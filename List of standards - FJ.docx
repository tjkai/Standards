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BF515" w14:textId="5BD1BBE5" w:rsidR="009066C1" w:rsidRDefault="00542E52" w:rsidP="00542E52">
      <w:pPr>
        <w:pStyle w:val="Heading1"/>
      </w:pPr>
      <w:r>
        <w:t>FACADE</w:t>
      </w:r>
      <w:ins w:id="0" w:author="Jing Kai Toh" w:date="2016-05-13T16:51:00Z">
        <w:r w:rsidR="007D425B" w:rsidRPr="007D425B">
          <w:t xml:space="preserve"> FACADE</w:t>
        </w:r>
      </w:ins>
      <w:bookmarkStart w:id="1" w:name="_GoBack"/>
      <w:bookmarkEnd w:id="1"/>
    </w:p>
    <w:p w14:paraId="5AB5F5AD" w14:textId="2EF9B72F" w:rsidR="0090685F" w:rsidRPr="004F3C8C" w:rsidRDefault="004F3C8C" w:rsidP="0090685F">
      <w:pPr>
        <w:pStyle w:val="Heading1"/>
        <w:rPr>
          <w:ins w:id="2" w:author="shi feijuan" w:date="2016-05-13T14:01:00Z"/>
        </w:rPr>
      </w:pPr>
      <w:r w:rsidRPr="004F3C8C">
        <w:t>Concrete</w:t>
      </w:r>
      <w:ins w:id="3" w:author="shi feijuan" w:date="2016-05-13T14:01:00Z">
        <w:r w:rsidR="0090685F" w:rsidRPr="0090685F">
          <w:t xml:space="preserve"> </w:t>
        </w:r>
      </w:ins>
    </w:p>
    <w:p w14:paraId="119EDFE4" w14:textId="77777777" w:rsidR="00570413" w:rsidRPr="004F3C8C" w:rsidRDefault="00570413" w:rsidP="004F3C8C">
      <w:pPr>
        <w:pStyle w:val="Heading1"/>
      </w:pPr>
    </w:p>
    <w:p w14:paraId="16FFF2D7" w14:textId="77777777" w:rsidR="004F3C8C" w:rsidRPr="004F3C8C" w:rsidRDefault="004F3C8C" w:rsidP="004F3C8C">
      <w:pPr>
        <w:pStyle w:val="Heading2"/>
      </w:pPr>
      <w:r w:rsidRPr="004F3C8C">
        <w:t>Cracks</w:t>
      </w:r>
    </w:p>
    <w:tbl>
      <w:tblPr>
        <w:tblStyle w:val="TableGrid"/>
        <w:tblW w:w="0" w:type="auto"/>
        <w:tblInd w:w="108" w:type="dxa"/>
        <w:tblLook w:val="04A0" w:firstRow="1" w:lastRow="0" w:firstColumn="1" w:lastColumn="0" w:noHBand="0" w:noVBand="1"/>
      </w:tblPr>
      <w:tblGrid>
        <w:gridCol w:w="633"/>
        <w:gridCol w:w="4636"/>
        <w:gridCol w:w="3865"/>
      </w:tblGrid>
      <w:tr w:rsidR="00B15F8D" w:rsidRPr="004F3C8C" w14:paraId="0AA95D99" w14:textId="77777777" w:rsidTr="00B15F8D">
        <w:tc>
          <w:tcPr>
            <w:tcW w:w="633" w:type="dxa"/>
          </w:tcPr>
          <w:p w14:paraId="7413E0BE" w14:textId="77777777" w:rsidR="00B15F8D" w:rsidRPr="004F3C8C" w:rsidRDefault="00B15F8D" w:rsidP="004F3C8C">
            <w:pPr>
              <w:spacing w:after="120"/>
              <w:rPr>
                <w:rFonts w:ascii="Calibri Light" w:hAnsi="Calibri Light"/>
                <w:sz w:val="16"/>
                <w:szCs w:val="16"/>
                <w:lang w:val="en-US"/>
              </w:rPr>
            </w:pPr>
          </w:p>
        </w:tc>
        <w:tc>
          <w:tcPr>
            <w:tcW w:w="4636" w:type="dxa"/>
          </w:tcPr>
          <w:p w14:paraId="39A1D388" w14:textId="77777777" w:rsidR="00B15F8D" w:rsidRPr="004F3C8C" w:rsidRDefault="004935F7" w:rsidP="00B15F8D">
            <w:pPr>
              <w:spacing w:line="360" w:lineRule="auto"/>
              <w:rPr>
                <w:rFonts w:ascii="Calibri Light" w:hAnsi="Calibri Light"/>
                <w:sz w:val="16"/>
                <w:szCs w:val="16"/>
                <w:lang w:val="en-US"/>
              </w:rPr>
            </w:pPr>
            <w:r>
              <w:rPr>
                <w:rFonts w:ascii="Calibri Light" w:hAnsi="Calibri Light"/>
                <w:sz w:val="16"/>
                <w:szCs w:val="16"/>
                <w:lang w:val="en-US"/>
              </w:rPr>
              <w:t>Old</w:t>
            </w:r>
          </w:p>
        </w:tc>
        <w:tc>
          <w:tcPr>
            <w:tcW w:w="3865" w:type="dxa"/>
          </w:tcPr>
          <w:p w14:paraId="103CE1A6" w14:textId="77777777" w:rsidR="00B15F8D" w:rsidRPr="004F3C8C" w:rsidRDefault="004935F7" w:rsidP="00A731C6">
            <w:pPr>
              <w:spacing w:line="360" w:lineRule="auto"/>
              <w:rPr>
                <w:rFonts w:ascii="Calibri Light" w:hAnsi="Calibri Light"/>
                <w:sz w:val="16"/>
                <w:szCs w:val="16"/>
                <w:lang w:val="en-US"/>
              </w:rPr>
            </w:pPr>
            <w:r>
              <w:rPr>
                <w:rFonts w:ascii="Calibri Light" w:hAnsi="Calibri Light"/>
                <w:sz w:val="16"/>
                <w:szCs w:val="16"/>
                <w:lang w:val="en-US"/>
              </w:rPr>
              <w:t>New</w:t>
            </w:r>
          </w:p>
        </w:tc>
      </w:tr>
      <w:tr w:rsidR="00B15F8D" w:rsidRPr="004F3C8C" w14:paraId="2B5F5208" w14:textId="77777777" w:rsidTr="00B15F8D">
        <w:tc>
          <w:tcPr>
            <w:tcW w:w="633" w:type="dxa"/>
          </w:tcPr>
          <w:p w14:paraId="1E786437" w14:textId="77777777" w:rsidR="00B15F8D" w:rsidRPr="004F3C8C" w:rsidRDefault="00B15F8D" w:rsidP="004F3C8C">
            <w:pPr>
              <w:spacing w:after="120"/>
              <w:rPr>
                <w:rFonts w:ascii="Calibri Light" w:hAnsi="Calibri Light"/>
                <w:sz w:val="16"/>
                <w:szCs w:val="16"/>
                <w:lang w:val="en-US"/>
              </w:rPr>
            </w:pPr>
            <w:r w:rsidRPr="004F3C8C">
              <w:rPr>
                <w:rFonts w:ascii="Calibri Light" w:hAnsi="Calibri Light"/>
                <w:sz w:val="16"/>
                <w:szCs w:val="16"/>
                <w:lang w:val="en-US"/>
              </w:rPr>
              <w:t>BS</w:t>
            </w:r>
          </w:p>
        </w:tc>
        <w:tc>
          <w:tcPr>
            <w:tcW w:w="4636" w:type="dxa"/>
          </w:tcPr>
          <w:p w14:paraId="0BA95D36" w14:textId="77777777" w:rsidR="00B15F8D" w:rsidRPr="000E288D" w:rsidRDefault="00B15F8D" w:rsidP="00B15F8D">
            <w:pPr>
              <w:pStyle w:val="NormalWeb"/>
              <w:spacing w:before="0" w:beforeAutospacing="0" w:after="0" w:afterAutospacing="0" w:line="276" w:lineRule="auto"/>
              <w:rPr>
                <w:rFonts w:ascii="Calibri Light" w:hAnsi="Calibri Light"/>
                <w:sz w:val="16"/>
                <w:szCs w:val="16"/>
              </w:rPr>
            </w:pPr>
            <w:r w:rsidRPr="000E288D">
              <w:rPr>
                <w:rFonts w:ascii="Calibri Light" w:hAnsi="Calibri Light" w:cs="Arial"/>
                <w:b/>
                <w:bCs/>
                <w:sz w:val="16"/>
                <w:szCs w:val="16"/>
                <w:u w:val="single"/>
              </w:rPr>
              <w:t>Concrete</w:t>
            </w:r>
          </w:p>
          <w:p w14:paraId="7B69A22D"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4" w:author="Ashan Senel Asmone" w:date="2016-03-18T15:53:00Z">
              <w:r w:rsidRPr="00B15F8D" w:rsidDel="00A36541">
                <w:rPr>
                  <w:rFonts w:ascii="Calibri Light" w:hAnsi="Calibri Light" w:cs="Arial"/>
                  <w:sz w:val="16"/>
                  <w:szCs w:val="16"/>
                </w:rPr>
                <w:delText>BS 12:1996-Specification for Portland cement</w:delText>
              </w:r>
            </w:del>
            <w:ins w:id="5" w:author="Ashan Senel Asmone" w:date="2016-03-18T15:53:00Z">
              <w:r w:rsidR="00A36541">
                <w:rPr>
                  <w:rFonts w:ascii="Calibri Light" w:hAnsi="Calibri Light" w:cs="Arial"/>
                  <w:sz w:val="16"/>
                  <w:szCs w:val="16"/>
                </w:rPr>
                <w:t>BS EN 197-1:2011 Cement. Composition, specifications and conformity criteria for common cements</w:t>
              </w:r>
            </w:ins>
          </w:p>
          <w:p w14:paraId="1E7F9614"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6" w:author="Ashan Senel Asmone" w:date="2016-03-18T16:06:00Z">
              <w:r w:rsidRPr="00B15F8D" w:rsidDel="009F2DAF">
                <w:rPr>
                  <w:rFonts w:ascii="Calibri Light" w:hAnsi="Calibri Light" w:cs="Arial"/>
                  <w:sz w:val="16"/>
                  <w:szCs w:val="16"/>
                </w:rPr>
                <w:delText>BS 410-Specification for test sieves</w:delText>
              </w:r>
            </w:del>
            <w:ins w:id="7" w:author="Ashan Senel Asmone" w:date="2016-03-18T16:06:00Z">
              <w:r w:rsidR="009F2DAF">
                <w:rPr>
                  <w:rFonts w:ascii="Calibri Light" w:hAnsi="Calibri Light" w:cs="Arial"/>
                  <w:sz w:val="16"/>
                  <w:szCs w:val="16"/>
                </w:rPr>
                <w:t>BS ISO 3310-2:2013 Test sieves. Technical requirements and testing. Test sieves of perforated metal plate/ BS 410-1:2000, ISO 3310-1:2000 Test sieves. Technical requirements and testing. Test sieves of metal wire cloth</w:t>
              </w:r>
            </w:ins>
          </w:p>
          <w:p w14:paraId="1FAD4F50"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8" w:author="Ashan Senel Asmone" w:date="2016-03-18T16:08:00Z">
              <w:r w:rsidRPr="00B15F8D" w:rsidDel="007E195F">
                <w:rPr>
                  <w:rFonts w:ascii="Calibri Light" w:hAnsi="Calibri Light" w:cs="Arial"/>
                  <w:sz w:val="16"/>
                  <w:szCs w:val="16"/>
                </w:rPr>
                <w:delText>BS 812:(varies)-Testing aggregates</w:delText>
              </w:r>
            </w:del>
            <w:ins w:id="9" w:author="Ashan Senel Asmone" w:date="2016-03-18T16:14:00Z">
              <w:r w:rsidR="007E195F">
                <w:rPr>
                  <w:rFonts w:ascii="Calibri Light" w:hAnsi="Calibri Light" w:cs="Arial"/>
                  <w:sz w:val="16"/>
                  <w:szCs w:val="16"/>
                </w:rPr>
                <w:t>BS 812-103.2:1989. Testing aggregates. Method for determination of particle size distribution. Sedimentation test</w:t>
              </w:r>
            </w:ins>
            <w:ins w:id="10" w:author="Ashan Senel Asmone" w:date="2016-03-18T16:15:00Z">
              <w:r w:rsidR="007E195F">
                <w:rPr>
                  <w:rFonts w:ascii="Calibri Light" w:hAnsi="Calibri Light" w:cs="Arial"/>
                  <w:sz w:val="16"/>
                  <w:szCs w:val="16"/>
                </w:rPr>
                <w:t xml:space="preserve">/ </w:t>
              </w:r>
            </w:ins>
            <w:ins w:id="11" w:author="Ashan Senel Asmone" w:date="2016-03-18T16:14:00Z">
              <w:r w:rsidR="007E195F">
                <w:rPr>
                  <w:rFonts w:ascii="Calibri Light" w:hAnsi="Calibri Light" w:cs="Arial"/>
                  <w:sz w:val="16"/>
                  <w:szCs w:val="16"/>
                </w:rPr>
                <w:t xml:space="preserve">BS 812-121:1989. Testing aggregates. Method for determination of soundness/ BS 812-119:1985. Testing aggregates. Method for determination of acid-soluble material in fine aggregate/ </w:t>
              </w:r>
            </w:ins>
            <w:ins w:id="12" w:author="Ashan Senel Asmone" w:date="2016-03-18T16:13:00Z">
              <w:r w:rsidR="007E195F">
                <w:rPr>
                  <w:rFonts w:ascii="Calibri Light" w:hAnsi="Calibri Light" w:cs="Arial"/>
                  <w:sz w:val="16"/>
                  <w:szCs w:val="16"/>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13" w:author="Ashan Senel Asmone" w:date="2016-03-18T16:12:00Z">
              <w:r w:rsidR="007E195F">
                <w:rPr>
                  <w:rFonts w:ascii="Calibri Light" w:hAnsi="Calibri Light" w:cs="Arial"/>
                  <w:sz w:val="16"/>
                  <w:szCs w:val="16"/>
                </w:rPr>
                <w:t xml:space="preserve">BS 812-109:1990. Testing aggregates. Methods for determination of moisture content/ BS 812-104:1994. Testing aggregates. Method for qualitative and quantitative petrographic examination of aggregates/ </w:t>
              </w:r>
            </w:ins>
            <w:ins w:id="14" w:author="Ashan Senel Asmone" w:date="2016-03-18T16:09:00Z">
              <w:r w:rsidR="007E195F">
                <w:rPr>
                  <w:rFonts w:ascii="Calibri Light" w:hAnsi="Calibri Light" w:cs="Arial"/>
                  <w:sz w:val="16"/>
                  <w:szCs w:val="16"/>
                </w:rPr>
                <w:t>BS 812-123:1999. Testing aggregates. Method for determination of alkali-silica reactivity. Concrete prism method/ BS 812-2:1995. Testing aggregates. Methods for determination of density/</w:t>
              </w:r>
            </w:ins>
            <w:ins w:id="15" w:author="Ashan Senel Asmone" w:date="2016-03-18T16:08:00Z">
              <w:r w:rsidR="007E195F">
                <w:rPr>
                  <w:rFonts w:ascii="Calibri Light" w:hAnsi="Calibri Light" w:cs="Arial"/>
                  <w:sz w:val="16"/>
                  <w:szCs w:val="16"/>
                </w:rPr>
                <w:t xml:space="preserve">BS EN 932-5:2012 Tests for general properties of aggregates. Common equipment and calibration/ BS 812-124:2009. Testing aggregates. Method for determination of frost heave/ </w:t>
              </w:r>
            </w:ins>
            <w:r w:rsidRPr="00B15F8D">
              <w:rPr>
                <w:rFonts w:ascii="Calibri Light" w:hAnsi="Calibri Light" w:cs="Arial"/>
                <w:sz w:val="16"/>
                <w:szCs w:val="16"/>
              </w:rPr>
              <w:t>.</w:t>
            </w:r>
          </w:p>
          <w:p w14:paraId="56C885EE"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6" w:author="Ashan Senel Asmone" w:date="2016-03-18T16:20:00Z">
              <w:r w:rsidRPr="00B15F8D" w:rsidDel="007E195F">
                <w:rPr>
                  <w:rFonts w:ascii="Calibri Light" w:hAnsi="Calibri Light" w:cs="Arial"/>
                  <w:sz w:val="16"/>
                  <w:szCs w:val="16"/>
                </w:rPr>
                <w:delText>BS 882:1992-Specification for aggregates from natural sources for concrete</w:delText>
              </w:r>
            </w:del>
            <w:ins w:id="17" w:author="Ashan Senel Asmone" w:date="2016-03-18T16:20:00Z">
              <w:r w:rsidR="007E195F">
                <w:rPr>
                  <w:rFonts w:ascii="Calibri Light" w:hAnsi="Calibri Light" w:cs="Arial"/>
                  <w:sz w:val="16"/>
                  <w:szCs w:val="16"/>
                </w:rPr>
                <w:t>BS EN 12620:2002+A1:2008 Aggregates for concrete</w:t>
              </w:r>
            </w:ins>
          </w:p>
          <w:p w14:paraId="65C6DB71"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8" w:author="Ashan Senel Asmone" w:date="2016-03-18T16:32:00Z">
              <w:r w:rsidRPr="00B15F8D" w:rsidDel="00902ADA">
                <w:rPr>
                  <w:rFonts w:ascii="Calibri Light" w:hAnsi="Calibri Light" w:cs="Arial"/>
                  <w:sz w:val="16"/>
                  <w:szCs w:val="16"/>
                </w:rPr>
                <w:delText>BS 1014-Specification for high alumina cement</w:delText>
              </w:r>
            </w:del>
            <w:ins w:id="19" w:author="Ashan Senel Asmone" w:date="2016-03-18T16:32:00Z">
              <w:r w:rsidR="00902ADA">
                <w:rPr>
                  <w:rFonts w:ascii="Calibri Light" w:hAnsi="Calibri Light" w:cs="Arial"/>
                  <w:sz w:val="16"/>
                  <w:szCs w:val="16"/>
                </w:rPr>
                <w:t>BS EN 12878:2014 Pigments for the colouring of building materials based on cement and/or lime. Specifications and methods of test</w:t>
              </w:r>
            </w:ins>
          </w:p>
          <w:p w14:paraId="18DD720B"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20" w:author="Ashan Senel Asmone" w:date="2016-03-18T16:33:00Z">
              <w:r w:rsidRPr="00B15F8D" w:rsidDel="00902ADA">
                <w:rPr>
                  <w:rFonts w:ascii="Calibri Light" w:hAnsi="Calibri Light" w:cs="Arial"/>
                  <w:sz w:val="16"/>
                  <w:szCs w:val="16"/>
                </w:rPr>
                <w:delText>BS 1199-Specification for building sands from natural sources</w:delText>
              </w:r>
            </w:del>
            <w:ins w:id="21" w:author="Ashan Senel Asmone" w:date="2016-03-21T17:09:00Z">
              <w:r w:rsidR="00785E22">
                <w:rPr>
                  <w:rFonts w:ascii="Calibri Light" w:hAnsi="Calibri Light" w:cs="Arial"/>
                  <w:sz w:val="16"/>
                  <w:szCs w:val="16"/>
                </w:rPr>
                <w:t>BS EN 13139:2002 Aggregates for mortar</w:t>
              </w:r>
            </w:ins>
          </w:p>
          <w:p w14:paraId="026CCA5F"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22" w:author="Ashan Senel Asmone" w:date="2016-03-18T16:39:00Z">
              <w:r w:rsidRPr="00B15F8D" w:rsidDel="00902ADA">
                <w:rPr>
                  <w:rFonts w:ascii="Calibri Light" w:hAnsi="Calibri Light" w:cs="Arial"/>
                  <w:sz w:val="16"/>
                  <w:szCs w:val="16"/>
                </w:rPr>
                <w:delText>BS 1881:(varies)-Testing concrete</w:delText>
              </w:r>
            </w:del>
            <w:ins w:id="23" w:author="Ashan Senel Asmone" w:date="2016-03-21T17:09:00Z">
              <w:r w:rsidR="00785E22">
                <w:rPr>
                  <w:rFonts w:ascii="Calibri Light" w:hAnsi="Calibri Light" w:cs="Arial"/>
                  <w:sz w:val="16"/>
                  <w:szCs w:val="16"/>
                </w:rPr>
                <w:t>BS EN 13139:2002 Aggregates for mortar</w:t>
              </w:r>
            </w:ins>
            <w:ins w:id="24" w:author="Ashan Senel Asmone" w:date="2016-03-18T16:41:00Z">
              <w:r w:rsidR="00902ADA">
                <w:rPr>
                  <w:rFonts w:ascii="Calibri Light" w:hAnsi="Calibri Light" w:cs="Arial"/>
                  <w:sz w:val="16"/>
                  <w:szCs w:val="16"/>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25" w:author="Ashan Senel Asmone" w:date="2016-03-18T16:40:00Z">
              <w:r w:rsidR="00902ADA">
                <w:rPr>
                  <w:rFonts w:ascii="Calibri Light" w:hAnsi="Calibri Light" w:cs="Arial"/>
                  <w:sz w:val="16"/>
                  <w:szCs w:val="16"/>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w:t>
              </w:r>
              <w:r w:rsidR="00902ADA">
                <w:rPr>
                  <w:rFonts w:ascii="Calibri Light" w:hAnsi="Calibri Light" w:cs="Arial"/>
                  <w:sz w:val="16"/>
                  <w:szCs w:val="16"/>
                </w:rPr>
                <w:lastRenderedPageBreak/>
                <w:t xml:space="preserve">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26" w:author="Ashan Senel Asmone" w:date="2016-03-18T16:39:00Z">
              <w:r w:rsidR="00902ADA">
                <w:rPr>
                  <w:rFonts w:ascii="Calibri Light" w:hAnsi="Calibri Light" w:cs="Arial"/>
                  <w:sz w:val="16"/>
                  <w:szCs w:val="16"/>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B15F8D">
              <w:rPr>
                <w:rFonts w:ascii="Calibri Light" w:hAnsi="Calibri Light" w:cs="Arial"/>
                <w:sz w:val="16"/>
                <w:szCs w:val="16"/>
              </w:rPr>
              <w:t>.</w:t>
            </w:r>
          </w:p>
          <w:p w14:paraId="229C3EBC"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27" w:author="Ashan Senel Asmone" w:date="2016-03-18T16:38:00Z">
              <w:r w:rsidRPr="00B15F8D" w:rsidDel="00902ADA">
                <w:rPr>
                  <w:rFonts w:ascii="Calibri Light" w:hAnsi="Calibri Light" w:cs="Arial"/>
                  <w:sz w:val="16"/>
                  <w:szCs w:val="16"/>
                </w:rPr>
                <w:delText>BS 4027- Specification for sulphate-resisting Portland cement</w:delText>
              </w:r>
            </w:del>
          </w:p>
          <w:p w14:paraId="5F1F69D2" w14:textId="77777777" w:rsidR="00B15F8D" w:rsidRPr="00B15F8D" w:rsidDel="0083514B" w:rsidRDefault="00B15F8D" w:rsidP="00B15F8D">
            <w:pPr>
              <w:pStyle w:val="NormalWeb"/>
              <w:spacing w:before="0" w:beforeAutospacing="0" w:after="0" w:afterAutospacing="0" w:line="276" w:lineRule="auto"/>
              <w:rPr>
                <w:del w:id="28" w:author="Ashan Senel Asmone" w:date="2016-03-18T16:43:00Z"/>
                <w:rFonts w:ascii="Calibri Light" w:hAnsi="Calibri Light" w:cs="Arial"/>
                <w:sz w:val="16"/>
                <w:szCs w:val="16"/>
              </w:rPr>
            </w:pPr>
            <w:del w:id="29" w:author="Ashan Senel Asmone" w:date="2016-03-18T16:43:00Z">
              <w:r w:rsidRPr="00B15F8D" w:rsidDel="0083514B">
                <w:rPr>
                  <w:rFonts w:ascii="Calibri Light" w:hAnsi="Calibri Light" w:cs="Arial"/>
                  <w:sz w:val="16"/>
                  <w:szCs w:val="16"/>
                </w:rPr>
                <w:delText>BS 4408: Part 1: 1969 Recommendations for non-destructive methods of test for concrete. Part 1: Electromagnetic cover measuring devices</w:delText>
              </w:r>
            </w:del>
            <w:ins w:id="30" w:author="Ashan Senel Asmone" w:date="2016-03-21T15:19:00Z">
              <w:r w:rsidR="00337A12">
                <w:rPr>
                  <w:rFonts w:ascii="Calibri Light" w:hAnsi="Calibri Light" w:cs="Arial"/>
                  <w:sz w:val="16"/>
                  <w:szCs w:val="16"/>
                </w:rPr>
                <w:t>BS 1881-204:1988 Testing concrete. Recommendations on the use of electromagnetic covermeters</w:t>
              </w:r>
            </w:ins>
          </w:p>
          <w:p w14:paraId="532B7E9F" w14:textId="77777777" w:rsidR="00B15F8D" w:rsidRPr="00B15F8D" w:rsidDel="0083514B" w:rsidRDefault="00B15F8D" w:rsidP="00B15F8D">
            <w:pPr>
              <w:pStyle w:val="NormalWeb"/>
              <w:spacing w:before="0" w:beforeAutospacing="0" w:after="0" w:afterAutospacing="0" w:line="276" w:lineRule="auto"/>
              <w:rPr>
                <w:del w:id="31" w:author="Ashan Senel Asmone" w:date="2016-03-18T16:43:00Z"/>
                <w:rFonts w:ascii="Calibri Light" w:hAnsi="Calibri Light" w:cs="Arial"/>
                <w:sz w:val="16"/>
                <w:szCs w:val="16"/>
              </w:rPr>
            </w:pPr>
            <w:del w:id="32" w:author="Ashan Senel Asmone" w:date="2016-03-18T16:43:00Z">
              <w:r w:rsidRPr="00B15F8D" w:rsidDel="0083514B">
                <w:rPr>
                  <w:rFonts w:ascii="Calibri Light" w:hAnsi="Calibri Light" w:cs="Arial"/>
                  <w:sz w:val="16"/>
                  <w:szCs w:val="16"/>
                </w:rPr>
                <w:delText>BS 4408: Part 4: 1969 Recommendations for non-destructive methods of test for concrete. Part 4: Surface hardness methods</w:delText>
              </w:r>
            </w:del>
            <w:ins w:id="33" w:author="Ashan Senel Asmone" w:date="2016-03-21T15:20:00Z">
              <w:r w:rsidR="00337A12">
                <w:rPr>
                  <w:rFonts w:ascii="Calibri Light" w:hAnsi="Calibri Light" w:cs="Arial"/>
                  <w:sz w:val="16"/>
                  <w:szCs w:val="16"/>
                </w:rPr>
                <w:t>BS 1881-206:1986 Testing concrete. Recommendations for determination of strain in concrete</w:t>
              </w:r>
            </w:ins>
          </w:p>
          <w:p w14:paraId="46A571BA" w14:textId="77777777" w:rsidR="00B15F8D" w:rsidRPr="00B15F8D" w:rsidDel="0083514B" w:rsidRDefault="00B15F8D" w:rsidP="00B15F8D">
            <w:pPr>
              <w:pStyle w:val="NormalWeb"/>
              <w:spacing w:before="0" w:beforeAutospacing="0" w:after="0" w:afterAutospacing="0" w:line="276" w:lineRule="auto"/>
              <w:rPr>
                <w:del w:id="34" w:author="Ashan Senel Asmone" w:date="2016-03-18T16:43:00Z"/>
                <w:rFonts w:ascii="Calibri Light" w:hAnsi="Calibri Light" w:cs="Arial"/>
                <w:sz w:val="16"/>
                <w:szCs w:val="16"/>
              </w:rPr>
            </w:pPr>
            <w:del w:id="35" w:author="Ashan Senel Asmone" w:date="2016-03-18T16:43:00Z">
              <w:r w:rsidRPr="00B15F8D" w:rsidDel="0083514B">
                <w:rPr>
                  <w:rFonts w:ascii="Calibri Light" w:hAnsi="Calibri Light" w:cs="Arial"/>
                  <w:sz w:val="16"/>
                  <w:szCs w:val="16"/>
                </w:rPr>
                <w:delText>BS 4550-6:1978-Methods of testing cement. Standard sand for mortar cube</w:delText>
              </w:r>
            </w:del>
            <w:ins w:id="36" w:author="Ashan Senel Asmone" w:date="2016-03-21T15:22:00Z">
              <w:r w:rsidR="00337A12">
                <w:rPr>
                  <w:rFonts w:ascii="Calibri Light" w:hAnsi="Calibri Light" w:cs="Arial"/>
                  <w:sz w:val="16"/>
                  <w:szCs w:val="16"/>
                </w:rPr>
                <w:t>BS 4550-6:1978 Methods of testing cement. Standard sand for mortar cubes</w:t>
              </w:r>
            </w:ins>
            <w:del w:id="37" w:author="Ashan Senel Asmone" w:date="2016-03-18T16:43:00Z">
              <w:r w:rsidRPr="00B15F8D" w:rsidDel="0083514B">
                <w:rPr>
                  <w:rFonts w:ascii="Calibri Light" w:hAnsi="Calibri Light" w:cs="Arial"/>
                  <w:sz w:val="16"/>
                  <w:szCs w:val="16"/>
                </w:rPr>
                <w:delText>s</w:delText>
              </w:r>
            </w:del>
          </w:p>
          <w:p w14:paraId="5408CFD9" w14:textId="77777777" w:rsidR="005D07D1" w:rsidRDefault="00B15F8D" w:rsidP="005D07D1">
            <w:pPr>
              <w:pStyle w:val="NormalWeb"/>
              <w:spacing w:before="0" w:beforeAutospacing="0" w:after="0" w:afterAutospacing="0" w:line="360" w:lineRule="auto"/>
              <w:rPr>
                <w:ins w:id="38" w:author="Ashan Senel Asmone" w:date="2016-03-18T16:51:00Z"/>
                <w:rFonts w:ascii="Calibri Light" w:hAnsi="Calibri Light" w:cs="Arial"/>
                <w:sz w:val="16"/>
                <w:szCs w:val="16"/>
              </w:rPr>
            </w:pPr>
            <w:del w:id="39" w:author="Ashan Senel Asmone" w:date="2016-03-18T16:48:00Z">
              <w:r w:rsidRPr="00B15F8D" w:rsidDel="0083514B">
                <w:rPr>
                  <w:rFonts w:ascii="Calibri Light" w:hAnsi="Calibri Light" w:cs="Arial"/>
                  <w:sz w:val="16"/>
                  <w:szCs w:val="16"/>
                </w:rPr>
                <w:delText>BS 4721-Specification for ready-mixed building mortars</w:delText>
              </w:r>
            </w:del>
            <w:ins w:id="40" w:author="Ashan Senel Asmone" w:date="2016-03-18T16:51:00Z">
              <w:r w:rsidR="005D07D1" w:rsidRPr="002242D8">
                <w:rPr>
                  <w:rFonts w:ascii="Calibri Light" w:hAnsi="Calibri Light" w:cs="Arial"/>
                  <w:sz w:val="16"/>
                  <w:szCs w:val="16"/>
                </w:rPr>
                <w:t xml:space="preserve"> BS EN 998-1:2010</w:t>
              </w:r>
              <w:r w:rsidR="005D07D1">
                <w:rPr>
                  <w:rFonts w:ascii="Calibri Light" w:hAnsi="Calibri Light" w:cs="Arial"/>
                  <w:sz w:val="16"/>
                  <w:szCs w:val="16"/>
                </w:rPr>
                <w:t xml:space="preserve"> </w:t>
              </w:r>
              <w:r w:rsidR="005D07D1" w:rsidRPr="002242D8">
                <w:rPr>
                  <w:rFonts w:ascii="Calibri Light" w:hAnsi="Calibri Light" w:cs="Arial"/>
                  <w:sz w:val="16"/>
                  <w:szCs w:val="16"/>
                </w:rPr>
                <w:t>Specification for mortar for masonry. Rendering and plastering mortar</w:t>
              </w:r>
              <w:r w:rsidR="005D07D1">
                <w:rPr>
                  <w:rFonts w:ascii="Calibri Light" w:hAnsi="Calibri Light" w:cs="Arial"/>
                  <w:sz w:val="16"/>
                  <w:szCs w:val="16"/>
                </w:rPr>
                <w:t xml:space="preserve">/ </w:t>
              </w:r>
              <w:r w:rsidR="005D07D1" w:rsidRPr="002242D8">
                <w:rPr>
                  <w:rFonts w:ascii="Calibri Light" w:hAnsi="Calibri Light" w:cs="Arial"/>
                  <w:sz w:val="16"/>
                  <w:szCs w:val="16"/>
                </w:rPr>
                <w:t>BS EN 998-2:2010</w:t>
              </w:r>
              <w:r w:rsidR="005D07D1">
                <w:rPr>
                  <w:rFonts w:ascii="Calibri Light" w:hAnsi="Calibri Light" w:cs="Arial"/>
                  <w:sz w:val="16"/>
                  <w:szCs w:val="16"/>
                </w:rPr>
                <w:t xml:space="preserve"> </w:t>
              </w:r>
              <w:r w:rsidR="005D07D1" w:rsidRPr="002242D8">
                <w:rPr>
                  <w:rFonts w:ascii="Calibri Light" w:hAnsi="Calibri Light" w:cs="Arial"/>
                  <w:sz w:val="16"/>
                  <w:szCs w:val="16"/>
                </w:rPr>
                <w:t>Specification for mortar for masonry. Masonry mortar</w:t>
              </w:r>
            </w:ins>
          </w:p>
          <w:p w14:paraId="711AAB85" w14:textId="77777777" w:rsidR="00B15F8D" w:rsidRDefault="00B15F8D" w:rsidP="00B15F8D">
            <w:pPr>
              <w:pStyle w:val="NormalWeb"/>
              <w:spacing w:before="0" w:beforeAutospacing="0" w:after="0" w:afterAutospacing="0" w:line="276" w:lineRule="auto"/>
              <w:rPr>
                <w:rFonts w:ascii="Calibri Light" w:hAnsi="Calibri Light" w:cs="Arial"/>
                <w:sz w:val="16"/>
                <w:szCs w:val="16"/>
              </w:rPr>
            </w:pPr>
          </w:p>
          <w:p w14:paraId="2732F88A"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69759D46"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601F69C8"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302A1851"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59F39C2A"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71BACEB2"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269881E5"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43BBF227"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1C459258"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340BFB15"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4AAC288C"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499C6D7B"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1120F3BC"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383323ED"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1CF61085"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26E4747E"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2555C5C4"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6690A853"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569653DD"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601C2BB6"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33C5CA92"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45F91AA1" w14:textId="77777777" w:rsidR="00922C80" w:rsidRDefault="00922C80" w:rsidP="00B15F8D">
            <w:pPr>
              <w:pStyle w:val="NormalWeb"/>
              <w:spacing w:before="0" w:beforeAutospacing="0" w:after="0" w:afterAutospacing="0" w:line="276" w:lineRule="auto"/>
              <w:rPr>
                <w:rFonts w:ascii="Calibri Light" w:hAnsi="Calibri Light" w:cs="Arial"/>
                <w:sz w:val="16"/>
                <w:szCs w:val="16"/>
              </w:rPr>
            </w:pPr>
          </w:p>
          <w:p w14:paraId="007F794B" w14:textId="77777777" w:rsidR="00922C80" w:rsidRDefault="00922C80" w:rsidP="00B15F8D">
            <w:pPr>
              <w:pStyle w:val="NormalWeb"/>
              <w:spacing w:before="0" w:beforeAutospacing="0" w:after="0" w:afterAutospacing="0" w:line="276" w:lineRule="auto"/>
              <w:rPr>
                <w:ins w:id="41" w:author="Ashan Senel Asmone" w:date="2016-03-18T17:10:00Z"/>
                <w:rFonts w:ascii="Calibri Light" w:hAnsi="Calibri Light" w:cs="Arial"/>
                <w:sz w:val="16"/>
                <w:szCs w:val="16"/>
              </w:rPr>
            </w:pPr>
          </w:p>
          <w:p w14:paraId="355CEDD1" w14:textId="77777777" w:rsidR="00922C80" w:rsidRDefault="00922C80" w:rsidP="00B15F8D">
            <w:pPr>
              <w:pStyle w:val="NormalWeb"/>
              <w:spacing w:before="0" w:beforeAutospacing="0" w:after="0" w:afterAutospacing="0" w:line="276" w:lineRule="auto"/>
              <w:rPr>
                <w:ins w:id="42" w:author="Ashan Senel Asmone" w:date="2016-03-18T17:10:00Z"/>
                <w:rFonts w:ascii="Calibri Light" w:hAnsi="Calibri Light" w:cs="Arial"/>
                <w:sz w:val="16"/>
                <w:szCs w:val="16"/>
              </w:rPr>
            </w:pPr>
          </w:p>
          <w:p w14:paraId="491C2DEA" w14:textId="77777777" w:rsidR="00922C80" w:rsidRDefault="00922C80" w:rsidP="00B15F8D">
            <w:pPr>
              <w:pStyle w:val="NormalWeb"/>
              <w:spacing w:before="0" w:beforeAutospacing="0" w:after="0" w:afterAutospacing="0" w:line="276" w:lineRule="auto"/>
              <w:rPr>
                <w:ins w:id="43" w:author="Ashan Senel Asmone" w:date="2016-03-18T17:10:00Z"/>
                <w:rFonts w:ascii="Calibri Light" w:hAnsi="Calibri Light" w:cs="Arial"/>
                <w:sz w:val="16"/>
                <w:szCs w:val="16"/>
              </w:rPr>
            </w:pPr>
          </w:p>
          <w:p w14:paraId="591A37D2" w14:textId="77777777" w:rsidR="00922C80" w:rsidRDefault="00922C80" w:rsidP="00B15F8D">
            <w:pPr>
              <w:pStyle w:val="NormalWeb"/>
              <w:spacing w:before="0" w:beforeAutospacing="0" w:after="0" w:afterAutospacing="0" w:line="276" w:lineRule="auto"/>
              <w:rPr>
                <w:ins w:id="44" w:author="Ashan Senel Asmone" w:date="2016-03-18T17:10:00Z"/>
                <w:rFonts w:ascii="Calibri Light" w:hAnsi="Calibri Light" w:cs="Arial"/>
                <w:sz w:val="16"/>
                <w:szCs w:val="16"/>
              </w:rPr>
            </w:pPr>
          </w:p>
          <w:p w14:paraId="5DDC524C" w14:textId="77777777" w:rsidR="00922C80" w:rsidRDefault="00922C80" w:rsidP="00B15F8D">
            <w:pPr>
              <w:pStyle w:val="NormalWeb"/>
              <w:spacing w:before="0" w:beforeAutospacing="0" w:after="0" w:afterAutospacing="0" w:line="276" w:lineRule="auto"/>
              <w:rPr>
                <w:ins w:id="45" w:author="Ashan Senel Asmone" w:date="2016-03-18T17:10:00Z"/>
                <w:rFonts w:ascii="Calibri Light" w:hAnsi="Calibri Light" w:cs="Arial"/>
                <w:sz w:val="16"/>
                <w:szCs w:val="16"/>
              </w:rPr>
            </w:pPr>
          </w:p>
          <w:p w14:paraId="684E13BC" w14:textId="77777777" w:rsidR="00922C80" w:rsidRDefault="00922C80" w:rsidP="00B15F8D">
            <w:pPr>
              <w:pStyle w:val="NormalWeb"/>
              <w:spacing w:before="0" w:beforeAutospacing="0" w:after="0" w:afterAutospacing="0" w:line="276" w:lineRule="auto"/>
              <w:rPr>
                <w:ins w:id="46" w:author="Ashan Senel Asmone" w:date="2016-03-18T17:10:00Z"/>
                <w:rFonts w:ascii="Calibri Light" w:hAnsi="Calibri Light" w:cs="Arial"/>
                <w:sz w:val="16"/>
                <w:szCs w:val="16"/>
              </w:rPr>
            </w:pPr>
          </w:p>
          <w:p w14:paraId="1658033E" w14:textId="77777777" w:rsidR="00922C80" w:rsidRDefault="00922C80" w:rsidP="00B15F8D">
            <w:pPr>
              <w:pStyle w:val="NormalWeb"/>
              <w:spacing w:before="0" w:beforeAutospacing="0" w:after="0" w:afterAutospacing="0" w:line="276" w:lineRule="auto"/>
              <w:rPr>
                <w:ins w:id="47" w:author="Ashan Senel Asmone" w:date="2016-03-18T17:10:00Z"/>
                <w:rFonts w:ascii="Calibri Light" w:hAnsi="Calibri Light" w:cs="Arial"/>
                <w:sz w:val="16"/>
                <w:szCs w:val="16"/>
              </w:rPr>
            </w:pPr>
          </w:p>
          <w:p w14:paraId="4981233C" w14:textId="77777777" w:rsidR="00922C80" w:rsidRDefault="00922C80" w:rsidP="00B15F8D">
            <w:pPr>
              <w:pStyle w:val="NormalWeb"/>
              <w:spacing w:before="0" w:beforeAutospacing="0" w:after="0" w:afterAutospacing="0" w:line="276" w:lineRule="auto"/>
              <w:rPr>
                <w:ins w:id="48" w:author="Ashan Senel Asmone" w:date="2016-03-18T17:10:00Z"/>
                <w:rFonts w:ascii="Calibri Light" w:hAnsi="Calibri Light" w:cs="Arial"/>
                <w:sz w:val="16"/>
                <w:szCs w:val="16"/>
              </w:rPr>
            </w:pPr>
          </w:p>
          <w:p w14:paraId="7A319A19" w14:textId="77777777" w:rsidR="00922C80" w:rsidRDefault="00922C80" w:rsidP="00B15F8D">
            <w:pPr>
              <w:pStyle w:val="NormalWeb"/>
              <w:spacing w:before="0" w:beforeAutospacing="0" w:after="0" w:afterAutospacing="0" w:line="276" w:lineRule="auto"/>
              <w:rPr>
                <w:ins w:id="49" w:author="Ashan Senel Asmone" w:date="2016-03-18T17:10:00Z"/>
                <w:rFonts w:ascii="Calibri Light" w:hAnsi="Calibri Light" w:cs="Arial"/>
                <w:sz w:val="16"/>
                <w:szCs w:val="16"/>
              </w:rPr>
            </w:pPr>
          </w:p>
          <w:p w14:paraId="5BF1A119" w14:textId="77777777" w:rsidR="00922C80" w:rsidRDefault="00922C80" w:rsidP="00B15F8D">
            <w:pPr>
              <w:pStyle w:val="NormalWeb"/>
              <w:spacing w:before="0" w:beforeAutospacing="0" w:after="0" w:afterAutospacing="0" w:line="276" w:lineRule="auto"/>
              <w:rPr>
                <w:ins w:id="50" w:author="Ashan Senel Asmone" w:date="2016-03-18T17:10:00Z"/>
                <w:rFonts w:ascii="Calibri Light" w:hAnsi="Calibri Light" w:cs="Arial"/>
                <w:sz w:val="16"/>
                <w:szCs w:val="16"/>
              </w:rPr>
            </w:pPr>
          </w:p>
          <w:p w14:paraId="5FBE2B33" w14:textId="77777777" w:rsidR="00922C80" w:rsidRDefault="00922C80" w:rsidP="00B15F8D">
            <w:pPr>
              <w:pStyle w:val="NormalWeb"/>
              <w:spacing w:before="0" w:beforeAutospacing="0" w:after="0" w:afterAutospacing="0" w:line="276" w:lineRule="auto"/>
              <w:rPr>
                <w:ins w:id="51" w:author="Ashan Senel Asmone" w:date="2016-03-18T17:10:00Z"/>
                <w:rFonts w:ascii="Calibri Light" w:hAnsi="Calibri Light" w:cs="Arial"/>
                <w:sz w:val="16"/>
                <w:szCs w:val="16"/>
              </w:rPr>
            </w:pPr>
          </w:p>
          <w:p w14:paraId="1D8C2BAE" w14:textId="77777777" w:rsidR="00922C80" w:rsidRDefault="00922C80" w:rsidP="00B15F8D">
            <w:pPr>
              <w:pStyle w:val="NormalWeb"/>
              <w:spacing w:before="0" w:beforeAutospacing="0" w:after="0" w:afterAutospacing="0" w:line="276" w:lineRule="auto"/>
              <w:rPr>
                <w:ins w:id="52" w:author="Ashan Senel Asmone" w:date="2016-03-18T17:10:00Z"/>
                <w:rFonts w:ascii="Calibri Light" w:hAnsi="Calibri Light" w:cs="Arial"/>
                <w:sz w:val="16"/>
                <w:szCs w:val="16"/>
              </w:rPr>
            </w:pPr>
          </w:p>
          <w:p w14:paraId="2574781F" w14:textId="77777777" w:rsidR="00922C80" w:rsidRDefault="00922C80" w:rsidP="00B15F8D">
            <w:pPr>
              <w:pStyle w:val="NormalWeb"/>
              <w:spacing w:before="0" w:beforeAutospacing="0" w:after="0" w:afterAutospacing="0" w:line="276" w:lineRule="auto"/>
              <w:rPr>
                <w:ins w:id="53" w:author="Ashan Senel Asmone" w:date="2016-03-18T17:10:00Z"/>
                <w:rFonts w:ascii="Calibri Light" w:hAnsi="Calibri Light" w:cs="Arial"/>
                <w:sz w:val="16"/>
                <w:szCs w:val="16"/>
              </w:rPr>
            </w:pPr>
          </w:p>
          <w:p w14:paraId="003102CD" w14:textId="77777777" w:rsidR="00922C80" w:rsidRDefault="00922C80" w:rsidP="00B15F8D">
            <w:pPr>
              <w:pStyle w:val="NormalWeb"/>
              <w:spacing w:before="0" w:beforeAutospacing="0" w:after="0" w:afterAutospacing="0" w:line="276" w:lineRule="auto"/>
              <w:rPr>
                <w:ins w:id="54" w:author="Ashan Senel Asmone" w:date="2016-03-18T17:10:00Z"/>
                <w:rFonts w:ascii="Calibri Light" w:hAnsi="Calibri Light" w:cs="Arial"/>
                <w:sz w:val="16"/>
                <w:szCs w:val="16"/>
              </w:rPr>
            </w:pPr>
          </w:p>
          <w:p w14:paraId="73451529" w14:textId="77777777" w:rsidR="00922C80" w:rsidRDefault="00922C80" w:rsidP="00B15F8D">
            <w:pPr>
              <w:pStyle w:val="NormalWeb"/>
              <w:spacing w:before="0" w:beforeAutospacing="0" w:after="0" w:afterAutospacing="0" w:line="276" w:lineRule="auto"/>
              <w:rPr>
                <w:ins w:id="55" w:author="Ashan Senel Asmone" w:date="2016-03-18T17:10:00Z"/>
                <w:rFonts w:ascii="Calibri Light" w:hAnsi="Calibri Light" w:cs="Arial"/>
                <w:sz w:val="16"/>
                <w:szCs w:val="16"/>
              </w:rPr>
            </w:pPr>
          </w:p>
          <w:p w14:paraId="3C49C9EC" w14:textId="77777777" w:rsidR="00922C80" w:rsidRPr="00B15F8D" w:rsidRDefault="00922C80" w:rsidP="00B15F8D">
            <w:pPr>
              <w:pStyle w:val="NormalWeb"/>
              <w:spacing w:before="0" w:beforeAutospacing="0" w:after="0" w:afterAutospacing="0" w:line="276" w:lineRule="auto"/>
              <w:rPr>
                <w:rFonts w:ascii="Calibri Light" w:hAnsi="Calibri Light" w:cs="Arial"/>
                <w:sz w:val="16"/>
                <w:szCs w:val="16"/>
              </w:rPr>
            </w:pPr>
          </w:p>
          <w:p w14:paraId="75D4268B"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56" w:author="Ashan Senel Asmone" w:date="2016-03-18T17:12:00Z">
              <w:r w:rsidRPr="00B15F8D" w:rsidDel="00922C80">
                <w:rPr>
                  <w:rFonts w:ascii="Calibri Light" w:hAnsi="Calibri Light" w:cs="Arial"/>
                  <w:sz w:val="16"/>
                  <w:szCs w:val="16"/>
                </w:rPr>
                <w:delText>BS 4887-1:1986-Mortar admixtures. Specification for air-entraining (plasticizing) admixtures</w:delText>
              </w:r>
            </w:del>
            <w:ins w:id="57" w:author="Ashan Senel Asmone" w:date="2016-03-18T17:12:00Z">
              <w:r w:rsidR="00922C80">
                <w:rPr>
                  <w:rFonts w:ascii="Calibri Light" w:hAnsi="Calibri Light" w:cs="Arial"/>
                  <w:sz w:val="16"/>
                  <w:szCs w:val="16"/>
                </w:rPr>
                <w:t>BS EN 934-3:2009+A1:2012 Admixtures for concrete, mortar and grout. Admixtures for masonry mortar. Definitions, requirements, conformity and marking and labelling/</w:t>
              </w:r>
            </w:ins>
          </w:p>
          <w:p w14:paraId="66D78B18"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58" w:author="Ashan Senel Asmone" w:date="2016-03-18T17:13:00Z">
              <w:r w:rsidRPr="00B15F8D" w:rsidDel="00922C80">
                <w:rPr>
                  <w:rFonts w:ascii="Calibri Light" w:hAnsi="Calibri Light" w:cs="Arial"/>
                  <w:sz w:val="16"/>
                  <w:szCs w:val="16"/>
                </w:rPr>
                <w:delText>BS 4887-2:1987-Mortar admixtures. Specification for set retarding admixtures</w:delText>
              </w:r>
            </w:del>
            <w:ins w:id="59" w:author="Ashan Senel Asmone" w:date="2016-03-18T17:13:00Z">
              <w:r w:rsidR="00922C80">
                <w:rPr>
                  <w:rFonts w:ascii="Calibri Light" w:hAnsi="Calibri Light" w:cs="Arial"/>
                  <w:sz w:val="16"/>
                  <w:szCs w:val="16"/>
                </w:rPr>
                <w:t>BS EN 480-4:2005 Admixtures for concrete, mortar and grout. Test methods. Determination of bleeding of concrete/</w:t>
              </w:r>
            </w:ins>
          </w:p>
          <w:p w14:paraId="7600076F"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60" w:author="Ashan Senel Asmone" w:date="2016-03-18T17:15:00Z">
              <w:r w:rsidRPr="00B15F8D" w:rsidDel="00922C80">
                <w:rPr>
                  <w:rFonts w:ascii="Calibri Light" w:hAnsi="Calibri Light" w:cs="Arial"/>
                  <w:sz w:val="16"/>
                  <w:szCs w:val="16"/>
                </w:rPr>
                <w:delText>BS 5075-Concrete admixtures</w:delText>
              </w:r>
            </w:del>
            <w:ins w:id="61" w:author="Ashan Senel Asmone" w:date="2016-03-18T17:20:00Z">
              <w:del w:id="62" w:author="Jing Kai Toh" w:date="2016-05-12T17:04:00Z">
                <w:r w:rsidR="00922C80" w:rsidDel="0010274C">
                  <w:rPr>
                    <w:rFonts w:ascii="Calibri Light" w:hAnsi="Calibri Light" w:cs="Arial"/>
                    <w:sz w:val="16"/>
                    <w:szCs w:val="16"/>
                  </w:rPr>
                  <w:delText>BS EN 934-6:2001 Admixtures for concrete, mortar and grout. Sampling, conformity control and evaluation of conformity</w:delText>
                </w:r>
              </w:del>
            </w:ins>
            <w:ins w:id="63" w:author="Jing Kai Toh" w:date="2016-05-12T17:04:00Z">
              <w:r w:rsidR="0010274C">
                <w:rPr>
                  <w:rFonts w:ascii="Calibri Light" w:hAnsi="Calibri Light" w:cs="Arial"/>
                  <w:sz w:val="16"/>
                  <w:szCs w:val="16"/>
                </w:rPr>
                <w:t>BS EN 934-6:2001 Admixtures for concrete, mortar and grout. Sampling, conformity control and evaluation of conformity</w:t>
              </w:r>
            </w:ins>
            <w:ins w:id="64" w:author="Ashan Senel Asmone" w:date="2016-03-18T17:20:00Z">
              <w:r w:rsidR="00922C80">
                <w:rPr>
                  <w:rFonts w:ascii="Calibri Light" w:hAnsi="Calibri Light" w:cs="Arial"/>
                  <w:sz w:val="16"/>
                  <w:szCs w:val="16"/>
                </w:rPr>
                <w:t>/</w:t>
              </w:r>
            </w:ins>
            <w:ins w:id="65" w:author="Ashan Senel Asmone" w:date="2016-03-18T17:19:00Z">
              <w:r w:rsidR="00922C80">
                <w:rPr>
                  <w:rFonts w:ascii="Calibri Light" w:hAnsi="Calibri Light" w:cs="Arial"/>
                  <w:sz w:val="16"/>
                  <w:szCs w:val="16"/>
                </w:rPr>
                <w:t>BS EN 480-11:2005 Admixtures for concrete, mortar and grout. Test methods. Determination of air void characteristics in hardened concrete/BS EN 480-12:2005 Admixtures for concrete, mortar and grout. Test methods. Determination of the alkali content of admixtures/</w:t>
              </w:r>
            </w:ins>
            <w:ins w:id="66" w:author="Ashan Senel Asmone" w:date="2016-03-18T17:18:00Z">
              <w:r w:rsidR="00922C80">
                <w:rPr>
                  <w:rFonts w:ascii="Calibri Light" w:hAnsi="Calibri Light" w:cs="Arial"/>
                  <w:sz w:val="16"/>
                  <w:szCs w:val="16"/>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67" w:author="Ashan Senel Asmone" w:date="2016-03-18T17:17:00Z">
              <w:r w:rsidR="00922C80">
                <w:rPr>
                  <w:rFonts w:ascii="Calibri Light" w:hAnsi="Calibri Light" w:cs="Arial"/>
                  <w:sz w:val="16"/>
                  <w:szCs w:val="16"/>
                </w:rPr>
                <w:t>BS EN 480-10:2009 Admixtures for concrete, mortar and grout. Test methods. Determination of water soluble chloride content/BS EN 480-6:2005 Admixtures for concrete, mortar and grout. Test methods. Infrared analysis/</w:t>
              </w:r>
            </w:ins>
            <w:ins w:id="68" w:author="Ashan Senel Asmone" w:date="2016-03-18T17:16:00Z">
              <w:r w:rsidR="00922C80">
                <w:rPr>
                  <w:rFonts w:ascii="Calibri Light" w:hAnsi="Calibri Light" w:cs="Arial"/>
                  <w:sz w:val="16"/>
                  <w:szCs w:val="16"/>
                </w:rPr>
                <w:t>BS EN 480-5:2005 Admixtures for concrete, mortar and grout. Test methods. Determination of capillary absorption/</w:t>
              </w:r>
            </w:ins>
            <w:ins w:id="69" w:author="Ashan Senel Asmone" w:date="2016-03-18T17:15:00Z">
              <w:r w:rsidR="00922C80">
                <w:rPr>
                  <w:rFonts w:ascii="Calibri Light" w:hAnsi="Calibri Light" w:cs="Arial"/>
                  <w:sz w:val="16"/>
                  <w:szCs w:val="16"/>
                </w:rPr>
                <w:t>BS EN 480-2:2006 Admixtures for concrete, mortar and grout. Test methods. Determination of setting time/</w:t>
              </w:r>
            </w:ins>
          </w:p>
          <w:p w14:paraId="7A2A26DB"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70" w:author="Ashan Senel Asmone" w:date="2016-03-18T17:20:00Z">
              <w:r w:rsidRPr="00B15F8D" w:rsidDel="00922C80">
                <w:rPr>
                  <w:rFonts w:ascii="Calibri Light" w:hAnsi="Calibri Light" w:cs="Arial"/>
                  <w:sz w:val="16"/>
                  <w:szCs w:val="16"/>
                </w:rPr>
                <w:delText>Part 1: Specification for accelerating admixtures, retarding admixtures, retarding admixtures and water-reducing admixtures</w:delText>
              </w:r>
            </w:del>
          </w:p>
          <w:p w14:paraId="3E219160"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71" w:author="Ashan Senel Asmone" w:date="2016-03-18T17:20:00Z">
              <w:r w:rsidRPr="00B15F8D" w:rsidDel="00922C80">
                <w:rPr>
                  <w:rFonts w:ascii="Calibri Light" w:hAnsi="Calibri Light" w:cs="Arial"/>
                  <w:sz w:val="16"/>
                  <w:szCs w:val="16"/>
                </w:rPr>
                <w:delText>Part 2: Specification for air-entraining admixtures</w:delText>
              </w:r>
            </w:del>
          </w:p>
          <w:p w14:paraId="28D2E66B" w14:textId="77777777" w:rsidR="00B15F8D" w:rsidRDefault="00B15F8D" w:rsidP="00B15F8D">
            <w:pPr>
              <w:pStyle w:val="NormalWeb"/>
              <w:spacing w:before="0" w:beforeAutospacing="0" w:after="0" w:afterAutospacing="0" w:line="276" w:lineRule="auto"/>
              <w:rPr>
                <w:ins w:id="72" w:author="Ashan Senel Asmone" w:date="2016-03-18T17:13:00Z"/>
                <w:rFonts w:ascii="Calibri Light" w:hAnsi="Calibri Light" w:cs="Arial"/>
                <w:sz w:val="16"/>
                <w:szCs w:val="16"/>
              </w:rPr>
            </w:pPr>
            <w:del w:id="73" w:author="Ashan Senel Asmone" w:date="2016-03-18T17:21:00Z">
              <w:r w:rsidRPr="00B15F8D" w:rsidDel="00922C80">
                <w:rPr>
                  <w:rFonts w:ascii="Calibri Light" w:hAnsi="Calibri Light" w:cs="Arial"/>
                  <w:sz w:val="16"/>
                  <w:szCs w:val="16"/>
                </w:rPr>
                <w:delText>Part 3: Specification for superplasticizing admixtures</w:delText>
              </w:r>
            </w:del>
          </w:p>
          <w:p w14:paraId="3DDE68D8" w14:textId="77777777" w:rsidR="00922C80" w:rsidRDefault="00922C80" w:rsidP="00B15F8D">
            <w:pPr>
              <w:pStyle w:val="NormalWeb"/>
              <w:spacing w:before="0" w:beforeAutospacing="0" w:after="0" w:afterAutospacing="0" w:line="276" w:lineRule="auto"/>
              <w:rPr>
                <w:ins w:id="74" w:author="Ashan Senel Asmone" w:date="2016-03-18T17:13:00Z"/>
                <w:rFonts w:ascii="Calibri Light" w:hAnsi="Calibri Light" w:cs="Arial"/>
                <w:sz w:val="16"/>
                <w:szCs w:val="16"/>
              </w:rPr>
            </w:pPr>
          </w:p>
          <w:p w14:paraId="1868F55F" w14:textId="77777777" w:rsidR="00922C80" w:rsidRPr="00B15F8D" w:rsidRDefault="00922C80" w:rsidP="00B15F8D">
            <w:pPr>
              <w:pStyle w:val="NormalWeb"/>
              <w:spacing w:before="0" w:beforeAutospacing="0" w:after="0" w:afterAutospacing="0" w:line="276" w:lineRule="auto"/>
              <w:rPr>
                <w:rFonts w:ascii="Calibri Light" w:hAnsi="Calibri Light" w:cs="Arial"/>
                <w:sz w:val="16"/>
                <w:szCs w:val="16"/>
              </w:rPr>
            </w:pPr>
          </w:p>
          <w:p w14:paraId="0D99FB42" w14:textId="77777777" w:rsidR="00B15F8D" w:rsidRDefault="00B15F8D" w:rsidP="00B15F8D">
            <w:pPr>
              <w:pStyle w:val="NormalWeb"/>
              <w:spacing w:before="0" w:beforeAutospacing="0" w:after="0" w:afterAutospacing="0" w:line="276" w:lineRule="auto"/>
              <w:rPr>
                <w:ins w:id="75" w:author="Ashan Senel Asmone" w:date="2016-03-18T17:29:00Z"/>
                <w:rFonts w:ascii="Calibri Light" w:hAnsi="Calibri Light" w:cs="Arial"/>
                <w:sz w:val="16"/>
                <w:szCs w:val="16"/>
              </w:rPr>
            </w:pPr>
            <w:del w:id="76" w:author="Ashan Senel Asmone" w:date="2016-03-18T17:30:00Z">
              <w:r w:rsidRPr="00B15F8D" w:rsidDel="00DD05B5">
                <w:rPr>
                  <w:rFonts w:ascii="Calibri Light" w:hAnsi="Calibri Light" w:cs="Arial"/>
                  <w:sz w:val="16"/>
                  <w:szCs w:val="16"/>
                </w:rPr>
                <w:delText>BS 5328 Concrete. Guide to specifying concrete/Concrete. Methods for specifying concrete mixes</w:delText>
              </w:r>
            </w:del>
            <w:ins w:id="77" w:author="Ashan Senel Asmone" w:date="2016-03-18T17:31:00Z">
              <w:r w:rsidR="00DD05B5">
                <w:rPr>
                  <w:rFonts w:ascii="Calibri Light" w:hAnsi="Calibri Light" w:cs="Arial"/>
                  <w:sz w:val="16"/>
                  <w:szCs w:val="16"/>
                </w:rPr>
                <w:t xml:space="preserve">BS EN 206:2013 Concrete. Specification, performance, production and conformity/ BS 8500-1:2015 Concrete. Complementary British Standard to BS EN 206. Method of specifying and guidance for the specifier/ </w:t>
              </w:r>
            </w:ins>
            <w:ins w:id="78" w:author="Ashan Senel Asmone" w:date="2016-03-18T17:30:00Z">
              <w:r w:rsidR="00DD05B5">
                <w:rPr>
                  <w:rFonts w:ascii="Calibri Light" w:hAnsi="Calibri Light" w:cs="Arial"/>
                  <w:sz w:val="16"/>
                  <w:szCs w:val="16"/>
                </w:rPr>
                <w:t>BS 8500-2:2015 Concrete. Complementary British Standard to BS EN 206. Specification for constituent materials and concrete</w:t>
              </w:r>
            </w:ins>
          </w:p>
          <w:p w14:paraId="6748B9DD" w14:textId="77777777" w:rsidR="00DD05B5" w:rsidRPr="00B15F8D" w:rsidRDefault="00DD05B5" w:rsidP="00B15F8D">
            <w:pPr>
              <w:pStyle w:val="NormalWeb"/>
              <w:spacing w:before="0" w:beforeAutospacing="0" w:after="0" w:afterAutospacing="0" w:line="276" w:lineRule="auto"/>
              <w:rPr>
                <w:rFonts w:ascii="Calibri Light" w:hAnsi="Calibri Light" w:cs="Arial"/>
                <w:sz w:val="16"/>
                <w:szCs w:val="16"/>
              </w:rPr>
            </w:pPr>
          </w:p>
          <w:p w14:paraId="6C0F3789" w14:textId="77777777" w:rsidR="00B15F8D" w:rsidRDefault="00B15F8D" w:rsidP="00B15F8D">
            <w:pPr>
              <w:pStyle w:val="NormalWeb"/>
              <w:spacing w:before="0" w:beforeAutospacing="0" w:after="0" w:afterAutospacing="0" w:line="276" w:lineRule="auto"/>
              <w:rPr>
                <w:ins w:id="79" w:author="Ashan Senel Asmone" w:date="2016-03-18T17:29:00Z"/>
                <w:rFonts w:ascii="Calibri Light" w:hAnsi="Calibri Light" w:cs="Arial"/>
                <w:sz w:val="16"/>
                <w:szCs w:val="16"/>
              </w:rPr>
            </w:pPr>
            <w:del w:id="80" w:author="Ashan Senel Asmone" w:date="2016-03-18T17:33:00Z">
              <w:r w:rsidRPr="00B15F8D" w:rsidDel="00DD05B5">
                <w:rPr>
                  <w:rFonts w:ascii="Calibri Light" w:hAnsi="Calibri Light" w:cs="Arial"/>
                  <w:sz w:val="16"/>
                  <w:szCs w:val="16"/>
                </w:rPr>
                <w:delText>BS 5628 Part 3: 1985 Code of Practice for the Use of Masonry. Materials and Components, Design and Workmanship</w:delText>
              </w:r>
            </w:del>
            <w:ins w:id="81" w:author="Ashan Senel Asmone" w:date="2016-03-18T17:33:00Z">
              <w:r w:rsidR="00DD05B5">
                <w:rPr>
                  <w:rFonts w:ascii="Calibri Light" w:hAnsi="Calibri Light" w:cs="Arial"/>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1ED28453" w14:textId="77777777" w:rsidR="00DD05B5" w:rsidRPr="00B15F8D" w:rsidRDefault="00DD05B5" w:rsidP="00B15F8D">
            <w:pPr>
              <w:pStyle w:val="NormalWeb"/>
              <w:spacing w:before="0" w:beforeAutospacing="0" w:after="0" w:afterAutospacing="0" w:line="276" w:lineRule="auto"/>
              <w:rPr>
                <w:rFonts w:ascii="Calibri Light" w:hAnsi="Calibri Light" w:cs="Arial"/>
                <w:sz w:val="16"/>
                <w:szCs w:val="16"/>
              </w:rPr>
            </w:pPr>
          </w:p>
          <w:p w14:paraId="0D2B19E1"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82" w:author="Ashan Senel Asmone" w:date="2016-03-18T17:35:00Z">
              <w:r w:rsidRPr="00B15F8D" w:rsidDel="00DD05B5">
                <w:rPr>
                  <w:rFonts w:ascii="Calibri Light" w:hAnsi="Calibri Light" w:cs="Arial"/>
                  <w:sz w:val="16"/>
                  <w:szCs w:val="16"/>
                </w:rPr>
                <w:delText>BS 5838-2:1980-Specification for dry packaged cementitious mixes. Prepacked mortar mixes</w:delText>
              </w:r>
            </w:del>
            <w:ins w:id="83" w:author="Ashan Senel Asmone" w:date="2016-03-18T17:35:00Z">
              <w:r w:rsidR="00DD05B5">
                <w:rPr>
                  <w:rFonts w:ascii="Calibri Light" w:hAnsi="Calibri Light" w:cs="Arial"/>
                  <w:sz w:val="16"/>
                  <w:szCs w:val="16"/>
                </w:rPr>
                <w:t>BS EN 998-2:2010 Specification for mortar for masonry. Masonry mortar/ BS EN 998-1:2010 Specification for mortar for masonry. Rendering and plastering mortar</w:t>
              </w:r>
            </w:ins>
          </w:p>
          <w:p w14:paraId="498C8948"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84" w:author="Ashan Senel Asmone" w:date="2016-03-18T17:37:00Z">
              <w:r w:rsidRPr="00B15F8D" w:rsidDel="00DD05B5">
                <w:rPr>
                  <w:rFonts w:ascii="Calibri Light" w:hAnsi="Calibri Light" w:cs="Arial"/>
                  <w:sz w:val="16"/>
                  <w:szCs w:val="16"/>
                </w:rPr>
                <w:delText>BS 6089: 1981- Guide to assessment of concrete strength in existing structures</w:delText>
              </w:r>
            </w:del>
            <w:ins w:id="85" w:author="Ashan Senel Asmone" w:date="2016-03-18T17:37:00Z">
              <w:r w:rsidR="00DD05B5">
                <w:rPr>
                  <w:rFonts w:ascii="Calibri Light" w:hAnsi="Calibri Light" w:cs="Arial"/>
                  <w:sz w:val="16"/>
                  <w:szCs w:val="16"/>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2F7B6001"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86" w:author="Ashan Senel Asmone" w:date="2016-03-21T10:35:00Z">
              <w:r w:rsidRPr="00B15F8D" w:rsidDel="0046108D">
                <w:rPr>
                  <w:rFonts w:ascii="Calibri Light" w:hAnsi="Calibri Light" w:cs="Arial"/>
                  <w:sz w:val="16"/>
                  <w:szCs w:val="16"/>
                </w:rPr>
                <w:delText>BS 6270 Part 1: 1982 Code of Practice for Cleaning and Surface Repair of Buildings. Natural Stone and Clay and Calcium Silicate Brick Masonry</w:delText>
              </w:r>
            </w:del>
            <w:ins w:id="87" w:author="Ashan Senel Asmone" w:date="2016-03-21T10:35:00Z">
              <w:r w:rsidR="0046108D">
                <w:rPr>
                  <w:rFonts w:ascii="Calibri Light" w:hAnsi="Calibri Light" w:cs="Arial"/>
                  <w:sz w:val="16"/>
                  <w:szCs w:val="16"/>
                </w:rPr>
                <w:t>BS 8221-1:2012 Code of practice for cleaning and surface repair of buildings. Cleaning of natural stone, brick, terracotta and concrete</w:t>
              </w:r>
            </w:ins>
          </w:p>
          <w:p w14:paraId="2B1EDFD4"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88" w:author="Ashan Senel Asmone" w:date="2016-03-21T10:36:00Z">
              <w:r w:rsidRPr="00B15F8D" w:rsidDel="0046108D">
                <w:rPr>
                  <w:rFonts w:ascii="Calibri Light" w:hAnsi="Calibri Light" w:cs="Arial"/>
                  <w:sz w:val="16"/>
                  <w:szCs w:val="16"/>
                </w:rPr>
                <w:delText>BS 6319-3:1990-Testing of resin and polymer/cement compositions for use in construction. Methods for measurement of modulus of elasticity in flexure and flexural strength</w:delText>
              </w:r>
            </w:del>
            <w:ins w:id="89" w:author="Ashan Senel Asmone" w:date="2016-03-21T10:36:00Z">
              <w:r w:rsidR="0046108D">
                <w:rPr>
                  <w:rFonts w:ascii="Calibri Light" w:hAnsi="Calibri Light" w:cs="Arial"/>
                  <w:sz w:val="16"/>
                  <w:szCs w:val="16"/>
                </w:rPr>
                <w:t>BS 6319-3:1990 Testing of resin and polymer/cement compositions for use in construction. Methods for measurement of modulus of elasticity in flexure and flexural strength</w:t>
              </w:r>
            </w:ins>
          </w:p>
          <w:p w14:paraId="5A7D9D35" w14:textId="77777777" w:rsidR="00B15F8D" w:rsidRPr="00B15F8D" w:rsidDel="0046108D" w:rsidRDefault="00B15F8D" w:rsidP="00B15F8D">
            <w:pPr>
              <w:pStyle w:val="NormalWeb"/>
              <w:spacing w:before="0" w:beforeAutospacing="0" w:after="0" w:afterAutospacing="0" w:line="276" w:lineRule="auto"/>
              <w:rPr>
                <w:del w:id="90" w:author="Ashan Senel Asmone" w:date="2016-03-21T10:36:00Z"/>
                <w:rFonts w:ascii="Calibri Light" w:hAnsi="Calibri Light" w:cs="Arial"/>
                <w:sz w:val="16"/>
                <w:szCs w:val="16"/>
              </w:rPr>
            </w:pPr>
            <w:del w:id="91" w:author="Ashan Senel Asmone" w:date="2016-03-21T10:36:00Z">
              <w:r w:rsidRPr="00B15F8D" w:rsidDel="0046108D">
                <w:rPr>
                  <w:rFonts w:ascii="Calibri Light" w:hAnsi="Calibri Light" w:cs="Arial"/>
                  <w:sz w:val="16"/>
                  <w:szCs w:val="16"/>
                </w:rPr>
                <w:delText>BS 6319-12:1992-Testing of resin and polymer/cement compositions for use in construction. Methods for measurement of unrestrained linear shrinkage and coefficient of thermal expansion</w:delText>
              </w:r>
            </w:del>
            <w:ins w:id="92" w:author="Ashan Senel Asmone" w:date="2016-03-21T10:36:00Z">
              <w:r w:rsidR="0046108D">
                <w:rPr>
                  <w:rFonts w:ascii="Calibri Light" w:hAnsi="Calibri Light" w:cs="Arial"/>
                  <w:sz w:val="16"/>
                  <w:szCs w:val="16"/>
                </w:rPr>
                <w:t>BS 6319-12:1992 Testing of resin and polymer/cement compositions for use in construction. Methods for measurement of unrestrained linear shrinkage and coefficient of thermal expansion</w:t>
              </w:r>
            </w:ins>
          </w:p>
          <w:p w14:paraId="2004E840" w14:textId="77777777" w:rsidR="00B15F8D" w:rsidRPr="00B15F8D" w:rsidDel="0046108D" w:rsidRDefault="00B15F8D" w:rsidP="00B15F8D">
            <w:pPr>
              <w:pStyle w:val="NormalWeb"/>
              <w:spacing w:before="0" w:beforeAutospacing="0" w:after="0" w:afterAutospacing="0" w:line="276" w:lineRule="auto"/>
              <w:rPr>
                <w:del w:id="93" w:author="Ashan Senel Asmone" w:date="2016-03-21T10:37:00Z"/>
                <w:rFonts w:ascii="Calibri Light" w:hAnsi="Calibri Light" w:cs="Arial"/>
                <w:sz w:val="16"/>
                <w:szCs w:val="16"/>
              </w:rPr>
            </w:pPr>
            <w:del w:id="94" w:author="Ashan Senel Asmone" w:date="2016-03-21T10:37:00Z">
              <w:r w:rsidRPr="00B15F8D" w:rsidDel="0046108D">
                <w:rPr>
                  <w:rFonts w:ascii="Calibri Light" w:hAnsi="Calibri Light" w:cs="Arial"/>
                  <w:sz w:val="16"/>
                  <w:szCs w:val="16"/>
                </w:rPr>
                <w:delText>BS 6949:1991- Specification for bitumen-based coatings for cold application excluding use in contact with potable water</w:delText>
              </w:r>
            </w:del>
            <w:ins w:id="95" w:author="Ashan Senel Asmone" w:date="2016-03-21T10:37:00Z">
              <w:r w:rsidR="0046108D">
                <w:rPr>
                  <w:rFonts w:ascii="Calibri Light" w:hAnsi="Calibri Light" w:cs="Arial"/>
                  <w:sz w:val="16"/>
                  <w:szCs w:val="16"/>
                </w:rPr>
                <w:t>BS 6949:1991- Specification for bitumen-based coatings for cold application excluding use in contact with potable water</w:t>
              </w:r>
            </w:ins>
          </w:p>
          <w:p w14:paraId="774EAB99"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96" w:author="Ashan Senel Asmone" w:date="2016-03-21T10:43:00Z">
              <w:r w:rsidRPr="00B15F8D" w:rsidDel="0046108D">
                <w:rPr>
                  <w:rFonts w:ascii="Calibri Light" w:hAnsi="Calibri Light" w:cs="Arial"/>
                  <w:sz w:val="16"/>
                  <w:szCs w:val="16"/>
                </w:rPr>
                <w:delText>BS 7543:1992 Durability of buildings and building elements, products and components</w:delText>
              </w:r>
            </w:del>
            <w:ins w:id="97" w:author="Ashan Senel Asmone" w:date="2016-03-21T10:45:00Z">
              <w:r w:rsidR="0046108D">
                <w:rPr>
                  <w:rFonts w:ascii="Calibri Light" w:hAnsi="Calibri Light" w:cs="Arial"/>
                  <w:sz w:val="16"/>
                  <w:szCs w:val="16"/>
                </w:rPr>
                <w:t>BS ISO 15686-1:2011 Buildings and constructed assets. Service life planning. General principles and framework/BS ISO 15686-3:2002 Buildings and constructed assets. Service life planning. Performance audits and reviews/</w:t>
              </w:r>
            </w:ins>
            <w:ins w:id="98" w:author="Ashan Senel Asmone" w:date="2016-03-21T10:44:00Z">
              <w:r w:rsidR="0046108D">
                <w:rPr>
                  <w:rFonts w:ascii="Calibri Light" w:hAnsi="Calibri Light" w:cs="Arial"/>
                  <w:sz w:val="16"/>
                  <w:szCs w:val="16"/>
                </w:rPr>
                <w:t>BS ISO 15686-2:2012 Buildings and constructed assets. Service life planning. Service life prediction procedures/</w:t>
              </w:r>
            </w:ins>
            <w:ins w:id="99" w:author="Ashan Senel Asmone" w:date="2016-03-21T10:43:00Z">
              <w:r w:rsidR="0046108D">
                <w:rPr>
                  <w:rFonts w:ascii="Calibri Light" w:hAnsi="Calibri Light" w:cs="Arial"/>
                  <w:sz w:val="16"/>
                  <w:szCs w:val="16"/>
                </w:rPr>
                <w:t>BS 7543:2015 Guide to durability of buildings and building elements, products and components/</w:t>
              </w:r>
            </w:ins>
            <w:r w:rsidRPr="00B15F8D">
              <w:rPr>
                <w:rFonts w:ascii="Calibri Light" w:hAnsi="Calibri Light" w:cs="Arial"/>
                <w:sz w:val="16"/>
                <w:szCs w:val="16"/>
              </w:rPr>
              <w:t>;</w:t>
            </w:r>
          </w:p>
          <w:p w14:paraId="201A104F"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00" w:author="Ashan Senel Asmone" w:date="2016-03-21T10:52:00Z">
              <w:r w:rsidRPr="00B15F8D" w:rsidDel="0046108D">
                <w:rPr>
                  <w:rFonts w:ascii="Calibri Light" w:hAnsi="Calibri Light" w:cs="Arial"/>
                  <w:sz w:val="16"/>
                  <w:szCs w:val="16"/>
                </w:rPr>
                <w:delText>BS 8000:1989 Workmanship on building sites</w:delText>
              </w:r>
            </w:del>
            <w:ins w:id="101" w:author="Ashan Senel Asmone" w:date="2016-03-21T10:52:00Z">
              <w:r w:rsidR="0046108D">
                <w:rPr>
                  <w:rFonts w:ascii="Calibri Light" w:hAnsi="Calibri Light" w:cs="Arial"/>
                  <w:sz w:val="16"/>
                  <w:szCs w:val="16"/>
                </w:rPr>
                <w:t>BS 8000-0:2014 Workmanship on construction sites. Introduction and general principles</w:t>
              </w:r>
            </w:ins>
            <w:r w:rsidRPr="00B15F8D">
              <w:rPr>
                <w:rFonts w:ascii="Calibri Light" w:hAnsi="Calibri Light" w:cs="Arial"/>
                <w:sz w:val="16"/>
                <w:szCs w:val="16"/>
              </w:rPr>
              <w:t>;</w:t>
            </w:r>
          </w:p>
          <w:p w14:paraId="22F066C4"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02" w:author="Ashan Senel Asmone" w:date="2016-03-21T10:53:00Z">
              <w:r w:rsidRPr="00B15F8D" w:rsidDel="0046108D">
                <w:rPr>
                  <w:rFonts w:ascii="Calibri Light" w:hAnsi="Calibri Light" w:cs="Arial"/>
                  <w:sz w:val="16"/>
                  <w:szCs w:val="16"/>
                </w:rPr>
                <w:delText>BS 7543:1992-Guide to durability of buildings and building elements, products and components</w:delText>
              </w:r>
            </w:del>
            <w:ins w:id="103" w:author="Ashan Senel Asmone" w:date="2016-03-21T10:57:00Z">
              <w:r w:rsidR="0046108D">
                <w:rPr>
                  <w:rFonts w:ascii="Calibri Light" w:hAnsi="Calibri Light" w:cs="Arial"/>
                  <w:sz w:val="16"/>
                  <w:szCs w:val="16"/>
                </w:rPr>
                <w:t>BS 7543:2015 Guide to durability of buildings and building elements, products and components/</w:t>
              </w:r>
            </w:ins>
            <w:ins w:id="104" w:author="Ashan Senel Asmone" w:date="2016-03-21T10:54:00Z">
              <w:r w:rsidR="0046108D">
                <w:rPr>
                  <w:rFonts w:ascii="Calibri Light" w:hAnsi="Calibri Light" w:cs="Arial"/>
                  <w:sz w:val="16"/>
                  <w:szCs w:val="16"/>
                </w:rPr>
                <w:t>BS ISO 15686-1:2011 Buildings and constructed assets. Service life planning. General principles and framework/</w:t>
              </w:r>
            </w:ins>
            <w:ins w:id="105" w:author="Ashan Senel Asmone" w:date="2016-03-21T10:53:00Z">
              <w:r w:rsidR="0046108D">
                <w:rPr>
                  <w:rFonts w:ascii="Calibri Light" w:hAnsi="Calibri Light" w:cs="Arial"/>
                  <w:sz w:val="16"/>
                  <w:szCs w:val="16"/>
                </w:rPr>
                <w:t>BS ISO 15686-3:2002 Buildings and constructed assets. Service life planning. Performance audits and reviews</w:t>
              </w:r>
            </w:ins>
            <w:ins w:id="106" w:author="Ashan Senel Asmone" w:date="2016-03-21T10:54:00Z">
              <w:r w:rsidR="0046108D">
                <w:rPr>
                  <w:rFonts w:ascii="Calibri Light" w:hAnsi="Calibri Light" w:cs="Arial"/>
                  <w:sz w:val="16"/>
                  <w:szCs w:val="16"/>
                </w:rPr>
                <w:t>/</w:t>
              </w:r>
            </w:ins>
            <w:ins w:id="107" w:author="Ashan Senel Asmone" w:date="2016-03-21T10:53:00Z">
              <w:r w:rsidR="0046108D">
                <w:rPr>
                  <w:rFonts w:ascii="Calibri Light" w:hAnsi="Calibri Light" w:cs="Arial"/>
                  <w:sz w:val="16"/>
                  <w:szCs w:val="16"/>
                </w:rPr>
                <w:t>BS ISO 15686-2:2012 Buildings and constructed assets. Service life planning. Service life prediction procedures</w:t>
              </w:r>
            </w:ins>
          </w:p>
          <w:p w14:paraId="7BA32C4A" w14:textId="77777777" w:rsidR="0046108D" w:rsidRDefault="0046108D" w:rsidP="00B15F8D">
            <w:pPr>
              <w:pStyle w:val="NormalWeb"/>
              <w:spacing w:before="0" w:beforeAutospacing="0" w:after="0" w:afterAutospacing="0" w:line="276" w:lineRule="auto"/>
              <w:rPr>
                <w:ins w:id="108" w:author="Ashan Senel Asmone" w:date="2016-03-21T10:58:00Z"/>
                <w:rFonts w:ascii="Calibri Light" w:hAnsi="Calibri Light" w:cs="Arial"/>
                <w:sz w:val="16"/>
                <w:szCs w:val="16"/>
              </w:rPr>
            </w:pPr>
          </w:p>
          <w:p w14:paraId="3DE710D6" w14:textId="77777777" w:rsidR="0046108D" w:rsidRDefault="0046108D" w:rsidP="00B15F8D">
            <w:pPr>
              <w:pStyle w:val="NormalWeb"/>
              <w:spacing w:before="0" w:beforeAutospacing="0" w:after="0" w:afterAutospacing="0" w:line="276" w:lineRule="auto"/>
              <w:rPr>
                <w:ins w:id="109" w:author="Ashan Senel Asmone" w:date="2016-03-21T10:58:00Z"/>
                <w:rFonts w:ascii="Calibri Light" w:hAnsi="Calibri Light" w:cs="Arial"/>
                <w:sz w:val="16"/>
                <w:szCs w:val="16"/>
              </w:rPr>
            </w:pPr>
          </w:p>
          <w:p w14:paraId="647DC89E" w14:textId="77777777" w:rsidR="0046108D" w:rsidRDefault="0046108D" w:rsidP="00B15F8D">
            <w:pPr>
              <w:pStyle w:val="NormalWeb"/>
              <w:spacing w:before="0" w:beforeAutospacing="0" w:after="0" w:afterAutospacing="0" w:line="276" w:lineRule="auto"/>
              <w:rPr>
                <w:ins w:id="110" w:author="Ashan Senel Asmone" w:date="2016-03-21T10:58:00Z"/>
                <w:rFonts w:ascii="Calibri Light" w:hAnsi="Calibri Light" w:cs="Arial"/>
                <w:sz w:val="16"/>
                <w:szCs w:val="16"/>
              </w:rPr>
            </w:pPr>
          </w:p>
          <w:p w14:paraId="48863E4C" w14:textId="77777777" w:rsidR="0046108D" w:rsidRDefault="0046108D" w:rsidP="00B15F8D">
            <w:pPr>
              <w:pStyle w:val="NormalWeb"/>
              <w:spacing w:before="0" w:beforeAutospacing="0" w:after="0" w:afterAutospacing="0" w:line="276" w:lineRule="auto"/>
              <w:rPr>
                <w:ins w:id="111" w:author="Ashan Senel Asmone" w:date="2016-03-21T10:58:00Z"/>
                <w:rFonts w:ascii="Calibri Light" w:hAnsi="Calibri Light" w:cs="Arial"/>
                <w:sz w:val="16"/>
                <w:szCs w:val="16"/>
              </w:rPr>
            </w:pPr>
          </w:p>
          <w:p w14:paraId="6110CED6" w14:textId="77777777" w:rsidR="0046108D" w:rsidRDefault="0046108D" w:rsidP="00B15F8D">
            <w:pPr>
              <w:pStyle w:val="NormalWeb"/>
              <w:spacing w:before="0" w:beforeAutospacing="0" w:after="0" w:afterAutospacing="0" w:line="276" w:lineRule="auto"/>
              <w:rPr>
                <w:ins w:id="112" w:author="Ashan Senel Asmone" w:date="2016-03-21T10:58:00Z"/>
                <w:rFonts w:ascii="Calibri Light" w:hAnsi="Calibri Light" w:cs="Arial"/>
                <w:sz w:val="16"/>
                <w:szCs w:val="16"/>
              </w:rPr>
            </w:pPr>
          </w:p>
          <w:p w14:paraId="5CDBD0CA" w14:textId="77777777" w:rsidR="0046108D" w:rsidRDefault="0046108D" w:rsidP="00B15F8D">
            <w:pPr>
              <w:pStyle w:val="NormalWeb"/>
              <w:spacing w:before="0" w:beforeAutospacing="0" w:after="0" w:afterAutospacing="0" w:line="276" w:lineRule="auto"/>
              <w:rPr>
                <w:ins w:id="113" w:author="Ashan Senel Asmone" w:date="2016-03-21T10:58:00Z"/>
                <w:rFonts w:ascii="Calibri Light" w:hAnsi="Calibri Light" w:cs="Arial"/>
                <w:sz w:val="16"/>
                <w:szCs w:val="16"/>
              </w:rPr>
            </w:pPr>
          </w:p>
          <w:p w14:paraId="77E5C88B" w14:textId="77777777" w:rsidR="0046108D" w:rsidRDefault="0046108D" w:rsidP="00B15F8D">
            <w:pPr>
              <w:pStyle w:val="NormalWeb"/>
              <w:spacing w:before="0" w:beforeAutospacing="0" w:after="0" w:afterAutospacing="0" w:line="276" w:lineRule="auto"/>
              <w:rPr>
                <w:ins w:id="114" w:author="Ashan Senel Asmone" w:date="2016-03-21T10:58:00Z"/>
                <w:rFonts w:ascii="Calibri Light" w:hAnsi="Calibri Light" w:cs="Arial"/>
                <w:sz w:val="16"/>
                <w:szCs w:val="16"/>
              </w:rPr>
            </w:pPr>
          </w:p>
          <w:p w14:paraId="454B83AB" w14:textId="77777777" w:rsidR="0046108D" w:rsidRDefault="0046108D" w:rsidP="00B15F8D">
            <w:pPr>
              <w:pStyle w:val="NormalWeb"/>
              <w:spacing w:before="0" w:beforeAutospacing="0" w:after="0" w:afterAutospacing="0" w:line="276" w:lineRule="auto"/>
              <w:rPr>
                <w:ins w:id="115" w:author="Ashan Senel Asmone" w:date="2016-03-21T10:58:00Z"/>
                <w:rFonts w:ascii="Calibri Light" w:hAnsi="Calibri Light" w:cs="Arial"/>
                <w:sz w:val="16"/>
                <w:szCs w:val="16"/>
              </w:rPr>
            </w:pPr>
          </w:p>
          <w:p w14:paraId="7D0704AB" w14:textId="77777777" w:rsidR="0046108D" w:rsidRDefault="0046108D" w:rsidP="00B15F8D">
            <w:pPr>
              <w:pStyle w:val="NormalWeb"/>
              <w:spacing w:before="0" w:beforeAutospacing="0" w:after="0" w:afterAutospacing="0" w:line="276" w:lineRule="auto"/>
              <w:rPr>
                <w:ins w:id="116" w:author="Ashan Senel Asmone" w:date="2016-03-21T10:58:00Z"/>
                <w:rFonts w:ascii="Calibri Light" w:hAnsi="Calibri Light" w:cs="Arial"/>
                <w:sz w:val="16"/>
                <w:szCs w:val="16"/>
              </w:rPr>
            </w:pPr>
          </w:p>
          <w:p w14:paraId="114B1440" w14:textId="77777777" w:rsidR="0046108D" w:rsidRDefault="0046108D" w:rsidP="00B15F8D">
            <w:pPr>
              <w:pStyle w:val="NormalWeb"/>
              <w:spacing w:before="0" w:beforeAutospacing="0" w:after="0" w:afterAutospacing="0" w:line="276" w:lineRule="auto"/>
              <w:rPr>
                <w:ins w:id="117" w:author="Ashan Senel Asmone" w:date="2016-03-21T10:58:00Z"/>
                <w:rFonts w:ascii="Calibri Light" w:hAnsi="Calibri Light" w:cs="Arial"/>
                <w:sz w:val="16"/>
                <w:szCs w:val="16"/>
              </w:rPr>
            </w:pPr>
          </w:p>
          <w:p w14:paraId="0854A61B" w14:textId="77777777" w:rsidR="0046108D" w:rsidRDefault="0046108D" w:rsidP="00B15F8D">
            <w:pPr>
              <w:pStyle w:val="NormalWeb"/>
              <w:spacing w:before="0" w:beforeAutospacing="0" w:after="0" w:afterAutospacing="0" w:line="276" w:lineRule="auto"/>
              <w:rPr>
                <w:ins w:id="118" w:author="Ashan Senel Asmone" w:date="2016-03-21T10:58:00Z"/>
                <w:rFonts w:ascii="Calibri Light" w:hAnsi="Calibri Light" w:cs="Arial"/>
                <w:sz w:val="16"/>
                <w:szCs w:val="16"/>
              </w:rPr>
            </w:pPr>
          </w:p>
          <w:p w14:paraId="32751EE5" w14:textId="77777777" w:rsidR="0046108D" w:rsidRDefault="0046108D" w:rsidP="00B15F8D">
            <w:pPr>
              <w:pStyle w:val="NormalWeb"/>
              <w:spacing w:before="0" w:beforeAutospacing="0" w:after="0" w:afterAutospacing="0" w:line="276" w:lineRule="auto"/>
              <w:rPr>
                <w:ins w:id="119" w:author="Ashan Senel Asmone" w:date="2016-03-21T10:58:00Z"/>
                <w:rFonts w:ascii="Calibri Light" w:hAnsi="Calibri Light" w:cs="Arial"/>
                <w:sz w:val="16"/>
                <w:szCs w:val="16"/>
              </w:rPr>
            </w:pPr>
          </w:p>
          <w:p w14:paraId="522EFCCD" w14:textId="77777777" w:rsidR="0046108D" w:rsidRDefault="0046108D" w:rsidP="00B15F8D">
            <w:pPr>
              <w:pStyle w:val="NormalWeb"/>
              <w:spacing w:before="0" w:beforeAutospacing="0" w:after="0" w:afterAutospacing="0" w:line="276" w:lineRule="auto"/>
              <w:rPr>
                <w:ins w:id="120" w:author="Ashan Senel Asmone" w:date="2016-03-21T10:58:00Z"/>
                <w:rFonts w:ascii="Calibri Light" w:hAnsi="Calibri Light" w:cs="Arial"/>
                <w:sz w:val="16"/>
                <w:szCs w:val="16"/>
              </w:rPr>
            </w:pPr>
          </w:p>
          <w:p w14:paraId="6FA5147E" w14:textId="77777777" w:rsidR="0046108D" w:rsidRDefault="0046108D" w:rsidP="00B15F8D">
            <w:pPr>
              <w:pStyle w:val="NormalWeb"/>
              <w:spacing w:before="0" w:beforeAutospacing="0" w:after="0" w:afterAutospacing="0" w:line="276" w:lineRule="auto"/>
              <w:rPr>
                <w:ins w:id="121" w:author="Ashan Senel Asmone" w:date="2016-03-21T10:58:00Z"/>
                <w:rFonts w:ascii="Calibri Light" w:hAnsi="Calibri Light" w:cs="Arial"/>
                <w:sz w:val="16"/>
                <w:szCs w:val="16"/>
              </w:rPr>
            </w:pPr>
          </w:p>
          <w:p w14:paraId="2B1025AD" w14:textId="77777777" w:rsidR="0046108D" w:rsidRDefault="0046108D" w:rsidP="00B15F8D">
            <w:pPr>
              <w:pStyle w:val="NormalWeb"/>
              <w:spacing w:before="0" w:beforeAutospacing="0" w:after="0" w:afterAutospacing="0" w:line="276" w:lineRule="auto"/>
              <w:rPr>
                <w:ins w:id="122" w:author="Ashan Senel Asmone" w:date="2016-03-21T10:58:00Z"/>
                <w:rFonts w:ascii="Calibri Light" w:hAnsi="Calibri Light" w:cs="Arial"/>
                <w:sz w:val="16"/>
                <w:szCs w:val="16"/>
              </w:rPr>
            </w:pPr>
          </w:p>
          <w:p w14:paraId="25823A16" w14:textId="77777777" w:rsidR="0046108D" w:rsidRDefault="0046108D" w:rsidP="00B15F8D">
            <w:pPr>
              <w:pStyle w:val="NormalWeb"/>
              <w:spacing w:before="0" w:beforeAutospacing="0" w:after="0" w:afterAutospacing="0" w:line="276" w:lineRule="auto"/>
              <w:rPr>
                <w:ins w:id="123" w:author="Ashan Senel Asmone" w:date="2016-03-21T10:58:00Z"/>
                <w:rFonts w:ascii="Calibri Light" w:hAnsi="Calibri Light" w:cs="Arial"/>
                <w:sz w:val="16"/>
                <w:szCs w:val="16"/>
              </w:rPr>
            </w:pPr>
          </w:p>
          <w:p w14:paraId="0FFB2879" w14:textId="77777777" w:rsidR="0046108D" w:rsidRDefault="0046108D" w:rsidP="00B15F8D">
            <w:pPr>
              <w:pStyle w:val="NormalWeb"/>
              <w:spacing w:before="0" w:beforeAutospacing="0" w:after="0" w:afterAutospacing="0" w:line="276" w:lineRule="auto"/>
              <w:rPr>
                <w:ins w:id="124" w:author="Ashan Senel Asmone" w:date="2016-03-21T10:58:00Z"/>
                <w:rFonts w:ascii="Calibri Light" w:hAnsi="Calibri Light" w:cs="Arial"/>
                <w:sz w:val="16"/>
                <w:szCs w:val="16"/>
              </w:rPr>
            </w:pPr>
          </w:p>
          <w:p w14:paraId="314C7290" w14:textId="77777777" w:rsidR="0046108D" w:rsidRDefault="0046108D" w:rsidP="00B15F8D">
            <w:pPr>
              <w:pStyle w:val="NormalWeb"/>
              <w:spacing w:before="0" w:beforeAutospacing="0" w:after="0" w:afterAutospacing="0" w:line="276" w:lineRule="auto"/>
              <w:rPr>
                <w:ins w:id="125" w:author="Ashan Senel Asmone" w:date="2016-03-21T10:58:00Z"/>
                <w:rFonts w:ascii="Calibri Light" w:hAnsi="Calibri Light" w:cs="Arial"/>
                <w:sz w:val="16"/>
                <w:szCs w:val="16"/>
              </w:rPr>
            </w:pPr>
          </w:p>
          <w:p w14:paraId="5CD3D886" w14:textId="77777777" w:rsidR="0046108D" w:rsidRDefault="0046108D" w:rsidP="00B15F8D">
            <w:pPr>
              <w:pStyle w:val="NormalWeb"/>
              <w:spacing w:before="0" w:beforeAutospacing="0" w:after="0" w:afterAutospacing="0" w:line="276" w:lineRule="auto"/>
              <w:rPr>
                <w:ins w:id="126" w:author="Ashan Senel Asmone" w:date="2016-03-21T10:58:00Z"/>
                <w:rFonts w:ascii="Calibri Light" w:hAnsi="Calibri Light" w:cs="Arial"/>
                <w:sz w:val="16"/>
                <w:szCs w:val="16"/>
              </w:rPr>
            </w:pPr>
          </w:p>
          <w:p w14:paraId="46268131" w14:textId="77777777" w:rsidR="0046108D" w:rsidRDefault="0046108D" w:rsidP="00B15F8D">
            <w:pPr>
              <w:pStyle w:val="NormalWeb"/>
              <w:spacing w:before="0" w:beforeAutospacing="0" w:after="0" w:afterAutospacing="0" w:line="276" w:lineRule="auto"/>
              <w:rPr>
                <w:ins w:id="127" w:author="Ashan Senel Asmone" w:date="2016-03-21T10:58:00Z"/>
                <w:rFonts w:ascii="Calibri Light" w:hAnsi="Calibri Light" w:cs="Arial"/>
                <w:sz w:val="16"/>
                <w:szCs w:val="16"/>
              </w:rPr>
            </w:pPr>
          </w:p>
          <w:p w14:paraId="4E371FF3" w14:textId="77777777" w:rsidR="0046108D" w:rsidRDefault="0046108D" w:rsidP="00B15F8D">
            <w:pPr>
              <w:pStyle w:val="NormalWeb"/>
              <w:spacing w:before="0" w:beforeAutospacing="0" w:after="0" w:afterAutospacing="0" w:line="276" w:lineRule="auto"/>
              <w:rPr>
                <w:ins w:id="128" w:author="Ashan Senel Asmone" w:date="2016-03-21T10:58:00Z"/>
                <w:rFonts w:ascii="Calibri Light" w:hAnsi="Calibri Light" w:cs="Arial"/>
                <w:sz w:val="16"/>
                <w:szCs w:val="16"/>
              </w:rPr>
            </w:pPr>
          </w:p>
          <w:p w14:paraId="33D17D60" w14:textId="77777777" w:rsidR="0046108D" w:rsidRDefault="0046108D" w:rsidP="00B15F8D">
            <w:pPr>
              <w:pStyle w:val="NormalWeb"/>
              <w:spacing w:before="0" w:beforeAutospacing="0" w:after="0" w:afterAutospacing="0" w:line="276" w:lineRule="auto"/>
              <w:rPr>
                <w:ins w:id="129" w:author="Ashan Senel Asmone" w:date="2016-03-21T10:58:00Z"/>
                <w:rFonts w:ascii="Calibri Light" w:hAnsi="Calibri Light" w:cs="Arial"/>
                <w:sz w:val="16"/>
                <w:szCs w:val="16"/>
              </w:rPr>
            </w:pPr>
          </w:p>
          <w:p w14:paraId="06C3AC63" w14:textId="77777777" w:rsidR="0046108D" w:rsidRDefault="0046108D" w:rsidP="00B15F8D">
            <w:pPr>
              <w:pStyle w:val="NormalWeb"/>
              <w:spacing w:before="0" w:beforeAutospacing="0" w:after="0" w:afterAutospacing="0" w:line="276" w:lineRule="auto"/>
              <w:rPr>
                <w:ins w:id="130" w:author="Ashan Senel Asmone" w:date="2016-03-21T10:58:00Z"/>
                <w:rFonts w:ascii="Calibri Light" w:hAnsi="Calibri Light" w:cs="Arial"/>
                <w:sz w:val="16"/>
                <w:szCs w:val="16"/>
              </w:rPr>
            </w:pPr>
          </w:p>
          <w:p w14:paraId="1BB903A5" w14:textId="77777777" w:rsidR="0046108D" w:rsidRDefault="0046108D" w:rsidP="00B15F8D">
            <w:pPr>
              <w:pStyle w:val="NormalWeb"/>
              <w:spacing w:before="0" w:beforeAutospacing="0" w:after="0" w:afterAutospacing="0" w:line="276" w:lineRule="auto"/>
              <w:rPr>
                <w:ins w:id="131" w:author="Ashan Senel Asmone" w:date="2016-03-21T10:58:00Z"/>
                <w:rFonts w:ascii="Calibri Light" w:hAnsi="Calibri Light" w:cs="Arial"/>
                <w:sz w:val="16"/>
                <w:szCs w:val="16"/>
              </w:rPr>
            </w:pPr>
          </w:p>
          <w:p w14:paraId="23CD94D4" w14:textId="77777777" w:rsidR="0046108D" w:rsidRDefault="0046108D" w:rsidP="00B15F8D">
            <w:pPr>
              <w:pStyle w:val="NormalWeb"/>
              <w:spacing w:before="0" w:beforeAutospacing="0" w:after="0" w:afterAutospacing="0" w:line="276" w:lineRule="auto"/>
              <w:rPr>
                <w:ins w:id="132" w:author="Ashan Senel Asmone" w:date="2016-03-21T10:58:00Z"/>
                <w:rFonts w:ascii="Calibri Light" w:hAnsi="Calibri Light" w:cs="Arial"/>
                <w:sz w:val="16"/>
                <w:szCs w:val="16"/>
              </w:rPr>
            </w:pPr>
          </w:p>
          <w:p w14:paraId="20D35239" w14:textId="77777777" w:rsidR="0046108D" w:rsidRDefault="0046108D" w:rsidP="00B15F8D">
            <w:pPr>
              <w:pStyle w:val="NormalWeb"/>
              <w:spacing w:before="0" w:beforeAutospacing="0" w:after="0" w:afterAutospacing="0" w:line="276" w:lineRule="auto"/>
              <w:rPr>
                <w:ins w:id="133" w:author="Ashan Senel Asmone" w:date="2016-03-21T10:58:00Z"/>
                <w:rFonts w:ascii="Calibri Light" w:hAnsi="Calibri Light" w:cs="Arial"/>
                <w:sz w:val="16"/>
                <w:szCs w:val="16"/>
              </w:rPr>
            </w:pPr>
          </w:p>
          <w:p w14:paraId="660619F0" w14:textId="77777777" w:rsidR="0046108D" w:rsidRDefault="0046108D" w:rsidP="00B15F8D">
            <w:pPr>
              <w:pStyle w:val="NormalWeb"/>
              <w:spacing w:before="0" w:beforeAutospacing="0" w:after="0" w:afterAutospacing="0" w:line="276" w:lineRule="auto"/>
              <w:rPr>
                <w:ins w:id="134" w:author="Ashan Senel Asmone" w:date="2016-03-21T10:58:00Z"/>
                <w:rFonts w:ascii="Calibri Light" w:hAnsi="Calibri Light" w:cs="Arial"/>
                <w:sz w:val="16"/>
                <w:szCs w:val="16"/>
              </w:rPr>
            </w:pPr>
          </w:p>
          <w:p w14:paraId="131E0619"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35" w:author="Ashan Senel Asmone" w:date="2016-03-21T10:59:00Z">
              <w:r w:rsidRPr="00B15F8D" w:rsidDel="0046108D">
                <w:rPr>
                  <w:rFonts w:ascii="Calibri Light" w:hAnsi="Calibri Light" w:cs="Arial"/>
                  <w:sz w:val="16"/>
                  <w:szCs w:val="16"/>
                </w:rPr>
                <w:delText>BS 8110Part1/2:1997/1985-Structural use of concrete. Code of practice for design and construction</w:delText>
              </w:r>
            </w:del>
            <w:ins w:id="136" w:author="Ashan Senel Asmone" w:date="2016-03-21T10:59:00Z">
              <w:r w:rsidR="0046108D">
                <w:rPr>
                  <w:rFonts w:ascii="Calibri Light" w:hAnsi="Calibri Light" w:cs="Arial"/>
                  <w:sz w:val="16"/>
                  <w:szCs w:val="16"/>
                </w:rPr>
                <w:t>BS EN 1992-1-1:2004+A1:2014 Eurocode 2: Design of concrete structures. General rules and rules for buildings</w:t>
              </w:r>
            </w:ins>
          </w:p>
          <w:p w14:paraId="01DCB4DE"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37" w:author="Ashan Senel Asmone" w:date="2016-03-21T15:23:00Z">
              <w:r w:rsidRPr="00B15F8D" w:rsidDel="00337A12">
                <w:rPr>
                  <w:rFonts w:ascii="Calibri Light" w:hAnsi="Calibri Light" w:cs="Arial"/>
                  <w:sz w:val="16"/>
                  <w:szCs w:val="16"/>
                </w:rPr>
                <w:delText>DD 249:19990-Testing aggregates. Method for the assessment of alkali-silica reactivity. Potential accelerated mortar-bar method</w:delText>
              </w:r>
            </w:del>
          </w:p>
          <w:p w14:paraId="0B135C94"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38" w:author="Ashan Senel Asmone" w:date="2016-03-21T11:02:00Z">
              <w:r w:rsidRPr="00B15F8D" w:rsidDel="0046108D">
                <w:rPr>
                  <w:rFonts w:ascii="Calibri Light" w:hAnsi="Calibri Light" w:cs="Arial"/>
                  <w:sz w:val="16"/>
                  <w:szCs w:val="16"/>
                </w:rPr>
                <w:delText>PD 6472:1974-Guide to specifying the quality of building mortars</w:delText>
              </w:r>
            </w:del>
            <w:ins w:id="139" w:author="Ashan Senel Asmone" w:date="2016-03-21T11:02:00Z">
              <w:r w:rsidR="0046108D">
                <w:rPr>
                  <w:rFonts w:ascii="Calibri Light" w:hAnsi="Calibri Light" w:cs="Arial"/>
                  <w:sz w:val="16"/>
                  <w:szCs w:val="16"/>
                </w:rPr>
                <w:t>PD 6678:2005 Guide to the specification of masonry mortar</w:t>
              </w:r>
            </w:ins>
          </w:p>
          <w:p w14:paraId="00D34887"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40" w:author="Ashan Senel Asmone" w:date="2016-03-21T11:03:00Z">
              <w:r w:rsidRPr="00B15F8D" w:rsidDel="0046108D">
                <w:rPr>
                  <w:rFonts w:ascii="Calibri Light" w:hAnsi="Calibri Light" w:cs="Arial"/>
                  <w:sz w:val="16"/>
                  <w:szCs w:val="16"/>
                </w:rPr>
                <w:delText>BS EN 480-1:1998-Admixtures for concrete, mortar and grout. Test methods. Reference concrete and reference mortar for testing</w:delText>
              </w:r>
            </w:del>
            <w:ins w:id="141" w:author="Ashan Senel Asmone" w:date="2016-03-21T11:03:00Z">
              <w:r w:rsidR="0046108D">
                <w:rPr>
                  <w:rFonts w:ascii="Calibri Light" w:hAnsi="Calibri Light" w:cs="Arial"/>
                  <w:sz w:val="16"/>
                  <w:szCs w:val="16"/>
                </w:rPr>
                <w:t>BS EN 480-1:2014 Admixtures for concrete, mortar and grout. Test methods. Reference concrete and reference mortar for testing</w:t>
              </w:r>
            </w:ins>
          </w:p>
          <w:p w14:paraId="44921456"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42" w:author="Ashan Senel Asmone" w:date="2016-03-21T11:03:00Z">
              <w:r w:rsidRPr="00B15F8D" w:rsidDel="0046108D">
                <w:rPr>
                  <w:rFonts w:ascii="Calibri Light" w:hAnsi="Calibri Light" w:cs="Arial"/>
                  <w:sz w:val="16"/>
                  <w:szCs w:val="16"/>
                </w:rPr>
                <w:delText>BS EN 480-2:1997-Admixtures for concrete, mortar and grout. Test methods. Determination of setting time</w:delText>
              </w:r>
            </w:del>
            <w:ins w:id="143" w:author="Ashan Senel Asmone" w:date="2016-03-21T11:03:00Z">
              <w:r w:rsidR="0046108D">
                <w:rPr>
                  <w:rFonts w:ascii="Calibri Light" w:hAnsi="Calibri Light" w:cs="Arial"/>
                  <w:sz w:val="16"/>
                  <w:szCs w:val="16"/>
                </w:rPr>
                <w:t>BS EN 480-2:2006 Admixtures for concrete, mortar and grout. Test methods. Determination of setting time</w:t>
              </w:r>
            </w:ins>
          </w:p>
          <w:p w14:paraId="332305C2"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44" w:author="Ashan Senel Asmone" w:date="2016-03-21T11:04:00Z">
              <w:r w:rsidRPr="00B15F8D" w:rsidDel="0046108D">
                <w:rPr>
                  <w:rFonts w:ascii="Calibri Light" w:hAnsi="Calibri Light" w:cs="Arial"/>
                  <w:sz w:val="16"/>
                  <w:szCs w:val="16"/>
                </w:rPr>
                <w:delText>BS EN 480-4:1997-Admixtures for concrete, mortar and grout. Test methods. Determination of bleeding of concrete</w:delText>
              </w:r>
            </w:del>
            <w:ins w:id="145" w:author="Ashan Senel Asmone" w:date="2016-03-21T11:04:00Z">
              <w:r w:rsidR="0046108D">
                <w:rPr>
                  <w:rFonts w:ascii="Calibri Light" w:hAnsi="Calibri Light" w:cs="Arial"/>
                  <w:sz w:val="16"/>
                  <w:szCs w:val="16"/>
                </w:rPr>
                <w:t>BS EN 480-4:2005 Admixtures for concrete, mortar and grout. Test methods. Determination of bleeding of concrete</w:t>
              </w:r>
            </w:ins>
          </w:p>
          <w:p w14:paraId="61A0ABB5"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46" w:author="Ashan Senel Asmone" w:date="2016-03-21T11:04:00Z">
              <w:r w:rsidRPr="00B15F8D" w:rsidDel="0046108D">
                <w:rPr>
                  <w:rFonts w:ascii="Calibri Light" w:hAnsi="Calibri Light" w:cs="Arial"/>
                  <w:sz w:val="16"/>
                  <w:szCs w:val="16"/>
                </w:rPr>
                <w:delText>BS EN 480-5:1997-Admixtures for concrete, mortar and grout. Test methods. Determination of capillary absorption</w:delText>
              </w:r>
            </w:del>
            <w:ins w:id="147" w:author="Ashan Senel Asmone" w:date="2016-03-21T11:04:00Z">
              <w:r w:rsidR="0046108D">
                <w:rPr>
                  <w:rFonts w:ascii="Calibri Light" w:hAnsi="Calibri Light" w:cs="Arial"/>
                  <w:sz w:val="16"/>
                  <w:szCs w:val="16"/>
                </w:rPr>
                <w:t>BS EN 480-5:2005 Admixtures for concrete, mortar and grout. Test methods. Determination of capillary absorption</w:t>
              </w:r>
            </w:ins>
          </w:p>
          <w:p w14:paraId="6BE81C7D"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48" w:author="Ashan Senel Asmone" w:date="2016-03-21T11:04:00Z">
              <w:r w:rsidRPr="00B15F8D" w:rsidDel="0046108D">
                <w:rPr>
                  <w:rFonts w:ascii="Calibri Light" w:hAnsi="Calibri Light" w:cs="Arial"/>
                  <w:sz w:val="16"/>
                  <w:szCs w:val="16"/>
                </w:rPr>
                <w:delText>BS EN 480-6:1997-Admixtures for concrete, mortar and grout. Test methods. Infrared analysis</w:delText>
              </w:r>
            </w:del>
            <w:ins w:id="149" w:author="Ashan Senel Asmone" w:date="2016-03-21T11:04:00Z">
              <w:r w:rsidR="0046108D">
                <w:rPr>
                  <w:rFonts w:ascii="Calibri Light" w:hAnsi="Calibri Light" w:cs="Arial"/>
                  <w:sz w:val="16"/>
                  <w:szCs w:val="16"/>
                </w:rPr>
                <w:t>BS EN 480-6:2005 Admixtures for concrete, mortar and grout. Test methods. Infrared analysis</w:t>
              </w:r>
            </w:ins>
          </w:p>
          <w:p w14:paraId="4299CA2A"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50" w:author="Ashan Senel Asmone" w:date="2016-03-21T11:05:00Z">
              <w:r w:rsidRPr="00B15F8D" w:rsidDel="0046108D">
                <w:rPr>
                  <w:rFonts w:ascii="Calibri Light" w:hAnsi="Calibri Light" w:cs="Arial"/>
                  <w:sz w:val="16"/>
                  <w:szCs w:val="16"/>
                </w:rPr>
                <w:delText>BS EN 480-8:1997-Admixtures for concrete, mortar and grout. Test methods. Determination of the conventional dry material content</w:delText>
              </w:r>
            </w:del>
            <w:ins w:id="151" w:author="Ashan Senel Asmone" w:date="2016-03-21T11:05:00Z">
              <w:r w:rsidR="0046108D">
                <w:rPr>
                  <w:rFonts w:ascii="Calibri Light" w:hAnsi="Calibri Light" w:cs="Arial"/>
                  <w:sz w:val="16"/>
                  <w:szCs w:val="16"/>
                </w:rPr>
                <w:t>BS EN 480-8:2012 Admixtures for concrete, mortar and grout. Test methods. Determination of the conventional dry material content</w:t>
              </w:r>
            </w:ins>
          </w:p>
          <w:p w14:paraId="20ED96AF"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52" w:author="Ashan Senel Asmone" w:date="2016-03-21T11:05:00Z">
              <w:r w:rsidRPr="00B15F8D" w:rsidDel="0046108D">
                <w:rPr>
                  <w:rFonts w:ascii="Calibri Light" w:hAnsi="Calibri Light" w:cs="Arial"/>
                  <w:sz w:val="16"/>
                  <w:szCs w:val="16"/>
                </w:rPr>
                <w:delText>BS EN 480-10:1997-Admixtures for concrete, mortar and grout. Test methods. Determination of water soluble chloride content</w:delText>
              </w:r>
            </w:del>
            <w:ins w:id="153" w:author="Ashan Senel Asmone" w:date="2016-03-21T11:05:00Z">
              <w:r w:rsidR="0046108D">
                <w:rPr>
                  <w:rFonts w:ascii="Calibri Light" w:hAnsi="Calibri Light" w:cs="Arial"/>
                  <w:sz w:val="16"/>
                  <w:szCs w:val="16"/>
                </w:rPr>
                <w:t>BS EN 480-10:2009 Admixtures for concrete, mortar and grout. Test methods. Determination of water soluble chloride content</w:t>
              </w:r>
            </w:ins>
          </w:p>
          <w:p w14:paraId="55BA80DA"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54" w:author="Ashan Senel Asmone" w:date="2016-03-21T11:05:00Z">
              <w:r w:rsidRPr="00B15F8D" w:rsidDel="0046108D">
                <w:rPr>
                  <w:rFonts w:ascii="Calibri Light" w:hAnsi="Calibri Light" w:cs="Arial"/>
                  <w:sz w:val="16"/>
                  <w:szCs w:val="16"/>
                </w:rPr>
                <w:delText>BS EN 480-11:1999-Admixtures for concrete, mortar and grout. Test methods. Determination of air void characteristics in hardened concrete</w:delText>
              </w:r>
            </w:del>
            <w:ins w:id="155" w:author="Ashan Senel Asmone" w:date="2016-03-21T11:05:00Z">
              <w:r w:rsidR="0046108D">
                <w:rPr>
                  <w:rFonts w:ascii="Calibri Light" w:hAnsi="Calibri Light" w:cs="Arial"/>
                  <w:sz w:val="16"/>
                  <w:szCs w:val="16"/>
                </w:rPr>
                <w:t>BS EN 480-11:2005 Admixtures for concrete, mortar and grout. Test methods. Determination of air void characteristics in hardened concrete</w:t>
              </w:r>
            </w:ins>
          </w:p>
          <w:p w14:paraId="6EEE1DC2"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56" w:author="Ashan Senel Asmone" w:date="2016-03-21T11:06:00Z">
              <w:r w:rsidRPr="00B15F8D" w:rsidDel="0046108D">
                <w:rPr>
                  <w:rFonts w:ascii="Calibri Light" w:hAnsi="Calibri Light" w:cs="Arial"/>
                  <w:sz w:val="16"/>
                  <w:szCs w:val="16"/>
                </w:rPr>
                <w:delText>BS EN 480-12:1998-Admixtures for concrete, mortar and grout. Test methods. Determination of the alkali content of admixtures</w:delText>
              </w:r>
            </w:del>
            <w:ins w:id="157" w:author="Ashan Senel Asmone" w:date="2016-03-21T11:06:00Z">
              <w:r w:rsidR="0046108D">
                <w:rPr>
                  <w:rFonts w:ascii="Calibri Light" w:hAnsi="Calibri Light" w:cs="Arial"/>
                  <w:sz w:val="16"/>
                  <w:szCs w:val="16"/>
                </w:rPr>
                <w:t>BS EN 480-12:2005 Admixtures for concrete, mortar and grout. Test methods. Determination of the alkali content of admixtures</w:t>
              </w:r>
            </w:ins>
          </w:p>
          <w:p w14:paraId="3FF89144"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58" w:author="Ashan Senel Asmone" w:date="2016-03-21T11:06:00Z">
              <w:r w:rsidRPr="00B15F8D" w:rsidDel="0046108D">
                <w:rPr>
                  <w:rFonts w:ascii="Calibri Light" w:hAnsi="Calibri Light" w:cs="Arial"/>
                  <w:sz w:val="16"/>
                  <w:szCs w:val="16"/>
                </w:rPr>
                <w:delText>BS EN 934-2:2001-Admixtures for concrete, mortar and grout. Concrete admixtures. Definitions, requirements, conformity, marking and labelling</w:delText>
              </w:r>
            </w:del>
            <w:ins w:id="159" w:author="Ashan Senel Asmone" w:date="2016-03-21T11:06:00Z">
              <w:r w:rsidR="0046108D">
                <w:rPr>
                  <w:rFonts w:ascii="Calibri Light" w:hAnsi="Calibri Light" w:cs="Arial"/>
                  <w:sz w:val="16"/>
                  <w:szCs w:val="16"/>
                </w:rPr>
                <w:t>BS EN 934-2:2009+A1:2012 Admixtures for concrete, mortar and grout. Concrete admixtures. Definitions, requirements, conformity, marking and labelling</w:t>
              </w:r>
            </w:ins>
          </w:p>
          <w:p w14:paraId="3DE9A5DC"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60" w:author="Ashan Senel Asmone" w:date="2016-03-21T11:06:00Z">
              <w:r w:rsidRPr="00B15F8D" w:rsidDel="0046108D">
                <w:rPr>
                  <w:rFonts w:ascii="Calibri Light" w:hAnsi="Calibri Light" w:cs="Arial"/>
                  <w:sz w:val="16"/>
                  <w:szCs w:val="16"/>
                </w:rPr>
                <w:delText>BS EN 934-6:2001-Admixtures for concrete, mortar and grout. Sampling, conformity control and evaluation of conformity</w:delText>
              </w:r>
            </w:del>
            <w:ins w:id="161" w:author="Ashan Senel Asmone" w:date="2016-03-21T11:06:00Z">
              <w:del w:id="162" w:author="Jing Kai Toh" w:date="2016-05-12T17:04:00Z">
                <w:r w:rsidR="0046108D" w:rsidDel="0010274C">
                  <w:rPr>
                    <w:rFonts w:ascii="Calibri Light" w:hAnsi="Calibri Light" w:cs="Arial"/>
                    <w:sz w:val="16"/>
                    <w:szCs w:val="16"/>
                  </w:rPr>
                  <w:delText>BS EN 934-6:2001 Admixtures for concrete, mortar and grout. Sampling, conformity control and evaluation of conformity</w:delText>
                </w:r>
              </w:del>
            </w:ins>
            <w:ins w:id="163" w:author="Jing Kai Toh" w:date="2016-05-12T17:04:00Z">
              <w:r w:rsidR="0010274C">
                <w:rPr>
                  <w:rFonts w:ascii="Calibri Light" w:hAnsi="Calibri Light" w:cs="Arial"/>
                  <w:sz w:val="16"/>
                  <w:szCs w:val="16"/>
                </w:rPr>
                <w:t>BS EN 934-6:2001 Admixtures for concrete, mortar and grout. Sampling, conformity control and evaluation of conformity</w:t>
              </w:r>
            </w:ins>
          </w:p>
          <w:p w14:paraId="478CBFB0"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64" w:author="Ashan Senel Asmone" w:date="2016-03-21T11:07:00Z">
              <w:r w:rsidRPr="00B15F8D" w:rsidDel="0046108D">
                <w:rPr>
                  <w:rFonts w:ascii="Calibri Light" w:hAnsi="Calibri Light" w:cs="Arial"/>
                  <w:sz w:val="16"/>
                  <w:szCs w:val="16"/>
                </w:rPr>
                <w:delText>BS 4887:1973-Specification for mortar plasticizers</w:delText>
              </w:r>
            </w:del>
            <w:ins w:id="165" w:author="Ashan Senel Asmone" w:date="2016-03-21T11:07:00Z">
              <w:r w:rsidR="0046108D">
                <w:rPr>
                  <w:rFonts w:ascii="Calibri Light" w:hAnsi="Calibri Light" w:cs="Arial"/>
                  <w:sz w:val="16"/>
                  <w:szCs w:val="16"/>
                </w:rPr>
                <w:t>BS EN 934-3:2009+A1:2012 Admixtures for concrete, mortar and grout. Admixtures for masonry mortar. Definitions, requirements, conformity and marking and labelling</w:t>
              </w:r>
            </w:ins>
          </w:p>
          <w:p w14:paraId="7DA2A9D0"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66" w:author="Ashan Senel Asmone" w:date="2016-03-21T11:08:00Z">
              <w:r w:rsidRPr="00B15F8D" w:rsidDel="0046108D">
                <w:rPr>
                  <w:rFonts w:ascii="Calibri Light" w:hAnsi="Calibri Light" w:cs="Arial"/>
                  <w:sz w:val="16"/>
                  <w:szCs w:val="16"/>
                </w:rPr>
                <w:delText>BS EN 934-2:1998-Admixtures for concrete, mortar and grout. Concrete admixtures. Definitions and requirements</w:delText>
              </w:r>
            </w:del>
            <w:ins w:id="167" w:author="Ashan Senel Asmone" w:date="2016-03-21T11:08:00Z">
              <w:r w:rsidR="0046108D">
                <w:rPr>
                  <w:rFonts w:ascii="Calibri Light" w:hAnsi="Calibri Light" w:cs="Arial"/>
                  <w:sz w:val="16"/>
                  <w:szCs w:val="16"/>
                </w:rPr>
                <w:t>BS EN 934-2:2009+A1:2012 Admixtures for concrete, mortar and grout. Concrete admixtures. Definitions, requirements, conformity, marking and labelling</w:t>
              </w:r>
            </w:ins>
          </w:p>
          <w:p w14:paraId="64597976"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68" w:author="Ashan Senel Asmone" w:date="2016-03-21T11:08:00Z">
              <w:r w:rsidRPr="00B15F8D" w:rsidDel="00244900">
                <w:rPr>
                  <w:rFonts w:ascii="Calibri Light" w:hAnsi="Calibri Light" w:cs="Arial"/>
                  <w:sz w:val="16"/>
                  <w:szCs w:val="16"/>
                </w:rPr>
                <w:delText>BS EN 934-6:2000-Admixtures for concrete, mortar and grout. Sampling, conformity control, evaluation of conformity, marking and labelling</w:delText>
              </w:r>
            </w:del>
            <w:ins w:id="169" w:author="Ashan Senel Asmone" w:date="2016-03-21T11:08:00Z">
              <w:del w:id="170" w:author="Jing Kai Toh" w:date="2016-05-12T17:04:00Z">
                <w:r w:rsidR="00244900" w:rsidDel="0010274C">
                  <w:rPr>
                    <w:rFonts w:ascii="Calibri Light" w:hAnsi="Calibri Light" w:cs="Arial"/>
                    <w:sz w:val="16"/>
                    <w:szCs w:val="16"/>
                  </w:rPr>
                  <w:delText>BS EN 934-6:2001 Admixtures for concrete, mortar and grout. Sampling, conformity control and evaluation of conformity</w:delText>
                </w:r>
              </w:del>
            </w:ins>
            <w:ins w:id="171" w:author="Jing Kai Toh" w:date="2016-05-12T17:04:00Z">
              <w:r w:rsidR="0010274C">
                <w:rPr>
                  <w:rFonts w:ascii="Calibri Light" w:hAnsi="Calibri Light" w:cs="Arial"/>
                  <w:sz w:val="16"/>
                  <w:szCs w:val="16"/>
                </w:rPr>
                <w:t>BS EN 934-6:2001 Admixtures for concrete, mortar and grout. Sampling, conformity control and evaluation of conformity</w:t>
              </w:r>
            </w:ins>
            <w:ins w:id="172" w:author="Ashan Senel Asmone" w:date="2016-03-21T11:08:00Z">
              <w:r w:rsidR="00244900">
                <w:rPr>
                  <w:rFonts w:ascii="Calibri Light" w:hAnsi="Calibri Light" w:cs="Arial"/>
                  <w:sz w:val="16"/>
                  <w:szCs w:val="16"/>
                </w:rPr>
                <w:t xml:space="preserve"> </w:t>
              </w:r>
            </w:ins>
          </w:p>
          <w:p w14:paraId="57958918"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r w:rsidRPr="00B15F8D">
              <w:rPr>
                <w:rFonts w:ascii="Calibri Light" w:hAnsi="Calibri Light" w:cs="Arial"/>
                <w:sz w:val="16"/>
                <w:szCs w:val="16"/>
              </w:rPr>
              <w:t xml:space="preserve"> </w:t>
            </w:r>
          </w:p>
          <w:p w14:paraId="1EB946C5" w14:textId="77777777" w:rsidR="00B15F8D" w:rsidRDefault="00B15F8D" w:rsidP="00B15F8D">
            <w:pPr>
              <w:pStyle w:val="NormalWeb"/>
              <w:spacing w:before="0" w:beforeAutospacing="0" w:after="0" w:afterAutospacing="0" w:line="276" w:lineRule="auto"/>
              <w:rPr>
                <w:rFonts w:ascii="Calibri Light" w:hAnsi="Calibri Light" w:cs="Arial"/>
                <w:sz w:val="16"/>
                <w:szCs w:val="16"/>
              </w:rPr>
            </w:pPr>
            <w:r w:rsidRPr="000E288D">
              <w:rPr>
                <w:rFonts w:ascii="Calibri Light" w:hAnsi="Calibri Light" w:cs="Arial"/>
                <w:b/>
                <w:bCs/>
                <w:sz w:val="16"/>
                <w:szCs w:val="16"/>
                <w:u w:val="single"/>
              </w:rPr>
              <w:t>Reinforcement</w:t>
            </w:r>
            <w:r w:rsidRPr="00B15F8D">
              <w:rPr>
                <w:rFonts w:ascii="Calibri Light" w:hAnsi="Calibri Light" w:cs="Arial"/>
                <w:sz w:val="16"/>
                <w:szCs w:val="16"/>
              </w:rPr>
              <w:t xml:space="preserve"> </w:t>
            </w:r>
          </w:p>
          <w:p w14:paraId="44DCC05E"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73" w:author="Ashan Senel Asmone" w:date="2016-03-21T11:10:00Z">
              <w:r w:rsidRPr="00B15F8D" w:rsidDel="00244900">
                <w:rPr>
                  <w:rFonts w:ascii="Calibri Light" w:hAnsi="Calibri Light" w:cs="Arial"/>
                  <w:sz w:val="16"/>
                  <w:szCs w:val="16"/>
                </w:rPr>
                <w:delText>BS 4449:1997 Specification for carbon steel bars for the reinforcement of concrete</w:delText>
              </w:r>
            </w:del>
            <w:ins w:id="174" w:author="Ashan Senel Asmone" w:date="2016-03-21T11:10:00Z">
              <w:r w:rsidR="00244900">
                <w:rPr>
                  <w:rFonts w:ascii="Calibri Light" w:hAnsi="Calibri Light" w:cs="Arial"/>
                  <w:sz w:val="16"/>
                  <w:szCs w:val="16"/>
                </w:rPr>
                <w:t>BS 4449:2005+A2:2009 Steel for the reinforcement of concrete. Weldable reinforcing steel. Bar, coil and decoiled product. Specification</w:t>
              </w:r>
            </w:ins>
          </w:p>
          <w:p w14:paraId="63CCB6F4" w14:textId="77777777" w:rsidR="00B15F8D" w:rsidRPr="00B15F8D" w:rsidDel="00244900" w:rsidRDefault="00B15F8D" w:rsidP="00B15F8D">
            <w:pPr>
              <w:pStyle w:val="NormalWeb"/>
              <w:spacing w:before="0" w:beforeAutospacing="0" w:after="0" w:afterAutospacing="0" w:line="276" w:lineRule="auto"/>
              <w:rPr>
                <w:del w:id="175" w:author="Ashan Senel Asmone" w:date="2016-03-21T11:10:00Z"/>
                <w:rFonts w:ascii="Calibri Light" w:hAnsi="Calibri Light" w:cs="Arial"/>
                <w:sz w:val="16"/>
                <w:szCs w:val="16"/>
              </w:rPr>
            </w:pPr>
            <w:del w:id="176" w:author="Ashan Senel Asmone" w:date="2016-03-21T11:10:00Z">
              <w:r w:rsidRPr="00B15F8D" w:rsidDel="00244900">
                <w:rPr>
                  <w:rFonts w:ascii="Calibri Light" w:hAnsi="Calibri Light" w:cs="Arial"/>
                  <w:sz w:val="16"/>
                  <w:szCs w:val="16"/>
                </w:rPr>
                <w:delText>BS 4482:1985 Specification for cold reduced steel wire for the reinforcement of concrete</w:delText>
              </w:r>
            </w:del>
            <w:ins w:id="177" w:author="Ashan Senel Asmone" w:date="2016-03-21T11:10:00Z">
              <w:r w:rsidR="00244900">
                <w:rPr>
                  <w:rFonts w:ascii="Calibri Light" w:hAnsi="Calibri Light" w:cs="Arial"/>
                  <w:sz w:val="16"/>
                  <w:szCs w:val="16"/>
                </w:rPr>
                <w:t>BS 4482:2005 Steel wire for the reinforcement of concrete products. Specification</w:t>
              </w:r>
            </w:ins>
          </w:p>
          <w:p w14:paraId="3F93A28E" w14:textId="77777777" w:rsidR="00244900" w:rsidRDefault="00B15F8D" w:rsidP="00B15F8D">
            <w:pPr>
              <w:pStyle w:val="NormalWeb"/>
              <w:spacing w:before="0" w:beforeAutospacing="0" w:after="0" w:afterAutospacing="0" w:line="276" w:lineRule="auto"/>
              <w:rPr>
                <w:ins w:id="178" w:author="Ashan Senel Asmone" w:date="2016-03-21T11:10:00Z"/>
                <w:rFonts w:ascii="Calibri Light" w:hAnsi="Calibri Light" w:cs="Arial"/>
                <w:sz w:val="16"/>
                <w:szCs w:val="16"/>
              </w:rPr>
            </w:pPr>
            <w:del w:id="179" w:author="Ashan Senel Asmone" w:date="2016-03-21T11:11:00Z">
              <w:r w:rsidRPr="00B15F8D" w:rsidDel="00244900">
                <w:rPr>
                  <w:rFonts w:ascii="Calibri Light" w:hAnsi="Calibri Light" w:cs="Arial"/>
                  <w:sz w:val="16"/>
                  <w:szCs w:val="16"/>
                </w:rPr>
                <w:delText>BS 4483:1998 Steel fabric fo</w:delText>
              </w:r>
              <w:r w:rsidDel="00244900">
                <w:rPr>
                  <w:rFonts w:ascii="Calibri Light" w:hAnsi="Calibri Light" w:cs="Arial"/>
                  <w:sz w:val="16"/>
                  <w:szCs w:val="16"/>
                </w:rPr>
                <w:delText>r the reinforcement of concrete</w:delText>
              </w:r>
            </w:del>
            <w:ins w:id="180" w:author="Ashan Senel Asmone" w:date="2016-03-21T11:11:00Z">
              <w:r w:rsidR="00244900">
                <w:rPr>
                  <w:rFonts w:ascii="Calibri Light" w:hAnsi="Calibri Light" w:cs="Arial"/>
                  <w:sz w:val="16"/>
                  <w:szCs w:val="16"/>
                </w:rPr>
                <w:t>BS 4483:2005 Steel fabric for the reinforcement of concrete. Specification</w:t>
              </w:r>
            </w:ins>
          </w:p>
          <w:p w14:paraId="1DCFFB5A" w14:textId="77777777" w:rsidR="00B15F8D" w:rsidRPr="00B15F8D" w:rsidRDefault="00B15F8D" w:rsidP="00B15F8D">
            <w:pPr>
              <w:pStyle w:val="NormalWeb"/>
              <w:spacing w:before="0" w:beforeAutospacing="0" w:after="0" w:afterAutospacing="0" w:line="276" w:lineRule="auto"/>
              <w:rPr>
                <w:rFonts w:ascii="Calibri Light" w:hAnsi="Calibri Light" w:cs="Arial"/>
                <w:sz w:val="16"/>
                <w:szCs w:val="16"/>
              </w:rPr>
            </w:pPr>
            <w:del w:id="181" w:author="Ashan Senel Asmone" w:date="2016-03-21T11:11:00Z">
              <w:r w:rsidRPr="00B15F8D" w:rsidDel="00244900">
                <w:rPr>
                  <w:rFonts w:ascii="Calibri Light" w:hAnsi="Calibri Light" w:cs="Arial"/>
                  <w:sz w:val="16"/>
                  <w:szCs w:val="16"/>
                </w:rPr>
                <w:delText>BS 6744:2001 Stainless steel bars for the reinforcement of and use in concrete. Requirements and test methods</w:delText>
              </w:r>
            </w:del>
            <w:ins w:id="182" w:author="Ashan Senel Asmone" w:date="2016-03-21T11:11:00Z">
              <w:r w:rsidR="00244900">
                <w:rPr>
                  <w:rFonts w:ascii="Calibri Light" w:hAnsi="Calibri Light" w:cs="Arial"/>
                  <w:sz w:val="16"/>
                  <w:szCs w:val="16"/>
                </w:rPr>
                <w:t>BS 6744:2001+A2:2009 Stainless steel bars for the reinforcement of and use in concrete. Requirements and test methods</w:t>
              </w:r>
            </w:ins>
          </w:p>
        </w:tc>
        <w:tc>
          <w:tcPr>
            <w:tcW w:w="3865" w:type="dxa"/>
          </w:tcPr>
          <w:p w14:paraId="4EEA7666" w14:textId="77777777" w:rsidR="00B15F8D" w:rsidRPr="000E288D" w:rsidRDefault="00B15F8D" w:rsidP="00F500D7">
            <w:pPr>
              <w:pStyle w:val="NormalWeb"/>
              <w:spacing w:before="0" w:beforeAutospacing="0" w:after="0" w:afterAutospacing="0" w:line="360" w:lineRule="auto"/>
              <w:rPr>
                <w:rFonts w:ascii="Calibri Light" w:hAnsi="Calibri Light"/>
                <w:sz w:val="16"/>
                <w:szCs w:val="16"/>
              </w:rPr>
            </w:pPr>
            <w:r w:rsidRPr="000E288D">
              <w:rPr>
                <w:rFonts w:ascii="Calibri Light" w:hAnsi="Calibri Light" w:cs="Arial"/>
                <w:b/>
                <w:bCs/>
                <w:sz w:val="16"/>
                <w:szCs w:val="16"/>
                <w:u w:val="single"/>
              </w:rPr>
              <w:lastRenderedPageBreak/>
              <w:t>Concrete</w:t>
            </w:r>
          </w:p>
          <w:p w14:paraId="13CD0491" w14:textId="77777777" w:rsidR="00B15F8D" w:rsidDel="009F2DAF" w:rsidRDefault="00B15F8D" w:rsidP="00F500D7">
            <w:pPr>
              <w:pStyle w:val="NormalWeb"/>
              <w:spacing w:before="0" w:beforeAutospacing="0" w:after="0" w:afterAutospacing="0" w:line="360" w:lineRule="auto"/>
              <w:rPr>
                <w:del w:id="183" w:author="Ashan Senel Asmone" w:date="2016-03-18T16:06:00Z"/>
                <w:rFonts w:ascii="Calibri Light" w:hAnsi="Calibri Light" w:cs="Arial"/>
                <w:sz w:val="16"/>
                <w:szCs w:val="16"/>
              </w:rPr>
            </w:pPr>
            <w:del w:id="184" w:author="Ashan Senel Asmone" w:date="2016-03-18T16:06:00Z">
              <w:r w:rsidRPr="00D84E24" w:rsidDel="009F2DAF">
                <w:rPr>
                  <w:rFonts w:ascii="Calibri Light" w:hAnsi="Calibri Light" w:cs="Arial"/>
                  <w:sz w:val="16"/>
                  <w:szCs w:val="16"/>
                </w:rPr>
                <w:delText>BS EN 197-1:2011</w:delText>
              </w:r>
              <w:r w:rsidDel="009F2DAF">
                <w:rPr>
                  <w:rFonts w:ascii="Calibri Light" w:hAnsi="Calibri Light" w:cs="Arial"/>
                  <w:sz w:val="16"/>
                  <w:szCs w:val="16"/>
                </w:rPr>
                <w:delText xml:space="preserve"> </w:delText>
              </w:r>
              <w:r w:rsidRPr="00D84E24" w:rsidDel="009F2DAF">
                <w:rPr>
                  <w:rFonts w:ascii="Calibri Light" w:hAnsi="Calibri Light" w:cs="Arial"/>
                  <w:sz w:val="16"/>
                  <w:szCs w:val="16"/>
                </w:rPr>
                <w:delText>Cement. Composition, specifications and conformity criteria for common cements</w:delText>
              </w:r>
            </w:del>
          </w:p>
          <w:p w14:paraId="3B34FC87" w14:textId="77777777" w:rsidR="00B15F8D" w:rsidDel="009F2DAF" w:rsidRDefault="00B15F8D" w:rsidP="00F500D7">
            <w:pPr>
              <w:pStyle w:val="NormalWeb"/>
              <w:spacing w:before="0" w:beforeAutospacing="0" w:after="0" w:afterAutospacing="0" w:line="360" w:lineRule="auto"/>
              <w:rPr>
                <w:del w:id="185" w:author="Ashan Senel Asmone" w:date="2016-03-18T16:06:00Z"/>
                <w:rFonts w:ascii="Calibri Light" w:hAnsi="Calibri Light" w:cs="Arial"/>
                <w:sz w:val="16"/>
                <w:szCs w:val="16"/>
              </w:rPr>
            </w:pPr>
            <w:del w:id="186" w:author="Ashan Senel Asmone" w:date="2016-03-18T16:06:00Z">
              <w:r w:rsidRPr="00D84E24" w:rsidDel="009F2DAF">
                <w:rPr>
                  <w:rFonts w:ascii="Calibri Light" w:hAnsi="Calibri Light" w:cs="Arial"/>
                  <w:sz w:val="16"/>
                  <w:szCs w:val="16"/>
                </w:rPr>
                <w:delText>BS ISO 3310-2:2013</w:delText>
              </w:r>
              <w:r w:rsidDel="009F2DAF">
                <w:rPr>
                  <w:rFonts w:ascii="Calibri Light" w:hAnsi="Calibri Light" w:cs="Arial"/>
                  <w:sz w:val="16"/>
                  <w:szCs w:val="16"/>
                </w:rPr>
                <w:delText xml:space="preserve"> </w:delText>
              </w:r>
              <w:r w:rsidRPr="00D84E24" w:rsidDel="009F2DAF">
                <w:rPr>
                  <w:rFonts w:ascii="Calibri Light" w:hAnsi="Calibri Light" w:cs="Arial"/>
                  <w:sz w:val="16"/>
                  <w:szCs w:val="16"/>
                </w:rPr>
                <w:delText>Test sieves. Technical requirements and testing. Test sieves of perforated metal plate</w:delText>
              </w:r>
              <w:r w:rsidR="009F2DAF" w:rsidDel="009F2DAF">
                <w:rPr>
                  <w:rFonts w:ascii="Calibri Light" w:hAnsi="Calibri Light" w:cs="Arial"/>
                  <w:sz w:val="16"/>
                  <w:szCs w:val="16"/>
                </w:rPr>
                <w:delText xml:space="preserve">/ </w:delText>
              </w:r>
              <w:r w:rsidRPr="00D84E24" w:rsidDel="009F2DAF">
                <w:rPr>
                  <w:rFonts w:ascii="Calibri Light" w:hAnsi="Calibri Light" w:cs="Arial"/>
                  <w:sz w:val="16"/>
                  <w:szCs w:val="16"/>
                </w:rPr>
                <w:delText>BS 410-1:2000, ISO 3310-1:2000</w:delText>
              </w:r>
              <w:r w:rsidDel="009F2DAF">
                <w:rPr>
                  <w:rFonts w:ascii="Calibri Light" w:hAnsi="Calibri Light" w:cs="Arial"/>
                  <w:sz w:val="16"/>
                  <w:szCs w:val="16"/>
                </w:rPr>
                <w:delText xml:space="preserve"> </w:delText>
              </w:r>
              <w:r w:rsidRPr="00D84E24" w:rsidDel="009F2DAF">
                <w:rPr>
                  <w:rFonts w:ascii="Calibri Light" w:hAnsi="Calibri Light" w:cs="Arial"/>
                  <w:sz w:val="16"/>
                  <w:szCs w:val="16"/>
                </w:rPr>
                <w:delText>Test sieves. Technical requirements and testing. Test sieves of metal wire cloth</w:delText>
              </w:r>
            </w:del>
          </w:p>
          <w:p w14:paraId="7AC89650" w14:textId="77777777" w:rsidR="007E195F" w:rsidRDefault="00B15F8D" w:rsidP="00F500D7">
            <w:pPr>
              <w:pStyle w:val="NormalWeb"/>
              <w:spacing w:before="0" w:beforeAutospacing="0" w:after="0" w:afterAutospacing="0" w:line="360" w:lineRule="auto"/>
              <w:rPr>
                <w:ins w:id="187" w:author="Ashan Senel Asmone" w:date="2016-03-18T16:11:00Z"/>
                <w:rFonts w:ascii="Calibri Light" w:hAnsi="Calibri Light" w:cs="Arial"/>
                <w:sz w:val="16"/>
                <w:szCs w:val="16"/>
              </w:rPr>
            </w:pPr>
            <w:del w:id="188" w:author="Ashan Senel Asmone" w:date="2016-03-18T16:08:00Z">
              <w:r w:rsidRPr="00D84E24" w:rsidDel="007E195F">
                <w:rPr>
                  <w:rFonts w:ascii="Calibri Light" w:hAnsi="Calibri Light" w:cs="Arial"/>
                  <w:sz w:val="16"/>
                  <w:szCs w:val="16"/>
                </w:rPr>
                <w:delText>BS EN 932-5:2012</w:delText>
              </w:r>
              <w:r w:rsidDel="007E195F">
                <w:rPr>
                  <w:rFonts w:ascii="Calibri Light" w:hAnsi="Calibri Light" w:cs="Arial"/>
                  <w:sz w:val="16"/>
                  <w:szCs w:val="16"/>
                </w:rPr>
                <w:delText xml:space="preserve"> </w:delText>
              </w:r>
              <w:r w:rsidRPr="00D84E24" w:rsidDel="007E195F">
                <w:rPr>
                  <w:rFonts w:ascii="Calibri Light" w:hAnsi="Calibri Light" w:cs="Arial"/>
                  <w:sz w:val="16"/>
                  <w:szCs w:val="16"/>
                </w:rPr>
                <w:delText>Tests for general properties of aggregates. Common equipment and calibration</w:delText>
              </w:r>
              <w:r w:rsidR="007E195F" w:rsidDel="007E195F">
                <w:rPr>
                  <w:rFonts w:ascii="Calibri Light" w:hAnsi="Calibri Light" w:cs="Arial"/>
                  <w:sz w:val="16"/>
                  <w:szCs w:val="16"/>
                </w:rPr>
                <w:delText xml:space="preserve">/ </w:delText>
              </w:r>
              <w:r w:rsidRPr="004432E4" w:rsidDel="007E195F">
                <w:rPr>
                  <w:rFonts w:ascii="Calibri Light" w:hAnsi="Calibri Light" w:cs="Arial"/>
                  <w:sz w:val="16"/>
                  <w:szCs w:val="16"/>
                </w:rPr>
                <w:delText>BS 812-124:2009. Testing aggregates. Method for determination of frost heave</w:delText>
              </w:r>
              <w:r w:rsidR="007E195F" w:rsidDel="007E195F">
                <w:rPr>
                  <w:rFonts w:ascii="Calibri Light" w:hAnsi="Calibri Light" w:cs="Arial"/>
                  <w:sz w:val="16"/>
                  <w:szCs w:val="16"/>
                </w:rPr>
                <w:delText xml:space="preserve">/ </w:delText>
              </w:r>
            </w:del>
            <w:del w:id="189" w:author="Ashan Senel Asmone" w:date="2016-03-18T16:09:00Z">
              <w:r w:rsidRPr="004432E4" w:rsidDel="007E195F">
                <w:rPr>
                  <w:rFonts w:ascii="Calibri Light" w:hAnsi="Calibri Light" w:cs="Arial"/>
                  <w:sz w:val="16"/>
                  <w:szCs w:val="16"/>
                </w:rPr>
                <w:delText>BS 812-123:1999. Testing aggregates. Method for determination of alkali-silica reactivity. Concrete prism method</w:delText>
              </w:r>
              <w:r w:rsidR="007E195F" w:rsidDel="007E195F">
                <w:rPr>
                  <w:rFonts w:ascii="Calibri Light" w:hAnsi="Calibri Light" w:cs="Arial"/>
                  <w:sz w:val="16"/>
                  <w:szCs w:val="16"/>
                </w:rPr>
                <w:delText xml:space="preserve">/ </w:delText>
              </w:r>
              <w:r w:rsidRPr="004432E4" w:rsidDel="007E195F">
                <w:rPr>
                  <w:rFonts w:ascii="Calibri Light" w:hAnsi="Calibri Light" w:cs="Arial"/>
                  <w:sz w:val="16"/>
                  <w:szCs w:val="16"/>
                </w:rPr>
                <w:delText>BS 812-2:1995. Testing aggregates. Methods for determination of density</w:delText>
              </w:r>
              <w:r w:rsidR="007E195F" w:rsidDel="007E195F">
                <w:rPr>
                  <w:rFonts w:ascii="Calibri Light" w:hAnsi="Calibri Light" w:cs="Arial"/>
                  <w:sz w:val="16"/>
                  <w:szCs w:val="16"/>
                </w:rPr>
                <w:delText>/</w:delText>
              </w:r>
            </w:del>
            <w:del w:id="190" w:author="Ashan Senel Asmone" w:date="2016-03-18T16:12:00Z">
              <w:r w:rsidRPr="004432E4" w:rsidDel="007E195F">
                <w:rPr>
                  <w:rFonts w:ascii="Calibri Light" w:hAnsi="Calibri Light" w:cs="Arial"/>
                  <w:sz w:val="16"/>
                  <w:szCs w:val="16"/>
                </w:rPr>
                <w:delText>BS 812-104:1994. Testing aggregates. Method for qualitative and quantitative petrographic examination of aggregates</w:delText>
              </w:r>
              <w:r w:rsidR="007E195F" w:rsidDel="007E195F">
                <w:rPr>
                  <w:rFonts w:ascii="Calibri Light" w:hAnsi="Calibri Light" w:cs="Arial"/>
                  <w:sz w:val="16"/>
                  <w:szCs w:val="16"/>
                </w:rPr>
                <w:delText>/</w:delText>
              </w:r>
            </w:del>
            <w:r w:rsidR="007E195F">
              <w:rPr>
                <w:rFonts w:ascii="Calibri Light" w:hAnsi="Calibri Light" w:cs="Arial"/>
                <w:sz w:val="16"/>
                <w:szCs w:val="16"/>
              </w:rPr>
              <w:t xml:space="preserve"> </w:t>
            </w:r>
          </w:p>
          <w:p w14:paraId="7C3B8201" w14:textId="77777777" w:rsidR="007E195F" w:rsidRDefault="00B15F8D" w:rsidP="00F500D7">
            <w:pPr>
              <w:pStyle w:val="NormalWeb"/>
              <w:spacing w:before="0" w:beforeAutospacing="0" w:after="0" w:afterAutospacing="0" w:line="360" w:lineRule="auto"/>
              <w:rPr>
                <w:ins w:id="191" w:author="Ashan Senel Asmone" w:date="2016-03-18T16:12:00Z"/>
                <w:rFonts w:ascii="Calibri Light" w:hAnsi="Calibri Light" w:cs="Arial"/>
                <w:sz w:val="16"/>
                <w:szCs w:val="16"/>
              </w:rPr>
            </w:pPr>
            <w:del w:id="192" w:author="Ashan Senel Asmone" w:date="2016-03-18T16:12:00Z">
              <w:r w:rsidRPr="004432E4" w:rsidDel="007E195F">
                <w:rPr>
                  <w:rFonts w:ascii="Calibri Light" w:hAnsi="Calibri Light" w:cs="Arial"/>
                  <w:sz w:val="16"/>
                  <w:szCs w:val="16"/>
                </w:rPr>
                <w:delText>BS 812-109:1990. Testing aggregates. Methods for determination of moisture content</w:delText>
              </w:r>
              <w:r w:rsidR="007E195F" w:rsidDel="007E195F">
                <w:rPr>
                  <w:rFonts w:ascii="Calibri Light" w:hAnsi="Calibri Light" w:cs="Arial"/>
                  <w:sz w:val="16"/>
                  <w:szCs w:val="16"/>
                </w:rPr>
                <w:delText xml:space="preserve">/ </w:delText>
              </w:r>
            </w:del>
            <w:del w:id="193" w:author="Ashan Senel Asmone" w:date="2016-03-18T16:13:00Z">
              <w:r w:rsidRPr="004432E4" w:rsidDel="007E195F">
                <w:rPr>
                  <w:rFonts w:ascii="Calibri Light" w:hAnsi="Calibri Light" w:cs="Arial"/>
                  <w:sz w:val="16"/>
                  <w:szCs w:val="16"/>
                </w:rPr>
                <w:delText>BS 812-110:1990. Testing aggregates. Methods for determination of aggregate crushing value (ACV)</w:delText>
              </w:r>
              <w:r w:rsidR="007E195F" w:rsidDel="007E195F">
                <w:rPr>
                  <w:rFonts w:ascii="Calibri Light" w:hAnsi="Calibri Light" w:cs="Arial"/>
                  <w:sz w:val="16"/>
                  <w:szCs w:val="16"/>
                </w:rPr>
                <w:delText xml:space="preserve">/ </w:delText>
              </w:r>
              <w:r w:rsidRPr="004432E4" w:rsidDel="007E195F">
                <w:rPr>
                  <w:rFonts w:ascii="Calibri Light" w:hAnsi="Calibri Light" w:cs="Arial"/>
                  <w:sz w:val="16"/>
                  <w:szCs w:val="16"/>
                </w:rPr>
                <w:delText>BS 812-111:1990. Testing aggregates. Methods for determination of ten per cent fines value (TFV)</w:delText>
              </w:r>
              <w:r w:rsidR="007E195F" w:rsidDel="007E195F">
                <w:rPr>
                  <w:rFonts w:ascii="Calibri Light" w:hAnsi="Calibri Light" w:cs="Arial"/>
                  <w:sz w:val="16"/>
                  <w:szCs w:val="16"/>
                </w:rPr>
                <w:delText xml:space="preserve">/ </w:delText>
              </w:r>
            </w:del>
          </w:p>
          <w:p w14:paraId="11F765D0" w14:textId="77777777" w:rsidR="00B15F8D" w:rsidDel="007E195F" w:rsidRDefault="00B15F8D" w:rsidP="00F500D7">
            <w:pPr>
              <w:pStyle w:val="NormalWeb"/>
              <w:spacing w:before="0" w:beforeAutospacing="0" w:after="0" w:afterAutospacing="0" w:line="360" w:lineRule="auto"/>
              <w:rPr>
                <w:del w:id="194" w:author="Ashan Senel Asmone" w:date="2016-03-18T16:14:00Z"/>
                <w:rFonts w:ascii="Calibri Light" w:hAnsi="Calibri Light" w:cs="Arial"/>
                <w:sz w:val="16"/>
                <w:szCs w:val="16"/>
              </w:rPr>
            </w:pPr>
            <w:del w:id="195" w:author="Ashan Senel Asmone" w:date="2016-03-18T16:13:00Z">
              <w:r w:rsidRPr="004432E4" w:rsidDel="007E195F">
                <w:rPr>
                  <w:rFonts w:ascii="Calibri Light" w:hAnsi="Calibri Light" w:cs="Arial"/>
                  <w:sz w:val="16"/>
                  <w:szCs w:val="16"/>
                </w:rPr>
                <w:delText>BS 812-112:1990. Testing aggregates. Method for determination of aggregate impact value (AIV)</w:delText>
              </w:r>
              <w:r w:rsidR="007E195F" w:rsidDel="007E195F">
                <w:rPr>
                  <w:rFonts w:ascii="Calibri Light" w:hAnsi="Calibri Light" w:cs="Arial"/>
                  <w:sz w:val="16"/>
                  <w:szCs w:val="16"/>
                </w:rPr>
                <w:delText xml:space="preserve">/ </w:delText>
              </w:r>
              <w:r w:rsidRPr="004432E4" w:rsidDel="007E195F">
                <w:rPr>
                  <w:rFonts w:ascii="Calibri Light" w:hAnsi="Calibri Light" w:cs="Arial"/>
                  <w:sz w:val="16"/>
                  <w:szCs w:val="16"/>
                </w:rPr>
                <w:delText>BS 812-114:1989. Testing aggregates. Method for determination of the polished-stone value</w:delText>
              </w:r>
              <w:r w:rsidR="007E195F" w:rsidDel="007E195F">
                <w:rPr>
                  <w:rFonts w:ascii="Calibri Light" w:hAnsi="Calibri Light" w:cs="Arial"/>
                  <w:sz w:val="16"/>
                  <w:szCs w:val="16"/>
                </w:rPr>
                <w:delText xml:space="preserve">/ </w:delText>
              </w:r>
            </w:del>
            <w:del w:id="196" w:author="Ashan Senel Asmone" w:date="2016-03-18T16:14:00Z">
              <w:r w:rsidRPr="004432E4" w:rsidDel="007E195F">
                <w:rPr>
                  <w:rFonts w:ascii="Calibri Light" w:hAnsi="Calibri Light" w:cs="Arial"/>
                  <w:sz w:val="16"/>
                  <w:szCs w:val="16"/>
                </w:rPr>
                <w:delText>BS 812-121:1989. Testing aggregates. Method for determination of soundness</w:delText>
              </w:r>
              <w:r w:rsidR="007E195F" w:rsidDel="007E195F">
                <w:rPr>
                  <w:rFonts w:ascii="Calibri Light" w:hAnsi="Calibri Light" w:cs="Arial"/>
                  <w:sz w:val="16"/>
                  <w:szCs w:val="16"/>
                </w:rPr>
                <w:delText xml:space="preserve">/ </w:delText>
              </w:r>
              <w:r w:rsidRPr="004432E4" w:rsidDel="007E195F">
                <w:rPr>
                  <w:rFonts w:ascii="Calibri Light" w:hAnsi="Calibri Light" w:cs="Arial"/>
                  <w:sz w:val="16"/>
                  <w:szCs w:val="16"/>
                </w:rPr>
                <w:delText>BS 812-119:1985. Testing aggregates. Method for determination of acid-soluble material in fine aggregate</w:delText>
              </w:r>
              <w:r w:rsidR="007E195F" w:rsidDel="007E195F">
                <w:rPr>
                  <w:rFonts w:ascii="Calibri Light" w:hAnsi="Calibri Light" w:cs="Arial"/>
                  <w:sz w:val="16"/>
                  <w:szCs w:val="16"/>
                </w:rPr>
                <w:delText xml:space="preserve">/ </w:delText>
              </w:r>
              <w:r w:rsidRPr="004432E4" w:rsidDel="007E195F">
                <w:rPr>
                  <w:rFonts w:ascii="Calibri Light" w:hAnsi="Calibri Light" w:cs="Arial"/>
                  <w:sz w:val="16"/>
                  <w:szCs w:val="16"/>
                </w:rPr>
                <w:delText>BS 812-103.2:1989. Testing aggregates. Method for determination of particle size distribution. Sedimentation test</w:delText>
              </w:r>
            </w:del>
          </w:p>
          <w:p w14:paraId="5B09A35E" w14:textId="77777777" w:rsidR="00B15F8D" w:rsidDel="007E195F" w:rsidRDefault="00B15F8D" w:rsidP="00F500D7">
            <w:pPr>
              <w:pStyle w:val="NormalWeb"/>
              <w:spacing w:before="0" w:beforeAutospacing="0" w:after="0" w:afterAutospacing="0" w:line="360" w:lineRule="auto"/>
              <w:rPr>
                <w:del w:id="197" w:author="Ashan Senel Asmone" w:date="2016-03-18T16:20:00Z"/>
                <w:rFonts w:ascii="Calibri Light" w:hAnsi="Calibri Light" w:cs="Arial"/>
                <w:sz w:val="16"/>
                <w:szCs w:val="16"/>
              </w:rPr>
            </w:pPr>
            <w:del w:id="198" w:author="Ashan Senel Asmone" w:date="2016-03-18T16:20:00Z">
              <w:r w:rsidRPr="0098383B" w:rsidDel="007E195F">
                <w:rPr>
                  <w:rFonts w:ascii="Calibri Light" w:hAnsi="Calibri Light" w:cs="Arial"/>
                  <w:sz w:val="16"/>
                  <w:szCs w:val="16"/>
                </w:rPr>
                <w:delText>BS EN 12620:2002+A1:2008</w:delText>
              </w:r>
              <w:r w:rsidDel="007E195F">
                <w:rPr>
                  <w:rFonts w:ascii="Calibri Light" w:hAnsi="Calibri Light" w:cs="Arial"/>
                  <w:sz w:val="16"/>
                  <w:szCs w:val="16"/>
                </w:rPr>
                <w:delText xml:space="preserve"> </w:delText>
              </w:r>
              <w:r w:rsidRPr="0098383B" w:rsidDel="007E195F">
                <w:rPr>
                  <w:rFonts w:ascii="Calibri Light" w:hAnsi="Calibri Light" w:cs="Arial"/>
                  <w:sz w:val="16"/>
                  <w:szCs w:val="16"/>
                </w:rPr>
                <w:delText>Aggregates for concrete</w:delText>
              </w:r>
            </w:del>
          </w:p>
          <w:p w14:paraId="1BCD3FF1" w14:textId="77777777" w:rsidR="00B15F8D" w:rsidDel="00902ADA" w:rsidRDefault="00B15F8D" w:rsidP="00F500D7">
            <w:pPr>
              <w:pStyle w:val="NormalWeb"/>
              <w:spacing w:before="0" w:beforeAutospacing="0" w:after="0" w:afterAutospacing="0" w:line="360" w:lineRule="auto"/>
              <w:rPr>
                <w:del w:id="199" w:author="Ashan Senel Asmone" w:date="2016-03-18T16:32:00Z"/>
                <w:rFonts w:ascii="Calibri Light" w:hAnsi="Calibri Light" w:cs="Arial"/>
                <w:sz w:val="16"/>
                <w:szCs w:val="16"/>
              </w:rPr>
            </w:pPr>
            <w:del w:id="200" w:author="Ashan Senel Asmone" w:date="2016-03-18T16:32:00Z">
              <w:r w:rsidRPr="0098383B" w:rsidDel="00902ADA">
                <w:rPr>
                  <w:rFonts w:ascii="Calibri Light" w:hAnsi="Calibri Light" w:cs="Arial"/>
                  <w:sz w:val="16"/>
                  <w:szCs w:val="16"/>
                </w:rPr>
                <w:delText>BS EN 12878:2014</w:delText>
              </w:r>
              <w:r w:rsidDel="00902ADA">
                <w:rPr>
                  <w:rFonts w:ascii="Calibri Light" w:hAnsi="Calibri Light" w:cs="Arial"/>
                  <w:sz w:val="16"/>
                  <w:szCs w:val="16"/>
                </w:rPr>
                <w:delText xml:space="preserve"> </w:delText>
              </w:r>
              <w:r w:rsidRPr="0098383B" w:rsidDel="00902ADA">
                <w:rPr>
                  <w:rFonts w:ascii="Calibri Light" w:hAnsi="Calibri Light" w:cs="Arial"/>
                  <w:sz w:val="16"/>
                  <w:szCs w:val="16"/>
                </w:rPr>
                <w:delText>Pigments for the colouring of building materials based on cement and/or lime. Specifications and methods of test</w:delText>
              </w:r>
            </w:del>
          </w:p>
          <w:p w14:paraId="2C1ABE85" w14:textId="77777777" w:rsidR="00B15F8D" w:rsidRDefault="00B15F8D" w:rsidP="00F500D7">
            <w:pPr>
              <w:pStyle w:val="NormalWeb"/>
              <w:spacing w:before="0" w:beforeAutospacing="0" w:after="0" w:afterAutospacing="0" w:line="360" w:lineRule="auto"/>
              <w:rPr>
                <w:rFonts w:ascii="Calibri Light" w:hAnsi="Calibri Light"/>
                <w:sz w:val="16"/>
                <w:szCs w:val="16"/>
              </w:rPr>
            </w:pPr>
            <w:del w:id="201" w:author="Ashan Senel Asmone" w:date="2016-03-18T16:41:00Z">
              <w:r w:rsidDel="00902ADA">
                <w:rPr>
                  <w:rFonts w:ascii="Calibri Light" w:hAnsi="Calibri Light" w:cs="Arial"/>
                  <w:sz w:val="16"/>
                  <w:szCs w:val="16"/>
                </w:rPr>
                <w:delText xml:space="preserve">BS EN 13139:2002 </w:delText>
              </w:r>
              <w:r w:rsidRPr="0098383B" w:rsidDel="00902ADA">
                <w:rPr>
                  <w:rFonts w:ascii="Calibri Light" w:hAnsi="Calibri Light" w:cs="Arial"/>
                  <w:sz w:val="16"/>
                  <w:szCs w:val="16"/>
                </w:rPr>
                <w:delText>Aggregates for mortar</w:delText>
              </w:r>
            </w:del>
            <w:ins w:id="202" w:author="Ashan Senel Asmone" w:date="2016-03-21T17:09:00Z">
              <w:r w:rsidR="00785E22">
                <w:rPr>
                  <w:rFonts w:ascii="Calibri Light" w:hAnsi="Calibri Light" w:cs="Arial"/>
                  <w:sz w:val="16"/>
                  <w:szCs w:val="16"/>
                </w:rPr>
                <w:t>BS EN 13139:2002 Aggregates for mortar</w:t>
              </w:r>
            </w:ins>
            <w:del w:id="203" w:author="Ashan Senel Asmone" w:date="2016-03-18T16:41:00Z">
              <w:r w:rsidR="00902ADA" w:rsidDel="00902ADA">
                <w:rPr>
                  <w:rFonts w:ascii="Calibri Light" w:hAnsi="Calibri Light" w:cs="Arial"/>
                  <w:sz w:val="16"/>
                  <w:szCs w:val="16"/>
                </w:rPr>
                <w:delText xml:space="preserve">/ </w:delText>
              </w:r>
              <w:r w:rsidRPr="0098383B" w:rsidDel="00902ADA">
                <w:rPr>
                  <w:rFonts w:ascii="Calibri Light" w:hAnsi="Calibri Light" w:cs="Arial"/>
                  <w:sz w:val="16"/>
                  <w:szCs w:val="16"/>
                </w:rPr>
                <w:delText xml:space="preserve">15/30313572 DC. BS ISO 1920-2. Testing of concrete. Part 2. Properties of </w:delText>
              </w:r>
              <w:r w:rsidRPr="0098383B" w:rsidDel="00902ADA">
                <w:rPr>
                  <w:rFonts w:ascii="Calibri Light" w:hAnsi="Calibri Light" w:cs="Arial"/>
                  <w:sz w:val="16"/>
                  <w:szCs w:val="16"/>
                </w:rPr>
                <w:lastRenderedPageBreak/>
                <w:delText>fresh concrete</w:delText>
              </w:r>
              <w:r w:rsidR="00902ADA" w:rsidDel="00902ADA">
                <w:rPr>
                  <w:rFonts w:ascii="Calibri Light" w:hAnsi="Calibri Light" w:cs="Arial"/>
                  <w:sz w:val="16"/>
                  <w:szCs w:val="16"/>
                </w:rPr>
                <w:delText xml:space="preserve">/ </w:delText>
              </w:r>
              <w:r w:rsidRPr="0098383B" w:rsidDel="00902ADA">
                <w:rPr>
                  <w:rFonts w:ascii="Calibri Light" w:hAnsi="Calibri Light" w:cs="Arial"/>
                  <w:sz w:val="16"/>
                  <w:szCs w:val="16"/>
                </w:rPr>
                <w:delText>BS 1881-207:1992. Testing concrete. Recommendations for the assessment of concrete strength by near-to-surface tests</w:delText>
              </w:r>
              <w:r w:rsidR="00902ADA" w:rsidDel="00902ADA">
                <w:rPr>
                  <w:rFonts w:ascii="Calibri Light" w:hAnsi="Calibri Light" w:cs="Arial"/>
                  <w:sz w:val="16"/>
                  <w:szCs w:val="16"/>
                </w:rPr>
                <w:delText xml:space="preserve">/ </w:delText>
              </w:r>
              <w:r w:rsidRPr="0098383B" w:rsidDel="00902ADA">
                <w:rPr>
                  <w:rFonts w:ascii="Calibri Light" w:hAnsi="Calibri Light" w:cs="Arial"/>
                  <w:sz w:val="16"/>
                  <w:szCs w:val="16"/>
                </w:rPr>
                <w:delText>BS 1881-124:2015. Testing concrete. Methods for analysis of hardened</w:delText>
              </w:r>
              <w:r w:rsidR="00902ADA" w:rsidDel="00902ADA">
                <w:rPr>
                  <w:rFonts w:ascii="Calibri Light" w:hAnsi="Calibri Light" w:cs="Arial"/>
                  <w:sz w:val="16"/>
                  <w:szCs w:val="16"/>
                </w:rPr>
                <w:delText xml:space="preserve">/ </w:delText>
              </w:r>
              <w:r w:rsidRPr="0098383B" w:rsidDel="00902ADA">
                <w:rPr>
                  <w:rFonts w:ascii="Calibri Light" w:hAnsi="Calibri Light" w:cs="Arial"/>
                  <w:sz w:val="16"/>
                  <w:szCs w:val="16"/>
                </w:rPr>
                <w:delText>BS 1881-125:2013. Testing concrete. Methods for mixing and sampling fresh concrete in the laboratory</w:delText>
              </w:r>
              <w:r w:rsidR="00902ADA" w:rsidDel="00902ADA">
                <w:rPr>
                  <w:rFonts w:ascii="Calibri Light" w:hAnsi="Calibri Light" w:cs="Arial"/>
                  <w:sz w:val="16"/>
                  <w:szCs w:val="16"/>
                </w:rPr>
                <w:delText xml:space="preserve">/ </w:delText>
              </w:r>
            </w:del>
            <w:del w:id="204" w:author="Ashan Senel Asmone" w:date="2016-03-18T16:40:00Z">
              <w:r w:rsidRPr="0098383B" w:rsidDel="00902ADA">
                <w:rPr>
                  <w:rFonts w:ascii="Calibri Light" w:hAnsi="Calibri Light" w:cs="Arial"/>
                  <w:sz w:val="16"/>
                  <w:szCs w:val="16"/>
                </w:rPr>
                <w:delText>BS 1881-130:2013. Testing concrete. Method for temperature-matched curing of concrete specimens</w:delText>
              </w:r>
              <w:r w:rsidR="00902ADA" w:rsidDel="00902ADA">
                <w:rPr>
                  <w:rFonts w:ascii="Calibri Light" w:hAnsi="Calibri Light" w:cs="Arial"/>
                  <w:sz w:val="16"/>
                  <w:szCs w:val="16"/>
                </w:rPr>
                <w:delText xml:space="preserve">/ </w:delText>
              </w:r>
              <w:r w:rsidRPr="0098383B" w:rsidDel="00902ADA">
                <w:rPr>
                  <w:rFonts w:ascii="Calibri Light" w:hAnsi="Calibri Light" w:cs="Arial"/>
                  <w:sz w:val="16"/>
                  <w:szCs w:val="16"/>
                </w:rPr>
                <w:delText>BS 1881-113:2011. Testing concrete. Method for making and curing no-fines test cubes</w:delText>
              </w:r>
              <w:r w:rsidR="00902ADA" w:rsidDel="00902ADA">
                <w:rPr>
                  <w:rFonts w:ascii="Calibri Light" w:hAnsi="Calibri Light" w:cs="Arial"/>
                  <w:sz w:val="16"/>
                  <w:szCs w:val="16"/>
                </w:rPr>
                <w:delText xml:space="preserve">/ </w:delText>
              </w:r>
              <w:r w:rsidRPr="0098383B" w:rsidDel="00902ADA">
                <w:rPr>
                  <w:rFonts w:ascii="Calibri Light" w:hAnsi="Calibri Light" w:cs="Arial"/>
                  <w:sz w:val="16"/>
                  <w:szCs w:val="16"/>
                </w:rPr>
                <w:delText>BS 1881-119:2011. Testing concrete. Method for determination of compressive strength using portions of beams broken in flexure (equivalent cube method)</w:delText>
              </w:r>
              <w:r w:rsidR="00902ADA" w:rsidDel="00902ADA">
                <w:rPr>
                  <w:rFonts w:ascii="Calibri Light" w:hAnsi="Calibri Light" w:cs="Arial"/>
                  <w:sz w:val="16"/>
                  <w:szCs w:val="16"/>
                </w:rPr>
                <w:delText xml:space="preserve">/ </w:delText>
              </w:r>
              <w:r w:rsidRPr="0098383B" w:rsidDel="00902ADA">
                <w:rPr>
                  <w:rFonts w:ascii="Calibri Light" w:hAnsi="Calibri Light" w:cs="Arial"/>
                  <w:sz w:val="16"/>
                  <w:szCs w:val="16"/>
                </w:rPr>
                <w:delText>BS 1881-122:2011. Testing concrete. Method for determination of water absorption</w:delText>
              </w:r>
              <w:r w:rsidR="00902ADA" w:rsidDel="00902ADA">
                <w:rPr>
                  <w:rFonts w:ascii="Calibri Light" w:hAnsi="Calibri Light" w:cs="Arial"/>
                  <w:sz w:val="16"/>
                  <w:szCs w:val="16"/>
                </w:rPr>
                <w:delText xml:space="preserve">/ </w:delText>
              </w:r>
              <w:r w:rsidRPr="0098383B" w:rsidDel="00902ADA">
                <w:rPr>
                  <w:rFonts w:ascii="Calibri Light" w:hAnsi="Calibri Light" w:cs="Arial"/>
                  <w:sz w:val="16"/>
                  <w:szCs w:val="16"/>
                </w:rPr>
                <w:delText>BS 1881-129:2011. Testing concrete. Method for determination of density of partially compacted semi-dry fresh concrete</w:delText>
              </w:r>
              <w:r w:rsidR="00902ADA" w:rsidDel="00902ADA">
                <w:rPr>
                  <w:rFonts w:ascii="Calibri Light" w:hAnsi="Calibri Light" w:cs="Arial"/>
                  <w:sz w:val="16"/>
                  <w:szCs w:val="16"/>
                </w:rPr>
                <w:delText xml:space="preserve">/ </w:delText>
              </w:r>
              <w:r w:rsidRPr="004432E4" w:rsidDel="00902ADA">
                <w:rPr>
                  <w:rFonts w:ascii="Calibri Light" w:hAnsi="Calibri Light" w:cs="Arial"/>
                  <w:sz w:val="16"/>
                  <w:szCs w:val="16"/>
                </w:rPr>
                <w:delText>BS 1881-131:1998. Testing concrete. Methods for testing cement in a reference concrete</w:delText>
              </w:r>
              <w:r w:rsidR="00902ADA" w:rsidDel="00902ADA">
                <w:rPr>
                  <w:rFonts w:ascii="Calibri Light" w:hAnsi="Calibri Light" w:cs="Arial"/>
                  <w:sz w:val="16"/>
                  <w:szCs w:val="16"/>
                </w:rPr>
                <w:delText xml:space="preserve">/ </w:delText>
              </w:r>
              <w:r w:rsidRPr="004432E4" w:rsidDel="00902ADA">
                <w:rPr>
                  <w:rFonts w:ascii="Calibri Light" w:hAnsi="Calibri Light" w:cs="Arial"/>
                  <w:sz w:val="16"/>
                  <w:szCs w:val="16"/>
                </w:rPr>
                <w:delText>BS 1881-208:1996. Testing concrete. Recommendations for the determination of the initial surface absorption of concrete</w:delText>
              </w:r>
              <w:r w:rsidR="00902ADA" w:rsidDel="00902ADA">
                <w:rPr>
                  <w:rFonts w:ascii="Calibri Light" w:hAnsi="Calibri Light" w:cs="Arial"/>
                  <w:sz w:val="16"/>
                  <w:szCs w:val="16"/>
                </w:rPr>
                <w:delText xml:space="preserve">/ </w:delText>
              </w:r>
              <w:r w:rsidRPr="004432E4" w:rsidDel="00902ADA">
                <w:rPr>
                  <w:rFonts w:ascii="Calibri Light" w:hAnsi="Calibri Light" w:cs="Arial"/>
                  <w:sz w:val="16"/>
                  <w:szCs w:val="16"/>
                </w:rPr>
                <w:delText>BS 1881-209:1990. Testing concrete. Recommendations for the measurement of dynamic modulus of elasticity</w:delText>
              </w:r>
              <w:r w:rsidR="00902ADA" w:rsidDel="00902ADA">
                <w:rPr>
                  <w:rFonts w:ascii="Calibri Light" w:hAnsi="Calibri Light" w:cs="Arial"/>
                  <w:sz w:val="16"/>
                  <w:szCs w:val="16"/>
                </w:rPr>
                <w:delText xml:space="preserve">/ </w:delText>
              </w:r>
            </w:del>
            <w:del w:id="205" w:author="Ashan Senel Asmone" w:date="2016-03-18T16:39:00Z">
              <w:r w:rsidRPr="004432E4" w:rsidDel="00902ADA">
                <w:rPr>
                  <w:rFonts w:ascii="Calibri Light" w:hAnsi="Calibri Light" w:cs="Arial"/>
                  <w:sz w:val="16"/>
                  <w:szCs w:val="16"/>
                </w:rPr>
                <w:delText>BS 1881-204:1988. Testing concrete. Recommendations on the use of electromagnetic covermeters</w:delText>
              </w:r>
              <w:r w:rsidR="00902ADA" w:rsidDel="00902ADA">
                <w:rPr>
                  <w:rFonts w:ascii="Calibri Light" w:hAnsi="Calibri Light" w:cs="Arial"/>
                  <w:sz w:val="16"/>
                  <w:szCs w:val="16"/>
                </w:rPr>
                <w:delText xml:space="preserve">/ </w:delText>
              </w:r>
              <w:r w:rsidRPr="004432E4" w:rsidDel="00902ADA">
                <w:rPr>
                  <w:rFonts w:ascii="Calibri Light" w:hAnsi="Calibri Light" w:cs="Arial"/>
                  <w:sz w:val="16"/>
                  <w:szCs w:val="16"/>
                </w:rPr>
                <w:delText>BS 1881-206:1986. Testing concrete. Recommendations for determination of strain in concrete</w:delText>
              </w:r>
              <w:r w:rsidR="00902ADA" w:rsidDel="00902ADA">
                <w:rPr>
                  <w:rFonts w:ascii="Calibri Light" w:hAnsi="Calibri Light" w:cs="Arial"/>
                  <w:sz w:val="16"/>
                  <w:szCs w:val="16"/>
                </w:rPr>
                <w:delText xml:space="preserve">/ </w:delText>
              </w:r>
              <w:r w:rsidRPr="004432E4" w:rsidDel="00902ADA">
                <w:rPr>
                  <w:rFonts w:ascii="Calibri Light" w:hAnsi="Calibri Light" w:cs="Arial"/>
                  <w:sz w:val="16"/>
                  <w:szCs w:val="16"/>
                </w:rPr>
                <w:delText>BS 1881-121:1983. Testing concrete. Method for determination of static modulus of elasticity in compression</w:delText>
              </w:r>
              <w:r w:rsidR="00902ADA" w:rsidDel="00902ADA">
                <w:rPr>
                  <w:rFonts w:ascii="Calibri Light" w:hAnsi="Calibri Light" w:cs="Arial"/>
                  <w:sz w:val="16"/>
                  <w:szCs w:val="16"/>
                </w:rPr>
                <w:delText xml:space="preserve">/ </w:delText>
              </w:r>
              <w:r w:rsidRPr="004432E4" w:rsidDel="00902ADA">
                <w:rPr>
                  <w:rFonts w:ascii="Calibri Light" w:hAnsi="Calibri Light" w:cs="Arial"/>
                  <w:sz w:val="16"/>
                  <w:szCs w:val="16"/>
                </w:rPr>
                <w:delText>BS EN 12504-2:2012. Testing concrete in structures. Non-destructive testing. Determination of rebound number</w:delText>
              </w:r>
              <w:r w:rsidR="00902ADA" w:rsidDel="00902ADA">
                <w:rPr>
                  <w:rFonts w:ascii="Calibri Light" w:hAnsi="Calibri Light" w:cs="Arial"/>
                  <w:sz w:val="16"/>
                  <w:szCs w:val="16"/>
                </w:rPr>
                <w:delText xml:space="preserve">/ </w:delText>
              </w:r>
              <w:r w:rsidRPr="002242D8" w:rsidDel="00902ADA">
                <w:rPr>
                  <w:rFonts w:ascii="Calibri Light" w:hAnsi="Calibri Light"/>
                  <w:sz w:val="16"/>
                  <w:szCs w:val="16"/>
                </w:rPr>
                <w:delText>BS 1881-204:1988</w:delText>
              </w:r>
              <w:r w:rsidDel="00902ADA">
                <w:rPr>
                  <w:rFonts w:ascii="Calibri Light" w:hAnsi="Calibri Light"/>
                  <w:sz w:val="16"/>
                  <w:szCs w:val="16"/>
                </w:rPr>
                <w:delText xml:space="preserve"> </w:delText>
              </w:r>
              <w:r w:rsidRPr="002242D8" w:rsidDel="00902ADA">
                <w:rPr>
                  <w:rFonts w:ascii="Calibri Light" w:hAnsi="Calibri Light"/>
                  <w:sz w:val="16"/>
                  <w:szCs w:val="16"/>
                </w:rPr>
                <w:delText>Testing concrete. Recommendations on the use of electromagnetic covermeters</w:delText>
              </w:r>
              <w:r w:rsidR="00902ADA" w:rsidDel="00902ADA">
                <w:rPr>
                  <w:rFonts w:ascii="Calibri Light" w:hAnsi="Calibri Light"/>
                  <w:sz w:val="16"/>
                  <w:szCs w:val="16"/>
                </w:rPr>
                <w:delText xml:space="preserve">/ </w:delText>
              </w:r>
              <w:r w:rsidRPr="002242D8" w:rsidDel="00902ADA">
                <w:rPr>
                  <w:rFonts w:ascii="Calibri Light" w:hAnsi="Calibri Light"/>
                  <w:sz w:val="16"/>
                  <w:szCs w:val="16"/>
                </w:rPr>
                <w:delText>BS 1881-206:1986</w:delText>
              </w:r>
              <w:r w:rsidDel="00902ADA">
                <w:rPr>
                  <w:rFonts w:ascii="Calibri Light" w:hAnsi="Calibri Light"/>
                  <w:sz w:val="16"/>
                  <w:szCs w:val="16"/>
                </w:rPr>
                <w:delText xml:space="preserve"> </w:delText>
              </w:r>
              <w:r w:rsidRPr="002242D8" w:rsidDel="00902ADA">
                <w:rPr>
                  <w:rFonts w:ascii="Calibri Light" w:hAnsi="Calibri Light"/>
                  <w:sz w:val="16"/>
                  <w:szCs w:val="16"/>
                </w:rPr>
                <w:delText>Testing concrete. Recommendations for determination of strain in concrete</w:delText>
              </w:r>
            </w:del>
          </w:p>
          <w:p w14:paraId="190BB01D" w14:textId="77777777" w:rsidR="00902ADA" w:rsidDel="0083514B" w:rsidRDefault="00902ADA" w:rsidP="00F500D7">
            <w:pPr>
              <w:pStyle w:val="NormalWeb"/>
              <w:spacing w:before="0" w:beforeAutospacing="0" w:after="0" w:afterAutospacing="0" w:line="360" w:lineRule="auto"/>
              <w:rPr>
                <w:del w:id="206" w:author="Ashan Senel Asmone" w:date="2016-03-18T16:47:00Z"/>
                <w:rFonts w:ascii="Calibri Light" w:hAnsi="Calibri Light"/>
                <w:sz w:val="16"/>
                <w:szCs w:val="16"/>
              </w:rPr>
            </w:pPr>
          </w:p>
          <w:p w14:paraId="706FFA0F" w14:textId="77777777" w:rsidR="0083514B" w:rsidDel="0083514B" w:rsidRDefault="0083514B" w:rsidP="0083514B">
            <w:pPr>
              <w:pStyle w:val="NormalWeb"/>
              <w:spacing w:after="0" w:line="360" w:lineRule="auto"/>
              <w:rPr>
                <w:del w:id="207" w:author="Ashan Senel Asmone" w:date="2016-03-18T16:47:00Z"/>
                <w:rFonts w:ascii="Calibri Light" w:hAnsi="Calibri Light"/>
                <w:sz w:val="16"/>
                <w:szCs w:val="16"/>
              </w:rPr>
            </w:pPr>
            <w:del w:id="208" w:author="Ashan Senel Asmone" w:date="2016-03-18T16:47:00Z">
              <w:r w:rsidRPr="0083514B" w:rsidDel="0083514B">
                <w:rPr>
                  <w:rFonts w:ascii="Calibri Light" w:hAnsi="Calibri Light"/>
                  <w:sz w:val="16"/>
                  <w:szCs w:val="16"/>
                </w:rPr>
                <w:delText>BS EN 998-1:2003</w:delText>
              </w:r>
              <w:r w:rsidDel="0083514B">
                <w:rPr>
                  <w:rFonts w:ascii="Calibri Light" w:hAnsi="Calibri Light"/>
                  <w:sz w:val="16"/>
                  <w:szCs w:val="16"/>
                </w:rPr>
                <w:delText>-</w:delText>
              </w:r>
              <w:r w:rsidRPr="0083514B" w:rsidDel="0083514B">
                <w:rPr>
                  <w:rFonts w:ascii="Calibri Light" w:hAnsi="Calibri Light"/>
                  <w:sz w:val="16"/>
                  <w:szCs w:val="16"/>
                </w:rPr>
                <w:delText>Specification for mortar for masonry. Rendering and plastering mortar</w:delText>
              </w:r>
              <w:r w:rsidDel="0083514B">
                <w:rPr>
                  <w:rFonts w:ascii="Calibri Light" w:hAnsi="Calibri Light"/>
                  <w:sz w:val="16"/>
                  <w:szCs w:val="16"/>
                </w:rPr>
                <w:delText xml:space="preserve">/ </w:delText>
              </w:r>
              <w:r w:rsidRPr="0083514B" w:rsidDel="0083514B">
                <w:rPr>
                  <w:rFonts w:ascii="Calibri Light" w:hAnsi="Calibri Light"/>
                  <w:sz w:val="16"/>
                  <w:szCs w:val="16"/>
                </w:rPr>
                <w:delText>BS EN 998-2:2003</w:delText>
              </w:r>
              <w:r w:rsidDel="0083514B">
                <w:rPr>
                  <w:rFonts w:ascii="Calibri Light" w:hAnsi="Calibri Light"/>
                  <w:sz w:val="16"/>
                  <w:szCs w:val="16"/>
                </w:rPr>
                <w:delText>-</w:delText>
              </w:r>
              <w:r w:rsidRPr="0083514B" w:rsidDel="0083514B">
                <w:rPr>
                  <w:rFonts w:ascii="Calibri Light" w:hAnsi="Calibri Light"/>
                  <w:sz w:val="16"/>
                  <w:szCs w:val="16"/>
                </w:rPr>
                <w:delText>Specification for mortar for masonry. Masonry mortar</w:delText>
              </w:r>
            </w:del>
          </w:p>
          <w:p w14:paraId="12D91421" w14:textId="77777777" w:rsidR="00902ADA" w:rsidRPr="004F3C8C" w:rsidRDefault="00902ADA" w:rsidP="00F500D7">
            <w:pPr>
              <w:pStyle w:val="NormalWeb"/>
              <w:spacing w:before="0" w:beforeAutospacing="0" w:after="0" w:afterAutospacing="0" w:line="360" w:lineRule="auto"/>
              <w:rPr>
                <w:rFonts w:ascii="Calibri Light" w:hAnsi="Calibri Light"/>
                <w:sz w:val="16"/>
                <w:szCs w:val="16"/>
              </w:rPr>
            </w:pPr>
          </w:p>
          <w:p w14:paraId="2CE5E113" w14:textId="77777777" w:rsidR="00B15F8D" w:rsidRDefault="00B15F8D" w:rsidP="00F500D7">
            <w:pPr>
              <w:pStyle w:val="NormalWeb"/>
              <w:spacing w:before="0" w:beforeAutospacing="0" w:after="0" w:afterAutospacing="0" w:line="360" w:lineRule="auto"/>
              <w:rPr>
                <w:rFonts w:ascii="Calibri Light" w:hAnsi="Calibri Light" w:cs="Arial"/>
                <w:sz w:val="16"/>
                <w:szCs w:val="16"/>
              </w:rPr>
            </w:pPr>
            <w:r w:rsidRPr="002242D8">
              <w:rPr>
                <w:rFonts w:ascii="Calibri Light" w:hAnsi="Calibri Light" w:cs="Arial"/>
                <w:sz w:val="16"/>
                <w:szCs w:val="16"/>
              </w:rPr>
              <w:t>BS EN 12504-2:2012</w:t>
            </w:r>
            <w:r>
              <w:rPr>
                <w:rFonts w:ascii="Calibri Light" w:hAnsi="Calibri Light" w:cs="Arial"/>
                <w:sz w:val="16"/>
                <w:szCs w:val="16"/>
              </w:rPr>
              <w:t xml:space="preserve"> </w:t>
            </w:r>
            <w:r w:rsidRPr="002242D8">
              <w:rPr>
                <w:rFonts w:ascii="Calibri Light" w:hAnsi="Calibri Light" w:cs="Arial"/>
                <w:sz w:val="16"/>
                <w:szCs w:val="16"/>
              </w:rPr>
              <w:t>Testing concrete in structures. Non-destructive testing. Determination of rebound number</w:t>
            </w:r>
          </w:p>
          <w:p w14:paraId="09F85A64" w14:textId="77777777" w:rsidR="00B15F8D" w:rsidRPr="004F3C8C" w:rsidRDefault="00B15F8D" w:rsidP="00F500D7">
            <w:pPr>
              <w:pStyle w:val="NormalWeb"/>
              <w:spacing w:before="0" w:beforeAutospacing="0" w:after="0" w:afterAutospacing="0" w:line="360" w:lineRule="auto"/>
              <w:rPr>
                <w:rFonts w:ascii="Calibri Light" w:hAnsi="Calibri Light"/>
                <w:sz w:val="16"/>
                <w:szCs w:val="16"/>
              </w:rPr>
            </w:pPr>
            <w:del w:id="209" w:author="Ashan Senel Asmone" w:date="2016-03-21T15:22:00Z">
              <w:r w:rsidRPr="004F3C8C" w:rsidDel="00337A12">
                <w:rPr>
                  <w:rFonts w:ascii="Calibri Light" w:hAnsi="Calibri Light" w:cs="Arial"/>
                  <w:sz w:val="16"/>
                  <w:szCs w:val="16"/>
                </w:rPr>
                <w:delText>BS 4550-6:1978-Methods of testing cement. Standard sand for mortar cube</w:delText>
              </w:r>
            </w:del>
            <w:ins w:id="210" w:author="Ashan Senel Asmone" w:date="2016-03-21T15:22:00Z">
              <w:r w:rsidR="00337A12">
                <w:rPr>
                  <w:rFonts w:ascii="Calibri Light" w:hAnsi="Calibri Light" w:cs="Arial"/>
                  <w:sz w:val="16"/>
                  <w:szCs w:val="16"/>
                </w:rPr>
                <w:t xml:space="preserve">BS 4550-6:1978 Methods of testing </w:t>
              </w:r>
              <w:r w:rsidR="00337A12">
                <w:rPr>
                  <w:rFonts w:ascii="Calibri Light" w:hAnsi="Calibri Light" w:cs="Arial"/>
                  <w:sz w:val="16"/>
                  <w:szCs w:val="16"/>
                </w:rPr>
                <w:lastRenderedPageBreak/>
                <w:t>cement. Standard sand for mortar cubes</w:t>
              </w:r>
            </w:ins>
            <w:r w:rsidRPr="004F3C8C">
              <w:rPr>
                <w:rFonts w:ascii="Calibri Light" w:hAnsi="Calibri Light" w:cs="Arial"/>
                <w:sz w:val="16"/>
                <w:szCs w:val="16"/>
              </w:rPr>
              <w:t>s</w:t>
            </w:r>
          </w:p>
          <w:p w14:paraId="17B0628E" w14:textId="77777777" w:rsidR="00B15F8D" w:rsidDel="005D07D1" w:rsidRDefault="00B15F8D" w:rsidP="00F500D7">
            <w:pPr>
              <w:pStyle w:val="NormalWeb"/>
              <w:spacing w:before="0" w:beforeAutospacing="0" w:after="0" w:afterAutospacing="0" w:line="360" w:lineRule="auto"/>
              <w:rPr>
                <w:del w:id="211" w:author="Ashan Senel Asmone" w:date="2016-03-18T16:51:00Z"/>
                <w:rFonts w:ascii="Calibri Light" w:hAnsi="Calibri Light" w:cs="Arial"/>
                <w:sz w:val="16"/>
                <w:szCs w:val="16"/>
              </w:rPr>
            </w:pPr>
            <w:del w:id="212" w:author="Ashan Senel Asmone" w:date="2016-03-18T16:51:00Z">
              <w:r w:rsidRPr="002242D8" w:rsidDel="005D07D1">
                <w:rPr>
                  <w:rFonts w:ascii="Calibri Light" w:hAnsi="Calibri Light" w:cs="Arial"/>
                  <w:sz w:val="16"/>
                  <w:szCs w:val="16"/>
                </w:rPr>
                <w:delText>BS EN 998-1:2010</w:delText>
              </w:r>
              <w:r w:rsidDel="005D07D1">
                <w:rPr>
                  <w:rFonts w:ascii="Calibri Light" w:hAnsi="Calibri Light" w:cs="Arial"/>
                  <w:sz w:val="16"/>
                  <w:szCs w:val="16"/>
                </w:rPr>
                <w:delText xml:space="preserve"> </w:delText>
              </w:r>
              <w:r w:rsidRPr="002242D8" w:rsidDel="005D07D1">
                <w:rPr>
                  <w:rFonts w:ascii="Calibri Light" w:hAnsi="Calibri Light" w:cs="Arial"/>
                  <w:sz w:val="16"/>
                  <w:szCs w:val="16"/>
                </w:rPr>
                <w:delText>Specification for mortar for masonry. Rendering and plastering mortar</w:delText>
              </w:r>
            </w:del>
          </w:p>
          <w:p w14:paraId="64C1AC36" w14:textId="77777777" w:rsidR="00B15F8D" w:rsidDel="005D07D1" w:rsidRDefault="00B15F8D" w:rsidP="00F500D7">
            <w:pPr>
              <w:pStyle w:val="NormalWeb"/>
              <w:spacing w:before="0" w:beforeAutospacing="0" w:after="0" w:afterAutospacing="0" w:line="360" w:lineRule="auto"/>
              <w:rPr>
                <w:del w:id="213" w:author="Ashan Senel Asmone" w:date="2016-03-18T16:51:00Z"/>
                <w:rFonts w:ascii="Calibri Light" w:hAnsi="Calibri Light" w:cs="Arial"/>
                <w:sz w:val="16"/>
                <w:szCs w:val="16"/>
              </w:rPr>
            </w:pPr>
            <w:del w:id="214" w:author="Ashan Senel Asmone" w:date="2016-03-18T16:51:00Z">
              <w:r w:rsidRPr="002242D8" w:rsidDel="005D07D1">
                <w:rPr>
                  <w:rFonts w:ascii="Calibri Light" w:hAnsi="Calibri Light" w:cs="Arial"/>
                  <w:sz w:val="16"/>
                  <w:szCs w:val="16"/>
                </w:rPr>
                <w:delText>BS EN 998-2:2010</w:delText>
              </w:r>
              <w:r w:rsidDel="005D07D1">
                <w:rPr>
                  <w:rFonts w:ascii="Calibri Light" w:hAnsi="Calibri Light" w:cs="Arial"/>
                  <w:sz w:val="16"/>
                  <w:szCs w:val="16"/>
                </w:rPr>
                <w:delText xml:space="preserve"> </w:delText>
              </w:r>
              <w:r w:rsidRPr="002242D8" w:rsidDel="005D07D1">
                <w:rPr>
                  <w:rFonts w:ascii="Calibri Light" w:hAnsi="Calibri Light" w:cs="Arial"/>
                  <w:sz w:val="16"/>
                  <w:szCs w:val="16"/>
                </w:rPr>
                <w:delText>Specification for mortar for masonry. Masonry mortar</w:delText>
              </w:r>
            </w:del>
          </w:p>
          <w:p w14:paraId="74F89085" w14:textId="77777777" w:rsidR="00B15F8D" w:rsidDel="00922C80" w:rsidRDefault="00B15F8D" w:rsidP="00F500D7">
            <w:pPr>
              <w:pStyle w:val="NormalWeb"/>
              <w:spacing w:before="0" w:beforeAutospacing="0" w:after="0" w:afterAutospacing="0" w:line="360" w:lineRule="auto"/>
              <w:rPr>
                <w:del w:id="215" w:author="Ashan Senel Asmone" w:date="2016-03-18T17:12:00Z"/>
                <w:rFonts w:ascii="Calibri Light" w:hAnsi="Calibri Light" w:cs="Arial"/>
                <w:sz w:val="16"/>
                <w:szCs w:val="16"/>
              </w:rPr>
            </w:pPr>
            <w:del w:id="216" w:author="Ashan Senel Asmone" w:date="2016-03-18T17:12:00Z">
              <w:r w:rsidRPr="002242D8" w:rsidDel="00922C80">
                <w:rPr>
                  <w:rFonts w:ascii="Calibri Light" w:hAnsi="Calibri Light" w:cs="Arial"/>
                  <w:sz w:val="16"/>
                  <w:szCs w:val="16"/>
                </w:rPr>
                <w:delText>BS EN 934-3:2009+A1:2012</w:delText>
              </w:r>
              <w:r w:rsidDel="00922C80">
                <w:rPr>
                  <w:rFonts w:ascii="Calibri Light" w:hAnsi="Calibri Light" w:cs="Arial"/>
                  <w:sz w:val="16"/>
                  <w:szCs w:val="16"/>
                </w:rPr>
                <w:delText xml:space="preserve"> </w:delText>
              </w:r>
              <w:r w:rsidRPr="002242D8" w:rsidDel="00922C80">
                <w:rPr>
                  <w:rFonts w:ascii="Calibri Light" w:hAnsi="Calibri Light" w:cs="Arial"/>
                  <w:sz w:val="16"/>
                  <w:szCs w:val="16"/>
                </w:rPr>
                <w:delText>Admixtures for concrete, mortar and grout. Admixtures for masonry mortar. Definitions, requirements, conformity and marking and labelling</w:delText>
              </w:r>
              <w:r w:rsidR="005D07D1" w:rsidDel="00922C80">
                <w:rPr>
                  <w:rFonts w:ascii="Calibri Light" w:hAnsi="Calibri Light" w:cs="Arial"/>
                  <w:sz w:val="16"/>
                  <w:szCs w:val="16"/>
                </w:rPr>
                <w:delText>/</w:delText>
              </w:r>
            </w:del>
          </w:p>
          <w:p w14:paraId="7ECD36A6" w14:textId="77777777" w:rsidR="00B15F8D" w:rsidDel="00922C80" w:rsidRDefault="00B15F8D" w:rsidP="00F500D7">
            <w:pPr>
              <w:pStyle w:val="NormalWeb"/>
              <w:spacing w:before="0" w:beforeAutospacing="0" w:after="0" w:afterAutospacing="0" w:line="360" w:lineRule="auto"/>
              <w:rPr>
                <w:del w:id="217" w:author="Ashan Senel Asmone" w:date="2016-03-18T17:13:00Z"/>
                <w:rFonts w:ascii="Calibri Light" w:hAnsi="Calibri Light" w:cs="Arial"/>
                <w:sz w:val="16"/>
                <w:szCs w:val="16"/>
              </w:rPr>
            </w:pPr>
            <w:del w:id="218" w:author="Ashan Senel Asmone" w:date="2016-03-18T17:13:00Z">
              <w:r w:rsidRPr="002242D8" w:rsidDel="00922C80">
                <w:rPr>
                  <w:rFonts w:ascii="Calibri Light" w:hAnsi="Calibri Light" w:cs="Arial"/>
                  <w:sz w:val="16"/>
                  <w:szCs w:val="16"/>
                </w:rPr>
                <w:delText>BS EN 480-4:2005</w:delText>
              </w:r>
              <w:r w:rsidDel="00922C80">
                <w:rPr>
                  <w:rFonts w:ascii="Calibri Light" w:hAnsi="Calibri Light" w:cs="Arial"/>
                  <w:sz w:val="16"/>
                  <w:szCs w:val="16"/>
                </w:rPr>
                <w:delText xml:space="preserve"> </w:delText>
              </w:r>
              <w:r w:rsidRPr="002242D8" w:rsidDel="00922C80">
                <w:rPr>
                  <w:rFonts w:ascii="Calibri Light" w:hAnsi="Calibri Light" w:cs="Arial"/>
                  <w:sz w:val="16"/>
                  <w:szCs w:val="16"/>
                </w:rPr>
                <w:delText>Admixtures for concrete, mortar and grout. Test methods. Determination of bleeding of concrete</w:delText>
              </w:r>
              <w:r w:rsidR="005D07D1" w:rsidDel="00922C80">
                <w:rPr>
                  <w:rFonts w:ascii="Calibri Light" w:hAnsi="Calibri Light" w:cs="Arial"/>
                  <w:sz w:val="16"/>
                  <w:szCs w:val="16"/>
                </w:rPr>
                <w:delText>/</w:delText>
              </w:r>
            </w:del>
          </w:p>
          <w:p w14:paraId="21B673B8" w14:textId="77777777" w:rsidR="00B15F8D" w:rsidDel="00922C80" w:rsidRDefault="00B15F8D" w:rsidP="00F500D7">
            <w:pPr>
              <w:pStyle w:val="NormalWeb"/>
              <w:spacing w:before="0" w:beforeAutospacing="0" w:after="0" w:afterAutospacing="0" w:line="360" w:lineRule="auto"/>
              <w:rPr>
                <w:del w:id="219" w:author="Ashan Senel Asmone" w:date="2016-03-18T17:15:00Z"/>
                <w:rFonts w:ascii="Calibri Light" w:hAnsi="Calibri Light" w:cs="Arial"/>
                <w:sz w:val="16"/>
                <w:szCs w:val="16"/>
              </w:rPr>
            </w:pPr>
            <w:del w:id="220" w:author="Ashan Senel Asmone" w:date="2016-03-18T17:15:00Z">
              <w:r w:rsidRPr="002242D8" w:rsidDel="00922C80">
                <w:rPr>
                  <w:rFonts w:ascii="Calibri Light" w:hAnsi="Calibri Light" w:cs="Arial"/>
                  <w:sz w:val="16"/>
                  <w:szCs w:val="16"/>
                </w:rPr>
                <w:delText>BS EN 480-2:2006</w:delText>
              </w:r>
              <w:r w:rsidDel="00922C80">
                <w:rPr>
                  <w:rFonts w:ascii="Calibri Light" w:hAnsi="Calibri Light" w:cs="Arial"/>
                  <w:sz w:val="16"/>
                  <w:szCs w:val="16"/>
                </w:rPr>
                <w:delText xml:space="preserve"> </w:delText>
              </w:r>
              <w:r w:rsidRPr="002242D8" w:rsidDel="00922C80">
                <w:rPr>
                  <w:rFonts w:ascii="Calibri Light" w:hAnsi="Calibri Light" w:cs="Arial"/>
                  <w:sz w:val="16"/>
                  <w:szCs w:val="16"/>
                </w:rPr>
                <w:delText>Admixtures for concrete, mortar and grout. Test methods. Determination of setting time</w:delText>
              </w:r>
            </w:del>
          </w:p>
          <w:p w14:paraId="6F822598" w14:textId="77777777" w:rsidR="00B15F8D" w:rsidDel="00922C80" w:rsidRDefault="00B15F8D" w:rsidP="00F500D7">
            <w:pPr>
              <w:pStyle w:val="NormalWeb"/>
              <w:spacing w:before="0" w:beforeAutospacing="0" w:after="0" w:afterAutospacing="0" w:line="360" w:lineRule="auto"/>
              <w:rPr>
                <w:del w:id="221" w:author="Ashan Senel Asmone" w:date="2016-03-18T17:16:00Z"/>
                <w:rFonts w:ascii="Calibri Light" w:hAnsi="Calibri Light" w:cs="Arial"/>
                <w:sz w:val="16"/>
                <w:szCs w:val="16"/>
              </w:rPr>
            </w:pPr>
            <w:del w:id="222" w:author="Ashan Senel Asmone" w:date="2016-03-18T17:16:00Z">
              <w:r w:rsidRPr="002242D8" w:rsidDel="00922C80">
                <w:rPr>
                  <w:rFonts w:ascii="Calibri Light" w:hAnsi="Calibri Light" w:cs="Arial"/>
                  <w:sz w:val="16"/>
                  <w:szCs w:val="16"/>
                </w:rPr>
                <w:delText>BS EN 480-5:2005</w:delText>
              </w:r>
              <w:r w:rsidDel="00922C80">
                <w:rPr>
                  <w:rFonts w:ascii="Calibri Light" w:hAnsi="Calibri Light" w:cs="Arial"/>
                  <w:sz w:val="16"/>
                  <w:szCs w:val="16"/>
                </w:rPr>
                <w:delText xml:space="preserve"> </w:delText>
              </w:r>
              <w:r w:rsidRPr="002242D8" w:rsidDel="00922C80">
                <w:rPr>
                  <w:rFonts w:ascii="Calibri Light" w:hAnsi="Calibri Light" w:cs="Arial"/>
                  <w:sz w:val="16"/>
                  <w:szCs w:val="16"/>
                </w:rPr>
                <w:delText>Admixtures for concrete, mortar and grout. Test methods. Determination of capillary absorption</w:delText>
              </w:r>
              <w:r w:rsidR="005D07D1" w:rsidDel="00922C80">
                <w:rPr>
                  <w:rFonts w:ascii="Calibri Light" w:hAnsi="Calibri Light" w:cs="Arial"/>
                  <w:sz w:val="16"/>
                  <w:szCs w:val="16"/>
                </w:rPr>
                <w:delText>/</w:delText>
              </w:r>
            </w:del>
          </w:p>
          <w:p w14:paraId="6EE92A8F" w14:textId="77777777" w:rsidR="00B15F8D" w:rsidDel="00922C80" w:rsidRDefault="00B15F8D" w:rsidP="00F500D7">
            <w:pPr>
              <w:pStyle w:val="NormalWeb"/>
              <w:spacing w:before="0" w:beforeAutospacing="0" w:after="0" w:afterAutospacing="0" w:line="360" w:lineRule="auto"/>
              <w:rPr>
                <w:del w:id="223" w:author="Ashan Senel Asmone" w:date="2016-03-18T17:17:00Z"/>
                <w:rFonts w:ascii="Calibri Light" w:hAnsi="Calibri Light" w:cs="Arial"/>
                <w:sz w:val="16"/>
                <w:szCs w:val="16"/>
              </w:rPr>
            </w:pPr>
            <w:del w:id="224" w:author="Ashan Senel Asmone" w:date="2016-03-18T17:17:00Z">
              <w:r w:rsidRPr="002242D8" w:rsidDel="00922C80">
                <w:rPr>
                  <w:rFonts w:ascii="Calibri Light" w:hAnsi="Calibri Light" w:cs="Arial"/>
                  <w:sz w:val="16"/>
                  <w:szCs w:val="16"/>
                </w:rPr>
                <w:delText>BS EN 480-6:2005</w:delText>
              </w:r>
              <w:r w:rsidDel="00922C80">
                <w:rPr>
                  <w:rFonts w:ascii="Calibri Light" w:hAnsi="Calibri Light" w:cs="Arial"/>
                  <w:sz w:val="16"/>
                  <w:szCs w:val="16"/>
                </w:rPr>
                <w:delText xml:space="preserve"> </w:delText>
              </w:r>
              <w:r w:rsidRPr="002242D8" w:rsidDel="00922C80">
                <w:rPr>
                  <w:rFonts w:ascii="Calibri Light" w:hAnsi="Calibri Light" w:cs="Arial"/>
                  <w:sz w:val="16"/>
                  <w:szCs w:val="16"/>
                </w:rPr>
                <w:delText>Admixtures for concrete, mortar and grout. Test methods. Infrared analysis</w:delText>
              </w:r>
              <w:r w:rsidR="005D07D1" w:rsidDel="00922C80">
                <w:rPr>
                  <w:rFonts w:ascii="Calibri Light" w:hAnsi="Calibri Light" w:cs="Arial"/>
                  <w:sz w:val="16"/>
                  <w:szCs w:val="16"/>
                </w:rPr>
                <w:delText>/</w:delText>
              </w:r>
            </w:del>
          </w:p>
          <w:p w14:paraId="021290FC" w14:textId="77777777" w:rsidR="00B15F8D" w:rsidDel="00922C80" w:rsidRDefault="00B15F8D" w:rsidP="00F500D7">
            <w:pPr>
              <w:pStyle w:val="NormalWeb"/>
              <w:spacing w:before="0" w:beforeAutospacing="0" w:after="0" w:afterAutospacing="0" w:line="360" w:lineRule="auto"/>
              <w:rPr>
                <w:del w:id="225" w:author="Ashan Senel Asmone" w:date="2016-03-18T17:17:00Z"/>
                <w:rFonts w:ascii="Calibri Light" w:hAnsi="Calibri Light" w:cs="Arial"/>
                <w:sz w:val="16"/>
                <w:szCs w:val="16"/>
              </w:rPr>
            </w:pPr>
            <w:del w:id="226" w:author="Ashan Senel Asmone" w:date="2016-03-18T17:17:00Z">
              <w:r w:rsidRPr="002242D8" w:rsidDel="00922C80">
                <w:rPr>
                  <w:rFonts w:ascii="Calibri Light" w:hAnsi="Calibri Light" w:cs="Arial"/>
                  <w:sz w:val="16"/>
                  <w:szCs w:val="16"/>
                </w:rPr>
                <w:delText>BS EN 480-10:2009</w:delText>
              </w:r>
              <w:r w:rsidDel="00922C80">
                <w:rPr>
                  <w:rFonts w:ascii="Calibri Light" w:hAnsi="Calibri Light" w:cs="Arial"/>
                  <w:sz w:val="16"/>
                  <w:szCs w:val="16"/>
                </w:rPr>
                <w:delText xml:space="preserve"> </w:delText>
              </w:r>
              <w:r w:rsidRPr="002242D8" w:rsidDel="00922C80">
                <w:rPr>
                  <w:rFonts w:ascii="Calibri Light" w:hAnsi="Calibri Light" w:cs="Arial"/>
                  <w:sz w:val="16"/>
                  <w:szCs w:val="16"/>
                </w:rPr>
                <w:delText>Admixtures for concrete, mortar and grout. Test methods. Determination of water soluble chloride content</w:delText>
              </w:r>
              <w:r w:rsidR="005D07D1" w:rsidDel="00922C80">
                <w:rPr>
                  <w:rFonts w:ascii="Calibri Light" w:hAnsi="Calibri Light" w:cs="Arial"/>
                  <w:sz w:val="16"/>
                  <w:szCs w:val="16"/>
                </w:rPr>
                <w:delText>/</w:delText>
              </w:r>
            </w:del>
          </w:p>
          <w:p w14:paraId="1D50CFB7" w14:textId="77777777" w:rsidR="00B15F8D" w:rsidDel="00922C80" w:rsidRDefault="00B15F8D" w:rsidP="00F500D7">
            <w:pPr>
              <w:pStyle w:val="NormalWeb"/>
              <w:spacing w:before="0" w:beforeAutospacing="0" w:after="0" w:afterAutospacing="0" w:line="360" w:lineRule="auto"/>
              <w:rPr>
                <w:del w:id="227" w:author="Ashan Senel Asmone" w:date="2016-03-18T17:18:00Z"/>
                <w:rFonts w:ascii="Calibri Light" w:hAnsi="Calibri Light" w:cs="Arial"/>
                <w:sz w:val="16"/>
                <w:szCs w:val="16"/>
              </w:rPr>
            </w:pPr>
            <w:del w:id="228" w:author="Ashan Senel Asmone" w:date="2016-03-18T17:18:00Z">
              <w:r w:rsidRPr="002242D8" w:rsidDel="00922C80">
                <w:rPr>
                  <w:rFonts w:ascii="Calibri Light" w:hAnsi="Calibri Light" w:cs="Arial"/>
                  <w:sz w:val="16"/>
                  <w:szCs w:val="16"/>
                </w:rPr>
                <w:delText>BS EN 480-8:2012</w:delText>
              </w:r>
              <w:r w:rsidDel="00922C80">
                <w:rPr>
                  <w:rFonts w:ascii="Calibri Light" w:hAnsi="Calibri Light" w:cs="Arial"/>
                  <w:sz w:val="16"/>
                  <w:szCs w:val="16"/>
                </w:rPr>
                <w:delText xml:space="preserve"> </w:delText>
              </w:r>
              <w:r w:rsidRPr="002242D8" w:rsidDel="00922C80">
                <w:rPr>
                  <w:rFonts w:ascii="Calibri Light" w:hAnsi="Calibri Light" w:cs="Arial"/>
                  <w:sz w:val="16"/>
                  <w:szCs w:val="16"/>
                </w:rPr>
                <w:delText>Admixtures for concrete, mortar and grout. Test methods. Determination of the conventional dry material content</w:delText>
              </w:r>
              <w:r w:rsidR="005D07D1" w:rsidDel="00922C80">
                <w:rPr>
                  <w:rFonts w:ascii="Calibri Light" w:hAnsi="Calibri Light" w:cs="Arial"/>
                  <w:sz w:val="16"/>
                  <w:szCs w:val="16"/>
                </w:rPr>
                <w:delText>/</w:delText>
              </w:r>
            </w:del>
          </w:p>
          <w:p w14:paraId="403D73DA" w14:textId="77777777" w:rsidR="00B15F8D" w:rsidDel="00922C80" w:rsidRDefault="00B15F8D" w:rsidP="00F500D7">
            <w:pPr>
              <w:pStyle w:val="NormalWeb"/>
              <w:spacing w:before="0" w:beforeAutospacing="0" w:after="0" w:afterAutospacing="0" w:line="360" w:lineRule="auto"/>
              <w:rPr>
                <w:del w:id="229" w:author="Ashan Senel Asmone" w:date="2016-03-18T17:18:00Z"/>
                <w:rFonts w:ascii="Calibri Light" w:hAnsi="Calibri Light" w:cs="Arial"/>
                <w:sz w:val="16"/>
                <w:szCs w:val="16"/>
              </w:rPr>
            </w:pPr>
            <w:del w:id="230" w:author="Ashan Senel Asmone" w:date="2016-03-18T17:18:00Z">
              <w:r w:rsidRPr="001916F9" w:rsidDel="00922C80">
                <w:rPr>
                  <w:rFonts w:ascii="Calibri Light" w:hAnsi="Calibri Light" w:cs="Arial"/>
                  <w:sz w:val="16"/>
                  <w:szCs w:val="16"/>
                </w:rPr>
                <w:delText>BS EN 934-2:2009+A1:2012</w:delText>
              </w:r>
              <w:r w:rsidDel="00922C80">
                <w:rPr>
                  <w:rFonts w:ascii="Calibri Light" w:hAnsi="Calibri Light" w:cs="Arial"/>
                  <w:sz w:val="16"/>
                  <w:szCs w:val="16"/>
                </w:rPr>
                <w:delText xml:space="preserve"> </w:delText>
              </w:r>
              <w:r w:rsidRPr="001916F9" w:rsidDel="00922C80">
                <w:rPr>
                  <w:rFonts w:ascii="Calibri Light" w:hAnsi="Calibri Light" w:cs="Arial"/>
                  <w:sz w:val="16"/>
                  <w:szCs w:val="16"/>
                </w:rPr>
                <w:delText>Admixtures for concrete, mortar and grout . Concrete admixtures. Definitions, requirements, conformity, marking and labelling</w:delText>
              </w:r>
              <w:r w:rsidR="005D07D1" w:rsidDel="00922C80">
                <w:rPr>
                  <w:rFonts w:ascii="Calibri Light" w:hAnsi="Calibri Light" w:cs="Arial"/>
                  <w:sz w:val="16"/>
                  <w:szCs w:val="16"/>
                </w:rPr>
                <w:delText>/</w:delText>
              </w:r>
            </w:del>
          </w:p>
          <w:p w14:paraId="109250E8" w14:textId="77777777" w:rsidR="00B15F8D" w:rsidDel="00922C80" w:rsidRDefault="00B15F8D" w:rsidP="00F500D7">
            <w:pPr>
              <w:pStyle w:val="NormalWeb"/>
              <w:spacing w:before="0" w:beforeAutospacing="0" w:after="0" w:afterAutospacing="0" w:line="360" w:lineRule="auto"/>
              <w:rPr>
                <w:del w:id="231" w:author="Ashan Senel Asmone" w:date="2016-03-18T17:18:00Z"/>
                <w:rFonts w:ascii="Calibri Light" w:hAnsi="Calibri Light" w:cs="Arial"/>
                <w:sz w:val="16"/>
                <w:szCs w:val="16"/>
              </w:rPr>
            </w:pPr>
            <w:del w:id="232" w:author="Ashan Senel Asmone" w:date="2016-03-18T17:18:00Z">
              <w:r w:rsidRPr="002242D8" w:rsidDel="00922C80">
                <w:rPr>
                  <w:rFonts w:ascii="Calibri Light" w:hAnsi="Calibri Light" w:cs="Arial"/>
                  <w:sz w:val="16"/>
                  <w:szCs w:val="16"/>
                </w:rPr>
                <w:delText>BS EN 480-1:2006+A1:2011</w:delText>
              </w:r>
              <w:r w:rsidDel="00922C80">
                <w:rPr>
                  <w:rFonts w:ascii="Calibri Light" w:hAnsi="Calibri Light" w:cs="Arial"/>
                  <w:sz w:val="16"/>
                  <w:szCs w:val="16"/>
                </w:rPr>
                <w:delText xml:space="preserve"> </w:delText>
              </w:r>
              <w:r w:rsidRPr="002242D8" w:rsidDel="00922C80">
                <w:rPr>
                  <w:rFonts w:ascii="Calibri Light" w:hAnsi="Calibri Light" w:cs="Arial"/>
                  <w:sz w:val="16"/>
                  <w:szCs w:val="16"/>
                </w:rPr>
                <w:delText>Admixtures for concrete, mortar and grout. Test methods. Reference concrete and reference mortar for testing</w:delText>
              </w:r>
              <w:r w:rsidR="005D07D1" w:rsidDel="00922C80">
                <w:rPr>
                  <w:rFonts w:ascii="Calibri Light" w:hAnsi="Calibri Light" w:cs="Arial"/>
                  <w:sz w:val="16"/>
                  <w:szCs w:val="16"/>
                </w:rPr>
                <w:delText>/</w:delText>
              </w:r>
            </w:del>
          </w:p>
          <w:p w14:paraId="58369E89" w14:textId="77777777" w:rsidR="00B15F8D" w:rsidDel="00922C80" w:rsidRDefault="00B15F8D" w:rsidP="00F500D7">
            <w:pPr>
              <w:pStyle w:val="NormalWeb"/>
              <w:spacing w:before="0" w:beforeAutospacing="0" w:after="0" w:afterAutospacing="0" w:line="360" w:lineRule="auto"/>
              <w:rPr>
                <w:del w:id="233" w:author="Ashan Senel Asmone" w:date="2016-03-18T17:18:00Z"/>
                <w:rFonts w:ascii="Calibri Light" w:hAnsi="Calibri Light" w:cs="Arial"/>
                <w:sz w:val="16"/>
                <w:szCs w:val="16"/>
              </w:rPr>
            </w:pPr>
            <w:del w:id="234" w:author="Ashan Senel Asmone" w:date="2016-03-18T17:18:00Z">
              <w:r w:rsidRPr="002242D8" w:rsidDel="00922C80">
                <w:rPr>
                  <w:rFonts w:ascii="Calibri Light" w:hAnsi="Calibri Light" w:cs="Arial"/>
                  <w:sz w:val="16"/>
                  <w:szCs w:val="16"/>
                </w:rPr>
                <w:delText>BS EN 480-12:2005</w:delText>
              </w:r>
              <w:r w:rsidDel="00922C80">
                <w:rPr>
                  <w:rFonts w:ascii="Calibri Light" w:hAnsi="Calibri Light" w:cs="Arial"/>
                  <w:sz w:val="16"/>
                  <w:szCs w:val="16"/>
                </w:rPr>
                <w:delText xml:space="preserve"> </w:delText>
              </w:r>
              <w:r w:rsidRPr="002242D8" w:rsidDel="00922C80">
                <w:rPr>
                  <w:rFonts w:ascii="Calibri Light" w:hAnsi="Calibri Light" w:cs="Arial"/>
                  <w:sz w:val="16"/>
                  <w:szCs w:val="16"/>
                </w:rPr>
                <w:delText>Admixtures for concrete, mortar and grout. Test methods. Determination of the alkali content of admixtures</w:delText>
              </w:r>
              <w:r w:rsidR="005D07D1" w:rsidDel="00922C80">
                <w:rPr>
                  <w:rFonts w:ascii="Calibri Light" w:hAnsi="Calibri Light" w:cs="Arial"/>
                  <w:sz w:val="16"/>
                  <w:szCs w:val="16"/>
                </w:rPr>
                <w:delText>/</w:delText>
              </w:r>
            </w:del>
          </w:p>
          <w:p w14:paraId="426CC7D5" w14:textId="77777777" w:rsidR="00B15F8D" w:rsidDel="00922C80" w:rsidRDefault="00B15F8D" w:rsidP="00F500D7">
            <w:pPr>
              <w:pStyle w:val="NormalWeb"/>
              <w:spacing w:before="0" w:beforeAutospacing="0" w:after="0" w:afterAutospacing="0" w:line="360" w:lineRule="auto"/>
              <w:rPr>
                <w:del w:id="235" w:author="Ashan Senel Asmone" w:date="2016-03-18T17:19:00Z"/>
                <w:rFonts w:ascii="Calibri Light" w:hAnsi="Calibri Light" w:cs="Arial"/>
                <w:sz w:val="16"/>
                <w:szCs w:val="16"/>
              </w:rPr>
            </w:pPr>
            <w:del w:id="236" w:author="Ashan Senel Asmone" w:date="2016-03-18T17:19:00Z">
              <w:r w:rsidRPr="002242D8" w:rsidDel="00922C80">
                <w:rPr>
                  <w:rFonts w:ascii="Calibri Light" w:hAnsi="Calibri Light" w:cs="Arial"/>
                  <w:sz w:val="16"/>
                  <w:szCs w:val="16"/>
                </w:rPr>
                <w:delText>BS EN 480-11:2005</w:delText>
              </w:r>
              <w:r w:rsidDel="00922C80">
                <w:rPr>
                  <w:rFonts w:ascii="Calibri Light" w:hAnsi="Calibri Light" w:cs="Arial"/>
                  <w:sz w:val="16"/>
                  <w:szCs w:val="16"/>
                </w:rPr>
                <w:delText xml:space="preserve"> </w:delText>
              </w:r>
              <w:r w:rsidRPr="002242D8" w:rsidDel="00922C80">
                <w:rPr>
                  <w:rFonts w:ascii="Calibri Light" w:hAnsi="Calibri Light" w:cs="Arial"/>
                  <w:sz w:val="16"/>
                  <w:szCs w:val="16"/>
                </w:rPr>
                <w:delText>Admixtures for concrete, mortar and grout. Test methods. Determination of air void characteristics in hardened concrete</w:delText>
              </w:r>
              <w:r w:rsidR="005D07D1" w:rsidDel="00922C80">
                <w:rPr>
                  <w:rFonts w:ascii="Calibri Light" w:hAnsi="Calibri Light" w:cs="Arial"/>
                  <w:sz w:val="16"/>
                  <w:szCs w:val="16"/>
                </w:rPr>
                <w:delText>/</w:delText>
              </w:r>
            </w:del>
          </w:p>
          <w:p w14:paraId="623B1CF4" w14:textId="77777777" w:rsidR="00B15F8D" w:rsidDel="00922C80" w:rsidRDefault="00B15F8D" w:rsidP="00F500D7">
            <w:pPr>
              <w:pStyle w:val="NormalWeb"/>
              <w:spacing w:before="0" w:beforeAutospacing="0" w:after="0" w:afterAutospacing="0" w:line="360" w:lineRule="auto"/>
              <w:rPr>
                <w:del w:id="237" w:author="Ashan Senel Asmone" w:date="2016-03-18T17:20:00Z"/>
                <w:rFonts w:ascii="Calibri Light" w:hAnsi="Calibri Light" w:cs="Arial"/>
                <w:sz w:val="16"/>
                <w:szCs w:val="16"/>
              </w:rPr>
            </w:pPr>
            <w:del w:id="238" w:author="Jing Kai Toh" w:date="2016-05-12T17:04:00Z">
              <w:r w:rsidRPr="002242D8" w:rsidDel="0010274C">
                <w:rPr>
                  <w:rFonts w:ascii="Calibri Light" w:hAnsi="Calibri Light" w:cs="Arial"/>
                  <w:sz w:val="16"/>
                  <w:szCs w:val="16"/>
                </w:rPr>
                <w:delText>BS EN 934-6:2001</w:delText>
              </w:r>
              <w:r w:rsidDel="0010274C">
                <w:rPr>
                  <w:rFonts w:ascii="Calibri Light" w:hAnsi="Calibri Light" w:cs="Arial"/>
                  <w:sz w:val="16"/>
                  <w:szCs w:val="16"/>
                </w:rPr>
                <w:delText xml:space="preserve"> </w:delText>
              </w:r>
              <w:r w:rsidRPr="002242D8" w:rsidDel="0010274C">
                <w:rPr>
                  <w:rFonts w:ascii="Calibri Light" w:hAnsi="Calibri Light" w:cs="Arial"/>
                  <w:sz w:val="16"/>
                  <w:szCs w:val="16"/>
                </w:rPr>
                <w:delText>Admixtures for concrete, mortar and grout. Sampling, conformity control and evaluation of conformity</w:delText>
              </w:r>
            </w:del>
            <w:ins w:id="239" w:author="Jing Kai Toh" w:date="2016-05-12T17:04:00Z">
              <w:r w:rsidR="0010274C">
                <w:rPr>
                  <w:rFonts w:ascii="Calibri Light" w:hAnsi="Calibri Light" w:cs="Arial"/>
                  <w:sz w:val="16"/>
                  <w:szCs w:val="16"/>
                </w:rPr>
                <w:t>BS EN 934-6:2001 Admixtures for concrete, mortar and grout. Sampling, conformity control and evaluation of conformity</w:t>
              </w:r>
            </w:ins>
            <w:del w:id="240" w:author="Ashan Senel Asmone" w:date="2016-03-18T17:20:00Z">
              <w:r w:rsidR="005D07D1" w:rsidDel="00922C80">
                <w:rPr>
                  <w:rFonts w:ascii="Calibri Light" w:hAnsi="Calibri Light" w:cs="Arial"/>
                  <w:sz w:val="16"/>
                  <w:szCs w:val="16"/>
                </w:rPr>
                <w:delText>/</w:delText>
              </w:r>
            </w:del>
          </w:p>
          <w:p w14:paraId="10D2B009" w14:textId="77777777" w:rsidR="005D07D1" w:rsidRDefault="005D07D1" w:rsidP="00F500D7">
            <w:pPr>
              <w:pStyle w:val="NormalWeb"/>
              <w:spacing w:before="0" w:beforeAutospacing="0" w:after="0" w:afterAutospacing="0" w:line="360" w:lineRule="auto"/>
              <w:rPr>
                <w:rFonts w:ascii="Calibri Light" w:hAnsi="Calibri Light" w:cs="Arial"/>
                <w:sz w:val="16"/>
                <w:szCs w:val="16"/>
              </w:rPr>
            </w:pPr>
          </w:p>
          <w:p w14:paraId="7DB7F240" w14:textId="77777777" w:rsidR="00B15F8D" w:rsidDel="00DD05B5" w:rsidRDefault="00B15F8D" w:rsidP="00F500D7">
            <w:pPr>
              <w:pStyle w:val="NormalWeb"/>
              <w:spacing w:before="0" w:beforeAutospacing="0" w:after="0" w:afterAutospacing="0" w:line="360" w:lineRule="auto"/>
              <w:rPr>
                <w:del w:id="241" w:author="Ashan Senel Asmone" w:date="2016-03-18T17:31:00Z"/>
                <w:rFonts w:ascii="Calibri Light" w:hAnsi="Calibri Light" w:cs="Arial"/>
                <w:sz w:val="16"/>
                <w:szCs w:val="16"/>
              </w:rPr>
            </w:pPr>
            <w:del w:id="242" w:author="Ashan Senel Asmone" w:date="2016-03-18T17:31:00Z">
              <w:r w:rsidRPr="007F4157" w:rsidDel="00DD05B5">
                <w:rPr>
                  <w:rFonts w:ascii="Calibri Light" w:hAnsi="Calibri Light" w:cs="Arial"/>
                  <w:sz w:val="16"/>
                  <w:szCs w:val="16"/>
                </w:rPr>
                <w:delText>BS EN 206:2013</w:delText>
              </w:r>
              <w:r w:rsidDel="00DD05B5">
                <w:rPr>
                  <w:rFonts w:ascii="Calibri Light" w:hAnsi="Calibri Light" w:cs="Arial"/>
                  <w:sz w:val="16"/>
                  <w:szCs w:val="16"/>
                </w:rPr>
                <w:delText xml:space="preserve"> </w:delText>
              </w:r>
              <w:r w:rsidRPr="007F4157" w:rsidDel="00DD05B5">
                <w:rPr>
                  <w:rFonts w:ascii="Calibri Light" w:hAnsi="Calibri Light" w:cs="Arial"/>
                  <w:sz w:val="16"/>
                  <w:szCs w:val="16"/>
                </w:rPr>
                <w:delText>Concrete. Specification, performance, production and conformity</w:delText>
              </w:r>
              <w:r w:rsidR="00DD05B5" w:rsidDel="00DD05B5">
                <w:rPr>
                  <w:rFonts w:ascii="Calibri Light" w:hAnsi="Calibri Light" w:cs="Arial"/>
                  <w:sz w:val="16"/>
                  <w:szCs w:val="16"/>
                </w:rPr>
                <w:delText xml:space="preserve">/ </w:delText>
              </w:r>
            </w:del>
          </w:p>
          <w:p w14:paraId="14D58F2B" w14:textId="77777777" w:rsidR="00B15F8D" w:rsidDel="00DD05B5" w:rsidRDefault="00B15F8D" w:rsidP="00F500D7">
            <w:pPr>
              <w:pStyle w:val="NormalWeb"/>
              <w:spacing w:before="0" w:beforeAutospacing="0" w:after="0" w:afterAutospacing="0" w:line="360" w:lineRule="auto"/>
              <w:rPr>
                <w:del w:id="243" w:author="Ashan Senel Asmone" w:date="2016-03-18T17:31:00Z"/>
                <w:rFonts w:ascii="Calibri Light" w:hAnsi="Calibri Light" w:cs="Arial"/>
                <w:sz w:val="16"/>
                <w:szCs w:val="16"/>
              </w:rPr>
            </w:pPr>
            <w:del w:id="244" w:author="Ashan Senel Asmone" w:date="2016-03-18T17:31:00Z">
              <w:r w:rsidRPr="007F4157" w:rsidDel="00DD05B5">
                <w:rPr>
                  <w:rFonts w:ascii="Calibri Light" w:hAnsi="Calibri Light" w:cs="Arial"/>
                  <w:sz w:val="16"/>
                  <w:szCs w:val="16"/>
                </w:rPr>
                <w:delText>BS 8500-1:2015</w:delText>
              </w:r>
              <w:r w:rsidDel="00DD05B5">
                <w:rPr>
                  <w:rFonts w:ascii="Calibri Light" w:hAnsi="Calibri Light" w:cs="Arial"/>
                  <w:sz w:val="16"/>
                  <w:szCs w:val="16"/>
                </w:rPr>
                <w:delText xml:space="preserve"> </w:delText>
              </w:r>
              <w:r w:rsidRPr="007F4157" w:rsidDel="00DD05B5">
                <w:rPr>
                  <w:rFonts w:ascii="Calibri Light" w:hAnsi="Calibri Light" w:cs="Arial"/>
                  <w:sz w:val="16"/>
                  <w:szCs w:val="16"/>
                </w:rPr>
                <w:delText xml:space="preserve">Concrete. Complementary British Standard to BS EN 206. Method of specifying and </w:delText>
              </w:r>
              <w:r w:rsidRPr="007F4157" w:rsidDel="00DD05B5">
                <w:rPr>
                  <w:rFonts w:ascii="Calibri Light" w:hAnsi="Calibri Light" w:cs="Arial"/>
                  <w:sz w:val="16"/>
                  <w:szCs w:val="16"/>
                </w:rPr>
                <w:lastRenderedPageBreak/>
                <w:delText>guidance for the specifier</w:delText>
              </w:r>
              <w:r w:rsidR="00DD05B5" w:rsidDel="00DD05B5">
                <w:rPr>
                  <w:rFonts w:ascii="Calibri Light" w:hAnsi="Calibri Light" w:cs="Arial"/>
                  <w:sz w:val="16"/>
                  <w:szCs w:val="16"/>
                </w:rPr>
                <w:delText xml:space="preserve">/ </w:delText>
              </w:r>
            </w:del>
          </w:p>
          <w:p w14:paraId="5FE2194B" w14:textId="77777777" w:rsidR="00B15F8D" w:rsidDel="00DD05B5" w:rsidRDefault="00B15F8D" w:rsidP="00F500D7">
            <w:pPr>
              <w:pStyle w:val="NormalWeb"/>
              <w:spacing w:before="0" w:beforeAutospacing="0" w:after="0" w:afterAutospacing="0" w:line="360" w:lineRule="auto"/>
              <w:rPr>
                <w:del w:id="245" w:author="Ashan Senel Asmone" w:date="2016-03-18T17:30:00Z"/>
                <w:rFonts w:ascii="Calibri Light" w:hAnsi="Calibri Light" w:cs="Arial"/>
                <w:sz w:val="16"/>
                <w:szCs w:val="16"/>
              </w:rPr>
            </w:pPr>
            <w:del w:id="246" w:author="Ashan Senel Asmone" w:date="2016-03-18T17:30:00Z">
              <w:r w:rsidRPr="007F4157" w:rsidDel="00DD05B5">
                <w:rPr>
                  <w:rFonts w:ascii="Calibri Light" w:hAnsi="Calibri Light" w:cs="Arial"/>
                  <w:sz w:val="16"/>
                  <w:szCs w:val="16"/>
                </w:rPr>
                <w:delText>BS 8500-2:2015</w:delText>
              </w:r>
              <w:r w:rsidDel="00DD05B5">
                <w:rPr>
                  <w:rFonts w:ascii="Calibri Light" w:hAnsi="Calibri Light" w:cs="Arial"/>
                  <w:sz w:val="16"/>
                  <w:szCs w:val="16"/>
                </w:rPr>
                <w:delText xml:space="preserve"> </w:delText>
              </w:r>
              <w:r w:rsidRPr="007F4157" w:rsidDel="00DD05B5">
                <w:rPr>
                  <w:rFonts w:ascii="Calibri Light" w:hAnsi="Calibri Light" w:cs="Arial"/>
                  <w:sz w:val="16"/>
                  <w:szCs w:val="16"/>
                </w:rPr>
                <w:delText>Concrete. Complementary British Standard to BS EN 206. Specification for constituent materials and concrete</w:delText>
              </w:r>
            </w:del>
          </w:p>
          <w:p w14:paraId="7FF146AE" w14:textId="77777777" w:rsidR="00DD05B5" w:rsidRDefault="00DD05B5" w:rsidP="00F500D7">
            <w:pPr>
              <w:pStyle w:val="NormalWeb"/>
              <w:spacing w:before="0" w:beforeAutospacing="0" w:after="0" w:afterAutospacing="0" w:line="360" w:lineRule="auto"/>
              <w:rPr>
                <w:ins w:id="247" w:author="Ashan Senel Asmone" w:date="2016-03-18T17:28:00Z"/>
                <w:rFonts w:ascii="Calibri Light" w:hAnsi="Calibri Light" w:cs="Arial"/>
                <w:sz w:val="16"/>
                <w:szCs w:val="16"/>
              </w:rPr>
            </w:pPr>
          </w:p>
          <w:p w14:paraId="66318BC0" w14:textId="77777777" w:rsidR="00B15F8D" w:rsidRDefault="00B15F8D" w:rsidP="00F500D7">
            <w:pPr>
              <w:pStyle w:val="NormalWeb"/>
              <w:spacing w:before="0" w:beforeAutospacing="0" w:after="0" w:afterAutospacing="0" w:line="360" w:lineRule="auto"/>
              <w:rPr>
                <w:rFonts w:ascii="Calibri Light" w:hAnsi="Calibri Light" w:cs="Arial"/>
                <w:sz w:val="16"/>
                <w:szCs w:val="16"/>
              </w:rPr>
            </w:pPr>
            <w:del w:id="248" w:author="Ashan Senel Asmone" w:date="2016-03-18T17:33:00Z">
              <w:r w:rsidRPr="007F4157" w:rsidDel="00DD05B5">
                <w:rPr>
                  <w:rFonts w:ascii="Calibri Light" w:hAnsi="Calibri Light" w:cs="Arial"/>
                  <w:sz w:val="16"/>
                  <w:szCs w:val="16"/>
                </w:rPr>
                <w:delText>PD 6697:2010</w:delText>
              </w:r>
              <w:r w:rsidDel="00DD05B5">
                <w:rPr>
                  <w:rFonts w:ascii="Calibri Light" w:hAnsi="Calibri Light" w:cs="Arial"/>
                  <w:sz w:val="16"/>
                  <w:szCs w:val="16"/>
                </w:rPr>
                <w:delText xml:space="preserve"> </w:delText>
              </w:r>
              <w:r w:rsidRPr="007F4157" w:rsidDel="00DD05B5">
                <w:rPr>
                  <w:rFonts w:ascii="Calibri Light" w:hAnsi="Calibri Light" w:cs="Arial"/>
                  <w:sz w:val="16"/>
                  <w:szCs w:val="16"/>
                </w:rPr>
                <w:delText>Recommendations for the design of masonry structures to BS EN 1996-1-1 and BS EN 1996-2</w:delText>
              </w:r>
              <w:r w:rsidR="00DD05B5" w:rsidDel="00DD05B5">
                <w:rPr>
                  <w:rFonts w:ascii="Calibri Light" w:hAnsi="Calibri Light" w:cs="Arial"/>
                  <w:sz w:val="16"/>
                  <w:szCs w:val="16"/>
                </w:rPr>
                <w:delText xml:space="preserve">/ </w:delText>
              </w:r>
              <w:r w:rsidRPr="007F4157" w:rsidDel="00DD05B5">
                <w:rPr>
                  <w:rFonts w:ascii="Calibri Light" w:hAnsi="Calibri Light" w:cs="Arial"/>
                  <w:sz w:val="16"/>
                  <w:szCs w:val="16"/>
                </w:rPr>
                <w:delText>BS EN 1996-3:2006</w:delText>
              </w:r>
              <w:r w:rsidDel="00DD05B5">
                <w:rPr>
                  <w:rFonts w:ascii="Calibri Light" w:hAnsi="Calibri Light" w:cs="Arial"/>
                  <w:sz w:val="16"/>
                  <w:szCs w:val="16"/>
                </w:rPr>
                <w:delText xml:space="preserve"> </w:delText>
              </w:r>
              <w:r w:rsidRPr="007F4157" w:rsidDel="00DD05B5">
                <w:rPr>
                  <w:rFonts w:ascii="Calibri Light" w:hAnsi="Calibri Light" w:cs="Arial"/>
                  <w:sz w:val="16"/>
                  <w:szCs w:val="16"/>
                </w:rPr>
                <w:delText>Eurocode 6. Design of masonry structures. Simplified calculation methods for unreinforced masonry structures</w:delText>
              </w:r>
              <w:r w:rsidR="00DD05B5" w:rsidDel="00DD05B5">
                <w:rPr>
                  <w:rFonts w:ascii="Calibri Light" w:hAnsi="Calibri Light" w:cs="Arial"/>
                  <w:sz w:val="16"/>
                  <w:szCs w:val="16"/>
                </w:rPr>
                <w:delText xml:space="preserve">/ </w:delText>
              </w:r>
              <w:r w:rsidRPr="007F4157" w:rsidDel="00DD05B5">
                <w:rPr>
                  <w:rFonts w:ascii="Calibri Light" w:hAnsi="Calibri Light" w:cs="Arial"/>
                  <w:sz w:val="16"/>
                  <w:szCs w:val="16"/>
                </w:rPr>
                <w:delText>BS EN 1996-2:2006</w:delText>
              </w:r>
              <w:r w:rsidDel="00DD05B5">
                <w:rPr>
                  <w:rFonts w:ascii="Calibri Light" w:hAnsi="Calibri Light" w:cs="Arial"/>
                  <w:sz w:val="16"/>
                  <w:szCs w:val="16"/>
                </w:rPr>
                <w:delText xml:space="preserve"> </w:delText>
              </w:r>
              <w:r w:rsidRPr="007F4157" w:rsidDel="00DD05B5">
                <w:rPr>
                  <w:rFonts w:ascii="Calibri Light" w:hAnsi="Calibri Light" w:cs="Arial"/>
                  <w:sz w:val="16"/>
                  <w:szCs w:val="16"/>
                </w:rPr>
                <w:delText>Eurocode 6. Design of masonry structures. Design considerations, selection of materials and execution of masonry</w:delText>
              </w:r>
              <w:r w:rsidR="00DD05B5" w:rsidDel="00DD05B5">
                <w:rPr>
                  <w:rFonts w:ascii="Calibri Light" w:hAnsi="Calibri Light" w:cs="Arial"/>
                  <w:sz w:val="16"/>
                  <w:szCs w:val="16"/>
                </w:rPr>
                <w:delText xml:space="preserve">/ </w:delText>
              </w:r>
              <w:r w:rsidRPr="007F4157" w:rsidDel="00DD05B5">
                <w:rPr>
                  <w:rFonts w:ascii="Calibri Light" w:hAnsi="Calibri Light" w:cs="Arial"/>
                  <w:sz w:val="16"/>
                  <w:szCs w:val="16"/>
                </w:rPr>
                <w:delText>BS EN 1996-1-2:2005</w:delText>
              </w:r>
              <w:r w:rsidDel="00DD05B5">
                <w:rPr>
                  <w:rFonts w:ascii="Calibri Light" w:hAnsi="Calibri Light" w:cs="Arial"/>
                  <w:sz w:val="16"/>
                  <w:szCs w:val="16"/>
                </w:rPr>
                <w:delText xml:space="preserve"> </w:delText>
              </w:r>
              <w:r w:rsidRPr="007F4157" w:rsidDel="00DD05B5">
                <w:rPr>
                  <w:rFonts w:ascii="Calibri Light" w:hAnsi="Calibri Light" w:cs="Arial"/>
                  <w:sz w:val="16"/>
                  <w:szCs w:val="16"/>
                </w:rPr>
                <w:delText>Eurocode 6. Design of masonry structures. General rules. Structural fire design</w:delText>
              </w:r>
            </w:del>
          </w:p>
          <w:p w14:paraId="15CB3F69" w14:textId="77777777" w:rsidR="00DD05B5" w:rsidRDefault="00DD05B5" w:rsidP="00F500D7">
            <w:pPr>
              <w:pStyle w:val="NormalWeb"/>
              <w:spacing w:before="0" w:beforeAutospacing="0" w:after="0" w:afterAutospacing="0" w:line="360" w:lineRule="auto"/>
              <w:rPr>
                <w:ins w:id="249" w:author="Ashan Senel Asmone" w:date="2016-03-18T17:28:00Z"/>
                <w:rFonts w:ascii="Calibri Light" w:hAnsi="Calibri Light" w:cs="Arial"/>
                <w:sz w:val="16"/>
                <w:szCs w:val="16"/>
              </w:rPr>
            </w:pPr>
          </w:p>
          <w:p w14:paraId="314C5FE2" w14:textId="77777777" w:rsidR="00DD05B5" w:rsidDel="00DD05B5" w:rsidRDefault="00B15F8D" w:rsidP="00F500D7">
            <w:pPr>
              <w:pStyle w:val="NormalWeb"/>
              <w:spacing w:before="0" w:beforeAutospacing="0" w:after="0" w:afterAutospacing="0" w:line="360" w:lineRule="auto"/>
              <w:rPr>
                <w:del w:id="250" w:author="Ashan Senel Asmone" w:date="2016-03-18T17:35:00Z"/>
                <w:rFonts w:ascii="Calibri Light" w:hAnsi="Calibri Light" w:cs="Arial"/>
                <w:sz w:val="16"/>
                <w:szCs w:val="16"/>
              </w:rPr>
            </w:pPr>
            <w:del w:id="251" w:author="Ashan Senel Asmone" w:date="2016-03-18T17:35:00Z">
              <w:r w:rsidRPr="007F4157" w:rsidDel="00DD05B5">
                <w:rPr>
                  <w:rFonts w:ascii="Calibri Light" w:hAnsi="Calibri Light" w:cs="Arial"/>
                  <w:sz w:val="16"/>
                  <w:szCs w:val="16"/>
                </w:rPr>
                <w:delText>BS EN 998-2:2010</w:delText>
              </w:r>
              <w:r w:rsidDel="00DD05B5">
                <w:rPr>
                  <w:rFonts w:ascii="Calibri Light" w:hAnsi="Calibri Light" w:cs="Arial"/>
                  <w:sz w:val="16"/>
                  <w:szCs w:val="16"/>
                </w:rPr>
                <w:delText xml:space="preserve"> </w:delText>
              </w:r>
              <w:r w:rsidRPr="007F4157" w:rsidDel="00DD05B5">
                <w:rPr>
                  <w:rFonts w:ascii="Calibri Light" w:hAnsi="Calibri Light" w:cs="Arial"/>
                  <w:sz w:val="16"/>
                  <w:szCs w:val="16"/>
                </w:rPr>
                <w:delText>Speci</w:delText>
              </w:r>
              <w:r w:rsidDel="00DD05B5">
                <w:rPr>
                  <w:rFonts w:ascii="Calibri Light" w:hAnsi="Calibri Light" w:cs="Arial"/>
                  <w:sz w:val="16"/>
                  <w:szCs w:val="16"/>
                </w:rPr>
                <w:delText>fication for mortar for masonry</w:delText>
              </w:r>
              <w:r w:rsidRPr="007F4157" w:rsidDel="00DD05B5">
                <w:rPr>
                  <w:rFonts w:ascii="Calibri Light" w:hAnsi="Calibri Light" w:cs="Arial"/>
                  <w:sz w:val="16"/>
                  <w:szCs w:val="16"/>
                </w:rPr>
                <w:delText>. Masonry mortar</w:delText>
              </w:r>
              <w:r w:rsidR="00DD05B5" w:rsidDel="00DD05B5">
                <w:rPr>
                  <w:rFonts w:ascii="Calibri Light" w:hAnsi="Calibri Light" w:cs="Arial"/>
                  <w:sz w:val="16"/>
                  <w:szCs w:val="16"/>
                </w:rPr>
                <w:delText xml:space="preserve">/ </w:delText>
              </w:r>
              <w:r w:rsidRPr="007F4157" w:rsidDel="00DD05B5">
                <w:rPr>
                  <w:rFonts w:ascii="Calibri Light" w:hAnsi="Calibri Light" w:cs="Arial"/>
                  <w:sz w:val="16"/>
                  <w:szCs w:val="16"/>
                </w:rPr>
                <w:delText>BS EN 998-1:2010</w:delText>
              </w:r>
              <w:r w:rsidDel="00DD05B5">
                <w:rPr>
                  <w:rFonts w:ascii="Calibri Light" w:hAnsi="Calibri Light" w:cs="Arial"/>
                  <w:sz w:val="16"/>
                  <w:szCs w:val="16"/>
                </w:rPr>
                <w:delText xml:space="preserve"> </w:delText>
              </w:r>
              <w:r w:rsidRPr="007F4157" w:rsidDel="00DD05B5">
                <w:rPr>
                  <w:rFonts w:ascii="Calibri Light" w:hAnsi="Calibri Light" w:cs="Arial"/>
                  <w:sz w:val="16"/>
                  <w:szCs w:val="16"/>
                </w:rPr>
                <w:delText>Specification for mortar for masonry. Rendering and plastering mortar</w:delText>
              </w:r>
            </w:del>
          </w:p>
          <w:p w14:paraId="5A07388B" w14:textId="77777777" w:rsidR="00B15F8D" w:rsidDel="00DD05B5" w:rsidRDefault="00B15F8D" w:rsidP="00F500D7">
            <w:pPr>
              <w:pStyle w:val="NormalWeb"/>
              <w:spacing w:before="0" w:beforeAutospacing="0" w:after="0" w:afterAutospacing="0" w:line="360" w:lineRule="auto"/>
              <w:rPr>
                <w:del w:id="252" w:author="Ashan Senel Asmone" w:date="2016-03-18T17:36:00Z"/>
                <w:rFonts w:ascii="Calibri Light" w:hAnsi="Calibri Light" w:cs="Arial"/>
                <w:sz w:val="16"/>
                <w:szCs w:val="16"/>
              </w:rPr>
            </w:pPr>
            <w:del w:id="253" w:author="Ashan Senel Asmone" w:date="2016-03-18T17:37:00Z">
              <w:r w:rsidRPr="007F4157" w:rsidDel="00DD05B5">
                <w:rPr>
                  <w:rFonts w:ascii="Calibri Light" w:hAnsi="Calibri Light" w:cs="Arial"/>
                  <w:sz w:val="16"/>
                  <w:szCs w:val="16"/>
                </w:rPr>
                <w:delText>BS EN 13791:2007</w:delText>
              </w:r>
              <w:r w:rsidDel="00DD05B5">
                <w:rPr>
                  <w:rFonts w:ascii="Calibri Light" w:hAnsi="Calibri Light" w:cs="Arial"/>
                  <w:sz w:val="16"/>
                  <w:szCs w:val="16"/>
                </w:rPr>
                <w:delText xml:space="preserve"> </w:delText>
              </w:r>
              <w:r w:rsidRPr="007F4157" w:rsidDel="00DD05B5">
                <w:rPr>
                  <w:rFonts w:ascii="Calibri Light" w:hAnsi="Calibri Light" w:cs="Arial"/>
                  <w:sz w:val="16"/>
                  <w:szCs w:val="16"/>
                </w:rPr>
                <w:delText>Assessment of in-situ compressive strength in structures and pre-cast concrete components</w:delText>
              </w:r>
            </w:del>
          </w:p>
          <w:p w14:paraId="6211055C" w14:textId="77777777" w:rsidR="00B15F8D" w:rsidDel="00DD05B5" w:rsidRDefault="00B15F8D" w:rsidP="00F500D7">
            <w:pPr>
              <w:pStyle w:val="NormalWeb"/>
              <w:spacing w:before="0" w:beforeAutospacing="0" w:after="0" w:afterAutospacing="0" w:line="360" w:lineRule="auto"/>
              <w:rPr>
                <w:del w:id="254" w:author="Ashan Senel Asmone" w:date="2016-03-18T17:37:00Z"/>
                <w:rFonts w:ascii="Calibri Light" w:hAnsi="Calibri Light" w:cs="Arial"/>
                <w:sz w:val="16"/>
                <w:szCs w:val="16"/>
              </w:rPr>
            </w:pPr>
            <w:del w:id="255" w:author="Ashan Senel Asmone" w:date="2016-03-18T17:37:00Z">
              <w:r w:rsidRPr="007F4157" w:rsidDel="00DD05B5">
                <w:rPr>
                  <w:rFonts w:ascii="Calibri Light" w:hAnsi="Calibri Light" w:cs="Arial"/>
                  <w:sz w:val="16"/>
                  <w:szCs w:val="16"/>
                </w:rPr>
                <w:delText>BS 6089:2010</w:delText>
              </w:r>
              <w:r w:rsidDel="00DD05B5">
                <w:rPr>
                  <w:rFonts w:ascii="Calibri Light" w:hAnsi="Calibri Light" w:cs="Arial"/>
                  <w:sz w:val="16"/>
                  <w:szCs w:val="16"/>
                </w:rPr>
                <w:delText xml:space="preserve"> </w:delText>
              </w:r>
              <w:r w:rsidRPr="007F4157" w:rsidDel="00DD05B5">
                <w:rPr>
                  <w:rFonts w:ascii="Calibri Light" w:hAnsi="Calibri Light" w:cs="Arial"/>
                  <w:sz w:val="16"/>
                  <w:szCs w:val="16"/>
                </w:rPr>
                <w:delText>Assessment of in-situ compressive strength in structures and precast concrete components. Complementary guidance to that given in BS EN 13791</w:delText>
              </w:r>
            </w:del>
          </w:p>
          <w:p w14:paraId="42078498" w14:textId="77777777" w:rsidR="00B15F8D" w:rsidRDefault="00B15F8D" w:rsidP="00F500D7">
            <w:pPr>
              <w:pStyle w:val="NormalWeb"/>
              <w:spacing w:before="0" w:beforeAutospacing="0" w:after="0" w:afterAutospacing="0" w:line="360" w:lineRule="auto"/>
              <w:rPr>
                <w:rFonts w:ascii="Calibri Light" w:hAnsi="Calibri Light" w:cs="Arial"/>
                <w:sz w:val="16"/>
                <w:szCs w:val="16"/>
              </w:rPr>
            </w:pPr>
            <w:del w:id="256" w:author="Ashan Senel Asmone" w:date="2016-03-21T10:35:00Z">
              <w:r w:rsidRPr="007F4157" w:rsidDel="0046108D">
                <w:rPr>
                  <w:rFonts w:ascii="Calibri Light" w:hAnsi="Calibri Light" w:cs="Arial"/>
                  <w:sz w:val="16"/>
                  <w:szCs w:val="16"/>
                </w:rPr>
                <w:delText>BS 8221-1:2012</w:delText>
              </w:r>
              <w:r w:rsidDel="0046108D">
                <w:rPr>
                  <w:rFonts w:ascii="Calibri Light" w:hAnsi="Calibri Light" w:cs="Arial"/>
                  <w:sz w:val="16"/>
                  <w:szCs w:val="16"/>
                </w:rPr>
                <w:delText xml:space="preserve"> </w:delText>
              </w:r>
              <w:r w:rsidRPr="007F4157" w:rsidDel="0046108D">
                <w:rPr>
                  <w:rFonts w:ascii="Calibri Light" w:hAnsi="Calibri Light" w:cs="Arial"/>
                  <w:sz w:val="16"/>
                  <w:szCs w:val="16"/>
                </w:rPr>
                <w:delText>Code of practice for cleaning and surface repair of buildings. Cleaning of natural stone, brick, terracotta and concrete</w:delText>
              </w:r>
            </w:del>
          </w:p>
          <w:p w14:paraId="3576A3D2" w14:textId="77777777" w:rsidR="00B15F8D" w:rsidDel="0046108D" w:rsidRDefault="00B15F8D" w:rsidP="00F500D7">
            <w:pPr>
              <w:pStyle w:val="NormalWeb"/>
              <w:spacing w:before="0" w:beforeAutospacing="0" w:after="0" w:afterAutospacing="0" w:line="360" w:lineRule="auto"/>
              <w:rPr>
                <w:del w:id="257" w:author="Ashan Senel Asmone" w:date="2016-03-21T10:36:00Z"/>
                <w:rFonts w:ascii="Calibri Light" w:hAnsi="Calibri Light" w:cs="Arial"/>
                <w:sz w:val="16"/>
                <w:szCs w:val="16"/>
              </w:rPr>
            </w:pPr>
            <w:del w:id="258" w:author="Ashan Senel Asmone" w:date="2016-03-21T10:36:00Z">
              <w:r w:rsidRPr="007F4157" w:rsidDel="0046108D">
                <w:rPr>
                  <w:rFonts w:ascii="Calibri Light" w:hAnsi="Calibri Light" w:cs="Arial"/>
                  <w:sz w:val="16"/>
                  <w:szCs w:val="16"/>
                </w:rPr>
                <w:delText>BS 6319-3:1990</w:delText>
              </w:r>
              <w:r w:rsidDel="0046108D">
                <w:rPr>
                  <w:rFonts w:ascii="Calibri Light" w:hAnsi="Calibri Light" w:cs="Arial"/>
                  <w:sz w:val="16"/>
                  <w:szCs w:val="16"/>
                </w:rPr>
                <w:delText xml:space="preserve"> </w:delText>
              </w:r>
              <w:r w:rsidRPr="007F4157" w:rsidDel="0046108D">
                <w:rPr>
                  <w:rFonts w:ascii="Calibri Light" w:hAnsi="Calibri Light" w:cs="Arial"/>
                  <w:sz w:val="16"/>
                  <w:szCs w:val="16"/>
                </w:rPr>
                <w:delText>Testing of resin and polymer/cement compositions for use in construction. Methods for measurement of modulus of elasticity in flexure and flexural strength</w:delText>
              </w:r>
            </w:del>
          </w:p>
          <w:p w14:paraId="237778A5" w14:textId="77777777" w:rsidR="00B15F8D" w:rsidDel="0046108D" w:rsidRDefault="00B15F8D" w:rsidP="00F500D7">
            <w:pPr>
              <w:pStyle w:val="NormalWeb"/>
              <w:spacing w:before="0" w:beforeAutospacing="0" w:after="0" w:afterAutospacing="0" w:line="360" w:lineRule="auto"/>
              <w:rPr>
                <w:del w:id="259" w:author="Ashan Senel Asmone" w:date="2016-03-21T10:36:00Z"/>
                <w:rFonts w:ascii="Calibri Light" w:hAnsi="Calibri Light" w:cs="Arial"/>
                <w:sz w:val="16"/>
                <w:szCs w:val="16"/>
              </w:rPr>
            </w:pPr>
            <w:del w:id="260" w:author="Ashan Senel Asmone" w:date="2016-03-21T10:36:00Z">
              <w:r w:rsidRPr="007F4157" w:rsidDel="0046108D">
                <w:rPr>
                  <w:rFonts w:ascii="Calibri Light" w:hAnsi="Calibri Light" w:cs="Arial"/>
                  <w:sz w:val="16"/>
                  <w:szCs w:val="16"/>
                </w:rPr>
                <w:delText>BS 6319-12:1992</w:delText>
              </w:r>
              <w:r w:rsidDel="0046108D">
                <w:rPr>
                  <w:rFonts w:ascii="Calibri Light" w:hAnsi="Calibri Light" w:cs="Arial"/>
                  <w:sz w:val="16"/>
                  <w:szCs w:val="16"/>
                </w:rPr>
                <w:delText xml:space="preserve"> </w:delText>
              </w:r>
              <w:r w:rsidRPr="007F4157" w:rsidDel="0046108D">
                <w:rPr>
                  <w:rFonts w:ascii="Calibri Light" w:hAnsi="Calibri Light" w:cs="Arial"/>
                  <w:sz w:val="16"/>
                  <w:szCs w:val="16"/>
                </w:rPr>
                <w:delText>Testing of resin and polymer/cement compositions for use in construction. Methods for measurement of unrestrained linear shrinkage and coefficient of thermal expansion</w:delText>
              </w:r>
            </w:del>
          </w:p>
          <w:p w14:paraId="395C251D" w14:textId="77777777" w:rsidR="00B15F8D" w:rsidRPr="004F3C8C" w:rsidDel="0046108D" w:rsidRDefault="00B15F8D" w:rsidP="00F500D7">
            <w:pPr>
              <w:pStyle w:val="NormalWeb"/>
              <w:spacing w:before="0" w:beforeAutospacing="0" w:after="0" w:afterAutospacing="0" w:line="360" w:lineRule="auto"/>
              <w:rPr>
                <w:del w:id="261" w:author="Ashan Senel Asmone" w:date="2016-03-21T10:37:00Z"/>
                <w:rFonts w:ascii="Calibri Light" w:hAnsi="Calibri Light"/>
                <w:sz w:val="16"/>
                <w:szCs w:val="16"/>
              </w:rPr>
            </w:pPr>
            <w:del w:id="262" w:author="Ashan Senel Asmone" w:date="2016-03-21T10:37:00Z">
              <w:r w:rsidRPr="004F3C8C" w:rsidDel="0046108D">
                <w:rPr>
                  <w:rFonts w:ascii="Calibri Light" w:hAnsi="Calibri Light" w:cs="Arial"/>
                  <w:sz w:val="16"/>
                  <w:szCs w:val="16"/>
                </w:rPr>
                <w:delText>BS 6949:1991- Specification for bitumen-based coatings for cold application excluding use in contact with potable water</w:delText>
              </w:r>
            </w:del>
          </w:p>
          <w:p w14:paraId="1F0894D7" w14:textId="77777777" w:rsidR="00B15F8D" w:rsidDel="0046108D" w:rsidRDefault="00B15F8D" w:rsidP="00F500D7">
            <w:pPr>
              <w:pStyle w:val="NormalWeb"/>
              <w:spacing w:before="0" w:beforeAutospacing="0" w:after="0" w:afterAutospacing="0" w:line="360" w:lineRule="auto"/>
              <w:rPr>
                <w:del w:id="263" w:author="Ashan Senel Asmone" w:date="2016-03-21T10:45:00Z"/>
                <w:rFonts w:ascii="Calibri Light" w:hAnsi="Calibri Light" w:cs="Arial"/>
                <w:sz w:val="16"/>
                <w:szCs w:val="16"/>
              </w:rPr>
            </w:pPr>
            <w:del w:id="264" w:author="Ashan Senel Asmone" w:date="2016-03-21T10:45:00Z">
              <w:r w:rsidRPr="007F4157" w:rsidDel="0046108D">
                <w:rPr>
                  <w:rFonts w:ascii="Calibri Light" w:hAnsi="Calibri Light" w:cs="Arial"/>
                  <w:sz w:val="16"/>
                  <w:szCs w:val="16"/>
                </w:rPr>
                <w:delText>BS ISO 15686-1:2011</w:delText>
              </w:r>
              <w:r w:rsidDel="0046108D">
                <w:rPr>
                  <w:rFonts w:ascii="Calibri Light" w:hAnsi="Calibri Light" w:cs="Arial"/>
                  <w:sz w:val="16"/>
                  <w:szCs w:val="16"/>
                </w:rPr>
                <w:delText xml:space="preserve"> </w:delText>
              </w:r>
              <w:r w:rsidRPr="007F4157" w:rsidDel="0046108D">
                <w:rPr>
                  <w:rFonts w:ascii="Calibri Light" w:hAnsi="Calibri Light" w:cs="Arial"/>
                  <w:sz w:val="16"/>
                  <w:szCs w:val="16"/>
                </w:rPr>
                <w:delText>Buildings and constructed assets. Service life planning. General principles and framework</w:delText>
              </w:r>
              <w:r w:rsidR="0046108D" w:rsidDel="0046108D">
                <w:rPr>
                  <w:rFonts w:ascii="Calibri Light" w:hAnsi="Calibri Light" w:cs="Arial"/>
                  <w:sz w:val="16"/>
                  <w:szCs w:val="16"/>
                </w:rPr>
                <w:delText>/</w:delText>
              </w:r>
            </w:del>
          </w:p>
          <w:p w14:paraId="2742C4A3" w14:textId="77777777" w:rsidR="00B15F8D" w:rsidDel="0046108D" w:rsidRDefault="00B15F8D" w:rsidP="00F500D7">
            <w:pPr>
              <w:pStyle w:val="NormalWeb"/>
              <w:spacing w:before="0" w:beforeAutospacing="0" w:after="0" w:afterAutospacing="0" w:line="360" w:lineRule="auto"/>
              <w:rPr>
                <w:del w:id="265" w:author="Ashan Senel Asmone" w:date="2016-03-21T10:44:00Z"/>
                <w:rFonts w:ascii="Calibri Light" w:hAnsi="Calibri Light" w:cs="Arial"/>
                <w:sz w:val="16"/>
                <w:szCs w:val="16"/>
              </w:rPr>
            </w:pPr>
            <w:del w:id="266" w:author="Ashan Senel Asmone" w:date="2016-03-21T10:44:00Z">
              <w:r w:rsidRPr="007F4157" w:rsidDel="0046108D">
                <w:rPr>
                  <w:rFonts w:ascii="Calibri Light" w:hAnsi="Calibri Light" w:cs="Arial"/>
                  <w:sz w:val="16"/>
                  <w:szCs w:val="16"/>
                </w:rPr>
                <w:delText>BS ISO 15686-3:2002</w:delText>
              </w:r>
              <w:r w:rsidDel="0046108D">
                <w:rPr>
                  <w:rFonts w:ascii="Calibri Light" w:hAnsi="Calibri Light" w:cs="Arial"/>
                  <w:sz w:val="16"/>
                  <w:szCs w:val="16"/>
                </w:rPr>
                <w:delText xml:space="preserve"> </w:delText>
              </w:r>
              <w:r w:rsidRPr="007F4157" w:rsidDel="0046108D">
                <w:rPr>
                  <w:rFonts w:ascii="Calibri Light" w:hAnsi="Calibri Light" w:cs="Arial"/>
                  <w:sz w:val="16"/>
                  <w:szCs w:val="16"/>
                </w:rPr>
                <w:delText>Buildings and constructed assets. Service life planning. Performance audits and reviews</w:delText>
              </w:r>
              <w:r w:rsidR="0046108D" w:rsidDel="0046108D">
                <w:rPr>
                  <w:rFonts w:ascii="Calibri Light" w:hAnsi="Calibri Light" w:cs="Arial"/>
                  <w:sz w:val="16"/>
                  <w:szCs w:val="16"/>
                </w:rPr>
                <w:delText>/</w:delText>
              </w:r>
            </w:del>
          </w:p>
          <w:p w14:paraId="477E7476" w14:textId="77777777" w:rsidR="00B15F8D" w:rsidDel="0046108D" w:rsidRDefault="00B15F8D" w:rsidP="00F500D7">
            <w:pPr>
              <w:pStyle w:val="NormalWeb"/>
              <w:spacing w:before="0" w:beforeAutospacing="0" w:after="0" w:afterAutospacing="0" w:line="360" w:lineRule="auto"/>
              <w:rPr>
                <w:del w:id="267" w:author="Ashan Senel Asmone" w:date="2016-03-21T10:44:00Z"/>
                <w:rFonts w:ascii="Calibri Light" w:hAnsi="Calibri Light" w:cs="Arial"/>
                <w:sz w:val="16"/>
                <w:szCs w:val="16"/>
              </w:rPr>
            </w:pPr>
            <w:del w:id="268" w:author="Ashan Senel Asmone" w:date="2016-03-21T10:44:00Z">
              <w:r w:rsidRPr="007F4157" w:rsidDel="0046108D">
                <w:rPr>
                  <w:rFonts w:ascii="Calibri Light" w:hAnsi="Calibri Light" w:cs="Arial"/>
                  <w:sz w:val="16"/>
                  <w:szCs w:val="16"/>
                </w:rPr>
                <w:delText>BS ISO 15686-2:2012</w:delText>
              </w:r>
              <w:r w:rsidDel="0046108D">
                <w:rPr>
                  <w:rFonts w:ascii="Calibri Light" w:hAnsi="Calibri Light" w:cs="Arial"/>
                  <w:sz w:val="16"/>
                  <w:szCs w:val="16"/>
                </w:rPr>
                <w:delText xml:space="preserve"> </w:delText>
              </w:r>
              <w:r w:rsidRPr="007F4157" w:rsidDel="0046108D">
                <w:rPr>
                  <w:rFonts w:ascii="Calibri Light" w:hAnsi="Calibri Light" w:cs="Arial"/>
                  <w:sz w:val="16"/>
                  <w:szCs w:val="16"/>
                </w:rPr>
                <w:delText>Buildings and constructed assets. Service life planning. Service life prediction procedures</w:delText>
              </w:r>
              <w:r w:rsidR="0046108D" w:rsidDel="0046108D">
                <w:rPr>
                  <w:rFonts w:ascii="Calibri Light" w:hAnsi="Calibri Light" w:cs="Arial"/>
                  <w:sz w:val="16"/>
                  <w:szCs w:val="16"/>
                </w:rPr>
                <w:delText>/</w:delText>
              </w:r>
            </w:del>
          </w:p>
          <w:p w14:paraId="5946A523" w14:textId="77777777" w:rsidR="00B15F8D" w:rsidDel="0046108D" w:rsidRDefault="00B15F8D" w:rsidP="00F500D7">
            <w:pPr>
              <w:pStyle w:val="NormalWeb"/>
              <w:spacing w:before="0" w:beforeAutospacing="0" w:after="0" w:afterAutospacing="0" w:line="360" w:lineRule="auto"/>
              <w:rPr>
                <w:del w:id="269" w:author="Ashan Senel Asmone" w:date="2016-03-21T10:43:00Z"/>
                <w:rFonts w:ascii="Calibri Light" w:hAnsi="Calibri Light" w:cs="Arial"/>
                <w:sz w:val="16"/>
                <w:szCs w:val="16"/>
              </w:rPr>
            </w:pPr>
            <w:del w:id="270" w:author="Ashan Senel Asmone" w:date="2016-03-21T10:43:00Z">
              <w:r w:rsidRPr="007F4157" w:rsidDel="0046108D">
                <w:rPr>
                  <w:rFonts w:ascii="Calibri Light" w:hAnsi="Calibri Light" w:cs="Arial"/>
                  <w:sz w:val="16"/>
                  <w:szCs w:val="16"/>
                </w:rPr>
                <w:delText>BS 7543:2015</w:delText>
              </w:r>
              <w:r w:rsidDel="0046108D">
                <w:rPr>
                  <w:rFonts w:ascii="Calibri Light" w:hAnsi="Calibri Light" w:cs="Arial"/>
                  <w:sz w:val="16"/>
                  <w:szCs w:val="16"/>
                </w:rPr>
                <w:delText xml:space="preserve"> </w:delText>
              </w:r>
              <w:r w:rsidRPr="007F4157" w:rsidDel="0046108D">
                <w:rPr>
                  <w:rFonts w:ascii="Calibri Light" w:hAnsi="Calibri Light" w:cs="Arial"/>
                  <w:sz w:val="16"/>
                  <w:szCs w:val="16"/>
                </w:rPr>
                <w:delText>Guide to durability of buildings and building elements, products and components</w:delText>
              </w:r>
              <w:r w:rsidR="0046108D" w:rsidDel="0046108D">
                <w:rPr>
                  <w:rFonts w:ascii="Calibri Light" w:hAnsi="Calibri Light" w:cs="Arial"/>
                  <w:sz w:val="16"/>
                  <w:szCs w:val="16"/>
                </w:rPr>
                <w:delText>/</w:delText>
              </w:r>
            </w:del>
          </w:p>
          <w:p w14:paraId="063A1A7E" w14:textId="77777777" w:rsidR="00B15F8D" w:rsidDel="0046108D" w:rsidRDefault="00B15F8D" w:rsidP="00F500D7">
            <w:pPr>
              <w:pStyle w:val="NormalWeb"/>
              <w:spacing w:before="0" w:beforeAutospacing="0" w:after="0" w:afterAutospacing="0" w:line="360" w:lineRule="auto"/>
              <w:rPr>
                <w:del w:id="271" w:author="Ashan Senel Asmone" w:date="2016-03-21T10:51:00Z"/>
                <w:rFonts w:ascii="Calibri Light" w:hAnsi="Calibri Light" w:cs="Arial"/>
                <w:sz w:val="16"/>
                <w:szCs w:val="16"/>
              </w:rPr>
            </w:pPr>
            <w:del w:id="272" w:author="Ashan Senel Asmone" w:date="2016-03-21T10:51:00Z">
              <w:r w:rsidRPr="007F4157" w:rsidDel="0046108D">
                <w:rPr>
                  <w:rFonts w:ascii="Calibri Light" w:hAnsi="Calibri Light" w:cs="Arial"/>
                  <w:sz w:val="16"/>
                  <w:szCs w:val="16"/>
                </w:rPr>
                <w:delText>BS 8000-0:2014</w:delText>
              </w:r>
              <w:r w:rsidDel="0046108D">
                <w:rPr>
                  <w:rFonts w:ascii="Calibri Light" w:hAnsi="Calibri Light" w:cs="Arial"/>
                  <w:sz w:val="16"/>
                  <w:szCs w:val="16"/>
                </w:rPr>
                <w:delText xml:space="preserve"> </w:delText>
              </w:r>
              <w:r w:rsidRPr="007F4157" w:rsidDel="0046108D">
                <w:rPr>
                  <w:rFonts w:ascii="Calibri Light" w:hAnsi="Calibri Light" w:cs="Arial"/>
                  <w:sz w:val="16"/>
                  <w:szCs w:val="16"/>
                </w:rPr>
                <w:delText>Workmanship on construction sites. Introduction and general principles</w:delText>
              </w:r>
            </w:del>
          </w:p>
          <w:p w14:paraId="7E170107" w14:textId="77777777" w:rsidR="00B15F8D" w:rsidDel="0046108D" w:rsidRDefault="00B15F8D" w:rsidP="00F500D7">
            <w:pPr>
              <w:pStyle w:val="NormalWeb"/>
              <w:spacing w:before="0" w:beforeAutospacing="0" w:after="0" w:afterAutospacing="0" w:line="360" w:lineRule="auto"/>
              <w:rPr>
                <w:del w:id="273" w:author="Ashan Senel Asmone" w:date="2016-03-21T10:54:00Z"/>
                <w:rFonts w:ascii="Calibri Light" w:hAnsi="Calibri Light" w:cs="Arial"/>
                <w:sz w:val="16"/>
                <w:szCs w:val="16"/>
              </w:rPr>
            </w:pPr>
            <w:del w:id="274" w:author="Ashan Senel Asmone" w:date="2016-03-21T10:54:00Z">
              <w:r w:rsidRPr="007F4157" w:rsidDel="0046108D">
                <w:rPr>
                  <w:rFonts w:ascii="Calibri Light" w:hAnsi="Calibri Light" w:cs="Arial"/>
                  <w:sz w:val="16"/>
                  <w:szCs w:val="16"/>
                </w:rPr>
                <w:delText>BS ISO 15686-1:2011</w:delText>
              </w:r>
              <w:r w:rsidDel="0046108D">
                <w:rPr>
                  <w:rFonts w:ascii="Calibri Light" w:hAnsi="Calibri Light" w:cs="Arial"/>
                  <w:sz w:val="16"/>
                  <w:szCs w:val="16"/>
                </w:rPr>
                <w:delText xml:space="preserve"> </w:delText>
              </w:r>
              <w:r w:rsidRPr="007F4157" w:rsidDel="0046108D">
                <w:rPr>
                  <w:rFonts w:ascii="Calibri Light" w:hAnsi="Calibri Light" w:cs="Arial"/>
                  <w:sz w:val="16"/>
                  <w:szCs w:val="16"/>
                </w:rPr>
                <w:delText>Buildings and constructed assets. Service life planning. General principles and framework</w:delText>
              </w:r>
            </w:del>
          </w:p>
          <w:p w14:paraId="538F5EA8" w14:textId="77777777" w:rsidR="00B15F8D" w:rsidDel="0046108D" w:rsidRDefault="00B15F8D" w:rsidP="00F500D7">
            <w:pPr>
              <w:pStyle w:val="NormalWeb"/>
              <w:spacing w:before="0" w:beforeAutospacing="0" w:after="0" w:afterAutospacing="0" w:line="360" w:lineRule="auto"/>
              <w:rPr>
                <w:del w:id="275" w:author="Ashan Senel Asmone" w:date="2016-03-21T10:53:00Z"/>
                <w:rFonts w:ascii="Calibri Light" w:hAnsi="Calibri Light" w:cs="Arial"/>
                <w:sz w:val="16"/>
                <w:szCs w:val="16"/>
              </w:rPr>
            </w:pPr>
            <w:del w:id="276" w:author="Ashan Senel Asmone" w:date="2016-03-21T10:53:00Z">
              <w:r w:rsidRPr="007F4157" w:rsidDel="0046108D">
                <w:rPr>
                  <w:rFonts w:ascii="Calibri Light" w:hAnsi="Calibri Light" w:cs="Arial"/>
                  <w:sz w:val="16"/>
                  <w:szCs w:val="16"/>
                </w:rPr>
                <w:delText>BS ISO 15686-3:2002</w:delText>
              </w:r>
              <w:r w:rsidDel="0046108D">
                <w:rPr>
                  <w:rFonts w:ascii="Calibri Light" w:hAnsi="Calibri Light" w:cs="Arial"/>
                  <w:sz w:val="16"/>
                  <w:szCs w:val="16"/>
                </w:rPr>
                <w:delText xml:space="preserve"> </w:delText>
              </w:r>
              <w:r w:rsidRPr="007F4157" w:rsidDel="0046108D">
                <w:rPr>
                  <w:rFonts w:ascii="Calibri Light" w:hAnsi="Calibri Light" w:cs="Arial"/>
                  <w:sz w:val="16"/>
                  <w:szCs w:val="16"/>
                </w:rPr>
                <w:delText>Buildings and constructed assets. Service life planning. Performance audits and reviews</w:delText>
              </w:r>
            </w:del>
          </w:p>
          <w:p w14:paraId="3E2F2946" w14:textId="77777777" w:rsidR="00B15F8D" w:rsidDel="0046108D" w:rsidRDefault="00B15F8D" w:rsidP="00F500D7">
            <w:pPr>
              <w:pStyle w:val="NormalWeb"/>
              <w:spacing w:before="0" w:beforeAutospacing="0" w:after="0" w:afterAutospacing="0" w:line="360" w:lineRule="auto"/>
              <w:rPr>
                <w:del w:id="277" w:author="Ashan Senel Asmone" w:date="2016-03-21T10:53:00Z"/>
                <w:rFonts w:ascii="Calibri Light" w:hAnsi="Calibri Light" w:cs="Arial"/>
                <w:sz w:val="16"/>
                <w:szCs w:val="16"/>
              </w:rPr>
            </w:pPr>
            <w:del w:id="278" w:author="Ashan Senel Asmone" w:date="2016-03-21T10:53:00Z">
              <w:r w:rsidRPr="007F4157" w:rsidDel="0046108D">
                <w:rPr>
                  <w:rFonts w:ascii="Calibri Light" w:hAnsi="Calibri Light" w:cs="Arial"/>
                  <w:sz w:val="16"/>
                  <w:szCs w:val="16"/>
                </w:rPr>
                <w:delText>BS ISO 15686-2:2012</w:delText>
              </w:r>
              <w:r w:rsidDel="0046108D">
                <w:rPr>
                  <w:rFonts w:ascii="Calibri Light" w:hAnsi="Calibri Light" w:cs="Arial"/>
                  <w:sz w:val="16"/>
                  <w:szCs w:val="16"/>
                </w:rPr>
                <w:delText xml:space="preserve"> </w:delText>
              </w:r>
              <w:r w:rsidRPr="007F4157" w:rsidDel="0046108D">
                <w:rPr>
                  <w:rFonts w:ascii="Calibri Light" w:hAnsi="Calibri Light" w:cs="Arial"/>
                  <w:sz w:val="16"/>
                  <w:szCs w:val="16"/>
                </w:rPr>
                <w:delText>Buildings and constructed assets. Service life planning. Service life prediction procedures</w:delText>
              </w:r>
            </w:del>
          </w:p>
          <w:p w14:paraId="324F3EE4" w14:textId="77777777" w:rsidR="0046108D" w:rsidDel="0046108D" w:rsidRDefault="0046108D" w:rsidP="00F500D7">
            <w:pPr>
              <w:pStyle w:val="NormalWeb"/>
              <w:spacing w:before="0" w:beforeAutospacing="0" w:after="0" w:afterAutospacing="0" w:line="360" w:lineRule="auto"/>
              <w:rPr>
                <w:del w:id="279" w:author="Ashan Senel Asmone" w:date="2016-03-21T10:57:00Z"/>
                <w:rFonts w:ascii="Calibri Light" w:hAnsi="Calibri Light" w:cs="Arial"/>
                <w:sz w:val="16"/>
                <w:szCs w:val="16"/>
              </w:rPr>
            </w:pPr>
            <w:del w:id="280" w:author="Ashan Senel Asmone" w:date="2016-03-21T10:57:00Z">
              <w:r w:rsidRPr="0046108D" w:rsidDel="0046108D">
                <w:rPr>
                  <w:rFonts w:ascii="Calibri Light" w:hAnsi="Calibri Light" w:cs="Arial"/>
                  <w:sz w:val="16"/>
                  <w:szCs w:val="16"/>
                </w:rPr>
                <w:delText>BS 7543:2015 Guide to durability of buildings and building elements, products and components</w:delText>
              </w:r>
              <w:r w:rsidDel="0046108D">
                <w:rPr>
                  <w:rFonts w:ascii="Calibri Light" w:hAnsi="Calibri Light" w:cs="Arial"/>
                  <w:sz w:val="16"/>
                  <w:szCs w:val="16"/>
                </w:rPr>
                <w:delText>/</w:delText>
              </w:r>
            </w:del>
          </w:p>
          <w:p w14:paraId="252C9037" w14:textId="77777777" w:rsidR="00B15F8D" w:rsidDel="0046108D" w:rsidRDefault="00B15F8D" w:rsidP="00F500D7">
            <w:pPr>
              <w:pStyle w:val="NormalWeb"/>
              <w:spacing w:before="0" w:beforeAutospacing="0" w:after="0" w:afterAutospacing="0" w:line="360" w:lineRule="auto"/>
              <w:rPr>
                <w:del w:id="281" w:author="Ashan Senel Asmone" w:date="2016-03-21T10:59:00Z"/>
                <w:rFonts w:ascii="Calibri Light" w:hAnsi="Calibri Light" w:cs="Arial"/>
                <w:sz w:val="16"/>
                <w:szCs w:val="16"/>
              </w:rPr>
            </w:pPr>
            <w:del w:id="282" w:author="Ashan Senel Asmone" w:date="2016-03-21T10:59:00Z">
              <w:r w:rsidRPr="007F4157" w:rsidDel="0046108D">
                <w:rPr>
                  <w:rFonts w:ascii="Calibri Light" w:hAnsi="Calibri Light" w:cs="Arial"/>
                  <w:sz w:val="16"/>
                  <w:szCs w:val="16"/>
                </w:rPr>
                <w:delText>BS EN 1992-1-1:2004+A1:2014</w:delText>
              </w:r>
              <w:r w:rsidDel="0046108D">
                <w:rPr>
                  <w:rFonts w:ascii="Calibri Light" w:hAnsi="Calibri Light" w:cs="Arial"/>
                  <w:sz w:val="16"/>
                  <w:szCs w:val="16"/>
                </w:rPr>
                <w:delText xml:space="preserve"> </w:delText>
              </w:r>
              <w:r w:rsidRPr="007F4157" w:rsidDel="0046108D">
                <w:rPr>
                  <w:rFonts w:ascii="Calibri Light" w:hAnsi="Calibri Light" w:cs="Arial"/>
                  <w:sz w:val="16"/>
                  <w:szCs w:val="16"/>
                </w:rPr>
                <w:delText>Eurocode 2: Design of concrete structures. General rules and rules for buildings</w:delText>
              </w:r>
            </w:del>
          </w:p>
          <w:p w14:paraId="39A54A39" w14:textId="77777777" w:rsidR="00B15F8D" w:rsidDel="0046108D" w:rsidRDefault="00B15F8D" w:rsidP="00F500D7">
            <w:pPr>
              <w:pStyle w:val="NormalWeb"/>
              <w:spacing w:before="0" w:beforeAutospacing="0" w:after="0" w:afterAutospacing="0" w:line="360" w:lineRule="auto"/>
              <w:rPr>
                <w:del w:id="283" w:author="Ashan Senel Asmone" w:date="2016-03-21T11:02:00Z"/>
                <w:rFonts w:ascii="Calibri Light" w:hAnsi="Calibri Light" w:cs="Arial"/>
                <w:sz w:val="16"/>
                <w:szCs w:val="16"/>
              </w:rPr>
            </w:pPr>
            <w:del w:id="284" w:author="Ashan Senel Asmone" w:date="2016-03-21T11:02:00Z">
              <w:r w:rsidRPr="007F4157" w:rsidDel="0046108D">
                <w:rPr>
                  <w:rFonts w:ascii="Calibri Light" w:hAnsi="Calibri Light" w:cs="Arial"/>
                  <w:sz w:val="16"/>
                  <w:szCs w:val="16"/>
                </w:rPr>
                <w:delText>PD 6678:2005</w:delText>
              </w:r>
              <w:r w:rsidDel="0046108D">
                <w:rPr>
                  <w:rFonts w:ascii="Calibri Light" w:hAnsi="Calibri Light" w:cs="Arial"/>
                  <w:sz w:val="16"/>
                  <w:szCs w:val="16"/>
                </w:rPr>
                <w:delText xml:space="preserve"> </w:delText>
              </w:r>
              <w:r w:rsidRPr="007F4157" w:rsidDel="0046108D">
                <w:rPr>
                  <w:rFonts w:ascii="Calibri Light" w:hAnsi="Calibri Light" w:cs="Arial"/>
                  <w:sz w:val="16"/>
                  <w:szCs w:val="16"/>
                </w:rPr>
                <w:delText>Guide to the specification of masonry mortar</w:delText>
              </w:r>
            </w:del>
          </w:p>
          <w:p w14:paraId="151D480C" w14:textId="77777777" w:rsidR="00B15F8D" w:rsidDel="0046108D" w:rsidRDefault="00B15F8D" w:rsidP="00F500D7">
            <w:pPr>
              <w:pStyle w:val="NormalWeb"/>
              <w:spacing w:before="0" w:beforeAutospacing="0" w:after="0" w:afterAutospacing="0" w:line="360" w:lineRule="auto"/>
              <w:rPr>
                <w:del w:id="285" w:author="Ashan Senel Asmone" w:date="2016-03-21T11:03:00Z"/>
                <w:rFonts w:ascii="Calibri Light" w:hAnsi="Calibri Light" w:cs="Arial"/>
                <w:sz w:val="16"/>
                <w:szCs w:val="16"/>
              </w:rPr>
            </w:pPr>
            <w:del w:id="286" w:author="Ashan Senel Asmone" w:date="2016-03-21T11:03:00Z">
              <w:r w:rsidRPr="00A731C6" w:rsidDel="0046108D">
                <w:rPr>
                  <w:rFonts w:ascii="Calibri Light" w:hAnsi="Calibri Light" w:cs="Arial"/>
                  <w:sz w:val="16"/>
                  <w:szCs w:val="16"/>
                </w:rPr>
                <w:delText>BS EN 480-1:2014</w:delText>
              </w:r>
              <w:r w:rsidDel="0046108D">
                <w:rPr>
                  <w:rFonts w:ascii="Calibri Light" w:hAnsi="Calibri Light" w:cs="Arial"/>
                  <w:sz w:val="16"/>
                  <w:szCs w:val="16"/>
                </w:rPr>
                <w:delText xml:space="preserve"> </w:delText>
              </w:r>
              <w:r w:rsidRPr="00A731C6" w:rsidDel="0046108D">
                <w:rPr>
                  <w:rFonts w:ascii="Calibri Light" w:hAnsi="Calibri Light" w:cs="Arial"/>
                  <w:sz w:val="16"/>
                  <w:szCs w:val="16"/>
                </w:rPr>
                <w:delText>Admixtures for concrete, mortar and grout. Test methods. Reference concrete and reference mortar for testing</w:delText>
              </w:r>
            </w:del>
          </w:p>
          <w:p w14:paraId="1F61B7F2" w14:textId="77777777" w:rsidR="00B15F8D" w:rsidDel="0046108D" w:rsidRDefault="00B15F8D" w:rsidP="00F500D7">
            <w:pPr>
              <w:pStyle w:val="NormalWeb"/>
              <w:spacing w:before="0" w:beforeAutospacing="0" w:after="0" w:afterAutospacing="0" w:line="360" w:lineRule="auto"/>
              <w:rPr>
                <w:del w:id="287" w:author="Ashan Senel Asmone" w:date="2016-03-21T11:03:00Z"/>
                <w:rFonts w:ascii="Calibri Light" w:hAnsi="Calibri Light" w:cs="Arial"/>
                <w:sz w:val="16"/>
                <w:szCs w:val="16"/>
              </w:rPr>
            </w:pPr>
            <w:del w:id="288" w:author="Ashan Senel Asmone" w:date="2016-03-21T11:03:00Z">
              <w:r w:rsidRPr="00A731C6" w:rsidDel="0046108D">
                <w:rPr>
                  <w:rFonts w:ascii="Calibri Light" w:hAnsi="Calibri Light" w:cs="Arial"/>
                  <w:sz w:val="16"/>
                  <w:szCs w:val="16"/>
                </w:rPr>
                <w:delText>BS EN 480-2:2006</w:delText>
              </w:r>
              <w:r w:rsidDel="0046108D">
                <w:rPr>
                  <w:rFonts w:ascii="Calibri Light" w:hAnsi="Calibri Light" w:cs="Arial"/>
                  <w:sz w:val="16"/>
                  <w:szCs w:val="16"/>
                </w:rPr>
                <w:delText xml:space="preserve"> </w:delText>
              </w:r>
              <w:r w:rsidRPr="00A731C6" w:rsidDel="0046108D">
                <w:rPr>
                  <w:rFonts w:ascii="Calibri Light" w:hAnsi="Calibri Light" w:cs="Arial"/>
                  <w:sz w:val="16"/>
                  <w:szCs w:val="16"/>
                </w:rPr>
                <w:delText>Admixtures for concrete, mortar and grout. Test methods. Determination of setting time</w:delText>
              </w:r>
            </w:del>
          </w:p>
          <w:p w14:paraId="02DA929D" w14:textId="77777777" w:rsidR="00B15F8D" w:rsidDel="0046108D" w:rsidRDefault="00B15F8D" w:rsidP="00F500D7">
            <w:pPr>
              <w:pStyle w:val="NormalWeb"/>
              <w:spacing w:before="0" w:beforeAutospacing="0" w:after="0" w:afterAutospacing="0" w:line="360" w:lineRule="auto"/>
              <w:rPr>
                <w:del w:id="289" w:author="Ashan Senel Asmone" w:date="2016-03-21T11:03:00Z"/>
                <w:rFonts w:ascii="Calibri Light" w:hAnsi="Calibri Light" w:cs="Arial"/>
                <w:sz w:val="16"/>
                <w:szCs w:val="16"/>
              </w:rPr>
            </w:pPr>
            <w:del w:id="290" w:author="Ashan Senel Asmone" w:date="2016-03-21T11:03:00Z">
              <w:r w:rsidRPr="00A731C6" w:rsidDel="0046108D">
                <w:rPr>
                  <w:rFonts w:ascii="Calibri Light" w:hAnsi="Calibri Light" w:cs="Arial"/>
                  <w:sz w:val="16"/>
                  <w:szCs w:val="16"/>
                </w:rPr>
                <w:delText>BS EN 480-4:2005</w:delText>
              </w:r>
              <w:r w:rsidDel="0046108D">
                <w:rPr>
                  <w:rFonts w:ascii="Calibri Light" w:hAnsi="Calibri Light" w:cs="Arial"/>
                  <w:sz w:val="16"/>
                  <w:szCs w:val="16"/>
                </w:rPr>
                <w:delText xml:space="preserve"> </w:delText>
              </w:r>
              <w:r w:rsidRPr="00A731C6" w:rsidDel="0046108D">
                <w:rPr>
                  <w:rFonts w:ascii="Calibri Light" w:hAnsi="Calibri Light" w:cs="Arial"/>
                  <w:sz w:val="16"/>
                  <w:szCs w:val="16"/>
                </w:rPr>
                <w:delText>Admixtures for concrete, mortar and grout. Test methods. Determination of bleeding of concrete</w:delText>
              </w:r>
            </w:del>
          </w:p>
          <w:p w14:paraId="16374065" w14:textId="77777777" w:rsidR="00B15F8D" w:rsidDel="0046108D" w:rsidRDefault="00B15F8D" w:rsidP="00F500D7">
            <w:pPr>
              <w:pStyle w:val="NormalWeb"/>
              <w:spacing w:before="0" w:beforeAutospacing="0" w:after="0" w:afterAutospacing="0" w:line="360" w:lineRule="auto"/>
              <w:rPr>
                <w:del w:id="291" w:author="Ashan Senel Asmone" w:date="2016-03-21T11:04:00Z"/>
                <w:rFonts w:ascii="Calibri Light" w:hAnsi="Calibri Light" w:cs="Arial"/>
                <w:sz w:val="16"/>
                <w:szCs w:val="16"/>
              </w:rPr>
            </w:pPr>
            <w:del w:id="292" w:author="Ashan Senel Asmone" w:date="2016-03-21T11:04:00Z">
              <w:r w:rsidRPr="00A731C6" w:rsidDel="0046108D">
                <w:rPr>
                  <w:rFonts w:ascii="Calibri Light" w:hAnsi="Calibri Light" w:cs="Arial"/>
                  <w:sz w:val="16"/>
                  <w:szCs w:val="16"/>
                </w:rPr>
                <w:delText>BS EN 480-5:2005</w:delText>
              </w:r>
              <w:r w:rsidDel="0046108D">
                <w:rPr>
                  <w:rFonts w:ascii="Calibri Light" w:hAnsi="Calibri Light" w:cs="Arial"/>
                  <w:sz w:val="16"/>
                  <w:szCs w:val="16"/>
                </w:rPr>
                <w:delText xml:space="preserve"> </w:delText>
              </w:r>
              <w:r w:rsidRPr="00A731C6" w:rsidDel="0046108D">
                <w:rPr>
                  <w:rFonts w:ascii="Calibri Light" w:hAnsi="Calibri Light" w:cs="Arial"/>
                  <w:sz w:val="16"/>
                  <w:szCs w:val="16"/>
                </w:rPr>
                <w:delText>Admixtures for concrete, mortar and grout. Test methods. Determination of capillary absorption</w:delText>
              </w:r>
            </w:del>
          </w:p>
          <w:p w14:paraId="60AE0E60" w14:textId="77777777" w:rsidR="00B15F8D" w:rsidDel="0046108D" w:rsidRDefault="00B15F8D" w:rsidP="00F500D7">
            <w:pPr>
              <w:pStyle w:val="NormalWeb"/>
              <w:spacing w:before="0" w:beforeAutospacing="0" w:after="0" w:afterAutospacing="0" w:line="360" w:lineRule="auto"/>
              <w:rPr>
                <w:del w:id="293" w:author="Ashan Senel Asmone" w:date="2016-03-21T11:04:00Z"/>
                <w:rFonts w:ascii="Calibri Light" w:hAnsi="Calibri Light" w:cs="Arial"/>
                <w:sz w:val="16"/>
                <w:szCs w:val="16"/>
              </w:rPr>
            </w:pPr>
            <w:del w:id="294" w:author="Ashan Senel Asmone" w:date="2016-03-21T11:04:00Z">
              <w:r w:rsidRPr="00A731C6" w:rsidDel="0046108D">
                <w:rPr>
                  <w:rFonts w:ascii="Calibri Light" w:hAnsi="Calibri Light" w:cs="Arial"/>
                  <w:sz w:val="16"/>
                  <w:szCs w:val="16"/>
                </w:rPr>
                <w:delText>BS EN 480-6:2005</w:delText>
              </w:r>
              <w:r w:rsidDel="0046108D">
                <w:rPr>
                  <w:rFonts w:ascii="Calibri Light" w:hAnsi="Calibri Light" w:cs="Arial"/>
                  <w:sz w:val="16"/>
                  <w:szCs w:val="16"/>
                </w:rPr>
                <w:delText xml:space="preserve"> </w:delText>
              </w:r>
              <w:r w:rsidRPr="00A731C6" w:rsidDel="0046108D">
                <w:rPr>
                  <w:rFonts w:ascii="Calibri Light" w:hAnsi="Calibri Light" w:cs="Arial"/>
                  <w:sz w:val="16"/>
                  <w:szCs w:val="16"/>
                </w:rPr>
                <w:delText>Admixtures for concrete, mortar and grout. Test methods. Infrared analysis</w:delText>
              </w:r>
            </w:del>
          </w:p>
          <w:p w14:paraId="106A65C0" w14:textId="77777777" w:rsidR="00B15F8D" w:rsidDel="0046108D" w:rsidRDefault="00B15F8D" w:rsidP="00F500D7">
            <w:pPr>
              <w:pStyle w:val="NormalWeb"/>
              <w:spacing w:before="0" w:beforeAutospacing="0" w:after="0" w:afterAutospacing="0" w:line="360" w:lineRule="auto"/>
              <w:rPr>
                <w:del w:id="295" w:author="Ashan Senel Asmone" w:date="2016-03-21T11:05:00Z"/>
                <w:rFonts w:ascii="Calibri Light" w:hAnsi="Calibri Light" w:cs="Arial"/>
                <w:sz w:val="16"/>
                <w:szCs w:val="16"/>
              </w:rPr>
            </w:pPr>
            <w:del w:id="296" w:author="Ashan Senel Asmone" w:date="2016-03-21T11:05:00Z">
              <w:r w:rsidRPr="00A731C6" w:rsidDel="0046108D">
                <w:rPr>
                  <w:rFonts w:ascii="Calibri Light" w:hAnsi="Calibri Light" w:cs="Arial"/>
                  <w:sz w:val="16"/>
                  <w:szCs w:val="16"/>
                </w:rPr>
                <w:delText>BS EN 480-8:2012</w:delText>
              </w:r>
              <w:r w:rsidDel="0046108D">
                <w:rPr>
                  <w:rFonts w:ascii="Calibri Light" w:hAnsi="Calibri Light" w:cs="Arial"/>
                  <w:sz w:val="16"/>
                  <w:szCs w:val="16"/>
                </w:rPr>
                <w:delText xml:space="preserve"> </w:delText>
              </w:r>
              <w:r w:rsidRPr="00A731C6" w:rsidDel="0046108D">
                <w:rPr>
                  <w:rFonts w:ascii="Calibri Light" w:hAnsi="Calibri Light" w:cs="Arial"/>
                  <w:sz w:val="16"/>
                  <w:szCs w:val="16"/>
                </w:rPr>
                <w:delText>Admixtures for concrete, mortar and grout. Test methods. Determination of the conventional dry material content</w:delText>
              </w:r>
            </w:del>
          </w:p>
          <w:p w14:paraId="5CCE274D" w14:textId="77777777" w:rsidR="00B15F8D" w:rsidDel="0046108D" w:rsidRDefault="00B15F8D" w:rsidP="00F500D7">
            <w:pPr>
              <w:pStyle w:val="NormalWeb"/>
              <w:spacing w:before="0" w:beforeAutospacing="0" w:after="0" w:afterAutospacing="0" w:line="360" w:lineRule="auto"/>
              <w:rPr>
                <w:del w:id="297" w:author="Ashan Senel Asmone" w:date="2016-03-21T11:05:00Z"/>
                <w:rFonts w:ascii="Calibri Light" w:hAnsi="Calibri Light" w:cs="Arial"/>
                <w:sz w:val="16"/>
                <w:szCs w:val="16"/>
              </w:rPr>
            </w:pPr>
            <w:del w:id="298" w:author="Ashan Senel Asmone" w:date="2016-03-21T11:05:00Z">
              <w:r w:rsidRPr="00A731C6" w:rsidDel="0046108D">
                <w:rPr>
                  <w:rFonts w:ascii="Calibri Light" w:hAnsi="Calibri Light" w:cs="Arial"/>
                  <w:sz w:val="16"/>
                  <w:szCs w:val="16"/>
                </w:rPr>
                <w:delText>BS EN 480-10:2009</w:delText>
              </w:r>
              <w:r w:rsidDel="0046108D">
                <w:rPr>
                  <w:rFonts w:ascii="Calibri Light" w:hAnsi="Calibri Light" w:cs="Arial"/>
                  <w:sz w:val="16"/>
                  <w:szCs w:val="16"/>
                </w:rPr>
                <w:delText xml:space="preserve"> </w:delText>
              </w:r>
              <w:r w:rsidRPr="00A731C6" w:rsidDel="0046108D">
                <w:rPr>
                  <w:rFonts w:ascii="Calibri Light" w:hAnsi="Calibri Light" w:cs="Arial"/>
                  <w:sz w:val="16"/>
                  <w:szCs w:val="16"/>
                </w:rPr>
                <w:delText>Admixtures for concrete, mortar and grout. Test methods. Determination of water soluble chloride content</w:delText>
              </w:r>
            </w:del>
          </w:p>
          <w:p w14:paraId="6BC6A9C9" w14:textId="77777777" w:rsidR="00B15F8D" w:rsidDel="0046108D" w:rsidRDefault="00B15F8D" w:rsidP="00F500D7">
            <w:pPr>
              <w:pStyle w:val="NormalWeb"/>
              <w:spacing w:before="0" w:beforeAutospacing="0" w:after="0" w:afterAutospacing="0" w:line="360" w:lineRule="auto"/>
              <w:rPr>
                <w:del w:id="299" w:author="Ashan Senel Asmone" w:date="2016-03-21T11:05:00Z"/>
                <w:rFonts w:ascii="Calibri Light" w:hAnsi="Calibri Light" w:cs="Arial"/>
                <w:sz w:val="16"/>
                <w:szCs w:val="16"/>
              </w:rPr>
            </w:pPr>
            <w:del w:id="300" w:author="Ashan Senel Asmone" w:date="2016-03-21T11:05:00Z">
              <w:r w:rsidRPr="00A731C6" w:rsidDel="0046108D">
                <w:rPr>
                  <w:rFonts w:ascii="Calibri Light" w:hAnsi="Calibri Light" w:cs="Arial"/>
                  <w:sz w:val="16"/>
                  <w:szCs w:val="16"/>
                </w:rPr>
                <w:delText>BS EN 480-11:2005</w:delText>
              </w:r>
              <w:r w:rsidDel="0046108D">
                <w:rPr>
                  <w:rFonts w:ascii="Calibri Light" w:hAnsi="Calibri Light" w:cs="Arial"/>
                  <w:sz w:val="16"/>
                  <w:szCs w:val="16"/>
                </w:rPr>
                <w:delText xml:space="preserve"> </w:delText>
              </w:r>
              <w:r w:rsidRPr="00A731C6" w:rsidDel="0046108D">
                <w:rPr>
                  <w:rFonts w:ascii="Calibri Light" w:hAnsi="Calibri Light" w:cs="Arial"/>
                  <w:sz w:val="16"/>
                  <w:szCs w:val="16"/>
                </w:rPr>
                <w:delText>Admixtures for concrete, mortar and grout. Test methods. Determination of air void characteristics in hardened concrete</w:delText>
              </w:r>
            </w:del>
          </w:p>
          <w:p w14:paraId="3F6C64AD" w14:textId="77777777" w:rsidR="00B15F8D" w:rsidDel="0046108D" w:rsidRDefault="00B15F8D" w:rsidP="00F500D7">
            <w:pPr>
              <w:pStyle w:val="NormalWeb"/>
              <w:spacing w:before="0" w:beforeAutospacing="0" w:after="0" w:afterAutospacing="0" w:line="360" w:lineRule="auto"/>
              <w:rPr>
                <w:del w:id="301" w:author="Ashan Senel Asmone" w:date="2016-03-21T11:06:00Z"/>
                <w:rFonts w:ascii="Calibri Light" w:hAnsi="Calibri Light" w:cs="Arial"/>
                <w:sz w:val="16"/>
                <w:szCs w:val="16"/>
              </w:rPr>
            </w:pPr>
            <w:del w:id="302" w:author="Ashan Senel Asmone" w:date="2016-03-21T11:06:00Z">
              <w:r w:rsidRPr="00A731C6" w:rsidDel="0046108D">
                <w:rPr>
                  <w:rFonts w:ascii="Calibri Light" w:hAnsi="Calibri Light" w:cs="Arial"/>
                  <w:sz w:val="16"/>
                  <w:szCs w:val="16"/>
                </w:rPr>
                <w:delText>BS EN 480-12:2005</w:delText>
              </w:r>
              <w:r w:rsidDel="0046108D">
                <w:rPr>
                  <w:rFonts w:ascii="Calibri Light" w:hAnsi="Calibri Light" w:cs="Arial"/>
                  <w:sz w:val="16"/>
                  <w:szCs w:val="16"/>
                </w:rPr>
                <w:delText xml:space="preserve"> </w:delText>
              </w:r>
              <w:r w:rsidRPr="00A731C6" w:rsidDel="0046108D">
                <w:rPr>
                  <w:rFonts w:ascii="Calibri Light" w:hAnsi="Calibri Light" w:cs="Arial"/>
                  <w:sz w:val="16"/>
                  <w:szCs w:val="16"/>
                </w:rPr>
                <w:delText>Admixtures for concrete, mortar and grout. Test methods. Determination of the alkali content of admixtures</w:delText>
              </w:r>
            </w:del>
          </w:p>
          <w:p w14:paraId="3C5F26FA" w14:textId="77777777" w:rsidR="00B15F8D" w:rsidDel="0046108D" w:rsidRDefault="00B15F8D" w:rsidP="00F500D7">
            <w:pPr>
              <w:pStyle w:val="NormalWeb"/>
              <w:spacing w:before="0" w:beforeAutospacing="0" w:after="0" w:afterAutospacing="0" w:line="360" w:lineRule="auto"/>
              <w:rPr>
                <w:del w:id="303" w:author="Ashan Senel Asmone" w:date="2016-03-21T11:06:00Z"/>
                <w:rFonts w:ascii="Calibri Light" w:hAnsi="Calibri Light" w:cs="Arial"/>
                <w:sz w:val="16"/>
                <w:szCs w:val="16"/>
              </w:rPr>
            </w:pPr>
            <w:del w:id="304" w:author="Ashan Senel Asmone" w:date="2016-03-21T11:06:00Z">
              <w:r w:rsidRPr="00A731C6" w:rsidDel="0046108D">
                <w:rPr>
                  <w:rFonts w:ascii="Calibri Light" w:hAnsi="Calibri Light" w:cs="Arial"/>
                  <w:sz w:val="16"/>
                  <w:szCs w:val="16"/>
                </w:rPr>
                <w:delText>BS EN 934-2:2009+A1:2012</w:delText>
              </w:r>
              <w:r w:rsidDel="0046108D">
                <w:rPr>
                  <w:rFonts w:ascii="Calibri Light" w:hAnsi="Calibri Light" w:cs="Arial"/>
                  <w:sz w:val="16"/>
                  <w:szCs w:val="16"/>
                </w:rPr>
                <w:delText xml:space="preserve"> </w:delText>
              </w:r>
              <w:r w:rsidRPr="00A731C6" w:rsidDel="0046108D">
                <w:rPr>
                  <w:rFonts w:ascii="Calibri Light" w:hAnsi="Calibri Light" w:cs="Arial"/>
                  <w:sz w:val="16"/>
                  <w:szCs w:val="16"/>
                </w:rPr>
                <w:delText>Admixtures for concrete, mortar and grout . Concrete admixtures. Definitions, requirements, conformity, marking and labelling</w:delText>
              </w:r>
            </w:del>
          </w:p>
          <w:p w14:paraId="29670E67" w14:textId="77777777" w:rsidR="00B15F8D" w:rsidDel="0046108D" w:rsidRDefault="00B15F8D" w:rsidP="00F500D7">
            <w:pPr>
              <w:pStyle w:val="NormalWeb"/>
              <w:spacing w:before="0" w:beforeAutospacing="0" w:after="0" w:afterAutospacing="0" w:line="360" w:lineRule="auto"/>
              <w:rPr>
                <w:del w:id="305" w:author="Ashan Senel Asmone" w:date="2016-03-21T11:06:00Z"/>
                <w:rFonts w:ascii="Calibri Light" w:hAnsi="Calibri Light" w:cs="Arial"/>
                <w:sz w:val="16"/>
                <w:szCs w:val="16"/>
              </w:rPr>
            </w:pPr>
            <w:del w:id="306" w:author="Jing Kai Toh" w:date="2016-05-12T17:04:00Z">
              <w:r w:rsidRPr="00A731C6" w:rsidDel="0010274C">
                <w:rPr>
                  <w:rFonts w:ascii="Calibri Light" w:hAnsi="Calibri Light" w:cs="Arial"/>
                  <w:sz w:val="16"/>
                  <w:szCs w:val="16"/>
                </w:rPr>
                <w:delText>BS EN 934-6:2001</w:delText>
              </w:r>
              <w:r w:rsidDel="0010274C">
                <w:rPr>
                  <w:rFonts w:ascii="Calibri Light" w:hAnsi="Calibri Light" w:cs="Arial"/>
                  <w:sz w:val="16"/>
                  <w:szCs w:val="16"/>
                </w:rPr>
                <w:delText xml:space="preserve"> </w:delText>
              </w:r>
              <w:r w:rsidRPr="00A731C6" w:rsidDel="0010274C">
                <w:rPr>
                  <w:rFonts w:ascii="Calibri Light" w:hAnsi="Calibri Light" w:cs="Arial"/>
                  <w:sz w:val="16"/>
                  <w:szCs w:val="16"/>
                </w:rPr>
                <w:delText>Admixtures for concrete, mortar and grout. Sampling, conformity control and evaluation of conformity</w:delText>
              </w:r>
            </w:del>
            <w:ins w:id="307" w:author="Jing Kai Toh" w:date="2016-05-12T17:04:00Z">
              <w:r w:rsidR="0010274C">
                <w:rPr>
                  <w:rFonts w:ascii="Calibri Light" w:hAnsi="Calibri Light" w:cs="Arial"/>
                  <w:sz w:val="16"/>
                  <w:szCs w:val="16"/>
                </w:rPr>
                <w:t>BS EN 934-6:2001 Admixtures for concrete, mortar and grout. Sampling, conformity control and evaluation of conformity</w:t>
              </w:r>
            </w:ins>
          </w:p>
          <w:p w14:paraId="71A04721" w14:textId="77777777" w:rsidR="00B15F8D" w:rsidDel="0046108D" w:rsidRDefault="00B15F8D" w:rsidP="00F500D7">
            <w:pPr>
              <w:pStyle w:val="NormalWeb"/>
              <w:spacing w:before="0" w:beforeAutospacing="0" w:after="0" w:afterAutospacing="0" w:line="360" w:lineRule="auto"/>
              <w:rPr>
                <w:del w:id="308" w:author="Ashan Senel Asmone" w:date="2016-03-21T11:07:00Z"/>
                <w:rFonts w:ascii="Calibri Light" w:hAnsi="Calibri Light" w:cs="Arial"/>
                <w:sz w:val="16"/>
                <w:szCs w:val="16"/>
              </w:rPr>
            </w:pPr>
            <w:del w:id="309" w:author="Ashan Senel Asmone" w:date="2016-03-21T11:07:00Z">
              <w:r w:rsidRPr="00A731C6" w:rsidDel="0046108D">
                <w:rPr>
                  <w:rFonts w:ascii="Calibri Light" w:hAnsi="Calibri Light" w:cs="Arial"/>
                  <w:sz w:val="16"/>
                  <w:szCs w:val="16"/>
                </w:rPr>
                <w:delText>BS EN 934-3:2009+A1:2012</w:delText>
              </w:r>
              <w:r w:rsidDel="0046108D">
                <w:rPr>
                  <w:rFonts w:ascii="Calibri Light" w:hAnsi="Calibri Light" w:cs="Arial"/>
                  <w:sz w:val="16"/>
                  <w:szCs w:val="16"/>
                </w:rPr>
                <w:delText xml:space="preserve"> </w:delText>
              </w:r>
              <w:r w:rsidRPr="00A731C6" w:rsidDel="0046108D">
                <w:rPr>
                  <w:rFonts w:ascii="Calibri Light" w:hAnsi="Calibri Light" w:cs="Arial"/>
                  <w:sz w:val="16"/>
                  <w:szCs w:val="16"/>
                </w:rPr>
                <w:delText>Admixtures for concrete, mortar and grout. Admixtures for masonry mortar. Definitions, requirements, conformity and marking and labelling</w:delText>
              </w:r>
            </w:del>
          </w:p>
          <w:p w14:paraId="2CD5A24B" w14:textId="77777777" w:rsidR="00B15F8D" w:rsidDel="0046108D" w:rsidRDefault="00B15F8D" w:rsidP="00F500D7">
            <w:pPr>
              <w:pStyle w:val="NormalWeb"/>
              <w:spacing w:before="0" w:beforeAutospacing="0" w:after="0" w:afterAutospacing="0" w:line="360" w:lineRule="auto"/>
              <w:rPr>
                <w:del w:id="310" w:author="Ashan Senel Asmone" w:date="2016-03-21T11:07:00Z"/>
                <w:rFonts w:ascii="Calibri Light" w:hAnsi="Calibri Light" w:cs="Arial"/>
                <w:sz w:val="16"/>
                <w:szCs w:val="16"/>
              </w:rPr>
            </w:pPr>
            <w:del w:id="311" w:author="Ashan Senel Asmone" w:date="2016-03-21T11:07:00Z">
              <w:r w:rsidRPr="00A731C6" w:rsidDel="0046108D">
                <w:rPr>
                  <w:rFonts w:ascii="Calibri Light" w:hAnsi="Calibri Light" w:cs="Arial"/>
                  <w:sz w:val="16"/>
                  <w:szCs w:val="16"/>
                </w:rPr>
                <w:delText>BS EN 934-2:2009+A1:2012</w:delText>
              </w:r>
              <w:r w:rsidDel="0046108D">
                <w:rPr>
                  <w:rFonts w:ascii="Calibri Light" w:hAnsi="Calibri Light" w:cs="Arial"/>
                  <w:sz w:val="16"/>
                  <w:szCs w:val="16"/>
                </w:rPr>
                <w:delText xml:space="preserve"> </w:delText>
              </w:r>
              <w:r w:rsidRPr="00A731C6" w:rsidDel="0046108D">
                <w:rPr>
                  <w:rFonts w:ascii="Calibri Light" w:hAnsi="Calibri Light" w:cs="Arial"/>
                  <w:sz w:val="16"/>
                  <w:szCs w:val="16"/>
                </w:rPr>
                <w:delText>Admixtures for concrete, mortar and grout . Concrete admixtures. Definitions, requirements, conformity, marking and labelling</w:delText>
              </w:r>
            </w:del>
          </w:p>
          <w:p w14:paraId="1ABFE0E7" w14:textId="77777777" w:rsidR="00B15F8D" w:rsidRPr="004F3C8C" w:rsidDel="00244900" w:rsidRDefault="00B15F8D" w:rsidP="00F500D7">
            <w:pPr>
              <w:pStyle w:val="NormalWeb"/>
              <w:spacing w:before="0" w:beforeAutospacing="0" w:after="0" w:afterAutospacing="0" w:line="360" w:lineRule="auto"/>
              <w:rPr>
                <w:del w:id="312" w:author="Ashan Senel Asmone" w:date="2016-03-21T11:08:00Z"/>
                <w:rFonts w:ascii="Calibri Light" w:hAnsi="Calibri Light"/>
                <w:sz w:val="16"/>
                <w:szCs w:val="16"/>
              </w:rPr>
            </w:pPr>
            <w:del w:id="313" w:author="Jing Kai Toh" w:date="2016-05-12T17:04:00Z">
              <w:r w:rsidRPr="00A731C6" w:rsidDel="0010274C">
                <w:rPr>
                  <w:rFonts w:ascii="Calibri Light" w:hAnsi="Calibri Light" w:cs="Arial"/>
                  <w:sz w:val="16"/>
                  <w:szCs w:val="16"/>
                </w:rPr>
                <w:delText>BS EN 934-6:2001</w:delText>
              </w:r>
              <w:r w:rsidDel="0010274C">
                <w:rPr>
                  <w:rFonts w:ascii="Calibri Light" w:hAnsi="Calibri Light" w:cs="Arial"/>
                  <w:sz w:val="16"/>
                  <w:szCs w:val="16"/>
                </w:rPr>
                <w:delText xml:space="preserve"> </w:delText>
              </w:r>
              <w:r w:rsidRPr="00A731C6" w:rsidDel="0010274C">
                <w:rPr>
                  <w:rFonts w:ascii="Calibri Light" w:hAnsi="Calibri Light" w:cs="Arial"/>
                  <w:sz w:val="16"/>
                  <w:szCs w:val="16"/>
                </w:rPr>
                <w:delText>Admixtures for concrete, mortar and grout. Sampling, conformity control and evaluation of conformity</w:delText>
              </w:r>
            </w:del>
            <w:ins w:id="314" w:author="Jing Kai Toh" w:date="2016-05-12T17:04:00Z">
              <w:r w:rsidR="0010274C">
                <w:rPr>
                  <w:rFonts w:ascii="Calibri Light" w:hAnsi="Calibri Light" w:cs="Arial"/>
                  <w:sz w:val="16"/>
                  <w:szCs w:val="16"/>
                </w:rPr>
                <w:t>BS EN 934-6:2001 Admixtures for concrete, mortar and grout. Sampling, conformity control and evaluation of conformity</w:t>
              </w:r>
            </w:ins>
            <w:del w:id="315" w:author="Ashan Senel Asmone" w:date="2016-03-21T11:08:00Z">
              <w:r w:rsidRPr="004F3C8C" w:rsidDel="00244900">
                <w:rPr>
                  <w:rFonts w:ascii="Calibri Light" w:hAnsi="Calibri Light"/>
                  <w:sz w:val="16"/>
                  <w:szCs w:val="16"/>
                </w:rPr>
                <w:delText> </w:delText>
              </w:r>
            </w:del>
          </w:p>
          <w:p w14:paraId="4E23C699" w14:textId="77777777" w:rsidR="00B15F8D" w:rsidRPr="000E288D" w:rsidRDefault="00B15F8D" w:rsidP="00F500D7">
            <w:pPr>
              <w:pStyle w:val="NormalWeb"/>
              <w:spacing w:before="0" w:beforeAutospacing="0" w:after="0" w:afterAutospacing="0" w:line="360" w:lineRule="auto"/>
              <w:rPr>
                <w:rFonts w:ascii="Calibri Light" w:hAnsi="Calibri Light"/>
                <w:sz w:val="16"/>
                <w:szCs w:val="16"/>
              </w:rPr>
            </w:pPr>
            <w:r w:rsidRPr="000E288D">
              <w:rPr>
                <w:rFonts w:ascii="Calibri Light" w:hAnsi="Calibri Light" w:cs="Arial"/>
                <w:b/>
                <w:bCs/>
                <w:sz w:val="16"/>
                <w:szCs w:val="16"/>
                <w:u w:val="single"/>
              </w:rPr>
              <w:t>Reinforcement</w:t>
            </w:r>
          </w:p>
          <w:p w14:paraId="4D86BCC3" w14:textId="77777777" w:rsidR="00B15F8D" w:rsidDel="00244900" w:rsidRDefault="00B15F8D" w:rsidP="00F500D7">
            <w:pPr>
              <w:pStyle w:val="NormalWeb"/>
              <w:spacing w:before="0" w:beforeAutospacing="0" w:after="0" w:afterAutospacing="0" w:line="360" w:lineRule="auto"/>
              <w:rPr>
                <w:del w:id="316" w:author="Ashan Senel Asmone" w:date="2016-03-21T11:10:00Z"/>
                <w:rFonts w:ascii="Calibri Light" w:hAnsi="Calibri Light" w:cs="Arial"/>
                <w:sz w:val="16"/>
                <w:szCs w:val="16"/>
              </w:rPr>
            </w:pPr>
            <w:del w:id="317" w:author="Ashan Senel Asmone" w:date="2016-03-21T11:10:00Z">
              <w:r w:rsidRPr="00A731C6" w:rsidDel="00244900">
                <w:rPr>
                  <w:rFonts w:ascii="Calibri Light" w:hAnsi="Calibri Light" w:cs="Arial"/>
                  <w:sz w:val="16"/>
                  <w:szCs w:val="16"/>
                </w:rPr>
                <w:delText>BS 4449:2005+A2:2009</w:delText>
              </w:r>
              <w:r w:rsidDel="00244900">
                <w:rPr>
                  <w:rFonts w:ascii="Calibri Light" w:hAnsi="Calibri Light" w:cs="Arial"/>
                  <w:sz w:val="16"/>
                  <w:szCs w:val="16"/>
                </w:rPr>
                <w:delText xml:space="preserve"> </w:delText>
              </w:r>
              <w:r w:rsidRPr="00A731C6" w:rsidDel="00244900">
                <w:rPr>
                  <w:rFonts w:ascii="Calibri Light" w:hAnsi="Calibri Light" w:cs="Arial"/>
                  <w:sz w:val="16"/>
                  <w:szCs w:val="16"/>
                </w:rPr>
                <w:delText>Steel for the reinforcement of concrete. Weldable reinforcing steel. Bar, coil and decoiled product. Specification</w:delText>
              </w:r>
            </w:del>
          </w:p>
          <w:p w14:paraId="4504753B" w14:textId="77777777" w:rsidR="00B15F8D" w:rsidDel="00244900" w:rsidRDefault="00B15F8D" w:rsidP="00F500D7">
            <w:pPr>
              <w:pStyle w:val="NormalWeb"/>
              <w:spacing w:before="0" w:beforeAutospacing="0" w:after="0" w:afterAutospacing="0" w:line="360" w:lineRule="auto"/>
              <w:rPr>
                <w:del w:id="318" w:author="Ashan Senel Asmone" w:date="2016-03-21T11:10:00Z"/>
                <w:rFonts w:ascii="Calibri Light" w:hAnsi="Calibri Light" w:cs="Arial"/>
                <w:sz w:val="16"/>
                <w:szCs w:val="16"/>
              </w:rPr>
            </w:pPr>
            <w:del w:id="319" w:author="Ashan Senel Asmone" w:date="2016-03-21T11:10:00Z">
              <w:r w:rsidRPr="00A731C6" w:rsidDel="00244900">
                <w:rPr>
                  <w:rFonts w:ascii="Calibri Light" w:hAnsi="Calibri Light" w:cs="Arial"/>
                  <w:sz w:val="16"/>
                  <w:szCs w:val="16"/>
                </w:rPr>
                <w:delText>BS 4482:2005</w:delText>
              </w:r>
              <w:r w:rsidDel="00244900">
                <w:rPr>
                  <w:rFonts w:ascii="Calibri Light" w:hAnsi="Calibri Light" w:cs="Arial"/>
                  <w:sz w:val="16"/>
                  <w:szCs w:val="16"/>
                </w:rPr>
                <w:delText xml:space="preserve"> </w:delText>
              </w:r>
              <w:r w:rsidRPr="00A731C6" w:rsidDel="00244900">
                <w:rPr>
                  <w:rFonts w:ascii="Calibri Light" w:hAnsi="Calibri Light" w:cs="Arial"/>
                  <w:sz w:val="16"/>
                  <w:szCs w:val="16"/>
                </w:rPr>
                <w:delText>Steel wire for the reinforcement of concrete products. Specification</w:delText>
              </w:r>
            </w:del>
          </w:p>
          <w:p w14:paraId="571243F4" w14:textId="77777777" w:rsidR="00B15F8D" w:rsidDel="00244900" w:rsidRDefault="00B15F8D" w:rsidP="00F500D7">
            <w:pPr>
              <w:pStyle w:val="NormalWeb"/>
              <w:spacing w:before="0" w:beforeAutospacing="0" w:after="0" w:afterAutospacing="0" w:line="360" w:lineRule="auto"/>
              <w:rPr>
                <w:del w:id="320" w:author="Ashan Senel Asmone" w:date="2016-03-21T11:10:00Z"/>
                <w:rFonts w:ascii="Calibri Light" w:hAnsi="Calibri Light" w:cs="Arial"/>
                <w:sz w:val="16"/>
                <w:szCs w:val="16"/>
              </w:rPr>
            </w:pPr>
            <w:del w:id="321" w:author="Ashan Senel Asmone" w:date="2016-03-21T11:10:00Z">
              <w:r w:rsidRPr="00A731C6" w:rsidDel="00244900">
                <w:rPr>
                  <w:rFonts w:ascii="Calibri Light" w:hAnsi="Calibri Light" w:cs="Arial"/>
                  <w:sz w:val="16"/>
                  <w:szCs w:val="16"/>
                </w:rPr>
                <w:delText>BS 4483:2005</w:delText>
              </w:r>
              <w:r w:rsidDel="00244900">
                <w:rPr>
                  <w:rFonts w:ascii="Calibri Light" w:hAnsi="Calibri Light" w:cs="Arial"/>
                  <w:sz w:val="16"/>
                  <w:szCs w:val="16"/>
                </w:rPr>
                <w:delText xml:space="preserve"> </w:delText>
              </w:r>
              <w:r w:rsidRPr="00A731C6" w:rsidDel="00244900">
                <w:rPr>
                  <w:rFonts w:ascii="Calibri Light" w:hAnsi="Calibri Light" w:cs="Arial"/>
                  <w:sz w:val="16"/>
                  <w:szCs w:val="16"/>
                </w:rPr>
                <w:delText>Steel fabric for the reinforcement of concrete. Specification</w:delText>
              </w:r>
            </w:del>
          </w:p>
          <w:p w14:paraId="72C5DA94" w14:textId="77777777" w:rsidR="00B15F8D" w:rsidRPr="004F3C8C" w:rsidRDefault="00B15F8D" w:rsidP="00F500D7">
            <w:pPr>
              <w:pStyle w:val="NormalWeb"/>
              <w:spacing w:before="0" w:beforeAutospacing="0" w:after="0" w:afterAutospacing="0" w:line="360" w:lineRule="auto"/>
              <w:rPr>
                <w:rFonts w:ascii="Calibri Light" w:hAnsi="Calibri Light"/>
                <w:sz w:val="16"/>
                <w:szCs w:val="16"/>
                <w:lang w:val="en-US"/>
              </w:rPr>
            </w:pPr>
            <w:del w:id="322" w:author="Ashan Senel Asmone" w:date="2016-03-21T11:11:00Z">
              <w:r w:rsidRPr="00A731C6" w:rsidDel="00244900">
                <w:rPr>
                  <w:rFonts w:ascii="Calibri Light" w:hAnsi="Calibri Light" w:cs="Arial"/>
                  <w:sz w:val="16"/>
                  <w:szCs w:val="16"/>
                </w:rPr>
                <w:delText>BS 6744:2001+A2:2009</w:delText>
              </w:r>
              <w:r w:rsidDel="00244900">
                <w:rPr>
                  <w:rFonts w:ascii="Calibri Light" w:hAnsi="Calibri Light" w:cs="Arial"/>
                  <w:sz w:val="16"/>
                  <w:szCs w:val="16"/>
                </w:rPr>
                <w:delText xml:space="preserve"> </w:delText>
              </w:r>
              <w:r w:rsidRPr="00A731C6" w:rsidDel="00244900">
                <w:rPr>
                  <w:rFonts w:ascii="Calibri Light" w:hAnsi="Calibri Light" w:cs="Arial"/>
                  <w:sz w:val="16"/>
                  <w:szCs w:val="16"/>
                </w:rPr>
                <w:delText>Stainless steel bars for the reinforcement of and use in concrete. Requirements and test methods</w:delText>
              </w:r>
            </w:del>
          </w:p>
        </w:tc>
      </w:tr>
      <w:tr w:rsidR="00B15F8D" w:rsidRPr="004F3C8C" w14:paraId="46D98F38" w14:textId="77777777" w:rsidTr="00B15F8D">
        <w:tc>
          <w:tcPr>
            <w:tcW w:w="633" w:type="dxa"/>
          </w:tcPr>
          <w:p w14:paraId="02DAD6E6" w14:textId="77777777" w:rsidR="00B15F8D" w:rsidRPr="004F3C8C" w:rsidRDefault="00B15F8D" w:rsidP="004F3C8C">
            <w:pPr>
              <w:spacing w:after="120"/>
              <w:rPr>
                <w:rFonts w:ascii="Calibri Light" w:hAnsi="Calibri Light"/>
                <w:sz w:val="16"/>
                <w:szCs w:val="16"/>
                <w:lang w:val="en-US"/>
              </w:rPr>
            </w:pPr>
            <w:r w:rsidRPr="004F3C8C">
              <w:rPr>
                <w:rFonts w:ascii="Calibri Light" w:hAnsi="Calibri Light"/>
                <w:sz w:val="16"/>
                <w:szCs w:val="16"/>
                <w:lang w:val="en-US"/>
              </w:rPr>
              <w:lastRenderedPageBreak/>
              <w:t>ASTM</w:t>
            </w:r>
          </w:p>
        </w:tc>
        <w:tc>
          <w:tcPr>
            <w:tcW w:w="4636" w:type="dxa"/>
          </w:tcPr>
          <w:p w14:paraId="2072EECD" w14:textId="77777777" w:rsidR="00B15F8D" w:rsidRPr="004F3C8C" w:rsidRDefault="00B15F8D" w:rsidP="00A731C6">
            <w:pPr>
              <w:spacing w:line="360" w:lineRule="auto"/>
              <w:rPr>
                <w:rFonts w:ascii="Calibri Light" w:hAnsi="Calibri Light"/>
                <w:sz w:val="16"/>
                <w:szCs w:val="16"/>
              </w:rPr>
            </w:pPr>
            <w:r w:rsidRPr="004F3C8C">
              <w:rPr>
                <w:rFonts w:ascii="Calibri Light" w:hAnsi="Calibri Light"/>
                <w:b/>
                <w:bCs/>
                <w:sz w:val="16"/>
                <w:szCs w:val="16"/>
                <w:u w:val="single"/>
              </w:rPr>
              <w:t>Concrete</w:t>
            </w:r>
          </w:p>
          <w:p w14:paraId="743FFF9F" w14:textId="77777777" w:rsidR="00B15F8D" w:rsidRPr="00B15F8D" w:rsidRDefault="00B15F8D" w:rsidP="00B15F8D">
            <w:pPr>
              <w:spacing w:line="360" w:lineRule="auto"/>
              <w:rPr>
                <w:rFonts w:ascii="Calibri Light" w:hAnsi="Calibri Light"/>
                <w:sz w:val="16"/>
                <w:szCs w:val="16"/>
              </w:rPr>
            </w:pPr>
            <w:del w:id="323" w:author="Ashan Senel Asmone" w:date="2016-03-21T11:16:00Z">
              <w:r w:rsidRPr="00B15F8D" w:rsidDel="00ED4BC6">
                <w:rPr>
                  <w:rFonts w:ascii="Calibri Light" w:hAnsi="Calibri Light"/>
                  <w:sz w:val="16"/>
                  <w:szCs w:val="16"/>
                </w:rPr>
                <w:delText>ASTM C150-00 Standard Specification for Portland Cement</w:delText>
              </w:r>
            </w:del>
            <w:ins w:id="324" w:author="Ashan Senel Asmone" w:date="2016-03-21T16:00:00Z">
              <w:r w:rsidR="00891260">
                <w:rPr>
                  <w:rFonts w:ascii="Calibri Light" w:hAnsi="Calibri Light"/>
                  <w:sz w:val="16"/>
                  <w:szCs w:val="16"/>
                </w:rPr>
                <w:t>ASTM C150 / C150M - 15 Standard Specification for Portland Cement</w:t>
              </w:r>
            </w:ins>
            <w:ins w:id="325" w:author="Ashan Senel Asmone" w:date="2016-03-21T11:16:00Z">
              <w:r w:rsidR="00ED4BC6">
                <w:rPr>
                  <w:rFonts w:ascii="Calibri Light" w:hAnsi="Calibri Light"/>
                  <w:sz w:val="16"/>
                  <w:szCs w:val="16"/>
                </w:rPr>
                <w:t>ASTM C150 / C150M - 15 Standard Specification for Portland Cement</w:t>
              </w:r>
            </w:ins>
            <w:r w:rsidRPr="00B15F8D">
              <w:rPr>
                <w:rFonts w:ascii="Calibri Light" w:hAnsi="Calibri Light"/>
                <w:sz w:val="16"/>
                <w:szCs w:val="16"/>
              </w:rPr>
              <w:t xml:space="preserve"> </w:t>
            </w:r>
          </w:p>
          <w:p w14:paraId="563E5CBD" w14:textId="77777777" w:rsidR="00B15F8D" w:rsidRPr="00B15F8D" w:rsidRDefault="00B15F8D" w:rsidP="00B15F8D">
            <w:pPr>
              <w:spacing w:line="360" w:lineRule="auto"/>
              <w:rPr>
                <w:rFonts w:ascii="Calibri Light" w:hAnsi="Calibri Light"/>
                <w:sz w:val="16"/>
                <w:szCs w:val="16"/>
              </w:rPr>
            </w:pPr>
            <w:del w:id="326" w:author="Ashan Senel Asmone" w:date="2016-03-21T11:15:00Z">
              <w:r w:rsidRPr="00B15F8D" w:rsidDel="00ED4BC6">
                <w:rPr>
                  <w:rFonts w:ascii="Calibri Light" w:hAnsi="Calibri Light"/>
                  <w:sz w:val="16"/>
                  <w:szCs w:val="16"/>
                </w:rPr>
                <w:delText>ASTM C33-01 Standard Specification for Concrete Aggregates</w:delText>
              </w:r>
            </w:del>
            <w:ins w:id="327" w:author="Ashan Senel Asmone" w:date="2016-03-21T11:15:00Z">
              <w:r w:rsidR="00ED4BC6">
                <w:rPr>
                  <w:rFonts w:ascii="Calibri Light" w:hAnsi="Calibri Light"/>
                  <w:sz w:val="16"/>
                  <w:szCs w:val="16"/>
                </w:rPr>
                <w:t>ASTM C33 / C33M - 13 Standard Specification for Concrete Aggregates</w:t>
              </w:r>
            </w:ins>
          </w:p>
          <w:p w14:paraId="3178A0BE" w14:textId="77777777" w:rsidR="00B15F8D" w:rsidRPr="00B15F8D" w:rsidRDefault="00B15F8D" w:rsidP="00B15F8D">
            <w:pPr>
              <w:spacing w:line="360" w:lineRule="auto"/>
              <w:rPr>
                <w:rFonts w:ascii="Calibri Light" w:hAnsi="Calibri Light"/>
                <w:sz w:val="16"/>
                <w:szCs w:val="16"/>
              </w:rPr>
            </w:pPr>
            <w:del w:id="328" w:author="Ashan Senel Asmone" w:date="2016-03-21T11:18:00Z">
              <w:r w:rsidRPr="00B15F8D" w:rsidDel="00ED4BC6">
                <w:rPr>
                  <w:rFonts w:ascii="Calibri Light" w:hAnsi="Calibri Light"/>
                  <w:sz w:val="16"/>
                  <w:szCs w:val="16"/>
                </w:rPr>
                <w:delText>C94/C94M-00e2- Standard Specification for Ready-Mixed Concrete</w:delText>
              </w:r>
            </w:del>
            <w:ins w:id="329" w:author="Ashan Senel Asmone" w:date="2016-03-21T11:18:00Z">
              <w:r w:rsidR="00ED4BC6">
                <w:rPr>
                  <w:rFonts w:ascii="Calibri Light" w:hAnsi="Calibri Light"/>
                  <w:sz w:val="16"/>
                  <w:szCs w:val="16"/>
                </w:rPr>
                <w:t>ASTM C94 / C94M - 15b Standard Specification for Ready-Mixed Concrete</w:t>
              </w:r>
            </w:ins>
          </w:p>
          <w:p w14:paraId="7BBB69F1" w14:textId="77777777" w:rsidR="00B15F8D" w:rsidRPr="00B15F8D" w:rsidRDefault="00B15F8D" w:rsidP="00B15F8D">
            <w:pPr>
              <w:spacing w:line="360" w:lineRule="auto"/>
              <w:rPr>
                <w:rFonts w:ascii="Calibri Light" w:hAnsi="Calibri Light"/>
                <w:sz w:val="16"/>
                <w:szCs w:val="16"/>
              </w:rPr>
            </w:pPr>
            <w:del w:id="330" w:author="Ashan Senel Asmone" w:date="2016-03-21T11:18:00Z">
              <w:r w:rsidRPr="00B15F8D" w:rsidDel="00ED4BC6">
                <w:rPr>
                  <w:rFonts w:ascii="Calibri Light" w:hAnsi="Calibri Light"/>
                  <w:sz w:val="16"/>
                  <w:szCs w:val="16"/>
                </w:rPr>
                <w:delText xml:space="preserve">ASTM </w:delText>
              </w:r>
            </w:del>
            <w:del w:id="331" w:author="Jing Kai Toh" w:date="2016-05-12T10:32:00Z">
              <w:r w:rsidRPr="00B15F8D" w:rsidDel="002030ED">
                <w:rPr>
                  <w:rFonts w:ascii="Calibri Light" w:hAnsi="Calibri Light"/>
                  <w:sz w:val="16"/>
                  <w:szCs w:val="16"/>
                </w:rPr>
                <w:delText>C597-97 Standard Test Method for Pulse Velocity</w:delText>
              </w:r>
            </w:del>
            <w:ins w:id="332" w:author="Jing Kai Toh" w:date="2016-05-12T10:32:00Z">
              <w:r w:rsidR="002030ED">
                <w:rPr>
                  <w:rFonts w:ascii="Calibri Light" w:hAnsi="Calibri Light"/>
                  <w:sz w:val="16"/>
                  <w:szCs w:val="16"/>
                </w:rPr>
                <w:t>ASTM C597 - 09 Standard Test Method for Pulse Velocity Through Concrete</w:t>
              </w:r>
            </w:ins>
            <w:ins w:id="333" w:author="Ashan Senel Asmone" w:date="2016-03-21T11:18:00Z">
              <w:r w:rsidR="00ED4BC6">
                <w:rPr>
                  <w:rFonts w:ascii="Calibri Light" w:hAnsi="Calibri Light"/>
                  <w:sz w:val="16"/>
                  <w:szCs w:val="16"/>
                </w:rPr>
                <w:t>ASTM C597 - 09 Standard Test Method for Pulse Velocity Through Concrete</w:t>
              </w:r>
            </w:ins>
            <w:r w:rsidRPr="00B15F8D">
              <w:rPr>
                <w:rFonts w:ascii="Calibri Light" w:hAnsi="Calibri Light"/>
                <w:sz w:val="16"/>
                <w:szCs w:val="16"/>
              </w:rPr>
              <w:t xml:space="preserve"> </w:t>
            </w:r>
          </w:p>
          <w:p w14:paraId="5FDC4958" w14:textId="77777777" w:rsidR="00B15F8D" w:rsidRPr="00B15F8D" w:rsidRDefault="00B15F8D" w:rsidP="00B15F8D">
            <w:pPr>
              <w:spacing w:line="360" w:lineRule="auto"/>
              <w:rPr>
                <w:rFonts w:ascii="Calibri Light" w:hAnsi="Calibri Light"/>
                <w:sz w:val="16"/>
                <w:szCs w:val="16"/>
              </w:rPr>
            </w:pPr>
            <w:del w:id="334" w:author="Ashan Senel Asmone" w:date="2016-03-21T11:19:00Z">
              <w:r w:rsidRPr="00B15F8D" w:rsidDel="00ED4BC6">
                <w:rPr>
                  <w:rFonts w:ascii="Calibri Light" w:hAnsi="Calibri Light"/>
                  <w:sz w:val="16"/>
                  <w:szCs w:val="16"/>
                </w:rPr>
                <w:delText xml:space="preserve">ASTM </w:delText>
              </w:r>
            </w:del>
            <w:del w:id="335" w:author="Jing Kai Toh" w:date="2016-05-12T10:31:00Z">
              <w:r w:rsidRPr="00B15F8D" w:rsidDel="002030ED">
                <w:rPr>
                  <w:rFonts w:ascii="Calibri Light" w:hAnsi="Calibri Light"/>
                  <w:sz w:val="16"/>
                  <w:szCs w:val="16"/>
                </w:rPr>
                <w:delText>C136-01Standard Test Method for Sieve Analysis of Fine and Coarse Aggregates</w:delText>
              </w:r>
            </w:del>
            <w:ins w:id="336" w:author="Jing Kai Toh" w:date="2016-05-12T10:31:00Z">
              <w:r w:rsidR="002030ED">
                <w:rPr>
                  <w:rFonts w:ascii="Calibri Light" w:hAnsi="Calibri Light"/>
                  <w:sz w:val="16"/>
                  <w:szCs w:val="16"/>
                </w:rPr>
                <w:t>ASTM C136 / C136M - 14 Standard Test Method for Sieve Analysis of Fine and Coarse Aggregates</w:t>
              </w:r>
            </w:ins>
            <w:ins w:id="337" w:author="Ashan Senel Asmone" w:date="2016-03-21T11:19:00Z">
              <w:r w:rsidR="00ED4BC6">
                <w:rPr>
                  <w:rFonts w:ascii="Calibri Light" w:hAnsi="Calibri Light"/>
                  <w:sz w:val="16"/>
                  <w:szCs w:val="16"/>
                </w:rPr>
                <w:t>ASTM C136 / C136M - 14 Standard Test Method for Sieve Analysis of Fine and Coarse Aggregates</w:t>
              </w:r>
            </w:ins>
            <w:r w:rsidRPr="00B15F8D">
              <w:rPr>
                <w:rFonts w:ascii="Calibri Light" w:hAnsi="Calibri Light"/>
                <w:sz w:val="16"/>
                <w:szCs w:val="16"/>
              </w:rPr>
              <w:t xml:space="preserve"> </w:t>
            </w:r>
          </w:p>
          <w:p w14:paraId="20F6AC7B" w14:textId="77777777" w:rsidR="00B15F8D" w:rsidRPr="00B15F8D" w:rsidRDefault="00B15F8D" w:rsidP="00B15F8D">
            <w:pPr>
              <w:spacing w:line="360" w:lineRule="auto"/>
              <w:rPr>
                <w:rFonts w:ascii="Calibri Light" w:hAnsi="Calibri Light"/>
                <w:sz w:val="16"/>
                <w:szCs w:val="16"/>
              </w:rPr>
            </w:pPr>
            <w:del w:id="338" w:author="Ashan Senel Asmone" w:date="2016-03-21T11:20:00Z">
              <w:r w:rsidRPr="00B15F8D" w:rsidDel="00ED4BC6">
                <w:rPr>
                  <w:rFonts w:ascii="Calibri Light" w:hAnsi="Calibri Light"/>
                  <w:sz w:val="16"/>
                  <w:szCs w:val="16"/>
                </w:rPr>
                <w:delText xml:space="preserve">ASTM </w:delText>
              </w:r>
            </w:del>
            <w:del w:id="339" w:author="Jing Kai Toh" w:date="2016-05-12T10:30:00Z">
              <w:r w:rsidRPr="00B15F8D" w:rsidDel="002030ED">
                <w:rPr>
                  <w:rFonts w:ascii="Calibri Light" w:hAnsi="Calibri Light"/>
                  <w:sz w:val="16"/>
                  <w:szCs w:val="16"/>
                </w:rPr>
                <w:delText>C642-97 Standard Test Method for Density, Absorption and Voids in Hardened Concrete</w:delText>
              </w:r>
            </w:del>
            <w:ins w:id="340" w:author="Jing Kai Toh" w:date="2016-05-12T10:30:00Z">
              <w:r w:rsidR="002030ED">
                <w:rPr>
                  <w:rFonts w:ascii="Calibri Light" w:hAnsi="Calibri Light"/>
                  <w:sz w:val="16"/>
                  <w:szCs w:val="16"/>
                </w:rPr>
                <w:t>ASTM C642 - 13 Standard Test Method for Density, Absorption, and Voids in Hardened Concrete</w:t>
              </w:r>
            </w:ins>
            <w:ins w:id="341" w:author="Ashan Senel Asmone" w:date="2016-03-21T11:20:00Z">
              <w:r w:rsidR="00ED4BC6">
                <w:rPr>
                  <w:rFonts w:ascii="Calibri Light" w:hAnsi="Calibri Light"/>
                  <w:sz w:val="16"/>
                  <w:szCs w:val="16"/>
                </w:rPr>
                <w:t>ASTM C642 - 13 Standard Test Method for Density, Absorption, and Voids in Hardened Concrete</w:t>
              </w:r>
            </w:ins>
            <w:r w:rsidRPr="00B15F8D">
              <w:rPr>
                <w:rFonts w:ascii="Calibri Light" w:hAnsi="Calibri Light"/>
                <w:sz w:val="16"/>
                <w:szCs w:val="16"/>
              </w:rPr>
              <w:t xml:space="preserve"> </w:t>
            </w:r>
          </w:p>
          <w:p w14:paraId="3243B9A9" w14:textId="77777777" w:rsidR="00B15F8D" w:rsidRPr="00B15F8D" w:rsidRDefault="00B15F8D" w:rsidP="00B15F8D">
            <w:pPr>
              <w:spacing w:line="360" w:lineRule="auto"/>
              <w:rPr>
                <w:rFonts w:ascii="Calibri Light" w:hAnsi="Calibri Light"/>
                <w:sz w:val="16"/>
                <w:szCs w:val="16"/>
              </w:rPr>
            </w:pPr>
            <w:del w:id="342" w:author="Ashan Senel Asmone" w:date="2016-03-21T11:20:00Z">
              <w:r w:rsidRPr="00B15F8D" w:rsidDel="00ED4BC6">
                <w:rPr>
                  <w:rFonts w:ascii="Calibri Light" w:hAnsi="Calibri Light"/>
                  <w:sz w:val="16"/>
                  <w:szCs w:val="16"/>
                </w:rPr>
                <w:delText xml:space="preserve">ASTM </w:delText>
              </w:r>
            </w:del>
            <w:del w:id="343" w:author="Jing Kai Toh" w:date="2016-05-12T10:28:00Z">
              <w:r w:rsidRPr="00B15F8D" w:rsidDel="002030ED">
                <w:rPr>
                  <w:rFonts w:ascii="Calibri Light" w:hAnsi="Calibri Light"/>
                  <w:sz w:val="16"/>
                  <w:szCs w:val="16"/>
                </w:rPr>
                <w:delText>C805-97 Standard Test Method for Rebound Number of Hardened Concrete</w:delText>
              </w:r>
            </w:del>
            <w:ins w:id="344" w:author="Jing Kai Toh" w:date="2016-05-12T10:28:00Z">
              <w:r w:rsidR="002030ED">
                <w:rPr>
                  <w:rFonts w:ascii="Calibri Light" w:hAnsi="Calibri Light"/>
                  <w:sz w:val="16"/>
                  <w:szCs w:val="16"/>
                </w:rPr>
                <w:t>ASTM C805 / C805M - 13a Standard Test Method for Rebound Number of Hardened Concrete</w:t>
              </w:r>
            </w:ins>
            <w:ins w:id="345" w:author="Ashan Senel Asmone" w:date="2016-03-21T11:20:00Z">
              <w:r w:rsidR="00ED4BC6">
                <w:rPr>
                  <w:rFonts w:ascii="Calibri Light" w:hAnsi="Calibri Light"/>
                  <w:sz w:val="16"/>
                  <w:szCs w:val="16"/>
                </w:rPr>
                <w:t>ASTM C805 / C805M - 13a Standard Test Method for Rebound Number of Hardened Concrete</w:t>
              </w:r>
            </w:ins>
          </w:p>
          <w:p w14:paraId="6B364D1A" w14:textId="77777777" w:rsidR="00B15F8D" w:rsidRPr="00B15F8D" w:rsidRDefault="00B15F8D" w:rsidP="00B15F8D">
            <w:pPr>
              <w:spacing w:line="360" w:lineRule="auto"/>
              <w:rPr>
                <w:rFonts w:ascii="Calibri Light" w:hAnsi="Calibri Light"/>
                <w:sz w:val="16"/>
                <w:szCs w:val="16"/>
              </w:rPr>
            </w:pPr>
            <w:del w:id="346" w:author="Ashan Senel Asmone" w:date="2016-03-21T11:23:00Z">
              <w:r w:rsidRPr="00B15F8D" w:rsidDel="00ED4BC6">
                <w:rPr>
                  <w:rFonts w:ascii="Calibri Light" w:hAnsi="Calibri Light"/>
                  <w:sz w:val="16"/>
                  <w:szCs w:val="16"/>
                </w:rPr>
                <w:delText>ASTM C1077-02 Standard Practice for Laboratories Testing CONCRETE and CONCRETE Aggregates for Use in Construction and Criteria for Laboratory Evaluation</w:delText>
              </w:r>
            </w:del>
            <w:ins w:id="347" w:author="Ashan Senel Asmone" w:date="2016-03-21T11:23:00Z">
              <w:r w:rsidR="00ED4BC6">
                <w:rPr>
                  <w:rFonts w:ascii="Calibri Light" w:hAnsi="Calibri Light"/>
                  <w:sz w:val="16"/>
                  <w:szCs w:val="16"/>
                </w:rPr>
                <w:t>ASTM C1077 - 15a Standard Practice for Agencies Testing Concrete and Concrete Aggregates for Use in Construction and Criteria for Testing Agency Evaluation</w:t>
              </w:r>
            </w:ins>
          </w:p>
          <w:p w14:paraId="1D38CDF1" w14:textId="77777777" w:rsidR="00B15F8D" w:rsidRDefault="00B15F8D" w:rsidP="00B15F8D">
            <w:pPr>
              <w:spacing w:line="360" w:lineRule="auto"/>
              <w:rPr>
                <w:rFonts w:ascii="Calibri Light" w:hAnsi="Calibri Light"/>
                <w:b/>
                <w:bCs/>
                <w:sz w:val="16"/>
                <w:szCs w:val="16"/>
                <w:u w:val="single"/>
              </w:rPr>
            </w:pPr>
            <w:del w:id="348" w:author="Ashan Senel Asmone" w:date="2016-03-21T11:28:00Z">
              <w:r w:rsidRPr="00B15F8D" w:rsidDel="00D1184A">
                <w:rPr>
                  <w:rFonts w:ascii="Calibri Light" w:hAnsi="Calibri Light"/>
                  <w:sz w:val="16"/>
                  <w:szCs w:val="16"/>
                </w:rPr>
                <w:delText>ASTM C387-00e1 Standard Specification for Packaged, Dry, Combined Materials for Mortar and CONCRETE</w:delText>
              </w:r>
            </w:del>
            <w:ins w:id="349" w:author="Ashan Senel Asmone" w:date="2016-03-21T11:28:00Z">
              <w:r w:rsidR="00D1184A">
                <w:rPr>
                  <w:rFonts w:ascii="Calibri Light" w:hAnsi="Calibri Light"/>
                  <w:sz w:val="16"/>
                  <w:szCs w:val="16"/>
                </w:rPr>
                <w:t>ASTM C387 / C387M - 15 Standard Specification for Packaged, Dry, Combined Materials for Concrete and High Strength Mortar</w:t>
              </w:r>
            </w:ins>
            <w:r w:rsidRPr="00B15F8D">
              <w:rPr>
                <w:rFonts w:ascii="Calibri Light" w:hAnsi="Calibri Light"/>
                <w:b/>
                <w:bCs/>
                <w:sz w:val="16"/>
                <w:szCs w:val="16"/>
                <w:u w:val="single"/>
              </w:rPr>
              <w:t xml:space="preserve"> </w:t>
            </w:r>
          </w:p>
          <w:p w14:paraId="274154D1" w14:textId="77777777" w:rsidR="00B15F8D" w:rsidRPr="004F3C8C" w:rsidRDefault="00B15F8D" w:rsidP="00B15F8D">
            <w:pPr>
              <w:spacing w:line="360" w:lineRule="auto"/>
              <w:rPr>
                <w:rFonts w:ascii="Calibri Light" w:hAnsi="Calibri Light"/>
                <w:sz w:val="16"/>
                <w:szCs w:val="16"/>
              </w:rPr>
            </w:pPr>
            <w:r w:rsidRPr="004F3C8C">
              <w:rPr>
                <w:rFonts w:ascii="Calibri Light" w:hAnsi="Calibri Light"/>
                <w:b/>
                <w:bCs/>
                <w:sz w:val="16"/>
                <w:szCs w:val="16"/>
                <w:u w:val="single"/>
              </w:rPr>
              <w:t>Reinforcement</w:t>
            </w:r>
          </w:p>
          <w:p w14:paraId="105FAD98" w14:textId="77777777" w:rsidR="00B15F8D" w:rsidRPr="00B15F8D" w:rsidRDefault="00B15F8D" w:rsidP="00B15F8D">
            <w:pPr>
              <w:spacing w:line="360" w:lineRule="auto"/>
              <w:rPr>
                <w:rFonts w:ascii="Calibri Light" w:hAnsi="Calibri Light"/>
                <w:sz w:val="16"/>
                <w:szCs w:val="16"/>
              </w:rPr>
            </w:pPr>
            <w:del w:id="350" w:author="Ashan Senel Asmone" w:date="2016-03-21T11:29:00Z">
              <w:r w:rsidRPr="00B15F8D" w:rsidDel="00D1184A">
                <w:rPr>
                  <w:rFonts w:ascii="Calibri Light" w:hAnsi="Calibri Light"/>
                  <w:sz w:val="16"/>
                  <w:szCs w:val="16"/>
                </w:rPr>
                <w:delText>A1022-01 Standard Specification for Deformed and Plain Stainless Steel Wire and Welded Wire for Concrete REINFORCEMENT</w:delText>
              </w:r>
            </w:del>
            <w:ins w:id="351" w:author="Ashan Senel Asmone" w:date="2016-03-21T11:29:00Z">
              <w:r w:rsidR="00D1184A">
                <w:rPr>
                  <w:rFonts w:ascii="Calibri Light" w:hAnsi="Calibri Light"/>
                  <w:sz w:val="16"/>
                  <w:szCs w:val="16"/>
                </w:rPr>
                <w:t>ASTM A1022 / A1022M - 15a Standard Specification for Deformed and Plain Stainless Steel Wire and Welded Wire for Concrete Reinforcement</w:t>
              </w:r>
            </w:ins>
          </w:p>
          <w:p w14:paraId="419367A0" w14:textId="77777777" w:rsidR="00B15F8D" w:rsidRPr="00B15F8D" w:rsidRDefault="00B15F8D" w:rsidP="00B15F8D">
            <w:pPr>
              <w:spacing w:line="360" w:lineRule="auto"/>
              <w:rPr>
                <w:rFonts w:ascii="Calibri Light" w:hAnsi="Calibri Light"/>
                <w:sz w:val="16"/>
                <w:szCs w:val="16"/>
              </w:rPr>
            </w:pPr>
            <w:del w:id="352" w:author="Ashan Senel Asmone" w:date="2016-03-21T11:30:00Z">
              <w:r w:rsidRPr="00B15F8D" w:rsidDel="00D1184A">
                <w:rPr>
                  <w:rFonts w:ascii="Calibri Light" w:hAnsi="Calibri Light"/>
                  <w:sz w:val="16"/>
                  <w:szCs w:val="16"/>
                </w:rPr>
                <w:delText>A497-01 Standard Specification for Steel Welded Wire REINFORCEMENT, Deformed, for Concrete</w:delText>
              </w:r>
            </w:del>
            <w:ins w:id="353" w:author="Ashan Senel Asmone" w:date="2016-03-21T11:30:00Z">
              <w:r w:rsidR="00D1184A">
                <w:rPr>
                  <w:rFonts w:ascii="Calibri Light" w:hAnsi="Calibri Light"/>
                  <w:sz w:val="16"/>
                  <w:szCs w:val="16"/>
                </w:rPr>
                <w:t>ASTM A1064 / A1064M - 16 Standard Specification for Carbon-Steel Wire and Welded Wire Reinforcement, Plain and Deformed, for Concrete</w:t>
              </w:r>
            </w:ins>
          </w:p>
          <w:p w14:paraId="4EFB42EF" w14:textId="77777777" w:rsidR="00B15F8D" w:rsidRPr="00B15F8D" w:rsidRDefault="00B15F8D" w:rsidP="00B15F8D">
            <w:pPr>
              <w:spacing w:line="360" w:lineRule="auto"/>
              <w:rPr>
                <w:rFonts w:ascii="Calibri Light" w:hAnsi="Calibri Light"/>
                <w:sz w:val="16"/>
                <w:szCs w:val="16"/>
              </w:rPr>
            </w:pPr>
            <w:del w:id="354" w:author="Ashan Senel Asmone" w:date="2016-03-21T11:31:00Z">
              <w:r w:rsidRPr="00B15F8D" w:rsidDel="00D1184A">
                <w:rPr>
                  <w:rFonts w:ascii="Calibri Light" w:hAnsi="Calibri Light"/>
                  <w:sz w:val="16"/>
                  <w:szCs w:val="16"/>
                </w:rPr>
                <w:delText>A185-01 Standard Specification for Steel Welded Wire REINFORCEMENT, Plain, for Concrete</w:delText>
              </w:r>
            </w:del>
          </w:p>
          <w:p w14:paraId="1843B48D" w14:textId="77777777" w:rsidR="00B15F8D" w:rsidRPr="004F3C8C" w:rsidRDefault="00B15F8D" w:rsidP="00B15F8D">
            <w:pPr>
              <w:spacing w:line="360" w:lineRule="auto"/>
              <w:rPr>
                <w:rFonts w:ascii="Calibri Light" w:hAnsi="Calibri Light"/>
                <w:sz w:val="16"/>
                <w:szCs w:val="16"/>
              </w:rPr>
            </w:pPr>
            <w:del w:id="355" w:author="Ashan Senel Asmone" w:date="2016-03-21T11:34:00Z">
              <w:r w:rsidRPr="00B15F8D" w:rsidDel="00D1184A">
                <w:rPr>
                  <w:rFonts w:ascii="Calibri Light" w:hAnsi="Calibri Light"/>
                  <w:sz w:val="16"/>
                  <w:szCs w:val="16"/>
                </w:rPr>
                <w:delText>A933/A933M-95(2001) Standard Specification for Vinyl (PVC) Coated Steel Wire and Welded Wire Fabric for REINFORCEMENT</w:delText>
              </w:r>
            </w:del>
            <w:ins w:id="356" w:author="Ashan Senel Asmone" w:date="2016-03-21T11:34:00Z">
              <w:r w:rsidR="00D1184A">
                <w:rPr>
                  <w:rFonts w:ascii="Calibri Light" w:hAnsi="Calibri Light"/>
                  <w:sz w:val="16"/>
                  <w:szCs w:val="16"/>
                </w:rPr>
                <w:t>ASTM A933/A933M-14 Standard Specification for Vinyl-Coated Steel Wire and Welded Wire Reinforcement</w:t>
              </w:r>
            </w:ins>
          </w:p>
        </w:tc>
        <w:tc>
          <w:tcPr>
            <w:tcW w:w="3865" w:type="dxa"/>
          </w:tcPr>
          <w:p w14:paraId="78724402" w14:textId="77777777" w:rsidR="00B15F8D" w:rsidRPr="004F3C8C" w:rsidRDefault="00B15F8D" w:rsidP="00F500D7">
            <w:pPr>
              <w:spacing w:line="360" w:lineRule="auto"/>
              <w:rPr>
                <w:rFonts w:ascii="Calibri Light" w:hAnsi="Calibri Light"/>
                <w:sz w:val="16"/>
                <w:szCs w:val="16"/>
              </w:rPr>
            </w:pPr>
            <w:r w:rsidRPr="004F3C8C">
              <w:rPr>
                <w:rFonts w:ascii="Calibri Light" w:hAnsi="Calibri Light"/>
                <w:b/>
                <w:bCs/>
                <w:sz w:val="16"/>
                <w:szCs w:val="16"/>
                <w:u w:val="single"/>
              </w:rPr>
              <w:t>Concrete</w:t>
            </w:r>
          </w:p>
          <w:p w14:paraId="52A8092C" w14:textId="77777777" w:rsidR="00B15F8D" w:rsidRDefault="00B15F8D" w:rsidP="00F500D7">
            <w:pPr>
              <w:spacing w:line="360" w:lineRule="auto"/>
              <w:rPr>
                <w:rFonts w:ascii="Calibri Light" w:hAnsi="Calibri Light"/>
                <w:sz w:val="16"/>
                <w:szCs w:val="16"/>
              </w:rPr>
            </w:pPr>
            <w:r w:rsidRPr="00A731C6">
              <w:rPr>
                <w:rFonts w:ascii="Calibri Light" w:hAnsi="Calibri Light"/>
                <w:sz w:val="16"/>
                <w:szCs w:val="16"/>
              </w:rPr>
              <w:t>ASTM C150 / C150M - 15 Standard Specification for Portland Cement</w:t>
            </w:r>
            <w:r w:rsidRPr="004F3C8C">
              <w:rPr>
                <w:rFonts w:ascii="Calibri Light" w:hAnsi="Calibri Light"/>
                <w:sz w:val="16"/>
                <w:szCs w:val="16"/>
              </w:rPr>
              <w:br/>
            </w:r>
            <w:r w:rsidRPr="00DA10B3">
              <w:rPr>
                <w:rFonts w:ascii="Calibri Light" w:hAnsi="Calibri Light"/>
                <w:sz w:val="16"/>
                <w:szCs w:val="16"/>
              </w:rPr>
              <w:t>ASTM C33 / C33M - 13 Standard Specification for Concrete Aggregates</w:t>
            </w:r>
          </w:p>
          <w:p w14:paraId="1374ADFC" w14:textId="77777777" w:rsidR="00B15F8D" w:rsidRPr="004F3C8C" w:rsidRDefault="00B15F8D" w:rsidP="00F500D7">
            <w:pPr>
              <w:spacing w:line="360" w:lineRule="auto"/>
              <w:rPr>
                <w:rFonts w:ascii="Calibri Light" w:hAnsi="Calibri Light"/>
                <w:sz w:val="16"/>
                <w:szCs w:val="16"/>
              </w:rPr>
            </w:pPr>
            <w:r w:rsidRPr="00DA10B3">
              <w:rPr>
                <w:rFonts w:ascii="Calibri Light" w:hAnsi="Calibri Light"/>
                <w:sz w:val="16"/>
                <w:szCs w:val="16"/>
              </w:rPr>
              <w:t>ASTM C94 / C94M - 15a Standard Specification for Ready-Mixed Concrete</w:t>
            </w:r>
            <w:r w:rsidRPr="004F3C8C">
              <w:rPr>
                <w:rFonts w:ascii="Calibri Light" w:hAnsi="Calibri Light"/>
                <w:sz w:val="16"/>
                <w:szCs w:val="16"/>
              </w:rPr>
              <w:br/>
            </w:r>
            <w:r w:rsidRPr="00DA10B3">
              <w:rPr>
                <w:rFonts w:ascii="Calibri Light" w:hAnsi="Calibri Light"/>
                <w:sz w:val="16"/>
                <w:szCs w:val="16"/>
              </w:rPr>
              <w:t>ASTM C597 - 09 Standard Test Method for Pulse Velocity Through Concrete</w:t>
            </w:r>
            <w:r w:rsidRPr="004F3C8C">
              <w:rPr>
                <w:rFonts w:ascii="Calibri Light" w:hAnsi="Calibri Light"/>
                <w:sz w:val="16"/>
                <w:szCs w:val="16"/>
              </w:rPr>
              <w:br/>
            </w:r>
            <w:r w:rsidRPr="00DA10B3">
              <w:rPr>
                <w:rFonts w:ascii="Calibri Light" w:hAnsi="Calibri Light"/>
                <w:sz w:val="16"/>
                <w:szCs w:val="16"/>
              </w:rPr>
              <w:t>ASTM C136 / C136M - 14 Standard Test Method for Sieve Analysis of Fine and Coarse Aggregates</w:t>
            </w:r>
            <w:r w:rsidRPr="004F3C8C">
              <w:rPr>
                <w:rFonts w:ascii="Calibri Light" w:hAnsi="Calibri Light"/>
                <w:sz w:val="16"/>
                <w:szCs w:val="16"/>
              </w:rPr>
              <w:br/>
            </w:r>
            <w:r w:rsidRPr="00DA10B3">
              <w:rPr>
                <w:rFonts w:ascii="Calibri Light" w:hAnsi="Calibri Light"/>
                <w:sz w:val="16"/>
                <w:szCs w:val="16"/>
              </w:rPr>
              <w:t>ASTM C642 - 13 Standard Test Method for Density, Absorption, and Voids in Hardened Concrete</w:t>
            </w:r>
            <w:r w:rsidRPr="004F3C8C">
              <w:rPr>
                <w:rFonts w:ascii="Calibri Light" w:hAnsi="Calibri Light"/>
                <w:sz w:val="16"/>
                <w:szCs w:val="16"/>
              </w:rPr>
              <w:br/>
            </w:r>
            <w:r w:rsidRPr="00DA10B3">
              <w:rPr>
                <w:rFonts w:ascii="Calibri Light" w:hAnsi="Calibri Light"/>
                <w:sz w:val="16"/>
                <w:szCs w:val="16"/>
              </w:rPr>
              <w:t>ASTM C805 / C805M - 13a Standard Test Method for Rebound Number of Hardened Concrete</w:t>
            </w:r>
          </w:p>
          <w:p w14:paraId="7E435D95" w14:textId="77777777" w:rsidR="00B15F8D" w:rsidRDefault="00B15F8D" w:rsidP="00F500D7">
            <w:pPr>
              <w:spacing w:line="360" w:lineRule="auto"/>
              <w:rPr>
                <w:rFonts w:ascii="Calibri Light" w:hAnsi="Calibri Light"/>
                <w:sz w:val="16"/>
                <w:szCs w:val="16"/>
              </w:rPr>
            </w:pPr>
            <w:r w:rsidRPr="00DA10B3">
              <w:rPr>
                <w:rFonts w:ascii="Calibri Light" w:hAnsi="Calibri Light"/>
                <w:sz w:val="16"/>
                <w:szCs w:val="16"/>
              </w:rPr>
              <w:t>ASTM C1077 - 15a Standard Practice for Agencies Testing Concrete and Concrete Aggregates for Use in Construction and Criteria for Testing Agency Evaluation</w:t>
            </w:r>
          </w:p>
          <w:p w14:paraId="796A1071" w14:textId="77777777" w:rsidR="00B15F8D" w:rsidRDefault="00B15F8D" w:rsidP="00F500D7">
            <w:pPr>
              <w:spacing w:line="360" w:lineRule="auto"/>
              <w:rPr>
                <w:rFonts w:ascii="Calibri Light" w:hAnsi="Calibri Light"/>
                <w:b/>
                <w:bCs/>
                <w:sz w:val="16"/>
                <w:szCs w:val="16"/>
                <w:u w:val="single"/>
              </w:rPr>
            </w:pPr>
            <w:r w:rsidRPr="00DA10B3">
              <w:rPr>
                <w:rFonts w:ascii="Calibri Light" w:hAnsi="Calibri Light"/>
                <w:sz w:val="16"/>
                <w:szCs w:val="16"/>
              </w:rPr>
              <w:t>ASTM C387 / C387M - 15 Standard Specification for Packaged, Dry, Combined Materials for Concrete and High Strength Mortar</w:t>
            </w:r>
          </w:p>
          <w:p w14:paraId="7505ADDE" w14:textId="77777777" w:rsidR="00B15F8D" w:rsidRPr="004F3C8C" w:rsidRDefault="00B15F8D" w:rsidP="00F500D7">
            <w:pPr>
              <w:spacing w:line="360" w:lineRule="auto"/>
              <w:rPr>
                <w:rFonts w:ascii="Calibri Light" w:hAnsi="Calibri Light"/>
                <w:sz w:val="16"/>
                <w:szCs w:val="16"/>
              </w:rPr>
            </w:pPr>
            <w:r w:rsidRPr="004F3C8C">
              <w:rPr>
                <w:rFonts w:ascii="Calibri Light" w:hAnsi="Calibri Light"/>
                <w:b/>
                <w:bCs/>
                <w:sz w:val="16"/>
                <w:szCs w:val="16"/>
                <w:u w:val="single"/>
              </w:rPr>
              <w:t>Reinforcement</w:t>
            </w:r>
          </w:p>
          <w:p w14:paraId="75EC105C" w14:textId="77777777" w:rsidR="00B15F8D" w:rsidRDefault="00B15F8D" w:rsidP="00F500D7">
            <w:pPr>
              <w:spacing w:line="360" w:lineRule="auto"/>
              <w:rPr>
                <w:rFonts w:ascii="Calibri Light" w:hAnsi="Calibri Light"/>
                <w:sz w:val="16"/>
                <w:szCs w:val="16"/>
              </w:rPr>
            </w:pPr>
            <w:r w:rsidRPr="00DA10B3">
              <w:rPr>
                <w:rFonts w:ascii="Calibri Light" w:hAnsi="Calibri Light"/>
                <w:sz w:val="16"/>
                <w:szCs w:val="16"/>
              </w:rPr>
              <w:t>ASTM A1022 / A1022M - 15 Standard Specification for Deformed and Plain Stainless Steel Wire and Welded Wire for Concrete Reinforcement</w:t>
            </w:r>
          </w:p>
          <w:p w14:paraId="7C3C9D38" w14:textId="77777777" w:rsidR="00B15F8D" w:rsidRDefault="00B15F8D" w:rsidP="00F500D7">
            <w:pPr>
              <w:spacing w:line="360" w:lineRule="auto"/>
              <w:rPr>
                <w:rFonts w:ascii="Calibri Light" w:hAnsi="Calibri Light"/>
                <w:sz w:val="16"/>
                <w:szCs w:val="16"/>
              </w:rPr>
            </w:pPr>
            <w:r w:rsidRPr="00DA10B3">
              <w:rPr>
                <w:rFonts w:ascii="Calibri Light" w:hAnsi="Calibri Light"/>
                <w:sz w:val="16"/>
                <w:szCs w:val="16"/>
              </w:rPr>
              <w:t>ASTM A1064 / A1064M - 15 Standard Specification for Carbon-Steel Wire and Welded Wire Reinforcement, Plain and Deformed, for Concrete</w:t>
            </w:r>
          </w:p>
          <w:p w14:paraId="3C685AAA" w14:textId="77777777" w:rsidR="00B15F8D" w:rsidRDefault="00B15F8D" w:rsidP="00F500D7">
            <w:pPr>
              <w:spacing w:line="360" w:lineRule="auto"/>
              <w:rPr>
                <w:rFonts w:ascii="Calibri Light" w:hAnsi="Calibri Light"/>
                <w:sz w:val="16"/>
                <w:szCs w:val="16"/>
              </w:rPr>
            </w:pPr>
            <w:r w:rsidRPr="00DA10B3">
              <w:rPr>
                <w:rFonts w:ascii="Calibri Light" w:hAnsi="Calibri Light"/>
                <w:sz w:val="16"/>
                <w:szCs w:val="16"/>
              </w:rPr>
              <w:t>ASTM A1064 / A1064M - 15 Standard Specification for Carbon-Steel Wire and Welded Wire Reinforcement, Plain and Deformed, for Concrete</w:t>
            </w:r>
          </w:p>
          <w:p w14:paraId="0A6B0633" w14:textId="77777777" w:rsidR="00B15F8D" w:rsidRPr="004F3C8C" w:rsidRDefault="00B15F8D" w:rsidP="00F500D7">
            <w:pPr>
              <w:spacing w:line="360" w:lineRule="auto"/>
              <w:rPr>
                <w:rFonts w:ascii="Calibri Light" w:hAnsi="Calibri Light"/>
                <w:sz w:val="16"/>
                <w:szCs w:val="16"/>
              </w:rPr>
            </w:pPr>
            <w:r w:rsidRPr="00DA10B3">
              <w:rPr>
                <w:rFonts w:ascii="Calibri Light" w:hAnsi="Calibri Light"/>
                <w:sz w:val="16"/>
                <w:szCs w:val="16"/>
              </w:rPr>
              <w:t>ASTM A933 / A933M - 14 Standard Specification for Vinyl-Coated Steel Wire and Welded Wire Reinforcement</w:t>
            </w:r>
          </w:p>
        </w:tc>
      </w:tr>
      <w:tr w:rsidR="00B15F8D" w:rsidRPr="004F3C8C" w14:paraId="2AA79F54" w14:textId="77777777" w:rsidTr="00B15F8D">
        <w:tc>
          <w:tcPr>
            <w:tcW w:w="633" w:type="dxa"/>
          </w:tcPr>
          <w:p w14:paraId="23583621" w14:textId="77777777" w:rsidR="00B15F8D" w:rsidRPr="004F3C8C" w:rsidRDefault="00B15F8D" w:rsidP="004F3C8C">
            <w:pPr>
              <w:spacing w:after="120"/>
              <w:rPr>
                <w:rFonts w:ascii="Calibri Light" w:hAnsi="Calibri Light"/>
                <w:sz w:val="16"/>
                <w:szCs w:val="16"/>
                <w:lang w:val="en-US"/>
              </w:rPr>
            </w:pPr>
            <w:r w:rsidRPr="004F3C8C">
              <w:rPr>
                <w:rFonts w:ascii="Calibri Light" w:hAnsi="Calibri Light"/>
                <w:sz w:val="16"/>
                <w:szCs w:val="16"/>
                <w:lang w:val="en-US"/>
              </w:rPr>
              <w:t>AS</w:t>
            </w:r>
          </w:p>
        </w:tc>
        <w:tc>
          <w:tcPr>
            <w:tcW w:w="4636" w:type="dxa"/>
          </w:tcPr>
          <w:p w14:paraId="0A216137" w14:textId="77777777" w:rsidR="00B15F8D" w:rsidRPr="004F3C8C" w:rsidRDefault="00B15F8D" w:rsidP="00A731C6">
            <w:pPr>
              <w:spacing w:line="360" w:lineRule="auto"/>
              <w:rPr>
                <w:rFonts w:ascii="Calibri Light" w:hAnsi="Calibri Light"/>
                <w:sz w:val="16"/>
                <w:szCs w:val="16"/>
              </w:rPr>
            </w:pPr>
            <w:r w:rsidRPr="004F3C8C">
              <w:rPr>
                <w:rFonts w:ascii="Calibri Light" w:hAnsi="Calibri Light"/>
                <w:b/>
                <w:bCs/>
                <w:sz w:val="16"/>
                <w:szCs w:val="16"/>
                <w:u w:val="single"/>
              </w:rPr>
              <w:t>Concrete</w:t>
            </w:r>
          </w:p>
          <w:p w14:paraId="3D9B2A8F" w14:textId="77777777" w:rsidR="00B15F8D" w:rsidRPr="00B15F8D" w:rsidRDefault="00B15F8D" w:rsidP="00B15F8D">
            <w:pPr>
              <w:spacing w:line="360" w:lineRule="auto"/>
              <w:rPr>
                <w:rFonts w:ascii="Calibri Light" w:hAnsi="Calibri Light"/>
                <w:sz w:val="16"/>
                <w:szCs w:val="16"/>
              </w:rPr>
            </w:pPr>
            <w:del w:id="357" w:author="Ashan Senel Asmone" w:date="2016-03-21T11:38:00Z">
              <w:r w:rsidRPr="00B15F8D" w:rsidDel="002D35EC">
                <w:rPr>
                  <w:rFonts w:ascii="Calibri Light" w:hAnsi="Calibri Light"/>
                  <w:sz w:val="16"/>
                  <w:szCs w:val="16"/>
                </w:rPr>
                <w:delText>AS 1012.2- Methods of testing concrete mixes</w:delText>
              </w:r>
            </w:del>
            <w:ins w:id="358" w:author="Ashan Senel Asmone" w:date="2016-03-21T11:38:00Z">
              <w:r w:rsidR="002D35EC">
                <w:rPr>
                  <w:rFonts w:ascii="Calibri Light" w:hAnsi="Calibri Light"/>
                  <w:sz w:val="16"/>
                  <w:szCs w:val="16"/>
                </w:rPr>
                <w:t>AS 1012.2:2014 Methods of testing concrete - Preparing concrete mixes in the laboratory</w:t>
              </w:r>
            </w:ins>
          </w:p>
          <w:p w14:paraId="04BC96E8" w14:textId="77777777" w:rsidR="00B15F8D" w:rsidRPr="00B15F8D" w:rsidRDefault="00B15F8D" w:rsidP="00B15F8D">
            <w:pPr>
              <w:spacing w:line="360" w:lineRule="auto"/>
              <w:rPr>
                <w:rFonts w:ascii="Calibri Light" w:hAnsi="Calibri Light"/>
                <w:sz w:val="16"/>
                <w:szCs w:val="16"/>
              </w:rPr>
            </w:pPr>
            <w:del w:id="359" w:author="Ashan Senel Asmone" w:date="2016-03-21T11:49:00Z">
              <w:r w:rsidRPr="00B15F8D" w:rsidDel="002D35EC">
                <w:rPr>
                  <w:rFonts w:ascii="Calibri Light" w:hAnsi="Calibri Light"/>
                  <w:sz w:val="16"/>
                  <w:szCs w:val="16"/>
                </w:rPr>
                <w:delText>AS 1012.3.1-1998 MEthods of testing concrete -Determination of properties related in consistency of concrete-slump test</w:delText>
              </w:r>
            </w:del>
            <w:ins w:id="360" w:author="Ashan Senel Asmone" w:date="2016-03-21T11:49:00Z">
              <w:r w:rsidR="002D35EC">
                <w:rPr>
                  <w:rFonts w:ascii="Calibri Light" w:hAnsi="Calibri Light"/>
                  <w:sz w:val="16"/>
                  <w:szCs w:val="16"/>
                </w:rPr>
                <w:t>AS 1012.3.1:2014 Methods of testing concrete - Determination of properties related to the consistency of concrete - Slump test</w:t>
              </w:r>
            </w:ins>
          </w:p>
          <w:p w14:paraId="51F5E56C" w14:textId="77777777" w:rsidR="00B15F8D" w:rsidRPr="00B15F8D" w:rsidRDefault="00B15F8D" w:rsidP="00B15F8D">
            <w:pPr>
              <w:spacing w:line="360" w:lineRule="auto"/>
              <w:rPr>
                <w:rFonts w:ascii="Calibri Light" w:hAnsi="Calibri Light"/>
                <w:sz w:val="16"/>
                <w:szCs w:val="16"/>
              </w:rPr>
            </w:pPr>
            <w:del w:id="361" w:author="Ashan Senel Asmone" w:date="2016-03-21T11:47:00Z">
              <w:r w:rsidRPr="00B15F8D" w:rsidDel="002D35EC">
                <w:rPr>
                  <w:rFonts w:ascii="Calibri Light" w:hAnsi="Calibri Light"/>
                  <w:sz w:val="16"/>
                  <w:szCs w:val="16"/>
                </w:rPr>
                <w:delText>AS 1012.3.2-1998 Methods of testing concrete-Determination of properties related to the consistency of concrete-compacting factor test</w:delText>
              </w:r>
            </w:del>
            <w:ins w:id="362" w:author="Ashan Senel Asmone" w:date="2016-03-21T11:47:00Z">
              <w:r w:rsidR="002D35EC">
                <w:rPr>
                  <w:rFonts w:ascii="Calibri Light" w:hAnsi="Calibri Light"/>
                  <w:sz w:val="16"/>
                  <w:szCs w:val="16"/>
                </w:rPr>
                <w:t>AS 1012.3.2-1998 (R2014) Methods of testing concrete - Determination of properties related to the consistency of concrete - Compacting factor test</w:t>
              </w:r>
            </w:ins>
          </w:p>
          <w:p w14:paraId="616F4157" w14:textId="77777777" w:rsidR="00B15F8D" w:rsidRPr="00B15F8D" w:rsidRDefault="00B15F8D" w:rsidP="00B15F8D">
            <w:pPr>
              <w:spacing w:line="360" w:lineRule="auto"/>
              <w:rPr>
                <w:rFonts w:ascii="Calibri Light" w:hAnsi="Calibri Light"/>
                <w:sz w:val="16"/>
                <w:szCs w:val="16"/>
              </w:rPr>
            </w:pPr>
            <w:del w:id="363" w:author="Ashan Senel Asmone" w:date="2016-03-21T13:26:00Z">
              <w:r w:rsidRPr="00B15F8D" w:rsidDel="009D4550">
                <w:rPr>
                  <w:rFonts w:ascii="Calibri Light" w:hAnsi="Calibri Light"/>
                  <w:sz w:val="16"/>
                  <w:szCs w:val="16"/>
                </w:rPr>
                <w:delText>AS 1012.1-1993 Methods of testing concrete-sampling of fresh concrete</w:delText>
              </w:r>
            </w:del>
            <w:ins w:id="364" w:author="Ashan Senel Asmone" w:date="2016-03-21T13:26:00Z">
              <w:r w:rsidR="009D4550">
                <w:rPr>
                  <w:rFonts w:ascii="Calibri Light" w:hAnsi="Calibri Light"/>
                  <w:sz w:val="16"/>
                  <w:szCs w:val="16"/>
                </w:rPr>
                <w:t>AS 1012.1:2014 Methods of testing concrete - Sampling of concrete</w:t>
              </w:r>
            </w:ins>
          </w:p>
          <w:p w14:paraId="042A9009" w14:textId="77777777" w:rsidR="00B15F8D" w:rsidRPr="00B15F8D" w:rsidRDefault="00B15F8D" w:rsidP="00B15F8D">
            <w:pPr>
              <w:spacing w:line="360" w:lineRule="auto"/>
              <w:rPr>
                <w:rFonts w:ascii="Calibri Light" w:hAnsi="Calibri Light"/>
                <w:sz w:val="16"/>
                <w:szCs w:val="16"/>
              </w:rPr>
            </w:pPr>
            <w:del w:id="365" w:author="Ashan Senel Asmone" w:date="2016-03-21T13:29:00Z">
              <w:r w:rsidRPr="00B15F8D" w:rsidDel="009D4550">
                <w:rPr>
                  <w:rFonts w:ascii="Calibri Light" w:hAnsi="Calibri Light"/>
                  <w:sz w:val="16"/>
                  <w:szCs w:val="16"/>
                </w:rPr>
                <w:delText>AS 1012.11-2000 Methods of testing concrete-determiantion of the modulus of rupture</w:delText>
              </w:r>
            </w:del>
            <w:ins w:id="366" w:author="Ashan Senel Asmone" w:date="2016-03-21T13:29:00Z">
              <w:r w:rsidR="009D4550">
                <w:rPr>
                  <w:rFonts w:ascii="Calibri Light" w:hAnsi="Calibri Light"/>
                  <w:sz w:val="16"/>
                  <w:szCs w:val="16"/>
                </w:rPr>
                <w:t>AS 1012.11-2000 (R2014) Methods of testing concrete - Determination of the modulus of rupture</w:t>
              </w:r>
            </w:ins>
          </w:p>
          <w:p w14:paraId="6FE44C2F" w14:textId="77777777" w:rsidR="00B15F8D" w:rsidRPr="00B15F8D" w:rsidRDefault="00B15F8D" w:rsidP="00B15F8D">
            <w:pPr>
              <w:spacing w:line="360" w:lineRule="auto"/>
              <w:rPr>
                <w:rFonts w:ascii="Calibri Light" w:hAnsi="Calibri Light"/>
                <w:sz w:val="16"/>
                <w:szCs w:val="16"/>
              </w:rPr>
            </w:pPr>
            <w:del w:id="367" w:author="Ashan Senel Asmone" w:date="2016-03-21T13:30:00Z">
              <w:r w:rsidRPr="00B15F8D" w:rsidDel="009D4550">
                <w:rPr>
                  <w:rFonts w:ascii="Calibri Light" w:hAnsi="Calibri Light"/>
                  <w:sz w:val="16"/>
                  <w:szCs w:val="16"/>
                </w:rPr>
                <w:delText>AS 1012.13-1992 Methods of testing cocnrete-Determination of the drying shrinkage of concrete for samples prepared in the field or in the laboratory</w:delText>
              </w:r>
            </w:del>
            <w:ins w:id="368" w:author="Ashan Senel Asmone" w:date="2016-03-21T13:31:00Z">
              <w:r w:rsidR="009D4550">
                <w:rPr>
                  <w:rFonts w:ascii="Calibri Light" w:hAnsi="Calibri Light"/>
                  <w:sz w:val="16"/>
                  <w:szCs w:val="16"/>
                </w:rPr>
                <w:t xml:space="preserve">AS 1012.8.4:2015 Methods of testing concrete - Method for making and curing concrete - Drying shrinkage specimens prepared in the field or in the laboratory/ </w:t>
              </w:r>
            </w:ins>
            <w:ins w:id="369" w:author="Ashan Senel Asmone" w:date="2016-03-21T13:30:00Z">
              <w:r w:rsidR="009D4550">
                <w:rPr>
                  <w:rFonts w:ascii="Calibri Light" w:hAnsi="Calibri Light"/>
                  <w:sz w:val="16"/>
                  <w:szCs w:val="16"/>
                </w:rPr>
                <w:t>AS 1012.13:2015 Methods of testing concrete - Determination of the drying shrinkage of concrete for samples prepared in the field or in the laboratory</w:t>
              </w:r>
            </w:ins>
          </w:p>
          <w:p w14:paraId="244B99A4" w14:textId="77777777" w:rsidR="00B15F8D" w:rsidRPr="00B15F8D" w:rsidRDefault="00B15F8D" w:rsidP="00B15F8D">
            <w:pPr>
              <w:spacing w:line="360" w:lineRule="auto"/>
              <w:rPr>
                <w:rFonts w:ascii="Calibri Light" w:hAnsi="Calibri Light"/>
                <w:sz w:val="16"/>
                <w:szCs w:val="16"/>
              </w:rPr>
            </w:pPr>
            <w:del w:id="370" w:author="Ashan Senel Asmone" w:date="2016-03-21T13:33:00Z">
              <w:r w:rsidRPr="00B15F8D" w:rsidDel="009D4550">
                <w:rPr>
                  <w:rFonts w:ascii="Calibri Light" w:hAnsi="Calibri Light"/>
                  <w:sz w:val="16"/>
                  <w:szCs w:val="16"/>
                </w:rPr>
                <w:delText>AS 1012.21-1999 Methods of testing concrete- Determination of water absorption and apparent volume of permeable voids in hardened concrete</w:delText>
              </w:r>
            </w:del>
            <w:ins w:id="371" w:author="Ashan Senel Asmone" w:date="2016-03-21T13:34:00Z">
              <w:r w:rsidR="009D4550">
                <w:rPr>
                  <w:rFonts w:ascii="Calibri Light" w:hAnsi="Calibri Light"/>
                  <w:sz w:val="16"/>
                  <w:szCs w:val="16"/>
                </w:rPr>
                <w:t>AS 1012.21-1999 (R2014) Methods of testing concrete - Determination of water absorption and apparent volume of permeable voids in hardened concrete</w:t>
              </w:r>
            </w:ins>
            <w:ins w:id="372" w:author="Ashan Senel Asmone" w:date="2016-03-21T13:33:00Z">
              <w:r w:rsidR="009D4550">
                <w:rPr>
                  <w:rFonts w:ascii="Calibri Light" w:hAnsi="Calibri Light"/>
                  <w:sz w:val="16"/>
                  <w:szCs w:val="16"/>
                </w:rPr>
                <w:t>AS 1012.21-1999 (R2014) Methods of testing concrete - Determination of water absorption and apparent volume of permeable voids in hardened concrete</w:t>
              </w:r>
            </w:ins>
            <w:r w:rsidRPr="00B15F8D">
              <w:rPr>
                <w:rFonts w:ascii="Calibri Light" w:hAnsi="Calibri Light"/>
                <w:sz w:val="16"/>
                <w:szCs w:val="16"/>
              </w:rPr>
              <w:t>.</w:t>
            </w:r>
          </w:p>
          <w:p w14:paraId="0351F815" w14:textId="77777777" w:rsidR="00B15F8D" w:rsidRPr="00B15F8D" w:rsidRDefault="00B15F8D" w:rsidP="00B15F8D">
            <w:pPr>
              <w:spacing w:line="360" w:lineRule="auto"/>
              <w:rPr>
                <w:rFonts w:ascii="Calibri Light" w:hAnsi="Calibri Light"/>
                <w:sz w:val="16"/>
                <w:szCs w:val="16"/>
              </w:rPr>
            </w:pPr>
            <w:del w:id="373" w:author="Ashan Senel Asmone" w:date="2016-03-21T13:35:00Z">
              <w:r w:rsidRPr="00B15F8D" w:rsidDel="009D4550">
                <w:rPr>
                  <w:rFonts w:ascii="Calibri Light" w:hAnsi="Calibri Light"/>
                  <w:sz w:val="16"/>
                  <w:szCs w:val="16"/>
                </w:rPr>
                <w:delText>AS 1478.1-2000 Chemical admixutres for concrete mortar and grout-admixtures for concrete</w:delText>
              </w:r>
            </w:del>
            <w:ins w:id="374" w:author="Ashan Senel Asmone" w:date="2016-03-21T20:24:00Z">
              <w:r w:rsidR="00B73746">
                <w:rPr>
                  <w:rFonts w:ascii="Calibri Light" w:hAnsi="Calibri Light"/>
                  <w:sz w:val="16"/>
                  <w:szCs w:val="16"/>
                </w:rPr>
                <w:t>AS 1478.1-2000 Chemical admixtures for concrete, mortar and grout - Admixtures for concrete</w:t>
              </w:r>
            </w:ins>
          </w:p>
          <w:p w14:paraId="7AA6E663" w14:textId="77777777" w:rsidR="00B15F8D" w:rsidRPr="00B15F8D" w:rsidRDefault="00B15F8D" w:rsidP="00B15F8D">
            <w:pPr>
              <w:spacing w:line="360" w:lineRule="auto"/>
              <w:rPr>
                <w:rFonts w:ascii="Calibri Light" w:hAnsi="Calibri Light"/>
                <w:sz w:val="16"/>
                <w:szCs w:val="16"/>
              </w:rPr>
            </w:pPr>
            <w:del w:id="375" w:author="Ashan Senel Asmone" w:date="2016-03-21T13:37:00Z">
              <w:r w:rsidRPr="00B15F8D" w:rsidDel="009D4550">
                <w:rPr>
                  <w:rFonts w:ascii="Calibri Light" w:hAnsi="Calibri Light"/>
                  <w:sz w:val="16"/>
                  <w:szCs w:val="16"/>
                </w:rPr>
                <w:delText>AS 2758.1-1998 Aggregates and rock for engineering purposes-concrete aggregates</w:delText>
              </w:r>
            </w:del>
            <w:ins w:id="376" w:author="Ashan Senel Asmone" w:date="2016-03-21T13:37:00Z">
              <w:r w:rsidR="009D4550">
                <w:rPr>
                  <w:rFonts w:ascii="Calibri Light" w:hAnsi="Calibri Light"/>
                  <w:sz w:val="16"/>
                  <w:szCs w:val="16"/>
                </w:rPr>
                <w:t>AS 2758.1:2014 Aggregates and rock for engineering purposes - Concrete aggregates</w:t>
              </w:r>
            </w:ins>
          </w:p>
          <w:p w14:paraId="6FE15CF9" w14:textId="77777777" w:rsidR="00B15F8D" w:rsidRPr="00B15F8D" w:rsidRDefault="00B15F8D" w:rsidP="00B15F8D">
            <w:pPr>
              <w:spacing w:line="360" w:lineRule="auto"/>
              <w:rPr>
                <w:rFonts w:ascii="Calibri Light" w:hAnsi="Calibri Light"/>
                <w:sz w:val="16"/>
                <w:szCs w:val="16"/>
              </w:rPr>
            </w:pPr>
            <w:del w:id="377" w:author="Ashan Senel Asmone" w:date="2016-03-21T13:37:00Z">
              <w:r w:rsidRPr="00B15F8D" w:rsidDel="009D4550">
                <w:rPr>
                  <w:rFonts w:ascii="Calibri Light" w:hAnsi="Calibri Light"/>
                  <w:sz w:val="16"/>
                  <w:szCs w:val="16"/>
                </w:rPr>
                <w:delText>AS 3600-2001 Concrete Structures</w:delText>
              </w:r>
            </w:del>
            <w:ins w:id="378" w:author="Ashan Senel Asmone" w:date="2016-03-21T13:37:00Z">
              <w:r w:rsidR="009D4550">
                <w:rPr>
                  <w:rFonts w:ascii="Calibri Light" w:hAnsi="Calibri Light"/>
                  <w:sz w:val="16"/>
                  <w:szCs w:val="16"/>
                </w:rPr>
                <w:t>AS 3600-2009 Concrete structures</w:t>
              </w:r>
            </w:ins>
            <w:r w:rsidRPr="00B15F8D">
              <w:rPr>
                <w:rFonts w:ascii="Calibri Light" w:hAnsi="Calibri Light"/>
                <w:sz w:val="16"/>
                <w:szCs w:val="16"/>
              </w:rPr>
              <w:t xml:space="preserve"> </w:t>
            </w:r>
          </w:p>
          <w:p w14:paraId="33B8BAB6" w14:textId="77777777" w:rsidR="00B15F8D" w:rsidRPr="00B15F8D" w:rsidRDefault="00B15F8D" w:rsidP="00B15F8D">
            <w:pPr>
              <w:spacing w:line="360" w:lineRule="auto"/>
              <w:rPr>
                <w:rFonts w:ascii="Calibri Light" w:hAnsi="Calibri Light"/>
                <w:sz w:val="16"/>
                <w:szCs w:val="16"/>
              </w:rPr>
            </w:pPr>
            <w:del w:id="379" w:author="Ashan Senel Asmone" w:date="2016-03-21T13:39:00Z">
              <w:r w:rsidRPr="00B15F8D" w:rsidDel="00EB11C2">
                <w:rPr>
                  <w:rFonts w:ascii="Calibri Light" w:hAnsi="Calibri Light"/>
                  <w:sz w:val="16"/>
                  <w:szCs w:val="16"/>
                </w:rPr>
                <w:delText>AS CIA Z9-1999 Curing of Concrete</w:delText>
              </w:r>
            </w:del>
            <w:ins w:id="380" w:author="Ashan Senel Asmone" w:date="2016-05-09T18:27:00Z">
              <w:r w:rsidR="007351A9">
                <w:rPr>
                  <w:rFonts w:ascii="Calibri Light" w:hAnsi="Calibri Light"/>
                  <w:sz w:val="16"/>
                  <w:szCs w:val="16"/>
                </w:rPr>
                <w:t>CIA Z9-1999 CIA Curing of Concrete</w:t>
              </w:r>
            </w:ins>
            <w:ins w:id="381" w:author="Ashan Senel Asmone" w:date="2016-03-21T13:39:00Z">
              <w:r w:rsidR="00EB11C2">
                <w:rPr>
                  <w:rFonts w:ascii="Calibri Light" w:hAnsi="Calibri Light"/>
                  <w:sz w:val="16"/>
                  <w:szCs w:val="16"/>
                </w:rPr>
                <w:t>CIA Z9-1999 CIA Curing of Concrete</w:t>
              </w:r>
            </w:ins>
            <w:r w:rsidRPr="00B15F8D">
              <w:rPr>
                <w:rFonts w:ascii="Calibri Light" w:hAnsi="Calibri Light"/>
                <w:sz w:val="16"/>
                <w:szCs w:val="16"/>
              </w:rPr>
              <w:t xml:space="preserve"> </w:t>
            </w:r>
          </w:p>
          <w:p w14:paraId="50DFB481" w14:textId="77777777" w:rsidR="00B15F8D" w:rsidRPr="004F3C8C" w:rsidRDefault="00B15F8D" w:rsidP="00B15F8D">
            <w:pPr>
              <w:spacing w:line="360" w:lineRule="auto"/>
              <w:rPr>
                <w:rFonts w:ascii="Calibri Light" w:hAnsi="Calibri Light"/>
                <w:sz w:val="16"/>
                <w:szCs w:val="16"/>
              </w:rPr>
            </w:pPr>
            <w:del w:id="382" w:author="Ashan Senel Asmone" w:date="2016-03-21T13:40:00Z">
              <w:r w:rsidRPr="00B15F8D" w:rsidDel="00EB11C2">
                <w:rPr>
                  <w:rFonts w:ascii="Calibri Light" w:hAnsi="Calibri Light"/>
                  <w:sz w:val="16"/>
                  <w:szCs w:val="16"/>
                </w:rPr>
                <w:delText>AS HB 84:1996 Guide to Concrete Repair and Protection</w:delText>
              </w:r>
            </w:del>
            <w:ins w:id="383" w:author="Ashan Senel Asmone" w:date="2016-05-09T18:18:00Z">
              <w:r w:rsidR="00D91DD8">
                <w:rPr>
                  <w:rFonts w:ascii="Calibri Light" w:hAnsi="Calibri Light"/>
                  <w:sz w:val="16"/>
                  <w:szCs w:val="16"/>
                </w:rPr>
                <w:t>HB 84-2006 Guide to Concrete Repair and Protection</w:t>
              </w:r>
            </w:ins>
            <w:ins w:id="384" w:author="Ashan Senel Asmone" w:date="2016-03-21T13:40:00Z">
              <w:r w:rsidR="00EB11C2">
                <w:rPr>
                  <w:rFonts w:ascii="Calibri Light" w:hAnsi="Calibri Light"/>
                  <w:sz w:val="16"/>
                  <w:szCs w:val="16"/>
                </w:rPr>
                <w:t>HB 84-2006 Guide to Concrete Repair and Protection</w:t>
              </w:r>
            </w:ins>
            <w:r w:rsidRPr="00B15F8D">
              <w:rPr>
                <w:rFonts w:ascii="Calibri Light" w:hAnsi="Calibri Light"/>
                <w:b/>
                <w:bCs/>
                <w:sz w:val="16"/>
                <w:szCs w:val="16"/>
                <w:u w:val="single"/>
              </w:rPr>
              <w:t xml:space="preserve"> </w:t>
            </w:r>
            <w:r w:rsidRPr="004F3C8C">
              <w:rPr>
                <w:rFonts w:ascii="Calibri Light" w:hAnsi="Calibri Light"/>
                <w:b/>
                <w:bCs/>
                <w:sz w:val="16"/>
                <w:szCs w:val="16"/>
                <w:u w:val="single"/>
              </w:rPr>
              <w:t>Reinforcement</w:t>
            </w:r>
          </w:p>
          <w:p w14:paraId="311C9148" w14:textId="77777777" w:rsidR="00B15F8D" w:rsidRPr="00B15F8D" w:rsidRDefault="00B15F8D" w:rsidP="00B15F8D">
            <w:pPr>
              <w:spacing w:line="360" w:lineRule="auto"/>
              <w:rPr>
                <w:rFonts w:ascii="Calibri Light" w:hAnsi="Calibri Light"/>
                <w:sz w:val="16"/>
                <w:szCs w:val="16"/>
              </w:rPr>
            </w:pPr>
            <w:del w:id="385" w:author="Ashan Senel Asmone" w:date="2016-03-21T13:44:00Z">
              <w:r w:rsidRPr="00B15F8D" w:rsidDel="00EB11C2">
                <w:rPr>
                  <w:rFonts w:ascii="Calibri Light" w:hAnsi="Calibri Light"/>
                  <w:sz w:val="16"/>
                  <w:szCs w:val="16"/>
                </w:rPr>
                <w:delText>AS 1302 -1991 Steel reinforcing bars for concrete</w:delText>
              </w:r>
            </w:del>
          </w:p>
          <w:p w14:paraId="2FFE3785" w14:textId="77777777" w:rsidR="00B15F8D" w:rsidRPr="00B15F8D" w:rsidRDefault="00B15F8D" w:rsidP="00B15F8D">
            <w:pPr>
              <w:spacing w:line="360" w:lineRule="auto"/>
              <w:rPr>
                <w:rFonts w:ascii="Calibri Light" w:hAnsi="Calibri Light"/>
                <w:sz w:val="16"/>
                <w:szCs w:val="16"/>
              </w:rPr>
            </w:pPr>
            <w:del w:id="386" w:author="Ashan Senel Asmone" w:date="2016-03-21T13:44:00Z">
              <w:r w:rsidRPr="00B15F8D" w:rsidDel="00EB11C2">
                <w:rPr>
                  <w:rFonts w:ascii="Calibri Light" w:hAnsi="Calibri Light"/>
                  <w:sz w:val="16"/>
                  <w:szCs w:val="16"/>
                </w:rPr>
                <w:delText>AS 1302-1991/Amdt 1992 Steel reinforcing bars for concrete</w:delText>
              </w:r>
            </w:del>
            <w:ins w:id="387" w:author="Ashan Senel Asmone" w:date="2016-03-21T13:44:00Z">
              <w:r w:rsidR="00EB11C2">
                <w:rPr>
                  <w:rFonts w:ascii="Calibri Light" w:hAnsi="Calibri Light"/>
                  <w:sz w:val="16"/>
                  <w:szCs w:val="16"/>
                </w:rPr>
                <w:t>AS/NZS 4671:2001 Steel reinforcing materials</w:t>
              </w:r>
            </w:ins>
          </w:p>
          <w:p w14:paraId="46A4C447" w14:textId="77777777" w:rsidR="00B15F8D" w:rsidRPr="00B15F8D" w:rsidRDefault="00B15F8D" w:rsidP="00B15F8D">
            <w:pPr>
              <w:spacing w:line="360" w:lineRule="auto"/>
              <w:rPr>
                <w:rFonts w:ascii="Calibri Light" w:hAnsi="Calibri Light"/>
                <w:sz w:val="16"/>
                <w:szCs w:val="16"/>
              </w:rPr>
            </w:pPr>
            <w:del w:id="388" w:author="Ashan Senel Asmone" w:date="2016-03-21T13:44:00Z">
              <w:r w:rsidRPr="00B15F8D" w:rsidDel="00EB11C2">
                <w:rPr>
                  <w:rFonts w:ascii="Calibri Light" w:hAnsi="Calibri Light"/>
                  <w:sz w:val="16"/>
                  <w:szCs w:val="16"/>
                </w:rPr>
                <w:delText>AS 1304-1991 Welded wire reinforcing fabric for concrete</w:delText>
              </w:r>
            </w:del>
          </w:p>
        </w:tc>
        <w:tc>
          <w:tcPr>
            <w:tcW w:w="3865" w:type="dxa"/>
          </w:tcPr>
          <w:p w14:paraId="3A0AC544" w14:textId="77777777" w:rsidR="00B15F8D" w:rsidRPr="004F3C8C" w:rsidRDefault="00B15F8D" w:rsidP="00F500D7">
            <w:pPr>
              <w:spacing w:line="360" w:lineRule="auto"/>
              <w:rPr>
                <w:rFonts w:ascii="Calibri Light" w:hAnsi="Calibri Light"/>
                <w:sz w:val="16"/>
                <w:szCs w:val="16"/>
              </w:rPr>
            </w:pPr>
            <w:r w:rsidRPr="004F3C8C">
              <w:rPr>
                <w:rFonts w:ascii="Calibri Light" w:hAnsi="Calibri Light"/>
                <w:b/>
                <w:bCs/>
                <w:sz w:val="16"/>
                <w:szCs w:val="16"/>
                <w:u w:val="single"/>
              </w:rPr>
              <w:t>Concrete</w:t>
            </w:r>
          </w:p>
          <w:p w14:paraId="4A3E83A4" w14:textId="77777777" w:rsidR="00B15F8D" w:rsidRDefault="00B15F8D" w:rsidP="00F500D7">
            <w:pPr>
              <w:spacing w:line="360" w:lineRule="auto"/>
              <w:rPr>
                <w:rFonts w:ascii="Calibri Light" w:hAnsi="Calibri Light"/>
                <w:sz w:val="16"/>
                <w:szCs w:val="16"/>
              </w:rPr>
            </w:pPr>
            <w:r w:rsidRPr="00BA004F">
              <w:rPr>
                <w:rFonts w:ascii="Calibri Light" w:hAnsi="Calibri Light"/>
                <w:sz w:val="16"/>
                <w:szCs w:val="16"/>
              </w:rPr>
              <w:t xml:space="preserve">AS 1012.2:2014 </w:t>
            </w:r>
            <w:r>
              <w:rPr>
                <w:rFonts w:ascii="Calibri Light" w:hAnsi="Calibri Light"/>
                <w:sz w:val="16"/>
                <w:szCs w:val="16"/>
              </w:rPr>
              <w:t xml:space="preserve"> </w:t>
            </w:r>
            <w:r w:rsidRPr="00BA004F">
              <w:rPr>
                <w:rFonts w:ascii="Calibri Light" w:hAnsi="Calibri Light"/>
                <w:sz w:val="16"/>
                <w:szCs w:val="16"/>
              </w:rPr>
              <w:t>Methods of testing concrete - Preparing concrete mixes in the laboratory</w:t>
            </w:r>
          </w:p>
          <w:p w14:paraId="5B4CFE6C" w14:textId="77777777" w:rsidR="00B15F8D" w:rsidRDefault="00B15F8D" w:rsidP="00F500D7">
            <w:pPr>
              <w:spacing w:line="360" w:lineRule="auto"/>
              <w:rPr>
                <w:rFonts w:ascii="Calibri Light" w:hAnsi="Calibri Light"/>
                <w:sz w:val="16"/>
                <w:szCs w:val="16"/>
              </w:rPr>
            </w:pPr>
            <w:r w:rsidRPr="00BA004F">
              <w:rPr>
                <w:rFonts w:ascii="Calibri Light" w:hAnsi="Calibri Light"/>
                <w:sz w:val="16"/>
                <w:szCs w:val="16"/>
              </w:rPr>
              <w:t>AS 1012.3.1:2014 Methods of testing concrete - Determination of properties related to the consistency of concrete - Slump test</w:t>
            </w:r>
          </w:p>
          <w:p w14:paraId="33C958E4" w14:textId="77777777" w:rsidR="00B15F8D" w:rsidRDefault="00B15F8D" w:rsidP="00F500D7">
            <w:pPr>
              <w:spacing w:line="360" w:lineRule="auto"/>
              <w:rPr>
                <w:rFonts w:ascii="Calibri Light" w:hAnsi="Calibri Light"/>
                <w:sz w:val="16"/>
                <w:szCs w:val="16"/>
              </w:rPr>
            </w:pPr>
            <w:r w:rsidRPr="00BA004F">
              <w:rPr>
                <w:rFonts w:ascii="Calibri Light" w:hAnsi="Calibri Light"/>
                <w:sz w:val="16"/>
                <w:szCs w:val="16"/>
              </w:rPr>
              <w:t>AS 1012.3.2-1998 (R2014) Methods of testing concrete - Determination of properties related to the consistency of concrete - Compacting factor test</w:t>
            </w:r>
          </w:p>
          <w:p w14:paraId="4E63ECA2" w14:textId="77777777" w:rsidR="00B15F8D" w:rsidRPr="004F3C8C" w:rsidRDefault="00B15F8D" w:rsidP="00F500D7">
            <w:pPr>
              <w:spacing w:line="360" w:lineRule="auto"/>
              <w:rPr>
                <w:rFonts w:ascii="Calibri Light" w:hAnsi="Calibri Light"/>
                <w:sz w:val="16"/>
                <w:szCs w:val="16"/>
              </w:rPr>
            </w:pPr>
          </w:p>
          <w:p w14:paraId="6A79D977" w14:textId="77777777" w:rsidR="00B15F8D" w:rsidRDefault="00B15F8D" w:rsidP="00F500D7">
            <w:pPr>
              <w:spacing w:line="360" w:lineRule="auto"/>
              <w:rPr>
                <w:rFonts w:ascii="Calibri Light" w:hAnsi="Calibri Light"/>
                <w:sz w:val="16"/>
                <w:szCs w:val="16"/>
              </w:rPr>
            </w:pPr>
            <w:r w:rsidRPr="00BA004F">
              <w:rPr>
                <w:rFonts w:ascii="Calibri Light" w:hAnsi="Calibri Light"/>
                <w:sz w:val="16"/>
                <w:szCs w:val="16"/>
              </w:rPr>
              <w:t>AS 1012.1:2014 Methods of testing concrete - Sampling of concrete</w:t>
            </w:r>
          </w:p>
          <w:p w14:paraId="5F98A988" w14:textId="77777777" w:rsidR="00B15F8D" w:rsidRDefault="00B15F8D" w:rsidP="00F500D7">
            <w:pPr>
              <w:spacing w:line="360" w:lineRule="auto"/>
              <w:rPr>
                <w:rFonts w:ascii="Calibri Light" w:hAnsi="Calibri Light"/>
                <w:sz w:val="16"/>
                <w:szCs w:val="16"/>
              </w:rPr>
            </w:pPr>
            <w:r w:rsidRPr="00BA004F">
              <w:rPr>
                <w:rFonts w:ascii="Calibri Light" w:hAnsi="Calibri Light"/>
                <w:sz w:val="16"/>
                <w:szCs w:val="16"/>
              </w:rPr>
              <w:t>AS 1012.11-2000 (R2014) Methods of testing concrete - Determination of the modulus of rupture</w:t>
            </w:r>
          </w:p>
          <w:p w14:paraId="7EACB78B" w14:textId="77777777" w:rsidR="00B15F8D" w:rsidRDefault="00B15F8D" w:rsidP="00F500D7">
            <w:pPr>
              <w:spacing w:line="360" w:lineRule="auto"/>
              <w:rPr>
                <w:rFonts w:ascii="Calibri Light" w:hAnsi="Calibri Light"/>
                <w:sz w:val="16"/>
                <w:szCs w:val="16"/>
              </w:rPr>
            </w:pPr>
            <w:r w:rsidRPr="00BA004F">
              <w:rPr>
                <w:rFonts w:ascii="Calibri Light" w:hAnsi="Calibri Light"/>
                <w:sz w:val="16"/>
                <w:szCs w:val="16"/>
              </w:rPr>
              <w:t>AS 1012.13:2015 Methods of testing concrete - Determination of the drying shrinkage of concrete for samples prepared in the field or in the laboratory</w:t>
            </w:r>
          </w:p>
          <w:p w14:paraId="430A5A57" w14:textId="77777777" w:rsidR="00B15F8D" w:rsidRDefault="00B15F8D" w:rsidP="00F500D7">
            <w:pPr>
              <w:spacing w:line="360" w:lineRule="auto"/>
              <w:rPr>
                <w:rFonts w:ascii="Calibri Light" w:hAnsi="Calibri Light"/>
                <w:sz w:val="16"/>
                <w:szCs w:val="16"/>
              </w:rPr>
            </w:pPr>
            <w:r w:rsidRPr="00BA004F">
              <w:rPr>
                <w:rFonts w:ascii="Calibri Light" w:hAnsi="Calibri Light"/>
                <w:sz w:val="16"/>
                <w:szCs w:val="16"/>
              </w:rPr>
              <w:t>AS 1012.21-1999 (R2014) Methods of testing concrete - Determination of water absorption and apparent volume of permeable voids in hardened concrete</w:t>
            </w:r>
          </w:p>
          <w:p w14:paraId="7F388568" w14:textId="77777777" w:rsidR="00B15F8D" w:rsidRDefault="00B15F8D" w:rsidP="00F500D7">
            <w:pPr>
              <w:spacing w:line="360" w:lineRule="auto"/>
              <w:rPr>
                <w:rFonts w:ascii="Calibri Light" w:hAnsi="Calibri Light"/>
                <w:sz w:val="16"/>
                <w:szCs w:val="16"/>
              </w:rPr>
            </w:pPr>
            <w:del w:id="389" w:author="Ashan Senel Asmone" w:date="2016-03-21T20:24:00Z">
              <w:r w:rsidRPr="00BA004F" w:rsidDel="00B73746">
                <w:rPr>
                  <w:rFonts w:ascii="Calibri Light" w:hAnsi="Calibri Light"/>
                  <w:sz w:val="16"/>
                  <w:szCs w:val="16"/>
                </w:rPr>
                <w:delText>AS 1478.1-2000 Chemical admixtures for concrete, mortar and grout - Admixtures for concrete</w:delText>
              </w:r>
            </w:del>
            <w:ins w:id="390" w:author="Ashan Senel Asmone" w:date="2016-03-21T20:24:00Z">
              <w:r w:rsidR="00B73746">
                <w:rPr>
                  <w:rFonts w:ascii="Calibri Light" w:hAnsi="Calibri Light"/>
                  <w:sz w:val="16"/>
                  <w:szCs w:val="16"/>
                </w:rPr>
                <w:t>AS 1478.1-2000 Chemical admixtures for concrete, mortar and grout - Admixtures for concrete</w:t>
              </w:r>
            </w:ins>
          </w:p>
          <w:p w14:paraId="3662E3C3" w14:textId="77777777" w:rsidR="00B15F8D" w:rsidRDefault="00B15F8D" w:rsidP="00F500D7">
            <w:pPr>
              <w:spacing w:line="360" w:lineRule="auto"/>
              <w:rPr>
                <w:rFonts w:ascii="Calibri Light" w:hAnsi="Calibri Light"/>
                <w:sz w:val="16"/>
                <w:szCs w:val="16"/>
              </w:rPr>
            </w:pPr>
            <w:r w:rsidRPr="00BA004F">
              <w:rPr>
                <w:rFonts w:ascii="Calibri Light" w:hAnsi="Calibri Light"/>
                <w:sz w:val="16"/>
                <w:szCs w:val="16"/>
              </w:rPr>
              <w:t>AS 2758.1:2014 Aggregates and rock for engineering purposes-Concrete aggregates</w:t>
            </w:r>
          </w:p>
          <w:p w14:paraId="0AC888C9" w14:textId="77777777" w:rsidR="00B15F8D" w:rsidRPr="00D163BD" w:rsidRDefault="00B15F8D" w:rsidP="00F500D7">
            <w:pPr>
              <w:spacing w:line="360" w:lineRule="auto"/>
              <w:rPr>
                <w:rFonts w:ascii="Calibri Light" w:hAnsi="Calibri Light"/>
                <w:sz w:val="16"/>
                <w:szCs w:val="16"/>
                <w:lang w:val="en-US"/>
              </w:rPr>
            </w:pPr>
            <w:r w:rsidRPr="00BA004F">
              <w:rPr>
                <w:rFonts w:ascii="Calibri Light" w:hAnsi="Calibri Light"/>
                <w:sz w:val="16"/>
                <w:szCs w:val="16"/>
              </w:rPr>
              <w:t>AS 3600-2009 Concrete structures</w:t>
            </w:r>
            <w:r w:rsidRPr="004F3C8C">
              <w:rPr>
                <w:rFonts w:ascii="Calibri Light" w:hAnsi="Calibri Light"/>
                <w:sz w:val="16"/>
                <w:szCs w:val="16"/>
              </w:rPr>
              <w:br/>
            </w:r>
            <w:del w:id="391" w:author="Ashan Senel Asmone" w:date="2016-03-21T13:39:00Z">
              <w:r w:rsidRPr="004F3C8C" w:rsidDel="00EB11C2">
                <w:rPr>
                  <w:rFonts w:ascii="Calibri Light" w:hAnsi="Calibri Light"/>
                  <w:sz w:val="16"/>
                  <w:szCs w:val="16"/>
                </w:rPr>
                <w:delText>AS CIA Z9-1999 Curing of Concrete</w:delText>
              </w:r>
            </w:del>
            <w:ins w:id="392" w:author="Ashan Senel Asmone" w:date="2016-05-09T18:27:00Z">
              <w:r w:rsidR="007351A9">
                <w:rPr>
                  <w:rFonts w:ascii="Calibri Light" w:hAnsi="Calibri Light"/>
                  <w:sz w:val="16"/>
                  <w:szCs w:val="16"/>
                </w:rPr>
                <w:t>CIA Z9-1999 CIA Curing of Concrete</w:t>
              </w:r>
            </w:ins>
            <w:ins w:id="393" w:author="Ashan Senel Asmone" w:date="2016-03-21T13:39:00Z">
              <w:r w:rsidR="00EB11C2">
                <w:rPr>
                  <w:rFonts w:ascii="Calibri Light" w:hAnsi="Calibri Light"/>
                  <w:sz w:val="16"/>
                  <w:szCs w:val="16"/>
                </w:rPr>
                <w:t>CIA Z9-1999 CIA Curing of Concrete</w:t>
              </w:r>
            </w:ins>
            <w:r w:rsidRPr="004F3C8C">
              <w:rPr>
                <w:rFonts w:ascii="Calibri Light" w:hAnsi="Calibri Light"/>
                <w:sz w:val="16"/>
                <w:szCs w:val="16"/>
              </w:rPr>
              <w:t> </w:t>
            </w:r>
            <w:r w:rsidRPr="004F3C8C">
              <w:rPr>
                <w:rFonts w:ascii="Calibri Light" w:hAnsi="Calibri Light"/>
                <w:sz w:val="16"/>
                <w:szCs w:val="16"/>
              </w:rPr>
              <w:br/>
            </w:r>
            <w:r w:rsidRPr="00D163BD">
              <w:rPr>
                <w:rFonts w:ascii="Calibri Light" w:hAnsi="Calibri Light"/>
                <w:sz w:val="16"/>
                <w:szCs w:val="16"/>
              </w:rPr>
              <w:t xml:space="preserve">HB 84-2006 </w:t>
            </w:r>
            <w:r>
              <w:rPr>
                <w:rFonts w:ascii="Calibri Light" w:hAnsi="Calibri Light"/>
                <w:sz w:val="16"/>
                <w:szCs w:val="16"/>
              </w:rPr>
              <w:t xml:space="preserve"> </w:t>
            </w:r>
            <w:r w:rsidRPr="00D163BD">
              <w:rPr>
                <w:rFonts w:ascii="Calibri Light" w:hAnsi="Calibri Light"/>
                <w:sz w:val="16"/>
                <w:szCs w:val="16"/>
              </w:rPr>
              <w:t>Guide to Concrete Repair and Protection</w:t>
            </w:r>
          </w:p>
          <w:p w14:paraId="4A342B6F" w14:textId="77777777" w:rsidR="00B15F8D" w:rsidRPr="004F3C8C" w:rsidRDefault="00B15F8D" w:rsidP="00F500D7">
            <w:pPr>
              <w:spacing w:line="360" w:lineRule="auto"/>
              <w:rPr>
                <w:rFonts w:ascii="Calibri Light" w:hAnsi="Calibri Light"/>
                <w:sz w:val="16"/>
                <w:szCs w:val="16"/>
              </w:rPr>
            </w:pPr>
            <w:r w:rsidRPr="004F3C8C">
              <w:rPr>
                <w:rFonts w:ascii="Calibri Light" w:hAnsi="Calibri Light"/>
                <w:b/>
                <w:bCs/>
                <w:sz w:val="16"/>
                <w:szCs w:val="16"/>
                <w:u w:val="single"/>
              </w:rPr>
              <w:t>Reinforcement</w:t>
            </w:r>
          </w:p>
          <w:p w14:paraId="4E7325CD" w14:textId="77777777" w:rsidR="00B15F8D" w:rsidRDefault="00B15F8D" w:rsidP="00F500D7">
            <w:pPr>
              <w:spacing w:line="360" w:lineRule="auto"/>
              <w:rPr>
                <w:rFonts w:ascii="Calibri Light" w:hAnsi="Calibri Light"/>
                <w:sz w:val="16"/>
                <w:szCs w:val="16"/>
              </w:rPr>
            </w:pPr>
            <w:r w:rsidRPr="00D163BD">
              <w:rPr>
                <w:rFonts w:ascii="Calibri Light" w:hAnsi="Calibri Light"/>
                <w:sz w:val="16"/>
                <w:szCs w:val="16"/>
              </w:rPr>
              <w:t>AS/NZS 4671:2001 Steel reinforcing materials</w:t>
            </w:r>
          </w:p>
          <w:p w14:paraId="327E1991" w14:textId="77777777" w:rsidR="00B15F8D" w:rsidRPr="00D163BD" w:rsidRDefault="00B15F8D" w:rsidP="00F500D7">
            <w:pPr>
              <w:spacing w:line="360" w:lineRule="auto"/>
              <w:rPr>
                <w:rFonts w:ascii="Calibri Light" w:hAnsi="Calibri Light"/>
                <w:sz w:val="16"/>
                <w:szCs w:val="16"/>
                <w:lang w:val="en-US"/>
              </w:rPr>
            </w:pPr>
            <w:r w:rsidRPr="00D163BD">
              <w:rPr>
                <w:rFonts w:ascii="Calibri Light" w:hAnsi="Calibri Light"/>
                <w:sz w:val="16"/>
                <w:szCs w:val="16"/>
                <w:lang w:val="en-US"/>
              </w:rPr>
              <w:t>AS/NZS 4671:2001/Amdt 1:2003 Steel reinforcing materials</w:t>
            </w:r>
          </w:p>
        </w:tc>
      </w:tr>
      <w:tr w:rsidR="00B15F8D" w:rsidRPr="004F3C8C" w14:paraId="0BD8DE81" w14:textId="77777777" w:rsidTr="00B15F8D">
        <w:tc>
          <w:tcPr>
            <w:tcW w:w="633" w:type="dxa"/>
          </w:tcPr>
          <w:p w14:paraId="7B981036" w14:textId="77777777" w:rsidR="00B15F8D" w:rsidRPr="002260D7" w:rsidRDefault="00B15F8D" w:rsidP="004F3C8C">
            <w:pPr>
              <w:spacing w:after="120"/>
              <w:rPr>
                <w:rFonts w:ascii="Calibri Light" w:hAnsi="Calibri Light"/>
                <w:sz w:val="16"/>
                <w:szCs w:val="16"/>
                <w:lang w:val="en-US"/>
              </w:rPr>
            </w:pPr>
            <w:r w:rsidRPr="002260D7">
              <w:rPr>
                <w:rFonts w:ascii="Calibri Light" w:hAnsi="Calibri Light"/>
                <w:sz w:val="16"/>
                <w:szCs w:val="16"/>
                <w:lang w:val="en-US"/>
              </w:rPr>
              <w:t>SS</w:t>
            </w:r>
          </w:p>
        </w:tc>
        <w:tc>
          <w:tcPr>
            <w:tcW w:w="4636" w:type="dxa"/>
          </w:tcPr>
          <w:p w14:paraId="13B2D863" w14:textId="77777777" w:rsidR="00B15F8D" w:rsidRPr="002260D7" w:rsidRDefault="00B15F8D" w:rsidP="00A731C6">
            <w:pPr>
              <w:spacing w:line="360" w:lineRule="auto"/>
              <w:rPr>
                <w:rFonts w:ascii="Calibri Light" w:hAnsi="Calibri Light"/>
                <w:sz w:val="16"/>
                <w:szCs w:val="16"/>
              </w:rPr>
            </w:pPr>
            <w:r w:rsidRPr="002260D7">
              <w:rPr>
                <w:rFonts w:ascii="Calibri Light" w:hAnsi="Calibri Light"/>
                <w:b/>
                <w:bCs/>
                <w:sz w:val="16"/>
                <w:szCs w:val="16"/>
                <w:u w:val="single"/>
              </w:rPr>
              <w:t>Concrete</w:t>
            </w:r>
          </w:p>
          <w:p w14:paraId="4F240FAD" w14:textId="77777777" w:rsidR="00B15F8D" w:rsidRPr="00B15F8D" w:rsidRDefault="00B15F8D" w:rsidP="00B15F8D">
            <w:pPr>
              <w:spacing w:line="360" w:lineRule="auto"/>
              <w:rPr>
                <w:rFonts w:ascii="Calibri Light" w:hAnsi="Calibri Light"/>
                <w:sz w:val="16"/>
                <w:szCs w:val="16"/>
              </w:rPr>
            </w:pPr>
            <w:del w:id="394" w:author="Ashan Senel Asmone" w:date="2016-03-21T13:53:00Z">
              <w:r w:rsidRPr="00B15F8D" w:rsidDel="00EB11C2">
                <w:rPr>
                  <w:rFonts w:ascii="Calibri Light" w:hAnsi="Calibri Light"/>
                  <w:sz w:val="16"/>
                  <w:szCs w:val="16"/>
                </w:rPr>
                <w:delText>SS 26: 2000 Ordinary Portland Cement</w:delText>
              </w:r>
            </w:del>
            <w:ins w:id="395"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r w:rsidRPr="00B15F8D">
              <w:rPr>
                <w:rFonts w:ascii="Calibri Light" w:hAnsi="Calibri Light"/>
                <w:sz w:val="16"/>
                <w:szCs w:val="16"/>
              </w:rPr>
              <w:t xml:space="preserve"> </w:t>
            </w:r>
          </w:p>
          <w:p w14:paraId="357A4527" w14:textId="77777777" w:rsidR="00B15F8D" w:rsidRPr="00B15F8D" w:rsidRDefault="00B15F8D" w:rsidP="00B15F8D">
            <w:pPr>
              <w:spacing w:line="360" w:lineRule="auto"/>
              <w:rPr>
                <w:rFonts w:ascii="Calibri Light" w:hAnsi="Calibri Light"/>
                <w:sz w:val="16"/>
                <w:szCs w:val="16"/>
              </w:rPr>
            </w:pPr>
            <w:del w:id="396" w:author="Ashan Senel Asmone" w:date="2016-03-21T13:56:00Z">
              <w:r w:rsidRPr="00B15F8D" w:rsidDel="00EB11C2">
                <w:rPr>
                  <w:rFonts w:ascii="Calibri Light" w:hAnsi="Calibri Light"/>
                  <w:sz w:val="16"/>
                  <w:szCs w:val="16"/>
                </w:rPr>
                <w:delText>SS 31:1998: Aggregates from Natural sources for concrete</w:delText>
              </w:r>
            </w:del>
            <w:ins w:id="397" w:author="Ashan Senel Asmone" w:date="2016-03-21T13:56:00Z">
              <w:r w:rsidR="00EB11C2">
                <w:rPr>
                  <w:rFonts w:ascii="Calibri Light" w:hAnsi="Calibri Light"/>
                  <w:sz w:val="16"/>
                  <w:szCs w:val="16"/>
                </w:rPr>
                <w:t>SS EN 12620: 2008 Specification for aggregates for concrete</w:t>
              </w:r>
            </w:ins>
            <w:r w:rsidRPr="00B15F8D">
              <w:rPr>
                <w:rFonts w:ascii="Calibri Light" w:hAnsi="Calibri Light"/>
                <w:sz w:val="16"/>
                <w:szCs w:val="16"/>
              </w:rPr>
              <w:t xml:space="preserve"> </w:t>
            </w:r>
          </w:p>
          <w:p w14:paraId="2EBBB2D3" w14:textId="77777777" w:rsidR="00B15F8D" w:rsidRPr="00B15F8D" w:rsidRDefault="00B15F8D" w:rsidP="00B15F8D">
            <w:pPr>
              <w:spacing w:line="360" w:lineRule="auto"/>
              <w:rPr>
                <w:rFonts w:ascii="Calibri Light" w:hAnsi="Calibri Light"/>
                <w:sz w:val="16"/>
                <w:szCs w:val="16"/>
              </w:rPr>
            </w:pPr>
            <w:del w:id="398" w:author="Ashan Senel Asmone" w:date="2016-03-21T13:59:00Z">
              <w:r w:rsidRPr="00B15F8D" w:rsidDel="00EB11C2">
                <w:rPr>
                  <w:rFonts w:ascii="Calibri Light" w:hAnsi="Calibri Light"/>
                  <w:sz w:val="16"/>
                  <w:szCs w:val="16"/>
                </w:rPr>
                <w:delText>SS CP 65 Code of Practice for Structural Use of Concrete-Deisgn and Construction</w:delText>
              </w:r>
            </w:del>
            <w:ins w:id="399" w:author="Ashan Senel Asmone" w:date="2016-03-21T13:59:00Z">
              <w:r w:rsidR="00EB11C2">
                <w:rPr>
                  <w:rFonts w:ascii="Calibri Light" w:hAnsi="Calibri Light"/>
                  <w:sz w:val="16"/>
                  <w:szCs w:val="16"/>
                </w:rPr>
                <w:t>CP 65 - 1 : 1999 Code of practice for structural use of concrete - Design and construction/ CP 65 - 2 : 1996 Code of practice for structural use of concrete - Special circumstances</w:t>
              </w:r>
            </w:ins>
          </w:p>
          <w:p w14:paraId="71C81154" w14:textId="77777777" w:rsidR="00B15F8D" w:rsidRPr="00B15F8D" w:rsidRDefault="00B15F8D" w:rsidP="00B15F8D">
            <w:pPr>
              <w:spacing w:line="360" w:lineRule="auto"/>
              <w:rPr>
                <w:rFonts w:ascii="Calibri Light" w:hAnsi="Calibri Light"/>
                <w:sz w:val="16"/>
                <w:szCs w:val="16"/>
              </w:rPr>
            </w:pPr>
            <w:del w:id="400" w:author="Ashan Senel Asmone" w:date="2016-03-21T14:02:00Z">
              <w:r w:rsidRPr="00B15F8D" w:rsidDel="00B427D2">
                <w:rPr>
                  <w:rFonts w:ascii="Calibri Light" w:hAnsi="Calibri Light"/>
                  <w:sz w:val="16"/>
                  <w:szCs w:val="16"/>
                </w:rPr>
                <w:delText>SS CP 67 Code of Practice for cleaning and surface repair of buildings-cocnrete and concrete masonry</w:delText>
              </w:r>
            </w:del>
            <w:ins w:id="401" w:author="Ashan Senel Asmone" w:date="2016-03-21T14:02:00Z">
              <w:r w:rsidR="00B427D2">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234DCB10" w14:textId="77777777" w:rsidR="00B15F8D" w:rsidRPr="00B15F8D" w:rsidRDefault="00B15F8D" w:rsidP="00B15F8D">
            <w:pPr>
              <w:spacing w:line="360" w:lineRule="auto"/>
              <w:rPr>
                <w:rFonts w:ascii="Calibri Light" w:hAnsi="Calibri Light"/>
                <w:sz w:val="16"/>
                <w:szCs w:val="16"/>
              </w:rPr>
            </w:pPr>
            <w:del w:id="402" w:author="Ashan Senel Asmone" w:date="2016-03-21T14:10:00Z">
              <w:r w:rsidRPr="00B15F8D" w:rsidDel="00B427D2">
                <w:rPr>
                  <w:rFonts w:ascii="Calibri Light" w:hAnsi="Calibri Light"/>
                  <w:sz w:val="16"/>
                  <w:szCs w:val="16"/>
                </w:rPr>
                <w:delText>SS 73 Methods of smapling and testing of mineral aggregates, sand and fillers-methods for testing and classifying drying shrinkage of aggregates in concrete</w:delText>
              </w:r>
            </w:del>
            <w:ins w:id="403" w:author="Ashan Senel Asmone" w:date="2016-03-21T14:10:00Z">
              <w:r w:rsidR="00B427D2">
                <w:rPr>
                  <w:rFonts w:ascii="Calibri Light" w:hAnsi="Calibri Light"/>
                  <w:sz w:val="16"/>
                  <w:szCs w:val="16"/>
                </w:rPr>
                <w:t>SS EN 12620 : 2008 Specification for aggregates for concrete</w:t>
              </w:r>
            </w:ins>
          </w:p>
          <w:p w14:paraId="7A73EEEA" w14:textId="77777777" w:rsidR="00B15F8D" w:rsidRPr="00B15F8D" w:rsidRDefault="00B15F8D" w:rsidP="00B15F8D">
            <w:pPr>
              <w:spacing w:line="360" w:lineRule="auto"/>
              <w:rPr>
                <w:rFonts w:ascii="Calibri Light" w:hAnsi="Calibri Light"/>
                <w:sz w:val="16"/>
                <w:szCs w:val="16"/>
              </w:rPr>
            </w:pPr>
            <w:del w:id="404" w:author="Ashan Senel Asmone" w:date="2016-03-21T14:24:00Z">
              <w:r w:rsidRPr="00B15F8D" w:rsidDel="00CB3D36">
                <w:rPr>
                  <w:rFonts w:ascii="Calibri Light" w:hAnsi="Calibri Light"/>
                  <w:sz w:val="16"/>
                  <w:szCs w:val="16"/>
                </w:rPr>
                <w:delText>SS 78:Part 5 Testing Concrete -methods of testing hardened concrete for other than strength</w:delText>
              </w:r>
            </w:del>
            <w:ins w:id="405" w:author="Ashan Senel Asmone" w:date="2016-03-21T14:29:00Z">
              <w:r w:rsidR="00CB3D36">
                <w:rPr>
                  <w:rFonts w:ascii="Calibri Light" w:hAnsi="Calibri Light"/>
                  <w:sz w:val="16"/>
                  <w:szCs w:val="16"/>
                </w:rPr>
                <w:t xml:space="preserve">SS 78 - A21 : 1987 (2013) Testing concrete - Method for determination of static modules of elasticity in compression/ SS 78 - A24 : 1991 (2013) Testing concrete - Methods of analysis of hardened concrete/ SS 78 - B1 : 1992 (2013) Testing concrete - Guide to the use of non-destructive methods of test for hardened concrete/ </w:t>
              </w:r>
            </w:ins>
            <w:ins w:id="406" w:author="Ashan Senel Asmone" w:date="2016-03-21T14:25:00Z">
              <w:r w:rsidR="00CB3D36">
                <w:rPr>
                  <w:rFonts w:ascii="Calibri Light" w:hAnsi="Calibri Light"/>
                  <w:sz w:val="16"/>
                  <w:szCs w:val="16"/>
                </w:rPr>
                <w:t xml:space="preserve">SS 78 - B4 : 1992 (2013) Testing concrete - Recommendations for the use of electromagnetic covermeters/ SS 78 - B6 : 1992 (2013) Testing concrete - Recommendations for determination of strain in concrete/ SS 78 - B7 : 1992 (2013) Testing concrete - Recommendations for assessment of concrete strength by the near-to-surface tests/ </w:t>
              </w:r>
            </w:ins>
            <w:ins w:id="407" w:author="Ashan Senel Asmone" w:date="2016-03-21T14:24:00Z">
              <w:r w:rsidR="00CB3D36">
                <w:rPr>
                  <w:rFonts w:ascii="Calibri Light" w:hAnsi="Calibri Light"/>
                  <w:sz w:val="16"/>
                  <w:szCs w:val="16"/>
                </w:rPr>
                <w:t>SS 78 - B9 : 1992 (2013) Testing concrete - Recommendations for the measurement of dynamic modulus of elasticity</w:t>
              </w:r>
            </w:ins>
          </w:p>
          <w:p w14:paraId="4CA1797F" w14:textId="77777777" w:rsidR="00B15F8D" w:rsidRDefault="00B15F8D" w:rsidP="00B15F8D">
            <w:pPr>
              <w:spacing w:line="360" w:lineRule="auto"/>
              <w:rPr>
                <w:rFonts w:ascii="Calibri Light" w:hAnsi="Calibri Light"/>
                <w:sz w:val="16"/>
                <w:szCs w:val="16"/>
              </w:rPr>
            </w:pPr>
            <w:del w:id="408" w:author="Ashan Senel Asmone" w:date="2016-03-21T14:31:00Z">
              <w:r w:rsidRPr="00B15F8D" w:rsidDel="00CB3D36">
                <w:rPr>
                  <w:rFonts w:ascii="Calibri Light" w:hAnsi="Calibri Light"/>
                  <w:sz w:val="16"/>
                  <w:szCs w:val="16"/>
                </w:rPr>
                <w:delText>SS 78:Part 1 Testing Concrete -method of sampling testing concrete on site</w:delText>
              </w:r>
            </w:del>
          </w:p>
          <w:p w14:paraId="69BEEBF4" w14:textId="77777777" w:rsidR="00B15F8D" w:rsidRPr="002260D7" w:rsidRDefault="00B15F8D" w:rsidP="00B15F8D">
            <w:pPr>
              <w:spacing w:line="360" w:lineRule="auto"/>
              <w:rPr>
                <w:rFonts w:ascii="Calibri Light" w:hAnsi="Calibri Light"/>
                <w:sz w:val="16"/>
                <w:szCs w:val="16"/>
              </w:rPr>
            </w:pPr>
            <w:r w:rsidRPr="002260D7">
              <w:rPr>
                <w:rFonts w:ascii="Calibri Light" w:hAnsi="Calibri Light"/>
                <w:b/>
                <w:bCs/>
                <w:sz w:val="16"/>
                <w:szCs w:val="16"/>
                <w:u w:val="single"/>
              </w:rPr>
              <w:t>Reinforcement</w:t>
            </w:r>
          </w:p>
          <w:p w14:paraId="5C6EE248" w14:textId="77777777" w:rsidR="00B15F8D" w:rsidRPr="002260D7" w:rsidRDefault="00B15F8D" w:rsidP="00A731C6">
            <w:pPr>
              <w:spacing w:line="360" w:lineRule="auto"/>
              <w:rPr>
                <w:rFonts w:ascii="Calibri Light" w:hAnsi="Calibri Light"/>
                <w:sz w:val="16"/>
                <w:szCs w:val="16"/>
              </w:rPr>
            </w:pPr>
            <w:del w:id="409" w:author="Ashan Senel Asmone" w:date="2016-03-21T14:40:00Z">
              <w:r w:rsidRPr="002260D7" w:rsidDel="00CB3D36">
                <w:rPr>
                  <w:rFonts w:ascii="Calibri Light" w:hAnsi="Calibri Light"/>
                  <w:sz w:val="16"/>
                  <w:szCs w:val="16"/>
                </w:rPr>
                <w:delText>SS 2: Part 1 Steel for the Reinforcement of Concrete-plain bars (steel grade 300)</w:delText>
              </w:r>
            </w:del>
            <w:ins w:id="410" w:author="Ashan Senel Asmone" w:date="2016-03-21T14:40:00Z">
              <w:r w:rsidR="00CB3D36">
                <w:rPr>
                  <w:rFonts w:ascii="Calibri Light" w:hAnsi="Calibri Light"/>
                  <w:sz w:val="16"/>
                  <w:szCs w:val="16"/>
                </w:rPr>
                <w:t>SS 560 : 2010 Specification for steel for the reinforcement of concrete – Weldable reinforcing steel – Bar, coil and decoiled product</w:t>
              </w:r>
            </w:ins>
          </w:p>
          <w:p w14:paraId="24EBBA8D" w14:textId="77777777" w:rsidR="00B15F8D" w:rsidRPr="002260D7" w:rsidDel="00CB3D36" w:rsidRDefault="00B15F8D" w:rsidP="00A731C6">
            <w:pPr>
              <w:spacing w:line="360" w:lineRule="auto"/>
              <w:rPr>
                <w:del w:id="411" w:author="Ashan Senel Asmone" w:date="2016-03-21T14:40:00Z"/>
                <w:rFonts w:ascii="Calibri Light" w:hAnsi="Calibri Light"/>
                <w:sz w:val="16"/>
                <w:szCs w:val="16"/>
              </w:rPr>
            </w:pPr>
            <w:del w:id="412" w:author="Ashan Senel Asmone" w:date="2016-03-21T14:40:00Z">
              <w:r w:rsidRPr="002260D7" w:rsidDel="00CB3D36">
                <w:rPr>
                  <w:rFonts w:ascii="Calibri Light" w:hAnsi="Calibri Light"/>
                  <w:sz w:val="16"/>
                  <w:szCs w:val="16"/>
                </w:rPr>
                <w:delText>SS 2: Part 2 Steel for the Reinforcement of Concrete-ribbed bars (steel grade 500)</w:delText>
              </w:r>
            </w:del>
            <w:ins w:id="413" w:author="Ashan Senel Asmone" w:date="2016-03-21T14:40:00Z">
              <w:r w:rsidR="00CB3D36">
                <w:rPr>
                  <w:rFonts w:ascii="Calibri Light" w:hAnsi="Calibri Light"/>
                  <w:sz w:val="16"/>
                  <w:szCs w:val="16"/>
                </w:rPr>
                <w:t>SS 561 : 2010 Specification for steel fabric for the reinforcement of concrete</w:t>
              </w:r>
            </w:ins>
          </w:p>
          <w:p w14:paraId="02607743" w14:textId="77777777" w:rsidR="00B15F8D" w:rsidRPr="002260D7" w:rsidRDefault="00B15F8D" w:rsidP="00A731C6">
            <w:pPr>
              <w:spacing w:line="360" w:lineRule="auto"/>
              <w:rPr>
                <w:rFonts w:ascii="Calibri Light" w:hAnsi="Calibri Light"/>
                <w:sz w:val="16"/>
                <w:szCs w:val="16"/>
              </w:rPr>
            </w:pPr>
            <w:del w:id="414" w:author="Ashan Senel Asmone" w:date="2016-03-21T14:40:00Z">
              <w:r w:rsidRPr="002260D7" w:rsidDel="00CB3D36">
                <w:rPr>
                  <w:rFonts w:ascii="Calibri Light" w:hAnsi="Calibri Light"/>
                  <w:sz w:val="16"/>
                  <w:szCs w:val="16"/>
                </w:rPr>
                <w:delText>SS 2: Part 3 Steel for the Reinforcement of Concrete-Plain and ribbed bars (steel grade 250 and 460)</w:delText>
              </w:r>
            </w:del>
            <w:ins w:id="415" w:author="Ashan Senel Asmone" w:date="2016-03-21T16:21:00Z">
              <w:r w:rsidR="00A42019">
                <w:rPr>
                  <w:rFonts w:ascii="Calibri Light" w:hAnsi="Calibri Light"/>
                  <w:sz w:val="16"/>
                  <w:szCs w:val="16"/>
                </w:rPr>
                <w:t>SS 2 - 3 : 1987 Steel for the reinforcement of concrete - Plain and ribbed bars (steel grades 250 and 460)</w:t>
              </w:r>
            </w:ins>
            <w:r w:rsidRPr="002260D7">
              <w:rPr>
                <w:rFonts w:ascii="Calibri Light" w:hAnsi="Calibri Light"/>
                <w:sz w:val="16"/>
                <w:szCs w:val="16"/>
              </w:rPr>
              <w:br/>
            </w:r>
            <w:del w:id="416" w:author="Ashan Senel Asmone" w:date="2016-03-21T14:40:00Z">
              <w:r w:rsidRPr="002260D7" w:rsidDel="00CB3D36">
                <w:rPr>
                  <w:rFonts w:ascii="Calibri Light" w:hAnsi="Calibri Light"/>
                  <w:sz w:val="16"/>
                  <w:szCs w:val="16"/>
                </w:rPr>
                <w:delText>SS 18: Part 1 Cold-reduced steel wire for the reinforcement of concrete and the manufacture of welded fabric -steel grade 500</w:delText>
              </w:r>
            </w:del>
            <w:ins w:id="417" w:author="Ashan Senel Asmone" w:date="2016-03-21T14:40:00Z">
              <w:r w:rsidR="00CB3D36">
                <w:rPr>
                  <w:rFonts w:ascii="Calibri Light" w:hAnsi="Calibri Light"/>
                  <w:sz w:val="16"/>
                  <w:szCs w:val="16"/>
                </w:rPr>
                <w:t>SS 18: Part 1 Cold-reduced steel wire for the reinforcement of concrete and the manufacture of welded fabric -steel grade 500</w:t>
              </w:r>
            </w:ins>
          </w:p>
          <w:p w14:paraId="49CBF61E" w14:textId="77777777" w:rsidR="00B15F8D" w:rsidRPr="002260D7" w:rsidDel="00CB3D36" w:rsidRDefault="00B15F8D" w:rsidP="00A731C6">
            <w:pPr>
              <w:spacing w:line="360" w:lineRule="auto"/>
              <w:rPr>
                <w:del w:id="418" w:author="Ashan Senel Asmone" w:date="2016-03-21T14:40:00Z"/>
                <w:rFonts w:ascii="Calibri Light" w:hAnsi="Calibri Light"/>
                <w:sz w:val="16"/>
                <w:szCs w:val="16"/>
              </w:rPr>
            </w:pPr>
            <w:del w:id="419" w:author="Ashan Senel Asmone" w:date="2016-03-21T14:40:00Z">
              <w:r w:rsidRPr="002260D7" w:rsidDel="00CB3D36">
                <w:rPr>
                  <w:rFonts w:ascii="Calibri Light" w:hAnsi="Calibri Light"/>
                  <w:sz w:val="16"/>
                  <w:szCs w:val="16"/>
                </w:rPr>
                <w:delText>SS 18: Part 2 Cold-reduced steel wire for the reinforcement of concrete and the manufacture of welded fabric -steel grade 485</w:delText>
              </w:r>
            </w:del>
            <w:ins w:id="420" w:author="Ashan Senel Asmone" w:date="2016-03-21T14:40:00Z">
              <w:r w:rsidR="00135CEB">
                <w:rPr>
                  <w:rFonts w:ascii="Calibri Light" w:hAnsi="Calibri Light"/>
                  <w:sz w:val="16"/>
                  <w:szCs w:val="16"/>
                </w:rPr>
                <w:t>SS 18: Part 2 Cold-reduced steel wire for the reinforcement of concrete and the manufacture of welded fabric -steel grade 485</w:t>
              </w:r>
            </w:ins>
          </w:p>
          <w:p w14:paraId="30ADC042" w14:textId="77777777" w:rsidR="00B15F8D" w:rsidRPr="002260D7" w:rsidDel="00135CEB" w:rsidRDefault="00B15F8D" w:rsidP="00A731C6">
            <w:pPr>
              <w:spacing w:line="360" w:lineRule="auto"/>
              <w:rPr>
                <w:del w:id="421" w:author="Ashan Senel Asmone" w:date="2016-03-21T14:41:00Z"/>
                <w:rFonts w:ascii="Calibri Light" w:hAnsi="Calibri Light"/>
                <w:sz w:val="16"/>
                <w:szCs w:val="16"/>
              </w:rPr>
            </w:pPr>
            <w:del w:id="422" w:author="Ashan Senel Asmone" w:date="2016-03-21T14:41:00Z">
              <w:r w:rsidRPr="002260D7" w:rsidDel="00135CEB">
                <w:rPr>
                  <w:rFonts w:ascii="Calibri Light" w:hAnsi="Calibri Light"/>
                  <w:sz w:val="16"/>
                  <w:szCs w:val="16"/>
                </w:rPr>
                <w:delText>SS 32: Part 1 Welded steel fabric for the reinforcement of concrete-steel grades 300 and 500</w:delText>
              </w:r>
            </w:del>
            <w:ins w:id="423" w:author="Ashan Senel Asmone" w:date="2016-03-21T14:41:00Z">
              <w:r w:rsidR="00135CEB">
                <w:rPr>
                  <w:rFonts w:ascii="Calibri Light" w:hAnsi="Calibri Light"/>
                  <w:sz w:val="16"/>
                  <w:szCs w:val="16"/>
                </w:rPr>
                <w:t>SS 32: Part 1 Welded steel fabric for the reinforcement of concrete-steel grades 300 and 500</w:t>
              </w:r>
            </w:ins>
          </w:p>
          <w:p w14:paraId="14B568EA" w14:textId="77777777" w:rsidR="00B15F8D" w:rsidRPr="002260D7" w:rsidRDefault="00B15F8D" w:rsidP="00A731C6">
            <w:pPr>
              <w:spacing w:line="360" w:lineRule="auto"/>
              <w:rPr>
                <w:rFonts w:ascii="Calibri Light" w:hAnsi="Calibri Light"/>
                <w:sz w:val="16"/>
                <w:szCs w:val="16"/>
              </w:rPr>
            </w:pPr>
            <w:del w:id="424" w:author="Ashan Senel Asmone" w:date="2016-03-21T14:41:00Z">
              <w:r w:rsidRPr="002260D7" w:rsidDel="00135CEB">
                <w:rPr>
                  <w:rFonts w:ascii="Calibri Light" w:hAnsi="Calibri Light"/>
                  <w:sz w:val="16"/>
                  <w:szCs w:val="16"/>
                </w:rPr>
                <w:delText>SS 32: Part 2 Welded steel fabric for the reinforcement of concrete-steel grade 485</w:delText>
              </w:r>
            </w:del>
            <w:ins w:id="425" w:author="Ashan Senel Asmone" w:date="2016-03-21T14:41:00Z">
              <w:r w:rsidR="00135CEB">
                <w:rPr>
                  <w:rFonts w:ascii="Calibri Light" w:hAnsi="Calibri Light"/>
                  <w:sz w:val="16"/>
                  <w:szCs w:val="16"/>
                </w:rPr>
                <w:t>SS 32: Part 2 Welded steel fabric for the reinforcement of concrete-steel grade 485</w:t>
              </w:r>
            </w:ins>
          </w:p>
        </w:tc>
        <w:tc>
          <w:tcPr>
            <w:tcW w:w="3865" w:type="dxa"/>
          </w:tcPr>
          <w:p w14:paraId="0E8690AF" w14:textId="77777777" w:rsidR="00B15F8D" w:rsidRPr="002260D7" w:rsidRDefault="00B15F8D" w:rsidP="00B15F8D">
            <w:pPr>
              <w:spacing w:line="360" w:lineRule="auto"/>
              <w:rPr>
                <w:rFonts w:ascii="Calibri Light" w:hAnsi="Calibri Light"/>
                <w:sz w:val="16"/>
                <w:szCs w:val="16"/>
              </w:rPr>
            </w:pPr>
            <w:r w:rsidRPr="002260D7">
              <w:rPr>
                <w:rFonts w:ascii="Calibri Light" w:hAnsi="Calibri Light"/>
                <w:b/>
                <w:bCs/>
                <w:sz w:val="16"/>
                <w:szCs w:val="16"/>
                <w:u w:val="single"/>
              </w:rPr>
              <w:t>Concrete</w:t>
            </w:r>
          </w:p>
          <w:p w14:paraId="5B693B7A" w14:textId="77777777" w:rsidR="00B15F8D" w:rsidRPr="002260D7" w:rsidRDefault="00B15F8D" w:rsidP="00B15F8D">
            <w:pPr>
              <w:spacing w:line="360" w:lineRule="auto"/>
              <w:rPr>
                <w:rFonts w:ascii="Calibri Light" w:hAnsi="Calibri Light"/>
                <w:sz w:val="16"/>
                <w:szCs w:val="16"/>
              </w:rPr>
            </w:pPr>
            <w:r w:rsidRPr="002260D7">
              <w:rPr>
                <w:rFonts w:ascii="Calibri Light" w:hAnsi="Calibri Light"/>
                <w:sz w:val="16"/>
                <w:szCs w:val="16"/>
              </w:rPr>
              <w:t>SS EN 197 - 1 : 2014 Cement - Part 1 : Composition, specifications and conformity criteria for common cement</w:t>
            </w:r>
          </w:p>
          <w:p w14:paraId="6F1B901C" w14:textId="77777777" w:rsidR="00B15F8D" w:rsidRPr="002260D7" w:rsidRDefault="00B15F8D" w:rsidP="00B15F8D">
            <w:pPr>
              <w:spacing w:line="360" w:lineRule="auto"/>
              <w:rPr>
                <w:rFonts w:ascii="Calibri Light" w:hAnsi="Calibri Light"/>
                <w:sz w:val="16"/>
                <w:szCs w:val="16"/>
              </w:rPr>
            </w:pPr>
            <w:r w:rsidRPr="002260D7">
              <w:rPr>
                <w:rFonts w:ascii="Calibri Light" w:hAnsi="Calibri Light"/>
                <w:sz w:val="16"/>
                <w:szCs w:val="16"/>
              </w:rPr>
              <w:t>SS EN 197 - 2 : 2014 Cement - Part 2 : Conformity evaluation</w:t>
            </w:r>
            <w:r w:rsidRPr="002260D7">
              <w:rPr>
                <w:rFonts w:ascii="Calibri Light" w:hAnsi="Calibri Light"/>
                <w:sz w:val="16"/>
                <w:szCs w:val="16"/>
              </w:rPr>
              <w:br/>
              <w:t>SS EN 12620 : 2008 Specification for aggregates for concrete</w:t>
            </w:r>
          </w:p>
          <w:p w14:paraId="0F746561" w14:textId="77777777" w:rsidR="00B15F8D" w:rsidRPr="002260D7" w:rsidRDefault="00B15F8D" w:rsidP="00B15F8D">
            <w:pPr>
              <w:spacing w:line="360" w:lineRule="auto"/>
              <w:rPr>
                <w:rFonts w:ascii="Calibri Light" w:hAnsi="Calibri Light"/>
                <w:sz w:val="16"/>
                <w:szCs w:val="16"/>
              </w:rPr>
            </w:pPr>
            <w:r w:rsidRPr="002260D7">
              <w:rPr>
                <w:rFonts w:ascii="Calibri Light" w:hAnsi="Calibri Light"/>
                <w:sz w:val="16"/>
                <w:szCs w:val="16"/>
              </w:rPr>
              <w:t>SS CP 65 Code of Practice for Structural Use of Concrete-Design and Construction</w:t>
            </w:r>
            <w:r w:rsidRPr="002260D7">
              <w:rPr>
                <w:rFonts w:ascii="Calibri Light" w:hAnsi="Calibri Light"/>
                <w:sz w:val="16"/>
                <w:szCs w:val="16"/>
              </w:rPr>
              <w:br/>
              <w:t>SS 509:Part 1:2005 Code of practice for cleaning and surface repair of buildings. Part 2, Surface repair of natural stones, brick, t</w:t>
            </w:r>
            <w:r w:rsidR="00CB3D36">
              <w:rPr>
                <w:rFonts w:ascii="Calibri Light" w:hAnsi="Calibri Light"/>
                <w:sz w:val="16"/>
                <w:szCs w:val="16"/>
              </w:rPr>
              <w:t xml:space="preserve">erracotta and rendered finishes/ </w:t>
            </w:r>
          </w:p>
          <w:p w14:paraId="7F620098" w14:textId="77777777" w:rsidR="00B15F8D" w:rsidRPr="002260D7" w:rsidDel="00CB3D36" w:rsidRDefault="00B15F8D" w:rsidP="00B15F8D">
            <w:pPr>
              <w:spacing w:line="360" w:lineRule="auto"/>
              <w:rPr>
                <w:del w:id="426" w:author="Ashan Senel Asmone" w:date="2016-03-21T14:29:00Z"/>
                <w:rFonts w:ascii="Calibri Light" w:hAnsi="Calibri Light"/>
                <w:sz w:val="16"/>
                <w:szCs w:val="16"/>
              </w:rPr>
            </w:pPr>
            <w:del w:id="427" w:author="Ashan Senel Asmone" w:date="2016-03-21T14:29:00Z">
              <w:r w:rsidRPr="002260D7" w:rsidDel="00CB3D36">
                <w:rPr>
                  <w:rFonts w:ascii="Calibri Light" w:hAnsi="Calibri Light"/>
                  <w:sz w:val="16"/>
                  <w:szCs w:val="16"/>
                </w:rPr>
                <w:delText>SS 78 - A21 : 1987 (2013) Testing concrete - Method for determination of static modules of elasticity in compression</w:delText>
              </w:r>
              <w:r w:rsidR="00CB3D36" w:rsidDel="00CB3D36">
                <w:rPr>
                  <w:rFonts w:ascii="Calibri Light" w:hAnsi="Calibri Light"/>
                  <w:sz w:val="16"/>
                  <w:szCs w:val="16"/>
                </w:rPr>
                <w:delText xml:space="preserve">/ </w:delText>
              </w:r>
            </w:del>
          </w:p>
          <w:p w14:paraId="6DBDB68F" w14:textId="77777777" w:rsidR="00B15F8D" w:rsidRPr="002260D7" w:rsidDel="00CB3D36" w:rsidRDefault="00B15F8D" w:rsidP="00B15F8D">
            <w:pPr>
              <w:spacing w:line="360" w:lineRule="auto"/>
              <w:rPr>
                <w:del w:id="428" w:author="Ashan Senel Asmone" w:date="2016-03-21T14:29:00Z"/>
                <w:rFonts w:ascii="Calibri Light" w:hAnsi="Calibri Light"/>
                <w:sz w:val="16"/>
                <w:szCs w:val="16"/>
              </w:rPr>
            </w:pPr>
            <w:del w:id="429" w:author="Ashan Senel Asmone" w:date="2016-03-21T14:29:00Z">
              <w:r w:rsidRPr="002260D7" w:rsidDel="00CB3D36">
                <w:rPr>
                  <w:rFonts w:ascii="Calibri Light" w:hAnsi="Calibri Light"/>
                  <w:sz w:val="16"/>
                  <w:szCs w:val="16"/>
                </w:rPr>
                <w:delText>SS 78 - A24 : 1991 (2013) Testing concrete - Methods of analysis of hardened concrete</w:delText>
              </w:r>
              <w:r w:rsidR="00CB3D36" w:rsidDel="00CB3D36">
                <w:rPr>
                  <w:rFonts w:ascii="Calibri Light" w:hAnsi="Calibri Light"/>
                  <w:sz w:val="16"/>
                  <w:szCs w:val="16"/>
                </w:rPr>
                <w:delText xml:space="preserve">/ </w:delText>
              </w:r>
            </w:del>
          </w:p>
          <w:p w14:paraId="22118928" w14:textId="77777777" w:rsidR="00B15F8D" w:rsidRPr="002260D7" w:rsidDel="00CB3D36" w:rsidRDefault="00B15F8D" w:rsidP="00B15F8D">
            <w:pPr>
              <w:spacing w:line="360" w:lineRule="auto"/>
              <w:rPr>
                <w:del w:id="430" w:author="Ashan Senel Asmone" w:date="2016-03-21T14:29:00Z"/>
                <w:rFonts w:ascii="Calibri Light" w:hAnsi="Calibri Light"/>
                <w:sz w:val="16"/>
                <w:szCs w:val="16"/>
              </w:rPr>
            </w:pPr>
            <w:del w:id="431" w:author="Ashan Senel Asmone" w:date="2016-03-21T14:29:00Z">
              <w:r w:rsidRPr="002260D7" w:rsidDel="00CB3D36">
                <w:rPr>
                  <w:rFonts w:ascii="Calibri Light" w:hAnsi="Calibri Light"/>
                  <w:sz w:val="16"/>
                  <w:szCs w:val="16"/>
                </w:rPr>
                <w:delText>SS 78 - B1 : 1992 (2013) Testing concrete - Guide to the use of non-destructive methods of test for hardened c</w:delText>
              </w:r>
              <w:r w:rsidR="00CB3D36" w:rsidDel="00CB3D36">
                <w:rPr>
                  <w:rFonts w:ascii="Calibri Light" w:hAnsi="Calibri Light"/>
                  <w:sz w:val="16"/>
                  <w:szCs w:val="16"/>
                </w:rPr>
                <w:delText xml:space="preserve">oncrete/ </w:delText>
              </w:r>
            </w:del>
          </w:p>
          <w:p w14:paraId="15C78B17" w14:textId="77777777" w:rsidR="00B15F8D" w:rsidRPr="002260D7" w:rsidDel="00CB3D36" w:rsidRDefault="00B15F8D" w:rsidP="00B15F8D">
            <w:pPr>
              <w:spacing w:line="360" w:lineRule="auto"/>
              <w:rPr>
                <w:del w:id="432" w:author="Ashan Senel Asmone" w:date="2016-03-21T14:25:00Z"/>
                <w:rFonts w:ascii="Calibri Light" w:hAnsi="Calibri Light"/>
                <w:sz w:val="16"/>
                <w:szCs w:val="16"/>
              </w:rPr>
            </w:pPr>
            <w:del w:id="433" w:author="Ashan Senel Asmone" w:date="2016-03-21T14:25:00Z">
              <w:r w:rsidRPr="002260D7" w:rsidDel="00CB3D36">
                <w:rPr>
                  <w:rFonts w:ascii="Calibri Light" w:hAnsi="Calibri Light"/>
                  <w:sz w:val="16"/>
                  <w:szCs w:val="16"/>
                </w:rPr>
                <w:delText>SS 78 - B4 : 1992 (2013) Testing concrete - Recommendations for the use of electromagnetic covermeters</w:delText>
              </w:r>
              <w:r w:rsidR="00CB3D36" w:rsidDel="00CB3D36">
                <w:rPr>
                  <w:rFonts w:ascii="Calibri Light" w:hAnsi="Calibri Light"/>
                  <w:sz w:val="16"/>
                  <w:szCs w:val="16"/>
                </w:rPr>
                <w:delText xml:space="preserve">/ </w:delText>
              </w:r>
            </w:del>
          </w:p>
          <w:p w14:paraId="232FB6BE" w14:textId="77777777" w:rsidR="00B15F8D" w:rsidRPr="002260D7" w:rsidDel="00CB3D36" w:rsidRDefault="00B15F8D" w:rsidP="00B15F8D">
            <w:pPr>
              <w:spacing w:line="360" w:lineRule="auto"/>
              <w:rPr>
                <w:del w:id="434" w:author="Ashan Senel Asmone" w:date="2016-03-21T14:25:00Z"/>
                <w:rFonts w:ascii="Calibri Light" w:hAnsi="Calibri Light"/>
                <w:sz w:val="16"/>
                <w:szCs w:val="16"/>
              </w:rPr>
            </w:pPr>
            <w:del w:id="435" w:author="Ashan Senel Asmone" w:date="2016-03-21T14:25:00Z">
              <w:r w:rsidRPr="002260D7" w:rsidDel="00CB3D36">
                <w:rPr>
                  <w:rFonts w:ascii="Calibri Light" w:hAnsi="Calibri Light"/>
                  <w:sz w:val="16"/>
                  <w:szCs w:val="16"/>
                </w:rPr>
                <w:delText>SS 78 - B6 : 1992 (2013) Testing concrete - Recommendations for determination of strain in concrete</w:delText>
              </w:r>
              <w:r w:rsidR="00CB3D36" w:rsidDel="00CB3D36">
                <w:rPr>
                  <w:rFonts w:ascii="Calibri Light" w:hAnsi="Calibri Light"/>
                  <w:sz w:val="16"/>
                  <w:szCs w:val="16"/>
                </w:rPr>
                <w:delText xml:space="preserve">/ </w:delText>
              </w:r>
            </w:del>
          </w:p>
          <w:p w14:paraId="78825224" w14:textId="77777777" w:rsidR="00B15F8D" w:rsidRPr="002260D7" w:rsidDel="00CB3D36" w:rsidRDefault="00B15F8D" w:rsidP="00B15F8D">
            <w:pPr>
              <w:spacing w:line="360" w:lineRule="auto"/>
              <w:rPr>
                <w:del w:id="436" w:author="Ashan Senel Asmone" w:date="2016-03-21T14:25:00Z"/>
                <w:rFonts w:ascii="Calibri Light" w:hAnsi="Calibri Light"/>
                <w:sz w:val="16"/>
                <w:szCs w:val="16"/>
              </w:rPr>
            </w:pPr>
            <w:del w:id="437" w:author="Ashan Senel Asmone" w:date="2016-03-21T14:25:00Z">
              <w:r w:rsidRPr="002260D7" w:rsidDel="00CB3D36">
                <w:rPr>
                  <w:rFonts w:ascii="Calibri Light" w:hAnsi="Calibri Light"/>
                  <w:sz w:val="16"/>
                  <w:szCs w:val="16"/>
                </w:rPr>
                <w:delText>SS 78 - B7 : 1992 (2013) Testing concrete - Recommendations for assessment of concrete strength by the near-to-surface tests</w:delText>
              </w:r>
              <w:r w:rsidR="00CB3D36" w:rsidDel="00CB3D36">
                <w:rPr>
                  <w:rFonts w:ascii="Calibri Light" w:hAnsi="Calibri Light"/>
                  <w:sz w:val="16"/>
                  <w:szCs w:val="16"/>
                </w:rPr>
                <w:delText xml:space="preserve">/ </w:delText>
              </w:r>
            </w:del>
          </w:p>
          <w:p w14:paraId="3A9614FB" w14:textId="77777777" w:rsidR="00B15F8D" w:rsidRPr="002260D7" w:rsidDel="00CB3D36" w:rsidRDefault="00B15F8D" w:rsidP="00B15F8D">
            <w:pPr>
              <w:spacing w:line="360" w:lineRule="auto"/>
              <w:rPr>
                <w:del w:id="438" w:author="Ashan Senel Asmone" w:date="2016-03-21T14:24:00Z"/>
                <w:rFonts w:ascii="Calibri Light" w:hAnsi="Calibri Light"/>
                <w:sz w:val="16"/>
                <w:szCs w:val="16"/>
              </w:rPr>
            </w:pPr>
            <w:del w:id="439" w:author="Ashan Senel Asmone" w:date="2016-03-21T14:24:00Z">
              <w:r w:rsidRPr="002260D7" w:rsidDel="00CB3D36">
                <w:rPr>
                  <w:rFonts w:ascii="Calibri Light" w:hAnsi="Calibri Light"/>
                  <w:sz w:val="16"/>
                  <w:szCs w:val="16"/>
                </w:rPr>
                <w:delText>SS 78 - B9 : 1992 (2013) Testing concrete - Recommendations for the measurement of dynamic modulus of elasticity</w:delText>
              </w:r>
            </w:del>
          </w:p>
          <w:p w14:paraId="2AAFBC39" w14:textId="77777777" w:rsidR="00B15F8D" w:rsidRPr="002260D7" w:rsidRDefault="00B15F8D" w:rsidP="00B15F8D">
            <w:pPr>
              <w:spacing w:line="360" w:lineRule="auto"/>
              <w:rPr>
                <w:rFonts w:ascii="Calibri Light" w:hAnsi="Calibri Light"/>
                <w:sz w:val="16"/>
                <w:szCs w:val="16"/>
              </w:rPr>
            </w:pPr>
            <w:r w:rsidRPr="002260D7">
              <w:rPr>
                <w:rFonts w:ascii="Calibri Light" w:hAnsi="Calibri Light"/>
                <w:b/>
                <w:bCs/>
                <w:sz w:val="16"/>
                <w:szCs w:val="16"/>
                <w:u w:val="single"/>
              </w:rPr>
              <w:t>Reinforcement</w:t>
            </w:r>
          </w:p>
          <w:p w14:paraId="32D4A4C9" w14:textId="77777777" w:rsidR="00954F73" w:rsidDel="00CB3D36" w:rsidRDefault="00954F73" w:rsidP="00954F73">
            <w:pPr>
              <w:rPr>
                <w:del w:id="440" w:author="Ashan Senel Asmone" w:date="2016-03-21T14:40:00Z"/>
                <w:rFonts w:ascii="Calibri Light" w:hAnsi="Calibri Light"/>
                <w:sz w:val="16"/>
                <w:szCs w:val="16"/>
              </w:rPr>
            </w:pPr>
            <w:del w:id="441" w:author="Ashan Senel Asmone" w:date="2016-03-21T14:40:00Z">
              <w:r w:rsidDel="00CB3D36">
                <w:rPr>
                  <w:rFonts w:ascii="Calibri Light" w:hAnsi="Calibri Light"/>
                  <w:sz w:val="16"/>
                  <w:szCs w:val="16"/>
                </w:rPr>
                <w:delText xml:space="preserve">SS 560 : 2010 </w:delText>
              </w:r>
              <w:r w:rsidRPr="00954F73" w:rsidDel="00CB3D36">
                <w:rPr>
                  <w:rFonts w:ascii="Calibri Light" w:hAnsi="Calibri Light"/>
                  <w:sz w:val="16"/>
                  <w:szCs w:val="16"/>
                </w:rPr>
                <w:delText>Specification for steel for the reinforcement of concrete – Weldable reinforcing steel – Bar, coil and decoiled product</w:delText>
              </w:r>
            </w:del>
          </w:p>
          <w:p w14:paraId="22C270D6" w14:textId="77777777" w:rsidR="00954F73" w:rsidRDefault="00954F73" w:rsidP="00954F73">
            <w:pPr>
              <w:rPr>
                <w:rFonts w:ascii="Calibri Light" w:hAnsi="Calibri Light"/>
                <w:sz w:val="16"/>
                <w:szCs w:val="16"/>
              </w:rPr>
            </w:pPr>
          </w:p>
          <w:p w14:paraId="186F95F7" w14:textId="77777777" w:rsidR="00B15F8D" w:rsidRPr="002260D7" w:rsidRDefault="00954F73" w:rsidP="00954F73">
            <w:del w:id="442" w:author="Ashan Senel Asmone" w:date="2016-03-21T14:40:00Z">
              <w:r w:rsidRPr="00954F73" w:rsidDel="00CB3D36">
                <w:rPr>
                  <w:rFonts w:ascii="Calibri Light" w:hAnsi="Calibri Light"/>
                  <w:sz w:val="16"/>
                  <w:szCs w:val="16"/>
                </w:rPr>
                <w:delText>SS 561 : 2010</w:delText>
              </w:r>
              <w:r w:rsidDel="00CB3D36">
                <w:rPr>
                  <w:rFonts w:ascii="Calibri Light" w:hAnsi="Calibri Light"/>
                  <w:sz w:val="16"/>
                  <w:szCs w:val="16"/>
                </w:rPr>
                <w:delText xml:space="preserve"> </w:delText>
              </w:r>
              <w:r w:rsidRPr="00954F73" w:rsidDel="00CB3D36">
                <w:rPr>
                  <w:rFonts w:ascii="Calibri Light" w:hAnsi="Calibri Light"/>
                  <w:sz w:val="16"/>
                  <w:szCs w:val="16"/>
                </w:rPr>
                <w:delText>Specification for steel fabric for the reinforcement of concrete</w:delText>
              </w:r>
            </w:del>
          </w:p>
        </w:tc>
      </w:tr>
      <w:tr w:rsidR="00B15F8D" w:rsidRPr="004F3C8C" w14:paraId="0C976582" w14:textId="77777777" w:rsidTr="00B15F8D">
        <w:tc>
          <w:tcPr>
            <w:tcW w:w="633" w:type="dxa"/>
          </w:tcPr>
          <w:p w14:paraId="19DCB011" w14:textId="77777777" w:rsidR="00B15F8D" w:rsidRPr="004F3C8C" w:rsidRDefault="00B15F8D" w:rsidP="004F3C8C">
            <w:pPr>
              <w:spacing w:after="120"/>
              <w:rPr>
                <w:rFonts w:ascii="Calibri Light" w:hAnsi="Calibri Light"/>
                <w:sz w:val="16"/>
                <w:szCs w:val="16"/>
                <w:lang w:val="en-US"/>
              </w:rPr>
            </w:pPr>
            <w:r w:rsidRPr="004F3C8C">
              <w:rPr>
                <w:rFonts w:ascii="Calibri Light" w:hAnsi="Calibri Light"/>
                <w:sz w:val="16"/>
                <w:szCs w:val="16"/>
                <w:lang w:val="en-US"/>
              </w:rPr>
              <w:t>ISO</w:t>
            </w:r>
          </w:p>
        </w:tc>
        <w:tc>
          <w:tcPr>
            <w:tcW w:w="4636" w:type="dxa"/>
          </w:tcPr>
          <w:p w14:paraId="425B2E4E" w14:textId="77777777" w:rsidR="00B15F8D" w:rsidRPr="004F3C8C" w:rsidRDefault="00B15F8D" w:rsidP="00A731C6">
            <w:pPr>
              <w:spacing w:line="360" w:lineRule="auto"/>
              <w:rPr>
                <w:rFonts w:ascii="Calibri Light" w:hAnsi="Calibri Light"/>
                <w:sz w:val="16"/>
                <w:szCs w:val="16"/>
              </w:rPr>
            </w:pPr>
            <w:r w:rsidRPr="004F3C8C">
              <w:rPr>
                <w:rFonts w:ascii="Calibri Light" w:hAnsi="Calibri Light"/>
                <w:b/>
                <w:bCs/>
                <w:sz w:val="16"/>
                <w:szCs w:val="16"/>
                <w:u w:val="single"/>
              </w:rPr>
              <w:t>Concrete</w:t>
            </w:r>
          </w:p>
          <w:p w14:paraId="3F0C2DAB" w14:textId="77777777" w:rsidR="00B15F8D" w:rsidRPr="004F3C8C" w:rsidRDefault="00B15F8D" w:rsidP="00A731C6">
            <w:pPr>
              <w:spacing w:line="360" w:lineRule="auto"/>
              <w:rPr>
                <w:rFonts w:ascii="Calibri Light" w:hAnsi="Calibri Light"/>
                <w:sz w:val="16"/>
                <w:szCs w:val="16"/>
              </w:rPr>
            </w:pPr>
            <w:del w:id="443" w:author="Ashan Senel Asmone" w:date="2016-03-21T14:43:00Z">
              <w:r w:rsidRPr="004F3C8C" w:rsidDel="00135CEB">
                <w:rPr>
                  <w:rFonts w:ascii="Calibri Light" w:hAnsi="Calibri Light"/>
                  <w:sz w:val="16"/>
                  <w:szCs w:val="16"/>
                </w:rPr>
                <w:delText>ISO 1920: 1976 Concrete tests--Dimension, tolerances and applicability of test specimens</w:delText>
              </w:r>
            </w:del>
            <w:ins w:id="444" w:author="Ashan Senel Asmone" w:date="2016-03-21T14:48:00Z">
              <w:r w:rsidR="00135CEB">
                <w:rPr>
                  <w:rFonts w:ascii="Calibri Light" w:hAnsi="Calibri Light"/>
                  <w:sz w:val="16"/>
                  <w:szCs w:val="16"/>
                </w:rPr>
                <w:t xml:space="preserve">ISO 1920-1:2004 Testing of concrete -- Part 1: Sampling of fresh concrete/ </w:t>
              </w:r>
            </w:ins>
            <w:ins w:id="445" w:author="Ashan Senel Asmone" w:date="2016-03-21T14:43:00Z">
              <w:r w:rsidR="00135CEB">
                <w:rPr>
                  <w:rFonts w:ascii="Calibri Light" w:hAnsi="Calibri Light"/>
                  <w:sz w:val="16"/>
                  <w:szCs w:val="16"/>
                </w:rPr>
                <w:t>ISO 1920-3:2004 Testing of concrete - Part 3: Making and curing test specimens</w:t>
              </w:r>
            </w:ins>
            <w:r w:rsidRPr="004F3C8C">
              <w:rPr>
                <w:rFonts w:ascii="Calibri Light" w:hAnsi="Calibri Light"/>
                <w:sz w:val="16"/>
                <w:szCs w:val="16"/>
              </w:rPr>
              <w:t> </w:t>
            </w:r>
            <w:r w:rsidRPr="004F3C8C">
              <w:rPr>
                <w:rFonts w:ascii="Calibri Light" w:hAnsi="Calibri Light"/>
                <w:sz w:val="16"/>
                <w:szCs w:val="16"/>
              </w:rPr>
              <w:br/>
            </w:r>
            <w:del w:id="446" w:author="Ashan Senel Asmone" w:date="2016-03-21T14:45:00Z">
              <w:r w:rsidRPr="004F3C8C" w:rsidDel="00135CEB">
                <w:rPr>
                  <w:rFonts w:ascii="Calibri Light" w:hAnsi="Calibri Light"/>
                  <w:sz w:val="16"/>
                  <w:szCs w:val="16"/>
                </w:rPr>
                <w:delText>ISO 2736-1:1986 Concrete tests -- Test specimens -- Part 1: Sampling of fresh concrete </w:delText>
              </w:r>
            </w:del>
            <w:ins w:id="447" w:author="Ashan Senel Asmone" w:date="2016-03-21T14:45:00Z">
              <w:r w:rsidR="00135CEB">
                <w:rPr>
                  <w:rFonts w:ascii="Calibri Light" w:hAnsi="Calibri Light"/>
                  <w:sz w:val="16"/>
                  <w:szCs w:val="16"/>
                </w:rPr>
                <w:t>ISO 1920-1:2004 Testing of concrete - Part 1: Sampling of fresh concrete</w:t>
              </w:r>
            </w:ins>
          </w:p>
          <w:p w14:paraId="5140CFF6" w14:textId="77777777" w:rsidR="00B15F8D" w:rsidRPr="004F3C8C" w:rsidRDefault="00B15F8D" w:rsidP="00A731C6">
            <w:pPr>
              <w:spacing w:line="360" w:lineRule="auto"/>
              <w:rPr>
                <w:rFonts w:ascii="Calibri Light" w:hAnsi="Calibri Light"/>
                <w:sz w:val="16"/>
                <w:szCs w:val="16"/>
              </w:rPr>
            </w:pPr>
            <w:del w:id="448" w:author="Ashan Senel Asmone" w:date="2016-03-21T14:46:00Z">
              <w:r w:rsidRPr="004F3C8C" w:rsidDel="00135CEB">
                <w:rPr>
                  <w:rFonts w:ascii="Calibri Light" w:hAnsi="Calibri Light"/>
                  <w:sz w:val="16"/>
                  <w:szCs w:val="16"/>
                </w:rPr>
                <w:delText>ISO 2736-2:1986 Concrete tests -- Test specimens -- Part 2: Making and curing of test specimens for strength tests</w:delText>
              </w:r>
            </w:del>
          </w:p>
          <w:p w14:paraId="3E76FE36" w14:textId="77777777" w:rsidR="00B15F8D" w:rsidRPr="004F3C8C" w:rsidRDefault="00B15F8D" w:rsidP="00A731C6">
            <w:pPr>
              <w:spacing w:line="360" w:lineRule="auto"/>
              <w:rPr>
                <w:rFonts w:ascii="Calibri Light" w:hAnsi="Calibri Light"/>
                <w:sz w:val="16"/>
                <w:szCs w:val="16"/>
              </w:rPr>
            </w:pPr>
            <w:del w:id="449" w:author="Ashan Senel Asmone" w:date="2016-03-21T14:49:00Z">
              <w:r w:rsidRPr="004F3C8C" w:rsidDel="00135CEB">
                <w:rPr>
                  <w:rFonts w:ascii="Calibri Light" w:hAnsi="Calibri Light"/>
                  <w:sz w:val="16"/>
                  <w:szCs w:val="16"/>
                </w:rPr>
                <w:delText>ISO 3766:1995 Construction drawings -- Simplified representation of concrete reinforcement</w:delText>
              </w:r>
            </w:del>
            <w:ins w:id="450" w:author="Ashan Senel Asmone" w:date="2016-03-21T14:49:00Z">
              <w:r w:rsidR="00135CEB">
                <w:rPr>
                  <w:rFonts w:ascii="Calibri Light" w:hAnsi="Calibri Light"/>
                  <w:sz w:val="16"/>
                  <w:szCs w:val="16"/>
                </w:rPr>
                <w:t>ISO 3766:2003  Construction drawings -- Simplified representation of concrete reinforcement</w:t>
              </w:r>
            </w:ins>
          </w:p>
          <w:p w14:paraId="76034265" w14:textId="77777777" w:rsidR="00B15F8D" w:rsidRPr="004F3C8C" w:rsidRDefault="00B15F8D" w:rsidP="00A731C6">
            <w:pPr>
              <w:spacing w:line="360" w:lineRule="auto"/>
              <w:rPr>
                <w:rFonts w:ascii="Calibri Light" w:hAnsi="Calibri Light"/>
                <w:sz w:val="16"/>
                <w:szCs w:val="16"/>
              </w:rPr>
            </w:pPr>
            <w:del w:id="451" w:author="Ashan Senel Asmone" w:date="2016-03-21T14:49:00Z">
              <w:r w:rsidRPr="004F3C8C" w:rsidDel="00135CEB">
                <w:rPr>
                  <w:rFonts w:ascii="Calibri Light" w:hAnsi="Calibri Light"/>
                  <w:sz w:val="16"/>
                  <w:szCs w:val="16"/>
                </w:rPr>
                <w:delText>ISO 3893:1977 Concrete -- Classification by compressive strength</w:delText>
              </w:r>
            </w:del>
          </w:p>
          <w:p w14:paraId="7617024B" w14:textId="77777777" w:rsidR="00B15F8D" w:rsidRPr="004F3C8C" w:rsidRDefault="00B15F8D" w:rsidP="00A731C6">
            <w:pPr>
              <w:spacing w:line="360" w:lineRule="auto"/>
              <w:rPr>
                <w:rFonts w:ascii="Calibri Light" w:hAnsi="Calibri Light"/>
                <w:sz w:val="16"/>
                <w:szCs w:val="16"/>
              </w:rPr>
            </w:pPr>
            <w:del w:id="452" w:author="Ashan Senel Asmone" w:date="2016-03-21T14:50:00Z">
              <w:r w:rsidRPr="004F3C8C" w:rsidDel="00135CEB">
                <w:rPr>
                  <w:rFonts w:ascii="Calibri Light" w:hAnsi="Calibri Light"/>
                  <w:sz w:val="16"/>
                  <w:szCs w:val="16"/>
                </w:rPr>
                <w:delText>ISO 4012:1978 Concrete -- Determination of compressive strength of test specimens</w:delText>
              </w:r>
            </w:del>
            <w:ins w:id="453" w:author="Ashan Senel Asmone" w:date="2016-03-21T14:50:00Z">
              <w:r w:rsidR="00135CEB">
                <w:rPr>
                  <w:rFonts w:ascii="Calibri Light" w:hAnsi="Calibri Light"/>
                  <w:sz w:val="16"/>
                  <w:szCs w:val="16"/>
                </w:rPr>
                <w:t>ISO 1920-4:2005  Testing of concrete -- Part 4: Strength of hardened concrete</w:t>
              </w:r>
            </w:ins>
          </w:p>
          <w:p w14:paraId="6BBFDCC6" w14:textId="77777777" w:rsidR="00B15F8D" w:rsidRPr="004F3C8C" w:rsidRDefault="00B15F8D" w:rsidP="00A731C6">
            <w:pPr>
              <w:spacing w:line="360" w:lineRule="auto"/>
              <w:rPr>
                <w:rFonts w:ascii="Calibri Light" w:hAnsi="Calibri Light"/>
                <w:sz w:val="16"/>
                <w:szCs w:val="16"/>
              </w:rPr>
            </w:pPr>
            <w:del w:id="454" w:author="Ashan Senel Asmone" w:date="2016-03-21T14:51:00Z">
              <w:r w:rsidRPr="004F3C8C" w:rsidDel="00135CEB">
                <w:rPr>
                  <w:rFonts w:ascii="Calibri Light" w:hAnsi="Calibri Light"/>
                  <w:sz w:val="16"/>
                  <w:szCs w:val="16"/>
                </w:rPr>
                <w:delText>ISO 4013:1978 Concrete -- Determination of flexural strength of test specimens</w:delText>
              </w:r>
            </w:del>
            <w:r w:rsidRPr="004F3C8C">
              <w:rPr>
                <w:rFonts w:ascii="Calibri Light" w:hAnsi="Calibri Light"/>
                <w:sz w:val="16"/>
                <w:szCs w:val="16"/>
              </w:rPr>
              <w:t> </w:t>
            </w:r>
          </w:p>
          <w:p w14:paraId="3A857691" w14:textId="77777777" w:rsidR="00B15F8D" w:rsidRPr="004F3C8C" w:rsidRDefault="00B15F8D" w:rsidP="00A731C6">
            <w:pPr>
              <w:spacing w:line="360" w:lineRule="auto"/>
              <w:rPr>
                <w:rFonts w:ascii="Calibri Light" w:hAnsi="Calibri Light"/>
                <w:sz w:val="16"/>
                <w:szCs w:val="16"/>
              </w:rPr>
            </w:pPr>
            <w:del w:id="455" w:author="Ashan Senel Asmone" w:date="2016-03-21T14:52:00Z">
              <w:r w:rsidRPr="004F3C8C" w:rsidDel="00135CEB">
                <w:rPr>
                  <w:rFonts w:ascii="Calibri Light" w:hAnsi="Calibri Light"/>
                  <w:sz w:val="16"/>
                  <w:szCs w:val="16"/>
                </w:rPr>
                <w:delText>ISO 4103:1979 Concrete -- Classification of consistency</w:delText>
              </w:r>
            </w:del>
            <w:r w:rsidRPr="004F3C8C">
              <w:rPr>
                <w:rFonts w:ascii="Calibri Light" w:hAnsi="Calibri Light"/>
                <w:sz w:val="16"/>
                <w:szCs w:val="16"/>
              </w:rPr>
              <w:t> </w:t>
            </w:r>
          </w:p>
          <w:p w14:paraId="2D225C0A" w14:textId="77777777" w:rsidR="00B15F8D" w:rsidRPr="004F3C8C" w:rsidRDefault="00B15F8D" w:rsidP="00A731C6">
            <w:pPr>
              <w:spacing w:line="360" w:lineRule="auto"/>
              <w:rPr>
                <w:rFonts w:ascii="Calibri Light" w:hAnsi="Calibri Light"/>
                <w:sz w:val="16"/>
                <w:szCs w:val="16"/>
              </w:rPr>
            </w:pPr>
            <w:del w:id="456" w:author="Ashan Senel Asmone" w:date="2016-03-21T14:52:00Z">
              <w:r w:rsidRPr="004F3C8C" w:rsidDel="00135CEB">
                <w:rPr>
                  <w:rFonts w:ascii="Calibri Light" w:hAnsi="Calibri Light"/>
                  <w:sz w:val="16"/>
                  <w:szCs w:val="16"/>
                </w:rPr>
                <w:delText>ISO 4108:1980 Concrete -- Determination of tensile splitting strength of test specimens</w:delText>
              </w:r>
            </w:del>
            <w:r w:rsidRPr="004F3C8C">
              <w:rPr>
                <w:rFonts w:ascii="Calibri Light" w:hAnsi="Calibri Light"/>
                <w:sz w:val="16"/>
                <w:szCs w:val="16"/>
              </w:rPr>
              <w:t> </w:t>
            </w:r>
          </w:p>
          <w:p w14:paraId="1A31AA6D" w14:textId="77777777" w:rsidR="00B15F8D" w:rsidRPr="004F3C8C" w:rsidRDefault="00B15F8D" w:rsidP="00A731C6">
            <w:pPr>
              <w:spacing w:line="360" w:lineRule="auto"/>
              <w:rPr>
                <w:rFonts w:ascii="Calibri Light" w:hAnsi="Calibri Light"/>
                <w:sz w:val="16"/>
                <w:szCs w:val="16"/>
              </w:rPr>
            </w:pPr>
            <w:del w:id="457" w:author="Ashan Senel Asmone" w:date="2016-03-21T14:53:00Z">
              <w:r w:rsidRPr="004F3C8C" w:rsidDel="00135CEB">
                <w:rPr>
                  <w:rFonts w:ascii="Calibri Light" w:hAnsi="Calibri Light"/>
                  <w:sz w:val="16"/>
                  <w:szCs w:val="16"/>
                </w:rPr>
                <w:delText>ISO 4109:1980 Fresh concrete -- Determination of the consistency -- Slump test</w:delText>
              </w:r>
            </w:del>
            <w:ins w:id="458" w:author="Ashan Senel Asmone" w:date="2016-03-21T14:53:00Z">
              <w:r w:rsidR="00135CEB">
                <w:rPr>
                  <w:rFonts w:ascii="Calibri Light" w:hAnsi="Calibri Light"/>
                  <w:sz w:val="16"/>
                  <w:szCs w:val="16"/>
                </w:rPr>
                <w:t>ISO 1920-2:2005  Testing of concrete -- Part 2: Properties of fresh concrete</w:t>
              </w:r>
            </w:ins>
            <w:r w:rsidRPr="004F3C8C">
              <w:rPr>
                <w:rFonts w:ascii="Calibri Light" w:hAnsi="Calibri Light"/>
                <w:sz w:val="16"/>
                <w:szCs w:val="16"/>
              </w:rPr>
              <w:t> </w:t>
            </w:r>
          </w:p>
          <w:p w14:paraId="7E63D350" w14:textId="77777777" w:rsidR="00B15F8D" w:rsidRPr="004F3C8C" w:rsidRDefault="00B15F8D" w:rsidP="00A731C6">
            <w:pPr>
              <w:spacing w:line="360" w:lineRule="auto"/>
              <w:rPr>
                <w:rFonts w:ascii="Calibri Light" w:hAnsi="Calibri Light"/>
                <w:sz w:val="16"/>
                <w:szCs w:val="16"/>
              </w:rPr>
            </w:pPr>
            <w:del w:id="459" w:author="Ashan Senel Asmone" w:date="2016-03-21T14:53:00Z">
              <w:r w:rsidRPr="004F3C8C" w:rsidDel="00135CEB">
                <w:rPr>
                  <w:rFonts w:ascii="Calibri Light" w:hAnsi="Calibri Light"/>
                  <w:sz w:val="16"/>
                  <w:szCs w:val="16"/>
                </w:rPr>
                <w:delText>ISO 4110:1979 Fresh concrete -- Determination of the consistency -- Vebe test</w:delText>
              </w:r>
            </w:del>
            <w:r w:rsidRPr="004F3C8C">
              <w:rPr>
                <w:rFonts w:ascii="Calibri Light" w:hAnsi="Calibri Light"/>
                <w:sz w:val="16"/>
                <w:szCs w:val="16"/>
              </w:rPr>
              <w:t> </w:t>
            </w:r>
          </w:p>
          <w:p w14:paraId="56AE9B59" w14:textId="77777777" w:rsidR="00B15F8D" w:rsidRPr="004F3C8C" w:rsidRDefault="00B15F8D" w:rsidP="00A731C6">
            <w:pPr>
              <w:spacing w:line="360" w:lineRule="auto"/>
              <w:rPr>
                <w:rFonts w:ascii="Calibri Light" w:hAnsi="Calibri Light"/>
                <w:sz w:val="16"/>
                <w:szCs w:val="16"/>
              </w:rPr>
            </w:pPr>
            <w:del w:id="460" w:author="Ashan Senel Asmone" w:date="2016-03-21T14:54:00Z">
              <w:r w:rsidRPr="004F3C8C" w:rsidDel="00135CEB">
                <w:rPr>
                  <w:rFonts w:ascii="Calibri Light" w:hAnsi="Calibri Light"/>
                  <w:sz w:val="16"/>
                  <w:szCs w:val="16"/>
                </w:rPr>
                <w:delText>ISO 4111:1979 Fresh concrete -- Determination of consistency -- Degree of compactibility (Compaction index)</w:delText>
              </w:r>
            </w:del>
            <w:r w:rsidRPr="004F3C8C">
              <w:rPr>
                <w:rFonts w:ascii="Calibri Light" w:hAnsi="Calibri Light"/>
                <w:sz w:val="16"/>
                <w:szCs w:val="16"/>
              </w:rPr>
              <w:t> </w:t>
            </w:r>
          </w:p>
          <w:p w14:paraId="038A85C5" w14:textId="77777777" w:rsidR="00B15F8D" w:rsidRPr="004F3C8C" w:rsidRDefault="00B15F8D" w:rsidP="00A731C6">
            <w:pPr>
              <w:spacing w:line="360" w:lineRule="auto"/>
              <w:rPr>
                <w:rFonts w:ascii="Calibri Light" w:hAnsi="Calibri Light"/>
                <w:sz w:val="16"/>
                <w:szCs w:val="16"/>
              </w:rPr>
            </w:pPr>
            <w:del w:id="461" w:author="Ashan Senel Asmone" w:date="2016-03-21T14:55:00Z">
              <w:r w:rsidRPr="004F3C8C" w:rsidDel="00135CEB">
                <w:rPr>
                  <w:rFonts w:ascii="Calibri Light" w:hAnsi="Calibri Light"/>
                  <w:sz w:val="16"/>
                  <w:szCs w:val="16"/>
                </w:rPr>
                <w:delText>ISO 4635:1982 Rubber, vulcanized -- Preformed compression seals for use between concrete motorway paving sections -- Specification for material</w:delText>
              </w:r>
            </w:del>
            <w:ins w:id="462" w:author="Ashan Senel Asmone" w:date="2016-03-21T14:55:00Z">
              <w:r w:rsidR="00135CEB">
                <w:rPr>
                  <w:rFonts w:ascii="Calibri Light" w:hAnsi="Calibri Light"/>
                  <w:sz w:val="16"/>
                  <w:szCs w:val="16"/>
                </w:rPr>
                <w:t>ISO 4635:2011  Rubber, vulcanized -- Preformed joint seals for use between concrete paving sections of highways -- Specification</w:t>
              </w:r>
            </w:ins>
            <w:r w:rsidRPr="004F3C8C">
              <w:rPr>
                <w:rFonts w:ascii="Calibri Light" w:hAnsi="Calibri Light"/>
                <w:sz w:val="16"/>
                <w:szCs w:val="16"/>
              </w:rPr>
              <w:t> </w:t>
            </w:r>
          </w:p>
          <w:p w14:paraId="743A8146" w14:textId="77777777" w:rsidR="00B15F8D" w:rsidRPr="004F3C8C" w:rsidRDefault="00B15F8D" w:rsidP="00A731C6">
            <w:pPr>
              <w:spacing w:line="360" w:lineRule="auto"/>
              <w:rPr>
                <w:rFonts w:ascii="Calibri Light" w:hAnsi="Calibri Light"/>
                <w:sz w:val="16"/>
                <w:szCs w:val="16"/>
              </w:rPr>
            </w:pPr>
            <w:del w:id="463" w:author="Ashan Senel Asmone" w:date="2016-03-21T14:55:00Z">
              <w:r w:rsidRPr="004F3C8C" w:rsidDel="00135CEB">
                <w:rPr>
                  <w:rFonts w:ascii="Calibri Light" w:hAnsi="Calibri Light"/>
                  <w:sz w:val="16"/>
                  <w:szCs w:val="16"/>
                </w:rPr>
                <w:delText>ISO 4848:1980 Concrete -- Determination of air content of freshly mixed concrete -- Pressure method </w:delText>
              </w:r>
            </w:del>
          </w:p>
          <w:p w14:paraId="037E48CE" w14:textId="77777777" w:rsidR="00B15F8D" w:rsidRPr="004F3C8C" w:rsidRDefault="00B15F8D" w:rsidP="00A731C6">
            <w:pPr>
              <w:spacing w:line="360" w:lineRule="auto"/>
              <w:rPr>
                <w:rFonts w:ascii="Calibri Light" w:hAnsi="Calibri Light"/>
                <w:sz w:val="16"/>
                <w:szCs w:val="16"/>
              </w:rPr>
            </w:pPr>
            <w:del w:id="464" w:author="Ashan Senel Asmone" w:date="2016-03-21T14:56:00Z">
              <w:r w:rsidRPr="004F3C8C" w:rsidDel="00135CEB">
                <w:rPr>
                  <w:rFonts w:ascii="Calibri Light" w:hAnsi="Calibri Light"/>
                  <w:sz w:val="16"/>
                  <w:szCs w:val="16"/>
                </w:rPr>
                <w:delText>ISO 6274:1982 Concrete -- Sieve analysis of aggregates</w:delText>
              </w:r>
            </w:del>
            <w:ins w:id="465" w:author="Ashan Senel Asmone" w:date="2016-03-21T14:56:00Z">
              <w:r w:rsidR="00135CEB">
                <w:rPr>
                  <w:rFonts w:ascii="Calibri Light" w:hAnsi="Calibri Light"/>
                  <w:sz w:val="16"/>
                  <w:szCs w:val="16"/>
                </w:rPr>
                <w:t>ISO 6274:1982 Concrete -- Sieve analysis of aggregates</w:t>
              </w:r>
            </w:ins>
            <w:r w:rsidRPr="004F3C8C">
              <w:rPr>
                <w:rFonts w:ascii="Calibri Light" w:hAnsi="Calibri Light"/>
                <w:sz w:val="16"/>
                <w:szCs w:val="16"/>
              </w:rPr>
              <w:t> </w:t>
            </w:r>
          </w:p>
          <w:p w14:paraId="1EBBA961" w14:textId="77777777" w:rsidR="00B15F8D" w:rsidRPr="004F3C8C" w:rsidRDefault="00B15F8D" w:rsidP="00A731C6">
            <w:pPr>
              <w:spacing w:line="360" w:lineRule="auto"/>
              <w:rPr>
                <w:rFonts w:ascii="Calibri Light" w:hAnsi="Calibri Light"/>
                <w:sz w:val="16"/>
                <w:szCs w:val="16"/>
              </w:rPr>
            </w:pPr>
            <w:del w:id="466" w:author="Ashan Senel Asmone" w:date="2016-03-21T14:57:00Z">
              <w:r w:rsidRPr="004F3C8C" w:rsidDel="00135CEB">
                <w:rPr>
                  <w:rFonts w:ascii="Calibri Light" w:hAnsi="Calibri Light"/>
                  <w:sz w:val="16"/>
                  <w:szCs w:val="16"/>
                </w:rPr>
                <w:delText>ISO 6275:1982 Concrete, hardened -- Determination of density</w:delText>
              </w:r>
            </w:del>
            <w:ins w:id="467" w:author="Ashan Senel Asmone" w:date="2016-03-21T14:57:00Z">
              <w:r w:rsidR="00135CEB">
                <w:rPr>
                  <w:rFonts w:ascii="Calibri Light" w:hAnsi="Calibri Light"/>
                  <w:sz w:val="16"/>
                  <w:szCs w:val="16"/>
                </w:rPr>
                <w:t>ISO 1920-5:2004  Testing of concrete -- Part 5: Properties of hardened concrete other than strength</w:t>
              </w:r>
            </w:ins>
            <w:r w:rsidRPr="004F3C8C">
              <w:rPr>
                <w:rFonts w:ascii="Calibri Light" w:hAnsi="Calibri Light"/>
                <w:sz w:val="16"/>
                <w:szCs w:val="16"/>
              </w:rPr>
              <w:t> </w:t>
            </w:r>
          </w:p>
          <w:p w14:paraId="205DBDF7" w14:textId="77777777" w:rsidR="00B15F8D" w:rsidRPr="004F3C8C" w:rsidRDefault="00B15F8D" w:rsidP="00A731C6">
            <w:pPr>
              <w:spacing w:line="360" w:lineRule="auto"/>
              <w:rPr>
                <w:rFonts w:ascii="Calibri Light" w:hAnsi="Calibri Light"/>
                <w:sz w:val="16"/>
                <w:szCs w:val="16"/>
              </w:rPr>
            </w:pPr>
            <w:del w:id="468" w:author="Ashan Senel Asmone" w:date="2016-03-21T14:58:00Z">
              <w:r w:rsidRPr="004F3C8C" w:rsidDel="00135CEB">
                <w:rPr>
                  <w:rFonts w:ascii="Calibri Light" w:hAnsi="Calibri Light"/>
                  <w:sz w:val="16"/>
                  <w:szCs w:val="16"/>
                </w:rPr>
                <w:delText>ISO 6276:1982 Concrete, compacted fresh -- Determination of density</w:delText>
              </w:r>
            </w:del>
            <w:r w:rsidRPr="004F3C8C">
              <w:rPr>
                <w:rFonts w:ascii="Calibri Light" w:hAnsi="Calibri Light"/>
                <w:sz w:val="16"/>
                <w:szCs w:val="16"/>
              </w:rPr>
              <w:t> </w:t>
            </w:r>
          </w:p>
          <w:p w14:paraId="474D6A65" w14:textId="77777777" w:rsidR="00B15F8D" w:rsidRPr="004F3C8C" w:rsidRDefault="00B15F8D" w:rsidP="00A731C6">
            <w:pPr>
              <w:spacing w:line="360" w:lineRule="auto"/>
              <w:rPr>
                <w:rFonts w:ascii="Calibri Light" w:hAnsi="Calibri Light"/>
                <w:sz w:val="16"/>
                <w:szCs w:val="16"/>
              </w:rPr>
            </w:pPr>
            <w:del w:id="469" w:author="Ashan Senel Asmone" w:date="2016-03-21T14:59:00Z">
              <w:r w:rsidRPr="004F3C8C" w:rsidDel="00135CEB">
                <w:rPr>
                  <w:rFonts w:ascii="Calibri Light" w:hAnsi="Calibri Light"/>
                  <w:sz w:val="16"/>
                  <w:szCs w:val="16"/>
                </w:rPr>
                <w:delText>ISO 6782:1982 Aggregates for concrete -- Determination of bulk density</w:delText>
              </w:r>
            </w:del>
            <w:ins w:id="470" w:author="Ashan Senel Asmone" w:date="2016-03-21T14:59:00Z">
              <w:r w:rsidR="00135CEB">
                <w:rPr>
                  <w:rFonts w:ascii="Calibri Light" w:hAnsi="Calibri Light"/>
                  <w:sz w:val="16"/>
                  <w:szCs w:val="16"/>
                </w:rPr>
                <w:t>ISO 6782:1982 Aggregates for concrete -- Determination of bulk density</w:t>
              </w:r>
            </w:ins>
            <w:r w:rsidRPr="004F3C8C">
              <w:rPr>
                <w:rFonts w:ascii="Calibri Light" w:hAnsi="Calibri Light"/>
                <w:sz w:val="16"/>
                <w:szCs w:val="16"/>
              </w:rPr>
              <w:t> </w:t>
            </w:r>
          </w:p>
          <w:p w14:paraId="7FF79155" w14:textId="77777777" w:rsidR="00B15F8D" w:rsidRPr="004F3C8C" w:rsidRDefault="00B15F8D" w:rsidP="00A731C6">
            <w:pPr>
              <w:spacing w:line="360" w:lineRule="auto"/>
              <w:rPr>
                <w:rFonts w:ascii="Calibri Light" w:hAnsi="Calibri Light"/>
                <w:sz w:val="16"/>
                <w:szCs w:val="16"/>
              </w:rPr>
            </w:pPr>
            <w:del w:id="471" w:author="Ashan Senel Asmone" w:date="2016-03-21T14:59:00Z">
              <w:r w:rsidRPr="004F3C8C" w:rsidDel="00135CEB">
                <w:rPr>
                  <w:rFonts w:ascii="Calibri Light" w:hAnsi="Calibri Light"/>
                  <w:sz w:val="16"/>
                  <w:szCs w:val="16"/>
                </w:rPr>
                <w:delText>ISO 6783:1982 Coarse aggregates for concrete -- Determination of particle density and water absorption -- Hydrostatic balance method</w:delText>
              </w:r>
            </w:del>
            <w:ins w:id="472" w:author="Ashan Senel Asmone" w:date="2016-03-21T14:59:00Z">
              <w:r w:rsidR="00135CEB">
                <w:rPr>
                  <w:rFonts w:ascii="Calibri Light" w:hAnsi="Calibri Light"/>
                  <w:sz w:val="16"/>
                  <w:szCs w:val="16"/>
                </w:rPr>
                <w:t>ISO 6783:1982  Coarse aggregates for concrete -- Determination of particle density and water absorption -- Hydrostatic balance method</w:t>
              </w:r>
            </w:ins>
            <w:r w:rsidRPr="004F3C8C">
              <w:rPr>
                <w:rFonts w:ascii="Calibri Light" w:hAnsi="Calibri Light"/>
                <w:sz w:val="16"/>
                <w:szCs w:val="16"/>
              </w:rPr>
              <w:t> </w:t>
            </w:r>
          </w:p>
          <w:p w14:paraId="578F789E" w14:textId="77777777" w:rsidR="00B15F8D" w:rsidRPr="004F3C8C" w:rsidRDefault="00B15F8D" w:rsidP="00A731C6">
            <w:pPr>
              <w:spacing w:line="360" w:lineRule="auto"/>
              <w:rPr>
                <w:rFonts w:ascii="Calibri Light" w:hAnsi="Calibri Light"/>
                <w:sz w:val="16"/>
                <w:szCs w:val="16"/>
              </w:rPr>
            </w:pPr>
            <w:del w:id="473" w:author="Ashan Senel Asmone" w:date="2016-03-21T14:59:00Z">
              <w:r w:rsidRPr="004F3C8C" w:rsidDel="00135CEB">
                <w:rPr>
                  <w:rFonts w:ascii="Calibri Light" w:hAnsi="Calibri Light"/>
                  <w:sz w:val="16"/>
                  <w:szCs w:val="16"/>
                </w:rPr>
                <w:delText>ISO 6784:1982 Concrete -- Determination of static modulus of elasticity in compression</w:delText>
              </w:r>
            </w:del>
            <w:ins w:id="474" w:author="Ashan Senel Asmone" w:date="2016-03-21T14:59:00Z">
              <w:r w:rsidR="00135CEB">
                <w:rPr>
                  <w:rFonts w:ascii="Calibri Light" w:hAnsi="Calibri Light"/>
                  <w:sz w:val="16"/>
                  <w:szCs w:val="16"/>
                </w:rPr>
                <w:t>ISO 1920-10:2010  Testing of concrete -- Part 10: Determination of static modulus of elasticity in compression</w:t>
              </w:r>
            </w:ins>
          </w:p>
          <w:p w14:paraId="3613204A" w14:textId="77777777" w:rsidR="00B15F8D" w:rsidRPr="004F3C8C" w:rsidRDefault="00B15F8D" w:rsidP="00A731C6">
            <w:pPr>
              <w:spacing w:line="360" w:lineRule="auto"/>
              <w:rPr>
                <w:rFonts w:ascii="Calibri Light" w:hAnsi="Calibri Light"/>
                <w:sz w:val="16"/>
                <w:szCs w:val="16"/>
              </w:rPr>
            </w:pPr>
            <w:del w:id="475" w:author="Ashan Senel Asmone" w:date="2016-03-21T15:00:00Z">
              <w:r w:rsidRPr="004F3C8C" w:rsidDel="00135CEB">
                <w:rPr>
                  <w:rFonts w:ascii="Calibri Light" w:hAnsi="Calibri Light"/>
                  <w:sz w:val="16"/>
                  <w:szCs w:val="16"/>
                </w:rPr>
                <w:delText>ISO 7033:1987 Fine and coarse aggregates for concrete -- Determination of the particle mass-per-volume and water absorption -- Pycnometer method</w:delText>
              </w:r>
            </w:del>
            <w:ins w:id="476" w:author="Ashan Senel Asmone" w:date="2016-03-21T15:00:00Z">
              <w:r w:rsidR="00135CEB">
                <w:rPr>
                  <w:rFonts w:ascii="Calibri Light" w:hAnsi="Calibri Light"/>
                  <w:sz w:val="16"/>
                  <w:szCs w:val="16"/>
                </w:rPr>
                <w:t>ISO 7033:1987  Fine and coarse aggregates for concrete -- Determination of the particle mass-per-volume and water absorption -- Pycnometer method</w:t>
              </w:r>
            </w:ins>
            <w:r w:rsidRPr="004F3C8C">
              <w:rPr>
                <w:rFonts w:ascii="Calibri Light" w:hAnsi="Calibri Light"/>
                <w:sz w:val="16"/>
                <w:szCs w:val="16"/>
              </w:rPr>
              <w:t> </w:t>
            </w:r>
          </w:p>
          <w:p w14:paraId="16CA7706" w14:textId="77777777" w:rsidR="00B15F8D" w:rsidRPr="004F3C8C" w:rsidRDefault="00B15F8D" w:rsidP="00A731C6">
            <w:pPr>
              <w:spacing w:line="360" w:lineRule="auto"/>
              <w:rPr>
                <w:rFonts w:ascii="Calibri Light" w:hAnsi="Calibri Light"/>
                <w:sz w:val="16"/>
                <w:szCs w:val="16"/>
              </w:rPr>
            </w:pPr>
            <w:del w:id="477" w:author="Ashan Senel Asmone" w:date="2016-03-21T15:00:00Z">
              <w:r w:rsidRPr="004F3C8C" w:rsidDel="00135CEB">
                <w:rPr>
                  <w:rFonts w:ascii="Calibri Light" w:hAnsi="Calibri Light"/>
                  <w:sz w:val="16"/>
                  <w:szCs w:val="16"/>
                </w:rPr>
                <w:delText>ISO 7728:1985 Typical horizontal joints between an external wall of prefabricated ordinary concrete components and a concrete floor -- Properties. characteristics and classification criteria</w:delText>
              </w:r>
            </w:del>
            <w:ins w:id="478" w:author="Ashan Senel Asmone" w:date="2016-03-21T15:00:00Z">
              <w:r w:rsidR="00135CEB">
                <w:rPr>
                  <w:rFonts w:ascii="Calibri Light" w:hAnsi="Calibri Light"/>
                  <w:sz w:val="16"/>
                  <w:szCs w:val="16"/>
                </w:rPr>
                <w:t>ISO 7728:1985 Typical horizontal joints between an external wall of prefabricated ordinary concrete components and a concrete floor -- Properties. characteristics and classification criteria</w:t>
              </w:r>
            </w:ins>
            <w:r w:rsidRPr="004F3C8C">
              <w:rPr>
                <w:rFonts w:ascii="Calibri Light" w:hAnsi="Calibri Light"/>
                <w:sz w:val="16"/>
                <w:szCs w:val="16"/>
              </w:rPr>
              <w:t> </w:t>
            </w:r>
          </w:p>
          <w:p w14:paraId="7044E73C" w14:textId="77777777" w:rsidR="00B15F8D" w:rsidRPr="004F3C8C" w:rsidRDefault="00B15F8D" w:rsidP="00A731C6">
            <w:pPr>
              <w:spacing w:line="360" w:lineRule="auto"/>
              <w:rPr>
                <w:rFonts w:ascii="Calibri Light" w:hAnsi="Calibri Light"/>
                <w:sz w:val="16"/>
                <w:szCs w:val="16"/>
              </w:rPr>
            </w:pPr>
            <w:del w:id="479" w:author="Ashan Senel Asmone" w:date="2016-03-21T15:01:00Z">
              <w:r w:rsidRPr="004F3C8C" w:rsidDel="00135CEB">
                <w:rPr>
                  <w:rFonts w:ascii="Calibri Light" w:hAnsi="Calibri Light"/>
                  <w:sz w:val="16"/>
                  <w:szCs w:val="16"/>
                </w:rPr>
                <w:delText>ISO 7729:1985 Typical vertical joints between two prefabricated ordinary concrete external wall components -- Properties, characteristics and classification criteria</w:delText>
              </w:r>
            </w:del>
            <w:ins w:id="480" w:author="Ashan Senel Asmone" w:date="2016-03-21T15:01:00Z">
              <w:r w:rsidR="00135CEB">
                <w:rPr>
                  <w:rFonts w:ascii="Calibri Light" w:hAnsi="Calibri Light"/>
                  <w:sz w:val="16"/>
                  <w:szCs w:val="16"/>
                </w:rPr>
                <w:t xml:space="preserve">ISO 7729:1985 Typical vertical joints between two prefabricated ordinary concrete external wall components -- Properties, characteristics and classification criteria </w:t>
              </w:r>
            </w:ins>
            <w:r w:rsidRPr="004F3C8C">
              <w:rPr>
                <w:rFonts w:ascii="Calibri Light" w:hAnsi="Calibri Light"/>
                <w:sz w:val="16"/>
                <w:szCs w:val="16"/>
              </w:rPr>
              <w:t> </w:t>
            </w:r>
          </w:p>
          <w:p w14:paraId="1E67E2A2" w14:textId="77777777" w:rsidR="00B15F8D" w:rsidRPr="004F3C8C" w:rsidRDefault="00B15F8D" w:rsidP="00A731C6">
            <w:pPr>
              <w:spacing w:line="360" w:lineRule="auto"/>
              <w:rPr>
                <w:rFonts w:ascii="Calibri Light" w:hAnsi="Calibri Light"/>
                <w:sz w:val="16"/>
                <w:szCs w:val="16"/>
              </w:rPr>
            </w:pPr>
            <w:del w:id="481" w:author="Ashan Senel Asmone" w:date="2016-03-21T15:01:00Z">
              <w:r w:rsidRPr="004F3C8C" w:rsidDel="00135CEB">
                <w:rPr>
                  <w:rFonts w:ascii="Calibri Light" w:hAnsi="Calibri Light"/>
                  <w:sz w:val="16"/>
                  <w:szCs w:val="16"/>
                </w:rPr>
                <w:delText>ISO 7844:1985 Grooved vertical joints with connecting bars and concrete infill between large reinforced concrete panels -- Laboratory mechanical tests -- Effect of tangential loading</w:delText>
              </w:r>
            </w:del>
            <w:ins w:id="482" w:author="Ashan Senel Asmone" w:date="2016-03-21T15:01:00Z">
              <w:r w:rsidR="00135CEB">
                <w:rPr>
                  <w:rFonts w:ascii="Calibri Light" w:hAnsi="Calibri Light"/>
                  <w:sz w:val="16"/>
                  <w:szCs w:val="16"/>
                </w:rPr>
                <w:t>ISO 7844:1985 Grooved vertical joints with connecting bars and concrete infill between large reinforced concrete panels -- Laboratory mechanical tests -- Effect of tangential loading</w:t>
              </w:r>
            </w:ins>
            <w:r w:rsidRPr="004F3C8C">
              <w:rPr>
                <w:rFonts w:ascii="Calibri Light" w:hAnsi="Calibri Light"/>
                <w:sz w:val="16"/>
                <w:szCs w:val="16"/>
              </w:rPr>
              <w:t> </w:t>
            </w:r>
          </w:p>
          <w:p w14:paraId="126E21D1" w14:textId="77777777" w:rsidR="00B15F8D" w:rsidRPr="004F3C8C" w:rsidRDefault="00B15F8D" w:rsidP="00A731C6">
            <w:pPr>
              <w:spacing w:line="360" w:lineRule="auto"/>
              <w:rPr>
                <w:rFonts w:ascii="Calibri Light" w:hAnsi="Calibri Light"/>
                <w:sz w:val="16"/>
                <w:szCs w:val="16"/>
              </w:rPr>
            </w:pPr>
            <w:del w:id="483" w:author="Ashan Senel Asmone" w:date="2016-03-21T15:01:00Z">
              <w:r w:rsidRPr="004F3C8C" w:rsidDel="00135CEB">
                <w:rPr>
                  <w:rFonts w:ascii="Calibri Light" w:hAnsi="Calibri Light"/>
                  <w:sz w:val="16"/>
                  <w:szCs w:val="16"/>
                </w:rPr>
                <w:delText>ISO 7845:1985 Horizontal joints between load-bearing walls and concrete floors -- Laboratory mechanical tests -- Effect of vertical loading and of moments transmitted by the floors</w:delText>
              </w:r>
            </w:del>
            <w:ins w:id="484" w:author="Ashan Senel Asmone" w:date="2016-03-21T15:01:00Z">
              <w:r w:rsidR="00135CEB">
                <w:rPr>
                  <w:rFonts w:ascii="Calibri Light" w:hAnsi="Calibri Light"/>
                  <w:sz w:val="16"/>
                  <w:szCs w:val="16"/>
                </w:rPr>
                <w:t xml:space="preserve">ISO 7845:1985 Horizontal joints between load-bearing walls and concrete floors -- Laboratory mechanical tests -- Effect of vertical loading and of moments transmitted by the floors </w:t>
              </w:r>
            </w:ins>
            <w:r w:rsidRPr="004F3C8C">
              <w:rPr>
                <w:rFonts w:ascii="Calibri Light" w:hAnsi="Calibri Light"/>
                <w:sz w:val="16"/>
                <w:szCs w:val="16"/>
              </w:rPr>
              <w:t> </w:t>
            </w:r>
          </w:p>
          <w:p w14:paraId="261414E9" w14:textId="77777777" w:rsidR="00B15F8D" w:rsidRPr="004F3C8C" w:rsidRDefault="00B15F8D" w:rsidP="00A731C6">
            <w:pPr>
              <w:spacing w:line="360" w:lineRule="auto"/>
              <w:rPr>
                <w:rFonts w:ascii="Calibri Light" w:hAnsi="Calibri Light"/>
                <w:sz w:val="16"/>
                <w:szCs w:val="16"/>
              </w:rPr>
            </w:pPr>
          </w:p>
          <w:p w14:paraId="6B72FB25" w14:textId="77777777" w:rsidR="00B15F8D" w:rsidRPr="004F3C8C" w:rsidRDefault="00B15F8D" w:rsidP="00A731C6">
            <w:pPr>
              <w:spacing w:line="360" w:lineRule="auto"/>
              <w:rPr>
                <w:rFonts w:ascii="Calibri Light" w:hAnsi="Calibri Light"/>
                <w:sz w:val="16"/>
                <w:szCs w:val="16"/>
              </w:rPr>
            </w:pPr>
            <w:r w:rsidRPr="004F3C8C">
              <w:rPr>
                <w:rFonts w:ascii="Calibri Light" w:hAnsi="Calibri Light"/>
                <w:b/>
                <w:bCs/>
                <w:sz w:val="16"/>
                <w:szCs w:val="16"/>
                <w:u w:val="single"/>
              </w:rPr>
              <w:t>Reinforcement</w:t>
            </w:r>
          </w:p>
          <w:p w14:paraId="3519A5BD" w14:textId="77777777" w:rsidR="00B15F8D" w:rsidRPr="004F3C8C" w:rsidRDefault="00B15F8D" w:rsidP="00A731C6">
            <w:pPr>
              <w:spacing w:line="360" w:lineRule="auto"/>
              <w:rPr>
                <w:rFonts w:ascii="Calibri Light" w:hAnsi="Calibri Light"/>
                <w:sz w:val="16"/>
                <w:szCs w:val="16"/>
              </w:rPr>
            </w:pPr>
            <w:del w:id="485" w:author="Ashan Senel Asmone" w:date="2016-03-21T15:02:00Z">
              <w:r w:rsidRPr="004F3C8C" w:rsidDel="00135CEB">
                <w:rPr>
                  <w:rFonts w:ascii="Calibri Light" w:hAnsi="Calibri Light"/>
                  <w:sz w:val="16"/>
                  <w:szCs w:val="16"/>
                </w:rPr>
                <w:delText>ISO 6934-1:1991 Steel for the prestressing of concrete -- Part 1: General requirements</w:delText>
              </w:r>
            </w:del>
            <w:ins w:id="486" w:author="Ashan Senel Asmone" w:date="2016-03-21T15:02:00Z">
              <w:r w:rsidR="00135CEB">
                <w:rPr>
                  <w:rFonts w:ascii="Calibri Light" w:hAnsi="Calibri Light"/>
                  <w:sz w:val="16"/>
                  <w:szCs w:val="16"/>
                </w:rPr>
                <w:t xml:space="preserve">ISO 6934-1:1991 Steel for the prestressing of concrete -- Part 1: General requirements </w:t>
              </w:r>
            </w:ins>
            <w:r w:rsidRPr="004F3C8C">
              <w:rPr>
                <w:rFonts w:ascii="Calibri Light" w:hAnsi="Calibri Light"/>
                <w:sz w:val="16"/>
                <w:szCs w:val="16"/>
              </w:rPr>
              <w:t> </w:t>
            </w:r>
          </w:p>
          <w:p w14:paraId="33F821B2" w14:textId="77777777" w:rsidR="00B15F8D" w:rsidRPr="004F3C8C" w:rsidRDefault="00B15F8D" w:rsidP="00A731C6">
            <w:pPr>
              <w:spacing w:line="360" w:lineRule="auto"/>
              <w:rPr>
                <w:rFonts w:ascii="Calibri Light" w:hAnsi="Calibri Light"/>
                <w:sz w:val="16"/>
                <w:szCs w:val="16"/>
              </w:rPr>
            </w:pPr>
            <w:del w:id="487" w:author="Ashan Senel Asmone" w:date="2016-03-21T15:03:00Z">
              <w:r w:rsidRPr="004F3C8C" w:rsidDel="00135CEB">
                <w:rPr>
                  <w:rFonts w:ascii="Calibri Light" w:hAnsi="Calibri Light"/>
                  <w:sz w:val="16"/>
                  <w:szCs w:val="16"/>
                </w:rPr>
                <w:delText>ISO 6934-2:1991 Steel for the prestressing of concrete -- Part 2: Cold-drawn wire</w:delText>
              </w:r>
            </w:del>
            <w:ins w:id="488" w:author="Ashan Senel Asmone" w:date="2016-03-21T15:03:00Z">
              <w:r w:rsidR="00135CEB">
                <w:rPr>
                  <w:rFonts w:ascii="Calibri Light" w:hAnsi="Calibri Light"/>
                  <w:sz w:val="16"/>
                  <w:szCs w:val="16"/>
                </w:rPr>
                <w:t xml:space="preserve">ISO 6934-2:1991 Steel for the prestressing of concrete -- Part 2: Cold-drawn wire </w:t>
              </w:r>
            </w:ins>
            <w:r w:rsidRPr="004F3C8C">
              <w:rPr>
                <w:rFonts w:ascii="Calibri Light" w:hAnsi="Calibri Light"/>
                <w:sz w:val="16"/>
                <w:szCs w:val="16"/>
              </w:rPr>
              <w:t> </w:t>
            </w:r>
          </w:p>
          <w:p w14:paraId="513181EE" w14:textId="77777777" w:rsidR="00B15F8D" w:rsidRPr="004F3C8C" w:rsidRDefault="00B15F8D" w:rsidP="00A731C6">
            <w:pPr>
              <w:spacing w:line="360" w:lineRule="auto"/>
              <w:rPr>
                <w:rFonts w:ascii="Calibri Light" w:hAnsi="Calibri Light"/>
                <w:sz w:val="16"/>
                <w:szCs w:val="16"/>
              </w:rPr>
            </w:pPr>
            <w:del w:id="489" w:author="Ashan Senel Asmone" w:date="2016-03-21T15:03:00Z">
              <w:r w:rsidRPr="004F3C8C" w:rsidDel="00135CEB">
                <w:rPr>
                  <w:rFonts w:ascii="Calibri Light" w:hAnsi="Calibri Light"/>
                  <w:sz w:val="16"/>
                  <w:szCs w:val="16"/>
                </w:rPr>
                <w:delText>ISO 6934-3:1991 Steel for the prestressing of concrete -- Part 3: Quenched and tempered wire</w:delText>
              </w:r>
            </w:del>
            <w:ins w:id="490" w:author="Ashan Senel Asmone" w:date="2016-03-21T15:03:00Z">
              <w:r w:rsidR="00135CEB">
                <w:rPr>
                  <w:rFonts w:ascii="Calibri Light" w:hAnsi="Calibri Light"/>
                  <w:sz w:val="16"/>
                  <w:szCs w:val="16"/>
                </w:rPr>
                <w:t xml:space="preserve">ISO 6934-3:1991 Steel for the prestressing of concrete -- Part 3: Quenched and tempered wire </w:t>
              </w:r>
            </w:ins>
            <w:r w:rsidRPr="004F3C8C">
              <w:rPr>
                <w:rFonts w:ascii="Calibri Light" w:hAnsi="Calibri Light"/>
                <w:sz w:val="16"/>
                <w:szCs w:val="16"/>
              </w:rPr>
              <w:t> </w:t>
            </w:r>
          </w:p>
          <w:p w14:paraId="73526040" w14:textId="77777777" w:rsidR="00B15F8D" w:rsidRPr="004F3C8C" w:rsidRDefault="00B15F8D" w:rsidP="00A731C6">
            <w:pPr>
              <w:spacing w:line="360" w:lineRule="auto"/>
              <w:rPr>
                <w:rFonts w:ascii="Calibri Light" w:hAnsi="Calibri Light"/>
                <w:sz w:val="16"/>
                <w:szCs w:val="16"/>
              </w:rPr>
            </w:pPr>
            <w:del w:id="491" w:author="Ashan Senel Asmone" w:date="2016-03-21T15:03:00Z">
              <w:r w:rsidRPr="004F3C8C" w:rsidDel="00135CEB">
                <w:rPr>
                  <w:rFonts w:ascii="Calibri Light" w:hAnsi="Calibri Light"/>
                  <w:sz w:val="16"/>
                  <w:szCs w:val="16"/>
                </w:rPr>
                <w:delText>ISO 6934-4:1991 Steel for the prestressing of concrete -- Part 4: Strand</w:delText>
              </w:r>
            </w:del>
            <w:ins w:id="492" w:author="Ashan Senel Asmone" w:date="2016-03-21T15:03:00Z">
              <w:r w:rsidR="00135CEB">
                <w:rPr>
                  <w:rFonts w:ascii="Calibri Light" w:hAnsi="Calibri Light"/>
                  <w:sz w:val="16"/>
                  <w:szCs w:val="16"/>
                </w:rPr>
                <w:t xml:space="preserve">ISO 6934-4:1991 Steel for the prestressing of concrete -- Part 4: Strand </w:t>
              </w:r>
            </w:ins>
            <w:r w:rsidRPr="004F3C8C">
              <w:rPr>
                <w:rFonts w:ascii="Calibri Light" w:hAnsi="Calibri Light"/>
                <w:sz w:val="16"/>
                <w:szCs w:val="16"/>
              </w:rPr>
              <w:t> </w:t>
            </w:r>
          </w:p>
          <w:p w14:paraId="3A435A75" w14:textId="77777777" w:rsidR="00B15F8D" w:rsidRPr="004F3C8C" w:rsidRDefault="00B15F8D" w:rsidP="00A731C6">
            <w:pPr>
              <w:spacing w:line="360" w:lineRule="auto"/>
              <w:rPr>
                <w:rFonts w:ascii="Calibri Light" w:hAnsi="Calibri Light"/>
                <w:sz w:val="16"/>
                <w:szCs w:val="16"/>
              </w:rPr>
            </w:pPr>
            <w:del w:id="493" w:author="Ashan Senel Asmone" w:date="2016-03-21T15:04:00Z">
              <w:r w:rsidRPr="004F3C8C" w:rsidDel="00135CEB">
                <w:rPr>
                  <w:rFonts w:ascii="Calibri Light" w:hAnsi="Calibri Light"/>
                  <w:sz w:val="16"/>
                  <w:szCs w:val="16"/>
                </w:rPr>
                <w:delText>ISO 6934-5:1991 Steel for the prestressing of concrete -- Part 5: Hot-rolled steel bars with or without subsequent processing</w:delText>
              </w:r>
            </w:del>
            <w:ins w:id="494" w:author="Ashan Senel Asmone" w:date="2016-03-21T15:04:00Z">
              <w:r w:rsidR="00135CEB">
                <w:rPr>
                  <w:rFonts w:ascii="Calibri Light" w:hAnsi="Calibri Light"/>
                  <w:sz w:val="16"/>
                  <w:szCs w:val="16"/>
                </w:rPr>
                <w:t>ISO 6934-5:1991 Steel for the prestressing of concrete -- Part 5: Hot-rolled steel bars with or without subsequent processing</w:t>
              </w:r>
            </w:ins>
            <w:r w:rsidRPr="004F3C8C">
              <w:rPr>
                <w:rFonts w:ascii="Calibri Light" w:hAnsi="Calibri Light"/>
                <w:sz w:val="16"/>
                <w:szCs w:val="16"/>
              </w:rPr>
              <w:t> </w:t>
            </w:r>
          </w:p>
          <w:p w14:paraId="44F200DD" w14:textId="77777777" w:rsidR="00B15F8D" w:rsidRPr="004F3C8C" w:rsidRDefault="00B15F8D" w:rsidP="00A731C6">
            <w:pPr>
              <w:spacing w:line="360" w:lineRule="auto"/>
              <w:rPr>
                <w:rFonts w:ascii="Calibri Light" w:hAnsi="Calibri Light"/>
                <w:sz w:val="16"/>
                <w:szCs w:val="16"/>
              </w:rPr>
            </w:pPr>
            <w:del w:id="495" w:author="Ashan Senel Asmone" w:date="2016-03-21T15:04:00Z">
              <w:r w:rsidRPr="004F3C8C" w:rsidDel="00135CEB">
                <w:rPr>
                  <w:rFonts w:ascii="Calibri Light" w:hAnsi="Calibri Light"/>
                  <w:sz w:val="16"/>
                  <w:szCs w:val="16"/>
                </w:rPr>
                <w:delText>ISO 6935-1:1991 Steel for the reinforcement of concrete -- Part 1: Plain bars</w:delText>
              </w:r>
            </w:del>
            <w:ins w:id="496" w:author="Ashan Senel Asmone" w:date="2016-03-21T15:04:00Z">
              <w:r w:rsidR="00135CEB">
                <w:rPr>
                  <w:rFonts w:ascii="Calibri Light" w:hAnsi="Calibri Light"/>
                  <w:sz w:val="16"/>
                  <w:szCs w:val="16"/>
                </w:rPr>
                <w:t>ISO 6935-1:2007 Steel for the reinforcement of concrete -- Part 1: Plain bars</w:t>
              </w:r>
            </w:ins>
            <w:r w:rsidRPr="004F3C8C">
              <w:rPr>
                <w:rFonts w:ascii="Calibri Light" w:hAnsi="Calibri Light"/>
                <w:sz w:val="16"/>
                <w:szCs w:val="16"/>
              </w:rPr>
              <w:t> </w:t>
            </w:r>
          </w:p>
          <w:p w14:paraId="1317E745" w14:textId="77777777" w:rsidR="00B15F8D" w:rsidRPr="004F3C8C" w:rsidRDefault="00B15F8D" w:rsidP="00A731C6">
            <w:pPr>
              <w:spacing w:line="360" w:lineRule="auto"/>
              <w:rPr>
                <w:rFonts w:ascii="Calibri Light" w:hAnsi="Calibri Light"/>
                <w:sz w:val="16"/>
                <w:szCs w:val="16"/>
              </w:rPr>
            </w:pPr>
            <w:del w:id="497" w:author="Ashan Senel Asmone" w:date="2016-03-21T15:05:00Z">
              <w:r w:rsidRPr="004F3C8C" w:rsidDel="00135CEB">
                <w:rPr>
                  <w:rFonts w:ascii="Calibri Light" w:hAnsi="Calibri Light"/>
                  <w:sz w:val="16"/>
                  <w:szCs w:val="16"/>
                </w:rPr>
                <w:delText>ISO 6935-2:1991 Steel for the reinforcement of concrete -- Part 2: Ribbed bars</w:delText>
              </w:r>
            </w:del>
            <w:ins w:id="498" w:author="Ashan Senel Asmone" w:date="2016-03-21T15:05:00Z">
              <w:r w:rsidR="00135CEB">
                <w:rPr>
                  <w:rFonts w:ascii="Calibri Light" w:hAnsi="Calibri Light"/>
                  <w:sz w:val="16"/>
                  <w:szCs w:val="16"/>
                </w:rPr>
                <w:t>ISO 6935-2:2015  Steel for the reinforcement of concrete -- Part 2: Ribbed bars</w:t>
              </w:r>
            </w:ins>
            <w:r w:rsidRPr="004F3C8C">
              <w:rPr>
                <w:rFonts w:ascii="Calibri Light" w:hAnsi="Calibri Light"/>
                <w:sz w:val="16"/>
                <w:szCs w:val="16"/>
              </w:rPr>
              <w:t> </w:t>
            </w:r>
          </w:p>
          <w:p w14:paraId="170FF266" w14:textId="77777777" w:rsidR="00B15F8D" w:rsidRPr="004F3C8C" w:rsidRDefault="00B15F8D" w:rsidP="00A731C6">
            <w:pPr>
              <w:spacing w:line="360" w:lineRule="auto"/>
              <w:rPr>
                <w:rFonts w:ascii="Calibri Light" w:hAnsi="Calibri Light"/>
                <w:sz w:val="16"/>
                <w:szCs w:val="16"/>
              </w:rPr>
            </w:pPr>
            <w:del w:id="499" w:author="Ashan Senel Asmone" w:date="2016-03-21T15:10:00Z">
              <w:r w:rsidRPr="004F3C8C" w:rsidDel="00411DBF">
                <w:rPr>
                  <w:rFonts w:ascii="Calibri Light" w:hAnsi="Calibri Light"/>
                  <w:sz w:val="16"/>
                  <w:szCs w:val="16"/>
                </w:rPr>
                <w:delText>ISO 6935-3:1992 Steel for the reinforcement of concrete -- Part 3: Welded fabric</w:delText>
              </w:r>
            </w:del>
            <w:ins w:id="500" w:author="Ashan Senel Asmone" w:date="2016-03-21T15:10:00Z">
              <w:r w:rsidR="00411DBF">
                <w:rPr>
                  <w:rFonts w:ascii="Calibri Light" w:hAnsi="Calibri Light"/>
                  <w:sz w:val="16"/>
                  <w:szCs w:val="16"/>
                </w:rPr>
                <w:t>ISO 6935-3:1992  Steel for the reinforcement of concrete -- Part 3: Welded fabric</w:t>
              </w:r>
            </w:ins>
          </w:p>
          <w:p w14:paraId="59D2EC99" w14:textId="77777777" w:rsidR="00B15F8D" w:rsidRPr="004F3C8C" w:rsidRDefault="00B15F8D" w:rsidP="00A731C6">
            <w:pPr>
              <w:spacing w:line="360" w:lineRule="auto"/>
              <w:rPr>
                <w:rFonts w:ascii="Calibri Light" w:hAnsi="Calibri Light"/>
                <w:sz w:val="16"/>
                <w:szCs w:val="16"/>
              </w:rPr>
            </w:pPr>
            <w:del w:id="501" w:author="Ashan Senel Asmone" w:date="2016-03-21T15:10:00Z">
              <w:r w:rsidRPr="004F3C8C" w:rsidDel="00411DBF">
                <w:rPr>
                  <w:rFonts w:ascii="Calibri Light" w:hAnsi="Calibri Light"/>
                  <w:sz w:val="16"/>
                  <w:szCs w:val="16"/>
                </w:rPr>
                <w:delText>ISO 10144:1991 Certification scheme for steel bars and wires for the reinforcement of concrete structures</w:delText>
              </w:r>
            </w:del>
            <w:ins w:id="502" w:author="Ashan Senel Asmone" w:date="2016-03-21T15:10:00Z">
              <w:r w:rsidR="00411DBF">
                <w:rPr>
                  <w:rFonts w:ascii="Calibri Light" w:hAnsi="Calibri Light"/>
                  <w:sz w:val="16"/>
                  <w:szCs w:val="16"/>
                </w:rPr>
                <w:t>ISO 10144:1991 Certification scheme for steel bars and wires for the reinforcement of concrete structures</w:t>
              </w:r>
            </w:ins>
            <w:r w:rsidRPr="004F3C8C">
              <w:rPr>
                <w:rFonts w:ascii="Calibri Light" w:hAnsi="Calibri Light"/>
                <w:sz w:val="16"/>
                <w:szCs w:val="16"/>
              </w:rPr>
              <w:t> </w:t>
            </w:r>
          </w:p>
          <w:p w14:paraId="0BCB969B" w14:textId="77777777" w:rsidR="00B15F8D" w:rsidRPr="004F3C8C" w:rsidRDefault="00B15F8D" w:rsidP="00A731C6">
            <w:pPr>
              <w:spacing w:line="360" w:lineRule="auto"/>
              <w:rPr>
                <w:rFonts w:ascii="Calibri Light" w:hAnsi="Calibri Light"/>
                <w:sz w:val="16"/>
                <w:szCs w:val="16"/>
              </w:rPr>
            </w:pPr>
            <w:del w:id="503" w:author="Ashan Senel Asmone" w:date="2016-03-21T15:11:00Z">
              <w:r w:rsidRPr="004F3C8C" w:rsidDel="00411DBF">
                <w:rPr>
                  <w:rFonts w:ascii="Calibri Light" w:hAnsi="Calibri Light"/>
                  <w:sz w:val="16"/>
                  <w:szCs w:val="16"/>
                </w:rPr>
                <w:delText>ISO 10544:1992 Cold-reduced steel wire for the reinforcement of concrete and the manufacture of welded fabric</w:delText>
              </w:r>
            </w:del>
            <w:ins w:id="504" w:author="Ashan Senel Asmone" w:date="2016-03-21T15:11:00Z">
              <w:r w:rsidR="00411DBF">
                <w:rPr>
                  <w:rFonts w:ascii="Calibri Light" w:hAnsi="Calibri Light"/>
                  <w:sz w:val="16"/>
                  <w:szCs w:val="16"/>
                </w:rPr>
                <w:t>ISO 10544:1992 Cold-reduced steel wire for the reinforcement of concrete and the manufacture of welded fabric</w:t>
              </w:r>
            </w:ins>
            <w:r w:rsidRPr="004F3C8C">
              <w:rPr>
                <w:rFonts w:ascii="Calibri Light" w:hAnsi="Calibri Light"/>
                <w:sz w:val="16"/>
                <w:szCs w:val="16"/>
              </w:rPr>
              <w:t> </w:t>
            </w:r>
          </w:p>
          <w:p w14:paraId="1C5D76CD" w14:textId="77777777" w:rsidR="00B15F8D" w:rsidRPr="004F3C8C" w:rsidRDefault="00B15F8D" w:rsidP="00A731C6">
            <w:pPr>
              <w:spacing w:line="360" w:lineRule="auto"/>
              <w:rPr>
                <w:rFonts w:ascii="Calibri Light" w:hAnsi="Calibri Light"/>
                <w:sz w:val="16"/>
                <w:szCs w:val="16"/>
              </w:rPr>
            </w:pPr>
            <w:del w:id="505" w:author="Ashan Senel Asmone" w:date="2016-03-21T15:11:00Z">
              <w:r w:rsidRPr="004F3C8C" w:rsidDel="00411DBF">
                <w:rPr>
                  <w:rFonts w:ascii="Calibri Light" w:hAnsi="Calibri Light"/>
                  <w:sz w:val="16"/>
                  <w:szCs w:val="16"/>
                </w:rPr>
                <w:delText>ISO 11082:1992 Certification scheme for welded fabric for the reinforcement of concrete structures</w:delText>
              </w:r>
            </w:del>
            <w:ins w:id="506" w:author="Ashan Senel Asmone" w:date="2016-03-21T15:11:00Z">
              <w:r w:rsidR="00411DBF">
                <w:rPr>
                  <w:rFonts w:ascii="Calibri Light" w:hAnsi="Calibri Light"/>
                  <w:sz w:val="16"/>
                  <w:szCs w:val="16"/>
                </w:rPr>
                <w:t>ISO 11082:1992 Certification scheme for welded fabric for the reinforcement of concrete structures</w:t>
              </w:r>
            </w:ins>
            <w:r w:rsidRPr="004F3C8C">
              <w:rPr>
                <w:rFonts w:ascii="Calibri Light" w:hAnsi="Calibri Light"/>
                <w:sz w:val="16"/>
                <w:szCs w:val="16"/>
              </w:rPr>
              <w:t> </w:t>
            </w:r>
          </w:p>
          <w:p w14:paraId="48A35CAE" w14:textId="77777777" w:rsidR="00B15F8D" w:rsidRPr="004F3C8C" w:rsidRDefault="00B15F8D" w:rsidP="00A731C6">
            <w:pPr>
              <w:spacing w:line="360" w:lineRule="auto"/>
              <w:rPr>
                <w:rFonts w:ascii="Calibri Light" w:hAnsi="Calibri Light"/>
                <w:sz w:val="16"/>
                <w:szCs w:val="16"/>
              </w:rPr>
            </w:pPr>
            <w:del w:id="507" w:author="Ashan Senel Asmone" w:date="2016-03-21T15:12:00Z">
              <w:r w:rsidRPr="004F3C8C" w:rsidDel="00411DBF">
                <w:rPr>
                  <w:rFonts w:ascii="Calibri Light" w:hAnsi="Calibri Light"/>
                  <w:sz w:val="16"/>
                  <w:szCs w:val="16"/>
                </w:rPr>
                <w:delText>ISO 14654:1999 Epoxy-coated steel for the reinforcement of concrete</w:delText>
              </w:r>
            </w:del>
            <w:ins w:id="508" w:author="Ashan Senel Asmone" w:date="2016-03-21T15:12:00Z">
              <w:r w:rsidR="00411DBF">
                <w:rPr>
                  <w:rFonts w:ascii="Calibri Light" w:hAnsi="Calibri Light"/>
                  <w:sz w:val="16"/>
                  <w:szCs w:val="16"/>
                </w:rPr>
                <w:t xml:space="preserve">ISO 14654:1999 Epoxy-coated steel for the reinforcement of concrete </w:t>
              </w:r>
            </w:ins>
            <w:r w:rsidRPr="004F3C8C">
              <w:rPr>
                <w:rFonts w:ascii="Calibri Light" w:hAnsi="Calibri Light"/>
                <w:sz w:val="16"/>
                <w:szCs w:val="16"/>
              </w:rPr>
              <w:t> </w:t>
            </w:r>
          </w:p>
          <w:p w14:paraId="3E27609E" w14:textId="77777777" w:rsidR="00B15F8D" w:rsidRPr="004F3C8C" w:rsidRDefault="00B15F8D" w:rsidP="00A731C6">
            <w:pPr>
              <w:spacing w:line="360" w:lineRule="auto"/>
              <w:rPr>
                <w:rFonts w:ascii="Calibri Light" w:hAnsi="Calibri Light"/>
                <w:sz w:val="16"/>
                <w:szCs w:val="16"/>
              </w:rPr>
            </w:pPr>
            <w:del w:id="509" w:author="Ashan Senel Asmone" w:date="2016-03-21T15:12:00Z">
              <w:r w:rsidRPr="004F3C8C" w:rsidDel="00411DBF">
                <w:rPr>
                  <w:rFonts w:ascii="Calibri Light" w:hAnsi="Calibri Light"/>
                  <w:sz w:val="16"/>
                  <w:szCs w:val="16"/>
                </w:rPr>
                <w:delText>ISO 14655:1999 Epoxy-coated strand for the prestressing of concrete</w:delText>
              </w:r>
            </w:del>
            <w:ins w:id="510" w:author="Ashan Senel Asmone" w:date="2016-03-21T15:12:00Z">
              <w:r w:rsidR="00411DBF">
                <w:rPr>
                  <w:rFonts w:ascii="Calibri Light" w:hAnsi="Calibri Light"/>
                  <w:sz w:val="16"/>
                  <w:szCs w:val="16"/>
                </w:rPr>
                <w:t>ISO 14655:1999 Epoxy-coated strand for the prestressing of concrete</w:t>
              </w:r>
            </w:ins>
            <w:r w:rsidRPr="004F3C8C">
              <w:rPr>
                <w:rFonts w:ascii="Calibri Light" w:hAnsi="Calibri Light"/>
                <w:sz w:val="16"/>
                <w:szCs w:val="16"/>
              </w:rPr>
              <w:t> </w:t>
            </w:r>
          </w:p>
          <w:p w14:paraId="07B26C56" w14:textId="77777777" w:rsidR="00B15F8D" w:rsidRPr="004F3C8C" w:rsidRDefault="00B15F8D" w:rsidP="00A731C6">
            <w:pPr>
              <w:spacing w:line="360" w:lineRule="auto"/>
              <w:rPr>
                <w:rFonts w:ascii="Calibri Light" w:hAnsi="Calibri Light"/>
                <w:sz w:val="16"/>
                <w:szCs w:val="16"/>
              </w:rPr>
            </w:pPr>
            <w:del w:id="511" w:author="Ashan Senel Asmone" w:date="2016-03-21T15:12:00Z">
              <w:r w:rsidRPr="004F3C8C" w:rsidDel="00411DBF">
                <w:rPr>
                  <w:rFonts w:ascii="Calibri Light" w:hAnsi="Calibri Light"/>
                  <w:sz w:val="16"/>
                  <w:szCs w:val="16"/>
                </w:rPr>
                <w:delText>ISO 14656:1999 Epoxy powder and sealing material for the coating of steel for the reinforcement of concrete</w:delText>
              </w:r>
            </w:del>
            <w:ins w:id="512" w:author="Ashan Senel Asmone" w:date="2016-03-21T15:12:00Z">
              <w:r w:rsidR="00411DBF">
                <w:rPr>
                  <w:rFonts w:ascii="Calibri Light" w:hAnsi="Calibri Light"/>
                  <w:sz w:val="16"/>
                  <w:szCs w:val="16"/>
                </w:rPr>
                <w:t>ISO 14656:1999 Epoxy powder and sealing material for the coating of steel for the reinforcement of concrete</w:t>
              </w:r>
            </w:ins>
            <w:r w:rsidRPr="004F3C8C">
              <w:rPr>
                <w:rFonts w:ascii="Calibri Light" w:hAnsi="Calibri Light"/>
                <w:sz w:val="16"/>
                <w:szCs w:val="16"/>
              </w:rPr>
              <w:t> </w:t>
            </w:r>
          </w:p>
          <w:p w14:paraId="62F2D809" w14:textId="77777777" w:rsidR="00B15F8D" w:rsidRPr="004F3C8C" w:rsidRDefault="00B15F8D" w:rsidP="00A731C6">
            <w:pPr>
              <w:spacing w:line="360" w:lineRule="auto"/>
              <w:rPr>
                <w:rFonts w:ascii="Calibri Light" w:hAnsi="Calibri Light"/>
                <w:sz w:val="16"/>
                <w:szCs w:val="16"/>
              </w:rPr>
            </w:pPr>
            <w:del w:id="513" w:author="Ashan Senel Asmone" w:date="2016-03-21T15:13:00Z">
              <w:r w:rsidRPr="004F3C8C" w:rsidDel="00411DBF">
                <w:rPr>
                  <w:rFonts w:ascii="Calibri Light" w:hAnsi="Calibri Light"/>
                  <w:sz w:val="16"/>
                  <w:szCs w:val="16"/>
                </w:rPr>
                <w:delText>ISO 15630-1:2002 Steel for the reinforcement and prestressing of concrete -- Test methods -- Part 1: Reinforcing bars, wire rod and wire</w:delText>
              </w:r>
            </w:del>
            <w:ins w:id="514" w:author="Ashan Senel Asmone" w:date="2016-03-21T15:13:00Z">
              <w:r w:rsidR="00411DBF">
                <w:rPr>
                  <w:rFonts w:ascii="Calibri Light" w:hAnsi="Calibri Light"/>
                  <w:sz w:val="16"/>
                  <w:szCs w:val="16"/>
                </w:rPr>
                <w:t>ISO 15630-1:2010 Steel for the reinforcement and prestressing of concrete -- Test methods -- Part 1: Reinforcing bars, wire rod and wire</w:t>
              </w:r>
            </w:ins>
            <w:r w:rsidRPr="004F3C8C">
              <w:rPr>
                <w:rFonts w:ascii="Calibri Light" w:hAnsi="Calibri Light"/>
                <w:sz w:val="16"/>
                <w:szCs w:val="16"/>
              </w:rPr>
              <w:t> </w:t>
            </w:r>
          </w:p>
          <w:p w14:paraId="1956C556" w14:textId="77777777" w:rsidR="00B15F8D" w:rsidRPr="004F3C8C" w:rsidRDefault="00B15F8D" w:rsidP="00A731C6">
            <w:pPr>
              <w:spacing w:line="360" w:lineRule="auto"/>
              <w:rPr>
                <w:rFonts w:ascii="Calibri Light" w:hAnsi="Calibri Light"/>
                <w:sz w:val="16"/>
                <w:szCs w:val="16"/>
              </w:rPr>
            </w:pPr>
            <w:del w:id="515" w:author="Ashan Senel Asmone" w:date="2016-03-21T15:13:00Z">
              <w:r w:rsidRPr="004F3C8C" w:rsidDel="00411DBF">
                <w:rPr>
                  <w:rFonts w:ascii="Calibri Light" w:hAnsi="Calibri Light"/>
                  <w:sz w:val="16"/>
                  <w:szCs w:val="16"/>
                </w:rPr>
                <w:delText>ISO 15630-2:2002 Steel for the reinforcement and prestressing of concrete -- Test methods -- Part 2: Welded fabric</w:delText>
              </w:r>
            </w:del>
            <w:ins w:id="516" w:author="Ashan Senel Asmone" w:date="2016-03-21T15:13:00Z">
              <w:r w:rsidR="00411DBF">
                <w:rPr>
                  <w:rFonts w:ascii="Calibri Light" w:hAnsi="Calibri Light"/>
                  <w:sz w:val="16"/>
                  <w:szCs w:val="16"/>
                </w:rPr>
                <w:t>ISO 15630-2:2010 Steel for the reinforcement and prestressing of concrete -- Test methods -- Part 2: Welded fabric</w:t>
              </w:r>
            </w:ins>
            <w:r w:rsidRPr="004F3C8C">
              <w:rPr>
                <w:rFonts w:ascii="Calibri Light" w:hAnsi="Calibri Light"/>
                <w:sz w:val="16"/>
                <w:szCs w:val="16"/>
              </w:rPr>
              <w:t> </w:t>
            </w:r>
          </w:p>
          <w:p w14:paraId="30DD3595" w14:textId="77777777" w:rsidR="00B15F8D" w:rsidRPr="004F3C8C" w:rsidRDefault="00B15F8D" w:rsidP="00A731C6">
            <w:pPr>
              <w:spacing w:line="360" w:lineRule="auto"/>
              <w:rPr>
                <w:rFonts w:ascii="Calibri Light" w:hAnsi="Calibri Light"/>
                <w:sz w:val="16"/>
                <w:szCs w:val="16"/>
              </w:rPr>
            </w:pPr>
            <w:del w:id="517" w:author="Ashan Senel Asmone" w:date="2016-03-21T15:13:00Z">
              <w:r w:rsidRPr="004F3C8C" w:rsidDel="00411DBF">
                <w:rPr>
                  <w:rFonts w:ascii="Calibri Light" w:hAnsi="Calibri Light"/>
                  <w:sz w:val="16"/>
                  <w:szCs w:val="16"/>
                </w:rPr>
                <w:delText>ISO 15630-3:2002 Steel for the reinforcement and prestressing of concrete -- Test methods -- Part 3: Prestressing steel</w:delText>
              </w:r>
            </w:del>
            <w:ins w:id="518" w:author="Ashan Senel Asmone" w:date="2016-03-21T15:13:00Z">
              <w:r w:rsidR="00411DBF">
                <w:rPr>
                  <w:rFonts w:ascii="Calibri Light" w:hAnsi="Calibri Light"/>
                  <w:sz w:val="16"/>
                  <w:szCs w:val="16"/>
                </w:rPr>
                <w:t>ISO 15630-3:2010 Steel for the reinforcement and prestressing of concrete -- Test methods -- Part 3: Prestressing steel</w:t>
              </w:r>
            </w:ins>
            <w:r w:rsidRPr="004F3C8C">
              <w:rPr>
                <w:rFonts w:ascii="Calibri Light" w:hAnsi="Calibri Light"/>
                <w:sz w:val="16"/>
                <w:szCs w:val="16"/>
              </w:rPr>
              <w:t> </w:t>
            </w:r>
          </w:p>
        </w:tc>
        <w:tc>
          <w:tcPr>
            <w:tcW w:w="3865" w:type="dxa"/>
          </w:tcPr>
          <w:p w14:paraId="315D5797" w14:textId="77777777" w:rsidR="00B15F8D" w:rsidRDefault="00954F73" w:rsidP="00A731C6">
            <w:pPr>
              <w:spacing w:line="360" w:lineRule="auto"/>
              <w:rPr>
                <w:rFonts w:ascii="Calibri Light" w:hAnsi="Calibri Light"/>
                <w:b/>
                <w:bCs/>
                <w:sz w:val="16"/>
                <w:szCs w:val="16"/>
                <w:u w:val="single"/>
              </w:rPr>
            </w:pPr>
            <w:r>
              <w:rPr>
                <w:rFonts w:ascii="Calibri Light" w:hAnsi="Calibri Light"/>
                <w:b/>
                <w:bCs/>
                <w:sz w:val="16"/>
                <w:szCs w:val="16"/>
                <w:u w:val="single"/>
              </w:rPr>
              <w:t>Concrete</w:t>
            </w:r>
          </w:p>
          <w:p w14:paraId="64F61A1D" w14:textId="77777777" w:rsidR="00954F73" w:rsidDel="00135CEB" w:rsidRDefault="00954F73" w:rsidP="00954F73">
            <w:pPr>
              <w:rPr>
                <w:del w:id="519" w:author="Ashan Senel Asmone" w:date="2016-03-21T14:43:00Z"/>
                <w:rFonts w:ascii="Calibri Light" w:hAnsi="Calibri Light"/>
                <w:sz w:val="16"/>
                <w:szCs w:val="16"/>
              </w:rPr>
            </w:pPr>
            <w:del w:id="520" w:author="Ashan Senel Asmone" w:date="2016-03-21T14:43:00Z">
              <w:r w:rsidRPr="00A758FC" w:rsidDel="00135CEB">
                <w:rPr>
                  <w:rFonts w:ascii="Calibri Light" w:hAnsi="Calibri Light" w:hint="eastAsia"/>
                  <w:sz w:val="16"/>
                  <w:szCs w:val="16"/>
                </w:rPr>
                <w:delText>ISO 1920-3:2004</w:delText>
              </w:r>
              <w:r w:rsidRPr="00A758FC" w:rsidDel="00135CEB">
                <w:rPr>
                  <w:rFonts w:ascii="Calibri Light" w:hAnsi="Calibri Light"/>
                  <w:sz w:val="16"/>
                  <w:szCs w:val="16"/>
                </w:rPr>
                <w:delText xml:space="preserve"> Testing of concrete -- Part 3: Making and curing test specimens</w:delText>
              </w:r>
            </w:del>
          </w:p>
          <w:p w14:paraId="5054B7B4" w14:textId="77777777" w:rsidR="00A758FC" w:rsidRDefault="00A758FC" w:rsidP="00A758FC">
            <w:pPr>
              <w:rPr>
                <w:rFonts w:ascii="Calibri Light" w:hAnsi="Calibri Light"/>
                <w:sz w:val="16"/>
                <w:szCs w:val="16"/>
              </w:rPr>
            </w:pPr>
          </w:p>
          <w:p w14:paraId="5D18672E" w14:textId="77777777" w:rsidR="00A758FC" w:rsidDel="00135CEB" w:rsidRDefault="00A758FC" w:rsidP="00A758FC">
            <w:pPr>
              <w:rPr>
                <w:del w:id="521" w:author="Ashan Senel Asmone" w:date="2016-03-21T14:48:00Z"/>
                <w:rFonts w:ascii="Calibri Light" w:hAnsi="Calibri Light"/>
                <w:sz w:val="16"/>
                <w:szCs w:val="16"/>
              </w:rPr>
            </w:pPr>
            <w:del w:id="522" w:author="Ashan Senel Asmone" w:date="2016-03-21T14:48:00Z">
              <w:r w:rsidDel="00135CEB">
                <w:rPr>
                  <w:rFonts w:ascii="Calibri Light" w:hAnsi="Calibri Light" w:hint="eastAsia"/>
                  <w:sz w:val="16"/>
                  <w:szCs w:val="16"/>
                </w:rPr>
                <w:delText>ISO 1920-1:2004</w:delText>
              </w:r>
              <w:r w:rsidDel="00135CEB">
                <w:rPr>
                  <w:rFonts w:ascii="Calibri Light" w:hAnsi="Calibri Light"/>
                  <w:sz w:val="16"/>
                  <w:szCs w:val="16"/>
                </w:rPr>
                <w:delText xml:space="preserve"> </w:delText>
              </w:r>
              <w:r w:rsidRPr="00A758FC" w:rsidDel="00135CEB">
                <w:rPr>
                  <w:rFonts w:ascii="Calibri Light" w:hAnsi="Calibri Light"/>
                  <w:sz w:val="16"/>
                  <w:szCs w:val="16"/>
                </w:rPr>
                <w:delText>Testing of concrete -- Part 1: Sampling of fresh concrete</w:delText>
              </w:r>
            </w:del>
          </w:p>
          <w:p w14:paraId="0C3B340B" w14:textId="77777777" w:rsidR="00A758FC" w:rsidRDefault="00A758FC" w:rsidP="00A758FC">
            <w:pPr>
              <w:rPr>
                <w:rFonts w:ascii="Calibri Light" w:hAnsi="Calibri Light"/>
                <w:sz w:val="16"/>
                <w:szCs w:val="16"/>
              </w:rPr>
            </w:pPr>
          </w:p>
          <w:p w14:paraId="564845CA" w14:textId="77777777" w:rsidR="00A758FC" w:rsidDel="00135CEB" w:rsidRDefault="00A758FC" w:rsidP="00A758FC">
            <w:pPr>
              <w:rPr>
                <w:del w:id="523" w:author="Ashan Senel Asmone" w:date="2016-03-21T14:48:00Z"/>
                <w:rFonts w:ascii="Calibri Light" w:hAnsi="Calibri Light"/>
                <w:sz w:val="16"/>
                <w:szCs w:val="16"/>
              </w:rPr>
            </w:pPr>
            <w:del w:id="524" w:author="Ashan Senel Asmone" w:date="2016-03-21T14:48:00Z">
              <w:r w:rsidRPr="00A758FC" w:rsidDel="00135CEB">
                <w:rPr>
                  <w:rFonts w:ascii="Calibri Light" w:hAnsi="Calibri Light" w:hint="eastAsia"/>
                  <w:sz w:val="16"/>
                  <w:szCs w:val="16"/>
                </w:rPr>
                <w:delText xml:space="preserve">ISO 3766:2003 </w:delText>
              </w:r>
              <w:r w:rsidDel="00135CEB">
                <w:rPr>
                  <w:rFonts w:ascii="Calibri Light" w:hAnsi="Calibri Light"/>
                  <w:sz w:val="16"/>
                  <w:szCs w:val="16"/>
                  <w:lang w:val="en-US"/>
                </w:rPr>
                <w:delText xml:space="preserve"> </w:delText>
              </w:r>
              <w:r w:rsidRPr="00A758FC" w:rsidDel="00135CEB">
                <w:rPr>
                  <w:rFonts w:ascii="Calibri Light" w:hAnsi="Calibri Light"/>
                  <w:sz w:val="16"/>
                  <w:szCs w:val="16"/>
                </w:rPr>
                <w:delText>Construction drawings -- Simplified representation of concrete reinforcement</w:delText>
              </w:r>
            </w:del>
          </w:p>
          <w:p w14:paraId="2DAA2E46" w14:textId="77777777" w:rsidR="00A758FC" w:rsidDel="00135CEB" w:rsidRDefault="00A758FC" w:rsidP="00A758FC">
            <w:pPr>
              <w:rPr>
                <w:del w:id="525" w:author="Ashan Senel Asmone" w:date="2016-03-21T14:49:00Z"/>
                <w:rFonts w:ascii="Calibri Light" w:hAnsi="Calibri Light"/>
                <w:sz w:val="16"/>
                <w:szCs w:val="16"/>
              </w:rPr>
            </w:pPr>
          </w:p>
          <w:p w14:paraId="74BE0FBD" w14:textId="77777777" w:rsidR="00A758FC" w:rsidDel="00135CEB" w:rsidRDefault="00A758FC" w:rsidP="00A758FC">
            <w:pPr>
              <w:rPr>
                <w:del w:id="526" w:author="Ashan Senel Asmone" w:date="2016-03-21T14:50:00Z"/>
                <w:rFonts w:ascii="Calibri Light" w:hAnsi="Calibri Light"/>
                <w:sz w:val="16"/>
                <w:szCs w:val="16"/>
              </w:rPr>
            </w:pPr>
            <w:del w:id="527" w:author="Ashan Senel Asmone" w:date="2016-03-21T14:50:00Z">
              <w:r w:rsidRPr="00A758FC" w:rsidDel="00135CEB">
                <w:rPr>
                  <w:rFonts w:ascii="Calibri Light" w:hAnsi="Calibri Light" w:hint="eastAsia"/>
                  <w:sz w:val="16"/>
                  <w:szCs w:val="16"/>
                </w:rPr>
                <w:delText xml:space="preserve">ISO 1920-4:2005 </w:delText>
              </w:r>
              <w:r w:rsidDel="00135CEB">
                <w:rPr>
                  <w:rFonts w:ascii="Calibri Light" w:hAnsi="Calibri Light"/>
                  <w:sz w:val="16"/>
                  <w:szCs w:val="16"/>
                  <w:lang w:val="en-US"/>
                </w:rPr>
                <w:delText xml:space="preserve"> </w:delText>
              </w:r>
              <w:r w:rsidRPr="00A758FC" w:rsidDel="00135CEB">
                <w:rPr>
                  <w:rFonts w:ascii="Calibri Light" w:hAnsi="Calibri Light"/>
                  <w:sz w:val="16"/>
                  <w:szCs w:val="16"/>
                </w:rPr>
                <w:delText>Testing of concrete -- Part 4: Strength of hardened concrete</w:delText>
              </w:r>
            </w:del>
          </w:p>
          <w:p w14:paraId="3A6EBD79" w14:textId="77777777" w:rsidR="00A758FC" w:rsidRDefault="00A758FC" w:rsidP="00A758FC">
            <w:pPr>
              <w:rPr>
                <w:rFonts w:ascii="Calibri Light" w:hAnsi="Calibri Light"/>
                <w:sz w:val="16"/>
                <w:szCs w:val="16"/>
              </w:rPr>
            </w:pPr>
          </w:p>
          <w:p w14:paraId="45678F84" w14:textId="77777777" w:rsidR="00A758FC" w:rsidDel="00135CEB" w:rsidRDefault="00A758FC" w:rsidP="00A758FC">
            <w:pPr>
              <w:rPr>
                <w:del w:id="528" w:author="Ashan Senel Asmone" w:date="2016-03-21T14:51:00Z"/>
                <w:rFonts w:ascii="Calibri Light" w:hAnsi="Calibri Light"/>
                <w:sz w:val="16"/>
                <w:szCs w:val="16"/>
              </w:rPr>
            </w:pPr>
            <w:del w:id="529" w:author="Ashan Senel Asmone" w:date="2016-03-21T14:51:00Z">
              <w:r w:rsidRPr="00A758FC" w:rsidDel="00135CEB">
                <w:rPr>
                  <w:rFonts w:ascii="Calibri Light" w:hAnsi="Calibri Light" w:hint="eastAsia"/>
                  <w:sz w:val="16"/>
                  <w:szCs w:val="16"/>
                </w:rPr>
                <w:delText xml:space="preserve">ISO 4013:1978 </w:delText>
              </w:r>
              <w:r w:rsidDel="00135CEB">
                <w:rPr>
                  <w:rFonts w:ascii="Calibri Light" w:hAnsi="Calibri Light"/>
                  <w:sz w:val="16"/>
                  <w:szCs w:val="16"/>
                  <w:lang w:val="en-US"/>
                </w:rPr>
                <w:delText xml:space="preserve"> </w:delText>
              </w:r>
              <w:r w:rsidRPr="00A758FC" w:rsidDel="00135CEB">
                <w:rPr>
                  <w:rFonts w:ascii="Calibri Light" w:hAnsi="Calibri Light"/>
                  <w:sz w:val="16"/>
                  <w:szCs w:val="16"/>
                </w:rPr>
                <w:delText>Concrete -- Determination of flexural strength of test specimens</w:delText>
              </w:r>
            </w:del>
          </w:p>
          <w:p w14:paraId="30F99C83" w14:textId="77777777" w:rsidR="00A758FC" w:rsidRDefault="00A758FC" w:rsidP="00A758FC">
            <w:pPr>
              <w:rPr>
                <w:rFonts w:ascii="Calibri Light" w:hAnsi="Calibri Light"/>
                <w:sz w:val="16"/>
                <w:szCs w:val="16"/>
              </w:rPr>
            </w:pPr>
          </w:p>
          <w:p w14:paraId="72F61418" w14:textId="77777777" w:rsidR="00135CEB" w:rsidRDefault="00135CEB" w:rsidP="00A758FC">
            <w:pPr>
              <w:rPr>
                <w:ins w:id="530" w:author="Ashan Senel Asmone" w:date="2016-03-21T14:52:00Z"/>
                <w:rFonts w:ascii="Calibri Light" w:hAnsi="Calibri Light"/>
                <w:sz w:val="16"/>
                <w:szCs w:val="16"/>
              </w:rPr>
            </w:pPr>
          </w:p>
          <w:p w14:paraId="656DD9FF" w14:textId="77777777" w:rsidR="00135CEB" w:rsidRDefault="00135CEB" w:rsidP="00A758FC">
            <w:pPr>
              <w:rPr>
                <w:ins w:id="531" w:author="Ashan Senel Asmone" w:date="2016-03-21T14:52:00Z"/>
                <w:rFonts w:ascii="Calibri Light" w:hAnsi="Calibri Light"/>
                <w:sz w:val="16"/>
                <w:szCs w:val="16"/>
              </w:rPr>
            </w:pPr>
          </w:p>
          <w:p w14:paraId="42510073" w14:textId="77777777" w:rsidR="00135CEB" w:rsidRDefault="00135CEB" w:rsidP="00A758FC">
            <w:pPr>
              <w:rPr>
                <w:ins w:id="532" w:author="Ashan Senel Asmone" w:date="2016-03-21T14:52:00Z"/>
                <w:rFonts w:ascii="Calibri Light" w:hAnsi="Calibri Light"/>
                <w:sz w:val="16"/>
                <w:szCs w:val="16"/>
              </w:rPr>
            </w:pPr>
          </w:p>
          <w:p w14:paraId="388B1C70" w14:textId="77777777" w:rsidR="00135CEB" w:rsidRDefault="00135CEB" w:rsidP="00A758FC">
            <w:pPr>
              <w:rPr>
                <w:ins w:id="533" w:author="Ashan Senel Asmone" w:date="2016-03-21T14:52:00Z"/>
                <w:rFonts w:ascii="Calibri Light" w:hAnsi="Calibri Light"/>
                <w:sz w:val="16"/>
                <w:szCs w:val="16"/>
              </w:rPr>
            </w:pPr>
          </w:p>
          <w:p w14:paraId="4BCEB44D" w14:textId="77777777" w:rsidR="00135CEB" w:rsidRDefault="00135CEB" w:rsidP="00A758FC">
            <w:pPr>
              <w:rPr>
                <w:ins w:id="534" w:author="Ashan Senel Asmone" w:date="2016-03-21T14:52:00Z"/>
                <w:rFonts w:ascii="Calibri Light" w:hAnsi="Calibri Light"/>
                <w:sz w:val="16"/>
                <w:szCs w:val="16"/>
              </w:rPr>
            </w:pPr>
          </w:p>
          <w:p w14:paraId="53E7CFFA" w14:textId="77777777" w:rsidR="00135CEB" w:rsidRDefault="00135CEB" w:rsidP="00A758FC">
            <w:pPr>
              <w:rPr>
                <w:ins w:id="535" w:author="Ashan Senel Asmone" w:date="2016-03-21T14:52:00Z"/>
                <w:rFonts w:ascii="Calibri Light" w:hAnsi="Calibri Light"/>
                <w:sz w:val="16"/>
                <w:szCs w:val="16"/>
              </w:rPr>
            </w:pPr>
          </w:p>
          <w:p w14:paraId="7F229A22" w14:textId="77777777" w:rsidR="00135CEB" w:rsidRDefault="00135CEB" w:rsidP="00A758FC">
            <w:pPr>
              <w:rPr>
                <w:ins w:id="536" w:author="Ashan Senel Asmone" w:date="2016-03-21T14:52:00Z"/>
                <w:rFonts w:ascii="Calibri Light" w:hAnsi="Calibri Light"/>
                <w:sz w:val="16"/>
                <w:szCs w:val="16"/>
              </w:rPr>
            </w:pPr>
          </w:p>
          <w:p w14:paraId="6D801544" w14:textId="77777777" w:rsidR="00135CEB" w:rsidRDefault="00135CEB" w:rsidP="00A758FC">
            <w:pPr>
              <w:rPr>
                <w:ins w:id="537" w:author="Ashan Senel Asmone" w:date="2016-03-21T14:52:00Z"/>
                <w:rFonts w:ascii="Calibri Light" w:hAnsi="Calibri Light"/>
                <w:sz w:val="16"/>
                <w:szCs w:val="16"/>
              </w:rPr>
            </w:pPr>
          </w:p>
          <w:p w14:paraId="65BCC8E9" w14:textId="77777777" w:rsidR="00135CEB" w:rsidRDefault="00135CEB" w:rsidP="00A758FC">
            <w:pPr>
              <w:rPr>
                <w:ins w:id="538" w:author="Ashan Senel Asmone" w:date="2016-03-21T14:52:00Z"/>
                <w:rFonts w:ascii="Calibri Light" w:hAnsi="Calibri Light"/>
                <w:sz w:val="16"/>
                <w:szCs w:val="16"/>
              </w:rPr>
            </w:pPr>
          </w:p>
          <w:p w14:paraId="1674928D" w14:textId="77777777" w:rsidR="00135CEB" w:rsidRDefault="00135CEB" w:rsidP="00A758FC">
            <w:pPr>
              <w:rPr>
                <w:ins w:id="539" w:author="Ashan Senel Asmone" w:date="2016-03-21T14:52:00Z"/>
                <w:rFonts w:ascii="Calibri Light" w:hAnsi="Calibri Light"/>
                <w:sz w:val="16"/>
                <w:szCs w:val="16"/>
              </w:rPr>
            </w:pPr>
          </w:p>
          <w:p w14:paraId="1126E106" w14:textId="77777777" w:rsidR="00135CEB" w:rsidRDefault="00135CEB" w:rsidP="00A758FC">
            <w:pPr>
              <w:rPr>
                <w:ins w:id="540" w:author="Ashan Senel Asmone" w:date="2016-03-21T14:52:00Z"/>
                <w:rFonts w:ascii="Calibri Light" w:hAnsi="Calibri Light"/>
                <w:sz w:val="16"/>
                <w:szCs w:val="16"/>
              </w:rPr>
            </w:pPr>
          </w:p>
          <w:p w14:paraId="1B9366B1" w14:textId="77777777" w:rsidR="00135CEB" w:rsidRDefault="00135CEB" w:rsidP="00A758FC">
            <w:pPr>
              <w:rPr>
                <w:ins w:id="541" w:author="Ashan Senel Asmone" w:date="2016-03-21T14:52:00Z"/>
                <w:rFonts w:ascii="Calibri Light" w:hAnsi="Calibri Light"/>
                <w:sz w:val="16"/>
                <w:szCs w:val="16"/>
              </w:rPr>
            </w:pPr>
          </w:p>
          <w:p w14:paraId="00D76108" w14:textId="77777777" w:rsidR="00135CEB" w:rsidRDefault="00135CEB" w:rsidP="00A758FC">
            <w:pPr>
              <w:rPr>
                <w:ins w:id="542" w:author="Ashan Senel Asmone" w:date="2016-03-21T14:52:00Z"/>
                <w:rFonts w:ascii="Calibri Light" w:hAnsi="Calibri Light"/>
                <w:sz w:val="16"/>
                <w:szCs w:val="16"/>
              </w:rPr>
            </w:pPr>
          </w:p>
          <w:p w14:paraId="61B22361" w14:textId="77777777" w:rsidR="00135CEB" w:rsidRDefault="00135CEB" w:rsidP="00A758FC">
            <w:pPr>
              <w:rPr>
                <w:ins w:id="543" w:author="Ashan Senel Asmone" w:date="2016-03-21T14:52:00Z"/>
                <w:rFonts w:ascii="Calibri Light" w:hAnsi="Calibri Light"/>
                <w:sz w:val="16"/>
                <w:szCs w:val="16"/>
              </w:rPr>
            </w:pPr>
          </w:p>
          <w:p w14:paraId="0A043847" w14:textId="77777777" w:rsidR="00135CEB" w:rsidRDefault="00135CEB" w:rsidP="00A758FC">
            <w:pPr>
              <w:rPr>
                <w:ins w:id="544" w:author="Ashan Senel Asmone" w:date="2016-03-21T14:52:00Z"/>
                <w:rFonts w:ascii="Calibri Light" w:hAnsi="Calibri Light"/>
                <w:sz w:val="16"/>
                <w:szCs w:val="16"/>
              </w:rPr>
            </w:pPr>
          </w:p>
          <w:p w14:paraId="5EEFBA48" w14:textId="77777777" w:rsidR="00135CEB" w:rsidRDefault="00135CEB" w:rsidP="00A758FC">
            <w:pPr>
              <w:rPr>
                <w:ins w:id="545" w:author="Ashan Senel Asmone" w:date="2016-03-21T14:52:00Z"/>
                <w:rFonts w:ascii="Calibri Light" w:hAnsi="Calibri Light"/>
                <w:sz w:val="16"/>
                <w:szCs w:val="16"/>
              </w:rPr>
            </w:pPr>
          </w:p>
          <w:p w14:paraId="2DCA48BB" w14:textId="77777777" w:rsidR="00135CEB" w:rsidRDefault="00135CEB" w:rsidP="00A758FC">
            <w:pPr>
              <w:rPr>
                <w:ins w:id="546" w:author="Ashan Senel Asmone" w:date="2016-03-21T14:55:00Z"/>
                <w:rFonts w:ascii="Calibri Light" w:hAnsi="Calibri Light"/>
                <w:sz w:val="16"/>
                <w:szCs w:val="16"/>
              </w:rPr>
            </w:pPr>
          </w:p>
          <w:p w14:paraId="4454E8FA" w14:textId="77777777" w:rsidR="00135CEB" w:rsidRDefault="00135CEB" w:rsidP="00A758FC">
            <w:pPr>
              <w:rPr>
                <w:ins w:id="547" w:author="Ashan Senel Asmone" w:date="2016-03-21T14:55:00Z"/>
                <w:rFonts w:ascii="Calibri Light" w:hAnsi="Calibri Light"/>
                <w:sz w:val="16"/>
                <w:szCs w:val="16"/>
              </w:rPr>
            </w:pPr>
          </w:p>
          <w:p w14:paraId="087A9DC2" w14:textId="77777777" w:rsidR="00135CEB" w:rsidRDefault="00135CEB" w:rsidP="00A758FC">
            <w:pPr>
              <w:rPr>
                <w:ins w:id="548" w:author="Ashan Senel Asmone" w:date="2016-03-21T14:55:00Z"/>
                <w:rFonts w:ascii="Calibri Light" w:hAnsi="Calibri Light"/>
                <w:sz w:val="16"/>
                <w:szCs w:val="16"/>
              </w:rPr>
            </w:pPr>
          </w:p>
          <w:p w14:paraId="6302D445" w14:textId="77777777" w:rsidR="00135CEB" w:rsidRDefault="00135CEB" w:rsidP="00A758FC">
            <w:pPr>
              <w:rPr>
                <w:ins w:id="549" w:author="Ashan Senel Asmone" w:date="2016-03-21T14:55:00Z"/>
                <w:rFonts w:ascii="Calibri Light" w:hAnsi="Calibri Light"/>
                <w:sz w:val="16"/>
                <w:szCs w:val="16"/>
              </w:rPr>
            </w:pPr>
          </w:p>
          <w:p w14:paraId="7E964F20" w14:textId="77777777" w:rsidR="00135CEB" w:rsidRDefault="00135CEB" w:rsidP="00A758FC">
            <w:pPr>
              <w:rPr>
                <w:ins w:id="550" w:author="Ashan Senel Asmone" w:date="2016-03-21T14:55:00Z"/>
                <w:rFonts w:ascii="Calibri Light" w:hAnsi="Calibri Light"/>
                <w:sz w:val="16"/>
                <w:szCs w:val="16"/>
              </w:rPr>
            </w:pPr>
          </w:p>
          <w:p w14:paraId="67668CB0" w14:textId="77777777" w:rsidR="00135CEB" w:rsidRDefault="00135CEB" w:rsidP="00A758FC">
            <w:pPr>
              <w:rPr>
                <w:ins w:id="551" w:author="Ashan Senel Asmone" w:date="2016-03-21T14:55:00Z"/>
                <w:rFonts w:ascii="Calibri Light" w:hAnsi="Calibri Light"/>
                <w:sz w:val="16"/>
                <w:szCs w:val="16"/>
              </w:rPr>
            </w:pPr>
          </w:p>
          <w:p w14:paraId="643024C3" w14:textId="77777777" w:rsidR="00135CEB" w:rsidRDefault="00135CEB" w:rsidP="00A758FC">
            <w:pPr>
              <w:rPr>
                <w:ins w:id="552" w:author="Ashan Senel Asmone" w:date="2016-03-21T14:55:00Z"/>
                <w:rFonts w:ascii="Calibri Light" w:hAnsi="Calibri Light"/>
                <w:sz w:val="16"/>
                <w:szCs w:val="16"/>
              </w:rPr>
            </w:pPr>
          </w:p>
          <w:p w14:paraId="25FF2B1A" w14:textId="77777777" w:rsidR="00135CEB" w:rsidRDefault="00135CEB" w:rsidP="00A758FC">
            <w:pPr>
              <w:rPr>
                <w:ins w:id="553" w:author="Ashan Senel Asmone" w:date="2016-03-21T14:55:00Z"/>
                <w:rFonts w:ascii="Calibri Light" w:hAnsi="Calibri Light"/>
                <w:sz w:val="16"/>
                <w:szCs w:val="16"/>
              </w:rPr>
            </w:pPr>
          </w:p>
          <w:p w14:paraId="49254B41" w14:textId="77777777" w:rsidR="00135CEB" w:rsidRDefault="00135CEB" w:rsidP="00A758FC">
            <w:pPr>
              <w:rPr>
                <w:ins w:id="554" w:author="Ashan Senel Asmone" w:date="2016-03-21T14:52:00Z"/>
                <w:rFonts w:ascii="Calibri Light" w:hAnsi="Calibri Light"/>
                <w:sz w:val="16"/>
                <w:szCs w:val="16"/>
              </w:rPr>
            </w:pPr>
          </w:p>
          <w:p w14:paraId="36C4C90B" w14:textId="77777777" w:rsidR="00135CEB" w:rsidRDefault="00135CEB" w:rsidP="00A758FC">
            <w:pPr>
              <w:rPr>
                <w:ins w:id="555" w:author="Ashan Senel Asmone" w:date="2016-03-21T14:52:00Z"/>
                <w:rFonts w:ascii="Calibri Light" w:hAnsi="Calibri Light"/>
                <w:sz w:val="16"/>
                <w:szCs w:val="16"/>
              </w:rPr>
            </w:pPr>
          </w:p>
          <w:p w14:paraId="366168F6" w14:textId="77777777" w:rsidR="00A758FC" w:rsidDel="00135CEB" w:rsidRDefault="00A758FC" w:rsidP="00A758FC">
            <w:pPr>
              <w:rPr>
                <w:del w:id="556" w:author="Ashan Senel Asmone" w:date="2016-03-21T14:53:00Z"/>
                <w:rFonts w:ascii="Calibri Light" w:hAnsi="Calibri Light"/>
                <w:sz w:val="16"/>
                <w:szCs w:val="16"/>
              </w:rPr>
            </w:pPr>
            <w:del w:id="557" w:author="Ashan Senel Asmone" w:date="2016-03-21T14:53:00Z">
              <w:r w:rsidRPr="00A758FC" w:rsidDel="00135CEB">
                <w:rPr>
                  <w:rFonts w:ascii="Calibri Light" w:hAnsi="Calibri Light" w:hint="eastAsia"/>
                  <w:sz w:val="16"/>
                  <w:szCs w:val="16"/>
                </w:rPr>
                <w:delText xml:space="preserve">ISO 1920-2:2005 </w:delText>
              </w:r>
              <w:r w:rsidDel="00135CEB">
                <w:rPr>
                  <w:rFonts w:ascii="Calibri Light" w:hAnsi="Calibri Light"/>
                  <w:sz w:val="16"/>
                  <w:szCs w:val="16"/>
                </w:rPr>
                <w:delText xml:space="preserve"> </w:delText>
              </w:r>
              <w:r w:rsidRPr="00A758FC" w:rsidDel="00135CEB">
                <w:rPr>
                  <w:rFonts w:ascii="Calibri Light" w:hAnsi="Calibri Light"/>
                  <w:sz w:val="16"/>
                  <w:szCs w:val="16"/>
                </w:rPr>
                <w:delText>Testing of concrete -- Part 2: Properties of fresh concrete</w:delText>
              </w:r>
            </w:del>
          </w:p>
          <w:p w14:paraId="52048786" w14:textId="77777777" w:rsidR="00A758FC" w:rsidRDefault="00A758FC" w:rsidP="00954F73">
            <w:pPr>
              <w:rPr>
                <w:rFonts w:ascii="Calibri Light" w:hAnsi="Calibri Light"/>
                <w:sz w:val="16"/>
                <w:szCs w:val="16"/>
              </w:rPr>
            </w:pPr>
          </w:p>
          <w:p w14:paraId="12CFF793" w14:textId="77777777" w:rsidR="00A758FC" w:rsidDel="00135CEB" w:rsidRDefault="00A758FC" w:rsidP="00A758FC">
            <w:pPr>
              <w:rPr>
                <w:del w:id="558" w:author="Ashan Senel Asmone" w:date="2016-03-21T14:55:00Z"/>
                <w:rFonts w:ascii="Calibri Light" w:hAnsi="Calibri Light"/>
                <w:sz w:val="16"/>
                <w:szCs w:val="16"/>
              </w:rPr>
            </w:pPr>
            <w:del w:id="559" w:author="Ashan Senel Asmone" w:date="2016-03-21T14:55:00Z">
              <w:r w:rsidRPr="00A758FC" w:rsidDel="00135CEB">
                <w:rPr>
                  <w:rFonts w:ascii="Calibri Light" w:hAnsi="Calibri Light" w:hint="eastAsia"/>
                  <w:sz w:val="16"/>
                  <w:szCs w:val="16"/>
                </w:rPr>
                <w:delText xml:space="preserve">ISO 4635:2011 </w:delText>
              </w:r>
              <w:r w:rsidDel="00135CEB">
                <w:rPr>
                  <w:rFonts w:ascii="Calibri Light" w:hAnsi="Calibri Light"/>
                  <w:sz w:val="16"/>
                  <w:szCs w:val="16"/>
                  <w:lang w:val="en-US"/>
                </w:rPr>
                <w:delText xml:space="preserve"> </w:delText>
              </w:r>
              <w:r w:rsidRPr="00A758FC" w:rsidDel="00135CEB">
                <w:rPr>
                  <w:rFonts w:ascii="Calibri Light" w:hAnsi="Calibri Light"/>
                  <w:sz w:val="16"/>
                  <w:szCs w:val="16"/>
                </w:rPr>
                <w:delText>Rubber, vulcanized -- Preformed joint seals for use between concrete paving sections of highways -- Specification</w:delText>
              </w:r>
            </w:del>
          </w:p>
          <w:p w14:paraId="4F59785A" w14:textId="77777777" w:rsidR="00A758FC" w:rsidRDefault="00A758FC" w:rsidP="00954F73">
            <w:pPr>
              <w:rPr>
                <w:rFonts w:ascii="Calibri Light" w:hAnsi="Calibri Light"/>
                <w:sz w:val="16"/>
                <w:szCs w:val="16"/>
              </w:rPr>
            </w:pPr>
          </w:p>
          <w:p w14:paraId="366AE625" w14:textId="77777777" w:rsidR="00ED5647" w:rsidRPr="004F3C8C" w:rsidDel="00135CEB" w:rsidRDefault="00ED5647" w:rsidP="00ED5647">
            <w:pPr>
              <w:spacing w:line="360" w:lineRule="auto"/>
              <w:rPr>
                <w:del w:id="560" w:author="Ashan Senel Asmone" w:date="2016-03-21T14:56:00Z"/>
                <w:rFonts w:ascii="Calibri Light" w:hAnsi="Calibri Light"/>
                <w:sz w:val="16"/>
                <w:szCs w:val="16"/>
              </w:rPr>
            </w:pPr>
            <w:del w:id="561" w:author="Ashan Senel Asmone" w:date="2016-03-21T14:56:00Z">
              <w:r w:rsidRPr="004F3C8C" w:rsidDel="00135CEB">
                <w:rPr>
                  <w:rFonts w:ascii="Calibri Light" w:hAnsi="Calibri Light"/>
                  <w:sz w:val="16"/>
                  <w:szCs w:val="16"/>
                </w:rPr>
                <w:delText>ISO 6274:1982 Concrete -- Sieve analysis of aggregates </w:delText>
              </w:r>
            </w:del>
          </w:p>
          <w:p w14:paraId="3E0BDDED" w14:textId="77777777" w:rsidR="00A758FC" w:rsidDel="00135CEB" w:rsidRDefault="00ED5647" w:rsidP="00ED5647">
            <w:pPr>
              <w:rPr>
                <w:del w:id="562" w:author="Ashan Senel Asmone" w:date="2016-03-21T14:57:00Z"/>
                <w:rFonts w:ascii="Calibri Light" w:hAnsi="Calibri Light"/>
                <w:sz w:val="16"/>
                <w:szCs w:val="16"/>
              </w:rPr>
            </w:pPr>
            <w:del w:id="563" w:author="Ashan Senel Asmone" w:date="2016-03-21T14:57:00Z">
              <w:r w:rsidRPr="00ED5647" w:rsidDel="00135CEB">
                <w:rPr>
                  <w:rFonts w:ascii="Calibri Light" w:hAnsi="Calibri Light" w:hint="eastAsia"/>
                  <w:sz w:val="16"/>
                  <w:szCs w:val="16"/>
                </w:rPr>
                <w:delText xml:space="preserve">ISO 1920-5:2004 </w:delText>
              </w:r>
              <w:r w:rsidDel="00135CEB">
                <w:rPr>
                  <w:rFonts w:ascii="Calibri Light" w:hAnsi="Calibri Light"/>
                  <w:sz w:val="16"/>
                  <w:szCs w:val="16"/>
                </w:rPr>
                <w:delText xml:space="preserve"> </w:delText>
              </w:r>
              <w:r w:rsidRPr="00ED5647" w:rsidDel="00135CEB">
                <w:rPr>
                  <w:rFonts w:ascii="Calibri Light" w:hAnsi="Calibri Light"/>
                  <w:sz w:val="16"/>
                  <w:szCs w:val="16"/>
                </w:rPr>
                <w:delText>Testing of concrete -- Part 5: Properties of hardened concrete other than strength</w:delText>
              </w:r>
            </w:del>
          </w:p>
          <w:p w14:paraId="684DA7AF" w14:textId="77777777" w:rsidR="00A758FC" w:rsidRDefault="00A758FC" w:rsidP="00954F73">
            <w:pPr>
              <w:rPr>
                <w:rFonts w:ascii="Calibri Light" w:hAnsi="Calibri Light"/>
                <w:sz w:val="16"/>
                <w:szCs w:val="16"/>
              </w:rPr>
            </w:pPr>
          </w:p>
          <w:p w14:paraId="0626D592" w14:textId="77777777" w:rsidR="00A758FC" w:rsidDel="00135CEB" w:rsidRDefault="00ED5647" w:rsidP="00954F73">
            <w:pPr>
              <w:rPr>
                <w:del w:id="564" w:author="Ashan Senel Asmone" w:date="2016-03-21T14:59:00Z"/>
                <w:rFonts w:ascii="Calibri Light" w:hAnsi="Calibri Light"/>
                <w:sz w:val="16"/>
                <w:szCs w:val="16"/>
              </w:rPr>
            </w:pPr>
            <w:del w:id="565" w:author="Ashan Senel Asmone" w:date="2016-03-21T14:59:00Z">
              <w:r w:rsidRPr="00ED5647" w:rsidDel="00135CEB">
                <w:rPr>
                  <w:rFonts w:ascii="Calibri Light" w:hAnsi="Calibri Light"/>
                  <w:sz w:val="16"/>
                  <w:szCs w:val="16"/>
                </w:rPr>
                <w:delText>ISO 6782:1982 Aggregates for concrete -- Determination of bulk density</w:delText>
              </w:r>
            </w:del>
            <w:ins w:id="566" w:author="Ashan Senel Asmone" w:date="2016-03-21T14:59:00Z">
              <w:r w:rsidR="00135CEB">
                <w:rPr>
                  <w:rFonts w:ascii="Calibri Light" w:hAnsi="Calibri Light"/>
                  <w:sz w:val="16"/>
                  <w:szCs w:val="16"/>
                </w:rPr>
                <w:t>ISO 6782:1982 Aggregates for concrete -- Determination of bulk density</w:t>
              </w:r>
            </w:ins>
          </w:p>
          <w:p w14:paraId="1ADBF238" w14:textId="77777777" w:rsidR="00ED5647" w:rsidRDefault="00ED5647" w:rsidP="00954F73">
            <w:pPr>
              <w:rPr>
                <w:rFonts w:ascii="Calibri Light" w:hAnsi="Calibri Light"/>
                <w:sz w:val="16"/>
                <w:szCs w:val="16"/>
              </w:rPr>
            </w:pPr>
          </w:p>
          <w:p w14:paraId="02E82052" w14:textId="77777777" w:rsidR="00A758FC" w:rsidDel="00135CEB" w:rsidRDefault="00ED5647" w:rsidP="00ED5647">
            <w:pPr>
              <w:rPr>
                <w:del w:id="567" w:author="Ashan Senel Asmone" w:date="2016-03-21T14:59:00Z"/>
                <w:rFonts w:ascii="Calibri Light" w:hAnsi="Calibri Light"/>
                <w:sz w:val="16"/>
                <w:szCs w:val="16"/>
              </w:rPr>
            </w:pPr>
            <w:del w:id="568" w:author="Ashan Senel Asmone" w:date="2016-03-21T14:59:00Z">
              <w:r w:rsidRPr="00ED5647" w:rsidDel="00135CEB">
                <w:rPr>
                  <w:rFonts w:ascii="Calibri Light" w:hAnsi="Calibri Light" w:hint="eastAsia"/>
                  <w:sz w:val="16"/>
                  <w:szCs w:val="16"/>
                </w:rPr>
                <w:delText xml:space="preserve">ISO 6783:1982 </w:delText>
              </w:r>
              <w:r w:rsidDel="00135CEB">
                <w:rPr>
                  <w:rFonts w:ascii="Calibri Light" w:hAnsi="Calibri Light"/>
                  <w:sz w:val="16"/>
                  <w:szCs w:val="16"/>
                  <w:lang w:val="en-US"/>
                </w:rPr>
                <w:delText xml:space="preserve"> </w:delText>
              </w:r>
              <w:r w:rsidRPr="00ED5647" w:rsidDel="00135CEB">
                <w:rPr>
                  <w:rFonts w:ascii="Calibri Light" w:hAnsi="Calibri Light"/>
                  <w:sz w:val="16"/>
                  <w:szCs w:val="16"/>
                </w:rPr>
                <w:delText>Coarse aggregates for concrete -- Determination of particle density and water absorption -- Hydrostatic balance method</w:delText>
              </w:r>
            </w:del>
          </w:p>
          <w:p w14:paraId="1E2C9254" w14:textId="77777777" w:rsidR="00A758FC" w:rsidRDefault="00A758FC" w:rsidP="00954F73">
            <w:pPr>
              <w:rPr>
                <w:rFonts w:ascii="Calibri Light" w:hAnsi="Calibri Light"/>
                <w:sz w:val="16"/>
                <w:szCs w:val="16"/>
              </w:rPr>
            </w:pPr>
          </w:p>
          <w:p w14:paraId="2EF65E43" w14:textId="77777777" w:rsidR="00A758FC" w:rsidDel="00135CEB" w:rsidRDefault="00ED5647" w:rsidP="00ED5647">
            <w:pPr>
              <w:rPr>
                <w:del w:id="569" w:author="Ashan Senel Asmone" w:date="2016-03-21T14:59:00Z"/>
                <w:rFonts w:ascii="Calibri Light" w:hAnsi="Calibri Light"/>
                <w:sz w:val="16"/>
                <w:szCs w:val="16"/>
              </w:rPr>
            </w:pPr>
            <w:del w:id="570" w:author="Ashan Senel Asmone" w:date="2016-03-21T14:59:00Z">
              <w:r w:rsidRPr="00ED5647" w:rsidDel="00135CEB">
                <w:rPr>
                  <w:rFonts w:ascii="Calibri Light" w:hAnsi="Calibri Light" w:hint="eastAsia"/>
                  <w:sz w:val="16"/>
                  <w:szCs w:val="16"/>
                </w:rPr>
                <w:delText xml:space="preserve">ISO 1920-10:2010 </w:delText>
              </w:r>
              <w:r w:rsidDel="00135CEB">
                <w:rPr>
                  <w:rFonts w:ascii="Calibri Light" w:hAnsi="Calibri Light"/>
                  <w:sz w:val="16"/>
                  <w:szCs w:val="16"/>
                  <w:lang w:val="en-US"/>
                </w:rPr>
                <w:delText xml:space="preserve"> </w:delText>
              </w:r>
              <w:r w:rsidRPr="00ED5647" w:rsidDel="00135CEB">
                <w:rPr>
                  <w:rFonts w:ascii="Calibri Light" w:hAnsi="Calibri Light"/>
                  <w:sz w:val="16"/>
                  <w:szCs w:val="16"/>
                </w:rPr>
                <w:delText>Testing of concrete -- Part 10: Determination of static modulus of elasticity in compression</w:delText>
              </w:r>
            </w:del>
          </w:p>
          <w:p w14:paraId="3C8AEE3B" w14:textId="77777777" w:rsidR="00ED5647" w:rsidRDefault="00ED5647" w:rsidP="00ED5647">
            <w:pPr>
              <w:rPr>
                <w:rFonts w:ascii="Calibri Light" w:hAnsi="Calibri Light"/>
                <w:sz w:val="16"/>
                <w:szCs w:val="16"/>
              </w:rPr>
            </w:pPr>
          </w:p>
          <w:p w14:paraId="38E2289F" w14:textId="77777777" w:rsidR="00ED5647" w:rsidDel="00135CEB" w:rsidRDefault="00ED5647" w:rsidP="00ED5647">
            <w:pPr>
              <w:rPr>
                <w:del w:id="571" w:author="Ashan Senel Asmone" w:date="2016-03-21T15:00:00Z"/>
                <w:rFonts w:ascii="Calibri Light" w:hAnsi="Calibri Light"/>
                <w:sz w:val="16"/>
                <w:szCs w:val="16"/>
              </w:rPr>
            </w:pPr>
            <w:del w:id="572" w:author="Ashan Senel Asmone" w:date="2016-03-21T15:00:00Z">
              <w:r w:rsidRPr="00ED5647" w:rsidDel="00135CEB">
                <w:rPr>
                  <w:rFonts w:ascii="Calibri Light" w:hAnsi="Calibri Light" w:hint="eastAsia"/>
                  <w:sz w:val="16"/>
                  <w:szCs w:val="16"/>
                </w:rPr>
                <w:delText xml:space="preserve">ISO 7033:1987 </w:delText>
              </w:r>
              <w:r w:rsidDel="00135CEB">
                <w:rPr>
                  <w:rFonts w:ascii="Calibri Light" w:hAnsi="Calibri Light"/>
                  <w:sz w:val="16"/>
                  <w:szCs w:val="16"/>
                  <w:lang w:val="en-US"/>
                </w:rPr>
                <w:delText xml:space="preserve"> </w:delText>
              </w:r>
              <w:r w:rsidRPr="00ED5647" w:rsidDel="00135CEB">
                <w:rPr>
                  <w:rFonts w:ascii="Calibri Light" w:hAnsi="Calibri Light"/>
                  <w:sz w:val="16"/>
                  <w:szCs w:val="16"/>
                </w:rPr>
                <w:delText>Fine and coarse aggregates for concrete -- Determination of the particle mass-per-volume and water absorption -- Pycnometer method</w:delText>
              </w:r>
            </w:del>
          </w:p>
          <w:p w14:paraId="573D37C6" w14:textId="77777777" w:rsidR="00ED5647" w:rsidRDefault="00ED5647" w:rsidP="00ED5647">
            <w:pPr>
              <w:rPr>
                <w:ins w:id="573" w:author="Ashan Senel Asmone" w:date="2016-03-21T15:00:00Z"/>
                <w:rFonts w:ascii="Calibri Light" w:hAnsi="Calibri Light"/>
                <w:sz w:val="16"/>
                <w:szCs w:val="16"/>
              </w:rPr>
            </w:pPr>
          </w:p>
          <w:p w14:paraId="629182DD" w14:textId="77777777" w:rsidR="00135CEB" w:rsidRDefault="00135CEB" w:rsidP="00ED5647">
            <w:pPr>
              <w:rPr>
                <w:ins w:id="574" w:author="Ashan Senel Asmone" w:date="2016-03-21T15:00:00Z"/>
                <w:rFonts w:ascii="Calibri Light" w:hAnsi="Calibri Light"/>
                <w:sz w:val="16"/>
                <w:szCs w:val="16"/>
              </w:rPr>
            </w:pPr>
          </w:p>
          <w:p w14:paraId="0356539F" w14:textId="77777777" w:rsidR="00135CEB" w:rsidRDefault="00135CEB" w:rsidP="00ED5647">
            <w:pPr>
              <w:rPr>
                <w:ins w:id="575" w:author="Ashan Senel Asmone" w:date="2016-03-21T15:00:00Z"/>
                <w:rFonts w:ascii="Calibri Light" w:hAnsi="Calibri Light"/>
                <w:sz w:val="16"/>
                <w:szCs w:val="16"/>
              </w:rPr>
            </w:pPr>
          </w:p>
          <w:p w14:paraId="21D2AD7E" w14:textId="77777777" w:rsidR="00135CEB" w:rsidRDefault="00135CEB" w:rsidP="00ED5647">
            <w:pPr>
              <w:rPr>
                <w:ins w:id="576" w:author="Ashan Senel Asmone" w:date="2016-03-21T15:00:00Z"/>
                <w:rFonts w:ascii="Calibri Light" w:hAnsi="Calibri Light"/>
                <w:sz w:val="16"/>
                <w:szCs w:val="16"/>
              </w:rPr>
            </w:pPr>
          </w:p>
          <w:p w14:paraId="2A566D20" w14:textId="77777777" w:rsidR="00135CEB" w:rsidRDefault="00135CEB" w:rsidP="00ED5647">
            <w:pPr>
              <w:rPr>
                <w:ins w:id="577" w:author="Ashan Senel Asmone" w:date="2016-03-21T15:00:00Z"/>
                <w:rFonts w:ascii="Calibri Light" w:hAnsi="Calibri Light"/>
                <w:sz w:val="16"/>
                <w:szCs w:val="16"/>
              </w:rPr>
            </w:pPr>
          </w:p>
          <w:p w14:paraId="50A540DC" w14:textId="77777777" w:rsidR="00135CEB" w:rsidRDefault="00135CEB" w:rsidP="00ED5647">
            <w:pPr>
              <w:rPr>
                <w:ins w:id="578" w:author="Ashan Senel Asmone" w:date="2016-03-21T15:00:00Z"/>
                <w:rFonts w:ascii="Calibri Light" w:hAnsi="Calibri Light"/>
                <w:sz w:val="16"/>
                <w:szCs w:val="16"/>
              </w:rPr>
            </w:pPr>
          </w:p>
          <w:p w14:paraId="6EB628C3" w14:textId="77777777" w:rsidR="00135CEB" w:rsidRDefault="00135CEB" w:rsidP="00ED5647">
            <w:pPr>
              <w:rPr>
                <w:ins w:id="579" w:author="Ashan Senel Asmone" w:date="2016-03-21T15:00:00Z"/>
                <w:rFonts w:ascii="Calibri Light" w:hAnsi="Calibri Light"/>
                <w:sz w:val="16"/>
                <w:szCs w:val="16"/>
              </w:rPr>
            </w:pPr>
          </w:p>
          <w:p w14:paraId="5D46AFCF" w14:textId="77777777" w:rsidR="00135CEB" w:rsidRDefault="00135CEB" w:rsidP="00ED5647">
            <w:pPr>
              <w:rPr>
                <w:ins w:id="580" w:author="Ashan Senel Asmone" w:date="2016-03-21T15:00:00Z"/>
                <w:rFonts w:ascii="Calibri Light" w:hAnsi="Calibri Light"/>
                <w:sz w:val="16"/>
                <w:szCs w:val="16"/>
              </w:rPr>
            </w:pPr>
          </w:p>
          <w:p w14:paraId="7BD3727C" w14:textId="77777777" w:rsidR="00135CEB" w:rsidRDefault="00135CEB" w:rsidP="00ED5647">
            <w:pPr>
              <w:rPr>
                <w:ins w:id="581" w:author="Ashan Senel Asmone" w:date="2016-03-21T15:00:00Z"/>
                <w:rFonts w:ascii="Calibri Light" w:hAnsi="Calibri Light"/>
                <w:sz w:val="16"/>
                <w:szCs w:val="16"/>
              </w:rPr>
            </w:pPr>
          </w:p>
          <w:p w14:paraId="79DBFA87" w14:textId="77777777" w:rsidR="00135CEB" w:rsidRDefault="00135CEB" w:rsidP="00ED5647">
            <w:pPr>
              <w:rPr>
                <w:ins w:id="582" w:author="Ashan Senel Asmone" w:date="2016-03-21T15:00:00Z"/>
                <w:rFonts w:ascii="Calibri Light" w:hAnsi="Calibri Light"/>
                <w:sz w:val="16"/>
                <w:szCs w:val="16"/>
              </w:rPr>
            </w:pPr>
          </w:p>
          <w:p w14:paraId="0726F413" w14:textId="77777777" w:rsidR="00135CEB" w:rsidRDefault="00135CEB" w:rsidP="00ED5647">
            <w:pPr>
              <w:rPr>
                <w:ins w:id="583" w:author="Ashan Senel Asmone" w:date="2016-03-21T15:00:00Z"/>
                <w:rFonts w:ascii="Calibri Light" w:hAnsi="Calibri Light"/>
                <w:sz w:val="16"/>
                <w:szCs w:val="16"/>
              </w:rPr>
            </w:pPr>
          </w:p>
          <w:p w14:paraId="7C6E2715" w14:textId="77777777" w:rsidR="00135CEB" w:rsidRDefault="00135CEB" w:rsidP="00ED5647">
            <w:pPr>
              <w:rPr>
                <w:ins w:id="584" w:author="Ashan Senel Asmone" w:date="2016-03-21T15:00:00Z"/>
                <w:rFonts w:ascii="Calibri Light" w:hAnsi="Calibri Light"/>
                <w:sz w:val="16"/>
                <w:szCs w:val="16"/>
              </w:rPr>
            </w:pPr>
          </w:p>
          <w:p w14:paraId="28DE5AF3" w14:textId="77777777" w:rsidR="00135CEB" w:rsidRDefault="00135CEB" w:rsidP="00ED5647">
            <w:pPr>
              <w:rPr>
                <w:ins w:id="585" w:author="Ashan Senel Asmone" w:date="2016-03-21T15:00:00Z"/>
                <w:rFonts w:ascii="Calibri Light" w:hAnsi="Calibri Light"/>
                <w:sz w:val="16"/>
                <w:szCs w:val="16"/>
              </w:rPr>
            </w:pPr>
          </w:p>
          <w:p w14:paraId="7553DBBD" w14:textId="77777777" w:rsidR="00135CEB" w:rsidRDefault="00135CEB" w:rsidP="00ED5647">
            <w:pPr>
              <w:rPr>
                <w:ins w:id="586" w:author="Ashan Senel Asmone" w:date="2016-03-21T15:00:00Z"/>
                <w:rFonts w:ascii="Calibri Light" w:hAnsi="Calibri Light"/>
                <w:sz w:val="16"/>
                <w:szCs w:val="16"/>
              </w:rPr>
            </w:pPr>
          </w:p>
          <w:p w14:paraId="2D21DC18" w14:textId="77777777" w:rsidR="00135CEB" w:rsidRDefault="00135CEB" w:rsidP="00ED5647">
            <w:pPr>
              <w:rPr>
                <w:ins w:id="587" w:author="Ashan Senel Asmone" w:date="2016-03-21T15:00:00Z"/>
                <w:rFonts w:ascii="Calibri Light" w:hAnsi="Calibri Light"/>
                <w:sz w:val="16"/>
                <w:szCs w:val="16"/>
              </w:rPr>
            </w:pPr>
          </w:p>
          <w:p w14:paraId="07055712" w14:textId="77777777" w:rsidR="00135CEB" w:rsidRDefault="00135CEB" w:rsidP="00ED5647">
            <w:pPr>
              <w:rPr>
                <w:ins w:id="588" w:author="Ashan Senel Asmone" w:date="2016-03-21T15:00:00Z"/>
                <w:rFonts w:ascii="Calibri Light" w:hAnsi="Calibri Light"/>
                <w:sz w:val="16"/>
                <w:szCs w:val="16"/>
              </w:rPr>
            </w:pPr>
          </w:p>
          <w:p w14:paraId="72E9F28D" w14:textId="77777777" w:rsidR="00135CEB" w:rsidRDefault="00135CEB" w:rsidP="00ED5647">
            <w:pPr>
              <w:rPr>
                <w:ins w:id="589" w:author="Ashan Senel Asmone" w:date="2016-03-21T15:00:00Z"/>
                <w:rFonts w:ascii="Calibri Light" w:hAnsi="Calibri Light"/>
                <w:sz w:val="16"/>
                <w:szCs w:val="16"/>
              </w:rPr>
            </w:pPr>
          </w:p>
          <w:p w14:paraId="140B0116" w14:textId="77777777" w:rsidR="00135CEB" w:rsidRDefault="00135CEB" w:rsidP="00ED5647">
            <w:pPr>
              <w:rPr>
                <w:ins w:id="590" w:author="Ashan Senel Asmone" w:date="2016-03-21T15:00:00Z"/>
                <w:rFonts w:ascii="Calibri Light" w:hAnsi="Calibri Light"/>
                <w:sz w:val="16"/>
                <w:szCs w:val="16"/>
              </w:rPr>
            </w:pPr>
          </w:p>
          <w:p w14:paraId="05357832" w14:textId="77777777" w:rsidR="00135CEB" w:rsidRDefault="00135CEB" w:rsidP="00ED5647">
            <w:pPr>
              <w:rPr>
                <w:ins w:id="591" w:author="Ashan Senel Asmone" w:date="2016-03-21T15:00:00Z"/>
                <w:rFonts w:ascii="Calibri Light" w:hAnsi="Calibri Light"/>
                <w:sz w:val="16"/>
                <w:szCs w:val="16"/>
              </w:rPr>
            </w:pPr>
          </w:p>
          <w:p w14:paraId="6F50C96A" w14:textId="77777777" w:rsidR="00135CEB" w:rsidRDefault="00135CEB" w:rsidP="00ED5647">
            <w:pPr>
              <w:rPr>
                <w:ins w:id="592" w:author="Ashan Senel Asmone" w:date="2016-03-21T15:00:00Z"/>
                <w:rFonts w:ascii="Calibri Light" w:hAnsi="Calibri Light"/>
                <w:sz w:val="16"/>
                <w:szCs w:val="16"/>
              </w:rPr>
            </w:pPr>
          </w:p>
          <w:p w14:paraId="094BCAA4" w14:textId="77777777" w:rsidR="00135CEB" w:rsidRDefault="00135CEB" w:rsidP="00ED5647">
            <w:pPr>
              <w:rPr>
                <w:ins w:id="593" w:author="Ashan Senel Asmone" w:date="2016-03-21T15:00:00Z"/>
                <w:rFonts w:ascii="Calibri Light" w:hAnsi="Calibri Light"/>
                <w:sz w:val="16"/>
                <w:szCs w:val="16"/>
              </w:rPr>
            </w:pPr>
          </w:p>
          <w:p w14:paraId="3BA9B50B" w14:textId="77777777" w:rsidR="00135CEB" w:rsidRDefault="00135CEB" w:rsidP="00ED5647">
            <w:pPr>
              <w:rPr>
                <w:rFonts w:ascii="Calibri Light" w:hAnsi="Calibri Light"/>
                <w:sz w:val="16"/>
                <w:szCs w:val="16"/>
              </w:rPr>
            </w:pPr>
          </w:p>
          <w:p w14:paraId="78933B10" w14:textId="77777777" w:rsidR="00ED5647" w:rsidRPr="004F3C8C" w:rsidDel="00135CEB" w:rsidRDefault="00ED5647" w:rsidP="00ED5647">
            <w:pPr>
              <w:spacing w:line="360" w:lineRule="auto"/>
              <w:rPr>
                <w:del w:id="594" w:author="Ashan Senel Asmone" w:date="2016-03-21T15:00:00Z"/>
                <w:rFonts w:ascii="Calibri Light" w:hAnsi="Calibri Light"/>
                <w:sz w:val="16"/>
                <w:szCs w:val="16"/>
              </w:rPr>
            </w:pPr>
            <w:del w:id="595" w:author="Ashan Senel Asmone" w:date="2016-03-21T15:00:00Z">
              <w:r w:rsidRPr="004F3C8C" w:rsidDel="00135CEB">
                <w:rPr>
                  <w:rFonts w:ascii="Calibri Light" w:hAnsi="Calibri Light"/>
                  <w:sz w:val="16"/>
                  <w:szCs w:val="16"/>
                </w:rPr>
                <w:delText>ISO 7728:1985 Typical horizontal joints between an external wall of prefabricated ordinary concrete components and a concrete floor -- Properties. characteristics and classification criteria </w:delText>
              </w:r>
            </w:del>
          </w:p>
          <w:p w14:paraId="434DCD5F" w14:textId="77777777" w:rsidR="00ED5647" w:rsidRPr="004F3C8C" w:rsidDel="00135CEB" w:rsidRDefault="00ED5647" w:rsidP="00ED5647">
            <w:pPr>
              <w:spacing w:line="360" w:lineRule="auto"/>
              <w:rPr>
                <w:del w:id="596" w:author="Ashan Senel Asmone" w:date="2016-03-21T15:01:00Z"/>
                <w:rFonts w:ascii="Calibri Light" w:hAnsi="Calibri Light"/>
                <w:sz w:val="16"/>
                <w:szCs w:val="16"/>
              </w:rPr>
            </w:pPr>
            <w:del w:id="597" w:author="Ashan Senel Asmone" w:date="2016-03-21T15:01:00Z">
              <w:r w:rsidRPr="004F3C8C" w:rsidDel="00135CEB">
                <w:rPr>
                  <w:rFonts w:ascii="Calibri Light" w:hAnsi="Calibri Light"/>
                  <w:sz w:val="16"/>
                  <w:szCs w:val="16"/>
                </w:rPr>
                <w:delText>ISO 7729:1985 Typical vertical joints between two prefabricated ordinary concrete external wall components -- Properties, characteristics and classification criteria </w:delText>
              </w:r>
            </w:del>
          </w:p>
          <w:p w14:paraId="1ACC9965" w14:textId="77777777" w:rsidR="00ED5647" w:rsidRPr="004F3C8C" w:rsidRDefault="00ED5647" w:rsidP="00ED5647">
            <w:pPr>
              <w:spacing w:line="360" w:lineRule="auto"/>
              <w:rPr>
                <w:rFonts w:ascii="Calibri Light" w:hAnsi="Calibri Light"/>
                <w:sz w:val="16"/>
                <w:szCs w:val="16"/>
              </w:rPr>
            </w:pPr>
            <w:del w:id="598" w:author="Ashan Senel Asmone" w:date="2016-03-21T15:01:00Z">
              <w:r w:rsidRPr="004F3C8C" w:rsidDel="00135CEB">
                <w:rPr>
                  <w:rFonts w:ascii="Calibri Light" w:hAnsi="Calibri Light"/>
                  <w:sz w:val="16"/>
                  <w:szCs w:val="16"/>
                </w:rPr>
                <w:delText>ISO 7844:1985 Grooved vertical joints with connecting bars and concrete infill between large reinforced concrete panels -- Laboratory mechanical tests -- Effect of tangential loading </w:delText>
              </w:r>
            </w:del>
          </w:p>
          <w:p w14:paraId="3625700A" w14:textId="77777777" w:rsidR="00ED5647" w:rsidRPr="004F3C8C" w:rsidDel="00135CEB" w:rsidRDefault="00ED5647" w:rsidP="00ED5647">
            <w:pPr>
              <w:spacing w:line="360" w:lineRule="auto"/>
              <w:rPr>
                <w:del w:id="599" w:author="Ashan Senel Asmone" w:date="2016-03-21T15:01:00Z"/>
                <w:rFonts w:ascii="Calibri Light" w:hAnsi="Calibri Light"/>
                <w:sz w:val="16"/>
                <w:szCs w:val="16"/>
              </w:rPr>
            </w:pPr>
            <w:del w:id="600" w:author="Ashan Senel Asmone" w:date="2016-03-21T15:01:00Z">
              <w:r w:rsidRPr="004F3C8C" w:rsidDel="00135CEB">
                <w:rPr>
                  <w:rFonts w:ascii="Calibri Light" w:hAnsi="Calibri Light"/>
                  <w:sz w:val="16"/>
                  <w:szCs w:val="16"/>
                </w:rPr>
                <w:delText>ISO 7845:1985 Horizontal joints between load-bearing walls and concrete floors -- Laboratory mechanical tests -- Effect of vertical loading and of moments transmitted by the floors </w:delText>
              </w:r>
            </w:del>
          </w:p>
          <w:p w14:paraId="5547F9E3" w14:textId="77777777" w:rsidR="00135CEB" w:rsidRDefault="00135CEB" w:rsidP="00ED5647">
            <w:pPr>
              <w:rPr>
                <w:rFonts w:ascii="Calibri Light" w:hAnsi="Calibri Light"/>
                <w:sz w:val="16"/>
                <w:szCs w:val="16"/>
              </w:rPr>
            </w:pPr>
          </w:p>
          <w:p w14:paraId="454A5387" w14:textId="77777777" w:rsidR="00ED5647" w:rsidRPr="004F3C8C" w:rsidRDefault="00ED5647" w:rsidP="00ED5647">
            <w:pPr>
              <w:spacing w:line="360" w:lineRule="auto"/>
              <w:rPr>
                <w:rFonts w:ascii="Calibri Light" w:hAnsi="Calibri Light"/>
                <w:sz w:val="16"/>
                <w:szCs w:val="16"/>
              </w:rPr>
            </w:pPr>
            <w:r w:rsidRPr="004F3C8C">
              <w:rPr>
                <w:rFonts w:ascii="Calibri Light" w:hAnsi="Calibri Light"/>
                <w:b/>
                <w:bCs/>
                <w:sz w:val="16"/>
                <w:szCs w:val="16"/>
                <w:u w:val="single"/>
              </w:rPr>
              <w:t>Reinforcement</w:t>
            </w:r>
          </w:p>
          <w:p w14:paraId="4F73489F" w14:textId="77777777" w:rsidR="00ED5647" w:rsidRPr="004F3C8C" w:rsidDel="00135CEB" w:rsidRDefault="00ED5647" w:rsidP="00ED5647">
            <w:pPr>
              <w:spacing w:line="360" w:lineRule="auto"/>
              <w:rPr>
                <w:del w:id="601" w:author="Ashan Senel Asmone" w:date="2016-03-21T15:02:00Z"/>
                <w:rFonts w:ascii="Calibri Light" w:hAnsi="Calibri Light"/>
                <w:sz w:val="16"/>
                <w:szCs w:val="16"/>
              </w:rPr>
            </w:pPr>
            <w:del w:id="602" w:author="Ashan Senel Asmone" w:date="2016-03-21T15:02:00Z">
              <w:r w:rsidRPr="004F3C8C" w:rsidDel="00135CEB">
                <w:rPr>
                  <w:rFonts w:ascii="Calibri Light" w:hAnsi="Calibri Light"/>
                  <w:sz w:val="16"/>
                  <w:szCs w:val="16"/>
                </w:rPr>
                <w:delText>ISO 6934-1:1991 Steel for the prestressing of concrete -- Part 1: General requirements </w:delText>
              </w:r>
            </w:del>
          </w:p>
          <w:p w14:paraId="14B5C8CA" w14:textId="77777777" w:rsidR="00ED5647" w:rsidRPr="004F3C8C" w:rsidDel="00135CEB" w:rsidRDefault="00ED5647" w:rsidP="00ED5647">
            <w:pPr>
              <w:spacing w:line="360" w:lineRule="auto"/>
              <w:rPr>
                <w:del w:id="603" w:author="Ashan Senel Asmone" w:date="2016-03-21T15:03:00Z"/>
                <w:rFonts w:ascii="Calibri Light" w:hAnsi="Calibri Light"/>
                <w:sz w:val="16"/>
                <w:szCs w:val="16"/>
              </w:rPr>
            </w:pPr>
            <w:del w:id="604" w:author="Ashan Senel Asmone" w:date="2016-03-21T15:03:00Z">
              <w:r w:rsidRPr="004F3C8C" w:rsidDel="00135CEB">
                <w:rPr>
                  <w:rFonts w:ascii="Calibri Light" w:hAnsi="Calibri Light"/>
                  <w:sz w:val="16"/>
                  <w:szCs w:val="16"/>
                </w:rPr>
                <w:delText>ISO 6934-2:1991 Steel for the prestressing of concrete -- Part 2: Cold-drawn wire </w:delText>
              </w:r>
            </w:del>
          </w:p>
          <w:p w14:paraId="1CE4BCBC" w14:textId="77777777" w:rsidR="00ED5647" w:rsidRPr="004F3C8C" w:rsidDel="00135CEB" w:rsidRDefault="00ED5647" w:rsidP="00135CEB">
            <w:pPr>
              <w:spacing w:line="360" w:lineRule="auto"/>
              <w:rPr>
                <w:del w:id="605" w:author="Ashan Senel Asmone" w:date="2016-03-21T15:03:00Z"/>
                <w:rFonts w:ascii="Calibri Light" w:hAnsi="Calibri Light"/>
                <w:sz w:val="16"/>
                <w:szCs w:val="16"/>
              </w:rPr>
            </w:pPr>
            <w:del w:id="606" w:author="Ashan Senel Asmone" w:date="2016-03-21T15:03:00Z">
              <w:r w:rsidRPr="004F3C8C" w:rsidDel="00135CEB">
                <w:rPr>
                  <w:rFonts w:ascii="Calibri Light" w:hAnsi="Calibri Light"/>
                  <w:sz w:val="16"/>
                  <w:szCs w:val="16"/>
                </w:rPr>
                <w:delText>ISO 6934-3:1991 Steel for the prestressing of concrete -- Part 3: Quenched and tempered wire </w:delText>
              </w:r>
            </w:del>
          </w:p>
          <w:p w14:paraId="0E29397D" w14:textId="77777777" w:rsidR="00ED5647" w:rsidRPr="004F3C8C" w:rsidDel="00135CEB" w:rsidRDefault="00ED5647" w:rsidP="00135CEB">
            <w:pPr>
              <w:spacing w:line="360" w:lineRule="auto"/>
              <w:rPr>
                <w:del w:id="607" w:author="Ashan Senel Asmone" w:date="2016-03-21T15:03:00Z"/>
                <w:rFonts w:ascii="Calibri Light" w:hAnsi="Calibri Light"/>
                <w:sz w:val="16"/>
                <w:szCs w:val="16"/>
              </w:rPr>
            </w:pPr>
            <w:del w:id="608" w:author="Ashan Senel Asmone" w:date="2016-03-21T15:03:00Z">
              <w:r w:rsidRPr="004F3C8C" w:rsidDel="00135CEB">
                <w:rPr>
                  <w:rFonts w:ascii="Calibri Light" w:hAnsi="Calibri Light"/>
                  <w:sz w:val="16"/>
                  <w:szCs w:val="16"/>
                </w:rPr>
                <w:delText>ISO 6934-4:1991 Steel for the prestressing of concrete -- Part 4: Strand </w:delText>
              </w:r>
            </w:del>
          </w:p>
          <w:p w14:paraId="5E8F24EF" w14:textId="77777777" w:rsidR="00ED5647" w:rsidRPr="004F3C8C" w:rsidDel="00135CEB" w:rsidRDefault="00ED5647" w:rsidP="00135CEB">
            <w:pPr>
              <w:spacing w:line="360" w:lineRule="auto"/>
              <w:rPr>
                <w:del w:id="609" w:author="Ashan Senel Asmone" w:date="2016-03-21T15:04:00Z"/>
                <w:rFonts w:ascii="Calibri Light" w:hAnsi="Calibri Light"/>
                <w:sz w:val="16"/>
                <w:szCs w:val="16"/>
              </w:rPr>
            </w:pPr>
            <w:del w:id="610" w:author="Ashan Senel Asmone" w:date="2016-03-21T15:04:00Z">
              <w:r w:rsidRPr="004F3C8C" w:rsidDel="00135CEB">
                <w:rPr>
                  <w:rFonts w:ascii="Calibri Light" w:hAnsi="Calibri Light"/>
                  <w:sz w:val="16"/>
                  <w:szCs w:val="16"/>
                </w:rPr>
                <w:delText>ISO 6934-5:1991 Steel for the prestressing of concrete -- Part 5: Hot-rolled steel bars with or without subsequent processing </w:delText>
              </w:r>
            </w:del>
          </w:p>
          <w:p w14:paraId="3488CB54" w14:textId="77777777" w:rsidR="00ED5647" w:rsidRPr="004F3C8C" w:rsidDel="00135CEB" w:rsidRDefault="00ED5647" w:rsidP="00411DBF">
            <w:pPr>
              <w:spacing w:line="360" w:lineRule="auto"/>
              <w:rPr>
                <w:del w:id="611" w:author="Ashan Senel Asmone" w:date="2016-03-21T15:04:00Z"/>
                <w:rFonts w:ascii="Calibri Light" w:hAnsi="Calibri Light"/>
                <w:sz w:val="16"/>
                <w:szCs w:val="16"/>
              </w:rPr>
            </w:pPr>
            <w:del w:id="612" w:author="Ashan Senel Asmone" w:date="2016-03-21T15:04:00Z">
              <w:r w:rsidRPr="004F3C8C" w:rsidDel="00135CEB">
                <w:rPr>
                  <w:rFonts w:ascii="Calibri Light" w:hAnsi="Calibri Light"/>
                  <w:sz w:val="16"/>
                  <w:szCs w:val="16"/>
                </w:rPr>
                <w:delText>ISO 6935-1:</w:delText>
              </w:r>
              <w:r w:rsidDel="00135CEB">
                <w:rPr>
                  <w:rFonts w:ascii="Calibri Light" w:hAnsi="Calibri Light"/>
                  <w:sz w:val="16"/>
                  <w:szCs w:val="16"/>
                </w:rPr>
                <w:delText>2007</w:delText>
              </w:r>
              <w:r w:rsidRPr="004F3C8C" w:rsidDel="00135CEB">
                <w:rPr>
                  <w:rFonts w:ascii="Calibri Light" w:hAnsi="Calibri Light"/>
                  <w:sz w:val="16"/>
                  <w:szCs w:val="16"/>
                </w:rPr>
                <w:delText xml:space="preserve"> Steel for the reinforcement of concrete -- Part 1: Plain bars </w:delText>
              </w:r>
            </w:del>
          </w:p>
          <w:p w14:paraId="7EED1B92" w14:textId="77777777" w:rsidR="00ED5647" w:rsidDel="00135CEB" w:rsidRDefault="00ED5647" w:rsidP="00ED5647">
            <w:pPr>
              <w:rPr>
                <w:del w:id="613" w:author="Ashan Senel Asmone" w:date="2016-03-21T15:05:00Z"/>
                <w:rFonts w:ascii="Calibri Light" w:hAnsi="Calibri Light"/>
                <w:sz w:val="16"/>
                <w:szCs w:val="16"/>
              </w:rPr>
            </w:pPr>
            <w:del w:id="614" w:author="Ashan Senel Asmone" w:date="2016-03-21T15:05:00Z">
              <w:r w:rsidRPr="00ED5647" w:rsidDel="00135CEB">
                <w:rPr>
                  <w:rFonts w:ascii="Calibri Light" w:hAnsi="Calibri Light" w:hint="eastAsia"/>
                  <w:sz w:val="16"/>
                  <w:szCs w:val="16"/>
                </w:rPr>
                <w:delText xml:space="preserve">ISO 6935-2:2015 </w:delText>
              </w:r>
              <w:r w:rsidDel="00135CEB">
                <w:rPr>
                  <w:rFonts w:ascii="Calibri Light" w:hAnsi="Calibri Light"/>
                  <w:sz w:val="16"/>
                  <w:szCs w:val="16"/>
                  <w:lang w:val="en-US"/>
                </w:rPr>
                <w:delText xml:space="preserve"> </w:delText>
              </w:r>
              <w:r w:rsidRPr="00ED5647" w:rsidDel="00135CEB">
                <w:rPr>
                  <w:rFonts w:ascii="Calibri Light" w:hAnsi="Calibri Light"/>
                  <w:sz w:val="16"/>
                  <w:szCs w:val="16"/>
                </w:rPr>
                <w:delText>Steel for the reinforcement of concrete -- Part 2: Ribbed bars</w:delText>
              </w:r>
            </w:del>
          </w:p>
          <w:p w14:paraId="6947A9DF" w14:textId="77777777" w:rsidR="00ED5647" w:rsidDel="00411DBF" w:rsidRDefault="00ED5647" w:rsidP="00ED5647">
            <w:pPr>
              <w:rPr>
                <w:del w:id="615" w:author="Ashan Senel Asmone" w:date="2016-03-21T15:10:00Z"/>
                <w:rFonts w:ascii="Calibri Light" w:hAnsi="Calibri Light"/>
                <w:sz w:val="16"/>
                <w:szCs w:val="16"/>
              </w:rPr>
            </w:pPr>
            <w:del w:id="616" w:author="Ashan Senel Asmone" w:date="2016-03-21T15:10:00Z">
              <w:r w:rsidRPr="00ED5647" w:rsidDel="00411DBF">
                <w:rPr>
                  <w:rFonts w:ascii="Calibri Light" w:hAnsi="Calibri Light" w:hint="eastAsia"/>
                  <w:sz w:val="16"/>
                  <w:szCs w:val="16"/>
                </w:rPr>
                <w:delText xml:space="preserve">ISO 6935-3:1992 </w:delText>
              </w:r>
              <w:r w:rsidDel="00411DBF">
                <w:rPr>
                  <w:rFonts w:ascii="Calibri Light" w:hAnsi="Calibri Light"/>
                  <w:sz w:val="16"/>
                  <w:szCs w:val="16"/>
                  <w:lang w:val="en-US"/>
                </w:rPr>
                <w:delText xml:space="preserve"> </w:delText>
              </w:r>
              <w:r w:rsidRPr="00ED5647" w:rsidDel="00411DBF">
                <w:rPr>
                  <w:rFonts w:ascii="Calibri Light" w:hAnsi="Calibri Light"/>
                  <w:sz w:val="16"/>
                  <w:szCs w:val="16"/>
                </w:rPr>
                <w:delText>Steel for the reinforcement of concrete -- Part 3: Welded fabric</w:delText>
              </w:r>
            </w:del>
          </w:p>
          <w:p w14:paraId="7D4CB756" w14:textId="77777777" w:rsidR="00ED5647" w:rsidRDefault="00ED5647" w:rsidP="00ED5647">
            <w:pPr>
              <w:rPr>
                <w:rFonts w:ascii="Calibri Light" w:hAnsi="Calibri Light"/>
                <w:sz w:val="16"/>
                <w:szCs w:val="16"/>
              </w:rPr>
            </w:pPr>
          </w:p>
          <w:p w14:paraId="03224A98" w14:textId="77777777" w:rsidR="00ED5647" w:rsidDel="00411DBF" w:rsidRDefault="00ED5647" w:rsidP="00411DBF">
            <w:pPr>
              <w:rPr>
                <w:del w:id="617" w:author="Ashan Senel Asmone" w:date="2016-03-21T15:10:00Z"/>
                <w:rFonts w:ascii="Calibri Light" w:hAnsi="Calibri Light"/>
                <w:sz w:val="16"/>
                <w:szCs w:val="16"/>
              </w:rPr>
            </w:pPr>
            <w:del w:id="618" w:author="Ashan Senel Asmone" w:date="2016-03-21T15:10:00Z">
              <w:r w:rsidRPr="004F3C8C" w:rsidDel="00411DBF">
                <w:rPr>
                  <w:rFonts w:ascii="Calibri Light" w:hAnsi="Calibri Light"/>
                  <w:sz w:val="16"/>
                  <w:szCs w:val="16"/>
                </w:rPr>
                <w:delText>ISO 10144:1991 Certification scheme for steel bars and wires for the reinforcement of concrete structures </w:delText>
              </w:r>
            </w:del>
          </w:p>
          <w:p w14:paraId="55944F82" w14:textId="77777777" w:rsidR="00ED5647" w:rsidDel="00411DBF" w:rsidRDefault="00ED5647" w:rsidP="00411DBF">
            <w:pPr>
              <w:rPr>
                <w:del w:id="619" w:author="Ashan Senel Asmone" w:date="2016-03-21T15:11:00Z"/>
                <w:rFonts w:ascii="Calibri Light" w:hAnsi="Calibri Light"/>
                <w:sz w:val="16"/>
                <w:szCs w:val="16"/>
              </w:rPr>
            </w:pPr>
          </w:p>
          <w:p w14:paraId="35BB011A" w14:textId="77777777" w:rsidR="00ED5647" w:rsidDel="00411DBF" w:rsidRDefault="00ED5647" w:rsidP="00411DBF">
            <w:pPr>
              <w:rPr>
                <w:del w:id="620" w:author="Ashan Senel Asmone" w:date="2016-03-21T15:11:00Z"/>
                <w:rFonts w:ascii="Calibri Light" w:hAnsi="Calibri Light"/>
                <w:sz w:val="16"/>
                <w:szCs w:val="16"/>
              </w:rPr>
            </w:pPr>
            <w:del w:id="621" w:author="Ashan Senel Asmone" w:date="2016-03-21T15:11:00Z">
              <w:r w:rsidRPr="00ED5647" w:rsidDel="00411DBF">
                <w:rPr>
                  <w:rFonts w:ascii="Calibri Light" w:hAnsi="Calibri Light"/>
                  <w:sz w:val="16"/>
                  <w:szCs w:val="16"/>
                </w:rPr>
                <w:delText xml:space="preserve">ISO 10544:1992 Cold-reduced steel wire for the reinforcement of concrete and the manufacture of welded fabric </w:delText>
              </w:r>
            </w:del>
          </w:p>
          <w:p w14:paraId="622608E0" w14:textId="77777777" w:rsidR="00ED5647" w:rsidRPr="00ED5647" w:rsidDel="00411DBF" w:rsidRDefault="00ED5647" w:rsidP="00411DBF">
            <w:pPr>
              <w:rPr>
                <w:del w:id="622" w:author="Ashan Senel Asmone" w:date="2016-03-21T15:12:00Z"/>
                <w:rFonts w:ascii="Calibri Light" w:hAnsi="Calibri Light"/>
                <w:sz w:val="16"/>
                <w:szCs w:val="16"/>
              </w:rPr>
            </w:pPr>
          </w:p>
          <w:p w14:paraId="682F6FAF" w14:textId="77777777" w:rsidR="00ED5647" w:rsidDel="00411DBF" w:rsidRDefault="00ED5647" w:rsidP="00411DBF">
            <w:pPr>
              <w:rPr>
                <w:del w:id="623" w:author="Ashan Senel Asmone" w:date="2016-03-21T15:12:00Z"/>
                <w:rFonts w:ascii="Calibri Light" w:hAnsi="Calibri Light"/>
                <w:sz w:val="16"/>
                <w:szCs w:val="16"/>
              </w:rPr>
            </w:pPr>
            <w:del w:id="624" w:author="Ashan Senel Asmone" w:date="2016-03-21T15:11:00Z">
              <w:r w:rsidRPr="00ED5647" w:rsidDel="00411DBF">
                <w:rPr>
                  <w:rFonts w:ascii="Calibri Light" w:hAnsi="Calibri Light"/>
                  <w:sz w:val="16"/>
                  <w:szCs w:val="16"/>
                </w:rPr>
                <w:delText>ISO 11082:1992 Certification scheme for welded fabric for the reinforcement of concrete structures</w:delText>
              </w:r>
            </w:del>
          </w:p>
          <w:p w14:paraId="7EDC8581" w14:textId="77777777" w:rsidR="00ED5647" w:rsidDel="00411DBF" w:rsidRDefault="00ED5647" w:rsidP="00411DBF">
            <w:pPr>
              <w:rPr>
                <w:del w:id="625" w:author="Ashan Senel Asmone" w:date="2016-03-21T15:12:00Z"/>
                <w:rFonts w:ascii="Calibri Light" w:hAnsi="Calibri Light"/>
                <w:sz w:val="16"/>
                <w:szCs w:val="16"/>
              </w:rPr>
            </w:pPr>
          </w:p>
          <w:p w14:paraId="6CFAAC82" w14:textId="77777777" w:rsidR="00B91581" w:rsidRDefault="00B91581" w:rsidP="00411DBF">
            <w:pPr>
              <w:rPr>
                <w:rFonts w:ascii="Calibri Light" w:hAnsi="Calibri Light"/>
                <w:sz w:val="16"/>
                <w:szCs w:val="16"/>
              </w:rPr>
            </w:pPr>
            <w:del w:id="626" w:author="Ashan Senel Asmone" w:date="2016-03-21T15:12:00Z">
              <w:r w:rsidRPr="00B91581" w:rsidDel="00411DBF">
                <w:rPr>
                  <w:rFonts w:ascii="Calibri Light" w:hAnsi="Calibri Light"/>
                  <w:sz w:val="16"/>
                  <w:szCs w:val="16"/>
                </w:rPr>
                <w:delText xml:space="preserve">ISO 14654:1999 Epoxy-coated steel for the reinforcement of concrete </w:delText>
              </w:r>
            </w:del>
          </w:p>
          <w:p w14:paraId="67B8E0CC" w14:textId="77777777" w:rsidR="00B91581" w:rsidRPr="00B91581" w:rsidRDefault="00B91581" w:rsidP="00B91581">
            <w:pPr>
              <w:rPr>
                <w:rFonts w:ascii="Calibri Light" w:hAnsi="Calibri Light"/>
                <w:sz w:val="16"/>
                <w:szCs w:val="16"/>
              </w:rPr>
            </w:pPr>
          </w:p>
          <w:p w14:paraId="3A94EFC4" w14:textId="77777777" w:rsidR="00B91581" w:rsidDel="00411DBF" w:rsidRDefault="00B91581" w:rsidP="00411DBF">
            <w:pPr>
              <w:rPr>
                <w:del w:id="627" w:author="Ashan Senel Asmone" w:date="2016-03-21T15:12:00Z"/>
                <w:rFonts w:ascii="Calibri Light" w:hAnsi="Calibri Light"/>
                <w:sz w:val="16"/>
                <w:szCs w:val="16"/>
              </w:rPr>
            </w:pPr>
            <w:del w:id="628" w:author="Ashan Senel Asmone" w:date="2016-03-21T15:12:00Z">
              <w:r w:rsidRPr="00B91581" w:rsidDel="00411DBF">
                <w:rPr>
                  <w:rFonts w:ascii="Calibri Light" w:hAnsi="Calibri Light"/>
                  <w:sz w:val="16"/>
                  <w:szCs w:val="16"/>
                </w:rPr>
                <w:delText xml:space="preserve">ISO 14655:1999 Epoxy-coated strand for the prestressing of concrete </w:delText>
              </w:r>
            </w:del>
          </w:p>
          <w:p w14:paraId="7EBEFD21" w14:textId="77777777" w:rsidR="00B91581" w:rsidRPr="00B91581" w:rsidDel="00411DBF" w:rsidRDefault="00B91581" w:rsidP="00411DBF">
            <w:pPr>
              <w:rPr>
                <w:del w:id="629" w:author="Ashan Senel Asmone" w:date="2016-03-21T15:13:00Z"/>
                <w:rFonts w:ascii="Calibri Light" w:hAnsi="Calibri Light"/>
                <w:sz w:val="16"/>
                <w:szCs w:val="16"/>
              </w:rPr>
            </w:pPr>
          </w:p>
          <w:p w14:paraId="0001CD68" w14:textId="77777777" w:rsidR="00B91581" w:rsidDel="00411DBF" w:rsidRDefault="00B91581" w:rsidP="00411DBF">
            <w:pPr>
              <w:rPr>
                <w:del w:id="630" w:author="Ashan Senel Asmone" w:date="2016-03-21T15:13:00Z"/>
                <w:rFonts w:ascii="Calibri Light" w:hAnsi="Calibri Light"/>
                <w:sz w:val="16"/>
                <w:szCs w:val="16"/>
              </w:rPr>
            </w:pPr>
            <w:del w:id="631" w:author="Ashan Senel Asmone" w:date="2016-03-21T15:12:00Z">
              <w:r w:rsidRPr="00B91581" w:rsidDel="00411DBF">
                <w:rPr>
                  <w:rFonts w:ascii="Calibri Light" w:hAnsi="Calibri Light"/>
                  <w:sz w:val="16"/>
                  <w:szCs w:val="16"/>
                </w:rPr>
                <w:delText>ISO 14656:1999 Epoxy powder and sealing material for the coating of steel for the reinforcement of concrete</w:delText>
              </w:r>
            </w:del>
            <w:del w:id="632" w:author="Ashan Senel Asmone" w:date="2016-03-21T15:13:00Z">
              <w:r w:rsidRPr="00B91581" w:rsidDel="00411DBF">
                <w:rPr>
                  <w:rFonts w:ascii="Calibri Light" w:hAnsi="Calibri Light"/>
                  <w:sz w:val="16"/>
                  <w:szCs w:val="16"/>
                </w:rPr>
                <w:delText xml:space="preserve"> </w:delText>
              </w:r>
            </w:del>
          </w:p>
          <w:p w14:paraId="6031D058" w14:textId="77777777" w:rsidR="00B91581" w:rsidDel="00411DBF" w:rsidRDefault="00B91581" w:rsidP="00411DBF">
            <w:pPr>
              <w:rPr>
                <w:del w:id="633" w:author="Ashan Senel Asmone" w:date="2016-03-21T15:13:00Z"/>
                <w:rFonts w:ascii="Calibri Light" w:hAnsi="Calibri Light"/>
                <w:sz w:val="16"/>
                <w:szCs w:val="16"/>
              </w:rPr>
            </w:pPr>
          </w:p>
          <w:p w14:paraId="72129755" w14:textId="77777777" w:rsidR="00ED5647" w:rsidDel="00411DBF" w:rsidRDefault="00B91581" w:rsidP="00411DBF">
            <w:pPr>
              <w:rPr>
                <w:del w:id="634" w:author="Ashan Senel Asmone" w:date="2016-03-21T15:13:00Z"/>
                <w:rFonts w:ascii="Calibri Light" w:hAnsi="Calibri Light"/>
                <w:sz w:val="16"/>
                <w:szCs w:val="16"/>
              </w:rPr>
            </w:pPr>
            <w:del w:id="635" w:author="Ashan Senel Asmone" w:date="2016-03-21T15:13:00Z">
              <w:r w:rsidDel="00411DBF">
                <w:rPr>
                  <w:rFonts w:ascii="Calibri Light" w:hAnsi="Calibri Light"/>
                  <w:sz w:val="16"/>
                  <w:szCs w:val="16"/>
                </w:rPr>
                <w:delText>ISO 15630-1:2010</w:delText>
              </w:r>
              <w:r w:rsidRPr="00B91581" w:rsidDel="00411DBF">
                <w:rPr>
                  <w:rFonts w:ascii="Calibri Light" w:hAnsi="Calibri Light"/>
                  <w:sz w:val="16"/>
                  <w:szCs w:val="16"/>
                </w:rPr>
                <w:delText xml:space="preserve"> Steel for the reinforcement and prestressing of concrete -- Test methods -- Part 1: Reinforcing bars, wire rod and wire</w:delText>
              </w:r>
            </w:del>
          </w:p>
          <w:p w14:paraId="4E449E00" w14:textId="77777777" w:rsidR="00871072" w:rsidRDefault="00871072" w:rsidP="00B91581">
            <w:pPr>
              <w:rPr>
                <w:rFonts w:ascii="Calibri Light" w:hAnsi="Calibri Light"/>
                <w:sz w:val="16"/>
                <w:szCs w:val="16"/>
              </w:rPr>
            </w:pPr>
          </w:p>
          <w:p w14:paraId="396E453C" w14:textId="77777777" w:rsidR="00871072" w:rsidDel="00411DBF" w:rsidRDefault="00871072" w:rsidP="00871072">
            <w:pPr>
              <w:rPr>
                <w:del w:id="636" w:author="Ashan Senel Asmone" w:date="2016-03-21T15:13:00Z"/>
                <w:rFonts w:ascii="Calibri Light" w:hAnsi="Calibri Light"/>
                <w:sz w:val="16"/>
                <w:szCs w:val="16"/>
              </w:rPr>
            </w:pPr>
            <w:del w:id="637" w:author="Ashan Senel Asmone" w:date="2016-03-21T15:13:00Z">
              <w:r w:rsidRPr="00871072" w:rsidDel="00411DBF">
                <w:rPr>
                  <w:rFonts w:ascii="Calibri Light" w:hAnsi="Calibri Light"/>
                  <w:sz w:val="16"/>
                  <w:szCs w:val="16"/>
                </w:rPr>
                <w:delText>ISO 15630-2:20</w:delText>
              </w:r>
              <w:r w:rsidDel="00411DBF">
                <w:rPr>
                  <w:rFonts w:ascii="Calibri Light" w:hAnsi="Calibri Light"/>
                  <w:sz w:val="16"/>
                  <w:szCs w:val="16"/>
                </w:rPr>
                <w:delText>1</w:delText>
              </w:r>
              <w:r w:rsidRPr="00871072" w:rsidDel="00411DBF">
                <w:rPr>
                  <w:rFonts w:ascii="Calibri Light" w:hAnsi="Calibri Light"/>
                  <w:sz w:val="16"/>
                  <w:szCs w:val="16"/>
                </w:rPr>
                <w:delText xml:space="preserve">0 Steel for the reinforcement and prestressing of concrete -- Test methods -- Part 2: Welded fabric </w:delText>
              </w:r>
            </w:del>
          </w:p>
          <w:p w14:paraId="5662E377" w14:textId="77777777" w:rsidR="00871072" w:rsidRPr="00871072" w:rsidRDefault="00871072" w:rsidP="00871072">
            <w:pPr>
              <w:rPr>
                <w:rFonts w:ascii="Calibri Light" w:hAnsi="Calibri Light"/>
                <w:sz w:val="16"/>
                <w:szCs w:val="16"/>
              </w:rPr>
            </w:pPr>
          </w:p>
          <w:p w14:paraId="2ABD2FD0" w14:textId="77777777" w:rsidR="00871072" w:rsidDel="00411DBF" w:rsidRDefault="00871072" w:rsidP="00871072">
            <w:pPr>
              <w:rPr>
                <w:del w:id="638" w:author="Ashan Senel Asmone" w:date="2016-03-21T15:13:00Z"/>
                <w:rFonts w:ascii="Calibri Light" w:hAnsi="Calibri Light"/>
                <w:sz w:val="16"/>
                <w:szCs w:val="16"/>
              </w:rPr>
            </w:pPr>
            <w:del w:id="639" w:author="Ashan Senel Asmone" w:date="2016-03-21T15:13:00Z">
              <w:r w:rsidRPr="00871072" w:rsidDel="00411DBF">
                <w:rPr>
                  <w:rFonts w:ascii="Calibri Light" w:hAnsi="Calibri Light"/>
                  <w:sz w:val="16"/>
                  <w:szCs w:val="16"/>
                </w:rPr>
                <w:delText>ISO 15630-3:20</w:delText>
              </w:r>
              <w:r w:rsidDel="00411DBF">
                <w:rPr>
                  <w:rFonts w:ascii="Calibri Light" w:hAnsi="Calibri Light"/>
                  <w:sz w:val="16"/>
                  <w:szCs w:val="16"/>
                </w:rPr>
                <w:delText>1</w:delText>
              </w:r>
              <w:r w:rsidRPr="00871072" w:rsidDel="00411DBF">
                <w:rPr>
                  <w:rFonts w:ascii="Calibri Light" w:hAnsi="Calibri Light"/>
                  <w:sz w:val="16"/>
                  <w:szCs w:val="16"/>
                </w:rPr>
                <w:delText>0 Steel for the reinforcement and prestressing of concrete -- Test methods -- Part 3: Prestressing steel</w:delText>
              </w:r>
            </w:del>
          </w:p>
          <w:p w14:paraId="36E00166" w14:textId="77777777" w:rsidR="00871072" w:rsidRDefault="00871072" w:rsidP="00B91581">
            <w:pPr>
              <w:rPr>
                <w:rFonts w:ascii="Calibri Light" w:hAnsi="Calibri Light"/>
                <w:sz w:val="16"/>
                <w:szCs w:val="16"/>
              </w:rPr>
            </w:pPr>
          </w:p>
          <w:p w14:paraId="4AA280CB" w14:textId="77777777" w:rsidR="00871072" w:rsidRDefault="00871072" w:rsidP="00B91581">
            <w:pPr>
              <w:rPr>
                <w:rFonts w:ascii="Calibri Light" w:hAnsi="Calibri Light"/>
                <w:sz w:val="16"/>
                <w:szCs w:val="16"/>
              </w:rPr>
            </w:pPr>
          </w:p>
          <w:p w14:paraId="5733C44F" w14:textId="77777777" w:rsidR="00A758FC" w:rsidRDefault="00A758FC" w:rsidP="00954F73">
            <w:pPr>
              <w:rPr>
                <w:rFonts w:ascii="Calibri Light" w:hAnsi="Calibri Light"/>
                <w:sz w:val="16"/>
                <w:szCs w:val="16"/>
              </w:rPr>
            </w:pPr>
          </w:p>
          <w:p w14:paraId="77FEFF5C" w14:textId="77777777" w:rsidR="00A758FC" w:rsidRPr="004F3C8C" w:rsidRDefault="00A758FC" w:rsidP="00954F73"/>
        </w:tc>
      </w:tr>
    </w:tbl>
    <w:p w14:paraId="271DF416" w14:textId="77777777" w:rsidR="004F3C8C" w:rsidRPr="004F3C8C" w:rsidRDefault="004F3C8C">
      <w:pPr>
        <w:rPr>
          <w:sz w:val="16"/>
          <w:szCs w:val="16"/>
          <w:lang w:val="en-US"/>
        </w:rPr>
      </w:pPr>
    </w:p>
    <w:p w14:paraId="4329AAE3" w14:textId="77777777" w:rsidR="004F3C8C" w:rsidRPr="004F3C8C" w:rsidRDefault="004F3C8C" w:rsidP="004F3C8C">
      <w:pPr>
        <w:pStyle w:val="Heading2"/>
        <w:rPr>
          <w:lang w:val="en-US"/>
        </w:rPr>
      </w:pPr>
      <w:r w:rsidRPr="004F3C8C">
        <w:rPr>
          <w:lang w:val="en-US"/>
        </w:rPr>
        <w:t>Corrosion of Reinforcement Bars</w:t>
      </w:r>
    </w:p>
    <w:tbl>
      <w:tblPr>
        <w:tblStyle w:val="TableGrid"/>
        <w:tblW w:w="0" w:type="auto"/>
        <w:tblInd w:w="108" w:type="dxa"/>
        <w:tblLook w:val="04A0" w:firstRow="1" w:lastRow="0" w:firstColumn="1" w:lastColumn="0" w:noHBand="0" w:noVBand="1"/>
      </w:tblPr>
      <w:tblGrid>
        <w:gridCol w:w="685"/>
        <w:gridCol w:w="8449"/>
      </w:tblGrid>
      <w:tr w:rsidR="004F3C8C" w:rsidRPr="004F3C8C" w14:paraId="4F07BE6F" w14:textId="77777777" w:rsidTr="00570413">
        <w:tc>
          <w:tcPr>
            <w:tcW w:w="685" w:type="dxa"/>
          </w:tcPr>
          <w:p w14:paraId="308D9777" w14:textId="77777777" w:rsidR="004F3C8C" w:rsidRPr="004F3C8C" w:rsidRDefault="004F3C8C" w:rsidP="00570413">
            <w:pPr>
              <w:spacing w:after="120"/>
              <w:rPr>
                <w:rFonts w:ascii="Calibri Light" w:hAnsi="Calibri Light"/>
                <w:sz w:val="16"/>
                <w:szCs w:val="16"/>
                <w:lang w:val="en-US"/>
              </w:rPr>
            </w:pPr>
            <w:r w:rsidRPr="004F3C8C">
              <w:rPr>
                <w:rFonts w:ascii="Calibri Light" w:hAnsi="Calibri Light"/>
                <w:sz w:val="16"/>
                <w:szCs w:val="16"/>
                <w:lang w:val="en-US"/>
              </w:rPr>
              <w:t>BS</w:t>
            </w:r>
          </w:p>
        </w:tc>
        <w:tc>
          <w:tcPr>
            <w:tcW w:w="8449" w:type="dxa"/>
          </w:tcPr>
          <w:p w14:paraId="42F87145"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Concrete</w:t>
            </w:r>
          </w:p>
          <w:p w14:paraId="501E3104" w14:textId="77777777" w:rsidR="004F3C8C" w:rsidRPr="004F3C8C" w:rsidRDefault="004F3C8C" w:rsidP="004F3C8C">
            <w:pPr>
              <w:spacing w:after="120"/>
              <w:rPr>
                <w:rFonts w:ascii="Calibri Light" w:hAnsi="Calibri Light"/>
                <w:sz w:val="16"/>
                <w:szCs w:val="16"/>
              </w:rPr>
            </w:pPr>
            <w:del w:id="640" w:author="Ashan Senel Asmone" w:date="2016-03-18T15:53:00Z">
              <w:r w:rsidRPr="004F3C8C" w:rsidDel="00A36541">
                <w:rPr>
                  <w:rFonts w:ascii="Calibri Light" w:hAnsi="Calibri Light"/>
                  <w:sz w:val="16"/>
                  <w:szCs w:val="16"/>
                </w:rPr>
                <w:delText>BS 12:1996-Specification for Portland cement</w:delText>
              </w:r>
            </w:del>
            <w:ins w:id="641" w:author="Ashan Senel Asmone" w:date="2016-03-18T15:53:00Z">
              <w:r w:rsidR="00A36541">
                <w:rPr>
                  <w:rFonts w:ascii="Calibri Light" w:hAnsi="Calibri Light"/>
                  <w:sz w:val="16"/>
                  <w:szCs w:val="16"/>
                </w:rPr>
                <w:t>BS EN 197-1:2011 Cement. Composition, specifications and conformity criteria for common cements</w:t>
              </w:r>
            </w:ins>
          </w:p>
          <w:p w14:paraId="314B5533" w14:textId="77777777" w:rsidR="004F3C8C" w:rsidRPr="004F3C8C" w:rsidRDefault="004F3C8C" w:rsidP="004F3C8C">
            <w:pPr>
              <w:spacing w:after="120"/>
              <w:rPr>
                <w:rFonts w:ascii="Calibri Light" w:hAnsi="Calibri Light"/>
                <w:sz w:val="16"/>
                <w:szCs w:val="16"/>
              </w:rPr>
            </w:pPr>
            <w:del w:id="642" w:author="Ashan Senel Asmone" w:date="2016-03-18T16:06:00Z">
              <w:r w:rsidRPr="004F3C8C" w:rsidDel="009F2DAF">
                <w:rPr>
                  <w:rFonts w:ascii="Calibri Light" w:hAnsi="Calibri Light"/>
                  <w:sz w:val="16"/>
                  <w:szCs w:val="16"/>
                </w:rPr>
                <w:delText>BS 410-Specification for test sieves</w:delText>
              </w:r>
            </w:del>
            <w:ins w:id="643" w:author="Ashan Senel Asmone" w:date="2016-03-18T16:06:00Z">
              <w:r w:rsidR="009F2DAF">
                <w:rPr>
                  <w:rFonts w:ascii="Calibri Light" w:hAnsi="Calibri Light"/>
                  <w:sz w:val="16"/>
                  <w:szCs w:val="16"/>
                </w:rPr>
                <w:t>BS ISO 3310-2:2013 Test sieves. Technical requirements and testing. Test sieves of perforated metal plate/ BS 410-1:2000, ISO 3310-1:2000 Test sieves. Technical requirements and testing. Test sieves of metal wire cloth</w:t>
              </w:r>
            </w:ins>
          </w:p>
          <w:p w14:paraId="32104AD6" w14:textId="77777777" w:rsidR="004F3C8C" w:rsidRPr="004F3C8C" w:rsidRDefault="004F3C8C" w:rsidP="004F3C8C">
            <w:pPr>
              <w:spacing w:after="120"/>
              <w:rPr>
                <w:rFonts w:ascii="Calibri Light" w:hAnsi="Calibri Light"/>
                <w:sz w:val="16"/>
                <w:szCs w:val="16"/>
              </w:rPr>
            </w:pPr>
            <w:del w:id="644" w:author="Ashan Senel Asmone" w:date="2016-03-18T16:08:00Z">
              <w:r w:rsidRPr="004F3C8C" w:rsidDel="007E195F">
                <w:rPr>
                  <w:rFonts w:ascii="Calibri Light" w:hAnsi="Calibri Light"/>
                  <w:sz w:val="16"/>
                  <w:szCs w:val="16"/>
                </w:rPr>
                <w:delText>BS 812:(varies)-Testing aggregates</w:delText>
              </w:r>
            </w:del>
            <w:ins w:id="645" w:author="Ashan Senel Asmone" w:date="2016-03-18T16:14:00Z">
              <w:r w:rsidR="007E195F">
                <w:rPr>
                  <w:rFonts w:ascii="Calibri Light" w:hAnsi="Calibri Light"/>
                  <w:sz w:val="16"/>
                  <w:szCs w:val="16"/>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646" w:author="Ashan Senel Asmone" w:date="2016-03-18T16:13:00Z">
              <w:r w:rsidR="007E195F">
                <w:rPr>
                  <w:rFonts w:ascii="Calibri Light" w:hAnsi="Calibri Light"/>
                  <w:sz w:val="16"/>
                  <w:szCs w:val="16"/>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647" w:author="Ashan Senel Asmone" w:date="2016-03-18T16:12:00Z">
              <w:r w:rsidR="007E195F">
                <w:rPr>
                  <w:rFonts w:ascii="Calibri Light" w:hAnsi="Calibri Light"/>
                  <w:sz w:val="16"/>
                  <w:szCs w:val="16"/>
                </w:rPr>
                <w:t xml:space="preserve">BS 812-109:1990. Testing aggregates. Methods for determination of moisture content/ BS 812-104:1994. Testing aggregates. Method for qualitative and quantitative petrographic examination of aggregates/ </w:t>
              </w:r>
            </w:ins>
            <w:ins w:id="648" w:author="Ashan Senel Asmone" w:date="2016-03-18T16:09:00Z">
              <w:r w:rsidR="007E195F">
                <w:rPr>
                  <w:rFonts w:ascii="Calibri Light" w:hAnsi="Calibri Light"/>
                  <w:sz w:val="16"/>
                  <w:szCs w:val="16"/>
                </w:rPr>
                <w:t>BS 812-123:1999. Testing aggregates. Method for determination of alkali-silica reactivity. Concrete prism method/ BS 812-2:1995. Testing aggregates. Methods for determination of density/</w:t>
              </w:r>
            </w:ins>
            <w:ins w:id="649" w:author="Ashan Senel Asmone" w:date="2016-03-18T16:08:00Z">
              <w:r w:rsidR="007E195F">
                <w:rPr>
                  <w:rFonts w:ascii="Calibri Light" w:hAnsi="Calibri Light"/>
                  <w:sz w:val="16"/>
                  <w:szCs w:val="16"/>
                </w:rPr>
                <w:t xml:space="preserve">BS EN 932-5:2012 Tests for general properties of aggregates. Common equipment and calibration/ BS 812-124:2009. Testing aggregates. Method for determination of frost heave/ </w:t>
              </w:r>
            </w:ins>
            <w:r w:rsidRPr="004F3C8C">
              <w:rPr>
                <w:rFonts w:ascii="Calibri Light" w:hAnsi="Calibri Light"/>
                <w:sz w:val="16"/>
                <w:szCs w:val="16"/>
              </w:rPr>
              <w:t>.</w:t>
            </w:r>
          </w:p>
          <w:p w14:paraId="3613CE42" w14:textId="77777777" w:rsidR="004F3C8C" w:rsidRPr="004F3C8C" w:rsidRDefault="004F3C8C" w:rsidP="004F3C8C">
            <w:pPr>
              <w:spacing w:after="120"/>
              <w:rPr>
                <w:rFonts w:ascii="Calibri Light" w:hAnsi="Calibri Light"/>
                <w:sz w:val="16"/>
                <w:szCs w:val="16"/>
              </w:rPr>
            </w:pPr>
            <w:del w:id="650" w:author="Ashan Senel Asmone" w:date="2016-03-18T16:20:00Z">
              <w:r w:rsidRPr="004F3C8C" w:rsidDel="007E195F">
                <w:rPr>
                  <w:rFonts w:ascii="Calibri Light" w:hAnsi="Calibri Light"/>
                  <w:sz w:val="16"/>
                  <w:szCs w:val="16"/>
                </w:rPr>
                <w:delText>BS 882:1992-Specification for aggregates from natural sources for concrete</w:delText>
              </w:r>
            </w:del>
            <w:ins w:id="651" w:author="Ashan Senel Asmone" w:date="2016-03-18T16:20:00Z">
              <w:r w:rsidR="007E195F">
                <w:rPr>
                  <w:rFonts w:ascii="Calibri Light" w:hAnsi="Calibri Light"/>
                  <w:sz w:val="16"/>
                  <w:szCs w:val="16"/>
                </w:rPr>
                <w:t>BS EN 12620:2002+A1:2008 Aggregates for concrete</w:t>
              </w:r>
            </w:ins>
          </w:p>
          <w:p w14:paraId="30DC7DA3" w14:textId="77777777" w:rsidR="004F3C8C" w:rsidRPr="004F3C8C" w:rsidRDefault="004F3C8C" w:rsidP="004F3C8C">
            <w:pPr>
              <w:spacing w:after="120"/>
              <w:rPr>
                <w:rFonts w:ascii="Calibri Light" w:hAnsi="Calibri Light"/>
                <w:sz w:val="16"/>
                <w:szCs w:val="16"/>
              </w:rPr>
            </w:pPr>
            <w:del w:id="652" w:author="Ashan Senel Asmone" w:date="2016-03-18T16:32:00Z">
              <w:r w:rsidRPr="004F3C8C" w:rsidDel="00902ADA">
                <w:rPr>
                  <w:rFonts w:ascii="Calibri Light" w:hAnsi="Calibri Light"/>
                  <w:sz w:val="16"/>
                  <w:szCs w:val="16"/>
                </w:rPr>
                <w:delText>BS 1014-Specification for high alumina cement</w:delText>
              </w:r>
            </w:del>
            <w:ins w:id="653" w:author="Ashan Senel Asmone" w:date="2016-03-18T16:32:00Z">
              <w:r w:rsidR="00902ADA">
                <w:rPr>
                  <w:rFonts w:ascii="Calibri Light" w:hAnsi="Calibri Light"/>
                  <w:sz w:val="16"/>
                  <w:szCs w:val="16"/>
                </w:rPr>
                <w:t>BS EN 12878:2014 Pigments for the colouring of building materials based on cement and/or lime. Specifications and methods of test</w:t>
              </w:r>
            </w:ins>
          </w:p>
          <w:p w14:paraId="15CCB0E2" w14:textId="77777777" w:rsidR="004F3C8C" w:rsidRPr="004F3C8C" w:rsidRDefault="004F3C8C" w:rsidP="004F3C8C">
            <w:pPr>
              <w:spacing w:after="120"/>
              <w:rPr>
                <w:rFonts w:ascii="Calibri Light" w:hAnsi="Calibri Light"/>
                <w:sz w:val="16"/>
                <w:szCs w:val="16"/>
              </w:rPr>
            </w:pPr>
            <w:del w:id="654" w:author="Ashan Senel Asmone" w:date="2016-03-18T16:33:00Z">
              <w:r w:rsidRPr="004F3C8C" w:rsidDel="00902ADA">
                <w:rPr>
                  <w:rFonts w:ascii="Calibri Light" w:hAnsi="Calibri Light"/>
                  <w:sz w:val="16"/>
                  <w:szCs w:val="16"/>
                </w:rPr>
                <w:delText>BS 1199-Specification for building sands from natural sources</w:delText>
              </w:r>
            </w:del>
            <w:ins w:id="655" w:author="Ashan Senel Asmone" w:date="2016-03-21T17:09:00Z">
              <w:r w:rsidR="00785E22">
                <w:rPr>
                  <w:rFonts w:ascii="Calibri Light" w:hAnsi="Calibri Light"/>
                  <w:sz w:val="16"/>
                  <w:szCs w:val="16"/>
                </w:rPr>
                <w:t>BS EN 13139:2002 Aggregates for mortar</w:t>
              </w:r>
            </w:ins>
          </w:p>
          <w:p w14:paraId="68AA7955" w14:textId="77777777" w:rsidR="004F3C8C" w:rsidRPr="004F3C8C" w:rsidRDefault="004F3C8C" w:rsidP="004F3C8C">
            <w:pPr>
              <w:spacing w:after="120"/>
              <w:rPr>
                <w:rFonts w:ascii="Calibri Light" w:hAnsi="Calibri Light"/>
                <w:sz w:val="16"/>
                <w:szCs w:val="16"/>
              </w:rPr>
            </w:pPr>
            <w:del w:id="656" w:author="Ashan Senel Asmone" w:date="2016-03-18T16:39:00Z">
              <w:r w:rsidRPr="004F3C8C" w:rsidDel="00902ADA">
                <w:rPr>
                  <w:rFonts w:ascii="Calibri Light" w:hAnsi="Calibri Light"/>
                  <w:sz w:val="16"/>
                  <w:szCs w:val="16"/>
                </w:rPr>
                <w:delText>BS 1881:(varies)-Testing concrete</w:delText>
              </w:r>
            </w:del>
            <w:ins w:id="657" w:author="Ashan Senel Asmone" w:date="2016-03-21T17:09:00Z">
              <w:r w:rsidR="00785E22">
                <w:rPr>
                  <w:rFonts w:ascii="Calibri Light" w:hAnsi="Calibri Light"/>
                  <w:sz w:val="16"/>
                  <w:szCs w:val="16"/>
                </w:rPr>
                <w:t>BS EN 13139:2002 Aggregates for mortar</w:t>
              </w:r>
            </w:ins>
            <w:ins w:id="658" w:author="Ashan Senel Asmone" w:date="2016-03-18T16:41:00Z">
              <w:r w:rsidR="00902ADA">
                <w:rPr>
                  <w:rFonts w:ascii="Calibri Light" w:hAnsi="Calibri Light"/>
                  <w:sz w:val="16"/>
                  <w:szCs w:val="16"/>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659" w:author="Ashan Senel Asmone" w:date="2016-03-18T16:40:00Z">
              <w:r w:rsidR="00902ADA">
                <w:rPr>
                  <w:rFonts w:ascii="Calibri Light" w:hAnsi="Calibri Light"/>
                  <w:sz w:val="16"/>
                  <w:szCs w:val="16"/>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660" w:author="Ashan Senel Asmone" w:date="2016-03-18T16:39:00Z">
              <w:r w:rsidR="00902ADA">
                <w:rPr>
                  <w:rFonts w:ascii="Calibri Light" w:hAnsi="Calibri Light"/>
                  <w:sz w:val="16"/>
                  <w:szCs w:val="16"/>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4F3C8C">
              <w:rPr>
                <w:rFonts w:ascii="Calibri Light" w:hAnsi="Calibri Light"/>
                <w:sz w:val="16"/>
                <w:szCs w:val="16"/>
              </w:rPr>
              <w:t>.</w:t>
            </w:r>
          </w:p>
          <w:p w14:paraId="6EFDAAA9" w14:textId="77777777" w:rsidR="004F3C8C" w:rsidRPr="004F3C8C" w:rsidRDefault="004F3C8C" w:rsidP="004F3C8C">
            <w:pPr>
              <w:spacing w:after="120"/>
              <w:rPr>
                <w:rFonts w:ascii="Calibri Light" w:hAnsi="Calibri Light"/>
                <w:sz w:val="16"/>
                <w:szCs w:val="16"/>
              </w:rPr>
            </w:pPr>
            <w:del w:id="661" w:author="Ashan Senel Asmone" w:date="2016-03-18T16:38:00Z">
              <w:r w:rsidRPr="004F3C8C" w:rsidDel="00902ADA">
                <w:rPr>
                  <w:rFonts w:ascii="Calibri Light" w:hAnsi="Calibri Light"/>
                  <w:sz w:val="16"/>
                  <w:szCs w:val="16"/>
                </w:rPr>
                <w:delText>BS 4027- Specification for sulphate-resisting Portland cement</w:delText>
              </w:r>
            </w:del>
          </w:p>
          <w:p w14:paraId="14890E1B" w14:textId="77777777" w:rsidR="004F3C8C" w:rsidRPr="004F3C8C" w:rsidRDefault="004F3C8C" w:rsidP="004F3C8C">
            <w:pPr>
              <w:spacing w:after="120"/>
              <w:rPr>
                <w:rFonts w:ascii="Calibri Light" w:hAnsi="Calibri Light"/>
                <w:sz w:val="16"/>
                <w:szCs w:val="16"/>
              </w:rPr>
            </w:pPr>
            <w:del w:id="662" w:author="Ashan Senel Asmone" w:date="2016-03-21T15:19:00Z">
              <w:r w:rsidRPr="004F3C8C" w:rsidDel="00337A12">
                <w:rPr>
                  <w:rFonts w:ascii="Calibri Light" w:hAnsi="Calibri Light"/>
                  <w:sz w:val="16"/>
                  <w:szCs w:val="16"/>
                </w:rPr>
                <w:delText>BS 4408: Part 1: 1969 Recommendations for non-destructive methods of test for concrete. Part 1: Electromagnetic cover measuring devices</w:delText>
              </w:r>
            </w:del>
            <w:ins w:id="663" w:author="Ashan Senel Asmone" w:date="2016-03-21T15:19:00Z">
              <w:r w:rsidR="00337A12">
                <w:rPr>
                  <w:rFonts w:ascii="Calibri Light" w:hAnsi="Calibri Light"/>
                  <w:sz w:val="16"/>
                  <w:szCs w:val="16"/>
                </w:rPr>
                <w:t>BS 1881-204:1988 Testing concrete. Recommendations on the use of electromagnetic covermeters</w:t>
              </w:r>
            </w:ins>
          </w:p>
          <w:p w14:paraId="68EEED42" w14:textId="77777777" w:rsidR="004F3C8C" w:rsidRPr="004F3C8C" w:rsidRDefault="004F3C8C" w:rsidP="004F3C8C">
            <w:pPr>
              <w:spacing w:after="120"/>
              <w:rPr>
                <w:rFonts w:ascii="Calibri Light" w:hAnsi="Calibri Light"/>
                <w:sz w:val="16"/>
                <w:szCs w:val="16"/>
              </w:rPr>
            </w:pPr>
            <w:del w:id="664" w:author="Ashan Senel Asmone" w:date="2016-03-21T15:20:00Z">
              <w:r w:rsidRPr="004F3C8C" w:rsidDel="00337A12">
                <w:rPr>
                  <w:rFonts w:ascii="Calibri Light" w:hAnsi="Calibri Light"/>
                  <w:sz w:val="16"/>
                  <w:szCs w:val="16"/>
                </w:rPr>
                <w:delText>BS 4408: Part 4: 1969 Recommendations for non-destructive methods of test for concrete. Part 4: Surface hardness methods</w:delText>
              </w:r>
            </w:del>
            <w:ins w:id="665" w:author="Ashan Senel Asmone" w:date="2016-03-21T15:20:00Z">
              <w:r w:rsidR="00337A12">
                <w:rPr>
                  <w:rFonts w:ascii="Calibri Light" w:hAnsi="Calibri Light"/>
                  <w:sz w:val="16"/>
                  <w:szCs w:val="16"/>
                </w:rPr>
                <w:t>BS 1881-206:1986 Testing concrete. Recommendations for determination of strain in concrete</w:t>
              </w:r>
            </w:ins>
          </w:p>
          <w:p w14:paraId="3110F9CF" w14:textId="77777777" w:rsidR="004F3C8C" w:rsidRPr="004F3C8C" w:rsidRDefault="004F3C8C" w:rsidP="004F3C8C">
            <w:pPr>
              <w:spacing w:after="120"/>
              <w:rPr>
                <w:rFonts w:ascii="Calibri Light" w:hAnsi="Calibri Light"/>
                <w:sz w:val="16"/>
                <w:szCs w:val="16"/>
              </w:rPr>
            </w:pPr>
            <w:del w:id="666" w:author="Ashan Senel Asmone" w:date="2016-03-21T15:22:00Z">
              <w:r w:rsidRPr="004F3C8C" w:rsidDel="00337A12">
                <w:rPr>
                  <w:rFonts w:ascii="Calibri Light" w:hAnsi="Calibri Light"/>
                  <w:sz w:val="16"/>
                  <w:szCs w:val="16"/>
                </w:rPr>
                <w:delText>BS 4550-6:1978-Methods of testing cement. Standard sand for mortar cube</w:delText>
              </w:r>
            </w:del>
            <w:ins w:id="667" w:author="Ashan Senel Asmone" w:date="2016-03-21T15:22:00Z">
              <w:r w:rsidR="00337A12">
                <w:rPr>
                  <w:rFonts w:ascii="Calibri Light" w:hAnsi="Calibri Light"/>
                  <w:sz w:val="16"/>
                  <w:szCs w:val="16"/>
                </w:rPr>
                <w:t>BS 4550-6:1978 Methods of testing cement. Standard sand for mortar cubes</w:t>
              </w:r>
            </w:ins>
            <w:r w:rsidRPr="004F3C8C">
              <w:rPr>
                <w:rFonts w:ascii="Calibri Light" w:hAnsi="Calibri Light"/>
                <w:sz w:val="16"/>
                <w:szCs w:val="16"/>
              </w:rPr>
              <w:t>s</w:t>
            </w:r>
          </w:p>
          <w:p w14:paraId="734C4533" w14:textId="77777777" w:rsidR="004F3C8C" w:rsidRPr="004F3C8C" w:rsidRDefault="004F3C8C" w:rsidP="004F3C8C">
            <w:pPr>
              <w:spacing w:after="120"/>
              <w:rPr>
                <w:rFonts w:ascii="Calibri Light" w:hAnsi="Calibri Light"/>
                <w:sz w:val="16"/>
                <w:szCs w:val="16"/>
              </w:rPr>
            </w:pPr>
            <w:del w:id="668" w:author="Ashan Senel Asmone" w:date="2016-03-18T16:48:00Z">
              <w:r w:rsidRPr="004F3C8C" w:rsidDel="0083514B">
                <w:rPr>
                  <w:rFonts w:ascii="Calibri Light" w:hAnsi="Calibri Light"/>
                  <w:sz w:val="16"/>
                  <w:szCs w:val="16"/>
                </w:rPr>
                <w:delText>BS 4721-Specification for ready-mixed building mortars</w:delText>
              </w:r>
            </w:del>
            <w:ins w:id="669" w:author="Ashan Senel Asmone" w:date="2016-03-18T16:48:00Z">
              <w:r w:rsidR="0083514B">
                <w:rPr>
                  <w:rFonts w:ascii="Calibri Light" w:hAnsi="Calibri Light"/>
                  <w:sz w:val="16"/>
                  <w:szCs w:val="16"/>
                </w:rPr>
                <w:t>BS EN 998-1:2003-Specification for mortar for masonry. Rendering and plastering mortar/ BS EN 998-2:2003-Specification for mortar for masonry. Masonry mortar</w:t>
              </w:r>
            </w:ins>
          </w:p>
          <w:p w14:paraId="5007AEE9" w14:textId="77777777" w:rsidR="004F3C8C" w:rsidRPr="004F3C8C" w:rsidRDefault="004F3C8C" w:rsidP="004F3C8C">
            <w:pPr>
              <w:spacing w:after="120"/>
              <w:rPr>
                <w:rFonts w:ascii="Calibri Light" w:hAnsi="Calibri Light"/>
                <w:sz w:val="16"/>
                <w:szCs w:val="16"/>
              </w:rPr>
            </w:pPr>
            <w:del w:id="670" w:author="Ashan Senel Asmone" w:date="2016-03-21T15:22:00Z">
              <w:r w:rsidRPr="004F3C8C" w:rsidDel="00337A12">
                <w:rPr>
                  <w:rFonts w:ascii="Calibri Light" w:hAnsi="Calibri Light"/>
                  <w:sz w:val="16"/>
                  <w:szCs w:val="16"/>
                </w:rPr>
                <w:delText>;</w:delText>
              </w:r>
            </w:del>
          </w:p>
          <w:p w14:paraId="51CE0460" w14:textId="77777777" w:rsidR="004F3C8C" w:rsidRPr="004F3C8C" w:rsidRDefault="004F3C8C" w:rsidP="004F3C8C">
            <w:pPr>
              <w:spacing w:after="120"/>
              <w:rPr>
                <w:rFonts w:ascii="Calibri Light" w:hAnsi="Calibri Light"/>
                <w:sz w:val="16"/>
                <w:szCs w:val="16"/>
              </w:rPr>
            </w:pPr>
            <w:del w:id="671" w:author="Ashan Senel Asmone" w:date="2016-03-18T17:12:00Z">
              <w:r w:rsidRPr="004F3C8C" w:rsidDel="00922C80">
                <w:rPr>
                  <w:rFonts w:ascii="Calibri Light" w:hAnsi="Calibri Light"/>
                  <w:sz w:val="16"/>
                  <w:szCs w:val="16"/>
                </w:rPr>
                <w:delText>BS 4887-1:1986-Mortar admixtures. Specification for air-entraining (plasticizing) admixtures</w:delText>
              </w:r>
            </w:del>
            <w:ins w:id="672" w:author="Ashan Senel Asmone" w:date="2016-03-18T17:12:00Z">
              <w:r w:rsidR="00922C80">
                <w:rPr>
                  <w:rFonts w:ascii="Calibri Light" w:hAnsi="Calibri Light"/>
                  <w:sz w:val="16"/>
                  <w:szCs w:val="16"/>
                </w:rPr>
                <w:t>BS EN 934-3:2009+A1:2012 Admixtures for concrete, mortar and grout. Admixtures for masonry mortar. Definitions, requirements, conformity and marking and labelling/</w:t>
              </w:r>
            </w:ins>
          </w:p>
          <w:p w14:paraId="678AA7A5" w14:textId="77777777" w:rsidR="004F3C8C" w:rsidRPr="004F3C8C" w:rsidRDefault="004F3C8C" w:rsidP="004F3C8C">
            <w:pPr>
              <w:spacing w:after="120"/>
              <w:rPr>
                <w:rFonts w:ascii="Calibri Light" w:hAnsi="Calibri Light"/>
                <w:sz w:val="16"/>
                <w:szCs w:val="16"/>
              </w:rPr>
            </w:pPr>
            <w:del w:id="673" w:author="Ashan Senel Asmone" w:date="2016-03-18T17:13:00Z">
              <w:r w:rsidRPr="004F3C8C" w:rsidDel="00922C80">
                <w:rPr>
                  <w:rFonts w:ascii="Calibri Light" w:hAnsi="Calibri Light"/>
                  <w:sz w:val="16"/>
                  <w:szCs w:val="16"/>
                </w:rPr>
                <w:delText>BS 4887-2:1987-Mortar admixtures. Specification for set retarding admixtures</w:delText>
              </w:r>
            </w:del>
            <w:ins w:id="674" w:author="Ashan Senel Asmone" w:date="2016-03-18T17:13:00Z">
              <w:r w:rsidR="00922C80">
                <w:rPr>
                  <w:rFonts w:ascii="Calibri Light" w:hAnsi="Calibri Light"/>
                  <w:sz w:val="16"/>
                  <w:szCs w:val="16"/>
                </w:rPr>
                <w:t>BS EN 480-4:2005 Admixtures for concrete, mortar and grout. Test methods. Determination of bleeding of concrete/</w:t>
              </w:r>
            </w:ins>
          </w:p>
          <w:p w14:paraId="4D4E5DCD" w14:textId="77777777" w:rsidR="004F3C8C" w:rsidRPr="004F3C8C" w:rsidRDefault="004F3C8C" w:rsidP="004F3C8C">
            <w:pPr>
              <w:spacing w:after="120"/>
              <w:rPr>
                <w:rFonts w:ascii="Calibri Light" w:hAnsi="Calibri Light"/>
                <w:sz w:val="16"/>
                <w:szCs w:val="16"/>
              </w:rPr>
            </w:pPr>
            <w:del w:id="675" w:author="Ashan Senel Asmone" w:date="2016-03-18T17:15:00Z">
              <w:r w:rsidRPr="004F3C8C" w:rsidDel="00922C80">
                <w:rPr>
                  <w:rFonts w:ascii="Calibri Light" w:hAnsi="Calibri Light"/>
                  <w:sz w:val="16"/>
                  <w:szCs w:val="16"/>
                </w:rPr>
                <w:delText>BS 5075-Concrete admixtures</w:delText>
              </w:r>
            </w:del>
            <w:ins w:id="676" w:author="Ashan Senel Asmone" w:date="2016-03-18T17:20:00Z">
              <w:del w:id="677" w:author="Jing Kai Toh" w:date="2016-05-12T17:04:00Z">
                <w:r w:rsidR="00922C80" w:rsidDel="0010274C">
                  <w:rPr>
                    <w:rFonts w:ascii="Calibri Light" w:hAnsi="Calibri Light"/>
                    <w:sz w:val="16"/>
                    <w:szCs w:val="16"/>
                  </w:rPr>
                  <w:delText>BS EN 934-6:2001 Admixtures for concrete, mortar and grout. Sampling, conformity control and evaluation of conformity</w:delText>
                </w:r>
              </w:del>
            </w:ins>
            <w:ins w:id="678" w:author="Jing Kai Toh" w:date="2016-05-12T17:04:00Z">
              <w:r w:rsidR="0010274C">
                <w:rPr>
                  <w:rFonts w:ascii="Calibri Light" w:hAnsi="Calibri Light"/>
                  <w:sz w:val="16"/>
                  <w:szCs w:val="16"/>
                </w:rPr>
                <w:t>BS EN 934-6:2001 Admixtures for concrete, mortar and grout. Sampling, conformity control and evaluation of conformity</w:t>
              </w:r>
            </w:ins>
            <w:ins w:id="679" w:author="Ashan Senel Asmone" w:date="2016-03-18T17:20:00Z">
              <w:r w:rsidR="00922C80">
                <w:rPr>
                  <w:rFonts w:ascii="Calibri Light" w:hAnsi="Calibri Light"/>
                  <w:sz w:val="16"/>
                  <w:szCs w:val="16"/>
                </w:rPr>
                <w:t>/</w:t>
              </w:r>
            </w:ins>
            <w:ins w:id="680" w:author="Ashan Senel Asmone" w:date="2016-03-18T17:19:00Z">
              <w:r w:rsidR="00922C80">
                <w:rPr>
                  <w:rFonts w:ascii="Calibri Light" w:hAnsi="Calibri Light"/>
                  <w:sz w:val="16"/>
                  <w:szCs w:val="16"/>
                </w:rPr>
                <w:t>BS EN 480-11:2005 Admixtures for concrete, mortar and grout. Test methods. Determination of air void characteristics in hardened concrete/BS EN 480-12:2005 Admixtures for concrete, mortar and grout. Test methods. Determination of the alkali content of admixtures/</w:t>
              </w:r>
            </w:ins>
            <w:ins w:id="681" w:author="Ashan Senel Asmone" w:date="2016-03-18T17:18:00Z">
              <w:r w:rsidR="00922C80">
                <w:rPr>
                  <w:rFonts w:ascii="Calibri Light" w:hAnsi="Calibri Light"/>
                  <w:sz w:val="16"/>
                  <w:szCs w:val="16"/>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682" w:author="Ashan Senel Asmone" w:date="2016-03-18T17:17:00Z">
              <w:r w:rsidR="00922C80">
                <w:rPr>
                  <w:rFonts w:ascii="Calibri Light" w:hAnsi="Calibri Light"/>
                  <w:sz w:val="16"/>
                  <w:szCs w:val="16"/>
                </w:rPr>
                <w:t>BS EN 480-10:2009 Admixtures for concrete, mortar and grout. Test methods. Determination of water soluble chloride content/BS EN 480-6:2005 Admixtures for concrete, mortar and grout. Test methods. Infrared analysis/</w:t>
              </w:r>
            </w:ins>
            <w:ins w:id="683" w:author="Ashan Senel Asmone" w:date="2016-03-18T17:16:00Z">
              <w:r w:rsidR="00922C80">
                <w:rPr>
                  <w:rFonts w:ascii="Calibri Light" w:hAnsi="Calibri Light"/>
                  <w:sz w:val="16"/>
                  <w:szCs w:val="16"/>
                </w:rPr>
                <w:t>BS EN 480-5:2005 Admixtures for concrete, mortar and grout. Test methods. Determination of capillary absorption/</w:t>
              </w:r>
            </w:ins>
            <w:ins w:id="684" w:author="Ashan Senel Asmone" w:date="2016-03-18T17:15:00Z">
              <w:r w:rsidR="00922C80">
                <w:rPr>
                  <w:rFonts w:ascii="Calibri Light" w:hAnsi="Calibri Light"/>
                  <w:sz w:val="16"/>
                  <w:szCs w:val="16"/>
                </w:rPr>
                <w:t>BS EN 480-2:2006 Admixtures for concrete, mortar and grout. Test methods. Determination of setting time/</w:t>
              </w:r>
            </w:ins>
          </w:p>
          <w:p w14:paraId="52715AC9" w14:textId="77777777" w:rsidR="004F3C8C" w:rsidRPr="004F3C8C" w:rsidRDefault="004F3C8C" w:rsidP="004F3C8C">
            <w:pPr>
              <w:spacing w:after="120"/>
              <w:rPr>
                <w:rFonts w:ascii="Calibri Light" w:hAnsi="Calibri Light"/>
                <w:sz w:val="16"/>
                <w:szCs w:val="16"/>
              </w:rPr>
            </w:pPr>
            <w:del w:id="685" w:author="Ashan Senel Asmone" w:date="2016-03-18T17:20:00Z">
              <w:r w:rsidRPr="004F3C8C" w:rsidDel="00922C80">
                <w:rPr>
                  <w:rFonts w:ascii="Calibri Light" w:hAnsi="Calibri Light"/>
                  <w:sz w:val="16"/>
                  <w:szCs w:val="16"/>
                </w:rPr>
                <w:delText>Part 1: Specification for accelerating admixtures, retarding admixtures, retarding admixtures and water-reducing admixtures</w:delText>
              </w:r>
            </w:del>
          </w:p>
          <w:p w14:paraId="61B4BEA3" w14:textId="77777777" w:rsidR="004F3C8C" w:rsidRPr="004F3C8C" w:rsidRDefault="004F3C8C" w:rsidP="004F3C8C">
            <w:pPr>
              <w:spacing w:after="120"/>
              <w:rPr>
                <w:rFonts w:ascii="Calibri Light" w:hAnsi="Calibri Light"/>
                <w:sz w:val="16"/>
                <w:szCs w:val="16"/>
              </w:rPr>
            </w:pPr>
            <w:del w:id="686" w:author="Ashan Senel Asmone" w:date="2016-03-18T17:20:00Z">
              <w:r w:rsidRPr="004F3C8C" w:rsidDel="00922C80">
                <w:rPr>
                  <w:rFonts w:ascii="Calibri Light" w:hAnsi="Calibri Light"/>
                  <w:sz w:val="16"/>
                  <w:szCs w:val="16"/>
                </w:rPr>
                <w:delText>Part 2: Specification for air-entraining admixtures</w:delText>
              </w:r>
            </w:del>
          </w:p>
          <w:p w14:paraId="6E026973" w14:textId="77777777" w:rsidR="004F3C8C" w:rsidRPr="004F3C8C" w:rsidRDefault="004F3C8C" w:rsidP="004F3C8C">
            <w:pPr>
              <w:spacing w:after="120"/>
              <w:rPr>
                <w:rFonts w:ascii="Calibri Light" w:hAnsi="Calibri Light"/>
                <w:sz w:val="16"/>
                <w:szCs w:val="16"/>
              </w:rPr>
            </w:pPr>
            <w:del w:id="687" w:author="Ashan Senel Asmone" w:date="2016-03-18T17:21:00Z">
              <w:r w:rsidRPr="004F3C8C" w:rsidDel="00922C80">
                <w:rPr>
                  <w:rFonts w:ascii="Calibri Light" w:hAnsi="Calibri Light"/>
                  <w:sz w:val="16"/>
                  <w:szCs w:val="16"/>
                </w:rPr>
                <w:delText>Part 3: Specification for superplasticizing admixtures</w:delText>
              </w:r>
            </w:del>
          </w:p>
          <w:p w14:paraId="6D9452BE" w14:textId="77777777" w:rsidR="004F3C8C" w:rsidRPr="004F3C8C" w:rsidRDefault="004F3C8C" w:rsidP="004F3C8C">
            <w:pPr>
              <w:spacing w:after="120"/>
              <w:rPr>
                <w:rFonts w:ascii="Calibri Light" w:hAnsi="Calibri Light"/>
                <w:sz w:val="16"/>
                <w:szCs w:val="16"/>
              </w:rPr>
            </w:pPr>
            <w:del w:id="688" w:author="Ashan Senel Asmone" w:date="2016-03-18T17:30:00Z">
              <w:r w:rsidRPr="004F3C8C" w:rsidDel="00DD05B5">
                <w:rPr>
                  <w:rFonts w:ascii="Calibri Light" w:hAnsi="Calibri Light"/>
                  <w:sz w:val="16"/>
                  <w:szCs w:val="16"/>
                </w:rPr>
                <w:delText>BS 5328 Concrete. Guide to specifying concrete/Concrete. Methods for specifying concrete mixes</w:delText>
              </w:r>
            </w:del>
            <w:ins w:id="689" w:author="Ashan Senel Asmone" w:date="2016-03-18T17:31:00Z">
              <w:r w:rsidR="00DD05B5">
                <w:rPr>
                  <w:rFonts w:ascii="Calibri Light" w:hAnsi="Calibri Light"/>
                  <w:sz w:val="16"/>
                  <w:szCs w:val="16"/>
                </w:rPr>
                <w:t xml:space="preserve">BS EN 206:2013 Concrete. Specification, performance, production and conformity/ BS 8500-1:2015 Concrete. Complementary British Standard to BS EN 206. Method of specifying and guidance for the specifier/ </w:t>
              </w:r>
            </w:ins>
            <w:ins w:id="690" w:author="Ashan Senel Asmone" w:date="2016-03-18T17:30:00Z">
              <w:r w:rsidR="00DD05B5">
                <w:rPr>
                  <w:rFonts w:ascii="Calibri Light" w:hAnsi="Calibri Light"/>
                  <w:sz w:val="16"/>
                  <w:szCs w:val="16"/>
                </w:rPr>
                <w:t>BS 8500-2:2015 Concrete. Complementary British Standard to BS EN 206. Specification for constituent materials and concrete</w:t>
              </w:r>
            </w:ins>
          </w:p>
          <w:p w14:paraId="6E372780" w14:textId="77777777" w:rsidR="004F3C8C" w:rsidRPr="004F3C8C" w:rsidRDefault="004F3C8C" w:rsidP="004F3C8C">
            <w:pPr>
              <w:spacing w:after="120"/>
              <w:rPr>
                <w:rFonts w:ascii="Calibri Light" w:hAnsi="Calibri Light"/>
                <w:sz w:val="16"/>
                <w:szCs w:val="16"/>
              </w:rPr>
            </w:pPr>
            <w:del w:id="691" w:author="Ashan Senel Asmone" w:date="2016-03-18T17:33:00Z">
              <w:r w:rsidRPr="004F3C8C" w:rsidDel="00DD05B5">
                <w:rPr>
                  <w:rFonts w:ascii="Calibri Light" w:hAnsi="Calibri Light"/>
                  <w:sz w:val="16"/>
                  <w:szCs w:val="16"/>
                </w:rPr>
                <w:delText>BS 5628 Part 3: 1985 Code of Practice for the Use of Masonry. Materials and Components, Design and Workmanship</w:delText>
              </w:r>
            </w:del>
            <w:ins w:id="692" w:author="Ashan Senel Asmone" w:date="2016-03-18T17:33:00Z">
              <w:r w:rsidR="00DD05B5">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54F349AB" w14:textId="77777777" w:rsidR="004F3C8C" w:rsidRPr="004F3C8C" w:rsidRDefault="004F3C8C" w:rsidP="004F3C8C">
            <w:pPr>
              <w:spacing w:after="120"/>
              <w:rPr>
                <w:rFonts w:ascii="Calibri Light" w:hAnsi="Calibri Light"/>
                <w:sz w:val="16"/>
                <w:szCs w:val="16"/>
              </w:rPr>
            </w:pPr>
            <w:del w:id="693" w:author="Ashan Senel Asmone" w:date="2016-03-18T17:35:00Z">
              <w:r w:rsidRPr="004F3C8C" w:rsidDel="00DD05B5">
                <w:rPr>
                  <w:rFonts w:ascii="Calibri Light" w:hAnsi="Calibri Light"/>
                  <w:sz w:val="16"/>
                  <w:szCs w:val="16"/>
                </w:rPr>
                <w:delText>BS 5838-2:1980-Specification for dry packaged cementitious mixes. Prepacked mortar mixes</w:delText>
              </w:r>
            </w:del>
            <w:ins w:id="694" w:author="Ashan Senel Asmone" w:date="2016-03-18T17:35:00Z">
              <w:r w:rsidR="00DD05B5">
                <w:rPr>
                  <w:rFonts w:ascii="Calibri Light" w:hAnsi="Calibri Light"/>
                  <w:sz w:val="16"/>
                  <w:szCs w:val="16"/>
                </w:rPr>
                <w:t>BS EN 998-2:2010 Specification for mortar for masonry. Masonry mortar/ BS EN 998-1:2010 Specification for mortar for masonry. Rendering and plastering mortar</w:t>
              </w:r>
            </w:ins>
          </w:p>
          <w:p w14:paraId="145DFBD1" w14:textId="77777777" w:rsidR="004F3C8C" w:rsidRPr="004F3C8C" w:rsidRDefault="004F3C8C" w:rsidP="004F3C8C">
            <w:pPr>
              <w:spacing w:after="120"/>
              <w:rPr>
                <w:rFonts w:ascii="Calibri Light" w:hAnsi="Calibri Light"/>
                <w:sz w:val="16"/>
                <w:szCs w:val="16"/>
              </w:rPr>
            </w:pPr>
            <w:del w:id="695" w:author="Ashan Senel Asmone" w:date="2016-03-18T17:37:00Z">
              <w:r w:rsidRPr="004F3C8C" w:rsidDel="00DD05B5">
                <w:rPr>
                  <w:rFonts w:ascii="Calibri Light" w:hAnsi="Calibri Light"/>
                  <w:sz w:val="16"/>
                  <w:szCs w:val="16"/>
                </w:rPr>
                <w:delText>BS 6089: 1981- Guide to assessment of concrete strength in existing structures</w:delText>
              </w:r>
            </w:del>
            <w:ins w:id="696" w:author="Ashan Senel Asmone" w:date="2016-03-18T17:37:00Z">
              <w:r w:rsidR="00DD05B5">
                <w:rPr>
                  <w:rFonts w:ascii="Calibri Light" w:hAnsi="Calibri Light"/>
                  <w:sz w:val="16"/>
                  <w:szCs w:val="16"/>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74923A78" w14:textId="77777777" w:rsidR="004F3C8C" w:rsidRPr="004F3C8C" w:rsidRDefault="004F3C8C" w:rsidP="004F3C8C">
            <w:pPr>
              <w:spacing w:after="120"/>
              <w:rPr>
                <w:rFonts w:ascii="Calibri Light" w:hAnsi="Calibri Light"/>
                <w:sz w:val="16"/>
                <w:szCs w:val="16"/>
              </w:rPr>
            </w:pPr>
            <w:del w:id="697" w:author="Ashan Senel Asmone" w:date="2016-03-21T10:35:00Z">
              <w:r w:rsidRPr="004F3C8C" w:rsidDel="0046108D">
                <w:rPr>
                  <w:rFonts w:ascii="Calibri Light" w:hAnsi="Calibri Light"/>
                  <w:sz w:val="16"/>
                  <w:szCs w:val="16"/>
                </w:rPr>
                <w:delText>BS 6270 Part 1: 1982 Code of Practice for Cleaning and Surface Repair of Buildings. Natural Stone and Clay and Calcium Silicate Brick Masonry</w:delText>
              </w:r>
            </w:del>
            <w:ins w:id="698" w:author="Ashan Senel Asmone" w:date="2016-03-21T10:35:00Z">
              <w:r w:rsidR="0046108D">
                <w:rPr>
                  <w:rFonts w:ascii="Calibri Light" w:hAnsi="Calibri Light"/>
                  <w:sz w:val="16"/>
                  <w:szCs w:val="16"/>
                </w:rPr>
                <w:t>BS 8221-1:2012 Code of practice for cleaning and surface repair of buildings. Cleaning of natural stone, brick, terracotta and concrete</w:t>
              </w:r>
            </w:ins>
          </w:p>
          <w:p w14:paraId="28D9FA9E" w14:textId="77777777" w:rsidR="004F3C8C" w:rsidRPr="004F3C8C" w:rsidRDefault="004F3C8C" w:rsidP="004F3C8C">
            <w:pPr>
              <w:spacing w:after="120"/>
              <w:rPr>
                <w:rFonts w:ascii="Calibri Light" w:hAnsi="Calibri Light"/>
                <w:sz w:val="16"/>
                <w:szCs w:val="16"/>
              </w:rPr>
            </w:pPr>
            <w:del w:id="699" w:author="Ashan Senel Asmone" w:date="2016-03-21T10:36:00Z">
              <w:r w:rsidRPr="004F3C8C" w:rsidDel="0046108D">
                <w:rPr>
                  <w:rFonts w:ascii="Calibri Light" w:hAnsi="Calibri Light"/>
                  <w:sz w:val="16"/>
                  <w:szCs w:val="16"/>
                </w:rPr>
                <w:delText>BS 6319-3:1990-Testing of resin and polymer/cement compositions for use in construction. Methods for measurement of modulus of elasticity in flexure and flexural strength</w:delText>
              </w:r>
            </w:del>
            <w:ins w:id="700" w:author="Ashan Senel Asmone" w:date="2016-03-21T10:36:00Z">
              <w:r w:rsidR="0046108D">
                <w:rPr>
                  <w:rFonts w:ascii="Calibri Light" w:hAnsi="Calibri Light"/>
                  <w:sz w:val="16"/>
                  <w:szCs w:val="16"/>
                </w:rPr>
                <w:t>BS 6319-3:1990 Testing of resin and polymer/cement compositions for use in construction. Methods for measurement of modulus of elasticity in flexure and flexural strength</w:t>
              </w:r>
            </w:ins>
          </w:p>
          <w:p w14:paraId="4D703DF7" w14:textId="77777777" w:rsidR="004F3C8C" w:rsidRPr="004F3C8C" w:rsidRDefault="004F3C8C" w:rsidP="004F3C8C">
            <w:pPr>
              <w:spacing w:after="120"/>
              <w:rPr>
                <w:rFonts w:ascii="Calibri Light" w:hAnsi="Calibri Light"/>
                <w:sz w:val="16"/>
                <w:szCs w:val="16"/>
              </w:rPr>
            </w:pPr>
            <w:del w:id="701" w:author="Ashan Senel Asmone" w:date="2016-03-21T10:36:00Z">
              <w:r w:rsidRPr="004F3C8C" w:rsidDel="0046108D">
                <w:rPr>
                  <w:rFonts w:ascii="Calibri Light" w:hAnsi="Calibri Light"/>
                  <w:sz w:val="16"/>
                  <w:szCs w:val="16"/>
                </w:rPr>
                <w:delText>BS 6319-12:1992-Testing of resin and polymer/cement compositions for use in construction. Methods for measurement of unrestrained linear shrinkage and coefficient of thermal expansion</w:delText>
              </w:r>
            </w:del>
            <w:ins w:id="702" w:author="Ashan Senel Asmone" w:date="2016-03-21T10:36:00Z">
              <w:r w:rsidR="0046108D">
                <w:rPr>
                  <w:rFonts w:ascii="Calibri Light" w:hAnsi="Calibri Light"/>
                  <w:sz w:val="16"/>
                  <w:szCs w:val="16"/>
                </w:rPr>
                <w:t>BS 6319-12:1992 Testing of resin and polymer/cement compositions for use in construction. Methods for measurement of unrestrained linear shrinkage and coefficient of thermal expansion</w:t>
              </w:r>
            </w:ins>
          </w:p>
          <w:p w14:paraId="6605F9E8" w14:textId="77777777" w:rsidR="004F3C8C" w:rsidRPr="004F3C8C" w:rsidRDefault="004F3C8C" w:rsidP="004F3C8C">
            <w:pPr>
              <w:spacing w:after="120"/>
              <w:rPr>
                <w:rFonts w:ascii="Calibri Light" w:hAnsi="Calibri Light"/>
                <w:sz w:val="16"/>
                <w:szCs w:val="16"/>
              </w:rPr>
            </w:pPr>
            <w:del w:id="703" w:author="Ashan Senel Asmone" w:date="2016-03-21T10:37:00Z">
              <w:r w:rsidRPr="004F3C8C" w:rsidDel="0046108D">
                <w:rPr>
                  <w:rFonts w:ascii="Calibri Light" w:hAnsi="Calibri Light"/>
                  <w:sz w:val="16"/>
                  <w:szCs w:val="16"/>
                </w:rPr>
                <w:delText>BS 6949:1991- Specification for bitumen-based coatings for cold application excluding use in contact with potable water</w:delText>
              </w:r>
            </w:del>
            <w:ins w:id="704" w:author="Ashan Senel Asmone" w:date="2016-03-21T10:37:00Z">
              <w:r w:rsidR="0046108D">
                <w:rPr>
                  <w:rFonts w:ascii="Calibri Light" w:hAnsi="Calibri Light"/>
                  <w:sz w:val="16"/>
                  <w:szCs w:val="16"/>
                </w:rPr>
                <w:t>BS 6949:1991- Specification for bitumen-based coatings for cold application excluding use in contact with potable water</w:t>
              </w:r>
            </w:ins>
          </w:p>
          <w:p w14:paraId="0E511692" w14:textId="77777777" w:rsidR="004F3C8C" w:rsidRPr="004F3C8C" w:rsidRDefault="004F3C8C" w:rsidP="004F3C8C">
            <w:pPr>
              <w:spacing w:after="120"/>
              <w:rPr>
                <w:rFonts w:ascii="Calibri Light" w:hAnsi="Calibri Light"/>
                <w:sz w:val="16"/>
                <w:szCs w:val="16"/>
              </w:rPr>
            </w:pPr>
            <w:del w:id="705" w:author="Ashan Senel Asmone" w:date="2016-03-21T10:43:00Z">
              <w:r w:rsidRPr="004F3C8C" w:rsidDel="0046108D">
                <w:rPr>
                  <w:rFonts w:ascii="Calibri Light" w:hAnsi="Calibri Light"/>
                  <w:sz w:val="16"/>
                  <w:szCs w:val="16"/>
                </w:rPr>
                <w:delText>BS 7543:1992 Durability of buildings and building elements, products and components</w:delText>
              </w:r>
            </w:del>
            <w:ins w:id="706" w:author="Ashan Senel Asmone" w:date="2016-03-21T10:45:00Z">
              <w:r w:rsidR="0046108D">
                <w:rPr>
                  <w:rFonts w:ascii="Calibri Light" w:hAnsi="Calibri Light"/>
                  <w:sz w:val="16"/>
                  <w:szCs w:val="16"/>
                </w:rPr>
                <w:t>BS ISO 15686-1:2011 Buildings and constructed assets. Service life planning. General principles and framework/BS ISO 15686-3:2002 Buildings and constructed assets. Service life planning. Performance audits and reviews/</w:t>
              </w:r>
            </w:ins>
            <w:ins w:id="707" w:author="Ashan Senel Asmone" w:date="2016-03-21T10:44:00Z">
              <w:r w:rsidR="0046108D">
                <w:rPr>
                  <w:rFonts w:ascii="Calibri Light" w:hAnsi="Calibri Light"/>
                  <w:sz w:val="16"/>
                  <w:szCs w:val="16"/>
                </w:rPr>
                <w:t>BS ISO 15686-2:2012 Buildings and constructed assets. Service life planning. Service life prediction procedures/</w:t>
              </w:r>
            </w:ins>
            <w:ins w:id="708" w:author="Ashan Senel Asmone" w:date="2016-03-21T10:43:00Z">
              <w:r w:rsidR="0046108D">
                <w:rPr>
                  <w:rFonts w:ascii="Calibri Light" w:hAnsi="Calibri Light"/>
                  <w:sz w:val="16"/>
                  <w:szCs w:val="16"/>
                </w:rPr>
                <w:t>BS 7543:2015 Guide to durability of buildings and building elements, products and components/</w:t>
              </w:r>
            </w:ins>
            <w:r w:rsidRPr="004F3C8C">
              <w:rPr>
                <w:rFonts w:ascii="Calibri Light" w:hAnsi="Calibri Light"/>
                <w:sz w:val="16"/>
                <w:szCs w:val="16"/>
              </w:rPr>
              <w:t>;</w:t>
            </w:r>
          </w:p>
          <w:p w14:paraId="57DB97FC" w14:textId="77777777" w:rsidR="004F3C8C" w:rsidRPr="004F3C8C" w:rsidRDefault="004F3C8C" w:rsidP="004F3C8C">
            <w:pPr>
              <w:spacing w:after="120"/>
              <w:rPr>
                <w:rFonts w:ascii="Calibri Light" w:hAnsi="Calibri Light"/>
                <w:sz w:val="16"/>
                <w:szCs w:val="16"/>
              </w:rPr>
            </w:pPr>
            <w:del w:id="709" w:author="Ashan Senel Asmone" w:date="2016-03-21T10:52:00Z">
              <w:r w:rsidRPr="004F3C8C" w:rsidDel="0046108D">
                <w:rPr>
                  <w:rFonts w:ascii="Calibri Light" w:hAnsi="Calibri Light"/>
                  <w:sz w:val="16"/>
                  <w:szCs w:val="16"/>
                </w:rPr>
                <w:delText>BS 8000:1989 Workmanship on building sites</w:delText>
              </w:r>
            </w:del>
            <w:ins w:id="710" w:author="Ashan Senel Asmone" w:date="2016-03-21T10:52:00Z">
              <w:r w:rsidR="0046108D">
                <w:rPr>
                  <w:rFonts w:ascii="Calibri Light" w:hAnsi="Calibri Light"/>
                  <w:sz w:val="16"/>
                  <w:szCs w:val="16"/>
                </w:rPr>
                <w:t>BS 8000-0:2014 Workmanship on construction sites. Introduction and general principles</w:t>
              </w:r>
            </w:ins>
            <w:r w:rsidRPr="004F3C8C">
              <w:rPr>
                <w:rFonts w:ascii="Calibri Light" w:hAnsi="Calibri Light"/>
                <w:sz w:val="16"/>
                <w:szCs w:val="16"/>
              </w:rPr>
              <w:t>;</w:t>
            </w:r>
          </w:p>
          <w:p w14:paraId="1E627A30" w14:textId="77777777" w:rsidR="004F3C8C" w:rsidRPr="004F3C8C" w:rsidRDefault="004F3C8C" w:rsidP="004F3C8C">
            <w:pPr>
              <w:spacing w:after="120"/>
              <w:rPr>
                <w:rFonts w:ascii="Calibri Light" w:hAnsi="Calibri Light"/>
                <w:sz w:val="16"/>
                <w:szCs w:val="16"/>
              </w:rPr>
            </w:pPr>
            <w:del w:id="711" w:author="Ashan Senel Asmone" w:date="2016-03-21T10:53:00Z">
              <w:r w:rsidRPr="004F3C8C" w:rsidDel="0046108D">
                <w:rPr>
                  <w:rFonts w:ascii="Calibri Light" w:hAnsi="Calibri Light"/>
                  <w:sz w:val="16"/>
                  <w:szCs w:val="16"/>
                </w:rPr>
                <w:delText>BS 7543:1992-Guide to durability of buildings and building elements, products and components</w:delText>
              </w:r>
            </w:del>
            <w:ins w:id="712" w:author="Ashan Senel Asmone" w:date="2016-03-21T10:57:00Z">
              <w:r w:rsidR="0046108D">
                <w:rPr>
                  <w:rFonts w:ascii="Calibri Light" w:hAnsi="Calibri Light"/>
                  <w:sz w:val="16"/>
                  <w:szCs w:val="16"/>
                </w:rPr>
                <w:t>BS 7543:2015 Guide to durability of buildings and building elements, products and components/</w:t>
              </w:r>
            </w:ins>
            <w:ins w:id="713" w:author="Ashan Senel Asmone" w:date="2016-03-21T10:54:00Z">
              <w:r w:rsidR="0046108D">
                <w:rPr>
                  <w:rFonts w:ascii="Calibri Light" w:hAnsi="Calibri Light"/>
                  <w:sz w:val="16"/>
                  <w:szCs w:val="16"/>
                </w:rPr>
                <w:t>BS ISO 15686-1:2011 Buildings and constructed assets. Service life planning. General principles and framework</w:t>
              </w:r>
            </w:ins>
            <w:ins w:id="714" w:author="Ashan Senel Asmone" w:date="2016-03-21T10:53:00Z">
              <w:r w:rsidR="0046108D">
                <w:rPr>
                  <w:rFonts w:ascii="Calibri Light" w:hAnsi="Calibri Light"/>
                  <w:sz w:val="16"/>
                  <w:szCs w:val="16"/>
                </w:rPr>
                <w:t>BS ISO 15686-3:2002 Buildings and constructed assets. Service life planning. Performance audits and reviewsBS ISO 15686-2:2012 Buildings and constructed assets. Service life planning. Service life prediction procedures</w:t>
              </w:r>
            </w:ins>
          </w:p>
          <w:p w14:paraId="42F63C88" w14:textId="77777777" w:rsidR="004F3C8C" w:rsidRPr="004F3C8C" w:rsidRDefault="004F3C8C" w:rsidP="004F3C8C">
            <w:pPr>
              <w:spacing w:after="120"/>
              <w:rPr>
                <w:rFonts w:ascii="Calibri Light" w:hAnsi="Calibri Light"/>
                <w:sz w:val="16"/>
                <w:szCs w:val="16"/>
              </w:rPr>
            </w:pPr>
            <w:del w:id="715" w:author="Ashan Senel Asmone" w:date="2016-03-21T10:59:00Z">
              <w:r w:rsidRPr="004F3C8C" w:rsidDel="0046108D">
                <w:rPr>
                  <w:rFonts w:ascii="Calibri Light" w:hAnsi="Calibri Light"/>
                  <w:sz w:val="16"/>
                  <w:szCs w:val="16"/>
                </w:rPr>
                <w:delText>BS 8110Part1/2:1997/1985-Structural use of concrete. Code of practice for design and construction</w:delText>
              </w:r>
            </w:del>
            <w:ins w:id="716" w:author="Ashan Senel Asmone" w:date="2016-03-21T10:59:00Z">
              <w:r w:rsidR="0046108D">
                <w:rPr>
                  <w:rFonts w:ascii="Calibri Light" w:hAnsi="Calibri Light"/>
                  <w:sz w:val="16"/>
                  <w:szCs w:val="16"/>
                </w:rPr>
                <w:t>BS EN 1992-1-1:2004+A1:2014 Eurocode 2: Design of concrete structures. General rules and rules for buildings</w:t>
              </w:r>
            </w:ins>
          </w:p>
          <w:p w14:paraId="7B7D16FA" w14:textId="77777777" w:rsidR="004F3C8C" w:rsidRPr="004F3C8C" w:rsidRDefault="004F3C8C" w:rsidP="004F3C8C">
            <w:pPr>
              <w:spacing w:after="120"/>
              <w:rPr>
                <w:rFonts w:ascii="Calibri Light" w:hAnsi="Calibri Light"/>
                <w:sz w:val="16"/>
                <w:szCs w:val="16"/>
              </w:rPr>
            </w:pPr>
            <w:del w:id="717" w:author="Ashan Senel Asmone" w:date="2016-03-21T15:23:00Z">
              <w:r w:rsidRPr="004F3C8C" w:rsidDel="00337A12">
                <w:rPr>
                  <w:rFonts w:ascii="Calibri Light" w:hAnsi="Calibri Light"/>
                  <w:sz w:val="16"/>
                  <w:szCs w:val="16"/>
                </w:rPr>
                <w:delText>DD 249:19990-Testing aggregates. Method for the assessment of alkali-silica reactivity. Potential accelerated mortar-bar method</w:delText>
              </w:r>
            </w:del>
          </w:p>
          <w:p w14:paraId="08E77267" w14:textId="77777777" w:rsidR="004F3C8C" w:rsidRPr="004F3C8C" w:rsidRDefault="004F3C8C" w:rsidP="004F3C8C">
            <w:pPr>
              <w:spacing w:after="120"/>
              <w:rPr>
                <w:rFonts w:ascii="Calibri Light" w:hAnsi="Calibri Light"/>
                <w:sz w:val="16"/>
                <w:szCs w:val="16"/>
              </w:rPr>
            </w:pPr>
            <w:del w:id="718" w:author="Ashan Senel Asmone" w:date="2016-03-21T11:02:00Z">
              <w:r w:rsidRPr="004F3C8C" w:rsidDel="0046108D">
                <w:rPr>
                  <w:rFonts w:ascii="Calibri Light" w:hAnsi="Calibri Light"/>
                  <w:sz w:val="16"/>
                  <w:szCs w:val="16"/>
                </w:rPr>
                <w:delText>PD 6472:1974-Guide to specifying the quality of building mortars</w:delText>
              </w:r>
            </w:del>
            <w:ins w:id="719" w:author="Ashan Senel Asmone" w:date="2016-03-21T11:02:00Z">
              <w:r w:rsidR="0046108D">
                <w:rPr>
                  <w:rFonts w:ascii="Calibri Light" w:hAnsi="Calibri Light"/>
                  <w:sz w:val="16"/>
                  <w:szCs w:val="16"/>
                </w:rPr>
                <w:t>PD 6678:2005 Guide to the specification of masonry mortar</w:t>
              </w:r>
            </w:ins>
          </w:p>
          <w:p w14:paraId="321C9D61" w14:textId="77777777" w:rsidR="004F3C8C" w:rsidRPr="004F3C8C" w:rsidRDefault="004F3C8C" w:rsidP="004F3C8C">
            <w:pPr>
              <w:spacing w:after="120"/>
              <w:rPr>
                <w:rFonts w:ascii="Calibri Light" w:hAnsi="Calibri Light"/>
                <w:sz w:val="16"/>
                <w:szCs w:val="16"/>
              </w:rPr>
            </w:pPr>
            <w:del w:id="720" w:author="Ashan Senel Asmone" w:date="2016-03-21T11:03:00Z">
              <w:r w:rsidRPr="004F3C8C" w:rsidDel="0046108D">
                <w:rPr>
                  <w:rFonts w:ascii="Calibri Light" w:hAnsi="Calibri Light"/>
                  <w:sz w:val="16"/>
                  <w:szCs w:val="16"/>
                </w:rPr>
                <w:delText>BS EN 480-1:1998-Admixtures for concrete, mortar and grout. Test methods. Reference concrete and reference mortar for testing</w:delText>
              </w:r>
            </w:del>
            <w:ins w:id="721" w:author="Ashan Senel Asmone" w:date="2016-03-21T11:03:00Z">
              <w:r w:rsidR="0046108D">
                <w:rPr>
                  <w:rFonts w:ascii="Calibri Light" w:hAnsi="Calibri Light"/>
                  <w:sz w:val="16"/>
                  <w:szCs w:val="16"/>
                </w:rPr>
                <w:t>BS EN 480-1:2014 Admixtures for concrete, mortar and grout. Test methods. Reference concrete and reference mortar for testing</w:t>
              </w:r>
            </w:ins>
          </w:p>
          <w:p w14:paraId="0ECE626A" w14:textId="77777777" w:rsidR="004F3C8C" w:rsidRPr="004F3C8C" w:rsidRDefault="004F3C8C" w:rsidP="004F3C8C">
            <w:pPr>
              <w:spacing w:after="120"/>
              <w:rPr>
                <w:rFonts w:ascii="Calibri Light" w:hAnsi="Calibri Light"/>
                <w:sz w:val="16"/>
                <w:szCs w:val="16"/>
              </w:rPr>
            </w:pPr>
            <w:del w:id="722" w:author="Ashan Senel Asmone" w:date="2016-03-21T11:03:00Z">
              <w:r w:rsidRPr="004F3C8C" w:rsidDel="0046108D">
                <w:rPr>
                  <w:rFonts w:ascii="Calibri Light" w:hAnsi="Calibri Light"/>
                  <w:sz w:val="16"/>
                  <w:szCs w:val="16"/>
                </w:rPr>
                <w:delText>BS EN 480-2:1997-Admixtures for concrete, mortar and grout. Test methods. Determination of setting time</w:delText>
              </w:r>
            </w:del>
            <w:ins w:id="723" w:author="Ashan Senel Asmone" w:date="2016-03-21T11:03:00Z">
              <w:r w:rsidR="0046108D">
                <w:rPr>
                  <w:rFonts w:ascii="Calibri Light" w:hAnsi="Calibri Light"/>
                  <w:sz w:val="16"/>
                  <w:szCs w:val="16"/>
                </w:rPr>
                <w:t>BS EN 480-2:2006 Admixtures for concrete, mortar and grout. Test methods. Determination of setting time</w:t>
              </w:r>
            </w:ins>
          </w:p>
          <w:p w14:paraId="1EA23D9F" w14:textId="77777777" w:rsidR="004F3C8C" w:rsidRPr="004F3C8C" w:rsidRDefault="004F3C8C" w:rsidP="004F3C8C">
            <w:pPr>
              <w:spacing w:after="120"/>
              <w:rPr>
                <w:rFonts w:ascii="Calibri Light" w:hAnsi="Calibri Light"/>
                <w:sz w:val="16"/>
                <w:szCs w:val="16"/>
              </w:rPr>
            </w:pPr>
            <w:del w:id="724" w:author="Ashan Senel Asmone" w:date="2016-03-21T11:04:00Z">
              <w:r w:rsidRPr="004F3C8C" w:rsidDel="0046108D">
                <w:rPr>
                  <w:rFonts w:ascii="Calibri Light" w:hAnsi="Calibri Light"/>
                  <w:sz w:val="16"/>
                  <w:szCs w:val="16"/>
                </w:rPr>
                <w:delText>BS EN 480-4:1997-Admixtures for concrete, mortar and grout. Test methods. Determination of bleeding of concrete</w:delText>
              </w:r>
            </w:del>
            <w:ins w:id="725" w:author="Ashan Senel Asmone" w:date="2016-03-21T11:04:00Z">
              <w:r w:rsidR="0046108D">
                <w:rPr>
                  <w:rFonts w:ascii="Calibri Light" w:hAnsi="Calibri Light"/>
                  <w:sz w:val="16"/>
                  <w:szCs w:val="16"/>
                </w:rPr>
                <w:t>BS EN 480-4:2005 Admixtures for concrete, mortar and grout. Test methods. Determination of bleeding of concrete</w:t>
              </w:r>
            </w:ins>
          </w:p>
          <w:p w14:paraId="5122D0AE" w14:textId="77777777" w:rsidR="004F3C8C" w:rsidRPr="004F3C8C" w:rsidRDefault="004F3C8C" w:rsidP="004F3C8C">
            <w:pPr>
              <w:spacing w:after="120"/>
              <w:rPr>
                <w:rFonts w:ascii="Calibri Light" w:hAnsi="Calibri Light"/>
                <w:sz w:val="16"/>
                <w:szCs w:val="16"/>
              </w:rPr>
            </w:pPr>
            <w:del w:id="726" w:author="Ashan Senel Asmone" w:date="2016-03-21T11:04:00Z">
              <w:r w:rsidRPr="004F3C8C" w:rsidDel="0046108D">
                <w:rPr>
                  <w:rFonts w:ascii="Calibri Light" w:hAnsi="Calibri Light"/>
                  <w:sz w:val="16"/>
                  <w:szCs w:val="16"/>
                </w:rPr>
                <w:delText>BS EN 480-5:1997-Admixtures for concrete, mortar and grout. Test methods. Determination of capillary absorption</w:delText>
              </w:r>
            </w:del>
            <w:ins w:id="727" w:author="Ashan Senel Asmone" w:date="2016-03-21T11:04:00Z">
              <w:r w:rsidR="0046108D">
                <w:rPr>
                  <w:rFonts w:ascii="Calibri Light" w:hAnsi="Calibri Light"/>
                  <w:sz w:val="16"/>
                  <w:szCs w:val="16"/>
                </w:rPr>
                <w:t>BS EN 480-5:2005 Admixtures for concrete, mortar and grout. Test methods. Determination of capillary absorption</w:t>
              </w:r>
            </w:ins>
          </w:p>
          <w:p w14:paraId="3FAC8DD6" w14:textId="77777777" w:rsidR="004F3C8C" w:rsidRPr="004F3C8C" w:rsidRDefault="004F3C8C" w:rsidP="004F3C8C">
            <w:pPr>
              <w:spacing w:after="120"/>
              <w:rPr>
                <w:rFonts w:ascii="Calibri Light" w:hAnsi="Calibri Light"/>
                <w:sz w:val="16"/>
                <w:szCs w:val="16"/>
              </w:rPr>
            </w:pPr>
            <w:del w:id="728" w:author="Ashan Senel Asmone" w:date="2016-03-21T11:04:00Z">
              <w:r w:rsidRPr="004F3C8C" w:rsidDel="0046108D">
                <w:rPr>
                  <w:rFonts w:ascii="Calibri Light" w:hAnsi="Calibri Light"/>
                  <w:sz w:val="16"/>
                  <w:szCs w:val="16"/>
                </w:rPr>
                <w:delText>BS EN 480-6:1997-Admixtures for concrete, mortar and grout. Test methods. Infrared analysis</w:delText>
              </w:r>
            </w:del>
            <w:ins w:id="729" w:author="Ashan Senel Asmone" w:date="2016-03-21T11:04:00Z">
              <w:r w:rsidR="0046108D">
                <w:rPr>
                  <w:rFonts w:ascii="Calibri Light" w:hAnsi="Calibri Light"/>
                  <w:sz w:val="16"/>
                  <w:szCs w:val="16"/>
                </w:rPr>
                <w:t>BS EN 480-6:2005 Admixtures for concrete, mortar and grout. Test methods. Infrared analysis</w:t>
              </w:r>
            </w:ins>
          </w:p>
          <w:p w14:paraId="59CA106D" w14:textId="77777777" w:rsidR="004F3C8C" w:rsidRPr="004F3C8C" w:rsidRDefault="004F3C8C" w:rsidP="004F3C8C">
            <w:pPr>
              <w:spacing w:after="120"/>
              <w:rPr>
                <w:rFonts w:ascii="Calibri Light" w:hAnsi="Calibri Light"/>
                <w:sz w:val="16"/>
                <w:szCs w:val="16"/>
              </w:rPr>
            </w:pPr>
            <w:del w:id="730" w:author="Ashan Senel Asmone" w:date="2016-03-21T11:05:00Z">
              <w:r w:rsidRPr="004F3C8C" w:rsidDel="0046108D">
                <w:rPr>
                  <w:rFonts w:ascii="Calibri Light" w:hAnsi="Calibri Light"/>
                  <w:sz w:val="16"/>
                  <w:szCs w:val="16"/>
                </w:rPr>
                <w:delText>BS EN 480-8:1997-Admixtures for concrete, mortar and grout. Test methods. Determination of the conventional dry material content</w:delText>
              </w:r>
            </w:del>
            <w:ins w:id="731" w:author="Ashan Senel Asmone" w:date="2016-03-21T11:05:00Z">
              <w:r w:rsidR="0046108D">
                <w:rPr>
                  <w:rFonts w:ascii="Calibri Light" w:hAnsi="Calibri Light"/>
                  <w:sz w:val="16"/>
                  <w:szCs w:val="16"/>
                </w:rPr>
                <w:t>BS EN 480-8:2012 Admixtures for concrete, mortar and grout. Test methods. Determination of the conventional dry material content</w:t>
              </w:r>
            </w:ins>
          </w:p>
          <w:p w14:paraId="37E4FC97" w14:textId="77777777" w:rsidR="004F3C8C" w:rsidRPr="004F3C8C" w:rsidRDefault="004F3C8C" w:rsidP="004F3C8C">
            <w:pPr>
              <w:spacing w:after="120"/>
              <w:rPr>
                <w:rFonts w:ascii="Calibri Light" w:hAnsi="Calibri Light"/>
                <w:sz w:val="16"/>
                <w:szCs w:val="16"/>
              </w:rPr>
            </w:pPr>
            <w:del w:id="732" w:author="Ashan Senel Asmone" w:date="2016-03-21T11:05:00Z">
              <w:r w:rsidRPr="004F3C8C" w:rsidDel="0046108D">
                <w:rPr>
                  <w:rFonts w:ascii="Calibri Light" w:hAnsi="Calibri Light"/>
                  <w:sz w:val="16"/>
                  <w:szCs w:val="16"/>
                </w:rPr>
                <w:delText>BS EN 480-10:1997-Admixtures for concrete, mortar and grout. Test methods. Determination of water soluble chloride content</w:delText>
              </w:r>
            </w:del>
            <w:ins w:id="733" w:author="Ashan Senel Asmone" w:date="2016-03-21T11:05:00Z">
              <w:r w:rsidR="0046108D">
                <w:rPr>
                  <w:rFonts w:ascii="Calibri Light" w:hAnsi="Calibri Light"/>
                  <w:sz w:val="16"/>
                  <w:szCs w:val="16"/>
                </w:rPr>
                <w:t>BS EN 480-10:2009 Admixtures for concrete, mortar and grout. Test methods. Determination of water soluble chloride content</w:t>
              </w:r>
            </w:ins>
          </w:p>
          <w:p w14:paraId="66BB0246" w14:textId="77777777" w:rsidR="004F3C8C" w:rsidRPr="004F3C8C" w:rsidRDefault="004F3C8C" w:rsidP="004F3C8C">
            <w:pPr>
              <w:spacing w:after="120"/>
              <w:rPr>
                <w:rFonts w:ascii="Calibri Light" w:hAnsi="Calibri Light"/>
                <w:sz w:val="16"/>
                <w:szCs w:val="16"/>
              </w:rPr>
            </w:pPr>
            <w:del w:id="734" w:author="Ashan Senel Asmone" w:date="2016-03-21T11:05:00Z">
              <w:r w:rsidRPr="004F3C8C" w:rsidDel="0046108D">
                <w:rPr>
                  <w:rFonts w:ascii="Calibri Light" w:hAnsi="Calibri Light"/>
                  <w:sz w:val="16"/>
                  <w:szCs w:val="16"/>
                </w:rPr>
                <w:delText>BS EN 480-11:1999-Admixtures for concrete, mortar and grout. Test methods. Determination of air void characteristics in hardened concrete</w:delText>
              </w:r>
            </w:del>
            <w:ins w:id="735" w:author="Ashan Senel Asmone" w:date="2016-03-21T11:05:00Z">
              <w:r w:rsidR="0046108D">
                <w:rPr>
                  <w:rFonts w:ascii="Calibri Light" w:hAnsi="Calibri Light"/>
                  <w:sz w:val="16"/>
                  <w:szCs w:val="16"/>
                </w:rPr>
                <w:t>BS EN 480-11:2005 Admixtures for concrete, mortar and grout. Test methods. Determination of air void characteristics in hardened concrete</w:t>
              </w:r>
            </w:ins>
          </w:p>
          <w:p w14:paraId="2F5313F8" w14:textId="77777777" w:rsidR="004F3C8C" w:rsidRPr="004F3C8C" w:rsidRDefault="004F3C8C" w:rsidP="004F3C8C">
            <w:pPr>
              <w:spacing w:after="120"/>
              <w:rPr>
                <w:rFonts w:ascii="Calibri Light" w:hAnsi="Calibri Light"/>
                <w:sz w:val="16"/>
                <w:szCs w:val="16"/>
              </w:rPr>
            </w:pPr>
            <w:del w:id="736" w:author="Ashan Senel Asmone" w:date="2016-03-21T11:06:00Z">
              <w:r w:rsidRPr="004F3C8C" w:rsidDel="0046108D">
                <w:rPr>
                  <w:rFonts w:ascii="Calibri Light" w:hAnsi="Calibri Light"/>
                  <w:sz w:val="16"/>
                  <w:szCs w:val="16"/>
                </w:rPr>
                <w:delText>BS EN 480-12:1998-Admixtures for concrete, mortar and grout. Test methods. Determination of the alkali content of admixtures</w:delText>
              </w:r>
            </w:del>
            <w:ins w:id="737" w:author="Ashan Senel Asmone" w:date="2016-03-21T11:06:00Z">
              <w:r w:rsidR="0046108D">
                <w:rPr>
                  <w:rFonts w:ascii="Calibri Light" w:hAnsi="Calibri Light"/>
                  <w:sz w:val="16"/>
                  <w:szCs w:val="16"/>
                </w:rPr>
                <w:t>BS EN 480-12:2005 Admixtures for concrete, mortar and grout. Test methods. Determination of the alkali content of admixtures</w:t>
              </w:r>
            </w:ins>
          </w:p>
          <w:p w14:paraId="2131D116" w14:textId="77777777" w:rsidR="004F3C8C" w:rsidRPr="004F3C8C" w:rsidRDefault="004F3C8C" w:rsidP="004F3C8C">
            <w:pPr>
              <w:spacing w:after="120"/>
              <w:rPr>
                <w:rFonts w:ascii="Calibri Light" w:hAnsi="Calibri Light"/>
                <w:sz w:val="16"/>
                <w:szCs w:val="16"/>
              </w:rPr>
            </w:pPr>
            <w:del w:id="738" w:author="Ashan Senel Asmone" w:date="2016-03-21T11:06:00Z">
              <w:r w:rsidRPr="004F3C8C" w:rsidDel="0046108D">
                <w:rPr>
                  <w:rFonts w:ascii="Calibri Light" w:hAnsi="Calibri Light"/>
                  <w:sz w:val="16"/>
                  <w:szCs w:val="16"/>
                </w:rPr>
                <w:delText>BS EN 934-2:2001-Admixtures for concrete, mortar and grout. Concrete admixtures. Definitions, requirements, conformity, marking and labelling</w:delText>
              </w:r>
            </w:del>
            <w:ins w:id="739" w:author="Ashan Senel Asmone" w:date="2016-03-21T11:06:00Z">
              <w:r w:rsidR="0046108D">
                <w:rPr>
                  <w:rFonts w:ascii="Calibri Light" w:hAnsi="Calibri Light"/>
                  <w:sz w:val="16"/>
                  <w:szCs w:val="16"/>
                </w:rPr>
                <w:t>BS EN 934-2:2009+A1:2012 Admixtures for concrete, mortar and grout. Concrete admixtures. Definitions, requirements, conformity, marking and labelling</w:t>
              </w:r>
            </w:ins>
          </w:p>
          <w:p w14:paraId="0F2EF11E" w14:textId="77777777" w:rsidR="004F3C8C" w:rsidRPr="004F3C8C" w:rsidRDefault="004F3C8C" w:rsidP="004F3C8C">
            <w:pPr>
              <w:spacing w:after="120"/>
              <w:rPr>
                <w:rFonts w:ascii="Calibri Light" w:hAnsi="Calibri Light"/>
                <w:sz w:val="16"/>
                <w:szCs w:val="16"/>
              </w:rPr>
            </w:pPr>
            <w:del w:id="740" w:author="Ashan Senel Asmone" w:date="2016-03-21T11:06:00Z">
              <w:r w:rsidRPr="004F3C8C" w:rsidDel="0046108D">
                <w:rPr>
                  <w:rFonts w:ascii="Calibri Light" w:hAnsi="Calibri Light"/>
                  <w:sz w:val="16"/>
                  <w:szCs w:val="16"/>
                </w:rPr>
                <w:delText>BS EN 934-6:2001-Admixtures for concrete, mortar and grout. Sampling, conformity control and evaluation of conformity</w:delText>
              </w:r>
            </w:del>
            <w:ins w:id="741" w:author="Ashan Senel Asmone" w:date="2016-03-21T11:06:00Z">
              <w:del w:id="742" w:author="Jing Kai Toh" w:date="2016-05-12T17:04:00Z">
                <w:r w:rsidR="0046108D" w:rsidDel="0010274C">
                  <w:rPr>
                    <w:rFonts w:ascii="Calibri Light" w:hAnsi="Calibri Light"/>
                    <w:sz w:val="16"/>
                    <w:szCs w:val="16"/>
                  </w:rPr>
                  <w:delText>BS EN 934-6:2001 Admixtures for concrete, mortar and grout. Sampling, conformity control and evaluation of conformity</w:delText>
                </w:r>
              </w:del>
            </w:ins>
            <w:ins w:id="743" w:author="Jing Kai Toh" w:date="2016-05-12T17:04:00Z">
              <w:r w:rsidR="0010274C">
                <w:rPr>
                  <w:rFonts w:ascii="Calibri Light" w:hAnsi="Calibri Light"/>
                  <w:sz w:val="16"/>
                  <w:szCs w:val="16"/>
                </w:rPr>
                <w:t>BS EN 934-6:2001 Admixtures for concrete, mortar and grout. Sampling, conformity control and evaluation of conformity</w:t>
              </w:r>
            </w:ins>
          </w:p>
          <w:p w14:paraId="16E4C140" w14:textId="77777777" w:rsidR="004F3C8C" w:rsidRPr="004F3C8C" w:rsidRDefault="004F3C8C" w:rsidP="004F3C8C">
            <w:pPr>
              <w:spacing w:after="120"/>
              <w:rPr>
                <w:rFonts w:ascii="Calibri Light" w:hAnsi="Calibri Light"/>
                <w:sz w:val="16"/>
                <w:szCs w:val="16"/>
              </w:rPr>
            </w:pPr>
            <w:del w:id="744" w:author="Ashan Senel Asmone" w:date="2016-03-21T11:07:00Z">
              <w:r w:rsidRPr="004F3C8C" w:rsidDel="0046108D">
                <w:rPr>
                  <w:rFonts w:ascii="Calibri Light" w:hAnsi="Calibri Light"/>
                  <w:sz w:val="16"/>
                  <w:szCs w:val="16"/>
                </w:rPr>
                <w:delText>BS 4887:1973-Specification for mortar plasticizers</w:delText>
              </w:r>
            </w:del>
            <w:ins w:id="745" w:author="Ashan Senel Asmone" w:date="2016-03-21T11:07:00Z">
              <w:r w:rsidR="0046108D">
                <w:rPr>
                  <w:rFonts w:ascii="Calibri Light" w:hAnsi="Calibri Light"/>
                  <w:sz w:val="16"/>
                  <w:szCs w:val="16"/>
                </w:rPr>
                <w:t>BS EN 934-3:2009+A1:2012 Admixtures for concrete, mortar and grout. Admixtures for masonry mortar. Definitions, requirements, conformity and marking and labelling</w:t>
              </w:r>
            </w:ins>
          </w:p>
          <w:p w14:paraId="60D67450" w14:textId="77777777" w:rsidR="004F3C8C" w:rsidRPr="004F3C8C" w:rsidRDefault="004F3C8C" w:rsidP="004F3C8C">
            <w:pPr>
              <w:spacing w:after="120"/>
              <w:rPr>
                <w:rFonts w:ascii="Calibri Light" w:hAnsi="Calibri Light"/>
                <w:sz w:val="16"/>
                <w:szCs w:val="16"/>
              </w:rPr>
            </w:pPr>
            <w:del w:id="746" w:author="Ashan Senel Asmone" w:date="2016-03-21T11:08:00Z">
              <w:r w:rsidRPr="004F3C8C" w:rsidDel="0046108D">
                <w:rPr>
                  <w:rFonts w:ascii="Calibri Light" w:hAnsi="Calibri Light"/>
                  <w:sz w:val="16"/>
                  <w:szCs w:val="16"/>
                </w:rPr>
                <w:delText>BS EN 934-2:1998-Admixtures for concrete, mortar and grout. Concrete admixtures. Definitions and requirements</w:delText>
              </w:r>
            </w:del>
            <w:ins w:id="747" w:author="Ashan Senel Asmone" w:date="2016-03-21T11:08:00Z">
              <w:r w:rsidR="0046108D">
                <w:rPr>
                  <w:rFonts w:ascii="Calibri Light" w:hAnsi="Calibri Light"/>
                  <w:sz w:val="16"/>
                  <w:szCs w:val="16"/>
                </w:rPr>
                <w:t>BS EN 934-2:2009+A1:2012 Admixtures for concrete, mortar and grout. Concrete admixtures. Definitions, requirements, conformity, marking and labelling</w:t>
              </w:r>
            </w:ins>
          </w:p>
          <w:p w14:paraId="1E390685" w14:textId="77777777" w:rsidR="004F3C8C" w:rsidRPr="004F3C8C" w:rsidRDefault="004F3C8C" w:rsidP="004F3C8C">
            <w:pPr>
              <w:spacing w:after="120"/>
              <w:rPr>
                <w:rFonts w:ascii="Calibri Light" w:hAnsi="Calibri Light"/>
                <w:sz w:val="16"/>
                <w:szCs w:val="16"/>
              </w:rPr>
            </w:pPr>
            <w:del w:id="748" w:author="Ashan Senel Asmone" w:date="2016-03-21T11:08:00Z">
              <w:r w:rsidRPr="004F3C8C" w:rsidDel="00244900">
                <w:rPr>
                  <w:rFonts w:ascii="Calibri Light" w:hAnsi="Calibri Light"/>
                  <w:sz w:val="16"/>
                  <w:szCs w:val="16"/>
                </w:rPr>
                <w:delText>BS EN 934-6:2000-Admixtures for concrete, mortar and grout. Sampling, conformity control, evaluation of conformity, marking and labelling</w:delText>
              </w:r>
            </w:del>
            <w:ins w:id="749" w:author="Ashan Senel Asmone" w:date="2016-03-21T11:08:00Z">
              <w:del w:id="750" w:author="Jing Kai Toh" w:date="2016-05-12T17:04:00Z">
                <w:r w:rsidR="00244900" w:rsidDel="0010274C">
                  <w:rPr>
                    <w:rFonts w:ascii="Calibri Light" w:hAnsi="Calibri Light"/>
                    <w:sz w:val="16"/>
                    <w:szCs w:val="16"/>
                  </w:rPr>
                  <w:delText>BS EN 934-6:2001 Admixtures for concrete, mortar and grout. Sampling, conformity control and evaluation of conformity</w:delText>
                </w:r>
              </w:del>
            </w:ins>
            <w:ins w:id="751" w:author="Jing Kai Toh" w:date="2016-05-12T17:04:00Z">
              <w:r w:rsidR="0010274C">
                <w:rPr>
                  <w:rFonts w:ascii="Calibri Light" w:hAnsi="Calibri Light"/>
                  <w:sz w:val="16"/>
                  <w:szCs w:val="16"/>
                </w:rPr>
                <w:t>BS EN 934-6:2001 Admixtures for concrete, mortar and grout. Sampling, conformity control and evaluation of conformity</w:t>
              </w:r>
            </w:ins>
            <w:ins w:id="752" w:author="Ashan Senel Asmone" w:date="2016-03-21T11:08:00Z">
              <w:r w:rsidR="00244900">
                <w:rPr>
                  <w:rFonts w:ascii="Calibri Light" w:hAnsi="Calibri Light"/>
                  <w:sz w:val="16"/>
                  <w:szCs w:val="16"/>
                </w:rPr>
                <w:t xml:space="preserve"> </w:t>
              </w:r>
            </w:ins>
          </w:p>
          <w:p w14:paraId="0CBBCD8C" w14:textId="77777777" w:rsidR="004F3C8C" w:rsidRPr="004F3C8C" w:rsidRDefault="004F3C8C" w:rsidP="004F3C8C">
            <w:pPr>
              <w:spacing w:after="120"/>
              <w:rPr>
                <w:rFonts w:ascii="Calibri Light" w:hAnsi="Calibri Light"/>
                <w:sz w:val="16"/>
                <w:szCs w:val="16"/>
              </w:rPr>
            </w:pPr>
            <w:r w:rsidRPr="004F3C8C">
              <w:rPr>
                <w:rFonts w:ascii="Calibri Light" w:hAnsi="Calibri Light"/>
                <w:sz w:val="16"/>
                <w:szCs w:val="16"/>
              </w:rPr>
              <w:t> </w:t>
            </w:r>
          </w:p>
          <w:p w14:paraId="1BC9344D"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Reinforcement</w:t>
            </w:r>
          </w:p>
          <w:p w14:paraId="10E8298B" w14:textId="77777777" w:rsidR="004F3C8C" w:rsidRPr="004F3C8C" w:rsidRDefault="004F3C8C" w:rsidP="004F3C8C">
            <w:pPr>
              <w:spacing w:after="120"/>
              <w:rPr>
                <w:rFonts w:ascii="Calibri Light" w:hAnsi="Calibri Light"/>
                <w:sz w:val="16"/>
                <w:szCs w:val="16"/>
              </w:rPr>
            </w:pPr>
            <w:del w:id="753" w:author="Ashan Senel Asmone" w:date="2016-03-21T11:10:00Z">
              <w:r w:rsidRPr="004F3C8C" w:rsidDel="00244900">
                <w:rPr>
                  <w:rFonts w:ascii="Calibri Light" w:hAnsi="Calibri Light"/>
                  <w:sz w:val="16"/>
                  <w:szCs w:val="16"/>
                </w:rPr>
                <w:delText>BS 4449:1997 Specification for carbon steel bars for the reinforcement of concrete</w:delText>
              </w:r>
            </w:del>
            <w:ins w:id="754" w:author="Ashan Senel Asmone" w:date="2016-03-21T11:10:00Z">
              <w:r w:rsidR="00244900">
                <w:rPr>
                  <w:rFonts w:ascii="Calibri Light" w:hAnsi="Calibri Light"/>
                  <w:sz w:val="16"/>
                  <w:szCs w:val="16"/>
                </w:rPr>
                <w:t>BS 4449:2005+A2:2009 Steel for the reinforcement of concrete. Weldable reinforcing steel. Bar, coil and decoiled product. Specification</w:t>
              </w:r>
            </w:ins>
          </w:p>
          <w:p w14:paraId="358E7C7C" w14:textId="77777777" w:rsidR="004F3C8C" w:rsidRPr="004F3C8C" w:rsidRDefault="004F3C8C" w:rsidP="004F3C8C">
            <w:pPr>
              <w:spacing w:after="120"/>
              <w:rPr>
                <w:rFonts w:ascii="Calibri Light" w:hAnsi="Calibri Light"/>
                <w:sz w:val="16"/>
                <w:szCs w:val="16"/>
              </w:rPr>
            </w:pPr>
            <w:del w:id="755" w:author="Ashan Senel Asmone" w:date="2016-03-21T11:10:00Z">
              <w:r w:rsidRPr="004F3C8C" w:rsidDel="00244900">
                <w:rPr>
                  <w:rFonts w:ascii="Calibri Light" w:hAnsi="Calibri Light"/>
                  <w:sz w:val="16"/>
                  <w:szCs w:val="16"/>
                </w:rPr>
                <w:delText>BS 4482:1985 Specification for cold reduced steel wire for the reinforcement of concrete</w:delText>
              </w:r>
            </w:del>
            <w:ins w:id="756" w:author="Ashan Senel Asmone" w:date="2016-03-21T11:10:00Z">
              <w:r w:rsidR="00244900">
                <w:rPr>
                  <w:rFonts w:ascii="Calibri Light" w:hAnsi="Calibri Light"/>
                  <w:sz w:val="16"/>
                  <w:szCs w:val="16"/>
                </w:rPr>
                <w:t>BS 4482:2005 Steel wire for the reinforcement of concrete products. Specification</w:t>
              </w:r>
            </w:ins>
          </w:p>
          <w:p w14:paraId="364A635C" w14:textId="77777777" w:rsidR="004F3C8C" w:rsidRPr="004F3C8C" w:rsidRDefault="004F3C8C" w:rsidP="004F3C8C">
            <w:pPr>
              <w:spacing w:after="120"/>
              <w:rPr>
                <w:rFonts w:ascii="Calibri Light" w:hAnsi="Calibri Light"/>
                <w:sz w:val="16"/>
                <w:szCs w:val="16"/>
              </w:rPr>
            </w:pPr>
            <w:del w:id="757" w:author="Ashan Senel Asmone" w:date="2016-03-21T11:11:00Z">
              <w:r w:rsidRPr="004F3C8C" w:rsidDel="00244900">
                <w:rPr>
                  <w:rFonts w:ascii="Calibri Light" w:hAnsi="Calibri Light"/>
                  <w:sz w:val="16"/>
                  <w:szCs w:val="16"/>
                </w:rPr>
                <w:delText>BS 4483:1998 Steel fabric for the reinforcement of concrete</w:delText>
              </w:r>
            </w:del>
            <w:ins w:id="758" w:author="Ashan Senel Asmone" w:date="2016-03-21T11:11:00Z">
              <w:r w:rsidR="00244900">
                <w:rPr>
                  <w:rFonts w:ascii="Calibri Light" w:hAnsi="Calibri Light"/>
                  <w:sz w:val="16"/>
                  <w:szCs w:val="16"/>
                </w:rPr>
                <w:t>BS 4483:2005 Steel fabric for the reinforcement of concrete. Specification</w:t>
              </w:r>
            </w:ins>
          </w:p>
          <w:p w14:paraId="5ED290BE" w14:textId="77777777" w:rsidR="004F3C8C" w:rsidRPr="004F3C8C" w:rsidRDefault="004F3C8C" w:rsidP="00570413">
            <w:pPr>
              <w:spacing w:after="120"/>
              <w:rPr>
                <w:rFonts w:ascii="Calibri Light" w:hAnsi="Calibri Light"/>
                <w:sz w:val="16"/>
                <w:szCs w:val="16"/>
              </w:rPr>
            </w:pPr>
            <w:del w:id="759" w:author="Ashan Senel Asmone" w:date="2016-03-21T11:11:00Z">
              <w:r w:rsidRPr="004F3C8C" w:rsidDel="00244900">
                <w:rPr>
                  <w:rFonts w:ascii="Calibri Light" w:hAnsi="Calibri Light"/>
                  <w:sz w:val="16"/>
                  <w:szCs w:val="16"/>
                </w:rPr>
                <w:delText>BS 6744:2001 Stainless steel bars for the reinforcement of and use in concrete. Requirements and test methods</w:delText>
              </w:r>
            </w:del>
            <w:ins w:id="760" w:author="Ashan Senel Asmone" w:date="2016-03-21T11:11:00Z">
              <w:r w:rsidR="00244900">
                <w:rPr>
                  <w:rFonts w:ascii="Calibri Light" w:hAnsi="Calibri Light"/>
                  <w:sz w:val="16"/>
                  <w:szCs w:val="16"/>
                </w:rPr>
                <w:t>BS 6744:2001+A2:2009 Stainless steel bars for the reinforcement of and use in concrete. Requirements and test methods</w:t>
              </w:r>
            </w:ins>
          </w:p>
        </w:tc>
      </w:tr>
      <w:tr w:rsidR="004F3C8C" w:rsidRPr="004F3C8C" w14:paraId="3FDC6D98" w14:textId="77777777" w:rsidTr="00570413">
        <w:tc>
          <w:tcPr>
            <w:tcW w:w="685" w:type="dxa"/>
          </w:tcPr>
          <w:p w14:paraId="77219A5D" w14:textId="77777777" w:rsidR="004F3C8C" w:rsidRPr="004F3C8C" w:rsidRDefault="004F3C8C" w:rsidP="00570413">
            <w:pPr>
              <w:spacing w:after="120"/>
              <w:rPr>
                <w:rFonts w:ascii="Calibri Light" w:hAnsi="Calibri Light"/>
                <w:sz w:val="16"/>
                <w:szCs w:val="16"/>
                <w:lang w:val="en-US"/>
              </w:rPr>
            </w:pPr>
            <w:r w:rsidRPr="004F3C8C">
              <w:rPr>
                <w:rFonts w:ascii="Calibri Light" w:hAnsi="Calibri Light"/>
                <w:sz w:val="16"/>
                <w:szCs w:val="16"/>
                <w:lang w:val="en-US"/>
              </w:rPr>
              <w:t>ASTM</w:t>
            </w:r>
          </w:p>
        </w:tc>
        <w:tc>
          <w:tcPr>
            <w:tcW w:w="8449" w:type="dxa"/>
          </w:tcPr>
          <w:p w14:paraId="5F2BCD28"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Concrete</w:t>
            </w:r>
          </w:p>
          <w:p w14:paraId="2E6A5C9C" w14:textId="77777777" w:rsidR="004F3C8C" w:rsidRPr="004F3C8C" w:rsidRDefault="004F3C8C" w:rsidP="004F3C8C">
            <w:pPr>
              <w:spacing w:after="120"/>
              <w:rPr>
                <w:rFonts w:ascii="Calibri Light" w:hAnsi="Calibri Light"/>
                <w:sz w:val="16"/>
                <w:szCs w:val="16"/>
              </w:rPr>
            </w:pPr>
            <w:del w:id="761" w:author="Ashan Senel Asmone" w:date="2016-03-21T11:16:00Z">
              <w:r w:rsidRPr="004F3C8C" w:rsidDel="00ED4BC6">
                <w:rPr>
                  <w:rFonts w:ascii="Calibri Light" w:hAnsi="Calibri Light"/>
                  <w:sz w:val="16"/>
                  <w:szCs w:val="16"/>
                </w:rPr>
                <w:delText>ASTM C150-00 Standard Specification for Portland Cement</w:delText>
              </w:r>
            </w:del>
            <w:ins w:id="762" w:author="Ashan Senel Asmone" w:date="2016-03-21T16:00:00Z">
              <w:r w:rsidR="00891260">
                <w:rPr>
                  <w:rFonts w:ascii="Calibri Light" w:hAnsi="Calibri Light"/>
                  <w:sz w:val="16"/>
                  <w:szCs w:val="16"/>
                </w:rPr>
                <w:t>ASTM C150 / C150M - 15 Standard Specification for Portland Cement</w:t>
              </w:r>
            </w:ins>
            <w:ins w:id="763" w:author="Ashan Senel Asmone" w:date="2016-03-21T11:16:00Z">
              <w:r w:rsidR="00ED4BC6">
                <w:rPr>
                  <w:rFonts w:ascii="Calibri Light" w:hAnsi="Calibri Light"/>
                  <w:sz w:val="16"/>
                  <w:szCs w:val="16"/>
                </w:rPr>
                <w:t>ASTM C150 / C150M - 15 Standard Specification for Portland Cement</w:t>
              </w:r>
            </w:ins>
            <w:r w:rsidRPr="004F3C8C">
              <w:rPr>
                <w:rFonts w:ascii="Calibri Light" w:hAnsi="Calibri Light"/>
                <w:sz w:val="16"/>
                <w:szCs w:val="16"/>
              </w:rPr>
              <w:t> </w:t>
            </w:r>
            <w:r w:rsidRPr="004F3C8C">
              <w:rPr>
                <w:rFonts w:ascii="Calibri Light" w:hAnsi="Calibri Light"/>
                <w:sz w:val="16"/>
                <w:szCs w:val="16"/>
              </w:rPr>
              <w:br/>
            </w:r>
            <w:r w:rsidRPr="004F3C8C">
              <w:rPr>
                <w:rFonts w:ascii="Calibri Light" w:hAnsi="Calibri Light"/>
                <w:sz w:val="16"/>
                <w:szCs w:val="16"/>
              </w:rPr>
              <w:br/>
            </w:r>
            <w:del w:id="764" w:author="Ashan Senel Asmone" w:date="2016-03-21T11:15:00Z">
              <w:r w:rsidRPr="004F3C8C" w:rsidDel="00ED4BC6">
                <w:rPr>
                  <w:rFonts w:ascii="Calibri Light" w:hAnsi="Calibri Light"/>
                  <w:sz w:val="16"/>
                  <w:szCs w:val="16"/>
                </w:rPr>
                <w:delText>ASTM C33-01 Standard Specification for Concrete Aggregates</w:delText>
              </w:r>
            </w:del>
            <w:ins w:id="765" w:author="Ashan Senel Asmone" w:date="2016-03-21T11:15:00Z">
              <w:r w:rsidR="00ED4BC6">
                <w:rPr>
                  <w:rFonts w:ascii="Calibri Light" w:hAnsi="Calibri Light"/>
                  <w:sz w:val="16"/>
                  <w:szCs w:val="16"/>
                </w:rPr>
                <w:t>ASTM C33 / C33M - 13 Standard Specification for Concrete Aggregates</w:t>
              </w:r>
            </w:ins>
          </w:p>
          <w:p w14:paraId="416FA7C9" w14:textId="77777777" w:rsidR="004F3C8C" w:rsidRPr="004F3C8C" w:rsidRDefault="004F3C8C" w:rsidP="004F3C8C">
            <w:pPr>
              <w:spacing w:after="120"/>
              <w:rPr>
                <w:rFonts w:ascii="Calibri Light" w:hAnsi="Calibri Light"/>
                <w:sz w:val="16"/>
                <w:szCs w:val="16"/>
              </w:rPr>
            </w:pPr>
            <w:del w:id="766" w:author="Ashan Senel Asmone" w:date="2016-03-21T11:18:00Z">
              <w:r w:rsidRPr="004F3C8C" w:rsidDel="00ED4BC6">
                <w:rPr>
                  <w:rFonts w:ascii="Calibri Light" w:hAnsi="Calibri Light"/>
                  <w:sz w:val="16"/>
                  <w:szCs w:val="16"/>
                </w:rPr>
                <w:delText>C94/C94M-00e2- Standard Specification for Ready-Mixed Concrete</w:delText>
              </w:r>
            </w:del>
            <w:ins w:id="767" w:author="Ashan Senel Asmone" w:date="2016-03-21T11:18:00Z">
              <w:r w:rsidR="00ED4BC6">
                <w:rPr>
                  <w:rFonts w:ascii="Calibri Light" w:hAnsi="Calibri Light"/>
                  <w:sz w:val="16"/>
                  <w:szCs w:val="16"/>
                </w:rPr>
                <w:t>ASTM C94 / C94M - 15b Standard Specification for Ready-Mixed Concrete</w:t>
              </w:r>
            </w:ins>
            <w:r w:rsidRPr="004F3C8C">
              <w:rPr>
                <w:rFonts w:ascii="Calibri Light" w:hAnsi="Calibri Light"/>
                <w:sz w:val="16"/>
                <w:szCs w:val="16"/>
              </w:rPr>
              <w:br/>
            </w:r>
            <w:r w:rsidRPr="004F3C8C">
              <w:rPr>
                <w:rFonts w:ascii="Calibri Light" w:hAnsi="Calibri Light"/>
                <w:sz w:val="16"/>
                <w:szCs w:val="16"/>
              </w:rPr>
              <w:br/>
            </w:r>
            <w:del w:id="768" w:author="Ashan Senel Asmone" w:date="2016-03-21T11:18:00Z">
              <w:r w:rsidRPr="004F3C8C" w:rsidDel="00ED4BC6">
                <w:rPr>
                  <w:rFonts w:ascii="Calibri Light" w:hAnsi="Calibri Light"/>
                  <w:sz w:val="16"/>
                  <w:szCs w:val="16"/>
                </w:rPr>
                <w:delText xml:space="preserve">ASTM </w:delText>
              </w:r>
            </w:del>
            <w:del w:id="769" w:author="Jing Kai Toh" w:date="2016-05-12T10:32:00Z">
              <w:r w:rsidRPr="004F3C8C" w:rsidDel="002030ED">
                <w:rPr>
                  <w:rFonts w:ascii="Calibri Light" w:hAnsi="Calibri Light"/>
                  <w:sz w:val="16"/>
                  <w:szCs w:val="16"/>
                </w:rPr>
                <w:delText>C597-97 Standard Test Method for Pulse Velocity</w:delText>
              </w:r>
            </w:del>
            <w:ins w:id="770" w:author="Jing Kai Toh" w:date="2016-05-12T10:32:00Z">
              <w:r w:rsidR="002030ED">
                <w:rPr>
                  <w:rFonts w:ascii="Calibri Light" w:hAnsi="Calibri Light"/>
                  <w:sz w:val="16"/>
                  <w:szCs w:val="16"/>
                </w:rPr>
                <w:t>ASTM C597 - 09 Standard Test Method for Pulse Velocity Through Concrete</w:t>
              </w:r>
            </w:ins>
            <w:ins w:id="771" w:author="Ashan Senel Asmone" w:date="2016-03-21T11:18:00Z">
              <w:r w:rsidR="00ED4BC6">
                <w:rPr>
                  <w:rFonts w:ascii="Calibri Light" w:hAnsi="Calibri Light"/>
                  <w:sz w:val="16"/>
                  <w:szCs w:val="16"/>
                </w:rPr>
                <w:t>ASTM C597 - 09 Standard Test Method for Pulse Velocity Through Concrete</w:t>
              </w:r>
            </w:ins>
            <w:r w:rsidRPr="004F3C8C">
              <w:rPr>
                <w:rFonts w:ascii="Calibri Light" w:hAnsi="Calibri Light"/>
                <w:sz w:val="16"/>
                <w:szCs w:val="16"/>
              </w:rPr>
              <w:t> </w:t>
            </w:r>
            <w:r w:rsidRPr="004F3C8C">
              <w:rPr>
                <w:rFonts w:ascii="Calibri Light" w:hAnsi="Calibri Light"/>
                <w:sz w:val="16"/>
                <w:szCs w:val="16"/>
              </w:rPr>
              <w:br/>
            </w:r>
            <w:r w:rsidRPr="004F3C8C">
              <w:rPr>
                <w:rFonts w:ascii="Calibri Light" w:hAnsi="Calibri Light"/>
                <w:sz w:val="16"/>
                <w:szCs w:val="16"/>
              </w:rPr>
              <w:br/>
            </w:r>
            <w:del w:id="772" w:author="Ashan Senel Asmone" w:date="2016-03-21T11:19:00Z">
              <w:r w:rsidRPr="004F3C8C" w:rsidDel="00ED4BC6">
                <w:rPr>
                  <w:rFonts w:ascii="Calibri Light" w:hAnsi="Calibri Light"/>
                  <w:sz w:val="16"/>
                  <w:szCs w:val="16"/>
                </w:rPr>
                <w:delText xml:space="preserve">ASTM </w:delText>
              </w:r>
            </w:del>
            <w:del w:id="773" w:author="Jing Kai Toh" w:date="2016-05-12T10:31:00Z">
              <w:r w:rsidRPr="004F3C8C" w:rsidDel="002030ED">
                <w:rPr>
                  <w:rFonts w:ascii="Calibri Light" w:hAnsi="Calibri Light"/>
                  <w:sz w:val="16"/>
                  <w:szCs w:val="16"/>
                </w:rPr>
                <w:delText>C136-01Standard Test Method for Sieve Analysis of Fine and Coarse Aggregates</w:delText>
              </w:r>
            </w:del>
            <w:ins w:id="774" w:author="Jing Kai Toh" w:date="2016-05-12T10:31:00Z">
              <w:r w:rsidR="002030ED">
                <w:rPr>
                  <w:rFonts w:ascii="Calibri Light" w:hAnsi="Calibri Light"/>
                  <w:sz w:val="16"/>
                  <w:szCs w:val="16"/>
                </w:rPr>
                <w:t>ASTM C136 / C136M - 14 Standard Test Method for Sieve Analysis of Fine and Coarse Aggregates</w:t>
              </w:r>
            </w:ins>
            <w:ins w:id="775" w:author="Ashan Senel Asmone" w:date="2016-03-21T11:19:00Z">
              <w:r w:rsidR="00ED4BC6">
                <w:rPr>
                  <w:rFonts w:ascii="Calibri Light" w:hAnsi="Calibri Light"/>
                  <w:sz w:val="16"/>
                  <w:szCs w:val="16"/>
                </w:rPr>
                <w:t>ASTM C136 / C136M - 14 Standard Test Method for Sieve Analysis of Fine and Coarse Aggregates</w:t>
              </w:r>
            </w:ins>
            <w:r w:rsidRPr="004F3C8C">
              <w:rPr>
                <w:rFonts w:ascii="Calibri Light" w:hAnsi="Calibri Light"/>
                <w:sz w:val="16"/>
                <w:szCs w:val="16"/>
              </w:rPr>
              <w:t> </w:t>
            </w:r>
            <w:r w:rsidRPr="004F3C8C">
              <w:rPr>
                <w:rFonts w:ascii="Calibri Light" w:hAnsi="Calibri Light"/>
                <w:sz w:val="16"/>
                <w:szCs w:val="16"/>
              </w:rPr>
              <w:br/>
            </w:r>
            <w:r w:rsidRPr="004F3C8C">
              <w:rPr>
                <w:rFonts w:ascii="Calibri Light" w:hAnsi="Calibri Light"/>
                <w:sz w:val="16"/>
                <w:szCs w:val="16"/>
              </w:rPr>
              <w:br/>
            </w:r>
            <w:del w:id="776" w:author="Ashan Senel Asmone" w:date="2016-03-21T11:20:00Z">
              <w:r w:rsidRPr="004F3C8C" w:rsidDel="00ED4BC6">
                <w:rPr>
                  <w:rFonts w:ascii="Calibri Light" w:hAnsi="Calibri Light"/>
                  <w:sz w:val="16"/>
                  <w:szCs w:val="16"/>
                </w:rPr>
                <w:delText xml:space="preserve">ASTM </w:delText>
              </w:r>
            </w:del>
            <w:del w:id="777" w:author="Jing Kai Toh" w:date="2016-05-12T10:30:00Z">
              <w:r w:rsidRPr="004F3C8C" w:rsidDel="002030ED">
                <w:rPr>
                  <w:rFonts w:ascii="Calibri Light" w:hAnsi="Calibri Light"/>
                  <w:sz w:val="16"/>
                  <w:szCs w:val="16"/>
                </w:rPr>
                <w:delText>C642-97 Standard Test Method for Density, Absorption and Voids in Hardened Concrete</w:delText>
              </w:r>
            </w:del>
            <w:ins w:id="778" w:author="Jing Kai Toh" w:date="2016-05-12T10:30:00Z">
              <w:r w:rsidR="002030ED">
                <w:rPr>
                  <w:rFonts w:ascii="Calibri Light" w:hAnsi="Calibri Light"/>
                  <w:sz w:val="16"/>
                  <w:szCs w:val="16"/>
                </w:rPr>
                <w:t>ASTM C642 - 13 Standard Test Method for Density, Absorption, and Voids in Hardened Concrete</w:t>
              </w:r>
            </w:ins>
            <w:ins w:id="779" w:author="Ashan Senel Asmone" w:date="2016-03-21T11:20:00Z">
              <w:r w:rsidR="00ED4BC6">
                <w:rPr>
                  <w:rFonts w:ascii="Calibri Light" w:hAnsi="Calibri Light"/>
                  <w:sz w:val="16"/>
                  <w:szCs w:val="16"/>
                </w:rPr>
                <w:t>ASTM C642 - 13 Standard Test Method for Density, Absorption, and Voids in Hardened Concrete</w:t>
              </w:r>
            </w:ins>
            <w:r w:rsidRPr="004F3C8C">
              <w:rPr>
                <w:rFonts w:ascii="Calibri Light" w:hAnsi="Calibri Light"/>
                <w:sz w:val="16"/>
                <w:szCs w:val="16"/>
              </w:rPr>
              <w:t> </w:t>
            </w:r>
            <w:r w:rsidRPr="004F3C8C">
              <w:rPr>
                <w:rFonts w:ascii="Calibri Light" w:hAnsi="Calibri Light"/>
                <w:sz w:val="16"/>
                <w:szCs w:val="16"/>
              </w:rPr>
              <w:br/>
            </w:r>
            <w:r w:rsidRPr="004F3C8C">
              <w:rPr>
                <w:rFonts w:ascii="Calibri Light" w:hAnsi="Calibri Light"/>
                <w:sz w:val="16"/>
                <w:szCs w:val="16"/>
              </w:rPr>
              <w:br/>
            </w:r>
            <w:del w:id="780" w:author="Ashan Senel Asmone" w:date="2016-03-21T11:20:00Z">
              <w:r w:rsidRPr="004F3C8C" w:rsidDel="00ED4BC6">
                <w:rPr>
                  <w:rFonts w:ascii="Calibri Light" w:hAnsi="Calibri Light"/>
                  <w:sz w:val="16"/>
                  <w:szCs w:val="16"/>
                </w:rPr>
                <w:delText xml:space="preserve">ASTM </w:delText>
              </w:r>
            </w:del>
            <w:del w:id="781" w:author="Jing Kai Toh" w:date="2016-05-12T10:28:00Z">
              <w:r w:rsidRPr="004F3C8C" w:rsidDel="002030ED">
                <w:rPr>
                  <w:rFonts w:ascii="Calibri Light" w:hAnsi="Calibri Light"/>
                  <w:sz w:val="16"/>
                  <w:szCs w:val="16"/>
                </w:rPr>
                <w:delText>C805-97 Standard Test Method for Rebound Number of Hardened Concrete</w:delText>
              </w:r>
            </w:del>
            <w:ins w:id="782" w:author="Jing Kai Toh" w:date="2016-05-12T10:28:00Z">
              <w:r w:rsidR="002030ED">
                <w:rPr>
                  <w:rFonts w:ascii="Calibri Light" w:hAnsi="Calibri Light"/>
                  <w:sz w:val="16"/>
                  <w:szCs w:val="16"/>
                </w:rPr>
                <w:t>ASTM C805 / C805M - 13a Standard Test Method for Rebound Number of Hardened Concrete</w:t>
              </w:r>
            </w:ins>
            <w:ins w:id="783" w:author="Ashan Senel Asmone" w:date="2016-03-21T11:20:00Z">
              <w:r w:rsidR="00ED4BC6">
                <w:rPr>
                  <w:rFonts w:ascii="Calibri Light" w:hAnsi="Calibri Light"/>
                  <w:sz w:val="16"/>
                  <w:szCs w:val="16"/>
                </w:rPr>
                <w:t>ASTM C805 / C805M - 13a Standard Test Method for Rebound Number of Hardened Concrete</w:t>
              </w:r>
            </w:ins>
          </w:p>
          <w:p w14:paraId="73849F0F" w14:textId="77777777" w:rsidR="004F3C8C" w:rsidRPr="004F3C8C" w:rsidRDefault="004F3C8C" w:rsidP="004F3C8C">
            <w:pPr>
              <w:spacing w:after="120"/>
              <w:rPr>
                <w:rFonts w:ascii="Calibri Light" w:hAnsi="Calibri Light"/>
                <w:sz w:val="16"/>
                <w:szCs w:val="16"/>
              </w:rPr>
            </w:pPr>
            <w:del w:id="784" w:author="Ashan Senel Asmone" w:date="2016-03-21T11:23:00Z">
              <w:r w:rsidRPr="004F3C8C" w:rsidDel="00ED4BC6">
                <w:rPr>
                  <w:rFonts w:ascii="Calibri Light" w:hAnsi="Calibri Light"/>
                  <w:sz w:val="16"/>
                  <w:szCs w:val="16"/>
                </w:rPr>
                <w:delText>ASTM C1077-02 Standard Practice for Laboratories Testing CONCRETE and CONCRETE Aggregates for Use in Construction and Criteria for Laboratory Evaluation</w:delText>
              </w:r>
            </w:del>
            <w:ins w:id="785" w:author="Ashan Senel Asmone" w:date="2016-03-21T11:23:00Z">
              <w:r w:rsidR="00ED4BC6">
                <w:rPr>
                  <w:rFonts w:ascii="Calibri Light" w:hAnsi="Calibri Light"/>
                  <w:sz w:val="16"/>
                  <w:szCs w:val="16"/>
                </w:rPr>
                <w:t>ASTM C1077 - 15a Standard Practice for Agencies Testing Concrete and Concrete Aggregates for Use in Construction and Criteria for Testing Agency Evaluation</w:t>
              </w:r>
            </w:ins>
          </w:p>
          <w:p w14:paraId="41D708DF" w14:textId="77777777" w:rsidR="004F3C8C" w:rsidRPr="004F3C8C" w:rsidRDefault="004F3C8C" w:rsidP="004F3C8C">
            <w:pPr>
              <w:spacing w:after="120"/>
              <w:rPr>
                <w:rFonts w:ascii="Calibri Light" w:hAnsi="Calibri Light"/>
                <w:sz w:val="16"/>
                <w:szCs w:val="16"/>
              </w:rPr>
            </w:pPr>
            <w:del w:id="786" w:author="Ashan Senel Asmone" w:date="2016-03-21T11:28:00Z">
              <w:r w:rsidRPr="004F3C8C" w:rsidDel="00D1184A">
                <w:rPr>
                  <w:rFonts w:ascii="Calibri Light" w:hAnsi="Calibri Light"/>
                  <w:sz w:val="16"/>
                  <w:szCs w:val="16"/>
                </w:rPr>
                <w:delText>ASTM C387-00e1 Standard Specification for Packaged, Dry, Combined Materials for Mortar and CONCRETE</w:delText>
              </w:r>
            </w:del>
            <w:ins w:id="787" w:author="Ashan Senel Asmone" w:date="2016-03-21T11:28:00Z">
              <w:r w:rsidR="00D1184A">
                <w:rPr>
                  <w:rFonts w:ascii="Calibri Light" w:hAnsi="Calibri Light"/>
                  <w:sz w:val="16"/>
                  <w:szCs w:val="16"/>
                </w:rPr>
                <w:t>ASTM C387 / C387M - 15 Standard Specification for Packaged, Dry, Combined Materials for Concrete and High Strength Mortar</w:t>
              </w:r>
            </w:ins>
          </w:p>
          <w:p w14:paraId="717C27C1"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Reinforcement</w:t>
            </w:r>
          </w:p>
          <w:p w14:paraId="430E01A9" w14:textId="77777777" w:rsidR="004F3C8C" w:rsidRPr="004F3C8C" w:rsidRDefault="004F3C8C" w:rsidP="004F3C8C">
            <w:pPr>
              <w:spacing w:after="120"/>
              <w:rPr>
                <w:rFonts w:ascii="Calibri Light" w:hAnsi="Calibri Light"/>
                <w:sz w:val="16"/>
                <w:szCs w:val="16"/>
              </w:rPr>
            </w:pPr>
            <w:del w:id="788" w:author="Ashan Senel Asmone" w:date="2016-03-21T11:29:00Z">
              <w:r w:rsidRPr="004F3C8C" w:rsidDel="00D1184A">
                <w:rPr>
                  <w:rFonts w:ascii="Calibri Light" w:hAnsi="Calibri Light"/>
                  <w:sz w:val="16"/>
                  <w:szCs w:val="16"/>
                </w:rPr>
                <w:delText>A1022-01 Standard Specification for Deformed and Plain Stainless Steel Wire and Welded Wire for Concrete REINFORCEMENT</w:delText>
              </w:r>
            </w:del>
            <w:ins w:id="789" w:author="Ashan Senel Asmone" w:date="2016-03-21T11:29:00Z">
              <w:r w:rsidR="00D1184A">
                <w:rPr>
                  <w:rFonts w:ascii="Calibri Light" w:hAnsi="Calibri Light"/>
                  <w:sz w:val="16"/>
                  <w:szCs w:val="16"/>
                </w:rPr>
                <w:t>ASTM A1022 / A1022M - 15a Standard Specification for Deformed and Plain Stainless Steel Wire and Welded Wire for Concrete Reinforcement</w:t>
              </w:r>
            </w:ins>
          </w:p>
          <w:p w14:paraId="0B6295A0" w14:textId="77777777" w:rsidR="004F3C8C" w:rsidRPr="004F3C8C" w:rsidRDefault="004F3C8C" w:rsidP="004F3C8C">
            <w:pPr>
              <w:spacing w:after="120"/>
              <w:rPr>
                <w:rFonts w:ascii="Calibri Light" w:hAnsi="Calibri Light"/>
                <w:sz w:val="16"/>
                <w:szCs w:val="16"/>
              </w:rPr>
            </w:pPr>
            <w:del w:id="790" w:author="Ashan Senel Asmone" w:date="2016-03-21T11:30:00Z">
              <w:r w:rsidRPr="004F3C8C" w:rsidDel="00D1184A">
                <w:rPr>
                  <w:rFonts w:ascii="Calibri Light" w:hAnsi="Calibri Light"/>
                  <w:sz w:val="16"/>
                  <w:szCs w:val="16"/>
                </w:rPr>
                <w:delText>A497-01 Standard Specification for Steel Welded Wire REINFORCEMENT, Deformed, for Concrete</w:delText>
              </w:r>
            </w:del>
            <w:ins w:id="791" w:author="Ashan Senel Asmone" w:date="2016-03-21T11:30:00Z">
              <w:r w:rsidR="00D1184A">
                <w:rPr>
                  <w:rFonts w:ascii="Calibri Light" w:hAnsi="Calibri Light"/>
                  <w:sz w:val="16"/>
                  <w:szCs w:val="16"/>
                </w:rPr>
                <w:t>ASTM A1064 / A1064M - 16 Standard Specification for Carbon-Steel Wire and Welded Wire Reinforcement, Plain and Deformed, for Concrete</w:t>
              </w:r>
            </w:ins>
          </w:p>
          <w:p w14:paraId="6012DDCF" w14:textId="77777777" w:rsidR="004F3C8C" w:rsidRPr="004F3C8C" w:rsidRDefault="004F3C8C" w:rsidP="004F3C8C">
            <w:pPr>
              <w:spacing w:after="120"/>
              <w:rPr>
                <w:rFonts w:ascii="Calibri Light" w:hAnsi="Calibri Light"/>
                <w:sz w:val="16"/>
                <w:szCs w:val="16"/>
              </w:rPr>
            </w:pPr>
            <w:del w:id="792" w:author="Ashan Senel Asmone" w:date="2016-03-21T11:31:00Z">
              <w:r w:rsidRPr="004F3C8C" w:rsidDel="00D1184A">
                <w:rPr>
                  <w:rFonts w:ascii="Calibri Light" w:hAnsi="Calibri Light"/>
                  <w:sz w:val="16"/>
                  <w:szCs w:val="16"/>
                </w:rPr>
                <w:delText>A185-01 Standard Specification for Steel Welded Wire REINFORCEMENT, Plain, for Concrete</w:delText>
              </w:r>
            </w:del>
          </w:p>
          <w:p w14:paraId="4ED4415D" w14:textId="77777777" w:rsidR="004F3C8C" w:rsidRPr="004F3C8C" w:rsidRDefault="004F3C8C" w:rsidP="00570413">
            <w:pPr>
              <w:spacing w:after="120"/>
              <w:rPr>
                <w:rFonts w:ascii="Calibri Light" w:hAnsi="Calibri Light"/>
                <w:sz w:val="16"/>
                <w:szCs w:val="16"/>
              </w:rPr>
            </w:pPr>
            <w:del w:id="793" w:author="Ashan Senel Asmone" w:date="2016-03-21T11:34:00Z">
              <w:r w:rsidRPr="004F3C8C" w:rsidDel="00D1184A">
                <w:rPr>
                  <w:rFonts w:ascii="Calibri Light" w:hAnsi="Calibri Light"/>
                  <w:sz w:val="16"/>
                  <w:szCs w:val="16"/>
                </w:rPr>
                <w:delText>A933/A933M-95(2001) Standard Specification for Vinyl (PVC) Coated Steel Wire and Welded Wire Fabric for REINFORCEMENT</w:delText>
              </w:r>
            </w:del>
            <w:ins w:id="794" w:author="Ashan Senel Asmone" w:date="2016-03-21T11:34:00Z">
              <w:r w:rsidR="00D1184A">
                <w:rPr>
                  <w:rFonts w:ascii="Calibri Light" w:hAnsi="Calibri Light"/>
                  <w:sz w:val="16"/>
                  <w:szCs w:val="16"/>
                </w:rPr>
                <w:t>ASTM A933/A933M-14 Standard Specification for Vinyl-Coated Steel Wire and Welded Wire Reinforcement</w:t>
              </w:r>
            </w:ins>
            <w:r w:rsidRPr="004F3C8C">
              <w:rPr>
                <w:rFonts w:ascii="Calibri Light" w:hAnsi="Calibri Light"/>
                <w:sz w:val="16"/>
                <w:szCs w:val="16"/>
              </w:rPr>
              <w:t> </w:t>
            </w:r>
          </w:p>
        </w:tc>
      </w:tr>
      <w:tr w:rsidR="004F3C8C" w:rsidRPr="004F3C8C" w14:paraId="15FD749A" w14:textId="77777777" w:rsidTr="00570413">
        <w:tc>
          <w:tcPr>
            <w:tcW w:w="685" w:type="dxa"/>
          </w:tcPr>
          <w:p w14:paraId="06652DC6" w14:textId="77777777" w:rsidR="004F3C8C" w:rsidRPr="004F3C8C" w:rsidRDefault="004F3C8C" w:rsidP="00570413">
            <w:pPr>
              <w:spacing w:after="120"/>
              <w:rPr>
                <w:rFonts w:ascii="Calibri Light" w:hAnsi="Calibri Light"/>
                <w:sz w:val="16"/>
                <w:szCs w:val="16"/>
                <w:lang w:val="en-US"/>
              </w:rPr>
            </w:pPr>
            <w:r w:rsidRPr="004F3C8C">
              <w:rPr>
                <w:rFonts w:ascii="Calibri Light" w:hAnsi="Calibri Light"/>
                <w:sz w:val="16"/>
                <w:szCs w:val="16"/>
                <w:lang w:val="en-US"/>
              </w:rPr>
              <w:t>AS</w:t>
            </w:r>
          </w:p>
        </w:tc>
        <w:tc>
          <w:tcPr>
            <w:tcW w:w="8449" w:type="dxa"/>
          </w:tcPr>
          <w:p w14:paraId="7299B854"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Concrete</w:t>
            </w:r>
          </w:p>
          <w:p w14:paraId="0E415F96" w14:textId="77777777" w:rsidR="004F3C8C" w:rsidRPr="004F3C8C" w:rsidRDefault="004F3C8C" w:rsidP="004F3C8C">
            <w:pPr>
              <w:spacing w:after="120"/>
              <w:rPr>
                <w:rFonts w:ascii="Calibri Light" w:hAnsi="Calibri Light"/>
                <w:sz w:val="16"/>
                <w:szCs w:val="16"/>
              </w:rPr>
            </w:pPr>
            <w:del w:id="795" w:author="Ashan Senel Asmone" w:date="2016-03-21T11:38:00Z">
              <w:r w:rsidRPr="004F3C8C" w:rsidDel="002D35EC">
                <w:rPr>
                  <w:rFonts w:ascii="Calibri Light" w:hAnsi="Calibri Light"/>
                  <w:sz w:val="16"/>
                  <w:szCs w:val="16"/>
                </w:rPr>
                <w:delText>AS 1012.2- Methods of testing concrete mixes</w:delText>
              </w:r>
            </w:del>
            <w:ins w:id="796" w:author="Ashan Senel Asmone" w:date="2016-03-21T11:38:00Z">
              <w:r w:rsidR="002D35EC">
                <w:rPr>
                  <w:rFonts w:ascii="Calibri Light" w:hAnsi="Calibri Light"/>
                  <w:sz w:val="16"/>
                  <w:szCs w:val="16"/>
                </w:rPr>
                <w:t>AS 1012.2:2014 Methods of testing concrete - Preparing concrete mixes in the laboratory</w:t>
              </w:r>
            </w:ins>
          </w:p>
          <w:p w14:paraId="7CFCB4B6" w14:textId="77777777" w:rsidR="004F3C8C" w:rsidRPr="004F3C8C" w:rsidRDefault="004F3C8C" w:rsidP="004F3C8C">
            <w:pPr>
              <w:spacing w:after="120"/>
              <w:rPr>
                <w:rFonts w:ascii="Calibri Light" w:hAnsi="Calibri Light"/>
                <w:sz w:val="16"/>
                <w:szCs w:val="16"/>
              </w:rPr>
            </w:pPr>
            <w:del w:id="797" w:author="Ashan Senel Asmone" w:date="2016-03-21T11:49:00Z">
              <w:r w:rsidRPr="004F3C8C" w:rsidDel="002D35EC">
                <w:rPr>
                  <w:rFonts w:ascii="Calibri Light" w:hAnsi="Calibri Light"/>
                  <w:sz w:val="16"/>
                  <w:szCs w:val="16"/>
                </w:rPr>
                <w:delText>AS 1012.3.1-1998 MEthods of testing concrete -Determination of properties related in consistency of concrete-slump test</w:delText>
              </w:r>
            </w:del>
            <w:ins w:id="798" w:author="Ashan Senel Asmone" w:date="2016-03-21T11:49:00Z">
              <w:r w:rsidR="002D35EC">
                <w:rPr>
                  <w:rFonts w:ascii="Calibri Light" w:hAnsi="Calibri Light"/>
                  <w:sz w:val="16"/>
                  <w:szCs w:val="16"/>
                </w:rPr>
                <w:t>AS 1012.3.1:2014 Methods of testing concrete - Determination of properties related to the consistency of concrete - Slump test</w:t>
              </w:r>
            </w:ins>
          </w:p>
          <w:p w14:paraId="05ADA54E" w14:textId="77777777" w:rsidR="004F3C8C" w:rsidRPr="004F3C8C" w:rsidRDefault="004F3C8C" w:rsidP="004F3C8C">
            <w:pPr>
              <w:spacing w:after="120"/>
              <w:rPr>
                <w:rFonts w:ascii="Calibri Light" w:hAnsi="Calibri Light"/>
                <w:sz w:val="16"/>
                <w:szCs w:val="16"/>
              </w:rPr>
            </w:pPr>
            <w:del w:id="799" w:author="Ashan Senel Asmone" w:date="2016-03-21T11:47:00Z">
              <w:r w:rsidRPr="004F3C8C" w:rsidDel="002D35EC">
                <w:rPr>
                  <w:rFonts w:ascii="Calibri Light" w:hAnsi="Calibri Light"/>
                  <w:sz w:val="16"/>
                  <w:szCs w:val="16"/>
                </w:rPr>
                <w:delText>AS 1012.3.2-1998 Methods of testing concrete-Determination of properties related to the consistency of concrete-compacting factor test</w:delText>
              </w:r>
            </w:del>
            <w:ins w:id="800" w:author="Ashan Senel Asmone" w:date="2016-03-21T11:47:00Z">
              <w:r w:rsidR="002D35EC">
                <w:rPr>
                  <w:rFonts w:ascii="Calibri Light" w:hAnsi="Calibri Light"/>
                  <w:sz w:val="16"/>
                  <w:szCs w:val="16"/>
                </w:rPr>
                <w:t>AS 1012.3.2-1998 (R2014) Methods of testing concrete - Determination of properties related to the consistency of concrete - Compacting factor test</w:t>
              </w:r>
            </w:ins>
          </w:p>
          <w:p w14:paraId="71AB461F" w14:textId="77777777" w:rsidR="004F3C8C" w:rsidRPr="004F3C8C" w:rsidRDefault="004F3C8C" w:rsidP="004F3C8C">
            <w:pPr>
              <w:spacing w:after="120"/>
              <w:rPr>
                <w:rFonts w:ascii="Calibri Light" w:hAnsi="Calibri Light"/>
                <w:sz w:val="16"/>
                <w:szCs w:val="16"/>
              </w:rPr>
            </w:pPr>
            <w:del w:id="801" w:author="Ashan Senel Asmone" w:date="2016-03-21T13:26:00Z">
              <w:r w:rsidRPr="004F3C8C" w:rsidDel="009D4550">
                <w:rPr>
                  <w:rFonts w:ascii="Calibri Light" w:hAnsi="Calibri Light"/>
                  <w:sz w:val="16"/>
                  <w:szCs w:val="16"/>
                </w:rPr>
                <w:delText>AS 1012.1-1993 Methods of testing concrete-sampling of fresh concrete</w:delText>
              </w:r>
            </w:del>
            <w:ins w:id="802" w:author="Ashan Senel Asmone" w:date="2016-03-21T13:26:00Z">
              <w:r w:rsidR="009D4550">
                <w:rPr>
                  <w:rFonts w:ascii="Calibri Light" w:hAnsi="Calibri Light"/>
                  <w:sz w:val="16"/>
                  <w:szCs w:val="16"/>
                </w:rPr>
                <w:t>AS 1012.1:2014 Methods of testing concrete - Sampling of concrete</w:t>
              </w:r>
            </w:ins>
          </w:p>
          <w:p w14:paraId="52AE1A95" w14:textId="77777777" w:rsidR="004F3C8C" w:rsidRPr="004F3C8C" w:rsidRDefault="004F3C8C" w:rsidP="004F3C8C">
            <w:pPr>
              <w:spacing w:after="120"/>
              <w:rPr>
                <w:rFonts w:ascii="Calibri Light" w:hAnsi="Calibri Light"/>
                <w:sz w:val="16"/>
                <w:szCs w:val="16"/>
              </w:rPr>
            </w:pPr>
            <w:del w:id="803" w:author="Ashan Senel Asmone" w:date="2016-03-21T13:29:00Z">
              <w:r w:rsidRPr="004F3C8C" w:rsidDel="009D4550">
                <w:rPr>
                  <w:rFonts w:ascii="Calibri Light" w:hAnsi="Calibri Light"/>
                  <w:sz w:val="16"/>
                  <w:szCs w:val="16"/>
                </w:rPr>
                <w:delText>AS 1012.11-2000 Methods of testing concrete-determiantion of the modulus of rupture</w:delText>
              </w:r>
            </w:del>
            <w:ins w:id="804" w:author="Ashan Senel Asmone" w:date="2016-03-21T13:29:00Z">
              <w:r w:rsidR="009D4550">
                <w:rPr>
                  <w:rFonts w:ascii="Calibri Light" w:hAnsi="Calibri Light"/>
                  <w:sz w:val="16"/>
                  <w:szCs w:val="16"/>
                </w:rPr>
                <w:t>AS 1012.11-2000 (R2014) Methods of testing concrete - Determination of the modulus of rupture</w:t>
              </w:r>
            </w:ins>
          </w:p>
          <w:p w14:paraId="7C3EA1C3" w14:textId="77777777" w:rsidR="004F3C8C" w:rsidRPr="004F3C8C" w:rsidRDefault="004F3C8C" w:rsidP="004F3C8C">
            <w:pPr>
              <w:spacing w:after="120"/>
              <w:rPr>
                <w:rFonts w:ascii="Calibri Light" w:hAnsi="Calibri Light"/>
                <w:sz w:val="16"/>
                <w:szCs w:val="16"/>
              </w:rPr>
            </w:pPr>
            <w:del w:id="805" w:author="Ashan Senel Asmone" w:date="2016-03-21T13:30:00Z">
              <w:r w:rsidRPr="004F3C8C" w:rsidDel="009D4550">
                <w:rPr>
                  <w:rFonts w:ascii="Calibri Light" w:hAnsi="Calibri Light"/>
                  <w:sz w:val="16"/>
                  <w:szCs w:val="16"/>
                </w:rPr>
                <w:delText>AS 1012.13-1992 Methods of testing cocnrete-Determination of the drying shrinkage of concrete for samples prepared in the field or in the laboratory</w:delText>
              </w:r>
            </w:del>
            <w:ins w:id="806" w:author="Ashan Senel Asmone" w:date="2016-03-21T13:31:00Z">
              <w:r w:rsidR="009D4550">
                <w:rPr>
                  <w:rFonts w:ascii="Calibri Light" w:hAnsi="Calibri Light"/>
                  <w:sz w:val="16"/>
                  <w:szCs w:val="16"/>
                </w:rPr>
                <w:t xml:space="preserve">AS 1012.8.4:2015 Methods of testing concrete - Method for making and curing concrete - Drying shrinkage specimens prepared in the field or in the laboratory/ </w:t>
              </w:r>
            </w:ins>
            <w:ins w:id="807" w:author="Ashan Senel Asmone" w:date="2016-03-21T13:30:00Z">
              <w:r w:rsidR="009D4550">
                <w:rPr>
                  <w:rFonts w:ascii="Calibri Light" w:hAnsi="Calibri Light"/>
                  <w:sz w:val="16"/>
                  <w:szCs w:val="16"/>
                </w:rPr>
                <w:t>AS 1012.13:2015 Methods of testing concrete - Determination of the drying shrinkage of concrete for samples prepared in the field or in the laboratory</w:t>
              </w:r>
            </w:ins>
          </w:p>
          <w:p w14:paraId="09D0BBAA" w14:textId="77777777" w:rsidR="004F3C8C" w:rsidRPr="004F3C8C" w:rsidRDefault="004F3C8C" w:rsidP="004F3C8C">
            <w:pPr>
              <w:spacing w:after="120"/>
              <w:rPr>
                <w:rFonts w:ascii="Calibri Light" w:hAnsi="Calibri Light"/>
                <w:sz w:val="16"/>
                <w:szCs w:val="16"/>
              </w:rPr>
            </w:pPr>
            <w:del w:id="808" w:author="Ashan Senel Asmone" w:date="2016-03-21T13:33:00Z">
              <w:r w:rsidRPr="004F3C8C" w:rsidDel="009D4550">
                <w:rPr>
                  <w:rFonts w:ascii="Calibri Light" w:hAnsi="Calibri Light"/>
                  <w:sz w:val="16"/>
                  <w:szCs w:val="16"/>
                </w:rPr>
                <w:delText>AS 1012.21-1999 Methods of testing concrete- Determination of water absorption and apparent volume of permeable voids in hardened concrete</w:delText>
              </w:r>
            </w:del>
            <w:ins w:id="809" w:author="Ashan Senel Asmone" w:date="2016-03-21T13:34:00Z">
              <w:r w:rsidR="009D4550">
                <w:rPr>
                  <w:rFonts w:ascii="Calibri Light" w:hAnsi="Calibri Light"/>
                  <w:sz w:val="16"/>
                  <w:szCs w:val="16"/>
                </w:rPr>
                <w:t>AS 1012.21-1999 (R2014) Methods of testing concrete - Determination of water absorption and apparent volume of permeable voids in hardened concrete</w:t>
              </w:r>
            </w:ins>
            <w:ins w:id="810" w:author="Ashan Senel Asmone" w:date="2016-03-21T13:33:00Z">
              <w:r w:rsidR="009D4550">
                <w:rPr>
                  <w:rFonts w:ascii="Calibri Light" w:hAnsi="Calibri Light"/>
                  <w:sz w:val="16"/>
                  <w:szCs w:val="16"/>
                </w:rPr>
                <w:t>AS 1012.21-1999 (R2014) Methods of testing concrete - Determination of water absorption and apparent volume of permeable voids in hardened concrete</w:t>
              </w:r>
            </w:ins>
            <w:r w:rsidRPr="004F3C8C">
              <w:rPr>
                <w:rFonts w:ascii="Calibri Light" w:hAnsi="Calibri Light"/>
                <w:sz w:val="16"/>
                <w:szCs w:val="16"/>
              </w:rPr>
              <w:t>.</w:t>
            </w:r>
          </w:p>
          <w:p w14:paraId="27BC2C1F" w14:textId="77777777" w:rsidR="004F3C8C" w:rsidRPr="004F3C8C" w:rsidRDefault="004F3C8C" w:rsidP="004F3C8C">
            <w:pPr>
              <w:spacing w:after="120"/>
              <w:rPr>
                <w:rFonts w:ascii="Calibri Light" w:hAnsi="Calibri Light"/>
                <w:sz w:val="16"/>
                <w:szCs w:val="16"/>
              </w:rPr>
            </w:pPr>
            <w:del w:id="811" w:author="Ashan Senel Asmone" w:date="2016-03-21T13:35:00Z">
              <w:r w:rsidRPr="004F3C8C" w:rsidDel="009D4550">
                <w:rPr>
                  <w:rFonts w:ascii="Calibri Light" w:hAnsi="Calibri Light"/>
                  <w:sz w:val="16"/>
                  <w:szCs w:val="16"/>
                </w:rPr>
                <w:delText>AS 1478.1-2000 Chemical admixutres for concrete mortar and grout-admixtures for concrete</w:delText>
              </w:r>
            </w:del>
            <w:ins w:id="812" w:author="Ashan Senel Asmone" w:date="2016-03-21T20:24:00Z">
              <w:r w:rsidR="00B73746">
                <w:rPr>
                  <w:rFonts w:ascii="Calibri Light" w:hAnsi="Calibri Light"/>
                  <w:sz w:val="16"/>
                  <w:szCs w:val="16"/>
                </w:rPr>
                <w:t>AS 1478.1-2000 Chemical admixtures for concrete, mortar and grout - Admixtures for concrete</w:t>
              </w:r>
            </w:ins>
          </w:p>
          <w:p w14:paraId="78F5600C" w14:textId="77777777" w:rsidR="004F3C8C" w:rsidRPr="004F3C8C" w:rsidRDefault="004F3C8C" w:rsidP="004F3C8C">
            <w:pPr>
              <w:spacing w:after="120"/>
              <w:rPr>
                <w:rFonts w:ascii="Calibri Light" w:hAnsi="Calibri Light"/>
                <w:sz w:val="16"/>
                <w:szCs w:val="16"/>
              </w:rPr>
            </w:pPr>
            <w:del w:id="813" w:author="Ashan Senel Asmone" w:date="2016-03-21T13:37:00Z">
              <w:r w:rsidRPr="004F3C8C" w:rsidDel="009D4550">
                <w:rPr>
                  <w:rFonts w:ascii="Calibri Light" w:hAnsi="Calibri Light"/>
                  <w:sz w:val="16"/>
                  <w:szCs w:val="16"/>
                </w:rPr>
                <w:delText>AS 2758.1-1998 Aggregates and rock for engineering purposes-concrete aggregates</w:delText>
              </w:r>
            </w:del>
            <w:ins w:id="814" w:author="Ashan Senel Asmone" w:date="2016-03-21T13:37:00Z">
              <w:r w:rsidR="009D4550">
                <w:rPr>
                  <w:rFonts w:ascii="Calibri Light" w:hAnsi="Calibri Light"/>
                  <w:sz w:val="16"/>
                  <w:szCs w:val="16"/>
                </w:rPr>
                <w:t>AS 2758.1:2014 Aggregates and rock for engineering purposes - Concrete aggregates</w:t>
              </w:r>
            </w:ins>
          </w:p>
          <w:p w14:paraId="7872B4CD" w14:textId="77777777" w:rsidR="004F3C8C" w:rsidRPr="004F3C8C" w:rsidRDefault="004F3C8C" w:rsidP="004F3C8C">
            <w:pPr>
              <w:spacing w:after="120"/>
              <w:rPr>
                <w:rFonts w:ascii="Calibri Light" w:hAnsi="Calibri Light"/>
                <w:sz w:val="16"/>
                <w:szCs w:val="16"/>
              </w:rPr>
            </w:pPr>
            <w:del w:id="815" w:author="Ashan Senel Asmone" w:date="2016-03-21T13:37:00Z">
              <w:r w:rsidRPr="004F3C8C" w:rsidDel="009D4550">
                <w:rPr>
                  <w:rFonts w:ascii="Calibri Light" w:hAnsi="Calibri Light"/>
                  <w:sz w:val="16"/>
                  <w:szCs w:val="16"/>
                </w:rPr>
                <w:delText>AS 3600-2001 Concrete Structures</w:delText>
              </w:r>
            </w:del>
            <w:ins w:id="816" w:author="Ashan Senel Asmone" w:date="2016-03-21T13:37:00Z">
              <w:r w:rsidR="009D4550">
                <w:rPr>
                  <w:rFonts w:ascii="Calibri Light" w:hAnsi="Calibri Light"/>
                  <w:sz w:val="16"/>
                  <w:szCs w:val="16"/>
                </w:rPr>
                <w:t>AS 3600-2009 Concrete structures</w:t>
              </w:r>
            </w:ins>
            <w:r w:rsidRPr="004F3C8C">
              <w:rPr>
                <w:rFonts w:ascii="Calibri Light" w:hAnsi="Calibri Light"/>
                <w:sz w:val="16"/>
                <w:szCs w:val="16"/>
              </w:rPr>
              <w:t> </w:t>
            </w:r>
            <w:r w:rsidRPr="004F3C8C">
              <w:rPr>
                <w:rFonts w:ascii="Calibri Light" w:hAnsi="Calibri Light"/>
                <w:sz w:val="16"/>
                <w:szCs w:val="16"/>
              </w:rPr>
              <w:br/>
            </w:r>
            <w:r w:rsidRPr="004F3C8C">
              <w:rPr>
                <w:rFonts w:ascii="Calibri Light" w:hAnsi="Calibri Light"/>
                <w:sz w:val="16"/>
                <w:szCs w:val="16"/>
              </w:rPr>
              <w:br/>
            </w:r>
            <w:del w:id="817" w:author="Ashan Senel Asmone" w:date="2016-03-21T13:39:00Z">
              <w:r w:rsidRPr="004F3C8C" w:rsidDel="00EB11C2">
                <w:rPr>
                  <w:rFonts w:ascii="Calibri Light" w:hAnsi="Calibri Light"/>
                  <w:sz w:val="16"/>
                  <w:szCs w:val="16"/>
                </w:rPr>
                <w:delText>AS CIA Z9-1999 Curing of Concrete</w:delText>
              </w:r>
            </w:del>
            <w:ins w:id="818" w:author="Ashan Senel Asmone" w:date="2016-05-09T18:27:00Z">
              <w:r w:rsidR="007351A9">
                <w:rPr>
                  <w:rFonts w:ascii="Calibri Light" w:hAnsi="Calibri Light"/>
                  <w:sz w:val="16"/>
                  <w:szCs w:val="16"/>
                </w:rPr>
                <w:t>CIA Z9-1999 CIA Curing of Concrete</w:t>
              </w:r>
            </w:ins>
            <w:ins w:id="819" w:author="Ashan Senel Asmone" w:date="2016-03-21T13:39:00Z">
              <w:r w:rsidR="00EB11C2">
                <w:rPr>
                  <w:rFonts w:ascii="Calibri Light" w:hAnsi="Calibri Light"/>
                  <w:sz w:val="16"/>
                  <w:szCs w:val="16"/>
                </w:rPr>
                <w:t>CIA Z9-1999 CIA Curing of Concrete</w:t>
              </w:r>
            </w:ins>
            <w:r w:rsidRPr="004F3C8C">
              <w:rPr>
                <w:rFonts w:ascii="Calibri Light" w:hAnsi="Calibri Light"/>
                <w:sz w:val="16"/>
                <w:szCs w:val="16"/>
              </w:rPr>
              <w:t> </w:t>
            </w:r>
            <w:r w:rsidRPr="004F3C8C">
              <w:rPr>
                <w:rFonts w:ascii="Calibri Light" w:hAnsi="Calibri Light"/>
                <w:sz w:val="16"/>
                <w:szCs w:val="16"/>
              </w:rPr>
              <w:br/>
            </w:r>
            <w:r w:rsidRPr="004F3C8C">
              <w:rPr>
                <w:rFonts w:ascii="Calibri Light" w:hAnsi="Calibri Light"/>
                <w:sz w:val="16"/>
                <w:szCs w:val="16"/>
              </w:rPr>
              <w:br/>
            </w:r>
            <w:del w:id="820" w:author="Ashan Senel Asmone" w:date="2016-03-21T13:40:00Z">
              <w:r w:rsidRPr="004F3C8C" w:rsidDel="00EB11C2">
                <w:rPr>
                  <w:rFonts w:ascii="Calibri Light" w:hAnsi="Calibri Light"/>
                  <w:sz w:val="16"/>
                  <w:szCs w:val="16"/>
                </w:rPr>
                <w:delText>AS HB 84:1996 Guide to Concrete Repair and Protection</w:delText>
              </w:r>
            </w:del>
            <w:ins w:id="821" w:author="Ashan Senel Asmone" w:date="2016-05-09T18:18:00Z">
              <w:r w:rsidR="00D91DD8">
                <w:rPr>
                  <w:rFonts w:ascii="Calibri Light" w:hAnsi="Calibri Light"/>
                  <w:sz w:val="16"/>
                  <w:szCs w:val="16"/>
                </w:rPr>
                <w:t>HB 84-2006 Guide to Concrete Repair and Protection</w:t>
              </w:r>
            </w:ins>
            <w:ins w:id="822" w:author="Ashan Senel Asmone" w:date="2016-03-21T13:40:00Z">
              <w:r w:rsidR="00EB11C2">
                <w:rPr>
                  <w:rFonts w:ascii="Calibri Light" w:hAnsi="Calibri Light"/>
                  <w:sz w:val="16"/>
                  <w:szCs w:val="16"/>
                </w:rPr>
                <w:t>HB 84-2006 Guide to Concrete Repair and Protection</w:t>
              </w:r>
            </w:ins>
          </w:p>
          <w:p w14:paraId="638F13D5"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Reinforcement</w:t>
            </w:r>
          </w:p>
          <w:p w14:paraId="02F8B9DC" w14:textId="77777777" w:rsidR="004F3C8C" w:rsidRPr="004F3C8C" w:rsidRDefault="004F3C8C" w:rsidP="004F3C8C">
            <w:pPr>
              <w:spacing w:after="120"/>
              <w:rPr>
                <w:rFonts w:ascii="Calibri Light" w:hAnsi="Calibri Light"/>
                <w:sz w:val="16"/>
                <w:szCs w:val="16"/>
              </w:rPr>
            </w:pPr>
            <w:del w:id="823" w:author="Ashan Senel Asmone" w:date="2016-03-21T13:44:00Z">
              <w:r w:rsidRPr="004F3C8C" w:rsidDel="00EB11C2">
                <w:rPr>
                  <w:rFonts w:ascii="Calibri Light" w:hAnsi="Calibri Light"/>
                  <w:sz w:val="16"/>
                  <w:szCs w:val="16"/>
                </w:rPr>
                <w:delText>AS 1302 -1991 Steel reinforcing bars for concrete</w:delText>
              </w:r>
            </w:del>
          </w:p>
          <w:p w14:paraId="1AFEDA7B" w14:textId="77777777" w:rsidR="004F3C8C" w:rsidRPr="004F3C8C" w:rsidRDefault="004F3C8C" w:rsidP="004F3C8C">
            <w:pPr>
              <w:spacing w:after="120"/>
              <w:rPr>
                <w:rFonts w:ascii="Calibri Light" w:hAnsi="Calibri Light"/>
                <w:sz w:val="16"/>
                <w:szCs w:val="16"/>
              </w:rPr>
            </w:pPr>
            <w:del w:id="824" w:author="Ashan Senel Asmone" w:date="2016-03-21T13:44:00Z">
              <w:r w:rsidRPr="004F3C8C" w:rsidDel="00EB11C2">
                <w:rPr>
                  <w:rFonts w:ascii="Calibri Light" w:hAnsi="Calibri Light"/>
                  <w:sz w:val="16"/>
                  <w:szCs w:val="16"/>
                </w:rPr>
                <w:delText>AS 1302-1991/Amdt 1992 Steel reinforcing bars for concrete</w:delText>
              </w:r>
            </w:del>
            <w:ins w:id="825" w:author="Ashan Senel Asmone" w:date="2016-03-21T13:44:00Z">
              <w:r w:rsidR="00EB11C2">
                <w:rPr>
                  <w:rFonts w:ascii="Calibri Light" w:hAnsi="Calibri Light"/>
                  <w:sz w:val="16"/>
                  <w:szCs w:val="16"/>
                </w:rPr>
                <w:t>AS/NZS 4671:2001 Steel reinforcing materials</w:t>
              </w:r>
            </w:ins>
          </w:p>
          <w:p w14:paraId="3E1064F2" w14:textId="77777777" w:rsidR="004F3C8C" w:rsidRPr="004F3C8C" w:rsidRDefault="004F3C8C" w:rsidP="00570413">
            <w:pPr>
              <w:spacing w:after="120"/>
              <w:rPr>
                <w:rFonts w:ascii="Calibri Light" w:hAnsi="Calibri Light"/>
                <w:sz w:val="16"/>
                <w:szCs w:val="16"/>
              </w:rPr>
            </w:pPr>
            <w:del w:id="826" w:author="Ashan Senel Asmone" w:date="2016-03-21T13:44:00Z">
              <w:r w:rsidRPr="004F3C8C" w:rsidDel="00EB11C2">
                <w:rPr>
                  <w:rFonts w:ascii="Calibri Light" w:hAnsi="Calibri Light"/>
                  <w:sz w:val="16"/>
                  <w:szCs w:val="16"/>
                </w:rPr>
                <w:delText>AS 1304-1991 Welded wire reinforcing fabric for concrete</w:delText>
              </w:r>
            </w:del>
          </w:p>
        </w:tc>
      </w:tr>
      <w:tr w:rsidR="004F3C8C" w:rsidRPr="004F3C8C" w14:paraId="41A5ECF9" w14:textId="77777777" w:rsidTr="00570413">
        <w:tc>
          <w:tcPr>
            <w:tcW w:w="685" w:type="dxa"/>
          </w:tcPr>
          <w:p w14:paraId="376F05DF" w14:textId="77777777" w:rsidR="004F3C8C" w:rsidRPr="004F3C8C" w:rsidRDefault="004F3C8C" w:rsidP="00570413">
            <w:pPr>
              <w:spacing w:after="120"/>
              <w:rPr>
                <w:rFonts w:ascii="Calibri Light" w:hAnsi="Calibri Light"/>
                <w:sz w:val="16"/>
                <w:szCs w:val="16"/>
                <w:lang w:val="en-US"/>
              </w:rPr>
            </w:pPr>
            <w:r w:rsidRPr="004F3C8C">
              <w:rPr>
                <w:rFonts w:ascii="Calibri Light" w:hAnsi="Calibri Light"/>
                <w:sz w:val="16"/>
                <w:szCs w:val="16"/>
                <w:lang w:val="en-US"/>
              </w:rPr>
              <w:t>SS</w:t>
            </w:r>
          </w:p>
        </w:tc>
        <w:tc>
          <w:tcPr>
            <w:tcW w:w="8449" w:type="dxa"/>
          </w:tcPr>
          <w:p w14:paraId="39411241"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Concrete</w:t>
            </w:r>
          </w:p>
          <w:p w14:paraId="10662414" w14:textId="77777777" w:rsidR="004F3C8C" w:rsidRPr="004F3C8C" w:rsidRDefault="004F3C8C" w:rsidP="004F3C8C">
            <w:pPr>
              <w:spacing w:after="120"/>
              <w:rPr>
                <w:rFonts w:ascii="Calibri Light" w:hAnsi="Calibri Light"/>
                <w:sz w:val="16"/>
                <w:szCs w:val="16"/>
              </w:rPr>
            </w:pPr>
            <w:del w:id="827" w:author="Ashan Senel Asmone" w:date="2016-03-21T13:53:00Z">
              <w:r w:rsidRPr="004F3C8C" w:rsidDel="00EB11C2">
                <w:rPr>
                  <w:rFonts w:ascii="Calibri Light" w:hAnsi="Calibri Light"/>
                  <w:sz w:val="16"/>
                  <w:szCs w:val="16"/>
                </w:rPr>
                <w:delText>SS 26: 2000 Ordinary Portland Cement</w:delText>
              </w:r>
            </w:del>
            <w:ins w:id="828"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r w:rsidRPr="004F3C8C">
              <w:rPr>
                <w:rFonts w:ascii="Calibri Light" w:hAnsi="Calibri Light"/>
                <w:sz w:val="16"/>
                <w:szCs w:val="16"/>
              </w:rPr>
              <w:t> </w:t>
            </w:r>
            <w:r w:rsidRPr="004F3C8C">
              <w:rPr>
                <w:rFonts w:ascii="Calibri Light" w:hAnsi="Calibri Light"/>
                <w:sz w:val="16"/>
                <w:szCs w:val="16"/>
              </w:rPr>
              <w:br/>
            </w:r>
            <w:r w:rsidRPr="004F3C8C">
              <w:rPr>
                <w:rFonts w:ascii="Calibri Light" w:hAnsi="Calibri Light"/>
                <w:sz w:val="16"/>
                <w:szCs w:val="16"/>
              </w:rPr>
              <w:br/>
            </w:r>
            <w:del w:id="829" w:author="Ashan Senel Asmone" w:date="2016-03-21T13:56:00Z">
              <w:r w:rsidRPr="004F3C8C" w:rsidDel="00EB11C2">
                <w:rPr>
                  <w:rFonts w:ascii="Calibri Light" w:hAnsi="Calibri Light"/>
                  <w:sz w:val="16"/>
                  <w:szCs w:val="16"/>
                </w:rPr>
                <w:delText>SS 31:1998: Aggregates from Natural sources for concrete</w:delText>
              </w:r>
            </w:del>
            <w:ins w:id="830" w:author="Ashan Senel Asmone" w:date="2016-03-21T13:56:00Z">
              <w:r w:rsidR="00EB11C2">
                <w:rPr>
                  <w:rFonts w:ascii="Calibri Light" w:hAnsi="Calibri Light"/>
                  <w:sz w:val="16"/>
                  <w:szCs w:val="16"/>
                </w:rPr>
                <w:t>SS EN 12620: 2008 Specification for aggregates for concrete</w:t>
              </w:r>
            </w:ins>
            <w:r w:rsidRPr="004F3C8C">
              <w:rPr>
                <w:rFonts w:ascii="Calibri Light" w:hAnsi="Calibri Light"/>
                <w:sz w:val="16"/>
                <w:szCs w:val="16"/>
              </w:rPr>
              <w:t> </w:t>
            </w:r>
          </w:p>
          <w:p w14:paraId="3982CC49" w14:textId="77777777" w:rsidR="004F3C8C" w:rsidRPr="004F3C8C" w:rsidRDefault="004F3C8C" w:rsidP="004F3C8C">
            <w:pPr>
              <w:spacing w:after="120"/>
              <w:rPr>
                <w:rFonts w:ascii="Calibri Light" w:hAnsi="Calibri Light"/>
                <w:sz w:val="16"/>
                <w:szCs w:val="16"/>
              </w:rPr>
            </w:pPr>
            <w:del w:id="831" w:author="Ashan Senel Asmone" w:date="2016-03-21T13:59:00Z">
              <w:r w:rsidRPr="004F3C8C" w:rsidDel="00EB11C2">
                <w:rPr>
                  <w:rFonts w:ascii="Calibri Light" w:hAnsi="Calibri Light"/>
                  <w:sz w:val="16"/>
                  <w:szCs w:val="16"/>
                </w:rPr>
                <w:delText>SS CP 65 Code of Practice for Structural Use of Concrete-Deisgn and Construction</w:delText>
              </w:r>
            </w:del>
            <w:ins w:id="832" w:author="Ashan Senel Asmone" w:date="2016-03-21T13:59:00Z">
              <w:r w:rsidR="00EB11C2">
                <w:rPr>
                  <w:rFonts w:ascii="Calibri Light" w:hAnsi="Calibri Light"/>
                  <w:sz w:val="16"/>
                  <w:szCs w:val="16"/>
                </w:rPr>
                <w:t>CP 65 - 1 : 1999 Code of practice for structural use of concrete - Design and construction/ CP 65 - 2 : 1996 Code of practice for structural use of concrete - Special circumstances</w:t>
              </w:r>
            </w:ins>
            <w:r w:rsidRPr="004F3C8C">
              <w:rPr>
                <w:rFonts w:ascii="Calibri Light" w:hAnsi="Calibri Light"/>
                <w:sz w:val="16"/>
                <w:szCs w:val="16"/>
              </w:rPr>
              <w:br/>
            </w:r>
            <w:r w:rsidRPr="004F3C8C">
              <w:rPr>
                <w:rFonts w:ascii="Calibri Light" w:hAnsi="Calibri Light"/>
                <w:sz w:val="16"/>
                <w:szCs w:val="16"/>
              </w:rPr>
              <w:br/>
            </w:r>
            <w:del w:id="833" w:author="Ashan Senel Asmone" w:date="2016-03-21T14:02:00Z">
              <w:r w:rsidRPr="004F3C8C" w:rsidDel="00B427D2">
                <w:rPr>
                  <w:rFonts w:ascii="Calibri Light" w:hAnsi="Calibri Light"/>
                  <w:sz w:val="16"/>
                  <w:szCs w:val="16"/>
                </w:rPr>
                <w:delText>SS CP 67 Code of Practice for cleaning and surface repair of buildings-cocnrete and concrete masonry</w:delText>
              </w:r>
            </w:del>
            <w:ins w:id="834" w:author="Ashan Senel Asmone" w:date="2016-03-21T14:02:00Z">
              <w:r w:rsidR="00B427D2">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69E3EF1F" w14:textId="77777777" w:rsidR="004F3C8C" w:rsidRPr="004F3C8C" w:rsidRDefault="004F3C8C" w:rsidP="004F3C8C">
            <w:pPr>
              <w:spacing w:after="120"/>
              <w:rPr>
                <w:rFonts w:ascii="Calibri Light" w:hAnsi="Calibri Light"/>
                <w:sz w:val="16"/>
                <w:szCs w:val="16"/>
              </w:rPr>
            </w:pPr>
            <w:del w:id="835" w:author="Ashan Senel Asmone" w:date="2016-03-21T14:10:00Z">
              <w:r w:rsidRPr="004F3C8C" w:rsidDel="00B427D2">
                <w:rPr>
                  <w:rFonts w:ascii="Calibri Light" w:hAnsi="Calibri Light"/>
                  <w:sz w:val="16"/>
                  <w:szCs w:val="16"/>
                </w:rPr>
                <w:delText>SS 73 Methods of smapling and testing of mineral aggregates, sand and fillers-methods for testing and classifying drying shrinkage of aggregates in concrete</w:delText>
              </w:r>
            </w:del>
            <w:ins w:id="836" w:author="Ashan Senel Asmone" w:date="2016-03-21T14:10:00Z">
              <w:r w:rsidR="00B427D2">
                <w:rPr>
                  <w:rFonts w:ascii="Calibri Light" w:hAnsi="Calibri Light"/>
                  <w:sz w:val="16"/>
                  <w:szCs w:val="16"/>
                </w:rPr>
                <w:t>SS EN 12620 : 2008 Specification for aggregates for concrete</w:t>
              </w:r>
            </w:ins>
          </w:p>
          <w:p w14:paraId="685979F6" w14:textId="77777777" w:rsidR="004F3C8C" w:rsidRPr="004F3C8C" w:rsidRDefault="004F3C8C" w:rsidP="004F3C8C">
            <w:pPr>
              <w:spacing w:after="120"/>
              <w:rPr>
                <w:rFonts w:ascii="Calibri Light" w:hAnsi="Calibri Light"/>
                <w:sz w:val="16"/>
                <w:szCs w:val="16"/>
              </w:rPr>
            </w:pPr>
            <w:del w:id="837" w:author="Ashan Senel Asmone" w:date="2016-03-21T14:24:00Z">
              <w:r w:rsidRPr="004F3C8C" w:rsidDel="00CB3D36">
                <w:rPr>
                  <w:rFonts w:ascii="Calibri Light" w:hAnsi="Calibri Light"/>
                  <w:sz w:val="16"/>
                  <w:szCs w:val="16"/>
                </w:rPr>
                <w:delText>SS 78:Part 5 Testing Concrete -methods of testing hardened concrete for other than strength</w:delText>
              </w:r>
            </w:del>
            <w:ins w:id="838" w:author="Ashan Senel Asmone" w:date="2016-03-21T14:29:00Z">
              <w:r w:rsidR="00CB3D36">
                <w:rPr>
                  <w:rFonts w:ascii="Calibri Light" w:hAnsi="Calibri Light"/>
                  <w:sz w:val="16"/>
                  <w:szCs w:val="16"/>
                </w:rPr>
                <w:t xml:space="preserve">SS 78 - A21 : 1987 (2013) Testing concrete - Method for determination of static modules of elasticity in compression/ SS 78 - A24 : 1991 (2013) Testing concrete - Methods of analysis of hardened concrete/ SS 78 - B1 : 1992 (2013) Testing concrete - Guide to the use of non-destructive methods of test for hardened concrete/ </w:t>
              </w:r>
            </w:ins>
            <w:ins w:id="839" w:author="Ashan Senel Asmone" w:date="2016-03-21T14:25:00Z">
              <w:r w:rsidR="00CB3D36">
                <w:rPr>
                  <w:rFonts w:ascii="Calibri Light" w:hAnsi="Calibri Light"/>
                  <w:sz w:val="16"/>
                  <w:szCs w:val="16"/>
                </w:rPr>
                <w:t xml:space="preserve">SS 78 - B4 : 1992 (2013) Testing concrete - Recommendations for the use of electromagnetic covermeters/ SS 78 - B6 : 1992 (2013) Testing concrete - Recommendations for determination of strain in concrete/ SS 78 - B7 : 1992 (2013) Testing concrete - Recommendations for assessment of concrete strength by the near-to-surface tests/ </w:t>
              </w:r>
            </w:ins>
            <w:ins w:id="840" w:author="Ashan Senel Asmone" w:date="2016-03-21T14:24:00Z">
              <w:r w:rsidR="00CB3D36">
                <w:rPr>
                  <w:rFonts w:ascii="Calibri Light" w:hAnsi="Calibri Light"/>
                  <w:sz w:val="16"/>
                  <w:szCs w:val="16"/>
                </w:rPr>
                <w:t>SS 78 - B9 : 1992 (2013) Testing concrete - Recommendations for the measurement of dynamic modulus of elasticity</w:t>
              </w:r>
            </w:ins>
          </w:p>
          <w:p w14:paraId="4BA8BC51" w14:textId="77777777" w:rsidR="004F3C8C" w:rsidRPr="004F3C8C" w:rsidRDefault="004F3C8C" w:rsidP="004F3C8C">
            <w:pPr>
              <w:spacing w:after="120"/>
              <w:rPr>
                <w:rFonts w:ascii="Calibri Light" w:hAnsi="Calibri Light"/>
                <w:sz w:val="16"/>
                <w:szCs w:val="16"/>
              </w:rPr>
            </w:pPr>
            <w:del w:id="841" w:author="Ashan Senel Asmone" w:date="2016-03-21T14:31:00Z">
              <w:r w:rsidRPr="004F3C8C" w:rsidDel="00CB3D36">
                <w:rPr>
                  <w:rFonts w:ascii="Calibri Light" w:hAnsi="Calibri Light"/>
                  <w:sz w:val="16"/>
                  <w:szCs w:val="16"/>
                </w:rPr>
                <w:delText>SS 78:Part 1 Testing Concrete -method of sampling testing concrete on site</w:delText>
              </w:r>
            </w:del>
          </w:p>
          <w:p w14:paraId="234D431F" w14:textId="77777777" w:rsidR="004F3C8C" w:rsidRPr="004F3C8C" w:rsidRDefault="004F3C8C" w:rsidP="004F3C8C">
            <w:pPr>
              <w:spacing w:after="120"/>
              <w:rPr>
                <w:rFonts w:ascii="Calibri Light" w:hAnsi="Calibri Light"/>
                <w:sz w:val="16"/>
                <w:szCs w:val="16"/>
              </w:rPr>
            </w:pPr>
            <w:r w:rsidRPr="004F3C8C">
              <w:rPr>
                <w:rFonts w:ascii="Calibri Light" w:hAnsi="Calibri Light"/>
                <w:sz w:val="16"/>
                <w:szCs w:val="16"/>
              </w:rPr>
              <w:t> </w:t>
            </w:r>
          </w:p>
          <w:p w14:paraId="6614D1FA"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Reinforcement</w:t>
            </w:r>
          </w:p>
          <w:p w14:paraId="47C85C3B" w14:textId="77777777" w:rsidR="004F3C8C" w:rsidRPr="004F3C8C" w:rsidRDefault="004F3C8C" w:rsidP="004F3C8C">
            <w:pPr>
              <w:spacing w:after="120"/>
              <w:rPr>
                <w:rFonts w:ascii="Calibri Light" w:hAnsi="Calibri Light"/>
                <w:sz w:val="16"/>
                <w:szCs w:val="16"/>
              </w:rPr>
            </w:pPr>
            <w:del w:id="842" w:author="Ashan Senel Asmone" w:date="2016-03-21T14:40:00Z">
              <w:r w:rsidRPr="004F3C8C" w:rsidDel="00CB3D36">
                <w:rPr>
                  <w:rFonts w:ascii="Calibri Light" w:hAnsi="Calibri Light"/>
                  <w:sz w:val="16"/>
                  <w:szCs w:val="16"/>
                </w:rPr>
                <w:delText>SS 2: Part 1 Steel for the Reinforcement of Concrete-plain bars (steel grade 300)</w:delText>
              </w:r>
            </w:del>
            <w:ins w:id="843" w:author="Ashan Senel Asmone" w:date="2016-03-21T14:40:00Z">
              <w:r w:rsidR="00CB3D36">
                <w:rPr>
                  <w:rFonts w:ascii="Calibri Light" w:hAnsi="Calibri Light"/>
                  <w:sz w:val="16"/>
                  <w:szCs w:val="16"/>
                </w:rPr>
                <w:t>SS 560 : 2010 Specification for steel for the reinforcement of concrete – Weldable reinforcing steel – Bar, coil and decoiled product</w:t>
              </w:r>
            </w:ins>
          </w:p>
          <w:p w14:paraId="6C87194D" w14:textId="77777777" w:rsidR="004F3C8C" w:rsidRPr="004F3C8C" w:rsidRDefault="004F3C8C" w:rsidP="004F3C8C">
            <w:pPr>
              <w:spacing w:after="120"/>
              <w:rPr>
                <w:rFonts w:ascii="Calibri Light" w:hAnsi="Calibri Light"/>
                <w:sz w:val="16"/>
                <w:szCs w:val="16"/>
              </w:rPr>
            </w:pPr>
            <w:del w:id="844" w:author="Ashan Senel Asmone" w:date="2016-03-21T14:40:00Z">
              <w:r w:rsidRPr="004F3C8C" w:rsidDel="00CB3D36">
                <w:rPr>
                  <w:rFonts w:ascii="Calibri Light" w:hAnsi="Calibri Light"/>
                  <w:sz w:val="16"/>
                  <w:szCs w:val="16"/>
                </w:rPr>
                <w:delText>SS 2: Part 2 Steel for the Reinforcement of Concrete-ribbed bars (steel grade 500)</w:delText>
              </w:r>
            </w:del>
            <w:ins w:id="845" w:author="Ashan Senel Asmone" w:date="2016-03-21T14:40:00Z">
              <w:r w:rsidR="00CB3D36">
                <w:rPr>
                  <w:rFonts w:ascii="Calibri Light" w:hAnsi="Calibri Light"/>
                  <w:sz w:val="16"/>
                  <w:szCs w:val="16"/>
                </w:rPr>
                <w:t>SS 561 : 2010 Specification for steel fabric for the reinforcement of concrete</w:t>
              </w:r>
            </w:ins>
          </w:p>
          <w:p w14:paraId="15E27EF5" w14:textId="77777777" w:rsidR="004F3C8C" w:rsidRPr="004F3C8C" w:rsidRDefault="004F3C8C" w:rsidP="004F3C8C">
            <w:pPr>
              <w:spacing w:after="120"/>
              <w:rPr>
                <w:rFonts w:ascii="Calibri Light" w:hAnsi="Calibri Light"/>
                <w:sz w:val="16"/>
                <w:szCs w:val="16"/>
              </w:rPr>
            </w:pPr>
            <w:del w:id="846" w:author="Ashan Senel Asmone" w:date="2016-03-21T16:21:00Z">
              <w:r w:rsidRPr="004F3C8C" w:rsidDel="00A42019">
                <w:rPr>
                  <w:rFonts w:ascii="Calibri Light" w:hAnsi="Calibri Light"/>
                  <w:sz w:val="16"/>
                  <w:szCs w:val="16"/>
                </w:rPr>
                <w:delText>SS 2: Part 3 Steel for the Reinforcement of Concrete-Plain and ribbed bars (steel grade 250 and 460)</w:delText>
              </w:r>
            </w:del>
            <w:ins w:id="847" w:author="Ashan Senel Asmone" w:date="2016-03-21T16:21:00Z">
              <w:r w:rsidR="00A42019">
                <w:rPr>
                  <w:rFonts w:ascii="Calibri Light" w:hAnsi="Calibri Light"/>
                  <w:sz w:val="16"/>
                  <w:szCs w:val="16"/>
                </w:rPr>
                <w:t>SS 2 - 3 : 1987 Steel for the reinforcement of concrete - Plain and ribbed bars (steel grades 250 and 460)</w:t>
              </w:r>
            </w:ins>
            <w:r w:rsidRPr="004F3C8C">
              <w:rPr>
                <w:rFonts w:ascii="Calibri Light" w:hAnsi="Calibri Light"/>
                <w:sz w:val="16"/>
                <w:szCs w:val="16"/>
              </w:rPr>
              <w:br/>
            </w:r>
            <w:r w:rsidRPr="004F3C8C">
              <w:rPr>
                <w:rFonts w:ascii="Calibri Light" w:hAnsi="Calibri Light"/>
                <w:sz w:val="16"/>
                <w:szCs w:val="16"/>
              </w:rPr>
              <w:br/>
            </w:r>
            <w:del w:id="848" w:author="Ashan Senel Asmone" w:date="2016-03-21T14:40:00Z">
              <w:r w:rsidRPr="004F3C8C" w:rsidDel="00CB3D36">
                <w:rPr>
                  <w:rFonts w:ascii="Calibri Light" w:hAnsi="Calibri Light"/>
                  <w:sz w:val="16"/>
                  <w:szCs w:val="16"/>
                </w:rPr>
                <w:delText>SS 18: Part 1 Cold-reduced steel wire for the reinforcement of concrete and the manufacture of welded fabric -steel grade 500</w:delText>
              </w:r>
            </w:del>
            <w:ins w:id="849" w:author="Ashan Senel Asmone" w:date="2016-03-21T14:40:00Z">
              <w:r w:rsidR="00CB3D36">
                <w:rPr>
                  <w:rFonts w:ascii="Calibri Light" w:hAnsi="Calibri Light"/>
                  <w:sz w:val="16"/>
                  <w:szCs w:val="16"/>
                </w:rPr>
                <w:t>SS 18: Part 1 Cold-reduced steel wire for the reinforcement of concrete and the manufacture of welded fabric -steel grade 500</w:t>
              </w:r>
            </w:ins>
          </w:p>
          <w:p w14:paraId="2D2D4AB5" w14:textId="77777777" w:rsidR="004F3C8C" w:rsidRPr="004F3C8C" w:rsidRDefault="004F3C8C" w:rsidP="004F3C8C">
            <w:pPr>
              <w:spacing w:after="120"/>
              <w:rPr>
                <w:rFonts w:ascii="Calibri Light" w:hAnsi="Calibri Light"/>
                <w:sz w:val="16"/>
                <w:szCs w:val="16"/>
              </w:rPr>
            </w:pPr>
            <w:del w:id="850" w:author="Ashan Senel Asmone" w:date="2016-03-21T14:40:00Z">
              <w:r w:rsidRPr="004F3C8C" w:rsidDel="00135CEB">
                <w:rPr>
                  <w:rFonts w:ascii="Calibri Light" w:hAnsi="Calibri Light"/>
                  <w:sz w:val="16"/>
                  <w:szCs w:val="16"/>
                </w:rPr>
                <w:delText>SS 18: Part 2 Cold-reduced steel wire for the reinforcement of concrete and the manufacture of welded fabric -steel grade 485</w:delText>
              </w:r>
            </w:del>
            <w:ins w:id="851" w:author="Ashan Senel Asmone" w:date="2016-03-21T14:40:00Z">
              <w:r w:rsidR="00135CEB">
                <w:rPr>
                  <w:rFonts w:ascii="Calibri Light" w:hAnsi="Calibri Light"/>
                  <w:sz w:val="16"/>
                  <w:szCs w:val="16"/>
                </w:rPr>
                <w:t>SS 18: Part 2 Cold-reduced steel wire for the reinforcement of concrete and the manufacture of welded fabric -steel grade 485</w:t>
              </w:r>
            </w:ins>
          </w:p>
          <w:p w14:paraId="3D97C318" w14:textId="77777777" w:rsidR="004F3C8C" w:rsidRPr="004F3C8C" w:rsidRDefault="004F3C8C" w:rsidP="004F3C8C">
            <w:pPr>
              <w:spacing w:after="120"/>
              <w:rPr>
                <w:rFonts w:ascii="Calibri Light" w:hAnsi="Calibri Light"/>
                <w:sz w:val="16"/>
                <w:szCs w:val="16"/>
              </w:rPr>
            </w:pPr>
            <w:del w:id="852" w:author="Ashan Senel Asmone" w:date="2016-03-21T14:41:00Z">
              <w:r w:rsidRPr="004F3C8C" w:rsidDel="00135CEB">
                <w:rPr>
                  <w:rFonts w:ascii="Calibri Light" w:hAnsi="Calibri Light"/>
                  <w:sz w:val="16"/>
                  <w:szCs w:val="16"/>
                </w:rPr>
                <w:delText>SS 32: Part 1 Welded steel fabric for the reinforcement of concrete-steel grades 300 and 500</w:delText>
              </w:r>
            </w:del>
            <w:ins w:id="853" w:author="Ashan Senel Asmone" w:date="2016-03-21T14:41:00Z">
              <w:r w:rsidR="00135CEB">
                <w:rPr>
                  <w:rFonts w:ascii="Calibri Light" w:hAnsi="Calibri Light"/>
                  <w:sz w:val="16"/>
                  <w:szCs w:val="16"/>
                </w:rPr>
                <w:t>SS 32: Part 1 Welded steel fabric for the reinforcement of concrete-steel grades 300 and 500</w:t>
              </w:r>
            </w:ins>
          </w:p>
          <w:p w14:paraId="0224322F" w14:textId="77777777" w:rsidR="004F3C8C" w:rsidRPr="004F3C8C" w:rsidRDefault="004F3C8C" w:rsidP="00570413">
            <w:pPr>
              <w:spacing w:after="120"/>
              <w:rPr>
                <w:rFonts w:ascii="Calibri Light" w:hAnsi="Calibri Light"/>
                <w:sz w:val="16"/>
                <w:szCs w:val="16"/>
              </w:rPr>
            </w:pPr>
            <w:del w:id="854" w:author="Ashan Senel Asmone" w:date="2016-03-21T14:41:00Z">
              <w:r w:rsidRPr="004F3C8C" w:rsidDel="00135CEB">
                <w:rPr>
                  <w:rFonts w:ascii="Calibri Light" w:hAnsi="Calibri Light"/>
                  <w:sz w:val="16"/>
                  <w:szCs w:val="16"/>
                </w:rPr>
                <w:delText>SS 32: Part 2 Welded steel fabric for the reinforcement of concrete-steel grade 485</w:delText>
              </w:r>
            </w:del>
            <w:ins w:id="855" w:author="Ashan Senel Asmone" w:date="2016-03-21T14:41:00Z">
              <w:r w:rsidR="00135CEB">
                <w:rPr>
                  <w:rFonts w:ascii="Calibri Light" w:hAnsi="Calibri Light"/>
                  <w:sz w:val="16"/>
                  <w:szCs w:val="16"/>
                </w:rPr>
                <w:t>SS 32: Part 2 Welded steel fabric for the reinforcement of concrete-steel grade 485</w:t>
              </w:r>
            </w:ins>
          </w:p>
        </w:tc>
      </w:tr>
      <w:tr w:rsidR="004F3C8C" w:rsidRPr="004F3C8C" w14:paraId="6BEBE262" w14:textId="77777777" w:rsidTr="00570413">
        <w:tc>
          <w:tcPr>
            <w:tcW w:w="685" w:type="dxa"/>
          </w:tcPr>
          <w:p w14:paraId="1580D345" w14:textId="77777777" w:rsidR="004F3C8C" w:rsidRPr="004F3C8C" w:rsidRDefault="004F3C8C" w:rsidP="00570413">
            <w:pPr>
              <w:spacing w:after="120"/>
              <w:rPr>
                <w:rFonts w:ascii="Calibri Light" w:hAnsi="Calibri Light"/>
                <w:sz w:val="16"/>
                <w:szCs w:val="16"/>
                <w:lang w:val="en-US"/>
              </w:rPr>
            </w:pPr>
            <w:r w:rsidRPr="004F3C8C">
              <w:rPr>
                <w:rFonts w:ascii="Calibri Light" w:hAnsi="Calibri Light"/>
                <w:sz w:val="16"/>
                <w:szCs w:val="16"/>
                <w:lang w:val="en-US"/>
              </w:rPr>
              <w:t>ISO</w:t>
            </w:r>
          </w:p>
        </w:tc>
        <w:tc>
          <w:tcPr>
            <w:tcW w:w="8449" w:type="dxa"/>
          </w:tcPr>
          <w:p w14:paraId="0A35BB23"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Concrete</w:t>
            </w:r>
          </w:p>
          <w:p w14:paraId="4A58E29D" w14:textId="77777777" w:rsidR="004F3C8C" w:rsidRPr="004F3C8C" w:rsidRDefault="004F3C8C" w:rsidP="004F3C8C">
            <w:pPr>
              <w:spacing w:after="120"/>
              <w:rPr>
                <w:rFonts w:ascii="Calibri Light" w:hAnsi="Calibri Light"/>
                <w:sz w:val="16"/>
                <w:szCs w:val="16"/>
              </w:rPr>
            </w:pPr>
            <w:del w:id="856" w:author="Ashan Senel Asmone" w:date="2016-03-21T14:43:00Z">
              <w:r w:rsidRPr="004F3C8C" w:rsidDel="00135CEB">
                <w:rPr>
                  <w:rFonts w:ascii="Calibri Light" w:hAnsi="Calibri Light"/>
                  <w:sz w:val="16"/>
                  <w:szCs w:val="16"/>
                </w:rPr>
                <w:delText>ISO 1920: 1976 Concrete tests--Dimension, tolerances and applicability of test specimens</w:delText>
              </w:r>
            </w:del>
            <w:ins w:id="857" w:author="Ashan Senel Asmone" w:date="2016-03-21T14:48:00Z">
              <w:r w:rsidR="00135CEB">
                <w:rPr>
                  <w:rFonts w:ascii="Calibri Light" w:hAnsi="Calibri Light"/>
                  <w:sz w:val="16"/>
                  <w:szCs w:val="16"/>
                </w:rPr>
                <w:t xml:space="preserve">ISO 1920-1:2004 Testing of concrete -- Part 1: Sampling of fresh concrete/ </w:t>
              </w:r>
            </w:ins>
            <w:ins w:id="858" w:author="Ashan Senel Asmone" w:date="2016-03-21T14:43:00Z">
              <w:r w:rsidR="00135CEB">
                <w:rPr>
                  <w:rFonts w:ascii="Calibri Light" w:hAnsi="Calibri Light"/>
                  <w:sz w:val="16"/>
                  <w:szCs w:val="16"/>
                </w:rPr>
                <w:t>ISO 1920-3:2004 Testing of concrete - Part 3: Making and curing test specimens</w:t>
              </w:r>
            </w:ins>
            <w:r w:rsidRPr="004F3C8C">
              <w:rPr>
                <w:rFonts w:ascii="Calibri Light" w:hAnsi="Calibri Light"/>
                <w:sz w:val="16"/>
                <w:szCs w:val="16"/>
              </w:rPr>
              <w:t> </w:t>
            </w:r>
            <w:r w:rsidRPr="004F3C8C">
              <w:rPr>
                <w:rFonts w:ascii="Calibri Light" w:hAnsi="Calibri Light"/>
                <w:sz w:val="16"/>
                <w:szCs w:val="16"/>
              </w:rPr>
              <w:br/>
            </w:r>
            <w:r w:rsidRPr="004F3C8C">
              <w:rPr>
                <w:rFonts w:ascii="Calibri Light" w:hAnsi="Calibri Light"/>
                <w:sz w:val="16"/>
                <w:szCs w:val="16"/>
              </w:rPr>
              <w:br/>
            </w:r>
            <w:del w:id="859" w:author="Ashan Senel Asmone" w:date="2016-03-21T14:44:00Z">
              <w:r w:rsidRPr="004F3C8C" w:rsidDel="00135CEB">
                <w:rPr>
                  <w:rFonts w:ascii="Calibri Light" w:hAnsi="Calibri Light"/>
                  <w:sz w:val="16"/>
                  <w:szCs w:val="16"/>
                </w:rPr>
                <w:delText>ISO 2736-1:1986 Concrete tests -- Test specimens -- Part 1: Sampling of fresh concrete </w:delText>
              </w:r>
            </w:del>
            <w:ins w:id="860" w:author="Ashan Senel Asmone" w:date="2016-03-21T14:44:00Z">
              <w:r w:rsidR="00135CEB">
                <w:rPr>
                  <w:rFonts w:ascii="Calibri Light" w:hAnsi="Calibri Light"/>
                  <w:sz w:val="16"/>
                  <w:szCs w:val="16"/>
                </w:rPr>
                <w:t>ISO 1920-1:2004 Testing of concrete - Part 1: Sampling of fresh concrete</w:t>
              </w:r>
            </w:ins>
          </w:p>
          <w:p w14:paraId="4EFA8404" w14:textId="77777777" w:rsidR="004F3C8C" w:rsidRPr="004F3C8C" w:rsidRDefault="004F3C8C" w:rsidP="004F3C8C">
            <w:pPr>
              <w:spacing w:after="120"/>
              <w:rPr>
                <w:rFonts w:ascii="Calibri Light" w:hAnsi="Calibri Light"/>
                <w:sz w:val="16"/>
                <w:szCs w:val="16"/>
              </w:rPr>
            </w:pPr>
            <w:del w:id="861" w:author="Ashan Senel Asmone" w:date="2016-03-21T14:46:00Z">
              <w:r w:rsidRPr="004F3C8C" w:rsidDel="00135CEB">
                <w:rPr>
                  <w:rFonts w:ascii="Calibri Light" w:hAnsi="Calibri Light"/>
                  <w:sz w:val="16"/>
                  <w:szCs w:val="16"/>
                </w:rPr>
                <w:delText>ISO 2736-2:1986 Concrete tests -- Test specimens -- Part 2: Making and curing of test specimens for strength tests</w:delText>
              </w:r>
            </w:del>
          </w:p>
          <w:p w14:paraId="7BA76544" w14:textId="77777777" w:rsidR="004F3C8C" w:rsidRPr="004F3C8C" w:rsidRDefault="004F3C8C" w:rsidP="004F3C8C">
            <w:pPr>
              <w:spacing w:after="120"/>
              <w:rPr>
                <w:rFonts w:ascii="Calibri Light" w:hAnsi="Calibri Light"/>
                <w:sz w:val="16"/>
                <w:szCs w:val="16"/>
              </w:rPr>
            </w:pPr>
            <w:del w:id="862" w:author="Ashan Senel Asmone" w:date="2016-03-21T14:49:00Z">
              <w:r w:rsidRPr="004F3C8C" w:rsidDel="00135CEB">
                <w:rPr>
                  <w:rFonts w:ascii="Calibri Light" w:hAnsi="Calibri Light"/>
                  <w:sz w:val="16"/>
                  <w:szCs w:val="16"/>
                </w:rPr>
                <w:delText>ISO 3766:1995 Construction drawings -- Simplified representation of concrete reinforcement</w:delText>
              </w:r>
            </w:del>
            <w:ins w:id="863" w:author="Ashan Senel Asmone" w:date="2016-03-21T14:49:00Z">
              <w:r w:rsidR="00135CEB">
                <w:rPr>
                  <w:rFonts w:ascii="Calibri Light" w:hAnsi="Calibri Light"/>
                  <w:sz w:val="16"/>
                  <w:szCs w:val="16"/>
                </w:rPr>
                <w:t>ISO 3766:2003  Construction drawings -- Simplified representation of concrete reinforcement</w:t>
              </w:r>
            </w:ins>
          </w:p>
          <w:p w14:paraId="5FE4DD68" w14:textId="77777777" w:rsidR="004F3C8C" w:rsidRPr="004F3C8C" w:rsidRDefault="004F3C8C" w:rsidP="004F3C8C">
            <w:pPr>
              <w:spacing w:after="120"/>
              <w:rPr>
                <w:rFonts w:ascii="Calibri Light" w:hAnsi="Calibri Light"/>
                <w:sz w:val="16"/>
                <w:szCs w:val="16"/>
              </w:rPr>
            </w:pPr>
            <w:del w:id="864" w:author="Ashan Senel Asmone" w:date="2016-03-21T14:49:00Z">
              <w:r w:rsidRPr="004F3C8C" w:rsidDel="00135CEB">
                <w:rPr>
                  <w:rFonts w:ascii="Calibri Light" w:hAnsi="Calibri Light"/>
                  <w:sz w:val="16"/>
                  <w:szCs w:val="16"/>
                </w:rPr>
                <w:delText>ISO 3893:1977 Concrete -- Classification by compressive strength</w:delText>
              </w:r>
            </w:del>
          </w:p>
          <w:p w14:paraId="6A0EDAC9" w14:textId="77777777" w:rsidR="004F3C8C" w:rsidRPr="004F3C8C" w:rsidRDefault="004F3C8C" w:rsidP="004F3C8C">
            <w:pPr>
              <w:spacing w:after="120"/>
              <w:rPr>
                <w:rFonts w:ascii="Calibri Light" w:hAnsi="Calibri Light"/>
                <w:sz w:val="16"/>
                <w:szCs w:val="16"/>
              </w:rPr>
            </w:pPr>
            <w:del w:id="865" w:author="Ashan Senel Asmone" w:date="2016-03-21T14:50:00Z">
              <w:r w:rsidRPr="004F3C8C" w:rsidDel="00135CEB">
                <w:rPr>
                  <w:rFonts w:ascii="Calibri Light" w:hAnsi="Calibri Light"/>
                  <w:sz w:val="16"/>
                  <w:szCs w:val="16"/>
                </w:rPr>
                <w:delText>ISO 4012:1978 Concrete -- Determination of compressive strength of test specimens</w:delText>
              </w:r>
            </w:del>
            <w:ins w:id="866" w:author="Ashan Senel Asmone" w:date="2016-03-21T14:50:00Z">
              <w:r w:rsidR="00135CEB">
                <w:rPr>
                  <w:rFonts w:ascii="Calibri Light" w:hAnsi="Calibri Light"/>
                  <w:sz w:val="16"/>
                  <w:szCs w:val="16"/>
                </w:rPr>
                <w:t>ISO 1920-4:2005  Testing of concrete -- Part 4: Strength of hardened concrete</w:t>
              </w:r>
            </w:ins>
          </w:p>
          <w:p w14:paraId="56EC4276" w14:textId="77777777" w:rsidR="004F3C8C" w:rsidRPr="004F3C8C" w:rsidRDefault="004F3C8C" w:rsidP="004F3C8C">
            <w:pPr>
              <w:spacing w:after="120"/>
              <w:rPr>
                <w:rFonts w:ascii="Calibri Light" w:hAnsi="Calibri Light"/>
                <w:sz w:val="16"/>
                <w:szCs w:val="16"/>
              </w:rPr>
            </w:pPr>
            <w:del w:id="867" w:author="Ashan Senel Asmone" w:date="2016-03-21T14:51:00Z">
              <w:r w:rsidRPr="004F3C8C" w:rsidDel="00135CEB">
                <w:rPr>
                  <w:rFonts w:ascii="Calibri Light" w:hAnsi="Calibri Light"/>
                  <w:sz w:val="16"/>
                  <w:szCs w:val="16"/>
                </w:rPr>
                <w:delText>ISO 4013:1978 Concrete -- Determination of flexural strength of test specimens</w:delText>
              </w:r>
            </w:del>
            <w:r w:rsidRPr="004F3C8C">
              <w:rPr>
                <w:rFonts w:ascii="Calibri Light" w:hAnsi="Calibri Light"/>
                <w:sz w:val="16"/>
                <w:szCs w:val="16"/>
              </w:rPr>
              <w:t> </w:t>
            </w:r>
          </w:p>
          <w:p w14:paraId="40BE82DB" w14:textId="77777777" w:rsidR="004F3C8C" w:rsidRPr="004F3C8C" w:rsidRDefault="004F3C8C" w:rsidP="004F3C8C">
            <w:pPr>
              <w:spacing w:after="120"/>
              <w:rPr>
                <w:rFonts w:ascii="Calibri Light" w:hAnsi="Calibri Light"/>
                <w:sz w:val="16"/>
                <w:szCs w:val="16"/>
              </w:rPr>
            </w:pPr>
            <w:del w:id="868" w:author="Ashan Senel Asmone" w:date="2016-03-21T14:52:00Z">
              <w:r w:rsidRPr="004F3C8C" w:rsidDel="00135CEB">
                <w:rPr>
                  <w:rFonts w:ascii="Calibri Light" w:hAnsi="Calibri Light"/>
                  <w:sz w:val="16"/>
                  <w:szCs w:val="16"/>
                </w:rPr>
                <w:delText>ISO 4103:1979 Concrete -- Classification of consistency</w:delText>
              </w:r>
            </w:del>
            <w:r w:rsidRPr="004F3C8C">
              <w:rPr>
                <w:rFonts w:ascii="Calibri Light" w:hAnsi="Calibri Light"/>
                <w:sz w:val="16"/>
                <w:szCs w:val="16"/>
              </w:rPr>
              <w:t> </w:t>
            </w:r>
          </w:p>
          <w:p w14:paraId="67AEEB2A" w14:textId="77777777" w:rsidR="004F3C8C" w:rsidRPr="004F3C8C" w:rsidRDefault="004F3C8C" w:rsidP="004F3C8C">
            <w:pPr>
              <w:spacing w:after="120"/>
              <w:rPr>
                <w:rFonts w:ascii="Calibri Light" w:hAnsi="Calibri Light"/>
                <w:sz w:val="16"/>
                <w:szCs w:val="16"/>
              </w:rPr>
            </w:pPr>
            <w:del w:id="869" w:author="Ashan Senel Asmone" w:date="2016-03-21T14:52:00Z">
              <w:r w:rsidRPr="004F3C8C" w:rsidDel="00135CEB">
                <w:rPr>
                  <w:rFonts w:ascii="Calibri Light" w:hAnsi="Calibri Light"/>
                  <w:sz w:val="16"/>
                  <w:szCs w:val="16"/>
                </w:rPr>
                <w:delText>ISO 4108:1980 Concrete -- Determination of tensile splitting strength of test specimens</w:delText>
              </w:r>
            </w:del>
            <w:r w:rsidRPr="004F3C8C">
              <w:rPr>
                <w:rFonts w:ascii="Calibri Light" w:hAnsi="Calibri Light"/>
                <w:sz w:val="16"/>
                <w:szCs w:val="16"/>
              </w:rPr>
              <w:t> </w:t>
            </w:r>
          </w:p>
          <w:p w14:paraId="3C80A1C5" w14:textId="77777777" w:rsidR="004F3C8C" w:rsidRPr="004F3C8C" w:rsidRDefault="004F3C8C" w:rsidP="004F3C8C">
            <w:pPr>
              <w:spacing w:after="120"/>
              <w:rPr>
                <w:rFonts w:ascii="Calibri Light" w:hAnsi="Calibri Light"/>
                <w:sz w:val="16"/>
                <w:szCs w:val="16"/>
              </w:rPr>
            </w:pPr>
            <w:del w:id="870" w:author="Ashan Senel Asmone" w:date="2016-03-21T14:53:00Z">
              <w:r w:rsidRPr="004F3C8C" w:rsidDel="00135CEB">
                <w:rPr>
                  <w:rFonts w:ascii="Calibri Light" w:hAnsi="Calibri Light"/>
                  <w:sz w:val="16"/>
                  <w:szCs w:val="16"/>
                </w:rPr>
                <w:delText>ISO 4109:1980 Fresh concrete -- Determination of the consistency -- Slump test</w:delText>
              </w:r>
            </w:del>
            <w:ins w:id="871" w:author="Ashan Senel Asmone" w:date="2016-03-21T14:53:00Z">
              <w:r w:rsidR="00135CEB">
                <w:rPr>
                  <w:rFonts w:ascii="Calibri Light" w:hAnsi="Calibri Light"/>
                  <w:sz w:val="16"/>
                  <w:szCs w:val="16"/>
                </w:rPr>
                <w:t>ISO 1920-2:2005  Testing of concrete -- Part 2: Properties of fresh concrete</w:t>
              </w:r>
            </w:ins>
            <w:r w:rsidRPr="004F3C8C">
              <w:rPr>
                <w:rFonts w:ascii="Calibri Light" w:hAnsi="Calibri Light"/>
                <w:sz w:val="16"/>
                <w:szCs w:val="16"/>
              </w:rPr>
              <w:t> </w:t>
            </w:r>
          </w:p>
          <w:p w14:paraId="2DCAD18B" w14:textId="77777777" w:rsidR="004F3C8C" w:rsidRPr="004F3C8C" w:rsidRDefault="004F3C8C" w:rsidP="004F3C8C">
            <w:pPr>
              <w:spacing w:after="120"/>
              <w:rPr>
                <w:rFonts w:ascii="Calibri Light" w:hAnsi="Calibri Light"/>
                <w:sz w:val="16"/>
                <w:szCs w:val="16"/>
              </w:rPr>
            </w:pPr>
            <w:del w:id="872" w:author="Ashan Senel Asmone" w:date="2016-03-21T14:53:00Z">
              <w:r w:rsidRPr="004F3C8C" w:rsidDel="00135CEB">
                <w:rPr>
                  <w:rFonts w:ascii="Calibri Light" w:hAnsi="Calibri Light"/>
                  <w:sz w:val="16"/>
                  <w:szCs w:val="16"/>
                </w:rPr>
                <w:delText>ISO 4110:1979 Fresh concrete -- Determination of the consistency -- Vebe test</w:delText>
              </w:r>
            </w:del>
            <w:r w:rsidRPr="004F3C8C">
              <w:rPr>
                <w:rFonts w:ascii="Calibri Light" w:hAnsi="Calibri Light"/>
                <w:sz w:val="16"/>
                <w:szCs w:val="16"/>
              </w:rPr>
              <w:t> </w:t>
            </w:r>
          </w:p>
          <w:p w14:paraId="58D58634" w14:textId="77777777" w:rsidR="004F3C8C" w:rsidRPr="004F3C8C" w:rsidRDefault="004F3C8C" w:rsidP="004F3C8C">
            <w:pPr>
              <w:spacing w:after="120"/>
              <w:rPr>
                <w:rFonts w:ascii="Calibri Light" w:hAnsi="Calibri Light"/>
                <w:sz w:val="16"/>
                <w:szCs w:val="16"/>
              </w:rPr>
            </w:pPr>
            <w:del w:id="873" w:author="Ashan Senel Asmone" w:date="2016-03-21T14:54:00Z">
              <w:r w:rsidRPr="004F3C8C" w:rsidDel="00135CEB">
                <w:rPr>
                  <w:rFonts w:ascii="Calibri Light" w:hAnsi="Calibri Light"/>
                  <w:sz w:val="16"/>
                  <w:szCs w:val="16"/>
                </w:rPr>
                <w:delText>ISO 4111:1979 Fresh concrete -- Determination of consistency -- Degree of compactibility (Compaction index)</w:delText>
              </w:r>
            </w:del>
            <w:r w:rsidRPr="004F3C8C">
              <w:rPr>
                <w:rFonts w:ascii="Calibri Light" w:hAnsi="Calibri Light"/>
                <w:sz w:val="16"/>
                <w:szCs w:val="16"/>
              </w:rPr>
              <w:t> </w:t>
            </w:r>
          </w:p>
          <w:p w14:paraId="128A6863" w14:textId="77777777" w:rsidR="004F3C8C" w:rsidRPr="004F3C8C" w:rsidRDefault="004F3C8C" w:rsidP="004F3C8C">
            <w:pPr>
              <w:spacing w:after="120"/>
              <w:rPr>
                <w:rFonts w:ascii="Calibri Light" w:hAnsi="Calibri Light"/>
                <w:sz w:val="16"/>
                <w:szCs w:val="16"/>
              </w:rPr>
            </w:pPr>
            <w:del w:id="874" w:author="Ashan Senel Asmone" w:date="2016-03-21T14:55:00Z">
              <w:r w:rsidRPr="004F3C8C" w:rsidDel="00135CEB">
                <w:rPr>
                  <w:rFonts w:ascii="Calibri Light" w:hAnsi="Calibri Light"/>
                  <w:sz w:val="16"/>
                  <w:szCs w:val="16"/>
                </w:rPr>
                <w:delText>ISO 4635:1982 Rubber, vulcanized -- Preformed compression seals for use between concrete motorway paving sections -- Specification for material</w:delText>
              </w:r>
            </w:del>
            <w:ins w:id="875" w:author="Ashan Senel Asmone" w:date="2016-03-21T14:55:00Z">
              <w:r w:rsidR="00135CEB">
                <w:rPr>
                  <w:rFonts w:ascii="Calibri Light" w:hAnsi="Calibri Light"/>
                  <w:sz w:val="16"/>
                  <w:szCs w:val="16"/>
                </w:rPr>
                <w:t>ISO 4635:2011  Rubber, vulcanized -- Preformed joint seals for use between concrete paving sections of highways -- Specification</w:t>
              </w:r>
            </w:ins>
            <w:r w:rsidRPr="004F3C8C">
              <w:rPr>
                <w:rFonts w:ascii="Calibri Light" w:hAnsi="Calibri Light"/>
                <w:sz w:val="16"/>
                <w:szCs w:val="16"/>
              </w:rPr>
              <w:t> </w:t>
            </w:r>
          </w:p>
          <w:p w14:paraId="62D35C3A" w14:textId="77777777" w:rsidR="004F3C8C" w:rsidRPr="004F3C8C" w:rsidRDefault="004F3C8C" w:rsidP="004F3C8C">
            <w:pPr>
              <w:spacing w:after="120"/>
              <w:rPr>
                <w:rFonts w:ascii="Calibri Light" w:hAnsi="Calibri Light"/>
                <w:sz w:val="16"/>
                <w:szCs w:val="16"/>
              </w:rPr>
            </w:pPr>
            <w:del w:id="876" w:author="Ashan Senel Asmone" w:date="2016-03-21T14:55:00Z">
              <w:r w:rsidRPr="004F3C8C" w:rsidDel="00135CEB">
                <w:rPr>
                  <w:rFonts w:ascii="Calibri Light" w:hAnsi="Calibri Light"/>
                  <w:sz w:val="16"/>
                  <w:szCs w:val="16"/>
                </w:rPr>
                <w:delText>ISO 4848:1980 Concrete -- Determination of air content of freshly mixed concrete -- Pressure method </w:delText>
              </w:r>
            </w:del>
          </w:p>
          <w:p w14:paraId="61861B19" w14:textId="77777777" w:rsidR="004F3C8C" w:rsidRPr="004F3C8C" w:rsidRDefault="004F3C8C" w:rsidP="004F3C8C">
            <w:pPr>
              <w:spacing w:after="120"/>
              <w:rPr>
                <w:rFonts w:ascii="Calibri Light" w:hAnsi="Calibri Light"/>
                <w:sz w:val="16"/>
                <w:szCs w:val="16"/>
              </w:rPr>
            </w:pPr>
            <w:del w:id="877" w:author="Ashan Senel Asmone" w:date="2016-03-21T14:56:00Z">
              <w:r w:rsidRPr="004F3C8C" w:rsidDel="00135CEB">
                <w:rPr>
                  <w:rFonts w:ascii="Calibri Light" w:hAnsi="Calibri Light"/>
                  <w:sz w:val="16"/>
                  <w:szCs w:val="16"/>
                </w:rPr>
                <w:delText>ISO 6274:1982 Concrete -- Sieve analysis of aggregates</w:delText>
              </w:r>
            </w:del>
            <w:ins w:id="878" w:author="Ashan Senel Asmone" w:date="2016-03-21T14:56:00Z">
              <w:r w:rsidR="00135CEB">
                <w:rPr>
                  <w:rFonts w:ascii="Calibri Light" w:hAnsi="Calibri Light"/>
                  <w:sz w:val="16"/>
                  <w:szCs w:val="16"/>
                </w:rPr>
                <w:t>ISO 6274:1982 Concrete -- Sieve analysis of aggregates</w:t>
              </w:r>
            </w:ins>
            <w:r w:rsidRPr="004F3C8C">
              <w:rPr>
                <w:rFonts w:ascii="Calibri Light" w:hAnsi="Calibri Light"/>
                <w:sz w:val="16"/>
                <w:szCs w:val="16"/>
              </w:rPr>
              <w:t> </w:t>
            </w:r>
          </w:p>
          <w:p w14:paraId="70CA7BD9" w14:textId="77777777" w:rsidR="004F3C8C" w:rsidRPr="004F3C8C" w:rsidRDefault="004F3C8C" w:rsidP="004F3C8C">
            <w:pPr>
              <w:spacing w:after="120"/>
              <w:rPr>
                <w:rFonts w:ascii="Calibri Light" w:hAnsi="Calibri Light"/>
                <w:sz w:val="16"/>
                <w:szCs w:val="16"/>
              </w:rPr>
            </w:pPr>
            <w:del w:id="879" w:author="Ashan Senel Asmone" w:date="2016-03-21T14:57:00Z">
              <w:r w:rsidRPr="004F3C8C" w:rsidDel="00135CEB">
                <w:rPr>
                  <w:rFonts w:ascii="Calibri Light" w:hAnsi="Calibri Light"/>
                  <w:sz w:val="16"/>
                  <w:szCs w:val="16"/>
                </w:rPr>
                <w:delText>ISO 6275:1982 Concrete, hardened -- Determination of density</w:delText>
              </w:r>
            </w:del>
            <w:ins w:id="880" w:author="Ashan Senel Asmone" w:date="2016-03-21T14:57:00Z">
              <w:r w:rsidR="00135CEB">
                <w:rPr>
                  <w:rFonts w:ascii="Calibri Light" w:hAnsi="Calibri Light"/>
                  <w:sz w:val="16"/>
                  <w:szCs w:val="16"/>
                </w:rPr>
                <w:t>ISO 1920-5:2004  Testing of concrete -- Part 5: Properties of hardened concrete other than strength</w:t>
              </w:r>
            </w:ins>
            <w:r w:rsidRPr="004F3C8C">
              <w:rPr>
                <w:rFonts w:ascii="Calibri Light" w:hAnsi="Calibri Light"/>
                <w:sz w:val="16"/>
                <w:szCs w:val="16"/>
              </w:rPr>
              <w:t> </w:t>
            </w:r>
          </w:p>
          <w:p w14:paraId="22FE3802" w14:textId="77777777" w:rsidR="004F3C8C" w:rsidRPr="004F3C8C" w:rsidRDefault="004F3C8C" w:rsidP="004F3C8C">
            <w:pPr>
              <w:spacing w:after="120"/>
              <w:rPr>
                <w:rFonts w:ascii="Calibri Light" w:hAnsi="Calibri Light"/>
                <w:sz w:val="16"/>
                <w:szCs w:val="16"/>
              </w:rPr>
            </w:pPr>
            <w:del w:id="881" w:author="Ashan Senel Asmone" w:date="2016-03-21T14:58:00Z">
              <w:r w:rsidRPr="004F3C8C" w:rsidDel="00135CEB">
                <w:rPr>
                  <w:rFonts w:ascii="Calibri Light" w:hAnsi="Calibri Light"/>
                  <w:sz w:val="16"/>
                  <w:szCs w:val="16"/>
                </w:rPr>
                <w:delText>ISO 6276:1982 Concrete, compacted fresh -- Determination of density</w:delText>
              </w:r>
            </w:del>
            <w:r w:rsidRPr="004F3C8C">
              <w:rPr>
                <w:rFonts w:ascii="Calibri Light" w:hAnsi="Calibri Light"/>
                <w:sz w:val="16"/>
                <w:szCs w:val="16"/>
              </w:rPr>
              <w:t> </w:t>
            </w:r>
          </w:p>
          <w:p w14:paraId="0DB76817" w14:textId="77777777" w:rsidR="004F3C8C" w:rsidRPr="004F3C8C" w:rsidRDefault="004F3C8C" w:rsidP="004F3C8C">
            <w:pPr>
              <w:spacing w:after="120"/>
              <w:rPr>
                <w:rFonts w:ascii="Calibri Light" w:hAnsi="Calibri Light"/>
                <w:sz w:val="16"/>
                <w:szCs w:val="16"/>
              </w:rPr>
            </w:pPr>
            <w:del w:id="882" w:author="Ashan Senel Asmone" w:date="2016-03-21T14:59:00Z">
              <w:r w:rsidRPr="004F3C8C" w:rsidDel="00135CEB">
                <w:rPr>
                  <w:rFonts w:ascii="Calibri Light" w:hAnsi="Calibri Light"/>
                  <w:sz w:val="16"/>
                  <w:szCs w:val="16"/>
                </w:rPr>
                <w:delText>ISO 6782:1982 Aggregates for concrete -- Determination of bulk density</w:delText>
              </w:r>
            </w:del>
            <w:ins w:id="883" w:author="Ashan Senel Asmone" w:date="2016-03-21T14:59:00Z">
              <w:r w:rsidR="00135CEB">
                <w:rPr>
                  <w:rFonts w:ascii="Calibri Light" w:hAnsi="Calibri Light"/>
                  <w:sz w:val="16"/>
                  <w:szCs w:val="16"/>
                </w:rPr>
                <w:t>ISO 6782:1982 Aggregates for concrete -- Determination of bulk density</w:t>
              </w:r>
            </w:ins>
            <w:r w:rsidRPr="004F3C8C">
              <w:rPr>
                <w:rFonts w:ascii="Calibri Light" w:hAnsi="Calibri Light"/>
                <w:sz w:val="16"/>
                <w:szCs w:val="16"/>
              </w:rPr>
              <w:t> </w:t>
            </w:r>
          </w:p>
          <w:p w14:paraId="5020F925" w14:textId="77777777" w:rsidR="004F3C8C" w:rsidRPr="004F3C8C" w:rsidRDefault="004F3C8C" w:rsidP="004F3C8C">
            <w:pPr>
              <w:spacing w:after="120"/>
              <w:rPr>
                <w:rFonts w:ascii="Calibri Light" w:hAnsi="Calibri Light"/>
                <w:sz w:val="16"/>
                <w:szCs w:val="16"/>
              </w:rPr>
            </w:pPr>
            <w:del w:id="884" w:author="Ashan Senel Asmone" w:date="2016-03-21T14:59:00Z">
              <w:r w:rsidRPr="004F3C8C" w:rsidDel="00135CEB">
                <w:rPr>
                  <w:rFonts w:ascii="Calibri Light" w:hAnsi="Calibri Light"/>
                  <w:sz w:val="16"/>
                  <w:szCs w:val="16"/>
                </w:rPr>
                <w:delText>ISO 6783:1982 Coarse aggregates for concrete -- Determination of particle density and water absorption -- Hydrostatic balance method</w:delText>
              </w:r>
            </w:del>
            <w:ins w:id="885" w:author="Ashan Senel Asmone" w:date="2016-03-21T14:59:00Z">
              <w:r w:rsidR="00135CEB">
                <w:rPr>
                  <w:rFonts w:ascii="Calibri Light" w:hAnsi="Calibri Light"/>
                  <w:sz w:val="16"/>
                  <w:szCs w:val="16"/>
                </w:rPr>
                <w:t>ISO 6783:1982  Coarse aggregates for concrete -- Determination of particle density and water absorption -- Hydrostatic balance method</w:t>
              </w:r>
            </w:ins>
            <w:r w:rsidRPr="004F3C8C">
              <w:rPr>
                <w:rFonts w:ascii="Calibri Light" w:hAnsi="Calibri Light"/>
                <w:sz w:val="16"/>
                <w:szCs w:val="16"/>
              </w:rPr>
              <w:t> </w:t>
            </w:r>
          </w:p>
          <w:p w14:paraId="1C02E286" w14:textId="77777777" w:rsidR="004F3C8C" w:rsidRPr="004F3C8C" w:rsidRDefault="004F3C8C" w:rsidP="004F3C8C">
            <w:pPr>
              <w:spacing w:after="120"/>
              <w:rPr>
                <w:rFonts w:ascii="Calibri Light" w:hAnsi="Calibri Light"/>
                <w:sz w:val="16"/>
                <w:szCs w:val="16"/>
              </w:rPr>
            </w:pPr>
            <w:del w:id="886" w:author="Ashan Senel Asmone" w:date="2016-03-21T14:59:00Z">
              <w:r w:rsidRPr="004F3C8C" w:rsidDel="00135CEB">
                <w:rPr>
                  <w:rFonts w:ascii="Calibri Light" w:hAnsi="Calibri Light"/>
                  <w:sz w:val="16"/>
                  <w:szCs w:val="16"/>
                </w:rPr>
                <w:delText>ISO 6784:1982 Concrete -- Determination of static modulus of elasticity in compression</w:delText>
              </w:r>
            </w:del>
            <w:ins w:id="887" w:author="Ashan Senel Asmone" w:date="2016-03-21T14:59:00Z">
              <w:r w:rsidR="00135CEB">
                <w:rPr>
                  <w:rFonts w:ascii="Calibri Light" w:hAnsi="Calibri Light"/>
                  <w:sz w:val="16"/>
                  <w:szCs w:val="16"/>
                </w:rPr>
                <w:t>ISO 1920-10:2010  Testing of concrete -- Part 10: Determination of static modulus of elasticity in compression</w:t>
              </w:r>
            </w:ins>
          </w:p>
          <w:p w14:paraId="35B8FF9A" w14:textId="77777777" w:rsidR="004F3C8C" w:rsidRPr="004F3C8C" w:rsidRDefault="004F3C8C" w:rsidP="004F3C8C">
            <w:pPr>
              <w:spacing w:after="120"/>
              <w:rPr>
                <w:rFonts w:ascii="Calibri Light" w:hAnsi="Calibri Light"/>
                <w:sz w:val="16"/>
                <w:szCs w:val="16"/>
              </w:rPr>
            </w:pPr>
            <w:del w:id="888" w:author="Ashan Senel Asmone" w:date="2016-03-21T15:00:00Z">
              <w:r w:rsidRPr="004F3C8C" w:rsidDel="00135CEB">
                <w:rPr>
                  <w:rFonts w:ascii="Calibri Light" w:hAnsi="Calibri Light"/>
                  <w:sz w:val="16"/>
                  <w:szCs w:val="16"/>
                </w:rPr>
                <w:delText>ISO 7033:1987 Fine and coarse aggregates for concrete -- Determination of the particle mass-per-volume and water absorption -- Pycnometer method</w:delText>
              </w:r>
            </w:del>
            <w:ins w:id="889" w:author="Ashan Senel Asmone" w:date="2016-03-21T15:00:00Z">
              <w:r w:rsidR="00135CEB">
                <w:rPr>
                  <w:rFonts w:ascii="Calibri Light" w:hAnsi="Calibri Light"/>
                  <w:sz w:val="16"/>
                  <w:szCs w:val="16"/>
                </w:rPr>
                <w:t>ISO 7033:1987  Fine and coarse aggregates for concrete -- Determination of the particle mass-per-volume and water absorption -- Pycnometer method</w:t>
              </w:r>
            </w:ins>
            <w:r w:rsidRPr="004F3C8C">
              <w:rPr>
                <w:rFonts w:ascii="Calibri Light" w:hAnsi="Calibri Light"/>
                <w:sz w:val="16"/>
                <w:szCs w:val="16"/>
              </w:rPr>
              <w:t> </w:t>
            </w:r>
          </w:p>
          <w:p w14:paraId="15329762" w14:textId="77777777" w:rsidR="004F3C8C" w:rsidRPr="004F3C8C" w:rsidRDefault="004F3C8C" w:rsidP="004F3C8C">
            <w:pPr>
              <w:spacing w:after="120"/>
              <w:rPr>
                <w:rFonts w:ascii="Calibri Light" w:hAnsi="Calibri Light"/>
                <w:sz w:val="16"/>
                <w:szCs w:val="16"/>
              </w:rPr>
            </w:pPr>
            <w:del w:id="890" w:author="Ashan Senel Asmone" w:date="2016-03-21T15:00:00Z">
              <w:r w:rsidRPr="004F3C8C" w:rsidDel="00135CEB">
                <w:rPr>
                  <w:rFonts w:ascii="Calibri Light" w:hAnsi="Calibri Light"/>
                  <w:sz w:val="16"/>
                  <w:szCs w:val="16"/>
                </w:rPr>
                <w:delText>ISO 7728:1985 Typical horizontal joints between an external wall of prefabricated ordinary concrete components and a concrete floor -- Properties. characteristics and classification criteria</w:delText>
              </w:r>
            </w:del>
            <w:ins w:id="891" w:author="Ashan Senel Asmone" w:date="2016-03-21T15:00:00Z">
              <w:r w:rsidR="00135CEB">
                <w:rPr>
                  <w:rFonts w:ascii="Calibri Light" w:hAnsi="Calibri Light"/>
                  <w:sz w:val="16"/>
                  <w:szCs w:val="16"/>
                </w:rPr>
                <w:t>ISO 7728:1985 Typical horizontal joints between an external wall of prefabricated ordinary concrete components and a concrete floor -- Properties. characteristics and classification criteria</w:t>
              </w:r>
            </w:ins>
            <w:r w:rsidRPr="004F3C8C">
              <w:rPr>
                <w:rFonts w:ascii="Calibri Light" w:hAnsi="Calibri Light"/>
                <w:sz w:val="16"/>
                <w:szCs w:val="16"/>
              </w:rPr>
              <w:t> </w:t>
            </w:r>
          </w:p>
          <w:p w14:paraId="50E6354F" w14:textId="77777777" w:rsidR="004F3C8C" w:rsidRPr="004F3C8C" w:rsidRDefault="004F3C8C" w:rsidP="004F3C8C">
            <w:pPr>
              <w:spacing w:after="120"/>
              <w:rPr>
                <w:rFonts w:ascii="Calibri Light" w:hAnsi="Calibri Light"/>
                <w:sz w:val="16"/>
                <w:szCs w:val="16"/>
              </w:rPr>
            </w:pPr>
            <w:del w:id="892" w:author="Ashan Senel Asmone" w:date="2016-03-21T15:01:00Z">
              <w:r w:rsidRPr="004F3C8C" w:rsidDel="00135CEB">
                <w:rPr>
                  <w:rFonts w:ascii="Calibri Light" w:hAnsi="Calibri Light"/>
                  <w:sz w:val="16"/>
                  <w:szCs w:val="16"/>
                </w:rPr>
                <w:delText>ISO 7729:1985 Typical vertical joints between two prefabricated ordinary concrete external wall components -- Properties, characteristics and classification criteria</w:delText>
              </w:r>
            </w:del>
            <w:ins w:id="893" w:author="Ashan Senel Asmone" w:date="2016-03-21T15:01:00Z">
              <w:r w:rsidR="00135CEB">
                <w:rPr>
                  <w:rFonts w:ascii="Calibri Light" w:hAnsi="Calibri Light"/>
                  <w:sz w:val="16"/>
                  <w:szCs w:val="16"/>
                </w:rPr>
                <w:t xml:space="preserve">ISO 7729:1985 Typical vertical joints between two prefabricated ordinary concrete external wall components -- Properties, characteristics and classification criteria </w:t>
              </w:r>
            </w:ins>
            <w:r w:rsidRPr="004F3C8C">
              <w:rPr>
                <w:rFonts w:ascii="Calibri Light" w:hAnsi="Calibri Light"/>
                <w:sz w:val="16"/>
                <w:szCs w:val="16"/>
              </w:rPr>
              <w:t> </w:t>
            </w:r>
          </w:p>
          <w:p w14:paraId="2A980612" w14:textId="77777777" w:rsidR="004F3C8C" w:rsidRPr="004F3C8C" w:rsidRDefault="004F3C8C" w:rsidP="004F3C8C">
            <w:pPr>
              <w:spacing w:after="120"/>
              <w:rPr>
                <w:rFonts w:ascii="Calibri Light" w:hAnsi="Calibri Light"/>
                <w:sz w:val="16"/>
                <w:szCs w:val="16"/>
              </w:rPr>
            </w:pPr>
            <w:del w:id="894" w:author="Ashan Senel Asmone" w:date="2016-03-21T15:01:00Z">
              <w:r w:rsidRPr="004F3C8C" w:rsidDel="00135CEB">
                <w:rPr>
                  <w:rFonts w:ascii="Calibri Light" w:hAnsi="Calibri Light"/>
                  <w:sz w:val="16"/>
                  <w:szCs w:val="16"/>
                </w:rPr>
                <w:delText>ISO 7844:1985 Grooved vertical joints with connecting bars and concrete infill between large reinforced concrete panels -- Laboratory mechanical tests -- Effect of tangential loading</w:delText>
              </w:r>
            </w:del>
            <w:ins w:id="895" w:author="Ashan Senel Asmone" w:date="2016-03-21T15:01:00Z">
              <w:r w:rsidR="00135CEB">
                <w:rPr>
                  <w:rFonts w:ascii="Calibri Light" w:hAnsi="Calibri Light"/>
                  <w:sz w:val="16"/>
                  <w:szCs w:val="16"/>
                </w:rPr>
                <w:t>ISO 7844:1985 Grooved vertical joints with connecting bars and concrete infill between large reinforced concrete panels -- Laboratory mechanical tests -- Effect of tangential loading</w:t>
              </w:r>
            </w:ins>
            <w:r w:rsidRPr="004F3C8C">
              <w:rPr>
                <w:rFonts w:ascii="Calibri Light" w:hAnsi="Calibri Light"/>
                <w:sz w:val="16"/>
                <w:szCs w:val="16"/>
              </w:rPr>
              <w:t> </w:t>
            </w:r>
          </w:p>
          <w:p w14:paraId="252DA95F" w14:textId="77777777" w:rsidR="004F3C8C" w:rsidRPr="004F3C8C" w:rsidRDefault="004F3C8C" w:rsidP="004F3C8C">
            <w:pPr>
              <w:spacing w:after="120"/>
              <w:rPr>
                <w:rFonts w:ascii="Calibri Light" w:hAnsi="Calibri Light"/>
                <w:sz w:val="16"/>
                <w:szCs w:val="16"/>
              </w:rPr>
            </w:pPr>
            <w:del w:id="896" w:author="Ashan Senel Asmone" w:date="2016-03-21T15:01:00Z">
              <w:r w:rsidRPr="004F3C8C" w:rsidDel="00135CEB">
                <w:rPr>
                  <w:rFonts w:ascii="Calibri Light" w:hAnsi="Calibri Light"/>
                  <w:sz w:val="16"/>
                  <w:szCs w:val="16"/>
                </w:rPr>
                <w:delText>ISO 7845:1985 Horizontal joints between load-bearing walls and concrete floors -- Laboratory mechanical tests -- Effect of vertical loading and of moments transmitted by the floors</w:delText>
              </w:r>
            </w:del>
            <w:ins w:id="897" w:author="Ashan Senel Asmone" w:date="2016-03-21T15:01:00Z">
              <w:r w:rsidR="00135CEB">
                <w:rPr>
                  <w:rFonts w:ascii="Calibri Light" w:hAnsi="Calibri Light"/>
                  <w:sz w:val="16"/>
                  <w:szCs w:val="16"/>
                </w:rPr>
                <w:t xml:space="preserve">ISO 7845:1985 Horizontal joints between load-bearing walls and concrete floors -- Laboratory mechanical tests -- Effect of vertical loading and of moments transmitted by the floors </w:t>
              </w:r>
            </w:ins>
            <w:r w:rsidRPr="004F3C8C">
              <w:rPr>
                <w:rFonts w:ascii="Calibri Light" w:hAnsi="Calibri Light"/>
                <w:sz w:val="16"/>
                <w:szCs w:val="16"/>
              </w:rPr>
              <w:t> </w:t>
            </w:r>
          </w:p>
          <w:p w14:paraId="63C76A44" w14:textId="77777777" w:rsidR="004F3C8C" w:rsidRPr="004F3C8C" w:rsidRDefault="004F3C8C" w:rsidP="004F3C8C">
            <w:pPr>
              <w:spacing w:after="120"/>
              <w:rPr>
                <w:rFonts w:ascii="Calibri Light" w:hAnsi="Calibri Light"/>
                <w:sz w:val="16"/>
                <w:szCs w:val="16"/>
              </w:rPr>
            </w:pPr>
          </w:p>
          <w:p w14:paraId="74449ADA"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Reinforcement</w:t>
            </w:r>
          </w:p>
          <w:p w14:paraId="06F58978" w14:textId="77777777" w:rsidR="004F3C8C" w:rsidRPr="004F3C8C" w:rsidRDefault="004F3C8C" w:rsidP="004F3C8C">
            <w:pPr>
              <w:spacing w:after="120"/>
              <w:rPr>
                <w:rFonts w:ascii="Calibri Light" w:hAnsi="Calibri Light"/>
                <w:sz w:val="16"/>
                <w:szCs w:val="16"/>
              </w:rPr>
            </w:pPr>
            <w:del w:id="898" w:author="Ashan Senel Asmone" w:date="2016-03-21T15:02:00Z">
              <w:r w:rsidRPr="004F3C8C" w:rsidDel="00135CEB">
                <w:rPr>
                  <w:rFonts w:ascii="Calibri Light" w:hAnsi="Calibri Light"/>
                  <w:sz w:val="16"/>
                  <w:szCs w:val="16"/>
                </w:rPr>
                <w:delText>ISO 6934-1:1991 Steel for the prestressing of concrete -- Part 1: General requirements</w:delText>
              </w:r>
            </w:del>
            <w:ins w:id="899" w:author="Ashan Senel Asmone" w:date="2016-03-21T15:02:00Z">
              <w:r w:rsidR="00135CEB">
                <w:rPr>
                  <w:rFonts w:ascii="Calibri Light" w:hAnsi="Calibri Light"/>
                  <w:sz w:val="16"/>
                  <w:szCs w:val="16"/>
                </w:rPr>
                <w:t xml:space="preserve">ISO 6934-1:1991 Steel for the prestressing of concrete -- Part 1: General requirements </w:t>
              </w:r>
            </w:ins>
            <w:r w:rsidRPr="004F3C8C">
              <w:rPr>
                <w:rFonts w:ascii="Calibri Light" w:hAnsi="Calibri Light"/>
                <w:sz w:val="16"/>
                <w:szCs w:val="16"/>
              </w:rPr>
              <w:t> </w:t>
            </w:r>
          </w:p>
          <w:p w14:paraId="14A78635" w14:textId="77777777" w:rsidR="004F3C8C" w:rsidRPr="004F3C8C" w:rsidRDefault="004F3C8C" w:rsidP="004F3C8C">
            <w:pPr>
              <w:spacing w:after="120"/>
              <w:rPr>
                <w:rFonts w:ascii="Calibri Light" w:hAnsi="Calibri Light"/>
                <w:sz w:val="16"/>
                <w:szCs w:val="16"/>
              </w:rPr>
            </w:pPr>
            <w:del w:id="900" w:author="Ashan Senel Asmone" w:date="2016-03-21T15:03:00Z">
              <w:r w:rsidRPr="004F3C8C" w:rsidDel="00135CEB">
                <w:rPr>
                  <w:rFonts w:ascii="Calibri Light" w:hAnsi="Calibri Light"/>
                  <w:sz w:val="16"/>
                  <w:szCs w:val="16"/>
                </w:rPr>
                <w:delText>ISO 6934-2:1991 Steel for the prestressing of concrete -- Part 2: Cold-drawn wire</w:delText>
              </w:r>
            </w:del>
            <w:ins w:id="901" w:author="Ashan Senel Asmone" w:date="2016-03-21T15:03:00Z">
              <w:r w:rsidR="00135CEB">
                <w:rPr>
                  <w:rFonts w:ascii="Calibri Light" w:hAnsi="Calibri Light"/>
                  <w:sz w:val="16"/>
                  <w:szCs w:val="16"/>
                </w:rPr>
                <w:t xml:space="preserve">ISO 6934-2:1991 Steel for the prestressing of concrete -- Part 2: Cold-drawn wire </w:t>
              </w:r>
            </w:ins>
            <w:r w:rsidRPr="004F3C8C">
              <w:rPr>
                <w:rFonts w:ascii="Calibri Light" w:hAnsi="Calibri Light"/>
                <w:sz w:val="16"/>
                <w:szCs w:val="16"/>
              </w:rPr>
              <w:t> </w:t>
            </w:r>
          </w:p>
          <w:p w14:paraId="79D448E9" w14:textId="77777777" w:rsidR="004F3C8C" w:rsidRPr="004F3C8C" w:rsidRDefault="004F3C8C" w:rsidP="004F3C8C">
            <w:pPr>
              <w:spacing w:after="120"/>
              <w:rPr>
                <w:rFonts w:ascii="Calibri Light" w:hAnsi="Calibri Light"/>
                <w:sz w:val="16"/>
                <w:szCs w:val="16"/>
              </w:rPr>
            </w:pPr>
            <w:del w:id="902" w:author="Ashan Senel Asmone" w:date="2016-03-21T15:03:00Z">
              <w:r w:rsidRPr="004F3C8C" w:rsidDel="00135CEB">
                <w:rPr>
                  <w:rFonts w:ascii="Calibri Light" w:hAnsi="Calibri Light"/>
                  <w:sz w:val="16"/>
                  <w:szCs w:val="16"/>
                </w:rPr>
                <w:delText>ISO 6934-3:1991 Steel for the prestressing of concrete -- Part 3: Quenched and tempered wire</w:delText>
              </w:r>
            </w:del>
            <w:ins w:id="903" w:author="Ashan Senel Asmone" w:date="2016-03-21T15:03:00Z">
              <w:r w:rsidR="00135CEB">
                <w:rPr>
                  <w:rFonts w:ascii="Calibri Light" w:hAnsi="Calibri Light"/>
                  <w:sz w:val="16"/>
                  <w:szCs w:val="16"/>
                </w:rPr>
                <w:t xml:space="preserve">ISO 6934-3:1991 Steel for the prestressing of concrete -- Part 3: Quenched and tempered wire </w:t>
              </w:r>
            </w:ins>
            <w:r w:rsidRPr="004F3C8C">
              <w:rPr>
                <w:rFonts w:ascii="Calibri Light" w:hAnsi="Calibri Light"/>
                <w:sz w:val="16"/>
                <w:szCs w:val="16"/>
              </w:rPr>
              <w:t> </w:t>
            </w:r>
          </w:p>
          <w:p w14:paraId="5FFE128C" w14:textId="77777777" w:rsidR="004F3C8C" w:rsidRPr="004F3C8C" w:rsidRDefault="004F3C8C" w:rsidP="004F3C8C">
            <w:pPr>
              <w:spacing w:after="120"/>
              <w:rPr>
                <w:rFonts w:ascii="Calibri Light" w:hAnsi="Calibri Light"/>
                <w:sz w:val="16"/>
                <w:szCs w:val="16"/>
              </w:rPr>
            </w:pPr>
            <w:del w:id="904" w:author="Ashan Senel Asmone" w:date="2016-03-21T15:03:00Z">
              <w:r w:rsidRPr="004F3C8C" w:rsidDel="00135CEB">
                <w:rPr>
                  <w:rFonts w:ascii="Calibri Light" w:hAnsi="Calibri Light"/>
                  <w:sz w:val="16"/>
                  <w:szCs w:val="16"/>
                </w:rPr>
                <w:delText>ISO 6934-4:1991 Steel for the prestressing of concrete -- Part 4: Strand</w:delText>
              </w:r>
            </w:del>
            <w:ins w:id="905" w:author="Ashan Senel Asmone" w:date="2016-03-21T15:03:00Z">
              <w:r w:rsidR="00135CEB">
                <w:rPr>
                  <w:rFonts w:ascii="Calibri Light" w:hAnsi="Calibri Light"/>
                  <w:sz w:val="16"/>
                  <w:szCs w:val="16"/>
                </w:rPr>
                <w:t xml:space="preserve">ISO 6934-4:1991 Steel for the prestressing of concrete -- Part 4: Strand </w:t>
              </w:r>
            </w:ins>
            <w:r w:rsidRPr="004F3C8C">
              <w:rPr>
                <w:rFonts w:ascii="Calibri Light" w:hAnsi="Calibri Light"/>
                <w:sz w:val="16"/>
                <w:szCs w:val="16"/>
              </w:rPr>
              <w:t> </w:t>
            </w:r>
          </w:p>
          <w:p w14:paraId="311A6119" w14:textId="77777777" w:rsidR="004F3C8C" w:rsidRPr="004F3C8C" w:rsidRDefault="004F3C8C" w:rsidP="004F3C8C">
            <w:pPr>
              <w:spacing w:after="120"/>
              <w:rPr>
                <w:rFonts w:ascii="Calibri Light" w:hAnsi="Calibri Light"/>
                <w:sz w:val="16"/>
                <w:szCs w:val="16"/>
              </w:rPr>
            </w:pPr>
            <w:del w:id="906" w:author="Ashan Senel Asmone" w:date="2016-03-21T15:04:00Z">
              <w:r w:rsidRPr="004F3C8C" w:rsidDel="00135CEB">
                <w:rPr>
                  <w:rFonts w:ascii="Calibri Light" w:hAnsi="Calibri Light"/>
                  <w:sz w:val="16"/>
                  <w:szCs w:val="16"/>
                </w:rPr>
                <w:delText>ISO 6934-5:1991 Steel for the prestressing of concrete -- Part 5: Hot-rolled steel bars with or without subsequent processing</w:delText>
              </w:r>
            </w:del>
            <w:ins w:id="907" w:author="Ashan Senel Asmone" w:date="2016-03-21T15:04:00Z">
              <w:r w:rsidR="00135CEB">
                <w:rPr>
                  <w:rFonts w:ascii="Calibri Light" w:hAnsi="Calibri Light"/>
                  <w:sz w:val="16"/>
                  <w:szCs w:val="16"/>
                </w:rPr>
                <w:t>ISO 6934-5:1991 Steel for the prestressing of concrete -- Part 5: Hot-rolled steel bars with or without subsequent processing</w:t>
              </w:r>
            </w:ins>
            <w:r w:rsidRPr="004F3C8C">
              <w:rPr>
                <w:rFonts w:ascii="Calibri Light" w:hAnsi="Calibri Light"/>
                <w:sz w:val="16"/>
                <w:szCs w:val="16"/>
              </w:rPr>
              <w:t> </w:t>
            </w:r>
          </w:p>
          <w:p w14:paraId="5C0BC68F" w14:textId="77777777" w:rsidR="004F3C8C" w:rsidRPr="004F3C8C" w:rsidRDefault="004F3C8C" w:rsidP="004F3C8C">
            <w:pPr>
              <w:spacing w:after="120"/>
              <w:rPr>
                <w:rFonts w:ascii="Calibri Light" w:hAnsi="Calibri Light"/>
                <w:sz w:val="16"/>
                <w:szCs w:val="16"/>
              </w:rPr>
            </w:pPr>
            <w:del w:id="908" w:author="Ashan Senel Asmone" w:date="2016-03-21T15:04:00Z">
              <w:r w:rsidRPr="004F3C8C" w:rsidDel="00135CEB">
                <w:rPr>
                  <w:rFonts w:ascii="Calibri Light" w:hAnsi="Calibri Light"/>
                  <w:sz w:val="16"/>
                  <w:szCs w:val="16"/>
                </w:rPr>
                <w:delText>ISO 6935-1:1991 Steel for the reinforcement of concrete -- Part 1: Plain bars</w:delText>
              </w:r>
            </w:del>
            <w:ins w:id="909" w:author="Ashan Senel Asmone" w:date="2016-03-21T15:04:00Z">
              <w:r w:rsidR="00135CEB">
                <w:rPr>
                  <w:rFonts w:ascii="Calibri Light" w:hAnsi="Calibri Light"/>
                  <w:sz w:val="16"/>
                  <w:szCs w:val="16"/>
                </w:rPr>
                <w:t>ISO 6935-1:2007 Steel for the reinforcement of concrete -- Part 1: Plain bars</w:t>
              </w:r>
            </w:ins>
            <w:r w:rsidRPr="004F3C8C">
              <w:rPr>
                <w:rFonts w:ascii="Calibri Light" w:hAnsi="Calibri Light"/>
                <w:sz w:val="16"/>
                <w:szCs w:val="16"/>
              </w:rPr>
              <w:t> </w:t>
            </w:r>
          </w:p>
          <w:p w14:paraId="4ACD4AEB" w14:textId="77777777" w:rsidR="004F3C8C" w:rsidRPr="004F3C8C" w:rsidRDefault="004F3C8C" w:rsidP="004F3C8C">
            <w:pPr>
              <w:spacing w:after="120"/>
              <w:rPr>
                <w:rFonts w:ascii="Calibri Light" w:hAnsi="Calibri Light"/>
                <w:sz w:val="16"/>
                <w:szCs w:val="16"/>
              </w:rPr>
            </w:pPr>
            <w:del w:id="910" w:author="Ashan Senel Asmone" w:date="2016-03-21T15:05:00Z">
              <w:r w:rsidRPr="004F3C8C" w:rsidDel="00135CEB">
                <w:rPr>
                  <w:rFonts w:ascii="Calibri Light" w:hAnsi="Calibri Light"/>
                  <w:sz w:val="16"/>
                  <w:szCs w:val="16"/>
                </w:rPr>
                <w:delText>ISO 6935-2:1991 Steel for the reinforcement of concrete -- Part 2: Ribbed bars</w:delText>
              </w:r>
            </w:del>
            <w:ins w:id="911" w:author="Ashan Senel Asmone" w:date="2016-03-21T15:05:00Z">
              <w:r w:rsidR="00135CEB">
                <w:rPr>
                  <w:rFonts w:ascii="Calibri Light" w:hAnsi="Calibri Light"/>
                  <w:sz w:val="16"/>
                  <w:szCs w:val="16"/>
                </w:rPr>
                <w:t>ISO 6935-2:2015  Steel for the reinforcement of concrete -- Part 2: Ribbed bars</w:t>
              </w:r>
            </w:ins>
            <w:r w:rsidRPr="004F3C8C">
              <w:rPr>
                <w:rFonts w:ascii="Calibri Light" w:hAnsi="Calibri Light"/>
                <w:sz w:val="16"/>
                <w:szCs w:val="16"/>
              </w:rPr>
              <w:t> </w:t>
            </w:r>
          </w:p>
          <w:p w14:paraId="40BFF396" w14:textId="77777777" w:rsidR="004F3C8C" w:rsidRPr="004F3C8C" w:rsidRDefault="004F3C8C" w:rsidP="004F3C8C">
            <w:pPr>
              <w:spacing w:after="120"/>
              <w:rPr>
                <w:rFonts w:ascii="Calibri Light" w:hAnsi="Calibri Light"/>
                <w:sz w:val="16"/>
                <w:szCs w:val="16"/>
              </w:rPr>
            </w:pPr>
            <w:del w:id="912" w:author="Ashan Senel Asmone" w:date="2016-03-21T15:10:00Z">
              <w:r w:rsidRPr="004F3C8C" w:rsidDel="00411DBF">
                <w:rPr>
                  <w:rFonts w:ascii="Calibri Light" w:hAnsi="Calibri Light"/>
                  <w:sz w:val="16"/>
                  <w:szCs w:val="16"/>
                </w:rPr>
                <w:delText>ISO 6935-3:1992 Steel for the reinforcement of concrete -- Part 3: Welded fabric</w:delText>
              </w:r>
            </w:del>
            <w:ins w:id="913" w:author="Ashan Senel Asmone" w:date="2016-03-21T15:10:00Z">
              <w:r w:rsidR="00411DBF">
                <w:rPr>
                  <w:rFonts w:ascii="Calibri Light" w:hAnsi="Calibri Light"/>
                  <w:sz w:val="16"/>
                  <w:szCs w:val="16"/>
                </w:rPr>
                <w:t>ISO 6935-3:1992  Steel for the reinforcement of concrete -- Part 3: Welded fabric</w:t>
              </w:r>
            </w:ins>
          </w:p>
          <w:p w14:paraId="1EF08FA5" w14:textId="77777777" w:rsidR="004F3C8C" w:rsidRPr="004F3C8C" w:rsidRDefault="004F3C8C" w:rsidP="004F3C8C">
            <w:pPr>
              <w:spacing w:after="120"/>
              <w:rPr>
                <w:rFonts w:ascii="Calibri Light" w:hAnsi="Calibri Light"/>
                <w:sz w:val="16"/>
                <w:szCs w:val="16"/>
              </w:rPr>
            </w:pPr>
            <w:del w:id="914" w:author="Ashan Senel Asmone" w:date="2016-03-21T15:10:00Z">
              <w:r w:rsidRPr="004F3C8C" w:rsidDel="00411DBF">
                <w:rPr>
                  <w:rFonts w:ascii="Calibri Light" w:hAnsi="Calibri Light"/>
                  <w:sz w:val="16"/>
                  <w:szCs w:val="16"/>
                </w:rPr>
                <w:delText>ISO 10144:1991 Certification scheme for steel bars and wires for the reinforcement of concrete structures</w:delText>
              </w:r>
            </w:del>
            <w:ins w:id="915" w:author="Ashan Senel Asmone" w:date="2016-03-21T15:10:00Z">
              <w:r w:rsidR="00411DBF">
                <w:rPr>
                  <w:rFonts w:ascii="Calibri Light" w:hAnsi="Calibri Light"/>
                  <w:sz w:val="16"/>
                  <w:szCs w:val="16"/>
                </w:rPr>
                <w:t>ISO 10144:1991 Certification scheme for steel bars and wires for the reinforcement of concrete structures</w:t>
              </w:r>
            </w:ins>
            <w:r w:rsidRPr="004F3C8C">
              <w:rPr>
                <w:rFonts w:ascii="Calibri Light" w:hAnsi="Calibri Light"/>
                <w:sz w:val="16"/>
                <w:szCs w:val="16"/>
              </w:rPr>
              <w:t> </w:t>
            </w:r>
          </w:p>
          <w:p w14:paraId="0DC371BB" w14:textId="77777777" w:rsidR="004F3C8C" w:rsidRPr="004F3C8C" w:rsidRDefault="004F3C8C" w:rsidP="004F3C8C">
            <w:pPr>
              <w:spacing w:after="120"/>
              <w:rPr>
                <w:rFonts w:ascii="Calibri Light" w:hAnsi="Calibri Light"/>
                <w:sz w:val="16"/>
                <w:szCs w:val="16"/>
              </w:rPr>
            </w:pPr>
            <w:del w:id="916" w:author="Ashan Senel Asmone" w:date="2016-03-21T15:11:00Z">
              <w:r w:rsidRPr="004F3C8C" w:rsidDel="00411DBF">
                <w:rPr>
                  <w:rFonts w:ascii="Calibri Light" w:hAnsi="Calibri Light"/>
                  <w:sz w:val="16"/>
                  <w:szCs w:val="16"/>
                </w:rPr>
                <w:delText>ISO 10544:1992 Cold-reduced steel wire for the reinforcement of concrete and the manufacture of welded fabric</w:delText>
              </w:r>
            </w:del>
            <w:ins w:id="917" w:author="Ashan Senel Asmone" w:date="2016-03-21T15:11:00Z">
              <w:r w:rsidR="00411DBF">
                <w:rPr>
                  <w:rFonts w:ascii="Calibri Light" w:hAnsi="Calibri Light"/>
                  <w:sz w:val="16"/>
                  <w:szCs w:val="16"/>
                </w:rPr>
                <w:t>ISO 10544:1992 Cold-reduced steel wire for the reinforcement of concrete and the manufacture of welded fabric</w:t>
              </w:r>
            </w:ins>
            <w:r w:rsidRPr="004F3C8C">
              <w:rPr>
                <w:rFonts w:ascii="Calibri Light" w:hAnsi="Calibri Light"/>
                <w:sz w:val="16"/>
                <w:szCs w:val="16"/>
              </w:rPr>
              <w:t> </w:t>
            </w:r>
          </w:p>
          <w:p w14:paraId="1DEEBCAC" w14:textId="77777777" w:rsidR="004F3C8C" w:rsidRPr="004F3C8C" w:rsidRDefault="004F3C8C" w:rsidP="004F3C8C">
            <w:pPr>
              <w:spacing w:after="120"/>
              <w:rPr>
                <w:rFonts w:ascii="Calibri Light" w:hAnsi="Calibri Light"/>
                <w:sz w:val="16"/>
                <w:szCs w:val="16"/>
              </w:rPr>
            </w:pPr>
            <w:del w:id="918" w:author="Ashan Senel Asmone" w:date="2016-03-21T15:11:00Z">
              <w:r w:rsidRPr="004F3C8C" w:rsidDel="00411DBF">
                <w:rPr>
                  <w:rFonts w:ascii="Calibri Light" w:hAnsi="Calibri Light"/>
                  <w:sz w:val="16"/>
                  <w:szCs w:val="16"/>
                </w:rPr>
                <w:delText>ISO 11082:1992 Certification scheme for welded fabric for the reinforcement of concrete structures</w:delText>
              </w:r>
            </w:del>
            <w:ins w:id="919" w:author="Ashan Senel Asmone" w:date="2016-03-21T15:11:00Z">
              <w:r w:rsidR="00411DBF">
                <w:rPr>
                  <w:rFonts w:ascii="Calibri Light" w:hAnsi="Calibri Light"/>
                  <w:sz w:val="16"/>
                  <w:szCs w:val="16"/>
                </w:rPr>
                <w:t>ISO 11082:1992 Certification scheme for welded fabric for the reinforcement of concrete structures</w:t>
              </w:r>
            </w:ins>
            <w:r w:rsidRPr="004F3C8C">
              <w:rPr>
                <w:rFonts w:ascii="Calibri Light" w:hAnsi="Calibri Light"/>
                <w:sz w:val="16"/>
                <w:szCs w:val="16"/>
              </w:rPr>
              <w:t> </w:t>
            </w:r>
          </w:p>
          <w:p w14:paraId="6AC8CCA0" w14:textId="77777777" w:rsidR="004F3C8C" w:rsidRPr="004F3C8C" w:rsidRDefault="004F3C8C" w:rsidP="004F3C8C">
            <w:pPr>
              <w:spacing w:after="120"/>
              <w:rPr>
                <w:rFonts w:ascii="Calibri Light" w:hAnsi="Calibri Light"/>
                <w:sz w:val="16"/>
                <w:szCs w:val="16"/>
              </w:rPr>
            </w:pPr>
            <w:del w:id="920" w:author="Ashan Senel Asmone" w:date="2016-03-21T15:12:00Z">
              <w:r w:rsidRPr="004F3C8C" w:rsidDel="00411DBF">
                <w:rPr>
                  <w:rFonts w:ascii="Calibri Light" w:hAnsi="Calibri Light"/>
                  <w:sz w:val="16"/>
                  <w:szCs w:val="16"/>
                </w:rPr>
                <w:delText>ISO 14654:1999 Epoxy-coated steel for the reinforcement of concrete</w:delText>
              </w:r>
            </w:del>
            <w:ins w:id="921" w:author="Ashan Senel Asmone" w:date="2016-03-21T15:12:00Z">
              <w:r w:rsidR="00411DBF">
                <w:rPr>
                  <w:rFonts w:ascii="Calibri Light" w:hAnsi="Calibri Light"/>
                  <w:sz w:val="16"/>
                  <w:szCs w:val="16"/>
                </w:rPr>
                <w:t xml:space="preserve">ISO 14654:1999 Epoxy-coated steel for the reinforcement of concrete </w:t>
              </w:r>
            </w:ins>
            <w:r w:rsidRPr="004F3C8C">
              <w:rPr>
                <w:rFonts w:ascii="Calibri Light" w:hAnsi="Calibri Light"/>
                <w:sz w:val="16"/>
                <w:szCs w:val="16"/>
              </w:rPr>
              <w:t> </w:t>
            </w:r>
          </w:p>
          <w:p w14:paraId="345F1488" w14:textId="77777777" w:rsidR="004F3C8C" w:rsidRPr="004F3C8C" w:rsidRDefault="004F3C8C" w:rsidP="004F3C8C">
            <w:pPr>
              <w:spacing w:after="120"/>
              <w:rPr>
                <w:rFonts w:ascii="Calibri Light" w:hAnsi="Calibri Light"/>
                <w:sz w:val="16"/>
                <w:szCs w:val="16"/>
              </w:rPr>
            </w:pPr>
            <w:del w:id="922" w:author="Ashan Senel Asmone" w:date="2016-03-21T15:12:00Z">
              <w:r w:rsidRPr="004F3C8C" w:rsidDel="00411DBF">
                <w:rPr>
                  <w:rFonts w:ascii="Calibri Light" w:hAnsi="Calibri Light"/>
                  <w:sz w:val="16"/>
                  <w:szCs w:val="16"/>
                </w:rPr>
                <w:delText>ISO 14655:1999 Epoxy-coated strand for the prestressing of concrete</w:delText>
              </w:r>
            </w:del>
            <w:ins w:id="923" w:author="Ashan Senel Asmone" w:date="2016-03-21T15:12:00Z">
              <w:r w:rsidR="00411DBF">
                <w:rPr>
                  <w:rFonts w:ascii="Calibri Light" w:hAnsi="Calibri Light"/>
                  <w:sz w:val="16"/>
                  <w:szCs w:val="16"/>
                </w:rPr>
                <w:t>ISO 14655:1999 Epoxy-coated strand for the prestressing of concrete</w:t>
              </w:r>
            </w:ins>
            <w:r w:rsidRPr="004F3C8C">
              <w:rPr>
                <w:rFonts w:ascii="Calibri Light" w:hAnsi="Calibri Light"/>
                <w:sz w:val="16"/>
                <w:szCs w:val="16"/>
              </w:rPr>
              <w:t> </w:t>
            </w:r>
          </w:p>
          <w:p w14:paraId="3EA3695E" w14:textId="77777777" w:rsidR="004F3C8C" w:rsidRPr="004F3C8C" w:rsidRDefault="004F3C8C" w:rsidP="004F3C8C">
            <w:pPr>
              <w:spacing w:after="120"/>
              <w:rPr>
                <w:rFonts w:ascii="Calibri Light" w:hAnsi="Calibri Light"/>
                <w:sz w:val="16"/>
                <w:szCs w:val="16"/>
              </w:rPr>
            </w:pPr>
            <w:del w:id="924" w:author="Ashan Senel Asmone" w:date="2016-03-21T15:12:00Z">
              <w:r w:rsidRPr="004F3C8C" w:rsidDel="00411DBF">
                <w:rPr>
                  <w:rFonts w:ascii="Calibri Light" w:hAnsi="Calibri Light"/>
                  <w:sz w:val="16"/>
                  <w:szCs w:val="16"/>
                </w:rPr>
                <w:delText>ISO 14656:1999 Epoxy powder and sealing material for the coating of steel for the reinforcement of concrete</w:delText>
              </w:r>
            </w:del>
            <w:ins w:id="925" w:author="Ashan Senel Asmone" w:date="2016-03-21T15:12:00Z">
              <w:r w:rsidR="00411DBF">
                <w:rPr>
                  <w:rFonts w:ascii="Calibri Light" w:hAnsi="Calibri Light"/>
                  <w:sz w:val="16"/>
                  <w:szCs w:val="16"/>
                </w:rPr>
                <w:t>ISO 14656:1999 Epoxy powder and sealing material for the coating of steel for the reinforcement of concrete</w:t>
              </w:r>
            </w:ins>
            <w:r w:rsidRPr="004F3C8C">
              <w:rPr>
                <w:rFonts w:ascii="Calibri Light" w:hAnsi="Calibri Light"/>
                <w:sz w:val="16"/>
                <w:szCs w:val="16"/>
              </w:rPr>
              <w:t> </w:t>
            </w:r>
          </w:p>
          <w:p w14:paraId="1E0E0B53" w14:textId="77777777" w:rsidR="004F3C8C" w:rsidRPr="004F3C8C" w:rsidRDefault="004F3C8C" w:rsidP="004F3C8C">
            <w:pPr>
              <w:spacing w:after="120"/>
              <w:rPr>
                <w:rFonts w:ascii="Calibri Light" w:hAnsi="Calibri Light"/>
                <w:sz w:val="16"/>
                <w:szCs w:val="16"/>
              </w:rPr>
            </w:pPr>
            <w:del w:id="926" w:author="Ashan Senel Asmone" w:date="2016-03-21T15:13:00Z">
              <w:r w:rsidRPr="004F3C8C" w:rsidDel="00411DBF">
                <w:rPr>
                  <w:rFonts w:ascii="Calibri Light" w:hAnsi="Calibri Light"/>
                  <w:sz w:val="16"/>
                  <w:szCs w:val="16"/>
                </w:rPr>
                <w:delText>ISO 15630-1:2002 Steel for the reinforcement and prestressing of concrete -- Test methods -- Part 1: Reinforcing bars, wire rod and wire</w:delText>
              </w:r>
            </w:del>
            <w:ins w:id="927" w:author="Ashan Senel Asmone" w:date="2016-03-21T15:13:00Z">
              <w:r w:rsidR="00411DBF">
                <w:rPr>
                  <w:rFonts w:ascii="Calibri Light" w:hAnsi="Calibri Light"/>
                  <w:sz w:val="16"/>
                  <w:szCs w:val="16"/>
                </w:rPr>
                <w:t>ISO 15630-1:2010 Steel for the reinforcement and prestressing of concrete -- Test methods -- Part 1: Reinforcing bars, wire rod and wire</w:t>
              </w:r>
            </w:ins>
            <w:r w:rsidRPr="004F3C8C">
              <w:rPr>
                <w:rFonts w:ascii="Calibri Light" w:hAnsi="Calibri Light"/>
                <w:sz w:val="16"/>
                <w:szCs w:val="16"/>
              </w:rPr>
              <w:t> </w:t>
            </w:r>
          </w:p>
          <w:p w14:paraId="1BD53044" w14:textId="77777777" w:rsidR="004F3C8C" w:rsidRPr="004F3C8C" w:rsidRDefault="004F3C8C" w:rsidP="004F3C8C">
            <w:pPr>
              <w:spacing w:after="120"/>
              <w:rPr>
                <w:rFonts w:ascii="Calibri Light" w:hAnsi="Calibri Light"/>
                <w:sz w:val="16"/>
                <w:szCs w:val="16"/>
              </w:rPr>
            </w:pPr>
            <w:del w:id="928" w:author="Ashan Senel Asmone" w:date="2016-03-21T15:13:00Z">
              <w:r w:rsidRPr="004F3C8C" w:rsidDel="00411DBF">
                <w:rPr>
                  <w:rFonts w:ascii="Calibri Light" w:hAnsi="Calibri Light"/>
                  <w:sz w:val="16"/>
                  <w:szCs w:val="16"/>
                </w:rPr>
                <w:delText>ISO 15630-2:2002 Steel for the reinforcement and prestressing of concrete -- Test methods -- Part 2: Welded fabric</w:delText>
              </w:r>
            </w:del>
            <w:ins w:id="929" w:author="Ashan Senel Asmone" w:date="2016-03-21T15:13:00Z">
              <w:r w:rsidR="00411DBF">
                <w:rPr>
                  <w:rFonts w:ascii="Calibri Light" w:hAnsi="Calibri Light"/>
                  <w:sz w:val="16"/>
                  <w:szCs w:val="16"/>
                </w:rPr>
                <w:t>ISO 15630-2:2010 Steel for the reinforcement and prestressing of concrete -- Test methods -- Part 2: Welded fabric</w:t>
              </w:r>
            </w:ins>
            <w:r w:rsidRPr="004F3C8C">
              <w:rPr>
                <w:rFonts w:ascii="Calibri Light" w:hAnsi="Calibri Light"/>
                <w:sz w:val="16"/>
                <w:szCs w:val="16"/>
              </w:rPr>
              <w:t> </w:t>
            </w:r>
          </w:p>
          <w:p w14:paraId="5CA9749F" w14:textId="77777777" w:rsidR="004F3C8C" w:rsidRPr="004F3C8C" w:rsidRDefault="004F3C8C" w:rsidP="00570413">
            <w:pPr>
              <w:spacing w:after="120"/>
              <w:rPr>
                <w:rFonts w:ascii="Calibri Light" w:hAnsi="Calibri Light"/>
                <w:sz w:val="16"/>
                <w:szCs w:val="16"/>
              </w:rPr>
            </w:pPr>
            <w:del w:id="930" w:author="Ashan Senel Asmone" w:date="2016-03-21T15:13:00Z">
              <w:r w:rsidRPr="004F3C8C" w:rsidDel="00411DBF">
                <w:rPr>
                  <w:rFonts w:ascii="Calibri Light" w:hAnsi="Calibri Light"/>
                  <w:sz w:val="16"/>
                  <w:szCs w:val="16"/>
                </w:rPr>
                <w:delText>ISO 15630-3:2002 Steel for the reinforcement and prestressing of concrete -- Test methods -- Part 3: Prestressing steel</w:delText>
              </w:r>
            </w:del>
            <w:ins w:id="931" w:author="Ashan Senel Asmone" w:date="2016-03-21T15:13:00Z">
              <w:r w:rsidR="00411DBF">
                <w:rPr>
                  <w:rFonts w:ascii="Calibri Light" w:hAnsi="Calibri Light"/>
                  <w:sz w:val="16"/>
                  <w:szCs w:val="16"/>
                </w:rPr>
                <w:t>ISO 15630-3:2010 Steel for the reinforcement and prestressing of concrete -- Test methods -- Part 3: Prestressing steel</w:t>
              </w:r>
            </w:ins>
            <w:r w:rsidRPr="004F3C8C">
              <w:rPr>
                <w:rFonts w:ascii="Calibri Light" w:hAnsi="Calibri Light"/>
                <w:sz w:val="16"/>
                <w:szCs w:val="16"/>
              </w:rPr>
              <w:t> </w:t>
            </w:r>
          </w:p>
        </w:tc>
      </w:tr>
    </w:tbl>
    <w:p w14:paraId="5358B5A6" w14:textId="77777777" w:rsidR="004F3C8C" w:rsidRPr="004F3C8C" w:rsidRDefault="004F3C8C" w:rsidP="004F3C8C">
      <w:pPr>
        <w:rPr>
          <w:sz w:val="16"/>
          <w:szCs w:val="16"/>
          <w:lang w:val="en-US"/>
        </w:rPr>
      </w:pPr>
    </w:p>
    <w:p w14:paraId="0D3D7873" w14:textId="77777777" w:rsidR="004F3C8C" w:rsidRPr="004F3C8C" w:rsidRDefault="004F3C8C" w:rsidP="004F3C8C">
      <w:pPr>
        <w:pStyle w:val="Heading2"/>
        <w:rPr>
          <w:lang w:val="en-US"/>
        </w:rPr>
      </w:pPr>
      <w:r w:rsidRPr="004F3C8C">
        <w:t>Dampness and Condensation</w:t>
      </w:r>
    </w:p>
    <w:tbl>
      <w:tblPr>
        <w:tblStyle w:val="TableGrid"/>
        <w:tblW w:w="0" w:type="auto"/>
        <w:tblInd w:w="108" w:type="dxa"/>
        <w:tblLook w:val="04A0" w:firstRow="1" w:lastRow="0" w:firstColumn="1" w:lastColumn="0" w:noHBand="0" w:noVBand="1"/>
      </w:tblPr>
      <w:tblGrid>
        <w:gridCol w:w="685"/>
        <w:gridCol w:w="8449"/>
      </w:tblGrid>
      <w:tr w:rsidR="004F3C8C" w:rsidRPr="004F3C8C" w14:paraId="3372CBA5" w14:textId="77777777" w:rsidTr="00570413">
        <w:tc>
          <w:tcPr>
            <w:tcW w:w="685" w:type="dxa"/>
          </w:tcPr>
          <w:p w14:paraId="0A4290C6" w14:textId="77777777" w:rsidR="004F3C8C" w:rsidRPr="004F3C8C" w:rsidRDefault="004F3C8C" w:rsidP="00570413">
            <w:pPr>
              <w:spacing w:after="120"/>
              <w:rPr>
                <w:rFonts w:ascii="Calibri Light" w:hAnsi="Calibri Light"/>
                <w:sz w:val="16"/>
                <w:szCs w:val="16"/>
                <w:lang w:val="en-US"/>
              </w:rPr>
            </w:pPr>
            <w:r w:rsidRPr="004F3C8C">
              <w:rPr>
                <w:rFonts w:ascii="Calibri Light" w:hAnsi="Calibri Light"/>
                <w:sz w:val="16"/>
                <w:szCs w:val="16"/>
                <w:lang w:val="en-US"/>
              </w:rPr>
              <w:t>BS</w:t>
            </w:r>
          </w:p>
        </w:tc>
        <w:tc>
          <w:tcPr>
            <w:tcW w:w="8449" w:type="dxa"/>
          </w:tcPr>
          <w:p w14:paraId="36B8A9DD"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Concrete</w:t>
            </w:r>
          </w:p>
          <w:p w14:paraId="65594405" w14:textId="77777777" w:rsidR="004F3C8C" w:rsidRPr="004F3C8C" w:rsidRDefault="004F3C8C" w:rsidP="004F3C8C">
            <w:pPr>
              <w:spacing w:after="120"/>
              <w:rPr>
                <w:rFonts w:ascii="Calibri Light" w:hAnsi="Calibri Light"/>
                <w:sz w:val="16"/>
                <w:szCs w:val="16"/>
              </w:rPr>
            </w:pPr>
            <w:del w:id="932" w:author="Ashan Senel Asmone" w:date="2016-03-18T15:53:00Z">
              <w:r w:rsidRPr="004F3C8C" w:rsidDel="00A36541">
                <w:rPr>
                  <w:rFonts w:ascii="Calibri Light" w:hAnsi="Calibri Light"/>
                  <w:sz w:val="16"/>
                  <w:szCs w:val="16"/>
                </w:rPr>
                <w:delText>BS 12:1996-Specification for Portland cement</w:delText>
              </w:r>
            </w:del>
            <w:ins w:id="933" w:author="Ashan Senel Asmone" w:date="2016-03-18T15:53:00Z">
              <w:r w:rsidR="00A36541">
                <w:rPr>
                  <w:rFonts w:ascii="Calibri Light" w:hAnsi="Calibri Light"/>
                  <w:sz w:val="16"/>
                  <w:szCs w:val="16"/>
                </w:rPr>
                <w:t>BS EN 197-1:2011 Cement. Composition, specifications and conformity criteria for common cements</w:t>
              </w:r>
            </w:ins>
          </w:p>
          <w:p w14:paraId="2C93719F" w14:textId="77777777" w:rsidR="004F3C8C" w:rsidRPr="004F3C8C" w:rsidRDefault="004F3C8C" w:rsidP="004F3C8C">
            <w:pPr>
              <w:spacing w:after="120"/>
              <w:rPr>
                <w:rFonts w:ascii="Calibri Light" w:hAnsi="Calibri Light"/>
                <w:sz w:val="16"/>
                <w:szCs w:val="16"/>
              </w:rPr>
            </w:pPr>
            <w:del w:id="934" w:author="Ashan Senel Asmone" w:date="2016-03-18T16:06:00Z">
              <w:r w:rsidRPr="004F3C8C" w:rsidDel="009F2DAF">
                <w:rPr>
                  <w:rFonts w:ascii="Calibri Light" w:hAnsi="Calibri Light"/>
                  <w:sz w:val="16"/>
                  <w:szCs w:val="16"/>
                </w:rPr>
                <w:delText>BS 410-Specification for test sieves</w:delText>
              </w:r>
            </w:del>
            <w:ins w:id="935" w:author="Ashan Senel Asmone" w:date="2016-03-18T16:06:00Z">
              <w:r w:rsidR="009F2DAF">
                <w:rPr>
                  <w:rFonts w:ascii="Calibri Light" w:hAnsi="Calibri Light"/>
                  <w:sz w:val="16"/>
                  <w:szCs w:val="16"/>
                </w:rPr>
                <w:t>BS ISO 3310-2:2013 Test sieves. Technical requirements and testing. Test sieves of perforated metal plate/ BS 410-1:2000, ISO 3310-1:2000 Test sieves. Technical requirements and testing. Test sieves of metal wire cloth</w:t>
              </w:r>
            </w:ins>
          </w:p>
          <w:p w14:paraId="2F7AB9A1" w14:textId="77777777" w:rsidR="004F3C8C" w:rsidRPr="004F3C8C" w:rsidRDefault="004F3C8C" w:rsidP="004F3C8C">
            <w:pPr>
              <w:spacing w:after="120"/>
              <w:rPr>
                <w:rFonts w:ascii="Calibri Light" w:hAnsi="Calibri Light"/>
                <w:sz w:val="16"/>
                <w:szCs w:val="16"/>
              </w:rPr>
            </w:pPr>
            <w:del w:id="936" w:author="Ashan Senel Asmone" w:date="2016-03-18T16:08:00Z">
              <w:r w:rsidRPr="004F3C8C" w:rsidDel="007E195F">
                <w:rPr>
                  <w:rFonts w:ascii="Calibri Light" w:hAnsi="Calibri Light"/>
                  <w:sz w:val="16"/>
                  <w:szCs w:val="16"/>
                </w:rPr>
                <w:delText>BS 812:(varies)-Testing aggregates</w:delText>
              </w:r>
            </w:del>
            <w:ins w:id="937" w:author="Ashan Senel Asmone" w:date="2016-03-18T16:14:00Z">
              <w:r w:rsidR="007E195F">
                <w:rPr>
                  <w:rFonts w:ascii="Calibri Light" w:hAnsi="Calibri Light"/>
                  <w:sz w:val="16"/>
                  <w:szCs w:val="16"/>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938" w:author="Ashan Senel Asmone" w:date="2016-03-18T16:13:00Z">
              <w:r w:rsidR="007E195F">
                <w:rPr>
                  <w:rFonts w:ascii="Calibri Light" w:hAnsi="Calibri Light"/>
                  <w:sz w:val="16"/>
                  <w:szCs w:val="16"/>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939" w:author="Ashan Senel Asmone" w:date="2016-03-18T16:12:00Z">
              <w:r w:rsidR="007E195F">
                <w:rPr>
                  <w:rFonts w:ascii="Calibri Light" w:hAnsi="Calibri Light"/>
                  <w:sz w:val="16"/>
                  <w:szCs w:val="16"/>
                </w:rPr>
                <w:t xml:space="preserve">BS 812-109:1990. Testing aggregates. Methods for determination of moisture content/ BS 812-104:1994. Testing aggregates. Method for qualitative and quantitative petrographic examination of aggregates/ </w:t>
              </w:r>
            </w:ins>
            <w:ins w:id="940" w:author="Ashan Senel Asmone" w:date="2016-03-18T16:09:00Z">
              <w:r w:rsidR="007E195F">
                <w:rPr>
                  <w:rFonts w:ascii="Calibri Light" w:hAnsi="Calibri Light"/>
                  <w:sz w:val="16"/>
                  <w:szCs w:val="16"/>
                </w:rPr>
                <w:t>BS 812-123:1999. Testing aggregates. Method for determination of alkali-silica reactivity. Concrete prism method/ BS 812-2:1995. Testing aggregates. Methods for determination of density/</w:t>
              </w:r>
            </w:ins>
            <w:ins w:id="941" w:author="Ashan Senel Asmone" w:date="2016-03-18T16:08:00Z">
              <w:r w:rsidR="007E195F">
                <w:rPr>
                  <w:rFonts w:ascii="Calibri Light" w:hAnsi="Calibri Light"/>
                  <w:sz w:val="16"/>
                  <w:szCs w:val="16"/>
                </w:rPr>
                <w:t xml:space="preserve">BS EN 932-5:2012 Tests for general properties of aggregates. Common equipment and calibration/ BS 812-124:2009. Testing aggregates. Method for determination of frost heave/ </w:t>
              </w:r>
            </w:ins>
            <w:r w:rsidRPr="004F3C8C">
              <w:rPr>
                <w:rFonts w:ascii="Calibri Light" w:hAnsi="Calibri Light"/>
                <w:sz w:val="16"/>
                <w:szCs w:val="16"/>
              </w:rPr>
              <w:t>.</w:t>
            </w:r>
          </w:p>
          <w:p w14:paraId="1230194D" w14:textId="77777777" w:rsidR="004F3C8C" w:rsidRPr="004F3C8C" w:rsidRDefault="004F3C8C" w:rsidP="004F3C8C">
            <w:pPr>
              <w:spacing w:after="120"/>
              <w:rPr>
                <w:rFonts w:ascii="Calibri Light" w:hAnsi="Calibri Light"/>
                <w:sz w:val="16"/>
                <w:szCs w:val="16"/>
              </w:rPr>
            </w:pPr>
            <w:del w:id="942" w:author="Ashan Senel Asmone" w:date="2016-03-18T16:20:00Z">
              <w:r w:rsidRPr="004F3C8C" w:rsidDel="007E195F">
                <w:rPr>
                  <w:rFonts w:ascii="Calibri Light" w:hAnsi="Calibri Light"/>
                  <w:sz w:val="16"/>
                  <w:szCs w:val="16"/>
                </w:rPr>
                <w:delText>BS 882:1992-Specification for aggregates from natural sources for concrete</w:delText>
              </w:r>
            </w:del>
            <w:ins w:id="943" w:author="Ashan Senel Asmone" w:date="2016-03-18T16:20:00Z">
              <w:r w:rsidR="007E195F">
                <w:rPr>
                  <w:rFonts w:ascii="Calibri Light" w:hAnsi="Calibri Light"/>
                  <w:sz w:val="16"/>
                  <w:szCs w:val="16"/>
                </w:rPr>
                <w:t>BS EN 12620:2002+A1:2008 Aggregates for concrete</w:t>
              </w:r>
            </w:ins>
          </w:p>
          <w:p w14:paraId="5A476135" w14:textId="77777777" w:rsidR="004F3C8C" w:rsidRPr="004F3C8C" w:rsidRDefault="004F3C8C" w:rsidP="004F3C8C">
            <w:pPr>
              <w:spacing w:after="120"/>
              <w:rPr>
                <w:rFonts w:ascii="Calibri Light" w:hAnsi="Calibri Light"/>
                <w:sz w:val="16"/>
                <w:szCs w:val="16"/>
              </w:rPr>
            </w:pPr>
            <w:del w:id="944" w:author="Ashan Senel Asmone" w:date="2016-03-18T16:32:00Z">
              <w:r w:rsidRPr="004F3C8C" w:rsidDel="00902ADA">
                <w:rPr>
                  <w:rFonts w:ascii="Calibri Light" w:hAnsi="Calibri Light"/>
                  <w:sz w:val="16"/>
                  <w:szCs w:val="16"/>
                </w:rPr>
                <w:delText>BS 1014-Specification for high alumina cement</w:delText>
              </w:r>
            </w:del>
            <w:ins w:id="945" w:author="Ashan Senel Asmone" w:date="2016-03-18T16:32:00Z">
              <w:r w:rsidR="00902ADA">
                <w:rPr>
                  <w:rFonts w:ascii="Calibri Light" w:hAnsi="Calibri Light"/>
                  <w:sz w:val="16"/>
                  <w:szCs w:val="16"/>
                </w:rPr>
                <w:t>BS EN 12878:2014 Pigments for the colouring of building materials based on cement and/or lime. Specifications and methods of test</w:t>
              </w:r>
            </w:ins>
          </w:p>
          <w:p w14:paraId="7F691DF8" w14:textId="77777777" w:rsidR="004F3C8C" w:rsidRPr="004F3C8C" w:rsidRDefault="004F3C8C" w:rsidP="004F3C8C">
            <w:pPr>
              <w:spacing w:after="120"/>
              <w:rPr>
                <w:rFonts w:ascii="Calibri Light" w:hAnsi="Calibri Light"/>
                <w:sz w:val="16"/>
                <w:szCs w:val="16"/>
              </w:rPr>
            </w:pPr>
            <w:del w:id="946" w:author="Ashan Senel Asmone" w:date="2016-03-18T16:33:00Z">
              <w:r w:rsidRPr="004F3C8C" w:rsidDel="00902ADA">
                <w:rPr>
                  <w:rFonts w:ascii="Calibri Light" w:hAnsi="Calibri Light"/>
                  <w:sz w:val="16"/>
                  <w:szCs w:val="16"/>
                </w:rPr>
                <w:delText>BS 1199-Specification for building sands from natural sources</w:delText>
              </w:r>
            </w:del>
            <w:ins w:id="947" w:author="Ashan Senel Asmone" w:date="2016-03-21T17:09:00Z">
              <w:r w:rsidR="00785E22">
                <w:rPr>
                  <w:rFonts w:ascii="Calibri Light" w:hAnsi="Calibri Light"/>
                  <w:sz w:val="16"/>
                  <w:szCs w:val="16"/>
                </w:rPr>
                <w:t>BS EN 13139:2002 Aggregates for mortar</w:t>
              </w:r>
            </w:ins>
          </w:p>
          <w:p w14:paraId="7EAFACA0" w14:textId="77777777" w:rsidR="004F3C8C" w:rsidRPr="004F3C8C" w:rsidRDefault="004F3C8C" w:rsidP="004F3C8C">
            <w:pPr>
              <w:spacing w:after="120"/>
              <w:rPr>
                <w:rFonts w:ascii="Calibri Light" w:hAnsi="Calibri Light"/>
                <w:sz w:val="16"/>
                <w:szCs w:val="16"/>
              </w:rPr>
            </w:pPr>
            <w:del w:id="948" w:author="Ashan Senel Asmone" w:date="2016-03-18T16:39:00Z">
              <w:r w:rsidRPr="004F3C8C" w:rsidDel="00902ADA">
                <w:rPr>
                  <w:rFonts w:ascii="Calibri Light" w:hAnsi="Calibri Light"/>
                  <w:sz w:val="16"/>
                  <w:szCs w:val="16"/>
                </w:rPr>
                <w:delText>BS 1881:(varies)-Testing concrete</w:delText>
              </w:r>
            </w:del>
            <w:ins w:id="949" w:author="Ashan Senel Asmone" w:date="2016-03-21T17:09:00Z">
              <w:r w:rsidR="00785E22">
                <w:rPr>
                  <w:rFonts w:ascii="Calibri Light" w:hAnsi="Calibri Light"/>
                  <w:sz w:val="16"/>
                  <w:szCs w:val="16"/>
                </w:rPr>
                <w:t>BS EN 13139:2002 Aggregates for mortar</w:t>
              </w:r>
            </w:ins>
            <w:ins w:id="950" w:author="Ashan Senel Asmone" w:date="2016-03-18T16:41:00Z">
              <w:r w:rsidR="00902ADA">
                <w:rPr>
                  <w:rFonts w:ascii="Calibri Light" w:hAnsi="Calibri Light"/>
                  <w:sz w:val="16"/>
                  <w:szCs w:val="16"/>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951" w:author="Ashan Senel Asmone" w:date="2016-03-18T16:40:00Z">
              <w:r w:rsidR="00902ADA">
                <w:rPr>
                  <w:rFonts w:ascii="Calibri Light" w:hAnsi="Calibri Light"/>
                  <w:sz w:val="16"/>
                  <w:szCs w:val="16"/>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952" w:author="Ashan Senel Asmone" w:date="2016-03-18T16:39:00Z">
              <w:r w:rsidR="00902ADA">
                <w:rPr>
                  <w:rFonts w:ascii="Calibri Light" w:hAnsi="Calibri Light"/>
                  <w:sz w:val="16"/>
                  <w:szCs w:val="16"/>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4F3C8C">
              <w:rPr>
                <w:rFonts w:ascii="Calibri Light" w:hAnsi="Calibri Light"/>
                <w:sz w:val="16"/>
                <w:szCs w:val="16"/>
              </w:rPr>
              <w:t>.</w:t>
            </w:r>
          </w:p>
          <w:p w14:paraId="347E67F1" w14:textId="77777777" w:rsidR="004F3C8C" w:rsidRPr="004F3C8C" w:rsidRDefault="004F3C8C" w:rsidP="004F3C8C">
            <w:pPr>
              <w:spacing w:after="120"/>
              <w:rPr>
                <w:rFonts w:ascii="Calibri Light" w:hAnsi="Calibri Light"/>
                <w:sz w:val="16"/>
                <w:szCs w:val="16"/>
              </w:rPr>
            </w:pPr>
            <w:del w:id="953" w:author="Ashan Senel Asmone" w:date="2016-03-18T16:38:00Z">
              <w:r w:rsidRPr="004F3C8C" w:rsidDel="00902ADA">
                <w:rPr>
                  <w:rFonts w:ascii="Calibri Light" w:hAnsi="Calibri Light"/>
                  <w:sz w:val="16"/>
                  <w:szCs w:val="16"/>
                </w:rPr>
                <w:delText>BS 4027- Specification for sulphate-resisting Portland cement</w:delText>
              </w:r>
            </w:del>
          </w:p>
          <w:p w14:paraId="70665F17" w14:textId="77777777" w:rsidR="004F3C8C" w:rsidRPr="004F3C8C" w:rsidRDefault="004F3C8C" w:rsidP="004F3C8C">
            <w:pPr>
              <w:spacing w:after="120"/>
              <w:rPr>
                <w:rFonts w:ascii="Calibri Light" w:hAnsi="Calibri Light"/>
                <w:sz w:val="16"/>
                <w:szCs w:val="16"/>
              </w:rPr>
            </w:pPr>
            <w:del w:id="954" w:author="Ashan Senel Asmone" w:date="2016-03-21T15:19:00Z">
              <w:r w:rsidRPr="004F3C8C" w:rsidDel="00337A12">
                <w:rPr>
                  <w:rFonts w:ascii="Calibri Light" w:hAnsi="Calibri Light"/>
                  <w:sz w:val="16"/>
                  <w:szCs w:val="16"/>
                </w:rPr>
                <w:delText>BS 4408: Part 1: 1969 Recommendations for non-destructive methods of test for concrete. Part 1: Electromagnetic cover measuring devices</w:delText>
              </w:r>
            </w:del>
            <w:ins w:id="955" w:author="Ashan Senel Asmone" w:date="2016-03-21T15:19:00Z">
              <w:r w:rsidR="00337A12">
                <w:rPr>
                  <w:rFonts w:ascii="Calibri Light" w:hAnsi="Calibri Light"/>
                  <w:sz w:val="16"/>
                  <w:szCs w:val="16"/>
                </w:rPr>
                <w:t>BS 1881-204:1988 Testing concrete. Recommendations on the use of electromagnetic covermeters</w:t>
              </w:r>
            </w:ins>
          </w:p>
          <w:p w14:paraId="225AEDB1" w14:textId="77777777" w:rsidR="004F3C8C" w:rsidRPr="004F3C8C" w:rsidRDefault="004F3C8C" w:rsidP="004F3C8C">
            <w:pPr>
              <w:spacing w:after="120"/>
              <w:rPr>
                <w:rFonts w:ascii="Calibri Light" w:hAnsi="Calibri Light"/>
                <w:sz w:val="16"/>
                <w:szCs w:val="16"/>
              </w:rPr>
            </w:pPr>
            <w:del w:id="956" w:author="Ashan Senel Asmone" w:date="2016-03-21T15:20:00Z">
              <w:r w:rsidRPr="004F3C8C" w:rsidDel="00337A12">
                <w:rPr>
                  <w:rFonts w:ascii="Calibri Light" w:hAnsi="Calibri Light"/>
                  <w:sz w:val="16"/>
                  <w:szCs w:val="16"/>
                </w:rPr>
                <w:delText>BS 4408: Part 4: 1969 Recommendations for non-destructive methods of test for concrete. Part 4: Surface hardness methods</w:delText>
              </w:r>
            </w:del>
            <w:ins w:id="957" w:author="Ashan Senel Asmone" w:date="2016-03-21T15:20:00Z">
              <w:r w:rsidR="00337A12">
                <w:rPr>
                  <w:rFonts w:ascii="Calibri Light" w:hAnsi="Calibri Light"/>
                  <w:sz w:val="16"/>
                  <w:szCs w:val="16"/>
                </w:rPr>
                <w:t>BS 1881-206:1986 Testing concrete. Recommendations for determination of strain in concrete</w:t>
              </w:r>
            </w:ins>
          </w:p>
          <w:p w14:paraId="155D6E5A" w14:textId="77777777" w:rsidR="004F3C8C" w:rsidRPr="004F3C8C" w:rsidRDefault="004F3C8C" w:rsidP="004F3C8C">
            <w:pPr>
              <w:spacing w:after="120"/>
              <w:rPr>
                <w:rFonts w:ascii="Calibri Light" w:hAnsi="Calibri Light"/>
                <w:sz w:val="16"/>
                <w:szCs w:val="16"/>
              </w:rPr>
            </w:pPr>
            <w:del w:id="958" w:author="Ashan Senel Asmone" w:date="2016-03-21T15:22:00Z">
              <w:r w:rsidRPr="004F3C8C" w:rsidDel="00337A12">
                <w:rPr>
                  <w:rFonts w:ascii="Calibri Light" w:hAnsi="Calibri Light"/>
                  <w:sz w:val="16"/>
                  <w:szCs w:val="16"/>
                </w:rPr>
                <w:delText>BS 4550-6:1978-Methods of testing cement. Standard sand for mortar cube</w:delText>
              </w:r>
            </w:del>
            <w:ins w:id="959" w:author="Ashan Senel Asmone" w:date="2016-03-21T15:22:00Z">
              <w:r w:rsidR="00337A12">
                <w:rPr>
                  <w:rFonts w:ascii="Calibri Light" w:hAnsi="Calibri Light"/>
                  <w:sz w:val="16"/>
                  <w:szCs w:val="16"/>
                </w:rPr>
                <w:t>BS 4550-6:1978 Methods of testing cement. Standard sand for mortar cubes</w:t>
              </w:r>
            </w:ins>
            <w:r w:rsidRPr="004F3C8C">
              <w:rPr>
                <w:rFonts w:ascii="Calibri Light" w:hAnsi="Calibri Light"/>
                <w:sz w:val="16"/>
                <w:szCs w:val="16"/>
              </w:rPr>
              <w:t>s</w:t>
            </w:r>
          </w:p>
          <w:p w14:paraId="3C5F3E60" w14:textId="77777777" w:rsidR="004F3C8C" w:rsidRPr="004F3C8C" w:rsidRDefault="004F3C8C" w:rsidP="004F3C8C">
            <w:pPr>
              <w:spacing w:after="120"/>
              <w:rPr>
                <w:rFonts w:ascii="Calibri Light" w:hAnsi="Calibri Light"/>
                <w:sz w:val="16"/>
                <w:szCs w:val="16"/>
              </w:rPr>
            </w:pPr>
            <w:del w:id="960" w:author="Ashan Senel Asmone" w:date="2016-03-18T16:48:00Z">
              <w:r w:rsidRPr="004F3C8C" w:rsidDel="0083514B">
                <w:rPr>
                  <w:rFonts w:ascii="Calibri Light" w:hAnsi="Calibri Light"/>
                  <w:sz w:val="16"/>
                  <w:szCs w:val="16"/>
                </w:rPr>
                <w:delText>BS 4721-Specification for ready-mixed building mortars</w:delText>
              </w:r>
            </w:del>
            <w:ins w:id="961" w:author="Ashan Senel Asmone" w:date="2016-03-18T16:48:00Z">
              <w:r w:rsidR="0083514B">
                <w:rPr>
                  <w:rFonts w:ascii="Calibri Light" w:hAnsi="Calibri Light"/>
                  <w:sz w:val="16"/>
                  <w:szCs w:val="16"/>
                </w:rPr>
                <w:t>BS EN 998-1:2003-Specification for mortar for masonry. Rendering and plastering mortar/ BS EN 998-2:2003-Specification for mortar for masonry. Masonry mortar</w:t>
              </w:r>
            </w:ins>
          </w:p>
          <w:p w14:paraId="2CE8ADE3" w14:textId="77777777" w:rsidR="004F3C8C" w:rsidRPr="004F3C8C" w:rsidRDefault="004F3C8C" w:rsidP="004F3C8C">
            <w:pPr>
              <w:spacing w:after="120"/>
              <w:rPr>
                <w:rFonts w:ascii="Calibri Light" w:hAnsi="Calibri Light"/>
                <w:sz w:val="16"/>
                <w:szCs w:val="16"/>
              </w:rPr>
            </w:pPr>
            <w:r w:rsidRPr="004F3C8C">
              <w:rPr>
                <w:rFonts w:ascii="Calibri Light" w:hAnsi="Calibri Light"/>
                <w:sz w:val="16"/>
                <w:szCs w:val="16"/>
              </w:rPr>
              <w:t>;</w:t>
            </w:r>
          </w:p>
          <w:p w14:paraId="75639C1A" w14:textId="77777777" w:rsidR="004F3C8C" w:rsidRPr="004F3C8C" w:rsidRDefault="004F3C8C" w:rsidP="004F3C8C">
            <w:pPr>
              <w:spacing w:after="120"/>
              <w:rPr>
                <w:rFonts w:ascii="Calibri Light" w:hAnsi="Calibri Light"/>
                <w:sz w:val="16"/>
                <w:szCs w:val="16"/>
              </w:rPr>
            </w:pPr>
            <w:del w:id="962" w:author="Ashan Senel Asmone" w:date="2016-03-18T17:12:00Z">
              <w:r w:rsidRPr="004F3C8C" w:rsidDel="00922C80">
                <w:rPr>
                  <w:rFonts w:ascii="Calibri Light" w:hAnsi="Calibri Light"/>
                  <w:sz w:val="16"/>
                  <w:szCs w:val="16"/>
                </w:rPr>
                <w:delText>BS 4887-1:1986-Mortar admixtures. Specification for air-entraining (plasticizing) admixtures</w:delText>
              </w:r>
            </w:del>
            <w:ins w:id="963" w:author="Ashan Senel Asmone" w:date="2016-03-18T17:12:00Z">
              <w:r w:rsidR="00922C80">
                <w:rPr>
                  <w:rFonts w:ascii="Calibri Light" w:hAnsi="Calibri Light"/>
                  <w:sz w:val="16"/>
                  <w:szCs w:val="16"/>
                </w:rPr>
                <w:t>BS EN 934-3:2009+A1:2012 Admixtures for concrete, mortar and grout. Admixtures for masonry mortar. Definitions, requirements, conformity and marking and labelling/</w:t>
              </w:r>
            </w:ins>
          </w:p>
          <w:p w14:paraId="09688BF5" w14:textId="77777777" w:rsidR="004F3C8C" w:rsidRPr="004F3C8C" w:rsidRDefault="004F3C8C" w:rsidP="004F3C8C">
            <w:pPr>
              <w:spacing w:after="120"/>
              <w:rPr>
                <w:rFonts w:ascii="Calibri Light" w:hAnsi="Calibri Light"/>
                <w:sz w:val="16"/>
                <w:szCs w:val="16"/>
              </w:rPr>
            </w:pPr>
            <w:del w:id="964" w:author="Ashan Senel Asmone" w:date="2016-03-18T17:13:00Z">
              <w:r w:rsidRPr="004F3C8C" w:rsidDel="00922C80">
                <w:rPr>
                  <w:rFonts w:ascii="Calibri Light" w:hAnsi="Calibri Light"/>
                  <w:sz w:val="16"/>
                  <w:szCs w:val="16"/>
                </w:rPr>
                <w:delText>BS 4887-2:1987-Mortar admixtures. Specification for set retarding admixtures</w:delText>
              </w:r>
            </w:del>
            <w:ins w:id="965" w:author="Ashan Senel Asmone" w:date="2016-03-18T17:13:00Z">
              <w:r w:rsidR="00922C80">
                <w:rPr>
                  <w:rFonts w:ascii="Calibri Light" w:hAnsi="Calibri Light"/>
                  <w:sz w:val="16"/>
                  <w:szCs w:val="16"/>
                </w:rPr>
                <w:t>BS EN 480-4:2005 Admixtures for concrete, mortar and grout. Test methods. Determination of bleeding of concrete/</w:t>
              </w:r>
            </w:ins>
          </w:p>
          <w:p w14:paraId="0ACDE8E2" w14:textId="77777777" w:rsidR="004F3C8C" w:rsidRPr="004F3C8C" w:rsidRDefault="004F3C8C" w:rsidP="004F3C8C">
            <w:pPr>
              <w:spacing w:after="120"/>
              <w:rPr>
                <w:rFonts w:ascii="Calibri Light" w:hAnsi="Calibri Light"/>
                <w:sz w:val="16"/>
                <w:szCs w:val="16"/>
              </w:rPr>
            </w:pPr>
            <w:del w:id="966" w:author="Ashan Senel Asmone" w:date="2016-03-18T17:15:00Z">
              <w:r w:rsidRPr="004F3C8C" w:rsidDel="00922C80">
                <w:rPr>
                  <w:rFonts w:ascii="Calibri Light" w:hAnsi="Calibri Light"/>
                  <w:sz w:val="16"/>
                  <w:szCs w:val="16"/>
                </w:rPr>
                <w:delText>BS 5075-Concrete admixtures</w:delText>
              </w:r>
            </w:del>
            <w:ins w:id="967" w:author="Ashan Senel Asmone" w:date="2016-03-18T17:20:00Z">
              <w:del w:id="968" w:author="Jing Kai Toh" w:date="2016-05-12T17:04:00Z">
                <w:r w:rsidR="00922C80" w:rsidDel="0010274C">
                  <w:rPr>
                    <w:rFonts w:ascii="Calibri Light" w:hAnsi="Calibri Light"/>
                    <w:sz w:val="16"/>
                    <w:szCs w:val="16"/>
                  </w:rPr>
                  <w:delText>BS EN 934-6:2001 Admixtures for concrete, mortar and grout. Sampling, conformity control and evaluation of conformity</w:delText>
                </w:r>
              </w:del>
            </w:ins>
            <w:ins w:id="969" w:author="Jing Kai Toh" w:date="2016-05-12T17:04:00Z">
              <w:r w:rsidR="0010274C">
                <w:rPr>
                  <w:rFonts w:ascii="Calibri Light" w:hAnsi="Calibri Light"/>
                  <w:sz w:val="16"/>
                  <w:szCs w:val="16"/>
                </w:rPr>
                <w:t>BS EN 934-6:2001 Admixtures for concrete, mortar and grout. Sampling, conformity control and evaluation of conformity</w:t>
              </w:r>
            </w:ins>
            <w:ins w:id="970" w:author="Ashan Senel Asmone" w:date="2016-03-18T17:20:00Z">
              <w:r w:rsidR="00922C80">
                <w:rPr>
                  <w:rFonts w:ascii="Calibri Light" w:hAnsi="Calibri Light"/>
                  <w:sz w:val="16"/>
                  <w:szCs w:val="16"/>
                </w:rPr>
                <w:t>/</w:t>
              </w:r>
            </w:ins>
            <w:ins w:id="971" w:author="Ashan Senel Asmone" w:date="2016-03-18T17:19:00Z">
              <w:r w:rsidR="00922C80">
                <w:rPr>
                  <w:rFonts w:ascii="Calibri Light" w:hAnsi="Calibri Light"/>
                  <w:sz w:val="16"/>
                  <w:szCs w:val="16"/>
                </w:rPr>
                <w:t>BS EN 480-11:2005 Admixtures for concrete, mortar and grout. Test methods. Determination of air void characteristics in hardened concrete/BS EN 480-12:2005 Admixtures for concrete, mortar and grout. Test methods. Determination of the alkali content of admixtures/</w:t>
              </w:r>
            </w:ins>
            <w:ins w:id="972" w:author="Ashan Senel Asmone" w:date="2016-03-18T17:18:00Z">
              <w:r w:rsidR="00922C80">
                <w:rPr>
                  <w:rFonts w:ascii="Calibri Light" w:hAnsi="Calibri Light"/>
                  <w:sz w:val="16"/>
                  <w:szCs w:val="16"/>
                </w:rPr>
                <w:t>BS EN 480-1:2006+A1:2011 Admixtures for concrete, mortar and grout. Test methods. Reference concrete and reference mortar for testing/BS EN 934-2:2009+A1:2012 Admixtures</w:t>
              </w:r>
              <w:r w:rsidR="00A67BAB">
                <w:rPr>
                  <w:rFonts w:ascii="Calibri Light" w:hAnsi="Calibri Light"/>
                  <w:sz w:val="16"/>
                  <w:szCs w:val="16"/>
                </w:rPr>
                <w:t xml:space="preserve"> for concrete, mortar and grout</w:t>
              </w:r>
              <w:r w:rsidR="00922C80">
                <w:rPr>
                  <w:rFonts w:ascii="Calibri Light" w:hAnsi="Calibri Light"/>
                  <w:sz w:val="16"/>
                  <w:szCs w:val="16"/>
                </w:rPr>
                <w:t>. Concrete admixtures. Definitions, requirements, conformity, marking and labelling/BS EN 480-8:2012 Admixtures for concrete, mortar and grout. Test methods. Determination of the conventional dry material content/</w:t>
              </w:r>
            </w:ins>
            <w:ins w:id="973" w:author="Ashan Senel Asmone" w:date="2016-03-18T17:17:00Z">
              <w:r w:rsidR="00922C80">
                <w:rPr>
                  <w:rFonts w:ascii="Calibri Light" w:hAnsi="Calibri Light"/>
                  <w:sz w:val="16"/>
                  <w:szCs w:val="16"/>
                </w:rPr>
                <w:t>BS EN 480-10:2009 Admixtures for concrete, mortar and grout. Test methods. Determination of water soluble chloride content/BS EN 480-6:2005 Admixtures for concrete, mortar and grout. Test methods. Infrared analysis/</w:t>
              </w:r>
            </w:ins>
            <w:ins w:id="974" w:author="Ashan Senel Asmone" w:date="2016-03-18T17:16:00Z">
              <w:r w:rsidR="00922C80">
                <w:rPr>
                  <w:rFonts w:ascii="Calibri Light" w:hAnsi="Calibri Light"/>
                  <w:sz w:val="16"/>
                  <w:szCs w:val="16"/>
                </w:rPr>
                <w:t>BS EN 480-5:2005 Admixtures for concrete, mortar and grout. Test methods. Determination of capillary absorption/</w:t>
              </w:r>
            </w:ins>
            <w:ins w:id="975" w:author="Ashan Senel Asmone" w:date="2016-03-18T17:15:00Z">
              <w:r w:rsidR="00922C80">
                <w:rPr>
                  <w:rFonts w:ascii="Calibri Light" w:hAnsi="Calibri Light"/>
                  <w:sz w:val="16"/>
                  <w:szCs w:val="16"/>
                </w:rPr>
                <w:t>BS EN 480-2:2006 Admixtures for concrete, mortar and grout. Test methods. Determination of setting time/</w:t>
              </w:r>
            </w:ins>
          </w:p>
          <w:p w14:paraId="186BE665" w14:textId="77777777" w:rsidR="004F3C8C" w:rsidRPr="004F3C8C" w:rsidRDefault="004F3C8C" w:rsidP="004F3C8C">
            <w:pPr>
              <w:spacing w:after="120"/>
              <w:rPr>
                <w:rFonts w:ascii="Calibri Light" w:hAnsi="Calibri Light"/>
                <w:sz w:val="16"/>
                <w:szCs w:val="16"/>
              </w:rPr>
            </w:pPr>
            <w:del w:id="976" w:author="Ashan Senel Asmone" w:date="2016-03-18T17:20:00Z">
              <w:r w:rsidRPr="004F3C8C" w:rsidDel="00922C80">
                <w:rPr>
                  <w:rFonts w:ascii="Calibri Light" w:hAnsi="Calibri Light"/>
                  <w:sz w:val="16"/>
                  <w:szCs w:val="16"/>
                </w:rPr>
                <w:delText>Part 1: Specification for accelerating admixtures, retarding admixtures, retarding admixtures and water-reducing admixtures</w:delText>
              </w:r>
            </w:del>
          </w:p>
          <w:p w14:paraId="7E725E52" w14:textId="77777777" w:rsidR="004F3C8C" w:rsidRPr="004F3C8C" w:rsidRDefault="004F3C8C" w:rsidP="004F3C8C">
            <w:pPr>
              <w:spacing w:after="120"/>
              <w:rPr>
                <w:rFonts w:ascii="Calibri Light" w:hAnsi="Calibri Light"/>
                <w:sz w:val="16"/>
                <w:szCs w:val="16"/>
              </w:rPr>
            </w:pPr>
            <w:del w:id="977" w:author="Ashan Senel Asmone" w:date="2016-03-18T17:20:00Z">
              <w:r w:rsidRPr="004F3C8C" w:rsidDel="00922C80">
                <w:rPr>
                  <w:rFonts w:ascii="Calibri Light" w:hAnsi="Calibri Light"/>
                  <w:sz w:val="16"/>
                  <w:szCs w:val="16"/>
                </w:rPr>
                <w:delText>Part 2: Specification for air-entraining admixtures</w:delText>
              </w:r>
            </w:del>
          </w:p>
          <w:p w14:paraId="04996162" w14:textId="77777777" w:rsidR="004F3C8C" w:rsidRPr="004F3C8C" w:rsidRDefault="004F3C8C" w:rsidP="004F3C8C">
            <w:pPr>
              <w:spacing w:after="120"/>
              <w:rPr>
                <w:rFonts w:ascii="Calibri Light" w:hAnsi="Calibri Light"/>
                <w:sz w:val="16"/>
                <w:szCs w:val="16"/>
              </w:rPr>
            </w:pPr>
            <w:del w:id="978" w:author="Ashan Senel Asmone" w:date="2016-03-18T17:21:00Z">
              <w:r w:rsidRPr="004F3C8C" w:rsidDel="00922C80">
                <w:rPr>
                  <w:rFonts w:ascii="Calibri Light" w:hAnsi="Calibri Light"/>
                  <w:sz w:val="16"/>
                  <w:szCs w:val="16"/>
                </w:rPr>
                <w:delText>Part 3: Specification for superplasticizing admixtures</w:delText>
              </w:r>
            </w:del>
          </w:p>
          <w:p w14:paraId="0B39AE2B" w14:textId="77777777" w:rsidR="004F3C8C" w:rsidRPr="004F3C8C" w:rsidRDefault="004F3C8C" w:rsidP="004F3C8C">
            <w:pPr>
              <w:spacing w:after="120"/>
              <w:rPr>
                <w:rFonts w:ascii="Calibri Light" w:hAnsi="Calibri Light"/>
                <w:sz w:val="16"/>
                <w:szCs w:val="16"/>
              </w:rPr>
            </w:pPr>
            <w:del w:id="979" w:author="Ashan Senel Asmone" w:date="2016-03-18T17:30:00Z">
              <w:r w:rsidRPr="004F3C8C" w:rsidDel="00DD05B5">
                <w:rPr>
                  <w:rFonts w:ascii="Calibri Light" w:hAnsi="Calibri Light"/>
                  <w:sz w:val="16"/>
                  <w:szCs w:val="16"/>
                </w:rPr>
                <w:delText>BS 5328 Concrete. Guide to specifying concrete/Concrete. Methods for specifying concrete mixes</w:delText>
              </w:r>
            </w:del>
            <w:ins w:id="980" w:author="Ashan Senel Asmone" w:date="2016-03-18T17:31:00Z">
              <w:r w:rsidR="00DD05B5">
                <w:rPr>
                  <w:rFonts w:ascii="Calibri Light" w:hAnsi="Calibri Light"/>
                  <w:sz w:val="16"/>
                  <w:szCs w:val="16"/>
                </w:rPr>
                <w:t xml:space="preserve">BS EN 206:2013 Concrete. Specification, performance, production and conformity/ BS 8500-1:2015 Concrete. Complementary British Standard to BS EN 206. Method of specifying and guidance for the specifier/ </w:t>
              </w:r>
            </w:ins>
            <w:ins w:id="981" w:author="Ashan Senel Asmone" w:date="2016-03-18T17:30:00Z">
              <w:r w:rsidR="00DD05B5">
                <w:rPr>
                  <w:rFonts w:ascii="Calibri Light" w:hAnsi="Calibri Light"/>
                  <w:sz w:val="16"/>
                  <w:szCs w:val="16"/>
                </w:rPr>
                <w:t>BS 8500-2:2015 Concrete. Complementary British Standard to BS EN 206. Specification for constituent materials and concrete</w:t>
              </w:r>
            </w:ins>
          </w:p>
          <w:p w14:paraId="3EDB58A0" w14:textId="77777777" w:rsidR="004F3C8C" w:rsidRPr="004F3C8C" w:rsidRDefault="004F3C8C" w:rsidP="004F3C8C">
            <w:pPr>
              <w:spacing w:after="120"/>
              <w:rPr>
                <w:rFonts w:ascii="Calibri Light" w:hAnsi="Calibri Light"/>
                <w:sz w:val="16"/>
                <w:szCs w:val="16"/>
              </w:rPr>
            </w:pPr>
            <w:del w:id="982" w:author="Ashan Senel Asmone" w:date="2016-03-18T17:33:00Z">
              <w:r w:rsidRPr="004F3C8C" w:rsidDel="00DD05B5">
                <w:rPr>
                  <w:rFonts w:ascii="Calibri Light" w:hAnsi="Calibri Light"/>
                  <w:sz w:val="16"/>
                  <w:szCs w:val="16"/>
                </w:rPr>
                <w:delText>BS 5628 Part 3: 1985 Code of Practice for the Use of Masonry. Materials and Components, Design and Workmanship</w:delText>
              </w:r>
            </w:del>
            <w:ins w:id="983" w:author="Ashan Senel Asmone" w:date="2016-03-18T17:33:00Z">
              <w:r w:rsidR="00DD05B5">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7FE3C405" w14:textId="77777777" w:rsidR="004F3C8C" w:rsidRPr="004F3C8C" w:rsidRDefault="004F3C8C" w:rsidP="004F3C8C">
            <w:pPr>
              <w:spacing w:after="120"/>
              <w:rPr>
                <w:rFonts w:ascii="Calibri Light" w:hAnsi="Calibri Light"/>
                <w:sz w:val="16"/>
                <w:szCs w:val="16"/>
              </w:rPr>
            </w:pPr>
            <w:del w:id="984" w:author="Ashan Senel Asmone" w:date="2016-03-18T17:35:00Z">
              <w:r w:rsidRPr="004F3C8C" w:rsidDel="00DD05B5">
                <w:rPr>
                  <w:rFonts w:ascii="Calibri Light" w:hAnsi="Calibri Light"/>
                  <w:sz w:val="16"/>
                  <w:szCs w:val="16"/>
                </w:rPr>
                <w:delText>BS 5838-2:1980-Specification for dry packaged cementitious mixes. Prepacked mortar mixes</w:delText>
              </w:r>
            </w:del>
            <w:ins w:id="985" w:author="Ashan Senel Asmone" w:date="2016-03-18T17:35:00Z">
              <w:r w:rsidR="00DD05B5">
                <w:rPr>
                  <w:rFonts w:ascii="Calibri Light" w:hAnsi="Calibri Light"/>
                  <w:sz w:val="16"/>
                  <w:szCs w:val="16"/>
                </w:rPr>
                <w:t>BS EN 998-2:2010 Specification for mortar for masonry. Masonry mortar/ BS EN 998-1:2010 Specification for mortar for masonry. Rendering and plastering mortar</w:t>
              </w:r>
            </w:ins>
          </w:p>
          <w:p w14:paraId="5FE3E21C" w14:textId="77777777" w:rsidR="004F3C8C" w:rsidRPr="004F3C8C" w:rsidRDefault="004F3C8C" w:rsidP="004F3C8C">
            <w:pPr>
              <w:spacing w:after="120"/>
              <w:rPr>
                <w:rFonts w:ascii="Calibri Light" w:hAnsi="Calibri Light"/>
                <w:sz w:val="16"/>
                <w:szCs w:val="16"/>
              </w:rPr>
            </w:pPr>
            <w:del w:id="986" w:author="Ashan Senel Asmone" w:date="2016-03-18T17:37:00Z">
              <w:r w:rsidRPr="004F3C8C" w:rsidDel="00DD05B5">
                <w:rPr>
                  <w:rFonts w:ascii="Calibri Light" w:hAnsi="Calibri Light"/>
                  <w:sz w:val="16"/>
                  <w:szCs w:val="16"/>
                </w:rPr>
                <w:delText>BS 6089: 1981- Guide to assessment of concrete strength in existing structures</w:delText>
              </w:r>
            </w:del>
            <w:ins w:id="987" w:author="Ashan Senel Asmone" w:date="2016-03-18T17:37:00Z">
              <w:r w:rsidR="00DD05B5">
                <w:rPr>
                  <w:rFonts w:ascii="Calibri Light" w:hAnsi="Calibri Light"/>
                  <w:sz w:val="16"/>
                  <w:szCs w:val="16"/>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44663466" w14:textId="77777777" w:rsidR="004F3C8C" w:rsidRPr="004F3C8C" w:rsidRDefault="004F3C8C" w:rsidP="004F3C8C">
            <w:pPr>
              <w:spacing w:after="120"/>
              <w:rPr>
                <w:rFonts w:ascii="Calibri Light" w:hAnsi="Calibri Light"/>
                <w:sz w:val="16"/>
                <w:szCs w:val="16"/>
              </w:rPr>
            </w:pPr>
            <w:del w:id="988" w:author="Ashan Senel Asmone" w:date="2016-03-21T10:35:00Z">
              <w:r w:rsidRPr="004F3C8C" w:rsidDel="0046108D">
                <w:rPr>
                  <w:rFonts w:ascii="Calibri Light" w:hAnsi="Calibri Light"/>
                  <w:sz w:val="16"/>
                  <w:szCs w:val="16"/>
                </w:rPr>
                <w:delText>BS 6270 Part 1: 1982 Code of Practice for Cleaning and Surface Repair of Buildings. Natural Stone and Clay and Calcium Silicate Brick Masonry</w:delText>
              </w:r>
            </w:del>
            <w:ins w:id="989" w:author="Ashan Senel Asmone" w:date="2016-03-21T10:35:00Z">
              <w:r w:rsidR="0046108D">
                <w:rPr>
                  <w:rFonts w:ascii="Calibri Light" w:hAnsi="Calibri Light"/>
                  <w:sz w:val="16"/>
                  <w:szCs w:val="16"/>
                </w:rPr>
                <w:t>BS 8221-1:2012 Code of practice for cleaning and surface repair of buildings. Cleaning of natural stone, brick, terracotta and concrete</w:t>
              </w:r>
            </w:ins>
          </w:p>
          <w:p w14:paraId="1FF4F9EF" w14:textId="77777777" w:rsidR="004F3C8C" w:rsidRPr="004F3C8C" w:rsidRDefault="004F3C8C" w:rsidP="004F3C8C">
            <w:pPr>
              <w:spacing w:after="120"/>
              <w:rPr>
                <w:rFonts w:ascii="Calibri Light" w:hAnsi="Calibri Light"/>
                <w:sz w:val="16"/>
                <w:szCs w:val="16"/>
              </w:rPr>
            </w:pPr>
            <w:del w:id="990" w:author="Ashan Senel Asmone" w:date="2016-03-21T10:36:00Z">
              <w:r w:rsidRPr="004F3C8C" w:rsidDel="0046108D">
                <w:rPr>
                  <w:rFonts w:ascii="Calibri Light" w:hAnsi="Calibri Light"/>
                  <w:sz w:val="16"/>
                  <w:szCs w:val="16"/>
                </w:rPr>
                <w:delText>BS 6319-3:1990-Testing of resin and polymer/cement compositions for use in construction. Methods for measurement of modulus of elasticity in flexure and flexural strength</w:delText>
              </w:r>
            </w:del>
            <w:ins w:id="991" w:author="Ashan Senel Asmone" w:date="2016-03-21T10:36:00Z">
              <w:r w:rsidR="0046108D">
                <w:rPr>
                  <w:rFonts w:ascii="Calibri Light" w:hAnsi="Calibri Light"/>
                  <w:sz w:val="16"/>
                  <w:szCs w:val="16"/>
                </w:rPr>
                <w:t>BS 6319-3:1990 Testing of resin and polymer/cement compositions for use in construction. Methods for measurement of modulus of elasticity in flexure and flexural strength</w:t>
              </w:r>
            </w:ins>
          </w:p>
          <w:p w14:paraId="1425073D" w14:textId="77777777" w:rsidR="004F3C8C" w:rsidRPr="004F3C8C" w:rsidRDefault="004F3C8C" w:rsidP="004F3C8C">
            <w:pPr>
              <w:spacing w:after="120"/>
              <w:rPr>
                <w:rFonts w:ascii="Calibri Light" w:hAnsi="Calibri Light"/>
                <w:sz w:val="16"/>
                <w:szCs w:val="16"/>
              </w:rPr>
            </w:pPr>
            <w:del w:id="992" w:author="Ashan Senel Asmone" w:date="2016-03-21T10:36:00Z">
              <w:r w:rsidRPr="004F3C8C" w:rsidDel="0046108D">
                <w:rPr>
                  <w:rFonts w:ascii="Calibri Light" w:hAnsi="Calibri Light"/>
                  <w:sz w:val="16"/>
                  <w:szCs w:val="16"/>
                </w:rPr>
                <w:delText>BS 6319-12:1992-Testing of resin and polymer/cement compositions for use in construction. Methods for measurement of unrestrained linear shrinkage and coefficient of thermal expansion</w:delText>
              </w:r>
            </w:del>
            <w:ins w:id="993" w:author="Ashan Senel Asmone" w:date="2016-03-21T10:36:00Z">
              <w:r w:rsidR="0046108D">
                <w:rPr>
                  <w:rFonts w:ascii="Calibri Light" w:hAnsi="Calibri Light"/>
                  <w:sz w:val="16"/>
                  <w:szCs w:val="16"/>
                </w:rPr>
                <w:t>BS 6319-12:1992 Testing of resin and polymer/cement compositions for use in construction. Methods for measurement of unrestrained linear shrinkage and coefficient of thermal expansion</w:t>
              </w:r>
            </w:ins>
          </w:p>
          <w:p w14:paraId="6B937896" w14:textId="77777777" w:rsidR="004F3C8C" w:rsidRPr="004F3C8C" w:rsidRDefault="004F3C8C" w:rsidP="004F3C8C">
            <w:pPr>
              <w:spacing w:after="120"/>
              <w:rPr>
                <w:rFonts w:ascii="Calibri Light" w:hAnsi="Calibri Light"/>
                <w:sz w:val="16"/>
                <w:szCs w:val="16"/>
              </w:rPr>
            </w:pPr>
            <w:del w:id="994" w:author="Ashan Senel Asmone" w:date="2016-03-21T10:37:00Z">
              <w:r w:rsidRPr="004F3C8C" w:rsidDel="0046108D">
                <w:rPr>
                  <w:rFonts w:ascii="Calibri Light" w:hAnsi="Calibri Light"/>
                  <w:sz w:val="16"/>
                  <w:szCs w:val="16"/>
                </w:rPr>
                <w:delText>BS 6949:1991- Specification for bitumen-based coatings for cold application excluding use in contact with potable water</w:delText>
              </w:r>
            </w:del>
            <w:ins w:id="995" w:author="Ashan Senel Asmone" w:date="2016-03-21T10:37:00Z">
              <w:r w:rsidR="0046108D">
                <w:rPr>
                  <w:rFonts w:ascii="Calibri Light" w:hAnsi="Calibri Light"/>
                  <w:sz w:val="16"/>
                  <w:szCs w:val="16"/>
                </w:rPr>
                <w:t>BS 6949:1991- Specification for bitumen-based coatings for cold application excluding use in contact with potable water</w:t>
              </w:r>
            </w:ins>
          </w:p>
          <w:p w14:paraId="138612FF" w14:textId="77777777" w:rsidR="004F3C8C" w:rsidRPr="004F3C8C" w:rsidRDefault="004F3C8C" w:rsidP="004F3C8C">
            <w:pPr>
              <w:spacing w:after="120"/>
              <w:rPr>
                <w:rFonts w:ascii="Calibri Light" w:hAnsi="Calibri Light"/>
                <w:sz w:val="16"/>
                <w:szCs w:val="16"/>
              </w:rPr>
            </w:pPr>
            <w:del w:id="996" w:author="Ashan Senel Asmone" w:date="2016-03-21T10:43:00Z">
              <w:r w:rsidRPr="004F3C8C" w:rsidDel="0046108D">
                <w:rPr>
                  <w:rFonts w:ascii="Calibri Light" w:hAnsi="Calibri Light"/>
                  <w:sz w:val="16"/>
                  <w:szCs w:val="16"/>
                </w:rPr>
                <w:delText>BS 7543:1992 Durability of buildings and building elements, products and components</w:delText>
              </w:r>
            </w:del>
            <w:ins w:id="997" w:author="Ashan Senel Asmone" w:date="2016-03-21T10:45:00Z">
              <w:r w:rsidR="0046108D">
                <w:rPr>
                  <w:rFonts w:ascii="Calibri Light" w:hAnsi="Calibri Light"/>
                  <w:sz w:val="16"/>
                  <w:szCs w:val="16"/>
                </w:rPr>
                <w:t>BS ISO 15686-1:2011 Buildings and constructed assets. Service life planning. General principles and framework/BS ISO 15686-3:2002 Buildings and constructed assets. Service life planning. Performance audits and reviews/</w:t>
              </w:r>
            </w:ins>
            <w:ins w:id="998" w:author="Ashan Senel Asmone" w:date="2016-03-21T10:44:00Z">
              <w:r w:rsidR="0046108D">
                <w:rPr>
                  <w:rFonts w:ascii="Calibri Light" w:hAnsi="Calibri Light"/>
                  <w:sz w:val="16"/>
                  <w:szCs w:val="16"/>
                </w:rPr>
                <w:t>BS ISO 15686-2:2012 Buildings and constructed assets. Service life planning. Service life prediction procedures/</w:t>
              </w:r>
            </w:ins>
            <w:ins w:id="999" w:author="Ashan Senel Asmone" w:date="2016-03-21T10:43:00Z">
              <w:r w:rsidR="0046108D">
                <w:rPr>
                  <w:rFonts w:ascii="Calibri Light" w:hAnsi="Calibri Light"/>
                  <w:sz w:val="16"/>
                  <w:szCs w:val="16"/>
                </w:rPr>
                <w:t>BS 7543:2015 Guide to durability of buildings and building elements, products and components/</w:t>
              </w:r>
            </w:ins>
            <w:r w:rsidRPr="004F3C8C">
              <w:rPr>
                <w:rFonts w:ascii="Calibri Light" w:hAnsi="Calibri Light"/>
                <w:sz w:val="16"/>
                <w:szCs w:val="16"/>
              </w:rPr>
              <w:t>;</w:t>
            </w:r>
          </w:p>
          <w:p w14:paraId="199387E5" w14:textId="77777777" w:rsidR="004F3C8C" w:rsidRPr="004F3C8C" w:rsidRDefault="004F3C8C" w:rsidP="004F3C8C">
            <w:pPr>
              <w:spacing w:after="120"/>
              <w:rPr>
                <w:rFonts w:ascii="Calibri Light" w:hAnsi="Calibri Light"/>
                <w:sz w:val="16"/>
                <w:szCs w:val="16"/>
              </w:rPr>
            </w:pPr>
            <w:del w:id="1000" w:author="Ashan Senel Asmone" w:date="2016-03-21T10:52:00Z">
              <w:r w:rsidRPr="004F3C8C" w:rsidDel="0046108D">
                <w:rPr>
                  <w:rFonts w:ascii="Calibri Light" w:hAnsi="Calibri Light"/>
                  <w:sz w:val="16"/>
                  <w:szCs w:val="16"/>
                </w:rPr>
                <w:delText>BS 8000:1989 Workmanship on building sites</w:delText>
              </w:r>
            </w:del>
            <w:ins w:id="1001" w:author="Ashan Senel Asmone" w:date="2016-03-21T10:52:00Z">
              <w:r w:rsidR="0046108D">
                <w:rPr>
                  <w:rFonts w:ascii="Calibri Light" w:hAnsi="Calibri Light"/>
                  <w:sz w:val="16"/>
                  <w:szCs w:val="16"/>
                </w:rPr>
                <w:t>BS 8000-0:2014 Workmanship on construction sites. Introduction and general principles</w:t>
              </w:r>
            </w:ins>
            <w:r w:rsidRPr="004F3C8C">
              <w:rPr>
                <w:rFonts w:ascii="Calibri Light" w:hAnsi="Calibri Light"/>
                <w:sz w:val="16"/>
                <w:szCs w:val="16"/>
              </w:rPr>
              <w:t>;</w:t>
            </w:r>
          </w:p>
          <w:p w14:paraId="4BD12C11" w14:textId="77777777" w:rsidR="004F3C8C" w:rsidRPr="004F3C8C" w:rsidRDefault="004F3C8C" w:rsidP="004F3C8C">
            <w:pPr>
              <w:spacing w:after="120"/>
              <w:rPr>
                <w:rFonts w:ascii="Calibri Light" w:hAnsi="Calibri Light"/>
                <w:sz w:val="16"/>
                <w:szCs w:val="16"/>
              </w:rPr>
            </w:pPr>
            <w:del w:id="1002" w:author="Ashan Senel Asmone" w:date="2016-03-21T10:53:00Z">
              <w:r w:rsidRPr="004F3C8C" w:rsidDel="0046108D">
                <w:rPr>
                  <w:rFonts w:ascii="Calibri Light" w:hAnsi="Calibri Light"/>
                  <w:sz w:val="16"/>
                  <w:szCs w:val="16"/>
                </w:rPr>
                <w:delText>BS 7543:1992-Guide to durability of buildings and building elements, products and components</w:delText>
              </w:r>
            </w:del>
            <w:ins w:id="1003" w:author="Ashan Senel Asmone" w:date="2016-03-21T10:57:00Z">
              <w:r w:rsidR="0046108D">
                <w:rPr>
                  <w:rFonts w:ascii="Calibri Light" w:hAnsi="Calibri Light"/>
                  <w:sz w:val="16"/>
                  <w:szCs w:val="16"/>
                </w:rPr>
                <w:t>BS 7543:2015 Guide to durability of buildings and building elements, products and components/</w:t>
              </w:r>
            </w:ins>
            <w:ins w:id="1004" w:author="Ashan Senel Asmone" w:date="2016-03-21T10:54:00Z">
              <w:r w:rsidR="0046108D">
                <w:rPr>
                  <w:rFonts w:ascii="Calibri Light" w:hAnsi="Calibri Light"/>
                  <w:sz w:val="16"/>
                  <w:szCs w:val="16"/>
                </w:rPr>
                <w:t>BS ISO 15686-1:2011 Buildings and constructed assets. Service life planning. General principles and framework</w:t>
              </w:r>
            </w:ins>
            <w:ins w:id="1005" w:author="Ashan Senel Asmone" w:date="2016-03-21T10:53:00Z">
              <w:r w:rsidR="0046108D">
                <w:rPr>
                  <w:rFonts w:ascii="Calibri Light" w:hAnsi="Calibri Light"/>
                  <w:sz w:val="16"/>
                  <w:szCs w:val="16"/>
                </w:rPr>
                <w:t>BS ISO 15686-3:2002 Buildings and constructed assets. Service life planning. Performance audits and reviewsBS ISO 15686-2:2012 Buildings and constructed assets. Service life planning. Service life prediction procedures</w:t>
              </w:r>
            </w:ins>
          </w:p>
          <w:p w14:paraId="329453C8" w14:textId="77777777" w:rsidR="004F3C8C" w:rsidRPr="004F3C8C" w:rsidRDefault="004F3C8C" w:rsidP="004F3C8C">
            <w:pPr>
              <w:spacing w:after="120"/>
              <w:rPr>
                <w:rFonts w:ascii="Calibri Light" w:hAnsi="Calibri Light"/>
                <w:sz w:val="16"/>
                <w:szCs w:val="16"/>
              </w:rPr>
            </w:pPr>
            <w:del w:id="1006" w:author="Ashan Senel Asmone" w:date="2016-03-21T10:59:00Z">
              <w:r w:rsidRPr="004F3C8C" w:rsidDel="0046108D">
                <w:rPr>
                  <w:rFonts w:ascii="Calibri Light" w:hAnsi="Calibri Light"/>
                  <w:sz w:val="16"/>
                  <w:szCs w:val="16"/>
                </w:rPr>
                <w:delText>BS 8110Part1/2:1997/1985-Structural use of concrete. Code of practice for design and construction</w:delText>
              </w:r>
            </w:del>
            <w:ins w:id="1007" w:author="Ashan Senel Asmone" w:date="2016-03-21T10:59:00Z">
              <w:r w:rsidR="0046108D">
                <w:rPr>
                  <w:rFonts w:ascii="Calibri Light" w:hAnsi="Calibri Light"/>
                  <w:sz w:val="16"/>
                  <w:szCs w:val="16"/>
                </w:rPr>
                <w:t>BS EN 1992-1-1:2004+A1:2014 Eurocode 2: Design of concrete structures. General rules and rules for buildings</w:t>
              </w:r>
            </w:ins>
          </w:p>
          <w:p w14:paraId="7F5EDDB1" w14:textId="77777777" w:rsidR="004F3C8C" w:rsidRPr="004F3C8C" w:rsidRDefault="004F3C8C" w:rsidP="004F3C8C">
            <w:pPr>
              <w:spacing w:after="120"/>
              <w:rPr>
                <w:rFonts w:ascii="Calibri Light" w:hAnsi="Calibri Light"/>
                <w:sz w:val="16"/>
                <w:szCs w:val="16"/>
              </w:rPr>
            </w:pPr>
            <w:del w:id="1008" w:author="Ashan Senel Asmone" w:date="2016-03-21T15:23:00Z">
              <w:r w:rsidRPr="004F3C8C" w:rsidDel="00337A12">
                <w:rPr>
                  <w:rFonts w:ascii="Calibri Light" w:hAnsi="Calibri Light"/>
                  <w:sz w:val="16"/>
                  <w:szCs w:val="16"/>
                </w:rPr>
                <w:delText>DD 249:19990-Testing aggregates. Method for the assessment of alkali-silica reactivity. Potential accelerated mortar-bar method</w:delText>
              </w:r>
            </w:del>
          </w:p>
          <w:p w14:paraId="756BDEC9" w14:textId="77777777" w:rsidR="004F3C8C" w:rsidRPr="004F3C8C" w:rsidRDefault="004F3C8C" w:rsidP="004F3C8C">
            <w:pPr>
              <w:spacing w:after="120"/>
              <w:rPr>
                <w:rFonts w:ascii="Calibri Light" w:hAnsi="Calibri Light"/>
                <w:sz w:val="16"/>
                <w:szCs w:val="16"/>
              </w:rPr>
            </w:pPr>
            <w:del w:id="1009" w:author="Ashan Senel Asmone" w:date="2016-03-21T11:02:00Z">
              <w:r w:rsidRPr="004F3C8C" w:rsidDel="0046108D">
                <w:rPr>
                  <w:rFonts w:ascii="Calibri Light" w:hAnsi="Calibri Light"/>
                  <w:sz w:val="16"/>
                  <w:szCs w:val="16"/>
                </w:rPr>
                <w:delText>PD 6472:1974-Guide to specifying the quality of building mortars</w:delText>
              </w:r>
            </w:del>
            <w:ins w:id="1010" w:author="Ashan Senel Asmone" w:date="2016-03-21T11:02:00Z">
              <w:r w:rsidR="0046108D">
                <w:rPr>
                  <w:rFonts w:ascii="Calibri Light" w:hAnsi="Calibri Light"/>
                  <w:sz w:val="16"/>
                  <w:szCs w:val="16"/>
                </w:rPr>
                <w:t>PD 6678:2005 Guide to the specification of masonry mortar</w:t>
              </w:r>
            </w:ins>
          </w:p>
          <w:p w14:paraId="464EBF3A" w14:textId="77777777" w:rsidR="004F3C8C" w:rsidRPr="004F3C8C" w:rsidRDefault="004F3C8C" w:rsidP="004F3C8C">
            <w:pPr>
              <w:spacing w:after="120"/>
              <w:rPr>
                <w:rFonts w:ascii="Calibri Light" w:hAnsi="Calibri Light"/>
                <w:sz w:val="16"/>
                <w:szCs w:val="16"/>
              </w:rPr>
            </w:pPr>
            <w:del w:id="1011" w:author="Ashan Senel Asmone" w:date="2016-03-21T11:03:00Z">
              <w:r w:rsidRPr="004F3C8C" w:rsidDel="0046108D">
                <w:rPr>
                  <w:rFonts w:ascii="Calibri Light" w:hAnsi="Calibri Light"/>
                  <w:sz w:val="16"/>
                  <w:szCs w:val="16"/>
                </w:rPr>
                <w:delText>BS EN 480-1:1998-Admixtures for concrete, mortar and grout. Test methods. Reference concrete and reference mortar for testing</w:delText>
              </w:r>
            </w:del>
            <w:ins w:id="1012" w:author="Ashan Senel Asmone" w:date="2016-03-21T11:03:00Z">
              <w:r w:rsidR="0046108D">
                <w:rPr>
                  <w:rFonts w:ascii="Calibri Light" w:hAnsi="Calibri Light"/>
                  <w:sz w:val="16"/>
                  <w:szCs w:val="16"/>
                </w:rPr>
                <w:t>BS EN 480-1:2014 Admixtures for concrete, mortar and grout. Test methods. Reference concrete and reference mortar for testing</w:t>
              </w:r>
            </w:ins>
          </w:p>
          <w:p w14:paraId="560AF7CD" w14:textId="77777777" w:rsidR="004F3C8C" w:rsidRPr="004F3C8C" w:rsidRDefault="004F3C8C" w:rsidP="004F3C8C">
            <w:pPr>
              <w:spacing w:after="120"/>
              <w:rPr>
                <w:rFonts w:ascii="Calibri Light" w:hAnsi="Calibri Light"/>
                <w:sz w:val="16"/>
                <w:szCs w:val="16"/>
              </w:rPr>
            </w:pPr>
            <w:del w:id="1013" w:author="Ashan Senel Asmone" w:date="2016-03-21T11:03:00Z">
              <w:r w:rsidRPr="004F3C8C" w:rsidDel="0046108D">
                <w:rPr>
                  <w:rFonts w:ascii="Calibri Light" w:hAnsi="Calibri Light"/>
                  <w:sz w:val="16"/>
                  <w:szCs w:val="16"/>
                </w:rPr>
                <w:delText>BS EN 480-2:1997-Admixtures for concrete, mortar and grout. Test methods. Determination of setting time</w:delText>
              </w:r>
            </w:del>
            <w:ins w:id="1014" w:author="Ashan Senel Asmone" w:date="2016-03-21T11:03:00Z">
              <w:r w:rsidR="0046108D">
                <w:rPr>
                  <w:rFonts w:ascii="Calibri Light" w:hAnsi="Calibri Light"/>
                  <w:sz w:val="16"/>
                  <w:szCs w:val="16"/>
                </w:rPr>
                <w:t>BS EN 480-2:2006 Admixtures for concrete, mortar and grout. Test methods. Determination of setting time</w:t>
              </w:r>
            </w:ins>
          </w:p>
          <w:p w14:paraId="7DD1443E" w14:textId="77777777" w:rsidR="004F3C8C" w:rsidRPr="004F3C8C" w:rsidRDefault="004F3C8C" w:rsidP="004F3C8C">
            <w:pPr>
              <w:spacing w:after="120"/>
              <w:rPr>
                <w:rFonts w:ascii="Calibri Light" w:hAnsi="Calibri Light"/>
                <w:sz w:val="16"/>
                <w:szCs w:val="16"/>
              </w:rPr>
            </w:pPr>
            <w:del w:id="1015" w:author="Ashan Senel Asmone" w:date="2016-03-21T11:04:00Z">
              <w:r w:rsidRPr="004F3C8C" w:rsidDel="0046108D">
                <w:rPr>
                  <w:rFonts w:ascii="Calibri Light" w:hAnsi="Calibri Light"/>
                  <w:sz w:val="16"/>
                  <w:szCs w:val="16"/>
                </w:rPr>
                <w:delText>BS EN 480-4:1997-Admixtures for concrete, mortar and grout. Test methods. Determination of bleeding of concrete</w:delText>
              </w:r>
            </w:del>
            <w:ins w:id="1016" w:author="Ashan Senel Asmone" w:date="2016-03-21T11:04:00Z">
              <w:r w:rsidR="0046108D">
                <w:rPr>
                  <w:rFonts w:ascii="Calibri Light" w:hAnsi="Calibri Light"/>
                  <w:sz w:val="16"/>
                  <w:szCs w:val="16"/>
                </w:rPr>
                <w:t>BS EN 480-4:2005 Admixtures for concrete, mortar and grout. Test methods. Determination of bleeding of concrete</w:t>
              </w:r>
            </w:ins>
          </w:p>
          <w:p w14:paraId="6033F762" w14:textId="77777777" w:rsidR="004F3C8C" w:rsidRPr="004F3C8C" w:rsidRDefault="004F3C8C" w:rsidP="004F3C8C">
            <w:pPr>
              <w:spacing w:after="120"/>
              <w:rPr>
                <w:rFonts w:ascii="Calibri Light" w:hAnsi="Calibri Light"/>
                <w:sz w:val="16"/>
                <w:szCs w:val="16"/>
              </w:rPr>
            </w:pPr>
            <w:del w:id="1017" w:author="Ashan Senel Asmone" w:date="2016-03-21T11:04:00Z">
              <w:r w:rsidRPr="004F3C8C" w:rsidDel="0046108D">
                <w:rPr>
                  <w:rFonts w:ascii="Calibri Light" w:hAnsi="Calibri Light"/>
                  <w:sz w:val="16"/>
                  <w:szCs w:val="16"/>
                </w:rPr>
                <w:delText>BS EN 480-5:1997-Admixtures for concrete, mortar and grout. Test methods. Determination of capillary absorption</w:delText>
              </w:r>
            </w:del>
            <w:ins w:id="1018" w:author="Ashan Senel Asmone" w:date="2016-03-21T11:04:00Z">
              <w:r w:rsidR="0046108D">
                <w:rPr>
                  <w:rFonts w:ascii="Calibri Light" w:hAnsi="Calibri Light"/>
                  <w:sz w:val="16"/>
                  <w:szCs w:val="16"/>
                </w:rPr>
                <w:t>BS EN 480-5:2005 Admixtures for concrete, mortar and grout. Test methods. Determination of capillary absorption</w:t>
              </w:r>
            </w:ins>
          </w:p>
          <w:p w14:paraId="44A643FE" w14:textId="77777777" w:rsidR="004F3C8C" w:rsidRPr="004F3C8C" w:rsidRDefault="004F3C8C" w:rsidP="004F3C8C">
            <w:pPr>
              <w:spacing w:after="120"/>
              <w:rPr>
                <w:rFonts w:ascii="Calibri Light" w:hAnsi="Calibri Light"/>
                <w:sz w:val="16"/>
                <w:szCs w:val="16"/>
              </w:rPr>
            </w:pPr>
            <w:del w:id="1019" w:author="Ashan Senel Asmone" w:date="2016-03-21T11:04:00Z">
              <w:r w:rsidRPr="004F3C8C" w:rsidDel="0046108D">
                <w:rPr>
                  <w:rFonts w:ascii="Calibri Light" w:hAnsi="Calibri Light"/>
                  <w:sz w:val="16"/>
                  <w:szCs w:val="16"/>
                </w:rPr>
                <w:delText>BS EN 480-6:1997-Admixtures for concrete, mortar and grout. Test methods. Infrared analysis</w:delText>
              </w:r>
            </w:del>
            <w:ins w:id="1020" w:author="Ashan Senel Asmone" w:date="2016-03-21T11:04:00Z">
              <w:r w:rsidR="0046108D">
                <w:rPr>
                  <w:rFonts w:ascii="Calibri Light" w:hAnsi="Calibri Light"/>
                  <w:sz w:val="16"/>
                  <w:szCs w:val="16"/>
                </w:rPr>
                <w:t>BS EN 480-6:2005 Admixtures for concrete, mortar and grout. Test methods. Infrared analysis</w:t>
              </w:r>
            </w:ins>
          </w:p>
          <w:p w14:paraId="398B3580" w14:textId="77777777" w:rsidR="004F3C8C" w:rsidRPr="004F3C8C" w:rsidRDefault="004F3C8C" w:rsidP="004F3C8C">
            <w:pPr>
              <w:spacing w:after="120"/>
              <w:rPr>
                <w:rFonts w:ascii="Calibri Light" w:hAnsi="Calibri Light"/>
                <w:sz w:val="16"/>
                <w:szCs w:val="16"/>
              </w:rPr>
            </w:pPr>
            <w:del w:id="1021" w:author="Ashan Senel Asmone" w:date="2016-03-21T11:05:00Z">
              <w:r w:rsidRPr="004F3C8C" w:rsidDel="0046108D">
                <w:rPr>
                  <w:rFonts w:ascii="Calibri Light" w:hAnsi="Calibri Light"/>
                  <w:sz w:val="16"/>
                  <w:szCs w:val="16"/>
                </w:rPr>
                <w:delText>BS EN 480-8:1997-Admixtures for concrete, mortar and grout. Test methods. Determination of the conventional dry material content</w:delText>
              </w:r>
            </w:del>
            <w:ins w:id="1022" w:author="Ashan Senel Asmone" w:date="2016-03-21T11:05:00Z">
              <w:r w:rsidR="0046108D">
                <w:rPr>
                  <w:rFonts w:ascii="Calibri Light" w:hAnsi="Calibri Light"/>
                  <w:sz w:val="16"/>
                  <w:szCs w:val="16"/>
                </w:rPr>
                <w:t>BS EN 480-8:2012 Admixtures for concrete, mortar and grout. Test methods. Determination of the conventional dry material content</w:t>
              </w:r>
            </w:ins>
          </w:p>
          <w:p w14:paraId="2C903B41" w14:textId="77777777" w:rsidR="004F3C8C" w:rsidRPr="004F3C8C" w:rsidRDefault="004F3C8C" w:rsidP="004F3C8C">
            <w:pPr>
              <w:spacing w:after="120"/>
              <w:rPr>
                <w:rFonts w:ascii="Calibri Light" w:hAnsi="Calibri Light"/>
                <w:sz w:val="16"/>
                <w:szCs w:val="16"/>
              </w:rPr>
            </w:pPr>
            <w:del w:id="1023" w:author="Ashan Senel Asmone" w:date="2016-03-21T11:05:00Z">
              <w:r w:rsidRPr="004F3C8C" w:rsidDel="0046108D">
                <w:rPr>
                  <w:rFonts w:ascii="Calibri Light" w:hAnsi="Calibri Light"/>
                  <w:sz w:val="16"/>
                  <w:szCs w:val="16"/>
                </w:rPr>
                <w:delText>BS EN 480-10:1997-Admixtures for concrete, mortar and grout. Test methods. Determination of water soluble chloride content</w:delText>
              </w:r>
            </w:del>
            <w:ins w:id="1024" w:author="Ashan Senel Asmone" w:date="2016-03-21T11:05:00Z">
              <w:r w:rsidR="0046108D">
                <w:rPr>
                  <w:rFonts w:ascii="Calibri Light" w:hAnsi="Calibri Light"/>
                  <w:sz w:val="16"/>
                  <w:szCs w:val="16"/>
                </w:rPr>
                <w:t>BS EN 480-10:2009 Admixtures for concrete, mortar and grout. Test methods. Determination of water soluble chloride content</w:t>
              </w:r>
            </w:ins>
          </w:p>
          <w:p w14:paraId="343DF897" w14:textId="77777777" w:rsidR="004F3C8C" w:rsidRPr="004F3C8C" w:rsidRDefault="004F3C8C" w:rsidP="004F3C8C">
            <w:pPr>
              <w:spacing w:after="120"/>
              <w:rPr>
                <w:rFonts w:ascii="Calibri Light" w:hAnsi="Calibri Light"/>
                <w:sz w:val="16"/>
                <w:szCs w:val="16"/>
              </w:rPr>
            </w:pPr>
            <w:del w:id="1025" w:author="Ashan Senel Asmone" w:date="2016-03-21T11:05:00Z">
              <w:r w:rsidRPr="004F3C8C" w:rsidDel="0046108D">
                <w:rPr>
                  <w:rFonts w:ascii="Calibri Light" w:hAnsi="Calibri Light"/>
                  <w:sz w:val="16"/>
                  <w:szCs w:val="16"/>
                </w:rPr>
                <w:delText>BS EN 480-11:1999-Admixtures for concrete, mortar and grout. Test methods. Determination of air void characteristics in hardened concrete</w:delText>
              </w:r>
            </w:del>
            <w:ins w:id="1026" w:author="Ashan Senel Asmone" w:date="2016-03-21T11:05:00Z">
              <w:r w:rsidR="0046108D">
                <w:rPr>
                  <w:rFonts w:ascii="Calibri Light" w:hAnsi="Calibri Light"/>
                  <w:sz w:val="16"/>
                  <w:szCs w:val="16"/>
                </w:rPr>
                <w:t>BS EN 480-11:2005 Admixtures for concrete, mortar and grout. Test methods. Determination of air void characteristics in hardened concrete</w:t>
              </w:r>
            </w:ins>
          </w:p>
          <w:p w14:paraId="487699BD" w14:textId="77777777" w:rsidR="004F3C8C" w:rsidRPr="004F3C8C" w:rsidRDefault="004F3C8C" w:rsidP="004F3C8C">
            <w:pPr>
              <w:spacing w:after="120"/>
              <w:rPr>
                <w:rFonts w:ascii="Calibri Light" w:hAnsi="Calibri Light"/>
                <w:sz w:val="16"/>
                <w:szCs w:val="16"/>
              </w:rPr>
            </w:pPr>
            <w:del w:id="1027" w:author="Ashan Senel Asmone" w:date="2016-03-21T11:06:00Z">
              <w:r w:rsidRPr="004F3C8C" w:rsidDel="0046108D">
                <w:rPr>
                  <w:rFonts w:ascii="Calibri Light" w:hAnsi="Calibri Light"/>
                  <w:sz w:val="16"/>
                  <w:szCs w:val="16"/>
                </w:rPr>
                <w:delText>BS EN 480-12:1998-Admixtures for concrete, mortar and grout. Test methods. Determination of the alkali content of admixtures</w:delText>
              </w:r>
            </w:del>
            <w:ins w:id="1028" w:author="Ashan Senel Asmone" w:date="2016-03-21T11:06:00Z">
              <w:r w:rsidR="0046108D">
                <w:rPr>
                  <w:rFonts w:ascii="Calibri Light" w:hAnsi="Calibri Light"/>
                  <w:sz w:val="16"/>
                  <w:szCs w:val="16"/>
                </w:rPr>
                <w:t>BS EN 480-12:2005 Admixtures for concrete, mortar and grout. Test methods. Determination of the alkali content of admixtures</w:t>
              </w:r>
            </w:ins>
          </w:p>
          <w:p w14:paraId="08F4BC2F" w14:textId="77777777" w:rsidR="004F3C8C" w:rsidRPr="004F3C8C" w:rsidRDefault="004F3C8C" w:rsidP="004F3C8C">
            <w:pPr>
              <w:spacing w:after="120"/>
              <w:rPr>
                <w:rFonts w:ascii="Calibri Light" w:hAnsi="Calibri Light"/>
                <w:sz w:val="16"/>
                <w:szCs w:val="16"/>
              </w:rPr>
            </w:pPr>
            <w:del w:id="1029" w:author="Ashan Senel Asmone" w:date="2016-03-21T11:06:00Z">
              <w:r w:rsidRPr="004F3C8C" w:rsidDel="0046108D">
                <w:rPr>
                  <w:rFonts w:ascii="Calibri Light" w:hAnsi="Calibri Light"/>
                  <w:sz w:val="16"/>
                  <w:szCs w:val="16"/>
                </w:rPr>
                <w:delText>BS EN 934-2:2001-Admixtures for concrete, mortar and grout. Concrete admixtures. Definitions, requirements, conformity, marking and labelling</w:delText>
              </w:r>
            </w:del>
            <w:ins w:id="1030" w:author="Ashan Senel Asmone" w:date="2016-03-21T11:06:00Z">
              <w:r w:rsidR="0046108D">
                <w:rPr>
                  <w:rFonts w:ascii="Calibri Light" w:hAnsi="Calibri Light"/>
                  <w:sz w:val="16"/>
                  <w:szCs w:val="16"/>
                </w:rPr>
                <w:t>BS EN 934-2:2009+A1:2012 Admixtures for concrete, mortar and grout. Concrete admixtures. Definitions, requirements, conformity, marking and labelling</w:t>
              </w:r>
            </w:ins>
          </w:p>
          <w:p w14:paraId="2FE4065B" w14:textId="77777777" w:rsidR="004F3C8C" w:rsidRPr="004F3C8C" w:rsidRDefault="004F3C8C" w:rsidP="004F3C8C">
            <w:pPr>
              <w:spacing w:after="120"/>
              <w:rPr>
                <w:rFonts w:ascii="Calibri Light" w:hAnsi="Calibri Light"/>
                <w:sz w:val="16"/>
                <w:szCs w:val="16"/>
              </w:rPr>
            </w:pPr>
            <w:del w:id="1031" w:author="Ashan Senel Asmone" w:date="2016-03-21T11:06:00Z">
              <w:r w:rsidRPr="004F3C8C" w:rsidDel="0046108D">
                <w:rPr>
                  <w:rFonts w:ascii="Calibri Light" w:hAnsi="Calibri Light"/>
                  <w:sz w:val="16"/>
                  <w:szCs w:val="16"/>
                </w:rPr>
                <w:delText>BS EN 934-6:2001-Admixtures for concrete, mortar and grout. Sampling, conformity control and evaluation of conformity</w:delText>
              </w:r>
            </w:del>
            <w:ins w:id="1032" w:author="Ashan Senel Asmone" w:date="2016-03-21T11:06:00Z">
              <w:del w:id="1033" w:author="Jing Kai Toh" w:date="2016-05-12T17:04:00Z">
                <w:r w:rsidR="0046108D" w:rsidDel="0010274C">
                  <w:rPr>
                    <w:rFonts w:ascii="Calibri Light" w:hAnsi="Calibri Light"/>
                    <w:sz w:val="16"/>
                    <w:szCs w:val="16"/>
                  </w:rPr>
                  <w:delText>BS EN 934-6:2001 Admixtures for concrete, mortar and grout. Sampling, conformity control and evaluation of conformity</w:delText>
                </w:r>
              </w:del>
            </w:ins>
            <w:ins w:id="1034" w:author="Jing Kai Toh" w:date="2016-05-12T17:04:00Z">
              <w:r w:rsidR="0010274C">
                <w:rPr>
                  <w:rFonts w:ascii="Calibri Light" w:hAnsi="Calibri Light"/>
                  <w:sz w:val="16"/>
                  <w:szCs w:val="16"/>
                </w:rPr>
                <w:t>BS EN 934-6:2001 Admixtures for concrete, mortar and grout. Sampling, conformity control and evaluation of conformity</w:t>
              </w:r>
            </w:ins>
          </w:p>
          <w:p w14:paraId="59D49C23" w14:textId="77777777" w:rsidR="004F3C8C" w:rsidRPr="004F3C8C" w:rsidRDefault="004F3C8C" w:rsidP="004F3C8C">
            <w:pPr>
              <w:spacing w:after="120"/>
              <w:rPr>
                <w:rFonts w:ascii="Calibri Light" w:hAnsi="Calibri Light"/>
                <w:sz w:val="16"/>
                <w:szCs w:val="16"/>
              </w:rPr>
            </w:pPr>
            <w:del w:id="1035" w:author="Ashan Senel Asmone" w:date="2016-03-21T11:07:00Z">
              <w:r w:rsidRPr="004F3C8C" w:rsidDel="0046108D">
                <w:rPr>
                  <w:rFonts w:ascii="Calibri Light" w:hAnsi="Calibri Light"/>
                  <w:sz w:val="16"/>
                  <w:szCs w:val="16"/>
                </w:rPr>
                <w:delText>BS 4887:1973-Specification for mortar plasticizers</w:delText>
              </w:r>
            </w:del>
            <w:ins w:id="1036" w:author="Ashan Senel Asmone" w:date="2016-03-21T11:07:00Z">
              <w:r w:rsidR="0046108D">
                <w:rPr>
                  <w:rFonts w:ascii="Calibri Light" w:hAnsi="Calibri Light"/>
                  <w:sz w:val="16"/>
                  <w:szCs w:val="16"/>
                </w:rPr>
                <w:t>BS EN 934-3:2009+A1:2012 Admixtures for concrete, mortar and grout. Admixtures for masonry mortar. Definitions, requirements, conformity and marking and labelling</w:t>
              </w:r>
            </w:ins>
          </w:p>
          <w:p w14:paraId="4C76C4B4" w14:textId="77777777" w:rsidR="004F3C8C" w:rsidRPr="004F3C8C" w:rsidRDefault="004F3C8C" w:rsidP="004F3C8C">
            <w:pPr>
              <w:spacing w:after="120"/>
              <w:rPr>
                <w:rFonts w:ascii="Calibri Light" w:hAnsi="Calibri Light"/>
                <w:sz w:val="16"/>
                <w:szCs w:val="16"/>
              </w:rPr>
            </w:pPr>
            <w:del w:id="1037" w:author="Ashan Senel Asmone" w:date="2016-03-21T11:08:00Z">
              <w:r w:rsidRPr="004F3C8C" w:rsidDel="0046108D">
                <w:rPr>
                  <w:rFonts w:ascii="Calibri Light" w:hAnsi="Calibri Light"/>
                  <w:sz w:val="16"/>
                  <w:szCs w:val="16"/>
                </w:rPr>
                <w:delText>BS EN 934-2:1998-Admixtures for concrete, mortar and grout. Concrete admixtures. Definitions and requirements</w:delText>
              </w:r>
            </w:del>
            <w:ins w:id="1038" w:author="Ashan Senel Asmone" w:date="2016-03-21T11:08:00Z">
              <w:r w:rsidR="0046108D">
                <w:rPr>
                  <w:rFonts w:ascii="Calibri Light" w:hAnsi="Calibri Light"/>
                  <w:sz w:val="16"/>
                  <w:szCs w:val="16"/>
                </w:rPr>
                <w:t>BS EN 934-2:2009+A1:2012 Admixtures for concrete, mortar and grout. Concrete admixtures. Definitions, requirements, conformity, marking and labelling</w:t>
              </w:r>
            </w:ins>
          </w:p>
          <w:p w14:paraId="03650D01" w14:textId="77777777" w:rsidR="004F3C8C" w:rsidRPr="004F3C8C" w:rsidRDefault="004F3C8C" w:rsidP="004F3C8C">
            <w:pPr>
              <w:spacing w:after="120"/>
              <w:rPr>
                <w:rFonts w:ascii="Calibri Light" w:hAnsi="Calibri Light"/>
                <w:sz w:val="16"/>
                <w:szCs w:val="16"/>
              </w:rPr>
            </w:pPr>
            <w:del w:id="1039" w:author="Ashan Senel Asmone" w:date="2016-03-21T11:08:00Z">
              <w:r w:rsidRPr="004F3C8C" w:rsidDel="00244900">
                <w:rPr>
                  <w:rFonts w:ascii="Calibri Light" w:hAnsi="Calibri Light"/>
                  <w:sz w:val="16"/>
                  <w:szCs w:val="16"/>
                </w:rPr>
                <w:delText>BS EN 934-6:2000-Admixtures for concrete, mortar and grout. Sampling, conformity control, evaluation of conformity, marking and labelling</w:delText>
              </w:r>
            </w:del>
            <w:ins w:id="1040" w:author="Ashan Senel Asmone" w:date="2016-03-21T11:08:00Z">
              <w:del w:id="1041" w:author="Jing Kai Toh" w:date="2016-05-12T17:04:00Z">
                <w:r w:rsidR="00244900" w:rsidDel="0010274C">
                  <w:rPr>
                    <w:rFonts w:ascii="Calibri Light" w:hAnsi="Calibri Light"/>
                    <w:sz w:val="16"/>
                    <w:szCs w:val="16"/>
                  </w:rPr>
                  <w:delText>BS EN 934-6:2001 Admixtures for concrete, mortar and grout. Sampling, conformity control and evaluation of conformity</w:delText>
                </w:r>
              </w:del>
            </w:ins>
            <w:ins w:id="1042" w:author="Jing Kai Toh" w:date="2016-05-12T17:04:00Z">
              <w:r w:rsidR="0010274C">
                <w:rPr>
                  <w:rFonts w:ascii="Calibri Light" w:hAnsi="Calibri Light"/>
                  <w:sz w:val="16"/>
                  <w:szCs w:val="16"/>
                </w:rPr>
                <w:t>BS EN 934-6:2001 Admixtures for concrete, mortar and grout. Sampling, conformity control and evaluation of conformity</w:t>
              </w:r>
            </w:ins>
            <w:ins w:id="1043" w:author="Ashan Senel Asmone" w:date="2016-03-21T11:08:00Z">
              <w:r w:rsidR="00244900">
                <w:rPr>
                  <w:rFonts w:ascii="Calibri Light" w:hAnsi="Calibri Light"/>
                  <w:sz w:val="16"/>
                  <w:szCs w:val="16"/>
                </w:rPr>
                <w:t xml:space="preserve"> </w:t>
              </w:r>
            </w:ins>
          </w:p>
          <w:p w14:paraId="56B08A25"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Reinforcement</w:t>
            </w:r>
          </w:p>
          <w:p w14:paraId="4DB0A2C7" w14:textId="77777777" w:rsidR="004F3C8C" w:rsidRPr="004F3C8C" w:rsidRDefault="004F3C8C" w:rsidP="004F3C8C">
            <w:pPr>
              <w:spacing w:after="120"/>
              <w:rPr>
                <w:rFonts w:ascii="Calibri Light" w:hAnsi="Calibri Light"/>
                <w:sz w:val="16"/>
                <w:szCs w:val="16"/>
              </w:rPr>
            </w:pPr>
            <w:del w:id="1044" w:author="Ashan Senel Asmone" w:date="2016-03-21T11:10:00Z">
              <w:r w:rsidRPr="004F3C8C" w:rsidDel="00244900">
                <w:rPr>
                  <w:rFonts w:ascii="Calibri Light" w:hAnsi="Calibri Light"/>
                  <w:sz w:val="16"/>
                  <w:szCs w:val="16"/>
                </w:rPr>
                <w:delText>BS 4449:1997 Specification for carbon steel bars for the reinforcement of concrete</w:delText>
              </w:r>
            </w:del>
            <w:ins w:id="1045" w:author="Ashan Senel Asmone" w:date="2016-03-21T11:10:00Z">
              <w:r w:rsidR="00244900">
                <w:rPr>
                  <w:rFonts w:ascii="Calibri Light" w:hAnsi="Calibri Light"/>
                  <w:sz w:val="16"/>
                  <w:szCs w:val="16"/>
                </w:rPr>
                <w:t>BS 4449:2005+A2:2009 Steel for the reinforcement of concrete. Weldable reinforcing steel. Bar, coil and decoiled product. Specification</w:t>
              </w:r>
            </w:ins>
          </w:p>
          <w:p w14:paraId="0C61975E" w14:textId="77777777" w:rsidR="004F3C8C" w:rsidRPr="004F3C8C" w:rsidRDefault="004F3C8C" w:rsidP="004F3C8C">
            <w:pPr>
              <w:spacing w:after="120"/>
              <w:rPr>
                <w:rFonts w:ascii="Calibri Light" w:hAnsi="Calibri Light"/>
                <w:sz w:val="16"/>
                <w:szCs w:val="16"/>
              </w:rPr>
            </w:pPr>
            <w:del w:id="1046" w:author="Ashan Senel Asmone" w:date="2016-03-21T11:10:00Z">
              <w:r w:rsidRPr="004F3C8C" w:rsidDel="00244900">
                <w:rPr>
                  <w:rFonts w:ascii="Calibri Light" w:hAnsi="Calibri Light"/>
                  <w:sz w:val="16"/>
                  <w:szCs w:val="16"/>
                </w:rPr>
                <w:delText>BS 4482:1985 Specification for cold reduced steel wire for the reinforcement of concrete</w:delText>
              </w:r>
            </w:del>
            <w:ins w:id="1047" w:author="Ashan Senel Asmone" w:date="2016-03-21T11:10:00Z">
              <w:r w:rsidR="00244900">
                <w:rPr>
                  <w:rFonts w:ascii="Calibri Light" w:hAnsi="Calibri Light"/>
                  <w:sz w:val="16"/>
                  <w:szCs w:val="16"/>
                </w:rPr>
                <w:t>BS 4482:2005 Steel wire for the reinforcement of concrete products. Specification</w:t>
              </w:r>
            </w:ins>
          </w:p>
          <w:p w14:paraId="16F8BA48" w14:textId="77777777" w:rsidR="004F3C8C" w:rsidRPr="004F3C8C" w:rsidRDefault="004F3C8C" w:rsidP="004F3C8C">
            <w:pPr>
              <w:spacing w:after="120"/>
              <w:rPr>
                <w:rFonts w:ascii="Calibri Light" w:hAnsi="Calibri Light"/>
                <w:sz w:val="16"/>
                <w:szCs w:val="16"/>
              </w:rPr>
            </w:pPr>
            <w:del w:id="1048" w:author="Ashan Senel Asmone" w:date="2016-03-21T11:11:00Z">
              <w:r w:rsidRPr="004F3C8C" w:rsidDel="00244900">
                <w:rPr>
                  <w:rFonts w:ascii="Calibri Light" w:hAnsi="Calibri Light"/>
                  <w:sz w:val="16"/>
                  <w:szCs w:val="16"/>
                </w:rPr>
                <w:delText>BS 4483:1998 Steel fabric for the reinforcement of concrete</w:delText>
              </w:r>
            </w:del>
            <w:ins w:id="1049" w:author="Ashan Senel Asmone" w:date="2016-03-21T11:11:00Z">
              <w:r w:rsidR="00244900">
                <w:rPr>
                  <w:rFonts w:ascii="Calibri Light" w:hAnsi="Calibri Light"/>
                  <w:sz w:val="16"/>
                  <w:szCs w:val="16"/>
                </w:rPr>
                <w:t>BS 4483:2005 Steel fabric for the reinforcement of concrete. Specification</w:t>
              </w:r>
            </w:ins>
          </w:p>
          <w:p w14:paraId="5F0F1A6C" w14:textId="77777777" w:rsidR="004F3C8C" w:rsidRPr="004F3C8C" w:rsidRDefault="004F3C8C" w:rsidP="004F3C8C">
            <w:pPr>
              <w:spacing w:after="120"/>
              <w:rPr>
                <w:rFonts w:ascii="Calibri Light" w:hAnsi="Calibri Light"/>
                <w:sz w:val="16"/>
                <w:szCs w:val="16"/>
              </w:rPr>
            </w:pPr>
            <w:del w:id="1050" w:author="Ashan Senel Asmone" w:date="2016-03-21T11:11:00Z">
              <w:r w:rsidRPr="004F3C8C" w:rsidDel="00244900">
                <w:rPr>
                  <w:rFonts w:ascii="Calibri Light" w:hAnsi="Calibri Light"/>
                  <w:sz w:val="16"/>
                  <w:szCs w:val="16"/>
                </w:rPr>
                <w:delText>BS 6744:2001 Stainless steel bars for the reinforcement of and use in concrete. Requirements and test methods</w:delText>
              </w:r>
            </w:del>
            <w:ins w:id="1051" w:author="Ashan Senel Asmone" w:date="2016-03-21T11:11:00Z">
              <w:r w:rsidR="00244900">
                <w:rPr>
                  <w:rFonts w:ascii="Calibri Light" w:hAnsi="Calibri Light"/>
                  <w:sz w:val="16"/>
                  <w:szCs w:val="16"/>
                </w:rPr>
                <w:t>BS 6744:2001+A2:2009 Stainless steel bars for the reinforcement of and use in concrete. Requirements and test methods</w:t>
              </w:r>
            </w:ins>
          </w:p>
          <w:p w14:paraId="617578E6"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Plastering</w:t>
            </w:r>
          </w:p>
          <w:p w14:paraId="72ABFD52" w14:textId="77777777" w:rsidR="004F3C8C" w:rsidRPr="004F3C8C" w:rsidRDefault="004F3C8C" w:rsidP="004F3C8C">
            <w:pPr>
              <w:spacing w:after="120"/>
              <w:rPr>
                <w:rFonts w:ascii="Calibri Light" w:hAnsi="Calibri Light"/>
                <w:sz w:val="16"/>
                <w:szCs w:val="16"/>
              </w:rPr>
            </w:pPr>
            <w:del w:id="1052" w:author="Ashan Senel Asmone" w:date="2016-03-21T15:25:00Z">
              <w:r w:rsidRPr="004F3C8C" w:rsidDel="00A67BAB">
                <w:rPr>
                  <w:rFonts w:ascii="Calibri Light" w:hAnsi="Calibri Light"/>
                  <w:sz w:val="16"/>
                  <w:szCs w:val="16"/>
                </w:rPr>
                <w:delText>BS 5262:1991 Code of practice for External Renderings</w:delText>
              </w:r>
            </w:del>
            <w:ins w:id="1053" w:author="Ashan Senel Asmone" w:date="2016-03-21T15:25:00Z">
              <w:r w:rsidR="00A67BAB">
                <w:rPr>
                  <w:rFonts w:ascii="Calibri Light" w:hAnsi="Calibri Light"/>
                  <w:sz w:val="16"/>
                  <w:szCs w:val="16"/>
                </w:rPr>
                <w:t>BS EN 13914-1:2016 Design, preparation and application of external rendering and internal plastering. External rendering</w:t>
              </w:r>
            </w:ins>
          </w:p>
          <w:p w14:paraId="4B2236F6" w14:textId="77777777" w:rsidR="004F3C8C" w:rsidRPr="004F3C8C" w:rsidRDefault="004F3C8C" w:rsidP="004F3C8C">
            <w:pPr>
              <w:spacing w:after="120"/>
              <w:rPr>
                <w:rFonts w:ascii="Calibri Light" w:hAnsi="Calibri Light"/>
                <w:sz w:val="16"/>
                <w:szCs w:val="16"/>
              </w:rPr>
            </w:pPr>
            <w:del w:id="1054" w:author="Ashan Senel Asmone" w:date="2016-03-21T15:26:00Z">
              <w:r w:rsidRPr="004F3C8C" w:rsidDel="00A67BAB">
                <w:rPr>
                  <w:rFonts w:ascii="Calibri Light" w:hAnsi="Calibri Light"/>
                  <w:sz w:val="16"/>
                  <w:szCs w:val="16"/>
                </w:rPr>
                <w:delText>BS 1191-2:1973 Specification for gypsum building plasters, Premix lightweight plasters</w:delText>
              </w:r>
            </w:del>
            <w:ins w:id="1055" w:author="Ashan Senel Asmone" w:date="2016-03-21T15:26:00Z">
              <w:r w:rsidR="00A67BAB">
                <w:rPr>
                  <w:rFonts w:ascii="Calibri Light" w:hAnsi="Calibri Light"/>
                  <w:sz w:val="16"/>
                  <w:szCs w:val="16"/>
                </w:rPr>
                <w:t>BS EN 13279-1:2008 Gypsum binders and gypsum plasters. Definitions and requirements/ BS EN 13279-2:2014 Gypsum binders and gypsum plasters. Test methods</w:t>
              </w:r>
            </w:ins>
          </w:p>
          <w:p w14:paraId="7AA36516" w14:textId="77777777" w:rsidR="004F3C8C" w:rsidRPr="004F3C8C" w:rsidRDefault="004F3C8C" w:rsidP="004F3C8C">
            <w:pPr>
              <w:spacing w:after="120"/>
              <w:rPr>
                <w:rFonts w:ascii="Calibri Light" w:hAnsi="Calibri Light"/>
                <w:sz w:val="16"/>
                <w:szCs w:val="16"/>
              </w:rPr>
            </w:pPr>
            <w:del w:id="1056" w:author="Ashan Senel Asmone" w:date="2016-03-21T15:26:00Z">
              <w:r w:rsidRPr="004F3C8C" w:rsidDel="00A67BAB">
                <w:rPr>
                  <w:rFonts w:ascii="Calibri Light" w:hAnsi="Calibri Light"/>
                  <w:sz w:val="16"/>
                  <w:szCs w:val="16"/>
                </w:rPr>
                <w:delText>BS 1199 and 1200:1976 Specification for building sands from natural sources</w:delText>
              </w:r>
            </w:del>
            <w:ins w:id="1057" w:author="Ashan Senel Asmone" w:date="2016-03-21T17:09:00Z">
              <w:r w:rsidR="00785E22">
                <w:rPr>
                  <w:rFonts w:ascii="Calibri Light" w:hAnsi="Calibri Light"/>
                  <w:sz w:val="16"/>
                  <w:szCs w:val="16"/>
                </w:rPr>
                <w:t>BS EN 13139:2002 Aggregates for mortar</w:t>
              </w:r>
            </w:ins>
          </w:p>
          <w:p w14:paraId="696A0882" w14:textId="77777777" w:rsidR="004F3C8C" w:rsidRPr="004F3C8C" w:rsidRDefault="004F3C8C" w:rsidP="004F3C8C">
            <w:pPr>
              <w:spacing w:after="120"/>
              <w:rPr>
                <w:rFonts w:ascii="Calibri Light" w:hAnsi="Calibri Light"/>
                <w:sz w:val="16"/>
                <w:szCs w:val="16"/>
              </w:rPr>
            </w:pPr>
            <w:del w:id="1058" w:author="Ashan Senel Asmone" w:date="2016-03-21T15:29:00Z">
              <w:r w:rsidRPr="004F3C8C" w:rsidDel="00A67BAB">
                <w:rPr>
                  <w:rFonts w:ascii="Calibri Light" w:hAnsi="Calibri Light"/>
                  <w:sz w:val="16"/>
                  <w:szCs w:val="16"/>
                </w:rPr>
                <w:delText>BS 1369:1987 Steel Lathing for internal plastering and external rendering</w:delText>
              </w:r>
            </w:del>
            <w:ins w:id="1059" w:author="Ashan Senel Asmone" w:date="2016-03-21T15:29:00Z">
              <w:r w:rsidR="00A67BAB">
                <w:rPr>
                  <w:rFonts w:ascii="Calibri Light" w:hAnsi="Calibri Light"/>
                  <w:sz w:val="16"/>
                  <w:szCs w:val="16"/>
                </w:rPr>
                <w:t>BS EN 13658-1:2005 Metal lath and beads. Definitions, requirements and test methods. Internal plastering/ BS EN 13658-2:2005 Metal lath and beads. Definitions, requirements and test methods. External rendering</w:t>
              </w:r>
            </w:ins>
          </w:p>
          <w:p w14:paraId="23D54576" w14:textId="77777777" w:rsidR="004F3C8C" w:rsidRPr="004F3C8C" w:rsidRDefault="004F3C8C" w:rsidP="004F3C8C">
            <w:pPr>
              <w:spacing w:after="120"/>
              <w:rPr>
                <w:rFonts w:ascii="Calibri Light" w:hAnsi="Calibri Light"/>
                <w:sz w:val="16"/>
                <w:szCs w:val="16"/>
              </w:rPr>
            </w:pPr>
            <w:del w:id="1060" w:author="Ashan Senel Asmone" w:date="2016-03-21T15:30:00Z">
              <w:r w:rsidRPr="004F3C8C" w:rsidDel="00A67BAB">
                <w:rPr>
                  <w:rFonts w:ascii="Calibri Light" w:hAnsi="Calibri Light"/>
                  <w:sz w:val="16"/>
                  <w:szCs w:val="16"/>
                </w:rPr>
                <w:delText>BS 8000-10:1995 Workmanship on sites. Code of Practice for plastering and rendering</w:delText>
              </w:r>
            </w:del>
            <w:ins w:id="1061" w:author="Ashan Senel Asmone" w:date="2016-03-21T15:30:00Z">
              <w:r w:rsidR="00A67BAB">
                <w:rPr>
                  <w:rFonts w:ascii="Calibri Light" w:hAnsi="Calibri Light"/>
                  <w:sz w:val="16"/>
                  <w:szCs w:val="16"/>
                </w:rPr>
                <w:t>BS 8000-0:2014 Workmanship on construction sites. Introduction and general principles</w:t>
              </w:r>
            </w:ins>
            <w:r w:rsidRPr="004F3C8C">
              <w:rPr>
                <w:rFonts w:ascii="Calibri Light" w:hAnsi="Calibri Light"/>
                <w:sz w:val="16"/>
                <w:szCs w:val="16"/>
              </w:rPr>
              <w:t> </w:t>
            </w:r>
          </w:p>
          <w:p w14:paraId="47D6785D" w14:textId="77777777" w:rsidR="004F3C8C" w:rsidRPr="004F3C8C" w:rsidRDefault="004F3C8C" w:rsidP="004F3C8C">
            <w:pPr>
              <w:spacing w:after="120"/>
              <w:rPr>
                <w:rFonts w:ascii="Calibri Light" w:hAnsi="Calibri Light"/>
                <w:sz w:val="16"/>
                <w:szCs w:val="16"/>
              </w:rPr>
            </w:pPr>
            <w:del w:id="1062" w:author="Ashan Senel Asmone" w:date="2016-03-21T15:32:00Z">
              <w:r w:rsidRPr="004F3C8C" w:rsidDel="00A67BAB">
                <w:rPr>
                  <w:rFonts w:ascii="Calibri Light" w:hAnsi="Calibri Light"/>
                  <w:sz w:val="16"/>
                  <w:szCs w:val="16"/>
                </w:rPr>
                <w:delText>00/103730 DC prEN 998-1. Specification for mortar for masonry. Part 1. Rendering and plastering mortar</w:delText>
              </w:r>
            </w:del>
            <w:ins w:id="1063" w:author="Ashan Senel Asmone" w:date="2016-03-21T15:32:00Z">
              <w:r w:rsidR="00A67BAB">
                <w:rPr>
                  <w:rFonts w:ascii="Calibri Light" w:hAnsi="Calibri Light"/>
                  <w:sz w:val="16"/>
                  <w:szCs w:val="16"/>
                </w:rPr>
                <w:t>BS EN 998-1:2010 Specification for mortar for masonry. Rendering and plastering mortar</w:t>
              </w:r>
            </w:ins>
          </w:p>
          <w:p w14:paraId="09D45FFB" w14:textId="77777777" w:rsidR="004F3C8C" w:rsidRPr="004F3C8C" w:rsidRDefault="004F3C8C" w:rsidP="00570413">
            <w:pPr>
              <w:spacing w:after="120"/>
              <w:rPr>
                <w:rFonts w:ascii="Calibri Light" w:hAnsi="Calibri Light"/>
                <w:sz w:val="16"/>
                <w:szCs w:val="16"/>
              </w:rPr>
            </w:pPr>
            <w:del w:id="1064" w:author="Ashan Senel Asmone" w:date="2016-03-21T15:33:00Z">
              <w:r w:rsidRPr="004F3C8C" w:rsidDel="00A67BAB">
                <w:rPr>
                  <w:rFonts w:ascii="Calibri Light" w:hAnsi="Calibri Light"/>
                  <w:sz w:val="16"/>
                  <w:szCs w:val="16"/>
                </w:rPr>
                <w:delText>00/106850 DC prEN 13914-1. The design, preparation and application of external rendering and internal plastering. External rendering</w:delText>
              </w:r>
            </w:del>
            <w:ins w:id="1065" w:author="Ashan Senel Asmone" w:date="2016-03-21T15:33:00Z">
              <w:r w:rsidR="00A67BAB">
                <w:rPr>
                  <w:rFonts w:ascii="Calibri Light" w:hAnsi="Calibri Light"/>
                  <w:sz w:val="16"/>
                  <w:szCs w:val="16"/>
                </w:rPr>
                <w:t>BS EN 13914-1:2016 Design, preparation and application of external rendering and internal plastering. External rendering</w:t>
              </w:r>
            </w:ins>
          </w:p>
        </w:tc>
      </w:tr>
      <w:tr w:rsidR="004F3C8C" w:rsidRPr="004F3C8C" w14:paraId="11FB2B94" w14:textId="77777777" w:rsidTr="00570413">
        <w:tc>
          <w:tcPr>
            <w:tcW w:w="685" w:type="dxa"/>
          </w:tcPr>
          <w:p w14:paraId="55FB39E7" w14:textId="77777777" w:rsidR="004F3C8C" w:rsidRPr="004F3C8C" w:rsidRDefault="004F3C8C" w:rsidP="00570413">
            <w:pPr>
              <w:spacing w:after="120"/>
              <w:rPr>
                <w:rFonts w:ascii="Calibri Light" w:hAnsi="Calibri Light"/>
                <w:sz w:val="16"/>
                <w:szCs w:val="16"/>
                <w:lang w:val="en-US"/>
              </w:rPr>
            </w:pPr>
            <w:r w:rsidRPr="004F3C8C">
              <w:rPr>
                <w:rFonts w:ascii="Calibri Light" w:hAnsi="Calibri Light"/>
                <w:sz w:val="16"/>
                <w:szCs w:val="16"/>
                <w:lang w:val="en-US"/>
              </w:rPr>
              <w:t>ASTM</w:t>
            </w:r>
          </w:p>
        </w:tc>
        <w:tc>
          <w:tcPr>
            <w:tcW w:w="8449" w:type="dxa"/>
          </w:tcPr>
          <w:p w14:paraId="21E93F44"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Concrete</w:t>
            </w:r>
          </w:p>
          <w:p w14:paraId="0C2CE035" w14:textId="77777777" w:rsidR="004F3C8C" w:rsidRPr="004F3C8C" w:rsidRDefault="004F3C8C" w:rsidP="004F3C8C">
            <w:pPr>
              <w:spacing w:after="120"/>
              <w:rPr>
                <w:rFonts w:ascii="Calibri Light" w:hAnsi="Calibri Light"/>
                <w:sz w:val="16"/>
                <w:szCs w:val="16"/>
              </w:rPr>
            </w:pPr>
            <w:del w:id="1066" w:author="Ashan Senel Asmone" w:date="2016-03-21T11:16:00Z">
              <w:r w:rsidRPr="004F3C8C" w:rsidDel="00ED4BC6">
                <w:rPr>
                  <w:rFonts w:ascii="Calibri Light" w:hAnsi="Calibri Light"/>
                  <w:sz w:val="16"/>
                  <w:szCs w:val="16"/>
                </w:rPr>
                <w:delText>ASTM C150-00 Standard Specification for Portland Cement</w:delText>
              </w:r>
            </w:del>
            <w:ins w:id="1067" w:author="Ashan Senel Asmone" w:date="2016-03-21T16:00:00Z">
              <w:r w:rsidR="00891260">
                <w:rPr>
                  <w:rFonts w:ascii="Calibri Light" w:hAnsi="Calibri Light"/>
                  <w:sz w:val="16"/>
                  <w:szCs w:val="16"/>
                </w:rPr>
                <w:t>ASTM C150 / C150M - 15 Standard Specification for Portland Cement</w:t>
              </w:r>
            </w:ins>
            <w:ins w:id="1068" w:author="Ashan Senel Asmone" w:date="2016-03-21T11:16:00Z">
              <w:r w:rsidR="00ED4BC6">
                <w:rPr>
                  <w:rFonts w:ascii="Calibri Light" w:hAnsi="Calibri Light"/>
                  <w:sz w:val="16"/>
                  <w:szCs w:val="16"/>
                </w:rPr>
                <w:t>ASTM C150 / C150M - 15 Standard Specification for Portland Cement</w:t>
              </w:r>
            </w:ins>
            <w:r w:rsidRPr="004F3C8C">
              <w:rPr>
                <w:rFonts w:ascii="Calibri Light" w:hAnsi="Calibri Light"/>
                <w:sz w:val="16"/>
                <w:szCs w:val="16"/>
              </w:rPr>
              <w:t> </w:t>
            </w:r>
            <w:r w:rsidRPr="004F3C8C">
              <w:rPr>
                <w:rFonts w:ascii="Calibri Light" w:hAnsi="Calibri Light"/>
                <w:sz w:val="16"/>
                <w:szCs w:val="16"/>
              </w:rPr>
              <w:br/>
            </w:r>
            <w:r w:rsidRPr="004F3C8C">
              <w:rPr>
                <w:rFonts w:ascii="Calibri Light" w:hAnsi="Calibri Light"/>
                <w:sz w:val="16"/>
                <w:szCs w:val="16"/>
              </w:rPr>
              <w:br/>
            </w:r>
            <w:del w:id="1069" w:author="Ashan Senel Asmone" w:date="2016-03-21T11:15:00Z">
              <w:r w:rsidRPr="004F3C8C" w:rsidDel="00ED4BC6">
                <w:rPr>
                  <w:rFonts w:ascii="Calibri Light" w:hAnsi="Calibri Light"/>
                  <w:sz w:val="16"/>
                  <w:szCs w:val="16"/>
                </w:rPr>
                <w:delText>ASTM C33-01 Standard Specification for Concrete Aggregates</w:delText>
              </w:r>
            </w:del>
            <w:ins w:id="1070" w:author="Ashan Senel Asmone" w:date="2016-03-21T11:15:00Z">
              <w:r w:rsidR="00ED4BC6">
                <w:rPr>
                  <w:rFonts w:ascii="Calibri Light" w:hAnsi="Calibri Light"/>
                  <w:sz w:val="16"/>
                  <w:szCs w:val="16"/>
                </w:rPr>
                <w:t>ASTM C33 / C33M - 13 Standard Specification for Concrete Aggregates</w:t>
              </w:r>
            </w:ins>
          </w:p>
          <w:p w14:paraId="30A21630" w14:textId="77777777" w:rsidR="004F3C8C" w:rsidRPr="004F3C8C" w:rsidRDefault="004F3C8C" w:rsidP="004F3C8C">
            <w:pPr>
              <w:spacing w:after="120"/>
              <w:rPr>
                <w:rFonts w:ascii="Calibri Light" w:hAnsi="Calibri Light"/>
                <w:sz w:val="16"/>
                <w:szCs w:val="16"/>
              </w:rPr>
            </w:pPr>
            <w:del w:id="1071" w:author="Ashan Senel Asmone" w:date="2016-03-21T11:18:00Z">
              <w:r w:rsidRPr="004F3C8C" w:rsidDel="00ED4BC6">
                <w:rPr>
                  <w:rFonts w:ascii="Calibri Light" w:hAnsi="Calibri Light"/>
                  <w:sz w:val="16"/>
                  <w:szCs w:val="16"/>
                </w:rPr>
                <w:delText>C94/C94M-00e2- Standard Specification for Ready-Mixed Concrete</w:delText>
              </w:r>
            </w:del>
            <w:ins w:id="1072" w:author="Ashan Senel Asmone" w:date="2016-03-21T11:18:00Z">
              <w:r w:rsidR="00ED4BC6">
                <w:rPr>
                  <w:rFonts w:ascii="Calibri Light" w:hAnsi="Calibri Light"/>
                  <w:sz w:val="16"/>
                  <w:szCs w:val="16"/>
                </w:rPr>
                <w:t>ASTM C94 / C94M - 15b Standard Specification for Ready-Mixed Concrete</w:t>
              </w:r>
            </w:ins>
            <w:r w:rsidRPr="004F3C8C">
              <w:rPr>
                <w:rFonts w:ascii="Calibri Light" w:hAnsi="Calibri Light"/>
                <w:sz w:val="16"/>
                <w:szCs w:val="16"/>
              </w:rPr>
              <w:br/>
            </w:r>
            <w:r w:rsidRPr="004F3C8C">
              <w:rPr>
                <w:rFonts w:ascii="Calibri Light" w:hAnsi="Calibri Light"/>
                <w:sz w:val="16"/>
                <w:szCs w:val="16"/>
              </w:rPr>
              <w:br/>
            </w:r>
            <w:del w:id="1073" w:author="Ashan Senel Asmone" w:date="2016-03-21T11:18:00Z">
              <w:r w:rsidRPr="004F3C8C" w:rsidDel="00ED4BC6">
                <w:rPr>
                  <w:rFonts w:ascii="Calibri Light" w:hAnsi="Calibri Light"/>
                  <w:sz w:val="16"/>
                  <w:szCs w:val="16"/>
                </w:rPr>
                <w:delText xml:space="preserve">ASTM </w:delText>
              </w:r>
            </w:del>
            <w:del w:id="1074" w:author="Jing Kai Toh" w:date="2016-05-12T10:32:00Z">
              <w:r w:rsidRPr="004F3C8C" w:rsidDel="002030ED">
                <w:rPr>
                  <w:rFonts w:ascii="Calibri Light" w:hAnsi="Calibri Light"/>
                  <w:sz w:val="16"/>
                  <w:szCs w:val="16"/>
                </w:rPr>
                <w:delText>C597-97 Standard Test Method for Pulse Velocity</w:delText>
              </w:r>
            </w:del>
            <w:ins w:id="1075" w:author="Ashan Senel Asmone" w:date="2016-03-21T11:18:00Z">
              <w:r w:rsidR="00ED4BC6">
                <w:rPr>
                  <w:rFonts w:ascii="Calibri Light" w:hAnsi="Calibri Light"/>
                  <w:sz w:val="16"/>
                  <w:szCs w:val="16"/>
                </w:rPr>
                <w:t>ASTM C597 - 09 Standard Test Method for Pulse Velocity Through Concrete</w:t>
              </w:r>
            </w:ins>
            <w:r w:rsidRPr="004F3C8C">
              <w:rPr>
                <w:rFonts w:ascii="Calibri Light" w:hAnsi="Calibri Light"/>
                <w:sz w:val="16"/>
                <w:szCs w:val="16"/>
              </w:rPr>
              <w:t> </w:t>
            </w:r>
            <w:r w:rsidRPr="004F3C8C">
              <w:rPr>
                <w:rFonts w:ascii="Calibri Light" w:hAnsi="Calibri Light"/>
                <w:sz w:val="16"/>
                <w:szCs w:val="16"/>
              </w:rPr>
              <w:br/>
            </w:r>
            <w:r w:rsidRPr="004F3C8C">
              <w:rPr>
                <w:rFonts w:ascii="Calibri Light" w:hAnsi="Calibri Light"/>
                <w:sz w:val="16"/>
                <w:szCs w:val="16"/>
              </w:rPr>
              <w:br/>
            </w:r>
            <w:del w:id="1076" w:author="Ashan Senel Asmone" w:date="2016-03-21T11:19:00Z">
              <w:r w:rsidRPr="004F3C8C" w:rsidDel="00ED4BC6">
                <w:rPr>
                  <w:rFonts w:ascii="Calibri Light" w:hAnsi="Calibri Light"/>
                  <w:sz w:val="16"/>
                  <w:szCs w:val="16"/>
                </w:rPr>
                <w:delText xml:space="preserve">ASTM </w:delText>
              </w:r>
            </w:del>
            <w:del w:id="1077" w:author="Jing Kai Toh" w:date="2016-05-12T10:31:00Z">
              <w:r w:rsidRPr="004F3C8C" w:rsidDel="002030ED">
                <w:rPr>
                  <w:rFonts w:ascii="Calibri Light" w:hAnsi="Calibri Light"/>
                  <w:sz w:val="16"/>
                  <w:szCs w:val="16"/>
                </w:rPr>
                <w:delText>C136-01Standard Test Method for Sieve Analysis of Fine and Coarse Aggregates</w:delText>
              </w:r>
            </w:del>
            <w:ins w:id="1078" w:author="Ashan Senel Asmone" w:date="2016-03-21T11:19:00Z">
              <w:r w:rsidR="00ED4BC6">
                <w:rPr>
                  <w:rFonts w:ascii="Calibri Light" w:hAnsi="Calibri Light"/>
                  <w:sz w:val="16"/>
                  <w:szCs w:val="16"/>
                </w:rPr>
                <w:t>ASTM C136 / C136M - 14 Standard Test Method for Sieve Analysis of Fine and Coarse Aggregates</w:t>
              </w:r>
            </w:ins>
            <w:r w:rsidRPr="004F3C8C">
              <w:rPr>
                <w:rFonts w:ascii="Calibri Light" w:hAnsi="Calibri Light"/>
                <w:sz w:val="16"/>
                <w:szCs w:val="16"/>
              </w:rPr>
              <w:t> </w:t>
            </w:r>
            <w:r w:rsidRPr="004F3C8C">
              <w:rPr>
                <w:rFonts w:ascii="Calibri Light" w:hAnsi="Calibri Light"/>
                <w:sz w:val="16"/>
                <w:szCs w:val="16"/>
              </w:rPr>
              <w:br/>
            </w:r>
            <w:r w:rsidRPr="004F3C8C">
              <w:rPr>
                <w:rFonts w:ascii="Calibri Light" w:hAnsi="Calibri Light"/>
                <w:sz w:val="16"/>
                <w:szCs w:val="16"/>
              </w:rPr>
              <w:br/>
            </w:r>
            <w:del w:id="1079" w:author="Ashan Senel Asmone" w:date="2016-03-21T11:20:00Z">
              <w:r w:rsidRPr="004F3C8C" w:rsidDel="00ED4BC6">
                <w:rPr>
                  <w:rFonts w:ascii="Calibri Light" w:hAnsi="Calibri Light"/>
                  <w:sz w:val="16"/>
                  <w:szCs w:val="16"/>
                </w:rPr>
                <w:delText xml:space="preserve">ASTM </w:delText>
              </w:r>
            </w:del>
            <w:del w:id="1080" w:author="Jing Kai Toh" w:date="2016-05-12T10:30:00Z">
              <w:r w:rsidRPr="004F3C8C" w:rsidDel="002030ED">
                <w:rPr>
                  <w:rFonts w:ascii="Calibri Light" w:hAnsi="Calibri Light"/>
                  <w:sz w:val="16"/>
                  <w:szCs w:val="16"/>
                </w:rPr>
                <w:delText>C642-97 Standard Test Method for Density, Absorption and Voids in Hardened Concrete</w:delText>
              </w:r>
            </w:del>
            <w:ins w:id="1081" w:author="Ashan Senel Asmone" w:date="2016-03-21T11:20:00Z">
              <w:r w:rsidR="00ED4BC6">
                <w:rPr>
                  <w:rFonts w:ascii="Calibri Light" w:hAnsi="Calibri Light"/>
                  <w:sz w:val="16"/>
                  <w:szCs w:val="16"/>
                </w:rPr>
                <w:t>ASTM C642 - 13 Standard Test Method for Density, Absorption, and Voids in Hardened Concrete</w:t>
              </w:r>
            </w:ins>
            <w:r w:rsidRPr="004F3C8C">
              <w:rPr>
                <w:rFonts w:ascii="Calibri Light" w:hAnsi="Calibri Light"/>
                <w:sz w:val="16"/>
                <w:szCs w:val="16"/>
              </w:rPr>
              <w:t> </w:t>
            </w:r>
            <w:r w:rsidRPr="004F3C8C">
              <w:rPr>
                <w:rFonts w:ascii="Calibri Light" w:hAnsi="Calibri Light"/>
                <w:sz w:val="16"/>
                <w:szCs w:val="16"/>
              </w:rPr>
              <w:br/>
            </w:r>
            <w:r w:rsidRPr="004F3C8C">
              <w:rPr>
                <w:rFonts w:ascii="Calibri Light" w:hAnsi="Calibri Light"/>
                <w:sz w:val="16"/>
                <w:szCs w:val="16"/>
              </w:rPr>
              <w:br/>
            </w:r>
            <w:del w:id="1082" w:author="Ashan Senel Asmone" w:date="2016-03-21T11:20:00Z">
              <w:r w:rsidRPr="004F3C8C" w:rsidDel="00ED4BC6">
                <w:rPr>
                  <w:rFonts w:ascii="Calibri Light" w:hAnsi="Calibri Light"/>
                  <w:sz w:val="16"/>
                  <w:szCs w:val="16"/>
                </w:rPr>
                <w:delText xml:space="preserve">ASTM </w:delText>
              </w:r>
            </w:del>
            <w:del w:id="1083" w:author="Jing Kai Toh" w:date="2016-05-12T10:28:00Z">
              <w:r w:rsidRPr="004F3C8C" w:rsidDel="002030ED">
                <w:rPr>
                  <w:rFonts w:ascii="Calibri Light" w:hAnsi="Calibri Light"/>
                  <w:sz w:val="16"/>
                  <w:szCs w:val="16"/>
                </w:rPr>
                <w:delText>C805-97 Standard Test Method for Rebound Number of Hardened Concrete</w:delText>
              </w:r>
            </w:del>
            <w:ins w:id="1084" w:author="Ashan Senel Asmone" w:date="2016-03-21T11:20:00Z">
              <w:r w:rsidR="00ED4BC6">
                <w:rPr>
                  <w:rFonts w:ascii="Calibri Light" w:hAnsi="Calibri Light"/>
                  <w:sz w:val="16"/>
                  <w:szCs w:val="16"/>
                </w:rPr>
                <w:t>ASTM C805 / C805M - 13a Standard Test Method for Rebound Number of Hardened Concrete</w:t>
              </w:r>
            </w:ins>
          </w:p>
          <w:p w14:paraId="553A0D79" w14:textId="77777777" w:rsidR="004F3C8C" w:rsidRPr="004F3C8C" w:rsidRDefault="004F3C8C" w:rsidP="004F3C8C">
            <w:pPr>
              <w:spacing w:after="120"/>
              <w:rPr>
                <w:rFonts w:ascii="Calibri Light" w:hAnsi="Calibri Light"/>
                <w:sz w:val="16"/>
                <w:szCs w:val="16"/>
              </w:rPr>
            </w:pPr>
            <w:del w:id="1085" w:author="Ashan Senel Asmone" w:date="2016-03-21T11:23:00Z">
              <w:r w:rsidRPr="004F3C8C" w:rsidDel="00ED4BC6">
                <w:rPr>
                  <w:rFonts w:ascii="Calibri Light" w:hAnsi="Calibri Light"/>
                  <w:sz w:val="16"/>
                  <w:szCs w:val="16"/>
                </w:rPr>
                <w:delText>ASTM C1077-02 Standard Practice for Laboratories Testing CONCRETE and CONCRETE Aggregates for Use in Construction and Criteria for Laboratory Evaluation</w:delText>
              </w:r>
            </w:del>
            <w:ins w:id="1086" w:author="Ashan Senel Asmone" w:date="2016-03-21T11:23:00Z">
              <w:r w:rsidR="00ED4BC6">
                <w:rPr>
                  <w:rFonts w:ascii="Calibri Light" w:hAnsi="Calibri Light"/>
                  <w:sz w:val="16"/>
                  <w:szCs w:val="16"/>
                </w:rPr>
                <w:t>ASTM C1077 - 15a Standard Practice for Agencies Testing Concrete and Concrete Aggregates for Use in Construction and Criteria for Testing Agency Evaluation</w:t>
              </w:r>
            </w:ins>
          </w:p>
          <w:p w14:paraId="2F23B339" w14:textId="77777777" w:rsidR="004F3C8C" w:rsidRPr="004F3C8C" w:rsidRDefault="004F3C8C" w:rsidP="004F3C8C">
            <w:pPr>
              <w:spacing w:after="120"/>
              <w:rPr>
                <w:rFonts w:ascii="Calibri Light" w:hAnsi="Calibri Light"/>
                <w:sz w:val="16"/>
                <w:szCs w:val="16"/>
              </w:rPr>
            </w:pPr>
            <w:del w:id="1087" w:author="Ashan Senel Asmone" w:date="2016-03-21T11:28:00Z">
              <w:r w:rsidRPr="004F3C8C" w:rsidDel="00D1184A">
                <w:rPr>
                  <w:rFonts w:ascii="Calibri Light" w:hAnsi="Calibri Light"/>
                  <w:sz w:val="16"/>
                  <w:szCs w:val="16"/>
                </w:rPr>
                <w:delText>ASTM C387-00e1 Standard Specification for Packaged, Dry, Combined Materials for Mortar and CONCRETE</w:delText>
              </w:r>
            </w:del>
            <w:ins w:id="1088" w:author="Ashan Senel Asmone" w:date="2016-03-21T11:28:00Z">
              <w:r w:rsidR="00D1184A">
                <w:rPr>
                  <w:rFonts w:ascii="Calibri Light" w:hAnsi="Calibri Light"/>
                  <w:sz w:val="16"/>
                  <w:szCs w:val="16"/>
                </w:rPr>
                <w:t>ASTM C387 / C387M - 15 Standard Specification for Packaged, Dry, Combined Materials for Concrete and High Strength Mortar</w:t>
              </w:r>
            </w:ins>
          </w:p>
          <w:p w14:paraId="079F6A80"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Reinforcement</w:t>
            </w:r>
          </w:p>
          <w:p w14:paraId="09C56D58" w14:textId="77777777" w:rsidR="004F3C8C" w:rsidRPr="004F3C8C" w:rsidRDefault="004F3C8C" w:rsidP="004F3C8C">
            <w:pPr>
              <w:spacing w:after="120"/>
              <w:rPr>
                <w:rFonts w:ascii="Calibri Light" w:hAnsi="Calibri Light"/>
                <w:sz w:val="16"/>
                <w:szCs w:val="16"/>
              </w:rPr>
            </w:pPr>
            <w:del w:id="1089" w:author="Ashan Senel Asmone" w:date="2016-03-21T11:29:00Z">
              <w:r w:rsidRPr="004F3C8C" w:rsidDel="00D1184A">
                <w:rPr>
                  <w:rFonts w:ascii="Calibri Light" w:hAnsi="Calibri Light"/>
                  <w:sz w:val="16"/>
                  <w:szCs w:val="16"/>
                </w:rPr>
                <w:delText>A1022-01 Standard Specification for Deformed and Plain Stainless Steel Wire and Welded Wire for Concrete REINFORCEMENT</w:delText>
              </w:r>
            </w:del>
            <w:ins w:id="1090" w:author="Ashan Senel Asmone" w:date="2016-03-21T11:29:00Z">
              <w:r w:rsidR="00D1184A">
                <w:rPr>
                  <w:rFonts w:ascii="Calibri Light" w:hAnsi="Calibri Light"/>
                  <w:sz w:val="16"/>
                  <w:szCs w:val="16"/>
                </w:rPr>
                <w:t>ASTM A1022 / A1022M - 15a Standard Specification for Deformed and Plain Stainless Steel Wire and Welded Wire for Concrete Reinforcement</w:t>
              </w:r>
            </w:ins>
          </w:p>
          <w:p w14:paraId="76008F53" w14:textId="77777777" w:rsidR="004F3C8C" w:rsidRPr="004F3C8C" w:rsidRDefault="004F3C8C" w:rsidP="004F3C8C">
            <w:pPr>
              <w:spacing w:after="120"/>
              <w:rPr>
                <w:rFonts w:ascii="Calibri Light" w:hAnsi="Calibri Light"/>
                <w:sz w:val="16"/>
                <w:szCs w:val="16"/>
              </w:rPr>
            </w:pPr>
            <w:del w:id="1091" w:author="Ashan Senel Asmone" w:date="2016-03-21T11:30:00Z">
              <w:r w:rsidRPr="004F3C8C" w:rsidDel="00D1184A">
                <w:rPr>
                  <w:rFonts w:ascii="Calibri Light" w:hAnsi="Calibri Light"/>
                  <w:sz w:val="16"/>
                  <w:szCs w:val="16"/>
                </w:rPr>
                <w:delText>A497-01 Standard Specification for Steel Welded Wire REINFORCEMENT, Deformed, for Concrete</w:delText>
              </w:r>
            </w:del>
            <w:ins w:id="1092" w:author="Ashan Senel Asmone" w:date="2016-03-21T11:30:00Z">
              <w:r w:rsidR="00D1184A">
                <w:rPr>
                  <w:rFonts w:ascii="Calibri Light" w:hAnsi="Calibri Light"/>
                  <w:sz w:val="16"/>
                  <w:szCs w:val="16"/>
                </w:rPr>
                <w:t>ASTM A1064 / A1064M - 16 Standard Specification for Carbon-Steel Wire and Welded Wire Reinforcement, Plain and Deformed, for Concrete</w:t>
              </w:r>
            </w:ins>
          </w:p>
          <w:p w14:paraId="0E875280" w14:textId="77777777" w:rsidR="004F3C8C" w:rsidRPr="004F3C8C" w:rsidRDefault="004F3C8C" w:rsidP="004F3C8C">
            <w:pPr>
              <w:spacing w:after="120"/>
              <w:rPr>
                <w:rFonts w:ascii="Calibri Light" w:hAnsi="Calibri Light"/>
                <w:sz w:val="16"/>
                <w:szCs w:val="16"/>
              </w:rPr>
            </w:pPr>
            <w:del w:id="1093" w:author="Ashan Senel Asmone" w:date="2016-03-21T11:31:00Z">
              <w:r w:rsidRPr="004F3C8C" w:rsidDel="00D1184A">
                <w:rPr>
                  <w:rFonts w:ascii="Calibri Light" w:hAnsi="Calibri Light"/>
                  <w:sz w:val="16"/>
                  <w:szCs w:val="16"/>
                </w:rPr>
                <w:delText>A185-01 Standard Specification for Steel Welded Wire REINFORCEMENT, Plain, for Concrete</w:delText>
              </w:r>
            </w:del>
          </w:p>
          <w:p w14:paraId="7874A8FA" w14:textId="77777777" w:rsidR="004F3C8C" w:rsidRPr="004F3C8C" w:rsidRDefault="004F3C8C" w:rsidP="004F3C8C">
            <w:pPr>
              <w:spacing w:after="120"/>
              <w:rPr>
                <w:rFonts w:ascii="Calibri Light" w:hAnsi="Calibri Light"/>
                <w:sz w:val="16"/>
                <w:szCs w:val="16"/>
              </w:rPr>
            </w:pPr>
            <w:del w:id="1094" w:author="Ashan Senel Asmone" w:date="2016-03-21T11:34:00Z">
              <w:r w:rsidRPr="004F3C8C" w:rsidDel="00D1184A">
                <w:rPr>
                  <w:rFonts w:ascii="Calibri Light" w:hAnsi="Calibri Light"/>
                  <w:sz w:val="16"/>
                  <w:szCs w:val="16"/>
                </w:rPr>
                <w:delText>A933/A933M-95(2001) Standard Specification for Vinyl (PVC) Coated Steel Wire and Welded Wire Fabric for REINFORCEMENT</w:delText>
              </w:r>
            </w:del>
            <w:ins w:id="1095" w:author="Ashan Senel Asmone" w:date="2016-03-21T11:34:00Z">
              <w:r w:rsidR="00D1184A">
                <w:rPr>
                  <w:rFonts w:ascii="Calibri Light" w:hAnsi="Calibri Light"/>
                  <w:sz w:val="16"/>
                  <w:szCs w:val="16"/>
                </w:rPr>
                <w:t>ASTM A933/A933M-14 Standard Specification for Vinyl-Coated Steel Wire and Welded Wire Reinforcement</w:t>
              </w:r>
            </w:ins>
            <w:r w:rsidRPr="004F3C8C">
              <w:rPr>
                <w:rFonts w:ascii="Calibri Light" w:hAnsi="Calibri Light"/>
                <w:sz w:val="16"/>
                <w:szCs w:val="16"/>
              </w:rPr>
              <w:t> </w:t>
            </w:r>
          </w:p>
          <w:p w14:paraId="2E836CAB"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Plastering</w:t>
            </w:r>
          </w:p>
          <w:p w14:paraId="02EC9AB1" w14:textId="77777777" w:rsidR="004F3C8C" w:rsidRPr="004F3C8C" w:rsidRDefault="004F3C8C" w:rsidP="004F3C8C">
            <w:pPr>
              <w:spacing w:after="120"/>
              <w:rPr>
                <w:rFonts w:ascii="Calibri Light" w:hAnsi="Calibri Light"/>
                <w:sz w:val="16"/>
                <w:szCs w:val="16"/>
              </w:rPr>
            </w:pPr>
            <w:del w:id="1096" w:author="Ashan Senel Asmone" w:date="2016-03-21T15:53:00Z">
              <w:r w:rsidRPr="004F3C8C" w:rsidDel="00891260">
                <w:rPr>
                  <w:rFonts w:ascii="Calibri Light" w:hAnsi="Calibri Light"/>
                  <w:sz w:val="16"/>
                  <w:szCs w:val="16"/>
                </w:rPr>
                <w:delText>C926-98a Standard Sepcification for Application of Portland Cement-based Plaster</w:delText>
              </w:r>
            </w:del>
            <w:ins w:id="1097" w:author="Ashan Senel Asmone" w:date="2016-03-21T15:53:00Z">
              <w:r w:rsidR="00891260">
                <w:rPr>
                  <w:rFonts w:ascii="Calibri Light" w:hAnsi="Calibri Light"/>
                  <w:sz w:val="16"/>
                  <w:szCs w:val="16"/>
                </w:rPr>
                <w:t>ASTM C926 - 16 Standard Specification for Application of Portland Cement-Based Plaster</w:t>
              </w:r>
            </w:ins>
          </w:p>
          <w:p w14:paraId="49F71F1D" w14:textId="77777777" w:rsidR="004F3C8C" w:rsidRPr="004F3C8C" w:rsidRDefault="004F3C8C" w:rsidP="004F3C8C">
            <w:pPr>
              <w:spacing w:after="120"/>
              <w:rPr>
                <w:rFonts w:ascii="Calibri Light" w:hAnsi="Calibri Light"/>
                <w:sz w:val="16"/>
                <w:szCs w:val="16"/>
              </w:rPr>
            </w:pPr>
            <w:del w:id="1098" w:author="Ashan Senel Asmone" w:date="2016-03-21T15:53:00Z">
              <w:r w:rsidRPr="004F3C8C" w:rsidDel="00891260">
                <w:rPr>
                  <w:rFonts w:ascii="Calibri Light" w:hAnsi="Calibri Light"/>
                  <w:sz w:val="16"/>
                  <w:szCs w:val="16"/>
                </w:rPr>
                <w:delText>C1328-00 Standard Specification for Plastic (Stucco) Cement</w:delText>
              </w:r>
            </w:del>
            <w:ins w:id="1099" w:author="Ashan Senel Asmone" w:date="2016-03-21T15:53:00Z">
              <w:r w:rsidR="00891260">
                <w:rPr>
                  <w:rFonts w:ascii="Calibri Light" w:hAnsi="Calibri Light"/>
                  <w:sz w:val="16"/>
                  <w:szCs w:val="16"/>
                </w:rPr>
                <w:t>ASTM C1328 / C1328M - 12 Standard Specification for Plastic (Stucco) Cement</w:t>
              </w:r>
            </w:ins>
          </w:p>
          <w:p w14:paraId="287178D3" w14:textId="77777777" w:rsidR="004F3C8C" w:rsidRPr="004F3C8C" w:rsidRDefault="004F3C8C" w:rsidP="004F3C8C">
            <w:pPr>
              <w:spacing w:after="120"/>
              <w:rPr>
                <w:rFonts w:ascii="Calibri Light" w:hAnsi="Calibri Light"/>
                <w:sz w:val="16"/>
                <w:szCs w:val="16"/>
              </w:rPr>
            </w:pPr>
            <w:del w:id="1100" w:author="Ashan Senel Asmone" w:date="2016-03-21T15:54:00Z">
              <w:r w:rsidRPr="004F3C8C" w:rsidDel="00891260">
                <w:rPr>
                  <w:rFonts w:ascii="Calibri Light" w:hAnsi="Calibri Light"/>
                  <w:sz w:val="16"/>
                  <w:szCs w:val="16"/>
                </w:rPr>
                <w:delText>C897-00 Standard Specification for Aggregate for Job-mixed Portland Cement-based Plaster</w:delText>
              </w:r>
            </w:del>
            <w:ins w:id="1101" w:author="Ashan Senel Asmone" w:date="2016-03-21T15:58:00Z">
              <w:r w:rsidR="00891260">
                <w:rPr>
                  <w:rFonts w:ascii="Calibri Light" w:hAnsi="Calibri Light"/>
                  <w:sz w:val="16"/>
                  <w:szCs w:val="16"/>
                </w:rPr>
                <w:t>ASTM C897 - 15 Standard Specification for Aggregate for Job-Mixed Portland Cement-Based Plasters</w:t>
              </w:r>
            </w:ins>
            <w:del w:id="1102" w:author="Ashan Senel Asmone" w:date="2016-03-21T15:54:00Z">
              <w:r w:rsidRPr="004F3C8C" w:rsidDel="00891260">
                <w:rPr>
                  <w:rFonts w:ascii="Calibri Light" w:hAnsi="Calibri Light"/>
                  <w:sz w:val="16"/>
                  <w:szCs w:val="16"/>
                </w:rPr>
                <w:delText>s</w:delText>
              </w:r>
            </w:del>
            <w:ins w:id="1103" w:author="Ashan Senel Asmone" w:date="2016-03-21T15:54:00Z">
              <w:r w:rsidR="00891260">
                <w:rPr>
                  <w:rFonts w:ascii="Calibri Light" w:hAnsi="Calibri Light"/>
                  <w:sz w:val="16"/>
                  <w:szCs w:val="16"/>
                </w:rPr>
                <w:t>ASTM C897 - 15 Standard Specification for Aggregate for Job-Mixed Portland Cement-Based Plasters</w:t>
              </w:r>
            </w:ins>
          </w:p>
          <w:p w14:paraId="2435069A" w14:textId="77777777" w:rsidR="004F3C8C" w:rsidRPr="004F3C8C" w:rsidRDefault="004F3C8C" w:rsidP="004F3C8C">
            <w:pPr>
              <w:spacing w:after="120"/>
              <w:rPr>
                <w:rFonts w:ascii="Calibri Light" w:hAnsi="Calibri Light"/>
                <w:sz w:val="16"/>
                <w:szCs w:val="16"/>
              </w:rPr>
            </w:pPr>
            <w:del w:id="1104" w:author="Ashan Senel Asmone" w:date="2016-03-21T15:55:00Z">
              <w:r w:rsidRPr="004F3C8C" w:rsidDel="00891260">
                <w:rPr>
                  <w:rFonts w:ascii="Calibri Light" w:hAnsi="Calibri Light"/>
                  <w:sz w:val="16"/>
                  <w:szCs w:val="16"/>
                </w:rPr>
                <w:delText>E96-00 Standard Test Methods for Water Vapor Transmission of Materials</w:delText>
              </w:r>
            </w:del>
            <w:ins w:id="1105" w:author="Ashan Senel Asmone" w:date="2016-03-21T15:55:00Z">
              <w:r w:rsidR="00891260">
                <w:rPr>
                  <w:rFonts w:ascii="Calibri Light" w:hAnsi="Calibri Light"/>
                  <w:sz w:val="16"/>
                  <w:szCs w:val="16"/>
                </w:rPr>
                <w:t>ASTM E96 / E96M - 15 Standard Test Methods for Water Vapor Transmission of Materials</w:t>
              </w:r>
            </w:ins>
          </w:p>
          <w:p w14:paraId="214B1485" w14:textId="77777777" w:rsidR="004F3C8C" w:rsidRPr="004F3C8C" w:rsidRDefault="004F3C8C" w:rsidP="004F3C8C">
            <w:pPr>
              <w:spacing w:after="120"/>
              <w:rPr>
                <w:rFonts w:ascii="Calibri Light" w:hAnsi="Calibri Light"/>
                <w:sz w:val="16"/>
                <w:szCs w:val="16"/>
              </w:rPr>
            </w:pPr>
            <w:del w:id="1106" w:author="Ashan Senel Asmone" w:date="2016-03-21T15:55:00Z">
              <w:r w:rsidRPr="004F3C8C" w:rsidDel="00891260">
                <w:rPr>
                  <w:rFonts w:ascii="Calibri Light" w:hAnsi="Calibri Light"/>
                  <w:sz w:val="16"/>
                  <w:szCs w:val="16"/>
                </w:rPr>
                <w:delText>C1506-01 Standard test method for water retention of hydraulic cement-based mortars and plasters</w:delText>
              </w:r>
            </w:del>
            <w:ins w:id="1107" w:author="Ashan Senel Asmone" w:date="2016-03-21T15:55:00Z">
              <w:r w:rsidR="00891260">
                <w:rPr>
                  <w:rFonts w:ascii="Calibri Light" w:hAnsi="Calibri Light"/>
                  <w:sz w:val="16"/>
                  <w:szCs w:val="16"/>
                </w:rPr>
                <w:t>ASTM C1506 - 16a Standard Test Method for Water Retention of Hydraulic Cement-Based Mortars and Plasters</w:t>
              </w:r>
            </w:ins>
          </w:p>
          <w:p w14:paraId="585EEC3C" w14:textId="77777777" w:rsidR="004F3C8C" w:rsidRPr="004F3C8C" w:rsidRDefault="004F3C8C" w:rsidP="004F3C8C">
            <w:pPr>
              <w:spacing w:after="120"/>
              <w:rPr>
                <w:rFonts w:ascii="Calibri Light" w:hAnsi="Calibri Light"/>
                <w:sz w:val="16"/>
                <w:szCs w:val="16"/>
              </w:rPr>
            </w:pPr>
            <w:del w:id="1108" w:author="Ashan Senel Asmone" w:date="2016-03-21T15:57:00Z">
              <w:r w:rsidRPr="004F3C8C" w:rsidDel="00891260">
                <w:rPr>
                  <w:rFonts w:ascii="Calibri Light" w:hAnsi="Calibri Light"/>
                  <w:sz w:val="16"/>
                  <w:szCs w:val="16"/>
                </w:rPr>
                <w:delText>C1063-99 Standard specification for installation of lathing and furring to receive interior and exterior portland cement-based plaster</w:delText>
              </w:r>
            </w:del>
            <w:ins w:id="1109" w:author="Ashan Senel Asmone" w:date="2016-03-21T15:57:00Z">
              <w:r w:rsidR="00891260">
                <w:rPr>
                  <w:rFonts w:ascii="Calibri Light" w:hAnsi="Calibri Light"/>
                  <w:sz w:val="16"/>
                  <w:szCs w:val="16"/>
                </w:rPr>
                <w:t>ASTM C1063 - 16 Standard Specification for Installation of Lathing and Furring to Receive Interior and Exterior Portland Cement-Based Plaster</w:t>
              </w:r>
            </w:ins>
          </w:p>
          <w:p w14:paraId="4C99A34C" w14:textId="77777777" w:rsidR="004F3C8C" w:rsidRPr="004F3C8C" w:rsidRDefault="004F3C8C" w:rsidP="004F3C8C">
            <w:pPr>
              <w:spacing w:after="120"/>
              <w:rPr>
                <w:rFonts w:ascii="Calibri Light" w:hAnsi="Calibri Light"/>
                <w:sz w:val="16"/>
                <w:szCs w:val="16"/>
              </w:rPr>
            </w:pPr>
            <w:del w:id="1110" w:author="Ashan Senel Asmone" w:date="2016-03-21T15:57:00Z">
              <w:r w:rsidRPr="004F3C8C" w:rsidDel="00891260">
                <w:rPr>
                  <w:rFonts w:ascii="Calibri Light" w:hAnsi="Calibri Light"/>
                  <w:sz w:val="16"/>
                  <w:szCs w:val="16"/>
                </w:rPr>
                <w:delText>C926-98a Standard specification for application of portland cement-based plaster</w:delText>
              </w:r>
            </w:del>
            <w:ins w:id="1111" w:author="Ashan Senel Asmone" w:date="2016-03-21T15:57:00Z">
              <w:r w:rsidR="00891260">
                <w:rPr>
                  <w:rFonts w:ascii="Calibri Light" w:hAnsi="Calibri Light"/>
                  <w:sz w:val="16"/>
                  <w:szCs w:val="16"/>
                </w:rPr>
                <w:t>ASTM C926 - 16 Standard Specification for Application of Portland Cement-Based Plaster</w:t>
              </w:r>
            </w:ins>
          </w:p>
          <w:p w14:paraId="3D1A6ADC" w14:textId="77777777" w:rsidR="004F3C8C" w:rsidRPr="004F3C8C" w:rsidRDefault="004F3C8C" w:rsidP="004F3C8C">
            <w:pPr>
              <w:spacing w:after="120"/>
              <w:rPr>
                <w:rFonts w:ascii="Calibri Light" w:hAnsi="Calibri Light"/>
                <w:sz w:val="16"/>
                <w:szCs w:val="16"/>
              </w:rPr>
            </w:pPr>
            <w:del w:id="1112" w:author="Ashan Senel Asmone" w:date="2016-03-21T15:58:00Z">
              <w:r w:rsidRPr="004F3C8C" w:rsidDel="00891260">
                <w:rPr>
                  <w:rFonts w:ascii="Calibri Light" w:hAnsi="Calibri Light"/>
                  <w:sz w:val="16"/>
                  <w:szCs w:val="16"/>
                </w:rPr>
                <w:delText>C897-00 Standard specification for aggregate for job-mixed portland cement-based plaster</w:delText>
              </w:r>
            </w:del>
            <w:ins w:id="1113" w:author="Ashan Senel Asmone" w:date="2016-03-21T15:58:00Z">
              <w:r w:rsidR="00891260">
                <w:rPr>
                  <w:rFonts w:ascii="Calibri Light" w:hAnsi="Calibri Light"/>
                  <w:sz w:val="16"/>
                  <w:szCs w:val="16"/>
                </w:rPr>
                <w:t>ASTM C897 - 15 Standard Specification for Aggregate for Job-Mixed Portland Cement-Based Plasters</w:t>
              </w:r>
            </w:ins>
          </w:p>
          <w:p w14:paraId="39824201" w14:textId="77777777" w:rsidR="004F3C8C" w:rsidRPr="004F3C8C" w:rsidRDefault="004F3C8C" w:rsidP="004F3C8C">
            <w:pPr>
              <w:spacing w:after="120"/>
              <w:rPr>
                <w:rFonts w:ascii="Calibri Light" w:hAnsi="Calibri Light"/>
                <w:sz w:val="16"/>
                <w:szCs w:val="16"/>
              </w:rPr>
            </w:pPr>
            <w:del w:id="1114" w:author="Ashan Senel Asmone" w:date="2016-03-21T15:59:00Z">
              <w:r w:rsidRPr="004F3C8C" w:rsidDel="00891260">
                <w:rPr>
                  <w:rFonts w:ascii="Calibri Light" w:hAnsi="Calibri Light"/>
                  <w:sz w:val="16"/>
                  <w:szCs w:val="16"/>
                </w:rPr>
                <w:delText>C847-95(2000) Standard specification for metal lath</w:delText>
              </w:r>
            </w:del>
            <w:ins w:id="1115" w:author="Ashan Senel Asmone" w:date="2016-03-21T15:59:00Z">
              <w:r w:rsidR="00891260">
                <w:rPr>
                  <w:rFonts w:ascii="Calibri Light" w:hAnsi="Calibri Light"/>
                  <w:sz w:val="16"/>
                  <w:szCs w:val="16"/>
                </w:rPr>
                <w:t>ASTM C847 - 14a Standard Specification for Metal Lath</w:t>
              </w:r>
            </w:ins>
          </w:p>
          <w:p w14:paraId="552AF029" w14:textId="77777777" w:rsidR="004F3C8C" w:rsidRPr="004F3C8C" w:rsidRDefault="004F3C8C" w:rsidP="004F3C8C">
            <w:pPr>
              <w:spacing w:after="120"/>
              <w:rPr>
                <w:rFonts w:ascii="Calibri Light" w:hAnsi="Calibri Light"/>
                <w:sz w:val="16"/>
                <w:szCs w:val="16"/>
              </w:rPr>
            </w:pPr>
            <w:del w:id="1116" w:author="Ashan Senel Asmone" w:date="2016-03-21T16:00:00Z">
              <w:r w:rsidRPr="004F3C8C" w:rsidDel="00891260">
                <w:rPr>
                  <w:rFonts w:ascii="Calibri Light" w:hAnsi="Calibri Light"/>
                  <w:sz w:val="16"/>
                  <w:szCs w:val="16"/>
                </w:rPr>
                <w:delText>C150-00 Standard specification for portland cement</w:delText>
              </w:r>
            </w:del>
            <w:ins w:id="1117" w:author="Ashan Senel Asmone" w:date="2016-03-21T16:00:00Z">
              <w:r w:rsidR="00891260">
                <w:rPr>
                  <w:rFonts w:ascii="Calibri Light" w:hAnsi="Calibri Light"/>
                  <w:sz w:val="16"/>
                  <w:szCs w:val="16"/>
                </w:rPr>
                <w:t>ASTM C150 / C150M - 15 Standard Specification for Portland Cement</w:t>
              </w:r>
            </w:ins>
          </w:p>
          <w:p w14:paraId="6B4C3FE4" w14:textId="77777777" w:rsidR="004F3C8C" w:rsidRPr="004F3C8C" w:rsidRDefault="004F3C8C" w:rsidP="004F3C8C">
            <w:pPr>
              <w:spacing w:after="120"/>
              <w:rPr>
                <w:rFonts w:ascii="Calibri Light" w:hAnsi="Calibri Light"/>
                <w:sz w:val="16"/>
                <w:szCs w:val="16"/>
              </w:rPr>
            </w:pPr>
            <w:del w:id="1118" w:author="Ashan Senel Asmone" w:date="2016-03-21T16:01:00Z">
              <w:r w:rsidRPr="004F3C8C" w:rsidDel="00891260">
                <w:rPr>
                  <w:rFonts w:ascii="Calibri Light" w:hAnsi="Calibri Light"/>
                  <w:sz w:val="16"/>
                  <w:szCs w:val="16"/>
                </w:rPr>
                <w:delText>E1907-97 Standard practices for determining moisture-related acceptability of concrete floors to receive moisture-sensitive finishes</w:delText>
              </w:r>
            </w:del>
            <w:ins w:id="1119" w:author="Ashan Senel Asmone" w:date="2016-03-21T16:01:00Z">
              <w:r w:rsidR="00891260">
                <w:rPr>
                  <w:rFonts w:ascii="Calibri Light" w:hAnsi="Calibri Light"/>
                  <w:sz w:val="16"/>
                  <w:szCs w:val="16"/>
                </w:rPr>
                <w:t>ASTM F710 - 11 Standard Practice for Preparing Concrete Floors to Receive Resilient Flooring</w:t>
              </w:r>
            </w:ins>
          </w:p>
          <w:p w14:paraId="673BF65A" w14:textId="77777777" w:rsidR="004F3C8C" w:rsidRPr="004F3C8C" w:rsidRDefault="004F3C8C" w:rsidP="004F3C8C">
            <w:pPr>
              <w:spacing w:after="120"/>
              <w:rPr>
                <w:rFonts w:ascii="Calibri Light" w:hAnsi="Calibri Light"/>
                <w:sz w:val="16"/>
                <w:szCs w:val="16"/>
              </w:rPr>
            </w:pPr>
            <w:del w:id="1120" w:author="Ashan Senel Asmone" w:date="2016-03-21T16:01:00Z">
              <w:r w:rsidRPr="004F3C8C" w:rsidDel="00891260">
                <w:rPr>
                  <w:rFonts w:ascii="Calibri Light" w:hAnsi="Calibri Light"/>
                  <w:sz w:val="16"/>
                  <w:szCs w:val="16"/>
                </w:rPr>
                <w:delText>E119-00a Standard test methods for fire tests for building construction and materials</w:delText>
              </w:r>
            </w:del>
            <w:ins w:id="1121" w:author="Ashan Senel Asmone" w:date="2016-03-21T16:01:00Z">
              <w:r w:rsidR="00891260">
                <w:rPr>
                  <w:rFonts w:ascii="Calibri Light" w:hAnsi="Calibri Light"/>
                  <w:sz w:val="16"/>
                  <w:szCs w:val="16"/>
                </w:rPr>
                <w:t>ASTM E119 - 15 Standard Test Methods for Fire Tests of Building Construction and Materials</w:t>
              </w:r>
            </w:ins>
          </w:p>
          <w:p w14:paraId="0266C386" w14:textId="77777777" w:rsidR="004F3C8C" w:rsidRPr="004F3C8C" w:rsidRDefault="004F3C8C" w:rsidP="004F3C8C">
            <w:pPr>
              <w:spacing w:after="120"/>
              <w:rPr>
                <w:rFonts w:ascii="Calibri Light" w:hAnsi="Calibri Light"/>
                <w:sz w:val="16"/>
                <w:szCs w:val="16"/>
              </w:rPr>
            </w:pPr>
            <w:del w:id="1122" w:author="Ashan Senel Asmone" w:date="2016-03-21T16:02:00Z">
              <w:r w:rsidRPr="004F3C8C" w:rsidDel="00891260">
                <w:rPr>
                  <w:rFonts w:ascii="Calibri Light" w:hAnsi="Calibri Light"/>
                  <w:sz w:val="16"/>
                  <w:szCs w:val="16"/>
                </w:rPr>
                <w:delText>C932-98a Standard specification for surface-applied bonding agents for exterior plastering</w:delText>
              </w:r>
            </w:del>
            <w:ins w:id="1123" w:author="Ashan Senel Asmone" w:date="2016-03-21T16:02:00Z">
              <w:r w:rsidR="00891260">
                <w:rPr>
                  <w:rFonts w:ascii="Calibri Light" w:hAnsi="Calibri Light"/>
                  <w:sz w:val="16"/>
                  <w:szCs w:val="16"/>
                </w:rPr>
                <w:t>ASTM C932 - 06(2013) Standard Specification for Surface-Applied Bonding Compounds for Exterior Plastering</w:t>
              </w:r>
            </w:ins>
          </w:p>
          <w:p w14:paraId="3B67A394" w14:textId="77777777" w:rsidR="004F3C8C" w:rsidRPr="004F3C8C" w:rsidRDefault="004F3C8C" w:rsidP="00570413">
            <w:pPr>
              <w:spacing w:after="120"/>
              <w:rPr>
                <w:rFonts w:ascii="Calibri Light" w:hAnsi="Calibri Light"/>
                <w:sz w:val="16"/>
                <w:szCs w:val="16"/>
              </w:rPr>
            </w:pPr>
            <w:del w:id="1124" w:author="Ashan Senel Asmone" w:date="2016-03-21T16:03:00Z">
              <w:r w:rsidRPr="004F3C8C" w:rsidDel="00D737A5">
                <w:rPr>
                  <w:rFonts w:ascii="Calibri Light" w:hAnsi="Calibri Light"/>
                  <w:sz w:val="16"/>
                  <w:szCs w:val="16"/>
                </w:rPr>
                <w:delText>C40-99 Standard test method for organic impurities in fine aggregates for concrete</w:delText>
              </w:r>
            </w:del>
            <w:ins w:id="1125" w:author="Ashan Senel Asmone" w:date="2016-03-21T16:03:00Z">
              <w:r w:rsidR="00D737A5">
                <w:rPr>
                  <w:rFonts w:ascii="Calibri Light" w:hAnsi="Calibri Light"/>
                  <w:sz w:val="16"/>
                  <w:szCs w:val="16"/>
                </w:rPr>
                <w:t>ASTM C40 / C40M - 11 Standard Test Method for Organic Impurities in Fine Aggregates for Concrete</w:t>
              </w:r>
            </w:ins>
          </w:p>
        </w:tc>
      </w:tr>
      <w:tr w:rsidR="004F3C8C" w:rsidRPr="004F3C8C" w14:paraId="29E62BA9" w14:textId="77777777" w:rsidTr="00570413">
        <w:tc>
          <w:tcPr>
            <w:tcW w:w="685" w:type="dxa"/>
          </w:tcPr>
          <w:p w14:paraId="6BC389D4" w14:textId="77777777" w:rsidR="004F3C8C" w:rsidRPr="004F3C8C" w:rsidRDefault="004F3C8C" w:rsidP="00570413">
            <w:pPr>
              <w:spacing w:after="120"/>
              <w:rPr>
                <w:rFonts w:ascii="Calibri Light" w:hAnsi="Calibri Light"/>
                <w:sz w:val="16"/>
                <w:szCs w:val="16"/>
                <w:lang w:val="en-US"/>
              </w:rPr>
            </w:pPr>
            <w:r w:rsidRPr="004F3C8C">
              <w:rPr>
                <w:rFonts w:ascii="Calibri Light" w:hAnsi="Calibri Light"/>
                <w:sz w:val="16"/>
                <w:szCs w:val="16"/>
                <w:lang w:val="en-US"/>
              </w:rPr>
              <w:t>AS</w:t>
            </w:r>
          </w:p>
        </w:tc>
        <w:tc>
          <w:tcPr>
            <w:tcW w:w="8449" w:type="dxa"/>
          </w:tcPr>
          <w:p w14:paraId="478B8BA4"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Concrete</w:t>
            </w:r>
          </w:p>
          <w:p w14:paraId="4F78F5B5" w14:textId="77777777" w:rsidR="004F3C8C" w:rsidRPr="004F3C8C" w:rsidRDefault="004F3C8C" w:rsidP="004F3C8C">
            <w:pPr>
              <w:spacing w:after="120"/>
              <w:rPr>
                <w:rFonts w:ascii="Calibri Light" w:hAnsi="Calibri Light"/>
                <w:sz w:val="16"/>
                <w:szCs w:val="16"/>
              </w:rPr>
            </w:pPr>
            <w:del w:id="1126" w:author="Ashan Senel Asmone" w:date="2016-03-21T11:38:00Z">
              <w:r w:rsidRPr="004F3C8C" w:rsidDel="002D35EC">
                <w:rPr>
                  <w:rFonts w:ascii="Calibri Light" w:hAnsi="Calibri Light"/>
                  <w:sz w:val="16"/>
                  <w:szCs w:val="16"/>
                </w:rPr>
                <w:delText>AS 1012.2- Methods of testing concrete mixes</w:delText>
              </w:r>
            </w:del>
            <w:ins w:id="1127" w:author="Ashan Senel Asmone" w:date="2016-03-21T11:38:00Z">
              <w:r w:rsidR="002D35EC">
                <w:rPr>
                  <w:rFonts w:ascii="Calibri Light" w:hAnsi="Calibri Light"/>
                  <w:sz w:val="16"/>
                  <w:szCs w:val="16"/>
                </w:rPr>
                <w:t>AS 1012.2:2014 Methods of testing concrete - Preparing concrete mixes in the laboratory</w:t>
              </w:r>
            </w:ins>
          </w:p>
          <w:p w14:paraId="6E770681" w14:textId="77777777" w:rsidR="004F3C8C" w:rsidRPr="004F3C8C" w:rsidRDefault="004F3C8C" w:rsidP="004F3C8C">
            <w:pPr>
              <w:spacing w:after="120"/>
              <w:rPr>
                <w:rFonts w:ascii="Calibri Light" w:hAnsi="Calibri Light"/>
                <w:sz w:val="16"/>
                <w:szCs w:val="16"/>
              </w:rPr>
            </w:pPr>
            <w:del w:id="1128" w:author="Ashan Senel Asmone" w:date="2016-03-21T11:49:00Z">
              <w:r w:rsidRPr="004F3C8C" w:rsidDel="002D35EC">
                <w:rPr>
                  <w:rFonts w:ascii="Calibri Light" w:hAnsi="Calibri Light"/>
                  <w:sz w:val="16"/>
                  <w:szCs w:val="16"/>
                </w:rPr>
                <w:delText>AS 1012.3.1-1998 MEthods of testing concrete -Determination of properties related in consistency of concrete-slump test</w:delText>
              </w:r>
            </w:del>
            <w:ins w:id="1129" w:author="Ashan Senel Asmone" w:date="2016-03-21T11:49:00Z">
              <w:r w:rsidR="002D35EC">
                <w:rPr>
                  <w:rFonts w:ascii="Calibri Light" w:hAnsi="Calibri Light"/>
                  <w:sz w:val="16"/>
                  <w:szCs w:val="16"/>
                </w:rPr>
                <w:t>AS 1012.3.1:2014 Methods of testing concrete - Determination of properties related to the consistency of concrete - Slump test</w:t>
              </w:r>
            </w:ins>
          </w:p>
          <w:p w14:paraId="67417653" w14:textId="77777777" w:rsidR="004F3C8C" w:rsidRPr="004F3C8C" w:rsidRDefault="004F3C8C" w:rsidP="004F3C8C">
            <w:pPr>
              <w:spacing w:after="120"/>
              <w:rPr>
                <w:rFonts w:ascii="Calibri Light" w:hAnsi="Calibri Light"/>
                <w:sz w:val="16"/>
                <w:szCs w:val="16"/>
              </w:rPr>
            </w:pPr>
            <w:del w:id="1130" w:author="Ashan Senel Asmone" w:date="2016-03-21T11:47:00Z">
              <w:r w:rsidRPr="004F3C8C" w:rsidDel="002D35EC">
                <w:rPr>
                  <w:rFonts w:ascii="Calibri Light" w:hAnsi="Calibri Light"/>
                  <w:sz w:val="16"/>
                  <w:szCs w:val="16"/>
                </w:rPr>
                <w:delText>AS 1012.3.2-1998 Methods of testing concrete-Determination of properties related to the consistency of concrete-compacting factor test</w:delText>
              </w:r>
            </w:del>
            <w:ins w:id="1131" w:author="Ashan Senel Asmone" w:date="2016-03-21T11:47:00Z">
              <w:r w:rsidR="002D35EC">
                <w:rPr>
                  <w:rFonts w:ascii="Calibri Light" w:hAnsi="Calibri Light"/>
                  <w:sz w:val="16"/>
                  <w:szCs w:val="16"/>
                </w:rPr>
                <w:t>AS 1012.3.2-1998 (R2014) Methods of testing concrete - Determination of properties related to the consistency of concrete - Compacting factor test</w:t>
              </w:r>
            </w:ins>
          </w:p>
          <w:p w14:paraId="55654AE8" w14:textId="77777777" w:rsidR="004F3C8C" w:rsidRPr="004F3C8C" w:rsidRDefault="004F3C8C" w:rsidP="004F3C8C">
            <w:pPr>
              <w:spacing w:after="120"/>
              <w:rPr>
                <w:rFonts w:ascii="Calibri Light" w:hAnsi="Calibri Light"/>
                <w:sz w:val="16"/>
                <w:szCs w:val="16"/>
              </w:rPr>
            </w:pPr>
            <w:del w:id="1132" w:author="Ashan Senel Asmone" w:date="2016-03-21T13:26:00Z">
              <w:r w:rsidRPr="004F3C8C" w:rsidDel="009D4550">
                <w:rPr>
                  <w:rFonts w:ascii="Calibri Light" w:hAnsi="Calibri Light"/>
                  <w:sz w:val="16"/>
                  <w:szCs w:val="16"/>
                </w:rPr>
                <w:delText>AS 1012.1-1993 Methods of testing concrete-sampling of fresh concrete</w:delText>
              </w:r>
            </w:del>
            <w:ins w:id="1133" w:author="Ashan Senel Asmone" w:date="2016-03-21T13:26:00Z">
              <w:r w:rsidR="009D4550">
                <w:rPr>
                  <w:rFonts w:ascii="Calibri Light" w:hAnsi="Calibri Light"/>
                  <w:sz w:val="16"/>
                  <w:szCs w:val="16"/>
                </w:rPr>
                <w:t>AS 1012.1:2014 Methods of testing concrete - Sampling of concrete</w:t>
              </w:r>
            </w:ins>
          </w:p>
          <w:p w14:paraId="29F790AE" w14:textId="77777777" w:rsidR="004F3C8C" w:rsidRPr="004F3C8C" w:rsidRDefault="004F3C8C" w:rsidP="004F3C8C">
            <w:pPr>
              <w:spacing w:after="120"/>
              <w:rPr>
                <w:rFonts w:ascii="Calibri Light" w:hAnsi="Calibri Light"/>
                <w:sz w:val="16"/>
                <w:szCs w:val="16"/>
              </w:rPr>
            </w:pPr>
            <w:del w:id="1134" w:author="Ashan Senel Asmone" w:date="2016-03-21T13:29:00Z">
              <w:r w:rsidRPr="004F3C8C" w:rsidDel="009D4550">
                <w:rPr>
                  <w:rFonts w:ascii="Calibri Light" w:hAnsi="Calibri Light"/>
                  <w:sz w:val="16"/>
                  <w:szCs w:val="16"/>
                </w:rPr>
                <w:delText>AS 1012.11-2000 Methods of testing concrete-determiantion of the modulus of rupture</w:delText>
              </w:r>
            </w:del>
            <w:ins w:id="1135" w:author="Ashan Senel Asmone" w:date="2016-03-21T13:29:00Z">
              <w:r w:rsidR="009D4550">
                <w:rPr>
                  <w:rFonts w:ascii="Calibri Light" w:hAnsi="Calibri Light"/>
                  <w:sz w:val="16"/>
                  <w:szCs w:val="16"/>
                </w:rPr>
                <w:t>AS 1012.11-2000 (R2014) Methods of testing concrete - Determination of the modulus of rupture</w:t>
              </w:r>
            </w:ins>
          </w:p>
          <w:p w14:paraId="19763A5B" w14:textId="77777777" w:rsidR="004F3C8C" w:rsidRPr="004F3C8C" w:rsidRDefault="004F3C8C" w:rsidP="004F3C8C">
            <w:pPr>
              <w:spacing w:after="120"/>
              <w:rPr>
                <w:rFonts w:ascii="Calibri Light" w:hAnsi="Calibri Light"/>
                <w:sz w:val="16"/>
                <w:szCs w:val="16"/>
              </w:rPr>
            </w:pPr>
            <w:del w:id="1136" w:author="Ashan Senel Asmone" w:date="2016-03-21T13:30:00Z">
              <w:r w:rsidRPr="004F3C8C" w:rsidDel="009D4550">
                <w:rPr>
                  <w:rFonts w:ascii="Calibri Light" w:hAnsi="Calibri Light"/>
                  <w:sz w:val="16"/>
                  <w:szCs w:val="16"/>
                </w:rPr>
                <w:delText>AS 1012.13-1992 Methods of testing cocnrete-Determination of the drying shrinkage of concrete for samples prepared in the field or in the laboratory</w:delText>
              </w:r>
            </w:del>
            <w:ins w:id="1137" w:author="Ashan Senel Asmone" w:date="2016-03-21T13:31:00Z">
              <w:r w:rsidR="009D4550">
                <w:rPr>
                  <w:rFonts w:ascii="Calibri Light" w:hAnsi="Calibri Light"/>
                  <w:sz w:val="16"/>
                  <w:szCs w:val="16"/>
                </w:rPr>
                <w:t xml:space="preserve">AS 1012.8.4:2015 Methods of testing concrete - Method for making and curing concrete - Drying shrinkage specimens prepared in the field or in the laboratory/ </w:t>
              </w:r>
            </w:ins>
            <w:ins w:id="1138" w:author="Ashan Senel Asmone" w:date="2016-03-21T13:30:00Z">
              <w:r w:rsidR="009D4550">
                <w:rPr>
                  <w:rFonts w:ascii="Calibri Light" w:hAnsi="Calibri Light"/>
                  <w:sz w:val="16"/>
                  <w:szCs w:val="16"/>
                </w:rPr>
                <w:t>AS 1012.13:2015 Methods of testing concrete - Determination of the drying shrinkage of concrete for samples prepared in the field or in the laboratory</w:t>
              </w:r>
            </w:ins>
          </w:p>
          <w:p w14:paraId="67A9720C" w14:textId="77777777" w:rsidR="004F3C8C" w:rsidRPr="004F3C8C" w:rsidRDefault="004F3C8C" w:rsidP="004F3C8C">
            <w:pPr>
              <w:spacing w:after="120"/>
              <w:rPr>
                <w:rFonts w:ascii="Calibri Light" w:hAnsi="Calibri Light"/>
                <w:sz w:val="16"/>
                <w:szCs w:val="16"/>
              </w:rPr>
            </w:pPr>
            <w:del w:id="1139" w:author="Ashan Senel Asmone" w:date="2016-03-21T13:33:00Z">
              <w:r w:rsidRPr="004F3C8C" w:rsidDel="009D4550">
                <w:rPr>
                  <w:rFonts w:ascii="Calibri Light" w:hAnsi="Calibri Light"/>
                  <w:sz w:val="16"/>
                  <w:szCs w:val="16"/>
                </w:rPr>
                <w:delText>AS 1012.21-1999 Methods of testing concrete- Determination of water absorption and apparent volume of permeable voids in hardened concrete</w:delText>
              </w:r>
            </w:del>
            <w:ins w:id="1140" w:author="Ashan Senel Asmone" w:date="2016-03-21T13:34:00Z">
              <w:r w:rsidR="009D4550">
                <w:rPr>
                  <w:rFonts w:ascii="Calibri Light" w:hAnsi="Calibri Light"/>
                  <w:sz w:val="16"/>
                  <w:szCs w:val="16"/>
                </w:rPr>
                <w:t>AS 1012.21-1999 (R2014) Methods of testing concrete - Determination of water absorption and apparent volume of permeable voids in hardened concrete</w:t>
              </w:r>
            </w:ins>
            <w:ins w:id="1141" w:author="Ashan Senel Asmone" w:date="2016-03-21T13:33:00Z">
              <w:r w:rsidR="009D4550">
                <w:rPr>
                  <w:rFonts w:ascii="Calibri Light" w:hAnsi="Calibri Light"/>
                  <w:sz w:val="16"/>
                  <w:szCs w:val="16"/>
                </w:rPr>
                <w:t>AS 1012.21-1999 (R2014) Methods of testing concrete - Determination of water absorption and apparent volume of permeable voids in hardened concrete</w:t>
              </w:r>
            </w:ins>
            <w:r w:rsidRPr="004F3C8C">
              <w:rPr>
                <w:rFonts w:ascii="Calibri Light" w:hAnsi="Calibri Light"/>
                <w:sz w:val="16"/>
                <w:szCs w:val="16"/>
              </w:rPr>
              <w:t>.</w:t>
            </w:r>
          </w:p>
          <w:p w14:paraId="6A893104" w14:textId="77777777" w:rsidR="004F3C8C" w:rsidRPr="004F3C8C" w:rsidRDefault="004F3C8C" w:rsidP="004F3C8C">
            <w:pPr>
              <w:spacing w:after="120"/>
              <w:rPr>
                <w:rFonts w:ascii="Calibri Light" w:hAnsi="Calibri Light"/>
                <w:sz w:val="16"/>
                <w:szCs w:val="16"/>
              </w:rPr>
            </w:pPr>
            <w:del w:id="1142" w:author="Ashan Senel Asmone" w:date="2016-03-21T13:35:00Z">
              <w:r w:rsidRPr="004F3C8C" w:rsidDel="009D4550">
                <w:rPr>
                  <w:rFonts w:ascii="Calibri Light" w:hAnsi="Calibri Light"/>
                  <w:sz w:val="16"/>
                  <w:szCs w:val="16"/>
                </w:rPr>
                <w:delText>AS 1478.1-2000 Chemical admixutres for concrete mortar and grout-admixtures for concrete</w:delText>
              </w:r>
            </w:del>
            <w:ins w:id="1143" w:author="Ashan Senel Asmone" w:date="2016-03-21T20:24:00Z">
              <w:r w:rsidR="00B73746">
                <w:rPr>
                  <w:rFonts w:ascii="Calibri Light" w:hAnsi="Calibri Light"/>
                  <w:sz w:val="16"/>
                  <w:szCs w:val="16"/>
                </w:rPr>
                <w:t>AS 1478.1-2000 Chemical admixtures for concrete, mortar and grout - Admixtures for concrete</w:t>
              </w:r>
            </w:ins>
          </w:p>
          <w:p w14:paraId="2C2A4D8E" w14:textId="77777777" w:rsidR="004F3C8C" w:rsidRPr="004F3C8C" w:rsidRDefault="004F3C8C" w:rsidP="004F3C8C">
            <w:pPr>
              <w:spacing w:after="120"/>
              <w:rPr>
                <w:rFonts w:ascii="Calibri Light" w:hAnsi="Calibri Light"/>
                <w:sz w:val="16"/>
                <w:szCs w:val="16"/>
              </w:rPr>
            </w:pPr>
            <w:del w:id="1144" w:author="Ashan Senel Asmone" w:date="2016-03-21T13:37:00Z">
              <w:r w:rsidRPr="004F3C8C" w:rsidDel="009D4550">
                <w:rPr>
                  <w:rFonts w:ascii="Calibri Light" w:hAnsi="Calibri Light"/>
                  <w:sz w:val="16"/>
                  <w:szCs w:val="16"/>
                </w:rPr>
                <w:delText>AS 2758.1-1998 Aggregates and rock for engineering purposes-concrete aggregates</w:delText>
              </w:r>
            </w:del>
            <w:ins w:id="1145" w:author="Ashan Senel Asmone" w:date="2016-03-21T13:37:00Z">
              <w:r w:rsidR="009D4550">
                <w:rPr>
                  <w:rFonts w:ascii="Calibri Light" w:hAnsi="Calibri Light"/>
                  <w:sz w:val="16"/>
                  <w:szCs w:val="16"/>
                </w:rPr>
                <w:t>AS 2758.1:2014 Aggregates and rock for engineering purposes - Concrete aggregates</w:t>
              </w:r>
            </w:ins>
          </w:p>
          <w:p w14:paraId="6DEE1806" w14:textId="77777777" w:rsidR="004F3C8C" w:rsidRPr="004F3C8C" w:rsidRDefault="004F3C8C" w:rsidP="004F3C8C">
            <w:pPr>
              <w:spacing w:after="120"/>
              <w:rPr>
                <w:rFonts w:ascii="Calibri Light" w:hAnsi="Calibri Light"/>
                <w:sz w:val="16"/>
                <w:szCs w:val="16"/>
              </w:rPr>
            </w:pPr>
            <w:del w:id="1146" w:author="Ashan Senel Asmone" w:date="2016-03-21T13:37:00Z">
              <w:r w:rsidRPr="004F3C8C" w:rsidDel="009D4550">
                <w:rPr>
                  <w:rFonts w:ascii="Calibri Light" w:hAnsi="Calibri Light"/>
                  <w:sz w:val="16"/>
                  <w:szCs w:val="16"/>
                </w:rPr>
                <w:delText>AS 3600-2001 Concrete Structures</w:delText>
              </w:r>
            </w:del>
            <w:ins w:id="1147" w:author="Ashan Senel Asmone" w:date="2016-03-21T13:37:00Z">
              <w:r w:rsidR="009D4550">
                <w:rPr>
                  <w:rFonts w:ascii="Calibri Light" w:hAnsi="Calibri Light"/>
                  <w:sz w:val="16"/>
                  <w:szCs w:val="16"/>
                </w:rPr>
                <w:t>AS 3600-2009 Concrete structures</w:t>
              </w:r>
            </w:ins>
            <w:r w:rsidRPr="004F3C8C">
              <w:rPr>
                <w:rFonts w:ascii="Calibri Light" w:hAnsi="Calibri Light"/>
                <w:sz w:val="16"/>
                <w:szCs w:val="16"/>
              </w:rPr>
              <w:t> </w:t>
            </w:r>
            <w:r w:rsidRPr="004F3C8C">
              <w:rPr>
                <w:rFonts w:ascii="Calibri Light" w:hAnsi="Calibri Light"/>
                <w:sz w:val="16"/>
                <w:szCs w:val="16"/>
              </w:rPr>
              <w:br/>
            </w:r>
            <w:r w:rsidRPr="004F3C8C">
              <w:rPr>
                <w:rFonts w:ascii="Calibri Light" w:hAnsi="Calibri Light"/>
                <w:sz w:val="16"/>
                <w:szCs w:val="16"/>
              </w:rPr>
              <w:br/>
            </w:r>
            <w:del w:id="1148" w:author="Ashan Senel Asmone" w:date="2016-03-21T13:39:00Z">
              <w:r w:rsidRPr="004F3C8C" w:rsidDel="00EB11C2">
                <w:rPr>
                  <w:rFonts w:ascii="Calibri Light" w:hAnsi="Calibri Light"/>
                  <w:sz w:val="16"/>
                  <w:szCs w:val="16"/>
                </w:rPr>
                <w:delText>AS CIA Z9-1999 Curing of Concrete</w:delText>
              </w:r>
            </w:del>
            <w:ins w:id="1149" w:author="Ashan Senel Asmone" w:date="2016-05-09T18:27:00Z">
              <w:r w:rsidR="007351A9">
                <w:rPr>
                  <w:rFonts w:ascii="Calibri Light" w:hAnsi="Calibri Light"/>
                  <w:sz w:val="16"/>
                  <w:szCs w:val="16"/>
                </w:rPr>
                <w:t>CIA Z9-1999 CIA Curing of Concrete</w:t>
              </w:r>
            </w:ins>
            <w:ins w:id="1150" w:author="Ashan Senel Asmone" w:date="2016-03-21T13:39:00Z">
              <w:r w:rsidR="00EB11C2">
                <w:rPr>
                  <w:rFonts w:ascii="Calibri Light" w:hAnsi="Calibri Light"/>
                  <w:sz w:val="16"/>
                  <w:szCs w:val="16"/>
                </w:rPr>
                <w:t>CIA Z9-1999 CIA Curing of Concrete</w:t>
              </w:r>
            </w:ins>
            <w:r w:rsidRPr="004F3C8C">
              <w:rPr>
                <w:rFonts w:ascii="Calibri Light" w:hAnsi="Calibri Light"/>
                <w:sz w:val="16"/>
                <w:szCs w:val="16"/>
              </w:rPr>
              <w:t> </w:t>
            </w:r>
            <w:r w:rsidRPr="004F3C8C">
              <w:rPr>
                <w:rFonts w:ascii="Calibri Light" w:hAnsi="Calibri Light"/>
                <w:sz w:val="16"/>
                <w:szCs w:val="16"/>
              </w:rPr>
              <w:br/>
            </w:r>
            <w:r w:rsidRPr="004F3C8C">
              <w:rPr>
                <w:rFonts w:ascii="Calibri Light" w:hAnsi="Calibri Light"/>
                <w:sz w:val="16"/>
                <w:szCs w:val="16"/>
              </w:rPr>
              <w:br/>
            </w:r>
            <w:del w:id="1151" w:author="Ashan Senel Asmone" w:date="2016-03-21T13:40:00Z">
              <w:r w:rsidRPr="004F3C8C" w:rsidDel="00EB11C2">
                <w:rPr>
                  <w:rFonts w:ascii="Calibri Light" w:hAnsi="Calibri Light"/>
                  <w:sz w:val="16"/>
                  <w:szCs w:val="16"/>
                </w:rPr>
                <w:delText>AS HB 84:1996 Guide to Concrete Repair and Protection</w:delText>
              </w:r>
            </w:del>
            <w:ins w:id="1152" w:author="Ashan Senel Asmone" w:date="2016-05-09T18:18:00Z">
              <w:r w:rsidR="00D91DD8">
                <w:rPr>
                  <w:rFonts w:ascii="Calibri Light" w:hAnsi="Calibri Light"/>
                  <w:sz w:val="16"/>
                  <w:szCs w:val="16"/>
                </w:rPr>
                <w:t>HB 84-2006 Guide to Concrete Repair and Protection</w:t>
              </w:r>
            </w:ins>
            <w:ins w:id="1153" w:author="Ashan Senel Asmone" w:date="2016-03-21T13:40:00Z">
              <w:r w:rsidR="00EB11C2">
                <w:rPr>
                  <w:rFonts w:ascii="Calibri Light" w:hAnsi="Calibri Light"/>
                  <w:sz w:val="16"/>
                  <w:szCs w:val="16"/>
                </w:rPr>
                <w:t>HB 84-2006 Guide to Concrete Repair and Protection</w:t>
              </w:r>
            </w:ins>
          </w:p>
          <w:p w14:paraId="621C9D68"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Reinforcement</w:t>
            </w:r>
          </w:p>
          <w:p w14:paraId="7ECF891A" w14:textId="77777777" w:rsidR="004F3C8C" w:rsidRPr="004F3C8C" w:rsidRDefault="004F3C8C" w:rsidP="004F3C8C">
            <w:pPr>
              <w:spacing w:after="120"/>
              <w:rPr>
                <w:rFonts w:ascii="Calibri Light" w:hAnsi="Calibri Light"/>
                <w:sz w:val="16"/>
                <w:szCs w:val="16"/>
              </w:rPr>
            </w:pPr>
            <w:del w:id="1154" w:author="Ashan Senel Asmone" w:date="2016-03-21T13:44:00Z">
              <w:r w:rsidRPr="004F3C8C" w:rsidDel="00EB11C2">
                <w:rPr>
                  <w:rFonts w:ascii="Calibri Light" w:hAnsi="Calibri Light"/>
                  <w:sz w:val="16"/>
                  <w:szCs w:val="16"/>
                </w:rPr>
                <w:delText>AS 1302 -1991 Steel reinforcing bars for concrete</w:delText>
              </w:r>
            </w:del>
          </w:p>
          <w:p w14:paraId="7ACBA0FB" w14:textId="77777777" w:rsidR="004F3C8C" w:rsidRPr="004F3C8C" w:rsidRDefault="004F3C8C" w:rsidP="004F3C8C">
            <w:pPr>
              <w:spacing w:after="120"/>
              <w:rPr>
                <w:rFonts w:ascii="Calibri Light" w:hAnsi="Calibri Light"/>
                <w:sz w:val="16"/>
                <w:szCs w:val="16"/>
              </w:rPr>
            </w:pPr>
            <w:del w:id="1155" w:author="Ashan Senel Asmone" w:date="2016-03-21T13:44:00Z">
              <w:r w:rsidRPr="004F3C8C" w:rsidDel="00EB11C2">
                <w:rPr>
                  <w:rFonts w:ascii="Calibri Light" w:hAnsi="Calibri Light"/>
                  <w:sz w:val="16"/>
                  <w:szCs w:val="16"/>
                </w:rPr>
                <w:delText>AS 1302-1991/Amdt 1992 Steel reinforcing bars for concrete</w:delText>
              </w:r>
            </w:del>
            <w:ins w:id="1156" w:author="Ashan Senel Asmone" w:date="2016-03-21T13:44:00Z">
              <w:r w:rsidR="00EB11C2">
                <w:rPr>
                  <w:rFonts w:ascii="Calibri Light" w:hAnsi="Calibri Light"/>
                  <w:sz w:val="16"/>
                  <w:szCs w:val="16"/>
                </w:rPr>
                <w:t>AS/NZS 4671:2001 Steel reinforcing materials</w:t>
              </w:r>
            </w:ins>
          </w:p>
          <w:p w14:paraId="70EBA4CF" w14:textId="77777777" w:rsidR="004F3C8C" w:rsidRPr="004F3C8C" w:rsidRDefault="004F3C8C" w:rsidP="004F3C8C">
            <w:pPr>
              <w:spacing w:after="120"/>
              <w:rPr>
                <w:rFonts w:ascii="Calibri Light" w:hAnsi="Calibri Light"/>
                <w:sz w:val="16"/>
                <w:szCs w:val="16"/>
              </w:rPr>
            </w:pPr>
            <w:del w:id="1157" w:author="Ashan Senel Asmone" w:date="2016-03-21T13:44:00Z">
              <w:r w:rsidRPr="004F3C8C" w:rsidDel="00EB11C2">
                <w:rPr>
                  <w:rFonts w:ascii="Calibri Light" w:hAnsi="Calibri Light"/>
                  <w:sz w:val="16"/>
                  <w:szCs w:val="16"/>
                </w:rPr>
                <w:delText>AS 1304-1991 Welded wire reinforcing fabric for concrete</w:delText>
              </w:r>
            </w:del>
          </w:p>
          <w:p w14:paraId="1B1E7B22"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Plastering</w:t>
            </w:r>
          </w:p>
          <w:p w14:paraId="7B668A69" w14:textId="77777777" w:rsidR="004F3C8C" w:rsidRPr="004F3C8C" w:rsidRDefault="004F3C8C" w:rsidP="004F3C8C">
            <w:pPr>
              <w:spacing w:after="120"/>
              <w:rPr>
                <w:rFonts w:ascii="Calibri Light" w:hAnsi="Calibri Light"/>
                <w:sz w:val="16"/>
                <w:szCs w:val="16"/>
              </w:rPr>
            </w:pPr>
            <w:r w:rsidRPr="004F3C8C">
              <w:rPr>
                <w:rFonts w:ascii="Calibri Light" w:hAnsi="Calibri Light"/>
                <w:sz w:val="16"/>
                <w:szCs w:val="16"/>
              </w:rPr>
              <w:t>AS 2185-1978 Fibrous plaster products</w:t>
            </w:r>
          </w:p>
          <w:p w14:paraId="27D8CDCA" w14:textId="77777777" w:rsidR="004F3C8C" w:rsidRPr="004F3C8C" w:rsidRDefault="004F3C8C" w:rsidP="004F3C8C">
            <w:pPr>
              <w:spacing w:after="120"/>
              <w:rPr>
                <w:rFonts w:ascii="Calibri Light" w:hAnsi="Calibri Light"/>
                <w:sz w:val="16"/>
                <w:szCs w:val="16"/>
              </w:rPr>
            </w:pPr>
            <w:r w:rsidRPr="004F3C8C">
              <w:rPr>
                <w:rFonts w:ascii="Calibri Light" w:hAnsi="Calibri Light"/>
                <w:sz w:val="16"/>
                <w:szCs w:val="16"/>
              </w:rPr>
              <w:t>AS 2592-1983 Gypsum plaster for building purposes</w:t>
            </w:r>
          </w:p>
          <w:p w14:paraId="435B8ABC" w14:textId="77777777" w:rsidR="004F3C8C" w:rsidRPr="004F3C8C" w:rsidRDefault="004F3C8C" w:rsidP="00570413">
            <w:pPr>
              <w:spacing w:after="120"/>
              <w:rPr>
                <w:rFonts w:ascii="Calibri Light" w:hAnsi="Calibri Light"/>
                <w:sz w:val="16"/>
                <w:szCs w:val="16"/>
              </w:rPr>
            </w:pPr>
            <w:r w:rsidRPr="004F3C8C">
              <w:rPr>
                <w:rFonts w:ascii="Calibri Light" w:hAnsi="Calibri Light"/>
                <w:sz w:val="16"/>
                <w:szCs w:val="16"/>
              </w:rPr>
              <w:t>DR 99462 Fibre reinforced gypsum plaster </w:t>
            </w:r>
          </w:p>
        </w:tc>
      </w:tr>
      <w:tr w:rsidR="004F3C8C" w:rsidRPr="004F3C8C" w14:paraId="549BA60A" w14:textId="77777777" w:rsidTr="00570413">
        <w:tc>
          <w:tcPr>
            <w:tcW w:w="685" w:type="dxa"/>
          </w:tcPr>
          <w:p w14:paraId="7E25B24E" w14:textId="77777777" w:rsidR="004F3C8C" w:rsidRPr="004F3C8C" w:rsidRDefault="004F3C8C" w:rsidP="00570413">
            <w:pPr>
              <w:spacing w:after="120"/>
              <w:rPr>
                <w:rFonts w:ascii="Calibri Light" w:hAnsi="Calibri Light"/>
                <w:sz w:val="16"/>
                <w:szCs w:val="16"/>
                <w:lang w:val="en-US"/>
              </w:rPr>
            </w:pPr>
            <w:r w:rsidRPr="004F3C8C">
              <w:rPr>
                <w:rFonts w:ascii="Calibri Light" w:hAnsi="Calibri Light"/>
                <w:sz w:val="16"/>
                <w:szCs w:val="16"/>
                <w:lang w:val="en-US"/>
              </w:rPr>
              <w:t>SS</w:t>
            </w:r>
          </w:p>
        </w:tc>
        <w:tc>
          <w:tcPr>
            <w:tcW w:w="8449" w:type="dxa"/>
          </w:tcPr>
          <w:p w14:paraId="07365838"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Concrete</w:t>
            </w:r>
          </w:p>
          <w:p w14:paraId="4AE315D0" w14:textId="77777777" w:rsidR="004F3C8C" w:rsidRPr="004F3C8C" w:rsidRDefault="004F3C8C" w:rsidP="004F3C8C">
            <w:pPr>
              <w:spacing w:after="120"/>
              <w:rPr>
                <w:rFonts w:ascii="Calibri Light" w:hAnsi="Calibri Light"/>
                <w:sz w:val="16"/>
                <w:szCs w:val="16"/>
              </w:rPr>
            </w:pPr>
            <w:del w:id="1158" w:author="Ashan Senel Asmone" w:date="2016-03-21T13:53:00Z">
              <w:r w:rsidRPr="004F3C8C" w:rsidDel="00EB11C2">
                <w:rPr>
                  <w:rFonts w:ascii="Calibri Light" w:hAnsi="Calibri Light"/>
                  <w:sz w:val="16"/>
                  <w:szCs w:val="16"/>
                </w:rPr>
                <w:delText>SS 26: 2000 Ordinary Portland Cement</w:delText>
              </w:r>
            </w:del>
            <w:ins w:id="1159"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r w:rsidRPr="004F3C8C">
              <w:rPr>
                <w:rFonts w:ascii="Calibri Light" w:hAnsi="Calibri Light"/>
                <w:sz w:val="16"/>
                <w:szCs w:val="16"/>
              </w:rPr>
              <w:t> </w:t>
            </w:r>
            <w:r w:rsidRPr="004F3C8C">
              <w:rPr>
                <w:rFonts w:ascii="Calibri Light" w:hAnsi="Calibri Light"/>
                <w:sz w:val="16"/>
                <w:szCs w:val="16"/>
              </w:rPr>
              <w:br/>
            </w:r>
            <w:r w:rsidRPr="004F3C8C">
              <w:rPr>
                <w:rFonts w:ascii="Calibri Light" w:hAnsi="Calibri Light"/>
                <w:sz w:val="16"/>
                <w:szCs w:val="16"/>
              </w:rPr>
              <w:br/>
            </w:r>
            <w:del w:id="1160" w:author="Ashan Senel Asmone" w:date="2016-03-21T13:56:00Z">
              <w:r w:rsidRPr="004F3C8C" w:rsidDel="00EB11C2">
                <w:rPr>
                  <w:rFonts w:ascii="Calibri Light" w:hAnsi="Calibri Light"/>
                  <w:sz w:val="16"/>
                  <w:szCs w:val="16"/>
                </w:rPr>
                <w:delText>SS 31:1998: Aggregates from Natural sources for concrete</w:delText>
              </w:r>
            </w:del>
            <w:ins w:id="1161" w:author="Ashan Senel Asmone" w:date="2016-03-21T13:56:00Z">
              <w:r w:rsidR="00EB11C2">
                <w:rPr>
                  <w:rFonts w:ascii="Calibri Light" w:hAnsi="Calibri Light"/>
                  <w:sz w:val="16"/>
                  <w:szCs w:val="16"/>
                </w:rPr>
                <w:t>SS EN 12620: 2008 Specification for aggregates for concrete</w:t>
              </w:r>
            </w:ins>
            <w:r w:rsidRPr="004F3C8C">
              <w:rPr>
                <w:rFonts w:ascii="Calibri Light" w:hAnsi="Calibri Light"/>
                <w:sz w:val="16"/>
                <w:szCs w:val="16"/>
              </w:rPr>
              <w:t> </w:t>
            </w:r>
          </w:p>
          <w:p w14:paraId="04C8B29E" w14:textId="77777777" w:rsidR="004F3C8C" w:rsidRPr="004F3C8C" w:rsidRDefault="004F3C8C" w:rsidP="004F3C8C">
            <w:pPr>
              <w:spacing w:after="120"/>
              <w:rPr>
                <w:rFonts w:ascii="Calibri Light" w:hAnsi="Calibri Light"/>
                <w:sz w:val="16"/>
                <w:szCs w:val="16"/>
              </w:rPr>
            </w:pPr>
            <w:del w:id="1162" w:author="Ashan Senel Asmone" w:date="2016-03-21T13:59:00Z">
              <w:r w:rsidRPr="004F3C8C" w:rsidDel="00EB11C2">
                <w:rPr>
                  <w:rFonts w:ascii="Calibri Light" w:hAnsi="Calibri Light"/>
                  <w:sz w:val="16"/>
                  <w:szCs w:val="16"/>
                </w:rPr>
                <w:delText>SS CP 65 Code of Practice for Structural Use of Concrete-Deisgn and Construction</w:delText>
              </w:r>
            </w:del>
            <w:ins w:id="1163" w:author="Ashan Senel Asmone" w:date="2016-03-21T13:59:00Z">
              <w:r w:rsidR="00EB11C2">
                <w:rPr>
                  <w:rFonts w:ascii="Calibri Light" w:hAnsi="Calibri Light"/>
                  <w:sz w:val="16"/>
                  <w:szCs w:val="16"/>
                </w:rPr>
                <w:t>CP 65 - 1 : 1999 Code of practice for structural use of concrete - Design and construction/ CP 65 - 2 : 1996 Code of practice for structural use of concrete - Special circumstances</w:t>
              </w:r>
            </w:ins>
            <w:r w:rsidRPr="004F3C8C">
              <w:rPr>
                <w:rFonts w:ascii="Calibri Light" w:hAnsi="Calibri Light"/>
                <w:sz w:val="16"/>
                <w:szCs w:val="16"/>
              </w:rPr>
              <w:br/>
            </w:r>
            <w:r w:rsidRPr="004F3C8C">
              <w:rPr>
                <w:rFonts w:ascii="Calibri Light" w:hAnsi="Calibri Light"/>
                <w:sz w:val="16"/>
                <w:szCs w:val="16"/>
              </w:rPr>
              <w:br/>
            </w:r>
            <w:del w:id="1164" w:author="Ashan Senel Asmone" w:date="2016-03-21T14:02:00Z">
              <w:r w:rsidRPr="004F3C8C" w:rsidDel="00B427D2">
                <w:rPr>
                  <w:rFonts w:ascii="Calibri Light" w:hAnsi="Calibri Light"/>
                  <w:sz w:val="16"/>
                  <w:szCs w:val="16"/>
                </w:rPr>
                <w:delText>SS CP 67 Code of Practice for cleaning and surface repair of buildings-cocnrete and concrete masonry</w:delText>
              </w:r>
            </w:del>
            <w:ins w:id="1165" w:author="Ashan Senel Asmone" w:date="2016-03-21T14:02:00Z">
              <w:r w:rsidR="00B427D2">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22791A03" w14:textId="77777777" w:rsidR="004F3C8C" w:rsidRPr="004F3C8C" w:rsidRDefault="004F3C8C" w:rsidP="004F3C8C">
            <w:pPr>
              <w:spacing w:after="120"/>
              <w:rPr>
                <w:rFonts w:ascii="Calibri Light" w:hAnsi="Calibri Light"/>
                <w:sz w:val="16"/>
                <w:szCs w:val="16"/>
              </w:rPr>
            </w:pPr>
            <w:del w:id="1166" w:author="Ashan Senel Asmone" w:date="2016-03-21T14:10:00Z">
              <w:r w:rsidRPr="004F3C8C" w:rsidDel="00B427D2">
                <w:rPr>
                  <w:rFonts w:ascii="Calibri Light" w:hAnsi="Calibri Light"/>
                  <w:sz w:val="16"/>
                  <w:szCs w:val="16"/>
                </w:rPr>
                <w:delText>SS 73 Methods of smapling and testing of mineral aggregates, sand and fillers-methods for testing and classifying drying shrinkage of aggregates in concrete</w:delText>
              </w:r>
            </w:del>
            <w:ins w:id="1167" w:author="Ashan Senel Asmone" w:date="2016-03-21T14:10:00Z">
              <w:r w:rsidR="00B427D2">
                <w:rPr>
                  <w:rFonts w:ascii="Calibri Light" w:hAnsi="Calibri Light"/>
                  <w:sz w:val="16"/>
                  <w:szCs w:val="16"/>
                </w:rPr>
                <w:t>SS EN 12620 : 2008 Specification for aggregates for concrete</w:t>
              </w:r>
            </w:ins>
          </w:p>
          <w:p w14:paraId="1AE7AAED" w14:textId="77777777" w:rsidR="004F3C8C" w:rsidRPr="004F3C8C" w:rsidRDefault="004F3C8C" w:rsidP="004F3C8C">
            <w:pPr>
              <w:spacing w:after="120"/>
              <w:rPr>
                <w:rFonts w:ascii="Calibri Light" w:hAnsi="Calibri Light"/>
                <w:sz w:val="16"/>
                <w:szCs w:val="16"/>
              </w:rPr>
            </w:pPr>
            <w:del w:id="1168" w:author="Ashan Senel Asmone" w:date="2016-03-21T14:24:00Z">
              <w:r w:rsidRPr="004F3C8C" w:rsidDel="00CB3D36">
                <w:rPr>
                  <w:rFonts w:ascii="Calibri Light" w:hAnsi="Calibri Light"/>
                  <w:sz w:val="16"/>
                  <w:szCs w:val="16"/>
                </w:rPr>
                <w:delText>SS 78:Part 5 Testing Concrete -methods of testing hardened concrete for other than strength</w:delText>
              </w:r>
            </w:del>
            <w:ins w:id="1169" w:author="Ashan Senel Asmone" w:date="2016-03-21T14:29:00Z">
              <w:r w:rsidR="00CB3D36">
                <w:rPr>
                  <w:rFonts w:ascii="Calibri Light" w:hAnsi="Calibri Light"/>
                  <w:sz w:val="16"/>
                  <w:szCs w:val="16"/>
                </w:rPr>
                <w:t xml:space="preserve">SS 78 - A21 : 1987 (2013) Testing concrete - Method for determination of static modules of elasticity in compression/ SS 78 - A24 : 1991 (2013) Testing concrete - Methods of analysis of hardened concrete/ SS 78 - B1 : 1992 (2013) Testing concrete - Guide to the use of non-destructive methods of test for hardened concrete/ </w:t>
              </w:r>
            </w:ins>
            <w:ins w:id="1170" w:author="Ashan Senel Asmone" w:date="2016-03-21T14:25:00Z">
              <w:r w:rsidR="00CB3D36">
                <w:rPr>
                  <w:rFonts w:ascii="Calibri Light" w:hAnsi="Calibri Light"/>
                  <w:sz w:val="16"/>
                  <w:szCs w:val="16"/>
                </w:rPr>
                <w:t xml:space="preserve">SS 78 - B4 : 1992 (2013) Testing concrete - Recommendations for the use of electromagnetic covermeters/ SS 78 - B6 : 1992 (2013) Testing concrete - Recommendations for determination of strain in concrete/ SS 78 - B7 : 1992 (2013) Testing concrete - Recommendations for assessment of concrete strength by the near-to-surface tests/ </w:t>
              </w:r>
            </w:ins>
            <w:ins w:id="1171" w:author="Ashan Senel Asmone" w:date="2016-03-21T14:24:00Z">
              <w:r w:rsidR="00CB3D36">
                <w:rPr>
                  <w:rFonts w:ascii="Calibri Light" w:hAnsi="Calibri Light"/>
                  <w:sz w:val="16"/>
                  <w:szCs w:val="16"/>
                </w:rPr>
                <w:t>SS 78 - B9 : 1992 (2013) Testing concrete - Recommendations for the measurement of dynamic modulus of elasticity</w:t>
              </w:r>
            </w:ins>
          </w:p>
          <w:p w14:paraId="449504AA" w14:textId="77777777" w:rsidR="004F3C8C" w:rsidRPr="004F3C8C" w:rsidRDefault="004F3C8C" w:rsidP="004F3C8C">
            <w:pPr>
              <w:spacing w:after="120"/>
              <w:rPr>
                <w:rFonts w:ascii="Calibri Light" w:hAnsi="Calibri Light"/>
                <w:sz w:val="16"/>
                <w:szCs w:val="16"/>
              </w:rPr>
            </w:pPr>
            <w:del w:id="1172" w:author="Ashan Senel Asmone" w:date="2016-03-21T14:31:00Z">
              <w:r w:rsidRPr="004F3C8C" w:rsidDel="00CB3D36">
                <w:rPr>
                  <w:rFonts w:ascii="Calibri Light" w:hAnsi="Calibri Light"/>
                  <w:sz w:val="16"/>
                  <w:szCs w:val="16"/>
                </w:rPr>
                <w:delText>SS 78:Part 1 Testing Concrete -method of sampling testing concrete on site</w:delText>
              </w:r>
            </w:del>
          </w:p>
          <w:p w14:paraId="23E0BAF0"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Reinforcement</w:t>
            </w:r>
          </w:p>
          <w:p w14:paraId="7F70401B" w14:textId="77777777" w:rsidR="004F3C8C" w:rsidRPr="004F3C8C" w:rsidRDefault="004F3C8C" w:rsidP="004F3C8C">
            <w:pPr>
              <w:spacing w:after="120"/>
              <w:rPr>
                <w:rFonts w:ascii="Calibri Light" w:hAnsi="Calibri Light"/>
                <w:sz w:val="16"/>
                <w:szCs w:val="16"/>
              </w:rPr>
            </w:pPr>
            <w:del w:id="1173" w:author="Ashan Senel Asmone" w:date="2016-03-21T14:40:00Z">
              <w:r w:rsidRPr="004F3C8C" w:rsidDel="00CB3D36">
                <w:rPr>
                  <w:rFonts w:ascii="Calibri Light" w:hAnsi="Calibri Light"/>
                  <w:sz w:val="16"/>
                  <w:szCs w:val="16"/>
                </w:rPr>
                <w:delText>SS 2: Part 1 Steel for the Reinforcement of Concrete-plain bars (steel grade 300)</w:delText>
              </w:r>
            </w:del>
            <w:ins w:id="1174" w:author="Ashan Senel Asmone" w:date="2016-03-21T14:40:00Z">
              <w:r w:rsidR="00CB3D36">
                <w:rPr>
                  <w:rFonts w:ascii="Calibri Light" w:hAnsi="Calibri Light"/>
                  <w:sz w:val="16"/>
                  <w:szCs w:val="16"/>
                </w:rPr>
                <w:t>SS 560 : 2010 Specification for steel for the reinforcement of concrete – Weldable reinforcing steel – Bar, coil and decoiled product</w:t>
              </w:r>
            </w:ins>
          </w:p>
          <w:p w14:paraId="1058517C" w14:textId="77777777" w:rsidR="004F3C8C" w:rsidRPr="004F3C8C" w:rsidRDefault="004F3C8C" w:rsidP="004F3C8C">
            <w:pPr>
              <w:spacing w:after="120"/>
              <w:rPr>
                <w:rFonts w:ascii="Calibri Light" w:hAnsi="Calibri Light"/>
                <w:sz w:val="16"/>
                <w:szCs w:val="16"/>
              </w:rPr>
            </w:pPr>
            <w:del w:id="1175" w:author="Ashan Senel Asmone" w:date="2016-03-21T14:40:00Z">
              <w:r w:rsidRPr="004F3C8C" w:rsidDel="00CB3D36">
                <w:rPr>
                  <w:rFonts w:ascii="Calibri Light" w:hAnsi="Calibri Light"/>
                  <w:sz w:val="16"/>
                  <w:szCs w:val="16"/>
                </w:rPr>
                <w:delText>SS 2: Part 2 Steel for the Reinforcement of Concrete-ribbed bars (steel grade 500)</w:delText>
              </w:r>
            </w:del>
            <w:ins w:id="1176" w:author="Ashan Senel Asmone" w:date="2016-03-21T14:40:00Z">
              <w:r w:rsidR="00CB3D36">
                <w:rPr>
                  <w:rFonts w:ascii="Calibri Light" w:hAnsi="Calibri Light"/>
                  <w:sz w:val="16"/>
                  <w:szCs w:val="16"/>
                </w:rPr>
                <w:t>SS 561 : 2010 Specification for steel fabric for the reinforcement of concrete</w:t>
              </w:r>
            </w:ins>
          </w:p>
          <w:p w14:paraId="273AB753" w14:textId="77777777" w:rsidR="004F3C8C" w:rsidRPr="004F3C8C" w:rsidRDefault="004F3C8C" w:rsidP="004F3C8C">
            <w:pPr>
              <w:spacing w:after="120"/>
              <w:rPr>
                <w:rFonts w:ascii="Calibri Light" w:hAnsi="Calibri Light"/>
                <w:sz w:val="16"/>
                <w:szCs w:val="16"/>
              </w:rPr>
            </w:pPr>
            <w:del w:id="1177" w:author="Ashan Senel Asmone" w:date="2016-03-21T16:21:00Z">
              <w:r w:rsidRPr="004F3C8C" w:rsidDel="00A42019">
                <w:rPr>
                  <w:rFonts w:ascii="Calibri Light" w:hAnsi="Calibri Light"/>
                  <w:sz w:val="16"/>
                  <w:szCs w:val="16"/>
                </w:rPr>
                <w:delText>SS 2: Part 3 Steel for the Reinforcement of Concrete-Plain and ribbed bars (steel grade 250 and 460)</w:delText>
              </w:r>
            </w:del>
            <w:ins w:id="1178" w:author="Ashan Senel Asmone" w:date="2016-03-21T16:21:00Z">
              <w:r w:rsidR="00A42019">
                <w:rPr>
                  <w:rFonts w:ascii="Calibri Light" w:hAnsi="Calibri Light"/>
                  <w:sz w:val="16"/>
                  <w:szCs w:val="16"/>
                </w:rPr>
                <w:t>SS 2 - 3 : 1987 Steel for the reinforcement of concrete - Plain and ribbed bars (steel grades 250 and 460)</w:t>
              </w:r>
            </w:ins>
            <w:r w:rsidRPr="004F3C8C">
              <w:rPr>
                <w:rFonts w:ascii="Calibri Light" w:hAnsi="Calibri Light"/>
                <w:sz w:val="16"/>
                <w:szCs w:val="16"/>
              </w:rPr>
              <w:br/>
            </w:r>
            <w:r w:rsidRPr="004F3C8C">
              <w:rPr>
                <w:rFonts w:ascii="Calibri Light" w:hAnsi="Calibri Light"/>
                <w:sz w:val="16"/>
                <w:szCs w:val="16"/>
              </w:rPr>
              <w:br/>
            </w:r>
            <w:del w:id="1179" w:author="Ashan Senel Asmone" w:date="2016-03-21T14:40:00Z">
              <w:r w:rsidRPr="004F3C8C" w:rsidDel="00CB3D36">
                <w:rPr>
                  <w:rFonts w:ascii="Calibri Light" w:hAnsi="Calibri Light"/>
                  <w:sz w:val="16"/>
                  <w:szCs w:val="16"/>
                </w:rPr>
                <w:delText>SS 18: Part 1 Cold-reduced steel wire for the reinforcement of concrete and the manufacture of welded fabric -steel grade 500</w:delText>
              </w:r>
            </w:del>
            <w:ins w:id="1180" w:author="Ashan Senel Asmone" w:date="2016-03-21T14:40:00Z">
              <w:r w:rsidR="00CB3D36">
                <w:rPr>
                  <w:rFonts w:ascii="Calibri Light" w:hAnsi="Calibri Light"/>
                  <w:sz w:val="16"/>
                  <w:szCs w:val="16"/>
                </w:rPr>
                <w:t>SS 18: Part 1 Cold-reduced steel wire for the reinforcement of concrete and the manufacture of welded fabric -steel grade 500</w:t>
              </w:r>
            </w:ins>
          </w:p>
          <w:p w14:paraId="1297A440" w14:textId="77777777" w:rsidR="004F3C8C" w:rsidRPr="004F3C8C" w:rsidRDefault="004F3C8C" w:rsidP="004F3C8C">
            <w:pPr>
              <w:spacing w:after="120"/>
              <w:rPr>
                <w:rFonts w:ascii="Calibri Light" w:hAnsi="Calibri Light"/>
                <w:sz w:val="16"/>
                <w:szCs w:val="16"/>
              </w:rPr>
            </w:pPr>
            <w:del w:id="1181" w:author="Ashan Senel Asmone" w:date="2016-03-21T14:40:00Z">
              <w:r w:rsidRPr="004F3C8C" w:rsidDel="00135CEB">
                <w:rPr>
                  <w:rFonts w:ascii="Calibri Light" w:hAnsi="Calibri Light"/>
                  <w:sz w:val="16"/>
                  <w:szCs w:val="16"/>
                </w:rPr>
                <w:delText>SS 18: Part 2 Cold-reduced steel wire for the reinforcement of concrete and the manufacture of welded fabric -steel grade 485</w:delText>
              </w:r>
            </w:del>
            <w:ins w:id="1182" w:author="Ashan Senel Asmone" w:date="2016-03-21T14:40:00Z">
              <w:r w:rsidR="00135CEB">
                <w:rPr>
                  <w:rFonts w:ascii="Calibri Light" w:hAnsi="Calibri Light"/>
                  <w:sz w:val="16"/>
                  <w:szCs w:val="16"/>
                </w:rPr>
                <w:t>SS 18: Part 2 Cold-reduced steel wire for the reinforcement of concrete and the manufacture of welded fabric -steel grade 485</w:t>
              </w:r>
            </w:ins>
          </w:p>
          <w:p w14:paraId="5E84EE76" w14:textId="77777777" w:rsidR="004F3C8C" w:rsidRPr="004F3C8C" w:rsidRDefault="004F3C8C" w:rsidP="004F3C8C">
            <w:pPr>
              <w:spacing w:after="120"/>
              <w:rPr>
                <w:rFonts w:ascii="Calibri Light" w:hAnsi="Calibri Light"/>
                <w:sz w:val="16"/>
                <w:szCs w:val="16"/>
              </w:rPr>
            </w:pPr>
            <w:del w:id="1183" w:author="Ashan Senel Asmone" w:date="2016-03-21T14:41:00Z">
              <w:r w:rsidRPr="004F3C8C" w:rsidDel="00135CEB">
                <w:rPr>
                  <w:rFonts w:ascii="Calibri Light" w:hAnsi="Calibri Light"/>
                  <w:sz w:val="16"/>
                  <w:szCs w:val="16"/>
                </w:rPr>
                <w:delText>SS 32: Part 1 Welded steel fabric for the reinforcement of concrete-steel grades 300 and 500</w:delText>
              </w:r>
            </w:del>
            <w:ins w:id="1184" w:author="Ashan Senel Asmone" w:date="2016-03-21T14:41:00Z">
              <w:r w:rsidR="00135CEB">
                <w:rPr>
                  <w:rFonts w:ascii="Calibri Light" w:hAnsi="Calibri Light"/>
                  <w:sz w:val="16"/>
                  <w:szCs w:val="16"/>
                </w:rPr>
                <w:t>SS 32: Part 1 Welded steel fabric for the reinforcement of concrete-steel grades 300 and 500</w:t>
              </w:r>
            </w:ins>
          </w:p>
          <w:p w14:paraId="2CBCFC16" w14:textId="77777777" w:rsidR="004F3C8C" w:rsidRPr="004F3C8C" w:rsidRDefault="004F3C8C" w:rsidP="004F3C8C">
            <w:pPr>
              <w:spacing w:after="120"/>
              <w:rPr>
                <w:rFonts w:ascii="Calibri Light" w:hAnsi="Calibri Light"/>
                <w:sz w:val="16"/>
                <w:szCs w:val="16"/>
              </w:rPr>
            </w:pPr>
            <w:del w:id="1185" w:author="Ashan Senel Asmone" w:date="2016-03-21T14:41:00Z">
              <w:r w:rsidRPr="004F3C8C" w:rsidDel="00135CEB">
                <w:rPr>
                  <w:rFonts w:ascii="Calibri Light" w:hAnsi="Calibri Light"/>
                  <w:sz w:val="16"/>
                  <w:szCs w:val="16"/>
                </w:rPr>
                <w:delText>SS 32: Part 2 Welded steel fabric for the reinforcement of concrete-steel grade 485</w:delText>
              </w:r>
            </w:del>
            <w:ins w:id="1186" w:author="Ashan Senel Asmone" w:date="2016-03-21T14:41:00Z">
              <w:r w:rsidR="00135CEB">
                <w:rPr>
                  <w:rFonts w:ascii="Calibri Light" w:hAnsi="Calibri Light"/>
                  <w:sz w:val="16"/>
                  <w:szCs w:val="16"/>
                </w:rPr>
                <w:t>SS 32: Part 2 Welded steel fabric for the reinforcement of concrete-steel grade 485</w:t>
              </w:r>
            </w:ins>
          </w:p>
          <w:p w14:paraId="691F9BF3"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Plastering</w:t>
            </w:r>
          </w:p>
          <w:p w14:paraId="7CAEAFCF" w14:textId="77777777" w:rsidR="004F3C8C" w:rsidRPr="004F3C8C" w:rsidRDefault="004F3C8C" w:rsidP="00570413">
            <w:pPr>
              <w:spacing w:after="120"/>
              <w:rPr>
                <w:rFonts w:ascii="Calibri Light" w:hAnsi="Calibri Light"/>
                <w:sz w:val="16"/>
                <w:szCs w:val="16"/>
              </w:rPr>
            </w:pPr>
            <w:del w:id="1187" w:author="Ashan Senel Asmone" w:date="2016-03-21T16:22:00Z">
              <w:r w:rsidRPr="004F3C8C" w:rsidDel="00A42019">
                <w:rPr>
                  <w:rFonts w:ascii="Calibri Light" w:hAnsi="Calibri Light"/>
                  <w:sz w:val="16"/>
                  <w:szCs w:val="16"/>
                </w:rPr>
                <w:delText>CP 56 : 1991 Code of practice for internal plastering</w:delText>
              </w:r>
            </w:del>
            <w:ins w:id="1188" w:author="Ashan Senel Asmone" w:date="2016-03-21T16:22:00Z">
              <w:r w:rsidR="00A42019">
                <w:rPr>
                  <w:rFonts w:ascii="Calibri Light" w:hAnsi="Calibri Light"/>
                  <w:sz w:val="16"/>
                  <w:szCs w:val="16"/>
                </w:rPr>
                <w:t>CP 56 : 1991 Code of practice for internal plastering</w:t>
              </w:r>
            </w:ins>
          </w:p>
        </w:tc>
      </w:tr>
      <w:tr w:rsidR="004F3C8C" w:rsidRPr="004F3C8C" w14:paraId="73398FF2" w14:textId="77777777" w:rsidTr="00570413">
        <w:tc>
          <w:tcPr>
            <w:tcW w:w="685" w:type="dxa"/>
          </w:tcPr>
          <w:p w14:paraId="723DA1A0" w14:textId="77777777" w:rsidR="004F3C8C" w:rsidRPr="004F3C8C" w:rsidRDefault="004F3C8C" w:rsidP="00570413">
            <w:pPr>
              <w:spacing w:after="120"/>
              <w:rPr>
                <w:rFonts w:ascii="Calibri Light" w:hAnsi="Calibri Light"/>
                <w:sz w:val="16"/>
                <w:szCs w:val="16"/>
                <w:lang w:val="en-US"/>
              </w:rPr>
            </w:pPr>
            <w:r w:rsidRPr="004F3C8C">
              <w:rPr>
                <w:rFonts w:ascii="Calibri Light" w:hAnsi="Calibri Light"/>
                <w:sz w:val="16"/>
                <w:szCs w:val="16"/>
                <w:lang w:val="en-US"/>
              </w:rPr>
              <w:t>ISO</w:t>
            </w:r>
          </w:p>
        </w:tc>
        <w:tc>
          <w:tcPr>
            <w:tcW w:w="8449" w:type="dxa"/>
          </w:tcPr>
          <w:p w14:paraId="416E68B7"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Concrete</w:t>
            </w:r>
          </w:p>
          <w:p w14:paraId="43B41C68" w14:textId="77777777" w:rsidR="004F3C8C" w:rsidRPr="004F3C8C" w:rsidRDefault="004F3C8C" w:rsidP="004F3C8C">
            <w:pPr>
              <w:spacing w:after="120"/>
              <w:rPr>
                <w:rFonts w:ascii="Calibri Light" w:hAnsi="Calibri Light"/>
                <w:sz w:val="16"/>
                <w:szCs w:val="16"/>
              </w:rPr>
            </w:pPr>
            <w:del w:id="1189" w:author="Ashan Senel Asmone" w:date="2016-03-21T14:43:00Z">
              <w:r w:rsidRPr="004F3C8C" w:rsidDel="00135CEB">
                <w:rPr>
                  <w:rFonts w:ascii="Calibri Light" w:hAnsi="Calibri Light"/>
                  <w:sz w:val="16"/>
                  <w:szCs w:val="16"/>
                </w:rPr>
                <w:delText>ISO 1920: 1976 Concrete tests--Dimension, tolerances and applicability of test specimens</w:delText>
              </w:r>
            </w:del>
            <w:ins w:id="1190" w:author="Ashan Senel Asmone" w:date="2016-03-21T14:48:00Z">
              <w:r w:rsidR="00135CEB">
                <w:rPr>
                  <w:rFonts w:ascii="Calibri Light" w:hAnsi="Calibri Light"/>
                  <w:sz w:val="16"/>
                  <w:szCs w:val="16"/>
                </w:rPr>
                <w:t xml:space="preserve">ISO 1920-1:2004 Testing of concrete -- Part 1: Sampling of fresh concrete/ </w:t>
              </w:r>
            </w:ins>
            <w:ins w:id="1191" w:author="Ashan Senel Asmone" w:date="2016-03-21T14:43:00Z">
              <w:r w:rsidR="00135CEB">
                <w:rPr>
                  <w:rFonts w:ascii="Calibri Light" w:hAnsi="Calibri Light"/>
                  <w:sz w:val="16"/>
                  <w:szCs w:val="16"/>
                </w:rPr>
                <w:t>ISO 1920-3:2004 Testing of concrete - Part 3: Making and curing test specimens</w:t>
              </w:r>
            </w:ins>
            <w:r w:rsidRPr="004F3C8C">
              <w:rPr>
                <w:rFonts w:ascii="Calibri Light" w:hAnsi="Calibri Light"/>
                <w:sz w:val="16"/>
                <w:szCs w:val="16"/>
              </w:rPr>
              <w:t> </w:t>
            </w:r>
            <w:r w:rsidRPr="004F3C8C">
              <w:rPr>
                <w:rFonts w:ascii="Calibri Light" w:hAnsi="Calibri Light"/>
                <w:sz w:val="16"/>
                <w:szCs w:val="16"/>
              </w:rPr>
              <w:br/>
            </w:r>
            <w:r w:rsidRPr="004F3C8C">
              <w:rPr>
                <w:rFonts w:ascii="Calibri Light" w:hAnsi="Calibri Light"/>
                <w:sz w:val="16"/>
                <w:szCs w:val="16"/>
              </w:rPr>
              <w:br/>
            </w:r>
            <w:del w:id="1192" w:author="Ashan Senel Asmone" w:date="2016-03-21T16:26:00Z">
              <w:r w:rsidRPr="004F3C8C" w:rsidDel="00A42019">
                <w:rPr>
                  <w:rFonts w:ascii="Calibri Light" w:hAnsi="Calibri Light"/>
                  <w:sz w:val="16"/>
                  <w:szCs w:val="16"/>
                </w:rPr>
                <w:delText>ISO 2736-1:1986 Concrete tests -- Test specimens -- Part 1: Sampling of fresh concrete</w:delText>
              </w:r>
            </w:del>
          </w:p>
          <w:p w14:paraId="6FB29925" w14:textId="77777777" w:rsidR="004F3C8C" w:rsidRPr="004F3C8C" w:rsidRDefault="004F3C8C" w:rsidP="004F3C8C">
            <w:pPr>
              <w:spacing w:after="120"/>
              <w:rPr>
                <w:rFonts w:ascii="Calibri Light" w:hAnsi="Calibri Light"/>
                <w:sz w:val="16"/>
                <w:szCs w:val="16"/>
              </w:rPr>
            </w:pPr>
            <w:del w:id="1193" w:author="Ashan Senel Asmone" w:date="2016-03-21T14:46:00Z">
              <w:r w:rsidRPr="004F3C8C" w:rsidDel="00135CEB">
                <w:rPr>
                  <w:rFonts w:ascii="Calibri Light" w:hAnsi="Calibri Light"/>
                  <w:sz w:val="16"/>
                  <w:szCs w:val="16"/>
                </w:rPr>
                <w:delText>ISO 2736-2:1986 Concrete tests -- Test specimens -- Part 2: Making and curing of test specimens for strength tests</w:delText>
              </w:r>
            </w:del>
          </w:p>
          <w:p w14:paraId="31AA18B4" w14:textId="77777777" w:rsidR="004F3C8C" w:rsidRPr="004F3C8C" w:rsidRDefault="004F3C8C" w:rsidP="004F3C8C">
            <w:pPr>
              <w:spacing w:after="120"/>
              <w:rPr>
                <w:rFonts w:ascii="Calibri Light" w:hAnsi="Calibri Light"/>
                <w:sz w:val="16"/>
                <w:szCs w:val="16"/>
              </w:rPr>
            </w:pPr>
            <w:del w:id="1194" w:author="Ashan Senel Asmone" w:date="2016-03-21T14:49:00Z">
              <w:r w:rsidRPr="004F3C8C" w:rsidDel="00135CEB">
                <w:rPr>
                  <w:rFonts w:ascii="Calibri Light" w:hAnsi="Calibri Light"/>
                  <w:sz w:val="16"/>
                  <w:szCs w:val="16"/>
                </w:rPr>
                <w:delText>ISO 3766:1995 Construction drawings -- Simplified representation of concrete reinforcement</w:delText>
              </w:r>
            </w:del>
            <w:ins w:id="1195" w:author="Ashan Senel Asmone" w:date="2016-03-21T14:49:00Z">
              <w:r w:rsidR="00135CEB">
                <w:rPr>
                  <w:rFonts w:ascii="Calibri Light" w:hAnsi="Calibri Light"/>
                  <w:sz w:val="16"/>
                  <w:szCs w:val="16"/>
                </w:rPr>
                <w:t>ISO 3766:2003  Construction drawings -- Simplified representation of concrete reinforcement</w:t>
              </w:r>
            </w:ins>
          </w:p>
          <w:p w14:paraId="65827965" w14:textId="77777777" w:rsidR="004F3C8C" w:rsidRPr="004F3C8C" w:rsidRDefault="004F3C8C" w:rsidP="004F3C8C">
            <w:pPr>
              <w:spacing w:after="120"/>
              <w:rPr>
                <w:rFonts w:ascii="Calibri Light" w:hAnsi="Calibri Light"/>
                <w:sz w:val="16"/>
                <w:szCs w:val="16"/>
              </w:rPr>
            </w:pPr>
            <w:del w:id="1196" w:author="Ashan Senel Asmone" w:date="2016-03-21T14:49:00Z">
              <w:r w:rsidRPr="004F3C8C" w:rsidDel="00135CEB">
                <w:rPr>
                  <w:rFonts w:ascii="Calibri Light" w:hAnsi="Calibri Light"/>
                  <w:sz w:val="16"/>
                  <w:szCs w:val="16"/>
                </w:rPr>
                <w:delText>ISO 3893:1977 Concrete -- Classification by compressive strength</w:delText>
              </w:r>
            </w:del>
          </w:p>
          <w:p w14:paraId="597806E2" w14:textId="77777777" w:rsidR="004F3C8C" w:rsidRPr="004F3C8C" w:rsidRDefault="004F3C8C" w:rsidP="004F3C8C">
            <w:pPr>
              <w:spacing w:after="120"/>
              <w:rPr>
                <w:rFonts w:ascii="Calibri Light" w:hAnsi="Calibri Light"/>
                <w:sz w:val="16"/>
                <w:szCs w:val="16"/>
              </w:rPr>
            </w:pPr>
            <w:del w:id="1197" w:author="Ashan Senel Asmone" w:date="2016-03-21T14:50:00Z">
              <w:r w:rsidRPr="004F3C8C" w:rsidDel="00135CEB">
                <w:rPr>
                  <w:rFonts w:ascii="Calibri Light" w:hAnsi="Calibri Light"/>
                  <w:sz w:val="16"/>
                  <w:szCs w:val="16"/>
                </w:rPr>
                <w:delText>ISO 4012:1978 Concrete -- Determination of compressive strength of test specimens</w:delText>
              </w:r>
            </w:del>
            <w:ins w:id="1198" w:author="Ashan Senel Asmone" w:date="2016-03-21T14:50:00Z">
              <w:r w:rsidR="00135CEB">
                <w:rPr>
                  <w:rFonts w:ascii="Calibri Light" w:hAnsi="Calibri Light"/>
                  <w:sz w:val="16"/>
                  <w:szCs w:val="16"/>
                </w:rPr>
                <w:t>ISO 1920-4:2005  Testing of concrete -- Part 4: Strength of hardened concrete</w:t>
              </w:r>
            </w:ins>
          </w:p>
          <w:p w14:paraId="6CACFB38" w14:textId="77777777" w:rsidR="004F3C8C" w:rsidRPr="004F3C8C" w:rsidRDefault="004F3C8C" w:rsidP="004F3C8C">
            <w:pPr>
              <w:spacing w:after="120"/>
              <w:rPr>
                <w:rFonts w:ascii="Calibri Light" w:hAnsi="Calibri Light"/>
                <w:sz w:val="16"/>
                <w:szCs w:val="16"/>
              </w:rPr>
            </w:pPr>
            <w:del w:id="1199" w:author="Ashan Senel Asmone" w:date="2016-03-21T14:51:00Z">
              <w:r w:rsidRPr="004F3C8C" w:rsidDel="00135CEB">
                <w:rPr>
                  <w:rFonts w:ascii="Calibri Light" w:hAnsi="Calibri Light"/>
                  <w:sz w:val="16"/>
                  <w:szCs w:val="16"/>
                </w:rPr>
                <w:delText>ISO 4013:1978 Concrete -- Determination of flexural strength of test specimens</w:delText>
              </w:r>
            </w:del>
          </w:p>
          <w:p w14:paraId="432E7B7F" w14:textId="77777777" w:rsidR="004F3C8C" w:rsidRPr="004F3C8C" w:rsidRDefault="004F3C8C" w:rsidP="004F3C8C">
            <w:pPr>
              <w:spacing w:after="120"/>
              <w:rPr>
                <w:rFonts w:ascii="Calibri Light" w:hAnsi="Calibri Light"/>
                <w:sz w:val="16"/>
                <w:szCs w:val="16"/>
              </w:rPr>
            </w:pPr>
            <w:del w:id="1200" w:author="Ashan Senel Asmone" w:date="2016-03-21T14:52:00Z">
              <w:r w:rsidRPr="004F3C8C" w:rsidDel="00135CEB">
                <w:rPr>
                  <w:rFonts w:ascii="Calibri Light" w:hAnsi="Calibri Light"/>
                  <w:sz w:val="16"/>
                  <w:szCs w:val="16"/>
                </w:rPr>
                <w:delText>ISO 4103:1979 Concrete -- Classification of consistency</w:delText>
              </w:r>
            </w:del>
          </w:p>
          <w:p w14:paraId="69447D31" w14:textId="77777777" w:rsidR="004F3C8C" w:rsidRPr="004F3C8C" w:rsidRDefault="004F3C8C" w:rsidP="004F3C8C">
            <w:pPr>
              <w:spacing w:after="120"/>
              <w:rPr>
                <w:rFonts w:ascii="Calibri Light" w:hAnsi="Calibri Light"/>
                <w:sz w:val="16"/>
                <w:szCs w:val="16"/>
              </w:rPr>
            </w:pPr>
            <w:del w:id="1201" w:author="Ashan Senel Asmone" w:date="2016-03-21T14:52:00Z">
              <w:r w:rsidRPr="004F3C8C" w:rsidDel="00135CEB">
                <w:rPr>
                  <w:rFonts w:ascii="Calibri Light" w:hAnsi="Calibri Light"/>
                  <w:sz w:val="16"/>
                  <w:szCs w:val="16"/>
                </w:rPr>
                <w:delText>ISO 4108:1980 Concrete -- Determination of tensile splitting strength of test specimens</w:delText>
              </w:r>
            </w:del>
          </w:p>
          <w:p w14:paraId="0383BAA3" w14:textId="77777777" w:rsidR="004F3C8C" w:rsidRPr="004F3C8C" w:rsidRDefault="004F3C8C" w:rsidP="004F3C8C">
            <w:pPr>
              <w:spacing w:after="120"/>
              <w:rPr>
                <w:rFonts w:ascii="Calibri Light" w:hAnsi="Calibri Light"/>
                <w:sz w:val="16"/>
                <w:szCs w:val="16"/>
              </w:rPr>
            </w:pPr>
            <w:del w:id="1202" w:author="Ashan Senel Asmone" w:date="2016-03-21T14:53:00Z">
              <w:r w:rsidRPr="004F3C8C" w:rsidDel="00135CEB">
                <w:rPr>
                  <w:rFonts w:ascii="Calibri Light" w:hAnsi="Calibri Light"/>
                  <w:sz w:val="16"/>
                  <w:szCs w:val="16"/>
                </w:rPr>
                <w:delText>ISO 4109:1980 Fresh concrete -- Determination of the consistency -- Slump test</w:delText>
              </w:r>
            </w:del>
            <w:ins w:id="1203" w:author="Ashan Senel Asmone" w:date="2016-03-21T14:53:00Z">
              <w:r w:rsidR="00135CEB">
                <w:rPr>
                  <w:rFonts w:ascii="Calibri Light" w:hAnsi="Calibri Light"/>
                  <w:sz w:val="16"/>
                  <w:szCs w:val="16"/>
                </w:rPr>
                <w:t>ISO 1920-2:2005  Testing of concrete -- Part 2: Properties of fresh concrete</w:t>
              </w:r>
            </w:ins>
          </w:p>
          <w:p w14:paraId="6F9BC006" w14:textId="77777777" w:rsidR="004F3C8C" w:rsidRPr="004F3C8C" w:rsidRDefault="004F3C8C" w:rsidP="004F3C8C">
            <w:pPr>
              <w:spacing w:after="120"/>
              <w:rPr>
                <w:rFonts w:ascii="Calibri Light" w:hAnsi="Calibri Light"/>
                <w:sz w:val="16"/>
                <w:szCs w:val="16"/>
              </w:rPr>
            </w:pPr>
            <w:del w:id="1204" w:author="Ashan Senel Asmone" w:date="2016-03-21T14:53:00Z">
              <w:r w:rsidRPr="004F3C8C" w:rsidDel="00135CEB">
                <w:rPr>
                  <w:rFonts w:ascii="Calibri Light" w:hAnsi="Calibri Light"/>
                  <w:sz w:val="16"/>
                  <w:szCs w:val="16"/>
                </w:rPr>
                <w:delText>ISO 4110:1979 Fresh concrete -- Determination of the consistency -- Vebe test</w:delText>
              </w:r>
            </w:del>
          </w:p>
          <w:p w14:paraId="4522AAF4" w14:textId="77777777" w:rsidR="004F3C8C" w:rsidRPr="004F3C8C" w:rsidRDefault="004F3C8C" w:rsidP="004F3C8C">
            <w:pPr>
              <w:spacing w:after="120"/>
              <w:rPr>
                <w:rFonts w:ascii="Calibri Light" w:hAnsi="Calibri Light"/>
                <w:sz w:val="16"/>
                <w:szCs w:val="16"/>
              </w:rPr>
            </w:pPr>
            <w:del w:id="1205" w:author="Ashan Senel Asmone" w:date="2016-03-21T14:54:00Z">
              <w:r w:rsidRPr="004F3C8C" w:rsidDel="00135CEB">
                <w:rPr>
                  <w:rFonts w:ascii="Calibri Light" w:hAnsi="Calibri Light"/>
                  <w:sz w:val="16"/>
                  <w:szCs w:val="16"/>
                </w:rPr>
                <w:delText>ISO 4111:1979 Fresh concrete -- Determination of consistency -- Degree of compactibility (Compaction index)</w:delText>
              </w:r>
            </w:del>
          </w:p>
          <w:p w14:paraId="5E052762" w14:textId="77777777" w:rsidR="004F3C8C" w:rsidRPr="004F3C8C" w:rsidRDefault="004F3C8C" w:rsidP="004F3C8C">
            <w:pPr>
              <w:spacing w:after="120"/>
              <w:rPr>
                <w:rFonts w:ascii="Calibri Light" w:hAnsi="Calibri Light"/>
                <w:sz w:val="16"/>
                <w:szCs w:val="16"/>
              </w:rPr>
            </w:pPr>
            <w:del w:id="1206" w:author="Ashan Senel Asmone" w:date="2016-03-21T14:55:00Z">
              <w:r w:rsidRPr="004F3C8C" w:rsidDel="00135CEB">
                <w:rPr>
                  <w:rFonts w:ascii="Calibri Light" w:hAnsi="Calibri Light"/>
                  <w:sz w:val="16"/>
                  <w:szCs w:val="16"/>
                </w:rPr>
                <w:delText>ISO 4635:1982 Rubber, vulcanized -- Preformed compression seals for use between concrete motorway paving sections -- Specification for material</w:delText>
              </w:r>
            </w:del>
            <w:ins w:id="1207" w:author="Ashan Senel Asmone" w:date="2016-03-21T14:55:00Z">
              <w:r w:rsidR="00135CEB">
                <w:rPr>
                  <w:rFonts w:ascii="Calibri Light" w:hAnsi="Calibri Light"/>
                  <w:sz w:val="16"/>
                  <w:szCs w:val="16"/>
                </w:rPr>
                <w:t>ISO 4635:2011  Rubber, vulcanized -- Preformed joint seals for use between concrete paving sections of highways -- Specification</w:t>
              </w:r>
            </w:ins>
          </w:p>
          <w:p w14:paraId="06C4C527" w14:textId="77777777" w:rsidR="004F3C8C" w:rsidRPr="004F3C8C" w:rsidDel="00A42019" w:rsidRDefault="004F3C8C" w:rsidP="004F3C8C">
            <w:pPr>
              <w:spacing w:after="120"/>
              <w:rPr>
                <w:del w:id="1208" w:author="Ashan Senel Asmone" w:date="2016-03-21T16:29:00Z"/>
                <w:rFonts w:ascii="Calibri Light" w:hAnsi="Calibri Light"/>
                <w:sz w:val="16"/>
                <w:szCs w:val="16"/>
              </w:rPr>
            </w:pPr>
            <w:del w:id="1209" w:author="Ashan Senel Asmone" w:date="2016-03-21T16:29:00Z">
              <w:r w:rsidRPr="004F3C8C" w:rsidDel="00A42019">
                <w:rPr>
                  <w:rFonts w:ascii="Calibri Light" w:hAnsi="Calibri Light"/>
                  <w:sz w:val="16"/>
                  <w:szCs w:val="16"/>
                </w:rPr>
                <w:delText>ISO 4848:1980 Concrete -- Determination of air content of freshly mixed concrete -- Pressure method</w:delText>
              </w:r>
            </w:del>
          </w:p>
          <w:p w14:paraId="45CC27E2" w14:textId="77777777" w:rsidR="004F3C8C" w:rsidRPr="004F3C8C" w:rsidRDefault="004F3C8C" w:rsidP="004F3C8C">
            <w:pPr>
              <w:spacing w:after="120"/>
              <w:rPr>
                <w:rFonts w:ascii="Calibri Light" w:hAnsi="Calibri Light"/>
                <w:sz w:val="16"/>
                <w:szCs w:val="16"/>
              </w:rPr>
            </w:pPr>
            <w:del w:id="1210" w:author="Ashan Senel Asmone" w:date="2016-03-21T14:56:00Z">
              <w:r w:rsidRPr="004F3C8C" w:rsidDel="00135CEB">
                <w:rPr>
                  <w:rFonts w:ascii="Calibri Light" w:hAnsi="Calibri Light"/>
                  <w:sz w:val="16"/>
                  <w:szCs w:val="16"/>
                </w:rPr>
                <w:delText>ISO 6274:1982 Concrete -- Sieve analysis of aggregates</w:delText>
              </w:r>
            </w:del>
            <w:ins w:id="1211" w:author="Ashan Senel Asmone" w:date="2016-03-21T14:56:00Z">
              <w:r w:rsidR="00135CEB">
                <w:rPr>
                  <w:rFonts w:ascii="Calibri Light" w:hAnsi="Calibri Light"/>
                  <w:sz w:val="16"/>
                  <w:szCs w:val="16"/>
                </w:rPr>
                <w:t>ISO 6274:1982 Concrete -- Sieve analysis of aggregates</w:t>
              </w:r>
            </w:ins>
          </w:p>
          <w:p w14:paraId="4422E437" w14:textId="77777777" w:rsidR="004F3C8C" w:rsidRPr="004F3C8C" w:rsidRDefault="004F3C8C" w:rsidP="004F3C8C">
            <w:pPr>
              <w:spacing w:after="120"/>
              <w:rPr>
                <w:rFonts w:ascii="Calibri Light" w:hAnsi="Calibri Light"/>
                <w:sz w:val="16"/>
                <w:szCs w:val="16"/>
              </w:rPr>
            </w:pPr>
            <w:del w:id="1212" w:author="Ashan Senel Asmone" w:date="2016-03-21T14:57:00Z">
              <w:r w:rsidRPr="004F3C8C" w:rsidDel="00135CEB">
                <w:rPr>
                  <w:rFonts w:ascii="Calibri Light" w:hAnsi="Calibri Light"/>
                  <w:sz w:val="16"/>
                  <w:szCs w:val="16"/>
                </w:rPr>
                <w:delText>ISO 6275:1982 Concrete, hardened -- Determination of density</w:delText>
              </w:r>
            </w:del>
            <w:ins w:id="1213" w:author="Ashan Senel Asmone" w:date="2016-03-21T14:57:00Z">
              <w:r w:rsidR="00135CEB">
                <w:rPr>
                  <w:rFonts w:ascii="Calibri Light" w:hAnsi="Calibri Light"/>
                  <w:sz w:val="16"/>
                  <w:szCs w:val="16"/>
                </w:rPr>
                <w:t>ISO 1920-5:2004  Testing of concrete -- Part 5: Properties of hardened concrete other than strength</w:t>
              </w:r>
            </w:ins>
          </w:p>
          <w:p w14:paraId="0999E707" w14:textId="77777777" w:rsidR="004F3C8C" w:rsidRPr="004F3C8C" w:rsidRDefault="004F3C8C" w:rsidP="004F3C8C">
            <w:pPr>
              <w:spacing w:after="120"/>
              <w:rPr>
                <w:rFonts w:ascii="Calibri Light" w:hAnsi="Calibri Light"/>
                <w:sz w:val="16"/>
                <w:szCs w:val="16"/>
              </w:rPr>
            </w:pPr>
            <w:del w:id="1214" w:author="Ashan Senel Asmone" w:date="2016-03-21T14:58:00Z">
              <w:r w:rsidRPr="004F3C8C" w:rsidDel="00135CEB">
                <w:rPr>
                  <w:rFonts w:ascii="Calibri Light" w:hAnsi="Calibri Light"/>
                  <w:sz w:val="16"/>
                  <w:szCs w:val="16"/>
                </w:rPr>
                <w:delText>ISO 6276:1982 Concrete, compacted fresh -- Determination of density</w:delText>
              </w:r>
            </w:del>
          </w:p>
          <w:p w14:paraId="7040B13C" w14:textId="77777777" w:rsidR="004F3C8C" w:rsidRPr="004F3C8C" w:rsidRDefault="004F3C8C" w:rsidP="004F3C8C">
            <w:pPr>
              <w:spacing w:after="120"/>
              <w:rPr>
                <w:rFonts w:ascii="Calibri Light" w:hAnsi="Calibri Light"/>
                <w:sz w:val="16"/>
                <w:szCs w:val="16"/>
              </w:rPr>
            </w:pPr>
            <w:del w:id="1215" w:author="Ashan Senel Asmone" w:date="2016-03-21T14:59:00Z">
              <w:r w:rsidRPr="004F3C8C" w:rsidDel="00135CEB">
                <w:rPr>
                  <w:rFonts w:ascii="Calibri Light" w:hAnsi="Calibri Light"/>
                  <w:sz w:val="16"/>
                  <w:szCs w:val="16"/>
                </w:rPr>
                <w:delText>ISO 6782:1982 Aggregates for concrete -- Determination of bulk density</w:delText>
              </w:r>
            </w:del>
            <w:ins w:id="1216" w:author="Ashan Senel Asmone" w:date="2016-03-21T14:59:00Z">
              <w:r w:rsidR="00135CEB">
                <w:rPr>
                  <w:rFonts w:ascii="Calibri Light" w:hAnsi="Calibri Light"/>
                  <w:sz w:val="16"/>
                  <w:szCs w:val="16"/>
                </w:rPr>
                <w:t>ISO 6782:1982 Aggregates for concrete -- Determination of bulk density</w:t>
              </w:r>
            </w:ins>
          </w:p>
          <w:p w14:paraId="7CDC45C0" w14:textId="77777777" w:rsidR="004F3C8C" w:rsidRPr="004F3C8C" w:rsidRDefault="004F3C8C" w:rsidP="004F3C8C">
            <w:pPr>
              <w:spacing w:after="120"/>
              <w:rPr>
                <w:rFonts w:ascii="Calibri Light" w:hAnsi="Calibri Light"/>
                <w:sz w:val="16"/>
                <w:szCs w:val="16"/>
              </w:rPr>
            </w:pPr>
            <w:del w:id="1217" w:author="Ashan Senel Asmone" w:date="2016-03-21T14:59:00Z">
              <w:r w:rsidRPr="004F3C8C" w:rsidDel="00135CEB">
                <w:rPr>
                  <w:rFonts w:ascii="Calibri Light" w:hAnsi="Calibri Light"/>
                  <w:sz w:val="16"/>
                  <w:szCs w:val="16"/>
                </w:rPr>
                <w:delText>ISO 6783:1982 Coarse aggregates for concrete -- Determination of particle density and water absorption -- Hydrostatic balance method</w:delText>
              </w:r>
            </w:del>
            <w:ins w:id="1218" w:author="Ashan Senel Asmone" w:date="2016-03-21T14:59:00Z">
              <w:r w:rsidR="00135CEB">
                <w:rPr>
                  <w:rFonts w:ascii="Calibri Light" w:hAnsi="Calibri Light"/>
                  <w:sz w:val="16"/>
                  <w:szCs w:val="16"/>
                </w:rPr>
                <w:t>ISO 6783:1982  Coarse aggregates for concrete -- Determination of particle density and water absorption -- Hydrostatic balance method</w:t>
              </w:r>
            </w:ins>
          </w:p>
          <w:p w14:paraId="296CD9CD" w14:textId="77777777" w:rsidR="004F3C8C" w:rsidRPr="004F3C8C" w:rsidRDefault="004F3C8C" w:rsidP="004F3C8C">
            <w:pPr>
              <w:spacing w:after="120"/>
              <w:rPr>
                <w:rFonts w:ascii="Calibri Light" w:hAnsi="Calibri Light"/>
                <w:sz w:val="16"/>
                <w:szCs w:val="16"/>
              </w:rPr>
            </w:pPr>
            <w:del w:id="1219" w:author="Ashan Senel Asmone" w:date="2016-03-21T14:59:00Z">
              <w:r w:rsidRPr="004F3C8C" w:rsidDel="00135CEB">
                <w:rPr>
                  <w:rFonts w:ascii="Calibri Light" w:hAnsi="Calibri Light"/>
                  <w:sz w:val="16"/>
                  <w:szCs w:val="16"/>
                </w:rPr>
                <w:delText>ISO 6784:1982 Concrete -- Determination of static modulus of elasticity in compression</w:delText>
              </w:r>
            </w:del>
            <w:ins w:id="1220" w:author="Ashan Senel Asmone" w:date="2016-03-21T14:59:00Z">
              <w:r w:rsidR="00135CEB">
                <w:rPr>
                  <w:rFonts w:ascii="Calibri Light" w:hAnsi="Calibri Light"/>
                  <w:sz w:val="16"/>
                  <w:szCs w:val="16"/>
                </w:rPr>
                <w:t>ISO 1920-10:2010  Testing of concrete -- Part 10: Determination of static modulus of elasticity in compression</w:t>
              </w:r>
            </w:ins>
          </w:p>
          <w:p w14:paraId="4FEC5B79" w14:textId="77777777" w:rsidR="004F3C8C" w:rsidRPr="004F3C8C" w:rsidRDefault="004F3C8C" w:rsidP="004F3C8C">
            <w:pPr>
              <w:spacing w:after="120"/>
              <w:rPr>
                <w:rFonts w:ascii="Calibri Light" w:hAnsi="Calibri Light"/>
                <w:sz w:val="16"/>
                <w:szCs w:val="16"/>
              </w:rPr>
            </w:pPr>
            <w:del w:id="1221" w:author="Ashan Senel Asmone" w:date="2016-03-21T15:00:00Z">
              <w:r w:rsidRPr="004F3C8C" w:rsidDel="00135CEB">
                <w:rPr>
                  <w:rFonts w:ascii="Calibri Light" w:hAnsi="Calibri Light"/>
                  <w:sz w:val="16"/>
                  <w:szCs w:val="16"/>
                </w:rPr>
                <w:delText>ISO 7033:1987 Fine and coarse aggregates for concrete -- Determination of the particle mass-per-volume and water absorption -- Pycnometer method</w:delText>
              </w:r>
            </w:del>
            <w:ins w:id="1222" w:author="Ashan Senel Asmone" w:date="2016-03-21T15:00:00Z">
              <w:r w:rsidR="00135CEB">
                <w:rPr>
                  <w:rFonts w:ascii="Calibri Light" w:hAnsi="Calibri Light"/>
                  <w:sz w:val="16"/>
                  <w:szCs w:val="16"/>
                </w:rPr>
                <w:t>ISO 7033:1987  Fine and coarse aggregates for concrete -- Determination of the particle mass-per-volume and water absorption -- Pycnometer method</w:t>
              </w:r>
            </w:ins>
          </w:p>
          <w:p w14:paraId="397E0E2B" w14:textId="77777777" w:rsidR="004F3C8C" w:rsidRPr="004F3C8C" w:rsidRDefault="004F3C8C" w:rsidP="004F3C8C">
            <w:pPr>
              <w:spacing w:after="120"/>
              <w:rPr>
                <w:rFonts w:ascii="Calibri Light" w:hAnsi="Calibri Light"/>
                <w:sz w:val="16"/>
                <w:szCs w:val="16"/>
              </w:rPr>
            </w:pPr>
            <w:del w:id="1223" w:author="Ashan Senel Asmone" w:date="2016-03-21T15:00:00Z">
              <w:r w:rsidRPr="004F3C8C" w:rsidDel="00135CEB">
                <w:rPr>
                  <w:rFonts w:ascii="Calibri Light" w:hAnsi="Calibri Light"/>
                  <w:sz w:val="16"/>
                  <w:szCs w:val="16"/>
                </w:rPr>
                <w:delText>ISO 7728:1985 Typical horizontal joints between an external wall of prefabricated ordinary concrete components and a concrete floor -- Properties. characteristics and classification criteria</w:delText>
              </w:r>
            </w:del>
            <w:ins w:id="1224" w:author="Ashan Senel Asmone" w:date="2016-03-21T15:00:00Z">
              <w:r w:rsidR="00135CEB">
                <w:rPr>
                  <w:rFonts w:ascii="Calibri Light" w:hAnsi="Calibri Light"/>
                  <w:sz w:val="16"/>
                  <w:szCs w:val="16"/>
                </w:rPr>
                <w:t>ISO 7728:1985 Typical horizontal joints between an external wall of prefabricated ordinary concrete components and a concrete floor -- Properties. characteristics and classification criteria</w:t>
              </w:r>
            </w:ins>
          </w:p>
          <w:p w14:paraId="33F25FF6" w14:textId="77777777" w:rsidR="004F3C8C" w:rsidRPr="004F3C8C" w:rsidRDefault="004F3C8C" w:rsidP="004F3C8C">
            <w:pPr>
              <w:spacing w:after="120"/>
              <w:rPr>
                <w:rFonts w:ascii="Calibri Light" w:hAnsi="Calibri Light"/>
                <w:sz w:val="16"/>
                <w:szCs w:val="16"/>
              </w:rPr>
            </w:pPr>
            <w:del w:id="1225" w:author="Ashan Senel Asmone" w:date="2016-03-21T15:01:00Z">
              <w:r w:rsidRPr="004F3C8C" w:rsidDel="00135CEB">
                <w:rPr>
                  <w:rFonts w:ascii="Calibri Light" w:hAnsi="Calibri Light"/>
                  <w:sz w:val="16"/>
                  <w:szCs w:val="16"/>
                </w:rPr>
                <w:delText>ISO 7729:1985 Typical vertical joints between two prefabricated ordinary concrete external wall components -- Properties, characteristics and classification criteria</w:delText>
              </w:r>
            </w:del>
            <w:ins w:id="1226" w:author="Ashan Senel Asmone" w:date="2016-03-21T15:01:00Z">
              <w:r w:rsidR="00135CEB">
                <w:rPr>
                  <w:rFonts w:ascii="Calibri Light" w:hAnsi="Calibri Light"/>
                  <w:sz w:val="16"/>
                  <w:szCs w:val="16"/>
                </w:rPr>
                <w:t xml:space="preserve">ISO 7729:1985 Typical vertical joints between two prefabricated ordinary concrete external wall components -- Properties, characteristics and classification criteria </w:t>
              </w:r>
            </w:ins>
          </w:p>
          <w:p w14:paraId="7458401F" w14:textId="77777777" w:rsidR="004F3C8C" w:rsidRPr="004F3C8C" w:rsidRDefault="004F3C8C" w:rsidP="004F3C8C">
            <w:pPr>
              <w:spacing w:after="120"/>
              <w:rPr>
                <w:rFonts w:ascii="Calibri Light" w:hAnsi="Calibri Light"/>
                <w:sz w:val="16"/>
                <w:szCs w:val="16"/>
              </w:rPr>
            </w:pPr>
            <w:del w:id="1227" w:author="Ashan Senel Asmone" w:date="2016-03-21T15:01:00Z">
              <w:r w:rsidRPr="004F3C8C" w:rsidDel="00135CEB">
                <w:rPr>
                  <w:rFonts w:ascii="Calibri Light" w:hAnsi="Calibri Light"/>
                  <w:sz w:val="16"/>
                  <w:szCs w:val="16"/>
                </w:rPr>
                <w:delText>ISO 7844:1985 Grooved vertical joints with connecting bars and concrete infill between large reinforced concrete panels -- Laboratory mechanical tests -- Effect of tangential loading</w:delText>
              </w:r>
            </w:del>
            <w:ins w:id="1228" w:author="Ashan Senel Asmone" w:date="2016-03-21T15:01:00Z">
              <w:r w:rsidR="00135CEB">
                <w:rPr>
                  <w:rFonts w:ascii="Calibri Light" w:hAnsi="Calibri Light"/>
                  <w:sz w:val="16"/>
                  <w:szCs w:val="16"/>
                </w:rPr>
                <w:t>ISO 7844:1985 Grooved vertical joints with connecting bars and concrete infill between large reinforced concrete panels -- Laboratory mechanical tests -- Effect of tangential loading</w:t>
              </w:r>
            </w:ins>
          </w:p>
          <w:p w14:paraId="78A0EAB5" w14:textId="77777777" w:rsidR="004F3C8C" w:rsidRPr="004F3C8C" w:rsidRDefault="004F3C8C" w:rsidP="004F3C8C">
            <w:pPr>
              <w:spacing w:after="120"/>
              <w:rPr>
                <w:rFonts w:ascii="Calibri Light" w:hAnsi="Calibri Light"/>
                <w:sz w:val="16"/>
                <w:szCs w:val="16"/>
              </w:rPr>
            </w:pPr>
            <w:del w:id="1229" w:author="Ashan Senel Asmone" w:date="2016-03-21T15:01:00Z">
              <w:r w:rsidRPr="004F3C8C" w:rsidDel="00135CEB">
                <w:rPr>
                  <w:rFonts w:ascii="Calibri Light" w:hAnsi="Calibri Light"/>
                  <w:sz w:val="16"/>
                  <w:szCs w:val="16"/>
                </w:rPr>
                <w:delText>ISO 7845:1985 Horizontal joints between load-bearing walls and concrete floors -- Laboratory mechanical tests -- Effect of vertical loading and of moments transmitted by the floors</w:delText>
              </w:r>
            </w:del>
            <w:ins w:id="1230" w:author="Ashan Senel Asmone" w:date="2016-03-21T15:01:00Z">
              <w:r w:rsidR="00135CEB">
                <w:rPr>
                  <w:rFonts w:ascii="Calibri Light" w:hAnsi="Calibri Light"/>
                  <w:sz w:val="16"/>
                  <w:szCs w:val="16"/>
                </w:rPr>
                <w:t xml:space="preserve">ISO 7845:1985 Horizontal joints between load-bearing walls and concrete floors -- Laboratory mechanical tests -- Effect of vertical loading and of moments transmitted by the floors </w:t>
              </w:r>
            </w:ins>
            <w:r w:rsidRPr="004F3C8C">
              <w:rPr>
                <w:rFonts w:ascii="Calibri Light" w:hAnsi="Calibri Light"/>
                <w:sz w:val="16"/>
                <w:szCs w:val="16"/>
              </w:rPr>
              <w:t> </w:t>
            </w:r>
          </w:p>
          <w:p w14:paraId="50590EEC" w14:textId="77777777" w:rsidR="004F3C8C" w:rsidRPr="004F3C8C" w:rsidRDefault="004F3C8C" w:rsidP="004F3C8C">
            <w:pPr>
              <w:spacing w:after="120"/>
              <w:rPr>
                <w:rFonts w:ascii="Calibri Light" w:hAnsi="Calibri Light"/>
                <w:sz w:val="16"/>
                <w:szCs w:val="16"/>
              </w:rPr>
            </w:pPr>
            <w:r w:rsidRPr="004F3C8C">
              <w:rPr>
                <w:rFonts w:ascii="Calibri Light" w:hAnsi="Calibri Light"/>
                <w:b/>
                <w:bCs/>
                <w:sz w:val="16"/>
                <w:szCs w:val="16"/>
                <w:u w:val="single"/>
              </w:rPr>
              <w:t>Reinforcement</w:t>
            </w:r>
          </w:p>
          <w:p w14:paraId="039E669A" w14:textId="77777777" w:rsidR="004F3C8C" w:rsidRPr="004F3C8C" w:rsidRDefault="004F3C8C" w:rsidP="004F3C8C">
            <w:pPr>
              <w:spacing w:after="120"/>
              <w:rPr>
                <w:rFonts w:ascii="Calibri Light" w:hAnsi="Calibri Light"/>
                <w:sz w:val="16"/>
                <w:szCs w:val="16"/>
              </w:rPr>
            </w:pPr>
            <w:del w:id="1231" w:author="Ashan Senel Asmone" w:date="2016-03-21T15:02:00Z">
              <w:r w:rsidRPr="004F3C8C" w:rsidDel="00135CEB">
                <w:rPr>
                  <w:rFonts w:ascii="Calibri Light" w:hAnsi="Calibri Light"/>
                  <w:sz w:val="16"/>
                  <w:szCs w:val="16"/>
                </w:rPr>
                <w:delText>ISO 6934-1:1991 Steel for the prestressing of concrete -- Part 1: General requirements</w:delText>
              </w:r>
            </w:del>
            <w:ins w:id="1232" w:author="Ashan Senel Asmone" w:date="2016-03-21T15:02:00Z">
              <w:r w:rsidR="00135CEB">
                <w:rPr>
                  <w:rFonts w:ascii="Calibri Light" w:hAnsi="Calibri Light"/>
                  <w:sz w:val="16"/>
                  <w:szCs w:val="16"/>
                </w:rPr>
                <w:t xml:space="preserve">ISO 6934-1:1991 Steel for the prestressing of concrete -- Part 1: General requirements </w:t>
              </w:r>
            </w:ins>
          </w:p>
          <w:p w14:paraId="6ED2E6E0" w14:textId="77777777" w:rsidR="004F3C8C" w:rsidRPr="004F3C8C" w:rsidRDefault="004F3C8C" w:rsidP="004F3C8C">
            <w:pPr>
              <w:spacing w:after="120"/>
              <w:rPr>
                <w:rFonts w:ascii="Calibri Light" w:hAnsi="Calibri Light"/>
                <w:sz w:val="16"/>
                <w:szCs w:val="16"/>
              </w:rPr>
            </w:pPr>
            <w:del w:id="1233" w:author="Ashan Senel Asmone" w:date="2016-03-21T15:03:00Z">
              <w:r w:rsidRPr="004F3C8C" w:rsidDel="00135CEB">
                <w:rPr>
                  <w:rFonts w:ascii="Calibri Light" w:hAnsi="Calibri Light"/>
                  <w:sz w:val="16"/>
                  <w:szCs w:val="16"/>
                </w:rPr>
                <w:delText>ISO 6934-2:1991 Steel for the prestressing of concrete -- Part 2: Cold-drawn wire</w:delText>
              </w:r>
            </w:del>
            <w:ins w:id="1234" w:author="Ashan Senel Asmone" w:date="2016-03-21T15:03:00Z">
              <w:r w:rsidR="00135CEB">
                <w:rPr>
                  <w:rFonts w:ascii="Calibri Light" w:hAnsi="Calibri Light"/>
                  <w:sz w:val="16"/>
                  <w:szCs w:val="16"/>
                </w:rPr>
                <w:t xml:space="preserve">ISO 6934-2:1991 Steel for the prestressing of concrete -- Part 2: Cold-drawn wire </w:t>
              </w:r>
            </w:ins>
          </w:p>
          <w:p w14:paraId="2BF023C6" w14:textId="77777777" w:rsidR="004F3C8C" w:rsidRPr="004F3C8C" w:rsidRDefault="004F3C8C" w:rsidP="004F3C8C">
            <w:pPr>
              <w:spacing w:after="120"/>
              <w:rPr>
                <w:rFonts w:ascii="Calibri Light" w:hAnsi="Calibri Light"/>
                <w:sz w:val="16"/>
                <w:szCs w:val="16"/>
              </w:rPr>
            </w:pPr>
            <w:del w:id="1235" w:author="Ashan Senel Asmone" w:date="2016-03-21T15:03:00Z">
              <w:r w:rsidRPr="004F3C8C" w:rsidDel="00135CEB">
                <w:rPr>
                  <w:rFonts w:ascii="Calibri Light" w:hAnsi="Calibri Light"/>
                  <w:sz w:val="16"/>
                  <w:szCs w:val="16"/>
                </w:rPr>
                <w:delText>ISO 6934-3:1991 Steel for the prestressing of concrete -- Part 3: Quenched and tempered wire</w:delText>
              </w:r>
            </w:del>
            <w:ins w:id="1236" w:author="Ashan Senel Asmone" w:date="2016-03-21T15:03:00Z">
              <w:r w:rsidR="00135CEB">
                <w:rPr>
                  <w:rFonts w:ascii="Calibri Light" w:hAnsi="Calibri Light"/>
                  <w:sz w:val="16"/>
                  <w:szCs w:val="16"/>
                </w:rPr>
                <w:t xml:space="preserve">ISO 6934-3:1991 Steel for the prestressing of concrete -- Part 3: Quenched and tempered wire </w:t>
              </w:r>
            </w:ins>
          </w:p>
          <w:p w14:paraId="36993B45" w14:textId="77777777" w:rsidR="004F3C8C" w:rsidRPr="004F3C8C" w:rsidRDefault="004F3C8C" w:rsidP="004F3C8C">
            <w:pPr>
              <w:spacing w:after="120"/>
              <w:rPr>
                <w:rFonts w:ascii="Calibri Light" w:hAnsi="Calibri Light"/>
                <w:sz w:val="16"/>
                <w:szCs w:val="16"/>
              </w:rPr>
            </w:pPr>
            <w:del w:id="1237" w:author="Ashan Senel Asmone" w:date="2016-03-21T15:03:00Z">
              <w:r w:rsidRPr="004F3C8C" w:rsidDel="00135CEB">
                <w:rPr>
                  <w:rFonts w:ascii="Calibri Light" w:hAnsi="Calibri Light"/>
                  <w:sz w:val="16"/>
                  <w:szCs w:val="16"/>
                </w:rPr>
                <w:delText>ISO 6934-4:1991 Steel for the prestressing of concrete -- Part 4: Strand</w:delText>
              </w:r>
            </w:del>
            <w:ins w:id="1238" w:author="Ashan Senel Asmone" w:date="2016-03-21T15:03:00Z">
              <w:r w:rsidR="00135CEB">
                <w:rPr>
                  <w:rFonts w:ascii="Calibri Light" w:hAnsi="Calibri Light"/>
                  <w:sz w:val="16"/>
                  <w:szCs w:val="16"/>
                </w:rPr>
                <w:t xml:space="preserve">ISO 6934-4:1991 Steel for the prestressing of concrete -- Part 4: Strand </w:t>
              </w:r>
            </w:ins>
          </w:p>
          <w:p w14:paraId="2F83A5D3" w14:textId="77777777" w:rsidR="004F3C8C" w:rsidRPr="004F3C8C" w:rsidRDefault="004F3C8C" w:rsidP="004F3C8C">
            <w:pPr>
              <w:spacing w:after="120"/>
              <w:rPr>
                <w:rFonts w:ascii="Calibri Light" w:hAnsi="Calibri Light"/>
                <w:sz w:val="16"/>
                <w:szCs w:val="16"/>
              </w:rPr>
            </w:pPr>
            <w:del w:id="1239" w:author="Ashan Senel Asmone" w:date="2016-03-21T15:04:00Z">
              <w:r w:rsidRPr="004F3C8C" w:rsidDel="00135CEB">
                <w:rPr>
                  <w:rFonts w:ascii="Calibri Light" w:hAnsi="Calibri Light"/>
                  <w:sz w:val="16"/>
                  <w:szCs w:val="16"/>
                </w:rPr>
                <w:delText>ISO 6934-5:1991 Steel for the prestressing of concrete -- Part 5: Hot-rolled steel bars with or without subsequent processing</w:delText>
              </w:r>
            </w:del>
            <w:ins w:id="1240" w:author="Ashan Senel Asmone" w:date="2016-03-21T15:04:00Z">
              <w:r w:rsidR="00135CEB">
                <w:rPr>
                  <w:rFonts w:ascii="Calibri Light" w:hAnsi="Calibri Light"/>
                  <w:sz w:val="16"/>
                  <w:szCs w:val="16"/>
                </w:rPr>
                <w:t>ISO 6934-5:1991 Steel for the prestressing of concrete -- Part 5: Hot-rolled steel bars with or without subsequent processing</w:t>
              </w:r>
            </w:ins>
          </w:p>
          <w:p w14:paraId="687D6EBC" w14:textId="77777777" w:rsidR="004F3C8C" w:rsidRPr="004F3C8C" w:rsidRDefault="004F3C8C" w:rsidP="004F3C8C">
            <w:pPr>
              <w:spacing w:after="120"/>
              <w:rPr>
                <w:rFonts w:ascii="Calibri Light" w:hAnsi="Calibri Light"/>
                <w:sz w:val="16"/>
                <w:szCs w:val="16"/>
              </w:rPr>
            </w:pPr>
            <w:del w:id="1241" w:author="Ashan Senel Asmone" w:date="2016-03-21T15:04:00Z">
              <w:r w:rsidRPr="004F3C8C" w:rsidDel="00135CEB">
                <w:rPr>
                  <w:rFonts w:ascii="Calibri Light" w:hAnsi="Calibri Light"/>
                  <w:sz w:val="16"/>
                  <w:szCs w:val="16"/>
                </w:rPr>
                <w:delText>ISO 6935-1:1991 Steel for the reinforcement of concrete -- Part 1: Plain bars</w:delText>
              </w:r>
            </w:del>
            <w:ins w:id="1242" w:author="Ashan Senel Asmone" w:date="2016-03-21T15:04:00Z">
              <w:r w:rsidR="00135CEB">
                <w:rPr>
                  <w:rFonts w:ascii="Calibri Light" w:hAnsi="Calibri Light"/>
                  <w:sz w:val="16"/>
                  <w:szCs w:val="16"/>
                </w:rPr>
                <w:t>ISO 6935-1:2007 Steel for the reinforcement of concrete -- Part 1: Plain bars</w:t>
              </w:r>
            </w:ins>
          </w:p>
          <w:p w14:paraId="2F0E0F65" w14:textId="77777777" w:rsidR="004F3C8C" w:rsidRPr="004F3C8C" w:rsidRDefault="004F3C8C" w:rsidP="004F3C8C">
            <w:pPr>
              <w:spacing w:after="120"/>
              <w:rPr>
                <w:rFonts w:ascii="Calibri Light" w:hAnsi="Calibri Light"/>
                <w:sz w:val="16"/>
                <w:szCs w:val="16"/>
              </w:rPr>
            </w:pPr>
            <w:del w:id="1243" w:author="Ashan Senel Asmone" w:date="2016-03-21T15:05:00Z">
              <w:r w:rsidRPr="004F3C8C" w:rsidDel="00135CEB">
                <w:rPr>
                  <w:rFonts w:ascii="Calibri Light" w:hAnsi="Calibri Light"/>
                  <w:sz w:val="16"/>
                  <w:szCs w:val="16"/>
                </w:rPr>
                <w:delText>ISO 6935-2:1991 Steel for the reinforcement of concrete -- Part 2: Ribbed bars</w:delText>
              </w:r>
            </w:del>
            <w:ins w:id="1244" w:author="Ashan Senel Asmone" w:date="2016-03-21T15:05:00Z">
              <w:r w:rsidR="00135CEB">
                <w:rPr>
                  <w:rFonts w:ascii="Calibri Light" w:hAnsi="Calibri Light"/>
                  <w:sz w:val="16"/>
                  <w:szCs w:val="16"/>
                </w:rPr>
                <w:t>ISO 6935-2:2015  Steel for the reinforcement of concrete -- Part 2: Ribbed bars</w:t>
              </w:r>
            </w:ins>
          </w:p>
          <w:p w14:paraId="49715B26" w14:textId="77777777" w:rsidR="004F3C8C" w:rsidRPr="004F3C8C" w:rsidRDefault="004F3C8C" w:rsidP="004F3C8C">
            <w:pPr>
              <w:spacing w:after="120"/>
              <w:rPr>
                <w:rFonts w:ascii="Calibri Light" w:hAnsi="Calibri Light"/>
                <w:sz w:val="16"/>
                <w:szCs w:val="16"/>
              </w:rPr>
            </w:pPr>
            <w:del w:id="1245" w:author="Ashan Senel Asmone" w:date="2016-03-21T15:10:00Z">
              <w:r w:rsidRPr="004F3C8C" w:rsidDel="00411DBF">
                <w:rPr>
                  <w:rFonts w:ascii="Calibri Light" w:hAnsi="Calibri Light"/>
                  <w:sz w:val="16"/>
                  <w:szCs w:val="16"/>
                </w:rPr>
                <w:delText>ISO 6935-3:1992 Steel for the reinforcement of concrete -- Part 3: Welded fabric</w:delText>
              </w:r>
            </w:del>
            <w:ins w:id="1246" w:author="Ashan Senel Asmone" w:date="2016-03-21T15:10:00Z">
              <w:r w:rsidR="00411DBF">
                <w:rPr>
                  <w:rFonts w:ascii="Calibri Light" w:hAnsi="Calibri Light"/>
                  <w:sz w:val="16"/>
                  <w:szCs w:val="16"/>
                </w:rPr>
                <w:t>ISO 6935-3:1992  Steel for the reinforcement of concrete -- Part 3: Welded fabric</w:t>
              </w:r>
            </w:ins>
          </w:p>
          <w:p w14:paraId="1CC2A942" w14:textId="77777777" w:rsidR="004F3C8C" w:rsidRPr="004F3C8C" w:rsidRDefault="004F3C8C" w:rsidP="004F3C8C">
            <w:pPr>
              <w:spacing w:after="120"/>
              <w:rPr>
                <w:rFonts w:ascii="Calibri Light" w:hAnsi="Calibri Light"/>
                <w:sz w:val="16"/>
                <w:szCs w:val="16"/>
              </w:rPr>
            </w:pPr>
            <w:del w:id="1247" w:author="Ashan Senel Asmone" w:date="2016-03-21T15:10:00Z">
              <w:r w:rsidRPr="004F3C8C" w:rsidDel="00411DBF">
                <w:rPr>
                  <w:rFonts w:ascii="Calibri Light" w:hAnsi="Calibri Light"/>
                  <w:sz w:val="16"/>
                  <w:szCs w:val="16"/>
                </w:rPr>
                <w:delText>ISO 10144:1991 Certification scheme for steel bars and wires for the reinforcement of concrete structures</w:delText>
              </w:r>
            </w:del>
            <w:ins w:id="1248" w:author="Ashan Senel Asmone" w:date="2016-03-21T15:10:00Z">
              <w:r w:rsidR="00411DBF">
                <w:rPr>
                  <w:rFonts w:ascii="Calibri Light" w:hAnsi="Calibri Light"/>
                  <w:sz w:val="16"/>
                  <w:szCs w:val="16"/>
                </w:rPr>
                <w:t>ISO 10144:1991 Certification scheme for steel bars and wires for the reinforcement of concrete structures</w:t>
              </w:r>
            </w:ins>
          </w:p>
          <w:p w14:paraId="72E40464" w14:textId="77777777" w:rsidR="004F3C8C" w:rsidRPr="004F3C8C" w:rsidRDefault="004F3C8C" w:rsidP="004F3C8C">
            <w:pPr>
              <w:spacing w:after="120"/>
              <w:rPr>
                <w:rFonts w:ascii="Calibri Light" w:hAnsi="Calibri Light"/>
                <w:sz w:val="16"/>
                <w:szCs w:val="16"/>
              </w:rPr>
            </w:pPr>
            <w:del w:id="1249" w:author="Ashan Senel Asmone" w:date="2016-03-21T15:11:00Z">
              <w:r w:rsidRPr="004F3C8C" w:rsidDel="00411DBF">
                <w:rPr>
                  <w:rFonts w:ascii="Calibri Light" w:hAnsi="Calibri Light"/>
                  <w:sz w:val="16"/>
                  <w:szCs w:val="16"/>
                </w:rPr>
                <w:delText>ISO 10544:1992 Cold-reduced steel wire for the reinforcement of concrete and the manufacture of welded fabric</w:delText>
              </w:r>
            </w:del>
            <w:ins w:id="1250" w:author="Ashan Senel Asmone" w:date="2016-03-21T15:11:00Z">
              <w:r w:rsidR="00411DBF">
                <w:rPr>
                  <w:rFonts w:ascii="Calibri Light" w:hAnsi="Calibri Light"/>
                  <w:sz w:val="16"/>
                  <w:szCs w:val="16"/>
                </w:rPr>
                <w:t>ISO 10544:1992 Cold-reduced steel wire for the reinforcement of concrete and the manufacture of welded fabric</w:t>
              </w:r>
            </w:ins>
          </w:p>
          <w:p w14:paraId="3089721B" w14:textId="77777777" w:rsidR="004F3C8C" w:rsidRPr="004F3C8C" w:rsidRDefault="004F3C8C" w:rsidP="004F3C8C">
            <w:pPr>
              <w:spacing w:after="120"/>
              <w:rPr>
                <w:rFonts w:ascii="Calibri Light" w:hAnsi="Calibri Light"/>
                <w:sz w:val="16"/>
                <w:szCs w:val="16"/>
              </w:rPr>
            </w:pPr>
            <w:del w:id="1251" w:author="Ashan Senel Asmone" w:date="2016-03-21T15:11:00Z">
              <w:r w:rsidRPr="004F3C8C" w:rsidDel="00411DBF">
                <w:rPr>
                  <w:rFonts w:ascii="Calibri Light" w:hAnsi="Calibri Light"/>
                  <w:sz w:val="16"/>
                  <w:szCs w:val="16"/>
                </w:rPr>
                <w:delText>ISO 11082:1992 Certification scheme for welded fabric for the reinforcement of concrete structures</w:delText>
              </w:r>
            </w:del>
            <w:ins w:id="1252" w:author="Ashan Senel Asmone" w:date="2016-03-21T15:11:00Z">
              <w:r w:rsidR="00411DBF">
                <w:rPr>
                  <w:rFonts w:ascii="Calibri Light" w:hAnsi="Calibri Light"/>
                  <w:sz w:val="16"/>
                  <w:szCs w:val="16"/>
                </w:rPr>
                <w:t>ISO 11082:1992 Certification scheme for welded fabric for the reinforcement of concrete structures</w:t>
              </w:r>
            </w:ins>
          </w:p>
          <w:p w14:paraId="23EB405D" w14:textId="77777777" w:rsidR="004F3C8C" w:rsidRPr="004F3C8C" w:rsidRDefault="004F3C8C" w:rsidP="004F3C8C">
            <w:pPr>
              <w:spacing w:after="120"/>
              <w:rPr>
                <w:rFonts w:ascii="Calibri Light" w:hAnsi="Calibri Light"/>
                <w:sz w:val="16"/>
                <w:szCs w:val="16"/>
              </w:rPr>
            </w:pPr>
            <w:del w:id="1253" w:author="Ashan Senel Asmone" w:date="2016-03-21T15:12:00Z">
              <w:r w:rsidRPr="004F3C8C" w:rsidDel="00411DBF">
                <w:rPr>
                  <w:rFonts w:ascii="Calibri Light" w:hAnsi="Calibri Light"/>
                  <w:sz w:val="16"/>
                  <w:szCs w:val="16"/>
                </w:rPr>
                <w:delText>ISO 14654:1999 Epoxy-coated steel for the reinforcement of concrete</w:delText>
              </w:r>
            </w:del>
            <w:ins w:id="1254" w:author="Ashan Senel Asmone" w:date="2016-03-21T15:12:00Z">
              <w:r w:rsidR="00411DBF">
                <w:rPr>
                  <w:rFonts w:ascii="Calibri Light" w:hAnsi="Calibri Light"/>
                  <w:sz w:val="16"/>
                  <w:szCs w:val="16"/>
                </w:rPr>
                <w:t xml:space="preserve">ISO 14654:1999 Epoxy-coated steel for the reinforcement of concrete </w:t>
              </w:r>
            </w:ins>
          </w:p>
          <w:p w14:paraId="1310FF5D" w14:textId="77777777" w:rsidR="004F3C8C" w:rsidRPr="004F3C8C" w:rsidRDefault="004F3C8C" w:rsidP="004F3C8C">
            <w:pPr>
              <w:spacing w:after="120"/>
              <w:rPr>
                <w:rFonts w:ascii="Calibri Light" w:hAnsi="Calibri Light"/>
                <w:sz w:val="16"/>
                <w:szCs w:val="16"/>
              </w:rPr>
            </w:pPr>
            <w:del w:id="1255" w:author="Ashan Senel Asmone" w:date="2016-03-21T15:12:00Z">
              <w:r w:rsidRPr="004F3C8C" w:rsidDel="00411DBF">
                <w:rPr>
                  <w:rFonts w:ascii="Calibri Light" w:hAnsi="Calibri Light"/>
                  <w:sz w:val="16"/>
                  <w:szCs w:val="16"/>
                </w:rPr>
                <w:delText>ISO 14655:1999 Epoxy-coated strand for the prestressing of concrete</w:delText>
              </w:r>
            </w:del>
            <w:ins w:id="1256" w:author="Ashan Senel Asmone" w:date="2016-03-21T15:12:00Z">
              <w:r w:rsidR="00411DBF">
                <w:rPr>
                  <w:rFonts w:ascii="Calibri Light" w:hAnsi="Calibri Light"/>
                  <w:sz w:val="16"/>
                  <w:szCs w:val="16"/>
                </w:rPr>
                <w:t>ISO 14655:1999 Epoxy-coated strand for the prestressing of concrete</w:t>
              </w:r>
            </w:ins>
          </w:p>
          <w:p w14:paraId="0E214285" w14:textId="77777777" w:rsidR="004F3C8C" w:rsidRPr="004F3C8C" w:rsidRDefault="004F3C8C" w:rsidP="004F3C8C">
            <w:pPr>
              <w:spacing w:after="120"/>
              <w:rPr>
                <w:rFonts w:ascii="Calibri Light" w:hAnsi="Calibri Light"/>
                <w:sz w:val="16"/>
                <w:szCs w:val="16"/>
              </w:rPr>
            </w:pPr>
            <w:del w:id="1257" w:author="Ashan Senel Asmone" w:date="2016-03-21T15:12:00Z">
              <w:r w:rsidRPr="004F3C8C" w:rsidDel="00411DBF">
                <w:rPr>
                  <w:rFonts w:ascii="Calibri Light" w:hAnsi="Calibri Light"/>
                  <w:sz w:val="16"/>
                  <w:szCs w:val="16"/>
                </w:rPr>
                <w:delText>ISO 14656:1999 Epoxy powder and sealing material for the coating of steel for the reinforcement of concrete</w:delText>
              </w:r>
            </w:del>
            <w:ins w:id="1258" w:author="Ashan Senel Asmone" w:date="2016-03-21T15:12:00Z">
              <w:r w:rsidR="00411DBF">
                <w:rPr>
                  <w:rFonts w:ascii="Calibri Light" w:hAnsi="Calibri Light"/>
                  <w:sz w:val="16"/>
                  <w:szCs w:val="16"/>
                </w:rPr>
                <w:t>ISO 14656:1999 Epoxy powder and sealing material for the coating of steel for the reinforcement of concrete</w:t>
              </w:r>
            </w:ins>
          </w:p>
          <w:p w14:paraId="2D01907B" w14:textId="77777777" w:rsidR="004F3C8C" w:rsidRPr="004F3C8C" w:rsidRDefault="004F3C8C" w:rsidP="004F3C8C">
            <w:pPr>
              <w:spacing w:after="120"/>
              <w:rPr>
                <w:rFonts w:ascii="Calibri Light" w:hAnsi="Calibri Light"/>
                <w:sz w:val="16"/>
                <w:szCs w:val="16"/>
              </w:rPr>
            </w:pPr>
            <w:del w:id="1259" w:author="Ashan Senel Asmone" w:date="2016-03-21T15:13:00Z">
              <w:r w:rsidRPr="004F3C8C" w:rsidDel="00411DBF">
                <w:rPr>
                  <w:rFonts w:ascii="Calibri Light" w:hAnsi="Calibri Light"/>
                  <w:sz w:val="16"/>
                  <w:szCs w:val="16"/>
                </w:rPr>
                <w:delText>ISO 15630-1:2002 Steel for the reinforcement and prestressing of concrete -- Test methods -- Part 1: Reinforcing bars, wire rod and wire</w:delText>
              </w:r>
            </w:del>
            <w:ins w:id="1260" w:author="Ashan Senel Asmone" w:date="2016-03-21T15:13:00Z">
              <w:r w:rsidR="00411DBF">
                <w:rPr>
                  <w:rFonts w:ascii="Calibri Light" w:hAnsi="Calibri Light"/>
                  <w:sz w:val="16"/>
                  <w:szCs w:val="16"/>
                </w:rPr>
                <w:t>ISO 15630-1:2010 Steel for the reinforcement and prestressing of concrete -- Test methods -- Part 1: Reinforcing bars, wire rod and wire</w:t>
              </w:r>
            </w:ins>
          </w:p>
          <w:p w14:paraId="30107FF3" w14:textId="77777777" w:rsidR="004F3C8C" w:rsidRPr="004F3C8C" w:rsidRDefault="004F3C8C" w:rsidP="004F3C8C">
            <w:pPr>
              <w:spacing w:after="120"/>
              <w:rPr>
                <w:rFonts w:ascii="Calibri Light" w:hAnsi="Calibri Light"/>
                <w:sz w:val="16"/>
                <w:szCs w:val="16"/>
              </w:rPr>
            </w:pPr>
            <w:del w:id="1261" w:author="Ashan Senel Asmone" w:date="2016-03-21T15:13:00Z">
              <w:r w:rsidRPr="004F3C8C" w:rsidDel="00411DBF">
                <w:rPr>
                  <w:rFonts w:ascii="Calibri Light" w:hAnsi="Calibri Light"/>
                  <w:sz w:val="16"/>
                  <w:szCs w:val="16"/>
                </w:rPr>
                <w:delText>ISO 15630-2:2002 Steel for the reinforcement and prestressing of concrete -- Test methods -- Part 2: Welded fabric</w:delText>
              </w:r>
            </w:del>
            <w:ins w:id="1262" w:author="Ashan Senel Asmone" w:date="2016-03-21T15:13:00Z">
              <w:r w:rsidR="00411DBF">
                <w:rPr>
                  <w:rFonts w:ascii="Calibri Light" w:hAnsi="Calibri Light"/>
                  <w:sz w:val="16"/>
                  <w:szCs w:val="16"/>
                </w:rPr>
                <w:t>ISO 15630-2:2010 Steel for the reinforcement and prestressing of concrete -- Test methods -- Part 2: Welded fabric</w:t>
              </w:r>
            </w:ins>
          </w:p>
          <w:p w14:paraId="040948C6" w14:textId="77777777" w:rsidR="004F3C8C" w:rsidRPr="004F3C8C" w:rsidRDefault="004F3C8C" w:rsidP="00570413">
            <w:pPr>
              <w:spacing w:after="120"/>
              <w:rPr>
                <w:rFonts w:ascii="Calibri Light" w:hAnsi="Calibri Light"/>
                <w:sz w:val="16"/>
                <w:szCs w:val="16"/>
              </w:rPr>
            </w:pPr>
            <w:del w:id="1263" w:author="Ashan Senel Asmone" w:date="2016-03-21T15:13:00Z">
              <w:r w:rsidRPr="004F3C8C" w:rsidDel="00411DBF">
                <w:rPr>
                  <w:rFonts w:ascii="Calibri Light" w:hAnsi="Calibri Light"/>
                  <w:sz w:val="16"/>
                  <w:szCs w:val="16"/>
                </w:rPr>
                <w:delText>ISO 15630-3:2002 Steel for the reinforcement and prestressing of concrete -- Test methods -- Part 3: Prestressing steel</w:delText>
              </w:r>
            </w:del>
            <w:ins w:id="1264" w:author="Ashan Senel Asmone" w:date="2016-03-21T15:13:00Z">
              <w:r w:rsidR="00411DBF">
                <w:rPr>
                  <w:rFonts w:ascii="Calibri Light" w:hAnsi="Calibri Light"/>
                  <w:sz w:val="16"/>
                  <w:szCs w:val="16"/>
                </w:rPr>
                <w:t>ISO 15630-3:2010 Steel for the reinforcement and prestressing of concrete -- Test methods -- Part 3: Prestressing steel</w:t>
              </w:r>
            </w:ins>
            <w:r w:rsidRPr="004F3C8C">
              <w:rPr>
                <w:rFonts w:ascii="Calibri Light" w:hAnsi="Calibri Light"/>
                <w:sz w:val="16"/>
                <w:szCs w:val="16"/>
              </w:rPr>
              <w:t> </w:t>
            </w:r>
          </w:p>
        </w:tc>
      </w:tr>
    </w:tbl>
    <w:p w14:paraId="025423B7" w14:textId="77777777" w:rsidR="004F3C8C" w:rsidRDefault="004F3C8C">
      <w:pPr>
        <w:rPr>
          <w:sz w:val="16"/>
          <w:szCs w:val="16"/>
          <w:lang w:val="en-US"/>
        </w:rPr>
      </w:pPr>
    </w:p>
    <w:p w14:paraId="70EACD10" w14:textId="77777777" w:rsidR="00570413" w:rsidRDefault="00570413" w:rsidP="00570413">
      <w:pPr>
        <w:pStyle w:val="Heading2"/>
        <w:rPr>
          <w:lang w:val="en-US"/>
        </w:rPr>
      </w:pPr>
      <w:r w:rsidRPr="00570413">
        <w:t>Alkali Silica reaction</w:t>
      </w:r>
    </w:p>
    <w:tbl>
      <w:tblPr>
        <w:tblStyle w:val="TableGrid"/>
        <w:tblW w:w="0" w:type="auto"/>
        <w:tblInd w:w="108" w:type="dxa"/>
        <w:tblLook w:val="04A0" w:firstRow="1" w:lastRow="0" w:firstColumn="1" w:lastColumn="0" w:noHBand="0" w:noVBand="1"/>
      </w:tblPr>
      <w:tblGrid>
        <w:gridCol w:w="685"/>
        <w:gridCol w:w="8449"/>
      </w:tblGrid>
      <w:tr w:rsidR="00570413" w:rsidRPr="004F3C8C" w14:paraId="549551E2" w14:textId="77777777" w:rsidTr="00570413">
        <w:tc>
          <w:tcPr>
            <w:tcW w:w="685" w:type="dxa"/>
          </w:tcPr>
          <w:p w14:paraId="7AC9D7BF"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2C66B1C0"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Concrete</w:t>
            </w:r>
          </w:p>
          <w:p w14:paraId="7ABDD3DC" w14:textId="77777777" w:rsidR="006D0CDE" w:rsidRPr="006D0CDE" w:rsidRDefault="006D0CDE" w:rsidP="006D0CDE">
            <w:pPr>
              <w:spacing w:after="120"/>
              <w:rPr>
                <w:rFonts w:ascii="Calibri Light" w:hAnsi="Calibri Light"/>
                <w:sz w:val="16"/>
                <w:szCs w:val="16"/>
              </w:rPr>
            </w:pPr>
            <w:del w:id="1265" w:author="Ashan Senel Asmone" w:date="2016-03-18T15:53:00Z">
              <w:r w:rsidRPr="006D0CDE" w:rsidDel="00A36541">
                <w:rPr>
                  <w:rFonts w:ascii="Calibri Light" w:hAnsi="Calibri Light"/>
                  <w:sz w:val="16"/>
                  <w:szCs w:val="16"/>
                </w:rPr>
                <w:delText>BS 12:1996-Specification for Portland cement</w:delText>
              </w:r>
            </w:del>
            <w:ins w:id="1266" w:author="Ashan Senel Asmone" w:date="2016-03-18T15:53:00Z">
              <w:r w:rsidR="00A36541">
                <w:rPr>
                  <w:rFonts w:ascii="Calibri Light" w:hAnsi="Calibri Light"/>
                  <w:sz w:val="16"/>
                  <w:szCs w:val="16"/>
                </w:rPr>
                <w:t>BS EN 197-1:2011 Cement. Composition, specifications and conformity criteria for common cements</w:t>
              </w:r>
            </w:ins>
          </w:p>
          <w:p w14:paraId="5F759934" w14:textId="77777777" w:rsidR="006D0CDE" w:rsidRPr="006D0CDE" w:rsidRDefault="006D0CDE" w:rsidP="006D0CDE">
            <w:pPr>
              <w:spacing w:after="120"/>
              <w:rPr>
                <w:rFonts w:ascii="Calibri Light" w:hAnsi="Calibri Light"/>
                <w:sz w:val="16"/>
                <w:szCs w:val="16"/>
              </w:rPr>
            </w:pPr>
            <w:del w:id="1267" w:author="Ashan Senel Asmone" w:date="2016-03-18T16:06:00Z">
              <w:r w:rsidRPr="006D0CDE" w:rsidDel="009F2DAF">
                <w:rPr>
                  <w:rFonts w:ascii="Calibri Light" w:hAnsi="Calibri Light"/>
                  <w:sz w:val="16"/>
                  <w:szCs w:val="16"/>
                </w:rPr>
                <w:delText>BS 410-Specification for test sieves</w:delText>
              </w:r>
            </w:del>
            <w:ins w:id="1268" w:author="Ashan Senel Asmone" w:date="2016-03-18T16:06:00Z">
              <w:r w:rsidR="009F2DAF">
                <w:rPr>
                  <w:rFonts w:ascii="Calibri Light" w:hAnsi="Calibri Light"/>
                  <w:sz w:val="16"/>
                  <w:szCs w:val="16"/>
                </w:rPr>
                <w:t>BS ISO 3310-2:2013 Test sieves. Technical requirements and testing. Test sieves of perforated metal plate/ BS 410-1:2000, ISO 3310-1:2000 Test sieves. Technical requirements and testing. Test sieves of metal wire cloth</w:t>
              </w:r>
            </w:ins>
          </w:p>
          <w:p w14:paraId="3D834A84" w14:textId="77777777" w:rsidR="006D0CDE" w:rsidRPr="006D0CDE" w:rsidRDefault="006D0CDE" w:rsidP="006D0CDE">
            <w:pPr>
              <w:spacing w:after="120"/>
              <w:rPr>
                <w:rFonts w:ascii="Calibri Light" w:hAnsi="Calibri Light"/>
                <w:sz w:val="16"/>
                <w:szCs w:val="16"/>
              </w:rPr>
            </w:pPr>
            <w:del w:id="1269" w:author="Ashan Senel Asmone" w:date="2016-03-18T16:08:00Z">
              <w:r w:rsidRPr="006D0CDE" w:rsidDel="007E195F">
                <w:rPr>
                  <w:rFonts w:ascii="Calibri Light" w:hAnsi="Calibri Light"/>
                  <w:sz w:val="16"/>
                  <w:szCs w:val="16"/>
                </w:rPr>
                <w:delText>BS 812:(varies)-Testing aggregates</w:delText>
              </w:r>
            </w:del>
            <w:ins w:id="1270" w:author="Ashan Senel Asmone" w:date="2016-03-18T16:14:00Z">
              <w:r w:rsidR="007E195F">
                <w:rPr>
                  <w:rFonts w:ascii="Calibri Light" w:hAnsi="Calibri Light"/>
                  <w:sz w:val="16"/>
                  <w:szCs w:val="16"/>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1271" w:author="Ashan Senel Asmone" w:date="2016-03-18T16:13:00Z">
              <w:r w:rsidR="007E195F">
                <w:rPr>
                  <w:rFonts w:ascii="Calibri Light" w:hAnsi="Calibri Light"/>
                  <w:sz w:val="16"/>
                  <w:szCs w:val="16"/>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1272" w:author="Ashan Senel Asmone" w:date="2016-03-18T16:12:00Z">
              <w:r w:rsidR="007E195F">
                <w:rPr>
                  <w:rFonts w:ascii="Calibri Light" w:hAnsi="Calibri Light"/>
                  <w:sz w:val="16"/>
                  <w:szCs w:val="16"/>
                </w:rPr>
                <w:t xml:space="preserve">BS 812-109:1990. Testing aggregates. Methods for determination of moisture content/ BS 812-104:1994. Testing aggregates. Method for qualitative and quantitative petrographic examination of aggregates/ </w:t>
              </w:r>
            </w:ins>
            <w:ins w:id="1273" w:author="Ashan Senel Asmone" w:date="2016-03-18T16:09:00Z">
              <w:r w:rsidR="007E195F">
                <w:rPr>
                  <w:rFonts w:ascii="Calibri Light" w:hAnsi="Calibri Light"/>
                  <w:sz w:val="16"/>
                  <w:szCs w:val="16"/>
                </w:rPr>
                <w:t>BS 812-123:1999. Testing aggregates. Method for determination of alkali-silica reactivity. Concrete prism method/ BS 812-2:1995. Testing aggregates. Methods for determination of density/</w:t>
              </w:r>
            </w:ins>
            <w:ins w:id="1274" w:author="Ashan Senel Asmone" w:date="2016-03-18T16:08:00Z">
              <w:r w:rsidR="007E195F">
                <w:rPr>
                  <w:rFonts w:ascii="Calibri Light" w:hAnsi="Calibri Light"/>
                  <w:sz w:val="16"/>
                  <w:szCs w:val="16"/>
                </w:rPr>
                <w:t xml:space="preserve">BS EN 932-5:2012 Tests for general properties of aggregates. Common equipment and calibration/ BS 812-124:2009. Testing aggregates. Method for determination of frost heave/ </w:t>
              </w:r>
            </w:ins>
            <w:r w:rsidRPr="006D0CDE">
              <w:rPr>
                <w:rFonts w:ascii="Calibri Light" w:hAnsi="Calibri Light"/>
                <w:sz w:val="16"/>
                <w:szCs w:val="16"/>
              </w:rPr>
              <w:t>.</w:t>
            </w:r>
          </w:p>
          <w:p w14:paraId="70CE6FA2" w14:textId="77777777" w:rsidR="006D0CDE" w:rsidRPr="006D0CDE" w:rsidRDefault="006D0CDE" w:rsidP="006D0CDE">
            <w:pPr>
              <w:spacing w:after="120"/>
              <w:rPr>
                <w:rFonts w:ascii="Calibri Light" w:hAnsi="Calibri Light"/>
                <w:sz w:val="16"/>
                <w:szCs w:val="16"/>
              </w:rPr>
            </w:pPr>
            <w:del w:id="1275" w:author="Ashan Senel Asmone" w:date="2016-03-18T16:20:00Z">
              <w:r w:rsidRPr="006D0CDE" w:rsidDel="007E195F">
                <w:rPr>
                  <w:rFonts w:ascii="Calibri Light" w:hAnsi="Calibri Light"/>
                  <w:sz w:val="16"/>
                  <w:szCs w:val="16"/>
                </w:rPr>
                <w:delText>BS 882:1992-Specification for aggregates from natural sources for concrete</w:delText>
              </w:r>
            </w:del>
            <w:ins w:id="1276" w:author="Ashan Senel Asmone" w:date="2016-03-18T16:20:00Z">
              <w:r w:rsidR="007E195F">
                <w:rPr>
                  <w:rFonts w:ascii="Calibri Light" w:hAnsi="Calibri Light"/>
                  <w:sz w:val="16"/>
                  <w:szCs w:val="16"/>
                </w:rPr>
                <w:t>BS EN 12620:2002+A1:2008 Aggregates for concrete</w:t>
              </w:r>
            </w:ins>
          </w:p>
          <w:p w14:paraId="3A9D9735" w14:textId="77777777" w:rsidR="006D0CDE" w:rsidRPr="006D0CDE" w:rsidRDefault="006D0CDE" w:rsidP="006D0CDE">
            <w:pPr>
              <w:spacing w:after="120"/>
              <w:rPr>
                <w:rFonts w:ascii="Calibri Light" w:hAnsi="Calibri Light"/>
                <w:sz w:val="16"/>
                <w:szCs w:val="16"/>
              </w:rPr>
            </w:pPr>
            <w:del w:id="1277" w:author="Ashan Senel Asmone" w:date="2016-03-18T16:32:00Z">
              <w:r w:rsidRPr="006D0CDE" w:rsidDel="00902ADA">
                <w:rPr>
                  <w:rFonts w:ascii="Calibri Light" w:hAnsi="Calibri Light"/>
                  <w:sz w:val="16"/>
                  <w:szCs w:val="16"/>
                </w:rPr>
                <w:delText>BS 1014-Specification for high alumina cement</w:delText>
              </w:r>
            </w:del>
            <w:ins w:id="1278" w:author="Ashan Senel Asmone" w:date="2016-03-18T16:32:00Z">
              <w:r w:rsidR="00902ADA">
                <w:rPr>
                  <w:rFonts w:ascii="Calibri Light" w:hAnsi="Calibri Light"/>
                  <w:sz w:val="16"/>
                  <w:szCs w:val="16"/>
                </w:rPr>
                <w:t>BS EN 12878:2014 Pigments for the colouring of building materials based on cement and/or lime. Specifications and methods of test</w:t>
              </w:r>
            </w:ins>
          </w:p>
          <w:p w14:paraId="4ABEA1BF" w14:textId="77777777" w:rsidR="006D0CDE" w:rsidRPr="006D0CDE" w:rsidRDefault="006D0CDE" w:rsidP="006D0CDE">
            <w:pPr>
              <w:spacing w:after="120"/>
              <w:rPr>
                <w:rFonts w:ascii="Calibri Light" w:hAnsi="Calibri Light"/>
                <w:sz w:val="16"/>
                <w:szCs w:val="16"/>
              </w:rPr>
            </w:pPr>
            <w:del w:id="1279" w:author="Ashan Senel Asmone" w:date="2016-03-18T16:33:00Z">
              <w:r w:rsidRPr="006D0CDE" w:rsidDel="00902ADA">
                <w:rPr>
                  <w:rFonts w:ascii="Calibri Light" w:hAnsi="Calibri Light"/>
                  <w:sz w:val="16"/>
                  <w:szCs w:val="16"/>
                </w:rPr>
                <w:delText>BS 1199-Specification for building sands from natural sources</w:delText>
              </w:r>
            </w:del>
            <w:ins w:id="1280" w:author="Ashan Senel Asmone" w:date="2016-03-21T17:09:00Z">
              <w:r w:rsidR="00785E22">
                <w:rPr>
                  <w:rFonts w:ascii="Calibri Light" w:hAnsi="Calibri Light"/>
                  <w:sz w:val="16"/>
                  <w:szCs w:val="16"/>
                </w:rPr>
                <w:t>BS EN 13139:2002 Aggregates for mortar</w:t>
              </w:r>
            </w:ins>
          </w:p>
          <w:p w14:paraId="0E4FFFE5" w14:textId="77777777" w:rsidR="006D0CDE" w:rsidRPr="006D0CDE" w:rsidRDefault="006D0CDE" w:rsidP="006D0CDE">
            <w:pPr>
              <w:spacing w:after="120"/>
              <w:rPr>
                <w:rFonts w:ascii="Calibri Light" w:hAnsi="Calibri Light"/>
                <w:sz w:val="16"/>
                <w:szCs w:val="16"/>
              </w:rPr>
            </w:pPr>
            <w:del w:id="1281" w:author="Ashan Senel Asmone" w:date="2016-03-18T16:39:00Z">
              <w:r w:rsidRPr="006D0CDE" w:rsidDel="00902ADA">
                <w:rPr>
                  <w:rFonts w:ascii="Calibri Light" w:hAnsi="Calibri Light"/>
                  <w:sz w:val="16"/>
                  <w:szCs w:val="16"/>
                </w:rPr>
                <w:delText>BS 1881:(varies)-Testing concrete</w:delText>
              </w:r>
            </w:del>
            <w:ins w:id="1282" w:author="Ashan Senel Asmone" w:date="2016-03-21T17:09:00Z">
              <w:r w:rsidR="00785E22">
                <w:rPr>
                  <w:rFonts w:ascii="Calibri Light" w:hAnsi="Calibri Light"/>
                  <w:sz w:val="16"/>
                  <w:szCs w:val="16"/>
                </w:rPr>
                <w:t>BS EN 13139:2002 Aggregates for mortar</w:t>
              </w:r>
            </w:ins>
            <w:ins w:id="1283" w:author="Ashan Senel Asmone" w:date="2016-03-18T16:41:00Z">
              <w:r w:rsidR="00902ADA">
                <w:rPr>
                  <w:rFonts w:ascii="Calibri Light" w:hAnsi="Calibri Light"/>
                  <w:sz w:val="16"/>
                  <w:szCs w:val="16"/>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1284" w:author="Ashan Senel Asmone" w:date="2016-03-18T16:40:00Z">
              <w:r w:rsidR="00902ADA">
                <w:rPr>
                  <w:rFonts w:ascii="Calibri Light" w:hAnsi="Calibri Light"/>
                  <w:sz w:val="16"/>
                  <w:szCs w:val="16"/>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1285" w:author="Ashan Senel Asmone" w:date="2016-03-18T16:39:00Z">
              <w:r w:rsidR="00902ADA">
                <w:rPr>
                  <w:rFonts w:ascii="Calibri Light" w:hAnsi="Calibri Light"/>
                  <w:sz w:val="16"/>
                  <w:szCs w:val="16"/>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6D0CDE">
              <w:rPr>
                <w:rFonts w:ascii="Calibri Light" w:hAnsi="Calibri Light"/>
                <w:sz w:val="16"/>
                <w:szCs w:val="16"/>
              </w:rPr>
              <w:t>.</w:t>
            </w:r>
          </w:p>
          <w:p w14:paraId="2E18B00F" w14:textId="77777777" w:rsidR="006D0CDE" w:rsidRPr="006D0CDE" w:rsidRDefault="006D0CDE" w:rsidP="006D0CDE">
            <w:pPr>
              <w:spacing w:after="120"/>
              <w:rPr>
                <w:rFonts w:ascii="Calibri Light" w:hAnsi="Calibri Light"/>
                <w:sz w:val="16"/>
                <w:szCs w:val="16"/>
              </w:rPr>
            </w:pPr>
            <w:del w:id="1286" w:author="Ashan Senel Asmone" w:date="2016-03-18T16:38:00Z">
              <w:r w:rsidRPr="006D0CDE" w:rsidDel="00902ADA">
                <w:rPr>
                  <w:rFonts w:ascii="Calibri Light" w:hAnsi="Calibri Light"/>
                  <w:sz w:val="16"/>
                  <w:szCs w:val="16"/>
                </w:rPr>
                <w:delText>BS 4027- Specification for sulphate-resisting Portland cement</w:delText>
              </w:r>
            </w:del>
          </w:p>
          <w:p w14:paraId="04270E50" w14:textId="77777777" w:rsidR="006D0CDE" w:rsidRPr="006D0CDE" w:rsidRDefault="006D0CDE" w:rsidP="006D0CDE">
            <w:pPr>
              <w:spacing w:after="120"/>
              <w:rPr>
                <w:rFonts w:ascii="Calibri Light" w:hAnsi="Calibri Light"/>
                <w:sz w:val="16"/>
                <w:szCs w:val="16"/>
              </w:rPr>
            </w:pPr>
            <w:del w:id="1287" w:author="Ashan Senel Asmone" w:date="2016-03-21T15:19:00Z">
              <w:r w:rsidRPr="006D0CDE" w:rsidDel="00337A12">
                <w:rPr>
                  <w:rFonts w:ascii="Calibri Light" w:hAnsi="Calibri Light"/>
                  <w:sz w:val="16"/>
                  <w:szCs w:val="16"/>
                </w:rPr>
                <w:delText>BS 4408: Part 1: 1969 Recommendations for non-destructive methods of test for concrete. Part 1: Electromagnetic cover measuring devices</w:delText>
              </w:r>
            </w:del>
            <w:ins w:id="1288" w:author="Ashan Senel Asmone" w:date="2016-03-21T15:19:00Z">
              <w:r w:rsidR="00337A12">
                <w:rPr>
                  <w:rFonts w:ascii="Calibri Light" w:hAnsi="Calibri Light"/>
                  <w:sz w:val="16"/>
                  <w:szCs w:val="16"/>
                </w:rPr>
                <w:t>BS 1881-204:1988 Testing concrete. Recommendations on the use of electromagnetic covermeters</w:t>
              </w:r>
            </w:ins>
          </w:p>
          <w:p w14:paraId="695CC4E3" w14:textId="77777777" w:rsidR="006D0CDE" w:rsidRPr="006D0CDE" w:rsidRDefault="006D0CDE" w:rsidP="006D0CDE">
            <w:pPr>
              <w:spacing w:after="120"/>
              <w:rPr>
                <w:rFonts w:ascii="Calibri Light" w:hAnsi="Calibri Light"/>
                <w:sz w:val="16"/>
                <w:szCs w:val="16"/>
              </w:rPr>
            </w:pPr>
            <w:del w:id="1289" w:author="Ashan Senel Asmone" w:date="2016-03-21T15:20:00Z">
              <w:r w:rsidRPr="006D0CDE" w:rsidDel="00337A12">
                <w:rPr>
                  <w:rFonts w:ascii="Calibri Light" w:hAnsi="Calibri Light"/>
                  <w:sz w:val="16"/>
                  <w:szCs w:val="16"/>
                </w:rPr>
                <w:delText>BS 4408: Part 4: 1969 Recommendations for non-destructive methods of test for concrete. Part 4: Surface hardness methods</w:delText>
              </w:r>
            </w:del>
            <w:ins w:id="1290" w:author="Ashan Senel Asmone" w:date="2016-03-21T15:20:00Z">
              <w:r w:rsidR="00337A12">
                <w:rPr>
                  <w:rFonts w:ascii="Calibri Light" w:hAnsi="Calibri Light"/>
                  <w:sz w:val="16"/>
                  <w:szCs w:val="16"/>
                </w:rPr>
                <w:t>BS 1881-206:1986 Testing concrete. Recommendations for determination of strain in concrete</w:t>
              </w:r>
            </w:ins>
          </w:p>
          <w:p w14:paraId="26FA30A7" w14:textId="77777777" w:rsidR="006D0CDE" w:rsidRPr="006D0CDE" w:rsidRDefault="006D0CDE" w:rsidP="006D0CDE">
            <w:pPr>
              <w:spacing w:after="120"/>
              <w:rPr>
                <w:rFonts w:ascii="Calibri Light" w:hAnsi="Calibri Light"/>
                <w:sz w:val="16"/>
                <w:szCs w:val="16"/>
              </w:rPr>
            </w:pPr>
            <w:del w:id="1291" w:author="Ashan Senel Asmone" w:date="2016-03-21T15:22:00Z">
              <w:r w:rsidRPr="006D0CDE" w:rsidDel="00337A12">
                <w:rPr>
                  <w:rFonts w:ascii="Calibri Light" w:hAnsi="Calibri Light"/>
                  <w:sz w:val="16"/>
                  <w:szCs w:val="16"/>
                </w:rPr>
                <w:delText>BS 4550-6:1978-Methods of testing cement. Standard sand for mortar cube</w:delText>
              </w:r>
            </w:del>
            <w:ins w:id="1292" w:author="Ashan Senel Asmone" w:date="2016-03-21T15:22:00Z">
              <w:r w:rsidR="00337A12">
                <w:rPr>
                  <w:rFonts w:ascii="Calibri Light" w:hAnsi="Calibri Light"/>
                  <w:sz w:val="16"/>
                  <w:szCs w:val="16"/>
                </w:rPr>
                <w:t>BS 4550-6:1978 Methods of testing cement. Standard sand for mortar cubes</w:t>
              </w:r>
            </w:ins>
            <w:r w:rsidRPr="006D0CDE">
              <w:rPr>
                <w:rFonts w:ascii="Calibri Light" w:hAnsi="Calibri Light"/>
                <w:sz w:val="16"/>
                <w:szCs w:val="16"/>
              </w:rPr>
              <w:t>s</w:t>
            </w:r>
          </w:p>
          <w:p w14:paraId="672937A1" w14:textId="77777777" w:rsidR="006D0CDE" w:rsidRPr="006D0CDE" w:rsidRDefault="006D0CDE" w:rsidP="006D0CDE">
            <w:pPr>
              <w:spacing w:after="120"/>
              <w:rPr>
                <w:rFonts w:ascii="Calibri Light" w:hAnsi="Calibri Light"/>
                <w:sz w:val="16"/>
                <w:szCs w:val="16"/>
              </w:rPr>
            </w:pPr>
            <w:del w:id="1293" w:author="Ashan Senel Asmone" w:date="2016-03-18T16:48:00Z">
              <w:r w:rsidRPr="006D0CDE" w:rsidDel="0083514B">
                <w:rPr>
                  <w:rFonts w:ascii="Calibri Light" w:hAnsi="Calibri Light"/>
                  <w:sz w:val="16"/>
                  <w:szCs w:val="16"/>
                </w:rPr>
                <w:delText>BS 4721-Specification for ready-mixed building mortars</w:delText>
              </w:r>
            </w:del>
            <w:ins w:id="1294" w:author="Ashan Senel Asmone" w:date="2016-03-18T16:48:00Z">
              <w:r w:rsidR="0083514B">
                <w:rPr>
                  <w:rFonts w:ascii="Calibri Light" w:hAnsi="Calibri Light"/>
                  <w:sz w:val="16"/>
                  <w:szCs w:val="16"/>
                </w:rPr>
                <w:t>BS EN 998-1:2003-Specification for mortar for masonry. Rendering and plastering mortar/ BS EN 998-2:2003-Specification for mortar for masonry. Masonry mortar</w:t>
              </w:r>
            </w:ins>
          </w:p>
          <w:p w14:paraId="334807D6" w14:textId="77777777" w:rsidR="006D0CDE" w:rsidRPr="006D0CDE" w:rsidRDefault="006D0CDE" w:rsidP="006D0CDE">
            <w:pPr>
              <w:spacing w:after="120"/>
              <w:rPr>
                <w:rFonts w:ascii="Calibri Light" w:hAnsi="Calibri Light"/>
                <w:sz w:val="16"/>
                <w:szCs w:val="16"/>
              </w:rPr>
            </w:pPr>
            <w:r w:rsidRPr="006D0CDE">
              <w:rPr>
                <w:rFonts w:ascii="Calibri Light" w:hAnsi="Calibri Light"/>
                <w:sz w:val="16"/>
                <w:szCs w:val="16"/>
              </w:rPr>
              <w:t>;</w:t>
            </w:r>
          </w:p>
          <w:p w14:paraId="6D61693E" w14:textId="77777777" w:rsidR="006D0CDE" w:rsidRPr="006D0CDE" w:rsidRDefault="006D0CDE" w:rsidP="006D0CDE">
            <w:pPr>
              <w:spacing w:after="120"/>
              <w:rPr>
                <w:rFonts w:ascii="Calibri Light" w:hAnsi="Calibri Light"/>
                <w:sz w:val="16"/>
                <w:szCs w:val="16"/>
              </w:rPr>
            </w:pPr>
            <w:del w:id="1295" w:author="Ashan Senel Asmone" w:date="2016-03-18T17:12:00Z">
              <w:r w:rsidRPr="006D0CDE" w:rsidDel="00922C80">
                <w:rPr>
                  <w:rFonts w:ascii="Calibri Light" w:hAnsi="Calibri Light"/>
                  <w:sz w:val="16"/>
                  <w:szCs w:val="16"/>
                </w:rPr>
                <w:delText>BS 4887-1:1986-Mortar admixtures. Specification for air-entraining (plasticizing) admixtures</w:delText>
              </w:r>
            </w:del>
            <w:ins w:id="1296" w:author="Ashan Senel Asmone" w:date="2016-03-18T17:12:00Z">
              <w:r w:rsidR="00922C80">
                <w:rPr>
                  <w:rFonts w:ascii="Calibri Light" w:hAnsi="Calibri Light"/>
                  <w:sz w:val="16"/>
                  <w:szCs w:val="16"/>
                </w:rPr>
                <w:t>BS EN 934-3:2009+A1:2012 Admixtures for concrete, mortar and grout. Admixtures for masonry mortar. Definitions, requirements, conformity and marking and labelling/</w:t>
              </w:r>
            </w:ins>
          </w:p>
          <w:p w14:paraId="4D0F5AD2" w14:textId="77777777" w:rsidR="006D0CDE" w:rsidRPr="006D0CDE" w:rsidRDefault="006D0CDE" w:rsidP="006D0CDE">
            <w:pPr>
              <w:spacing w:after="120"/>
              <w:rPr>
                <w:rFonts w:ascii="Calibri Light" w:hAnsi="Calibri Light"/>
                <w:sz w:val="16"/>
                <w:szCs w:val="16"/>
              </w:rPr>
            </w:pPr>
            <w:del w:id="1297" w:author="Ashan Senel Asmone" w:date="2016-03-18T17:13:00Z">
              <w:r w:rsidRPr="006D0CDE" w:rsidDel="00922C80">
                <w:rPr>
                  <w:rFonts w:ascii="Calibri Light" w:hAnsi="Calibri Light"/>
                  <w:sz w:val="16"/>
                  <w:szCs w:val="16"/>
                </w:rPr>
                <w:delText>BS 4887-2:1987-Mortar admixtures. Specification for set retarding admixtures</w:delText>
              </w:r>
            </w:del>
            <w:ins w:id="1298" w:author="Ashan Senel Asmone" w:date="2016-03-18T17:13:00Z">
              <w:r w:rsidR="00922C80">
                <w:rPr>
                  <w:rFonts w:ascii="Calibri Light" w:hAnsi="Calibri Light"/>
                  <w:sz w:val="16"/>
                  <w:szCs w:val="16"/>
                </w:rPr>
                <w:t>BS EN 480-4:2005 Admixtures for concrete, mortar and grout. Test methods. Determination of bleeding of concrete/</w:t>
              </w:r>
            </w:ins>
          </w:p>
          <w:p w14:paraId="611C0853" w14:textId="77777777" w:rsidR="006D0CDE" w:rsidRPr="006D0CDE" w:rsidRDefault="006D0CDE" w:rsidP="006D0CDE">
            <w:pPr>
              <w:spacing w:after="120"/>
              <w:rPr>
                <w:rFonts w:ascii="Calibri Light" w:hAnsi="Calibri Light"/>
                <w:sz w:val="16"/>
                <w:szCs w:val="16"/>
              </w:rPr>
            </w:pPr>
            <w:del w:id="1299" w:author="Ashan Senel Asmone" w:date="2016-03-18T17:15:00Z">
              <w:r w:rsidRPr="006D0CDE" w:rsidDel="00922C80">
                <w:rPr>
                  <w:rFonts w:ascii="Calibri Light" w:hAnsi="Calibri Light"/>
                  <w:sz w:val="16"/>
                  <w:szCs w:val="16"/>
                </w:rPr>
                <w:delText>BS 5075-Concrete admixtures</w:delText>
              </w:r>
            </w:del>
            <w:ins w:id="1300" w:author="Ashan Senel Asmone" w:date="2016-03-18T17:20:00Z">
              <w:del w:id="1301" w:author="Jing Kai Toh" w:date="2016-05-12T17:04:00Z">
                <w:r w:rsidR="00922C80" w:rsidDel="0010274C">
                  <w:rPr>
                    <w:rFonts w:ascii="Calibri Light" w:hAnsi="Calibri Light"/>
                    <w:sz w:val="16"/>
                    <w:szCs w:val="16"/>
                  </w:rPr>
                  <w:delText>BS EN 934-6:2001 Admixtures for concrete, mortar and grout. Sampling, conformity control and evaluation of conformity</w:delText>
                </w:r>
              </w:del>
            </w:ins>
            <w:ins w:id="1302" w:author="Jing Kai Toh" w:date="2016-05-12T17:04:00Z">
              <w:r w:rsidR="0010274C">
                <w:rPr>
                  <w:rFonts w:ascii="Calibri Light" w:hAnsi="Calibri Light"/>
                  <w:sz w:val="16"/>
                  <w:szCs w:val="16"/>
                </w:rPr>
                <w:t>BS EN 934-6:2001 Admixtures for concrete, mortar and grout. Sampling, conformity control and evaluation of conformity</w:t>
              </w:r>
            </w:ins>
            <w:ins w:id="1303" w:author="Ashan Senel Asmone" w:date="2016-03-18T17:20:00Z">
              <w:r w:rsidR="00922C80">
                <w:rPr>
                  <w:rFonts w:ascii="Calibri Light" w:hAnsi="Calibri Light"/>
                  <w:sz w:val="16"/>
                  <w:szCs w:val="16"/>
                </w:rPr>
                <w:t>/</w:t>
              </w:r>
            </w:ins>
            <w:ins w:id="1304" w:author="Ashan Senel Asmone" w:date="2016-03-18T17:19:00Z">
              <w:r w:rsidR="00922C80">
                <w:rPr>
                  <w:rFonts w:ascii="Calibri Light" w:hAnsi="Calibri Light"/>
                  <w:sz w:val="16"/>
                  <w:szCs w:val="16"/>
                </w:rPr>
                <w:t>BS EN 480-11:2005 Admixtures for concrete, mortar and grout. Test methods. Determination of air void characteristics in hardened concrete/BS EN 480-12:2005 Admixtures for concrete, mortar and grout. Test methods. Determination of the alkali content of admixtures/</w:t>
              </w:r>
            </w:ins>
            <w:ins w:id="1305" w:author="Ashan Senel Asmone" w:date="2016-03-18T17:18:00Z">
              <w:r w:rsidR="00922C80">
                <w:rPr>
                  <w:rFonts w:ascii="Calibri Light" w:hAnsi="Calibri Light"/>
                  <w:sz w:val="16"/>
                  <w:szCs w:val="16"/>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1306" w:author="Ashan Senel Asmone" w:date="2016-03-18T17:17:00Z">
              <w:r w:rsidR="00922C80">
                <w:rPr>
                  <w:rFonts w:ascii="Calibri Light" w:hAnsi="Calibri Light"/>
                  <w:sz w:val="16"/>
                  <w:szCs w:val="16"/>
                </w:rPr>
                <w:t>BS EN 480-10:2009 Admixtures for concrete, mortar and grout. Test methods. Determination of water soluble chloride content/BS EN 480-6:2005 Admixtures for concrete, mortar and grout. Test methods. Infrared analysis/</w:t>
              </w:r>
            </w:ins>
            <w:ins w:id="1307" w:author="Ashan Senel Asmone" w:date="2016-03-18T17:16:00Z">
              <w:r w:rsidR="00922C80">
                <w:rPr>
                  <w:rFonts w:ascii="Calibri Light" w:hAnsi="Calibri Light"/>
                  <w:sz w:val="16"/>
                  <w:szCs w:val="16"/>
                </w:rPr>
                <w:t>BS EN 480-5:2005 Admixtures for concrete, mortar and grout. Test methods. Determination of capillary absorption/</w:t>
              </w:r>
            </w:ins>
            <w:ins w:id="1308" w:author="Ashan Senel Asmone" w:date="2016-03-18T17:15:00Z">
              <w:r w:rsidR="00922C80">
                <w:rPr>
                  <w:rFonts w:ascii="Calibri Light" w:hAnsi="Calibri Light"/>
                  <w:sz w:val="16"/>
                  <w:szCs w:val="16"/>
                </w:rPr>
                <w:t>BS EN 480-2:2006 Admixtures for concrete, mortar and grout. Test methods. Determination of setting time/</w:t>
              </w:r>
            </w:ins>
          </w:p>
          <w:p w14:paraId="0B78306C" w14:textId="77777777" w:rsidR="006D0CDE" w:rsidRPr="006D0CDE" w:rsidRDefault="006D0CDE" w:rsidP="006D0CDE">
            <w:pPr>
              <w:spacing w:after="120"/>
              <w:rPr>
                <w:rFonts w:ascii="Calibri Light" w:hAnsi="Calibri Light"/>
                <w:sz w:val="16"/>
                <w:szCs w:val="16"/>
              </w:rPr>
            </w:pPr>
            <w:del w:id="1309" w:author="Ashan Senel Asmone" w:date="2016-03-18T17:20:00Z">
              <w:r w:rsidRPr="006D0CDE" w:rsidDel="00922C80">
                <w:rPr>
                  <w:rFonts w:ascii="Calibri Light" w:hAnsi="Calibri Light"/>
                  <w:sz w:val="16"/>
                  <w:szCs w:val="16"/>
                </w:rPr>
                <w:delText>Part 1: Specification for accelerating admixtures, retarding admixtures, retarding admixtures and water-reducing admixtures</w:delText>
              </w:r>
            </w:del>
          </w:p>
          <w:p w14:paraId="1CE651AA" w14:textId="77777777" w:rsidR="006D0CDE" w:rsidRPr="006D0CDE" w:rsidRDefault="006D0CDE" w:rsidP="006D0CDE">
            <w:pPr>
              <w:spacing w:after="120"/>
              <w:rPr>
                <w:rFonts w:ascii="Calibri Light" w:hAnsi="Calibri Light"/>
                <w:sz w:val="16"/>
                <w:szCs w:val="16"/>
              </w:rPr>
            </w:pPr>
            <w:del w:id="1310" w:author="Ashan Senel Asmone" w:date="2016-03-18T17:20:00Z">
              <w:r w:rsidRPr="006D0CDE" w:rsidDel="00922C80">
                <w:rPr>
                  <w:rFonts w:ascii="Calibri Light" w:hAnsi="Calibri Light"/>
                  <w:sz w:val="16"/>
                  <w:szCs w:val="16"/>
                </w:rPr>
                <w:delText>Part 2: Specification for air-entraining admixtures</w:delText>
              </w:r>
            </w:del>
          </w:p>
          <w:p w14:paraId="4AD7A399" w14:textId="77777777" w:rsidR="006D0CDE" w:rsidRPr="006D0CDE" w:rsidRDefault="006D0CDE" w:rsidP="006D0CDE">
            <w:pPr>
              <w:spacing w:after="120"/>
              <w:rPr>
                <w:rFonts w:ascii="Calibri Light" w:hAnsi="Calibri Light"/>
                <w:sz w:val="16"/>
                <w:szCs w:val="16"/>
              </w:rPr>
            </w:pPr>
            <w:del w:id="1311" w:author="Ashan Senel Asmone" w:date="2016-03-18T17:21:00Z">
              <w:r w:rsidRPr="006D0CDE" w:rsidDel="00922C80">
                <w:rPr>
                  <w:rFonts w:ascii="Calibri Light" w:hAnsi="Calibri Light"/>
                  <w:sz w:val="16"/>
                  <w:szCs w:val="16"/>
                </w:rPr>
                <w:delText>Part 3: Specification for superplasticizing admixtures</w:delText>
              </w:r>
            </w:del>
          </w:p>
          <w:p w14:paraId="4DAC114D" w14:textId="77777777" w:rsidR="006D0CDE" w:rsidRPr="006D0CDE" w:rsidRDefault="006D0CDE" w:rsidP="006D0CDE">
            <w:pPr>
              <w:spacing w:after="120"/>
              <w:rPr>
                <w:rFonts w:ascii="Calibri Light" w:hAnsi="Calibri Light"/>
                <w:sz w:val="16"/>
                <w:szCs w:val="16"/>
              </w:rPr>
            </w:pPr>
            <w:del w:id="1312" w:author="Ashan Senel Asmone" w:date="2016-03-18T17:30:00Z">
              <w:r w:rsidRPr="006D0CDE" w:rsidDel="00DD05B5">
                <w:rPr>
                  <w:rFonts w:ascii="Calibri Light" w:hAnsi="Calibri Light"/>
                  <w:sz w:val="16"/>
                  <w:szCs w:val="16"/>
                </w:rPr>
                <w:delText>BS 5328 Concrete. Guide to specifying concrete/Concrete. Methods for specifying concrete mixes</w:delText>
              </w:r>
            </w:del>
            <w:ins w:id="1313" w:author="Ashan Senel Asmone" w:date="2016-03-18T17:31:00Z">
              <w:r w:rsidR="00DD05B5">
                <w:rPr>
                  <w:rFonts w:ascii="Calibri Light" w:hAnsi="Calibri Light"/>
                  <w:sz w:val="16"/>
                  <w:szCs w:val="16"/>
                </w:rPr>
                <w:t xml:space="preserve">BS EN 206:2013 Concrete. Specification, performance, production and conformity/ BS 8500-1:2015 Concrete. Complementary British Standard to BS EN 206. Method of specifying and guidance for the specifier/ </w:t>
              </w:r>
            </w:ins>
            <w:ins w:id="1314" w:author="Ashan Senel Asmone" w:date="2016-03-18T17:30:00Z">
              <w:r w:rsidR="00DD05B5">
                <w:rPr>
                  <w:rFonts w:ascii="Calibri Light" w:hAnsi="Calibri Light"/>
                  <w:sz w:val="16"/>
                  <w:szCs w:val="16"/>
                </w:rPr>
                <w:t>BS 8500-2:2015 Concrete. Complementary British Standard to BS EN 206. Specification for constituent materials and concrete</w:t>
              </w:r>
            </w:ins>
          </w:p>
          <w:p w14:paraId="5D20A651" w14:textId="77777777" w:rsidR="006D0CDE" w:rsidRPr="006D0CDE" w:rsidRDefault="006D0CDE" w:rsidP="006D0CDE">
            <w:pPr>
              <w:spacing w:after="120"/>
              <w:rPr>
                <w:rFonts w:ascii="Calibri Light" w:hAnsi="Calibri Light"/>
                <w:sz w:val="16"/>
                <w:szCs w:val="16"/>
              </w:rPr>
            </w:pPr>
            <w:del w:id="1315" w:author="Ashan Senel Asmone" w:date="2016-03-18T17:33:00Z">
              <w:r w:rsidRPr="006D0CDE" w:rsidDel="00DD05B5">
                <w:rPr>
                  <w:rFonts w:ascii="Calibri Light" w:hAnsi="Calibri Light"/>
                  <w:sz w:val="16"/>
                  <w:szCs w:val="16"/>
                </w:rPr>
                <w:delText>BS 5628 Part 3: 1985 Code of Practice for the Use of Masonry. Materials and Components, Design and Workmanship</w:delText>
              </w:r>
            </w:del>
            <w:ins w:id="1316" w:author="Ashan Senel Asmone" w:date="2016-03-18T17:33:00Z">
              <w:r w:rsidR="00DD05B5">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4899481E" w14:textId="77777777" w:rsidR="006D0CDE" w:rsidRPr="006D0CDE" w:rsidRDefault="006D0CDE" w:rsidP="006D0CDE">
            <w:pPr>
              <w:spacing w:after="120"/>
              <w:rPr>
                <w:rFonts w:ascii="Calibri Light" w:hAnsi="Calibri Light"/>
                <w:sz w:val="16"/>
                <w:szCs w:val="16"/>
              </w:rPr>
            </w:pPr>
            <w:del w:id="1317" w:author="Ashan Senel Asmone" w:date="2016-03-18T17:35:00Z">
              <w:r w:rsidRPr="006D0CDE" w:rsidDel="00DD05B5">
                <w:rPr>
                  <w:rFonts w:ascii="Calibri Light" w:hAnsi="Calibri Light"/>
                  <w:sz w:val="16"/>
                  <w:szCs w:val="16"/>
                </w:rPr>
                <w:delText>BS 5838-2:1980-Specification for dry packaged cementitious mixes. Prepacked mortar mixes</w:delText>
              </w:r>
            </w:del>
            <w:ins w:id="1318" w:author="Ashan Senel Asmone" w:date="2016-03-18T17:35:00Z">
              <w:r w:rsidR="00DD05B5">
                <w:rPr>
                  <w:rFonts w:ascii="Calibri Light" w:hAnsi="Calibri Light"/>
                  <w:sz w:val="16"/>
                  <w:szCs w:val="16"/>
                </w:rPr>
                <w:t>BS EN 998-2:2010 Specification for mortar for masonry. Masonry mortar/ BS EN 998-1:2010 Specification for mortar for masonry. Rendering and plastering mortar</w:t>
              </w:r>
            </w:ins>
          </w:p>
          <w:p w14:paraId="3B7086CF" w14:textId="77777777" w:rsidR="006D0CDE" w:rsidRPr="006D0CDE" w:rsidRDefault="006D0CDE" w:rsidP="006D0CDE">
            <w:pPr>
              <w:spacing w:after="120"/>
              <w:rPr>
                <w:rFonts w:ascii="Calibri Light" w:hAnsi="Calibri Light"/>
                <w:sz w:val="16"/>
                <w:szCs w:val="16"/>
              </w:rPr>
            </w:pPr>
            <w:del w:id="1319" w:author="Ashan Senel Asmone" w:date="2016-03-18T17:37:00Z">
              <w:r w:rsidRPr="006D0CDE" w:rsidDel="00DD05B5">
                <w:rPr>
                  <w:rFonts w:ascii="Calibri Light" w:hAnsi="Calibri Light"/>
                  <w:sz w:val="16"/>
                  <w:szCs w:val="16"/>
                </w:rPr>
                <w:delText>BS 6089: 1981- Guide to assessment of concrete strength in existing structures</w:delText>
              </w:r>
            </w:del>
            <w:ins w:id="1320" w:author="Ashan Senel Asmone" w:date="2016-03-18T17:37:00Z">
              <w:r w:rsidR="00DD05B5">
                <w:rPr>
                  <w:rFonts w:ascii="Calibri Light" w:hAnsi="Calibri Light"/>
                  <w:sz w:val="16"/>
                  <w:szCs w:val="16"/>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66F079DB" w14:textId="77777777" w:rsidR="006D0CDE" w:rsidRPr="006D0CDE" w:rsidRDefault="006D0CDE" w:rsidP="006D0CDE">
            <w:pPr>
              <w:spacing w:after="120"/>
              <w:rPr>
                <w:rFonts w:ascii="Calibri Light" w:hAnsi="Calibri Light"/>
                <w:sz w:val="16"/>
                <w:szCs w:val="16"/>
              </w:rPr>
            </w:pPr>
            <w:del w:id="1321" w:author="Ashan Senel Asmone" w:date="2016-03-21T10:35:00Z">
              <w:r w:rsidRPr="006D0CDE" w:rsidDel="0046108D">
                <w:rPr>
                  <w:rFonts w:ascii="Calibri Light" w:hAnsi="Calibri Light"/>
                  <w:sz w:val="16"/>
                  <w:szCs w:val="16"/>
                </w:rPr>
                <w:delText>BS 6270 Part 1: 1982 Code of Practice for Cleaning and Surface Repair of Buildings. Natural Stone and Clay and Calcium Silicate Brick Masonry</w:delText>
              </w:r>
            </w:del>
            <w:ins w:id="1322" w:author="Ashan Senel Asmone" w:date="2016-03-21T10:35:00Z">
              <w:r w:rsidR="0046108D">
                <w:rPr>
                  <w:rFonts w:ascii="Calibri Light" w:hAnsi="Calibri Light"/>
                  <w:sz w:val="16"/>
                  <w:szCs w:val="16"/>
                </w:rPr>
                <w:t>BS 8221-1:2012 Code of practice for cleaning and surface repair of buildings. Cleaning of natural stone, brick, terracotta and concrete</w:t>
              </w:r>
            </w:ins>
          </w:p>
          <w:p w14:paraId="327FAB6A" w14:textId="77777777" w:rsidR="006D0CDE" w:rsidRPr="006D0CDE" w:rsidRDefault="006D0CDE" w:rsidP="006D0CDE">
            <w:pPr>
              <w:spacing w:after="120"/>
              <w:rPr>
                <w:rFonts w:ascii="Calibri Light" w:hAnsi="Calibri Light"/>
                <w:sz w:val="16"/>
                <w:szCs w:val="16"/>
              </w:rPr>
            </w:pPr>
            <w:del w:id="1323" w:author="Ashan Senel Asmone" w:date="2016-03-21T10:36:00Z">
              <w:r w:rsidRPr="006D0CDE" w:rsidDel="0046108D">
                <w:rPr>
                  <w:rFonts w:ascii="Calibri Light" w:hAnsi="Calibri Light"/>
                  <w:sz w:val="16"/>
                  <w:szCs w:val="16"/>
                </w:rPr>
                <w:delText>BS 6319-3:1990-Testing of resin and polymer/cement compositions for use in construction. Methods for measurement of modulus of elasticity in flexure and flexural strength</w:delText>
              </w:r>
            </w:del>
            <w:ins w:id="1324" w:author="Ashan Senel Asmone" w:date="2016-03-21T10:36:00Z">
              <w:r w:rsidR="0046108D">
                <w:rPr>
                  <w:rFonts w:ascii="Calibri Light" w:hAnsi="Calibri Light"/>
                  <w:sz w:val="16"/>
                  <w:szCs w:val="16"/>
                </w:rPr>
                <w:t>BS 6319-3:1990 Testing of resin and polymer/cement compositions for use in construction. Methods for measurement of modulus of elasticity in flexure and flexural strength</w:t>
              </w:r>
            </w:ins>
          </w:p>
          <w:p w14:paraId="66DFC7B7" w14:textId="77777777" w:rsidR="006D0CDE" w:rsidRPr="006D0CDE" w:rsidRDefault="006D0CDE" w:rsidP="006D0CDE">
            <w:pPr>
              <w:spacing w:after="120"/>
              <w:rPr>
                <w:rFonts w:ascii="Calibri Light" w:hAnsi="Calibri Light"/>
                <w:sz w:val="16"/>
                <w:szCs w:val="16"/>
              </w:rPr>
            </w:pPr>
            <w:del w:id="1325" w:author="Ashan Senel Asmone" w:date="2016-03-21T10:36:00Z">
              <w:r w:rsidRPr="006D0CDE" w:rsidDel="0046108D">
                <w:rPr>
                  <w:rFonts w:ascii="Calibri Light" w:hAnsi="Calibri Light"/>
                  <w:sz w:val="16"/>
                  <w:szCs w:val="16"/>
                </w:rPr>
                <w:delText>BS 6319-12:1992-Testing of resin and polymer/cement compositions for use in construction. Methods for measurement of unrestrained linear shrinkage and coefficient of thermal expansion</w:delText>
              </w:r>
            </w:del>
            <w:ins w:id="1326" w:author="Ashan Senel Asmone" w:date="2016-03-21T10:36:00Z">
              <w:r w:rsidR="0046108D">
                <w:rPr>
                  <w:rFonts w:ascii="Calibri Light" w:hAnsi="Calibri Light"/>
                  <w:sz w:val="16"/>
                  <w:szCs w:val="16"/>
                </w:rPr>
                <w:t>BS 6319-12:1992 Testing of resin and polymer/cement compositions for use in construction. Methods for measurement of unrestrained linear shrinkage and coefficient of thermal expansion</w:t>
              </w:r>
            </w:ins>
          </w:p>
          <w:p w14:paraId="31FD98E3" w14:textId="77777777" w:rsidR="006D0CDE" w:rsidRPr="006D0CDE" w:rsidRDefault="006D0CDE" w:rsidP="006D0CDE">
            <w:pPr>
              <w:spacing w:after="120"/>
              <w:rPr>
                <w:rFonts w:ascii="Calibri Light" w:hAnsi="Calibri Light"/>
                <w:sz w:val="16"/>
                <w:szCs w:val="16"/>
              </w:rPr>
            </w:pPr>
            <w:del w:id="1327" w:author="Ashan Senel Asmone" w:date="2016-03-21T10:37:00Z">
              <w:r w:rsidRPr="006D0CDE" w:rsidDel="0046108D">
                <w:rPr>
                  <w:rFonts w:ascii="Calibri Light" w:hAnsi="Calibri Light"/>
                  <w:sz w:val="16"/>
                  <w:szCs w:val="16"/>
                </w:rPr>
                <w:delText>BS 6949:1991- Specification for bitumen-based coatings for cold application excluding use in contact with potable water</w:delText>
              </w:r>
            </w:del>
            <w:ins w:id="1328" w:author="Ashan Senel Asmone" w:date="2016-03-21T10:37:00Z">
              <w:r w:rsidR="0046108D">
                <w:rPr>
                  <w:rFonts w:ascii="Calibri Light" w:hAnsi="Calibri Light"/>
                  <w:sz w:val="16"/>
                  <w:szCs w:val="16"/>
                </w:rPr>
                <w:t>BS 6949:1991- Specification for bitumen-based coatings for cold application excluding use in contact with potable water</w:t>
              </w:r>
            </w:ins>
          </w:p>
          <w:p w14:paraId="68DF1B66" w14:textId="77777777" w:rsidR="006D0CDE" w:rsidRPr="006D0CDE" w:rsidRDefault="006D0CDE" w:rsidP="006D0CDE">
            <w:pPr>
              <w:spacing w:after="120"/>
              <w:rPr>
                <w:rFonts w:ascii="Calibri Light" w:hAnsi="Calibri Light"/>
                <w:sz w:val="16"/>
                <w:szCs w:val="16"/>
              </w:rPr>
            </w:pPr>
            <w:del w:id="1329" w:author="Ashan Senel Asmone" w:date="2016-03-21T10:43:00Z">
              <w:r w:rsidRPr="006D0CDE" w:rsidDel="0046108D">
                <w:rPr>
                  <w:rFonts w:ascii="Calibri Light" w:hAnsi="Calibri Light"/>
                  <w:sz w:val="16"/>
                  <w:szCs w:val="16"/>
                </w:rPr>
                <w:delText>BS 7543:1992 Durability of buildings and building elements, products and components</w:delText>
              </w:r>
            </w:del>
            <w:ins w:id="1330" w:author="Ashan Senel Asmone" w:date="2016-03-21T10:45:00Z">
              <w:r w:rsidR="0046108D">
                <w:rPr>
                  <w:rFonts w:ascii="Calibri Light" w:hAnsi="Calibri Light"/>
                  <w:sz w:val="16"/>
                  <w:szCs w:val="16"/>
                </w:rPr>
                <w:t>BS ISO 15686-1:2011 Buildings and constructed assets. Service life planning. General principles and framework/BS ISO 15686-3:2002 Buildings and constructed assets. Service life planning. Performance audits and reviews/</w:t>
              </w:r>
            </w:ins>
            <w:ins w:id="1331" w:author="Ashan Senel Asmone" w:date="2016-03-21T10:44:00Z">
              <w:r w:rsidR="0046108D">
                <w:rPr>
                  <w:rFonts w:ascii="Calibri Light" w:hAnsi="Calibri Light"/>
                  <w:sz w:val="16"/>
                  <w:szCs w:val="16"/>
                </w:rPr>
                <w:t>BS ISO 15686-2:2012 Buildings and constructed assets. Service life planning. Service life prediction procedures/</w:t>
              </w:r>
            </w:ins>
            <w:ins w:id="1332" w:author="Ashan Senel Asmone" w:date="2016-03-21T10:43:00Z">
              <w:r w:rsidR="0046108D">
                <w:rPr>
                  <w:rFonts w:ascii="Calibri Light" w:hAnsi="Calibri Light"/>
                  <w:sz w:val="16"/>
                  <w:szCs w:val="16"/>
                </w:rPr>
                <w:t>BS 7543:2015 Guide to durability of buildings and building elements, products and components/</w:t>
              </w:r>
            </w:ins>
            <w:r w:rsidRPr="006D0CDE">
              <w:rPr>
                <w:rFonts w:ascii="Calibri Light" w:hAnsi="Calibri Light"/>
                <w:sz w:val="16"/>
                <w:szCs w:val="16"/>
              </w:rPr>
              <w:t>;</w:t>
            </w:r>
          </w:p>
          <w:p w14:paraId="522AF736" w14:textId="77777777" w:rsidR="006D0CDE" w:rsidRPr="006D0CDE" w:rsidRDefault="006D0CDE" w:rsidP="006D0CDE">
            <w:pPr>
              <w:spacing w:after="120"/>
              <w:rPr>
                <w:rFonts w:ascii="Calibri Light" w:hAnsi="Calibri Light"/>
                <w:sz w:val="16"/>
                <w:szCs w:val="16"/>
              </w:rPr>
            </w:pPr>
            <w:del w:id="1333" w:author="Ashan Senel Asmone" w:date="2016-03-21T10:52:00Z">
              <w:r w:rsidRPr="006D0CDE" w:rsidDel="0046108D">
                <w:rPr>
                  <w:rFonts w:ascii="Calibri Light" w:hAnsi="Calibri Light"/>
                  <w:sz w:val="16"/>
                  <w:szCs w:val="16"/>
                </w:rPr>
                <w:delText>BS 8000:1989 Workmanship on building sites</w:delText>
              </w:r>
            </w:del>
            <w:ins w:id="1334" w:author="Ashan Senel Asmone" w:date="2016-03-21T10:52:00Z">
              <w:r w:rsidR="0046108D">
                <w:rPr>
                  <w:rFonts w:ascii="Calibri Light" w:hAnsi="Calibri Light"/>
                  <w:sz w:val="16"/>
                  <w:szCs w:val="16"/>
                </w:rPr>
                <w:t>BS 8000-0:2014 Workmanship on construction sites. Introduction and general principles</w:t>
              </w:r>
            </w:ins>
            <w:r w:rsidRPr="006D0CDE">
              <w:rPr>
                <w:rFonts w:ascii="Calibri Light" w:hAnsi="Calibri Light"/>
                <w:sz w:val="16"/>
                <w:szCs w:val="16"/>
              </w:rPr>
              <w:t>;</w:t>
            </w:r>
          </w:p>
          <w:p w14:paraId="555AC6AE" w14:textId="77777777" w:rsidR="006D0CDE" w:rsidRPr="006D0CDE" w:rsidRDefault="006D0CDE" w:rsidP="006D0CDE">
            <w:pPr>
              <w:spacing w:after="120"/>
              <w:rPr>
                <w:rFonts w:ascii="Calibri Light" w:hAnsi="Calibri Light"/>
                <w:sz w:val="16"/>
                <w:szCs w:val="16"/>
              </w:rPr>
            </w:pPr>
            <w:del w:id="1335" w:author="Ashan Senel Asmone" w:date="2016-03-21T10:53:00Z">
              <w:r w:rsidRPr="006D0CDE" w:rsidDel="0046108D">
                <w:rPr>
                  <w:rFonts w:ascii="Calibri Light" w:hAnsi="Calibri Light"/>
                  <w:sz w:val="16"/>
                  <w:szCs w:val="16"/>
                </w:rPr>
                <w:delText>BS 7543:1992-Guide to durability of buildings and building elements, products and components</w:delText>
              </w:r>
            </w:del>
            <w:ins w:id="1336" w:author="Ashan Senel Asmone" w:date="2016-03-21T10:57:00Z">
              <w:r w:rsidR="0046108D">
                <w:rPr>
                  <w:rFonts w:ascii="Calibri Light" w:hAnsi="Calibri Light"/>
                  <w:sz w:val="16"/>
                  <w:szCs w:val="16"/>
                </w:rPr>
                <w:t>BS 7543:2015 Guide to durability of buildings and building elements, products and components/</w:t>
              </w:r>
            </w:ins>
            <w:ins w:id="1337" w:author="Ashan Senel Asmone" w:date="2016-03-21T10:54:00Z">
              <w:r w:rsidR="0046108D">
                <w:rPr>
                  <w:rFonts w:ascii="Calibri Light" w:hAnsi="Calibri Light"/>
                  <w:sz w:val="16"/>
                  <w:szCs w:val="16"/>
                </w:rPr>
                <w:t>BS ISO 15686-1:2011 Buildings and constructed assets. Service life planning. General principles and framework</w:t>
              </w:r>
            </w:ins>
            <w:ins w:id="1338" w:author="Ashan Senel Asmone" w:date="2016-03-21T10:53:00Z">
              <w:r w:rsidR="0046108D">
                <w:rPr>
                  <w:rFonts w:ascii="Calibri Light" w:hAnsi="Calibri Light"/>
                  <w:sz w:val="16"/>
                  <w:szCs w:val="16"/>
                </w:rPr>
                <w:t>BS ISO 15686-3:2002 Buildings and constructed assets. Service life planning. Performance audits and reviewsBS ISO 15686-2:2012 Buildings and constructed assets. Service life planning. Service life prediction procedures</w:t>
              </w:r>
            </w:ins>
          </w:p>
          <w:p w14:paraId="1684E8EA" w14:textId="77777777" w:rsidR="006D0CDE" w:rsidRPr="006D0CDE" w:rsidRDefault="006D0CDE" w:rsidP="006D0CDE">
            <w:pPr>
              <w:spacing w:after="120"/>
              <w:rPr>
                <w:rFonts w:ascii="Calibri Light" w:hAnsi="Calibri Light"/>
                <w:sz w:val="16"/>
                <w:szCs w:val="16"/>
              </w:rPr>
            </w:pPr>
            <w:del w:id="1339" w:author="Ashan Senel Asmone" w:date="2016-03-21T10:59:00Z">
              <w:r w:rsidRPr="006D0CDE" w:rsidDel="0046108D">
                <w:rPr>
                  <w:rFonts w:ascii="Calibri Light" w:hAnsi="Calibri Light"/>
                  <w:sz w:val="16"/>
                  <w:szCs w:val="16"/>
                </w:rPr>
                <w:delText>BS 8110Part1/2:1997/1985-Structural use of concrete. Code of practice for design and construction</w:delText>
              </w:r>
            </w:del>
            <w:ins w:id="1340" w:author="Ashan Senel Asmone" w:date="2016-03-21T10:59:00Z">
              <w:r w:rsidR="0046108D">
                <w:rPr>
                  <w:rFonts w:ascii="Calibri Light" w:hAnsi="Calibri Light"/>
                  <w:sz w:val="16"/>
                  <w:szCs w:val="16"/>
                </w:rPr>
                <w:t>BS EN 1992-1-1:2004+A1:2014 Eurocode 2: Design of concrete structures. General rules and rules for buildings</w:t>
              </w:r>
            </w:ins>
          </w:p>
          <w:p w14:paraId="03E81B79" w14:textId="77777777" w:rsidR="006D0CDE" w:rsidRPr="006D0CDE" w:rsidRDefault="006D0CDE" w:rsidP="006D0CDE">
            <w:pPr>
              <w:spacing w:after="120"/>
              <w:rPr>
                <w:rFonts w:ascii="Calibri Light" w:hAnsi="Calibri Light"/>
                <w:sz w:val="16"/>
                <w:szCs w:val="16"/>
              </w:rPr>
            </w:pPr>
            <w:del w:id="1341" w:author="Ashan Senel Asmone" w:date="2016-03-21T15:23:00Z">
              <w:r w:rsidRPr="006D0CDE" w:rsidDel="00337A12">
                <w:rPr>
                  <w:rFonts w:ascii="Calibri Light" w:hAnsi="Calibri Light"/>
                  <w:sz w:val="16"/>
                  <w:szCs w:val="16"/>
                </w:rPr>
                <w:delText>DD 249:19990-Testing aggregates. Method for the assessment of alkali-silica reactivity. Potential accelerated mortar-bar method</w:delText>
              </w:r>
            </w:del>
          </w:p>
          <w:p w14:paraId="7A72A8DA" w14:textId="77777777" w:rsidR="006D0CDE" w:rsidRPr="006D0CDE" w:rsidRDefault="006D0CDE" w:rsidP="006D0CDE">
            <w:pPr>
              <w:spacing w:after="120"/>
              <w:rPr>
                <w:rFonts w:ascii="Calibri Light" w:hAnsi="Calibri Light"/>
                <w:sz w:val="16"/>
                <w:szCs w:val="16"/>
              </w:rPr>
            </w:pPr>
            <w:del w:id="1342" w:author="Ashan Senel Asmone" w:date="2016-03-21T11:02:00Z">
              <w:r w:rsidRPr="006D0CDE" w:rsidDel="0046108D">
                <w:rPr>
                  <w:rFonts w:ascii="Calibri Light" w:hAnsi="Calibri Light"/>
                  <w:sz w:val="16"/>
                  <w:szCs w:val="16"/>
                </w:rPr>
                <w:delText>PD 6472:1974-Guide to specifying the quality of building mortars</w:delText>
              </w:r>
            </w:del>
            <w:ins w:id="1343" w:author="Ashan Senel Asmone" w:date="2016-03-21T11:02:00Z">
              <w:r w:rsidR="0046108D">
                <w:rPr>
                  <w:rFonts w:ascii="Calibri Light" w:hAnsi="Calibri Light"/>
                  <w:sz w:val="16"/>
                  <w:szCs w:val="16"/>
                </w:rPr>
                <w:t>PD 6678:2005 Guide to the specification of masonry mortar</w:t>
              </w:r>
            </w:ins>
          </w:p>
          <w:p w14:paraId="1BC4A05E" w14:textId="77777777" w:rsidR="006D0CDE" w:rsidRPr="006D0CDE" w:rsidRDefault="006D0CDE" w:rsidP="006D0CDE">
            <w:pPr>
              <w:spacing w:after="120"/>
              <w:rPr>
                <w:rFonts w:ascii="Calibri Light" w:hAnsi="Calibri Light"/>
                <w:sz w:val="16"/>
                <w:szCs w:val="16"/>
              </w:rPr>
            </w:pPr>
            <w:del w:id="1344" w:author="Ashan Senel Asmone" w:date="2016-03-21T11:03:00Z">
              <w:r w:rsidRPr="006D0CDE" w:rsidDel="0046108D">
                <w:rPr>
                  <w:rFonts w:ascii="Calibri Light" w:hAnsi="Calibri Light"/>
                  <w:sz w:val="16"/>
                  <w:szCs w:val="16"/>
                </w:rPr>
                <w:delText>BS EN 480-1:1998-Admixtures for concrete, mortar and grout. Test methods. Reference concrete and reference mortar for testing</w:delText>
              </w:r>
            </w:del>
            <w:ins w:id="1345" w:author="Ashan Senel Asmone" w:date="2016-03-21T11:03:00Z">
              <w:r w:rsidR="0046108D">
                <w:rPr>
                  <w:rFonts w:ascii="Calibri Light" w:hAnsi="Calibri Light"/>
                  <w:sz w:val="16"/>
                  <w:szCs w:val="16"/>
                </w:rPr>
                <w:t>BS EN 480-1:2014 Admixtures for concrete, mortar and grout. Test methods. Reference concrete and reference mortar for testing</w:t>
              </w:r>
            </w:ins>
          </w:p>
          <w:p w14:paraId="614902A6" w14:textId="77777777" w:rsidR="006D0CDE" w:rsidRPr="006D0CDE" w:rsidRDefault="006D0CDE" w:rsidP="006D0CDE">
            <w:pPr>
              <w:spacing w:after="120"/>
              <w:rPr>
                <w:rFonts w:ascii="Calibri Light" w:hAnsi="Calibri Light"/>
                <w:sz w:val="16"/>
                <w:szCs w:val="16"/>
              </w:rPr>
            </w:pPr>
            <w:del w:id="1346" w:author="Ashan Senel Asmone" w:date="2016-03-21T11:03:00Z">
              <w:r w:rsidRPr="006D0CDE" w:rsidDel="0046108D">
                <w:rPr>
                  <w:rFonts w:ascii="Calibri Light" w:hAnsi="Calibri Light"/>
                  <w:sz w:val="16"/>
                  <w:szCs w:val="16"/>
                </w:rPr>
                <w:delText>BS EN 480-2:1997-Admixtures for concrete, mortar and grout. Test methods. Determination of setting time</w:delText>
              </w:r>
            </w:del>
            <w:ins w:id="1347" w:author="Ashan Senel Asmone" w:date="2016-03-21T11:03:00Z">
              <w:r w:rsidR="0046108D">
                <w:rPr>
                  <w:rFonts w:ascii="Calibri Light" w:hAnsi="Calibri Light"/>
                  <w:sz w:val="16"/>
                  <w:szCs w:val="16"/>
                </w:rPr>
                <w:t>BS EN 480-2:2006 Admixtures for concrete, mortar and grout. Test methods. Determination of setting time</w:t>
              </w:r>
            </w:ins>
          </w:p>
          <w:p w14:paraId="48F7859A" w14:textId="77777777" w:rsidR="006D0CDE" w:rsidRPr="006D0CDE" w:rsidRDefault="006D0CDE" w:rsidP="006D0CDE">
            <w:pPr>
              <w:spacing w:after="120"/>
              <w:rPr>
                <w:rFonts w:ascii="Calibri Light" w:hAnsi="Calibri Light"/>
                <w:sz w:val="16"/>
                <w:szCs w:val="16"/>
              </w:rPr>
            </w:pPr>
            <w:del w:id="1348" w:author="Ashan Senel Asmone" w:date="2016-03-21T11:04:00Z">
              <w:r w:rsidRPr="006D0CDE" w:rsidDel="0046108D">
                <w:rPr>
                  <w:rFonts w:ascii="Calibri Light" w:hAnsi="Calibri Light"/>
                  <w:sz w:val="16"/>
                  <w:szCs w:val="16"/>
                </w:rPr>
                <w:delText>BS EN 480-4:1997-Admixtures for concrete, mortar and grout. Test methods. Determination of bleeding of concrete</w:delText>
              </w:r>
            </w:del>
            <w:ins w:id="1349" w:author="Ashan Senel Asmone" w:date="2016-03-21T11:04:00Z">
              <w:r w:rsidR="0046108D">
                <w:rPr>
                  <w:rFonts w:ascii="Calibri Light" w:hAnsi="Calibri Light"/>
                  <w:sz w:val="16"/>
                  <w:szCs w:val="16"/>
                </w:rPr>
                <w:t>BS EN 480-4:2005 Admixtures for concrete, mortar and grout. Test methods. Determination of bleeding of concrete</w:t>
              </w:r>
            </w:ins>
          </w:p>
          <w:p w14:paraId="5ACD42FB" w14:textId="77777777" w:rsidR="006D0CDE" w:rsidRPr="006D0CDE" w:rsidRDefault="006D0CDE" w:rsidP="006D0CDE">
            <w:pPr>
              <w:spacing w:after="120"/>
              <w:rPr>
                <w:rFonts w:ascii="Calibri Light" w:hAnsi="Calibri Light"/>
                <w:sz w:val="16"/>
                <w:szCs w:val="16"/>
              </w:rPr>
            </w:pPr>
            <w:del w:id="1350" w:author="Ashan Senel Asmone" w:date="2016-03-21T11:04:00Z">
              <w:r w:rsidRPr="006D0CDE" w:rsidDel="0046108D">
                <w:rPr>
                  <w:rFonts w:ascii="Calibri Light" w:hAnsi="Calibri Light"/>
                  <w:sz w:val="16"/>
                  <w:szCs w:val="16"/>
                </w:rPr>
                <w:delText>BS EN 480-5:1997-Admixtures for concrete, mortar and grout. Test methods. Determination of capillary absorption</w:delText>
              </w:r>
            </w:del>
            <w:ins w:id="1351" w:author="Ashan Senel Asmone" w:date="2016-03-21T11:04:00Z">
              <w:r w:rsidR="0046108D">
                <w:rPr>
                  <w:rFonts w:ascii="Calibri Light" w:hAnsi="Calibri Light"/>
                  <w:sz w:val="16"/>
                  <w:szCs w:val="16"/>
                </w:rPr>
                <w:t>BS EN 480-5:2005 Admixtures for concrete, mortar and grout. Test methods. Determination of capillary absorption</w:t>
              </w:r>
            </w:ins>
          </w:p>
          <w:p w14:paraId="0F8F6F74" w14:textId="77777777" w:rsidR="006D0CDE" w:rsidRPr="006D0CDE" w:rsidRDefault="006D0CDE" w:rsidP="006D0CDE">
            <w:pPr>
              <w:spacing w:after="120"/>
              <w:rPr>
                <w:rFonts w:ascii="Calibri Light" w:hAnsi="Calibri Light"/>
                <w:sz w:val="16"/>
                <w:szCs w:val="16"/>
              </w:rPr>
            </w:pPr>
            <w:del w:id="1352" w:author="Ashan Senel Asmone" w:date="2016-03-21T11:04:00Z">
              <w:r w:rsidRPr="006D0CDE" w:rsidDel="0046108D">
                <w:rPr>
                  <w:rFonts w:ascii="Calibri Light" w:hAnsi="Calibri Light"/>
                  <w:sz w:val="16"/>
                  <w:szCs w:val="16"/>
                </w:rPr>
                <w:delText>BS EN 480-6:1997-Admixtures for concrete, mortar and grout. Test methods. Infrared analysis</w:delText>
              </w:r>
            </w:del>
            <w:ins w:id="1353" w:author="Ashan Senel Asmone" w:date="2016-03-21T11:04:00Z">
              <w:r w:rsidR="0046108D">
                <w:rPr>
                  <w:rFonts w:ascii="Calibri Light" w:hAnsi="Calibri Light"/>
                  <w:sz w:val="16"/>
                  <w:szCs w:val="16"/>
                </w:rPr>
                <w:t>BS EN 480-6:2005 Admixtures for concrete, mortar and grout. Test methods. Infrared analysis</w:t>
              </w:r>
            </w:ins>
          </w:p>
          <w:p w14:paraId="0CB36792" w14:textId="77777777" w:rsidR="006D0CDE" w:rsidRPr="006D0CDE" w:rsidRDefault="006D0CDE" w:rsidP="006D0CDE">
            <w:pPr>
              <w:spacing w:after="120"/>
              <w:rPr>
                <w:rFonts w:ascii="Calibri Light" w:hAnsi="Calibri Light"/>
                <w:sz w:val="16"/>
                <w:szCs w:val="16"/>
              </w:rPr>
            </w:pPr>
            <w:del w:id="1354" w:author="Ashan Senel Asmone" w:date="2016-03-21T11:05:00Z">
              <w:r w:rsidRPr="006D0CDE" w:rsidDel="0046108D">
                <w:rPr>
                  <w:rFonts w:ascii="Calibri Light" w:hAnsi="Calibri Light"/>
                  <w:sz w:val="16"/>
                  <w:szCs w:val="16"/>
                </w:rPr>
                <w:delText>BS EN 480-8:1997-Admixtures for concrete, mortar and grout. Test methods. Determination of the conventional dry material content</w:delText>
              </w:r>
            </w:del>
            <w:ins w:id="1355" w:author="Ashan Senel Asmone" w:date="2016-03-21T11:05:00Z">
              <w:r w:rsidR="0046108D">
                <w:rPr>
                  <w:rFonts w:ascii="Calibri Light" w:hAnsi="Calibri Light"/>
                  <w:sz w:val="16"/>
                  <w:szCs w:val="16"/>
                </w:rPr>
                <w:t>BS EN 480-8:2012 Admixtures for concrete, mortar and grout. Test methods. Determination of the conventional dry material content</w:t>
              </w:r>
            </w:ins>
          </w:p>
          <w:p w14:paraId="599908E1" w14:textId="77777777" w:rsidR="006D0CDE" w:rsidRPr="006D0CDE" w:rsidRDefault="006D0CDE" w:rsidP="006D0CDE">
            <w:pPr>
              <w:spacing w:after="120"/>
              <w:rPr>
                <w:rFonts w:ascii="Calibri Light" w:hAnsi="Calibri Light"/>
                <w:sz w:val="16"/>
                <w:szCs w:val="16"/>
              </w:rPr>
            </w:pPr>
            <w:del w:id="1356" w:author="Ashan Senel Asmone" w:date="2016-03-21T11:05:00Z">
              <w:r w:rsidRPr="006D0CDE" w:rsidDel="0046108D">
                <w:rPr>
                  <w:rFonts w:ascii="Calibri Light" w:hAnsi="Calibri Light"/>
                  <w:sz w:val="16"/>
                  <w:szCs w:val="16"/>
                </w:rPr>
                <w:delText>BS EN 480-10:1997-Admixtures for concrete, mortar and grout. Test methods. Determination of water soluble chloride content</w:delText>
              </w:r>
            </w:del>
            <w:ins w:id="1357" w:author="Ashan Senel Asmone" w:date="2016-03-21T11:05:00Z">
              <w:r w:rsidR="0046108D">
                <w:rPr>
                  <w:rFonts w:ascii="Calibri Light" w:hAnsi="Calibri Light"/>
                  <w:sz w:val="16"/>
                  <w:szCs w:val="16"/>
                </w:rPr>
                <w:t>BS EN 480-10:2009 Admixtures for concrete, mortar and grout. Test methods. Determination of water soluble chloride content</w:t>
              </w:r>
            </w:ins>
          </w:p>
          <w:p w14:paraId="5EF68C75" w14:textId="77777777" w:rsidR="006D0CDE" w:rsidRPr="006D0CDE" w:rsidRDefault="006D0CDE" w:rsidP="006D0CDE">
            <w:pPr>
              <w:spacing w:after="120"/>
              <w:rPr>
                <w:rFonts w:ascii="Calibri Light" w:hAnsi="Calibri Light"/>
                <w:sz w:val="16"/>
                <w:szCs w:val="16"/>
              </w:rPr>
            </w:pPr>
            <w:del w:id="1358" w:author="Ashan Senel Asmone" w:date="2016-03-21T11:05:00Z">
              <w:r w:rsidRPr="006D0CDE" w:rsidDel="0046108D">
                <w:rPr>
                  <w:rFonts w:ascii="Calibri Light" w:hAnsi="Calibri Light"/>
                  <w:sz w:val="16"/>
                  <w:szCs w:val="16"/>
                </w:rPr>
                <w:delText>BS EN 480-11:1999-Admixtures for concrete, mortar and grout. Test methods. Determination of air void characteristics in hardened concrete</w:delText>
              </w:r>
            </w:del>
            <w:ins w:id="1359" w:author="Ashan Senel Asmone" w:date="2016-03-21T11:05:00Z">
              <w:r w:rsidR="0046108D">
                <w:rPr>
                  <w:rFonts w:ascii="Calibri Light" w:hAnsi="Calibri Light"/>
                  <w:sz w:val="16"/>
                  <w:szCs w:val="16"/>
                </w:rPr>
                <w:t>BS EN 480-11:2005 Admixtures for concrete, mortar and grout. Test methods. Determination of air void characteristics in hardened concrete</w:t>
              </w:r>
            </w:ins>
          </w:p>
          <w:p w14:paraId="337753D9" w14:textId="77777777" w:rsidR="006D0CDE" w:rsidRPr="006D0CDE" w:rsidRDefault="006D0CDE" w:rsidP="006D0CDE">
            <w:pPr>
              <w:spacing w:after="120"/>
              <w:rPr>
                <w:rFonts w:ascii="Calibri Light" w:hAnsi="Calibri Light"/>
                <w:sz w:val="16"/>
                <w:szCs w:val="16"/>
              </w:rPr>
            </w:pPr>
            <w:del w:id="1360" w:author="Ashan Senel Asmone" w:date="2016-03-21T11:06:00Z">
              <w:r w:rsidRPr="006D0CDE" w:rsidDel="0046108D">
                <w:rPr>
                  <w:rFonts w:ascii="Calibri Light" w:hAnsi="Calibri Light"/>
                  <w:sz w:val="16"/>
                  <w:szCs w:val="16"/>
                </w:rPr>
                <w:delText>BS EN 480-12:1998-Admixtures for concrete, mortar and grout. Test methods. Determination of the alkali content of admixtures</w:delText>
              </w:r>
            </w:del>
            <w:ins w:id="1361" w:author="Ashan Senel Asmone" w:date="2016-03-21T11:06:00Z">
              <w:r w:rsidR="0046108D">
                <w:rPr>
                  <w:rFonts w:ascii="Calibri Light" w:hAnsi="Calibri Light"/>
                  <w:sz w:val="16"/>
                  <w:szCs w:val="16"/>
                </w:rPr>
                <w:t>BS EN 480-12:2005 Admixtures for concrete, mortar and grout. Test methods. Determination of the alkali content of admixtures</w:t>
              </w:r>
            </w:ins>
          </w:p>
          <w:p w14:paraId="03D88287" w14:textId="77777777" w:rsidR="006D0CDE" w:rsidRPr="006D0CDE" w:rsidRDefault="006D0CDE" w:rsidP="006D0CDE">
            <w:pPr>
              <w:spacing w:after="120"/>
              <w:rPr>
                <w:rFonts w:ascii="Calibri Light" w:hAnsi="Calibri Light"/>
                <w:sz w:val="16"/>
                <w:szCs w:val="16"/>
              </w:rPr>
            </w:pPr>
            <w:del w:id="1362" w:author="Ashan Senel Asmone" w:date="2016-03-21T11:06:00Z">
              <w:r w:rsidRPr="006D0CDE" w:rsidDel="0046108D">
                <w:rPr>
                  <w:rFonts w:ascii="Calibri Light" w:hAnsi="Calibri Light"/>
                  <w:sz w:val="16"/>
                  <w:szCs w:val="16"/>
                </w:rPr>
                <w:delText>BS EN 934-2:2001-Admixtures for concrete, mortar and grout. Concrete admixtures. Definitions, requirements, conformity, marking and labelling</w:delText>
              </w:r>
            </w:del>
            <w:ins w:id="1363" w:author="Ashan Senel Asmone" w:date="2016-03-21T11:06:00Z">
              <w:r w:rsidR="0046108D">
                <w:rPr>
                  <w:rFonts w:ascii="Calibri Light" w:hAnsi="Calibri Light"/>
                  <w:sz w:val="16"/>
                  <w:szCs w:val="16"/>
                </w:rPr>
                <w:t>BS EN 934-2:2009+A1:2012 Admixtures for concrete, mortar and grout. Concrete admixtures. Definitions, requirements, conformity, marking and labelling</w:t>
              </w:r>
            </w:ins>
          </w:p>
          <w:p w14:paraId="24142E97" w14:textId="77777777" w:rsidR="006D0CDE" w:rsidRPr="006D0CDE" w:rsidRDefault="006D0CDE" w:rsidP="006D0CDE">
            <w:pPr>
              <w:spacing w:after="120"/>
              <w:rPr>
                <w:rFonts w:ascii="Calibri Light" w:hAnsi="Calibri Light"/>
                <w:sz w:val="16"/>
                <w:szCs w:val="16"/>
              </w:rPr>
            </w:pPr>
            <w:del w:id="1364" w:author="Ashan Senel Asmone" w:date="2016-03-21T11:06:00Z">
              <w:r w:rsidRPr="006D0CDE" w:rsidDel="0046108D">
                <w:rPr>
                  <w:rFonts w:ascii="Calibri Light" w:hAnsi="Calibri Light"/>
                  <w:sz w:val="16"/>
                  <w:szCs w:val="16"/>
                </w:rPr>
                <w:delText>BS EN 934-6:2001-Admixtures for concrete, mortar and grout. Sampling, conformity control and evaluation of conformity</w:delText>
              </w:r>
            </w:del>
            <w:ins w:id="1365" w:author="Ashan Senel Asmone" w:date="2016-03-21T11:06:00Z">
              <w:del w:id="1366" w:author="Jing Kai Toh" w:date="2016-05-12T17:04:00Z">
                <w:r w:rsidR="0046108D" w:rsidDel="0010274C">
                  <w:rPr>
                    <w:rFonts w:ascii="Calibri Light" w:hAnsi="Calibri Light"/>
                    <w:sz w:val="16"/>
                    <w:szCs w:val="16"/>
                  </w:rPr>
                  <w:delText>BS EN 934-6:2001 Admixtures for concrete, mortar and grout. Sampling, conformity control and evaluation of conformity</w:delText>
                </w:r>
              </w:del>
            </w:ins>
            <w:ins w:id="1367" w:author="Jing Kai Toh" w:date="2016-05-12T17:04:00Z">
              <w:r w:rsidR="0010274C">
                <w:rPr>
                  <w:rFonts w:ascii="Calibri Light" w:hAnsi="Calibri Light"/>
                  <w:sz w:val="16"/>
                  <w:szCs w:val="16"/>
                </w:rPr>
                <w:t>BS EN 934-6:2001 Admixtures for concrete, mortar and grout. Sampling, conformity control and evaluation of conformity</w:t>
              </w:r>
            </w:ins>
          </w:p>
          <w:p w14:paraId="354C1D84" w14:textId="77777777" w:rsidR="006D0CDE" w:rsidRPr="006D0CDE" w:rsidRDefault="006D0CDE" w:rsidP="006D0CDE">
            <w:pPr>
              <w:spacing w:after="120"/>
              <w:rPr>
                <w:rFonts w:ascii="Calibri Light" w:hAnsi="Calibri Light"/>
                <w:sz w:val="16"/>
                <w:szCs w:val="16"/>
              </w:rPr>
            </w:pPr>
            <w:del w:id="1368" w:author="Ashan Senel Asmone" w:date="2016-03-21T11:07:00Z">
              <w:r w:rsidRPr="006D0CDE" w:rsidDel="0046108D">
                <w:rPr>
                  <w:rFonts w:ascii="Calibri Light" w:hAnsi="Calibri Light"/>
                  <w:sz w:val="16"/>
                  <w:szCs w:val="16"/>
                </w:rPr>
                <w:delText>BS 4887:1973-Specification for mortar plasticizers</w:delText>
              </w:r>
            </w:del>
            <w:ins w:id="1369" w:author="Ashan Senel Asmone" w:date="2016-03-21T11:07:00Z">
              <w:r w:rsidR="0046108D">
                <w:rPr>
                  <w:rFonts w:ascii="Calibri Light" w:hAnsi="Calibri Light"/>
                  <w:sz w:val="16"/>
                  <w:szCs w:val="16"/>
                </w:rPr>
                <w:t>BS EN 934-3:2009+A1:2012 Admixtures for concrete, mortar and grout. Admixtures for masonry mortar. Definitions, requirements, conformity and marking and labelling</w:t>
              </w:r>
            </w:ins>
          </w:p>
          <w:p w14:paraId="44150F72" w14:textId="77777777" w:rsidR="006D0CDE" w:rsidRPr="006D0CDE" w:rsidRDefault="006D0CDE" w:rsidP="006D0CDE">
            <w:pPr>
              <w:spacing w:after="120"/>
              <w:rPr>
                <w:rFonts w:ascii="Calibri Light" w:hAnsi="Calibri Light"/>
                <w:sz w:val="16"/>
                <w:szCs w:val="16"/>
              </w:rPr>
            </w:pPr>
            <w:del w:id="1370" w:author="Ashan Senel Asmone" w:date="2016-03-21T11:08:00Z">
              <w:r w:rsidRPr="006D0CDE" w:rsidDel="0046108D">
                <w:rPr>
                  <w:rFonts w:ascii="Calibri Light" w:hAnsi="Calibri Light"/>
                  <w:sz w:val="16"/>
                  <w:szCs w:val="16"/>
                </w:rPr>
                <w:delText>BS EN 934-2:1998-Admixtures for concrete, mortar and grout. Concrete admixtures. Definitions and requirements</w:delText>
              </w:r>
            </w:del>
            <w:ins w:id="1371" w:author="Ashan Senel Asmone" w:date="2016-03-21T11:08:00Z">
              <w:r w:rsidR="0046108D">
                <w:rPr>
                  <w:rFonts w:ascii="Calibri Light" w:hAnsi="Calibri Light"/>
                  <w:sz w:val="16"/>
                  <w:szCs w:val="16"/>
                </w:rPr>
                <w:t>BS EN 934-2:2009+A1:2012 Admixtures for concrete, mortar and grout. Concrete admixtures. Definitions, requirements, conformity, marking and labelling</w:t>
              </w:r>
            </w:ins>
          </w:p>
          <w:p w14:paraId="76FE4E9E" w14:textId="77777777" w:rsidR="006D0CDE" w:rsidRPr="006D0CDE" w:rsidRDefault="006D0CDE" w:rsidP="006D0CDE">
            <w:pPr>
              <w:spacing w:after="120"/>
              <w:rPr>
                <w:rFonts w:ascii="Calibri Light" w:hAnsi="Calibri Light"/>
                <w:sz w:val="16"/>
                <w:szCs w:val="16"/>
              </w:rPr>
            </w:pPr>
            <w:del w:id="1372" w:author="Ashan Senel Asmone" w:date="2016-03-21T11:08:00Z">
              <w:r w:rsidRPr="006D0CDE" w:rsidDel="00244900">
                <w:rPr>
                  <w:rFonts w:ascii="Calibri Light" w:hAnsi="Calibri Light"/>
                  <w:sz w:val="16"/>
                  <w:szCs w:val="16"/>
                </w:rPr>
                <w:delText>BS EN 934-6:2000-Admixtures for concrete, mortar and grout. Sampling, conformity control, evaluation of conformity, marking and labelling</w:delText>
              </w:r>
            </w:del>
            <w:ins w:id="1373" w:author="Ashan Senel Asmone" w:date="2016-03-21T11:08:00Z">
              <w:del w:id="1374" w:author="Jing Kai Toh" w:date="2016-05-12T17:04:00Z">
                <w:r w:rsidR="00244900" w:rsidDel="0010274C">
                  <w:rPr>
                    <w:rFonts w:ascii="Calibri Light" w:hAnsi="Calibri Light"/>
                    <w:sz w:val="16"/>
                    <w:szCs w:val="16"/>
                  </w:rPr>
                  <w:delText>BS EN 934-6:2001 Admixtures for concrete, mortar and grout. Sampling, conformity control and evaluation of conformity</w:delText>
                </w:r>
              </w:del>
            </w:ins>
            <w:ins w:id="1375" w:author="Jing Kai Toh" w:date="2016-05-12T17:04:00Z">
              <w:r w:rsidR="0010274C">
                <w:rPr>
                  <w:rFonts w:ascii="Calibri Light" w:hAnsi="Calibri Light"/>
                  <w:sz w:val="16"/>
                  <w:szCs w:val="16"/>
                </w:rPr>
                <w:t>BS EN 934-6:2001 Admixtures for concrete, mortar and grout. Sampling, conformity control and evaluation of conformity</w:t>
              </w:r>
            </w:ins>
            <w:ins w:id="1376" w:author="Ashan Senel Asmone" w:date="2016-03-21T11:08:00Z">
              <w:r w:rsidR="00244900">
                <w:rPr>
                  <w:rFonts w:ascii="Calibri Light" w:hAnsi="Calibri Light"/>
                  <w:sz w:val="16"/>
                  <w:szCs w:val="16"/>
                </w:rPr>
                <w:t xml:space="preserve"> </w:t>
              </w:r>
            </w:ins>
          </w:p>
          <w:p w14:paraId="151B0B2C" w14:textId="77777777" w:rsidR="006D0CDE" w:rsidRPr="006D0CDE" w:rsidRDefault="006D0CDE" w:rsidP="006D0CDE">
            <w:pPr>
              <w:spacing w:after="120"/>
              <w:rPr>
                <w:rFonts w:ascii="Calibri Light" w:hAnsi="Calibri Light"/>
                <w:sz w:val="16"/>
                <w:szCs w:val="16"/>
              </w:rPr>
            </w:pPr>
            <w:r w:rsidRPr="006D0CDE">
              <w:rPr>
                <w:rFonts w:ascii="Calibri Light" w:hAnsi="Calibri Light"/>
                <w:sz w:val="16"/>
                <w:szCs w:val="16"/>
              </w:rPr>
              <w:t> </w:t>
            </w:r>
          </w:p>
          <w:p w14:paraId="49884F8E"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Reinforcement</w:t>
            </w:r>
          </w:p>
          <w:p w14:paraId="0D60D9C0" w14:textId="77777777" w:rsidR="006D0CDE" w:rsidRPr="006D0CDE" w:rsidRDefault="006D0CDE" w:rsidP="006D0CDE">
            <w:pPr>
              <w:spacing w:after="120"/>
              <w:rPr>
                <w:rFonts w:ascii="Calibri Light" w:hAnsi="Calibri Light"/>
                <w:sz w:val="16"/>
                <w:szCs w:val="16"/>
              </w:rPr>
            </w:pPr>
            <w:del w:id="1377" w:author="Ashan Senel Asmone" w:date="2016-03-21T11:10:00Z">
              <w:r w:rsidRPr="006D0CDE" w:rsidDel="00244900">
                <w:rPr>
                  <w:rFonts w:ascii="Calibri Light" w:hAnsi="Calibri Light"/>
                  <w:sz w:val="16"/>
                  <w:szCs w:val="16"/>
                </w:rPr>
                <w:delText>BS 4449:1997 Specification for carbon steel bars for the reinforcement of concrete</w:delText>
              </w:r>
            </w:del>
            <w:ins w:id="1378" w:author="Ashan Senel Asmone" w:date="2016-03-21T11:10:00Z">
              <w:r w:rsidR="00244900">
                <w:rPr>
                  <w:rFonts w:ascii="Calibri Light" w:hAnsi="Calibri Light"/>
                  <w:sz w:val="16"/>
                  <w:szCs w:val="16"/>
                </w:rPr>
                <w:t>BS 4449:2005+A2:2009 Steel for the reinforcement of concrete. Weldable reinforcing steel. Bar, coil and decoiled product. Specification</w:t>
              </w:r>
            </w:ins>
          </w:p>
          <w:p w14:paraId="578E4216" w14:textId="77777777" w:rsidR="006D0CDE" w:rsidRPr="006D0CDE" w:rsidRDefault="006D0CDE" w:rsidP="006D0CDE">
            <w:pPr>
              <w:spacing w:after="120"/>
              <w:rPr>
                <w:rFonts w:ascii="Calibri Light" w:hAnsi="Calibri Light"/>
                <w:sz w:val="16"/>
                <w:szCs w:val="16"/>
              </w:rPr>
            </w:pPr>
            <w:del w:id="1379" w:author="Ashan Senel Asmone" w:date="2016-03-21T11:10:00Z">
              <w:r w:rsidRPr="006D0CDE" w:rsidDel="00244900">
                <w:rPr>
                  <w:rFonts w:ascii="Calibri Light" w:hAnsi="Calibri Light"/>
                  <w:sz w:val="16"/>
                  <w:szCs w:val="16"/>
                </w:rPr>
                <w:delText>BS 4482:1985 Specification for cold reduced steel wire for the reinforcement of concrete</w:delText>
              </w:r>
            </w:del>
            <w:ins w:id="1380" w:author="Ashan Senel Asmone" w:date="2016-03-21T11:10:00Z">
              <w:r w:rsidR="00244900">
                <w:rPr>
                  <w:rFonts w:ascii="Calibri Light" w:hAnsi="Calibri Light"/>
                  <w:sz w:val="16"/>
                  <w:szCs w:val="16"/>
                </w:rPr>
                <w:t>BS 4482:2005 Steel wire for the reinforcement of concrete products. Specification</w:t>
              </w:r>
            </w:ins>
          </w:p>
          <w:p w14:paraId="078A2DB2" w14:textId="77777777" w:rsidR="006D0CDE" w:rsidRPr="006D0CDE" w:rsidRDefault="006D0CDE" w:rsidP="006D0CDE">
            <w:pPr>
              <w:spacing w:after="120"/>
              <w:rPr>
                <w:rFonts w:ascii="Calibri Light" w:hAnsi="Calibri Light"/>
                <w:sz w:val="16"/>
                <w:szCs w:val="16"/>
              </w:rPr>
            </w:pPr>
            <w:del w:id="1381" w:author="Ashan Senel Asmone" w:date="2016-03-21T11:11:00Z">
              <w:r w:rsidRPr="006D0CDE" w:rsidDel="00244900">
                <w:rPr>
                  <w:rFonts w:ascii="Calibri Light" w:hAnsi="Calibri Light"/>
                  <w:sz w:val="16"/>
                  <w:szCs w:val="16"/>
                </w:rPr>
                <w:delText>BS 4483:1998 Steel fabric for the reinforcement of concrete</w:delText>
              </w:r>
            </w:del>
            <w:ins w:id="1382" w:author="Ashan Senel Asmone" w:date="2016-03-21T11:11:00Z">
              <w:r w:rsidR="00244900">
                <w:rPr>
                  <w:rFonts w:ascii="Calibri Light" w:hAnsi="Calibri Light"/>
                  <w:sz w:val="16"/>
                  <w:szCs w:val="16"/>
                </w:rPr>
                <w:t>BS 4483:2005 Steel fabric for the reinforcement of concrete. Specification</w:t>
              </w:r>
            </w:ins>
          </w:p>
          <w:p w14:paraId="5B07C820" w14:textId="77777777" w:rsidR="00570413" w:rsidRPr="006D0CDE" w:rsidRDefault="006D0CDE" w:rsidP="00570413">
            <w:pPr>
              <w:spacing w:after="120"/>
              <w:rPr>
                <w:rFonts w:ascii="Calibri Light" w:hAnsi="Calibri Light"/>
                <w:sz w:val="16"/>
                <w:szCs w:val="16"/>
              </w:rPr>
            </w:pPr>
            <w:del w:id="1383" w:author="Ashan Senel Asmone" w:date="2016-03-21T11:11:00Z">
              <w:r w:rsidRPr="006D0CDE" w:rsidDel="00244900">
                <w:rPr>
                  <w:rFonts w:ascii="Calibri Light" w:hAnsi="Calibri Light"/>
                  <w:sz w:val="16"/>
                  <w:szCs w:val="16"/>
                </w:rPr>
                <w:delText>BS 6744:2001 Stainless steel bars for the reinforcement of and use in concrete. Requirements and test methods</w:delText>
              </w:r>
            </w:del>
            <w:ins w:id="1384" w:author="Ashan Senel Asmone" w:date="2016-03-21T11:11:00Z">
              <w:r w:rsidR="00244900">
                <w:rPr>
                  <w:rFonts w:ascii="Calibri Light" w:hAnsi="Calibri Light"/>
                  <w:sz w:val="16"/>
                  <w:szCs w:val="16"/>
                </w:rPr>
                <w:t>BS 6744:2001+A2:2009 Stainless steel bars for the reinforcement of and use in concrete. Requirements and test methods</w:t>
              </w:r>
            </w:ins>
          </w:p>
        </w:tc>
      </w:tr>
      <w:tr w:rsidR="00570413" w:rsidRPr="004F3C8C" w14:paraId="0E21F629" w14:textId="77777777" w:rsidTr="00570413">
        <w:tc>
          <w:tcPr>
            <w:tcW w:w="685" w:type="dxa"/>
          </w:tcPr>
          <w:p w14:paraId="7F733845"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0242A1DC"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Concrete</w:t>
            </w:r>
          </w:p>
          <w:p w14:paraId="514832E3" w14:textId="77777777" w:rsidR="00ED4BC6" w:rsidRDefault="006D0CDE" w:rsidP="006D0CDE">
            <w:pPr>
              <w:spacing w:after="120"/>
              <w:rPr>
                <w:ins w:id="1385" w:author="Ashan Senel Asmone" w:date="2016-03-21T11:14:00Z"/>
                <w:rFonts w:ascii="Calibri Light" w:hAnsi="Calibri Light"/>
                <w:sz w:val="16"/>
                <w:szCs w:val="16"/>
              </w:rPr>
            </w:pPr>
            <w:del w:id="1386" w:author="Ashan Senel Asmone" w:date="2016-03-21T11:16:00Z">
              <w:r w:rsidRPr="006D0CDE" w:rsidDel="00ED4BC6">
                <w:rPr>
                  <w:rFonts w:ascii="Calibri Light" w:hAnsi="Calibri Light"/>
                  <w:sz w:val="16"/>
                  <w:szCs w:val="16"/>
                </w:rPr>
                <w:delText>ASTM C150-00 Standard Specification for Portland Cement</w:delText>
              </w:r>
            </w:del>
            <w:ins w:id="1387" w:author="Ashan Senel Asmone" w:date="2016-03-21T16:00:00Z">
              <w:r w:rsidR="00891260">
                <w:rPr>
                  <w:rFonts w:ascii="Calibri Light" w:hAnsi="Calibri Light"/>
                  <w:sz w:val="16"/>
                  <w:szCs w:val="16"/>
                </w:rPr>
                <w:t>ASTM C150 / C150M - 15 Standard Specification for Portland Cement</w:t>
              </w:r>
            </w:ins>
            <w:ins w:id="1388" w:author="Ashan Senel Asmone" w:date="2016-03-21T11:16:00Z">
              <w:r w:rsidR="00ED4BC6">
                <w:rPr>
                  <w:rFonts w:ascii="Calibri Light" w:hAnsi="Calibri Light"/>
                  <w:sz w:val="16"/>
                  <w:szCs w:val="16"/>
                </w:rPr>
                <w:t>ASTM C150 / C150M - 15 Standard Specification for Portland Cement</w:t>
              </w:r>
            </w:ins>
            <w:r w:rsidRPr="006D0CDE">
              <w:rPr>
                <w:rFonts w:ascii="Calibri Light" w:hAnsi="Calibri Light"/>
                <w:sz w:val="16"/>
                <w:szCs w:val="16"/>
              </w:rPr>
              <w:t> </w:t>
            </w:r>
          </w:p>
          <w:p w14:paraId="59D5109F" w14:textId="77777777" w:rsidR="006D0CDE" w:rsidRPr="006D0CDE" w:rsidRDefault="006D0CDE" w:rsidP="00ED4BC6">
            <w:pPr>
              <w:spacing w:after="120"/>
              <w:rPr>
                <w:rFonts w:ascii="Calibri Light" w:hAnsi="Calibri Light"/>
                <w:sz w:val="16"/>
                <w:szCs w:val="16"/>
              </w:rPr>
            </w:pPr>
            <w:del w:id="1389" w:author="Ashan Senel Asmone" w:date="2016-03-21T11:16:00Z">
              <w:r w:rsidRPr="006D0CDE" w:rsidDel="00ED4BC6">
                <w:rPr>
                  <w:rFonts w:ascii="Calibri Light" w:hAnsi="Calibri Light"/>
                  <w:sz w:val="16"/>
                  <w:szCs w:val="16"/>
                </w:rPr>
                <w:br/>
              </w:r>
            </w:del>
            <w:r w:rsidRPr="006D0CDE">
              <w:rPr>
                <w:rFonts w:ascii="Calibri Light" w:hAnsi="Calibri Light"/>
                <w:sz w:val="16"/>
                <w:szCs w:val="16"/>
              </w:rPr>
              <w:br/>
            </w:r>
            <w:del w:id="1390" w:author="Ashan Senel Asmone" w:date="2016-03-21T11:15:00Z">
              <w:r w:rsidRPr="006D0CDE" w:rsidDel="00ED4BC6">
                <w:rPr>
                  <w:rFonts w:ascii="Calibri Light" w:hAnsi="Calibri Light"/>
                  <w:sz w:val="16"/>
                  <w:szCs w:val="16"/>
                </w:rPr>
                <w:delText>ASTM C33-01 Standard Specification for Concrete Aggregates</w:delText>
              </w:r>
            </w:del>
            <w:ins w:id="1391" w:author="Ashan Senel Asmone" w:date="2016-03-21T11:15:00Z">
              <w:r w:rsidR="00ED4BC6">
                <w:rPr>
                  <w:rFonts w:ascii="Calibri Light" w:hAnsi="Calibri Light"/>
                  <w:sz w:val="16"/>
                  <w:szCs w:val="16"/>
                </w:rPr>
                <w:t>ASTM C33 / C33M - 13 Standard Specification for Concrete Aggregates</w:t>
              </w:r>
            </w:ins>
          </w:p>
          <w:p w14:paraId="5DEB92A7" w14:textId="77777777" w:rsidR="00ED4BC6" w:rsidRDefault="006D0CDE" w:rsidP="006D0CDE">
            <w:pPr>
              <w:spacing w:after="120"/>
              <w:rPr>
                <w:ins w:id="1392" w:author="Ashan Senel Asmone" w:date="2016-03-21T11:17:00Z"/>
                <w:rFonts w:ascii="Calibri Light" w:hAnsi="Calibri Light"/>
                <w:sz w:val="16"/>
                <w:szCs w:val="16"/>
              </w:rPr>
            </w:pPr>
            <w:del w:id="1393" w:author="Ashan Senel Asmone" w:date="2016-03-21T11:18:00Z">
              <w:r w:rsidRPr="006D0CDE" w:rsidDel="00ED4BC6">
                <w:rPr>
                  <w:rFonts w:ascii="Calibri Light" w:hAnsi="Calibri Light"/>
                  <w:sz w:val="16"/>
                  <w:szCs w:val="16"/>
                </w:rPr>
                <w:delText>C94/C94M-00e2- Standard Specification for Ready-Mixed Concrete</w:delText>
              </w:r>
            </w:del>
            <w:ins w:id="1394" w:author="Ashan Senel Asmone" w:date="2016-03-21T11:18:00Z">
              <w:r w:rsidR="00ED4BC6">
                <w:rPr>
                  <w:rFonts w:ascii="Calibri Light" w:hAnsi="Calibri Light"/>
                  <w:sz w:val="16"/>
                  <w:szCs w:val="16"/>
                </w:rPr>
                <w:t>ASTM C94 / C94M - 15b Standard Specification for Ready-Mixed Concrete</w:t>
              </w:r>
            </w:ins>
          </w:p>
          <w:p w14:paraId="31660A47" w14:textId="77777777" w:rsidR="006D0CDE" w:rsidRPr="006D0CDE" w:rsidRDefault="00ED4BC6" w:rsidP="00ED4BC6">
            <w:pPr>
              <w:spacing w:after="120"/>
              <w:rPr>
                <w:rFonts w:ascii="Calibri Light" w:hAnsi="Calibri Light"/>
                <w:sz w:val="16"/>
                <w:szCs w:val="16"/>
              </w:rPr>
            </w:pPr>
            <w:ins w:id="1395" w:author="Ashan Senel Asmone" w:date="2016-03-21T11:21:00Z">
              <w:r w:rsidRPr="00ED4BC6">
                <w:rPr>
                  <w:rFonts w:ascii="Calibri Light" w:hAnsi="Calibri Light"/>
                  <w:sz w:val="16"/>
                  <w:szCs w:val="16"/>
                </w:rPr>
                <w:t>ASTM C1077 - 15a Standard Practice for Agencies Testing Concrete and Concrete Aggregates for Use in Construction and Criteria for Testing Agency Evaluation</w:t>
              </w:r>
            </w:ins>
            <w:del w:id="1396" w:author="Ashan Senel Asmone" w:date="2016-03-21T11:19:00Z">
              <w:r w:rsidR="006D0CDE" w:rsidRPr="006D0CDE" w:rsidDel="00ED4BC6">
                <w:rPr>
                  <w:rFonts w:ascii="Calibri Light" w:hAnsi="Calibri Light"/>
                  <w:sz w:val="16"/>
                  <w:szCs w:val="16"/>
                </w:rPr>
                <w:br/>
              </w:r>
            </w:del>
            <w:del w:id="1397" w:author="Ashan Senel Asmone" w:date="2016-03-21T11:20:00Z">
              <w:r w:rsidR="006D0CDE" w:rsidRPr="006D0CDE" w:rsidDel="00ED4BC6">
                <w:rPr>
                  <w:rFonts w:ascii="Calibri Light" w:hAnsi="Calibri Light"/>
                  <w:sz w:val="16"/>
                  <w:szCs w:val="16"/>
                </w:rPr>
                <w:br/>
              </w:r>
            </w:del>
            <w:del w:id="1398" w:author="Ashan Senel Asmone" w:date="2016-03-21T11:18:00Z">
              <w:r w:rsidR="006D0CDE" w:rsidRPr="006D0CDE" w:rsidDel="00ED4BC6">
                <w:rPr>
                  <w:rFonts w:ascii="Calibri Light" w:hAnsi="Calibri Light"/>
                  <w:sz w:val="16"/>
                  <w:szCs w:val="16"/>
                </w:rPr>
                <w:delText xml:space="preserve">ASTM </w:delText>
              </w:r>
            </w:del>
            <w:del w:id="1399" w:author="Jing Kai Toh" w:date="2016-05-12T10:32:00Z">
              <w:r w:rsidR="006D0CDE" w:rsidRPr="006D0CDE" w:rsidDel="002030ED">
                <w:rPr>
                  <w:rFonts w:ascii="Calibri Light" w:hAnsi="Calibri Light"/>
                  <w:sz w:val="16"/>
                  <w:szCs w:val="16"/>
                </w:rPr>
                <w:delText>C597-97 Standard Test Method for Pulse Velocity</w:delText>
              </w:r>
            </w:del>
            <w:ins w:id="1400" w:author="Ashan Senel Asmone" w:date="2016-03-21T11:18:00Z">
              <w:r>
                <w:rPr>
                  <w:rFonts w:ascii="Calibri Light" w:hAnsi="Calibri Light"/>
                  <w:sz w:val="16"/>
                  <w:szCs w:val="16"/>
                </w:rPr>
                <w:t>ASTM C597 - 09 Standard Test Method for Pulse Velocity Through Concrete</w:t>
              </w:r>
            </w:ins>
            <w:r w:rsidR="006D0CDE" w:rsidRPr="006D0CDE">
              <w:rPr>
                <w:rFonts w:ascii="Calibri Light" w:hAnsi="Calibri Light"/>
                <w:sz w:val="16"/>
                <w:szCs w:val="16"/>
              </w:rPr>
              <w:t> </w:t>
            </w:r>
            <w:r w:rsidR="006D0CDE" w:rsidRPr="006D0CDE">
              <w:rPr>
                <w:rFonts w:ascii="Calibri Light" w:hAnsi="Calibri Light"/>
                <w:sz w:val="16"/>
                <w:szCs w:val="16"/>
              </w:rPr>
              <w:br/>
            </w:r>
            <w:r w:rsidR="006D0CDE" w:rsidRPr="006D0CDE">
              <w:rPr>
                <w:rFonts w:ascii="Calibri Light" w:hAnsi="Calibri Light"/>
                <w:sz w:val="16"/>
                <w:szCs w:val="16"/>
              </w:rPr>
              <w:br/>
            </w:r>
            <w:del w:id="1401" w:author="Ashan Senel Asmone" w:date="2016-03-21T11:19:00Z">
              <w:r w:rsidR="006D0CDE" w:rsidRPr="006D0CDE" w:rsidDel="00ED4BC6">
                <w:rPr>
                  <w:rFonts w:ascii="Calibri Light" w:hAnsi="Calibri Light"/>
                  <w:sz w:val="16"/>
                  <w:szCs w:val="16"/>
                </w:rPr>
                <w:delText xml:space="preserve">ASTM </w:delText>
              </w:r>
            </w:del>
            <w:del w:id="1402" w:author="Jing Kai Toh" w:date="2016-05-12T10:31:00Z">
              <w:r w:rsidR="006D0CDE" w:rsidRPr="006D0CDE" w:rsidDel="002030ED">
                <w:rPr>
                  <w:rFonts w:ascii="Calibri Light" w:hAnsi="Calibri Light"/>
                  <w:sz w:val="16"/>
                  <w:szCs w:val="16"/>
                </w:rPr>
                <w:delText>C136-01Standard Test Method for Sieve Analysis of Fine and Coarse Aggregates</w:delText>
              </w:r>
            </w:del>
            <w:ins w:id="1403" w:author="Ashan Senel Asmone" w:date="2016-03-21T11:19:00Z">
              <w:r>
                <w:rPr>
                  <w:rFonts w:ascii="Calibri Light" w:hAnsi="Calibri Light"/>
                  <w:sz w:val="16"/>
                  <w:szCs w:val="16"/>
                </w:rPr>
                <w:t>ASTM C136 / C136M - 14 Standard Test Method for Sieve Analysis of Fine and Coarse Aggregates</w:t>
              </w:r>
            </w:ins>
            <w:r w:rsidR="006D0CDE" w:rsidRPr="006D0CDE">
              <w:rPr>
                <w:rFonts w:ascii="Calibri Light" w:hAnsi="Calibri Light"/>
                <w:sz w:val="16"/>
                <w:szCs w:val="16"/>
              </w:rPr>
              <w:t> </w:t>
            </w:r>
            <w:r w:rsidR="006D0CDE" w:rsidRPr="006D0CDE">
              <w:rPr>
                <w:rFonts w:ascii="Calibri Light" w:hAnsi="Calibri Light"/>
                <w:sz w:val="16"/>
                <w:szCs w:val="16"/>
              </w:rPr>
              <w:br/>
            </w:r>
            <w:r w:rsidR="006D0CDE" w:rsidRPr="006D0CDE">
              <w:rPr>
                <w:rFonts w:ascii="Calibri Light" w:hAnsi="Calibri Light"/>
                <w:sz w:val="16"/>
                <w:szCs w:val="16"/>
              </w:rPr>
              <w:br/>
            </w:r>
            <w:del w:id="1404" w:author="Ashan Senel Asmone" w:date="2016-03-21T11:20:00Z">
              <w:r w:rsidR="006D0CDE" w:rsidRPr="006D0CDE" w:rsidDel="00ED4BC6">
                <w:rPr>
                  <w:rFonts w:ascii="Calibri Light" w:hAnsi="Calibri Light"/>
                  <w:sz w:val="16"/>
                  <w:szCs w:val="16"/>
                </w:rPr>
                <w:delText xml:space="preserve">ASTM </w:delText>
              </w:r>
            </w:del>
            <w:del w:id="1405" w:author="Jing Kai Toh" w:date="2016-05-12T10:30:00Z">
              <w:r w:rsidR="006D0CDE" w:rsidRPr="006D0CDE" w:rsidDel="002030ED">
                <w:rPr>
                  <w:rFonts w:ascii="Calibri Light" w:hAnsi="Calibri Light"/>
                  <w:sz w:val="16"/>
                  <w:szCs w:val="16"/>
                </w:rPr>
                <w:delText>C642-97 Standard Test Method for Density, Absorption and Voids in Hardened Concrete</w:delText>
              </w:r>
            </w:del>
            <w:ins w:id="1406" w:author="Ashan Senel Asmone" w:date="2016-03-21T11:20:00Z">
              <w:r>
                <w:rPr>
                  <w:rFonts w:ascii="Calibri Light" w:hAnsi="Calibri Light"/>
                  <w:sz w:val="16"/>
                  <w:szCs w:val="16"/>
                </w:rPr>
                <w:t>ASTM C642 - 13 Standard Test Method for Density, Absorption, and Voids in Hardened Concrete</w:t>
              </w:r>
            </w:ins>
            <w:r w:rsidR="006D0CDE" w:rsidRPr="006D0CDE">
              <w:rPr>
                <w:rFonts w:ascii="Calibri Light" w:hAnsi="Calibri Light"/>
                <w:sz w:val="16"/>
                <w:szCs w:val="16"/>
              </w:rPr>
              <w:t> </w:t>
            </w:r>
            <w:r w:rsidR="006D0CDE" w:rsidRPr="006D0CDE">
              <w:rPr>
                <w:rFonts w:ascii="Calibri Light" w:hAnsi="Calibri Light"/>
                <w:sz w:val="16"/>
                <w:szCs w:val="16"/>
              </w:rPr>
              <w:br/>
            </w:r>
            <w:r w:rsidR="006D0CDE" w:rsidRPr="006D0CDE">
              <w:rPr>
                <w:rFonts w:ascii="Calibri Light" w:hAnsi="Calibri Light"/>
                <w:sz w:val="16"/>
                <w:szCs w:val="16"/>
              </w:rPr>
              <w:br/>
            </w:r>
            <w:del w:id="1407" w:author="Ashan Senel Asmone" w:date="2016-03-21T11:20:00Z">
              <w:r w:rsidR="006D0CDE" w:rsidRPr="006D0CDE" w:rsidDel="00ED4BC6">
                <w:rPr>
                  <w:rFonts w:ascii="Calibri Light" w:hAnsi="Calibri Light"/>
                  <w:sz w:val="16"/>
                  <w:szCs w:val="16"/>
                </w:rPr>
                <w:delText xml:space="preserve">ASTM </w:delText>
              </w:r>
            </w:del>
            <w:del w:id="1408" w:author="Jing Kai Toh" w:date="2016-05-12T10:28:00Z">
              <w:r w:rsidR="006D0CDE" w:rsidRPr="006D0CDE" w:rsidDel="002030ED">
                <w:rPr>
                  <w:rFonts w:ascii="Calibri Light" w:hAnsi="Calibri Light"/>
                  <w:sz w:val="16"/>
                  <w:szCs w:val="16"/>
                </w:rPr>
                <w:delText>C805-97 Standard Test Method for Rebound Number of Hardened Concrete</w:delText>
              </w:r>
            </w:del>
            <w:ins w:id="1409" w:author="Ashan Senel Asmone" w:date="2016-03-21T11:20:00Z">
              <w:r>
                <w:rPr>
                  <w:rFonts w:ascii="Calibri Light" w:hAnsi="Calibri Light"/>
                  <w:sz w:val="16"/>
                  <w:szCs w:val="16"/>
                </w:rPr>
                <w:t>ASTM C805 / C805M - 13a Standard Test Method for Rebound Number of Hardened Concrete</w:t>
              </w:r>
            </w:ins>
          </w:p>
          <w:p w14:paraId="32A51811" w14:textId="77777777" w:rsidR="006D0CDE" w:rsidRDefault="006D0CDE" w:rsidP="006D0CDE">
            <w:pPr>
              <w:spacing w:after="120"/>
              <w:rPr>
                <w:ins w:id="1410" w:author="Ashan Senel Asmone" w:date="2016-03-21T11:23:00Z"/>
                <w:rFonts w:ascii="Calibri Light" w:hAnsi="Calibri Light"/>
                <w:sz w:val="16"/>
                <w:szCs w:val="16"/>
              </w:rPr>
            </w:pPr>
            <w:del w:id="1411" w:author="Ashan Senel Asmone" w:date="2016-03-21T11:23:00Z">
              <w:r w:rsidRPr="006D0CDE" w:rsidDel="00ED4BC6">
                <w:rPr>
                  <w:rFonts w:ascii="Calibri Light" w:hAnsi="Calibri Light"/>
                  <w:sz w:val="16"/>
                  <w:szCs w:val="16"/>
                </w:rPr>
                <w:delText>ASTM C1077-02 Standard Practice for Laboratories Testing CONCRETE and CONCRETE Aggregates for Use in Construction and Criteria for Laboratory Evaluation</w:delText>
              </w:r>
            </w:del>
            <w:ins w:id="1412" w:author="Ashan Senel Asmone" w:date="2016-03-21T11:23:00Z">
              <w:r w:rsidR="00ED4BC6">
                <w:rPr>
                  <w:rFonts w:ascii="Calibri Light" w:hAnsi="Calibri Light"/>
                  <w:sz w:val="16"/>
                  <w:szCs w:val="16"/>
                </w:rPr>
                <w:t>ASTM C1077 - 15a Standard Practice for Agencies Testing Concrete and Concrete Aggregates for Use in Construction and Criteria for Testing Agency Evaluation</w:t>
              </w:r>
            </w:ins>
          </w:p>
          <w:p w14:paraId="02990897" w14:textId="77777777" w:rsidR="00ED4BC6" w:rsidRPr="006D0CDE" w:rsidDel="00ED4BC6" w:rsidRDefault="00ED4BC6" w:rsidP="00D1184A">
            <w:pPr>
              <w:spacing w:after="120"/>
              <w:rPr>
                <w:del w:id="1413" w:author="Ashan Senel Asmone" w:date="2016-03-21T11:23:00Z"/>
                <w:rFonts w:ascii="Calibri Light" w:hAnsi="Calibri Light"/>
                <w:sz w:val="16"/>
                <w:szCs w:val="16"/>
              </w:rPr>
            </w:pPr>
          </w:p>
          <w:p w14:paraId="43EB361D" w14:textId="77777777" w:rsidR="006D0CDE" w:rsidRPr="006D0CDE" w:rsidRDefault="006D0CDE" w:rsidP="006D0CDE">
            <w:pPr>
              <w:spacing w:after="120"/>
              <w:rPr>
                <w:rFonts w:ascii="Calibri Light" w:hAnsi="Calibri Light"/>
                <w:sz w:val="16"/>
                <w:szCs w:val="16"/>
              </w:rPr>
            </w:pPr>
            <w:del w:id="1414" w:author="Ashan Senel Asmone" w:date="2016-03-21T11:28:00Z">
              <w:r w:rsidRPr="006D0CDE" w:rsidDel="00D1184A">
                <w:rPr>
                  <w:rFonts w:ascii="Calibri Light" w:hAnsi="Calibri Light"/>
                  <w:sz w:val="16"/>
                  <w:szCs w:val="16"/>
                </w:rPr>
                <w:delText>ASTM C387-00e1 Standard Specification for Packaged, Dry, Combined Materials for Mortar and CONCRETE</w:delText>
              </w:r>
            </w:del>
            <w:ins w:id="1415" w:author="Ashan Senel Asmone" w:date="2016-03-21T11:28:00Z">
              <w:r w:rsidR="00D1184A">
                <w:rPr>
                  <w:rFonts w:ascii="Calibri Light" w:hAnsi="Calibri Light"/>
                  <w:sz w:val="16"/>
                  <w:szCs w:val="16"/>
                </w:rPr>
                <w:t>ASTM C387 / C387M - 15 Standard Specification for Packaged, Dry, Combined Materials for Concrete and High Strength Mortar</w:t>
              </w:r>
            </w:ins>
          </w:p>
          <w:p w14:paraId="3187C54A"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Reinforcement</w:t>
            </w:r>
          </w:p>
          <w:p w14:paraId="40A86EB1" w14:textId="77777777" w:rsidR="006D0CDE" w:rsidRPr="006D0CDE" w:rsidRDefault="006D0CDE" w:rsidP="006D0CDE">
            <w:pPr>
              <w:spacing w:after="120"/>
              <w:rPr>
                <w:rFonts w:ascii="Calibri Light" w:hAnsi="Calibri Light"/>
                <w:sz w:val="16"/>
                <w:szCs w:val="16"/>
              </w:rPr>
            </w:pPr>
            <w:del w:id="1416" w:author="Ashan Senel Asmone" w:date="2016-03-21T11:29:00Z">
              <w:r w:rsidRPr="006D0CDE" w:rsidDel="00D1184A">
                <w:rPr>
                  <w:rFonts w:ascii="Calibri Light" w:hAnsi="Calibri Light"/>
                  <w:sz w:val="16"/>
                  <w:szCs w:val="16"/>
                </w:rPr>
                <w:delText>A1022-01 Standard Specification for Deformed and Plain Stainless Steel Wire and Welded Wire for Concrete REINFORCEMENT</w:delText>
              </w:r>
            </w:del>
            <w:ins w:id="1417" w:author="Ashan Senel Asmone" w:date="2016-03-21T11:29:00Z">
              <w:r w:rsidR="00D1184A">
                <w:rPr>
                  <w:rFonts w:ascii="Calibri Light" w:hAnsi="Calibri Light"/>
                  <w:sz w:val="16"/>
                  <w:szCs w:val="16"/>
                </w:rPr>
                <w:t>ASTM A1022 / A1022M - 15a Standard Specification for Deformed and Plain Stainless Steel Wire and Welded Wire for Concrete Reinforcement</w:t>
              </w:r>
            </w:ins>
          </w:p>
          <w:p w14:paraId="18AB48BB" w14:textId="77777777" w:rsidR="006D0CDE" w:rsidRPr="006D0CDE" w:rsidRDefault="006D0CDE" w:rsidP="006D0CDE">
            <w:pPr>
              <w:spacing w:after="120"/>
              <w:rPr>
                <w:rFonts w:ascii="Calibri Light" w:hAnsi="Calibri Light"/>
                <w:sz w:val="16"/>
                <w:szCs w:val="16"/>
              </w:rPr>
            </w:pPr>
            <w:del w:id="1418" w:author="Ashan Senel Asmone" w:date="2016-03-21T11:30:00Z">
              <w:r w:rsidRPr="006D0CDE" w:rsidDel="00D1184A">
                <w:rPr>
                  <w:rFonts w:ascii="Calibri Light" w:hAnsi="Calibri Light"/>
                  <w:sz w:val="16"/>
                  <w:szCs w:val="16"/>
                </w:rPr>
                <w:delText>A497-01 Standard Specification for Steel Welded Wire REINFORCEMENT, Deformed, for Concrete</w:delText>
              </w:r>
            </w:del>
            <w:ins w:id="1419" w:author="Ashan Senel Asmone" w:date="2016-03-21T11:30:00Z">
              <w:r w:rsidR="00D1184A">
                <w:rPr>
                  <w:rFonts w:ascii="Calibri Light" w:hAnsi="Calibri Light"/>
                  <w:sz w:val="16"/>
                  <w:szCs w:val="16"/>
                </w:rPr>
                <w:t>ASTM A1064 / A1064M - 16 Standard Specification for Carbon-Steel Wire and Welded Wire Reinforcement, Plain and Deformed, for Concrete</w:t>
              </w:r>
            </w:ins>
          </w:p>
          <w:p w14:paraId="7E11EBE5" w14:textId="77777777" w:rsidR="00D1184A" w:rsidRPr="00D1184A" w:rsidDel="00D1184A" w:rsidRDefault="006D0CDE" w:rsidP="00D1184A">
            <w:pPr>
              <w:spacing w:after="120"/>
              <w:rPr>
                <w:del w:id="1420" w:author="Ashan Senel Asmone" w:date="2016-03-21T11:33:00Z"/>
                <w:rFonts w:ascii="Calibri Light" w:hAnsi="Calibri Light"/>
                <w:sz w:val="16"/>
                <w:szCs w:val="16"/>
              </w:rPr>
            </w:pPr>
            <w:del w:id="1421" w:author="Ashan Senel Asmone" w:date="2016-03-21T11:31:00Z">
              <w:r w:rsidRPr="006D0CDE" w:rsidDel="00D1184A">
                <w:rPr>
                  <w:rFonts w:ascii="Calibri Light" w:hAnsi="Calibri Light"/>
                  <w:sz w:val="16"/>
                  <w:szCs w:val="16"/>
                </w:rPr>
                <w:delText>A185-01 Standard Specification for Steel Welded Wire REINFORCEMENT, Plain, for Concrete</w:delText>
              </w:r>
            </w:del>
          </w:p>
          <w:p w14:paraId="1093B8B7" w14:textId="77777777" w:rsidR="00570413" w:rsidRPr="006D0CDE" w:rsidRDefault="006D0CDE" w:rsidP="00570413">
            <w:pPr>
              <w:spacing w:after="120"/>
              <w:rPr>
                <w:rFonts w:ascii="Calibri Light" w:hAnsi="Calibri Light"/>
                <w:sz w:val="16"/>
                <w:szCs w:val="16"/>
              </w:rPr>
            </w:pPr>
            <w:del w:id="1422" w:author="Ashan Senel Asmone" w:date="2016-03-21T11:33:00Z">
              <w:r w:rsidRPr="006D0CDE" w:rsidDel="00D1184A">
                <w:rPr>
                  <w:rFonts w:ascii="Calibri Light" w:hAnsi="Calibri Light"/>
                  <w:sz w:val="16"/>
                  <w:szCs w:val="16"/>
                </w:rPr>
                <w:delText>A933/A933M-95(2001) Standard Specification for Vinyl (PVC) Coated Steel Wire and Welded Wire Fabric for REINFORCEMENT</w:delText>
              </w:r>
            </w:del>
            <w:ins w:id="1423" w:author="Ashan Senel Asmone" w:date="2016-03-21T11:33:00Z">
              <w:r w:rsidR="00D1184A">
                <w:rPr>
                  <w:rFonts w:ascii="Calibri Light" w:hAnsi="Calibri Light"/>
                  <w:sz w:val="16"/>
                  <w:szCs w:val="16"/>
                </w:rPr>
                <w:t>ASTM A933/A933M-14 Standard Specification for Vinyl-Coated Steel Wire and Welded Wire Reinforcement</w:t>
              </w:r>
            </w:ins>
            <w:r w:rsidRPr="006D0CDE">
              <w:rPr>
                <w:rFonts w:ascii="Calibri Light" w:hAnsi="Calibri Light"/>
                <w:sz w:val="16"/>
                <w:szCs w:val="16"/>
              </w:rPr>
              <w:t> </w:t>
            </w:r>
          </w:p>
        </w:tc>
      </w:tr>
      <w:tr w:rsidR="00570413" w:rsidRPr="004F3C8C" w14:paraId="795A35D5" w14:textId="77777777" w:rsidTr="00570413">
        <w:tc>
          <w:tcPr>
            <w:tcW w:w="685" w:type="dxa"/>
          </w:tcPr>
          <w:p w14:paraId="47ED46C8"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74C12FDC"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Concrete</w:t>
            </w:r>
          </w:p>
          <w:p w14:paraId="3255F685" w14:textId="77777777" w:rsidR="006D0CDE" w:rsidRPr="006D0CDE" w:rsidRDefault="006D0CDE" w:rsidP="006D0CDE">
            <w:pPr>
              <w:spacing w:after="120"/>
              <w:rPr>
                <w:rFonts w:ascii="Calibri Light" w:hAnsi="Calibri Light"/>
                <w:sz w:val="16"/>
                <w:szCs w:val="16"/>
              </w:rPr>
            </w:pPr>
            <w:del w:id="1424" w:author="Ashan Senel Asmone" w:date="2016-03-21T11:38:00Z">
              <w:r w:rsidRPr="006D0CDE" w:rsidDel="002D35EC">
                <w:rPr>
                  <w:rFonts w:ascii="Calibri Light" w:hAnsi="Calibri Light"/>
                  <w:sz w:val="16"/>
                  <w:szCs w:val="16"/>
                </w:rPr>
                <w:delText>AS 1012.2- Methods of testing concrete mixes</w:delText>
              </w:r>
            </w:del>
            <w:ins w:id="1425" w:author="Ashan Senel Asmone" w:date="2016-03-21T11:38:00Z">
              <w:r w:rsidR="002D35EC">
                <w:rPr>
                  <w:rFonts w:ascii="Calibri Light" w:hAnsi="Calibri Light"/>
                  <w:sz w:val="16"/>
                  <w:szCs w:val="16"/>
                </w:rPr>
                <w:t>AS 1012.2:2014 Methods of testing concrete - Preparing concrete mixes in the laboratory</w:t>
              </w:r>
            </w:ins>
          </w:p>
          <w:p w14:paraId="26DF1FDD" w14:textId="77777777" w:rsidR="006D0CDE" w:rsidRPr="006D0CDE" w:rsidRDefault="006D0CDE" w:rsidP="006D0CDE">
            <w:pPr>
              <w:spacing w:after="120"/>
              <w:rPr>
                <w:rFonts w:ascii="Calibri Light" w:hAnsi="Calibri Light"/>
                <w:sz w:val="16"/>
                <w:szCs w:val="16"/>
              </w:rPr>
            </w:pPr>
            <w:del w:id="1426" w:author="Ashan Senel Asmone" w:date="2016-03-21T11:49:00Z">
              <w:r w:rsidRPr="006D0CDE" w:rsidDel="002D35EC">
                <w:rPr>
                  <w:rFonts w:ascii="Calibri Light" w:hAnsi="Calibri Light"/>
                  <w:sz w:val="16"/>
                  <w:szCs w:val="16"/>
                </w:rPr>
                <w:delText>AS 1012.3.1-1998 MEthods of testing concrete -Determination of properties related in consistency of concrete-slump test</w:delText>
              </w:r>
            </w:del>
            <w:ins w:id="1427" w:author="Ashan Senel Asmone" w:date="2016-03-21T11:49:00Z">
              <w:r w:rsidR="002D35EC">
                <w:rPr>
                  <w:rFonts w:ascii="Calibri Light" w:hAnsi="Calibri Light"/>
                  <w:sz w:val="16"/>
                  <w:szCs w:val="16"/>
                </w:rPr>
                <w:t>AS 1012.3.1:2014 Methods of testing concrete - Determination of properties related to the consistency of concrete - Slump test</w:t>
              </w:r>
            </w:ins>
          </w:p>
          <w:p w14:paraId="58D62911" w14:textId="77777777" w:rsidR="002D35EC" w:rsidRPr="002D35EC" w:rsidDel="002D35EC" w:rsidRDefault="006D0CDE" w:rsidP="002D35EC">
            <w:pPr>
              <w:spacing w:after="120"/>
              <w:rPr>
                <w:del w:id="1428" w:author="Ashan Senel Asmone" w:date="2016-03-21T11:49:00Z"/>
                <w:rFonts w:ascii="Calibri Light" w:hAnsi="Calibri Light"/>
                <w:sz w:val="16"/>
                <w:szCs w:val="16"/>
              </w:rPr>
            </w:pPr>
            <w:del w:id="1429" w:author="Ashan Senel Asmone" w:date="2016-03-21T11:47:00Z">
              <w:r w:rsidRPr="006D0CDE" w:rsidDel="002D35EC">
                <w:rPr>
                  <w:rFonts w:ascii="Calibri Light" w:hAnsi="Calibri Light"/>
                  <w:sz w:val="16"/>
                  <w:szCs w:val="16"/>
                </w:rPr>
                <w:delText>AS 1012.3.2-1998 Methods of testing concrete-Determination of properties related to the consistency of concrete-compacting factor test</w:delText>
              </w:r>
            </w:del>
            <w:ins w:id="1430" w:author="Ashan Senel Asmone" w:date="2016-03-21T11:47:00Z">
              <w:r w:rsidR="002D35EC">
                <w:rPr>
                  <w:rFonts w:ascii="Calibri Light" w:hAnsi="Calibri Light"/>
                  <w:sz w:val="16"/>
                  <w:szCs w:val="16"/>
                </w:rPr>
                <w:t>AS 1012.3.2-1998 (R2014) Methods of testing concrete - Determination of properties related to the consistency of concrete - Compacting factor test</w:t>
              </w:r>
            </w:ins>
          </w:p>
          <w:p w14:paraId="2AF24B77" w14:textId="77777777" w:rsidR="006D0CDE" w:rsidRPr="006D0CDE" w:rsidRDefault="006D0CDE" w:rsidP="006D0CDE">
            <w:pPr>
              <w:spacing w:after="120"/>
              <w:rPr>
                <w:rFonts w:ascii="Calibri Light" w:hAnsi="Calibri Light"/>
                <w:sz w:val="16"/>
                <w:szCs w:val="16"/>
              </w:rPr>
            </w:pPr>
            <w:del w:id="1431" w:author="Ashan Senel Asmone" w:date="2016-03-21T13:26:00Z">
              <w:r w:rsidRPr="006D0CDE" w:rsidDel="009D4550">
                <w:rPr>
                  <w:rFonts w:ascii="Calibri Light" w:hAnsi="Calibri Light"/>
                  <w:sz w:val="16"/>
                  <w:szCs w:val="16"/>
                </w:rPr>
                <w:delText>AS 1012.1-1993 Methods of testing concrete-sampling of fresh concrete</w:delText>
              </w:r>
            </w:del>
            <w:ins w:id="1432" w:author="Ashan Senel Asmone" w:date="2016-03-21T13:26:00Z">
              <w:r w:rsidR="009D4550">
                <w:rPr>
                  <w:rFonts w:ascii="Calibri Light" w:hAnsi="Calibri Light"/>
                  <w:sz w:val="16"/>
                  <w:szCs w:val="16"/>
                </w:rPr>
                <w:t>AS 1012.1:2014 Methods of testing concrete - Sampling of concrete</w:t>
              </w:r>
            </w:ins>
          </w:p>
          <w:p w14:paraId="2C45E95A" w14:textId="77777777" w:rsidR="006D0CDE" w:rsidRPr="006D0CDE" w:rsidRDefault="006D0CDE" w:rsidP="006D0CDE">
            <w:pPr>
              <w:spacing w:after="120"/>
              <w:rPr>
                <w:rFonts w:ascii="Calibri Light" w:hAnsi="Calibri Light"/>
                <w:sz w:val="16"/>
                <w:szCs w:val="16"/>
              </w:rPr>
            </w:pPr>
            <w:del w:id="1433" w:author="Ashan Senel Asmone" w:date="2016-03-21T13:29:00Z">
              <w:r w:rsidRPr="006D0CDE" w:rsidDel="009D4550">
                <w:rPr>
                  <w:rFonts w:ascii="Calibri Light" w:hAnsi="Calibri Light"/>
                  <w:sz w:val="16"/>
                  <w:szCs w:val="16"/>
                </w:rPr>
                <w:delText>AS 1012.11-2000 Methods of testing concrete-determiantion of the modulus of rupture</w:delText>
              </w:r>
            </w:del>
            <w:ins w:id="1434" w:author="Ashan Senel Asmone" w:date="2016-03-21T13:29:00Z">
              <w:r w:rsidR="009D4550">
                <w:rPr>
                  <w:rFonts w:ascii="Calibri Light" w:hAnsi="Calibri Light"/>
                  <w:sz w:val="16"/>
                  <w:szCs w:val="16"/>
                </w:rPr>
                <w:t>AS 1012.11-2000 (R2014) Methods of testing concrete - Determination of the modulus of rupture</w:t>
              </w:r>
            </w:ins>
          </w:p>
          <w:p w14:paraId="1115E25D" w14:textId="77777777" w:rsidR="006D0CDE" w:rsidRPr="006D0CDE" w:rsidRDefault="006D0CDE" w:rsidP="006D0CDE">
            <w:pPr>
              <w:spacing w:after="120"/>
              <w:rPr>
                <w:rFonts w:ascii="Calibri Light" w:hAnsi="Calibri Light"/>
                <w:sz w:val="16"/>
                <w:szCs w:val="16"/>
              </w:rPr>
            </w:pPr>
            <w:del w:id="1435" w:author="Ashan Senel Asmone" w:date="2016-03-21T13:30:00Z">
              <w:r w:rsidRPr="006D0CDE" w:rsidDel="009D4550">
                <w:rPr>
                  <w:rFonts w:ascii="Calibri Light" w:hAnsi="Calibri Light"/>
                  <w:sz w:val="16"/>
                  <w:szCs w:val="16"/>
                </w:rPr>
                <w:delText>AS 1012.13-1992 Methods of testing cocnrete-Determination of the drying shrinkage of concrete for samples prepared in the field or in the laboratory</w:delText>
              </w:r>
            </w:del>
            <w:ins w:id="1436" w:author="Ashan Senel Asmone" w:date="2016-03-21T13:31:00Z">
              <w:r w:rsidR="009D4550">
                <w:rPr>
                  <w:rFonts w:ascii="Calibri Light" w:hAnsi="Calibri Light"/>
                  <w:sz w:val="16"/>
                  <w:szCs w:val="16"/>
                </w:rPr>
                <w:t xml:space="preserve">AS 1012.8.4:2015 Methods of testing concrete - Method for making and curing concrete - Drying shrinkage specimens prepared in the field or in the laboratory/ </w:t>
              </w:r>
            </w:ins>
            <w:ins w:id="1437" w:author="Ashan Senel Asmone" w:date="2016-03-21T13:30:00Z">
              <w:r w:rsidR="009D4550">
                <w:rPr>
                  <w:rFonts w:ascii="Calibri Light" w:hAnsi="Calibri Light"/>
                  <w:sz w:val="16"/>
                  <w:szCs w:val="16"/>
                </w:rPr>
                <w:t>AS 1012.13:2015 Methods of testing concrete - Determination of the drying shrinkage of concrete for samples prepared in the field or in the laboratory</w:t>
              </w:r>
            </w:ins>
          </w:p>
          <w:p w14:paraId="0F99B3E6" w14:textId="77777777" w:rsidR="006D0CDE" w:rsidRPr="006D0CDE" w:rsidRDefault="006D0CDE" w:rsidP="006D0CDE">
            <w:pPr>
              <w:spacing w:after="120"/>
              <w:rPr>
                <w:rFonts w:ascii="Calibri Light" w:hAnsi="Calibri Light"/>
                <w:sz w:val="16"/>
                <w:szCs w:val="16"/>
              </w:rPr>
            </w:pPr>
            <w:del w:id="1438" w:author="Ashan Senel Asmone" w:date="2016-03-21T13:33:00Z">
              <w:r w:rsidRPr="006D0CDE" w:rsidDel="009D4550">
                <w:rPr>
                  <w:rFonts w:ascii="Calibri Light" w:hAnsi="Calibri Light"/>
                  <w:sz w:val="16"/>
                  <w:szCs w:val="16"/>
                </w:rPr>
                <w:delText>AS 1012.21-1999 Methods of testing concrete- Determination of water absorption and apparent volume of permeable voids in hardened concrete</w:delText>
              </w:r>
            </w:del>
            <w:ins w:id="1439" w:author="Ashan Senel Asmone" w:date="2016-03-21T13:34:00Z">
              <w:r w:rsidR="009D4550">
                <w:rPr>
                  <w:rFonts w:ascii="Calibri Light" w:hAnsi="Calibri Light"/>
                  <w:sz w:val="16"/>
                  <w:szCs w:val="16"/>
                </w:rPr>
                <w:t>AS 1012.21-1999 (R2014) Methods of testing concrete - Determination of water absorption and apparent volume of permeable voids in hardened concrete</w:t>
              </w:r>
            </w:ins>
            <w:ins w:id="1440" w:author="Ashan Senel Asmone" w:date="2016-03-21T13:33:00Z">
              <w:r w:rsidR="009D4550">
                <w:rPr>
                  <w:rFonts w:ascii="Calibri Light" w:hAnsi="Calibri Light"/>
                  <w:sz w:val="16"/>
                  <w:szCs w:val="16"/>
                </w:rPr>
                <w:t>AS 1012.21-1999 (R2014) Methods of testing concrete - Determination of water absorption and apparent volume of permeable voids in hardened concrete</w:t>
              </w:r>
            </w:ins>
            <w:r w:rsidRPr="006D0CDE">
              <w:rPr>
                <w:rFonts w:ascii="Calibri Light" w:hAnsi="Calibri Light"/>
                <w:sz w:val="16"/>
                <w:szCs w:val="16"/>
              </w:rPr>
              <w:t>.</w:t>
            </w:r>
          </w:p>
          <w:p w14:paraId="1697352E" w14:textId="77777777" w:rsidR="006D0CDE" w:rsidRPr="006D0CDE" w:rsidRDefault="006D0CDE" w:rsidP="006D0CDE">
            <w:pPr>
              <w:spacing w:after="120"/>
              <w:rPr>
                <w:rFonts w:ascii="Calibri Light" w:hAnsi="Calibri Light"/>
                <w:sz w:val="16"/>
                <w:szCs w:val="16"/>
              </w:rPr>
            </w:pPr>
            <w:del w:id="1441" w:author="Ashan Senel Asmone" w:date="2016-03-21T13:35:00Z">
              <w:r w:rsidRPr="006D0CDE" w:rsidDel="009D4550">
                <w:rPr>
                  <w:rFonts w:ascii="Calibri Light" w:hAnsi="Calibri Light"/>
                  <w:sz w:val="16"/>
                  <w:szCs w:val="16"/>
                </w:rPr>
                <w:delText>AS 1478.1-2000 Chemical admixutres for concrete mortar and grout-admixtures for concrete</w:delText>
              </w:r>
            </w:del>
            <w:ins w:id="1442" w:author="Ashan Senel Asmone" w:date="2016-03-21T20:24:00Z">
              <w:r w:rsidR="00B73746">
                <w:rPr>
                  <w:rFonts w:ascii="Calibri Light" w:hAnsi="Calibri Light"/>
                  <w:sz w:val="16"/>
                  <w:szCs w:val="16"/>
                </w:rPr>
                <w:t>AS 1478.1-2000 Chemical admixtures for concrete, mortar and grout - Admixtures for concrete</w:t>
              </w:r>
            </w:ins>
          </w:p>
          <w:p w14:paraId="41DFE926" w14:textId="77777777" w:rsidR="006D0CDE" w:rsidRPr="006D0CDE" w:rsidRDefault="006D0CDE" w:rsidP="006D0CDE">
            <w:pPr>
              <w:spacing w:after="120"/>
              <w:rPr>
                <w:rFonts w:ascii="Calibri Light" w:hAnsi="Calibri Light"/>
                <w:sz w:val="16"/>
                <w:szCs w:val="16"/>
              </w:rPr>
            </w:pPr>
            <w:del w:id="1443" w:author="Ashan Senel Asmone" w:date="2016-03-21T13:37:00Z">
              <w:r w:rsidRPr="006D0CDE" w:rsidDel="009D4550">
                <w:rPr>
                  <w:rFonts w:ascii="Calibri Light" w:hAnsi="Calibri Light"/>
                  <w:sz w:val="16"/>
                  <w:szCs w:val="16"/>
                </w:rPr>
                <w:delText>AS 2758.1-1998 Aggregates and rock for engineering purposes-concrete aggregates</w:delText>
              </w:r>
            </w:del>
            <w:ins w:id="1444" w:author="Ashan Senel Asmone" w:date="2016-03-21T13:37:00Z">
              <w:r w:rsidR="009D4550">
                <w:rPr>
                  <w:rFonts w:ascii="Calibri Light" w:hAnsi="Calibri Light"/>
                  <w:sz w:val="16"/>
                  <w:szCs w:val="16"/>
                </w:rPr>
                <w:t>AS 2758.1:2014 Aggregates and rock for engineering purposes - Concrete aggregates</w:t>
              </w:r>
            </w:ins>
          </w:p>
          <w:p w14:paraId="46001C90" w14:textId="77777777" w:rsidR="006D0CDE" w:rsidRPr="006D0CDE" w:rsidRDefault="006D0CDE" w:rsidP="006D0CDE">
            <w:pPr>
              <w:spacing w:after="120"/>
              <w:rPr>
                <w:rFonts w:ascii="Calibri Light" w:hAnsi="Calibri Light"/>
                <w:sz w:val="16"/>
                <w:szCs w:val="16"/>
              </w:rPr>
            </w:pPr>
            <w:del w:id="1445" w:author="Ashan Senel Asmone" w:date="2016-03-21T13:37:00Z">
              <w:r w:rsidRPr="006D0CDE" w:rsidDel="009D4550">
                <w:rPr>
                  <w:rFonts w:ascii="Calibri Light" w:hAnsi="Calibri Light"/>
                  <w:sz w:val="16"/>
                  <w:szCs w:val="16"/>
                </w:rPr>
                <w:delText>AS 3600-2001 Concrete Structures</w:delText>
              </w:r>
            </w:del>
            <w:ins w:id="1446" w:author="Ashan Senel Asmone" w:date="2016-03-21T13:37:00Z">
              <w:r w:rsidR="009D4550">
                <w:rPr>
                  <w:rFonts w:ascii="Calibri Light" w:hAnsi="Calibri Light"/>
                  <w:sz w:val="16"/>
                  <w:szCs w:val="16"/>
                </w:rPr>
                <w:t>AS 3600-2009 Concrete structures</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1447" w:author="Ashan Senel Asmone" w:date="2016-03-21T13:39:00Z">
              <w:r w:rsidRPr="006D0CDE" w:rsidDel="00EB11C2">
                <w:rPr>
                  <w:rFonts w:ascii="Calibri Light" w:hAnsi="Calibri Light"/>
                  <w:sz w:val="16"/>
                  <w:szCs w:val="16"/>
                </w:rPr>
                <w:delText>AS CIA Z9-1999 Curing of Concrete</w:delText>
              </w:r>
            </w:del>
            <w:ins w:id="1448" w:author="Ashan Senel Asmone" w:date="2016-05-09T18:27:00Z">
              <w:r w:rsidR="007351A9">
                <w:rPr>
                  <w:rFonts w:ascii="Calibri Light" w:hAnsi="Calibri Light"/>
                  <w:sz w:val="16"/>
                  <w:szCs w:val="16"/>
                </w:rPr>
                <w:t>CIA Z9-1999 CIA Curing of Concrete</w:t>
              </w:r>
            </w:ins>
            <w:ins w:id="1449" w:author="Ashan Senel Asmone" w:date="2016-03-21T13:39:00Z">
              <w:r w:rsidR="00EB11C2">
                <w:rPr>
                  <w:rFonts w:ascii="Calibri Light" w:hAnsi="Calibri Light"/>
                  <w:sz w:val="16"/>
                  <w:szCs w:val="16"/>
                </w:rPr>
                <w:t>CIA Z9-1999 CIA Curing of Concrete</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1450" w:author="Ashan Senel Asmone" w:date="2016-03-21T13:40:00Z">
              <w:r w:rsidRPr="006D0CDE" w:rsidDel="00EB11C2">
                <w:rPr>
                  <w:rFonts w:ascii="Calibri Light" w:hAnsi="Calibri Light"/>
                  <w:sz w:val="16"/>
                  <w:szCs w:val="16"/>
                </w:rPr>
                <w:delText>AS HB 84:1996 Guide to Concrete Repair and Protection</w:delText>
              </w:r>
            </w:del>
            <w:ins w:id="1451" w:author="Ashan Senel Asmone" w:date="2016-05-09T18:18:00Z">
              <w:r w:rsidR="00D91DD8">
                <w:rPr>
                  <w:rFonts w:ascii="Calibri Light" w:hAnsi="Calibri Light"/>
                  <w:sz w:val="16"/>
                  <w:szCs w:val="16"/>
                </w:rPr>
                <w:t>HB 84-2006 Guide to Concrete Repair and Protection</w:t>
              </w:r>
            </w:ins>
            <w:ins w:id="1452" w:author="Ashan Senel Asmone" w:date="2016-03-21T13:40:00Z">
              <w:r w:rsidR="00EB11C2">
                <w:rPr>
                  <w:rFonts w:ascii="Calibri Light" w:hAnsi="Calibri Light"/>
                  <w:sz w:val="16"/>
                  <w:szCs w:val="16"/>
                </w:rPr>
                <w:t>HB 84-2006 Guide to Concrete Repair and Protection</w:t>
              </w:r>
            </w:ins>
          </w:p>
          <w:p w14:paraId="0D549E47"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Reinforcement</w:t>
            </w:r>
          </w:p>
          <w:p w14:paraId="0248B4BB" w14:textId="77777777" w:rsidR="006D0CDE" w:rsidRPr="006D0CDE" w:rsidRDefault="006D0CDE" w:rsidP="006D0CDE">
            <w:pPr>
              <w:spacing w:after="120"/>
              <w:rPr>
                <w:rFonts w:ascii="Calibri Light" w:hAnsi="Calibri Light"/>
                <w:sz w:val="16"/>
                <w:szCs w:val="16"/>
              </w:rPr>
            </w:pPr>
            <w:del w:id="1453" w:author="Ashan Senel Asmone" w:date="2016-03-21T13:44:00Z">
              <w:r w:rsidRPr="006D0CDE" w:rsidDel="00EB11C2">
                <w:rPr>
                  <w:rFonts w:ascii="Calibri Light" w:hAnsi="Calibri Light"/>
                  <w:sz w:val="16"/>
                  <w:szCs w:val="16"/>
                </w:rPr>
                <w:delText>AS 1302 -1991 Steel reinforcing bars for concrete</w:delText>
              </w:r>
            </w:del>
          </w:p>
          <w:p w14:paraId="3A4A207B" w14:textId="77777777" w:rsidR="006D0CDE" w:rsidRPr="006D0CDE" w:rsidRDefault="006D0CDE" w:rsidP="006D0CDE">
            <w:pPr>
              <w:spacing w:after="120"/>
              <w:rPr>
                <w:rFonts w:ascii="Calibri Light" w:hAnsi="Calibri Light"/>
                <w:sz w:val="16"/>
                <w:szCs w:val="16"/>
              </w:rPr>
            </w:pPr>
            <w:del w:id="1454" w:author="Ashan Senel Asmone" w:date="2016-03-21T13:44:00Z">
              <w:r w:rsidRPr="006D0CDE" w:rsidDel="00EB11C2">
                <w:rPr>
                  <w:rFonts w:ascii="Calibri Light" w:hAnsi="Calibri Light"/>
                  <w:sz w:val="16"/>
                  <w:szCs w:val="16"/>
                </w:rPr>
                <w:delText>AS 1302-1991/Amdt 1992 Steel reinforcing bars for concrete</w:delText>
              </w:r>
            </w:del>
            <w:ins w:id="1455" w:author="Ashan Senel Asmone" w:date="2016-03-21T13:44:00Z">
              <w:r w:rsidR="00EB11C2">
                <w:rPr>
                  <w:rFonts w:ascii="Calibri Light" w:hAnsi="Calibri Light"/>
                  <w:sz w:val="16"/>
                  <w:szCs w:val="16"/>
                </w:rPr>
                <w:t>AS/NZS 4671:2001 Steel reinforcing materials</w:t>
              </w:r>
            </w:ins>
          </w:p>
          <w:p w14:paraId="48CCF184" w14:textId="77777777" w:rsidR="00570413" w:rsidRPr="006D0CDE" w:rsidRDefault="006D0CDE" w:rsidP="00570413">
            <w:pPr>
              <w:spacing w:after="120"/>
              <w:rPr>
                <w:rFonts w:ascii="Calibri Light" w:hAnsi="Calibri Light"/>
                <w:sz w:val="16"/>
                <w:szCs w:val="16"/>
              </w:rPr>
            </w:pPr>
            <w:del w:id="1456" w:author="Ashan Senel Asmone" w:date="2016-03-21T13:44:00Z">
              <w:r w:rsidRPr="006D0CDE" w:rsidDel="00EB11C2">
                <w:rPr>
                  <w:rFonts w:ascii="Calibri Light" w:hAnsi="Calibri Light"/>
                  <w:sz w:val="16"/>
                  <w:szCs w:val="16"/>
                </w:rPr>
                <w:delText>AS 1304-1991 Welded wire reinforcing fabric for concrete</w:delText>
              </w:r>
            </w:del>
          </w:p>
        </w:tc>
      </w:tr>
      <w:tr w:rsidR="00570413" w:rsidRPr="004F3C8C" w14:paraId="21BD85FA" w14:textId="77777777" w:rsidTr="00570413">
        <w:tc>
          <w:tcPr>
            <w:tcW w:w="685" w:type="dxa"/>
          </w:tcPr>
          <w:p w14:paraId="14D02744"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107F0AFC"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Concrete</w:t>
            </w:r>
          </w:p>
          <w:p w14:paraId="74D5309F" w14:textId="77777777" w:rsidR="006D0CDE" w:rsidRPr="006D0CDE" w:rsidRDefault="006D0CDE" w:rsidP="006D0CDE">
            <w:pPr>
              <w:spacing w:after="120"/>
              <w:rPr>
                <w:rFonts w:ascii="Calibri Light" w:hAnsi="Calibri Light"/>
                <w:sz w:val="16"/>
                <w:szCs w:val="16"/>
              </w:rPr>
            </w:pPr>
            <w:del w:id="1457" w:author="Ashan Senel Asmone" w:date="2016-03-21T13:53:00Z">
              <w:r w:rsidRPr="006D0CDE" w:rsidDel="00EB11C2">
                <w:rPr>
                  <w:rFonts w:ascii="Calibri Light" w:hAnsi="Calibri Light"/>
                  <w:sz w:val="16"/>
                  <w:szCs w:val="16"/>
                </w:rPr>
                <w:delText>SS 26: 2000 Ordinary Portland Cement</w:delText>
              </w:r>
            </w:del>
            <w:ins w:id="1458"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1459" w:author="Ashan Senel Asmone" w:date="2016-03-21T13:56:00Z">
              <w:r w:rsidRPr="006D0CDE" w:rsidDel="00EB11C2">
                <w:rPr>
                  <w:rFonts w:ascii="Calibri Light" w:hAnsi="Calibri Light"/>
                  <w:sz w:val="16"/>
                  <w:szCs w:val="16"/>
                </w:rPr>
                <w:delText>SS 31:1998: Aggregates from Natural sources for concrete</w:delText>
              </w:r>
            </w:del>
            <w:ins w:id="1460" w:author="Ashan Senel Asmone" w:date="2016-03-21T13:56:00Z">
              <w:r w:rsidR="00EB11C2">
                <w:rPr>
                  <w:rFonts w:ascii="Calibri Light" w:hAnsi="Calibri Light"/>
                  <w:sz w:val="16"/>
                  <w:szCs w:val="16"/>
                </w:rPr>
                <w:t>SS EN 12620: 2008 Specification for aggregates for concrete</w:t>
              </w:r>
            </w:ins>
            <w:r w:rsidRPr="006D0CDE">
              <w:rPr>
                <w:rFonts w:ascii="Calibri Light" w:hAnsi="Calibri Light"/>
                <w:sz w:val="16"/>
                <w:szCs w:val="16"/>
              </w:rPr>
              <w:t> </w:t>
            </w:r>
          </w:p>
          <w:p w14:paraId="31B7441D" w14:textId="77777777" w:rsidR="006D0CDE" w:rsidRPr="006D0CDE" w:rsidRDefault="006D0CDE" w:rsidP="006D0CDE">
            <w:pPr>
              <w:spacing w:after="120"/>
              <w:rPr>
                <w:rFonts w:ascii="Calibri Light" w:hAnsi="Calibri Light"/>
                <w:sz w:val="16"/>
                <w:szCs w:val="16"/>
              </w:rPr>
            </w:pPr>
            <w:del w:id="1461" w:author="Ashan Senel Asmone" w:date="2016-03-21T13:59:00Z">
              <w:r w:rsidRPr="006D0CDE" w:rsidDel="00EB11C2">
                <w:rPr>
                  <w:rFonts w:ascii="Calibri Light" w:hAnsi="Calibri Light"/>
                  <w:sz w:val="16"/>
                  <w:szCs w:val="16"/>
                </w:rPr>
                <w:delText>SS CP 65 Code of Practice for Structural Use of Concrete-Deisgn and Construction</w:delText>
              </w:r>
            </w:del>
            <w:ins w:id="1462" w:author="Ashan Senel Asmone" w:date="2016-03-21T13:59:00Z">
              <w:r w:rsidR="00EB11C2">
                <w:rPr>
                  <w:rFonts w:ascii="Calibri Light" w:hAnsi="Calibri Light"/>
                  <w:sz w:val="16"/>
                  <w:szCs w:val="16"/>
                </w:rPr>
                <w:t>CP 65 - 1 : 1999 Code of practice for structural use of concrete - Design and construction/ CP 65 - 2 : 1996 Code of practice for structural use of concrete - Special circumstances</w:t>
              </w:r>
            </w:ins>
            <w:r w:rsidRPr="006D0CDE">
              <w:rPr>
                <w:rFonts w:ascii="Calibri Light" w:hAnsi="Calibri Light"/>
                <w:sz w:val="16"/>
                <w:szCs w:val="16"/>
              </w:rPr>
              <w:br/>
            </w:r>
            <w:r w:rsidRPr="006D0CDE">
              <w:rPr>
                <w:rFonts w:ascii="Calibri Light" w:hAnsi="Calibri Light"/>
                <w:sz w:val="16"/>
                <w:szCs w:val="16"/>
              </w:rPr>
              <w:br/>
            </w:r>
            <w:del w:id="1463" w:author="Ashan Senel Asmone" w:date="2016-03-21T14:02:00Z">
              <w:r w:rsidRPr="006D0CDE" w:rsidDel="00B427D2">
                <w:rPr>
                  <w:rFonts w:ascii="Calibri Light" w:hAnsi="Calibri Light"/>
                  <w:sz w:val="16"/>
                  <w:szCs w:val="16"/>
                </w:rPr>
                <w:delText>SS CP 67 Code of Practice for cleaning and surface repair of buildings-cocnrete and concrete masonry</w:delText>
              </w:r>
            </w:del>
            <w:ins w:id="1464" w:author="Ashan Senel Asmone" w:date="2016-03-21T14:02:00Z">
              <w:r w:rsidR="00B427D2">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5EBCEC38" w14:textId="77777777" w:rsidR="006D0CDE" w:rsidRPr="006D0CDE" w:rsidRDefault="006D0CDE" w:rsidP="006D0CDE">
            <w:pPr>
              <w:spacing w:after="120"/>
              <w:rPr>
                <w:rFonts w:ascii="Calibri Light" w:hAnsi="Calibri Light"/>
                <w:sz w:val="16"/>
                <w:szCs w:val="16"/>
              </w:rPr>
            </w:pPr>
            <w:del w:id="1465" w:author="Ashan Senel Asmone" w:date="2016-03-21T14:10:00Z">
              <w:r w:rsidRPr="006D0CDE" w:rsidDel="00B427D2">
                <w:rPr>
                  <w:rFonts w:ascii="Calibri Light" w:hAnsi="Calibri Light"/>
                  <w:sz w:val="16"/>
                  <w:szCs w:val="16"/>
                </w:rPr>
                <w:delText>SS 73 Methods of smapling and testing of mineral aggregates, sand and fillers-methods for testing and classifying drying shrinkage of aggregates in concrete</w:delText>
              </w:r>
            </w:del>
            <w:ins w:id="1466" w:author="Ashan Senel Asmone" w:date="2016-03-21T14:10:00Z">
              <w:r w:rsidR="00B427D2">
                <w:rPr>
                  <w:rFonts w:ascii="Calibri Light" w:hAnsi="Calibri Light"/>
                  <w:sz w:val="16"/>
                  <w:szCs w:val="16"/>
                </w:rPr>
                <w:t>SS EN 12620 : 2008 Specification for aggregates for concrete</w:t>
              </w:r>
            </w:ins>
          </w:p>
          <w:p w14:paraId="10BEF876" w14:textId="77777777" w:rsidR="006D0CDE" w:rsidRPr="006D0CDE" w:rsidRDefault="006D0CDE" w:rsidP="006D0CDE">
            <w:pPr>
              <w:spacing w:after="120"/>
              <w:rPr>
                <w:rFonts w:ascii="Calibri Light" w:hAnsi="Calibri Light"/>
                <w:sz w:val="16"/>
                <w:szCs w:val="16"/>
              </w:rPr>
            </w:pPr>
            <w:del w:id="1467" w:author="Ashan Senel Asmone" w:date="2016-03-21T14:24:00Z">
              <w:r w:rsidRPr="006D0CDE" w:rsidDel="00CB3D36">
                <w:rPr>
                  <w:rFonts w:ascii="Calibri Light" w:hAnsi="Calibri Light"/>
                  <w:sz w:val="16"/>
                  <w:szCs w:val="16"/>
                </w:rPr>
                <w:delText>SS 78:Part 5 Testing Concrete -methods of testing hardened concrete for other than strength</w:delText>
              </w:r>
            </w:del>
            <w:ins w:id="1468" w:author="Ashan Senel Asmone" w:date="2016-03-21T14:29:00Z">
              <w:r w:rsidR="00CB3D36">
                <w:rPr>
                  <w:rFonts w:ascii="Calibri Light" w:hAnsi="Calibri Light"/>
                  <w:sz w:val="16"/>
                  <w:szCs w:val="16"/>
                </w:rPr>
                <w:t xml:space="preserve">SS 78 - A21 : 1987 (2013) Testing concrete - Method for determination of static modules of elasticity in compression/ SS 78 - A24 : 1991 (2013) Testing concrete - Methods of analysis of hardened concrete/ SS 78 - B1 : 1992 (2013) Testing concrete - Guide to the use of non-destructive methods of test for hardened concrete/ </w:t>
              </w:r>
            </w:ins>
            <w:ins w:id="1469" w:author="Ashan Senel Asmone" w:date="2016-03-21T14:25:00Z">
              <w:r w:rsidR="00CB3D36">
                <w:rPr>
                  <w:rFonts w:ascii="Calibri Light" w:hAnsi="Calibri Light"/>
                  <w:sz w:val="16"/>
                  <w:szCs w:val="16"/>
                </w:rPr>
                <w:t xml:space="preserve">SS 78 - B4 : 1992 (2013) Testing concrete - Recommendations for the use of electromagnetic covermeters/ SS 78 - B6 : 1992 (2013) Testing concrete - Recommendations for determination of strain in concrete/ SS 78 - B7 : 1992 (2013) Testing concrete - Recommendations for assessment of concrete strength by the near-to-surface tests/ </w:t>
              </w:r>
            </w:ins>
            <w:ins w:id="1470" w:author="Ashan Senel Asmone" w:date="2016-03-21T14:24:00Z">
              <w:r w:rsidR="00CB3D36">
                <w:rPr>
                  <w:rFonts w:ascii="Calibri Light" w:hAnsi="Calibri Light"/>
                  <w:sz w:val="16"/>
                  <w:szCs w:val="16"/>
                </w:rPr>
                <w:t>SS 78 - B9 : 1992 (2013) Testing concrete - Recommendations for the measurement of dynamic modulus of elasticity</w:t>
              </w:r>
            </w:ins>
          </w:p>
          <w:p w14:paraId="094E91B9" w14:textId="77777777" w:rsidR="006D0CDE" w:rsidRPr="006D0CDE" w:rsidRDefault="006D0CDE" w:rsidP="006D0CDE">
            <w:pPr>
              <w:spacing w:after="120"/>
              <w:rPr>
                <w:rFonts w:ascii="Calibri Light" w:hAnsi="Calibri Light"/>
                <w:sz w:val="16"/>
                <w:szCs w:val="16"/>
              </w:rPr>
            </w:pPr>
            <w:del w:id="1471" w:author="Ashan Senel Asmone" w:date="2016-03-21T14:31:00Z">
              <w:r w:rsidRPr="006D0CDE" w:rsidDel="00CB3D36">
                <w:rPr>
                  <w:rFonts w:ascii="Calibri Light" w:hAnsi="Calibri Light"/>
                  <w:sz w:val="16"/>
                  <w:szCs w:val="16"/>
                </w:rPr>
                <w:delText>SS 78:Part 1 Testing Concrete -method of sampling testing concrete on site</w:delText>
              </w:r>
            </w:del>
          </w:p>
          <w:p w14:paraId="26392B4B" w14:textId="77777777" w:rsidR="006D0CDE" w:rsidRPr="006D0CDE" w:rsidRDefault="006D0CDE" w:rsidP="006D0CDE">
            <w:pPr>
              <w:spacing w:after="120"/>
              <w:rPr>
                <w:rFonts w:ascii="Calibri Light" w:hAnsi="Calibri Light"/>
                <w:sz w:val="16"/>
                <w:szCs w:val="16"/>
              </w:rPr>
            </w:pPr>
            <w:r w:rsidRPr="006D0CDE">
              <w:rPr>
                <w:rFonts w:ascii="Calibri Light" w:hAnsi="Calibri Light"/>
                <w:sz w:val="16"/>
                <w:szCs w:val="16"/>
              </w:rPr>
              <w:t> </w:t>
            </w:r>
          </w:p>
          <w:p w14:paraId="7A3EA1DA"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Reinforcement</w:t>
            </w:r>
          </w:p>
          <w:p w14:paraId="4FD41E95" w14:textId="77777777" w:rsidR="006D0CDE" w:rsidRPr="006D0CDE" w:rsidRDefault="006D0CDE" w:rsidP="006D0CDE">
            <w:pPr>
              <w:spacing w:after="120"/>
              <w:rPr>
                <w:rFonts w:ascii="Calibri Light" w:hAnsi="Calibri Light"/>
                <w:sz w:val="16"/>
                <w:szCs w:val="16"/>
              </w:rPr>
            </w:pPr>
            <w:del w:id="1472" w:author="Ashan Senel Asmone" w:date="2016-03-21T14:40:00Z">
              <w:r w:rsidRPr="006D0CDE" w:rsidDel="00CB3D36">
                <w:rPr>
                  <w:rFonts w:ascii="Calibri Light" w:hAnsi="Calibri Light"/>
                  <w:sz w:val="16"/>
                  <w:szCs w:val="16"/>
                </w:rPr>
                <w:delText>SS 2: Part 1 Steel for the Reinforcement of Concrete-plain bars (steel grade 300)</w:delText>
              </w:r>
            </w:del>
            <w:ins w:id="1473" w:author="Ashan Senel Asmone" w:date="2016-03-21T14:40:00Z">
              <w:r w:rsidR="00CB3D36">
                <w:rPr>
                  <w:rFonts w:ascii="Calibri Light" w:hAnsi="Calibri Light"/>
                  <w:sz w:val="16"/>
                  <w:szCs w:val="16"/>
                </w:rPr>
                <w:t>SS 560 : 2010 Specification for steel for the reinforcement of concrete – Weldable reinforcing steel – Bar, coil and decoiled product</w:t>
              </w:r>
            </w:ins>
          </w:p>
          <w:p w14:paraId="17A613AC" w14:textId="77777777" w:rsidR="006D0CDE" w:rsidRPr="006D0CDE" w:rsidRDefault="006D0CDE" w:rsidP="006D0CDE">
            <w:pPr>
              <w:spacing w:after="120"/>
              <w:rPr>
                <w:rFonts w:ascii="Calibri Light" w:hAnsi="Calibri Light"/>
                <w:sz w:val="16"/>
                <w:szCs w:val="16"/>
              </w:rPr>
            </w:pPr>
            <w:del w:id="1474" w:author="Ashan Senel Asmone" w:date="2016-03-21T14:40:00Z">
              <w:r w:rsidRPr="006D0CDE" w:rsidDel="00CB3D36">
                <w:rPr>
                  <w:rFonts w:ascii="Calibri Light" w:hAnsi="Calibri Light"/>
                  <w:sz w:val="16"/>
                  <w:szCs w:val="16"/>
                </w:rPr>
                <w:delText>SS 2: Part 2 Steel for the Reinforcement of Concrete-ribbed bars (steel grade 500)</w:delText>
              </w:r>
            </w:del>
            <w:ins w:id="1475" w:author="Ashan Senel Asmone" w:date="2016-03-21T14:40:00Z">
              <w:r w:rsidR="00CB3D36">
                <w:rPr>
                  <w:rFonts w:ascii="Calibri Light" w:hAnsi="Calibri Light"/>
                  <w:sz w:val="16"/>
                  <w:szCs w:val="16"/>
                </w:rPr>
                <w:t>SS 561 : 2010 Specification for steel fabric for the reinforcement of concrete</w:t>
              </w:r>
            </w:ins>
          </w:p>
          <w:p w14:paraId="594D6348" w14:textId="77777777" w:rsidR="006D0CDE" w:rsidRPr="006D0CDE" w:rsidRDefault="006D0CDE" w:rsidP="006D0CDE">
            <w:pPr>
              <w:spacing w:after="120"/>
              <w:rPr>
                <w:rFonts w:ascii="Calibri Light" w:hAnsi="Calibri Light"/>
                <w:sz w:val="16"/>
                <w:szCs w:val="16"/>
              </w:rPr>
            </w:pPr>
            <w:del w:id="1476" w:author="Ashan Senel Asmone" w:date="2016-03-21T16:21:00Z">
              <w:r w:rsidRPr="006D0CDE" w:rsidDel="00A42019">
                <w:rPr>
                  <w:rFonts w:ascii="Calibri Light" w:hAnsi="Calibri Light"/>
                  <w:sz w:val="16"/>
                  <w:szCs w:val="16"/>
                </w:rPr>
                <w:delText>SS 2: Part 3 Steel for the Reinforcement of Concrete-Plain and ribbed bars (steel grade 250 and 460)</w:delText>
              </w:r>
            </w:del>
            <w:ins w:id="1477" w:author="Ashan Senel Asmone" w:date="2016-03-21T16:21:00Z">
              <w:r w:rsidR="00A42019">
                <w:rPr>
                  <w:rFonts w:ascii="Calibri Light" w:hAnsi="Calibri Light"/>
                  <w:sz w:val="16"/>
                  <w:szCs w:val="16"/>
                </w:rPr>
                <w:t>SS 2 - 3 : 1987 Steel for the reinforcement of concrete - Plain and ribbed bars (steel grades 250 and 460)</w:t>
              </w:r>
            </w:ins>
            <w:r w:rsidRPr="006D0CDE">
              <w:rPr>
                <w:rFonts w:ascii="Calibri Light" w:hAnsi="Calibri Light"/>
                <w:sz w:val="16"/>
                <w:szCs w:val="16"/>
              </w:rPr>
              <w:br/>
            </w:r>
            <w:r w:rsidRPr="006D0CDE">
              <w:rPr>
                <w:rFonts w:ascii="Calibri Light" w:hAnsi="Calibri Light"/>
                <w:sz w:val="16"/>
                <w:szCs w:val="16"/>
              </w:rPr>
              <w:br/>
            </w:r>
            <w:del w:id="1478" w:author="Ashan Senel Asmone" w:date="2016-03-21T14:40:00Z">
              <w:r w:rsidRPr="006D0CDE" w:rsidDel="00CB3D36">
                <w:rPr>
                  <w:rFonts w:ascii="Calibri Light" w:hAnsi="Calibri Light"/>
                  <w:sz w:val="16"/>
                  <w:szCs w:val="16"/>
                </w:rPr>
                <w:delText>SS 18: Part 1 Cold-reduced steel wire for the reinforcement of concrete and the manufacture of welded fabric -steel grade 500</w:delText>
              </w:r>
            </w:del>
            <w:ins w:id="1479" w:author="Ashan Senel Asmone" w:date="2016-03-21T14:40:00Z">
              <w:r w:rsidR="00CB3D36">
                <w:rPr>
                  <w:rFonts w:ascii="Calibri Light" w:hAnsi="Calibri Light"/>
                  <w:sz w:val="16"/>
                  <w:szCs w:val="16"/>
                </w:rPr>
                <w:t>SS 18: Part 1 Cold-reduced steel wire for the reinforcement of concrete and the manufacture of welded fabric -steel grade 500</w:t>
              </w:r>
            </w:ins>
          </w:p>
          <w:p w14:paraId="08E6AB09" w14:textId="77777777" w:rsidR="006D0CDE" w:rsidRPr="006D0CDE" w:rsidRDefault="006D0CDE" w:rsidP="006D0CDE">
            <w:pPr>
              <w:spacing w:after="120"/>
              <w:rPr>
                <w:rFonts w:ascii="Calibri Light" w:hAnsi="Calibri Light"/>
                <w:sz w:val="16"/>
                <w:szCs w:val="16"/>
              </w:rPr>
            </w:pPr>
            <w:del w:id="1480" w:author="Ashan Senel Asmone" w:date="2016-03-21T14:40:00Z">
              <w:r w:rsidRPr="006D0CDE" w:rsidDel="00135CEB">
                <w:rPr>
                  <w:rFonts w:ascii="Calibri Light" w:hAnsi="Calibri Light"/>
                  <w:sz w:val="16"/>
                  <w:szCs w:val="16"/>
                </w:rPr>
                <w:delText>SS 18: Part 2 Cold-reduced steel wire for the reinforcement of concrete and the manufacture of welded fabric -steel grade 485</w:delText>
              </w:r>
            </w:del>
            <w:ins w:id="1481" w:author="Ashan Senel Asmone" w:date="2016-03-21T14:40:00Z">
              <w:r w:rsidR="00135CEB">
                <w:rPr>
                  <w:rFonts w:ascii="Calibri Light" w:hAnsi="Calibri Light"/>
                  <w:sz w:val="16"/>
                  <w:szCs w:val="16"/>
                </w:rPr>
                <w:t>SS 18: Part 2 Cold-reduced steel wire for the reinforcement of concrete and the manufacture of welded fabric -steel grade 485</w:t>
              </w:r>
            </w:ins>
          </w:p>
          <w:p w14:paraId="143C1EA3" w14:textId="77777777" w:rsidR="006D0CDE" w:rsidRPr="006D0CDE" w:rsidRDefault="006D0CDE" w:rsidP="006D0CDE">
            <w:pPr>
              <w:spacing w:after="120"/>
              <w:rPr>
                <w:rFonts w:ascii="Calibri Light" w:hAnsi="Calibri Light"/>
                <w:sz w:val="16"/>
                <w:szCs w:val="16"/>
              </w:rPr>
            </w:pPr>
            <w:del w:id="1482" w:author="Ashan Senel Asmone" w:date="2016-03-21T14:41:00Z">
              <w:r w:rsidRPr="006D0CDE" w:rsidDel="00135CEB">
                <w:rPr>
                  <w:rFonts w:ascii="Calibri Light" w:hAnsi="Calibri Light"/>
                  <w:sz w:val="16"/>
                  <w:szCs w:val="16"/>
                </w:rPr>
                <w:delText>SS 32: Part 1 Welded steel fabric for the reinforcement of concrete-steel grades 300 and 500</w:delText>
              </w:r>
            </w:del>
            <w:ins w:id="1483" w:author="Ashan Senel Asmone" w:date="2016-03-21T14:41:00Z">
              <w:r w:rsidR="00135CEB">
                <w:rPr>
                  <w:rFonts w:ascii="Calibri Light" w:hAnsi="Calibri Light"/>
                  <w:sz w:val="16"/>
                  <w:szCs w:val="16"/>
                </w:rPr>
                <w:t>SS 32: Part 1 Welded steel fabric for the reinforcement of concrete-steel grades 300 and 500</w:t>
              </w:r>
            </w:ins>
          </w:p>
          <w:p w14:paraId="617006B0" w14:textId="77777777" w:rsidR="00570413" w:rsidRPr="006D0CDE" w:rsidRDefault="006D0CDE" w:rsidP="00570413">
            <w:pPr>
              <w:spacing w:after="120"/>
              <w:rPr>
                <w:rFonts w:ascii="Calibri Light" w:hAnsi="Calibri Light"/>
                <w:sz w:val="16"/>
                <w:szCs w:val="16"/>
              </w:rPr>
            </w:pPr>
            <w:del w:id="1484" w:author="Ashan Senel Asmone" w:date="2016-03-21T14:41:00Z">
              <w:r w:rsidRPr="006D0CDE" w:rsidDel="00135CEB">
                <w:rPr>
                  <w:rFonts w:ascii="Calibri Light" w:hAnsi="Calibri Light"/>
                  <w:sz w:val="16"/>
                  <w:szCs w:val="16"/>
                </w:rPr>
                <w:delText>SS 32: Part 2 Welded steel fabric for the reinforcement of concrete-steel grade 485</w:delText>
              </w:r>
            </w:del>
            <w:ins w:id="1485" w:author="Ashan Senel Asmone" w:date="2016-03-21T14:41:00Z">
              <w:r w:rsidR="00135CEB">
                <w:rPr>
                  <w:rFonts w:ascii="Calibri Light" w:hAnsi="Calibri Light"/>
                  <w:sz w:val="16"/>
                  <w:szCs w:val="16"/>
                </w:rPr>
                <w:t>SS 32: Part 2 Welded steel fabric for the reinforcement of concrete-steel grade 485</w:t>
              </w:r>
            </w:ins>
          </w:p>
        </w:tc>
      </w:tr>
      <w:tr w:rsidR="00570413" w:rsidRPr="004F3C8C" w14:paraId="0249BF2F" w14:textId="77777777" w:rsidTr="00570413">
        <w:tc>
          <w:tcPr>
            <w:tcW w:w="685" w:type="dxa"/>
          </w:tcPr>
          <w:p w14:paraId="7EC97AD8"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127AA50F"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Concrete</w:t>
            </w:r>
          </w:p>
          <w:p w14:paraId="061AFC35" w14:textId="77777777" w:rsidR="006D0CDE" w:rsidRPr="006D0CDE" w:rsidRDefault="006D0CDE" w:rsidP="006D0CDE">
            <w:pPr>
              <w:spacing w:after="120"/>
              <w:rPr>
                <w:rFonts w:ascii="Calibri Light" w:hAnsi="Calibri Light"/>
                <w:sz w:val="16"/>
                <w:szCs w:val="16"/>
              </w:rPr>
            </w:pPr>
            <w:del w:id="1486" w:author="Ashan Senel Asmone" w:date="2016-03-21T14:43:00Z">
              <w:r w:rsidRPr="006D0CDE" w:rsidDel="00135CEB">
                <w:rPr>
                  <w:rFonts w:ascii="Calibri Light" w:hAnsi="Calibri Light"/>
                  <w:sz w:val="16"/>
                  <w:szCs w:val="16"/>
                </w:rPr>
                <w:delText>ISO 1920: 1976 Concrete tests--Dimension, tolerances and applicability of test specimens</w:delText>
              </w:r>
            </w:del>
            <w:ins w:id="1487" w:author="Ashan Senel Asmone" w:date="2016-03-21T14:48:00Z">
              <w:r w:rsidR="00135CEB">
                <w:rPr>
                  <w:rFonts w:ascii="Calibri Light" w:hAnsi="Calibri Light"/>
                  <w:sz w:val="16"/>
                  <w:szCs w:val="16"/>
                </w:rPr>
                <w:t xml:space="preserve">ISO 1920-1:2004 Testing of concrete -- Part 1: Sampling of fresh concrete/ </w:t>
              </w:r>
            </w:ins>
            <w:ins w:id="1488" w:author="Ashan Senel Asmone" w:date="2016-03-21T14:43:00Z">
              <w:r w:rsidR="00135CEB">
                <w:rPr>
                  <w:rFonts w:ascii="Calibri Light" w:hAnsi="Calibri Light"/>
                  <w:sz w:val="16"/>
                  <w:szCs w:val="16"/>
                </w:rPr>
                <w:t>ISO 1920-3:2004 Testing of concrete - Part 3: Making and curing test specimens</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1489" w:author="Ashan Senel Asmone" w:date="2016-03-21T14:45:00Z">
              <w:r w:rsidRPr="006D0CDE" w:rsidDel="00135CEB">
                <w:rPr>
                  <w:rFonts w:ascii="Calibri Light" w:hAnsi="Calibri Light"/>
                  <w:sz w:val="16"/>
                  <w:szCs w:val="16"/>
                </w:rPr>
                <w:delText>ISO 2736-1:1986 Concrete tests -- Test specimens -- Part 1: Sampling of fresh concrete </w:delText>
              </w:r>
            </w:del>
            <w:ins w:id="1490" w:author="Ashan Senel Asmone" w:date="2016-03-21T14:45:00Z">
              <w:r w:rsidR="00135CEB">
                <w:rPr>
                  <w:rFonts w:ascii="Calibri Light" w:hAnsi="Calibri Light"/>
                  <w:sz w:val="16"/>
                  <w:szCs w:val="16"/>
                </w:rPr>
                <w:t>ISO 1920-1:2004 Testing of concrete - Part 1: Sampling of fresh concrete</w:t>
              </w:r>
            </w:ins>
          </w:p>
          <w:p w14:paraId="544A22DE" w14:textId="77777777" w:rsidR="006D0CDE" w:rsidRPr="006D0CDE" w:rsidRDefault="006D0CDE" w:rsidP="006D0CDE">
            <w:pPr>
              <w:spacing w:after="120"/>
              <w:rPr>
                <w:rFonts w:ascii="Calibri Light" w:hAnsi="Calibri Light"/>
                <w:sz w:val="16"/>
                <w:szCs w:val="16"/>
              </w:rPr>
            </w:pPr>
            <w:del w:id="1491" w:author="Ashan Senel Asmone" w:date="2016-03-21T14:46:00Z">
              <w:r w:rsidRPr="006D0CDE" w:rsidDel="00135CEB">
                <w:rPr>
                  <w:rFonts w:ascii="Calibri Light" w:hAnsi="Calibri Light"/>
                  <w:sz w:val="16"/>
                  <w:szCs w:val="16"/>
                </w:rPr>
                <w:delText>ISO 2736-2:1986 Concrete tests -- Test specimens -- Part 2: Making and curing of test specimens for strength tests</w:delText>
              </w:r>
            </w:del>
          </w:p>
          <w:p w14:paraId="3B287F88" w14:textId="77777777" w:rsidR="006D0CDE" w:rsidRPr="006D0CDE" w:rsidRDefault="006D0CDE" w:rsidP="006D0CDE">
            <w:pPr>
              <w:spacing w:after="120"/>
              <w:rPr>
                <w:rFonts w:ascii="Calibri Light" w:hAnsi="Calibri Light"/>
                <w:sz w:val="16"/>
                <w:szCs w:val="16"/>
              </w:rPr>
            </w:pPr>
            <w:del w:id="1492" w:author="Ashan Senel Asmone" w:date="2016-03-21T14:49:00Z">
              <w:r w:rsidRPr="006D0CDE" w:rsidDel="00135CEB">
                <w:rPr>
                  <w:rFonts w:ascii="Calibri Light" w:hAnsi="Calibri Light"/>
                  <w:sz w:val="16"/>
                  <w:szCs w:val="16"/>
                </w:rPr>
                <w:delText>ISO 3766:1995 Construction drawings -- Simplified representation of concrete reinforcement</w:delText>
              </w:r>
            </w:del>
            <w:ins w:id="1493" w:author="Ashan Senel Asmone" w:date="2016-03-21T14:49:00Z">
              <w:r w:rsidR="00135CEB">
                <w:rPr>
                  <w:rFonts w:ascii="Calibri Light" w:hAnsi="Calibri Light"/>
                  <w:sz w:val="16"/>
                  <w:szCs w:val="16"/>
                </w:rPr>
                <w:t>ISO 3766:2003  Construction drawings -- Simplified representation of concrete reinforcement</w:t>
              </w:r>
            </w:ins>
          </w:p>
          <w:p w14:paraId="1BB158EE" w14:textId="77777777" w:rsidR="006D0CDE" w:rsidRPr="006D0CDE" w:rsidRDefault="006D0CDE" w:rsidP="006D0CDE">
            <w:pPr>
              <w:spacing w:after="120"/>
              <w:rPr>
                <w:rFonts w:ascii="Calibri Light" w:hAnsi="Calibri Light"/>
                <w:sz w:val="16"/>
                <w:szCs w:val="16"/>
              </w:rPr>
            </w:pPr>
            <w:del w:id="1494" w:author="Ashan Senel Asmone" w:date="2016-03-21T14:49:00Z">
              <w:r w:rsidRPr="006D0CDE" w:rsidDel="00135CEB">
                <w:rPr>
                  <w:rFonts w:ascii="Calibri Light" w:hAnsi="Calibri Light"/>
                  <w:sz w:val="16"/>
                  <w:szCs w:val="16"/>
                </w:rPr>
                <w:delText>ISO 3893:1977 Concrete -- Classification by compressive strength</w:delText>
              </w:r>
            </w:del>
          </w:p>
          <w:p w14:paraId="7DAD51BD" w14:textId="77777777" w:rsidR="006D0CDE" w:rsidRPr="006D0CDE" w:rsidRDefault="006D0CDE" w:rsidP="006D0CDE">
            <w:pPr>
              <w:spacing w:after="120"/>
              <w:rPr>
                <w:rFonts w:ascii="Calibri Light" w:hAnsi="Calibri Light"/>
                <w:sz w:val="16"/>
                <w:szCs w:val="16"/>
              </w:rPr>
            </w:pPr>
            <w:del w:id="1495" w:author="Ashan Senel Asmone" w:date="2016-03-21T14:50:00Z">
              <w:r w:rsidRPr="006D0CDE" w:rsidDel="00135CEB">
                <w:rPr>
                  <w:rFonts w:ascii="Calibri Light" w:hAnsi="Calibri Light"/>
                  <w:sz w:val="16"/>
                  <w:szCs w:val="16"/>
                </w:rPr>
                <w:delText>ISO 4012:1978 Concrete -- Determination of compressive strength of test specimens</w:delText>
              </w:r>
            </w:del>
            <w:ins w:id="1496" w:author="Ashan Senel Asmone" w:date="2016-03-21T14:50:00Z">
              <w:r w:rsidR="00135CEB">
                <w:rPr>
                  <w:rFonts w:ascii="Calibri Light" w:hAnsi="Calibri Light"/>
                  <w:sz w:val="16"/>
                  <w:szCs w:val="16"/>
                </w:rPr>
                <w:t>ISO 1920-4:2005  Testing of concrete -- Part 4: Strength of hardened concrete</w:t>
              </w:r>
            </w:ins>
          </w:p>
          <w:p w14:paraId="7D25B119" w14:textId="77777777" w:rsidR="006D0CDE" w:rsidRPr="006D0CDE" w:rsidRDefault="006D0CDE" w:rsidP="006D0CDE">
            <w:pPr>
              <w:spacing w:after="120"/>
              <w:rPr>
                <w:rFonts w:ascii="Calibri Light" w:hAnsi="Calibri Light"/>
                <w:sz w:val="16"/>
                <w:szCs w:val="16"/>
              </w:rPr>
            </w:pPr>
            <w:del w:id="1497" w:author="Ashan Senel Asmone" w:date="2016-03-21T14:51:00Z">
              <w:r w:rsidRPr="006D0CDE" w:rsidDel="00135CEB">
                <w:rPr>
                  <w:rFonts w:ascii="Calibri Light" w:hAnsi="Calibri Light"/>
                  <w:sz w:val="16"/>
                  <w:szCs w:val="16"/>
                </w:rPr>
                <w:delText>ISO 4013:1978 Concrete -- Determination of flexural strength of test specimens</w:delText>
              </w:r>
            </w:del>
            <w:r w:rsidRPr="006D0CDE">
              <w:rPr>
                <w:rFonts w:ascii="Calibri Light" w:hAnsi="Calibri Light"/>
                <w:sz w:val="16"/>
                <w:szCs w:val="16"/>
              </w:rPr>
              <w:t> </w:t>
            </w:r>
          </w:p>
          <w:p w14:paraId="2A080C96" w14:textId="77777777" w:rsidR="006D0CDE" w:rsidRPr="006D0CDE" w:rsidRDefault="006D0CDE" w:rsidP="006D0CDE">
            <w:pPr>
              <w:spacing w:after="120"/>
              <w:rPr>
                <w:rFonts w:ascii="Calibri Light" w:hAnsi="Calibri Light"/>
                <w:sz w:val="16"/>
                <w:szCs w:val="16"/>
              </w:rPr>
            </w:pPr>
            <w:del w:id="1498" w:author="Ashan Senel Asmone" w:date="2016-03-21T14:52:00Z">
              <w:r w:rsidRPr="006D0CDE" w:rsidDel="00135CEB">
                <w:rPr>
                  <w:rFonts w:ascii="Calibri Light" w:hAnsi="Calibri Light"/>
                  <w:sz w:val="16"/>
                  <w:szCs w:val="16"/>
                </w:rPr>
                <w:delText>ISO 4103:1979 Concrete -- Classification of consistency</w:delText>
              </w:r>
            </w:del>
            <w:r w:rsidRPr="006D0CDE">
              <w:rPr>
                <w:rFonts w:ascii="Calibri Light" w:hAnsi="Calibri Light"/>
                <w:sz w:val="16"/>
                <w:szCs w:val="16"/>
              </w:rPr>
              <w:t> </w:t>
            </w:r>
          </w:p>
          <w:p w14:paraId="11D79DC1" w14:textId="77777777" w:rsidR="006D0CDE" w:rsidRPr="006D0CDE" w:rsidRDefault="006D0CDE" w:rsidP="006D0CDE">
            <w:pPr>
              <w:spacing w:after="120"/>
              <w:rPr>
                <w:rFonts w:ascii="Calibri Light" w:hAnsi="Calibri Light"/>
                <w:sz w:val="16"/>
                <w:szCs w:val="16"/>
              </w:rPr>
            </w:pPr>
            <w:del w:id="1499" w:author="Ashan Senel Asmone" w:date="2016-03-21T14:52:00Z">
              <w:r w:rsidRPr="006D0CDE" w:rsidDel="00135CEB">
                <w:rPr>
                  <w:rFonts w:ascii="Calibri Light" w:hAnsi="Calibri Light"/>
                  <w:sz w:val="16"/>
                  <w:szCs w:val="16"/>
                </w:rPr>
                <w:delText>ISO 4108:1980 Concrete -- Determination of tensile splitting strength of test specimens</w:delText>
              </w:r>
            </w:del>
            <w:r w:rsidRPr="006D0CDE">
              <w:rPr>
                <w:rFonts w:ascii="Calibri Light" w:hAnsi="Calibri Light"/>
                <w:sz w:val="16"/>
                <w:szCs w:val="16"/>
              </w:rPr>
              <w:t> </w:t>
            </w:r>
          </w:p>
          <w:p w14:paraId="17CB9EA0" w14:textId="77777777" w:rsidR="006D0CDE" w:rsidRPr="006D0CDE" w:rsidRDefault="006D0CDE" w:rsidP="006D0CDE">
            <w:pPr>
              <w:spacing w:after="120"/>
              <w:rPr>
                <w:rFonts w:ascii="Calibri Light" w:hAnsi="Calibri Light"/>
                <w:sz w:val="16"/>
                <w:szCs w:val="16"/>
              </w:rPr>
            </w:pPr>
            <w:del w:id="1500" w:author="Ashan Senel Asmone" w:date="2016-03-21T14:53:00Z">
              <w:r w:rsidRPr="006D0CDE" w:rsidDel="00135CEB">
                <w:rPr>
                  <w:rFonts w:ascii="Calibri Light" w:hAnsi="Calibri Light"/>
                  <w:sz w:val="16"/>
                  <w:szCs w:val="16"/>
                </w:rPr>
                <w:delText>ISO 4109:1980 Fresh concrete -- Determination of the consistency -- Slump test</w:delText>
              </w:r>
            </w:del>
            <w:ins w:id="1501" w:author="Ashan Senel Asmone" w:date="2016-03-21T14:53:00Z">
              <w:r w:rsidR="00135CEB">
                <w:rPr>
                  <w:rFonts w:ascii="Calibri Light" w:hAnsi="Calibri Light"/>
                  <w:sz w:val="16"/>
                  <w:szCs w:val="16"/>
                </w:rPr>
                <w:t>ISO 1920-2:2005  Testing of concrete -- Part 2: Properties of fresh concrete</w:t>
              </w:r>
            </w:ins>
            <w:r w:rsidRPr="006D0CDE">
              <w:rPr>
                <w:rFonts w:ascii="Calibri Light" w:hAnsi="Calibri Light"/>
                <w:sz w:val="16"/>
                <w:szCs w:val="16"/>
              </w:rPr>
              <w:t> </w:t>
            </w:r>
          </w:p>
          <w:p w14:paraId="79912BB9" w14:textId="77777777" w:rsidR="006D0CDE" w:rsidRPr="006D0CDE" w:rsidRDefault="006D0CDE" w:rsidP="006D0CDE">
            <w:pPr>
              <w:spacing w:after="120"/>
              <w:rPr>
                <w:rFonts w:ascii="Calibri Light" w:hAnsi="Calibri Light"/>
                <w:sz w:val="16"/>
                <w:szCs w:val="16"/>
              </w:rPr>
            </w:pPr>
            <w:del w:id="1502" w:author="Ashan Senel Asmone" w:date="2016-03-21T14:53:00Z">
              <w:r w:rsidRPr="006D0CDE" w:rsidDel="00135CEB">
                <w:rPr>
                  <w:rFonts w:ascii="Calibri Light" w:hAnsi="Calibri Light"/>
                  <w:sz w:val="16"/>
                  <w:szCs w:val="16"/>
                </w:rPr>
                <w:delText>ISO 4110:1979 Fresh concrete -- Determination of the consistency -- Vebe test</w:delText>
              </w:r>
            </w:del>
            <w:r w:rsidRPr="006D0CDE">
              <w:rPr>
                <w:rFonts w:ascii="Calibri Light" w:hAnsi="Calibri Light"/>
                <w:sz w:val="16"/>
                <w:szCs w:val="16"/>
              </w:rPr>
              <w:t> </w:t>
            </w:r>
          </w:p>
          <w:p w14:paraId="514762F9" w14:textId="77777777" w:rsidR="006D0CDE" w:rsidRPr="006D0CDE" w:rsidRDefault="006D0CDE" w:rsidP="006D0CDE">
            <w:pPr>
              <w:spacing w:after="120"/>
              <w:rPr>
                <w:rFonts w:ascii="Calibri Light" w:hAnsi="Calibri Light"/>
                <w:sz w:val="16"/>
                <w:szCs w:val="16"/>
              </w:rPr>
            </w:pPr>
            <w:del w:id="1503" w:author="Ashan Senel Asmone" w:date="2016-03-21T14:54:00Z">
              <w:r w:rsidRPr="006D0CDE" w:rsidDel="00135CEB">
                <w:rPr>
                  <w:rFonts w:ascii="Calibri Light" w:hAnsi="Calibri Light"/>
                  <w:sz w:val="16"/>
                  <w:szCs w:val="16"/>
                </w:rPr>
                <w:delText>ISO 4111:1979 Fresh concrete -- Determination of consistency -- Degree of compactibility (Compaction index)</w:delText>
              </w:r>
            </w:del>
            <w:r w:rsidRPr="006D0CDE">
              <w:rPr>
                <w:rFonts w:ascii="Calibri Light" w:hAnsi="Calibri Light"/>
                <w:sz w:val="16"/>
                <w:szCs w:val="16"/>
              </w:rPr>
              <w:t> </w:t>
            </w:r>
          </w:p>
          <w:p w14:paraId="3AACD395" w14:textId="77777777" w:rsidR="006D0CDE" w:rsidRPr="006D0CDE" w:rsidRDefault="006D0CDE" w:rsidP="006D0CDE">
            <w:pPr>
              <w:spacing w:after="120"/>
              <w:rPr>
                <w:rFonts w:ascii="Calibri Light" w:hAnsi="Calibri Light"/>
                <w:sz w:val="16"/>
                <w:szCs w:val="16"/>
              </w:rPr>
            </w:pPr>
            <w:del w:id="1504" w:author="Ashan Senel Asmone" w:date="2016-03-21T14:55:00Z">
              <w:r w:rsidRPr="006D0CDE" w:rsidDel="00135CEB">
                <w:rPr>
                  <w:rFonts w:ascii="Calibri Light" w:hAnsi="Calibri Light"/>
                  <w:sz w:val="16"/>
                  <w:szCs w:val="16"/>
                </w:rPr>
                <w:delText>ISO 4635:1982 Rubber, vulcanized -- Preformed compression seals for use between concrete motorway paving sections -- Specification for material</w:delText>
              </w:r>
            </w:del>
            <w:ins w:id="1505" w:author="Ashan Senel Asmone" w:date="2016-03-21T14:55:00Z">
              <w:r w:rsidR="00135CEB">
                <w:rPr>
                  <w:rFonts w:ascii="Calibri Light" w:hAnsi="Calibri Light"/>
                  <w:sz w:val="16"/>
                  <w:szCs w:val="16"/>
                </w:rPr>
                <w:t>ISO 4635:2011  Rubber, vulcanized -- Preformed joint seals for use between concrete paving sections of highways -- Specification</w:t>
              </w:r>
            </w:ins>
            <w:r w:rsidRPr="006D0CDE">
              <w:rPr>
                <w:rFonts w:ascii="Calibri Light" w:hAnsi="Calibri Light"/>
                <w:sz w:val="16"/>
                <w:szCs w:val="16"/>
              </w:rPr>
              <w:t> </w:t>
            </w:r>
          </w:p>
          <w:p w14:paraId="133DCEE7" w14:textId="77777777" w:rsidR="006D0CDE" w:rsidRPr="006D0CDE" w:rsidRDefault="006D0CDE" w:rsidP="006D0CDE">
            <w:pPr>
              <w:spacing w:after="120"/>
              <w:rPr>
                <w:rFonts w:ascii="Calibri Light" w:hAnsi="Calibri Light"/>
                <w:sz w:val="16"/>
                <w:szCs w:val="16"/>
              </w:rPr>
            </w:pPr>
            <w:del w:id="1506" w:author="Ashan Senel Asmone" w:date="2016-03-21T14:55:00Z">
              <w:r w:rsidRPr="006D0CDE" w:rsidDel="00135CEB">
                <w:rPr>
                  <w:rFonts w:ascii="Calibri Light" w:hAnsi="Calibri Light"/>
                  <w:sz w:val="16"/>
                  <w:szCs w:val="16"/>
                </w:rPr>
                <w:delText>ISO 4848:1980 Concrete -- Determination of air content of freshly mixed concrete -- Pressure method </w:delText>
              </w:r>
            </w:del>
          </w:p>
          <w:p w14:paraId="45372A3E" w14:textId="77777777" w:rsidR="006D0CDE" w:rsidRPr="006D0CDE" w:rsidRDefault="006D0CDE" w:rsidP="006D0CDE">
            <w:pPr>
              <w:spacing w:after="120"/>
              <w:rPr>
                <w:rFonts w:ascii="Calibri Light" w:hAnsi="Calibri Light"/>
                <w:sz w:val="16"/>
                <w:szCs w:val="16"/>
              </w:rPr>
            </w:pPr>
            <w:del w:id="1507" w:author="Ashan Senel Asmone" w:date="2016-03-21T14:56:00Z">
              <w:r w:rsidRPr="006D0CDE" w:rsidDel="00135CEB">
                <w:rPr>
                  <w:rFonts w:ascii="Calibri Light" w:hAnsi="Calibri Light"/>
                  <w:sz w:val="16"/>
                  <w:szCs w:val="16"/>
                </w:rPr>
                <w:delText>ISO 6274:1982 Concrete -- Sieve analysis of aggregates</w:delText>
              </w:r>
            </w:del>
            <w:ins w:id="1508" w:author="Ashan Senel Asmone" w:date="2016-03-21T14:56:00Z">
              <w:r w:rsidR="00135CEB">
                <w:rPr>
                  <w:rFonts w:ascii="Calibri Light" w:hAnsi="Calibri Light"/>
                  <w:sz w:val="16"/>
                  <w:szCs w:val="16"/>
                </w:rPr>
                <w:t>ISO 6274:1982 Concrete -- Sieve analysis of aggregates</w:t>
              </w:r>
            </w:ins>
            <w:r w:rsidRPr="006D0CDE">
              <w:rPr>
                <w:rFonts w:ascii="Calibri Light" w:hAnsi="Calibri Light"/>
                <w:sz w:val="16"/>
                <w:szCs w:val="16"/>
              </w:rPr>
              <w:t> </w:t>
            </w:r>
          </w:p>
          <w:p w14:paraId="705C5A72" w14:textId="77777777" w:rsidR="006D0CDE" w:rsidRPr="006D0CDE" w:rsidRDefault="006D0CDE" w:rsidP="006D0CDE">
            <w:pPr>
              <w:spacing w:after="120"/>
              <w:rPr>
                <w:rFonts w:ascii="Calibri Light" w:hAnsi="Calibri Light"/>
                <w:sz w:val="16"/>
                <w:szCs w:val="16"/>
              </w:rPr>
            </w:pPr>
            <w:del w:id="1509" w:author="Ashan Senel Asmone" w:date="2016-03-21T14:57:00Z">
              <w:r w:rsidRPr="006D0CDE" w:rsidDel="00135CEB">
                <w:rPr>
                  <w:rFonts w:ascii="Calibri Light" w:hAnsi="Calibri Light"/>
                  <w:sz w:val="16"/>
                  <w:szCs w:val="16"/>
                </w:rPr>
                <w:delText>ISO 6275:1982 Concrete, hardened -- Determination of density</w:delText>
              </w:r>
            </w:del>
            <w:ins w:id="1510" w:author="Ashan Senel Asmone" w:date="2016-03-21T14:57:00Z">
              <w:r w:rsidR="00135CEB">
                <w:rPr>
                  <w:rFonts w:ascii="Calibri Light" w:hAnsi="Calibri Light"/>
                  <w:sz w:val="16"/>
                  <w:szCs w:val="16"/>
                </w:rPr>
                <w:t>ISO 1920-5:2004  Testing of concrete -- Part 5: Properties of hardened concrete other than strength</w:t>
              </w:r>
            </w:ins>
            <w:r w:rsidRPr="006D0CDE">
              <w:rPr>
                <w:rFonts w:ascii="Calibri Light" w:hAnsi="Calibri Light"/>
                <w:sz w:val="16"/>
                <w:szCs w:val="16"/>
              </w:rPr>
              <w:t> </w:t>
            </w:r>
          </w:p>
          <w:p w14:paraId="2206C406" w14:textId="77777777" w:rsidR="006D0CDE" w:rsidRPr="006D0CDE" w:rsidRDefault="006D0CDE" w:rsidP="006D0CDE">
            <w:pPr>
              <w:spacing w:after="120"/>
              <w:rPr>
                <w:rFonts w:ascii="Calibri Light" w:hAnsi="Calibri Light"/>
                <w:sz w:val="16"/>
                <w:szCs w:val="16"/>
              </w:rPr>
            </w:pPr>
            <w:del w:id="1511" w:author="Ashan Senel Asmone" w:date="2016-03-21T14:58:00Z">
              <w:r w:rsidRPr="006D0CDE" w:rsidDel="00135CEB">
                <w:rPr>
                  <w:rFonts w:ascii="Calibri Light" w:hAnsi="Calibri Light"/>
                  <w:sz w:val="16"/>
                  <w:szCs w:val="16"/>
                </w:rPr>
                <w:delText>ISO 6276:1982 Concrete, compacted fresh -- Determination of density</w:delText>
              </w:r>
            </w:del>
            <w:r w:rsidRPr="006D0CDE">
              <w:rPr>
                <w:rFonts w:ascii="Calibri Light" w:hAnsi="Calibri Light"/>
                <w:sz w:val="16"/>
                <w:szCs w:val="16"/>
              </w:rPr>
              <w:t> </w:t>
            </w:r>
          </w:p>
          <w:p w14:paraId="789AD05A" w14:textId="77777777" w:rsidR="006D0CDE" w:rsidRPr="006D0CDE" w:rsidRDefault="006D0CDE" w:rsidP="006D0CDE">
            <w:pPr>
              <w:spacing w:after="120"/>
              <w:rPr>
                <w:rFonts w:ascii="Calibri Light" w:hAnsi="Calibri Light"/>
                <w:sz w:val="16"/>
                <w:szCs w:val="16"/>
              </w:rPr>
            </w:pPr>
            <w:del w:id="1512" w:author="Ashan Senel Asmone" w:date="2016-03-21T14:59:00Z">
              <w:r w:rsidRPr="006D0CDE" w:rsidDel="00135CEB">
                <w:rPr>
                  <w:rFonts w:ascii="Calibri Light" w:hAnsi="Calibri Light"/>
                  <w:sz w:val="16"/>
                  <w:szCs w:val="16"/>
                </w:rPr>
                <w:delText>ISO 6782:1982 Aggregates for concrete -- Determination of bulk density</w:delText>
              </w:r>
            </w:del>
            <w:ins w:id="1513" w:author="Ashan Senel Asmone" w:date="2016-03-21T14:59:00Z">
              <w:r w:rsidR="00135CEB">
                <w:rPr>
                  <w:rFonts w:ascii="Calibri Light" w:hAnsi="Calibri Light"/>
                  <w:sz w:val="16"/>
                  <w:szCs w:val="16"/>
                </w:rPr>
                <w:t>ISO 6782:1982 Aggregates for concrete -- Determination of bulk density</w:t>
              </w:r>
            </w:ins>
            <w:r w:rsidRPr="006D0CDE">
              <w:rPr>
                <w:rFonts w:ascii="Calibri Light" w:hAnsi="Calibri Light"/>
                <w:sz w:val="16"/>
                <w:szCs w:val="16"/>
              </w:rPr>
              <w:t> </w:t>
            </w:r>
          </w:p>
          <w:p w14:paraId="6637F30C" w14:textId="77777777" w:rsidR="006D0CDE" w:rsidRPr="006D0CDE" w:rsidRDefault="006D0CDE" w:rsidP="006D0CDE">
            <w:pPr>
              <w:spacing w:after="120"/>
              <w:rPr>
                <w:rFonts w:ascii="Calibri Light" w:hAnsi="Calibri Light"/>
                <w:sz w:val="16"/>
                <w:szCs w:val="16"/>
              </w:rPr>
            </w:pPr>
            <w:del w:id="1514" w:author="Ashan Senel Asmone" w:date="2016-03-21T14:59:00Z">
              <w:r w:rsidRPr="006D0CDE" w:rsidDel="00135CEB">
                <w:rPr>
                  <w:rFonts w:ascii="Calibri Light" w:hAnsi="Calibri Light"/>
                  <w:sz w:val="16"/>
                  <w:szCs w:val="16"/>
                </w:rPr>
                <w:delText>ISO 6783:1982 Coarse aggregates for concrete -- Determination of particle density and water absorption -- Hydrostatic balance method</w:delText>
              </w:r>
            </w:del>
            <w:ins w:id="1515" w:author="Ashan Senel Asmone" w:date="2016-03-21T14:59:00Z">
              <w:r w:rsidR="00135CEB">
                <w:rPr>
                  <w:rFonts w:ascii="Calibri Light" w:hAnsi="Calibri Light"/>
                  <w:sz w:val="16"/>
                  <w:szCs w:val="16"/>
                </w:rPr>
                <w:t>ISO 6783:1982  Coarse aggregates for concrete -- Determination of particle density and water absorption -- Hydrostatic balance method</w:t>
              </w:r>
            </w:ins>
            <w:r w:rsidRPr="006D0CDE">
              <w:rPr>
                <w:rFonts w:ascii="Calibri Light" w:hAnsi="Calibri Light"/>
                <w:sz w:val="16"/>
                <w:szCs w:val="16"/>
              </w:rPr>
              <w:t> </w:t>
            </w:r>
          </w:p>
          <w:p w14:paraId="0B73F1FF" w14:textId="77777777" w:rsidR="006D0CDE" w:rsidRPr="006D0CDE" w:rsidRDefault="006D0CDE" w:rsidP="006D0CDE">
            <w:pPr>
              <w:spacing w:after="120"/>
              <w:rPr>
                <w:rFonts w:ascii="Calibri Light" w:hAnsi="Calibri Light"/>
                <w:sz w:val="16"/>
                <w:szCs w:val="16"/>
              </w:rPr>
            </w:pPr>
            <w:del w:id="1516" w:author="Ashan Senel Asmone" w:date="2016-03-21T14:59:00Z">
              <w:r w:rsidRPr="006D0CDE" w:rsidDel="00135CEB">
                <w:rPr>
                  <w:rFonts w:ascii="Calibri Light" w:hAnsi="Calibri Light"/>
                  <w:sz w:val="16"/>
                  <w:szCs w:val="16"/>
                </w:rPr>
                <w:delText>ISO 6784:1982 Concrete -- Determination of static modulus of elasticity in compression</w:delText>
              </w:r>
            </w:del>
            <w:ins w:id="1517" w:author="Ashan Senel Asmone" w:date="2016-03-21T14:59:00Z">
              <w:r w:rsidR="00135CEB">
                <w:rPr>
                  <w:rFonts w:ascii="Calibri Light" w:hAnsi="Calibri Light"/>
                  <w:sz w:val="16"/>
                  <w:szCs w:val="16"/>
                </w:rPr>
                <w:t>ISO 1920-10:2010  Testing of concrete -- Part 10: Determination of static modulus of elasticity in compression</w:t>
              </w:r>
            </w:ins>
          </w:p>
          <w:p w14:paraId="7A1786EB" w14:textId="77777777" w:rsidR="006D0CDE" w:rsidRPr="006D0CDE" w:rsidRDefault="006D0CDE" w:rsidP="006D0CDE">
            <w:pPr>
              <w:spacing w:after="120"/>
              <w:rPr>
                <w:rFonts w:ascii="Calibri Light" w:hAnsi="Calibri Light"/>
                <w:sz w:val="16"/>
                <w:szCs w:val="16"/>
              </w:rPr>
            </w:pPr>
            <w:del w:id="1518" w:author="Ashan Senel Asmone" w:date="2016-03-21T15:00:00Z">
              <w:r w:rsidRPr="006D0CDE" w:rsidDel="00135CEB">
                <w:rPr>
                  <w:rFonts w:ascii="Calibri Light" w:hAnsi="Calibri Light"/>
                  <w:sz w:val="16"/>
                  <w:szCs w:val="16"/>
                </w:rPr>
                <w:delText>ISO 7033:1987 Fine and coarse aggregates for concrete -- Determination of the particle mass-per-volume and water absorption -- Pycnometer method</w:delText>
              </w:r>
            </w:del>
            <w:ins w:id="1519" w:author="Ashan Senel Asmone" w:date="2016-03-21T15:00:00Z">
              <w:r w:rsidR="00135CEB">
                <w:rPr>
                  <w:rFonts w:ascii="Calibri Light" w:hAnsi="Calibri Light"/>
                  <w:sz w:val="16"/>
                  <w:szCs w:val="16"/>
                </w:rPr>
                <w:t>ISO 7033:1987  Fine and coarse aggregates for concrete -- Determination of the particle mass-per-volume and water absorption -- Pycnometer method</w:t>
              </w:r>
            </w:ins>
            <w:r w:rsidRPr="006D0CDE">
              <w:rPr>
                <w:rFonts w:ascii="Calibri Light" w:hAnsi="Calibri Light"/>
                <w:sz w:val="16"/>
                <w:szCs w:val="16"/>
              </w:rPr>
              <w:t> </w:t>
            </w:r>
          </w:p>
          <w:p w14:paraId="739FE9EB" w14:textId="77777777" w:rsidR="006D0CDE" w:rsidRPr="006D0CDE" w:rsidRDefault="006D0CDE" w:rsidP="006D0CDE">
            <w:pPr>
              <w:spacing w:after="120"/>
              <w:rPr>
                <w:rFonts w:ascii="Calibri Light" w:hAnsi="Calibri Light"/>
                <w:sz w:val="16"/>
                <w:szCs w:val="16"/>
              </w:rPr>
            </w:pPr>
            <w:del w:id="1520" w:author="Ashan Senel Asmone" w:date="2016-03-21T15:00:00Z">
              <w:r w:rsidRPr="006D0CDE" w:rsidDel="00135CEB">
                <w:rPr>
                  <w:rFonts w:ascii="Calibri Light" w:hAnsi="Calibri Light"/>
                  <w:sz w:val="16"/>
                  <w:szCs w:val="16"/>
                </w:rPr>
                <w:delText>ISO 7728:1985 Typical horizontal joints between an external wall of prefabricated ordinary concrete components and a concrete floor -- Properties. characteristics and classification criteria</w:delText>
              </w:r>
            </w:del>
            <w:ins w:id="1521" w:author="Ashan Senel Asmone" w:date="2016-03-21T15:00:00Z">
              <w:r w:rsidR="00135CEB">
                <w:rPr>
                  <w:rFonts w:ascii="Calibri Light" w:hAnsi="Calibri Light"/>
                  <w:sz w:val="16"/>
                  <w:szCs w:val="16"/>
                </w:rPr>
                <w:t>ISO 7728:1985 Typical horizontal joints between an external wall of prefabricated ordinary concrete components and a concrete floor -- Properties. characteristics and classification criteria</w:t>
              </w:r>
            </w:ins>
            <w:r w:rsidRPr="006D0CDE">
              <w:rPr>
                <w:rFonts w:ascii="Calibri Light" w:hAnsi="Calibri Light"/>
                <w:sz w:val="16"/>
                <w:szCs w:val="16"/>
              </w:rPr>
              <w:t> </w:t>
            </w:r>
          </w:p>
          <w:p w14:paraId="58DDC2A6" w14:textId="77777777" w:rsidR="006D0CDE" w:rsidRPr="006D0CDE" w:rsidRDefault="006D0CDE" w:rsidP="006D0CDE">
            <w:pPr>
              <w:spacing w:after="120"/>
              <w:rPr>
                <w:rFonts w:ascii="Calibri Light" w:hAnsi="Calibri Light"/>
                <w:sz w:val="16"/>
                <w:szCs w:val="16"/>
              </w:rPr>
            </w:pPr>
            <w:del w:id="1522" w:author="Ashan Senel Asmone" w:date="2016-03-21T15:01:00Z">
              <w:r w:rsidRPr="006D0CDE" w:rsidDel="00135CEB">
                <w:rPr>
                  <w:rFonts w:ascii="Calibri Light" w:hAnsi="Calibri Light"/>
                  <w:sz w:val="16"/>
                  <w:szCs w:val="16"/>
                </w:rPr>
                <w:delText>ISO 7729:1985 Typical vertical joints between two prefabricated ordinary concrete external wall components -- Properties, characteristics and classification criteria</w:delText>
              </w:r>
            </w:del>
            <w:ins w:id="1523" w:author="Ashan Senel Asmone" w:date="2016-03-21T15:01:00Z">
              <w:r w:rsidR="00135CEB">
                <w:rPr>
                  <w:rFonts w:ascii="Calibri Light" w:hAnsi="Calibri Light"/>
                  <w:sz w:val="16"/>
                  <w:szCs w:val="16"/>
                </w:rPr>
                <w:t xml:space="preserve">ISO 7729:1985 Typical vertical joints between two prefabricated ordinary concrete external wall components -- Properties, characteristics and classification criteria </w:t>
              </w:r>
            </w:ins>
            <w:r w:rsidRPr="006D0CDE">
              <w:rPr>
                <w:rFonts w:ascii="Calibri Light" w:hAnsi="Calibri Light"/>
                <w:sz w:val="16"/>
                <w:szCs w:val="16"/>
              </w:rPr>
              <w:t> </w:t>
            </w:r>
          </w:p>
          <w:p w14:paraId="4E8131E5" w14:textId="77777777" w:rsidR="006D0CDE" w:rsidRPr="006D0CDE" w:rsidRDefault="006D0CDE" w:rsidP="006D0CDE">
            <w:pPr>
              <w:spacing w:after="120"/>
              <w:rPr>
                <w:rFonts w:ascii="Calibri Light" w:hAnsi="Calibri Light"/>
                <w:sz w:val="16"/>
                <w:szCs w:val="16"/>
              </w:rPr>
            </w:pPr>
            <w:del w:id="1524" w:author="Ashan Senel Asmone" w:date="2016-03-21T15:01:00Z">
              <w:r w:rsidRPr="006D0CDE" w:rsidDel="00135CEB">
                <w:rPr>
                  <w:rFonts w:ascii="Calibri Light" w:hAnsi="Calibri Light"/>
                  <w:sz w:val="16"/>
                  <w:szCs w:val="16"/>
                </w:rPr>
                <w:delText>ISO 7844:1985 Grooved vertical joints with connecting bars and concrete infill between large reinforced concrete panels -- Laboratory mechanical tests -- Effect of tangential loading</w:delText>
              </w:r>
            </w:del>
            <w:ins w:id="1525" w:author="Ashan Senel Asmone" w:date="2016-03-21T15:01:00Z">
              <w:r w:rsidR="00135CEB">
                <w:rPr>
                  <w:rFonts w:ascii="Calibri Light" w:hAnsi="Calibri Light"/>
                  <w:sz w:val="16"/>
                  <w:szCs w:val="16"/>
                </w:rPr>
                <w:t>ISO 7844:1985 Grooved vertical joints with connecting bars and concrete infill between large reinforced concrete panels -- Laboratory mechanical tests -- Effect of tangential loading</w:t>
              </w:r>
            </w:ins>
            <w:r w:rsidRPr="006D0CDE">
              <w:rPr>
                <w:rFonts w:ascii="Calibri Light" w:hAnsi="Calibri Light"/>
                <w:sz w:val="16"/>
                <w:szCs w:val="16"/>
              </w:rPr>
              <w:t> </w:t>
            </w:r>
          </w:p>
          <w:p w14:paraId="4D6404FE" w14:textId="77777777" w:rsidR="006D0CDE" w:rsidRPr="006D0CDE" w:rsidRDefault="006D0CDE" w:rsidP="006D0CDE">
            <w:pPr>
              <w:spacing w:after="120"/>
              <w:rPr>
                <w:rFonts w:ascii="Calibri Light" w:hAnsi="Calibri Light"/>
                <w:sz w:val="16"/>
                <w:szCs w:val="16"/>
              </w:rPr>
            </w:pPr>
            <w:del w:id="1526" w:author="Ashan Senel Asmone" w:date="2016-03-21T15:01:00Z">
              <w:r w:rsidRPr="006D0CDE" w:rsidDel="00135CEB">
                <w:rPr>
                  <w:rFonts w:ascii="Calibri Light" w:hAnsi="Calibri Light"/>
                  <w:sz w:val="16"/>
                  <w:szCs w:val="16"/>
                </w:rPr>
                <w:delText>ISO 7845:1985 Horizontal joints between load-bearing walls and concrete floors -- Laboratory mechanical tests -- Effect of vertical loading and of moments transmitted by the floors</w:delText>
              </w:r>
            </w:del>
            <w:ins w:id="1527" w:author="Ashan Senel Asmone" w:date="2016-03-21T15:01:00Z">
              <w:r w:rsidR="00135CEB">
                <w:rPr>
                  <w:rFonts w:ascii="Calibri Light" w:hAnsi="Calibri Light"/>
                  <w:sz w:val="16"/>
                  <w:szCs w:val="16"/>
                </w:rPr>
                <w:t xml:space="preserve">ISO 7845:1985 Horizontal joints between load-bearing walls and concrete floors -- Laboratory mechanical tests -- Effect of vertical loading and of moments transmitted by the floors </w:t>
              </w:r>
            </w:ins>
            <w:r w:rsidRPr="006D0CDE">
              <w:rPr>
                <w:rFonts w:ascii="Calibri Light" w:hAnsi="Calibri Light"/>
                <w:sz w:val="16"/>
                <w:szCs w:val="16"/>
              </w:rPr>
              <w:t> </w:t>
            </w:r>
          </w:p>
          <w:p w14:paraId="11206635" w14:textId="77777777" w:rsidR="006D0CDE" w:rsidRPr="006D0CDE" w:rsidRDefault="006D0CDE" w:rsidP="006D0CDE">
            <w:pPr>
              <w:spacing w:after="120"/>
              <w:rPr>
                <w:rFonts w:ascii="Calibri Light" w:hAnsi="Calibri Light"/>
                <w:sz w:val="16"/>
                <w:szCs w:val="16"/>
              </w:rPr>
            </w:pPr>
          </w:p>
          <w:p w14:paraId="22FDC23E"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Reinforcement</w:t>
            </w:r>
          </w:p>
          <w:p w14:paraId="7C1186D5" w14:textId="77777777" w:rsidR="006D0CDE" w:rsidRPr="006D0CDE" w:rsidRDefault="006D0CDE" w:rsidP="006D0CDE">
            <w:pPr>
              <w:spacing w:after="120"/>
              <w:rPr>
                <w:rFonts w:ascii="Calibri Light" w:hAnsi="Calibri Light"/>
                <w:sz w:val="16"/>
                <w:szCs w:val="16"/>
              </w:rPr>
            </w:pPr>
            <w:del w:id="1528" w:author="Ashan Senel Asmone" w:date="2016-03-21T15:02:00Z">
              <w:r w:rsidRPr="006D0CDE" w:rsidDel="00135CEB">
                <w:rPr>
                  <w:rFonts w:ascii="Calibri Light" w:hAnsi="Calibri Light"/>
                  <w:sz w:val="16"/>
                  <w:szCs w:val="16"/>
                </w:rPr>
                <w:delText>ISO 6934-1:1991 Steel for the prestressing of concrete -- Part 1: General requirements</w:delText>
              </w:r>
            </w:del>
            <w:ins w:id="1529" w:author="Ashan Senel Asmone" w:date="2016-03-21T15:02:00Z">
              <w:r w:rsidR="00135CEB">
                <w:rPr>
                  <w:rFonts w:ascii="Calibri Light" w:hAnsi="Calibri Light"/>
                  <w:sz w:val="16"/>
                  <w:szCs w:val="16"/>
                </w:rPr>
                <w:t xml:space="preserve">ISO 6934-1:1991 Steel for the prestressing of concrete -- Part 1: General requirements </w:t>
              </w:r>
            </w:ins>
            <w:r w:rsidRPr="006D0CDE">
              <w:rPr>
                <w:rFonts w:ascii="Calibri Light" w:hAnsi="Calibri Light"/>
                <w:sz w:val="16"/>
                <w:szCs w:val="16"/>
              </w:rPr>
              <w:t> </w:t>
            </w:r>
          </w:p>
          <w:p w14:paraId="476E9011" w14:textId="77777777" w:rsidR="006D0CDE" w:rsidRPr="006D0CDE" w:rsidRDefault="006D0CDE" w:rsidP="006D0CDE">
            <w:pPr>
              <w:spacing w:after="120"/>
              <w:rPr>
                <w:rFonts w:ascii="Calibri Light" w:hAnsi="Calibri Light"/>
                <w:sz w:val="16"/>
                <w:szCs w:val="16"/>
              </w:rPr>
            </w:pPr>
            <w:del w:id="1530" w:author="Ashan Senel Asmone" w:date="2016-03-21T15:03:00Z">
              <w:r w:rsidRPr="006D0CDE" w:rsidDel="00135CEB">
                <w:rPr>
                  <w:rFonts w:ascii="Calibri Light" w:hAnsi="Calibri Light"/>
                  <w:sz w:val="16"/>
                  <w:szCs w:val="16"/>
                </w:rPr>
                <w:delText>ISO 6934-2:1991 Steel for the prestressing of concrete -- Part 2: Cold-drawn wire</w:delText>
              </w:r>
            </w:del>
            <w:ins w:id="1531" w:author="Ashan Senel Asmone" w:date="2016-03-21T15:03:00Z">
              <w:r w:rsidR="00135CEB">
                <w:rPr>
                  <w:rFonts w:ascii="Calibri Light" w:hAnsi="Calibri Light"/>
                  <w:sz w:val="16"/>
                  <w:szCs w:val="16"/>
                </w:rPr>
                <w:t xml:space="preserve">ISO 6934-2:1991 Steel for the prestressing of concrete -- Part 2: Cold-drawn wire </w:t>
              </w:r>
            </w:ins>
            <w:r w:rsidRPr="006D0CDE">
              <w:rPr>
                <w:rFonts w:ascii="Calibri Light" w:hAnsi="Calibri Light"/>
                <w:sz w:val="16"/>
                <w:szCs w:val="16"/>
              </w:rPr>
              <w:t> </w:t>
            </w:r>
          </w:p>
          <w:p w14:paraId="7799AB39" w14:textId="77777777" w:rsidR="006D0CDE" w:rsidRPr="006D0CDE" w:rsidRDefault="006D0CDE" w:rsidP="006D0CDE">
            <w:pPr>
              <w:spacing w:after="120"/>
              <w:rPr>
                <w:rFonts w:ascii="Calibri Light" w:hAnsi="Calibri Light"/>
                <w:sz w:val="16"/>
                <w:szCs w:val="16"/>
              </w:rPr>
            </w:pPr>
            <w:del w:id="1532" w:author="Ashan Senel Asmone" w:date="2016-03-21T15:03:00Z">
              <w:r w:rsidRPr="006D0CDE" w:rsidDel="00135CEB">
                <w:rPr>
                  <w:rFonts w:ascii="Calibri Light" w:hAnsi="Calibri Light"/>
                  <w:sz w:val="16"/>
                  <w:szCs w:val="16"/>
                </w:rPr>
                <w:delText>ISO 6934-3:1991 Steel for the prestressing of concrete -- Part 3: Quenched and tempered wire</w:delText>
              </w:r>
            </w:del>
            <w:ins w:id="1533" w:author="Ashan Senel Asmone" w:date="2016-03-21T15:03:00Z">
              <w:r w:rsidR="00135CEB">
                <w:rPr>
                  <w:rFonts w:ascii="Calibri Light" w:hAnsi="Calibri Light"/>
                  <w:sz w:val="16"/>
                  <w:szCs w:val="16"/>
                </w:rPr>
                <w:t xml:space="preserve">ISO 6934-3:1991 Steel for the prestressing of concrete -- Part 3: Quenched and tempered wire </w:t>
              </w:r>
            </w:ins>
            <w:r w:rsidRPr="006D0CDE">
              <w:rPr>
                <w:rFonts w:ascii="Calibri Light" w:hAnsi="Calibri Light"/>
                <w:sz w:val="16"/>
                <w:szCs w:val="16"/>
              </w:rPr>
              <w:t> </w:t>
            </w:r>
          </w:p>
          <w:p w14:paraId="5D4A9BBF" w14:textId="77777777" w:rsidR="006D0CDE" w:rsidRPr="006D0CDE" w:rsidRDefault="006D0CDE" w:rsidP="006D0CDE">
            <w:pPr>
              <w:spacing w:after="120"/>
              <w:rPr>
                <w:rFonts w:ascii="Calibri Light" w:hAnsi="Calibri Light"/>
                <w:sz w:val="16"/>
                <w:szCs w:val="16"/>
              </w:rPr>
            </w:pPr>
            <w:del w:id="1534" w:author="Ashan Senel Asmone" w:date="2016-03-21T15:03:00Z">
              <w:r w:rsidRPr="006D0CDE" w:rsidDel="00135CEB">
                <w:rPr>
                  <w:rFonts w:ascii="Calibri Light" w:hAnsi="Calibri Light"/>
                  <w:sz w:val="16"/>
                  <w:szCs w:val="16"/>
                </w:rPr>
                <w:delText>ISO 6934-4:1991 Steel for the prestressing of concrete -- Part 4: Strand</w:delText>
              </w:r>
            </w:del>
            <w:ins w:id="1535" w:author="Ashan Senel Asmone" w:date="2016-03-21T15:03:00Z">
              <w:r w:rsidR="00135CEB">
                <w:rPr>
                  <w:rFonts w:ascii="Calibri Light" w:hAnsi="Calibri Light"/>
                  <w:sz w:val="16"/>
                  <w:szCs w:val="16"/>
                </w:rPr>
                <w:t xml:space="preserve">ISO 6934-4:1991 Steel for the prestressing of concrete -- Part 4: Strand </w:t>
              </w:r>
            </w:ins>
            <w:r w:rsidRPr="006D0CDE">
              <w:rPr>
                <w:rFonts w:ascii="Calibri Light" w:hAnsi="Calibri Light"/>
                <w:sz w:val="16"/>
                <w:szCs w:val="16"/>
              </w:rPr>
              <w:t> </w:t>
            </w:r>
          </w:p>
          <w:p w14:paraId="1245D9E9" w14:textId="77777777" w:rsidR="006D0CDE" w:rsidRPr="006D0CDE" w:rsidRDefault="006D0CDE" w:rsidP="006D0CDE">
            <w:pPr>
              <w:spacing w:after="120"/>
              <w:rPr>
                <w:rFonts w:ascii="Calibri Light" w:hAnsi="Calibri Light"/>
                <w:sz w:val="16"/>
                <w:szCs w:val="16"/>
              </w:rPr>
            </w:pPr>
            <w:del w:id="1536" w:author="Ashan Senel Asmone" w:date="2016-03-21T15:04:00Z">
              <w:r w:rsidRPr="006D0CDE" w:rsidDel="00135CEB">
                <w:rPr>
                  <w:rFonts w:ascii="Calibri Light" w:hAnsi="Calibri Light"/>
                  <w:sz w:val="16"/>
                  <w:szCs w:val="16"/>
                </w:rPr>
                <w:delText>ISO 6934-5:1991 Steel for the prestressing of concrete -- Part 5: Hot-rolled steel bars with or without subsequent processing</w:delText>
              </w:r>
            </w:del>
            <w:ins w:id="1537" w:author="Ashan Senel Asmone" w:date="2016-03-21T15:04:00Z">
              <w:r w:rsidR="00135CEB">
                <w:rPr>
                  <w:rFonts w:ascii="Calibri Light" w:hAnsi="Calibri Light"/>
                  <w:sz w:val="16"/>
                  <w:szCs w:val="16"/>
                </w:rPr>
                <w:t>ISO 6934-5:1991 Steel for the prestressing of concrete -- Part 5: Hot-rolled steel bars with or without subsequent processing</w:t>
              </w:r>
            </w:ins>
            <w:r w:rsidRPr="006D0CDE">
              <w:rPr>
                <w:rFonts w:ascii="Calibri Light" w:hAnsi="Calibri Light"/>
                <w:sz w:val="16"/>
                <w:szCs w:val="16"/>
              </w:rPr>
              <w:t> </w:t>
            </w:r>
          </w:p>
          <w:p w14:paraId="1CC58C39" w14:textId="77777777" w:rsidR="006D0CDE" w:rsidRPr="006D0CDE" w:rsidRDefault="006D0CDE" w:rsidP="006D0CDE">
            <w:pPr>
              <w:spacing w:after="120"/>
              <w:rPr>
                <w:rFonts w:ascii="Calibri Light" w:hAnsi="Calibri Light"/>
                <w:sz w:val="16"/>
                <w:szCs w:val="16"/>
              </w:rPr>
            </w:pPr>
            <w:del w:id="1538" w:author="Ashan Senel Asmone" w:date="2016-03-21T15:04:00Z">
              <w:r w:rsidRPr="006D0CDE" w:rsidDel="00135CEB">
                <w:rPr>
                  <w:rFonts w:ascii="Calibri Light" w:hAnsi="Calibri Light"/>
                  <w:sz w:val="16"/>
                  <w:szCs w:val="16"/>
                </w:rPr>
                <w:delText>ISO 6935-1:1991 Steel for the reinforcement of concrete -- Part 1: Plain bars</w:delText>
              </w:r>
            </w:del>
            <w:ins w:id="1539" w:author="Ashan Senel Asmone" w:date="2016-03-21T15:04:00Z">
              <w:r w:rsidR="00135CEB">
                <w:rPr>
                  <w:rFonts w:ascii="Calibri Light" w:hAnsi="Calibri Light"/>
                  <w:sz w:val="16"/>
                  <w:szCs w:val="16"/>
                </w:rPr>
                <w:t>ISO 6935-1:2007 Steel for the reinforcement of concrete -- Part 1: Plain bars</w:t>
              </w:r>
            </w:ins>
            <w:r w:rsidRPr="006D0CDE">
              <w:rPr>
                <w:rFonts w:ascii="Calibri Light" w:hAnsi="Calibri Light"/>
                <w:sz w:val="16"/>
                <w:szCs w:val="16"/>
              </w:rPr>
              <w:t> </w:t>
            </w:r>
          </w:p>
          <w:p w14:paraId="61A1329C" w14:textId="77777777" w:rsidR="006D0CDE" w:rsidRPr="006D0CDE" w:rsidRDefault="006D0CDE" w:rsidP="006D0CDE">
            <w:pPr>
              <w:spacing w:after="120"/>
              <w:rPr>
                <w:rFonts w:ascii="Calibri Light" w:hAnsi="Calibri Light"/>
                <w:sz w:val="16"/>
                <w:szCs w:val="16"/>
              </w:rPr>
            </w:pPr>
            <w:del w:id="1540" w:author="Ashan Senel Asmone" w:date="2016-03-21T15:05:00Z">
              <w:r w:rsidRPr="006D0CDE" w:rsidDel="00135CEB">
                <w:rPr>
                  <w:rFonts w:ascii="Calibri Light" w:hAnsi="Calibri Light"/>
                  <w:sz w:val="16"/>
                  <w:szCs w:val="16"/>
                </w:rPr>
                <w:delText>ISO 6935-2:1991 Steel for the reinforcement of concrete -- Part 2: Ribbed bars</w:delText>
              </w:r>
            </w:del>
            <w:ins w:id="1541" w:author="Ashan Senel Asmone" w:date="2016-03-21T15:05:00Z">
              <w:r w:rsidR="00135CEB">
                <w:rPr>
                  <w:rFonts w:ascii="Calibri Light" w:hAnsi="Calibri Light"/>
                  <w:sz w:val="16"/>
                  <w:szCs w:val="16"/>
                </w:rPr>
                <w:t>ISO 6935-2:2015  Steel for the reinforcement of concrete -- Part 2: Ribbed bars</w:t>
              </w:r>
            </w:ins>
            <w:r w:rsidRPr="006D0CDE">
              <w:rPr>
                <w:rFonts w:ascii="Calibri Light" w:hAnsi="Calibri Light"/>
                <w:sz w:val="16"/>
                <w:szCs w:val="16"/>
              </w:rPr>
              <w:t> </w:t>
            </w:r>
          </w:p>
          <w:p w14:paraId="001F6497" w14:textId="77777777" w:rsidR="006D0CDE" w:rsidRPr="006D0CDE" w:rsidRDefault="006D0CDE" w:rsidP="006D0CDE">
            <w:pPr>
              <w:spacing w:after="120"/>
              <w:rPr>
                <w:rFonts w:ascii="Calibri Light" w:hAnsi="Calibri Light"/>
                <w:sz w:val="16"/>
                <w:szCs w:val="16"/>
              </w:rPr>
            </w:pPr>
            <w:del w:id="1542" w:author="Ashan Senel Asmone" w:date="2016-03-21T15:10:00Z">
              <w:r w:rsidRPr="006D0CDE" w:rsidDel="00411DBF">
                <w:rPr>
                  <w:rFonts w:ascii="Calibri Light" w:hAnsi="Calibri Light"/>
                  <w:sz w:val="16"/>
                  <w:szCs w:val="16"/>
                </w:rPr>
                <w:delText>ISO 6935-3:1992 Steel for the reinforcement of concrete -- Part 3: Welded fabric</w:delText>
              </w:r>
            </w:del>
            <w:ins w:id="1543" w:author="Ashan Senel Asmone" w:date="2016-03-21T15:10:00Z">
              <w:r w:rsidR="00411DBF">
                <w:rPr>
                  <w:rFonts w:ascii="Calibri Light" w:hAnsi="Calibri Light"/>
                  <w:sz w:val="16"/>
                  <w:szCs w:val="16"/>
                </w:rPr>
                <w:t>ISO 6935-3:1992  Steel for the reinforcement of concrete -- Part 3: Welded fabric</w:t>
              </w:r>
            </w:ins>
          </w:p>
          <w:p w14:paraId="4F62A722" w14:textId="77777777" w:rsidR="006D0CDE" w:rsidRPr="006D0CDE" w:rsidRDefault="006D0CDE" w:rsidP="006D0CDE">
            <w:pPr>
              <w:spacing w:after="120"/>
              <w:rPr>
                <w:rFonts w:ascii="Calibri Light" w:hAnsi="Calibri Light"/>
                <w:sz w:val="16"/>
                <w:szCs w:val="16"/>
              </w:rPr>
            </w:pPr>
            <w:del w:id="1544" w:author="Ashan Senel Asmone" w:date="2016-03-21T15:10:00Z">
              <w:r w:rsidRPr="006D0CDE" w:rsidDel="00411DBF">
                <w:rPr>
                  <w:rFonts w:ascii="Calibri Light" w:hAnsi="Calibri Light"/>
                  <w:sz w:val="16"/>
                  <w:szCs w:val="16"/>
                </w:rPr>
                <w:delText>ISO 10144:1991 Certification scheme for steel bars and wires for the reinforcement of concrete structures</w:delText>
              </w:r>
            </w:del>
            <w:ins w:id="1545" w:author="Ashan Senel Asmone" w:date="2016-03-21T15:10:00Z">
              <w:r w:rsidR="00411DBF">
                <w:rPr>
                  <w:rFonts w:ascii="Calibri Light" w:hAnsi="Calibri Light"/>
                  <w:sz w:val="16"/>
                  <w:szCs w:val="16"/>
                </w:rPr>
                <w:t>ISO 10144:1991 Certification scheme for steel bars and wires for the reinforcement of concrete structures</w:t>
              </w:r>
            </w:ins>
            <w:r w:rsidRPr="006D0CDE">
              <w:rPr>
                <w:rFonts w:ascii="Calibri Light" w:hAnsi="Calibri Light"/>
                <w:sz w:val="16"/>
                <w:szCs w:val="16"/>
              </w:rPr>
              <w:t> </w:t>
            </w:r>
          </w:p>
          <w:p w14:paraId="16B298A0" w14:textId="77777777" w:rsidR="006D0CDE" w:rsidRPr="006D0CDE" w:rsidRDefault="006D0CDE" w:rsidP="006D0CDE">
            <w:pPr>
              <w:spacing w:after="120"/>
              <w:rPr>
                <w:rFonts w:ascii="Calibri Light" w:hAnsi="Calibri Light"/>
                <w:sz w:val="16"/>
                <w:szCs w:val="16"/>
              </w:rPr>
            </w:pPr>
            <w:del w:id="1546" w:author="Ashan Senel Asmone" w:date="2016-03-21T15:11:00Z">
              <w:r w:rsidRPr="006D0CDE" w:rsidDel="00411DBF">
                <w:rPr>
                  <w:rFonts w:ascii="Calibri Light" w:hAnsi="Calibri Light"/>
                  <w:sz w:val="16"/>
                  <w:szCs w:val="16"/>
                </w:rPr>
                <w:delText>ISO 10544:1992 Cold-reduced steel wire for the reinforcement of concrete and the manufacture of welded fabric</w:delText>
              </w:r>
            </w:del>
            <w:ins w:id="1547" w:author="Ashan Senel Asmone" w:date="2016-03-21T15:11:00Z">
              <w:r w:rsidR="00411DBF">
                <w:rPr>
                  <w:rFonts w:ascii="Calibri Light" w:hAnsi="Calibri Light"/>
                  <w:sz w:val="16"/>
                  <w:szCs w:val="16"/>
                </w:rPr>
                <w:t>ISO 10544:1992 Cold-reduced steel wire for the reinforcement of concrete and the manufacture of welded fabric</w:t>
              </w:r>
            </w:ins>
            <w:r w:rsidRPr="006D0CDE">
              <w:rPr>
                <w:rFonts w:ascii="Calibri Light" w:hAnsi="Calibri Light"/>
                <w:sz w:val="16"/>
                <w:szCs w:val="16"/>
              </w:rPr>
              <w:t> </w:t>
            </w:r>
          </w:p>
          <w:p w14:paraId="5C95E8BF" w14:textId="77777777" w:rsidR="006D0CDE" w:rsidRPr="006D0CDE" w:rsidRDefault="006D0CDE" w:rsidP="006D0CDE">
            <w:pPr>
              <w:spacing w:after="120"/>
              <w:rPr>
                <w:rFonts w:ascii="Calibri Light" w:hAnsi="Calibri Light"/>
                <w:sz w:val="16"/>
                <w:szCs w:val="16"/>
              </w:rPr>
            </w:pPr>
            <w:del w:id="1548" w:author="Ashan Senel Asmone" w:date="2016-03-21T15:11:00Z">
              <w:r w:rsidRPr="006D0CDE" w:rsidDel="00411DBF">
                <w:rPr>
                  <w:rFonts w:ascii="Calibri Light" w:hAnsi="Calibri Light"/>
                  <w:sz w:val="16"/>
                  <w:szCs w:val="16"/>
                </w:rPr>
                <w:delText>ISO 11082:1992 Certification scheme for welded fabric for the reinforcement of concrete structures</w:delText>
              </w:r>
            </w:del>
            <w:ins w:id="1549" w:author="Ashan Senel Asmone" w:date="2016-03-21T15:11:00Z">
              <w:r w:rsidR="00411DBF">
                <w:rPr>
                  <w:rFonts w:ascii="Calibri Light" w:hAnsi="Calibri Light"/>
                  <w:sz w:val="16"/>
                  <w:szCs w:val="16"/>
                </w:rPr>
                <w:t>ISO 11082:1992 Certification scheme for welded fabric for the reinforcement of concrete structures</w:t>
              </w:r>
            </w:ins>
            <w:r w:rsidRPr="006D0CDE">
              <w:rPr>
                <w:rFonts w:ascii="Calibri Light" w:hAnsi="Calibri Light"/>
                <w:sz w:val="16"/>
                <w:szCs w:val="16"/>
              </w:rPr>
              <w:t> </w:t>
            </w:r>
          </w:p>
          <w:p w14:paraId="7E0ED12F" w14:textId="77777777" w:rsidR="006D0CDE" w:rsidRPr="006D0CDE" w:rsidRDefault="006D0CDE" w:rsidP="006D0CDE">
            <w:pPr>
              <w:spacing w:after="120"/>
              <w:rPr>
                <w:rFonts w:ascii="Calibri Light" w:hAnsi="Calibri Light"/>
                <w:sz w:val="16"/>
                <w:szCs w:val="16"/>
              </w:rPr>
            </w:pPr>
            <w:del w:id="1550" w:author="Ashan Senel Asmone" w:date="2016-03-21T15:12:00Z">
              <w:r w:rsidRPr="006D0CDE" w:rsidDel="00411DBF">
                <w:rPr>
                  <w:rFonts w:ascii="Calibri Light" w:hAnsi="Calibri Light"/>
                  <w:sz w:val="16"/>
                  <w:szCs w:val="16"/>
                </w:rPr>
                <w:delText>ISO 14654:1999 Epoxy-coated steel for the reinforcement of concrete</w:delText>
              </w:r>
            </w:del>
            <w:ins w:id="1551" w:author="Ashan Senel Asmone" w:date="2016-03-21T15:12:00Z">
              <w:r w:rsidR="00411DBF">
                <w:rPr>
                  <w:rFonts w:ascii="Calibri Light" w:hAnsi="Calibri Light"/>
                  <w:sz w:val="16"/>
                  <w:szCs w:val="16"/>
                </w:rPr>
                <w:t xml:space="preserve">ISO 14654:1999 Epoxy-coated steel for the reinforcement of concrete </w:t>
              </w:r>
            </w:ins>
            <w:r w:rsidRPr="006D0CDE">
              <w:rPr>
                <w:rFonts w:ascii="Calibri Light" w:hAnsi="Calibri Light"/>
                <w:sz w:val="16"/>
                <w:szCs w:val="16"/>
              </w:rPr>
              <w:t> </w:t>
            </w:r>
          </w:p>
          <w:p w14:paraId="197BE433" w14:textId="77777777" w:rsidR="006D0CDE" w:rsidRPr="006D0CDE" w:rsidRDefault="006D0CDE" w:rsidP="006D0CDE">
            <w:pPr>
              <w:spacing w:after="120"/>
              <w:rPr>
                <w:rFonts w:ascii="Calibri Light" w:hAnsi="Calibri Light"/>
                <w:sz w:val="16"/>
                <w:szCs w:val="16"/>
              </w:rPr>
            </w:pPr>
            <w:del w:id="1552" w:author="Ashan Senel Asmone" w:date="2016-03-21T15:12:00Z">
              <w:r w:rsidRPr="006D0CDE" w:rsidDel="00411DBF">
                <w:rPr>
                  <w:rFonts w:ascii="Calibri Light" w:hAnsi="Calibri Light"/>
                  <w:sz w:val="16"/>
                  <w:szCs w:val="16"/>
                </w:rPr>
                <w:delText>ISO 14655:1999 Epoxy-coated strand for the prestressing of concrete</w:delText>
              </w:r>
            </w:del>
            <w:ins w:id="1553" w:author="Ashan Senel Asmone" w:date="2016-03-21T15:12:00Z">
              <w:r w:rsidR="00411DBF">
                <w:rPr>
                  <w:rFonts w:ascii="Calibri Light" w:hAnsi="Calibri Light"/>
                  <w:sz w:val="16"/>
                  <w:szCs w:val="16"/>
                </w:rPr>
                <w:t>ISO 14655:1999 Epoxy-coated strand for the prestressing of concrete</w:t>
              </w:r>
            </w:ins>
            <w:r w:rsidRPr="006D0CDE">
              <w:rPr>
                <w:rFonts w:ascii="Calibri Light" w:hAnsi="Calibri Light"/>
                <w:sz w:val="16"/>
                <w:szCs w:val="16"/>
              </w:rPr>
              <w:t> </w:t>
            </w:r>
          </w:p>
          <w:p w14:paraId="40EE3033" w14:textId="77777777" w:rsidR="006D0CDE" w:rsidRPr="006D0CDE" w:rsidRDefault="006D0CDE" w:rsidP="006D0CDE">
            <w:pPr>
              <w:spacing w:after="120"/>
              <w:rPr>
                <w:rFonts w:ascii="Calibri Light" w:hAnsi="Calibri Light"/>
                <w:sz w:val="16"/>
                <w:szCs w:val="16"/>
              </w:rPr>
            </w:pPr>
            <w:del w:id="1554" w:author="Ashan Senel Asmone" w:date="2016-03-21T15:12:00Z">
              <w:r w:rsidRPr="006D0CDE" w:rsidDel="00411DBF">
                <w:rPr>
                  <w:rFonts w:ascii="Calibri Light" w:hAnsi="Calibri Light"/>
                  <w:sz w:val="16"/>
                  <w:szCs w:val="16"/>
                </w:rPr>
                <w:delText>ISO 14656:1999 Epoxy powder and sealing material for the coating of steel for the reinforcement of concrete</w:delText>
              </w:r>
            </w:del>
            <w:ins w:id="1555" w:author="Ashan Senel Asmone" w:date="2016-03-21T15:12:00Z">
              <w:r w:rsidR="00411DBF">
                <w:rPr>
                  <w:rFonts w:ascii="Calibri Light" w:hAnsi="Calibri Light"/>
                  <w:sz w:val="16"/>
                  <w:szCs w:val="16"/>
                </w:rPr>
                <w:t>ISO 14656:1999 Epoxy powder and sealing material for the coating of steel for the reinforcement of concrete</w:t>
              </w:r>
            </w:ins>
            <w:r w:rsidRPr="006D0CDE">
              <w:rPr>
                <w:rFonts w:ascii="Calibri Light" w:hAnsi="Calibri Light"/>
                <w:sz w:val="16"/>
                <w:szCs w:val="16"/>
              </w:rPr>
              <w:t> </w:t>
            </w:r>
          </w:p>
          <w:p w14:paraId="0CBBECCC" w14:textId="77777777" w:rsidR="006D0CDE" w:rsidRPr="006D0CDE" w:rsidRDefault="006D0CDE" w:rsidP="006D0CDE">
            <w:pPr>
              <w:spacing w:after="120"/>
              <w:rPr>
                <w:rFonts w:ascii="Calibri Light" w:hAnsi="Calibri Light"/>
                <w:sz w:val="16"/>
                <w:szCs w:val="16"/>
              </w:rPr>
            </w:pPr>
            <w:del w:id="1556" w:author="Ashan Senel Asmone" w:date="2016-03-21T15:13:00Z">
              <w:r w:rsidRPr="006D0CDE" w:rsidDel="00411DBF">
                <w:rPr>
                  <w:rFonts w:ascii="Calibri Light" w:hAnsi="Calibri Light"/>
                  <w:sz w:val="16"/>
                  <w:szCs w:val="16"/>
                </w:rPr>
                <w:delText>ISO 15630-1:2002 Steel for the reinforcement and prestressing of concrete -- Test methods -- Part 1: Reinforcing bars, wire rod and wire</w:delText>
              </w:r>
            </w:del>
            <w:ins w:id="1557" w:author="Ashan Senel Asmone" w:date="2016-03-21T15:13:00Z">
              <w:r w:rsidR="00411DBF">
                <w:rPr>
                  <w:rFonts w:ascii="Calibri Light" w:hAnsi="Calibri Light"/>
                  <w:sz w:val="16"/>
                  <w:szCs w:val="16"/>
                </w:rPr>
                <w:t>ISO 15630-1:2010 Steel for the reinforcement and prestressing of concrete -- Test methods -- Part 1: Reinforcing bars, wire rod and wire</w:t>
              </w:r>
            </w:ins>
            <w:r w:rsidRPr="006D0CDE">
              <w:rPr>
                <w:rFonts w:ascii="Calibri Light" w:hAnsi="Calibri Light"/>
                <w:sz w:val="16"/>
                <w:szCs w:val="16"/>
              </w:rPr>
              <w:t> </w:t>
            </w:r>
          </w:p>
          <w:p w14:paraId="2078008A" w14:textId="77777777" w:rsidR="006D0CDE" w:rsidRPr="006D0CDE" w:rsidRDefault="006D0CDE" w:rsidP="006D0CDE">
            <w:pPr>
              <w:spacing w:after="120"/>
              <w:rPr>
                <w:rFonts w:ascii="Calibri Light" w:hAnsi="Calibri Light"/>
                <w:sz w:val="16"/>
                <w:szCs w:val="16"/>
              </w:rPr>
            </w:pPr>
            <w:del w:id="1558" w:author="Ashan Senel Asmone" w:date="2016-03-21T15:13:00Z">
              <w:r w:rsidRPr="006D0CDE" w:rsidDel="00411DBF">
                <w:rPr>
                  <w:rFonts w:ascii="Calibri Light" w:hAnsi="Calibri Light"/>
                  <w:sz w:val="16"/>
                  <w:szCs w:val="16"/>
                </w:rPr>
                <w:delText>ISO 15630-2:2002 Steel for the reinforcement and prestressing of concrete -- Test methods -- Part 2: Welded fabric</w:delText>
              </w:r>
            </w:del>
            <w:ins w:id="1559" w:author="Ashan Senel Asmone" w:date="2016-03-21T15:13:00Z">
              <w:r w:rsidR="00411DBF">
                <w:rPr>
                  <w:rFonts w:ascii="Calibri Light" w:hAnsi="Calibri Light"/>
                  <w:sz w:val="16"/>
                  <w:szCs w:val="16"/>
                </w:rPr>
                <w:t>ISO 15630-2:2010 Steel for the reinforcement and prestressing of concrete -- Test methods -- Part 2: Welded fabric</w:t>
              </w:r>
            </w:ins>
            <w:r w:rsidRPr="006D0CDE">
              <w:rPr>
                <w:rFonts w:ascii="Calibri Light" w:hAnsi="Calibri Light"/>
                <w:sz w:val="16"/>
                <w:szCs w:val="16"/>
              </w:rPr>
              <w:t> </w:t>
            </w:r>
          </w:p>
          <w:p w14:paraId="36B96AFA" w14:textId="77777777" w:rsidR="00570413" w:rsidRPr="006D0CDE" w:rsidRDefault="006D0CDE" w:rsidP="00570413">
            <w:pPr>
              <w:spacing w:after="120"/>
              <w:rPr>
                <w:rFonts w:ascii="Calibri Light" w:hAnsi="Calibri Light"/>
                <w:sz w:val="16"/>
                <w:szCs w:val="16"/>
              </w:rPr>
            </w:pPr>
            <w:del w:id="1560" w:author="Ashan Senel Asmone" w:date="2016-03-21T15:13:00Z">
              <w:r w:rsidRPr="006D0CDE" w:rsidDel="00411DBF">
                <w:rPr>
                  <w:rFonts w:ascii="Calibri Light" w:hAnsi="Calibri Light"/>
                  <w:sz w:val="16"/>
                  <w:szCs w:val="16"/>
                </w:rPr>
                <w:delText>ISO 15630-3:2002 Steel for the reinforcement and prestressing of concrete -- Test methods -- Part 3: Prestressing steel</w:delText>
              </w:r>
            </w:del>
            <w:ins w:id="1561" w:author="Ashan Senel Asmone" w:date="2016-03-21T15:13:00Z">
              <w:r w:rsidR="00411DBF">
                <w:rPr>
                  <w:rFonts w:ascii="Calibri Light" w:hAnsi="Calibri Light"/>
                  <w:sz w:val="16"/>
                  <w:szCs w:val="16"/>
                </w:rPr>
                <w:t>ISO 15630-3:2010 Steel for the reinforcement and prestressing of concrete -- Test methods -- Part 3: Prestressing steel</w:t>
              </w:r>
            </w:ins>
            <w:r w:rsidRPr="006D0CDE">
              <w:rPr>
                <w:rFonts w:ascii="Calibri Light" w:hAnsi="Calibri Light"/>
                <w:sz w:val="16"/>
                <w:szCs w:val="16"/>
              </w:rPr>
              <w:t> </w:t>
            </w:r>
          </w:p>
        </w:tc>
      </w:tr>
    </w:tbl>
    <w:p w14:paraId="623810B0" w14:textId="77777777" w:rsidR="00570413" w:rsidRDefault="00570413">
      <w:pPr>
        <w:rPr>
          <w:sz w:val="16"/>
          <w:szCs w:val="16"/>
          <w:lang w:val="en-US"/>
        </w:rPr>
      </w:pPr>
    </w:p>
    <w:p w14:paraId="1BE52CFF" w14:textId="77777777" w:rsidR="00570413" w:rsidRDefault="00C91C52" w:rsidP="00C91C52">
      <w:pPr>
        <w:pStyle w:val="Heading2"/>
        <w:rPr>
          <w:lang w:val="en-US"/>
        </w:rPr>
      </w:pPr>
      <w:r w:rsidRPr="00C91C52">
        <w:t>Chloride Attack</w:t>
      </w:r>
    </w:p>
    <w:tbl>
      <w:tblPr>
        <w:tblStyle w:val="TableGrid"/>
        <w:tblW w:w="0" w:type="auto"/>
        <w:tblInd w:w="108" w:type="dxa"/>
        <w:tblLook w:val="04A0" w:firstRow="1" w:lastRow="0" w:firstColumn="1" w:lastColumn="0" w:noHBand="0" w:noVBand="1"/>
      </w:tblPr>
      <w:tblGrid>
        <w:gridCol w:w="685"/>
        <w:gridCol w:w="8449"/>
      </w:tblGrid>
      <w:tr w:rsidR="00570413" w:rsidRPr="004F3C8C" w14:paraId="50360C93" w14:textId="77777777" w:rsidTr="00570413">
        <w:tc>
          <w:tcPr>
            <w:tcW w:w="685" w:type="dxa"/>
          </w:tcPr>
          <w:p w14:paraId="41FC032F"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7C130606"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Concrete</w:t>
            </w:r>
          </w:p>
          <w:p w14:paraId="00DB203A" w14:textId="77777777" w:rsidR="006D0CDE" w:rsidRPr="006D0CDE" w:rsidRDefault="006D0CDE" w:rsidP="006D0CDE">
            <w:pPr>
              <w:spacing w:after="120"/>
              <w:rPr>
                <w:rFonts w:ascii="Calibri Light" w:hAnsi="Calibri Light"/>
                <w:sz w:val="16"/>
                <w:szCs w:val="16"/>
              </w:rPr>
            </w:pPr>
            <w:del w:id="1562" w:author="Ashan Senel Asmone" w:date="2016-03-18T15:53:00Z">
              <w:r w:rsidRPr="006D0CDE" w:rsidDel="00A36541">
                <w:rPr>
                  <w:rFonts w:ascii="Calibri Light" w:hAnsi="Calibri Light"/>
                  <w:sz w:val="16"/>
                  <w:szCs w:val="16"/>
                </w:rPr>
                <w:delText>BS 12:1996-Specification for Portland cement</w:delText>
              </w:r>
            </w:del>
            <w:ins w:id="1563" w:author="Ashan Senel Asmone" w:date="2016-03-18T15:53:00Z">
              <w:r w:rsidR="00A36541">
                <w:rPr>
                  <w:rFonts w:ascii="Calibri Light" w:hAnsi="Calibri Light"/>
                  <w:sz w:val="16"/>
                  <w:szCs w:val="16"/>
                </w:rPr>
                <w:t>BS EN 197-1:2011 Cement. Composition, specifications and conformity criteria for common cements</w:t>
              </w:r>
            </w:ins>
          </w:p>
          <w:p w14:paraId="716FF0EA" w14:textId="77777777" w:rsidR="006D0CDE" w:rsidRPr="006D0CDE" w:rsidRDefault="006D0CDE" w:rsidP="006D0CDE">
            <w:pPr>
              <w:spacing w:after="120"/>
              <w:rPr>
                <w:rFonts w:ascii="Calibri Light" w:hAnsi="Calibri Light"/>
                <w:sz w:val="16"/>
                <w:szCs w:val="16"/>
              </w:rPr>
            </w:pPr>
            <w:del w:id="1564" w:author="Ashan Senel Asmone" w:date="2016-03-18T16:06:00Z">
              <w:r w:rsidRPr="006D0CDE" w:rsidDel="009F2DAF">
                <w:rPr>
                  <w:rFonts w:ascii="Calibri Light" w:hAnsi="Calibri Light"/>
                  <w:sz w:val="16"/>
                  <w:szCs w:val="16"/>
                </w:rPr>
                <w:delText>BS 410-Specification for test sieves</w:delText>
              </w:r>
            </w:del>
            <w:ins w:id="1565" w:author="Ashan Senel Asmone" w:date="2016-03-18T16:06:00Z">
              <w:r w:rsidR="009F2DAF">
                <w:rPr>
                  <w:rFonts w:ascii="Calibri Light" w:hAnsi="Calibri Light"/>
                  <w:sz w:val="16"/>
                  <w:szCs w:val="16"/>
                </w:rPr>
                <w:t>BS ISO 3310-2:2013 Test sieves. Technical requirements and testing. Test sieves of perforated metal plate/ BS 410-1:2000, ISO 3310-1:2000 Test sieves. Technical requirements and testing. Test sieves of metal wire cloth</w:t>
              </w:r>
            </w:ins>
          </w:p>
          <w:p w14:paraId="6E7A226A" w14:textId="77777777" w:rsidR="006D0CDE" w:rsidRPr="006D0CDE" w:rsidRDefault="006D0CDE" w:rsidP="006D0CDE">
            <w:pPr>
              <w:spacing w:after="120"/>
              <w:rPr>
                <w:rFonts w:ascii="Calibri Light" w:hAnsi="Calibri Light"/>
                <w:sz w:val="16"/>
                <w:szCs w:val="16"/>
              </w:rPr>
            </w:pPr>
            <w:del w:id="1566" w:author="Ashan Senel Asmone" w:date="2016-03-18T16:08:00Z">
              <w:r w:rsidRPr="006D0CDE" w:rsidDel="007E195F">
                <w:rPr>
                  <w:rFonts w:ascii="Calibri Light" w:hAnsi="Calibri Light"/>
                  <w:sz w:val="16"/>
                  <w:szCs w:val="16"/>
                </w:rPr>
                <w:delText>BS 812:(varies)-Testing aggregates</w:delText>
              </w:r>
            </w:del>
            <w:ins w:id="1567" w:author="Ashan Senel Asmone" w:date="2016-03-18T16:14:00Z">
              <w:r w:rsidR="007E195F">
                <w:rPr>
                  <w:rFonts w:ascii="Calibri Light" w:hAnsi="Calibri Light"/>
                  <w:sz w:val="16"/>
                  <w:szCs w:val="16"/>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1568" w:author="Ashan Senel Asmone" w:date="2016-03-18T16:13:00Z">
              <w:r w:rsidR="007E195F">
                <w:rPr>
                  <w:rFonts w:ascii="Calibri Light" w:hAnsi="Calibri Light"/>
                  <w:sz w:val="16"/>
                  <w:szCs w:val="16"/>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1569" w:author="Ashan Senel Asmone" w:date="2016-03-18T16:12:00Z">
              <w:r w:rsidR="007E195F">
                <w:rPr>
                  <w:rFonts w:ascii="Calibri Light" w:hAnsi="Calibri Light"/>
                  <w:sz w:val="16"/>
                  <w:szCs w:val="16"/>
                </w:rPr>
                <w:t xml:space="preserve">BS 812-109:1990. Testing aggregates. Methods for determination of moisture content/ BS 812-104:1994. Testing aggregates. Method for qualitative and quantitative petrographic examination of aggregates/ </w:t>
              </w:r>
            </w:ins>
            <w:ins w:id="1570" w:author="Ashan Senel Asmone" w:date="2016-03-18T16:09:00Z">
              <w:r w:rsidR="007E195F">
                <w:rPr>
                  <w:rFonts w:ascii="Calibri Light" w:hAnsi="Calibri Light"/>
                  <w:sz w:val="16"/>
                  <w:szCs w:val="16"/>
                </w:rPr>
                <w:t>BS 812-123:1999. Testing aggregates. Method for determination of alkali-silica reactivity. Concrete prism method/ BS 812-2:1995. Testing aggregates. Methods for determination of density/</w:t>
              </w:r>
            </w:ins>
            <w:ins w:id="1571" w:author="Ashan Senel Asmone" w:date="2016-03-18T16:08:00Z">
              <w:r w:rsidR="007E195F">
                <w:rPr>
                  <w:rFonts w:ascii="Calibri Light" w:hAnsi="Calibri Light"/>
                  <w:sz w:val="16"/>
                  <w:szCs w:val="16"/>
                </w:rPr>
                <w:t xml:space="preserve">BS EN 932-5:2012 Tests for general properties of aggregates. Common equipment and calibration/ BS 812-124:2009. Testing aggregates. Method for determination of frost heave/ </w:t>
              </w:r>
            </w:ins>
            <w:r w:rsidRPr="006D0CDE">
              <w:rPr>
                <w:rFonts w:ascii="Calibri Light" w:hAnsi="Calibri Light"/>
                <w:sz w:val="16"/>
                <w:szCs w:val="16"/>
              </w:rPr>
              <w:t>.</w:t>
            </w:r>
          </w:p>
          <w:p w14:paraId="5E8726FB" w14:textId="77777777" w:rsidR="006D0CDE" w:rsidRPr="006D0CDE" w:rsidRDefault="006D0CDE" w:rsidP="006D0CDE">
            <w:pPr>
              <w:spacing w:after="120"/>
              <w:rPr>
                <w:rFonts w:ascii="Calibri Light" w:hAnsi="Calibri Light"/>
                <w:sz w:val="16"/>
                <w:szCs w:val="16"/>
              </w:rPr>
            </w:pPr>
            <w:del w:id="1572" w:author="Ashan Senel Asmone" w:date="2016-03-18T16:20:00Z">
              <w:r w:rsidRPr="006D0CDE" w:rsidDel="007E195F">
                <w:rPr>
                  <w:rFonts w:ascii="Calibri Light" w:hAnsi="Calibri Light"/>
                  <w:sz w:val="16"/>
                  <w:szCs w:val="16"/>
                </w:rPr>
                <w:delText>BS 882:1992-Specification for aggregates from natural sources for concrete</w:delText>
              </w:r>
            </w:del>
            <w:ins w:id="1573" w:author="Ashan Senel Asmone" w:date="2016-03-18T16:20:00Z">
              <w:r w:rsidR="007E195F">
                <w:rPr>
                  <w:rFonts w:ascii="Calibri Light" w:hAnsi="Calibri Light"/>
                  <w:sz w:val="16"/>
                  <w:szCs w:val="16"/>
                </w:rPr>
                <w:t>BS EN 12620:2002+A1:2008 Aggregates for concrete</w:t>
              </w:r>
            </w:ins>
          </w:p>
          <w:p w14:paraId="01EF495F" w14:textId="77777777" w:rsidR="006D0CDE" w:rsidRPr="006D0CDE" w:rsidRDefault="006D0CDE" w:rsidP="006D0CDE">
            <w:pPr>
              <w:spacing w:after="120"/>
              <w:rPr>
                <w:rFonts w:ascii="Calibri Light" w:hAnsi="Calibri Light"/>
                <w:sz w:val="16"/>
                <w:szCs w:val="16"/>
              </w:rPr>
            </w:pPr>
            <w:del w:id="1574" w:author="Ashan Senel Asmone" w:date="2016-03-18T16:32:00Z">
              <w:r w:rsidRPr="006D0CDE" w:rsidDel="00902ADA">
                <w:rPr>
                  <w:rFonts w:ascii="Calibri Light" w:hAnsi="Calibri Light"/>
                  <w:sz w:val="16"/>
                  <w:szCs w:val="16"/>
                </w:rPr>
                <w:delText>BS 1014-Specification for high alumina cement</w:delText>
              </w:r>
            </w:del>
            <w:ins w:id="1575" w:author="Ashan Senel Asmone" w:date="2016-03-18T16:32:00Z">
              <w:r w:rsidR="00902ADA">
                <w:rPr>
                  <w:rFonts w:ascii="Calibri Light" w:hAnsi="Calibri Light"/>
                  <w:sz w:val="16"/>
                  <w:szCs w:val="16"/>
                </w:rPr>
                <w:t>BS EN 12878:2014 Pigments for the colouring of building materials based on cement and/or lime. Specifications and methods of test</w:t>
              </w:r>
            </w:ins>
          </w:p>
          <w:p w14:paraId="53DE815A" w14:textId="77777777" w:rsidR="006D0CDE" w:rsidRPr="006D0CDE" w:rsidRDefault="006D0CDE" w:rsidP="006D0CDE">
            <w:pPr>
              <w:spacing w:after="120"/>
              <w:rPr>
                <w:rFonts w:ascii="Calibri Light" w:hAnsi="Calibri Light"/>
                <w:sz w:val="16"/>
                <w:szCs w:val="16"/>
              </w:rPr>
            </w:pPr>
            <w:del w:id="1576" w:author="Ashan Senel Asmone" w:date="2016-03-18T16:33:00Z">
              <w:r w:rsidRPr="006D0CDE" w:rsidDel="00902ADA">
                <w:rPr>
                  <w:rFonts w:ascii="Calibri Light" w:hAnsi="Calibri Light"/>
                  <w:sz w:val="16"/>
                  <w:szCs w:val="16"/>
                </w:rPr>
                <w:delText>BS 1199-Specification for building sands from natural sources</w:delText>
              </w:r>
            </w:del>
            <w:ins w:id="1577" w:author="Ashan Senel Asmone" w:date="2016-03-21T17:09:00Z">
              <w:r w:rsidR="00785E22">
                <w:rPr>
                  <w:rFonts w:ascii="Calibri Light" w:hAnsi="Calibri Light"/>
                  <w:sz w:val="16"/>
                  <w:szCs w:val="16"/>
                </w:rPr>
                <w:t>BS EN 13139:2002 Aggregates for mortar</w:t>
              </w:r>
            </w:ins>
          </w:p>
          <w:p w14:paraId="1A152A40" w14:textId="77777777" w:rsidR="006D0CDE" w:rsidRPr="006D0CDE" w:rsidRDefault="006D0CDE" w:rsidP="006D0CDE">
            <w:pPr>
              <w:spacing w:after="120"/>
              <w:rPr>
                <w:rFonts w:ascii="Calibri Light" w:hAnsi="Calibri Light"/>
                <w:sz w:val="16"/>
                <w:szCs w:val="16"/>
              </w:rPr>
            </w:pPr>
            <w:del w:id="1578" w:author="Ashan Senel Asmone" w:date="2016-03-18T16:39:00Z">
              <w:r w:rsidRPr="006D0CDE" w:rsidDel="00902ADA">
                <w:rPr>
                  <w:rFonts w:ascii="Calibri Light" w:hAnsi="Calibri Light"/>
                  <w:sz w:val="16"/>
                  <w:szCs w:val="16"/>
                </w:rPr>
                <w:delText>BS 1881:(varies)-Testing concrete</w:delText>
              </w:r>
            </w:del>
            <w:ins w:id="1579" w:author="Ashan Senel Asmone" w:date="2016-03-21T17:09:00Z">
              <w:r w:rsidR="00785E22">
                <w:rPr>
                  <w:rFonts w:ascii="Calibri Light" w:hAnsi="Calibri Light"/>
                  <w:sz w:val="16"/>
                  <w:szCs w:val="16"/>
                </w:rPr>
                <w:t>BS EN 13139:2002 Aggregates for mortar</w:t>
              </w:r>
            </w:ins>
            <w:ins w:id="1580" w:author="Ashan Senel Asmone" w:date="2016-03-18T16:41:00Z">
              <w:r w:rsidR="00902ADA">
                <w:rPr>
                  <w:rFonts w:ascii="Calibri Light" w:hAnsi="Calibri Light"/>
                  <w:sz w:val="16"/>
                  <w:szCs w:val="16"/>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1581" w:author="Ashan Senel Asmone" w:date="2016-03-18T16:40:00Z">
              <w:r w:rsidR="00902ADA">
                <w:rPr>
                  <w:rFonts w:ascii="Calibri Light" w:hAnsi="Calibri Light"/>
                  <w:sz w:val="16"/>
                  <w:szCs w:val="16"/>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1582" w:author="Ashan Senel Asmone" w:date="2016-03-18T16:39:00Z">
              <w:r w:rsidR="00902ADA">
                <w:rPr>
                  <w:rFonts w:ascii="Calibri Light" w:hAnsi="Calibri Light"/>
                  <w:sz w:val="16"/>
                  <w:szCs w:val="16"/>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6D0CDE">
              <w:rPr>
                <w:rFonts w:ascii="Calibri Light" w:hAnsi="Calibri Light"/>
                <w:sz w:val="16"/>
                <w:szCs w:val="16"/>
              </w:rPr>
              <w:t>.</w:t>
            </w:r>
          </w:p>
          <w:p w14:paraId="3902877B" w14:textId="77777777" w:rsidR="006D0CDE" w:rsidRPr="006D0CDE" w:rsidRDefault="006D0CDE" w:rsidP="006D0CDE">
            <w:pPr>
              <w:spacing w:after="120"/>
              <w:rPr>
                <w:rFonts w:ascii="Calibri Light" w:hAnsi="Calibri Light"/>
                <w:sz w:val="16"/>
                <w:szCs w:val="16"/>
              </w:rPr>
            </w:pPr>
            <w:del w:id="1583" w:author="Ashan Senel Asmone" w:date="2016-03-18T16:38:00Z">
              <w:r w:rsidRPr="006D0CDE" w:rsidDel="00902ADA">
                <w:rPr>
                  <w:rFonts w:ascii="Calibri Light" w:hAnsi="Calibri Light"/>
                  <w:sz w:val="16"/>
                  <w:szCs w:val="16"/>
                </w:rPr>
                <w:delText>BS 4027- Specification for sulphate-resisting Portland cement</w:delText>
              </w:r>
            </w:del>
          </w:p>
          <w:p w14:paraId="3114564C" w14:textId="77777777" w:rsidR="006D0CDE" w:rsidRPr="006D0CDE" w:rsidRDefault="006D0CDE" w:rsidP="006D0CDE">
            <w:pPr>
              <w:spacing w:after="120"/>
              <w:rPr>
                <w:rFonts w:ascii="Calibri Light" w:hAnsi="Calibri Light"/>
                <w:sz w:val="16"/>
                <w:szCs w:val="16"/>
              </w:rPr>
            </w:pPr>
            <w:del w:id="1584" w:author="Ashan Senel Asmone" w:date="2016-03-21T15:19:00Z">
              <w:r w:rsidRPr="006D0CDE" w:rsidDel="00337A12">
                <w:rPr>
                  <w:rFonts w:ascii="Calibri Light" w:hAnsi="Calibri Light"/>
                  <w:sz w:val="16"/>
                  <w:szCs w:val="16"/>
                </w:rPr>
                <w:delText>BS 4408: Part 1: 1969 Recommendations for non-destructive methods of test for concrete. Part 1: Electromagnetic cover measuring devices</w:delText>
              </w:r>
            </w:del>
            <w:ins w:id="1585" w:author="Ashan Senel Asmone" w:date="2016-03-21T15:19:00Z">
              <w:r w:rsidR="00337A12">
                <w:rPr>
                  <w:rFonts w:ascii="Calibri Light" w:hAnsi="Calibri Light"/>
                  <w:sz w:val="16"/>
                  <w:szCs w:val="16"/>
                </w:rPr>
                <w:t>BS 1881-204:1988 Testing concrete. Recommendations on the use of electromagnetic covermeters</w:t>
              </w:r>
            </w:ins>
          </w:p>
          <w:p w14:paraId="743F6890" w14:textId="77777777" w:rsidR="006D0CDE" w:rsidRPr="006D0CDE" w:rsidRDefault="006D0CDE" w:rsidP="006D0CDE">
            <w:pPr>
              <w:spacing w:after="120"/>
              <w:rPr>
                <w:rFonts w:ascii="Calibri Light" w:hAnsi="Calibri Light"/>
                <w:sz w:val="16"/>
                <w:szCs w:val="16"/>
              </w:rPr>
            </w:pPr>
            <w:del w:id="1586" w:author="Ashan Senel Asmone" w:date="2016-03-21T15:20:00Z">
              <w:r w:rsidRPr="006D0CDE" w:rsidDel="00337A12">
                <w:rPr>
                  <w:rFonts w:ascii="Calibri Light" w:hAnsi="Calibri Light"/>
                  <w:sz w:val="16"/>
                  <w:szCs w:val="16"/>
                </w:rPr>
                <w:delText>BS 4408: Part 4: 1969 Recommendations for non-destructive methods of test for concrete. Part 4: Surface hardness methods</w:delText>
              </w:r>
            </w:del>
            <w:ins w:id="1587" w:author="Ashan Senel Asmone" w:date="2016-03-21T15:20:00Z">
              <w:r w:rsidR="00337A12">
                <w:rPr>
                  <w:rFonts w:ascii="Calibri Light" w:hAnsi="Calibri Light"/>
                  <w:sz w:val="16"/>
                  <w:szCs w:val="16"/>
                </w:rPr>
                <w:t>BS 1881-206:1986 Testing concrete. Recommendations for determination of strain in concrete</w:t>
              </w:r>
            </w:ins>
          </w:p>
          <w:p w14:paraId="3F9B5D0A" w14:textId="77777777" w:rsidR="006D0CDE" w:rsidRPr="006D0CDE" w:rsidRDefault="006D0CDE" w:rsidP="006D0CDE">
            <w:pPr>
              <w:spacing w:after="120"/>
              <w:rPr>
                <w:rFonts w:ascii="Calibri Light" w:hAnsi="Calibri Light"/>
                <w:sz w:val="16"/>
                <w:szCs w:val="16"/>
              </w:rPr>
            </w:pPr>
            <w:del w:id="1588" w:author="Ashan Senel Asmone" w:date="2016-03-21T15:22:00Z">
              <w:r w:rsidRPr="006D0CDE" w:rsidDel="00337A12">
                <w:rPr>
                  <w:rFonts w:ascii="Calibri Light" w:hAnsi="Calibri Light"/>
                  <w:sz w:val="16"/>
                  <w:szCs w:val="16"/>
                </w:rPr>
                <w:delText>BS 4550-6:1978-Methods of testing cement. Standard sand for mortar cube</w:delText>
              </w:r>
            </w:del>
            <w:ins w:id="1589" w:author="Ashan Senel Asmone" w:date="2016-03-21T15:22:00Z">
              <w:r w:rsidR="00337A12">
                <w:rPr>
                  <w:rFonts w:ascii="Calibri Light" w:hAnsi="Calibri Light"/>
                  <w:sz w:val="16"/>
                  <w:szCs w:val="16"/>
                </w:rPr>
                <w:t>BS 4550-6:1978 Methods of testing cement. Standard sand for mortar cubes</w:t>
              </w:r>
            </w:ins>
            <w:r w:rsidRPr="006D0CDE">
              <w:rPr>
                <w:rFonts w:ascii="Calibri Light" w:hAnsi="Calibri Light"/>
                <w:sz w:val="16"/>
                <w:szCs w:val="16"/>
              </w:rPr>
              <w:t>s</w:t>
            </w:r>
          </w:p>
          <w:p w14:paraId="464D24DF" w14:textId="77777777" w:rsidR="006D0CDE" w:rsidRPr="006D0CDE" w:rsidRDefault="006D0CDE" w:rsidP="006D0CDE">
            <w:pPr>
              <w:spacing w:after="120"/>
              <w:rPr>
                <w:rFonts w:ascii="Calibri Light" w:hAnsi="Calibri Light"/>
                <w:sz w:val="16"/>
                <w:szCs w:val="16"/>
              </w:rPr>
            </w:pPr>
            <w:del w:id="1590" w:author="Ashan Senel Asmone" w:date="2016-03-18T16:48:00Z">
              <w:r w:rsidRPr="006D0CDE" w:rsidDel="0083514B">
                <w:rPr>
                  <w:rFonts w:ascii="Calibri Light" w:hAnsi="Calibri Light"/>
                  <w:sz w:val="16"/>
                  <w:szCs w:val="16"/>
                </w:rPr>
                <w:delText>BS 4721-Specification for ready-mixed building mortars</w:delText>
              </w:r>
            </w:del>
            <w:ins w:id="1591" w:author="Ashan Senel Asmone" w:date="2016-03-18T16:48:00Z">
              <w:r w:rsidR="0083514B">
                <w:rPr>
                  <w:rFonts w:ascii="Calibri Light" w:hAnsi="Calibri Light"/>
                  <w:sz w:val="16"/>
                  <w:szCs w:val="16"/>
                </w:rPr>
                <w:t>BS EN 998-1:2003-Specification for mortar for masonry. Rendering and plastering mortar/ BS EN 998-2:2003-Specification for mortar for masonry. Masonry mortar</w:t>
              </w:r>
            </w:ins>
          </w:p>
          <w:p w14:paraId="188C497E" w14:textId="77777777" w:rsidR="006D0CDE" w:rsidRPr="006D0CDE" w:rsidRDefault="006D0CDE" w:rsidP="006D0CDE">
            <w:pPr>
              <w:spacing w:after="120"/>
              <w:rPr>
                <w:rFonts w:ascii="Calibri Light" w:hAnsi="Calibri Light"/>
                <w:sz w:val="16"/>
                <w:szCs w:val="16"/>
              </w:rPr>
            </w:pPr>
            <w:r w:rsidRPr="006D0CDE">
              <w:rPr>
                <w:rFonts w:ascii="Calibri Light" w:hAnsi="Calibri Light"/>
                <w:sz w:val="16"/>
                <w:szCs w:val="16"/>
              </w:rPr>
              <w:t>;</w:t>
            </w:r>
          </w:p>
          <w:p w14:paraId="58EC2F61" w14:textId="77777777" w:rsidR="006D0CDE" w:rsidRPr="006D0CDE" w:rsidRDefault="006D0CDE" w:rsidP="006D0CDE">
            <w:pPr>
              <w:spacing w:after="120"/>
              <w:rPr>
                <w:rFonts w:ascii="Calibri Light" w:hAnsi="Calibri Light"/>
                <w:sz w:val="16"/>
                <w:szCs w:val="16"/>
              </w:rPr>
            </w:pPr>
            <w:del w:id="1592" w:author="Ashan Senel Asmone" w:date="2016-03-18T17:12:00Z">
              <w:r w:rsidRPr="006D0CDE" w:rsidDel="00922C80">
                <w:rPr>
                  <w:rFonts w:ascii="Calibri Light" w:hAnsi="Calibri Light"/>
                  <w:sz w:val="16"/>
                  <w:szCs w:val="16"/>
                </w:rPr>
                <w:delText>BS 4887-1:1986-Mortar admixtures. Specification for air-entraining (plasticizing) admixtures</w:delText>
              </w:r>
            </w:del>
            <w:ins w:id="1593" w:author="Ashan Senel Asmone" w:date="2016-03-18T17:12:00Z">
              <w:r w:rsidR="00922C80">
                <w:rPr>
                  <w:rFonts w:ascii="Calibri Light" w:hAnsi="Calibri Light"/>
                  <w:sz w:val="16"/>
                  <w:szCs w:val="16"/>
                </w:rPr>
                <w:t>BS EN 934-3:2009+A1:2012 Admixtures for concrete, mortar and grout. Admixtures for masonry mortar. Definitions, requirements, conformity and marking and labelling/</w:t>
              </w:r>
            </w:ins>
          </w:p>
          <w:p w14:paraId="77E27673" w14:textId="77777777" w:rsidR="006D0CDE" w:rsidRPr="006D0CDE" w:rsidRDefault="006D0CDE" w:rsidP="006D0CDE">
            <w:pPr>
              <w:spacing w:after="120"/>
              <w:rPr>
                <w:rFonts w:ascii="Calibri Light" w:hAnsi="Calibri Light"/>
                <w:sz w:val="16"/>
                <w:szCs w:val="16"/>
              </w:rPr>
            </w:pPr>
            <w:del w:id="1594" w:author="Ashan Senel Asmone" w:date="2016-03-18T17:13:00Z">
              <w:r w:rsidRPr="006D0CDE" w:rsidDel="00922C80">
                <w:rPr>
                  <w:rFonts w:ascii="Calibri Light" w:hAnsi="Calibri Light"/>
                  <w:sz w:val="16"/>
                  <w:szCs w:val="16"/>
                </w:rPr>
                <w:delText>BS 4887-2:1987-Mortar admixtures. Specification for set retarding admixtures</w:delText>
              </w:r>
            </w:del>
            <w:ins w:id="1595" w:author="Ashan Senel Asmone" w:date="2016-03-18T17:13:00Z">
              <w:r w:rsidR="00922C80">
                <w:rPr>
                  <w:rFonts w:ascii="Calibri Light" w:hAnsi="Calibri Light"/>
                  <w:sz w:val="16"/>
                  <w:szCs w:val="16"/>
                </w:rPr>
                <w:t>BS EN 480-4:2005 Admixtures for concrete, mortar and grout. Test methods. Determination of bleeding of concrete/</w:t>
              </w:r>
            </w:ins>
          </w:p>
          <w:p w14:paraId="45E70E4A" w14:textId="77777777" w:rsidR="006D0CDE" w:rsidRPr="006D0CDE" w:rsidRDefault="006D0CDE" w:rsidP="006D0CDE">
            <w:pPr>
              <w:spacing w:after="120"/>
              <w:rPr>
                <w:rFonts w:ascii="Calibri Light" w:hAnsi="Calibri Light"/>
                <w:sz w:val="16"/>
                <w:szCs w:val="16"/>
              </w:rPr>
            </w:pPr>
            <w:del w:id="1596" w:author="Ashan Senel Asmone" w:date="2016-03-18T17:15:00Z">
              <w:r w:rsidRPr="006D0CDE" w:rsidDel="00922C80">
                <w:rPr>
                  <w:rFonts w:ascii="Calibri Light" w:hAnsi="Calibri Light"/>
                  <w:sz w:val="16"/>
                  <w:szCs w:val="16"/>
                </w:rPr>
                <w:delText>BS 5075-Concrete admixtures</w:delText>
              </w:r>
            </w:del>
            <w:ins w:id="1597" w:author="Ashan Senel Asmone" w:date="2016-03-18T17:20:00Z">
              <w:del w:id="1598" w:author="Jing Kai Toh" w:date="2016-05-12T17:04:00Z">
                <w:r w:rsidR="00922C80" w:rsidDel="0010274C">
                  <w:rPr>
                    <w:rFonts w:ascii="Calibri Light" w:hAnsi="Calibri Light"/>
                    <w:sz w:val="16"/>
                    <w:szCs w:val="16"/>
                  </w:rPr>
                  <w:delText>BS EN 934-6:2001 Admixtures for concrete, mortar and grout. Sampling, conformity control and evaluation of conformity</w:delText>
                </w:r>
              </w:del>
            </w:ins>
            <w:ins w:id="1599" w:author="Jing Kai Toh" w:date="2016-05-12T17:04:00Z">
              <w:r w:rsidR="0010274C">
                <w:rPr>
                  <w:rFonts w:ascii="Calibri Light" w:hAnsi="Calibri Light"/>
                  <w:sz w:val="16"/>
                  <w:szCs w:val="16"/>
                </w:rPr>
                <w:t>BS EN 934-6:2001 Admixtures for concrete, mortar and grout. Sampling, conformity control and evaluation of conformity</w:t>
              </w:r>
            </w:ins>
            <w:ins w:id="1600" w:author="Ashan Senel Asmone" w:date="2016-03-18T17:20:00Z">
              <w:r w:rsidR="00922C80">
                <w:rPr>
                  <w:rFonts w:ascii="Calibri Light" w:hAnsi="Calibri Light"/>
                  <w:sz w:val="16"/>
                  <w:szCs w:val="16"/>
                </w:rPr>
                <w:t>/</w:t>
              </w:r>
            </w:ins>
            <w:ins w:id="1601" w:author="Ashan Senel Asmone" w:date="2016-03-18T17:19:00Z">
              <w:r w:rsidR="00922C80">
                <w:rPr>
                  <w:rFonts w:ascii="Calibri Light" w:hAnsi="Calibri Light"/>
                  <w:sz w:val="16"/>
                  <w:szCs w:val="16"/>
                </w:rPr>
                <w:t>BS EN 480-11:2005 Admixtures for concrete, mortar and grout. Test methods. Determination of air void characteristics in hardened concrete/BS EN 480-12:2005 Admixtures for concrete, mortar and grout. Test methods. Determination of the alkali content of admixtures/</w:t>
              </w:r>
            </w:ins>
            <w:ins w:id="1602" w:author="Ashan Senel Asmone" w:date="2016-03-18T17:18:00Z">
              <w:r w:rsidR="00922C80">
                <w:rPr>
                  <w:rFonts w:ascii="Calibri Light" w:hAnsi="Calibri Light"/>
                  <w:sz w:val="16"/>
                  <w:szCs w:val="16"/>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1603" w:author="Ashan Senel Asmone" w:date="2016-03-18T17:17:00Z">
              <w:r w:rsidR="00922C80">
                <w:rPr>
                  <w:rFonts w:ascii="Calibri Light" w:hAnsi="Calibri Light"/>
                  <w:sz w:val="16"/>
                  <w:szCs w:val="16"/>
                </w:rPr>
                <w:t>BS EN 480-10:2009 Admixtures for concrete, mortar and grout. Test methods. Determination of water soluble chloride content/BS EN 480-6:2005 Admixtures for concrete, mortar and grout. Test methods. Infrared analysis/</w:t>
              </w:r>
            </w:ins>
            <w:ins w:id="1604" w:author="Ashan Senel Asmone" w:date="2016-03-18T17:16:00Z">
              <w:r w:rsidR="00922C80">
                <w:rPr>
                  <w:rFonts w:ascii="Calibri Light" w:hAnsi="Calibri Light"/>
                  <w:sz w:val="16"/>
                  <w:szCs w:val="16"/>
                </w:rPr>
                <w:t>BS EN 480-5:2005 Admixtures for concrete, mortar and grout. Test methods. Determination of capillary absorption/</w:t>
              </w:r>
            </w:ins>
            <w:ins w:id="1605" w:author="Ashan Senel Asmone" w:date="2016-03-18T17:15:00Z">
              <w:r w:rsidR="00922C80">
                <w:rPr>
                  <w:rFonts w:ascii="Calibri Light" w:hAnsi="Calibri Light"/>
                  <w:sz w:val="16"/>
                  <w:szCs w:val="16"/>
                </w:rPr>
                <w:t>BS EN 480-2:2006 Admixtures for concrete, mortar and grout. Test methods. Determination of setting time/</w:t>
              </w:r>
            </w:ins>
          </w:p>
          <w:p w14:paraId="4C1C181B" w14:textId="77777777" w:rsidR="006D0CDE" w:rsidRPr="006D0CDE" w:rsidRDefault="006D0CDE" w:rsidP="006D0CDE">
            <w:pPr>
              <w:spacing w:after="120"/>
              <w:rPr>
                <w:rFonts w:ascii="Calibri Light" w:hAnsi="Calibri Light"/>
                <w:sz w:val="16"/>
                <w:szCs w:val="16"/>
              </w:rPr>
            </w:pPr>
            <w:del w:id="1606" w:author="Ashan Senel Asmone" w:date="2016-03-18T17:20:00Z">
              <w:r w:rsidRPr="006D0CDE" w:rsidDel="00922C80">
                <w:rPr>
                  <w:rFonts w:ascii="Calibri Light" w:hAnsi="Calibri Light"/>
                  <w:sz w:val="16"/>
                  <w:szCs w:val="16"/>
                </w:rPr>
                <w:delText>Part 1: Specification for accelerating admixtures, retarding admixtures, retarding admixtures and water-reducing admixtures</w:delText>
              </w:r>
            </w:del>
          </w:p>
          <w:p w14:paraId="6CD59ADF" w14:textId="77777777" w:rsidR="006D0CDE" w:rsidRPr="006D0CDE" w:rsidRDefault="006D0CDE" w:rsidP="006D0CDE">
            <w:pPr>
              <w:spacing w:after="120"/>
              <w:rPr>
                <w:rFonts w:ascii="Calibri Light" w:hAnsi="Calibri Light"/>
                <w:sz w:val="16"/>
                <w:szCs w:val="16"/>
              </w:rPr>
            </w:pPr>
            <w:del w:id="1607" w:author="Ashan Senel Asmone" w:date="2016-03-18T17:20:00Z">
              <w:r w:rsidRPr="006D0CDE" w:rsidDel="00922C80">
                <w:rPr>
                  <w:rFonts w:ascii="Calibri Light" w:hAnsi="Calibri Light"/>
                  <w:sz w:val="16"/>
                  <w:szCs w:val="16"/>
                </w:rPr>
                <w:delText>Part 2: Specification for air-entraining admixtures</w:delText>
              </w:r>
            </w:del>
          </w:p>
          <w:p w14:paraId="59A35FC3" w14:textId="77777777" w:rsidR="006D0CDE" w:rsidRPr="006D0CDE" w:rsidRDefault="006D0CDE" w:rsidP="006D0CDE">
            <w:pPr>
              <w:spacing w:after="120"/>
              <w:rPr>
                <w:rFonts w:ascii="Calibri Light" w:hAnsi="Calibri Light"/>
                <w:sz w:val="16"/>
                <w:szCs w:val="16"/>
              </w:rPr>
            </w:pPr>
            <w:del w:id="1608" w:author="Ashan Senel Asmone" w:date="2016-03-18T17:21:00Z">
              <w:r w:rsidRPr="006D0CDE" w:rsidDel="00922C80">
                <w:rPr>
                  <w:rFonts w:ascii="Calibri Light" w:hAnsi="Calibri Light"/>
                  <w:sz w:val="16"/>
                  <w:szCs w:val="16"/>
                </w:rPr>
                <w:delText>Part 3: Specification for superplasticizing admixtures</w:delText>
              </w:r>
            </w:del>
          </w:p>
          <w:p w14:paraId="6B9D9454" w14:textId="77777777" w:rsidR="006D0CDE" w:rsidRPr="006D0CDE" w:rsidRDefault="006D0CDE" w:rsidP="006D0CDE">
            <w:pPr>
              <w:spacing w:after="120"/>
              <w:rPr>
                <w:rFonts w:ascii="Calibri Light" w:hAnsi="Calibri Light"/>
                <w:sz w:val="16"/>
                <w:szCs w:val="16"/>
              </w:rPr>
            </w:pPr>
            <w:del w:id="1609" w:author="Ashan Senel Asmone" w:date="2016-03-18T17:30:00Z">
              <w:r w:rsidRPr="006D0CDE" w:rsidDel="00DD05B5">
                <w:rPr>
                  <w:rFonts w:ascii="Calibri Light" w:hAnsi="Calibri Light"/>
                  <w:sz w:val="16"/>
                  <w:szCs w:val="16"/>
                </w:rPr>
                <w:delText>BS 5328 Concrete. Guide to specifying concrete/Concrete. Methods for specifying concrete mixes</w:delText>
              </w:r>
            </w:del>
            <w:ins w:id="1610" w:author="Ashan Senel Asmone" w:date="2016-03-18T17:31:00Z">
              <w:r w:rsidR="00DD05B5">
                <w:rPr>
                  <w:rFonts w:ascii="Calibri Light" w:hAnsi="Calibri Light"/>
                  <w:sz w:val="16"/>
                  <w:szCs w:val="16"/>
                </w:rPr>
                <w:t xml:space="preserve">BS EN 206:2013 Concrete. Specification, performance, production and conformity/ BS 8500-1:2015 Concrete. Complementary British Standard to BS EN 206. Method of specifying and guidance for the specifier/ </w:t>
              </w:r>
            </w:ins>
            <w:ins w:id="1611" w:author="Ashan Senel Asmone" w:date="2016-03-18T17:30:00Z">
              <w:r w:rsidR="00DD05B5">
                <w:rPr>
                  <w:rFonts w:ascii="Calibri Light" w:hAnsi="Calibri Light"/>
                  <w:sz w:val="16"/>
                  <w:szCs w:val="16"/>
                </w:rPr>
                <w:t>BS 8500-2:2015 Concrete. Complementary British Standard to BS EN 206. Specification for constituent materials and concrete</w:t>
              </w:r>
            </w:ins>
          </w:p>
          <w:p w14:paraId="17504837" w14:textId="77777777" w:rsidR="006D0CDE" w:rsidRPr="006D0CDE" w:rsidRDefault="006D0CDE" w:rsidP="006D0CDE">
            <w:pPr>
              <w:spacing w:after="120"/>
              <w:rPr>
                <w:rFonts w:ascii="Calibri Light" w:hAnsi="Calibri Light"/>
                <w:sz w:val="16"/>
                <w:szCs w:val="16"/>
              </w:rPr>
            </w:pPr>
            <w:del w:id="1612" w:author="Ashan Senel Asmone" w:date="2016-03-18T17:33:00Z">
              <w:r w:rsidRPr="006D0CDE" w:rsidDel="00DD05B5">
                <w:rPr>
                  <w:rFonts w:ascii="Calibri Light" w:hAnsi="Calibri Light"/>
                  <w:sz w:val="16"/>
                  <w:szCs w:val="16"/>
                </w:rPr>
                <w:delText>BS 5628 Part 3: 1985 Code of Practice for the Use of Masonry. Materials and Components, Design and Workmanship</w:delText>
              </w:r>
            </w:del>
            <w:ins w:id="1613" w:author="Ashan Senel Asmone" w:date="2016-03-18T17:33:00Z">
              <w:r w:rsidR="00DD05B5">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7DEF1675" w14:textId="77777777" w:rsidR="006D0CDE" w:rsidRPr="006D0CDE" w:rsidRDefault="006D0CDE" w:rsidP="006D0CDE">
            <w:pPr>
              <w:spacing w:after="120"/>
              <w:rPr>
                <w:rFonts w:ascii="Calibri Light" w:hAnsi="Calibri Light"/>
                <w:sz w:val="16"/>
                <w:szCs w:val="16"/>
              </w:rPr>
            </w:pPr>
            <w:del w:id="1614" w:author="Ashan Senel Asmone" w:date="2016-03-18T17:35:00Z">
              <w:r w:rsidRPr="006D0CDE" w:rsidDel="00DD05B5">
                <w:rPr>
                  <w:rFonts w:ascii="Calibri Light" w:hAnsi="Calibri Light"/>
                  <w:sz w:val="16"/>
                  <w:szCs w:val="16"/>
                </w:rPr>
                <w:delText>BS 5838-2:1980-Specification for dry packaged cementitious mixes. Prepacked mortar mixes</w:delText>
              </w:r>
            </w:del>
            <w:ins w:id="1615" w:author="Ashan Senel Asmone" w:date="2016-03-18T17:35:00Z">
              <w:r w:rsidR="00DD05B5">
                <w:rPr>
                  <w:rFonts w:ascii="Calibri Light" w:hAnsi="Calibri Light"/>
                  <w:sz w:val="16"/>
                  <w:szCs w:val="16"/>
                </w:rPr>
                <w:t>BS EN 998-2:2010 Specification for mortar for masonry. Masonry mortar/ BS EN 998-1:2010 Specification for mortar for masonry. Rendering and plastering mortar</w:t>
              </w:r>
            </w:ins>
          </w:p>
          <w:p w14:paraId="583D7459" w14:textId="77777777" w:rsidR="006D0CDE" w:rsidRPr="006D0CDE" w:rsidRDefault="006D0CDE" w:rsidP="006D0CDE">
            <w:pPr>
              <w:spacing w:after="120"/>
              <w:rPr>
                <w:rFonts w:ascii="Calibri Light" w:hAnsi="Calibri Light"/>
                <w:sz w:val="16"/>
                <w:szCs w:val="16"/>
              </w:rPr>
            </w:pPr>
            <w:del w:id="1616" w:author="Ashan Senel Asmone" w:date="2016-03-18T17:37:00Z">
              <w:r w:rsidRPr="006D0CDE" w:rsidDel="00DD05B5">
                <w:rPr>
                  <w:rFonts w:ascii="Calibri Light" w:hAnsi="Calibri Light"/>
                  <w:sz w:val="16"/>
                  <w:szCs w:val="16"/>
                </w:rPr>
                <w:delText>BS 6089: 1981- Guide to assessment of concrete strength in existing structures</w:delText>
              </w:r>
            </w:del>
            <w:ins w:id="1617" w:author="Ashan Senel Asmone" w:date="2016-03-18T17:37:00Z">
              <w:r w:rsidR="00DD05B5">
                <w:rPr>
                  <w:rFonts w:ascii="Calibri Light" w:hAnsi="Calibri Light"/>
                  <w:sz w:val="16"/>
                  <w:szCs w:val="16"/>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48A55F43" w14:textId="77777777" w:rsidR="006D0CDE" w:rsidRPr="006D0CDE" w:rsidRDefault="006D0CDE" w:rsidP="006D0CDE">
            <w:pPr>
              <w:spacing w:after="120"/>
              <w:rPr>
                <w:rFonts w:ascii="Calibri Light" w:hAnsi="Calibri Light"/>
                <w:sz w:val="16"/>
                <w:szCs w:val="16"/>
              </w:rPr>
            </w:pPr>
            <w:del w:id="1618" w:author="Ashan Senel Asmone" w:date="2016-03-21T10:35:00Z">
              <w:r w:rsidRPr="006D0CDE" w:rsidDel="0046108D">
                <w:rPr>
                  <w:rFonts w:ascii="Calibri Light" w:hAnsi="Calibri Light"/>
                  <w:sz w:val="16"/>
                  <w:szCs w:val="16"/>
                </w:rPr>
                <w:delText>BS 6270 Part 1: 1982 Code of Practice for Cleaning and Surface Repair of Buildings. Natural Stone and Clay and Calcium Silicate Brick Masonry</w:delText>
              </w:r>
            </w:del>
            <w:ins w:id="1619" w:author="Ashan Senel Asmone" w:date="2016-03-21T10:35:00Z">
              <w:r w:rsidR="0046108D">
                <w:rPr>
                  <w:rFonts w:ascii="Calibri Light" w:hAnsi="Calibri Light"/>
                  <w:sz w:val="16"/>
                  <w:szCs w:val="16"/>
                </w:rPr>
                <w:t>BS 8221-1:2012 Code of practice for cleaning and surface repair of buildings. Cleaning of natural stone, brick, terracotta and concrete</w:t>
              </w:r>
            </w:ins>
          </w:p>
          <w:p w14:paraId="0B445A85" w14:textId="77777777" w:rsidR="006D0CDE" w:rsidRPr="006D0CDE" w:rsidRDefault="006D0CDE" w:rsidP="006D0CDE">
            <w:pPr>
              <w:spacing w:after="120"/>
              <w:rPr>
                <w:rFonts w:ascii="Calibri Light" w:hAnsi="Calibri Light"/>
                <w:sz w:val="16"/>
                <w:szCs w:val="16"/>
              </w:rPr>
            </w:pPr>
            <w:del w:id="1620" w:author="Ashan Senel Asmone" w:date="2016-03-21T10:36:00Z">
              <w:r w:rsidRPr="006D0CDE" w:rsidDel="0046108D">
                <w:rPr>
                  <w:rFonts w:ascii="Calibri Light" w:hAnsi="Calibri Light"/>
                  <w:sz w:val="16"/>
                  <w:szCs w:val="16"/>
                </w:rPr>
                <w:delText>BS 6319-3:1990-Testing of resin and polymer/cement compositions for use in construction. Methods for measurement of modulus of elasticity in flexure and flexural strength</w:delText>
              </w:r>
            </w:del>
            <w:ins w:id="1621" w:author="Ashan Senel Asmone" w:date="2016-03-21T10:36:00Z">
              <w:r w:rsidR="0046108D">
                <w:rPr>
                  <w:rFonts w:ascii="Calibri Light" w:hAnsi="Calibri Light"/>
                  <w:sz w:val="16"/>
                  <w:szCs w:val="16"/>
                </w:rPr>
                <w:t>BS 6319-3:1990 Testing of resin and polymer/cement compositions for use in construction. Methods for measurement of modulus of elasticity in flexure and flexural strength</w:t>
              </w:r>
            </w:ins>
          </w:p>
          <w:p w14:paraId="5851573D" w14:textId="77777777" w:rsidR="006D0CDE" w:rsidRPr="006D0CDE" w:rsidRDefault="006D0CDE" w:rsidP="006D0CDE">
            <w:pPr>
              <w:spacing w:after="120"/>
              <w:rPr>
                <w:rFonts w:ascii="Calibri Light" w:hAnsi="Calibri Light"/>
                <w:sz w:val="16"/>
                <w:szCs w:val="16"/>
              </w:rPr>
            </w:pPr>
            <w:del w:id="1622" w:author="Ashan Senel Asmone" w:date="2016-03-21T10:36:00Z">
              <w:r w:rsidRPr="006D0CDE" w:rsidDel="0046108D">
                <w:rPr>
                  <w:rFonts w:ascii="Calibri Light" w:hAnsi="Calibri Light"/>
                  <w:sz w:val="16"/>
                  <w:szCs w:val="16"/>
                </w:rPr>
                <w:delText>BS 6319-12:1992-Testing of resin and polymer/cement compositions for use in construction. Methods for measurement of unrestrained linear shrinkage and coefficient of thermal expansion</w:delText>
              </w:r>
            </w:del>
            <w:ins w:id="1623" w:author="Ashan Senel Asmone" w:date="2016-03-21T10:36:00Z">
              <w:r w:rsidR="0046108D">
                <w:rPr>
                  <w:rFonts w:ascii="Calibri Light" w:hAnsi="Calibri Light"/>
                  <w:sz w:val="16"/>
                  <w:szCs w:val="16"/>
                </w:rPr>
                <w:t>BS 6319-12:1992 Testing of resin and polymer/cement compositions for use in construction. Methods for measurement of unrestrained linear shrinkage and coefficient of thermal expansion</w:t>
              </w:r>
            </w:ins>
          </w:p>
          <w:p w14:paraId="438C9E78" w14:textId="77777777" w:rsidR="006D0CDE" w:rsidRPr="006D0CDE" w:rsidRDefault="006D0CDE" w:rsidP="006D0CDE">
            <w:pPr>
              <w:spacing w:after="120"/>
              <w:rPr>
                <w:rFonts w:ascii="Calibri Light" w:hAnsi="Calibri Light"/>
                <w:sz w:val="16"/>
                <w:szCs w:val="16"/>
              </w:rPr>
            </w:pPr>
            <w:del w:id="1624" w:author="Ashan Senel Asmone" w:date="2016-03-21T10:37:00Z">
              <w:r w:rsidRPr="006D0CDE" w:rsidDel="0046108D">
                <w:rPr>
                  <w:rFonts w:ascii="Calibri Light" w:hAnsi="Calibri Light"/>
                  <w:sz w:val="16"/>
                  <w:szCs w:val="16"/>
                </w:rPr>
                <w:delText>BS 6949:1991- Specification for bitumen-based coatings for cold application excluding use in contact with potable water</w:delText>
              </w:r>
            </w:del>
            <w:ins w:id="1625" w:author="Ashan Senel Asmone" w:date="2016-03-21T10:37:00Z">
              <w:r w:rsidR="0046108D">
                <w:rPr>
                  <w:rFonts w:ascii="Calibri Light" w:hAnsi="Calibri Light"/>
                  <w:sz w:val="16"/>
                  <w:szCs w:val="16"/>
                </w:rPr>
                <w:t>BS 6949:1991- Specification for bitumen-based coatings for cold application excluding use in contact with potable water</w:t>
              </w:r>
            </w:ins>
          </w:p>
          <w:p w14:paraId="04A83D3C" w14:textId="77777777" w:rsidR="006D0CDE" w:rsidRPr="006D0CDE" w:rsidRDefault="006D0CDE" w:rsidP="006D0CDE">
            <w:pPr>
              <w:spacing w:after="120"/>
              <w:rPr>
                <w:rFonts w:ascii="Calibri Light" w:hAnsi="Calibri Light"/>
                <w:sz w:val="16"/>
                <w:szCs w:val="16"/>
              </w:rPr>
            </w:pPr>
            <w:del w:id="1626" w:author="Ashan Senel Asmone" w:date="2016-03-21T10:43:00Z">
              <w:r w:rsidRPr="006D0CDE" w:rsidDel="0046108D">
                <w:rPr>
                  <w:rFonts w:ascii="Calibri Light" w:hAnsi="Calibri Light"/>
                  <w:sz w:val="16"/>
                  <w:szCs w:val="16"/>
                </w:rPr>
                <w:delText>BS 7543:1992 Durability of buildings and building elements, products and components</w:delText>
              </w:r>
            </w:del>
            <w:ins w:id="1627" w:author="Ashan Senel Asmone" w:date="2016-03-21T10:45:00Z">
              <w:r w:rsidR="0046108D">
                <w:rPr>
                  <w:rFonts w:ascii="Calibri Light" w:hAnsi="Calibri Light"/>
                  <w:sz w:val="16"/>
                  <w:szCs w:val="16"/>
                </w:rPr>
                <w:t>BS ISO 15686-1:2011 Buildings and constructed assets. Service life planning. General principles and framework/BS ISO 15686-3:2002 Buildings and constructed assets. Service life planning. Performance audits and reviews/</w:t>
              </w:r>
            </w:ins>
            <w:ins w:id="1628" w:author="Ashan Senel Asmone" w:date="2016-03-21T10:44:00Z">
              <w:r w:rsidR="0046108D">
                <w:rPr>
                  <w:rFonts w:ascii="Calibri Light" w:hAnsi="Calibri Light"/>
                  <w:sz w:val="16"/>
                  <w:szCs w:val="16"/>
                </w:rPr>
                <w:t>BS ISO 15686-2:2012 Buildings and constructed assets. Service life planning. Service life prediction procedures/</w:t>
              </w:r>
            </w:ins>
            <w:ins w:id="1629" w:author="Ashan Senel Asmone" w:date="2016-03-21T10:43:00Z">
              <w:r w:rsidR="0046108D">
                <w:rPr>
                  <w:rFonts w:ascii="Calibri Light" w:hAnsi="Calibri Light"/>
                  <w:sz w:val="16"/>
                  <w:szCs w:val="16"/>
                </w:rPr>
                <w:t>BS 7543:2015 Guide to durability of buildings and building elements, products and components/</w:t>
              </w:r>
            </w:ins>
            <w:r w:rsidRPr="006D0CDE">
              <w:rPr>
                <w:rFonts w:ascii="Calibri Light" w:hAnsi="Calibri Light"/>
                <w:sz w:val="16"/>
                <w:szCs w:val="16"/>
              </w:rPr>
              <w:t>;</w:t>
            </w:r>
          </w:p>
          <w:p w14:paraId="4541DFE4" w14:textId="77777777" w:rsidR="006D0CDE" w:rsidRPr="006D0CDE" w:rsidRDefault="006D0CDE" w:rsidP="006D0CDE">
            <w:pPr>
              <w:spacing w:after="120"/>
              <w:rPr>
                <w:rFonts w:ascii="Calibri Light" w:hAnsi="Calibri Light"/>
                <w:sz w:val="16"/>
                <w:szCs w:val="16"/>
              </w:rPr>
            </w:pPr>
            <w:del w:id="1630" w:author="Ashan Senel Asmone" w:date="2016-03-21T10:52:00Z">
              <w:r w:rsidRPr="006D0CDE" w:rsidDel="0046108D">
                <w:rPr>
                  <w:rFonts w:ascii="Calibri Light" w:hAnsi="Calibri Light"/>
                  <w:sz w:val="16"/>
                  <w:szCs w:val="16"/>
                </w:rPr>
                <w:delText>BS 8000:1989 Workmanship on building sites</w:delText>
              </w:r>
            </w:del>
            <w:ins w:id="1631" w:author="Ashan Senel Asmone" w:date="2016-03-21T10:52:00Z">
              <w:r w:rsidR="0046108D">
                <w:rPr>
                  <w:rFonts w:ascii="Calibri Light" w:hAnsi="Calibri Light"/>
                  <w:sz w:val="16"/>
                  <w:szCs w:val="16"/>
                </w:rPr>
                <w:t>BS 8000-0:2014 Workmanship on construction sites. Introduction and general principles</w:t>
              </w:r>
            </w:ins>
            <w:r w:rsidRPr="006D0CDE">
              <w:rPr>
                <w:rFonts w:ascii="Calibri Light" w:hAnsi="Calibri Light"/>
                <w:sz w:val="16"/>
                <w:szCs w:val="16"/>
              </w:rPr>
              <w:t>;</w:t>
            </w:r>
          </w:p>
          <w:p w14:paraId="0B371768" w14:textId="77777777" w:rsidR="006D0CDE" w:rsidRPr="006D0CDE" w:rsidRDefault="006D0CDE" w:rsidP="006D0CDE">
            <w:pPr>
              <w:spacing w:after="120"/>
              <w:rPr>
                <w:rFonts w:ascii="Calibri Light" w:hAnsi="Calibri Light"/>
                <w:sz w:val="16"/>
                <w:szCs w:val="16"/>
              </w:rPr>
            </w:pPr>
            <w:del w:id="1632" w:author="Ashan Senel Asmone" w:date="2016-03-21T10:53:00Z">
              <w:r w:rsidRPr="006D0CDE" w:rsidDel="0046108D">
                <w:rPr>
                  <w:rFonts w:ascii="Calibri Light" w:hAnsi="Calibri Light"/>
                  <w:sz w:val="16"/>
                  <w:szCs w:val="16"/>
                </w:rPr>
                <w:delText>BS 7543:1992-Guide to durability of buildings and building elements, products and components</w:delText>
              </w:r>
            </w:del>
            <w:ins w:id="1633" w:author="Ashan Senel Asmone" w:date="2016-03-21T10:57:00Z">
              <w:r w:rsidR="0046108D">
                <w:rPr>
                  <w:rFonts w:ascii="Calibri Light" w:hAnsi="Calibri Light"/>
                  <w:sz w:val="16"/>
                  <w:szCs w:val="16"/>
                </w:rPr>
                <w:t>BS 7543:2015 Guide to durability of buildings and building elements, products and components/</w:t>
              </w:r>
            </w:ins>
            <w:ins w:id="1634" w:author="Ashan Senel Asmone" w:date="2016-03-21T10:54:00Z">
              <w:r w:rsidR="0046108D">
                <w:rPr>
                  <w:rFonts w:ascii="Calibri Light" w:hAnsi="Calibri Light"/>
                  <w:sz w:val="16"/>
                  <w:szCs w:val="16"/>
                </w:rPr>
                <w:t>BS ISO 15686-1:2011 Buildings and constructed assets. Service life planning. General principles and framework</w:t>
              </w:r>
            </w:ins>
            <w:ins w:id="1635" w:author="Ashan Senel Asmone" w:date="2016-03-21T10:53:00Z">
              <w:r w:rsidR="0046108D">
                <w:rPr>
                  <w:rFonts w:ascii="Calibri Light" w:hAnsi="Calibri Light"/>
                  <w:sz w:val="16"/>
                  <w:szCs w:val="16"/>
                </w:rPr>
                <w:t>BS ISO 15686-3:2002 Buildings and constructed assets. Service life planning. Performance audits and reviewsBS ISO 15686-2:2012 Buildings and constructed assets. Service life planning. Service life prediction procedures</w:t>
              </w:r>
            </w:ins>
          </w:p>
          <w:p w14:paraId="5B89A1A2" w14:textId="77777777" w:rsidR="006D0CDE" w:rsidRPr="006D0CDE" w:rsidRDefault="006D0CDE" w:rsidP="006D0CDE">
            <w:pPr>
              <w:spacing w:after="120"/>
              <w:rPr>
                <w:rFonts w:ascii="Calibri Light" w:hAnsi="Calibri Light"/>
                <w:sz w:val="16"/>
                <w:szCs w:val="16"/>
              </w:rPr>
            </w:pPr>
            <w:del w:id="1636" w:author="Ashan Senel Asmone" w:date="2016-03-21T10:59:00Z">
              <w:r w:rsidRPr="006D0CDE" w:rsidDel="0046108D">
                <w:rPr>
                  <w:rFonts w:ascii="Calibri Light" w:hAnsi="Calibri Light"/>
                  <w:sz w:val="16"/>
                  <w:szCs w:val="16"/>
                </w:rPr>
                <w:delText>BS 8110Part1/2:1997/1985-Structural use of concrete. Code of practice for design and construction</w:delText>
              </w:r>
            </w:del>
            <w:ins w:id="1637" w:author="Ashan Senel Asmone" w:date="2016-03-21T10:59:00Z">
              <w:r w:rsidR="0046108D">
                <w:rPr>
                  <w:rFonts w:ascii="Calibri Light" w:hAnsi="Calibri Light"/>
                  <w:sz w:val="16"/>
                  <w:szCs w:val="16"/>
                </w:rPr>
                <w:t>BS EN 1992-1-1:2004+A1:2014 Eurocode 2: Design of concrete structures. General rules and rules for buildings</w:t>
              </w:r>
            </w:ins>
          </w:p>
          <w:p w14:paraId="4A0AAE2D" w14:textId="77777777" w:rsidR="006D0CDE" w:rsidRPr="006D0CDE" w:rsidRDefault="006D0CDE" w:rsidP="006D0CDE">
            <w:pPr>
              <w:spacing w:after="120"/>
              <w:rPr>
                <w:rFonts w:ascii="Calibri Light" w:hAnsi="Calibri Light"/>
                <w:sz w:val="16"/>
                <w:szCs w:val="16"/>
              </w:rPr>
            </w:pPr>
            <w:del w:id="1638" w:author="Ashan Senel Asmone" w:date="2016-03-21T15:23:00Z">
              <w:r w:rsidRPr="006D0CDE" w:rsidDel="00337A12">
                <w:rPr>
                  <w:rFonts w:ascii="Calibri Light" w:hAnsi="Calibri Light"/>
                  <w:sz w:val="16"/>
                  <w:szCs w:val="16"/>
                </w:rPr>
                <w:delText>DD 249:19990-Testing aggregates. Method for the assessment of alkali-silica reactivity. Potential accelerated mortar-bar method</w:delText>
              </w:r>
            </w:del>
          </w:p>
          <w:p w14:paraId="16C8C486" w14:textId="77777777" w:rsidR="006D0CDE" w:rsidRPr="006D0CDE" w:rsidRDefault="006D0CDE" w:rsidP="006D0CDE">
            <w:pPr>
              <w:spacing w:after="120"/>
              <w:rPr>
                <w:rFonts w:ascii="Calibri Light" w:hAnsi="Calibri Light"/>
                <w:sz w:val="16"/>
                <w:szCs w:val="16"/>
              </w:rPr>
            </w:pPr>
            <w:del w:id="1639" w:author="Ashan Senel Asmone" w:date="2016-03-21T11:02:00Z">
              <w:r w:rsidRPr="006D0CDE" w:rsidDel="0046108D">
                <w:rPr>
                  <w:rFonts w:ascii="Calibri Light" w:hAnsi="Calibri Light"/>
                  <w:sz w:val="16"/>
                  <w:szCs w:val="16"/>
                </w:rPr>
                <w:delText>PD 6472:1974-Guide to specifying the quality of building mortars</w:delText>
              </w:r>
            </w:del>
            <w:ins w:id="1640" w:author="Ashan Senel Asmone" w:date="2016-03-21T11:02:00Z">
              <w:r w:rsidR="0046108D">
                <w:rPr>
                  <w:rFonts w:ascii="Calibri Light" w:hAnsi="Calibri Light"/>
                  <w:sz w:val="16"/>
                  <w:szCs w:val="16"/>
                </w:rPr>
                <w:t>PD 6678:2005 Guide to the specification of masonry mortar</w:t>
              </w:r>
            </w:ins>
          </w:p>
          <w:p w14:paraId="2F2809CB" w14:textId="77777777" w:rsidR="006D0CDE" w:rsidRPr="006D0CDE" w:rsidRDefault="006D0CDE" w:rsidP="006D0CDE">
            <w:pPr>
              <w:spacing w:after="120"/>
              <w:rPr>
                <w:rFonts w:ascii="Calibri Light" w:hAnsi="Calibri Light"/>
                <w:sz w:val="16"/>
                <w:szCs w:val="16"/>
              </w:rPr>
            </w:pPr>
            <w:del w:id="1641" w:author="Ashan Senel Asmone" w:date="2016-03-21T11:03:00Z">
              <w:r w:rsidRPr="006D0CDE" w:rsidDel="0046108D">
                <w:rPr>
                  <w:rFonts w:ascii="Calibri Light" w:hAnsi="Calibri Light"/>
                  <w:sz w:val="16"/>
                  <w:szCs w:val="16"/>
                </w:rPr>
                <w:delText>BS EN 480-1:1998-Admixtures for concrete, mortar and grout. Test methods. Reference concrete and reference mortar for testing</w:delText>
              </w:r>
            </w:del>
            <w:ins w:id="1642" w:author="Ashan Senel Asmone" w:date="2016-03-21T11:03:00Z">
              <w:r w:rsidR="0046108D">
                <w:rPr>
                  <w:rFonts w:ascii="Calibri Light" w:hAnsi="Calibri Light"/>
                  <w:sz w:val="16"/>
                  <w:szCs w:val="16"/>
                </w:rPr>
                <w:t>BS EN 480-1:2014 Admixtures for concrete, mortar and grout. Test methods. Reference concrete and reference mortar for testing</w:t>
              </w:r>
            </w:ins>
          </w:p>
          <w:p w14:paraId="2E0C84AB" w14:textId="77777777" w:rsidR="006D0CDE" w:rsidRPr="006D0CDE" w:rsidRDefault="006D0CDE" w:rsidP="006D0CDE">
            <w:pPr>
              <w:spacing w:after="120"/>
              <w:rPr>
                <w:rFonts w:ascii="Calibri Light" w:hAnsi="Calibri Light"/>
                <w:sz w:val="16"/>
                <w:szCs w:val="16"/>
              </w:rPr>
            </w:pPr>
            <w:del w:id="1643" w:author="Ashan Senel Asmone" w:date="2016-03-21T11:03:00Z">
              <w:r w:rsidRPr="006D0CDE" w:rsidDel="0046108D">
                <w:rPr>
                  <w:rFonts w:ascii="Calibri Light" w:hAnsi="Calibri Light"/>
                  <w:sz w:val="16"/>
                  <w:szCs w:val="16"/>
                </w:rPr>
                <w:delText>BS EN 480-2:1997-Admixtures for concrete, mortar and grout. Test methods. Determination of setting time</w:delText>
              </w:r>
            </w:del>
            <w:ins w:id="1644" w:author="Ashan Senel Asmone" w:date="2016-03-21T11:03:00Z">
              <w:r w:rsidR="0046108D">
                <w:rPr>
                  <w:rFonts w:ascii="Calibri Light" w:hAnsi="Calibri Light"/>
                  <w:sz w:val="16"/>
                  <w:szCs w:val="16"/>
                </w:rPr>
                <w:t>BS EN 480-2:2006 Admixtures for concrete, mortar and grout. Test methods. Determination of setting time</w:t>
              </w:r>
            </w:ins>
          </w:p>
          <w:p w14:paraId="314A5862" w14:textId="77777777" w:rsidR="006D0CDE" w:rsidRPr="006D0CDE" w:rsidRDefault="006D0CDE" w:rsidP="006D0CDE">
            <w:pPr>
              <w:spacing w:after="120"/>
              <w:rPr>
                <w:rFonts w:ascii="Calibri Light" w:hAnsi="Calibri Light"/>
                <w:sz w:val="16"/>
                <w:szCs w:val="16"/>
              </w:rPr>
            </w:pPr>
            <w:del w:id="1645" w:author="Ashan Senel Asmone" w:date="2016-03-21T11:04:00Z">
              <w:r w:rsidRPr="006D0CDE" w:rsidDel="0046108D">
                <w:rPr>
                  <w:rFonts w:ascii="Calibri Light" w:hAnsi="Calibri Light"/>
                  <w:sz w:val="16"/>
                  <w:szCs w:val="16"/>
                </w:rPr>
                <w:delText>BS EN 480-4:1997-Admixtures for concrete, mortar and grout. Test methods. Determination of bleeding of concrete</w:delText>
              </w:r>
            </w:del>
            <w:ins w:id="1646" w:author="Ashan Senel Asmone" w:date="2016-03-21T11:04:00Z">
              <w:r w:rsidR="0046108D">
                <w:rPr>
                  <w:rFonts w:ascii="Calibri Light" w:hAnsi="Calibri Light"/>
                  <w:sz w:val="16"/>
                  <w:szCs w:val="16"/>
                </w:rPr>
                <w:t>BS EN 480-4:2005 Admixtures for concrete, mortar and grout. Test methods. Determination of bleeding of concrete</w:t>
              </w:r>
            </w:ins>
          </w:p>
          <w:p w14:paraId="0C2D6D4A" w14:textId="77777777" w:rsidR="006D0CDE" w:rsidRPr="006D0CDE" w:rsidRDefault="006D0CDE" w:rsidP="006D0CDE">
            <w:pPr>
              <w:spacing w:after="120"/>
              <w:rPr>
                <w:rFonts w:ascii="Calibri Light" w:hAnsi="Calibri Light"/>
                <w:sz w:val="16"/>
                <w:szCs w:val="16"/>
              </w:rPr>
            </w:pPr>
            <w:del w:id="1647" w:author="Ashan Senel Asmone" w:date="2016-03-21T11:04:00Z">
              <w:r w:rsidRPr="006D0CDE" w:rsidDel="0046108D">
                <w:rPr>
                  <w:rFonts w:ascii="Calibri Light" w:hAnsi="Calibri Light"/>
                  <w:sz w:val="16"/>
                  <w:szCs w:val="16"/>
                </w:rPr>
                <w:delText>BS EN 480-5:1997-Admixtures for concrete, mortar and grout. Test methods. Determination of capillary absorption</w:delText>
              </w:r>
            </w:del>
            <w:ins w:id="1648" w:author="Ashan Senel Asmone" w:date="2016-03-21T11:04:00Z">
              <w:r w:rsidR="0046108D">
                <w:rPr>
                  <w:rFonts w:ascii="Calibri Light" w:hAnsi="Calibri Light"/>
                  <w:sz w:val="16"/>
                  <w:szCs w:val="16"/>
                </w:rPr>
                <w:t>BS EN 480-5:2005 Admixtures for concrete, mortar and grout. Test methods. Determination of capillary absorption</w:t>
              </w:r>
            </w:ins>
          </w:p>
          <w:p w14:paraId="45C66083" w14:textId="77777777" w:rsidR="006D0CDE" w:rsidRPr="006D0CDE" w:rsidRDefault="006D0CDE" w:rsidP="006D0CDE">
            <w:pPr>
              <w:spacing w:after="120"/>
              <w:rPr>
                <w:rFonts w:ascii="Calibri Light" w:hAnsi="Calibri Light"/>
                <w:sz w:val="16"/>
                <w:szCs w:val="16"/>
              </w:rPr>
            </w:pPr>
            <w:del w:id="1649" w:author="Ashan Senel Asmone" w:date="2016-03-21T11:04:00Z">
              <w:r w:rsidRPr="006D0CDE" w:rsidDel="0046108D">
                <w:rPr>
                  <w:rFonts w:ascii="Calibri Light" w:hAnsi="Calibri Light"/>
                  <w:sz w:val="16"/>
                  <w:szCs w:val="16"/>
                </w:rPr>
                <w:delText>BS EN 480-6:1997-Admixtures for concrete, mortar and grout. Test methods. Infrared analysis</w:delText>
              </w:r>
            </w:del>
            <w:ins w:id="1650" w:author="Ashan Senel Asmone" w:date="2016-03-21T11:04:00Z">
              <w:r w:rsidR="0046108D">
                <w:rPr>
                  <w:rFonts w:ascii="Calibri Light" w:hAnsi="Calibri Light"/>
                  <w:sz w:val="16"/>
                  <w:szCs w:val="16"/>
                </w:rPr>
                <w:t>BS EN 480-6:2005 Admixtures for concrete, mortar and grout. Test methods. Infrared analysis</w:t>
              </w:r>
            </w:ins>
          </w:p>
          <w:p w14:paraId="66715702" w14:textId="77777777" w:rsidR="006D0CDE" w:rsidRPr="006D0CDE" w:rsidRDefault="006D0CDE" w:rsidP="006D0CDE">
            <w:pPr>
              <w:spacing w:after="120"/>
              <w:rPr>
                <w:rFonts w:ascii="Calibri Light" w:hAnsi="Calibri Light"/>
                <w:sz w:val="16"/>
                <w:szCs w:val="16"/>
              </w:rPr>
            </w:pPr>
            <w:del w:id="1651" w:author="Ashan Senel Asmone" w:date="2016-03-21T11:05:00Z">
              <w:r w:rsidRPr="006D0CDE" w:rsidDel="0046108D">
                <w:rPr>
                  <w:rFonts w:ascii="Calibri Light" w:hAnsi="Calibri Light"/>
                  <w:sz w:val="16"/>
                  <w:szCs w:val="16"/>
                </w:rPr>
                <w:delText>BS EN 480-8:1997-Admixtures for concrete, mortar and grout. Test methods. Determination of the conventional dry material content</w:delText>
              </w:r>
            </w:del>
            <w:ins w:id="1652" w:author="Ashan Senel Asmone" w:date="2016-03-21T11:05:00Z">
              <w:r w:rsidR="0046108D">
                <w:rPr>
                  <w:rFonts w:ascii="Calibri Light" w:hAnsi="Calibri Light"/>
                  <w:sz w:val="16"/>
                  <w:szCs w:val="16"/>
                </w:rPr>
                <w:t>BS EN 480-8:2012 Admixtures for concrete, mortar and grout. Test methods. Determination of the conventional dry material content</w:t>
              </w:r>
            </w:ins>
          </w:p>
          <w:p w14:paraId="2523C444" w14:textId="77777777" w:rsidR="006D0CDE" w:rsidRPr="006D0CDE" w:rsidRDefault="006D0CDE" w:rsidP="006D0CDE">
            <w:pPr>
              <w:spacing w:after="120"/>
              <w:rPr>
                <w:rFonts w:ascii="Calibri Light" w:hAnsi="Calibri Light"/>
                <w:sz w:val="16"/>
                <w:szCs w:val="16"/>
              </w:rPr>
            </w:pPr>
            <w:del w:id="1653" w:author="Ashan Senel Asmone" w:date="2016-03-21T11:05:00Z">
              <w:r w:rsidRPr="006D0CDE" w:rsidDel="0046108D">
                <w:rPr>
                  <w:rFonts w:ascii="Calibri Light" w:hAnsi="Calibri Light"/>
                  <w:sz w:val="16"/>
                  <w:szCs w:val="16"/>
                </w:rPr>
                <w:delText>BS EN 480-10:1997-Admixtures for concrete, mortar and grout. Test methods. Determination of water soluble chloride content</w:delText>
              </w:r>
            </w:del>
            <w:ins w:id="1654" w:author="Ashan Senel Asmone" w:date="2016-03-21T11:05:00Z">
              <w:r w:rsidR="0046108D">
                <w:rPr>
                  <w:rFonts w:ascii="Calibri Light" w:hAnsi="Calibri Light"/>
                  <w:sz w:val="16"/>
                  <w:szCs w:val="16"/>
                </w:rPr>
                <w:t>BS EN 480-10:2009 Admixtures for concrete, mortar and grout. Test methods. Determination of water soluble chloride content</w:t>
              </w:r>
            </w:ins>
          </w:p>
          <w:p w14:paraId="682D24B1" w14:textId="77777777" w:rsidR="006D0CDE" w:rsidRPr="006D0CDE" w:rsidRDefault="006D0CDE" w:rsidP="006D0CDE">
            <w:pPr>
              <w:spacing w:after="120"/>
              <w:rPr>
                <w:rFonts w:ascii="Calibri Light" w:hAnsi="Calibri Light"/>
                <w:sz w:val="16"/>
                <w:szCs w:val="16"/>
              </w:rPr>
            </w:pPr>
            <w:del w:id="1655" w:author="Ashan Senel Asmone" w:date="2016-03-21T11:05:00Z">
              <w:r w:rsidRPr="006D0CDE" w:rsidDel="0046108D">
                <w:rPr>
                  <w:rFonts w:ascii="Calibri Light" w:hAnsi="Calibri Light"/>
                  <w:sz w:val="16"/>
                  <w:szCs w:val="16"/>
                </w:rPr>
                <w:delText>BS EN 480-11:1999-Admixtures for concrete, mortar and grout. Test methods. Determination of air void characteristics in hardened concrete</w:delText>
              </w:r>
            </w:del>
            <w:ins w:id="1656" w:author="Ashan Senel Asmone" w:date="2016-03-21T11:05:00Z">
              <w:r w:rsidR="0046108D">
                <w:rPr>
                  <w:rFonts w:ascii="Calibri Light" w:hAnsi="Calibri Light"/>
                  <w:sz w:val="16"/>
                  <w:szCs w:val="16"/>
                </w:rPr>
                <w:t>BS EN 480-11:2005 Admixtures for concrete, mortar and grout. Test methods. Determination of air void characteristics in hardened concrete</w:t>
              </w:r>
            </w:ins>
          </w:p>
          <w:p w14:paraId="26E578CA" w14:textId="77777777" w:rsidR="006D0CDE" w:rsidRPr="006D0CDE" w:rsidRDefault="006D0CDE" w:rsidP="006D0CDE">
            <w:pPr>
              <w:spacing w:after="120"/>
              <w:rPr>
                <w:rFonts w:ascii="Calibri Light" w:hAnsi="Calibri Light"/>
                <w:sz w:val="16"/>
                <w:szCs w:val="16"/>
              </w:rPr>
            </w:pPr>
            <w:del w:id="1657" w:author="Ashan Senel Asmone" w:date="2016-03-21T11:06:00Z">
              <w:r w:rsidRPr="006D0CDE" w:rsidDel="0046108D">
                <w:rPr>
                  <w:rFonts w:ascii="Calibri Light" w:hAnsi="Calibri Light"/>
                  <w:sz w:val="16"/>
                  <w:szCs w:val="16"/>
                </w:rPr>
                <w:delText>BS EN 480-12:1998-Admixtures for concrete, mortar and grout. Test methods. Determination of the alkali content of admixtures</w:delText>
              </w:r>
            </w:del>
            <w:ins w:id="1658" w:author="Ashan Senel Asmone" w:date="2016-03-21T11:06:00Z">
              <w:r w:rsidR="0046108D">
                <w:rPr>
                  <w:rFonts w:ascii="Calibri Light" w:hAnsi="Calibri Light"/>
                  <w:sz w:val="16"/>
                  <w:szCs w:val="16"/>
                </w:rPr>
                <w:t>BS EN 480-12:2005 Admixtures for concrete, mortar and grout. Test methods. Determination of the alkali content of admixtures</w:t>
              </w:r>
            </w:ins>
          </w:p>
          <w:p w14:paraId="4C5792BB" w14:textId="77777777" w:rsidR="006D0CDE" w:rsidRPr="006D0CDE" w:rsidRDefault="006D0CDE" w:rsidP="006D0CDE">
            <w:pPr>
              <w:spacing w:after="120"/>
              <w:rPr>
                <w:rFonts w:ascii="Calibri Light" w:hAnsi="Calibri Light"/>
                <w:sz w:val="16"/>
                <w:szCs w:val="16"/>
              </w:rPr>
            </w:pPr>
            <w:del w:id="1659" w:author="Ashan Senel Asmone" w:date="2016-03-21T11:06:00Z">
              <w:r w:rsidRPr="006D0CDE" w:rsidDel="0046108D">
                <w:rPr>
                  <w:rFonts w:ascii="Calibri Light" w:hAnsi="Calibri Light"/>
                  <w:sz w:val="16"/>
                  <w:szCs w:val="16"/>
                </w:rPr>
                <w:delText>BS EN 934-2:2001-Admixtures for concrete, mortar and grout. Concrete admixtures. Definitions, requirements, conformity, marking and labelling</w:delText>
              </w:r>
            </w:del>
            <w:ins w:id="1660" w:author="Ashan Senel Asmone" w:date="2016-03-21T11:06:00Z">
              <w:r w:rsidR="0046108D">
                <w:rPr>
                  <w:rFonts w:ascii="Calibri Light" w:hAnsi="Calibri Light"/>
                  <w:sz w:val="16"/>
                  <w:szCs w:val="16"/>
                </w:rPr>
                <w:t>BS EN 934-2:2009+A1:2012 Admixtures for concrete, mortar and grout. Concrete admixtures. Definitions, requirements, conformity, marking and labelling</w:t>
              </w:r>
            </w:ins>
          </w:p>
          <w:p w14:paraId="56A4F65C" w14:textId="77777777" w:rsidR="006D0CDE" w:rsidRPr="006D0CDE" w:rsidRDefault="006D0CDE" w:rsidP="006D0CDE">
            <w:pPr>
              <w:spacing w:after="120"/>
              <w:rPr>
                <w:rFonts w:ascii="Calibri Light" w:hAnsi="Calibri Light"/>
                <w:sz w:val="16"/>
                <w:szCs w:val="16"/>
              </w:rPr>
            </w:pPr>
            <w:del w:id="1661" w:author="Ashan Senel Asmone" w:date="2016-03-21T11:06:00Z">
              <w:r w:rsidRPr="006D0CDE" w:rsidDel="0046108D">
                <w:rPr>
                  <w:rFonts w:ascii="Calibri Light" w:hAnsi="Calibri Light"/>
                  <w:sz w:val="16"/>
                  <w:szCs w:val="16"/>
                </w:rPr>
                <w:delText>BS EN 934-6:2001-Admixtures for concrete, mortar and grout. Sampling, conformity control and evaluation of conformity</w:delText>
              </w:r>
            </w:del>
            <w:ins w:id="1662" w:author="Ashan Senel Asmone" w:date="2016-03-21T11:06:00Z">
              <w:del w:id="1663" w:author="Jing Kai Toh" w:date="2016-05-12T17:04:00Z">
                <w:r w:rsidR="0046108D" w:rsidDel="0010274C">
                  <w:rPr>
                    <w:rFonts w:ascii="Calibri Light" w:hAnsi="Calibri Light"/>
                    <w:sz w:val="16"/>
                    <w:szCs w:val="16"/>
                  </w:rPr>
                  <w:delText>BS EN 934-6:2001 Admixtures for concrete, mortar and grout. Sampling, conformity control and evaluation of conformity</w:delText>
                </w:r>
              </w:del>
            </w:ins>
            <w:ins w:id="1664" w:author="Jing Kai Toh" w:date="2016-05-12T17:04:00Z">
              <w:r w:rsidR="0010274C">
                <w:rPr>
                  <w:rFonts w:ascii="Calibri Light" w:hAnsi="Calibri Light"/>
                  <w:sz w:val="16"/>
                  <w:szCs w:val="16"/>
                </w:rPr>
                <w:t>BS EN 934-6:2001 Admixtures for concrete, mortar and grout. Sampling, conformity control and evaluation of conformity</w:t>
              </w:r>
            </w:ins>
          </w:p>
          <w:p w14:paraId="118C0CE1" w14:textId="77777777" w:rsidR="006D0CDE" w:rsidRPr="006D0CDE" w:rsidRDefault="006D0CDE" w:rsidP="006D0CDE">
            <w:pPr>
              <w:spacing w:after="120"/>
              <w:rPr>
                <w:rFonts w:ascii="Calibri Light" w:hAnsi="Calibri Light"/>
                <w:sz w:val="16"/>
                <w:szCs w:val="16"/>
              </w:rPr>
            </w:pPr>
            <w:del w:id="1665" w:author="Ashan Senel Asmone" w:date="2016-03-21T11:07:00Z">
              <w:r w:rsidRPr="006D0CDE" w:rsidDel="0046108D">
                <w:rPr>
                  <w:rFonts w:ascii="Calibri Light" w:hAnsi="Calibri Light"/>
                  <w:sz w:val="16"/>
                  <w:szCs w:val="16"/>
                </w:rPr>
                <w:delText>BS 4887:1973-Specification for mortar plasticizers</w:delText>
              </w:r>
            </w:del>
            <w:ins w:id="1666" w:author="Ashan Senel Asmone" w:date="2016-03-21T11:07:00Z">
              <w:r w:rsidR="0046108D">
                <w:rPr>
                  <w:rFonts w:ascii="Calibri Light" w:hAnsi="Calibri Light"/>
                  <w:sz w:val="16"/>
                  <w:szCs w:val="16"/>
                </w:rPr>
                <w:t>BS EN 934-3:2009+A1:2012 Admixtures for concrete, mortar and grout. Admixtures for masonry mortar. Definitions, requirements, conformity and marking and labelling</w:t>
              </w:r>
            </w:ins>
          </w:p>
          <w:p w14:paraId="44D6C4F7" w14:textId="77777777" w:rsidR="006D0CDE" w:rsidRPr="006D0CDE" w:rsidRDefault="006D0CDE" w:rsidP="006D0CDE">
            <w:pPr>
              <w:spacing w:after="120"/>
              <w:rPr>
                <w:rFonts w:ascii="Calibri Light" w:hAnsi="Calibri Light"/>
                <w:sz w:val="16"/>
                <w:szCs w:val="16"/>
              </w:rPr>
            </w:pPr>
            <w:del w:id="1667" w:author="Ashan Senel Asmone" w:date="2016-03-21T11:08:00Z">
              <w:r w:rsidRPr="006D0CDE" w:rsidDel="0046108D">
                <w:rPr>
                  <w:rFonts w:ascii="Calibri Light" w:hAnsi="Calibri Light"/>
                  <w:sz w:val="16"/>
                  <w:szCs w:val="16"/>
                </w:rPr>
                <w:delText>BS EN 934-2:1998-Admixtures for concrete, mortar and grout. Concrete admixtures. Definitions and requirements</w:delText>
              </w:r>
            </w:del>
            <w:ins w:id="1668" w:author="Ashan Senel Asmone" w:date="2016-03-21T11:08:00Z">
              <w:r w:rsidR="0046108D">
                <w:rPr>
                  <w:rFonts w:ascii="Calibri Light" w:hAnsi="Calibri Light"/>
                  <w:sz w:val="16"/>
                  <w:szCs w:val="16"/>
                </w:rPr>
                <w:t>BS EN 934-2:2009+A1:2012 Admixtures for concrete, mortar and grout. Concrete admixtures. Definitions, requirements, conformity, marking and labelling</w:t>
              </w:r>
            </w:ins>
          </w:p>
          <w:p w14:paraId="7E4F1E87" w14:textId="77777777" w:rsidR="006D0CDE" w:rsidRPr="006D0CDE" w:rsidRDefault="006D0CDE" w:rsidP="006D0CDE">
            <w:pPr>
              <w:spacing w:after="120"/>
              <w:rPr>
                <w:rFonts w:ascii="Calibri Light" w:hAnsi="Calibri Light"/>
                <w:sz w:val="16"/>
                <w:szCs w:val="16"/>
              </w:rPr>
            </w:pPr>
            <w:del w:id="1669" w:author="Ashan Senel Asmone" w:date="2016-03-21T11:08:00Z">
              <w:r w:rsidRPr="006D0CDE" w:rsidDel="00244900">
                <w:rPr>
                  <w:rFonts w:ascii="Calibri Light" w:hAnsi="Calibri Light"/>
                  <w:sz w:val="16"/>
                  <w:szCs w:val="16"/>
                </w:rPr>
                <w:delText>BS EN 934-6:2000-Admixtures for concrete, mortar and grout. Sampling, conformity control, evaluation of conformity, marking and labelling</w:delText>
              </w:r>
            </w:del>
            <w:ins w:id="1670" w:author="Ashan Senel Asmone" w:date="2016-03-21T11:08:00Z">
              <w:del w:id="1671" w:author="Jing Kai Toh" w:date="2016-05-12T17:04:00Z">
                <w:r w:rsidR="00244900" w:rsidDel="0010274C">
                  <w:rPr>
                    <w:rFonts w:ascii="Calibri Light" w:hAnsi="Calibri Light"/>
                    <w:sz w:val="16"/>
                    <w:szCs w:val="16"/>
                  </w:rPr>
                  <w:delText>BS EN 934-6:2001 Admixtures for concrete, mortar and grout. Sampling, conformity control and evaluation of conformity</w:delText>
                </w:r>
              </w:del>
            </w:ins>
            <w:ins w:id="1672" w:author="Jing Kai Toh" w:date="2016-05-12T17:04:00Z">
              <w:r w:rsidR="0010274C">
                <w:rPr>
                  <w:rFonts w:ascii="Calibri Light" w:hAnsi="Calibri Light"/>
                  <w:sz w:val="16"/>
                  <w:szCs w:val="16"/>
                </w:rPr>
                <w:t>BS EN 934-6:2001 Admixtures for concrete, mortar and grout. Sampling, conformity control and evaluation of conformity</w:t>
              </w:r>
            </w:ins>
            <w:ins w:id="1673" w:author="Ashan Senel Asmone" w:date="2016-03-21T11:08:00Z">
              <w:r w:rsidR="00244900">
                <w:rPr>
                  <w:rFonts w:ascii="Calibri Light" w:hAnsi="Calibri Light"/>
                  <w:sz w:val="16"/>
                  <w:szCs w:val="16"/>
                </w:rPr>
                <w:t xml:space="preserve"> </w:t>
              </w:r>
            </w:ins>
          </w:p>
          <w:p w14:paraId="3C532957" w14:textId="77777777" w:rsidR="006D0CDE" w:rsidRPr="006D0CDE" w:rsidRDefault="006D0CDE" w:rsidP="006D0CDE">
            <w:pPr>
              <w:spacing w:after="120"/>
              <w:rPr>
                <w:rFonts w:ascii="Calibri Light" w:hAnsi="Calibri Light"/>
                <w:sz w:val="16"/>
                <w:szCs w:val="16"/>
              </w:rPr>
            </w:pPr>
            <w:r w:rsidRPr="006D0CDE">
              <w:rPr>
                <w:rFonts w:ascii="Calibri Light" w:hAnsi="Calibri Light"/>
                <w:sz w:val="16"/>
                <w:szCs w:val="16"/>
              </w:rPr>
              <w:t> </w:t>
            </w:r>
          </w:p>
          <w:p w14:paraId="5D65B1AA"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Reinforcement</w:t>
            </w:r>
          </w:p>
          <w:p w14:paraId="215DB667" w14:textId="77777777" w:rsidR="006D0CDE" w:rsidRPr="006D0CDE" w:rsidRDefault="006D0CDE" w:rsidP="006D0CDE">
            <w:pPr>
              <w:spacing w:after="120"/>
              <w:rPr>
                <w:rFonts w:ascii="Calibri Light" w:hAnsi="Calibri Light"/>
                <w:sz w:val="16"/>
                <w:szCs w:val="16"/>
              </w:rPr>
            </w:pPr>
            <w:del w:id="1674" w:author="Ashan Senel Asmone" w:date="2016-03-21T11:10:00Z">
              <w:r w:rsidRPr="006D0CDE" w:rsidDel="00244900">
                <w:rPr>
                  <w:rFonts w:ascii="Calibri Light" w:hAnsi="Calibri Light"/>
                  <w:sz w:val="16"/>
                  <w:szCs w:val="16"/>
                </w:rPr>
                <w:delText>BS 4449:1997 Specification for carbon steel bars for the reinforcement of concrete</w:delText>
              </w:r>
            </w:del>
            <w:ins w:id="1675" w:author="Ashan Senel Asmone" w:date="2016-03-21T11:10:00Z">
              <w:r w:rsidR="00244900">
                <w:rPr>
                  <w:rFonts w:ascii="Calibri Light" w:hAnsi="Calibri Light"/>
                  <w:sz w:val="16"/>
                  <w:szCs w:val="16"/>
                </w:rPr>
                <w:t>BS 4449:2005+A2:2009 Steel for the reinforcement of concrete. Weldable reinforcing steel. Bar, coil and decoiled product. Specification</w:t>
              </w:r>
            </w:ins>
          </w:p>
          <w:p w14:paraId="232B599F" w14:textId="77777777" w:rsidR="006D0CDE" w:rsidRPr="006D0CDE" w:rsidRDefault="006D0CDE" w:rsidP="006D0CDE">
            <w:pPr>
              <w:spacing w:after="120"/>
              <w:rPr>
                <w:rFonts w:ascii="Calibri Light" w:hAnsi="Calibri Light"/>
                <w:sz w:val="16"/>
                <w:szCs w:val="16"/>
              </w:rPr>
            </w:pPr>
            <w:del w:id="1676" w:author="Ashan Senel Asmone" w:date="2016-03-21T11:10:00Z">
              <w:r w:rsidRPr="006D0CDE" w:rsidDel="00244900">
                <w:rPr>
                  <w:rFonts w:ascii="Calibri Light" w:hAnsi="Calibri Light"/>
                  <w:sz w:val="16"/>
                  <w:szCs w:val="16"/>
                </w:rPr>
                <w:delText>BS 4482:1985 Specification for cold reduced steel wire for the reinforcement of concrete</w:delText>
              </w:r>
            </w:del>
            <w:ins w:id="1677" w:author="Ashan Senel Asmone" w:date="2016-03-21T11:10:00Z">
              <w:r w:rsidR="00244900">
                <w:rPr>
                  <w:rFonts w:ascii="Calibri Light" w:hAnsi="Calibri Light"/>
                  <w:sz w:val="16"/>
                  <w:szCs w:val="16"/>
                </w:rPr>
                <w:t>BS 4482:2005 Steel wire for the reinforcement of concrete products. Specification</w:t>
              </w:r>
            </w:ins>
          </w:p>
          <w:p w14:paraId="5119F82F" w14:textId="77777777" w:rsidR="006D0CDE" w:rsidRPr="006D0CDE" w:rsidRDefault="006D0CDE" w:rsidP="006D0CDE">
            <w:pPr>
              <w:spacing w:after="120"/>
              <w:rPr>
                <w:rFonts w:ascii="Calibri Light" w:hAnsi="Calibri Light"/>
                <w:sz w:val="16"/>
                <w:szCs w:val="16"/>
              </w:rPr>
            </w:pPr>
            <w:del w:id="1678" w:author="Ashan Senel Asmone" w:date="2016-03-21T11:11:00Z">
              <w:r w:rsidRPr="006D0CDE" w:rsidDel="00244900">
                <w:rPr>
                  <w:rFonts w:ascii="Calibri Light" w:hAnsi="Calibri Light"/>
                  <w:sz w:val="16"/>
                  <w:szCs w:val="16"/>
                </w:rPr>
                <w:delText>BS 4483:1998 Steel fabric for the reinforcement of concrete</w:delText>
              </w:r>
            </w:del>
            <w:ins w:id="1679" w:author="Ashan Senel Asmone" w:date="2016-03-21T11:11:00Z">
              <w:r w:rsidR="00244900">
                <w:rPr>
                  <w:rFonts w:ascii="Calibri Light" w:hAnsi="Calibri Light"/>
                  <w:sz w:val="16"/>
                  <w:szCs w:val="16"/>
                </w:rPr>
                <w:t>BS 4483:2005 Steel fabric for the reinforcement of concrete. Specification</w:t>
              </w:r>
            </w:ins>
          </w:p>
          <w:p w14:paraId="6C531197" w14:textId="77777777" w:rsidR="006D0CDE" w:rsidRPr="006D0CDE" w:rsidRDefault="006D0CDE" w:rsidP="006D0CDE">
            <w:pPr>
              <w:spacing w:after="120"/>
              <w:rPr>
                <w:rFonts w:ascii="Calibri Light" w:hAnsi="Calibri Light"/>
                <w:sz w:val="16"/>
                <w:szCs w:val="16"/>
              </w:rPr>
            </w:pPr>
            <w:del w:id="1680" w:author="Ashan Senel Asmone" w:date="2016-03-21T11:11:00Z">
              <w:r w:rsidRPr="006D0CDE" w:rsidDel="00244900">
                <w:rPr>
                  <w:rFonts w:ascii="Calibri Light" w:hAnsi="Calibri Light"/>
                  <w:sz w:val="16"/>
                  <w:szCs w:val="16"/>
                </w:rPr>
                <w:delText>BS 6744:2001 Stainless steel bars for the reinforcement of and use in concrete. Requirements and test methods</w:delText>
              </w:r>
            </w:del>
            <w:ins w:id="1681" w:author="Ashan Senel Asmone" w:date="2016-03-21T11:11:00Z">
              <w:r w:rsidR="00244900">
                <w:rPr>
                  <w:rFonts w:ascii="Calibri Light" w:hAnsi="Calibri Light"/>
                  <w:sz w:val="16"/>
                  <w:szCs w:val="16"/>
                </w:rPr>
                <w:t>BS 6744:2001+A2:2009 Stainless steel bars for the reinforcement of and use in concrete. Requirements and test methods</w:t>
              </w:r>
            </w:ins>
          </w:p>
          <w:p w14:paraId="49D6CAFC" w14:textId="77777777" w:rsidR="00570413" w:rsidRPr="004F3C8C" w:rsidRDefault="00570413" w:rsidP="00570413">
            <w:pPr>
              <w:spacing w:after="120"/>
              <w:rPr>
                <w:rFonts w:ascii="Calibri Light" w:hAnsi="Calibri Light"/>
                <w:sz w:val="16"/>
                <w:szCs w:val="16"/>
                <w:lang w:val="en-US"/>
              </w:rPr>
            </w:pPr>
          </w:p>
        </w:tc>
      </w:tr>
      <w:tr w:rsidR="00570413" w:rsidRPr="004F3C8C" w14:paraId="294C87A1" w14:textId="77777777" w:rsidTr="00570413">
        <w:tc>
          <w:tcPr>
            <w:tcW w:w="685" w:type="dxa"/>
          </w:tcPr>
          <w:p w14:paraId="448D33E0"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780BF55C"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Concrete</w:t>
            </w:r>
          </w:p>
          <w:p w14:paraId="7DD0B438" w14:textId="77777777" w:rsidR="006D0CDE" w:rsidRPr="006D0CDE" w:rsidRDefault="006D0CDE" w:rsidP="006D0CDE">
            <w:pPr>
              <w:spacing w:after="120"/>
              <w:rPr>
                <w:rFonts w:ascii="Calibri Light" w:hAnsi="Calibri Light"/>
                <w:sz w:val="16"/>
                <w:szCs w:val="16"/>
              </w:rPr>
            </w:pPr>
            <w:del w:id="1682" w:author="Ashan Senel Asmone" w:date="2016-03-21T11:16:00Z">
              <w:r w:rsidRPr="006D0CDE" w:rsidDel="00ED4BC6">
                <w:rPr>
                  <w:rFonts w:ascii="Calibri Light" w:hAnsi="Calibri Light"/>
                  <w:sz w:val="16"/>
                  <w:szCs w:val="16"/>
                </w:rPr>
                <w:delText>ASTM C150-00 Standard Specification for Portland Cement</w:delText>
              </w:r>
            </w:del>
            <w:ins w:id="1683" w:author="Ashan Senel Asmone" w:date="2016-03-21T16:00:00Z">
              <w:r w:rsidR="00891260">
                <w:rPr>
                  <w:rFonts w:ascii="Calibri Light" w:hAnsi="Calibri Light"/>
                  <w:sz w:val="16"/>
                  <w:szCs w:val="16"/>
                </w:rPr>
                <w:t>ASTM C150 / C150M - 15 Standard Specification for Portland Cement</w:t>
              </w:r>
            </w:ins>
            <w:ins w:id="1684" w:author="Ashan Senel Asmone" w:date="2016-03-21T11:16:00Z">
              <w:r w:rsidR="00ED4BC6">
                <w:rPr>
                  <w:rFonts w:ascii="Calibri Light" w:hAnsi="Calibri Light"/>
                  <w:sz w:val="16"/>
                  <w:szCs w:val="16"/>
                </w:rPr>
                <w:t>ASTM C150 / C150M - 15 Standard Specification for Portland Cement</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1685" w:author="Ashan Senel Asmone" w:date="2016-03-21T11:15:00Z">
              <w:r w:rsidRPr="006D0CDE" w:rsidDel="00ED4BC6">
                <w:rPr>
                  <w:rFonts w:ascii="Calibri Light" w:hAnsi="Calibri Light"/>
                  <w:sz w:val="16"/>
                  <w:szCs w:val="16"/>
                </w:rPr>
                <w:delText>ASTM C33-01 Standard Specification for Concrete Aggregates</w:delText>
              </w:r>
            </w:del>
            <w:ins w:id="1686" w:author="Ashan Senel Asmone" w:date="2016-03-21T11:15:00Z">
              <w:r w:rsidR="00ED4BC6">
                <w:rPr>
                  <w:rFonts w:ascii="Calibri Light" w:hAnsi="Calibri Light"/>
                  <w:sz w:val="16"/>
                  <w:szCs w:val="16"/>
                </w:rPr>
                <w:t>ASTM C33 / C33M - 13 Standard Specification for Concrete Aggregates</w:t>
              </w:r>
            </w:ins>
          </w:p>
          <w:p w14:paraId="4A9EB477" w14:textId="77777777" w:rsidR="006D0CDE" w:rsidRPr="006D0CDE" w:rsidRDefault="006D0CDE" w:rsidP="006D0CDE">
            <w:pPr>
              <w:spacing w:after="120"/>
              <w:rPr>
                <w:rFonts w:ascii="Calibri Light" w:hAnsi="Calibri Light"/>
                <w:sz w:val="16"/>
                <w:szCs w:val="16"/>
              </w:rPr>
            </w:pPr>
            <w:del w:id="1687" w:author="Ashan Senel Asmone" w:date="2016-03-21T11:18:00Z">
              <w:r w:rsidRPr="006D0CDE" w:rsidDel="00ED4BC6">
                <w:rPr>
                  <w:rFonts w:ascii="Calibri Light" w:hAnsi="Calibri Light"/>
                  <w:sz w:val="16"/>
                  <w:szCs w:val="16"/>
                </w:rPr>
                <w:delText>C94/C94M-00e2- Standard Specification for Ready-Mixed Concrete</w:delText>
              </w:r>
            </w:del>
            <w:ins w:id="1688" w:author="Ashan Senel Asmone" w:date="2016-03-21T11:18:00Z">
              <w:r w:rsidR="00ED4BC6">
                <w:rPr>
                  <w:rFonts w:ascii="Calibri Light" w:hAnsi="Calibri Light"/>
                  <w:sz w:val="16"/>
                  <w:szCs w:val="16"/>
                </w:rPr>
                <w:t>ASTM C94 / C94M - 15b Standard Specification for Ready-Mixed Concrete</w:t>
              </w:r>
            </w:ins>
            <w:r w:rsidRPr="006D0CDE">
              <w:rPr>
                <w:rFonts w:ascii="Calibri Light" w:hAnsi="Calibri Light"/>
                <w:sz w:val="16"/>
                <w:szCs w:val="16"/>
              </w:rPr>
              <w:br/>
            </w:r>
            <w:r w:rsidRPr="006D0CDE">
              <w:rPr>
                <w:rFonts w:ascii="Calibri Light" w:hAnsi="Calibri Light"/>
                <w:sz w:val="16"/>
                <w:szCs w:val="16"/>
              </w:rPr>
              <w:br/>
            </w:r>
            <w:del w:id="1689" w:author="Ashan Senel Asmone" w:date="2016-03-21T11:18:00Z">
              <w:r w:rsidRPr="006D0CDE" w:rsidDel="00ED4BC6">
                <w:rPr>
                  <w:rFonts w:ascii="Calibri Light" w:hAnsi="Calibri Light"/>
                  <w:sz w:val="16"/>
                  <w:szCs w:val="16"/>
                </w:rPr>
                <w:delText xml:space="preserve">ASTM </w:delText>
              </w:r>
            </w:del>
            <w:del w:id="1690" w:author="Jing Kai Toh" w:date="2016-05-12T10:32:00Z">
              <w:r w:rsidRPr="006D0CDE" w:rsidDel="002030ED">
                <w:rPr>
                  <w:rFonts w:ascii="Calibri Light" w:hAnsi="Calibri Light"/>
                  <w:sz w:val="16"/>
                  <w:szCs w:val="16"/>
                </w:rPr>
                <w:delText>C597-97 Standard Test Method for Pulse Velocity</w:delText>
              </w:r>
            </w:del>
            <w:ins w:id="1691" w:author="Jing Kai Toh" w:date="2016-05-12T10:32:00Z">
              <w:r w:rsidR="002030ED">
                <w:rPr>
                  <w:rFonts w:ascii="Calibri Light" w:hAnsi="Calibri Light"/>
                  <w:sz w:val="16"/>
                  <w:szCs w:val="16"/>
                </w:rPr>
                <w:t>ASTM C597 - 09 Standard Test Method for Pulse Velocity Through Concrete</w:t>
              </w:r>
            </w:ins>
            <w:ins w:id="1692" w:author="Ashan Senel Asmone" w:date="2016-03-21T11:18:00Z">
              <w:r w:rsidR="00ED4BC6">
                <w:rPr>
                  <w:rFonts w:ascii="Calibri Light" w:hAnsi="Calibri Light"/>
                  <w:sz w:val="16"/>
                  <w:szCs w:val="16"/>
                </w:rPr>
                <w:t>ASTM C597 - 09 Standard Test Method for Pulse Velocity Through Concrete</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1693" w:author="Ashan Senel Asmone" w:date="2016-03-21T11:19:00Z">
              <w:r w:rsidRPr="006D0CDE" w:rsidDel="00ED4BC6">
                <w:rPr>
                  <w:rFonts w:ascii="Calibri Light" w:hAnsi="Calibri Light"/>
                  <w:sz w:val="16"/>
                  <w:szCs w:val="16"/>
                </w:rPr>
                <w:delText xml:space="preserve">ASTM </w:delText>
              </w:r>
            </w:del>
            <w:del w:id="1694" w:author="Jing Kai Toh" w:date="2016-05-12T10:31:00Z">
              <w:r w:rsidRPr="006D0CDE" w:rsidDel="002030ED">
                <w:rPr>
                  <w:rFonts w:ascii="Calibri Light" w:hAnsi="Calibri Light"/>
                  <w:sz w:val="16"/>
                  <w:szCs w:val="16"/>
                </w:rPr>
                <w:delText>C136-01Standard Test Method for Sieve Analysis of Fine and Coarse Aggregates</w:delText>
              </w:r>
            </w:del>
            <w:ins w:id="1695" w:author="Jing Kai Toh" w:date="2016-05-12T10:31:00Z">
              <w:r w:rsidR="002030ED">
                <w:rPr>
                  <w:rFonts w:ascii="Calibri Light" w:hAnsi="Calibri Light"/>
                  <w:sz w:val="16"/>
                  <w:szCs w:val="16"/>
                </w:rPr>
                <w:t>ASTM C136 / C136M - 14 Standard Test Method for Sieve Analysis of Fine and Coarse Aggregates</w:t>
              </w:r>
            </w:ins>
            <w:ins w:id="1696" w:author="Ashan Senel Asmone" w:date="2016-03-21T11:19:00Z">
              <w:r w:rsidR="00ED4BC6">
                <w:rPr>
                  <w:rFonts w:ascii="Calibri Light" w:hAnsi="Calibri Light"/>
                  <w:sz w:val="16"/>
                  <w:szCs w:val="16"/>
                </w:rPr>
                <w:t>ASTM C136 / C136M - 14 Standard Test Method for Sieve Analysis of Fine and Coarse Aggregates</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1697" w:author="Ashan Senel Asmone" w:date="2016-03-21T11:20:00Z">
              <w:r w:rsidRPr="006D0CDE" w:rsidDel="00ED4BC6">
                <w:rPr>
                  <w:rFonts w:ascii="Calibri Light" w:hAnsi="Calibri Light"/>
                  <w:sz w:val="16"/>
                  <w:szCs w:val="16"/>
                </w:rPr>
                <w:delText xml:space="preserve">ASTM </w:delText>
              </w:r>
            </w:del>
            <w:del w:id="1698" w:author="Jing Kai Toh" w:date="2016-05-12T10:30:00Z">
              <w:r w:rsidRPr="006D0CDE" w:rsidDel="002030ED">
                <w:rPr>
                  <w:rFonts w:ascii="Calibri Light" w:hAnsi="Calibri Light"/>
                  <w:sz w:val="16"/>
                  <w:szCs w:val="16"/>
                </w:rPr>
                <w:delText>C642-97 Standard Test Method for Density, Absorption and Voids in Hardened Concrete</w:delText>
              </w:r>
            </w:del>
            <w:ins w:id="1699" w:author="Jing Kai Toh" w:date="2016-05-12T10:30:00Z">
              <w:r w:rsidR="002030ED">
                <w:rPr>
                  <w:rFonts w:ascii="Calibri Light" w:hAnsi="Calibri Light"/>
                  <w:sz w:val="16"/>
                  <w:szCs w:val="16"/>
                </w:rPr>
                <w:t>ASTM C642 - 13 Standard Test Method for Density, Absorption, and Voids in Hardened Concrete</w:t>
              </w:r>
            </w:ins>
            <w:ins w:id="1700" w:author="Ashan Senel Asmone" w:date="2016-03-21T11:20:00Z">
              <w:r w:rsidR="00ED4BC6">
                <w:rPr>
                  <w:rFonts w:ascii="Calibri Light" w:hAnsi="Calibri Light"/>
                  <w:sz w:val="16"/>
                  <w:szCs w:val="16"/>
                </w:rPr>
                <w:t>ASTM C642 - 13 Standard Test Method for Density, Absorption, and Voids in Hardened Concrete</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1701" w:author="Ashan Senel Asmone" w:date="2016-03-21T11:20:00Z">
              <w:r w:rsidRPr="006D0CDE" w:rsidDel="00ED4BC6">
                <w:rPr>
                  <w:rFonts w:ascii="Calibri Light" w:hAnsi="Calibri Light"/>
                  <w:sz w:val="16"/>
                  <w:szCs w:val="16"/>
                </w:rPr>
                <w:delText xml:space="preserve">ASTM </w:delText>
              </w:r>
            </w:del>
            <w:del w:id="1702" w:author="Jing Kai Toh" w:date="2016-05-12T10:28:00Z">
              <w:r w:rsidRPr="006D0CDE" w:rsidDel="002030ED">
                <w:rPr>
                  <w:rFonts w:ascii="Calibri Light" w:hAnsi="Calibri Light"/>
                  <w:sz w:val="16"/>
                  <w:szCs w:val="16"/>
                </w:rPr>
                <w:delText>C805-97 Standard Test Method for Rebound Number of Hardened Concrete</w:delText>
              </w:r>
            </w:del>
            <w:ins w:id="1703" w:author="Jing Kai Toh" w:date="2016-05-12T10:28:00Z">
              <w:r w:rsidR="002030ED">
                <w:rPr>
                  <w:rFonts w:ascii="Calibri Light" w:hAnsi="Calibri Light"/>
                  <w:sz w:val="16"/>
                  <w:szCs w:val="16"/>
                </w:rPr>
                <w:t>ASTM C805 / C805M - 13a Standard Test Method for Rebound Number of Hardened Concrete</w:t>
              </w:r>
            </w:ins>
            <w:ins w:id="1704" w:author="Ashan Senel Asmone" w:date="2016-03-21T11:20:00Z">
              <w:r w:rsidR="00ED4BC6">
                <w:rPr>
                  <w:rFonts w:ascii="Calibri Light" w:hAnsi="Calibri Light"/>
                  <w:sz w:val="16"/>
                  <w:szCs w:val="16"/>
                </w:rPr>
                <w:t>ASTM C805 / C805M - 13a Standard Test Method for Rebound Number of Hardened Concrete</w:t>
              </w:r>
            </w:ins>
          </w:p>
          <w:p w14:paraId="457E1744" w14:textId="77777777" w:rsidR="006D0CDE" w:rsidRPr="006D0CDE" w:rsidRDefault="006D0CDE" w:rsidP="006D0CDE">
            <w:pPr>
              <w:spacing w:after="120"/>
              <w:rPr>
                <w:rFonts w:ascii="Calibri Light" w:hAnsi="Calibri Light"/>
                <w:sz w:val="16"/>
                <w:szCs w:val="16"/>
              </w:rPr>
            </w:pPr>
            <w:del w:id="1705" w:author="Ashan Senel Asmone" w:date="2016-03-21T11:23:00Z">
              <w:r w:rsidRPr="006D0CDE" w:rsidDel="00ED4BC6">
                <w:rPr>
                  <w:rFonts w:ascii="Calibri Light" w:hAnsi="Calibri Light"/>
                  <w:sz w:val="16"/>
                  <w:szCs w:val="16"/>
                </w:rPr>
                <w:delText>ASTM C1077-02 Standard Practice for Laboratories Testing CONCRETE and CONCRETE Aggregates for Use in Construction and Criteria for Laboratory Evaluation</w:delText>
              </w:r>
            </w:del>
            <w:ins w:id="1706" w:author="Ashan Senel Asmone" w:date="2016-03-21T11:23:00Z">
              <w:r w:rsidR="00ED4BC6">
                <w:rPr>
                  <w:rFonts w:ascii="Calibri Light" w:hAnsi="Calibri Light"/>
                  <w:sz w:val="16"/>
                  <w:szCs w:val="16"/>
                </w:rPr>
                <w:t>ASTM C1077 - 15a Standard Practice for Agencies Testing Concrete and Concrete Aggregates for Use in Construction and Criteria for Testing Agency Evaluation</w:t>
              </w:r>
            </w:ins>
          </w:p>
          <w:p w14:paraId="114F63F9" w14:textId="77777777" w:rsidR="006D0CDE" w:rsidRPr="006D0CDE" w:rsidRDefault="006D0CDE" w:rsidP="006D0CDE">
            <w:pPr>
              <w:spacing w:after="120"/>
              <w:rPr>
                <w:rFonts w:ascii="Calibri Light" w:hAnsi="Calibri Light"/>
                <w:sz w:val="16"/>
                <w:szCs w:val="16"/>
              </w:rPr>
            </w:pPr>
            <w:del w:id="1707" w:author="Ashan Senel Asmone" w:date="2016-03-21T11:28:00Z">
              <w:r w:rsidRPr="006D0CDE" w:rsidDel="00D1184A">
                <w:rPr>
                  <w:rFonts w:ascii="Calibri Light" w:hAnsi="Calibri Light"/>
                  <w:sz w:val="16"/>
                  <w:szCs w:val="16"/>
                </w:rPr>
                <w:delText>ASTM C387-00e1 Standard Specification for Packaged, Dry, Combined Materials for Mortar and CONCRETE</w:delText>
              </w:r>
            </w:del>
            <w:ins w:id="1708" w:author="Ashan Senel Asmone" w:date="2016-03-21T11:28:00Z">
              <w:r w:rsidR="00D1184A">
                <w:rPr>
                  <w:rFonts w:ascii="Calibri Light" w:hAnsi="Calibri Light"/>
                  <w:sz w:val="16"/>
                  <w:szCs w:val="16"/>
                </w:rPr>
                <w:t>ASTM C387 / C387M - 15 Standard Specification for Packaged, Dry, Combined Materials for Concrete and High Strength Mortar</w:t>
              </w:r>
            </w:ins>
          </w:p>
          <w:p w14:paraId="2DBAF9E3"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Reinforcement</w:t>
            </w:r>
          </w:p>
          <w:p w14:paraId="7911364E" w14:textId="77777777" w:rsidR="006D0CDE" w:rsidRPr="006D0CDE" w:rsidRDefault="006D0CDE" w:rsidP="006D0CDE">
            <w:pPr>
              <w:spacing w:after="120"/>
              <w:rPr>
                <w:rFonts w:ascii="Calibri Light" w:hAnsi="Calibri Light"/>
                <w:sz w:val="16"/>
                <w:szCs w:val="16"/>
              </w:rPr>
            </w:pPr>
            <w:del w:id="1709" w:author="Ashan Senel Asmone" w:date="2016-03-21T11:29:00Z">
              <w:r w:rsidRPr="006D0CDE" w:rsidDel="00D1184A">
                <w:rPr>
                  <w:rFonts w:ascii="Calibri Light" w:hAnsi="Calibri Light"/>
                  <w:sz w:val="16"/>
                  <w:szCs w:val="16"/>
                </w:rPr>
                <w:delText>A1022-01 Standard Specification for Deformed and Plain Stainless Steel Wire and Welded Wire for Concrete REINFORCEMENT</w:delText>
              </w:r>
            </w:del>
            <w:ins w:id="1710" w:author="Ashan Senel Asmone" w:date="2016-03-21T11:29:00Z">
              <w:r w:rsidR="00D1184A">
                <w:rPr>
                  <w:rFonts w:ascii="Calibri Light" w:hAnsi="Calibri Light"/>
                  <w:sz w:val="16"/>
                  <w:szCs w:val="16"/>
                </w:rPr>
                <w:t>ASTM A1022 / A1022M - 15a Standard Specification for Deformed and Plain Stainless Steel Wire and Welded Wire for Concrete Reinforcement</w:t>
              </w:r>
            </w:ins>
          </w:p>
          <w:p w14:paraId="245D3B0F" w14:textId="77777777" w:rsidR="006D0CDE" w:rsidRPr="006D0CDE" w:rsidRDefault="006D0CDE" w:rsidP="006D0CDE">
            <w:pPr>
              <w:spacing w:after="120"/>
              <w:rPr>
                <w:rFonts w:ascii="Calibri Light" w:hAnsi="Calibri Light"/>
                <w:sz w:val="16"/>
                <w:szCs w:val="16"/>
              </w:rPr>
            </w:pPr>
            <w:del w:id="1711" w:author="Ashan Senel Asmone" w:date="2016-03-21T11:30:00Z">
              <w:r w:rsidRPr="006D0CDE" w:rsidDel="00D1184A">
                <w:rPr>
                  <w:rFonts w:ascii="Calibri Light" w:hAnsi="Calibri Light"/>
                  <w:sz w:val="16"/>
                  <w:szCs w:val="16"/>
                </w:rPr>
                <w:delText>A497-01 Standard Specification for Steel Welded Wire REINFORCEMENT, Deformed, for Concrete</w:delText>
              </w:r>
            </w:del>
            <w:ins w:id="1712" w:author="Ashan Senel Asmone" w:date="2016-03-21T11:30:00Z">
              <w:r w:rsidR="00D1184A">
                <w:rPr>
                  <w:rFonts w:ascii="Calibri Light" w:hAnsi="Calibri Light"/>
                  <w:sz w:val="16"/>
                  <w:szCs w:val="16"/>
                </w:rPr>
                <w:t>ASTM A1064 / A1064M - 16 Standard Specification for Carbon-Steel Wire and Welded Wire Reinforcement, Plain and Deformed, for Concrete</w:t>
              </w:r>
            </w:ins>
          </w:p>
          <w:p w14:paraId="27AF7782" w14:textId="77777777" w:rsidR="006D0CDE" w:rsidRPr="006D0CDE" w:rsidRDefault="006D0CDE" w:rsidP="006D0CDE">
            <w:pPr>
              <w:spacing w:after="120"/>
              <w:rPr>
                <w:rFonts w:ascii="Calibri Light" w:hAnsi="Calibri Light"/>
                <w:sz w:val="16"/>
                <w:szCs w:val="16"/>
              </w:rPr>
            </w:pPr>
            <w:del w:id="1713" w:author="Ashan Senel Asmone" w:date="2016-03-21T11:31:00Z">
              <w:r w:rsidRPr="006D0CDE" w:rsidDel="00D1184A">
                <w:rPr>
                  <w:rFonts w:ascii="Calibri Light" w:hAnsi="Calibri Light"/>
                  <w:sz w:val="16"/>
                  <w:szCs w:val="16"/>
                </w:rPr>
                <w:delText>A185-01 Standard Specification for Steel Welded Wire REINFORCEMENT, Plain, for Concrete</w:delText>
              </w:r>
            </w:del>
          </w:p>
          <w:p w14:paraId="11886D87" w14:textId="77777777" w:rsidR="006D0CDE" w:rsidRPr="006D0CDE" w:rsidRDefault="006D0CDE" w:rsidP="006D0CDE">
            <w:pPr>
              <w:spacing w:after="120"/>
              <w:rPr>
                <w:rFonts w:ascii="Calibri Light" w:hAnsi="Calibri Light"/>
                <w:sz w:val="16"/>
                <w:szCs w:val="16"/>
              </w:rPr>
            </w:pPr>
            <w:del w:id="1714" w:author="Ashan Senel Asmone" w:date="2016-03-21T11:33:00Z">
              <w:r w:rsidRPr="006D0CDE" w:rsidDel="00D1184A">
                <w:rPr>
                  <w:rFonts w:ascii="Calibri Light" w:hAnsi="Calibri Light"/>
                  <w:sz w:val="16"/>
                  <w:szCs w:val="16"/>
                </w:rPr>
                <w:delText>A933/A933M-95(2001) Standard Specification for Vinyl (PVC) Coated Steel Wire and Welded Wire Fabric for REINFORCEMENT</w:delText>
              </w:r>
            </w:del>
            <w:ins w:id="1715" w:author="Ashan Senel Asmone" w:date="2016-03-21T11:33:00Z">
              <w:r w:rsidR="00D1184A">
                <w:rPr>
                  <w:rFonts w:ascii="Calibri Light" w:hAnsi="Calibri Light"/>
                  <w:sz w:val="16"/>
                  <w:szCs w:val="16"/>
                </w:rPr>
                <w:t>ASTM A933/A933M-14 Standard Specification for Vinyl-Coated Steel Wire and Welded Wire Reinforcement</w:t>
              </w:r>
            </w:ins>
          </w:p>
          <w:p w14:paraId="39DE8978" w14:textId="77777777" w:rsidR="00570413" w:rsidRPr="006D0CDE" w:rsidRDefault="00570413" w:rsidP="00570413">
            <w:pPr>
              <w:spacing w:after="120"/>
              <w:rPr>
                <w:rFonts w:ascii="Calibri Light" w:hAnsi="Calibri Light"/>
                <w:sz w:val="16"/>
                <w:szCs w:val="16"/>
              </w:rPr>
            </w:pPr>
          </w:p>
        </w:tc>
      </w:tr>
      <w:tr w:rsidR="00570413" w:rsidRPr="004F3C8C" w14:paraId="5FB8A80E" w14:textId="77777777" w:rsidTr="00570413">
        <w:tc>
          <w:tcPr>
            <w:tcW w:w="685" w:type="dxa"/>
          </w:tcPr>
          <w:p w14:paraId="77FBE674"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5C4EE79"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Concrete</w:t>
            </w:r>
          </w:p>
          <w:p w14:paraId="3EFD5506" w14:textId="77777777" w:rsidR="006D0CDE" w:rsidRPr="006D0CDE" w:rsidRDefault="006D0CDE" w:rsidP="006D0CDE">
            <w:pPr>
              <w:spacing w:after="120"/>
              <w:rPr>
                <w:rFonts w:ascii="Calibri Light" w:hAnsi="Calibri Light"/>
                <w:sz w:val="16"/>
                <w:szCs w:val="16"/>
              </w:rPr>
            </w:pPr>
            <w:del w:id="1716" w:author="Ashan Senel Asmone" w:date="2016-03-21T11:38:00Z">
              <w:r w:rsidRPr="006D0CDE" w:rsidDel="002D35EC">
                <w:rPr>
                  <w:rFonts w:ascii="Calibri Light" w:hAnsi="Calibri Light"/>
                  <w:sz w:val="16"/>
                  <w:szCs w:val="16"/>
                </w:rPr>
                <w:delText>AS 1012.2- Methods of testing concrete mixes</w:delText>
              </w:r>
            </w:del>
            <w:ins w:id="1717" w:author="Ashan Senel Asmone" w:date="2016-03-21T11:38:00Z">
              <w:r w:rsidR="002D35EC">
                <w:rPr>
                  <w:rFonts w:ascii="Calibri Light" w:hAnsi="Calibri Light"/>
                  <w:sz w:val="16"/>
                  <w:szCs w:val="16"/>
                </w:rPr>
                <w:t>AS 1012.2:2014 Methods of testing concrete - Preparing concrete mixes in the laboratory</w:t>
              </w:r>
            </w:ins>
          </w:p>
          <w:p w14:paraId="17B3A272" w14:textId="77777777" w:rsidR="006D0CDE" w:rsidRPr="006D0CDE" w:rsidRDefault="006D0CDE" w:rsidP="006D0CDE">
            <w:pPr>
              <w:spacing w:after="120"/>
              <w:rPr>
                <w:rFonts w:ascii="Calibri Light" w:hAnsi="Calibri Light"/>
                <w:sz w:val="16"/>
                <w:szCs w:val="16"/>
              </w:rPr>
            </w:pPr>
            <w:del w:id="1718" w:author="Ashan Senel Asmone" w:date="2016-03-21T11:49:00Z">
              <w:r w:rsidRPr="006D0CDE" w:rsidDel="002D35EC">
                <w:rPr>
                  <w:rFonts w:ascii="Calibri Light" w:hAnsi="Calibri Light"/>
                  <w:sz w:val="16"/>
                  <w:szCs w:val="16"/>
                </w:rPr>
                <w:delText>AS 1012.3.1-1998 MEthods of testing concrete -Determination of properties related in consistency of concrete-slump test</w:delText>
              </w:r>
            </w:del>
            <w:ins w:id="1719" w:author="Ashan Senel Asmone" w:date="2016-03-21T11:49:00Z">
              <w:r w:rsidR="002D35EC">
                <w:rPr>
                  <w:rFonts w:ascii="Calibri Light" w:hAnsi="Calibri Light"/>
                  <w:sz w:val="16"/>
                  <w:szCs w:val="16"/>
                </w:rPr>
                <w:t>AS 1012.3.1:2014 Methods of testing concrete - Determination of properties related to the consistency of concrete - Slump test</w:t>
              </w:r>
            </w:ins>
          </w:p>
          <w:p w14:paraId="616BAC08" w14:textId="77777777" w:rsidR="006D0CDE" w:rsidRPr="006D0CDE" w:rsidRDefault="006D0CDE" w:rsidP="006D0CDE">
            <w:pPr>
              <w:spacing w:after="120"/>
              <w:rPr>
                <w:rFonts w:ascii="Calibri Light" w:hAnsi="Calibri Light"/>
                <w:sz w:val="16"/>
                <w:szCs w:val="16"/>
              </w:rPr>
            </w:pPr>
            <w:del w:id="1720" w:author="Ashan Senel Asmone" w:date="2016-03-21T11:47:00Z">
              <w:r w:rsidRPr="006D0CDE" w:rsidDel="002D35EC">
                <w:rPr>
                  <w:rFonts w:ascii="Calibri Light" w:hAnsi="Calibri Light"/>
                  <w:sz w:val="16"/>
                  <w:szCs w:val="16"/>
                </w:rPr>
                <w:delText>AS 1012.3.2-1998 Methods of testing concrete-Determination of properties related to the consistency of concrete-compacting factor test</w:delText>
              </w:r>
            </w:del>
            <w:ins w:id="1721" w:author="Ashan Senel Asmone" w:date="2016-03-21T11:47:00Z">
              <w:r w:rsidR="002D35EC">
                <w:rPr>
                  <w:rFonts w:ascii="Calibri Light" w:hAnsi="Calibri Light"/>
                  <w:sz w:val="16"/>
                  <w:szCs w:val="16"/>
                </w:rPr>
                <w:t>AS 1012.3.2-1998 (R2014) Methods of testing concrete - Determination of properties related to the consistency of concrete - Compacting factor test</w:t>
              </w:r>
            </w:ins>
          </w:p>
          <w:p w14:paraId="7AB386B8" w14:textId="77777777" w:rsidR="006D0CDE" w:rsidRPr="006D0CDE" w:rsidRDefault="006D0CDE" w:rsidP="006D0CDE">
            <w:pPr>
              <w:spacing w:after="120"/>
              <w:rPr>
                <w:rFonts w:ascii="Calibri Light" w:hAnsi="Calibri Light"/>
                <w:sz w:val="16"/>
                <w:szCs w:val="16"/>
              </w:rPr>
            </w:pPr>
            <w:del w:id="1722" w:author="Ashan Senel Asmone" w:date="2016-03-21T13:26:00Z">
              <w:r w:rsidRPr="006D0CDE" w:rsidDel="009D4550">
                <w:rPr>
                  <w:rFonts w:ascii="Calibri Light" w:hAnsi="Calibri Light"/>
                  <w:sz w:val="16"/>
                  <w:szCs w:val="16"/>
                </w:rPr>
                <w:delText>AS 1012.1-1993 Methods of testing concrete-sampling of fresh concrete</w:delText>
              </w:r>
            </w:del>
            <w:ins w:id="1723" w:author="Ashan Senel Asmone" w:date="2016-03-21T13:26:00Z">
              <w:r w:rsidR="009D4550">
                <w:rPr>
                  <w:rFonts w:ascii="Calibri Light" w:hAnsi="Calibri Light"/>
                  <w:sz w:val="16"/>
                  <w:szCs w:val="16"/>
                </w:rPr>
                <w:t>AS 1012.1:2014 Methods of testing concrete - Sampling of concrete</w:t>
              </w:r>
            </w:ins>
          </w:p>
          <w:p w14:paraId="54443C8D" w14:textId="77777777" w:rsidR="006D0CDE" w:rsidRPr="006D0CDE" w:rsidRDefault="006D0CDE" w:rsidP="006D0CDE">
            <w:pPr>
              <w:spacing w:after="120"/>
              <w:rPr>
                <w:rFonts w:ascii="Calibri Light" w:hAnsi="Calibri Light"/>
                <w:sz w:val="16"/>
                <w:szCs w:val="16"/>
              </w:rPr>
            </w:pPr>
            <w:del w:id="1724" w:author="Ashan Senel Asmone" w:date="2016-03-21T13:29:00Z">
              <w:r w:rsidRPr="006D0CDE" w:rsidDel="009D4550">
                <w:rPr>
                  <w:rFonts w:ascii="Calibri Light" w:hAnsi="Calibri Light"/>
                  <w:sz w:val="16"/>
                  <w:szCs w:val="16"/>
                </w:rPr>
                <w:delText>AS 1012.11-2000 Methods of testing concrete-determiantion of the modulus of rupture</w:delText>
              </w:r>
            </w:del>
            <w:ins w:id="1725" w:author="Ashan Senel Asmone" w:date="2016-03-21T13:29:00Z">
              <w:r w:rsidR="009D4550">
                <w:rPr>
                  <w:rFonts w:ascii="Calibri Light" w:hAnsi="Calibri Light"/>
                  <w:sz w:val="16"/>
                  <w:szCs w:val="16"/>
                </w:rPr>
                <w:t>AS 1012.11-2000 (R2014) Methods of testing concrete - Determination of the modulus of rupture</w:t>
              </w:r>
            </w:ins>
          </w:p>
          <w:p w14:paraId="58D3C2DD" w14:textId="77777777" w:rsidR="006D0CDE" w:rsidRPr="006D0CDE" w:rsidRDefault="006D0CDE" w:rsidP="006D0CDE">
            <w:pPr>
              <w:spacing w:after="120"/>
              <w:rPr>
                <w:rFonts w:ascii="Calibri Light" w:hAnsi="Calibri Light"/>
                <w:sz w:val="16"/>
                <w:szCs w:val="16"/>
              </w:rPr>
            </w:pPr>
            <w:del w:id="1726" w:author="Ashan Senel Asmone" w:date="2016-03-21T13:30:00Z">
              <w:r w:rsidRPr="006D0CDE" w:rsidDel="009D4550">
                <w:rPr>
                  <w:rFonts w:ascii="Calibri Light" w:hAnsi="Calibri Light"/>
                  <w:sz w:val="16"/>
                  <w:szCs w:val="16"/>
                </w:rPr>
                <w:delText>AS 1012.13-1992 Methods of testing cocnrete-Determination of the drying shrinkage of concrete for samples prepared in the field or in the laboratory</w:delText>
              </w:r>
            </w:del>
            <w:ins w:id="1727" w:author="Ashan Senel Asmone" w:date="2016-03-21T13:31:00Z">
              <w:r w:rsidR="009D4550">
                <w:rPr>
                  <w:rFonts w:ascii="Calibri Light" w:hAnsi="Calibri Light"/>
                  <w:sz w:val="16"/>
                  <w:szCs w:val="16"/>
                </w:rPr>
                <w:t xml:space="preserve">AS 1012.8.4:2015 Methods of testing concrete - Method for making and curing concrete - Drying shrinkage specimens prepared in the field or in the laboratory/ </w:t>
              </w:r>
            </w:ins>
            <w:ins w:id="1728" w:author="Ashan Senel Asmone" w:date="2016-03-21T13:30:00Z">
              <w:r w:rsidR="009D4550">
                <w:rPr>
                  <w:rFonts w:ascii="Calibri Light" w:hAnsi="Calibri Light"/>
                  <w:sz w:val="16"/>
                  <w:szCs w:val="16"/>
                </w:rPr>
                <w:t>AS 1012.13:2015 Methods of testing concrete - Determination of the drying shrinkage of concrete for samples prepared in the field or in the laboratory</w:t>
              </w:r>
            </w:ins>
          </w:p>
          <w:p w14:paraId="4EE789BA" w14:textId="77777777" w:rsidR="006D0CDE" w:rsidRPr="006D0CDE" w:rsidRDefault="006D0CDE" w:rsidP="006D0CDE">
            <w:pPr>
              <w:spacing w:after="120"/>
              <w:rPr>
                <w:rFonts w:ascii="Calibri Light" w:hAnsi="Calibri Light"/>
                <w:sz w:val="16"/>
                <w:szCs w:val="16"/>
              </w:rPr>
            </w:pPr>
            <w:del w:id="1729" w:author="Ashan Senel Asmone" w:date="2016-03-21T13:33:00Z">
              <w:r w:rsidRPr="006D0CDE" w:rsidDel="009D4550">
                <w:rPr>
                  <w:rFonts w:ascii="Calibri Light" w:hAnsi="Calibri Light"/>
                  <w:sz w:val="16"/>
                  <w:szCs w:val="16"/>
                </w:rPr>
                <w:delText>AS 1012.21-1999 Methods of testing concrete- Determination of water absorption and apparent volume of permeable voids in hardened concrete</w:delText>
              </w:r>
            </w:del>
            <w:ins w:id="1730" w:author="Ashan Senel Asmone" w:date="2016-03-21T13:34:00Z">
              <w:r w:rsidR="009D4550">
                <w:rPr>
                  <w:rFonts w:ascii="Calibri Light" w:hAnsi="Calibri Light"/>
                  <w:sz w:val="16"/>
                  <w:szCs w:val="16"/>
                </w:rPr>
                <w:t>AS 1012.21-1999 (R2014) Methods of testing concrete - Determination of water absorption and apparent volume of permeable voids in hardened concrete</w:t>
              </w:r>
            </w:ins>
            <w:ins w:id="1731" w:author="Ashan Senel Asmone" w:date="2016-03-21T13:33:00Z">
              <w:r w:rsidR="009D4550">
                <w:rPr>
                  <w:rFonts w:ascii="Calibri Light" w:hAnsi="Calibri Light"/>
                  <w:sz w:val="16"/>
                  <w:szCs w:val="16"/>
                </w:rPr>
                <w:t>AS 1012.21-1999 (R2014) Methods of testing concrete - Determination of water absorption and apparent volume of permeable voids in hardened concrete</w:t>
              </w:r>
            </w:ins>
            <w:r w:rsidRPr="006D0CDE">
              <w:rPr>
                <w:rFonts w:ascii="Calibri Light" w:hAnsi="Calibri Light"/>
                <w:sz w:val="16"/>
                <w:szCs w:val="16"/>
              </w:rPr>
              <w:t>.</w:t>
            </w:r>
          </w:p>
          <w:p w14:paraId="239B7E90" w14:textId="77777777" w:rsidR="006D0CDE" w:rsidRPr="006D0CDE" w:rsidRDefault="006D0CDE" w:rsidP="006D0CDE">
            <w:pPr>
              <w:spacing w:after="120"/>
              <w:rPr>
                <w:rFonts w:ascii="Calibri Light" w:hAnsi="Calibri Light"/>
                <w:sz w:val="16"/>
                <w:szCs w:val="16"/>
              </w:rPr>
            </w:pPr>
            <w:del w:id="1732" w:author="Ashan Senel Asmone" w:date="2016-03-21T13:35:00Z">
              <w:r w:rsidRPr="006D0CDE" w:rsidDel="009D4550">
                <w:rPr>
                  <w:rFonts w:ascii="Calibri Light" w:hAnsi="Calibri Light"/>
                  <w:sz w:val="16"/>
                  <w:szCs w:val="16"/>
                </w:rPr>
                <w:delText>AS 1478.1-2000 Chemical admixutres for concrete mortar and grout-admixtures for concrete</w:delText>
              </w:r>
            </w:del>
            <w:ins w:id="1733" w:author="Ashan Senel Asmone" w:date="2016-03-21T20:24:00Z">
              <w:r w:rsidR="00B73746">
                <w:rPr>
                  <w:rFonts w:ascii="Calibri Light" w:hAnsi="Calibri Light"/>
                  <w:sz w:val="16"/>
                  <w:szCs w:val="16"/>
                </w:rPr>
                <w:t>AS 1478.1-2000 Chemical admixtures for concrete, mortar and grout - Admixtures for concrete</w:t>
              </w:r>
            </w:ins>
          </w:p>
          <w:p w14:paraId="1F53138F" w14:textId="77777777" w:rsidR="006D0CDE" w:rsidRPr="006D0CDE" w:rsidRDefault="006D0CDE" w:rsidP="006D0CDE">
            <w:pPr>
              <w:spacing w:after="120"/>
              <w:rPr>
                <w:rFonts w:ascii="Calibri Light" w:hAnsi="Calibri Light"/>
                <w:sz w:val="16"/>
                <w:szCs w:val="16"/>
              </w:rPr>
            </w:pPr>
            <w:del w:id="1734" w:author="Ashan Senel Asmone" w:date="2016-03-21T13:37:00Z">
              <w:r w:rsidRPr="006D0CDE" w:rsidDel="009D4550">
                <w:rPr>
                  <w:rFonts w:ascii="Calibri Light" w:hAnsi="Calibri Light"/>
                  <w:sz w:val="16"/>
                  <w:szCs w:val="16"/>
                </w:rPr>
                <w:delText>AS 2758.1-1998 Aggregates and rock for engineering purposes-concrete aggregates</w:delText>
              </w:r>
            </w:del>
            <w:ins w:id="1735" w:author="Ashan Senel Asmone" w:date="2016-03-21T13:37:00Z">
              <w:r w:rsidR="009D4550">
                <w:rPr>
                  <w:rFonts w:ascii="Calibri Light" w:hAnsi="Calibri Light"/>
                  <w:sz w:val="16"/>
                  <w:szCs w:val="16"/>
                </w:rPr>
                <w:t>AS 2758.1:2014 Aggregates and rock for engineering purposes - Concrete aggregates</w:t>
              </w:r>
            </w:ins>
          </w:p>
          <w:p w14:paraId="51222619" w14:textId="77777777" w:rsidR="006D0CDE" w:rsidRPr="006D0CDE" w:rsidRDefault="006D0CDE" w:rsidP="006D0CDE">
            <w:pPr>
              <w:spacing w:after="120"/>
              <w:rPr>
                <w:rFonts w:ascii="Calibri Light" w:hAnsi="Calibri Light"/>
                <w:sz w:val="16"/>
                <w:szCs w:val="16"/>
              </w:rPr>
            </w:pPr>
            <w:del w:id="1736" w:author="Ashan Senel Asmone" w:date="2016-03-21T13:37:00Z">
              <w:r w:rsidRPr="006D0CDE" w:rsidDel="009D4550">
                <w:rPr>
                  <w:rFonts w:ascii="Calibri Light" w:hAnsi="Calibri Light"/>
                  <w:sz w:val="16"/>
                  <w:szCs w:val="16"/>
                </w:rPr>
                <w:delText>AS 3600-2001 Concrete Structures</w:delText>
              </w:r>
            </w:del>
            <w:ins w:id="1737" w:author="Ashan Senel Asmone" w:date="2016-03-21T13:37:00Z">
              <w:r w:rsidR="009D4550">
                <w:rPr>
                  <w:rFonts w:ascii="Calibri Light" w:hAnsi="Calibri Light"/>
                  <w:sz w:val="16"/>
                  <w:szCs w:val="16"/>
                </w:rPr>
                <w:t>AS 3600-2009 Concrete structures</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1738" w:author="Ashan Senel Asmone" w:date="2016-03-21T13:39:00Z">
              <w:r w:rsidRPr="006D0CDE" w:rsidDel="00EB11C2">
                <w:rPr>
                  <w:rFonts w:ascii="Calibri Light" w:hAnsi="Calibri Light"/>
                  <w:sz w:val="16"/>
                  <w:szCs w:val="16"/>
                </w:rPr>
                <w:delText>AS CIA Z9-1999 Curing of Concrete</w:delText>
              </w:r>
            </w:del>
            <w:ins w:id="1739" w:author="Ashan Senel Asmone" w:date="2016-05-09T18:27:00Z">
              <w:r w:rsidR="007351A9">
                <w:rPr>
                  <w:rFonts w:ascii="Calibri Light" w:hAnsi="Calibri Light"/>
                  <w:sz w:val="16"/>
                  <w:szCs w:val="16"/>
                </w:rPr>
                <w:t>CIA Z9-1999 CIA Curing of Concrete</w:t>
              </w:r>
            </w:ins>
            <w:ins w:id="1740" w:author="Ashan Senel Asmone" w:date="2016-03-21T13:39:00Z">
              <w:r w:rsidR="00EB11C2">
                <w:rPr>
                  <w:rFonts w:ascii="Calibri Light" w:hAnsi="Calibri Light"/>
                  <w:sz w:val="16"/>
                  <w:szCs w:val="16"/>
                </w:rPr>
                <w:t>CIA Z9-1999 CIA Curing of Concrete</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1741" w:author="Ashan Senel Asmone" w:date="2016-03-21T13:40:00Z">
              <w:r w:rsidRPr="006D0CDE" w:rsidDel="00EB11C2">
                <w:rPr>
                  <w:rFonts w:ascii="Calibri Light" w:hAnsi="Calibri Light"/>
                  <w:sz w:val="16"/>
                  <w:szCs w:val="16"/>
                </w:rPr>
                <w:delText>AS HB 84:1996 Guide to Concrete Repair and Protection</w:delText>
              </w:r>
            </w:del>
            <w:ins w:id="1742" w:author="Ashan Senel Asmone" w:date="2016-05-09T18:18:00Z">
              <w:r w:rsidR="00D91DD8">
                <w:rPr>
                  <w:rFonts w:ascii="Calibri Light" w:hAnsi="Calibri Light"/>
                  <w:sz w:val="16"/>
                  <w:szCs w:val="16"/>
                </w:rPr>
                <w:t>HB 84-2006 Guide to Concrete Repair and Protection</w:t>
              </w:r>
            </w:ins>
            <w:ins w:id="1743" w:author="Ashan Senel Asmone" w:date="2016-03-21T13:40:00Z">
              <w:r w:rsidR="00EB11C2">
                <w:rPr>
                  <w:rFonts w:ascii="Calibri Light" w:hAnsi="Calibri Light"/>
                  <w:sz w:val="16"/>
                  <w:szCs w:val="16"/>
                </w:rPr>
                <w:t>HB 84-2006 Guide to Concrete Repair and Protection</w:t>
              </w:r>
            </w:ins>
          </w:p>
          <w:p w14:paraId="261C5C0F"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Reinforcement</w:t>
            </w:r>
          </w:p>
          <w:p w14:paraId="29047029" w14:textId="77777777" w:rsidR="006D0CDE" w:rsidRPr="006D0CDE" w:rsidRDefault="006D0CDE" w:rsidP="006D0CDE">
            <w:pPr>
              <w:spacing w:after="120"/>
              <w:rPr>
                <w:rFonts w:ascii="Calibri Light" w:hAnsi="Calibri Light"/>
                <w:sz w:val="16"/>
                <w:szCs w:val="16"/>
              </w:rPr>
            </w:pPr>
            <w:del w:id="1744" w:author="Ashan Senel Asmone" w:date="2016-03-21T13:44:00Z">
              <w:r w:rsidRPr="006D0CDE" w:rsidDel="00EB11C2">
                <w:rPr>
                  <w:rFonts w:ascii="Calibri Light" w:hAnsi="Calibri Light"/>
                  <w:sz w:val="16"/>
                  <w:szCs w:val="16"/>
                </w:rPr>
                <w:delText>AS 1302 -1991 Steel reinforcing bars for concrete</w:delText>
              </w:r>
            </w:del>
          </w:p>
          <w:p w14:paraId="2A4F9E07" w14:textId="77777777" w:rsidR="006D0CDE" w:rsidRPr="006D0CDE" w:rsidRDefault="006D0CDE" w:rsidP="006D0CDE">
            <w:pPr>
              <w:spacing w:after="120"/>
              <w:rPr>
                <w:rFonts w:ascii="Calibri Light" w:hAnsi="Calibri Light"/>
                <w:sz w:val="16"/>
                <w:szCs w:val="16"/>
              </w:rPr>
            </w:pPr>
            <w:del w:id="1745" w:author="Ashan Senel Asmone" w:date="2016-03-21T13:44:00Z">
              <w:r w:rsidRPr="006D0CDE" w:rsidDel="00EB11C2">
                <w:rPr>
                  <w:rFonts w:ascii="Calibri Light" w:hAnsi="Calibri Light"/>
                  <w:sz w:val="16"/>
                  <w:szCs w:val="16"/>
                </w:rPr>
                <w:delText>AS 1302-1991/Amdt 1992 Steel reinforcing bars for concrete</w:delText>
              </w:r>
            </w:del>
            <w:ins w:id="1746" w:author="Ashan Senel Asmone" w:date="2016-03-21T13:44:00Z">
              <w:r w:rsidR="00EB11C2">
                <w:rPr>
                  <w:rFonts w:ascii="Calibri Light" w:hAnsi="Calibri Light"/>
                  <w:sz w:val="16"/>
                  <w:szCs w:val="16"/>
                </w:rPr>
                <w:t>AS/NZS 4671:2001 Steel reinforcing materials</w:t>
              </w:r>
            </w:ins>
          </w:p>
          <w:p w14:paraId="4B6E30CF" w14:textId="77777777" w:rsidR="006D0CDE" w:rsidRPr="006D0CDE" w:rsidRDefault="006D0CDE" w:rsidP="006D0CDE">
            <w:pPr>
              <w:spacing w:after="120"/>
              <w:rPr>
                <w:rFonts w:ascii="Calibri Light" w:hAnsi="Calibri Light"/>
                <w:sz w:val="16"/>
                <w:szCs w:val="16"/>
              </w:rPr>
            </w:pPr>
            <w:del w:id="1747" w:author="Ashan Senel Asmone" w:date="2016-03-21T13:44:00Z">
              <w:r w:rsidRPr="006D0CDE" w:rsidDel="00EB11C2">
                <w:rPr>
                  <w:rFonts w:ascii="Calibri Light" w:hAnsi="Calibri Light"/>
                  <w:sz w:val="16"/>
                  <w:szCs w:val="16"/>
                </w:rPr>
                <w:delText>AS 1304-1991 Welded wire reinforcing fabric for concrete</w:delText>
              </w:r>
            </w:del>
          </w:p>
          <w:p w14:paraId="5D534CDD" w14:textId="77777777" w:rsidR="00570413" w:rsidRPr="006D0CDE" w:rsidRDefault="00570413" w:rsidP="00570413">
            <w:pPr>
              <w:spacing w:after="120"/>
              <w:rPr>
                <w:rFonts w:ascii="Calibri Light" w:hAnsi="Calibri Light"/>
                <w:sz w:val="16"/>
                <w:szCs w:val="16"/>
              </w:rPr>
            </w:pPr>
          </w:p>
        </w:tc>
      </w:tr>
      <w:tr w:rsidR="00570413" w:rsidRPr="004F3C8C" w14:paraId="1B1AF59E" w14:textId="77777777" w:rsidTr="00570413">
        <w:tc>
          <w:tcPr>
            <w:tcW w:w="685" w:type="dxa"/>
          </w:tcPr>
          <w:p w14:paraId="4A13FEE5"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7C2680E9"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Concrete</w:t>
            </w:r>
          </w:p>
          <w:p w14:paraId="6C2C7629" w14:textId="77777777" w:rsidR="006D0CDE" w:rsidRPr="006D0CDE" w:rsidRDefault="006D0CDE" w:rsidP="006D0CDE">
            <w:pPr>
              <w:spacing w:after="120"/>
              <w:rPr>
                <w:rFonts w:ascii="Calibri Light" w:hAnsi="Calibri Light"/>
                <w:sz w:val="16"/>
                <w:szCs w:val="16"/>
              </w:rPr>
            </w:pPr>
            <w:del w:id="1748" w:author="Ashan Senel Asmone" w:date="2016-03-21T13:53:00Z">
              <w:r w:rsidRPr="006D0CDE" w:rsidDel="00EB11C2">
                <w:rPr>
                  <w:rFonts w:ascii="Calibri Light" w:hAnsi="Calibri Light"/>
                  <w:sz w:val="16"/>
                  <w:szCs w:val="16"/>
                </w:rPr>
                <w:delText>SS 26: 2000 Ordinary Portland Cement</w:delText>
              </w:r>
            </w:del>
            <w:ins w:id="1749"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1750" w:author="Ashan Senel Asmone" w:date="2016-03-21T13:56:00Z">
              <w:r w:rsidRPr="006D0CDE" w:rsidDel="00EB11C2">
                <w:rPr>
                  <w:rFonts w:ascii="Calibri Light" w:hAnsi="Calibri Light"/>
                  <w:sz w:val="16"/>
                  <w:szCs w:val="16"/>
                </w:rPr>
                <w:delText>SS 31:1998: Aggregates from Natural sources for concrete</w:delText>
              </w:r>
            </w:del>
            <w:ins w:id="1751" w:author="Ashan Senel Asmone" w:date="2016-03-21T13:56:00Z">
              <w:r w:rsidR="00EB11C2">
                <w:rPr>
                  <w:rFonts w:ascii="Calibri Light" w:hAnsi="Calibri Light"/>
                  <w:sz w:val="16"/>
                  <w:szCs w:val="16"/>
                </w:rPr>
                <w:t>SS EN 12620: 2008 Specification for aggregates for concrete</w:t>
              </w:r>
            </w:ins>
            <w:r w:rsidRPr="006D0CDE">
              <w:rPr>
                <w:rFonts w:ascii="Calibri Light" w:hAnsi="Calibri Light"/>
                <w:sz w:val="16"/>
                <w:szCs w:val="16"/>
              </w:rPr>
              <w:t> </w:t>
            </w:r>
          </w:p>
          <w:p w14:paraId="00BDE521" w14:textId="77777777" w:rsidR="006D0CDE" w:rsidRPr="006D0CDE" w:rsidRDefault="006D0CDE" w:rsidP="006D0CDE">
            <w:pPr>
              <w:spacing w:after="120"/>
              <w:rPr>
                <w:rFonts w:ascii="Calibri Light" w:hAnsi="Calibri Light"/>
                <w:sz w:val="16"/>
                <w:szCs w:val="16"/>
              </w:rPr>
            </w:pPr>
            <w:del w:id="1752" w:author="Ashan Senel Asmone" w:date="2016-03-21T13:59:00Z">
              <w:r w:rsidRPr="006D0CDE" w:rsidDel="00EB11C2">
                <w:rPr>
                  <w:rFonts w:ascii="Calibri Light" w:hAnsi="Calibri Light"/>
                  <w:sz w:val="16"/>
                  <w:szCs w:val="16"/>
                </w:rPr>
                <w:delText>SS CP 65 Code of Practice for Structural Use of Concrete-Deisgn and Construction</w:delText>
              </w:r>
            </w:del>
            <w:ins w:id="1753" w:author="Ashan Senel Asmone" w:date="2016-03-21T13:59:00Z">
              <w:r w:rsidR="00EB11C2">
                <w:rPr>
                  <w:rFonts w:ascii="Calibri Light" w:hAnsi="Calibri Light"/>
                  <w:sz w:val="16"/>
                  <w:szCs w:val="16"/>
                </w:rPr>
                <w:t>CP 65 - 1 : 1999 Code of practice for structural use of concrete - Design and construction/ CP 65 - 2 : 1996 Code of practice for structural use of concrete - Special circumstances</w:t>
              </w:r>
            </w:ins>
            <w:r w:rsidRPr="006D0CDE">
              <w:rPr>
                <w:rFonts w:ascii="Calibri Light" w:hAnsi="Calibri Light"/>
                <w:sz w:val="16"/>
                <w:szCs w:val="16"/>
              </w:rPr>
              <w:br/>
            </w:r>
            <w:r w:rsidRPr="006D0CDE">
              <w:rPr>
                <w:rFonts w:ascii="Calibri Light" w:hAnsi="Calibri Light"/>
                <w:sz w:val="16"/>
                <w:szCs w:val="16"/>
              </w:rPr>
              <w:br/>
            </w:r>
            <w:del w:id="1754" w:author="Ashan Senel Asmone" w:date="2016-03-21T14:02:00Z">
              <w:r w:rsidRPr="006D0CDE" w:rsidDel="00B427D2">
                <w:rPr>
                  <w:rFonts w:ascii="Calibri Light" w:hAnsi="Calibri Light"/>
                  <w:sz w:val="16"/>
                  <w:szCs w:val="16"/>
                </w:rPr>
                <w:delText>SS CP 67 Code of Practice for cleaning and surface repair of buildings-cocnrete and concrete masonry</w:delText>
              </w:r>
            </w:del>
            <w:ins w:id="1755" w:author="Ashan Senel Asmone" w:date="2016-03-21T14:02:00Z">
              <w:r w:rsidR="00B427D2">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100BDB90" w14:textId="77777777" w:rsidR="006D0CDE" w:rsidRPr="006D0CDE" w:rsidRDefault="006D0CDE" w:rsidP="006D0CDE">
            <w:pPr>
              <w:spacing w:after="120"/>
              <w:rPr>
                <w:rFonts w:ascii="Calibri Light" w:hAnsi="Calibri Light"/>
                <w:sz w:val="16"/>
                <w:szCs w:val="16"/>
              </w:rPr>
            </w:pPr>
            <w:del w:id="1756" w:author="Ashan Senel Asmone" w:date="2016-03-21T14:10:00Z">
              <w:r w:rsidRPr="006D0CDE" w:rsidDel="00B427D2">
                <w:rPr>
                  <w:rFonts w:ascii="Calibri Light" w:hAnsi="Calibri Light"/>
                  <w:sz w:val="16"/>
                  <w:szCs w:val="16"/>
                </w:rPr>
                <w:delText>SS 73 Methods of smapling and testing of mineral aggregates, sand and fillers-methods for testing and classifying drying shrinkage of aggregates in concrete</w:delText>
              </w:r>
            </w:del>
            <w:ins w:id="1757" w:author="Ashan Senel Asmone" w:date="2016-03-21T14:10:00Z">
              <w:r w:rsidR="00B427D2">
                <w:rPr>
                  <w:rFonts w:ascii="Calibri Light" w:hAnsi="Calibri Light"/>
                  <w:sz w:val="16"/>
                  <w:szCs w:val="16"/>
                </w:rPr>
                <w:t>SS EN 12620 : 2008 Specification for aggregates for concrete</w:t>
              </w:r>
            </w:ins>
          </w:p>
          <w:p w14:paraId="31F2DC1C" w14:textId="77777777" w:rsidR="006D0CDE" w:rsidRPr="006D0CDE" w:rsidRDefault="006D0CDE" w:rsidP="006D0CDE">
            <w:pPr>
              <w:spacing w:after="120"/>
              <w:rPr>
                <w:rFonts w:ascii="Calibri Light" w:hAnsi="Calibri Light"/>
                <w:sz w:val="16"/>
                <w:szCs w:val="16"/>
              </w:rPr>
            </w:pPr>
            <w:del w:id="1758" w:author="Ashan Senel Asmone" w:date="2016-03-21T14:24:00Z">
              <w:r w:rsidRPr="006D0CDE" w:rsidDel="00CB3D36">
                <w:rPr>
                  <w:rFonts w:ascii="Calibri Light" w:hAnsi="Calibri Light"/>
                  <w:sz w:val="16"/>
                  <w:szCs w:val="16"/>
                </w:rPr>
                <w:delText>SS 78:Part 5 Testing Concrete -methods of testing hardened concrete for other than strength</w:delText>
              </w:r>
            </w:del>
            <w:ins w:id="1759" w:author="Ashan Senel Asmone" w:date="2016-03-21T14:29:00Z">
              <w:r w:rsidR="00CB3D36">
                <w:rPr>
                  <w:rFonts w:ascii="Calibri Light" w:hAnsi="Calibri Light"/>
                  <w:sz w:val="16"/>
                  <w:szCs w:val="16"/>
                </w:rPr>
                <w:t xml:space="preserve">SS 78 - A21 : 1987 (2013) Testing concrete - Method for determination of static modules of elasticity in compression/ SS 78 - A24 : 1991 (2013) Testing concrete - Methods of analysis of hardened concrete/ SS 78 - B1 : 1992 (2013) Testing concrete - Guide to the use of non-destructive methods of test for hardened concrete/ </w:t>
              </w:r>
            </w:ins>
            <w:ins w:id="1760" w:author="Ashan Senel Asmone" w:date="2016-03-21T14:25:00Z">
              <w:r w:rsidR="00CB3D36">
                <w:rPr>
                  <w:rFonts w:ascii="Calibri Light" w:hAnsi="Calibri Light"/>
                  <w:sz w:val="16"/>
                  <w:szCs w:val="16"/>
                </w:rPr>
                <w:t xml:space="preserve">SS 78 - B4 : 1992 (2013) Testing concrete - Recommendations for the use of electromagnetic covermeters/ SS 78 - B6 : 1992 (2013) Testing concrete - Recommendations for determination of strain in concrete/ SS 78 - B7 : 1992 (2013) Testing concrete - Recommendations for assessment of concrete strength by the near-to-surface tests/ </w:t>
              </w:r>
            </w:ins>
            <w:ins w:id="1761" w:author="Ashan Senel Asmone" w:date="2016-03-21T14:24:00Z">
              <w:r w:rsidR="00CB3D36">
                <w:rPr>
                  <w:rFonts w:ascii="Calibri Light" w:hAnsi="Calibri Light"/>
                  <w:sz w:val="16"/>
                  <w:szCs w:val="16"/>
                </w:rPr>
                <w:t>SS 78 - B9 : 1992 (2013) Testing concrete - Recommendations for the measurement of dynamic modulus of elasticity</w:t>
              </w:r>
            </w:ins>
          </w:p>
          <w:p w14:paraId="4CF2F760" w14:textId="77777777" w:rsidR="006D0CDE" w:rsidRPr="006D0CDE" w:rsidRDefault="006D0CDE" w:rsidP="006D0CDE">
            <w:pPr>
              <w:spacing w:after="120"/>
              <w:rPr>
                <w:rFonts w:ascii="Calibri Light" w:hAnsi="Calibri Light"/>
                <w:sz w:val="16"/>
                <w:szCs w:val="16"/>
              </w:rPr>
            </w:pPr>
            <w:del w:id="1762" w:author="Ashan Senel Asmone" w:date="2016-03-21T14:31:00Z">
              <w:r w:rsidRPr="006D0CDE" w:rsidDel="00CB3D36">
                <w:rPr>
                  <w:rFonts w:ascii="Calibri Light" w:hAnsi="Calibri Light"/>
                  <w:sz w:val="16"/>
                  <w:szCs w:val="16"/>
                </w:rPr>
                <w:delText>SS 78:Part 1 Testing Concrete -method of sampling testing concrete on site</w:delText>
              </w:r>
            </w:del>
          </w:p>
          <w:p w14:paraId="2008EDDD" w14:textId="77777777" w:rsidR="006D0CDE" w:rsidRPr="006D0CDE" w:rsidRDefault="006D0CDE" w:rsidP="006D0CDE">
            <w:pPr>
              <w:spacing w:after="120"/>
              <w:rPr>
                <w:rFonts w:ascii="Calibri Light" w:hAnsi="Calibri Light"/>
                <w:sz w:val="16"/>
                <w:szCs w:val="16"/>
              </w:rPr>
            </w:pPr>
            <w:r w:rsidRPr="006D0CDE">
              <w:rPr>
                <w:rFonts w:ascii="Calibri Light" w:hAnsi="Calibri Light"/>
                <w:sz w:val="16"/>
                <w:szCs w:val="16"/>
              </w:rPr>
              <w:t> </w:t>
            </w:r>
          </w:p>
          <w:p w14:paraId="1199FA20"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Reinforcement</w:t>
            </w:r>
          </w:p>
          <w:p w14:paraId="5B1D5200" w14:textId="77777777" w:rsidR="006D0CDE" w:rsidRPr="006D0CDE" w:rsidRDefault="006D0CDE" w:rsidP="006D0CDE">
            <w:pPr>
              <w:spacing w:after="120"/>
              <w:rPr>
                <w:rFonts w:ascii="Calibri Light" w:hAnsi="Calibri Light"/>
                <w:sz w:val="16"/>
                <w:szCs w:val="16"/>
              </w:rPr>
            </w:pPr>
            <w:del w:id="1763" w:author="Ashan Senel Asmone" w:date="2016-03-21T14:40:00Z">
              <w:r w:rsidRPr="006D0CDE" w:rsidDel="00CB3D36">
                <w:rPr>
                  <w:rFonts w:ascii="Calibri Light" w:hAnsi="Calibri Light"/>
                  <w:sz w:val="16"/>
                  <w:szCs w:val="16"/>
                </w:rPr>
                <w:delText>SS 2: Part 1 Steel for the Reinforcement of Concrete-plain bars (steel grade 300)</w:delText>
              </w:r>
            </w:del>
            <w:ins w:id="1764" w:author="Ashan Senel Asmone" w:date="2016-03-21T14:40:00Z">
              <w:r w:rsidR="00CB3D36">
                <w:rPr>
                  <w:rFonts w:ascii="Calibri Light" w:hAnsi="Calibri Light"/>
                  <w:sz w:val="16"/>
                  <w:szCs w:val="16"/>
                </w:rPr>
                <w:t>SS 560 : 2010 Specification for steel for the reinforcement of concrete – Weldable reinforcing steel – Bar, coil and decoiled product</w:t>
              </w:r>
            </w:ins>
          </w:p>
          <w:p w14:paraId="0EDFA292" w14:textId="77777777" w:rsidR="006D0CDE" w:rsidRPr="006D0CDE" w:rsidRDefault="006D0CDE" w:rsidP="006D0CDE">
            <w:pPr>
              <w:spacing w:after="120"/>
              <w:rPr>
                <w:rFonts w:ascii="Calibri Light" w:hAnsi="Calibri Light"/>
                <w:sz w:val="16"/>
                <w:szCs w:val="16"/>
              </w:rPr>
            </w:pPr>
            <w:del w:id="1765" w:author="Ashan Senel Asmone" w:date="2016-03-21T14:40:00Z">
              <w:r w:rsidRPr="006D0CDE" w:rsidDel="00CB3D36">
                <w:rPr>
                  <w:rFonts w:ascii="Calibri Light" w:hAnsi="Calibri Light"/>
                  <w:sz w:val="16"/>
                  <w:szCs w:val="16"/>
                </w:rPr>
                <w:delText>SS 2: Part 2 Steel for the Reinforcement of Concrete-ribbed bars (steel grade 500)</w:delText>
              </w:r>
            </w:del>
            <w:ins w:id="1766" w:author="Ashan Senel Asmone" w:date="2016-03-21T14:40:00Z">
              <w:r w:rsidR="00CB3D36">
                <w:rPr>
                  <w:rFonts w:ascii="Calibri Light" w:hAnsi="Calibri Light"/>
                  <w:sz w:val="16"/>
                  <w:szCs w:val="16"/>
                </w:rPr>
                <w:t>SS 561 : 2010 Specification for steel fabric for the reinforcement of concrete</w:t>
              </w:r>
            </w:ins>
          </w:p>
          <w:p w14:paraId="346C62FA" w14:textId="77777777" w:rsidR="006D0CDE" w:rsidRPr="006D0CDE" w:rsidRDefault="006D0CDE" w:rsidP="006D0CDE">
            <w:pPr>
              <w:spacing w:after="120"/>
              <w:rPr>
                <w:rFonts w:ascii="Calibri Light" w:hAnsi="Calibri Light"/>
                <w:sz w:val="16"/>
                <w:szCs w:val="16"/>
              </w:rPr>
            </w:pPr>
            <w:del w:id="1767" w:author="Ashan Senel Asmone" w:date="2016-03-21T16:21:00Z">
              <w:r w:rsidRPr="006D0CDE" w:rsidDel="00A42019">
                <w:rPr>
                  <w:rFonts w:ascii="Calibri Light" w:hAnsi="Calibri Light"/>
                  <w:sz w:val="16"/>
                  <w:szCs w:val="16"/>
                </w:rPr>
                <w:delText>SS 2: Part 3 Steel for the Reinforcement of Concrete-Plain and ribbed bars (steel grade 250 and 460)</w:delText>
              </w:r>
            </w:del>
            <w:ins w:id="1768" w:author="Ashan Senel Asmone" w:date="2016-03-21T16:21:00Z">
              <w:r w:rsidR="00A42019">
                <w:rPr>
                  <w:rFonts w:ascii="Calibri Light" w:hAnsi="Calibri Light"/>
                  <w:sz w:val="16"/>
                  <w:szCs w:val="16"/>
                </w:rPr>
                <w:t>SS 2 - 3 : 1987 Steel for the reinforcement of concrete - Plain and ribbed bars (steel grades 250 and 460)</w:t>
              </w:r>
            </w:ins>
            <w:r w:rsidRPr="006D0CDE">
              <w:rPr>
                <w:rFonts w:ascii="Calibri Light" w:hAnsi="Calibri Light"/>
                <w:sz w:val="16"/>
                <w:szCs w:val="16"/>
              </w:rPr>
              <w:br/>
            </w:r>
            <w:r w:rsidRPr="006D0CDE">
              <w:rPr>
                <w:rFonts w:ascii="Calibri Light" w:hAnsi="Calibri Light"/>
                <w:sz w:val="16"/>
                <w:szCs w:val="16"/>
              </w:rPr>
              <w:br/>
            </w:r>
            <w:del w:id="1769" w:author="Ashan Senel Asmone" w:date="2016-03-21T14:40:00Z">
              <w:r w:rsidRPr="006D0CDE" w:rsidDel="00CB3D36">
                <w:rPr>
                  <w:rFonts w:ascii="Calibri Light" w:hAnsi="Calibri Light"/>
                  <w:sz w:val="16"/>
                  <w:szCs w:val="16"/>
                </w:rPr>
                <w:delText>SS 18: Part 1 Cold-reduced steel wire for the reinforcement of concrete and the manufacture of welded fabric -steel grade 500</w:delText>
              </w:r>
            </w:del>
            <w:ins w:id="1770" w:author="Ashan Senel Asmone" w:date="2016-03-21T14:40:00Z">
              <w:r w:rsidR="00CB3D36">
                <w:rPr>
                  <w:rFonts w:ascii="Calibri Light" w:hAnsi="Calibri Light"/>
                  <w:sz w:val="16"/>
                  <w:szCs w:val="16"/>
                </w:rPr>
                <w:t>SS 18: Part 1 Cold-reduced steel wire for the reinforcement of concrete and the manufacture of welded fabric -steel grade 500</w:t>
              </w:r>
            </w:ins>
          </w:p>
          <w:p w14:paraId="3D1DE38B" w14:textId="77777777" w:rsidR="006D0CDE" w:rsidRPr="006D0CDE" w:rsidRDefault="006D0CDE" w:rsidP="006D0CDE">
            <w:pPr>
              <w:spacing w:after="120"/>
              <w:rPr>
                <w:rFonts w:ascii="Calibri Light" w:hAnsi="Calibri Light"/>
                <w:sz w:val="16"/>
                <w:szCs w:val="16"/>
              </w:rPr>
            </w:pPr>
            <w:del w:id="1771" w:author="Ashan Senel Asmone" w:date="2016-03-21T14:40:00Z">
              <w:r w:rsidRPr="006D0CDE" w:rsidDel="00135CEB">
                <w:rPr>
                  <w:rFonts w:ascii="Calibri Light" w:hAnsi="Calibri Light"/>
                  <w:sz w:val="16"/>
                  <w:szCs w:val="16"/>
                </w:rPr>
                <w:delText>SS 18: Part 2 Cold-reduced steel wire for the reinforcement of concrete and the manufacture of welded fabric -steel grade 485</w:delText>
              </w:r>
            </w:del>
            <w:ins w:id="1772" w:author="Ashan Senel Asmone" w:date="2016-03-21T14:40:00Z">
              <w:r w:rsidR="00135CEB">
                <w:rPr>
                  <w:rFonts w:ascii="Calibri Light" w:hAnsi="Calibri Light"/>
                  <w:sz w:val="16"/>
                  <w:szCs w:val="16"/>
                </w:rPr>
                <w:t>SS 18: Part 2 Cold-reduced steel wire for the reinforcement of concrete and the manufacture of welded fabric -steel grade 485</w:t>
              </w:r>
            </w:ins>
          </w:p>
          <w:p w14:paraId="3EAF135A" w14:textId="77777777" w:rsidR="006D0CDE" w:rsidRPr="006D0CDE" w:rsidRDefault="006D0CDE" w:rsidP="006D0CDE">
            <w:pPr>
              <w:spacing w:after="120"/>
              <w:rPr>
                <w:rFonts w:ascii="Calibri Light" w:hAnsi="Calibri Light"/>
                <w:sz w:val="16"/>
                <w:szCs w:val="16"/>
              </w:rPr>
            </w:pPr>
            <w:del w:id="1773" w:author="Ashan Senel Asmone" w:date="2016-03-21T14:41:00Z">
              <w:r w:rsidRPr="006D0CDE" w:rsidDel="00135CEB">
                <w:rPr>
                  <w:rFonts w:ascii="Calibri Light" w:hAnsi="Calibri Light"/>
                  <w:sz w:val="16"/>
                  <w:szCs w:val="16"/>
                </w:rPr>
                <w:delText>SS 32: Part 1 Welded steel fabric for the reinforcement of concrete-steel grades 300 and 500</w:delText>
              </w:r>
            </w:del>
            <w:ins w:id="1774" w:author="Ashan Senel Asmone" w:date="2016-03-21T14:41:00Z">
              <w:r w:rsidR="00135CEB">
                <w:rPr>
                  <w:rFonts w:ascii="Calibri Light" w:hAnsi="Calibri Light"/>
                  <w:sz w:val="16"/>
                  <w:szCs w:val="16"/>
                </w:rPr>
                <w:t>SS 32: Part 1 Welded steel fabric for the reinforcement of concrete-steel grades 300 and 500</w:t>
              </w:r>
            </w:ins>
          </w:p>
          <w:p w14:paraId="5D8644F3" w14:textId="77777777" w:rsidR="006D0CDE" w:rsidRPr="006D0CDE" w:rsidRDefault="006D0CDE" w:rsidP="006D0CDE">
            <w:pPr>
              <w:spacing w:after="120"/>
              <w:rPr>
                <w:rFonts w:ascii="Calibri Light" w:hAnsi="Calibri Light"/>
                <w:sz w:val="16"/>
                <w:szCs w:val="16"/>
              </w:rPr>
            </w:pPr>
            <w:del w:id="1775" w:author="Ashan Senel Asmone" w:date="2016-03-21T14:41:00Z">
              <w:r w:rsidRPr="006D0CDE" w:rsidDel="00135CEB">
                <w:rPr>
                  <w:rFonts w:ascii="Calibri Light" w:hAnsi="Calibri Light"/>
                  <w:sz w:val="16"/>
                  <w:szCs w:val="16"/>
                </w:rPr>
                <w:delText>SS 32: Part 2 Welded steel fabric for the reinforcement of concrete-steel grade 485</w:delText>
              </w:r>
            </w:del>
            <w:ins w:id="1776" w:author="Ashan Senel Asmone" w:date="2016-03-21T14:41:00Z">
              <w:r w:rsidR="00135CEB">
                <w:rPr>
                  <w:rFonts w:ascii="Calibri Light" w:hAnsi="Calibri Light"/>
                  <w:sz w:val="16"/>
                  <w:szCs w:val="16"/>
                </w:rPr>
                <w:t>SS 32: Part 2 Welded steel fabric for the reinforcement of concrete-steel grade 485</w:t>
              </w:r>
            </w:ins>
          </w:p>
          <w:p w14:paraId="031015A4" w14:textId="77777777" w:rsidR="00570413" w:rsidRPr="006D0CDE" w:rsidRDefault="00570413" w:rsidP="00570413">
            <w:pPr>
              <w:spacing w:after="120"/>
              <w:rPr>
                <w:rFonts w:ascii="Calibri Light" w:hAnsi="Calibri Light"/>
                <w:sz w:val="16"/>
                <w:szCs w:val="16"/>
              </w:rPr>
            </w:pPr>
          </w:p>
        </w:tc>
      </w:tr>
      <w:tr w:rsidR="00570413" w:rsidRPr="004F3C8C" w14:paraId="01354AB2" w14:textId="77777777" w:rsidTr="00570413">
        <w:tc>
          <w:tcPr>
            <w:tcW w:w="685" w:type="dxa"/>
          </w:tcPr>
          <w:p w14:paraId="744D7B59"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5B820B14"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Concrete</w:t>
            </w:r>
          </w:p>
          <w:p w14:paraId="26EFE0F3" w14:textId="77777777" w:rsidR="006D0CDE" w:rsidRPr="006D0CDE" w:rsidRDefault="006D0CDE" w:rsidP="006D0CDE">
            <w:pPr>
              <w:spacing w:after="120"/>
              <w:rPr>
                <w:rFonts w:ascii="Calibri Light" w:hAnsi="Calibri Light"/>
                <w:sz w:val="16"/>
                <w:szCs w:val="16"/>
              </w:rPr>
            </w:pPr>
            <w:del w:id="1777" w:author="Ashan Senel Asmone" w:date="2016-03-21T14:43:00Z">
              <w:r w:rsidRPr="006D0CDE" w:rsidDel="00135CEB">
                <w:rPr>
                  <w:rFonts w:ascii="Calibri Light" w:hAnsi="Calibri Light"/>
                  <w:sz w:val="16"/>
                  <w:szCs w:val="16"/>
                </w:rPr>
                <w:delText>ISO 1920: 1976 Concrete tests--Dimension, tolerances and applicability of test specimens</w:delText>
              </w:r>
            </w:del>
            <w:ins w:id="1778" w:author="Ashan Senel Asmone" w:date="2016-03-21T14:48:00Z">
              <w:r w:rsidR="00135CEB">
                <w:rPr>
                  <w:rFonts w:ascii="Calibri Light" w:hAnsi="Calibri Light"/>
                  <w:sz w:val="16"/>
                  <w:szCs w:val="16"/>
                </w:rPr>
                <w:t xml:space="preserve">ISO 1920-1:2004 Testing of concrete -- Part 1: Sampling of fresh concrete/ </w:t>
              </w:r>
            </w:ins>
            <w:ins w:id="1779" w:author="Ashan Senel Asmone" w:date="2016-03-21T14:43:00Z">
              <w:r w:rsidR="00135CEB">
                <w:rPr>
                  <w:rFonts w:ascii="Calibri Light" w:hAnsi="Calibri Light"/>
                  <w:sz w:val="16"/>
                  <w:szCs w:val="16"/>
                </w:rPr>
                <w:t>ISO 1920-3:2004 Testing of concrete - Part 3: Making and curing test specimens</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1780" w:author="Ashan Senel Asmone" w:date="2016-03-21T14:45:00Z">
              <w:r w:rsidRPr="006D0CDE" w:rsidDel="00135CEB">
                <w:rPr>
                  <w:rFonts w:ascii="Calibri Light" w:hAnsi="Calibri Light"/>
                  <w:sz w:val="16"/>
                  <w:szCs w:val="16"/>
                </w:rPr>
                <w:delText>ISO 2736-1:1986 Concrete tests -- Test specimens -- Part 1: Sampling of fresh concrete </w:delText>
              </w:r>
            </w:del>
            <w:ins w:id="1781" w:author="Ashan Senel Asmone" w:date="2016-03-21T14:45:00Z">
              <w:r w:rsidR="00135CEB">
                <w:rPr>
                  <w:rFonts w:ascii="Calibri Light" w:hAnsi="Calibri Light"/>
                  <w:sz w:val="16"/>
                  <w:szCs w:val="16"/>
                </w:rPr>
                <w:t>ISO 1920-1:2004 Testing of concrete - Part 1: Sampling of fresh concrete</w:t>
              </w:r>
            </w:ins>
          </w:p>
          <w:p w14:paraId="5B958638" w14:textId="77777777" w:rsidR="006D0CDE" w:rsidRPr="006D0CDE" w:rsidRDefault="006D0CDE" w:rsidP="006D0CDE">
            <w:pPr>
              <w:spacing w:after="120"/>
              <w:rPr>
                <w:rFonts w:ascii="Calibri Light" w:hAnsi="Calibri Light"/>
                <w:sz w:val="16"/>
                <w:szCs w:val="16"/>
              </w:rPr>
            </w:pPr>
            <w:del w:id="1782" w:author="Ashan Senel Asmone" w:date="2016-03-21T14:46:00Z">
              <w:r w:rsidRPr="006D0CDE" w:rsidDel="00135CEB">
                <w:rPr>
                  <w:rFonts w:ascii="Calibri Light" w:hAnsi="Calibri Light"/>
                  <w:sz w:val="16"/>
                  <w:szCs w:val="16"/>
                </w:rPr>
                <w:delText>ISO 2736-2:1986 Concrete tests -- Test specimens -- Part 2: Making and curing of test specimens for strength tests</w:delText>
              </w:r>
            </w:del>
          </w:p>
          <w:p w14:paraId="124AF82D" w14:textId="77777777" w:rsidR="006D0CDE" w:rsidRPr="006D0CDE" w:rsidRDefault="006D0CDE" w:rsidP="006D0CDE">
            <w:pPr>
              <w:spacing w:after="120"/>
              <w:rPr>
                <w:rFonts w:ascii="Calibri Light" w:hAnsi="Calibri Light"/>
                <w:sz w:val="16"/>
                <w:szCs w:val="16"/>
              </w:rPr>
            </w:pPr>
            <w:del w:id="1783" w:author="Ashan Senel Asmone" w:date="2016-03-21T14:49:00Z">
              <w:r w:rsidRPr="006D0CDE" w:rsidDel="00135CEB">
                <w:rPr>
                  <w:rFonts w:ascii="Calibri Light" w:hAnsi="Calibri Light"/>
                  <w:sz w:val="16"/>
                  <w:szCs w:val="16"/>
                </w:rPr>
                <w:delText>ISO 3766:1995 Construction drawings -- Simplified representation of concrete reinforcement</w:delText>
              </w:r>
            </w:del>
            <w:ins w:id="1784" w:author="Ashan Senel Asmone" w:date="2016-03-21T14:49:00Z">
              <w:r w:rsidR="00135CEB">
                <w:rPr>
                  <w:rFonts w:ascii="Calibri Light" w:hAnsi="Calibri Light"/>
                  <w:sz w:val="16"/>
                  <w:szCs w:val="16"/>
                </w:rPr>
                <w:t>ISO 3766:2003  Construction drawings -- Simplified representation of concrete reinforcement</w:t>
              </w:r>
            </w:ins>
          </w:p>
          <w:p w14:paraId="611F840D" w14:textId="77777777" w:rsidR="006D0CDE" w:rsidRPr="006D0CDE" w:rsidRDefault="006D0CDE" w:rsidP="006D0CDE">
            <w:pPr>
              <w:spacing w:after="120"/>
              <w:rPr>
                <w:rFonts w:ascii="Calibri Light" w:hAnsi="Calibri Light"/>
                <w:sz w:val="16"/>
                <w:szCs w:val="16"/>
              </w:rPr>
            </w:pPr>
            <w:del w:id="1785" w:author="Ashan Senel Asmone" w:date="2016-03-21T14:49:00Z">
              <w:r w:rsidRPr="006D0CDE" w:rsidDel="00135CEB">
                <w:rPr>
                  <w:rFonts w:ascii="Calibri Light" w:hAnsi="Calibri Light"/>
                  <w:sz w:val="16"/>
                  <w:szCs w:val="16"/>
                </w:rPr>
                <w:delText>ISO 3893:1977 Concrete -- Classification by compressive strength</w:delText>
              </w:r>
            </w:del>
          </w:p>
          <w:p w14:paraId="1119DF49" w14:textId="77777777" w:rsidR="006D0CDE" w:rsidRPr="006D0CDE" w:rsidRDefault="006D0CDE" w:rsidP="006D0CDE">
            <w:pPr>
              <w:spacing w:after="120"/>
              <w:rPr>
                <w:rFonts w:ascii="Calibri Light" w:hAnsi="Calibri Light"/>
                <w:sz w:val="16"/>
                <w:szCs w:val="16"/>
              </w:rPr>
            </w:pPr>
            <w:del w:id="1786" w:author="Ashan Senel Asmone" w:date="2016-03-21T14:50:00Z">
              <w:r w:rsidRPr="006D0CDE" w:rsidDel="00135CEB">
                <w:rPr>
                  <w:rFonts w:ascii="Calibri Light" w:hAnsi="Calibri Light"/>
                  <w:sz w:val="16"/>
                  <w:szCs w:val="16"/>
                </w:rPr>
                <w:delText>ISO 4012:1978 Concrete -- Determination of compressive strength of test specimens</w:delText>
              </w:r>
            </w:del>
            <w:ins w:id="1787" w:author="Ashan Senel Asmone" w:date="2016-03-21T14:50:00Z">
              <w:r w:rsidR="00135CEB">
                <w:rPr>
                  <w:rFonts w:ascii="Calibri Light" w:hAnsi="Calibri Light"/>
                  <w:sz w:val="16"/>
                  <w:szCs w:val="16"/>
                </w:rPr>
                <w:t>ISO 1920-4:2005  Testing of concrete -- Part 4: Strength of hardened concrete</w:t>
              </w:r>
            </w:ins>
          </w:p>
          <w:p w14:paraId="2897B0F6" w14:textId="77777777" w:rsidR="006D0CDE" w:rsidRPr="006D0CDE" w:rsidRDefault="006D0CDE" w:rsidP="006D0CDE">
            <w:pPr>
              <w:spacing w:after="120"/>
              <w:rPr>
                <w:rFonts w:ascii="Calibri Light" w:hAnsi="Calibri Light"/>
                <w:sz w:val="16"/>
                <w:szCs w:val="16"/>
              </w:rPr>
            </w:pPr>
            <w:del w:id="1788" w:author="Ashan Senel Asmone" w:date="2016-03-21T14:51:00Z">
              <w:r w:rsidRPr="006D0CDE" w:rsidDel="00135CEB">
                <w:rPr>
                  <w:rFonts w:ascii="Calibri Light" w:hAnsi="Calibri Light"/>
                  <w:sz w:val="16"/>
                  <w:szCs w:val="16"/>
                </w:rPr>
                <w:delText>ISO 4013:1978 Concrete -- Determination of flexural strength of test specimens</w:delText>
              </w:r>
            </w:del>
            <w:r w:rsidRPr="006D0CDE">
              <w:rPr>
                <w:rFonts w:ascii="Calibri Light" w:hAnsi="Calibri Light"/>
                <w:sz w:val="16"/>
                <w:szCs w:val="16"/>
              </w:rPr>
              <w:t> </w:t>
            </w:r>
          </w:p>
          <w:p w14:paraId="5E6CA51B" w14:textId="77777777" w:rsidR="006D0CDE" w:rsidRPr="006D0CDE" w:rsidRDefault="006D0CDE" w:rsidP="006D0CDE">
            <w:pPr>
              <w:spacing w:after="120"/>
              <w:rPr>
                <w:rFonts w:ascii="Calibri Light" w:hAnsi="Calibri Light"/>
                <w:sz w:val="16"/>
                <w:szCs w:val="16"/>
              </w:rPr>
            </w:pPr>
            <w:del w:id="1789" w:author="Ashan Senel Asmone" w:date="2016-03-21T14:52:00Z">
              <w:r w:rsidRPr="006D0CDE" w:rsidDel="00135CEB">
                <w:rPr>
                  <w:rFonts w:ascii="Calibri Light" w:hAnsi="Calibri Light"/>
                  <w:sz w:val="16"/>
                  <w:szCs w:val="16"/>
                </w:rPr>
                <w:delText>ISO 4103:1979 Concrete -- Classification of consistency</w:delText>
              </w:r>
            </w:del>
            <w:r w:rsidRPr="006D0CDE">
              <w:rPr>
                <w:rFonts w:ascii="Calibri Light" w:hAnsi="Calibri Light"/>
                <w:sz w:val="16"/>
                <w:szCs w:val="16"/>
              </w:rPr>
              <w:t> </w:t>
            </w:r>
          </w:p>
          <w:p w14:paraId="0906F18D" w14:textId="77777777" w:rsidR="006D0CDE" w:rsidRPr="006D0CDE" w:rsidRDefault="006D0CDE" w:rsidP="006D0CDE">
            <w:pPr>
              <w:spacing w:after="120"/>
              <w:rPr>
                <w:rFonts w:ascii="Calibri Light" w:hAnsi="Calibri Light"/>
                <w:sz w:val="16"/>
                <w:szCs w:val="16"/>
              </w:rPr>
            </w:pPr>
            <w:del w:id="1790" w:author="Ashan Senel Asmone" w:date="2016-03-21T14:52:00Z">
              <w:r w:rsidRPr="006D0CDE" w:rsidDel="00135CEB">
                <w:rPr>
                  <w:rFonts w:ascii="Calibri Light" w:hAnsi="Calibri Light"/>
                  <w:sz w:val="16"/>
                  <w:szCs w:val="16"/>
                </w:rPr>
                <w:delText>ISO 4108:1980 Concrete -- Determination of tensile splitting strength of test specimens</w:delText>
              </w:r>
            </w:del>
            <w:r w:rsidRPr="006D0CDE">
              <w:rPr>
                <w:rFonts w:ascii="Calibri Light" w:hAnsi="Calibri Light"/>
                <w:sz w:val="16"/>
                <w:szCs w:val="16"/>
              </w:rPr>
              <w:t> </w:t>
            </w:r>
          </w:p>
          <w:p w14:paraId="6A6D618C" w14:textId="77777777" w:rsidR="006D0CDE" w:rsidRPr="006D0CDE" w:rsidRDefault="006D0CDE" w:rsidP="006D0CDE">
            <w:pPr>
              <w:spacing w:after="120"/>
              <w:rPr>
                <w:rFonts w:ascii="Calibri Light" w:hAnsi="Calibri Light"/>
                <w:sz w:val="16"/>
                <w:szCs w:val="16"/>
              </w:rPr>
            </w:pPr>
            <w:del w:id="1791" w:author="Ashan Senel Asmone" w:date="2016-03-21T14:53:00Z">
              <w:r w:rsidRPr="006D0CDE" w:rsidDel="00135CEB">
                <w:rPr>
                  <w:rFonts w:ascii="Calibri Light" w:hAnsi="Calibri Light"/>
                  <w:sz w:val="16"/>
                  <w:szCs w:val="16"/>
                </w:rPr>
                <w:delText>ISO 4109:1980 Fresh concrete -- Determination of the consistency -- Slump test</w:delText>
              </w:r>
            </w:del>
            <w:ins w:id="1792" w:author="Ashan Senel Asmone" w:date="2016-03-21T14:53:00Z">
              <w:r w:rsidR="00135CEB">
                <w:rPr>
                  <w:rFonts w:ascii="Calibri Light" w:hAnsi="Calibri Light"/>
                  <w:sz w:val="16"/>
                  <w:szCs w:val="16"/>
                </w:rPr>
                <w:t>ISO 1920-2:2005  Testing of concrete -- Part 2: Properties of fresh concrete</w:t>
              </w:r>
            </w:ins>
            <w:r w:rsidRPr="006D0CDE">
              <w:rPr>
                <w:rFonts w:ascii="Calibri Light" w:hAnsi="Calibri Light"/>
                <w:sz w:val="16"/>
                <w:szCs w:val="16"/>
              </w:rPr>
              <w:t> </w:t>
            </w:r>
          </w:p>
          <w:p w14:paraId="014421F6" w14:textId="77777777" w:rsidR="006D0CDE" w:rsidRPr="006D0CDE" w:rsidRDefault="006D0CDE" w:rsidP="006D0CDE">
            <w:pPr>
              <w:spacing w:after="120"/>
              <w:rPr>
                <w:rFonts w:ascii="Calibri Light" w:hAnsi="Calibri Light"/>
                <w:sz w:val="16"/>
                <w:szCs w:val="16"/>
              </w:rPr>
            </w:pPr>
            <w:del w:id="1793" w:author="Ashan Senel Asmone" w:date="2016-03-21T14:53:00Z">
              <w:r w:rsidRPr="006D0CDE" w:rsidDel="00135CEB">
                <w:rPr>
                  <w:rFonts w:ascii="Calibri Light" w:hAnsi="Calibri Light"/>
                  <w:sz w:val="16"/>
                  <w:szCs w:val="16"/>
                </w:rPr>
                <w:delText>ISO 4110:1979 Fresh concrete -- Determination of the consistency -- Vebe test</w:delText>
              </w:r>
            </w:del>
            <w:r w:rsidRPr="006D0CDE">
              <w:rPr>
                <w:rFonts w:ascii="Calibri Light" w:hAnsi="Calibri Light"/>
                <w:sz w:val="16"/>
                <w:szCs w:val="16"/>
              </w:rPr>
              <w:t> </w:t>
            </w:r>
          </w:p>
          <w:p w14:paraId="2DD795A3" w14:textId="77777777" w:rsidR="006D0CDE" w:rsidRPr="006D0CDE" w:rsidRDefault="006D0CDE" w:rsidP="006D0CDE">
            <w:pPr>
              <w:spacing w:after="120"/>
              <w:rPr>
                <w:rFonts w:ascii="Calibri Light" w:hAnsi="Calibri Light"/>
                <w:sz w:val="16"/>
                <w:szCs w:val="16"/>
              </w:rPr>
            </w:pPr>
            <w:del w:id="1794" w:author="Ashan Senel Asmone" w:date="2016-03-21T14:54:00Z">
              <w:r w:rsidRPr="006D0CDE" w:rsidDel="00135CEB">
                <w:rPr>
                  <w:rFonts w:ascii="Calibri Light" w:hAnsi="Calibri Light"/>
                  <w:sz w:val="16"/>
                  <w:szCs w:val="16"/>
                </w:rPr>
                <w:delText>ISO 4111:1979 Fresh concrete -- Determination of consistency -- Degree of compactibility (Compaction index)</w:delText>
              </w:r>
            </w:del>
            <w:r w:rsidRPr="006D0CDE">
              <w:rPr>
                <w:rFonts w:ascii="Calibri Light" w:hAnsi="Calibri Light"/>
                <w:sz w:val="16"/>
                <w:szCs w:val="16"/>
              </w:rPr>
              <w:t> </w:t>
            </w:r>
          </w:p>
          <w:p w14:paraId="42945BB1" w14:textId="77777777" w:rsidR="006D0CDE" w:rsidRPr="006D0CDE" w:rsidRDefault="006D0CDE" w:rsidP="006D0CDE">
            <w:pPr>
              <w:spacing w:after="120"/>
              <w:rPr>
                <w:rFonts w:ascii="Calibri Light" w:hAnsi="Calibri Light"/>
                <w:sz w:val="16"/>
                <w:szCs w:val="16"/>
              </w:rPr>
            </w:pPr>
            <w:del w:id="1795" w:author="Ashan Senel Asmone" w:date="2016-03-21T14:55:00Z">
              <w:r w:rsidRPr="006D0CDE" w:rsidDel="00135CEB">
                <w:rPr>
                  <w:rFonts w:ascii="Calibri Light" w:hAnsi="Calibri Light"/>
                  <w:sz w:val="16"/>
                  <w:szCs w:val="16"/>
                </w:rPr>
                <w:delText>ISO 4635:1982 Rubber, vulcanized -- Preformed compression seals for use between concrete motorway paving sections -- Specification for material</w:delText>
              </w:r>
            </w:del>
            <w:ins w:id="1796" w:author="Ashan Senel Asmone" w:date="2016-03-21T14:55:00Z">
              <w:r w:rsidR="00135CEB">
                <w:rPr>
                  <w:rFonts w:ascii="Calibri Light" w:hAnsi="Calibri Light"/>
                  <w:sz w:val="16"/>
                  <w:szCs w:val="16"/>
                </w:rPr>
                <w:t>ISO 4635:2011  Rubber, vulcanized -- Preformed joint seals for use between concrete paving sections of highways -- Specification</w:t>
              </w:r>
            </w:ins>
            <w:r w:rsidRPr="006D0CDE">
              <w:rPr>
                <w:rFonts w:ascii="Calibri Light" w:hAnsi="Calibri Light"/>
                <w:sz w:val="16"/>
                <w:szCs w:val="16"/>
              </w:rPr>
              <w:t> </w:t>
            </w:r>
          </w:p>
          <w:p w14:paraId="508E7399" w14:textId="77777777" w:rsidR="006D0CDE" w:rsidRPr="006D0CDE" w:rsidRDefault="006D0CDE" w:rsidP="006D0CDE">
            <w:pPr>
              <w:spacing w:after="120"/>
              <w:rPr>
                <w:rFonts w:ascii="Calibri Light" w:hAnsi="Calibri Light"/>
                <w:sz w:val="16"/>
                <w:szCs w:val="16"/>
              </w:rPr>
            </w:pPr>
            <w:del w:id="1797" w:author="Ashan Senel Asmone" w:date="2016-03-21T14:55:00Z">
              <w:r w:rsidRPr="006D0CDE" w:rsidDel="00135CEB">
                <w:rPr>
                  <w:rFonts w:ascii="Calibri Light" w:hAnsi="Calibri Light"/>
                  <w:sz w:val="16"/>
                  <w:szCs w:val="16"/>
                </w:rPr>
                <w:delText>ISO 4848:1980 Concrete -- Determination of air content of freshly mixed concrete -- Pressure method </w:delText>
              </w:r>
            </w:del>
          </w:p>
          <w:p w14:paraId="03F59219" w14:textId="77777777" w:rsidR="006D0CDE" w:rsidRPr="006D0CDE" w:rsidRDefault="006D0CDE" w:rsidP="006D0CDE">
            <w:pPr>
              <w:spacing w:after="120"/>
              <w:rPr>
                <w:rFonts w:ascii="Calibri Light" w:hAnsi="Calibri Light"/>
                <w:sz w:val="16"/>
                <w:szCs w:val="16"/>
              </w:rPr>
            </w:pPr>
            <w:del w:id="1798" w:author="Ashan Senel Asmone" w:date="2016-03-21T14:56:00Z">
              <w:r w:rsidRPr="006D0CDE" w:rsidDel="00135CEB">
                <w:rPr>
                  <w:rFonts w:ascii="Calibri Light" w:hAnsi="Calibri Light"/>
                  <w:sz w:val="16"/>
                  <w:szCs w:val="16"/>
                </w:rPr>
                <w:delText>ISO 6274:1982 Concrete -- Sieve analysis of aggregates</w:delText>
              </w:r>
            </w:del>
            <w:ins w:id="1799" w:author="Ashan Senel Asmone" w:date="2016-03-21T14:56:00Z">
              <w:r w:rsidR="00135CEB">
                <w:rPr>
                  <w:rFonts w:ascii="Calibri Light" w:hAnsi="Calibri Light"/>
                  <w:sz w:val="16"/>
                  <w:szCs w:val="16"/>
                </w:rPr>
                <w:t>ISO 6274:1982 Concrete -- Sieve analysis of aggregates</w:t>
              </w:r>
            </w:ins>
            <w:r w:rsidRPr="006D0CDE">
              <w:rPr>
                <w:rFonts w:ascii="Calibri Light" w:hAnsi="Calibri Light"/>
                <w:sz w:val="16"/>
                <w:szCs w:val="16"/>
              </w:rPr>
              <w:t> </w:t>
            </w:r>
          </w:p>
          <w:p w14:paraId="7EF27091" w14:textId="77777777" w:rsidR="006D0CDE" w:rsidRPr="006D0CDE" w:rsidRDefault="006D0CDE" w:rsidP="006D0CDE">
            <w:pPr>
              <w:spacing w:after="120"/>
              <w:rPr>
                <w:rFonts w:ascii="Calibri Light" w:hAnsi="Calibri Light"/>
                <w:sz w:val="16"/>
                <w:szCs w:val="16"/>
              </w:rPr>
            </w:pPr>
            <w:del w:id="1800" w:author="Ashan Senel Asmone" w:date="2016-03-21T14:57:00Z">
              <w:r w:rsidRPr="006D0CDE" w:rsidDel="00135CEB">
                <w:rPr>
                  <w:rFonts w:ascii="Calibri Light" w:hAnsi="Calibri Light"/>
                  <w:sz w:val="16"/>
                  <w:szCs w:val="16"/>
                </w:rPr>
                <w:delText>ISO 6275:1982 Concrete, hardened -- Determination of density</w:delText>
              </w:r>
            </w:del>
            <w:ins w:id="1801" w:author="Ashan Senel Asmone" w:date="2016-03-21T14:57:00Z">
              <w:r w:rsidR="00135CEB">
                <w:rPr>
                  <w:rFonts w:ascii="Calibri Light" w:hAnsi="Calibri Light"/>
                  <w:sz w:val="16"/>
                  <w:szCs w:val="16"/>
                </w:rPr>
                <w:t>ISO 1920-5:2004  Testing of concrete -- Part 5: Properties of hardened concrete other than strength</w:t>
              </w:r>
            </w:ins>
            <w:r w:rsidRPr="006D0CDE">
              <w:rPr>
                <w:rFonts w:ascii="Calibri Light" w:hAnsi="Calibri Light"/>
                <w:sz w:val="16"/>
                <w:szCs w:val="16"/>
              </w:rPr>
              <w:t> </w:t>
            </w:r>
          </w:p>
          <w:p w14:paraId="35D56050" w14:textId="77777777" w:rsidR="006D0CDE" w:rsidRPr="006D0CDE" w:rsidRDefault="006D0CDE" w:rsidP="006D0CDE">
            <w:pPr>
              <w:spacing w:after="120"/>
              <w:rPr>
                <w:rFonts w:ascii="Calibri Light" w:hAnsi="Calibri Light"/>
                <w:sz w:val="16"/>
                <w:szCs w:val="16"/>
              </w:rPr>
            </w:pPr>
            <w:del w:id="1802" w:author="Ashan Senel Asmone" w:date="2016-03-21T14:58:00Z">
              <w:r w:rsidRPr="006D0CDE" w:rsidDel="00135CEB">
                <w:rPr>
                  <w:rFonts w:ascii="Calibri Light" w:hAnsi="Calibri Light"/>
                  <w:sz w:val="16"/>
                  <w:szCs w:val="16"/>
                </w:rPr>
                <w:delText>ISO 6276:1982 Concrete, compacted fresh -- Determination of density</w:delText>
              </w:r>
            </w:del>
            <w:r w:rsidRPr="006D0CDE">
              <w:rPr>
                <w:rFonts w:ascii="Calibri Light" w:hAnsi="Calibri Light"/>
                <w:sz w:val="16"/>
                <w:szCs w:val="16"/>
              </w:rPr>
              <w:t> </w:t>
            </w:r>
          </w:p>
          <w:p w14:paraId="55DCBDCB" w14:textId="77777777" w:rsidR="006D0CDE" w:rsidRPr="006D0CDE" w:rsidRDefault="006D0CDE" w:rsidP="006D0CDE">
            <w:pPr>
              <w:spacing w:after="120"/>
              <w:rPr>
                <w:rFonts w:ascii="Calibri Light" w:hAnsi="Calibri Light"/>
                <w:sz w:val="16"/>
                <w:szCs w:val="16"/>
              </w:rPr>
            </w:pPr>
            <w:del w:id="1803" w:author="Ashan Senel Asmone" w:date="2016-03-21T14:59:00Z">
              <w:r w:rsidRPr="006D0CDE" w:rsidDel="00135CEB">
                <w:rPr>
                  <w:rFonts w:ascii="Calibri Light" w:hAnsi="Calibri Light"/>
                  <w:sz w:val="16"/>
                  <w:szCs w:val="16"/>
                </w:rPr>
                <w:delText>ISO 6782:1982 Aggregates for concrete -- Determination of bulk density</w:delText>
              </w:r>
            </w:del>
            <w:ins w:id="1804" w:author="Ashan Senel Asmone" w:date="2016-03-21T14:59:00Z">
              <w:r w:rsidR="00135CEB">
                <w:rPr>
                  <w:rFonts w:ascii="Calibri Light" w:hAnsi="Calibri Light"/>
                  <w:sz w:val="16"/>
                  <w:szCs w:val="16"/>
                </w:rPr>
                <w:t>ISO 6782:1982 Aggregates for concrete -- Determination of bulk density</w:t>
              </w:r>
            </w:ins>
            <w:r w:rsidRPr="006D0CDE">
              <w:rPr>
                <w:rFonts w:ascii="Calibri Light" w:hAnsi="Calibri Light"/>
                <w:sz w:val="16"/>
                <w:szCs w:val="16"/>
              </w:rPr>
              <w:t> </w:t>
            </w:r>
          </w:p>
          <w:p w14:paraId="106A01B2" w14:textId="77777777" w:rsidR="006D0CDE" w:rsidRPr="006D0CDE" w:rsidRDefault="006D0CDE" w:rsidP="006D0CDE">
            <w:pPr>
              <w:spacing w:after="120"/>
              <w:rPr>
                <w:rFonts w:ascii="Calibri Light" w:hAnsi="Calibri Light"/>
                <w:sz w:val="16"/>
                <w:szCs w:val="16"/>
              </w:rPr>
            </w:pPr>
            <w:del w:id="1805" w:author="Ashan Senel Asmone" w:date="2016-03-21T14:59:00Z">
              <w:r w:rsidRPr="006D0CDE" w:rsidDel="00135CEB">
                <w:rPr>
                  <w:rFonts w:ascii="Calibri Light" w:hAnsi="Calibri Light"/>
                  <w:sz w:val="16"/>
                  <w:szCs w:val="16"/>
                </w:rPr>
                <w:delText>ISO 6783:1982 Coarse aggregates for concrete -- Determination of particle density and water absorption -- Hydrostatic balance method</w:delText>
              </w:r>
            </w:del>
            <w:ins w:id="1806" w:author="Ashan Senel Asmone" w:date="2016-03-21T14:59:00Z">
              <w:r w:rsidR="00135CEB">
                <w:rPr>
                  <w:rFonts w:ascii="Calibri Light" w:hAnsi="Calibri Light"/>
                  <w:sz w:val="16"/>
                  <w:szCs w:val="16"/>
                </w:rPr>
                <w:t>ISO 6783:1982  Coarse aggregates for concrete -- Determination of particle density and water absorption -- Hydrostatic balance method</w:t>
              </w:r>
            </w:ins>
            <w:r w:rsidRPr="006D0CDE">
              <w:rPr>
                <w:rFonts w:ascii="Calibri Light" w:hAnsi="Calibri Light"/>
                <w:sz w:val="16"/>
                <w:szCs w:val="16"/>
              </w:rPr>
              <w:t> </w:t>
            </w:r>
          </w:p>
          <w:p w14:paraId="4DCFC12F" w14:textId="77777777" w:rsidR="006D0CDE" w:rsidRPr="006D0CDE" w:rsidRDefault="006D0CDE" w:rsidP="006D0CDE">
            <w:pPr>
              <w:spacing w:after="120"/>
              <w:rPr>
                <w:rFonts w:ascii="Calibri Light" w:hAnsi="Calibri Light"/>
                <w:sz w:val="16"/>
                <w:szCs w:val="16"/>
              </w:rPr>
            </w:pPr>
            <w:del w:id="1807" w:author="Ashan Senel Asmone" w:date="2016-03-21T14:59:00Z">
              <w:r w:rsidRPr="006D0CDE" w:rsidDel="00135CEB">
                <w:rPr>
                  <w:rFonts w:ascii="Calibri Light" w:hAnsi="Calibri Light"/>
                  <w:sz w:val="16"/>
                  <w:szCs w:val="16"/>
                </w:rPr>
                <w:delText>ISO 6784:1982 Concrete -- Determination of static modulus of elasticity in compression</w:delText>
              </w:r>
            </w:del>
            <w:ins w:id="1808" w:author="Ashan Senel Asmone" w:date="2016-03-21T14:59:00Z">
              <w:r w:rsidR="00135CEB">
                <w:rPr>
                  <w:rFonts w:ascii="Calibri Light" w:hAnsi="Calibri Light"/>
                  <w:sz w:val="16"/>
                  <w:szCs w:val="16"/>
                </w:rPr>
                <w:t>ISO 1920-10:2010  Testing of concrete -- Part 10: Determination of static modulus of elasticity in compression</w:t>
              </w:r>
            </w:ins>
          </w:p>
          <w:p w14:paraId="363318C4" w14:textId="77777777" w:rsidR="006D0CDE" w:rsidRPr="006D0CDE" w:rsidRDefault="006D0CDE" w:rsidP="006D0CDE">
            <w:pPr>
              <w:spacing w:after="120"/>
              <w:rPr>
                <w:rFonts w:ascii="Calibri Light" w:hAnsi="Calibri Light"/>
                <w:sz w:val="16"/>
                <w:szCs w:val="16"/>
              </w:rPr>
            </w:pPr>
            <w:del w:id="1809" w:author="Ashan Senel Asmone" w:date="2016-03-21T15:00:00Z">
              <w:r w:rsidRPr="006D0CDE" w:rsidDel="00135CEB">
                <w:rPr>
                  <w:rFonts w:ascii="Calibri Light" w:hAnsi="Calibri Light"/>
                  <w:sz w:val="16"/>
                  <w:szCs w:val="16"/>
                </w:rPr>
                <w:delText>ISO 7033:1987 Fine and coarse aggregates for concrete -- Determination of the particle mass-per-volume and water absorption -- Pycnometer method</w:delText>
              </w:r>
            </w:del>
            <w:ins w:id="1810" w:author="Ashan Senel Asmone" w:date="2016-03-21T15:00:00Z">
              <w:r w:rsidR="00135CEB">
                <w:rPr>
                  <w:rFonts w:ascii="Calibri Light" w:hAnsi="Calibri Light"/>
                  <w:sz w:val="16"/>
                  <w:szCs w:val="16"/>
                </w:rPr>
                <w:t>ISO 7033:1987  Fine and coarse aggregates for concrete -- Determination of the particle mass-per-volume and water absorption -- Pycnometer method</w:t>
              </w:r>
            </w:ins>
            <w:r w:rsidRPr="006D0CDE">
              <w:rPr>
                <w:rFonts w:ascii="Calibri Light" w:hAnsi="Calibri Light"/>
                <w:sz w:val="16"/>
                <w:szCs w:val="16"/>
              </w:rPr>
              <w:t> </w:t>
            </w:r>
          </w:p>
          <w:p w14:paraId="6149F83C" w14:textId="77777777" w:rsidR="006D0CDE" w:rsidRPr="006D0CDE" w:rsidRDefault="006D0CDE" w:rsidP="006D0CDE">
            <w:pPr>
              <w:spacing w:after="120"/>
              <w:rPr>
                <w:rFonts w:ascii="Calibri Light" w:hAnsi="Calibri Light"/>
                <w:sz w:val="16"/>
                <w:szCs w:val="16"/>
              </w:rPr>
            </w:pPr>
            <w:del w:id="1811" w:author="Ashan Senel Asmone" w:date="2016-03-21T15:00:00Z">
              <w:r w:rsidRPr="006D0CDE" w:rsidDel="00135CEB">
                <w:rPr>
                  <w:rFonts w:ascii="Calibri Light" w:hAnsi="Calibri Light"/>
                  <w:sz w:val="16"/>
                  <w:szCs w:val="16"/>
                </w:rPr>
                <w:delText>ISO 7728:1985 Typical horizontal joints between an external wall of prefabricated ordinary concrete components and a concrete floor -- Properties. characteristics and classification criteria</w:delText>
              </w:r>
            </w:del>
            <w:ins w:id="1812" w:author="Ashan Senel Asmone" w:date="2016-03-21T15:00:00Z">
              <w:r w:rsidR="00135CEB">
                <w:rPr>
                  <w:rFonts w:ascii="Calibri Light" w:hAnsi="Calibri Light"/>
                  <w:sz w:val="16"/>
                  <w:szCs w:val="16"/>
                </w:rPr>
                <w:t>ISO 7728:1985 Typical horizontal joints between an external wall of prefabricated ordinary concrete components and a concrete floor -- Properties. characteristics and classification criteria</w:t>
              </w:r>
            </w:ins>
            <w:r w:rsidRPr="006D0CDE">
              <w:rPr>
                <w:rFonts w:ascii="Calibri Light" w:hAnsi="Calibri Light"/>
                <w:sz w:val="16"/>
                <w:szCs w:val="16"/>
              </w:rPr>
              <w:t> </w:t>
            </w:r>
          </w:p>
          <w:p w14:paraId="6DC4F840" w14:textId="77777777" w:rsidR="006D0CDE" w:rsidRPr="006D0CDE" w:rsidRDefault="006D0CDE" w:rsidP="006D0CDE">
            <w:pPr>
              <w:spacing w:after="120"/>
              <w:rPr>
                <w:rFonts w:ascii="Calibri Light" w:hAnsi="Calibri Light"/>
                <w:sz w:val="16"/>
                <w:szCs w:val="16"/>
              </w:rPr>
            </w:pPr>
            <w:del w:id="1813" w:author="Ashan Senel Asmone" w:date="2016-03-21T15:01:00Z">
              <w:r w:rsidRPr="006D0CDE" w:rsidDel="00135CEB">
                <w:rPr>
                  <w:rFonts w:ascii="Calibri Light" w:hAnsi="Calibri Light"/>
                  <w:sz w:val="16"/>
                  <w:szCs w:val="16"/>
                </w:rPr>
                <w:delText>ISO 7729:1985 Typical vertical joints between two prefabricated ordinary concrete external wall components -- Properties, characteristics and classification criteria</w:delText>
              </w:r>
            </w:del>
            <w:ins w:id="1814" w:author="Ashan Senel Asmone" w:date="2016-03-21T15:01:00Z">
              <w:r w:rsidR="00135CEB">
                <w:rPr>
                  <w:rFonts w:ascii="Calibri Light" w:hAnsi="Calibri Light"/>
                  <w:sz w:val="16"/>
                  <w:szCs w:val="16"/>
                </w:rPr>
                <w:t xml:space="preserve">ISO 7729:1985 Typical vertical joints between two prefabricated ordinary concrete external wall components -- Properties, characteristics and classification criteria </w:t>
              </w:r>
            </w:ins>
            <w:r w:rsidRPr="006D0CDE">
              <w:rPr>
                <w:rFonts w:ascii="Calibri Light" w:hAnsi="Calibri Light"/>
                <w:sz w:val="16"/>
                <w:szCs w:val="16"/>
              </w:rPr>
              <w:t> </w:t>
            </w:r>
          </w:p>
          <w:p w14:paraId="3874A304" w14:textId="77777777" w:rsidR="006D0CDE" w:rsidRPr="006D0CDE" w:rsidRDefault="006D0CDE" w:rsidP="006D0CDE">
            <w:pPr>
              <w:spacing w:after="120"/>
              <w:rPr>
                <w:rFonts w:ascii="Calibri Light" w:hAnsi="Calibri Light"/>
                <w:sz w:val="16"/>
                <w:szCs w:val="16"/>
              </w:rPr>
            </w:pPr>
            <w:del w:id="1815" w:author="Ashan Senel Asmone" w:date="2016-03-21T15:01:00Z">
              <w:r w:rsidRPr="006D0CDE" w:rsidDel="00135CEB">
                <w:rPr>
                  <w:rFonts w:ascii="Calibri Light" w:hAnsi="Calibri Light"/>
                  <w:sz w:val="16"/>
                  <w:szCs w:val="16"/>
                </w:rPr>
                <w:delText>ISO 7844:1985 Grooved vertical joints with connecting bars and concrete infill between large reinforced concrete panels -- Laboratory mechanical tests -- Effect of tangential loading</w:delText>
              </w:r>
            </w:del>
            <w:ins w:id="1816" w:author="Ashan Senel Asmone" w:date="2016-03-21T15:01:00Z">
              <w:r w:rsidR="00135CEB">
                <w:rPr>
                  <w:rFonts w:ascii="Calibri Light" w:hAnsi="Calibri Light"/>
                  <w:sz w:val="16"/>
                  <w:szCs w:val="16"/>
                </w:rPr>
                <w:t>ISO 7844:1985 Grooved vertical joints with connecting bars and concrete infill between large reinforced concrete panels -- Laboratory mechanical tests -- Effect of tangential loading</w:t>
              </w:r>
            </w:ins>
            <w:r w:rsidRPr="006D0CDE">
              <w:rPr>
                <w:rFonts w:ascii="Calibri Light" w:hAnsi="Calibri Light"/>
                <w:sz w:val="16"/>
                <w:szCs w:val="16"/>
              </w:rPr>
              <w:t> </w:t>
            </w:r>
          </w:p>
          <w:p w14:paraId="6D9E9C5A" w14:textId="77777777" w:rsidR="006D0CDE" w:rsidRPr="006D0CDE" w:rsidRDefault="006D0CDE" w:rsidP="006D0CDE">
            <w:pPr>
              <w:spacing w:after="120"/>
              <w:rPr>
                <w:rFonts w:ascii="Calibri Light" w:hAnsi="Calibri Light"/>
                <w:sz w:val="16"/>
                <w:szCs w:val="16"/>
              </w:rPr>
            </w:pPr>
            <w:del w:id="1817" w:author="Ashan Senel Asmone" w:date="2016-03-21T15:01:00Z">
              <w:r w:rsidRPr="006D0CDE" w:rsidDel="00135CEB">
                <w:rPr>
                  <w:rFonts w:ascii="Calibri Light" w:hAnsi="Calibri Light"/>
                  <w:sz w:val="16"/>
                  <w:szCs w:val="16"/>
                </w:rPr>
                <w:delText>ISO 7845:1985 Horizontal joints between load-bearing walls and concrete floors -- Laboratory mechanical tests -- Effect of vertical loading and of moments transmitted by the floors</w:delText>
              </w:r>
            </w:del>
            <w:ins w:id="1818" w:author="Ashan Senel Asmone" w:date="2016-03-21T15:01:00Z">
              <w:r w:rsidR="00135CEB">
                <w:rPr>
                  <w:rFonts w:ascii="Calibri Light" w:hAnsi="Calibri Light"/>
                  <w:sz w:val="16"/>
                  <w:szCs w:val="16"/>
                </w:rPr>
                <w:t xml:space="preserve">ISO 7845:1985 Horizontal joints between load-bearing walls and concrete floors -- Laboratory mechanical tests -- Effect of vertical loading and of moments transmitted by the floors </w:t>
              </w:r>
            </w:ins>
            <w:r w:rsidRPr="006D0CDE">
              <w:rPr>
                <w:rFonts w:ascii="Calibri Light" w:hAnsi="Calibri Light"/>
                <w:sz w:val="16"/>
                <w:szCs w:val="16"/>
              </w:rPr>
              <w:t> </w:t>
            </w:r>
          </w:p>
          <w:p w14:paraId="78E128F8" w14:textId="77777777" w:rsidR="006D0CDE" w:rsidRPr="006D0CDE" w:rsidRDefault="006D0CDE" w:rsidP="006D0CDE">
            <w:pPr>
              <w:spacing w:after="120"/>
              <w:rPr>
                <w:rFonts w:ascii="Calibri Light" w:hAnsi="Calibri Light"/>
                <w:sz w:val="16"/>
                <w:szCs w:val="16"/>
              </w:rPr>
            </w:pPr>
          </w:p>
          <w:p w14:paraId="70EDB118"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Reinforcement</w:t>
            </w:r>
          </w:p>
          <w:p w14:paraId="69AFE16C" w14:textId="77777777" w:rsidR="006D0CDE" w:rsidRPr="006D0CDE" w:rsidRDefault="006D0CDE" w:rsidP="006D0CDE">
            <w:pPr>
              <w:spacing w:after="120"/>
              <w:rPr>
                <w:rFonts w:ascii="Calibri Light" w:hAnsi="Calibri Light"/>
                <w:sz w:val="16"/>
                <w:szCs w:val="16"/>
              </w:rPr>
            </w:pPr>
            <w:del w:id="1819" w:author="Ashan Senel Asmone" w:date="2016-03-21T15:02:00Z">
              <w:r w:rsidRPr="006D0CDE" w:rsidDel="00135CEB">
                <w:rPr>
                  <w:rFonts w:ascii="Calibri Light" w:hAnsi="Calibri Light"/>
                  <w:sz w:val="16"/>
                  <w:szCs w:val="16"/>
                </w:rPr>
                <w:delText>ISO 6934-1:1991 Steel for the prestressing of concrete -- Part 1: General requirements</w:delText>
              </w:r>
            </w:del>
            <w:ins w:id="1820" w:author="Ashan Senel Asmone" w:date="2016-03-21T15:02:00Z">
              <w:r w:rsidR="00135CEB">
                <w:rPr>
                  <w:rFonts w:ascii="Calibri Light" w:hAnsi="Calibri Light"/>
                  <w:sz w:val="16"/>
                  <w:szCs w:val="16"/>
                </w:rPr>
                <w:t xml:space="preserve">ISO 6934-1:1991 Steel for the prestressing of concrete -- Part 1: General requirements </w:t>
              </w:r>
            </w:ins>
            <w:r w:rsidRPr="006D0CDE">
              <w:rPr>
                <w:rFonts w:ascii="Calibri Light" w:hAnsi="Calibri Light"/>
                <w:sz w:val="16"/>
                <w:szCs w:val="16"/>
              </w:rPr>
              <w:t> </w:t>
            </w:r>
          </w:p>
          <w:p w14:paraId="1B67E83E" w14:textId="77777777" w:rsidR="006D0CDE" w:rsidRPr="006D0CDE" w:rsidRDefault="006D0CDE" w:rsidP="006D0CDE">
            <w:pPr>
              <w:spacing w:after="120"/>
              <w:rPr>
                <w:rFonts w:ascii="Calibri Light" w:hAnsi="Calibri Light"/>
                <w:sz w:val="16"/>
                <w:szCs w:val="16"/>
              </w:rPr>
            </w:pPr>
            <w:del w:id="1821" w:author="Ashan Senel Asmone" w:date="2016-03-21T15:03:00Z">
              <w:r w:rsidRPr="006D0CDE" w:rsidDel="00135CEB">
                <w:rPr>
                  <w:rFonts w:ascii="Calibri Light" w:hAnsi="Calibri Light"/>
                  <w:sz w:val="16"/>
                  <w:szCs w:val="16"/>
                </w:rPr>
                <w:delText>ISO 6934-2:1991 Steel for the prestressing of concrete -- Part 2: Cold-drawn wire</w:delText>
              </w:r>
            </w:del>
            <w:ins w:id="1822" w:author="Ashan Senel Asmone" w:date="2016-03-21T15:03:00Z">
              <w:r w:rsidR="00135CEB">
                <w:rPr>
                  <w:rFonts w:ascii="Calibri Light" w:hAnsi="Calibri Light"/>
                  <w:sz w:val="16"/>
                  <w:szCs w:val="16"/>
                </w:rPr>
                <w:t xml:space="preserve">ISO 6934-2:1991 Steel for the prestressing of concrete -- Part 2: Cold-drawn wire </w:t>
              </w:r>
            </w:ins>
            <w:r w:rsidRPr="006D0CDE">
              <w:rPr>
                <w:rFonts w:ascii="Calibri Light" w:hAnsi="Calibri Light"/>
                <w:sz w:val="16"/>
                <w:szCs w:val="16"/>
              </w:rPr>
              <w:t> </w:t>
            </w:r>
          </w:p>
          <w:p w14:paraId="7C455D99" w14:textId="77777777" w:rsidR="006D0CDE" w:rsidRPr="006D0CDE" w:rsidRDefault="006D0CDE" w:rsidP="006D0CDE">
            <w:pPr>
              <w:spacing w:after="120"/>
              <w:rPr>
                <w:rFonts w:ascii="Calibri Light" w:hAnsi="Calibri Light"/>
                <w:sz w:val="16"/>
                <w:szCs w:val="16"/>
              </w:rPr>
            </w:pPr>
            <w:del w:id="1823" w:author="Ashan Senel Asmone" w:date="2016-03-21T15:03:00Z">
              <w:r w:rsidRPr="006D0CDE" w:rsidDel="00135CEB">
                <w:rPr>
                  <w:rFonts w:ascii="Calibri Light" w:hAnsi="Calibri Light"/>
                  <w:sz w:val="16"/>
                  <w:szCs w:val="16"/>
                </w:rPr>
                <w:delText>ISO 6934-3:1991 Steel for the prestressing of concrete -- Part 3: Quenched and tempered wire</w:delText>
              </w:r>
            </w:del>
            <w:ins w:id="1824" w:author="Ashan Senel Asmone" w:date="2016-03-21T15:03:00Z">
              <w:r w:rsidR="00135CEB">
                <w:rPr>
                  <w:rFonts w:ascii="Calibri Light" w:hAnsi="Calibri Light"/>
                  <w:sz w:val="16"/>
                  <w:szCs w:val="16"/>
                </w:rPr>
                <w:t xml:space="preserve">ISO 6934-3:1991 Steel for the prestressing of concrete -- Part 3: Quenched and tempered wire </w:t>
              </w:r>
            </w:ins>
            <w:r w:rsidRPr="006D0CDE">
              <w:rPr>
                <w:rFonts w:ascii="Calibri Light" w:hAnsi="Calibri Light"/>
                <w:sz w:val="16"/>
                <w:szCs w:val="16"/>
              </w:rPr>
              <w:t> </w:t>
            </w:r>
          </w:p>
          <w:p w14:paraId="0C24B6F0" w14:textId="77777777" w:rsidR="006D0CDE" w:rsidRPr="006D0CDE" w:rsidRDefault="006D0CDE" w:rsidP="006D0CDE">
            <w:pPr>
              <w:spacing w:after="120"/>
              <w:rPr>
                <w:rFonts w:ascii="Calibri Light" w:hAnsi="Calibri Light"/>
                <w:sz w:val="16"/>
                <w:szCs w:val="16"/>
              </w:rPr>
            </w:pPr>
            <w:del w:id="1825" w:author="Ashan Senel Asmone" w:date="2016-03-21T15:03:00Z">
              <w:r w:rsidRPr="006D0CDE" w:rsidDel="00135CEB">
                <w:rPr>
                  <w:rFonts w:ascii="Calibri Light" w:hAnsi="Calibri Light"/>
                  <w:sz w:val="16"/>
                  <w:szCs w:val="16"/>
                </w:rPr>
                <w:delText>ISO 6934-4:1991 Steel for the prestressing of concrete -- Part 4: Strand</w:delText>
              </w:r>
            </w:del>
            <w:ins w:id="1826" w:author="Ashan Senel Asmone" w:date="2016-03-21T15:03:00Z">
              <w:r w:rsidR="00135CEB">
                <w:rPr>
                  <w:rFonts w:ascii="Calibri Light" w:hAnsi="Calibri Light"/>
                  <w:sz w:val="16"/>
                  <w:szCs w:val="16"/>
                </w:rPr>
                <w:t xml:space="preserve">ISO 6934-4:1991 Steel for the prestressing of concrete -- Part 4: Strand </w:t>
              </w:r>
            </w:ins>
            <w:r w:rsidRPr="006D0CDE">
              <w:rPr>
                <w:rFonts w:ascii="Calibri Light" w:hAnsi="Calibri Light"/>
                <w:sz w:val="16"/>
                <w:szCs w:val="16"/>
              </w:rPr>
              <w:t> </w:t>
            </w:r>
          </w:p>
          <w:p w14:paraId="778ACE81" w14:textId="77777777" w:rsidR="006D0CDE" w:rsidRPr="006D0CDE" w:rsidRDefault="006D0CDE" w:rsidP="006D0CDE">
            <w:pPr>
              <w:spacing w:after="120"/>
              <w:rPr>
                <w:rFonts w:ascii="Calibri Light" w:hAnsi="Calibri Light"/>
                <w:sz w:val="16"/>
                <w:szCs w:val="16"/>
              </w:rPr>
            </w:pPr>
            <w:del w:id="1827" w:author="Ashan Senel Asmone" w:date="2016-03-21T15:04:00Z">
              <w:r w:rsidRPr="006D0CDE" w:rsidDel="00135CEB">
                <w:rPr>
                  <w:rFonts w:ascii="Calibri Light" w:hAnsi="Calibri Light"/>
                  <w:sz w:val="16"/>
                  <w:szCs w:val="16"/>
                </w:rPr>
                <w:delText>ISO 6934-5:1991 Steel for the prestressing of concrete -- Part 5: Hot-rolled steel bars with or without subsequent processing</w:delText>
              </w:r>
            </w:del>
            <w:ins w:id="1828" w:author="Ashan Senel Asmone" w:date="2016-03-21T15:04:00Z">
              <w:r w:rsidR="00135CEB">
                <w:rPr>
                  <w:rFonts w:ascii="Calibri Light" w:hAnsi="Calibri Light"/>
                  <w:sz w:val="16"/>
                  <w:szCs w:val="16"/>
                </w:rPr>
                <w:t>ISO 6934-5:1991 Steel for the prestressing of concrete -- Part 5: Hot-rolled steel bars with or without subsequent processing</w:t>
              </w:r>
            </w:ins>
            <w:r w:rsidRPr="006D0CDE">
              <w:rPr>
                <w:rFonts w:ascii="Calibri Light" w:hAnsi="Calibri Light"/>
                <w:sz w:val="16"/>
                <w:szCs w:val="16"/>
              </w:rPr>
              <w:t> </w:t>
            </w:r>
          </w:p>
          <w:p w14:paraId="23212958" w14:textId="77777777" w:rsidR="006D0CDE" w:rsidRPr="006D0CDE" w:rsidRDefault="006D0CDE" w:rsidP="006D0CDE">
            <w:pPr>
              <w:spacing w:after="120"/>
              <w:rPr>
                <w:rFonts w:ascii="Calibri Light" w:hAnsi="Calibri Light"/>
                <w:sz w:val="16"/>
                <w:szCs w:val="16"/>
              </w:rPr>
            </w:pPr>
            <w:del w:id="1829" w:author="Ashan Senel Asmone" w:date="2016-03-21T15:04:00Z">
              <w:r w:rsidRPr="006D0CDE" w:rsidDel="00135CEB">
                <w:rPr>
                  <w:rFonts w:ascii="Calibri Light" w:hAnsi="Calibri Light"/>
                  <w:sz w:val="16"/>
                  <w:szCs w:val="16"/>
                </w:rPr>
                <w:delText>ISO 6935-1:1991 Steel for the reinforcement of concrete -- Part 1: Plain bars</w:delText>
              </w:r>
            </w:del>
            <w:ins w:id="1830" w:author="Ashan Senel Asmone" w:date="2016-03-21T15:04:00Z">
              <w:r w:rsidR="00135CEB">
                <w:rPr>
                  <w:rFonts w:ascii="Calibri Light" w:hAnsi="Calibri Light"/>
                  <w:sz w:val="16"/>
                  <w:szCs w:val="16"/>
                </w:rPr>
                <w:t>ISO 6935-1:2007 Steel for the reinforcement of concrete -- Part 1: Plain bars</w:t>
              </w:r>
            </w:ins>
            <w:r w:rsidRPr="006D0CDE">
              <w:rPr>
                <w:rFonts w:ascii="Calibri Light" w:hAnsi="Calibri Light"/>
                <w:sz w:val="16"/>
                <w:szCs w:val="16"/>
              </w:rPr>
              <w:t> </w:t>
            </w:r>
          </w:p>
          <w:p w14:paraId="4A3BDFD2" w14:textId="77777777" w:rsidR="006D0CDE" w:rsidRPr="006D0CDE" w:rsidRDefault="006D0CDE" w:rsidP="006D0CDE">
            <w:pPr>
              <w:spacing w:after="120"/>
              <w:rPr>
                <w:rFonts w:ascii="Calibri Light" w:hAnsi="Calibri Light"/>
                <w:sz w:val="16"/>
                <w:szCs w:val="16"/>
              </w:rPr>
            </w:pPr>
            <w:del w:id="1831" w:author="Ashan Senel Asmone" w:date="2016-03-21T15:05:00Z">
              <w:r w:rsidRPr="006D0CDE" w:rsidDel="00135CEB">
                <w:rPr>
                  <w:rFonts w:ascii="Calibri Light" w:hAnsi="Calibri Light"/>
                  <w:sz w:val="16"/>
                  <w:szCs w:val="16"/>
                </w:rPr>
                <w:delText>ISO 6935-2:1991 Steel for the reinforcement of concrete -- Part 2: Ribbed bars</w:delText>
              </w:r>
            </w:del>
            <w:ins w:id="1832" w:author="Ashan Senel Asmone" w:date="2016-03-21T15:05:00Z">
              <w:r w:rsidR="00135CEB">
                <w:rPr>
                  <w:rFonts w:ascii="Calibri Light" w:hAnsi="Calibri Light"/>
                  <w:sz w:val="16"/>
                  <w:szCs w:val="16"/>
                </w:rPr>
                <w:t>ISO 6935-2:2015  Steel for the reinforcement of concrete -- Part 2: Ribbed bars</w:t>
              </w:r>
            </w:ins>
            <w:r w:rsidRPr="006D0CDE">
              <w:rPr>
                <w:rFonts w:ascii="Calibri Light" w:hAnsi="Calibri Light"/>
                <w:sz w:val="16"/>
                <w:szCs w:val="16"/>
              </w:rPr>
              <w:t> </w:t>
            </w:r>
          </w:p>
          <w:p w14:paraId="760666BC" w14:textId="77777777" w:rsidR="006D0CDE" w:rsidRPr="006D0CDE" w:rsidRDefault="006D0CDE" w:rsidP="006D0CDE">
            <w:pPr>
              <w:spacing w:after="120"/>
              <w:rPr>
                <w:rFonts w:ascii="Calibri Light" w:hAnsi="Calibri Light"/>
                <w:sz w:val="16"/>
                <w:szCs w:val="16"/>
              </w:rPr>
            </w:pPr>
            <w:del w:id="1833" w:author="Ashan Senel Asmone" w:date="2016-03-21T15:10:00Z">
              <w:r w:rsidRPr="006D0CDE" w:rsidDel="00411DBF">
                <w:rPr>
                  <w:rFonts w:ascii="Calibri Light" w:hAnsi="Calibri Light"/>
                  <w:sz w:val="16"/>
                  <w:szCs w:val="16"/>
                </w:rPr>
                <w:delText>ISO 6935-3:1992 Steel for the reinforcement of concrete -- Part 3: Welded fabric</w:delText>
              </w:r>
            </w:del>
            <w:ins w:id="1834" w:author="Ashan Senel Asmone" w:date="2016-03-21T15:10:00Z">
              <w:r w:rsidR="00411DBF">
                <w:rPr>
                  <w:rFonts w:ascii="Calibri Light" w:hAnsi="Calibri Light"/>
                  <w:sz w:val="16"/>
                  <w:szCs w:val="16"/>
                </w:rPr>
                <w:t>ISO 6935-3:1992  Steel for the reinforcement of concrete -- Part 3: Welded fabric</w:t>
              </w:r>
            </w:ins>
          </w:p>
          <w:p w14:paraId="6EA02644" w14:textId="77777777" w:rsidR="006D0CDE" w:rsidRPr="006D0CDE" w:rsidRDefault="006D0CDE" w:rsidP="006D0CDE">
            <w:pPr>
              <w:spacing w:after="120"/>
              <w:rPr>
                <w:rFonts w:ascii="Calibri Light" w:hAnsi="Calibri Light"/>
                <w:sz w:val="16"/>
                <w:szCs w:val="16"/>
              </w:rPr>
            </w:pPr>
            <w:del w:id="1835" w:author="Ashan Senel Asmone" w:date="2016-03-21T15:10:00Z">
              <w:r w:rsidRPr="006D0CDE" w:rsidDel="00411DBF">
                <w:rPr>
                  <w:rFonts w:ascii="Calibri Light" w:hAnsi="Calibri Light"/>
                  <w:sz w:val="16"/>
                  <w:szCs w:val="16"/>
                </w:rPr>
                <w:delText>ISO 10144:1991 Certification scheme for steel bars and wires for the reinforcement of concrete structures</w:delText>
              </w:r>
            </w:del>
            <w:ins w:id="1836" w:author="Ashan Senel Asmone" w:date="2016-03-21T15:10:00Z">
              <w:r w:rsidR="00411DBF">
                <w:rPr>
                  <w:rFonts w:ascii="Calibri Light" w:hAnsi="Calibri Light"/>
                  <w:sz w:val="16"/>
                  <w:szCs w:val="16"/>
                </w:rPr>
                <w:t>ISO 10144:1991 Certification scheme for steel bars and wires for the reinforcement of concrete structures</w:t>
              </w:r>
            </w:ins>
            <w:r w:rsidRPr="006D0CDE">
              <w:rPr>
                <w:rFonts w:ascii="Calibri Light" w:hAnsi="Calibri Light"/>
                <w:sz w:val="16"/>
                <w:szCs w:val="16"/>
              </w:rPr>
              <w:t> </w:t>
            </w:r>
          </w:p>
          <w:p w14:paraId="10E8F52B" w14:textId="77777777" w:rsidR="006D0CDE" w:rsidRPr="006D0CDE" w:rsidRDefault="006D0CDE" w:rsidP="006D0CDE">
            <w:pPr>
              <w:spacing w:after="120"/>
              <w:rPr>
                <w:rFonts w:ascii="Calibri Light" w:hAnsi="Calibri Light"/>
                <w:sz w:val="16"/>
                <w:szCs w:val="16"/>
              </w:rPr>
            </w:pPr>
            <w:del w:id="1837" w:author="Ashan Senel Asmone" w:date="2016-03-21T15:11:00Z">
              <w:r w:rsidRPr="006D0CDE" w:rsidDel="00411DBF">
                <w:rPr>
                  <w:rFonts w:ascii="Calibri Light" w:hAnsi="Calibri Light"/>
                  <w:sz w:val="16"/>
                  <w:szCs w:val="16"/>
                </w:rPr>
                <w:delText>ISO 10544:1992 Cold-reduced steel wire for the reinforcement of concrete and the manufacture of welded fabric</w:delText>
              </w:r>
            </w:del>
            <w:ins w:id="1838" w:author="Ashan Senel Asmone" w:date="2016-03-21T15:11:00Z">
              <w:r w:rsidR="00411DBF">
                <w:rPr>
                  <w:rFonts w:ascii="Calibri Light" w:hAnsi="Calibri Light"/>
                  <w:sz w:val="16"/>
                  <w:szCs w:val="16"/>
                </w:rPr>
                <w:t>ISO 10544:1992 Cold-reduced steel wire for the reinforcement of concrete and the manufacture of welded fabric</w:t>
              </w:r>
            </w:ins>
            <w:r w:rsidRPr="006D0CDE">
              <w:rPr>
                <w:rFonts w:ascii="Calibri Light" w:hAnsi="Calibri Light"/>
                <w:sz w:val="16"/>
                <w:szCs w:val="16"/>
              </w:rPr>
              <w:t> </w:t>
            </w:r>
          </w:p>
          <w:p w14:paraId="54122CD7" w14:textId="77777777" w:rsidR="006D0CDE" w:rsidRPr="006D0CDE" w:rsidRDefault="006D0CDE" w:rsidP="006D0CDE">
            <w:pPr>
              <w:spacing w:after="120"/>
              <w:rPr>
                <w:rFonts w:ascii="Calibri Light" w:hAnsi="Calibri Light"/>
                <w:sz w:val="16"/>
                <w:szCs w:val="16"/>
              </w:rPr>
            </w:pPr>
            <w:del w:id="1839" w:author="Ashan Senel Asmone" w:date="2016-03-21T15:11:00Z">
              <w:r w:rsidRPr="006D0CDE" w:rsidDel="00411DBF">
                <w:rPr>
                  <w:rFonts w:ascii="Calibri Light" w:hAnsi="Calibri Light"/>
                  <w:sz w:val="16"/>
                  <w:szCs w:val="16"/>
                </w:rPr>
                <w:delText>ISO 11082:1992 Certification scheme for welded fabric for the reinforcement of concrete structures</w:delText>
              </w:r>
            </w:del>
            <w:ins w:id="1840" w:author="Ashan Senel Asmone" w:date="2016-03-21T15:11:00Z">
              <w:r w:rsidR="00411DBF">
                <w:rPr>
                  <w:rFonts w:ascii="Calibri Light" w:hAnsi="Calibri Light"/>
                  <w:sz w:val="16"/>
                  <w:szCs w:val="16"/>
                </w:rPr>
                <w:t>ISO 11082:1992 Certification scheme for welded fabric for the reinforcement of concrete structures</w:t>
              </w:r>
            </w:ins>
            <w:r w:rsidRPr="006D0CDE">
              <w:rPr>
                <w:rFonts w:ascii="Calibri Light" w:hAnsi="Calibri Light"/>
                <w:sz w:val="16"/>
                <w:szCs w:val="16"/>
              </w:rPr>
              <w:t> </w:t>
            </w:r>
          </w:p>
          <w:p w14:paraId="584F131D" w14:textId="77777777" w:rsidR="006D0CDE" w:rsidRPr="006D0CDE" w:rsidRDefault="006D0CDE" w:rsidP="006D0CDE">
            <w:pPr>
              <w:spacing w:after="120"/>
              <w:rPr>
                <w:rFonts w:ascii="Calibri Light" w:hAnsi="Calibri Light"/>
                <w:sz w:val="16"/>
                <w:szCs w:val="16"/>
              </w:rPr>
            </w:pPr>
            <w:del w:id="1841" w:author="Ashan Senel Asmone" w:date="2016-03-21T15:12:00Z">
              <w:r w:rsidRPr="006D0CDE" w:rsidDel="00411DBF">
                <w:rPr>
                  <w:rFonts w:ascii="Calibri Light" w:hAnsi="Calibri Light"/>
                  <w:sz w:val="16"/>
                  <w:szCs w:val="16"/>
                </w:rPr>
                <w:delText>ISO 14654:1999 Epoxy-coated steel for the reinforcement of concrete</w:delText>
              </w:r>
            </w:del>
            <w:ins w:id="1842" w:author="Ashan Senel Asmone" w:date="2016-03-21T15:12:00Z">
              <w:r w:rsidR="00411DBF">
                <w:rPr>
                  <w:rFonts w:ascii="Calibri Light" w:hAnsi="Calibri Light"/>
                  <w:sz w:val="16"/>
                  <w:szCs w:val="16"/>
                </w:rPr>
                <w:t xml:space="preserve">ISO 14654:1999 Epoxy-coated steel for the reinforcement of concrete </w:t>
              </w:r>
            </w:ins>
            <w:r w:rsidRPr="006D0CDE">
              <w:rPr>
                <w:rFonts w:ascii="Calibri Light" w:hAnsi="Calibri Light"/>
                <w:sz w:val="16"/>
                <w:szCs w:val="16"/>
              </w:rPr>
              <w:t> </w:t>
            </w:r>
          </w:p>
          <w:p w14:paraId="6C9D25A9" w14:textId="77777777" w:rsidR="006D0CDE" w:rsidRPr="006D0CDE" w:rsidRDefault="006D0CDE" w:rsidP="006D0CDE">
            <w:pPr>
              <w:spacing w:after="120"/>
              <w:rPr>
                <w:rFonts w:ascii="Calibri Light" w:hAnsi="Calibri Light"/>
                <w:sz w:val="16"/>
                <w:szCs w:val="16"/>
              </w:rPr>
            </w:pPr>
            <w:del w:id="1843" w:author="Ashan Senel Asmone" w:date="2016-03-21T15:12:00Z">
              <w:r w:rsidRPr="006D0CDE" w:rsidDel="00411DBF">
                <w:rPr>
                  <w:rFonts w:ascii="Calibri Light" w:hAnsi="Calibri Light"/>
                  <w:sz w:val="16"/>
                  <w:szCs w:val="16"/>
                </w:rPr>
                <w:delText>ISO 14655:1999 Epoxy-coated strand for the prestressing of concrete</w:delText>
              </w:r>
            </w:del>
            <w:ins w:id="1844" w:author="Ashan Senel Asmone" w:date="2016-03-21T15:12:00Z">
              <w:r w:rsidR="00411DBF">
                <w:rPr>
                  <w:rFonts w:ascii="Calibri Light" w:hAnsi="Calibri Light"/>
                  <w:sz w:val="16"/>
                  <w:szCs w:val="16"/>
                </w:rPr>
                <w:t>ISO 14655:1999 Epoxy-coated strand for the prestressing of concrete</w:t>
              </w:r>
            </w:ins>
            <w:r w:rsidRPr="006D0CDE">
              <w:rPr>
                <w:rFonts w:ascii="Calibri Light" w:hAnsi="Calibri Light"/>
                <w:sz w:val="16"/>
                <w:szCs w:val="16"/>
              </w:rPr>
              <w:t> </w:t>
            </w:r>
          </w:p>
          <w:p w14:paraId="63BAB456" w14:textId="77777777" w:rsidR="006D0CDE" w:rsidRPr="006D0CDE" w:rsidRDefault="006D0CDE" w:rsidP="006D0CDE">
            <w:pPr>
              <w:spacing w:after="120"/>
              <w:rPr>
                <w:rFonts w:ascii="Calibri Light" w:hAnsi="Calibri Light"/>
                <w:sz w:val="16"/>
                <w:szCs w:val="16"/>
              </w:rPr>
            </w:pPr>
            <w:del w:id="1845" w:author="Ashan Senel Asmone" w:date="2016-03-21T15:12:00Z">
              <w:r w:rsidRPr="006D0CDE" w:rsidDel="00411DBF">
                <w:rPr>
                  <w:rFonts w:ascii="Calibri Light" w:hAnsi="Calibri Light"/>
                  <w:sz w:val="16"/>
                  <w:szCs w:val="16"/>
                </w:rPr>
                <w:delText>ISO 14656:1999 Epoxy powder and sealing material for the coating of steel for the reinforcement of concrete</w:delText>
              </w:r>
            </w:del>
            <w:ins w:id="1846" w:author="Ashan Senel Asmone" w:date="2016-03-21T15:12:00Z">
              <w:r w:rsidR="00411DBF">
                <w:rPr>
                  <w:rFonts w:ascii="Calibri Light" w:hAnsi="Calibri Light"/>
                  <w:sz w:val="16"/>
                  <w:szCs w:val="16"/>
                </w:rPr>
                <w:t>ISO 14656:1999 Epoxy powder and sealing material for the coating of steel for the reinforcement of concrete</w:t>
              </w:r>
            </w:ins>
            <w:r w:rsidRPr="006D0CDE">
              <w:rPr>
                <w:rFonts w:ascii="Calibri Light" w:hAnsi="Calibri Light"/>
                <w:sz w:val="16"/>
                <w:szCs w:val="16"/>
              </w:rPr>
              <w:t> </w:t>
            </w:r>
          </w:p>
          <w:p w14:paraId="0CA52F79" w14:textId="77777777" w:rsidR="006D0CDE" w:rsidRPr="006D0CDE" w:rsidRDefault="006D0CDE" w:rsidP="006D0CDE">
            <w:pPr>
              <w:spacing w:after="120"/>
              <w:rPr>
                <w:rFonts w:ascii="Calibri Light" w:hAnsi="Calibri Light"/>
                <w:sz w:val="16"/>
                <w:szCs w:val="16"/>
              </w:rPr>
            </w:pPr>
            <w:del w:id="1847" w:author="Ashan Senel Asmone" w:date="2016-03-21T15:13:00Z">
              <w:r w:rsidRPr="006D0CDE" w:rsidDel="00411DBF">
                <w:rPr>
                  <w:rFonts w:ascii="Calibri Light" w:hAnsi="Calibri Light"/>
                  <w:sz w:val="16"/>
                  <w:szCs w:val="16"/>
                </w:rPr>
                <w:delText>ISO 15630-1:2002 Steel for the reinforcement and prestressing of concrete -- Test methods -- Part 1: Reinforcing bars, wire rod and wire</w:delText>
              </w:r>
            </w:del>
            <w:ins w:id="1848" w:author="Ashan Senel Asmone" w:date="2016-03-21T15:13:00Z">
              <w:r w:rsidR="00411DBF">
                <w:rPr>
                  <w:rFonts w:ascii="Calibri Light" w:hAnsi="Calibri Light"/>
                  <w:sz w:val="16"/>
                  <w:szCs w:val="16"/>
                </w:rPr>
                <w:t>ISO 15630-1:2010 Steel for the reinforcement and prestressing of concrete -- Test methods -- Part 1: Reinforcing bars, wire rod and wire</w:t>
              </w:r>
            </w:ins>
            <w:r w:rsidRPr="006D0CDE">
              <w:rPr>
                <w:rFonts w:ascii="Calibri Light" w:hAnsi="Calibri Light"/>
                <w:sz w:val="16"/>
                <w:szCs w:val="16"/>
              </w:rPr>
              <w:t> </w:t>
            </w:r>
          </w:p>
          <w:p w14:paraId="381ADB79" w14:textId="77777777" w:rsidR="006D0CDE" w:rsidRPr="006D0CDE" w:rsidRDefault="006D0CDE" w:rsidP="006D0CDE">
            <w:pPr>
              <w:spacing w:after="120"/>
              <w:rPr>
                <w:rFonts w:ascii="Calibri Light" w:hAnsi="Calibri Light"/>
                <w:sz w:val="16"/>
                <w:szCs w:val="16"/>
              </w:rPr>
            </w:pPr>
            <w:del w:id="1849" w:author="Ashan Senel Asmone" w:date="2016-03-21T15:13:00Z">
              <w:r w:rsidRPr="006D0CDE" w:rsidDel="00411DBF">
                <w:rPr>
                  <w:rFonts w:ascii="Calibri Light" w:hAnsi="Calibri Light"/>
                  <w:sz w:val="16"/>
                  <w:szCs w:val="16"/>
                </w:rPr>
                <w:delText>ISO 15630-2:2002 Steel for the reinforcement and prestressing of concrete -- Test methods -- Part 2: Welded fabric</w:delText>
              </w:r>
            </w:del>
            <w:ins w:id="1850" w:author="Ashan Senel Asmone" w:date="2016-03-21T15:13:00Z">
              <w:r w:rsidR="00411DBF">
                <w:rPr>
                  <w:rFonts w:ascii="Calibri Light" w:hAnsi="Calibri Light"/>
                  <w:sz w:val="16"/>
                  <w:szCs w:val="16"/>
                </w:rPr>
                <w:t>ISO 15630-2:2010 Steel for the reinforcement and prestressing of concrete -- Test methods -- Part 2: Welded fabric</w:t>
              </w:r>
            </w:ins>
            <w:r w:rsidRPr="006D0CDE">
              <w:rPr>
                <w:rFonts w:ascii="Calibri Light" w:hAnsi="Calibri Light"/>
                <w:sz w:val="16"/>
                <w:szCs w:val="16"/>
              </w:rPr>
              <w:t> </w:t>
            </w:r>
          </w:p>
          <w:p w14:paraId="7962725E" w14:textId="77777777" w:rsidR="006D0CDE" w:rsidRPr="006D0CDE" w:rsidRDefault="006D0CDE" w:rsidP="006D0CDE">
            <w:pPr>
              <w:spacing w:after="120"/>
              <w:rPr>
                <w:rFonts w:ascii="Calibri Light" w:hAnsi="Calibri Light"/>
                <w:sz w:val="16"/>
                <w:szCs w:val="16"/>
              </w:rPr>
            </w:pPr>
            <w:del w:id="1851" w:author="Ashan Senel Asmone" w:date="2016-03-21T15:13:00Z">
              <w:r w:rsidRPr="006D0CDE" w:rsidDel="00411DBF">
                <w:rPr>
                  <w:rFonts w:ascii="Calibri Light" w:hAnsi="Calibri Light"/>
                  <w:sz w:val="16"/>
                  <w:szCs w:val="16"/>
                </w:rPr>
                <w:delText>ISO 15630-3:2002 Steel for the reinforcement and prestressing of concrete -- Test methods -- Part 3: Prestressing steel</w:delText>
              </w:r>
            </w:del>
            <w:ins w:id="1852" w:author="Ashan Senel Asmone" w:date="2016-03-21T15:13:00Z">
              <w:r w:rsidR="00411DBF">
                <w:rPr>
                  <w:rFonts w:ascii="Calibri Light" w:hAnsi="Calibri Light"/>
                  <w:sz w:val="16"/>
                  <w:szCs w:val="16"/>
                </w:rPr>
                <w:t>ISO 15630-3:2010 Steel for the reinforcement and prestressing of concrete -- Test methods -- Part 3: Prestressing steel</w:t>
              </w:r>
            </w:ins>
          </w:p>
          <w:p w14:paraId="50CA6FF1" w14:textId="77777777" w:rsidR="00570413" w:rsidRPr="006D0CDE" w:rsidRDefault="00570413" w:rsidP="00570413">
            <w:pPr>
              <w:spacing w:after="120"/>
              <w:rPr>
                <w:rFonts w:ascii="Calibri Light" w:hAnsi="Calibri Light"/>
                <w:sz w:val="16"/>
                <w:szCs w:val="16"/>
              </w:rPr>
            </w:pPr>
          </w:p>
        </w:tc>
      </w:tr>
    </w:tbl>
    <w:p w14:paraId="747F2F7B" w14:textId="77777777" w:rsidR="00570413" w:rsidRDefault="00570413">
      <w:pPr>
        <w:rPr>
          <w:sz w:val="16"/>
          <w:szCs w:val="16"/>
          <w:lang w:val="en-US"/>
        </w:rPr>
      </w:pPr>
    </w:p>
    <w:p w14:paraId="4E4D70F4" w14:textId="77777777" w:rsidR="00570413" w:rsidRDefault="00C91C52" w:rsidP="00C91C52">
      <w:pPr>
        <w:pStyle w:val="Heading2"/>
        <w:rPr>
          <w:lang w:val="en-US"/>
        </w:rPr>
      </w:pPr>
      <w:r w:rsidRPr="00C91C52">
        <w:t>Sulphate Attack</w:t>
      </w:r>
    </w:p>
    <w:tbl>
      <w:tblPr>
        <w:tblStyle w:val="TableGrid"/>
        <w:tblW w:w="0" w:type="auto"/>
        <w:tblInd w:w="108" w:type="dxa"/>
        <w:tblLook w:val="04A0" w:firstRow="1" w:lastRow="0" w:firstColumn="1" w:lastColumn="0" w:noHBand="0" w:noVBand="1"/>
      </w:tblPr>
      <w:tblGrid>
        <w:gridCol w:w="685"/>
        <w:gridCol w:w="8449"/>
      </w:tblGrid>
      <w:tr w:rsidR="00570413" w:rsidRPr="004F3C8C" w14:paraId="60EF36D1" w14:textId="77777777" w:rsidTr="00570413">
        <w:tc>
          <w:tcPr>
            <w:tcW w:w="685" w:type="dxa"/>
          </w:tcPr>
          <w:p w14:paraId="0BF31BFB"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08852FC6"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Concrete</w:t>
            </w:r>
          </w:p>
          <w:p w14:paraId="78866C42" w14:textId="77777777" w:rsidR="006D0CDE" w:rsidRPr="006D0CDE" w:rsidRDefault="006D0CDE" w:rsidP="006D0CDE">
            <w:pPr>
              <w:spacing w:after="120"/>
              <w:rPr>
                <w:rFonts w:ascii="Calibri Light" w:hAnsi="Calibri Light"/>
                <w:sz w:val="16"/>
                <w:szCs w:val="16"/>
              </w:rPr>
            </w:pPr>
            <w:del w:id="1853" w:author="Ashan Senel Asmone" w:date="2016-03-18T15:53:00Z">
              <w:r w:rsidRPr="006D0CDE" w:rsidDel="00A36541">
                <w:rPr>
                  <w:rFonts w:ascii="Calibri Light" w:hAnsi="Calibri Light"/>
                  <w:sz w:val="16"/>
                  <w:szCs w:val="16"/>
                </w:rPr>
                <w:delText>BS 12:1996-Specification for Portland cement</w:delText>
              </w:r>
            </w:del>
            <w:ins w:id="1854" w:author="Ashan Senel Asmone" w:date="2016-03-18T15:53:00Z">
              <w:r w:rsidR="00A36541">
                <w:rPr>
                  <w:rFonts w:ascii="Calibri Light" w:hAnsi="Calibri Light"/>
                  <w:sz w:val="16"/>
                  <w:szCs w:val="16"/>
                </w:rPr>
                <w:t>BS EN 197-1:2011 Cement. Composition, specifications and conformity criteria for common cements</w:t>
              </w:r>
            </w:ins>
          </w:p>
          <w:p w14:paraId="57F41C0F" w14:textId="77777777" w:rsidR="006D0CDE" w:rsidRPr="006D0CDE" w:rsidRDefault="006D0CDE" w:rsidP="006D0CDE">
            <w:pPr>
              <w:spacing w:after="120"/>
              <w:rPr>
                <w:rFonts w:ascii="Calibri Light" w:hAnsi="Calibri Light"/>
                <w:sz w:val="16"/>
                <w:szCs w:val="16"/>
              </w:rPr>
            </w:pPr>
            <w:del w:id="1855" w:author="Ashan Senel Asmone" w:date="2016-03-18T16:06:00Z">
              <w:r w:rsidRPr="006D0CDE" w:rsidDel="009F2DAF">
                <w:rPr>
                  <w:rFonts w:ascii="Calibri Light" w:hAnsi="Calibri Light"/>
                  <w:sz w:val="16"/>
                  <w:szCs w:val="16"/>
                </w:rPr>
                <w:delText>BS 410-Specification for test sieves</w:delText>
              </w:r>
            </w:del>
            <w:ins w:id="1856" w:author="Ashan Senel Asmone" w:date="2016-03-18T16:06:00Z">
              <w:r w:rsidR="009F2DAF">
                <w:rPr>
                  <w:rFonts w:ascii="Calibri Light" w:hAnsi="Calibri Light"/>
                  <w:sz w:val="16"/>
                  <w:szCs w:val="16"/>
                </w:rPr>
                <w:t>BS ISO 3310-2:2013 Test sieves. Technical requirements and testing. Test sieves of perforated metal plate/ BS 410-1:2000, ISO 3310-1:2000 Test sieves. Technical requirements and testing. Test sieves of metal wire cloth</w:t>
              </w:r>
            </w:ins>
          </w:p>
          <w:p w14:paraId="4AE53D7F" w14:textId="77777777" w:rsidR="006D0CDE" w:rsidRPr="006D0CDE" w:rsidRDefault="006D0CDE" w:rsidP="006D0CDE">
            <w:pPr>
              <w:spacing w:after="120"/>
              <w:rPr>
                <w:rFonts w:ascii="Calibri Light" w:hAnsi="Calibri Light"/>
                <w:sz w:val="16"/>
                <w:szCs w:val="16"/>
              </w:rPr>
            </w:pPr>
            <w:del w:id="1857" w:author="Ashan Senel Asmone" w:date="2016-03-18T16:08:00Z">
              <w:r w:rsidRPr="006D0CDE" w:rsidDel="007E195F">
                <w:rPr>
                  <w:rFonts w:ascii="Calibri Light" w:hAnsi="Calibri Light"/>
                  <w:sz w:val="16"/>
                  <w:szCs w:val="16"/>
                </w:rPr>
                <w:delText>BS 812:(varies)-Testing aggregates</w:delText>
              </w:r>
            </w:del>
            <w:ins w:id="1858" w:author="Ashan Senel Asmone" w:date="2016-03-18T16:14:00Z">
              <w:r w:rsidR="007E195F">
                <w:rPr>
                  <w:rFonts w:ascii="Calibri Light" w:hAnsi="Calibri Light"/>
                  <w:sz w:val="16"/>
                  <w:szCs w:val="16"/>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1859" w:author="Ashan Senel Asmone" w:date="2016-03-18T16:13:00Z">
              <w:r w:rsidR="007E195F">
                <w:rPr>
                  <w:rFonts w:ascii="Calibri Light" w:hAnsi="Calibri Light"/>
                  <w:sz w:val="16"/>
                  <w:szCs w:val="16"/>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1860" w:author="Ashan Senel Asmone" w:date="2016-03-18T16:12:00Z">
              <w:r w:rsidR="007E195F">
                <w:rPr>
                  <w:rFonts w:ascii="Calibri Light" w:hAnsi="Calibri Light"/>
                  <w:sz w:val="16"/>
                  <w:szCs w:val="16"/>
                </w:rPr>
                <w:t xml:space="preserve">BS 812-109:1990. Testing aggregates. Methods for determination of moisture content/ BS 812-104:1994. Testing aggregates. Method for qualitative and quantitative petrographic examination of aggregates/ </w:t>
              </w:r>
            </w:ins>
            <w:ins w:id="1861" w:author="Ashan Senel Asmone" w:date="2016-03-18T16:09:00Z">
              <w:r w:rsidR="007E195F">
                <w:rPr>
                  <w:rFonts w:ascii="Calibri Light" w:hAnsi="Calibri Light"/>
                  <w:sz w:val="16"/>
                  <w:szCs w:val="16"/>
                </w:rPr>
                <w:t>BS 812-123:1999. Testing aggregates. Method for determination of alkali-silica reactivity. Concrete prism method/ BS 812-2:1995. Testing aggregates. Methods for determination of density/</w:t>
              </w:r>
            </w:ins>
            <w:ins w:id="1862" w:author="Ashan Senel Asmone" w:date="2016-03-18T16:08:00Z">
              <w:r w:rsidR="007E195F">
                <w:rPr>
                  <w:rFonts w:ascii="Calibri Light" w:hAnsi="Calibri Light"/>
                  <w:sz w:val="16"/>
                  <w:szCs w:val="16"/>
                </w:rPr>
                <w:t xml:space="preserve">BS EN 932-5:2012 Tests for general properties of aggregates. Common equipment and calibration/ BS 812-124:2009. Testing aggregates. Method for determination of frost heave/ </w:t>
              </w:r>
            </w:ins>
            <w:r w:rsidRPr="006D0CDE">
              <w:rPr>
                <w:rFonts w:ascii="Calibri Light" w:hAnsi="Calibri Light"/>
                <w:sz w:val="16"/>
                <w:szCs w:val="16"/>
              </w:rPr>
              <w:t>.</w:t>
            </w:r>
          </w:p>
          <w:p w14:paraId="57750701" w14:textId="77777777" w:rsidR="006D0CDE" w:rsidRPr="006D0CDE" w:rsidRDefault="006D0CDE" w:rsidP="006D0CDE">
            <w:pPr>
              <w:spacing w:after="120"/>
              <w:rPr>
                <w:rFonts w:ascii="Calibri Light" w:hAnsi="Calibri Light"/>
                <w:sz w:val="16"/>
                <w:szCs w:val="16"/>
              </w:rPr>
            </w:pPr>
            <w:del w:id="1863" w:author="Ashan Senel Asmone" w:date="2016-03-18T16:20:00Z">
              <w:r w:rsidRPr="006D0CDE" w:rsidDel="007E195F">
                <w:rPr>
                  <w:rFonts w:ascii="Calibri Light" w:hAnsi="Calibri Light"/>
                  <w:sz w:val="16"/>
                  <w:szCs w:val="16"/>
                </w:rPr>
                <w:delText>BS 882:1992-Specification for aggregates from natural sources for concrete</w:delText>
              </w:r>
            </w:del>
            <w:ins w:id="1864" w:author="Ashan Senel Asmone" w:date="2016-03-18T16:20:00Z">
              <w:r w:rsidR="007E195F">
                <w:rPr>
                  <w:rFonts w:ascii="Calibri Light" w:hAnsi="Calibri Light"/>
                  <w:sz w:val="16"/>
                  <w:szCs w:val="16"/>
                </w:rPr>
                <w:t>BS EN 12620:2002+A1:2008 Aggregates for concrete</w:t>
              </w:r>
            </w:ins>
          </w:p>
          <w:p w14:paraId="3F9A9159" w14:textId="77777777" w:rsidR="006D0CDE" w:rsidRPr="006D0CDE" w:rsidRDefault="006D0CDE" w:rsidP="006D0CDE">
            <w:pPr>
              <w:spacing w:after="120"/>
              <w:rPr>
                <w:rFonts w:ascii="Calibri Light" w:hAnsi="Calibri Light"/>
                <w:sz w:val="16"/>
                <w:szCs w:val="16"/>
              </w:rPr>
            </w:pPr>
            <w:del w:id="1865" w:author="Ashan Senel Asmone" w:date="2016-03-18T16:32:00Z">
              <w:r w:rsidRPr="006D0CDE" w:rsidDel="00902ADA">
                <w:rPr>
                  <w:rFonts w:ascii="Calibri Light" w:hAnsi="Calibri Light"/>
                  <w:sz w:val="16"/>
                  <w:szCs w:val="16"/>
                </w:rPr>
                <w:delText>BS 1014-Specification for high alumina cement</w:delText>
              </w:r>
            </w:del>
            <w:ins w:id="1866" w:author="Ashan Senel Asmone" w:date="2016-03-18T16:32:00Z">
              <w:r w:rsidR="00902ADA">
                <w:rPr>
                  <w:rFonts w:ascii="Calibri Light" w:hAnsi="Calibri Light"/>
                  <w:sz w:val="16"/>
                  <w:szCs w:val="16"/>
                </w:rPr>
                <w:t>BS EN 12878:2014 Pigments for the colouring of building materials based on cement and/or lime. Specifications and methods of test</w:t>
              </w:r>
            </w:ins>
          </w:p>
          <w:p w14:paraId="27C6D0F6" w14:textId="77777777" w:rsidR="006D0CDE" w:rsidRPr="006D0CDE" w:rsidRDefault="006D0CDE" w:rsidP="006D0CDE">
            <w:pPr>
              <w:spacing w:after="120"/>
              <w:rPr>
                <w:rFonts w:ascii="Calibri Light" w:hAnsi="Calibri Light"/>
                <w:sz w:val="16"/>
                <w:szCs w:val="16"/>
              </w:rPr>
            </w:pPr>
            <w:del w:id="1867" w:author="Ashan Senel Asmone" w:date="2016-03-18T16:33:00Z">
              <w:r w:rsidRPr="006D0CDE" w:rsidDel="00902ADA">
                <w:rPr>
                  <w:rFonts w:ascii="Calibri Light" w:hAnsi="Calibri Light"/>
                  <w:sz w:val="16"/>
                  <w:szCs w:val="16"/>
                </w:rPr>
                <w:delText>BS 1199-Specification for building sands from natural sources</w:delText>
              </w:r>
            </w:del>
            <w:ins w:id="1868" w:author="Ashan Senel Asmone" w:date="2016-03-21T17:09:00Z">
              <w:r w:rsidR="00785E22">
                <w:rPr>
                  <w:rFonts w:ascii="Calibri Light" w:hAnsi="Calibri Light"/>
                  <w:sz w:val="16"/>
                  <w:szCs w:val="16"/>
                </w:rPr>
                <w:t>BS EN 13139:2002 Aggregates for mortar</w:t>
              </w:r>
            </w:ins>
          </w:p>
          <w:p w14:paraId="114B27BD" w14:textId="77777777" w:rsidR="006D0CDE" w:rsidRPr="006D0CDE" w:rsidRDefault="006D0CDE" w:rsidP="006D0CDE">
            <w:pPr>
              <w:spacing w:after="120"/>
              <w:rPr>
                <w:rFonts w:ascii="Calibri Light" w:hAnsi="Calibri Light"/>
                <w:sz w:val="16"/>
                <w:szCs w:val="16"/>
              </w:rPr>
            </w:pPr>
            <w:del w:id="1869" w:author="Ashan Senel Asmone" w:date="2016-03-18T16:39:00Z">
              <w:r w:rsidRPr="006D0CDE" w:rsidDel="00902ADA">
                <w:rPr>
                  <w:rFonts w:ascii="Calibri Light" w:hAnsi="Calibri Light"/>
                  <w:sz w:val="16"/>
                  <w:szCs w:val="16"/>
                </w:rPr>
                <w:delText>BS 1881:(varies)-Testing concrete</w:delText>
              </w:r>
            </w:del>
            <w:ins w:id="1870" w:author="Ashan Senel Asmone" w:date="2016-03-21T17:09:00Z">
              <w:r w:rsidR="00785E22">
                <w:rPr>
                  <w:rFonts w:ascii="Calibri Light" w:hAnsi="Calibri Light"/>
                  <w:sz w:val="16"/>
                  <w:szCs w:val="16"/>
                </w:rPr>
                <w:t>BS EN 13139:2002 Aggregates for mortar</w:t>
              </w:r>
            </w:ins>
            <w:ins w:id="1871" w:author="Ashan Senel Asmone" w:date="2016-03-18T16:41:00Z">
              <w:r w:rsidR="00902ADA">
                <w:rPr>
                  <w:rFonts w:ascii="Calibri Light" w:hAnsi="Calibri Light"/>
                  <w:sz w:val="16"/>
                  <w:szCs w:val="16"/>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1872" w:author="Ashan Senel Asmone" w:date="2016-03-18T16:40:00Z">
              <w:r w:rsidR="00902ADA">
                <w:rPr>
                  <w:rFonts w:ascii="Calibri Light" w:hAnsi="Calibri Light"/>
                  <w:sz w:val="16"/>
                  <w:szCs w:val="16"/>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1873" w:author="Ashan Senel Asmone" w:date="2016-03-18T16:39:00Z">
              <w:r w:rsidR="00902ADA">
                <w:rPr>
                  <w:rFonts w:ascii="Calibri Light" w:hAnsi="Calibri Light"/>
                  <w:sz w:val="16"/>
                  <w:szCs w:val="16"/>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6D0CDE">
              <w:rPr>
                <w:rFonts w:ascii="Calibri Light" w:hAnsi="Calibri Light"/>
                <w:sz w:val="16"/>
                <w:szCs w:val="16"/>
              </w:rPr>
              <w:t>.</w:t>
            </w:r>
          </w:p>
          <w:p w14:paraId="0B40443F" w14:textId="77777777" w:rsidR="006D0CDE" w:rsidRPr="006D0CDE" w:rsidRDefault="006D0CDE" w:rsidP="006D0CDE">
            <w:pPr>
              <w:spacing w:after="120"/>
              <w:rPr>
                <w:rFonts w:ascii="Calibri Light" w:hAnsi="Calibri Light"/>
                <w:sz w:val="16"/>
                <w:szCs w:val="16"/>
              </w:rPr>
            </w:pPr>
            <w:del w:id="1874" w:author="Ashan Senel Asmone" w:date="2016-03-18T16:38:00Z">
              <w:r w:rsidRPr="006D0CDE" w:rsidDel="00902ADA">
                <w:rPr>
                  <w:rFonts w:ascii="Calibri Light" w:hAnsi="Calibri Light"/>
                  <w:sz w:val="16"/>
                  <w:szCs w:val="16"/>
                </w:rPr>
                <w:delText>BS 4027- Specification for sulphate-resisting Portland cement</w:delText>
              </w:r>
            </w:del>
          </w:p>
          <w:p w14:paraId="3B86DC69" w14:textId="77777777" w:rsidR="006D0CDE" w:rsidRPr="006D0CDE" w:rsidRDefault="006D0CDE" w:rsidP="006D0CDE">
            <w:pPr>
              <w:spacing w:after="120"/>
              <w:rPr>
                <w:rFonts w:ascii="Calibri Light" w:hAnsi="Calibri Light"/>
                <w:sz w:val="16"/>
                <w:szCs w:val="16"/>
              </w:rPr>
            </w:pPr>
            <w:del w:id="1875" w:author="Ashan Senel Asmone" w:date="2016-03-21T15:19:00Z">
              <w:r w:rsidRPr="006D0CDE" w:rsidDel="00337A12">
                <w:rPr>
                  <w:rFonts w:ascii="Calibri Light" w:hAnsi="Calibri Light"/>
                  <w:sz w:val="16"/>
                  <w:szCs w:val="16"/>
                </w:rPr>
                <w:delText>BS 4408: Part 1: 1969 Recommendations for non-destructive methods of test for concrete. Part 1: Electromagnetic cover measuring devices</w:delText>
              </w:r>
            </w:del>
            <w:ins w:id="1876" w:author="Ashan Senel Asmone" w:date="2016-03-21T15:19:00Z">
              <w:r w:rsidR="00337A12">
                <w:rPr>
                  <w:rFonts w:ascii="Calibri Light" w:hAnsi="Calibri Light"/>
                  <w:sz w:val="16"/>
                  <w:szCs w:val="16"/>
                </w:rPr>
                <w:t>BS 1881-204:1988 Testing concrete. Recommendations on the use of electromagnetic covermeters</w:t>
              </w:r>
            </w:ins>
          </w:p>
          <w:p w14:paraId="3FC27279" w14:textId="77777777" w:rsidR="006D0CDE" w:rsidRPr="006D0CDE" w:rsidRDefault="006D0CDE" w:rsidP="006D0CDE">
            <w:pPr>
              <w:spacing w:after="120"/>
              <w:rPr>
                <w:rFonts w:ascii="Calibri Light" w:hAnsi="Calibri Light"/>
                <w:sz w:val="16"/>
                <w:szCs w:val="16"/>
              </w:rPr>
            </w:pPr>
            <w:del w:id="1877" w:author="Ashan Senel Asmone" w:date="2016-03-21T15:20:00Z">
              <w:r w:rsidRPr="006D0CDE" w:rsidDel="00337A12">
                <w:rPr>
                  <w:rFonts w:ascii="Calibri Light" w:hAnsi="Calibri Light"/>
                  <w:sz w:val="16"/>
                  <w:szCs w:val="16"/>
                </w:rPr>
                <w:delText>BS 4408: Part 4: 1969 Recommendations for non-destructive methods of test for concrete. Part 4: Surface hardness methods</w:delText>
              </w:r>
            </w:del>
            <w:ins w:id="1878" w:author="Ashan Senel Asmone" w:date="2016-03-21T15:20:00Z">
              <w:r w:rsidR="00337A12">
                <w:rPr>
                  <w:rFonts w:ascii="Calibri Light" w:hAnsi="Calibri Light"/>
                  <w:sz w:val="16"/>
                  <w:szCs w:val="16"/>
                </w:rPr>
                <w:t>BS 1881-206:1986 Testing concrete. Recommendations for determination of strain in concrete</w:t>
              </w:r>
            </w:ins>
          </w:p>
          <w:p w14:paraId="21AE6CFE" w14:textId="77777777" w:rsidR="006D0CDE" w:rsidRPr="006D0CDE" w:rsidRDefault="006D0CDE" w:rsidP="006D0CDE">
            <w:pPr>
              <w:spacing w:after="120"/>
              <w:rPr>
                <w:rFonts w:ascii="Calibri Light" w:hAnsi="Calibri Light"/>
                <w:sz w:val="16"/>
                <w:szCs w:val="16"/>
              </w:rPr>
            </w:pPr>
            <w:del w:id="1879" w:author="Ashan Senel Asmone" w:date="2016-03-21T15:22:00Z">
              <w:r w:rsidRPr="006D0CDE" w:rsidDel="00337A12">
                <w:rPr>
                  <w:rFonts w:ascii="Calibri Light" w:hAnsi="Calibri Light"/>
                  <w:sz w:val="16"/>
                  <w:szCs w:val="16"/>
                </w:rPr>
                <w:delText>BS 4550-6:1978-Methods of testing cement. Standard sand for mortar cube</w:delText>
              </w:r>
            </w:del>
            <w:ins w:id="1880" w:author="Ashan Senel Asmone" w:date="2016-03-21T15:22:00Z">
              <w:r w:rsidR="00337A12">
                <w:rPr>
                  <w:rFonts w:ascii="Calibri Light" w:hAnsi="Calibri Light"/>
                  <w:sz w:val="16"/>
                  <w:szCs w:val="16"/>
                </w:rPr>
                <w:t>BS 4550-6:1978 Methods of testing cement. Standard sand for mortar cubes</w:t>
              </w:r>
            </w:ins>
            <w:r w:rsidRPr="006D0CDE">
              <w:rPr>
                <w:rFonts w:ascii="Calibri Light" w:hAnsi="Calibri Light"/>
                <w:sz w:val="16"/>
                <w:szCs w:val="16"/>
              </w:rPr>
              <w:t>s</w:t>
            </w:r>
          </w:p>
          <w:p w14:paraId="3B98085E" w14:textId="77777777" w:rsidR="006D0CDE" w:rsidRPr="006D0CDE" w:rsidRDefault="006D0CDE" w:rsidP="006D0CDE">
            <w:pPr>
              <w:spacing w:after="120"/>
              <w:rPr>
                <w:rFonts w:ascii="Calibri Light" w:hAnsi="Calibri Light"/>
                <w:sz w:val="16"/>
                <w:szCs w:val="16"/>
              </w:rPr>
            </w:pPr>
            <w:del w:id="1881" w:author="Ashan Senel Asmone" w:date="2016-03-18T16:48:00Z">
              <w:r w:rsidRPr="006D0CDE" w:rsidDel="0083514B">
                <w:rPr>
                  <w:rFonts w:ascii="Calibri Light" w:hAnsi="Calibri Light"/>
                  <w:sz w:val="16"/>
                  <w:szCs w:val="16"/>
                </w:rPr>
                <w:delText>BS 4721-Specification for ready-mixed building mortars</w:delText>
              </w:r>
            </w:del>
            <w:ins w:id="1882" w:author="Ashan Senel Asmone" w:date="2016-03-18T16:48:00Z">
              <w:r w:rsidR="0083514B">
                <w:rPr>
                  <w:rFonts w:ascii="Calibri Light" w:hAnsi="Calibri Light"/>
                  <w:sz w:val="16"/>
                  <w:szCs w:val="16"/>
                </w:rPr>
                <w:t>BS EN 998-1:2003-Specification for mortar for masonry. Rendering and plastering mortar/ BS EN 998-2:2003-Specification for mortar for masonry. Masonry mortar</w:t>
              </w:r>
            </w:ins>
          </w:p>
          <w:p w14:paraId="5285CB8C" w14:textId="77777777" w:rsidR="006D0CDE" w:rsidRPr="006D0CDE" w:rsidRDefault="006D0CDE" w:rsidP="006D0CDE">
            <w:pPr>
              <w:spacing w:after="120"/>
              <w:rPr>
                <w:rFonts w:ascii="Calibri Light" w:hAnsi="Calibri Light"/>
                <w:sz w:val="16"/>
                <w:szCs w:val="16"/>
              </w:rPr>
            </w:pPr>
            <w:r w:rsidRPr="006D0CDE">
              <w:rPr>
                <w:rFonts w:ascii="Calibri Light" w:hAnsi="Calibri Light"/>
                <w:sz w:val="16"/>
                <w:szCs w:val="16"/>
              </w:rPr>
              <w:t>;</w:t>
            </w:r>
          </w:p>
          <w:p w14:paraId="71DEAC0C" w14:textId="77777777" w:rsidR="006D0CDE" w:rsidRPr="006D0CDE" w:rsidRDefault="006D0CDE" w:rsidP="006D0CDE">
            <w:pPr>
              <w:spacing w:after="120"/>
              <w:rPr>
                <w:rFonts w:ascii="Calibri Light" w:hAnsi="Calibri Light"/>
                <w:sz w:val="16"/>
                <w:szCs w:val="16"/>
              </w:rPr>
            </w:pPr>
            <w:del w:id="1883" w:author="Ashan Senel Asmone" w:date="2016-03-18T17:12:00Z">
              <w:r w:rsidRPr="006D0CDE" w:rsidDel="00922C80">
                <w:rPr>
                  <w:rFonts w:ascii="Calibri Light" w:hAnsi="Calibri Light"/>
                  <w:sz w:val="16"/>
                  <w:szCs w:val="16"/>
                </w:rPr>
                <w:delText>BS 4887-1:1986-Mortar admixtures. Specification for air-entraining (plasticizing) admixtures</w:delText>
              </w:r>
            </w:del>
            <w:ins w:id="1884" w:author="Ashan Senel Asmone" w:date="2016-03-18T17:12:00Z">
              <w:r w:rsidR="00922C80">
                <w:rPr>
                  <w:rFonts w:ascii="Calibri Light" w:hAnsi="Calibri Light"/>
                  <w:sz w:val="16"/>
                  <w:szCs w:val="16"/>
                </w:rPr>
                <w:t>BS EN 934-3:2009+A1:2012 Admixtures for concrete, mortar and grout. Admixtures for masonry mortar. Definitions, requirements, conformity and marking and labelling/</w:t>
              </w:r>
            </w:ins>
          </w:p>
          <w:p w14:paraId="067B41AC" w14:textId="77777777" w:rsidR="006D0CDE" w:rsidRPr="006D0CDE" w:rsidRDefault="006D0CDE" w:rsidP="006D0CDE">
            <w:pPr>
              <w:spacing w:after="120"/>
              <w:rPr>
                <w:rFonts w:ascii="Calibri Light" w:hAnsi="Calibri Light"/>
                <w:sz w:val="16"/>
                <w:szCs w:val="16"/>
              </w:rPr>
            </w:pPr>
            <w:del w:id="1885" w:author="Ashan Senel Asmone" w:date="2016-03-18T17:13:00Z">
              <w:r w:rsidRPr="006D0CDE" w:rsidDel="00922C80">
                <w:rPr>
                  <w:rFonts w:ascii="Calibri Light" w:hAnsi="Calibri Light"/>
                  <w:sz w:val="16"/>
                  <w:szCs w:val="16"/>
                </w:rPr>
                <w:delText>BS 4887-2:1987-Mortar admixtures. Specification for set retarding admixtures</w:delText>
              </w:r>
            </w:del>
            <w:ins w:id="1886" w:author="Ashan Senel Asmone" w:date="2016-03-18T17:13:00Z">
              <w:r w:rsidR="00922C80">
                <w:rPr>
                  <w:rFonts w:ascii="Calibri Light" w:hAnsi="Calibri Light"/>
                  <w:sz w:val="16"/>
                  <w:szCs w:val="16"/>
                </w:rPr>
                <w:t>BS EN 480-4:2005 Admixtures for concrete, mortar and grout. Test methods. Determination of bleeding of concrete/</w:t>
              </w:r>
            </w:ins>
          </w:p>
          <w:p w14:paraId="419319F5" w14:textId="77777777" w:rsidR="006D0CDE" w:rsidRPr="006D0CDE" w:rsidRDefault="006D0CDE" w:rsidP="006D0CDE">
            <w:pPr>
              <w:spacing w:after="120"/>
              <w:rPr>
                <w:rFonts w:ascii="Calibri Light" w:hAnsi="Calibri Light"/>
                <w:sz w:val="16"/>
                <w:szCs w:val="16"/>
              </w:rPr>
            </w:pPr>
            <w:del w:id="1887" w:author="Ashan Senel Asmone" w:date="2016-03-18T17:15:00Z">
              <w:r w:rsidRPr="006D0CDE" w:rsidDel="00922C80">
                <w:rPr>
                  <w:rFonts w:ascii="Calibri Light" w:hAnsi="Calibri Light"/>
                  <w:sz w:val="16"/>
                  <w:szCs w:val="16"/>
                </w:rPr>
                <w:delText>BS 5075-Concrete admixtures</w:delText>
              </w:r>
            </w:del>
            <w:ins w:id="1888" w:author="Ashan Senel Asmone" w:date="2016-03-18T17:20:00Z">
              <w:del w:id="1889" w:author="Jing Kai Toh" w:date="2016-05-12T17:04:00Z">
                <w:r w:rsidR="00922C80" w:rsidDel="0010274C">
                  <w:rPr>
                    <w:rFonts w:ascii="Calibri Light" w:hAnsi="Calibri Light"/>
                    <w:sz w:val="16"/>
                    <w:szCs w:val="16"/>
                  </w:rPr>
                  <w:delText>BS EN 934-6:2001 Admixtures for concrete, mortar and grout. Sampling, conformity control and evaluation of conformity</w:delText>
                </w:r>
              </w:del>
            </w:ins>
            <w:ins w:id="1890" w:author="Jing Kai Toh" w:date="2016-05-12T17:04:00Z">
              <w:r w:rsidR="0010274C">
                <w:rPr>
                  <w:rFonts w:ascii="Calibri Light" w:hAnsi="Calibri Light"/>
                  <w:sz w:val="16"/>
                  <w:szCs w:val="16"/>
                </w:rPr>
                <w:t>BS EN 934-6:2001 Admixtures for concrete, mortar and grout. Sampling, conformity control and evaluation of conformity</w:t>
              </w:r>
            </w:ins>
            <w:ins w:id="1891" w:author="Ashan Senel Asmone" w:date="2016-03-18T17:20:00Z">
              <w:r w:rsidR="00922C80">
                <w:rPr>
                  <w:rFonts w:ascii="Calibri Light" w:hAnsi="Calibri Light"/>
                  <w:sz w:val="16"/>
                  <w:szCs w:val="16"/>
                </w:rPr>
                <w:t>/</w:t>
              </w:r>
            </w:ins>
            <w:ins w:id="1892" w:author="Ashan Senel Asmone" w:date="2016-03-18T17:19:00Z">
              <w:r w:rsidR="00922C80">
                <w:rPr>
                  <w:rFonts w:ascii="Calibri Light" w:hAnsi="Calibri Light"/>
                  <w:sz w:val="16"/>
                  <w:szCs w:val="16"/>
                </w:rPr>
                <w:t>BS EN 480-11:2005 Admixtures for concrete, mortar and grout. Test methods. Determination of air void characteristics in hardened concrete/BS EN 480-12:2005 Admixtures for concrete, mortar and grout. Test methods. Determination of the alkali content of admixtures/</w:t>
              </w:r>
            </w:ins>
            <w:ins w:id="1893" w:author="Ashan Senel Asmone" w:date="2016-03-18T17:18:00Z">
              <w:r w:rsidR="00922C80">
                <w:rPr>
                  <w:rFonts w:ascii="Calibri Light" w:hAnsi="Calibri Light"/>
                  <w:sz w:val="16"/>
                  <w:szCs w:val="16"/>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1894" w:author="Ashan Senel Asmone" w:date="2016-03-18T17:17:00Z">
              <w:r w:rsidR="00922C80">
                <w:rPr>
                  <w:rFonts w:ascii="Calibri Light" w:hAnsi="Calibri Light"/>
                  <w:sz w:val="16"/>
                  <w:szCs w:val="16"/>
                </w:rPr>
                <w:t>BS EN 480-10:2009 Admixtures for concrete, mortar and grout. Test methods. Determination of water soluble chloride content/BS EN 480-6:2005 Admixtures for concrete, mortar and grout. Test methods. Infrared analysis/</w:t>
              </w:r>
            </w:ins>
            <w:ins w:id="1895" w:author="Ashan Senel Asmone" w:date="2016-03-18T17:16:00Z">
              <w:r w:rsidR="00922C80">
                <w:rPr>
                  <w:rFonts w:ascii="Calibri Light" w:hAnsi="Calibri Light"/>
                  <w:sz w:val="16"/>
                  <w:szCs w:val="16"/>
                </w:rPr>
                <w:t>BS EN 480-5:2005 Admixtures for concrete, mortar and grout. Test methods. Determination of capillary absorption/</w:t>
              </w:r>
            </w:ins>
            <w:ins w:id="1896" w:author="Ashan Senel Asmone" w:date="2016-03-18T17:15:00Z">
              <w:r w:rsidR="00922C80">
                <w:rPr>
                  <w:rFonts w:ascii="Calibri Light" w:hAnsi="Calibri Light"/>
                  <w:sz w:val="16"/>
                  <w:szCs w:val="16"/>
                </w:rPr>
                <w:t>BS EN 480-2:2006 Admixtures for concrete, mortar and grout. Test methods. Determination of setting time/</w:t>
              </w:r>
            </w:ins>
          </w:p>
          <w:p w14:paraId="4357A7DE" w14:textId="77777777" w:rsidR="006D0CDE" w:rsidRPr="006D0CDE" w:rsidRDefault="006D0CDE" w:rsidP="006D0CDE">
            <w:pPr>
              <w:spacing w:after="120"/>
              <w:rPr>
                <w:rFonts w:ascii="Calibri Light" w:hAnsi="Calibri Light"/>
                <w:sz w:val="16"/>
                <w:szCs w:val="16"/>
              </w:rPr>
            </w:pPr>
            <w:del w:id="1897" w:author="Ashan Senel Asmone" w:date="2016-03-18T17:20:00Z">
              <w:r w:rsidRPr="006D0CDE" w:rsidDel="00922C80">
                <w:rPr>
                  <w:rFonts w:ascii="Calibri Light" w:hAnsi="Calibri Light"/>
                  <w:sz w:val="16"/>
                  <w:szCs w:val="16"/>
                </w:rPr>
                <w:delText>Part 1: Specification for accelerating admixtures, retarding admixtures, retarding admixtures and water-reducing admixtures</w:delText>
              </w:r>
            </w:del>
          </w:p>
          <w:p w14:paraId="14CFBDA7" w14:textId="77777777" w:rsidR="006D0CDE" w:rsidRPr="006D0CDE" w:rsidRDefault="006D0CDE" w:rsidP="006D0CDE">
            <w:pPr>
              <w:spacing w:after="120"/>
              <w:rPr>
                <w:rFonts w:ascii="Calibri Light" w:hAnsi="Calibri Light"/>
                <w:sz w:val="16"/>
                <w:szCs w:val="16"/>
              </w:rPr>
            </w:pPr>
            <w:del w:id="1898" w:author="Ashan Senel Asmone" w:date="2016-03-18T17:20:00Z">
              <w:r w:rsidRPr="006D0CDE" w:rsidDel="00922C80">
                <w:rPr>
                  <w:rFonts w:ascii="Calibri Light" w:hAnsi="Calibri Light"/>
                  <w:sz w:val="16"/>
                  <w:szCs w:val="16"/>
                </w:rPr>
                <w:delText>Part 2: Specification for air-entraining admixtures</w:delText>
              </w:r>
            </w:del>
          </w:p>
          <w:p w14:paraId="00AB6685" w14:textId="77777777" w:rsidR="006D0CDE" w:rsidRPr="006D0CDE" w:rsidRDefault="006D0CDE" w:rsidP="006D0CDE">
            <w:pPr>
              <w:spacing w:after="120"/>
              <w:rPr>
                <w:rFonts w:ascii="Calibri Light" w:hAnsi="Calibri Light"/>
                <w:sz w:val="16"/>
                <w:szCs w:val="16"/>
              </w:rPr>
            </w:pPr>
            <w:del w:id="1899" w:author="Ashan Senel Asmone" w:date="2016-03-18T17:21:00Z">
              <w:r w:rsidRPr="006D0CDE" w:rsidDel="00922C80">
                <w:rPr>
                  <w:rFonts w:ascii="Calibri Light" w:hAnsi="Calibri Light"/>
                  <w:sz w:val="16"/>
                  <w:szCs w:val="16"/>
                </w:rPr>
                <w:delText>Part 3: Specification for superplasticizing admixtures</w:delText>
              </w:r>
            </w:del>
          </w:p>
          <w:p w14:paraId="4A88AE4B" w14:textId="77777777" w:rsidR="006D0CDE" w:rsidRPr="006D0CDE" w:rsidRDefault="006D0CDE" w:rsidP="006D0CDE">
            <w:pPr>
              <w:spacing w:after="120"/>
              <w:rPr>
                <w:rFonts w:ascii="Calibri Light" w:hAnsi="Calibri Light"/>
                <w:sz w:val="16"/>
                <w:szCs w:val="16"/>
              </w:rPr>
            </w:pPr>
            <w:del w:id="1900" w:author="Ashan Senel Asmone" w:date="2016-03-18T17:30:00Z">
              <w:r w:rsidRPr="006D0CDE" w:rsidDel="00DD05B5">
                <w:rPr>
                  <w:rFonts w:ascii="Calibri Light" w:hAnsi="Calibri Light"/>
                  <w:sz w:val="16"/>
                  <w:szCs w:val="16"/>
                </w:rPr>
                <w:delText>BS 5328 Concrete. Guide to specifying concrete/Concrete. Methods for specifying concrete mixes</w:delText>
              </w:r>
            </w:del>
            <w:ins w:id="1901" w:author="Ashan Senel Asmone" w:date="2016-03-18T17:31:00Z">
              <w:r w:rsidR="00DD05B5">
                <w:rPr>
                  <w:rFonts w:ascii="Calibri Light" w:hAnsi="Calibri Light"/>
                  <w:sz w:val="16"/>
                  <w:szCs w:val="16"/>
                </w:rPr>
                <w:t xml:space="preserve">BS EN 206:2013 Concrete. Specification, performance, production and conformity/ BS 8500-1:2015 Concrete. Complementary British Standard to BS EN 206. Method of specifying and guidance for the specifier/ </w:t>
              </w:r>
            </w:ins>
            <w:ins w:id="1902" w:author="Ashan Senel Asmone" w:date="2016-03-18T17:30:00Z">
              <w:r w:rsidR="00DD05B5">
                <w:rPr>
                  <w:rFonts w:ascii="Calibri Light" w:hAnsi="Calibri Light"/>
                  <w:sz w:val="16"/>
                  <w:szCs w:val="16"/>
                </w:rPr>
                <w:t>BS 8500-2:2015 Concrete. Complementary British Standard to BS EN 206. Specification for constituent materials and concrete</w:t>
              </w:r>
            </w:ins>
          </w:p>
          <w:p w14:paraId="78935301" w14:textId="77777777" w:rsidR="006D0CDE" w:rsidRPr="006D0CDE" w:rsidRDefault="006D0CDE" w:rsidP="006D0CDE">
            <w:pPr>
              <w:spacing w:after="120"/>
              <w:rPr>
                <w:rFonts w:ascii="Calibri Light" w:hAnsi="Calibri Light"/>
                <w:sz w:val="16"/>
                <w:szCs w:val="16"/>
              </w:rPr>
            </w:pPr>
            <w:del w:id="1903" w:author="Ashan Senel Asmone" w:date="2016-03-18T17:33:00Z">
              <w:r w:rsidRPr="006D0CDE" w:rsidDel="00DD05B5">
                <w:rPr>
                  <w:rFonts w:ascii="Calibri Light" w:hAnsi="Calibri Light"/>
                  <w:sz w:val="16"/>
                  <w:szCs w:val="16"/>
                </w:rPr>
                <w:delText>BS 5628 Part 3: 1985 Code of Practice for the Use of Masonry. Materials and Components, Design and Workmanship</w:delText>
              </w:r>
            </w:del>
            <w:ins w:id="1904" w:author="Ashan Senel Asmone" w:date="2016-03-18T17:33:00Z">
              <w:r w:rsidR="00DD05B5">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46E437E9" w14:textId="77777777" w:rsidR="006D0CDE" w:rsidRPr="006D0CDE" w:rsidRDefault="006D0CDE" w:rsidP="006D0CDE">
            <w:pPr>
              <w:spacing w:after="120"/>
              <w:rPr>
                <w:rFonts w:ascii="Calibri Light" w:hAnsi="Calibri Light"/>
                <w:sz w:val="16"/>
                <w:szCs w:val="16"/>
              </w:rPr>
            </w:pPr>
            <w:del w:id="1905" w:author="Ashan Senel Asmone" w:date="2016-03-18T17:35:00Z">
              <w:r w:rsidRPr="006D0CDE" w:rsidDel="00DD05B5">
                <w:rPr>
                  <w:rFonts w:ascii="Calibri Light" w:hAnsi="Calibri Light"/>
                  <w:sz w:val="16"/>
                  <w:szCs w:val="16"/>
                </w:rPr>
                <w:delText>BS 5838-2:1980-Specification for dry packaged cementitious mixes. Prepacked mortar mixes</w:delText>
              </w:r>
            </w:del>
            <w:ins w:id="1906" w:author="Ashan Senel Asmone" w:date="2016-03-18T17:35:00Z">
              <w:r w:rsidR="00DD05B5">
                <w:rPr>
                  <w:rFonts w:ascii="Calibri Light" w:hAnsi="Calibri Light"/>
                  <w:sz w:val="16"/>
                  <w:szCs w:val="16"/>
                </w:rPr>
                <w:t>BS EN 998-2:2010 Specification for mortar for masonry. Masonry mortar/ BS EN 998-1:2010 Specification for mortar for masonry. Rendering and plastering mortar</w:t>
              </w:r>
            </w:ins>
          </w:p>
          <w:p w14:paraId="3C41CAE0" w14:textId="77777777" w:rsidR="006D0CDE" w:rsidRPr="006D0CDE" w:rsidRDefault="006D0CDE" w:rsidP="006D0CDE">
            <w:pPr>
              <w:spacing w:after="120"/>
              <w:rPr>
                <w:rFonts w:ascii="Calibri Light" w:hAnsi="Calibri Light"/>
                <w:sz w:val="16"/>
                <w:szCs w:val="16"/>
              </w:rPr>
            </w:pPr>
            <w:del w:id="1907" w:author="Ashan Senel Asmone" w:date="2016-03-18T17:37:00Z">
              <w:r w:rsidRPr="006D0CDE" w:rsidDel="00DD05B5">
                <w:rPr>
                  <w:rFonts w:ascii="Calibri Light" w:hAnsi="Calibri Light"/>
                  <w:sz w:val="16"/>
                  <w:szCs w:val="16"/>
                </w:rPr>
                <w:delText>BS 6089: 1981- Guide to assessment of concrete strength in existing structures</w:delText>
              </w:r>
            </w:del>
            <w:ins w:id="1908" w:author="Ashan Senel Asmone" w:date="2016-03-18T17:37:00Z">
              <w:r w:rsidR="00DD05B5">
                <w:rPr>
                  <w:rFonts w:ascii="Calibri Light" w:hAnsi="Calibri Light"/>
                  <w:sz w:val="16"/>
                  <w:szCs w:val="16"/>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4310B610" w14:textId="77777777" w:rsidR="006D0CDE" w:rsidRPr="006D0CDE" w:rsidRDefault="006D0CDE" w:rsidP="006D0CDE">
            <w:pPr>
              <w:spacing w:after="120"/>
              <w:rPr>
                <w:rFonts w:ascii="Calibri Light" w:hAnsi="Calibri Light"/>
                <w:sz w:val="16"/>
                <w:szCs w:val="16"/>
              </w:rPr>
            </w:pPr>
            <w:del w:id="1909" w:author="Ashan Senel Asmone" w:date="2016-03-21T10:35:00Z">
              <w:r w:rsidRPr="006D0CDE" w:rsidDel="0046108D">
                <w:rPr>
                  <w:rFonts w:ascii="Calibri Light" w:hAnsi="Calibri Light"/>
                  <w:sz w:val="16"/>
                  <w:szCs w:val="16"/>
                </w:rPr>
                <w:delText>BS 6270 Part 1: 1982 Code of Practice for Cleaning and Surface Repair of Buildings. Natural Stone and Clay and Calcium Silicate Brick Masonry</w:delText>
              </w:r>
            </w:del>
            <w:ins w:id="1910" w:author="Ashan Senel Asmone" w:date="2016-03-21T10:35:00Z">
              <w:r w:rsidR="0046108D">
                <w:rPr>
                  <w:rFonts w:ascii="Calibri Light" w:hAnsi="Calibri Light"/>
                  <w:sz w:val="16"/>
                  <w:szCs w:val="16"/>
                </w:rPr>
                <w:t>BS 8221-1:2012 Code of practice for cleaning and surface repair of buildings. Cleaning of natural stone, brick, terracotta and concrete</w:t>
              </w:r>
            </w:ins>
          </w:p>
          <w:p w14:paraId="7325509C" w14:textId="77777777" w:rsidR="006D0CDE" w:rsidRPr="006D0CDE" w:rsidRDefault="006D0CDE" w:rsidP="006D0CDE">
            <w:pPr>
              <w:spacing w:after="120"/>
              <w:rPr>
                <w:rFonts w:ascii="Calibri Light" w:hAnsi="Calibri Light"/>
                <w:sz w:val="16"/>
                <w:szCs w:val="16"/>
              </w:rPr>
            </w:pPr>
            <w:del w:id="1911" w:author="Ashan Senel Asmone" w:date="2016-03-21T10:36:00Z">
              <w:r w:rsidRPr="006D0CDE" w:rsidDel="0046108D">
                <w:rPr>
                  <w:rFonts w:ascii="Calibri Light" w:hAnsi="Calibri Light"/>
                  <w:sz w:val="16"/>
                  <w:szCs w:val="16"/>
                </w:rPr>
                <w:delText>BS 6319-3:1990-Testing of resin and polymer/cement compositions for use in construction. Methods for measurement of modulus of elasticity in flexure and flexural strength</w:delText>
              </w:r>
            </w:del>
            <w:ins w:id="1912" w:author="Ashan Senel Asmone" w:date="2016-03-21T10:36:00Z">
              <w:r w:rsidR="0046108D">
                <w:rPr>
                  <w:rFonts w:ascii="Calibri Light" w:hAnsi="Calibri Light"/>
                  <w:sz w:val="16"/>
                  <w:szCs w:val="16"/>
                </w:rPr>
                <w:t>BS 6319-3:1990 Testing of resin and polymer/cement compositions for use in construction. Methods for measurement of modulus of elasticity in flexure and flexural strength</w:t>
              </w:r>
            </w:ins>
          </w:p>
          <w:p w14:paraId="799277D7" w14:textId="77777777" w:rsidR="006D0CDE" w:rsidRPr="006D0CDE" w:rsidRDefault="006D0CDE" w:rsidP="006D0CDE">
            <w:pPr>
              <w:spacing w:after="120"/>
              <w:rPr>
                <w:rFonts w:ascii="Calibri Light" w:hAnsi="Calibri Light"/>
                <w:sz w:val="16"/>
                <w:szCs w:val="16"/>
              </w:rPr>
            </w:pPr>
            <w:del w:id="1913" w:author="Ashan Senel Asmone" w:date="2016-03-21T10:36:00Z">
              <w:r w:rsidRPr="006D0CDE" w:rsidDel="0046108D">
                <w:rPr>
                  <w:rFonts w:ascii="Calibri Light" w:hAnsi="Calibri Light"/>
                  <w:sz w:val="16"/>
                  <w:szCs w:val="16"/>
                </w:rPr>
                <w:delText>BS 6319-12:1992-Testing of resin and polymer/cement compositions for use in construction. Methods for measurement of unrestrained linear shrinkage and coefficient of thermal expansion</w:delText>
              </w:r>
            </w:del>
            <w:ins w:id="1914" w:author="Ashan Senel Asmone" w:date="2016-03-21T10:36:00Z">
              <w:r w:rsidR="0046108D">
                <w:rPr>
                  <w:rFonts w:ascii="Calibri Light" w:hAnsi="Calibri Light"/>
                  <w:sz w:val="16"/>
                  <w:szCs w:val="16"/>
                </w:rPr>
                <w:t>BS 6319-12:1992 Testing of resin and polymer/cement compositions for use in construction. Methods for measurement of unrestrained linear shrinkage and coefficient of thermal expansion</w:t>
              </w:r>
            </w:ins>
          </w:p>
          <w:p w14:paraId="030C6706" w14:textId="77777777" w:rsidR="006D0CDE" w:rsidRPr="006D0CDE" w:rsidRDefault="006D0CDE" w:rsidP="006D0CDE">
            <w:pPr>
              <w:spacing w:after="120"/>
              <w:rPr>
                <w:rFonts w:ascii="Calibri Light" w:hAnsi="Calibri Light"/>
                <w:sz w:val="16"/>
                <w:szCs w:val="16"/>
              </w:rPr>
            </w:pPr>
            <w:del w:id="1915" w:author="Ashan Senel Asmone" w:date="2016-03-21T10:37:00Z">
              <w:r w:rsidRPr="006D0CDE" w:rsidDel="0046108D">
                <w:rPr>
                  <w:rFonts w:ascii="Calibri Light" w:hAnsi="Calibri Light"/>
                  <w:sz w:val="16"/>
                  <w:szCs w:val="16"/>
                </w:rPr>
                <w:delText>BS 6949:1991- Specification for bitumen-based coatings for cold application excluding use in contact with potable water</w:delText>
              </w:r>
            </w:del>
            <w:ins w:id="1916" w:author="Ashan Senel Asmone" w:date="2016-03-21T10:37:00Z">
              <w:r w:rsidR="0046108D">
                <w:rPr>
                  <w:rFonts w:ascii="Calibri Light" w:hAnsi="Calibri Light"/>
                  <w:sz w:val="16"/>
                  <w:szCs w:val="16"/>
                </w:rPr>
                <w:t>BS 6949:1991- Specification for bitumen-based coatings for cold application excluding use in contact with potable water</w:t>
              </w:r>
            </w:ins>
          </w:p>
          <w:p w14:paraId="0DD904A9" w14:textId="77777777" w:rsidR="006D0CDE" w:rsidRPr="006D0CDE" w:rsidRDefault="006D0CDE" w:rsidP="006D0CDE">
            <w:pPr>
              <w:spacing w:after="120"/>
              <w:rPr>
                <w:rFonts w:ascii="Calibri Light" w:hAnsi="Calibri Light"/>
                <w:sz w:val="16"/>
                <w:szCs w:val="16"/>
              </w:rPr>
            </w:pPr>
            <w:del w:id="1917" w:author="Ashan Senel Asmone" w:date="2016-03-21T10:43:00Z">
              <w:r w:rsidRPr="006D0CDE" w:rsidDel="0046108D">
                <w:rPr>
                  <w:rFonts w:ascii="Calibri Light" w:hAnsi="Calibri Light"/>
                  <w:sz w:val="16"/>
                  <w:szCs w:val="16"/>
                </w:rPr>
                <w:delText>BS 7543:1992 Durability of buildings and building elements, products and components</w:delText>
              </w:r>
            </w:del>
            <w:ins w:id="1918" w:author="Ashan Senel Asmone" w:date="2016-03-21T10:45:00Z">
              <w:r w:rsidR="0046108D">
                <w:rPr>
                  <w:rFonts w:ascii="Calibri Light" w:hAnsi="Calibri Light"/>
                  <w:sz w:val="16"/>
                  <w:szCs w:val="16"/>
                </w:rPr>
                <w:t>BS ISO 15686-1:2011 Buildings and constructed assets. Service life planning. General principles and framework/BS ISO 15686-3:2002 Buildings and constructed assets. Service life planning. Performance audits and reviews/</w:t>
              </w:r>
            </w:ins>
            <w:ins w:id="1919" w:author="Ashan Senel Asmone" w:date="2016-03-21T10:44:00Z">
              <w:r w:rsidR="0046108D">
                <w:rPr>
                  <w:rFonts w:ascii="Calibri Light" w:hAnsi="Calibri Light"/>
                  <w:sz w:val="16"/>
                  <w:szCs w:val="16"/>
                </w:rPr>
                <w:t>BS ISO 15686-2:2012 Buildings and constructed assets. Service life planning. Service life prediction procedures/</w:t>
              </w:r>
            </w:ins>
            <w:ins w:id="1920" w:author="Ashan Senel Asmone" w:date="2016-03-21T10:43:00Z">
              <w:r w:rsidR="0046108D">
                <w:rPr>
                  <w:rFonts w:ascii="Calibri Light" w:hAnsi="Calibri Light"/>
                  <w:sz w:val="16"/>
                  <w:szCs w:val="16"/>
                </w:rPr>
                <w:t>BS 7543:2015 Guide to durability of buildings and building elements, products and components/</w:t>
              </w:r>
            </w:ins>
            <w:r w:rsidRPr="006D0CDE">
              <w:rPr>
                <w:rFonts w:ascii="Calibri Light" w:hAnsi="Calibri Light"/>
                <w:sz w:val="16"/>
                <w:szCs w:val="16"/>
              </w:rPr>
              <w:t>;</w:t>
            </w:r>
          </w:p>
          <w:p w14:paraId="599472B4" w14:textId="77777777" w:rsidR="006D0CDE" w:rsidRPr="006D0CDE" w:rsidRDefault="006D0CDE" w:rsidP="006D0CDE">
            <w:pPr>
              <w:spacing w:after="120"/>
              <w:rPr>
                <w:rFonts w:ascii="Calibri Light" w:hAnsi="Calibri Light"/>
                <w:sz w:val="16"/>
                <w:szCs w:val="16"/>
              </w:rPr>
            </w:pPr>
            <w:del w:id="1921" w:author="Ashan Senel Asmone" w:date="2016-03-21T10:52:00Z">
              <w:r w:rsidRPr="006D0CDE" w:rsidDel="0046108D">
                <w:rPr>
                  <w:rFonts w:ascii="Calibri Light" w:hAnsi="Calibri Light"/>
                  <w:sz w:val="16"/>
                  <w:szCs w:val="16"/>
                </w:rPr>
                <w:delText>BS 8000:1989 Workmanship on building sites</w:delText>
              </w:r>
            </w:del>
            <w:ins w:id="1922" w:author="Ashan Senel Asmone" w:date="2016-03-21T10:52:00Z">
              <w:r w:rsidR="0046108D">
                <w:rPr>
                  <w:rFonts w:ascii="Calibri Light" w:hAnsi="Calibri Light"/>
                  <w:sz w:val="16"/>
                  <w:szCs w:val="16"/>
                </w:rPr>
                <w:t>BS 8000-0:2014 Workmanship on construction sites. Introduction and general principles</w:t>
              </w:r>
            </w:ins>
            <w:r w:rsidRPr="006D0CDE">
              <w:rPr>
                <w:rFonts w:ascii="Calibri Light" w:hAnsi="Calibri Light"/>
                <w:sz w:val="16"/>
                <w:szCs w:val="16"/>
              </w:rPr>
              <w:t>;</w:t>
            </w:r>
          </w:p>
          <w:p w14:paraId="2F0153C9" w14:textId="77777777" w:rsidR="006D0CDE" w:rsidRPr="006D0CDE" w:rsidRDefault="006D0CDE" w:rsidP="006D0CDE">
            <w:pPr>
              <w:spacing w:after="120"/>
              <w:rPr>
                <w:rFonts w:ascii="Calibri Light" w:hAnsi="Calibri Light"/>
                <w:sz w:val="16"/>
                <w:szCs w:val="16"/>
              </w:rPr>
            </w:pPr>
            <w:del w:id="1923" w:author="Ashan Senel Asmone" w:date="2016-03-21T10:53:00Z">
              <w:r w:rsidRPr="006D0CDE" w:rsidDel="0046108D">
                <w:rPr>
                  <w:rFonts w:ascii="Calibri Light" w:hAnsi="Calibri Light"/>
                  <w:sz w:val="16"/>
                  <w:szCs w:val="16"/>
                </w:rPr>
                <w:delText>BS 7543:1992-Guide to durability of buildings and building elements, products and components</w:delText>
              </w:r>
            </w:del>
            <w:ins w:id="1924" w:author="Ashan Senel Asmone" w:date="2016-03-21T10:57:00Z">
              <w:r w:rsidR="0046108D">
                <w:rPr>
                  <w:rFonts w:ascii="Calibri Light" w:hAnsi="Calibri Light"/>
                  <w:sz w:val="16"/>
                  <w:szCs w:val="16"/>
                </w:rPr>
                <w:t>BS 7543:2015 Guide to durability of buildings and building elements, products and components/</w:t>
              </w:r>
            </w:ins>
            <w:ins w:id="1925" w:author="Ashan Senel Asmone" w:date="2016-03-21T10:54:00Z">
              <w:r w:rsidR="0046108D">
                <w:rPr>
                  <w:rFonts w:ascii="Calibri Light" w:hAnsi="Calibri Light"/>
                  <w:sz w:val="16"/>
                  <w:szCs w:val="16"/>
                </w:rPr>
                <w:t>BS ISO 15686-1:2011 Buildings and constructed assets. Service life planning. General principles and framework</w:t>
              </w:r>
            </w:ins>
            <w:ins w:id="1926" w:author="Ashan Senel Asmone" w:date="2016-03-21T10:53:00Z">
              <w:r w:rsidR="0046108D">
                <w:rPr>
                  <w:rFonts w:ascii="Calibri Light" w:hAnsi="Calibri Light"/>
                  <w:sz w:val="16"/>
                  <w:szCs w:val="16"/>
                </w:rPr>
                <w:t>BS ISO 15686-3:2002 Buildings and constructed assets. Service life planning. Performance audits and reviewsBS ISO 15686-2:2012 Buildings and constructed assets. Service life planning. Service life prediction procedures</w:t>
              </w:r>
            </w:ins>
          </w:p>
          <w:p w14:paraId="60F80B2D" w14:textId="77777777" w:rsidR="006D0CDE" w:rsidRPr="006D0CDE" w:rsidRDefault="006D0CDE" w:rsidP="006D0CDE">
            <w:pPr>
              <w:spacing w:after="120"/>
              <w:rPr>
                <w:rFonts w:ascii="Calibri Light" w:hAnsi="Calibri Light"/>
                <w:sz w:val="16"/>
                <w:szCs w:val="16"/>
              </w:rPr>
            </w:pPr>
            <w:del w:id="1927" w:author="Ashan Senel Asmone" w:date="2016-03-21T10:59:00Z">
              <w:r w:rsidRPr="006D0CDE" w:rsidDel="0046108D">
                <w:rPr>
                  <w:rFonts w:ascii="Calibri Light" w:hAnsi="Calibri Light"/>
                  <w:sz w:val="16"/>
                  <w:szCs w:val="16"/>
                </w:rPr>
                <w:delText>BS 8110Part1/2:1997/1985-Structural use of concrete. Code of practice for design and construction</w:delText>
              </w:r>
            </w:del>
            <w:ins w:id="1928" w:author="Ashan Senel Asmone" w:date="2016-03-21T10:59:00Z">
              <w:r w:rsidR="0046108D">
                <w:rPr>
                  <w:rFonts w:ascii="Calibri Light" w:hAnsi="Calibri Light"/>
                  <w:sz w:val="16"/>
                  <w:szCs w:val="16"/>
                </w:rPr>
                <w:t>BS EN 1992-1-1:2004+A1:2014 Eurocode 2: Design of concrete structures. General rules and rules for buildings</w:t>
              </w:r>
            </w:ins>
          </w:p>
          <w:p w14:paraId="26D1B04A" w14:textId="77777777" w:rsidR="006D0CDE" w:rsidRPr="006D0CDE" w:rsidRDefault="006D0CDE" w:rsidP="006D0CDE">
            <w:pPr>
              <w:spacing w:after="120"/>
              <w:rPr>
                <w:rFonts w:ascii="Calibri Light" w:hAnsi="Calibri Light"/>
                <w:sz w:val="16"/>
                <w:szCs w:val="16"/>
              </w:rPr>
            </w:pPr>
            <w:del w:id="1929" w:author="Ashan Senel Asmone" w:date="2016-03-21T15:23:00Z">
              <w:r w:rsidRPr="006D0CDE" w:rsidDel="00337A12">
                <w:rPr>
                  <w:rFonts w:ascii="Calibri Light" w:hAnsi="Calibri Light"/>
                  <w:sz w:val="16"/>
                  <w:szCs w:val="16"/>
                </w:rPr>
                <w:delText>DD 249:19990-Testing aggregates. Method for the assessment of alkali-silica reactivity. Potential accelerated mortar-bar method</w:delText>
              </w:r>
            </w:del>
          </w:p>
          <w:p w14:paraId="5564D2C9" w14:textId="77777777" w:rsidR="006D0CDE" w:rsidRPr="006D0CDE" w:rsidRDefault="006D0CDE" w:rsidP="006D0CDE">
            <w:pPr>
              <w:spacing w:after="120"/>
              <w:rPr>
                <w:rFonts w:ascii="Calibri Light" w:hAnsi="Calibri Light"/>
                <w:sz w:val="16"/>
                <w:szCs w:val="16"/>
              </w:rPr>
            </w:pPr>
            <w:del w:id="1930" w:author="Ashan Senel Asmone" w:date="2016-03-21T11:02:00Z">
              <w:r w:rsidRPr="006D0CDE" w:rsidDel="0046108D">
                <w:rPr>
                  <w:rFonts w:ascii="Calibri Light" w:hAnsi="Calibri Light"/>
                  <w:sz w:val="16"/>
                  <w:szCs w:val="16"/>
                </w:rPr>
                <w:delText>PD 6472:1974-Guide to specifying the quality of building mortars</w:delText>
              </w:r>
            </w:del>
            <w:ins w:id="1931" w:author="Ashan Senel Asmone" w:date="2016-03-21T11:02:00Z">
              <w:r w:rsidR="0046108D">
                <w:rPr>
                  <w:rFonts w:ascii="Calibri Light" w:hAnsi="Calibri Light"/>
                  <w:sz w:val="16"/>
                  <w:szCs w:val="16"/>
                </w:rPr>
                <w:t>PD 6678:2005 Guide to the specification of masonry mortar</w:t>
              </w:r>
            </w:ins>
          </w:p>
          <w:p w14:paraId="17F742F0" w14:textId="77777777" w:rsidR="006D0CDE" w:rsidRPr="006D0CDE" w:rsidRDefault="006D0CDE" w:rsidP="006D0CDE">
            <w:pPr>
              <w:spacing w:after="120"/>
              <w:rPr>
                <w:rFonts w:ascii="Calibri Light" w:hAnsi="Calibri Light"/>
                <w:sz w:val="16"/>
                <w:szCs w:val="16"/>
              </w:rPr>
            </w:pPr>
            <w:del w:id="1932" w:author="Ashan Senel Asmone" w:date="2016-03-21T11:03:00Z">
              <w:r w:rsidRPr="006D0CDE" w:rsidDel="0046108D">
                <w:rPr>
                  <w:rFonts w:ascii="Calibri Light" w:hAnsi="Calibri Light"/>
                  <w:sz w:val="16"/>
                  <w:szCs w:val="16"/>
                </w:rPr>
                <w:delText>BS EN 480-1:1998-Admixtures for concrete, mortar and grout. Test methods. Reference concrete and reference mortar for testing</w:delText>
              </w:r>
            </w:del>
            <w:ins w:id="1933" w:author="Ashan Senel Asmone" w:date="2016-03-21T11:03:00Z">
              <w:r w:rsidR="0046108D">
                <w:rPr>
                  <w:rFonts w:ascii="Calibri Light" w:hAnsi="Calibri Light"/>
                  <w:sz w:val="16"/>
                  <w:szCs w:val="16"/>
                </w:rPr>
                <w:t>BS EN 480-1:2014 Admixtures for concrete, mortar and grout. Test methods. Reference concrete and reference mortar for testing</w:t>
              </w:r>
            </w:ins>
          </w:p>
          <w:p w14:paraId="03CFA378" w14:textId="77777777" w:rsidR="006D0CDE" w:rsidRPr="006D0CDE" w:rsidRDefault="006D0CDE" w:rsidP="006D0CDE">
            <w:pPr>
              <w:spacing w:after="120"/>
              <w:rPr>
                <w:rFonts w:ascii="Calibri Light" w:hAnsi="Calibri Light"/>
                <w:sz w:val="16"/>
                <w:szCs w:val="16"/>
              </w:rPr>
            </w:pPr>
            <w:del w:id="1934" w:author="Ashan Senel Asmone" w:date="2016-03-21T11:03:00Z">
              <w:r w:rsidRPr="006D0CDE" w:rsidDel="0046108D">
                <w:rPr>
                  <w:rFonts w:ascii="Calibri Light" w:hAnsi="Calibri Light"/>
                  <w:sz w:val="16"/>
                  <w:szCs w:val="16"/>
                </w:rPr>
                <w:delText>BS EN 480-2:1997-Admixtures for concrete, mortar and grout. Test methods. Determination of setting time</w:delText>
              </w:r>
            </w:del>
            <w:ins w:id="1935" w:author="Ashan Senel Asmone" w:date="2016-03-21T11:03:00Z">
              <w:r w:rsidR="0046108D">
                <w:rPr>
                  <w:rFonts w:ascii="Calibri Light" w:hAnsi="Calibri Light"/>
                  <w:sz w:val="16"/>
                  <w:szCs w:val="16"/>
                </w:rPr>
                <w:t>BS EN 480-2:2006 Admixtures for concrete, mortar and grout. Test methods. Determination of setting time</w:t>
              </w:r>
            </w:ins>
          </w:p>
          <w:p w14:paraId="4FBEE180" w14:textId="77777777" w:rsidR="006D0CDE" w:rsidRPr="006D0CDE" w:rsidRDefault="006D0CDE" w:rsidP="006D0CDE">
            <w:pPr>
              <w:spacing w:after="120"/>
              <w:rPr>
                <w:rFonts w:ascii="Calibri Light" w:hAnsi="Calibri Light"/>
                <w:sz w:val="16"/>
                <w:szCs w:val="16"/>
              </w:rPr>
            </w:pPr>
            <w:del w:id="1936" w:author="Ashan Senel Asmone" w:date="2016-03-21T11:04:00Z">
              <w:r w:rsidRPr="006D0CDE" w:rsidDel="0046108D">
                <w:rPr>
                  <w:rFonts w:ascii="Calibri Light" w:hAnsi="Calibri Light"/>
                  <w:sz w:val="16"/>
                  <w:szCs w:val="16"/>
                </w:rPr>
                <w:delText>BS EN 480-4:1997-Admixtures for concrete, mortar and grout. Test methods. Determination of bleeding of concrete</w:delText>
              </w:r>
            </w:del>
            <w:ins w:id="1937" w:author="Ashan Senel Asmone" w:date="2016-03-21T11:04:00Z">
              <w:r w:rsidR="0046108D">
                <w:rPr>
                  <w:rFonts w:ascii="Calibri Light" w:hAnsi="Calibri Light"/>
                  <w:sz w:val="16"/>
                  <w:szCs w:val="16"/>
                </w:rPr>
                <w:t>BS EN 480-4:2005 Admixtures for concrete, mortar and grout. Test methods. Determination of bleeding of concrete</w:t>
              </w:r>
            </w:ins>
          </w:p>
          <w:p w14:paraId="68DDBA19" w14:textId="77777777" w:rsidR="006D0CDE" w:rsidRPr="006D0CDE" w:rsidRDefault="006D0CDE" w:rsidP="006D0CDE">
            <w:pPr>
              <w:spacing w:after="120"/>
              <w:rPr>
                <w:rFonts w:ascii="Calibri Light" w:hAnsi="Calibri Light"/>
                <w:sz w:val="16"/>
                <w:szCs w:val="16"/>
              </w:rPr>
            </w:pPr>
            <w:del w:id="1938" w:author="Ashan Senel Asmone" w:date="2016-03-21T11:04:00Z">
              <w:r w:rsidRPr="006D0CDE" w:rsidDel="0046108D">
                <w:rPr>
                  <w:rFonts w:ascii="Calibri Light" w:hAnsi="Calibri Light"/>
                  <w:sz w:val="16"/>
                  <w:szCs w:val="16"/>
                </w:rPr>
                <w:delText>BS EN 480-5:1997-Admixtures for concrete, mortar and grout. Test methods. Determination of capillary absorption</w:delText>
              </w:r>
            </w:del>
            <w:ins w:id="1939" w:author="Ashan Senel Asmone" w:date="2016-03-21T11:04:00Z">
              <w:r w:rsidR="0046108D">
                <w:rPr>
                  <w:rFonts w:ascii="Calibri Light" w:hAnsi="Calibri Light"/>
                  <w:sz w:val="16"/>
                  <w:szCs w:val="16"/>
                </w:rPr>
                <w:t>BS EN 480-5:2005 Admixtures for concrete, mortar and grout. Test methods. Determination of capillary absorption</w:t>
              </w:r>
            </w:ins>
          </w:p>
          <w:p w14:paraId="1D393FAE" w14:textId="77777777" w:rsidR="006D0CDE" w:rsidRPr="006D0CDE" w:rsidRDefault="006D0CDE" w:rsidP="006D0CDE">
            <w:pPr>
              <w:spacing w:after="120"/>
              <w:rPr>
                <w:rFonts w:ascii="Calibri Light" w:hAnsi="Calibri Light"/>
                <w:sz w:val="16"/>
                <w:szCs w:val="16"/>
              </w:rPr>
            </w:pPr>
            <w:del w:id="1940" w:author="Ashan Senel Asmone" w:date="2016-03-21T11:04:00Z">
              <w:r w:rsidRPr="006D0CDE" w:rsidDel="0046108D">
                <w:rPr>
                  <w:rFonts w:ascii="Calibri Light" w:hAnsi="Calibri Light"/>
                  <w:sz w:val="16"/>
                  <w:szCs w:val="16"/>
                </w:rPr>
                <w:delText>BS EN 480-6:1997-Admixtures for concrete, mortar and grout. Test methods. Infrared analysis</w:delText>
              </w:r>
            </w:del>
            <w:ins w:id="1941" w:author="Ashan Senel Asmone" w:date="2016-03-21T11:04:00Z">
              <w:r w:rsidR="0046108D">
                <w:rPr>
                  <w:rFonts w:ascii="Calibri Light" w:hAnsi="Calibri Light"/>
                  <w:sz w:val="16"/>
                  <w:szCs w:val="16"/>
                </w:rPr>
                <w:t>BS EN 480-6:2005 Admixtures for concrete, mortar and grout. Test methods. Infrared analysis</w:t>
              </w:r>
            </w:ins>
          </w:p>
          <w:p w14:paraId="384CAD95" w14:textId="77777777" w:rsidR="006D0CDE" w:rsidRPr="006D0CDE" w:rsidRDefault="006D0CDE" w:rsidP="006D0CDE">
            <w:pPr>
              <w:spacing w:after="120"/>
              <w:rPr>
                <w:rFonts w:ascii="Calibri Light" w:hAnsi="Calibri Light"/>
                <w:sz w:val="16"/>
                <w:szCs w:val="16"/>
              </w:rPr>
            </w:pPr>
            <w:del w:id="1942" w:author="Ashan Senel Asmone" w:date="2016-03-21T11:05:00Z">
              <w:r w:rsidRPr="006D0CDE" w:rsidDel="0046108D">
                <w:rPr>
                  <w:rFonts w:ascii="Calibri Light" w:hAnsi="Calibri Light"/>
                  <w:sz w:val="16"/>
                  <w:szCs w:val="16"/>
                </w:rPr>
                <w:delText>BS EN 480-8:1997-Admixtures for concrete, mortar and grout. Test methods. Determination of the conventional dry material content</w:delText>
              </w:r>
            </w:del>
            <w:ins w:id="1943" w:author="Ashan Senel Asmone" w:date="2016-03-21T11:05:00Z">
              <w:r w:rsidR="0046108D">
                <w:rPr>
                  <w:rFonts w:ascii="Calibri Light" w:hAnsi="Calibri Light"/>
                  <w:sz w:val="16"/>
                  <w:szCs w:val="16"/>
                </w:rPr>
                <w:t>BS EN 480-8:2012 Admixtures for concrete, mortar and grout. Test methods. Determination of the conventional dry material content</w:t>
              </w:r>
            </w:ins>
          </w:p>
          <w:p w14:paraId="70AC0FE2" w14:textId="77777777" w:rsidR="006D0CDE" w:rsidRPr="006D0CDE" w:rsidRDefault="006D0CDE" w:rsidP="006D0CDE">
            <w:pPr>
              <w:spacing w:after="120"/>
              <w:rPr>
                <w:rFonts w:ascii="Calibri Light" w:hAnsi="Calibri Light"/>
                <w:sz w:val="16"/>
                <w:szCs w:val="16"/>
              </w:rPr>
            </w:pPr>
            <w:del w:id="1944" w:author="Ashan Senel Asmone" w:date="2016-03-21T11:05:00Z">
              <w:r w:rsidRPr="006D0CDE" w:rsidDel="0046108D">
                <w:rPr>
                  <w:rFonts w:ascii="Calibri Light" w:hAnsi="Calibri Light"/>
                  <w:sz w:val="16"/>
                  <w:szCs w:val="16"/>
                </w:rPr>
                <w:delText>BS EN 480-10:1997-Admixtures for concrete, mortar and grout. Test methods. Determination of water soluble chloride content</w:delText>
              </w:r>
            </w:del>
            <w:ins w:id="1945" w:author="Ashan Senel Asmone" w:date="2016-03-21T11:05:00Z">
              <w:r w:rsidR="0046108D">
                <w:rPr>
                  <w:rFonts w:ascii="Calibri Light" w:hAnsi="Calibri Light"/>
                  <w:sz w:val="16"/>
                  <w:szCs w:val="16"/>
                </w:rPr>
                <w:t>BS EN 480-10:2009 Admixtures for concrete, mortar and grout. Test methods. Determination of water soluble chloride content</w:t>
              </w:r>
            </w:ins>
          </w:p>
          <w:p w14:paraId="13EA3A61" w14:textId="77777777" w:rsidR="006D0CDE" w:rsidRPr="006D0CDE" w:rsidRDefault="006D0CDE" w:rsidP="006D0CDE">
            <w:pPr>
              <w:spacing w:after="120"/>
              <w:rPr>
                <w:rFonts w:ascii="Calibri Light" w:hAnsi="Calibri Light"/>
                <w:sz w:val="16"/>
                <w:szCs w:val="16"/>
              </w:rPr>
            </w:pPr>
            <w:del w:id="1946" w:author="Ashan Senel Asmone" w:date="2016-03-21T11:05:00Z">
              <w:r w:rsidRPr="006D0CDE" w:rsidDel="0046108D">
                <w:rPr>
                  <w:rFonts w:ascii="Calibri Light" w:hAnsi="Calibri Light"/>
                  <w:sz w:val="16"/>
                  <w:szCs w:val="16"/>
                </w:rPr>
                <w:delText>BS EN 480-11:1999-Admixtures for concrete, mortar and grout. Test methods. Determination of air void characteristics in hardened concrete</w:delText>
              </w:r>
            </w:del>
            <w:ins w:id="1947" w:author="Ashan Senel Asmone" w:date="2016-03-21T11:05:00Z">
              <w:r w:rsidR="0046108D">
                <w:rPr>
                  <w:rFonts w:ascii="Calibri Light" w:hAnsi="Calibri Light"/>
                  <w:sz w:val="16"/>
                  <w:szCs w:val="16"/>
                </w:rPr>
                <w:t>BS EN 480-11:2005 Admixtures for concrete, mortar and grout. Test methods. Determination of air void characteristics in hardened concrete</w:t>
              </w:r>
            </w:ins>
          </w:p>
          <w:p w14:paraId="1BCE56A9" w14:textId="77777777" w:rsidR="006D0CDE" w:rsidRPr="006D0CDE" w:rsidRDefault="006D0CDE" w:rsidP="006D0CDE">
            <w:pPr>
              <w:spacing w:after="120"/>
              <w:rPr>
                <w:rFonts w:ascii="Calibri Light" w:hAnsi="Calibri Light"/>
                <w:sz w:val="16"/>
                <w:szCs w:val="16"/>
              </w:rPr>
            </w:pPr>
            <w:del w:id="1948" w:author="Ashan Senel Asmone" w:date="2016-03-21T11:06:00Z">
              <w:r w:rsidRPr="006D0CDE" w:rsidDel="0046108D">
                <w:rPr>
                  <w:rFonts w:ascii="Calibri Light" w:hAnsi="Calibri Light"/>
                  <w:sz w:val="16"/>
                  <w:szCs w:val="16"/>
                </w:rPr>
                <w:delText>BS EN 480-12:1998-Admixtures for concrete, mortar and grout. Test methods. Determination of the alkali content of admixtures</w:delText>
              </w:r>
            </w:del>
            <w:ins w:id="1949" w:author="Ashan Senel Asmone" w:date="2016-03-21T11:06:00Z">
              <w:r w:rsidR="0046108D">
                <w:rPr>
                  <w:rFonts w:ascii="Calibri Light" w:hAnsi="Calibri Light"/>
                  <w:sz w:val="16"/>
                  <w:szCs w:val="16"/>
                </w:rPr>
                <w:t>BS EN 480-12:2005 Admixtures for concrete, mortar and grout. Test methods. Determination of the alkali content of admixtures</w:t>
              </w:r>
            </w:ins>
          </w:p>
          <w:p w14:paraId="55DF4671" w14:textId="77777777" w:rsidR="006D0CDE" w:rsidRPr="006D0CDE" w:rsidRDefault="006D0CDE" w:rsidP="006D0CDE">
            <w:pPr>
              <w:spacing w:after="120"/>
              <w:rPr>
                <w:rFonts w:ascii="Calibri Light" w:hAnsi="Calibri Light"/>
                <w:sz w:val="16"/>
                <w:szCs w:val="16"/>
              </w:rPr>
            </w:pPr>
            <w:del w:id="1950" w:author="Ashan Senel Asmone" w:date="2016-03-21T11:06:00Z">
              <w:r w:rsidRPr="006D0CDE" w:rsidDel="0046108D">
                <w:rPr>
                  <w:rFonts w:ascii="Calibri Light" w:hAnsi="Calibri Light"/>
                  <w:sz w:val="16"/>
                  <w:szCs w:val="16"/>
                </w:rPr>
                <w:delText>BS EN 934-2:2001-Admixtures for concrete, mortar and grout. Concrete admixtures. Definitions, requirements, conformity, marking and labelling</w:delText>
              </w:r>
            </w:del>
            <w:ins w:id="1951" w:author="Ashan Senel Asmone" w:date="2016-03-21T11:06:00Z">
              <w:r w:rsidR="0046108D">
                <w:rPr>
                  <w:rFonts w:ascii="Calibri Light" w:hAnsi="Calibri Light"/>
                  <w:sz w:val="16"/>
                  <w:szCs w:val="16"/>
                </w:rPr>
                <w:t>BS EN 934-2:2009+A1:2012 Admixtures for concrete, mortar and grout. Concrete admixtures. Definitions, requirements, conformity, marking and labelling</w:t>
              </w:r>
            </w:ins>
          </w:p>
          <w:p w14:paraId="719E4DF7" w14:textId="77777777" w:rsidR="006D0CDE" w:rsidRPr="006D0CDE" w:rsidRDefault="006D0CDE" w:rsidP="006D0CDE">
            <w:pPr>
              <w:spacing w:after="120"/>
              <w:rPr>
                <w:rFonts w:ascii="Calibri Light" w:hAnsi="Calibri Light"/>
                <w:sz w:val="16"/>
                <w:szCs w:val="16"/>
              </w:rPr>
            </w:pPr>
            <w:del w:id="1952" w:author="Ashan Senel Asmone" w:date="2016-03-21T11:06:00Z">
              <w:r w:rsidRPr="006D0CDE" w:rsidDel="0046108D">
                <w:rPr>
                  <w:rFonts w:ascii="Calibri Light" w:hAnsi="Calibri Light"/>
                  <w:sz w:val="16"/>
                  <w:szCs w:val="16"/>
                </w:rPr>
                <w:delText>BS EN 934-6:2001-Admixtures for concrete, mortar and grout. Sampling, conformity control and evaluation of conformity</w:delText>
              </w:r>
            </w:del>
            <w:ins w:id="1953" w:author="Ashan Senel Asmone" w:date="2016-03-21T11:06:00Z">
              <w:del w:id="1954" w:author="Jing Kai Toh" w:date="2016-05-12T17:04:00Z">
                <w:r w:rsidR="0046108D" w:rsidDel="0010274C">
                  <w:rPr>
                    <w:rFonts w:ascii="Calibri Light" w:hAnsi="Calibri Light"/>
                    <w:sz w:val="16"/>
                    <w:szCs w:val="16"/>
                  </w:rPr>
                  <w:delText>BS EN 934-6:2001 Admixtures for concrete, mortar and grout. Sampling, conformity control and evaluation of conformity</w:delText>
                </w:r>
              </w:del>
            </w:ins>
            <w:ins w:id="1955" w:author="Jing Kai Toh" w:date="2016-05-12T17:04:00Z">
              <w:r w:rsidR="0010274C">
                <w:rPr>
                  <w:rFonts w:ascii="Calibri Light" w:hAnsi="Calibri Light"/>
                  <w:sz w:val="16"/>
                  <w:szCs w:val="16"/>
                </w:rPr>
                <w:t>BS EN 934-6:2001 Admixtures for concrete, mortar and grout. Sampling, conformity control and evaluation of conformity</w:t>
              </w:r>
            </w:ins>
          </w:p>
          <w:p w14:paraId="6121F2AA" w14:textId="77777777" w:rsidR="006D0CDE" w:rsidRPr="006D0CDE" w:rsidRDefault="006D0CDE" w:rsidP="006D0CDE">
            <w:pPr>
              <w:spacing w:after="120"/>
              <w:rPr>
                <w:rFonts w:ascii="Calibri Light" w:hAnsi="Calibri Light"/>
                <w:sz w:val="16"/>
                <w:szCs w:val="16"/>
              </w:rPr>
            </w:pPr>
            <w:del w:id="1956" w:author="Ashan Senel Asmone" w:date="2016-03-21T11:07:00Z">
              <w:r w:rsidRPr="006D0CDE" w:rsidDel="0046108D">
                <w:rPr>
                  <w:rFonts w:ascii="Calibri Light" w:hAnsi="Calibri Light"/>
                  <w:sz w:val="16"/>
                  <w:szCs w:val="16"/>
                </w:rPr>
                <w:delText>BS 4887:1973-Specification for mortar plasticizers</w:delText>
              </w:r>
            </w:del>
            <w:ins w:id="1957" w:author="Ashan Senel Asmone" w:date="2016-03-21T11:07:00Z">
              <w:r w:rsidR="0046108D">
                <w:rPr>
                  <w:rFonts w:ascii="Calibri Light" w:hAnsi="Calibri Light"/>
                  <w:sz w:val="16"/>
                  <w:szCs w:val="16"/>
                </w:rPr>
                <w:t>BS EN 934-3:2009+A1:2012 Admixtures for concrete, mortar and grout. Admixtures for masonry mortar. Definitions, requirements, conformity and marking and labelling</w:t>
              </w:r>
            </w:ins>
          </w:p>
          <w:p w14:paraId="6E67605C" w14:textId="77777777" w:rsidR="006D0CDE" w:rsidRPr="006D0CDE" w:rsidRDefault="006D0CDE" w:rsidP="006D0CDE">
            <w:pPr>
              <w:spacing w:after="120"/>
              <w:rPr>
                <w:rFonts w:ascii="Calibri Light" w:hAnsi="Calibri Light"/>
                <w:sz w:val="16"/>
                <w:szCs w:val="16"/>
              </w:rPr>
            </w:pPr>
            <w:del w:id="1958" w:author="Ashan Senel Asmone" w:date="2016-03-21T11:08:00Z">
              <w:r w:rsidRPr="006D0CDE" w:rsidDel="0046108D">
                <w:rPr>
                  <w:rFonts w:ascii="Calibri Light" w:hAnsi="Calibri Light"/>
                  <w:sz w:val="16"/>
                  <w:szCs w:val="16"/>
                </w:rPr>
                <w:delText>BS EN 934-2:1998-Admixtures for concrete, mortar and grout. Concrete admixtures. Definitions and requirements</w:delText>
              </w:r>
            </w:del>
            <w:ins w:id="1959" w:author="Ashan Senel Asmone" w:date="2016-03-21T11:08:00Z">
              <w:r w:rsidR="0046108D">
                <w:rPr>
                  <w:rFonts w:ascii="Calibri Light" w:hAnsi="Calibri Light"/>
                  <w:sz w:val="16"/>
                  <w:szCs w:val="16"/>
                </w:rPr>
                <w:t>BS EN 934-2:2009+A1:2012 Admixtures for concrete, mortar and grout. Concrete admixtures. Definitions, requirements, conformity, marking and labelling</w:t>
              </w:r>
            </w:ins>
          </w:p>
          <w:p w14:paraId="0EE8AC40" w14:textId="77777777" w:rsidR="006D0CDE" w:rsidRPr="006D0CDE" w:rsidRDefault="006D0CDE" w:rsidP="006D0CDE">
            <w:pPr>
              <w:spacing w:after="120"/>
              <w:rPr>
                <w:rFonts w:ascii="Calibri Light" w:hAnsi="Calibri Light"/>
                <w:sz w:val="16"/>
                <w:szCs w:val="16"/>
              </w:rPr>
            </w:pPr>
            <w:del w:id="1960" w:author="Ashan Senel Asmone" w:date="2016-03-21T11:08:00Z">
              <w:r w:rsidRPr="006D0CDE" w:rsidDel="00244900">
                <w:rPr>
                  <w:rFonts w:ascii="Calibri Light" w:hAnsi="Calibri Light"/>
                  <w:sz w:val="16"/>
                  <w:szCs w:val="16"/>
                </w:rPr>
                <w:delText>BS EN 934-6:2000-Admixtures for concrete, mortar and grout. Sampling, conformity control, evaluation of conformity, marking and labelling</w:delText>
              </w:r>
            </w:del>
            <w:ins w:id="1961" w:author="Ashan Senel Asmone" w:date="2016-03-21T11:08:00Z">
              <w:del w:id="1962" w:author="Jing Kai Toh" w:date="2016-05-12T17:04:00Z">
                <w:r w:rsidR="00244900" w:rsidDel="0010274C">
                  <w:rPr>
                    <w:rFonts w:ascii="Calibri Light" w:hAnsi="Calibri Light"/>
                    <w:sz w:val="16"/>
                    <w:szCs w:val="16"/>
                  </w:rPr>
                  <w:delText>BS EN 934-6:2001 Admixtures for concrete, mortar and grout. Sampling, conformity control and evaluation of conformity</w:delText>
                </w:r>
              </w:del>
            </w:ins>
            <w:ins w:id="1963" w:author="Jing Kai Toh" w:date="2016-05-12T17:04:00Z">
              <w:r w:rsidR="0010274C">
                <w:rPr>
                  <w:rFonts w:ascii="Calibri Light" w:hAnsi="Calibri Light"/>
                  <w:sz w:val="16"/>
                  <w:szCs w:val="16"/>
                </w:rPr>
                <w:t>BS EN 934-6:2001 Admixtures for concrete, mortar and grout. Sampling, conformity control and evaluation of conformity</w:t>
              </w:r>
            </w:ins>
            <w:ins w:id="1964" w:author="Ashan Senel Asmone" w:date="2016-03-21T11:08:00Z">
              <w:r w:rsidR="00244900">
                <w:rPr>
                  <w:rFonts w:ascii="Calibri Light" w:hAnsi="Calibri Light"/>
                  <w:sz w:val="16"/>
                  <w:szCs w:val="16"/>
                </w:rPr>
                <w:t xml:space="preserve"> </w:t>
              </w:r>
            </w:ins>
          </w:p>
          <w:p w14:paraId="0F24CC6C" w14:textId="77777777" w:rsidR="006D0CDE" w:rsidRPr="006D0CDE" w:rsidRDefault="006D0CDE" w:rsidP="006D0CDE">
            <w:pPr>
              <w:spacing w:after="120"/>
              <w:rPr>
                <w:rFonts w:ascii="Calibri Light" w:hAnsi="Calibri Light"/>
                <w:sz w:val="16"/>
                <w:szCs w:val="16"/>
              </w:rPr>
            </w:pPr>
            <w:r w:rsidRPr="006D0CDE">
              <w:rPr>
                <w:rFonts w:ascii="Calibri Light" w:hAnsi="Calibri Light"/>
                <w:sz w:val="16"/>
                <w:szCs w:val="16"/>
              </w:rPr>
              <w:t> </w:t>
            </w:r>
          </w:p>
          <w:p w14:paraId="11C3156B"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Reinforcement</w:t>
            </w:r>
          </w:p>
          <w:p w14:paraId="0419569B" w14:textId="77777777" w:rsidR="006D0CDE" w:rsidRPr="006D0CDE" w:rsidRDefault="006D0CDE" w:rsidP="006D0CDE">
            <w:pPr>
              <w:spacing w:after="120"/>
              <w:rPr>
                <w:rFonts w:ascii="Calibri Light" w:hAnsi="Calibri Light"/>
                <w:sz w:val="16"/>
                <w:szCs w:val="16"/>
              </w:rPr>
            </w:pPr>
            <w:del w:id="1965" w:author="Ashan Senel Asmone" w:date="2016-03-21T11:10:00Z">
              <w:r w:rsidRPr="006D0CDE" w:rsidDel="00244900">
                <w:rPr>
                  <w:rFonts w:ascii="Calibri Light" w:hAnsi="Calibri Light"/>
                  <w:sz w:val="16"/>
                  <w:szCs w:val="16"/>
                </w:rPr>
                <w:delText>BS 4449:1997 Specification for carbon steel bars for the reinforcement of concrete</w:delText>
              </w:r>
            </w:del>
            <w:ins w:id="1966" w:author="Ashan Senel Asmone" w:date="2016-03-21T11:10:00Z">
              <w:r w:rsidR="00244900">
                <w:rPr>
                  <w:rFonts w:ascii="Calibri Light" w:hAnsi="Calibri Light"/>
                  <w:sz w:val="16"/>
                  <w:szCs w:val="16"/>
                </w:rPr>
                <w:t>BS 4449:2005+A2:2009 Steel for the reinforcement of concrete. Weldable reinforcing steel. Bar, coil and decoiled product. Specification</w:t>
              </w:r>
            </w:ins>
          </w:p>
          <w:p w14:paraId="5B1C3CA4" w14:textId="77777777" w:rsidR="006D0CDE" w:rsidRPr="006D0CDE" w:rsidRDefault="006D0CDE" w:rsidP="006D0CDE">
            <w:pPr>
              <w:spacing w:after="120"/>
              <w:rPr>
                <w:rFonts w:ascii="Calibri Light" w:hAnsi="Calibri Light"/>
                <w:sz w:val="16"/>
                <w:szCs w:val="16"/>
              </w:rPr>
            </w:pPr>
            <w:del w:id="1967" w:author="Ashan Senel Asmone" w:date="2016-03-21T11:10:00Z">
              <w:r w:rsidRPr="006D0CDE" w:rsidDel="00244900">
                <w:rPr>
                  <w:rFonts w:ascii="Calibri Light" w:hAnsi="Calibri Light"/>
                  <w:sz w:val="16"/>
                  <w:szCs w:val="16"/>
                </w:rPr>
                <w:delText>BS 4482:1985 Specification for cold reduced steel wire for the reinforcement of concrete</w:delText>
              </w:r>
            </w:del>
            <w:ins w:id="1968" w:author="Ashan Senel Asmone" w:date="2016-03-21T11:10:00Z">
              <w:r w:rsidR="00244900">
                <w:rPr>
                  <w:rFonts w:ascii="Calibri Light" w:hAnsi="Calibri Light"/>
                  <w:sz w:val="16"/>
                  <w:szCs w:val="16"/>
                </w:rPr>
                <w:t>BS 4482:2005 Steel wire for the reinforcement of concrete products. Specification</w:t>
              </w:r>
            </w:ins>
          </w:p>
          <w:p w14:paraId="654F5297" w14:textId="77777777" w:rsidR="006D0CDE" w:rsidRPr="006D0CDE" w:rsidRDefault="006D0CDE" w:rsidP="006D0CDE">
            <w:pPr>
              <w:spacing w:after="120"/>
              <w:rPr>
                <w:rFonts w:ascii="Calibri Light" w:hAnsi="Calibri Light"/>
                <w:sz w:val="16"/>
                <w:szCs w:val="16"/>
              </w:rPr>
            </w:pPr>
            <w:del w:id="1969" w:author="Ashan Senel Asmone" w:date="2016-03-21T11:11:00Z">
              <w:r w:rsidRPr="006D0CDE" w:rsidDel="00244900">
                <w:rPr>
                  <w:rFonts w:ascii="Calibri Light" w:hAnsi="Calibri Light"/>
                  <w:sz w:val="16"/>
                  <w:szCs w:val="16"/>
                </w:rPr>
                <w:delText>BS 4483:1998 Steel fabric for the reinforcement of concrete</w:delText>
              </w:r>
            </w:del>
            <w:ins w:id="1970" w:author="Ashan Senel Asmone" w:date="2016-03-21T11:11:00Z">
              <w:r w:rsidR="00244900">
                <w:rPr>
                  <w:rFonts w:ascii="Calibri Light" w:hAnsi="Calibri Light"/>
                  <w:sz w:val="16"/>
                  <w:szCs w:val="16"/>
                </w:rPr>
                <w:t>BS 4483:2005 Steel fabric for the reinforcement of concrete. Specification</w:t>
              </w:r>
            </w:ins>
          </w:p>
          <w:p w14:paraId="2F206417" w14:textId="77777777" w:rsidR="006D0CDE" w:rsidRPr="006D0CDE" w:rsidRDefault="006D0CDE" w:rsidP="006D0CDE">
            <w:pPr>
              <w:spacing w:after="120"/>
              <w:rPr>
                <w:rFonts w:ascii="Calibri Light" w:hAnsi="Calibri Light"/>
                <w:sz w:val="16"/>
                <w:szCs w:val="16"/>
              </w:rPr>
            </w:pPr>
            <w:del w:id="1971" w:author="Ashan Senel Asmone" w:date="2016-03-21T11:11:00Z">
              <w:r w:rsidRPr="006D0CDE" w:rsidDel="00244900">
                <w:rPr>
                  <w:rFonts w:ascii="Calibri Light" w:hAnsi="Calibri Light"/>
                  <w:sz w:val="16"/>
                  <w:szCs w:val="16"/>
                </w:rPr>
                <w:delText>BS 6744:2001 Stainless steel bars for the reinforcement of and use in concrete. Requirements and test methods</w:delText>
              </w:r>
            </w:del>
            <w:ins w:id="1972" w:author="Ashan Senel Asmone" w:date="2016-03-21T11:11:00Z">
              <w:r w:rsidR="00244900">
                <w:rPr>
                  <w:rFonts w:ascii="Calibri Light" w:hAnsi="Calibri Light"/>
                  <w:sz w:val="16"/>
                  <w:szCs w:val="16"/>
                </w:rPr>
                <w:t>BS 6744:2001+A2:2009 Stainless steel bars for the reinforcement of and use in concrete. Requirements and test methods</w:t>
              </w:r>
            </w:ins>
          </w:p>
          <w:p w14:paraId="08AC9C27" w14:textId="77777777" w:rsidR="00570413" w:rsidRPr="004F3C8C" w:rsidRDefault="00570413" w:rsidP="00570413">
            <w:pPr>
              <w:spacing w:after="120"/>
              <w:rPr>
                <w:rFonts w:ascii="Calibri Light" w:hAnsi="Calibri Light"/>
                <w:sz w:val="16"/>
                <w:szCs w:val="16"/>
                <w:lang w:val="en-US"/>
              </w:rPr>
            </w:pPr>
          </w:p>
        </w:tc>
      </w:tr>
      <w:tr w:rsidR="00570413" w:rsidRPr="004F3C8C" w14:paraId="0BE201ED" w14:textId="77777777" w:rsidTr="00570413">
        <w:tc>
          <w:tcPr>
            <w:tcW w:w="685" w:type="dxa"/>
          </w:tcPr>
          <w:p w14:paraId="5416E809"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0DD081A1"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Concrete</w:t>
            </w:r>
          </w:p>
          <w:p w14:paraId="1309C798" w14:textId="77777777" w:rsidR="006D0CDE" w:rsidRPr="006D0CDE" w:rsidRDefault="006D0CDE" w:rsidP="006D0CDE">
            <w:pPr>
              <w:spacing w:after="120"/>
              <w:rPr>
                <w:rFonts w:ascii="Calibri Light" w:hAnsi="Calibri Light"/>
                <w:sz w:val="16"/>
                <w:szCs w:val="16"/>
              </w:rPr>
            </w:pPr>
            <w:del w:id="1973" w:author="Ashan Senel Asmone" w:date="2016-03-21T11:16:00Z">
              <w:r w:rsidRPr="006D0CDE" w:rsidDel="00ED4BC6">
                <w:rPr>
                  <w:rFonts w:ascii="Calibri Light" w:hAnsi="Calibri Light"/>
                  <w:sz w:val="16"/>
                  <w:szCs w:val="16"/>
                </w:rPr>
                <w:delText>ASTM C150-00 Standard Specification for Portland Cement</w:delText>
              </w:r>
            </w:del>
            <w:ins w:id="1974" w:author="Ashan Senel Asmone" w:date="2016-03-21T16:00:00Z">
              <w:r w:rsidR="00891260">
                <w:rPr>
                  <w:rFonts w:ascii="Calibri Light" w:hAnsi="Calibri Light"/>
                  <w:sz w:val="16"/>
                  <w:szCs w:val="16"/>
                </w:rPr>
                <w:t>ASTM C150 / C150M - 15 Standard Specification for Portland Cement</w:t>
              </w:r>
            </w:ins>
            <w:ins w:id="1975" w:author="Ashan Senel Asmone" w:date="2016-03-21T11:16:00Z">
              <w:r w:rsidR="00ED4BC6">
                <w:rPr>
                  <w:rFonts w:ascii="Calibri Light" w:hAnsi="Calibri Light"/>
                  <w:sz w:val="16"/>
                  <w:szCs w:val="16"/>
                </w:rPr>
                <w:t>ASTM C150 / C150M - 15 Standard Specification for Portland Cement</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1976" w:author="Ashan Senel Asmone" w:date="2016-03-21T11:15:00Z">
              <w:r w:rsidRPr="006D0CDE" w:rsidDel="00ED4BC6">
                <w:rPr>
                  <w:rFonts w:ascii="Calibri Light" w:hAnsi="Calibri Light"/>
                  <w:sz w:val="16"/>
                  <w:szCs w:val="16"/>
                </w:rPr>
                <w:delText>ASTM C33-01 Standard Specification for Concrete Aggregates</w:delText>
              </w:r>
            </w:del>
            <w:ins w:id="1977" w:author="Ashan Senel Asmone" w:date="2016-03-21T11:15:00Z">
              <w:r w:rsidR="00ED4BC6">
                <w:rPr>
                  <w:rFonts w:ascii="Calibri Light" w:hAnsi="Calibri Light"/>
                  <w:sz w:val="16"/>
                  <w:szCs w:val="16"/>
                </w:rPr>
                <w:t>ASTM C33 / C33M - 13 Standard Specification for Concrete Aggregates</w:t>
              </w:r>
            </w:ins>
          </w:p>
          <w:p w14:paraId="793ADE58" w14:textId="77777777" w:rsidR="006D0CDE" w:rsidRPr="006D0CDE" w:rsidRDefault="006D0CDE" w:rsidP="006D0CDE">
            <w:pPr>
              <w:spacing w:after="120"/>
              <w:rPr>
                <w:rFonts w:ascii="Calibri Light" w:hAnsi="Calibri Light"/>
                <w:sz w:val="16"/>
                <w:szCs w:val="16"/>
              </w:rPr>
            </w:pPr>
            <w:del w:id="1978" w:author="Ashan Senel Asmone" w:date="2016-03-21T11:18:00Z">
              <w:r w:rsidRPr="006D0CDE" w:rsidDel="00ED4BC6">
                <w:rPr>
                  <w:rFonts w:ascii="Calibri Light" w:hAnsi="Calibri Light"/>
                  <w:sz w:val="16"/>
                  <w:szCs w:val="16"/>
                </w:rPr>
                <w:delText>C94/C94M-00e2- Standard Specification for Ready-Mixed Concrete</w:delText>
              </w:r>
            </w:del>
            <w:ins w:id="1979" w:author="Ashan Senel Asmone" w:date="2016-03-21T11:18:00Z">
              <w:r w:rsidR="00ED4BC6">
                <w:rPr>
                  <w:rFonts w:ascii="Calibri Light" w:hAnsi="Calibri Light"/>
                  <w:sz w:val="16"/>
                  <w:szCs w:val="16"/>
                </w:rPr>
                <w:t>ASTM C94 / C94M - 15b Standard Specification for Ready-Mixed Concrete</w:t>
              </w:r>
            </w:ins>
            <w:r w:rsidRPr="006D0CDE">
              <w:rPr>
                <w:rFonts w:ascii="Calibri Light" w:hAnsi="Calibri Light"/>
                <w:sz w:val="16"/>
                <w:szCs w:val="16"/>
              </w:rPr>
              <w:br/>
            </w:r>
            <w:r w:rsidRPr="006D0CDE">
              <w:rPr>
                <w:rFonts w:ascii="Calibri Light" w:hAnsi="Calibri Light"/>
                <w:sz w:val="16"/>
                <w:szCs w:val="16"/>
              </w:rPr>
              <w:br/>
            </w:r>
            <w:del w:id="1980" w:author="Ashan Senel Asmone" w:date="2016-03-21T11:18:00Z">
              <w:r w:rsidRPr="006D0CDE" w:rsidDel="00ED4BC6">
                <w:rPr>
                  <w:rFonts w:ascii="Calibri Light" w:hAnsi="Calibri Light"/>
                  <w:sz w:val="16"/>
                  <w:szCs w:val="16"/>
                </w:rPr>
                <w:delText xml:space="preserve">ASTM </w:delText>
              </w:r>
            </w:del>
            <w:del w:id="1981" w:author="Jing Kai Toh" w:date="2016-05-12T10:32:00Z">
              <w:r w:rsidRPr="006D0CDE" w:rsidDel="002030ED">
                <w:rPr>
                  <w:rFonts w:ascii="Calibri Light" w:hAnsi="Calibri Light"/>
                  <w:sz w:val="16"/>
                  <w:szCs w:val="16"/>
                </w:rPr>
                <w:delText>C597-97 Standard Test Method for Pulse Velocity</w:delText>
              </w:r>
            </w:del>
            <w:ins w:id="1982" w:author="Jing Kai Toh" w:date="2016-05-12T10:32:00Z">
              <w:r w:rsidR="002030ED">
                <w:rPr>
                  <w:rFonts w:ascii="Calibri Light" w:hAnsi="Calibri Light"/>
                  <w:sz w:val="16"/>
                  <w:szCs w:val="16"/>
                </w:rPr>
                <w:t>ASTM C597 - 09 Standard Test Method for Pulse Velocity Through Concrete</w:t>
              </w:r>
            </w:ins>
            <w:ins w:id="1983" w:author="Ashan Senel Asmone" w:date="2016-03-21T11:18:00Z">
              <w:r w:rsidR="00ED4BC6">
                <w:rPr>
                  <w:rFonts w:ascii="Calibri Light" w:hAnsi="Calibri Light"/>
                  <w:sz w:val="16"/>
                  <w:szCs w:val="16"/>
                </w:rPr>
                <w:t>ASTM C597 - 09 Standard Test Method for Pulse Velocity Through Concrete</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1984" w:author="Ashan Senel Asmone" w:date="2016-03-21T11:19:00Z">
              <w:r w:rsidRPr="006D0CDE" w:rsidDel="00ED4BC6">
                <w:rPr>
                  <w:rFonts w:ascii="Calibri Light" w:hAnsi="Calibri Light"/>
                  <w:sz w:val="16"/>
                  <w:szCs w:val="16"/>
                </w:rPr>
                <w:delText xml:space="preserve">ASTM </w:delText>
              </w:r>
            </w:del>
            <w:del w:id="1985" w:author="Jing Kai Toh" w:date="2016-05-12T10:31:00Z">
              <w:r w:rsidRPr="006D0CDE" w:rsidDel="002030ED">
                <w:rPr>
                  <w:rFonts w:ascii="Calibri Light" w:hAnsi="Calibri Light"/>
                  <w:sz w:val="16"/>
                  <w:szCs w:val="16"/>
                </w:rPr>
                <w:delText>C136-01Standard Test Method for Sieve Analysis of Fine and Coarse Aggregates</w:delText>
              </w:r>
            </w:del>
            <w:ins w:id="1986" w:author="Ashan Senel Asmone" w:date="2016-03-21T11:19:00Z">
              <w:r w:rsidR="00ED4BC6">
                <w:rPr>
                  <w:rFonts w:ascii="Calibri Light" w:hAnsi="Calibri Light"/>
                  <w:sz w:val="16"/>
                  <w:szCs w:val="16"/>
                </w:rPr>
                <w:t>ASTM C136 / C136M - 14 Standard Test Method for Sieve Analysis of Fine and Coarse Aggregates</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1987" w:author="Ashan Senel Asmone" w:date="2016-03-21T11:20:00Z">
              <w:r w:rsidRPr="006D0CDE" w:rsidDel="00ED4BC6">
                <w:rPr>
                  <w:rFonts w:ascii="Calibri Light" w:hAnsi="Calibri Light"/>
                  <w:sz w:val="16"/>
                  <w:szCs w:val="16"/>
                </w:rPr>
                <w:delText xml:space="preserve">ASTM </w:delText>
              </w:r>
            </w:del>
            <w:del w:id="1988" w:author="Jing Kai Toh" w:date="2016-05-12T10:30:00Z">
              <w:r w:rsidRPr="006D0CDE" w:rsidDel="002030ED">
                <w:rPr>
                  <w:rFonts w:ascii="Calibri Light" w:hAnsi="Calibri Light"/>
                  <w:sz w:val="16"/>
                  <w:szCs w:val="16"/>
                </w:rPr>
                <w:delText>C642-97 Standard Test Method for Density, Absorption and Voids in Hardened Concrete</w:delText>
              </w:r>
            </w:del>
            <w:ins w:id="1989" w:author="Ashan Senel Asmone" w:date="2016-03-21T11:20:00Z">
              <w:r w:rsidR="00ED4BC6">
                <w:rPr>
                  <w:rFonts w:ascii="Calibri Light" w:hAnsi="Calibri Light"/>
                  <w:sz w:val="16"/>
                  <w:szCs w:val="16"/>
                </w:rPr>
                <w:t>ASTM C642 - 13 Standard Test Method for Density, Absorption, and Voids in Hardened Concrete</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1990" w:author="Ashan Senel Asmone" w:date="2016-03-21T11:20:00Z">
              <w:r w:rsidRPr="006D0CDE" w:rsidDel="00ED4BC6">
                <w:rPr>
                  <w:rFonts w:ascii="Calibri Light" w:hAnsi="Calibri Light"/>
                  <w:sz w:val="16"/>
                  <w:szCs w:val="16"/>
                </w:rPr>
                <w:delText xml:space="preserve">ASTM </w:delText>
              </w:r>
            </w:del>
            <w:del w:id="1991" w:author="Jing Kai Toh" w:date="2016-05-12T10:28:00Z">
              <w:r w:rsidRPr="006D0CDE" w:rsidDel="002030ED">
                <w:rPr>
                  <w:rFonts w:ascii="Calibri Light" w:hAnsi="Calibri Light"/>
                  <w:sz w:val="16"/>
                  <w:szCs w:val="16"/>
                </w:rPr>
                <w:delText>C805-97 Standard Test Method for Rebound Number of Hardened Concrete</w:delText>
              </w:r>
            </w:del>
            <w:ins w:id="1992" w:author="Ashan Senel Asmone" w:date="2016-03-21T11:20:00Z">
              <w:r w:rsidR="00ED4BC6">
                <w:rPr>
                  <w:rFonts w:ascii="Calibri Light" w:hAnsi="Calibri Light"/>
                  <w:sz w:val="16"/>
                  <w:szCs w:val="16"/>
                </w:rPr>
                <w:t>ASTM C805 / C805M - 13a Standard Test Method for Rebound Number of Hardened Concrete</w:t>
              </w:r>
            </w:ins>
          </w:p>
          <w:p w14:paraId="6270C4C9" w14:textId="77777777" w:rsidR="006D0CDE" w:rsidRPr="006D0CDE" w:rsidRDefault="006D0CDE" w:rsidP="006D0CDE">
            <w:pPr>
              <w:spacing w:after="120"/>
              <w:rPr>
                <w:rFonts w:ascii="Calibri Light" w:hAnsi="Calibri Light"/>
                <w:sz w:val="16"/>
                <w:szCs w:val="16"/>
              </w:rPr>
            </w:pPr>
            <w:del w:id="1993" w:author="Ashan Senel Asmone" w:date="2016-03-21T11:23:00Z">
              <w:r w:rsidRPr="006D0CDE" w:rsidDel="00ED4BC6">
                <w:rPr>
                  <w:rFonts w:ascii="Calibri Light" w:hAnsi="Calibri Light"/>
                  <w:sz w:val="16"/>
                  <w:szCs w:val="16"/>
                </w:rPr>
                <w:delText>ASTM C1077-02 Standard Practice for Laboratories Testing CONCRETE and CONCRETE Aggregates for Use in Construction and Criteria for Laboratory Evaluation</w:delText>
              </w:r>
            </w:del>
            <w:ins w:id="1994" w:author="Ashan Senel Asmone" w:date="2016-03-21T11:23:00Z">
              <w:r w:rsidR="00ED4BC6">
                <w:rPr>
                  <w:rFonts w:ascii="Calibri Light" w:hAnsi="Calibri Light"/>
                  <w:sz w:val="16"/>
                  <w:szCs w:val="16"/>
                </w:rPr>
                <w:t>ASTM C1077 - 15a Standard Practice for Agencies Testing Concrete and Concrete Aggregates for Use in Construction and Criteria for Testing Agency Evaluation</w:t>
              </w:r>
            </w:ins>
          </w:p>
          <w:p w14:paraId="1B3A45BD" w14:textId="77777777" w:rsidR="006D0CDE" w:rsidRPr="006D0CDE" w:rsidRDefault="006D0CDE" w:rsidP="006D0CDE">
            <w:pPr>
              <w:spacing w:after="120"/>
              <w:rPr>
                <w:rFonts w:ascii="Calibri Light" w:hAnsi="Calibri Light"/>
                <w:sz w:val="16"/>
                <w:szCs w:val="16"/>
              </w:rPr>
            </w:pPr>
            <w:del w:id="1995" w:author="Ashan Senel Asmone" w:date="2016-03-21T11:28:00Z">
              <w:r w:rsidRPr="006D0CDE" w:rsidDel="00D1184A">
                <w:rPr>
                  <w:rFonts w:ascii="Calibri Light" w:hAnsi="Calibri Light"/>
                  <w:sz w:val="16"/>
                  <w:szCs w:val="16"/>
                </w:rPr>
                <w:delText>ASTM C387-00e1 Standard Specification for Packaged, Dry, Combined Materials for Mortar and CONCRETE</w:delText>
              </w:r>
            </w:del>
            <w:ins w:id="1996" w:author="Ashan Senel Asmone" w:date="2016-03-21T11:28:00Z">
              <w:r w:rsidR="00D1184A">
                <w:rPr>
                  <w:rFonts w:ascii="Calibri Light" w:hAnsi="Calibri Light"/>
                  <w:sz w:val="16"/>
                  <w:szCs w:val="16"/>
                </w:rPr>
                <w:t>ASTM C387 / C387M - 15 Standard Specification for Packaged, Dry, Combined Materials for Concrete and High Strength Mortar</w:t>
              </w:r>
            </w:ins>
          </w:p>
          <w:p w14:paraId="25921AA9"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Reinforcement</w:t>
            </w:r>
          </w:p>
          <w:p w14:paraId="7115854E" w14:textId="77777777" w:rsidR="006D0CDE" w:rsidRPr="006D0CDE" w:rsidRDefault="006D0CDE" w:rsidP="006D0CDE">
            <w:pPr>
              <w:spacing w:after="120"/>
              <w:rPr>
                <w:rFonts w:ascii="Calibri Light" w:hAnsi="Calibri Light"/>
                <w:sz w:val="16"/>
                <w:szCs w:val="16"/>
              </w:rPr>
            </w:pPr>
            <w:del w:id="1997" w:author="Ashan Senel Asmone" w:date="2016-03-21T11:29:00Z">
              <w:r w:rsidRPr="006D0CDE" w:rsidDel="00D1184A">
                <w:rPr>
                  <w:rFonts w:ascii="Calibri Light" w:hAnsi="Calibri Light"/>
                  <w:sz w:val="16"/>
                  <w:szCs w:val="16"/>
                </w:rPr>
                <w:delText>A1022-01 Standard Specification for Deformed and Plain Stainless Steel Wire and Welded Wire for Concrete REINFORCEMENT</w:delText>
              </w:r>
            </w:del>
            <w:ins w:id="1998" w:author="Ashan Senel Asmone" w:date="2016-03-21T11:29:00Z">
              <w:r w:rsidR="00D1184A">
                <w:rPr>
                  <w:rFonts w:ascii="Calibri Light" w:hAnsi="Calibri Light"/>
                  <w:sz w:val="16"/>
                  <w:szCs w:val="16"/>
                </w:rPr>
                <w:t>ASTM A1022 / A1022M - 15a Standard Specification for Deformed and Plain Stainless Steel Wire and Welded Wire for Concrete Reinforcement</w:t>
              </w:r>
            </w:ins>
          </w:p>
          <w:p w14:paraId="61A7FF37" w14:textId="77777777" w:rsidR="006D0CDE" w:rsidRPr="006D0CDE" w:rsidRDefault="006D0CDE" w:rsidP="006D0CDE">
            <w:pPr>
              <w:spacing w:after="120"/>
              <w:rPr>
                <w:rFonts w:ascii="Calibri Light" w:hAnsi="Calibri Light"/>
                <w:sz w:val="16"/>
                <w:szCs w:val="16"/>
              </w:rPr>
            </w:pPr>
            <w:del w:id="1999" w:author="Ashan Senel Asmone" w:date="2016-03-21T11:30:00Z">
              <w:r w:rsidRPr="006D0CDE" w:rsidDel="00D1184A">
                <w:rPr>
                  <w:rFonts w:ascii="Calibri Light" w:hAnsi="Calibri Light"/>
                  <w:sz w:val="16"/>
                  <w:szCs w:val="16"/>
                </w:rPr>
                <w:delText>A497-01 Standard Specification for Steel Welded Wire REINFORCEMENT, Deformed, for Concrete</w:delText>
              </w:r>
            </w:del>
            <w:ins w:id="2000" w:author="Ashan Senel Asmone" w:date="2016-03-21T11:30:00Z">
              <w:r w:rsidR="00D1184A">
                <w:rPr>
                  <w:rFonts w:ascii="Calibri Light" w:hAnsi="Calibri Light"/>
                  <w:sz w:val="16"/>
                  <w:szCs w:val="16"/>
                </w:rPr>
                <w:t>ASTM A1064 / A1064M - 16 Standard Specification for Carbon-Steel Wire and Welded Wire Reinforcement, Plain and Deformed, for Concrete</w:t>
              </w:r>
            </w:ins>
          </w:p>
          <w:p w14:paraId="04F6C0D1" w14:textId="77777777" w:rsidR="006D0CDE" w:rsidRPr="006D0CDE" w:rsidRDefault="006D0CDE" w:rsidP="006D0CDE">
            <w:pPr>
              <w:spacing w:after="120"/>
              <w:rPr>
                <w:rFonts w:ascii="Calibri Light" w:hAnsi="Calibri Light"/>
                <w:sz w:val="16"/>
                <w:szCs w:val="16"/>
              </w:rPr>
            </w:pPr>
            <w:del w:id="2001" w:author="Ashan Senel Asmone" w:date="2016-03-21T11:31:00Z">
              <w:r w:rsidRPr="006D0CDE" w:rsidDel="00D1184A">
                <w:rPr>
                  <w:rFonts w:ascii="Calibri Light" w:hAnsi="Calibri Light"/>
                  <w:sz w:val="16"/>
                  <w:szCs w:val="16"/>
                </w:rPr>
                <w:delText>A185-01 Standard Specification for Steel Welded Wire REINFORCEMENT, Plain, for Concrete</w:delText>
              </w:r>
            </w:del>
          </w:p>
          <w:p w14:paraId="094FD19E" w14:textId="77777777" w:rsidR="006D0CDE" w:rsidRPr="006D0CDE" w:rsidRDefault="006D0CDE" w:rsidP="006D0CDE">
            <w:pPr>
              <w:spacing w:after="120"/>
              <w:rPr>
                <w:rFonts w:ascii="Calibri Light" w:hAnsi="Calibri Light"/>
                <w:sz w:val="16"/>
                <w:szCs w:val="16"/>
              </w:rPr>
            </w:pPr>
            <w:del w:id="2002" w:author="Ashan Senel Asmone" w:date="2016-03-21T11:33:00Z">
              <w:r w:rsidRPr="006D0CDE" w:rsidDel="00D1184A">
                <w:rPr>
                  <w:rFonts w:ascii="Calibri Light" w:hAnsi="Calibri Light"/>
                  <w:sz w:val="16"/>
                  <w:szCs w:val="16"/>
                </w:rPr>
                <w:delText>A933/A933M-95(2001) Standard Specification for Vinyl (PVC) Coated Steel Wire and Welded Wire Fabric for REINFORCEMENT</w:delText>
              </w:r>
            </w:del>
            <w:ins w:id="2003" w:author="Ashan Senel Asmone" w:date="2016-03-21T11:33:00Z">
              <w:r w:rsidR="00D1184A">
                <w:rPr>
                  <w:rFonts w:ascii="Calibri Light" w:hAnsi="Calibri Light"/>
                  <w:sz w:val="16"/>
                  <w:szCs w:val="16"/>
                </w:rPr>
                <w:t>ASTM A933/A933M-14 Standard Specification for Vinyl-Coated Steel Wire and Welded Wire Reinforcement</w:t>
              </w:r>
            </w:ins>
          </w:p>
          <w:p w14:paraId="56295D02" w14:textId="77777777" w:rsidR="00570413" w:rsidRPr="006D0CDE" w:rsidRDefault="00570413" w:rsidP="00570413">
            <w:pPr>
              <w:spacing w:after="120"/>
              <w:rPr>
                <w:rFonts w:ascii="Calibri Light" w:hAnsi="Calibri Light"/>
                <w:sz w:val="16"/>
                <w:szCs w:val="16"/>
              </w:rPr>
            </w:pPr>
          </w:p>
        </w:tc>
      </w:tr>
      <w:tr w:rsidR="00570413" w:rsidRPr="004F3C8C" w14:paraId="4D3525E9" w14:textId="77777777" w:rsidTr="00570413">
        <w:tc>
          <w:tcPr>
            <w:tcW w:w="685" w:type="dxa"/>
          </w:tcPr>
          <w:p w14:paraId="78709FA9"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3AA09F0"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Concrete</w:t>
            </w:r>
          </w:p>
          <w:p w14:paraId="7D4BF342" w14:textId="77777777" w:rsidR="006D0CDE" w:rsidRPr="006D0CDE" w:rsidRDefault="006D0CDE" w:rsidP="006D0CDE">
            <w:pPr>
              <w:spacing w:after="120"/>
              <w:rPr>
                <w:rFonts w:ascii="Calibri Light" w:hAnsi="Calibri Light"/>
                <w:sz w:val="16"/>
                <w:szCs w:val="16"/>
              </w:rPr>
            </w:pPr>
            <w:del w:id="2004" w:author="Ashan Senel Asmone" w:date="2016-03-21T11:38:00Z">
              <w:r w:rsidRPr="006D0CDE" w:rsidDel="002D35EC">
                <w:rPr>
                  <w:rFonts w:ascii="Calibri Light" w:hAnsi="Calibri Light"/>
                  <w:sz w:val="16"/>
                  <w:szCs w:val="16"/>
                </w:rPr>
                <w:delText>AS 1012.2- Methods of testing concrete mixes</w:delText>
              </w:r>
            </w:del>
            <w:ins w:id="2005" w:author="Ashan Senel Asmone" w:date="2016-03-21T11:38:00Z">
              <w:r w:rsidR="002D35EC">
                <w:rPr>
                  <w:rFonts w:ascii="Calibri Light" w:hAnsi="Calibri Light"/>
                  <w:sz w:val="16"/>
                  <w:szCs w:val="16"/>
                </w:rPr>
                <w:t>AS 1012.2:2014 Methods of testing concrete - Preparing concrete mixes in the laboratory</w:t>
              </w:r>
            </w:ins>
          </w:p>
          <w:p w14:paraId="65C01838" w14:textId="77777777" w:rsidR="006D0CDE" w:rsidRPr="006D0CDE" w:rsidRDefault="006D0CDE" w:rsidP="006D0CDE">
            <w:pPr>
              <w:spacing w:after="120"/>
              <w:rPr>
                <w:rFonts w:ascii="Calibri Light" w:hAnsi="Calibri Light"/>
                <w:sz w:val="16"/>
                <w:szCs w:val="16"/>
              </w:rPr>
            </w:pPr>
            <w:del w:id="2006" w:author="Ashan Senel Asmone" w:date="2016-03-21T11:49:00Z">
              <w:r w:rsidRPr="006D0CDE" w:rsidDel="002D35EC">
                <w:rPr>
                  <w:rFonts w:ascii="Calibri Light" w:hAnsi="Calibri Light"/>
                  <w:sz w:val="16"/>
                  <w:szCs w:val="16"/>
                </w:rPr>
                <w:delText>AS 1012.3.1-1998 MEthods of testing concrete -Determination of properties related in consistency of concrete-slump test</w:delText>
              </w:r>
            </w:del>
            <w:ins w:id="2007" w:author="Ashan Senel Asmone" w:date="2016-03-21T11:49:00Z">
              <w:r w:rsidR="002D35EC">
                <w:rPr>
                  <w:rFonts w:ascii="Calibri Light" w:hAnsi="Calibri Light"/>
                  <w:sz w:val="16"/>
                  <w:szCs w:val="16"/>
                </w:rPr>
                <w:t>AS 1012.3.1:2014 Methods of testing concrete - Determination of properties related to the consistency of concrete - Slump test</w:t>
              </w:r>
            </w:ins>
          </w:p>
          <w:p w14:paraId="156E1641" w14:textId="77777777" w:rsidR="006D0CDE" w:rsidRPr="006D0CDE" w:rsidRDefault="006D0CDE" w:rsidP="006D0CDE">
            <w:pPr>
              <w:spacing w:after="120"/>
              <w:rPr>
                <w:rFonts w:ascii="Calibri Light" w:hAnsi="Calibri Light"/>
                <w:sz w:val="16"/>
                <w:szCs w:val="16"/>
              </w:rPr>
            </w:pPr>
            <w:del w:id="2008" w:author="Ashan Senel Asmone" w:date="2016-03-21T11:47:00Z">
              <w:r w:rsidRPr="006D0CDE" w:rsidDel="002D35EC">
                <w:rPr>
                  <w:rFonts w:ascii="Calibri Light" w:hAnsi="Calibri Light"/>
                  <w:sz w:val="16"/>
                  <w:szCs w:val="16"/>
                </w:rPr>
                <w:delText>AS 1012.3.2-1998 Methods of testing concrete-Determination of properties related to the consistency of concrete-compacting factor test</w:delText>
              </w:r>
            </w:del>
            <w:ins w:id="2009" w:author="Ashan Senel Asmone" w:date="2016-03-21T11:47:00Z">
              <w:r w:rsidR="002D35EC">
                <w:rPr>
                  <w:rFonts w:ascii="Calibri Light" w:hAnsi="Calibri Light"/>
                  <w:sz w:val="16"/>
                  <w:szCs w:val="16"/>
                </w:rPr>
                <w:t>AS 1012.3.2-1998 (R2014) Methods of testing concrete - Determination of properties related to the consistency of concrete - Compacting factor test</w:t>
              </w:r>
            </w:ins>
          </w:p>
          <w:p w14:paraId="3B588365" w14:textId="77777777" w:rsidR="006D0CDE" w:rsidRPr="006D0CDE" w:rsidRDefault="006D0CDE" w:rsidP="006D0CDE">
            <w:pPr>
              <w:spacing w:after="120"/>
              <w:rPr>
                <w:rFonts w:ascii="Calibri Light" w:hAnsi="Calibri Light"/>
                <w:sz w:val="16"/>
                <w:szCs w:val="16"/>
              </w:rPr>
            </w:pPr>
            <w:del w:id="2010" w:author="Ashan Senel Asmone" w:date="2016-03-21T13:26:00Z">
              <w:r w:rsidRPr="006D0CDE" w:rsidDel="009D4550">
                <w:rPr>
                  <w:rFonts w:ascii="Calibri Light" w:hAnsi="Calibri Light"/>
                  <w:sz w:val="16"/>
                  <w:szCs w:val="16"/>
                </w:rPr>
                <w:delText>AS 1012.1-1993 Methods of testing concrete-sampling of fresh concrete</w:delText>
              </w:r>
            </w:del>
            <w:ins w:id="2011" w:author="Ashan Senel Asmone" w:date="2016-03-21T13:26:00Z">
              <w:r w:rsidR="009D4550">
                <w:rPr>
                  <w:rFonts w:ascii="Calibri Light" w:hAnsi="Calibri Light"/>
                  <w:sz w:val="16"/>
                  <w:szCs w:val="16"/>
                </w:rPr>
                <w:t>AS 1012.1:2014 Methods of testing concrete - Sampling of concrete</w:t>
              </w:r>
            </w:ins>
          </w:p>
          <w:p w14:paraId="4DB593FB" w14:textId="77777777" w:rsidR="006D0CDE" w:rsidRPr="006D0CDE" w:rsidRDefault="006D0CDE" w:rsidP="006D0CDE">
            <w:pPr>
              <w:spacing w:after="120"/>
              <w:rPr>
                <w:rFonts w:ascii="Calibri Light" w:hAnsi="Calibri Light"/>
                <w:sz w:val="16"/>
                <w:szCs w:val="16"/>
              </w:rPr>
            </w:pPr>
            <w:del w:id="2012" w:author="Ashan Senel Asmone" w:date="2016-03-21T13:29:00Z">
              <w:r w:rsidRPr="006D0CDE" w:rsidDel="009D4550">
                <w:rPr>
                  <w:rFonts w:ascii="Calibri Light" w:hAnsi="Calibri Light"/>
                  <w:sz w:val="16"/>
                  <w:szCs w:val="16"/>
                </w:rPr>
                <w:delText>AS 1012.11-2000 Methods of testing concrete-determiantion of the modulus of rupture</w:delText>
              </w:r>
            </w:del>
            <w:ins w:id="2013" w:author="Ashan Senel Asmone" w:date="2016-03-21T13:29:00Z">
              <w:r w:rsidR="009D4550">
                <w:rPr>
                  <w:rFonts w:ascii="Calibri Light" w:hAnsi="Calibri Light"/>
                  <w:sz w:val="16"/>
                  <w:szCs w:val="16"/>
                </w:rPr>
                <w:t>AS 1012.11-2000 (R2014) Methods of testing concrete - Determination of the modulus of rupture</w:t>
              </w:r>
            </w:ins>
          </w:p>
          <w:p w14:paraId="49FAD94D" w14:textId="77777777" w:rsidR="006D0CDE" w:rsidRPr="006D0CDE" w:rsidRDefault="006D0CDE" w:rsidP="006D0CDE">
            <w:pPr>
              <w:spacing w:after="120"/>
              <w:rPr>
                <w:rFonts w:ascii="Calibri Light" w:hAnsi="Calibri Light"/>
                <w:sz w:val="16"/>
                <w:szCs w:val="16"/>
              </w:rPr>
            </w:pPr>
            <w:del w:id="2014" w:author="Ashan Senel Asmone" w:date="2016-03-21T13:30:00Z">
              <w:r w:rsidRPr="006D0CDE" w:rsidDel="009D4550">
                <w:rPr>
                  <w:rFonts w:ascii="Calibri Light" w:hAnsi="Calibri Light"/>
                  <w:sz w:val="16"/>
                  <w:szCs w:val="16"/>
                </w:rPr>
                <w:delText>AS 1012.13-1992 Methods of testing cocnrete-Determination of the drying shrinkage of concrete for samples prepared in the field or in the laboratory</w:delText>
              </w:r>
            </w:del>
            <w:ins w:id="2015" w:author="Ashan Senel Asmone" w:date="2016-03-21T13:31:00Z">
              <w:r w:rsidR="009D4550">
                <w:rPr>
                  <w:rFonts w:ascii="Calibri Light" w:hAnsi="Calibri Light"/>
                  <w:sz w:val="16"/>
                  <w:szCs w:val="16"/>
                </w:rPr>
                <w:t xml:space="preserve">AS 1012.8.4:2015 Methods of testing concrete - Method for making and curing concrete - Drying shrinkage specimens prepared in the field or in the laboratory/ </w:t>
              </w:r>
            </w:ins>
            <w:ins w:id="2016" w:author="Ashan Senel Asmone" w:date="2016-03-21T13:30:00Z">
              <w:r w:rsidR="009D4550">
                <w:rPr>
                  <w:rFonts w:ascii="Calibri Light" w:hAnsi="Calibri Light"/>
                  <w:sz w:val="16"/>
                  <w:szCs w:val="16"/>
                </w:rPr>
                <w:t>AS 1012.13:2015 Methods of testing concrete - Determination of the drying shrinkage of concrete for samples prepared in the field or in the laboratory</w:t>
              </w:r>
            </w:ins>
          </w:p>
          <w:p w14:paraId="376F4600" w14:textId="77777777" w:rsidR="006D0CDE" w:rsidRPr="006D0CDE" w:rsidRDefault="006D0CDE" w:rsidP="006D0CDE">
            <w:pPr>
              <w:spacing w:after="120"/>
              <w:rPr>
                <w:rFonts w:ascii="Calibri Light" w:hAnsi="Calibri Light"/>
                <w:sz w:val="16"/>
                <w:szCs w:val="16"/>
              </w:rPr>
            </w:pPr>
            <w:del w:id="2017" w:author="Ashan Senel Asmone" w:date="2016-03-21T13:33:00Z">
              <w:r w:rsidRPr="006D0CDE" w:rsidDel="009D4550">
                <w:rPr>
                  <w:rFonts w:ascii="Calibri Light" w:hAnsi="Calibri Light"/>
                  <w:sz w:val="16"/>
                  <w:szCs w:val="16"/>
                </w:rPr>
                <w:delText>AS 1012.21-1999 Methods of testing concrete- Determination of water absorption and apparent volume of permeable voids in hardened concrete</w:delText>
              </w:r>
            </w:del>
            <w:ins w:id="2018" w:author="Ashan Senel Asmone" w:date="2016-03-21T13:34:00Z">
              <w:r w:rsidR="009D4550">
                <w:rPr>
                  <w:rFonts w:ascii="Calibri Light" w:hAnsi="Calibri Light"/>
                  <w:sz w:val="16"/>
                  <w:szCs w:val="16"/>
                </w:rPr>
                <w:t>AS 1012.21-1999 (R2014) Methods of testing concrete - Determination of water absorption and apparent volume of permeable voids in hardened concrete</w:t>
              </w:r>
            </w:ins>
            <w:ins w:id="2019" w:author="Ashan Senel Asmone" w:date="2016-03-21T13:33:00Z">
              <w:r w:rsidR="009D4550">
                <w:rPr>
                  <w:rFonts w:ascii="Calibri Light" w:hAnsi="Calibri Light"/>
                  <w:sz w:val="16"/>
                  <w:szCs w:val="16"/>
                </w:rPr>
                <w:t>AS 1012.21-1999 (R2014) Methods of testing concrete - Determination of water absorption and apparent volume of permeable voids in hardened concrete</w:t>
              </w:r>
            </w:ins>
            <w:r w:rsidRPr="006D0CDE">
              <w:rPr>
                <w:rFonts w:ascii="Calibri Light" w:hAnsi="Calibri Light"/>
                <w:sz w:val="16"/>
                <w:szCs w:val="16"/>
              </w:rPr>
              <w:t>.</w:t>
            </w:r>
          </w:p>
          <w:p w14:paraId="42DD3E79" w14:textId="77777777" w:rsidR="006D0CDE" w:rsidRPr="006D0CDE" w:rsidRDefault="006D0CDE" w:rsidP="006D0CDE">
            <w:pPr>
              <w:spacing w:after="120"/>
              <w:rPr>
                <w:rFonts w:ascii="Calibri Light" w:hAnsi="Calibri Light"/>
                <w:sz w:val="16"/>
                <w:szCs w:val="16"/>
              </w:rPr>
            </w:pPr>
            <w:del w:id="2020" w:author="Ashan Senel Asmone" w:date="2016-03-21T13:35:00Z">
              <w:r w:rsidRPr="006D0CDE" w:rsidDel="009D4550">
                <w:rPr>
                  <w:rFonts w:ascii="Calibri Light" w:hAnsi="Calibri Light"/>
                  <w:sz w:val="16"/>
                  <w:szCs w:val="16"/>
                </w:rPr>
                <w:delText>AS 1478.1-2000 Chemical admixutres for concrete mortar and grout-admixtures for concrete</w:delText>
              </w:r>
            </w:del>
            <w:ins w:id="2021" w:author="Ashan Senel Asmone" w:date="2016-03-21T20:24:00Z">
              <w:r w:rsidR="00B73746">
                <w:rPr>
                  <w:rFonts w:ascii="Calibri Light" w:hAnsi="Calibri Light"/>
                  <w:sz w:val="16"/>
                  <w:szCs w:val="16"/>
                </w:rPr>
                <w:t>AS 1478.1-2000 Chemical admixtures for concrete, mortar and grout - Admixtures for concrete</w:t>
              </w:r>
            </w:ins>
          </w:p>
          <w:p w14:paraId="3CB284F2" w14:textId="77777777" w:rsidR="006D0CDE" w:rsidRPr="006D0CDE" w:rsidRDefault="006D0CDE" w:rsidP="006D0CDE">
            <w:pPr>
              <w:spacing w:after="120"/>
              <w:rPr>
                <w:rFonts w:ascii="Calibri Light" w:hAnsi="Calibri Light"/>
                <w:sz w:val="16"/>
                <w:szCs w:val="16"/>
              </w:rPr>
            </w:pPr>
            <w:del w:id="2022" w:author="Ashan Senel Asmone" w:date="2016-03-21T13:37:00Z">
              <w:r w:rsidRPr="006D0CDE" w:rsidDel="009D4550">
                <w:rPr>
                  <w:rFonts w:ascii="Calibri Light" w:hAnsi="Calibri Light"/>
                  <w:sz w:val="16"/>
                  <w:szCs w:val="16"/>
                </w:rPr>
                <w:delText>AS 2758.1-1998 Aggregates and rock for engineering purposes-concrete aggregates</w:delText>
              </w:r>
            </w:del>
            <w:ins w:id="2023" w:author="Ashan Senel Asmone" w:date="2016-03-21T13:37:00Z">
              <w:r w:rsidR="009D4550">
                <w:rPr>
                  <w:rFonts w:ascii="Calibri Light" w:hAnsi="Calibri Light"/>
                  <w:sz w:val="16"/>
                  <w:szCs w:val="16"/>
                </w:rPr>
                <w:t>AS 2758.1:2014 Aggregates and rock for engineering purposes - Concrete aggregates</w:t>
              </w:r>
            </w:ins>
          </w:p>
          <w:p w14:paraId="27A2FB5A" w14:textId="77777777" w:rsidR="006D0CDE" w:rsidRPr="006D0CDE" w:rsidRDefault="006D0CDE" w:rsidP="006D0CDE">
            <w:pPr>
              <w:spacing w:after="120"/>
              <w:rPr>
                <w:rFonts w:ascii="Calibri Light" w:hAnsi="Calibri Light"/>
                <w:sz w:val="16"/>
                <w:szCs w:val="16"/>
              </w:rPr>
            </w:pPr>
            <w:del w:id="2024" w:author="Ashan Senel Asmone" w:date="2016-03-21T13:37:00Z">
              <w:r w:rsidRPr="006D0CDE" w:rsidDel="009D4550">
                <w:rPr>
                  <w:rFonts w:ascii="Calibri Light" w:hAnsi="Calibri Light"/>
                  <w:sz w:val="16"/>
                  <w:szCs w:val="16"/>
                </w:rPr>
                <w:delText>AS 3600-2001 Concrete Structures</w:delText>
              </w:r>
            </w:del>
            <w:ins w:id="2025" w:author="Ashan Senel Asmone" w:date="2016-03-21T13:37:00Z">
              <w:r w:rsidR="009D4550">
                <w:rPr>
                  <w:rFonts w:ascii="Calibri Light" w:hAnsi="Calibri Light"/>
                  <w:sz w:val="16"/>
                  <w:szCs w:val="16"/>
                </w:rPr>
                <w:t>AS 3600-2009 Concrete structures</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2026" w:author="Ashan Senel Asmone" w:date="2016-03-21T13:39:00Z">
              <w:r w:rsidRPr="006D0CDE" w:rsidDel="00EB11C2">
                <w:rPr>
                  <w:rFonts w:ascii="Calibri Light" w:hAnsi="Calibri Light"/>
                  <w:sz w:val="16"/>
                  <w:szCs w:val="16"/>
                </w:rPr>
                <w:delText>AS CIA Z9-1999 Curing of Concrete</w:delText>
              </w:r>
            </w:del>
            <w:ins w:id="2027" w:author="Ashan Senel Asmone" w:date="2016-05-09T18:27:00Z">
              <w:r w:rsidR="007351A9">
                <w:rPr>
                  <w:rFonts w:ascii="Calibri Light" w:hAnsi="Calibri Light"/>
                  <w:sz w:val="16"/>
                  <w:szCs w:val="16"/>
                </w:rPr>
                <w:t>CIA Z9-1999 CIA Curing of Concrete</w:t>
              </w:r>
            </w:ins>
            <w:ins w:id="2028" w:author="Ashan Senel Asmone" w:date="2016-03-21T13:39:00Z">
              <w:r w:rsidR="00EB11C2">
                <w:rPr>
                  <w:rFonts w:ascii="Calibri Light" w:hAnsi="Calibri Light"/>
                  <w:sz w:val="16"/>
                  <w:szCs w:val="16"/>
                </w:rPr>
                <w:t>CIA Z9-1999 CIA Curing of Concrete</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2029" w:author="Ashan Senel Asmone" w:date="2016-03-21T13:40:00Z">
              <w:r w:rsidRPr="006D0CDE" w:rsidDel="00EB11C2">
                <w:rPr>
                  <w:rFonts w:ascii="Calibri Light" w:hAnsi="Calibri Light"/>
                  <w:sz w:val="16"/>
                  <w:szCs w:val="16"/>
                </w:rPr>
                <w:delText>AS HB 84:1996 Guide to Concrete Repair and Protection</w:delText>
              </w:r>
            </w:del>
            <w:ins w:id="2030" w:author="Ashan Senel Asmone" w:date="2016-05-09T18:18:00Z">
              <w:r w:rsidR="00D91DD8">
                <w:rPr>
                  <w:rFonts w:ascii="Calibri Light" w:hAnsi="Calibri Light"/>
                  <w:sz w:val="16"/>
                  <w:szCs w:val="16"/>
                </w:rPr>
                <w:t>HB 84-2006 Guide to Concrete Repair and Protection</w:t>
              </w:r>
            </w:ins>
            <w:ins w:id="2031" w:author="Ashan Senel Asmone" w:date="2016-03-21T13:40:00Z">
              <w:r w:rsidR="00EB11C2">
                <w:rPr>
                  <w:rFonts w:ascii="Calibri Light" w:hAnsi="Calibri Light"/>
                  <w:sz w:val="16"/>
                  <w:szCs w:val="16"/>
                </w:rPr>
                <w:t>HB 84-2006 Guide to Concrete Repair and Protection</w:t>
              </w:r>
            </w:ins>
          </w:p>
          <w:p w14:paraId="32917174"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Reinforcement</w:t>
            </w:r>
          </w:p>
          <w:p w14:paraId="10BA4D1B" w14:textId="77777777" w:rsidR="006D0CDE" w:rsidRPr="006D0CDE" w:rsidRDefault="006D0CDE" w:rsidP="006D0CDE">
            <w:pPr>
              <w:spacing w:after="120"/>
              <w:rPr>
                <w:rFonts w:ascii="Calibri Light" w:hAnsi="Calibri Light"/>
                <w:sz w:val="16"/>
                <w:szCs w:val="16"/>
              </w:rPr>
            </w:pPr>
            <w:del w:id="2032" w:author="Ashan Senel Asmone" w:date="2016-03-21T13:44:00Z">
              <w:r w:rsidRPr="006D0CDE" w:rsidDel="00EB11C2">
                <w:rPr>
                  <w:rFonts w:ascii="Calibri Light" w:hAnsi="Calibri Light"/>
                  <w:sz w:val="16"/>
                  <w:szCs w:val="16"/>
                </w:rPr>
                <w:delText>AS 1302 -1991 Steel reinforcing bars for concrete</w:delText>
              </w:r>
            </w:del>
          </w:p>
          <w:p w14:paraId="562CAFBE" w14:textId="77777777" w:rsidR="006D0CDE" w:rsidRPr="006D0CDE" w:rsidRDefault="006D0CDE" w:rsidP="006D0CDE">
            <w:pPr>
              <w:spacing w:after="120"/>
              <w:rPr>
                <w:rFonts w:ascii="Calibri Light" w:hAnsi="Calibri Light"/>
                <w:sz w:val="16"/>
                <w:szCs w:val="16"/>
              </w:rPr>
            </w:pPr>
            <w:del w:id="2033" w:author="Ashan Senel Asmone" w:date="2016-03-21T13:44:00Z">
              <w:r w:rsidRPr="006D0CDE" w:rsidDel="00EB11C2">
                <w:rPr>
                  <w:rFonts w:ascii="Calibri Light" w:hAnsi="Calibri Light"/>
                  <w:sz w:val="16"/>
                  <w:szCs w:val="16"/>
                </w:rPr>
                <w:delText>AS 1302-1991/Amdt 1992 Steel reinforcing bars for concrete</w:delText>
              </w:r>
            </w:del>
            <w:ins w:id="2034" w:author="Ashan Senel Asmone" w:date="2016-03-21T13:44:00Z">
              <w:r w:rsidR="00EB11C2">
                <w:rPr>
                  <w:rFonts w:ascii="Calibri Light" w:hAnsi="Calibri Light"/>
                  <w:sz w:val="16"/>
                  <w:szCs w:val="16"/>
                </w:rPr>
                <w:t>AS/NZS 4671:2001 Steel reinforcing materials</w:t>
              </w:r>
            </w:ins>
          </w:p>
          <w:p w14:paraId="0B5EE8F0" w14:textId="77777777" w:rsidR="006D0CDE" w:rsidRPr="006D0CDE" w:rsidRDefault="006D0CDE" w:rsidP="006D0CDE">
            <w:pPr>
              <w:spacing w:after="120"/>
              <w:rPr>
                <w:rFonts w:ascii="Calibri Light" w:hAnsi="Calibri Light"/>
                <w:sz w:val="16"/>
                <w:szCs w:val="16"/>
              </w:rPr>
            </w:pPr>
            <w:del w:id="2035" w:author="Ashan Senel Asmone" w:date="2016-03-21T13:44:00Z">
              <w:r w:rsidRPr="006D0CDE" w:rsidDel="00EB11C2">
                <w:rPr>
                  <w:rFonts w:ascii="Calibri Light" w:hAnsi="Calibri Light"/>
                  <w:sz w:val="16"/>
                  <w:szCs w:val="16"/>
                </w:rPr>
                <w:delText>AS 1304-1991 Welded wire reinforcing fabric for concrete</w:delText>
              </w:r>
            </w:del>
          </w:p>
          <w:p w14:paraId="531AFBA7" w14:textId="77777777" w:rsidR="00570413" w:rsidRPr="006D0CDE" w:rsidRDefault="00570413" w:rsidP="00570413">
            <w:pPr>
              <w:spacing w:after="120"/>
              <w:rPr>
                <w:rFonts w:ascii="Calibri Light" w:hAnsi="Calibri Light"/>
                <w:sz w:val="16"/>
                <w:szCs w:val="16"/>
              </w:rPr>
            </w:pPr>
          </w:p>
        </w:tc>
      </w:tr>
      <w:tr w:rsidR="00570413" w:rsidRPr="004F3C8C" w14:paraId="1BA0DABF" w14:textId="77777777" w:rsidTr="00570413">
        <w:tc>
          <w:tcPr>
            <w:tcW w:w="685" w:type="dxa"/>
          </w:tcPr>
          <w:p w14:paraId="0AFC393C"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92C6142"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Concrete</w:t>
            </w:r>
          </w:p>
          <w:p w14:paraId="069BC5C5" w14:textId="77777777" w:rsidR="006D0CDE" w:rsidRPr="006D0CDE" w:rsidRDefault="006D0CDE" w:rsidP="006D0CDE">
            <w:pPr>
              <w:spacing w:after="120"/>
              <w:rPr>
                <w:rFonts w:ascii="Calibri Light" w:hAnsi="Calibri Light"/>
                <w:sz w:val="16"/>
                <w:szCs w:val="16"/>
              </w:rPr>
            </w:pPr>
            <w:del w:id="2036" w:author="Ashan Senel Asmone" w:date="2016-03-21T13:53:00Z">
              <w:r w:rsidRPr="006D0CDE" w:rsidDel="00EB11C2">
                <w:rPr>
                  <w:rFonts w:ascii="Calibri Light" w:hAnsi="Calibri Light"/>
                  <w:sz w:val="16"/>
                  <w:szCs w:val="16"/>
                </w:rPr>
                <w:delText>SS 26: 2000 Ordinary Portland Cement</w:delText>
              </w:r>
            </w:del>
            <w:ins w:id="2037"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2038" w:author="Ashan Senel Asmone" w:date="2016-03-21T13:56:00Z">
              <w:r w:rsidRPr="006D0CDE" w:rsidDel="00EB11C2">
                <w:rPr>
                  <w:rFonts w:ascii="Calibri Light" w:hAnsi="Calibri Light"/>
                  <w:sz w:val="16"/>
                  <w:szCs w:val="16"/>
                </w:rPr>
                <w:delText>SS 31:1998: Aggregates from Natural sources for concrete</w:delText>
              </w:r>
            </w:del>
            <w:ins w:id="2039" w:author="Ashan Senel Asmone" w:date="2016-03-21T13:56:00Z">
              <w:r w:rsidR="00EB11C2">
                <w:rPr>
                  <w:rFonts w:ascii="Calibri Light" w:hAnsi="Calibri Light"/>
                  <w:sz w:val="16"/>
                  <w:szCs w:val="16"/>
                </w:rPr>
                <w:t>SS EN 12620: 2008 Specification for aggregates for concrete</w:t>
              </w:r>
            </w:ins>
            <w:r w:rsidRPr="006D0CDE">
              <w:rPr>
                <w:rFonts w:ascii="Calibri Light" w:hAnsi="Calibri Light"/>
                <w:sz w:val="16"/>
                <w:szCs w:val="16"/>
              </w:rPr>
              <w:t> </w:t>
            </w:r>
          </w:p>
          <w:p w14:paraId="20FED12A" w14:textId="77777777" w:rsidR="006D0CDE" w:rsidRPr="006D0CDE" w:rsidRDefault="006D0CDE" w:rsidP="006D0CDE">
            <w:pPr>
              <w:spacing w:after="120"/>
              <w:rPr>
                <w:rFonts w:ascii="Calibri Light" w:hAnsi="Calibri Light"/>
                <w:sz w:val="16"/>
                <w:szCs w:val="16"/>
              </w:rPr>
            </w:pPr>
            <w:del w:id="2040" w:author="Ashan Senel Asmone" w:date="2016-03-21T13:59:00Z">
              <w:r w:rsidRPr="006D0CDE" w:rsidDel="00EB11C2">
                <w:rPr>
                  <w:rFonts w:ascii="Calibri Light" w:hAnsi="Calibri Light"/>
                  <w:sz w:val="16"/>
                  <w:szCs w:val="16"/>
                </w:rPr>
                <w:delText>SS CP 65 Code of Practice for Structural Use of Concrete-Deisgn and Construction</w:delText>
              </w:r>
            </w:del>
            <w:ins w:id="2041" w:author="Ashan Senel Asmone" w:date="2016-03-21T13:59:00Z">
              <w:r w:rsidR="00EB11C2">
                <w:rPr>
                  <w:rFonts w:ascii="Calibri Light" w:hAnsi="Calibri Light"/>
                  <w:sz w:val="16"/>
                  <w:szCs w:val="16"/>
                </w:rPr>
                <w:t>CP 65 - 1 : 1999 Code of practice for structural use of concrete - Design and construction/ CP 65 - 2 : 1996 Code of practice for structural use of concrete - Special circumstances</w:t>
              </w:r>
            </w:ins>
            <w:r w:rsidRPr="006D0CDE">
              <w:rPr>
                <w:rFonts w:ascii="Calibri Light" w:hAnsi="Calibri Light"/>
                <w:sz w:val="16"/>
                <w:szCs w:val="16"/>
              </w:rPr>
              <w:br/>
            </w:r>
            <w:r w:rsidRPr="006D0CDE">
              <w:rPr>
                <w:rFonts w:ascii="Calibri Light" w:hAnsi="Calibri Light"/>
                <w:sz w:val="16"/>
                <w:szCs w:val="16"/>
              </w:rPr>
              <w:br/>
            </w:r>
            <w:del w:id="2042" w:author="Ashan Senel Asmone" w:date="2016-03-21T14:02:00Z">
              <w:r w:rsidRPr="006D0CDE" w:rsidDel="00B427D2">
                <w:rPr>
                  <w:rFonts w:ascii="Calibri Light" w:hAnsi="Calibri Light"/>
                  <w:sz w:val="16"/>
                  <w:szCs w:val="16"/>
                </w:rPr>
                <w:delText>SS CP 67 Code of Practice for cleaning and surface repair of buildings-cocnrete and concrete masonry</w:delText>
              </w:r>
            </w:del>
            <w:ins w:id="2043" w:author="Ashan Senel Asmone" w:date="2016-03-21T14:02:00Z">
              <w:r w:rsidR="00B427D2">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6AAAED61" w14:textId="77777777" w:rsidR="006D0CDE" w:rsidRPr="006D0CDE" w:rsidRDefault="006D0CDE" w:rsidP="006D0CDE">
            <w:pPr>
              <w:spacing w:after="120"/>
              <w:rPr>
                <w:rFonts w:ascii="Calibri Light" w:hAnsi="Calibri Light"/>
                <w:sz w:val="16"/>
                <w:szCs w:val="16"/>
              </w:rPr>
            </w:pPr>
            <w:del w:id="2044" w:author="Ashan Senel Asmone" w:date="2016-03-21T14:10:00Z">
              <w:r w:rsidRPr="006D0CDE" w:rsidDel="00B427D2">
                <w:rPr>
                  <w:rFonts w:ascii="Calibri Light" w:hAnsi="Calibri Light"/>
                  <w:sz w:val="16"/>
                  <w:szCs w:val="16"/>
                </w:rPr>
                <w:delText>SS 73 Methods of smapling and testing of mineral aggregates, sand and fillers-methods for testing and classifying drying shrinkage of aggregates in concrete</w:delText>
              </w:r>
            </w:del>
            <w:ins w:id="2045" w:author="Ashan Senel Asmone" w:date="2016-03-21T14:10:00Z">
              <w:r w:rsidR="00B427D2">
                <w:rPr>
                  <w:rFonts w:ascii="Calibri Light" w:hAnsi="Calibri Light"/>
                  <w:sz w:val="16"/>
                  <w:szCs w:val="16"/>
                </w:rPr>
                <w:t>SS EN 12620 : 2008 Specification for aggregates for concrete</w:t>
              </w:r>
            </w:ins>
          </w:p>
          <w:p w14:paraId="3A619A20" w14:textId="77777777" w:rsidR="006D0CDE" w:rsidRPr="006D0CDE" w:rsidRDefault="006D0CDE" w:rsidP="006D0CDE">
            <w:pPr>
              <w:spacing w:after="120"/>
              <w:rPr>
                <w:rFonts w:ascii="Calibri Light" w:hAnsi="Calibri Light"/>
                <w:sz w:val="16"/>
                <w:szCs w:val="16"/>
              </w:rPr>
            </w:pPr>
            <w:del w:id="2046" w:author="Ashan Senel Asmone" w:date="2016-03-21T14:24:00Z">
              <w:r w:rsidRPr="006D0CDE" w:rsidDel="00CB3D36">
                <w:rPr>
                  <w:rFonts w:ascii="Calibri Light" w:hAnsi="Calibri Light"/>
                  <w:sz w:val="16"/>
                  <w:szCs w:val="16"/>
                </w:rPr>
                <w:delText>SS 78:Part 5 Testing Concrete -methods of testing hardened concrete for other than strength</w:delText>
              </w:r>
            </w:del>
            <w:ins w:id="2047" w:author="Ashan Senel Asmone" w:date="2016-03-21T14:29:00Z">
              <w:r w:rsidR="00CB3D36">
                <w:rPr>
                  <w:rFonts w:ascii="Calibri Light" w:hAnsi="Calibri Light"/>
                  <w:sz w:val="16"/>
                  <w:szCs w:val="16"/>
                </w:rPr>
                <w:t xml:space="preserve">SS 78 - A21 : 1987 (2013) Testing concrete - Method for determination of static modules of elasticity in compression/ SS 78 - A24 : 1991 (2013) Testing concrete - Methods of analysis of hardened concrete/ SS 78 - B1 : 1992 (2013) Testing concrete - Guide to the use of non-destructive methods of test for hardened concrete/ </w:t>
              </w:r>
            </w:ins>
            <w:ins w:id="2048" w:author="Ashan Senel Asmone" w:date="2016-03-21T14:25:00Z">
              <w:r w:rsidR="00CB3D36">
                <w:rPr>
                  <w:rFonts w:ascii="Calibri Light" w:hAnsi="Calibri Light"/>
                  <w:sz w:val="16"/>
                  <w:szCs w:val="16"/>
                </w:rPr>
                <w:t xml:space="preserve">SS 78 - B4 : 1992 (2013) Testing concrete - Recommendations for the use of electromagnetic covermeters/ SS 78 - B6 : 1992 (2013) Testing concrete - Recommendations for determination of strain in concrete/ SS 78 - B7 : 1992 (2013) Testing concrete - Recommendations for assessment of concrete strength by the near-to-surface tests/ </w:t>
              </w:r>
            </w:ins>
            <w:ins w:id="2049" w:author="Ashan Senel Asmone" w:date="2016-03-21T14:24:00Z">
              <w:r w:rsidR="00CB3D36">
                <w:rPr>
                  <w:rFonts w:ascii="Calibri Light" w:hAnsi="Calibri Light"/>
                  <w:sz w:val="16"/>
                  <w:szCs w:val="16"/>
                </w:rPr>
                <w:t>SS 78 - B9 : 1992 (2013) Testing concrete - Recommendations for the measurement of dynamic modulus of elasticity</w:t>
              </w:r>
            </w:ins>
          </w:p>
          <w:p w14:paraId="4D628914" w14:textId="77777777" w:rsidR="006D0CDE" w:rsidRPr="006D0CDE" w:rsidRDefault="006D0CDE" w:rsidP="006D0CDE">
            <w:pPr>
              <w:spacing w:after="120"/>
              <w:rPr>
                <w:rFonts w:ascii="Calibri Light" w:hAnsi="Calibri Light"/>
                <w:sz w:val="16"/>
                <w:szCs w:val="16"/>
              </w:rPr>
            </w:pPr>
            <w:del w:id="2050" w:author="Ashan Senel Asmone" w:date="2016-03-21T14:31:00Z">
              <w:r w:rsidRPr="006D0CDE" w:rsidDel="00CB3D36">
                <w:rPr>
                  <w:rFonts w:ascii="Calibri Light" w:hAnsi="Calibri Light"/>
                  <w:sz w:val="16"/>
                  <w:szCs w:val="16"/>
                </w:rPr>
                <w:delText>SS 78:Part 1 Testing Concrete -method of sampling testing concrete on site</w:delText>
              </w:r>
            </w:del>
          </w:p>
          <w:p w14:paraId="58319ABB" w14:textId="77777777" w:rsidR="006D0CDE" w:rsidRPr="006D0CDE" w:rsidRDefault="006D0CDE" w:rsidP="006D0CDE">
            <w:pPr>
              <w:spacing w:after="120"/>
              <w:rPr>
                <w:rFonts w:ascii="Calibri Light" w:hAnsi="Calibri Light"/>
                <w:sz w:val="16"/>
                <w:szCs w:val="16"/>
              </w:rPr>
            </w:pPr>
            <w:r w:rsidRPr="006D0CDE">
              <w:rPr>
                <w:rFonts w:ascii="Calibri Light" w:hAnsi="Calibri Light"/>
                <w:sz w:val="16"/>
                <w:szCs w:val="16"/>
              </w:rPr>
              <w:t> </w:t>
            </w:r>
          </w:p>
          <w:p w14:paraId="0209E94E"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Reinforcement</w:t>
            </w:r>
          </w:p>
          <w:p w14:paraId="514801FE" w14:textId="77777777" w:rsidR="006D0CDE" w:rsidRPr="006D0CDE" w:rsidRDefault="006D0CDE" w:rsidP="006D0CDE">
            <w:pPr>
              <w:spacing w:after="120"/>
              <w:rPr>
                <w:rFonts w:ascii="Calibri Light" w:hAnsi="Calibri Light"/>
                <w:sz w:val="16"/>
                <w:szCs w:val="16"/>
              </w:rPr>
            </w:pPr>
            <w:del w:id="2051" w:author="Ashan Senel Asmone" w:date="2016-03-21T14:40:00Z">
              <w:r w:rsidRPr="006D0CDE" w:rsidDel="00CB3D36">
                <w:rPr>
                  <w:rFonts w:ascii="Calibri Light" w:hAnsi="Calibri Light"/>
                  <w:sz w:val="16"/>
                  <w:szCs w:val="16"/>
                </w:rPr>
                <w:delText>SS 2: Part 1 Steel for the Reinforcement of Concrete-plain bars (steel grade 300)</w:delText>
              </w:r>
            </w:del>
            <w:ins w:id="2052" w:author="Ashan Senel Asmone" w:date="2016-03-21T14:40:00Z">
              <w:r w:rsidR="00CB3D36">
                <w:rPr>
                  <w:rFonts w:ascii="Calibri Light" w:hAnsi="Calibri Light"/>
                  <w:sz w:val="16"/>
                  <w:szCs w:val="16"/>
                </w:rPr>
                <w:t>SS 560 : 2010 Specification for steel for the reinforcement of concrete – Weldable reinforcing steel – Bar, coil and decoiled product</w:t>
              </w:r>
            </w:ins>
          </w:p>
          <w:p w14:paraId="52815101" w14:textId="77777777" w:rsidR="006D0CDE" w:rsidRPr="006D0CDE" w:rsidRDefault="006D0CDE" w:rsidP="006D0CDE">
            <w:pPr>
              <w:spacing w:after="120"/>
              <w:rPr>
                <w:rFonts w:ascii="Calibri Light" w:hAnsi="Calibri Light"/>
                <w:sz w:val="16"/>
                <w:szCs w:val="16"/>
              </w:rPr>
            </w:pPr>
            <w:del w:id="2053" w:author="Ashan Senel Asmone" w:date="2016-03-21T14:40:00Z">
              <w:r w:rsidRPr="006D0CDE" w:rsidDel="00CB3D36">
                <w:rPr>
                  <w:rFonts w:ascii="Calibri Light" w:hAnsi="Calibri Light"/>
                  <w:sz w:val="16"/>
                  <w:szCs w:val="16"/>
                </w:rPr>
                <w:delText>SS 2: Part 2 Steel for the Reinforcement of Concrete-ribbed bars (steel grade 500)</w:delText>
              </w:r>
            </w:del>
            <w:ins w:id="2054" w:author="Ashan Senel Asmone" w:date="2016-03-21T14:40:00Z">
              <w:r w:rsidR="00CB3D36">
                <w:rPr>
                  <w:rFonts w:ascii="Calibri Light" w:hAnsi="Calibri Light"/>
                  <w:sz w:val="16"/>
                  <w:szCs w:val="16"/>
                </w:rPr>
                <w:t>SS 561 : 2010 Specification for steel fabric for the reinforcement of concrete</w:t>
              </w:r>
            </w:ins>
          </w:p>
          <w:p w14:paraId="460D7B24" w14:textId="77777777" w:rsidR="006D0CDE" w:rsidRPr="006D0CDE" w:rsidRDefault="006D0CDE" w:rsidP="006D0CDE">
            <w:pPr>
              <w:spacing w:after="120"/>
              <w:rPr>
                <w:rFonts w:ascii="Calibri Light" w:hAnsi="Calibri Light"/>
                <w:sz w:val="16"/>
                <w:szCs w:val="16"/>
              </w:rPr>
            </w:pPr>
            <w:del w:id="2055" w:author="Ashan Senel Asmone" w:date="2016-03-21T16:21:00Z">
              <w:r w:rsidRPr="006D0CDE" w:rsidDel="00A42019">
                <w:rPr>
                  <w:rFonts w:ascii="Calibri Light" w:hAnsi="Calibri Light"/>
                  <w:sz w:val="16"/>
                  <w:szCs w:val="16"/>
                </w:rPr>
                <w:delText>SS 2: Part 3 Steel for the Reinforcement of Concrete-Plain and ribbed bars (steel grade 250 and 460)</w:delText>
              </w:r>
            </w:del>
            <w:ins w:id="2056" w:author="Ashan Senel Asmone" w:date="2016-03-21T16:21:00Z">
              <w:r w:rsidR="00A42019">
                <w:rPr>
                  <w:rFonts w:ascii="Calibri Light" w:hAnsi="Calibri Light"/>
                  <w:sz w:val="16"/>
                  <w:szCs w:val="16"/>
                </w:rPr>
                <w:t>SS 2 - 3 : 1987 Steel for the reinforcement of concrete - Plain and ribbed bars (steel grades 250 and 460)</w:t>
              </w:r>
            </w:ins>
            <w:r w:rsidRPr="006D0CDE">
              <w:rPr>
                <w:rFonts w:ascii="Calibri Light" w:hAnsi="Calibri Light"/>
                <w:sz w:val="16"/>
                <w:szCs w:val="16"/>
              </w:rPr>
              <w:br/>
            </w:r>
            <w:r w:rsidRPr="006D0CDE">
              <w:rPr>
                <w:rFonts w:ascii="Calibri Light" w:hAnsi="Calibri Light"/>
                <w:sz w:val="16"/>
                <w:szCs w:val="16"/>
              </w:rPr>
              <w:br/>
            </w:r>
            <w:del w:id="2057" w:author="Ashan Senel Asmone" w:date="2016-03-21T14:40:00Z">
              <w:r w:rsidRPr="006D0CDE" w:rsidDel="00CB3D36">
                <w:rPr>
                  <w:rFonts w:ascii="Calibri Light" w:hAnsi="Calibri Light"/>
                  <w:sz w:val="16"/>
                  <w:szCs w:val="16"/>
                </w:rPr>
                <w:delText>SS 18: Part 1 Cold-reduced steel wire for the reinforcement of concrete and the manufacture of welded fabric -steel grade 500</w:delText>
              </w:r>
            </w:del>
            <w:ins w:id="2058" w:author="Ashan Senel Asmone" w:date="2016-03-21T14:40:00Z">
              <w:r w:rsidR="00CB3D36">
                <w:rPr>
                  <w:rFonts w:ascii="Calibri Light" w:hAnsi="Calibri Light"/>
                  <w:sz w:val="16"/>
                  <w:szCs w:val="16"/>
                </w:rPr>
                <w:t>SS 18: Part 1 Cold-reduced steel wire for the reinforcement of concrete and the manufacture of welded fabric -steel grade 500</w:t>
              </w:r>
            </w:ins>
          </w:p>
          <w:p w14:paraId="0E39DD83" w14:textId="77777777" w:rsidR="006D0CDE" w:rsidRPr="006D0CDE" w:rsidRDefault="006D0CDE" w:rsidP="006D0CDE">
            <w:pPr>
              <w:spacing w:after="120"/>
              <w:rPr>
                <w:rFonts w:ascii="Calibri Light" w:hAnsi="Calibri Light"/>
                <w:sz w:val="16"/>
                <w:szCs w:val="16"/>
              </w:rPr>
            </w:pPr>
            <w:del w:id="2059" w:author="Ashan Senel Asmone" w:date="2016-03-21T14:40:00Z">
              <w:r w:rsidRPr="006D0CDE" w:rsidDel="00135CEB">
                <w:rPr>
                  <w:rFonts w:ascii="Calibri Light" w:hAnsi="Calibri Light"/>
                  <w:sz w:val="16"/>
                  <w:szCs w:val="16"/>
                </w:rPr>
                <w:delText>SS 18: Part 2 Cold-reduced steel wire for the reinforcement of concrete and the manufacture of welded fabric -steel grade 485</w:delText>
              </w:r>
            </w:del>
            <w:ins w:id="2060" w:author="Ashan Senel Asmone" w:date="2016-03-21T14:40:00Z">
              <w:r w:rsidR="00135CEB">
                <w:rPr>
                  <w:rFonts w:ascii="Calibri Light" w:hAnsi="Calibri Light"/>
                  <w:sz w:val="16"/>
                  <w:szCs w:val="16"/>
                </w:rPr>
                <w:t>SS 18: Part 2 Cold-reduced steel wire for the reinforcement of concrete and the manufacture of welded fabric -steel grade 485</w:t>
              </w:r>
            </w:ins>
          </w:p>
          <w:p w14:paraId="5CF39E5D" w14:textId="77777777" w:rsidR="006D0CDE" w:rsidRPr="006D0CDE" w:rsidRDefault="006D0CDE" w:rsidP="006D0CDE">
            <w:pPr>
              <w:spacing w:after="120"/>
              <w:rPr>
                <w:rFonts w:ascii="Calibri Light" w:hAnsi="Calibri Light"/>
                <w:sz w:val="16"/>
                <w:szCs w:val="16"/>
              </w:rPr>
            </w:pPr>
            <w:del w:id="2061" w:author="Ashan Senel Asmone" w:date="2016-03-21T14:41:00Z">
              <w:r w:rsidRPr="006D0CDE" w:rsidDel="00135CEB">
                <w:rPr>
                  <w:rFonts w:ascii="Calibri Light" w:hAnsi="Calibri Light"/>
                  <w:sz w:val="16"/>
                  <w:szCs w:val="16"/>
                </w:rPr>
                <w:delText>SS 32: Part 1 Welded steel fabric for the reinforcement of concrete-steel grades 300 and 500</w:delText>
              </w:r>
            </w:del>
            <w:ins w:id="2062" w:author="Ashan Senel Asmone" w:date="2016-03-21T14:41:00Z">
              <w:r w:rsidR="00135CEB">
                <w:rPr>
                  <w:rFonts w:ascii="Calibri Light" w:hAnsi="Calibri Light"/>
                  <w:sz w:val="16"/>
                  <w:szCs w:val="16"/>
                </w:rPr>
                <w:t>SS 32: Part 1 Welded steel fabric for the reinforcement of concrete-steel grades 300 and 500</w:t>
              </w:r>
            </w:ins>
          </w:p>
          <w:p w14:paraId="090F4356" w14:textId="77777777" w:rsidR="006D0CDE" w:rsidRPr="006D0CDE" w:rsidRDefault="006D0CDE" w:rsidP="006D0CDE">
            <w:pPr>
              <w:spacing w:after="120"/>
              <w:rPr>
                <w:rFonts w:ascii="Calibri Light" w:hAnsi="Calibri Light"/>
                <w:sz w:val="16"/>
                <w:szCs w:val="16"/>
              </w:rPr>
            </w:pPr>
            <w:del w:id="2063" w:author="Ashan Senel Asmone" w:date="2016-03-21T14:41:00Z">
              <w:r w:rsidRPr="006D0CDE" w:rsidDel="00135CEB">
                <w:rPr>
                  <w:rFonts w:ascii="Calibri Light" w:hAnsi="Calibri Light"/>
                  <w:sz w:val="16"/>
                  <w:szCs w:val="16"/>
                </w:rPr>
                <w:delText>SS 32: Part 2 Welded steel fabric for the reinforcement of concrete-steel grade 485</w:delText>
              </w:r>
            </w:del>
            <w:ins w:id="2064" w:author="Ashan Senel Asmone" w:date="2016-03-21T14:41:00Z">
              <w:r w:rsidR="00135CEB">
                <w:rPr>
                  <w:rFonts w:ascii="Calibri Light" w:hAnsi="Calibri Light"/>
                  <w:sz w:val="16"/>
                  <w:szCs w:val="16"/>
                </w:rPr>
                <w:t>SS 32: Part 2 Welded steel fabric for the reinforcement of concrete-steel grade 485</w:t>
              </w:r>
            </w:ins>
          </w:p>
          <w:p w14:paraId="2996DCC9" w14:textId="77777777" w:rsidR="00570413" w:rsidRPr="006D0CDE" w:rsidRDefault="00570413" w:rsidP="00570413">
            <w:pPr>
              <w:spacing w:after="120"/>
              <w:rPr>
                <w:rFonts w:ascii="Calibri Light" w:hAnsi="Calibri Light"/>
                <w:sz w:val="16"/>
                <w:szCs w:val="16"/>
              </w:rPr>
            </w:pPr>
          </w:p>
        </w:tc>
      </w:tr>
      <w:tr w:rsidR="00570413" w:rsidRPr="004F3C8C" w14:paraId="72211E73" w14:textId="77777777" w:rsidTr="00570413">
        <w:tc>
          <w:tcPr>
            <w:tcW w:w="685" w:type="dxa"/>
          </w:tcPr>
          <w:p w14:paraId="04F48F0E"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3520D25F"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Concrete</w:t>
            </w:r>
          </w:p>
          <w:p w14:paraId="47334886" w14:textId="77777777" w:rsidR="006D0CDE" w:rsidRPr="006D0CDE" w:rsidRDefault="006D0CDE" w:rsidP="006D0CDE">
            <w:pPr>
              <w:spacing w:after="120"/>
              <w:rPr>
                <w:rFonts w:ascii="Calibri Light" w:hAnsi="Calibri Light"/>
                <w:sz w:val="16"/>
                <w:szCs w:val="16"/>
              </w:rPr>
            </w:pPr>
            <w:del w:id="2065" w:author="Ashan Senel Asmone" w:date="2016-03-21T14:43:00Z">
              <w:r w:rsidRPr="006D0CDE" w:rsidDel="00135CEB">
                <w:rPr>
                  <w:rFonts w:ascii="Calibri Light" w:hAnsi="Calibri Light"/>
                  <w:sz w:val="16"/>
                  <w:szCs w:val="16"/>
                </w:rPr>
                <w:delText>ISO 1920: 1976 Concrete tests--Dimension, tolerances and applicability of test specimens</w:delText>
              </w:r>
            </w:del>
            <w:ins w:id="2066" w:author="Ashan Senel Asmone" w:date="2016-03-21T14:48:00Z">
              <w:r w:rsidR="00135CEB">
                <w:rPr>
                  <w:rFonts w:ascii="Calibri Light" w:hAnsi="Calibri Light"/>
                  <w:sz w:val="16"/>
                  <w:szCs w:val="16"/>
                </w:rPr>
                <w:t xml:space="preserve">ISO 1920-1:2004 Testing of concrete -- Part 1: Sampling of fresh concrete/ </w:t>
              </w:r>
            </w:ins>
            <w:ins w:id="2067" w:author="Ashan Senel Asmone" w:date="2016-03-21T14:43:00Z">
              <w:r w:rsidR="00135CEB">
                <w:rPr>
                  <w:rFonts w:ascii="Calibri Light" w:hAnsi="Calibri Light"/>
                  <w:sz w:val="16"/>
                  <w:szCs w:val="16"/>
                </w:rPr>
                <w:t>ISO 1920-3:2004 Testing of concrete - Part 3: Making and curing test specimens</w:t>
              </w:r>
            </w:ins>
            <w:r w:rsidRPr="006D0CDE">
              <w:rPr>
                <w:rFonts w:ascii="Calibri Light" w:hAnsi="Calibri Light"/>
                <w:sz w:val="16"/>
                <w:szCs w:val="16"/>
              </w:rPr>
              <w:t> </w:t>
            </w:r>
            <w:r w:rsidRPr="006D0CDE">
              <w:rPr>
                <w:rFonts w:ascii="Calibri Light" w:hAnsi="Calibri Light"/>
                <w:sz w:val="16"/>
                <w:szCs w:val="16"/>
              </w:rPr>
              <w:br/>
            </w:r>
            <w:r w:rsidRPr="006D0CDE">
              <w:rPr>
                <w:rFonts w:ascii="Calibri Light" w:hAnsi="Calibri Light"/>
                <w:sz w:val="16"/>
                <w:szCs w:val="16"/>
              </w:rPr>
              <w:br/>
            </w:r>
            <w:del w:id="2068" w:author="Ashan Senel Asmone" w:date="2016-03-21T14:45:00Z">
              <w:r w:rsidRPr="006D0CDE" w:rsidDel="00135CEB">
                <w:rPr>
                  <w:rFonts w:ascii="Calibri Light" w:hAnsi="Calibri Light"/>
                  <w:sz w:val="16"/>
                  <w:szCs w:val="16"/>
                </w:rPr>
                <w:delText>ISO 2736-1:1986 Concrete tests -- Test specimens -- Part 1: Sampling of fresh concrete </w:delText>
              </w:r>
            </w:del>
            <w:ins w:id="2069" w:author="Ashan Senel Asmone" w:date="2016-03-21T14:45:00Z">
              <w:r w:rsidR="00135CEB">
                <w:rPr>
                  <w:rFonts w:ascii="Calibri Light" w:hAnsi="Calibri Light"/>
                  <w:sz w:val="16"/>
                  <w:szCs w:val="16"/>
                </w:rPr>
                <w:t>ISO 1920-1:2004 Testing of concrete - Part 1: Sampling of fresh concrete</w:t>
              </w:r>
            </w:ins>
          </w:p>
          <w:p w14:paraId="1572177F" w14:textId="77777777" w:rsidR="006D0CDE" w:rsidRPr="006D0CDE" w:rsidRDefault="006D0CDE" w:rsidP="006D0CDE">
            <w:pPr>
              <w:spacing w:after="120"/>
              <w:rPr>
                <w:rFonts w:ascii="Calibri Light" w:hAnsi="Calibri Light"/>
                <w:sz w:val="16"/>
                <w:szCs w:val="16"/>
              </w:rPr>
            </w:pPr>
            <w:del w:id="2070" w:author="Ashan Senel Asmone" w:date="2016-03-21T14:46:00Z">
              <w:r w:rsidRPr="006D0CDE" w:rsidDel="00135CEB">
                <w:rPr>
                  <w:rFonts w:ascii="Calibri Light" w:hAnsi="Calibri Light"/>
                  <w:sz w:val="16"/>
                  <w:szCs w:val="16"/>
                </w:rPr>
                <w:delText>ISO 2736-2:1986 Concrete tests -- Test specimens -- Part 2: Making and curing of test specimens for strength tests</w:delText>
              </w:r>
            </w:del>
          </w:p>
          <w:p w14:paraId="54FC1C4E" w14:textId="77777777" w:rsidR="006D0CDE" w:rsidRPr="006D0CDE" w:rsidRDefault="006D0CDE" w:rsidP="006D0CDE">
            <w:pPr>
              <w:spacing w:after="120"/>
              <w:rPr>
                <w:rFonts w:ascii="Calibri Light" w:hAnsi="Calibri Light"/>
                <w:sz w:val="16"/>
                <w:szCs w:val="16"/>
              </w:rPr>
            </w:pPr>
            <w:del w:id="2071" w:author="Ashan Senel Asmone" w:date="2016-03-21T14:49:00Z">
              <w:r w:rsidRPr="006D0CDE" w:rsidDel="00135CEB">
                <w:rPr>
                  <w:rFonts w:ascii="Calibri Light" w:hAnsi="Calibri Light"/>
                  <w:sz w:val="16"/>
                  <w:szCs w:val="16"/>
                </w:rPr>
                <w:delText>ISO 3766:1995 Construction drawings -- Simplified representation of concrete reinforcement</w:delText>
              </w:r>
            </w:del>
            <w:ins w:id="2072" w:author="Ashan Senel Asmone" w:date="2016-03-21T14:49:00Z">
              <w:r w:rsidR="00135CEB">
                <w:rPr>
                  <w:rFonts w:ascii="Calibri Light" w:hAnsi="Calibri Light"/>
                  <w:sz w:val="16"/>
                  <w:szCs w:val="16"/>
                </w:rPr>
                <w:t>ISO 3766:2003  Construction drawings -- Simplified representation of concrete reinforcement</w:t>
              </w:r>
            </w:ins>
          </w:p>
          <w:p w14:paraId="66D6CCE0" w14:textId="77777777" w:rsidR="006D0CDE" w:rsidRPr="006D0CDE" w:rsidRDefault="006D0CDE" w:rsidP="006D0CDE">
            <w:pPr>
              <w:spacing w:after="120"/>
              <w:rPr>
                <w:rFonts w:ascii="Calibri Light" w:hAnsi="Calibri Light"/>
                <w:sz w:val="16"/>
                <w:szCs w:val="16"/>
              </w:rPr>
            </w:pPr>
            <w:del w:id="2073" w:author="Ashan Senel Asmone" w:date="2016-03-21T14:49:00Z">
              <w:r w:rsidRPr="006D0CDE" w:rsidDel="00135CEB">
                <w:rPr>
                  <w:rFonts w:ascii="Calibri Light" w:hAnsi="Calibri Light"/>
                  <w:sz w:val="16"/>
                  <w:szCs w:val="16"/>
                </w:rPr>
                <w:delText>ISO 3893:1977 Concrete -- Classification by compressive strength</w:delText>
              </w:r>
            </w:del>
          </w:p>
          <w:p w14:paraId="597EA6D5" w14:textId="77777777" w:rsidR="006D0CDE" w:rsidRPr="006D0CDE" w:rsidRDefault="006D0CDE" w:rsidP="006D0CDE">
            <w:pPr>
              <w:spacing w:after="120"/>
              <w:rPr>
                <w:rFonts w:ascii="Calibri Light" w:hAnsi="Calibri Light"/>
                <w:sz w:val="16"/>
                <w:szCs w:val="16"/>
              </w:rPr>
            </w:pPr>
            <w:del w:id="2074" w:author="Ashan Senel Asmone" w:date="2016-03-21T14:50:00Z">
              <w:r w:rsidRPr="006D0CDE" w:rsidDel="00135CEB">
                <w:rPr>
                  <w:rFonts w:ascii="Calibri Light" w:hAnsi="Calibri Light"/>
                  <w:sz w:val="16"/>
                  <w:szCs w:val="16"/>
                </w:rPr>
                <w:delText>ISO 4012:1978 Concrete -- Determination of compressive strength of test specimens</w:delText>
              </w:r>
            </w:del>
            <w:ins w:id="2075" w:author="Ashan Senel Asmone" w:date="2016-03-21T14:50:00Z">
              <w:r w:rsidR="00135CEB">
                <w:rPr>
                  <w:rFonts w:ascii="Calibri Light" w:hAnsi="Calibri Light"/>
                  <w:sz w:val="16"/>
                  <w:szCs w:val="16"/>
                </w:rPr>
                <w:t>ISO 1920-4:2005  Testing of concrete -- Part 4: Strength of hardened concrete</w:t>
              </w:r>
            </w:ins>
          </w:p>
          <w:p w14:paraId="6AD32413" w14:textId="77777777" w:rsidR="006D0CDE" w:rsidRPr="006D0CDE" w:rsidRDefault="006D0CDE" w:rsidP="006D0CDE">
            <w:pPr>
              <w:spacing w:after="120"/>
              <w:rPr>
                <w:rFonts w:ascii="Calibri Light" w:hAnsi="Calibri Light"/>
                <w:sz w:val="16"/>
                <w:szCs w:val="16"/>
              </w:rPr>
            </w:pPr>
            <w:del w:id="2076" w:author="Ashan Senel Asmone" w:date="2016-03-21T14:51:00Z">
              <w:r w:rsidRPr="006D0CDE" w:rsidDel="00135CEB">
                <w:rPr>
                  <w:rFonts w:ascii="Calibri Light" w:hAnsi="Calibri Light"/>
                  <w:sz w:val="16"/>
                  <w:szCs w:val="16"/>
                </w:rPr>
                <w:delText>ISO 4013:1978 Concrete -- Determination of flexural strength of test specimens</w:delText>
              </w:r>
            </w:del>
            <w:r w:rsidRPr="006D0CDE">
              <w:rPr>
                <w:rFonts w:ascii="Calibri Light" w:hAnsi="Calibri Light"/>
                <w:sz w:val="16"/>
                <w:szCs w:val="16"/>
              </w:rPr>
              <w:t> </w:t>
            </w:r>
          </w:p>
          <w:p w14:paraId="411BDFEB" w14:textId="77777777" w:rsidR="006D0CDE" w:rsidRPr="006D0CDE" w:rsidRDefault="006D0CDE" w:rsidP="006D0CDE">
            <w:pPr>
              <w:spacing w:after="120"/>
              <w:rPr>
                <w:rFonts w:ascii="Calibri Light" w:hAnsi="Calibri Light"/>
                <w:sz w:val="16"/>
                <w:szCs w:val="16"/>
              </w:rPr>
            </w:pPr>
            <w:del w:id="2077" w:author="Ashan Senel Asmone" w:date="2016-03-21T14:52:00Z">
              <w:r w:rsidRPr="006D0CDE" w:rsidDel="00135CEB">
                <w:rPr>
                  <w:rFonts w:ascii="Calibri Light" w:hAnsi="Calibri Light"/>
                  <w:sz w:val="16"/>
                  <w:szCs w:val="16"/>
                </w:rPr>
                <w:delText>ISO 4103:1979 Concrete -- Classification of consistency</w:delText>
              </w:r>
            </w:del>
            <w:r w:rsidRPr="006D0CDE">
              <w:rPr>
                <w:rFonts w:ascii="Calibri Light" w:hAnsi="Calibri Light"/>
                <w:sz w:val="16"/>
                <w:szCs w:val="16"/>
              </w:rPr>
              <w:t> </w:t>
            </w:r>
          </w:p>
          <w:p w14:paraId="656A0D51" w14:textId="77777777" w:rsidR="006D0CDE" w:rsidRPr="006D0CDE" w:rsidRDefault="006D0CDE" w:rsidP="006D0CDE">
            <w:pPr>
              <w:spacing w:after="120"/>
              <w:rPr>
                <w:rFonts w:ascii="Calibri Light" w:hAnsi="Calibri Light"/>
                <w:sz w:val="16"/>
                <w:szCs w:val="16"/>
              </w:rPr>
            </w:pPr>
            <w:del w:id="2078" w:author="Ashan Senel Asmone" w:date="2016-03-21T14:52:00Z">
              <w:r w:rsidRPr="006D0CDE" w:rsidDel="00135CEB">
                <w:rPr>
                  <w:rFonts w:ascii="Calibri Light" w:hAnsi="Calibri Light"/>
                  <w:sz w:val="16"/>
                  <w:szCs w:val="16"/>
                </w:rPr>
                <w:delText>ISO 4108:1980 Concrete -- Determination of tensile splitting strength of test specimens</w:delText>
              </w:r>
            </w:del>
            <w:r w:rsidRPr="006D0CDE">
              <w:rPr>
                <w:rFonts w:ascii="Calibri Light" w:hAnsi="Calibri Light"/>
                <w:sz w:val="16"/>
                <w:szCs w:val="16"/>
              </w:rPr>
              <w:t> </w:t>
            </w:r>
          </w:p>
          <w:p w14:paraId="308DB930" w14:textId="77777777" w:rsidR="006D0CDE" w:rsidRPr="006D0CDE" w:rsidRDefault="006D0CDE" w:rsidP="006D0CDE">
            <w:pPr>
              <w:spacing w:after="120"/>
              <w:rPr>
                <w:rFonts w:ascii="Calibri Light" w:hAnsi="Calibri Light"/>
                <w:sz w:val="16"/>
                <w:szCs w:val="16"/>
              </w:rPr>
            </w:pPr>
            <w:del w:id="2079" w:author="Ashan Senel Asmone" w:date="2016-03-21T14:53:00Z">
              <w:r w:rsidRPr="006D0CDE" w:rsidDel="00135CEB">
                <w:rPr>
                  <w:rFonts w:ascii="Calibri Light" w:hAnsi="Calibri Light"/>
                  <w:sz w:val="16"/>
                  <w:szCs w:val="16"/>
                </w:rPr>
                <w:delText>ISO 4109:1980 Fresh concrete -- Determination of the consistency -- Slump test</w:delText>
              </w:r>
            </w:del>
            <w:ins w:id="2080" w:author="Ashan Senel Asmone" w:date="2016-03-21T14:53:00Z">
              <w:r w:rsidR="00135CEB">
                <w:rPr>
                  <w:rFonts w:ascii="Calibri Light" w:hAnsi="Calibri Light"/>
                  <w:sz w:val="16"/>
                  <w:szCs w:val="16"/>
                </w:rPr>
                <w:t>ISO 1920-2:2005  Testing of concrete -- Part 2: Properties of fresh concrete</w:t>
              </w:r>
            </w:ins>
            <w:r w:rsidRPr="006D0CDE">
              <w:rPr>
                <w:rFonts w:ascii="Calibri Light" w:hAnsi="Calibri Light"/>
                <w:sz w:val="16"/>
                <w:szCs w:val="16"/>
              </w:rPr>
              <w:t> </w:t>
            </w:r>
          </w:p>
          <w:p w14:paraId="48063B55" w14:textId="77777777" w:rsidR="006D0CDE" w:rsidRPr="006D0CDE" w:rsidRDefault="006D0CDE" w:rsidP="006D0CDE">
            <w:pPr>
              <w:spacing w:after="120"/>
              <w:rPr>
                <w:rFonts w:ascii="Calibri Light" w:hAnsi="Calibri Light"/>
                <w:sz w:val="16"/>
                <w:szCs w:val="16"/>
              </w:rPr>
            </w:pPr>
            <w:del w:id="2081" w:author="Ashan Senel Asmone" w:date="2016-03-21T14:53:00Z">
              <w:r w:rsidRPr="006D0CDE" w:rsidDel="00135CEB">
                <w:rPr>
                  <w:rFonts w:ascii="Calibri Light" w:hAnsi="Calibri Light"/>
                  <w:sz w:val="16"/>
                  <w:szCs w:val="16"/>
                </w:rPr>
                <w:delText>ISO 4110:1979 Fresh concrete -- Determination of the consistency -- Vebe test</w:delText>
              </w:r>
            </w:del>
            <w:r w:rsidRPr="006D0CDE">
              <w:rPr>
                <w:rFonts w:ascii="Calibri Light" w:hAnsi="Calibri Light"/>
                <w:sz w:val="16"/>
                <w:szCs w:val="16"/>
              </w:rPr>
              <w:t> </w:t>
            </w:r>
          </w:p>
          <w:p w14:paraId="321EFE00" w14:textId="77777777" w:rsidR="006D0CDE" w:rsidRPr="006D0CDE" w:rsidRDefault="006D0CDE" w:rsidP="006D0CDE">
            <w:pPr>
              <w:spacing w:after="120"/>
              <w:rPr>
                <w:rFonts w:ascii="Calibri Light" w:hAnsi="Calibri Light"/>
                <w:sz w:val="16"/>
                <w:szCs w:val="16"/>
              </w:rPr>
            </w:pPr>
            <w:del w:id="2082" w:author="Ashan Senel Asmone" w:date="2016-03-21T14:54:00Z">
              <w:r w:rsidRPr="006D0CDE" w:rsidDel="00135CEB">
                <w:rPr>
                  <w:rFonts w:ascii="Calibri Light" w:hAnsi="Calibri Light"/>
                  <w:sz w:val="16"/>
                  <w:szCs w:val="16"/>
                </w:rPr>
                <w:delText>ISO 4111:1979 Fresh concrete -- Determination of consistency -- Degree of compactibility (Compaction index)</w:delText>
              </w:r>
            </w:del>
            <w:r w:rsidRPr="006D0CDE">
              <w:rPr>
                <w:rFonts w:ascii="Calibri Light" w:hAnsi="Calibri Light"/>
                <w:sz w:val="16"/>
                <w:szCs w:val="16"/>
              </w:rPr>
              <w:t> </w:t>
            </w:r>
          </w:p>
          <w:p w14:paraId="6A0322D5" w14:textId="77777777" w:rsidR="006D0CDE" w:rsidRPr="006D0CDE" w:rsidRDefault="006D0CDE" w:rsidP="006D0CDE">
            <w:pPr>
              <w:spacing w:after="120"/>
              <w:rPr>
                <w:rFonts w:ascii="Calibri Light" w:hAnsi="Calibri Light"/>
                <w:sz w:val="16"/>
                <w:szCs w:val="16"/>
              </w:rPr>
            </w:pPr>
            <w:del w:id="2083" w:author="Ashan Senel Asmone" w:date="2016-03-21T14:55:00Z">
              <w:r w:rsidRPr="006D0CDE" w:rsidDel="00135CEB">
                <w:rPr>
                  <w:rFonts w:ascii="Calibri Light" w:hAnsi="Calibri Light"/>
                  <w:sz w:val="16"/>
                  <w:szCs w:val="16"/>
                </w:rPr>
                <w:delText>ISO 4635:1982 Rubber, vulcanized -- Preformed compression seals for use between concrete motorway paving sections -- Specification for material</w:delText>
              </w:r>
            </w:del>
            <w:ins w:id="2084" w:author="Ashan Senel Asmone" w:date="2016-03-21T14:55:00Z">
              <w:r w:rsidR="00135CEB">
                <w:rPr>
                  <w:rFonts w:ascii="Calibri Light" w:hAnsi="Calibri Light"/>
                  <w:sz w:val="16"/>
                  <w:szCs w:val="16"/>
                </w:rPr>
                <w:t>ISO 4635:2011  Rubber, vulcanized -- Preformed joint seals for use between concrete paving sections of highways -- Specification</w:t>
              </w:r>
            </w:ins>
            <w:r w:rsidRPr="006D0CDE">
              <w:rPr>
                <w:rFonts w:ascii="Calibri Light" w:hAnsi="Calibri Light"/>
                <w:sz w:val="16"/>
                <w:szCs w:val="16"/>
              </w:rPr>
              <w:t> </w:t>
            </w:r>
          </w:p>
          <w:p w14:paraId="155C479B" w14:textId="77777777" w:rsidR="006D0CDE" w:rsidRPr="006D0CDE" w:rsidRDefault="006D0CDE" w:rsidP="006D0CDE">
            <w:pPr>
              <w:spacing w:after="120"/>
              <w:rPr>
                <w:rFonts w:ascii="Calibri Light" w:hAnsi="Calibri Light"/>
                <w:sz w:val="16"/>
                <w:szCs w:val="16"/>
              </w:rPr>
            </w:pPr>
            <w:del w:id="2085" w:author="Ashan Senel Asmone" w:date="2016-03-21T14:55:00Z">
              <w:r w:rsidRPr="006D0CDE" w:rsidDel="00135CEB">
                <w:rPr>
                  <w:rFonts w:ascii="Calibri Light" w:hAnsi="Calibri Light"/>
                  <w:sz w:val="16"/>
                  <w:szCs w:val="16"/>
                </w:rPr>
                <w:delText>ISO 4848:1980 Concrete -- Determination of air content of freshly mixed concrete -- Pressure method </w:delText>
              </w:r>
            </w:del>
          </w:p>
          <w:p w14:paraId="1033D350" w14:textId="77777777" w:rsidR="006D0CDE" w:rsidRPr="006D0CDE" w:rsidRDefault="006D0CDE" w:rsidP="006D0CDE">
            <w:pPr>
              <w:spacing w:after="120"/>
              <w:rPr>
                <w:rFonts w:ascii="Calibri Light" w:hAnsi="Calibri Light"/>
                <w:sz w:val="16"/>
                <w:szCs w:val="16"/>
              </w:rPr>
            </w:pPr>
            <w:del w:id="2086" w:author="Ashan Senel Asmone" w:date="2016-03-21T14:56:00Z">
              <w:r w:rsidRPr="006D0CDE" w:rsidDel="00135CEB">
                <w:rPr>
                  <w:rFonts w:ascii="Calibri Light" w:hAnsi="Calibri Light"/>
                  <w:sz w:val="16"/>
                  <w:szCs w:val="16"/>
                </w:rPr>
                <w:delText>ISO 6274:1982 Concrete -- Sieve analysis of aggregates</w:delText>
              </w:r>
            </w:del>
            <w:ins w:id="2087" w:author="Ashan Senel Asmone" w:date="2016-03-21T14:56:00Z">
              <w:r w:rsidR="00135CEB">
                <w:rPr>
                  <w:rFonts w:ascii="Calibri Light" w:hAnsi="Calibri Light"/>
                  <w:sz w:val="16"/>
                  <w:szCs w:val="16"/>
                </w:rPr>
                <w:t>ISO 6274:1982 Concrete -- Sieve analysis of aggregates</w:t>
              </w:r>
            </w:ins>
            <w:r w:rsidRPr="006D0CDE">
              <w:rPr>
                <w:rFonts w:ascii="Calibri Light" w:hAnsi="Calibri Light"/>
                <w:sz w:val="16"/>
                <w:szCs w:val="16"/>
              </w:rPr>
              <w:t> </w:t>
            </w:r>
          </w:p>
          <w:p w14:paraId="2F3E5AE9" w14:textId="77777777" w:rsidR="006D0CDE" w:rsidRPr="006D0CDE" w:rsidRDefault="006D0CDE" w:rsidP="006D0CDE">
            <w:pPr>
              <w:spacing w:after="120"/>
              <w:rPr>
                <w:rFonts w:ascii="Calibri Light" w:hAnsi="Calibri Light"/>
                <w:sz w:val="16"/>
                <w:szCs w:val="16"/>
              </w:rPr>
            </w:pPr>
            <w:del w:id="2088" w:author="Ashan Senel Asmone" w:date="2016-03-21T14:57:00Z">
              <w:r w:rsidRPr="006D0CDE" w:rsidDel="00135CEB">
                <w:rPr>
                  <w:rFonts w:ascii="Calibri Light" w:hAnsi="Calibri Light"/>
                  <w:sz w:val="16"/>
                  <w:szCs w:val="16"/>
                </w:rPr>
                <w:delText>ISO 6275:1982 Concrete, hardened -- Determination of density</w:delText>
              </w:r>
            </w:del>
            <w:ins w:id="2089" w:author="Ashan Senel Asmone" w:date="2016-03-21T14:57:00Z">
              <w:r w:rsidR="00135CEB">
                <w:rPr>
                  <w:rFonts w:ascii="Calibri Light" w:hAnsi="Calibri Light"/>
                  <w:sz w:val="16"/>
                  <w:szCs w:val="16"/>
                </w:rPr>
                <w:t>ISO 1920-5:2004  Testing of concrete -- Part 5: Properties of hardened concrete other than strength</w:t>
              </w:r>
            </w:ins>
            <w:r w:rsidRPr="006D0CDE">
              <w:rPr>
                <w:rFonts w:ascii="Calibri Light" w:hAnsi="Calibri Light"/>
                <w:sz w:val="16"/>
                <w:szCs w:val="16"/>
              </w:rPr>
              <w:t> </w:t>
            </w:r>
          </w:p>
          <w:p w14:paraId="063274FD" w14:textId="77777777" w:rsidR="006D0CDE" w:rsidRPr="006D0CDE" w:rsidRDefault="006D0CDE" w:rsidP="006D0CDE">
            <w:pPr>
              <w:spacing w:after="120"/>
              <w:rPr>
                <w:rFonts w:ascii="Calibri Light" w:hAnsi="Calibri Light"/>
                <w:sz w:val="16"/>
                <w:szCs w:val="16"/>
              </w:rPr>
            </w:pPr>
            <w:del w:id="2090" w:author="Ashan Senel Asmone" w:date="2016-03-21T14:58:00Z">
              <w:r w:rsidRPr="006D0CDE" w:rsidDel="00135CEB">
                <w:rPr>
                  <w:rFonts w:ascii="Calibri Light" w:hAnsi="Calibri Light"/>
                  <w:sz w:val="16"/>
                  <w:szCs w:val="16"/>
                </w:rPr>
                <w:delText>ISO 6276:1982 Concrete, compacted fresh -- Determination of density</w:delText>
              </w:r>
            </w:del>
            <w:r w:rsidRPr="006D0CDE">
              <w:rPr>
                <w:rFonts w:ascii="Calibri Light" w:hAnsi="Calibri Light"/>
                <w:sz w:val="16"/>
                <w:szCs w:val="16"/>
              </w:rPr>
              <w:t> </w:t>
            </w:r>
          </w:p>
          <w:p w14:paraId="58BEC74E" w14:textId="77777777" w:rsidR="006D0CDE" w:rsidRPr="006D0CDE" w:rsidRDefault="006D0CDE" w:rsidP="006D0CDE">
            <w:pPr>
              <w:spacing w:after="120"/>
              <w:rPr>
                <w:rFonts w:ascii="Calibri Light" w:hAnsi="Calibri Light"/>
                <w:sz w:val="16"/>
                <w:szCs w:val="16"/>
              </w:rPr>
            </w:pPr>
            <w:del w:id="2091" w:author="Ashan Senel Asmone" w:date="2016-03-21T14:59:00Z">
              <w:r w:rsidRPr="006D0CDE" w:rsidDel="00135CEB">
                <w:rPr>
                  <w:rFonts w:ascii="Calibri Light" w:hAnsi="Calibri Light"/>
                  <w:sz w:val="16"/>
                  <w:szCs w:val="16"/>
                </w:rPr>
                <w:delText>ISO 6782:1982 Aggregates for concrete -- Determination of bulk density</w:delText>
              </w:r>
            </w:del>
            <w:ins w:id="2092" w:author="Ashan Senel Asmone" w:date="2016-03-21T14:59:00Z">
              <w:r w:rsidR="00135CEB">
                <w:rPr>
                  <w:rFonts w:ascii="Calibri Light" w:hAnsi="Calibri Light"/>
                  <w:sz w:val="16"/>
                  <w:szCs w:val="16"/>
                </w:rPr>
                <w:t>ISO 6782:1982 Aggregates for concrete -- Determination of bulk density</w:t>
              </w:r>
            </w:ins>
            <w:r w:rsidRPr="006D0CDE">
              <w:rPr>
                <w:rFonts w:ascii="Calibri Light" w:hAnsi="Calibri Light"/>
                <w:sz w:val="16"/>
                <w:szCs w:val="16"/>
              </w:rPr>
              <w:t> </w:t>
            </w:r>
          </w:p>
          <w:p w14:paraId="29F0DA6C" w14:textId="77777777" w:rsidR="006D0CDE" w:rsidRPr="006D0CDE" w:rsidRDefault="006D0CDE" w:rsidP="006D0CDE">
            <w:pPr>
              <w:spacing w:after="120"/>
              <w:rPr>
                <w:rFonts w:ascii="Calibri Light" w:hAnsi="Calibri Light"/>
                <w:sz w:val="16"/>
                <w:szCs w:val="16"/>
              </w:rPr>
            </w:pPr>
            <w:del w:id="2093" w:author="Ashan Senel Asmone" w:date="2016-03-21T14:59:00Z">
              <w:r w:rsidRPr="006D0CDE" w:rsidDel="00135CEB">
                <w:rPr>
                  <w:rFonts w:ascii="Calibri Light" w:hAnsi="Calibri Light"/>
                  <w:sz w:val="16"/>
                  <w:szCs w:val="16"/>
                </w:rPr>
                <w:delText>ISO 6783:1982 Coarse aggregates for concrete -- Determination of particle density and water absorption -- Hydrostatic balance method</w:delText>
              </w:r>
            </w:del>
            <w:ins w:id="2094" w:author="Ashan Senel Asmone" w:date="2016-03-21T14:59:00Z">
              <w:r w:rsidR="00135CEB">
                <w:rPr>
                  <w:rFonts w:ascii="Calibri Light" w:hAnsi="Calibri Light"/>
                  <w:sz w:val="16"/>
                  <w:szCs w:val="16"/>
                </w:rPr>
                <w:t>ISO 6783:1982  Coarse aggregates for concrete -- Determination of particle density and water absorption -- Hydrostatic balance method</w:t>
              </w:r>
            </w:ins>
            <w:r w:rsidRPr="006D0CDE">
              <w:rPr>
                <w:rFonts w:ascii="Calibri Light" w:hAnsi="Calibri Light"/>
                <w:sz w:val="16"/>
                <w:szCs w:val="16"/>
              </w:rPr>
              <w:t> </w:t>
            </w:r>
          </w:p>
          <w:p w14:paraId="17F827F8" w14:textId="77777777" w:rsidR="006D0CDE" w:rsidRPr="006D0CDE" w:rsidRDefault="006D0CDE" w:rsidP="006D0CDE">
            <w:pPr>
              <w:spacing w:after="120"/>
              <w:rPr>
                <w:rFonts w:ascii="Calibri Light" w:hAnsi="Calibri Light"/>
                <w:sz w:val="16"/>
                <w:szCs w:val="16"/>
              </w:rPr>
            </w:pPr>
            <w:del w:id="2095" w:author="Ashan Senel Asmone" w:date="2016-03-21T14:59:00Z">
              <w:r w:rsidRPr="006D0CDE" w:rsidDel="00135CEB">
                <w:rPr>
                  <w:rFonts w:ascii="Calibri Light" w:hAnsi="Calibri Light"/>
                  <w:sz w:val="16"/>
                  <w:szCs w:val="16"/>
                </w:rPr>
                <w:delText>ISO 6784:1982 Concrete -- Determination of static modulus of elasticity in compression</w:delText>
              </w:r>
            </w:del>
            <w:ins w:id="2096" w:author="Ashan Senel Asmone" w:date="2016-03-21T14:59:00Z">
              <w:r w:rsidR="00135CEB">
                <w:rPr>
                  <w:rFonts w:ascii="Calibri Light" w:hAnsi="Calibri Light"/>
                  <w:sz w:val="16"/>
                  <w:szCs w:val="16"/>
                </w:rPr>
                <w:t>ISO 1920-10:2010  Testing of concrete -- Part 10: Determination of static modulus of elasticity in compression</w:t>
              </w:r>
            </w:ins>
          </w:p>
          <w:p w14:paraId="26221A8E" w14:textId="77777777" w:rsidR="006D0CDE" w:rsidRPr="006D0CDE" w:rsidRDefault="006D0CDE" w:rsidP="006D0CDE">
            <w:pPr>
              <w:spacing w:after="120"/>
              <w:rPr>
                <w:rFonts w:ascii="Calibri Light" w:hAnsi="Calibri Light"/>
                <w:sz w:val="16"/>
                <w:szCs w:val="16"/>
              </w:rPr>
            </w:pPr>
            <w:del w:id="2097" w:author="Ashan Senel Asmone" w:date="2016-03-21T15:00:00Z">
              <w:r w:rsidRPr="006D0CDE" w:rsidDel="00135CEB">
                <w:rPr>
                  <w:rFonts w:ascii="Calibri Light" w:hAnsi="Calibri Light"/>
                  <w:sz w:val="16"/>
                  <w:szCs w:val="16"/>
                </w:rPr>
                <w:delText>ISO 7033:1987 Fine and coarse aggregates for concrete -- Determination of the particle mass-per-volume and water absorption -- Pycnometer method</w:delText>
              </w:r>
            </w:del>
            <w:ins w:id="2098" w:author="Ashan Senel Asmone" w:date="2016-03-21T15:00:00Z">
              <w:r w:rsidR="00135CEB">
                <w:rPr>
                  <w:rFonts w:ascii="Calibri Light" w:hAnsi="Calibri Light"/>
                  <w:sz w:val="16"/>
                  <w:szCs w:val="16"/>
                </w:rPr>
                <w:t>ISO 7033:1987  Fine and coarse aggregates for concrete -- Determination of the particle mass-per-volume and water absorption -- Pycnometer method</w:t>
              </w:r>
            </w:ins>
            <w:r w:rsidRPr="006D0CDE">
              <w:rPr>
                <w:rFonts w:ascii="Calibri Light" w:hAnsi="Calibri Light"/>
                <w:sz w:val="16"/>
                <w:szCs w:val="16"/>
              </w:rPr>
              <w:t> </w:t>
            </w:r>
          </w:p>
          <w:p w14:paraId="05617BAD" w14:textId="77777777" w:rsidR="006D0CDE" w:rsidRPr="006D0CDE" w:rsidRDefault="006D0CDE" w:rsidP="006D0CDE">
            <w:pPr>
              <w:spacing w:after="120"/>
              <w:rPr>
                <w:rFonts w:ascii="Calibri Light" w:hAnsi="Calibri Light"/>
                <w:sz w:val="16"/>
                <w:szCs w:val="16"/>
              </w:rPr>
            </w:pPr>
            <w:del w:id="2099" w:author="Ashan Senel Asmone" w:date="2016-03-21T15:00:00Z">
              <w:r w:rsidRPr="006D0CDE" w:rsidDel="00135CEB">
                <w:rPr>
                  <w:rFonts w:ascii="Calibri Light" w:hAnsi="Calibri Light"/>
                  <w:sz w:val="16"/>
                  <w:szCs w:val="16"/>
                </w:rPr>
                <w:delText>ISO 7728:1985 Typical horizontal joints between an external wall of prefabricated ordinary concrete components and a concrete floor -- Properties. characteristics and classification criteria</w:delText>
              </w:r>
            </w:del>
            <w:ins w:id="2100" w:author="Ashan Senel Asmone" w:date="2016-03-21T15:00:00Z">
              <w:r w:rsidR="00135CEB">
                <w:rPr>
                  <w:rFonts w:ascii="Calibri Light" w:hAnsi="Calibri Light"/>
                  <w:sz w:val="16"/>
                  <w:szCs w:val="16"/>
                </w:rPr>
                <w:t>ISO 7728:1985 Typical horizontal joints between an external wall of prefabricated ordinary concrete components and a concrete floor -- Properties. characteristics and classification criteria</w:t>
              </w:r>
            </w:ins>
            <w:r w:rsidRPr="006D0CDE">
              <w:rPr>
                <w:rFonts w:ascii="Calibri Light" w:hAnsi="Calibri Light"/>
                <w:sz w:val="16"/>
                <w:szCs w:val="16"/>
              </w:rPr>
              <w:t> </w:t>
            </w:r>
          </w:p>
          <w:p w14:paraId="07D25745" w14:textId="77777777" w:rsidR="006D0CDE" w:rsidRPr="006D0CDE" w:rsidRDefault="006D0CDE" w:rsidP="006D0CDE">
            <w:pPr>
              <w:spacing w:after="120"/>
              <w:rPr>
                <w:rFonts w:ascii="Calibri Light" w:hAnsi="Calibri Light"/>
                <w:sz w:val="16"/>
                <w:szCs w:val="16"/>
              </w:rPr>
            </w:pPr>
            <w:del w:id="2101" w:author="Ashan Senel Asmone" w:date="2016-03-21T15:01:00Z">
              <w:r w:rsidRPr="006D0CDE" w:rsidDel="00135CEB">
                <w:rPr>
                  <w:rFonts w:ascii="Calibri Light" w:hAnsi="Calibri Light"/>
                  <w:sz w:val="16"/>
                  <w:szCs w:val="16"/>
                </w:rPr>
                <w:delText>ISO 7729:1985 Typical vertical joints between two prefabricated ordinary concrete external wall components -- Properties, characteristics and classification criteria</w:delText>
              </w:r>
            </w:del>
            <w:ins w:id="2102" w:author="Ashan Senel Asmone" w:date="2016-03-21T15:01:00Z">
              <w:r w:rsidR="00135CEB">
                <w:rPr>
                  <w:rFonts w:ascii="Calibri Light" w:hAnsi="Calibri Light"/>
                  <w:sz w:val="16"/>
                  <w:szCs w:val="16"/>
                </w:rPr>
                <w:t xml:space="preserve">ISO 7729:1985 Typical vertical joints between two prefabricated ordinary concrete external wall components -- Properties, characteristics and classification criteria </w:t>
              </w:r>
            </w:ins>
            <w:r w:rsidRPr="006D0CDE">
              <w:rPr>
                <w:rFonts w:ascii="Calibri Light" w:hAnsi="Calibri Light"/>
                <w:sz w:val="16"/>
                <w:szCs w:val="16"/>
              </w:rPr>
              <w:t> </w:t>
            </w:r>
          </w:p>
          <w:p w14:paraId="2B6AA71E" w14:textId="77777777" w:rsidR="006D0CDE" w:rsidRPr="006D0CDE" w:rsidRDefault="006D0CDE" w:rsidP="006D0CDE">
            <w:pPr>
              <w:spacing w:after="120"/>
              <w:rPr>
                <w:rFonts w:ascii="Calibri Light" w:hAnsi="Calibri Light"/>
                <w:sz w:val="16"/>
                <w:szCs w:val="16"/>
              </w:rPr>
            </w:pPr>
            <w:del w:id="2103" w:author="Ashan Senel Asmone" w:date="2016-03-21T15:01:00Z">
              <w:r w:rsidRPr="006D0CDE" w:rsidDel="00135CEB">
                <w:rPr>
                  <w:rFonts w:ascii="Calibri Light" w:hAnsi="Calibri Light"/>
                  <w:sz w:val="16"/>
                  <w:szCs w:val="16"/>
                </w:rPr>
                <w:delText>ISO 7844:1985 Grooved vertical joints with connecting bars and concrete infill between large reinforced concrete panels -- Laboratory mechanical tests -- Effect of tangential loading</w:delText>
              </w:r>
            </w:del>
            <w:ins w:id="2104" w:author="Ashan Senel Asmone" w:date="2016-03-21T15:01:00Z">
              <w:r w:rsidR="00135CEB">
                <w:rPr>
                  <w:rFonts w:ascii="Calibri Light" w:hAnsi="Calibri Light"/>
                  <w:sz w:val="16"/>
                  <w:szCs w:val="16"/>
                </w:rPr>
                <w:t>ISO 7844:1985 Grooved vertical joints with connecting bars and concrete infill between large reinforced concrete panels -- Laboratory mechanical tests -- Effect of tangential loading</w:t>
              </w:r>
            </w:ins>
            <w:r w:rsidRPr="006D0CDE">
              <w:rPr>
                <w:rFonts w:ascii="Calibri Light" w:hAnsi="Calibri Light"/>
                <w:sz w:val="16"/>
                <w:szCs w:val="16"/>
              </w:rPr>
              <w:t> </w:t>
            </w:r>
          </w:p>
          <w:p w14:paraId="3599F474" w14:textId="77777777" w:rsidR="006D0CDE" w:rsidRPr="006D0CDE" w:rsidRDefault="006D0CDE" w:rsidP="006D0CDE">
            <w:pPr>
              <w:spacing w:after="120"/>
              <w:rPr>
                <w:rFonts w:ascii="Calibri Light" w:hAnsi="Calibri Light"/>
                <w:sz w:val="16"/>
                <w:szCs w:val="16"/>
              </w:rPr>
            </w:pPr>
            <w:del w:id="2105" w:author="Ashan Senel Asmone" w:date="2016-03-21T15:01:00Z">
              <w:r w:rsidRPr="006D0CDE" w:rsidDel="00135CEB">
                <w:rPr>
                  <w:rFonts w:ascii="Calibri Light" w:hAnsi="Calibri Light"/>
                  <w:sz w:val="16"/>
                  <w:szCs w:val="16"/>
                </w:rPr>
                <w:delText>ISO 7845:1985 Horizontal joints between load-bearing walls and concrete floors -- Laboratory mechanical tests -- Effect of vertical loading and of moments transmitted by the floors</w:delText>
              </w:r>
            </w:del>
            <w:ins w:id="2106" w:author="Ashan Senel Asmone" w:date="2016-03-21T15:01:00Z">
              <w:r w:rsidR="00135CEB">
                <w:rPr>
                  <w:rFonts w:ascii="Calibri Light" w:hAnsi="Calibri Light"/>
                  <w:sz w:val="16"/>
                  <w:szCs w:val="16"/>
                </w:rPr>
                <w:t xml:space="preserve">ISO 7845:1985 Horizontal joints between load-bearing walls and concrete floors -- Laboratory mechanical tests -- Effect of vertical loading and of moments transmitted by the floors </w:t>
              </w:r>
            </w:ins>
            <w:r w:rsidRPr="006D0CDE">
              <w:rPr>
                <w:rFonts w:ascii="Calibri Light" w:hAnsi="Calibri Light"/>
                <w:sz w:val="16"/>
                <w:szCs w:val="16"/>
              </w:rPr>
              <w:t> </w:t>
            </w:r>
          </w:p>
          <w:p w14:paraId="6E43D5B6" w14:textId="77777777" w:rsidR="006D0CDE" w:rsidRPr="006D0CDE" w:rsidRDefault="006D0CDE" w:rsidP="006D0CDE">
            <w:pPr>
              <w:spacing w:after="120"/>
              <w:rPr>
                <w:rFonts w:ascii="Calibri Light" w:hAnsi="Calibri Light"/>
                <w:sz w:val="16"/>
                <w:szCs w:val="16"/>
              </w:rPr>
            </w:pPr>
          </w:p>
          <w:p w14:paraId="3B6AA393" w14:textId="77777777" w:rsidR="006D0CDE" w:rsidRPr="006D0CDE" w:rsidRDefault="006D0CDE" w:rsidP="006D0CDE">
            <w:pPr>
              <w:spacing w:after="120"/>
              <w:rPr>
                <w:rFonts w:ascii="Calibri Light" w:hAnsi="Calibri Light"/>
                <w:sz w:val="16"/>
                <w:szCs w:val="16"/>
              </w:rPr>
            </w:pPr>
            <w:r w:rsidRPr="006D0CDE">
              <w:rPr>
                <w:rFonts w:ascii="Calibri Light" w:hAnsi="Calibri Light"/>
                <w:b/>
                <w:bCs/>
                <w:sz w:val="16"/>
                <w:szCs w:val="16"/>
                <w:u w:val="single"/>
              </w:rPr>
              <w:t>Reinforcement</w:t>
            </w:r>
          </w:p>
          <w:p w14:paraId="05120D02" w14:textId="77777777" w:rsidR="006D0CDE" w:rsidRPr="006D0CDE" w:rsidRDefault="006D0CDE" w:rsidP="006D0CDE">
            <w:pPr>
              <w:spacing w:after="120"/>
              <w:rPr>
                <w:rFonts w:ascii="Calibri Light" w:hAnsi="Calibri Light"/>
                <w:sz w:val="16"/>
                <w:szCs w:val="16"/>
              </w:rPr>
            </w:pPr>
            <w:del w:id="2107" w:author="Ashan Senel Asmone" w:date="2016-03-21T15:02:00Z">
              <w:r w:rsidRPr="006D0CDE" w:rsidDel="00135CEB">
                <w:rPr>
                  <w:rFonts w:ascii="Calibri Light" w:hAnsi="Calibri Light"/>
                  <w:sz w:val="16"/>
                  <w:szCs w:val="16"/>
                </w:rPr>
                <w:delText>ISO 6934-1:1991 Steel for the prestressing of concrete -- Part 1: General requirements</w:delText>
              </w:r>
            </w:del>
            <w:ins w:id="2108" w:author="Ashan Senel Asmone" w:date="2016-03-21T15:02:00Z">
              <w:r w:rsidR="00135CEB">
                <w:rPr>
                  <w:rFonts w:ascii="Calibri Light" w:hAnsi="Calibri Light"/>
                  <w:sz w:val="16"/>
                  <w:szCs w:val="16"/>
                </w:rPr>
                <w:t xml:space="preserve">ISO 6934-1:1991 Steel for the prestressing of concrete -- Part 1: General requirements </w:t>
              </w:r>
            </w:ins>
            <w:r w:rsidRPr="006D0CDE">
              <w:rPr>
                <w:rFonts w:ascii="Calibri Light" w:hAnsi="Calibri Light"/>
                <w:sz w:val="16"/>
                <w:szCs w:val="16"/>
              </w:rPr>
              <w:t> </w:t>
            </w:r>
          </w:p>
          <w:p w14:paraId="2089A799" w14:textId="77777777" w:rsidR="006D0CDE" w:rsidRPr="006D0CDE" w:rsidRDefault="006D0CDE" w:rsidP="006D0CDE">
            <w:pPr>
              <w:spacing w:after="120"/>
              <w:rPr>
                <w:rFonts w:ascii="Calibri Light" w:hAnsi="Calibri Light"/>
                <w:sz w:val="16"/>
                <w:szCs w:val="16"/>
              </w:rPr>
            </w:pPr>
            <w:del w:id="2109" w:author="Ashan Senel Asmone" w:date="2016-03-21T15:03:00Z">
              <w:r w:rsidRPr="006D0CDE" w:rsidDel="00135CEB">
                <w:rPr>
                  <w:rFonts w:ascii="Calibri Light" w:hAnsi="Calibri Light"/>
                  <w:sz w:val="16"/>
                  <w:szCs w:val="16"/>
                </w:rPr>
                <w:delText>ISO 6934-2:1991 Steel for the prestressing of concrete -- Part 2: Cold-drawn wire</w:delText>
              </w:r>
            </w:del>
            <w:ins w:id="2110" w:author="Ashan Senel Asmone" w:date="2016-03-21T15:03:00Z">
              <w:r w:rsidR="00135CEB">
                <w:rPr>
                  <w:rFonts w:ascii="Calibri Light" w:hAnsi="Calibri Light"/>
                  <w:sz w:val="16"/>
                  <w:szCs w:val="16"/>
                </w:rPr>
                <w:t xml:space="preserve">ISO 6934-2:1991 Steel for the prestressing of concrete -- Part 2: Cold-drawn wire </w:t>
              </w:r>
            </w:ins>
            <w:r w:rsidRPr="006D0CDE">
              <w:rPr>
                <w:rFonts w:ascii="Calibri Light" w:hAnsi="Calibri Light"/>
                <w:sz w:val="16"/>
                <w:szCs w:val="16"/>
              </w:rPr>
              <w:t> </w:t>
            </w:r>
          </w:p>
          <w:p w14:paraId="5BEF4FF4" w14:textId="77777777" w:rsidR="006D0CDE" w:rsidRPr="006D0CDE" w:rsidRDefault="006D0CDE" w:rsidP="006D0CDE">
            <w:pPr>
              <w:spacing w:after="120"/>
              <w:rPr>
                <w:rFonts w:ascii="Calibri Light" w:hAnsi="Calibri Light"/>
                <w:sz w:val="16"/>
                <w:szCs w:val="16"/>
              </w:rPr>
            </w:pPr>
            <w:del w:id="2111" w:author="Ashan Senel Asmone" w:date="2016-03-21T15:03:00Z">
              <w:r w:rsidRPr="006D0CDE" w:rsidDel="00135CEB">
                <w:rPr>
                  <w:rFonts w:ascii="Calibri Light" w:hAnsi="Calibri Light"/>
                  <w:sz w:val="16"/>
                  <w:szCs w:val="16"/>
                </w:rPr>
                <w:delText>ISO 6934-3:1991 Steel for the prestressing of concrete -- Part 3: Quenched and tempered wire</w:delText>
              </w:r>
            </w:del>
            <w:ins w:id="2112" w:author="Ashan Senel Asmone" w:date="2016-03-21T15:03:00Z">
              <w:r w:rsidR="00135CEB">
                <w:rPr>
                  <w:rFonts w:ascii="Calibri Light" w:hAnsi="Calibri Light"/>
                  <w:sz w:val="16"/>
                  <w:szCs w:val="16"/>
                </w:rPr>
                <w:t xml:space="preserve">ISO 6934-3:1991 Steel for the prestressing of concrete -- Part 3: Quenched and tempered wire </w:t>
              </w:r>
            </w:ins>
            <w:r w:rsidRPr="006D0CDE">
              <w:rPr>
                <w:rFonts w:ascii="Calibri Light" w:hAnsi="Calibri Light"/>
                <w:sz w:val="16"/>
                <w:szCs w:val="16"/>
              </w:rPr>
              <w:t> </w:t>
            </w:r>
          </w:p>
          <w:p w14:paraId="06DB2666" w14:textId="77777777" w:rsidR="006D0CDE" w:rsidRPr="006D0CDE" w:rsidRDefault="006D0CDE" w:rsidP="006D0CDE">
            <w:pPr>
              <w:spacing w:after="120"/>
              <w:rPr>
                <w:rFonts w:ascii="Calibri Light" w:hAnsi="Calibri Light"/>
                <w:sz w:val="16"/>
                <w:szCs w:val="16"/>
              </w:rPr>
            </w:pPr>
            <w:del w:id="2113" w:author="Ashan Senel Asmone" w:date="2016-03-21T15:03:00Z">
              <w:r w:rsidRPr="006D0CDE" w:rsidDel="00135CEB">
                <w:rPr>
                  <w:rFonts w:ascii="Calibri Light" w:hAnsi="Calibri Light"/>
                  <w:sz w:val="16"/>
                  <w:szCs w:val="16"/>
                </w:rPr>
                <w:delText>ISO 6934-4:1991 Steel for the prestressing of concrete -- Part 4: Strand</w:delText>
              </w:r>
            </w:del>
            <w:ins w:id="2114" w:author="Ashan Senel Asmone" w:date="2016-03-21T15:03:00Z">
              <w:r w:rsidR="00135CEB">
                <w:rPr>
                  <w:rFonts w:ascii="Calibri Light" w:hAnsi="Calibri Light"/>
                  <w:sz w:val="16"/>
                  <w:szCs w:val="16"/>
                </w:rPr>
                <w:t xml:space="preserve">ISO 6934-4:1991 Steel for the prestressing of concrete -- Part 4: Strand </w:t>
              </w:r>
            </w:ins>
            <w:r w:rsidRPr="006D0CDE">
              <w:rPr>
                <w:rFonts w:ascii="Calibri Light" w:hAnsi="Calibri Light"/>
                <w:sz w:val="16"/>
                <w:szCs w:val="16"/>
              </w:rPr>
              <w:t> </w:t>
            </w:r>
          </w:p>
          <w:p w14:paraId="205CD9F8" w14:textId="77777777" w:rsidR="006D0CDE" w:rsidRPr="006D0CDE" w:rsidRDefault="006D0CDE" w:rsidP="006D0CDE">
            <w:pPr>
              <w:spacing w:after="120"/>
              <w:rPr>
                <w:rFonts w:ascii="Calibri Light" w:hAnsi="Calibri Light"/>
                <w:sz w:val="16"/>
                <w:szCs w:val="16"/>
              </w:rPr>
            </w:pPr>
            <w:del w:id="2115" w:author="Ashan Senel Asmone" w:date="2016-03-21T15:04:00Z">
              <w:r w:rsidRPr="006D0CDE" w:rsidDel="00135CEB">
                <w:rPr>
                  <w:rFonts w:ascii="Calibri Light" w:hAnsi="Calibri Light"/>
                  <w:sz w:val="16"/>
                  <w:szCs w:val="16"/>
                </w:rPr>
                <w:delText>ISO 6934-5:1991 Steel for the prestressing of concrete -- Part 5: Hot-rolled steel bars with or without subsequent processing</w:delText>
              </w:r>
            </w:del>
            <w:ins w:id="2116" w:author="Ashan Senel Asmone" w:date="2016-03-21T15:04:00Z">
              <w:r w:rsidR="00135CEB">
                <w:rPr>
                  <w:rFonts w:ascii="Calibri Light" w:hAnsi="Calibri Light"/>
                  <w:sz w:val="16"/>
                  <w:szCs w:val="16"/>
                </w:rPr>
                <w:t>ISO 6934-5:1991 Steel for the prestressing of concrete -- Part 5: Hot-rolled steel bars with or without subsequent processing</w:t>
              </w:r>
            </w:ins>
            <w:r w:rsidRPr="006D0CDE">
              <w:rPr>
                <w:rFonts w:ascii="Calibri Light" w:hAnsi="Calibri Light"/>
                <w:sz w:val="16"/>
                <w:szCs w:val="16"/>
              </w:rPr>
              <w:t> </w:t>
            </w:r>
          </w:p>
          <w:p w14:paraId="2522BA70" w14:textId="77777777" w:rsidR="006D0CDE" w:rsidRPr="006D0CDE" w:rsidRDefault="006D0CDE" w:rsidP="006D0CDE">
            <w:pPr>
              <w:spacing w:after="120"/>
              <w:rPr>
                <w:rFonts w:ascii="Calibri Light" w:hAnsi="Calibri Light"/>
                <w:sz w:val="16"/>
                <w:szCs w:val="16"/>
              </w:rPr>
            </w:pPr>
            <w:del w:id="2117" w:author="Ashan Senel Asmone" w:date="2016-03-21T15:04:00Z">
              <w:r w:rsidRPr="006D0CDE" w:rsidDel="00135CEB">
                <w:rPr>
                  <w:rFonts w:ascii="Calibri Light" w:hAnsi="Calibri Light"/>
                  <w:sz w:val="16"/>
                  <w:szCs w:val="16"/>
                </w:rPr>
                <w:delText>ISO 6935-1:1991 Steel for the reinforcement of concrete -- Part 1: Plain bars</w:delText>
              </w:r>
            </w:del>
            <w:ins w:id="2118" w:author="Ashan Senel Asmone" w:date="2016-03-21T15:04:00Z">
              <w:r w:rsidR="00135CEB">
                <w:rPr>
                  <w:rFonts w:ascii="Calibri Light" w:hAnsi="Calibri Light"/>
                  <w:sz w:val="16"/>
                  <w:szCs w:val="16"/>
                </w:rPr>
                <w:t>ISO 6935-1:2007 Steel for the reinforcement of concrete -- Part 1: Plain bars</w:t>
              </w:r>
            </w:ins>
            <w:r w:rsidRPr="006D0CDE">
              <w:rPr>
                <w:rFonts w:ascii="Calibri Light" w:hAnsi="Calibri Light"/>
                <w:sz w:val="16"/>
                <w:szCs w:val="16"/>
              </w:rPr>
              <w:t> </w:t>
            </w:r>
          </w:p>
          <w:p w14:paraId="40572F22" w14:textId="77777777" w:rsidR="006D0CDE" w:rsidRPr="006D0CDE" w:rsidRDefault="006D0CDE" w:rsidP="006D0CDE">
            <w:pPr>
              <w:spacing w:after="120"/>
              <w:rPr>
                <w:rFonts w:ascii="Calibri Light" w:hAnsi="Calibri Light"/>
                <w:sz w:val="16"/>
                <w:szCs w:val="16"/>
              </w:rPr>
            </w:pPr>
            <w:del w:id="2119" w:author="Ashan Senel Asmone" w:date="2016-03-21T15:05:00Z">
              <w:r w:rsidRPr="006D0CDE" w:rsidDel="00135CEB">
                <w:rPr>
                  <w:rFonts w:ascii="Calibri Light" w:hAnsi="Calibri Light"/>
                  <w:sz w:val="16"/>
                  <w:szCs w:val="16"/>
                </w:rPr>
                <w:delText>ISO 6935-2:1991 Steel for the reinforcement of concrete -- Part 2: Ribbed bars</w:delText>
              </w:r>
            </w:del>
            <w:ins w:id="2120" w:author="Ashan Senel Asmone" w:date="2016-03-21T15:05:00Z">
              <w:r w:rsidR="00135CEB">
                <w:rPr>
                  <w:rFonts w:ascii="Calibri Light" w:hAnsi="Calibri Light"/>
                  <w:sz w:val="16"/>
                  <w:szCs w:val="16"/>
                </w:rPr>
                <w:t>ISO 6935-2:2015  Steel for the reinforcement of concrete -- Part 2: Ribbed bars</w:t>
              </w:r>
            </w:ins>
            <w:r w:rsidRPr="006D0CDE">
              <w:rPr>
                <w:rFonts w:ascii="Calibri Light" w:hAnsi="Calibri Light"/>
                <w:sz w:val="16"/>
                <w:szCs w:val="16"/>
              </w:rPr>
              <w:t> </w:t>
            </w:r>
          </w:p>
          <w:p w14:paraId="6BB7FA06" w14:textId="77777777" w:rsidR="006D0CDE" w:rsidRPr="006D0CDE" w:rsidRDefault="006D0CDE" w:rsidP="006D0CDE">
            <w:pPr>
              <w:spacing w:after="120"/>
              <w:rPr>
                <w:rFonts w:ascii="Calibri Light" w:hAnsi="Calibri Light"/>
                <w:sz w:val="16"/>
                <w:szCs w:val="16"/>
              </w:rPr>
            </w:pPr>
            <w:del w:id="2121" w:author="Ashan Senel Asmone" w:date="2016-03-21T15:10:00Z">
              <w:r w:rsidRPr="006D0CDE" w:rsidDel="00411DBF">
                <w:rPr>
                  <w:rFonts w:ascii="Calibri Light" w:hAnsi="Calibri Light"/>
                  <w:sz w:val="16"/>
                  <w:szCs w:val="16"/>
                </w:rPr>
                <w:delText>ISO 6935-3:1992 Steel for the reinforcement of concrete -- Part 3: Welded fabric</w:delText>
              </w:r>
            </w:del>
            <w:ins w:id="2122" w:author="Ashan Senel Asmone" w:date="2016-03-21T15:10:00Z">
              <w:r w:rsidR="00411DBF">
                <w:rPr>
                  <w:rFonts w:ascii="Calibri Light" w:hAnsi="Calibri Light"/>
                  <w:sz w:val="16"/>
                  <w:szCs w:val="16"/>
                </w:rPr>
                <w:t>ISO 6935-3:1992  Steel for the reinforcement of concrete -- Part 3: Welded fabric</w:t>
              </w:r>
            </w:ins>
          </w:p>
          <w:p w14:paraId="0BFFADBF" w14:textId="77777777" w:rsidR="006D0CDE" w:rsidRPr="006D0CDE" w:rsidRDefault="006D0CDE" w:rsidP="006D0CDE">
            <w:pPr>
              <w:spacing w:after="120"/>
              <w:rPr>
                <w:rFonts w:ascii="Calibri Light" w:hAnsi="Calibri Light"/>
                <w:sz w:val="16"/>
                <w:szCs w:val="16"/>
              </w:rPr>
            </w:pPr>
            <w:del w:id="2123" w:author="Ashan Senel Asmone" w:date="2016-03-21T15:10:00Z">
              <w:r w:rsidRPr="006D0CDE" w:rsidDel="00411DBF">
                <w:rPr>
                  <w:rFonts w:ascii="Calibri Light" w:hAnsi="Calibri Light"/>
                  <w:sz w:val="16"/>
                  <w:szCs w:val="16"/>
                </w:rPr>
                <w:delText>ISO 10144:1991 Certification scheme for steel bars and wires for the reinforcement of concrete structures</w:delText>
              </w:r>
            </w:del>
            <w:ins w:id="2124" w:author="Ashan Senel Asmone" w:date="2016-03-21T15:10:00Z">
              <w:r w:rsidR="00411DBF">
                <w:rPr>
                  <w:rFonts w:ascii="Calibri Light" w:hAnsi="Calibri Light"/>
                  <w:sz w:val="16"/>
                  <w:szCs w:val="16"/>
                </w:rPr>
                <w:t>ISO 10144:1991 Certification scheme for steel bars and wires for the reinforcement of concrete structures</w:t>
              </w:r>
            </w:ins>
            <w:r w:rsidRPr="006D0CDE">
              <w:rPr>
                <w:rFonts w:ascii="Calibri Light" w:hAnsi="Calibri Light"/>
                <w:sz w:val="16"/>
                <w:szCs w:val="16"/>
              </w:rPr>
              <w:t> </w:t>
            </w:r>
          </w:p>
          <w:p w14:paraId="6AB92BB6" w14:textId="77777777" w:rsidR="006D0CDE" w:rsidRPr="006D0CDE" w:rsidRDefault="006D0CDE" w:rsidP="006D0CDE">
            <w:pPr>
              <w:spacing w:after="120"/>
              <w:rPr>
                <w:rFonts w:ascii="Calibri Light" w:hAnsi="Calibri Light"/>
                <w:sz w:val="16"/>
                <w:szCs w:val="16"/>
              </w:rPr>
            </w:pPr>
            <w:del w:id="2125" w:author="Ashan Senel Asmone" w:date="2016-03-21T15:11:00Z">
              <w:r w:rsidRPr="006D0CDE" w:rsidDel="00411DBF">
                <w:rPr>
                  <w:rFonts w:ascii="Calibri Light" w:hAnsi="Calibri Light"/>
                  <w:sz w:val="16"/>
                  <w:szCs w:val="16"/>
                </w:rPr>
                <w:delText>ISO 10544:1992 Cold-reduced steel wire for the reinforcement of concrete and the manufacture of welded fabric</w:delText>
              </w:r>
            </w:del>
            <w:ins w:id="2126" w:author="Ashan Senel Asmone" w:date="2016-03-21T15:11:00Z">
              <w:r w:rsidR="00411DBF">
                <w:rPr>
                  <w:rFonts w:ascii="Calibri Light" w:hAnsi="Calibri Light"/>
                  <w:sz w:val="16"/>
                  <w:szCs w:val="16"/>
                </w:rPr>
                <w:t>ISO 10544:1992 Cold-reduced steel wire for the reinforcement of concrete and the manufacture of welded fabric</w:t>
              </w:r>
            </w:ins>
            <w:r w:rsidRPr="006D0CDE">
              <w:rPr>
                <w:rFonts w:ascii="Calibri Light" w:hAnsi="Calibri Light"/>
                <w:sz w:val="16"/>
                <w:szCs w:val="16"/>
              </w:rPr>
              <w:t> </w:t>
            </w:r>
          </w:p>
          <w:p w14:paraId="5CCECF37" w14:textId="77777777" w:rsidR="006D0CDE" w:rsidRPr="006D0CDE" w:rsidRDefault="006D0CDE" w:rsidP="006D0CDE">
            <w:pPr>
              <w:spacing w:after="120"/>
              <w:rPr>
                <w:rFonts w:ascii="Calibri Light" w:hAnsi="Calibri Light"/>
                <w:sz w:val="16"/>
                <w:szCs w:val="16"/>
              </w:rPr>
            </w:pPr>
            <w:del w:id="2127" w:author="Ashan Senel Asmone" w:date="2016-03-21T15:11:00Z">
              <w:r w:rsidRPr="006D0CDE" w:rsidDel="00411DBF">
                <w:rPr>
                  <w:rFonts w:ascii="Calibri Light" w:hAnsi="Calibri Light"/>
                  <w:sz w:val="16"/>
                  <w:szCs w:val="16"/>
                </w:rPr>
                <w:delText>ISO 11082:1992 Certification scheme for welded fabric for the reinforcement of concrete structures</w:delText>
              </w:r>
            </w:del>
            <w:ins w:id="2128" w:author="Ashan Senel Asmone" w:date="2016-03-21T15:11:00Z">
              <w:r w:rsidR="00411DBF">
                <w:rPr>
                  <w:rFonts w:ascii="Calibri Light" w:hAnsi="Calibri Light"/>
                  <w:sz w:val="16"/>
                  <w:szCs w:val="16"/>
                </w:rPr>
                <w:t>ISO 11082:1992 Certification scheme for welded fabric for the reinforcement of concrete structures</w:t>
              </w:r>
            </w:ins>
            <w:r w:rsidRPr="006D0CDE">
              <w:rPr>
                <w:rFonts w:ascii="Calibri Light" w:hAnsi="Calibri Light"/>
                <w:sz w:val="16"/>
                <w:szCs w:val="16"/>
              </w:rPr>
              <w:t> </w:t>
            </w:r>
          </w:p>
          <w:p w14:paraId="04F0529E" w14:textId="77777777" w:rsidR="006D0CDE" w:rsidRPr="006D0CDE" w:rsidRDefault="006D0CDE" w:rsidP="006D0CDE">
            <w:pPr>
              <w:spacing w:after="120"/>
              <w:rPr>
                <w:rFonts w:ascii="Calibri Light" w:hAnsi="Calibri Light"/>
                <w:sz w:val="16"/>
                <w:szCs w:val="16"/>
              </w:rPr>
            </w:pPr>
            <w:del w:id="2129" w:author="Ashan Senel Asmone" w:date="2016-03-21T15:12:00Z">
              <w:r w:rsidRPr="006D0CDE" w:rsidDel="00411DBF">
                <w:rPr>
                  <w:rFonts w:ascii="Calibri Light" w:hAnsi="Calibri Light"/>
                  <w:sz w:val="16"/>
                  <w:szCs w:val="16"/>
                </w:rPr>
                <w:delText>ISO 14654:1999 Epoxy-coated steel for the reinforcement of concrete</w:delText>
              </w:r>
            </w:del>
            <w:ins w:id="2130" w:author="Ashan Senel Asmone" w:date="2016-03-21T15:12:00Z">
              <w:r w:rsidR="00411DBF">
                <w:rPr>
                  <w:rFonts w:ascii="Calibri Light" w:hAnsi="Calibri Light"/>
                  <w:sz w:val="16"/>
                  <w:szCs w:val="16"/>
                </w:rPr>
                <w:t xml:space="preserve">ISO 14654:1999 Epoxy-coated steel for the reinforcement of concrete </w:t>
              </w:r>
            </w:ins>
            <w:r w:rsidRPr="006D0CDE">
              <w:rPr>
                <w:rFonts w:ascii="Calibri Light" w:hAnsi="Calibri Light"/>
                <w:sz w:val="16"/>
                <w:szCs w:val="16"/>
              </w:rPr>
              <w:t> </w:t>
            </w:r>
          </w:p>
          <w:p w14:paraId="129E1E84" w14:textId="77777777" w:rsidR="006D0CDE" w:rsidRPr="006D0CDE" w:rsidRDefault="006D0CDE" w:rsidP="006D0CDE">
            <w:pPr>
              <w:spacing w:after="120"/>
              <w:rPr>
                <w:rFonts w:ascii="Calibri Light" w:hAnsi="Calibri Light"/>
                <w:sz w:val="16"/>
                <w:szCs w:val="16"/>
              </w:rPr>
            </w:pPr>
            <w:del w:id="2131" w:author="Ashan Senel Asmone" w:date="2016-03-21T15:12:00Z">
              <w:r w:rsidRPr="006D0CDE" w:rsidDel="00411DBF">
                <w:rPr>
                  <w:rFonts w:ascii="Calibri Light" w:hAnsi="Calibri Light"/>
                  <w:sz w:val="16"/>
                  <w:szCs w:val="16"/>
                </w:rPr>
                <w:delText>ISO 14655:1999 Epoxy-coated strand for the prestressing of concrete</w:delText>
              </w:r>
            </w:del>
            <w:ins w:id="2132" w:author="Ashan Senel Asmone" w:date="2016-03-21T15:12:00Z">
              <w:r w:rsidR="00411DBF">
                <w:rPr>
                  <w:rFonts w:ascii="Calibri Light" w:hAnsi="Calibri Light"/>
                  <w:sz w:val="16"/>
                  <w:szCs w:val="16"/>
                </w:rPr>
                <w:t>ISO 14655:1999 Epoxy-coated strand for the prestressing of concrete</w:t>
              </w:r>
            </w:ins>
            <w:r w:rsidRPr="006D0CDE">
              <w:rPr>
                <w:rFonts w:ascii="Calibri Light" w:hAnsi="Calibri Light"/>
                <w:sz w:val="16"/>
                <w:szCs w:val="16"/>
              </w:rPr>
              <w:t> </w:t>
            </w:r>
          </w:p>
          <w:p w14:paraId="57055A62" w14:textId="77777777" w:rsidR="006D0CDE" w:rsidRPr="006D0CDE" w:rsidRDefault="006D0CDE" w:rsidP="006D0CDE">
            <w:pPr>
              <w:spacing w:after="120"/>
              <w:rPr>
                <w:rFonts w:ascii="Calibri Light" w:hAnsi="Calibri Light"/>
                <w:sz w:val="16"/>
                <w:szCs w:val="16"/>
              </w:rPr>
            </w:pPr>
            <w:del w:id="2133" w:author="Ashan Senel Asmone" w:date="2016-03-21T15:12:00Z">
              <w:r w:rsidRPr="006D0CDE" w:rsidDel="00411DBF">
                <w:rPr>
                  <w:rFonts w:ascii="Calibri Light" w:hAnsi="Calibri Light"/>
                  <w:sz w:val="16"/>
                  <w:szCs w:val="16"/>
                </w:rPr>
                <w:delText>ISO 14656:1999 Epoxy powder and sealing material for the coating of steel for the reinforcement of concrete</w:delText>
              </w:r>
            </w:del>
            <w:ins w:id="2134" w:author="Ashan Senel Asmone" w:date="2016-03-21T15:12:00Z">
              <w:r w:rsidR="00411DBF">
                <w:rPr>
                  <w:rFonts w:ascii="Calibri Light" w:hAnsi="Calibri Light"/>
                  <w:sz w:val="16"/>
                  <w:szCs w:val="16"/>
                </w:rPr>
                <w:t>ISO 14656:1999 Epoxy powder and sealing material for the coating of steel for the reinforcement of concrete</w:t>
              </w:r>
            </w:ins>
            <w:r w:rsidRPr="006D0CDE">
              <w:rPr>
                <w:rFonts w:ascii="Calibri Light" w:hAnsi="Calibri Light"/>
                <w:sz w:val="16"/>
                <w:szCs w:val="16"/>
              </w:rPr>
              <w:t> </w:t>
            </w:r>
          </w:p>
          <w:p w14:paraId="036956CB" w14:textId="77777777" w:rsidR="006D0CDE" w:rsidRPr="006D0CDE" w:rsidRDefault="006D0CDE" w:rsidP="006D0CDE">
            <w:pPr>
              <w:spacing w:after="120"/>
              <w:rPr>
                <w:rFonts w:ascii="Calibri Light" w:hAnsi="Calibri Light"/>
                <w:sz w:val="16"/>
                <w:szCs w:val="16"/>
              </w:rPr>
            </w:pPr>
            <w:del w:id="2135" w:author="Ashan Senel Asmone" w:date="2016-03-21T15:13:00Z">
              <w:r w:rsidRPr="006D0CDE" w:rsidDel="00411DBF">
                <w:rPr>
                  <w:rFonts w:ascii="Calibri Light" w:hAnsi="Calibri Light"/>
                  <w:sz w:val="16"/>
                  <w:szCs w:val="16"/>
                </w:rPr>
                <w:delText>ISO 15630-1:2002 Steel for the reinforcement and prestressing of concrete -- Test methods -- Part 1: Reinforcing bars, wire rod and wire</w:delText>
              </w:r>
            </w:del>
            <w:ins w:id="2136" w:author="Ashan Senel Asmone" w:date="2016-03-21T15:13:00Z">
              <w:r w:rsidR="00411DBF">
                <w:rPr>
                  <w:rFonts w:ascii="Calibri Light" w:hAnsi="Calibri Light"/>
                  <w:sz w:val="16"/>
                  <w:szCs w:val="16"/>
                </w:rPr>
                <w:t>ISO 15630-1:2010 Steel for the reinforcement and prestressing of concrete -- Test methods -- Part 1: Reinforcing bars, wire rod and wire</w:t>
              </w:r>
            </w:ins>
            <w:r w:rsidRPr="006D0CDE">
              <w:rPr>
                <w:rFonts w:ascii="Calibri Light" w:hAnsi="Calibri Light"/>
                <w:sz w:val="16"/>
                <w:szCs w:val="16"/>
              </w:rPr>
              <w:t> </w:t>
            </w:r>
          </w:p>
          <w:p w14:paraId="7B336084" w14:textId="77777777" w:rsidR="006D0CDE" w:rsidRPr="006D0CDE" w:rsidRDefault="006D0CDE" w:rsidP="006D0CDE">
            <w:pPr>
              <w:spacing w:after="120"/>
              <w:rPr>
                <w:rFonts w:ascii="Calibri Light" w:hAnsi="Calibri Light"/>
                <w:sz w:val="16"/>
                <w:szCs w:val="16"/>
              </w:rPr>
            </w:pPr>
            <w:del w:id="2137" w:author="Ashan Senel Asmone" w:date="2016-03-21T15:13:00Z">
              <w:r w:rsidRPr="006D0CDE" w:rsidDel="00411DBF">
                <w:rPr>
                  <w:rFonts w:ascii="Calibri Light" w:hAnsi="Calibri Light"/>
                  <w:sz w:val="16"/>
                  <w:szCs w:val="16"/>
                </w:rPr>
                <w:delText>ISO 15630-2:2002 Steel for the reinforcement and prestressing of concrete -- Test methods -- Part 2: Welded fabric</w:delText>
              </w:r>
            </w:del>
            <w:ins w:id="2138" w:author="Ashan Senel Asmone" w:date="2016-03-21T15:13:00Z">
              <w:r w:rsidR="00411DBF">
                <w:rPr>
                  <w:rFonts w:ascii="Calibri Light" w:hAnsi="Calibri Light"/>
                  <w:sz w:val="16"/>
                  <w:szCs w:val="16"/>
                </w:rPr>
                <w:t>ISO 15630-2:2010 Steel for the reinforcement and prestressing of concrete -- Test methods -- Part 2: Welded fabric</w:t>
              </w:r>
            </w:ins>
            <w:r w:rsidRPr="006D0CDE">
              <w:rPr>
                <w:rFonts w:ascii="Calibri Light" w:hAnsi="Calibri Light"/>
                <w:sz w:val="16"/>
                <w:szCs w:val="16"/>
              </w:rPr>
              <w:t> </w:t>
            </w:r>
          </w:p>
          <w:p w14:paraId="7D0A9FAF" w14:textId="77777777" w:rsidR="006D0CDE" w:rsidRPr="006D0CDE" w:rsidRDefault="006D0CDE" w:rsidP="006D0CDE">
            <w:pPr>
              <w:spacing w:after="120"/>
              <w:rPr>
                <w:rFonts w:ascii="Calibri Light" w:hAnsi="Calibri Light"/>
                <w:sz w:val="16"/>
                <w:szCs w:val="16"/>
              </w:rPr>
            </w:pPr>
            <w:del w:id="2139" w:author="Ashan Senel Asmone" w:date="2016-03-21T15:13:00Z">
              <w:r w:rsidRPr="006D0CDE" w:rsidDel="00411DBF">
                <w:rPr>
                  <w:rFonts w:ascii="Calibri Light" w:hAnsi="Calibri Light"/>
                  <w:sz w:val="16"/>
                  <w:szCs w:val="16"/>
                </w:rPr>
                <w:delText>ISO 15630-3:2002 Steel for the reinforcement and prestressing of concrete -- Test methods -- Part 3: Prestressing steel</w:delText>
              </w:r>
            </w:del>
            <w:ins w:id="2140" w:author="Ashan Senel Asmone" w:date="2016-03-21T15:13:00Z">
              <w:r w:rsidR="00411DBF">
                <w:rPr>
                  <w:rFonts w:ascii="Calibri Light" w:hAnsi="Calibri Light"/>
                  <w:sz w:val="16"/>
                  <w:szCs w:val="16"/>
                </w:rPr>
                <w:t>ISO 15630-3:2010 Steel for the reinforcement and prestressing of concrete -- Test methods -- Part 3: Prestressing steel</w:t>
              </w:r>
            </w:ins>
          </w:p>
          <w:p w14:paraId="1B9D06F8" w14:textId="77777777" w:rsidR="00570413" w:rsidRPr="006D0CDE" w:rsidRDefault="00570413" w:rsidP="00570413">
            <w:pPr>
              <w:spacing w:after="120"/>
              <w:rPr>
                <w:rFonts w:ascii="Calibri Light" w:hAnsi="Calibri Light"/>
                <w:sz w:val="16"/>
                <w:szCs w:val="16"/>
              </w:rPr>
            </w:pPr>
          </w:p>
        </w:tc>
      </w:tr>
    </w:tbl>
    <w:p w14:paraId="7B9A111E" w14:textId="77777777" w:rsidR="00570413" w:rsidRDefault="00570413">
      <w:pPr>
        <w:rPr>
          <w:sz w:val="16"/>
          <w:szCs w:val="16"/>
          <w:lang w:val="en-US"/>
        </w:rPr>
      </w:pPr>
    </w:p>
    <w:p w14:paraId="608FA91A" w14:textId="77777777" w:rsidR="00570413" w:rsidRDefault="00C91C52" w:rsidP="00C91C52">
      <w:pPr>
        <w:pStyle w:val="Heading2"/>
        <w:rPr>
          <w:lang w:val="en-US"/>
        </w:rPr>
      </w:pPr>
      <w:r w:rsidRPr="00C91C52">
        <w:t>Biological staining</w:t>
      </w:r>
    </w:p>
    <w:tbl>
      <w:tblPr>
        <w:tblStyle w:val="TableGrid"/>
        <w:tblW w:w="0" w:type="auto"/>
        <w:tblInd w:w="108" w:type="dxa"/>
        <w:tblLook w:val="04A0" w:firstRow="1" w:lastRow="0" w:firstColumn="1" w:lastColumn="0" w:noHBand="0" w:noVBand="1"/>
      </w:tblPr>
      <w:tblGrid>
        <w:gridCol w:w="685"/>
        <w:gridCol w:w="8449"/>
      </w:tblGrid>
      <w:tr w:rsidR="00570413" w:rsidRPr="004F3C8C" w14:paraId="307B2DDF" w14:textId="77777777" w:rsidTr="00570413">
        <w:tc>
          <w:tcPr>
            <w:tcW w:w="685" w:type="dxa"/>
          </w:tcPr>
          <w:p w14:paraId="0257385F"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71A3388" w14:textId="77777777" w:rsidR="00C91C52" w:rsidRPr="00C91C52" w:rsidRDefault="00C91C52" w:rsidP="00C91C52">
            <w:pPr>
              <w:spacing w:after="120"/>
              <w:rPr>
                <w:rFonts w:ascii="Calibri Light" w:hAnsi="Calibri Light"/>
                <w:sz w:val="16"/>
                <w:szCs w:val="16"/>
              </w:rPr>
            </w:pPr>
            <w:r w:rsidRPr="00C91C52">
              <w:rPr>
                <w:rFonts w:ascii="Calibri Light" w:hAnsi="Calibri Light"/>
                <w:b/>
                <w:bCs/>
                <w:sz w:val="16"/>
                <w:szCs w:val="16"/>
                <w:u w:val="single"/>
              </w:rPr>
              <w:t>Concrete</w:t>
            </w:r>
          </w:p>
          <w:p w14:paraId="7337C9E3" w14:textId="77777777" w:rsidR="00C91C52" w:rsidRPr="00C91C52" w:rsidRDefault="00C91C52" w:rsidP="00C91C52">
            <w:pPr>
              <w:spacing w:after="120"/>
              <w:rPr>
                <w:rFonts w:ascii="Calibri Light" w:hAnsi="Calibri Light"/>
                <w:sz w:val="16"/>
                <w:szCs w:val="16"/>
              </w:rPr>
            </w:pPr>
            <w:del w:id="2141" w:author="Ashan Senel Asmone" w:date="2016-03-18T15:53:00Z">
              <w:r w:rsidRPr="00C91C52" w:rsidDel="00A36541">
                <w:rPr>
                  <w:rFonts w:ascii="Calibri Light" w:hAnsi="Calibri Light"/>
                  <w:sz w:val="16"/>
                  <w:szCs w:val="16"/>
                </w:rPr>
                <w:delText>BS 12:1996-Specification for Portland cement</w:delText>
              </w:r>
            </w:del>
            <w:ins w:id="2142" w:author="Ashan Senel Asmone" w:date="2016-03-18T15:53:00Z">
              <w:r w:rsidR="00A36541">
                <w:rPr>
                  <w:rFonts w:ascii="Calibri Light" w:hAnsi="Calibri Light"/>
                  <w:sz w:val="16"/>
                  <w:szCs w:val="16"/>
                </w:rPr>
                <w:t>BS EN 197-1:2011 Cement. Composition, specifications and conformity criteria for common cements</w:t>
              </w:r>
            </w:ins>
          </w:p>
          <w:p w14:paraId="3E49065F" w14:textId="77777777" w:rsidR="00C91C52" w:rsidRPr="00C91C52" w:rsidRDefault="00C91C52" w:rsidP="00C91C52">
            <w:pPr>
              <w:spacing w:after="120"/>
              <w:rPr>
                <w:rFonts w:ascii="Calibri Light" w:hAnsi="Calibri Light"/>
                <w:sz w:val="16"/>
                <w:szCs w:val="16"/>
              </w:rPr>
            </w:pPr>
            <w:del w:id="2143" w:author="Ashan Senel Asmone" w:date="2016-03-18T16:06:00Z">
              <w:r w:rsidRPr="00C91C52" w:rsidDel="009F2DAF">
                <w:rPr>
                  <w:rFonts w:ascii="Calibri Light" w:hAnsi="Calibri Light"/>
                  <w:sz w:val="16"/>
                  <w:szCs w:val="16"/>
                </w:rPr>
                <w:delText>BS 410-Specification for test sieves</w:delText>
              </w:r>
            </w:del>
            <w:ins w:id="2144" w:author="Ashan Senel Asmone" w:date="2016-03-18T16:06:00Z">
              <w:r w:rsidR="009F2DAF">
                <w:rPr>
                  <w:rFonts w:ascii="Calibri Light" w:hAnsi="Calibri Light"/>
                  <w:sz w:val="16"/>
                  <w:szCs w:val="16"/>
                </w:rPr>
                <w:t>BS ISO 3310-2:2013 Test sieves. Technical requirements and testing. Test sieves of perforated metal plate/ BS 410-1:2000, ISO 3310-1:2000 Test sieves. Technical requirements and testing. Test sieves of metal wire cloth</w:t>
              </w:r>
            </w:ins>
          </w:p>
          <w:p w14:paraId="12863C90" w14:textId="77777777" w:rsidR="00C91C52" w:rsidRPr="00C91C52" w:rsidRDefault="00C91C52" w:rsidP="00C91C52">
            <w:pPr>
              <w:spacing w:after="120"/>
              <w:rPr>
                <w:rFonts w:ascii="Calibri Light" w:hAnsi="Calibri Light"/>
                <w:sz w:val="16"/>
                <w:szCs w:val="16"/>
              </w:rPr>
            </w:pPr>
            <w:del w:id="2145" w:author="Ashan Senel Asmone" w:date="2016-03-18T16:08:00Z">
              <w:r w:rsidRPr="00C91C52" w:rsidDel="007E195F">
                <w:rPr>
                  <w:rFonts w:ascii="Calibri Light" w:hAnsi="Calibri Light"/>
                  <w:sz w:val="16"/>
                  <w:szCs w:val="16"/>
                </w:rPr>
                <w:delText>BS 812:(varies)-Testing aggregates</w:delText>
              </w:r>
            </w:del>
            <w:ins w:id="2146" w:author="Ashan Senel Asmone" w:date="2016-03-18T16:14:00Z">
              <w:r w:rsidR="007E195F">
                <w:rPr>
                  <w:rFonts w:ascii="Calibri Light" w:hAnsi="Calibri Light"/>
                  <w:sz w:val="16"/>
                  <w:szCs w:val="16"/>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2147" w:author="Ashan Senel Asmone" w:date="2016-03-18T16:13:00Z">
              <w:r w:rsidR="007E195F">
                <w:rPr>
                  <w:rFonts w:ascii="Calibri Light" w:hAnsi="Calibri Light"/>
                  <w:sz w:val="16"/>
                  <w:szCs w:val="16"/>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2148" w:author="Ashan Senel Asmone" w:date="2016-03-18T16:12:00Z">
              <w:r w:rsidR="007E195F">
                <w:rPr>
                  <w:rFonts w:ascii="Calibri Light" w:hAnsi="Calibri Light"/>
                  <w:sz w:val="16"/>
                  <w:szCs w:val="16"/>
                </w:rPr>
                <w:t xml:space="preserve">BS 812-109:1990. Testing aggregates. Methods for determination of moisture content/ BS 812-104:1994. Testing aggregates. Method for qualitative and quantitative petrographic examination of aggregates/ </w:t>
              </w:r>
            </w:ins>
            <w:ins w:id="2149" w:author="Ashan Senel Asmone" w:date="2016-03-18T16:09:00Z">
              <w:r w:rsidR="007E195F">
                <w:rPr>
                  <w:rFonts w:ascii="Calibri Light" w:hAnsi="Calibri Light"/>
                  <w:sz w:val="16"/>
                  <w:szCs w:val="16"/>
                </w:rPr>
                <w:t>BS 812-123:1999. Testing aggregates. Method for determination of alkali-silica reactivity. Concrete prism method/ BS 812-2:1995. Testing aggregates. Methods for determination of density/</w:t>
              </w:r>
            </w:ins>
            <w:ins w:id="2150" w:author="Ashan Senel Asmone" w:date="2016-03-18T16:08:00Z">
              <w:r w:rsidR="007E195F">
                <w:rPr>
                  <w:rFonts w:ascii="Calibri Light" w:hAnsi="Calibri Light"/>
                  <w:sz w:val="16"/>
                  <w:szCs w:val="16"/>
                </w:rPr>
                <w:t xml:space="preserve">BS EN 932-5:2012 Tests for general properties of aggregates. Common equipment and calibration/ BS 812-124:2009. Testing aggregates. Method for determination of frost heave/ </w:t>
              </w:r>
            </w:ins>
            <w:r w:rsidRPr="00C91C52">
              <w:rPr>
                <w:rFonts w:ascii="Calibri Light" w:hAnsi="Calibri Light"/>
                <w:sz w:val="16"/>
                <w:szCs w:val="16"/>
              </w:rPr>
              <w:t>.</w:t>
            </w:r>
          </w:p>
          <w:p w14:paraId="42CE0FD1" w14:textId="77777777" w:rsidR="00C91C52" w:rsidRPr="00C91C52" w:rsidRDefault="00C91C52" w:rsidP="00C91C52">
            <w:pPr>
              <w:spacing w:after="120"/>
              <w:rPr>
                <w:rFonts w:ascii="Calibri Light" w:hAnsi="Calibri Light"/>
                <w:sz w:val="16"/>
                <w:szCs w:val="16"/>
              </w:rPr>
            </w:pPr>
            <w:del w:id="2151" w:author="Ashan Senel Asmone" w:date="2016-03-18T16:20:00Z">
              <w:r w:rsidRPr="00C91C52" w:rsidDel="007E195F">
                <w:rPr>
                  <w:rFonts w:ascii="Calibri Light" w:hAnsi="Calibri Light"/>
                  <w:sz w:val="16"/>
                  <w:szCs w:val="16"/>
                </w:rPr>
                <w:delText>BS 882:1992-Specification for aggregates from natural sources for concrete</w:delText>
              </w:r>
            </w:del>
            <w:ins w:id="2152" w:author="Ashan Senel Asmone" w:date="2016-03-18T16:20:00Z">
              <w:r w:rsidR="007E195F">
                <w:rPr>
                  <w:rFonts w:ascii="Calibri Light" w:hAnsi="Calibri Light"/>
                  <w:sz w:val="16"/>
                  <w:szCs w:val="16"/>
                </w:rPr>
                <w:t>BS EN 12620:2002+A1:2008 Aggregates for concrete</w:t>
              </w:r>
            </w:ins>
          </w:p>
          <w:p w14:paraId="7641A4E8" w14:textId="77777777" w:rsidR="00C91C52" w:rsidRPr="00C91C52" w:rsidRDefault="00C91C52" w:rsidP="00C91C52">
            <w:pPr>
              <w:spacing w:after="120"/>
              <w:rPr>
                <w:rFonts w:ascii="Calibri Light" w:hAnsi="Calibri Light"/>
                <w:sz w:val="16"/>
                <w:szCs w:val="16"/>
              </w:rPr>
            </w:pPr>
            <w:del w:id="2153" w:author="Ashan Senel Asmone" w:date="2016-03-18T16:32:00Z">
              <w:r w:rsidRPr="00C91C52" w:rsidDel="00902ADA">
                <w:rPr>
                  <w:rFonts w:ascii="Calibri Light" w:hAnsi="Calibri Light"/>
                  <w:sz w:val="16"/>
                  <w:szCs w:val="16"/>
                </w:rPr>
                <w:delText>BS 1014-Specification for high alumina cement</w:delText>
              </w:r>
            </w:del>
            <w:ins w:id="2154" w:author="Ashan Senel Asmone" w:date="2016-03-18T16:32:00Z">
              <w:r w:rsidR="00902ADA">
                <w:rPr>
                  <w:rFonts w:ascii="Calibri Light" w:hAnsi="Calibri Light"/>
                  <w:sz w:val="16"/>
                  <w:szCs w:val="16"/>
                </w:rPr>
                <w:t>BS EN 12878:2014 Pigments for the colouring of building materials based on cement and/or lime. Specifications and methods of test</w:t>
              </w:r>
            </w:ins>
          </w:p>
          <w:p w14:paraId="4F604C45" w14:textId="77777777" w:rsidR="00C91C52" w:rsidRPr="00C91C52" w:rsidRDefault="00C91C52" w:rsidP="00C91C52">
            <w:pPr>
              <w:spacing w:after="120"/>
              <w:rPr>
                <w:rFonts w:ascii="Calibri Light" w:hAnsi="Calibri Light"/>
                <w:sz w:val="16"/>
                <w:szCs w:val="16"/>
              </w:rPr>
            </w:pPr>
            <w:del w:id="2155" w:author="Ashan Senel Asmone" w:date="2016-03-18T16:33:00Z">
              <w:r w:rsidRPr="00C91C52" w:rsidDel="00902ADA">
                <w:rPr>
                  <w:rFonts w:ascii="Calibri Light" w:hAnsi="Calibri Light"/>
                  <w:sz w:val="16"/>
                  <w:szCs w:val="16"/>
                </w:rPr>
                <w:delText>BS 1199-Specification for building sands from natural sources</w:delText>
              </w:r>
            </w:del>
            <w:ins w:id="2156" w:author="Ashan Senel Asmone" w:date="2016-03-21T17:09:00Z">
              <w:r w:rsidR="00785E22">
                <w:rPr>
                  <w:rFonts w:ascii="Calibri Light" w:hAnsi="Calibri Light"/>
                  <w:sz w:val="16"/>
                  <w:szCs w:val="16"/>
                </w:rPr>
                <w:t>BS EN 13139:2002 Aggregates for mortar</w:t>
              </w:r>
            </w:ins>
          </w:p>
          <w:p w14:paraId="3C5AD3CD" w14:textId="77777777" w:rsidR="00C91C52" w:rsidRPr="00C91C52" w:rsidRDefault="00C91C52" w:rsidP="00C91C52">
            <w:pPr>
              <w:spacing w:after="120"/>
              <w:rPr>
                <w:rFonts w:ascii="Calibri Light" w:hAnsi="Calibri Light"/>
                <w:sz w:val="16"/>
                <w:szCs w:val="16"/>
              </w:rPr>
            </w:pPr>
            <w:del w:id="2157" w:author="Ashan Senel Asmone" w:date="2016-03-18T16:39:00Z">
              <w:r w:rsidRPr="00C91C52" w:rsidDel="00902ADA">
                <w:rPr>
                  <w:rFonts w:ascii="Calibri Light" w:hAnsi="Calibri Light"/>
                  <w:sz w:val="16"/>
                  <w:szCs w:val="16"/>
                </w:rPr>
                <w:delText>BS 1881:(varies)-Testing concrete</w:delText>
              </w:r>
            </w:del>
            <w:ins w:id="2158" w:author="Ashan Senel Asmone" w:date="2016-03-21T17:09:00Z">
              <w:r w:rsidR="00785E22">
                <w:rPr>
                  <w:rFonts w:ascii="Calibri Light" w:hAnsi="Calibri Light"/>
                  <w:sz w:val="16"/>
                  <w:szCs w:val="16"/>
                </w:rPr>
                <w:t>BS EN 13139:2002 Aggregates for mortar</w:t>
              </w:r>
            </w:ins>
            <w:ins w:id="2159" w:author="Ashan Senel Asmone" w:date="2016-03-18T16:41:00Z">
              <w:r w:rsidR="00902ADA">
                <w:rPr>
                  <w:rFonts w:ascii="Calibri Light" w:hAnsi="Calibri Light"/>
                  <w:sz w:val="16"/>
                  <w:szCs w:val="16"/>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2160" w:author="Ashan Senel Asmone" w:date="2016-03-18T16:40:00Z">
              <w:r w:rsidR="00902ADA">
                <w:rPr>
                  <w:rFonts w:ascii="Calibri Light" w:hAnsi="Calibri Light"/>
                  <w:sz w:val="16"/>
                  <w:szCs w:val="16"/>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2161" w:author="Ashan Senel Asmone" w:date="2016-03-18T16:39:00Z">
              <w:r w:rsidR="00902ADA">
                <w:rPr>
                  <w:rFonts w:ascii="Calibri Light" w:hAnsi="Calibri Light"/>
                  <w:sz w:val="16"/>
                  <w:szCs w:val="16"/>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C91C52">
              <w:rPr>
                <w:rFonts w:ascii="Calibri Light" w:hAnsi="Calibri Light"/>
                <w:sz w:val="16"/>
                <w:szCs w:val="16"/>
              </w:rPr>
              <w:t>.</w:t>
            </w:r>
          </w:p>
          <w:p w14:paraId="037C260F" w14:textId="77777777" w:rsidR="00C91C52" w:rsidRPr="00C91C52" w:rsidRDefault="00C91C52" w:rsidP="00C91C52">
            <w:pPr>
              <w:spacing w:after="120"/>
              <w:rPr>
                <w:rFonts w:ascii="Calibri Light" w:hAnsi="Calibri Light"/>
                <w:sz w:val="16"/>
                <w:szCs w:val="16"/>
              </w:rPr>
            </w:pPr>
            <w:del w:id="2162" w:author="Ashan Senel Asmone" w:date="2016-03-18T16:38:00Z">
              <w:r w:rsidRPr="00C91C52" w:rsidDel="00902ADA">
                <w:rPr>
                  <w:rFonts w:ascii="Calibri Light" w:hAnsi="Calibri Light"/>
                  <w:sz w:val="16"/>
                  <w:szCs w:val="16"/>
                </w:rPr>
                <w:delText>BS 4027- Specification for sulphate-resisting Portland cement</w:delText>
              </w:r>
            </w:del>
          </w:p>
          <w:p w14:paraId="4CCCC4F8" w14:textId="77777777" w:rsidR="00C91C52" w:rsidRPr="00C91C52" w:rsidRDefault="00C91C52" w:rsidP="00C91C52">
            <w:pPr>
              <w:spacing w:after="120"/>
              <w:rPr>
                <w:rFonts w:ascii="Calibri Light" w:hAnsi="Calibri Light"/>
                <w:sz w:val="16"/>
                <w:szCs w:val="16"/>
              </w:rPr>
            </w:pPr>
            <w:del w:id="2163" w:author="Ashan Senel Asmone" w:date="2016-03-21T15:19:00Z">
              <w:r w:rsidRPr="00C91C52" w:rsidDel="00337A12">
                <w:rPr>
                  <w:rFonts w:ascii="Calibri Light" w:hAnsi="Calibri Light"/>
                  <w:sz w:val="16"/>
                  <w:szCs w:val="16"/>
                </w:rPr>
                <w:delText>BS 4408: Part 1: 1969 Recommendations for non-destructive methods of test for concrete. Part 1: Electromagnetic cover measuring devices</w:delText>
              </w:r>
            </w:del>
            <w:ins w:id="2164" w:author="Ashan Senel Asmone" w:date="2016-03-21T15:19:00Z">
              <w:r w:rsidR="00337A12">
                <w:rPr>
                  <w:rFonts w:ascii="Calibri Light" w:hAnsi="Calibri Light"/>
                  <w:sz w:val="16"/>
                  <w:szCs w:val="16"/>
                </w:rPr>
                <w:t>BS 1881-204:1988 Testing concrete. Recommendations on the use of electromagnetic covermeters</w:t>
              </w:r>
            </w:ins>
          </w:p>
          <w:p w14:paraId="66AD4EC9" w14:textId="77777777" w:rsidR="00C91C52" w:rsidRPr="00C91C52" w:rsidRDefault="00C91C52" w:rsidP="00C91C52">
            <w:pPr>
              <w:spacing w:after="120"/>
              <w:rPr>
                <w:rFonts w:ascii="Calibri Light" w:hAnsi="Calibri Light"/>
                <w:sz w:val="16"/>
                <w:szCs w:val="16"/>
              </w:rPr>
            </w:pPr>
            <w:del w:id="2165" w:author="Ashan Senel Asmone" w:date="2016-03-21T15:20:00Z">
              <w:r w:rsidRPr="00C91C52" w:rsidDel="00337A12">
                <w:rPr>
                  <w:rFonts w:ascii="Calibri Light" w:hAnsi="Calibri Light"/>
                  <w:sz w:val="16"/>
                  <w:szCs w:val="16"/>
                </w:rPr>
                <w:delText>BS 4408: Part 4: 1969 Recommendations for non-destructive methods of test for concrete. Part 4: Surface hardness methods</w:delText>
              </w:r>
            </w:del>
            <w:ins w:id="2166" w:author="Ashan Senel Asmone" w:date="2016-03-21T15:20:00Z">
              <w:r w:rsidR="00337A12">
                <w:rPr>
                  <w:rFonts w:ascii="Calibri Light" w:hAnsi="Calibri Light"/>
                  <w:sz w:val="16"/>
                  <w:szCs w:val="16"/>
                </w:rPr>
                <w:t>BS 1881-206:1986 Testing concrete. Recommendations for determination of strain in concrete</w:t>
              </w:r>
            </w:ins>
          </w:p>
          <w:p w14:paraId="21B4560E" w14:textId="77777777" w:rsidR="00C91C52" w:rsidRPr="00C91C52" w:rsidRDefault="00C91C52" w:rsidP="00C91C52">
            <w:pPr>
              <w:spacing w:after="120"/>
              <w:rPr>
                <w:rFonts w:ascii="Calibri Light" w:hAnsi="Calibri Light"/>
                <w:sz w:val="16"/>
                <w:szCs w:val="16"/>
              </w:rPr>
            </w:pPr>
            <w:del w:id="2167" w:author="Ashan Senel Asmone" w:date="2016-03-21T15:22:00Z">
              <w:r w:rsidRPr="00C91C52" w:rsidDel="00337A12">
                <w:rPr>
                  <w:rFonts w:ascii="Calibri Light" w:hAnsi="Calibri Light"/>
                  <w:sz w:val="16"/>
                  <w:szCs w:val="16"/>
                </w:rPr>
                <w:delText>BS 4550-6:1978-Methods of testing cement. Standard sand for mortar cube</w:delText>
              </w:r>
            </w:del>
            <w:ins w:id="2168" w:author="Ashan Senel Asmone" w:date="2016-03-21T15:22:00Z">
              <w:r w:rsidR="00337A12">
                <w:rPr>
                  <w:rFonts w:ascii="Calibri Light" w:hAnsi="Calibri Light"/>
                  <w:sz w:val="16"/>
                  <w:szCs w:val="16"/>
                </w:rPr>
                <w:t>BS 4550-6:1978 Methods of testing cement. Standard sand for mortar cubes</w:t>
              </w:r>
            </w:ins>
            <w:r w:rsidRPr="00C91C52">
              <w:rPr>
                <w:rFonts w:ascii="Calibri Light" w:hAnsi="Calibri Light"/>
                <w:sz w:val="16"/>
                <w:szCs w:val="16"/>
              </w:rPr>
              <w:t>s</w:t>
            </w:r>
          </w:p>
          <w:p w14:paraId="1E56132E" w14:textId="77777777" w:rsidR="00C91C52" w:rsidRPr="00C91C52" w:rsidRDefault="00C91C52" w:rsidP="00C91C52">
            <w:pPr>
              <w:spacing w:after="120"/>
              <w:rPr>
                <w:rFonts w:ascii="Calibri Light" w:hAnsi="Calibri Light"/>
                <w:sz w:val="16"/>
                <w:szCs w:val="16"/>
              </w:rPr>
            </w:pPr>
            <w:del w:id="2169" w:author="Ashan Senel Asmone" w:date="2016-03-18T16:48:00Z">
              <w:r w:rsidRPr="00C91C52" w:rsidDel="0083514B">
                <w:rPr>
                  <w:rFonts w:ascii="Calibri Light" w:hAnsi="Calibri Light"/>
                  <w:sz w:val="16"/>
                  <w:szCs w:val="16"/>
                </w:rPr>
                <w:delText>BS 4721-Specification for ready-mixed building mortars</w:delText>
              </w:r>
            </w:del>
            <w:ins w:id="2170" w:author="Ashan Senel Asmone" w:date="2016-03-18T16:48:00Z">
              <w:r w:rsidR="0083514B">
                <w:rPr>
                  <w:rFonts w:ascii="Calibri Light" w:hAnsi="Calibri Light"/>
                  <w:sz w:val="16"/>
                  <w:szCs w:val="16"/>
                </w:rPr>
                <w:t>BS EN 998-1:2003-Specification for mortar for masonry. Rendering and plastering mortar/ BS EN 998-2:2003-Specification for mortar for masonry. Masonry mortar</w:t>
              </w:r>
            </w:ins>
          </w:p>
          <w:p w14:paraId="672A991C" w14:textId="77777777" w:rsidR="00C91C52" w:rsidRPr="00C91C52" w:rsidRDefault="00C91C52" w:rsidP="00C91C52">
            <w:pPr>
              <w:spacing w:after="120"/>
              <w:rPr>
                <w:rFonts w:ascii="Calibri Light" w:hAnsi="Calibri Light"/>
                <w:sz w:val="16"/>
                <w:szCs w:val="16"/>
              </w:rPr>
            </w:pPr>
            <w:r w:rsidRPr="00C91C52">
              <w:rPr>
                <w:rFonts w:ascii="Calibri Light" w:hAnsi="Calibri Light"/>
                <w:sz w:val="16"/>
                <w:szCs w:val="16"/>
              </w:rPr>
              <w:t>;</w:t>
            </w:r>
          </w:p>
          <w:p w14:paraId="6840B95C" w14:textId="77777777" w:rsidR="00C91C52" w:rsidRPr="00C91C52" w:rsidRDefault="00C91C52" w:rsidP="00C91C52">
            <w:pPr>
              <w:spacing w:after="120"/>
              <w:rPr>
                <w:rFonts w:ascii="Calibri Light" w:hAnsi="Calibri Light"/>
                <w:sz w:val="16"/>
                <w:szCs w:val="16"/>
              </w:rPr>
            </w:pPr>
            <w:del w:id="2171" w:author="Ashan Senel Asmone" w:date="2016-03-18T17:12:00Z">
              <w:r w:rsidRPr="00C91C52" w:rsidDel="00922C80">
                <w:rPr>
                  <w:rFonts w:ascii="Calibri Light" w:hAnsi="Calibri Light"/>
                  <w:sz w:val="16"/>
                  <w:szCs w:val="16"/>
                </w:rPr>
                <w:delText>BS 4887-1:1986-Mortar admixtures. Specification for air-entraining (plasticizing) admixtures</w:delText>
              </w:r>
            </w:del>
            <w:ins w:id="2172" w:author="Ashan Senel Asmone" w:date="2016-03-18T17:12:00Z">
              <w:r w:rsidR="00922C80">
                <w:rPr>
                  <w:rFonts w:ascii="Calibri Light" w:hAnsi="Calibri Light"/>
                  <w:sz w:val="16"/>
                  <w:szCs w:val="16"/>
                </w:rPr>
                <w:t>BS EN 934-3:2009+A1:2012 Admixtures for concrete, mortar and grout. Admixtures for masonry mortar. Definitions, requirements, conformity and marking and labelling/</w:t>
              </w:r>
            </w:ins>
          </w:p>
          <w:p w14:paraId="1613F7BC" w14:textId="77777777" w:rsidR="00C91C52" w:rsidRPr="00C91C52" w:rsidRDefault="00C91C52" w:rsidP="00C91C52">
            <w:pPr>
              <w:spacing w:after="120"/>
              <w:rPr>
                <w:rFonts w:ascii="Calibri Light" w:hAnsi="Calibri Light"/>
                <w:sz w:val="16"/>
                <w:szCs w:val="16"/>
              </w:rPr>
            </w:pPr>
            <w:del w:id="2173" w:author="Ashan Senel Asmone" w:date="2016-03-18T17:13:00Z">
              <w:r w:rsidRPr="00C91C52" w:rsidDel="00922C80">
                <w:rPr>
                  <w:rFonts w:ascii="Calibri Light" w:hAnsi="Calibri Light"/>
                  <w:sz w:val="16"/>
                  <w:szCs w:val="16"/>
                </w:rPr>
                <w:delText>BS 4887-2:1987-Mortar admixtures. Specification for set retarding admixtures</w:delText>
              </w:r>
            </w:del>
            <w:ins w:id="2174" w:author="Ashan Senel Asmone" w:date="2016-03-18T17:13:00Z">
              <w:r w:rsidR="00922C80">
                <w:rPr>
                  <w:rFonts w:ascii="Calibri Light" w:hAnsi="Calibri Light"/>
                  <w:sz w:val="16"/>
                  <w:szCs w:val="16"/>
                </w:rPr>
                <w:t>BS EN 480-4:2005 Admixtures for concrete, mortar and grout. Test methods. Determination of bleeding of concrete/</w:t>
              </w:r>
            </w:ins>
          </w:p>
          <w:p w14:paraId="17139DB3" w14:textId="77777777" w:rsidR="00C91C52" w:rsidRPr="00C91C52" w:rsidRDefault="00C91C52" w:rsidP="00C91C52">
            <w:pPr>
              <w:spacing w:after="120"/>
              <w:rPr>
                <w:rFonts w:ascii="Calibri Light" w:hAnsi="Calibri Light"/>
                <w:sz w:val="16"/>
                <w:szCs w:val="16"/>
              </w:rPr>
            </w:pPr>
            <w:del w:id="2175" w:author="Ashan Senel Asmone" w:date="2016-03-18T17:15:00Z">
              <w:r w:rsidRPr="00C91C52" w:rsidDel="00922C80">
                <w:rPr>
                  <w:rFonts w:ascii="Calibri Light" w:hAnsi="Calibri Light"/>
                  <w:sz w:val="16"/>
                  <w:szCs w:val="16"/>
                </w:rPr>
                <w:delText>BS 5075-Concrete admixtures</w:delText>
              </w:r>
            </w:del>
            <w:ins w:id="2176" w:author="Ashan Senel Asmone" w:date="2016-03-18T17:20:00Z">
              <w:del w:id="2177" w:author="Jing Kai Toh" w:date="2016-05-12T17:04:00Z">
                <w:r w:rsidR="00922C80" w:rsidDel="0010274C">
                  <w:rPr>
                    <w:rFonts w:ascii="Calibri Light" w:hAnsi="Calibri Light"/>
                    <w:sz w:val="16"/>
                    <w:szCs w:val="16"/>
                  </w:rPr>
                  <w:delText>BS EN 934-6:2001 Admixtures for concrete, mortar and grout. Sampling, conformity control and evaluation of conformity</w:delText>
                </w:r>
              </w:del>
            </w:ins>
            <w:ins w:id="2178" w:author="Jing Kai Toh" w:date="2016-05-12T17:04:00Z">
              <w:r w:rsidR="0010274C">
                <w:rPr>
                  <w:rFonts w:ascii="Calibri Light" w:hAnsi="Calibri Light"/>
                  <w:sz w:val="16"/>
                  <w:szCs w:val="16"/>
                </w:rPr>
                <w:t>BS EN 934-6:2001 Admixtures for concrete, mortar and grout. Sampling, conformity control and evaluation of conformity</w:t>
              </w:r>
            </w:ins>
            <w:ins w:id="2179" w:author="Ashan Senel Asmone" w:date="2016-03-18T17:20:00Z">
              <w:r w:rsidR="00922C80">
                <w:rPr>
                  <w:rFonts w:ascii="Calibri Light" w:hAnsi="Calibri Light"/>
                  <w:sz w:val="16"/>
                  <w:szCs w:val="16"/>
                </w:rPr>
                <w:t>/</w:t>
              </w:r>
            </w:ins>
            <w:ins w:id="2180" w:author="Ashan Senel Asmone" w:date="2016-03-18T17:19:00Z">
              <w:r w:rsidR="00922C80">
                <w:rPr>
                  <w:rFonts w:ascii="Calibri Light" w:hAnsi="Calibri Light"/>
                  <w:sz w:val="16"/>
                  <w:szCs w:val="16"/>
                </w:rPr>
                <w:t>BS EN 480-11:2005 Admixtures for concrete, mortar and grout. Test methods. Determination of air void characteristics in hardened concrete/BS EN 480-12:2005 Admixtures for concrete, mortar and grout. Test methods. Determination of the alkali content of admixtures/</w:t>
              </w:r>
            </w:ins>
            <w:ins w:id="2181" w:author="Ashan Senel Asmone" w:date="2016-03-18T17:18:00Z">
              <w:r w:rsidR="00922C80">
                <w:rPr>
                  <w:rFonts w:ascii="Calibri Light" w:hAnsi="Calibri Light"/>
                  <w:sz w:val="16"/>
                  <w:szCs w:val="16"/>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2182" w:author="Ashan Senel Asmone" w:date="2016-03-18T17:17:00Z">
              <w:r w:rsidR="00922C80">
                <w:rPr>
                  <w:rFonts w:ascii="Calibri Light" w:hAnsi="Calibri Light"/>
                  <w:sz w:val="16"/>
                  <w:szCs w:val="16"/>
                </w:rPr>
                <w:t>BS EN 480-10:2009 Admixtures for concrete, mortar and grout. Test methods. Determination of water soluble chloride content/BS EN 480-6:2005 Admixtures for concrete, mortar and grout. Test methods. Infrared analysis/</w:t>
              </w:r>
            </w:ins>
            <w:ins w:id="2183" w:author="Ashan Senel Asmone" w:date="2016-03-18T17:16:00Z">
              <w:r w:rsidR="00922C80">
                <w:rPr>
                  <w:rFonts w:ascii="Calibri Light" w:hAnsi="Calibri Light"/>
                  <w:sz w:val="16"/>
                  <w:szCs w:val="16"/>
                </w:rPr>
                <w:t>BS EN 480-5:2005 Admixtures for concrete, mortar and grout. Test methods. Determination of capillary absorption/</w:t>
              </w:r>
            </w:ins>
            <w:ins w:id="2184" w:author="Ashan Senel Asmone" w:date="2016-03-18T17:15:00Z">
              <w:r w:rsidR="00922C80">
                <w:rPr>
                  <w:rFonts w:ascii="Calibri Light" w:hAnsi="Calibri Light"/>
                  <w:sz w:val="16"/>
                  <w:szCs w:val="16"/>
                </w:rPr>
                <w:t>BS EN 480-2:2006 Admixtures for concrete, mortar and grout. Test methods. Determination of setting time/</w:t>
              </w:r>
            </w:ins>
          </w:p>
          <w:p w14:paraId="66958A8E" w14:textId="77777777" w:rsidR="00C91C52" w:rsidRPr="00C91C52" w:rsidRDefault="00C91C52" w:rsidP="00C91C52">
            <w:pPr>
              <w:spacing w:after="120"/>
              <w:rPr>
                <w:rFonts w:ascii="Calibri Light" w:hAnsi="Calibri Light"/>
                <w:sz w:val="16"/>
                <w:szCs w:val="16"/>
              </w:rPr>
            </w:pPr>
            <w:del w:id="2185" w:author="Ashan Senel Asmone" w:date="2016-03-18T17:20:00Z">
              <w:r w:rsidRPr="00C91C52" w:rsidDel="00922C80">
                <w:rPr>
                  <w:rFonts w:ascii="Calibri Light" w:hAnsi="Calibri Light"/>
                  <w:sz w:val="16"/>
                  <w:szCs w:val="16"/>
                </w:rPr>
                <w:delText>Part 1: Specification for accelerating admixtures, retarding admixtures, retarding admixtures and water-reducing admixtures</w:delText>
              </w:r>
            </w:del>
          </w:p>
          <w:p w14:paraId="11F16213" w14:textId="77777777" w:rsidR="00C91C52" w:rsidRPr="00C91C52" w:rsidRDefault="00C91C52" w:rsidP="00C91C52">
            <w:pPr>
              <w:spacing w:after="120"/>
              <w:rPr>
                <w:rFonts w:ascii="Calibri Light" w:hAnsi="Calibri Light"/>
                <w:sz w:val="16"/>
                <w:szCs w:val="16"/>
              </w:rPr>
            </w:pPr>
            <w:del w:id="2186" w:author="Ashan Senel Asmone" w:date="2016-03-18T17:20:00Z">
              <w:r w:rsidRPr="00C91C52" w:rsidDel="00922C80">
                <w:rPr>
                  <w:rFonts w:ascii="Calibri Light" w:hAnsi="Calibri Light"/>
                  <w:sz w:val="16"/>
                  <w:szCs w:val="16"/>
                </w:rPr>
                <w:delText>Part 2: Specification for air-entraining admixtures</w:delText>
              </w:r>
            </w:del>
          </w:p>
          <w:p w14:paraId="744C295F" w14:textId="77777777" w:rsidR="00C91C52" w:rsidRPr="00C91C52" w:rsidRDefault="00C91C52" w:rsidP="00C91C52">
            <w:pPr>
              <w:spacing w:after="120"/>
              <w:rPr>
                <w:rFonts w:ascii="Calibri Light" w:hAnsi="Calibri Light"/>
                <w:sz w:val="16"/>
                <w:szCs w:val="16"/>
              </w:rPr>
            </w:pPr>
            <w:del w:id="2187" w:author="Ashan Senel Asmone" w:date="2016-03-18T17:21:00Z">
              <w:r w:rsidRPr="00C91C52" w:rsidDel="00922C80">
                <w:rPr>
                  <w:rFonts w:ascii="Calibri Light" w:hAnsi="Calibri Light"/>
                  <w:sz w:val="16"/>
                  <w:szCs w:val="16"/>
                </w:rPr>
                <w:delText>Part 3: Specification for superplasticizing admixtures</w:delText>
              </w:r>
            </w:del>
          </w:p>
          <w:p w14:paraId="28DC23BD" w14:textId="77777777" w:rsidR="00C91C52" w:rsidRPr="00C91C52" w:rsidRDefault="00C91C52" w:rsidP="00C91C52">
            <w:pPr>
              <w:spacing w:after="120"/>
              <w:rPr>
                <w:rFonts w:ascii="Calibri Light" w:hAnsi="Calibri Light"/>
                <w:sz w:val="16"/>
                <w:szCs w:val="16"/>
              </w:rPr>
            </w:pPr>
            <w:del w:id="2188" w:author="Ashan Senel Asmone" w:date="2016-03-18T17:30:00Z">
              <w:r w:rsidRPr="00C91C52" w:rsidDel="00DD05B5">
                <w:rPr>
                  <w:rFonts w:ascii="Calibri Light" w:hAnsi="Calibri Light"/>
                  <w:sz w:val="16"/>
                  <w:szCs w:val="16"/>
                </w:rPr>
                <w:delText>BS 5328 Concrete. Guide to specifying concrete/Concrete. Methods for specifying concrete mixes</w:delText>
              </w:r>
            </w:del>
            <w:ins w:id="2189" w:author="Ashan Senel Asmone" w:date="2016-03-18T17:31:00Z">
              <w:r w:rsidR="00DD05B5">
                <w:rPr>
                  <w:rFonts w:ascii="Calibri Light" w:hAnsi="Calibri Light"/>
                  <w:sz w:val="16"/>
                  <w:szCs w:val="16"/>
                </w:rPr>
                <w:t xml:space="preserve">BS EN 206:2013 Concrete. Specification, performance, production and conformity/ BS 8500-1:2015 Concrete. Complementary British Standard to BS EN 206. Method of specifying and guidance for the specifier/ </w:t>
              </w:r>
            </w:ins>
            <w:ins w:id="2190" w:author="Ashan Senel Asmone" w:date="2016-03-18T17:30:00Z">
              <w:r w:rsidR="00DD05B5">
                <w:rPr>
                  <w:rFonts w:ascii="Calibri Light" w:hAnsi="Calibri Light"/>
                  <w:sz w:val="16"/>
                  <w:szCs w:val="16"/>
                </w:rPr>
                <w:t>BS 8500-2:2015 Concrete. Complementary British Standard to BS EN 206. Specification for constituent materials and concrete</w:t>
              </w:r>
            </w:ins>
          </w:p>
          <w:p w14:paraId="2053D7D0" w14:textId="77777777" w:rsidR="00C91C52" w:rsidRPr="00C91C52" w:rsidRDefault="00C91C52" w:rsidP="00C91C52">
            <w:pPr>
              <w:spacing w:after="120"/>
              <w:rPr>
                <w:rFonts w:ascii="Calibri Light" w:hAnsi="Calibri Light"/>
                <w:sz w:val="16"/>
                <w:szCs w:val="16"/>
              </w:rPr>
            </w:pPr>
            <w:del w:id="2191" w:author="Ashan Senel Asmone" w:date="2016-03-18T17:33:00Z">
              <w:r w:rsidRPr="00C91C52" w:rsidDel="00DD05B5">
                <w:rPr>
                  <w:rFonts w:ascii="Calibri Light" w:hAnsi="Calibri Light"/>
                  <w:sz w:val="16"/>
                  <w:szCs w:val="16"/>
                </w:rPr>
                <w:delText>BS 5628 Part 3: 1985 Code of Practice for the Use of Masonry. Materials and Components, Design and Workmanship</w:delText>
              </w:r>
            </w:del>
            <w:ins w:id="2192" w:author="Ashan Senel Asmone" w:date="2016-03-18T17:33:00Z">
              <w:r w:rsidR="00DD05B5">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4B8B0B59" w14:textId="77777777" w:rsidR="00C91C52" w:rsidRPr="00C91C52" w:rsidRDefault="00C91C52" w:rsidP="00C91C52">
            <w:pPr>
              <w:spacing w:after="120"/>
              <w:rPr>
                <w:rFonts w:ascii="Calibri Light" w:hAnsi="Calibri Light"/>
                <w:sz w:val="16"/>
                <w:szCs w:val="16"/>
              </w:rPr>
            </w:pPr>
            <w:del w:id="2193" w:author="Ashan Senel Asmone" w:date="2016-03-18T17:35:00Z">
              <w:r w:rsidRPr="00C91C52" w:rsidDel="00DD05B5">
                <w:rPr>
                  <w:rFonts w:ascii="Calibri Light" w:hAnsi="Calibri Light"/>
                  <w:sz w:val="16"/>
                  <w:szCs w:val="16"/>
                </w:rPr>
                <w:delText>BS 5838-2:1980-Specification for dry packaged cementitious mixes. Prepacked mortar mixes</w:delText>
              </w:r>
            </w:del>
            <w:ins w:id="2194" w:author="Ashan Senel Asmone" w:date="2016-03-18T17:35:00Z">
              <w:r w:rsidR="00DD05B5">
                <w:rPr>
                  <w:rFonts w:ascii="Calibri Light" w:hAnsi="Calibri Light"/>
                  <w:sz w:val="16"/>
                  <w:szCs w:val="16"/>
                </w:rPr>
                <w:t>BS EN 998-2:2010 Specification for mortar for masonry. Masonry mortar/ BS EN 998-1:2010 Specification for mortar for masonry. Rendering and plastering mortar</w:t>
              </w:r>
            </w:ins>
          </w:p>
          <w:p w14:paraId="303F256F" w14:textId="77777777" w:rsidR="00C91C52" w:rsidRPr="00C91C52" w:rsidRDefault="00C91C52" w:rsidP="00C91C52">
            <w:pPr>
              <w:spacing w:after="120"/>
              <w:rPr>
                <w:rFonts w:ascii="Calibri Light" w:hAnsi="Calibri Light"/>
                <w:sz w:val="16"/>
                <w:szCs w:val="16"/>
              </w:rPr>
            </w:pPr>
            <w:del w:id="2195" w:author="Ashan Senel Asmone" w:date="2016-03-18T17:37:00Z">
              <w:r w:rsidRPr="00C91C52" w:rsidDel="00DD05B5">
                <w:rPr>
                  <w:rFonts w:ascii="Calibri Light" w:hAnsi="Calibri Light"/>
                  <w:sz w:val="16"/>
                  <w:szCs w:val="16"/>
                </w:rPr>
                <w:delText>BS 6089: 1981- Guide to assessment of concrete strength in existing structures</w:delText>
              </w:r>
            </w:del>
            <w:ins w:id="2196" w:author="Ashan Senel Asmone" w:date="2016-03-18T17:37:00Z">
              <w:r w:rsidR="00DD05B5">
                <w:rPr>
                  <w:rFonts w:ascii="Calibri Light" w:hAnsi="Calibri Light"/>
                  <w:sz w:val="16"/>
                  <w:szCs w:val="16"/>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018BCD79" w14:textId="77777777" w:rsidR="00C91C52" w:rsidRPr="00C91C52" w:rsidRDefault="00C91C52" w:rsidP="00C91C52">
            <w:pPr>
              <w:spacing w:after="120"/>
              <w:rPr>
                <w:rFonts w:ascii="Calibri Light" w:hAnsi="Calibri Light"/>
                <w:sz w:val="16"/>
                <w:szCs w:val="16"/>
              </w:rPr>
            </w:pPr>
            <w:del w:id="2197" w:author="Ashan Senel Asmone" w:date="2016-03-21T10:35:00Z">
              <w:r w:rsidRPr="00C91C52" w:rsidDel="0046108D">
                <w:rPr>
                  <w:rFonts w:ascii="Calibri Light" w:hAnsi="Calibri Light"/>
                  <w:sz w:val="16"/>
                  <w:szCs w:val="16"/>
                </w:rPr>
                <w:delText>BS 6270 Part 1: 1982 Code of Practice for Cleaning and Surface Repair of Buildings. Natural Stone and Clay and Calcium Silicate Brick Masonry</w:delText>
              </w:r>
            </w:del>
            <w:ins w:id="2198" w:author="Ashan Senel Asmone" w:date="2016-03-21T10:35:00Z">
              <w:r w:rsidR="0046108D">
                <w:rPr>
                  <w:rFonts w:ascii="Calibri Light" w:hAnsi="Calibri Light"/>
                  <w:sz w:val="16"/>
                  <w:szCs w:val="16"/>
                </w:rPr>
                <w:t>BS 8221-1:2012 Code of practice for cleaning and surface repair of buildings. Cleaning of natural stone, brick, terracotta and concrete</w:t>
              </w:r>
            </w:ins>
          </w:p>
          <w:p w14:paraId="6B564CA2" w14:textId="77777777" w:rsidR="00C91C52" w:rsidRPr="00C91C52" w:rsidRDefault="00C91C52" w:rsidP="00C91C52">
            <w:pPr>
              <w:spacing w:after="120"/>
              <w:rPr>
                <w:rFonts w:ascii="Calibri Light" w:hAnsi="Calibri Light"/>
                <w:sz w:val="16"/>
                <w:szCs w:val="16"/>
              </w:rPr>
            </w:pPr>
            <w:del w:id="2199" w:author="Ashan Senel Asmone" w:date="2016-03-21T10:36:00Z">
              <w:r w:rsidRPr="00C91C52" w:rsidDel="0046108D">
                <w:rPr>
                  <w:rFonts w:ascii="Calibri Light" w:hAnsi="Calibri Light"/>
                  <w:sz w:val="16"/>
                  <w:szCs w:val="16"/>
                </w:rPr>
                <w:delText>BS 6319-3:1990-Testing of resin and polymer/cement compositions for use in construction. Methods for measurement of modulus of elasticity in flexure and flexural strength</w:delText>
              </w:r>
            </w:del>
            <w:ins w:id="2200" w:author="Ashan Senel Asmone" w:date="2016-03-21T10:36:00Z">
              <w:r w:rsidR="0046108D">
                <w:rPr>
                  <w:rFonts w:ascii="Calibri Light" w:hAnsi="Calibri Light"/>
                  <w:sz w:val="16"/>
                  <w:szCs w:val="16"/>
                </w:rPr>
                <w:t>BS 6319-3:1990 Testing of resin and polymer/cement compositions for use in construction. Methods for measurement of modulus of elasticity in flexure and flexural strength</w:t>
              </w:r>
            </w:ins>
          </w:p>
          <w:p w14:paraId="68C6CD19" w14:textId="77777777" w:rsidR="00C91C52" w:rsidRPr="00C91C52" w:rsidRDefault="00C91C52" w:rsidP="00C91C52">
            <w:pPr>
              <w:spacing w:after="120"/>
              <w:rPr>
                <w:rFonts w:ascii="Calibri Light" w:hAnsi="Calibri Light"/>
                <w:sz w:val="16"/>
                <w:szCs w:val="16"/>
              </w:rPr>
            </w:pPr>
            <w:del w:id="2201" w:author="Ashan Senel Asmone" w:date="2016-03-21T10:36:00Z">
              <w:r w:rsidRPr="00C91C52" w:rsidDel="0046108D">
                <w:rPr>
                  <w:rFonts w:ascii="Calibri Light" w:hAnsi="Calibri Light"/>
                  <w:sz w:val="16"/>
                  <w:szCs w:val="16"/>
                </w:rPr>
                <w:delText>BS 6319-12:1992-Testing of resin and polymer/cement compositions for use in construction. Methods for measurement of unrestrained linear shrinkage and coefficient of thermal expansion</w:delText>
              </w:r>
            </w:del>
            <w:ins w:id="2202" w:author="Ashan Senel Asmone" w:date="2016-03-21T10:36:00Z">
              <w:r w:rsidR="0046108D">
                <w:rPr>
                  <w:rFonts w:ascii="Calibri Light" w:hAnsi="Calibri Light"/>
                  <w:sz w:val="16"/>
                  <w:szCs w:val="16"/>
                </w:rPr>
                <w:t>BS 6319-12:1992 Testing of resin and polymer/cement compositions for use in construction. Methods for measurement of unrestrained linear shrinkage and coefficient of thermal expansion</w:t>
              </w:r>
            </w:ins>
          </w:p>
          <w:p w14:paraId="2DB73331" w14:textId="77777777" w:rsidR="00C91C52" w:rsidRPr="00C91C52" w:rsidRDefault="00C91C52" w:rsidP="00C91C52">
            <w:pPr>
              <w:spacing w:after="120"/>
              <w:rPr>
                <w:rFonts w:ascii="Calibri Light" w:hAnsi="Calibri Light"/>
                <w:sz w:val="16"/>
                <w:szCs w:val="16"/>
              </w:rPr>
            </w:pPr>
            <w:del w:id="2203" w:author="Ashan Senel Asmone" w:date="2016-03-21T10:37:00Z">
              <w:r w:rsidRPr="00C91C52" w:rsidDel="0046108D">
                <w:rPr>
                  <w:rFonts w:ascii="Calibri Light" w:hAnsi="Calibri Light"/>
                  <w:sz w:val="16"/>
                  <w:szCs w:val="16"/>
                </w:rPr>
                <w:delText>BS 6949:1991- Specification for bitumen-based coatings for cold application excluding use in contact with potable water</w:delText>
              </w:r>
            </w:del>
            <w:ins w:id="2204" w:author="Ashan Senel Asmone" w:date="2016-03-21T10:37:00Z">
              <w:r w:rsidR="0046108D">
                <w:rPr>
                  <w:rFonts w:ascii="Calibri Light" w:hAnsi="Calibri Light"/>
                  <w:sz w:val="16"/>
                  <w:szCs w:val="16"/>
                </w:rPr>
                <w:t>BS 6949:1991- Specification for bitumen-based coatings for cold application excluding use in contact with potable water</w:t>
              </w:r>
            </w:ins>
          </w:p>
          <w:p w14:paraId="6833A2FC" w14:textId="77777777" w:rsidR="00C91C52" w:rsidRPr="00C91C52" w:rsidRDefault="00C91C52" w:rsidP="00C91C52">
            <w:pPr>
              <w:spacing w:after="120"/>
              <w:rPr>
                <w:rFonts w:ascii="Calibri Light" w:hAnsi="Calibri Light"/>
                <w:sz w:val="16"/>
                <w:szCs w:val="16"/>
              </w:rPr>
            </w:pPr>
            <w:del w:id="2205" w:author="Ashan Senel Asmone" w:date="2016-03-21T10:43:00Z">
              <w:r w:rsidRPr="00C91C52" w:rsidDel="0046108D">
                <w:rPr>
                  <w:rFonts w:ascii="Calibri Light" w:hAnsi="Calibri Light"/>
                  <w:sz w:val="16"/>
                  <w:szCs w:val="16"/>
                </w:rPr>
                <w:delText>BS 7543:1992 Durability of buildings and building elements, products and components</w:delText>
              </w:r>
            </w:del>
            <w:ins w:id="2206" w:author="Ashan Senel Asmone" w:date="2016-03-21T10:45:00Z">
              <w:r w:rsidR="0046108D">
                <w:rPr>
                  <w:rFonts w:ascii="Calibri Light" w:hAnsi="Calibri Light"/>
                  <w:sz w:val="16"/>
                  <w:szCs w:val="16"/>
                </w:rPr>
                <w:t>BS ISO 15686-1:2011 Buildings and constructed assets. Service life planning. General principles and framework/BS ISO 15686-3:2002 Buildings and constructed assets. Service life planning. Performance audits and reviews/</w:t>
              </w:r>
            </w:ins>
            <w:ins w:id="2207" w:author="Ashan Senel Asmone" w:date="2016-03-21T10:44:00Z">
              <w:r w:rsidR="0046108D">
                <w:rPr>
                  <w:rFonts w:ascii="Calibri Light" w:hAnsi="Calibri Light"/>
                  <w:sz w:val="16"/>
                  <w:szCs w:val="16"/>
                </w:rPr>
                <w:t>BS ISO 15686-2:2012 Buildings and constructed assets. Service life planning. Service life prediction procedures/</w:t>
              </w:r>
            </w:ins>
            <w:ins w:id="2208" w:author="Ashan Senel Asmone" w:date="2016-03-21T10:43:00Z">
              <w:r w:rsidR="0046108D">
                <w:rPr>
                  <w:rFonts w:ascii="Calibri Light" w:hAnsi="Calibri Light"/>
                  <w:sz w:val="16"/>
                  <w:szCs w:val="16"/>
                </w:rPr>
                <w:t>BS 7543:2015 Guide to durability of buildings and building elements, products and components/</w:t>
              </w:r>
            </w:ins>
            <w:r w:rsidRPr="00C91C52">
              <w:rPr>
                <w:rFonts w:ascii="Calibri Light" w:hAnsi="Calibri Light"/>
                <w:sz w:val="16"/>
                <w:szCs w:val="16"/>
              </w:rPr>
              <w:t>;</w:t>
            </w:r>
          </w:p>
          <w:p w14:paraId="200082A1" w14:textId="77777777" w:rsidR="00C91C52" w:rsidRPr="00C91C52" w:rsidRDefault="00C91C52" w:rsidP="00C91C52">
            <w:pPr>
              <w:spacing w:after="120"/>
              <w:rPr>
                <w:rFonts w:ascii="Calibri Light" w:hAnsi="Calibri Light"/>
                <w:sz w:val="16"/>
                <w:szCs w:val="16"/>
              </w:rPr>
            </w:pPr>
            <w:del w:id="2209" w:author="Ashan Senel Asmone" w:date="2016-03-21T10:52:00Z">
              <w:r w:rsidRPr="00C91C52" w:rsidDel="0046108D">
                <w:rPr>
                  <w:rFonts w:ascii="Calibri Light" w:hAnsi="Calibri Light"/>
                  <w:sz w:val="16"/>
                  <w:szCs w:val="16"/>
                </w:rPr>
                <w:delText>BS 8000:1989 Workmanship on building sites</w:delText>
              </w:r>
            </w:del>
            <w:ins w:id="2210" w:author="Ashan Senel Asmone" w:date="2016-03-21T10:52:00Z">
              <w:r w:rsidR="0046108D">
                <w:rPr>
                  <w:rFonts w:ascii="Calibri Light" w:hAnsi="Calibri Light"/>
                  <w:sz w:val="16"/>
                  <w:szCs w:val="16"/>
                </w:rPr>
                <w:t>BS 8000-0:2014 Workmanship on construction sites. Introduction and general principles</w:t>
              </w:r>
            </w:ins>
            <w:r w:rsidRPr="00C91C52">
              <w:rPr>
                <w:rFonts w:ascii="Calibri Light" w:hAnsi="Calibri Light"/>
                <w:sz w:val="16"/>
                <w:szCs w:val="16"/>
              </w:rPr>
              <w:t>;</w:t>
            </w:r>
          </w:p>
          <w:p w14:paraId="4EA00F3D" w14:textId="77777777" w:rsidR="00C91C52" w:rsidRPr="00C91C52" w:rsidRDefault="00C91C52" w:rsidP="00C91C52">
            <w:pPr>
              <w:spacing w:after="120"/>
              <w:rPr>
                <w:rFonts w:ascii="Calibri Light" w:hAnsi="Calibri Light"/>
                <w:sz w:val="16"/>
                <w:szCs w:val="16"/>
              </w:rPr>
            </w:pPr>
            <w:del w:id="2211" w:author="Ashan Senel Asmone" w:date="2016-03-21T10:53:00Z">
              <w:r w:rsidRPr="00C91C52" w:rsidDel="0046108D">
                <w:rPr>
                  <w:rFonts w:ascii="Calibri Light" w:hAnsi="Calibri Light"/>
                  <w:sz w:val="16"/>
                  <w:szCs w:val="16"/>
                </w:rPr>
                <w:delText>BS 7543:1992-Guide to durability of buildings and building elements, products and components</w:delText>
              </w:r>
            </w:del>
            <w:ins w:id="2212" w:author="Ashan Senel Asmone" w:date="2016-03-21T10:57:00Z">
              <w:r w:rsidR="0046108D">
                <w:rPr>
                  <w:rFonts w:ascii="Calibri Light" w:hAnsi="Calibri Light"/>
                  <w:sz w:val="16"/>
                  <w:szCs w:val="16"/>
                </w:rPr>
                <w:t>BS 7543:2015 Guide to durability of buildings and building elements, products and components/</w:t>
              </w:r>
            </w:ins>
            <w:ins w:id="2213" w:author="Ashan Senel Asmone" w:date="2016-03-21T10:54:00Z">
              <w:r w:rsidR="0046108D">
                <w:rPr>
                  <w:rFonts w:ascii="Calibri Light" w:hAnsi="Calibri Light"/>
                  <w:sz w:val="16"/>
                  <w:szCs w:val="16"/>
                </w:rPr>
                <w:t>BS ISO 15686-1:2011 Buildings and constructed assets. Service life planning. General principles and framework</w:t>
              </w:r>
            </w:ins>
            <w:ins w:id="2214" w:author="Ashan Senel Asmone" w:date="2016-03-21T10:53:00Z">
              <w:r w:rsidR="0046108D">
                <w:rPr>
                  <w:rFonts w:ascii="Calibri Light" w:hAnsi="Calibri Light"/>
                  <w:sz w:val="16"/>
                  <w:szCs w:val="16"/>
                </w:rPr>
                <w:t>BS ISO 15686-3:2002 Buildings and constructed assets. Service life planning. Performance audits and reviewsBS ISO 15686-2:2012 Buildings and constructed assets. Service life planning. Service life prediction procedures</w:t>
              </w:r>
            </w:ins>
          </w:p>
          <w:p w14:paraId="6D756C34" w14:textId="77777777" w:rsidR="00C91C52" w:rsidRPr="00C91C52" w:rsidRDefault="00C91C52" w:rsidP="00C91C52">
            <w:pPr>
              <w:spacing w:after="120"/>
              <w:rPr>
                <w:rFonts w:ascii="Calibri Light" w:hAnsi="Calibri Light"/>
                <w:sz w:val="16"/>
                <w:szCs w:val="16"/>
              </w:rPr>
            </w:pPr>
            <w:del w:id="2215" w:author="Ashan Senel Asmone" w:date="2016-03-21T10:59:00Z">
              <w:r w:rsidRPr="00C91C52" w:rsidDel="0046108D">
                <w:rPr>
                  <w:rFonts w:ascii="Calibri Light" w:hAnsi="Calibri Light"/>
                  <w:sz w:val="16"/>
                  <w:szCs w:val="16"/>
                </w:rPr>
                <w:delText>BS 8110Part1/2:1997/1985-Structural use of concrete. Code of practice for design and construction</w:delText>
              </w:r>
            </w:del>
            <w:ins w:id="2216" w:author="Ashan Senel Asmone" w:date="2016-03-21T10:59:00Z">
              <w:r w:rsidR="0046108D">
                <w:rPr>
                  <w:rFonts w:ascii="Calibri Light" w:hAnsi="Calibri Light"/>
                  <w:sz w:val="16"/>
                  <w:szCs w:val="16"/>
                </w:rPr>
                <w:t>BS EN 1992-1-1:2004+A1:2014 Eurocode 2: Design of concrete structures. General rules and rules for buildings</w:t>
              </w:r>
            </w:ins>
          </w:p>
          <w:p w14:paraId="4CC4E6F3" w14:textId="77777777" w:rsidR="00C91C52" w:rsidRPr="00C91C52" w:rsidRDefault="00C91C52" w:rsidP="00C91C52">
            <w:pPr>
              <w:spacing w:after="120"/>
              <w:rPr>
                <w:rFonts w:ascii="Calibri Light" w:hAnsi="Calibri Light"/>
                <w:sz w:val="16"/>
                <w:szCs w:val="16"/>
              </w:rPr>
            </w:pPr>
            <w:del w:id="2217" w:author="Ashan Senel Asmone" w:date="2016-03-21T15:23:00Z">
              <w:r w:rsidRPr="00C91C52" w:rsidDel="00337A12">
                <w:rPr>
                  <w:rFonts w:ascii="Calibri Light" w:hAnsi="Calibri Light"/>
                  <w:sz w:val="16"/>
                  <w:szCs w:val="16"/>
                </w:rPr>
                <w:delText>DD 249:19990-Testing aggregates. Method for the assessment of alkali-silica reactivity. Potential accelerated mortar-bar method</w:delText>
              </w:r>
            </w:del>
          </w:p>
          <w:p w14:paraId="38DCCD06" w14:textId="77777777" w:rsidR="00C91C52" w:rsidRPr="00C91C52" w:rsidRDefault="00C91C52" w:rsidP="00C91C52">
            <w:pPr>
              <w:spacing w:after="120"/>
              <w:rPr>
                <w:rFonts w:ascii="Calibri Light" w:hAnsi="Calibri Light"/>
                <w:sz w:val="16"/>
                <w:szCs w:val="16"/>
              </w:rPr>
            </w:pPr>
            <w:del w:id="2218" w:author="Ashan Senel Asmone" w:date="2016-03-21T11:02:00Z">
              <w:r w:rsidRPr="00C91C52" w:rsidDel="0046108D">
                <w:rPr>
                  <w:rFonts w:ascii="Calibri Light" w:hAnsi="Calibri Light"/>
                  <w:sz w:val="16"/>
                  <w:szCs w:val="16"/>
                </w:rPr>
                <w:delText>PD 6472:1974-Guide to specifying the quality of building mortars</w:delText>
              </w:r>
            </w:del>
            <w:ins w:id="2219" w:author="Ashan Senel Asmone" w:date="2016-03-21T11:02:00Z">
              <w:r w:rsidR="0046108D">
                <w:rPr>
                  <w:rFonts w:ascii="Calibri Light" w:hAnsi="Calibri Light"/>
                  <w:sz w:val="16"/>
                  <w:szCs w:val="16"/>
                </w:rPr>
                <w:t>PD 6678:2005 Guide to the specification of masonry mortar</w:t>
              </w:r>
            </w:ins>
          </w:p>
          <w:p w14:paraId="09B2235E" w14:textId="77777777" w:rsidR="00C91C52" w:rsidRPr="00C91C52" w:rsidRDefault="00C91C52" w:rsidP="00C91C52">
            <w:pPr>
              <w:spacing w:after="120"/>
              <w:rPr>
                <w:rFonts w:ascii="Calibri Light" w:hAnsi="Calibri Light"/>
                <w:sz w:val="16"/>
                <w:szCs w:val="16"/>
              </w:rPr>
            </w:pPr>
            <w:del w:id="2220" w:author="Ashan Senel Asmone" w:date="2016-03-21T11:03:00Z">
              <w:r w:rsidRPr="00C91C52" w:rsidDel="0046108D">
                <w:rPr>
                  <w:rFonts w:ascii="Calibri Light" w:hAnsi="Calibri Light"/>
                  <w:sz w:val="16"/>
                  <w:szCs w:val="16"/>
                </w:rPr>
                <w:delText>BS EN 480-1:1998-Admixtures for concrete, mortar and grout. Test methods. Reference concrete and reference mortar for testing</w:delText>
              </w:r>
            </w:del>
            <w:ins w:id="2221" w:author="Ashan Senel Asmone" w:date="2016-03-21T11:03:00Z">
              <w:r w:rsidR="0046108D">
                <w:rPr>
                  <w:rFonts w:ascii="Calibri Light" w:hAnsi="Calibri Light"/>
                  <w:sz w:val="16"/>
                  <w:szCs w:val="16"/>
                </w:rPr>
                <w:t>BS EN 480-1:2014 Admixtures for concrete, mortar and grout. Test methods. Reference concrete and reference mortar for testing</w:t>
              </w:r>
            </w:ins>
          </w:p>
          <w:p w14:paraId="12038BDE" w14:textId="77777777" w:rsidR="00C91C52" w:rsidRPr="00C91C52" w:rsidRDefault="00C91C52" w:rsidP="00C91C52">
            <w:pPr>
              <w:spacing w:after="120"/>
              <w:rPr>
                <w:rFonts w:ascii="Calibri Light" w:hAnsi="Calibri Light"/>
                <w:sz w:val="16"/>
                <w:szCs w:val="16"/>
              </w:rPr>
            </w:pPr>
            <w:del w:id="2222" w:author="Ashan Senel Asmone" w:date="2016-03-21T11:03:00Z">
              <w:r w:rsidRPr="00C91C52" w:rsidDel="0046108D">
                <w:rPr>
                  <w:rFonts w:ascii="Calibri Light" w:hAnsi="Calibri Light"/>
                  <w:sz w:val="16"/>
                  <w:szCs w:val="16"/>
                </w:rPr>
                <w:delText>BS EN 480-2:1997-Admixtures for concrete, mortar and grout. Test methods. Determination of setting time</w:delText>
              </w:r>
            </w:del>
            <w:ins w:id="2223" w:author="Ashan Senel Asmone" w:date="2016-03-21T11:03:00Z">
              <w:r w:rsidR="0046108D">
                <w:rPr>
                  <w:rFonts w:ascii="Calibri Light" w:hAnsi="Calibri Light"/>
                  <w:sz w:val="16"/>
                  <w:szCs w:val="16"/>
                </w:rPr>
                <w:t>BS EN 480-2:2006 Admixtures for concrete, mortar and grout. Test methods. Determination of setting time</w:t>
              </w:r>
            </w:ins>
          </w:p>
          <w:p w14:paraId="2D197866" w14:textId="77777777" w:rsidR="00C91C52" w:rsidRPr="00C91C52" w:rsidRDefault="00C91C52" w:rsidP="00C91C52">
            <w:pPr>
              <w:spacing w:after="120"/>
              <w:rPr>
                <w:rFonts w:ascii="Calibri Light" w:hAnsi="Calibri Light"/>
                <w:sz w:val="16"/>
                <w:szCs w:val="16"/>
              </w:rPr>
            </w:pPr>
            <w:del w:id="2224" w:author="Ashan Senel Asmone" w:date="2016-03-21T11:04:00Z">
              <w:r w:rsidRPr="00C91C52" w:rsidDel="0046108D">
                <w:rPr>
                  <w:rFonts w:ascii="Calibri Light" w:hAnsi="Calibri Light"/>
                  <w:sz w:val="16"/>
                  <w:szCs w:val="16"/>
                </w:rPr>
                <w:delText>BS EN 480-4:1997-Admixtures for concrete, mortar and grout. Test methods. Determination of bleeding of concrete</w:delText>
              </w:r>
            </w:del>
            <w:ins w:id="2225" w:author="Ashan Senel Asmone" w:date="2016-03-21T11:04:00Z">
              <w:r w:rsidR="0046108D">
                <w:rPr>
                  <w:rFonts w:ascii="Calibri Light" w:hAnsi="Calibri Light"/>
                  <w:sz w:val="16"/>
                  <w:szCs w:val="16"/>
                </w:rPr>
                <w:t>BS EN 480-4:2005 Admixtures for concrete, mortar and grout. Test methods. Determination of bleeding of concrete</w:t>
              </w:r>
            </w:ins>
          </w:p>
          <w:p w14:paraId="452CB619" w14:textId="77777777" w:rsidR="00C91C52" w:rsidRPr="00C91C52" w:rsidRDefault="00C91C52" w:rsidP="00C91C52">
            <w:pPr>
              <w:spacing w:after="120"/>
              <w:rPr>
                <w:rFonts w:ascii="Calibri Light" w:hAnsi="Calibri Light"/>
                <w:sz w:val="16"/>
                <w:szCs w:val="16"/>
              </w:rPr>
            </w:pPr>
            <w:del w:id="2226" w:author="Ashan Senel Asmone" w:date="2016-03-21T11:04:00Z">
              <w:r w:rsidRPr="00C91C52" w:rsidDel="0046108D">
                <w:rPr>
                  <w:rFonts w:ascii="Calibri Light" w:hAnsi="Calibri Light"/>
                  <w:sz w:val="16"/>
                  <w:szCs w:val="16"/>
                </w:rPr>
                <w:delText>BS EN 480-5:1997-Admixtures for concrete, mortar and grout. Test methods. Determination of capillary absorption</w:delText>
              </w:r>
            </w:del>
            <w:ins w:id="2227" w:author="Ashan Senel Asmone" w:date="2016-03-21T11:04:00Z">
              <w:r w:rsidR="0046108D">
                <w:rPr>
                  <w:rFonts w:ascii="Calibri Light" w:hAnsi="Calibri Light"/>
                  <w:sz w:val="16"/>
                  <w:szCs w:val="16"/>
                </w:rPr>
                <w:t>BS EN 480-5:2005 Admixtures for concrete, mortar and grout. Test methods. Determination of capillary absorption</w:t>
              </w:r>
            </w:ins>
          </w:p>
          <w:p w14:paraId="5F52BD23" w14:textId="77777777" w:rsidR="00C91C52" w:rsidRPr="00C91C52" w:rsidRDefault="00C91C52" w:rsidP="00C91C52">
            <w:pPr>
              <w:spacing w:after="120"/>
              <w:rPr>
                <w:rFonts w:ascii="Calibri Light" w:hAnsi="Calibri Light"/>
                <w:sz w:val="16"/>
                <w:szCs w:val="16"/>
              </w:rPr>
            </w:pPr>
            <w:del w:id="2228" w:author="Ashan Senel Asmone" w:date="2016-03-21T11:04:00Z">
              <w:r w:rsidRPr="00C91C52" w:rsidDel="0046108D">
                <w:rPr>
                  <w:rFonts w:ascii="Calibri Light" w:hAnsi="Calibri Light"/>
                  <w:sz w:val="16"/>
                  <w:szCs w:val="16"/>
                </w:rPr>
                <w:delText>BS EN 480-6:1997-Admixtures for concrete, mortar and grout. Test methods. Infrared analysis</w:delText>
              </w:r>
            </w:del>
            <w:ins w:id="2229" w:author="Ashan Senel Asmone" w:date="2016-03-21T11:04:00Z">
              <w:r w:rsidR="0046108D">
                <w:rPr>
                  <w:rFonts w:ascii="Calibri Light" w:hAnsi="Calibri Light"/>
                  <w:sz w:val="16"/>
                  <w:szCs w:val="16"/>
                </w:rPr>
                <w:t>BS EN 480-6:2005 Admixtures for concrete, mortar and grout. Test methods. Infrared analysis</w:t>
              </w:r>
            </w:ins>
          </w:p>
          <w:p w14:paraId="042EE2AD" w14:textId="77777777" w:rsidR="00C91C52" w:rsidRPr="00C91C52" w:rsidRDefault="00C91C52" w:rsidP="00C91C52">
            <w:pPr>
              <w:spacing w:after="120"/>
              <w:rPr>
                <w:rFonts w:ascii="Calibri Light" w:hAnsi="Calibri Light"/>
                <w:sz w:val="16"/>
                <w:szCs w:val="16"/>
              </w:rPr>
            </w:pPr>
            <w:del w:id="2230" w:author="Ashan Senel Asmone" w:date="2016-03-21T11:05:00Z">
              <w:r w:rsidRPr="00C91C52" w:rsidDel="0046108D">
                <w:rPr>
                  <w:rFonts w:ascii="Calibri Light" w:hAnsi="Calibri Light"/>
                  <w:sz w:val="16"/>
                  <w:szCs w:val="16"/>
                </w:rPr>
                <w:delText>BS EN 480-8:1997-Admixtures for concrete, mortar and grout. Test methods. Determination of the conventional dry material content</w:delText>
              </w:r>
            </w:del>
            <w:ins w:id="2231" w:author="Ashan Senel Asmone" w:date="2016-03-21T11:05:00Z">
              <w:r w:rsidR="0046108D">
                <w:rPr>
                  <w:rFonts w:ascii="Calibri Light" w:hAnsi="Calibri Light"/>
                  <w:sz w:val="16"/>
                  <w:szCs w:val="16"/>
                </w:rPr>
                <w:t>BS EN 480-8:2012 Admixtures for concrete, mortar and grout. Test methods. Determination of the conventional dry material content</w:t>
              </w:r>
            </w:ins>
          </w:p>
          <w:p w14:paraId="15BABD19" w14:textId="77777777" w:rsidR="00C91C52" w:rsidRPr="00C91C52" w:rsidRDefault="00C91C52" w:rsidP="00C91C52">
            <w:pPr>
              <w:spacing w:after="120"/>
              <w:rPr>
                <w:rFonts w:ascii="Calibri Light" w:hAnsi="Calibri Light"/>
                <w:sz w:val="16"/>
                <w:szCs w:val="16"/>
              </w:rPr>
            </w:pPr>
            <w:del w:id="2232" w:author="Ashan Senel Asmone" w:date="2016-03-21T11:05:00Z">
              <w:r w:rsidRPr="00C91C52" w:rsidDel="0046108D">
                <w:rPr>
                  <w:rFonts w:ascii="Calibri Light" w:hAnsi="Calibri Light"/>
                  <w:sz w:val="16"/>
                  <w:szCs w:val="16"/>
                </w:rPr>
                <w:delText>BS EN 480-10:1997-Admixtures for concrete, mortar and grout. Test methods. Determination of water soluble chloride content</w:delText>
              </w:r>
            </w:del>
            <w:ins w:id="2233" w:author="Ashan Senel Asmone" w:date="2016-03-21T11:05:00Z">
              <w:r w:rsidR="0046108D">
                <w:rPr>
                  <w:rFonts w:ascii="Calibri Light" w:hAnsi="Calibri Light"/>
                  <w:sz w:val="16"/>
                  <w:szCs w:val="16"/>
                </w:rPr>
                <w:t>BS EN 480-10:2009 Admixtures for concrete, mortar and grout. Test methods. Determination of water soluble chloride content</w:t>
              </w:r>
            </w:ins>
          </w:p>
          <w:p w14:paraId="37F52F0A" w14:textId="77777777" w:rsidR="00C91C52" w:rsidRPr="00C91C52" w:rsidRDefault="00C91C52" w:rsidP="00C91C52">
            <w:pPr>
              <w:spacing w:after="120"/>
              <w:rPr>
                <w:rFonts w:ascii="Calibri Light" w:hAnsi="Calibri Light"/>
                <w:sz w:val="16"/>
                <w:szCs w:val="16"/>
              </w:rPr>
            </w:pPr>
            <w:del w:id="2234" w:author="Ashan Senel Asmone" w:date="2016-03-21T11:05:00Z">
              <w:r w:rsidRPr="00C91C52" w:rsidDel="0046108D">
                <w:rPr>
                  <w:rFonts w:ascii="Calibri Light" w:hAnsi="Calibri Light"/>
                  <w:sz w:val="16"/>
                  <w:szCs w:val="16"/>
                </w:rPr>
                <w:delText>BS EN 480-11:1999-Admixtures for concrete, mortar and grout. Test methods. Determination of air void characteristics in hardened concrete</w:delText>
              </w:r>
            </w:del>
            <w:ins w:id="2235" w:author="Ashan Senel Asmone" w:date="2016-03-21T11:05:00Z">
              <w:r w:rsidR="0046108D">
                <w:rPr>
                  <w:rFonts w:ascii="Calibri Light" w:hAnsi="Calibri Light"/>
                  <w:sz w:val="16"/>
                  <w:szCs w:val="16"/>
                </w:rPr>
                <w:t>BS EN 480-11:2005 Admixtures for concrete, mortar and grout. Test methods. Determination of air void characteristics in hardened concrete</w:t>
              </w:r>
            </w:ins>
          </w:p>
          <w:p w14:paraId="541A6CFF" w14:textId="77777777" w:rsidR="00C91C52" w:rsidRPr="00C91C52" w:rsidRDefault="00C91C52" w:rsidP="00C91C52">
            <w:pPr>
              <w:spacing w:after="120"/>
              <w:rPr>
                <w:rFonts w:ascii="Calibri Light" w:hAnsi="Calibri Light"/>
                <w:sz w:val="16"/>
                <w:szCs w:val="16"/>
              </w:rPr>
            </w:pPr>
            <w:del w:id="2236" w:author="Ashan Senel Asmone" w:date="2016-03-21T11:06:00Z">
              <w:r w:rsidRPr="00C91C52" w:rsidDel="0046108D">
                <w:rPr>
                  <w:rFonts w:ascii="Calibri Light" w:hAnsi="Calibri Light"/>
                  <w:sz w:val="16"/>
                  <w:szCs w:val="16"/>
                </w:rPr>
                <w:delText>BS EN 480-12:1998-Admixtures for concrete, mortar and grout. Test methods. Determination of the alkali content of admixtures</w:delText>
              </w:r>
            </w:del>
            <w:ins w:id="2237" w:author="Ashan Senel Asmone" w:date="2016-03-21T11:06:00Z">
              <w:r w:rsidR="0046108D">
                <w:rPr>
                  <w:rFonts w:ascii="Calibri Light" w:hAnsi="Calibri Light"/>
                  <w:sz w:val="16"/>
                  <w:szCs w:val="16"/>
                </w:rPr>
                <w:t>BS EN 480-12:2005 Admixtures for concrete, mortar and grout. Test methods. Determination of the alkali content of admixtures</w:t>
              </w:r>
            </w:ins>
          </w:p>
          <w:p w14:paraId="14D44EBA" w14:textId="77777777" w:rsidR="00C91C52" w:rsidRPr="00C91C52" w:rsidRDefault="00C91C52" w:rsidP="00C91C52">
            <w:pPr>
              <w:spacing w:after="120"/>
              <w:rPr>
                <w:rFonts w:ascii="Calibri Light" w:hAnsi="Calibri Light"/>
                <w:sz w:val="16"/>
                <w:szCs w:val="16"/>
              </w:rPr>
            </w:pPr>
            <w:del w:id="2238" w:author="Ashan Senel Asmone" w:date="2016-03-21T11:06:00Z">
              <w:r w:rsidRPr="00C91C52" w:rsidDel="0046108D">
                <w:rPr>
                  <w:rFonts w:ascii="Calibri Light" w:hAnsi="Calibri Light"/>
                  <w:sz w:val="16"/>
                  <w:szCs w:val="16"/>
                </w:rPr>
                <w:delText>BS EN 934-2:2001-Admixtures for concrete, mortar and grout. Concrete admixtures. Definitions, requirements, conformity, marking and labelling</w:delText>
              </w:r>
            </w:del>
            <w:ins w:id="2239" w:author="Ashan Senel Asmone" w:date="2016-03-21T11:06:00Z">
              <w:r w:rsidR="0046108D">
                <w:rPr>
                  <w:rFonts w:ascii="Calibri Light" w:hAnsi="Calibri Light"/>
                  <w:sz w:val="16"/>
                  <w:szCs w:val="16"/>
                </w:rPr>
                <w:t>BS EN 934-2:2009+A1:2012 Admixtures for concrete, mortar and grout. Concrete admixtures. Definitions, requirements, conformity, marking and labelling</w:t>
              </w:r>
            </w:ins>
          </w:p>
          <w:p w14:paraId="2FDCF21D" w14:textId="77777777" w:rsidR="00C91C52" w:rsidRPr="00C91C52" w:rsidRDefault="00C91C52" w:rsidP="00C91C52">
            <w:pPr>
              <w:spacing w:after="120"/>
              <w:rPr>
                <w:rFonts w:ascii="Calibri Light" w:hAnsi="Calibri Light"/>
                <w:sz w:val="16"/>
                <w:szCs w:val="16"/>
              </w:rPr>
            </w:pPr>
            <w:del w:id="2240" w:author="Ashan Senel Asmone" w:date="2016-03-21T11:06:00Z">
              <w:r w:rsidRPr="00C91C52" w:rsidDel="0046108D">
                <w:rPr>
                  <w:rFonts w:ascii="Calibri Light" w:hAnsi="Calibri Light"/>
                  <w:sz w:val="16"/>
                  <w:szCs w:val="16"/>
                </w:rPr>
                <w:delText>BS EN 934-6:2001-Admixtures for concrete, mortar and grout. Sampling, conformity control and evaluation of conformity</w:delText>
              </w:r>
            </w:del>
            <w:ins w:id="2241" w:author="Ashan Senel Asmone" w:date="2016-03-21T11:06:00Z">
              <w:del w:id="2242" w:author="Jing Kai Toh" w:date="2016-05-12T17:04:00Z">
                <w:r w:rsidR="0046108D" w:rsidDel="0010274C">
                  <w:rPr>
                    <w:rFonts w:ascii="Calibri Light" w:hAnsi="Calibri Light"/>
                    <w:sz w:val="16"/>
                    <w:szCs w:val="16"/>
                  </w:rPr>
                  <w:delText>BS EN 934-6:2001 Admixtures for concrete, mortar and grout. Sampling, conformity control and evaluation of conformity</w:delText>
                </w:r>
              </w:del>
            </w:ins>
            <w:ins w:id="2243" w:author="Jing Kai Toh" w:date="2016-05-12T17:04:00Z">
              <w:r w:rsidR="0010274C">
                <w:rPr>
                  <w:rFonts w:ascii="Calibri Light" w:hAnsi="Calibri Light"/>
                  <w:sz w:val="16"/>
                  <w:szCs w:val="16"/>
                </w:rPr>
                <w:t>BS EN 934-6:2001 Admixtures for concrete, mortar and grout. Sampling, conformity control and evaluation of conformity</w:t>
              </w:r>
            </w:ins>
          </w:p>
          <w:p w14:paraId="4A411362" w14:textId="77777777" w:rsidR="00C91C52" w:rsidRPr="00C91C52" w:rsidRDefault="00C91C52" w:rsidP="00C91C52">
            <w:pPr>
              <w:spacing w:after="120"/>
              <w:rPr>
                <w:rFonts w:ascii="Calibri Light" w:hAnsi="Calibri Light"/>
                <w:sz w:val="16"/>
                <w:szCs w:val="16"/>
              </w:rPr>
            </w:pPr>
            <w:del w:id="2244" w:author="Ashan Senel Asmone" w:date="2016-03-21T11:07:00Z">
              <w:r w:rsidRPr="00C91C52" w:rsidDel="0046108D">
                <w:rPr>
                  <w:rFonts w:ascii="Calibri Light" w:hAnsi="Calibri Light"/>
                  <w:sz w:val="16"/>
                  <w:szCs w:val="16"/>
                </w:rPr>
                <w:delText>BS 4887:1973-Specification for mortar plasticizers</w:delText>
              </w:r>
            </w:del>
            <w:ins w:id="2245" w:author="Ashan Senel Asmone" w:date="2016-03-21T11:07:00Z">
              <w:r w:rsidR="0046108D">
                <w:rPr>
                  <w:rFonts w:ascii="Calibri Light" w:hAnsi="Calibri Light"/>
                  <w:sz w:val="16"/>
                  <w:szCs w:val="16"/>
                </w:rPr>
                <w:t>BS EN 934-3:2009+A1:2012 Admixtures for concrete, mortar and grout. Admixtures for masonry mortar. Definitions, requirements, conformity and marking and labelling</w:t>
              </w:r>
            </w:ins>
          </w:p>
          <w:p w14:paraId="3D917011" w14:textId="77777777" w:rsidR="00C91C52" w:rsidRPr="00C91C52" w:rsidRDefault="00C91C52" w:rsidP="00C91C52">
            <w:pPr>
              <w:spacing w:after="120"/>
              <w:rPr>
                <w:rFonts w:ascii="Calibri Light" w:hAnsi="Calibri Light"/>
                <w:sz w:val="16"/>
                <w:szCs w:val="16"/>
              </w:rPr>
            </w:pPr>
            <w:del w:id="2246" w:author="Ashan Senel Asmone" w:date="2016-03-21T11:08:00Z">
              <w:r w:rsidRPr="00C91C52" w:rsidDel="0046108D">
                <w:rPr>
                  <w:rFonts w:ascii="Calibri Light" w:hAnsi="Calibri Light"/>
                  <w:sz w:val="16"/>
                  <w:szCs w:val="16"/>
                </w:rPr>
                <w:delText>BS EN 934-2:1998-Admixtures for concrete, mortar and grout. Concrete admixtures. Definitions and requirements</w:delText>
              </w:r>
            </w:del>
            <w:ins w:id="2247" w:author="Ashan Senel Asmone" w:date="2016-03-21T11:08:00Z">
              <w:r w:rsidR="0046108D">
                <w:rPr>
                  <w:rFonts w:ascii="Calibri Light" w:hAnsi="Calibri Light"/>
                  <w:sz w:val="16"/>
                  <w:szCs w:val="16"/>
                </w:rPr>
                <w:t>BS EN 934-2:2009+A1:2012 Admixtures for concrete, mortar and grout. Concrete admixtures. Definitions, requirements, conformity, marking and labelling</w:t>
              </w:r>
            </w:ins>
          </w:p>
          <w:p w14:paraId="0F85115F" w14:textId="77777777" w:rsidR="00C91C52" w:rsidRPr="00C91C52" w:rsidRDefault="00C91C52" w:rsidP="00C91C52">
            <w:pPr>
              <w:spacing w:after="120"/>
              <w:rPr>
                <w:rFonts w:ascii="Calibri Light" w:hAnsi="Calibri Light"/>
                <w:sz w:val="16"/>
                <w:szCs w:val="16"/>
              </w:rPr>
            </w:pPr>
            <w:del w:id="2248" w:author="Ashan Senel Asmone" w:date="2016-03-21T11:08:00Z">
              <w:r w:rsidRPr="00C91C52" w:rsidDel="00244900">
                <w:rPr>
                  <w:rFonts w:ascii="Calibri Light" w:hAnsi="Calibri Light"/>
                  <w:sz w:val="16"/>
                  <w:szCs w:val="16"/>
                </w:rPr>
                <w:delText>BS EN 934-6:2000-Admixtures for concrete, mortar and grout. Sampling, conformity control, evaluation of conformity, marking and labelling</w:delText>
              </w:r>
            </w:del>
            <w:ins w:id="2249" w:author="Ashan Senel Asmone" w:date="2016-03-21T11:08:00Z">
              <w:del w:id="2250" w:author="Jing Kai Toh" w:date="2016-05-12T17:04:00Z">
                <w:r w:rsidR="00244900" w:rsidDel="0010274C">
                  <w:rPr>
                    <w:rFonts w:ascii="Calibri Light" w:hAnsi="Calibri Light"/>
                    <w:sz w:val="16"/>
                    <w:szCs w:val="16"/>
                  </w:rPr>
                  <w:delText>BS EN 934-6:2001 Admixtures for concrete, mortar and grout. Sampling, conformity control and evaluation of conformity</w:delText>
                </w:r>
              </w:del>
            </w:ins>
            <w:ins w:id="2251" w:author="Jing Kai Toh" w:date="2016-05-12T17:04:00Z">
              <w:r w:rsidR="0010274C">
                <w:rPr>
                  <w:rFonts w:ascii="Calibri Light" w:hAnsi="Calibri Light"/>
                  <w:sz w:val="16"/>
                  <w:szCs w:val="16"/>
                </w:rPr>
                <w:t>BS EN 934-6:2001 Admixtures for concrete, mortar and grout. Sampling, conformity control and evaluation of conformity</w:t>
              </w:r>
            </w:ins>
            <w:ins w:id="2252" w:author="Ashan Senel Asmone" w:date="2016-03-21T11:08:00Z">
              <w:r w:rsidR="00244900">
                <w:rPr>
                  <w:rFonts w:ascii="Calibri Light" w:hAnsi="Calibri Light"/>
                  <w:sz w:val="16"/>
                  <w:szCs w:val="16"/>
                </w:rPr>
                <w:t xml:space="preserve"> </w:t>
              </w:r>
            </w:ins>
          </w:p>
          <w:p w14:paraId="7EF83124" w14:textId="77777777" w:rsidR="00C91C52" w:rsidRPr="00C91C52" w:rsidRDefault="00C91C52" w:rsidP="00C91C52">
            <w:pPr>
              <w:spacing w:after="120"/>
              <w:rPr>
                <w:rFonts w:ascii="Calibri Light" w:hAnsi="Calibri Light"/>
                <w:sz w:val="16"/>
                <w:szCs w:val="16"/>
              </w:rPr>
            </w:pPr>
            <w:r w:rsidRPr="00C91C52">
              <w:rPr>
                <w:rFonts w:ascii="Calibri Light" w:hAnsi="Calibri Light"/>
                <w:sz w:val="16"/>
                <w:szCs w:val="16"/>
              </w:rPr>
              <w:t> </w:t>
            </w:r>
          </w:p>
          <w:p w14:paraId="128224CC" w14:textId="77777777" w:rsidR="00C91C52" w:rsidRPr="00C91C52" w:rsidRDefault="00C91C52" w:rsidP="00C91C52">
            <w:pPr>
              <w:spacing w:after="120"/>
              <w:rPr>
                <w:rFonts w:ascii="Calibri Light" w:hAnsi="Calibri Light"/>
                <w:sz w:val="16"/>
                <w:szCs w:val="16"/>
              </w:rPr>
            </w:pPr>
            <w:r w:rsidRPr="00C91C52">
              <w:rPr>
                <w:rFonts w:ascii="Calibri Light" w:hAnsi="Calibri Light"/>
                <w:b/>
                <w:bCs/>
                <w:sz w:val="16"/>
                <w:szCs w:val="16"/>
                <w:u w:val="single"/>
              </w:rPr>
              <w:t>Reinforcement</w:t>
            </w:r>
          </w:p>
          <w:p w14:paraId="25CA5D2F" w14:textId="77777777" w:rsidR="00C91C52" w:rsidRPr="00C91C52" w:rsidRDefault="00C91C52" w:rsidP="00C91C52">
            <w:pPr>
              <w:spacing w:after="120"/>
              <w:rPr>
                <w:rFonts w:ascii="Calibri Light" w:hAnsi="Calibri Light"/>
                <w:sz w:val="16"/>
                <w:szCs w:val="16"/>
              </w:rPr>
            </w:pPr>
            <w:del w:id="2253" w:author="Ashan Senel Asmone" w:date="2016-03-21T11:10:00Z">
              <w:r w:rsidRPr="00C91C52" w:rsidDel="00244900">
                <w:rPr>
                  <w:rFonts w:ascii="Calibri Light" w:hAnsi="Calibri Light"/>
                  <w:sz w:val="16"/>
                  <w:szCs w:val="16"/>
                </w:rPr>
                <w:delText>BS 4449:1997 Specification for carbon steel bars for the reinforcement of concrete</w:delText>
              </w:r>
            </w:del>
            <w:ins w:id="2254" w:author="Ashan Senel Asmone" w:date="2016-03-21T11:10:00Z">
              <w:r w:rsidR="00244900">
                <w:rPr>
                  <w:rFonts w:ascii="Calibri Light" w:hAnsi="Calibri Light"/>
                  <w:sz w:val="16"/>
                  <w:szCs w:val="16"/>
                </w:rPr>
                <w:t>BS 4449:2005+A2:2009 Steel for the reinforcement of concrete. Weldable reinforcing steel. Bar, coil and decoiled product. Specification</w:t>
              </w:r>
            </w:ins>
          </w:p>
          <w:p w14:paraId="5F659AF4" w14:textId="77777777" w:rsidR="00C91C52" w:rsidRPr="00C91C52" w:rsidRDefault="00C91C52" w:rsidP="00C91C52">
            <w:pPr>
              <w:spacing w:after="120"/>
              <w:rPr>
                <w:rFonts w:ascii="Calibri Light" w:hAnsi="Calibri Light"/>
                <w:sz w:val="16"/>
                <w:szCs w:val="16"/>
              </w:rPr>
            </w:pPr>
            <w:del w:id="2255" w:author="Ashan Senel Asmone" w:date="2016-03-21T11:10:00Z">
              <w:r w:rsidRPr="00C91C52" w:rsidDel="00244900">
                <w:rPr>
                  <w:rFonts w:ascii="Calibri Light" w:hAnsi="Calibri Light"/>
                  <w:sz w:val="16"/>
                  <w:szCs w:val="16"/>
                </w:rPr>
                <w:delText>BS 4482:1985 Specification for cold reduced steel wire for the reinforcement of concrete</w:delText>
              </w:r>
            </w:del>
            <w:ins w:id="2256" w:author="Ashan Senel Asmone" w:date="2016-03-21T11:10:00Z">
              <w:r w:rsidR="00244900">
                <w:rPr>
                  <w:rFonts w:ascii="Calibri Light" w:hAnsi="Calibri Light"/>
                  <w:sz w:val="16"/>
                  <w:szCs w:val="16"/>
                </w:rPr>
                <w:t>BS 4482:2005 Steel wire for the reinforcement of concrete products. Specification</w:t>
              </w:r>
            </w:ins>
          </w:p>
          <w:p w14:paraId="57F67C66" w14:textId="77777777" w:rsidR="00C91C52" w:rsidRPr="00C91C52" w:rsidRDefault="00C91C52" w:rsidP="00C91C52">
            <w:pPr>
              <w:spacing w:after="120"/>
              <w:rPr>
                <w:rFonts w:ascii="Calibri Light" w:hAnsi="Calibri Light"/>
                <w:sz w:val="16"/>
                <w:szCs w:val="16"/>
              </w:rPr>
            </w:pPr>
            <w:del w:id="2257" w:author="Ashan Senel Asmone" w:date="2016-03-21T11:11:00Z">
              <w:r w:rsidRPr="00C91C52" w:rsidDel="00244900">
                <w:rPr>
                  <w:rFonts w:ascii="Calibri Light" w:hAnsi="Calibri Light"/>
                  <w:sz w:val="16"/>
                  <w:szCs w:val="16"/>
                </w:rPr>
                <w:delText>BS 4483:1998 Steel fabric for the reinforcement of concrete</w:delText>
              </w:r>
            </w:del>
            <w:ins w:id="2258" w:author="Ashan Senel Asmone" w:date="2016-03-21T11:11:00Z">
              <w:r w:rsidR="00244900">
                <w:rPr>
                  <w:rFonts w:ascii="Calibri Light" w:hAnsi="Calibri Light"/>
                  <w:sz w:val="16"/>
                  <w:szCs w:val="16"/>
                </w:rPr>
                <w:t>BS 4483:2005 Steel fabric for the reinforcement of concrete. Specification</w:t>
              </w:r>
            </w:ins>
          </w:p>
          <w:p w14:paraId="260F3544" w14:textId="77777777" w:rsidR="00570413" w:rsidRPr="00C91C52" w:rsidRDefault="00C91C52" w:rsidP="00570413">
            <w:pPr>
              <w:spacing w:after="120"/>
              <w:rPr>
                <w:rFonts w:ascii="Calibri Light" w:hAnsi="Calibri Light"/>
                <w:sz w:val="16"/>
                <w:szCs w:val="16"/>
              </w:rPr>
            </w:pPr>
            <w:del w:id="2259" w:author="Ashan Senel Asmone" w:date="2016-03-21T11:11:00Z">
              <w:r w:rsidRPr="00C91C52" w:rsidDel="00244900">
                <w:rPr>
                  <w:rFonts w:ascii="Calibri Light" w:hAnsi="Calibri Light"/>
                  <w:sz w:val="16"/>
                  <w:szCs w:val="16"/>
                </w:rPr>
                <w:delText>BS 6744:2001 Stainless steel bars for the reinforcement of and use in concrete. Requirements and test methods</w:delText>
              </w:r>
            </w:del>
            <w:ins w:id="2260" w:author="Ashan Senel Asmone" w:date="2016-03-21T11:11:00Z">
              <w:r w:rsidR="00244900">
                <w:rPr>
                  <w:rFonts w:ascii="Calibri Light" w:hAnsi="Calibri Light"/>
                  <w:sz w:val="16"/>
                  <w:szCs w:val="16"/>
                </w:rPr>
                <w:t>BS 6744:2001+A2:2009 Stainless steel bars for the reinforcement of and use in concrete. Requirements and test methods</w:t>
              </w:r>
            </w:ins>
          </w:p>
        </w:tc>
      </w:tr>
      <w:tr w:rsidR="00570413" w:rsidRPr="004F3C8C" w14:paraId="7B804177" w14:textId="77777777" w:rsidTr="00570413">
        <w:tc>
          <w:tcPr>
            <w:tcW w:w="685" w:type="dxa"/>
          </w:tcPr>
          <w:p w14:paraId="009B9863"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6C31AF4E" w14:textId="77777777" w:rsidR="00C91C52" w:rsidRPr="00C91C52" w:rsidRDefault="00C91C52" w:rsidP="00C91C52">
            <w:pPr>
              <w:spacing w:after="120"/>
              <w:rPr>
                <w:rFonts w:ascii="Calibri Light" w:hAnsi="Calibri Light"/>
                <w:sz w:val="16"/>
                <w:szCs w:val="16"/>
              </w:rPr>
            </w:pPr>
            <w:r w:rsidRPr="00C91C52">
              <w:rPr>
                <w:rFonts w:ascii="Calibri Light" w:hAnsi="Calibri Light"/>
                <w:b/>
                <w:bCs/>
                <w:sz w:val="16"/>
                <w:szCs w:val="16"/>
                <w:u w:val="single"/>
              </w:rPr>
              <w:t>Concrete</w:t>
            </w:r>
          </w:p>
          <w:p w14:paraId="491F3D05" w14:textId="77777777" w:rsidR="00C91C52" w:rsidRPr="00C91C52" w:rsidRDefault="00C91C52" w:rsidP="00C91C52">
            <w:pPr>
              <w:spacing w:after="120"/>
              <w:rPr>
                <w:rFonts w:ascii="Calibri Light" w:hAnsi="Calibri Light"/>
                <w:sz w:val="16"/>
                <w:szCs w:val="16"/>
              </w:rPr>
            </w:pPr>
            <w:del w:id="2261" w:author="Ashan Senel Asmone" w:date="2016-03-21T11:16:00Z">
              <w:r w:rsidRPr="00C91C52" w:rsidDel="00ED4BC6">
                <w:rPr>
                  <w:rFonts w:ascii="Calibri Light" w:hAnsi="Calibri Light"/>
                  <w:sz w:val="16"/>
                  <w:szCs w:val="16"/>
                </w:rPr>
                <w:delText>ASTM C150-00 Standard Specification for Portland Cement</w:delText>
              </w:r>
            </w:del>
            <w:ins w:id="2262" w:author="Ashan Senel Asmone" w:date="2016-03-21T16:00:00Z">
              <w:r w:rsidR="00891260">
                <w:rPr>
                  <w:rFonts w:ascii="Calibri Light" w:hAnsi="Calibri Light"/>
                  <w:sz w:val="16"/>
                  <w:szCs w:val="16"/>
                </w:rPr>
                <w:t>ASTM C150 / C150M - 15 Standard Specification for Portland Cement</w:t>
              </w:r>
            </w:ins>
            <w:ins w:id="2263" w:author="Ashan Senel Asmone" w:date="2016-03-21T11:16:00Z">
              <w:r w:rsidR="00ED4BC6">
                <w:rPr>
                  <w:rFonts w:ascii="Calibri Light" w:hAnsi="Calibri Light"/>
                  <w:sz w:val="16"/>
                  <w:szCs w:val="16"/>
                </w:rPr>
                <w:t>ASTM C150 / C150M - 15 Standard Specification for Portland Cement</w:t>
              </w:r>
            </w:ins>
            <w:r w:rsidRPr="00C91C52">
              <w:rPr>
                <w:rFonts w:ascii="Calibri Light" w:hAnsi="Calibri Light"/>
                <w:sz w:val="16"/>
                <w:szCs w:val="16"/>
              </w:rPr>
              <w:t> </w:t>
            </w:r>
            <w:r w:rsidRPr="00C91C52">
              <w:rPr>
                <w:rFonts w:ascii="Calibri Light" w:hAnsi="Calibri Light"/>
                <w:sz w:val="16"/>
                <w:szCs w:val="16"/>
              </w:rPr>
              <w:br/>
            </w:r>
            <w:r w:rsidRPr="00C91C52">
              <w:rPr>
                <w:rFonts w:ascii="Calibri Light" w:hAnsi="Calibri Light"/>
                <w:sz w:val="16"/>
                <w:szCs w:val="16"/>
              </w:rPr>
              <w:br/>
            </w:r>
            <w:del w:id="2264" w:author="Ashan Senel Asmone" w:date="2016-03-21T11:15:00Z">
              <w:r w:rsidRPr="00C91C52" w:rsidDel="00ED4BC6">
                <w:rPr>
                  <w:rFonts w:ascii="Calibri Light" w:hAnsi="Calibri Light"/>
                  <w:sz w:val="16"/>
                  <w:szCs w:val="16"/>
                </w:rPr>
                <w:delText>ASTM C33-01 Standard Specification for Concrete Aggregates</w:delText>
              </w:r>
            </w:del>
            <w:ins w:id="2265" w:author="Ashan Senel Asmone" w:date="2016-03-21T11:15:00Z">
              <w:r w:rsidR="00ED4BC6">
                <w:rPr>
                  <w:rFonts w:ascii="Calibri Light" w:hAnsi="Calibri Light"/>
                  <w:sz w:val="16"/>
                  <w:szCs w:val="16"/>
                </w:rPr>
                <w:t>ASTM C33 / C33M - 13 Standard Specification for Concrete Aggregates</w:t>
              </w:r>
            </w:ins>
          </w:p>
          <w:p w14:paraId="4E74CD98" w14:textId="77777777" w:rsidR="00C91C52" w:rsidRPr="00C91C52" w:rsidRDefault="00C91C52" w:rsidP="00C91C52">
            <w:pPr>
              <w:spacing w:after="120"/>
              <w:rPr>
                <w:rFonts w:ascii="Calibri Light" w:hAnsi="Calibri Light"/>
                <w:sz w:val="16"/>
                <w:szCs w:val="16"/>
              </w:rPr>
            </w:pPr>
            <w:del w:id="2266" w:author="Ashan Senel Asmone" w:date="2016-03-21T11:18:00Z">
              <w:r w:rsidRPr="00C91C52" w:rsidDel="00ED4BC6">
                <w:rPr>
                  <w:rFonts w:ascii="Calibri Light" w:hAnsi="Calibri Light"/>
                  <w:sz w:val="16"/>
                  <w:szCs w:val="16"/>
                </w:rPr>
                <w:delText>C94/C94M-00e2- Standard Specification for Ready-Mixed Concrete</w:delText>
              </w:r>
            </w:del>
            <w:ins w:id="2267" w:author="Ashan Senel Asmone" w:date="2016-03-21T11:18:00Z">
              <w:r w:rsidR="00ED4BC6">
                <w:rPr>
                  <w:rFonts w:ascii="Calibri Light" w:hAnsi="Calibri Light"/>
                  <w:sz w:val="16"/>
                  <w:szCs w:val="16"/>
                </w:rPr>
                <w:t>ASTM C94 / C94M - 15b Standard Specification for Ready-Mixed Concrete</w:t>
              </w:r>
            </w:ins>
            <w:r w:rsidRPr="00C91C52">
              <w:rPr>
                <w:rFonts w:ascii="Calibri Light" w:hAnsi="Calibri Light"/>
                <w:sz w:val="16"/>
                <w:szCs w:val="16"/>
              </w:rPr>
              <w:br/>
            </w:r>
            <w:r w:rsidRPr="00C91C52">
              <w:rPr>
                <w:rFonts w:ascii="Calibri Light" w:hAnsi="Calibri Light"/>
                <w:sz w:val="16"/>
                <w:szCs w:val="16"/>
              </w:rPr>
              <w:br/>
            </w:r>
            <w:del w:id="2268" w:author="Ashan Senel Asmone" w:date="2016-03-21T11:18:00Z">
              <w:r w:rsidRPr="00C91C52" w:rsidDel="00ED4BC6">
                <w:rPr>
                  <w:rFonts w:ascii="Calibri Light" w:hAnsi="Calibri Light"/>
                  <w:sz w:val="16"/>
                  <w:szCs w:val="16"/>
                </w:rPr>
                <w:delText xml:space="preserve">ASTM </w:delText>
              </w:r>
            </w:del>
            <w:del w:id="2269" w:author="Jing Kai Toh" w:date="2016-05-12T10:32:00Z">
              <w:r w:rsidRPr="00C91C52" w:rsidDel="002030ED">
                <w:rPr>
                  <w:rFonts w:ascii="Calibri Light" w:hAnsi="Calibri Light"/>
                  <w:sz w:val="16"/>
                  <w:szCs w:val="16"/>
                </w:rPr>
                <w:delText>C597-97 Standard Test Method for Pulse Velocity</w:delText>
              </w:r>
            </w:del>
            <w:ins w:id="2270" w:author="Ashan Senel Asmone" w:date="2016-03-21T11:18:00Z">
              <w:r w:rsidR="00ED4BC6">
                <w:rPr>
                  <w:rFonts w:ascii="Calibri Light" w:hAnsi="Calibri Light"/>
                  <w:sz w:val="16"/>
                  <w:szCs w:val="16"/>
                </w:rPr>
                <w:t>ASTM C597 - 09 Standard Test Method for Pulse Velocity Through Concrete</w:t>
              </w:r>
            </w:ins>
            <w:r w:rsidRPr="00C91C52">
              <w:rPr>
                <w:rFonts w:ascii="Calibri Light" w:hAnsi="Calibri Light"/>
                <w:sz w:val="16"/>
                <w:szCs w:val="16"/>
              </w:rPr>
              <w:t> </w:t>
            </w:r>
            <w:r w:rsidRPr="00C91C52">
              <w:rPr>
                <w:rFonts w:ascii="Calibri Light" w:hAnsi="Calibri Light"/>
                <w:sz w:val="16"/>
                <w:szCs w:val="16"/>
              </w:rPr>
              <w:br/>
            </w:r>
            <w:r w:rsidRPr="00C91C52">
              <w:rPr>
                <w:rFonts w:ascii="Calibri Light" w:hAnsi="Calibri Light"/>
                <w:sz w:val="16"/>
                <w:szCs w:val="16"/>
              </w:rPr>
              <w:br/>
            </w:r>
            <w:del w:id="2271" w:author="Ashan Senel Asmone" w:date="2016-03-21T11:19:00Z">
              <w:r w:rsidRPr="00C91C52" w:rsidDel="00ED4BC6">
                <w:rPr>
                  <w:rFonts w:ascii="Calibri Light" w:hAnsi="Calibri Light"/>
                  <w:sz w:val="16"/>
                  <w:szCs w:val="16"/>
                </w:rPr>
                <w:delText xml:space="preserve">ASTM </w:delText>
              </w:r>
            </w:del>
            <w:del w:id="2272" w:author="Jing Kai Toh" w:date="2016-05-12T10:31:00Z">
              <w:r w:rsidRPr="00C91C52" w:rsidDel="002030ED">
                <w:rPr>
                  <w:rFonts w:ascii="Calibri Light" w:hAnsi="Calibri Light"/>
                  <w:sz w:val="16"/>
                  <w:szCs w:val="16"/>
                </w:rPr>
                <w:delText>C136-01Standard Test Method for Sieve Analysis of Fine and Coarse Aggregates</w:delText>
              </w:r>
            </w:del>
            <w:ins w:id="2273" w:author="Ashan Senel Asmone" w:date="2016-03-21T11:19:00Z">
              <w:r w:rsidR="00ED4BC6">
                <w:rPr>
                  <w:rFonts w:ascii="Calibri Light" w:hAnsi="Calibri Light"/>
                  <w:sz w:val="16"/>
                  <w:szCs w:val="16"/>
                </w:rPr>
                <w:t>ASTM C136 / C136M - 14 Standard Test Method for Sieve Analysis of Fine and Coarse Aggregates</w:t>
              </w:r>
            </w:ins>
            <w:r w:rsidRPr="00C91C52">
              <w:rPr>
                <w:rFonts w:ascii="Calibri Light" w:hAnsi="Calibri Light"/>
                <w:sz w:val="16"/>
                <w:szCs w:val="16"/>
              </w:rPr>
              <w:t> </w:t>
            </w:r>
            <w:r w:rsidRPr="00C91C52">
              <w:rPr>
                <w:rFonts w:ascii="Calibri Light" w:hAnsi="Calibri Light"/>
                <w:sz w:val="16"/>
                <w:szCs w:val="16"/>
              </w:rPr>
              <w:br/>
            </w:r>
            <w:r w:rsidRPr="00C91C52">
              <w:rPr>
                <w:rFonts w:ascii="Calibri Light" w:hAnsi="Calibri Light"/>
                <w:sz w:val="16"/>
                <w:szCs w:val="16"/>
              </w:rPr>
              <w:br/>
            </w:r>
            <w:del w:id="2274" w:author="Ashan Senel Asmone" w:date="2016-03-21T11:20:00Z">
              <w:r w:rsidRPr="00C91C52" w:rsidDel="00ED4BC6">
                <w:rPr>
                  <w:rFonts w:ascii="Calibri Light" w:hAnsi="Calibri Light"/>
                  <w:sz w:val="16"/>
                  <w:szCs w:val="16"/>
                </w:rPr>
                <w:delText xml:space="preserve">ASTM </w:delText>
              </w:r>
            </w:del>
            <w:del w:id="2275" w:author="Jing Kai Toh" w:date="2016-05-12T10:30:00Z">
              <w:r w:rsidRPr="00C91C52" w:rsidDel="002030ED">
                <w:rPr>
                  <w:rFonts w:ascii="Calibri Light" w:hAnsi="Calibri Light"/>
                  <w:sz w:val="16"/>
                  <w:szCs w:val="16"/>
                </w:rPr>
                <w:delText>C642-97 Standard Test Method for Density, Absorption and Voids in Hardened Concrete</w:delText>
              </w:r>
            </w:del>
            <w:ins w:id="2276" w:author="Ashan Senel Asmone" w:date="2016-03-21T11:20:00Z">
              <w:r w:rsidR="00ED4BC6">
                <w:rPr>
                  <w:rFonts w:ascii="Calibri Light" w:hAnsi="Calibri Light"/>
                  <w:sz w:val="16"/>
                  <w:szCs w:val="16"/>
                </w:rPr>
                <w:t>ASTM C642 - 13 Standard Test Method for Density, Absorption, and Voids in Hardened Concrete</w:t>
              </w:r>
            </w:ins>
            <w:r w:rsidRPr="00C91C52">
              <w:rPr>
                <w:rFonts w:ascii="Calibri Light" w:hAnsi="Calibri Light"/>
                <w:sz w:val="16"/>
                <w:szCs w:val="16"/>
              </w:rPr>
              <w:t> </w:t>
            </w:r>
            <w:r w:rsidRPr="00C91C52">
              <w:rPr>
                <w:rFonts w:ascii="Calibri Light" w:hAnsi="Calibri Light"/>
                <w:sz w:val="16"/>
                <w:szCs w:val="16"/>
              </w:rPr>
              <w:br/>
            </w:r>
            <w:r w:rsidRPr="00C91C52">
              <w:rPr>
                <w:rFonts w:ascii="Calibri Light" w:hAnsi="Calibri Light"/>
                <w:sz w:val="16"/>
                <w:szCs w:val="16"/>
              </w:rPr>
              <w:br/>
            </w:r>
            <w:del w:id="2277" w:author="Ashan Senel Asmone" w:date="2016-03-21T11:20:00Z">
              <w:r w:rsidRPr="00C91C52" w:rsidDel="00ED4BC6">
                <w:rPr>
                  <w:rFonts w:ascii="Calibri Light" w:hAnsi="Calibri Light"/>
                  <w:sz w:val="16"/>
                  <w:szCs w:val="16"/>
                </w:rPr>
                <w:delText xml:space="preserve">ASTM </w:delText>
              </w:r>
            </w:del>
            <w:del w:id="2278" w:author="Jing Kai Toh" w:date="2016-05-12T10:28:00Z">
              <w:r w:rsidRPr="00C91C52" w:rsidDel="002030ED">
                <w:rPr>
                  <w:rFonts w:ascii="Calibri Light" w:hAnsi="Calibri Light"/>
                  <w:sz w:val="16"/>
                  <w:szCs w:val="16"/>
                </w:rPr>
                <w:delText>C805-97 Standard Test Method for Rebound Number of Hardened Concrete</w:delText>
              </w:r>
            </w:del>
            <w:ins w:id="2279" w:author="Ashan Senel Asmone" w:date="2016-03-21T11:20:00Z">
              <w:r w:rsidR="00ED4BC6">
                <w:rPr>
                  <w:rFonts w:ascii="Calibri Light" w:hAnsi="Calibri Light"/>
                  <w:sz w:val="16"/>
                  <w:szCs w:val="16"/>
                </w:rPr>
                <w:t>ASTM C805 / C805M - 13a Standard Test Method for Rebound Number of Hardened Concrete</w:t>
              </w:r>
            </w:ins>
          </w:p>
          <w:p w14:paraId="720025D2" w14:textId="77777777" w:rsidR="00C91C52" w:rsidRPr="00C91C52" w:rsidRDefault="00C91C52" w:rsidP="00C91C52">
            <w:pPr>
              <w:spacing w:after="120"/>
              <w:rPr>
                <w:rFonts w:ascii="Calibri Light" w:hAnsi="Calibri Light"/>
                <w:sz w:val="16"/>
                <w:szCs w:val="16"/>
              </w:rPr>
            </w:pPr>
            <w:del w:id="2280" w:author="Ashan Senel Asmone" w:date="2016-03-21T11:23:00Z">
              <w:r w:rsidRPr="00C91C52" w:rsidDel="00ED4BC6">
                <w:rPr>
                  <w:rFonts w:ascii="Calibri Light" w:hAnsi="Calibri Light"/>
                  <w:sz w:val="16"/>
                  <w:szCs w:val="16"/>
                </w:rPr>
                <w:delText>ASTM C1077-02 Standard Practice for Laboratories Testing CONCRETE and CONCRETE Aggregates for Use in Construction and Criteria for Laboratory Evaluation</w:delText>
              </w:r>
            </w:del>
            <w:ins w:id="2281" w:author="Ashan Senel Asmone" w:date="2016-03-21T11:23:00Z">
              <w:r w:rsidR="00ED4BC6">
                <w:rPr>
                  <w:rFonts w:ascii="Calibri Light" w:hAnsi="Calibri Light"/>
                  <w:sz w:val="16"/>
                  <w:szCs w:val="16"/>
                </w:rPr>
                <w:t>ASTM C1077 - 15a Standard Practice for Agencies Testing Concrete and Concrete Aggregates for Use in Construction and Criteria for Testing Agency Evaluation</w:t>
              </w:r>
            </w:ins>
          </w:p>
          <w:p w14:paraId="0AB7CED2" w14:textId="77777777" w:rsidR="00C91C52" w:rsidRPr="00C91C52" w:rsidRDefault="00C91C52" w:rsidP="00C91C52">
            <w:pPr>
              <w:spacing w:after="120"/>
              <w:rPr>
                <w:rFonts w:ascii="Calibri Light" w:hAnsi="Calibri Light"/>
                <w:sz w:val="16"/>
                <w:szCs w:val="16"/>
              </w:rPr>
            </w:pPr>
            <w:del w:id="2282" w:author="Ashan Senel Asmone" w:date="2016-03-21T11:28:00Z">
              <w:r w:rsidRPr="00C91C52" w:rsidDel="00D1184A">
                <w:rPr>
                  <w:rFonts w:ascii="Calibri Light" w:hAnsi="Calibri Light"/>
                  <w:sz w:val="16"/>
                  <w:szCs w:val="16"/>
                </w:rPr>
                <w:delText>ASTM C387-00e1 Standard Specification for Packaged, Dry, Combined Materials for Mortar and CONCRETE</w:delText>
              </w:r>
            </w:del>
            <w:ins w:id="2283" w:author="Ashan Senel Asmone" w:date="2016-03-21T11:28:00Z">
              <w:r w:rsidR="00D1184A">
                <w:rPr>
                  <w:rFonts w:ascii="Calibri Light" w:hAnsi="Calibri Light"/>
                  <w:sz w:val="16"/>
                  <w:szCs w:val="16"/>
                </w:rPr>
                <w:t>ASTM C387 / C387M - 15 Standard Specification for Packaged, Dry, Combined Materials for Concrete and High Strength Mortar</w:t>
              </w:r>
            </w:ins>
          </w:p>
          <w:p w14:paraId="4886068F" w14:textId="77777777" w:rsidR="00C91C52" w:rsidRPr="00C91C52" w:rsidRDefault="00C91C52" w:rsidP="00C91C52">
            <w:pPr>
              <w:spacing w:after="120"/>
              <w:rPr>
                <w:rFonts w:ascii="Calibri Light" w:hAnsi="Calibri Light"/>
                <w:sz w:val="16"/>
                <w:szCs w:val="16"/>
              </w:rPr>
            </w:pPr>
            <w:r w:rsidRPr="00C91C52">
              <w:rPr>
                <w:rFonts w:ascii="Calibri Light" w:hAnsi="Calibri Light"/>
                <w:b/>
                <w:bCs/>
                <w:sz w:val="16"/>
                <w:szCs w:val="16"/>
                <w:u w:val="single"/>
              </w:rPr>
              <w:t>Reinforcement</w:t>
            </w:r>
          </w:p>
          <w:p w14:paraId="58B68599" w14:textId="77777777" w:rsidR="00C91C52" w:rsidRPr="00C91C52" w:rsidRDefault="00C91C52" w:rsidP="00C91C52">
            <w:pPr>
              <w:spacing w:after="120"/>
              <w:rPr>
                <w:rFonts w:ascii="Calibri Light" w:hAnsi="Calibri Light"/>
                <w:sz w:val="16"/>
                <w:szCs w:val="16"/>
              </w:rPr>
            </w:pPr>
            <w:del w:id="2284" w:author="Ashan Senel Asmone" w:date="2016-03-21T11:29:00Z">
              <w:r w:rsidRPr="00C91C52" w:rsidDel="00D1184A">
                <w:rPr>
                  <w:rFonts w:ascii="Calibri Light" w:hAnsi="Calibri Light"/>
                  <w:sz w:val="16"/>
                  <w:szCs w:val="16"/>
                </w:rPr>
                <w:delText>A1022-01 Standard Specification for Deformed and Plain Stainless Steel Wire and Welded Wire for Concrete REINFORCEMENT</w:delText>
              </w:r>
            </w:del>
            <w:ins w:id="2285" w:author="Ashan Senel Asmone" w:date="2016-03-21T11:29:00Z">
              <w:r w:rsidR="00D1184A">
                <w:rPr>
                  <w:rFonts w:ascii="Calibri Light" w:hAnsi="Calibri Light"/>
                  <w:sz w:val="16"/>
                  <w:szCs w:val="16"/>
                </w:rPr>
                <w:t>ASTM A1022 / A1022M - 15a Standard Specification for Deformed and Plain Stainless Steel Wire and Welded Wire for Concrete Reinforcement</w:t>
              </w:r>
            </w:ins>
          </w:p>
          <w:p w14:paraId="6D301CC4" w14:textId="77777777" w:rsidR="00C91C52" w:rsidRPr="00C91C52" w:rsidRDefault="00C91C52" w:rsidP="00C91C52">
            <w:pPr>
              <w:spacing w:after="120"/>
              <w:rPr>
                <w:rFonts w:ascii="Calibri Light" w:hAnsi="Calibri Light"/>
                <w:sz w:val="16"/>
                <w:szCs w:val="16"/>
              </w:rPr>
            </w:pPr>
            <w:del w:id="2286" w:author="Ashan Senel Asmone" w:date="2016-03-21T11:30:00Z">
              <w:r w:rsidRPr="00C91C52" w:rsidDel="00D1184A">
                <w:rPr>
                  <w:rFonts w:ascii="Calibri Light" w:hAnsi="Calibri Light"/>
                  <w:sz w:val="16"/>
                  <w:szCs w:val="16"/>
                </w:rPr>
                <w:delText>A497-01 Standard Specification for Steel Welded Wire REINFORCEMENT, Deformed, for Concrete</w:delText>
              </w:r>
            </w:del>
            <w:ins w:id="2287" w:author="Ashan Senel Asmone" w:date="2016-03-21T11:30:00Z">
              <w:r w:rsidR="00D1184A">
                <w:rPr>
                  <w:rFonts w:ascii="Calibri Light" w:hAnsi="Calibri Light"/>
                  <w:sz w:val="16"/>
                  <w:szCs w:val="16"/>
                </w:rPr>
                <w:t>ASTM A1064 / A1064M - 16 Standard Specification for Carbon-Steel Wire and Welded Wire Reinforcement, Plain and Deformed, for Concrete</w:t>
              </w:r>
            </w:ins>
          </w:p>
          <w:p w14:paraId="69CC7167" w14:textId="77777777" w:rsidR="00C91C52" w:rsidRPr="00C91C52" w:rsidRDefault="00C91C52" w:rsidP="00C91C52">
            <w:pPr>
              <w:spacing w:after="120"/>
              <w:rPr>
                <w:rFonts w:ascii="Calibri Light" w:hAnsi="Calibri Light"/>
                <w:sz w:val="16"/>
                <w:szCs w:val="16"/>
              </w:rPr>
            </w:pPr>
            <w:del w:id="2288" w:author="Ashan Senel Asmone" w:date="2016-03-21T11:31:00Z">
              <w:r w:rsidRPr="00C91C52" w:rsidDel="00D1184A">
                <w:rPr>
                  <w:rFonts w:ascii="Calibri Light" w:hAnsi="Calibri Light"/>
                  <w:sz w:val="16"/>
                  <w:szCs w:val="16"/>
                </w:rPr>
                <w:delText>A185-01 Standard Specification for Steel Welded Wire REINFORCEMENT, Plain, for Concrete</w:delText>
              </w:r>
            </w:del>
          </w:p>
          <w:p w14:paraId="63277354" w14:textId="77777777" w:rsidR="00570413" w:rsidRPr="00C91C52" w:rsidRDefault="00C91C52" w:rsidP="00570413">
            <w:pPr>
              <w:spacing w:after="120"/>
              <w:rPr>
                <w:rFonts w:ascii="Calibri Light" w:hAnsi="Calibri Light"/>
                <w:sz w:val="16"/>
                <w:szCs w:val="16"/>
              </w:rPr>
            </w:pPr>
            <w:del w:id="2289" w:author="Ashan Senel Asmone" w:date="2016-03-21T11:33:00Z">
              <w:r w:rsidRPr="00C91C52" w:rsidDel="00D1184A">
                <w:rPr>
                  <w:rFonts w:ascii="Calibri Light" w:hAnsi="Calibri Light"/>
                  <w:sz w:val="16"/>
                  <w:szCs w:val="16"/>
                </w:rPr>
                <w:delText>A933/A933M-95(2001) Standard Specification for Vinyl (PVC) Coated Steel Wire and Welded Wire Fabric for REINFORCEMENT</w:delText>
              </w:r>
            </w:del>
            <w:ins w:id="2290" w:author="Ashan Senel Asmone" w:date="2016-03-21T11:33:00Z">
              <w:r w:rsidR="00D1184A">
                <w:rPr>
                  <w:rFonts w:ascii="Calibri Light" w:hAnsi="Calibri Light"/>
                  <w:sz w:val="16"/>
                  <w:szCs w:val="16"/>
                </w:rPr>
                <w:t>ASTM A933/A933M-14 Standard Specification for Vinyl-Coated Steel Wire and Welded Wire Reinforcement</w:t>
              </w:r>
            </w:ins>
            <w:r w:rsidRPr="00C91C52">
              <w:rPr>
                <w:rFonts w:ascii="Calibri Light" w:hAnsi="Calibri Light"/>
                <w:sz w:val="16"/>
                <w:szCs w:val="16"/>
              </w:rPr>
              <w:t> </w:t>
            </w:r>
          </w:p>
        </w:tc>
      </w:tr>
      <w:tr w:rsidR="00570413" w:rsidRPr="004F3C8C" w14:paraId="1523D83A" w14:textId="77777777" w:rsidTr="00570413">
        <w:tc>
          <w:tcPr>
            <w:tcW w:w="685" w:type="dxa"/>
          </w:tcPr>
          <w:p w14:paraId="025C7E47"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316509A4" w14:textId="77777777" w:rsidR="00C91C52" w:rsidRPr="00C91C52" w:rsidRDefault="00C91C52" w:rsidP="00C91C52">
            <w:pPr>
              <w:spacing w:after="120"/>
              <w:rPr>
                <w:rFonts w:ascii="Calibri Light" w:hAnsi="Calibri Light"/>
                <w:sz w:val="16"/>
                <w:szCs w:val="16"/>
              </w:rPr>
            </w:pPr>
            <w:r w:rsidRPr="00C91C52">
              <w:rPr>
                <w:rFonts w:ascii="Calibri Light" w:hAnsi="Calibri Light"/>
                <w:b/>
                <w:bCs/>
                <w:sz w:val="16"/>
                <w:szCs w:val="16"/>
                <w:u w:val="single"/>
              </w:rPr>
              <w:t>Concrete</w:t>
            </w:r>
          </w:p>
          <w:p w14:paraId="0C2F93A1" w14:textId="77777777" w:rsidR="00C91C52" w:rsidRPr="00C91C52" w:rsidRDefault="00C91C52" w:rsidP="00C91C52">
            <w:pPr>
              <w:spacing w:after="120"/>
              <w:rPr>
                <w:rFonts w:ascii="Calibri Light" w:hAnsi="Calibri Light"/>
                <w:sz w:val="16"/>
                <w:szCs w:val="16"/>
              </w:rPr>
            </w:pPr>
            <w:del w:id="2291" w:author="Ashan Senel Asmone" w:date="2016-03-21T11:38:00Z">
              <w:r w:rsidRPr="00C91C52" w:rsidDel="002D35EC">
                <w:rPr>
                  <w:rFonts w:ascii="Calibri Light" w:hAnsi="Calibri Light"/>
                  <w:sz w:val="16"/>
                  <w:szCs w:val="16"/>
                </w:rPr>
                <w:delText>AS 1012.2- Methods of testing concrete mixes</w:delText>
              </w:r>
            </w:del>
            <w:ins w:id="2292" w:author="Ashan Senel Asmone" w:date="2016-03-21T11:38:00Z">
              <w:r w:rsidR="002D35EC">
                <w:rPr>
                  <w:rFonts w:ascii="Calibri Light" w:hAnsi="Calibri Light"/>
                  <w:sz w:val="16"/>
                  <w:szCs w:val="16"/>
                </w:rPr>
                <w:t>AS 1012.2:2014 Methods of testing concrete - Preparing concrete mixes in the laboratory</w:t>
              </w:r>
            </w:ins>
          </w:p>
          <w:p w14:paraId="183F30B4" w14:textId="77777777" w:rsidR="00C91C52" w:rsidRPr="00C91C52" w:rsidRDefault="00C91C52" w:rsidP="00C91C52">
            <w:pPr>
              <w:spacing w:after="120"/>
              <w:rPr>
                <w:rFonts w:ascii="Calibri Light" w:hAnsi="Calibri Light"/>
                <w:sz w:val="16"/>
                <w:szCs w:val="16"/>
              </w:rPr>
            </w:pPr>
            <w:del w:id="2293" w:author="Ashan Senel Asmone" w:date="2016-03-21T11:49:00Z">
              <w:r w:rsidRPr="00C91C52" w:rsidDel="002D35EC">
                <w:rPr>
                  <w:rFonts w:ascii="Calibri Light" w:hAnsi="Calibri Light"/>
                  <w:sz w:val="16"/>
                  <w:szCs w:val="16"/>
                </w:rPr>
                <w:delText>AS 1012.3.1-1998 MEthods of testing concrete -Determination of properties related in consistency of concrete-slump test</w:delText>
              </w:r>
            </w:del>
            <w:ins w:id="2294" w:author="Ashan Senel Asmone" w:date="2016-03-21T11:49:00Z">
              <w:r w:rsidR="002D35EC">
                <w:rPr>
                  <w:rFonts w:ascii="Calibri Light" w:hAnsi="Calibri Light"/>
                  <w:sz w:val="16"/>
                  <w:szCs w:val="16"/>
                </w:rPr>
                <w:t>AS 1012.3.1:2014 Methods of testing concrete - Determination of properties related to the consistency of concrete - Slump test</w:t>
              </w:r>
            </w:ins>
          </w:p>
          <w:p w14:paraId="4B3C191F" w14:textId="77777777" w:rsidR="00C91C52" w:rsidRPr="00C91C52" w:rsidRDefault="00C91C52" w:rsidP="00C91C52">
            <w:pPr>
              <w:spacing w:after="120"/>
              <w:rPr>
                <w:rFonts w:ascii="Calibri Light" w:hAnsi="Calibri Light"/>
                <w:sz w:val="16"/>
                <w:szCs w:val="16"/>
              </w:rPr>
            </w:pPr>
            <w:del w:id="2295" w:author="Ashan Senel Asmone" w:date="2016-03-21T11:47:00Z">
              <w:r w:rsidRPr="00C91C52" w:rsidDel="002D35EC">
                <w:rPr>
                  <w:rFonts w:ascii="Calibri Light" w:hAnsi="Calibri Light"/>
                  <w:sz w:val="16"/>
                  <w:szCs w:val="16"/>
                </w:rPr>
                <w:delText>AS 1012.3.2-1998 Methods of testing concrete-Determination of properties related to the consistency of concrete-compacting factor test</w:delText>
              </w:r>
            </w:del>
            <w:ins w:id="2296" w:author="Ashan Senel Asmone" w:date="2016-03-21T11:47:00Z">
              <w:r w:rsidR="002D35EC">
                <w:rPr>
                  <w:rFonts w:ascii="Calibri Light" w:hAnsi="Calibri Light"/>
                  <w:sz w:val="16"/>
                  <w:szCs w:val="16"/>
                </w:rPr>
                <w:t>AS 1012.3.2-1998 (R2014) Methods of testing concrete - Determination of properties related to the consistency of concrete - Compacting factor test</w:t>
              </w:r>
            </w:ins>
          </w:p>
          <w:p w14:paraId="5B9C88C9" w14:textId="77777777" w:rsidR="00C91C52" w:rsidRPr="00C91C52" w:rsidRDefault="00C91C52" w:rsidP="00C91C52">
            <w:pPr>
              <w:spacing w:after="120"/>
              <w:rPr>
                <w:rFonts w:ascii="Calibri Light" w:hAnsi="Calibri Light"/>
                <w:sz w:val="16"/>
                <w:szCs w:val="16"/>
              </w:rPr>
            </w:pPr>
            <w:del w:id="2297" w:author="Ashan Senel Asmone" w:date="2016-03-21T13:26:00Z">
              <w:r w:rsidRPr="00C91C52" w:rsidDel="009D4550">
                <w:rPr>
                  <w:rFonts w:ascii="Calibri Light" w:hAnsi="Calibri Light"/>
                  <w:sz w:val="16"/>
                  <w:szCs w:val="16"/>
                </w:rPr>
                <w:delText>AS 1012.1-1993 Methods of testing concrete-sampling of fresh concrete</w:delText>
              </w:r>
            </w:del>
            <w:ins w:id="2298" w:author="Ashan Senel Asmone" w:date="2016-03-21T13:26:00Z">
              <w:r w:rsidR="009D4550">
                <w:rPr>
                  <w:rFonts w:ascii="Calibri Light" w:hAnsi="Calibri Light"/>
                  <w:sz w:val="16"/>
                  <w:szCs w:val="16"/>
                </w:rPr>
                <w:t>AS 1012.1:2014 Methods of testing concrete - Sampling of concrete</w:t>
              </w:r>
            </w:ins>
          </w:p>
          <w:p w14:paraId="1F386EA6" w14:textId="77777777" w:rsidR="00C91C52" w:rsidRPr="00C91C52" w:rsidRDefault="00C91C52" w:rsidP="00C91C52">
            <w:pPr>
              <w:spacing w:after="120"/>
              <w:rPr>
                <w:rFonts w:ascii="Calibri Light" w:hAnsi="Calibri Light"/>
                <w:sz w:val="16"/>
                <w:szCs w:val="16"/>
              </w:rPr>
            </w:pPr>
            <w:del w:id="2299" w:author="Ashan Senel Asmone" w:date="2016-03-21T13:29:00Z">
              <w:r w:rsidRPr="00C91C52" w:rsidDel="009D4550">
                <w:rPr>
                  <w:rFonts w:ascii="Calibri Light" w:hAnsi="Calibri Light"/>
                  <w:sz w:val="16"/>
                  <w:szCs w:val="16"/>
                </w:rPr>
                <w:delText>AS 1012.11-2000 Methods of testing concrete-determiantion of the modulus of rupture</w:delText>
              </w:r>
            </w:del>
            <w:ins w:id="2300" w:author="Ashan Senel Asmone" w:date="2016-03-21T13:29:00Z">
              <w:r w:rsidR="009D4550">
                <w:rPr>
                  <w:rFonts w:ascii="Calibri Light" w:hAnsi="Calibri Light"/>
                  <w:sz w:val="16"/>
                  <w:szCs w:val="16"/>
                </w:rPr>
                <w:t>AS 1012.11-2000 (R2014) Methods of testing concrete - Determination of the modulus of rupture</w:t>
              </w:r>
            </w:ins>
          </w:p>
          <w:p w14:paraId="52F991CC" w14:textId="77777777" w:rsidR="00C91C52" w:rsidRPr="00C91C52" w:rsidRDefault="00C91C52" w:rsidP="00C91C52">
            <w:pPr>
              <w:spacing w:after="120"/>
              <w:rPr>
                <w:rFonts w:ascii="Calibri Light" w:hAnsi="Calibri Light"/>
                <w:sz w:val="16"/>
                <w:szCs w:val="16"/>
              </w:rPr>
            </w:pPr>
            <w:del w:id="2301" w:author="Ashan Senel Asmone" w:date="2016-03-21T13:30:00Z">
              <w:r w:rsidRPr="00C91C52" w:rsidDel="009D4550">
                <w:rPr>
                  <w:rFonts w:ascii="Calibri Light" w:hAnsi="Calibri Light"/>
                  <w:sz w:val="16"/>
                  <w:szCs w:val="16"/>
                </w:rPr>
                <w:delText>AS 1012.13-1992 Methods of testing cocnrete-Determination of the drying shrinkage of concrete for samples prepared in the field or in the laboratory</w:delText>
              </w:r>
            </w:del>
            <w:ins w:id="2302" w:author="Ashan Senel Asmone" w:date="2016-03-21T13:31:00Z">
              <w:r w:rsidR="009D4550">
                <w:rPr>
                  <w:rFonts w:ascii="Calibri Light" w:hAnsi="Calibri Light"/>
                  <w:sz w:val="16"/>
                  <w:szCs w:val="16"/>
                </w:rPr>
                <w:t xml:space="preserve">AS 1012.8.4:2015 Methods of testing concrete - Method for making and curing concrete - Drying shrinkage specimens prepared in the field or in the laboratory/ </w:t>
              </w:r>
            </w:ins>
            <w:ins w:id="2303" w:author="Ashan Senel Asmone" w:date="2016-03-21T13:30:00Z">
              <w:r w:rsidR="009D4550">
                <w:rPr>
                  <w:rFonts w:ascii="Calibri Light" w:hAnsi="Calibri Light"/>
                  <w:sz w:val="16"/>
                  <w:szCs w:val="16"/>
                </w:rPr>
                <w:t>AS 1012.13:2015 Methods of testing concrete - Determination of the drying shrinkage of concrete for samples prepared in the field or in the laboratory</w:t>
              </w:r>
            </w:ins>
          </w:p>
          <w:p w14:paraId="4B5B217D" w14:textId="77777777" w:rsidR="00C91C52" w:rsidRPr="00C91C52" w:rsidRDefault="00C91C52" w:rsidP="00C91C52">
            <w:pPr>
              <w:spacing w:after="120"/>
              <w:rPr>
                <w:rFonts w:ascii="Calibri Light" w:hAnsi="Calibri Light"/>
                <w:sz w:val="16"/>
                <w:szCs w:val="16"/>
              </w:rPr>
            </w:pPr>
            <w:del w:id="2304" w:author="Ashan Senel Asmone" w:date="2016-03-21T13:33:00Z">
              <w:r w:rsidRPr="00C91C52" w:rsidDel="009D4550">
                <w:rPr>
                  <w:rFonts w:ascii="Calibri Light" w:hAnsi="Calibri Light"/>
                  <w:sz w:val="16"/>
                  <w:szCs w:val="16"/>
                </w:rPr>
                <w:delText>AS 1012.21-1999 Methods of testing concrete- Determination of water absorption and apparent volume of permeable voids in hardened concrete</w:delText>
              </w:r>
            </w:del>
            <w:ins w:id="2305" w:author="Ashan Senel Asmone" w:date="2016-03-21T13:34:00Z">
              <w:r w:rsidR="009D4550">
                <w:rPr>
                  <w:rFonts w:ascii="Calibri Light" w:hAnsi="Calibri Light"/>
                  <w:sz w:val="16"/>
                  <w:szCs w:val="16"/>
                </w:rPr>
                <w:t>AS 1012.21-1999 (R2014) Methods of testing concrete - Determination of water absorption and apparent volume of permeable voids in hardened concrete</w:t>
              </w:r>
            </w:ins>
            <w:ins w:id="2306" w:author="Ashan Senel Asmone" w:date="2016-03-21T13:33:00Z">
              <w:r w:rsidR="009D4550">
                <w:rPr>
                  <w:rFonts w:ascii="Calibri Light" w:hAnsi="Calibri Light"/>
                  <w:sz w:val="16"/>
                  <w:szCs w:val="16"/>
                </w:rPr>
                <w:t>AS 1012.21-1999 (R2014) Methods of testing concrete - Determination of water absorption and apparent volume of permeable voids in hardened concrete</w:t>
              </w:r>
            </w:ins>
            <w:r w:rsidRPr="00C91C52">
              <w:rPr>
                <w:rFonts w:ascii="Calibri Light" w:hAnsi="Calibri Light"/>
                <w:sz w:val="16"/>
                <w:szCs w:val="16"/>
              </w:rPr>
              <w:t>.</w:t>
            </w:r>
          </w:p>
          <w:p w14:paraId="0220A536" w14:textId="77777777" w:rsidR="00C91C52" w:rsidRPr="00C91C52" w:rsidRDefault="00C91C52" w:rsidP="00C91C52">
            <w:pPr>
              <w:spacing w:after="120"/>
              <w:rPr>
                <w:rFonts w:ascii="Calibri Light" w:hAnsi="Calibri Light"/>
                <w:sz w:val="16"/>
                <w:szCs w:val="16"/>
              </w:rPr>
            </w:pPr>
            <w:del w:id="2307" w:author="Ashan Senel Asmone" w:date="2016-03-21T13:35:00Z">
              <w:r w:rsidRPr="00C91C52" w:rsidDel="009D4550">
                <w:rPr>
                  <w:rFonts w:ascii="Calibri Light" w:hAnsi="Calibri Light"/>
                  <w:sz w:val="16"/>
                  <w:szCs w:val="16"/>
                </w:rPr>
                <w:delText>AS 1478.1-2000 Chemical admixutres for concrete mortar and grout-admixtures for concrete</w:delText>
              </w:r>
            </w:del>
            <w:ins w:id="2308" w:author="Ashan Senel Asmone" w:date="2016-03-21T20:24:00Z">
              <w:r w:rsidR="00B73746">
                <w:rPr>
                  <w:rFonts w:ascii="Calibri Light" w:hAnsi="Calibri Light"/>
                  <w:sz w:val="16"/>
                  <w:szCs w:val="16"/>
                </w:rPr>
                <w:t>AS 1478.1-2000 Chemical admixtures for concrete, mortar and grout - Admixtures for concrete</w:t>
              </w:r>
            </w:ins>
          </w:p>
          <w:p w14:paraId="396EB234" w14:textId="77777777" w:rsidR="00C91C52" w:rsidRPr="00C91C52" w:rsidRDefault="00C91C52" w:rsidP="00C91C52">
            <w:pPr>
              <w:spacing w:after="120"/>
              <w:rPr>
                <w:rFonts w:ascii="Calibri Light" w:hAnsi="Calibri Light"/>
                <w:sz w:val="16"/>
                <w:szCs w:val="16"/>
              </w:rPr>
            </w:pPr>
            <w:del w:id="2309" w:author="Ashan Senel Asmone" w:date="2016-03-21T13:37:00Z">
              <w:r w:rsidRPr="00C91C52" w:rsidDel="009D4550">
                <w:rPr>
                  <w:rFonts w:ascii="Calibri Light" w:hAnsi="Calibri Light"/>
                  <w:sz w:val="16"/>
                  <w:szCs w:val="16"/>
                </w:rPr>
                <w:delText>AS 2758.1-1998 Aggregates and rock for engineering purposes-concrete aggregates</w:delText>
              </w:r>
            </w:del>
            <w:ins w:id="2310" w:author="Ashan Senel Asmone" w:date="2016-03-21T13:37:00Z">
              <w:r w:rsidR="009D4550">
                <w:rPr>
                  <w:rFonts w:ascii="Calibri Light" w:hAnsi="Calibri Light"/>
                  <w:sz w:val="16"/>
                  <w:szCs w:val="16"/>
                </w:rPr>
                <w:t>AS 2758.1:2014 Aggregates and rock for engineering purposes - Concrete aggregates</w:t>
              </w:r>
            </w:ins>
          </w:p>
          <w:p w14:paraId="66B74776" w14:textId="77777777" w:rsidR="00C91C52" w:rsidRPr="00C91C52" w:rsidRDefault="00C91C52" w:rsidP="00C91C52">
            <w:pPr>
              <w:spacing w:after="120"/>
              <w:rPr>
                <w:rFonts w:ascii="Calibri Light" w:hAnsi="Calibri Light"/>
                <w:sz w:val="16"/>
                <w:szCs w:val="16"/>
              </w:rPr>
            </w:pPr>
            <w:del w:id="2311" w:author="Ashan Senel Asmone" w:date="2016-03-21T13:37:00Z">
              <w:r w:rsidRPr="00C91C52" w:rsidDel="009D4550">
                <w:rPr>
                  <w:rFonts w:ascii="Calibri Light" w:hAnsi="Calibri Light"/>
                  <w:sz w:val="16"/>
                  <w:szCs w:val="16"/>
                </w:rPr>
                <w:delText>AS 3600-2001 Concrete Structures</w:delText>
              </w:r>
            </w:del>
            <w:ins w:id="2312" w:author="Ashan Senel Asmone" w:date="2016-03-21T13:37:00Z">
              <w:r w:rsidR="009D4550">
                <w:rPr>
                  <w:rFonts w:ascii="Calibri Light" w:hAnsi="Calibri Light"/>
                  <w:sz w:val="16"/>
                  <w:szCs w:val="16"/>
                </w:rPr>
                <w:t>AS 3600-2009 Concrete structures</w:t>
              </w:r>
            </w:ins>
            <w:r w:rsidRPr="00C91C52">
              <w:rPr>
                <w:rFonts w:ascii="Calibri Light" w:hAnsi="Calibri Light"/>
                <w:sz w:val="16"/>
                <w:szCs w:val="16"/>
              </w:rPr>
              <w:t> </w:t>
            </w:r>
            <w:r w:rsidRPr="00C91C52">
              <w:rPr>
                <w:rFonts w:ascii="Calibri Light" w:hAnsi="Calibri Light"/>
                <w:sz w:val="16"/>
                <w:szCs w:val="16"/>
              </w:rPr>
              <w:br/>
            </w:r>
            <w:r w:rsidRPr="00C91C52">
              <w:rPr>
                <w:rFonts w:ascii="Calibri Light" w:hAnsi="Calibri Light"/>
                <w:sz w:val="16"/>
                <w:szCs w:val="16"/>
              </w:rPr>
              <w:br/>
            </w:r>
            <w:del w:id="2313" w:author="Ashan Senel Asmone" w:date="2016-03-21T13:39:00Z">
              <w:r w:rsidRPr="00C91C52" w:rsidDel="00EB11C2">
                <w:rPr>
                  <w:rFonts w:ascii="Calibri Light" w:hAnsi="Calibri Light"/>
                  <w:sz w:val="16"/>
                  <w:szCs w:val="16"/>
                </w:rPr>
                <w:delText>AS CIA Z9-1999 Curing of Concrete</w:delText>
              </w:r>
            </w:del>
            <w:ins w:id="2314" w:author="Ashan Senel Asmone" w:date="2016-05-09T18:27:00Z">
              <w:r w:rsidR="007351A9">
                <w:rPr>
                  <w:rFonts w:ascii="Calibri Light" w:hAnsi="Calibri Light"/>
                  <w:sz w:val="16"/>
                  <w:szCs w:val="16"/>
                </w:rPr>
                <w:t>CIA Z9-1999 CIA Curing of Concrete</w:t>
              </w:r>
            </w:ins>
            <w:ins w:id="2315" w:author="Ashan Senel Asmone" w:date="2016-03-21T13:39:00Z">
              <w:r w:rsidR="00EB11C2">
                <w:rPr>
                  <w:rFonts w:ascii="Calibri Light" w:hAnsi="Calibri Light"/>
                  <w:sz w:val="16"/>
                  <w:szCs w:val="16"/>
                </w:rPr>
                <w:t>CIA Z9-1999 CIA Curing of Concrete</w:t>
              </w:r>
            </w:ins>
            <w:r w:rsidRPr="00C91C52">
              <w:rPr>
                <w:rFonts w:ascii="Calibri Light" w:hAnsi="Calibri Light"/>
                <w:sz w:val="16"/>
                <w:szCs w:val="16"/>
              </w:rPr>
              <w:t> </w:t>
            </w:r>
            <w:r w:rsidRPr="00C91C52">
              <w:rPr>
                <w:rFonts w:ascii="Calibri Light" w:hAnsi="Calibri Light"/>
                <w:sz w:val="16"/>
                <w:szCs w:val="16"/>
              </w:rPr>
              <w:br/>
            </w:r>
            <w:r w:rsidRPr="00C91C52">
              <w:rPr>
                <w:rFonts w:ascii="Calibri Light" w:hAnsi="Calibri Light"/>
                <w:sz w:val="16"/>
                <w:szCs w:val="16"/>
              </w:rPr>
              <w:br/>
            </w:r>
            <w:del w:id="2316" w:author="Ashan Senel Asmone" w:date="2016-03-21T13:40:00Z">
              <w:r w:rsidRPr="00C91C52" w:rsidDel="00EB11C2">
                <w:rPr>
                  <w:rFonts w:ascii="Calibri Light" w:hAnsi="Calibri Light"/>
                  <w:sz w:val="16"/>
                  <w:szCs w:val="16"/>
                </w:rPr>
                <w:delText>AS HB 84:1996 Guide to Concrete Repair and Protection</w:delText>
              </w:r>
            </w:del>
            <w:ins w:id="2317" w:author="Ashan Senel Asmone" w:date="2016-05-09T18:18:00Z">
              <w:r w:rsidR="00D91DD8">
                <w:rPr>
                  <w:rFonts w:ascii="Calibri Light" w:hAnsi="Calibri Light"/>
                  <w:sz w:val="16"/>
                  <w:szCs w:val="16"/>
                </w:rPr>
                <w:t>HB 84-2006 Guide to Concrete Repair and Protection</w:t>
              </w:r>
            </w:ins>
            <w:ins w:id="2318" w:author="Ashan Senel Asmone" w:date="2016-03-21T13:40:00Z">
              <w:r w:rsidR="00EB11C2">
                <w:rPr>
                  <w:rFonts w:ascii="Calibri Light" w:hAnsi="Calibri Light"/>
                  <w:sz w:val="16"/>
                  <w:szCs w:val="16"/>
                </w:rPr>
                <w:t>HB 84-2006 Guide to Concrete Repair and Protection</w:t>
              </w:r>
            </w:ins>
          </w:p>
          <w:p w14:paraId="203D7128" w14:textId="77777777" w:rsidR="00C91C52" w:rsidRPr="00C91C52" w:rsidRDefault="00C91C52" w:rsidP="00C91C52">
            <w:pPr>
              <w:spacing w:after="120"/>
              <w:rPr>
                <w:rFonts w:ascii="Calibri Light" w:hAnsi="Calibri Light"/>
                <w:sz w:val="16"/>
                <w:szCs w:val="16"/>
              </w:rPr>
            </w:pPr>
            <w:r w:rsidRPr="00C91C52">
              <w:rPr>
                <w:rFonts w:ascii="Calibri Light" w:hAnsi="Calibri Light"/>
                <w:b/>
                <w:bCs/>
                <w:sz w:val="16"/>
                <w:szCs w:val="16"/>
                <w:u w:val="single"/>
              </w:rPr>
              <w:t>Reinforcement</w:t>
            </w:r>
          </w:p>
          <w:p w14:paraId="702AC599" w14:textId="77777777" w:rsidR="00C91C52" w:rsidRPr="00C91C52" w:rsidRDefault="00C91C52" w:rsidP="00C91C52">
            <w:pPr>
              <w:spacing w:after="120"/>
              <w:rPr>
                <w:rFonts w:ascii="Calibri Light" w:hAnsi="Calibri Light"/>
                <w:sz w:val="16"/>
                <w:szCs w:val="16"/>
              </w:rPr>
            </w:pPr>
            <w:del w:id="2319" w:author="Ashan Senel Asmone" w:date="2016-03-21T13:44:00Z">
              <w:r w:rsidRPr="00C91C52" w:rsidDel="00EB11C2">
                <w:rPr>
                  <w:rFonts w:ascii="Calibri Light" w:hAnsi="Calibri Light"/>
                  <w:sz w:val="16"/>
                  <w:szCs w:val="16"/>
                </w:rPr>
                <w:delText>AS 1302 -1991 Steel reinforcing bars for concrete</w:delText>
              </w:r>
            </w:del>
          </w:p>
          <w:p w14:paraId="33EB7605" w14:textId="77777777" w:rsidR="00C91C52" w:rsidRPr="00C91C52" w:rsidRDefault="00C91C52" w:rsidP="00C91C52">
            <w:pPr>
              <w:spacing w:after="120"/>
              <w:rPr>
                <w:rFonts w:ascii="Calibri Light" w:hAnsi="Calibri Light"/>
                <w:sz w:val="16"/>
                <w:szCs w:val="16"/>
              </w:rPr>
            </w:pPr>
            <w:del w:id="2320" w:author="Ashan Senel Asmone" w:date="2016-03-21T13:44:00Z">
              <w:r w:rsidRPr="00C91C52" w:rsidDel="00EB11C2">
                <w:rPr>
                  <w:rFonts w:ascii="Calibri Light" w:hAnsi="Calibri Light"/>
                  <w:sz w:val="16"/>
                  <w:szCs w:val="16"/>
                </w:rPr>
                <w:delText>AS 1302-1991/Amdt 1992 Steel reinforcing bars for concrete</w:delText>
              </w:r>
            </w:del>
            <w:ins w:id="2321" w:author="Ashan Senel Asmone" w:date="2016-03-21T13:44:00Z">
              <w:r w:rsidR="00EB11C2">
                <w:rPr>
                  <w:rFonts w:ascii="Calibri Light" w:hAnsi="Calibri Light"/>
                  <w:sz w:val="16"/>
                  <w:szCs w:val="16"/>
                </w:rPr>
                <w:t>AS/NZS 4671:2001 Steel reinforcing materials</w:t>
              </w:r>
            </w:ins>
          </w:p>
          <w:p w14:paraId="6B1B65F8" w14:textId="77777777" w:rsidR="00570413" w:rsidRPr="00C91C52" w:rsidRDefault="00C91C52" w:rsidP="00570413">
            <w:pPr>
              <w:spacing w:after="120"/>
              <w:rPr>
                <w:rFonts w:ascii="Calibri Light" w:hAnsi="Calibri Light"/>
                <w:sz w:val="16"/>
                <w:szCs w:val="16"/>
              </w:rPr>
            </w:pPr>
            <w:del w:id="2322" w:author="Ashan Senel Asmone" w:date="2016-03-21T13:44:00Z">
              <w:r w:rsidRPr="00C91C52" w:rsidDel="00EB11C2">
                <w:rPr>
                  <w:rFonts w:ascii="Calibri Light" w:hAnsi="Calibri Light"/>
                  <w:sz w:val="16"/>
                  <w:szCs w:val="16"/>
                </w:rPr>
                <w:delText>AS 1304-1991 Welded wire reinforcing fabric for concrete</w:delText>
              </w:r>
            </w:del>
          </w:p>
        </w:tc>
      </w:tr>
      <w:tr w:rsidR="00570413" w:rsidRPr="004F3C8C" w14:paraId="6C0B5941" w14:textId="77777777" w:rsidTr="00570413">
        <w:tc>
          <w:tcPr>
            <w:tcW w:w="685" w:type="dxa"/>
          </w:tcPr>
          <w:p w14:paraId="1B2AE9BC"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5855A1C5" w14:textId="77777777" w:rsidR="00C91C52" w:rsidRPr="00C91C52" w:rsidRDefault="00C91C52" w:rsidP="00C91C52">
            <w:pPr>
              <w:spacing w:after="120"/>
              <w:rPr>
                <w:rFonts w:ascii="Calibri Light" w:hAnsi="Calibri Light"/>
                <w:sz w:val="16"/>
                <w:szCs w:val="16"/>
              </w:rPr>
            </w:pPr>
            <w:r w:rsidRPr="00C91C52">
              <w:rPr>
                <w:rFonts w:ascii="Calibri Light" w:hAnsi="Calibri Light"/>
                <w:b/>
                <w:bCs/>
                <w:sz w:val="16"/>
                <w:szCs w:val="16"/>
                <w:u w:val="single"/>
              </w:rPr>
              <w:t>Concrete</w:t>
            </w:r>
          </w:p>
          <w:p w14:paraId="682BDF8D" w14:textId="77777777" w:rsidR="00C91C52" w:rsidRPr="00C91C52" w:rsidRDefault="00C91C52" w:rsidP="00C91C52">
            <w:pPr>
              <w:spacing w:after="120"/>
              <w:rPr>
                <w:rFonts w:ascii="Calibri Light" w:hAnsi="Calibri Light"/>
                <w:sz w:val="16"/>
                <w:szCs w:val="16"/>
              </w:rPr>
            </w:pPr>
            <w:del w:id="2323" w:author="Ashan Senel Asmone" w:date="2016-03-21T13:53:00Z">
              <w:r w:rsidRPr="00C91C52" w:rsidDel="00EB11C2">
                <w:rPr>
                  <w:rFonts w:ascii="Calibri Light" w:hAnsi="Calibri Light"/>
                  <w:sz w:val="16"/>
                  <w:szCs w:val="16"/>
                </w:rPr>
                <w:delText>SS 26: 2000 Ordinary Portland Cement</w:delText>
              </w:r>
            </w:del>
            <w:ins w:id="2324"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r w:rsidRPr="00C91C52">
              <w:rPr>
                <w:rFonts w:ascii="Calibri Light" w:hAnsi="Calibri Light"/>
                <w:sz w:val="16"/>
                <w:szCs w:val="16"/>
              </w:rPr>
              <w:t> </w:t>
            </w:r>
            <w:r w:rsidRPr="00C91C52">
              <w:rPr>
                <w:rFonts w:ascii="Calibri Light" w:hAnsi="Calibri Light"/>
                <w:sz w:val="16"/>
                <w:szCs w:val="16"/>
              </w:rPr>
              <w:br/>
            </w:r>
            <w:r w:rsidRPr="00C91C52">
              <w:rPr>
                <w:rFonts w:ascii="Calibri Light" w:hAnsi="Calibri Light"/>
                <w:sz w:val="16"/>
                <w:szCs w:val="16"/>
              </w:rPr>
              <w:br/>
            </w:r>
            <w:del w:id="2325" w:author="Ashan Senel Asmone" w:date="2016-03-21T13:56:00Z">
              <w:r w:rsidRPr="00C91C52" w:rsidDel="00EB11C2">
                <w:rPr>
                  <w:rFonts w:ascii="Calibri Light" w:hAnsi="Calibri Light"/>
                  <w:sz w:val="16"/>
                  <w:szCs w:val="16"/>
                </w:rPr>
                <w:delText>SS 31:1998: Aggregates from Natural sources for concrete</w:delText>
              </w:r>
            </w:del>
            <w:ins w:id="2326" w:author="Ashan Senel Asmone" w:date="2016-03-21T13:56:00Z">
              <w:r w:rsidR="00EB11C2">
                <w:rPr>
                  <w:rFonts w:ascii="Calibri Light" w:hAnsi="Calibri Light"/>
                  <w:sz w:val="16"/>
                  <w:szCs w:val="16"/>
                </w:rPr>
                <w:t>SS EN 12620: 2008 Specification for aggregates for concrete</w:t>
              </w:r>
            </w:ins>
            <w:r w:rsidRPr="00C91C52">
              <w:rPr>
                <w:rFonts w:ascii="Calibri Light" w:hAnsi="Calibri Light"/>
                <w:sz w:val="16"/>
                <w:szCs w:val="16"/>
              </w:rPr>
              <w:t> </w:t>
            </w:r>
          </w:p>
          <w:p w14:paraId="762C0E05" w14:textId="77777777" w:rsidR="00C91C52" w:rsidRPr="00C91C52" w:rsidRDefault="00C91C52" w:rsidP="00C91C52">
            <w:pPr>
              <w:spacing w:after="120"/>
              <w:rPr>
                <w:rFonts w:ascii="Calibri Light" w:hAnsi="Calibri Light"/>
                <w:sz w:val="16"/>
                <w:szCs w:val="16"/>
              </w:rPr>
            </w:pPr>
            <w:del w:id="2327" w:author="Ashan Senel Asmone" w:date="2016-03-21T13:59:00Z">
              <w:r w:rsidRPr="00C91C52" w:rsidDel="00EB11C2">
                <w:rPr>
                  <w:rFonts w:ascii="Calibri Light" w:hAnsi="Calibri Light"/>
                  <w:sz w:val="16"/>
                  <w:szCs w:val="16"/>
                </w:rPr>
                <w:delText>SS CP 65 Code of Practice for Structural Use of Concrete-Deisgn and Construction</w:delText>
              </w:r>
            </w:del>
            <w:ins w:id="2328" w:author="Ashan Senel Asmone" w:date="2016-03-21T13:59:00Z">
              <w:r w:rsidR="00EB11C2">
                <w:rPr>
                  <w:rFonts w:ascii="Calibri Light" w:hAnsi="Calibri Light"/>
                  <w:sz w:val="16"/>
                  <w:szCs w:val="16"/>
                </w:rPr>
                <w:t>CP 65 - 1 : 1999 Code of practice for structural use of concrete - Design and construction/ CP 65 - 2 : 1996 Code of practice for structural use of concrete - Special circumstances</w:t>
              </w:r>
            </w:ins>
            <w:r w:rsidRPr="00C91C52">
              <w:rPr>
                <w:rFonts w:ascii="Calibri Light" w:hAnsi="Calibri Light"/>
                <w:sz w:val="16"/>
                <w:szCs w:val="16"/>
              </w:rPr>
              <w:br/>
            </w:r>
            <w:r w:rsidRPr="00C91C52">
              <w:rPr>
                <w:rFonts w:ascii="Calibri Light" w:hAnsi="Calibri Light"/>
                <w:sz w:val="16"/>
                <w:szCs w:val="16"/>
              </w:rPr>
              <w:br/>
            </w:r>
            <w:del w:id="2329" w:author="Ashan Senel Asmone" w:date="2016-03-21T14:02:00Z">
              <w:r w:rsidRPr="00C91C52" w:rsidDel="00B427D2">
                <w:rPr>
                  <w:rFonts w:ascii="Calibri Light" w:hAnsi="Calibri Light"/>
                  <w:sz w:val="16"/>
                  <w:szCs w:val="16"/>
                </w:rPr>
                <w:delText>SS CP 67 Code of Practice for cleaning and surface repair of buildings-cocnrete and concrete masonry</w:delText>
              </w:r>
            </w:del>
            <w:ins w:id="2330" w:author="Ashan Senel Asmone" w:date="2016-03-21T14:02:00Z">
              <w:r w:rsidR="00B427D2">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1322C1F1" w14:textId="77777777" w:rsidR="00C91C52" w:rsidRPr="00C91C52" w:rsidRDefault="00C91C52" w:rsidP="00C91C52">
            <w:pPr>
              <w:spacing w:after="120"/>
              <w:rPr>
                <w:rFonts w:ascii="Calibri Light" w:hAnsi="Calibri Light"/>
                <w:sz w:val="16"/>
                <w:szCs w:val="16"/>
              </w:rPr>
            </w:pPr>
            <w:del w:id="2331" w:author="Ashan Senel Asmone" w:date="2016-03-21T14:10:00Z">
              <w:r w:rsidRPr="00C91C52" w:rsidDel="00B427D2">
                <w:rPr>
                  <w:rFonts w:ascii="Calibri Light" w:hAnsi="Calibri Light"/>
                  <w:sz w:val="16"/>
                  <w:szCs w:val="16"/>
                </w:rPr>
                <w:delText>SS 73 Methods of smapling and testing of mineral aggregates, sand and fillers-methods for testing and classifying drying shrinkage of aggregates in concrete</w:delText>
              </w:r>
            </w:del>
            <w:ins w:id="2332" w:author="Ashan Senel Asmone" w:date="2016-03-21T14:10:00Z">
              <w:r w:rsidR="00B427D2">
                <w:rPr>
                  <w:rFonts w:ascii="Calibri Light" w:hAnsi="Calibri Light"/>
                  <w:sz w:val="16"/>
                  <w:szCs w:val="16"/>
                </w:rPr>
                <w:t>SS EN 12620 : 2008 Specification for aggregates for concrete</w:t>
              </w:r>
            </w:ins>
          </w:p>
          <w:p w14:paraId="3776F239" w14:textId="77777777" w:rsidR="00C91C52" w:rsidRPr="00C91C52" w:rsidRDefault="00C91C52" w:rsidP="00C91C52">
            <w:pPr>
              <w:spacing w:after="120"/>
              <w:rPr>
                <w:rFonts w:ascii="Calibri Light" w:hAnsi="Calibri Light"/>
                <w:sz w:val="16"/>
                <w:szCs w:val="16"/>
              </w:rPr>
            </w:pPr>
            <w:del w:id="2333" w:author="Ashan Senel Asmone" w:date="2016-03-21T14:24:00Z">
              <w:r w:rsidRPr="00C91C52" w:rsidDel="00CB3D36">
                <w:rPr>
                  <w:rFonts w:ascii="Calibri Light" w:hAnsi="Calibri Light"/>
                  <w:sz w:val="16"/>
                  <w:szCs w:val="16"/>
                </w:rPr>
                <w:delText>SS 78:Part 5 Testing Concrete -methods of testing hardened concrete for other than strength</w:delText>
              </w:r>
            </w:del>
            <w:ins w:id="2334" w:author="Ashan Senel Asmone" w:date="2016-03-21T14:29:00Z">
              <w:r w:rsidR="00CB3D36">
                <w:rPr>
                  <w:rFonts w:ascii="Calibri Light" w:hAnsi="Calibri Light"/>
                  <w:sz w:val="16"/>
                  <w:szCs w:val="16"/>
                </w:rPr>
                <w:t xml:space="preserve">SS 78 - A21 : 1987 (2013) Testing concrete - Method for determination of static modules of elasticity in compression/ SS 78 - A24 : 1991 (2013) Testing concrete - Methods of analysis of hardened concrete/ SS 78 - B1 : 1992 (2013) Testing concrete - Guide to the use of non-destructive methods of test for hardened concrete/ </w:t>
              </w:r>
            </w:ins>
            <w:ins w:id="2335" w:author="Ashan Senel Asmone" w:date="2016-03-21T14:25:00Z">
              <w:r w:rsidR="00CB3D36">
                <w:rPr>
                  <w:rFonts w:ascii="Calibri Light" w:hAnsi="Calibri Light"/>
                  <w:sz w:val="16"/>
                  <w:szCs w:val="16"/>
                </w:rPr>
                <w:t xml:space="preserve">SS 78 - B4 : 1992 (2013) Testing concrete - Recommendations for the use of electromagnetic covermeters/ SS 78 - B6 : 1992 (2013) Testing concrete - Recommendations for determination of strain in concrete/ SS 78 - B7 : 1992 (2013) Testing concrete - Recommendations for assessment of concrete strength by the near-to-surface tests/ </w:t>
              </w:r>
            </w:ins>
            <w:ins w:id="2336" w:author="Ashan Senel Asmone" w:date="2016-03-21T14:24:00Z">
              <w:r w:rsidR="00CB3D36">
                <w:rPr>
                  <w:rFonts w:ascii="Calibri Light" w:hAnsi="Calibri Light"/>
                  <w:sz w:val="16"/>
                  <w:szCs w:val="16"/>
                </w:rPr>
                <w:t>SS 78 - B9 : 1992 (2013) Testing concrete - Recommendations for the measurement of dynamic modulus of elasticity</w:t>
              </w:r>
            </w:ins>
          </w:p>
          <w:p w14:paraId="69374CF8" w14:textId="77777777" w:rsidR="00C91C52" w:rsidRPr="00C91C52" w:rsidRDefault="00C91C52" w:rsidP="00C91C52">
            <w:pPr>
              <w:spacing w:after="120"/>
              <w:rPr>
                <w:rFonts w:ascii="Calibri Light" w:hAnsi="Calibri Light"/>
                <w:sz w:val="16"/>
                <w:szCs w:val="16"/>
              </w:rPr>
            </w:pPr>
            <w:del w:id="2337" w:author="Ashan Senel Asmone" w:date="2016-03-21T14:31:00Z">
              <w:r w:rsidRPr="00C91C52" w:rsidDel="00CB3D36">
                <w:rPr>
                  <w:rFonts w:ascii="Calibri Light" w:hAnsi="Calibri Light"/>
                  <w:sz w:val="16"/>
                  <w:szCs w:val="16"/>
                </w:rPr>
                <w:delText>SS 78:Part 1 Testing Concrete -method of sampling testing concrete on site</w:delText>
              </w:r>
            </w:del>
          </w:p>
          <w:p w14:paraId="0990C540" w14:textId="77777777" w:rsidR="00C91C52" w:rsidRPr="00C91C52" w:rsidRDefault="00C91C52" w:rsidP="00C91C52">
            <w:pPr>
              <w:spacing w:after="120"/>
              <w:rPr>
                <w:rFonts w:ascii="Calibri Light" w:hAnsi="Calibri Light"/>
                <w:sz w:val="16"/>
                <w:szCs w:val="16"/>
              </w:rPr>
            </w:pPr>
            <w:r w:rsidRPr="00C91C52">
              <w:rPr>
                <w:rFonts w:ascii="Calibri Light" w:hAnsi="Calibri Light"/>
                <w:sz w:val="16"/>
                <w:szCs w:val="16"/>
              </w:rPr>
              <w:t> </w:t>
            </w:r>
          </w:p>
          <w:p w14:paraId="11EBE518" w14:textId="77777777" w:rsidR="00C91C52" w:rsidRPr="00C91C52" w:rsidRDefault="00C91C52" w:rsidP="00C91C52">
            <w:pPr>
              <w:spacing w:after="120"/>
              <w:rPr>
                <w:rFonts w:ascii="Calibri Light" w:hAnsi="Calibri Light"/>
                <w:sz w:val="16"/>
                <w:szCs w:val="16"/>
              </w:rPr>
            </w:pPr>
            <w:r w:rsidRPr="00C91C52">
              <w:rPr>
                <w:rFonts w:ascii="Calibri Light" w:hAnsi="Calibri Light"/>
                <w:b/>
                <w:bCs/>
                <w:sz w:val="16"/>
                <w:szCs w:val="16"/>
                <w:u w:val="single"/>
              </w:rPr>
              <w:t>Reinforcement</w:t>
            </w:r>
          </w:p>
          <w:p w14:paraId="21C09014" w14:textId="77777777" w:rsidR="00C91C52" w:rsidRPr="00C91C52" w:rsidRDefault="00C91C52" w:rsidP="00C91C52">
            <w:pPr>
              <w:spacing w:after="120"/>
              <w:rPr>
                <w:rFonts w:ascii="Calibri Light" w:hAnsi="Calibri Light"/>
                <w:sz w:val="16"/>
                <w:szCs w:val="16"/>
              </w:rPr>
            </w:pPr>
            <w:del w:id="2338" w:author="Ashan Senel Asmone" w:date="2016-03-21T14:40:00Z">
              <w:r w:rsidRPr="00C91C52" w:rsidDel="00CB3D36">
                <w:rPr>
                  <w:rFonts w:ascii="Calibri Light" w:hAnsi="Calibri Light"/>
                  <w:sz w:val="16"/>
                  <w:szCs w:val="16"/>
                </w:rPr>
                <w:delText>SS 2: Part 1 Steel for the Reinforcement of Concrete-plain bars (steel grade 300)</w:delText>
              </w:r>
            </w:del>
            <w:ins w:id="2339" w:author="Ashan Senel Asmone" w:date="2016-03-21T14:40:00Z">
              <w:r w:rsidR="00CB3D36">
                <w:rPr>
                  <w:rFonts w:ascii="Calibri Light" w:hAnsi="Calibri Light"/>
                  <w:sz w:val="16"/>
                  <w:szCs w:val="16"/>
                </w:rPr>
                <w:t>SS 560 : 2010 Specification for steel for the reinforcement of concrete – Weldable reinforcing steel – Bar, coil and decoiled product</w:t>
              </w:r>
            </w:ins>
          </w:p>
          <w:p w14:paraId="7364183E" w14:textId="77777777" w:rsidR="00C91C52" w:rsidRPr="00C91C52" w:rsidRDefault="00C91C52" w:rsidP="00C91C52">
            <w:pPr>
              <w:spacing w:after="120"/>
              <w:rPr>
                <w:rFonts w:ascii="Calibri Light" w:hAnsi="Calibri Light"/>
                <w:sz w:val="16"/>
                <w:szCs w:val="16"/>
              </w:rPr>
            </w:pPr>
            <w:del w:id="2340" w:author="Ashan Senel Asmone" w:date="2016-03-21T14:40:00Z">
              <w:r w:rsidRPr="00C91C52" w:rsidDel="00CB3D36">
                <w:rPr>
                  <w:rFonts w:ascii="Calibri Light" w:hAnsi="Calibri Light"/>
                  <w:sz w:val="16"/>
                  <w:szCs w:val="16"/>
                </w:rPr>
                <w:delText>SS 2: Part 2 Steel for the Reinforcement of Concrete-ribbed bars (steel grade 500)</w:delText>
              </w:r>
            </w:del>
            <w:ins w:id="2341" w:author="Ashan Senel Asmone" w:date="2016-03-21T14:40:00Z">
              <w:r w:rsidR="00CB3D36">
                <w:rPr>
                  <w:rFonts w:ascii="Calibri Light" w:hAnsi="Calibri Light"/>
                  <w:sz w:val="16"/>
                  <w:szCs w:val="16"/>
                </w:rPr>
                <w:t>SS 561 : 2010 Specification for steel fabric for the reinforcement of concrete</w:t>
              </w:r>
            </w:ins>
          </w:p>
          <w:p w14:paraId="6202FF94" w14:textId="77777777" w:rsidR="00C91C52" w:rsidRPr="00C91C52" w:rsidRDefault="00C91C52" w:rsidP="00C91C52">
            <w:pPr>
              <w:spacing w:after="120"/>
              <w:rPr>
                <w:rFonts w:ascii="Calibri Light" w:hAnsi="Calibri Light"/>
                <w:sz w:val="16"/>
                <w:szCs w:val="16"/>
              </w:rPr>
            </w:pPr>
            <w:del w:id="2342" w:author="Ashan Senel Asmone" w:date="2016-03-21T16:21:00Z">
              <w:r w:rsidRPr="00C91C52" w:rsidDel="00A42019">
                <w:rPr>
                  <w:rFonts w:ascii="Calibri Light" w:hAnsi="Calibri Light"/>
                  <w:sz w:val="16"/>
                  <w:szCs w:val="16"/>
                </w:rPr>
                <w:delText>SS 2: Part 3 Steel for the Reinforcement of Concrete-Plain and ribbed bars (steel grade 250 and 460)</w:delText>
              </w:r>
            </w:del>
            <w:ins w:id="2343" w:author="Ashan Senel Asmone" w:date="2016-03-21T16:21:00Z">
              <w:r w:rsidR="00A42019">
                <w:rPr>
                  <w:rFonts w:ascii="Calibri Light" w:hAnsi="Calibri Light"/>
                  <w:sz w:val="16"/>
                  <w:szCs w:val="16"/>
                </w:rPr>
                <w:t>SS 2 - 3 : 1987 Steel for the reinforcement of concrete - Plain and ribbed bars (steel grades 250 and 460)</w:t>
              </w:r>
            </w:ins>
            <w:r w:rsidRPr="00C91C52">
              <w:rPr>
                <w:rFonts w:ascii="Calibri Light" w:hAnsi="Calibri Light"/>
                <w:sz w:val="16"/>
                <w:szCs w:val="16"/>
              </w:rPr>
              <w:br/>
            </w:r>
            <w:r w:rsidRPr="00C91C52">
              <w:rPr>
                <w:rFonts w:ascii="Calibri Light" w:hAnsi="Calibri Light"/>
                <w:sz w:val="16"/>
                <w:szCs w:val="16"/>
              </w:rPr>
              <w:br/>
            </w:r>
            <w:del w:id="2344" w:author="Ashan Senel Asmone" w:date="2016-03-21T14:40:00Z">
              <w:r w:rsidRPr="00C91C52" w:rsidDel="00CB3D36">
                <w:rPr>
                  <w:rFonts w:ascii="Calibri Light" w:hAnsi="Calibri Light"/>
                  <w:sz w:val="16"/>
                  <w:szCs w:val="16"/>
                </w:rPr>
                <w:delText>SS 18: Part 1 Cold-reduced steel wire for the reinforcement of concrete and the manufacture of welded fabric -steel grade 500</w:delText>
              </w:r>
            </w:del>
            <w:ins w:id="2345" w:author="Ashan Senel Asmone" w:date="2016-03-21T14:40:00Z">
              <w:r w:rsidR="00CB3D36">
                <w:rPr>
                  <w:rFonts w:ascii="Calibri Light" w:hAnsi="Calibri Light"/>
                  <w:sz w:val="16"/>
                  <w:szCs w:val="16"/>
                </w:rPr>
                <w:t>SS 18: Part 1 Cold-reduced steel wire for the reinforcement of concrete and the manufacture of welded fabric -steel grade 500</w:t>
              </w:r>
            </w:ins>
          </w:p>
          <w:p w14:paraId="2813B0C0" w14:textId="77777777" w:rsidR="00C91C52" w:rsidRPr="00C91C52" w:rsidRDefault="00C91C52" w:rsidP="00C91C52">
            <w:pPr>
              <w:spacing w:after="120"/>
              <w:rPr>
                <w:rFonts w:ascii="Calibri Light" w:hAnsi="Calibri Light"/>
                <w:sz w:val="16"/>
                <w:szCs w:val="16"/>
              </w:rPr>
            </w:pPr>
            <w:del w:id="2346" w:author="Ashan Senel Asmone" w:date="2016-03-21T14:40:00Z">
              <w:r w:rsidRPr="00C91C52" w:rsidDel="00135CEB">
                <w:rPr>
                  <w:rFonts w:ascii="Calibri Light" w:hAnsi="Calibri Light"/>
                  <w:sz w:val="16"/>
                  <w:szCs w:val="16"/>
                </w:rPr>
                <w:delText>SS 18: Part 2 Cold-reduced steel wire for the reinforcement of concrete and the manufacture of welded fabric -steel grade 485</w:delText>
              </w:r>
            </w:del>
            <w:ins w:id="2347" w:author="Ashan Senel Asmone" w:date="2016-03-21T14:40:00Z">
              <w:r w:rsidR="00135CEB">
                <w:rPr>
                  <w:rFonts w:ascii="Calibri Light" w:hAnsi="Calibri Light"/>
                  <w:sz w:val="16"/>
                  <w:szCs w:val="16"/>
                </w:rPr>
                <w:t>SS 18: Part 2 Cold-reduced steel wire for the reinforcement of concrete and the manufacture of welded fabric -steel grade 485</w:t>
              </w:r>
            </w:ins>
          </w:p>
          <w:p w14:paraId="16708361" w14:textId="77777777" w:rsidR="00C91C52" w:rsidRPr="00C91C52" w:rsidRDefault="00C91C52" w:rsidP="00C91C52">
            <w:pPr>
              <w:spacing w:after="120"/>
              <w:rPr>
                <w:rFonts w:ascii="Calibri Light" w:hAnsi="Calibri Light"/>
                <w:sz w:val="16"/>
                <w:szCs w:val="16"/>
              </w:rPr>
            </w:pPr>
            <w:del w:id="2348" w:author="Ashan Senel Asmone" w:date="2016-03-21T14:41:00Z">
              <w:r w:rsidRPr="00C91C52" w:rsidDel="00135CEB">
                <w:rPr>
                  <w:rFonts w:ascii="Calibri Light" w:hAnsi="Calibri Light"/>
                  <w:sz w:val="16"/>
                  <w:szCs w:val="16"/>
                </w:rPr>
                <w:delText>SS 32: Part 1 Welded steel fabric for the reinforcement of concrete-steel grades 300 and 500</w:delText>
              </w:r>
            </w:del>
            <w:ins w:id="2349" w:author="Ashan Senel Asmone" w:date="2016-03-21T14:41:00Z">
              <w:r w:rsidR="00135CEB">
                <w:rPr>
                  <w:rFonts w:ascii="Calibri Light" w:hAnsi="Calibri Light"/>
                  <w:sz w:val="16"/>
                  <w:szCs w:val="16"/>
                </w:rPr>
                <w:t>SS 32: Part 1 Welded steel fabric for the reinforcement of concrete-steel grades 300 and 500</w:t>
              </w:r>
            </w:ins>
          </w:p>
          <w:p w14:paraId="756CDA9B" w14:textId="77777777" w:rsidR="00570413" w:rsidRPr="00C91C52" w:rsidRDefault="00C91C52" w:rsidP="00570413">
            <w:pPr>
              <w:spacing w:after="120"/>
              <w:rPr>
                <w:rFonts w:ascii="Calibri Light" w:hAnsi="Calibri Light"/>
                <w:sz w:val="16"/>
                <w:szCs w:val="16"/>
              </w:rPr>
            </w:pPr>
            <w:del w:id="2350" w:author="Ashan Senel Asmone" w:date="2016-03-21T14:41:00Z">
              <w:r w:rsidRPr="00C91C52" w:rsidDel="00135CEB">
                <w:rPr>
                  <w:rFonts w:ascii="Calibri Light" w:hAnsi="Calibri Light"/>
                  <w:sz w:val="16"/>
                  <w:szCs w:val="16"/>
                </w:rPr>
                <w:delText>SS 32: Part 2 Welded steel fabric for the reinforcement of concrete-steel grade 485</w:delText>
              </w:r>
            </w:del>
            <w:ins w:id="2351" w:author="Ashan Senel Asmone" w:date="2016-03-21T14:41:00Z">
              <w:r w:rsidR="00135CEB">
                <w:rPr>
                  <w:rFonts w:ascii="Calibri Light" w:hAnsi="Calibri Light"/>
                  <w:sz w:val="16"/>
                  <w:szCs w:val="16"/>
                </w:rPr>
                <w:t>SS 32: Part 2 Welded steel fabric for the reinforcement of concrete-steel grade 485</w:t>
              </w:r>
            </w:ins>
          </w:p>
        </w:tc>
      </w:tr>
      <w:tr w:rsidR="00570413" w:rsidRPr="004F3C8C" w14:paraId="672D276A" w14:textId="77777777" w:rsidTr="00570413">
        <w:tc>
          <w:tcPr>
            <w:tcW w:w="685" w:type="dxa"/>
          </w:tcPr>
          <w:p w14:paraId="0A6BF0A7"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69FBE8A5" w14:textId="77777777" w:rsidR="00C91C52" w:rsidRPr="00C91C52" w:rsidRDefault="00C91C52" w:rsidP="00C91C52">
            <w:pPr>
              <w:spacing w:after="120"/>
              <w:rPr>
                <w:rFonts w:ascii="Calibri Light" w:hAnsi="Calibri Light"/>
                <w:sz w:val="16"/>
                <w:szCs w:val="16"/>
              </w:rPr>
            </w:pPr>
            <w:r w:rsidRPr="00C91C52">
              <w:rPr>
                <w:rFonts w:ascii="Calibri Light" w:hAnsi="Calibri Light"/>
                <w:b/>
                <w:bCs/>
                <w:sz w:val="16"/>
                <w:szCs w:val="16"/>
                <w:u w:val="single"/>
              </w:rPr>
              <w:t>Concrete</w:t>
            </w:r>
          </w:p>
          <w:p w14:paraId="0018E1B4" w14:textId="77777777" w:rsidR="00C91C52" w:rsidRPr="00C91C52" w:rsidRDefault="00C91C52" w:rsidP="00C91C52">
            <w:pPr>
              <w:spacing w:after="120"/>
              <w:rPr>
                <w:rFonts w:ascii="Calibri Light" w:hAnsi="Calibri Light"/>
                <w:sz w:val="16"/>
                <w:szCs w:val="16"/>
              </w:rPr>
            </w:pPr>
            <w:del w:id="2352" w:author="Ashan Senel Asmone" w:date="2016-03-21T14:43:00Z">
              <w:r w:rsidRPr="00C91C52" w:rsidDel="00135CEB">
                <w:rPr>
                  <w:rFonts w:ascii="Calibri Light" w:hAnsi="Calibri Light"/>
                  <w:sz w:val="16"/>
                  <w:szCs w:val="16"/>
                </w:rPr>
                <w:delText>ISO 1920: 1976 Concrete tests--Dimension, tolerances and applicability of test specimens</w:delText>
              </w:r>
            </w:del>
            <w:ins w:id="2353" w:author="Ashan Senel Asmone" w:date="2016-03-21T14:48:00Z">
              <w:r w:rsidR="00135CEB">
                <w:rPr>
                  <w:rFonts w:ascii="Calibri Light" w:hAnsi="Calibri Light"/>
                  <w:sz w:val="16"/>
                  <w:szCs w:val="16"/>
                </w:rPr>
                <w:t xml:space="preserve">ISO 1920-1:2004 Testing of concrete -- Part 1: Sampling of fresh concrete/ </w:t>
              </w:r>
            </w:ins>
            <w:ins w:id="2354" w:author="Ashan Senel Asmone" w:date="2016-03-21T14:43:00Z">
              <w:r w:rsidR="00135CEB">
                <w:rPr>
                  <w:rFonts w:ascii="Calibri Light" w:hAnsi="Calibri Light"/>
                  <w:sz w:val="16"/>
                  <w:szCs w:val="16"/>
                </w:rPr>
                <w:t>ISO 1920-3:2004 Testing of concrete - Part 3: Making and curing test specimens</w:t>
              </w:r>
            </w:ins>
            <w:r w:rsidRPr="00C91C52">
              <w:rPr>
                <w:rFonts w:ascii="Calibri Light" w:hAnsi="Calibri Light"/>
                <w:sz w:val="16"/>
                <w:szCs w:val="16"/>
              </w:rPr>
              <w:t> </w:t>
            </w:r>
            <w:r w:rsidRPr="00C91C52">
              <w:rPr>
                <w:rFonts w:ascii="Calibri Light" w:hAnsi="Calibri Light"/>
                <w:sz w:val="16"/>
                <w:szCs w:val="16"/>
              </w:rPr>
              <w:br/>
            </w:r>
            <w:r w:rsidRPr="00C91C52">
              <w:rPr>
                <w:rFonts w:ascii="Calibri Light" w:hAnsi="Calibri Light"/>
                <w:sz w:val="16"/>
                <w:szCs w:val="16"/>
              </w:rPr>
              <w:br/>
            </w:r>
            <w:del w:id="2355" w:author="Ashan Senel Asmone" w:date="2016-03-21T14:45:00Z">
              <w:r w:rsidRPr="00C91C52" w:rsidDel="00135CEB">
                <w:rPr>
                  <w:rFonts w:ascii="Calibri Light" w:hAnsi="Calibri Light"/>
                  <w:sz w:val="16"/>
                  <w:szCs w:val="16"/>
                </w:rPr>
                <w:delText>ISO 2736-1:1986 Concrete tests -- Test specimens -- Part 1: Sampling of fresh concrete </w:delText>
              </w:r>
            </w:del>
            <w:ins w:id="2356" w:author="Ashan Senel Asmone" w:date="2016-03-21T14:45:00Z">
              <w:r w:rsidR="00135CEB">
                <w:rPr>
                  <w:rFonts w:ascii="Calibri Light" w:hAnsi="Calibri Light"/>
                  <w:sz w:val="16"/>
                  <w:szCs w:val="16"/>
                </w:rPr>
                <w:t>ISO 1920-1:2004 Testing of concrete - Part 1: Sampling of fresh concrete</w:t>
              </w:r>
            </w:ins>
          </w:p>
          <w:p w14:paraId="55976F1C" w14:textId="77777777" w:rsidR="00C91C52" w:rsidRPr="00C91C52" w:rsidRDefault="00C91C52" w:rsidP="00C91C52">
            <w:pPr>
              <w:spacing w:after="120"/>
              <w:rPr>
                <w:rFonts w:ascii="Calibri Light" w:hAnsi="Calibri Light"/>
                <w:sz w:val="16"/>
                <w:szCs w:val="16"/>
              </w:rPr>
            </w:pPr>
            <w:del w:id="2357" w:author="Ashan Senel Asmone" w:date="2016-03-21T14:46:00Z">
              <w:r w:rsidRPr="00C91C52" w:rsidDel="00135CEB">
                <w:rPr>
                  <w:rFonts w:ascii="Calibri Light" w:hAnsi="Calibri Light"/>
                  <w:sz w:val="16"/>
                  <w:szCs w:val="16"/>
                </w:rPr>
                <w:delText>ISO 2736-2:1986 Concrete tests -- Test specimens -- Part 2: Making and curing of test specimens for strength tests</w:delText>
              </w:r>
            </w:del>
          </w:p>
          <w:p w14:paraId="2D8E7245" w14:textId="77777777" w:rsidR="00C91C52" w:rsidRPr="00C91C52" w:rsidRDefault="00C91C52" w:rsidP="00C91C52">
            <w:pPr>
              <w:spacing w:after="120"/>
              <w:rPr>
                <w:rFonts w:ascii="Calibri Light" w:hAnsi="Calibri Light"/>
                <w:sz w:val="16"/>
                <w:szCs w:val="16"/>
              </w:rPr>
            </w:pPr>
            <w:del w:id="2358" w:author="Ashan Senel Asmone" w:date="2016-03-21T14:49:00Z">
              <w:r w:rsidRPr="00C91C52" w:rsidDel="00135CEB">
                <w:rPr>
                  <w:rFonts w:ascii="Calibri Light" w:hAnsi="Calibri Light"/>
                  <w:sz w:val="16"/>
                  <w:szCs w:val="16"/>
                </w:rPr>
                <w:delText>ISO 3766:1995 Construction drawings -- Simplified representation of concrete reinforcement</w:delText>
              </w:r>
            </w:del>
            <w:ins w:id="2359" w:author="Ashan Senel Asmone" w:date="2016-03-21T14:49:00Z">
              <w:r w:rsidR="00135CEB">
                <w:rPr>
                  <w:rFonts w:ascii="Calibri Light" w:hAnsi="Calibri Light"/>
                  <w:sz w:val="16"/>
                  <w:szCs w:val="16"/>
                </w:rPr>
                <w:t>ISO 3766:2003  Construction drawings -- Simplified representation of concrete reinforcement</w:t>
              </w:r>
            </w:ins>
          </w:p>
          <w:p w14:paraId="4CC29429" w14:textId="77777777" w:rsidR="00C91C52" w:rsidRPr="00C91C52" w:rsidRDefault="00C91C52" w:rsidP="00C91C52">
            <w:pPr>
              <w:spacing w:after="120"/>
              <w:rPr>
                <w:rFonts w:ascii="Calibri Light" w:hAnsi="Calibri Light"/>
                <w:sz w:val="16"/>
                <w:szCs w:val="16"/>
              </w:rPr>
            </w:pPr>
            <w:del w:id="2360" w:author="Ashan Senel Asmone" w:date="2016-03-21T14:49:00Z">
              <w:r w:rsidRPr="00C91C52" w:rsidDel="00135CEB">
                <w:rPr>
                  <w:rFonts w:ascii="Calibri Light" w:hAnsi="Calibri Light"/>
                  <w:sz w:val="16"/>
                  <w:szCs w:val="16"/>
                </w:rPr>
                <w:delText>ISO 3893:1977 Concrete -- Classification by compressive strength</w:delText>
              </w:r>
            </w:del>
          </w:p>
          <w:p w14:paraId="5FBAD397" w14:textId="77777777" w:rsidR="00C91C52" w:rsidRPr="00C91C52" w:rsidRDefault="00C91C52" w:rsidP="00C91C52">
            <w:pPr>
              <w:spacing w:after="120"/>
              <w:rPr>
                <w:rFonts w:ascii="Calibri Light" w:hAnsi="Calibri Light"/>
                <w:sz w:val="16"/>
                <w:szCs w:val="16"/>
              </w:rPr>
            </w:pPr>
            <w:del w:id="2361" w:author="Ashan Senel Asmone" w:date="2016-03-21T14:50:00Z">
              <w:r w:rsidRPr="00C91C52" w:rsidDel="00135CEB">
                <w:rPr>
                  <w:rFonts w:ascii="Calibri Light" w:hAnsi="Calibri Light"/>
                  <w:sz w:val="16"/>
                  <w:szCs w:val="16"/>
                </w:rPr>
                <w:delText>ISO 4012:1978 Concrete -- Determination of compressive strength of test specimens</w:delText>
              </w:r>
            </w:del>
            <w:ins w:id="2362" w:author="Ashan Senel Asmone" w:date="2016-03-21T14:50:00Z">
              <w:r w:rsidR="00135CEB">
                <w:rPr>
                  <w:rFonts w:ascii="Calibri Light" w:hAnsi="Calibri Light"/>
                  <w:sz w:val="16"/>
                  <w:szCs w:val="16"/>
                </w:rPr>
                <w:t>ISO 1920-4:2005  Testing of concrete -- Part 4: Strength of hardened concrete</w:t>
              </w:r>
            </w:ins>
          </w:p>
          <w:p w14:paraId="1D543ADF" w14:textId="77777777" w:rsidR="00C91C52" w:rsidRPr="00C91C52" w:rsidRDefault="00C91C52" w:rsidP="00C91C52">
            <w:pPr>
              <w:spacing w:after="120"/>
              <w:rPr>
                <w:rFonts w:ascii="Calibri Light" w:hAnsi="Calibri Light"/>
                <w:sz w:val="16"/>
                <w:szCs w:val="16"/>
              </w:rPr>
            </w:pPr>
            <w:del w:id="2363" w:author="Ashan Senel Asmone" w:date="2016-03-21T14:51:00Z">
              <w:r w:rsidRPr="00C91C52" w:rsidDel="00135CEB">
                <w:rPr>
                  <w:rFonts w:ascii="Calibri Light" w:hAnsi="Calibri Light"/>
                  <w:sz w:val="16"/>
                  <w:szCs w:val="16"/>
                </w:rPr>
                <w:delText>ISO 4013:1978 Concrete -- Determination of flexural strength of test specimens</w:delText>
              </w:r>
            </w:del>
            <w:r w:rsidRPr="00C91C52">
              <w:rPr>
                <w:rFonts w:ascii="Calibri Light" w:hAnsi="Calibri Light"/>
                <w:sz w:val="16"/>
                <w:szCs w:val="16"/>
              </w:rPr>
              <w:t> </w:t>
            </w:r>
          </w:p>
          <w:p w14:paraId="43634FE2" w14:textId="77777777" w:rsidR="00C91C52" w:rsidRPr="00C91C52" w:rsidRDefault="00C91C52" w:rsidP="00C91C52">
            <w:pPr>
              <w:spacing w:after="120"/>
              <w:rPr>
                <w:rFonts w:ascii="Calibri Light" w:hAnsi="Calibri Light"/>
                <w:sz w:val="16"/>
                <w:szCs w:val="16"/>
              </w:rPr>
            </w:pPr>
            <w:del w:id="2364" w:author="Ashan Senel Asmone" w:date="2016-03-21T14:52:00Z">
              <w:r w:rsidRPr="00C91C52" w:rsidDel="00135CEB">
                <w:rPr>
                  <w:rFonts w:ascii="Calibri Light" w:hAnsi="Calibri Light"/>
                  <w:sz w:val="16"/>
                  <w:szCs w:val="16"/>
                </w:rPr>
                <w:delText>ISO 4103:1979 Concrete -- Classification of consistency</w:delText>
              </w:r>
            </w:del>
            <w:r w:rsidRPr="00C91C52">
              <w:rPr>
                <w:rFonts w:ascii="Calibri Light" w:hAnsi="Calibri Light"/>
                <w:sz w:val="16"/>
                <w:szCs w:val="16"/>
              </w:rPr>
              <w:t> </w:t>
            </w:r>
          </w:p>
          <w:p w14:paraId="53FC66E5" w14:textId="77777777" w:rsidR="00C91C52" w:rsidRPr="00C91C52" w:rsidRDefault="00C91C52" w:rsidP="00C91C52">
            <w:pPr>
              <w:spacing w:after="120"/>
              <w:rPr>
                <w:rFonts w:ascii="Calibri Light" w:hAnsi="Calibri Light"/>
                <w:sz w:val="16"/>
                <w:szCs w:val="16"/>
              </w:rPr>
            </w:pPr>
            <w:del w:id="2365" w:author="Ashan Senel Asmone" w:date="2016-03-21T14:52:00Z">
              <w:r w:rsidRPr="00C91C52" w:rsidDel="00135CEB">
                <w:rPr>
                  <w:rFonts w:ascii="Calibri Light" w:hAnsi="Calibri Light"/>
                  <w:sz w:val="16"/>
                  <w:szCs w:val="16"/>
                </w:rPr>
                <w:delText>ISO 4108:1980 Concrete -- Determination of tensile splitting strength of test specimens</w:delText>
              </w:r>
            </w:del>
            <w:r w:rsidRPr="00C91C52">
              <w:rPr>
                <w:rFonts w:ascii="Calibri Light" w:hAnsi="Calibri Light"/>
                <w:sz w:val="16"/>
                <w:szCs w:val="16"/>
              </w:rPr>
              <w:t> </w:t>
            </w:r>
          </w:p>
          <w:p w14:paraId="15043836" w14:textId="77777777" w:rsidR="00C91C52" w:rsidRPr="00C91C52" w:rsidRDefault="00C91C52" w:rsidP="00C91C52">
            <w:pPr>
              <w:spacing w:after="120"/>
              <w:rPr>
                <w:rFonts w:ascii="Calibri Light" w:hAnsi="Calibri Light"/>
                <w:sz w:val="16"/>
                <w:szCs w:val="16"/>
              </w:rPr>
            </w:pPr>
            <w:del w:id="2366" w:author="Ashan Senel Asmone" w:date="2016-03-21T14:53:00Z">
              <w:r w:rsidRPr="00C91C52" w:rsidDel="00135CEB">
                <w:rPr>
                  <w:rFonts w:ascii="Calibri Light" w:hAnsi="Calibri Light"/>
                  <w:sz w:val="16"/>
                  <w:szCs w:val="16"/>
                </w:rPr>
                <w:delText>ISO 4109:1980 Fresh concrete -- Determination of the consistency -- Slump test</w:delText>
              </w:r>
            </w:del>
            <w:ins w:id="2367" w:author="Ashan Senel Asmone" w:date="2016-03-21T14:53:00Z">
              <w:r w:rsidR="00135CEB">
                <w:rPr>
                  <w:rFonts w:ascii="Calibri Light" w:hAnsi="Calibri Light"/>
                  <w:sz w:val="16"/>
                  <w:szCs w:val="16"/>
                </w:rPr>
                <w:t>ISO 1920-2:2005  Testing of concrete -- Part 2: Properties of fresh concrete</w:t>
              </w:r>
            </w:ins>
            <w:r w:rsidRPr="00C91C52">
              <w:rPr>
                <w:rFonts w:ascii="Calibri Light" w:hAnsi="Calibri Light"/>
                <w:sz w:val="16"/>
                <w:szCs w:val="16"/>
              </w:rPr>
              <w:t> </w:t>
            </w:r>
          </w:p>
          <w:p w14:paraId="5DED1B00" w14:textId="77777777" w:rsidR="00C91C52" w:rsidRPr="00C91C52" w:rsidRDefault="00C91C52" w:rsidP="00C91C52">
            <w:pPr>
              <w:spacing w:after="120"/>
              <w:rPr>
                <w:rFonts w:ascii="Calibri Light" w:hAnsi="Calibri Light"/>
                <w:sz w:val="16"/>
                <w:szCs w:val="16"/>
              </w:rPr>
            </w:pPr>
            <w:del w:id="2368" w:author="Ashan Senel Asmone" w:date="2016-03-21T14:53:00Z">
              <w:r w:rsidRPr="00C91C52" w:rsidDel="00135CEB">
                <w:rPr>
                  <w:rFonts w:ascii="Calibri Light" w:hAnsi="Calibri Light"/>
                  <w:sz w:val="16"/>
                  <w:szCs w:val="16"/>
                </w:rPr>
                <w:delText>ISO 4110:1979 Fresh concrete -- Determination of the consistency -- Vebe test</w:delText>
              </w:r>
            </w:del>
            <w:r w:rsidRPr="00C91C52">
              <w:rPr>
                <w:rFonts w:ascii="Calibri Light" w:hAnsi="Calibri Light"/>
                <w:sz w:val="16"/>
                <w:szCs w:val="16"/>
              </w:rPr>
              <w:t> </w:t>
            </w:r>
          </w:p>
          <w:p w14:paraId="6C31AF5B" w14:textId="77777777" w:rsidR="00C91C52" w:rsidRPr="00C91C52" w:rsidRDefault="00C91C52" w:rsidP="00C91C52">
            <w:pPr>
              <w:spacing w:after="120"/>
              <w:rPr>
                <w:rFonts w:ascii="Calibri Light" w:hAnsi="Calibri Light"/>
                <w:sz w:val="16"/>
                <w:szCs w:val="16"/>
              </w:rPr>
            </w:pPr>
            <w:del w:id="2369" w:author="Ashan Senel Asmone" w:date="2016-03-21T14:54:00Z">
              <w:r w:rsidRPr="00C91C52" w:rsidDel="00135CEB">
                <w:rPr>
                  <w:rFonts w:ascii="Calibri Light" w:hAnsi="Calibri Light"/>
                  <w:sz w:val="16"/>
                  <w:szCs w:val="16"/>
                </w:rPr>
                <w:delText>ISO 4111:1979 Fresh concrete -- Determination of consistency -- Degree of compactibility (Compaction index)</w:delText>
              </w:r>
            </w:del>
            <w:r w:rsidRPr="00C91C52">
              <w:rPr>
                <w:rFonts w:ascii="Calibri Light" w:hAnsi="Calibri Light"/>
                <w:sz w:val="16"/>
                <w:szCs w:val="16"/>
              </w:rPr>
              <w:t> </w:t>
            </w:r>
          </w:p>
          <w:p w14:paraId="49212687" w14:textId="77777777" w:rsidR="00C91C52" w:rsidRPr="00C91C52" w:rsidRDefault="00C91C52" w:rsidP="00C91C52">
            <w:pPr>
              <w:spacing w:after="120"/>
              <w:rPr>
                <w:rFonts w:ascii="Calibri Light" w:hAnsi="Calibri Light"/>
                <w:sz w:val="16"/>
                <w:szCs w:val="16"/>
              </w:rPr>
            </w:pPr>
            <w:del w:id="2370" w:author="Ashan Senel Asmone" w:date="2016-03-21T14:55:00Z">
              <w:r w:rsidRPr="00C91C52" w:rsidDel="00135CEB">
                <w:rPr>
                  <w:rFonts w:ascii="Calibri Light" w:hAnsi="Calibri Light"/>
                  <w:sz w:val="16"/>
                  <w:szCs w:val="16"/>
                </w:rPr>
                <w:delText>ISO 4635:1982 Rubber, vulcanized -- Preformed compression seals for use between concrete motorway paving sections -- Specification for material</w:delText>
              </w:r>
            </w:del>
            <w:ins w:id="2371" w:author="Ashan Senel Asmone" w:date="2016-03-21T14:55:00Z">
              <w:r w:rsidR="00135CEB">
                <w:rPr>
                  <w:rFonts w:ascii="Calibri Light" w:hAnsi="Calibri Light"/>
                  <w:sz w:val="16"/>
                  <w:szCs w:val="16"/>
                </w:rPr>
                <w:t>ISO 4635:2011  Rubber, vulcanized -- Preformed joint seals for use between concrete paving sections of highways -- Specification</w:t>
              </w:r>
            </w:ins>
            <w:r w:rsidRPr="00C91C52">
              <w:rPr>
                <w:rFonts w:ascii="Calibri Light" w:hAnsi="Calibri Light"/>
                <w:sz w:val="16"/>
                <w:szCs w:val="16"/>
              </w:rPr>
              <w:t> </w:t>
            </w:r>
          </w:p>
          <w:p w14:paraId="17CFD53F" w14:textId="77777777" w:rsidR="00C91C52" w:rsidRPr="00C91C52" w:rsidRDefault="00C91C52" w:rsidP="00C91C52">
            <w:pPr>
              <w:spacing w:after="120"/>
              <w:rPr>
                <w:rFonts w:ascii="Calibri Light" w:hAnsi="Calibri Light"/>
                <w:sz w:val="16"/>
                <w:szCs w:val="16"/>
              </w:rPr>
            </w:pPr>
            <w:del w:id="2372" w:author="Ashan Senel Asmone" w:date="2016-03-21T14:55:00Z">
              <w:r w:rsidRPr="00C91C52" w:rsidDel="00135CEB">
                <w:rPr>
                  <w:rFonts w:ascii="Calibri Light" w:hAnsi="Calibri Light"/>
                  <w:sz w:val="16"/>
                  <w:szCs w:val="16"/>
                </w:rPr>
                <w:delText>ISO 4848:1980 Concrete -- Determination of air content of freshly mixed concrete -- Pressure method </w:delText>
              </w:r>
            </w:del>
          </w:p>
          <w:p w14:paraId="1B34A150" w14:textId="77777777" w:rsidR="00C91C52" w:rsidRPr="00C91C52" w:rsidRDefault="00C91C52" w:rsidP="00C91C52">
            <w:pPr>
              <w:spacing w:after="120"/>
              <w:rPr>
                <w:rFonts w:ascii="Calibri Light" w:hAnsi="Calibri Light"/>
                <w:sz w:val="16"/>
                <w:szCs w:val="16"/>
              </w:rPr>
            </w:pPr>
            <w:del w:id="2373" w:author="Ashan Senel Asmone" w:date="2016-03-21T14:56:00Z">
              <w:r w:rsidRPr="00C91C52" w:rsidDel="00135CEB">
                <w:rPr>
                  <w:rFonts w:ascii="Calibri Light" w:hAnsi="Calibri Light"/>
                  <w:sz w:val="16"/>
                  <w:szCs w:val="16"/>
                </w:rPr>
                <w:delText>ISO 6274:1982 Concrete -- Sieve analysis of aggregates</w:delText>
              </w:r>
            </w:del>
            <w:ins w:id="2374" w:author="Ashan Senel Asmone" w:date="2016-03-21T14:56:00Z">
              <w:r w:rsidR="00135CEB">
                <w:rPr>
                  <w:rFonts w:ascii="Calibri Light" w:hAnsi="Calibri Light"/>
                  <w:sz w:val="16"/>
                  <w:szCs w:val="16"/>
                </w:rPr>
                <w:t>ISO 6274:1982 Concrete -- Sieve analysis of aggregates</w:t>
              </w:r>
            </w:ins>
            <w:r w:rsidRPr="00C91C52">
              <w:rPr>
                <w:rFonts w:ascii="Calibri Light" w:hAnsi="Calibri Light"/>
                <w:sz w:val="16"/>
                <w:szCs w:val="16"/>
              </w:rPr>
              <w:t> </w:t>
            </w:r>
          </w:p>
          <w:p w14:paraId="4D1D4238" w14:textId="77777777" w:rsidR="00C91C52" w:rsidRPr="00C91C52" w:rsidRDefault="00C91C52" w:rsidP="00C91C52">
            <w:pPr>
              <w:spacing w:after="120"/>
              <w:rPr>
                <w:rFonts w:ascii="Calibri Light" w:hAnsi="Calibri Light"/>
                <w:sz w:val="16"/>
                <w:szCs w:val="16"/>
              </w:rPr>
            </w:pPr>
            <w:del w:id="2375" w:author="Ashan Senel Asmone" w:date="2016-03-21T14:57:00Z">
              <w:r w:rsidRPr="00C91C52" w:rsidDel="00135CEB">
                <w:rPr>
                  <w:rFonts w:ascii="Calibri Light" w:hAnsi="Calibri Light"/>
                  <w:sz w:val="16"/>
                  <w:szCs w:val="16"/>
                </w:rPr>
                <w:delText>ISO 6275:1982 Concrete, hardened -- Determination of density</w:delText>
              </w:r>
            </w:del>
            <w:ins w:id="2376" w:author="Ashan Senel Asmone" w:date="2016-03-21T14:57:00Z">
              <w:r w:rsidR="00135CEB">
                <w:rPr>
                  <w:rFonts w:ascii="Calibri Light" w:hAnsi="Calibri Light"/>
                  <w:sz w:val="16"/>
                  <w:szCs w:val="16"/>
                </w:rPr>
                <w:t>ISO 1920-5:2004  Testing of concrete -- Part 5: Properties of hardened concrete other than strength</w:t>
              </w:r>
            </w:ins>
            <w:r w:rsidRPr="00C91C52">
              <w:rPr>
                <w:rFonts w:ascii="Calibri Light" w:hAnsi="Calibri Light"/>
                <w:sz w:val="16"/>
                <w:szCs w:val="16"/>
              </w:rPr>
              <w:t> </w:t>
            </w:r>
          </w:p>
          <w:p w14:paraId="7682351C" w14:textId="77777777" w:rsidR="00C91C52" w:rsidRPr="00C91C52" w:rsidRDefault="00C91C52" w:rsidP="00C91C52">
            <w:pPr>
              <w:spacing w:after="120"/>
              <w:rPr>
                <w:rFonts w:ascii="Calibri Light" w:hAnsi="Calibri Light"/>
                <w:sz w:val="16"/>
                <w:szCs w:val="16"/>
              </w:rPr>
            </w:pPr>
            <w:del w:id="2377" w:author="Ashan Senel Asmone" w:date="2016-03-21T14:58:00Z">
              <w:r w:rsidRPr="00C91C52" w:rsidDel="00135CEB">
                <w:rPr>
                  <w:rFonts w:ascii="Calibri Light" w:hAnsi="Calibri Light"/>
                  <w:sz w:val="16"/>
                  <w:szCs w:val="16"/>
                </w:rPr>
                <w:delText>ISO 6276:1982 Concrete, compacted fresh -- Determination of density</w:delText>
              </w:r>
            </w:del>
            <w:r w:rsidRPr="00C91C52">
              <w:rPr>
                <w:rFonts w:ascii="Calibri Light" w:hAnsi="Calibri Light"/>
                <w:sz w:val="16"/>
                <w:szCs w:val="16"/>
              </w:rPr>
              <w:t> </w:t>
            </w:r>
          </w:p>
          <w:p w14:paraId="7C3C5A0C" w14:textId="77777777" w:rsidR="00C91C52" w:rsidRPr="00C91C52" w:rsidRDefault="00C91C52" w:rsidP="00C91C52">
            <w:pPr>
              <w:spacing w:after="120"/>
              <w:rPr>
                <w:rFonts w:ascii="Calibri Light" w:hAnsi="Calibri Light"/>
                <w:sz w:val="16"/>
                <w:szCs w:val="16"/>
              </w:rPr>
            </w:pPr>
            <w:del w:id="2378" w:author="Ashan Senel Asmone" w:date="2016-03-21T14:59:00Z">
              <w:r w:rsidRPr="00C91C52" w:rsidDel="00135CEB">
                <w:rPr>
                  <w:rFonts w:ascii="Calibri Light" w:hAnsi="Calibri Light"/>
                  <w:sz w:val="16"/>
                  <w:szCs w:val="16"/>
                </w:rPr>
                <w:delText>ISO 6782:1982 Aggregates for concrete -- Determination of bulk density</w:delText>
              </w:r>
            </w:del>
            <w:ins w:id="2379" w:author="Ashan Senel Asmone" w:date="2016-03-21T14:59:00Z">
              <w:r w:rsidR="00135CEB">
                <w:rPr>
                  <w:rFonts w:ascii="Calibri Light" w:hAnsi="Calibri Light"/>
                  <w:sz w:val="16"/>
                  <w:szCs w:val="16"/>
                </w:rPr>
                <w:t>ISO 6782:1982 Aggregates for concrete -- Determination of bulk density</w:t>
              </w:r>
            </w:ins>
            <w:r w:rsidRPr="00C91C52">
              <w:rPr>
                <w:rFonts w:ascii="Calibri Light" w:hAnsi="Calibri Light"/>
                <w:sz w:val="16"/>
                <w:szCs w:val="16"/>
              </w:rPr>
              <w:t> </w:t>
            </w:r>
          </w:p>
          <w:p w14:paraId="32576756" w14:textId="77777777" w:rsidR="00C91C52" w:rsidRPr="00C91C52" w:rsidRDefault="00C91C52" w:rsidP="00C91C52">
            <w:pPr>
              <w:spacing w:after="120"/>
              <w:rPr>
                <w:rFonts w:ascii="Calibri Light" w:hAnsi="Calibri Light"/>
                <w:sz w:val="16"/>
                <w:szCs w:val="16"/>
              </w:rPr>
            </w:pPr>
            <w:del w:id="2380" w:author="Ashan Senel Asmone" w:date="2016-03-21T14:59:00Z">
              <w:r w:rsidRPr="00C91C52" w:rsidDel="00135CEB">
                <w:rPr>
                  <w:rFonts w:ascii="Calibri Light" w:hAnsi="Calibri Light"/>
                  <w:sz w:val="16"/>
                  <w:szCs w:val="16"/>
                </w:rPr>
                <w:delText>ISO 6783:1982 Coarse aggregates for concrete -- Determination of particle density and water absorption -- Hydrostatic balance method</w:delText>
              </w:r>
            </w:del>
            <w:ins w:id="2381" w:author="Ashan Senel Asmone" w:date="2016-03-21T14:59:00Z">
              <w:r w:rsidR="00135CEB">
                <w:rPr>
                  <w:rFonts w:ascii="Calibri Light" w:hAnsi="Calibri Light"/>
                  <w:sz w:val="16"/>
                  <w:szCs w:val="16"/>
                </w:rPr>
                <w:t>ISO 6783:1982  Coarse aggregates for concrete -- Determination of particle density and water absorption -- Hydrostatic balance method</w:t>
              </w:r>
            </w:ins>
            <w:r w:rsidRPr="00C91C52">
              <w:rPr>
                <w:rFonts w:ascii="Calibri Light" w:hAnsi="Calibri Light"/>
                <w:sz w:val="16"/>
                <w:szCs w:val="16"/>
              </w:rPr>
              <w:t> </w:t>
            </w:r>
          </w:p>
          <w:p w14:paraId="5E241426" w14:textId="77777777" w:rsidR="00C91C52" w:rsidRPr="00C91C52" w:rsidRDefault="00C91C52" w:rsidP="00C91C52">
            <w:pPr>
              <w:spacing w:after="120"/>
              <w:rPr>
                <w:rFonts w:ascii="Calibri Light" w:hAnsi="Calibri Light"/>
                <w:sz w:val="16"/>
                <w:szCs w:val="16"/>
              </w:rPr>
            </w:pPr>
            <w:del w:id="2382" w:author="Ashan Senel Asmone" w:date="2016-03-21T14:59:00Z">
              <w:r w:rsidRPr="00C91C52" w:rsidDel="00135CEB">
                <w:rPr>
                  <w:rFonts w:ascii="Calibri Light" w:hAnsi="Calibri Light"/>
                  <w:sz w:val="16"/>
                  <w:szCs w:val="16"/>
                </w:rPr>
                <w:delText>ISO 6784:1982 Concrete -- Determination of static modulus of elasticity in compression</w:delText>
              </w:r>
            </w:del>
            <w:ins w:id="2383" w:author="Ashan Senel Asmone" w:date="2016-03-21T14:59:00Z">
              <w:r w:rsidR="00135CEB">
                <w:rPr>
                  <w:rFonts w:ascii="Calibri Light" w:hAnsi="Calibri Light"/>
                  <w:sz w:val="16"/>
                  <w:szCs w:val="16"/>
                </w:rPr>
                <w:t>ISO 1920-10:2010  Testing of concrete -- Part 10: Determination of static modulus of elasticity in compression</w:t>
              </w:r>
            </w:ins>
          </w:p>
          <w:p w14:paraId="2925E1B4" w14:textId="77777777" w:rsidR="00C91C52" w:rsidRPr="00C91C52" w:rsidRDefault="00C91C52" w:rsidP="00C91C52">
            <w:pPr>
              <w:spacing w:after="120"/>
              <w:rPr>
                <w:rFonts w:ascii="Calibri Light" w:hAnsi="Calibri Light"/>
                <w:sz w:val="16"/>
                <w:szCs w:val="16"/>
              </w:rPr>
            </w:pPr>
            <w:del w:id="2384" w:author="Ashan Senel Asmone" w:date="2016-03-21T15:00:00Z">
              <w:r w:rsidRPr="00C91C52" w:rsidDel="00135CEB">
                <w:rPr>
                  <w:rFonts w:ascii="Calibri Light" w:hAnsi="Calibri Light"/>
                  <w:sz w:val="16"/>
                  <w:szCs w:val="16"/>
                </w:rPr>
                <w:delText>ISO 7033:1987 Fine and coarse aggregates for concrete -- Determination of the particle mass-per-volume and water absorption -- Pycnometer method</w:delText>
              </w:r>
            </w:del>
            <w:ins w:id="2385" w:author="Ashan Senel Asmone" w:date="2016-03-21T15:00:00Z">
              <w:r w:rsidR="00135CEB">
                <w:rPr>
                  <w:rFonts w:ascii="Calibri Light" w:hAnsi="Calibri Light"/>
                  <w:sz w:val="16"/>
                  <w:szCs w:val="16"/>
                </w:rPr>
                <w:t>ISO 7033:1987  Fine and coarse aggregates for concrete -- Determination of the particle mass-per-volume and water absorption -- Pycnometer method</w:t>
              </w:r>
            </w:ins>
            <w:r w:rsidRPr="00C91C52">
              <w:rPr>
                <w:rFonts w:ascii="Calibri Light" w:hAnsi="Calibri Light"/>
                <w:sz w:val="16"/>
                <w:szCs w:val="16"/>
              </w:rPr>
              <w:t> </w:t>
            </w:r>
          </w:p>
          <w:p w14:paraId="2D507F72" w14:textId="77777777" w:rsidR="00C91C52" w:rsidRPr="00C91C52" w:rsidRDefault="00C91C52" w:rsidP="00C91C52">
            <w:pPr>
              <w:spacing w:after="120"/>
              <w:rPr>
                <w:rFonts w:ascii="Calibri Light" w:hAnsi="Calibri Light"/>
                <w:sz w:val="16"/>
                <w:szCs w:val="16"/>
              </w:rPr>
            </w:pPr>
            <w:del w:id="2386" w:author="Ashan Senel Asmone" w:date="2016-03-21T15:00:00Z">
              <w:r w:rsidRPr="00C91C52" w:rsidDel="00135CEB">
                <w:rPr>
                  <w:rFonts w:ascii="Calibri Light" w:hAnsi="Calibri Light"/>
                  <w:sz w:val="16"/>
                  <w:szCs w:val="16"/>
                </w:rPr>
                <w:delText>ISO 7728:1985 Typical horizontal joints between an external wall of prefabricated ordinary concrete components and a concrete floor -- Properties. characteristics and classification criteria</w:delText>
              </w:r>
            </w:del>
            <w:ins w:id="2387" w:author="Ashan Senel Asmone" w:date="2016-03-21T15:00:00Z">
              <w:r w:rsidR="00135CEB">
                <w:rPr>
                  <w:rFonts w:ascii="Calibri Light" w:hAnsi="Calibri Light"/>
                  <w:sz w:val="16"/>
                  <w:szCs w:val="16"/>
                </w:rPr>
                <w:t>ISO 7728:1985 Typical horizontal joints between an external wall of prefabricated ordinary concrete components and a concrete floor -- Properties. characteristics and classification criteria</w:t>
              </w:r>
            </w:ins>
            <w:r w:rsidRPr="00C91C52">
              <w:rPr>
                <w:rFonts w:ascii="Calibri Light" w:hAnsi="Calibri Light"/>
                <w:sz w:val="16"/>
                <w:szCs w:val="16"/>
              </w:rPr>
              <w:t> </w:t>
            </w:r>
          </w:p>
          <w:p w14:paraId="04361614" w14:textId="77777777" w:rsidR="00C91C52" w:rsidRPr="00C91C52" w:rsidRDefault="00C91C52" w:rsidP="00C91C52">
            <w:pPr>
              <w:spacing w:after="120"/>
              <w:rPr>
                <w:rFonts w:ascii="Calibri Light" w:hAnsi="Calibri Light"/>
                <w:sz w:val="16"/>
                <w:szCs w:val="16"/>
              </w:rPr>
            </w:pPr>
            <w:del w:id="2388" w:author="Ashan Senel Asmone" w:date="2016-03-21T15:01:00Z">
              <w:r w:rsidRPr="00C91C52" w:rsidDel="00135CEB">
                <w:rPr>
                  <w:rFonts w:ascii="Calibri Light" w:hAnsi="Calibri Light"/>
                  <w:sz w:val="16"/>
                  <w:szCs w:val="16"/>
                </w:rPr>
                <w:delText>ISO 7729:1985 Typical vertical joints between two prefabricated ordinary concrete external wall components -- Properties, characteristics and classification criteria</w:delText>
              </w:r>
            </w:del>
            <w:ins w:id="2389" w:author="Ashan Senel Asmone" w:date="2016-03-21T15:01:00Z">
              <w:r w:rsidR="00135CEB">
                <w:rPr>
                  <w:rFonts w:ascii="Calibri Light" w:hAnsi="Calibri Light"/>
                  <w:sz w:val="16"/>
                  <w:szCs w:val="16"/>
                </w:rPr>
                <w:t xml:space="preserve">ISO 7729:1985 Typical vertical joints between two prefabricated ordinary concrete external wall components -- Properties, characteristics and classification criteria </w:t>
              </w:r>
            </w:ins>
            <w:r w:rsidRPr="00C91C52">
              <w:rPr>
                <w:rFonts w:ascii="Calibri Light" w:hAnsi="Calibri Light"/>
                <w:sz w:val="16"/>
                <w:szCs w:val="16"/>
              </w:rPr>
              <w:t> </w:t>
            </w:r>
          </w:p>
          <w:p w14:paraId="29F9B2B1" w14:textId="77777777" w:rsidR="00C91C52" w:rsidRPr="00C91C52" w:rsidRDefault="00C91C52" w:rsidP="00C91C52">
            <w:pPr>
              <w:spacing w:after="120"/>
              <w:rPr>
                <w:rFonts w:ascii="Calibri Light" w:hAnsi="Calibri Light"/>
                <w:sz w:val="16"/>
                <w:szCs w:val="16"/>
              </w:rPr>
            </w:pPr>
            <w:del w:id="2390" w:author="Ashan Senel Asmone" w:date="2016-03-21T15:01:00Z">
              <w:r w:rsidRPr="00C91C52" w:rsidDel="00135CEB">
                <w:rPr>
                  <w:rFonts w:ascii="Calibri Light" w:hAnsi="Calibri Light"/>
                  <w:sz w:val="16"/>
                  <w:szCs w:val="16"/>
                </w:rPr>
                <w:delText>ISO 7844:1985 Grooved vertical joints with connecting bars and concrete infill between large reinforced concrete panels -- Laboratory mechanical tests -- Effect of tangential loading</w:delText>
              </w:r>
            </w:del>
            <w:ins w:id="2391" w:author="Ashan Senel Asmone" w:date="2016-03-21T15:01:00Z">
              <w:r w:rsidR="00135CEB">
                <w:rPr>
                  <w:rFonts w:ascii="Calibri Light" w:hAnsi="Calibri Light"/>
                  <w:sz w:val="16"/>
                  <w:szCs w:val="16"/>
                </w:rPr>
                <w:t>ISO 7844:1985 Grooved vertical joints with connecting bars and concrete infill between large reinforced concrete panels -- Laboratory mechanical tests -- Effect of tangential loading</w:t>
              </w:r>
            </w:ins>
            <w:r w:rsidRPr="00C91C52">
              <w:rPr>
                <w:rFonts w:ascii="Calibri Light" w:hAnsi="Calibri Light"/>
                <w:sz w:val="16"/>
                <w:szCs w:val="16"/>
              </w:rPr>
              <w:t> </w:t>
            </w:r>
          </w:p>
          <w:p w14:paraId="6B48F755" w14:textId="77777777" w:rsidR="00C91C52" w:rsidRPr="00C91C52" w:rsidRDefault="00C91C52" w:rsidP="00C91C52">
            <w:pPr>
              <w:spacing w:after="120"/>
              <w:rPr>
                <w:rFonts w:ascii="Calibri Light" w:hAnsi="Calibri Light"/>
                <w:sz w:val="16"/>
                <w:szCs w:val="16"/>
              </w:rPr>
            </w:pPr>
            <w:del w:id="2392" w:author="Ashan Senel Asmone" w:date="2016-03-21T15:01:00Z">
              <w:r w:rsidRPr="00C91C52" w:rsidDel="00135CEB">
                <w:rPr>
                  <w:rFonts w:ascii="Calibri Light" w:hAnsi="Calibri Light"/>
                  <w:sz w:val="16"/>
                  <w:szCs w:val="16"/>
                </w:rPr>
                <w:delText>ISO 7845:1985 Horizontal joints between load-bearing walls and concrete floors -- Laboratory mechanical tests -- Effect of vertical loading and of moments transmitted by the floors</w:delText>
              </w:r>
            </w:del>
            <w:ins w:id="2393" w:author="Ashan Senel Asmone" w:date="2016-03-21T15:01:00Z">
              <w:r w:rsidR="00135CEB">
                <w:rPr>
                  <w:rFonts w:ascii="Calibri Light" w:hAnsi="Calibri Light"/>
                  <w:sz w:val="16"/>
                  <w:szCs w:val="16"/>
                </w:rPr>
                <w:t xml:space="preserve">ISO 7845:1985 Horizontal joints between load-bearing walls and concrete floors -- Laboratory mechanical tests -- Effect of vertical loading and of moments transmitted by the floors </w:t>
              </w:r>
            </w:ins>
            <w:r w:rsidRPr="00C91C52">
              <w:rPr>
                <w:rFonts w:ascii="Calibri Light" w:hAnsi="Calibri Light"/>
                <w:sz w:val="16"/>
                <w:szCs w:val="16"/>
              </w:rPr>
              <w:t> </w:t>
            </w:r>
          </w:p>
          <w:p w14:paraId="69455935" w14:textId="77777777" w:rsidR="00C91C52" w:rsidRPr="00C91C52" w:rsidRDefault="00C91C52" w:rsidP="00C91C52">
            <w:pPr>
              <w:spacing w:after="120"/>
              <w:rPr>
                <w:rFonts w:ascii="Calibri Light" w:hAnsi="Calibri Light"/>
                <w:sz w:val="16"/>
                <w:szCs w:val="16"/>
              </w:rPr>
            </w:pPr>
          </w:p>
          <w:p w14:paraId="247C44A9" w14:textId="77777777" w:rsidR="00C91C52" w:rsidRPr="00C91C52" w:rsidRDefault="00C91C52" w:rsidP="00C91C52">
            <w:pPr>
              <w:spacing w:after="120"/>
              <w:rPr>
                <w:rFonts w:ascii="Calibri Light" w:hAnsi="Calibri Light"/>
                <w:sz w:val="16"/>
                <w:szCs w:val="16"/>
              </w:rPr>
            </w:pPr>
            <w:r w:rsidRPr="00C91C52">
              <w:rPr>
                <w:rFonts w:ascii="Calibri Light" w:hAnsi="Calibri Light"/>
                <w:b/>
                <w:bCs/>
                <w:sz w:val="16"/>
                <w:szCs w:val="16"/>
                <w:u w:val="single"/>
              </w:rPr>
              <w:t>Reinforcement</w:t>
            </w:r>
          </w:p>
          <w:p w14:paraId="4E62CB47" w14:textId="77777777" w:rsidR="00C91C52" w:rsidRPr="00C91C52" w:rsidRDefault="00C91C52" w:rsidP="00C91C52">
            <w:pPr>
              <w:spacing w:after="120"/>
              <w:rPr>
                <w:rFonts w:ascii="Calibri Light" w:hAnsi="Calibri Light"/>
                <w:sz w:val="16"/>
                <w:szCs w:val="16"/>
              </w:rPr>
            </w:pPr>
            <w:del w:id="2394" w:author="Ashan Senel Asmone" w:date="2016-03-21T15:02:00Z">
              <w:r w:rsidRPr="00C91C52" w:rsidDel="00135CEB">
                <w:rPr>
                  <w:rFonts w:ascii="Calibri Light" w:hAnsi="Calibri Light"/>
                  <w:sz w:val="16"/>
                  <w:szCs w:val="16"/>
                </w:rPr>
                <w:delText>ISO 6934-1:1991 Steel for the prestressing of concrete -- Part 1: General requirements</w:delText>
              </w:r>
            </w:del>
            <w:ins w:id="2395" w:author="Ashan Senel Asmone" w:date="2016-03-21T15:02:00Z">
              <w:r w:rsidR="00135CEB">
                <w:rPr>
                  <w:rFonts w:ascii="Calibri Light" w:hAnsi="Calibri Light"/>
                  <w:sz w:val="16"/>
                  <w:szCs w:val="16"/>
                </w:rPr>
                <w:t xml:space="preserve">ISO 6934-1:1991 Steel for the prestressing of concrete -- Part 1: General requirements </w:t>
              </w:r>
            </w:ins>
            <w:r w:rsidRPr="00C91C52">
              <w:rPr>
                <w:rFonts w:ascii="Calibri Light" w:hAnsi="Calibri Light"/>
                <w:sz w:val="16"/>
                <w:szCs w:val="16"/>
              </w:rPr>
              <w:t> </w:t>
            </w:r>
          </w:p>
          <w:p w14:paraId="3F1D525D" w14:textId="77777777" w:rsidR="00C91C52" w:rsidRPr="00C91C52" w:rsidRDefault="00C91C52" w:rsidP="00C91C52">
            <w:pPr>
              <w:spacing w:after="120"/>
              <w:rPr>
                <w:rFonts w:ascii="Calibri Light" w:hAnsi="Calibri Light"/>
                <w:sz w:val="16"/>
                <w:szCs w:val="16"/>
              </w:rPr>
            </w:pPr>
            <w:del w:id="2396" w:author="Ashan Senel Asmone" w:date="2016-03-21T15:03:00Z">
              <w:r w:rsidRPr="00C91C52" w:rsidDel="00135CEB">
                <w:rPr>
                  <w:rFonts w:ascii="Calibri Light" w:hAnsi="Calibri Light"/>
                  <w:sz w:val="16"/>
                  <w:szCs w:val="16"/>
                </w:rPr>
                <w:delText>ISO 6934-2:1991 Steel for the prestressing of concrete -- Part 2: Cold-drawn wire</w:delText>
              </w:r>
            </w:del>
            <w:ins w:id="2397" w:author="Ashan Senel Asmone" w:date="2016-03-21T15:03:00Z">
              <w:r w:rsidR="00135CEB">
                <w:rPr>
                  <w:rFonts w:ascii="Calibri Light" w:hAnsi="Calibri Light"/>
                  <w:sz w:val="16"/>
                  <w:szCs w:val="16"/>
                </w:rPr>
                <w:t xml:space="preserve">ISO 6934-2:1991 Steel for the prestressing of concrete -- Part 2: Cold-drawn wire </w:t>
              </w:r>
            </w:ins>
            <w:r w:rsidRPr="00C91C52">
              <w:rPr>
                <w:rFonts w:ascii="Calibri Light" w:hAnsi="Calibri Light"/>
                <w:sz w:val="16"/>
                <w:szCs w:val="16"/>
              </w:rPr>
              <w:t> </w:t>
            </w:r>
          </w:p>
          <w:p w14:paraId="62ED7F04" w14:textId="77777777" w:rsidR="00C91C52" w:rsidRPr="00C91C52" w:rsidRDefault="00C91C52" w:rsidP="00C91C52">
            <w:pPr>
              <w:spacing w:after="120"/>
              <w:rPr>
                <w:rFonts w:ascii="Calibri Light" w:hAnsi="Calibri Light"/>
                <w:sz w:val="16"/>
                <w:szCs w:val="16"/>
              </w:rPr>
            </w:pPr>
            <w:del w:id="2398" w:author="Ashan Senel Asmone" w:date="2016-03-21T15:03:00Z">
              <w:r w:rsidRPr="00C91C52" w:rsidDel="00135CEB">
                <w:rPr>
                  <w:rFonts w:ascii="Calibri Light" w:hAnsi="Calibri Light"/>
                  <w:sz w:val="16"/>
                  <w:szCs w:val="16"/>
                </w:rPr>
                <w:delText>ISO 6934-3:1991 Steel for the prestressing of concrete -- Part 3: Quenched and tempered wire</w:delText>
              </w:r>
            </w:del>
            <w:ins w:id="2399" w:author="Ashan Senel Asmone" w:date="2016-03-21T15:03:00Z">
              <w:r w:rsidR="00135CEB">
                <w:rPr>
                  <w:rFonts w:ascii="Calibri Light" w:hAnsi="Calibri Light"/>
                  <w:sz w:val="16"/>
                  <w:szCs w:val="16"/>
                </w:rPr>
                <w:t xml:space="preserve">ISO 6934-3:1991 Steel for the prestressing of concrete -- Part 3: Quenched and tempered wire </w:t>
              </w:r>
            </w:ins>
            <w:r w:rsidRPr="00C91C52">
              <w:rPr>
                <w:rFonts w:ascii="Calibri Light" w:hAnsi="Calibri Light"/>
                <w:sz w:val="16"/>
                <w:szCs w:val="16"/>
              </w:rPr>
              <w:t> </w:t>
            </w:r>
          </w:p>
          <w:p w14:paraId="4C2EB65C" w14:textId="77777777" w:rsidR="00C91C52" w:rsidRPr="00C91C52" w:rsidRDefault="00C91C52" w:rsidP="00C91C52">
            <w:pPr>
              <w:spacing w:after="120"/>
              <w:rPr>
                <w:rFonts w:ascii="Calibri Light" w:hAnsi="Calibri Light"/>
                <w:sz w:val="16"/>
                <w:szCs w:val="16"/>
              </w:rPr>
            </w:pPr>
            <w:del w:id="2400" w:author="Ashan Senel Asmone" w:date="2016-03-21T15:03:00Z">
              <w:r w:rsidRPr="00C91C52" w:rsidDel="00135CEB">
                <w:rPr>
                  <w:rFonts w:ascii="Calibri Light" w:hAnsi="Calibri Light"/>
                  <w:sz w:val="16"/>
                  <w:szCs w:val="16"/>
                </w:rPr>
                <w:delText>ISO 6934-4:1991 Steel for the prestressing of concrete -- Part 4: Strand</w:delText>
              </w:r>
            </w:del>
            <w:ins w:id="2401" w:author="Ashan Senel Asmone" w:date="2016-03-21T15:03:00Z">
              <w:r w:rsidR="00135CEB">
                <w:rPr>
                  <w:rFonts w:ascii="Calibri Light" w:hAnsi="Calibri Light"/>
                  <w:sz w:val="16"/>
                  <w:szCs w:val="16"/>
                </w:rPr>
                <w:t xml:space="preserve">ISO 6934-4:1991 Steel for the prestressing of concrete -- Part 4: Strand </w:t>
              </w:r>
            </w:ins>
            <w:r w:rsidRPr="00C91C52">
              <w:rPr>
                <w:rFonts w:ascii="Calibri Light" w:hAnsi="Calibri Light"/>
                <w:sz w:val="16"/>
                <w:szCs w:val="16"/>
              </w:rPr>
              <w:t> </w:t>
            </w:r>
          </w:p>
          <w:p w14:paraId="3716D591" w14:textId="77777777" w:rsidR="00C91C52" w:rsidRPr="00C91C52" w:rsidRDefault="00C91C52" w:rsidP="00C91C52">
            <w:pPr>
              <w:spacing w:after="120"/>
              <w:rPr>
                <w:rFonts w:ascii="Calibri Light" w:hAnsi="Calibri Light"/>
                <w:sz w:val="16"/>
                <w:szCs w:val="16"/>
              </w:rPr>
            </w:pPr>
            <w:del w:id="2402" w:author="Ashan Senel Asmone" w:date="2016-03-21T15:04:00Z">
              <w:r w:rsidRPr="00C91C52" w:rsidDel="00135CEB">
                <w:rPr>
                  <w:rFonts w:ascii="Calibri Light" w:hAnsi="Calibri Light"/>
                  <w:sz w:val="16"/>
                  <w:szCs w:val="16"/>
                </w:rPr>
                <w:delText>ISO 6934-5:1991 Steel for the prestressing of concrete -- Part 5: Hot-rolled steel bars with or without subsequent processing</w:delText>
              </w:r>
            </w:del>
            <w:ins w:id="2403" w:author="Ashan Senel Asmone" w:date="2016-03-21T15:04:00Z">
              <w:r w:rsidR="00135CEB">
                <w:rPr>
                  <w:rFonts w:ascii="Calibri Light" w:hAnsi="Calibri Light"/>
                  <w:sz w:val="16"/>
                  <w:szCs w:val="16"/>
                </w:rPr>
                <w:t>ISO 6934-5:1991 Steel for the prestressing of concrete -- Part 5: Hot-rolled steel bars with or without subsequent processing</w:t>
              </w:r>
            </w:ins>
            <w:r w:rsidRPr="00C91C52">
              <w:rPr>
                <w:rFonts w:ascii="Calibri Light" w:hAnsi="Calibri Light"/>
                <w:sz w:val="16"/>
                <w:szCs w:val="16"/>
              </w:rPr>
              <w:t> </w:t>
            </w:r>
          </w:p>
          <w:p w14:paraId="020BF5F8" w14:textId="77777777" w:rsidR="00C91C52" w:rsidRPr="00C91C52" w:rsidRDefault="00C91C52" w:rsidP="00C91C52">
            <w:pPr>
              <w:spacing w:after="120"/>
              <w:rPr>
                <w:rFonts w:ascii="Calibri Light" w:hAnsi="Calibri Light"/>
                <w:sz w:val="16"/>
                <w:szCs w:val="16"/>
              </w:rPr>
            </w:pPr>
            <w:del w:id="2404" w:author="Ashan Senel Asmone" w:date="2016-03-21T15:04:00Z">
              <w:r w:rsidRPr="00C91C52" w:rsidDel="00135CEB">
                <w:rPr>
                  <w:rFonts w:ascii="Calibri Light" w:hAnsi="Calibri Light"/>
                  <w:sz w:val="16"/>
                  <w:szCs w:val="16"/>
                </w:rPr>
                <w:delText>ISO 6935-1:1991 Steel for the reinforcement of concrete -- Part 1: Plain bars</w:delText>
              </w:r>
            </w:del>
            <w:ins w:id="2405" w:author="Ashan Senel Asmone" w:date="2016-03-21T15:04:00Z">
              <w:r w:rsidR="00135CEB">
                <w:rPr>
                  <w:rFonts w:ascii="Calibri Light" w:hAnsi="Calibri Light"/>
                  <w:sz w:val="16"/>
                  <w:szCs w:val="16"/>
                </w:rPr>
                <w:t>ISO 6935-1:2007 Steel for the reinforcement of concrete -- Part 1: Plain bars</w:t>
              </w:r>
            </w:ins>
            <w:r w:rsidRPr="00C91C52">
              <w:rPr>
                <w:rFonts w:ascii="Calibri Light" w:hAnsi="Calibri Light"/>
                <w:sz w:val="16"/>
                <w:szCs w:val="16"/>
              </w:rPr>
              <w:t> </w:t>
            </w:r>
          </w:p>
          <w:p w14:paraId="1FE7D9DA" w14:textId="77777777" w:rsidR="00C91C52" w:rsidRPr="00C91C52" w:rsidRDefault="00C91C52" w:rsidP="00C91C52">
            <w:pPr>
              <w:spacing w:after="120"/>
              <w:rPr>
                <w:rFonts w:ascii="Calibri Light" w:hAnsi="Calibri Light"/>
                <w:sz w:val="16"/>
                <w:szCs w:val="16"/>
              </w:rPr>
            </w:pPr>
            <w:del w:id="2406" w:author="Ashan Senel Asmone" w:date="2016-03-21T15:05:00Z">
              <w:r w:rsidRPr="00C91C52" w:rsidDel="00135CEB">
                <w:rPr>
                  <w:rFonts w:ascii="Calibri Light" w:hAnsi="Calibri Light"/>
                  <w:sz w:val="16"/>
                  <w:szCs w:val="16"/>
                </w:rPr>
                <w:delText>ISO 6935-2:1991 Steel for the reinforcement of concrete -- Part 2: Ribbed bars</w:delText>
              </w:r>
            </w:del>
            <w:ins w:id="2407" w:author="Ashan Senel Asmone" w:date="2016-03-21T15:05:00Z">
              <w:r w:rsidR="00135CEB">
                <w:rPr>
                  <w:rFonts w:ascii="Calibri Light" w:hAnsi="Calibri Light"/>
                  <w:sz w:val="16"/>
                  <w:szCs w:val="16"/>
                </w:rPr>
                <w:t>ISO 6935-2:2015  Steel for the reinforcement of concrete -- Part 2: Ribbed bars</w:t>
              </w:r>
            </w:ins>
            <w:r w:rsidRPr="00C91C52">
              <w:rPr>
                <w:rFonts w:ascii="Calibri Light" w:hAnsi="Calibri Light"/>
                <w:sz w:val="16"/>
                <w:szCs w:val="16"/>
              </w:rPr>
              <w:t> </w:t>
            </w:r>
          </w:p>
          <w:p w14:paraId="1C9D40DD" w14:textId="77777777" w:rsidR="00C91C52" w:rsidRPr="00C91C52" w:rsidRDefault="00C91C52" w:rsidP="00C91C52">
            <w:pPr>
              <w:spacing w:after="120"/>
              <w:rPr>
                <w:rFonts w:ascii="Calibri Light" w:hAnsi="Calibri Light"/>
                <w:sz w:val="16"/>
                <w:szCs w:val="16"/>
              </w:rPr>
            </w:pPr>
            <w:del w:id="2408" w:author="Ashan Senel Asmone" w:date="2016-03-21T15:10:00Z">
              <w:r w:rsidRPr="00C91C52" w:rsidDel="00411DBF">
                <w:rPr>
                  <w:rFonts w:ascii="Calibri Light" w:hAnsi="Calibri Light"/>
                  <w:sz w:val="16"/>
                  <w:szCs w:val="16"/>
                </w:rPr>
                <w:delText>ISO 6935-3:1992 Steel for the reinforcement of concrete -- Part 3: Welded fabric</w:delText>
              </w:r>
            </w:del>
            <w:ins w:id="2409" w:author="Ashan Senel Asmone" w:date="2016-03-21T15:10:00Z">
              <w:r w:rsidR="00411DBF">
                <w:rPr>
                  <w:rFonts w:ascii="Calibri Light" w:hAnsi="Calibri Light"/>
                  <w:sz w:val="16"/>
                  <w:szCs w:val="16"/>
                </w:rPr>
                <w:t>ISO 6935-3:1992  Steel for the reinforcement of concrete -- Part 3: Welded fabric</w:t>
              </w:r>
            </w:ins>
          </w:p>
          <w:p w14:paraId="57CE1F66" w14:textId="77777777" w:rsidR="00C91C52" w:rsidRPr="00C91C52" w:rsidRDefault="00C91C52" w:rsidP="00C91C52">
            <w:pPr>
              <w:spacing w:after="120"/>
              <w:rPr>
                <w:rFonts w:ascii="Calibri Light" w:hAnsi="Calibri Light"/>
                <w:sz w:val="16"/>
                <w:szCs w:val="16"/>
              </w:rPr>
            </w:pPr>
            <w:del w:id="2410" w:author="Ashan Senel Asmone" w:date="2016-03-21T15:10:00Z">
              <w:r w:rsidRPr="00C91C52" w:rsidDel="00411DBF">
                <w:rPr>
                  <w:rFonts w:ascii="Calibri Light" w:hAnsi="Calibri Light"/>
                  <w:sz w:val="16"/>
                  <w:szCs w:val="16"/>
                </w:rPr>
                <w:delText>ISO 10144:1991 Certification scheme for steel bars and wires for the reinforcement of concrete structures</w:delText>
              </w:r>
            </w:del>
            <w:ins w:id="2411" w:author="Ashan Senel Asmone" w:date="2016-03-21T15:10:00Z">
              <w:r w:rsidR="00411DBF">
                <w:rPr>
                  <w:rFonts w:ascii="Calibri Light" w:hAnsi="Calibri Light"/>
                  <w:sz w:val="16"/>
                  <w:szCs w:val="16"/>
                </w:rPr>
                <w:t>ISO 10144:1991 Certification scheme for steel bars and wires for the reinforcement of concrete structures</w:t>
              </w:r>
            </w:ins>
            <w:r w:rsidRPr="00C91C52">
              <w:rPr>
                <w:rFonts w:ascii="Calibri Light" w:hAnsi="Calibri Light"/>
                <w:sz w:val="16"/>
                <w:szCs w:val="16"/>
              </w:rPr>
              <w:t> </w:t>
            </w:r>
          </w:p>
          <w:p w14:paraId="19975FFA" w14:textId="77777777" w:rsidR="00C91C52" w:rsidRPr="00C91C52" w:rsidRDefault="00C91C52" w:rsidP="00C91C52">
            <w:pPr>
              <w:spacing w:after="120"/>
              <w:rPr>
                <w:rFonts w:ascii="Calibri Light" w:hAnsi="Calibri Light"/>
                <w:sz w:val="16"/>
                <w:szCs w:val="16"/>
              </w:rPr>
            </w:pPr>
            <w:del w:id="2412" w:author="Ashan Senel Asmone" w:date="2016-03-21T15:11:00Z">
              <w:r w:rsidRPr="00C91C52" w:rsidDel="00411DBF">
                <w:rPr>
                  <w:rFonts w:ascii="Calibri Light" w:hAnsi="Calibri Light"/>
                  <w:sz w:val="16"/>
                  <w:szCs w:val="16"/>
                </w:rPr>
                <w:delText>ISO 10544:1992 Cold-reduced steel wire for the reinforcement of concrete and the manufacture of welded fabric</w:delText>
              </w:r>
            </w:del>
            <w:ins w:id="2413" w:author="Ashan Senel Asmone" w:date="2016-03-21T15:11:00Z">
              <w:r w:rsidR="00411DBF">
                <w:rPr>
                  <w:rFonts w:ascii="Calibri Light" w:hAnsi="Calibri Light"/>
                  <w:sz w:val="16"/>
                  <w:szCs w:val="16"/>
                </w:rPr>
                <w:t>ISO 10544:1992 Cold-reduced steel wire for the reinforcement of concrete and the manufacture of welded fabric</w:t>
              </w:r>
            </w:ins>
            <w:r w:rsidRPr="00C91C52">
              <w:rPr>
                <w:rFonts w:ascii="Calibri Light" w:hAnsi="Calibri Light"/>
                <w:sz w:val="16"/>
                <w:szCs w:val="16"/>
              </w:rPr>
              <w:t> </w:t>
            </w:r>
          </w:p>
          <w:p w14:paraId="5F49BE14" w14:textId="77777777" w:rsidR="00C91C52" w:rsidRPr="00C91C52" w:rsidRDefault="00C91C52" w:rsidP="00C91C52">
            <w:pPr>
              <w:spacing w:after="120"/>
              <w:rPr>
                <w:rFonts w:ascii="Calibri Light" w:hAnsi="Calibri Light"/>
                <w:sz w:val="16"/>
                <w:szCs w:val="16"/>
              </w:rPr>
            </w:pPr>
            <w:del w:id="2414" w:author="Ashan Senel Asmone" w:date="2016-03-21T15:11:00Z">
              <w:r w:rsidRPr="00C91C52" w:rsidDel="00411DBF">
                <w:rPr>
                  <w:rFonts w:ascii="Calibri Light" w:hAnsi="Calibri Light"/>
                  <w:sz w:val="16"/>
                  <w:szCs w:val="16"/>
                </w:rPr>
                <w:delText>ISO 11082:1992 Certification scheme for welded fabric for the reinforcement of concrete structures</w:delText>
              </w:r>
            </w:del>
            <w:ins w:id="2415" w:author="Ashan Senel Asmone" w:date="2016-03-21T15:11:00Z">
              <w:r w:rsidR="00411DBF">
                <w:rPr>
                  <w:rFonts w:ascii="Calibri Light" w:hAnsi="Calibri Light"/>
                  <w:sz w:val="16"/>
                  <w:szCs w:val="16"/>
                </w:rPr>
                <w:t>ISO 11082:1992 Certification scheme for welded fabric for the reinforcement of concrete structures</w:t>
              </w:r>
            </w:ins>
            <w:r w:rsidRPr="00C91C52">
              <w:rPr>
                <w:rFonts w:ascii="Calibri Light" w:hAnsi="Calibri Light"/>
                <w:sz w:val="16"/>
                <w:szCs w:val="16"/>
              </w:rPr>
              <w:t> </w:t>
            </w:r>
          </w:p>
          <w:p w14:paraId="2B0DF150" w14:textId="77777777" w:rsidR="00C91C52" w:rsidRPr="00C91C52" w:rsidRDefault="00C91C52" w:rsidP="00C91C52">
            <w:pPr>
              <w:spacing w:after="120"/>
              <w:rPr>
                <w:rFonts w:ascii="Calibri Light" w:hAnsi="Calibri Light"/>
                <w:sz w:val="16"/>
                <w:szCs w:val="16"/>
              </w:rPr>
            </w:pPr>
            <w:del w:id="2416" w:author="Ashan Senel Asmone" w:date="2016-03-21T15:12:00Z">
              <w:r w:rsidRPr="00C91C52" w:rsidDel="00411DBF">
                <w:rPr>
                  <w:rFonts w:ascii="Calibri Light" w:hAnsi="Calibri Light"/>
                  <w:sz w:val="16"/>
                  <w:szCs w:val="16"/>
                </w:rPr>
                <w:delText>ISO 14654:1999 Epoxy-coated steel for the reinforcement of concrete</w:delText>
              </w:r>
            </w:del>
            <w:ins w:id="2417" w:author="Ashan Senel Asmone" w:date="2016-03-21T15:12:00Z">
              <w:r w:rsidR="00411DBF">
                <w:rPr>
                  <w:rFonts w:ascii="Calibri Light" w:hAnsi="Calibri Light"/>
                  <w:sz w:val="16"/>
                  <w:szCs w:val="16"/>
                </w:rPr>
                <w:t xml:space="preserve">ISO 14654:1999 Epoxy-coated steel for the reinforcement of concrete </w:t>
              </w:r>
            </w:ins>
            <w:r w:rsidRPr="00C91C52">
              <w:rPr>
                <w:rFonts w:ascii="Calibri Light" w:hAnsi="Calibri Light"/>
                <w:sz w:val="16"/>
                <w:szCs w:val="16"/>
              </w:rPr>
              <w:t> </w:t>
            </w:r>
          </w:p>
          <w:p w14:paraId="50EF610E" w14:textId="77777777" w:rsidR="00C91C52" w:rsidRPr="00C91C52" w:rsidRDefault="00C91C52" w:rsidP="00C91C52">
            <w:pPr>
              <w:spacing w:after="120"/>
              <w:rPr>
                <w:rFonts w:ascii="Calibri Light" w:hAnsi="Calibri Light"/>
                <w:sz w:val="16"/>
                <w:szCs w:val="16"/>
              </w:rPr>
            </w:pPr>
            <w:del w:id="2418" w:author="Ashan Senel Asmone" w:date="2016-03-21T15:12:00Z">
              <w:r w:rsidRPr="00C91C52" w:rsidDel="00411DBF">
                <w:rPr>
                  <w:rFonts w:ascii="Calibri Light" w:hAnsi="Calibri Light"/>
                  <w:sz w:val="16"/>
                  <w:szCs w:val="16"/>
                </w:rPr>
                <w:delText>ISO 14655:1999 Epoxy-coated strand for the prestressing of concrete</w:delText>
              </w:r>
            </w:del>
            <w:ins w:id="2419" w:author="Ashan Senel Asmone" w:date="2016-03-21T15:12:00Z">
              <w:r w:rsidR="00411DBF">
                <w:rPr>
                  <w:rFonts w:ascii="Calibri Light" w:hAnsi="Calibri Light"/>
                  <w:sz w:val="16"/>
                  <w:szCs w:val="16"/>
                </w:rPr>
                <w:t>ISO 14655:1999 Epoxy-coated strand for the prestressing of concrete</w:t>
              </w:r>
            </w:ins>
            <w:r w:rsidRPr="00C91C52">
              <w:rPr>
                <w:rFonts w:ascii="Calibri Light" w:hAnsi="Calibri Light"/>
                <w:sz w:val="16"/>
                <w:szCs w:val="16"/>
              </w:rPr>
              <w:t> </w:t>
            </w:r>
          </w:p>
          <w:p w14:paraId="0A6B2B82" w14:textId="77777777" w:rsidR="00C91C52" w:rsidRPr="00C91C52" w:rsidRDefault="00C91C52" w:rsidP="00C91C52">
            <w:pPr>
              <w:spacing w:after="120"/>
              <w:rPr>
                <w:rFonts w:ascii="Calibri Light" w:hAnsi="Calibri Light"/>
                <w:sz w:val="16"/>
                <w:szCs w:val="16"/>
              </w:rPr>
            </w:pPr>
            <w:del w:id="2420" w:author="Ashan Senel Asmone" w:date="2016-03-21T15:12:00Z">
              <w:r w:rsidRPr="00C91C52" w:rsidDel="00411DBF">
                <w:rPr>
                  <w:rFonts w:ascii="Calibri Light" w:hAnsi="Calibri Light"/>
                  <w:sz w:val="16"/>
                  <w:szCs w:val="16"/>
                </w:rPr>
                <w:delText>ISO 14656:1999 Epoxy powder and sealing material for the coating of steel for the reinforcement of concrete</w:delText>
              </w:r>
            </w:del>
            <w:ins w:id="2421" w:author="Ashan Senel Asmone" w:date="2016-03-21T15:12:00Z">
              <w:r w:rsidR="00411DBF">
                <w:rPr>
                  <w:rFonts w:ascii="Calibri Light" w:hAnsi="Calibri Light"/>
                  <w:sz w:val="16"/>
                  <w:szCs w:val="16"/>
                </w:rPr>
                <w:t>ISO 14656:1999 Epoxy powder and sealing material for the coating of steel for the reinforcement of concrete</w:t>
              </w:r>
            </w:ins>
            <w:r w:rsidRPr="00C91C52">
              <w:rPr>
                <w:rFonts w:ascii="Calibri Light" w:hAnsi="Calibri Light"/>
                <w:sz w:val="16"/>
                <w:szCs w:val="16"/>
              </w:rPr>
              <w:t> </w:t>
            </w:r>
          </w:p>
          <w:p w14:paraId="4C70D066" w14:textId="77777777" w:rsidR="00C91C52" w:rsidRPr="00C91C52" w:rsidRDefault="00C91C52" w:rsidP="00C91C52">
            <w:pPr>
              <w:spacing w:after="120"/>
              <w:rPr>
                <w:rFonts w:ascii="Calibri Light" w:hAnsi="Calibri Light"/>
                <w:sz w:val="16"/>
                <w:szCs w:val="16"/>
              </w:rPr>
            </w:pPr>
            <w:del w:id="2422" w:author="Ashan Senel Asmone" w:date="2016-03-21T15:13:00Z">
              <w:r w:rsidRPr="00C91C52" w:rsidDel="00411DBF">
                <w:rPr>
                  <w:rFonts w:ascii="Calibri Light" w:hAnsi="Calibri Light"/>
                  <w:sz w:val="16"/>
                  <w:szCs w:val="16"/>
                </w:rPr>
                <w:delText>ISO 15630-1:2002 Steel for the reinforcement and prestressing of concrete -- Test methods -- Part 1: Reinforcing bars, wire rod and wire</w:delText>
              </w:r>
            </w:del>
            <w:ins w:id="2423" w:author="Ashan Senel Asmone" w:date="2016-03-21T15:13:00Z">
              <w:r w:rsidR="00411DBF">
                <w:rPr>
                  <w:rFonts w:ascii="Calibri Light" w:hAnsi="Calibri Light"/>
                  <w:sz w:val="16"/>
                  <w:szCs w:val="16"/>
                </w:rPr>
                <w:t>ISO 15630-1:2010 Steel for the reinforcement and prestressing of concrete -- Test methods -- Part 1: Reinforcing bars, wire rod and wire</w:t>
              </w:r>
            </w:ins>
            <w:r w:rsidRPr="00C91C52">
              <w:rPr>
                <w:rFonts w:ascii="Calibri Light" w:hAnsi="Calibri Light"/>
                <w:sz w:val="16"/>
                <w:szCs w:val="16"/>
              </w:rPr>
              <w:t> </w:t>
            </w:r>
          </w:p>
          <w:p w14:paraId="1EF7BF69" w14:textId="77777777" w:rsidR="00C91C52" w:rsidRPr="00C91C52" w:rsidRDefault="00C91C52" w:rsidP="00C91C52">
            <w:pPr>
              <w:spacing w:after="120"/>
              <w:rPr>
                <w:rFonts w:ascii="Calibri Light" w:hAnsi="Calibri Light"/>
                <w:sz w:val="16"/>
                <w:szCs w:val="16"/>
              </w:rPr>
            </w:pPr>
            <w:del w:id="2424" w:author="Ashan Senel Asmone" w:date="2016-03-21T15:13:00Z">
              <w:r w:rsidRPr="00C91C52" w:rsidDel="00411DBF">
                <w:rPr>
                  <w:rFonts w:ascii="Calibri Light" w:hAnsi="Calibri Light"/>
                  <w:sz w:val="16"/>
                  <w:szCs w:val="16"/>
                </w:rPr>
                <w:delText>ISO 15630-2:2002 Steel for the reinforcement and prestressing of concrete -- Test methods -- Part 2: Welded fabric</w:delText>
              </w:r>
            </w:del>
            <w:ins w:id="2425" w:author="Ashan Senel Asmone" w:date="2016-03-21T15:13:00Z">
              <w:r w:rsidR="00411DBF">
                <w:rPr>
                  <w:rFonts w:ascii="Calibri Light" w:hAnsi="Calibri Light"/>
                  <w:sz w:val="16"/>
                  <w:szCs w:val="16"/>
                </w:rPr>
                <w:t>ISO 15630-2:2010 Steel for the reinforcement and prestressing of concrete -- Test methods -- Part 2: Welded fabric</w:t>
              </w:r>
            </w:ins>
            <w:r w:rsidRPr="00C91C52">
              <w:rPr>
                <w:rFonts w:ascii="Calibri Light" w:hAnsi="Calibri Light"/>
                <w:sz w:val="16"/>
                <w:szCs w:val="16"/>
              </w:rPr>
              <w:t> </w:t>
            </w:r>
          </w:p>
          <w:p w14:paraId="2176D745" w14:textId="77777777" w:rsidR="00570413" w:rsidRPr="00C91C52" w:rsidRDefault="00C91C52" w:rsidP="00570413">
            <w:pPr>
              <w:spacing w:after="120"/>
              <w:rPr>
                <w:rFonts w:ascii="Calibri Light" w:hAnsi="Calibri Light"/>
                <w:sz w:val="16"/>
                <w:szCs w:val="16"/>
              </w:rPr>
            </w:pPr>
            <w:del w:id="2426" w:author="Ashan Senel Asmone" w:date="2016-03-21T15:13:00Z">
              <w:r w:rsidRPr="00C91C52" w:rsidDel="00411DBF">
                <w:rPr>
                  <w:rFonts w:ascii="Calibri Light" w:hAnsi="Calibri Light"/>
                  <w:sz w:val="16"/>
                  <w:szCs w:val="16"/>
                </w:rPr>
                <w:delText>ISO 15630-3:2002 Steel for the reinforcement and prestressing of concrete -- Test methods -- Part 3: Prestressing steel</w:delText>
              </w:r>
            </w:del>
            <w:ins w:id="2427" w:author="Ashan Senel Asmone" w:date="2016-03-21T15:13:00Z">
              <w:r w:rsidR="00411DBF">
                <w:rPr>
                  <w:rFonts w:ascii="Calibri Light" w:hAnsi="Calibri Light"/>
                  <w:sz w:val="16"/>
                  <w:szCs w:val="16"/>
                </w:rPr>
                <w:t>ISO 15630-3:2010 Steel for the reinforcement and prestressing of concrete -- Test methods -- Part 3: Prestressing steel</w:t>
              </w:r>
            </w:ins>
            <w:r w:rsidRPr="00C91C52">
              <w:rPr>
                <w:rFonts w:ascii="Calibri Light" w:hAnsi="Calibri Light"/>
                <w:sz w:val="16"/>
                <w:szCs w:val="16"/>
              </w:rPr>
              <w:t> </w:t>
            </w:r>
          </w:p>
        </w:tc>
      </w:tr>
    </w:tbl>
    <w:p w14:paraId="4A4DF3EF" w14:textId="77777777" w:rsidR="00570413" w:rsidRDefault="00570413">
      <w:pPr>
        <w:rPr>
          <w:sz w:val="16"/>
          <w:szCs w:val="16"/>
          <w:lang w:val="en-US"/>
        </w:rPr>
      </w:pPr>
    </w:p>
    <w:p w14:paraId="2B93FD47" w14:textId="77777777" w:rsidR="00C91C52" w:rsidRDefault="00C91C52">
      <w:pPr>
        <w:rPr>
          <w:sz w:val="16"/>
          <w:szCs w:val="16"/>
          <w:lang w:val="en-US"/>
        </w:rPr>
      </w:pPr>
      <w:r>
        <w:rPr>
          <w:sz w:val="16"/>
          <w:szCs w:val="16"/>
          <w:lang w:val="en-US"/>
        </w:rPr>
        <w:br w:type="page"/>
      </w:r>
    </w:p>
    <w:p w14:paraId="67686462" w14:textId="77777777" w:rsidR="00570413" w:rsidRDefault="004471A7" w:rsidP="00C91C52">
      <w:pPr>
        <w:pStyle w:val="Heading1"/>
      </w:pPr>
      <w:r>
        <w:t>Brick Wall</w:t>
      </w:r>
    </w:p>
    <w:p w14:paraId="2ADFEA68" w14:textId="77777777" w:rsidR="00C91C52" w:rsidRDefault="00C96B81" w:rsidP="00C96B81">
      <w:pPr>
        <w:pStyle w:val="Heading2"/>
        <w:rPr>
          <w:lang w:val="en-US"/>
        </w:rPr>
      </w:pPr>
      <w:r w:rsidRPr="00C96B81">
        <w:t>Cracking of brick</w:t>
      </w:r>
      <w:r>
        <w:t xml:space="preserve"> </w:t>
      </w:r>
      <w:r w:rsidRPr="00C96B81">
        <w:t>wall</w:t>
      </w:r>
      <w:r>
        <w:rPr>
          <w:lang w:val="en-US"/>
        </w:rPr>
        <w:t xml:space="preserve"> (</w:t>
      </w:r>
      <w:r w:rsidRPr="00C96B81">
        <w:t>Differential thermal expansion and contraction</w:t>
      </w:r>
      <w:r>
        <w:t>)</w:t>
      </w:r>
    </w:p>
    <w:tbl>
      <w:tblPr>
        <w:tblStyle w:val="TableGrid"/>
        <w:tblW w:w="0" w:type="auto"/>
        <w:tblInd w:w="108" w:type="dxa"/>
        <w:tblLook w:val="04A0" w:firstRow="1" w:lastRow="0" w:firstColumn="1" w:lastColumn="0" w:noHBand="0" w:noVBand="1"/>
      </w:tblPr>
      <w:tblGrid>
        <w:gridCol w:w="685"/>
        <w:gridCol w:w="8449"/>
      </w:tblGrid>
      <w:tr w:rsidR="00570413" w:rsidRPr="004F3C8C" w14:paraId="20941BA4" w14:textId="77777777" w:rsidTr="00570413">
        <w:tc>
          <w:tcPr>
            <w:tcW w:w="685" w:type="dxa"/>
          </w:tcPr>
          <w:p w14:paraId="6B305359"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37FA66AF"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Masonry</w:t>
            </w:r>
          </w:p>
          <w:p w14:paraId="1C420A0A" w14:textId="77777777" w:rsidR="00FE7579" w:rsidRPr="00FE7579" w:rsidRDefault="00FE7579" w:rsidP="00FE7579">
            <w:pPr>
              <w:spacing w:after="120"/>
              <w:rPr>
                <w:rFonts w:ascii="Calibri Light" w:hAnsi="Calibri Light"/>
                <w:sz w:val="16"/>
                <w:szCs w:val="16"/>
              </w:rPr>
            </w:pPr>
            <w:del w:id="2428" w:author="Ashan Asmone" w:date="2016-03-31T12:23:00Z">
              <w:r w:rsidRPr="00FE7579" w:rsidDel="00273739">
                <w:rPr>
                  <w:rFonts w:ascii="Calibri Light" w:hAnsi="Calibri Light"/>
                  <w:sz w:val="16"/>
                  <w:szCs w:val="16"/>
                </w:rPr>
                <w:delText>BS 890:1995 Specification for building lime</w:delText>
              </w:r>
            </w:del>
            <w:ins w:id="2429" w:author="Ashan Asmone" w:date="2016-03-31T12:23:00Z">
              <w:r w:rsidR="00273739">
                <w:rPr>
                  <w:rFonts w:ascii="Calibri Light" w:hAnsi="Calibri Light"/>
                  <w:sz w:val="16"/>
                  <w:szCs w:val="16"/>
                </w:rPr>
                <w:t>BS EN 459-1:2015 Building lime. Definitions, specifications and conformity criteria</w:t>
              </w:r>
            </w:ins>
            <w:del w:id="2430" w:author="Ashan Senel Asmone" w:date="2016-03-21T16:33:00Z">
              <w:r w:rsidRPr="00FE7579" w:rsidDel="00A42019">
                <w:rPr>
                  <w:rFonts w:ascii="Calibri Light" w:hAnsi="Calibri Light"/>
                  <w:sz w:val="16"/>
                  <w:szCs w:val="16"/>
                </w:rPr>
                <w:delText>s</w:delText>
              </w:r>
            </w:del>
            <w:ins w:id="2431" w:author="Ashan Senel Asmone" w:date="2016-03-21T16:33:00Z">
              <w:r w:rsidR="00A42019">
                <w:rPr>
                  <w:rFonts w:ascii="Calibri Light" w:hAnsi="Calibri Light"/>
                  <w:sz w:val="16"/>
                  <w:szCs w:val="16"/>
                </w:rPr>
                <w:t>BS EN 459-1:2015 Building lime. Definitions, specifications and conformity criteria</w:t>
              </w:r>
            </w:ins>
          </w:p>
          <w:p w14:paraId="2C87D988" w14:textId="77777777" w:rsidR="00FE7579" w:rsidRPr="00FE7579" w:rsidRDefault="00FE7579" w:rsidP="00FE7579">
            <w:pPr>
              <w:spacing w:after="120"/>
              <w:rPr>
                <w:rFonts w:ascii="Calibri Light" w:hAnsi="Calibri Light"/>
                <w:sz w:val="16"/>
                <w:szCs w:val="16"/>
              </w:rPr>
            </w:pPr>
            <w:del w:id="2432" w:author="Ashan Senel Asmone" w:date="2016-03-21T16:36:00Z">
              <w:r w:rsidRPr="00FE7579" w:rsidDel="00A42019">
                <w:rPr>
                  <w:rFonts w:ascii="Calibri Light" w:hAnsi="Calibri Light"/>
                  <w:sz w:val="16"/>
                  <w:szCs w:val="16"/>
                </w:rPr>
                <w:delText>BS 3921:1985 Specification for clay bricks</w:delText>
              </w:r>
            </w:del>
            <w:ins w:id="2433" w:author="Ashan Senel Asmone" w:date="2016-03-21T16:36:00Z">
              <w:r w:rsidR="00A42019">
                <w:rPr>
                  <w:rFonts w:ascii="Calibri Light" w:hAnsi="Calibri Light"/>
                  <w:sz w:val="16"/>
                  <w:szCs w:val="16"/>
                </w:rPr>
                <w:t xml:space="preserve">BS EN 772-3:1998 Methods of test for masonry units. Determination of net volume and percentage of voids of clay masonry units by hydrostatic weighing/ </w:t>
              </w:r>
            </w:ins>
            <w:ins w:id="2434"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ins w:id="2435" w:author="Ashan Senel Asmone" w:date="2016-03-21T16:36:00Z">
              <w:r w:rsidR="00A42019">
                <w:rPr>
                  <w:rFonts w:ascii="Calibri Light" w:hAnsi="Calibri Light"/>
                  <w:sz w:val="16"/>
                  <w:szCs w:val="16"/>
                </w:rPr>
                <w:t>/ BS EN 771-1:2011 Specification for masonry units. Clay masonry units</w:t>
              </w:r>
            </w:ins>
          </w:p>
          <w:p w14:paraId="72B0FD36" w14:textId="77777777" w:rsidR="00FE7579" w:rsidRPr="00FE7579" w:rsidRDefault="00FE7579" w:rsidP="00FE7579">
            <w:pPr>
              <w:spacing w:after="120"/>
              <w:rPr>
                <w:rFonts w:ascii="Calibri Light" w:hAnsi="Calibri Light"/>
                <w:sz w:val="16"/>
                <w:szCs w:val="16"/>
              </w:rPr>
            </w:pPr>
            <w:del w:id="2436" w:author="Ashan Senel Asmone" w:date="2016-03-21T16:39:00Z">
              <w:r w:rsidRPr="00FE7579" w:rsidDel="00534DBC">
                <w:rPr>
                  <w:rFonts w:ascii="Calibri Light" w:hAnsi="Calibri Light"/>
                  <w:sz w:val="16"/>
                  <w:szCs w:val="16"/>
                </w:rPr>
                <w:delText>BS 5628-2:2000 Code of practice for use of masonry. Structural use of reinforced and prestressed masonry</w:delText>
              </w:r>
            </w:del>
            <w:ins w:id="2437" w:author="Ashan Senel Asmone" w:date="2016-03-21T16:40:00Z">
              <w:r w:rsidR="00534DBC">
                <w:rPr>
                  <w:rFonts w:ascii="Calibri Light" w:hAnsi="Calibri Light"/>
                  <w:sz w:val="16"/>
                  <w:szCs w:val="16"/>
                </w:rPr>
                <w:t xml:space="preserve">PD 6697:2010 Recommendations for the design of masonry structures to BS EN 1996-1-1 and BS EN 1996-2/ BS EN 1996-3:2006 Eurocode 6. Design of masonry structures. Simplified calculation methods for unreinforced masonry structures/ </w:t>
              </w:r>
            </w:ins>
            <w:ins w:id="2438" w:author="Ashan Senel Asmone" w:date="2016-03-21T16:39:00Z">
              <w:r w:rsidR="00534DBC">
                <w:rPr>
                  <w:rFonts w:ascii="Calibri Light" w:hAnsi="Calibri Light"/>
                  <w:sz w:val="16"/>
                  <w:szCs w:val="16"/>
                </w:rPr>
                <w:t>BS EN 1996-2:2006 Eurocode 6. Design of masonry structures. Design considerations, selection of materials and execution of masonry/ BS EN 1996-1-1:2005+A1:2012 Eurocode 6. Design of masonry structures. General rules for reinforced and unreinforced masonry structures</w:t>
              </w:r>
            </w:ins>
          </w:p>
          <w:p w14:paraId="0AEEF369" w14:textId="77777777" w:rsidR="00FE7579" w:rsidRPr="00FE7579" w:rsidRDefault="00FE7579" w:rsidP="00FE7579">
            <w:pPr>
              <w:spacing w:after="120"/>
              <w:rPr>
                <w:rFonts w:ascii="Calibri Light" w:hAnsi="Calibri Light"/>
                <w:sz w:val="16"/>
                <w:szCs w:val="16"/>
              </w:rPr>
            </w:pPr>
            <w:del w:id="2439" w:author="Ashan Senel Asmone" w:date="2016-03-21T16:42:00Z">
              <w:r w:rsidRPr="00FE7579" w:rsidDel="00534DBC">
                <w:rPr>
                  <w:rFonts w:ascii="Calibri Light" w:hAnsi="Calibri Light"/>
                  <w:sz w:val="16"/>
                  <w:szCs w:val="16"/>
                </w:rPr>
                <w:delText>BS 5628-3:2001 Code of practice for use of masonry. Materials and components, design and workmanship</w:delText>
              </w:r>
            </w:del>
            <w:ins w:id="2440" w:author="Ashan Senel Asmone" w:date="2016-03-21T16:42:00Z">
              <w:r w:rsidR="00534DBC">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0BFCC11D" w14:textId="77777777" w:rsidR="00FE7579" w:rsidRPr="00FE7579" w:rsidRDefault="00FE7579" w:rsidP="00FE7579">
            <w:pPr>
              <w:spacing w:after="120"/>
              <w:rPr>
                <w:rFonts w:ascii="Calibri Light" w:hAnsi="Calibri Light"/>
                <w:sz w:val="16"/>
                <w:szCs w:val="16"/>
              </w:rPr>
            </w:pPr>
            <w:del w:id="2441" w:author="Ashan Senel Asmone" w:date="2016-03-21T16:44:00Z">
              <w:r w:rsidRPr="00FE7579" w:rsidDel="00534DBC">
                <w:rPr>
                  <w:rFonts w:ascii="Calibri Light" w:hAnsi="Calibri Light"/>
                  <w:sz w:val="16"/>
                  <w:szCs w:val="16"/>
                </w:rPr>
                <w:delText>BS 6100-5.3:1984 Glossary of building and civil engineering terms. Masonry. Bricks and blocks</w:delText>
              </w:r>
            </w:del>
            <w:ins w:id="2442" w:author="Ashan Senel Asmone" w:date="2016-03-21T16:44:00Z">
              <w:r w:rsidR="00534DBC">
                <w:rPr>
                  <w:rFonts w:ascii="Calibri Light" w:hAnsi="Calibri Light"/>
                  <w:sz w:val="16"/>
                  <w:szCs w:val="16"/>
                </w:rPr>
                <w:t>BS 6100-6:2008 Building and civil engineering. Vocabulary. Construction parts</w:t>
              </w:r>
            </w:ins>
          </w:p>
          <w:p w14:paraId="7A893153" w14:textId="77777777" w:rsidR="00FE7579" w:rsidRPr="00FE7579" w:rsidRDefault="00FE7579" w:rsidP="00FE7579">
            <w:pPr>
              <w:spacing w:after="120"/>
              <w:rPr>
                <w:rFonts w:ascii="Calibri Light" w:hAnsi="Calibri Light"/>
                <w:sz w:val="16"/>
                <w:szCs w:val="16"/>
              </w:rPr>
            </w:pPr>
            <w:del w:id="2443" w:author="Ashan Senel Asmone" w:date="2016-03-21T16:45:00Z">
              <w:r w:rsidRPr="00FE7579" w:rsidDel="00534DBC">
                <w:rPr>
                  <w:rFonts w:ascii="Calibri Light" w:hAnsi="Calibri Light"/>
                  <w:sz w:val="16"/>
                  <w:szCs w:val="16"/>
                </w:rPr>
                <w:delText>BS EN 772-1:2000 Methods of test for masonry units. Determination of compressive strength</w:delText>
              </w:r>
            </w:del>
            <w:ins w:id="2444" w:author="Ashan Senel Asmone" w:date="2016-03-21T16:45:00Z">
              <w:r w:rsidR="00534DBC">
                <w:rPr>
                  <w:rFonts w:ascii="Calibri Light" w:hAnsi="Calibri Light"/>
                  <w:sz w:val="16"/>
                  <w:szCs w:val="16"/>
                </w:rPr>
                <w:t>BS EN 772-1:2011+A1:2015 Methods of test for masonry units. Determination of compressive strength</w:t>
              </w:r>
            </w:ins>
          </w:p>
          <w:p w14:paraId="7C363B67" w14:textId="77777777" w:rsidR="00FE7579" w:rsidRPr="00FE7579" w:rsidRDefault="00FE7579" w:rsidP="00FE7579">
            <w:pPr>
              <w:spacing w:after="120"/>
              <w:rPr>
                <w:rFonts w:ascii="Calibri Light" w:hAnsi="Calibri Light"/>
                <w:sz w:val="16"/>
                <w:szCs w:val="16"/>
              </w:rPr>
            </w:pPr>
            <w:del w:id="2445" w:author="Ashan Senel Asmone" w:date="2016-03-21T16:46:00Z">
              <w:r w:rsidRPr="00FE7579" w:rsidDel="00534DBC">
                <w:rPr>
                  <w:rFonts w:ascii="Calibri Light" w:hAnsi="Calibri Light"/>
                  <w:sz w:val="16"/>
                  <w:szCs w:val="16"/>
                </w:rPr>
                <w:delText>BS EN 772-2:1998 Methods of test for masonry units. Determination of percentage area of voids in aggregate concrete masonry units (by paper indentation)</w:delText>
              </w:r>
            </w:del>
            <w:ins w:id="2446" w:author="Ashan Senel Asmone" w:date="2016-03-21T16:46:00Z">
              <w:r w:rsidR="00534DBC">
                <w:rPr>
                  <w:rFonts w:ascii="Calibri Light" w:hAnsi="Calibri Light"/>
                  <w:sz w:val="16"/>
                  <w:szCs w:val="16"/>
                </w:rPr>
                <w:t>BS EN 772-2:1998 Methods of test for masonry units. Determination of percentage area of voids in masonry units (by paper indentation)</w:t>
              </w:r>
            </w:ins>
          </w:p>
          <w:p w14:paraId="4791E12B" w14:textId="77777777" w:rsidR="00FE7579" w:rsidRPr="00FE7579" w:rsidRDefault="00FE7579" w:rsidP="00FE7579">
            <w:pPr>
              <w:spacing w:after="120"/>
              <w:rPr>
                <w:rFonts w:ascii="Calibri Light" w:hAnsi="Calibri Light"/>
                <w:sz w:val="16"/>
                <w:szCs w:val="16"/>
              </w:rPr>
            </w:pPr>
            <w:del w:id="2447" w:author="Ashan Senel Asmone" w:date="2016-03-21T16:48:00Z">
              <w:r w:rsidRPr="00FE7579" w:rsidDel="00534DBC">
                <w:rPr>
                  <w:rFonts w:ascii="Calibri Light" w:hAnsi="Calibri Light"/>
                  <w:sz w:val="16"/>
                  <w:szCs w:val="16"/>
                </w:rPr>
                <w:delText>BS EN 772-5:2001 Methods of test for masonry units. Determination of the active soluble salts content of clay masonry units</w:delText>
              </w:r>
            </w:del>
            <w:ins w:id="2448"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4278071D" w14:textId="77777777" w:rsidR="00FE7579" w:rsidRPr="00FE7579" w:rsidRDefault="00FE7579" w:rsidP="00FE7579">
            <w:pPr>
              <w:spacing w:after="120"/>
              <w:rPr>
                <w:rFonts w:ascii="Calibri Light" w:hAnsi="Calibri Light"/>
                <w:sz w:val="16"/>
                <w:szCs w:val="16"/>
              </w:rPr>
            </w:pPr>
            <w:del w:id="2449" w:author="Ashan Senel Asmone" w:date="2016-03-21T16:49:00Z">
              <w:r w:rsidRPr="00FE7579" w:rsidDel="00534DBC">
                <w:rPr>
                  <w:rFonts w:ascii="Calibri Light" w:hAnsi="Calibri Light"/>
                  <w:sz w:val="16"/>
                  <w:szCs w:val="16"/>
                </w:rPr>
                <w:delText>BS EN 772-7:1998 Methods of test for masonry units. Determination of water absorption of clay masonry damp proof course units by boiling in water</w:delText>
              </w:r>
            </w:del>
            <w:ins w:id="2450"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11B5AADF" w14:textId="77777777" w:rsidR="00FE7579" w:rsidRPr="00FE7579" w:rsidRDefault="00FE7579" w:rsidP="00FE7579">
            <w:pPr>
              <w:spacing w:after="120"/>
              <w:rPr>
                <w:rFonts w:ascii="Calibri Light" w:hAnsi="Calibri Light"/>
                <w:sz w:val="16"/>
                <w:szCs w:val="16"/>
              </w:rPr>
            </w:pPr>
            <w:del w:id="2451" w:author="Ashan Senel Asmone" w:date="2016-03-21T16:50:00Z">
              <w:r w:rsidRPr="00FE7579" w:rsidDel="00534DBC">
                <w:rPr>
                  <w:rFonts w:ascii="Calibri Light" w:hAnsi="Calibri Light"/>
                  <w:sz w:val="16"/>
                  <w:szCs w:val="16"/>
                </w:rPr>
                <w:delText>BS EN 772-19:2000 Methods of test for masonry units. Determination of moisture expansion of large horizontally perforated clay masonry units</w:delText>
              </w:r>
            </w:del>
            <w:ins w:id="2452" w:author="Ashan Senel Asmone" w:date="2016-03-21T16:50:00Z">
              <w:r w:rsidR="00534DBC">
                <w:rPr>
                  <w:rFonts w:ascii="Calibri Light" w:hAnsi="Calibri Light"/>
                  <w:sz w:val="16"/>
                  <w:szCs w:val="16"/>
                </w:rPr>
                <w:t>BS EN 772-19:2000 Methods of test for masonry units. Determination of moisture expansion of large horizontally perforated clay masonry units</w:t>
              </w:r>
            </w:ins>
          </w:p>
          <w:p w14:paraId="0168DD7F" w14:textId="77777777" w:rsidR="00FE7579" w:rsidRPr="00FE7579" w:rsidRDefault="00FE7579" w:rsidP="00FE7579">
            <w:pPr>
              <w:spacing w:after="120"/>
              <w:rPr>
                <w:rFonts w:ascii="Calibri Light" w:hAnsi="Calibri Light"/>
                <w:sz w:val="16"/>
                <w:szCs w:val="16"/>
              </w:rPr>
            </w:pPr>
            <w:del w:id="2453" w:author="Ashan Senel Asmone" w:date="2016-03-21T16:50:00Z">
              <w:r w:rsidRPr="00FE7579" w:rsidDel="00534DBC">
                <w:rPr>
                  <w:rFonts w:ascii="Calibri Light" w:hAnsi="Calibri Light"/>
                  <w:sz w:val="16"/>
                  <w:szCs w:val="16"/>
                </w:rPr>
                <w:delText>BS 8000-3:2001 Workmanship on building sites. Code of practice for masonry</w:delText>
              </w:r>
            </w:del>
            <w:ins w:id="2454" w:author="Ashan Senel Asmone" w:date="2016-03-21T16:50:00Z">
              <w:r w:rsidR="00534DBC">
                <w:rPr>
                  <w:rFonts w:ascii="Calibri Light" w:hAnsi="Calibri Light"/>
                  <w:sz w:val="16"/>
                  <w:szCs w:val="16"/>
                </w:rPr>
                <w:t>BS 8000-0:2014 Workmanship on construction sites. Introduction and general principles</w:t>
              </w:r>
            </w:ins>
          </w:p>
          <w:p w14:paraId="2F05F242" w14:textId="77777777" w:rsidR="00FE7579" w:rsidRPr="00FE7579" w:rsidRDefault="00FE7579" w:rsidP="00FE7579">
            <w:pPr>
              <w:spacing w:after="120"/>
              <w:rPr>
                <w:rFonts w:ascii="Calibri Light" w:hAnsi="Calibri Light"/>
                <w:sz w:val="16"/>
                <w:szCs w:val="16"/>
              </w:rPr>
            </w:pPr>
            <w:del w:id="2455" w:author="Ashan Senel Asmone" w:date="2016-03-21T16:51:00Z">
              <w:r w:rsidRPr="00FE7579" w:rsidDel="00534DBC">
                <w:rPr>
                  <w:rFonts w:ascii="Calibri Light" w:hAnsi="Calibri Light"/>
                  <w:sz w:val="16"/>
                  <w:szCs w:val="16"/>
                </w:rPr>
                <w:delText>BS 8221-1:2000 Code of practice for cleaning and surface repair of buildings. Cleaning of natural stones, brick, terracotta and concrete</w:delText>
              </w:r>
            </w:del>
            <w:ins w:id="2456"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122B8C65" w14:textId="77777777" w:rsidR="00FE7579" w:rsidRPr="00FE7579" w:rsidRDefault="00FE7579" w:rsidP="00FE7579">
            <w:pPr>
              <w:spacing w:after="120"/>
              <w:rPr>
                <w:rFonts w:ascii="Calibri Light" w:hAnsi="Calibri Light"/>
                <w:sz w:val="16"/>
                <w:szCs w:val="16"/>
              </w:rPr>
            </w:pPr>
            <w:del w:id="2457" w:author="Ashan Senel Asmone" w:date="2016-03-21T16:52:00Z">
              <w:r w:rsidRPr="00FE7579" w:rsidDel="00534DBC">
                <w:rPr>
                  <w:rFonts w:ascii="Calibri Light" w:hAnsi="Calibri Light"/>
                  <w:sz w:val="16"/>
                  <w:szCs w:val="16"/>
                </w:rPr>
                <w:delText>BS 8221-2:2000 Code of practice for cleaning and surface repair of buildings. Surface repair of natural stones, brick and terracotta</w:delText>
              </w:r>
            </w:del>
            <w:ins w:id="2458" w:author="Ashan Senel Asmone" w:date="2016-03-21T16:52:00Z">
              <w:r w:rsidR="00534DBC">
                <w:rPr>
                  <w:rFonts w:ascii="Calibri Light" w:hAnsi="Calibri Light"/>
                  <w:sz w:val="16"/>
                  <w:szCs w:val="16"/>
                </w:rPr>
                <w:t>BS 8221-2:2000 Code of practice for cleaning and surface repair of buildings. Surface repair of natural stones, brick and terracotta</w:t>
              </w:r>
            </w:ins>
          </w:p>
          <w:p w14:paraId="2BB5C96F"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Mortar</w:t>
            </w:r>
          </w:p>
          <w:p w14:paraId="77FD7522" w14:textId="77777777" w:rsidR="00FE7579" w:rsidRPr="00FE7579" w:rsidRDefault="00FE7579" w:rsidP="00FE7579">
            <w:pPr>
              <w:spacing w:after="120"/>
              <w:rPr>
                <w:rFonts w:ascii="Calibri Light" w:hAnsi="Calibri Light"/>
                <w:sz w:val="16"/>
                <w:szCs w:val="16"/>
              </w:rPr>
            </w:pPr>
            <w:del w:id="2459" w:author="Ashan Senel Asmone" w:date="2016-03-21T16:53:00Z">
              <w:r w:rsidRPr="00FE7579" w:rsidDel="00534DBC">
                <w:rPr>
                  <w:rFonts w:ascii="Calibri Light" w:hAnsi="Calibri Light"/>
                  <w:sz w:val="16"/>
                  <w:szCs w:val="16"/>
                </w:rPr>
                <w:delText>BS EN 413-2:1995 Masonry cement. Test methods</w:delText>
              </w:r>
            </w:del>
            <w:ins w:id="2460" w:author="Ashan Senel Asmone" w:date="2016-03-21T16:53:00Z">
              <w:r w:rsidR="00534DBC">
                <w:rPr>
                  <w:rFonts w:ascii="Calibri Light" w:hAnsi="Calibri Light"/>
                  <w:sz w:val="16"/>
                  <w:szCs w:val="16"/>
                </w:rPr>
                <w:t>BS EN 413-2:2005 Masonry cement. Test methods</w:t>
              </w:r>
            </w:ins>
          </w:p>
          <w:p w14:paraId="51839EB0" w14:textId="77777777" w:rsidR="00FE7579" w:rsidRPr="00FE7579" w:rsidRDefault="00FE7579" w:rsidP="00FE7579">
            <w:pPr>
              <w:spacing w:after="120"/>
              <w:rPr>
                <w:rFonts w:ascii="Calibri Light" w:hAnsi="Calibri Light"/>
                <w:sz w:val="16"/>
                <w:szCs w:val="16"/>
              </w:rPr>
            </w:pPr>
            <w:del w:id="2461" w:author="Ashan Senel Asmone" w:date="2016-03-21T16:45:00Z">
              <w:r w:rsidRPr="00FE7579" w:rsidDel="00534DBC">
                <w:rPr>
                  <w:rFonts w:ascii="Calibri Light" w:hAnsi="Calibri Light"/>
                  <w:sz w:val="16"/>
                  <w:szCs w:val="16"/>
                </w:rPr>
                <w:delText>BS EN 772-1:2000 Methods of test for masonry units. Determination of compressive strength</w:delText>
              </w:r>
            </w:del>
            <w:ins w:id="2462" w:author="Ashan Senel Asmone" w:date="2016-03-21T16:45:00Z">
              <w:r w:rsidR="00534DBC">
                <w:rPr>
                  <w:rFonts w:ascii="Calibri Light" w:hAnsi="Calibri Light"/>
                  <w:sz w:val="16"/>
                  <w:szCs w:val="16"/>
                </w:rPr>
                <w:t>BS EN 772-1:2011+A1:2015 Methods of test for masonry units. Determination of compressive strength</w:t>
              </w:r>
            </w:ins>
          </w:p>
          <w:p w14:paraId="416B9570" w14:textId="77777777" w:rsidR="00FE7579" w:rsidRPr="00FE7579" w:rsidRDefault="00FE7579" w:rsidP="00FE7579">
            <w:pPr>
              <w:spacing w:after="120"/>
              <w:rPr>
                <w:rFonts w:ascii="Calibri Light" w:hAnsi="Calibri Light"/>
                <w:sz w:val="16"/>
                <w:szCs w:val="16"/>
              </w:rPr>
            </w:pPr>
            <w:del w:id="2463" w:author="Ashan Senel Asmone" w:date="2016-03-21T16:48:00Z">
              <w:r w:rsidRPr="00FE7579" w:rsidDel="00534DBC">
                <w:rPr>
                  <w:rFonts w:ascii="Calibri Light" w:hAnsi="Calibri Light"/>
                  <w:sz w:val="16"/>
                  <w:szCs w:val="16"/>
                </w:rPr>
                <w:delText>BS EN 772-5:2001 Methods of test for masonry units. Determination of the active soluble salts content of clay masonry units</w:delText>
              </w:r>
            </w:del>
            <w:ins w:id="2464"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5750B8D0" w14:textId="77777777" w:rsidR="00FE7579" w:rsidRPr="00FE7579" w:rsidRDefault="00FE7579" w:rsidP="00FE7579">
            <w:pPr>
              <w:spacing w:after="120"/>
              <w:rPr>
                <w:rFonts w:ascii="Calibri Light" w:hAnsi="Calibri Light"/>
                <w:sz w:val="16"/>
                <w:szCs w:val="16"/>
              </w:rPr>
            </w:pPr>
            <w:del w:id="2465" w:author="Ashan Senel Asmone" w:date="2016-03-21T16:54:00Z">
              <w:r w:rsidRPr="00FE7579" w:rsidDel="00534DBC">
                <w:rPr>
                  <w:rFonts w:ascii="Calibri Light" w:hAnsi="Calibri Light"/>
                  <w:sz w:val="16"/>
                  <w:szCs w:val="16"/>
                </w:rPr>
                <w:delText>BS EN 772-16:2000 Methods of test for masonry units. Determination of dimensions</w:delText>
              </w:r>
            </w:del>
            <w:ins w:id="2466" w:author="Ashan Senel Asmone" w:date="2016-03-21T16:54:00Z">
              <w:r w:rsidR="00534DBC">
                <w:rPr>
                  <w:rFonts w:ascii="Calibri Light" w:hAnsi="Calibri Light"/>
                  <w:sz w:val="16"/>
                  <w:szCs w:val="16"/>
                </w:rPr>
                <w:t>BS EN 772-16:2011 Methods of test for masonry units. Determination of dimensions</w:t>
              </w:r>
            </w:ins>
          </w:p>
          <w:p w14:paraId="4ECED635" w14:textId="77777777" w:rsidR="00FE7579" w:rsidRPr="00FE7579" w:rsidRDefault="00FE7579" w:rsidP="00FE7579">
            <w:pPr>
              <w:spacing w:after="120"/>
              <w:rPr>
                <w:rFonts w:ascii="Calibri Light" w:hAnsi="Calibri Light"/>
                <w:sz w:val="16"/>
                <w:szCs w:val="16"/>
              </w:rPr>
            </w:pPr>
            <w:del w:id="2467" w:author="Ashan Senel Asmone" w:date="2016-03-21T16:55:00Z">
              <w:r w:rsidRPr="00FE7579" w:rsidDel="00534DBC">
                <w:rPr>
                  <w:rFonts w:ascii="Calibri Light" w:hAnsi="Calibri Light"/>
                  <w:sz w:val="16"/>
                  <w:szCs w:val="16"/>
                </w:rPr>
                <w:delText>BS EN 998-2:2002 Specification for mortar for masonry. Masonry mortar</w:delText>
              </w:r>
            </w:del>
            <w:ins w:id="2468" w:author="Ashan Senel Asmone" w:date="2016-03-21T16:55:00Z">
              <w:r w:rsidR="00534DBC">
                <w:rPr>
                  <w:rFonts w:ascii="Calibri Light" w:hAnsi="Calibri Light"/>
                  <w:sz w:val="16"/>
                  <w:szCs w:val="16"/>
                </w:rPr>
                <w:t>BS EN 998-2:2010 Specification for mortar for masonry. Masonry mortar</w:t>
              </w:r>
            </w:ins>
          </w:p>
          <w:p w14:paraId="6FFC9681" w14:textId="77777777" w:rsidR="00FE7579" w:rsidRPr="00FE7579" w:rsidRDefault="00FE7579" w:rsidP="00FE7579">
            <w:pPr>
              <w:spacing w:after="120"/>
              <w:rPr>
                <w:rFonts w:ascii="Calibri Light" w:hAnsi="Calibri Light"/>
                <w:sz w:val="16"/>
                <w:szCs w:val="16"/>
              </w:rPr>
            </w:pPr>
            <w:del w:id="2469" w:author="Ashan Senel Asmone" w:date="2016-03-21T16:56:00Z">
              <w:r w:rsidRPr="00FE7579" w:rsidDel="00534DBC">
                <w:rPr>
                  <w:rFonts w:ascii="Calibri Light" w:hAnsi="Calibri Light"/>
                  <w:sz w:val="16"/>
                  <w:szCs w:val="16"/>
                </w:rPr>
                <w:delText>BS EN 1015-1:1999 Methods of test for mortar for masonry. Determination of particle size distribution (by sieve analysis)</w:delText>
              </w:r>
            </w:del>
            <w:ins w:id="2470" w:author="Ashan Senel Asmone" w:date="2016-03-21T16:56:00Z">
              <w:r w:rsidR="00534DBC">
                <w:rPr>
                  <w:rFonts w:ascii="Calibri Light" w:hAnsi="Calibri Light"/>
                  <w:sz w:val="16"/>
                  <w:szCs w:val="16"/>
                </w:rPr>
                <w:t>BS EN 1015-1:1999 Methods of test for mortar for masonry. Determination of particle size distribution (by sieve analysis)</w:t>
              </w:r>
            </w:ins>
          </w:p>
          <w:p w14:paraId="4826B83E" w14:textId="77777777" w:rsidR="00FE7579" w:rsidRPr="00FE7579" w:rsidRDefault="00FE7579" w:rsidP="00FE7579">
            <w:pPr>
              <w:spacing w:after="120"/>
              <w:rPr>
                <w:rFonts w:ascii="Calibri Light" w:hAnsi="Calibri Light"/>
                <w:sz w:val="16"/>
                <w:szCs w:val="16"/>
              </w:rPr>
            </w:pPr>
            <w:del w:id="2471" w:author="Ashan Senel Asmone" w:date="2016-03-21T16:56:00Z">
              <w:r w:rsidRPr="00FE7579" w:rsidDel="00534DBC">
                <w:rPr>
                  <w:rFonts w:ascii="Calibri Light" w:hAnsi="Calibri Light"/>
                  <w:sz w:val="16"/>
                  <w:szCs w:val="16"/>
                </w:rPr>
                <w:delText>BS EN 1015-2:1999</w:delText>
              </w:r>
              <w:r w:rsidRPr="00FE7579" w:rsidDel="00534DBC">
                <w:rPr>
                  <w:rFonts w:ascii="Calibri Light" w:hAnsi="Calibri Light"/>
                  <w:b/>
                  <w:bCs/>
                  <w:sz w:val="16"/>
                  <w:szCs w:val="16"/>
                </w:rPr>
                <w:delText> </w:delText>
              </w:r>
              <w:r w:rsidRPr="00FE7579" w:rsidDel="00534DBC">
                <w:rPr>
                  <w:rFonts w:ascii="Calibri Light" w:hAnsi="Calibri Light"/>
                  <w:sz w:val="16"/>
                  <w:szCs w:val="16"/>
                </w:rPr>
                <w:delText>Methods of test for mortar for masonry. Bulk sampling of mortars and preparation of test mortars</w:delText>
              </w:r>
            </w:del>
            <w:ins w:id="2472" w:author="Ashan Senel Asmone" w:date="2016-03-21T16:56:00Z">
              <w:r w:rsidR="00534DBC">
                <w:rPr>
                  <w:rFonts w:ascii="Calibri Light" w:hAnsi="Calibri Light"/>
                  <w:sz w:val="16"/>
                  <w:szCs w:val="16"/>
                </w:rPr>
                <w:t>BS EN 1015-2:1999 Methods of test for mortar for masonry. Bulk sampling of mortars and preparation of test mortars</w:t>
              </w:r>
            </w:ins>
          </w:p>
          <w:p w14:paraId="1076F339" w14:textId="77777777" w:rsidR="00FE7579" w:rsidRPr="00FE7579" w:rsidRDefault="00FE7579" w:rsidP="00FE7579">
            <w:pPr>
              <w:spacing w:after="120"/>
              <w:rPr>
                <w:rFonts w:ascii="Calibri Light" w:hAnsi="Calibri Light"/>
                <w:sz w:val="16"/>
                <w:szCs w:val="16"/>
              </w:rPr>
            </w:pPr>
            <w:del w:id="2473" w:author="Ashan Senel Asmone" w:date="2016-03-21T16:57:00Z">
              <w:r w:rsidRPr="00FE7579" w:rsidDel="00534DBC">
                <w:rPr>
                  <w:rFonts w:ascii="Calibri Light" w:hAnsi="Calibri Light"/>
                  <w:sz w:val="16"/>
                  <w:szCs w:val="16"/>
                </w:rPr>
                <w:delText>BS EN 1015-3:1999 Methods of test for mortar for masonry. Determination of consistence of fresh mortar (by flow table)</w:delText>
              </w:r>
            </w:del>
            <w:ins w:id="2474" w:author="Ashan Senel Asmone" w:date="2016-03-21T16:57:00Z">
              <w:r w:rsidR="00534DBC">
                <w:rPr>
                  <w:rFonts w:ascii="Calibri Light" w:hAnsi="Calibri Light"/>
                  <w:sz w:val="16"/>
                  <w:szCs w:val="16"/>
                </w:rPr>
                <w:t>BS EN 1015-3:1999 Methods of test for mortar for masonry. Determination of consistence of fresh mortar (by flow table)</w:t>
              </w:r>
            </w:ins>
          </w:p>
          <w:p w14:paraId="3E5D9D3C" w14:textId="77777777" w:rsidR="00FE7579" w:rsidRPr="00FE7579" w:rsidRDefault="00FE7579" w:rsidP="00FE7579">
            <w:pPr>
              <w:spacing w:after="120"/>
              <w:rPr>
                <w:rFonts w:ascii="Calibri Light" w:hAnsi="Calibri Light"/>
                <w:sz w:val="16"/>
                <w:szCs w:val="16"/>
              </w:rPr>
            </w:pPr>
            <w:del w:id="2475" w:author="Ashan Senel Asmone" w:date="2016-03-21T16:57:00Z">
              <w:r w:rsidRPr="00FE7579" w:rsidDel="00534DBC">
                <w:rPr>
                  <w:rFonts w:ascii="Calibri Light" w:hAnsi="Calibri Light"/>
                  <w:sz w:val="16"/>
                  <w:szCs w:val="16"/>
                </w:rPr>
                <w:delText>BS EN 1015-4:1999 Methods of test for mortar for masonry. Determination of consistence of fresh mortar (by plunger penetration)</w:delText>
              </w:r>
            </w:del>
            <w:ins w:id="2476" w:author="Ashan Senel Asmone" w:date="2016-03-21T16:57:00Z">
              <w:r w:rsidR="00534DBC">
                <w:rPr>
                  <w:rFonts w:ascii="Calibri Light" w:hAnsi="Calibri Light"/>
                  <w:sz w:val="16"/>
                  <w:szCs w:val="16"/>
                </w:rPr>
                <w:t>BS EN 1015-4:1999 Methods of test for mortar for masonry. Determination of consistence of fresh mortar (by plunger penetration)</w:t>
              </w:r>
            </w:ins>
          </w:p>
          <w:p w14:paraId="2865E43C" w14:textId="77777777" w:rsidR="00FE7579" w:rsidRPr="00FE7579" w:rsidRDefault="00FE7579" w:rsidP="00FE7579">
            <w:pPr>
              <w:spacing w:after="120"/>
              <w:rPr>
                <w:rFonts w:ascii="Calibri Light" w:hAnsi="Calibri Light"/>
                <w:sz w:val="16"/>
                <w:szCs w:val="16"/>
              </w:rPr>
            </w:pPr>
            <w:del w:id="2477" w:author="Ashan Senel Asmone" w:date="2016-03-21T16:58:00Z">
              <w:r w:rsidRPr="00FE7579" w:rsidDel="00534DBC">
                <w:rPr>
                  <w:rFonts w:ascii="Calibri Light" w:hAnsi="Calibri Light"/>
                  <w:sz w:val="16"/>
                  <w:szCs w:val="16"/>
                </w:rPr>
                <w:delText>BS EN 1015-6:1999 Methods of test for mortar for masonry. Determination of bulk density of fresh mortar</w:delText>
              </w:r>
            </w:del>
            <w:ins w:id="2478" w:author="Ashan Senel Asmone" w:date="2016-03-21T16:58:00Z">
              <w:r w:rsidR="00534DBC">
                <w:rPr>
                  <w:rFonts w:ascii="Calibri Light" w:hAnsi="Calibri Light"/>
                  <w:sz w:val="16"/>
                  <w:szCs w:val="16"/>
                </w:rPr>
                <w:t>BS EN 1015-6:1999 Methods of test for mortar for masonry. Determination of bulk density of fresh mortar</w:t>
              </w:r>
            </w:ins>
          </w:p>
          <w:p w14:paraId="67F198AD" w14:textId="77777777" w:rsidR="00FE7579" w:rsidRPr="00FE7579" w:rsidRDefault="00FE7579" w:rsidP="00FE7579">
            <w:pPr>
              <w:spacing w:after="120"/>
              <w:rPr>
                <w:rFonts w:ascii="Calibri Light" w:hAnsi="Calibri Light"/>
                <w:sz w:val="16"/>
                <w:szCs w:val="16"/>
              </w:rPr>
            </w:pPr>
            <w:del w:id="2479" w:author="Ashan Senel Asmone" w:date="2016-03-21T16:59:00Z">
              <w:r w:rsidRPr="00FE7579" w:rsidDel="00785E22">
                <w:rPr>
                  <w:rFonts w:ascii="Calibri Light" w:hAnsi="Calibri Light"/>
                  <w:sz w:val="16"/>
                  <w:szCs w:val="16"/>
                </w:rPr>
                <w:delText>BS EN 1015-7:1999 Methods of test for mortar for masonry. Determination of air content of fresh mortar</w:delText>
              </w:r>
            </w:del>
            <w:ins w:id="2480" w:author="Ashan Senel Asmone" w:date="2016-03-21T16:59:00Z">
              <w:r w:rsidR="00785E22">
                <w:rPr>
                  <w:rFonts w:ascii="Calibri Light" w:hAnsi="Calibri Light"/>
                  <w:sz w:val="16"/>
                  <w:szCs w:val="16"/>
                </w:rPr>
                <w:t>BS EN 1015-7:1999 Methods of test for mortar for masonry. Determination of air content of fresh mortar</w:t>
              </w:r>
            </w:ins>
          </w:p>
          <w:p w14:paraId="3A7B1E9B" w14:textId="77777777" w:rsidR="00FE7579" w:rsidRPr="00FE7579" w:rsidRDefault="00FE7579" w:rsidP="00FE7579">
            <w:pPr>
              <w:spacing w:after="120"/>
              <w:rPr>
                <w:rFonts w:ascii="Calibri Light" w:hAnsi="Calibri Light"/>
                <w:sz w:val="16"/>
                <w:szCs w:val="16"/>
              </w:rPr>
            </w:pPr>
            <w:del w:id="2481" w:author="Ashan Senel Asmone" w:date="2016-03-21T16:59:00Z">
              <w:r w:rsidRPr="00FE7579" w:rsidDel="00785E22">
                <w:rPr>
                  <w:rFonts w:ascii="Calibri Light" w:hAnsi="Calibri Light"/>
                  <w:sz w:val="16"/>
                  <w:szCs w:val="16"/>
                </w:rPr>
                <w:delText>BS EN 1015-9:1999 Methods of test for mortar for masonry. Determination of workable life and correction time of fresh mortar</w:delText>
              </w:r>
            </w:del>
            <w:ins w:id="2482" w:author="Ashan Senel Asmone" w:date="2016-03-21T16:59:00Z">
              <w:r w:rsidR="00785E22">
                <w:rPr>
                  <w:rFonts w:ascii="Calibri Light" w:hAnsi="Calibri Light"/>
                  <w:sz w:val="16"/>
                  <w:szCs w:val="16"/>
                </w:rPr>
                <w:t>BS EN 1015-9:1999 Methods of test for mortar for masonry. Determination of workable life and correction time of fresh mortar</w:t>
              </w:r>
            </w:ins>
          </w:p>
          <w:p w14:paraId="20520085" w14:textId="77777777" w:rsidR="00FE7579" w:rsidRPr="00FE7579" w:rsidRDefault="00FE7579" w:rsidP="00FE7579">
            <w:pPr>
              <w:spacing w:after="120"/>
              <w:rPr>
                <w:rFonts w:ascii="Calibri Light" w:hAnsi="Calibri Light"/>
                <w:sz w:val="16"/>
                <w:szCs w:val="16"/>
              </w:rPr>
            </w:pPr>
            <w:del w:id="2483" w:author="Ashan Senel Asmone" w:date="2016-03-21T17:00:00Z">
              <w:r w:rsidRPr="00FE7579" w:rsidDel="00785E22">
                <w:rPr>
                  <w:rFonts w:ascii="Calibri Light" w:hAnsi="Calibri Light"/>
                  <w:sz w:val="16"/>
                  <w:szCs w:val="16"/>
                </w:rPr>
                <w:delText>BS EN 1015-10:1999 Methods of test for mortar for masonry. Determination of dry bulk density of hardened mortar</w:delText>
              </w:r>
            </w:del>
            <w:ins w:id="2484" w:author="Ashan Senel Asmone" w:date="2016-03-21T17:00:00Z">
              <w:r w:rsidR="00785E22">
                <w:rPr>
                  <w:rFonts w:ascii="Calibri Light" w:hAnsi="Calibri Light"/>
                  <w:sz w:val="16"/>
                  <w:szCs w:val="16"/>
                </w:rPr>
                <w:t>BS EN 1015-10:1999 Methods of test for mortar for masonry. Determination of dry bulk density of hardened mortar</w:t>
              </w:r>
            </w:ins>
          </w:p>
          <w:p w14:paraId="04EAAA7D" w14:textId="77777777" w:rsidR="00FE7579" w:rsidRPr="00FE7579" w:rsidRDefault="00FE7579" w:rsidP="00FE7579">
            <w:pPr>
              <w:spacing w:after="120"/>
              <w:rPr>
                <w:rFonts w:ascii="Calibri Light" w:hAnsi="Calibri Light"/>
                <w:sz w:val="16"/>
                <w:szCs w:val="16"/>
              </w:rPr>
            </w:pPr>
            <w:del w:id="2485" w:author="Ashan Senel Asmone" w:date="2016-03-21T17:00:00Z">
              <w:r w:rsidRPr="00FE7579" w:rsidDel="00785E22">
                <w:rPr>
                  <w:rFonts w:ascii="Calibri Light" w:hAnsi="Calibri Light"/>
                  <w:sz w:val="16"/>
                  <w:szCs w:val="16"/>
                </w:rPr>
                <w:delText>BS EN 1015-11:1999 Methods of test for mortar for masonry. Determination of flexural and compressive strength of hardened mortar</w:delText>
              </w:r>
            </w:del>
            <w:ins w:id="2486" w:author="Ashan Senel Asmone" w:date="2016-03-21T17:00:00Z">
              <w:r w:rsidR="00785E22">
                <w:rPr>
                  <w:rFonts w:ascii="Calibri Light" w:hAnsi="Calibri Light"/>
                  <w:sz w:val="16"/>
                  <w:szCs w:val="16"/>
                </w:rPr>
                <w:t>BS EN 1015-11:1999 Methods of test for mortar for masonry. Determination of flexural and compressive strength of hardened mortar</w:t>
              </w:r>
            </w:ins>
          </w:p>
          <w:p w14:paraId="399B2B6B" w14:textId="77777777" w:rsidR="00FE7579" w:rsidRPr="00FE7579" w:rsidRDefault="00FE7579" w:rsidP="00FE7579">
            <w:pPr>
              <w:spacing w:after="120"/>
              <w:rPr>
                <w:rFonts w:ascii="Calibri Light" w:hAnsi="Calibri Light"/>
                <w:sz w:val="16"/>
                <w:szCs w:val="16"/>
              </w:rPr>
            </w:pPr>
            <w:del w:id="2487" w:author="Ashan Senel Asmone" w:date="2016-03-21T17:01:00Z">
              <w:r w:rsidRPr="00FE7579" w:rsidDel="00785E22">
                <w:rPr>
                  <w:rFonts w:ascii="Calibri Light" w:hAnsi="Calibri Light"/>
                  <w:sz w:val="16"/>
                  <w:szCs w:val="16"/>
                </w:rPr>
                <w:delText>BS EN 1015-12:2000 Methods of test for mortar for masonry. Determination of adhesive strength of hardened rendering and plastering mortars on substrates</w:delText>
              </w:r>
            </w:del>
            <w:ins w:id="2488" w:author="Ashan Senel Asmone" w:date="2016-03-21T17:01:00Z">
              <w:r w:rsidR="00785E22">
                <w:rPr>
                  <w:rFonts w:ascii="Calibri Light" w:hAnsi="Calibri Light"/>
                  <w:sz w:val="16"/>
                  <w:szCs w:val="16"/>
                </w:rPr>
                <w:t>BS EN 1015-12:2000 Methods of test for mortar for masonry. Determination of adhesive strength of hardened rendering and plastering mortars on substrates</w:t>
              </w:r>
            </w:ins>
          </w:p>
          <w:p w14:paraId="10DD6F95" w14:textId="77777777" w:rsidR="00FE7579" w:rsidRPr="00FE7579" w:rsidRDefault="00FE7579" w:rsidP="00FE7579">
            <w:pPr>
              <w:spacing w:after="120"/>
              <w:rPr>
                <w:rFonts w:ascii="Calibri Light" w:hAnsi="Calibri Light"/>
                <w:sz w:val="16"/>
                <w:szCs w:val="16"/>
              </w:rPr>
            </w:pPr>
            <w:del w:id="2489" w:author="Ashan Senel Asmone" w:date="2016-03-21T17:01:00Z">
              <w:r w:rsidRPr="00FE7579" w:rsidDel="00785E22">
                <w:rPr>
                  <w:rFonts w:ascii="Calibri Light" w:hAnsi="Calibri Light"/>
                  <w:sz w:val="16"/>
                  <w:szCs w:val="16"/>
                </w:rPr>
                <w:delText>BS EN 1015-17:2000 Methods of test for mortar for masonry. Determination of water-soluble chloride content of fresh mortars</w:delText>
              </w:r>
            </w:del>
            <w:ins w:id="2490" w:author="Ashan Senel Asmone" w:date="2016-03-21T17:01:00Z">
              <w:r w:rsidR="00785E22">
                <w:rPr>
                  <w:rFonts w:ascii="Calibri Light" w:hAnsi="Calibri Light"/>
                  <w:sz w:val="16"/>
                  <w:szCs w:val="16"/>
                </w:rPr>
                <w:t>BS EN 1015-17:2000 Methods of test for mortar for masonry. Determination of water-soluble chloride content of fresh mortars</w:t>
              </w:r>
            </w:ins>
          </w:p>
          <w:p w14:paraId="1A0E5417" w14:textId="77777777" w:rsidR="00FE7579" w:rsidRPr="00FE7579" w:rsidRDefault="00FE7579" w:rsidP="00FE7579">
            <w:pPr>
              <w:spacing w:after="120"/>
              <w:rPr>
                <w:rFonts w:ascii="Calibri Light" w:hAnsi="Calibri Light"/>
                <w:sz w:val="16"/>
                <w:szCs w:val="16"/>
              </w:rPr>
            </w:pPr>
            <w:del w:id="2491" w:author="Ashan Senel Asmone" w:date="2016-03-21T17:04:00Z">
              <w:r w:rsidRPr="00FE7579" w:rsidDel="00785E22">
                <w:rPr>
                  <w:rFonts w:ascii="Calibri Light" w:hAnsi="Calibri Light"/>
                  <w:sz w:val="16"/>
                  <w:szCs w:val="16"/>
                </w:rPr>
                <w:delText>BS EN 1052-1:1999 Methods of test for masonry. Determination of compressive strength</w:delText>
              </w:r>
            </w:del>
            <w:ins w:id="2492" w:author="Ashan Senel Asmone" w:date="2016-03-21T17:04:00Z">
              <w:r w:rsidR="00785E22">
                <w:rPr>
                  <w:rFonts w:ascii="Calibri Light" w:hAnsi="Calibri Light"/>
                  <w:sz w:val="16"/>
                  <w:szCs w:val="16"/>
                </w:rPr>
                <w:t>BS EN 1052-1:1999 Methods of test for masonry. Determination of compressive strength</w:t>
              </w:r>
            </w:ins>
          </w:p>
          <w:p w14:paraId="32BCA93C" w14:textId="77777777" w:rsidR="00FE7579" w:rsidRPr="00FE7579" w:rsidRDefault="00FE7579" w:rsidP="00FE7579">
            <w:pPr>
              <w:spacing w:after="120"/>
              <w:rPr>
                <w:rFonts w:ascii="Calibri Light" w:hAnsi="Calibri Light"/>
                <w:sz w:val="16"/>
                <w:szCs w:val="16"/>
              </w:rPr>
            </w:pPr>
            <w:del w:id="2493" w:author="Ashan Senel Asmone" w:date="2016-03-21T17:06:00Z">
              <w:r w:rsidRPr="00FE7579" w:rsidDel="00785E22">
                <w:rPr>
                  <w:rFonts w:ascii="Calibri Light" w:hAnsi="Calibri Light"/>
                  <w:sz w:val="16"/>
                  <w:szCs w:val="16"/>
                </w:rPr>
                <w:delText>BS EN 1052-2:1999 Methods of test for masonry. Determination of flexural strength</w:delText>
              </w:r>
            </w:del>
            <w:ins w:id="2494" w:author="Ashan Senel Asmone" w:date="2016-03-21T17:06:00Z">
              <w:r w:rsidR="00785E22">
                <w:rPr>
                  <w:rFonts w:ascii="Calibri Light" w:hAnsi="Calibri Light"/>
                  <w:sz w:val="16"/>
                  <w:szCs w:val="16"/>
                </w:rPr>
                <w:t>BS EN 1052-2:2016 Methods of test for masonry. Determination of flexural strength</w:t>
              </w:r>
            </w:ins>
          </w:p>
          <w:p w14:paraId="0AB52317" w14:textId="77777777" w:rsidR="00FE7579" w:rsidRPr="00FE7579" w:rsidRDefault="00FE7579" w:rsidP="00FE7579">
            <w:pPr>
              <w:spacing w:after="120"/>
              <w:rPr>
                <w:rFonts w:ascii="Calibri Light" w:hAnsi="Calibri Light"/>
                <w:sz w:val="16"/>
                <w:szCs w:val="16"/>
              </w:rPr>
            </w:pPr>
            <w:del w:id="2495" w:author="Ashan Senel Asmone" w:date="2016-03-21T17:09:00Z">
              <w:r w:rsidRPr="00FE7579" w:rsidDel="00785E22">
                <w:rPr>
                  <w:rFonts w:ascii="Calibri Light" w:hAnsi="Calibri Light"/>
                  <w:sz w:val="16"/>
                  <w:szCs w:val="16"/>
                </w:rPr>
                <w:delText>BS EN 13139:2002 Aggregates for mortar</w:delText>
              </w:r>
            </w:del>
            <w:ins w:id="2496" w:author="Ashan Senel Asmone" w:date="2016-03-21T17:09:00Z">
              <w:r w:rsidR="00785E22">
                <w:rPr>
                  <w:rFonts w:ascii="Calibri Light" w:hAnsi="Calibri Light"/>
                  <w:sz w:val="16"/>
                  <w:szCs w:val="16"/>
                </w:rPr>
                <w:t>BS EN 13139:2002 Aggregates for mortar</w:t>
              </w:r>
            </w:ins>
          </w:p>
          <w:p w14:paraId="620FD6FC" w14:textId="77777777" w:rsidR="00FE7579" w:rsidRPr="00FE7579" w:rsidRDefault="00FE7579" w:rsidP="00FE7579">
            <w:pPr>
              <w:spacing w:after="120"/>
              <w:rPr>
                <w:rFonts w:ascii="Calibri Light" w:hAnsi="Calibri Light"/>
                <w:sz w:val="16"/>
                <w:szCs w:val="16"/>
              </w:rPr>
            </w:pPr>
            <w:del w:id="2497" w:author="Ashan Senel Asmone" w:date="2016-03-21T17:11:00Z">
              <w:r w:rsidRPr="00FE7579" w:rsidDel="00785E22">
                <w:rPr>
                  <w:rFonts w:ascii="Calibri Light" w:hAnsi="Calibri Light"/>
                  <w:sz w:val="16"/>
                  <w:szCs w:val="16"/>
                </w:rPr>
                <w:delText>BS 1199 and 1200:1976 Specifications for building sands from natural sources</w:delText>
              </w:r>
            </w:del>
            <w:ins w:id="2498" w:author="Ashan Senel Asmone" w:date="2016-03-21T17:11:00Z">
              <w:r w:rsidR="00785E22">
                <w:rPr>
                  <w:rFonts w:ascii="Calibri Light" w:hAnsi="Calibri Light"/>
                  <w:sz w:val="16"/>
                  <w:szCs w:val="16"/>
                </w:rPr>
                <w:t>BS EN 13139:2002 Aggregates for mortar</w:t>
              </w:r>
            </w:ins>
          </w:p>
          <w:p w14:paraId="14B77324" w14:textId="77777777" w:rsidR="00FE7579" w:rsidRPr="00FE7579" w:rsidRDefault="00FE7579" w:rsidP="00FE7579">
            <w:pPr>
              <w:spacing w:after="120"/>
              <w:rPr>
                <w:rFonts w:ascii="Calibri Light" w:hAnsi="Calibri Light"/>
                <w:sz w:val="16"/>
                <w:szCs w:val="16"/>
              </w:rPr>
            </w:pPr>
            <w:del w:id="2499" w:author="Ashan Senel Asmone" w:date="2016-03-21T17:12:00Z">
              <w:r w:rsidRPr="00FE7579" w:rsidDel="00785E22">
                <w:rPr>
                  <w:rFonts w:ascii="Calibri Light" w:hAnsi="Calibri Light"/>
                  <w:sz w:val="16"/>
                  <w:szCs w:val="16"/>
                </w:rPr>
                <w:delText>BS 1243:1978 Specification for metal ties for cavity wall construction</w:delText>
              </w:r>
            </w:del>
            <w:ins w:id="2500" w:author="Ashan Senel Asmone" w:date="2016-03-21T17:12:00Z">
              <w:r w:rsidR="00785E22">
                <w:rPr>
                  <w:rFonts w:ascii="Calibri Light" w:hAnsi="Calibri Light"/>
                  <w:sz w:val="16"/>
                  <w:szCs w:val="16"/>
                </w:rPr>
                <w:t>BS EN 845-1:2013 Specification for ancillary components for masonry. Wall ties, tension straps, hangers and brackets</w:t>
              </w:r>
            </w:ins>
          </w:p>
          <w:p w14:paraId="5CC8EDA4" w14:textId="77777777" w:rsidR="00FE7579" w:rsidRPr="00FE7579" w:rsidRDefault="00FE7579" w:rsidP="00FE7579">
            <w:pPr>
              <w:spacing w:after="120"/>
              <w:rPr>
                <w:rFonts w:ascii="Calibri Light" w:hAnsi="Calibri Light"/>
                <w:sz w:val="16"/>
                <w:szCs w:val="16"/>
              </w:rPr>
            </w:pPr>
            <w:del w:id="2501" w:author="Ashan Senel Asmone" w:date="2016-03-21T17:14:00Z">
              <w:r w:rsidRPr="00FE7579" w:rsidDel="00785E22">
                <w:rPr>
                  <w:rFonts w:ascii="Calibri Light" w:hAnsi="Calibri Light"/>
                  <w:sz w:val="16"/>
                  <w:szCs w:val="16"/>
                </w:rPr>
                <w:delText>BS 3797:1990 Specification for lightweight aggregates for masonry units and structural concrete</w:delText>
              </w:r>
            </w:del>
            <w:ins w:id="2502" w:author="Ashan Senel Asmone" w:date="2016-03-21T17:14:00Z">
              <w:r w:rsidR="00785E22">
                <w:rPr>
                  <w:rFonts w:ascii="Calibri Light" w:hAnsi="Calibri Light"/>
                  <w:sz w:val="16"/>
                  <w:szCs w:val="16"/>
                </w:rPr>
                <w:t>BS EN 13055-1:2002 Lightweight aggregates. Lightweight aggregates for concrete, mortar and grout</w:t>
              </w:r>
            </w:ins>
          </w:p>
          <w:p w14:paraId="235183F2" w14:textId="77777777" w:rsidR="00FE7579" w:rsidRPr="00FE7579" w:rsidRDefault="00FE7579" w:rsidP="00FE7579">
            <w:pPr>
              <w:spacing w:after="120"/>
              <w:rPr>
                <w:rFonts w:ascii="Calibri Light" w:hAnsi="Calibri Light"/>
                <w:sz w:val="16"/>
                <w:szCs w:val="16"/>
              </w:rPr>
            </w:pPr>
            <w:del w:id="2503" w:author="Ashan Senel Asmone" w:date="2016-03-21T17:15:00Z">
              <w:r w:rsidRPr="00FE7579" w:rsidDel="00785E22">
                <w:rPr>
                  <w:rFonts w:ascii="Calibri Light" w:hAnsi="Calibri Light"/>
                  <w:sz w:val="16"/>
                  <w:szCs w:val="16"/>
                </w:rPr>
                <w:delText>BS 4721:1981 Specification for ready-mixed building mortars</w:delText>
              </w:r>
            </w:del>
            <w:ins w:id="2504" w:author="Ashan Senel Asmone" w:date="2016-03-21T17:15:00Z">
              <w:r w:rsidR="00785E22">
                <w:rPr>
                  <w:rFonts w:ascii="Calibri Light" w:hAnsi="Calibri Light"/>
                  <w:sz w:val="16"/>
                  <w:szCs w:val="16"/>
                </w:rPr>
                <w:t>BS EN 998-2:2010 Specification for mortar for masonry . Masonry mortar/ BS EN 998-1:2010 Specification for mortar for masonry. Rendering and plastering mortar</w:t>
              </w:r>
            </w:ins>
          </w:p>
          <w:p w14:paraId="093FACD0" w14:textId="77777777" w:rsidR="00FE7579" w:rsidRPr="00FE7579" w:rsidRDefault="00FE7579" w:rsidP="00FE7579">
            <w:pPr>
              <w:spacing w:after="120"/>
              <w:rPr>
                <w:rFonts w:ascii="Calibri Light" w:hAnsi="Calibri Light"/>
                <w:sz w:val="16"/>
                <w:szCs w:val="16"/>
              </w:rPr>
            </w:pPr>
            <w:del w:id="2505" w:author="Ashan Senel Asmone" w:date="2016-03-21T17:17:00Z">
              <w:r w:rsidRPr="00FE7579" w:rsidDel="00785E22">
                <w:rPr>
                  <w:rFonts w:ascii="Calibri Light" w:hAnsi="Calibri Light"/>
                  <w:sz w:val="16"/>
                  <w:szCs w:val="16"/>
                </w:rPr>
                <w:delText>BS 5224:1995 Specification for masonry cement</w:delText>
              </w:r>
            </w:del>
            <w:ins w:id="2506" w:author="Ashan Senel Asmone" w:date="2016-03-21T17:17:00Z">
              <w:r w:rsidR="00785E22">
                <w:rPr>
                  <w:rFonts w:ascii="Calibri Light" w:hAnsi="Calibri Light"/>
                  <w:sz w:val="16"/>
                  <w:szCs w:val="16"/>
                </w:rPr>
                <w:t>BS EN 413-1:2011 Masonry cement. Composition, specifications and conformity criteria</w:t>
              </w:r>
            </w:ins>
          </w:p>
          <w:p w14:paraId="6AD56F7E"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Sealants</w:t>
            </w:r>
          </w:p>
          <w:p w14:paraId="19231D00" w14:textId="77777777" w:rsidR="00FE7579" w:rsidRPr="00FE7579" w:rsidRDefault="00FE7579" w:rsidP="00FE7579">
            <w:pPr>
              <w:spacing w:after="120"/>
              <w:rPr>
                <w:rFonts w:ascii="Calibri Light" w:hAnsi="Calibri Light"/>
                <w:sz w:val="16"/>
                <w:szCs w:val="16"/>
              </w:rPr>
            </w:pPr>
            <w:del w:id="2507" w:author="Ashan Senel Asmone" w:date="2016-03-21T17:19:00Z">
              <w:r w:rsidRPr="00FE7579" w:rsidDel="00AB6198">
                <w:rPr>
                  <w:rFonts w:ascii="Calibri Light" w:hAnsi="Calibri Light"/>
                  <w:sz w:val="16"/>
                  <w:szCs w:val="16"/>
                </w:rPr>
                <w:delText>BS 4254:1983 Specification for two-part polysulphide-based sealants</w:delText>
              </w:r>
            </w:del>
            <w:ins w:id="2508"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731C55F3" w14:textId="77777777" w:rsidR="00FE7579" w:rsidRPr="00FE7579" w:rsidRDefault="00FE7579" w:rsidP="00FE7579">
            <w:pPr>
              <w:spacing w:after="120"/>
              <w:rPr>
                <w:rFonts w:ascii="Calibri Light" w:hAnsi="Calibri Light"/>
                <w:sz w:val="16"/>
                <w:szCs w:val="16"/>
              </w:rPr>
            </w:pPr>
            <w:del w:id="2509" w:author="Ashan Senel Asmone" w:date="2016-03-21T19:20:00Z">
              <w:r w:rsidRPr="00FE7579" w:rsidDel="00BF0B04">
                <w:rPr>
                  <w:rFonts w:ascii="Calibri Light" w:hAnsi="Calibri Light"/>
                  <w:sz w:val="16"/>
                  <w:szCs w:val="16"/>
                </w:rPr>
                <w:delText>BS 4255-1:1986 Rubber used in preformed gaskets for weather exclusion from buildings. Specification for non-cellular gaskets</w:delText>
              </w:r>
            </w:del>
            <w:ins w:id="2510"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211A3A06" w14:textId="77777777" w:rsidR="00FE7579" w:rsidRPr="00FE7579" w:rsidRDefault="00FE7579" w:rsidP="00FE7579">
            <w:pPr>
              <w:spacing w:after="120"/>
              <w:rPr>
                <w:rFonts w:ascii="Calibri Light" w:hAnsi="Calibri Light"/>
                <w:sz w:val="16"/>
                <w:szCs w:val="16"/>
              </w:rPr>
            </w:pPr>
            <w:del w:id="2511" w:author="Ashan Senel Asmone" w:date="2016-03-21T19:22:00Z">
              <w:r w:rsidRPr="00FE7579" w:rsidDel="00BF0B04">
                <w:rPr>
                  <w:rFonts w:ascii="Calibri Light" w:hAnsi="Calibri Light"/>
                  <w:sz w:val="16"/>
                  <w:szCs w:val="16"/>
                </w:rPr>
                <w:delText>BS 5215:1986 Specification for one-part gun grade polysulphide-based sealants</w:delText>
              </w:r>
            </w:del>
          </w:p>
          <w:p w14:paraId="0630BDA4" w14:textId="77777777" w:rsidR="00FE7579" w:rsidRPr="00FE7579" w:rsidRDefault="00FE7579" w:rsidP="00FE7579">
            <w:pPr>
              <w:spacing w:after="120"/>
              <w:rPr>
                <w:rFonts w:ascii="Calibri Light" w:hAnsi="Calibri Light"/>
                <w:sz w:val="16"/>
                <w:szCs w:val="16"/>
              </w:rPr>
            </w:pPr>
            <w:del w:id="2512" w:author="Ashan Senel Asmone" w:date="2016-03-21T19:22:00Z">
              <w:r w:rsidRPr="00FE7579" w:rsidDel="00BF0B04">
                <w:rPr>
                  <w:rFonts w:ascii="Calibri Light" w:hAnsi="Calibri Light"/>
                  <w:sz w:val="16"/>
                  <w:szCs w:val="16"/>
                </w:rPr>
                <w:delText>BS 5889:1989 Specification for one-part gun grade silicone-based sealants</w:delText>
              </w:r>
            </w:del>
          </w:p>
          <w:p w14:paraId="16E7FEAB" w14:textId="77777777" w:rsidR="00FE7579" w:rsidRPr="00FE7579" w:rsidRDefault="00FE7579" w:rsidP="00FE7579">
            <w:pPr>
              <w:spacing w:after="120"/>
              <w:rPr>
                <w:rFonts w:ascii="Calibri Light" w:hAnsi="Calibri Light"/>
                <w:sz w:val="16"/>
                <w:szCs w:val="16"/>
              </w:rPr>
            </w:pPr>
            <w:del w:id="2513" w:author="Ashan Senel Asmone" w:date="2016-03-21T19:23:00Z">
              <w:r w:rsidRPr="00FE7579" w:rsidDel="00BF0B04">
                <w:rPr>
                  <w:rFonts w:ascii="Calibri Light" w:hAnsi="Calibri Light"/>
                  <w:sz w:val="16"/>
                  <w:szCs w:val="16"/>
                </w:rPr>
                <w:delText>BS 6213:2000 Selection of construction sealants. Guide</w:delText>
              </w:r>
            </w:del>
            <w:ins w:id="2514" w:author="Ashan Senel Asmone" w:date="2016-03-21T19:23:00Z">
              <w:r w:rsidR="00BF0B04">
                <w:rPr>
                  <w:rFonts w:ascii="Calibri Light" w:hAnsi="Calibri Light"/>
                  <w:sz w:val="16"/>
                  <w:szCs w:val="16"/>
                </w:rPr>
                <w:t>BS 6213:2000+A1:2010 Selection of construction sealants. Guide</w:t>
              </w:r>
            </w:ins>
          </w:p>
          <w:p w14:paraId="5D21A18A"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Waterproofing for masonry</w:t>
            </w:r>
          </w:p>
          <w:p w14:paraId="6E3F068B" w14:textId="77777777" w:rsidR="00FE7579" w:rsidRPr="00FE7579" w:rsidRDefault="00FE7579" w:rsidP="00FE7579">
            <w:pPr>
              <w:spacing w:after="120"/>
              <w:rPr>
                <w:rFonts w:ascii="Calibri Light" w:hAnsi="Calibri Light"/>
                <w:sz w:val="16"/>
                <w:szCs w:val="16"/>
              </w:rPr>
            </w:pPr>
            <w:del w:id="2515" w:author="Ashan Senel Asmone" w:date="2016-03-21T19:24:00Z">
              <w:r w:rsidRPr="00FE7579" w:rsidDel="00BF0B04">
                <w:rPr>
                  <w:rFonts w:ascii="Calibri Light" w:hAnsi="Calibri Light"/>
                  <w:sz w:val="16"/>
                  <w:szCs w:val="16"/>
                </w:rPr>
                <w:delText>BS 6477:1992 Specification for water repellents for masonry surfaces</w:delText>
              </w:r>
            </w:del>
          </w:p>
          <w:p w14:paraId="02EAF36B" w14:textId="77777777" w:rsidR="00FE7579" w:rsidRPr="00FE7579" w:rsidRDefault="00FE7579" w:rsidP="00FE7579">
            <w:pPr>
              <w:spacing w:after="120"/>
              <w:rPr>
                <w:rFonts w:ascii="Calibri Light" w:hAnsi="Calibri Light"/>
                <w:sz w:val="16"/>
                <w:szCs w:val="16"/>
              </w:rPr>
            </w:pPr>
            <w:del w:id="2516" w:author="Ashan Senel Asmone" w:date="2016-03-21T19:24:00Z">
              <w:r w:rsidRPr="00FE7579" w:rsidDel="00BF0B04">
                <w:rPr>
                  <w:rFonts w:ascii="Calibri Light" w:hAnsi="Calibri Light"/>
                  <w:sz w:val="16"/>
                  <w:szCs w:val="16"/>
                </w:rPr>
                <w:delText>BS 8215:1991 Code of practice for design and installation of damp-proof courses in masonry construction</w:delText>
              </w:r>
            </w:del>
            <w:ins w:id="2517" w:author="Ashan Senel Asmone" w:date="2016-03-21T19:24:00Z">
              <w:r w:rsidR="00BF0B04">
                <w:rPr>
                  <w:rFonts w:ascii="Calibri Light" w:hAnsi="Calibri Light"/>
                  <w:sz w:val="16"/>
                  <w:szCs w:val="16"/>
                </w:rPr>
                <w:t>BS 8215:1991 Code of practice for design and installation of damp-proof courses in masonry construction</w:t>
              </w:r>
            </w:ins>
          </w:p>
          <w:p w14:paraId="0A88F929" w14:textId="77777777" w:rsidR="00FE7579" w:rsidRPr="00FE7579" w:rsidRDefault="00FE7579" w:rsidP="00FE7579">
            <w:pPr>
              <w:spacing w:after="120"/>
              <w:rPr>
                <w:rFonts w:ascii="Calibri Light" w:hAnsi="Calibri Light"/>
                <w:sz w:val="16"/>
                <w:szCs w:val="16"/>
              </w:rPr>
            </w:pPr>
            <w:del w:id="2518" w:author="Ashan Senel Asmone" w:date="2016-03-21T19:26:00Z">
              <w:r w:rsidRPr="00FE7579" w:rsidDel="00BF0B04">
                <w:rPr>
                  <w:rFonts w:ascii="Calibri Light" w:hAnsi="Calibri Light"/>
                  <w:sz w:val="16"/>
                  <w:szCs w:val="16"/>
                </w:rPr>
                <w:delText>DD 86-1:1983 Damp-proof courses. Methods of test for flexural bond strength and short term shear strength</w:delText>
              </w:r>
            </w:del>
          </w:p>
          <w:p w14:paraId="43CB5098" w14:textId="77777777" w:rsidR="00FE7579" w:rsidRPr="00FE7579" w:rsidRDefault="00FE7579" w:rsidP="00FE7579">
            <w:pPr>
              <w:spacing w:after="120"/>
              <w:rPr>
                <w:rFonts w:ascii="Calibri Light" w:hAnsi="Calibri Light"/>
                <w:sz w:val="16"/>
                <w:szCs w:val="16"/>
              </w:rPr>
            </w:pPr>
            <w:del w:id="2519" w:author="Ashan Senel Asmone" w:date="2016-03-21T19:26:00Z">
              <w:r w:rsidRPr="00FE7579" w:rsidDel="00BF0B04">
                <w:rPr>
                  <w:rFonts w:ascii="Calibri Light" w:hAnsi="Calibri Light"/>
                  <w:sz w:val="16"/>
                  <w:szCs w:val="16"/>
                </w:rPr>
                <w:delText>DD 86-3:1990 Damp-proof courses. Guide to characteristic strengths of damp-proof course material used in masonry</w:delText>
              </w:r>
            </w:del>
          </w:p>
          <w:p w14:paraId="69DFB89D" w14:textId="77777777" w:rsidR="00FE7579" w:rsidRPr="00FE7579" w:rsidRDefault="00FE7579" w:rsidP="00FE7579">
            <w:pPr>
              <w:spacing w:after="120"/>
              <w:rPr>
                <w:rFonts w:ascii="Calibri Light" w:hAnsi="Calibri Light"/>
                <w:sz w:val="16"/>
                <w:szCs w:val="16"/>
              </w:rPr>
            </w:pPr>
            <w:del w:id="2520" w:author="Ashan Senel Asmone" w:date="2016-03-21T16:49:00Z">
              <w:r w:rsidRPr="00FE7579" w:rsidDel="00534DBC">
                <w:rPr>
                  <w:rFonts w:ascii="Calibri Light" w:hAnsi="Calibri Light"/>
                  <w:sz w:val="16"/>
                  <w:szCs w:val="16"/>
                </w:rPr>
                <w:delText>BS EN 772-7:1998 Methods of test for masonry units. Determination of water absorption of clay masonry damp proof course units by boiling in water</w:delText>
              </w:r>
            </w:del>
            <w:ins w:id="2521"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46BA550C" w14:textId="77777777" w:rsidR="00FE7579" w:rsidRPr="00FE7579" w:rsidRDefault="00FE7579" w:rsidP="00FE7579">
            <w:pPr>
              <w:spacing w:after="120"/>
              <w:rPr>
                <w:rFonts w:ascii="Calibri Light" w:hAnsi="Calibri Light"/>
                <w:sz w:val="16"/>
                <w:szCs w:val="16"/>
              </w:rPr>
            </w:pPr>
            <w:del w:id="2522" w:author="Ashan Senel Asmone" w:date="2016-03-21T19:27:00Z">
              <w:r w:rsidRPr="00FE7579" w:rsidDel="00BF0B04">
                <w:rPr>
                  <w:rFonts w:ascii="Calibri Light" w:hAnsi="Calibri Light"/>
                  <w:sz w:val="16"/>
                  <w:szCs w:val="16"/>
                </w:rPr>
                <w:delText>BS EN 1052-4:2000 Methods of test for masonry. Determination of shear strength including damp proof course</w:delText>
              </w:r>
            </w:del>
            <w:ins w:id="2523" w:author="Ashan Senel Asmone" w:date="2016-03-21T19:27:00Z">
              <w:r w:rsidR="00BF0B04">
                <w:rPr>
                  <w:rFonts w:ascii="Calibri Light" w:hAnsi="Calibri Light"/>
                  <w:sz w:val="16"/>
                  <w:szCs w:val="16"/>
                </w:rPr>
                <w:t>BS EN 1052-4:2000 Methods of test for masonry. Determination of shear strength including damp proof course</w:t>
              </w:r>
            </w:ins>
          </w:p>
          <w:p w14:paraId="755D8A6B" w14:textId="77777777" w:rsidR="00570413" w:rsidRPr="00FE7579" w:rsidRDefault="00570413" w:rsidP="00570413">
            <w:pPr>
              <w:spacing w:after="120"/>
              <w:rPr>
                <w:rFonts w:ascii="Calibri Light" w:hAnsi="Calibri Light"/>
                <w:sz w:val="16"/>
                <w:szCs w:val="16"/>
              </w:rPr>
            </w:pPr>
          </w:p>
        </w:tc>
      </w:tr>
      <w:tr w:rsidR="00570413" w:rsidRPr="004F3C8C" w14:paraId="7E97DB7B" w14:textId="77777777" w:rsidTr="00570413">
        <w:tc>
          <w:tcPr>
            <w:tcW w:w="685" w:type="dxa"/>
          </w:tcPr>
          <w:p w14:paraId="6CF5244A"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137E1030"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Masonry</w:t>
            </w:r>
          </w:p>
          <w:p w14:paraId="663FCB17" w14:textId="77777777" w:rsidR="00FE7579" w:rsidRPr="00FE7579" w:rsidRDefault="00FE7579" w:rsidP="00FE7579">
            <w:pPr>
              <w:spacing w:after="120"/>
              <w:rPr>
                <w:rFonts w:ascii="Calibri Light" w:hAnsi="Calibri Light"/>
                <w:sz w:val="16"/>
                <w:szCs w:val="16"/>
              </w:rPr>
            </w:pPr>
            <w:del w:id="2524" w:author="Ashan Senel Asmone" w:date="2016-03-21T19:27:00Z">
              <w:r w:rsidRPr="00FE7579" w:rsidDel="00BF0B04">
                <w:rPr>
                  <w:rFonts w:ascii="Calibri Light" w:hAnsi="Calibri Light"/>
                  <w:sz w:val="16"/>
                  <w:szCs w:val="16"/>
                </w:rPr>
                <w:delText>ASTM C 216 (facing brick)</w:delText>
              </w:r>
            </w:del>
            <w:ins w:id="2525" w:author="Ashan Senel Asmone" w:date="2016-03-21T19:27:00Z">
              <w:r w:rsidR="00BF0B04">
                <w:rPr>
                  <w:rFonts w:ascii="Calibri Light" w:hAnsi="Calibri Light"/>
                  <w:sz w:val="16"/>
                  <w:szCs w:val="16"/>
                </w:rPr>
                <w:t>ASTM C216 - 15 Standard Specification for Facing Brick (Solid Masonry Units Made from Clay or Shale)</w:t>
              </w:r>
            </w:ins>
          </w:p>
          <w:p w14:paraId="385F2066" w14:textId="77777777" w:rsidR="00FE7579" w:rsidRPr="00FE7579" w:rsidRDefault="00FE7579" w:rsidP="00FE7579">
            <w:pPr>
              <w:spacing w:after="120"/>
              <w:rPr>
                <w:rFonts w:ascii="Calibri Light" w:hAnsi="Calibri Light"/>
                <w:sz w:val="16"/>
                <w:szCs w:val="16"/>
              </w:rPr>
            </w:pPr>
            <w:del w:id="2526" w:author="Ashan Senel Asmone" w:date="2016-03-21T19:28:00Z">
              <w:r w:rsidRPr="00FE7579" w:rsidDel="00BF0B04">
                <w:rPr>
                  <w:rFonts w:ascii="Calibri Light" w:hAnsi="Calibri Light"/>
                  <w:sz w:val="16"/>
                  <w:szCs w:val="16"/>
                </w:rPr>
                <w:delText>ASTM C62-01 Standard Specification for Building Brick (Solid Masonry Units Made From Clay or Shale)</w:delText>
              </w:r>
            </w:del>
            <w:ins w:id="2527" w:author="Ashan Senel Asmone" w:date="2016-03-21T19:28:00Z">
              <w:r w:rsidR="00BF0B04">
                <w:rPr>
                  <w:rFonts w:ascii="Calibri Light" w:hAnsi="Calibri Light"/>
                  <w:sz w:val="16"/>
                  <w:szCs w:val="16"/>
                </w:rPr>
                <w:t>ASTM C62 - 13a Standard Specification for Building Brick (Solid Masonry Units Made From Clay or Shale)</w:t>
              </w:r>
            </w:ins>
          </w:p>
          <w:p w14:paraId="346ACA3D" w14:textId="77777777" w:rsidR="00FE7579" w:rsidRPr="00FE7579" w:rsidRDefault="00FE7579" w:rsidP="00FE7579">
            <w:pPr>
              <w:spacing w:after="120"/>
              <w:rPr>
                <w:rFonts w:ascii="Calibri Light" w:hAnsi="Calibri Light"/>
                <w:sz w:val="16"/>
                <w:szCs w:val="16"/>
              </w:rPr>
            </w:pPr>
            <w:del w:id="2528" w:author="Ashan Senel Asmone" w:date="2016-03-21T19:29:00Z">
              <w:r w:rsidRPr="00FE7579" w:rsidDel="00BF0B04">
                <w:rPr>
                  <w:rFonts w:ascii="Calibri Light" w:hAnsi="Calibri Light"/>
                  <w:sz w:val="16"/>
                  <w:szCs w:val="16"/>
                </w:rPr>
                <w:delText>ASTM C 652 (hollow brick)</w:delText>
              </w:r>
            </w:del>
            <w:ins w:id="2529" w:author="Ashan Senel Asmone" w:date="2016-03-21T19:29:00Z">
              <w:r w:rsidR="00BF0B04">
                <w:rPr>
                  <w:rFonts w:ascii="Calibri Light" w:hAnsi="Calibri Light"/>
                  <w:sz w:val="16"/>
                  <w:szCs w:val="16"/>
                </w:rPr>
                <w:t>ASTM C652 - 15 Standard Specification for Hollow Brick (Hollow Masonry Units Made From Clay or Shale)</w:t>
              </w:r>
            </w:ins>
          </w:p>
          <w:p w14:paraId="7FDD5030" w14:textId="77777777" w:rsidR="00FE7579" w:rsidRPr="00FE7579" w:rsidRDefault="00FE7579" w:rsidP="00FE7579">
            <w:pPr>
              <w:spacing w:after="120"/>
              <w:rPr>
                <w:rFonts w:ascii="Calibri Light" w:hAnsi="Calibri Light"/>
                <w:sz w:val="16"/>
                <w:szCs w:val="16"/>
              </w:rPr>
            </w:pPr>
            <w:del w:id="2530" w:author="Ashan Senel Asmone" w:date="2016-03-21T19:29:00Z">
              <w:r w:rsidRPr="00FE7579" w:rsidDel="00BF0B04">
                <w:rPr>
                  <w:rFonts w:ascii="Calibri Light" w:hAnsi="Calibri Light"/>
                  <w:sz w:val="16"/>
                  <w:szCs w:val="16"/>
                </w:rPr>
                <w:delText>ASTM C 212 (structural clay facing tile)</w:delText>
              </w:r>
            </w:del>
            <w:ins w:id="2531" w:author="Ashan Senel Asmone" w:date="2016-03-21T19:29:00Z">
              <w:r w:rsidR="00BF0B04">
                <w:rPr>
                  <w:rFonts w:ascii="Calibri Light" w:hAnsi="Calibri Light"/>
                  <w:sz w:val="16"/>
                  <w:szCs w:val="16"/>
                </w:rPr>
                <w:t>ASTM C212 - 14 Standard Specification for Structural Clay Facing Tile</w:t>
              </w:r>
            </w:ins>
          </w:p>
          <w:p w14:paraId="685A2CF5" w14:textId="77777777" w:rsidR="00FE7579" w:rsidRPr="00FE7579" w:rsidRDefault="00FE7579" w:rsidP="00FE7579">
            <w:pPr>
              <w:spacing w:after="120"/>
              <w:rPr>
                <w:rFonts w:ascii="Calibri Light" w:hAnsi="Calibri Light"/>
                <w:sz w:val="16"/>
                <w:szCs w:val="16"/>
              </w:rPr>
            </w:pPr>
            <w:del w:id="2532" w:author="Ashan Senel Asmone" w:date="2016-03-21T19:30:00Z">
              <w:r w:rsidRPr="00FE7579" w:rsidDel="00BF0B04">
                <w:rPr>
                  <w:rFonts w:ascii="Calibri Light" w:hAnsi="Calibri Light"/>
                  <w:sz w:val="16"/>
                  <w:szCs w:val="16"/>
                </w:rPr>
                <w:delText>ASTM C 34 (structural clay load-bearing tile)</w:delText>
              </w:r>
            </w:del>
            <w:ins w:id="2533" w:author="Ashan Senel Asmone" w:date="2016-03-21T19:30:00Z">
              <w:r w:rsidR="00BF0B04">
                <w:rPr>
                  <w:rFonts w:ascii="Calibri Light" w:hAnsi="Calibri Light"/>
                  <w:sz w:val="16"/>
                  <w:szCs w:val="16"/>
                </w:rPr>
                <w:t>ASTM C34 - 13 Standard Specification for Structural Clay Load-Bearing Wall Tile</w:t>
              </w:r>
            </w:ins>
            <w:r w:rsidRPr="00FE7579">
              <w:rPr>
                <w:rFonts w:ascii="Calibri Light" w:hAnsi="Calibri Light"/>
                <w:sz w:val="16"/>
                <w:szCs w:val="16"/>
              </w:rPr>
              <w:t>.</w:t>
            </w:r>
          </w:p>
          <w:p w14:paraId="667BA604" w14:textId="77777777" w:rsidR="00FE7579" w:rsidRPr="00FE7579" w:rsidRDefault="00FE7579" w:rsidP="00FE7579">
            <w:pPr>
              <w:spacing w:after="120"/>
              <w:rPr>
                <w:rFonts w:ascii="Calibri Light" w:hAnsi="Calibri Light"/>
                <w:sz w:val="16"/>
                <w:szCs w:val="16"/>
              </w:rPr>
            </w:pPr>
            <w:del w:id="2534" w:author="Ashan Senel Asmone" w:date="2016-03-21T19:32:00Z">
              <w:r w:rsidRPr="00FE7579" w:rsidDel="00BF0B04">
                <w:rPr>
                  <w:rFonts w:ascii="Calibri Light" w:hAnsi="Calibri Light"/>
                  <w:sz w:val="16"/>
                  <w:szCs w:val="16"/>
                </w:rPr>
                <w:delText>ASTM C 67 Method of Sampling and Testing Brick and Structural Clay Tile</w:delText>
              </w:r>
            </w:del>
            <w:ins w:id="2535" w:author="Ashan Senel Asmone" w:date="2016-03-21T19:32:00Z">
              <w:r w:rsidR="00BF0B04">
                <w:rPr>
                  <w:rFonts w:ascii="Calibri Light" w:hAnsi="Calibri Light"/>
                  <w:sz w:val="16"/>
                  <w:szCs w:val="16"/>
                </w:rPr>
                <w:t>ASTM C67 - 14 Standard Test Methods for Sampling and Testing Brick and Structural Clay Tile</w:t>
              </w:r>
            </w:ins>
            <w:r w:rsidRPr="00FE7579">
              <w:rPr>
                <w:rFonts w:ascii="Calibri Light" w:hAnsi="Calibri Light"/>
                <w:sz w:val="16"/>
                <w:szCs w:val="16"/>
              </w:rPr>
              <w:t>.</w:t>
            </w:r>
          </w:p>
          <w:p w14:paraId="309CE0B0" w14:textId="77777777" w:rsidR="00FE7579" w:rsidRPr="00FE7579" w:rsidRDefault="00FE7579" w:rsidP="00FE7579">
            <w:pPr>
              <w:spacing w:after="120"/>
              <w:rPr>
                <w:rFonts w:ascii="Calibri Light" w:hAnsi="Calibri Light"/>
                <w:sz w:val="16"/>
                <w:szCs w:val="16"/>
              </w:rPr>
            </w:pPr>
            <w:del w:id="2536" w:author="Ashan Senel Asmone" w:date="2016-03-21T19:33:00Z">
              <w:r w:rsidRPr="00FE7579" w:rsidDel="00BF0B04">
                <w:rPr>
                  <w:rFonts w:ascii="Calibri Light" w:hAnsi="Calibri Light"/>
                  <w:sz w:val="16"/>
                  <w:szCs w:val="16"/>
                </w:rPr>
                <w:delText>ASTM C 91 Specification for Masonry Cement</w:delText>
              </w:r>
            </w:del>
            <w:ins w:id="2537" w:author="Ashan Senel Asmone" w:date="2016-03-21T19:33:00Z">
              <w:r w:rsidR="00BF0B04">
                <w:rPr>
                  <w:rFonts w:ascii="Calibri Light" w:hAnsi="Calibri Light"/>
                  <w:sz w:val="16"/>
                  <w:szCs w:val="16"/>
                </w:rPr>
                <w:t>ASTM C91 / C91M - 12 Standard Specification for Masonry Cement</w:t>
              </w:r>
            </w:ins>
          </w:p>
          <w:p w14:paraId="0D6495BC" w14:textId="77777777" w:rsidR="00FE7579" w:rsidRPr="00FE7579" w:rsidRDefault="00FE7579" w:rsidP="00FE7579">
            <w:pPr>
              <w:spacing w:after="120"/>
              <w:rPr>
                <w:rFonts w:ascii="Calibri Light" w:hAnsi="Calibri Light"/>
                <w:sz w:val="16"/>
                <w:szCs w:val="16"/>
              </w:rPr>
            </w:pPr>
            <w:del w:id="2538" w:author="Ashan Senel Asmone" w:date="2016-03-21T19:34:00Z">
              <w:r w:rsidRPr="00FE7579" w:rsidDel="00BF0B04">
                <w:rPr>
                  <w:rFonts w:ascii="Calibri Light" w:hAnsi="Calibri Light"/>
                  <w:sz w:val="16"/>
                  <w:szCs w:val="16"/>
                </w:rPr>
                <w:delText>ASTM C 207 Specification for Hydrated Lime for Masonry Purposes</w:delText>
              </w:r>
            </w:del>
            <w:ins w:id="2539" w:author="Ashan Senel Asmone" w:date="2016-03-21T19:34:00Z">
              <w:r w:rsidR="00BF0B04">
                <w:rPr>
                  <w:rFonts w:ascii="Calibri Light" w:hAnsi="Calibri Light"/>
                  <w:sz w:val="16"/>
                  <w:szCs w:val="16"/>
                </w:rPr>
                <w:t>ASTM C207 - 06(2011) Standard Specification for Hydrated Lime for Masonry Purposes</w:t>
              </w:r>
            </w:ins>
          </w:p>
          <w:p w14:paraId="66D0FFF2" w14:textId="77777777" w:rsidR="00FE7579" w:rsidRPr="00FE7579" w:rsidRDefault="00FE7579" w:rsidP="00FE7579">
            <w:pPr>
              <w:spacing w:after="120"/>
              <w:rPr>
                <w:rFonts w:ascii="Calibri Light" w:hAnsi="Calibri Light"/>
                <w:sz w:val="16"/>
                <w:szCs w:val="16"/>
              </w:rPr>
            </w:pPr>
            <w:del w:id="2540" w:author="Ashan Senel Asmone" w:date="2016-03-21T19:34:00Z">
              <w:r w:rsidRPr="00FE7579" w:rsidDel="00BF0B04">
                <w:rPr>
                  <w:rFonts w:ascii="Calibri Light" w:hAnsi="Calibri Light"/>
                  <w:sz w:val="16"/>
                  <w:szCs w:val="16"/>
                </w:rPr>
                <w:delText>ASTM E 518 Test Method for Flexural Bond Strength of Masonry</w:delText>
              </w:r>
            </w:del>
            <w:ins w:id="2541" w:author="Ashan Senel Asmone" w:date="2016-03-21T19:34:00Z">
              <w:r w:rsidR="00BF0B04">
                <w:rPr>
                  <w:rFonts w:ascii="Calibri Light" w:hAnsi="Calibri Light"/>
                  <w:sz w:val="16"/>
                  <w:szCs w:val="16"/>
                </w:rPr>
                <w:t>ASTM E518 / E518M - 15 Standard Test Methods for Flexural Bond Strength of Masonry</w:t>
              </w:r>
            </w:ins>
          </w:p>
          <w:p w14:paraId="7AF7DF05" w14:textId="77777777" w:rsidR="00FE7579" w:rsidRPr="00FE7579" w:rsidRDefault="00FE7579" w:rsidP="00FE7579">
            <w:pPr>
              <w:spacing w:after="120"/>
              <w:rPr>
                <w:rFonts w:ascii="Calibri Light" w:hAnsi="Calibri Light"/>
                <w:sz w:val="16"/>
                <w:szCs w:val="16"/>
              </w:rPr>
            </w:pPr>
            <w:del w:id="2542" w:author="Ashan Senel Asmone" w:date="2016-03-21T19:35:00Z">
              <w:r w:rsidRPr="00FE7579" w:rsidDel="00BF0B04">
                <w:rPr>
                  <w:rFonts w:ascii="Calibri Light" w:hAnsi="Calibri Light"/>
                  <w:sz w:val="16"/>
                  <w:szCs w:val="16"/>
                </w:rPr>
                <w:delText>ASTM C 1072 Test Method for Measurement of Masonry Flexural Bond Strength</w:delText>
              </w:r>
            </w:del>
            <w:ins w:id="2543" w:author="Ashan Senel Asmone" w:date="2016-03-21T19:35:00Z">
              <w:r w:rsidR="00BF0B04">
                <w:rPr>
                  <w:rFonts w:ascii="Calibri Light" w:hAnsi="Calibri Light"/>
                  <w:sz w:val="16"/>
                  <w:szCs w:val="16"/>
                </w:rPr>
                <w:t>ASTM C1072 - 13e1 Standard Test Methods for Measurement of Masonry Flexural Bond Strength</w:t>
              </w:r>
            </w:ins>
          </w:p>
          <w:p w14:paraId="1233C98A" w14:textId="77777777" w:rsidR="00FE7579" w:rsidRPr="00FE7579" w:rsidRDefault="00FE7579" w:rsidP="00FE7579">
            <w:pPr>
              <w:spacing w:after="120"/>
              <w:rPr>
                <w:rFonts w:ascii="Calibri Light" w:hAnsi="Calibri Light"/>
                <w:sz w:val="16"/>
                <w:szCs w:val="16"/>
              </w:rPr>
            </w:pPr>
            <w:r w:rsidRPr="00FE7579">
              <w:rPr>
                <w:rFonts w:ascii="Calibri Light" w:hAnsi="Calibri Light"/>
                <w:sz w:val="16"/>
                <w:szCs w:val="16"/>
              </w:rPr>
              <w:br/>
            </w:r>
            <w:del w:id="2544" w:author="Ashan Senel Asmone" w:date="2016-03-21T19:36:00Z">
              <w:r w:rsidRPr="00FE7579" w:rsidDel="005C1271">
                <w:rPr>
                  <w:rFonts w:ascii="Calibri Light" w:hAnsi="Calibri Light"/>
                  <w:sz w:val="16"/>
                  <w:szCs w:val="16"/>
                </w:rPr>
                <w:delText>ASTM C67-01 Standard Test Methods for Sampling and Testing Brick and Structural Clay Tile</w:delText>
              </w:r>
            </w:del>
            <w:ins w:id="2545" w:author="Ashan Senel Asmone" w:date="2016-03-21T19:36:00Z">
              <w:r w:rsidR="005C1271">
                <w:rPr>
                  <w:rFonts w:ascii="Calibri Light" w:hAnsi="Calibri Light"/>
                  <w:sz w:val="16"/>
                  <w:szCs w:val="16"/>
                </w:rPr>
                <w:t>ASTM C67 - 14 Standard Test Methods for Sampling and Testing Brick and Structural Clay Tile</w:t>
              </w:r>
            </w:ins>
            <w:r w:rsidRPr="00FE7579">
              <w:rPr>
                <w:rFonts w:ascii="Calibri Light" w:hAnsi="Calibri Light"/>
                <w:sz w:val="16"/>
                <w:szCs w:val="16"/>
              </w:rPr>
              <w:t> </w:t>
            </w:r>
            <w:r w:rsidRPr="00FE7579">
              <w:rPr>
                <w:rFonts w:ascii="Calibri Light" w:hAnsi="Calibri Light"/>
                <w:sz w:val="16"/>
                <w:szCs w:val="16"/>
              </w:rPr>
              <w:br/>
            </w:r>
            <w:r w:rsidRPr="00FE7579">
              <w:rPr>
                <w:rFonts w:ascii="Calibri Light" w:hAnsi="Calibri Light"/>
                <w:sz w:val="16"/>
                <w:szCs w:val="16"/>
              </w:rPr>
              <w:br/>
            </w:r>
            <w:del w:id="2546" w:author="Ashan Senel Asmone" w:date="2016-03-21T19:37:00Z">
              <w:r w:rsidRPr="00FE7579" w:rsidDel="005C1271">
                <w:rPr>
                  <w:rFonts w:ascii="Calibri Light" w:hAnsi="Calibri Light"/>
                  <w:sz w:val="16"/>
                  <w:szCs w:val="16"/>
                </w:rPr>
                <w:delText>ASTM C73-99a Standard Specification for Calcium Silicate Brick (Sand-Lime Brick)</w:delText>
              </w:r>
            </w:del>
            <w:ins w:id="2547" w:author="Ashan Senel Asmone" w:date="2016-03-21T19:37:00Z">
              <w:r w:rsidR="005C1271">
                <w:rPr>
                  <w:rFonts w:ascii="Calibri Light" w:hAnsi="Calibri Light"/>
                  <w:sz w:val="16"/>
                  <w:szCs w:val="16"/>
                </w:rPr>
                <w:t>ASTM C73 - 14 Standard Specification for Calcium Silicate Brick (Sand-Lime Brick)</w:t>
              </w:r>
            </w:ins>
            <w:r w:rsidRPr="00FE7579">
              <w:rPr>
                <w:rFonts w:ascii="Calibri Light" w:hAnsi="Calibri Light"/>
                <w:sz w:val="16"/>
                <w:szCs w:val="16"/>
              </w:rPr>
              <w:t> </w:t>
            </w:r>
            <w:r w:rsidRPr="00FE7579">
              <w:rPr>
                <w:rFonts w:ascii="Calibri Light" w:hAnsi="Calibri Light"/>
                <w:sz w:val="16"/>
                <w:szCs w:val="16"/>
              </w:rPr>
              <w:br/>
            </w:r>
            <w:r w:rsidRPr="00FE7579">
              <w:rPr>
                <w:rFonts w:ascii="Calibri Light" w:hAnsi="Calibri Light"/>
                <w:sz w:val="16"/>
                <w:szCs w:val="16"/>
              </w:rPr>
              <w:br/>
            </w:r>
            <w:del w:id="2548" w:author="Ashan Senel Asmone" w:date="2016-03-21T19:37:00Z">
              <w:r w:rsidRPr="00FE7579" w:rsidDel="005C1271">
                <w:rPr>
                  <w:rFonts w:ascii="Calibri Light" w:hAnsi="Calibri Light"/>
                  <w:sz w:val="16"/>
                  <w:szCs w:val="16"/>
                </w:rPr>
                <w:delText>ASTM C126-99 Standard Specification for Ceramic Glazed Structural Clay Facing Tile, Facing Brick, and Solid Masonry Units</w:delText>
              </w:r>
            </w:del>
            <w:ins w:id="2549" w:author="Ashan Senel Asmone" w:date="2016-03-21T19:37:00Z">
              <w:r w:rsidR="005C1271">
                <w:rPr>
                  <w:rFonts w:ascii="Calibri Light" w:hAnsi="Calibri Light"/>
                  <w:sz w:val="16"/>
                  <w:szCs w:val="16"/>
                </w:rPr>
                <w:t>ASTM C126 - 15 Standard Specification for Ceramic Glazed Structural Clay Facing Tile, Facing Brick, and Solid Masonry Units</w:t>
              </w:r>
            </w:ins>
          </w:p>
          <w:p w14:paraId="67C77D62"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Mortar</w:t>
            </w:r>
          </w:p>
          <w:p w14:paraId="6B221907" w14:textId="77777777" w:rsidR="00FE7579" w:rsidRPr="00FE7579" w:rsidRDefault="00FE7579" w:rsidP="00FE7579">
            <w:pPr>
              <w:spacing w:after="120"/>
              <w:rPr>
                <w:rFonts w:ascii="Calibri Light" w:hAnsi="Calibri Light"/>
                <w:sz w:val="16"/>
                <w:szCs w:val="16"/>
              </w:rPr>
            </w:pPr>
            <w:del w:id="2550" w:author="Ashan Senel Asmone" w:date="2016-03-21T19:38:00Z">
              <w:r w:rsidRPr="00FE7579" w:rsidDel="005C1271">
                <w:rPr>
                  <w:rFonts w:ascii="Calibri Light" w:hAnsi="Calibri Light"/>
                  <w:sz w:val="16"/>
                  <w:szCs w:val="16"/>
                </w:rPr>
                <w:delText>ASTM C 144 Sand for masonry mortar</w:delText>
              </w:r>
            </w:del>
            <w:ins w:id="2551" w:author="Ashan Senel Asmone" w:date="2016-03-21T19:38:00Z">
              <w:r w:rsidR="005C1271">
                <w:rPr>
                  <w:rFonts w:ascii="Calibri Light" w:hAnsi="Calibri Light"/>
                  <w:sz w:val="16"/>
                  <w:szCs w:val="16"/>
                </w:rPr>
                <w:t>ASTM C144 - 11 Standard Specification for Aggregate for Masonry Mortar</w:t>
              </w:r>
            </w:ins>
          </w:p>
          <w:p w14:paraId="1627081F" w14:textId="77777777" w:rsidR="00FE7579" w:rsidRPr="00FE7579" w:rsidRDefault="00FE7579" w:rsidP="00FE7579">
            <w:pPr>
              <w:spacing w:after="120"/>
              <w:rPr>
                <w:rFonts w:ascii="Calibri Light" w:hAnsi="Calibri Light"/>
                <w:sz w:val="16"/>
                <w:szCs w:val="16"/>
              </w:rPr>
            </w:pPr>
            <w:del w:id="2552" w:author="Ashan Senel Asmone" w:date="2016-03-21T19:38:00Z">
              <w:r w:rsidRPr="00FE7579" w:rsidDel="005C1271">
                <w:rPr>
                  <w:rFonts w:ascii="Calibri Light" w:hAnsi="Calibri Light"/>
                  <w:sz w:val="16"/>
                  <w:szCs w:val="16"/>
                </w:rPr>
                <w:delText>ASTM C 270 Specification for Mortar for Unit Masonry</w:delText>
              </w:r>
            </w:del>
            <w:ins w:id="2553" w:author="Ashan Senel Asmone" w:date="2016-03-21T19:38:00Z">
              <w:r w:rsidR="005C1271">
                <w:rPr>
                  <w:rFonts w:ascii="Calibri Light" w:hAnsi="Calibri Light"/>
                  <w:sz w:val="16"/>
                  <w:szCs w:val="16"/>
                </w:rPr>
                <w:t>ASTM C270 - 14a Standard Specification for Mortar for Unit Masonry</w:t>
              </w:r>
            </w:ins>
          </w:p>
          <w:p w14:paraId="726F5A5C" w14:textId="77777777" w:rsidR="00FE7579" w:rsidRPr="00FE7579" w:rsidRDefault="00FE7579" w:rsidP="00FE7579">
            <w:pPr>
              <w:spacing w:after="120"/>
              <w:rPr>
                <w:rFonts w:ascii="Calibri Light" w:hAnsi="Calibri Light"/>
                <w:sz w:val="16"/>
                <w:szCs w:val="16"/>
              </w:rPr>
            </w:pPr>
            <w:del w:id="2554" w:author="Ashan Senel Asmone" w:date="2016-03-21T19:39:00Z">
              <w:r w:rsidRPr="00FE7579" w:rsidDel="005C1271">
                <w:rPr>
                  <w:rFonts w:ascii="Calibri Light" w:hAnsi="Calibri Light"/>
                  <w:sz w:val="16"/>
                  <w:szCs w:val="16"/>
                </w:rPr>
                <w:delText>ASTM C 476 Specification for Grout for Masonry</w:delText>
              </w:r>
            </w:del>
            <w:ins w:id="2555" w:author="Ashan Senel Asmone" w:date="2016-03-21T19:39:00Z">
              <w:r w:rsidR="005C1271">
                <w:rPr>
                  <w:rFonts w:ascii="Calibri Light" w:hAnsi="Calibri Light"/>
                  <w:sz w:val="16"/>
                  <w:szCs w:val="16"/>
                </w:rPr>
                <w:t>ASTM C476 - 10 Standard Specification for Grout for Masonry</w:t>
              </w:r>
            </w:ins>
            <w:r w:rsidRPr="00FE7579">
              <w:rPr>
                <w:rFonts w:ascii="Calibri Light" w:hAnsi="Calibri Light"/>
                <w:sz w:val="16"/>
                <w:szCs w:val="16"/>
              </w:rPr>
              <w:t>.</w:t>
            </w:r>
          </w:p>
          <w:p w14:paraId="34EA781B" w14:textId="77777777" w:rsidR="00FE7579" w:rsidRPr="00FE7579" w:rsidRDefault="00FE7579" w:rsidP="00FE7579">
            <w:pPr>
              <w:spacing w:after="120"/>
              <w:rPr>
                <w:rFonts w:ascii="Calibri Light" w:hAnsi="Calibri Light"/>
                <w:sz w:val="16"/>
                <w:szCs w:val="16"/>
              </w:rPr>
            </w:pPr>
            <w:del w:id="2556" w:author="Ashan Senel Asmone" w:date="2016-03-21T19:40:00Z">
              <w:r w:rsidRPr="00FE7579" w:rsidDel="005C1271">
                <w:rPr>
                  <w:rFonts w:ascii="Calibri Light" w:hAnsi="Calibri Light"/>
                  <w:sz w:val="16"/>
                  <w:szCs w:val="16"/>
                </w:rPr>
                <w:delText>ASTM C 1019 Method of Sampling and Testing Grout</w:delText>
              </w:r>
            </w:del>
            <w:ins w:id="2557" w:author="Ashan Senel Asmone" w:date="2016-03-21T19:40:00Z">
              <w:r w:rsidR="005C1271">
                <w:rPr>
                  <w:rFonts w:ascii="Calibri Light" w:hAnsi="Calibri Light"/>
                  <w:sz w:val="16"/>
                  <w:szCs w:val="16"/>
                </w:rPr>
                <w:t>ASTM C1019 - 16 Standard Test Method for Sampling and Testing Grout</w:t>
              </w:r>
            </w:ins>
          </w:p>
          <w:p w14:paraId="220E60E1" w14:textId="77777777" w:rsidR="00FE7579" w:rsidRPr="00FE7579" w:rsidRDefault="00FE7579" w:rsidP="00FE7579">
            <w:pPr>
              <w:spacing w:after="120"/>
              <w:rPr>
                <w:rFonts w:ascii="Calibri Light" w:hAnsi="Calibri Light"/>
                <w:sz w:val="16"/>
                <w:szCs w:val="16"/>
              </w:rPr>
            </w:pPr>
            <w:del w:id="2558" w:author="Ashan Senel Asmone" w:date="2016-03-21T19:40:00Z">
              <w:r w:rsidRPr="00FE7579" w:rsidDel="005C1271">
                <w:rPr>
                  <w:rFonts w:ascii="Calibri Light" w:hAnsi="Calibri Light"/>
                  <w:sz w:val="16"/>
                  <w:szCs w:val="16"/>
                </w:rPr>
                <w:delText>ASTM C 150 Specification for Portland Cement</w:delText>
              </w:r>
            </w:del>
            <w:ins w:id="2559" w:author="Ashan Senel Asmone" w:date="2016-03-21T19:40:00Z">
              <w:r w:rsidR="005C1271">
                <w:rPr>
                  <w:rFonts w:ascii="Calibri Light" w:hAnsi="Calibri Light"/>
                  <w:sz w:val="16"/>
                  <w:szCs w:val="16"/>
                </w:rPr>
                <w:t>ASTM C150 / C150M - 15 Standard Specification for Portland Cement</w:t>
              </w:r>
            </w:ins>
          </w:p>
          <w:p w14:paraId="1CA74CA4" w14:textId="77777777" w:rsidR="00FE7579" w:rsidRPr="00FE7579" w:rsidRDefault="00FE7579" w:rsidP="00FE7579">
            <w:pPr>
              <w:spacing w:after="120"/>
              <w:rPr>
                <w:rFonts w:ascii="Calibri Light" w:hAnsi="Calibri Light"/>
                <w:sz w:val="16"/>
                <w:szCs w:val="16"/>
              </w:rPr>
            </w:pPr>
            <w:del w:id="2560" w:author="Ashan Senel Asmone" w:date="2016-03-21T19:41:00Z">
              <w:r w:rsidRPr="00FE7579" w:rsidDel="005C1271">
                <w:rPr>
                  <w:rFonts w:ascii="Calibri Light" w:hAnsi="Calibri Light"/>
                  <w:sz w:val="16"/>
                  <w:szCs w:val="16"/>
                </w:rPr>
                <w:delText>ASTM C 595 Specification for Blended Hydraulic Cements</w:delText>
              </w:r>
            </w:del>
            <w:ins w:id="2561" w:author="Ashan Senel Asmone" w:date="2016-03-21T19:41:00Z">
              <w:r w:rsidR="005C1271">
                <w:rPr>
                  <w:rFonts w:ascii="Calibri Light" w:hAnsi="Calibri Light"/>
                  <w:sz w:val="16"/>
                  <w:szCs w:val="16"/>
                </w:rPr>
                <w:t>ASTM C595 / C595M - 15e1 Standard Specification for Blended Hydraulic Cements</w:t>
              </w:r>
            </w:ins>
          </w:p>
          <w:p w14:paraId="5933EC32" w14:textId="77777777" w:rsidR="00FE7579" w:rsidRPr="00FE7579" w:rsidRDefault="00FE7579" w:rsidP="00FE7579">
            <w:pPr>
              <w:spacing w:after="120"/>
              <w:rPr>
                <w:rFonts w:ascii="Calibri Light" w:hAnsi="Calibri Light"/>
                <w:sz w:val="16"/>
                <w:szCs w:val="16"/>
              </w:rPr>
            </w:pPr>
            <w:del w:id="2562" w:author="Ashan Senel Asmone" w:date="2016-03-21T19:41:00Z">
              <w:r w:rsidRPr="00FE7579" w:rsidDel="005C1271">
                <w:rPr>
                  <w:rFonts w:ascii="Calibri Light" w:hAnsi="Calibri Light"/>
                  <w:sz w:val="16"/>
                  <w:szCs w:val="16"/>
                </w:rPr>
                <w:delText>ASTM C 109 Method of Test for Compressive Strength of Hydraulic Cement Mortars</w:delText>
              </w:r>
            </w:del>
            <w:ins w:id="2563" w:author="Ashan Senel Asmone" w:date="2016-03-21T19:41:00Z">
              <w:r w:rsidR="005C1271">
                <w:rPr>
                  <w:rFonts w:ascii="Calibri Light" w:hAnsi="Calibri Light"/>
                  <w:sz w:val="16"/>
                  <w:szCs w:val="16"/>
                </w:rPr>
                <w:t>ASTM C109 / C109M - 16 Standard Test Method for Compressive Strength of Hydraulic Cement Mortars (Using 2-in. or [50-mm] Cube Specimens)</w:t>
              </w:r>
            </w:ins>
          </w:p>
          <w:p w14:paraId="37F911FB" w14:textId="77777777" w:rsidR="00FE7579" w:rsidRPr="00FE7579" w:rsidRDefault="00FE7579" w:rsidP="00FE7579">
            <w:pPr>
              <w:spacing w:after="120"/>
              <w:rPr>
                <w:rFonts w:ascii="Calibri Light" w:hAnsi="Calibri Light"/>
                <w:sz w:val="16"/>
                <w:szCs w:val="16"/>
              </w:rPr>
            </w:pPr>
            <w:del w:id="2564" w:author="Ashan Senel Asmone" w:date="2016-03-21T19:46:00Z">
              <w:r w:rsidRPr="00FE7579" w:rsidDel="005C1271">
                <w:rPr>
                  <w:rFonts w:ascii="Calibri Light" w:hAnsi="Calibri Light"/>
                  <w:sz w:val="16"/>
                  <w:szCs w:val="16"/>
                </w:rPr>
                <w:delText>ASTM C 780 Method for Preconstruction and Construction Evaluation of Mortars for Plain and Reinforced Unit Masonry</w:delText>
              </w:r>
            </w:del>
            <w:ins w:id="2565" w:author="Ashan Senel Asmone" w:date="2016-03-21T19:46:00Z">
              <w:r w:rsidR="005C1271">
                <w:rPr>
                  <w:rFonts w:ascii="Calibri Light" w:hAnsi="Calibri Light"/>
                  <w:sz w:val="16"/>
                  <w:szCs w:val="16"/>
                </w:rPr>
                <w:t>ASTM C780 - 15a Standard Test Method for Preconstruction and Construction Evaluation of Mortars for Plain and Reinforced Unit Masonry</w:t>
              </w:r>
            </w:ins>
            <w:r w:rsidRPr="00FE7579">
              <w:rPr>
                <w:rFonts w:ascii="Calibri Light" w:hAnsi="Calibri Light"/>
                <w:sz w:val="16"/>
                <w:szCs w:val="16"/>
              </w:rPr>
              <w:t>.</w:t>
            </w:r>
          </w:p>
          <w:p w14:paraId="69339F86" w14:textId="77777777" w:rsidR="00FE7579" w:rsidRPr="00FE7579" w:rsidRDefault="00FE7579" w:rsidP="00FE7579">
            <w:pPr>
              <w:spacing w:after="120"/>
              <w:rPr>
                <w:rFonts w:ascii="Calibri Light" w:hAnsi="Calibri Light"/>
                <w:sz w:val="16"/>
                <w:szCs w:val="16"/>
              </w:rPr>
            </w:pPr>
            <w:del w:id="2566" w:author="Ashan Senel Asmone" w:date="2016-03-21T19:49:00Z">
              <w:r w:rsidRPr="00FE7579" w:rsidDel="005C1271">
                <w:rPr>
                  <w:rFonts w:ascii="Calibri Light" w:hAnsi="Calibri Light"/>
                  <w:sz w:val="16"/>
                  <w:szCs w:val="16"/>
                </w:rPr>
                <w:delText>ASTM C 979 Specification for Pigments for Integrally Colored Concrete are suitable for mortar </w:delText>
              </w:r>
            </w:del>
            <w:ins w:id="2567" w:author="Ashan Senel Asmone" w:date="2016-03-21T19:49:00Z">
              <w:r w:rsidR="005C1271">
                <w:rPr>
                  <w:rFonts w:ascii="Calibri Light" w:hAnsi="Calibri Light"/>
                  <w:sz w:val="16"/>
                  <w:szCs w:val="16"/>
                </w:rPr>
                <w:t>ASTM C979 / C979M - 16 Standard Specification for Pigments for Integrally Colored Concrete</w:t>
              </w:r>
            </w:ins>
            <w:r w:rsidRPr="00FE7579">
              <w:rPr>
                <w:rFonts w:ascii="Calibri Light" w:hAnsi="Calibri Light"/>
                <w:sz w:val="16"/>
                <w:szCs w:val="16"/>
              </w:rPr>
              <w:br/>
            </w:r>
            <w:r w:rsidRPr="00FE7579">
              <w:rPr>
                <w:rFonts w:ascii="Calibri Light" w:hAnsi="Calibri Light"/>
                <w:sz w:val="16"/>
                <w:szCs w:val="16"/>
              </w:rPr>
              <w:br/>
            </w:r>
            <w:del w:id="2568" w:author="Ashan Senel Asmone" w:date="2016-03-21T19:49:00Z">
              <w:r w:rsidRPr="00FE7579" w:rsidDel="005C1271">
                <w:rPr>
                  <w:rFonts w:ascii="Calibri Light" w:hAnsi="Calibri Light"/>
                  <w:sz w:val="16"/>
                  <w:szCs w:val="16"/>
                </w:rPr>
                <w:delText>ASTM C780-00 Standard Test Method for Preconstruction and Construction Evaluation of Mortars for Plain and Reinforced Unit Masonry</w:delText>
              </w:r>
            </w:del>
            <w:ins w:id="2569" w:author="Ashan Senel Asmone" w:date="2016-03-21T19:49:00Z">
              <w:r w:rsidR="005C1271">
                <w:rPr>
                  <w:rFonts w:ascii="Calibri Light" w:hAnsi="Calibri Light"/>
                  <w:sz w:val="16"/>
                  <w:szCs w:val="16"/>
                </w:rPr>
                <w:t>ASTM C780 - 15a Standard Test Method for Preconstruction and Construction Evaluation of Mortars for Plain and Reinforced Unit Masonry</w:t>
              </w:r>
            </w:ins>
          </w:p>
          <w:p w14:paraId="7C7BD39C" w14:textId="77777777" w:rsidR="00FE7579" w:rsidRPr="00FE7579" w:rsidRDefault="00FE7579" w:rsidP="00FE7579">
            <w:pPr>
              <w:spacing w:after="120"/>
              <w:rPr>
                <w:rFonts w:ascii="Calibri Light" w:hAnsi="Calibri Light"/>
                <w:sz w:val="16"/>
                <w:szCs w:val="16"/>
              </w:rPr>
            </w:pPr>
            <w:del w:id="2570" w:author="Ashan Senel Asmone" w:date="2016-03-21T19:50:00Z">
              <w:r w:rsidRPr="00FE7579" w:rsidDel="005C1271">
                <w:rPr>
                  <w:rFonts w:ascii="Calibri Light" w:hAnsi="Calibri Light"/>
                  <w:sz w:val="16"/>
                  <w:szCs w:val="16"/>
                </w:rPr>
                <w:delText>ASTM C896-99 Standard Terminology Relating to Clay Products</w:delText>
              </w:r>
            </w:del>
            <w:ins w:id="2571" w:author="Ashan Senel Asmone" w:date="2016-03-21T19:50:00Z">
              <w:r w:rsidR="005C1271">
                <w:rPr>
                  <w:rFonts w:ascii="Calibri Light" w:hAnsi="Calibri Light"/>
                  <w:sz w:val="16"/>
                  <w:szCs w:val="16"/>
                </w:rPr>
                <w:t>ASTM C896 - 15 Standard Terminology Relating to Clay Products</w:t>
              </w:r>
            </w:ins>
          </w:p>
          <w:p w14:paraId="3571F225" w14:textId="77777777" w:rsidR="00FE7579" w:rsidRPr="00FE7579" w:rsidRDefault="00FE7579" w:rsidP="00FE7579">
            <w:pPr>
              <w:spacing w:after="120"/>
              <w:rPr>
                <w:rFonts w:ascii="Calibri Light" w:hAnsi="Calibri Light"/>
                <w:sz w:val="16"/>
                <w:szCs w:val="16"/>
              </w:rPr>
            </w:pPr>
            <w:del w:id="2572" w:author="Ashan Senel Asmone" w:date="2016-03-21T19:51:00Z">
              <w:r w:rsidRPr="00FE7579" w:rsidDel="005C1271">
                <w:rPr>
                  <w:rFonts w:ascii="Calibri Light" w:hAnsi="Calibri Light"/>
                  <w:sz w:val="16"/>
                  <w:szCs w:val="16"/>
                </w:rPr>
                <w:delText>ASTM C1006-84(2001) Standard Test Method for Splitting Tensile Strength of Masonry Units</w:delText>
              </w:r>
            </w:del>
            <w:ins w:id="2573" w:author="Ashan Senel Asmone" w:date="2016-03-21T19:51:00Z">
              <w:r w:rsidR="005C1271">
                <w:rPr>
                  <w:rFonts w:ascii="Calibri Light" w:hAnsi="Calibri Light"/>
                  <w:sz w:val="16"/>
                  <w:szCs w:val="16"/>
                </w:rPr>
                <w:t>ASTM C1006 - 07(2013) Standard Test Method for Splitting Tensile Strength of Masonry Units</w:t>
              </w:r>
            </w:ins>
          </w:p>
          <w:p w14:paraId="6F6353A0" w14:textId="77777777" w:rsidR="005C1271" w:rsidRDefault="00FE7579" w:rsidP="00FE7579">
            <w:pPr>
              <w:spacing w:after="120"/>
              <w:rPr>
                <w:ins w:id="2574" w:author="Ashan Senel Asmone" w:date="2016-03-21T19:54:00Z"/>
                <w:rFonts w:ascii="Calibri Light" w:hAnsi="Calibri Light"/>
                <w:sz w:val="16"/>
                <w:szCs w:val="16"/>
              </w:rPr>
            </w:pPr>
            <w:del w:id="2575" w:author="Ashan Senel Asmone" w:date="2016-03-21T19:55:00Z">
              <w:r w:rsidRPr="00FE7579" w:rsidDel="005C1271">
                <w:rPr>
                  <w:rFonts w:ascii="Calibri Light" w:hAnsi="Calibri Light"/>
                  <w:sz w:val="16"/>
                  <w:szCs w:val="16"/>
                </w:rPr>
                <w:delText>ASTM C1019-00b Standard Test Method for Sampling and Testing Grout</w:delText>
              </w:r>
            </w:del>
            <w:ins w:id="2576" w:author="Ashan Senel Asmone" w:date="2016-03-21T19:55:00Z">
              <w:r w:rsidR="005C1271">
                <w:rPr>
                  <w:rFonts w:ascii="Calibri Light" w:hAnsi="Calibri Light"/>
                  <w:sz w:val="16"/>
                  <w:szCs w:val="16"/>
                </w:rPr>
                <w:t>ASTM C1019 - 16 Standard Test Method for Sampling and Testing Grout</w:t>
              </w:r>
            </w:ins>
            <w:r w:rsidRPr="00FE7579">
              <w:rPr>
                <w:rFonts w:ascii="Calibri Light" w:hAnsi="Calibri Light"/>
                <w:sz w:val="16"/>
                <w:szCs w:val="16"/>
              </w:rPr>
              <w:t> </w:t>
            </w:r>
          </w:p>
          <w:p w14:paraId="508C0754" w14:textId="77777777" w:rsidR="00FE7579" w:rsidRPr="00FE7579" w:rsidRDefault="00FE7579" w:rsidP="00FE7579">
            <w:pPr>
              <w:spacing w:after="120"/>
              <w:rPr>
                <w:rFonts w:ascii="Calibri Light" w:hAnsi="Calibri Light"/>
                <w:sz w:val="16"/>
                <w:szCs w:val="16"/>
              </w:rPr>
            </w:pPr>
            <w:del w:id="2577" w:author="Ashan Senel Asmone" w:date="2016-03-21T19:59:00Z">
              <w:r w:rsidRPr="00FE7579" w:rsidDel="00360EB0">
                <w:rPr>
                  <w:rFonts w:ascii="Calibri Light" w:hAnsi="Calibri Light"/>
                  <w:sz w:val="16"/>
                  <w:szCs w:val="16"/>
                </w:rPr>
                <w:delText>ASTM C1088-01a Standard Specification for Thin Veneer Brick Units Made From Clay or Shale</w:delText>
              </w:r>
            </w:del>
            <w:ins w:id="2578" w:author="Ashan Senel Asmone" w:date="2016-03-21T19:59:00Z">
              <w:r w:rsidR="00360EB0">
                <w:rPr>
                  <w:rFonts w:ascii="Calibri Light" w:hAnsi="Calibri Light"/>
                  <w:sz w:val="16"/>
                  <w:szCs w:val="16"/>
                </w:rPr>
                <w:t>ASTM C1088 - 14 Standard Specification for Thin Veneer Brick Units Made From Clay or Shale</w:t>
              </w:r>
            </w:ins>
          </w:p>
          <w:p w14:paraId="2701F211" w14:textId="77777777" w:rsidR="00FE7579" w:rsidRPr="00FE7579" w:rsidRDefault="00FE7579" w:rsidP="00FE7579">
            <w:pPr>
              <w:spacing w:after="120"/>
              <w:rPr>
                <w:rFonts w:ascii="Calibri Light" w:hAnsi="Calibri Light"/>
                <w:sz w:val="16"/>
                <w:szCs w:val="16"/>
              </w:rPr>
            </w:pPr>
            <w:del w:id="2579" w:author="Ashan Senel Asmone" w:date="2016-03-21T19:59:00Z">
              <w:r w:rsidRPr="00FE7579" w:rsidDel="00360EB0">
                <w:rPr>
                  <w:rFonts w:ascii="Calibri Light" w:hAnsi="Calibri Light"/>
                  <w:sz w:val="16"/>
                  <w:szCs w:val="16"/>
                </w:rPr>
                <w:delText>ASTM C1093-95(2001) Standard Practice for Accreditation of Testing Agencies for Unit Masonry</w:delText>
              </w:r>
            </w:del>
            <w:ins w:id="2580" w:author="Ashan Senel Asmone" w:date="2016-03-21T19:59:00Z">
              <w:r w:rsidR="00360EB0">
                <w:rPr>
                  <w:rFonts w:ascii="Calibri Light" w:hAnsi="Calibri Light"/>
                  <w:sz w:val="16"/>
                  <w:szCs w:val="16"/>
                </w:rPr>
                <w:t>ASTM C1093 - 15a Standard Practice for Accreditation of Testing Agencies for Masonry</w:t>
              </w:r>
            </w:ins>
          </w:p>
          <w:p w14:paraId="10B033C5" w14:textId="77777777" w:rsidR="00FE7579" w:rsidRPr="00FE7579" w:rsidRDefault="00FE7579" w:rsidP="00FE7579">
            <w:pPr>
              <w:spacing w:after="120"/>
              <w:rPr>
                <w:rFonts w:ascii="Calibri Light" w:hAnsi="Calibri Light"/>
                <w:sz w:val="16"/>
                <w:szCs w:val="16"/>
              </w:rPr>
            </w:pPr>
            <w:del w:id="2581" w:author="Ashan Senel Asmone" w:date="2016-03-21T20:00:00Z">
              <w:r w:rsidRPr="00FE7579" w:rsidDel="00360EB0">
                <w:rPr>
                  <w:rFonts w:ascii="Calibri Light" w:hAnsi="Calibri Light"/>
                  <w:sz w:val="16"/>
                  <w:szCs w:val="16"/>
                </w:rPr>
                <w:delText>ASTM C1106-00 Standard Test Methods for Chemical Resistance and Physical Properties of Carbon Brick</w:delText>
              </w:r>
            </w:del>
            <w:ins w:id="2582" w:author="Ashan Senel Asmone" w:date="2016-03-21T20:00:00Z">
              <w:r w:rsidR="00360EB0">
                <w:rPr>
                  <w:rFonts w:ascii="Calibri Light" w:hAnsi="Calibri Light"/>
                  <w:sz w:val="16"/>
                  <w:szCs w:val="16"/>
                </w:rPr>
                <w:t>ASTM C1106 - 00(2012) Standard Test Methods for Chemical Resistance and Physical Properties of Carbon Brick</w:t>
              </w:r>
            </w:ins>
          </w:p>
          <w:p w14:paraId="52BECBE1" w14:textId="77777777" w:rsidR="00FE7579" w:rsidRPr="00FE7579" w:rsidRDefault="00FE7579" w:rsidP="00FE7579">
            <w:pPr>
              <w:spacing w:after="120"/>
              <w:rPr>
                <w:rFonts w:ascii="Calibri Light" w:hAnsi="Calibri Light"/>
                <w:sz w:val="16"/>
                <w:szCs w:val="16"/>
              </w:rPr>
            </w:pPr>
            <w:del w:id="2583" w:author="Ashan Senel Asmone" w:date="2016-03-21T20:01:00Z">
              <w:r w:rsidRPr="00FE7579" w:rsidDel="00360EB0">
                <w:rPr>
                  <w:rFonts w:ascii="Calibri Light" w:hAnsi="Calibri Light"/>
                  <w:sz w:val="16"/>
                  <w:szCs w:val="16"/>
                </w:rPr>
                <w:delText>ASTM C1148-92a(1997)e1 Standard Test Method for Measuring the Drying Shrinkage of Masonry Mortar</w:delText>
              </w:r>
            </w:del>
            <w:ins w:id="2584" w:author="Ashan Senel Asmone" w:date="2016-03-21T20:01:00Z">
              <w:r w:rsidR="00360EB0">
                <w:rPr>
                  <w:rFonts w:ascii="Calibri Light" w:hAnsi="Calibri Light"/>
                  <w:sz w:val="16"/>
                  <w:szCs w:val="16"/>
                </w:rPr>
                <w:t>ASTM C1148 - 92a(2014) Standard Test Method for Measuring the Drying Shrinkage of Masonry Mortar</w:t>
              </w:r>
            </w:ins>
          </w:p>
          <w:p w14:paraId="7CA0633B" w14:textId="77777777" w:rsidR="00FE7579" w:rsidRPr="00FE7579" w:rsidRDefault="00FE7579" w:rsidP="00FE7579">
            <w:pPr>
              <w:spacing w:after="120"/>
              <w:rPr>
                <w:rFonts w:ascii="Calibri Light" w:hAnsi="Calibri Light"/>
                <w:sz w:val="16"/>
                <w:szCs w:val="16"/>
              </w:rPr>
            </w:pPr>
            <w:del w:id="2585" w:author="Ashan Senel Asmone" w:date="2016-03-21T20:01:00Z">
              <w:r w:rsidRPr="00FE7579" w:rsidDel="00360EB0">
                <w:rPr>
                  <w:rFonts w:ascii="Calibri Light" w:hAnsi="Calibri Light"/>
                  <w:sz w:val="16"/>
                  <w:szCs w:val="16"/>
                </w:rPr>
                <w:delText>ASTM C1180-00a Standard Terminology of Mortar and Grout for Unit Masonry</w:delText>
              </w:r>
            </w:del>
            <w:ins w:id="2586" w:author="Ashan Senel Asmone" w:date="2016-03-21T20:01:00Z">
              <w:r w:rsidR="00360EB0">
                <w:rPr>
                  <w:rFonts w:ascii="Calibri Light" w:hAnsi="Calibri Light"/>
                  <w:sz w:val="16"/>
                  <w:szCs w:val="16"/>
                </w:rPr>
                <w:t>ASTM C1180 - 10 Standard Terminology of Mortar and Grout for Unit Masonry</w:t>
              </w:r>
            </w:ins>
          </w:p>
          <w:p w14:paraId="300BCF3D" w14:textId="77777777" w:rsidR="00FE7579" w:rsidRPr="00FE7579" w:rsidRDefault="00FE7579" w:rsidP="00FE7579">
            <w:pPr>
              <w:spacing w:after="120"/>
              <w:rPr>
                <w:rFonts w:ascii="Calibri Light" w:hAnsi="Calibri Light"/>
                <w:sz w:val="16"/>
                <w:szCs w:val="16"/>
              </w:rPr>
            </w:pPr>
            <w:del w:id="2587" w:author="Ashan Senel Asmone" w:date="2016-03-21T20:02:00Z">
              <w:r w:rsidRPr="00FE7579" w:rsidDel="00360EB0">
                <w:rPr>
                  <w:rFonts w:ascii="Calibri Light" w:hAnsi="Calibri Light"/>
                  <w:sz w:val="16"/>
                  <w:szCs w:val="16"/>
                </w:rPr>
                <w:delText>ASTM C1218/C1218M-99 Standard Test Method for Water-Soluble Chloride in Mortar and Concrete</w:delText>
              </w:r>
            </w:del>
            <w:ins w:id="2588" w:author="Ashan Senel Asmone" w:date="2016-03-21T20:02:00Z">
              <w:r w:rsidR="00360EB0">
                <w:rPr>
                  <w:rFonts w:ascii="Calibri Light" w:hAnsi="Calibri Light"/>
                  <w:sz w:val="16"/>
                  <w:szCs w:val="16"/>
                </w:rPr>
                <w:t>ASTM C1218 / C1218M - 15 Standard Test Method for Water-Soluble Chloride in Mortar and Concrete</w:t>
              </w:r>
            </w:ins>
          </w:p>
          <w:p w14:paraId="501A13ED" w14:textId="77777777" w:rsidR="00FE7579" w:rsidRPr="00FE7579" w:rsidRDefault="00FE7579" w:rsidP="00FE7579">
            <w:pPr>
              <w:spacing w:after="120"/>
              <w:rPr>
                <w:rFonts w:ascii="Calibri Light" w:hAnsi="Calibri Light"/>
                <w:sz w:val="16"/>
                <w:szCs w:val="16"/>
              </w:rPr>
            </w:pPr>
            <w:del w:id="2589" w:author="Ashan Senel Asmone" w:date="2016-03-21T20:03:00Z">
              <w:r w:rsidRPr="00FE7579" w:rsidDel="00360EB0">
                <w:rPr>
                  <w:rFonts w:ascii="Calibri Light" w:hAnsi="Calibri Light"/>
                  <w:sz w:val="16"/>
                  <w:szCs w:val="16"/>
                </w:rPr>
                <w:delText>ASTM C1324-96 Standard Test Method for Examination and Analysis of Hardened Masonry Mortar</w:delText>
              </w:r>
            </w:del>
            <w:ins w:id="2590" w:author="Ashan Senel Asmone" w:date="2016-03-21T20:03:00Z">
              <w:r w:rsidR="00360EB0">
                <w:rPr>
                  <w:rFonts w:ascii="Calibri Light" w:hAnsi="Calibri Light"/>
                  <w:sz w:val="16"/>
                  <w:szCs w:val="16"/>
                </w:rPr>
                <w:t>ASTM C1324 - 15 Standard Test Method for Examination and Analysis of Hardened Masonry Mortar</w:t>
              </w:r>
            </w:ins>
          </w:p>
          <w:p w14:paraId="137B50DA" w14:textId="77777777" w:rsidR="00FE7579" w:rsidRPr="00FE7579" w:rsidRDefault="00FE7579" w:rsidP="00FE7579">
            <w:pPr>
              <w:spacing w:after="120"/>
              <w:rPr>
                <w:rFonts w:ascii="Calibri Light" w:hAnsi="Calibri Light"/>
                <w:sz w:val="16"/>
                <w:szCs w:val="16"/>
              </w:rPr>
            </w:pPr>
            <w:del w:id="2591" w:author="Ashan Senel Asmone" w:date="2016-03-21T20:03:00Z">
              <w:r w:rsidRPr="00FE7579" w:rsidDel="00360EB0">
                <w:rPr>
                  <w:rFonts w:ascii="Calibri Light" w:hAnsi="Calibri Light"/>
                  <w:sz w:val="16"/>
                  <w:szCs w:val="16"/>
                </w:rPr>
                <w:delText>ASTM C1384-01 Standard Specification for Admixtures for Masonry Mortars</w:delText>
              </w:r>
            </w:del>
            <w:ins w:id="2592" w:author="Ashan Senel Asmone" w:date="2016-03-21T20:03:00Z">
              <w:r w:rsidR="00360EB0">
                <w:rPr>
                  <w:rFonts w:ascii="Calibri Light" w:hAnsi="Calibri Light"/>
                  <w:sz w:val="16"/>
                  <w:szCs w:val="16"/>
                </w:rPr>
                <w:t>ASTM C1384 - 12a Standard Specification for Admixtures for Masonry Mortars</w:t>
              </w:r>
            </w:ins>
          </w:p>
          <w:p w14:paraId="7CD9884B" w14:textId="77777777" w:rsidR="00FE7579" w:rsidRPr="00FE7579" w:rsidRDefault="00FE7579" w:rsidP="00FE7579">
            <w:pPr>
              <w:spacing w:after="120"/>
              <w:rPr>
                <w:rFonts w:ascii="Calibri Light" w:hAnsi="Calibri Light"/>
                <w:sz w:val="16"/>
                <w:szCs w:val="16"/>
              </w:rPr>
            </w:pPr>
            <w:del w:id="2593" w:author="Ashan Senel Asmone" w:date="2016-03-21T20:04:00Z">
              <w:r w:rsidRPr="00FE7579" w:rsidDel="00360EB0">
                <w:rPr>
                  <w:rFonts w:ascii="Calibri Light" w:hAnsi="Calibri Light"/>
                  <w:sz w:val="16"/>
                  <w:szCs w:val="16"/>
                </w:rPr>
                <w:delText>ASTM C1400-01 Standard Guide for Reduction of Efflorescence Potential in New Masonry Walls</w:delText>
              </w:r>
            </w:del>
            <w:ins w:id="2594" w:author="Ashan Senel Asmone" w:date="2016-03-21T20:04:00Z">
              <w:r w:rsidR="00360EB0">
                <w:rPr>
                  <w:rFonts w:ascii="Calibri Light" w:hAnsi="Calibri Light"/>
                  <w:sz w:val="16"/>
                  <w:szCs w:val="16"/>
                </w:rPr>
                <w:t>ASTM C1400 - 11 Standard Guide for Reduction of Efflorescence Potential in New Masonry Walls</w:t>
              </w:r>
            </w:ins>
          </w:p>
          <w:p w14:paraId="404EA1ED" w14:textId="77777777" w:rsidR="00FE7579" w:rsidRPr="00FE7579" w:rsidRDefault="00FE7579" w:rsidP="00FE7579">
            <w:pPr>
              <w:spacing w:after="120"/>
              <w:rPr>
                <w:rFonts w:ascii="Calibri Light" w:hAnsi="Calibri Light"/>
                <w:sz w:val="16"/>
                <w:szCs w:val="16"/>
              </w:rPr>
            </w:pPr>
            <w:del w:id="2595" w:author="Ashan Senel Asmone" w:date="2016-03-21T20:04:00Z">
              <w:r w:rsidRPr="00FE7579" w:rsidDel="00360EB0">
                <w:rPr>
                  <w:rFonts w:ascii="Calibri Light" w:hAnsi="Calibri Light"/>
                  <w:sz w:val="16"/>
                  <w:szCs w:val="16"/>
                </w:rPr>
                <w:delText>ASTM C1403-00 Standard Test Method for Rate of Water Absorption of Masonry Mortars</w:delText>
              </w:r>
            </w:del>
            <w:ins w:id="2596" w:author="Ashan Senel Asmone" w:date="2016-03-21T20:04:00Z">
              <w:r w:rsidR="00360EB0">
                <w:rPr>
                  <w:rFonts w:ascii="Calibri Light" w:hAnsi="Calibri Light"/>
                  <w:sz w:val="16"/>
                  <w:szCs w:val="16"/>
                </w:rPr>
                <w:t>ASTM C1403 - 15 Standard Test Method for Rate of Water Absorption of Masonry Mortars</w:t>
              </w:r>
            </w:ins>
          </w:p>
          <w:p w14:paraId="23A6E488"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Sealants</w:t>
            </w:r>
          </w:p>
          <w:p w14:paraId="5499EA4E" w14:textId="77777777" w:rsidR="00FE7579" w:rsidRPr="00FE7579" w:rsidRDefault="00FE7579" w:rsidP="00FE7579">
            <w:pPr>
              <w:spacing w:after="120"/>
              <w:rPr>
                <w:rFonts w:ascii="Calibri Light" w:hAnsi="Calibri Light"/>
                <w:sz w:val="16"/>
                <w:szCs w:val="16"/>
              </w:rPr>
            </w:pPr>
            <w:del w:id="2597" w:author="Ashan Senel Asmone" w:date="2016-03-21T20:05:00Z">
              <w:r w:rsidRPr="00FE7579" w:rsidDel="00360EB0">
                <w:rPr>
                  <w:rFonts w:ascii="Calibri Light" w:hAnsi="Calibri Light"/>
                  <w:sz w:val="16"/>
                  <w:szCs w:val="16"/>
                </w:rPr>
                <w:delText>C509-00 Standard Specification for Elastomeric Cellular Preformed Gasket and Sealing Material</w:delText>
              </w:r>
            </w:del>
            <w:ins w:id="2598" w:author="Ashan Senel Asmone" w:date="2016-03-21T20:05:00Z">
              <w:r w:rsidR="00360EB0">
                <w:rPr>
                  <w:rFonts w:ascii="Calibri Light" w:hAnsi="Calibri Light"/>
                  <w:sz w:val="16"/>
                  <w:szCs w:val="16"/>
                </w:rPr>
                <w:t>ASTM C509 - 06(2015) Standard Specification for Elastomeric Cellular Preformed Gasket and Sealing Material</w:t>
              </w:r>
            </w:ins>
          </w:p>
          <w:p w14:paraId="2FBE9551" w14:textId="77777777" w:rsidR="00FE7579" w:rsidRPr="00FE7579" w:rsidRDefault="00FE7579" w:rsidP="00FE7579">
            <w:pPr>
              <w:spacing w:after="120"/>
              <w:rPr>
                <w:rFonts w:ascii="Calibri Light" w:hAnsi="Calibri Light"/>
                <w:sz w:val="16"/>
                <w:szCs w:val="16"/>
              </w:rPr>
            </w:pPr>
            <w:del w:id="2599" w:author="Ashan Senel Asmone" w:date="2016-03-21T20:12:00Z">
              <w:r w:rsidRPr="00FE7579" w:rsidDel="00B73746">
                <w:rPr>
                  <w:rFonts w:ascii="Calibri Light" w:hAnsi="Calibri Light"/>
                  <w:sz w:val="16"/>
                  <w:szCs w:val="16"/>
                </w:rPr>
                <w:delText>C717-01a Standard Terminology of Building Seals and Sealants</w:delText>
              </w:r>
            </w:del>
            <w:ins w:id="2600" w:author="Ashan Senel Asmone" w:date="2016-03-21T20:12:00Z">
              <w:r w:rsidR="00B73746">
                <w:rPr>
                  <w:rFonts w:ascii="Calibri Light" w:hAnsi="Calibri Light"/>
                  <w:sz w:val="16"/>
                  <w:szCs w:val="16"/>
                </w:rPr>
                <w:t>ASTM C717 - 14a Standard Terminology of Building Seals and Sealants</w:t>
              </w:r>
            </w:ins>
          </w:p>
          <w:p w14:paraId="3D731C3E"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Waterproofing for masonry</w:t>
            </w:r>
          </w:p>
          <w:p w14:paraId="040F4BDF" w14:textId="77777777" w:rsidR="00FE7579" w:rsidRPr="00FE7579" w:rsidRDefault="00FE7579" w:rsidP="00FE7579">
            <w:pPr>
              <w:spacing w:after="120"/>
              <w:rPr>
                <w:rFonts w:ascii="Calibri Light" w:hAnsi="Calibri Light"/>
                <w:sz w:val="16"/>
                <w:szCs w:val="16"/>
              </w:rPr>
            </w:pPr>
            <w:del w:id="2601" w:author="Ashan Senel Asmone" w:date="2016-03-21T20:14:00Z">
              <w:r w:rsidRPr="00FE7579" w:rsidDel="00B73746">
                <w:rPr>
                  <w:rFonts w:ascii="Calibri Light" w:hAnsi="Calibri Light"/>
                  <w:sz w:val="16"/>
                  <w:szCs w:val="16"/>
                </w:rPr>
                <w:delText>D5095-91(2002) Standard Test Method for Determination of the Nonvolatile Content in Silanes, Siloxanes and Silane-Siloxane Blends Used in Masonry WATER Repellent Treatments</w:delText>
              </w:r>
            </w:del>
            <w:ins w:id="2602" w:author="Ashan Senel Asmone" w:date="2016-03-21T20:14:00Z">
              <w:r w:rsidR="00B73746">
                <w:rPr>
                  <w:rFonts w:ascii="Calibri Light" w:hAnsi="Calibri Light"/>
                  <w:sz w:val="16"/>
                  <w:szCs w:val="16"/>
                </w:rPr>
                <w:t>ASTM D5095 - 91(2013) Standard Test Method for Determination of the Nonvolatile Content in Silanes, Siloxanes and Silane-Siloxane Blends Used in Masonry Water Repellent Treatments</w:t>
              </w:r>
            </w:ins>
          </w:p>
          <w:p w14:paraId="59DE5937" w14:textId="77777777" w:rsidR="00FE7579" w:rsidRPr="00FE7579" w:rsidRDefault="00FE7579" w:rsidP="00FE7579">
            <w:pPr>
              <w:spacing w:after="120"/>
              <w:rPr>
                <w:rFonts w:ascii="Calibri Light" w:hAnsi="Calibri Light"/>
                <w:sz w:val="16"/>
                <w:szCs w:val="16"/>
              </w:rPr>
            </w:pPr>
            <w:del w:id="2603" w:author="Ashan Senel Asmone" w:date="2016-03-21T20:14:00Z">
              <w:r w:rsidRPr="00FE7579" w:rsidDel="00B73746">
                <w:rPr>
                  <w:rFonts w:ascii="Calibri Light" w:hAnsi="Calibri Light"/>
                  <w:sz w:val="16"/>
                  <w:szCs w:val="16"/>
                </w:rPr>
                <w:delText>D6532-00 Standard Test Method for Evaluation of the Effect of Clear WATER Repellent Treatments on WATER Absorption of Hydraulic Cement Mortar Specimens</w:delText>
              </w:r>
            </w:del>
            <w:ins w:id="2604" w:author="Ashan Senel Asmone" w:date="2016-03-21T20:14:00Z">
              <w:r w:rsidR="00B73746">
                <w:rPr>
                  <w:rFonts w:ascii="Calibri Light" w:hAnsi="Calibri Light"/>
                  <w:sz w:val="16"/>
                  <w:szCs w:val="16"/>
                </w:rPr>
                <w:t>ASTM D6532 - 00(2014) Standard Test Method for Evaluation of the Effect of Clear Water Repellent Treatments on Water Absorption of Hydraulic Cement Mortar Specimens</w:t>
              </w:r>
            </w:ins>
          </w:p>
          <w:p w14:paraId="42117D74" w14:textId="77777777" w:rsidR="00FE7579" w:rsidRPr="00FE7579" w:rsidRDefault="00FE7579" w:rsidP="00FE7579">
            <w:pPr>
              <w:spacing w:after="120"/>
              <w:rPr>
                <w:rFonts w:ascii="Calibri Light" w:hAnsi="Calibri Light"/>
                <w:sz w:val="16"/>
                <w:szCs w:val="16"/>
              </w:rPr>
            </w:pPr>
            <w:del w:id="2605" w:author="Ashan Senel Asmone" w:date="2016-03-21T20:15:00Z">
              <w:r w:rsidRPr="00FE7579" w:rsidDel="00B73746">
                <w:rPr>
                  <w:rFonts w:ascii="Calibri Light" w:hAnsi="Calibri Light"/>
                  <w:sz w:val="16"/>
                  <w:szCs w:val="16"/>
                </w:rPr>
                <w:delText>C898-01 Standard Guide for Use of High Solids Content, Cold Liquid-Applied Elastomeric WATERPROOFING Membrane With Separate Wearing Course</w:delText>
              </w:r>
            </w:del>
            <w:ins w:id="2606" w:author="Ashan Senel Asmone" w:date="2016-03-21T20:15:00Z">
              <w:r w:rsidR="00B73746">
                <w:rPr>
                  <w:rFonts w:ascii="Calibri Light" w:hAnsi="Calibri Light"/>
                  <w:sz w:val="16"/>
                  <w:szCs w:val="16"/>
                </w:rPr>
                <w:t>ASTM C898 / C898M - 09 Standard Guide for Use of High Solids Content, Cold Liquid-Applied Elastomeric Waterproofing Membrane With Separate Wearing Course</w:t>
              </w:r>
            </w:ins>
          </w:p>
          <w:p w14:paraId="3406A940" w14:textId="77777777" w:rsidR="00570413" w:rsidRPr="00FE7579" w:rsidRDefault="00570413" w:rsidP="00570413">
            <w:pPr>
              <w:spacing w:after="120"/>
              <w:rPr>
                <w:rFonts w:ascii="Calibri Light" w:hAnsi="Calibri Light"/>
                <w:sz w:val="16"/>
                <w:szCs w:val="16"/>
              </w:rPr>
            </w:pPr>
          </w:p>
        </w:tc>
      </w:tr>
      <w:tr w:rsidR="00570413" w:rsidRPr="004F3C8C" w14:paraId="20200FA1" w14:textId="77777777" w:rsidTr="00570413">
        <w:tc>
          <w:tcPr>
            <w:tcW w:w="685" w:type="dxa"/>
          </w:tcPr>
          <w:p w14:paraId="22CBF8B8"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06116837"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Masonry</w:t>
            </w:r>
          </w:p>
          <w:p w14:paraId="64D7B063" w14:textId="77777777" w:rsidR="00FE7579" w:rsidRPr="00FE7579" w:rsidRDefault="00FE7579" w:rsidP="00FE7579">
            <w:pPr>
              <w:spacing w:after="120"/>
              <w:rPr>
                <w:rFonts w:ascii="Calibri Light" w:hAnsi="Calibri Light"/>
                <w:sz w:val="16"/>
                <w:szCs w:val="16"/>
              </w:rPr>
            </w:pPr>
            <w:del w:id="2607" w:author="Ashan Senel Asmone" w:date="2016-03-21T20:16:00Z">
              <w:r w:rsidRPr="00FE7579" w:rsidDel="00B73746">
                <w:rPr>
                  <w:rFonts w:ascii="Calibri Light" w:hAnsi="Calibri Light"/>
                  <w:sz w:val="16"/>
                  <w:szCs w:val="16"/>
                </w:rPr>
                <w:delText>AS 1617.1-2003 Refractory bricks and shapes - Fireclay</w:delText>
              </w:r>
            </w:del>
            <w:ins w:id="2608" w:author="Ashan Senel Asmone" w:date="2016-03-21T20:16:00Z">
              <w:r w:rsidR="00B73746">
                <w:rPr>
                  <w:rFonts w:ascii="Calibri Light" w:hAnsi="Calibri Light"/>
                  <w:sz w:val="16"/>
                  <w:szCs w:val="16"/>
                </w:rPr>
                <w:t>AS 1617.1-2003 (R2013) Refractory bricks and shapes - Fireclay</w:t>
              </w:r>
            </w:ins>
          </w:p>
          <w:p w14:paraId="4196BED3" w14:textId="77777777" w:rsidR="00FE7579" w:rsidRPr="00FE7579" w:rsidRDefault="00FE7579" w:rsidP="00FE7579">
            <w:pPr>
              <w:spacing w:after="120"/>
              <w:rPr>
                <w:rFonts w:ascii="Calibri Light" w:hAnsi="Calibri Light"/>
                <w:sz w:val="16"/>
                <w:szCs w:val="16"/>
              </w:rPr>
            </w:pPr>
            <w:del w:id="2609" w:author="Ashan Senel Asmone" w:date="2016-03-21T20:17:00Z">
              <w:r w:rsidRPr="00FE7579" w:rsidDel="00B73746">
                <w:rPr>
                  <w:rFonts w:ascii="Calibri Light" w:hAnsi="Calibri Light"/>
                  <w:sz w:val="16"/>
                  <w:szCs w:val="16"/>
                </w:rPr>
                <w:delText>AS 1618-2003 Dimensions and preferred sizes for refractory bricks</w:delText>
              </w:r>
            </w:del>
            <w:ins w:id="2610" w:author="Ashan Senel Asmone" w:date="2016-03-21T20:17:00Z">
              <w:r w:rsidR="00B73746">
                <w:rPr>
                  <w:rFonts w:ascii="Calibri Light" w:hAnsi="Calibri Light"/>
                  <w:sz w:val="16"/>
                  <w:szCs w:val="16"/>
                </w:rPr>
                <w:t>AS 1618-2003 (R2013) Dimensions and preferred sizes for refractory bricks</w:t>
              </w:r>
            </w:ins>
          </w:p>
          <w:p w14:paraId="4F237DF7" w14:textId="77777777" w:rsidR="00FE7579" w:rsidRPr="00FE7579" w:rsidRDefault="00FE7579" w:rsidP="00FE7579">
            <w:pPr>
              <w:spacing w:after="120"/>
              <w:rPr>
                <w:rFonts w:ascii="Calibri Light" w:hAnsi="Calibri Light"/>
                <w:sz w:val="16"/>
                <w:szCs w:val="16"/>
              </w:rPr>
            </w:pPr>
            <w:del w:id="2611" w:author="Ashan Senel Asmone" w:date="2016-03-21T20:17:00Z">
              <w:r w:rsidRPr="00FE7579" w:rsidDel="00B73746">
                <w:rPr>
                  <w:rFonts w:ascii="Calibri Light" w:hAnsi="Calibri Light"/>
                  <w:sz w:val="16"/>
                  <w:szCs w:val="16"/>
                </w:rPr>
                <w:delText>AS/NZS 2699.1:2000 Built-in components for masonry construction - Wall ties</w:delText>
              </w:r>
            </w:del>
            <w:ins w:id="2612" w:author="Ashan Senel Asmone" w:date="2016-03-21T20:17:00Z">
              <w:r w:rsidR="00B73746">
                <w:rPr>
                  <w:rFonts w:ascii="Calibri Light" w:hAnsi="Calibri Light"/>
                  <w:sz w:val="16"/>
                  <w:szCs w:val="16"/>
                </w:rPr>
                <w:t>AS/NZS 2699.1:2000 Built-in components for masonry construction - Wall ties</w:t>
              </w:r>
            </w:ins>
          </w:p>
          <w:p w14:paraId="1FA45A5A" w14:textId="77777777" w:rsidR="00FE7579" w:rsidRPr="00FE7579" w:rsidRDefault="00FE7579" w:rsidP="00FE7579">
            <w:pPr>
              <w:spacing w:after="120"/>
              <w:rPr>
                <w:rFonts w:ascii="Calibri Light" w:hAnsi="Calibri Light"/>
                <w:sz w:val="16"/>
                <w:szCs w:val="16"/>
              </w:rPr>
            </w:pPr>
            <w:del w:id="2613" w:author="Ashan Senel Asmone" w:date="2016-03-21T20:18:00Z">
              <w:r w:rsidRPr="00FE7579" w:rsidDel="00B73746">
                <w:rPr>
                  <w:rFonts w:ascii="Calibri Light" w:hAnsi="Calibri Light"/>
                  <w:sz w:val="16"/>
                  <w:szCs w:val="16"/>
                </w:rPr>
                <w:delText>AS/NZS 2699.2:2000 Built-in components for masonry construction - Connectors and accesories</w:delText>
              </w:r>
            </w:del>
            <w:ins w:id="2614" w:author="Ashan Senel Asmone" w:date="2016-03-21T20:18:00Z">
              <w:r w:rsidR="00B73746">
                <w:rPr>
                  <w:rFonts w:ascii="Calibri Light" w:hAnsi="Calibri Light"/>
                  <w:sz w:val="16"/>
                  <w:szCs w:val="16"/>
                </w:rPr>
                <w:t>AS/NZS 2699.2:2000 Built-in components for masonry construction, - Connectors and accessories</w:t>
              </w:r>
            </w:ins>
          </w:p>
          <w:p w14:paraId="7F2AFE91" w14:textId="77777777" w:rsidR="00FE7579" w:rsidRPr="00FE7579" w:rsidRDefault="00FE7579" w:rsidP="00FE7579">
            <w:pPr>
              <w:spacing w:after="120"/>
              <w:rPr>
                <w:rFonts w:ascii="Calibri Light" w:hAnsi="Calibri Light"/>
                <w:sz w:val="16"/>
                <w:szCs w:val="16"/>
              </w:rPr>
            </w:pPr>
            <w:del w:id="2615" w:author="Ashan Senel Asmone" w:date="2016-03-21T20:19:00Z">
              <w:r w:rsidRPr="00FE7579" w:rsidDel="00B73746">
                <w:rPr>
                  <w:rFonts w:ascii="Calibri Light" w:hAnsi="Calibri Light"/>
                  <w:sz w:val="16"/>
                  <w:szCs w:val="16"/>
                </w:rPr>
                <w:delText>AS 3700-2001 Masonry structures</w:delText>
              </w:r>
            </w:del>
            <w:ins w:id="2616" w:author="Ashan Senel Asmone" w:date="2016-03-21T20:20:00Z">
              <w:r w:rsidR="00B73746">
                <w:rPr>
                  <w:rFonts w:ascii="Calibri Light" w:hAnsi="Calibri Light"/>
                  <w:sz w:val="16"/>
                  <w:szCs w:val="16"/>
                </w:rPr>
                <w:t xml:space="preserve">AS 4773.2-2010 Masonry in small buildings - Construction/ AS 4773.1-2010 Masonry in small buildings - Design/ </w:t>
              </w:r>
            </w:ins>
            <w:ins w:id="2617" w:author="Ashan Senel Asmone" w:date="2016-03-21T20:19:00Z">
              <w:r w:rsidR="00B73746">
                <w:rPr>
                  <w:rFonts w:ascii="Calibri Light" w:hAnsi="Calibri Light"/>
                  <w:sz w:val="16"/>
                  <w:szCs w:val="16"/>
                </w:rPr>
                <w:t>AS 3700-2011 Masonry structures</w:t>
              </w:r>
            </w:ins>
          </w:p>
          <w:p w14:paraId="2F74F2A5" w14:textId="77777777" w:rsidR="00FE7579" w:rsidRPr="00FE7579" w:rsidRDefault="00FE7579" w:rsidP="00FE7579">
            <w:pPr>
              <w:spacing w:after="120"/>
              <w:rPr>
                <w:rFonts w:ascii="Calibri Light" w:hAnsi="Calibri Light"/>
                <w:sz w:val="16"/>
                <w:szCs w:val="16"/>
              </w:rPr>
            </w:pPr>
            <w:del w:id="2618" w:author="Ashan Senel Asmone" w:date="2016-03-21T20:21:00Z">
              <w:r w:rsidRPr="00FE7579" w:rsidDel="00B73746">
                <w:rPr>
                  <w:rFonts w:ascii="Calibri Light" w:hAnsi="Calibri Light"/>
                  <w:sz w:val="16"/>
                  <w:szCs w:val="16"/>
                </w:rPr>
                <w:delText>AS/NZS 4517:1998 Abrasive products - Segmented saws for machining of stone and masonry cutting - Dimensions of steel blades</w:delText>
              </w:r>
            </w:del>
            <w:ins w:id="2619" w:author="Ashan Senel Asmone" w:date="2016-03-21T20:22:00Z">
              <w:r w:rsidR="00B73746">
                <w:rPr>
                  <w:rFonts w:ascii="Calibri Light" w:hAnsi="Calibri Light"/>
                  <w:sz w:val="16"/>
                  <w:szCs w:val="16"/>
                </w:rPr>
                <w:t xml:space="preserve">AS 4517.1-2006 Blanks for superabrasive cutting-off wheels - Manually guided cutting-off in building and civil engineering/ </w:t>
              </w:r>
            </w:ins>
            <w:ins w:id="2620" w:author="Ashan Senel Asmone" w:date="2016-03-21T20:21:00Z">
              <w:r w:rsidR="00B73746">
                <w:rPr>
                  <w:rFonts w:ascii="Calibri Light" w:hAnsi="Calibri Light"/>
                  <w:sz w:val="16"/>
                  <w:szCs w:val="16"/>
                </w:rPr>
                <w:t>AS 4517.2-2006 Blanks for superabrasive cutting-off wheels - Hand-held cutting-off in building and civil engineering</w:t>
              </w:r>
            </w:ins>
          </w:p>
          <w:p w14:paraId="348D620F" w14:textId="77777777" w:rsidR="00FE7579" w:rsidRPr="00FE7579" w:rsidRDefault="00FE7579" w:rsidP="00FE7579">
            <w:pPr>
              <w:spacing w:after="120"/>
              <w:rPr>
                <w:rFonts w:ascii="Calibri Light" w:hAnsi="Calibri Light"/>
                <w:sz w:val="16"/>
                <w:szCs w:val="16"/>
              </w:rPr>
            </w:pPr>
            <w:del w:id="2621" w:author="Ashan Senel Asmone" w:date="2016-03-21T20:23:00Z">
              <w:r w:rsidRPr="00FE7579" w:rsidDel="00B73746">
                <w:rPr>
                  <w:rFonts w:ascii="Calibri Light" w:hAnsi="Calibri Light"/>
                  <w:sz w:val="16"/>
                  <w:szCs w:val="16"/>
                </w:rPr>
                <w:delText>AS/NZS 4524.10:1998 Bonded abrasive products - Dimensions - Honing stones and superfinishings</w:delText>
              </w:r>
            </w:del>
            <w:ins w:id="2622" w:author="Ashan Senel Asmone" w:date="2016-03-21T20:23:00Z">
              <w:r w:rsidR="00B73746">
                <w:rPr>
                  <w:rFonts w:ascii="Calibri Light" w:hAnsi="Calibri Light"/>
                  <w:sz w:val="16"/>
                  <w:szCs w:val="16"/>
                </w:rPr>
                <w:t>AS/NZS 4524.10:1998 Bonded abrasive products - Dimensions - Honing stones and superfinishings</w:t>
              </w:r>
            </w:ins>
          </w:p>
          <w:p w14:paraId="2EF7A32E" w14:textId="77777777" w:rsidR="00FE7579" w:rsidRPr="00FE7579" w:rsidRDefault="00FE7579" w:rsidP="00FE7579">
            <w:pPr>
              <w:spacing w:after="120"/>
              <w:rPr>
                <w:rFonts w:ascii="Calibri Light" w:hAnsi="Calibri Light"/>
                <w:sz w:val="16"/>
                <w:szCs w:val="16"/>
              </w:rPr>
            </w:pPr>
            <w:del w:id="2623" w:author="Ashan Senel Asmone" w:date="2016-03-21T20:23:00Z">
              <w:r w:rsidRPr="00FE7579" w:rsidDel="00B73746">
                <w:rPr>
                  <w:rFonts w:ascii="Calibri Light" w:hAnsi="Calibri Light"/>
                  <w:sz w:val="16"/>
                  <w:szCs w:val="16"/>
                </w:rPr>
                <w:delText>AS/NZS 4284:1995 Testing of building facades</w:delText>
              </w:r>
            </w:del>
            <w:ins w:id="2624" w:author="Ashan Senel Asmone" w:date="2016-03-21T20:23:00Z">
              <w:r w:rsidR="00B73746">
                <w:rPr>
                  <w:rFonts w:ascii="Calibri Light" w:hAnsi="Calibri Light"/>
                  <w:sz w:val="16"/>
                  <w:szCs w:val="16"/>
                </w:rPr>
                <w:t>AS/NZS 4284:2008 Testing of building facades</w:t>
              </w:r>
            </w:ins>
          </w:p>
          <w:p w14:paraId="6D3BEB5B"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Mortar</w:t>
            </w:r>
          </w:p>
          <w:p w14:paraId="2EC1057C" w14:textId="77777777" w:rsidR="00FE7579" w:rsidRPr="00FE7579" w:rsidRDefault="00FE7579" w:rsidP="00FE7579">
            <w:pPr>
              <w:spacing w:after="120"/>
              <w:rPr>
                <w:rFonts w:ascii="Calibri Light" w:hAnsi="Calibri Light"/>
                <w:sz w:val="16"/>
                <w:szCs w:val="16"/>
              </w:rPr>
            </w:pPr>
            <w:del w:id="2625" w:author="Ashan Senel Asmone" w:date="2016-03-21T20:24:00Z">
              <w:r w:rsidRPr="00FE7579" w:rsidDel="00B73746">
                <w:rPr>
                  <w:rFonts w:ascii="Calibri Light" w:hAnsi="Calibri Light"/>
                  <w:sz w:val="16"/>
                  <w:szCs w:val="16"/>
                </w:rPr>
                <w:delText>AS 1478.1-2000 Chemical admixtures for concrete, mortar and grout - Admixtures for concrete</w:delText>
              </w:r>
            </w:del>
            <w:ins w:id="2626" w:author="Ashan Senel Asmone" w:date="2016-03-21T20:24:00Z">
              <w:r w:rsidR="00B73746">
                <w:rPr>
                  <w:rFonts w:ascii="Calibri Light" w:hAnsi="Calibri Light"/>
                  <w:sz w:val="16"/>
                  <w:szCs w:val="16"/>
                </w:rPr>
                <w:t>AS 1478.1-2000 Chemical admixtures for concrete, mortar and grout - Admixtures for concrete</w:t>
              </w:r>
            </w:ins>
          </w:p>
          <w:p w14:paraId="3DFC309A" w14:textId="77777777" w:rsidR="00FE7579" w:rsidRPr="00FE7579" w:rsidRDefault="00FE7579" w:rsidP="00FE7579">
            <w:pPr>
              <w:spacing w:after="120"/>
              <w:rPr>
                <w:rFonts w:ascii="Calibri Light" w:hAnsi="Calibri Light"/>
                <w:sz w:val="16"/>
                <w:szCs w:val="16"/>
              </w:rPr>
            </w:pPr>
            <w:del w:id="2627" w:author="Ashan Senel Asmone" w:date="2016-03-21T20:25:00Z">
              <w:r w:rsidRPr="00FE7579" w:rsidDel="00B73746">
                <w:rPr>
                  <w:rFonts w:ascii="Calibri Light" w:hAnsi="Calibri Light"/>
                  <w:sz w:val="16"/>
                  <w:szCs w:val="16"/>
                </w:rPr>
                <w:delText>AS 2350.12-1995 Methods of testing portland and blended cements - Preparation of a standard mortar and moulding of specimens</w:delText>
              </w:r>
            </w:del>
            <w:ins w:id="2628" w:author="Ashan Senel Asmone" w:date="2016-03-21T20:25:00Z">
              <w:r w:rsidR="00B73746">
                <w:rPr>
                  <w:rFonts w:ascii="Calibri Light" w:hAnsi="Calibri Light"/>
                  <w:sz w:val="16"/>
                  <w:szCs w:val="16"/>
                </w:rPr>
                <w:t>AS 2350.12-2006 Methods of testing portland, blended and masonry cements - Preparation of a standard mortar and moulding of specimens</w:t>
              </w:r>
            </w:ins>
          </w:p>
          <w:p w14:paraId="0EE15386" w14:textId="77777777" w:rsidR="00FE7579" w:rsidRPr="00FE7579" w:rsidRDefault="00FE7579" w:rsidP="00FE7579">
            <w:pPr>
              <w:spacing w:after="120"/>
              <w:rPr>
                <w:rFonts w:ascii="Calibri Light" w:hAnsi="Calibri Light"/>
                <w:sz w:val="16"/>
                <w:szCs w:val="16"/>
              </w:rPr>
            </w:pPr>
            <w:del w:id="2629" w:author="Ashan Senel Asmone" w:date="2016-03-21T20:26:00Z">
              <w:r w:rsidRPr="00FE7579" w:rsidDel="00B73746">
                <w:rPr>
                  <w:rFonts w:ascii="Calibri Light" w:hAnsi="Calibri Light"/>
                  <w:sz w:val="16"/>
                  <w:szCs w:val="16"/>
                </w:rPr>
                <w:delText>AS 1316-2003 Masonry cement</w:delText>
              </w:r>
            </w:del>
            <w:ins w:id="2630" w:author="Ashan Senel Asmone" w:date="2016-03-21T20:26:00Z">
              <w:r w:rsidR="00B73746">
                <w:rPr>
                  <w:rFonts w:ascii="Calibri Light" w:hAnsi="Calibri Light"/>
                  <w:sz w:val="16"/>
                  <w:szCs w:val="16"/>
                </w:rPr>
                <w:t>AS 1316-2003 Masonry cement</w:t>
              </w:r>
            </w:ins>
          </w:p>
          <w:p w14:paraId="754DEB68" w14:textId="77777777" w:rsidR="00FE7579" w:rsidRPr="00FE7579" w:rsidRDefault="00FE7579" w:rsidP="00FE7579">
            <w:pPr>
              <w:spacing w:after="120"/>
              <w:rPr>
                <w:rFonts w:ascii="Calibri Light" w:hAnsi="Calibri Light"/>
                <w:sz w:val="16"/>
                <w:szCs w:val="16"/>
              </w:rPr>
            </w:pPr>
            <w:del w:id="2631" w:author="Ashan Senel Asmone" w:date="2016-03-21T20:27:00Z">
              <w:r w:rsidRPr="00FE7579" w:rsidDel="00B73746">
                <w:rPr>
                  <w:rFonts w:ascii="Calibri Light" w:hAnsi="Calibri Light"/>
                  <w:sz w:val="16"/>
                  <w:szCs w:val="16"/>
                </w:rPr>
                <w:delText>AS/NZS 2350.11:2001 Methods of testing portland, blended and masonry cements - Compressive strength</w:delText>
              </w:r>
            </w:del>
            <w:ins w:id="2632" w:author="Ashan Senel Asmone" w:date="2016-03-21T20:27:00Z">
              <w:r w:rsidR="00B73746">
                <w:rPr>
                  <w:rFonts w:ascii="Calibri Light" w:hAnsi="Calibri Light"/>
                  <w:sz w:val="16"/>
                  <w:szCs w:val="16"/>
                </w:rPr>
                <w:t>AS/NZS 2350.11:2006 Methods of testing portland, blended and masonry cements - Compressive strength</w:t>
              </w:r>
            </w:ins>
          </w:p>
          <w:p w14:paraId="494CE9AB" w14:textId="77777777" w:rsidR="00FE7579" w:rsidRPr="00FE7579" w:rsidRDefault="00FE7579" w:rsidP="00FE7579">
            <w:pPr>
              <w:spacing w:after="120"/>
              <w:rPr>
                <w:rFonts w:ascii="Calibri Light" w:hAnsi="Calibri Light"/>
                <w:sz w:val="16"/>
                <w:szCs w:val="16"/>
              </w:rPr>
            </w:pPr>
            <w:del w:id="2633" w:author="Ashan Asmone" w:date="2016-03-31T12:17:00Z">
              <w:r w:rsidRPr="00FE7579" w:rsidDel="008A5E08">
                <w:rPr>
                  <w:rFonts w:ascii="Calibri Light" w:hAnsi="Calibri Light"/>
                  <w:sz w:val="16"/>
                  <w:szCs w:val="16"/>
                </w:rPr>
                <w:delText>AS/NZS 2350.16:2001</w:delText>
              </w:r>
            </w:del>
            <w:del w:id="2634" w:author="Ashan Senel Asmone" w:date="2016-03-21T20:28:00Z">
              <w:r w:rsidRPr="00FE7579" w:rsidDel="00B73746">
                <w:rPr>
                  <w:rFonts w:ascii="Calibri Light" w:hAnsi="Calibri Light"/>
                  <w:sz w:val="16"/>
                  <w:szCs w:val="16"/>
                </w:rPr>
                <w:delText> </w:delText>
              </w:r>
            </w:del>
            <w:del w:id="2635" w:author="Ashan Asmone" w:date="2016-03-31T12:17:00Z">
              <w:r w:rsidRPr="00FE7579" w:rsidDel="008A5E08">
                <w:rPr>
                  <w:rFonts w:ascii="Calibri Light" w:hAnsi="Calibri Light"/>
                  <w:sz w:val="16"/>
                  <w:szCs w:val="16"/>
                </w:rPr>
                <w:delText>Methods of testing portland, blended and masonry cements - Determination of air content of masonry cement</w:delText>
              </w:r>
            </w:del>
            <w:ins w:id="2636" w:author="Ashan Asmone" w:date="2016-03-31T12:17:00Z">
              <w:r w:rsidR="008A5E08">
                <w:rPr>
                  <w:rFonts w:ascii="Calibri Light" w:hAnsi="Calibri Light"/>
                  <w:sz w:val="16"/>
                  <w:szCs w:val="16"/>
                </w:rPr>
                <w:t>AS/NZS 2350.16:2006 Methods of testing portland, blended and masonry cements - Determination of air content of masonry cement</w:t>
              </w:r>
            </w:ins>
            <w:ins w:id="2637" w:author="Ashan Senel Asmone" w:date="2016-03-21T20:28:00Z">
              <w:r w:rsidR="00B73746">
                <w:rPr>
                  <w:rFonts w:ascii="Calibri Light" w:hAnsi="Calibri Light"/>
                  <w:sz w:val="16"/>
                  <w:szCs w:val="16"/>
                </w:rPr>
                <w:t xml:space="preserve">AS/NZS 2350.16:2006 </w:t>
              </w:r>
              <w:del w:id="2638" w:author="Ashan Asmone" w:date="2016-03-31T12:17:00Z">
                <w:r w:rsidR="00B73746" w:rsidDel="008A5E08">
                  <w:rPr>
                    <w:rFonts w:ascii="Calibri Light" w:hAnsi="Calibri Light"/>
                    <w:sz w:val="16"/>
                    <w:szCs w:val="16"/>
                  </w:rPr>
                  <w:delText>Methods of testing portland, blended and masonry cements - Determination of air content of masonry cement</w:delText>
                </w:r>
              </w:del>
            </w:ins>
            <w:ins w:id="2639" w:author="Ashan Asmone" w:date="2016-03-31T12:17:00Z">
              <w:r w:rsidR="008A5E08">
                <w:rPr>
                  <w:rFonts w:ascii="Calibri Light" w:hAnsi="Calibri Light"/>
                  <w:sz w:val="16"/>
                  <w:szCs w:val="16"/>
                </w:rPr>
                <w:t>AS/NZS 2350.16:2006 Methods of testing portland, blended and masonry cements - Determination of air content of masonry cement</w:t>
              </w:r>
            </w:ins>
          </w:p>
          <w:p w14:paraId="26AD2CC0" w14:textId="77777777" w:rsidR="00FE7579" w:rsidRPr="00FE7579" w:rsidRDefault="00FE7579" w:rsidP="00FE7579">
            <w:pPr>
              <w:spacing w:after="120"/>
              <w:rPr>
                <w:rFonts w:ascii="Calibri Light" w:hAnsi="Calibri Light"/>
                <w:sz w:val="16"/>
                <w:szCs w:val="16"/>
              </w:rPr>
            </w:pPr>
            <w:del w:id="2640" w:author="Ashan Senel Asmone" w:date="2016-03-21T20:30:00Z">
              <w:r w:rsidRPr="00FE7579" w:rsidDel="00B73746">
                <w:rPr>
                  <w:rFonts w:ascii="Calibri Light" w:hAnsi="Calibri Light"/>
                  <w:sz w:val="16"/>
                  <w:szCs w:val="16"/>
                </w:rPr>
                <w:delText>AS/NZS 2350.17:2001 Methods of testing portland, blended and masonry cements Determination of soundness of masonry cements</w:delText>
              </w:r>
            </w:del>
            <w:ins w:id="2641" w:author="Ashan Senel Asmone" w:date="2016-03-21T20:30:00Z">
              <w:r w:rsidR="00B73746">
                <w:rPr>
                  <w:rFonts w:ascii="Calibri Light" w:hAnsi="Calibri Light"/>
                  <w:sz w:val="16"/>
                  <w:szCs w:val="16"/>
                </w:rPr>
                <w:t>AS/NZS 2350.17:2001 Methods of testing portland, blended and masonry cements - Determination of soundness of masonry cements</w:t>
              </w:r>
            </w:ins>
          </w:p>
          <w:p w14:paraId="5C9A7D3E" w14:textId="77777777" w:rsidR="00FE7579" w:rsidRPr="00FE7579" w:rsidRDefault="00FE7579" w:rsidP="00FE7579">
            <w:pPr>
              <w:spacing w:after="120"/>
              <w:rPr>
                <w:rFonts w:ascii="Calibri Light" w:hAnsi="Calibri Light"/>
                <w:sz w:val="16"/>
                <w:szCs w:val="16"/>
              </w:rPr>
            </w:pPr>
            <w:del w:id="2642" w:author="Ashan Senel Asmone" w:date="2016-03-21T20:29:00Z">
              <w:r w:rsidRPr="00FE7579" w:rsidDel="00B73746">
                <w:rPr>
                  <w:rFonts w:ascii="Calibri Light" w:hAnsi="Calibri Light"/>
                  <w:sz w:val="16"/>
                  <w:szCs w:val="16"/>
                </w:rPr>
                <w:delText>AS/NZS 2350.17:2001 Methods of testing portland, blended and masonry cements Determination of soundness of asonry cements</w:delText>
              </w:r>
            </w:del>
          </w:p>
          <w:p w14:paraId="2DC395E8" w14:textId="77777777" w:rsidR="00FE7579" w:rsidRPr="00FE7579" w:rsidRDefault="00FE7579" w:rsidP="00FE7579">
            <w:pPr>
              <w:spacing w:after="120"/>
              <w:rPr>
                <w:rFonts w:ascii="Calibri Light" w:hAnsi="Calibri Light"/>
                <w:sz w:val="16"/>
                <w:szCs w:val="16"/>
              </w:rPr>
            </w:pPr>
            <w:del w:id="2643" w:author="Ashan Senel Asmone" w:date="2016-03-21T20:33:00Z">
              <w:r w:rsidRPr="00FE7579" w:rsidDel="00901293">
                <w:rPr>
                  <w:rFonts w:ascii="Calibri Light" w:hAnsi="Calibri Light"/>
                  <w:sz w:val="16"/>
                  <w:szCs w:val="16"/>
                </w:rPr>
                <w:delText>AS/NZS 2350.18:2001 Methods of testing portland, blended and masonry cements - Determination of water retention of masonry cement</w:delText>
              </w:r>
            </w:del>
            <w:ins w:id="2644" w:author="Ashan Senel Asmone" w:date="2016-03-21T20:33:00Z">
              <w:r w:rsidR="00901293">
                <w:rPr>
                  <w:rFonts w:ascii="Calibri Light" w:hAnsi="Calibri Light"/>
                  <w:sz w:val="16"/>
                  <w:szCs w:val="16"/>
                </w:rPr>
                <w:t>AS/NZS 2350.18:2006 Methods of testing portland, blended and masonry cements - Determination of water retention of masonry cement</w:t>
              </w:r>
            </w:ins>
          </w:p>
          <w:p w14:paraId="435AABB7" w14:textId="77777777" w:rsidR="00FE7579" w:rsidRPr="00FE7579" w:rsidRDefault="00FE7579" w:rsidP="00FE7579">
            <w:pPr>
              <w:spacing w:after="120"/>
              <w:rPr>
                <w:rFonts w:ascii="Calibri Light" w:hAnsi="Calibri Light"/>
                <w:sz w:val="16"/>
                <w:szCs w:val="16"/>
              </w:rPr>
            </w:pPr>
            <w:del w:id="2645" w:author="Ashan Senel Asmone" w:date="2016-03-21T20:33:00Z">
              <w:r w:rsidRPr="00FE7579" w:rsidDel="00901293">
                <w:rPr>
                  <w:rFonts w:ascii="Calibri Light" w:hAnsi="Calibri Light"/>
                  <w:sz w:val="16"/>
                  <w:szCs w:val="16"/>
                </w:rPr>
                <w:delText>AS 2701-2001 Methods of sampling and testing mortar for masonry construction</w:delText>
              </w:r>
            </w:del>
            <w:ins w:id="2646" w:author="Ashan Senel Asmone" w:date="2016-03-21T20:33:00Z">
              <w:r w:rsidR="00901293">
                <w:rPr>
                  <w:rFonts w:ascii="Calibri Light" w:hAnsi="Calibri Light"/>
                  <w:sz w:val="16"/>
                  <w:szCs w:val="16"/>
                </w:rPr>
                <w:t>AS 2701-2001 Methods of sampling and testing mortar for masonry construction</w:t>
              </w:r>
            </w:ins>
          </w:p>
          <w:p w14:paraId="087A5B6F" w14:textId="77777777" w:rsidR="00FE7579" w:rsidRPr="00FE7579" w:rsidRDefault="00FE7579" w:rsidP="00FE7579">
            <w:pPr>
              <w:spacing w:after="120"/>
              <w:rPr>
                <w:rFonts w:ascii="Calibri Light" w:hAnsi="Calibri Light"/>
                <w:sz w:val="16"/>
                <w:szCs w:val="16"/>
              </w:rPr>
            </w:pPr>
            <w:del w:id="2647" w:author="Ashan Senel Asmone" w:date="2016-03-21T20:36:00Z">
              <w:r w:rsidRPr="00FE7579" w:rsidDel="00901293">
                <w:rPr>
                  <w:rFonts w:ascii="Calibri Light" w:hAnsi="Calibri Light"/>
                  <w:sz w:val="16"/>
                  <w:szCs w:val="16"/>
                </w:rPr>
                <w:delText>AS 2701.4-1984 Methods of sampling and testing mortar for masonry construction - Method for determination of compressive strength</w:delText>
              </w:r>
            </w:del>
          </w:p>
          <w:p w14:paraId="59125D88" w14:textId="77777777" w:rsidR="00FE7579" w:rsidRPr="00FE7579" w:rsidRDefault="00FE7579" w:rsidP="00FE7579">
            <w:pPr>
              <w:spacing w:after="120"/>
              <w:rPr>
                <w:rFonts w:ascii="Calibri Light" w:hAnsi="Calibri Light"/>
                <w:sz w:val="16"/>
                <w:szCs w:val="16"/>
              </w:rPr>
            </w:pPr>
            <w:del w:id="2648" w:author="Ashan Senel Asmone" w:date="2016-03-21T20:37:00Z">
              <w:r w:rsidRPr="00FE7579" w:rsidDel="00901293">
                <w:rPr>
                  <w:rFonts w:ascii="Calibri Light" w:hAnsi="Calibri Light"/>
                  <w:sz w:val="16"/>
                  <w:szCs w:val="16"/>
                </w:rPr>
                <w:delText>AS 2701.4-1984/Amdt 1-1988 Methods of sampling and testing mortar for masonry construction - Method for determination of compressive strength</w:delText>
              </w:r>
            </w:del>
          </w:p>
          <w:p w14:paraId="309B0AB1" w14:textId="77777777" w:rsidR="00FE7579" w:rsidRPr="00FE7579" w:rsidRDefault="00FE7579" w:rsidP="00FE7579">
            <w:pPr>
              <w:spacing w:after="120"/>
              <w:rPr>
                <w:rFonts w:ascii="Calibri Light" w:hAnsi="Calibri Light"/>
                <w:sz w:val="16"/>
                <w:szCs w:val="16"/>
              </w:rPr>
            </w:pPr>
            <w:del w:id="2649" w:author="Ashan Senel Asmone" w:date="2016-03-21T20:38:00Z">
              <w:r w:rsidRPr="00FE7579" w:rsidDel="00901293">
                <w:rPr>
                  <w:rFonts w:ascii="Calibri Light" w:hAnsi="Calibri Light"/>
                  <w:sz w:val="16"/>
                  <w:szCs w:val="16"/>
                </w:rPr>
                <w:delText>AS 2701.5-1984 Methods of sampling and testing mortar for masonry construction - Method for determination of consistency - Slump test</w:delText>
              </w:r>
            </w:del>
          </w:p>
          <w:p w14:paraId="46F5EB70" w14:textId="77777777" w:rsidR="00FE7579" w:rsidRPr="00FE7579" w:rsidRDefault="00FE7579" w:rsidP="00FE7579">
            <w:pPr>
              <w:spacing w:after="120"/>
              <w:rPr>
                <w:rFonts w:ascii="Calibri Light" w:hAnsi="Calibri Light"/>
                <w:sz w:val="16"/>
                <w:szCs w:val="16"/>
              </w:rPr>
            </w:pPr>
            <w:del w:id="2650" w:author="Ashan Senel Asmone" w:date="2016-03-21T20:39:00Z">
              <w:r w:rsidRPr="00FE7579" w:rsidDel="00901293">
                <w:rPr>
                  <w:rFonts w:ascii="Calibri Light" w:hAnsi="Calibri Light"/>
                  <w:sz w:val="16"/>
                  <w:szCs w:val="16"/>
                </w:rPr>
                <w:delText>AS 2701.5-1984/Amdt 1-1988 Methods of sampling and testing mortar for masonry construction - Method for determination of consistency - Slump test</w:delText>
              </w:r>
            </w:del>
          </w:p>
          <w:p w14:paraId="6355F7EF"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Waterproofing for masonry</w:t>
            </w:r>
          </w:p>
          <w:p w14:paraId="74157A44" w14:textId="77777777" w:rsidR="00FE7579" w:rsidRPr="00FE7579" w:rsidRDefault="00FE7579" w:rsidP="00FE7579">
            <w:pPr>
              <w:spacing w:after="120"/>
              <w:rPr>
                <w:rFonts w:ascii="Calibri Light" w:hAnsi="Calibri Light"/>
                <w:sz w:val="16"/>
                <w:szCs w:val="16"/>
              </w:rPr>
            </w:pPr>
            <w:del w:id="2651" w:author="Ashan Senel Asmone" w:date="2016-03-21T20:40:00Z">
              <w:r w:rsidRPr="00FE7579" w:rsidDel="00901293">
                <w:rPr>
                  <w:rFonts w:ascii="Calibri Light" w:hAnsi="Calibri Light"/>
                  <w:sz w:val="16"/>
                  <w:szCs w:val="16"/>
                </w:rPr>
                <w:delText>DR 99449 External waterproofing membrane systems - Part 1: Materials</w:delText>
              </w:r>
            </w:del>
            <w:ins w:id="2652" w:author="Ashan Senel Asmone" w:date="2016-03-21T20:40:00Z">
              <w:r w:rsidR="00901293">
                <w:rPr>
                  <w:rFonts w:ascii="Calibri Light" w:hAnsi="Calibri Light"/>
                  <w:sz w:val="16"/>
                  <w:szCs w:val="16"/>
                </w:rPr>
                <w:t>AS 4654.1-2012 Waterproofing membranes for external above-ground use - Materials</w:t>
              </w:r>
            </w:ins>
          </w:p>
          <w:p w14:paraId="770078DD" w14:textId="77777777" w:rsidR="00FE7579" w:rsidRPr="00FE7579" w:rsidRDefault="00FE7579" w:rsidP="00FE7579">
            <w:pPr>
              <w:spacing w:after="120"/>
              <w:rPr>
                <w:rFonts w:ascii="Calibri Light" w:hAnsi="Calibri Light"/>
                <w:sz w:val="16"/>
                <w:szCs w:val="16"/>
              </w:rPr>
            </w:pPr>
            <w:del w:id="2653" w:author="Ashan Senel Asmone" w:date="2016-03-21T20:41:00Z">
              <w:r w:rsidRPr="00FE7579" w:rsidDel="00901293">
                <w:rPr>
                  <w:rFonts w:ascii="Calibri Light" w:hAnsi="Calibri Light"/>
                  <w:sz w:val="16"/>
                  <w:szCs w:val="16"/>
                </w:rPr>
                <w:delText>DR 99450 External waterproofing membranes - Part 2: Design and installation</w:delText>
              </w:r>
            </w:del>
            <w:ins w:id="2654" w:author="Ashan Senel Asmone" w:date="2016-03-21T20:41:00Z">
              <w:r w:rsidR="00901293">
                <w:rPr>
                  <w:rFonts w:ascii="Calibri Light" w:hAnsi="Calibri Light"/>
                  <w:sz w:val="16"/>
                  <w:szCs w:val="16"/>
                </w:rPr>
                <w:t>AS 4654.2-2012 Waterproofing membranes for external above-ground use - Design and installation</w:t>
              </w:r>
            </w:ins>
          </w:p>
          <w:p w14:paraId="6829A15B" w14:textId="77777777" w:rsidR="00570413" w:rsidRPr="00FE7579" w:rsidRDefault="00570413" w:rsidP="00570413">
            <w:pPr>
              <w:spacing w:after="120"/>
              <w:rPr>
                <w:rFonts w:ascii="Calibri Light" w:hAnsi="Calibri Light"/>
                <w:sz w:val="16"/>
                <w:szCs w:val="16"/>
              </w:rPr>
            </w:pPr>
          </w:p>
        </w:tc>
      </w:tr>
      <w:tr w:rsidR="00570413" w:rsidRPr="004F3C8C" w14:paraId="606D44A9" w14:textId="77777777" w:rsidTr="00570413">
        <w:tc>
          <w:tcPr>
            <w:tcW w:w="685" w:type="dxa"/>
          </w:tcPr>
          <w:p w14:paraId="090458BA"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6CC84C2"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Masonry</w:t>
            </w:r>
          </w:p>
          <w:p w14:paraId="6F0DA7E4" w14:textId="77777777" w:rsidR="00FE7579" w:rsidRPr="00FE7579" w:rsidRDefault="00FE7579" w:rsidP="00FE7579">
            <w:pPr>
              <w:spacing w:after="120"/>
              <w:rPr>
                <w:rFonts w:ascii="Calibri Light" w:hAnsi="Calibri Light"/>
                <w:sz w:val="16"/>
                <w:szCs w:val="16"/>
              </w:rPr>
            </w:pPr>
            <w:del w:id="2655" w:author="Ashan Senel Asmone" w:date="2016-03-21T13:53:00Z">
              <w:r w:rsidRPr="00FE7579" w:rsidDel="00EB11C2">
                <w:rPr>
                  <w:rFonts w:ascii="Calibri Light" w:hAnsi="Calibri Light"/>
                  <w:sz w:val="16"/>
                  <w:szCs w:val="16"/>
                </w:rPr>
                <w:delText>SS 26: 2000 Ordinary Portland Cement</w:delText>
              </w:r>
            </w:del>
            <w:ins w:id="2656"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p>
          <w:p w14:paraId="79EED67A" w14:textId="77777777" w:rsidR="00FE7579" w:rsidRPr="00FE7579" w:rsidRDefault="00FE7579" w:rsidP="00FE7579">
            <w:pPr>
              <w:spacing w:after="120"/>
              <w:rPr>
                <w:rFonts w:ascii="Calibri Light" w:hAnsi="Calibri Light"/>
                <w:sz w:val="16"/>
                <w:szCs w:val="16"/>
              </w:rPr>
            </w:pPr>
            <w:del w:id="2657" w:author="Ashan Senel Asmone" w:date="2016-03-21T20:46:00Z">
              <w:r w:rsidRPr="00FE7579" w:rsidDel="00901293">
                <w:rPr>
                  <w:rFonts w:ascii="Calibri Light" w:hAnsi="Calibri Light"/>
                  <w:sz w:val="16"/>
                  <w:szCs w:val="16"/>
                </w:rPr>
                <w:delText>SS 31 : 1998- Aggregates from natural sources for concrete</w:delText>
              </w:r>
            </w:del>
            <w:ins w:id="2658" w:author="Ashan Senel Asmone" w:date="2016-03-21T20:46:00Z">
              <w:r w:rsidR="00901293">
                <w:rPr>
                  <w:rFonts w:ascii="Calibri Light" w:hAnsi="Calibri Light"/>
                  <w:sz w:val="16"/>
                  <w:szCs w:val="16"/>
                </w:rPr>
                <w:t>SS EN 12620 : 2008 Specification for aggregates for concrete</w:t>
              </w:r>
            </w:ins>
          </w:p>
          <w:p w14:paraId="5AA701E0" w14:textId="77777777" w:rsidR="00FE7579" w:rsidRPr="00FE7579" w:rsidRDefault="00FE7579" w:rsidP="00FE7579">
            <w:pPr>
              <w:spacing w:after="120"/>
              <w:rPr>
                <w:rFonts w:ascii="Calibri Light" w:hAnsi="Calibri Light"/>
                <w:sz w:val="16"/>
                <w:szCs w:val="16"/>
              </w:rPr>
            </w:pPr>
            <w:del w:id="2659" w:author="Ashan Senel Asmone" w:date="2016-03-21T20:48:00Z">
              <w:r w:rsidRPr="00FE7579" w:rsidDel="00901293">
                <w:rPr>
                  <w:rFonts w:ascii="Calibri Light" w:hAnsi="Calibri Light"/>
                  <w:sz w:val="16"/>
                  <w:szCs w:val="16"/>
                </w:rPr>
                <w:delText>CP 67 : Part 1 : 1997 Code of practice for cleaning and surface repair of buildings - Natural stone, cast stone and clay brick masonry</w:delText>
              </w:r>
            </w:del>
            <w:ins w:id="2660" w:author="Ashan Senel Asmone" w:date="2016-03-21T20:48:00Z">
              <w:r w:rsidR="00901293">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53FFDC72" w14:textId="77777777" w:rsidR="00FE7579" w:rsidRPr="00FE7579" w:rsidRDefault="00FE7579" w:rsidP="00FE7579">
            <w:pPr>
              <w:spacing w:after="120"/>
              <w:rPr>
                <w:rFonts w:ascii="Calibri Light" w:hAnsi="Calibri Light"/>
                <w:sz w:val="16"/>
                <w:szCs w:val="16"/>
              </w:rPr>
            </w:pPr>
            <w:del w:id="2661" w:author="Ashan Senel Asmone" w:date="2016-03-21T21:06:00Z">
              <w:r w:rsidRPr="00FE7579" w:rsidDel="0088204E">
                <w:rPr>
                  <w:rFonts w:ascii="Calibri Light" w:hAnsi="Calibri Light"/>
                  <w:sz w:val="16"/>
                  <w:szCs w:val="16"/>
                </w:rPr>
                <w:delText>SS 103 : 1974 Burnt clay and shale bricks</w:delText>
              </w:r>
            </w:del>
          </w:p>
          <w:p w14:paraId="19B8D4BD"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Mortar</w:t>
            </w:r>
          </w:p>
          <w:p w14:paraId="62C60989" w14:textId="77777777" w:rsidR="00FE7579" w:rsidRPr="00FE7579" w:rsidRDefault="00FE7579" w:rsidP="00FE7579">
            <w:pPr>
              <w:spacing w:after="120"/>
              <w:rPr>
                <w:rFonts w:ascii="Calibri Light" w:hAnsi="Calibri Light"/>
                <w:sz w:val="16"/>
                <w:szCs w:val="16"/>
              </w:rPr>
            </w:pPr>
            <w:del w:id="2662" w:author="Ashan Senel Asmone" w:date="2016-03-21T20:53:00Z">
              <w:r w:rsidRPr="00FE7579" w:rsidDel="0088204E">
                <w:rPr>
                  <w:rFonts w:ascii="Calibri Light" w:hAnsi="Calibri Light"/>
                  <w:sz w:val="16"/>
                  <w:szCs w:val="16"/>
                </w:rPr>
                <w:delText>SS 320: Admixtures</w:delText>
              </w:r>
            </w:del>
            <w:ins w:id="2663" w:author="Ashan Senel Asmone" w:date="2016-03-21T20:56:00Z">
              <w:r w:rsidR="0088204E">
                <w:rPr>
                  <w:rFonts w:ascii="Calibri Light" w:hAnsi="Calibri Light"/>
                  <w:sz w:val="16"/>
                  <w:szCs w:val="16"/>
                </w:rPr>
                <w:t xml:space="preserve">SS EN 934 - 1 : 2008 (2015) Admixtures for concrete, mortar and grout - Common requirements/ </w:t>
              </w:r>
            </w:ins>
            <w:ins w:id="2664" w:author="Ashan Senel Asmone" w:date="2016-03-21T20:54:00Z">
              <w:r w:rsidR="0088204E">
                <w:rPr>
                  <w:rFonts w:ascii="Calibri Light" w:hAnsi="Calibri Light"/>
                  <w:sz w:val="16"/>
                  <w:szCs w:val="16"/>
                </w:rPr>
                <w:t xml:space="preserve">SS EN 934 - 2 : 2015 Admixtures for concrete, mortar and grout - Part 2 : Definitions, requirements – Concrete admixtures – Definitions, requirements, conformity, marking and labelling/ </w:t>
              </w:r>
            </w:ins>
            <w:ins w:id="2665" w:author="Ashan Senel Asmone" w:date="2016-03-21T20:53:00Z">
              <w:r w:rsidR="0088204E">
                <w:rPr>
                  <w:rFonts w:ascii="Calibri Light" w:hAnsi="Calibri Light"/>
                  <w:sz w:val="16"/>
                  <w:szCs w:val="16"/>
                </w:rPr>
                <w:t>SS EN 934 - 6 : 2008 (2015) Admixtures for concrete, mortar and grout - Sampling, conformity control and evaluation of conformity</w:t>
              </w:r>
            </w:ins>
          </w:p>
          <w:p w14:paraId="6268B36B" w14:textId="77777777" w:rsidR="00FE7579" w:rsidRPr="00FE7579" w:rsidRDefault="00FE7579" w:rsidP="00FE7579">
            <w:pPr>
              <w:spacing w:after="120"/>
              <w:rPr>
                <w:rFonts w:ascii="Calibri Light" w:hAnsi="Calibri Light"/>
                <w:sz w:val="16"/>
                <w:szCs w:val="16"/>
              </w:rPr>
            </w:pPr>
            <w:del w:id="2666" w:author="Ashan Senel Asmone" w:date="2016-03-21T21:03:00Z">
              <w:r w:rsidRPr="00FE7579" w:rsidDel="0088204E">
                <w:rPr>
                  <w:rFonts w:ascii="Calibri Light" w:hAnsi="Calibri Light"/>
                  <w:sz w:val="16"/>
                  <w:szCs w:val="16"/>
                </w:rPr>
                <w:delText>SS 397 : Methods of testing cement</w:delText>
              </w:r>
            </w:del>
          </w:p>
          <w:p w14:paraId="65B80A3A" w14:textId="77777777" w:rsidR="00570413" w:rsidRPr="00FE7579" w:rsidRDefault="00570413" w:rsidP="00570413">
            <w:pPr>
              <w:spacing w:after="120"/>
              <w:rPr>
                <w:rFonts w:ascii="Calibri Light" w:hAnsi="Calibri Light"/>
                <w:sz w:val="16"/>
                <w:szCs w:val="16"/>
              </w:rPr>
            </w:pPr>
          </w:p>
        </w:tc>
      </w:tr>
      <w:tr w:rsidR="00570413" w:rsidRPr="004F3C8C" w14:paraId="64347170" w14:textId="77777777" w:rsidTr="00570413">
        <w:tc>
          <w:tcPr>
            <w:tcW w:w="685" w:type="dxa"/>
          </w:tcPr>
          <w:p w14:paraId="5AEFEF52"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41BCF428"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Masonry</w:t>
            </w:r>
          </w:p>
          <w:p w14:paraId="08EF746E" w14:textId="77777777" w:rsidR="00FE7579" w:rsidRPr="00FE7579" w:rsidRDefault="00FE7579" w:rsidP="00FE7579">
            <w:pPr>
              <w:spacing w:after="120"/>
              <w:rPr>
                <w:rFonts w:ascii="Calibri Light" w:hAnsi="Calibri Light"/>
                <w:sz w:val="16"/>
                <w:szCs w:val="16"/>
              </w:rPr>
            </w:pPr>
            <w:del w:id="2667" w:author="Ashan Asmone" w:date="2016-03-31T11:56:00Z">
              <w:r w:rsidRPr="00FE7579" w:rsidDel="00140F61">
                <w:rPr>
                  <w:rFonts w:ascii="Calibri Light" w:hAnsi="Calibri Light"/>
                  <w:sz w:val="16"/>
                  <w:szCs w:val="16"/>
                </w:rPr>
                <w:delText>ISO 6105:1988 Abrasive products; segmented saws for machining of stone and masonry cutting; dimensions of steel blades</w:delText>
              </w:r>
            </w:del>
          </w:p>
          <w:p w14:paraId="655267E4" w14:textId="77777777" w:rsidR="00FE7579" w:rsidRPr="00FE7579" w:rsidRDefault="00FE7579" w:rsidP="00FE7579">
            <w:pPr>
              <w:spacing w:after="120"/>
              <w:rPr>
                <w:rFonts w:ascii="Calibri Light" w:hAnsi="Calibri Light"/>
                <w:sz w:val="16"/>
                <w:szCs w:val="16"/>
              </w:rPr>
            </w:pPr>
            <w:del w:id="2668" w:author="Ashan Asmone" w:date="2016-03-31T11:56:00Z">
              <w:r w:rsidRPr="00FE7579" w:rsidDel="00140F61">
                <w:rPr>
                  <w:rFonts w:ascii="Calibri Light" w:hAnsi="Calibri Light"/>
                  <w:sz w:val="16"/>
                  <w:szCs w:val="16"/>
                </w:rPr>
                <w:delText>ISO 9652-4:2000 Masonry - Part 4: Test methods</w:delText>
              </w:r>
            </w:del>
            <w:ins w:id="2669" w:author="Ashan Asmone" w:date="2016-03-31T11:56:00Z">
              <w:r w:rsidR="00140F61">
                <w:rPr>
                  <w:rFonts w:ascii="Calibri Light" w:hAnsi="Calibri Light"/>
                  <w:sz w:val="16"/>
                  <w:szCs w:val="16"/>
                </w:rPr>
                <w:t>ISO 9652-4:2000 Masonry - Part 4: Test methods</w:t>
              </w:r>
            </w:ins>
          </w:p>
          <w:p w14:paraId="25687E0E" w14:textId="77777777" w:rsidR="00FE7579" w:rsidRPr="00FE7579" w:rsidRDefault="00FE7579" w:rsidP="00FE7579">
            <w:pPr>
              <w:spacing w:after="120"/>
              <w:rPr>
                <w:rFonts w:ascii="Calibri Light" w:hAnsi="Calibri Light"/>
                <w:sz w:val="16"/>
                <w:szCs w:val="16"/>
              </w:rPr>
            </w:pPr>
            <w:del w:id="2670" w:author="Ashan Asmone" w:date="2016-03-31T11:57:00Z">
              <w:r w:rsidRPr="00FE7579" w:rsidDel="00140F61">
                <w:rPr>
                  <w:rFonts w:ascii="Calibri Light" w:hAnsi="Calibri Light"/>
                  <w:sz w:val="16"/>
                  <w:szCs w:val="16"/>
                </w:rPr>
                <w:delText>ISO 9652-5:2000 Masonry - Part 5: Vocabulary</w:delText>
              </w:r>
            </w:del>
            <w:ins w:id="2671" w:author="Ashan Asmone" w:date="2016-03-31T11:57:00Z">
              <w:r w:rsidR="00140F61">
                <w:rPr>
                  <w:rFonts w:ascii="Calibri Light" w:hAnsi="Calibri Light"/>
                  <w:sz w:val="16"/>
                  <w:szCs w:val="16"/>
                </w:rPr>
                <w:t>ISO 9652-5:2000 Masonry - Part 5: Vocabulary</w:t>
              </w:r>
            </w:ins>
          </w:p>
          <w:p w14:paraId="34B8ABF7" w14:textId="77777777" w:rsidR="00FE7579" w:rsidRPr="00FE7579" w:rsidRDefault="00FE7579" w:rsidP="00FE7579">
            <w:pPr>
              <w:spacing w:after="120"/>
              <w:rPr>
                <w:rFonts w:ascii="Calibri Light" w:hAnsi="Calibri Light"/>
                <w:sz w:val="16"/>
                <w:szCs w:val="16"/>
              </w:rPr>
            </w:pPr>
            <w:del w:id="2672" w:author="Ashan Asmone" w:date="2016-03-31T11:58:00Z">
              <w:r w:rsidRPr="00FE7579" w:rsidDel="00140F61">
                <w:rPr>
                  <w:rFonts w:ascii="Calibri Light" w:hAnsi="Calibri Light"/>
                  <w:sz w:val="16"/>
                  <w:szCs w:val="16"/>
                </w:rPr>
                <w:delText>ISO 12678-1:1996 Refractory products - Measurement of dimensions and external defects of refractory bricks - Part 1: Dimensions and conformity to drawings</w:delText>
              </w:r>
            </w:del>
            <w:ins w:id="2673" w:author="Ashan Asmone" w:date="2016-03-31T11:58:00Z">
              <w:r w:rsidR="00140F61">
                <w:rPr>
                  <w:rFonts w:ascii="Calibri Light" w:hAnsi="Calibri Light"/>
                  <w:sz w:val="16"/>
                  <w:szCs w:val="16"/>
                </w:rPr>
                <w:t>ISO 12678-1:1996 Refractory products - Measurement of dimensions and external defects of refractory bricks - Part 1: Dimensions and conformity to drawings</w:t>
              </w:r>
            </w:ins>
          </w:p>
          <w:p w14:paraId="2BA9E425" w14:textId="77777777" w:rsidR="00FE7579" w:rsidRPr="00FE7579" w:rsidRDefault="00FE7579" w:rsidP="00FE7579">
            <w:pPr>
              <w:spacing w:after="120"/>
              <w:rPr>
                <w:rFonts w:ascii="Calibri Light" w:hAnsi="Calibri Light"/>
                <w:sz w:val="16"/>
                <w:szCs w:val="16"/>
              </w:rPr>
            </w:pPr>
            <w:del w:id="2674" w:author="Ashan Asmone" w:date="2016-03-31T12:00:00Z">
              <w:r w:rsidRPr="00FE7579" w:rsidDel="00140F61">
                <w:rPr>
                  <w:rFonts w:ascii="Calibri Light" w:hAnsi="Calibri Light"/>
                  <w:sz w:val="16"/>
                  <w:szCs w:val="16"/>
                </w:rPr>
                <w:delText>ISO 12678-2:1996</w:delText>
              </w:r>
            </w:del>
            <w:r w:rsidRPr="00FE7579">
              <w:rPr>
                <w:rFonts w:ascii="Calibri Light" w:hAnsi="Calibri Light"/>
                <w:sz w:val="16"/>
                <w:szCs w:val="16"/>
              </w:rPr>
              <w:t> </w:t>
            </w:r>
            <w:r w:rsidRPr="00FE7579">
              <w:rPr>
                <w:rFonts w:ascii="Calibri Light" w:hAnsi="Calibri Light"/>
                <w:sz w:val="16"/>
                <w:szCs w:val="16"/>
              </w:rPr>
              <w:br/>
            </w:r>
            <w:del w:id="2675" w:author="Ashan Asmone" w:date="2016-03-31T12:00:00Z">
              <w:r w:rsidRPr="00FE7579" w:rsidDel="00140F61">
                <w:rPr>
                  <w:rFonts w:ascii="Calibri Light" w:hAnsi="Calibri Light"/>
                  <w:sz w:val="16"/>
                  <w:szCs w:val="16"/>
                </w:rPr>
                <w:delText>Refractory products - Measurement of dimensions and external defects of refractory bricks - Part 2: Corner and edge defects and other surface imperfections</w:delText>
              </w:r>
            </w:del>
            <w:ins w:id="2676" w:author="Ashan Asmone" w:date="2016-03-31T12:00:00Z">
              <w:r w:rsidR="00140F61">
                <w:rPr>
                  <w:rFonts w:ascii="Calibri Light" w:hAnsi="Calibri Light"/>
                  <w:sz w:val="16"/>
                  <w:szCs w:val="16"/>
                </w:rPr>
                <w:t>ISO 12678-2:1996 Refractory products - Measurement of dimensions and external defects of refractory bricks - Part 2: Corner and edge defects and other surface imperfections</w:t>
              </w:r>
            </w:ins>
          </w:p>
          <w:p w14:paraId="2FA228DF"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Sealant</w:t>
            </w:r>
          </w:p>
          <w:p w14:paraId="7B06CD26" w14:textId="77777777" w:rsidR="00FE7579" w:rsidRPr="00FE7579" w:rsidRDefault="00FE7579" w:rsidP="00FE7579">
            <w:pPr>
              <w:spacing w:after="120"/>
              <w:rPr>
                <w:rFonts w:ascii="Calibri Light" w:hAnsi="Calibri Light"/>
                <w:sz w:val="16"/>
                <w:szCs w:val="16"/>
              </w:rPr>
            </w:pPr>
            <w:del w:id="2677" w:author="Ashan Asmone" w:date="2016-03-31T12:01:00Z">
              <w:r w:rsidRPr="00FE7579" w:rsidDel="00140F61">
                <w:rPr>
                  <w:rFonts w:ascii="Calibri Light" w:hAnsi="Calibri Light"/>
                  <w:sz w:val="16"/>
                  <w:szCs w:val="16"/>
                </w:rPr>
                <w:delText>ISO 10563:1991 Building construction; sealants for joints; determination of change in mass and volume</w:delText>
              </w:r>
            </w:del>
            <w:ins w:id="2678" w:author="Ashan Asmone" w:date="2016-03-31T12:01:00Z">
              <w:r w:rsidR="00140F61">
                <w:rPr>
                  <w:rFonts w:ascii="Calibri Light" w:hAnsi="Calibri Light"/>
                  <w:sz w:val="16"/>
                  <w:szCs w:val="16"/>
                </w:rPr>
                <w:t>ISO 10563:2005 Building construction - Sealants - Determination of change in mass and volume</w:t>
              </w:r>
            </w:ins>
          </w:p>
          <w:p w14:paraId="4EF91859" w14:textId="77777777" w:rsidR="00FE7579" w:rsidRPr="00FE7579" w:rsidRDefault="00FE7579" w:rsidP="00FE7579">
            <w:pPr>
              <w:spacing w:after="120"/>
              <w:rPr>
                <w:rFonts w:ascii="Calibri Light" w:hAnsi="Calibri Light"/>
                <w:sz w:val="16"/>
                <w:szCs w:val="16"/>
              </w:rPr>
            </w:pPr>
            <w:del w:id="2679" w:author="Ashan Asmone" w:date="2016-03-31T12:02:00Z">
              <w:r w:rsidRPr="00FE7579" w:rsidDel="002D4ACA">
                <w:rPr>
                  <w:rFonts w:ascii="Calibri Light" w:hAnsi="Calibri Light"/>
                  <w:sz w:val="16"/>
                  <w:szCs w:val="16"/>
                </w:rPr>
                <w:delText>ISO 10590:1991 Building construction; sealants; determination of adhesion/cohesion properties at maintained extension after immersion in water</w:delText>
              </w:r>
            </w:del>
            <w:ins w:id="2680" w:author="Ashan Asmone" w:date="2016-03-31T12:02:00Z">
              <w:r w:rsidR="002D4ACA">
                <w:rPr>
                  <w:rFonts w:ascii="Calibri Light" w:hAnsi="Calibri Light"/>
                  <w:sz w:val="16"/>
                  <w:szCs w:val="16"/>
                </w:rPr>
                <w:t>ISO 10590:2005 Building construction - Sealants - Determination of tensile properties of sealants at maintained extension after immersion in water</w:t>
              </w:r>
            </w:ins>
          </w:p>
          <w:p w14:paraId="4527FDC0" w14:textId="77777777" w:rsidR="00FE7579" w:rsidRPr="00FE7579" w:rsidRDefault="00FE7579" w:rsidP="00FE7579">
            <w:pPr>
              <w:spacing w:after="120"/>
              <w:rPr>
                <w:rFonts w:ascii="Calibri Light" w:hAnsi="Calibri Light"/>
                <w:sz w:val="16"/>
                <w:szCs w:val="16"/>
              </w:rPr>
            </w:pPr>
            <w:del w:id="2681" w:author="Ashan Asmone" w:date="2016-03-31T12:03:00Z">
              <w:r w:rsidRPr="00FE7579" w:rsidDel="002D4ACA">
                <w:rPr>
                  <w:rFonts w:ascii="Calibri Light" w:hAnsi="Calibri Light"/>
                  <w:sz w:val="16"/>
                  <w:szCs w:val="16"/>
                </w:rPr>
                <w:delText>ISO 10591:1991 Building construction; sealants; determination of adhesion/cohesion properties after immersion in water</w:delText>
              </w:r>
            </w:del>
            <w:ins w:id="2682" w:author="Ashan Asmone" w:date="2016-03-31T12:03:00Z">
              <w:r w:rsidR="002D4ACA">
                <w:rPr>
                  <w:rFonts w:ascii="Calibri Light" w:hAnsi="Calibri Light"/>
                  <w:sz w:val="16"/>
                  <w:szCs w:val="16"/>
                </w:rPr>
                <w:t>ISO 10591:2005 Building construction -- Sealants -- Determination of adhesion/cohesion properties of sealants after immersion in water</w:t>
              </w:r>
            </w:ins>
          </w:p>
          <w:p w14:paraId="2A3E8C69" w14:textId="77777777" w:rsidR="00FE7579" w:rsidRPr="00FE7579" w:rsidRDefault="00FE7579" w:rsidP="00FE7579">
            <w:pPr>
              <w:spacing w:after="120"/>
              <w:rPr>
                <w:rFonts w:ascii="Calibri Light" w:hAnsi="Calibri Light"/>
                <w:sz w:val="16"/>
                <w:szCs w:val="16"/>
              </w:rPr>
            </w:pPr>
            <w:del w:id="2683" w:author="Ashan Asmone" w:date="2016-03-31T12:04:00Z">
              <w:r w:rsidRPr="00FE7579" w:rsidDel="002D4ACA">
                <w:rPr>
                  <w:rFonts w:ascii="Calibri Light" w:hAnsi="Calibri Light"/>
                  <w:sz w:val="16"/>
                  <w:szCs w:val="16"/>
                </w:rPr>
                <w:delText>ISO 11431:1993 Building construction; sealants; determination of adhesion/cohesion properties after exposure to artificial light through glass</w:delText>
              </w:r>
            </w:del>
            <w:ins w:id="2684" w:author="Ashan Asmone" w:date="2016-03-31T12:04:00Z">
              <w:r w:rsidR="002D4ACA">
                <w:rPr>
                  <w:rFonts w:ascii="Calibri Light" w:hAnsi="Calibri Light"/>
                  <w:sz w:val="16"/>
                  <w:szCs w:val="16"/>
                </w:rPr>
                <w:t>ISO 11431:2002 Building construction -- Jointing products -- Determination of adhesion/cohesion properties of sealants after exposure to heat, water and artificial light through glass</w:t>
              </w:r>
            </w:ins>
          </w:p>
          <w:p w14:paraId="3C9D73EF" w14:textId="77777777" w:rsidR="00FE7579" w:rsidRPr="00FE7579" w:rsidRDefault="00FE7579" w:rsidP="00FE7579">
            <w:pPr>
              <w:spacing w:after="120"/>
              <w:rPr>
                <w:rFonts w:ascii="Calibri Light" w:hAnsi="Calibri Light"/>
                <w:sz w:val="16"/>
                <w:szCs w:val="16"/>
              </w:rPr>
            </w:pPr>
            <w:del w:id="2685" w:author="Ashan Asmone" w:date="2016-03-31T12:05:00Z">
              <w:r w:rsidRPr="00FE7579" w:rsidDel="002D4ACA">
                <w:rPr>
                  <w:rFonts w:ascii="Calibri Light" w:hAnsi="Calibri Light"/>
                  <w:sz w:val="16"/>
                  <w:szCs w:val="16"/>
                </w:rPr>
                <w:delText>ISO 11432:1993 Building construction; sealants; determination of resistance to compression</w:delText>
              </w:r>
            </w:del>
            <w:ins w:id="2686" w:author="Ashan Asmone" w:date="2016-03-31T12:05:00Z">
              <w:r w:rsidR="002D4ACA">
                <w:rPr>
                  <w:rFonts w:ascii="Calibri Light" w:hAnsi="Calibri Light"/>
                  <w:sz w:val="16"/>
                  <w:szCs w:val="16"/>
                </w:rPr>
                <w:t>ISO 11432:2005 Building construction -- Sealants -- Determination of resistance to compression</w:t>
              </w:r>
            </w:ins>
          </w:p>
          <w:p w14:paraId="7F755EDA" w14:textId="77777777" w:rsidR="00FE7579" w:rsidRPr="00FE7579" w:rsidRDefault="00FE7579" w:rsidP="00FE7579">
            <w:pPr>
              <w:spacing w:after="120"/>
              <w:rPr>
                <w:rFonts w:ascii="Calibri Light" w:hAnsi="Calibri Light"/>
                <w:sz w:val="16"/>
                <w:szCs w:val="16"/>
              </w:rPr>
            </w:pPr>
            <w:del w:id="2687" w:author="Ashan Asmone" w:date="2016-03-31T12:06:00Z">
              <w:r w:rsidRPr="00FE7579" w:rsidDel="002D4ACA">
                <w:rPr>
                  <w:rFonts w:ascii="Calibri Light" w:hAnsi="Calibri Light"/>
                  <w:sz w:val="16"/>
                  <w:szCs w:val="16"/>
                </w:rPr>
                <w:delText>SO 11600:1993 Building construction; sealants; classification and requirements</w:delText>
              </w:r>
            </w:del>
            <w:ins w:id="2688" w:author="Ashan Asmone" w:date="2016-03-31T12:06:00Z">
              <w:r w:rsidR="002D4ACA">
                <w:rPr>
                  <w:rFonts w:ascii="Calibri Light" w:hAnsi="Calibri Light"/>
                  <w:sz w:val="16"/>
                  <w:szCs w:val="16"/>
                </w:rPr>
                <w:t>ISO 11600:2002 Building construction -- Jointing products -- Classification and requirements for sealants</w:t>
              </w:r>
            </w:ins>
          </w:p>
          <w:p w14:paraId="54C4D8E4" w14:textId="77777777" w:rsidR="00FE7579" w:rsidRPr="00FE7579" w:rsidRDefault="00FE7579" w:rsidP="00FE7579">
            <w:pPr>
              <w:spacing w:after="120"/>
              <w:rPr>
                <w:rFonts w:ascii="Calibri Light" w:hAnsi="Calibri Light"/>
                <w:sz w:val="16"/>
                <w:szCs w:val="16"/>
              </w:rPr>
            </w:pPr>
            <w:del w:id="2689" w:author="Ashan Asmone" w:date="2016-03-31T12:07:00Z">
              <w:r w:rsidRPr="00FE7579" w:rsidDel="002D4ACA">
                <w:rPr>
                  <w:rFonts w:ascii="Calibri Light" w:hAnsi="Calibri Light"/>
                  <w:sz w:val="16"/>
                  <w:szCs w:val="16"/>
                </w:rPr>
                <w:delText>ISO 13638:1996 Building construction - Sealants - Determination of resistance to prolonged exposure to water</w:delText>
              </w:r>
            </w:del>
            <w:ins w:id="2690" w:author="Ashan Asmone" w:date="2016-03-31T12:07:00Z">
              <w:r w:rsidR="002D4ACA">
                <w:rPr>
                  <w:rFonts w:ascii="Calibri Light" w:hAnsi="Calibri Light"/>
                  <w:sz w:val="16"/>
                  <w:szCs w:val="16"/>
                </w:rPr>
                <w:t>ISO 13638:1996 Building construction - Sealants - Determination of resistance to prolonged exposure to water</w:t>
              </w:r>
            </w:ins>
          </w:p>
          <w:p w14:paraId="1EC17ADF" w14:textId="77777777" w:rsidR="00FE7579" w:rsidRPr="00FE7579" w:rsidRDefault="00FE7579" w:rsidP="00FE7579">
            <w:pPr>
              <w:spacing w:after="120"/>
              <w:rPr>
                <w:rFonts w:ascii="Calibri Light" w:hAnsi="Calibri Light"/>
                <w:sz w:val="16"/>
                <w:szCs w:val="16"/>
              </w:rPr>
            </w:pPr>
            <w:del w:id="2691" w:author="Ashan Asmone" w:date="2016-03-31T12:08:00Z">
              <w:r w:rsidRPr="00FE7579" w:rsidDel="002D4ACA">
                <w:rPr>
                  <w:rFonts w:ascii="Calibri Light" w:hAnsi="Calibri Light"/>
                  <w:sz w:val="16"/>
                  <w:szCs w:val="16"/>
                </w:rPr>
                <w:delText>ISO 8340:1984/Cor 1:1995 Building construction - Jointing products - Sealants - Determination of tensile properties at maintained extension; Technical Corrigendum 1</w:delText>
              </w:r>
            </w:del>
            <w:ins w:id="2692" w:author="Ashan Asmone" w:date="2016-03-31T12:08:00Z">
              <w:r w:rsidR="002D4ACA">
                <w:rPr>
                  <w:rFonts w:ascii="Calibri Light" w:hAnsi="Calibri Light"/>
                  <w:sz w:val="16"/>
                  <w:szCs w:val="16"/>
                </w:rPr>
                <w:t>ISO 8340:2005 Building construction -- Sealants -- Determination of tensile properties at maintained extension</w:t>
              </w:r>
            </w:ins>
          </w:p>
          <w:p w14:paraId="7F9380E5" w14:textId="77777777" w:rsidR="00FE7579" w:rsidRPr="00FE7579" w:rsidRDefault="00FE7579" w:rsidP="00FE7579">
            <w:pPr>
              <w:spacing w:after="120"/>
              <w:rPr>
                <w:rFonts w:ascii="Calibri Light" w:hAnsi="Calibri Light"/>
                <w:sz w:val="16"/>
                <w:szCs w:val="16"/>
              </w:rPr>
            </w:pPr>
            <w:del w:id="2693" w:author="Ashan Asmone" w:date="2016-03-31T12:09:00Z">
              <w:r w:rsidRPr="00FE7579" w:rsidDel="002D4ACA">
                <w:rPr>
                  <w:rFonts w:ascii="Calibri Light" w:hAnsi="Calibri Light"/>
                  <w:sz w:val="16"/>
                  <w:szCs w:val="16"/>
                </w:rPr>
                <w:delText>ISO 8394:1988 Building construction; jointing products; determination of extrudability of one-component sealants</w:delText>
              </w:r>
            </w:del>
            <w:ins w:id="2694" w:author="Ashan Asmone" w:date="2016-03-31T12:09:00Z">
              <w:r w:rsidR="002D4ACA">
                <w:rPr>
                  <w:rFonts w:ascii="Calibri Light" w:hAnsi="Calibri Light"/>
                  <w:sz w:val="16"/>
                  <w:szCs w:val="16"/>
                </w:rPr>
                <w:t>ISO 8394-1:2010 Building construction -- Jointing products -- Part 1: Determination of extrudability of sealants</w:t>
              </w:r>
            </w:ins>
          </w:p>
          <w:p w14:paraId="58C4C0C2" w14:textId="77777777" w:rsidR="00FE7579" w:rsidRPr="00FE7579" w:rsidRDefault="00FE7579" w:rsidP="00FE7579">
            <w:pPr>
              <w:spacing w:after="120"/>
              <w:rPr>
                <w:rFonts w:ascii="Calibri Light" w:hAnsi="Calibri Light"/>
                <w:sz w:val="16"/>
                <w:szCs w:val="16"/>
              </w:rPr>
            </w:pPr>
            <w:del w:id="2695" w:author="Ashan Asmone" w:date="2016-03-31T12:11:00Z">
              <w:r w:rsidRPr="00FE7579" w:rsidDel="002D4ACA">
                <w:rPr>
                  <w:rFonts w:ascii="Calibri Light" w:hAnsi="Calibri Light"/>
                  <w:sz w:val="16"/>
                  <w:szCs w:val="16"/>
                </w:rPr>
                <w:delText>ISO 9047:2001 Building construction - Jointing products - Determination of adhesion/cohesion properties of sealants at variable temperatures</w:delText>
              </w:r>
            </w:del>
            <w:ins w:id="2696" w:author="Ashan Asmone" w:date="2016-03-31T12:11:00Z">
              <w:r w:rsidR="002D4ACA">
                <w:rPr>
                  <w:rFonts w:ascii="Calibri Light" w:hAnsi="Calibri Light"/>
                  <w:sz w:val="16"/>
                  <w:szCs w:val="16"/>
                </w:rPr>
                <w:t>ISO 9047:2001 Building construction - Jointing products - Determination of adhesion/cohesion properties of sealants at variable temperatures</w:t>
              </w:r>
            </w:ins>
          </w:p>
          <w:p w14:paraId="0F23BE27"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Waterproofing for masonry</w:t>
            </w:r>
          </w:p>
          <w:p w14:paraId="69429251" w14:textId="77777777" w:rsidR="00FE7579" w:rsidRPr="00FE7579" w:rsidRDefault="00FE7579" w:rsidP="00FE7579">
            <w:pPr>
              <w:spacing w:after="120"/>
              <w:rPr>
                <w:rFonts w:ascii="Calibri Light" w:hAnsi="Calibri Light"/>
                <w:sz w:val="16"/>
                <w:szCs w:val="16"/>
              </w:rPr>
            </w:pPr>
            <w:del w:id="2697" w:author="Ashan Asmone" w:date="2016-03-31T12:12:00Z">
              <w:r w:rsidRPr="00FE7579"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2698" w:author="Ashan Asmone" w:date="2016-03-31T12:12:00Z">
              <w:r w:rsidR="002D4ACA">
                <w:rPr>
                  <w:rFonts w:ascii="Calibri Light" w:hAnsi="Calibri Light"/>
                  <w:sz w:val="16"/>
                  <w:szCs w:val="16"/>
                </w:rPr>
                <w:t>ISO 7783:2011 Paints and varnishes -- Determination of water-vapour transmission properties -- Cup method</w:t>
              </w:r>
            </w:ins>
            <w:r w:rsidRPr="00FE7579">
              <w:rPr>
                <w:rFonts w:ascii="Calibri Light" w:hAnsi="Calibri Light"/>
                <w:sz w:val="16"/>
                <w:szCs w:val="16"/>
              </w:rPr>
              <w:t> </w:t>
            </w:r>
          </w:p>
          <w:p w14:paraId="39F41773" w14:textId="77777777" w:rsidR="00570413" w:rsidRPr="00FE7579" w:rsidRDefault="00570413" w:rsidP="00570413">
            <w:pPr>
              <w:spacing w:after="120"/>
              <w:rPr>
                <w:rFonts w:ascii="Calibri Light" w:hAnsi="Calibri Light"/>
                <w:sz w:val="16"/>
                <w:szCs w:val="16"/>
              </w:rPr>
            </w:pPr>
          </w:p>
        </w:tc>
      </w:tr>
    </w:tbl>
    <w:p w14:paraId="4AF0CDA6" w14:textId="77777777" w:rsidR="00570413" w:rsidRDefault="00570413">
      <w:pPr>
        <w:rPr>
          <w:sz w:val="16"/>
          <w:szCs w:val="16"/>
          <w:lang w:val="en-US"/>
        </w:rPr>
      </w:pPr>
    </w:p>
    <w:p w14:paraId="130E2BBB" w14:textId="77777777" w:rsidR="00570413" w:rsidRDefault="00FE7579" w:rsidP="00FE7579">
      <w:pPr>
        <w:pStyle w:val="Heading2"/>
        <w:rPr>
          <w:lang w:val="en-US"/>
        </w:rPr>
      </w:pPr>
      <w:r w:rsidRPr="00FE7579">
        <w:rPr>
          <w:lang w:val="en-US"/>
        </w:rPr>
        <w:t>Staining</w:t>
      </w:r>
      <w:r>
        <w:rPr>
          <w:lang w:val="en-US"/>
        </w:rPr>
        <w:t xml:space="preserve"> (</w:t>
      </w:r>
      <w:r w:rsidRPr="00FE7579">
        <w:rPr>
          <w:lang w:val="en-US"/>
        </w:rPr>
        <w:t>"Moustache" staining</w:t>
      </w:r>
      <w:r>
        <w:rPr>
          <w:lang w:val="en-US"/>
        </w:rPr>
        <w:t>)</w:t>
      </w:r>
    </w:p>
    <w:tbl>
      <w:tblPr>
        <w:tblStyle w:val="TableGrid"/>
        <w:tblW w:w="0" w:type="auto"/>
        <w:tblInd w:w="108" w:type="dxa"/>
        <w:tblLook w:val="04A0" w:firstRow="1" w:lastRow="0" w:firstColumn="1" w:lastColumn="0" w:noHBand="0" w:noVBand="1"/>
      </w:tblPr>
      <w:tblGrid>
        <w:gridCol w:w="685"/>
        <w:gridCol w:w="8449"/>
      </w:tblGrid>
      <w:tr w:rsidR="00570413" w:rsidRPr="004F3C8C" w14:paraId="6F78BB9F" w14:textId="77777777" w:rsidTr="00570413">
        <w:tc>
          <w:tcPr>
            <w:tcW w:w="685" w:type="dxa"/>
          </w:tcPr>
          <w:p w14:paraId="21B050EB"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041D12C1"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Masonry</w:t>
            </w:r>
          </w:p>
          <w:p w14:paraId="6A651F3F" w14:textId="77777777" w:rsidR="00FE7579" w:rsidRPr="00FE7579" w:rsidRDefault="00FE7579" w:rsidP="00FE7579">
            <w:pPr>
              <w:spacing w:after="120"/>
              <w:rPr>
                <w:rFonts w:ascii="Calibri Light" w:hAnsi="Calibri Light"/>
                <w:sz w:val="16"/>
                <w:szCs w:val="16"/>
              </w:rPr>
            </w:pPr>
            <w:del w:id="2699" w:author="Ashan Asmone" w:date="2016-03-31T12:23:00Z">
              <w:r w:rsidRPr="00FE7579" w:rsidDel="00273739">
                <w:rPr>
                  <w:rFonts w:ascii="Calibri Light" w:hAnsi="Calibri Light"/>
                  <w:sz w:val="16"/>
                  <w:szCs w:val="16"/>
                </w:rPr>
                <w:delText>BS 890:1995 Specification for building lime</w:delText>
              </w:r>
            </w:del>
            <w:ins w:id="2700" w:author="Ashan Asmone" w:date="2016-03-31T12:23:00Z">
              <w:r w:rsidR="00273739">
                <w:rPr>
                  <w:rFonts w:ascii="Calibri Light" w:hAnsi="Calibri Light"/>
                  <w:sz w:val="16"/>
                  <w:szCs w:val="16"/>
                </w:rPr>
                <w:t>BS EN 459-1:2015 Building lime. Definitions, specifications and conformity criteria</w:t>
              </w:r>
            </w:ins>
            <w:del w:id="2701" w:author="Ashan Senel Asmone" w:date="2016-03-21T16:33:00Z">
              <w:r w:rsidRPr="00FE7579" w:rsidDel="00A42019">
                <w:rPr>
                  <w:rFonts w:ascii="Calibri Light" w:hAnsi="Calibri Light"/>
                  <w:sz w:val="16"/>
                  <w:szCs w:val="16"/>
                </w:rPr>
                <w:delText>s</w:delText>
              </w:r>
            </w:del>
            <w:ins w:id="2702" w:author="Ashan Senel Asmone" w:date="2016-03-21T16:33:00Z">
              <w:r w:rsidR="00A42019">
                <w:rPr>
                  <w:rFonts w:ascii="Calibri Light" w:hAnsi="Calibri Light"/>
                  <w:sz w:val="16"/>
                  <w:szCs w:val="16"/>
                </w:rPr>
                <w:t>BS EN 459-1:2015 Building lime. Definitions, specifications and conformity criteria</w:t>
              </w:r>
            </w:ins>
          </w:p>
          <w:p w14:paraId="446CA960" w14:textId="77777777" w:rsidR="00FE7579" w:rsidRPr="00FE7579" w:rsidRDefault="00FE7579" w:rsidP="00FE7579">
            <w:pPr>
              <w:spacing w:after="120"/>
              <w:rPr>
                <w:rFonts w:ascii="Calibri Light" w:hAnsi="Calibri Light"/>
                <w:sz w:val="16"/>
                <w:szCs w:val="16"/>
              </w:rPr>
            </w:pPr>
            <w:del w:id="2703" w:author="Ashan Senel Asmone" w:date="2016-03-21T16:36:00Z">
              <w:r w:rsidRPr="00FE7579" w:rsidDel="00A42019">
                <w:rPr>
                  <w:rFonts w:ascii="Calibri Light" w:hAnsi="Calibri Light"/>
                  <w:sz w:val="16"/>
                  <w:szCs w:val="16"/>
                </w:rPr>
                <w:delText>BS 3921:1985 Specification for clay bricks</w:delText>
              </w:r>
            </w:del>
            <w:ins w:id="2704" w:author="Ashan Senel Asmone" w:date="2016-03-21T16:36:00Z">
              <w:r w:rsidR="00A42019">
                <w:rPr>
                  <w:rFonts w:ascii="Calibri Light" w:hAnsi="Calibri Light"/>
                  <w:sz w:val="16"/>
                  <w:szCs w:val="16"/>
                </w:rPr>
                <w:t xml:space="preserve">BS EN 772-3:1998 Methods of test for masonry units. Determination of net volume and percentage of voids of clay masonry units by hydrostatic weighing/ </w:t>
              </w:r>
            </w:ins>
            <w:ins w:id="2705"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ins w:id="2706" w:author="Ashan Senel Asmone" w:date="2016-03-21T16:36:00Z">
              <w:r w:rsidR="00A42019">
                <w:rPr>
                  <w:rFonts w:ascii="Calibri Light" w:hAnsi="Calibri Light"/>
                  <w:sz w:val="16"/>
                  <w:szCs w:val="16"/>
                </w:rPr>
                <w:t>/ BS EN 771-1:2011 Specification for masonry units. Clay masonry units</w:t>
              </w:r>
            </w:ins>
          </w:p>
          <w:p w14:paraId="17AA9A86" w14:textId="77777777" w:rsidR="00FE7579" w:rsidRPr="00FE7579" w:rsidRDefault="00FE7579" w:rsidP="00FE7579">
            <w:pPr>
              <w:spacing w:after="120"/>
              <w:rPr>
                <w:rFonts w:ascii="Calibri Light" w:hAnsi="Calibri Light"/>
                <w:sz w:val="16"/>
                <w:szCs w:val="16"/>
              </w:rPr>
            </w:pPr>
            <w:del w:id="2707" w:author="Ashan Senel Asmone" w:date="2016-03-21T16:39:00Z">
              <w:r w:rsidRPr="00FE7579" w:rsidDel="00534DBC">
                <w:rPr>
                  <w:rFonts w:ascii="Calibri Light" w:hAnsi="Calibri Light"/>
                  <w:sz w:val="16"/>
                  <w:szCs w:val="16"/>
                </w:rPr>
                <w:delText>BS 5628-2:2000 Code of practice for use of masonry. Structural use of reinforced and prestressed masonry</w:delText>
              </w:r>
            </w:del>
            <w:ins w:id="2708" w:author="Ashan Senel Asmone" w:date="2016-03-21T16:40:00Z">
              <w:r w:rsidR="00534DBC">
                <w:rPr>
                  <w:rFonts w:ascii="Calibri Light" w:hAnsi="Calibri Light"/>
                  <w:sz w:val="16"/>
                  <w:szCs w:val="16"/>
                </w:rPr>
                <w:t xml:space="preserve">PD 6697:2010 Recommendations for the design of masonry structures to BS EN 1996-1-1 and BS EN 1996-2/ BS EN 1996-3:2006 Eurocode 6. Design of masonry structures. Simplified calculation methods for unreinforced masonry structures/ </w:t>
              </w:r>
            </w:ins>
            <w:ins w:id="2709" w:author="Ashan Senel Asmone" w:date="2016-03-21T16:39:00Z">
              <w:r w:rsidR="00534DBC">
                <w:rPr>
                  <w:rFonts w:ascii="Calibri Light" w:hAnsi="Calibri Light"/>
                  <w:sz w:val="16"/>
                  <w:szCs w:val="16"/>
                </w:rPr>
                <w:t>BS EN 1996-2:2006 Eurocode 6. Design of masonry structures. Design considerations, selection of materials and execution of masonry/ BS EN 1996-1-1:2005+A1:2012 Eurocode 6. Design of masonry structures. General rules for reinforced and unreinforced masonry structures</w:t>
              </w:r>
            </w:ins>
          </w:p>
          <w:p w14:paraId="06F6C792" w14:textId="77777777" w:rsidR="00FE7579" w:rsidRPr="00FE7579" w:rsidRDefault="00FE7579" w:rsidP="00FE7579">
            <w:pPr>
              <w:spacing w:after="120"/>
              <w:rPr>
                <w:rFonts w:ascii="Calibri Light" w:hAnsi="Calibri Light"/>
                <w:sz w:val="16"/>
                <w:szCs w:val="16"/>
              </w:rPr>
            </w:pPr>
            <w:del w:id="2710" w:author="Ashan Senel Asmone" w:date="2016-03-21T16:42:00Z">
              <w:r w:rsidRPr="00FE7579" w:rsidDel="00534DBC">
                <w:rPr>
                  <w:rFonts w:ascii="Calibri Light" w:hAnsi="Calibri Light"/>
                  <w:sz w:val="16"/>
                  <w:szCs w:val="16"/>
                </w:rPr>
                <w:delText>BS 5628-3:2001 Code of practice for use of masonry. Materials and components, design and workmanship</w:delText>
              </w:r>
            </w:del>
            <w:ins w:id="2711" w:author="Ashan Senel Asmone" w:date="2016-03-21T16:42:00Z">
              <w:r w:rsidR="00534DBC">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4452EB0E" w14:textId="77777777" w:rsidR="00FE7579" w:rsidRPr="00FE7579" w:rsidRDefault="00FE7579" w:rsidP="00FE7579">
            <w:pPr>
              <w:spacing w:after="120"/>
              <w:rPr>
                <w:rFonts w:ascii="Calibri Light" w:hAnsi="Calibri Light"/>
                <w:sz w:val="16"/>
                <w:szCs w:val="16"/>
              </w:rPr>
            </w:pPr>
            <w:del w:id="2712" w:author="Ashan Senel Asmone" w:date="2016-03-21T16:44:00Z">
              <w:r w:rsidRPr="00FE7579" w:rsidDel="00534DBC">
                <w:rPr>
                  <w:rFonts w:ascii="Calibri Light" w:hAnsi="Calibri Light"/>
                  <w:sz w:val="16"/>
                  <w:szCs w:val="16"/>
                </w:rPr>
                <w:delText>BS 6100-5.3:1984 Glossary of building and civil engineering terms. Masonry. Bricks and blocks</w:delText>
              </w:r>
            </w:del>
            <w:ins w:id="2713" w:author="Ashan Senel Asmone" w:date="2016-03-21T16:44:00Z">
              <w:r w:rsidR="00534DBC">
                <w:rPr>
                  <w:rFonts w:ascii="Calibri Light" w:hAnsi="Calibri Light"/>
                  <w:sz w:val="16"/>
                  <w:szCs w:val="16"/>
                </w:rPr>
                <w:t>BS 6100-6:2008 Building and civil engineering. Vocabulary. Construction parts</w:t>
              </w:r>
            </w:ins>
          </w:p>
          <w:p w14:paraId="3C1048B6" w14:textId="77777777" w:rsidR="00FE7579" w:rsidRPr="00FE7579" w:rsidRDefault="00FE7579" w:rsidP="00FE7579">
            <w:pPr>
              <w:spacing w:after="120"/>
              <w:rPr>
                <w:rFonts w:ascii="Calibri Light" w:hAnsi="Calibri Light"/>
                <w:sz w:val="16"/>
                <w:szCs w:val="16"/>
              </w:rPr>
            </w:pPr>
            <w:del w:id="2714" w:author="Ashan Senel Asmone" w:date="2016-03-21T16:45:00Z">
              <w:r w:rsidRPr="00FE7579" w:rsidDel="00534DBC">
                <w:rPr>
                  <w:rFonts w:ascii="Calibri Light" w:hAnsi="Calibri Light"/>
                  <w:sz w:val="16"/>
                  <w:szCs w:val="16"/>
                </w:rPr>
                <w:delText>BS EN 772-1:2000 Methods of test for masonry units. Determination of compressive strength</w:delText>
              </w:r>
            </w:del>
            <w:ins w:id="2715" w:author="Ashan Senel Asmone" w:date="2016-03-21T16:45:00Z">
              <w:r w:rsidR="00534DBC">
                <w:rPr>
                  <w:rFonts w:ascii="Calibri Light" w:hAnsi="Calibri Light"/>
                  <w:sz w:val="16"/>
                  <w:szCs w:val="16"/>
                </w:rPr>
                <w:t>BS EN 772-1:2011+A1:2015 Methods of test for masonry units. Determination of compressive strength</w:t>
              </w:r>
            </w:ins>
          </w:p>
          <w:p w14:paraId="57C232AD" w14:textId="77777777" w:rsidR="00FE7579" w:rsidRPr="00FE7579" w:rsidRDefault="00FE7579" w:rsidP="00FE7579">
            <w:pPr>
              <w:spacing w:after="120"/>
              <w:rPr>
                <w:rFonts w:ascii="Calibri Light" w:hAnsi="Calibri Light"/>
                <w:sz w:val="16"/>
                <w:szCs w:val="16"/>
              </w:rPr>
            </w:pPr>
            <w:del w:id="2716" w:author="Ashan Senel Asmone" w:date="2016-03-21T16:46:00Z">
              <w:r w:rsidRPr="00FE7579" w:rsidDel="00534DBC">
                <w:rPr>
                  <w:rFonts w:ascii="Calibri Light" w:hAnsi="Calibri Light"/>
                  <w:sz w:val="16"/>
                  <w:szCs w:val="16"/>
                </w:rPr>
                <w:delText>BS EN 772-2:1998 Methods of test for masonry units. Determination of percentage area of voids in aggregate concrete masonry units (by paper indentation)</w:delText>
              </w:r>
            </w:del>
            <w:ins w:id="2717" w:author="Ashan Senel Asmone" w:date="2016-03-21T16:46:00Z">
              <w:r w:rsidR="00534DBC">
                <w:rPr>
                  <w:rFonts w:ascii="Calibri Light" w:hAnsi="Calibri Light"/>
                  <w:sz w:val="16"/>
                  <w:szCs w:val="16"/>
                </w:rPr>
                <w:t>BS EN 772-2:1998 Methods of test for masonry units. Determination of percentage area of voids in masonry units (by paper indentation)</w:t>
              </w:r>
            </w:ins>
          </w:p>
          <w:p w14:paraId="501EF867" w14:textId="77777777" w:rsidR="00FE7579" w:rsidRPr="00FE7579" w:rsidRDefault="00FE7579" w:rsidP="00FE7579">
            <w:pPr>
              <w:spacing w:after="120"/>
              <w:rPr>
                <w:rFonts w:ascii="Calibri Light" w:hAnsi="Calibri Light"/>
                <w:sz w:val="16"/>
                <w:szCs w:val="16"/>
              </w:rPr>
            </w:pPr>
            <w:del w:id="2718" w:author="Ashan Senel Asmone" w:date="2016-03-21T16:48:00Z">
              <w:r w:rsidRPr="00FE7579" w:rsidDel="00534DBC">
                <w:rPr>
                  <w:rFonts w:ascii="Calibri Light" w:hAnsi="Calibri Light"/>
                  <w:sz w:val="16"/>
                  <w:szCs w:val="16"/>
                </w:rPr>
                <w:delText>BS EN 772-5:2001 Methods of test for masonry units. Determination of the active soluble salts content of clay masonry units</w:delText>
              </w:r>
            </w:del>
            <w:ins w:id="2719"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4F2C744A" w14:textId="77777777" w:rsidR="00FE7579" w:rsidRPr="00FE7579" w:rsidRDefault="00FE7579" w:rsidP="00FE7579">
            <w:pPr>
              <w:spacing w:after="120"/>
              <w:rPr>
                <w:rFonts w:ascii="Calibri Light" w:hAnsi="Calibri Light"/>
                <w:sz w:val="16"/>
                <w:szCs w:val="16"/>
              </w:rPr>
            </w:pPr>
            <w:del w:id="2720" w:author="Ashan Senel Asmone" w:date="2016-03-21T16:49:00Z">
              <w:r w:rsidRPr="00FE7579" w:rsidDel="00534DBC">
                <w:rPr>
                  <w:rFonts w:ascii="Calibri Light" w:hAnsi="Calibri Light"/>
                  <w:sz w:val="16"/>
                  <w:szCs w:val="16"/>
                </w:rPr>
                <w:delText>BS EN 772-7:1998 Methods of test for masonry units. Determination of water absorption of clay masonry damp proof course units by boiling in water</w:delText>
              </w:r>
            </w:del>
            <w:ins w:id="2721"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777611CC" w14:textId="77777777" w:rsidR="00FE7579" w:rsidRPr="00FE7579" w:rsidRDefault="00FE7579" w:rsidP="00FE7579">
            <w:pPr>
              <w:spacing w:after="120"/>
              <w:rPr>
                <w:rFonts w:ascii="Calibri Light" w:hAnsi="Calibri Light"/>
                <w:sz w:val="16"/>
                <w:szCs w:val="16"/>
              </w:rPr>
            </w:pPr>
            <w:del w:id="2722" w:author="Ashan Senel Asmone" w:date="2016-03-21T16:50:00Z">
              <w:r w:rsidRPr="00FE7579" w:rsidDel="00534DBC">
                <w:rPr>
                  <w:rFonts w:ascii="Calibri Light" w:hAnsi="Calibri Light"/>
                  <w:sz w:val="16"/>
                  <w:szCs w:val="16"/>
                </w:rPr>
                <w:delText>BS EN 772-19:2000 Methods of test for masonry units. Determination of moisture expansion of large horizontally perforated clay masonry units</w:delText>
              </w:r>
            </w:del>
            <w:ins w:id="2723" w:author="Ashan Senel Asmone" w:date="2016-03-21T16:50:00Z">
              <w:r w:rsidR="00534DBC">
                <w:rPr>
                  <w:rFonts w:ascii="Calibri Light" w:hAnsi="Calibri Light"/>
                  <w:sz w:val="16"/>
                  <w:szCs w:val="16"/>
                </w:rPr>
                <w:t>BS EN 772-19:2000 Methods of test for masonry units. Determination of moisture expansion of large horizontally perforated clay masonry units</w:t>
              </w:r>
            </w:ins>
          </w:p>
          <w:p w14:paraId="0795B3ED" w14:textId="77777777" w:rsidR="00FE7579" w:rsidRPr="00FE7579" w:rsidRDefault="00FE7579" w:rsidP="00FE7579">
            <w:pPr>
              <w:spacing w:after="120"/>
              <w:rPr>
                <w:rFonts w:ascii="Calibri Light" w:hAnsi="Calibri Light"/>
                <w:sz w:val="16"/>
                <w:szCs w:val="16"/>
              </w:rPr>
            </w:pPr>
            <w:del w:id="2724" w:author="Ashan Senel Asmone" w:date="2016-03-21T16:50:00Z">
              <w:r w:rsidRPr="00FE7579" w:rsidDel="00534DBC">
                <w:rPr>
                  <w:rFonts w:ascii="Calibri Light" w:hAnsi="Calibri Light"/>
                  <w:sz w:val="16"/>
                  <w:szCs w:val="16"/>
                </w:rPr>
                <w:delText>BS 8000-3:2001 Workmanship on building sites. Code of practice for masonry</w:delText>
              </w:r>
            </w:del>
            <w:ins w:id="2725" w:author="Ashan Senel Asmone" w:date="2016-03-21T16:50:00Z">
              <w:r w:rsidR="00534DBC">
                <w:rPr>
                  <w:rFonts w:ascii="Calibri Light" w:hAnsi="Calibri Light"/>
                  <w:sz w:val="16"/>
                  <w:szCs w:val="16"/>
                </w:rPr>
                <w:t>BS 8000-0:2014 Workmanship on construction sites. Introduction and general principles</w:t>
              </w:r>
            </w:ins>
          </w:p>
          <w:p w14:paraId="15244578" w14:textId="77777777" w:rsidR="00FE7579" w:rsidRPr="00FE7579" w:rsidRDefault="00FE7579" w:rsidP="00FE7579">
            <w:pPr>
              <w:spacing w:after="120"/>
              <w:rPr>
                <w:rFonts w:ascii="Calibri Light" w:hAnsi="Calibri Light"/>
                <w:sz w:val="16"/>
                <w:szCs w:val="16"/>
              </w:rPr>
            </w:pPr>
            <w:del w:id="2726" w:author="Ashan Senel Asmone" w:date="2016-03-21T16:51:00Z">
              <w:r w:rsidRPr="00FE7579" w:rsidDel="00534DBC">
                <w:rPr>
                  <w:rFonts w:ascii="Calibri Light" w:hAnsi="Calibri Light"/>
                  <w:sz w:val="16"/>
                  <w:szCs w:val="16"/>
                </w:rPr>
                <w:delText>BS 8221-1:2000 Code of practice for cleaning and surface repair of buildings. Cleaning of natural stones, brick, terracotta and concrete</w:delText>
              </w:r>
            </w:del>
            <w:ins w:id="2727"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2B89D32E" w14:textId="77777777" w:rsidR="00FE7579" w:rsidRPr="00FE7579" w:rsidRDefault="00FE7579" w:rsidP="00FE7579">
            <w:pPr>
              <w:spacing w:after="120"/>
              <w:rPr>
                <w:rFonts w:ascii="Calibri Light" w:hAnsi="Calibri Light"/>
                <w:sz w:val="16"/>
                <w:szCs w:val="16"/>
              </w:rPr>
            </w:pPr>
            <w:del w:id="2728" w:author="Ashan Senel Asmone" w:date="2016-03-21T16:52:00Z">
              <w:r w:rsidRPr="00FE7579" w:rsidDel="00534DBC">
                <w:rPr>
                  <w:rFonts w:ascii="Calibri Light" w:hAnsi="Calibri Light"/>
                  <w:sz w:val="16"/>
                  <w:szCs w:val="16"/>
                </w:rPr>
                <w:delText>BS 8221-2:2000 Code of practice for cleaning and surface repair of buildings. Surface repair of natural stones, brick and terracotta</w:delText>
              </w:r>
            </w:del>
            <w:ins w:id="2729" w:author="Ashan Senel Asmone" w:date="2016-03-21T16:52:00Z">
              <w:r w:rsidR="00534DBC">
                <w:rPr>
                  <w:rFonts w:ascii="Calibri Light" w:hAnsi="Calibri Light"/>
                  <w:sz w:val="16"/>
                  <w:szCs w:val="16"/>
                </w:rPr>
                <w:t>BS 8221-2:2000 Code of practice for cleaning and surface repair of buildings. Surface repair of natural stones, brick and terracotta</w:t>
              </w:r>
            </w:ins>
          </w:p>
          <w:p w14:paraId="6177433B"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Mortar</w:t>
            </w:r>
          </w:p>
          <w:p w14:paraId="375B1F20" w14:textId="77777777" w:rsidR="00FE7579" w:rsidRPr="00FE7579" w:rsidRDefault="00FE7579" w:rsidP="00FE7579">
            <w:pPr>
              <w:spacing w:after="120"/>
              <w:rPr>
                <w:rFonts w:ascii="Calibri Light" w:hAnsi="Calibri Light"/>
                <w:sz w:val="16"/>
                <w:szCs w:val="16"/>
              </w:rPr>
            </w:pPr>
            <w:del w:id="2730" w:author="Ashan Senel Asmone" w:date="2016-03-21T16:53:00Z">
              <w:r w:rsidRPr="00FE7579" w:rsidDel="00534DBC">
                <w:rPr>
                  <w:rFonts w:ascii="Calibri Light" w:hAnsi="Calibri Light"/>
                  <w:sz w:val="16"/>
                  <w:szCs w:val="16"/>
                </w:rPr>
                <w:delText>BS EN 413-2:1995 Masonry cement. Test methods</w:delText>
              </w:r>
            </w:del>
            <w:ins w:id="2731" w:author="Ashan Senel Asmone" w:date="2016-03-21T16:53:00Z">
              <w:r w:rsidR="00534DBC">
                <w:rPr>
                  <w:rFonts w:ascii="Calibri Light" w:hAnsi="Calibri Light"/>
                  <w:sz w:val="16"/>
                  <w:szCs w:val="16"/>
                </w:rPr>
                <w:t>BS EN 413-2:2005 Masonry cement. Test methods</w:t>
              </w:r>
            </w:ins>
          </w:p>
          <w:p w14:paraId="3DC5EFA8" w14:textId="77777777" w:rsidR="00FE7579" w:rsidRPr="00FE7579" w:rsidRDefault="00FE7579" w:rsidP="00FE7579">
            <w:pPr>
              <w:spacing w:after="120"/>
              <w:rPr>
                <w:rFonts w:ascii="Calibri Light" w:hAnsi="Calibri Light"/>
                <w:sz w:val="16"/>
                <w:szCs w:val="16"/>
              </w:rPr>
            </w:pPr>
            <w:del w:id="2732" w:author="Ashan Senel Asmone" w:date="2016-03-21T16:45:00Z">
              <w:r w:rsidRPr="00FE7579" w:rsidDel="00534DBC">
                <w:rPr>
                  <w:rFonts w:ascii="Calibri Light" w:hAnsi="Calibri Light"/>
                  <w:sz w:val="16"/>
                  <w:szCs w:val="16"/>
                </w:rPr>
                <w:delText>BS EN 772-1:2000 Methods of test for masonry units. Determination of compressive strength</w:delText>
              </w:r>
            </w:del>
            <w:ins w:id="2733" w:author="Ashan Senel Asmone" w:date="2016-03-21T16:45:00Z">
              <w:r w:rsidR="00534DBC">
                <w:rPr>
                  <w:rFonts w:ascii="Calibri Light" w:hAnsi="Calibri Light"/>
                  <w:sz w:val="16"/>
                  <w:szCs w:val="16"/>
                </w:rPr>
                <w:t>BS EN 772-1:2011+A1:2015 Methods of test for masonry units. Determination of compressive strength</w:t>
              </w:r>
            </w:ins>
          </w:p>
          <w:p w14:paraId="6D87E27C" w14:textId="77777777" w:rsidR="00FE7579" w:rsidRPr="00FE7579" w:rsidRDefault="00FE7579" w:rsidP="00FE7579">
            <w:pPr>
              <w:spacing w:after="120"/>
              <w:rPr>
                <w:rFonts w:ascii="Calibri Light" w:hAnsi="Calibri Light"/>
                <w:sz w:val="16"/>
                <w:szCs w:val="16"/>
              </w:rPr>
            </w:pPr>
            <w:del w:id="2734" w:author="Ashan Senel Asmone" w:date="2016-03-21T16:48:00Z">
              <w:r w:rsidRPr="00FE7579" w:rsidDel="00534DBC">
                <w:rPr>
                  <w:rFonts w:ascii="Calibri Light" w:hAnsi="Calibri Light"/>
                  <w:sz w:val="16"/>
                  <w:szCs w:val="16"/>
                </w:rPr>
                <w:delText>BS EN 772-5:2001 Methods of test for masonry units. Determination of the active soluble salts content of clay masonry units</w:delText>
              </w:r>
            </w:del>
            <w:ins w:id="2735"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1108A2D0" w14:textId="77777777" w:rsidR="00FE7579" w:rsidRPr="00FE7579" w:rsidRDefault="00FE7579" w:rsidP="00FE7579">
            <w:pPr>
              <w:spacing w:after="120"/>
              <w:rPr>
                <w:rFonts w:ascii="Calibri Light" w:hAnsi="Calibri Light"/>
                <w:sz w:val="16"/>
                <w:szCs w:val="16"/>
              </w:rPr>
            </w:pPr>
            <w:del w:id="2736" w:author="Ashan Senel Asmone" w:date="2016-03-21T16:54:00Z">
              <w:r w:rsidRPr="00FE7579" w:rsidDel="00534DBC">
                <w:rPr>
                  <w:rFonts w:ascii="Calibri Light" w:hAnsi="Calibri Light"/>
                  <w:sz w:val="16"/>
                  <w:szCs w:val="16"/>
                </w:rPr>
                <w:delText>BS EN 772-16:2000 Methods of test for masonry units. Determination of dimensions</w:delText>
              </w:r>
            </w:del>
            <w:ins w:id="2737" w:author="Ashan Senel Asmone" w:date="2016-03-21T16:54:00Z">
              <w:r w:rsidR="00534DBC">
                <w:rPr>
                  <w:rFonts w:ascii="Calibri Light" w:hAnsi="Calibri Light"/>
                  <w:sz w:val="16"/>
                  <w:szCs w:val="16"/>
                </w:rPr>
                <w:t>BS EN 772-16:2011 Methods of test for masonry units. Determination of dimensions</w:t>
              </w:r>
            </w:ins>
          </w:p>
          <w:p w14:paraId="135AD178" w14:textId="77777777" w:rsidR="00FE7579" w:rsidRPr="00FE7579" w:rsidRDefault="00FE7579" w:rsidP="00FE7579">
            <w:pPr>
              <w:spacing w:after="120"/>
              <w:rPr>
                <w:rFonts w:ascii="Calibri Light" w:hAnsi="Calibri Light"/>
                <w:sz w:val="16"/>
                <w:szCs w:val="16"/>
              </w:rPr>
            </w:pPr>
            <w:del w:id="2738" w:author="Ashan Senel Asmone" w:date="2016-03-21T16:55:00Z">
              <w:r w:rsidRPr="00FE7579" w:rsidDel="00534DBC">
                <w:rPr>
                  <w:rFonts w:ascii="Calibri Light" w:hAnsi="Calibri Light"/>
                  <w:sz w:val="16"/>
                  <w:szCs w:val="16"/>
                </w:rPr>
                <w:delText>BS EN 998-2:2002 Specification for mortar for masonry. Masonry mortar</w:delText>
              </w:r>
            </w:del>
            <w:ins w:id="2739" w:author="Ashan Senel Asmone" w:date="2016-03-21T16:55:00Z">
              <w:r w:rsidR="00534DBC">
                <w:rPr>
                  <w:rFonts w:ascii="Calibri Light" w:hAnsi="Calibri Light"/>
                  <w:sz w:val="16"/>
                  <w:szCs w:val="16"/>
                </w:rPr>
                <w:t>BS EN 998-2:2010 Specification for mortar for masonry. Masonry mortar</w:t>
              </w:r>
            </w:ins>
          </w:p>
          <w:p w14:paraId="1E229C26" w14:textId="77777777" w:rsidR="00FE7579" w:rsidRPr="00FE7579" w:rsidRDefault="00FE7579" w:rsidP="00FE7579">
            <w:pPr>
              <w:spacing w:after="120"/>
              <w:rPr>
                <w:rFonts w:ascii="Calibri Light" w:hAnsi="Calibri Light"/>
                <w:sz w:val="16"/>
                <w:szCs w:val="16"/>
              </w:rPr>
            </w:pPr>
            <w:del w:id="2740" w:author="Ashan Senel Asmone" w:date="2016-03-21T16:56:00Z">
              <w:r w:rsidRPr="00FE7579" w:rsidDel="00534DBC">
                <w:rPr>
                  <w:rFonts w:ascii="Calibri Light" w:hAnsi="Calibri Light"/>
                  <w:sz w:val="16"/>
                  <w:szCs w:val="16"/>
                </w:rPr>
                <w:delText>BS EN 1015-1:1999 Methods of test for mortar for masonry. Determination of particle size distribution (by sieve analysis)</w:delText>
              </w:r>
            </w:del>
            <w:ins w:id="2741" w:author="Ashan Senel Asmone" w:date="2016-03-21T16:56:00Z">
              <w:r w:rsidR="00534DBC">
                <w:rPr>
                  <w:rFonts w:ascii="Calibri Light" w:hAnsi="Calibri Light"/>
                  <w:sz w:val="16"/>
                  <w:szCs w:val="16"/>
                </w:rPr>
                <w:t>BS EN 1015-1:1999 Methods of test for mortar for masonry. Determination of particle size distribution (by sieve analysis)</w:t>
              </w:r>
            </w:ins>
          </w:p>
          <w:p w14:paraId="30CD1015" w14:textId="77777777" w:rsidR="00FE7579" w:rsidRPr="00FE7579" w:rsidRDefault="00FE7579" w:rsidP="00FE7579">
            <w:pPr>
              <w:spacing w:after="120"/>
              <w:rPr>
                <w:rFonts w:ascii="Calibri Light" w:hAnsi="Calibri Light"/>
                <w:sz w:val="16"/>
                <w:szCs w:val="16"/>
              </w:rPr>
            </w:pPr>
            <w:del w:id="2742" w:author="Ashan Senel Asmone" w:date="2016-03-21T16:56:00Z">
              <w:r w:rsidRPr="00FE7579" w:rsidDel="00534DBC">
                <w:rPr>
                  <w:rFonts w:ascii="Calibri Light" w:hAnsi="Calibri Light"/>
                  <w:sz w:val="16"/>
                  <w:szCs w:val="16"/>
                </w:rPr>
                <w:delText>BS EN 1015-2:1999</w:delText>
              </w:r>
              <w:r w:rsidRPr="00FE7579" w:rsidDel="00534DBC">
                <w:rPr>
                  <w:rFonts w:ascii="Calibri Light" w:hAnsi="Calibri Light"/>
                  <w:b/>
                  <w:bCs/>
                  <w:sz w:val="16"/>
                  <w:szCs w:val="16"/>
                </w:rPr>
                <w:delText> </w:delText>
              </w:r>
              <w:r w:rsidRPr="00FE7579" w:rsidDel="00534DBC">
                <w:rPr>
                  <w:rFonts w:ascii="Calibri Light" w:hAnsi="Calibri Light"/>
                  <w:sz w:val="16"/>
                  <w:szCs w:val="16"/>
                </w:rPr>
                <w:delText>Methods of test for mortar for masonry. Bulk sampling of mortars and preparation of test mortars</w:delText>
              </w:r>
            </w:del>
            <w:ins w:id="2743" w:author="Ashan Senel Asmone" w:date="2016-03-21T16:56:00Z">
              <w:r w:rsidR="00534DBC">
                <w:rPr>
                  <w:rFonts w:ascii="Calibri Light" w:hAnsi="Calibri Light"/>
                  <w:sz w:val="16"/>
                  <w:szCs w:val="16"/>
                </w:rPr>
                <w:t>BS EN 1015-2:1999 Methods of test for mortar for masonry. Bulk sampling of mortars and preparation of test mortars</w:t>
              </w:r>
            </w:ins>
          </w:p>
          <w:p w14:paraId="45EECAE6" w14:textId="77777777" w:rsidR="00FE7579" w:rsidRPr="00FE7579" w:rsidRDefault="00FE7579" w:rsidP="00FE7579">
            <w:pPr>
              <w:spacing w:after="120"/>
              <w:rPr>
                <w:rFonts w:ascii="Calibri Light" w:hAnsi="Calibri Light"/>
                <w:sz w:val="16"/>
                <w:szCs w:val="16"/>
              </w:rPr>
            </w:pPr>
            <w:del w:id="2744" w:author="Ashan Senel Asmone" w:date="2016-03-21T16:57:00Z">
              <w:r w:rsidRPr="00FE7579" w:rsidDel="00534DBC">
                <w:rPr>
                  <w:rFonts w:ascii="Calibri Light" w:hAnsi="Calibri Light"/>
                  <w:sz w:val="16"/>
                  <w:szCs w:val="16"/>
                </w:rPr>
                <w:delText>BS EN 1015-3:1999 Methods of test for mortar for masonry. Determination of consistence of fresh mortar (by flow table)</w:delText>
              </w:r>
            </w:del>
            <w:ins w:id="2745" w:author="Ashan Senel Asmone" w:date="2016-03-21T16:57:00Z">
              <w:r w:rsidR="00534DBC">
                <w:rPr>
                  <w:rFonts w:ascii="Calibri Light" w:hAnsi="Calibri Light"/>
                  <w:sz w:val="16"/>
                  <w:szCs w:val="16"/>
                </w:rPr>
                <w:t>BS EN 1015-3:1999 Methods of test for mortar for masonry. Determination of consistence of fresh mortar (by flow table)</w:t>
              </w:r>
            </w:ins>
          </w:p>
          <w:p w14:paraId="74EAA827" w14:textId="77777777" w:rsidR="00FE7579" w:rsidRPr="00FE7579" w:rsidRDefault="00FE7579" w:rsidP="00FE7579">
            <w:pPr>
              <w:spacing w:after="120"/>
              <w:rPr>
                <w:rFonts w:ascii="Calibri Light" w:hAnsi="Calibri Light"/>
                <w:sz w:val="16"/>
                <w:szCs w:val="16"/>
              </w:rPr>
            </w:pPr>
            <w:del w:id="2746" w:author="Ashan Senel Asmone" w:date="2016-03-21T16:57:00Z">
              <w:r w:rsidRPr="00FE7579" w:rsidDel="00534DBC">
                <w:rPr>
                  <w:rFonts w:ascii="Calibri Light" w:hAnsi="Calibri Light"/>
                  <w:sz w:val="16"/>
                  <w:szCs w:val="16"/>
                </w:rPr>
                <w:delText>BS EN 1015-4:1999 Methods of test for mortar for masonry. Determination of consistence of fresh mortar (by plunger penetration)</w:delText>
              </w:r>
            </w:del>
            <w:ins w:id="2747" w:author="Ashan Senel Asmone" w:date="2016-03-21T16:57:00Z">
              <w:r w:rsidR="00534DBC">
                <w:rPr>
                  <w:rFonts w:ascii="Calibri Light" w:hAnsi="Calibri Light"/>
                  <w:sz w:val="16"/>
                  <w:szCs w:val="16"/>
                </w:rPr>
                <w:t>BS EN 1015-4:1999 Methods of test for mortar for masonry. Determination of consistence of fresh mortar (by plunger penetration)</w:t>
              </w:r>
            </w:ins>
          </w:p>
          <w:p w14:paraId="6941CEC3" w14:textId="77777777" w:rsidR="00FE7579" w:rsidRPr="00FE7579" w:rsidRDefault="00FE7579" w:rsidP="00FE7579">
            <w:pPr>
              <w:spacing w:after="120"/>
              <w:rPr>
                <w:rFonts w:ascii="Calibri Light" w:hAnsi="Calibri Light"/>
                <w:sz w:val="16"/>
                <w:szCs w:val="16"/>
              </w:rPr>
            </w:pPr>
            <w:del w:id="2748" w:author="Ashan Senel Asmone" w:date="2016-03-21T16:58:00Z">
              <w:r w:rsidRPr="00FE7579" w:rsidDel="00534DBC">
                <w:rPr>
                  <w:rFonts w:ascii="Calibri Light" w:hAnsi="Calibri Light"/>
                  <w:sz w:val="16"/>
                  <w:szCs w:val="16"/>
                </w:rPr>
                <w:delText>BS EN 1015-6:1999 Methods of test for mortar for masonry. Determination of bulk density of fresh mortar</w:delText>
              </w:r>
            </w:del>
            <w:ins w:id="2749" w:author="Ashan Senel Asmone" w:date="2016-03-21T16:58:00Z">
              <w:r w:rsidR="00534DBC">
                <w:rPr>
                  <w:rFonts w:ascii="Calibri Light" w:hAnsi="Calibri Light"/>
                  <w:sz w:val="16"/>
                  <w:szCs w:val="16"/>
                </w:rPr>
                <w:t>BS EN 1015-6:1999 Methods of test for mortar for masonry. Determination of bulk density of fresh mortar</w:t>
              </w:r>
            </w:ins>
          </w:p>
          <w:p w14:paraId="1CA5EC94" w14:textId="77777777" w:rsidR="00FE7579" w:rsidRPr="00FE7579" w:rsidRDefault="00FE7579" w:rsidP="00FE7579">
            <w:pPr>
              <w:spacing w:after="120"/>
              <w:rPr>
                <w:rFonts w:ascii="Calibri Light" w:hAnsi="Calibri Light"/>
                <w:sz w:val="16"/>
                <w:szCs w:val="16"/>
              </w:rPr>
            </w:pPr>
            <w:del w:id="2750" w:author="Ashan Senel Asmone" w:date="2016-03-21T16:59:00Z">
              <w:r w:rsidRPr="00FE7579" w:rsidDel="00785E22">
                <w:rPr>
                  <w:rFonts w:ascii="Calibri Light" w:hAnsi="Calibri Light"/>
                  <w:sz w:val="16"/>
                  <w:szCs w:val="16"/>
                </w:rPr>
                <w:delText>BS EN 1015-7:1999 Methods of test for mortar for masonry. Determination of air content of fresh mortar</w:delText>
              </w:r>
            </w:del>
            <w:ins w:id="2751" w:author="Ashan Senel Asmone" w:date="2016-03-21T16:59:00Z">
              <w:r w:rsidR="00785E22">
                <w:rPr>
                  <w:rFonts w:ascii="Calibri Light" w:hAnsi="Calibri Light"/>
                  <w:sz w:val="16"/>
                  <w:szCs w:val="16"/>
                </w:rPr>
                <w:t>BS EN 1015-7:1999 Methods of test for mortar for masonry. Determination of air content of fresh mortar</w:t>
              </w:r>
            </w:ins>
          </w:p>
          <w:p w14:paraId="2471A629" w14:textId="77777777" w:rsidR="00FE7579" w:rsidRPr="00FE7579" w:rsidRDefault="00FE7579" w:rsidP="00FE7579">
            <w:pPr>
              <w:spacing w:after="120"/>
              <w:rPr>
                <w:rFonts w:ascii="Calibri Light" w:hAnsi="Calibri Light"/>
                <w:sz w:val="16"/>
                <w:szCs w:val="16"/>
              </w:rPr>
            </w:pPr>
            <w:del w:id="2752" w:author="Ashan Senel Asmone" w:date="2016-03-21T16:59:00Z">
              <w:r w:rsidRPr="00FE7579" w:rsidDel="00785E22">
                <w:rPr>
                  <w:rFonts w:ascii="Calibri Light" w:hAnsi="Calibri Light"/>
                  <w:sz w:val="16"/>
                  <w:szCs w:val="16"/>
                </w:rPr>
                <w:delText>BS EN 1015-9:1999 Methods of test for mortar for masonry. Determination of workable life and correction time of fresh mortar</w:delText>
              </w:r>
            </w:del>
            <w:ins w:id="2753" w:author="Ashan Senel Asmone" w:date="2016-03-21T16:59:00Z">
              <w:r w:rsidR="00785E22">
                <w:rPr>
                  <w:rFonts w:ascii="Calibri Light" w:hAnsi="Calibri Light"/>
                  <w:sz w:val="16"/>
                  <w:szCs w:val="16"/>
                </w:rPr>
                <w:t>BS EN 1015-9:1999 Methods of test for mortar for masonry. Determination of workable life and correction time of fresh mortar</w:t>
              </w:r>
            </w:ins>
          </w:p>
          <w:p w14:paraId="370035CE" w14:textId="77777777" w:rsidR="00FE7579" w:rsidRPr="00FE7579" w:rsidRDefault="00FE7579" w:rsidP="00FE7579">
            <w:pPr>
              <w:spacing w:after="120"/>
              <w:rPr>
                <w:rFonts w:ascii="Calibri Light" w:hAnsi="Calibri Light"/>
                <w:sz w:val="16"/>
                <w:szCs w:val="16"/>
              </w:rPr>
            </w:pPr>
            <w:del w:id="2754" w:author="Ashan Senel Asmone" w:date="2016-03-21T17:00:00Z">
              <w:r w:rsidRPr="00FE7579" w:rsidDel="00785E22">
                <w:rPr>
                  <w:rFonts w:ascii="Calibri Light" w:hAnsi="Calibri Light"/>
                  <w:sz w:val="16"/>
                  <w:szCs w:val="16"/>
                </w:rPr>
                <w:delText>BS EN 1015-10:1999 Methods of test for mortar for masonry. Determination of dry bulk density of hardened mortar</w:delText>
              </w:r>
            </w:del>
            <w:ins w:id="2755" w:author="Ashan Senel Asmone" w:date="2016-03-21T17:00:00Z">
              <w:r w:rsidR="00785E22">
                <w:rPr>
                  <w:rFonts w:ascii="Calibri Light" w:hAnsi="Calibri Light"/>
                  <w:sz w:val="16"/>
                  <w:szCs w:val="16"/>
                </w:rPr>
                <w:t>BS EN 1015-10:1999 Methods of test for mortar for masonry. Determination of dry bulk density of hardened mortar</w:t>
              </w:r>
            </w:ins>
          </w:p>
          <w:p w14:paraId="1E1D018B" w14:textId="77777777" w:rsidR="00FE7579" w:rsidRPr="00FE7579" w:rsidRDefault="00FE7579" w:rsidP="00FE7579">
            <w:pPr>
              <w:spacing w:after="120"/>
              <w:rPr>
                <w:rFonts w:ascii="Calibri Light" w:hAnsi="Calibri Light"/>
                <w:sz w:val="16"/>
                <w:szCs w:val="16"/>
              </w:rPr>
            </w:pPr>
            <w:del w:id="2756" w:author="Ashan Senel Asmone" w:date="2016-03-21T17:00:00Z">
              <w:r w:rsidRPr="00FE7579" w:rsidDel="00785E22">
                <w:rPr>
                  <w:rFonts w:ascii="Calibri Light" w:hAnsi="Calibri Light"/>
                  <w:sz w:val="16"/>
                  <w:szCs w:val="16"/>
                </w:rPr>
                <w:delText>BS EN 1015-11:1999 Methods of test for mortar for masonry. Determination of flexural and compressive strength of hardened mortar</w:delText>
              </w:r>
            </w:del>
            <w:ins w:id="2757" w:author="Ashan Senel Asmone" w:date="2016-03-21T17:00:00Z">
              <w:r w:rsidR="00785E22">
                <w:rPr>
                  <w:rFonts w:ascii="Calibri Light" w:hAnsi="Calibri Light"/>
                  <w:sz w:val="16"/>
                  <w:szCs w:val="16"/>
                </w:rPr>
                <w:t>BS EN 1015-11:1999 Methods of test for mortar for masonry. Determination of flexural and compressive strength of hardened mortar</w:t>
              </w:r>
            </w:ins>
          </w:p>
          <w:p w14:paraId="59D105F0" w14:textId="77777777" w:rsidR="00FE7579" w:rsidRPr="00FE7579" w:rsidRDefault="00FE7579" w:rsidP="00FE7579">
            <w:pPr>
              <w:spacing w:after="120"/>
              <w:rPr>
                <w:rFonts w:ascii="Calibri Light" w:hAnsi="Calibri Light"/>
                <w:sz w:val="16"/>
                <w:szCs w:val="16"/>
              </w:rPr>
            </w:pPr>
            <w:del w:id="2758" w:author="Ashan Senel Asmone" w:date="2016-03-21T17:01:00Z">
              <w:r w:rsidRPr="00FE7579" w:rsidDel="00785E22">
                <w:rPr>
                  <w:rFonts w:ascii="Calibri Light" w:hAnsi="Calibri Light"/>
                  <w:sz w:val="16"/>
                  <w:szCs w:val="16"/>
                </w:rPr>
                <w:delText>BS EN 1015-12:2000 Methods of test for mortar for masonry. Determination of adhesive strength of hardened rendering and plastering mortars on substrates</w:delText>
              </w:r>
            </w:del>
            <w:ins w:id="2759" w:author="Ashan Senel Asmone" w:date="2016-03-21T17:01:00Z">
              <w:r w:rsidR="00785E22">
                <w:rPr>
                  <w:rFonts w:ascii="Calibri Light" w:hAnsi="Calibri Light"/>
                  <w:sz w:val="16"/>
                  <w:szCs w:val="16"/>
                </w:rPr>
                <w:t>BS EN 1015-12:2000 Methods of test for mortar for masonry. Determination of adhesive strength of hardened rendering and plastering mortars on substrates</w:t>
              </w:r>
            </w:ins>
          </w:p>
          <w:p w14:paraId="42DDBD3A" w14:textId="77777777" w:rsidR="00FE7579" w:rsidRPr="00FE7579" w:rsidRDefault="00FE7579" w:rsidP="00FE7579">
            <w:pPr>
              <w:spacing w:after="120"/>
              <w:rPr>
                <w:rFonts w:ascii="Calibri Light" w:hAnsi="Calibri Light"/>
                <w:sz w:val="16"/>
                <w:szCs w:val="16"/>
              </w:rPr>
            </w:pPr>
            <w:del w:id="2760" w:author="Ashan Senel Asmone" w:date="2016-03-21T17:01:00Z">
              <w:r w:rsidRPr="00FE7579" w:rsidDel="00785E22">
                <w:rPr>
                  <w:rFonts w:ascii="Calibri Light" w:hAnsi="Calibri Light"/>
                  <w:sz w:val="16"/>
                  <w:szCs w:val="16"/>
                </w:rPr>
                <w:delText>BS EN 1015-17:2000 Methods of test for mortar for masonry. Determination of water-soluble chloride content of fresh mortars</w:delText>
              </w:r>
            </w:del>
            <w:ins w:id="2761" w:author="Ashan Senel Asmone" w:date="2016-03-21T17:01:00Z">
              <w:r w:rsidR="00785E22">
                <w:rPr>
                  <w:rFonts w:ascii="Calibri Light" w:hAnsi="Calibri Light"/>
                  <w:sz w:val="16"/>
                  <w:szCs w:val="16"/>
                </w:rPr>
                <w:t>BS EN 1015-17:2000 Methods of test for mortar for masonry. Determination of water-soluble chloride content of fresh mortars</w:t>
              </w:r>
            </w:ins>
          </w:p>
          <w:p w14:paraId="4FB12945" w14:textId="77777777" w:rsidR="00FE7579" w:rsidRPr="00FE7579" w:rsidRDefault="00FE7579" w:rsidP="00FE7579">
            <w:pPr>
              <w:spacing w:after="120"/>
              <w:rPr>
                <w:rFonts w:ascii="Calibri Light" w:hAnsi="Calibri Light"/>
                <w:sz w:val="16"/>
                <w:szCs w:val="16"/>
              </w:rPr>
            </w:pPr>
            <w:del w:id="2762" w:author="Ashan Senel Asmone" w:date="2016-03-21T17:04:00Z">
              <w:r w:rsidRPr="00FE7579" w:rsidDel="00785E22">
                <w:rPr>
                  <w:rFonts w:ascii="Calibri Light" w:hAnsi="Calibri Light"/>
                  <w:sz w:val="16"/>
                  <w:szCs w:val="16"/>
                </w:rPr>
                <w:delText>BS EN 1052-1:1999 Methods of test for masonry. Determination of compressive strength</w:delText>
              </w:r>
            </w:del>
            <w:ins w:id="2763" w:author="Ashan Senel Asmone" w:date="2016-03-21T17:04:00Z">
              <w:r w:rsidR="00785E22">
                <w:rPr>
                  <w:rFonts w:ascii="Calibri Light" w:hAnsi="Calibri Light"/>
                  <w:sz w:val="16"/>
                  <w:szCs w:val="16"/>
                </w:rPr>
                <w:t>BS EN 1052-1:1999 Methods of test for masonry. Determination of compressive strength</w:t>
              </w:r>
            </w:ins>
          </w:p>
          <w:p w14:paraId="5A8915AE" w14:textId="77777777" w:rsidR="00FE7579" w:rsidRPr="00FE7579" w:rsidRDefault="00FE7579" w:rsidP="00FE7579">
            <w:pPr>
              <w:spacing w:after="120"/>
              <w:rPr>
                <w:rFonts w:ascii="Calibri Light" w:hAnsi="Calibri Light"/>
                <w:sz w:val="16"/>
                <w:szCs w:val="16"/>
              </w:rPr>
            </w:pPr>
            <w:del w:id="2764" w:author="Ashan Senel Asmone" w:date="2016-03-21T17:06:00Z">
              <w:r w:rsidRPr="00FE7579" w:rsidDel="00785E22">
                <w:rPr>
                  <w:rFonts w:ascii="Calibri Light" w:hAnsi="Calibri Light"/>
                  <w:sz w:val="16"/>
                  <w:szCs w:val="16"/>
                </w:rPr>
                <w:delText>BS EN 1052-2:1999 Methods of test for masonry. Determination of flexural strength</w:delText>
              </w:r>
            </w:del>
            <w:ins w:id="2765" w:author="Ashan Senel Asmone" w:date="2016-03-21T17:06:00Z">
              <w:r w:rsidR="00785E22">
                <w:rPr>
                  <w:rFonts w:ascii="Calibri Light" w:hAnsi="Calibri Light"/>
                  <w:sz w:val="16"/>
                  <w:szCs w:val="16"/>
                </w:rPr>
                <w:t>BS EN 1052-2:2016 Methods of test for masonry. Determination of flexural strength</w:t>
              </w:r>
            </w:ins>
          </w:p>
          <w:p w14:paraId="58119757" w14:textId="77777777" w:rsidR="00FE7579" w:rsidRPr="00FE7579" w:rsidRDefault="00FE7579" w:rsidP="00FE7579">
            <w:pPr>
              <w:spacing w:after="120"/>
              <w:rPr>
                <w:rFonts w:ascii="Calibri Light" w:hAnsi="Calibri Light"/>
                <w:sz w:val="16"/>
                <w:szCs w:val="16"/>
              </w:rPr>
            </w:pPr>
            <w:del w:id="2766" w:author="Ashan Senel Asmone" w:date="2016-03-21T17:09:00Z">
              <w:r w:rsidRPr="00FE7579" w:rsidDel="00785E22">
                <w:rPr>
                  <w:rFonts w:ascii="Calibri Light" w:hAnsi="Calibri Light"/>
                  <w:sz w:val="16"/>
                  <w:szCs w:val="16"/>
                </w:rPr>
                <w:delText>BS EN 13139:2002 Aggregates for mortar</w:delText>
              </w:r>
            </w:del>
            <w:ins w:id="2767" w:author="Ashan Senel Asmone" w:date="2016-03-21T17:09:00Z">
              <w:r w:rsidR="00785E22">
                <w:rPr>
                  <w:rFonts w:ascii="Calibri Light" w:hAnsi="Calibri Light"/>
                  <w:sz w:val="16"/>
                  <w:szCs w:val="16"/>
                </w:rPr>
                <w:t>BS EN 13139:2002 Aggregates for mortar</w:t>
              </w:r>
            </w:ins>
          </w:p>
          <w:p w14:paraId="35E7CA5C" w14:textId="77777777" w:rsidR="00FE7579" w:rsidRPr="00FE7579" w:rsidRDefault="00FE7579" w:rsidP="00FE7579">
            <w:pPr>
              <w:spacing w:after="120"/>
              <w:rPr>
                <w:rFonts w:ascii="Calibri Light" w:hAnsi="Calibri Light"/>
                <w:sz w:val="16"/>
                <w:szCs w:val="16"/>
              </w:rPr>
            </w:pPr>
            <w:del w:id="2768" w:author="Ashan Senel Asmone" w:date="2016-03-21T17:11:00Z">
              <w:r w:rsidRPr="00FE7579" w:rsidDel="00785E22">
                <w:rPr>
                  <w:rFonts w:ascii="Calibri Light" w:hAnsi="Calibri Light"/>
                  <w:sz w:val="16"/>
                  <w:szCs w:val="16"/>
                </w:rPr>
                <w:delText>BS 1199 and 1200:1976 Specifications for building sands from natural sources</w:delText>
              </w:r>
            </w:del>
            <w:ins w:id="2769" w:author="Ashan Senel Asmone" w:date="2016-03-21T17:11:00Z">
              <w:r w:rsidR="00785E22">
                <w:rPr>
                  <w:rFonts w:ascii="Calibri Light" w:hAnsi="Calibri Light"/>
                  <w:sz w:val="16"/>
                  <w:szCs w:val="16"/>
                </w:rPr>
                <w:t>BS EN 13139:2002 Aggregates for mortar</w:t>
              </w:r>
            </w:ins>
          </w:p>
          <w:p w14:paraId="184AF887" w14:textId="77777777" w:rsidR="00FE7579" w:rsidRPr="00FE7579" w:rsidRDefault="00FE7579" w:rsidP="00FE7579">
            <w:pPr>
              <w:spacing w:after="120"/>
              <w:rPr>
                <w:rFonts w:ascii="Calibri Light" w:hAnsi="Calibri Light"/>
                <w:sz w:val="16"/>
                <w:szCs w:val="16"/>
              </w:rPr>
            </w:pPr>
            <w:del w:id="2770" w:author="Ashan Senel Asmone" w:date="2016-03-21T17:12:00Z">
              <w:r w:rsidRPr="00FE7579" w:rsidDel="00785E22">
                <w:rPr>
                  <w:rFonts w:ascii="Calibri Light" w:hAnsi="Calibri Light"/>
                  <w:sz w:val="16"/>
                  <w:szCs w:val="16"/>
                </w:rPr>
                <w:delText>BS 1243:1978 Specification for metal ties for cavity wall construction</w:delText>
              </w:r>
            </w:del>
            <w:ins w:id="2771" w:author="Ashan Senel Asmone" w:date="2016-03-21T17:12:00Z">
              <w:r w:rsidR="00785E22">
                <w:rPr>
                  <w:rFonts w:ascii="Calibri Light" w:hAnsi="Calibri Light"/>
                  <w:sz w:val="16"/>
                  <w:szCs w:val="16"/>
                </w:rPr>
                <w:t>BS EN 845-1:2013 Specification for ancillary components for masonry. Wall ties, tension straps, hangers and brackets</w:t>
              </w:r>
            </w:ins>
          </w:p>
          <w:p w14:paraId="0F2D0300" w14:textId="77777777" w:rsidR="00FE7579" w:rsidRPr="00FE7579" w:rsidRDefault="00FE7579" w:rsidP="00FE7579">
            <w:pPr>
              <w:spacing w:after="120"/>
              <w:rPr>
                <w:rFonts w:ascii="Calibri Light" w:hAnsi="Calibri Light"/>
                <w:sz w:val="16"/>
                <w:szCs w:val="16"/>
              </w:rPr>
            </w:pPr>
            <w:del w:id="2772" w:author="Ashan Senel Asmone" w:date="2016-03-21T17:14:00Z">
              <w:r w:rsidRPr="00FE7579" w:rsidDel="00785E22">
                <w:rPr>
                  <w:rFonts w:ascii="Calibri Light" w:hAnsi="Calibri Light"/>
                  <w:sz w:val="16"/>
                  <w:szCs w:val="16"/>
                </w:rPr>
                <w:delText>BS 3797:1990 Specification for lightweight aggregates for masonry units and structural concrete</w:delText>
              </w:r>
            </w:del>
            <w:ins w:id="2773" w:author="Ashan Senel Asmone" w:date="2016-03-21T17:14:00Z">
              <w:r w:rsidR="00785E22">
                <w:rPr>
                  <w:rFonts w:ascii="Calibri Light" w:hAnsi="Calibri Light"/>
                  <w:sz w:val="16"/>
                  <w:szCs w:val="16"/>
                </w:rPr>
                <w:t>BS EN 13055-1:2002 Lightweight aggregates. Lightweight aggregates for concrete, mortar and grout</w:t>
              </w:r>
            </w:ins>
          </w:p>
          <w:p w14:paraId="4CD8D411" w14:textId="77777777" w:rsidR="00FE7579" w:rsidRPr="00FE7579" w:rsidRDefault="00FE7579" w:rsidP="00FE7579">
            <w:pPr>
              <w:spacing w:after="120"/>
              <w:rPr>
                <w:rFonts w:ascii="Calibri Light" w:hAnsi="Calibri Light"/>
                <w:sz w:val="16"/>
                <w:szCs w:val="16"/>
              </w:rPr>
            </w:pPr>
            <w:del w:id="2774" w:author="Ashan Senel Asmone" w:date="2016-03-21T17:15:00Z">
              <w:r w:rsidRPr="00FE7579" w:rsidDel="00785E22">
                <w:rPr>
                  <w:rFonts w:ascii="Calibri Light" w:hAnsi="Calibri Light"/>
                  <w:sz w:val="16"/>
                  <w:szCs w:val="16"/>
                </w:rPr>
                <w:delText>BS 4721:1981 Specification for ready-mixed building mortars</w:delText>
              </w:r>
            </w:del>
            <w:ins w:id="2775" w:author="Ashan Senel Asmone" w:date="2016-03-21T17:15:00Z">
              <w:r w:rsidR="00785E22">
                <w:rPr>
                  <w:rFonts w:ascii="Calibri Light" w:hAnsi="Calibri Light"/>
                  <w:sz w:val="16"/>
                  <w:szCs w:val="16"/>
                </w:rPr>
                <w:t>BS EN 998-2:2010 Specification for mortar for masonry . Masonry mortar/ BS EN 998-1:2010 Specification for mortar for masonry. Rendering and plastering mortar</w:t>
              </w:r>
            </w:ins>
          </w:p>
          <w:p w14:paraId="354C6B70" w14:textId="77777777" w:rsidR="00FE7579" w:rsidRPr="00FE7579" w:rsidRDefault="00FE7579" w:rsidP="00FE7579">
            <w:pPr>
              <w:spacing w:after="120"/>
              <w:rPr>
                <w:rFonts w:ascii="Calibri Light" w:hAnsi="Calibri Light"/>
                <w:sz w:val="16"/>
                <w:szCs w:val="16"/>
              </w:rPr>
            </w:pPr>
            <w:del w:id="2776" w:author="Ashan Senel Asmone" w:date="2016-03-21T17:17:00Z">
              <w:r w:rsidRPr="00FE7579" w:rsidDel="00785E22">
                <w:rPr>
                  <w:rFonts w:ascii="Calibri Light" w:hAnsi="Calibri Light"/>
                  <w:sz w:val="16"/>
                  <w:szCs w:val="16"/>
                </w:rPr>
                <w:delText>BS 5224:1995 Specification for masonry cement</w:delText>
              </w:r>
            </w:del>
            <w:ins w:id="2777" w:author="Ashan Senel Asmone" w:date="2016-03-21T17:17:00Z">
              <w:r w:rsidR="00785E22">
                <w:rPr>
                  <w:rFonts w:ascii="Calibri Light" w:hAnsi="Calibri Light"/>
                  <w:sz w:val="16"/>
                  <w:szCs w:val="16"/>
                </w:rPr>
                <w:t>BS EN 413-1:2011 Masonry cement. Composition, specifications and conformity criteria</w:t>
              </w:r>
            </w:ins>
          </w:p>
          <w:p w14:paraId="4FC28AAB"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Sealants</w:t>
            </w:r>
          </w:p>
          <w:p w14:paraId="754E99EF" w14:textId="77777777" w:rsidR="00FE7579" w:rsidRPr="00FE7579" w:rsidRDefault="00FE7579" w:rsidP="00FE7579">
            <w:pPr>
              <w:spacing w:after="120"/>
              <w:rPr>
                <w:rFonts w:ascii="Calibri Light" w:hAnsi="Calibri Light"/>
                <w:sz w:val="16"/>
                <w:szCs w:val="16"/>
              </w:rPr>
            </w:pPr>
            <w:del w:id="2778" w:author="Ashan Senel Asmone" w:date="2016-03-21T17:19:00Z">
              <w:r w:rsidRPr="00FE7579" w:rsidDel="00AB6198">
                <w:rPr>
                  <w:rFonts w:ascii="Calibri Light" w:hAnsi="Calibri Light"/>
                  <w:sz w:val="16"/>
                  <w:szCs w:val="16"/>
                </w:rPr>
                <w:delText>BS 4254:1983 Specification for two-part polysulphide-based sealants</w:delText>
              </w:r>
            </w:del>
            <w:ins w:id="2779"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63746187" w14:textId="77777777" w:rsidR="00FE7579" w:rsidRPr="00FE7579" w:rsidRDefault="00FE7579" w:rsidP="00FE7579">
            <w:pPr>
              <w:spacing w:after="120"/>
              <w:rPr>
                <w:rFonts w:ascii="Calibri Light" w:hAnsi="Calibri Light"/>
                <w:sz w:val="16"/>
                <w:szCs w:val="16"/>
              </w:rPr>
            </w:pPr>
            <w:del w:id="2780" w:author="Ashan Senel Asmone" w:date="2016-03-21T19:20:00Z">
              <w:r w:rsidRPr="00FE7579" w:rsidDel="00BF0B04">
                <w:rPr>
                  <w:rFonts w:ascii="Calibri Light" w:hAnsi="Calibri Light"/>
                  <w:sz w:val="16"/>
                  <w:szCs w:val="16"/>
                </w:rPr>
                <w:delText>BS 4255-1:1986 Rubber used in preformed gaskets for weather exclusion from buildings. Specification for non-cellular gaskets</w:delText>
              </w:r>
            </w:del>
            <w:ins w:id="2781"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02CE740E" w14:textId="77777777" w:rsidR="00FE7579" w:rsidRPr="00FE7579" w:rsidRDefault="00FE7579" w:rsidP="00FE7579">
            <w:pPr>
              <w:spacing w:after="120"/>
              <w:rPr>
                <w:rFonts w:ascii="Calibri Light" w:hAnsi="Calibri Light"/>
                <w:sz w:val="16"/>
                <w:szCs w:val="16"/>
              </w:rPr>
            </w:pPr>
            <w:del w:id="2782" w:author="Ashan Senel Asmone" w:date="2016-03-21T19:22:00Z">
              <w:r w:rsidRPr="00FE7579" w:rsidDel="00BF0B04">
                <w:rPr>
                  <w:rFonts w:ascii="Calibri Light" w:hAnsi="Calibri Light"/>
                  <w:sz w:val="16"/>
                  <w:szCs w:val="16"/>
                </w:rPr>
                <w:delText>BS 5215:1986 Specification for one-part gun grade polysulphide-based sealants</w:delText>
              </w:r>
            </w:del>
          </w:p>
          <w:p w14:paraId="4546E1CD" w14:textId="77777777" w:rsidR="00FE7579" w:rsidRPr="00FE7579" w:rsidRDefault="00FE7579" w:rsidP="00FE7579">
            <w:pPr>
              <w:spacing w:after="120"/>
              <w:rPr>
                <w:rFonts w:ascii="Calibri Light" w:hAnsi="Calibri Light"/>
                <w:sz w:val="16"/>
                <w:szCs w:val="16"/>
              </w:rPr>
            </w:pPr>
            <w:del w:id="2783" w:author="Ashan Senel Asmone" w:date="2016-03-21T19:22:00Z">
              <w:r w:rsidRPr="00FE7579" w:rsidDel="00BF0B04">
                <w:rPr>
                  <w:rFonts w:ascii="Calibri Light" w:hAnsi="Calibri Light"/>
                  <w:sz w:val="16"/>
                  <w:szCs w:val="16"/>
                </w:rPr>
                <w:delText>BS 5889:1989 Specification for one-part gun grade silicone-based sealants</w:delText>
              </w:r>
            </w:del>
          </w:p>
          <w:p w14:paraId="4B514F77" w14:textId="77777777" w:rsidR="00FE7579" w:rsidRPr="00FE7579" w:rsidRDefault="00FE7579" w:rsidP="00FE7579">
            <w:pPr>
              <w:spacing w:after="120"/>
              <w:rPr>
                <w:rFonts w:ascii="Calibri Light" w:hAnsi="Calibri Light"/>
                <w:sz w:val="16"/>
                <w:szCs w:val="16"/>
              </w:rPr>
            </w:pPr>
            <w:del w:id="2784" w:author="Ashan Senel Asmone" w:date="2016-03-21T19:23:00Z">
              <w:r w:rsidRPr="00FE7579" w:rsidDel="00BF0B04">
                <w:rPr>
                  <w:rFonts w:ascii="Calibri Light" w:hAnsi="Calibri Light"/>
                  <w:sz w:val="16"/>
                  <w:szCs w:val="16"/>
                </w:rPr>
                <w:delText>BS 6213:2000 Selection of construction sealants. Guide</w:delText>
              </w:r>
            </w:del>
            <w:ins w:id="2785" w:author="Ashan Senel Asmone" w:date="2016-03-21T19:23:00Z">
              <w:r w:rsidR="00BF0B04">
                <w:rPr>
                  <w:rFonts w:ascii="Calibri Light" w:hAnsi="Calibri Light"/>
                  <w:sz w:val="16"/>
                  <w:szCs w:val="16"/>
                </w:rPr>
                <w:t>BS 6213:2000+A1:2010 Selection of construction sealants. Guide</w:t>
              </w:r>
            </w:ins>
          </w:p>
          <w:p w14:paraId="0962587B"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Waterproofing for masonry</w:t>
            </w:r>
          </w:p>
          <w:p w14:paraId="1CE92EC4" w14:textId="77777777" w:rsidR="00FE7579" w:rsidRPr="00FE7579" w:rsidRDefault="00FE7579" w:rsidP="00FE7579">
            <w:pPr>
              <w:spacing w:after="120"/>
              <w:rPr>
                <w:rFonts w:ascii="Calibri Light" w:hAnsi="Calibri Light"/>
                <w:sz w:val="16"/>
                <w:szCs w:val="16"/>
              </w:rPr>
            </w:pPr>
            <w:del w:id="2786" w:author="Ashan Senel Asmone" w:date="2016-03-21T19:24:00Z">
              <w:r w:rsidRPr="00FE7579" w:rsidDel="00BF0B04">
                <w:rPr>
                  <w:rFonts w:ascii="Calibri Light" w:hAnsi="Calibri Light"/>
                  <w:sz w:val="16"/>
                  <w:szCs w:val="16"/>
                </w:rPr>
                <w:delText>BS 6477:1992 Specification for water repellents for masonry surfaces</w:delText>
              </w:r>
            </w:del>
          </w:p>
          <w:p w14:paraId="38B3E501" w14:textId="77777777" w:rsidR="00FE7579" w:rsidRPr="00FE7579" w:rsidRDefault="00FE7579" w:rsidP="00FE7579">
            <w:pPr>
              <w:spacing w:after="120"/>
              <w:rPr>
                <w:rFonts w:ascii="Calibri Light" w:hAnsi="Calibri Light"/>
                <w:sz w:val="16"/>
                <w:szCs w:val="16"/>
              </w:rPr>
            </w:pPr>
            <w:del w:id="2787" w:author="Ashan Senel Asmone" w:date="2016-03-21T19:24:00Z">
              <w:r w:rsidRPr="00FE7579" w:rsidDel="00BF0B04">
                <w:rPr>
                  <w:rFonts w:ascii="Calibri Light" w:hAnsi="Calibri Light"/>
                  <w:sz w:val="16"/>
                  <w:szCs w:val="16"/>
                </w:rPr>
                <w:delText>BS 8215:1991 Code of practice for design and installation of damp-proof courses in masonry construction</w:delText>
              </w:r>
            </w:del>
            <w:ins w:id="2788" w:author="Ashan Senel Asmone" w:date="2016-03-21T19:24:00Z">
              <w:r w:rsidR="00BF0B04">
                <w:rPr>
                  <w:rFonts w:ascii="Calibri Light" w:hAnsi="Calibri Light"/>
                  <w:sz w:val="16"/>
                  <w:szCs w:val="16"/>
                </w:rPr>
                <w:t>BS 8215:1991 Code of practice for design and installation of damp-proof courses in masonry construction</w:t>
              </w:r>
            </w:ins>
          </w:p>
          <w:p w14:paraId="68651BFF" w14:textId="77777777" w:rsidR="00FE7579" w:rsidRPr="00FE7579" w:rsidRDefault="00FE7579" w:rsidP="00FE7579">
            <w:pPr>
              <w:spacing w:after="120"/>
              <w:rPr>
                <w:rFonts w:ascii="Calibri Light" w:hAnsi="Calibri Light"/>
                <w:sz w:val="16"/>
                <w:szCs w:val="16"/>
              </w:rPr>
            </w:pPr>
            <w:del w:id="2789" w:author="Ashan Senel Asmone" w:date="2016-03-21T19:26:00Z">
              <w:r w:rsidRPr="00FE7579" w:rsidDel="00BF0B04">
                <w:rPr>
                  <w:rFonts w:ascii="Calibri Light" w:hAnsi="Calibri Light"/>
                  <w:sz w:val="16"/>
                  <w:szCs w:val="16"/>
                </w:rPr>
                <w:delText>DD 86-1:1983 Damp-proof courses. Methods of test for flexural bond strength and short term shear strength</w:delText>
              </w:r>
            </w:del>
          </w:p>
          <w:p w14:paraId="09EFEE2A" w14:textId="77777777" w:rsidR="00FE7579" w:rsidRPr="00FE7579" w:rsidRDefault="00FE7579" w:rsidP="00FE7579">
            <w:pPr>
              <w:spacing w:after="120"/>
              <w:rPr>
                <w:rFonts w:ascii="Calibri Light" w:hAnsi="Calibri Light"/>
                <w:sz w:val="16"/>
                <w:szCs w:val="16"/>
              </w:rPr>
            </w:pPr>
            <w:del w:id="2790" w:author="Ashan Senel Asmone" w:date="2016-03-21T19:26:00Z">
              <w:r w:rsidRPr="00FE7579" w:rsidDel="00BF0B04">
                <w:rPr>
                  <w:rFonts w:ascii="Calibri Light" w:hAnsi="Calibri Light"/>
                  <w:sz w:val="16"/>
                  <w:szCs w:val="16"/>
                </w:rPr>
                <w:delText>DD 86-3:1990 Damp-proof courses. Guide to characteristic strengths of damp-proof course material used in masonry</w:delText>
              </w:r>
            </w:del>
          </w:p>
          <w:p w14:paraId="549083A5" w14:textId="77777777" w:rsidR="00FE7579" w:rsidRPr="00FE7579" w:rsidRDefault="00FE7579" w:rsidP="00FE7579">
            <w:pPr>
              <w:spacing w:after="120"/>
              <w:rPr>
                <w:rFonts w:ascii="Calibri Light" w:hAnsi="Calibri Light"/>
                <w:sz w:val="16"/>
                <w:szCs w:val="16"/>
              </w:rPr>
            </w:pPr>
            <w:del w:id="2791" w:author="Ashan Senel Asmone" w:date="2016-03-21T16:49:00Z">
              <w:r w:rsidRPr="00FE7579" w:rsidDel="00534DBC">
                <w:rPr>
                  <w:rFonts w:ascii="Calibri Light" w:hAnsi="Calibri Light"/>
                  <w:sz w:val="16"/>
                  <w:szCs w:val="16"/>
                </w:rPr>
                <w:delText>BS EN 772-7:1998 Methods of test for masonry units. Determination of water absorption of clay masonry damp proof course units by boiling in water</w:delText>
              </w:r>
            </w:del>
            <w:ins w:id="2792"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4717283C" w14:textId="77777777" w:rsidR="00FE7579" w:rsidRPr="00FE7579" w:rsidRDefault="00FE7579" w:rsidP="00FE7579">
            <w:pPr>
              <w:spacing w:after="120"/>
              <w:rPr>
                <w:rFonts w:ascii="Calibri Light" w:hAnsi="Calibri Light"/>
                <w:sz w:val="16"/>
                <w:szCs w:val="16"/>
              </w:rPr>
            </w:pPr>
            <w:del w:id="2793" w:author="Ashan Senel Asmone" w:date="2016-03-21T19:27:00Z">
              <w:r w:rsidRPr="00FE7579" w:rsidDel="00BF0B04">
                <w:rPr>
                  <w:rFonts w:ascii="Calibri Light" w:hAnsi="Calibri Light"/>
                  <w:sz w:val="16"/>
                  <w:szCs w:val="16"/>
                </w:rPr>
                <w:delText>BS EN 1052-4:2000 Methods of test for masonry. Determination of shear strength including damp proof course</w:delText>
              </w:r>
            </w:del>
            <w:ins w:id="2794" w:author="Ashan Senel Asmone" w:date="2016-03-21T19:27:00Z">
              <w:r w:rsidR="00BF0B04">
                <w:rPr>
                  <w:rFonts w:ascii="Calibri Light" w:hAnsi="Calibri Light"/>
                  <w:sz w:val="16"/>
                  <w:szCs w:val="16"/>
                </w:rPr>
                <w:t>BS EN 1052-4:2000 Methods of test for masonry. Determination of shear strength including damp proof course</w:t>
              </w:r>
            </w:ins>
          </w:p>
          <w:p w14:paraId="5E6F50B9" w14:textId="77777777" w:rsidR="00570413" w:rsidRPr="00FE7579" w:rsidRDefault="00570413" w:rsidP="00570413">
            <w:pPr>
              <w:spacing w:after="120"/>
              <w:rPr>
                <w:rFonts w:ascii="Calibri Light" w:hAnsi="Calibri Light"/>
                <w:sz w:val="16"/>
                <w:szCs w:val="16"/>
              </w:rPr>
            </w:pPr>
          </w:p>
        </w:tc>
      </w:tr>
      <w:tr w:rsidR="00570413" w:rsidRPr="004F3C8C" w14:paraId="61168186" w14:textId="77777777" w:rsidTr="00570413">
        <w:tc>
          <w:tcPr>
            <w:tcW w:w="685" w:type="dxa"/>
          </w:tcPr>
          <w:p w14:paraId="05C2AA9E"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18181996"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Masonry</w:t>
            </w:r>
          </w:p>
          <w:p w14:paraId="6F9A4D15" w14:textId="77777777" w:rsidR="00FE7579" w:rsidRPr="00FE7579" w:rsidRDefault="00FE7579" w:rsidP="00FE7579">
            <w:pPr>
              <w:spacing w:after="120"/>
              <w:rPr>
                <w:rFonts w:ascii="Calibri Light" w:hAnsi="Calibri Light"/>
                <w:sz w:val="16"/>
                <w:szCs w:val="16"/>
              </w:rPr>
            </w:pPr>
            <w:del w:id="2795" w:author="Ashan Senel Asmone" w:date="2016-03-21T19:27:00Z">
              <w:r w:rsidRPr="00FE7579" w:rsidDel="00BF0B04">
                <w:rPr>
                  <w:rFonts w:ascii="Calibri Light" w:hAnsi="Calibri Light"/>
                  <w:sz w:val="16"/>
                  <w:szCs w:val="16"/>
                </w:rPr>
                <w:delText>ASTM C 216 (facing brick)</w:delText>
              </w:r>
            </w:del>
            <w:ins w:id="2796" w:author="Ashan Senel Asmone" w:date="2016-03-21T19:27:00Z">
              <w:r w:rsidR="00BF0B04">
                <w:rPr>
                  <w:rFonts w:ascii="Calibri Light" w:hAnsi="Calibri Light"/>
                  <w:sz w:val="16"/>
                  <w:szCs w:val="16"/>
                </w:rPr>
                <w:t>ASTM C216 - 15 Standard Specification for Facing Brick (Solid Masonry Units Made from Clay or Shale)</w:t>
              </w:r>
            </w:ins>
          </w:p>
          <w:p w14:paraId="0D8C044F" w14:textId="77777777" w:rsidR="00FE7579" w:rsidRPr="00FE7579" w:rsidRDefault="00FE7579" w:rsidP="00FE7579">
            <w:pPr>
              <w:spacing w:after="120"/>
              <w:rPr>
                <w:rFonts w:ascii="Calibri Light" w:hAnsi="Calibri Light"/>
                <w:sz w:val="16"/>
                <w:szCs w:val="16"/>
              </w:rPr>
            </w:pPr>
            <w:del w:id="2797" w:author="Ashan Senel Asmone" w:date="2016-03-21T19:28:00Z">
              <w:r w:rsidRPr="00FE7579" w:rsidDel="00BF0B04">
                <w:rPr>
                  <w:rFonts w:ascii="Calibri Light" w:hAnsi="Calibri Light"/>
                  <w:sz w:val="16"/>
                  <w:szCs w:val="16"/>
                </w:rPr>
                <w:delText>ASTM C62-01 Standard Specification for Building Brick (Solid Masonry Units Made From Clay or Shale)</w:delText>
              </w:r>
            </w:del>
            <w:ins w:id="2798" w:author="Ashan Senel Asmone" w:date="2016-03-21T19:28:00Z">
              <w:r w:rsidR="00BF0B04">
                <w:rPr>
                  <w:rFonts w:ascii="Calibri Light" w:hAnsi="Calibri Light"/>
                  <w:sz w:val="16"/>
                  <w:szCs w:val="16"/>
                </w:rPr>
                <w:t>ASTM C62 - 13a Standard Specification for Building Brick (Solid Masonry Units Made From Clay or Shale)</w:t>
              </w:r>
            </w:ins>
          </w:p>
          <w:p w14:paraId="4F8E10E8" w14:textId="77777777" w:rsidR="00FE7579" w:rsidRPr="00FE7579" w:rsidRDefault="00FE7579" w:rsidP="00FE7579">
            <w:pPr>
              <w:spacing w:after="120"/>
              <w:rPr>
                <w:rFonts w:ascii="Calibri Light" w:hAnsi="Calibri Light"/>
                <w:sz w:val="16"/>
                <w:szCs w:val="16"/>
              </w:rPr>
            </w:pPr>
            <w:del w:id="2799" w:author="Ashan Senel Asmone" w:date="2016-03-21T19:29:00Z">
              <w:r w:rsidRPr="00FE7579" w:rsidDel="00BF0B04">
                <w:rPr>
                  <w:rFonts w:ascii="Calibri Light" w:hAnsi="Calibri Light"/>
                  <w:sz w:val="16"/>
                  <w:szCs w:val="16"/>
                </w:rPr>
                <w:delText>ASTM C 652 (hollow brick)</w:delText>
              </w:r>
            </w:del>
            <w:ins w:id="2800" w:author="Ashan Senel Asmone" w:date="2016-03-21T19:29:00Z">
              <w:r w:rsidR="00BF0B04">
                <w:rPr>
                  <w:rFonts w:ascii="Calibri Light" w:hAnsi="Calibri Light"/>
                  <w:sz w:val="16"/>
                  <w:szCs w:val="16"/>
                </w:rPr>
                <w:t>ASTM C652 - 15 Standard Specification for Hollow Brick (Hollow Masonry Units Made From Clay or Shale)</w:t>
              </w:r>
            </w:ins>
          </w:p>
          <w:p w14:paraId="182B75B1" w14:textId="77777777" w:rsidR="00FE7579" w:rsidRPr="00FE7579" w:rsidRDefault="00FE7579" w:rsidP="00FE7579">
            <w:pPr>
              <w:spacing w:after="120"/>
              <w:rPr>
                <w:rFonts w:ascii="Calibri Light" w:hAnsi="Calibri Light"/>
                <w:sz w:val="16"/>
                <w:szCs w:val="16"/>
              </w:rPr>
            </w:pPr>
            <w:del w:id="2801" w:author="Ashan Senel Asmone" w:date="2016-03-21T19:29:00Z">
              <w:r w:rsidRPr="00FE7579" w:rsidDel="00BF0B04">
                <w:rPr>
                  <w:rFonts w:ascii="Calibri Light" w:hAnsi="Calibri Light"/>
                  <w:sz w:val="16"/>
                  <w:szCs w:val="16"/>
                </w:rPr>
                <w:delText>ASTM C 212 (structural clay facing tile)</w:delText>
              </w:r>
            </w:del>
            <w:ins w:id="2802" w:author="Ashan Senel Asmone" w:date="2016-03-21T19:29:00Z">
              <w:r w:rsidR="00BF0B04">
                <w:rPr>
                  <w:rFonts w:ascii="Calibri Light" w:hAnsi="Calibri Light"/>
                  <w:sz w:val="16"/>
                  <w:szCs w:val="16"/>
                </w:rPr>
                <w:t>ASTM C212 - 14 Standard Specification for Structural Clay Facing Tile</w:t>
              </w:r>
            </w:ins>
          </w:p>
          <w:p w14:paraId="564EBFDF" w14:textId="77777777" w:rsidR="00FE7579" w:rsidRPr="00FE7579" w:rsidRDefault="00FE7579" w:rsidP="00FE7579">
            <w:pPr>
              <w:spacing w:after="120"/>
              <w:rPr>
                <w:rFonts w:ascii="Calibri Light" w:hAnsi="Calibri Light"/>
                <w:sz w:val="16"/>
                <w:szCs w:val="16"/>
              </w:rPr>
            </w:pPr>
            <w:del w:id="2803" w:author="Ashan Senel Asmone" w:date="2016-03-21T19:30:00Z">
              <w:r w:rsidRPr="00FE7579" w:rsidDel="00BF0B04">
                <w:rPr>
                  <w:rFonts w:ascii="Calibri Light" w:hAnsi="Calibri Light"/>
                  <w:sz w:val="16"/>
                  <w:szCs w:val="16"/>
                </w:rPr>
                <w:delText>ASTM C 34 (structural clay load-bearing tile)</w:delText>
              </w:r>
            </w:del>
            <w:ins w:id="2804" w:author="Ashan Senel Asmone" w:date="2016-03-21T19:30:00Z">
              <w:r w:rsidR="00BF0B04">
                <w:rPr>
                  <w:rFonts w:ascii="Calibri Light" w:hAnsi="Calibri Light"/>
                  <w:sz w:val="16"/>
                  <w:szCs w:val="16"/>
                </w:rPr>
                <w:t>ASTM C34 - 13 Standard Specification for Structural Clay Load-Bearing Wall Tile</w:t>
              </w:r>
            </w:ins>
            <w:r w:rsidRPr="00FE7579">
              <w:rPr>
                <w:rFonts w:ascii="Calibri Light" w:hAnsi="Calibri Light"/>
                <w:sz w:val="16"/>
                <w:szCs w:val="16"/>
              </w:rPr>
              <w:t>.</w:t>
            </w:r>
          </w:p>
          <w:p w14:paraId="2623AD2C" w14:textId="77777777" w:rsidR="00FE7579" w:rsidRPr="00FE7579" w:rsidRDefault="00FE7579" w:rsidP="00FE7579">
            <w:pPr>
              <w:spacing w:after="120"/>
              <w:rPr>
                <w:rFonts w:ascii="Calibri Light" w:hAnsi="Calibri Light"/>
                <w:sz w:val="16"/>
                <w:szCs w:val="16"/>
              </w:rPr>
            </w:pPr>
            <w:del w:id="2805" w:author="Ashan Senel Asmone" w:date="2016-03-21T19:32:00Z">
              <w:r w:rsidRPr="00FE7579" w:rsidDel="00BF0B04">
                <w:rPr>
                  <w:rFonts w:ascii="Calibri Light" w:hAnsi="Calibri Light"/>
                  <w:sz w:val="16"/>
                  <w:szCs w:val="16"/>
                </w:rPr>
                <w:delText>ASTM C 67 Method of Sampling and Testing Brick and Structural Clay Tile</w:delText>
              </w:r>
            </w:del>
            <w:ins w:id="2806" w:author="Ashan Senel Asmone" w:date="2016-03-21T19:32:00Z">
              <w:r w:rsidR="00BF0B04">
                <w:rPr>
                  <w:rFonts w:ascii="Calibri Light" w:hAnsi="Calibri Light"/>
                  <w:sz w:val="16"/>
                  <w:szCs w:val="16"/>
                </w:rPr>
                <w:t>ASTM C67 - 14 Standard Test Methods for Sampling and Testing Brick and Structural Clay Tile</w:t>
              </w:r>
            </w:ins>
            <w:r w:rsidRPr="00FE7579">
              <w:rPr>
                <w:rFonts w:ascii="Calibri Light" w:hAnsi="Calibri Light"/>
                <w:sz w:val="16"/>
                <w:szCs w:val="16"/>
              </w:rPr>
              <w:t>.</w:t>
            </w:r>
          </w:p>
          <w:p w14:paraId="41B73EAF" w14:textId="77777777" w:rsidR="00FE7579" w:rsidRPr="00FE7579" w:rsidRDefault="00FE7579" w:rsidP="00FE7579">
            <w:pPr>
              <w:spacing w:after="120"/>
              <w:rPr>
                <w:rFonts w:ascii="Calibri Light" w:hAnsi="Calibri Light"/>
                <w:sz w:val="16"/>
                <w:szCs w:val="16"/>
              </w:rPr>
            </w:pPr>
            <w:del w:id="2807" w:author="Ashan Senel Asmone" w:date="2016-03-21T19:33:00Z">
              <w:r w:rsidRPr="00FE7579" w:rsidDel="00BF0B04">
                <w:rPr>
                  <w:rFonts w:ascii="Calibri Light" w:hAnsi="Calibri Light"/>
                  <w:sz w:val="16"/>
                  <w:szCs w:val="16"/>
                </w:rPr>
                <w:delText>ASTM C 91 Specification for Masonry Cement</w:delText>
              </w:r>
            </w:del>
            <w:ins w:id="2808" w:author="Ashan Senel Asmone" w:date="2016-03-21T19:33:00Z">
              <w:r w:rsidR="00BF0B04">
                <w:rPr>
                  <w:rFonts w:ascii="Calibri Light" w:hAnsi="Calibri Light"/>
                  <w:sz w:val="16"/>
                  <w:szCs w:val="16"/>
                </w:rPr>
                <w:t>ASTM C91 / C91M - 12 Standard Specification for Masonry Cement</w:t>
              </w:r>
            </w:ins>
          </w:p>
          <w:p w14:paraId="2DECA747" w14:textId="77777777" w:rsidR="00FE7579" w:rsidRPr="00FE7579" w:rsidRDefault="00FE7579" w:rsidP="00FE7579">
            <w:pPr>
              <w:spacing w:after="120"/>
              <w:rPr>
                <w:rFonts w:ascii="Calibri Light" w:hAnsi="Calibri Light"/>
                <w:sz w:val="16"/>
                <w:szCs w:val="16"/>
              </w:rPr>
            </w:pPr>
            <w:del w:id="2809" w:author="Ashan Senel Asmone" w:date="2016-03-21T19:34:00Z">
              <w:r w:rsidRPr="00FE7579" w:rsidDel="00BF0B04">
                <w:rPr>
                  <w:rFonts w:ascii="Calibri Light" w:hAnsi="Calibri Light"/>
                  <w:sz w:val="16"/>
                  <w:szCs w:val="16"/>
                </w:rPr>
                <w:delText>ASTM C 207 Specification for Hydrated Lime for Masonry Purposes</w:delText>
              </w:r>
            </w:del>
            <w:ins w:id="2810" w:author="Ashan Senel Asmone" w:date="2016-03-21T19:34:00Z">
              <w:r w:rsidR="00BF0B04">
                <w:rPr>
                  <w:rFonts w:ascii="Calibri Light" w:hAnsi="Calibri Light"/>
                  <w:sz w:val="16"/>
                  <w:szCs w:val="16"/>
                </w:rPr>
                <w:t>ASTM C207 - 06(2011) Standard Specification for Hydrated Lime for Masonry Purposes</w:t>
              </w:r>
            </w:ins>
          </w:p>
          <w:p w14:paraId="6ADA1141" w14:textId="77777777" w:rsidR="00FE7579" w:rsidRPr="00FE7579" w:rsidRDefault="00FE7579" w:rsidP="00FE7579">
            <w:pPr>
              <w:spacing w:after="120"/>
              <w:rPr>
                <w:rFonts w:ascii="Calibri Light" w:hAnsi="Calibri Light"/>
                <w:sz w:val="16"/>
                <w:szCs w:val="16"/>
              </w:rPr>
            </w:pPr>
            <w:del w:id="2811" w:author="Ashan Senel Asmone" w:date="2016-03-21T19:34:00Z">
              <w:r w:rsidRPr="00FE7579" w:rsidDel="00BF0B04">
                <w:rPr>
                  <w:rFonts w:ascii="Calibri Light" w:hAnsi="Calibri Light"/>
                  <w:sz w:val="16"/>
                  <w:szCs w:val="16"/>
                </w:rPr>
                <w:delText>ASTM E 518 Test Method for Flexural Bond Strength of Masonry</w:delText>
              </w:r>
            </w:del>
            <w:ins w:id="2812" w:author="Ashan Senel Asmone" w:date="2016-03-21T19:34:00Z">
              <w:r w:rsidR="00BF0B04">
                <w:rPr>
                  <w:rFonts w:ascii="Calibri Light" w:hAnsi="Calibri Light"/>
                  <w:sz w:val="16"/>
                  <w:szCs w:val="16"/>
                </w:rPr>
                <w:t>ASTM E518 / E518M - 15 Standard Test Methods for Flexural Bond Strength of Masonry</w:t>
              </w:r>
            </w:ins>
          </w:p>
          <w:p w14:paraId="4AD4C8DF" w14:textId="77777777" w:rsidR="00FE7579" w:rsidRPr="00FE7579" w:rsidRDefault="00FE7579" w:rsidP="00FE7579">
            <w:pPr>
              <w:spacing w:after="120"/>
              <w:rPr>
                <w:rFonts w:ascii="Calibri Light" w:hAnsi="Calibri Light"/>
                <w:sz w:val="16"/>
                <w:szCs w:val="16"/>
              </w:rPr>
            </w:pPr>
            <w:del w:id="2813" w:author="Ashan Senel Asmone" w:date="2016-03-21T19:35:00Z">
              <w:r w:rsidRPr="00FE7579" w:rsidDel="00BF0B04">
                <w:rPr>
                  <w:rFonts w:ascii="Calibri Light" w:hAnsi="Calibri Light"/>
                  <w:sz w:val="16"/>
                  <w:szCs w:val="16"/>
                </w:rPr>
                <w:delText>ASTM C 1072 Test Method for Measurement of Masonry Flexural Bond Strength</w:delText>
              </w:r>
            </w:del>
            <w:ins w:id="2814" w:author="Ashan Senel Asmone" w:date="2016-03-21T19:35:00Z">
              <w:r w:rsidR="00BF0B04">
                <w:rPr>
                  <w:rFonts w:ascii="Calibri Light" w:hAnsi="Calibri Light"/>
                  <w:sz w:val="16"/>
                  <w:szCs w:val="16"/>
                </w:rPr>
                <w:t>ASTM C1072 - 13e1 Standard Test Methods for Measurement of Masonry Flexural Bond Strength</w:t>
              </w:r>
            </w:ins>
          </w:p>
          <w:p w14:paraId="602B0055" w14:textId="77777777" w:rsidR="00FE7579" w:rsidRPr="00FE7579" w:rsidRDefault="00FE7579" w:rsidP="00FE7579">
            <w:pPr>
              <w:spacing w:after="120"/>
              <w:rPr>
                <w:rFonts w:ascii="Calibri Light" w:hAnsi="Calibri Light"/>
                <w:sz w:val="16"/>
                <w:szCs w:val="16"/>
              </w:rPr>
            </w:pPr>
            <w:r w:rsidRPr="00FE7579">
              <w:rPr>
                <w:rFonts w:ascii="Calibri Light" w:hAnsi="Calibri Light"/>
                <w:sz w:val="16"/>
                <w:szCs w:val="16"/>
              </w:rPr>
              <w:br/>
            </w:r>
            <w:del w:id="2815" w:author="Ashan Senel Asmone" w:date="2016-03-21T19:36:00Z">
              <w:r w:rsidRPr="00FE7579" w:rsidDel="005C1271">
                <w:rPr>
                  <w:rFonts w:ascii="Calibri Light" w:hAnsi="Calibri Light"/>
                  <w:sz w:val="16"/>
                  <w:szCs w:val="16"/>
                </w:rPr>
                <w:delText>ASTM C67-01 Standard Test Methods for Sampling and Testing Brick and Structural Clay Tile</w:delText>
              </w:r>
            </w:del>
            <w:ins w:id="2816" w:author="Ashan Senel Asmone" w:date="2016-03-21T19:36:00Z">
              <w:r w:rsidR="005C1271">
                <w:rPr>
                  <w:rFonts w:ascii="Calibri Light" w:hAnsi="Calibri Light"/>
                  <w:sz w:val="16"/>
                  <w:szCs w:val="16"/>
                </w:rPr>
                <w:t>ASTM C67 - 14 Standard Test Methods for Sampling and Testing Brick and Structural Clay Tile</w:t>
              </w:r>
            </w:ins>
            <w:r w:rsidRPr="00FE7579">
              <w:rPr>
                <w:rFonts w:ascii="Calibri Light" w:hAnsi="Calibri Light"/>
                <w:sz w:val="16"/>
                <w:szCs w:val="16"/>
              </w:rPr>
              <w:t> </w:t>
            </w:r>
            <w:r w:rsidRPr="00FE7579">
              <w:rPr>
                <w:rFonts w:ascii="Calibri Light" w:hAnsi="Calibri Light"/>
                <w:sz w:val="16"/>
                <w:szCs w:val="16"/>
              </w:rPr>
              <w:br/>
            </w:r>
            <w:r w:rsidRPr="00FE7579">
              <w:rPr>
                <w:rFonts w:ascii="Calibri Light" w:hAnsi="Calibri Light"/>
                <w:sz w:val="16"/>
                <w:szCs w:val="16"/>
              </w:rPr>
              <w:br/>
            </w:r>
            <w:del w:id="2817" w:author="Ashan Senel Asmone" w:date="2016-03-21T19:37:00Z">
              <w:r w:rsidRPr="00FE7579" w:rsidDel="005C1271">
                <w:rPr>
                  <w:rFonts w:ascii="Calibri Light" w:hAnsi="Calibri Light"/>
                  <w:sz w:val="16"/>
                  <w:szCs w:val="16"/>
                </w:rPr>
                <w:delText>ASTM C73-99a Standard Specification for Calcium Silicate Brick (Sand-Lime Brick)</w:delText>
              </w:r>
            </w:del>
            <w:ins w:id="2818" w:author="Ashan Senel Asmone" w:date="2016-03-21T19:37:00Z">
              <w:r w:rsidR="005C1271">
                <w:rPr>
                  <w:rFonts w:ascii="Calibri Light" w:hAnsi="Calibri Light"/>
                  <w:sz w:val="16"/>
                  <w:szCs w:val="16"/>
                </w:rPr>
                <w:t>ASTM C73 - 14 Standard Specification for Calcium Silicate Brick (Sand-Lime Brick)</w:t>
              </w:r>
            </w:ins>
            <w:r w:rsidRPr="00FE7579">
              <w:rPr>
                <w:rFonts w:ascii="Calibri Light" w:hAnsi="Calibri Light"/>
                <w:sz w:val="16"/>
                <w:szCs w:val="16"/>
              </w:rPr>
              <w:t> </w:t>
            </w:r>
            <w:r w:rsidRPr="00FE7579">
              <w:rPr>
                <w:rFonts w:ascii="Calibri Light" w:hAnsi="Calibri Light"/>
                <w:sz w:val="16"/>
                <w:szCs w:val="16"/>
              </w:rPr>
              <w:br/>
            </w:r>
            <w:r w:rsidRPr="00FE7579">
              <w:rPr>
                <w:rFonts w:ascii="Calibri Light" w:hAnsi="Calibri Light"/>
                <w:sz w:val="16"/>
                <w:szCs w:val="16"/>
              </w:rPr>
              <w:br/>
            </w:r>
            <w:del w:id="2819" w:author="Ashan Senel Asmone" w:date="2016-03-21T19:37:00Z">
              <w:r w:rsidRPr="00FE7579" w:rsidDel="005C1271">
                <w:rPr>
                  <w:rFonts w:ascii="Calibri Light" w:hAnsi="Calibri Light"/>
                  <w:sz w:val="16"/>
                  <w:szCs w:val="16"/>
                </w:rPr>
                <w:delText>ASTM C126-99 Standard Specification for Ceramic Glazed Structural Clay Facing Tile, Facing Brick, and Solid Masonry Units</w:delText>
              </w:r>
            </w:del>
            <w:ins w:id="2820" w:author="Ashan Senel Asmone" w:date="2016-03-21T19:37:00Z">
              <w:r w:rsidR="005C1271">
                <w:rPr>
                  <w:rFonts w:ascii="Calibri Light" w:hAnsi="Calibri Light"/>
                  <w:sz w:val="16"/>
                  <w:szCs w:val="16"/>
                </w:rPr>
                <w:t>ASTM C126 - 15 Standard Specification for Ceramic Glazed Structural Clay Facing Tile, Facing Brick, and Solid Masonry Units</w:t>
              </w:r>
            </w:ins>
          </w:p>
          <w:p w14:paraId="6CB8973D"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Mortar</w:t>
            </w:r>
          </w:p>
          <w:p w14:paraId="008F019D" w14:textId="77777777" w:rsidR="00FE7579" w:rsidRPr="00FE7579" w:rsidRDefault="00FE7579" w:rsidP="00FE7579">
            <w:pPr>
              <w:spacing w:after="120"/>
              <w:rPr>
                <w:rFonts w:ascii="Calibri Light" w:hAnsi="Calibri Light"/>
                <w:sz w:val="16"/>
                <w:szCs w:val="16"/>
              </w:rPr>
            </w:pPr>
            <w:del w:id="2821" w:author="Ashan Senel Asmone" w:date="2016-03-21T19:38:00Z">
              <w:r w:rsidRPr="00FE7579" w:rsidDel="005C1271">
                <w:rPr>
                  <w:rFonts w:ascii="Calibri Light" w:hAnsi="Calibri Light"/>
                  <w:sz w:val="16"/>
                  <w:szCs w:val="16"/>
                </w:rPr>
                <w:delText>ASTM C 144 Sand for masonry mortar</w:delText>
              </w:r>
            </w:del>
            <w:ins w:id="2822" w:author="Ashan Senel Asmone" w:date="2016-03-21T19:38:00Z">
              <w:r w:rsidR="005C1271">
                <w:rPr>
                  <w:rFonts w:ascii="Calibri Light" w:hAnsi="Calibri Light"/>
                  <w:sz w:val="16"/>
                  <w:szCs w:val="16"/>
                </w:rPr>
                <w:t>ASTM C144 - 11 Standard Specification for Aggregate for Masonry Mortar</w:t>
              </w:r>
            </w:ins>
          </w:p>
          <w:p w14:paraId="093DA0A8" w14:textId="77777777" w:rsidR="00FE7579" w:rsidRPr="00FE7579" w:rsidRDefault="00FE7579" w:rsidP="00FE7579">
            <w:pPr>
              <w:spacing w:after="120"/>
              <w:rPr>
                <w:rFonts w:ascii="Calibri Light" w:hAnsi="Calibri Light"/>
                <w:sz w:val="16"/>
                <w:szCs w:val="16"/>
              </w:rPr>
            </w:pPr>
            <w:del w:id="2823" w:author="Ashan Senel Asmone" w:date="2016-03-21T19:38:00Z">
              <w:r w:rsidRPr="00FE7579" w:rsidDel="005C1271">
                <w:rPr>
                  <w:rFonts w:ascii="Calibri Light" w:hAnsi="Calibri Light"/>
                  <w:sz w:val="16"/>
                  <w:szCs w:val="16"/>
                </w:rPr>
                <w:delText>ASTM C 270 Specification for Mortar for Unit Masonry</w:delText>
              </w:r>
            </w:del>
            <w:ins w:id="2824" w:author="Ashan Senel Asmone" w:date="2016-03-21T19:38:00Z">
              <w:r w:rsidR="005C1271">
                <w:rPr>
                  <w:rFonts w:ascii="Calibri Light" w:hAnsi="Calibri Light"/>
                  <w:sz w:val="16"/>
                  <w:szCs w:val="16"/>
                </w:rPr>
                <w:t>ASTM C270 - 14a Standard Specification for Mortar for Unit Masonry</w:t>
              </w:r>
            </w:ins>
          </w:p>
          <w:p w14:paraId="1C48FE7D" w14:textId="77777777" w:rsidR="00FE7579" w:rsidRPr="00FE7579" w:rsidRDefault="00FE7579" w:rsidP="00FE7579">
            <w:pPr>
              <w:spacing w:after="120"/>
              <w:rPr>
                <w:rFonts w:ascii="Calibri Light" w:hAnsi="Calibri Light"/>
                <w:sz w:val="16"/>
                <w:szCs w:val="16"/>
              </w:rPr>
            </w:pPr>
            <w:del w:id="2825" w:author="Ashan Senel Asmone" w:date="2016-03-21T19:39:00Z">
              <w:r w:rsidRPr="00FE7579" w:rsidDel="005C1271">
                <w:rPr>
                  <w:rFonts w:ascii="Calibri Light" w:hAnsi="Calibri Light"/>
                  <w:sz w:val="16"/>
                  <w:szCs w:val="16"/>
                </w:rPr>
                <w:delText>ASTM C 476 Specification for Grout for Masonry</w:delText>
              </w:r>
            </w:del>
            <w:ins w:id="2826" w:author="Ashan Senel Asmone" w:date="2016-03-21T19:39:00Z">
              <w:r w:rsidR="005C1271">
                <w:rPr>
                  <w:rFonts w:ascii="Calibri Light" w:hAnsi="Calibri Light"/>
                  <w:sz w:val="16"/>
                  <w:szCs w:val="16"/>
                </w:rPr>
                <w:t>ASTM C476 - 10 Standard Specification for Grout for Masonry</w:t>
              </w:r>
            </w:ins>
            <w:r w:rsidRPr="00FE7579">
              <w:rPr>
                <w:rFonts w:ascii="Calibri Light" w:hAnsi="Calibri Light"/>
                <w:sz w:val="16"/>
                <w:szCs w:val="16"/>
              </w:rPr>
              <w:t>.</w:t>
            </w:r>
          </w:p>
          <w:p w14:paraId="3757BBE4" w14:textId="77777777" w:rsidR="00FE7579" w:rsidRPr="00FE7579" w:rsidRDefault="00FE7579" w:rsidP="00FE7579">
            <w:pPr>
              <w:spacing w:after="120"/>
              <w:rPr>
                <w:rFonts w:ascii="Calibri Light" w:hAnsi="Calibri Light"/>
                <w:sz w:val="16"/>
                <w:szCs w:val="16"/>
              </w:rPr>
            </w:pPr>
            <w:del w:id="2827" w:author="Ashan Senel Asmone" w:date="2016-03-21T19:40:00Z">
              <w:r w:rsidRPr="00FE7579" w:rsidDel="005C1271">
                <w:rPr>
                  <w:rFonts w:ascii="Calibri Light" w:hAnsi="Calibri Light"/>
                  <w:sz w:val="16"/>
                  <w:szCs w:val="16"/>
                </w:rPr>
                <w:delText>ASTM C 1019 Method of Sampling and Testing Grout</w:delText>
              </w:r>
            </w:del>
            <w:ins w:id="2828" w:author="Ashan Senel Asmone" w:date="2016-03-21T19:40:00Z">
              <w:r w:rsidR="005C1271">
                <w:rPr>
                  <w:rFonts w:ascii="Calibri Light" w:hAnsi="Calibri Light"/>
                  <w:sz w:val="16"/>
                  <w:szCs w:val="16"/>
                </w:rPr>
                <w:t>ASTM C1019 - 16 Standard Test Method for Sampling and Testing Grout</w:t>
              </w:r>
            </w:ins>
          </w:p>
          <w:p w14:paraId="3BCFFE0C" w14:textId="77777777" w:rsidR="00FE7579" w:rsidRPr="00FE7579" w:rsidRDefault="00FE7579" w:rsidP="00FE7579">
            <w:pPr>
              <w:spacing w:after="120"/>
              <w:rPr>
                <w:rFonts w:ascii="Calibri Light" w:hAnsi="Calibri Light"/>
                <w:sz w:val="16"/>
                <w:szCs w:val="16"/>
              </w:rPr>
            </w:pPr>
            <w:del w:id="2829" w:author="Ashan Senel Asmone" w:date="2016-03-21T19:40:00Z">
              <w:r w:rsidRPr="00FE7579" w:rsidDel="005C1271">
                <w:rPr>
                  <w:rFonts w:ascii="Calibri Light" w:hAnsi="Calibri Light"/>
                  <w:sz w:val="16"/>
                  <w:szCs w:val="16"/>
                </w:rPr>
                <w:delText>ASTM C 150 Specification for Portland Cement</w:delText>
              </w:r>
            </w:del>
            <w:ins w:id="2830" w:author="Ashan Senel Asmone" w:date="2016-03-21T19:40:00Z">
              <w:r w:rsidR="005C1271">
                <w:rPr>
                  <w:rFonts w:ascii="Calibri Light" w:hAnsi="Calibri Light"/>
                  <w:sz w:val="16"/>
                  <w:szCs w:val="16"/>
                </w:rPr>
                <w:t>ASTM C150 / C150M - 15 Standard Specification for Portland Cement</w:t>
              </w:r>
            </w:ins>
          </w:p>
          <w:p w14:paraId="3551D6D8" w14:textId="77777777" w:rsidR="00FE7579" w:rsidRPr="00FE7579" w:rsidRDefault="00FE7579" w:rsidP="00FE7579">
            <w:pPr>
              <w:spacing w:after="120"/>
              <w:rPr>
                <w:rFonts w:ascii="Calibri Light" w:hAnsi="Calibri Light"/>
                <w:sz w:val="16"/>
                <w:szCs w:val="16"/>
              </w:rPr>
            </w:pPr>
            <w:del w:id="2831" w:author="Ashan Senel Asmone" w:date="2016-03-21T19:41:00Z">
              <w:r w:rsidRPr="00FE7579" w:rsidDel="005C1271">
                <w:rPr>
                  <w:rFonts w:ascii="Calibri Light" w:hAnsi="Calibri Light"/>
                  <w:sz w:val="16"/>
                  <w:szCs w:val="16"/>
                </w:rPr>
                <w:delText>ASTM C 595 Specification for Blended Hydraulic Cements</w:delText>
              </w:r>
            </w:del>
            <w:ins w:id="2832" w:author="Ashan Senel Asmone" w:date="2016-03-21T19:41:00Z">
              <w:r w:rsidR="005C1271">
                <w:rPr>
                  <w:rFonts w:ascii="Calibri Light" w:hAnsi="Calibri Light"/>
                  <w:sz w:val="16"/>
                  <w:szCs w:val="16"/>
                </w:rPr>
                <w:t>ASTM C595 / C595M - 15e1 Standard Specification for Blended Hydraulic Cements</w:t>
              </w:r>
            </w:ins>
          </w:p>
          <w:p w14:paraId="1FABF70F" w14:textId="77777777" w:rsidR="00FE7579" w:rsidRPr="00FE7579" w:rsidRDefault="00FE7579" w:rsidP="00FE7579">
            <w:pPr>
              <w:spacing w:after="120"/>
              <w:rPr>
                <w:rFonts w:ascii="Calibri Light" w:hAnsi="Calibri Light"/>
                <w:sz w:val="16"/>
                <w:szCs w:val="16"/>
              </w:rPr>
            </w:pPr>
            <w:del w:id="2833" w:author="Ashan Senel Asmone" w:date="2016-03-21T19:41:00Z">
              <w:r w:rsidRPr="00FE7579" w:rsidDel="005C1271">
                <w:rPr>
                  <w:rFonts w:ascii="Calibri Light" w:hAnsi="Calibri Light"/>
                  <w:sz w:val="16"/>
                  <w:szCs w:val="16"/>
                </w:rPr>
                <w:delText>ASTM C 109 Method of Test for Compressive Strength of Hydraulic Cement Mortars</w:delText>
              </w:r>
            </w:del>
            <w:ins w:id="2834" w:author="Ashan Senel Asmone" w:date="2016-03-21T19:41:00Z">
              <w:r w:rsidR="005C1271">
                <w:rPr>
                  <w:rFonts w:ascii="Calibri Light" w:hAnsi="Calibri Light"/>
                  <w:sz w:val="16"/>
                  <w:szCs w:val="16"/>
                </w:rPr>
                <w:t>ASTM C109 / C109M - 16 Standard Test Method for Compressive Strength of Hydraulic Cement Mortars (Using 2-in. or [50-mm] Cube Specimens)</w:t>
              </w:r>
            </w:ins>
          </w:p>
          <w:p w14:paraId="2331C514" w14:textId="77777777" w:rsidR="00FE7579" w:rsidRPr="00FE7579" w:rsidRDefault="00FE7579" w:rsidP="00FE7579">
            <w:pPr>
              <w:spacing w:after="120"/>
              <w:rPr>
                <w:rFonts w:ascii="Calibri Light" w:hAnsi="Calibri Light"/>
                <w:sz w:val="16"/>
                <w:szCs w:val="16"/>
              </w:rPr>
            </w:pPr>
            <w:del w:id="2835" w:author="Ashan Senel Asmone" w:date="2016-03-21T19:46:00Z">
              <w:r w:rsidRPr="00FE7579" w:rsidDel="005C1271">
                <w:rPr>
                  <w:rFonts w:ascii="Calibri Light" w:hAnsi="Calibri Light"/>
                  <w:sz w:val="16"/>
                  <w:szCs w:val="16"/>
                </w:rPr>
                <w:delText>ASTM C 780 Method for Preconstruction and Construction Evaluation of Mortars for Plain and Reinforced Unit Masonry</w:delText>
              </w:r>
            </w:del>
            <w:ins w:id="2836" w:author="Ashan Senel Asmone" w:date="2016-03-21T19:46:00Z">
              <w:r w:rsidR="005C1271">
                <w:rPr>
                  <w:rFonts w:ascii="Calibri Light" w:hAnsi="Calibri Light"/>
                  <w:sz w:val="16"/>
                  <w:szCs w:val="16"/>
                </w:rPr>
                <w:t>ASTM C780 - 15a Standard Test Method for Preconstruction and Construction Evaluation of Mortars for Plain and Reinforced Unit Masonry</w:t>
              </w:r>
            </w:ins>
            <w:r w:rsidRPr="00FE7579">
              <w:rPr>
                <w:rFonts w:ascii="Calibri Light" w:hAnsi="Calibri Light"/>
                <w:sz w:val="16"/>
                <w:szCs w:val="16"/>
              </w:rPr>
              <w:t>.</w:t>
            </w:r>
          </w:p>
          <w:p w14:paraId="476266CF" w14:textId="77777777" w:rsidR="00FE7579" w:rsidRPr="00FE7579" w:rsidRDefault="00FE7579" w:rsidP="00FE7579">
            <w:pPr>
              <w:spacing w:after="120"/>
              <w:rPr>
                <w:rFonts w:ascii="Calibri Light" w:hAnsi="Calibri Light"/>
                <w:sz w:val="16"/>
                <w:szCs w:val="16"/>
              </w:rPr>
            </w:pPr>
            <w:del w:id="2837" w:author="Ashan Senel Asmone" w:date="2016-03-21T19:49:00Z">
              <w:r w:rsidRPr="00FE7579" w:rsidDel="005C1271">
                <w:rPr>
                  <w:rFonts w:ascii="Calibri Light" w:hAnsi="Calibri Light"/>
                  <w:sz w:val="16"/>
                  <w:szCs w:val="16"/>
                </w:rPr>
                <w:delText>ASTM C 979 Specification for Pigments for Integrally Colored Concrete are suitable for mortar </w:delText>
              </w:r>
            </w:del>
            <w:ins w:id="2838" w:author="Ashan Senel Asmone" w:date="2016-03-21T19:49:00Z">
              <w:r w:rsidR="005C1271">
                <w:rPr>
                  <w:rFonts w:ascii="Calibri Light" w:hAnsi="Calibri Light"/>
                  <w:sz w:val="16"/>
                  <w:szCs w:val="16"/>
                </w:rPr>
                <w:t>ASTM C979 / C979M - 16 Standard Specification for Pigments for Integrally Colored Concrete</w:t>
              </w:r>
            </w:ins>
            <w:r w:rsidRPr="00FE7579">
              <w:rPr>
                <w:rFonts w:ascii="Calibri Light" w:hAnsi="Calibri Light"/>
                <w:sz w:val="16"/>
                <w:szCs w:val="16"/>
              </w:rPr>
              <w:br/>
            </w:r>
            <w:r w:rsidRPr="00FE7579">
              <w:rPr>
                <w:rFonts w:ascii="Calibri Light" w:hAnsi="Calibri Light"/>
                <w:sz w:val="16"/>
                <w:szCs w:val="16"/>
              </w:rPr>
              <w:br/>
            </w:r>
            <w:del w:id="2839" w:author="Ashan Senel Asmone" w:date="2016-03-21T19:49:00Z">
              <w:r w:rsidRPr="00FE7579" w:rsidDel="005C1271">
                <w:rPr>
                  <w:rFonts w:ascii="Calibri Light" w:hAnsi="Calibri Light"/>
                  <w:sz w:val="16"/>
                  <w:szCs w:val="16"/>
                </w:rPr>
                <w:delText>ASTM C780-00 Standard Test Method for Preconstruction and Construction Evaluation of Mortars for Plain and Reinforced Unit Masonry</w:delText>
              </w:r>
            </w:del>
            <w:ins w:id="2840" w:author="Ashan Senel Asmone" w:date="2016-03-21T19:49:00Z">
              <w:r w:rsidR="005C1271">
                <w:rPr>
                  <w:rFonts w:ascii="Calibri Light" w:hAnsi="Calibri Light"/>
                  <w:sz w:val="16"/>
                  <w:szCs w:val="16"/>
                </w:rPr>
                <w:t>ASTM C780 - 15a Standard Test Method for Preconstruction and Construction Evaluation of Mortars for Plain and Reinforced Unit Masonry</w:t>
              </w:r>
            </w:ins>
          </w:p>
          <w:p w14:paraId="250EE52C" w14:textId="77777777" w:rsidR="00FE7579" w:rsidRPr="00FE7579" w:rsidRDefault="00FE7579" w:rsidP="00FE7579">
            <w:pPr>
              <w:spacing w:after="120"/>
              <w:rPr>
                <w:rFonts w:ascii="Calibri Light" w:hAnsi="Calibri Light"/>
                <w:sz w:val="16"/>
                <w:szCs w:val="16"/>
              </w:rPr>
            </w:pPr>
            <w:del w:id="2841" w:author="Ashan Senel Asmone" w:date="2016-03-21T19:50:00Z">
              <w:r w:rsidRPr="00FE7579" w:rsidDel="005C1271">
                <w:rPr>
                  <w:rFonts w:ascii="Calibri Light" w:hAnsi="Calibri Light"/>
                  <w:sz w:val="16"/>
                  <w:szCs w:val="16"/>
                </w:rPr>
                <w:delText>ASTM C896-99 Standard Terminology Relating to Clay Products</w:delText>
              </w:r>
            </w:del>
            <w:ins w:id="2842" w:author="Ashan Senel Asmone" w:date="2016-03-21T19:50:00Z">
              <w:r w:rsidR="005C1271">
                <w:rPr>
                  <w:rFonts w:ascii="Calibri Light" w:hAnsi="Calibri Light"/>
                  <w:sz w:val="16"/>
                  <w:szCs w:val="16"/>
                </w:rPr>
                <w:t>ASTM C896 - 15 Standard Terminology Relating to Clay Products</w:t>
              </w:r>
            </w:ins>
          </w:p>
          <w:p w14:paraId="477A97E2" w14:textId="77777777" w:rsidR="00FE7579" w:rsidRPr="00FE7579" w:rsidRDefault="00FE7579" w:rsidP="00FE7579">
            <w:pPr>
              <w:spacing w:after="120"/>
              <w:rPr>
                <w:rFonts w:ascii="Calibri Light" w:hAnsi="Calibri Light"/>
                <w:sz w:val="16"/>
                <w:szCs w:val="16"/>
              </w:rPr>
            </w:pPr>
            <w:del w:id="2843" w:author="Ashan Senel Asmone" w:date="2016-03-21T19:51:00Z">
              <w:r w:rsidRPr="00FE7579" w:rsidDel="005C1271">
                <w:rPr>
                  <w:rFonts w:ascii="Calibri Light" w:hAnsi="Calibri Light"/>
                  <w:sz w:val="16"/>
                  <w:szCs w:val="16"/>
                </w:rPr>
                <w:delText>ASTM C1006-84(2001) Standard Test Method for Splitting Tensile Strength of Masonry Units</w:delText>
              </w:r>
            </w:del>
            <w:ins w:id="2844" w:author="Ashan Senel Asmone" w:date="2016-03-21T19:51:00Z">
              <w:r w:rsidR="005C1271">
                <w:rPr>
                  <w:rFonts w:ascii="Calibri Light" w:hAnsi="Calibri Light"/>
                  <w:sz w:val="16"/>
                  <w:szCs w:val="16"/>
                </w:rPr>
                <w:t>ASTM C1006 - 07(2013) Standard Test Method for Splitting Tensile Strength of Masonry Units</w:t>
              </w:r>
            </w:ins>
          </w:p>
          <w:p w14:paraId="45219D35" w14:textId="77777777" w:rsidR="005C1271" w:rsidRDefault="00FE7579" w:rsidP="00FE7579">
            <w:pPr>
              <w:spacing w:after="120"/>
              <w:rPr>
                <w:ins w:id="2845" w:author="Ashan Senel Asmone" w:date="2016-03-21T19:54:00Z"/>
                <w:rFonts w:ascii="Calibri Light" w:hAnsi="Calibri Light"/>
                <w:sz w:val="16"/>
                <w:szCs w:val="16"/>
              </w:rPr>
            </w:pPr>
            <w:del w:id="2846" w:author="Ashan Senel Asmone" w:date="2016-03-21T19:55:00Z">
              <w:r w:rsidRPr="00FE7579" w:rsidDel="005C1271">
                <w:rPr>
                  <w:rFonts w:ascii="Calibri Light" w:hAnsi="Calibri Light"/>
                  <w:sz w:val="16"/>
                  <w:szCs w:val="16"/>
                </w:rPr>
                <w:delText>ASTM C1019-00b Standard Test Method for Sampling and Testing Grout</w:delText>
              </w:r>
            </w:del>
            <w:ins w:id="2847" w:author="Ashan Senel Asmone" w:date="2016-03-21T19:55:00Z">
              <w:r w:rsidR="005C1271">
                <w:rPr>
                  <w:rFonts w:ascii="Calibri Light" w:hAnsi="Calibri Light"/>
                  <w:sz w:val="16"/>
                  <w:szCs w:val="16"/>
                </w:rPr>
                <w:t>ASTM C1019 - 16 Standard Test Method for Sampling and Testing Grout</w:t>
              </w:r>
            </w:ins>
            <w:r w:rsidRPr="00FE7579">
              <w:rPr>
                <w:rFonts w:ascii="Calibri Light" w:hAnsi="Calibri Light"/>
                <w:sz w:val="16"/>
                <w:szCs w:val="16"/>
              </w:rPr>
              <w:t> </w:t>
            </w:r>
          </w:p>
          <w:p w14:paraId="3598C782" w14:textId="77777777" w:rsidR="00FE7579" w:rsidRPr="00FE7579" w:rsidRDefault="00FE7579" w:rsidP="00FE7579">
            <w:pPr>
              <w:spacing w:after="120"/>
              <w:rPr>
                <w:rFonts w:ascii="Calibri Light" w:hAnsi="Calibri Light"/>
                <w:sz w:val="16"/>
                <w:szCs w:val="16"/>
              </w:rPr>
            </w:pPr>
            <w:del w:id="2848" w:author="Ashan Senel Asmone" w:date="2016-03-21T19:59:00Z">
              <w:r w:rsidRPr="00FE7579" w:rsidDel="00360EB0">
                <w:rPr>
                  <w:rFonts w:ascii="Calibri Light" w:hAnsi="Calibri Light"/>
                  <w:sz w:val="16"/>
                  <w:szCs w:val="16"/>
                </w:rPr>
                <w:delText>ASTM C1088-01a Standard Specification for Thin Veneer Brick Units Made From Clay or Shale</w:delText>
              </w:r>
            </w:del>
            <w:ins w:id="2849" w:author="Ashan Senel Asmone" w:date="2016-03-21T19:59:00Z">
              <w:r w:rsidR="00360EB0">
                <w:rPr>
                  <w:rFonts w:ascii="Calibri Light" w:hAnsi="Calibri Light"/>
                  <w:sz w:val="16"/>
                  <w:szCs w:val="16"/>
                </w:rPr>
                <w:t>ASTM C1088 - 14 Standard Specification for Thin Veneer Brick Units Made From Clay or Shale</w:t>
              </w:r>
            </w:ins>
          </w:p>
          <w:p w14:paraId="412A841E" w14:textId="77777777" w:rsidR="00FE7579" w:rsidRPr="00FE7579" w:rsidRDefault="00FE7579" w:rsidP="00FE7579">
            <w:pPr>
              <w:spacing w:after="120"/>
              <w:rPr>
                <w:rFonts w:ascii="Calibri Light" w:hAnsi="Calibri Light"/>
                <w:sz w:val="16"/>
                <w:szCs w:val="16"/>
              </w:rPr>
            </w:pPr>
            <w:del w:id="2850" w:author="Ashan Senel Asmone" w:date="2016-03-21T19:59:00Z">
              <w:r w:rsidRPr="00FE7579" w:rsidDel="00360EB0">
                <w:rPr>
                  <w:rFonts w:ascii="Calibri Light" w:hAnsi="Calibri Light"/>
                  <w:sz w:val="16"/>
                  <w:szCs w:val="16"/>
                </w:rPr>
                <w:delText>ASTM C1093-95(2001) Standard Practice for Accreditation of Testing Agencies for Unit Masonry</w:delText>
              </w:r>
            </w:del>
            <w:ins w:id="2851" w:author="Ashan Senel Asmone" w:date="2016-03-21T19:59:00Z">
              <w:r w:rsidR="00360EB0">
                <w:rPr>
                  <w:rFonts w:ascii="Calibri Light" w:hAnsi="Calibri Light"/>
                  <w:sz w:val="16"/>
                  <w:szCs w:val="16"/>
                </w:rPr>
                <w:t>ASTM C1093 - 15a Standard Practice for Accreditation of Testing Agencies for Masonry</w:t>
              </w:r>
            </w:ins>
          </w:p>
          <w:p w14:paraId="171B4E17" w14:textId="77777777" w:rsidR="00FE7579" w:rsidRPr="00FE7579" w:rsidRDefault="00FE7579" w:rsidP="00FE7579">
            <w:pPr>
              <w:spacing w:after="120"/>
              <w:rPr>
                <w:rFonts w:ascii="Calibri Light" w:hAnsi="Calibri Light"/>
                <w:sz w:val="16"/>
                <w:szCs w:val="16"/>
              </w:rPr>
            </w:pPr>
            <w:del w:id="2852" w:author="Ashan Senel Asmone" w:date="2016-03-21T20:00:00Z">
              <w:r w:rsidRPr="00FE7579" w:rsidDel="00360EB0">
                <w:rPr>
                  <w:rFonts w:ascii="Calibri Light" w:hAnsi="Calibri Light"/>
                  <w:sz w:val="16"/>
                  <w:szCs w:val="16"/>
                </w:rPr>
                <w:delText>ASTM C1106-00 Standard Test Methods for Chemical Resistance and Physical Properties of Carbon Brick</w:delText>
              </w:r>
            </w:del>
            <w:ins w:id="2853" w:author="Ashan Senel Asmone" w:date="2016-03-21T20:00:00Z">
              <w:r w:rsidR="00360EB0">
                <w:rPr>
                  <w:rFonts w:ascii="Calibri Light" w:hAnsi="Calibri Light"/>
                  <w:sz w:val="16"/>
                  <w:szCs w:val="16"/>
                </w:rPr>
                <w:t>ASTM C1106 - 00(2012) Standard Test Methods for Chemical Resistance and Physical Properties of Carbon Brick</w:t>
              </w:r>
            </w:ins>
          </w:p>
          <w:p w14:paraId="0D8F7E02" w14:textId="77777777" w:rsidR="00FE7579" w:rsidRPr="00FE7579" w:rsidRDefault="00FE7579" w:rsidP="00FE7579">
            <w:pPr>
              <w:spacing w:after="120"/>
              <w:rPr>
                <w:rFonts w:ascii="Calibri Light" w:hAnsi="Calibri Light"/>
                <w:sz w:val="16"/>
                <w:szCs w:val="16"/>
              </w:rPr>
            </w:pPr>
            <w:del w:id="2854" w:author="Ashan Senel Asmone" w:date="2016-03-21T20:01:00Z">
              <w:r w:rsidRPr="00FE7579" w:rsidDel="00360EB0">
                <w:rPr>
                  <w:rFonts w:ascii="Calibri Light" w:hAnsi="Calibri Light"/>
                  <w:sz w:val="16"/>
                  <w:szCs w:val="16"/>
                </w:rPr>
                <w:delText>ASTM C1148-92a(1997)e1 Standard Test Method for Measuring the Drying Shrinkage of Masonry Mortar</w:delText>
              </w:r>
            </w:del>
            <w:ins w:id="2855" w:author="Ashan Senel Asmone" w:date="2016-03-21T20:01:00Z">
              <w:r w:rsidR="00360EB0">
                <w:rPr>
                  <w:rFonts w:ascii="Calibri Light" w:hAnsi="Calibri Light"/>
                  <w:sz w:val="16"/>
                  <w:szCs w:val="16"/>
                </w:rPr>
                <w:t>ASTM C1148 - 92a(2014) Standard Test Method for Measuring the Drying Shrinkage of Masonry Mortar</w:t>
              </w:r>
            </w:ins>
          </w:p>
          <w:p w14:paraId="54E1C84D" w14:textId="77777777" w:rsidR="00FE7579" w:rsidRPr="00FE7579" w:rsidRDefault="00FE7579" w:rsidP="00FE7579">
            <w:pPr>
              <w:spacing w:after="120"/>
              <w:rPr>
                <w:rFonts w:ascii="Calibri Light" w:hAnsi="Calibri Light"/>
                <w:sz w:val="16"/>
                <w:szCs w:val="16"/>
              </w:rPr>
            </w:pPr>
            <w:del w:id="2856" w:author="Ashan Senel Asmone" w:date="2016-03-21T20:01:00Z">
              <w:r w:rsidRPr="00FE7579" w:rsidDel="00360EB0">
                <w:rPr>
                  <w:rFonts w:ascii="Calibri Light" w:hAnsi="Calibri Light"/>
                  <w:sz w:val="16"/>
                  <w:szCs w:val="16"/>
                </w:rPr>
                <w:delText>ASTM C1180-00a Standard Terminology of Mortar and Grout for Unit Masonry</w:delText>
              </w:r>
            </w:del>
            <w:ins w:id="2857" w:author="Ashan Senel Asmone" w:date="2016-03-21T20:01:00Z">
              <w:r w:rsidR="00360EB0">
                <w:rPr>
                  <w:rFonts w:ascii="Calibri Light" w:hAnsi="Calibri Light"/>
                  <w:sz w:val="16"/>
                  <w:szCs w:val="16"/>
                </w:rPr>
                <w:t>ASTM C1180 - 10 Standard Terminology of Mortar and Grout for Unit Masonry</w:t>
              </w:r>
            </w:ins>
          </w:p>
          <w:p w14:paraId="74CE06F0" w14:textId="77777777" w:rsidR="00FE7579" w:rsidRPr="00FE7579" w:rsidRDefault="00FE7579" w:rsidP="00FE7579">
            <w:pPr>
              <w:spacing w:after="120"/>
              <w:rPr>
                <w:rFonts w:ascii="Calibri Light" w:hAnsi="Calibri Light"/>
                <w:sz w:val="16"/>
                <w:szCs w:val="16"/>
              </w:rPr>
            </w:pPr>
            <w:del w:id="2858" w:author="Ashan Senel Asmone" w:date="2016-03-21T20:02:00Z">
              <w:r w:rsidRPr="00FE7579" w:rsidDel="00360EB0">
                <w:rPr>
                  <w:rFonts w:ascii="Calibri Light" w:hAnsi="Calibri Light"/>
                  <w:sz w:val="16"/>
                  <w:szCs w:val="16"/>
                </w:rPr>
                <w:delText>ASTM C1218/C1218M-99 Standard Test Method for Water-Soluble Chloride in Mortar and Concrete</w:delText>
              </w:r>
            </w:del>
            <w:ins w:id="2859" w:author="Ashan Senel Asmone" w:date="2016-03-21T20:02:00Z">
              <w:r w:rsidR="00360EB0">
                <w:rPr>
                  <w:rFonts w:ascii="Calibri Light" w:hAnsi="Calibri Light"/>
                  <w:sz w:val="16"/>
                  <w:szCs w:val="16"/>
                </w:rPr>
                <w:t>ASTM C1218 / C1218M - 15 Standard Test Method for Water-Soluble Chloride in Mortar and Concrete</w:t>
              </w:r>
            </w:ins>
          </w:p>
          <w:p w14:paraId="1EED24A5" w14:textId="77777777" w:rsidR="00FE7579" w:rsidRPr="00FE7579" w:rsidRDefault="00FE7579" w:rsidP="00FE7579">
            <w:pPr>
              <w:spacing w:after="120"/>
              <w:rPr>
                <w:rFonts w:ascii="Calibri Light" w:hAnsi="Calibri Light"/>
                <w:sz w:val="16"/>
                <w:szCs w:val="16"/>
              </w:rPr>
            </w:pPr>
            <w:del w:id="2860" w:author="Ashan Senel Asmone" w:date="2016-03-21T20:03:00Z">
              <w:r w:rsidRPr="00FE7579" w:rsidDel="00360EB0">
                <w:rPr>
                  <w:rFonts w:ascii="Calibri Light" w:hAnsi="Calibri Light"/>
                  <w:sz w:val="16"/>
                  <w:szCs w:val="16"/>
                </w:rPr>
                <w:delText>ASTM C1324-96 Standard Test Method for Examination and Analysis of Hardened Masonry Mortar</w:delText>
              </w:r>
            </w:del>
            <w:ins w:id="2861" w:author="Ashan Senel Asmone" w:date="2016-03-21T20:03:00Z">
              <w:r w:rsidR="00360EB0">
                <w:rPr>
                  <w:rFonts w:ascii="Calibri Light" w:hAnsi="Calibri Light"/>
                  <w:sz w:val="16"/>
                  <w:szCs w:val="16"/>
                </w:rPr>
                <w:t>ASTM C1324 - 15 Standard Test Method for Examination and Analysis of Hardened Masonry Mortar</w:t>
              </w:r>
            </w:ins>
          </w:p>
          <w:p w14:paraId="0AA3805F" w14:textId="77777777" w:rsidR="00FE7579" w:rsidRPr="00FE7579" w:rsidRDefault="00FE7579" w:rsidP="00FE7579">
            <w:pPr>
              <w:spacing w:after="120"/>
              <w:rPr>
                <w:rFonts w:ascii="Calibri Light" w:hAnsi="Calibri Light"/>
                <w:sz w:val="16"/>
                <w:szCs w:val="16"/>
              </w:rPr>
            </w:pPr>
            <w:del w:id="2862" w:author="Ashan Senel Asmone" w:date="2016-03-21T20:03:00Z">
              <w:r w:rsidRPr="00FE7579" w:rsidDel="00360EB0">
                <w:rPr>
                  <w:rFonts w:ascii="Calibri Light" w:hAnsi="Calibri Light"/>
                  <w:sz w:val="16"/>
                  <w:szCs w:val="16"/>
                </w:rPr>
                <w:delText>ASTM C1384-01 Standard Specification for Admixtures for Masonry Mortars</w:delText>
              </w:r>
            </w:del>
            <w:ins w:id="2863" w:author="Ashan Senel Asmone" w:date="2016-03-21T20:03:00Z">
              <w:r w:rsidR="00360EB0">
                <w:rPr>
                  <w:rFonts w:ascii="Calibri Light" w:hAnsi="Calibri Light"/>
                  <w:sz w:val="16"/>
                  <w:szCs w:val="16"/>
                </w:rPr>
                <w:t>ASTM C1384 - 12a Standard Specification for Admixtures for Masonry Mortars</w:t>
              </w:r>
            </w:ins>
          </w:p>
          <w:p w14:paraId="3D80795B" w14:textId="77777777" w:rsidR="00FE7579" w:rsidRPr="00FE7579" w:rsidRDefault="00FE7579" w:rsidP="00FE7579">
            <w:pPr>
              <w:spacing w:after="120"/>
              <w:rPr>
                <w:rFonts w:ascii="Calibri Light" w:hAnsi="Calibri Light"/>
                <w:sz w:val="16"/>
                <w:szCs w:val="16"/>
              </w:rPr>
            </w:pPr>
            <w:del w:id="2864" w:author="Ashan Senel Asmone" w:date="2016-03-21T20:04:00Z">
              <w:r w:rsidRPr="00FE7579" w:rsidDel="00360EB0">
                <w:rPr>
                  <w:rFonts w:ascii="Calibri Light" w:hAnsi="Calibri Light"/>
                  <w:sz w:val="16"/>
                  <w:szCs w:val="16"/>
                </w:rPr>
                <w:delText>ASTM C1400-01 Standard Guide for Reduction of Efflorescence Potential in New Masonry Walls</w:delText>
              </w:r>
            </w:del>
            <w:ins w:id="2865" w:author="Ashan Senel Asmone" w:date="2016-03-21T20:04:00Z">
              <w:r w:rsidR="00360EB0">
                <w:rPr>
                  <w:rFonts w:ascii="Calibri Light" w:hAnsi="Calibri Light"/>
                  <w:sz w:val="16"/>
                  <w:szCs w:val="16"/>
                </w:rPr>
                <w:t>ASTM C1400 - 11 Standard Guide for Reduction of Efflorescence Potential in New Masonry Walls</w:t>
              </w:r>
            </w:ins>
          </w:p>
          <w:p w14:paraId="04BC5E6C" w14:textId="77777777" w:rsidR="00FE7579" w:rsidRPr="00FE7579" w:rsidRDefault="00FE7579" w:rsidP="00FE7579">
            <w:pPr>
              <w:spacing w:after="120"/>
              <w:rPr>
                <w:rFonts w:ascii="Calibri Light" w:hAnsi="Calibri Light"/>
                <w:sz w:val="16"/>
                <w:szCs w:val="16"/>
              </w:rPr>
            </w:pPr>
            <w:del w:id="2866" w:author="Ashan Senel Asmone" w:date="2016-03-21T20:04:00Z">
              <w:r w:rsidRPr="00FE7579" w:rsidDel="00360EB0">
                <w:rPr>
                  <w:rFonts w:ascii="Calibri Light" w:hAnsi="Calibri Light"/>
                  <w:sz w:val="16"/>
                  <w:szCs w:val="16"/>
                </w:rPr>
                <w:delText>ASTM C1403-00 Standard Test Method for Rate of Water Absorption of Masonry Mortars</w:delText>
              </w:r>
            </w:del>
            <w:ins w:id="2867" w:author="Ashan Senel Asmone" w:date="2016-03-21T20:04:00Z">
              <w:r w:rsidR="00360EB0">
                <w:rPr>
                  <w:rFonts w:ascii="Calibri Light" w:hAnsi="Calibri Light"/>
                  <w:sz w:val="16"/>
                  <w:szCs w:val="16"/>
                </w:rPr>
                <w:t>ASTM C1403 - 15 Standard Test Method for Rate of Water Absorption of Masonry Mortars</w:t>
              </w:r>
            </w:ins>
          </w:p>
          <w:p w14:paraId="497EF7DA"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Sealants</w:t>
            </w:r>
          </w:p>
          <w:p w14:paraId="26F73CE4" w14:textId="77777777" w:rsidR="00FE7579" w:rsidRPr="00FE7579" w:rsidRDefault="00FE7579" w:rsidP="00FE7579">
            <w:pPr>
              <w:spacing w:after="120"/>
              <w:rPr>
                <w:rFonts w:ascii="Calibri Light" w:hAnsi="Calibri Light"/>
                <w:sz w:val="16"/>
                <w:szCs w:val="16"/>
              </w:rPr>
            </w:pPr>
            <w:del w:id="2868" w:author="Ashan Senel Asmone" w:date="2016-03-21T20:05:00Z">
              <w:r w:rsidRPr="00FE7579" w:rsidDel="00360EB0">
                <w:rPr>
                  <w:rFonts w:ascii="Calibri Light" w:hAnsi="Calibri Light"/>
                  <w:sz w:val="16"/>
                  <w:szCs w:val="16"/>
                </w:rPr>
                <w:delText>C509-00 Standard Specification for Elastomeric Cellular Preformed Gasket and Sealing Material</w:delText>
              </w:r>
            </w:del>
            <w:ins w:id="2869" w:author="Ashan Senel Asmone" w:date="2016-03-21T20:05:00Z">
              <w:r w:rsidR="00360EB0">
                <w:rPr>
                  <w:rFonts w:ascii="Calibri Light" w:hAnsi="Calibri Light"/>
                  <w:sz w:val="16"/>
                  <w:szCs w:val="16"/>
                </w:rPr>
                <w:t>ASTM C509 - 06(2015) Standard Specification for Elastomeric Cellular Preformed Gasket and Sealing Material</w:t>
              </w:r>
            </w:ins>
          </w:p>
          <w:p w14:paraId="75E7B05F" w14:textId="77777777" w:rsidR="00FE7579" w:rsidRPr="00FE7579" w:rsidRDefault="00FE7579" w:rsidP="00FE7579">
            <w:pPr>
              <w:spacing w:after="120"/>
              <w:rPr>
                <w:rFonts w:ascii="Calibri Light" w:hAnsi="Calibri Light"/>
                <w:sz w:val="16"/>
                <w:szCs w:val="16"/>
              </w:rPr>
            </w:pPr>
            <w:del w:id="2870" w:author="Ashan Senel Asmone" w:date="2016-03-21T20:12:00Z">
              <w:r w:rsidRPr="00FE7579" w:rsidDel="00B73746">
                <w:rPr>
                  <w:rFonts w:ascii="Calibri Light" w:hAnsi="Calibri Light"/>
                  <w:sz w:val="16"/>
                  <w:szCs w:val="16"/>
                </w:rPr>
                <w:delText>C717-01a Standard Terminology of Building Seals and Sealants</w:delText>
              </w:r>
            </w:del>
            <w:ins w:id="2871" w:author="Ashan Senel Asmone" w:date="2016-03-21T20:12:00Z">
              <w:r w:rsidR="00B73746">
                <w:rPr>
                  <w:rFonts w:ascii="Calibri Light" w:hAnsi="Calibri Light"/>
                  <w:sz w:val="16"/>
                  <w:szCs w:val="16"/>
                </w:rPr>
                <w:t>ASTM C717 - 14a Standard Terminology of Building Seals and Sealants</w:t>
              </w:r>
            </w:ins>
          </w:p>
          <w:p w14:paraId="54661988"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Waterproofing for masonry</w:t>
            </w:r>
          </w:p>
          <w:p w14:paraId="6BEE5B55" w14:textId="77777777" w:rsidR="00FE7579" w:rsidRPr="00FE7579" w:rsidRDefault="00FE7579" w:rsidP="00FE7579">
            <w:pPr>
              <w:spacing w:after="120"/>
              <w:rPr>
                <w:rFonts w:ascii="Calibri Light" w:hAnsi="Calibri Light"/>
                <w:sz w:val="16"/>
                <w:szCs w:val="16"/>
              </w:rPr>
            </w:pPr>
            <w:del w:id="2872" w:author="Ashan Senel Asmone" w:date="2016-03-21T20:14:00Z">
              <w:r w:rsidRPr="00FE7579" w:rsidDel="00B73746">
                <w:rPr>
                  <w:rFonts w:ascii="Calibri Light" w:hAnsi="Calibri Light"/>
                  <w:sz w:val="16"/>
                  <w:szCs w:val="16"/>
                </w:rPr>
                <w:delText>D5095-91(2002) Standard Test Method for Determination of the Nonvolatile Content in Silanes, Siloxanes and Silane-Siloxane Blends Used in Masonry WATER Repellent Treatments</w:delText>
              </w:r>
            </w:del>
            <w:ins w:id="2873" w:author="Ashan Senel Asmone" w:date="2016-03-21T20:14:00Z">
              <w:r w:rsidR="00B73746">
                <w:rPr>
                  <w:rFonts w:ascii="Calibri Light" w:hAnsi="Calibri Light"/>
                  <w:sz w:val="16"/>
                  <w:szCs w:val="16"/>
                </w:rPr>
                <w:t>ASTM D5095 - 91(2013) Standard Test Method for Determination of the Nonvolatile Content in Silanes, Siloxanes and Silane-Siloxane Blends Used in Masonry Water Repellent Treatments</w:t>
              </w:r>
            </w:ins>
          </w:p>
          <w:p w14:paraId="3232BF6B" w14:textId="77777777" w:rsidR="00FE7579" w:rsidRPr="00FE7579" w:rsidRDefault="00FE7579" w:rsidP="00FE7579">
            <w:pPr>
              <w:spacing w:after="120"/>
              <w:rPr>
                <w:rFonts w:ascii="Calibri Light" w:hAnsi="Calibri Light"/>
                <w:sz w:val="16"/>
                <w:szCs w:val="16"/>
              </w:rPr>
            </w:pPr>
            <w:del w:id="2874" w:author="Ashan Senel Asmone" w:date="2016-03-21T20:14:00Z">
              <w:r w:rsidRPr="00FE7579" w:rsidDel="00B73746">
                <w:rPr>
                  <w:rFonts w:ascii="Calibri Light" w:hAnsi="Calibri Light"/>
                  <w:sz w:val="16"/>
                  <w:szCs w:val="16"/>
                </w:rPr>
                <w:delText>D6532-00 Standard Test Method for Evaluation of the Effect of Clear WATER Repellent Treatments on WATER Absorption of Hydraulic Cement Mortar Specimens</w:delText>
              </w:r>
            </w:del>
            <w:ins w:id="2875" w:author="Ashan Senel Asmone" w:date="2016-03-21T20:14:00Z">
              <w:r w:rsidR="00B73746">
                <w:rPr>
                  <w:rFonts w:ascii="Calibri Light" w:hAnsi="Calibri Light"/>
                  <w:sz w:val="16"/>
                  <w:szCs w:val="16"/>
                </w:rPr>
                <w:t>ASTM D6532 - 00(2014) Standard Test Method for Evaluation of the Effect of Clear Water Repellent Treatments on Water Absorption of Hydraulic Cement Mortar Specimens</w:t>
              </w:r>
            </w:ins>
          </w:p>
          <w:p w14:paraId="5FE6494E" w14:textId="77777777" w:rsidR="00FE7579" w:rsidRPr="00FE7579" w:rsidRDefault="00FE7579" w:rsidP="00FE7579">
            <w:pPr>
              <w:spacing w:after="120"/>
              <w:rPr>
                <w:rFonts w:ascii="Calibri Light" w:hAnsi="Calibri Light"/>
                <w:sz w:val="16"/>
                <w:szCs w:val="16"/>
              </w:rPr>
            </w:pPr>
            <w:del w:id="2876" w:author="Ashan Senel Asmone" w:date="2016-03-21T20:15:00Z">
              <w:r w:rsidRPr="00FE7579" w:rsidDel="00B73746">
                <w:rPr>
                  <w:rFonts w:ascii="Calibri Light" w:hAnsi="Calibri Light"/>
                  <w:sz w:val="16"/>
                  <w:szCs w:val="16"/>
                </w:rPr>
                <w:delText>C898-01 Standard Guide for Use of High Solids Content, Cold Liquid-Applied Elastomeric WATERPROOFING Membrane With Separate Wearing Course</w:delText>
              </w:r>
            </w:del>
            <w:ins w:id="2877" w:author="Ashan Senel Asmone" w:date="2016-03-21T20:15:00Z">
              <w:r w:rsidR="00B73746">
                <w:rPr>
                  <w:rFonts w:ascii="Calibri Light" w:hAnsi="Calibri Light"/>
                  <w:sz w:val="16"/>
                  <w:szCs w:val="16"/>
                </w:rPr>
                <w:t>ASTM C898 / C898M - 09 Standard Guide for Use of High Solids Content, Cold Liquid-Applied Elastomeric Waterproofing Membrane With Separate Wearing Course</w:t>
              </w:r>
            </w:ins>
          </w:p>
          <w:p w14:paraId="20972295" w14:textId="77777777" w:rsidR="00570413" w:rsidRPr="00FE7579" w:rsidRDefault="00570413" w:rsidP="00570413">
            <w:pPr>
              <w:spacing w:after="120"/>
              <w:rPr>
                <w:rFonts w:ascii="Calibri Light" w:hAnsi="Calibri Light"/>
                <w:sz w:val="16"/>
                <w:szCs w:val="16"/>
              </w:rPr>
            </w:pPr>
          </w:p>
        </w:tc>
      </w:tr>
      <w:tr w:rsidR="00570413" w:rsidRPr="004F3C8C" w14:paraId="26E089EC" w14:textId="77777777" w:rsidTr="00570413">
        <w:tc>
          <w:tcPr>
            <w:tcW w:w="685" w:type="dxa"/>
          </w:tcPr>
          <w:p w14:paraId="3773D1E3"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7147D3FE"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Masonry</w:t>
            </w:r>
          </w:p>
          <w:p w14:paraId="6B9CB201" w14:textId="77777777" w:rsidR="00FE7579" w:rsidRPr="00FE7579" w:rsidRDefault="00FE7579" w:rsidP="00FE7579">
            <w:pPr>
              <w:spacing w:after="120"/>
              <w:rPr>
                <w:rFonts w:ascii="Calibri Light" w:hAnsi="Calibri Light"/>
                <w:sz w:val="16"/>
                <w:szCs w:val="16"/>
              </w:rPr>
            </w:pPr>
            <w:del w:id="2878" w:author="Ashan Senel Asmone" w:date="2016-03-21T20:16:00Z">
              <w:r w:rsidRPr="00FE7579" w:rsidDel="00B73746">
                <w:rPr>
                  <w:rFonts w:ascii="Calibri Light" w:hAnsi="Calibri Light"/>
                  <w:sz w:val="16"/>
                  <w:szCs w:val="16"/>
                </w:rPr>
                <w:delText>AS 1617.1-2003 Refractory bricks and shapes - Fireclay</w:delText>
              </w:r>
            </w:del>
            <w:ins w:id="2879" w:author="Ashan Senel Asmone" w:date="2016-03-21T20:16:00Z">
              <w:r w:rsidR="00B73746">
                <w:rPr>
                  <w:rFonts w:ascii="Calibri Light" w:hAnsi="Calibri Light"/>
                  <w:sz w:val="16"/>
                  <w:szCs w:val="16"/>
                </w:rPr>
                <w:t>AS 1617.1-2003 (R2013) Refractory bricks and shapes - Fireclay</w:t>
              </w:r>
            </w:ins>
          </w:p>
          <w:p w14:paraId="7565BE94" w14:textId="77777777" w:rsidR="00FE7579" w:rsidRPr="00FE7579" w:rsidRDefault="00FE7579" w:rsidP="00FE7579">
            <w:pPr>
              <w:spacing w:after="120"/>
              <w:rPr>
                <w:rFonts w:ascii="Calibri Light" w:hAnsi="Calibri Light"/>
                <w:sz w:val="16"/>
                <w:szCs w:val="16"/>
              </w:rPr>
            </w:pPr>
            <w:del w:id="2880" w:author="Ashan Senel Asmone" w:date="2016-03-21T20:17:00Z">
              <w:r w:rsidRPr="00FE7579" w:rsidDel="00B73746">
                <w:rPr>
                  <w:rFonts w:ascii="Calibri Light" w:hAnsi="Calibri Light"/>
                  <w:sz w:val="16"/>
                  <w:szCs w:val="16"/>
                </w:rPr>
                <w:delText>AS 1618-2003 Dimensions and preferred sizes for refractory bricks</w:delText>
              </w:r>
            </w:del>
            <w:ins w:id="2881" w:author="Ashan Senel Asmone" w:date="2016-03-21T20:17:00Z">
              <w:r w:rsidR="00B73746">
                <w:rPr>
                  <w:rFonts w:ascii="Calibri Light" w:hAnsi="Calibri Light"/>
                  <w:sz w:val="16"/>
                  <w:szCs w:val="16"/>
                </w:rPr>
                <w:t>AS 1618-2003 (R2013) Dimensions and preferred sizes for refractory bricks</w:t>
              </w:r>
            </w:ins>
          </w:p>
          <w:p w14:paraId="5B4D3B76" w14:textId="77777777" w:rsidR="00FE7579" w:rsidRPr="00FE7579" w:rsidRDefault="00FE7579" w:rsidP="00FE7579">
            <w:pPr>
              <w:spacing w:after="120"/>
              <w:rPr>
                <w:rFonts w:ascii="Calibri Light" w:hAnsi="Calibri Light"/>
                <w:sz w:val="16"/>
                <w:szCs w:val="16"/>
              </w:rPr>
            </w:pPr>
            <w:del w:id="2882" w:author="Ashan Senel Asmone" w:date="2016-03-21T20:17:00Z">
              <w:r w:rsidRPr="00FE7579" w:rsidDel="00B73746">
                <w:rPr>
                  <w:rFonts w:ascii="Calibri Light" w:hAnsi="Calibri Light"/>
                  <w:sz w:val="16"/>
                  <w:szCs w:val="16"/>
                </w:rPr>
                <w:delText>AS/NZS 2699.1:2000 Built-in components for masonry construction - Wall ties</w:delText>
              </w:r>
            </w:del>
            <w:ins w:id="2883" w:author="Ashan Senel Asmone" w:date="2016-03-21T20:17:00Z">
              <w:r w:rsidR="00B73746">
                <w:rPr>
                  <w:rFonts w:ascii="Calibri Light" w:hAnsi="Calibri Light"/>
                  <w:sz w:val="16"/>
                  <w:szCs w:val="16"/>
                </w:rPr>
                <w:t>AS/NZS 2699.1:2000 Built-in components for masonry construction - Wall ties</w:t>
              </w:r>
            </w:ins>
          </w:p>
          <w:p w14:paraId="3CEEF5E9" w14:textId="77777777" w:rsidR="00FE7579" w:rsidRPr="00FE7579" w:rsidRDefault="00FE7579" w:rsidP="00FE7579">
            <w:pPr>
              <w:spacing w:after="120"/>
              <w:rPr>
                <w:rFonts w:ascii="Calibri Light" w:hAnsi="Calibri Light"/>
                <w:sz w:val="16"/>
                <w:szCs w:val="16"/>
              </w:rPr>
            </w:pPr>
            <w:del w:id="2884" w:author="Ashan Senel Asmone" w:date="2016-03-21T20:18:00Z">
              <w:r w:rsidRPr="00FE7579" w:rsidDel="00B73746">
                <w:rPr>
                  <w:rFonts w:ascii="Calibri Light" w:hAnsi="Calibri Light"/>
                  <w:sz w:val="16"/>
                  <w:szCs w:val="16"/>
                </w:rPr>
                <w:delText>AS/NZS 2699.2:2000 Built-in components for masonry construction - Connectors and accesories</w:delText>
              </w:r>
            </w:del>
            <w:ins w:id="2885" w:author="Ashan Senel Asmone" w:date="2016-03-21T20:18:00Z">
              <w:r w:rsidR="00B73746">
                <w:rPr>
                  <w:rFonts w:ascii="Calibri Light" w:hAnsi="Calibri Light"/>
                  <w:sz w:val="16"/>
                  <w:szCs w:val="16"/>
                </w:rPr>
                <w:t>AS/NZS 2699.2:2000 Built-in components for masonry construction, - Connectors and accessories</w:t>
              </w:r>
            </w:ins>
          </w:p>
          <w:p w14:paraId="365CAF88" w14:textId="77777777" w:rsidR="00FE7579" w:rsidRPr="00FE7579" w:rsidRDefault="00FE7579" w:rsidP="00FE7579">
            <w:pPr>
              <w:spacing w:after="120"/>
              <w:rPr>
                <w:rFonts w:ascii="Calibri Light" w:hAnsi="Calibri Light"/>
                <w:sz w:val="16"/>
                <w:szCs w:val="16"/>
              </w:rPr>
            </w:pPr>
            <w:del w:id="2886" w:author="Ashan Senel Asmone" w:date="2016-03-21T20:19:00Z">
              <w:r w:rsidRPr="00FE7579" w:rsidDel="00B73746">
                <w:rPr>
                  <w:rFonts w:ascii="Calibri Light" w:hAnsi="Calibri Light"/>
                  <w:sz w:val="16"/>
                  <w:szCs w:val="16"/>
                </w:rPr>
                <w:delText>AS 3700-2001 Masonry structures</w:delText>
              </w:r>
            </w:del>
            <w:ins w:id="2887" w:author="Ashan Senel Asmone" w:date="2016-03-21T20:20:00Z">
              <w:r w:rsidR="00B73746">
                <w:rPr>
                  <w:rFonts w:ascii="Calibri Light" w:hAnsi="Calibri Light"/>
                  <w:sz w:val="16"/>
                  <w:szCs w:val="16"/>
                </w:rPr>
                <w:t xml:space="preserve">AS 4773.2-2010 Masonry in small buildings - Construction/ AS 4773.1-2010 Masonry in small buildings - Design/ </w:t>
              </w:r>
            </w:ins>
            <w:ins w:id="2888" w:author="Ashan Senel Asmone" w:date="2016-03-21T20:19:00Z">
              <w:r w:rsidR="00B73746">
                <w:rPr>
                  <w:rFonts w:ascii="Calibri Light" w:hAnsi="Calibri Light"/>
                  <w:sz w:val="16"/>
                  <w:szCs w:val="16"/>
                </w:rPr>
                <w:t>AS 3700-2011 Masonry structures</w:t>
              </w:r>
            </w:ins>
          </w:p>
          <w:p w14:paraId="1CC6BD9D" w14:textId="77777777" w:rsidR="00FE7579" w:rsidRPr="00FE7579" w:rsidRDefault="00FE7579" w:rsidP="00FE7579">
            <w:pPr>
              <w:spacing w:after="120"/>
              <w:rPr>
                <w:rFonts w:ascii="Calibri Light" w:hAnsi="Calibri Light"/>
                <w:sz w:val="16"/>
                <w:szCs w:val="16"/>
              </w:rPr>
            </w:pPr>
            <w:del w:id="2889" w:author="Ashan Senel Asmone" w:date="2016-03-21T20:21:00Z">
              <w:r w:rsidRPr="00FE7579" w:rsidDel="00B73746">
                <w:rPr>
                  <w:rFonts w:ascii="Calibri Light" w:hAnsi="Calibri Light"/>
                  <w:sz w:val="16"/>
                  <w:szCs w:val="16"/>
                </w:rPr>
                <w:delText>AS/NZS 4517:1998 Abrasive products - Segmented saws for machining of stone and masonry cutting - Dimensions of steel blades</w:delText>
              </w:r>
            </w:del>
            <w:ins w:id="2890" w:author="Ashan Senel Asmone" w:date="2016-03-21T20:22:00Z">
              <w:r w:rsidR="00B73746">
                <w:rPr>
                  <w:rFonts w:ascii="Calibri Light" w:hAnsi="Calibri Light"/>
                  <w:sz w:val="16"/>
                  <w:szCs w:val="16"/>
                </w:rPr>
                <w:t xml:space="preserve">AS 4517.1-2006 Blanks for superabrasive cutting-off wheels - Manually guided cutting-off in building and civil engineering/ </w:t>
              </w:r>
            </w:ins>
            <w:ins w:id="2891" w:author="Ashan Senel Asmone" w:date="2016-03-21T20:21:00Z">
              <w:r w:rsidR="00B73746">
                <w:rPr>
                  <w:rFonts w:ascii="Calibri Light" w:hAnsi="Calibri Light"/>
                  <w:sz w:val="16"/>
                  <w:szCs w:val="16"/>
                </w:rPr>
                <w:t>AS 4517.2-2006 Blanks for superabrasive cutting-off wheels - Hand-held cutting-off in building and civil engineering</w:t>
              </w:r>
            </w:ins>
          </w:p>
          <w:p w14:paraId="0F64F546" w14:textId="77777777" w:rsidR="00FE7579" w:rsidRPr="00FE7579" w:rsidRDefault="00FE7579" w:rsidP="00FE7579">
            <w:pPr>
              <w:spacing w:after="120"/>
              <w:rPr>
                <w:rFonts w:ascii="Calibri Light" w:hAnsi="Calibri Light"/>
                <w:sz w:val="16"/>
                <w:szCs w:val="16"/>
              </w:rPr>
            </w:pPr>
            <w:del w:id="2892" w:author="Ashan Senel Asmone" w:date="2016-03-21T20:23:00Z">
              <w:r w:rsidRPr="00FE7579" w:rsidDel="00B73746">
                <w:rPr>
                  <w:rFonts w:ascii="Calibri Light" w:hAnsi="Calibri Light"/>
                  <w:sz w:val="16"/>
                  <w:szCs w:val="16"/>
                </w:rPr>
                <w:delText>AS/NZS 4524.10:1998 Bonded abrasive products - Dimensions - Honing stones and superfinishings</w:delText>
              </w:r>
            </w:del>
            <w:ins w:id="2893" w:author="Ashan Senel Asmone" w:date="2016-03-21T20:23:00Z">
              <w:r w:rsidR="00B73746">
                <w:rPr>
                  <w:rFonts w:ascii="Calibri Light" w:hAnsi="Calibri Light"/>
                  <w:sz w:val="16"/>
                  <w:szCs w:val="16"/>
                </w:rPr>
                <w:t>AS/NZS 4524.10:1998 Bonded abrasive products - Dimensions - Honing stones and superfinishings</w:t>
              </w:r>
            </w:ins>
          </w:p>
          <w:p w14:paraId="2F222B9D" w14:textId="77777777" w:rsidR="00FE7579" w:rsidRPr="00FE7579" w:rsidRDefault="00FE7579" w:rsidP="00FE7579">
            <w:pPr>
              <w:spacing w:after="120"/>
              <w:rPr>
                <w:rFonts w:ascii="Calibri Light" w:hAnsi="Calibri Light"/>
                <w:sz w:val="16"/>
                <w:szCs w:val="16"/>
              </w:rPr>
            </w:pPr>
            <w:del w:id="2894" w:author="Ashan Senel Asmone" w:date="2016-03-21T20:23:00Z">
              <w:r w:rsidRPr="00FE7579" w:rsidDel="00B73746">
                <w:rPr>
                  <w:rFonts w:ascii="Calibri Light" w:hAnsi="Calibri Light"/>
                  <w:sz w:val="16"/>
                  <w:szCs w:val="16"/>
                </w:rPr>
                <w:delText>AS/NZS 4284:1995 Testing of building facades</w:delText>
              </w:r>
            </w:del>
            <w:ins w:id="2895" w:author="Ashan Senel Asmone" w:date="2016-03-21T20:23:00Z">
              <w:r w:rsidR="00B73746">
                <w:rPr>
                  <w:rFonts w:ascii="Calibri Light" w:hAnsi="Calibri Light"/>
                  <w:sz w:val="16"/>
                  <w:szCs w:val="16"/>
                </w:rPr>
                <w:t>AS/NZS 4284:2008 Testing of building facades</w:t>
              </w:r>
            </w:ins>
          </w:p>
          <w:p w14:paraId="4CEFEDD1"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Mortar</w:t>
            </w:r>
          </w:p>
          <w:p w14:paraId="2B834537" w14:textId="77777777" w:rsidR="00FE7579" w:rsidRPr="00FE7579" w:rsidRDefault="00FE7579" w:rsidP="00FE7579">
            <w:pPr>
              <w:spacing w:after="120"/>
              <w:rPr>
                <w:rFonts w:ascii="Calibri Light" w:hAnsi="Calibri Light"/>
                <w:sz w:val="16"/>
                <w:szCs w:val="16"/>
              </w:rPr>
            </w:pPr>
            <w:del w:id="2896" w:author="Ashan Senel Asmone" w:date="2016-03-21T20:24:00Z">
              <w:r w:rsidRPr="00FE7579" w:rsidDel="00B73746">
                <w:rPr>
                  <w:rFonts w:ascii="Calibri Light" w:hAnsi="Calibri Light"/>
                  <w:sz w:val="16"/>
                  <w:szCs w:val="16"/>
                </w:rPr>
                <w:delText>AS 1478.1-2000 Chemical admixtures for concrete, mortar and grout - Admixtures for concrete</w:delText>
              </w:r>
            </w:del>
            <w:ins w:id="2897" w:author="Ashan Senel Asmone" w:date="2016-03-21T20:24:00Z">
              <w:r w:rsidR="00B73746">
                <w:rPr>
                  <w:rFonts w:ascii="Calibri Light" w:hAnsi="Calibri Light"/>
                  <w:sz w:val="16"/>
                  <w:szCs w:val="16"/>
                </w:rPr>
                <w:t>AS 1478.1-2000 Chemical admixtures for concrete, mortar and grout - Admixtures for concrete</w:t>
              </w:r>
            </w:ins>
          </w:p>
          <w:p w14:paraId="66032419" w14:textId="77777777" w:rsidR="00FE7579" w:rsidRPr="00FE7579" w:rsidRDefault="00FE7579" w:rsidP="00FE7579">
            <w:pPr>
              <w:spacing w:after="120"/>
              <w:rPr>
                <w:rFonts w:ascii="Calibri Light" w:hAnsi="Calibri Light"/>
                <w:sz w:val="16"/>
                <w:szCs w:val="16"/>
              </w:rPr>
            </w:pPr>
            <w:del w:id="2898" w:author="Ashan Senel Asmone" w:date="2016-03-21T20:25:00Z">
              <w:r w:rsidRPr="00FE7579" w:rsidDel="00B73746">
                <w:rPr>
                  <w:rFonts w:ascii="Calibri Light" w:hAnsi="Calibri Light"/>
                  <w:sz w:val="16"/>
                  <w:szCs w:val="16"/>
                </w:rPr>
                <w:delText>AS 2350.12-1995 Methods of testing portland and blended cements - Preparation of a standard mortar and moulding of specimens</w:delText>
              </w:r>
            </w:del>
            <w:ins w:id="2899" w:author="Ashan Senel Asmone" w:date="2016-03-21T20:25:00Z">
              <w:r w:rsidR="00B73746">
                <w:rPr>
                  <w:rFonts w:ascii="Calibri Light" w:hAnsi="Calibri Light"/>
                  <w:sz w:val="16"/>
                  <w:szCs w:val="16"/>
                </w:rPr>
                <w:t>AS 2350.12-2006 Methods of testing portland, blended and masonry cements - Preparation of a standard mortar and moulding of specimens</w:t>
              </w:r>
            </w:ins>
          </w:p>
          <w:p w14:paraId="218CBA1C" w14:textId="77777777" w:rsidR="00FE7579" w:rsidRPr="00FE7579" w:rsidRDefault="00FE7579" w:rsidP="00FE7579">
            <w:pPr>
              <w:spacing w:after="120"/>
              <w:rPr>
                <w:rFonts w:ascii="Calibri Light" w:hAnsi="Calibri Light"/>
                <w:sz w:val="16"/>
                <w:szCs w:val="16"/>
              </w:rPr>
            </w:pPr>
            <w:del w:id="2900" w:author="Ashan Senel Asmone" w:date="2016-03-21T20:26:00Z">
              <w:r w:rsidRPr="00FE7579" w:rsidDel="00B73746">
                <w:rPr>
                  <w:rFonts w:ascii="Calibri Light" w:hAnsi="Calibri Light"/>
                  <w:sz w:val="16"/>
                  <w:szCs w:val="16"/>
                </w:rPr>
                <w:delText>AS 1316-2003 Masonry cement</w:delText>
              </w:r>
            </w:del>
            <w:ins w:id="2901" w:author="Ashan Senel Asmone" w:date="2016-03-21T20:26:00Z">
              <w:r w:rsidR="00B73746">
                <w:rPr>
                  <w:rFonts w:ascii="Calibri Light" w:hAnsi="Calibri Light"/>
                  <w:sz w:val="16"/>
                  <w:szCs w:val="16"/>
                </w:rPr>
                <w:t>AS 1316-2003 Masonry cement</w:t>
              </w:r>
            </w:ins>
          </w:p>
          <w:p w14:paraId="2ECC94A5" w14:textId="77777777" w:rsidR="00FE7579" w:rsidRPr="00FE7579" w:rsidRDefault="00FE7579" w:rsidP="00FE7579">
            <w:pPr>
              <w:spacing w:after="120"/>
              <w:rPr>
                <w:rFonts w:ascii="Calibri Light" w:hAnsi="Calibri Light"/>
                <w:sz w:val="16"/>
                <w:szCs w:val="16"/>
              </w:rPr>
            </w:pPr>
            <w:del w:id="2902" w:author="Ashan Senel Asmone" w:date="2016-03-21T20:27:00Z">
              <w:r w:rsidRPr="00FE7579" w:rsidDel="00B73746">
                <w:rPr>
                  <w:rFonts w:ascii="Calibri Light" w:hAnsi="Calibri Light"/>
                  <w:sz w:val="16"/>
                  <w:szCs w:val="16"/>
                </w:rPr>
                <w:delText>AS/NZS 2350.11:2001 Methods of testing portland, blended and masonry cements - Compressive strength</w:delText>
              </w:r>
            </w:del>
            <w:ins w:id="2903" w:author="Ashan Senel Asmone" w:date="2016-03-21T20:27:00Z">
              <w:r w:rsidR="00B73746">
                <w:rPr>
                  <w:rFonts w:ascii="Calibri Light" w:hAnsi="Calibri Light"/>
                  <w:sz w:val="16"/>
                  <w:szCs w:val="16"/>
                </w:rPr>
                <w:t>AS/NZS 2350.11:2006 Methods of testing portland, blended and masonry cements - Compressive strength</w:t>
              </w:r>
            </w:ins>
          </w:p>
          <w:p w14:paraId="796F5AED" w14:textId="77777777" w:rsidR="00FE7579" w:rsidRPr="00FE7579" w:rsidRDefault="00FE7579" w:rsidP="00FE7579">
            <w:pPr>
              <w:spacing w:after="120"/>
              <w:rPr>
                <w:rFonts w:ascii="Calibri Light" w:hAnsi="Calibri Light"/>
                <w:sz w:val="16"/>
                <w:szCs w:val="16"/>
              </w:rPr>
            </w:pPr>
            <w:del w:id="2904" w:author="Ashan Asmone" w:date="2016-03-31T12:17:00Z">
              <w:r w:rsidRPr="00FE7579" w:rsidDel="008A5E08">
                <w:rPr>
                  <w:rFonts w:ascii="Calibri Light" w:hAnsi="Calibri Light"/>
                  <w:sz w:val="16"/>
                  <w:szCs w:val="16"/>
                </w:rPr>
                <w:delText>AS/NZS 2350.16:2001</w:delText>
              </w:r>
            </w:del>
            <w:r w:rsidRPr="00FE7579">
              <w:rPr>
                <w:rFonts w:ascii="Calibri Light" w:hAnsi="Calibri Light"/>
                <w:sz w:val="16"/>
                <w:szCs w:val="16"/>
              </w:rPr>
              <w:t> </w:t>
            </w:r>
            <w:r w:rsidRPr="00FE7579">
              <w:rPr>
                <w:rFonts w:ascii="Calibri Light" w:hAnsi="Calibri Light"/>
                <w:sz w:val="16"/>
                <w:szCs w:val="16"/>
              </w:rPr>
              <w:br/>
            </w:r>
            <w:del w:id="2905" w:author="Ashan Asmone" w:date="2016-03-31T12:17:00Z">
              <w:r w:rsidRPr="00FE7579" w:rsidDel="008A5E08">
                <w:rPr>
                  <w:rFonts w:ascii="Calibri Light" w:hAnsi="Calibri Light"/>
                  <w:sz w:val="16"/>
                  <w:szCs w:val="16"/>
                </w:rPr>
                <w:delText>Methods of testing portland, blended and masonry cements - Determination of air content of masonry cement</w:delText>
              </w:r>
            </w:del>
            <w:ins w:id="2906" w:author="Ashan Asmone" w:date="2016-03-31T12:17:00Z">
              <w:r w:rsidR="008A5E08">
                <w:rPr>
                  <w:rFonts w:ascii="Calibri Light" w:hAnsi="Calibri Light"/>
                  <w:sz w:val="16"/>
                  <w:szCs w:val="16"/>
                </w:rPr>
                <w:t>AS/NZS 2350.16:2006 Methods of testing portland, blended and masonry cements - Determination of air content of masonry cement</w:t>
              </w:r>
            </w:ins>
          </w:p>
          <w:p w14:paraId="40001FE6" w14:textId="77777777" w:rsidR="00FE7579" w:rsidRPr="00FE7579" w:rsidRDefault="00FE7579" w:rsidP="00FE7579">
            <w:pPr>
              <w:spacing w:after="120"/>
              <w:rPr>
                <w:rFonts w:ascii="Calibri Light" w:hAnsi="Calibri Light"/>
                <w:sz w:val="16"/>
                <w:szCs w:val="16"/>
              </w:rPr>
            </w:pPr>
            <w:del w:id="2907" w:author="Ashan Senel Asmone" w:date="2016-03-21T20:30:00Z">
              <w:r w:rsidRPr="00FE7579" w:rsidDel="00B73746">
                <w:rPr>
                  <w:rFonts w:ascii="Calibri Light" w:hAnsi="Calibri Light"/>
                  <w:sz w:val="16"/>
                  <w:szCs w:val="16"/>
                </w:rPr>
                <w:delText>AS/NZS 2350.17:2001 Methods of testing portland, blended and masonry cements Determination of soundness of masonry cements</w:delText>
              </w:r>
            </w:del>
            <w:ins w:id="2908" w:author="Ashan Senel Asmone" w:date="2016-03-21T20:30:00Z">
              <w:r w:rsidR="00B73746">
                <w:rPr>
                  <w:rFonts w:ascii="Calibri Light" w:hAnsi="Calibri Light"/>
                  <w:sz w:val="16"/>
                  <w:szCs w:val="16"/>
                </w:rPr>
                <w:t>AS/NZS 2350.17:2001 Methods of testing portland, blended and masonry cements - Determination of soundness of masonry cements</w:t>
              </w:r>
            </w:ins>
          </w:p>
          <w:p w14:paraId="5FD48050" w14:textId="77777777" w:rsidR="00FE7579" w:rsidRPr="00FE7579" w:rsidRDefault="00FE7579" w:rsidP="00FE7579">
            <w:pPr>
              <w:spacing w:after="120"/>
              <w:rPr>
                <w:rFonts w:ascii="Calibri Light" w:hAnsi="Calibri Light"/>
                <w:sz w:val="16"/>
                <w:szCs w:val="16"/>
              </w:rPr>
            </w:pPr>
            <w:del w:id="2909" w:author="Ashan Senel Asmone" w:date="2016-03-21T20:29:00Z">
              <w:r w:rsidRPr="00FE7579" w:rsidDel="00B73746">
                <w:rPr>
                  <w:rFonts w:ascii="Calibri Light" w:hAnsi="Calibri Light"/>
                  <w:sz w:val="16"/>
                  <w:szCs w:val="16"/>
                </w:rPr>
                <w:delText>AS/NZS 2350.17:2001 Methods of testing portland, blended and masonry cements Determination of soundness of asonry cements</w:delText>
              </w:r>
            </w:del>
          </w:p>
          <w:p w14:paraId="764B5B05" w14:textId="77777777" w:rsidR="00FE7579" w:rsidRPr="00FE7579" w:rsidRDefault="00FE7579" w:rsidP="00FE7579">
            <w:pPr>
              <w:spacing w:after="120"/>
              <w:rPr>
                <w:rFonts w:ascii="Calibri Light" w:hAnsi="Calibri Light"/>
                <w:sz w:val="16"/>
                <w:szCs w:val="16"/>
              </w:rPr>
            </w:pPr>
            <w:del w:id="2910" w:author="Ashan Senel Asmone" w:date="2016-03-21T20:33:00Z">
              <w:r w:rsidRPr="00FE7579" w:rsidDel="00901293">
                <w:rPr>
                  <w:rFonts w:ascii="Calibri Light" w:hAnsi="Calibri Light"/>
                  <w:sz w:val="16"/>
                  <w:szCs w:val="16"/>
                </w:rPr>
                <w:delText>AS/NZS 2350.18:2001 Methods of testing portland, blended and masonry cements - Determination of water retention of masonry cement</w:delText>
              </w:r>
            </w:del>
            <w:ins w:id="2911" w:author="Ashan Senel Asmone" w:date="2016-03-21T20:33:00Z">
              <w:r w:rsidR="00901293">
                <w:rPr>
                  <w:rFonts w:ascii="Calibri Light" w:hAnsi="Calibri Light"/>
                  <w:sz w:val="16"/>
                  <w:szCs w:val="16"/>
                </w:rPr>
                <w:t>AS/NZS 2350.18:2006 Methods of testing portland, blended and masonry cements - Determination of water retention of masonry cement</w:t>
              </w:r>
            </w:ins>
          </w:p>
          <w:p w14:paraId="43EFC67A" w14:textId="77777777" w:rsidR="00FE7579" w:rsidRPr="00FE7579" w:rsidRDefault="00FE7579" w:rsidP="00FE7579">
            <w:pPr>
              <w:spacing w:after="120"/>
              <w:rPr>
                <w:rFonts w:ascii="Calibri Light" w:hAnsi="Calibri Light"/>
                <w:sz w:val="16"/>
                <w:szCs w:val="16"/>
              </w:rPr>
            </w:pPr>
            <w:del w:id="2912" w:author="Ashan Senel Asmone" w:date="2016-03-21T20:33:00Z">
              <w:r w:rsidRPr="00FE7579" w:rsidDel="00901293">
                <w:rPr>
                  <w:rFonts w:ascii="Calibri Light" w:hAnsi="Calibri Light"/>
                  <w:sz w:val="16"/>
                  <w:szCs w:val="16"/>
                </w:rPr>
                <w:delText>AS 2701-2001 Methods of sampling and testing mortar for masonry construction</w:delText>
              </w:r>
            </w:del>
            <w:ins w:id="2913" w:author="Ashan Senel Asmone" w:date="2016-03-21T20:33:00Z">
              <w:r w:rsidR="00901293">
                <w:rPr>
                  <w:rFonts w:ascii="Calibri Light" w:hAnsi="Calibri Light"/>
                  <w:sz w:val="16"/>
                  <w:szCs w:val="16"/>
                </w:rPr>
                <w:t>AS 2701-2001 Methods of sampling and testing mortar for masonry construction</w:t>
              </w:r>
            </w:ins>
          </w:p>
          <w:p w14:paraId="609E134E" w14:textId="77777777" w:rsidR="00FE7579" w:rsidRPr="00FE7579" w:rsidRDefault="00FE7579" w:rsidP="00FE7579">
            <w:pPr>
              <w:spacing w:after="120"/>
              <w:rPr>
                <w:rFonts w:ascii="Calibri Light" w:hAnsi="Calibri Light"/>
                <w:sz w:val="16"/>
                <w:szCs w:val="16"/>
              </w:rPr>
            </w:pPr>
            <w:del w:id="2914" w:author="Ashan Senel Asmone" w:date="2016-03-21T20:36:00Z">
              <w:r w:rsidRPr="00FE7579" w:rsidDel="00901293">
                <w:rPr>
                  <w:rFonts w:ascii="Calibri Light" w:hAnsi="Calibri Light"/>
                  <w:sz w:val="16"/>
                  <w:szCs w:val="16"/>
                </w:rPr>
                <w:delText>AS 2701.4-1984 Methods of sampling and testing mortar for masonry construction - Method for determination of compressive strength</w:delText>
              </w:r>
            </w:del>
          </w:p>
          <w:p w14:paraId="2B578123" w14:textId="77777777" w:rsidR="00FE7579" w:rsidRPr="00FE7579" w:rsidRDefault="00FE7579" w:rsidP="00FE7579">
            <w:pPr>
              <w:spacing w:after="120"/>
              <w:rPr>
                <w:rFonts w:ascii="Calibri Light" w:hAnsi="Calibri Light"/>
                <w:sz w:val="16"/>
                <w:szCs w:val="16"/>
              </w:rPr>
            </w:pPr>
            <w:del w:id="2915" w:author="Ashan Senel Asmone" w:date="2016-03-21T20:37:00Z">
              <w:r w:rsidRPr="00FE7579" w:rsidDel="00901293">
                <w:rPr>
                  <w:rFonts w:ascii="Calibri Light" w:hAnsi="Calibri Light"/>
                  <w:sz w:val="16"/>
                  <w:szCs w:val="16"/>
                </w:rPr>
                <w:delText>AS 2701.4-1984/Amdt 1-1988 Methods of sampling and testing mortar for masonry construction - Method for determination of compressive strength</w:delText>
              </w:r>
            </w:del>
          </w:p>
          <w:p w14:paraId="5701E179" w14:textId="77777777" w:rsidR="00FE7579" w:rsidRPr="00FE7579" w:rsidRDefault="00FE7579" w:rsidP="00FE7579">
            <w:pPr>
              <w:spacing w:after="120"/>
              <w:rPr>
                <w:rFonts w:ascii="Calibri Light" w:hAnsi="Calibri Light"/>
                <w:sz w:val="16"/>
                <w:szCs w:val="16"/>
              </w:rPr>
            </w:pPr>
            <w:del w:id="2916" w:author="Ashan Senel Asmone" w:date="2016-03-21T20:38:00Z">
              <w:r w:rsidRPr="00FE7579" w:rsidDel="00901293">
                <w:rPr>
                  <w:rFonts w:ascii="Calibri Light" w:hAnsi="Calibri Light"/>
                  <w:sz w:val="16"/>
                  <w:szCs w:val="16"/>
                </w:rPr>
                <w:delText>AS 2701.5-1984 Methods of sampling and testing mortar for masonry construction - Method for determination of consistency - Slump test</w:delText>
              </w:r>
            </w:del>
          </w:p>
          <w:p w14:paraId="7E33BCEA" w14:textId="77777777" w:rsidR="00FE7579" w:rsidRPr="00FE7579" w:rsidRDefault="00FE7579" w:rsidP="00FE7579">
            <w:pPr>
              <w:spacing w:after="120"/>
              <w:rPr>
                <w:rFonts w:ascii="Calibri Light" w:hAnsi="Calibri Light"/>
                <w:sz w:val="16"/>
                <w:szCs w:val="16"/>
              </w:rPr>
            </w:pPr>
            <w:del w:id="2917" w:author="Ashan Senel Asmone" w:date="2016-03-21T20:39:00Z">
              <w:r w:rsidRPr="00FE7579" w:rsidDel="00901293">
                <w:rPr>
                  <w:rFonts w:ascii="Calibri Light" w:hAnsi="Calibri Light"/>
                  <w:sz w:val="16"/>
                  <w:szCs w:val="16"/>
                </w:rPr>
                <w:delText>AS 2701.5-1984/Amdt 1-1988 Methods of sampling and testing mortar for masonry construction - Method for determination of consistency - Slump test</w:delText>
              </w:r>
            </w:del>
          </w:p>
          <w:p w14:paraId="21E354AC"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Waterproofing for masonry</w:t>
            </w:r>
          </w:p>
          <w:p w14:paraId="2934011C" w14:textId="77777777" w:rsidR="00FE7579" w:rsidRPr="00FE7579" w:rsidRDefault="00FE7579" w:rsidP="00FE7579">
            <w:pPr>
              <w:spacing w:after="120"/>
              <w:rPr>
                <w:rFonts w:ascii="Calibri Light" w:hAnsi="Calibri Light"/>
                <w:sz w:val="16"/>
                <w:szCs w:val="16"/>
              </w:rPr>
            </w:pPr>
            <w:del w:id="2918" w:author="Ashan Senel Asmone" w:date="2016-03-21T20:40:00Z">
              <w:r w:rsidRPr="00FE7579" w:rsidDel="00901293">
                <w:rPr>
                  <w:rFonts w:ascii="Calibri Light" w:hAnsi="Calibri Light"/>
                  <w:sz w:val="16"/>
                  <w:szCs w:val="16"/>
                </w:rPr>
                <w:delText>DR 99449 External waterproofing membrane systems - Part 1: Materials</w:delText>
              </w:r>
            </w:del>
            <w:ins w:id="2919" w:author="Ashan Senel Asmone" w:date="2016-03-21T20:40:00Z">
              <w:r w:rsidR="00901293">
                <w:rPr>
                  <w:rFonts w:ascii="Calibri Light" w:hAnsi="Calibri Light"/>
                  <w:sz w:val="16"/>
                  <w:szCs w:val="16"/>
                </w:rPr>
                <w:t>AS 4654.1-2012 Waterproofing membranes for external above-ground use - Materials</w:t>
              </w:r>
            </w:ins>
          </w:p>
          <w:p w14:paraId="4B1B529B" w14:textId="77777777" w:rsidR="00FE7579" w:rsidRPr="00FE7579" w:rsidRDefault="00FE7579" w:rsidP="00FE7579">
            <w:pPr>
              <w:spacing w:after="120"/>
              <w:rPr>
                <w:rFonts w:ascii="Calibri Light" w:hAnsi="Calibri Light"/>
                <w:sz w:val="16"/>
                <w:szCs w:val="16"/>
              </w:rPr>
            </w:pPr>
            <w:del w:id="2920" w:author="Ashan Senel Asmone" w:date="2016-03-21T20:41:00Z">
              <w:r w:rsidRPr="00FE7579" w:rsidDel="00901293">
                <w:rPr>
                  <w:rFonts w:ascii="Calibri Light" w:hAnsi="Calibri Light"/>
                  <w:sz w:val="16"/>
                  <w:szCs w:val="16"/>
                </w:rPr>
                <w:delText>DR 99450 External waterproofing membranes - Part 2: Design and installation</w:delText>
              </w:r>
            </w:del>
            <w:ins w:id="2921" w:author="Ashan Senel Asmone" w:date="2016-03-21T20:41:00Z">
              <w:r w:rsidR="00901293">
                <w:rPr>
                  <w:rFonts w:ascii="Calibri Light" w:hAnsi="Calibri Light"/>
                  <w:sz w:val="16"/>
                  <w:szCs w:val="16"/>
                </w:rPr>
                <w:t>AS 4654.2-2012 Waterproofing membranes for external above-ground use - Design and installation</w:t>
              </w:r>
            </w:ins>
            <w:r w:rsidRPr="00FE7579">
              <w:rPr>
                <w:rFonts w:ascii="Calibri Light" w:hAnsi="Calibri Light"/>
                <w:sz w:val="16"/>
                <w:szCs w:val="16"/>
              </w:rPr>
              <w:t> </w:t>
            </w:r>
          </w:p>
          <w:p w14:paraId="723CF06D" w14:textId="77777777" w:rsidR="00570413" w:rsidRPr="00FE7579" w:rsidRDefault="00570413" w:rsidP="00570413">
            <w:pPr>
              <w:spacing w:after="120"/>
              <w:rPr>
                <w:rFonts w:ascii="Calibri Light" w:hAnsi="Calibri Light"/>
                <w:sz w:val="16"/>
                <w:szCs w:val="16"/>
              </w:rPr>
            </w:pPr>
          </w:p>
        </w:tc>
      </w:tr>
      <w:tr w:rsidR="00570413" w:rsidRPr="004F3C8C" w14:paraId="0070BE5A" w14:textId="77777777" w:rsidTr="00570413">
        <w:tc>
          <w:tcPr>
            <w:tcW w:w="685" w:type="dxa"/>
          </w:tcPr>
          <w:p w14:paraId="0F17F42F"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24FF7390"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Masonry</w:t>
            </w:r>
          </w:p>
          <w:p w14:paraId="77010F89" w14:textId="77777777" w:rsidR="00FE7579" w:rsidRPr="00FE7579" w:rsidRDefault="00FE7579" w:rsidP="00FE7579">
            <w:pPr>
              <w:spacing w:after="120"/>
              <w:rPr>
                <w:rFonts w:ascii="Calibri Light" w:hAnsi="Calibri Light"/>
                <w:sz w:val="16"/>
                <w:szCs w:val="16"/>
              </w:rPr>
            </w:pPr>
            <w:del w:id="2922" w:author="Ashan Senel Asmone" w:date="2016-03-21T13:53:00Z">
              <w:r w:rsidRPr="00FE7579" w:rsidDel="00EB11C2">
                <w:rPr>
                  <w:rFonts w:ascii="Calibri Light" w:hAnsi="Calibri Light"/>
                  <w:sz w:val="16"/>
                  <w:szCs w:val="16"/>
                </w:rPr>
                <w:delText>SS 26: 2000 Ordinary Portland Cement</w:delText>
              </w:r>
            </w:del>
            <w:ins w:id="2923"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p>
          <w:p w14:paraId="7EBDEBC2" w14:textId="77777777" w:rsidR="00FE7579" w:rsidRPr="00FE7579" w:rsidRDefault="00FE7579" w:rsidP="00FE7579">
            <w:pPr>
              <w:spacing w:after="120"/>
              <w:rPr>
                <w:rFonts w:ascii="Calibri Light" w:hAnsi="Calibri Light"/>
                <w:sz w:val="16"/>
                <w:szCs w:val="16"/>
              </w:rPr>
            </w:pPr>
            <w:del w:id="2924" w:author="Ashan Senel Asmone" w:date="2016-03-21T20:46:00Z">
              <w:r w:rsidRPr="00FE7579" w:rsidDel="00901293">
                <w:rPr>
                  <w:rFonts w:ascii="Calibri Light" w:hAnsi="Calibri Light"/>
                  <w:sz w:val="16"/>
                  <w:szCs w:val="16"/>
                </w:rPr>
                <w:delText>SS 31 : 1998- Aggregates from natural sources for concrete</w:delText>
              </w:r>
            </w:del>
            <w:ins w:id="2925" w:author="Ashan Senel Asmone" w:date="2016-03-21T20:46:00Z">
              <w:r w:rsidR="00901293">
                <w:rPr>
                  <w:rFonts w:ascii="Calibri Light" w:hAnsi="Calibri Light"/>
                  <w:sz w:val="16"/>
                  <w:szCs w:val="16"/>
                </w:rPr>
                <w:t>SS EN 12620 : 2008 Specification for aggregates for concrete</w:t>
              </w:r>
            </w:ins>
          </w:p>
          <w:p w14:paraId="570A6E62" w14:textId="77777777" w:rsidR="00FE7579" w:rsidRPr="00FE7579" w:rsidRDefault="00FE7579" w:rsidP="00FE7579">
            <w:pPr>
              <w:spacing w:after="120"/>
              <w:rPr>
                <w:rFonts w:ascii="Calibri Light" w:hAnsi="Calibri Light"/>
                <w:sz w:val="16"/>
                <w:szCs w:val="16"/>
              </w:rPr>
            </w:pPr>
            <w:del w:id="2926" w:author="Ashan Senel Asmone" w:date="2016-03-21T20:48:00Z">
              <w:r w:rsidRPr="00FE7579" w:rsidDel="00901293">
                <w:rPr>
                  <w:rFonts w:ascii="Calibri Light" w:hAnsi="Calibri Light"/>
                  <w:sz w:val="16"/>
                  <w:szCs w:val="16"/>
                </w:rPr>
                <w:delText>CP 67 : Part 1 : 1997 Code of practice for cleaning and surface repair of buildings - Natural stone, cast stone and clay brick masonry</w:delText>
              </w:r>
            </w:del>
            <w:ins w:id="2927" w:author="Ashan Senel Asmone" w:date="2016-03-21T20:48:00Z">
              <w:r w:rsidR="00901293">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463977A6" w14:textId="77777777" w:rsidR="00FE7579" w:rsidRPr="00FE7579" w:rsidRDefault="00FE7579" w:rsidP="00FE7579">
            <w:pPr>
              <w:spacing w:after="120"/>
              <w:rPr>
                <w:rFonts w:ascii="Calibri Light" w:hAnsi="Calibri Light"/>
                <w:sz w:val="16"/>
                <w:szCs w:val="16"/>
              </w:rPr>
            </w:pPr>
            <w:del w:id="2928" w:author="Ashan Senel Asmone" w:date="2016-03-21T21:06:00Z">
              <w:r w:rsidRPr="00FE7579" w:rsidDel="0088204E">
                <w:rPr>
                  <w:rFonts w:ascii="Calibri Light" w:hAnsi="Calibri Light"/>
                  <w:sz w:val="16"/>
                  <w:szCs w:val="16"/>
                </w:rPr>
                <w:delText>SS 103 : 1974 Burnt clay and shale bricks</w:delText>
              </w:r>
            </w:del>
          </w:p>
          <w:p w14:paraId="25AFF12D"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Mortar</w:t>
            </w:r>
          </w:p>
          <w:p w14:paraId="69C404F7" w14:textId="77777777" w:rsidR="00FE7579" w:rsidRPr="00FE7579" w:rsidRDefault="00FE7579" w:rsidP="00FE7579">
            <w:pPr>
              <w:spacing w:after="120"/>
              <w:rPr>
                <w:rFonts w:ascii="Calibri Light" w:hAnsi="Calibri Light"/>
                <w:sz w:val="16"/>
                <w:szCs w:val="16"/>
              </w:rPr>
            </w:pPr>
            <w:del w:id="2929" w:author="Ashan Senel Asmone" w:date="2016-03-21T20:53:00Z">
              <w:r w:rsidRPr="00FE7579" w:rsidDel="0088204E">
                <w:rPr>
                  <w:rFonts w:ascii="Calibri Light" w:hAnsi="Calibri Light"/>
                  <w:sz w:val="16"/>
                  <w:szCs w:val="16"/>
                </w:rPr>
                <w:delText>SS 320: Admixtures</w:delText>
              </w:r>
            </w:del>
            <w:ins w:id="2930" w:author="Ashan Senel Asmone" w:date="2016-03-21T20:56:00Z">
              <w:r w:rsidR="0088204E">
                <w:rPr>
                  <w:rFonts w:ascii="Calibri Light" w:hAnsi="Calibri Light"/>
                  <w:sz w:val="16"/>
                  <w:szCs w:val="16"/>
                </w:rPr>
                <w:t xml:space="preserve">SS EN 934 - 1 : 2008 (2015) Admixtures for concrete, mortar and grout - Common requirements/ </w:t>
              </w:r>
            </w:ins>
            <w:ins w:id="2931" w:author="Ashan Senel Asmone" w:date="2016-03-21T20:54:00Z">
              <w:r w:rsidR="0088204E">
                <w:rPr>
                  <w:rFonts w:ascii="Calibri Light" w:hAnsi="Calibri Light"/>
                  <w:sz w:val="16"/>
                  <w:szCs w:val="16"/>
                </w:rPr>
                <w:t xml:space="preserve">SS EN 934 - 2 : 2015 Admixtures for concrete, mortar and grout - Part 2 : Definitions, requirements – Concrete admixtures – Definitions, requirements, conformity, marking and labelling/ </w:t>
              </w:r>
            </w:ins>
            <w:ins w:id="2932" w:author="Ashan Senel Asmone" w:date="2016-03-21T20:53:00Z">
              <w:r w:rsidR="0088204E">
                <w:rPr>
                  <w:rFonts w:ascii="Calibri Light" w:hAnsi="Calibri Light"/>
                  <w:sz w:val="16"/>
                  <w:szCs w:val="16"/>
                </w:rPr>
                <w:t>SS EN 934 - 6 : 2008 (2015) Admixtures for concrete, mortar and grout - Sampling, conformity control and evaluation of conformity</w:t>
              </w:r>
            </w:ins>
          </w:p>
          <w:p w14:paraId="1FFF6BB9" w14:textId="77777777" w:rsidR="00FE7579" w:rsidRPr="00FE7579" w:rsidRDefault="00FE7579" w:rsidP="00FE7579">
            <w:pPr>
              <w:spacing w:after="120"/>
              <w:rPr>
                <w:rFonts w:ascii="Calibri Light" w:hAnsi="Calibri Light"/>
                <w:sz w:val="16"/>
                <w:szCs w:val="16"/>
              </w:rPr>
            </w:pPr>
            <w:del w:id="2933" w:author="Ashan Senel Asmone" w:date="2016-03-21T21:03:00Z">
              <w:r w:rsidRPr="00FE7579" w:rsidDel="0088204E">
                <w:rPr>
                  <w:rFonts w:ascii="Calibri Light" w:hAnsi="Calibri Light"/>
                  <w:sz w:val="16"/>
                  <w:szCs w:val="16"/>
                </w:rPr>
                <w:delText>SS 397 : Methods of testing cement</w:delText>
              </w:r>
            </w:del>
          </w:p>
          <w:p w14:paraId="24D45294" w14:textId="77777777" w:rsidR="00570413" w:rsidRPr="00FE7579" w:rsidRDefault="00570413" w:rsidP="00570413">
            <w:pPr>
              <w:spacing w:after="120"/>
              <w:rPr>
                <w:rFonts w:ascii="Calibri Light" w:hAnsi="Calibri Light"/>
                <w:sz w:val="16"/>
                <w:szCs w:val="16"/>
              </w:rPr>
            </w:pPr>
          </w:p>
        </w:tc>
      </w:tr>
      <w:tr w:rsidR="00570413" w:rsidRPr="004F3C8C" w14:paraId="265C7217" w14:textId="77777777" w:rsidTr="00570413">
        <w:tc>
          <w:tcPr>
            <w:tcW w:w="685" w:type="dxa"/>
          </w:tcPr>
          <w:p w14:paraId="00433A39"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2E1D40AD"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Masonry</w:t>
            </w:r>
          </w:p>
          <w:p w14:paraId="3346F304" w14:textId="77777777" w:rsidR="00FE7579" w:rsidRPr="00FE7579" w:rsidRDefault="00FE7579" w:rsidP="00FE7579">
            <w:pPr>
              <w:spacing w:after="120"/>
              <w:rPr>
                <w:rFonts w:ascii="Calibri Light" w:hAnsi="Calibri Light"/>
                <w:sz w:val="16"/>
                <w:szCs w:val="16"/>
              </w:rPr>
            </w:pPr>
            <w:del w:id="2934" w:author="Ashan Asmone" w:date="2016-03-31T11:56:00Z">
              <w:r w:rsidRPr="00FE7579" w:rsidDel="00140F61">
                <w:rPr>
                  <w:rFonts w:ascii="Calibri Light" w:hAnsi="Calibri Light"/>
                  <w:sz w:val="16"/>
                  <w:szCs w:val="16"/>
                </w:rPr>
                <w:delText>ISO 6105:1988 Abrasive products; segmented saws for machining of stone and masonry cutting; dimensions of steel blades</w:delText>
              </w:r>
            </w:del>
          </w:p>
          <w:p w14:paraId="43E5BD70" w14:textId="77777777" w:rsidR="00FE7579" w:rsidRPr="00FE7579" w:rsidRDefault="00FE7579" w:rsidP="00FE7579">
            <w:pPr>
              <w:spacing w:after="120"/>
              <w:rPr>
                <w:rFonts w:ascii="Calibri Light" w:hAnsi="Calibri Light"/>
                <w:sz w:val="16"/>
                <w:szCs w:val="16"/>
              </w:rPr>
            </w:pPr>
            <w:del w:id="2935" w:author="Ashan Asmone" w:date="2016-03-31T11:56:00Z">
              <w:r w:rsidRPr="00FE7579" w:rsidDel="00140F61">
                <w:rPr>
                  <w:rFonts w:ascii="Calibri Light" w:hAnsi="Calibri Light"/>
                  <w:sz w:val="16"/>
                  <w:szCs w:val="16"/>
                </w:rPr>
                <w:delText>ISO 9652-4:2000 Masonry - Part 4: Test methods</w:delText>
              </w:r>
            </w:del>
            <w:ins w:id="2936" w:author="Ashan Asmone" w:date="2016-03-31T11:56:00Z">
              <w:r w:rsidR="00140F61">
                <w:rPr>
                  <w:rFonts w:ascii="Calibri Light" w:hAnsi="Calibri Light"/>
                  <w:sz w:val="16"/>
                  <w:szCs w:val="16"/>
                </w:rPr>
                <w:t>ISO 9652-4:2000 Masonry - Part 4: Test methods</w:t>
              </w:r>
            </w:ins>
          </w:p>
          <w:p w14:paraId="5FA15B7C" w14:textId="77777777" w:rsidR="00FE7579" w:rsidRPr="00FE7579" w:rsidRDefault="00FE7579" w:rsidP="00FE7579">
            <w:pPr>
              <w:spacing w:after="120"/>
              <w:rPr>
                <w:rFonts w:ascii="Calibri Light" w:hAnsi="Calibri Light"/>
                <w:sz w:val="16"/>
                <w:szCs w:val="16"/>
              </w:rPr>
            </w:pPr>
            <w:del w:id="2937" w:author="Ashan Asmone" w:date="2016-03-31T11:57:00Z">
              <w:r w:rsidRPr="00FE7579" w:rsidDel="00140F61">
                <w:rPr>
                  <w:rFonts w:ascii="Calibri Light" w:hAnsi="Calibri Light"/>
                  <w:sz w:val="16"/>
                  <w:szCs w:val="16"/>
                </w:rPr>
                <w:delText>ISO 9652-5:2000 Masonry - Part 5: Vocabulary</w:delText>
              </w:r>
            </w:del>
            <w:ins w:id="2938" w:author="Ashan Asmone" w:date="2016-03-31T11:57:00Z">
              <w:r w:rsidR="00140F61">
                <w:rPr>
                  <w:rFonts w:ascii="Calibri Light" w:hAnsi="Calibri Light"/>
                  <w:sz w:val="16"/>
                  <w:szCs w:val="16"/>
                </w:rPr>
                <w:t>ISO 9652-5:2000 Masonry - Part 5: Vocabulary</w:t>
              </w:r>
            </w:ins>
          </w:p>
          <w:p w14:paraId="4C3F902B" w14:textId="77777777" w:rsidR="00FE7579" w:rsidRPr="00FE7579" w:rsidRDefault="00FE7579" w:rsidP="00FE7579">
            <w:pPr>
              <w:spacing w:after="120"/>
              <w:rPr>
                <w:rFonts w:ascii="Calibri Light" w:hAnsi="Calibri Light"/>
                <w:sz w:val="16"/>
                <w:szCs w:val="16"/>
              </w:rPr>
            </w:pPr>
            <w:del w:id="2939" w:author="Ashan Asmone" w:date="2016-03-31T11:58:00Z">
              <w:r w:rsidRPr="00FE7579" w:rsidDel="00140F61">
                <w:rPr>
                  <w:rFonts w:ascii="Calibri Light" w:hAnsi="Calibri Light"/>
                  <w:sz w:val="16"/>
                  <w:szCs w:val="16"/>
                </w:rPr>
                <w:delText>ISO 12678-1:1996 Refractory products - Measurement of dimensions and external defects of refractory bricks - Part 1: Dimensions and conformity to drawings</w:delText>
              </w:r>
            </w:del>
            <w:ins w:id="2940" w:author="Ashan Asmone" w:date="2016-03-31T11:58:00Z">
              <w:r w:rsidR="00140F61">
                <w:rPr>
                  <w:rFonts w:ascii="Calibri Light" w:hAnsi="Calibri Light"/>
                  <w:sz w:val="16"/>
                  <w:szCs w:val="16"/>
                </w:rPr>
                <w:t>ISO 12678-1:1996 Refractory products - Measurement of dimensions and external defects of refractory bricks - Part 1: Dimensions and conformity to drawings</w:t>
              </w:r>
            </w:ins>
          </w:p>
          <w:p w14:paraId="3D8A9F95" w14:textId="77777777" w:rsidR="00FE7579" w:rsidRPr="00FE7579" w:rsidRDefault="00FE7579" w:rsidP="00FE7579">
            <w:pPr>
              <w:spacing w:after="120"/>
              <w:rPr>
                <w:rFonts w:ascii="Calibri Light" w:hAnsi="Calibri Light"/>
                <w:sz w:val="16"/>
                <w:szCs w:val="16"/>
              </w:rPr>
            </w:pPr>
            <w:del w:id="2941" w:author="Ashan Asmone" w:date="2016-03-31T12:00:00Z">
              <w:r w:rsidRPr="00FE7579" w:rsidDel="00140F61">
                <w:rPr>
                  <w:rFonts w:ascii="Calibri Light" w:hAnsi="Calibri Light"/>
                  <w:sz w:val="16"/>
                  <w:szCs w:val="16"/>
                </w:rPr>
                <w:delText>ISO 12678-2:1996</w:delText>
              </w:r>
            </w:del>
            <w:r w:rsidRPr="00FE7579">
              <w:rPr>
                <w:rFonts w:ascii="Calibri Light" w:hAnsi="Calibri Light"/>
                <w:sz w:val="16"/>
                <w:szCs w:val="16"/>
              </w:rPr>
              <w:t> </w:t>
            </w:r>
            <w:r w:rsidRPr="00FE7579">
              <w:rPr>
                <w:rFonts w:ascii="Calibri Light" w:hAnsi="Calibri Light"/>
                <w:sz w:val="16"/>
                <w:szCs w:val="16"/>
              </w:rPr>
              <w:br/>
            </w:r>
            <w:del w:id="2942" w:author="Ashan Asmone" w:date="2016-03-31T12:00:00Z">
              <w:r w:rsidRPr="00FE7579" w:rsidDel="00140F61">
                <w:rPr>
                  <w:rFonts w:ascii="Calibri Light" w:hAnsi="Calibri Light"/>
                  <w:sz w:val="16"/>
                  <w:szCs w:val="16"/>
                </w:rPr>
                <w:delText>Refractory products - Measurement of dimensions and external defects of refractory bricks - Part 2: Corner and edge defects and other surface imperfections</w:delText>
              </w:r>
            </w:del>
            <w:ins w:id="2943" w:author="Ashan Asmone" w:date="2016-03-31T12:00:00Z">
              <w:r w:rsidR="00140F61">
                <w:rPr>
                  <w:rFonts w:ascii="Calibri Light" w:hAnsi="Calibri Light"/>
                  <w:sz w:val="16"/>
                  <w:szCs w:val="16"/>
                </w:rPr>
                <w:t>ISO 12678-2:1996 Refractory products - Measurement of dimensions and external defects of refractory bricks - Part 2: Corner and edge defects and other surface imperfections</w:t>
              </w:r>
            </w:ins>
          </w:p>
          <w:p w14:paraId="0A18E86E"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Sealant</w:t>
            </w:r>
          </w:p>
          <w:p w14:paraId="78997A81" w14:textId="77777777" w:rsidR="00FE7579" w:rsidRPr="00FE7579" w:rsidRDefault="00FE7579" w:rsidP="00FE7579">
            <w:pPr>
              <w:spacing w:after="120"/>
              <w:rPr>
                <w:rFonts w:ascii="Calibri Light" w:hAnsi="Calibri Light"/>
                <w:sz w:val="16"/>
                <w:szCs w:val="16"/>
              </w:rPr>
            </w:pPr>
            <w:del w:id="2944" w:author="Ashan Asmone" w:date="2016-03-31T12:01:00Z">
              <w:r w:rsidRPr="00FE7579" w:rsidDel="00140F61">
                <w:rPr>
                  <w:rFonts w:ascii="Calibri Light" w:hAnsi="Calibri Light"/>
                  <w:sz w:val="16"/>
                  <w:szCs w:val="16"/>
                </w:rPr>
                <w:delText>ISO 10563:1991 Building construction; sealants for joints; determination of change in mass and volume</w:delText>
              </w:r>
            </w:del>
            <w:ins w:id="2945" w:author="Ashan Asmone" w:date="2016-03-31T12:01:00Z">
              <w:r w:rsidR="00140F61">
                <w:rPr>
                  <w:rFonts w:ascii="Calibri Light" w:hAnsi="Calibri Light"/>
                  <w:sz w:val="16"/>
                  <w:szCs w:val="16"/>
                </w:rPr>
                <w:t>ISO 10563:2005 Building construction - Sealants - Determination of change in mass and volume</w:t>
              </w:r>
            </w:ins>
          </w:p>
          <w:p w14:paraId="32FDB00F" w14:textId="77777777" w:rsidR="00FE7579" w:rsidRPr="00FE7579" w:rsidRDefault="00FE7579" w:rsidP="00FE7579">
            <w:pPr>
              <w:spacing w:after="120"/>
              <w:rPr>
                <w:rFonts w:ascii="Calibri Light" w:hAnsi="Calibri Light"/>
                <w:sz w:val="16"/>
                <w:szCs w:val="16"/>
              </w:rPr>
            </w:pPr>
            <w:del w:id="2946" w:author="Ashan Asmone" w:date="2016-03-31T12:02:00Z">
              <w:r w:rsidRPr="00FE7579" w:rsidDel="002D4ACA">
                <w:rPr>
                  <w:rFonts w:ascii="Calibri Light" w:hAnsi="Calibri Light"/>
                  <w:sz w:val="16"/>
                  <w:szCs w:val="16"/>
                </w:rPr>
                <w:delText>ISO 10590:1991 Building construction; sealants; determination of adhesion/cohesion properties at maintained extension after immersion in water</w:delText>
              </w:r>
            </w:del>
            <w:ins w:id="2947" w:author="Ashan Asmone" w:date="2016-03-31T12:02:00Z">
              <w:r w:rsidR="002D4ACA">
                <w:rPr>
                  <w:rFonts w:ascii="Calibri Light" w:hAnsi="Calibri Light"/>
                  <w:sz w:val="16"/>
                  <w:szCs w:val="16"/>
                </w:rPr>
                <w:t>ISO 10590:2005 Building construction - Sealants - Determination of tensile properties of sealants at maintained extension after immersion in water</w:t>
              </w:r>
            </w:ins>
          </w:p>
          <w:p w14:paraId="4957F967" w14:textId="77777777" w:rsidR="00FE7579" w:rsidRPr="00FE7579" w:rsidRDefault="00FE7579" w:rsidP="00FE7579">
            <w:pPr>
              <w:spacing w:after="120"/>
              <w:rPr>
                <w:rFonts w:ascii="Calibri Light" w:hAnsi="Calibri Light"/>
                <w:sz w:val="16"/>
                <w:szCs w:val="16"/>
              </w:rPr>
            </w:pPr>
            <w:del w:id="2948" w:author="Ashan Asmone" w:date="2016-03-31T12:03:00Z">
              <w:r w:rsidRPr="00FE7579" w:rsidDel="002D4ACA">
                <w:rPr>
                  <w:rFonts w:ascii="Calibri Light" w:hAnsi="Calibri Light"/>
                  <w:sz w:val="16"/>
                  <w:szCs w:val="16"/>
                </w:rPr>
                <w:delText>ISO 10591:1991 Building construction; sealants; determination of adhesion/cohesion properties after immersion in water</w:delText>
              </w:r>
            </w:del>
            <w:ins w:id="2949" w:author="Ashan Asmone" w:date="2016-03-31T12:03:00Z">
              <w:r w:rsidR="002D4ACA">
                <w:rPr>
                  <w:rFonts w:ascii="Calibri Light" w:hAnsi="Calibri Light"/>
                  <w:sz w:val="16"/>
                  <w:szCs w:val="16"/>
                </w:rPr>
                <w:t>ISO 10591:2005 Building construction -- Sealants -- Determination of adhesion/cohesion properties of sealants after immersion in water</w:t>
              </w:r>
            </w:ins>
          </w:p>
          <w:p w14:paraId="4F07C8F9" w14:textId="77777777" w:rsidR="00FE7579" w:rsidRPr="00FE7579" w:rsidRDefault="00FE7579" w:rsidP="00FE7579">
            <w:pPr>
              <w:spacing w:after="120"/>
              <w:rPr>
                <w:rFonts w:ascii="Calibri Light" w:hAnsi="Calibri Light"/>
                <w:sz w:val="16"/>
                <w:szCs w:val="16"/>
              </w:rPr>
            </w:pPr>
            <w:del w:id="2950" w:author="Ashan Asmone" w:date="2016-03-31T12:04:00Z">
              <w:r w:rsidRPr="00FE7579" w:rsidDel="002D4ACA">
                <w:rPr>
                  <w:rFonts w:ascii="Calibri Light" w:hAnsi="Calibri Light"/>
                  <w:sz w:val="16"/>
                  <w:szCs w:val="16"/>
                </w:rPr>
                <w:delText>ISO 11431:1993 Building construction; sealants; determination of adhesion/cohesion properties after exposure to artificial light through glass</w:delText>
              </w:r>
            </w:del>
            <w:ins w:id="2951" w:author="Ashan Asmone" w:date="2016-03-31T12:04:00Z">
              <w:r w:rsidR="002D4ACA">
                <w:rPr>
                  <w:rFonts w:ascii="Calibri Light" w:hAnsi="Calibri Light"/>
                  <w:sz w:val="16"/>
                  <w:szCs w:val="16"/>
                </w:rPr>
                <w:t>ISO 11431:2002 Building construction -- Jointing products -- Determination of adhesion/cohesion properties of sealants after exposure to heat, water and artificial light through glass</w:t>
              </w:r>
            </w:ins>
          </w:p>
          <w:p w14:paraId="78B5C927" w14:textId="77777777" w:rsidR="00FE7579" w:rsidRPr="00FE7579" w:rsidRDefault="00FE7579" w:rsidP="00FE7579">
            <w:pPr>
              <w:spacing w:after="120"/>
              <w:rPr>
                <w:rFonts w:ascii="Calibri Light" w:hAnsi="Calibri Light"/>
                <w:sz w:val="16"/>
                <w:szCs w:val="16"/>
              </w:rPr>
            </w:pPr>
            <w:del w:id="2952" w:author="Ashan Asmone" w:date="2016-03-31T12:05:00Z">
              <w:r w:rsidRPr="00FE7579" w:rsidDel="002D4ACA">
                <w:rPr>
                  <w:rFonts w:ascii="Calibri Light" w:hAnsi="Calibri Light"/>
                  <w:sz w:val="16"/>
                  <w:szCs w:val="16"/>
                </w:rPr>
                <w:delText>ISO 11432:1993 Building construction; sealants; determination of resistance to compression</w:delText>
              </w:r>
            </w:del>
            <w:ins w:id="2953" w:author="Ashan Asmone" w:date="2016-03-31T12:05:00Z">
              <w:r w:rsidR="002D4ACA">
                <w:rPr>
                  <w:rFonts w:ascii="Calibri Light" w:hAnsi="Calibri Light"/>
                  <w:sz w:val="16"/>
                  <w:szCs w:val="16"/>
                </w:rPr>
                <w:t>ISO 11432:2005 Building construction -- Sealants -- Determination of resistance to compression</w:t>
              </w:r>
            </w:ins>
          </w:p>
          <w:p w14:paraId="70F2CF0E" w14:textId="77777777" w:rsidR="00FE7579" w:rsidRPr="00FE7579" w:rsidRDefault="00FE7579" w:rsidP="00FE7579">
            <w:pPr>
              <w:spacing w:after="120"/>
              <w:rPr>
                <w:rFonts w:ascii="Calibri Light" w:hAnsi="Calibri Light"/>
                <w:sz w:val="16"/>
                <w:szCs w:val="16"/>
              </w:rPr>
            </w:pPr>
            <w:del w:id="2954" w:author="Ashan Asmone" w:date="2016-03-31T12:06:00Z">
              <w:r w:rsidRPr="00FE7579" w:rsidDel="002D4ACA">
                <w:rPr>
                  <w:rFonts w:ascii="Calibri Light" w:hAnsi="Calibri Light"/>
                  <w:sz w:val="16"/>
                  <w:szCs w:val="16"/>
                </w:rPr>
                <w:delText>SO 11600:1993 Building construction; sealants; classification and requirements</w:delText>
              </w:r>
            </w:del>
            <w:ins w:id="2955" w:author="Ashan Asmone" w:date="2016-03-31T12:06:00Z">
              <w:r w:rsidR="002D4ACA">
                <w:rPr>
                  <w:rFonts w:ascii="Calibri Light" w:hAnsi="Calibri Light"/>
                  <w:sz w:val="16"/>
                  <w:szCs w:val="16"/>
                </w:rPr>
                <w:t>ISO 11600:2002 Building construction -- Jointing products -- Classification and requirements for sealants</w:t>
              </w:r>
            </w:ins>
          </w:p>
          <w:p w14:paraId="2DFE4FE3" w14:textId="77777777" w:rsidR="00FE7579" w:rsidRPr="00FE7579" w:rsidRDefault="00FE7579" w:rsidP="00FE7579">
            <w:pPr>
              <w:spacing w:after="120"/>
              <w:rPr>
                <w:rFonts w:ascii="Calibri Light" w:hAnsi="Calibri Light"/>
                <w:sz w:val="16"/>
                <w:szCs w:val="16"/>
              </w:rPr>
            </w:pPr>
            <w:del w:id="2956" w:author="Ashan Asmone" w:date="2016-03-31T12:07:00Z">
              <w:r w:rsidRPr="00FE7579" w:rsidDel="002D4ACA">
                <w:rPr>
                  <w:rFonts w:ascii="Calibri Light" w:hAnsi="Calibri Light"/>
                  <w:sz w:val="16"/>
                  <w:szCs w:val="16"/>
                </w:rPr>
                <w:delText>ISO 13638:1996 Building construction - Sealants - Determination of resistance to prolonged exposure to water</w:delText>
              </w:r>
            </w:del>
            <w:ins w:id="2957" w:author="Ashan Asmone" w:date="2016-03-31T12:07:00Z">
              <w:r w:rsidR="002D4ACA">
                <w:rPr>
                  <w:rFonts w:ascii="Calibri Light" w:hAnsi="Calibri Light"/>
                  <w:sz w:val="16"/>
                  <w:szCs w:val="16"/>
                </w:rPr>
                <w:t>ISO 13638:1996 Building construction - Sealants - Determination of resistance to prolonged exposure to water</w:t>
              </w:r>
            </w:ins>
          </w:p>
          <w:p w14:paraId="104B7E6D" w14:textId="77777777" w:rsidR="00FE7579" w:rsidRPr="00FE7579" w:rsidRDefault="00FE7579" w:rsidP="00FE7579">
            <w:pPr>
              <w:spacing w:after="120"/>
              <w:rPr>
                <w:rFonts w:ascii="Calibri Light" w:hAnsi="Calibri Light"/>
                <w:sz w:val="16"/>
                <w:szCs w:val="16"/>
              </w:rPr>
            </w:pPr>
            <w:del w:id="2958" w:author="Ashan Asmone" w:date="2016-03-31T12:08:00Z">
              <w:r w:rsidRPr="00FE7579" w:rsidDel="002D4ACA">
                <w:rPr>
                  <w:rFonts w:ascii="Calibri Light" w:hAnsi="Calibri Light"/>
                  <w:sz w:val="16"/>
                  <w:szCs w:val="16"/>
                </w:rPr>
                <w:delText>ISO 8340:1984/Cor 1:1995 Building construction - Jointing products - Sealants - Determination of tensile properties at maintained extension; Technical Corrigendum 1</w:delText>
              </w:r>
            </w:del>
            <w:ins w:id="2959" w:author="Ashan Asmone" w:date="2016-03-31T12:08:00Z">
              <w:r w:rsidR="002D4ACA">
                <w:rPr>
                  <w:rFonts w:ascii="Calibri Light" w:hAnsi="Calibri Light"/>
                  <w:sz w:val="16"/>
                  <w:szCs w:val="16"/>
                </w:rPr>
                <w:t>ISO 8340:2005 Building construction -- Sealants -- Determination of tensile properties at maintained extension</w:t>
              </w:r>
            </w:ins>
          </w:p>
          <w:p w14:paraId="3B3DCF99" w14:textId="77777777" w:rsidR="00FE7579" w:rsidRPr="00FE7579" w:rsidRDefault="00FE7579" w:rsidP="00FE7579">
            <w:pPr>
              <w:spacing w:after="120"/>
              <w:rPr>
                <w:rFonts w:ascii="Calibri Light" w:hAnsi="Calibri Light"/>
                <w:sz w:val="16"/>
                <w:szCs w:val="16"/>
              </w:rPr>
            </w:pPr>
            <w:del w:id="2960" w:author="Ashan Asmone" w:date="2016-03-31T12:09:00Z">
              <w:r w:rsidRPr="00FE7579" w:rsidDel="002D4ACA">
                <w:rPr>
                  <w:rFonts w:ascii="Calibri Light" w:hAnsi="Calibri Light"/>
                  <w:sz w:val="16"/>
                  <w:szCs w:val="16"/>
                </w:rPr>
                <w:delText>ISO 8394:1988 Building construction; jointing products; determination of extrudability of one-component sealants</w:delText>
              </w:r>
            </w:del>
            <w:ins w:id="2961" w:author="Ashan Asmone" w:date="2016-03-31T12:09:00Z">
              <w:r w:rsidR="002D4ACA">
                <w:rPr>
                  <w:rFonts w:ascii="Calibri Light" w:hAnsi="Calibri Light"/>
                  <w:sz w:val="16"/>
                  <w:szCs w:val="16"/>
                </w:rPr>
                <w:t>ISO 8394-1:2010 Building construction -- Jointing products -- Part 1: Determination of extrudability of sealants</w:t>
              </w:r>
            </w:ins>
          </w:p>
          <w:p w14:paraId="4D51FCAB" w14:textId="77777777" w:rsidR="00FE7579" w:rsidRPr="00FE7579" w:rsidRDefault="00FE7579" w:rsidP="00FE7579">
            <w:pPr>
              <w:spacing w:after="120"/>
              <w:rPr>
                <w:rFonts w:ascii="Calibri Light" w:hAnsi="Calibri Light"/>
                <w:sz w:val="16"/>
                <w:szCs w:val="16"/>
              </w:rPr>
            </w:pPr>
            <w:del w:id="2962" w:author="Ashan Asmone" w:date="2016-03-31T12:11:00Z">
              <w:r w:rsidRPr="00FE7579" w:rsidDel="002D4ACA">
                <w:rPr>
                  <w:rFonts w:ascii="Calibri Light" w:hAnsi="Calibri Light"/>
                  <w:sz w:val="16"/>
                  <w:szCs w:val="16"/>
                </w:rPr>
                <w:delText>ISO 9047:2001 Building construction - Jointing products - Determination of adhesion/cohesion properties of sealants at variable temperatures</w:delText>
              </w:r>
            </w:del>
            <w:ins w:id="2963" w:author="Ashan Asmone" w:date="2016-03-31T12:11:00Z">
              <w:r w:rsidR="002D4ACA">
                <w:rPr>
                  <w:rFonts w:ascii="Calibri Light" w:hAnsi="Calibri Light"/>
                  <w:sz w:val="16"/>
                  <w:szCs w:val="16"/>
                </w:rPr>
                <w:t>ISO 9047:2001 Building construction - Jointing products - Determination of adhesion/cohesion properties of sealants at variable temperatures</w:t>
              </w:r>
            </w:ins>
          </w:p>
          <w:p w14:paraId="5D570F06" w14:textId="77777777" w:rsidR="00FE7579" w:rsidRPr="00FE7579" w:rsidRDefault="00FE7579" w:rsidP="00FE7579">
            <w:pPr>
              <w:spacing w:after="120"/>
              <w:rPr>
                <w:rFonts w:ascii="Calibri Light" w:hAnsi="Calibri Light"/>
                <w:sz w:val="16"/>
                <w:szCs w:val="16"/>
              </w:rPr>
            </w:pPr>
            <w:r w:rsidRPr="00FE7579">
              <w:rPr>
                <w:rFonts w:ascii="Calibri Light" w:hAnsi="Calibri Light"/>
                <w:b/>
                <w:bCs/>
                <w:sz w:val="16"/>
                <w:szCs w:val="16"/>
                <w:u w:val="single"/>
              </w:rPr>
              <w:t>Waterproofing for masonry</w:t>
            </w:r>
          </w:p>
          <w:p w14:paraId="6FE85063" w14:textId="77777777" w:rsidR="00FE7579" w:rsidRPr="00FE7579" w:rsidRDefault="00FE7579" w:rsidP="00FE7579">
            <w:pPr>
              <w:spacing w:after="120"/>
              <w:rPr>
                <w:rFonts w:ascii="Calibri Light" w:hAnsi="Calibri Light"/>
                <w:sz w:val="16"/>
                <w:szCs w:val="16"/>
              </w:rPr>
            </w:pPr>
            <w:del w:id="2964" w:author="Ashan Asmone" w:date="2016-03-31T12:12:00Z">
              <w:r w:rsidRPr="00FE7579"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2965" w:author="Ashan Asmone" w:date="2016-03-31T12:12:00Z">
              <w:r w:rsidR="002D4ACA">
                <w:rPr>
                  <w:rFonts w:ascii="Calibri Light" w:hAnsi="Calibri Light"/>
                  <w:sz w:val="16"/>
                  <w:szCs w:val="16"/>
                </w:rPr>
                <w:t>ISO 7783:2011 Paints and varnishes -- Determination of water-vapour transmission properties -- Cup method</w:t>
              </w:r>
            </w:ins>
            <w:r w:rsidRPr="00FE7579">
              <w:rPr>
                <w:rFonts w:ascii="Calibri Light" w:hAnsi="Calibri Light"/>
                <w:sz w:val="16"/>
                <w:szCs w:val="16"/>
              </w:rPr>
              <w:t> </w:t>
            </w:r>
          </w:p>
          <w:p w14:paraId="3E60E5CB" w14:textId="77777777" w:rsidR="00570413" w:rsidRPr="00FE7579" w:rsidRDefault="00570413" w:rsidP="00570413">
            <w:pPr>
              <w:spacing w:after="120"/>
              <w:rPr>
                <w:rFonts w:ascii="Calibri Light" w:hAnsi="Calibri Light"/>
                <w:sz w:val="16"/>
                <w:szCs w:val="16"/>
              </w:rPr>
            </w:pPr>
          </w:p>
        </w:tc>
      </w:tr>
    </w:tbl>
    <w:p w14:paraId="4391B1EC" w14:textId="77777777" w:rsidR="00570413" w:rsidRDefault="00570413">
      <w:pPr>
        <w:rPr>
          <w:sz w:val="16"/>
          <w:szCs w:val="16"/>
          <w:lang w:val="en-US"/>
        </w:rPr>
      </w:pPr>
    </w:p>
    <w:p w14:paraId="47639535" w14:textId="77777777" w:rsidR="00570413" w:rsidRDefault="00401C5E" w:rsidP="00401C5E">
      <w:pPr>
        <w:pStyle w:val="Heading2"/>
        <w:rPr>
          <w:lang w:val="en-US"/>
        </w:rPr>
      </w:pPr>
      <w:r w:rsidRPr="00401C5E">
        <w:rPr>
          <w:lang w:val="en-US"/>
        </w:rPr>
        <w:t>Staining</w:t>
      </w:r>
      <w:r>
        <w:rPr>
          <w:lang w:val="en-US"/>
        </w:rPr>
        <w:t xml:space="preserve"> (</w:t>
      </w:r>
      <w:r w:rsidRPr="00401C5E">
        <w:rPr>
          <w:lang w:val="en-US"/>
        </w:rPr>
        <w:t>Incompatible materials</w:t>
      </w:r>
      <w:r>
        <w:rPr>
          <w:lang w:val="en-US"/>
        </w:rPr>
        <w:t>)</w:t>
      </w:r>
    </w:p>
    <w:tbl>
      <w:tblPr>
        <w:tblStyle w:val="TableGrid"/>
        <w:tblW w:w="0" w:type="auto"/>
        <w:tblInd w:w="108" w:type="dxa"/>
        <w:tblLook w:val="04A0" w:firstRow="1" w:lastRow="0" w:firstColumn="1" w:lastColumn="0" w:noHBand="0" w:noVBand="1"/>
      </w:tblPr>
      <w:tblGrid>
        <w:gridCol w:w="685"/>
        <w:gridCol w:w="8449"/>
      </w:tblGrid>
      <w:tr w:rsidR="00570413" w:rsidRPr="004F3C8C" w14:paraId="1AF3E029" w14:textId="77777777" w:rsidTr="00570413">
        <w:tc>
          <w:tcPr>
            <w:tcW w:w="685" w:type="dxa"/>
          </w:tcPr>
          <w:p w14:paraId="525FF05D"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4594FF05" w14:textId="77777777" w:rsidR="00401C5E" w:rsidRPr="00401C5E" w:rsidRDefault="00401C5E" w:rsidP="00401C5E">
            <w:pPr>
              <w:spacing w:after="120"/>
              <w:rPr>
                <w:rFonts w:ascii="Calibri Light" w:hAnsi="Calibri Light"/>
                <w:sz w:val="16"/>
                <w:szCs w:val="16"/>
              </w:rPr>
            </w:pPr>
            <w:r w:rsidRPr="00401C5E">
              <w:rPr>
                <w:rFonts w:ascii="Calibri Light" w:hAnsi="Calibri Light"/>
                <w:b/>
                <w:bCs/>
                <w:sz w:val="16"/>
                <w:szCs w:val="16"/>
                <w:u w:val="single"/>
              </w:rPr>
              <w:t>Masonry</w:t>
            </w:r>
          </w:p>
          <w:p w14:paraId="0008377D" w14:textId="77777777" w:rsidR="00401C5E" w:rsidRPr="00401C5E" w:rsidRDefault="00401C5E" w:rsidP="00401C5E">
            <w:pPr>
              <w:spacing w:after="120"/>
              <w:rPr>
                <w:rFonts w:ascii="Calibri Light" w:hAnsi="Calibri Light"/>
                <w:sz w:val="16"/>
                <w:szCs w:val="16"/>
              </w:rPr>
            </w:pPr>
            <w:del w:id="2966" w:author="Ashan Asmone" w:date="2016-03-31T12:23:00Z">
              <w:r w:rsidRPr="00401C5E" w:rsidDel="00273739">
                <w:rPr>
                  <w:rFonts w:ascii="Calibri Light" w:hAnsi="Calibri Light"/>
                  <w:sz w:val="16"/>
                  <w:szCs w:val="16"/>
                </w:rPr>
                <w:delText>BS 890:1995 Specification for building lime</w:delText>
              </w:r>
            </w:del>
            <w:ins w:id="2967" w:author="Ashan Asmone" w:date="2016-03-31T12:23:00Z">
              <w:r w:rsidR="00273739">
                <w:rPr>
                  <w:rFonts w:ascii="Calibri Light" w:hAnsi="Calibri Light"/>
                  <w:sz w:val="16"/>
                  <w:szCs w:val="16"/>
                </w:rPr>
                <w:t>BS EN 459-1:2015 Building lime. Definitions, specifications and conformity criteria</w:t>
              </w:r>
            </w:ins>
            <w:del w:id="2968" w:author="Ashan Senel Asmone" w:date="2016-03-21T16:33:00Z">
              <w:r w:rsidRPr="00401C5E" w:rsidDel="00A42019">
                <w:rPr>
                  <w:rFonts w:ascii="Calibri Light" w:hAnsi="Calibri Light"/>
                  <w:sz w:val="16"/>
                  <w:szCs w:val="16"/>
                </w:rPr>
                <w:delText>s</w:delText>
              </w:r>
            </w:del>
            <w:ins w:id="2969" w:author="Ashan Senel Asmone" w:date="2016-03-21T16:33:00Z">
              <w:r w:rsidR="00A42019">
                <w:rPr>
                  <w:rFonts w:ascii="Calibri Light" w:hAnsi="Calibri Light"/>
                  <w:sz w:val="16"/>
                  <w:szCs w:val="16"/>
                </w:rPr>
                <w:t>BS EN 459-1:2015 Building lime. Definitions, specifications and conformity criteria</w:t>
              </w:r>
            </w:ins>
          </w:p>
          <w:p w14:paraId="564573A0" w14:textId="77777777" w:rsidR="00401C5E" w:rsidRPr="00401C5E" w:rsidRDefault="00401C5E" w:rsidP="00401C5E">
            <w:pPr>
              <w:spacing w:after="120"/>
              <w:rPr>
                <w:rFonts w:ascii="Calibri Light" w:hAnsi="Calibri Light"/>
                <w:sz w:val="16"/>
                <w:szCs w:val="16"/>
              </w:rPr>
            </w:pPr>
            <w:del w:id="2970" w:author="Ashan Senel Asmone" w:date="2016-03-21T16:36:00Z">
              <w:r w:rsidRPr="00401C5E" w:rsidDel="00A42019">
                <w:rPr>
                  <w:rFonts w:ascii="Calibri Light" w:hAnsi="Calibri Light"/>
                  <w:sz w:val="16"/>
                  <w:szCs w:val="16"/>
                </w:rPr>
                <w:delText>BS 3921:1985 Specification for clay bricks</w:delText>
              </w:r>
            </w:del>
            <w:ins w:id="2971" w:author="Ashan Senel Asmone" w:date="2016-03-21T16:36:00Z">
              <w:r w:rsidR="00A42019">
                <w:rPr>
                  <w:rFonts w:ascii="Calibri Light" w:hAnsi="Calibri Light"/>
                  <w:sz w:val="16"/>
                  <w:szCs w:val="16"/>
                </w:rPr>
                <w:t xml:space="preserve">BS EN 772-3:1998 Methods of test for masonry units. Determination of net volume and percentage of voids of clay masonry units by hydrostatic weighing/ </w:t>
              </w:r>
            </w:ins>
            <w:ins w:id="2972"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ins w:id="2973" w:author="Ashan Senel Asmone" w:date="2016-03-21T16:36:00Z">
              <w:r w:rsidR="00A42019">
                <w:rPr>
                  <w:rFonts w:ascii="Calibri Light" w:hAnsi="Calibri Light"/>
                  <w:sz w:val="16"/>
                  <w:szCs w:val="16"/>
                </w:rPr>
                <w:t>/ BS EN 771-1:2011 Specification for masonry units. Clay masonry units</w:t>
              </w:r>
            </w:ins>
          </w:p>
          <w:p w14:paraId="4171AA53" w14:textId="77777777" w:rsidR="00401C5E" w:rsidRPr="00401C5E" w:rsidRDefault="00401C5E" w:rsidP="00401C5E">
            <w:pPr>
              <w:spacing w:after="120"/>
              <w:rPr>
                <w:rFonts w:ascii="Calibri Light" w:hAnsi="Calibri Light"/>
                <w:sz w:val="16"/>
                <w:szCs w:val="16"/>
              </w:rPr>
            </w:pPr>
            <w:del w:id="2974" w:author="Ashan Senel Asmone" w:date="2016-03-21T16:39:00Z">
              <w:r w:rsidRPr="00401C5E" w:rsidDel="00534DBC">
                <w:rPr>
                  <w:rFonts w:ascii="Calibri Light" w:hAnsi="Calibri Light"/>
                  <w:sz w:val="16"/>
                  <w:szCs w:val="16"/>
                </w:rPr>
                <w:delText>BS 5628-2:2000 Code of practice for use of masonry. Structural use of reinforced and prestressed masonry</w:delText>
              </w:r>
            </w:del>
            <w:ins w:id="2975" w:author="Ashan Senel Asmone" w:date="2016-03-21T16:40:00Z">
              <w:r w:rsidR="00534DBC">
                <w:rPr>
                  <w:rFonts w:ascii="Calibri Light" w:hAnsi="Calibri Light"/>
                  <w:sz w:val="16"/>
                  <w:szCs w:val="16"/>
                </w:rPr>
                <w:t xml:space="preserve">PD 6697:2010 Recommendations for the design of masonry structures to BS EN 1996-1-1 and BS EN 1996-2/ BS EN 1996-3:2006 Eurocode 6. Design of masonry structures. Simplified calculation methods for unreinforced masonry structures/ </w:t>
              </w:r>
            </w:ins>
            <w:ins w:id="2976" w:author="Ashan Senel Asmone" w:date="2016-03-21T16:39:00Z">
              <w:r w:rsidR="00534DBC">
                <w:rPr>
                  <w:rFonts w:ascii="Calibri Light" w:hAnsi="Calibri Light"/>
                  <w:sz w:val="16"/>
                  <w:szCs w:val="16"/>
                </w:rPr>
                <w:t>BS EN 1996-2:2006 Eurocode 6. Design of masonry structures. Design considerations, selection of materials and execution of masonry/ BS EN 1996-1-1:2005+A1:2012 Eurocode 6. Design of masonry structures. General rules for reinforced and unreinforced masonry structures</w:t>
              </w:r>
            </w:ins>
          </w:p>
          <w:p w14:paraId="40A01A87" w14:textId="77777777" w:rsidR="00401C5E" w:rsidRPr="00401C5E" w:rsidRDefault="00401C5E" w:rsidP="00401C5E">
            <w:pPr>
              <w:spacing w:after="120"/>
              <w:rPr>
                <w:rFonts w:ascii="Calibri Light" w:hAnsi="Calibri Light"/>
                <w:sz w:val="16"/>
                <w:szCs w:val="16"/>
              </w:rPr>
            </w:pPr>
            <w:del w:id="2977" w:author="Ashan Senel Asmone" w:date="2016-03-21T16:42:00Z">
              <w:r w:rsidRPr="00401C5E" w:rsidDel="00534DBC">
                <w:rPr>
                  <w:rFonts w:ascii="Calibri Light" w:hAnsi="Calibri Light"/>
                  <w:sz w:val="16"/>
                  <w:szCs w:val="16"/>
                </w:rPr>
                <w:delText>BS 5628-3:2001 Code of practice for use of masonry. Materials and components, design and workmanship</w:delText>
              </w:r>
            </w:del>
            <w:ins w:id="2978" w:author="Ashan Senel Asmone" w:date="2016-03-21T16:42:00Z">
              <w:r w:rsidR="00534DBC">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592687DB" w14:textId="77777777" w:rsidR="00401C5E" w:rsidRPr="00401C5E" w:rsidRDefault="00401C5E" w:rsidP="00401C5E">
            <w:pPr>
              <w:spacing w:after="120"/>
              <w:rPr>
                <w:rFonts w:ascii="Calibri Light" w:hAnsi="Calibri Light"/>
                <w:sz w:val="16"/>
                <w:szCs w:val="16"/>
              </w:rPr>
            </w:pPr>
            <w:del w:id="2979" w:author="Ashan Senel Asmone" w:date="2016-03-21T16:44:00Z">
              <w:r w:rsidRPr="00401C5E" w:rsidDel="00534DBC">
                <w:rPr>
                  <w:rFonts w:ascii="Calibri Light" w:hAnsi="Calibri Light"/>
                  <w:sz w:val="16"/>
                  <w:szCs w:val="16"/>
                </w:rPr>
                <w:delText>BS 6100-5.3:1984 Glossary of building and civil engineering terms. Masonry. Bricks and blocks</w:delText>
              </w:r>
            </w:del>
            <w:ins w:id="2980" w:author="Ashan Senel Asmone" w:date="2016-03-21T16:44:00Z">
              <w:r w:rsidR="00534DBC">
                <w:rPr>
                  <w:rFonts w:ascii="Calibri Light" w:hAnsi="Calibri Light"/>
                  <w:sz w:val="16"/>
                  <w:szCs w:val="16"/>
                </w:rPr>
                <w:t>BS 6100-6:2008 Building and civil engineering. Vocabulary. Construction parts</w:t>
              </w:r>
            </w:ins>
          </w:p>
          <w:p w14:paraId="3636BC18" w14:textId="77777777" w:rsidR="00401C5E" w:rsidRPr="00401C5E" w:rsidRDefault="00401C5E" w:rsidP="00401C5E">
            <w:pPr>
              <w:spacing w:after="120"/>
              <w:rPr>
                <w:rFonts w:ascii="Calibri Light" w:hAnsi="Calibri Light"/>
                <w:sz w:val="16"/>
                <w:szCs w:val="16"/>
              </w:rPr>
            </w:pPr>
            <w:del w:id="2981" w:author="Ashan Senel Asmone" w:date="2016-03-21T16:45:00Z">
              <w:r w:rsidRPr="00401C5E" w:rsidDel="00534DBC">
                <w:rPr>
                  <w:rFonts w:ascii="Calibri Light" w:hAnsi="Calibri Light"/>
                  <w:sz w:val="16"/>
                  <w:szCs w:val="16"/>
                </w:rPr>
                <w:delText>BS EN 772-1:2000 Methods of test for masonry units. Determination of compressive strength</w:delText>
              </w:r>
            </w:del>
            <w:ins w:id="2982" w:author="Ashan Senel Asmone" w:date="2016-03-21T16:45:00Z">
              <w:r w:rsidR="00534DBC">
                <w:rPr>
                  <w:rFonts w:ascii="Calibri Light" w:hAnsi="Calibri Light"/>
                  <w:sz w:val="16"/>
                  <w:szCs w:val="16"/>
                </w:rPr>
                <w:t>BS EN 772-1:2011+A1:2015 Methods of test for masonry units. Determination of compressive strength</w:t>
              </w:r>
            </w:ins>
          </w:p>
          <w:p w14:paraId="6CDAAEE5" w14:textId="77777777" w:rsidR="00401C5E" w:rsidRPr="00401C5E" w:rsidRDefault="00401C5E" w:rsidP="00401C5E">
            <w:pPr>
              <w:spacing w:after="120"/>
              <w:rPr>
                <w:rFonts w:ascii="Calibri Light" w:hAnsi="Calibri Light"/>
                <w:sz w:val="16"/>
                <w:szCs w:val="16"/>
              </w:rPr>
            </w:pPr>
            <w:del w:id="2983" w:author="Ashan Senel Asmone" w:date="2016-03-21T16:46:00Z">
              <w:r w:rsidRPr="00401C5E" w:rsidDel="00534DBC">
                <w:rPr>
                  <w:rFonts w:ascii="Calibri Light" w:hAnsi="Calibri Light"/>
                  <w:sz w:val="16"/>
                  <w:szCs w:val="16"/>
                </w:rPr>
                <w:delText>BS EN 772-2:1998 Methods of test for masonry units. Determination of percentage area of voids in aggregate concrete masonry units (by paper indentation)</w:delText>
              </w:r>
            </w:del>
            <w:ins w:id="2984" w:author="Ashan Senel Asmone" w:date="2016-03-21T16:46:00Z">
              <w:r w:rsidR="00534DBC">
                <w:rPr>
                  <w:rFonts w:ascii="Calibri Light" w:hAnsi="Calibri Light"/>
                  <w:sz w:val="16"/>
                  <w:szCs w:val="16"/>
                </w:rPr>
                <w:t>BS EN 772-2:1998 Methods of test for masonry units. Determination of percentage area of voids in masonry units (by paper indentation)</w:t>
              </w:r>
            </w:ins>
          </w:p>
          <w:p w14:paraId="1C7480A7" w14:textId="77777777" w:rsidR="00401C5E" w:rsidRPr="00401C5E" w:rsidRDefault="00401C5E" w:rsidP="00401C5E">
            <w:pPr>
              <w:spacing w:after="120"/>
              <w:rPr>
                <w:rFonts w:ascii="Calibri Light" w:hAnsi="Calibri Light"/>
                <w:sz w:val="16"/>
                <w:szCs w:val="16"/>
              </w:rPr>
            </w:pPr>
            <w:del w:id="2985" w:author="Ashan Senel Asmone" w:date="2016-03-21T16:48:00Z">
              <w:r w:rsidRPr="00401C5E" w:rsidDel="00534DBC">
                <w:rPr>
                  <w:rFonts w:ascii="Calibri Light" w:hAnsi="Calibri Light"/>
                  <w:sz w:val="16"/>
                  <w:szCs w:val="16"/>
                </w:rPr>
                <w:delText>BS EN 772-5:2001 Methods of test for masonry units. Determination of the active soluble salts content of clay masonry units</w:delText>
              </w:r>
            </w:del>
            <w:ins w:id="2986"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3C784B14" w14:textId="77777777" w:rsidR="00401C5E" w:rsidRPr="00401C5E" w:rsidRDefault="00401C5E" w:rsidP="00401C5E">
            <w:pPr>
              <w:spacing w:after="120"/>
              <w:rPr>
                <w:rFonts w:ascii="Calibri Light" w:hAnsi="Calibri Light"/>
                <w:sz w:val="16"/>
                <w:szCs w:val="16"/>
              </w:rPr>
            </w:pPr>
            <w:del w:id="2987" w:author="Ashan Senel Asmone" w:date="2016-03-21T16:49:00Z">
              <w:r w:rsidRPr="00401C5E" w:rsidDel="00534DBC">
                <w:rPr>
                  <w:rFonts w:ascii="Calibri Light" w:hAnsi="Calibri Light"/>
                  <w:sz w:val="16"/>
                  <w:szCs w:val="16"/>
                </w:rPr>
                <w:delText>BS EN 772-7:1998 Methods of test for masonry units. Determination of water absorption of clay masonry damp proof course units by boiling in water</w:delText>
              </w:r>
            </w:del>
            <w:ins w:id="2988"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6DE511E2" w14:textId="77777777" w:rsidR="00401C5E" w:rsidRPr="00401C5E" w:rsidRDefault="00401C5E" w:rsidP="00401C5E">
            <w:pPr>
              <w:spacing w:after="120"/>
              <w:rPr>
                <w:rFonts w:ascii="Calibri Light" w:hAnsi="Calibri Light"/>
                <w:sz w:val="16"/>
                <w:szCs w:val="16"/>
              </w:rPr>
            </w:pPr>
            <w:del w:id="2989" w:author="Ashan Senel Asmone" w:date="2016-03-21T16:50:00Z">
              <w:r w:rsidRPr="00401C5E" w:rsidDel="00534DBC">
                <w:rPr>
                  <w:rFonts w:ascii="Calibri Light" w:hAnsi="Calibri Light"/>
                  <w:sz w:val="16"/>
                  <w:szCs w:val="16"/>
                </w:rPr>
                <w:delText>BS EN 772-19:2000 Methods of test for masonry units. Determination of moisture expansion of large horizontally perforated clay masonry units</w:delText>
              </w:r>
            </w:del>
            <w:ins w:id="2990" w:author="Ashan Senel Asmone" w:date="2016-03-21T16:50:00Z">
              <w:r w:rsidR="00534DBC">
                <w:rPr>
                  <w:rFonts w:ascii="Calibri Light" w:hAnsi="Calibri Light"/>
                  <w:sz w:val="16"/>
                  <w:szCs w:val="16"/>
                </w:rPr>
                <w:t>BS EN 772-19:2000 Methods of test for masonry units. Determination of moisture expansion of large horizontally perforated clay masonry units</w:t>
              </w:r>
            </w:ins>
          </w:p>
          <w:p w14:paraId="07EC0038" w14:textId="77777777" w:rsidR="00401C5E" w:rsidRPr="00401C5E" w:rsidRDefault="00401C5E" w:rsidP="00401C5E">
            <w:pPr>
              <w:spacing w:after="120"/>
              <w:rPr>
                <w:rFonts w:ascii="Calibri Light" w:hAnsi="Calibri Light"/>
                <w:sz w:val="16"/>
                <w:szCs w:val="16"/>
              </w:rPr>
            </w:pPr>
            <w:del w:id="2991" w:author="Ashan Senel Asmone" w:date="2016-03-21T16:50:00Z">
              <w:r w:rsidRPr="00401C5E" w:rsidDel="00534DBC">
                <w:rPr>
                  <w:rFonts w:ascii="Calibri Light" w:hAnsi="Calibri Light"/>
                  <w:sz w:val="16"/>
                  <w:szCs w:val="16"/>
                </w:rPr>
                <w:delText>BS 8000-3:2001 Workmanship on building sites. Code of practice for masonry</w:delText>
              </w:r>
            </w:del>
            <w:ins w:id="2992" w:author="Ashan Senel Asmone" w:date="2016-03-21T16:50:00Z">
              <w:r w:rsidR="00534DBC">
                <w:rPr>
                  <w:rFonts w:ascii="Calibri Light" w:hAnsi="Calibri Light"/>
                  <w:sz w:val="16"/>
                  <w:szCs w:val="16"/>
                </w:rPr>
                <w:t>BS 8000-0:2014 Workmanship on construction sites. Introduction and general principles</w:t>
              </w:r>
            </w:ins>
          </w:p>
          <w:p w14:paraId="03D1143A" w14:textId="77777777" w:rsidR="00401C5E" w:rsidRPr="00401C5E" w:rsidRDefault="00401C5E" w:rsidP="00401C5E">
            <w:pPr>
              <w:spacing w:after="120"/>
              <w:rPr>
                <w:rFonts w:ascii="Calibri Light" w:hAnsi="Calibri Light"/>
                <w:sz w:val="16"/>
                <w:szCs w:val="16"/>
              </w:rPr>
            </w:pPr>
            <w:del w:id="2993" w:author="Ashan Senel Asmone" w:date="2016-03-21T16:51:00Z">
              <w:r w:rsidRPr="00401C5E" w:rsidDel="00534DBC">
                <w:rPr>
                  <w:rFonts w:ascii="Calibri Light" w:hAnsi="Calibri Light"/>
                  <w:sz w:val="16"/>
                  <w:szCs w:val="16"/>
                </w:rPr>
                <w:delText>BS 8221-1:2000 Code of practice for cleaning and surface repair of buildings. Cleaning of natural stones, brick, terracotta and concrete</w:delText>
              </w:r>
            </w:del>
            <w:ins w:id="2994"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0701AB2C" w14:textId="77777777" w:rsidR="00401C5E" w:rsidRPr="00401C5E" w:rsidRDefault="00401C5E" w:rsidP="00401C5E">
            <w:pPr>
              <w:spacing w:after="120"/>
              <w:rPr>
                <w:rFonts w:ascii="Calibri Light" w:hAnsi="Calibri Light"/>
                <w:sz w:val="16"/>
                <w:szCs w:val="16"/>
              </w:rPr>
            </w:pPr>
            <w:del w:id="2995" w:author="Ashan Senel Asmone" w:date="2016-03-21T16:52:00Z">
              <w:r w:rsidRPr="00401C5E" w:rsidDel="00534DBC">
                <w:rPr>
                  <w:rFonts w:ascii="Calibri Light" w:hAnsi="Calibri Light"/>
                  <w:sz w:val="16"/>
                  <w:szCs w:val="16"/>
                </w:rPr>
                <w:delText>BS 8221-2:2000 Code of practice for cleaning and surface repair of buildings. Surface repair of natural stones, brick and terracotta</w:delText>
              </w:r>
            </w:del>
            <w:ins w:id="2996" w:author="Ashan Senel Asmone" w:date="2016-03-21T16:52:00Z">
              <w:r w:rsidR="00534DBC">
                <w:rPr>
                  <w:rFonts w:ascii="Calibri Light" w:hAnsi="Calibri Light"/>
                  <w:sz w:val="16"/>
                  <w:szCs w:val="16"/>
                </w:rPr>
                <w:t>BS 8221-2:2000 Code of practice for cleaning and surface repair of buildings. Surface repair of natural stones, brick and terracotta</w:t>
              </w:r>
            </w:ins>
          </w:p>
          <w:p w14:paraId="66107001" w14:textId="77777777" w:rsidR="00401C5E" w:rsidRPr="00401C5E" w:rsidRDefault="00401C5E" w:rsidP="00401C5E">
            <w:pPr>
              <w:spacing w:after="120"/>
              <w:rPr>
                <w:rFonts w:ascii="Calibri Light" w:hAnsi="Calibri Light"/>
                <w:sz w:val="16"/>
                <w:szCs w:val="16"/>
              </w:rPr>
            </w:pPr>
            <w:r w:rsidRPr="00401C5E">
              <w:rPr>
                <w:rFonts w:ascii="Calibri Light" w:hAnsi="Calibri Light"/>
                <w:b/>
                <w:bCs/>
                <w:sz w:val="16"/>
                <w:szCs w:val="16"/>
                <w:u w:val="single"/>
              </w:rPr>
              <w:t>Mortar</w:t>
            </w:r>
          </w:p>
          <w:p w14:paraId="1FA5B8F9" w14:textId="77777777" w:rsidR="00401C5E" w:rsidRPr="00401C5E" w:rsidRDefault="00401C5E" w:rsidP="00401C5E">
            <w:pPr>
              <w:spacing w:after="120"/>
              <w:rPr>
                <w:rFonts w:ascii="Calibri Light" w:hAnsi="Calibri Light"/>
                <w:sz w:val="16"/>
                <w:szCs w:val="16"/>
              </w:rPr>
            </w:pPr>
            <w:del w:id="2997" w:author="Ashan Senel Asmone" w:date="2016-03-21T16:53:00Z">
              <w:r w:rsidRPr="00401C5E" w:rsidDel="00534DBC">
                <w:rPr>
                  <w:rFonts w:ascii="Calibri Light" w:hAnsi="Calibri Light"/>
                  <w:sz w:val="16"/>
                  <w:szCs w:val="16"/>
                </w:rPr>
                <w:delText>BS EN 413-2:1995 Masonry cement. Test methods</w:delText>
              </w:r>
            </w:del>
            <w:ins w:id="2998" w:author="Ashan Senel Asmone" w:date="2016-03-21T16:53:00Z">
              <w:r w:rsidR="00534DBC">
                <w:rPr>
                  <w:rFonts w:ascii="Calibri Light" w:hAnsi="Calibri Light"/>
                  <w:sz w:val="16"/>
                  <w:szCs w:val="16"/>
                </w:rPr>
                <w:t>BS EN 413-2:2005 Masonry cement. Test methods</w:t>
              </w:r>
            </w:ins>
          </w:p>
          <w:p w14:paraId="33B5DD6F" w14:textId="77777777" w:rsidR="00401C5E" w:rsidRPr="00401C5E" w:rsidRDefault="00401C5E" w:rsidP="00401C5E">
            <w:pPr>
              <w:spacing w:after="120"/>
              <w:rPr>
                <w:rFonts w:ascii="Calibri Light" w:hAnsi="Calibri Light"/>
                <w:sz w:val="16"/>
                <w:szCs w:val="16"/>
              </w:rPr>
            </w:pPr>
            <w:del w:id="2999" w:author="Ashan Senel Asmone" w:date="2016-03-21T16:45:00Z">
              <w:r w:rsidRPr="00401C5E" w:rsidDel="00534DBC">
                <w:rPr>
                  <w:rFonts w:ascii="Calibri Light" w:hAnsi="Calibri Light"/>
                  <w:sz w:val="16"/>
                  <w:szCs w:val="16"/>
                </w:rPr>
                <w:delText>BS EN 772-1:2000 Methods of test for masonry units. Determination of compressive strength</w:delText>
              </w:r>
            </w:del>
            <w:ins w:id="3000" w:author="Ashan Senel Asmone" w:date="2016-03-21T16:45:00Z">
              <w:r w:rsidR="00534DBC">
                <w:rPr>
                  <w:rFonts w:ascii="Calibri Light" w:hAnsi="Calibri Light"/>
                  <w:sz w:val="16"/>
                  <w:szCs w:val="16"/>
                </w:rPr>
                <w:t>BS EN 772-1:2011+A1:2015 Methods of test for masonry units. Determination of compressive strength</w:t>
              </w:r>
            </w:ins>
          </w:p>
          <w:p w14:paraId="62FCAEE8" w14:textId="77777777" w:rsidR="00401C5E" w:rsidRPr="00401C5E" w:rsidRDefault="00401C5E" w:rsidP="00401C5E">
            <w:pPr>
              <w:spacing w:after="120"/>
              <w:rPr>
                <w:rFonts w:ascii="Calibri Light" w:hAnsi="Calibri Light"/>
                <w:sz w:val="16"/>
                <w:szCs w:val="16"/>
              </w:rPr>
            </w:pPr>
            <w:del w:id="3001" w:author="Ashan Senel Asmone" w:date="2016-03-21T16:48:00Z">
              <w:r w:rsidRPr="00401C5E" w:rsidDel="00534DBC">
                <w:rPr>
                  <w:rFonts w:ascii="Calibri Light" w:hAnsi="Calibri Light"/>
                  <w:sz w:val="16"/>
                  <w:szCs w:val="16"/>
                </w:rPr>
                <w:delText>BS EN 772-5:2001 Methods of test for masonry units. Determination of the active soluble salts content of clay masonry units</w:delText>
              </w:r>
            </w:del>
            <w:ins w:id="3002"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12CEF458" w14:textId="77777777" w:rsidR="00401C5E" w:rsidRPr="00401C5E" w:rsidRDefault="00401C5E" w:rsidP="00401C5E">
            <w:pPr>
              <w:spacing w:after="120"/>
              <w:rPr>
                <w:rFonts w:ascii="Calibri Light" w:hAnsi="Calibri Light"/>
                <w:sz w:val="16"/>
                <w:szCs w:val="16"/>
              </w:rPr>
            </w:pPr>
            <w:del w:id="3003" w:author="Ashan Senel Asmone" w:date="2016-03-21T16:54:00Z">
              <w:r w:rsidRPr="00401C5E" w:rsidDel="00534DBC">
                <w:rPr>
                  <w:rFonts w:ascii="Calibri Light" w:hAnsi="Calibri Light"/>
                  <w:sz w:val="16"/>
                  <w:szCs w:val="16"/>
                </w:rPr>
                <w:delText>BS EN 772-16:2000 Methods of test for masonry units. Determination of dimensions</w:delText>
              </w:r>
            </w:del>
            <w:ins w:id="3004" w:author="Ashan Senel Asmone" w:date="2016-03-21T16:54:00Z">
              <w:r w:rsidR="00534DBC">
                <w:rPr>
                  <w:rFonts w:ascii="Calibri Light" w:hAnsi="Calibri Light"/>
                  <w:sz w:val="16"/>
                  <w:szCs w:val="16"/>
                </w:rPr>
                <w:t>BS EN 772-16:2011 Methods of test for masonry units. Determination of dimensions</w:t>
              </w:r>
            </w:ins>
          </w:p>
          <w:p w14:paraId="28808353" w14:textId="77777777" w:rsidR="00401C5E" w:rsidRPr="00401C5E" w:rsidRDefault="00401C5E" w:rsidP="00401C5E">
            <w:pPr>
              <w:spacing w:after="120"/>
              <w:rPr>
                <w:rFonts w:ascii="Calibri Light" w:hAnsi="Calibri Light"/>
                <w:sz w:val="16"/>
                <w:szCs w:val="16"/>
              </w:rPr>
            </w:pPr>
            <w:del w:id="3005" w:author="Ashan Senel Asmone" w:date="2016-03-21T16:55:00Z">
              <w:r w:rsidRPr="00401C5E" w:rsidDel="00534DBC">
                <w:rPr>
                  <w:rFonts w:ascii="Calibri Light" w:hAnsi="Calibri Light"/>
                  <w:sz w:val="16"/>
                  <w:szCs w:val="16"/>
                </w:rPr>
                <w:delText>BS EN 998-2:2002 Specification for mortar for masonry. Masonry mortar</w:delText>
              </w:r>
            </w:del>
            <w:ins w:id="3006" w:author="Ashan Senel Asmone" w:date="2016-03-21T16:55:00Z">
              <w:r w:rsidR="00534DBC">
                <w:rPr>
                  <w:rFonts w:ascii="Calibri Light" w:hAnsi="Calibri Light"/>
                  <w:sz w:val="16"/>
                  <w:szCs w:val="16"/>
                </w:rPr>
                <w:t>BS EN 998-2:2010 Specification for mortar for masonry. Masonry mortar</w:t>
              </w:r>
            </w:ins>
          </w:p>
          <w:p w14:paraId="653AD932" w14:textId="77777777" w:rsidR="00401C5E" w:rsidRPr="00401C5E" w:rsidRDefault="00401C5E" w:rsidP="00401C5E">
            <w:pPr>
              <w:spacing w:after="120"/>
              <w:rPr>
                <w:rFonts w:ascii="Calibri Light" w:hAnsi="Calibri Light"/>
                <w:sz w:val="16"/>
                <w:szCs w:val="16"/>
              </w:rPr>
            </w:pPr>
            <w:del w:id="3007" w:author="Ashan Senel Asmone" w:date="2016-03-21T16:56:00Z">
              <w:r w:rsidRPr="00401C5E" w:rsidDel="00534DBC">
                <w:rPr>
                  <w:rFonts w:ascii="Calibri Light" w:hAnsi="Calibri Light"/>
                  <w:sz w:val="16"/>
                  <w:szCs w:val="16"/>
                </w:rPr>
                <w:delText>BS EN 1015-1:1999 Methods of test for mortar for masonry. Determination of particle size distribution (by sieve analysis)</w:delText>
              </w:r>
            </w:del>
            <w:ins w:id="3008" w:author="Ashan Senel Asmone" w:date="2016-03-21T16:56:00Z">
              <w:r w:rsidR="00534DBC">
                <w:rPr>
                  <w:rFonts w:ascii="Calibri Light" w:hAnsi="Calibri Light"/>
                  <w:sz w:val="16"/>
                  <w:szCs w:val="16"/>
                </w:rPr>
                <w:t>BS EN 1015-1:1999 Methods of test for mortar for masonry. Determination of particle size distribution (by sieve analysis)</w:t>
              </w:r>
            </w:ins>
          </w:p>
          <w:p w14:paraId="1DAB4F66" w14:textId="77777777" w:rsidR="00401C5E" w:rsidRPr="00401C5E" w:rsidRDefault="00401C5E" w:rsidP="00401C5E">
            <w:pPr>
              <w:spacing w:after="120"/>
              <w:rPr>
                <w:rFonts w:ascii="Calibri Light" w:hAnsi="Calibri Light"/>
                <w:sz w:val="16"/>
                <w:szCs w:val="16"/>
              </w:rPr>
            </w:pPr>
            <w:del w:id="3009" w:author="Ashan Senel Asmone" w:date="2016-03-21T16:56:00Z">
              <w:r w:rsidRPr="00401C5E" w:rsidDel="00534DBC">
                <w:rPr>
                  <w:rFonts w:ascii="Calibri Light" w:hAnsi="Calibri Light"/>
                  <w:sz w:val="16"/>
                  <w:szCs w:val="16"/>
                </w:rPr>
                <w:delText>BS EN 1015-2:1999</w:delText>
              </w:r>
              <w:r w:rsidRPr="00401C5E" w:rsidDel="00534DBC">
                <w:rPr>
                  <w:rFonts w:ascii="Calibri Light" w:hAnsi="Calibri Light"/>
                  <w:b/>
                  <w:bCs/>
                  <w:sz w:val="16"/>
                  <w:szCs w:val="16"/>
                </w:rPr>
                <w:delText> </w:delText>
              </w:r>
              <w:r w:rsidRPr="00401C5E" w:rsidDel="00534DBC">
                <w:rPr>
                  <w:rFonts w:ascii="Calibri Light" w:hAnsi="Calibri Light"/>
                  <w:sz w:val="16"/>
                  <w:szCs w:val="16"/>
                </w:rPr>
                <w:delText>Methods of test for mortar for masonry. Bulk sampling of mortars and preparation of test mortars</w:delText>
              </w:r>
            </w:del>
            <w:ins w:id="3010" w:author="Ashan Senel Asmone" w:date="2016-03-21T16:56:00Z">
              <w:r w:rsidR="00534DBC">
                <w:rPr>
                  <w:rFonts w:ascii="Calibri Light" w:hAnsi="Calibri Light"/>
                  <w:sz w:val="16"/>
                  <w:szCs w:val="16"/>
                </w:rPr>
                <w:t>BS EN 1015-2:1999 Methods of test for mortar for masonry. Bulk sampling of mortars and preparation of test mortars</w:t>
              </w:r>
            </w:ins>
          </w:p>
          <w:p w14:paraId="5011B5AD" w14:textId="77777777" w:rsidR="00401C5E" w:rsidRPr="00401C5E" w:rsidRDefault="00401C5E" w:rsidP="00401C5E">
            <w:pPr>
              <w:spacing w:after="120"/>
              <w:rPr>
                <w:rFonts w:ascii="Calibri Light" w:hAnsi="Calibri Light"/>
                <w:sz w:val="16"/>
                <w:szCs w:val="16"/>
              </w:rPr>
            </w:pPr>
            <w:del w:id="3011" w:author="Ashan Senel Asmone" w:date="2016-03-21T16:57:00Z">
              <w:r w:rsidRPr="00401C5E" w:rsidDel="00534DBC">
                <w:rPr>
                  <w:rFonts w:ascii="Calibri Light" w:hAnsi="Calibri Light"/>
                  <w:sz w:val="16"/>
                  <w:szCs w:val="16"/>
                </w:rPr>
                <w:delText>BS EN 1015-3:1999 Methods of test for mortar for masonry. Determination of consistence of fresh mortar (by flow table)</w:delText>
              </w:r>
            </w:del>
            <w:ins w:id="3012" w:author="Ashan Senel Asmone" w:date="2016-03-21T16:57:00Z">
              <w:r w:rsidR="00534DBC">
                <w:rPr>
                  <w:rFonts w:ascii="Calibri Light" w:hAnsi="Calibri Light"/>
                  <w:sz w:val="16"/>
                  <w:szCs w:val="16"/>
                </w:rPr>
                <w:t>BS EN 1015-3:1999 Methods of test for mortar for masonry. Determination of consistence of fresh mortar (by flow table)</w:t>
              </w:r>
            </w:ins>
          </w:p>
          <w:p w14:paraId="52737B79" w14:textId="77777777" w:rsidR="00401C5E" w:rsidRPr="00401C5E" w:rsidRDefault="00401C5E" w:rsidP="00401C5E">
            <w:pPr>
              <w:spacing w:after="120"/>
              <w:rPr>
                <w:rFonts w:ascii="Calibri Light" w:hAnsi="Calibri Light"/>
                <w:sz w:val="16"/>
                <w:szCs w:val="16"/>
              </w:rPr>
            </w:pPr>
            <w:del w:id="3013" w:author="Ashan Senel Asmone" w:date="2016-03-21T16:57:00Z">
              <w:r w:rsidRPr="00401C5E" w:rsidDel="00534DBC">
                <w:rPr>
                  <w:rFonts w:ascii="Calibri Light" w:hAnsi="Calibri Light"/>
                  <w:sz w:val="16"/>
                  <w:szCs w:val="16"/>
                </w:rPr>
                <w:delText>BS EN 1015-4:1999 Methods of test for mortar for masonry. Determination of consistence of fresh mortar (by plunger penetration)</w:delText>
              </w:r>
            </w:del>
            <w:ins w:id="3014" w:author="Ashan Senel Asmone" w:date="2016-03-21T16:57:00Z">
              <w:r w:rsidR="00534DBC">
                <w:rPr>
                  <w:rFonts w:ascii="Calibri Light" w:hAnsi="Calibri Light"/>
                  <w:sz w:val="16"/>
                  <w:szCs w:val="16"/>
                </w:rPr>
                <w:t>BS EN 1015-4:1999 Methods of test for mortar for masonry. Determination of consistence of fresh mortar (by plunger penetration)</w:t>
              </w:r>
            </w:ins>
          </w:p>
          <w:p w14:paraId="3354B1B1" w14:textId="77777777" w:rsidR="00401C5E" w:rsidRPr="00401C5E" w:rsidRDefault="00401C5E" w:rsidP="00401C5E">
            <w:pPr>
              <w:spacing w:after="120"/>
              <w:rPr>
                <w:rFonts w:ascii="Calibri Light" w:hAnsi="Calibri Light"/>
                <w:sz w:val="16"/>
                <w:szCs w:val="16"/>
              </w:rPr>
            </w:pPr>
            <w:del w:id="3015" w:author="Ashan Senel Asmone" w:date="2016-03-21T16:58:00Z">
              <w:r w:rsidRPr="00401C5E" w:rsidDel="00534DBC">
                <w:rPr>
                  <w:rFonts w:ascii="Calibri Light" w:hAnsi="Calibri Light"/>
                  <w:sz w:val="16"/>
                  <w:szCs w:val="16"/>
                </w:rPr>
                <w:delText>BS EN 1015-6:1999 Methods of test for mortar for masonry. Determination of bulk density of fresh mortar</w:delText>
              </w:r>
            </w:del>
            <w:ins w:id="3016" w:author="Ashan Senel Asmone" w:date="2016-03-21T16:58:00Z">
              <w:r w:rsidR="00534DBC">
                <w:rPr>
                  <w:rFonts w:ascii="Calibri Light" w:hAnsi="Calibri Light"/>
                  <w:sz w:val="16"/>
                  <w:szCs w:val="16"/>
                </w:rPr>
                <w:t>BS EN 1015-6:1999 Methods of test for mortar for masonry. Determination of bulk density of fresh mortar</w:t>
              </w:r>
            </w:ins>
          </w:p>
          <w:p w14:paraId="533199E2" w14:textId="77777777" w:rsidR="00401C5E" w:rsidRPr="00401C5E" w:rsidRDefault="00401C5E" w:rsidP="00401C5E">
            <w:pPr>
              <w:spacing w:after="120"/>
              <w:rPr>
                <w:rFonts w:ascii="Calibri Light" w:hAnsi="Calibri Light"/>
                <w:sz w:val="16"/>
                <w:szCs w:val="16"/>
              </w:rPr>
            </w:pPr>
            <w:del w:id="3017" w:author="Ashan Senel Asmone" w:date="2016-03-21T16:59:00Z">
              <w:r w:rsidRPr="00401C5E" w:rsidDel="00785E22">
                <w:rPr>
                  <w:rFonts w:ascii="Calibri Light" w:hAnsi="Calibri Light"/>
                  <w:sz w:val="16"/>
                  <w:szCs w:val="16"/>
                </w:rPr>
                <w:delText>BS EN 1015-7:1999 Methods of test for mortar for masonry. Determination of air content of fresh mortar</w:delText>
              </w:r>
            </w:del>
            <w:ins w:id="3018" w:author="Ashan Senel Asmone" w:date="2016-03-21T16:59:00Z">
              <w:r w:rsidR="00785E22">
                <w:rPr>
                  <w:rFonts w:ascii="Calibri Light" w:hAnsi="Calibri Light"/>
                  <w:sz w:val="16"/>
                  <w:szCs w:val="16"/>
                </w:rPr>
                <w:t>BS EN 1015-7:1999 Methods of test for mortar for masonry. Determination of air content of fresh mortar</w:t>
              </w:r>
            </w:ins>
          </w:p>
          <w:p w14:paraId="30E950FD" w14:textId="77777777" w:rsidR="00401C5E" w:rsidRPr="00401C5E" w:rsidRDefault="00401C5E" w:rsidP="00401C5E">
            <w:pPr>
              <w:spacing w:after="120"/>
              <w:rPr>
                <w:rFonts w:ascii="Calibri Light" w:hAnsi="Calibri Light"/>
                <w:sz w:val="16"/>
                <w:szCs w:val="16"/>
              </w:rPr>
            </w:pPr>
            <w:del w:id="3019" w:author="Ashan Senel Asmone" w:date="2016-03-21T16:59:00Z">
              <w:r w:rsidRPr="00401C5E" w:rsidDel="00785E22">
                <w:rPr>
                  <w:rFonts w:ascii="Calibri Light" w:hAnsi="Calibri Light"/>
                  <w:sz w:val="16"/>
                  <w:szCs w:val="16"/>
                </w:rPr>
                <w:delText>BS EN 1015-9:1999 Methods of test for mortar for masonry. Determination of workable life and correction time of fresh mortar</w:delText>
              </w:r>
            </w:del>
            <w:ins w:id="3020" w:author="Ashan Senel Asmone" w:date="2016-03-21T16:59:00Z">
              <w:r w:rsidR="00785E22">
                <w:rPr>
                  <w:rFonts w:ascii="Calibri Light" w:hAnsi="Calibri Light"/>
                  <w:sz w:val="16"/>
                  <w:szCs w:val="16"/>
                </w:rPr>
                <w:t>BS EN 1015-9:1999 Methods of test for mortar for masonry. Determination of workable life and correction time of fresh mortar</w:t>
              </w:r>
            </w:ins>
          </w:p>
          <w:p w14:paraId="01D4C43E" w14:textId="77777777" w:rsidR="00401C5E" w:rsidRPr="00401C5E" w:rsidRDefault="00401C5E" w:rsidP="00401C5E">
            <w:pPr>
              <w:spacing w:after="120"/>
              <w:rPr>
                <w:rFonts w:ascii="Calibri Light" w:hAnsi="Calibri Light"/>
                <w:sz w:val="16"/>
                <w:szCs w:val="16"/>
              </w:rPr>
            </w:pPr>
            <w:del w:id="3021" w:author="Ashan Senel Asmone" w:date="2016-03-21T17:00:00Z">
              <w:r w:rsidRPr="00401C5E" w:rsidDel="00785E22">
                <w:rPr>
                  <w:rFonts w:ascii="Calibri Light" w:hAnsi="Calibri Light"/>
                  <w:sz w:val="16"/>
                  <w:szCs w:val="16"/>
                </w:rPr>
                <w:delText>BS EN 1015-10:1999 Methods of test for mortar for masonry. Determination of dry bulk density of hardened mortar</w:delText>
              </w:r>
            </w:del>
            <w:ins w:id="3022" w:author="Ashan Senel Asmone" w:date="2016-03-21T17:00:00Z">
              <w:r w:rsidR="00785E22">
                <w:rPr>
                  <w:rFonts w:ascii="Calibri Light" w:hAnsi="Calibri Light"/>
                  <w:sz w:val="16"/>
                  <w:szCs w:val="16"/>
                </w:rPr>
                <w:t>BS EN 1015-10:1999 Methods of test for mortar for masonry. Determination of dry bulk density of hardened mortar</w:t>
              </w:r>
            </w:ins>
          </w:p>
          <w:p w14:paraId="5A793931" w14:textId="77777777" w:rsidR="00401C5E" w:rsidRPr="00401C5E" w:rsidRDefault="00401C5E" w:rsidP="00401C5E">
            <w:pPr>
              <w:spacing w:after="120"/>
              <w:rPr>
                <w:rFonts w:ascii="Calibri Light" w:hAnsi="Calibri Light"/>
                <w:sz w:val="16"/>
                <w:szCs w:val="16"/>
              </w:rPr>
            </w:pPr>
            <w:del w:id="3023" w:author="Ashan Senel Asmone" w:date="2016-03-21T17:00:00Z">
              <w:r w:rsidRPr="00401C5E" w:rsidDel="00785E22">
                <w:rPr>
                  <w:rFonts w:ascii="Calibri Light" w:hAnsi="Calibri Light"/>
                  <w:sz w:val="16"/>
                  <w:szCs w:val="16"/>
                </w:rPr>
                <w:delText>BS EN 1015-11:1999 Methods of test for mortar for masonry. Determination of flexural and compressive strength of hardened mortar</w:delText>
              </w:r>
            </w:del>
            <w:ins w:id="3024" w:author="Ashan Senel Asmone" w:date="2016-03-21T17:00:00Z">
              <w:r w:rsidR="00785E22">
                <w:rPr>
                  <w:rFonts w:ascii="Calibri Light" w:hAnsi="Calibri Light"/>
                  <w:sz w:val="16"/>
                  <w:szCs w:val="16"/>
                </w:rPr>
                <w:t>BS EN 1015-11:1999 Methods of test for mortar for masonry. Determination of flexural and compressive strength of hardened mortar</w:t>
              </w:r>
            </w:ins>
          </w:p>
          <w:p w14:paraId="7793EF41" w14:textId="77777777" w:rsidR="00401C5E" w:rsidRPr="00401C5E" w:rsidRDefault="00401C5E" w:rsidP="00401C5E">
            <w:pPr>
              <w:spacing w:after="120"/>
              <w:rPr>
                <w:rFonts w:ascii="Calibri Light" w:hAnsi="Calibri Light"/>
                <w:sz w:val="16"/>
                <w:szCs w:val="16"/>
              </w:rPr>
            </w:pPr>
            <w:del w:id="3025" w:author="Ashan Senel Asmone" w:date="2016-03-21T17:01:00Z">
              <w:r w:rsidRPr="00401C5E" w:rsidDel="00785E22">
                <w:rPr>
                  <w:rFonts w:ascii="Calibri Light" w:hAnsi="Calibri Light"/>
                  <w:sz w:val="16"/>
                  <w:szCs w:val="16"/>
                </w:rPr>
                <w:delText>BS EN 1015-12:2000 Methods of test for mortar for masonry. Determination of adhesive strength of hardened rendering and plastering mortars on substrates</w:delText>
              </w:r>
            </w:del>
            <w:ins w:id="3026" w:author="Ashan Senel Asmone" w:date="2016-03-21T17:01:00Z">
              <w:r w:rsidR="00785E22">
                <w:rPr>
                  <w:rFonts w:ascii="Calibri Light" w:hAnsi="Calibri Light"/>
                  <w:sz w:val="16"/>
                  <w:szCs w:val="16"/>
                </w:rPr>
                <w:t>BS EN 1015-12:2000 Methods of test for mortar for masonry. Determination of adhesive strength of hardened rendering and plastering mortars on substrates</w:t>
              </w:r>
            </w:ins>
          </w:p>
          <w:p w14:paraId="014E9B62" w14:textId="77777777" w:rsidR="00401C5E" w:rsidRPr="00401C5E" w:rsidRDefault="00401C5E" w:rsidP="00401C5E">
            <w:pPr>
              <w:spacing w:after="120"/>
              <w:rPr>
                <w:rFonts w:ascii="Calibri Light" w:hAnsi="Calibri Light"/>
                <w:sz w:val="16"/>
                <w:szCs w:val="16"/>
              </w:rPr>
            </w:pPr>
            <w:del w:id="3027" w:author="Ashan Senel Asmone" w:date="2016-03-21T17:01:00Z">
              <w:r w:rsidRPr="00401C5E" w:rsidDel="00785E22">
                <w:rPr>
                  <w:rFonts w:ascii="Calibri Light" w:hAnsi="Calibri Light"/>
                  <w:sz w:val="16"/>
                  <w:szCs w:val="16"/>
                </w:rPr>
                <w:delText>BS EN 1015-17:2000 Methods of test for mortar for masonry. Determination of water-soluble chloride content of fresh mortars</w:delText>
              </w:r>
            </w:del>
            <w:ins w:id="3028" w:author="Ashan Senel Asmone" w:date="2016-03-21T17:01:00Z">
              <w:r w:rsidR="00785E22">
                <w:rPr>
                  <w:rFonts w:ascii="Calibri Light" w:hAnsi="Calibri Light"/>
                  <w:sz w:val="16"/>
                  <w:szCs w:val="16"/>
                </w:rPr>
                <w:t>BS EN 1015-17:2000 Methods of test for mortar for masonry. Determination of water-soluble chloride content of fresh mortars</w:t>
              </w:r>
            </w:ins>
          </w:p>
          <w:p w14:paraId="3FABC15D" w14:textId="77777777" w:rsidR="00401C5E" w:rsidRPr="00401C5E" w:rsidRDefault="00401C5E" w:rsidP="00401C5E">
            <w:pPr>
              <w:spacing w:after="120"/>
              <w:rPr>
                <w:rFonts w:ascii="Calibri Light" w:hAnsi="Calibri Light"/>
                <w:sz w:val="16"/>
                <w:szCs w:val="16"/>
              </w:rPr>
            </w:pPr>
            <w:del w:id="3029" w:author="Ashan Senel Asmone" w:date="2016-03-21T17:04:00Z">
              <w:r w:rsidRPr="00401C5E" w:rsidDel="00785E22">
                <w:rPr>
                  <w:rFonts w:ascii="Calibri Light" w:hAnsi="Calibri Light"/>
                  <w:sz w:val="16"/>
                  <w:szCs w:val="16"/>
                </w:rPr>
                <w:delText>BS EN 1052-1:1999 Methods of test for masonry. Determination of compressive strength</w:delText>
              </w:r>
            </w:del>
            <w:ins w:id="3030" w:author="Ashan Senel Asmone" w:date="2016-03-21T17:04:00Z">
              <w:r w:rsidR="00785E22">
                <w:rPr>
                  <w:rFonts w:ascii="Calibri Light" w:hAnsi="Calibri Light"/>
                  <w:sz w:val="16"/>
                  <w:szCs w:val="16"/>
                </w:rPr>
                <w:t>BS EN 1052-1:1999 Methods of test for masonry. Determination of compressive strength</w:t>
              </w:r>
            </w:ins>
          </w:p>
          <w:p w14:paraId="3B25E08F" w14:textId="77777777" w:rsidR="00401C5E" w:rsidRPr="00401C5E" w:rsidRDefault="00401C5E" w:rsidP="00401C5E">
            <w:pPr>
              <w:spacing w:after="120"/>
              <w:rPr>
                <w:rFonts w:ascii="Calibri Light" w:hAnsi="Calibri Light"/>
                <w:sz w:val="16"/>
                <w:szCs w:val="16"/>
              </w:rPr>
            </w:pPr>
            <w:del w:id="3031" w:author="Ashan Senel Asmone" w:date="2016-03-21T17:06:00Z">
              <w:r w:rsidRPr="00401C5E" w:rsidDel="00785E22">
                <w:rPr>
                  <w:rFonts w:ascii="Calibri Light" w:hAnsi="Calibri Light"/>
                  <w:sz w:val="16"/>
                  <w:szCs w:val="16"/>
                </w:rPr>
                <w:delText>BS EN 1052-2:1999 Methods of test for masonry. Determination of flexural strength</w:delText>
              </w:r>
            </w:del>
            <w:ins w:id="3032" w:author="Ashan Senel Asmone" w:date="2016-03-21T17:06:00Z">
              <w:r w:rsidR="00785E22">
                <w:rPr>
                  <w:rFonts w:ascii="Calibri Light" w:hAnsi="Calibri Light"/>
                  <w:sz w:val="16"/>
                  <w:szCs w:val="16"/>
                </w:rPr>
                <w:t>BS EN 1052-2:2016 Methods of test for masonry. Determination of flexural strength</w:t>
              </w:r>
            </w:ins>
          </w:p>
          <w:p w14:paraId="37248FBD" w14:textId="77777777" w:rsidR="00401C5E" w:rsidRPr="00401C5E" w:rsidRDefault="00401C5E" w:rsidP="00401C5E">
            <w:pPr>
              <w:spacing w:after="120"/>
              <w:rPr>
                <w:rFonts w:ascii="Calibri Light" w:hAnsi="Calibri Light"/>
                <w:sz w:val="16"/>
                <w:szCs w:val="16"/>
              </w:rPr>
            </w:pPr>
            <w:del w:id="3033" w:author="Ashan Senel Asmone" w:date="2016-03-21T17:09:00Z">
              <w:r w:rsidRPr="00401C5E" w:rsidDel="00785E22">
                <w:rPr>
                  <w:rFonts w:ascii="Calibri Light" w:hAnsi="Calibri Light"/>
                  <w:sz w:val="16"/>
                  <w:szCs w:val="16"/>
                </w:rPr>
                <w:delText>BS EN 13139:2002 Aggregates for mortar</w:delText>
              </w:r>
            </w:del>
            <w:ins w:id="3034" w:author="Ashan Senel Asmone" w:date="2016-03-21T17:09:00Z">
              <w:r w:rsidR="00785E22">
                <w:rPr>
                  <w:rFonts w:ascii="Calibri Light" w:hAnsi="Calibri Light"/>
                  <w:sz w:val="16"/>
                  <w:szCs w:val="16"/>
                </w:rPr>
                <w:t>BS EN 13139:2002 Aggregates for mortar</w:t>
              </w:r>
            </w:ins>
          </w:p>
          <w:p w14:paraId="10AB0B92" w14:textId="77777777" w:rsidR="00401C5E" w:rsidRPr="00401C5E" w:rsidRDefault="00401C5E" w:rsidP="00401C5E">
            <w:pPr>
              <w:spacing w:after="120"/>
              <w:rPr>
                <w:rFonts w:ascii="Calibri Light" w:hAnsi="Calibri Light"/>
                <w:sz w:val="16"/>
                <w:szCs w:val="16"/>
              </w:rPr>
            </w:pPr>
            <w:del w:id="3035" w:author="Ashan Senel Asmone" w:date="2016-03-21T17:11:00Z">
              <w:r w:rsidRPr="00401C5E" w:rsidDel="00785E22">
                <w:rPr>
                  <w:rFonts w:ascii="Calibri Light" w:hAnsi="Calibri Light"/>
                  <w:sz w:val="16"/>
                  <w:szCs w:val="16"/>
                </w:rPr>
                <w:delText>BS 1199 and 1200:1976 Specifications for building sands from natural sources</w:delText>
              </w:r>
            </w:del>
            <w:ins w:id="3036" w:author="Ashan Senel Asmone" w:date="2016-03-21T17:11:00Z">
              <w:r w:rsidR="00785E22">
                <w:rPr>
                  <w:rFonts w:ascii="Calibri Light" w:hAnsi="Calibri Light"/>
                  <w:sz w:val="16"/>
                  <w:szCs w:val="16"/>
                </w:rPr>
                <w:t>BS EN 13139:2002 Aggregates for mortar</w:t>
              </w:r>
            </w:ins>
          </w:p>
          <w:p w14:paraId="0CE7A593" w14:textId="77777777" w:rsidR="00401C5E" w:rsidRPr="00401C5E" w:rsidRDefault="00401C5E" w:rsidP="00401C5E">
            <w:pPr>
              <w:spacing w:after="120"/>
              <w:rPr>
                <w:rFonts w:ascii="Calibri Light" w:hAnsi="Calibri Light"/>
                <w:sz w:val="16"/>
                <w:szCs w:val="16"/>
              </w:rPr>
            </w:pPr>
            <w:del w:id="3037" w:author="Ashan Senel Asmone" w:date="2016-03-21T17:12:00Z">
              <w:r w:rsidRPr="00401C5E" w:rsidDel="00785E22">
                <w:rPr>
                  <w:rFonts w:ascii="Calibri Light" w:hAnsi="Calibri Light"/>
                  <w:sz w:val="16"/>
                  <w:szCs w:val="16"/>
                </w:rPr>
                <w:delText>BS 1243:1978 Specification for metal ties for cavity wall construction</w:delText>
              </w:r>
            </w:del>
            <w:ins w:id="3038" w:author="Ashan Senel Asmone" w:date="2016-03-21T17:12:00Z">
              <w:r w:rsidR="00785E22">
                <w:rPr>
                  <w:rFonts w:ascii="Calibri Light" w:hAnsi="Calibri Light"/>
                  <w:sz w:val="16"/>
                  <w:szCs w:val="16"/>
                </w:rPr>
                <w:t>BS EN 845-1:2013 Specification for ancillary components for masonry. Wall ties, tension straps, hangers and brackets</w:t>
              </w:r>
            </w:ins>
          </w:p>
          <w:p w14:paraId="2DC7C175" w14:textId="77777777" w:rsidR="00401C5E" w:rsidRPr="00401C5E" w:rsidRDefault="00401C5E" w:rsidP="00401C5E">
            <w:pPr>
              <w:spacing w:after="120"/>
              <w:rPr>
                <w:rFonts w:ascii="Calibri Light" w:hAnsi="Calibri Light"/>
                <w:sz w:val="16"/>
                <w:szCs w:val="16"/>
              </w:rPr>
            </w:pPr>
            <w:del w:id="3039" w:author="Ashan Senel Asmone" w:date="2016-03-21T17:14:00Z">
              <w:r w:rsidRPr="00401C5E" w:rsidDel="00785E22">
                <w:rPr>
                  <w:rFonts w:ascii="Calibri Light" w:hAnsi="Calibri Light"/>
                  <w:sz w:val="16"/>
                  <w:szCs w:val="16"/>
                </w:rPr>
                <w:delText>BS 3797:1990 Specification for lightweight aggregates for masonry units and structural concrete</w:delText>
              </w:r>
            </w:del>
            <w:ins w:id="3040" w:author="Ashan Senel Asmone" w:date="2016-03-21T17:14:00Z">
              <w:r w:rsidR="00785E22">
                <w:rPr>
                  <w:rFonts w:ascii="Calibri Light" w:hAnsi="Calibri Light"/>
                  <w:sz w:val="16"/>
                  <w:szCs w:val="16"/>
                </w:rPr>
                <w:t>BS EN 13055-1:2002 Lightweight aggregates. Lightweight aggregates for concrete, mortar and grout</w:t>
              </w:r>
            </w:ins>
          </w:p>
          <w:p w14:paraId="6355832A" w14:textId="77777777" w:rsidR="00401C5E" w:rsidRPr="00401C5E" w:rsidRDefault="00401C5E" w:rsidP="00401C5E">
            <w:pPr>
              <w:spacing w:after="120"/>
              <w:rPr>
                <w:rFonts w:ascii="Calibri Light" w:hAnsi="Calibri Light"/>
                <w:sz w:val="16"/>
                <w:szCs w:val="16"/>
              </w:rPr>
            </w:pPr>
            <w:del w:id="3041" w:author="Ashan Senel Asmone" w:date="2016-03-21T17:15:00Z">
              <w:r w:rsidRPr="00401C5E" w:rsidDel="00785E22">
                <w:rPr>
                  <w:rFonts w:ascii="Calibri Light" w:hAnsi="Calibri Light"/>
                  <w:sz w:val="16"/>
                  <w:szCs w:val="16"/>
                </w:rPr>
                <w:delText>BS 4721:1981 Specification for ready-mixed building mortars</w:delText>
              </w:r>
            </w:del>
            <w:ins w:id="3042" w:author="Ashan Senel Asmone" w:date="2016-03-21T17:15:00Z">
              <w:r w:rsidR="00785E22">
                <w:rPr>
                  <w:rFonts w:ascii="Calibri Light" w:hAnsi="Calibri Light"/>
                  <w:sz w:val="16"/>
                  <w:szCs w:val="16"/>
                </w:rPr>
                <w:t>BS EN 998-2:2010 Specification for mortar for masonry . Masonry mortar/ BS EN 998-1:2010 Specification for mortar for masonry. Rendering and plastering mortar</w:t>
              </w:r>
            </w:ins>
          </w:p>
          <w:p w14:paraId="6295BE0B" w14:textId="77777777" w:rsidR="00401C5E" w:rsidRPr="00401C5E" w:rsidRDefault="00401C5E" w:rsidP="00401C5E">
            <w:pPr>
              <w:spacing w:after="120"/>
              <w:rPr>
                <w:rFonts w:ascii="Calibri Light" w:hAnsi="Calibri Light"/>
                <w:sz w:val="16"/>
                <w:szCs w:val="16"/>
              </w:rPr>
            </w:pPr>
            <w:del w:id="3043" w:author="Ashan Senel Asmone" w:date="2016-03-21T17:17:00Z">
              <w:r w:rsidRPr="00401C5E" w:rsidDel="00785E22">
                <w:rPr>
                  <w:rFonts w:ascii="Calibri Light" w:hAnsi="Calibri Light"/>
                  <w:sz w:val="16"/>
                  <w:szCs w:val="16"/>
                </w:rPr>
                <w:delText>BS 5224:1995 Specification for masonry cement</w:delText>
              </w:r>
            </w:del>
            <w:ins w:id="3044" w:author="Ashan Senel Asmone" w:date="2016-03-21T17:17:00Z">
              <w:r w:rsidR="00785E22">
                <w:rPr>
                  <w:rFonts w:ascii="Calibri Light" w:hAnsi="Calibri Light"/>
                  <w:sz w:val="16"/>
                  <w:szCs w:val="16"/>
                </w:rPr>
                <w:t>BS EN 413-1:2011 Masonry cement. Composition, specifications and conformity criteria</w:t>
              </w:r>
            </w:ins>
          </w:p>
          <w:p w14:paraId="25A89965" w14:textId="77777777" w:rsidR="00401C5E" w:rsidRPr="00401C5E" w:rsidRDefault="00401C5E" w:rsidP="00401C5E">
            <w:pPr>
              <w:spacing w:after="120"/>
              <w:rPr>
                <w:rFonts w:ascii="Calibri Light" w:hAnsi="Calibri Light"/>
                <w:sz w:val="16"/>
                <w:szCs w:val="16"/>
              </w:rPr>
            </w:pPr>
            <w:r w:rsidRPr="00401C5E">
              <w:rPr>
                <w:rFonts w:ascii="Calibri Light" w:hAnsi="Calibri Light"/>
                <w:b/>
                <w:bCs/>
                <w:sz w:val="16"/>
                <w:szCs w:val="16"/>
                <w:u w:val="single"/>
              </w:rPr>
              <w:t>Sealants</w:t>
            </w:r>
          </w:p>
          <w:p w14:paraId="501172A9" w14:textId="77777777" w:rsidR="00401C5E" w:rsidRPr="00401C5E" w:rsidRDefault="00401C5E" w:rsidP="00401C5E">
            <w:pPr>
              <w:spacing w:after="120"/>
              <w:rPr>
                <w:rFonts w:ascii="Calibri Light" w:hAnsi="Calibri Light"/>
                <w:sz w:val="16"/>
                <w:szCs w:val="16"/>
              </w:rPr>
            </w:pPr>
            <w:del w:id="3045" w:author="Ashan Senel Asmone" w:date="2016-03-21T17:19:00Z">
              <w:r w:rsidRPr="00401C5E" w:rsidDel="00AB6198">
                <w:rPr>
                  <w:rFonts w:ascii="Calibri Light" w:hAnsi="Calibri Light"/>
                  <w:sz w:val="16"/>
                  <w:szCs w:val="16"/>
                </w:rPr>
                <w:delText>BS 4254:1983 Specification for two-part polysulphide-based sealants</w:delText>
              </w:r>
            </w:del>
            <w:ins w:id="3046"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4868955C" w14:textId="77777777" w:rsidR="00401C5E" w:rsidRPr="00401C5E" w:rsidRDefault="00401C5E" w:rsidP="00401C5E">
            <w:pPr>
              <w:spacing w:after="120"/>
              <w:rPr>
                <w:rFonts w:ascii="Calibri Light" w:hAnsi="Calibri Light"/>
                <w:sz w:val="16"/>
                <w:szCs w:val="16"/>
              </w:rPr>
            </w:pPr>
            <w:del w:id="3047" w:author="Ashan Senel Asmone" w:date="2016-03-21T19:20:00Z">
              <w:r w:rsidRPr="00401C5E" w:rsidDel="00BF0B04">
                <w:rPr>
                  <w:rFonts w:ascii="Calibri Light" w:hAnsi="Calibri Light"/>
                  <w:sz w:val="16"/>
                  <w:szCs w:val="16"/>
                </w:rPr>
                <w:delText>BS 4255-1:1986 Rubber used in preformed gaskets for weather exclusion from buildings. Specification for non-cellular gaskets</w:delText>
              </w:r>
            </w:del>
            <w:ins w:id="3048"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6F36CDB3" w14:textId="77777777" w:rsidR="00401C5E" w:rsidRPr="00401C5E" w:rsidRDefault="00401C5E" w:rsidP="00401C5E">
            <w:pPr>
              <w:spacing w:after="120"/>
              <w:rPr>
                <w:rFonts w:ascii="Calibri Light" w:hAnsi="Calibri Light"/>
                <w:sz w:val="16"/>
                <w:szCs w:val="16"/>
              </w:rPr>
            </w:pPr>
            <w:del w:id="3049" w:author="Ashan Senel Asmone" w:date="2016-03-21T19:22:00Z">
              <w:r w:rsidRPr="00401C5E" w:rsidDel="00BF0B04">
                <w:rPr>
                  <w:rFonts w:ascii="Calibri Light" w:hAnsi="Calibri Light"/>
                  <w:sz w:val="16"/>
                  <w:szCs w:val="16"/>
                </w:rPr>
                <w:delText>BS 5215:1986 Specification for one-part gun grade polysulphide-based sealants</w:delText>
              </w:r>
            </w:del>
          </w:p>
          <w:p w14:paraId="247E3FB8" w14:textId="77777777" w:rsidR="00401C5E" w:rsidRPr="00401C5E" w:rsidRDefault="00401C5E" w:rsidP="00401C5E">
            <w:pPr>
              <w:spacing w:after="120"/>
              <w:rPr>
                <w:rFonts w:ascii="Calibri Light" w:hAnsi="Calibri Light"/>
                <w:sz w:val="16"/>
                <w:szCs w:val="16"/>
              </w:rPr>
            </w:pPr>
            <w:del w:id="3050" w:author="Ashan Senel Asmone" w:date="2016-03-21T19:22:00Z">
              <w:r w:rsidRPr="00401C5E" w:rsidDel="00BF0B04">
                <w:rPr>
                  <w:rFonts w:ascii="Calibri Light" w:hAnsi="Calibri Light"/>
                  <w:sz w:val="16"/>
                  <w:szCs w:val="16"/>
                </w:rPr>
                <w:delText>BS 5889:1989 Specification for one-part gun grade silicone-based sealants</w:delText>
              </w:r>
            </w:del>
          </w:p>
          <w:p w14:paraId="1A5F3AB5" w14:textId="77777777" w:rsidR="00401C5E" w:rsidRPr="00401C5E" w:rsidRDefault="00401C5E" w:rsidP="00401C5E">
            <w:pPr>
              <w:spacing w:after="120"/>
              <w:rPr>
                <w:rFonts w:ascii="Calibri Light" w:hAnsi="Calibri Light"/>
                <w:sz w:val="16"/>
                <w:szCs w:val="16"/>
              </w:rPr>
            </w:pPr>
            <w:del w:id="3051" w:author="Ashan Senel Asmone" w:date="2016-03-21T19:23:00Z">
              <w:r w:rsidRPr="00401C5E" w:rsidDel="00BF0B04">
                <w:rPr>
                  <w:rFonts w:ascii="Calibri Light" w:hAnsi="Calibri Light"/>
                  <w:sz w:val="16"/>
                  <w:szCs w:val="16"/>
                </w:rPr>
                <w:delText>BS 6213:2000 Selection of construction sealants. Guide</w:delText>
              </w:r>
            </w:del>
            <w:ins w:id="3052" w:author="Ashan Senel Asmone" w:date="2016-03-21T19:23:00Z">
              <w:r w:rsidR="00BF0B04">
                <w:rPr>
                  <w:rFonts w:ascii="Calibri Light" w:hAnsi="Calibri Light"/>
                  <w:sz w:val="16"/>
                  <w:szCs w:val="16"/>
                </w:rPr>
                <w:t>BS 6213:2000+A1:2010 Selection of construction sealants. Guide</w:t>
              </w:r>
            </w:ins>
          </w:p>
          <w:p w14:paraId="525BE275" w14:textId="77777777" w:rsidR="00401C5E" w:rsidRPr="00401C5E" w:rsidRDefault="00401C5E" w:rsidP="00401C5E">
            <w:pPr>
              <w:spacing w:after="120"/>
              <w:rPr>
                <w:rFonts w:ascii="Calibri Light" w:hAnsi="Calibri Light"/>
                <w:sz w:val="16"/>
                <w:szCs w:val="16"/>
              </w:rPr>
            </w:pPr>
            <w:r w:rsidRPr="00401C5E">
              <w:rPr>
                <w:rFonts w:ascii="Calibri Light" w:hAnsi="Calibri Light"/>
                <w:b/>
                <w:bCs/>
                <w:sz w:val="16"/>
                <w:szCs w:val="16"/>
                <w:u w:val="single"/>
              </w:rPr>
              <w:t>Waterproofing for masonry</w:t>
            </w:r>
          </w:p>
          <w:p w14:paraId="2A0B7EE4" w14:textId="77777777" w:rsidR="00401C5E" w:rsidRPr="00401C5E" w:rsidRDefault="00401C5E" w:rsidP="00401C5E">
            <w:pPr>
              <w:spacing w:after="120"/>
              <w:rPr>
                <w:rFonts w:ascii="Calibri Light" w:hAnsi="Calibri Light"/>
                <w:sz w:val="16"/>
                <w:szCs w:val="16"/>
              </w:rPr>
            </w:pPr>
            <w:del w:id="3053" w:author="Ashan Senel Asmone" w:date="2016-03-21T19:24:00Z">
              <w:r w:rsidRPr="00401C5E" w:rsidDel="00BF0B04">
                <w:rPr>
                  <w:rFonts w:ascii="Calibri Light" w:hAnsi="Calibri Light"/>
                  <w:sz w:val="16"/>
                  <w:szCs w:val="16"/>
                </w:rPr>
                <w:delText>BS 6477:1992 Specification for water repellents for masonry surfaces</w:delText>
              </w:r>
            </w:del>
          </w:p>
          <w:p w14:paraId="160FC93F" w14:textId="77777777" w:rsidR="00401C5E" w:rsidRPr="00401C5E" w:rsidRDefault="00401C5E" w:rsidP="00401C5E">
            <w:pPr>
              <w:spacing w:after="120"/>
              <w:rPr>
                <w:rFonts w:ascii="Calibri Light" w:hAnsi="Calibri Light"/>
                <w:sz w:val="16"/>
                <w:szCs w:val="16"/>
              </w:rPr>
            </w:pPr>
            <w:del w:id="3054" w:author="Ashan Senel Asmone" w:date="2016-03-21T19:24:00Z">
              <w:r w:rsidRPr="00401C5E" w:rsidDel="00BF0B04">
                <w:rPr>
                  <w:rFonts w:ascii="Calibri Light" w:hAnsi="Calibri Light"/>
                  <w:sz w:val="16"/>
                  <w:szCs w:val="16"/>
                </w:rPr>
                <w:delText>BS 8215:1991 Code of practice for design and installation of damp-proof courses in masonry construction</w:delText>
              </w:r>
            </w:del>
            <w:ins w:id="3055" w:author="Ashan Senel Asmone" w:date="2016-03-21T19:24:00Z">
              <w:r w:rsidR="00BF0B04">
                <w:rPr>
                  <w:rFonts w:ascii="Calibri Light" w:hAnsi="Calibri Light"/>
                  <w:sz w:val="16"/>
                  <w:szCs w:val="16"/>
                </w:rPr>
                <w:t>BS 8215:1991 Code of practice for design and installation of damp-proof courses in masonry construction</w:t>
              </w:r>
            </w:ins>
          </w:p>
          <w:p w14:paraId="76A8363F" w14:textId="77777777" w:rsidR="00401C5E" w:rsidRPr="00401C5E" w:rsidRDefault="00401C5E" w:rsidP="00401C5E">
            <w:pPr>
              <w:spacing w:after="120"/>
              <w:rPr>
                <w:rFonts w:ascii="Calibri Light" w:hAnsi="Calibri Light"/>
                <w:sz w:val="16"/>
                <w:szCs w:val="16"/>
              </w:rPr>
            </w:pPr>
            <w:del w:id="3056" w:author="Ashan Senel Asmone" w:date="2016-03-21T19:26:00Z">
              <w:r w:rsidRPr="00401C5E" w:rsidDel="00BF0B04">
                <w:rPr>
                  <w:rFonts w:ascii="Calibri Light" w:hAnsi="Calibri Light"/>
                  <w:sz w:val="16"/>
                  <w:szCs w:val="16"/>
                </w:rPr>
                <w:delText>DD 86-1:1983 Damp-proof courses. Methods of test for flexural bond strength and short term shear strength</w:delText>
              </w:r>
            </w:del>
          </w:p>
          <w:p w14:paraId="2E361037" w14:textId="77777777" w:rsidR="00401C5E" w:rsidRPr="00401C5E" w:rsidRDefault="00401C5E" w:rsidP="00401C5E">
            <w:pPr>
              <w:spacing w:after="120"/>
              <w:rPr>
                <w:rFonts w:ascii="Calibri Light" w:hAnsi="Calibri Light"/>
                <w:sz w:val="16"/>
                <w:szCs w:val="16"/>
              </w:rPr>
            </w:pPr>
            <w:del w:id="3057" w:author="Ashan Senel Asmone" w:date="2016-03-21T19:26:00Z">
              <w:r w:rsidRPr="00401C5E" w:rsidDel="00BF0B04">
                <w:rPr>
                  <w:rFonts w:ascii="Calibri Light" w:hAnsi="Calibri Light"/>
                  <w:sz w:val="16"/>
                  <w:szCs w:val="16"/>
                </w:rPr>
                <w:delText>DD 86-3:1990 Damp-proof courses. Guide to characteristic strengths of damp-proof course material used in masonry</w:delText>
              </w:r>
            </w:del>
          </w:p>
          <w:p w14:paraId="6B18D53C" w14:textId="77777777" w:rsidR="00401C5E" w:rsidRPr="00401C5E" w:rsidRDefault="00401C5E" w:rsidP="00401C5E">
            <w:pPr>
              <w:spacing w:after="120"/>
              <w:rPr>
                <w:rFonts w:ascii="Calibri Light" w:hAnsi="Calibri Light"/>
                <w:sz w:val="16"/>
                <w:szCs w:val="16"/>
              </w:rPr>
            </w:pPr>
            <w:del w:id="3058" w:author="Ashan Senel Asmone" w:date="2016-03-21T16:49:00Z">
              <w:r w:rsidRPr="00401C5E" w:rsidDel="00534DBC">
                <w:rPr>
                  <w:rFonts w:ascii="Calibri Light" w:hAnsi="Calibri Light"/>
                  <w:sz w:val="16"/>
                  <w:szCs w:val="16"/>
                </w:rPr>
                <w:delText>BS EN 772-7:1998 Methods of test for masonry units. Determination of water absorption of clay masonry damp proof course units by boiling in water</w:delText>
              </w:r>
            </w:del>
            <w:ins w:id="3059"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32B95509" w14:textId="77777777" w:rsidR="00401C5E" w:rsidRPr="00401C5E" w:rsidRDefault="00401C5E" w:rsidP="00401C5E">
            <w:pPr>
              <w:spacing w:after="120"/>
              <w:rPr>
                <w:rFonts w:ascii="Calibri Light" w:hAnsi="Calibri Light"/>
                <w:sz w:val="16"/>
                <w:szCs w:val="16"/>
              </w:rPr>
            </w:pPr>
            <w:del w:id="3060" w:author="Ashan Senel Asmone" w:date="2016-03-21T19:27:00Z">
              <w:r w:rsidRPr="00401C5E" w:rsidDel="00BF0B04">
                <w:rPr>
                  <w:rFonts w:ascii="Calibri Light" w:hAnsi="Calibri Light"/>
                  <w:sz w:val="16"/>
                  <w:szCs w:val="16"/>
                </w:rPr>
                <w:delText>BS EN 1052-4:2000 Methods of test for masonry. Determination of shear strength including damp proof course</w:delText>
              </w:r>
            </w:del>
            <w:ins w:id="3061" w:author="Ashan Senel Asmone" w:date="2016-03-21T19:27:00Z">
              <w:r w:rsidR="00BF0B04">
                <w:rPr>
                  <w:rFonts w:ascii="Calibri Light" w:hAnsi="Calibri Light"/>
                  <w:sz w:val="16"/>
                  <w:szCs w:val="16"/>
                </w:rPr>
                <w:t>BS EN 1052-4:2000 Methods of test for masonry. Determination of shear strength including damp proof course</w:t>
              </w:r>
            </w:ins>
          </w:p>
          <w:p w14:paraId="0B000607" w14:textId="77777777" w:rsidR="00570413" w:rsidRPr="00401C5E" w:rsidRDefault="00570413" w:rsidP="00570413">
            <w:pPr>
              <w:spacing w:after="120"/>
              <w:rPr>
                <w:rFonts w:ascii="Calibri Light" w:hAnsi="Calibri Light"/>
                <w:sz w:val="16"/>
                <w:szCs w:val="16"/>
              </w:rPr>
            </w:pPr>
          </w:p>
        </w:tc>
      </w:tr>
      <w:tr w:rsidR="00570413" w:rsidRPr="004F3C8C" w14:paraId="11786915" w14:textId="77777777" w:rsidTr="00570413">
        <w:tc>
          <w:tcPr>
            <w:tcW w:w="685" w:type="dxa"/>
          </w:tcPr>
          <w:p w14:paraId="18EB3F6B"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13EC9A08" w14:textId="77777777" w:rsidR="00401C5E" w:rsidRPr="00401C5E" w:rsidRDefault="00401C5E" w:rsidP="00401C5E">
            <w:pPr>
              <w:spacing w:after="120"/>
              <w:rPr>
                <w:rFonts w:ascii="Calibri Light" w:hAnsi="Calibri Light"/>
                <w:sz w:val="16"/>
                <w:szCs w:val="16"/>
              </w:rPr>
            </w:pPr>
            <w:r w:rsidRPr="00401C5E">
              <w:rPr>
                <w:rFonts w:ascii="Calibri Light" w:hAnsi="Calibri Light"/>
                <w:b/>
                <w:bCs/>
                <w:sz w:val="16"/>
                <w:szCs w:val="16"/>
                <w:u w:val="single"/>
              </w:rPr>
              <w:t>Masonry</w:t>
            </w:r>
          </w:p>
          <w:p w14:paraId="76DDD42F" w14:textId="77777777" w:rsidR="00401C5E" w:rsidRPr="00401C5E" w:rsidRDefault="00401C5E" w:rsidP="00401C5E">
            <w:pPr>
              <w:spacing w:after="120"/>
              <w:rPr>
                <w:rFonts w:ascii="Calibri Light" w:hAnsi="Calibri Light"/>
                <w:sz w:val="16"/>
                <w:szCs w:val="16"/>
              </w:rPr>
            </w:pPr>
            <w:del w:id="3062" w:author="Ashan Senel Asmone" w:date="2016-03-21T19:27:00Z">
              <w:r w:rsidRPr="00401C5E" w:rsidDel="00BF0B04">
                <w:rPr>
                  <w:rFonts w:ascii="Calibri Light" w:hAnsi="Calibri Light"/>
                  <w:sz w:val="16"/>
                  <w:szCs w:val="16"/>
                </w:rPr>
                <w:delText>ASTM C 216 (facing brick)</w:delText>
              </w:r>
            </w:del>
            <w:ins w:id="3063" w:author="Ashan Senel Asmone" w:date="2016-03-21T19:27:00Z">
              <w:r w:rsidR="00BF0B04">
                <w:rPr>
                  <w:rFonts w:ascii="Calibri Light" w:hAnsi="Calibri Light"/>
                  <w:sz w:val="16"/>
                  <w:szCs w:val="16"/>
                </w:rPr>
                <w:t>ASTM C216 - 15 Standard Specification for Facing Brick (Solid Masonry Units Made from Clay or Shale)</w:t>
              </w:r>
            </w:ins>
          </w:p>
          <w:p w14:paraId="37220084" w14:textId="77777777" w:rsidR="00401C5E" w:rsidRPr="00401C5E" w:rsidRDefault="00401C5E" w:rsidP="00401C5E">
            <w:pPr>
              <w:spacing w:after="120"/>
              <w:rPr>
                <w:rFonts w:ascii="Calibri Light" w:hAnsi="Calibri Light"/>
                <w:sz w:val="16"/>
                <w:szCs w:val="16"/>
              </w:rPr>
            </w:pPr>
            <w:del w:id="3064" w:author="Ashan Senel Asmone" w:date="2016-03-21T19:28:00Z">
              <w:r w:rsidRPr="00401C5E" w:rsidDel="00BF0B04">
                <w:rPr>
                  <w:rFonts w:ascii="Calibri Light" w:hAnsi="Calibri Light"/>
                  <w:sz w:val="16"/>
                  <w:szCs w:val="16"/>
                </w:rPr>
                <w:delText>ASTM C62-01 Standard Specification for Building Brick (Solid Masonry Units Made From Clay or Shale)</w:delText>
              </w:r>
            </w:del>
            <w:ins w:id="3065" w:author="Ashan Senel Asmone" w:date="2016-03-21T19:28:00Z">
              <w:r w:rsidR="00BF0B04">
                <w:rPr>
                  <w:rFonts w:ascii="Calibri Light" w:hAnsi="Calibri Light"/>
                  <w:sz w:val="16"/>
                  <w:szCs w:val="16"/>
                </w:rPr>
                <w:t>ASTM C62 - 13a Standard Specification for Building Brick (Solid Masonry Units Made From Clay or Shale)</w:t>
              </w:r>
            </w:ins>
          </w:p>
          <w:p w14:paraId="2E7AA218" w14:textId="77777777" w:rsidR="00401C5E" w:rsidRPr="00401C5E" w:rsidRDefault="00401C5E" w:rsidP="00401C5E">
            <w:pPr>
              <w:spacing w:after="120"/>
              <w:rPr>
                <w:rFonts w:ascii="Calibri Light" w:hAnsi="Calibri Light"/>
                <w:sz w:val="16"/>
                <w:szCs w:val="16"/>
              </w:rPr>
            </w:pPr>
            <w:del w:id="3066" w:author="Ashan Senel Asmone" w:date="2016-03-21T19:29:00Z">
              <w:r w:rsidRPr="00401C5E" w:rsidDel="00BF0B04">
                <w:rPr>
                  <w:rFonts w:ascii="Calibri Light" w:hAnsi="Calibri Light"/>
                  <w:sz w:val="16"/>
                  <w:szCs w:val="16"/>
                </w:rPr>
                <w:delText>ASTM C 652 (hollow brick)</w:delText>
              </w:r>
            </w:del>
            <w:ins w:id="3067" w:author="Ashan Senel Asmone" w:date="2016-03-21T19:29:00Z">
              <w:r w:rsidR="00BF0B04">
                <w:rPr>
                  <w:rFonts w:ascii="Calibri Light" w:hAnsi="Calibri Light"/>
                  <w:sz w:val="16"/>
                  <w:szCs w:val="16"/>
                </w:rPr>
                <w:t>ASTM C652 - 15 Standard Specification for Hollow Brick (Hollow Masonry Units Made From Clay or Shale)</w:t>
              </w:r>
            </w:ins>
          </w:p>
          <w:p w14:paraId="31A939E7" w14:textId="77777777" w:rsidR="00401C5E" w:rsidRPr="00401C5E" w:rsidRDefault="00401C5E" w:rsidP="00401C5E">
            <w:pPr>
              <w:spacing w:after="120"/>
              <w:rPr>
                <w:rFonts w:ascii="Calibri Light" w:hAnsi="Calibri Light"/>
                <w:sz w:val="16"/>
                <w:szCs w:val="16"/>
              </w:rPr>
            </w:pPr>
            <w:del w:id="3068" w:author="Ashan Senel Asmone" w:date="2016-03-21T19:29:00Z">
              <w:r w:rsidRPr="00401C5E" w:rsidDel="00BF0B04">
                <w:rPr>
                  <w:rFonts w:ascii="Calibri Light" w:hAnsi="Calibri Light"/>
                  <w:sz w:val="16"/>
                  <w:szCs w:val="16"/>
                </w:rPr>
                <w:delText>ASTM C 212 (structural clay facing tile)</w:delText>
              </w:r>
            </w:del>
            <w:ins w:id="3069" w:author="Ashan Senel Asmone" w:date="2016-03-21T19:29:00Z">
              <w:r w:rsidR="00BF0B04">
                <w:rPr>
                  <w:rFonts w:ascii="Calibri Light" w:hAnsi="Calibri Light"/>
                  <w:sz w:val="16"/>
                  <w:szCs w:val="16"/>
                </w:rPr>
                <w:t>ASTM C212 - 14 Standard Specification for Structural Clay Facing Tile</w:t>
              </w:r>
            </w:ins>
          </w:p>
          <w:p w14:paraId="441F1BD3" w14:textId="77777777" w:rsidR="00401C5E" w:rsidRPr="00401C5E" w:rsidRDefault="00401C5E" w:rsidP="00401C5E">
            <w:pPr>
              <w:spacing w:after="120"/>
              <w:rPr>
                <w:rFonts w:ascii="Calibri Light" w:hAnsi="Calibri Light"/>
                <w:sz w:val="16"/>
                <w:szCs w:val="16"/>
              </w:rPr>
            </w:pPr>
            <w:del w:id="3070" w:author="Ashan Senel Asmone" w:date="2016-03-21T19:30:00Z">
              <w:r w:rsidRPr="00401C5E" w:rsidDel="00BF0B04">
                <w:rPr>
                  <w:rFonts w:ascii="Calibri Light" w:hAnsi="Calibri Light"/>
                  <w:sz w:val="16"/>
                  <w:szCs w:val="16"/>
                </w:rPr>
                <w:delText>ASTM C 34 (structural clay load-bearing tile)</w:delText>
              </w:r>
            </w:del>
            <w:ins w:id="3071" w:author="Ashan Senel Asmone" w:date="2016-03-21T19:30:00Z">
              <w:r w:rsidR="00BF0B04">
                <w:rPr>
                  <w:rFonts w:ascii="Calibri Light" w:hAnsi="Calibri Light"/>
                  <w:sz w:val="16"/>
                  <w:szCs w:val="16"/>
                </w:rPr>
                <w:t>ASTM C34 - 13 Standard Specification for Structural Clay Load-Bearing Wall Tile</w:t>
              </w:r>
            </w:ins>
            <w:r w:rsidRPr="00401C5E">
              <w:rPr>
                <w:rFonts w:ascii="Calibri Light" w:hAnsi="Calibri Light"/>
                <w:sz w:val="16"/>
                <w:szCs w:val="16"/>
              </w:rPr>
              <w:t>.</w:t>
            </w:r>
          </w:p>
          <w:p w14:paraId="787B3D5F" w14:textId="77777777" w:rsidR="00401C5E" w:rsidRPr="00401C5E" w:rsidRDefault="00401C5E" w:rsidP="00401C5E">
            <w:pPr>
              <w:spacing w:after="120"/>
              <w:rPr>
                <w:rFonts w:ascii="Calibri Light" w:hAnsi="Calibri Light"/>
                <w:sz w:val="16"/>
                <w:szCs w:val="16"/>
              </w:rPr>
            </w:pPr>
            <w:del w:id="3072" w:author="Ashan Senel Asmone" w:date="2016-03-21T19:32:00Z">
              <w:r w:rsidRPr="00401C5E" w:rsidDel="00BF0B04">
                <w:rPr>
                  <w:rFonts w:ascii="Calibri Light" w:hAnsi="Calibri Light"/>
                  <w:sz w:val="16"/>
                  <w:szCs w:val="16"/>
                </w:rPr>
                <w:delText>ASTM C 67 Method of Sampling and Testing Brick and Structural Clay Tile</w:delText>
              </w:r>
            </w:del>
            <w:ins w:id="3073" w:author="Ashan Senel Asmone" w:date="2016-03-21T19:32:00Z">
              <w:r w:rsidR="00BF0B04">
                <w:rPr>
                  <w:rFonts w:ascii="Calibri Light" w:hAnsi="Calibri Light"/>
                  <w:sz w:val="16"/>
                  <w:szCs w:val="16"/>
                </w:rPr>
                <w:t>ASTM C67 - 14 Standard Test Methods for Sampling and Testing Brick and Structural Clay Tile</w:t>
              </w:r>
            </w:ins>
            <w:r w:rsidRPr="00401C5E">
              <w:rPr>
                <w:rFonts w:ascii="Calibri Light" w:hAnsi="Calibri Light"/>
                <w:sz w:val="16"/>
                <w:szCs w:val="16"/>
              </w:rPr>
              <w:t>.</w:t>
            </w:r>
          </w:p>
          <w:p w14:paraId="2AEE6FE8" w14:textId="77777777" w:rsidR="00401C5E" w:rsidRPr="00401C5E" w:rsidRDefault="00401C5E" w:rsidP="00401C5E">
            <w:pPr>
              <w:spacing w:after="120"/>
              <w:rPr>
                <w:rFonts w:ascii="Calibri Light" w:hAnsi="Calibri Light"/>
                <w:sz w:val="16"/>
                <w:szCs w:val="16"/>
              </w:rPr>
            </w:pPr>
            <w:del w:id="3074" w:author="Ashan Senel Asmone" w:date="2016-03-21T19:33:00Z">
              <w:r w:rsidRPr="00401C5E" w:rsidDel="00BF0B04">
                <w:rPr>
                  <w:rFonts w:ascii="Calibri Light" w:hAnsi="Calibri Light"/>
                  <w:sz w:val="16"/>
                  <w:szCs w:val="16"/>
                </w:rPr>
                <w:delText>ASTM C 91 Specification for Masonry Cement</w:delText>
              </w:r>
            </w:del>
            <w:ins w:id="3075" w:author="Ashan Senel Asmone" w:date="2016-03-21T19:33:00Z">
              <w:r w:rsidR="00BF0B04">
                <w:rPr>
                  <w:rFonts w:ascii="Calibri Light" w:hAnsi="Calibri Light"/>
                  <w:sz w:val="16"/>
                  <w:szCs w:val="16"/>
                </w:rPr>
                <w:t>ASTM C91 / C91M - 12 Standard Specification for Masonry Cement</w:t>
              </w:r>
            </w:ins>
          </w:p>
          <w:p w14:paraId="1847DDA4" w14:textId="77777777" w:rsidR="00401C5E" w:rsidRPr="00401C5E" w:rsidRDefault="00401C5E" w:rsidP="00401C5E">
            <w:pPr>
              <w:spacing w:after="120"/>
              <w:rPr>
                <w:rFonts w:ascii="Calibri Light" w:hAnsi="Calibri Light"/>
                <w:sz w:val="16"/>
                <w:szCs w:val="16"/>
              </w:rPr>
            </w:pPr>
            <w:del w:id="3076" w:author="Ashan Senel Asmone" w:date="2016-03-21T19:34:00Z">
              <w:r w:rsidRPr="00401C5E" w:rsidDel="00BF0B04">
                <w:rPr>
                  <w:rFonts w:ascii="Calibri Light" w:hAnsi="Calibri Light"/>
                  <w:sz w:val="16"/>
                  <w:szCs w:val="16"/>
                </w:rPr>
                <w:delText>ASTM C 207 Specification for Hydrated Lime for Masonry Purposes</w:delText>
              </w:r>
            </w:del>
            <w:ins w:id="3077" w:author="Ashan Senel Asmone" w:date="2016-03-21T19:34:00Z">
              <w:r w:rsidR="00BF0B04">
                <w:rPr>
                  <w:rFonts w:ascii="Calibri Light" w:hAnsi="Calibri Light"/>
                  <w:sz w:val="16"/>
                  <w:szCs w:val="16"/>
                </w:rPr>
                <w:t>ASTM C207 - 06(2011) Standard Specification for Hydrated Lime for Masonry Purposes</w:t>
              </w:r>
            </w:ins>
          </w:p>
          <w:p w14:paraId="180EA590" w14:textId="77777777" w:rsidR="00401C5E" w:rsidRPr="00401C5E" w:rsidRDefault="00401C5E" w:rsidP="00401C5E">
            <w:pPr>
              <w:spacing w:after="120"/>
              <w:rPr>
                <w:rFonts w:ascii="Calibri Light" w:hAnsi="Calibri Light"/>
                <w:sz w:val="16"/>
                <w:szCs w:val="16"/>
              </w:rPr>
            </w:pPr>
            <w:del w:id="3078" w:author="Ashan Senel Asmone" w:date="2016-03-21T19:34:00Z">
              <w:r w:rsidRPr="00401C5E" w:rsidDel="00BF0B04">
                <w:rPr>
                  <w:rFonts w:ascii="Calibri Light" w:hAnsi="Calibri Light"/>
                  <w:sz w:val="16"/>
                  <w:szCs w:val="16"/>
                </w:rPr>
                <w:delText>ASTM E 518 Test Method for Flexural Bond Strength of Masonry</w:delText>
              </w:r>
            </w:del>
            <w:ins w:id="3079" w:author="Ashan Senel Asmone" w:date="2016-03-21T19:34:00Z">
              <w:r w:rsidR="00BF0B04">
                <w:rPr>
                  <w:rFonts w:ascii="Calibri Light" w:hAnsi="Calibri Light"/>
                  <w:sz w:val="16"/>
                  <w:szCs w:val="16"/>
                </w:rPr>
                <w:t>ASTM E518 / E518M - 15 Standard Test Methods for Flexural Bond Strength of Masonry</w:t>
              </w:r>
            </w:ins>
          </w:p>
          <w:p w14:paraId="04F235A5" w14:textId="77777777" w:rsidR="00401C5E" w:rsidRPr="00401C5E" w:rsidRDefault="00401C5E" w:rsidP="00401C5E">
            <w:pPr>
              <w:spacing w:after="120"/>
              <w:rPr>
                <w:rFonts w:ascii="Calibri Light" w:hAnsi="Calibri Light"/>
                <w:sz w:val="16"/>
                <w:szCs w:val="16"/>
              </w:rPr>
            </w:pPr>
            <w:del w:id="3080" w:author="Ashan Senel Asmone" w:date="2016-03-21T19:35:00Z">
              <w:r w:rsidRPr="00401C5E" w:rsidDel="00BF0B04">
                <w:rPr>
                  <w:rFonts w:ascii="Calibri Light" w:hAnsi="Calibri Light"/>
                  <w:sz w:val="16"/>
                  <w:szCs w:val="16"/>
                </w:rPr>
                <w:delText>ASTM C 1072 Test Method for Measurement of Masonry Flexural Bond Strength</w:delText>
              </w:r>
            </w:del>
            <w:ins w:id="3081" w:author="Ashan Senel Asmone" w:date="2016-03-21T19:35:00Z">
              <w:r w:rsidR="00BF0B04">
                <w:rPr>
                  <w:rFonts w:ascii="Calibri Light" w:hAnsi="Calibri Light"/>
                  <w:sz w:val="16"/>
                  <w:szCs w:val="16"/>
                </w:rPr>
                <w:t>ASTM C1072 - 13e1 Standard Test Methods for Measurement of Masonry Flexural Bond Strength</w:t>
              </w:r>
            </w:ins>
          </w:p>
          <w:p w14:paraId="5B00B47C" w14:textId="77777777" w:rsidR="00401C5E" w:rsidRPr="00401C5E" w:rsidRDefault="00401C5E" w:rsidP="00401C5E">
            <w:pPr>
              <w:spacing w:after="120"/>
              <w:rPr>
                <w:rFonts w:ascii="Calibri Light" w:hAnsi="Calibri Light"/>
                <w:sz w:val="16"/>
                <w:szCs w:val="16"/>
              </w:rPr>
            </w:pPr>
            <w:r w:rsidRPr="00401C5E">
              <w:rPr>
                <w:rFonts w:ascii="Calibri Light" w:hAnsi="Calibri Light"/>
                <w:sz w:val="16"/>
                <w:szCs w:val="16"/>
              </w:rPr>
              <w:br/>
            </w:r>
            <w:del w:id="3082" w:author="Ashan Senel Asmone" w:date="2016-03-21T19:36:00Z">
              <w:r w:rsidRPr="00401C5E" w:rsidDel="005C1271">
                <w:rPr>
                  <w:rFonts w:ascii="Calibri Light" w:hAnsi="Calibri Light"/>
                  <w:sz w:val="16"/>
                  <w:szCs w:val="16"/>
                </w:rPr>
                <w:delText>ASTM C67-01 Standard Test Methods for Sampling and Testing Brick and Structural Clay Tile</w:delText>
              </w:r>
            </w:del>
            <w:ins w:id="3083" w:author="Ashan Senel Asmone" w:date="2016-03-21T19:36:00Z">
              <w:r w:rsidR="005C1271">
                <w:rPr>
                  <w:rFonts w:ascii="Calibri Light" w:hAnsi="Calibri Light"/>
                  <w:sz w:val="16"/>
                  <w:szCs w:val="16"/>
                </w:rPr>
                <w:t>ASTM C67 - 14 Standard Test Methods for Sampling and Testing Brick and Structural Clay Tile</w:t>
              </w:r>
            </w:ins>
            <w:r w:rsidRPr="00401C5E">
              <w:rPr>
                <w:rFonts w:ascii="Calibri Light" w:hAnsi="Calibri Light"/>
                <w:sz w:val="16"/>
                <w:szCs w:val="16"/>
              </w:rPr>
              <w:t> </w:t>
            </w:r>
            <w:r w:rsidRPr="00401C5E">
              <w:rPr>
                <w:rFonts w:ascii="Calibri Light" w:hAnsi="Calibri Light"/>
                <w:sz w:val="16"/>
                <w:szCs w:val="16"/>
              </w:rPr>
              <w:br/>
            </w:r>
            <w:r w:rsidRPr="00401C5E">
              <w:rPr>
                <w:rFonts w:ascii="Calibri Light" w:hAnsi="Calibri Light"/>
                <w:sz w:val="16"/>
                <w:szCs w:val="16"/>
              </w:rPr>
              <w:br/>
            </w:r>
            <w:del w:id="3084" w:author="Ashan Senel Asmone" w:date="2016-03-21T19:37:00Z">
              <w:r w:rsidRPr="00401C5E" w:rsidDel="005C1271">
                <w:rPr>
                  <w:rFonts w:ascii="Calibri Light" w:hAnsi="Calibri Light"/>
                  <w:sz w:val="16"/>
                  <w:szCs w:val="16"/>
                </w:rPr>
                <w:delText>ASTM C73-99a Standard Specification for Calcium Silicate Brick (Sand-Lime Brick)</w:delText>
              </w:r>
            </w:del>
            <w:ins w:id="3085" w:author="Ashan Senel Asmone" w:date="2016-03-21T19:37:00Z">
              <w:r w:rsidR="005C1271">
                <w:rPr>
                  <w:rFonts w:ascii="Calibri Light" w:hAnsi="Calibri Light"/>
                  <w:sz w:val="16"/>
                  <w:szCs w:val="16"/>
                </w:rPr>
                <w:t>ASTM C73 - 14 Standard Specification for Calcium Silicate Brick (Sand-Lime Brick)</w:t>
              </w:r>
            </w:ins>
            <w:r w:rsidRPr="00401C5E">
              <w:rPr>
                <w:rFonts w:ascii="Calibri Light" w:hAnsi="Calibri Light"/>
                <w:sz w:val="16"/>
                <w:szCs w:val="16"/>
              </w:rPr>
              <w:t> </w:t>
            </w:r>
            <w:r w:rsidRPr="00401C5E">
              <w:rPr>
                <w:rFonts w:ascii="Calibri Light" w:hAnsi="Calibri Light"/>
                <w:sz w:val="16"/>
                <w:szCs w:val="16"/>
              </w:rPr>
              <w:br/>
            </w:r>
            <w:r w:rsidRPr="00401C5E">
              <w:rPr>
                <w:rFonts w:ascii="Calibri Light" w:hAnsi="Calibri Light"/>
                <w:sz w:val="16"/>
                <w:szCs w:val="16"/>
              </w:rPr>
              <w:br/>
            </w:r>
            <w:del w:id="3086" w:author="Ashan Senel Asmone" w:date="2016-03-21T19:37:00Z">
              <w:r w:rsidRPr="00401C5E" w:rsidDel="005C1271">
                <w:rPr>
                  <w:rFonts w:ascii="Calibri Light" w:hAnsi="Calibri Light"/>
                  <w:sz w:val="16"/>
                  <w:szCs w:val="16"/>
                </w:rPr>
                <w:delText>ASTM C126-99 Standard Specification for Ceramic Glazed Structural Clay Facing Tile, Facing Brick, and Solid Masonry Units</w:delText>
              </w:r>
            </w:del>
            <w:ins w:id="3087" w:author="Ashan Senel Asmone" w:date="2016-03-21T19:37:00Z">
              <w:r w:rsidR="005C1271">
                <w:rPr>
                  <w:rFonts w:ascii="Calibri Light" w:hAnsi="Calibri Light"/>
                  <w:sz w:val="16"/>
                  <w:szCs w:val="16"/>
                </w:rPr>
                <w:t>ASTM C126 - 15 Standard Specification for Ceramic Glazed Structural Clay Facing Tile, Facing Brick, and Solid Masonry Units</w:t>
              </w:r>
            </w:ins>
          </w:p>
          <w:p w14:paraId="4518E611" w14:textId="77777777" w:rsidR="00401C5E" w:rsidRPr="00401C5E" w:rsidRDefault="00401C5E" w:rsidP="00401C5E">
            <w:pPr>
              <w:spacing w:after="120"/>
              <w:rPr>
                <w:rFonts w:ascii="Calibri Light" w:hAnsi="Calibri Light"/>
                <w:sz w:val="16"/>
                <w:szCs w:val="16"/>
              </w:rPr>
            </w:pPr>
            <w:r w:rsidRPr="00401C5E">
              <w:rPr>
                <w:rFonts w:ascii="Calibri Light" w:hAnsi="Calibri Light"/>
                <w:b/>
                <w:bCs/>
                <w:sz w:val="16"/>
                <w:szCs w:val="16"/>
                <w:u w:val="single"/>
              </w:rPr>
              <w:t>Mortar</w:t>
            </w:r>
          </w:p>
          <w:p w14:paraId="673EFF07" w14:textId="77777777" w:rsidR="00401C5E" w:rsidRPr="00401C5E" w:rsidRDefault="00401C5E" w:rsidP="00401C5E">
            <w:pPr>
              <w:spacing w:after="120"/>
              <w:rPr>
                <w:rFonts w:ascii="Calibri Light" w:hAnsi="Calibri Light"/>
                <w:sz w:val="16"/>
                <w:szCs w:val="16"/>
              </w:rPr>
            </w:pPr>
            <w:del w:id="3088" w:author="Ashan Senel Asmone" w:date="2016-03-21T19:38:00Z">
              <w:r w:rsidRPr="00401C5E" w:rsidDel="005C1271">
                <w:rPr>
                  <w:rFonts w:ascii="Calibri Light" w:hAnsi="Calibri Light"/>
                  <w:sz w:val="16"/>
                  <w:szCs w:val="16"/>
                </w:rPr>
                <w:delText>ASTM C 144 Sand for masonry mortar</w:delText>
              </w:r>
            </w:del>
            <w:ins w:id="3089" w:author="Ashan Senel Asmone" w:date="2016-03-21T19:38:00Z">
              <w:r w:rsidR="005C1271">
                <w:rPr>
                  <w:rFonts w:ascii="Calibri Light" w:hAnsi="Calibri Light"/>
                  <w:sz w:val="16"/>
                  <w:szCs w:val="16"/>
                </w:rPr>
                <w:t>ASTM C144 - 11 Standard Specification for Aggregate for Masonry Mortar</w:t>
              </w:r>
            </w:ins>
          </w:p>
          <w:p w14:paraId="76CA9C1C" w14:textId="77777777" w:rsidR="00401C5E" w:rsidRPr="00401C5E" w:rsidRDefault="00401C5E" w:rsidP="00401C5E">
            <w:pPr>
              <w:spacing w:after="120"/>
              <w:rPr>
                <w:rFonts w:ascii="Calibri Light" w:hAnsi="Calibri Light"/>
                <w:sz w:val="16"/>
                <w:szCs w:val="16"/>
              </w:rPr>
            </w:pPr>
            <w:del w:id="3090" w:author="Ashan Senel Asmone" w:date="2016-03-21T19:38:00Z">
              <w:r w:rsidRPr="00401C5E" w:rsidDel="005C1271">
                <w:rPr>
                  <w:rFonts w:ascii="Calibri Light" w:hAnsi="Calibri Light"/>
                  <w:sz w:val="16"/>
                  <w:szCs w:val="16"/>
                </w:rPr>
                <w:delText>ASTM C 270 Specification for Mortar for Unit Masonry</w:delText>
              </w:r>
            </w:del>
            <w:ins w:id="3091" w:author="Ashan Senel Asmone" w:date="2016-03-21T19:38:00Z">
              <w:r w:rsidR="005C1271">
                <w:rPr>
                  <w:rFonts w:ascii="Calibri Light" w:hAnsi="Calibri Light"/>
                  <w:sz w:val="16"/>
                  <w:szCs w:val="16"/>
                </w:rPr>
                <w:t>ASTM C270 - 14a Standard Specification for Mortar for Unit Masonry</w:t>
              </w:r>
            </w:ins>
          </w:p>
          <w:p w14:paraId="55D3E5F1" w14:textId="77777777" w:rsidR="00401C5E" w:rsidRPr="00401C5E" w:rsidRDefault="00401C5E" w:rsidP="00401C5E">
            <w:pPr>
              <w:spacing w:after="120"/>
              <w:rPr>
                <w:rFonts w:ascii="Calibri Light" w:hAnsi="Calibri Light"/>
                <w:sz w:val="16"/>
                <w:szCs w:val="16"/>
              </w:rPr>
            </w:pPr>
            <w:del w:id="3092" w:author="Ashan Senel Asmone" w:date="2016-03-21T19:39:00Z">
              <w:r w:rsidRPr="00401C5E" w:rsidDel="005C1271">
                <w:rPr>
                  <w:rFonts w:ascii="Calibri Light" w:hAnsi="Calibri Light"/>
                  <w:sz w:val="16"/>
                  <w:szCs w:val="16"/>
                </w:rPr>
                <w:delText>ASTM C 476 Specification for Grout for Masonry</w:delText>
              </w:r>
            </w:del>
            <w:ins w:id="3093" w:author="Ashan Senel Asmone" w:date="2016-03-21T19:39:00Z">
              <w:r w:rsidR="005C1271">
                <w:rPr>
                  <w:rFonts w:ascii="Calibri Light" w:hAnsi="Calibri Light"/>
                  <w:sz w:val="16"/>
                  <w:szCs w:val="16"/>
                </w:rPr>
                <w:t>ASTM C476 - 10 Standard Specification for Grout for Masonry</w:t>
              </w:r>
            </w:ins>
            <w:r w:rsidRPr="00401C5E">
              <w:rPr>
                <w:rFonts w:ascii="Calibri Light" w:hAnsi="Calibri Light"/>
                <w:sz w:val="16"/>
                <w:szCs w:val="16"/>
              </w:rPr>
              <w:t>.</w:t>
            </w:r>
          </w:p>
          <w:p w14:paraId="3D292D7C" w14:textId="77777777" w:rsidR="00401C5E" w:rsidRPr="00401C5E" w:rsidRDefault="00401C5E" w:rsidP="00401C5E">
            <w:pPr>
              <w:spacing w:after="120"/>
              <w:rPr>
                <w:rFonts w:ascii="Calibri Light" w:hAnsi="Calibri Light"/>
                <w:sz w:val="16"/>
                <w:szCs w:val="16"/>
              </w:rPr>
            </w:pPr>
            <w:del w:id="3094" w:author="Ashan Senel Asmone" w:date="2016-03-21T19:40:00Z">
              <w:r w:rsidRPr="00401C5E" w:rsidDel="005C1271">
                <w:rPr>
                  <w:rFonts w:ascii="Calibri Light" w:hAnsi="Calibri Light"/>
                  <w:sz w:val="16"/>
                  <w:szCs w:val="16"/>
                </w:rPr>
                <w:delText>ASTM C 1019 Method of Sampling and Testing Grout</w:delText>
              </w:r>
            </w:del>
            <w:ins w:id="3095" w:author="Ashan Senel Asmone" w:date="2016-03-21T19:40:00Z">
              <w:r w:rsidR="005C1271">
                <w:rPr>
                  <w:rFonts w:ascii="Calibri Light" w:hAnsi="Calibri Light"/>
                  <w:sz w:val="16"/>
                  <w:szCs w:val="16"/>
                </w:rPr>
                <w:t>ASTM C1019 - 16 Standard Test Method for Sampling and Testing Grout</w:t>
              </w:r>
            </w:ins>
          </w:p>
          <w:p w14:paraId="6FC2CD34" w14:textId="77777777" w:rsidR="00401C5E" w:rsidRPr="00401C5E" w:rsidRDefault="00401C5E" w:rsidP="00401C5E">
            <w:pPr>
              <w:spacing w:after="120"/>
              <w:rPr>
                <w:rFonts w:ascii="Calibri Light" w:hAnsi="Calibri Light"/>
                <w:sz w:val="16"/>
                <w:szCs w:val="16"/>
              </w:rPr>
            </w:pPr>
            <w:del w:id="3096" w:author="Ashan Senel Asmone" w:date="2016-03-21T19:40:00Z">
              <w:r w:rsidRPr="00401C5E" w:rsidDel="005C1271">
                <w:rPr>
                  <w:rFonts w:ascii="Calibri Light" w:hAnsi="Calibri Light"/>
                  <w:sz w:val="16"/>
                  <w:szCs w:val="16"/>
                </w:rPr>
                <w:delText>ASTM C 150 Specification for Portland Cement</w:delText>
              </w:r>
            </w:del>
            <w:ins w:id="3097" w:author="Ashan Senel Asmone" w:date="2016-03-21T19:40:00Z">
              <w:r w:rsidR="005C1271">
                <w:rPr>
                  <w:rFonts w:ascii="Calibri Light" w:hAnsi="Calibri Light"/>
                  <w:sz w:val="16"/>
                  <w:szCs w:val="16"/>
                </w:rPr>
                <w:t>ASTM C150 / C150M - 15 Standard Specification for Portland Cement</w:t>
              </w:r>
            </w:ins>
          </w:p>
          <w:p w14:paraId="1F4737F5" w14:textId="77777777" w:rsidR="00401C5E" w:rsidRPr="00401C5E" w:rsidRDefault="00401C5E" w:rsidP="00401C5E">
            <w:pPr>
              <w:spacing w:after="120"/>
              <w:rPr>
                <w:rFonts w:ascii="Calibri Light" w:hAnsi="Calibri Light"/>
                <w:sz w:val="16"/>
                <w:szCs w:val="16"/>
              </w:rPr>
            </w:pPr>
            <w:del w:id="3098" w:author="Ashan Senel Asmone" w:date="2016-03-21T19:41:00Z">
              <w:r w:rsidRPr="00401C5E" w:rsidDel="005C1271">
                <w:rPr>
                  <w:rFonts w:ascii="Calibri Light" w:hAnsi="Calibri Light"/>
                  <w:sz w:val="16"/>
                  <w:szCs w:val="16"/>
                </w:rPr>
                <w:delText>ASTM C 595 Specification for Blended Hydraulic Cements</w:delText>
              </w:r>
            </w:del>
            <w:ins w:id="3099" w:author="Ashan Senel Asmone" w:date="2016-03-21T19:41:00Z">
              <w:r w:rsidR="005C1271">
                <w:rPr>
                  <w:rFonts w:ascii="Calibri Light" w:hAnsi="Calibri Light"/>
                  <w:sz w:val="16"/>
                  <w:szCs w:val="16"/>
                </w:rPr>
                <w:t>ASTM C595 / C595M - 15e1 Standard Specification for Blended Hydraulic Cements</w:t>
              </w:r>
            </w:ins>
          </w:p>
          <w:p w14:paraId="0A3A736B" w14:textId="77777777" w:rsidR="00401C5E" w:rsidRPr="00401C5E" w:rsidRDefault="00401C5E" w:rsidP="00401C5E">
            <w:pPr>
              <w:spacing w:after="120"/>
              <w:rPr>
                <w:rFonts w:ascii="Calibri Light" w:hAnsi="Calibri Light"/>
                <w:sz w:val="16"/>
                <w:szCs w:val="16"/>
              </w:rPr>
            </w:pPr>
            <w:del w:id="3100" w:author="Ashan Senel Asmone" w:date="2016-03-21T19:41:00Z">
              <w:r w:rsidRPr="00401C5E" w:rsidDel="005C1271">
                <w:rPr>
                  <w:rFonts w:ascii="Calibri Light" w:hAnsi="Calibri Light"/>
                  <w:sz w:val="16"/>
                  <w:szCs w:val="16"/>
                </w:rPr>
                <w:delText>ASTM C 109 Method of Test for Compressive Strength of Hydraulic Cement Mortars</w:delText>
              </w:r>
            </w:del>
            <w:ins w:id="3101" w:author="Ashan Senel Asmone" w:date="2016-03-21T19:41:00Z">
              <w:r w:rsidR="005C1271">
                <w:rPr>
                  <w:rFonts w:ascii="Calibri Light" w:hAnsi="Calibri Light"/>
                  <w:sz w:val="16"/>
                  <w:szCs w:val="16"/>
                </w:rPr>
                <w:t>ASTM C109 / C109M - 16 Standard Test Method for Compressive Strength of Hydraulic Cement Mortars (Using 2-in. or [50-mm] Cube Specimens)</w:t>
              </w:r>
            </w:ins>
          </w:p>
          <w:p w14:paraId="7F6A994C" w14:textId="77777777" w:rsidR="00401C5E" w:rsidRPr="00401C5E" w:rsidRDefault="00401C5E" w:rsidP="00401C5E">
            <w:pPr>
              <w:spacing w:after="120"/>
              <w:rPr>
                <w:rFonts w:ascii="Calibri Light" w:hAnsi="Calibri Light"/>
                <w:sz w:val="16"/>
                <w:szCs w:val="16"/>
              </w:rPr>
            </w:pPr>
            <w:del w:id="3102" w:author="Ashan Senel Asmone" w:date="2016-03-21T19:46:00Z">
              <w:r w:rsidRPr="00401C5E" w:rsidDel="005C1271">
                <w:rPr>
                  <w:rFonts w:ascii="Calibri Light" w:hAnsi="Calibri Light"/>
                  <w:sz w:val="16"/>
                  <w:szCs w:val="16"/>
                </w:rPr>
                <w:delText>ASTM C 780 Method for Preconstruction and Construction Evaluation of Mortars for Plain and Reinforced Unit Masonry</w:delText>
              </w:r>
            </w:del>
            <w:ins w:id="3103" w:author="Ashan Senel Asmone" w:date="2016-03-21T19:46:00Z">
              <w:r w:rsidR="005C1271">
                <w:rPr>
                  <w:rFonts w:ascii="Calibri Light" w:hAnsi="Calibri Light"/>
                  <w:sz w:val="16"/>
                  <w:szCs w:val="16"/>
                </w:rPr>
                <w:t>ASTM C780 - 15a Standard Test Method for Preconstruction and Construction Evaluation of Mortars for Plain and Reinforced Unit Masonry</w:t>
              </w:r>
            </w:ins>
            <w:r w:rsidRPr="00401C5E">
              <w:rPr>
                <w:rFonts w:ascii="Calibri Light" w:hAnsi="Calibri Light"/>
                <w:sz w:val="16"/>
                <w:szCs w:val="16"/>
              </w:rPr>
              <w:t>.</w:t>
            </w:r>
          </w:p>
          <w:p w14:paraId="3787F91D" w14:textId="77777777" w:rsidR="00401C5E" w:rsidRPr="00401C5E" w:rsidRDefault="00401C5E" w:rsidP="00401C5E">
            <w:pPr>
              <w:spacing w:after="120"/>
              <w:rPr>
                <w:rFonts w:ascii="Calibri Light" w:hAnsi="Calibri Light"/>
                <w:sz w:val="16"/>
                <w:szCs w:val="16"/>
              </w:rPr>
            </w:pPr>
            <w:del w:id="3104" w:author="Ashan Senel Asmone" w:date="2016-03-21T19:49:00Z">
              <w:r w:rsidRPr="00401C5E" w:rsidDel="005C1271">
                <w:rPr>
                  <w:rFonts w:ascii="Calibri Light" w:hAnsi="Calibri Light"/>
                  <w:sz w:val="16"/>
                  <w:szCs w:val="16"/>
                </w:rPr>
                <w:delText>ASTM C 979 Specification for Pigments for Integrally Colored Concrete are suitable for mortar </w:delText>
              </w:r>
            </w:del>
            <w:ins w:id="3105" w:author="Ashan Senel Asmone" w:date="2016-03-21T19:49:00Z">
              <w:r w:rsidR="005C1271">
                <w:rPr>
                  <w:rFonts w:ascii="Calibri Light" w:hAnsi="Calibri Light"/>
                  <w:sz w:val="16"/>
                  <w:szCs w:val="16"/>
                </w:rPr>
                <w:t>ASTM C979 / C979M - 16 Standard Specification for Pigments for Integrally Colored Concrete</w:t>
              </w:r>
            </w:ins>
            <w:r w:rsidRPr="00401C5E">
              <w:rPr>
                <w:rFonts w:ascii="Calibri Light" w:hAnsi="Calibri Light"/>
                <w:sz w:val="16"/>
                <w:szCs w:val="16"/>
              </w:rPr>
              <w:br/>
            </w:r>
            <w:r w:rsidRPr="00401C5E">
              <w:rPr>
                <w:rFonts w:ascii="Calibri Light" w:hAnsi="Calibri Light"/>
                <w:sz w:val="16"/>
                <w:szCs w:val="16"/>
              </w:rPr>
              <w:br/>
            </w:r>
            <w:del w:id="3106" w:author="Ashan Senel Asmone" w:date="2016-03-21T19:49:00Z">
              <w:r w:rsidRPr="00401C5E" w:rsidDel="005C1271">
                <w:rPr>
                  <w:rFonts w:ascii="Calibri Light" w:hAnsi="Calibri Light"/>
                  <w:sz w:val="16"/>
                  <w:szCs w:val="16"/>
                </w:rPr>
                <w:delText>ASTM C780-00 Standard Test Method for Preconstruction and Construction Evaluation of Mortars for Plain and Reinforced Unit Masonry</w:delText>
              </w:r>
            </w:del>
            <w:ins w:id="3107" w:author="Ashan Senel Asmone" w:date="2016-03-21T19:49:00Z">
              <w:r w:rsidR="005C1271">
                <w:rPr>
                  <w:rFonts w:ascii="Calibri Light" w:hAnsi="Calibri Light"/>
                  <w:sz w:val="16"/>
                  <w:szCs w:val="16"/>
                </w:rPr>
                <w:t>ASTM C780 - 15a Standard Test Method for Preconstruction and Construction Evaluation of Mortars for Plain and Reinforced Unit Masonry</w:t>
              </w:r>
            </w:ins>
          </w:p>
          <w:p w14:paraId="766C94CA" w14:textId="77777777" w:rsidR="00401C5E" w:rsidRPr="00401C5E" w:rsidRDefault="00401C5E" w:rsidP="00401C5E">
            <w:pPr>
              <w:spacing w:after="120"/>
              <w:rPr>
                <w:rFonts w:ascii="Calibri Light" w:hAnsi="Calibri Light"/>
                <w:sz w:val="16"/>
                <w:szCs w:val="16"/>
              </w:rPr>
            </w:pPr>
            <w:del w:id="3108" w:author="Ashan Senel Asmone" w:date="2016-03-21T19:50:00Z">
              <w:r w:rsidRPr="00401C5E" w:rsidDel="005C1271">
                <w:rPr>
                  <w:rFonts w:ascii="Calibri Light" w:hAnsi="Calibri Light"/>
                  <w:sz w:val="16"/>
                  <w:szCs w:val="16"/>
                </w:rPr>
                <w:delText>ASTM C896-99 Standard Terminology Relating to Clay Products</w:delText>
              </w:r>
            </w:del>
            <w:ins w:id="3109" w:author="Ashan Senel Asmone" w:date="2016-03-21T19:50:00Z">
              <w:r w:rsidR="005C1271">
                <w:rPr>
                  <w:rFonts w:ascii="Calibri Light" w:hAnsi="Calibri Light"/>
                  <w:sz w:val="16"/>
                  <w:szCs w:val="16"/>
                </w:rPr>
                <w:t>ASTM C896 - 15 Standard Terminology Relating to Clay Products</w:t>
              </w:r>
            </w:ins>
          </w:p>
          <w:p w14:paraId="3E94FF9F" w14:textId="77777777" w:rsidR="00401C5E" w:rsidRPr="00401C5E" w:rsidRDefault="00401C5E" w:rsidP="00401C5E">
            <w:pPr>
              <w:spacing w:after="120"/>
              <w:rPr>
                <w:rFonts w:ascii="Calibri Light" w:hAnsi="Calibri Light"/>
                <w:sz w:val="16"/>
                <w:szCs w:val="16"/>
              </w:rPr>
            </w:pPr>
            <w:del w:id="3110" w:author="Ashan Senel Asmone" w:date="2016-03-21T19:51:00Z">
              <w:r w:rsidRPr="00401C5E" w:rsidDel="005C1271">
                <w:rPr>
                  <w:rFonts w:ascii="Calibri Light" w:hAnsi="Calibri Light"/>
                  <w:sz w:val="16"/>
                  <w:szCs w:val="16"/>
                </w:rPr>
                <w:delText>ASTM C1006-84(2001) Standard Test Method for Splitting Tensile Strength of Masonry Units</w:delText>
              </w:r>
            </w:del>
            <w:ins w:id="3111" w:author="Ashan Senel Asmone" w:date="2016-03-21T19:51:00Z">
              <w:r w:rsidR="005C1271">
                <w:rPr>
                  <w:rFonts w:ascii="Calibri Light" w:hAnsi="Calibri Light"/>
                  <w:sz w:val="16"/>
                  <w:szCs w:val="16"/>
                </w:rPr>
                <w:t>ASTM C1006 - 07(2013) Standard Test Method for Splitting Tensile Strength of Masonry Units</w:t>
              </w:r>
            </w:ins>
          </w:p>
          <w:p w14:paraId="751F4283" w14:textId="77777777" w:rsidR="005C1271" w:rsidRDefault="00401C5E" w:rsidP="00401C5E">
            <w:pPr>
              <w:spacing w:after="120"/>
              <w:rPr>
                <w:ins w:id="3112" w:author="Ashan Senel Asmone" w:date="2016-03-21T19:54:00Z"/>
                <w:rFonts w:ascii="Calibri Light" w:hAnsi="Calibri Light"/>
                <w:sz w:val="16"/>
                <w:szCs w:val="16"/>
              </w:rPr>
            </w:pPr>
            <w:del w:id="3113" w:author="Ashan Senel Asmone" w:date="2016-03-21T19:55:00Z">
              <w:r w:rsidRPr="00401C5E" w:rsidDel="005C1271">
                <w:rPr>
                  <w:rFonts w:ascii="Calibri Light" w:hAnsi="Calibri Light"/>
                  <w:sz w:val="16"/>
                  <w:szCs w:val="16"/>
                </w:rPr>
                <w:delText>ASTM C1019-00b Standard Test Method for Sampling and Testing Grout</w:delText>
              </w:r>
            </w:del>
            <w:ins w:id="3114" w:author="Ashan Senel Asmone" w:date="2016-03-21T19:55:00Z">
              <w:r w:rsidR="005C1271">
                <w:rPr>
                  <w:rFonts w:ascii="Calibri Light" w:hAnsi="Calibri Light"/>
                  <w:sz w:val="16"/>
                  <w:szCs w:val="16"/>
                </w:rPr>
                <w:t>ASTM C1019 - 16 Standard Test Method for Sampling and Testing Grout</w:t>
              </w:r>
            </w:ins>
            <w:r w:rsidRPr="00401C5E">
              <w:rPr>
                <w:rFonts w:ascii="Calibri Light" w:hAnsi="Calibri Light"/>
                <w:sz w:val="16"/>
                <w:szCs w:val="16"/>
              </w:rPr>
              <w:t> </w:t>
            </w:r>
          </w:p>
          <w:p w14:paraId="4B478DEE" w14:textId="77777777" w:rsidR="00401C5E" w:rsidRPr="00401C5E" w:rsidRDefault="00401C5E" w:rsidP="00401C5E">
            <w:pPr>
              <w:spacing w:after="120"/>
              <w:rPr>
                <w:rFonts w:ascii="Calibri Light" w:hAnsi="Calibri Light"/>
                <w:sz w:val="16"/>
                <w:szCs w:val="16"/>
              </w:rPr>
            </w:pPr>
            <w:del w:id="3115" w:author="Ashan Senel Asmone" w:date="2016-03-21T19:59:00Z">
              <w:r w:rsidRPr="00401C5E" w:rsidDel="00360EB0">
                <w:rPr>
                  <w:rFonts w:ascii="Calibri Light" w:hAnsi="Calibri Light"/>
                  <w:sz w:val="16"/>
                  <w:szCs w:val="16"/>
                </w:rPr>
                <w:delText>ASTM C1088-01a Standard Specification for Thin Veneer Brick Units Made From Clay or Shale</w:delText>
              </w:r>
            </w:del>
            <w:ins w:id="3116" w:author="Ashan Senel Asmone" w:date="2016-03-21T19:59:00Z">
              <w:r w:rsidR="00360EB0">
                <w:rPr>
                  <w:rFonts w:ascii="Calibri Light" w:hAnsi="Calibri Light"/>
                  <w:sz w:val="16"/>
                  <w:szCs w:val="16"/>
                </w:rPr>
                <w:t>ASTM C1088 - 14 Standard Specification for Thin Veneer Brick Units Made From Clay or Shale</w:t>
              </w:r>
            </w:ins>
          </w:p>
          <w:p w14:paraId="131CC47F" w14:textId="77777777" w:rsidR="00401C5E" w:rsidRPr="00401C5E" w:rsidRDefault="00401C5E" w:rsidP="00401C5E">
            <w:pPr>
              <w:spacing w:after="120"/>
              <w:rPr>
                <w:rFonts w:ascii="Calibri Light" w:hAnsi="Calibri Light"/>
                <w:sz w:val="16"/>
                <w:szCs w:val="16"/>
              </w:rPr>
            </w:pPr>
            <w:del w:id="3117" w:author="Ashan Senel Asmone" w:date="2016-03-21T19:59:00Z">
              <w:r w:rsidRPr="00401C5E" w:rsidDel="00360EB0">
                <w:rPr>
                  <w:rFonts w:ascii="Calibri Light" w:hAnsi="Calibri Light"/>
                  <w:sz w:val="16"/>
                  <w:szCs w:val="16"/>
                </w:rPr>
                <w:delText>ASTM C1093-95(2001) Standard Practice for Accreditation of Testing Agencies for Unit Masonry</w:delText>
              </w:r>
            </w:del>
            <w:ins w:id="3118" w:author="Ashan Senel Asmone" w:date="2016-03-21T19:59:00Z">
              <w:r w:rsidR="00360EB0">
                <w:rPr>
                  <w:rFonts w:ascii="Calibri Light" w:hAnsi="Calibri Light"/>
                  <w:sz w:val="16"/>
                  <w:szCs w:val="16"/>
                </w:rPr>
                <w:t>ASTM C1093 - 15a Standard Practice for Accreditation of Testing Agencies for Masonry</w:t>
              </w:r>
            </w:ins>
          </w:p>
          <w:p w14:paraId="51AAF83A" w14:textId="77777777" w:rsidR="00401C5E" w:rsidRPr="00401C5E" w:rsidRDefault="00401C5E" w:rsidP="00401C5E">
            <w:pPr>
              <w:spacing w:after="120"/>
              <w:rPr>
                <w:rFonts w:ascii="Calibri Light" w:hAnsi="Calibri Light"/>
                <w:sz w:val="16"/>
                <w:szCs w:val="16"/>
              </w:rPr>
            </w:pPr>
            <w:del w:id="3119" w:author="Ashan Senel Asmone" w:date="2016-03-21T20:00:00Z">
              <w:r w:rsidRPr="00401C5E" w:rsidDel="00360EB0">
                <w:rPr>
                  <w:rFonts w:ascii="Calibri Light" w:hAnsi="Calibri Light"/>
                  <w:sz w:val="16"/>
                  <w:szCs w:val="16"/>
                </w:rPr>
                <w:delText>ASTM C1106-00 Standard Test Methods for Chemical Resistance and Physical Properties of Carbon Brick</w:delText>
              </w:r>
            </w:del>
            <w:ins w:id="3120" w:author="Ashan Senel Asmone" w:date="2016-03-21T20:00:00Z">
              <w:r w:rsidR="00360EB0">
                <w:rPr>
                  <w:rFonts w:ascii="Calibri Light" w:hAnsi="Calibri Light"/>
                  <w:sz w:val="16"/>
                  <w:szCs w:val="16"/>
                </w:rPr>
                <w:t>ASTM C1106 - 00(2012) Standard Test Methods for Chemical Resistance and Physical Properties of Carbon Brick</w:t>
              </w:r>
            </w:ins>
          </w:p>
          <w:p w14:paraId="2701BCD6" w14:textId="77777777" w:rsidR="00401C5E" w:rsidRPr="00401C5E" w:rsidRDefault="00401C5E" w:rsidP="00401C5E">
            <w:pPr>
              <w:spacing w:after="120"/>
              <w:rPr>
                <w:rFonts w:ascii="Calibri Light" w:hAnsi="Calibri Light"/>
                <w:sz w:val="16"/>
                <w:szCs w:val="16"/>
              </w:rPr>
            </w:pPr>
            <w:del w:id="3121" w:author="Ashan Senel Asmone" w:date="2016-03-21T20:01:00Z">
              <w:r w:rsidRPr="00401C5E" w:rsidDel="00360EB0">
                <w:rPr>
                  <w:rFonts w:ascii="Calibri Light" w:hAnsi="Calibri Light"/>
                  <w:sz w:val="16"/>
                  <w:szCs w:val="16"/>
                </w:rPr>
                <w:delText>ASTM C1148-92a(1997)e1 Standard Test Method for Measuring the Drying Shrinkage of Masonry Mortar</w:delText>
              </w:r>
            </w:del>
            <w:ins w:id="3122" w:author="Ashan Senel Asmone" w:date="2016-03-21T20:01:00Z">
              <w:r w:rsidR="00360EB0">
                <w:rPr>
                  <w:rFonts w:ascii="Calibri Light" w:hAnsi="Calibri Light"/>
                  <w:sz w:val="16"/>
                  <w:szCs w:val="16"/>
                </w:rPr>
                <w:t>ASTM C1148 - 92a(2014) Standard Test Method for Measuring the Drying Shrinkage of Masonry Mortar</w:t>
              </w:r>
            </w:ins>
          </w:p>
          <w:p w14:paraId="08B62993" w14:textId="77777777" w:rsidR="00401C5E" w:rsidRPr="00401C5E" w:rsidRDefault="00401C5E" w:rsidP="00401C5E">
            <w:pPr>
              <w:spacing w:after="120"/>
              <w:rPr>
                <w:rFonts w:ascii="Calibri Light" w:hAnsi="Calibri Light"/>
                <w:sz w:val="16"/>
                <w:szCs w:val="16"/>
              </w:rPr>
            </w:pPr>
            <w:del w:id="3123" w:author="Ashan Senel Asmone" w:date="2016-03-21T20:01:00Z">
              <w:r w:rsidRPr="00401C5E" w:rsidDel="00360EB0">
                <w:rPr>
                  <w:rFonts w:ascii="Calibri Light" w:hAnsi="Calibri Light"/>
                  <w:sz w:val="16"/>
                  <w:szCs w:val="16"/>
                </w:rPr>
                <w:delText>ASTM C1180-00a Standard Terminology of Mortar and Grout for Unit Masonry</w:delText>
              </w:r>
            </w:del>
            <w:ins w:id="3124" w:author="Ashan Senel Asmone" w:date="2016-03-21T20:01:00Z">
              <w:r w:rsidR="00360EB0">
                <w:rPr>
                  <w:rFonts w:ascii="Calibri Light" w:hAnsi="Calibri Light"/>
                  <w:sz w:val="16"/>
                  <w:szCs w:val="16"/>
                </w:rPr>
                <w:t>ASTM C1180 - 10 Standard Terminology of Mortar and Grout for Unit Masonry</w:t>
              </w:r>
            </w:ins>
          </w:p>
          <w:p w14:paraId="4F6598FC" w14:textId="77777777" w:rsidR="00401C5E" w:rsidRPr="00401C5E" w:rsidRDefault="00401C5E" w:rsidP="00401C5E">
            <w:pPr>
              <w:spacing w:after="120"/>
              <w:rPr>
                <w:rFonts w:ascii="Calibri Light" w:hAnsi="Calibri Light"/>
                <w:sz w:val="16"/>
                <w:szCs w:val="16"/>
              </w:rPr>
            </w:pPr>
            <w:del w:id="3125" w:author="Ashan Senel Asmone" w:date="2016-03-21T20:02:00Z">
              <w:r w:rsidRPr="00401C5E" w:rsidDel="00360EB0">
                <w:rPr>
                  <w:rFonts w:ascii="Calibri Light" w:hAnsi="Calibri Light"/>
                  <w:sz w:val="16"/>
                  <w:szCs w:val="16"/>
                </w:rPr>
                <w:delText>ASTM C1218/C1218M-99 Standard Test Method for Water-Soluble Chloride in Mortar and Concrete</w:delText>
              </w:r>
            </w:del>
            <w:ins w:id="3126" w:author="Ashan Senel Asmone" w:date="2016-03-21T20:02:00Z">
              <w:r w:rsidR="00360EB0">
                <w:rPr>
                  <w:rFonts w:ascii="Calibri Light" w:hAnsi="Calibri Light"/>
                  <w:sz w:val="16"/>
                  <w:szCs w:val="16"/>
                </w:rPr>
                <w:t>ASTM C1218 / C1218M - 15 Standard Test Method for Water-Soluble Chloride in Mortar and Concrete</w:t>
              </w:r>
            </w:ins>
          </w:p>
          <w:p w14:paraId="07AAD850" w14:textId="77777777" w:rsidR="00401C5E" w:rsidRPr="00401C5E" w:rsidRDefault="00401C5E" w:rsidP="00401C5E">
            <w:pPr>
              <w:spacing w:after="120"/>
              <w:rPr>
                <w:rFonts w:ascii="Calibri Light" w:hAnsi="Calibri Light"/>
                <w:sz w:val="16"/>
                <w:szCs w:val="16"/>
              </w:rPr>
            </w:pPr>
            <w:del w:id="3127" w:author="Ashan Senel Asmone" w:date="2016-03-21T20:03:00Z">
              <w:r w:rsidRPr="00401C5E" w:rsidDel="00360EB0">
                <w:rPr>
                  <w:rFonts w:ascii="Calibri Light" w:hAnsi="Calibri Light"/>
                  <w:sz w:val="16"/>
                  <w:szCs w:val="16"/>
                </w:rPr>
                <w:delText>ASTM C1324-96 Standard Test Method for Examination and Analysis of Hardened Masonry Mortar</w:delText>
              </w:r>
            </w:del>
            <w:ins w:id="3128" w:author="Ashan Senel Asmone" w:date="2016-03-21T20:03:00Z">
              <w:r w:rsidR="00360EB0">
                <w:rPr>
                  <w:rFonts w:ascii="Calibri Light" w:hAnsi="Calibri Light"/>
                  <w:sz w:val="16"/>
                  <w:szCs w:val="16"/>
                </w:rPr>
                <w:t>ASTM C1324 - 15 Standard Test Method for Examination and Analysis of Hardened Masonry Mortar</w:t>
              </w:r>
            </w:ins>
          </w:p>
          <w:p w14:paraId="40392398" w14:textId="77777777" w:rsidR="00401C5E" w:rsidRPr="00401C5E" w:rsidRDefault="00401C5E" w:rsidP="00401C5E">
            <w:pPr>
              <w:spacing w:after="120"/>
              <w:rPr>
                <w:rFonts w:ascii="Calibri Light" w:hAnsi="Calibri Light"/>
                <w:sz w:val="16"/>
                <w:szCs w:val="16"/>
              </w:rPr>
            </w:pPr>
            <w:del w:id="3129" w:author="Ashan Senel Asmone" w:date="2016-03-21T20:03:00Z">
              <w:r w:rsidRPr="00401C5E" w:rsidDel="00360EB0">
                <w:rPr>
                  <w:rFonts w:ascii="Calibri Light" w:hAnsi="Calibri Light"/>
                  <w:sz w:val="16"/>
                  <w:szCs w:val="16"/>
                </w:rPr>
                <w:delText>ASTM C1384-01 Standard Specification for Admixtures for Masonry Mortars</w:delText>
              </w:r>
            </w:del>
            <w:ins w:id="3130" w:author="Ashan Senel Asmone" w:date="2016-03-21T20:03:00Z">
              <w:r w:rsidR="00360EB0">
                <w:rPr>
                  <w:rFonts w:ascii="Calibri Light" w:hAnsi="Calibri Light"/>
                  <w:sz w:val="16"/>
                  <w:szCs w:val="16"/>
                </w:rPr>
                <w:t>ASTM C1384 - 12a Standard Specification for Admixtures for Masonry Mortars</w:t>
              </w:r>
            </w:ins>
          </w:p>
          <w:p w14:paraId="6B175056" w14:textId="77777777" w:rsidR="00401C5E" w:rsidRPr="00401C5E" w:rsidRDefault="00401C5E" w:rsidP="00401C5E">
            <w:pPr>
              <w:spacing w:after="120"/>
              <w:rPr>
                <w:rFonts w:ascii="Calibri Light" w:hAnsi="Calibri Light"/>
                <w:sz w:val="16"/>
                <w:szCs w:val="16"/>
              </w:rPr>
            </w:pPr>
            <w:del w:id="3131" w:author="Ashan Senel Asmone" w:date="2016-03-21T20:04:00Z">
              <w:r w:rsidRPr="00401C5E" w:rsidDel="00360EB0">
                <w:rPr>
                  <w:rFonts w:ascii="Calibri Light" w:hAnsi="Calibri Light"/>
                  <w:sz w:val="16"/>
                  <w:szCs w:val="16"/>
                </w:rPr>
                <w:delText>ASTM C1400-01 Standard Guide for Reduction of Efflorescence Potential in New Masonry Walls</w:delText>
              </w:r>
            </w:del>
            <w:ins w:id="3132" w:author="Ashan Senel Asmone" w:date="2016-03-21T20:04:00Z">
              <w:r w:rsidR="00360EB0">
                <w:rPr>
                  <w:rFonts w:ascii="Calibri Light" w:hAnsi="Calibri Light"/>
                  <w:sz w:val="16"/>
                  <w:szCs w:val="16"/>
                </w:rPr>
                <w:t>ASTM C1400 - 11 Standard Guide for Reduction of Efflorescence Potential in New Masonry Walls</w:t>
              </w:r>
            </w:ins>
          </w:p>
          <w:p w14:paraId="7871F670" w14:textId="77777777" w:rsidR="00401C5E" w:rsidRPr="00401C5E" w:rsidRDefault="00401C5E" w:rsidP="00401C5E">
            <w:pPr>
              <w:spacing w:after="120"/>
              <w:rPr>
                <w:rFonts w:ascii="Calibri Light" w:hAnsi="Calibri Light"/>
                <w:sz w:val="16"/>
                <w:szCs w:val="16"/>
              </w:rPr>
            </w:pPr>
            <w:del w:id="3133" w:author="Ashan Senel Asmone" w:date="2016-03-21T20:04:00Z">
              <w:r w:rsidRPr="00401C5E" w:rsidDel="00360EB0">
                <w:rPr>
                  <w:rFonts w:ascii="Calibri Light" w:hAnsi="Calibri Light"/>
                  <w:sz w:val="16"/>
                  <w:szCs w:val="16"/>
                </w:rPr>
                <w:delText>ASTM C1403-00 Standard Test Method for Rate of Water Absorption of Masonry Mortars</w:delText>
              </w:r>
            </w:del>
            <w:ins w:id="3134" w:author="Ashan Senel Asmone" w:date="2016-03-21T20:04:00Z">
              <w:r w:rsidR="00360EB0">
                <w:rPr>
                  <w:rFonts w:ascii="Calibri Light" w:hAnsi="Calibri Light"/>
                  <w:sz w:val="16"/>
                  <w:szCs w:val="16"/>
                </w:rPr>
                <w:t>ASTM C1403 - 15 Standard Test Method for Rate of Water Absorption of Masonry Mortars</w:t>
              </w:r>
            </w:ins>
          </w:p>
          <w:p w14:paraId="470828FD" w14:textId="77777777" w:rsidR="00401C5E" w:rsidRPr="00401C5E" w:rsidRDefault="00401C5E" w:rsidP="00401C5E">
            <w:pPr>
              <w:spacing w:after="120"/>
              <w:rPr>
                <w:rFonts w:ascii="Calibri Light" w:hAnsi="Calibri Light"/>
                <w:sz w:val="16"/>
                <w:szCs w:val="16"/>
              </w:rPr>
            </w:pPr>
            <w:r w:rsidRPr="00401C5E">
              <w:rPr>
                <w:rFonts w:ascii="Calibri Light" w:hAnsi="Calibri Light"/>
                <w:b/>
                <w:bCs/>
                <w:sz w:val="16"/>
                <w:szCs w:val="16"/>
                <w:u w:val="single"/>
              </w:rPr>
              <w:t>Sealants</w:t>
            </w:r>
          </w:p>
          <w:p w14:paraId="1F1946F5" w14:textId="77777777" w:rsidR="00401C5E" w:rsidRPr="00401C5E" w:rsidRDefault="00401C5E" w:rsidP="00401C5E">
            <w:pPr>
              <w:spacing w:after="120"/>
              <w:rPr>
                <w:rFonts w:ascii="Calibri Light" w:hAnsi="Calibri Light"/>
                <w:sz w:val="16"/>
                <w:szCs w:val="16"/>
              </w:rPr>
            </w:pPr>
            <w:del w:id="3135" w:author="Ashan Senel Asmone" w:date="2016-03-21T20:05:00Z">
              <w:r w:rsidRPr="00401C5E" w:rsidDel="00360EB0">
                <w:rPr>
                  <w:rFonts w:ascii="Calibri Light" w:hAnsi="Calibri Light"/>
                  <w:sz w:val="16"/>
                  <w:szCs w:val="16"/>
                </w:rPr>
                <w:delText>C509-00 Standard Specification for Elastomeric Cellular Preformed Gasket and Sealing Material</w:delText>
              </w:r>
            </w:del>
            <w:ins w:id="3136" w:author="Ashan Senel Asmone" w:date="2016-03-21T20:05:00Z">
              <w:r w:rsidR="00360EB0">
                <w:rPr>
                  <w:rFonts w:ascii="Calibri Light" w:hAnsi="Calibri Light"/>
                  <w:sz w:val="16"/>
                  <w:szCs w:val="16"/>
                </w:rPr>
                <w:t>ASTM C509 - 06(2015) Standard Specification for Elastomeric Cellular Preformed Gasket and Sealing Material</w:t>
              </w:r>
            </w:ins>
          </w:p>
          <w:p w14:paraId="27C3DEB3" w14:textId="77777777" w:rsidR="00401C5E" w:rsidRPr="00401C5E" w:rsidRDefault="00401C5E" w:rsidP="00401C5E">
            <w:pPr>
              <w:spacing w:after="120"/>
              <w:rPr>
                <w:rFonts w:ascii="Calibri Light" w:hAnsi="Calibri Light"/>
                <w:sz w:val="16"/>
                <w:szCs w:val="16"/>
              </w:rPr>
            </w:pPr>
            <w:del w:id="3137" w:author="Ashan Senel Asmone" w:date="2016-03-21T20:12:00Z">
              <w:r w:rsidRPr="00401C5E" w:rsidDel="00B73746">
                <w:rPr>
                  <w:rFonts w:ascii="Calibri Light" w:hAnsi="Calibri Light"/>
                  <w:sz w:val="16"/>
                  <w:szCs w:val="16"/>
                </w:rPr>
                <w:delText>C717-01a Standard Terminology of Building Seals and Sealants</w:delText>
              </w:r>
            </w:del>
            <w:ins w:id="3138" w:author="Ashan Senel Asmone" w:date="2016-03-21T20:12:00Z">
              <w:r w:rsidR="00B73746">
                <w:rPr>
                  <w:rFonts w:ascii="Calibri Light" w:hAnsi="Calibri Light"/>
                  <w:sz w:val="16"/>
                  <w:szCs w:val="16"/>
                </w:rPr>
                <w:t>ASTM C717 - 14a Standard Terminology of Building Seals and Sealants</w:t>
              </w:r>
            </w:ins>
          </w:p>
          <w:p w14:paraId="20434DA0" w14:textId="77777777" w:rsidR="00401C5E" w:rsidRPr="00401C5E" w:rsidRDefault="00401C5E" w:rsidP="00401C5E">
            <w:pPr>
              <w:spacing w:after="120"/>
              <w:rPr>
                <w:rFonts w:ascii="Calibri Light" w:hAnsi="Calibri Light"/>
                <w:sz w:val="16"/>
                <w:szCs w:val="16"/>
              </w:rPr>
            </w:pPr>
            <w:r w:rsidRPr="00401C5E">
              <w:rPr>
                <w:rFonts w:ascii="Calibri Light" w:hAnsi="Calibri Light"/>
                <w:b/>
                <w:bCs/>
                <w:sz w:val="16"/>
                <w:szCs w:val="16"/>
                <w:u w:val="single"/>
              </w:rPr>
              <w:t>Waterproofing for masonry</w:t>
            </w:r>
          </w:p>
          <w:p w14:paraId="5105A95F" w14:textId="77777777" w:rsidR="00401C5E" w:rsidRPr="00401C5E" w:rsidRDefault="00401C5E" w:rsidP="00401C5E">
            <w:pPr>
              <w:spacing w:after="120"/>
              <w:rPr>
                <w:rFonts w:ascii="Calibri Light" w:hAnsi="Calibri Light"/>
                <w:sz w:val="16"/>
                <w:szCs w:val="16"/>
              </w:rPr>
            </w:pPr>
            <w:del w:id="3139" w:author="Ashan Senel Asmone" w:date="2016-03-21T20:14:00Z">
              <w:r w:rsidRPr="00401C5E" w:rsidDel="00B73746">
                <w:rPr>
                  <w:rFonts w:ascii="Calibri Light" w:hAnsi="Calibri Light"/>
                  <w:sz w:val="16"/>
                  <w:szCs w:val="16"/>
                </w:rPr>
                <w:delText>D5095-91(2002) Standard Test Method for Determination of the Nonvolatile Content in Silanes, Siloxanes and Silane-Siloxane Blends Used in Masonry WATER Repellent Treatments</w:delText>
              </w:r>
            </w:del>
            <w:ins w:id="3140" w:author="Ashan Senel Asmone" w:date="2016-03-21T20:14:00Z">
              <w:r w:rsidR="00B73746">
                <w:rPr>
                  <w:rFonts w:ascii="Calibri Light" w:hAnsi="Calibri Light"/>
                  <w:sz w:val="16"/>
                  <w:szCs w:val="16"/>
                </w:rPr>
                <w:t>ASTM D5095 - 91(2013) Standard Test Method for Determination of the Nonvolatile Content in Silanes, Siloxanes and Silane-Siloxane Blends Used in Masonry Water Repellent Treatments</w:t>
              </w:r>
            </w:ins>
          </w:p>
          <w:p w14:paraId="613F8ED5" w14:textId="77777777" w:rsidR="00401C5E" w:rsidRPr="00401C5E" w:rsidRDefault="00401C5E" w:rsidP="00401C5E">
            <w:pPr>
              <w:spacing w:after="120"/>
              <w:rPr>
                <w:rFonts w:ascii="Calibri Light" w:hAnsi="Calibri Light"/>
                <w:sz w:val="16"/>
                <w:szCs w:val="16"/>
              </w:rPr>
            </w:pPr>
            <w:del w:id="3141" w:author="Ashan Senel Asmone" w:date="2016-03-21T20:14:00Z">
              <w:r w:rsidRPr="00401C5E" w:rsidDel="00B73746">
                <w:rPr>
                  <w:rFonts w:ascii="Calibri Light" w:hAnsi="Calibri Light"/>
                  <w:sz w:val="16"/>
                  <w:szCs w:val="16"/>
                </w:rPr>
                <w:delText>D6532-00 Standard Test Method for Evaluation of the Effect of Clear WATER Repellent Treatments on WATER Absorption of Hydraulic Cement Mortar Specimens</w:delText>
              </w:r>
            </w:del>
            <w:ins w:id="3142" w:author="Ashan Senel Asmone" w:date="2016-03-21T20:14:00Z">
              <w:r w:rsidR="00B73746">
                <w:rPr>
                  <w:rFonts w:ascii="Calibri Light" w:hAnsi="Calibri Light"/>
                  <w:sz w:val="16"/>
                  <w:szCs w:val="16"/>
                </w:rPr>
                <w:t>ASTM D6532 - 00(2014) Standard Test Method for Evaluation of the Effect of Clear Water Repellent Treatments on Water Absorption of Hydraulic Cement Mortar Specimens</w:t>
              </w:r>
            </w:ins>
          </w:p>
          <w:p w14:paraId="5E575BBE" w14:textId="77777777" w:rsidR="00401C5E" w:rsidRPr="00401C5E" w:rsidRDefault="00401C5E" w:rsidP="00401C5E">
            <w:pPr>
              <w:spacing w:after="120"/>
              <w:rPr>
                <w:rFonts w:ascii="Calibri Light" w:hAnsi="Calibri Light"/>
                <w:sz w:val="16"/>
                <w:szCs w:val="16"/>
              </w:rPr>
            </w:pPr>
            <w:del w:id="3143" w:author="Ashan Senel Asmone" w:date="2016-03-21T20:15:00Z">
              <w:r w:rsidRPr="00401C5E" w:rsidDel="00B73746">
                <w:rPr>
                  <w:rFonts w:ascii="Calibri Light" w:hAnsi="Calibri Light"/>
                  <w:sz w:val="16"/>
                  <w:szCs w:val="16"/>
                </w:rPr>
                <w:delText>C898-01 Standard Guide for Use of High Solids Content, Cold Liquid-Applied Elastomeric WATERPROOFING Membrane With Separate Wearing Course</w:delText>
              </w:r>
            </w:del>
            <w:ins w:id="3144" w:author="Ashan Senel Asmone" w:date="2016-03-21T20:15:00Z">
              <w:r w:rsidR="00B73746">
                <w:rPr>
                  <w:rFonts w:ascii="Calibri Light" w:hAnsi="Calibri Light"/>
                  <w:sz w:val="16"/>
                  <w:szCs w:val="16"/>
                </w:rPr>
                <w:t>ASTM C898 / C898M - 09 Standard Guide for Use of High Solids Content, Cold Liquid-Applied Elastomeric Waterproofing Membrane With Separate Wearing Course</w:t>
              </w:r>
            </w:ins>
          </w:p>
          <w:p w14:paraId="5867641C" w14:textId="77777777" w:rsidR="00570413" w:rsidRPr="00401C5E" w:rsidRDefault="00570413" w:rsidP="00570413">
            <w:pPr>
              <w:spacing w:after="120"/>
              <w:rPr>
                <w:rFonts w:ascii="Calibri Light" w:hAnsi="Calibri Light"/>
                <w:sz w:val="16"/>
                <w:szCs w:val="16"/>
              </w:rPr>
            </w:pPr>
          </w:p>
        </w:tc>
      </w:tr>
      <w:tr w:rsidR="00570413" w:rsidRPr="004F3C8C" w14:paraId="67DD22CB" w14:textId="77777777" w:rsidTr="00570413">
        <w:tc>
          <w:tcPr>
            <w:tcW w:w="685" w:type="dxa"/>
          </w:tcPr>
          <w:p w14:paraId="5363F51D"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3CBF3300" w14:textId="77777777" w:rsidR="00401C5E" w:rsidRPr="00401C5E" w:rsidRDefault="00401C5E" w:rsidP="00401C5E">
            <w:pPr>
              <w:spacing w:after="120"/>
              <w:rPr>
                <w:rFonts w:ascii="Calibri Light" w:hAnsi="Calibri Light"/>
                <w:sz w:val="16"/>
                <w:szCs w:val="16"/>
              </w:rPr>
            </w:pPr>
            <w:r w:rsidRPr="00401C5E">
              <w:rPr>
                <w:rFonts w:ascii="Calibri Light" w:hAnsi="Calibri Light"/>
                <w:b/>
                <w:bCs/>
                <w:sz w:val="16"/>
                <w:szCs w:val="16"/>
                <w:u w:val="single"/>
              </w:rPr>
              <w:t>Masonry</w:t>
            </w:r>
          </w:p>
          <w:p w14:paraId="0E145C32" w14:textId="77777777" w:rsidR="00401C5E" w:rsidRPr="00401C5E" w:rsidRDefault="00401C5E" w:rsidP="00401C5E">
            <w:pPr>
              <w:spacing w:after="120"/>
              <w:rPr>
                <w:rFonts w:ascii="Calibri Light" w:hAnsi="Calibri Light"/>
                <w:sz w:val="16"/>
                <w:szCs w:val="16"/>
              </w:rPr>
            </w:pPr>
            <w:del w:id="3145" w:author="Ashan Senel Asmone" w:date="2016-03-21T20:16:00Z">
              <w:r w:rsidRPr="00401C5E" w:rsidDel="00B73746">
                <w:rPr>
                  <w:rFonts w:ascii="Calibri Light" w:hAnsi="Calibri Light"/>
                  <w:sz w:val="16"/>
                  <w:szCs w:val="16"/>
                </w:rPr>
                <w:delText>AS 1617.1-2003 Refractory bricks and shapes - Fireclay</w:delText>
              </w:r>
            </w:del>
            <w:ins w:id="3146" w:author="Ashan Senel Asmone" w:date="2016-03-21T20:16:00Z">
              <w:r w:rsidR="00B73746">
                <w:rPr>
                  <w:rFonts w:ascii="Calibri Light" w:hAnsi="Calibri Light"/>
                  <w:sz w:val="16"/>
                  <w:szCs w:val="16"/>
                </w:rPr>
                <w:t>AS 1617.1-2003 (R2013) Refractory bricks and shapes - Fireclay</w:t>
              </w:r>
            </w:ins>
          </w:p>
          <w:p w14:paraId="3E21B1CC" w14:textId="77777777" w:rsidR="00401C5E" w:rsidRPr="00401C5E" w:rsidRDefault="00401C5E" w:rsidP="00401C5E">
            <w:pPr>
              <w:spacing w:after="120"/>
              <w:rPr>
                <w:rFonts w:ascii="Calibri Light" w:hAnsi="Calibri Light"/>
                <w:sz w:val="16"/>
                <w:szCs w:val="16"/>
              </w:rPr>
            </w:pPr>
            <w:del w:id="3147" w:author="Ashan Senel Asmone" w:date="2016-03-21T20:17:00Z">
              <w:r w:rsidRPr="00401C5E" w:rsidDel="00B73746">
                <w:rPr>
                  <w:rFonts w:ascii="Calibri Light" w:hAnsi="Calibri Light"/>
                  <w:sz w:val="16"/>
                  <w:szCs w:val="16"/>
                </w:rPr>
                <w:delText>AS 1618-2003 Dimensions and preferred sizes for refractory bricks</w:delText>
              </w:r>
            </w:del>
            <w:ins w:id="3148" w:author="Ashan Senel Asmone" w:date="2016-03-21T20:17:00Z">
              <w:r w:rsidR="00B73746">
                <w:rPr>
                  <w:rFonts w:ascii="Calibri Light" w:hAnsi="Calibri Light"/>
                  <w:sz w:val="16"/>
                  <w:szCs w:val="16"/>
                </w:rPr>
                <w:t>AS 1618-2003 (R2013) Dimensions and preferred sizes for refractory bricks</w:t>
              </w:r>
            </w:ins>
          </w:p>
          <w:p w14:paraId="2DAEAB76" w14:textId="77777777" w:rsidR="00401C5E" w:rsidRPr="00401C5E" w:rsidRDefault="00401C5E" w:rsidP="00401C5E">
            <w:pPr>
              <w:spacing w:after="120"/>
              <w:rPr>
                <w:rFonts w:ascii="Calibri Light" w:hAnsi="Calibri Light"/>
                <w:sz w:val="16"/>
                <w:szCs w:val="16"/>
              </w:rPr>
            </w:pPr>
            <w:del w:id="3149" w:author="Ashan Senel Asmone" w:date="2016-03-21T20:17:00Z">
              <w:r w:rsidRPr="00401C5E" w:rsidDel="00B73746">
                <w:rPr>
                  <w:rFonts w:ascii="Calibri Light" w:hAnsi="Calibri Light"/>
                  <w:sz w:val="16"/>
                  <w:szCs w:val="16"/>
                </w:rPr>
                <w:delText>AS/NZS 2699.1:2000 Built-in components for masonry construction - Wall ties</w:delText>
              </w:r>
            </w:del>
            <w:ins w:id="3150" w:author="Ashan Senel Asmone" w:date="2016-03-21T20:17:00Z">
              <w:r w:rsidR="00B73746">
                <w:rPr>
                  <w:rFonts w:ascii="Calibri Light" w:hAnsi="Calibri Light"/>
                  <w:sz w:val="16"/>
                  <w:szCs w:val="16"/>
                </w:rPr>
                <w:t>AS/NZS 2699.1:2000 Built-in components for masonry construction - Wall ties</w:t>
              </w:r>
            </w:ins>
          </w:p>
          <w:p w14:paraId="20F4AB3B" w14:textId="77777777" w:rsidR="00401C5E" w:rsidRPr="00401C5E" w:rsidRDefault="00401C5E" w:rsidP="00401C5E">
            <w:pPr>
              <w:spacing w:after="120"/>
              <w:rPr>
                <w:rFonts w:ascii="Calibri Light" w:hAnsi="Calibri Light"/>
                <w:sz w:val="16"/>
                <w:szCs w:val="16"/>
              </w:rPr>
            </w:pPr>
            <w:del w:id="3151" w:author="Ashan Senel Asmone" w:date="2016-03-21T20:18:00Z">
              <w:r w:rsidRPr="00401C5E" w:rsidDel="00B73746">
                <w:rPr>
                  <w:rFonts w:ascii="Calibri Light" w:hAnsi="Calibri Light"/>
                  <w:sz w:val="16"/>
                  <w:szCs w:val="16"/>
                </w:rPr>
                <w:delText>AS/NZS 2699.2:2000 Built-in components for masonry construction - Connectors and accesories</w:delText>
              </w:r>
            </w:del>
            <w:ins w:id="3152" w:author="Ashan Senel Asmone" w:date="2016-03-21T20:18:00Z">
              <w:r w:rsidR="00B73746">
                <w:rPr>
                  <w:rFonts w:ascii="Calibri Light" w:hAnsi="Calibri Light"/>
                  <w:sz w:val="16"/>
                  <w:szCs w:val="16"/>
                </w:rPr>
                <w:t>AS/NZS 2699.2:2000 Built-in components for masonry construction, - Connectors and accessories</w:t>
              </w:r>
            </w:ins>
          </w:p>
          <w:p w14:paraId="6559B658" w14:textId="77777777" w:rsidR="00401C5E" w:rsidRPr="00401C5E" w:rsidRDefault="00401C5E" w:rsidP="00401C5E">
            <w:pPr>
              <w:spacing w:after="120"/>
              <w:rPr>
                <w:rFonts w:ascii="Calibri Light" w:hAnsi="Calibri Light"/>
                <w:sz w:val="16"/>
                <w:szCs w:val="16"/>
              </w:rPr>
            </w:pPr>
            <w:del w:id="3153" w:author="Ashan Senel Asmone" w:date="2016-03-21T20:19:00Z">
              <w:r w:rsidRPr="00401C5E" w:rsidDel="00B73746">
                <w:rPr>
                  <w:rFonts w:ascii="Calibri Light" w:hAnsi="Calibri Light"/>
                  <w:sz w:val="16"/>
                  <w:szCs w:val="16"/>
                </w:rPr>
                <w:delText>AS 3700-2001 Masonry structures</w:delText>
              </w:r>
            </w:del>
            <w:ins w:id="3154" w:author="Ashan Senel Asmone" w:date="2016-03-21T20:20:00Z">
              <w:r w:rsidR="00B73746">
                <w:rPr>
                  <w:rFonts w:ascii="Calibri Light" w:hAnsi="Calibri Light"/>
                  <w:sz w:val="16"/>
                  <w:szCs w:val="16"/>
                </w:rPr>
                <w:t xml:space="preserve">AS 4773.2-2010 Masonry in small buildings - Construction/ AS 4773.1-2010 Masonry in small buildings - Design/ </w:t>
              </w:r>
            </w:ins>
            <w:ins w:id="3155" w:author="Ashan Senel Asmone" w:date="2016-03-21T20:19:00Z">
              <w:r w:rsidR="00B73746">
                <w:rPr>
                  <w:rFonts w:ascii="Calibri Light" w:hAnsi="Calibri Light"/>
                  <w:sz w:val="16"/>
                  <w:szCs w:val="16"/>
                </w:rPr>
                <w:t>AS 3700-2011 Masonry structures</w:t>
              </w:r>
            </w:ins>
          </w:p>
          <w:p w14:paraId="3DB54BD9" w14:textId="77777777" w:rsidR="00401C5E" w:rsidRPr="00401C5E" w:rsidRDefault="00401C5E" w:rsidP="00401C5E">
            <w:pPr>
              <w:spacing w:after="120"/>
              <w:rPr>
                <w:rFonts w:ascii="Calibri Light" w:hAnsi="Calibri Light"/>
                <w:sz w:val="16"/>
                <w:szCs w:val="16"/>
              </w:rPr>
            </w:pPr>
            <w:del w:id="3156" w:author="Ashan Senel Asmone" w:date="2016-03-21T20:21:00Z">
              <w:r w:rsidRPr="00401C5E" w:rsidDel="00B73746">
                <w:rPr>
                  <w:rFonts w:ascii="Calibri Light" w:hAnsi="Calibri Light"/>
                  <w:sz w:val="16"/>
                  <w:szCs w:val="16"/>
                </w:rPr>
                <w:delText>AS/NZS 4517:1998 Abrasive products - Segmented saws for machining of stone and masonry cutting - Dimensions of steel blades</w:delText>
              </w:r>
            </w:del>
            <w:ins w:id="3157" w:author="Ashan Senel Asmone" w:date="2016-03-21T20:22:00Z">
              <w:r w:rsidR="00B73746">
                <w:rPr>
                  <w:rFonts w:ascii="Calibri Light" w:hAnsi="Calibri Light"/>
                  <w:sz w:val="16"/>
                  <w:szCs w:val="16"/>
                </w:rPr>
                <w:t xml:space="preserve">AS 4517.1-2006 Blanks for superabrasive cutting-off wheels - Manually guided cutting-off in building and civil engineering/ </w:t>
              </w:r>
            </w:ins>
            <w:ins w:id="3158" w:author="Ashan Senel Asmone" w:date="2016-03-21T20:21:00Z">
              <w:r w:rsidR="00B73746">
                <w:rPr>
                  <w:rFonts w:ascii="Calibri Light" w:hAnsi="Calibri Light"/>
                  <w:sz w:val="16"/>
                  <w:szCs w:val="16"/>
                </w:rPr>
                <w:t>AS 4517.2-2006 Blanks for superabrasive cutting-off wheels - Hand-held cutting-off in building and civil engineering</w:t>
              </w:r>
            </w:ins>
          </w:p>
          <w:p w14:paraId="6F2BA3AA" w14:textId="77777777" w:rsidR="00401C5E" w:rsidRPr="00401C5E" w:rsidRDefault="00401C5E" w:rsidP="00401C5E">
            <w:pPr>
              <w:spacing w:after="120"/>
              <w:rPr>
                <w:rFonts w:ascii="Calibri Light" w:hAnsi="Calibri Light"/>
                <w:sz w:val="16"/>
                <w:szCs w:val="16"/>
              </w:rPr>
            </w:pPr>
            <w:del w:id="3159" w:author="Ashan Senel Asmone" w:date="2016-03-21T20:23:00Z">
              <w:r w:rsidRPr="00401C5E" w:rsidDel="00B73746">
                <w:rPr>
                  <w:rFonts w:ascii="Calibri Light" w:hAnsi="Calibri Light"/>
                  <w:sz w:val="16"/>
                  <w:szCs w:val="16"/>
                </w:rPr>
                <w:delText>AS/NZS 4524.10:1998 Bonded abrasive products - Dimensions - Honing stones and superfinishings</w:delText>
              </w:r>
            </w:del>
            <w:ins w:id="3160" w:author="Ashan Senel Asmone" w:date="2016-03-21T20:23:00Z">
              <w:r w:rsidR="00B73746">
                <w:rPr>
                  <w:rFonts w:ascii="Calibri Light" w:hAnsi="Calibri Light"/>
                  <w:sz w:val="16"/>
                  <w:szCs w:val="16"/>
                </w:rPr>
                <w:t>AS/NZS 4524.10:1998 Bonded abrasive products - Dimensions - Honing stones and superfinishings</w:t>
              </w:r>
            </w:ins>
          </w:p>
          <w:p w14:paraId="783296CF" w14:textId="77777777" w:rsidR="00401C5E" w:rsidRPr="00401C5E" w:rsidRDefault="00401C5E" w:rsidP="00401C5E">
            <w:pPr>
              <w:spacing w:after="120"/>
              <w:rPr>
                <w:rFonts w:ascii="Calibri Light" w:hAnsi="Calibri Light"/>
                <w:sz w:val="16"/>
                <w:szCs w:val="16"/>
              </w:rPr>
            </w:pPr>
            <w:del w:id="3161" w:author="Ashan Senel Asmone" w:date="2016-03-21T20:23:00Z">
              <w:r w:rsidRPr="00401C5E" w:rsidDel="00B73746">
                <w:rPr>
                  <w:rFonts w:ascii="Calibri Light" w:hAnsi="Calibri Light"/>
                  <w:sz w:val="16"/>
                  <w:szCs w:val="16"/>
                </w:rPr>
                <w:delText>AS/NZS 4284:1995 Testing of building facades</w:delText>
              </w:r>
            </w:del>
            <w:ins w:id="3162" w:author="Ashan Senel Asmone" w:date="2016-03-21T20:23:00Z">
              <w:r w:rsidR="00B73746">
                <w:rPr>
                  <w:rFonts w:ascii="Calibri Light" w:hAnsi="Calibri Light"/>
                  <w:sz w:val="16"/>
                  <w:szCs w:val="16"/>
                </w:rPr>
                <w:t>AS/NZS 4284:2008 Testing of building facades</w:t>
              </w:r>
            </w:ins>
          </w:p>
          <w:p w14:paraId="47D06C53" w14:textId="77777777" w:rsidR="00401C5E" w:rsidRPr="00401C5E" w:rsidRDefault="00401C5E" w:rsidP="00401C5E">
            <w:pPr>
              <w:spacing w:after="120"/>
              <w:rPr>
                <w:rFonts w:ascii="Calibri Light" w:hAnsi="Calibri Light"/>
                <w:sz w:val="16"/>
                <w:szCs w:val="16"/>
              </w:rPr>
            </w:pPr>
            <w:r w:rsidRPr="00401C5E">
              <w:rPr>
                <w:rFonts w:ascii="Calibri Light" w:hAnsi="Calibri Light"/>
                <w:b/>
                <w:bCs/>
                <w:sz w:val="16"/>
                <w:szCs w:val="16"/>
                <w:u w:val="single"/>
              </w:rPr>
              <w:t>Mortar</w:t>
            </w:r>
          </w:p>
          <w:p w14:paraId="21D88000" w14:textId="77777777" w:rsidR="00401C5E" w:rsidRPr="00401C5E" w:rsidRDefault="00401C5E" w:rsidP="00401C5E">
            <w:pPr>
              <w:spacing w:after="120"/>
              <w:rPr>
                <w:rFonts w:ascii="Calibri Light" w:hAnsi="Calibri Light"/>
                <w:sz w:val="16"/>
                <w:szCs w:val="16"/>
              </w:rPr>
            </w:pPr>
            <w:del w:id="3163" w:author="Ashan Senel Asmone" w:date="2016-03-21T20:24:00Z">
              <w:r w:rsidRPr="00401C5E" w:rsidDel="00B73746">
                <w:rPr>
                  <w:rFonts w:ascii="Calibri Light" w:hAnsi="Calibri Light"/>
                  <w:sz w:val="16"/>
                  <w:szCs w:val="16"/>
                </w:rPr>
                <w:delText>AS 1478.1-2000 Chemical admixtures for concrete, mortar and grout - Admixtures for concrete</w:delText>
              </w:r>
            </w:del>
            <w:ins w:id="3164" w:author="Ashan Senel Asmone" w:date="2016-03-21T20:24:00Z">
              <w:r w:rsidR="00B73746">
                <w:rPr>
                  <w:rFonts w:ascii="Calibri Light" w:hAnsi="Calibri Light"/>
                  <w:sz w:val="16"/>
                  <w:szCs w:val="16"/>
                </w:rPr>
                <w:t>AS 1478.1-2000 Chemical admixtures for concrete, mortar and grout - Admixtures for concrete</w:t>
              </w:r>
            </w:ins>
          </w:p>
          <w:p w14:paraId="09B33D4C" w14:textId="77777777" w:rsidR="00401C5E" w:rsidRPr="00401C5E" w:rsidRDefault="00401C5E" w:rsidP="00401C5E">
            <w:pPr>
              <w:spacing w:after="120"/>
              <w:rPr>
                <w:rFonts w:ascii="Calibri Light" w:hAnsi="Calibri Light"/>
                <w:sz w:val="16"/>
                <w:szCs w:val="16"/>
              </w:rPr>
            </w:pPr>
            <w:del w:id="3165" w:author="Ashan Senel Asmone" w:date="2016-03-21T20:25:00Z">
              <w:r w:rsidRPr="00401C5E" w:rsidDel="00B73746">
                <w:rPr>
                  <w:rFonts w:ascii="Calibri Light" w:hAnsi="Calibri Light"/>
                  <w:sz w:val="16"/>
                  <w:szCs w:val="16"/>
                </w:rPr>
                <w:delText>AS 2350.12-1995 Methods of testing portland and blended cements - Preparation of a standard mortar and moulding of specimens</w:delText>
              </w:r>
            </w:del>
            <w:ins w:id="3166" w:author="Ashan Senel Asmone" w:date="2016-03-21T20:25:00Z">
              <w:r w:rsidR="00B73746">
                <w:rPr>
                  <w:rFonts w:ascii="Calibri Light" w:hAnsi="Calibri Light"/>
                  <w:sz w:val="16"/>
                  <w:szCs w:val="16"/>
                </w:rPr>
                <w:t>AS 2350.12-2006 Methods of testing portland, blended and masonry cements - Preparation of a standard mortar and moulding of specimens</w:t>
              </w:r>
            </w:ins>
          </w:p>
          <w:p w14:paraId="3C43300D" w14:textId="77777777" w:rsidR="00401C5E" w:rsidRPr="00401C5E" w:rsidRDefault="00401C5E" w:rsidP="00401C5E">
            <w:pPr>
              <w:spacing w:after="120"/>
              <w:rPr>
                <w:rFonts w:ascii="Calibri Light" w:hAnsi="Calibri Light"/>
                <w:sz w:val="16"/>
                <w:szCs w:val="16"/>
              </w:rPr>
            </w:pPr>
            <w:del w:id="3167" w:author="Ashan Senel Asmone" w:date="2016-03-21T20:26:00Z">
              <w:r w:rsidRPr="00401C5E" w:rsidDel="00B73746">
                <w:rPr>
                  <w:rFonts w:ascii="Calibri Light" w:hAnsi="Calibri Light"/>
                  <w:sz w:val="16"/>
                  <w:szCs w:val="16"/>
                </w:rPr>
                <w:delText>AS 1316-2003 Masonry cement</w:delText>
              </w:r>
            </w:del>
            <w:ins w:id="3168" w:author="Ashan Senel Asmone" w:date="2016-03-21T20:26:00Z">
              <w:r w:rsidR="00B73746">
                <w:rPr>
                  <w:rFonts w:ascii="Calibri Light" w:hAnsi="Calibri Light"/>
                  <w:sz w:val="16"/>
                  <w:szCs w:val="16"/>
                </w:rPr>
                <w:t>AS 1316-2003 Masonry cement</w:t>
              </w:r>
            </w:ins>
          </w:p>
          <w:p w14:paraId="78973956" w14:textId="77777777" w:rsidR="00401C5E" w:rsidRPr="00401C5E" w:rsidRDefault="00401C5E" w:rsidP="00401C5E">
            <w:pPr>
              <w:spacing w:after="120"/>
              <w:rPr>
                <w:rFonts w:ascii="Calibri Light" w:hAnsi="Calibri Light"/>
                <w:sz w:val="16"/>
                <w:szCs w:val="16"/>
              </w:rPr>
            </w:pPr>
            <w:del w:id="3169" w:author="Ashan Senel Asmone" w:date="2016-03-21T20:27:00Z">
              <w:r w:rsidRPr="00401C5E" w:rsidDel="00B73746">
                <w:rPr>
                  <w:rFonts w:ascii="Calibri Light" w:hAnsi="Calibri Light"/>
                  <w:sz w:val="16"/>
                  <w:szCs w:val="16"/>
                </w:rPr>
                <w:delText>AS/NZS 2350.11:2001 Methods of testing portland, blended and masonry cements - Compressive strength</w:delText>
              </w:r>
            </w:del>
            <w:ins w:id="3170" w:author="Ashan Senel Asmone" w:date="2016-03-21T20:27:00Z">
              <w:r w:rsidR="00B73746">
                <w:rPr>
                  <w:rFonts w:ascii="Calibri Light" w:hAnsi="Calibri Light"/>
                  <w:sz w:val="16"/>
                  <w:szCs w:val="16"/>
                </w:rPr>
                <w:t>AS/NZS 2350.11:2006 Methods of testing portland, blended and masonry cements - Compressive strength</w:t>
              </w:r>
            </w:ins>
          </w:p>
          <w:p w14:paraId="5C7F978B" w14:textId="77777777" w:rsidR="00401C5E" w:rsidRPr="00401C5E" w:rsidRDefault="00401C5E" w:rsidP="00401C5E">
            <w:pPr>
              <w:spacing w:after="120"/>
              <w:rPr>
                <w:rFonts w:ascii="Calibri Light" w:hAnsi="Calibri Light"/>
                <w:sz w:val="16"/>
                <w:szCs w:val="16"/>
              </w:rPr>
            </w:pPr>
            <w:del w:id="3171" w:author="Ashan Asmone" w:date="2016-03-31T12:17:00Z">
              <w:r w:rsidRPr="00401C5E" w:rsidDel="008A5E08">
                <w:rPr>
                  <w:rFonts w:ascii="Calibri Light" w:hAnsi="Calibri Light"/>
                  <w:sz w:val="16"/>
                  <w:szCs w:val="16"/>
                </w:rPr>
                <w:delText>AS/NZS 2350.16:2001</w:delText>
              </w:r>
            </w:del>
            <w:r w:rsidRPr="00401C5E">
              <w:rPr>
                <w:rFonts w:ascii="Calibri Light" w:hAnsi="Calibri Light"/>
                <w:sz w:val="16"/>
                <w:szCs w:val="16"/>
              </w:rPr>
              <w:t> </w:t>
            </w:r>
            <w:r w:rsidRPr="00401C5E">
              <w:rPr>
                <w:rFonts w:ascii="Calibri Light" w:hAnsi="Calibri Light"/>
                <w:sz w:val="16"/>
                <w:szCs w:val="16"/>
              </w:rPr>
              <w:br/>
            </w:r>
            <w:del w:id="3172" w:author="Ashan Asmone" w:date="2016-03-31T12:17:00Z">
              <w:r w:rsidRPr="00401C5E" w:rsidDel="008A5E08">
                <w:rPr>
                  <w:rFonts w:ascii="Calibri Light" w:hAnsi="Calibri Light"/>
                  <w:sz w:val="16"/>
                  <w:szCs w:val="16"/>
                </w:rPr>
                <w:delText>Methods of testing portland, blended and masonry cements - Determination of air content of masonry cement</w:delText>
              </w:r>
            </w:del>
            <w:ins w:id="3173" w:author="Ashan Asmone" w:date="2016-03-31T12:17:00Z">
              <w:r w:rsidR="008A5E08">
                <w:rPr>
                  <w:rFonts w:ascii="Calibri Light" w:hAnsi="Calibri Light"/>
                  <w:sz w:val="16"/>
                  <w:szCs w:val="16"/>
                </w:rPr>
                <w:t>AS/NZS 2350.16:2006 Methods of testing portland, blended and masonry cements - Determination of air content of masonry cement</w:t>
              </w:r>
            </w:ins>
          </w:p>
          <w:p w14:paraId="25E5A0B7" w14:textId="77777777" w:rsidR="00401C5E" w:rsidRPr="00401C5E" w:rsidRDefault="00401C5E" w:rsidP="00401C5E">
            <w:pPr>
              <w:spacing w:after="120"/>
              <w:rPr>
                <w:rFonts w:ascii="Calibri Light" w:hAnsi="Calibri Light"/>
                <w:sz w:val="16"/>
                <w:szCs w:val="16"/>
              </w:rPr>
            </w:pPr>
            <w:del w:id="3174" w:author="Ashan Senel Asmone" w:date="2016-03-21T20:30:00Z">
              <w:r w:rsidRPr="00401C5E" w:rsidDel="00B73746">
                <w:rPr>
                  <w:rFonts w:ascii="Calibri Light" w:hAnsi="Calibri Light"/>
                  <w:sz w:val="16"/>
                  <w:szCs w:val="16"/>
                </w:rPr>
                <w:delText>AS/NZS 2350.17:2001 Methods of testing portland, blended and masonry cements Determination of soundness of masonry cements</w:delText>
              </w:r>
            </w:del>
            <w:ins w:id="3175" w:author="Ashan Senel Asmone" w:date="2016-03-21T20:30:00Z">
              <w:r w:rsidR="00B73746">
                <w:rPr>
                  <w:rFonts w:ascii="Calibri Light" w:hAnsi="Calibri Light"/>
                  <w:sz w:val="16"/>
                  <w:szCs w:val="16"/>
                </w:rPr>
                <w:t>AS/NZS 2350.17:2001 Methods of testing portland, blended and masonry cements - Determination of soundness of masonry cements</w:t>
              </w:r>
            </w:ins>
          </w:p>
          <w:p w14:paraId="75535190" w14:textId="77777777" w:rsidR="00401C5E" w:rsidRPr="00401C5E" w:rsidRDefault="00401C5E" w:rsidP="00401C5E">
            <w:pPr>
              <w:spacing w:after="120"/>
              <w:rPr>
                <w:rFonts w:ascii="Calibri Light" w:hAnsi="Calibri Light"/>
                <w:sz w:val="16"/>
                <w:szCs w:val="16"/>
              </w:rPr>
            </w:pPr>
            <w:del w:id="3176" w:author="Ashan Senel Asmone" w:date="2016-03-21T20:29:00Z">
              <w:r w:rsidRPr="00401C5E" w:rsidDel="00B73746">
                <w:rPr>
                  <w:rFonts w:ascii="Calibri Light" w:hAnsi="Calibri Light"/>
                  <w:sz w:val="16"/>
                  <w:szCs w:val="16"/>
                </w:rPr>
                <w:delText>AS/NZS 2350.17:2001 Methods of testing portland, blended and masonry cements Determination of soundness of asonry cements</w:delText>
              </w:r>
            </w:del>
          </w:p>
          <w:p w14:paraId="186CED49" w14:textId="77777777" w:rsidR="00401C5E" w:rsidRPr="00401C5E" w:rsidRDefault="00401C5E" w:rsidP="00401C5E">
            <w:pPr>
              <w:spacing w:after="120"/>
              <w:rPr>
                <w:rFonts w:ascii="Calibri Light" w:hAnsi="Calibri Light"/>
                <w:sz w:val="16"/>
                <w:szCs w:val="16"/>
              </w:rPr>
            </w:pPr>
            <w:del w:id="3177" w:author="Ashan Senel Asmone" w:date="2016-03-21T20:33:00Z">
              <w:r w:rsidRPr="00401C5E" w:rsidDel="00901293">
                <w:rPr>
                  <w:rFonts w:ascii="Calibri Light" w:hAnsi="Calibri Light"/>
                  <w:sz w:val="16"/>
                  <w:szCs w:val="16"/>
                </w:rPr>
                <w:delText>AS/NZS 2350.18:2001 Methods of testing portland, blended and masonry cements - Determination of water retention of masonry cement</w:delText>
              </w:r>
            </w:del>
            <w:ins w:id="3178" w:author="Ashan Senel Asmone" w:date="2016-03-21T20:33:00Z">
              <w:r w:rsidR="00901293">
                <w:rPr>
                  <w:rFonts w:ascii="Calibri Light" w:hAnsi="Calibri Light"/>
                  <w:sz w:val="16"/>
                  <w:szCs w:val="16"/>
                </w:rPr>
                <w:t>AS/NZS 2350.18:2006 Methods of testing portland, blended and masonry cements - Determination of water retention of masonry cement</w:t>
              </w:r>
            </w:ins>
          </w:p>
          <w:p w14:paraId="25D7D99F" w14:textId="77777777" w:rsidR="00401C5E" w:rsidRPr="00401C5E" w:rsidRDefault="00401C5E" w:rsidP="00401C5E">
            <w:pPr>
              <w:spacing w:after="120"/>
              <w:rPr>
                <w:rFonts w:ascii="Calibri Light" w:hAnsi="Calibri Light"/>
                <w:sz w:val="16"/>
                <w:szCs w:val="16"/>
              </w:rPr>
            </w:pPr>
            <w:del w:id="3179" w:author="Ashan Senel Asmone" w:date="2016-03-21T20:33:00Z">
              <w:r w:rsidRPr="00401C5E" w:rsidDel="00901293">
                <w:rPr>
                  <w:rFonts w:ascii="Calibri Light" w:hAnsi="Calibri Light"/>
                  <w:sz w:val="16"/>
                  <w:szCs w:val="16"/>
                </w:rPr>
                <w:delText>AS 2701-2001 Methods of sampling and testing mortar for masonry construction</w:delText>
              </w:r>
            </w:del>
            <w:ins w:id="3180" w:author="Ashan Senel Asmone" w:date="2016-03-21T20:33:00Z">
              <w:r w:rsidR="00901293">
                <w:rPr>
                  <w:rFonts w:ascii="Calibri Light" w:hAnsi="Calibri Light"/>
                  <w:sz w:val="16"/>
                  <w:szCs w:val="16"/>
                </w:rPr>
                <w:t>AS 2701-2001 Methods of sampling and testing mortar for masonry construction</w:t>
              </w:r>
            </w:ins>
          </w:p>
          <w:p w14:paraId="64C462E7" w14:textId="77777777" w:rsidR="00401C5E" w:rsidRPr="00401C5E" w:rsidRDefault="00401C5E" w:rsidP="00401C5E">
            <w:pPr>
              <w:spacing w:after="120"/>
              <w:rPr>
                <w:rFonts w:ascii="Calibri Light" w:hAnsi="Calibri Light"/>
                <w:sz w:val="16"/>
                <w:szCs w:val="16"/>
              </w:rPr>
            </w:pPr>
            <w:del w:id="3181" w:author="Ashan Senel Asmone" w:date="2016-03-21T20:36:00Z">
              <w:r w:rsidRPr="00401C5E" w:rsidDel="00901293">
                <w:rPr>
                  <w:rFonts w:ascii="Calibri Light" w:hAnsi="Calibri Light"/>
                  <w:sz w:val="16"/>
                  <w:szCs w:val="16"/>
                </w:rPr>
                <w:delText>AS 2701.4-1984 Methods of sampling and testing mortar for masonry construction - Method for determination of compressive strength</w:delText>
              </w:r>
            </w:del>
          </w:p>
          <w:p w14:paraId="5D133652" w14:textId="77777777" w:rsidR="00401C5E" w:rsidRPr="00401C5E" w:rsidRDefault="00401C5E" w:rsidP="00401C5E">
            <w:pPr>
              <w:spacing w:after="120"/>
              <w:rPr>
                <w:rFonts w:ascii="Calibri Light" w:hAnsi="Calibri Light"/>
                <w:sz w:val="16"/>
                <w:szCs w:val="16"/>
              </w:rPr>
            </w:pPr>
            <w:del w:id="3182" w:author="Ashan Senel Asmone" w:date="2016-03-21T20:37:00Z">
              <w:r w:rsidRPr="00401C5E" w:rsidDel="00901293">
                <w:rPr>
                  <w:rFonts w:ascii="Calibri Light" w:hAnsi="Calibri Light"/>
                  <w:sz w:val="16"/>
                  <w:szCs w:val="16"/>
                </w:rPr>
                <w:delText>AS 2701.4-1984/Amdt 1-1988 Methods of sampling and testing mortar for masonry construction - Method for determination of compressive strength</w:delText>
              </w:r>
            </w:del>
          </w:p>
          <w:p w14:paraId="4517D20A" w14:textId="77777777" w:rsidR="00401C5E" w:rsidRPr="00401C5E" w:rsidRDefault="00401C5E" w:rsidP="00401C5E">
            <w:pPr>
              <w:spacing w:after="120"/>
              <w:rPr>
                <w:rFonts w:ascii="Calibri Light" w:hAnsi="Calibri Light"/>
                <w:sz w:val="16"/>
                <w:szCs w:val="16"/>
              </w:rPr>
            </w:pPr>
            <w:del w:id="3183" w:author="Ashan Senel Asmone" w:date="2016-03-21T20:38:00Z">
              <w:r w:rsidRPr="00401C5E" w:rsidDel="00901293">
                <w:rPr>
                  <w:rFonts w:ascii="Calibri Light" w:hAnsi="Calibri Light"/>
                  <w:sz w:val="16"/>
                  <w:szCs w:val="16"/>
                </w:rPr>
                <w:delText>AS 2701.5-1984 Methods of sampling and testing mortar for masonry construction - Method for determination of consistency - Slump test</w:delText>
              </w:r>
            </w:del>
          </w:p>
          <w:p w14:paraId="3DE192D7" w14:textId="77777777" w:rsidR="00401C5E" w:rsidRPr="00401C5E" w:rsidRDefault="00401C5E" w:rsidP="00401C5E">
            <w:pPr>
              <w:spacing w:after="120"/>
              <w:rPr>
                <w:rFonts w:ascii="Calibri Light" w:hAnsi="Calibri Light"/>
                <w:sz w:val="16"/>
                <w:szCs w:val="16"/>
              </w:rPr>
            </w:pPr>
            <w:del w:id="3184" w:author="Ashan Senel Asmone" w:date="2016-03-21T20:39:00Z">
              <w:r w:rsidRPr="00401C5E" w:rsidDel="00901293">
                <w:rPr>
                  <w:rFonts w:ascii="Calibri Light" w:hAnsi="Calibri Light"/>
                  <w:sz w:val="16"/>
                  <w:szCs w:val="16"/>
                </w:rPr>
                <w:delText>AS 2701.5-1984/Amdt 1-1988 Methods of sampling and testing mortar for masonry construction - Method for determination of consistency - Slump test</w:delText>
              </w:r>
            </w:del>
          </w:p>
          <w:p w14:paraId="11CB0758" w14:textId="77777777" w:rsidR="00401C5E" w:rsidRPr="00401C5E" w:rsidRDefault="00401C5E" w:rsidP="00401C5E">
            <w:pPr>
              <w:spacing w:after="120"/>
              <w:rPr>
                <w:rFonts w:ascii="Calibri Light" w:hAnsi="Calibri Light"/>
                <w:sz w:val="16"/>
                <w:szCs w:val="16"/>
              </w:rPr>
            </w:pPr>
            <w:r w:rsidRPr="00401C5E">
              <w:rPr>
                <w:rFonts w:ascii="Calibri Light" w:hAnsi="Calibri Light"/>
                <w:b/>
                <w:bCs/>
                <w:sz w:val="16"/>
                <w:szCs w:val="16"/>
                <w:u w:val="single"/>
              </w:rPr>
              <w:t>Waterproofing for masonry</w:t>
            </w:r>
          </w:p>
          <w:p w14:paraId="34E56827" w14:textId="77777777" w:rsidR="00401C5E" w:rsidRPr="00401C5E" w:rsidRDefault="00401C5E" w:rsidP="00401C5E">
            <w:pPr>
              <w:spacing w:after="120"/>
              <w:rPr>
                <w:rFonts w:ascii="Calibri Light" w:hAnsi="Calibri Light"/>
                <w:sz w:val="16"/>
                <w:szCs w:val="16"/>
              </w:rPr>
            </w:pPr>
            <w:del w:id="3185" w:author="Ashan Senel Asmone" w:date="2016-03-21T20:40:00Z">
              <w:r w:rsidRPr="00401C5E" w:rsidDel="00901293">
                <w:rPr>
                  <w:rFonts w:ascii="Calibri Light" w:hAnsi="Calibri Light"/>
                  <w:sz w:val="16"/>
                  <w:szCs w:val="16"/>
                </w:rPr>
                <w:delText>DR 99449 External waterproofing membrane systems - Part 1: Materials</w:delText>
              </w:r>
            </w:del>
            <w:ins w:id="3186" w:author="Ashan Senel Asmone" w:date="2016-03-21T20:40:00Z">
              <w:r w:rsidR="00901293">
                <w:rPr>
                  <w:rFonts w:ascii="Calibri Light" w:hAnsi="Calibri Light"/>
                  <w:sz w:val="16"/>
                  <w:szCs w:val="16"/>
                </w:rPr>
                <w:t>AS 4654.1-2012 Waterproofing membranes for external above-ground use - Materials</w:t>
              </w:r>
            </w:ins>
          </w:p>
          <w:p w14:paraId="5FD967F3" w14:textId="77777777" w:rsidR="00401C5E" w:rsidRPr="00401C5E" w:rsidRDefault="00401C5E" w:rsidP="00401C5E">
            <w:pPr>
              <w:spacing w:after="120"/>
              <w:rPr>
                <w:rFonts w:ascii="Calibri Light" w:hAnsi="Calibri Light"/>
                <w:sz w:val="16"/>
                <w:szCs w:val="16"/>
              </w:rPr>
            </w:pPr>
            <w:del w:id="3187" w:author="Ashan Senel Asmone" w:date="2016-03-21T20:41:00Z">
              <w:r w:rsidRPr="00401C5E" w:rsidDel="00901293">
                <w:rPr>
                  <w:rFonts w:ascii="Calibri Light" w:hAnsi="Calibri Light"/>
                  <w:sz w:val="16"/>
                  <w:szCs w:val="16"/>
                </w:rPr>
                <w:delText>DR 99450 External waterproofing membranes - Part 2: Design and installation</w:delText>
              </w:r>
            </w:del>
            <w:ins w:id="3188" w:author="Ashan Senel Asmone" w:date="2016-03-21T20:41:00Z">
              <w:r w:rsidR="00901293">
                <w:rPr>
                  <w:rFonts w:ascii="Calibri Light" w:hAnsi="Calibri Light"/>
                  <w:sz w:val="16"/>
                  <w:szCs w:val="16"/>
                </w:rPr>
                <w:t>AS 4654.2-2012 Waterproofing membranes for external above-ground use - Design and installation</w:t>
              </w:r>
            </w:ins>
            <w:r w:rsidRPr="00401C5E">
              <w:rPr>
                <w:rFonts w:ascii="Calibri Light" w:hAnsi="Calibri Light"/>
                <w:sz w:val="16"/>
                <w:szCs w:val="16"/>
              </w:rPr>
              <w:t> </w:t>
            </w:r>
          </w:p>
          <w:p w14:paraId="3275AF91" w14:textId="77777777" w:rsidR="00570413" w:rsidRPr="00401C5E" w:rsidRDefault="00570413" w:rsidP="00570413">
            <w:pPr>
              <w:spacing w:after="120"/>
              <w:rPr>
                <w:rFonts w:ascii="Calibri Light" w:hAnsi="Calibri Light"/>
                <w:sz w:val="16"/>
                <w:szCs w:val="16"/>
              </w:rPr>
            </w:pPr>
          </w:p>
        </w:tc>
      </w:tr>
      <w:tr w:rsidR="00570413" w:rsidRPr="004F3C8C" w14:paraId="61B75174" w14:textId="77777777" w:rsidTr="00570413">
        <w:tc>
          <w:tcPr>
            <w:tcW w:w="685" w:type="dxa"/>
          </w:tcPr>
          <w:p w14:paraId="298CACC6"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14CCF868" w14:textId="77777777" w:rsidR="00401C5E" w:rsidRPr="00401C5E" w:rsidRDefault="00401C5E" w:rsidP="00401C5E">
            <w:pPr>
              <w:spacing w:after="120"/>
              <w:rPr>
                <w:rFonts w:ascii="Calibri Light" w:hAnsi="Calibri Light"/>
                <w:sz w:val="16"/>
                <w:szCs w:val="16"/>
              </w:rPr>
            </w:pPr>
            <w:r w:rsidRPr="00401C5E">
              <w:rPr>
                <w:rFonts w:ascii="Calibri Light" w:hAnsi="Calibri Light"/>
                <w:b/>
                <w:bCs/>
                <w:sz w:val="16"/>
                <w:szCs w:val="16"/>
                <w:u w:val="single"/>
              </w:rPr>
              <w:t>Masonry</w:t>
            </w:r>
          </w:p>
          <w:p w14:paraId="16626468" w14:textId="77777777" w:rsidR="00401C5E" w:rsidRPr="00401C5E" w:rsidRDefault="00401C5E" w:rsidP="00401C5E">
            <w:pPr>
              <w:spacing w:after="120"/>
              <w:rPr>
                <w:rFonts w:ascii="Calibri Light" w:hAnsi="Calibri Light"/>
                <w:sz w:val="16"/>
                <w:szCs w:val="16"/>
              </w:rPr>
            </w:pPr>
            <w:del w:id="3189" w:author="Ashan Senel Asmone" w:date="2016-03-21T13:53:00Z">
              <w:r w:rsidRPr="00401C5E" w:rsidDel="00EB11C2">
                <w:rPr>
                  <w:rFonts w:ascii="Calibri Light" w:hAnsi="Calibri Light"/>
                  <w:sz w:val="16"/>
                  <w:szCs w:val="16"/>
                </w:rPr>
                <w:delText>SS 26: 2000 Ordinary Portland Cement</w:delText>
              </w:r>
            </w:del>
            <w:ins w:id="3190"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p>
          <w:p w14:paraId="57B2AD37" w14:textId="77777777" w:rsidR="00401C5E" w:rsidRPr="00401C5E" w:rsidRDefault="00401C5E" w:rsidP="00401C5E">
            <w:pPr>
              <w:spacing w:after="120"/>
              <w:rPr>
                <w:rFonts w:ascii="Calibri Light" w:hAnsi="Calibri Light"/>
                <w:sz w:val="16"/>
                <w:szCs w:val="16"/>
              </w:rPr>
            </w:pPr>
            <w:del w:id="3191" w:author="Ashan Senel Asmone" w:date="2016-03-21T20:46:00Z">
              <w:r w:rsidRPr="00401C5E" w:rsidDel="00901293">
                <w:rPr>
                  <w:rFonts w:ascii="Calibri Light" w:hAnsi="Calibri Light"/>
                  <w:sz w:val="16"/>
                  <w:szCs w:val="16"/>
                </w:rPr>
                <w:delText>SS 31 : 1998- Aggregates from natural sources for concrete</w:delText>
              </w:r>
            </w:del>
            <w:ins w:id="3192" w:author="Ashan Senel Asmone" w:date="2016-03-21T20:46:00Z">
              <w:r w:rsidR="00901293">
                <w:rPr>
                  <w:rFonts w:ascii="Calibri Light" w:hAnsi="Calibri Light"/>
                  <w:sz w:val="16"/>
                  <w:szCs w:val="16"/>
                </w:rPr>
                <w:t>SS EN 12620 : 2008 Specification for aggregates for concrete</w:t>
              </w:r>
            </w:ins>
          </w:p>
          <w:p w14:paraId="7CAC0319" w14:textId="77777777" w:rsidR="00401C5E" w:rsidRPr="00401C5E" w:rsidRDefault="00401C5E" w:rsidP="00401C5E">
            <w:pPr>
              <w:spacing w:after="120"/>
              <w:rPr>
                <w:rFonts w:ascii="Calibri Light" w:hAnsi="Calibri Light"/>
                <w:sz w:val="16"/>
                <w:szCs w:val="16"/>
              </w:rPr>
            </w:pPr>
            <w:del w:id="3193" w:author="Ashan Senel Asmone" w:date="2016-03-21T20:48:00Z">
              <w:r w:rsidRPr="00401C5E" w:rsidDel="00901293">
                <w:rPr>
                  <w:rFonts w:ascii="Calibri Light" w:hAnsi="Calibri Light"/>
                  <w:sz w:val="16"/>
                  <w:szCs w:val="16"/>
                </w:rPr>
                <w:delText>CP 67 : Part 1 : 1997 Code of practice for cleaning and surface repair of buildings - Natural stone, cast stone and clay brick masonry</w:delText>
              </w:r>
            </w:del>
            <w:ins w:id="3194" w:author="Ashan Senel Asmone" w:date="2016-03-21T20:48:00Z">
              <w:r w:rsidR="00901293">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6DFFDA67" w14:textId="77777777" w:rsidR="00401C5E" w:rsidRPr="00401C5E" w:rsidRDefault="00401C5E" w:rsidP="00401C5E">
            <w:pPr>
              <w:spacing w:after="120"/>
              <w:rPr>
                <w:rFonts w:ascii="Calibri Light" w:hAnsi="Calibri Light"/>
                <w:sz w:val="16"/>
                <w:szCs w:val="16"/>
              </w:rPr>
            </w:pPr>
            <w:del w:id="3195" w:author="Ashan Senel Asmone" w:date="2016-03-21T21:06:00Z">
              <w:r w:rsidRPr="00401C5E" w:rsidDel="0088204E">
                <w:rPr>
                  <w:rFonts w:ascii="Calibri Light" w:hAnsi="Calibri Light"/>
                  <w:sz w:val="16"/>
                  <w:szCs w:val="16"/>
                </w:rPr>
                <w:delText>SS 103 : 1974 Burnt clay and shale bricks</w:delText>
              </w:r>
            </w:del>
          </w:p>
          <w:p w14:paraId="0B6A993B" w14:textId="77777777" w:rsidR="00401C5E" w:rsidRPr="00401C5E" w:rsidRDefault="00401C5E" w:rsidP="00401C5E">
            <w:pPr>
              <w:spacing w:after="120"/>
              <w:rPr>
                <w:rFonts w:ascii="Calibri Light" w:hAnsi="Calibri Light"/>
                <w:sz w:val="16"/>
                <w:szCs w:val="16"/>
              </w:rPr>
            </w:pPr>
            <w:r w:rsidRPr="00401C5E">
              <w:rPr>
                <w:rFonts w:ascii="Calibri Light" w:hAnsi="Calibri Light"/>
                <w:b/>
                <w:bCs/>
                <w:sz w:val="16"/>
                <w:szCs w:val="16"/>
                <w:u w:val="single"/>
              </w:rPr>
              <w:t>Mortar</w:t>
            </w:r>
          </w:p>
          <w:p w14:paraId="138530FF" w14:textId="77777777" w:rsidR="00401C5E" w:rsidRPr="00401C5E" w:rsidRDefault="00401C5E" w:rsidP="00401C5E">
            <w:pPr>
              <w:spacing w:after="120"/>
              <w:rPr>
                <w:rFonts w:ascii="Calibri Light" w:hAnsi="Calibri Light"/>
                <w:sz w:val="16"/>
                <w:szCs w:val="16"/>
              </w:rPr>
            </w:pPr>
            <w:del w:id="3196" w:author="Ashan Senel Asmone" w:date="2016-03-21T20:53:00Z">
              <w:r w:rsidRPr="00401C5E" w:rsidDel="0088204E">
                <w:rPr>
                  <w:rFonts w:ascii="Calibri Light" w:hAnsi="Calibri Light"/>
                  <w:sz w:val="16"/>
                  <w:szCs w:val="16"/>
                </w:rPr>
                <w:delText>SS 320: Admixtures</w:delText>
              </w:r>
            </w:del>
            <w:ins w:id="3197" w:author="Ashan Senel Asmone" w:date="2016-03-21T20:56:00Z">
              <w:r w:rsidR="0088204E">
                <w:rPr>
                  <w:rFonts w:ascii="Calibri Light" w:hAnsi="Calibri Light"/>
                  <w:sz w:val="16"/>
                  <w:szCs w:val="16"/>
                </w:rPr>
                <w:t xml:space="preserve">SS EN 934 - 1 : 2008 (2015) Admixtures for concrete, mortar and grout - Common requirements/ </w:t>
              </w:r>
            </w:ins>
            <w:ins w:id="3198" w:author="Ashan Senel Asmone" w:date="2016-03-21T20:54:00Z">
              <w:r w:rsidR="0088204E">
                <w:rPr>
                  <w:rFonts w:ascii="Calibri Light" w:hAnsi="Calibri Light"/>
                  <w:sz w:val="16"/>
                  <w:szCs w:val="16"/>
                </w:rPr>
                <w:t xml:space="preserve">SS EN 934 - 2 : 2015 Admixtures for concrete, mortar and grout - Part 2 : Definitions, requirements – Concrete admixtures – Definitions, requirements, conformity, marking and labelling/ </w:t>
              </w:r>
            </w:ins>
            <w:ins w:id="3199" w:author="Ashan Senel Asmone" w:date="2016-03-21T20:53:00Z">
              <w:r w:rsidR="0088204E">
                <w:rPr>
                  <w:rFonts w:ascii="Calibri Light" w:hAnsi="Calibri Light"/>
                  <w:sz w:val="16"/>
                  <w:szCs w:val="16"/>
                </w:rPr>
                <w:t>SS EN 934 - 6 : 2008 (2015) Admixtures for concrete, mortar and grout - Sampling, conformity control and evaluation of conformity</w:t>
              </w:r>
            </w:ins>
          </w:p>
          <w:p w14:paraId="77B561D4" w14:textId="77777777" w:rsidR="00401C5E" w:rsidRPr="00401C5E" w:rsidRDefault="00401C5E" w:rsidP="00401C5E">
            <w:pPr>
              <w:spacing w:after="120"/>
              <w:rPr>
                <w:rFonts w:ascii="Calibri Light" w:hAnsi="Calibri Light"/>
                <w:sz w:val="16"/>
                <w:szCs w:val="16"/>
              </w:rPr>
            </w:pPr>
            <w:del w:id="3200" w:author="Ashan Senel Asmone" w:date="2016-03-21T21:03:00Z">
              <w:r w:rsidRPr="00401C5E" w:rsidDel="0088204E">
                <w:rPr>
                  <w:rFonts w:ascii="Calibri Light" w:hAnsi="Calibri Light"/>
                  <w:sz w:val="16"/>
                  <w:szCs w:val="16"/>
                </w:rPr>
                <w:delText>SS 397 : Methods of testing cement</w:delText>
              </w:r>
            </w:del>
          </w:p>
          <w:p w14:paraId="0476EEE4" w14:textId="77777777" w:rsidR="00570413" w:rsidRPr="00401C5E" w:rsidRDefault="00570413" w:rsidP="00570413">
            <w:pPr>
              <w:spacing w:after="120"/>
              <w:rPr>
                <w:rFonts w:ascii="Calibri Light" w:hAnsi="Calibri Light"/>
                <w:sz w:val="16"/>
                <w:szCs w:val="16"/>
              </w:rPr>
            </w:pPr>
          </w:p>
        </w:tc>
      </w:tr>
      <w:tr w:rsidR="00570413" w:rsidRPr="004F3C8C" w14:paraId="6639A642" w14:textId="77777777" w:rsidTr="00570413">
        <w:tc>
          <w:tcPr>
            <w:tcW w:w="685" w:type="dxa"/>
          </w:tcPr>
          <w:p w14:paraId="50BCCAEC"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75C19C45" w14:textId="77777777" w:rsidR="00401C5E" w:rsidRPr="00401C5E" w:rsidRDefault="00401C5E" w:rsidP="00401C5E">
            <w:pPr>
              <w:spacing w:after="120"/>
              <w:rPr>
                <w:rFonts w:ascii="Calibri Light" w:hAnsi="Calibri Light"/>
                <w:sz w:val="16"/>
                <w:szCs w:val="16"/>
              </w:rPr>
            </w:pPr>
            <w:r w:rsidRPr="00401C5E">
              <w:rPr>
                <w:rFonts w:ascii="Calibri Light" w:hAnsi="Calibri Light"/>
                <w:b/>
                <w:bCs/>
                <w:sz w:val="16"/>
                <w:szCs w:val="16"/>
                <w:u w:val="single"/>
              </w:rPr>
              <w:t>Masonry</w:t>
            </w:r>
          </w:p>
          <w:p w14:paraId="1F94E96C" w14:textId="77777777" w:rsidR="00401C5E" w:rsidRPr="00401C5E" w:rsidRDefault="00401C5E" w:rsidP="00401C5E">
            <w:pPr>
              <w:spacing w:after="120"/>
              <w:rPr>
                <w:rFonts w:ascii="Calibri Light" w:hAnsi="Calibri Light"/>
                <w:sz w:val="16"/>
                <w:szCs w:val="16"/>
              </w:rPr>
            </w:pPr>
            <w:del w:id="3201" w:author="Ashan Asmone" w:date="2016-03-31T11:56:00Z">
              <w:r w:rsidRPr="00401C5E" w:rsidDel="00140F61">
                <w:rPr>
                  <w:rFonts w:ascii="Calibri Light" w:hAnsi="Calibri Light"/>
                  <w:sz w:val="16"/>
                  <w:szCs w:val="16"/>
                </w:rPr>
                <w:delText>ISO 6105:1988 Abrasive products; segmented saws for machining of stone and masonry cutting; dimensions of steel blades</w:delText>
              </w:r>
            </w:del>
          </w:p>
          <w:p w14:paraId="2ECB8C82" w14:textId="77777777" w:rsidR="00401C5E" w:rsidRPr="00401C5E" w:rsidRDefault="00401C5E" w:rsidP="00401C5E">
            <w:pPr>
              <w:spacing w:after="120"/>
              <w:rPr>
                <w:rFonts w:ascii="Calibri Light" w:hAnsi="Calibri Light"/>
                <w:sz w:val="16"/>
                <w:szCs w:val="16"/>
              </w:rPr>
            </w:pPr>
            <w:del w:id="3202" w:author="Ashan Asmone" w:date="2016-03-31T11:56:00Z">
              <w:r w:rsidRPr="00401C5E" w:rsidDel="00140F61">
                <w:rPr>
                  <w:rFonts w:ascii="Calibri Light" w:hAnsi="Calibri Light"/>
                  <w:sz w:val="16"/>
                  <w:szCs w:val="16"/>
                </w:rPr>
                <w:delText>ISO 9652-4:2000 Masonry - Part 4: Test methods</w:delText>
              </w:r>
            </w:del>
            <w:ins w:id="3203" w:author="Ashan Asmone" w:date="2016-03-31T11:56:00Z">
              <w:r w:rsidR="00140F61">
                <w:rPr>
                  <w:rFonts w:ascii="Calibri Light" w:hAnsi="Calibri Light"/>
                  <w:sz w:val="16"/>
                  <w:szCs w:val="16"/>
                </w:rPr>
                <w:t>ISO 9652-4:2000 Masonry - Part 4: Test methods</w:t>
              </w:r>
            </w:ins>
          </w:p>
          <w:p w14:paraId="51DA1A83" w14:textId="77777777" w:rsidR="00401C5E" w:rsidRPr="00401C5E" w:rsidRDefault="00401C5E" w:rsidP="00401C5E">
            <w:pPr>
              <w:spacing w:after="120"/>
              <w:rPr>
                <w:rFonts w:ascii="Calibri Light" w:hAnsi="Calibri Light"/>
                <w:sz w:val="16"/>
                <w:szCs w:val="16"/>
              </w:rPr>
            </w:pPr>
            <w:del w:id="3204" w:author="Ashan Asmone" w:date="2016-03-31T11:57:00Z">
              <w:r w:rsidRPr="00401C5E" w:rsidDel="00140F61">
                <w:rPr>
                  <w:rFonts w:ascii="Calibri Light" w:hAnsi="Calibri Light"/>
                  <w:sz w:val="16"/>
                  <w:szCs w:val="16"/>
                </w:rPr>
                <w:delText>ISO 9652-5:2000 Masonry - Part 5: Vocabulary</w:delText>
              </w:r>
            </w:del>
            <w:ins w:id="3205" w:author="Ashan Asmone" w:date="2016-03-31T11:57:00Z">
              <w:r w:rsidR="00140F61">
                <w:rPr>
                  <w:rFonts w:ascii="Calibri Light" w:hAnsi="Calibri Light"/>
                  <w:sz w:val="16"/>
                  <w:szCs w:val="16"/>
                </w:rPr>
                <w:t>ISO 9652-5:2000 Masonry - Part 5: Vocabulary</w:t>
              </w:r>
            </w:ins>
          </w:p>
          <w:p w14:paraId="3737F1C7" w14:textId="77777777" w:rsidR="00401C5E" w:rsidRPr="00401C5E" w:rsidRDefault="00401C5E" w:rsidP="00401C5E">
            <w:pPr>
              <w:spacing w:after="120"/>
              <w:rPr>
                <w:rFonts w:ascii="Calibri Light" w:hAnsi="Calibri Light"/>
                <w:sz w:val="16"/>
                <w:szCs w:val="16"/>
              </w:rPr>
            </w:pPr>
            <w:del w:id="3206" w:author="Ashan Asmone" w:date="2016-03-31T11:58:00Z">
              <w:r w:rsidRPr="00401C5E" w:rsidDel="00140F61">
                <w:rPr>
                  <w:rFonts w:ascii="Calibri Light" w:hAnsi="Calibri Light"/>
                  <w:sz w:val="16"/>
                  <w:szCs w:val="16"/>
                </w:rPr>
                <w:delText>ISO 12678-1:1996 Refractory products - Measurement of dimensions and external defects of refractory bricks - Part 1: Dimensions and conformity to drawings</w:delText>
              </w:r>
            </w:del>
            <w:ins w:id="3207" w:author="Ashan Asmone" w:date="2016-03-31T11:58:00Z">
              <w:r w:rsidR="00140F61">
                <w:rPr>
                  <w:rFonts w:ascii="Calibri Light" w:hAnsi="Calibri Light"/>
                  <w:sz w:val="16"/>
                  <w:szCs w:val="16"/>
                </w:rPr>
                <w:t>ISO 12678-1:1996 Refractory products - Measurement of dimensions and external defects of refractory bricks - Part 1: Dimensions and conformity to drawings</w:t>
              </w:r>
            </w:ins>
          </w:p>
          <w:p w14:paraId="78431F21" w14:textId="77777777" w:rsidR="00401C5E" w:rsidRPr="00401C5E" w:rsidRDefault="00401C5E" w:rsidP="00401C5E">
            <w:pPr>
              <w:spacing w:after="120"/>
              <w:rPr>
                <w:rFonts w:ascii="Calibri Light" w:hAnsi="Calibri Light"/>
                <w:sz w:val="16"/>
                <w:szCs w:val="16"/>
              </w:rPr>
            </w:pPr>
            <w:del w:id="3208" w:author="Ashan Asmone" w:date="2016-03-31T12:00:00Z">
              <w:r w:rsidRPr="00401C5E" w:rsidDel="00140F61">
                <w:rPr>
                  <w:rFonts w:ascii="Calibri Light" w:hAnsi="Calibri Light"/>
                  <w:sz w:val="16"/>
                  <w:szCs w:val="16"/>
                </w:rPr>
                <w:delText>ISO 12678-2:1996</w:delText>
              </w:r>
            </w:del>
            <w:r w:rsidRPr="00401C5E">
              <w:rPr>
                <w:rFonts w:ascii="Calibri Light" w:hAnsi="Calibri Light"/>
                <w:sz w:val="16"/>
                <w:szCs w:val="16"/>
              </w:rPr>
              <w:t> </w:t>
            </w:r>
            <w:r w:rsidRPr="00401C5E">
              <w:rPr>
                <w:rFonts w:ascii="Calibri Light" w:hAnsi="Calibri Light"/>
                <w:sz w:val="16"/>
                <w:szCs w:val="16"/>
              </w:rPr>
              <w:br/>
            </w:r>
            <w:del w:id="3209" w:author="Ashan Asmone" w:date="2016-03-31T12:00:00Z">
              <w:r w:rsidRPr="00401C5E" w:rsidDel="00140F61">
                <w:rPr>
                  <w:rFonts w:ascii="Calibri Light" w:hAnsi="Calibri Light"/>
                  <w:sz w:val="16"/>
                  <w:szCs w:val="16"/>
                </w:rPr>
                <w:delText>Refractory products - Measurement of dimensions and external defects of refractory bricks - Part 2: Corner and edge defects and other surface imperfections</w:delText>
              </w:r>
            </w:del>
            <w:ins w:id="3210" w:author="Ashan Asmone" w:date="2016-03-31T12:00:00Z">
              <w:r w:rsidR="00140F61">
                <w:rPr>
                  <w:rFonts w:ascii="Calibri Light" w:hAnsi="Calibri Light"/>
                  <w:sz w:val="16"/>
                  <w:szCs w:val="16"/>
                </w:rPr>
                <w:t>ISO 12678-2:1996 Refractory products - Measurement of dimensions and external defects of refractory bricks - Part 2: Corner and edge defects and other surface imperfections</w:t>
              </w:r>
            </w:ins>
          </w:p>
          <w:p w14:paraId="420E2BE6" w14:textId="77777777" w:rsidR="00401C5E" w:rsidRPr="00401C5E" w:rsidRDefault="00401C5E" w:rsidP="00401C5E">
            <w:pPr>
              <w:spacing w:after="120"/>
              <w:rPr>
                <w:rFonts w:ascii="Calibri Light" w:hAnsi="Calibri Light"/>
                <w:sz w:val="16"/>
                <w:szCs w:val="16"/>
              </w:rPr>
            </w:pPr>
            <w:r w:rsidRPr="00401C5E">
              <w:rPr>
                <w:rFonts w:ascii="Calibri Light" w:hAnsi="Calibri Light"/>
                <w:b/>
                <w:bCs/>
                <w:sz w:val="16"/>
                <w:szCs w:val="16"/>
                <w:u w:val="single"/>
              </w:rPr>
              <w:t>Sealant</w:t>
            </w:r>
          </w:p>
          <w:p w14:paraId="34B6FA96" w14:textId="77777777" w:rsidR="00401C5E" w:rsidRPr="00401C5E" w:rsidRDefault="00401C5E" w:rsidP="00401C5E">
            <w:pPr>
              <w:spacing w:after="120"/>
              <w:rPr>
                <w:rFonts w:ascii="Calibri Light" w:hAnsi="Calibri Light"/>
                <w:sz w:val="16"/>
                <w:szCs w:val="16"/>
              </w:rPr>
            </w:pPr>
            <w:del w:id="3211" w:author="Ashan Asmone" w:date="2016-03-31T12:01:00Z">
              <w:r w:rsidRPr="00401C5E" w:rsidDel="00140F61">
                <w:rPr>
                  <w:rFonts w:ascii="Calibri Light" w:hAnsi="Calibri Light"/>
                  <w:sz w:val="16"/>
                  <w:szCs w:val="16"/>
                </w:rPr>
                <w:delText>ISO 10563:1991 Building construction; sealants for joints; determination of change in mass and volume</w:delText>
              </w:r>
            </w:del>
            <w:ins w:id="3212" w:author="Ashan Asmone" w:date="2016-03-31T12:01:00Z">
              <w:r w:rsidR="00140F61">
                <w:rPr>
                  <w:rFonts w:ascii="Calibri Light" w:hAnsi="Calibri Light"/>
                  <w:sz w:val="16"/>
                  <w:szCs w:val="16"/>
                </w:rPr>
                <w:t>ISO 10563:2005 Building construction - Sealants - Determination of change in mass and volume</w:t>
              </w:r>
            </w:ins>
          </w:p>
          <w:p w14:paraId="6AB812C6" w14:textId="77777777" w:rsidR="00401C5E" w:rsidRPr="00401C5E" w:rsidRDefault="00401C5E" w:rsidP="00401C5E">
            <w:pPr>
              <w:spacing w:after="120"/>
              <w:rPr>
                <w:rFonts w:ascii="Calibri Light" w:hAnsi="Calibri Light"/>
                <w:sz w:val="16"/>
                <w:szCs w:val="16"/>
              </w:rPr>
            </w:pPr>
            <w:del w:id="3213" w:author="Ashan Asmone" w:date="2016-03-31T12:02:00Z">
              <w:r w:rsidRPr="00401C5E" w:rsidDel="002D4ACA">
                <w:rPr>
                  <w:rFonts w:ascii="Calibri Light" w:hAnsi="Calibri Light"/>
                  <w:sz w:val="16"/>
                  <w:szCs w:val="16"/>
                </w:rPr>
                <w:delText>ISO 10590:1991 Building construction; sealants; determination of adhesion/cohesion properties at maintained extension after immersion in water</w:delText>
              </w:r>
            </w:del>
            <w:ins w:id="3214" w:author="Ashan Asmone" w:date="2016-03-31T12:02:00Z">
              <w:r w:rsidR="002D4ACA">
                <w:rPr>
                  <w:rFonts w:ascii="Calibri Light" w:hAnsi="Calibri Light"/>
                  <w:sz w:val="16"/>
                  <w:szCs w:val="16"/>
                </w:rPr>
                <w:t>ISO 10590:2005 Building construction - Sealants - Determination of tensile properties of sealants at maintained extension after immersion in water</w:t>
              </w:r>
            </w:ins>
          </w:p>
          <w:p w14:paraId="32B51E4E" w14:textId="77777777" w:rsidR="00401C5E" w:rsidRPr="00401C5E" w:rsidRDefault="00401C5E" w:rsidP="00401C5E">
            <w:pPr>
              <w:spacing w:after="120"/>
              <w:rPr>
                <w:rFonts w:ascii="Calibri Light" w:hAnsi="Calibri Light"/>
                <w:sz w:val="16"/>
                <w:szCs w:val="16"/>
              </w:rPr>
            </w:pPr>
            <w:del w:id="3215" w:author="Ashan Asmone" w:date="2016-03-31T12:03:00Z">
              <w:r w:rsidRPr="00401C5E" w:rsidDel="002D4ACA">
                <w:rPr>
                  <w:rFonts w:ascii="Calibri Light" w:hAnsi="Calibri Light"/>
                  <w:sz w:val="16"/>
                  <w:szCs w:val="16"/>
                </w:rPr>
                <w:delText>ISO 10591:1991 Building construction; sealants; determination of adhesion/cohesion properties after immersion in water</w:delText>
              </w:r>
            </w:del>
            <w:ins w:id="3216" w:author="Ashan Asmone" w:date="2016-03-31T12:03:00Z">
              <w:r w:rsidR="002D4ACA">
                <w:rPr>
                  <w:rFonts w:ascii="Calibri Light" w:hAnsi="Calibri Light"/>
                  <w:sz w:val="16"/>
                  <w:szCs w:val="16"/>
                </w:rPr>
                <w:t>ISO 10591:2005 Building construction -- Sealants -- Determination of adhesion/cohesion properties of sealants after immersion in water</w:t>
              </w:r>
            </w:ins>
          </w:p>
          <w:p w14:paraId="69587126" w14:textId="77777777" w:rsidR="00401C5E" w:rsidRPr="00401C5E" w:rsidRDefault="00401C5E" w:rsidP="00401C5E">
            <w:pPr>
              <w:spacing w:after="120"/>
              <w:rPr>
                <w:rFonts w:ascii="Calibri Light" w:hAnsi="Calibri Light"/>
                <w:sz w:val="16"/>
                <w:szCs w:val="16"/>
              </w:rPr>
            </w:pPr>
            <w:del w:id="3217" w:author="Ashan Asmone" w:date="2016-03-31T12:04:00Z">
              <w:r w:rsidRPr="00401C5E" w:rsidDel="002D4ACA">
                <w:rPr>
                  <w:rFonts w:ascii="Calibri Light" w:hAnsi="Calibri Light"/>
                  <w:sz w:val="16"/>
                  <w:szCs w:val="16"/>
                </w:rPr>
                <w:delText>ISO 11431:1993 Building construction; sealants; determination of adhesion/cohesion properties after exposure to artificial light through glass</w:delText>
              </w:r>
            </w:del>
            <w:ins w:id="3218" w:author="Ashan Asmone" w:date="2016-03-31T12:04:00Z">
              <w:r w:rsidR="002D4ACA">
                <w:rPr>
                  <w:rFonts w:ascii="Calibri Light" w:hAnsi="Calibri Light"/>
                  <w:sz w:val="16"/>
                  <w:szCs w:val="16"/>
                </w:rPr>
                <w:t>ISO 11431:2002 Building construction -- Jointing products -- Determination of adhesion/cohesion properties of sealants after exposure to heat, water and artificial light through glass</w:t>
              </w:r>
            </w:ins>
          </w:p>
          <w:p w14:paraId="00F99E58" w14:textId="77777777" w:rsidR="00401C5E" w:rsidRPr="00401C5E" w:rsidRDefault="00401C5E" w:rsidP="00401C5E">
            <w:pPr>
              <w:spacing w:after="120"/>
              <w:rPr>
                <w:rFonts w:ascii="Calibri Light" w:hAnsi="Calibri Light"/>
                <w:sz w:val="16"/>
                <w:szCs w:val="16"/>
              </w:rPr>
            </w:pPr>
            <w:del w:id="3219" w:author="Ashan Asmone" w:date="2016-03-31T12:05:00Z">
              <w:r w:rsidRPr="00401C5E" w:rsidDel="002D4ACA">
                <w:rPr>
                  <w:rFonts w:ascii="Calibri Light" w:hAnsi="Calibri Light"/>
                  <w:sz w:val="16"/>
                  <w:szCs w:val="16"/>
                </w:rPr>
                <w:delText>ISO 11432:1993 Building construction; sealants; determination of resistance to compression</w:delText>
              </w:r>
            </w:del>
            <w:ins w:id="3220" w:author="Ashan Asmone" w:date="2016-03-31T12:05:00Z">
              <w:r w:rsidR="002D4ACA">
                <w:rPr>
                  <w:rFonts w:ascii="Calibri Light" w:hAnsi="Calibri Light"/>
                  <w:sz w:val="16"/>
                  <w:szCs w:val="16"/>
                </w:rPr>
                <w:t>ISO 11432:2005 Building construction -- Sealants -- Determination of resistance to compression</w:t>
              </w:r>
            </w:ins>
          </w:p>
          <w:p w14:paraId="033C39CA" w14:textId="77777777" w:rsidR="00401C5E" w:rsidRPr="00401C5E" w:rsidRDefault="00401C5E" w:rsidP="00401C5E">
            <w:pPr>
              <w:spacing w:after="120"/>
              <w:rPr>
                <w:rFonts w:ascii="Calibri Light" w:hAnsi="Calibri Light"/>
                <w:sz w:val="16"/>
                <w:szCs w:val="16"/>
              </w:rPr>
            </w:pPr>
            <w:del w:id="3221" w:author="Ashan Asmone" w:date="2016-03-31T12:06:00Z">
              <w:r w:rsidRPr="00401C5E" w:rsidDel="002D4ACA">
                <w:rPr>
                  <w:rFonts w:ascii="Calibri Light" w:hAnsi="Calibri Light"/>
                  <w:sz w:val="16"/>
                  <w:szCs w:val="16"/>
                </w:rPr>
                <w:delText>SO 11600:1993 Building construction; sealants; classification and requirements</w:delText>
              </w:r>
            </w:del>
            <w:ins w:id="3222" w:author="Ashan Asmone" w:date="2016-03-31T12:06:00Z">
              <w:r w:rsidR="002D4ACA">
                <w:rPr>
                  <w:rFonts w:ascii="Calibri Light" w:hAnsi="Calibri Light"/>
                  <w:sz w:val="16"/>
                  <w:szCs w:val="16"/>
                </w:rPr>
                <w:t>ISO 11600:2002 Building construction -- Jointing products -- Classification and requirements for sealants</w:t>
              </w:r>
            </w:ins>
          </w:p>
          <w:p w14:paraId="3881A71E" w14:textId="77777777" w:rsidR="00401C5E" w:rsidRPr="00401C5E" w:rsidRDefault="00401C5E" w:rsidP="00401C5E">
            <w:pPr>
              <w:spacing w:after="120"/>
              <w:rPr>
                <w:rFonts w:ascii="Calibri Light" w:hAnsi="Calibri Light"/>
                <w:sz w:val="16"/>
                <w:szCs w:val="16"/>
              </w:rPr>
            </w:pPr>
            <w:del w:id="3223" w:author="Ashan Asmone" w:date="2016-03-31T12:07:00Z">
              <w:r w:rsidRPr="00401C5E" w:rsidDel="002D4ACA">
                <w:rPr>
                  <w:rFonts w:ascii="Calibri Light" w:hAnsi="Calibri Light"/>
                  <w:sz w:val="16"/>
                  <w:szCs w:val="16"/>
                </w:rPr>
                <w:delText>ISO 13638:1996 Building construction - Sealants - Determination of resistance to prolonged exposure to water</w:delText>
              </w:r>
            </w:del>
            <w:ins w:id="3224" w:author="Ashan Asmone" w:date="2016-03-31T12:07:00Z">
              <w:r w:rsidR="002D4ACA">
                <w:rPr>
                  <w:rFonts w:ascii="Calibri Light" w:hAnsi="Calibri Light"/>
                  <w:sz w:val="16"/>
                  <w:szCs w:val="16"/>
                </w:rPr>
                <w:t>ISO 13638:1996 Building construction - Sealants - Determination of resistance to prolonged exposure to water</w:t>
              </w:r>
            </w:ins>
          </w:p>
          <w:p w14:paraId="60F4F9BB" w14:textId="77777777" w:rsidR="00401C5E" w:rsidRPr="00401C5E" w:rsidRDefault="00401C5E" w:rsidP="00401C5E">
            <w:pPr>
              <w:spacing w:after="120"/>
              <w:rPr>
                <w:rFonts w:ascii="Calibri Light" w:hAnsi="Calibri Light"/>
                <w:sz w:val="16"/>
                <w:szCs w:val="16"/>
              </w:rPr>
            </w:pPr>
            <w:del w:id="3225" w:author="Ashan Asmone" w:date="2016-03-31T12:08:00Z">
              <w:r w:rsidRPr="00401C5E" w:rsidDel="002D4ACA">
                <w:rPr>
                  <w:rFonts w:ascii="Calibri Light" w:hAnsi="Calibri Light"/>
                  <w:sz w:val="16"/>
                  <w:szCs w:val="16"/>
                </w:rPr>
                <w:delText>ISO 8340:1984/Cor 1:1995 Building construction - Jointing products - Sealants - Determination of tensile properties at maintained extension; Technical Corrigendum 1</w:delText>
              </w:r>
            </w:del>
            <w:ins w:id="3226" w:author="Ashan Asmone" w:date="2016-03-31T12:08:00Z">
              <w:r w:rsidR="002D4ACA">
                <w:rPr>
                  <w:rFonts w:ascii="Calibri Light" w:hAnsi="Calibri Light"/>
                  <w:sz w:val="16"/>
                  <w:szCs w:val="16"/>
                </w:rPr>
                <w:t>ISO 8340:2005 Building construction -- Sealants -- Determination of tensile properties at maintained extension</w:t>
              </w:r>
            </w:ins>
          </w:p>
          <w:p w14:paraId="311D65A2" w14:textId="77777777" w:rsidR="00401C5E" w:rsidRPr="00401C5E" w:rsidRDefault="00401C5E" w:rsidP="00401C5E">
            <w:pPr>
              <w:spacing w:after="120"/>
              <w:rPr>
                <w:rFonts w:ascii="Calibri Light" w:hAnsi="Calibri Light"/>
                <w:sz w:val="16"/>
                <w:szCs w:val="16"/>
              </w:rPr>
            </w:pPr>
            <w:del w:id="3227" w:author="Ashan Asmone" w:date="2016-03-31T12:09:00Z">
              <w:r w:rsidRPr="00401C5E" w:rsidDel="002D4ACA">
                <w:rPr>
                  <w:rFonts w:ascii="Calibri Light" w:hAnsi="Calibri Light"/>
                  <w:sz w:val="16"/>
                  <w:szCs w:val="16"/>
                </w:rPr>
                <w:delText>ISO 8394:1988 Building construction; jointing products; determination of extrudability of one-component sealants</w:delText>
              </w:r>
            </w:del>
            <w:ins w:id="3228" w:author="Ashan Asmone" w:date="2016-03-31T12:09:00Z">
              <w:r w:rsidR="002D4ACA">
                <w:rPr>
                  <w:rFonts w:ascii="Calibri Light" w:hAnsi="Calibri Light"/>
                  <w:sz w:val="16"/>
                  <w:szCs w:val="16"/>
                </w:rPr>
                <w:t>ISO 8394-1:2010 Building construction -- Jointing products -- Part 1: Determination of extrudability of sealants</w:t>
              </w:r>
            </w:ins>
          </w:p>
          <w:p w14:paraId="4FD0C481" w14:textId="77777777" w:rsidR="00401C5E" w:rsidRPr="00401C5E" w:rsidRDefault="00401C5E" w:rsidP="00401C5E">
            <w:pPr>
              <w:spacing w:after="120"/>
              <w:rPr>
                <w:rFonts w:ascii="Calibri Light" w:hAnsi="Calibri Light"/>
                <w:sz w:val="16"/>
                <w:szCs w:val="16"/>
              </w:rPr>
            </w:pPr>
            <w:del w:id="3229" w:author="Ashan Asmone" w:date="2016-03-31T12:11:00Z">
              <w:r w:rsidRPr="00401C5E" w:rsidDel="002D4ACA">
                <w:rPr>
                  <w:rFonts w:ascii="Calibri Light" w:hAnsi="Calibri Light"/>
                  <w:sz w:val="16"/>
                  <w:szCs w:val="16"/>
                </w:rPr>
                <w:delText>ISO 9047:2001 Building construction - Jointing products - Determination of adhesion/cohesion properties of sealants at variable temperatures</w:delText>
              </w:r>
            </w:del>
            <w:ins w:id="3230" w:author="Ashan Asmone" w:date="2016-03-31T12:11:00Z">
              <w:r w:rsidR="002D4ACA">
                <w:rPr>
                  <w:rFonts w:ascii="Calibri Light" w:hAnsi="Calibri Light"/>
                  <w:sz w:val="16"/>
                  <w:szCs w:val="16"/>
                </w:rPr>
                <w:t>ISO 9047:2001 Building construction - Jointing products - Determination of adhesion/cohesion properties of sealants at variable temperatures</w:t>
              </w:r>
            </w:ins>
          </w:p>
          <w:p w14:paraId="170F5BBD" w14:textId="77777777" w:rsidR="00401C5E" w:rsidRPr="00401C5E" w:rsidRDefault="00401C5E" w:rsidP="00401C5E">
            <w:pPr>
              <w:spacing w:after="120"/>
              <w:rPr>
                <w:rFonts w:ascii="Calibri Light" w:hAnsi="Calibri Light"/>
                <w:sz w:val="16"/>
                <w:szCs w:val="16"/>
              </w:rPr>
            </w:pPr>
            <w:r w:rsidRPr="00401C5E">
              <w:rPr>
                <w:rFonts w:ascii="Calibri Light" w:hAnsi="Calibri Light"/>
                <w:b/>
                <w:bCs/>
                <w:sz w:val="16"/>
                <w:szCs w:val="16"/>
                <w:u w:val="single"/>
              </w:rPr>
              <w:t>Waterproofing for masonry</w:t>
            </w:r>
          </w:p>
          <w:p w14:paraId="433F1117" w14:textId="77777777" w:rsidR="00401C5E" w:rsidRPr="00401C5E" w:rsidRDefault="00401C5E" w:rsidP="00401C5E">
            <w:pPr>
              <w:spacing w:after="120"/>
              <w:rPr>
                <w:rFonts w:ascii="Calibri Light" w:hAnsi="Calibri Light"/>
                <w:sz w:val="16"/>
                <w:szCs w:val="16"/>
              </w:rPr>
            </w:pPr>
            <w:del w:id="3231" w:author="Ashan Asmone" w:date="2016-03-31T12:12:00Z">
              <w:r w:rsidRPr="00401C5E"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3232" w:author="Ashan Asmone" w:date="2016-03-31T12:12:00Z">
              <w:r w:rsidR="002D4ACA">
                <w:rPr>
                  <w:rFonts w:ascii="Calibri Light" w:hAnsi="Calibri Light"/>
                  <w:sz w:val="16"/>
                  <w:szCs w:val="16"/>
                </w:rPr>
                <w:t>ISO 7783:2011 Paints and varnishes -- Determination of water-vapour transmission properties -- Cup method</w:t>
              </w:r>
            </w:ins>
          </w:p>
          <w:p w14:paraId="657F785E" w14:textId="77777777" w:rsidR="00570413" w:rsidRPr="00401C5E" w:rsidRDefault="00570413" w:rsidP="00570413">
            <w:pPr>
              <w:spacing w:after="120"/>
              <w:rPr>
                <w:rFonts w:ascii="Calibri Light" w:hAnsi="Calibri Light"/>
                <w:sz w:val="16"/>
                <w:szCs w:val="16"/>
              </w:rPr>
            </w:pPr>
          </w:p>
        </w:tc>
      </w:tr>
    </w:tbl>
    <w:p w14:paraId="4CAC1255" w14:textId="77777777" w:rsidR="00570413" w:rsidRDefault="00570413">
      <w:pPr>
        <w:rPr>
          <w:sz w:val="16"/>
          <w:szCs w:val="16"/>
          <w:lang w:val="en-US"/>
        </w:rPr>
      </w:pPr>
    </w:p>
    <w:p w14:paraId="0048375A" w14:textId="77777777" w:rsidR="00570413" w:rsidRDefault="004A0C92" w:rsidP="005F045A">
      <w:pPr>
        <w:pStyle w:val="Heading2"/>
        <w:rPr>
          <w:lang w:val="en-US"/>
        </w:rPr>
      </w:pPr>
      <w:r>
        <w:t xml:space="preserve">Water Penetration - </w:t>
      </w:r>
      <w:r w:rsidR="005F045A" w:rsidRPr="005F045A">
        <w:t>Dampness from construction moisture</w:t>
      </w:r>
    </w:p>
    <w:tbl>
      <w:tblPr>
        <w:tblStyle w:val="TableGrid"/>
        <w:tblW w:w="0" w:type="auto"/>
        <w:tblInd w:w="108" w:type="dxa"/>
        <w:tblLook w:val="04A0" w:firstRow="1" w:lastRow="0" w:firstColumn="1" w:lastColumn="0" w:noHBand="0" w:noVBand="1"/>
      </w:tblPr>
      <w:tblGrid>
        <w:gridCol w:w="685"/>
        <w:gridCol w:w="8449"/>
      </w:tblGrid>
      <w:tr w:rsidR="00570413" w:rsidRPr="004F3C8C" w14:paraId="48F6E05E" w14:textId="77777777" w:rsidTr="00570413">
        <w:tc>
          <w:tcPr>
            <w:tcW w:w="685" w:type="dxa"/>
          </w:tcPr>
          <w:p w14:paraId="6D801D75"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6F70053" w14:textId="77777777" w:rsidR="00854F92" w:rsidRPr="00854F92" w:rsidRDefault="00854F92" w:rsidP="00854F92">
            <w:pPr>
              <w:spacing w:after="120"/>
              <w:rPr>
                <w:rFonts w:ascii="Calibri Light" w:hAnsi="Calibri Light"/>
                <w:sz w:val="16"/>
                <w:szCs w:val="16"/>
              </w:rPr>
            </w:pPr>
            <w:r w:rsidRPr="00854F92">
              <w:rPr>
                <w:rFonts w:ascii="Calibri Light" w:hAnsi="Calibri Light"/>
                <w:b/>
                <w:bCs/>
                <w:sz w:val="16"/>
                <w:szCs w:val="16"/>
                <w:u w:val="single"/>
              </w:rPr>
              <w:t>Masonry</w:t>
            </w:r>
          </w:p>
          <w:p w14:paraId="2CD44AE4" w14:textId="77777777" w:rsidR="00854F92" w:rsidRPr="00854F92" w:rsidRDefault="00854F92" w:rsidP="00854F92">
            <w:pPr>
              <w:spacing w:after="120"/>
              <w:rPr>
                <w:rFonts w:ascii="Calibri Light" w:hAnsi="Calibri Light"/>
                <w:sz w:val="16"/>
                <w:szCs w:val="16"/>
              </w:rPr>
            </w:pPr>
            <w:del w:id="3233" w:author="Ashan Asmone" w:date="2016-03-31T12:23:00Z">
              <w:r w:rsidRPr="00854F92" w:rsidDel="00273739">
                <w:rPr>
                  <w:rFonts w:ascii="Calibri Light" w:hAnsi="Calibri Light"/>
                  <w:sz w:val="16"/>
                  <w:szCs w:val="16"/>
                </w:rPr>
                <w:delText>BS 890:1995 Specification for building lime</w:delText>
              </w:r>
            </w:del>
            <w:ins w:id="3234" w:author="Ashan Asmone" w:date="2016-03-31T12:23:00Z">
              <w:r w:rsidR="00273739">
                <w:rPr>
                  <w:rFonts w:ascii="Calibri Light" w:hAnsi="Calibri Light"/>
                  <w:sz w:val="16"/>
                  <w:szCs w:val="16"/>
                </w:rPr>
                <w:t>BS EN 459-1:2015 Building lime. Definitions, specifications and conformity criteria</w:t>
              </w:r>
            </w:ins>
            <w:del w:id="3235" w:author="Ashan Senel Asmone" w:date="2016-03-21T16:33:00Z">
              <w:r w:rsidRPr="00854F92" w:rsidDel="00A42019">
                <w:rPr>
                  <w:rFonts w:ascii="Calibri Light" w:hAnsi="Calibri Light"/>
                  <w:sz w:val="16"/>
                  <w:szCs w:val="16"/>
                </w:rPr>
                <w:delText>s</w:delText>
              </w:r>
            </w:del>
            <w:ins w:id="3236" w:author="Ashan Senel Asmone" w:date="2016-03-21T16:33:00Z">
              <w:r w:rsidR="00A42019">
                <w:rPr>
                  <w:rFonts w:ascii="Calibri Light" w:hAnsi="Calibri Light"/>
                  <w:sz w:val="16"/>
                  <w:szCs w:val="16"/>
                </w:rPr>
                <w:t>BS EN 459-1:2015 Building lime. Definitions, specifications and conformity criteria</w:t>
              </w:r>
            </w:ins>
          </w:p>
          <w:p w14:paraId="6749E564" w14:textId="77777777" w:rsidR="00854F92" w:rsidRPr="00854F92" w:rsidRDefault="00854F92" w:rsidP="00854F92">
            <w:pPr>
              <w:spacing w:after="120"/>
              <w:rPr>
                <w:rFonts w:ascii="Calibri Light" w:hAnsi="Calibri Light"/>
                <w:sz w:val="16"/>
                <w:szCs w:val="16"/>
              </w:rPr>
            </w:pPr>
            <w:del w:id="3237" w:author="Ashan Senel Asmone" w:date="2016-03-21T16:36:00Z">
              <w:r w:rsidRPr="00854F92" w:rsidDel="00A42019">
                <w:rPr>
                  <w:rFonts w:ascii="Calibri Light" w:hAnsi="Calibri Light"/>
                  <w:sz w:val="16"/>
                  <w:szCs w:val="16"/>
                </w:rPr>
                <w:delText>BS 3921:1985 Specification for clay bricks</w:delText>
              </w:r>
            </w:del>
            <w:ins w:id="3238" w:author="Ashan Senel Asmone" w:date="2016-03-21T16:36:00Z">
              <w:r w:rsidR="00A42019">
                <w:rPr>
                  <w:rFonts w:ascii="Calibri Light" w:hAnsi="Calibri Light"/>
                  <w:sz w:val="16"/>
                  <w:szCs w:val="16"/>
                </w:rPr>
                <w:t xml:space="preserve">BS EN 772-3:1998 Methods of test for masonry units. Determination of net volume and percentage of voids of clay masonry units by hydrostatic weighing/ </w:t>
              </w:r>
            </w:ins>
            <w:ins w:id="3239"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ins w:id="3240" w:author="Ashan Senel Asmone" w:date="2016-03-21T16:36:00Z">
              <w:r w:rsidR="00A42019">
                <w:rPr>
                  <w:rFonts w:ascii="Calibri Light" w:hAnsi="Calibri Light"/>
                  <w:sz w:val="16"/>
                  <w:szCs w:val="16"/>
                </w:rPr>
                <w:t>/ BS EN 771-1:2011 Specification for masonry units. Clay masonry units</w:t>
              </w:r>
            </w:ins>
          </w:p>
          <w:p w14:paraId="18F221FF" w14:textId="77777777" w:rsidR="00854F92" w:rsidRPr="00854F92" w:rsidRDefault="00854F92" w:rsidP="00854F92">
            <w:pPr>
              <w:spacing w:after="120"/>
              <w:rPr>
                <w:rFonts w:ascii="Calibri Light" w:hAnsi="Calibri Light"/>
                <w:sz w:val="16"/>
                <w:szCs w:val="16"/>
              </w:rPr>
            </w:pPr>
            <w:del w:id="3241" w:author="Ashan Senel Asmone" w:date="2016-03-21T16:39:00Z">
              <w:r w:rsidRPr="00854F92" w:rsidDel="00534DBC">
                <w:rPr>
                  <w:rFonts w:ascii="Calibri Light" w:hAnsi="Calibri Light"/>
                  <w:sz w:val="16"/>
                  <w:szCs w:val="16"/>
                </w:rPr>
                <w:delText>BS 5628-2:2000 Code of practice for use of masonry. Structural use of reinforced and prestressed masonry</w:delText>
              </w:r>
            </w:del>
            <w:ins w:id="3242" w:author="Ashan Senel Asmone" w:date="2016-03-21T16:40:00Z">
              <w:r w:rsidR="00534DBC">
                <w:rPr>
                  <w:rFonts w:ascii="Calibri Light" w:hAnsi="Calibri Light"/>
                  <w:sz w:val="16"/>
                  <w:szCs w:val="16"/>
                </w:rPr>
                <w:t xml:space="preserve">PD 6697:2010 Recommendations for the design of masonry structures to BS EN 1996-1-1 and BS EN 1996-2/ BS EN 1996-3:2006 Eurocode 6. Design of masonry structures. Simplified calculation methods for unreinforced masonry structures/ </w:t>
              </w:r>
            </w:ins>
            <w:ins w:id="3243" w:author="Ashan Senel Asmone" w:date="2016-03-21T16:39:00Z">
              <w:r w:rsidR="00534DBC">
                <w:rPr>
                  <w:rFonts w:ascii="Calibri Light" w:hAnsi="Calibri Light"/>
                  <w:sz w:val="16"/>
                  <w:szCs w:val="16"/>
                </w:rPr>
                <w:t>BS EN 1996-2:2006 Eurocode 6. Design of masonry structures. Design considerations, selection of materials and execution of masonry/ BS EN 1996-1-1:2005+A1:2012 Eurocode 6. Design of masonry structures. General rules for reinforced and unreinforced masonry structures</w:t>
              </w:r>
            </w:ins>
          </w:p>
          <w:p w14:paraId="1C0EDFFF" w14:textId="77777777" w:rsidR="00854F92" w:rsidRPr="00854F92" w:rsidRDefault="00854F92" w:rsidP="00854F92">
            <w:pPr>
              <w:spacing w:after="120"/>
              <w:rPr>
                <w:rFonts w:ascii="Calibri Light" w:hAnsi="Calibri Light"/>
                <w:sz w:val="16"/>
                <w:szCs w:val="16"/>
              </w:rPr>
            </w:pPr>
            <w:del w:id="3244" w:author="Ashan Senel Asmone" w:date="2016-03-21T16:42:00Z">
              <w:r w:rsidRPr="00854F92" w:rsidDel="00534DBC">
                <w:rPr>
                  <w:rFonts w:ascii="Calibri Light" w:hAnsi="Calibri Light"/>
                  <w:sz w:val="16"/>
                  <w:szCs w:val="16"/>
                </w:rPr>
                <w:delText>BS 5628-3:2001 Code of practice for use of masonry. Materials and components, design and workmanship</w:delText>
              </w:r>
            </w:del>
            <w:ins w:id="3245" w:author="Ashan Senel Asmone" w:date="2016-03-21T16:42:00Z">
              <w:r w:rsidR="00534DBC">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01B4017F" w14:textId="77777777" w:rsidR="00854F92" w:rsidRPr="00854F92" w:rsidRDefault="00854F92" w:rsidP="00854F92">
            <w:pPr>
              <w:spacing w:after="120"/>
              <w:rPr>
                <w:rFonts w:ascii="Calibri Light" w:hAnsi="Calibri Light"/>
                <w:sz w:val="16"/>
                <w:szCs w:val="16"/>
              </w:rPr>
            </w:pPr>
            <w:del w:id="3246" w:author="Ashan Senel Asmone" w:date="2016-03-21T16:44:00Z">
              <w:r w:rsidRPr="00854F92" w:rsidDel="00534DBC">
                <w:rPr>
                  <w:rFonts w:ascii="Calibri Light" w:hAnsi="Calibri Light"/>
                  <w:sz w:val="16"/>
                  <w:szCs w:val="16"/>
                </w:rPr>
                <w:delText>BS 6100-5.3:1984 Glossary of building and civil engineering terms. Masonry. Bricks and blocks</w:delText>
              </w:r>
            </w:del>
            <w:ins w:id="3247" w:author="Ashan Senel Asmone" w:date="2016-03-21T16:44:00Z">
              <w:r w:rsidR="00534DBC">
                <w:rPr>
                  <w:rFonts w:ascii="Calibri Light" w:hAnsi="Calibri Light"/>
                  <w:sz w:val="16"/>
                  <w:szCs w:val="16"/>
                </w:rPr>
                <w:t>BS 6100-6:2008 Building and civil engineering. Vocabulary. Construction parts</w:t>
              </w:r>
            </w:ins>
          </w:p>
          <w:p w14:paraId="71AA2007" w14:textId="77777777" w:rsidR="00854F92" w:rsidRPr="00854F92" w:rsidRDefault="00854F92" w:rsidP="00854F92">
            <w:pPr>
              <w:spacing w:after="120"/>
              <w:rPr>
                <w:rFonts w:ascii="Calibri Light" w:hAnsi="Calibri Light"/>
                <w:sz w:val="16"/>
                <w:szCs w:val="16"/>
              </w:rPr>
            </w:pPr>
            <w:del w:id="3248" w:author="Ashan Senel Asmone" w:date="2016-03-21T16:45:00Z">
              <w:r w:rsidRPr="00854F92" w:rsidDel="00534DBC">
                <w:rPr>
                  <w:rFonts w:ascii="Calibri Light" w:hAnsi="Calibri Light"/>
                  <w:sz w:val="16"/>
                  <w:szCs w:val="16"/>
                </w:rPr>
                <w:delText>BS EN 772-1:2000 Methods of test for masonry units. Determination of compressive strength</w:delText>
              </w:r>
            </w:del>
            <w:ins w:id="3249" w:author="Ashan Senel Asmone" w:date="2016-03-21T16:45:00Z">
              <w:r w:rsidR="00534DBC">
                <w:rPr>
                  <w:rFonts w:ascii="Calibri Light" w:hAnsi="Calibri Light"/>
                  <w:sz w:val="16"/>
                  <w:szCs w:val="16"/>
                </w:rPr>
                <w:t>BS EN 772-1:2011+A1:2015 Methods of test for masonry units. Determination of compressive strength</w:t>
              </w:r>
            </w:ins>
          </w:p>
          <w:p w14:paraId="269BA3E8" w14:textId="77777777" w:rsidR="00854F92" w:rsidRPr="00854F92" w:rsidRDefault="00854F92" w:rsidP="00854F92">
            <w:pPr>
              <w:spacing w:after="120"/>
              <w:rPr>
                <w:rFonts w:ascii="Calibri Light" w:hAnsi="Calibri Light"/>
                <w:sz w:val="16"/>
                <w:szCs w:val="16"/>
              </w:rPr>
            </w:pPr>
            <w:del w:id="3250" w:author="Ashan Senel Asmone" w:date="2016-03-21T16:46:00Z">
              <w:r w:rsidRPr="00854F92" w:rsidDel="00534DBC">
                <w:rPr>
                  <w:rFonts w:ascii="Calibri Light" w:hAnsi="Calibri Light"/>
                  <w:sz w:val="16"/>
                  <w:szCs w:val="16"/>
                </w:rPr>
                <w:delText>BS EN 772-2:1998 Methods of test for masonry units. Determination of percentage area of voids in aggregate concrete masonry units (by paper indentation)</w:delText>
              </w:r>
            </w:del>
            <w:ins w:id="3251" w:author="Ashan Senel Asmone" w:date="2016-03-21T16:46:00Z">
              <w:r w:rsidR="00534DBC">
                <w:rPr>
                  <w:rFonts w:ascii="Calibri Light" w:hAnsi="Calibri Light"/>
                  <w:sz w:val="16"/>
                  <w:szCs w:val="16"/>
                </w:rPr>
                <w:t>BS EN 772-2:1998 Methods of test for masonry units. Determination of percentage area of voids in masonry units (by paper indentation)</w:t>
              </w:r>
            </w:ins>
          </w:p>
          <w:p w14:paraId="3BEBD353" w14:textId="77777777" w:rsidR="00854F92" w:rsidRPr="00854F92" w:rsidRDefault="00854F92" w:rsidP="00854F92">
            <w:pPr>
              <w:spacing w:after="120"/>
              <w:rPr>
                <w:rFonts w:ascii="Calibri Light" w:hAnsi="Calibri Light"/>
                <w:sz w:val="16"/>
                <w:szCs w:val="16"/>
              </w:rPr>
            </w:pPr>
            <w:del w:id="3252" w:author="Ashan Senel Asmone" w:date="2016-03-21T16:48:00Z">
              <w:r w:rsidRPr="00854F92" w:rsidDel="00534DBC">
                <w:rPr>
                  <w:rFonts w:ascii="Calibri Light" w:hAnsi="Calibri Light"/>
                  <w:sz w:val="16"/>
                  <w:szCs w:val="16"/>
                </w:rPr>
                <w:delText>BS EN 772-5:2001 Methods of test for masonry units. Determination of the active soluble salts content of clay masonry units</w:delText>
              </w:r>
            </w:del>
            <w:ins w:id="3253"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6116DB09" w14:textId="77777777" w:rsidR="00854F92" w:rsidRPr="00854F92" w:rsidRDefault="00854F92" w:rsidP="00854F92">
            <w:pPr>
              <w:spacing w:after="120"/>
              <w:rPr>
                <w:rFonts w:ascii="Calibri Light" w:hAnsi="Calibri Light"/>
                <w:sz w:val="16"/>
                <w:szCs w:val="16"/>
              </w:rPr>
            </w:pPr>
            <w:del w:id="3254" w:author="Ashan Senel Asmone" w:date="2016-03-21T16:49:00Z">
              <w:r w:rsidRPr="00854F92" w:rsidDel="00534DBC">
                <w:rPr>
                  <w:rFonts w:ascii="Calibri Light" w:hAnsi="Calibri Light"/>
                  <w:sz w:val="16"/>
                  <w:szCs w:val="16"/>
                </w:rPr>
                <w:delText>BS EN 772-7:1998 Methods of test for masonry units. Determination of water absorption of clay masonry damp proof course units by boiling in water</w:delText>
              </w:r>
            </w:del>
            <w:ins w:id="3255"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44DDD7D6" w14:textId="77777777" w:rsidR="00854F92" w:rsidRPr="00854F92" w:rsidRDefault="00854F92" w:rsidP="00854F92">
            <w:pPr>
              <w:spacing w:after="120"/>
              <w:rPr>
                <w:rFonts w:ascii="Calibri Light" w:hAnsi="Calibri Light"/>
                <w:sz w:val="16"/>
                <w:szCs w:val="16"/>
              </w:rPr>
            </w:pPr>
            <w:del w:id="3256" w:author="Ashan Senel Asmone" w:date="2016-03-21T16:50:00Z">
              <w:r w:rsidRPr="00854F92" w:rsidDel="00534DBC">
                <w:rPr>
                  <w:rFonts w:ascii="Calibri Light" w:hAnsi="Calibri Light"/>
                  <w:sz w:val="16"/>
                  <w:szCs w:val="16"/>
                </w:rPr>
                <w:delText>BS EN 772-19:2000 Methods of test for masonry units. Determination of moisture expansion of large horizontally perforated clay masonry units</w:delText>
              </w:r>
            </w:del>
            <w:ins w:id="3257" w:author="Ashan Senel Asmone" w:date="2016-03-21T16:50:00Z">
              <w:r w:rsidR="00534DBC">
                <w:rPr>
                  <w:rFonts w:ascii="Calibri Light" w:hAnsi="Calibri Light"/>
                  <w:sz w:val="16"/>
                  <w:szCs w:val="16"/>
                </w:rPr>
                <w:t>BS EN 772-19:2000 Methods of test for masonry units. Determination of moisture expansion of large horizontally perforated clay masonry units</w:t>
              </w:r>
            </w:ins>
          </w:p>
          <w:p w14:paraId="0DAE1858" w14:textId="77777777" w:rsidR="00854F92" w:rsidRPr="00854F92" w:rsidRDefault="00854F92" w:rsidP="00854F92">
            <w:pPr>
              <w:spacing w:after="120"/>
              <w:rPr>
                <w:rFonts w:ascii="Calibri Light" w:hAnsi="Calibri Light"/>
                <w:sz w:val="16"/>
                <w:szCs w:val="16"/>
              </w:rPr>
            </w:pPr>
            <w:del w:id="3258" w:author="Ashan Senel Asmone" w:date="2016-03-21T16:50:00Z">
              <w:r w:rsidRPr="00854F92" w:rsidDel="00534DBC">
                <w:rPr>
                  <w:rFonts w:ascii="Calibri Light" w:hAnsi="Calibri Light"/>
                  <w:sz w:val="16"/>
                  <w:szCs w:val="16"/>
                </w:rPr>
                <w:delText>BS 8000-3:2001 Workmanship on building sites. Code of practice for masonry</w:delText>
              </w:r>
            </w:del>
            <w:ins w:id="3259" w:author="Ashan Senel Asmone" w:date="2016-03-21T16:50:00Z">
              <w:r w:rsidR="00534DBC">
                <w:rPr>
                  <w:rFonts w:ascii="Calibri Light" w:hAnsi="Calibri Light"/>
                  <w:sz w:val="16"/>
                  <w:szCs w:val="16"/>
                </w:rPr>
                <w:t>BS 8000-0:2014 Workmanship on construction sites. Introduction and general principles</w:t>
              </w:r>
            </w:ins>
          </w:p>
          <w:p w14:paraId="6AE89526" w14:textId="77777777" w:rsidR="00854F92" w:rsidRPr="00854F92" w:rsidRDefault="00854F92" w:rsidP="00854F92">
            <w:pPr>
              <w:spacing w:after="120"/>
              <w:rPr>
                <w:rFonts w:ascii="Calibri Light" w:hAnsi="Calibri Light"/>
                <w:sz w:val="16"/>
                <w:szCs w:val="16"/>
              </w:rPr>
            </w:pPr>
            <w:del w:id="3260" w:author="Ashan Senel Asmone" w:date="2016-03-21T16:51:00Z">
              <w:r w:rsidRPr="00854F92" w:rsidDel="00534DBC">
                <w:rPr>
                  <w:rFonts w:ascii="Calibri Light" w:hAnsi="Calibri Light"/>
                  <w:sz w:val="16"/>
                  <w:szCs w:val="16"/>
                </w:rPr>
                <w:delText>BS 8221-1:2000 Code of practice for cleaning and surface repair of buildings. Cleaning of natural stones, brick, terracotta and concrete</w:delText>
              </w:r>
            </w:del>
            <w:ins w:id="3261"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77AEC0F2" w14:textId="77777777" w:rsidR="00854F92" w:rsidRPr="00854F92" w:rsidRDefault="00854F92" w:rsidP="00854F92">
            <w:pPr>
              <w:spacing w:after="120"/>
              <w:rPr>
                <w:rFonts w:ascii="Calibri Light" w:hAnsi="Calibri Light"/>
                <w:sz w:val="16"/>
                <w:szCs w:val="16"/>
              </w:rPr>
            </w:pPr>
            <w:del w:id="3262" w:author="Ashan Senel Asmone" w:date="2016-03-21T16:52:00Z">
              <w:r w:rsidRPr="00854F92" w:rsidDel="00534DBC">
                <w:rPr>
                  <w:rFonts w:ascii="Calibri Light" w:hAnsi="Calibri Light"/>
                  <w:sz w:val="16"/>
                  <w:szCs w:val="16"/>
                </w:rPr>
                <w:delText>BS 8221-2:2000 Code of practice for cleaning and surface repair of buildings. Surface repair of natural stones, brick and terracotta</w:delText>
              </w:r>
            </w:del>
            <w:ins w:id="3263" w:author="Ashan Senel Asmone" w:date="2016-03-21T16:52:00Z">
              <w:r w:rsidR="00534DBC">
                <w:rPr>
                  <w:rFonts w:ascii="Calibri Light" w:hAnsi="Calibri Light"/>
                  <w:sz w:val="16"/>
                  <w:szCs w:val="16"/>
                </w:rPr>
                <w:t>BS 8221-2:2000 Code of practice for cleaning and surface repair of buildings. Surface repair of natural stones, brick and terracotta</w:t>
              </w:r>
            </w:ins>
          </w:p>
          <w:p w14:paraId="062D04B8" w14:textId="77777777" w:rsidR="00854F92" w:rsidRPr="00854F92" w:rsidRDefault="00854F92" w:rsidP="00854F92">
            <w:pPr>
              <w:spacing w:after="120"/>
              <w:rPr>
                <w:rFonts w:ascii="Calibri Light" w:hAnsi="Calibri Light"/>
                <w:sz w:val="16"/>
                <w:szCs w:val="16"/>
              </w:rPr>
            </w:pPr>
            <w:r w:rsidRPr="00854F92">
              <w:rPr>
                <w:rFonts w:ascii="Calibri Light" w:hAnsi="Calibri Light"/>
                <w:b/>
                <w:bCs/>
                <w:sz w:val="16"/>
                <w:szCs w:val="16"/>
                <w:u w:val="single"/>
              </w:rPr>
              <w:t>Mortar</w:t>
            </w:r>
          </w:p>
          <w:p w14:paraId="081AC39D" w14:textId="77777777" w:rsidR="00854F92" w:rsidRPr="00854F92" w:rsidRDefault="00854F92" w:rsidP="00854F92">
            <w:pPr>
              <w:spacing w:after="120"/>
              <w:rPr>
                <w:rFonts w:ascii="Calibri Light" w:hAnsi="Calibri Light"/>
                <w:sz w:val="16"/>
                <w:szCs w:val="16"/>
              </w:rPr>
            </w:pPr>
            <w:del w:id="3264" w:author="Ashan Senel Asmone" w:date="2016-03-21T16:53:00Z">
              <w:r w:rsidRPr="00854F92" w:rsidDel="00534DBC">
                <w:rPr>
                  <w:rFonts w:ascii="Calibri Light" w:hAnsi="Calibri Light"/>
                  <w:sz w:val="16"/>
                  <w:szCs w:val="16"/>
                </w:rPr>
                <w:delText>BS EN 413-2:1995 Masonry cement. Test methods</w:delText>
              </w:r>
            </w:del>
            <w:ins w:id="3265" w:author="Ashan Senel Asmone" w:date="2016-03-21T16:53:00Z">
              <w:r w:rsidR="00534DBC">
                <w:rPr>
                  <w:rFonts w:ascii="Calibri Light" w:hAnsi="Calibri Light"/>
                  <w:sz w:val="16"/>
                  <w:szCs w:val="16"/>
                </w:rPr>
                <w:t>BS EN 413-2:2005 Masonry cement. Test methods</w:t>
              </w:r>
            </w:ins>
          </w:p>
          <w:p w14:paraId="05CF1D6E" w14:textId="77777777" w:rsidR="00854F92" w:rsidRPr="00854F92" w:rsidRDefault="00854F92" w:rsidP="00854F92">
            <w:pPr>
              <w:spacing w:after="120"/>
              <w:rPr>
                <w:rFonts w:ascii="Calibri Light" w:hAnsi="Calibri Light"/>
                <w:sz w:val="16"/>
                <w:szCs w:val="16"/>
              </w:rPr>
            </w:pPr>
            <w:del w:id="3266" w:author="Ashan Senel Asmone" w:date="2016-03-21T16:45:00Z">
              <w:r w:rsidRPr="00854F92" w:rsidDel="00534DBC">
                <w:rPr>
                  <w:rFonts w:ascii="Calibri Light" w:hAnsi="Calibri Light"/>
                  <w:sz w:val="16"/>
                  <w:szCs w:val="16"/>
                </w:rPr>
                <w:delText>BS EN 772-1:2000 Methods of test for masonry units. Determination of compressive strength</w:delText>
              </w:r>
            </w:del>
            <w:ins w:id="3267" w:author="Ashan Senel Asmone" w:date="2016-03-21T16:45:00Z">
              <w:r w:rsidR="00534DBC">
                <w:rPr>
                  <w:rFonts w:ascii="Calibri Light" w:hAnsi="Calibri Light"/>
                  <w:sz w:val="16"/>
                  <w:szCs w:val="16"/>
                </w:rPr>
                <w:t>BS EN 772-1:2011+A1:2015 Methods of test for masonry units. Determination of compressive strength</w:t>
              </w:r>
            </w:ins>
          </w:p>
          <w:p w14:paraId="75A8ABB2" w14:textId="77777777" w:rsidR="00854F92" w:rsidRPr="00854F92" w:rsidRDefault="00854F92" w:rsidP="00854F92">
            <w:pPr>
              <w:spacing w:after="120"/>
              <w:rPr>
                <w:rFonts w:ascii="Calibri Light" w:hAnsi="Calibri Light"/>
                <w:sz w:val="16"/>
                <w:szCs w:val="16"/>
              </w:rPr>
            </w:pPr>
            <w:del w:id="3268" w:author="Ashan Senel Asmone" w:date="2016-03-21T16:48:00Z">
              <w:r w:rsidRPr="00854F92" w:rsidDel="00534DBC">
                <w:rPr>
                  <w:rFonts w:ascii="Calibri Light" w:hAnsi="Calibri Light"/>
                  <w:sz w:val="16"/>
                  <w:szCs w:val="16"/>
                </w:rPr>
                <w:delText>BS EN 772-5:2001 Methods of test for masonry units. Determination of the active soluble salts content of clay masonry units</w:delText>
              </w:r>
            </w:del>
            <w:ins w:id="3269"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62CFC858" w14:textId="77777777" w:rsidR="00854F92" w:rsidRPr="00854F92" w:rsidRDefault="00854F92" w:rsidP="00854F92">
            <w:pPr>
              <w:spacing w:after="120"/>
              <w:rPr>
                <w:rFonts w:ascii="Calibri Light" w:hAnsi="Calibri Light"/>
                <w:sz w:val="16"/>
                <w:szCs w:val="16"/>
              </w:rPr>
            </w:pPr>
            <w:del w:id="3270" w:author="Ashan Senel Asmone" w:date="2016-03-21T16:54:00Z">
              <w:r w:rsidRPr="00854F92" w:rsidDel="00534DBC">
                <w:rPr>
                  <w:rFonts w:ascii="Calibri Light" w:hAnsi="Calibri Light"/>
                  <w:sz w:val="16"/>
                  <w:szCs w:val="16"/>
                </w:rPr>
                <w:delText>BS EN 772-16:2000 Methods of test for masonry units. Determination of dimensions</w:delText>
              </w:r>
            </w:del>
            <w:ins w:id="3271" w:author="Ashan Senel Asmone" w:date="2016-03-21T16:54:00Z">
              <w:r w:rsidR="00534DBC">
                <w:rPr>
                  <w:rFonts w:ascii="Calibri Light" w:hAnsi="Calibri Light"/>
                  <w:sz w:val="16"/>
                  <w:szCs w:val="16"/>
                </w:rPr>
                <w:t>BS EN 772-16:2011 Methods of test for masonry units. Determination of dimensions</w:t>
              </w:r>
            </w:ins>
          </w:p>
          <w:p w14:paraId="5845BB66" w14:textId="77777777" w:rsidR="00854F92" w:rsidRPr="00854F92" w:rsidRDefault="00854F92" w:rsidP="00854F92">
            <w:pPr>
              <w:spacing w:after="120"/>
              <w:rPr>
                <w:rFonts w:ascii="Calibri Light" w:hAnsi="Calibri Light"/>
                <w:sz w:val="16"/>
                <w:szCs w:val="16"/>
              </w:rPr>
            </w:pPr>
            <w:del w:id="3272" w:author="Ashan Senel Asmone" w:date="2016-03-21T16:55:00Z">
              <w:r w:rsidRPr="00854F92" w:rsidDel="00534DBC">
                <w:rPr>
                  <w:rFonts w:ascii="Calibri Light" w:hAnsi="Calibri Light"/>
                  <w:sz w:val="16"/>
                  <w:szCs w:val="16"/>
                </w:rPr>
                <w:delText>BS EN 998-2:2002 Specification for mortar for masonry. Masonry mortar</w:delText>
              </w:r>
            </w:del>
            <w:ins w:id="3273" w:author="Ashan Senel Asmone" w:date="2016-03-21T16:55:00Z">
              <w:r w:rsidR="00534DBC">
                <w:rPr>
                  <w:rFonts w:ascii="Calibri Light" w:hAnsi="Calibri Light"/>
                  <w:sz w:val="16"/>
                  <w:szCs w:val="16"/>
                </w:rPr>
                <w:t>BS EN 998-2:2010 Specification for mortar for masonry. Masonry mortar</w:t>
              </w:r>
            </w:ins>
          </w:p>
          <w:p w14:paraId="06331352" w14:textId="77777777" w:rsidR="00854F92" w:rsidRPr="00854F92" w:rsidRDefault="00854F92" w:rsidP="00854F92">
            <w:pPr>
              <w:spacing w:after="120"/>
              <w:rPr>
                <w:rFonts w:ascii="Calibri Light" w:hAnsi="Calibri Light"/>
                <w:sz w:val="16"/>
                <w:szCs w:val="16"/>
              </w:rPr>
            </w:pPr>
            <w:del w:id="3274" w:author="Ashan Senel Asmone" w:date="2016-03-21T16:56:00Z">
              <w:r w:rsidRPr="00854F92" w:rsidDel="00534DBC">
                <w:rPr>
                  <w:rFonts w:ascii="Calibri Light" w:hAnsi="Calibri Light"/>
                  <w:sz w:val="16"/>
                  <w:szCs w:val="16"/>
                </w:rPr>
                <w:delText>BS EN 1015-1:1999 Methods of test for mortar for masonry. Determination of particle size distribution (by sieve analysis)</w:delText>
              </w:r>
            </w:del>
            <w:ins w:id="3275" w:author="Ashan Senel Asmone" w:date="2016-03-21T16:56:00Z">
              <w:r w:rsidR="00534DBC">
                <w:rPr>
                  <w:rFonts w:ascii="Calibri Light" w:hAnsi="Calibri Light"/>
                  <w:sz w:val="16"/>
                  <w:szCs w:val="16"/>
                </w:rPr>
                <w:t>BS EN 1015-1:1999 Methods of test for mortar for masonry. Determination of particle size distribution (by sieve analysis)</w:t>
              </w:r>
            </w:ins>
          </w:p>
          <w:p w14:paraId="7078ED67" w14:textId="77777777" w:rsidR="00854F92" w:rsidRPr="00854F92" w:rsidRDefault="00854F92" w:rsidP="00854F92">
            <w:pPr>
              <w:spacing w:after="120"/>
              <w:rPr>
                <w:rFonts w:ascii="Calibri Light" w:hAnsi="Calibri Light"/>
                <w:sz w:val="16"/>
                <w:szCs w:val="16"/>
              </w:rPr>
            </w:pPr>
            <w:del w:id="3276" w:author="Ashan Senel Asmone" w:date="2016-03-21T16:56:00Z">
              <w:r w:rsidRPr="00854F92" w:rsidDel="00534DBC">
                <w:rPr>
                  <w:rFonts w:ascii="Calibri Light" w:hAnsi="Calibri Light"/>
                  <w:sz w:val="16"/>
                  <w:szCs w:val="16"/>
                </w:rPr>
                <w:delText>BS EN 1015-2:1999</w:delText>
              </w:r>
              <w:r w:rsidRPr="00854F92" w:rsidDel="00534DBC">
                <w:rPr>
                  <w:rFonts w:ascii="Calibri Light" w:hAnsi="Calibri Light"/>
                  <w:b/>
                  <w:bCs/>
                  <w:sz w:val="16"/>
                  <w:szCs w:val="16"/>
                </w:rPr>
                <w:delText> </w:delText>
              </w:r>
              <w:r w:rsidRPr="00854F92" w:rsidDel="00534DBC">
                <w:rPr>
                  <w:rFonts w:ascii="Calibri Light" w:hAnsi="Calibri Light"/>
                  <w:sz w:val="16"/>
                  <w:szCs w:val="16"/>
                </w:rPr>
                <w:delText>Methods of test for mortar for masonry. Bulk sampling of mortars and preparation of test mortars</w:delText>
              </w:r>
            </w:del>
            <w:ins w:id="3277" w:author="Ashan Senel Asmone" w:date="2016-03-21T16:56:00Z">
              <w:r w:rsidR="00534DBC">
                <w:rPr>
                  <w:rFonts w:ascii="Calibri Light" w:hAnsi="Calibri Light"/>
                  <w:sz w:val="16"/>
                  <w:szCs w:val="16"/>
                </w:rPr>
                <w:t>BS EN 1015-2:1999 Methods of test for mortar for masonry. Bulk sampling of mortars and preparation of test mortars</w:t>
              </w:r>
            </w:ins>
          </w:p>
          <w:p w14:paraId="6A388698" w14:textId="77777777" w:rsidR="00854F92" w:rsidRPr="00854F92" w:rsidRDefault="00854F92" w:rsidP="00854F92">
            <w:pPr>
              <w:spacing w:after="120"/>
              <w:rPr>
                <w:rFonts w:ascii="Calibri Light" w:hAnsi="Calibri Light"/>
                <w:sz w:val="16"/>
                <w:szCs w:val="16"/>
              </w:rPr>
            </w:pPr>
            <w:del w:id="3278" w:author="Ashan Senel Asmone" w:date="2016-03-21T16:57:00Z">
              <w:r w:rsidRPr="00854F92" w:rsidDel="00534DBC">
                <w:rPr>
                  <w:rFonts w:ascii="Calibri Light" w:hAnsi="Calibri Light"/>
                  <w:sz w:val="16"/>
                  <w:szCs w:val="16"/>
                </w:rPr>
                <w:delText>BS EN 1015-3:1999 Methods of test for mortar for masonry. Determination of consistence of fresh mortar (by flow table)</w:delText>
              </w:r>
            </w:del>
            <w:ins w:id="3279" w:author="Ashan Senel Asmone" w:date="2016-03-21T16:57:00Z">
              <w:r w:rsidR="00534DBC">
                <w:rPr>
                  <w:rFonts w:ascii="Calibri Light" w:hAnsi="Calibri Light"/>
                  <w:sz w:val="16"/>
                  <w:szCs w:val="16"/>
                </w:rPr>
                <w:t>BS EN 1015-3:1999 Methods of test for mortar for masonry. Determination of consistence of fresh mortar (by flow table)</w:t>
              </w:r>
            </w:ins>
          </w:p>
          <w:p w14:paraId="159070EE" w14:textId="77777777" w:rsidR="00854F92" w:rsidRPr="00854F92" w:rsidRDefault="00854F92" w:rsidP="00854F92">
            <w:pPr>
              <w:spacing w:after="120"/>
              <w:rPr>
                <w:rFonts w:ascii="Calibri Light" w:hAnsi="Calibri Light"/>
                <w:sz w:val="16"/>
                <w:szCs w:val="16"/>
              </w:rPr>
            </w:pPr>
            <w:del w:id="3280" w:author="Ashan Senel Asmone" w:date="2016-03-21T16:57:00Z">
              <w:r w:rsidRPr="00854F92" w:rsidDel="00534DBC">
                <w:rPr>
                  <w:rFonts w:ascii="Calibri Light" w:hAnsi="Calibri Light"/>
                  <w:sz w:val="16"/>
                  <w:szCs w:val="16"/>
                </w:rPr>
                <w:delText>BS EN 1015-4:1999 Methods of test for mortar for masonry. Determination of consistence of fresh mortar (by plunger penetration)</w:delText>
              </w:r>
            </w:del>
            <w:ins w:id="3281" w:author="Ashan Senel Asmone" w:date="2016-03-21T16:57:00Z">
              <w:r w:rsidR="00534DBC">
                <w:rPr>
                  <w:rFonts w:ascii="Calibri Light" w:hAnsi="Calibri Light"/>
                  <w:sz w:val="16"/>
                  <w:szCs w:val="16"/>
                </w:rPr>
                <w:t>BS EN 1015-4:1999 Methods of test for mortar for masonry. Determination of consistence of fresh mortar (by plunger penetration)</w:t>
              </w:r>
            </w:ins>
          </w:p>
          <w:p w14:paraId="614909AA" w14:textId="77777777" w:rsidR="00854F92" w:rsidRPr="00854F92" w:rsidRDefault="00854F92" w:rsidP="00854F92">
            <w:pPr>
              <w:spacing w:after="120"/>
              <w:rPr>
                <w:rFonts w:ascii="Calibri Light" w:hAnsi="Calibri Light"/>
                <w:sz w:val="16"/>
                <w:szCs w:val="16"/>
              </w:rPr>
            </w:pPr>
            <w:del w:id="3282" w:author="Ashan Senel Asmone" w:date="2016-03-21T16:58:00Z">
              <w:r w:rsidRPr="00854F92" w:rsidDel="00534DBC">
                <w:rPr>
                  <w:rFonts w:ascii="Calibri Light" w:hAnsi="Calibri Light"/>
                  <w:sz w:val="16"/>
                  <w:szCs w:val="16"/>
                </w:rPr>
                <w:delText>BS EN 1015-6:1999 Methods of test for mortar for masonry. Determination of bulk density of fresh mortar</w:delText>
              </w:r>
            </w:del>
            <w:ins w:id="3283" w:author="Ashan Senel Asmone" w:date="2016-03-21T16:58:00Z">
              <w:r w:rsidR="00534DBC">
                <w:rPr>
                  <w:rFonts w:ascii="Calibri Light" w:hAnsi="Calibri Light"/>
                  <w:sz w:val="16"/>
                  <w:szCs w:val="16"/>
                </w:rPr>
                <w:t>BS EN 1015-6:1999 Methods of test for mortar for masonry. Determination of bulk density of fresh mortar</w:t>
              </w:r>
            </w:ins>
          </w:p>
          <w:p w14:paraId="4A04A93B" w14:textId="77777777" w:rsidR="00854F92" w:rsidRPr="00854F92" w:rsidRDefault="00854F92" w:rsidP="00854F92">
            <w:pPr>
              <w:spacing w:after="120"/>
              <w:rPr>
                <w:rFonts w:ascii="Calibri Light" w:hAnsi="Calibri Light"/>
                <w:sz w:val="16"/>
                <w:szCs w:val="16"/>
              </w:rPr>
            </w:pPr>
            <w:del w:id="3284" w:author="Ashan Senel Asmone" w:date="2016-03-21T16:59:00Z">
              <w:r w:rsidRPr="00854F92" w:rsidDel="00785E22">
                <w:rPr>
                  <w:rFonts w:ascii="Calibri Light" w:hAnsi="Calibri Light"/>
                  <w:sz w:val="16"/>
                  <w:szCs w:val="16"/>
                </w:rPr>
                <w:delText>BS EN 1015-7:1999 Methods of test for mortar for masonry. Determination of air content of fresh mortar</w:delText>
              </w:r>
            </w:del>
            <w:ins w:id="3285" w:author="Ashan Senel Asmone" w:date="2016-03-21T16:59:00Z">
              <w:r w:rsidR="00785E22">
                <w:rPr>
                  <w:rFonts w:ascii="Calibri Light" w:hAnsi="Calibri Light"/>
                  <w:sz w:val="16"/>
                  <w:szCs w:val="16"/>
                </w:rPr>
                <w:t>BS EN 1015-7:1999 Methods of test for mortar for masonry. Determination of air content of fresh mortar</w:t>
              </w:r>
            </w:ins>
          </w:p>
          <w:p w14:paraId="2FDD1A8B" w14:textId="77777777" w:rsidR="00854F92" w:rsidRPr="00854F92" w:rsidRDefault="00854F92" w:rsidP="00854F92">
            <w:pPr>
              <w:spacing w:after="120"/>
              <w:rPr>
                <w:rFonts w:ascii="Calibri Light" w:hAnsi="Calibri Light"/>
                <w:sz w:val="16"/>
                <w:szCs w:val="16"/>
              </w:rPr>
            </w:pPr>
            <w:del w:id="3286" w:author="Ashan Senel Asmone" w:date="2016-03-21T16:59:00Z">
              <w:r w:rsidRPr="00854F92" w:rsidDel="00785E22">
                <w:rPr>
                  <w:rFonts w:ascii="Calibri Light" w:hAnsi="Calibri Light"/>
                  <w:sz w:val="16"/>
                  <w:szCs w:val="16"/>
                </w:rPr>
                <w:delText>BS EN 1015-9:1999 Methods of test for mortar for masonry. Determination of workable life and correction time of fresh mortar</w:delText>
              </w:r>
            </w:del>
            <w:ins w:id="3287" w:author="Ashan Senel Asmone" w:date="2016-03-21T16:59:00Z">
              <w:r w:rsidR="00785E22">
                <w:rPr>
                  <w:rFonts w:ascii="Calibri Light" w:hAnsi="Calibri Light"/>
                  <w:sz w:val="16"/>
                  <w:szCs w:val="16"/>
                </w:rPr>
                <w:t>BS EN 1015-9:1999 Methods of test for mortar for masonry. Determination of workable life and correction time of fresh mortar</w:t>
              </w:r>
            </w:ins>
          </w:p>
          <w:p w14:paraId="505025BB" w14:textId="77777777" w:rsidR="00854F92" w:rsidRPr="00854F92" w:rsidRDefault="00854F92" w:rsidP="00854F92">
            <w:pPr>
              <w:spacing w:after="120"/>
              <w:rPr>
                <w:rFonts w:ascii="Calibri Light" w:hAnsi="Calibri Light"/>
                <w:sz w:val="16"/>
                <w:szCs w:val="16"/>
              </w:rPr>
            </w:pPr>
            <w:del w:id="3288" w:author="Ashan Senel Asmone" w:date="2016-03-21T17:00:00Z">
              <w:r w:rsidRPr="00854F92" w:rsidDel="00785E22">
                <w:rPr>
                  <w:rFonts w:ascii="Calibri Light" w:hAnsi="Calibri Light"/>
                  <w:sz w:val="16"/>
                  <w:szCs w:val="16"/>
                </w:rPr>
                <w:delText>BS EN 1015-10:1999 Methods of test for mortar for masonry. Determination of dry bulk density of hardened mortar</w:delText>
              </w:r>
            </w:del>
            <w:ins w:id="3289" w:author="Ashan Senel Asmone" w:date="2016-03-21T17:00:00Z">
              <w:r w:rsidR="00785E22">
                <w:rPr>
                  <w:rFonts w:ascii="Calibri Light" w:hAnsi="Calibri Light"/>
                  <w:sz w:val="16"/>
                  <w:szCs w:val="16"/>
                </w:rPr>
                <w:t>BS EN 1015-10:1999 Methods of test for mortar for masonry. Determination of dry bulk density of hardened mortar</w:t>
              </w:r>
            </w:ins>
          </w:p>
          <w:p w14:paraId="2DC44B9B" w14:textId="77777777" w:rsidR="00854F92" w:rsidRPr="00854F92" w:rsidRDefault="00854F92" w:rsidP="00854F92">
            <w:pPr>
              <w:spacing w:after="120"/>
              <w:rPr>
                <w:rFonts w:ascii="Calibri Light" w:hAnsi="Calibri Light"/>
                <w:sz w:val="16"/>
                <w:szCs w:val="16"/>
              </w:rPr>
            </w:pPr>
            <w:del w:id="3290" w:author="Ashan Senel Asmone" w:date="2016-03-21T17:00:00Z">
              <w:r w:rsidRPr="00854F92" w:rsidDel="00785E22">
                <w:rPr>
                  <w:rFonts w:ascii="Calibri Light" w:hAnsi="Calibri Light"/>
                  <w:sz w:val="16"/>
                  <w:szCs w:val="16"/>
                </w:rPr>
                <w:delText>BS EN 1015-11:1999 Methods of test for mortar for masonry. Determination of flexural and compressive strength of hardened mortar</w:delText>
              </w:r>
            </w:del>
            <w:ins w:id="3291" w:author="Ashan Senel Asmone" w:date="2016-03-21T17:00:00Z">
              <w:r w:rsidR="00785E22">
                <w:rPr>
                  <w:rFonts w:ascii="Calibri Light" w:hAnsi="Calibri Light"/>
                  <w:sz w:val="16"/>
                  <w:szCs w:val="16"/>
                </w:rPr>
                <w:t>BS EN 1015-11:1999 Methods of test for mortar for masonry. Determination of flexural and compressive strength of hardened mortar</w:t>
              </w:r>
            </w:ins>
          </w:p>
          <w:p w14:paraId="5E953686" w14:textId="77777777" w:rsidR="00854F92" w:rsidRPr="00854F92" w:rsidRDefault="00854F92" w:rsidP="00854F92">
            <w:pPr>
              <w:spacing w:after="120"/>
              <w:rPr>
                <w:rFonts w:ascii="Calibri Light" w:hAnsi="Calibri Light"/>
                <w:sz w:val="16"/>
                <w:szCs w:val="16"/>
              </w:rPr>
            </w:pPr>
            <w:del w:id="3292" w:author="Ashan Senel Asmone" w:date="2016-03-21T17:01:00Z">
              <w:r w:rsidRPr="00854F92" w:rsidDel="00785E22">
                <w:rPr>
                  <w:rFonts w:ascii="Calibri Light" w:hAnsi="Calibri Light"/>
                  <w:sz w:val="16"/>
                  <w:szCs w:val="16"/>
                </w:rPr>
                <w:delText>BS EN 1015-12:2000 Methods of test for mortar for masonry. Determination of adhesive strength of hardened rendering and plastering mortars on substrates</w:delText>
              </w:r>
            </w:del>
            <w:ins w:id="3293" w:author="Ashan Senel Asmone" w:date="2016-03-21T17:01:00Z">
              <w:r w:rsidR="00785E22">
                <w:rPr>
                  <w:rFonts w:ascii="Calibri Light" w:hAnsi="Calibri Light"/>
                  <w:sz w:val="16"/>
                  <w:szCs w:val="16"/>
                </w:rPr>
                <w:t>BS EN 1015-12:2000 Methods of test for mortar for masonry. Determination of adhesive strength of hardened rendering and plastering mortars on substrates</w:t>
              </w:r>
            </w:ins>
          </w:p>
          <w:p w14:paraId="1D599BE2" w14:textId="77777777" w:rsidR="00854F92" w:rsidRPr="00854F92" w:rsidRDefault="00854F92" w:rsidP="00854F92">
            <w:pPr>
              <w:spacing w:after="120"/>
              <w:rPr>
                <w:rFonts w:ascii="Calibri Light" w:hAnsi="Calibri Light"/>
                <w:sz w:val="16"/>
                <w:szCs w:val="16"/>
              </w:rPr>
            </w:pPr>
            <w:del w:id="3294" w:author="Ashan Senel Asmone" w:date="2016-03-21T17:01:00Z">
              <w:r w:rsidRPr="00854F92" w:rsidDel="00785E22">
                <w:rPr>
                  <w:rFonts w:ascii="Calibri Light" w:hAnsi="Calibri Light"/>
                  <w:sz w:val="16"/>
                  <w:szCs w:val="16"/>
                </w:rPr>
                <w:delText>BS EN 1015-17:2000 Methods of test for mortar for masonry. Determination of water-soluble chloride content of fresh mortars</w:delText>
              </w:r>
            </w:del>
            <w:ins w:id="3295" w:author="Ashan Senel Asmone" w:date="2016-03-21T17:01:00Z">
              <w:r w:rsidR="00785E22">
                <w:rPr>
                  <w:rFonts w:ascii="Calibri Light" w:hAnsi="Calibri Light"/>
                  <w:sz w:val="16"/>
                  <w:szCs w:val="16"/>
                </w:rPr>
                <w:t>BS EN 1015-17:2000 Methods of test for mortar for masonry. Determination of water-soluble chloride content of fresh mortars</w:t>
              </w:r>
            </w:ins>
          </w:p>
          <w:p w14:paraId="11BDE17B" w14:textId="77777777" w:rsidR="00854F92" w:rsidRPr="00854F92" w:rsidRDefault="00854F92" w:rsidP="00854F92">
            <w:pPr>
              <w:spacing w:after="120"/>
              <w:rPr>
                <w:rFonts w:ascii="Calibri Light" w:hAnsi="Calibri Light"/>
                <w:sz w:val="16"/>
                <w:szCs w:val="16"/>
              </w:rPr>
            </w:pPr>
            <w:del w:id="3296" w:author="Ashan Senel Asmone" w:date="2016-03-21T17:04:00Z">
              <w:r w:rsidRPr="00854F92" w:rsidDel="00785E22">
                <w:rPr>
                  <w:rFonts w:ascii="Calibri Light" w:hAnsi="Calibri Light"/>
                  <w:sz w:val="16"/>
                  <w:szCs w:val="16"/>
                </w:rPr>
                <w:delText>BS EN 1052-1:1999 Methods of test for masonry. Determination of compressive strength</w:delText>
              </w:r>
            </w:del>
            <w:ins w:id="3297" w:author="Ashan Senel Asmone" w:date="2016-03-21T17:04:00Z">
              <w:r w:rsidR="00785E22">
                <w:rPr>
                  <w:rFonts w:ascii="Calibri Light" w:hAnsi="Calibri Light"/>
                  <w:sz w:val="16"/>
                  <w:szCs w:val="16"/>
                </w:rPr>
                <w:t>BS EN 1052-1:1999 Methods of test for masonry. Determination of compressive strength</w:t>
              </w:r>
            </w:ins>
          </w:p>
          <w:p w14:paraId="3C7FDDE3" w14:textId="77777777" w:rsidR="00854F92" w:rsidRPr="00854F92" w:rsidRDefault="00854F92" w:rsidP="00854F92">
            <w:pPr>
              <w:spacing w:after="120"/>
              <w:rPr>
                <w:rFonts w:ascii="Calibri Light" w:hAnsi="Calibri Light"/>
                <w:sz w:val="16"/>
                <w:szCs w:val="16"/>
              </w:rPr>
            </w:pPr>
            <w:del w:id="3298" w:author="Ashan Senel Asmone" w:date="2016-03-21T17:06:00Z">
              <w:r w:rsidRPr="00854F92" w:rsidDel="00785E22">
                <w:rPr>
                  <w:rFonts w:ascii="Calibri Light" w:hAnsi="Calibri Light"/>
                  <w:sz w:val="16"/>
                  <w:szCs w:val="16"/>
                </w:rPr>
                <w:delText>BS EN 1052-2:1999 Methods of test for masonry. Determination of flexural strength</w:delText>
              </w:r>
            </w:del>
            <w:ins w:id="3299" w:author="Ashan Senel Asmone" w:date="2016-03-21T17:06:00Z">
              <w:r w:rsidR="00785E22">
                <w:rPr>
                  <w:rFonts w:ascii="Calibri Light" w:hAnsi="Calibri Light"/>
                  <w:sz w:val="16"/>
                  <w:szCs w:val="16"/>
                </w:rPr>
                <w:t>BS EN 1052-2:2016 Methods of test for masonry. Determination of flexural strength</w:t>
              </w:r>
            </w:ins>
          </w:p>
          <w:p w14:paraId="10701BC5" w14:textId="77777777" w:rsidR="00854F92" w:rsidRPr="00854F92" w:rsidRDefault="00854F92" w:rsidP="00854F92">
            <w:pPr>
              <w:spacing w:after="120"/>
              <w:rPr>
                <w:rFonts w:ascii="Calibri Light" w:hAnsi="Calibri Light"/>
                <w:sz w:val="16"/>
                <w:szCs w:val="16"/>
              </w:rPr>
            </w:pPr>
            <w:del w:id="3300" w:author="Ashan Senel Asmone" w:date="2016-03-21T17:09:00Z">
              <w:r w:rsidRPr="00854F92" w:rsidDel="00785E22">
                <w:rPr>
                  <w:rFonts w:ascii="Calibri Light" w:hAnsi="Calibri Light"/>
                  <w:sz w:val="16"/>
                  <w:szCs w:val="16"/>
                </w:rPr>
                <w:delText>BS EN 13139:2002 Aggregates for mortar</w:delText>
              </w:r>
            </w:del>
            <w:ins w:id="3301" w:author="Ashan Senel Asmone" w:date="2016-03-21T17:09:00Z">
              <w:r w:rsidR="00785E22">
                <w:rPr>
                  <w:rFonts w:ascii="Calibri Light" w:hAnsi="Calibri Light"/>
                  <w:sz w:val="16"/>
                  <w:szCs w:val="16"/>
                </w:rPr>
                <w:t>BS EN 13139:2002 Aggregates for mortar</w:t>
              </w:r>
            </w:ins>
          </w:p>
          <w:p w14:paraId="37E600ED" w14:textId="77777777" w:rsidR="00854F92" w:rsidRPr="00854F92" w:rsidRDefault="00854F92" w:rsidP="00854F92">
            <w:pPr>
              <w:spacing w:after="120"/>
              <w:rPr>
                <w:rFonts w:ascii="Calibri Light" w:hAnsi="Calibri Light"/>
                <w:sz w:val="16"/>
                <w:szCs w:val="16"/>
              </w:rPr>
            </w:pPr>
            <w:del w:id="3302" w:author="Ashan Senel Asmone" w:date="2016-03-21T17:11:00Z">
              <w:r w:rsidRPr="00854F92" w:rsidDel="00785E22">
                <w:rPr>
                  <w:rFonts w:ascii="Calibri Light" w:hAnsi="Calibri Light"/>
                  <w:sz w:val="16"/>
                  <w:szCs w:val="16"/>
                </w:rPr>
                <w:delText>BS 1199 and 1200:1976 Specifications for building sands from natural sources</w:delText>
              </w:r>
            </w:del>
            <w:ins w:id="3303" w:author="Ashan Senel Asmone" w:date="2016-03-21T17:11:00Z">
              <w:r w:rsidR="00785E22">
                <w:rPr>
                  <w:rFonts w:ascii="Calibri Light" w:hAnsi="Calibri Light"/>
                  <w:sz w:val="16"/>
                  <w:szCs w:val="16"/>
                </w:rPr>
                <w:t>BS EN 13139:2002 Aggregates for mortar</w:t>
              </w:r>
            </w:ins>
          </w:p>
          <w:p w14:paraId="0DBE4BF5" w14:textId="77777777" w:rsidR="00854F92" w:rsidRPr="00854F92" w:rsidRDefault="00854F92" w:rsidP="00854F92">
            <w:pPr>
              <w:spacing w:after="120"/>
              <w:rPr>
                <w:rFonts w:ascii="Calibri Light" w:hAnsi="Calibri Light"/>
                <w:sz w:val="16"/>
                <w:szCs w:val="16"/>
              </w:rPr>
            </w:pPr>
            <w:del w:id="3304" w:author="Ashan Senel Asmone" w:date="2016-03-21T17:12:00Z">
              <w:r w:rsidRPr="00854F92" w:rsidDel="00785E22">
                <w:rPr>
                  <w:rFonts w:ascii="Calibri Light" w:hAnsi="Calibri Light"/>
                  <w:sz w:val="16"/>
                  <w:szCs w:val="16"/>
                </w:rPr>
                <w:delText>BS 1243:1978 Specification for metal ties for cavity wall construction</w:delText>
              </w:r>
            </w:del>
            <w:ins w:id="3305" w:author="Ashan Senel Asmone" w:date="2016-03-21T17:12:00Z">
              <w:r w:rsidR="00785E22">
                <w:rPr>
                  <w:rFonts w:ascii="Calibri Light" w:hAnsi="Calibri Light"/>
                  <w:sz w:val="16"/>
                  <w:szCs w:val="16"/>
                </w:rPr>
                <w:t>BS EN 845-1:2013 Specification for ancillary components for masonry. Wall ties, tension straps, hangers and brackets</w:t>
              </w:r>
            </w:ins>
          </w:p>
          <w:p w14:paraId="5874B0E5" w14:textId="77777777" w:rsidR="00854F92" w:rsidRPr="00854F92" w:rsidRDefault="00854F92" w:rsidP="00854F92">
            <w:pPr>
              <w:spacing w:after="120"/>
              <w:rPr>
                <w:rFonts w:ascii="Calibri Light" w:hAnsi="Calibri Light"/>
                <w:sz w:val="16"/>
                <w:szCs w:val="16"/>
              </w:rPr>
            </w:pPr>
            <w:del w:id="3306" w:author="Ashan Senel Asmone" w:date="2016-03-21T17:14:00Z">
              <w:r w:rsidRPr="00854F92" w:rsidDel="00785E22">
                <w:rPr>
                  <w:rFonts w:ascii="Calibri Light" w:hAnsi="Calibri Light"/>
                  <w:sz w:val="16"/>
                  <w:szCs w:val="16"/>
                </w:rPr>
                <w:delText>BS 3797:1990 Specification for lightweight aggregates for masonry units and structural concrete</w:delText>
              </w:r>
            </w:del>
            <w:ins w:id="3307" w:author="Ashan Senel Asmone" w:date="2016-03-21T17:14:00Z">
              <w:r w:rsidR="00785E22">
                <w:rPr>
                  <w:rFonts w:ascii="Calibri Light" w:hAnsi="Calibri Light"/>
                  <w:sz w:val="16"/>
                  <w:szCs w:val="16"/>
                </w:rPr>
                <w:t>BS EN 13055-1:2002 Lightweight aggregates. Lightweight aggregates for concrete, mortar and grout</w:t>
              </w:r>
            </w:ins>
          </w:p>
          <w:p w14:paraId="0FB3388E" w14:textId="77777777" w:rsidR="00854F92" w:rsidRPr="00854F92" w:rsidRDefault="00854F92" w:rsidP="00854F92">
            <w:pPr>
              <w:spacing w:after="120"/>
              <w:rPr>
                <w:rFonts w:ascii="Calibri Light" w:hAnsi="Calibri Light"/>
                <w:sz w:val="16"/>
                <w:szCs w:val="16"/>
              </w:rPr>
            </w:pPr>
            <w:del w:id="3308" w:author="Ashan Senel Asmone" w:date="2016-03-21T17:15:00Z">
              <w:r w:rsidRPr="00854F92" w:rsidDel="00785E22">
                <w:rPr>
                  <w:rFonts w:ascii="Calibri Light" w:hAnsi="Calibri Light"/>
                  <w:sz w:val="16"/>
                  <w:szCs w:val="16"/>
                </w:rPr>
                <w:delText>BS 4721:1981 Specification for ready-mixed building mortars</w:delText>
              </w:r>
            </w:del>
            <w:ins w:id="3309" w:author="Ashan Senel Asmone" w:date="2016-03-21T17:15:00Z">
              <w:r w:rsidR="00785E22">
                <w:rPr>
                  <w:rFonts w:ascii="Calibri Light" w:hAnsi="Calibri Light"/>
                  <w:sz w:val="16"/>
                  <w:szCs w:val="16"/>
                </w:rPr>
                <w:t>BS EN 998-2:2010 Specification for mortar for masonry . Masonry mortar/ BS EN 998-1:2010 Specification for mortar for masonry. Rendering and plastering mortar</w:t>
              </w:r>
            </w:ins>
          </w:p>
          <w:p w14:paraId="698D609F" w14:textId="77777777" w:rsidR="00854F92" w:rsidRPr="00854F92" w:rsidRDefault="00854F92" w:rsidP="00854F92">
            <w:pPr>
              <w:spacing w:after="120"/>
              <w:rPr>
                <w:rFonts w:ascii="Calibri Light" w:hAnsi="Calibri Light"/>
                <w:sz w:val="16"/>
                <w:szCs w:val="16"/>
              </w:rPr>
            </w:pPr>
            <w:del w:id="3310" w:author="Ashan Senel Asmone" w:date="2016-03-21T17:17:00Z">
              <w:r w:rsidRPr="00854F92" w:rsidDel="00785E22">
                <w:rPr>
                  <w:rFonts w:ascii="Calibri Light" w:hAnsi="Calibri Light"/>
                  <w:sz w:val="16"/>
                  <w:szCs w:val="16"/>
                </w:rPr>
                <w:delText>BS 5224:1995 Specification for masonry cement</w:delText>
              </w:r>
            </w:del>
            <w:ins w:id="3311" w:author="Ashan Senel Asmone" w:date="2016-03-21T17:17:00Z">
              <w:r w:rsidR="00785E22">
                <w:rPr>
                  <w:rFonts w:ascii="Calibri Light" w:hAnsi="Calibri Light"/>
                  <w:sz w:val="16"/>
                  <w:szCs w:val="16"/>
                </w:rPr>
                <w:t>BS EN 413-1:2011 Masonry cement. Composition, specifications and conformity criteria</w:t>
              </w:r>
            </w:ins>
          </w:p>
          <w:p w14:paraId="6FC0A713" w14:textId="77777777" w:rsidR="00854F92" w:rsidRPr="00854F92" w:rsidRDefault="00854F92" w:rsidP="00854F92">
            <w:pPr>
              <w:spacing w:after="120"/>
              <w:rPr>
                <w:rFonts w:ascii="Calibri Light" w:hAnsi="Calibri Light"/>
                <w:sz w:val="16"/>
                <w:szCs w:val="16"/>
              </w:rPr>
            </w:pPr>
            <w:r w:rsidRPr="00854F92">
              <w:rPr>
                <w:rFonts w:ascii="Calibri Light" w:hAnsi="Calibri Light"/>
                <w:b/>
                <w:bCs/>
                <w:sz w:val="16"/>
                <w:szCs w:val="16"/>
                <w:u w:val="single"/>
              </w:rPr>
              <w:t>Sealants</w:t>
            </w:r>
          </w:p>
          <w:p w14:paraId="4CD672A5" w14:textId="77777777" w:rsidR="00854F92" w:rsidRPr="00854F92" w:rsidRDefault="00854F92" w:rsidP="00854F92">
            <w:pPr>
              <w:spacing w:after="120"/>
              <w:rPr>
                <w:rFonts w:ascii="Calibri Light" w:hAnsi="Calibri Light"/>
                <w:sz w:val="16"/>
                <w:szCs w:val="16"/>
              </w:rPr>
            </w:pPr>
            <w:del w:id="3312" w:author="Ashan Senel Asmone" w:date="2016-03-21T17:19:00Z">
              <w:r w:rsidRPr="00854F92" w:rsidDel="00AB6198">
                <w:rPr>
                  <w:rFonts w:ascii="Calibri Light" w:hAnsi="Calibri Light"/>
                  <w:sz w:val="16"/>
                  <w:szCs w:val="16"/>
                </w:rPr>
                <w:delText>BS 4254:1983 Specification for two-part polysulphide-based sealants</w:delText>
              </w:r>
            </w:del>
            <w:ins w:id="3313"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59F90FC3" w14:textId="77777777" w:rsidR="00854F92" w:rsidRPr="00854F92" w:rsidRDefault="00854F92" w:rsidP="00854F92">
            <w:pPr>
              <w:spacing w:after="120"/>
              <w:rPr>
                <w:rFonts w:ascii="Calibri Light" w:hAnsi="Calibri Light"/>
                <w:sz w:val="16"/>
                <w:szCs w:val="16"/>
              </w:rPr>
            </w:pPr>
            <w:del w:id="3314" w:author="Ashan Senel Asmone" w:date="2016-03-21T19:20:00Z">
              <w:r w:rsidRPr="00854F92" w:rsidDel="00BF0B04">
                <w:rPr>
                  <w:rFonts w:ascii="Calibri Light" w:hAnsi="Calibri Light"/>
                  <w:sz w:val="16"/>
                  <w:szCs w:val="16"/>
                </w:rPr>
                <w:delText>BS 4255-1:1986 Rubber used in preformed gaskets for weather exclusion from buildings. Specification for non-cellular gaskets</w:delText>
              </w:r>
            </w:del>
            <w:ins w:id="3315"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42DE944A" w14:textId="77777777" w:rsidR="00854F92" w:rsidRPr="00854F92" w:rsidRDefault="00854F92" w:rsidP="00854F92">
            <w:pPr>
              <w:spacing w:after="120"/>
              <w:rPr>
                <w:rFonts w:ascii="Calibri Light" w:hAnsi="Calibri Light"/>
                <w:sz w:val="16"/>
                <w:szCs w:val="16"/>
              </w:rPr>
            </w:pPr>
            <w:del w:id="3316" w:author="Ashan Senel Asmone" w:date="2016-03-21T19:22:00Z">
              <w:r w:rsidRPr="00854F92" w:rsidDel="00BF0B04">
                <w:rPr>
                  <w:rFonts w:ascii="Calibri Light" w:hAnsi="Calibri Light"/>
                  <w:sz w:val="16"/>
                  <w:szCs w:val="16"/>
                </w:rPr>
                <w:delText>BS 5215:1986 Specification for one-part gun grade polysulphide-based sealants</w:delText>
              </w:r>
            </w:del>
          </w:p>
          <w:p w14:paraId="6FEBBCA9" w14:textId="77777777" w:rsidR="00854F92" w:rsidRPr="00854F92" w:rsidRDefault="00854F92" w:rsidP="00854F92">
            <w:pPr>
              <w:spacing w:after="120"/>
              <w:rPr>
                <w:rFonts w:ascii="Calibri Light" w:hAnsi="Calibri Light"/>
                <w:sz w:val="16"/>
                <w:szCs w:val="16"/>
              </w:rPr>
            </w:pPr>
            <w:del w:id="3317" w:author="Ashan Senel Asmone" w:date="2016-03-21T19:22:00Z">
              <w:r w:rsidRPr="00854F92" w:rsidDel="00BF0B04">
                <w:rPr>
                  <w:rFonts w:ascii="Calibri Light" w:hAnsi="Calibri Light"/>
                  <w:sz w:val="16"/>
                  <w:szCs w:val="16"/>
                </w:rPr>
                <w:delText>BS 5889:1989 Specification for one-part gun grade silicone-based sealants</w:delText>
              </w:r>
            </w:del>
          </w:p>
          <w:p w14:paraId="41B1A12C" w14:textId="77777777" w:rsidR="00854F92" w:rsidRPr="00854F92" w:rsidRDefault="00854F92" w:rsidP="00854F92">
            <w:pPr>
              <w:spacing w:after="120"/>
              <w:rPr>
                <w:rFonts w:ascii="Calibri Light" w:hAnsi="Calibri Light"/>
                <w:sz w:val="16"/>
                <w:szCs w:val="16"/>
              </w:rPr>
            </w:pPr>
            <w:del w:id="3318" w:author="Ashan Senel Asmone" w:date="2016-03-21T19:23:00Z">
              <w:r w:rsidRPr="00854F92" w:rsidDel="00BF0B04">
                <w:rPr>
                  <w:rFonts w:ascii="Calibri Light" w:hAnsi="Calibri Light"/>
                  <w:sz w:val="16"/>
                  <w:szCs w:val="16"/>
                </w:rPr>
                <w:delText>BS 6213:2000 Selection of construction sealants. Guide</w:delText>
              </w:r>
            </w:del>
            <w:ins w:id="3319" w:author="Ashan Senel Asmone" w:date="2016-03-21T19:23:00Z">
              <w:r w:rsidR="00BF0B04">
                <w:rPr>
                  <w:rFonts w:ascii="Calibri Light" w:hAnsi="Calibri Light"/>
                  <w:sz w:val="16"/>
                  <w:szCs w:val="16"/>
                </w:rPr>
                <w:t>BS 6213:2000+A1:2010 Selection of construction sealants. Guide</w:t>
              </w:r>
            </w:ins>
          </w:p>
          <w:p w14:paraId="5680DF89" w14:textId="77777777" w:rsidR="00854F92" w:rsidRPr="00854F92" w:rsidRDefault="00854F92" w:rsidP="00854F92">
            <w:pPr>
              <w:spacing w:after="120"/>
              <w:rPr>
                <w:rFonts w:ascii="Calibri Light" w:hAnsi="Calibri Light"/>
                <w:sz w:val="16"/>
                <w:szCs w:val="16"/>
              </w:rPr>
            </w:pPr>
            <w:r w:rsidRPr="00854F92">
              <w:rPr>
                <w:rFonts w:ascii="Calibri Light" w:hAnsi="Calibri Light"/>
                <w:b/>
                <w:bCs/>
                <w:sz w:val="16"/>
                <w:szCs w:val="16"/>
                <w:u w:val="single"/>
              </w:rPr>
              <w:t>Waterproofing for masonry</w:t>
            </w:r>
          </w:p>
          <w:p w14:paraId="290C80B5" w14:textId="77777777" w:rsidR="00854F92" w:rsidRPr="00854F92" w:rsidRDefault="00854F92" w:rsidP="00854F92">
            <w:pPr>
              <w:spacing w:after="120"/>
              <w:rPr>
                <w:rFonts w:ascii="Calibri Light" w:hAnsi="Calibri Light"/>
                <w:sz w:val="16"/>
                <w:szCs w:val="16"/>
              </w:rPr>
            </w:pPr>
            <w:del w:id="3320" w:author="Ashan Senel Asmone" w:date="2016-03-21T19:24:00Z">
              <w:r w:rsidRPr="00854F92" w:rsidDel="00BF0B04">
                <w:rPr>
                  <w:rFonts w:ascii="Calibri Light" w:hAnsi="Calibri Light"/>
                  <w:sz w:val="16"/>
                  <w:szCs w:val="16"/>
                </w:rPr>
                <w:delText>BS 6477:1992 Specification for water repellents for masonry surfaces</w:delText>
              </w:r>
            </w:del>
          </w:p>
          <w:p w14:paraId="5FB275D8" w14:textId="77777777" w:rsidR="00854F92" w:rsidRPr="00854F92" w:rsidRDefault="00854F92" w:rsidP="00854F92">
            <w:pPr>
              <w:spacing w:after="120"/>
              <w:rPr>
                <w:rFonts w:ascii="Calibri Light" w:hAnsi="Calibri Light"/>
                <w:sz w:val="16"/>
                <w:szCs w:val="16"/>
              </w:rPr>
            </w:pPr>
            <w:del w:id="3321" w:author="Ashan Senel Asmone" w:date="2016-03-21T19:24:00Z">
              <w:r w:rsidRPr="00854F92" w:rsidDel="00BF0B04">
                <w:rPr>
                  <w:rFonts w:ascii="Calibri Light" w:hAnsi="Calibri Light"/>
                  <w:sz w:val="16"/>
                  <w:szCs w:val="16"/>
                </w:rPr>
                <w:delText>BS 8215:1991 Code of practice for design and installation of damp-proof courses in masonry construction</w:delText>
              </w:r>
            </w:del>
            <w:ins w:id="3322" w:author="Ashan Senel Asmone" w:date="2016-03-21T19:24:00Z">
              <w:r w:rsidR="00BF0B04">
                <w:rPr>
                  <w:rFonts w:ascii="Calibri Light" w:hAnsi="Calibri Light"/>
                  <w:sz w:val="16"/>
                  <w:szCs w:val="16"/>
                </w:rPr>
                <w:t>BS 8215:1991 Code of practice for design and installation of damp-proof courses in masonry construction</w:t>
              </w:r>
            </w:ins>
          </w:p>
          <w:p w14:paraId="5C5FD45B" w14:textId="77777777" w:rsidR="00854F92" w:rsidRPr="00854F92" w:rsidRDefault="00854F92" w:rsidP="00854F92">
            <w:pPr>
              <w:spacing w:after="120"/>
              <w:rPr>
                <w:rFonts w:ascii="Calibri Light" w:hAnsi="Calibri Light"/>
                <w:sz w:val="16"/>
                <w:szCs w:val="16"/>
              </w:rPr>
            </w:pPr>
            <w:del w:id="3323" w:author="Ashan Senel Asmone" w:date="2016-03-21T19:26:00Z">
              <w:r w:rsidRPr="00854F92" w:rsidDel="00BF0B04">
                <w:rPr>
                  <w:rFonts w:ascii="Calibri Light" w:hAnsi="Calibri Light"/>
                  <w:sz w:val="16"/>
                  <w:szCs w:val="16"/>
                </w:rPr>
                <w:delText>DD 86-1:1983 Damp-proof courses. Methods of test for flexural bond strength and short term shear strength</w:delText>
              </w:r>
            </w:del>
          </w:p>
          <w:p w14:paraId="63628EAF" w14:textId="77777777" w:rsidR="00854F92" w:rsidRPr="00854F92" w:rsidRDefault="00854F92" w:rsidP="00854F92">
            <w:pPr>
              <w:spacing w:after="120"/>
              <w:rPr>
                <w:rFonts w:ascii="Calibri Light" w:hAnsi="Calibri Light"/>
                <w:sz w:val="16"/>
                <w:szCs w:val="16"/>
              </w:rPr>
            </w:pPr>
            <w:del w:id="3324" w:author="Ashan Senel Asmone" w:date="2016-03-21T19:26:00Z">
              <w:r w:rsidRPr="00854F92" w:rsidDel="00BF0B04">
                <w:rPr>
                  <w:rFonts w:ascii="Calibri Light" w:hAnsi="Calibri Light"/>
                  <w:sz w:val="16"/>
                  <w:szCs w:val="16"/>
                </w:rPr>
                <w:delText>DD 86-3:1990 Damp-proof courses. Guide to characteristic strengths of damp-proof course material used in masonry</w:delText>
              </w:r>
            </w:del>
          </w:p>
          <w:p w14:paraId="5708B16E" w14:textId="77777777" w:rsidR="00854F92" w:rsidRPr="00854F92" w:rsidRDefault="00854F92" w:rsidP="00854F92">
            <w:pPr>
              <w:spacing w:after="120"/>
              <w:rPr>
                <w:rFonts w:ascii="Calibri Light" w:hAnsi="Calibri Light"/>
                <w:sz w:val="16"/>
                <w:szCs w:val="16"/>
              </w:rPr>
            </w:pPr>
            <w:del w:id="3325" w:author="Ashan Senel Asmone" w:date="2016-03-21T16:49:00Z">
              <w:r w:rsidRPr="00854F92" w:rsidDel="00534DBC">
                <w:rPr>
                  <w:rFonts w:ascii="Calibri Light" w:hAnsi="Calibri Light"/>
                  <w:sz w:val="16"/>
                  <w:szCs w:val="16"/>
                </w:rPr>
                <w:delText>BS EN 772-7:1998 Methods of test for masonry units. Determination of water absorption of clay masonry damp proof course units by boiling in water</w:delText>
              </w:r>
            </w:del>
            <w:ins w:id="3326"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038BAB59" w14:textId="77777777" w:rsidR="00854F92" w:rsidRPr="00854F92" w:rsidRDefault="00854F92" w:rsidP="00854F92">
            <w:pPr>
              <w:spacing w:after="120"/>
              <w:rPr>
                <w:rFonts w:ascii="Calibri Light" w:hAnsi="Calibri Light"/>
                <w:sz w:val="16"/>
                <w:szCs w:val="16"/>
              </w:rPr>
            </w:pPr>
            <w:del w:id="3327" w:author="Ashan Senel Asmone" w:date="2016-03-21T19:27:00Z">
              <w:r w:rsidRPr="00854F92" w:rsidDel="00BF0B04">
                <w:rPr>
                  <w:rFonts w:ascii="Calibri Light" w:hAnsi="Calibri Light"/>
                  <w:sz w:val="16"/>
                  <w:szCs w:val="16"/>
                </w:rPr>
                <w:delText>BS EN 1052-4:2000 Methods of test for masonry. Determination of shear strength including damp proof course</w:delText>
              </w:r>
            </w:del>
            <w:ins w:id="3328" w:author="Ashan Senel Asmone" w:date="2016-03-21T19:27:00Z">
              <w:r w:rsidR="00BF0B04">
                <w:rPr>
                  <w:rFonts w:ascii="Calibri Light" w:hAnsi="Calibri Light"/>
                  <w:sz w:val="16"/>
                  <w:szCs w:val="16"/>
                </w:rPr>
                <w:t>BS EN 1052-4:2000 Methods of test for masonry. Determination of shear strength including damp proof course</w:t>
              </w:r>
            </w:ins>
          </w:p>
          <w:p w14:paraId="20391567" w14:textId="77777777" w:rsidR="00570413" w:rsidRPr="00854F92" w:rsidRDefault="00854F92" w:rsidP="00570413">
            <w:pPr>
              <w:spacing w:after="120"/>
              <w:rPr>
                <w:rFonts w:ascii="Calibri Light" w:hAnsi="Calibri Light"/>
                <w:sz w:val="16"/>
                <w:szCs w:val="16"/>
              </w:rPr>
            </w:pPr>
            <w:r w:rsidRPr="00854F92">
              <w:rPr>
                <w:rFonts w:ascii="Calibri Light" w:hAnsi="Calibri Light"/>
                <w:sz w:val="16"/>
                <w:szCs w:val="16"/>
              </w:rPr>
              <w:t> </w:t>
            </w:r>
          </w:p>
        </w:tc>
      </w:tr>
      <w:tr w:rsidR="00570413" w:rsidRPr="004F3C8C" w14:paraId="4787B6B3" w14:textId="77777777" w:rsidTr="00570413">
        <w:tc>
          <w:tcPr>
            <w:tcW w:w="685" w:type="dxa"/>
          </w:tcPr>
          <w:p w14:paraId="420A48B8"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1F949B21" w14:textId="77777777" w:rsidR="00854F92" w:rsidRPr="00854F92" w:rsidRDefault="00854F92" w:rsidP="00854F92">
            <w:pPr>
              <w:spacing w:after="120"/>
              <w:rPr>
                <w:rFonts w:ascii="Calibri Light" w:hAnsi="Calibri Light"/>
                <w:sz w:val="16"/>
                <w:szCs w:val="16"/>
              </w:rPr>
            </w:pPr>
            <w:r w:rsidRPr="00854F92">
              <w:rPr>
                <w:rFonts w:ascii="Calibri Light" w:hAnsi="Calibri Light"/>
                <w:b/>
                <w:bCs/>
                <w:sz w:val="16"/>
                <w:szCs w:val="16"/>
                <w:u w:val="single"/>
              </w:rPr>
              <w:t>Masonry</w:t>
            </w:r>
          </w:p>
          <w:p w14:paraId="23100420" w14:textId="77777777" w:rsidR="00854F92" w:rsidRPr="00854F92" w:rsidRDefault="00854F92" w:rsidP="00854F92">
            <w:pPr>
              <w:spacing w:after="120"/>
              <w:rPr>
                <w:rFonts w:ascii="Calibri Light" w:hAnsi="Calibri Light"/>
                <w:sz w:val="16"/>
                <w:szCs w:val="16"/>
              </w:rPr>
            </w:pPr>
            <w:del w:id="3329" w:author="Ashan Senel Asmone" w:date="2016-03-21T19:27:00Z">
              <w:r w:rsidRPr="00854F92" w:rsidDel="00BF0B04">
                <w:rPr>
                  <w:rFonts w:ascii="Calibri Light" w:hAnsi="Calibri Light"/>
                  <w:sz w:val="16"/>
                  <w:szCs w:val="16"/>
                </w:rPr>
                <w:delText>ASTM C 216 (facing brick)</w:delText>
              </w:r>
            </w:del>
            <w:ins w:id="3330" w:author="Ashan Senel Asmone" w:date="2016-03-21T19:27:00Z">
              <w:r w:rsidR="00BF0B04">
                <w:rPr>
                  <w:rFonts w:ascii="Calibri Light" w:hAnsi="Calibri Light"/>
                  <w:sz w:val="16"/>
                  <w:szCs w:val="16"/>
                </w:rPr>
                <w:t>ASTM C216 - 15 Standard Specification for Facing Brick (Solid Masonry Units Made from Clay or Shale)</w:t>
              </w:r>
            </w:ins>
          </w:p>
          <w:p w14:paraId="387B0FE0" w14:textId="77777777" w:rsidR="00854F92" w:rsidRPr="00854F92" w:rsidRDefault="00854F92" w:rsidP="00854F92">
            <w:pPr>
              <w:spacing w:after="120"/>
              <w:rPr>
                <w:rFonts w:ascii="Calibri Light" w:hAnsi="Calibri Light"/>
                <w:sz w:val="16"/>
                <w:szCs w:val="16"/>
              </w:rPr>
            </w:pPr>
            <w:del w:id="3331" w:author="Ashan Senel Asmone" w:date="2016-03-21T19:28:00Z">
              <w:r w:rsidRPr="00854F92" w:rsidDel="00BF0B04">
                <w:rPr>
                  <w:rFonts w:ascii="Calibri Light" w:hAnsi="Calibri Light"/>
                  <w:sz w:val="16"/>
                  <w:szCs w:val="16"/>
                </w:rPr>
                <w:delText>ASTM C62-01 Standard Specification for Building Brick (Solid Masonry Units Made From Clay or Shale)</w:delText>
              </w:r>
            </w:del>
            <w:ins w:id="3332" w:author="Ashan Senel Asmone" w:date="2016-03-21T19:28:00Z">
              <w:r w:rsidR="00BF0B04">
                <w:rPr>
                  <w:rFonts w:ascii="Calibri Light" w:hAnsi="Calibri Light"/>
                  <w:sz w:val="16"/>
                  <w:szCs w:val="16"/>
                </w:rPr>
                <w:t>ASTM C62 - 13a Standard Specification for Building Brick (Solid Masonry Units Made From Clay or Shale)</w:t>
              </w:r>
            </w:ins>
          </w:p>
          <w:p w14:paraId="641CCC74" w14:textId="77777777" w:rsidR="00854F92" w:rsidRPr="00854F92" w:rsidRDefault="00854F92" w:rsidP="00854F92">
            <w:pPr>
              <w:spacing w:after="120"/>
              <w:rPr>
                <w:rFonts w:ascii="Calibri Light" w:hAnsi="Calibri Light"/>
                <w:sz w:val="16"/>
                <w:szCs w:val="16"/>
              </w:rPr>
            </w:pPr>
            <w:del w:id="3333" w:author="Ashan Senel Asmone" w:date="2016-03-21T19:29:00Z">
              <w:r w:rsidRPr="00854F92" w:rsidDel="00BF0B04">
                <w:rPr>
                  <w:rFonts w:ascii="Calibri Light" w:hAnsi="Calibri Light"/>
                  <w:sz w:val="16"/>
                  <w:szCs w:val="16"/>
                </w:rPr>
                <w:delText>ASTM C 652 (hollow brick)</w:delText>
              </w:r>
            </w:del>
            <w:ins w:id="3334" w:author="Ashan Senel Asmone" w:date="2016-03-21T19:29:00Z">
              <w:r w:rsidR="00BF0B04">
                <w:rPr>
                  <w:rFonts w:ascii="Calibri Light" w:hAnsi="Calibri Light"/>
                  <w:sz w:val="16"/>
                  <w:szCs w:val="16"/>
                </w:rPr>
                <w:t>ASTM C652 - 15 Standard Specification for Hollow Brick (Hollow Masonry Units Made From Clay or Shale)</w:t>
              </w:r>
            </w:ins>
          </w:p>
          <w:p w14:paraId="3FDC744E" w14:textId="77777777" w:rsidR="00854F92" w:rsidRPr="00854F92" w:rsidRDefault="00854F92" w:rsidP="00854F92">
            <w:pPr>
              <w:spacing w:after="120"/>
              <w:rPr>
                <w:rFonts w:ascii="Calibri Light" w:hAnsi="Calibri Light"/>
                <w:sz w:val="16"/>
                <w:szCs w:val="16"/>
              </w:rPr>
            </w:pPr>
            <w:del w:id="3335" w:author="Ashan Senel Asmone" w:date="2016-03-21T19:29:00Z">
              <w:r w:rsidRPr="00854F92" w:rsidDel="00BF0B04">
                <w:rPr>
                  <w:rFonts w:ascii="Calibri Light" w:hAnsi="Calibri Light"/>
                  <w:sz w:val="16"/>
                  <w:szCs w:val="16"/>
                </w:rPr>
                <w:delText>ASTM C 212 (structural clay facing tile)</w:delText>
              </w:r>
            </w:del>
            <w:ins w:id="3336" w:author="Ashan Senel Asmone" w:date="2016-03-21T19:29:00Z">
              <w:r w:rsidR="00BF0B04">
                <w:rPr>
                  <w:rFonts w:ascii="Calibri Light" w:hAnsi="Calibri Light"/>
                  <w:sz w:val="16"/>
                  <w:szCs w:val="16"/>
                </w:rPr>
                <w:t>ASTM C212 - 14 Standard Specification for Structural Clay Facing Tile</w:t>
              </w:r>
            </w:ins>
          </w:p>
          <w:p w14:paraId="076698F9" w14:textId="77777777" w:rsidR="00854F92" w:rsidRPr="00854F92" w:rsidRDefault="00854F92" w:rsidP="00854F92">
            <w:pPr>
              <w:spacing w:after="120"/>
              <w:rPr>
                <w:rFonts w:ascii="Calibri Light" w:hAnsi="Calibri Light"/>
                <w:sz w:val="16"/>
                <w:szCs w:val="16"/>
              </w:rPr>
            </w:pPr>
            <w:del w:id="3337" w:author="Ashan Senel Asmone" w:date="2016-03-21T19:30:00Z">
              <w:r w:rsidRPr="00854F92" w:rsidDel="00BF0B04">
                <w:rPr>
                  <w:rFonts w:ascii="Calibri Light" w:hAnsi="Calibri Light"/>
                  <w:sz w:val="16"/>
                  <w:szCs w:val="16"/>
                </w:rPr>
                <w:delText>ASTM C 34 (structural clay load-bearing tile)</w:delText>
              </w:r>
            </w:del>
            <w:ins w:id="3338" w:author="Ashan Senel Asmone" w:date="2016-03-21T19:30:00Z">
              <w:r w:rsidR="00BF0B04">
                <w:rPr>
                  <w:rFonts w:ascii="Calibri Light" w:hAnsi="Calibri Light"/>
                  <w:sz w:val="16"/>
                  <w:szCs w:val="16"/>
                </w:rPr>
                <w:t>ASTM C34 - 13 Standard Specification for Structural Clay Load-Bearing Wall Tile</w:t>
              </w:r>
            </w:ins>
            <w:r w:rsidRPr="00854F92">
              <w:rPr>
                <w:rFonts w:ascii="Calibri Light" w:hAnsi="Calibri Light"/>
                <w:sz w:val="16"/>
                <w:szCs w:val="16"/>
              </w:rPr>
              <w:t>.</w:t>
            </w:r>
          </w:p>
          <w:p w14:paraId="06074A9F" w14:textId="77777777" w:rsidR="00854F92" w:rsidRPr="00854F92" w:rsidRDefault="00854F92" w:rsidP="00854F92">
            <w:pPr>
              <w:spacing w:after="120"/>
              <w:rPr>
                <w:rFonts w:ascii="Calibri Light" w:hAnsi="Calibri Light"/>
                <w:sz w:val="16"/>
                <w:szCs w:val="16"/>
              </w:rPr>
            </w:pPr>
            <w:del w:id="3339" w:author="Ashan Senel Asmone" w:date="2016-03-21T19:32:00Z">
              <w:r w:rsidRPr="00854F92" w:rsidDel="00BF0B04">
                <w:rPr>
                  <w:rFonts w:ascii="Calibri Light" w:hAnsi="Calibri Light"/>
                  <w:sz w:val="16"/>
                  <w:szCs w:val="16"/>
                </w:rPr>
                <w:delText>ASTM C 67 Method of Sampling and Testing Brick and Structural Clay Tile</w:delText>
              </w:r>
            </w:del>
            <w:ins w:id="3340" w:author="Ashan Senel Asmone" w:date="2016-03-21T19:32:00Z">
              <w:r w:rsidR="00BF0B04">
                <w:rPr>
                  <w:rFonts w:ascii="Calibri Light" w:hAnsi="Calibri Light"/>
                  <w:sz w:val="16"/>
                  <w:szCs w:val="16"/>
                </w:rPr>
                <w:t>ASTM C67 - 14 Standard Test Methods for Sampling and Testing Brick and Structural Clay Tile</w:t>
              </w:r>
            </w:ins>
            <w:r w:rsidRPr="00854F92">
              <w:rPr>
                <w:rFonts w:ascii="Calibri Light" w:hAnsi="Calibri Light"/>
                <w:sz w:val="16"/>
                <w:szCs w:val="16"/>
              </w:rPr>
              <w:t>.</w:t>
            </w:r>
          </w:p>
          <w:p w14:paraId="60C67826" w14:textId="77777777" w:rsidR="00854F92" w:rsidRPr="00854F92" w:rsidRDefault="00854F92" w:rsidP="00854F92">
            <w:pPr>
              <w:spacing w:after="120"/>
              <w:rPr>
                <w:rFonts w:ascii="Calibri Light" w:hAnsi="Calibri Light"/>
                <w:sz w:val="16"/>
                <w:szCs w:val="16"/>
              </w:rPr>
            </w:pPr>
            <w:del w:id="3341" w:author="Ashan Senel Asmone" w:date="2016-03-21T19:33:00Z">
              <w:r w:rsidRPr="00854F92" w:rsidDel="00BF0B04">
                <w:rPr>
                  <w:rFonts w:ascii="Calibri Light" w:hAnsi="Calibri Light"/>
                  <w:sz w:val="16"/>
                  <w:szCs w:val="16"/>
                </w:rPr>
                <w:delText>ASTM C 91 Specification for Masonry Cement</w:delText>
              </w:r>
            </w:del>
            <w:ins w:id="3342" w:author="Ashan Senel Asmone" w:date="2016-03-21T19:33:00Z">
              <w:r w:rsidR="00BF0B04">
                <w:rPr>
                  <w:rFonts w:ascii="Calibri Light" w:hAnsi="Calibri Light"/>
                  <w:sz w:val="16"/>
                  <w:szCs w:val="16"/>
                </w:rPr>
                <w:t>ASTM C91 / C91M - 12 Standard Specification for Masonry Cement</w:t>
              </w:r>
            </w:ins>
          </w:p>
          <w:p w14:paraId="38FC2119" w14:textId="77777777" w:rsidR="00854F92" w:rsidRPr="00854F92" w:rsidRDefault="00854F92" w:rsidP="00854F92">
            <w:pPr>
              <w:spacing w:after="120"/>
              <w:rPr>
                <w:rFonts w:ascii="Calibri Light" w:hAnsi="Calibri Light"/>
                <w:sz w:val="16"/>
                <w:szCs w:val="16"/>
              </w:rPr>
            </w:pPr>
            <w:del w:id="3343" w:author="Ashan Senel Asmone" w:date="2016-03-21T19:34:00Z">
              <w:r w:rsidRPr="00854F92" w:rsidDel="00BF0B04">
                <w:rPr>
                  <w:rFonts w:ascii="Calibri Light" w:hAnsi="Calibri Light"/>
                  <w:sz w:val="16"/>
                  <w:szCs w:val="16"/>
                </w:rPr>
                <w:delText>ASTM C 207 Specification for Hydrated Lime for Masonry Purposes</w:delText>
              </w:r>
            </w:del>
            <w:ins w:id="3344" w:author="Ashan Senel Asmone" w:date="2016-03-21T19:34:00Z">
              <w:r w:rsidR="00BF0B04">
                <w:rPr>
                  <w:rFonts w:ascii="Calibri Light" w:hAnsi="Calibri Light"/>
                  <w:sz w:val="16"/>
                  <w:szCs w:val="16"/>
                </w:rPr>
                <w:t>ASTM C207 - 06(2011) Standard Specification for Hydrated Lime for Masonry Purposes</w:t>
              </w:r>
            </w:ins>
          </w:p>
          <w:p w14:paraId="3B8E8703" w14:textId="77777777" w:rsidR="00854F92" w:rsidRPr="00854F92" w:rsidRDefault="00854F92" w:rsidP="00854F92">
            <w:pPr>
              <w:spacing w:after="120"/>
              <w:rPr>
                <w:rFonts w:ascii="Calibri Light" w:hAnsi="Calibri Light"/>
                <w:sz w:val="16"/>
                <w:szCs w:val="16"/>
              </w:rPr>
            </w:pPr>
            <w:del w:id="3345" w:author="Ashan Senel Asmone" w:date="2016-03-21T19:34:00Z">
              <w:r w:rsidRPr="00854F92" w:rsidDel="00BF0B04">
                <w:rPr>
                  <w:rFonts w:ascii="Calibri Light" w:hAnsi="Calibri Light"/>
                  <w:sz w:val="16"/>
                  <w:szCs w:val="16"/>
                </w:rPr>
                <w:delText>ASTM E 518 Test Method for Flexural Bond Strength of Masonry</w:delText>
              </w:r>
            </w:del>
            <w:ins w:id="3346" w:author="Ashan Senel Asmone" w:date="2016-03-21T19:34:00Z">
              <w:r w:rsidR="00BF0B04">
                <w:rPr>
                  <w:rFonts w:ascii="Calibri Light" w:hAnsi="Calibri Light"/>
                  <w:sz w:val="16"/>
                  <w:szCs w:val="16"/>
                </w:rPr>
                <w:t>ASTM E518 / E518M - 15 Standard Test Methods for Flexural Bond Strength of Masonry</w:t>
              </w:r>
            </w:ins>
          </w:p>
          <w:p w14:paraId="65DE4A24" w14:textId="77777777" w:rsidR="00854F92" w:rsidRPr="00854F92" w:rsidRDefault="00854F92" w:rsidP="00854F92">
            <w:pPr>
              <w:spacing w:after="120"/>
              <w:rPr>
                <w:rFonts w:ascii="Calibri Light" w:hAnsi="Calibri Light"/>
                <w:sz w:val="16"/>
                <w:szCs w:val="16"/>
              </w:rPr>
            </w:pPr>
            <w:del w:id="3347" w:author="Ashan Senel Asmone" w:date="2016-03-21T19:35:00Z">
              <w:r w:rsidRPr="00854F92" w:rsidDel="00BF0B04">
                <w:rPr>
                  <w:rFonts w:ascii="Calibri Light" w:hAnsi="Calibri Light"/>
                  <w:sz w:val="16"/>
                  <w:szCs w:val="16"/>
                </w:rPr>
                <w:delText>ASTM C 1072 Test Method for Measurement of Masonry Flexural Bond Strength</w:delText>
              </w:r>
            </w:del>
            <w:ins w:id="3348" w:author="Ashan Senel Asmone" w:date="2016-03-21T19:35:00Z">
              <w:r w:rsidR="00BF0B04">
                <w:rPr>
                  <w:rFonts w:ascii="Calibri Light" w:hAnsi="Calibri Light"/>
                  <w:sz w:val="16"/>
                  <w:szCs w:val="16"/>
                </w:rPr>
                <w:t>ASTM C1072 - 13e1 Standard Test Methods for Measurement of Masonry Flexural Bond Strength</w:t>
              </w:r>
            </w:ins>
          </w:p>
          <w:p w14:paraId="1BCF2EEE" w14:textId="77777777" w:rsidR="00854F92" w:rsidRPr="00854F92" w:rsidRDefault="00854F92" w:rsidP="00854F92">
            <w:pPr>
              <w:spacing w:after="120"/>
              <w:rPr>
                <w:rFonts w:ascii="Calibri Light" w:hAnsi="Calibri Light"/>
                <w:sz w:val="16"/>
                <w:szCs w:val="16"/>
              </w:rPr>
            </w:pPr>
            <w:r w:rsidRPr="00854F92">
              <w:rPr>
                <w:rFonts w:ascii="Calibri Light" w:hAnsi="Calibri Light"/>
                <w:sz w:val="16"/>
                <w:szCs w:val="16"/>
              </w:rPr>
              <w:br/>
            </w:r>
            <w:del w:id="3349" w:author="Ashan Senel Asmone" w:date="2016-03-21T19:36:00Z">
              <w:r w:rsidRPr="00854F92" w:rsidDel="005C1271">
                <w:rPr>
                  <w:rFonts w:ascii="Calibri Light" w:hAnsi="Calibri Light"/>
                  <w:sz w:val="16"/>
                  <w:szCs w:val="16"/>
                </w:rPr>
                <w:delText>ASTM C67-01 Standard Test Methods for Sampling and Testing Brick and Structural Clay Tile</w:delText>
              </w:r>
            </w:del>
            <w:ins w:id="3350" w:author="Ashan Senel Asmone" w:date="2016-03-21T19:36:00Z">
              <w:r w:rsidR="005C1271">
                <w:rPr>
                  <w:rFonts w:ascii="Calibri Light" w:hAnsi="Calibri Light"/>
                  <w:sz w:val="16"/>
                  <w:szCs w:val="16"/>
                </w:rPr>
                <w:t>ASTM C67 - 14 Standard Test Methods for Sampling and Testing Brick and Structural Clay Tile</w:t>
              </w:r>
            </w:ins>
            <w:r w:rsidRPr="00854F92">
              <w:rPr>
                <w:rFonts w:ascii="Calibri Light" w:hAnsi="Calibri Light"/>
                <w:sz w:val="16"/>
                <w:szCs w:val="16"/>
              </w:rPr>
              <w:t> </w:t>
            </w:r>
            <w:r w:rsidRPr="00854F92">
              <w:rPr>
                <w:rFonts w:ascii="Calibri Light" w:hAnsi="Calibri Light"/>
                <w:sz w:val="16"/>
                <w:szCs w:val="16"/>
              </w:rPr>
              <w:br/>
            </w:r>
            <w:r w:rsidRPr="00854F92">
              <w:rPr>
                <w:rFonts w:ascii="Calibri Light" w:hAnsi="Calibri Light"/>
                <w:sz w:val="16"/>
                <w:szCs w:val="16"/>
              </w:rPr>
              <w:br/>
            </w:r>
            <w:del w:id="3351" w:author="Ashan Senel Asmone" w:date="2016-03-21T19:37:00Z">
              <w:r w:rsidRPr="00854F92" w:rsidDel="005C1271">
                <w:rPr>
                  <w:rFonts w:ascii="Calibri Light" w:hAnsi="Calibri Light"/>
                  <w:sz w:val="16"/>
                  <w:szCs w:val="16"/>
                </w:rPr>
                <w:delText>ASTM C73-99a Standard Specification for Calcium Silicate Brick (Sand-Lime Brick)</w:delText>
              </w:r>
            </w:del>
            <w:ins w:id="3352" w:author="Ashan Senel Asmone" w:date="2016-03-21T19:37:00Z">
              <w:r w:rsidR="005C1271">
                <w:rPr>
                  <w:rFonts w:ascii="Calibri Light" w:hAnsi="Calibri Light"/>
                  <w:sz w:val="16"/>
                  <w:szCs w:val="16"/>
                </w:rPr>
                <w:t>ASTM C73 - 14 Standard Specification for Calcium Silicate Brick (Sand-Lime Brick)</w:t>
              </w:r>
            </w:ins>
            <w:r w:rsidRPr="00854F92">
              <w:rPr>
                <w:rFonts w:ascii="Calibri Light" w:hAnsi="Calibri Light"/>
                <w:sz w:val="16"/>
                <w:szCs w:val="16"/>
              </w:rPr>
              <w:t> </w:t>
            </w:r>
            <w:r w:rsidRPr="00854F92">
              <w:rPr>
                <w:rFonts w:ascii="Calibri Light" w:hAnsi="Calibri Light"/>
                <w:sz w:val="16"/>
                <w:szCs w:val="16"/>
              </w:rPr>
              <w:br/>
            </w:r>
            <w:r w:rsidRPr="00854F92">
              <w:rPr>
                <w:rFonts w:ascii="Calibri Light" w:hAnsi="Calibri Light"/>
                <w:sz w:val="16"/>
                <w:szCs w:val="16"/>
              </w:rPr>
              <w:br/>
            </w:r>
            <w:del w:id="3353" w:author="Ashan Senel Asmone" w:date="2016-03-21T19:37:00Z">
              <w:r w:rsidRPr="00854F92" w:rsidDel="005C1271">
                <w:rPr>
                  <w:rFonts w:ascii="Calibri Light" w:hAnsi="Calibri Light"/>
                  <w:sz w:val="16"/>
                  <w:szCs w:val="16"/>
                </w:rPr>
                <w:delText>ASTM C126-99 Standard Specification for Ceramic Glazed Structural Clay Facing Tile, Facing Brick, and Solid Masonry Units</w:delText>
              </w:r>
            </w:del>
            <w:ins w:id="3354" w:author="Ashan Senel Asmone" w:date="2016-03-21T19:37:00Z">
              <w:r w:rsidR="005C1271">
                <w:rPr>
                  <w:rFonts w:ascii="Calibri Light" w:hAnsi="Calibri Light"/>
                  <w:sz w:val="16"/>
                  <w:szCs w:val="16"/>
                </w:rPr>
                <w:t>ASTM C126 - 15 Standard Specification for Ceramic Glazed Structural Clay Facing Tile, Facing Brick, and Solid Masonry Units</w:t>
              </w:r>
            </w:ins>
          </w:p>
          <w:p w14:paraId="764830DB" w14:textId="77777777" w:rsidR="00854F92" w:rsidRPr="00854F92" w:rsidRDefault="00854F92" w:rsidP="00854F92">
            <w:pPr>
              <w:spacing w:after="120"/>
              <w:rPr>
                <w:rFonts w:ascii="Calibri Light" w:hAnsi="Calibri Light"/>
                <w:sz w:val="16"/>
                <w:szCs w:val="16"/>
              </w:rPr>
            </w:pPr>
            <w:r w:rsidRPr="00854F92">
              <w:rPr>
                <w:rFonts w:ascii="Calibri Light" w:hAnsi="Calibri Light"/>
                <w:b/>
                <w:bCs/>
                <w:sz w:val="16"/>
                <w:szCs w:val="16"/>
                <w:u w:val="single"/>
              </w:rPr>
              <w:t>Mortar</w:t>
            </w:r>
          </w:p>
          <w:p w14:paraId="4A873DF0" w14:textId="77777777" w:rsidR="00854F92" w:rsidRPr="00854F92" w:rsidRDefault="00854F92" w:rsidP="00854F92">
            <w:pPr>
              <w:spacing w:after="120"/>
              <w:rPr>
                <w:rFonts w:ascii="Calibri Light" w:hAnsi="Calibri Light"/>
                <w:sz w:val="16"/>
                <w:szCs w:val="16"/>
              </w:rPr>
            </w:pPr>
            <w:del w:id="3355" w:author="Ashan Senel Asmone" w:date="2016-03-21T19:38:00Z">
              <w:r w:rsidRPr="00854F92" w:rsidDel="005C1271">
                <w:rPr>
                  <w:rFonts w:ascii="Calibri Light" w:hAnsi="Calibri Light"/>
                  <w:sz w:val="16"/>
                  <w:szCs w:val="16"/>
                </w:rPr>
                <w:delText>ASTM C 144 Sand for masonry mortar</w:delText>
              </w:r>
            </w:del>
            <w:ins w:id="3356" w:author="Ashan Senel Asmone" w:date="2016-03-21T19:38:00Z">
              <w:r w:rsidR="005C1271">
                <w:rPr>
                  <w:rFonts w:ascii="Calibri Light" w:hAnsi="Calibri Light"/>
                  <w:sz w:val="16"/>
                  <w:szCs w:val="16"/>
                </w:rPr>
                <w:t>ASTM C144 - 11 Standard Specification for Aggregate for Masonry Mortar</w:t>
              </w:r>
            </w:ins>
          </w:p>
          <w:p w14:paraId="41600E1C" w14:textId="77777777" w:rsidR="00854F92" w:rsidRPr="00854F92" w:rsidRDefault="00854F92" w:rsidP="00854F92">
            <w:pPr>
              <w:spacing w:after="120"/>
              <w:rPr>
                <w:rFonts w:ascii="Calibri Light" w:hAnsi="Calibri Light"/>
                <w:sz w:val="16"/>
                <w:szCs w:val="16"/>
              </w:rPr>
            </w:pPr>
            <w:del w:id="3357" w:author="Ashan Senel Asmone" w:date="2016-03-21T19:38:00Z">
              <w:r w:rsidRPr="00854F92" w:rsidDel="005C1271">
                <w:rPr>
                  <w:rFonts w:ascii="Calibri Light" w:hAnsi="Calibri Light"/>
                  <w:sz w:val="16"/>
                  <w:szCs w:val="16"/>
                </w:rPr>
                <w:delText>ASTM C 270 Specification for Mortar for Unit Masonry</w:delText>
              </w:r>
            </w:del>
            <w:ins w:id="3358" w:author="Ashan Senel Asmone" w:date="2016-03-21T19:38:00Z">
              <w:r w:rsidR="005C1271">
                <w:rPr>
                  <w:rFonts w:ascii="Calibri Light" w:hAnsi="Calibri Light"/>
                  <w:sz w:val="16"/>
                  <w:szCs w:val="16"/>
                </w:rPr>
                <w:t>ASTM C270 - 14a Standard Specification for Mortar for Unit Masonry</w:t>
              </w:r>
            </w:ins>
          </w:p>
          <w:p w14:paraId="1D0A0D8F" w14:textId="77777777" w:rsidR="00854F92" w:rsidRPr="00854F92" w:rsidRDefault="00854F92" w:rsidP="00854F92">
            <w:pPr>
              <w:spacing w:after="120"/>
              <w:rPr>
                <w:rFonts w:ascii="Calibri Light" w:hAnsi="Calibri Light"/>
                <w:sz w:val="16"/>
                <w:szCs w:val="16"/>
              </w:rPr>
            </w:pPr>
            <w:del w:id="3359" w:author="Ashan Senel Asmone" w:date="2016-03-21T19:39:00Z">
              <w:r w:rsidRPr="00854F92" w:rsidDel="005C1271">
                <w:rPr>
                  <w:rFonts w:ascii="Calibri Light" w:hAnsi="Calibri Light"/>
                  <w:sz w:val="16"/>
                  <w:szCs w:val="16"/>
                </w:rPr>
                <w:delText>ASTM C 476 Specification for Grout for Masonry</w:delText>
              </w:r>
            </w:del>
            <w:ins w:id="3360" w:author="Ashan Senel Asmone" w:date="2016-03-21T19:39:00Z">
              <w:r w:rsidR="005C1271">
                <w:rPr>
                  <w:rFonts w:ascii="Calibri Light" w:hAnsi="Calibri Light"/>
                  <w:sz w:val="16"/>
                  <w:szCs w:val="16"/>
                </w:rPr>
                <w:t>ASTM C476 - 10 Standard Specification for Grout for Masonry</w:t>
              </w:r>
            </w:ins>
            <w:r w:rsidRPr="00854F92">
              <w:rPr>
                <w:rFonts w:ascii="Calibri Light" w:hAnsi="Calibri Light"/>
                <w:sz w:val="16"/>
                <w:szCs w:val="16"/>
              </w:rPr>
              <w:t>.</w:t>
            </w:r>
          </w:p>
          <w:p w14:paraId="25B6E212" w14:textId="77777777" w:rsidR="00854F92" w:rsidRPr="00854F92" w:rsidRDefault="00854F92" w:rsidP="00854F92">
            <w:pPr>
              <w:spacing w:after="120"/>
              <w:rPr>
                <w:rFonts w:ascii="Calibri Light" w:hAnsi="Calibri Light"/>
                <w:sz w:val="16"/>
                <w:szCs w:val="16"/>
              </w:rPr>
            </w:pPr>
            <w:del w:id="3361" w:author="Ashan Senel Asmone" w:date="2016-03-21T19:40:00Z">
              <w:r w:rsidRPr="00854F92" w:rsidDel="005C1271">
                <w:rPr>
                  <w:rFonts w:ascii="Calibri Light" w:hAnsi="Calibri Light"/>
                  <w:sz w:val="16"/>
                  <w:szCs w:val="16"/>
                </w:rPr>
                <w:delText>ASTM C 1019 Method of Sampling and Testing Grout</w:delText>
              </w:r>
            </w:del>
            <w:ins w:id="3362" w:author="Ashan Senel Asmone" w:date="2016-03-21T19:40:00Z">
              <w:r w:rsidR="005C1271">
                <w:rPr>
                  <w:rFonts w:ascii="Calibri Light" w:hAnsi="Calibri Light"/>
                  <w:sz w:val="16"/>
                  <w:szCs w:val="16"/>
                </w:rPr>
                <w:t>ASTM C1019 - 16 Standard Test Method for Sampling and Testing Grout</w:t>
              </w:r>
            </w:ins>
          </w:p>
          <w:p w14:paraId="740B8C13" w14:textId="77777777" w:rsidR="00854F92" w:rsidRPr="00854F92" w:rsidRDefault="00854F92" w:rsidP="00854F92">
            <w:pPr>
              <w:spacing w:after="120"/>
              <w:rPr>
                <w:rFonts w:ascii="Calibri Light" w:hAnsi="Calibri Light"/>
                <w:sz w:val="16"/>
                <w:szCs w:val="16"/>
              </w:rPr>
            </w:pPr>
            <w:del w:id="3363" w:author="Ashan Senel Asmone" w:date="2016-03-21T19:40:00Z">
              <w:r w:rsidRPr="00854F92" w:rsidDel="005C1271">
                <w:rPr>
                  <w:rFonts w:ascii="Calibri Light" w:hAnsi="Calibri Light"/>
                  <w:sz w:val="16"/>
                  <w:szCs w:val="16"/>
                </w:rPr>
                <w:delText>ASTM C 150 Specification for Portland Cement</w:delText>
              </w:r>
            </w:del>
            <w:ins w:id="3364" w:author="Ashan Senel Asmone" w:date="2016-03-21T19:40:00Z">
              <w:r w:rsidR="005C1271">
                <w:rPr>
                  <w:rFonts w:ascii="Calibri Light" w:hAnsi="Calibri Light"/>
                  <w:sz w:val="16"/>
                  <w:szCs w:val="16"/>
                </w:rPr>
                <w:t>ASTM C150 / C150M - 15 Standard Specification for Portland Cement</w:t>
              </w:r>
            </w:ins>
          </w:p>
          <w:p w14:paraId="7A09B64D" w14:textId="77777777" w:rsidR="00854F92" w:rsidRPr="00854F92" w:rsidRDefault="00854F92" w:rsidP="00854F92">
            <w:pPr>
              <w:spacing w:after="120"/>
              <w:rPr>
                <w:rFonts w:ascii="Calibri Light" w:hAnsi="Calibri Light"/>
                <w:sz w:val="16"/>
                <w:szCs w:val="16"/>
              </w:rPr>
            </w:pPr>
            <w:del w:id="3365" w:author="Ashan Senel Asmone" w:date="2016-03-21T19:41:00Z">
              <w:r w:rsidRPr="00854F92" w:rsidDel="005C1271">
                <w:rPr>
                  <w:rFonts w:ascii="Calibri Light" w:hAnsi="Calibri Light"/>
                  <w:sz w:val="16"/>
                  <w:szCs w:val="16"/>
                </w:rPr>
                <w:delText>ASTM C 595 Specification for Blended Hydraulic Cements</w:delText>
              </w:r>
            </w:del>
            <w:ins w:id="3366" w:author="Ashan Senel Asmone" w:date="2016-03-21T19:41:00Z">
              <w:r w:rsidR="005C1271">
                <w:rPr>
                  <w:rFonts w:ascii="Calibri Light" w:hAnsi="Calibri Light"/>
                  <w:sz w:val="16"/>
                  <w:szCs w:val="16"/>
                </w:rPr>
                <w:t>ASTM C595 / C595M - 15e1 Standard Specification for Blended Hydraulic Cements</w:t>
              </w:r>
            </w:ins>
          </w:p>
          <w:p w14:paraId="61A39C7C" w14:textId="77777777" w:rsidR="00854F92" w:rsidRPr="00854F92" w:rsidRDefault="00854F92" w:rsidP="00854F92">
            <w:pPr>
              <w:spacing w:after="120"/>
              <w:rPr>
                <w:rFonts w:ascii="Calibri Light" w:hAnsi="Calibri Light"/>
                <w:sz w:val="16"/>
                <w:szCs w:val="16"/>
              </w:rPr>
            </w:pPr>
            <w:del w:id="3367" w:author="Ashan Senel Asmone" w:date="2016-03-21T19:41:00Z">
              <w:r w:rsidRPr="00854F92" w:rsidDel="005C1271">
                <w:rPr>
                  <w:rFonts w:ascii="Calibri Light" w:hAnsi="Calibri Light"/>
                  <w:sz w:val="16"/>
                  <w:szCs w:val="16"/>
                </w:rPr>
                <w:delText>ASTM C 109 Method of Test for Compressive Strength of Hydraulic Cement Mortars</w:delText>
              </w:r>
            </w:del>
            <w:ins w:id="3368" w:author="Ashan Senel Asmone" w:date="2016-03-21T19:41:00Z">
              <w:r w:rsidR="005C1271">
                <w:rPr>
                  <w:rFonts w:ascii="Calibri Light" w:hAnsi="Calibri Light"/>
                  <w:sz w:val="16"/>
                  <w:szCs w:val="16"/>
                </w:rPr>
                <w:t>ASTM C109 / C109M - 16 Standard Test Method for Compressive Strength of Hydraulic Cement Mortars (Using 2-in. or [50-mm] Cube Specimens)</w:t>
              </w:r>
            </w:ins>
          </w:p>
          <w:p w14:paraId="5CB72C45" w14:textId="77777777" w:rsidR="00854F92" w:rsidRPr="00854F92" w:rsidRDefault="00854F92" w:rsidP="00854F92">
            <w:pPr>
              <w:spacing w:after="120"/>
              <w:rPr>
                <w:rFonts w:ascii="Calibri Light" w:hAnsi="Calibri Light"/>
                <w:sz w:val="16"/>
                <w:szCs w:val="16"/>
              </w:rPr>
            </w:pPr>
            <w:del w:id="3369" w:author="Ashan Senel Asmone" w:date="2016-03-21T19:46:00Z">
              <w:r w:rsidRPr="00854F92" w:rsidDel="005C1271">
                <w:rPr>
                  <w:rFonts w:ascii="Calibri Light" w:hAnsi="Calibri Light"/>
                  <w:sz w:val="16"/>
                  <w:szCs w:val="16"/>
                </w:rPr>
                <w:delText>ASTM C 780 Method for Preconstruction and Construction Evaluation of Mortars for Plain and Reinforced Unit Masonry</w:delText>
              </w:r>
            </w:del>
            <w:ins w:id="3370" w:author="Ashan Senel Asmone" w:date="2016-03-21T19:46:00Z">
              <w:r w:rsidR="005C1271">
                <w:rPr>
                  <w:rFonts w:ascii="Calibri Light" w:hAnsi="Calibri Light"/>
                  <w:sz w:val="16"/>
                  <w:szCs w:val="16"/>
                </w:rPr>
                <w:t>ASTM C780 - 15a Standard Test Method for Preconstruction and Construction Evaluation of Mortars for Plain and Reinforced Unit Masonry</w:t>
              </w:r>
            </w:ins>
            <w:r w:rsidRPr="00854F92">
              <w:rPr>
                <w:rFonts w:ascii="Calibri Light" w:hAnsi="Calibri Light"/>
                <w:sz w:val="16"/>
                <w:szCs w:val="16"/>
              </w:rPr>
              <w:t>.</w:t>
            </w:r>
          </w:p>
          <w:p w14:paraId="7A2A2A21" w14:textId="77777777" w:rsidR="00854F92" w:rsidRPr="00854F92" w:rsidRDefault="00854F92" w:rsidP="00854F92">
            <w:pPr>
              <w:spacing w:after="120"/>
              <w:rPr>
                <w:rFonts w:ascii="Calibri Light" w:hAnsi="Calibri Light"/>
                <w:sz w:val="16"/>
                <w:szCs w:val="16"/>
              </w:rPr>
            </w:pPr>
            <w:del w:id="3371" w:author="Ashan Senel Asmone" w:date="2016-03-21T19:49:00Z">
              <w:r w:rsidRPr="00854F92" w:rsidDel="005C1271">
                <w:rPr>
                  <w:rFonts w:ascii="Calibri Light" w:hAnsi="Calibri Light"/>
                  <w:sz w:val="16"/>
                  <w:szCs w:val="16"/>
                </w:rPr>
                <w:delText>ASTM C 979 Specification for Pigments for Integrally Colored Concrete are suitable for mortar </w:delText>
              </w:r>
            </w:del>
            <w:ins w:id="3372" w:author="Ashan Senel Asmone" w:date="2016-03-21T19:49:00Z">
              <w:r w:rsidR="005C1271">
                <w:rPr>
                  <w:rFonts w:ascii="Calibri Light" w:hAnsi="Calibri Light"/>
                  <w:sz w:val="16"/>
                  <w:szCs w:val="16"/>
                </w:rPr>
                <w:t>ASTM C979 / C979M - 16 Standard Specification for Pigments for Integrally Colored Concrete</w:t>
              </w:r>
            </w:ins>
            <w:r w:rsidRPr="00854F92">
              <w:rPr>
                <w:rFonts w:ascii="Calibri Light" w:hAnsi="Calibri Light"/>
                <w:sz w:val="16"/>
                <w:szCs w:val="16"/>
              </w:rPr>
              <w:br/>
            </w:r>
            <w:r w:rsidRPr="00854F92">
              <w:rPr>
                <w:rFonts w:ascii="Calibri Light" w:hAnsi="Calibri Light"/>
                <w:sz w:val="16"/>
                <w:szCs w:val="16"/>
              </w:rPr>
              <w:br/>
            </w:r>
            <w:del w:id="3373" w:author="Ashan Senel Asmone" w:date="2016-03-21T19:49:00Z">
              <w:r w:rsidRPr="00854F92" w:rsidDel="005C1271">
                <w:rPr>
                  <w:rFonts w:ascii="Calibri Light" w:hAnsi="Calibri Light"/>
                  <w:sz w:val="16"/>
                  <w:szCs w:val="16"/>
                </w:rPr>
                <w:delText>ASTM C780-00 Standard Test Method for Preconstruction and Construction Evaluation of Mortars for Plain and Reinforced Unit Masonry</w:delText>
              </w:r>
            </w:del>
            <w:ins w:id="3374" w:author="Ashan Senel Asmone" w:date="2016-03-21T19:49:00Z">
              <w:r w:rsidR="005C1271">
                <w:rPr>
                  <w:rFonts w:ascii="Calibri Light" w:hAnsi="Calibri Light"/>
                  <w:sz w:val="16"/>
                  <w:szCs w:val="16"/>
                </w:rPr>
                <w:t>ASTM C780 - 15a Standard Test Method for Preconstruction and Construction Evaluation of Mortars for Plain and Reinforced Unit Masonry</w:t>
              </w:r>
            </w:ins>
          </w:p>
          <w:p w14:paraId="3E9F36BD" w14:textId="77777777" w:rsidR="00854F92" w:rsidRPr="00854F92" w:rsidRDefault="00854F92" w:rsidP="00854F92">
            <w:pPr>
              <w:spacing w:after="120"/>
              <w:rPr>
                <w:rFonts w:ascii="Calibri Light" w:hAnsi="Calibri Light"/>
                <w:sz w:val="16"/>
                <w:szCs w:val="16"/>
              </w:rPr>
            </w:pPr>
            <w:del w:id="3375" w:author="Ashan Senel Asmone" w:date="2016-03-21T19:50:00Z">
              <w:r w:rsidRPr="00854F92" w:rsidDel="005C1271">
                <w:rPr>
                  <w:rFonts w:ascii="Calibri Light" w:hAnsi="Calibri Light"/>
                  <w:sz w:val="16"/>
                  <w:szCs w:val="16"/>
                </w:rPr>
                <w:delText>ASTM C896-99 Standard Terminology Relating to Clay Products</w:delText>
              </w:r>
            </w:del>
            <w:ins w:id="3376" w:author="Ashan Senel Asmone" w:date="2016-03-21T19:50:00Z">
              <w:r w:rsidR="005C1271">
                <w:rPr>
                  <w:rFonts w:ascii="Calibri Light" w:hAnsi="Calibri Light"/>
                  <w:sz w:val="16"/>
                  <w:szCs w:val="16"/>
                </w:rPr>
                <w:t>ASTM C896 - 15 Standard Terminology Relating to Clay Products</w:t>
              </w:r>
            </w:ins>
          </w:p>
          <w:p w14:paraId="7D03C926" w14:textId="77777777" w:rsidR="00854F92" w:rsidRPr="00854F92" w:rsidRDefault="00854F92" w:rsidP="00854F92">
            <w:pPr>
              <w:spacing w:after="120"/>
              <w:rPr>
                <w:rFonts w:ascii="Calibri Light" w:hAnsi="Calibri Light"/>
                <w:sz w:val="16"/>
                <w:szCs w:val="16"/>
              </w:rPr>
            </w:pPr>
            <w:del w:id="3377" w:author="Ashan Senel Asmone" w:date="2016-03-21T19:51:00Z">
              <w:r w:rsidRPr="00854F92" w:rsidDel="005C1271">
                <w:rPr>
                  <w:rFonts w:ascii="Calibri Light" w:hAnsi="Calibri Light"/>
                  <w:sz w:val="16"/>
                  <w:szCs w:val="16"/>
                </w:rPr>
                <w:delText>ASTM C1006-84(2001) Standard Test Method for Splitting Tensile Strength of Masonry Units</w:delText>
              </w:r>
            </w:del>
            <w:ins w:id="3378" w:author="Ashan Senel Asmone" w:date="2016-03-21T19:51:00Z">
              <w:r w:rsidR="005C1271">
                <w:rPr>
                  <w:rFonts w:ascii="Calibri Light" w:hAnsi="Calibri Light"/>
                  <w:sz w:val="16"/>
                  <w:szCs w:val="16"/>
                </w:rPr>
                <w:t>ASTM C1006 - 07(2013) Standard Test Method for Splitting Tensile Strength of Masonry Units</w:t>
              </w:r>
            </w:ins>
          </w:p>
          <w:p w14:paraId="1548A481" w14:textId="77777777" w:rsidR="005C1271" w:rsidRDefault="00854F92" w:rsidP="00854F92">
            <w:pPr>
              <w:spacing w:after="120"/>
              <w:rPr>
                <w:ins w:id="3379" w:author="Ashan Senel Asmone" w:date="2016-03-21T19:55:00Z"/>
                <w:rFonts w:ascii="Calibri Light" w:hAnsi="Calibri Light"/>
                <w:sz w:val="16"/>
                <w:szCs w:val="16"/>
              </w:rPr>
            </w:pPr>
            <w:del w:id="3380" w:author="Ashan Senel Asmone" w:date="2016-03-21T19:55:00Z">
              <w:r w:rsidRPr="00854F92" w:rsidDel="005C1271">
                <w:rPr>
                  <w:rFonts w:ascii="Calibri Light" w:hAnsi="Calibri Light"/>
                  <w:sz w:val="16"/>
                  <w:szCs w:val="16"/>
                </w:rPr>
                <w:delText>ASTM C1019-00b Standard Test Method for Sampling and Testing Grout</w:delText>
              </w:r>
            </w:del>
            <w:ins w:id="3381" w:author="Ashan Senel Asmone" w:date="2016-03-21T19:55:00Z">
              <w:r w:rsidR="005C1271">
                <w:rPr>
                  <w:rFonts w:ascii="Calibri Light" w:hAnsi="Calibri Light"/>
                  <w:sz w:val="16"/>
                  <w:szCs w:val="16"/>
                </w:rPr>
                <w:t>ASTM C1019 - 16 Standard Test Method for Sampling and Testing Grout</w:t>
              </w:r>
            </w:ins>
            <w:r w:rsidRPr="00854F92">
              <w:rPr>
                <w:rFonts w:ascii="Calibri Light" w:hAnsi="Calibri Light"/>
                <w:sz w:val="16"/>
                <w:szCs w:val="16"/>
              </w:rPr>
              <w:t> </w:t>
            </w:r>
          </w:p>
          <w:p w14:paraId="1EDB9958" w14:textId="77777777" w:rsidR="00854F92" w:rsidRPr="00854F92" w:rsidRDefault="00854F92" w:rsidP="00854F92">
            <w:pPr>
              <w:spacing w:after="120"/>
              <w:rPr>
                <w:rFonts w:ascii="Calibri Light" w:hAnsi="Calibri Light"/>
                <w:sz w:val="16"/>
                <w:szCs w:val="16"/>
              </w:rPr>
            </w:pPr>
            <w:del w:id="3382" w:author="Ashan Senel Asmone" w:date="2016-03-21T19:59:00Z">
              <w:r w:rsidRPr="00854F92" w:rsidDel="00360EB0">
                <w:rPr>
                  <w:rFonts w:ascii="Calibri Light" w:hAnsi="Calibri Light"/>
                  <w:sz w:val="16"/>
                  <w:szCs w:val="16"/>
                </w:rPr>
                <w:delText>ASTM C1088-01a Standard Specification for Thin Veneer Brick Units Made From Clay or Shale</w:delText>
              </w:r>
            </w:del>
            <w:ins w:id="3383" w:author="Ashan Senel Asmone" w:date="2016-03-21T19:59:00Z">
              <w:r w:rsidR="00360EB0">
                <w:rPr>
                  <w:rFonts w:ascii="Calibri Light" w:hAnsi="Calibri Light"/>
                  <w:sz w:val="16"/>
                  <w:szCs w:val="16"/>
                </w:rPr>
                <w:t>ASTM C1088 - 14 Standard Specification for Thin Veneer Brick Units Made From Clay or Shale</w:t>
              </w:r>
            </w:ins>
          </w:p>
          <w:p w14:paraId="69968C73" w14:textId="77777777" w:rsidR="00854F92" w:rsidRPr="00854F92" w:rsidRDefault="00854F92" w:rsidP="00854F92">
            <w:pPr>
              <w:spacing w:after="120"/>
              <w:rPr>
                <w:rFonts w:ascii="Calibri Light" w:hAnsi="Calibri Light"/>
                <w:sz w:val="16"/>
                <w:szCs w:val="16"/>
              </w:rPr>
            </w:pPr>
            <w:del w:id="3384" w:author="Ashan Senel Asmone" w:date="2016-03-21T19:59:00Z">
              <w:r w:rsidRPr="00854F92" w:rsidDel="00360EB0">
                <w:rPr>
                  <w:rFonts w:ascii="Calibri Light" w:hAnsi="Calibri Light"/>
                  <w:sz w:val="16"/>
                  <w:szCs w:val="16"/>
                </w:rPr>
                <w:delText>ASTM C1093-95(2001) Standard Practice for Accreditation of Testing Agencies for Unit Masonry</w:delText>
              </w:r>
            </w:del>
            <w:ins w:id="3385" w:author="Ashan Senel Asmone" w:date="2016-03-21T19:59:00Z">
              <w:r w:rsidR="00360EB0">
                <w:rPr>
                  <w:rFonts w:ascii="Calibri Light" w:hAnsi="Calibri Light"/>
                  <w:sz w:val="16"/>
                  <w:szCs w:val="16"/>
                </w:rPr>
                <w:t>ASTM C1093 - 15a Standard Practice for Accreditation of Testing Agencies for Masonry</w:t>
              </w:r>
            </w:ins>
          </w:p>
          <w:p w14:paraId="4F96FC8E" w14:textId="77777777" w:rsidR="00854F92" w:rsidRPr="00854F92" w:rsidRDefault="00854F92" w:rsidP="00854F92">
            <w:pPr>
              <w:spacing w:after="120"/>
              <w:rPr>
                <w:rFonts w:ascii="Calibri Light" w:hAnsi="Calibri Light"/>
                <w:sz w:val="16"/>
                <w:szCs w:val="16"/>
              </w:rPr>
            </w:pPr>
            <w:del w:id="3386" w:author="Ashan Senel Asmone" w:date="2016-03-21T20:00:00Z">
              <w:r w:rsidRPr="00854F92" w:rsidDel="00360EB0">
                <w:rPr>
                  <w:rFonts w:ascii="Calibri Light" w:hAnsi="Calibri Light"/>
                  <w:sz w:val="16"/>
                  <w:szCs w:val="16"/>
                </w:rPr>
                <w:delText>ASTM C1106-00 Standard Test Methods for Chemical Resistance and Physical Properties of Carbon Brick</w:delText>
              </w:r>
            </w:del>
            <w:ins w:id="3387" w:author="Ashan Senel Asmone" w:date="2016-03-21T20:00:00Z">
              <w:r w:rsidR="00360EB0">
                <w:rPr>
                  <w:rFonts w:ascii="Calibri Light" w:hAnsi="Calibri Light"/>
                  <w:sz w:val="16"/>
                  <w:szCs w:val="16"/>
                </w:rPr>
                <w:t>ASTM C1106 - 00(2012) Standard Test Methods for Chemical Resistance and Physical Properties of Carbon Brick</w:t>
              </w:r>
            </w:ins>
          </w:p>
          <w:p w14:paraId="6E63B930" w14:textId="77777777" w:rsidR="00854F92" w:rsidRPr="00854F92" w:rsidRDefault="00854F92" w:rsidP="00854F92">
            <w:pPr>
              <w:spacing w:after="120"/>
              <w:rPr>
                <w:rFonts w:ascii="Calibri Light" w:hAnsi="Calibri Light"/>
                <w:sz w:val="16"/>
                <w:szCs w:val="16"/>
              </w:rPr>
            </w:pPr>
            <w:del w:id="3388" w:author="Ashan Senel Asmone" w:date="2016-03-21T20:01:00Z">
              <w:r w:rsidRPr="00854F92" w:rsidDel="00360EB0">
                <w:rPr>
                  <w:rFonts w:ascii="Calibri Light" w:hAnsi="Calibri Light"/>
                  <w:sz w:val="16"/>
                  <w:szCs w:val="16"/>
                </w:rPr>
                <w:delText>ASTM C1148-92a(1997)e1 Standard Test Method for Measuring the Drying Shrinkage of Masonry Mortar</w:delText>
              </w:r>
            </w:del>
            <w:ins w:id="3389" w:author="Ashan Senel Asmone" w:date="2016-03-21T20:01:00Z">
              <w:r w:rsidR="00360EB0">
                <w:rPr>
                  <w:rFonts w:ascii="Calibri Light" w:hAnsi="Calibri Light"/>
                  <w:sz w:val="16"/>
                  <w:szCs w:val="16"/>
                </w:rPr>
                <w:t>ASTM C1148 - 92a(2014) Standard Test Method for Measuring the Drying Shrinkage of Masonry Mortar</w:t>
              </w:r>
            </w:ins>
          </w:p>
          <w:p w14:paraId="02C44BF8" w14:textId="77777777" w:rsidR="00854F92" w:rsidRPr="00854F92" w:rsidRDefault="00854F92" w:rsidP="00854F92">
            <w:pPr>
              <w:spacing w:after="120"/>
              <w:rPr>
                <w:rFonts w:ascii="Calibri Light" w:hAnsi="Calibri Light"/>
                <w:sz w:val="16"/>
                <w:szCs w:val="16"/>
              </w:rPr>
            </w:pPr>
            <w:del w:id="3390" w:author="Ashan Senel Asmone" w:date="2016-03-21T20:01:00Z">
              <w:r w:rsidRPr="00854F92" w:rsidDel="00360EB0">
                <w:rPr>
                  <w:rFonts w:ascii="Calibri Light" w:hAnsi="Calibri Light"/>
                  <w:sz w:val="16"/>
                  <w:szCs w:val="16"/>
                </w:rPr>
                <w:delText>ASTM C1180-00a Standard Terminology of Mortar and Grout for Unit Masonry</w:delText>
              </w:r>
            </w:del>
            <w:ins w:id="3391" w:author="Ashan Senel Asmone" w:date="2016-03-21T20:01:00Z">
              <w:r w:rsidR="00360EB0">
                <w:rPr>
                  <w:rFonts w:ascii="Calibri Light" w:hAnsi="Calibri Light"/>
                  <w:sz w:val="16"/>
                  <w:szCs w:val="16"/>
                </w:rPr>
                <w:t>ASTM C1180 - 10 Standard Terminology of Mortar and Grout for Unit Masonry</w:t>
              </w:r>
            </w:ins>
          </w:p>
          <w:p w14:paraId="3FA3215E" w14:textId="77777777" w:rsidR="00854F92" w:rsidRPr="00854F92" w:rsidRDefault="00854F92" w:rsidP="00854F92">
            <w:pPr>
              <w:spacing w:after="120"/>
              <w:rPr>
                <w:rFonts w:ascii="Calibri Light" w:hAnsi="Calibri Light"/>
                <w:sz w:val="16"/>
                <w:szCs w:val="16"/>
              </w:rPr>
            </w:pPr>
            <w:del w:id="3392" w:author="Ashan Senel Asmone" w:date="2016-03-21T20:02:00Z">
              <w:r w:rsidRPr="00854F92" w:rsidDel="00360EB0">
                <w:rPr>
                  <w:rFonts w:ascii="Calibri Light" w:hAnsi="Calibri Light"/>
                  <w:sz w:val="16"/>
                  <w:szCs w:val="16"/>
                </w:rPr>
                <w:delText>ASTM C1218/C1218M-99 Standard Test Method for Water-Soluble Chloride in Mortar and Concrete</w:delText>
              </w:r>
            </w:del>
            <w:ins w:id="3393" w:author="Ashan Senel Asmone" w:date="2016-03-21T20:02:00Z">
              <w:r w:rsidR="00360EB0">
                <w:rPr>
                  <w:rFonts w:ascii="Calibri Light" w:hAnsi="Calibri Light"/>
                  <w:sz w:val="16"/>
                  <w:szCs w:val="16"/>
                </w:rPr>
                <w:t>ASTM C1218 / C1218M - 15 Standard Test Method for Water-Soluble Chloride in Mortar and Concrete</w:t>
              </w:r>
            </w:ins>
          </w:p>
          <w:p w14:paraId="7043D66F" w14:textId="77777777" w:rsidR="00854F92" w:rsidRPr="00854F92" w:rsidRDefault="00854F92" w:rsidP="00854F92">
            <w:pPr>
              <w:spacing w:after="120"/>
              <w:rPr>
                <w:rFonts w:ascii="Calibri Light" w:hAnsi="Calibri Light"/>
                <w:sz w:val="16"/>
                <w:szCs w:val="16"/>
              </w:rPr>
            </w:pPr>
            <w:del w:id="3394" w:author="Ashan Senel Asmone" w:date="2016-03-21T20:03:00Z">
              <w:r w:rsidRPr="00854F92" w:rsidDel="00360EB0">
                <w:rPr>
                  <w:rFonts w:ascii="Calibri Light" w:hAnsi="Calibri Light"/>
                  <w:sz w:val="16"/>
                  <w:szCs w:val="16"/>
                </w:rPr>
                <w:delText>ASTM C1324-96 Standard Test Method for Examination and Analysis of Hardened Masonry Mortar</w:delText>
              </w:r>
            </w:del>
            <w:ins w:id="3395" w:author="Ashan Senel Asmone" w:date="2016-03-21T20:03:00Z">
              <w:r w:rsidR="00360EB0">
                <w:rPr>
                  <w:rFonts w:ascii="Calibri Light" w:hAnsi="Calibri Light"/>
                  <w:sz w:val="16"/>
                  <w:szCs w:val="16"/>
                </w:rPr>
                <w:t>ASTM C1324 - 15 Standard Test Method for Examination and Analysis of Hardened Masonry Mortar</w:t>
              </w:r>
            </w:ins>
          </w:p>
          <w:p w14:paraId="75865582" w14:textId="77777777" w:rsidR="00854F92" w:rsidRPr="00854F92" w:rsidRDefault="00854F92" w:rsidP="00854F92">
            <w:pPr>
              <w:spacing w:after="120"/>
              <w:rPr>
                <w:rFonts w:ascii="Calibri Light" w:hAnsi="Calibri Light"/>
                <w:sz w:val="16"/>
                <w:szCs w:val="16"/>
              </w:rPr>
            </w:pPr>
            <w:del w:id="3396" w:author="Ashan Senel Asmone" w:date="2016-03-21T20:03:00Z">
              <w:r w:rsidRPr="00854F92" w:rsidDel="00360EB0">
                <w:rPr>
                  <w:rFonts w:ascii="Calibri Light" w:hAnsi="Calibri Light"/>
                  <w:sz w:val="16"/>
                  <w:szCs w:val="16"/>
                </w:rPr>
                <w:delText>ASTM C1384-01 Standard Specification for Admixtures for Masonry Mortars</w:delText>
              </w:r>
            </w:del>
            <w:ins w:id="3397" w:author="Ashan Senel Asmone" w:date="2016-03-21T20:03:00Z">
              <w:r w:rsidR="00360EB0">
                <w:rPr>
                  <w:rFonts w:ascii="Calibri Light" w:hAnsi="Calibri Light"/>
                  <w:sz w:val="16"/>
                  <w:szCs w:val="16"/>
                </w:rPr>
                <w:t>ASTM C1384 - 12a Standard Specification for Admixtures for Masonry Mortars</w:t>
              </w:r>
            </w:ins>
          </w:p>
          <w:p w14:paraId="3D8B5FBA" w14:textId="77777777" w:rsidR="00854F92" w:rsidRPr="00854F92" w:rsidRDefault="00854F92" w:rsidP="00854F92">
            <w:pPr>
              <w:spacing w:after="120"/>
              <w:rPr>
                <w:rFonts w:ascii="Calibri Light" w:hAnsi="Calibri Light"/>
                <w:sz w:val="16"/>
                <w:szCs w:val="16"/>
              </w:rPr>
            </w:pPr>
            <w:del w:id="3398" w:author="Ashan Senel Asmone" w:date="2016-03-21T20:04:00Z">
              <w:r w:rsidRPr="00854F92" w:rsidDel="00360EB0">
                <w:rPr>
                  <w:rFonts w:ascii="Calibri Light" w:hAnsi="Calibri Light"/>
                  <w:sz w:val="16"/>
                  <w:szCs w:val="16"/>
                </w:rPr>
                <w:delText>ASTM C1400-01 Standard Guide for Reduction of Efflorescence Potential in New Masonry Walls</w:delText>
              </w:r>
            </w:del>
            <w:ins w:id="3399" w:author="Ashan Senel Asmone" w:date="2016-03-21T20:04:00Z">
              <w:r w:rsidR="00360EB0">
                <w:rPr>
                  <w:rFonts w:ascii="Calibri Light" w:hAnsi="Calibri Light"/>
                  <w:sz w:val="16"/>
                  <w:szCs w:val="16"/>
                </w:rPr>
                <w:t>ASTM C1400 - 11 Standard Guide for Reduction of Efflorescence Potential in New Masonry Walls</w:t>
              </w:r>
            </w:ins>
          </w:p>
          <w:p w14:paraId="26E43405" w14:textId="77777777" w:rsidR="00854F92" w:rsidRPr="00854F92" w:rsidRDefault="00854F92" w:rsidP="00854F92">
            <w:pPr>
              <w:spacing w:after="120"/>
              <w:rPr>
                <w:rFonts w:ascii="Calibri Light" w:hAnsi="Calibri Light"/>
                <w:sz w:val="16"/>
                <w:szCs w:val="16"/>
              </w:rPr>
            </w:pPr>
            <w:del w:id="3400" w:author="Ashan Senel Asmone" w:date="2016-03-21T20:04:00Z">
              <w:r w:rsidRPr="00854F92" w:rsidDel="00360EB0">
                <w:rPr>
                  <w:rFonts w:ascii="Calibri Light" w:hAnsi="Calibri Light"/>
                  <w:sz w:val="16"/>
                  <w:szCs w:val="16"/>
                </w:rPr>
                <w:delText>ASTM C1403-00 Standard Test Method for Rate of Water Absorption of Masonry Mortars</w:delText>
              </w:r>
            </w:del>
            <w:ins w:id="3401" w:author="Ashan Senel Asmone" w:date="2016-03-21T20:04:00Z">
              <w:r w:rsidR="00360EB0">
                <w:rPr>
                  <w:rFonts w:ascii="Calibri Light" w:hAnsi="Calibri Light"/>
                  <w:sz w:val="16"/>
                  <w:szCs w:val="16"/>
                </w:rPr>
                <w:t>ASTM C1403 - 15 Standard Test Method for Rate of Water Absorption of Masonry Mortars</w:t>
              </w:r>
            </w:ins>
          </w:p>
          <w:p w14:paraId="1BAC684E" w14:textId="77777777" w:rsidR="00854F92" w:rsidRPr="00854F92" w:rsidRDefault="00854F92" w:rsidP="00854F92">
            <w:pPr>
              <w:spacing w:after="120"/>
              <w:rPr>
                <w:rFonts w:ascii="Calibri Light" w:hAnsi="Calibri Light"/>
                <w:sz w:val="16"/>
                <w:szCs w:val="16"/>
              </w:rPr>
            </w:pPr>
            <w:r w:rsidRPr="00854F92">
              <w:rPr>
                <w:rFonts w:ascii="Calibri Light" w:hAnsi="Calibri Light"/>
                <w:b/>
                <w:bCs/>
                <w:sz w:val="16"/>
                <w:szCs w:val="16"/>
                <w:u w:val="single"/>
              </w:rPr>
              <w:t>Sealants</w:t>
            </w:r>
          </w:p>
          <w:p w14:paraId="402A2C90" w14:textId="77777777" w:rsidR="00854F92" w:rsidRPr="00854F92" w:rsidRDefault="00854F92" w:rsidP="00854F92">
            <w:pPr>
              <w:spacing w:after="120"/>
              <w:rPr>
                <w:rFonts w:ascii="Calibri Light" w:hAnsi="Calibri Light"/>
                <w:sz w:val="16"/>
                <w:szCs w:val="16"/>
              </w:rPr>
            </w:pPr>
            <w:del w:id="3402" w:author="Ashan Senel Asmone" w:date="2016-03-21T20:05:00Z">
              <w:r w:rsidRPr="00854F92" w:rsidDel="00360EB0">
                <w:rPr>
                  <w:rFonts w:ascii="Calibri Light" w:hAnsi="Calibri Light"/>
                  <w:sz w:val="16"/>
                  <w:szCs w:val="16"/>
                </w:rPr>
                <w:delText>C509-00 Standard Specification for Elastomeric Cellular Preformed Gasket and Sealing Material</w:delText>
              </w:r>
            </w:del>
            <w:ins w:id="3403" w:author="Ashan Senel Asmone" w:date="2016-03-21T20:05:00Z">
              <w:r w:rsidR="00360EB0">
                <w:rPr>
                  <w:rFonts w:ascii="Calibri Light" w:hAnsi="Calibri Light"/>
                  <w:sz w:val="16"/>
                  <w:szCs w:val="16"/>
                </w:rPr>
                <w:t>ASTM C509 - 06(2015) Standard Specification for Elastomeric Cellular Preformed Gasket and Sealing Material</w:t>
              </w:r>
            </w:ins>
          </w:p>
          <w:p w14:paraId="2CFC5AF1" w14:textId="77777777" w:rsidR="00854F92" w:rsidRPr="00854F92" w:rsidRDefault="00854F92" w:rsidP="00854F92">
            <w:pPr>
              <w:spacing w:after="120"/>
              <w:rPr>
                <w:rFonts w:ascii="Calibri Light" w:hAnsi="Calibri Light"/>
                <w:sz w:val="16"/>
                <w:szCs w:val="16"/>
              </w:rPr>
            </w:pPr>
            <w:del w:id="3404" w:author="Ashan Senel Asmone" w:date="2016-03-21T20:12:00Z">
              <w:r w:rsidRPr="00854F92" w:rsidDel="00B73746">
                <w:rPr>
                  <w:rFonts w:ascii="Calibri Light" w:hAnsi="Calibri Light"/>
                  <w:sz w:val="16"/>
                  <w:szCs w:val="16"/>
                </w:rPr>
                <w:delText>C717-01a Standard Terminology of Building Seals and Sealants</w:delText>
              </w:r>
            </w:del>
            <w:ins w:id="3405" w:author="Ashan Senel Asmone" w:date="2016-03-21T20:12:00Z">
              <w:r w:rsidR="00B73746">
                <w:rPr>
                  <w:rFonts w:ascii="Calibri Light" w:hAnsi="Calibri Light"/>
                  <w:sz w:val="16"/>
                  <w:szCs w:val="16"/>
                </w:rPr>
                <w:t>ASTM C717 - 14a Standard Terminology of Building Seals and Sealants</w:t>
              </w:r>
            </w:ins>
          </w:p>
          <w:p w14:paraId="6839A617" w14:textId="77777777" w:rsidR="00854F92" w:rsidRPr="00854F92" w:rsidRDefault="00854F92" w:rsidP="00854F92">
            <w:pPr>
              <w:spacing w:after="120"/>
              <w:rPr>
                <w:rFonts w:ascii="Calibri Light" w:hAnsi="Calibri Light"/>
                <w:sz w:val="16"/>
                <w:szCs w:val="16"/>
              </w:rPr>
            </w:pPr>
            <w:r w:rsidRPr="00854F92">
              <w:rPr>
                <w:rFonts w:ascii="Calibri Light" w:hAnsi="Calibri Light"/>
                <w:b/>
                <w:bCs/>
                <w:sz w:val="16"/>
                <w:szCs w:val="16"/>
                <w:u w:val="single"/>
              </w:rPr>
              <w:t>Waterproofing for masonry</w:t>
            </w:r>
          </w:p>
          <w:p w14:paraId="06A5B8B2" w14:textId="77777777" w:rsidR="00854F92" w:rsidRPr="00854F92" w:rsidRDefault="00854F92" w:rsidP="00854F92">
            <w:pPr>
              <w:spacing w:after="120"/>
              <w:rPr>
                <w:rFonts w:ascii="Calibri Light" w:hAnsi="Calibri Light"/>
                <w:sz w:val="16"/>
                <w:szCs w:val="16"/>
              </w:rPr>
            </w:pPr>
            <w:del w:id="3406" w:author="Ashan Senel Asmone" w:date="2016-03-21T20:14:00Z">
              <w:r w:rsidRPr="00854F92" w:rsidDel="00B73746">
                <w:rPr>
                  <w:rFonts w:ascii="Calibri Light" w:hAnsi="Calibri Light"/>
                  <w:sz w:val="16"/>
                  <w:szCs w:val="16"/>
                </w:rPr>
                <w:delText>D5095-91(2002) Standard Test Method for Determination of the Nonvolatile Content in Silanes, Siloxanes and Silane-Siloxane Blends Used in Masonry WATER Repellent Treatments</w:delText>
              </w:r>
            </w:del>
            <w:ins w:id="3407" w:author="Ashan Senel Asmone" w:date="2016-03-21T20:14:00Z">
              <w:r w:rsidR="00B73746">
                <w:rPr>
                  <w:rFonts w:ascii="Calibri Light" w:hAnsi="Calibri Light"/>
                  <w:sz w:val="16"/>
                  <w:szCs w:val="16"/>
                </w:rPr>
                <w:t>ASTM D5095 - 91(2013) Standard Test Method for Determination of the Nonvolatile Content in Silanes, Siloxanes and Silane-Siloxane Blends Used in Masonry Water Repellent Treatments</w:t>
              </w:r>
            </w:ins>
          </w:p>
          <w:p w14:paraId="1EAB2D34" w14:textId="77777777" w:rsidR="00854F92" w:rsidRPr="00854F92" w:rsidRDefault="00854F92" w:rsidP="00854F92">
            <w:pPr>
              <w:spacing w:after="120"/>
              <w:rPr>
                <w:rFonts w:ascii="Calibri Light" w:hAnsi="Calibri Light"/>
                <w:sz w:val="16"/>
                <w:szCs w:val="16"/>
              </w:rPr>
            </w:pPr>
            <w:del w:id="3408" w:author="Ashan Senel Asmone" w:date="2016-03-21T20:14:00Z">
              <w:r w:rsidRPr="00854F92" w:rsidDel="00B73746">
                <w:rPr>
                  <w:rFonts w:ascii="Calibri Light" w:hAnsi="Calibri Light"/>
                  <w:sz w:val="16"/>
                  <w:szCs w:val="16"/>
                </w:rPr>
                <w:delText>D6532-00 Standard Test Method for Evaluation of the Effect of Clear WATER Repellent Treatments on WATER Absorption of Hydraulic Cement Mortar Specimens</w:delText>
              </w:r>
            </w:del>
            <w:ins w:id="3409" w:author="Ashan Senel Asmone" w:date="2016-03-21T20:14:00Z">
              <w:r w:rsidR="00B73746">
                <w:rPr>
                  <w:rFonts w:ascii="Calibri Light" w:hAnsi="Calibri Light"/>
                  <w:sz w:val="16"/>
                  <w:szCs w:val="16"/>
                </w:rPr>
                <w:t>ASTM D6532 - 00(2014) Standard Test Method for Evaluation of the Effect of Clear Water Repellent Treatments on Water Absorption of Hydraulic Cement Mortar Specimens</w:t>
              </w:r>
            </w:ins>
          </w:p>
          <w:p w14:paraId="27F1E1A2" w14:textId="77777777" w:rsidR="00854F92" w:rsidRPr="00854F92" w:rsidRDefault="00854F92" w:rsidP="00854F92">
            <w:pPr>
              <w:spacing w:after="120"/>
              <w:rPr>
                <w:rFonts w:ascii="Calibri Light" w:hAnsi="Calibri Light"/>
                <w:sz w:val="16"/>
                <w:szCs w:val="16"/>
              </w:rPr>
            </w:pPr>
            <w:del w:id="3410" w:author="Ashan Senel Asmone" w:date="2016-03-21T20:15:00Z">
              <w:r w:rsidRPr="00854F92" w:rsidDel="00B73746">
                <w:rPr>
                  <w:rFonts w:ascii="Calibri Light" w:hAnsi="Calibri Light"/>
                  <w:sz w:val="16"/>
                  <w:szCs w:val="16"/>
                </w:rPr>
                <w:delText>C898-01 Standard Guide for Use of High Solids Content, Cold Liquid-Applied Elastomeric WATERPROOFING Membrane With Separate Wearing Course</w:delText>
              </w:r>
            </w:del>
            <w:ins w:id="3411" w:author="Ashan Senel Asmone" w:date="2016-03-21T20:15:00Z">
              <w:r w:rsidR="00B73746">
                <w:rPr>
                  <w:rFonts w:ascii="Calibri Light" w:hAnsi="Calibri Light"/>
                  <w:sz w:val="16"/>
                  <w:szCs w:val="16"/>
                </w:rPr>
                <w:t>ASTM C898 / C898M - 09 Standard Guide for Use of High Solids Content, Cold Liquid-Applied Elastomeric Waterproofing Membrane With Separate Wearing Course</w:t>
              </w:r>
            </w:ins>
          </w:p>
          <w:p w14:paraId="0569D11B" w14:textId="77777777" w:rsidR="00570413" w:rsidRPr="00854F92" w:rsidRDefault="00570413" w:rsidP="00570413">
            <w:pPr>
              <w:spacing w:after="120"/>
              <w:rPr>
                <w:rFonts w:ascii="Calibri Light" w:hAnsi="Calibri Light"/>
                <w:sz w:val="16"/>
                <w:szCs w:val="16"/>
              </w:rPr>
            </w:pPr>
          </w:p>
        </w:tc>
      </w:tr>
      <w:tr w:rsidR="00570413" w:rsidRPr="004F3C8C" w14:paraId="736964F1" w14:textId="77777777" w:rsidTr="00570413">
        <w:tc>
          <w:tcPr>
            <w:tcW w:w="685" w:type="dxa"/>
          </w:tcPr>
          <w:p w14:paraId="3C78CC37"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013F35FF" w14:textId="77777777" w:rsidR="00854F92" w:rsidRPr="00854F92" w:rsidRDefault="00854F92" w:rsidP="00854F92">
            <w:pPr>
              <w:spacing w:after="120"/>
              <w:rPr>
                <w:rFonts w:ascii="Calibri Light" w:hAnsi="Calibri Light"/>
                <w:sz w:val="16"/>
                <w:szCs w:val="16"/>
              </w:rPr>
            </w:pPr>
            <w:r w:rsidRPr="00854F92">
              <w:rPr>
                <w:rFonts w:ascii="Calibri Light" w:hAnsi="Calibri Light"/>
                <w:b/>
                <w:bCs/>
                <w:sz w:val="16"/>
                <w:szCs w:val="16"/>
                <w:u w:val="single"/>
              </w:rPr>
              <w:t>Masonry</w:t>
            </w:r>
          </w:p>
          <w:p w14:paraId="71072D35" w14:textId="77777777" w:rsidR="00854F92" w:rsidRPr="00854F92" w:rsidRDefault="00854F92" w:rsidP="00854F92">
            <w:pPr>
              <w:spacing w:after="120"/>
              <w:rPr>
                <w:rFonts w:ascii="Calibri Light" w:hAnsi="Calibri Light"/>
                <w:sz w:val="16"/>
                <w:szCs w:val="16"/>
              </w:rPr>
            </w:pPr>
            <w:del w:id="3412" w:author="Ashan Senel Asmone" w:date="2016-03-21T20:16:00Z">
              <w:r w:rsidRPr="00854F92" w:rsidDel="00B73746">
                <w:rPr>
                  <w:rFonts w:ascii="Calibri Light" w:hAnsi="Calibri Light"/>
                  <w:sz w:val="16"/>
                  <w:szCs w:val="16"/>
                </w:rPr>
                <w:delText>AS 1617.1-2003 Refractory bricks and shapes - Fireclay</w:delText>
              </w:r>
            </w:del>
            <w:ins w:id="3413" w:author="Ashan Senel Asmone" w:date="2016-03-21T20:16:00Z">
              <w:r w:rsidR="00B73746">
                <w:rPr>
                  <w:rFonts w:ascii="Calibri Light" w:hAnsi="Calibri Light"/>
                  <w:sz w:val="16"/>
                  <w:szCs w:val="16"/>
                </w:rPr>
                <w:t>AS 1617.1-2003 (R2013) Refractory bricks and shapes - Fireclay</w:t>
              </w:r>
            </w:ins>
          </w:p>
          <w:p w14:paraId="3B5E4596" w14:textId="77777777" w:rsidR="00854F92" w:rsidRPr="00854F92" w:rsidRDefault="00854F92" w:rsidP="00854F92">
            <w:pPr>
              <w:spacing w:after="120"/>
              <w:rPr>
                <w:rFonts w:ascii="Calibri Light" w:hAnsi="Calibri Light"/>
                <w:sz w:val="16"/>
                <w:szCs w:val="16"/>
              </w:rPr>
            </w:pPr>
            <w:del w:id="3414" w:author="Ashan Senel Asmone" w:date="2016-03-21T20:17:00Z">
              <w:r w:rsidRPr="00854F92" w:rsidDel="00B73746">
                <w:rPr>
                  <w:rFonts w:ascii="Calibri Light" w:hAnsi="Calibri Light"/>
                  <w:sz w:val="16"/>
                  <w:szCs w:val="16"/>
                </w:rPr>
                <w:delText>AS 1618-2003 Dimensions and preferred sizes for refractory bricks</w:delText>
              </w:r>
            </w:del>
            <w:ins w:id="3415" w:author="Ashan Senel Asmone" w:date="2016-03-21T20:17:00Z">
              <w:r w:rsidR="00B73746">
                <w:rPr>
                  <w:rFonts w:ascii="Calibri Light" w:hAnsi="Calibri Light"/>
                  <w:sz w:val="16"/>
                  <w:szCs w:val="16"/>
                </w:rPr>
                <w:t>AS 1618-2003 (R2013) Dimensions and preferred sizes for refractory bricks</w:t>
              </w:r>
            </w:ins>
          </w:p>
          <w:p w14:paraId="2AA0701F" w14:textId="77777777" w:rsidR="00854F92" w:rsidRPr="00854F92" w:rsidRDefault="00854F92" w:rsidP="00854F92">
            <w:pPr>
              <w:spacing w:after="120"/>
              <w:rPr>
                <w:rFonts w:ascii="Calibri Light" w:hAnsi="Calibri Light"/>
                <w:sz w:val="16"/>
                <w:szCs w:val="16"/>
              </w:rPr>
            </w:pPr>
            <w:del w:id="3416" w:author="Ashan Senel Asmone" w:date="2016-03-21T20:17:00Z">
              <w:r w:rsidRPr="00854F92" w:rsidDel="00B73746">
                <w:rPr>
                  <w:rFonts w:ascii="Calibri Light" w:hAnsi="Calibri Light"/>
                  <w:sz w:val="16"/>
                  <w:szCs w:val="16"/>
                </w:rPr>
                <w:delText>AS/NZS 2699.1:2000 Built-in components for masonry construction - Wall ties</w:delText>
              </w:r>
            </w:del>
            <w:ins w:id="3417" w:author="Ashan Senel Asmone" w:date="2016-03-21T20:17:00Z">
              <w:r w:rsidR="00B73746">
                <w:rPr>
                  <w:rFonts w:ascii="Calibri Light" w:hAnsi="Calibri Light"/>
                  <w:sz w:val="16"/>
                  <w:szCs w:val="16"/>
                </w:rPr>
                <w:t>AS/NZS 2699.1:2000 Built-in components for masonry construction - Wall ties</w:t>
              </w:r>
            </w:ins>
          </w:p>
          <w:p w14:paraId="67FA2CED" w14:textId="77777777" w:rsidR="00854F92" w:rsidRPr="00854F92" w:rsidRDefault="00854F92" w:rsidP="00854F92">
            <w:pPr>
              <w:spacing w:after="120"/>
              <w:rPr>
                <w:rFonts w:ascii="Calibri Light" w:hAnsi="Calibri Light"/>
                <w:sz w:val="16"/>
                <w:szCs w:val="16"/>
              </w:rPr>
            </w:pPr>
            <w:del w:id="3418" w:author="Ashan Senel Asmone" w:date="2016-03-21T20:18:00Z">
              <w:r w:rsidRPr="00854F92" w:rsidDel="00B73746">
                <w:rPr>
                  <w:rFonts w:ascii="Calibri Light" w:hAnsi="Calibri Light"/>
                  <w:sz w:val="16"/>
                  <w:szCs w:val="16"/>
                </w:rPr>
                <w:delText>AS/NZS 2699.2:2000 Built-in components for masonry construction - Connectors and accesories</w:delText>
              </w:r>
            </w:del>
            <w:ins w:id="3419" w:author="Ashan Senel Asmone" w:date="2016-03-21T20:18:00Z">
              <w:r w:rsidR="00B73746">
                <w:rPr>
                  <w:rFonts w:ascii="Calibri Light" w:hAnsi="Calibri Light"/>
                  <w:sz w:val="16"/>
                  <w:szCs w:val="16"/>
                </w:rPr>
                <w:t>AS/NZS 2699.2:2000 Built-in components for masonry construction, - Connectors and accessories</w:t>
              </w:r>
            </w:ins>
          </w:p>
          <w:p w14:paraId="039A6DDF" w14:textId="77777777" w:rsidR="00854F92" w:rsidRPr="00854F92" w:rsidRDefault="00854F92" w:rsidP="00854F92">
            <w:pPr>
              <w:spacing w:after="120"/>
              <w:rPr>
                <w:rFonts w:ascii="Calibri Light" w:hAnsi="Calibri Light"/>
                <w:sz w:val="16"/>
                <w:szCs w:val="16"/>
              </w:rPr>
            </w:pPr>
            <w:del w:id="3420" w:author="Ashan Senel Asmone" w:date="2016-03-21T20:19:00Z">
              <w:r w:rsidRPr="00854F92" w:rsidDel="00B73746">
                <w:rPr>
                  <w:rFonts w:ascii="Calibri Light" w:hAnsi="Calibri Light"/>
                  <w:sz w:val="16"/>
                  <w:szCs w:val="16"/>
                </w:rPr>
                <w:delText>AS 3700-2001 Masonry structures</w:delText>
              </w:r>
            </w:del>
            <w:ins w:id="3421" w:author="Ashan Senel Asmone" w:date="2016-03-21T20:20:00Z">
              <w:r w:rsidR="00B73746">
                <w:rPr>
                  <w:rFonts w:ascii="Calibri Light" w:hAnsi="Calibri Light"/>
                  <w:sz w:val="16"/>
                  <w:szCs w:val="16"/>
                </w:rPr>
                <w:t xml:space="preserve">AS 4773.2-2010 Masonry in small buildings - Construction/ AS 4773.1-2010 Masonry in small buildings - Design/ </w:t>
              </w:r>
            </w:ins>
            <w:ins w:id="3422" w:author="Ashan Senel Asmone" w:date="2016-03-21T20:19:00Z">
              <w:r w:rsidR="00B73746">
                <w:rPr>
                  <w:rFonts w:ascii="Calibri Light" w:hAnsi="Calibri Light"/>
                  <w:sz w:val="16"/>
                  <w:szCs w:val="16"/>
                </w:rPr>
                <w:t>AS 3700-2011 Masonry structures</w:t>
              </w:r>
            </w:ins>
          </w:p>
          <w:p w14:paraId="5675BB75" w14:textId="77777777" w:rsidR="00854F92" w:rsidRPr="00854F92" w:rsidRDefault="00854F92" w:rsidP="00854F92">
            <w:pPr>
              <w:spacing w:after="120"/>
              <w:rPr>
                <w:rFonts w:ascii="Calibri Light" w:hAnsi="Calibri Light"/>
                <w:sz w:val="16"/>
                <w:szCs w:val="16"/>
              </w:rPr>
            </w:pPr>
            <w:del w:id="3423" w:author="Ashan Senel Asmone" w:date="2016-03-21T20:21:00Z">
              <w:r w:rsidRPr="00854F92" w:rsidDel="00B73746">
                <w:rPr>
                  <w:rFonts w:ascii="Calibri Light" w:hAnsi="Calibri Light"/>
                  <w:sz w:val="16"/>
                  <w:szCs w:val="16"/>
                </w:rPr>
                <w:delText>AS/NZS 4517:1998 Abrasive products - Segmented saws for machining of stone and masonry cutting - Dimensions of steel blades</w:delText>
              </w:r>
            </w:del>
            <w:ins w:id="3424" w:author="Ashan Senel Asmone" w:date="2016-03-21T20:22:00Z">
              <w:r w:rsidR="00B73746">
                <w:rPr>
                  <w:rFonts w:ascii="Calibri Light" w:hAnsi="Calibri Light"/>
                  <w:sz w:val="16"/>
                  <w:szCs w:val="16"/>
                </w:rPr>
                <w:t xml:space="preserve">AS 4517.1-2006 Blanks for superabrasive cutting-off wheels - Manually guided cutting-off in building and civil engineering/ </w:t>
              </w:r>
            </w:ins>
            <w:ins w:id="3425" w:author="Ashan Senel Asmone" w:date="2016-03-21T20:21:00Z">
              <w:r w:rsidR="00B73746">
                <w:rPr>
                  <w:rFonts w:ascii="Calibri Light" w:hAnsi="Calibri Light"/>
                  <w:sz w:val="16"/>
                  <w:szCs w:val="16"/>
                </w:rPr>
                <w:t>AS 4517.2-2006 Blanks for superabrasive cutting-off wheels - Hand-held cutting-off in building and civil engineering</w:t>
              </w:r>
            </w:ins>
          </w:p>
          <w:p w14:paraId="7DA56139" w14:textId="77777777" w:rsidR="00854F92" w:rsidRPr="00854F92" w:rsidRDefault="00854F92" w:rsidP="00854F92">
            <w:pPr>
              <w:spacing w:after="120"/>
              <w:rPr>
                <w:rFonts w:ascii="Calibri Light" w:hAnsi="Calibri Light"/>
                <w:sz w:val="16"/>
                <w:szCs w:val="16"/>
              </w:rPr>
            </w:pPr>
            <w:del w:id="3426" w:author="Ashan Senel Asmone" w:date="2016-03-21T20:23:00Z">
              <w:r w:rsidRPr="00854F92" w:rsidDel="00B73746">
                <w:rPr>
                  <w:rFonts w:ascii="Calibri Light" w:hAnsi="Calibri Light"/>
                  <w:sz w:val="16"/>
                  <w:szCs w:val="16"/>
                </w:rPr>
                <w:delText>AS/NZS 4524.10:1998 Bonded abrasive products - Dimensions - Honing stones and superfinishings</w:delText>
              </w:r>
            </w:del>
            <w:ins w:id="3427" w:author="Ashan Senel Asmone" w:date="2016-03-21T20:23:00Z">
              <w:r w:rsidR="00B73746">
                <w:rPr>
                  <w:rFonts w:ascii="Calibri Light" w:hAnsi="Calibri Light"/>
                  <w:sz w:val="16"/>
                  <w:szCs w:val="16"/>
                </w:rPr>
                <w:t>AS/NZS 4524.10:1998 Bonded abrasive products - Dimensions - Honing stones and superfinishings</w:t>
              </w:r>
            </w:ins>
          </w:p>
          <w:p w14:paraId="4C8FD339" w14:textId="77777777" w:rsidR="00854F92" w:rsidRPr="00854F92" w:rsidRDefault="00854F92" w:rsidP="00854F92">
            <w:pPr>
              <w:spacing w:after="120"/>
              <w:rPr>
                <w:rFonts w:ascii="Calibri Light" w:hAnsi="Calibri Light"/>
                <w:sz w:val="16"/>
                <w:szCs w:val="16"/>
              </w:rPr>
            </w:pPr>
            <w:del w:id="3428" w:author="Ashan Senel Asmone" w:date="2016-03-21T20:23:00Z">
              <w:r w:rsidRPr="00854F92" w:rsidDel="00B73746">
                <w:rPr>
                  <w:rFonts w:ascii="Calibri Light" w:hAnsi="Calibri Light"/>
                  <w:sz w:val="16"/>
                  <w:szCs w:val="16"/>
                </w:rPr>
                <w:delText>AS/NZS 4284:1995 Testing of building facades</w:delText>
              </w:r>
            </w:del>
            <w:ins w:id="3429" w:author="Ashan Senel Asmone" w:date="2016-03-21T20:23:00Z">
              <w:r w:rsidR="00B73746">
                <w:rPr>
                  <w:rFonts w:ascii="Calibri Light" w:hAnsi="Calibri Light"/>
                  <w:sz w:val="16"/>
                  <w:szCs w:val="16"/>
                </w:rPr>
                <w:t>AS/NZS 4284:2008 Testing of building facades</w:t>
              </w:r>
            </w:ins>
          </w:p>
          <w:p w14:paraId="44A713F0" w14:textId="77777777" w:rsidR="00854F92" w:rsidRPr="00854F92" w:rsidRDefault="00854F92" w:rsidP="00854F92">
            <w:pPr>
              <w:spacing w:after="120"/>
              <w:rPr>
                <w:rFonts w:ascii="Calibri Light" w:hAnsi="Calibri Light"/>
                <w:sz w:val="16"/>
                <w:szCs w:val="16"/>
              </w:rPr>
            </w:pPr>
            <w:r w:rsidRPr="00854F92">
              <w:rPr>
                <w:rFonts w:ascii="Calibri Light" w:hAnsi="Calibri Light"/>
                <w:b/>
                <w:bCs/>
                <w:sz w:val="16"/>
                <w:szCs w:val="16"/>
                <w:u w:val="single"/>
              </w:rPr>
              <w:t>Mortar</w:t>
            </w:r>
          </w:p>
          <w:p w14:paraId="58B4BD0C" w14:textId="77777777" w:rsidR="00854F92" w:rsidRPr="00854F92" w:rsidRDefault="00854F92" w:rsidP="00854F92">
            <w:pPr>
              <w:spacing w:after="120"/>
              <w:rPr>
                <w:rFonts w:ascii="Calibri Light" w:hAnsi="Calibri Light"/>
                <w:sz w:val="16"/>
                <w:szCs w:val="16"/>
              </w:rPr>
            </w:pPr>
            <w:del w:id="3430" w:author="Ashan Senel Asmone" w:date="2016-03-21T20:24:00Z">
              <w:r w:rsidRPr="00854F92" w:rsidDel="00B73746">
                <w:rPr>
                  <w:rFonts w:ascii="Calibri Light" w:hAnsi="Calibri Light"/>
                  <w:sz w:val="16"/>
                  <w:szCs w:val="16"/>
                </w:rPr>
                <w:delText>AS 1478.1-2000 Chemical admixtures for concrete, mortar and grout - Admixtures for concrete</w:delText>
              </w:r>
            </w:del>
            <w:ins w:id="3431" w:author="Ashan Senel Asmone" w:date="2016-03-21T20:24:00Z">
              <w:r w:rsidR="00B73746">
                <w:rPr>
                  <w:rFonts w:ascii="Calibri Light" w:hAnsi="Calibri Light"/>
                  <w:sz w:val="16"/>
                  <w:szCs w:val="16"/>
                </w:rPr>
                <w:t>AS 1478.1-2000 Chemical admixtures for concrete, mortar and grout - Admixtures for concrete</w:t>
              </w:r>
            </w:ins>
          </w:p>
          <w:p w14:paraId="28C54D8D" w14:textId="77777777" w:rsidR="00854F92" w:rsidRPr="00854F92" w:rsidRDefault="00854F92" w:rsidP="00854F92">
            <w:pPr>
              <w:spacing w:after="120"/>
              <w:rPr>
                <w:rFonts w:ascii="Calibri Light" w:hAnsi="Calibri Light"/>
                <w:sz w:val="16"/>
                <w:szCs w:val="16"/>
              </w:rPr>
            </w:pPr>
            <w:del w:id="3432" w:author="Ashan Senel Asmone" w:date="2016-03-21T20:25:00Z">
              <w:r w:rsidRPr="00854F92" w:rsidDel="00B73746">
                <w:rPr>
                  <w:rFonts w:ascii="Calibri Light" w:hAnsi="Calibri Light"/>
                  <w:sz w:val="16"/>
                  <w:szCs w:val="16"/>
                </w:rPr>
                <w:delText>AS 2350.12-1995 Methods of testing portland and blended cements - Preparation of a standard mortar and moulding of specimens</w:delText>
              </w:r>
            </w:del>
            <w:ins w:id="3433" w:author="Ashan Senel Asmone" w:date="2016-03-21T20:25:00Z">
              <w:r w:rsidR="00B73746">
                <w:rPr>
                  <w:rFonts w:ascii="Calibri Light" w:hAnsi="Calibri Light"/>
                  <w:sz w:val="16"/>
                  <w:szCs w:val="16"/>
                </w:rPr>
                <w:t>AS 2350.12-2006 Methods of testing portland, blended and masonry cements - Preparation of a standard mortar and moulding of specimens</w:t>
              </w:r>
            </w:ins>
          </w:p>
          <w:p w14:paraId="343CEC0C" w14:textId="77777777" w:rsidR="00854F92" w:rsidRPr="00854F92" w:rsidRDefault="00854F92" w:rsidP="00854F92">
            <w:pPr>
              <w:spacing w:after="120"/>
              <w:rPr>
                <w:rFonts w:ascii="Calibri Light" w:hAnsi="Calibri Light"/>
                <w:sz w:val="16"/>
                <w:szCs w:val="16"/>
              </w:rPr>
            </w:pPr>
            <w:del w:id="3434" w:author="Ashan Senel Asmone" w:date="2016-03-21T20:26:00Z">
              <w:r w:rsidRPr="00854F92" w:rsidDel="00B73746">
                <w:rPr>
                  <w:rFonts w:ascii="Calibri Light" w:hAnsi="Calibri Light"/>
                  <w:sz w:val="16"/>
                  <w:szCs w:val="16"/>
                </w:rPr>
                <w:delText>AS 1316-2003 Masonry cement</w:delText>
              </w:r>
            </w:del>
            <w:ins w:id="3435" w:author="Ashan Senel Asmone" w:date="2016-03-21T20:26:00Z">
              <w:r w:rsidR="00B73746">
                <w:rPr>
                  <w:rFonts w:ascii="Calibri Light" w:hAnsi="Calibri Light"/>
                  <w:sz w:val="16"/>
                  <w:szCs w:val="16"/>
                </w:rPr>
                <w:t>AS 1316-2003 Masonry cement</w:t>
              </w:r>
            </w:ins>
          </w:p>
          <w:p w14:paraId="20384953" w14:textId="77777777" w:rsidR="00854F92" w:rsidRPr="00854F92" w:rsidRDefault="00854F92" w:rsidP="00854F92">
            <w:pPr>
              <w:spacing w:after="120"/>
              <w:rPr>
                <w:rFonts w:ascii="Calibri Light" w:hAnsi="Calibri Light"/>
                <w:sz w:val="16"/>
                <w:szCs w:val="16"/>
              </w:rPr>
            </w:pPr>
            <w:del w:id="3436" w:author="Ashan Senel Asmone" w:date="2016-03-21T20:27:00Z">
              <w:r w:rsidRPr="00854F92" w:rsidDel="00B73746">
                <w:rPr>
                  <w:rFonts w:ascii="Calibri Light" w:hAnsi="Calibri Light"/>
                  <w:sz w:val="16"/>
                  <w:szCs w:val="16"/>
                </w:rPr>
                <w:delText>AS/NZS 2350.11:2001 Methods of testing portland, blended and masonry cements - Compressive strength</w:delText>
              </w:r>
            </w:del>
            <w:ins w:id="3437" w:author="Ashan Senel Asmone" w:date="2016-03-21T20:27:00Z">
              <w:r w:rsidR="00B73746">
                <w:rPr>
                  <w:rFonts w:ascii="Calibri Light" w:hAnsi="Calibri Light"/>
                  <w:sz w:val="16"/>
                  <w:szCs w:val="16"/>
                </w:rPr>
                <w:t>AS/NZS 2350.11:2006 Methods of testing portland, blended and masonry cements - Compressive strength</w:t>
              </w:r>
            </w:ins>
          </w:p>
          <w:p w14:paraId="2A61BB23" w14:textId="77777777" w:rsidR="00854F92" w:rsidRPr="00854F92" w:rsidRDefault="00854F92" w:rsidP="00854F92">
            <w:pPr>
              <w:spacing w:after="120"/>
              <w:rPr>
                <w:rFonts w:ascii="Calibri Light" w:hAnsi="Calibri Light"/>
                <w:sz w:val="16"/>
                <w:szCs w:val="16"/>
              </w:rPr>
            </w:pPr>
            <w:del w:id="3438" w:author="Ashan Asmone" w:date="2016-03-31T12:17:00Z">
              <w:r w:rsidRPr="00854F92" w:rsidDel="008A5E08">
                <w:rPr>
                  <w:rFonts w:ascii="Calibri Light" w:hAnsi="Calibri Light"/>
                  <w:sz w:val="16"/>
                  <w:szCs w:val="16"/>
                </w:rPr>
                <w:delText>AS/NZS 2350.16:2001</w:delText>
              </w:r>
            </w:del>
            <w:r w:rsidRPr="00854F92">
              <w:rPr>
                <w:rFonts w:ascii="Calibri Light" w:hAnsi="Calibri Light"/>
                <w:sz w:val="16"/>
                <w:szCs w:val="16"/>
              </w:rPr>
              <w:t> </w:t>
            </w:r>
            <w:r w:rsidRPr="00854F92">
              <w:rPr>
                <w:rFonts w:ascii="Calibri Light" w:hAnsi="Calibri Light"/>
                <w:sz w:val="16"/>
                <w:szCs w:val="16"/>
              </w:rPr>
              <w:br/>
            </w:r>
            <w:del w:id="3439" w:author="Ashan Asmone" w:date="2016-03-31T12:17:00Z">
              <w:r w:rsidRPr="00854F92" w:rsidDel="008A5E08">
                <w:rPr>
                  <w:rFonts w:ascii="Calibri Light" w:hAnsi="Calibri Light"/>
                  <w:sz w:val="16"/>
                  <w:szCs w:val="16"/>
                </w:rPr>
                <w:delText>Methods of testing portland, blended and masonry cements - Determination of air content of masonry cement</w:delText>
              </w:r>
            </w:del>
            <w:ins w:id="3440" w:author="Ashan Asmone" w:date="2016-03-31T12:17:00Z">
              <w:r w:rsidR="008A5E08">
                <w:rPr>
                  <w:rFonts w:ascii="Calibri Light" w:hAnsi="Calibri Light"/>
                  <w:sz w:val="16"/>
                  <w:szCs w:val="16"/>
                </w:rPr>
                <w:t>AS/NZS 2350.16:2006 Methods of testing portland, blended and masonry cements - Determination of air content of masonry cement</w:t>
              </w:r>
            </w:ins>
          </w:p>
          <w:p w14:paraId="0254FA39" w14:textId="77777777" w:rsidR="00854F92" w:rsidRPr="00854F92" w:rsidRDefault="00854F92" w:rsidP="00854F92">
            <w:pPr>
              <w:spacing w:after="120"/>
              <w:rPr>
                <w:rFonts w:ascii="Calibri Light" w:hAnsi="Calibri Light"/>
                <w:sz w:val="16"/>
                <w:szCs w:val="16"/>
              </w:rPr>
            </w:pPr>
            <w:del w:id="3441" w:author="Ashan Senel Asmone" w:date="2016-03-21T20:30:00Z">
              <w:r w:rsidRPr="00854F92" w:rsidDel="00B73746">
                <w:rPr>
                  <w:rFonts w:ascii="Calibri Light" w:hAnsi="Calibri Light"/>
                  <w:sz w:val="16"/>
                  <w:szCs w:val="16"/>
                </w:rPr>
                <w:delText>AS/NZS 2350.17:2001 Methods of testing portland, blended and masonry cements Determination of soundness of masonry cements</w:delText>
              </w:r>
            </w:del>
            <w:ins w:id="3442" w:author="Ashan Senel Asmone" w:date="2016-03-21T20:30:00Z">
              <w:r w:rsidR="00B73746">
                <w:rPr>
                  <w:rFonts w:ascii="Calibri Light" w:hAnsi="Calibri Light"/>
                  <w:sz w:val="16"/>
                  <w:szCs w:val="16"/>
                </w:rPr>
                <w:t>AS/NZS 2350.17:2001 Methods of testing portland, blended and masonry cements - Determination of soundness of masonry cements</w:t>
              </w:r>
            </w:ins>
          </w:p>
          <w:p w14:paraId="110FFB48" w14:textId="77777777" w:rsidR="00854F92" w:rsidRPr="00854F92" w:rsidRDefault="00854F92" w:rsidP="00854F92">
            <w:pPr>
              <w:spacing w:after="120"/>
              <w:rPr>
                <w:rFonts w:ascii="Calibri Light" w:hAnsi="Calibri Light"/>
                <w:sz w:val="16"/>
                <w:szCs w:val="16"/>
              </w:rPr>
            </w:pPr>
            <w:del w:id="3443" w:author="Ashan Senel Asmone" w:date="2016-03-21T20:29:00Z">
              <w:r w:rsidRPr="00854F92" w:rsidDel="00B73746">
                <w:rPr>
                  <w:rFonts w:ascii="Calibri Light" w:hAnsi="Calibri Light"/>
                  <w:sz w:val="16"/>
                  <w:szCs w:val="16"/>
                </w:rPr>
                <w:delText>AS/NZS 2350.17:2001 Methods of testing portland, blended and masonry cements Determination of soundness of asonry cements</w:delText>
              </w:r>
            </w:del>
          </w:p>
          <w:p w14:paraId="2D27B0D5" w14:textId="77777777" w:rsidR="00854F92" w:rsidRPr="00854F92" w:rsidRDefault="00854F92" w:rsidP="00854F92">
            <w:pPr>
              <w:spacing w:after="120"/>
              <w:rPr>
                <w:rFonts w:ascii="Calibri Light" w:hAnsi="Calibri Light"/>
                <w:sz w:val="16"/>
                <w:szCs w:val="16"/>
              </w:rPr>
            </w:pPr>
            <w:del w:id="3444" w:author="Ashan Senel Asmone" w:date="2016-03-21T20:33:00Z">
              <w:r w:rsidRPr="00854F92" w:rsidDel="00901293">
                <w:rPr>
                  <w:rFonts w:ascii="Calibri Light" w:hAnsi="Calibri Light"/>
                  <w:sz w:val="16"/>
                  <w:szCs w:val="16"/>
                </w:rPr>
                <w:delText>AS/NZS 2350.18:2001 Methods of testing portland, blended and masonry cements - Determination of water retention of masonry cement</w:delText>
              </w:r>
            </w:del>
            <w:ins w:id="3445" w:author="Ashan Senel Asmone" w:date="2016-03-21T20:33:00Z">
              <w:r w:rsidR="00901293">
                <w:rPr>
                  <w:rFonts w:ascii="Calibri Light" w:hAnsi="Calibri Light"/>
                  <w:sz w:val="16"/>
                  <w:szCs w:val="16"/>
                </w:rPr>
                <w:t>AS/NZS 2350.18:2006 Methods of testing portland, blended and masonry cements - Determination of water retention of masonry cement</w:t>
              </w:r>
            </w:ins>
          </w:p>
          <w:p w14:paraId="66B7A448" w14:textId="77777777" w:rsidR="00854F92" w:rsidRPr="00854F92" w:rsidRDefault="00854F92" w:rsidP="00854F92">
            <w:pPr>
              <w:spacing w:after="120"/>
              <w:rPr>
                <w:rFonts w:ascii="Calibri Light" w:hAnsi="Calibri Light"/>
                <w:sz w:val="16"/>
                <w:szCs w:val="16"/>
              </w:rPr>
            </w:pPr>
            <w:del w:id="3446" w:author="Ashan Senel Asmone" w:date="2016-03-21T20:33:00Z">
              <w:r w:rsidRPr="00854F92" w:rsidDel="00901293">
                <w:rPr>
                  <w:rFonts w:ascii="Calibri Light" w:hAnsi="Calibri Light"/>
                  <w:sz w:val="16"/>
                  <w:szCs w:val="16"/>
                </w:rPr>
                <w:delText>AS 2701-2001 Methods of sampling and testing mortar for masonry construction</w:delText>
              </w:r>
            </w:del>
            <w:ins w:id="3447" w:author="Ashan Senel Asmone" w:date="2016-03-21T20:33:00Z">
              <w:r w:rsidR="00901293">
                <w:rPr>
                  <w:rFonts w:ascii="Calibri Light" w:hAnsi="Calibri Light"/>
                  <w:sz w:val="16"/>
                  <w:szCs w:val="16"/>
                </w:rPr>
                <w:t>AS 2701-2001 Methods of sampling and testing mortar for masonry construction</w:t>
              </w:r>
            </w:ins>
          </w:p>
          <w:p w14:paraId="2E26543F" w14:textId="77777777" w:rsidR="00854F92" w:rsidRPr="00854F92" w:rsidRDefault="00854F92" w:rsidP="00854F92">
            <w:pPr>
              <w:spacing w:after="120"/>
              <w:rPr>
                <w:rFonts w:ascii="Calibri Light" w:hAnsi="Calibri Light"/>
                <w:sz w:val="16"/>
                <w:szCs w:val="16"/>
              </w:rPr>
            </w:pPr>
            <w:del w:id="3448" w:author="Ashan Senel Asmone" w:date="2016-03-21T20:36:00Z">
              <w:r w:rsidRPr="00854F92" w:rsidDel="00901293">
                <w:rPr>
                  <w:rFonts w:ascii="Calibri Light" w:hAnsi="Calibri Light"/>
                  <w:sz w:val="16"/>
                  <w:szCs w:val="16"/>
                </w:rPr>
                <w:delText>AS 2701.4-1984 Methods of sampling and testing mortar for masonry construction - Method for determination of compressive strength</w:delText>
              </w:r>
            </w:del>
          </w:p>
          <w:p w14:paraId="0F7AB28E" w14:textId="77777777" w:rsidR="00854F92" w:rsidRPr="00854F92" w:rsidRDefault="00854F92" w:rsidP="00854F92">
            <w:pPr>
              <w:spacing w:after="120"/>
              <w:rPr>
                <w:rFonts w:ascii="Calibri Light" w:hAnsi="Calibri Light"/>
                <w:sz w:val="16"/>
                <w:szCs w:val="16"/>
              </w:rPr>
            </w:pPr>
            <w:del w:id="3449" w:author="Ashan Senel Asmone" w:date="2016-03-21T20:37:00Z">
              <w:r w:rsidRPr="00854F92" w:rsidDel="00901293">
                <w:rPr>
                  <w:rFonts w:ascii="Calibri Light" w:hAnsi="Calibri Light"/>
                  <w:sz w:val="16"/>
                  <w:szCs w:val="16"/>
                </w:rPr>
                <w:delText>AS 2701.4-1984/Amdt 1-1988 Methods of sampling and testing mortar for masonry construction - Method for determination of compressive strength</w:delText>
              </w:r>
            </w:del>
          </w:p>
          <w:p w14:paraId="7120B7DE" w14:textId="77777777" w:rsidR="00854F92" w:rsidRPr="00854F92" w:rsidRDefault="00854F92" w:rsidP="00854F92">
            <w:pPr>
              <w:spacing w:after="120"/>
              <w:rPr>
                <w:rFonts w:ascii="Calibri Light" w:hAnsi="Calibri Light"/>
                <w:sz w:val="16"/>
                <w:szCs w:val="16"/>
              </w:rPr>
            </w:pPr>
            <w:del w:id="3450" w:author="Ashan Senel Asmone" w:date="2016-03-21T20:38:00Z">
              <w:r w:rsidRPr="00854F92" w:rsidDel="00901293">
                <w:rPr>
                  <w:rFonts w:ascii="Calibri Light" w:hAnsi="Calibri Light"/>
                  <w:sz w:val="16"/>
                  <w:szCs w:val="16"/>
                </w:rPr>
                <w:delText>AS 2701.5-1984 Methods of sampling and testing mortar for masonry construction - Method for determination of consistency - Slump test</w:delText>
              </w:r>
            </w:del>
          </w:p>
          <w:p w14:paraId="0F3AA807" w14:textId="77777777" w:rsidR="00854F92" w:rsidRPr="00854F92" w:rsidRDefault="00854F92" w:rsidP="00854F92">
            <w:pPr>
              <w:spacing w:after="120"/>
              <w:rPr>
                <w:rFonts w:ascii="Calibri Light" w:hAnsi="Calibri Light"/>
                <w:sz w:val="16"/>
                <w:szCs w:val="16"/>
              </w:rPr>
            </w:pPr>
            <w:del w:id="3451" w:author="Ashan Senel Asmone" w:date="2016-03-21T20:39:00Z">
              <w:r w:rsidRPr="00854F92" w:rsidDel="00901293">
                <w:rPr>
                  <w:rFonts w:ascii="Calibri Light" w:hAnsi="Calibri Light"/>
                  <w:sz w:val="16"/>
                  <w:szCs w:val="16"/>
                </w:rPr>
                <w:delText>AS 2701.5-1984/Amdt 1-1988 Methods of sampling and testing mortar for masonry construction - Method for determination of consistency - Slump test</w:delText>
              </w:r>
            </w:del>
          </w:p>
          <w:p w14:paraId="584CC911" w14:textId="77777777" w:rsidR="00854F92" w:rsidRPr="00854F92" w:rsidRDefault="00854F92" w:rsidP="00854F92">
            <w:pPr>
              <w:spacing w:after="120"/>
              <w:rPr>
                <w:rFonts w:ascii="Calibri Light" w:hAnsi="Calibri Light"/>
                <w:sz w:val="16"/>
                <w:szCs w:val="16"/>
              </w:rPr>
            </w:pPr>
            <w:r w:rsidRPr="00854F92">
              <w:rPr>
                <w:rFonts w:ascii="Calibri Light" w:hAnsi="Calibri Light"/>
                <w:b/>
                <w:bCs/>
                <w:sz w:val="16"/>
                <w:szCs w:val="16"/>
                <w:u w:val="single"/>
              </w:rPr>
              <w:t>Waterproofing for masonry</w:t>
            </w:r>
          </w:p>
          <w:p w14:paraId="14CA77AE" w14:textId="77777777" w:rsidR="00854F92" w:rsidRPr="00854F92" w:rsidRDefault="00854F92" w:rsidP="00854F92">
            <w:pPr>
              <w:spacing w:after="120"/>
              <w:rPr>
                <w:rFonts w:ascii="Calibri Light" w:hAnsi="Calibri Light"/>
                <w:sz w:val="16"/>
                <w:szCs w:val="16"/>
              </w:rPr>
            </w:pPr>
            <w:del w:id="3452" w:author="Ashan Senel Asmone" w:date="2016-03-21T20:40:00Z">
              <w:r w:rsidRPr="00854F92" w:rsidDel="00901293">
                <w:rPr>
                  <w:rFonts w:ascii="Calibri Light" w:hAnsi="Calibri Light"/>
                  <w:sz w:val="16"/>
                  <w:szCs w:val="16"/>
                </w:rPr>
                <w:delText>DR 99449 External waterproofing membrane systems - Part 1: Materials</w:delText>
              </w:r>
            </w:del>
            <w:ins w:id="3453" w:author="Ashan Senel Asmone" w:date="2016-03-21T20:40:00Z">
              <w:r w:rsidR="00901293">
                <w:rPr>
                  <w:rFonts w:ascii="Calibri Light" w:hAnsi="Calibri Light"/>
                  <w:sz w:val="16"/>
                  <w:szCs w:val="16"/>
                </w:rPr>
                <w:t>AS 4654.1-2012 Waterproofing membranes for external above-ground use - Materials</w:t>
              </w:r>
            </w:ins>
          </w:p>
          <w:p w14:paraId="365E1445" w14:textId="77777777" w:rsidR="00854F92" w:rsidRPr="00854F92" w:rsidRDefault="00854F92" w:rsidP="00854F92">
            <w:pPr>
              <w:spacing w:after="120"/>
              <w:rPr>
                <w:rFonts w:ascii="Calibri Light" w:hAnsi="Calibri Light"/>
                <w:sz w:val="16"/>
                <w:szCs w:val="16"/>
              </w:rPr>
            </w:pPr>
            <w:del w:id="3454" w:author="Ashan Senel Asmone" w:date="2016-03-21T20:41:00Z">
              <w:r w:rsidRPr="00854F92" w:rsidDel="00901293">
                <w:rPr>
                  <w:rFonts w:ascii="Calibri Light" w:hAnsi="Calibri Light"/>
                  <w:sz w:val="16"/>
                  <w:szCs w:val="16"/>
                </w:rPr>
                <w:delText>DR 99450 External waterproofing membranes - Part 2: Design and installation</w:delText>
              </w:r>
            </w:del>
            <w:ins w:id="3455" w:author="Ashan Senel Asmone" w:date="2016-03-21T20:41:00Z">
              <w:r w:rsidR="00901293">
                <w:rPr>
                  <w:rFonts w:ascii="Calibri Light" w:hAnsi="Calibri Light"/>
                  <w:sz w:val="16"/>
                  <w:szCs w:val="16"/>
                </w:rPr>
                <w:t>AS 4654.2-2012 Waterproofing membranes for external above-ground use - Design and installation</w:t>
              </w:r>
            </w:ins>
            <w:r w:rsidRPr="00854F92">
              <w:rPr>
                <w:rFonts w:ascii="Calibri Light" w:hAnsi="Calibri Light"/>
                <w:sz w:val="16"/>
                <w:szCs w:val="16"/>
              </w:rPr>
              <w:t> </w:t>
            </w:r>
          </w:p>
          <w:p w14:paraId="523C6E89" w14:textId="77777777" w:rsidR="00570413" w:rsidRPr="00854F92" w:rsidRDefault="00570413" w:rsidP="00570413">
            <w:pPr>
              <w:spacing w:after="120"/>
              <w:rPr>
                <w:rFonts w:ascii="Calibri Light" w:hAnsi="Calibri Light"/>
                <w:sz w:val="16"/>
                <w:szCs w:val="16"/>
              </w:rPr>
            </w:pPr>
          </w:p>
        </w:tc>
      </w:tr>
      <w:tr w:rsidR="00570413" w:rsidRPr="004F3C8C" w14:paraId="14DAFBC8" w14:textId="77777777" w:rsidTr="00570413">
        <w:tc>
          <w:tcPr>
            <w:tcW w:w="685" w:type="dxa"/>
          </w:tcPr>
          <w:p w14:paraId="2D527653"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4F9222E5" w14:textId="77777777" w:rsidR="00854F92" w:rsidRPr="00854F92" w:rsidRDefault="00854F92" w:rsidP="00854F92">
            <w:pPr>
              <w:spacing w:after="120"/>
              <w:rPr>
                <w:rFonts w:ascii="Calibri Light" w:hAnsi="Calibri Light"/>
                <w:sz w:val="16"/>
                <w:szCs w:val="16"/>
              </w:rPr>
            </w:pPr>
            <w:r w:rsidRPr="00854F92">
              <w:rPr>
                <w:rFonts w:ascii="Calibri Light" w:hAnsi="Calibri Light"/>
                <w:b/>
                <w:bCs/>
                <w:sz w:val="16"/>
                <w:szCs w:val="16"/>
                <w:u w:val="single"/>
              </w:rPr>
              <w:t>Masonry</w:t>
            </w:r>
          </w:p>
          <w:p w14:paraId="345195BE" w14:textId="77777777" w:rsidR="00854F92" w:rsidRPr="00854F92" w:rsidRDefault="00854F92" w:rsidP="00854F92">
            <w:pPr>
              <w:spacing w:after="120"/>
              <w:rPr>
                <w:rFonts w:ascii="Calibri Light" w:hAnsi="Calibri Light"/>
                <w:sz w:val="16"/>
                <w:szCs w:val="16"/>
              </w:rPr>
            </w:pPr>
            <w:del w:id="3456" w:author="Ashan Senel Asmone" w:date="2016-03-21T13:53:00Z">
              <w:r w:rsidRPr="00854F92" w:rsidDel="00EB11C2">
                <w:rPr>
                  <w:rFonts w:ascii="Calibri Light" w:hAnsi="Calibri Light"/>
                  <w:sz w:val="16"/>
                  <w:szCs w:val="16"/>
                </w:rPr>
                <w:delText>SS 26: 2000 Ordinary Portland Cement</w:delText>
              </w:r>
            </w:del>
            <w:ins w:id="3457"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p>
          <w:p w14:paraId="38EA58BD" w14:textId="77777777" w:rsidR="00854F92" w:rsidRPr="00854F92" w:rsidRDefault="00854F92" w:rsidP="00854F92">
            <w:pPr>
              <w:spacing w:after="120"/>
              <w:rPr>
                <w:rFonts w:ascii="Calibri Light" w:hAnsi="Calibri Light"/>
                <w:sz w:val="16"/>
                <w:szCs w:val="16"/>
              </w:rPr>
            </w:pPr>
            <w:del w:id="3458" w:author="Ashan Senel Asmone" w:date="2016-03-21T20:46:00Z">
              <w:r w:rsidRPr="00854F92" w:rsidDel="00901293">
                <w:rPr>
                  <w:rFonts w:ascii="Calibri Light" w:hAnsi="Calibri Light"/>
                  <w:sz w:val="16"/>
                  <w:szCs w:val="16"/>
                </w:rPr>
                <w:delText>SS 31 : 1998- Aggregates from natural sources for concrete</w:delText>
              </w:r>
            </w:del>
            <w:ins w:id="3459" w:author="Ashan Senel Asmone" w:date="2016-03-21T20:46:00Z">
              <w:r w:rsidR="00901293">
                <w:rPr>
                  <w:rFonts w:ascii="Calibri Light" w:hAnsi="Calibri Light"/>
                  <w:sz w:val="16"/>
                  <w:szCs w:val="16"/>
                </w:rPr>
                <w:t>SS EN 12620 : 2008 Specification for aggregates for concrete</w:t>
              </w:r>
            </w:ins>
          </w:p>
          <w:p w14:paraId="115B25C7" w14:textId="77777777" w:rsidR="00854F92" w:rsidRPr="00854F92" w:rsidRDefault="00854F92" w:rsidP="00854F92">
            <w:pPr>
              <w:spacing w:after="120"/>
              <w:rPr>
                <w:rFonts w:ascii="Calibri Light" w:hAnsi="Calibri Light"/>
                <w:sz w:val="16"/>
                <w:szCs w:val="16"/>
              </w:rPr>
            </w:pPr>
            <w:del w:id="3460" w:author="Ashan Senel Asmone" w:date="2016-03-21T20:48:00Z">
              <w:r w:rsidRPr="00854F92" w:rsidDel="00901293">
                <w:rPr>
                  <w:rFonts w:ascii="Calibri Light" w:hAnsi="Calibri Light"/>
                  <w:sz w:val="16"/>
                  <w:szCs w:val="16"/>
                </w:rPr>
                <w:delText>CP 67 : Part 1 : 1997 Code of practice for cleaning and surface repair of buildings - Natural stone, cast stone and clay brick masonry</w:delText>
              </w:r>
            </w:del>
            <w:ins w:id="3461" w:author="Ashan Senel Asmone" w:date="2016-03-21T20:48:00Z">
              <w:r w:rsidR="00901293">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70C4F1F8" w14:textId="77777777" w:rsidR="00854F92" w:rsidRPr="00854F92" w:rsidRDefault="00854F92" w:rsidP="00854F92">
            <w:pPr>
              <w:spacing w:after="120"/>
              <w:rPr>
                <w:rFonts w:ascii="Calibri Light" w:hAnsi="Calibri Light"/>
                <w:sz w:val="16"/>
                <w:szCs w:val="16"/>
              </w:rPr>
            </w:pPr>
            <w:del w:id="3462" w:author="Ashan Senel Asmone" w:date="2016-03-21T21:06:00Z">
              <w:r w:rsidRPr="00854F92" w:rsidDel="0088204E">
                <w:rPr>
                  <w:rFonts w:ascii="Calibri Light" w:hAnsi="Calibri Light"/>
                  <w:sz w:val="16"/>
                  <w:szCs w:val="16"/>
                </w:rPr>
                <w:delText>SS 103 : 1974 Burnt clay and shale bricks</w:delText>
              </w:r>
            </w:del>
          </w:p>
          <w:p w14:paraId="4E83BD84" w14:textId="77777777" w:rsidR="00854F92" w:rsidRPr="00854F92" w:rsidRDefault="00854F92" w:rsidP="00854F92">
            <w:pPr>
              <w:spacing w:after="120"/>
              <w:rPr>
                <w:rFonts w:ascii="Calibri Light" w:hAnsi="Calibri Light"/>
                <w:sz w:val="16"/>
                <w:szCs w:val="16"/>
              </w:rPr>
            </w:pPr>
            <w:r w:rsidRPr="00854F92">
              <w:rPr>
                <w:rFonts w:ascii="Calibri Light" w:hAnsi="Calibri Light"/>
                <w:b/>
                <w:bCs/>
                <w:sz w:val="16"/>
                <w:szCs w:val="16"/>
                <w:u w:val="single"/>
              </w:rPr>
              <w:t>Mortar</w:t>
            </w:r>
          </w:p>
          <w:p w14:paraId="2F0A45B3" w14:textId="77777777" w:rsidR="00854F92" w:rsidRPr="00854F92" w:rsidRDefault="00854F92" w:rsidP="00854F92">
            <w:pPr>
              <w:spacing w:after="120"/>
              <w:rPr>
                <w:rFonts w:ascii="Calibri Light" w:hAnsi="Calibri Light"/>
                <w:sz w:val="16"/>
                <w:szCs w:val="16"/>
              </w:rPr>
            </w:pPr>
            <w:del w:id="3463" w:author="Ashan Senel Asmone" w:date="2016-03-21T20:53:00Z">
              <w:r w:rsidRPr="00854F92" w:rsidDel="0088204E">
                <w:rPr>
                  <w:rFonts w:ascii="Calibri Light" w:hAnsi="Calibri Light"/>
                  <w:sz w:val="16"/>
                  <w:szCs w:val="16"/>
                </w:rPr>
                <w:delText>SS 320: Admixtures</w:delText>
              </w:r>
            </w:del>
            <w:ins w:id="3464" w:author="Ashan Senel Asmone" w:date="2016-03-21T20:56:00Z">
              <w:r w:rsidR="0088204E">
                <w:rPr>
                  <w:rFonts w:ascii="Calibri Light" w:hAnsi="Calibri Light"/>
                  <w:sz w:val="16"/>
                  <w:szCs w:val="16"/>
                </w:rPr>
                <w:t xml:space="preserve">SS EN 934 - 1 : 2008 (2015) Admixtures for concrete, mortar and grout - Common requirements/ </w:t>
              </w:r>
            </w:ins>
            <w:ins w:id="3465" w:author="Ashan Senel Asmone" w:date="2016-03-21T20:54:00Z">
              <w:r w:rsidR="0088204E">
                <w:rPr>
                  <w:rFonts w:ascii="Calibri Light" w:hAnsi="Calibri Light"/>
                  <w:sz w:val="16"/>
                  <w:szCs w:val="16"/>
                </w:rPr>
                <w:t xml:space="preserve">SS EN 934 - 2 : 2015 Admixtures for concrete, mortar and grout - Part 2 : Definitions, requirements – Concrete admixtures – Definitions, requirements, conformity, marking and labelling/ </w:t>
              </w:r>
            </w:ins>
            <w:ins w:id="3466" w:author="Ashan Senel Asmone" w:date="2016-03-21T20:53:00Z">
              <w:r w:rsidR="0088204E">
                <w:rPr>
                  <w:rFonts w:ascii="Calibri Light" w:hAnsi="Calibri Light"/>
                  <w:sz w:val="16"/>
                  <w:szCs w:val="16"/>
                </w:rPr>
                <w:t>SS EN 934 - 6 : 2008 (2015) Admixtures for concrete, mortar and grout - Sampling, conformity control and evaluation of conformity</w:t>
              </w:r>
            </w:ins>
          </w:p>
          <w:p w14:paraId="3820A837" w14:textId="77777777" w:rsidR="00854F92" w:rsidRPr="00854F92" w:rsidRDefault="00854F92" w:rsidP="00854F92">
            <w:pPr>
              <w:spacing w:after="120"/>
              <w:rPr>
                <w:rFonts w:ascii="Calibri Light" w:hAnsi="Calibri Light"/>
                <w:sz w:val="16"/>
                <w:szCs w:val="16"/>
              </w:rPr>
            </w:pPr>
            <w:del w:id="3467" w:author="Ashan Senel Asmone" w:date="2016-03-21T21:03:00Z">
              <w:r w:rsidRPr="00854F92" w:rsidDel="0088204E">
                <w:rPr>
                  <w:rFonts w:ascii="Calibri Light" w:hAnsi="Calibri Light"/>
                  <w:sz w:val="16"/>
                  <w:szCs w:val="16"/>
                </w:rPr>
                <w:delText>SS 397 : Methods of testing cement</w:delText>
              </w:r>
            </w:del>
          </w:p>
          <w:p w14:paraId="57E204B2" w14:textId="77777777" w:rsidR="00570413" w:rsidRPr="00854F92" w:rsidRDefault="00570413" w:rsidP="00570413">
            <w:pPr>
              <w:spacing w:after="120"/>
              <w:rPr>
                <w:rFonts w:ascii="Calibri Light" w:hAnsi="Calibri Light"/>
                <w:sz w:val="16"/>
                <w:szCs w:val="16"/>
              </w:rPr>
            </w:pPr>
          </w:p>
        </w:tc>
      </w:tr>
      <w:tr w:rsidR="00570413" w:rsidRPr="004F3C8C" w14:paraId="013A8BFC" w14:textId="77777777" w:rsidTr="00570413">
        <w:tc>
          <w:tcPr>
            <w:tcW w:w="685" w:type="dxa"/>
          </w:tcPr>
          <w:p w14:paraId="2FF9D656"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1EA0814D" w14:textId="77777777" w:rsidR="00854F92" w:rsidRPr="00854F92" w:rsidRDefault="00854F92" w:rsidP="00854F92">
            <w:pPr>
              <w:spacing w:after="120"/>
              <w:rPr>
                <w:rFonts w:ascii="Calibri Light" w:hAnsi="Calibri Light"/>
                <w:sz w:val="16"/>
                <w:szCs w:val="16"/>
              </w:rPr>
            </w:pPr>
            <w:r w:rsidRPr="00854F92">
              <w:rPr>
                <w:rFonts w:ascii="Calibri Light" w:hAnsi="Calibri Light"/>
                <w:b/>
                <w:bCs/>
                <w:sz w:val="16"/>
                <w:szCs w:val="16"/>
                <w:u w:val="single"/>
              </w:rPr>
              <w:t>Masonry</w:t>
            </w:r>
          </w:p>
          <w:p w14:paraId="0E8D3B92" w14:textId="77777777" w:rsidR="00854F92" w:rsidRPr="00854F92" w:rsidRDefault="00854F92" w:rsidP="00854F92">
            <w:pPr>
              <w:spacing w:after="120"/>
              <w:rPr>
                <w:rFonts w:ascii="Calibri Light" w:hAnsi="Calibri Light"/>
                <w:sz w:val="16"/>
                <w:szCs w:val="16"/>
              </w:rPr>
            </w:pPr>
            <w:del w:id="3468" w:author="Ashan Asmone" w:date="2016-03-31T11:56:00Z">
              <w:r w:rsidRPr="00854F92" w:rsidDel="00140F61">
                <w:rPr>
                  <w:rFonts w:ascii="Calibri Light" w:hAnsi="Calibri Light"/>
                  <w:sz w:val="16"/>
                  <w:szCs w:val="16"/>
                </w:rPr>
                <w:delText>ISO 6105:1988 Abrasive products; segmented saws for machining of stone and masonry cutting; dimensions of steel blades</w:delText>
              </w:r>
            </w:del>
          </w:p>
          <w:p w14:paraId="5B330649" w14:textId="77777777" w:rsidR="00854F92" w:rsidRPr="00854F92" w:rsidRDefault="00854F92" w:rsidP="00854F92">
            <w:pPr>
              <w:spacing w:after="120"/>
              <w:rPr>
                <w:rFonts w:ascii="Calibri Light" w:hAnsi="Calibri Light"/>
                <w:sz w:val="16"/>
                <w:szCs w:val="16"/>
              </w:rPr>
            </w:pPr>
            <w:del w:id="3469" w:author="Ashan Asmone" w:date="2016-03-31T11:56:00Z">
              <w:r w:rsidRPr="00854F92" w:rsidDel="00140F61">
                <w:rPr>
                  <w:rFonts w:ascii="Calibri Light" w:hAnsi="Calibri Light"/>
                  <w:sz w:val="16"/>
                  <w:szCs w:val="16"/>
                </w:rPr>
                <w:delText>ISO 9652-4:2000 Masonry - Part 4: Test methods</w:delText>
              </w:r>
            </w:del>
            <w:ins w:id="3470" w:author="Ashan Asmone" w:date="2016-03-31T11:56:00Z">
              <w:r w:rsidR="00140F61">
                <w:rPr>
                  <w:rFonts w:ascii="Calibri Light" w:hAnsi="Calibri Light"/>
                  <w:sz w:val="16"/>
                  <w:szCs w:val="16"/>
                </w:rPr>
                <w:t>ISO 9652-4:2000 Masonry - Part 4: Test methods</w:t>
              </w:r>
            </w:ins>
          </w:p>
          <w:p w14:paraId="4F850BD7" w14:textId="77777777" w:rsidR="00854F92" w:rsidRPr="00854F92" w:rsidRDefault="00854F92" w:rsidP="00854F92">
            <w:pPr>
              <w:spacing w:after="120"/>
              <w:rPr>
                <w:rFonts w:ascii="Calibri Light" w:hAnsi="Calibri Light"/>
                <w:sz w:val="16"/>
                <w:szCs w:val="16"/>
              </w:rPr>
            </w:pPr>
            <w:del w:id="3471" w:author="Ashan Asmone" w:date="2016-03-31T11:57:00Z">
              <w:r w:rsidRPr="00854F92" w:rsidDel="00140F61">
                <w:rPr>
                  <w:rFonts w:ascii="Calibri Light" w:hAnsi="Calibri Light"/>
                  <w:sz w:val="16"/>
                  <w:szCs w:val="16"/>
                </w:rPr>
                <w:delText>ISO 9652-5:2000 Masonry - Part 5: Vocabulary</w:delText>
              </w:r>
            </w:del>
            <w:ins w:id="3472" w:author="Ashan Asmone" w:date="2016-03-31T11:57:00Z">
              <w:r w:rsidR="00140F61">
                <w:rPr>
                  <w:rFonts w:ascii="Calibri Light" w:hAnsi="Calibri Light"/>
                  <w:sz w:val="16"/>
                  <w:szCs w:val="16"/>
                </w:rPr>
                <w:t>ISO 9652-5:2000 Masonry - Part 5: Vocabulary</w:t>
              </w:r>
            </w:ins>
          </w:p>
          <w:p w14:paraId="3E241178" w14:textId="77777777" w:rsidR="00854F92" w:rsidRPr="00854F92" w:rsidRDefault="00854F92" w:rsidP="00854F92">
            <w:pPr>
              <w:spacing w:after="120"/>
              <w:rPr>
                <w:rFonts w:ascii="Calibri Light" w:hAnsi="Calibri Light"/>
                <w:sz w:val="16"/>
                <w:szCs w:val="16"/>
              </w:rPr>
            </w:pPr>
            <w:del w:id="3473" w:author="Ashan Asmone" w:date="2016-03-31T11:58:00Z">
              <w:r w:rsidRPr="00854F92" w:rsidDel="00140F61">
                <w:rPr>
                  <w:rFonts w:ascii="Calibri Light" w:hAnsi="Calibri Light"/>
                  <w:sz w:val="16"/>
                  <w:szCs w:val="16"/>
                </w:rPr>
                <w:delText>ISO 12678-1:1996 Refractory products - Measurement of dimensions and external defects of refractory bricks - Part 1: Dimensions and conformity to drawings</w:delText>
              </w:r>
            </w:del>
            <w:ins w:id="3474" w:author="Ashan Asmone" w:date="2016-03-31T11:58:00Z">
              <w:r w:rsidR="00140F61">
                <w:rPr>
                  <w:rFonts w:ascii="Calibri Light" w:hAnsi="Calibri Light"/>
                  <w:sz w:val="16"/>
                  <w:szCs w:val="16"/>
                </w:rPr>
                <w:t>ISO 12678-1:1996 Refractory products - Measurement of dimensions and external defects of refractory bricks - Part 1: Dimensions and conformity to drawings</w:t>
              </w:r>
            </w:ins>
          </w:p>
          <w:p w14:paraId="08BF04AF" w14:textId="77777777" w:rsidR="00854F92" w:rsidRPr="00854F92" w:rsidRDefault="00854F92" w:rsidP="00854F92">
            <w:pPr>
              <w:spacing w:after="120"/>
              <w:rPr>
                <w:rFonts w:ascii="Calibri Light" w:hAnsi="Calibri Light"/>
                <w:sz w:val="16"/>
                <w:szCs w:val="16"/>
              </w:rPr>
            </w:pPr>
            <w:del w:id="3475" w:author="Ashan Asmone" w:date="2016-03-31T12:00:00Z">
              <w:r w:rsidRPr="00854F92" w:rsidDel="00140F61">
                <w:rPr>
                  <w:rFonts w:ascii="Calibri Light" w:hAnsi="Calibri Light"/>
                  <w:sz w:val="16"/>
                  <w:szCs w:val="16"/>
                </w:rPr>
                <w:delText>ISO 12678-2:1996</w:delText>
              </w:r>
            </w:del>
            <w:r w:rsidRPr="00854F92">
              <w:rPr>
                <w:rFonts w:ascii="Calibri Light" w:hAnsi="Calibri Light"/>
                <w:sz w:val="16"/>
                <w:szCs w:val="16"/>
              </w:rPr>
              <w:t> </w:t>
            </w:r>
            <w:r w:rsidRPr="00854F92">
              <w:rPr>
                <w:rFonts w:ascii="Calibri Light" w:hAnsi="Calibri Light"/>
                <w:sz w:val="16"/>
                <w:szCs w:val="16"/>
              </w:rPr>
              <w:br/>
            </w:r>
            <w:del w:id="3476" w:author="Ashan Asmone" w:date="2016-03-31T12:00:00Z">
              <w:r w:rsidRPr="00854F92" w:rsidDel="00140F61">
                <w:rPr>
                  <w:rFonts w:ascii="Calibri Light" w:hAnsi="Calibri Light"/>
                  <w:sz w:val="16"/>
                  <w:szCs w:val="16"/>
                </w:rPr>
                <w:delText>Refractory products - Measurement of dimensions and external defects of refractory bricks - Part 2: Corner and edge defects and other surface imperfections</w:delText>
              </w:r>
            </w:del>
            <w:ins w:id="3477" w:author="Ashan Asmone" w:date="2016-03-31T12:00:00Z">
              <w:r w:rsidR="00140F61">
                <w:rPr>
                  <w:rFonts w:ascii="Calibri Light" w:hAnsi="Calibri Light"/>
                  <w:sz w:val="16"/>
                  <w:szCs w:val="16"/>
                </w:rPr>
                <w:t>ISO 12678-2:1996 Refractory products - Measurement of dimensions and external defects of refractory bricks - Part 2: Corner and edge defects and other surface imperfections</w:t>
              </w:r>
            </w:ins>
          </w:p>
          <w:p w14:paraId="23236A1E" w14:textId="77777777" w:rsidR="00854F92" w:rsidRPr="00854F92" w:rsidRDefault="00854F92" w:rsidP="00854F92">
            <w:pPr>
              <w:spacing w:after="120"/>
              <w:rPr>
                <w:rFonts w:ascii="Calibri Light" w:hAnsi="Calibri Light"/>
                <w:sz w:val="16"/>
                <w:szCs w:val="16"/>
              </w:rPr>
            </w:pPr>
            <w:r w:rsidRPr="00854F92">
              <w:rPr>
                <w:rFonts w:ascii="Calibri Light" w:hAnsi="Calibri Light"/>
                <w:b/>
                <w:bCs/>
                <w:sz w:val="16"/>
                <w:szCs w:val="16"/>
                <w:u w:val="single"/>
              </w:rPr>
              <w:t>Sealant</w:t>
            </w:r>
          </w:p>
          <w:p w14:paraId="20AAD1C0" w14:textId="77777777" w:rsidR="00854F92" w:rsidRPr="00854F92" w:rsidRDefault="00854F92" w:rsidP="00854F92">
            <w:pPr>
              <w:spacing w:after="120"/>
              <w:rPr>
                <w:rFonts w:ascii="Calibri Light" w:hAnsi="Calibri Light"/>
                <w:sz w:val="16"/>
                <w:szCs w:val="16"/>
              </w:rPr>
            </w:pPr>
            <w:del w:id="3478" w:author="Ashan Asmone" w:date="2016-03-31T12:01:00Z">
              <w:r w:rsidRPr="00854F92" w:rsidDel="00140F61">
                <w:rPr>
                  <w:rFonts w:ascii="Calibri Light" w:hAnsi="Calibri Light"/>
                  <w:sz w:val="16"/>
                  <w:szCs w:val="16"/>
                </w:rPr>
                <w:delText>ISO 10563:1991 Building construction; sealants for joints; determination of change in mass and volume</w:delText>
              </w:r>
            </w:del>
            <w:ins w:id="3479" w:author="Ashan Asmone" w:date="2016-03-31T12:01:00Z">
              <w:r w:rsidR="00140F61">
                <w:rPr>
                  <w:rFonts w:ascii="Calibri Light" w:hAnsi="Calibri Light"/>
                  <w:sz w:val="16"/>
                  <w:szCs w:val="16"/>
                </w:rPr>
                <w:t>ISO 10563:2005 Building construction - Sealants - Determination of change in mass and volume</w:t>
              </w:r>
            </w:ins>
          </w:p>
          <w:p w14:paraId="543D65DA" w14:textId="77777777" w:rsidR="00854F92" w:rsidRPr="00854F92" w:rsidRDefault="00854F92" w:rsidP="00854F92">
            <w:pPr>
              <w:spacing w:after="120"/>
              <w:rPr>
                <w:rFonts w:ascii="Calibri Light" w:hAnsi="Calibri Light"/>
                <w:sz w:val="16"/>
                <w:szCs w:val="16"/>
              </w:rPr>
            </w:pPr>
            <w:del w:id="3480" w:author="Ashan Asmone" w:date="2016-03-31T12:02:00Z">
              <w:r w:rsidRPr="00854F92" w:rsidDel="002D4ACA">
                <w:rPr>
                  <w:rFonts w:ascii="Calibri Light" w:hAnsi="Calibri Light"/>
                  <w:sz w:val="16"/>
                  <w:szCs w:val="16"/>
                </w:rPr>
                <w:delText>ISO 10590:1991 Building construction; sealants; determination of adhesion/cohesion properties at maintained extension after immersion in water</w:delText>
              </w:r>
            </w:del>
            <w:ins w:id="3481" w:author="Ashan Asmone" w:date="2016-03-31T12:02:00Z">
              <w:r w:rsidR="002D4ACA">
                <w:rPr>
                  <w:rFonts w:ascii="Calibri Light" w:hAnsi="Calibri Light"/>
                  <w:sz w:val="16"/>
                  <w:szCs w:val="16"/>
                </w:rPr>
                <w:t>ISO 10590:2005 Building construction - Sealants - Determination of tensile properties of sealants at maintained extension after immersion in water</w:t>
              </w:r>
            </w:ins>
          </w:p>
          <w:p w14:paraId="52793163" w14:textId="77777777" w:rsidR="00854F92" w:rsidRPr="00854F92" w:rsidRDefault="00854F92" w:rsidP="00854F92">
            <w:pPr>
              <w:spacing w:after="120"/>
              <w:rPr>
                <w:rFonts w:ascii="Calibri Light" w:hAnsi="Calibri Light"/>
                <w:sz w:val="16"/>
                <w:szCs w:val="16"/>
              </w:rPr>
            </w:pPr>
            <w:del w:id="3482" w:author="Ashan Asmone" w:date="2016-03-31T12:03:00Z">
              <w:r w:rsidRPr="00854F92" w:rsidDel="002D4ACA">
                <w:rPr>
                  <w:rFonts w:ascii="Calibri Light" w:hAnsi="Calibri Light"/>
                  <w:sz w:val="16"/>
                  <w:szCs w:val="16"/>
                </w:rPr>
                <w:delText>ISO 10591:1991 Building construction; sealants; determination of adhesion/cohesion properties after immersion in water</w:delText>
              </w:r>
            </w:del>
            <w:ins w:id="3483" w:author="Ashan Asmone" w:date="2016-03-31T12:03:00Z">
              <w:r w:rsidR="002D4ACA">
                <w:rPr>
                  <w:rFonts w:ascii="Calibri Light" w:hAnsi="Calibri Light"/>
                  <w:sz w:val="16"/>
                  <w:szCs w:val="16"/>
                </w:rPr>
                <w:t>ISO 10591:2005 Building construction -- Sealants -- Determination of adhesion/cohesion properties of sealants after immersion in water</w:t>
              </w:r>
            </w:ins>
          </w:p>
          <w:p w14:paraId="0E6890F7" w14:textId="77777777" w:rsidR="00854F92" w:rsidRPr="00854F92" w:rsidRDefault="00854F92" w:rsidP="00854F92">
            <w:pPr>
              <w:spacing w:after="120"/>
              <w:rPr>
                <w:rFonts w:ascii="Calibri Light" w:hAnsi="Calibri Light"/>
                <w:sz w:val="16"/>
                <w:szCs w:val="16"/>
              </w:rPr>
            </w:pPr>
            <w:del w:id="3484" w:author="Ashan Asmone" w:date="2016-03-31T12:04:00Z">
              <w:r w:rsidRPr="00854F92" w:rsidDel="002D4ACA">
                <w:rPr>
                  <w:rFonts w:ascii="Calibri Light" w:hAnsi="Calibri Light"/>
                  <w:sz w:val="16"/>
                  <w:szCs w:val="16"/>
                </w:rPr>
                <w:delText>ISO 11431:1993 Building construction; sealants; determination of adhesion/cohesion properties after exposure to artificial light through glass</w:delText>
              </w:r>
            </w:del>
            <w:ins w:id="3485" w:author="Ashan Asmone" w:date="2016-03-31T12:04:00Z">
              <w:r w:rsidR="002D4ACA">
                <w:rPr>
                  <w:rFonts w:ascii="Calibri Light" w:hAnsi="Calibri Light"/>
                  <w:sz w:val="16"/>
                  <w:szCs w:val="16"/>
                </w:rPr>
                <w:t>ISO 11431:2002 Building construction -- Jointing products -- Determination of adhesion/cohesion properties of sealants after exposure to heat, water and artificial light through glass</w:t>
              </w:r>
            </w:ins>
          </w:p>
          <w:p w14:paraId="5C8DF9B8" w14:textId="77777777" w:rsidR="00854F92" w:rsidRPr="00854F92" w:rsidRDefault="00854F92" w:rsidP="00854F92">
            <w:pPr>
              <w:spacing w:after="120"/>
              <w:rPr>
                <w:rFonts w:ascii="Calibri Light" w:hAnsi="Calibri Light"/>
                <w:sz w:val="16"/>
                <w:szCs w:val="16"/>
              </w:rPr>
            </w:pPr>
            <w:del w:id="3486" w:author="Ashan Asmone" w:date="2016-03-31T12:05:00Z">
              <w:r w:rsidRPr="00854F92" w:rsidDel="002D4ACA">
                <w:rPr>
                  <w:rFonts w:ascii="Calibri Light" w:hAnsi="Calibri Light"/>
                  <w:sz w:val="16"/>
                  <w:szCs w:val="16"/>
                </w:rPr>
                <w:delText>ISO 11432:1993 Building construction; sealants; determination of resistance to compression</w:delText>
              </w:r>
            </w:del>
            <w:ins w:id="3487" w:author="Ashan Asmone" w:date="2016-03-31T12:05:00Z">
              <w:r w:rsidR="002D4ACA">
                <w:rPr>
                  <w:rFonts w:ascii="Calibri Light" w:hAnsi="Calibri Light"/>
                  <w:sz w:val="16"/>
                  <w:szCs w:val="16"/>
                </w:rPr>
                <w:t>ISO 11432:2005 Building construction -- Sealants -- Determination of resistance to compression</w:t>
              </w:r>
            </w:ins>
          </w:p>
          <w:p w14:paraId="4DB1E534" w14:textId="77777777" w:rsidR="00854F92" w:rsidRPr="00854F92" w:rsidRDefault="00854F92" w:rsidP="00854F92">
            <w:pPr>
              <w:spacing w:after="120"/>
              <w:rPr>
                <w:rFonts w:ascii="Calibri Light" w:hAnsi="Calibri Light"/>
                <w:sz w:val="16"/>
                <w:szCs w:val="16"/>
              </w:rPr>
            </w:pPr>
            <w:del w:id="3488" w:author="Ashan Asmone" w:date="2016-03-31T12:06:00Z">
              <w:r w:rsidRPr="00854F92" w:rsidDel="002D4ACA">
                <w:rPr>
                  <w:rFonts w:ascii="Calibri Light" w:hAnsi="Calibri Light"/>
                  <w:sz w:val="16"/>
                  <w:szCs w:val="16"/>
                </w:rPr>
                <w:delText>SO 11600:1993 Building construction; sealants; classification and requirements</w:delText>
              </w:r>
            </w:del>
            <w:ins w:id="3489" w:author="Ashan Asmone" w:date="2016-03-31T12:06:00Z">
              <w:r w:rsidR="002D4ACA">
                <w:rPr>
                  <w:rFonts w:ascii="Calibri Light" w:hAnsi="Calibri Light"/>
                  <w:sz w:val="16"/>
                  <w:szCs w:val="16"/>
                </w:rPr>
                <w:t>ISO 11600:2002 Building construction -- Jointing products -- Classification and requirements for sealants</w:t>
              </w:r>
            </w:ins>
          </w:p>
          <w:p w14:paraId="3CB2E22B" w14:textId="77777777" w:rsidR="00854F92" w:rsidRPr="00854F92" w:rsidRDefault="00854F92" w:rsidP="00854F92">
            <w:pPr>
              <w:spacing w:after="120"/>
              <w:rPr>
                <w:rFonts w:ascii="Calibri Light" w:hAnsi="Calibri Light"/>
                <w:sz w:val="16"/>
                <w:szCs w:val="16"/>
              </w:rPr>
            </w:pPr>
            <w:del w:id="3490" w:author="Ashan Asmone" w:date="2016-03-31T12:07:00Z">
              <w:r w:rsidRPr="00854F92" w:rsidDel="002D4ACA">
                <w:rPr>
                  <w:rFonts w:ascii="Calibri Light" w:hAnsi="Calibri Light"/>
                  <w:sz w:val="16"/>
                  <w:szCs w:val="16"/>
                </w:rPr>
                <w:delText>ISO 13638:1996 Building construction - Sealants - Determination of resistance to prolonged exposure to water</w:delText>
              </w:r>
            </w:del>
            <w:ins w:id="3491" w:author="Ashan Asmone" w:date="2016-03-31T12:07:00Z">
              <w:r w:rsidR="002D4ACA">
                <w:rPr>
                  <w:rFonts w:ascii="Calibri Light" w:hAnsi="Calibri Light"/>
                  <w:sz w:val="16"/>
                  <w:szCs w:val="16"/>
                </w:rPr>
                <w:t>ISO 13638:1996 Building construction - Sealants - Determination of resistance to prolonged exposure to water</w:t>
              </w:r>
            </w:ins>
          </w:p>
          <w:p w14:paraId="359B6323" w14:textId="77777777" w:rsidR="00854F92" w:rsidRPr="00854F92" w:rsidRDefault="00854F92" w:rsidP="00854F92">
            <w:pPr>
              <w:spacing w:after="120"/>
              <w:rPr>
                <w:rFonts w:ascii="Calibri Light" w:hAnsi="Calibri Light"/>
                <w:sz w:val="16"/>
                <w:szCs w:val="16"/>
              </w:rPr>
            </w:pPr>
            <w:del w:id="3492" w:author="Ashan Asmone" w:date="2016-03-31T12:08:00Z">
              <w:r w:rsidRPr="00854F92" w:rsidDel="002D4ACA">
                <w:rPr>
                  <w:rFonts w:ascii="Calibri Light" w:hAnsi="Calibri Light"/>
                  <w:sz w:val="16"/>
                  <w:szCs w:val="16"/>
                </w:rPr>
                <w:delText>ISO 8340:1984/Cor 1:1995 Building construction - Jointing products - Sealants - Determination of tensile properties at maintained extension; Technical Corrigendum 1</w:delText>
              </w:r>
            </w:del>
            <w:ins w:id="3493" w:author="Ashan Asmone" w:date="2016-03-31T12:08:00Z">
              <w:r w:rsidR="002D4ACA">
                <w:rPr>
                  <w:rFonts w:ascii="Calibri Light" w:hAnsi="Calibri Light"/>
                  <w:sz w:val="16"/>
                  <w:szCs w:val="16"/>
                </w:rPr>
                <w:t>ISO 8340:2005 Building construction -- Sealants -- Determination of tensile properties at maintained extension</w:t>
              </w:r>
            </w:ins>
          </w:p>
          <w:p w14:paraId="2537158D" w14:textId="77777777" w:rsidR="00854F92" w:rsidRPr="00854F92" w:rsidRDefault="00854F92" w:rsidP="00854F92">
            <w:pPr>
              <w:spacing w:after="120"/>
              <w:rPr>
                <w:rFonts w:ascii="Calibri Light" w:hAnsi="Calibri Light"/>
                <w:sz w:val="16"/>
                <w:szCs w:val="16"/>
              </w:rPr>
            </w:pPr>
            <w:del w:id="3494" w:author="Ashan Asmone" w:date="2016-03-31T12:09:00Z">
              <w:r w:rsidRPr="00854F92" w:rsidDel="002D4ACA">
                <w:rPr>
                  <w:rFonts w:ascii="Calibri Light" w:hAnsi="Calibri Light"/>
                  <w:sz w:val="16"/>
                  <w:szCs w:val="16"/>
                </w:rPr>
                <w:delText>ISO 8394:1988 Building construction; jointing products; determination of extrudability of one-component sealants</w:delText>
              </w:r>
            </w:del>
            <w:ins w:id="3495" w:author="Ashan Asmone" w:date="2016-03-31T12:09:00Z">
              <w:r w:rsidR="002D4ACA">
                <w:rPr>
                  <w:rFonts w:ascii="Calibri Light" w:hAnsi="Calibri Light"/>
                  <w:sz w:val="16"/>
                  <w:szCs w:val="16"/>
                </w:rPr>
                <w:t>ISO 8394-1:2010 Building construction -- Jointing products -- Part 1: Determination of extrudability of sealants</w:t>
              </w:r>
            </w:ins>
          </w:p>
          <w:p w14:paraId="4D4281E9" w14:textId="77777777" w:rsidR="00854F92" w:rsidRPr="00854F92" w:rsidRDefault="00854F92" w:rsidP="00854F92">
            <w:pPr>
              <w:spacing w:after="120"/>
              <w:rPr>
                <w:rFonts w:ascii="Calibri Light" w:hAnsi="Calibri Light"/>
                <w:sz w:val="16"/>
                <w:szCs w:val="16"/>
              </w:rPr>
            </w:pPr>
            <w:del w:id="3496" w:author="Ashan Asmone" w:date="2016-03-31T12:11:00Z">
              <w:r w:rsidRPr="00854F92" w:rsidDel="002D4ACA">
                <w:rPr>
                  <w:rFonts w:ascii="Calibri Light" w:hAnsi="Calibri Light"/>
                  <w:sz w:val="16"/>
                  <w:szCs w:val="16"/>
                </w:rPr>
                <w:delText>ISO 9047:2001 Building construction - Jointing products - Determination of adhesion/cohesion properties of sealants at variable temperatures</w:delText>
              </w:r>
            </w:del>
            <w:ins w:id="3497" w:author="Ashan Asmone" w:date="2016-03-31T12:11:00Z">
              <w:r w:rsidR="002D4ACA">
                <w:rPr>
                  <w:rFonts w:ascii="Calibri Light" w:hAnsi="Calibri Light"/>
                  <w:sz w:val="16"/>
                  <w:szCs w:val="16"/>
                </w:rPr>
                <w:t>ISO 9047:2001 Building construction - Jointing products - Determination of adhesion/cohesion properties of sealants at variable temperatures</w:t>
              </w:r>
            </w:ins>
          </w:p>
          <w:p w14:paraId="0B7EB09F" w14:textId="77777777" w:rsidR="00854F92" w:rsidRPr="00854F92" w:rsidRDefault="00854F92" w:rsidP="00854F92">
            <w:pPr>
              <w:spacing w:after="120"/>
              <w:rPr>
                <w:rFonts w:ascii="Calibri Light" w:hAnsi="Calibri Light"/>
                <w:sz w:val="16"/>
                <w:szCs w:val="16"/>
              </w:rPr>
            </w:pPr>
            <w:r w:rsidRPr="00854F92">
              <w:rPr>
                <w:rFonts w:ascii="Calibri Light" w:hAnsi="Calibri Light"/>
                <w:b/>
                <w:bCs/>
                <w:sz w:val="16"/>
                <w:szCs w:val="16"/>
                <w:u w:val="single"/>
              </w:rPr>
              <w:t>Waterproofing for masonry</w:t>
            </w:r>
          </w:p>
          <w:p w14:paraId="164A8999" w14:textId="77777777" w:rsidR="00854F92" w:rsidRPr="00854F92" w:rsidRDefault="00854F92" w:rsidP="00854F92">
            <w:pPr>
              <w:spacing w:after="120"/>
              <w:rPr>
                <w:rFonts w:ascii="Calibri Light" w:hAnsi="Calibri Light"/>
                <w:sz w:val="16"/>
                <w:szCs w:val="16"/>
              </w:rPr>
            </w:pPr>
            <w:del w:id="3498" w:author="Ashan Asmone" w:date="2016-03-31T12:12:00Z">
              <w:r w:rsidRPr="00854F92"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3499" w:author="Ashan Asmone" w:date="2016-03-31T12:12:00Z">
              <w:r w:rsidR="002D4ACA">
                <w:rPr>
                  <w:rFonts w:ascii="Calibri Light" w:hAnsi="Calibri Light"/>
                  <w:sz w:val="16"/>
                  <w:szCs w:val="16"/>
                </w:rPr>
                <w:t>ISO 7783:2011 Paints and varnishes -- Determination of water-vapour transmission properties -- Cup method</w:t>
              </w:r>
            </w:ins>
            <w:r w:rsidRPr="00854F92">
              <w:rPr>
                <w:rFonts w:ascii="Calibri Light" w:hAnsi="Calibri Light"/>
                <w:sz w:val="16"/>
                <w:szCs w:val="16"/>
              </w:rPr>
              <w:t> </w:t>
            </w:r>
          </w:p>
          <w:p w14:paraId="448D7126" w14:textId="77777777" w:rsidR="00570413" w:rsidRPr="00854F92" w:rsidRDefault="00570413" w:rsidP="00570413">
            <w:pPr>
              <w:spacing w:after="120"/>
              <w:rPr>
                <w:rFonts w:ascii="Calibri Light" w:hAnsi="Calibri Light"/>
                <w:sz w:val="16"/>
                <w:szCs w:val="16"/>
              </w:rPr>
            </w:pPr>
          </w:p>
        </w:tc>
      </w:tr>
    </w:tbl>
    <w:p w14:paraId="3E18F978" w14:textId="77777777" w:rsidR="00570413" w:rsidRDefault="00570413">
      <w:pPr>
        <w:rPr>
          <w:sz w:val="16"/>
          <w:szCs w:val="16"/>
          <w:lang w:val="en-US"/>
        </w:rPr>
      </w:pPr>
    </w:p>
    <w:p w14:paraId="5F274FE7" w14:textId="77777777" w:rsidR="00570413" w:rsidRDefault="005F045A" w:rsidP="005F045A">
      <w:pPr>
        <w:pStyle w:val="Heading2"/>
        <w:rPr>
          <w:lang w:val="en-US"/>
        </w:rPr>
      </w:pPr>
      <w:r w:rsidRPr="005F045A">
        <w:t>Water penetration</w:t>
      </w:r>
      <w:r w:rsidR="004A0C92">
        <w:t xml:space="preserve"> -</w:t>
      </w:r>
      <w:r w:rsidRPr="005F045A">
        <w:t xml:space="preserve"> through motar joints</w:t>
      </w:r>
    </w:p>
    <w:tbl>
      <w:tblPr>
        <w:tblStyle w:val="TableGrid"/>
        <w:tblW w:w="0" w:type="auto"/>
        <w:tblInd w:w="108" w:type="dxa"/>
        <w:tblLook w:val="04A0" w:firstRow="1" w:lastRow="0" w:firstColumn="1" w:lastColumn="0" w:noHBand="0" w:noVBand="1"/>
      </w:tblPr>
      <w:tblGrid>
        <w:gridCol w:w="685"/>
        <w:gridCol w:w="8449"/>
      </w:tblGrid>
      <w:tr w:rsidR="00570413" w:rsidRPr="004F3C8C" w14:paraId="205A1C34" w14:textId="77777777" w:rsidTr="00570413">
        <w:tc>
          <w:tcPr>
            <w:tcW w:w="685" w:type="dxa"/>
          </w:tcPr>
          <w:p w14:paraId="02313806"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353EEF42" w14:textId="77777777" w:rsidR="00C32DFC" w:rsidRPr="00C32DFC" w:rsidRDefault="00C32DFC" w:rsidP="00C32DFC">
            <w:pPr>
              <w:spacing w:after="120"/>
              <w:rPr>
                <w:rFonts w:ascii="Calibri Light" w:hAnsi="Calibri Light"/>
                <w:sz w:val="16"/>
                <w:szCs w:val="16"/>
              </w:rPr>
            </w:pPr>
            <w:r w:rsidRPr="00C32DFC">
              <w:rPr>
                <w:rFonts w:ascii="Calibri Light" w:hAnsi="Calibri Light"/>
                <w:b/>
                <w:bCs/>
                <w:sz w:val="16"/>
                <w:szCs w:val="16"/>
                <w:u w:val="single"/>
              </w:rPr>
              <w:t>Masonry</w:t>
            </w:r>
          </w:p>
          <w:p w14:paraId="4A6D8FD8" w14:textId="77777777" w:rsidR="00C32DFC" w:rsidRPr="00C32DFC" w:rsidRDefault="00C32DFC" w:rsidP="00C32DFC">
            <w:pPr>
              <w:spacing w:after="120"/>
              <w:rPr>
                <w:rFonts w:ascii="Calibri Light" w:hAnsi="Calibri Light"/>
                <w:sz w:val="16"/>
                <w:szCs w:val="16"/>
              </w:rPr>
            </w:pPr>
            <w:del w:id="3500" w:author="Ashan Asmone" w:date="2016-03-31T12:23:00Z">
              <w:r w:rsidRPr="00C32DFC" w:rsidDel="00273739">
                <w:rPr>
                  <w:rFonts w:ascii="Calibri Light" w:hAnsi="Calibri Light"/>
                  <w:sz w:val="16"/>
                  <w:szCs w:val="16"/>
                </w:rPr>
                <w:delText>BS 890:1995 Specification for building lime</w:delText>
              </w:r>
            </w:del>
            <w:ins w:id="3501" w:author="Ashan Asmone" w:date="2016-03-31T12:23:00Z">
              <w:r w:rsidR="00273739">
                <w:rPr>
                  <w:rFonts w:ascii="Calibri Light" w:hAnsi="Calibri Light"/>
                  <w:sz w:val="16"/>
                  <w:szCs w:val="16"/>
                </w:rPr>
                <w:t>BS EN 459-1:2015 Building lime. Definitions, specifications and conformity criteria</w:t>
              </w:r>
            </w:ins>
            <w:del w:id="3502" w:author="Ashan Senel Asmone" w:date="2016-03-21T16:33:00Z">
              <w:r w:rsidRPr="00C32DFC" w:rsidDel="00A42019">
                <w:rPr>
                  <w:rFonts w:ascii="Calibri Light" w:hAnsi="Calibri Light"/>
                  <w:sz w:val="16"/>
                  <w:szCs w:val="16"/>
                </w:rPr>
                <w:delText>s</w:delText>
              </w:r>
            </w:del>
            <w:ins w:id="3503" w:author="Ashan Senel Asmone" w:date="2016-03-21T16:33:00Z">
              <w:r w:rsidR="00A42019">
                <w:rPr>
                  <w:rFonts w:ascii="Calibri Light" w:hAnsi="Calibri Light"/>
                  <w:sz w:val="16"/>
                  <w:szCs w:val="16"/>
                </w:rPr>
                <w:t>BS EN 459-1:2015 Building lime. Definitions, specifications and conformity criteria</w:t>
              </w:r>
            </w:ins>
          </w:p>
          <w:p w14:paraId="68342C48" w14:textId="77777777" w:rsidR="00C32DFC" w:rsidRPr="00C32DFC" w:rsidRDefault="00C32DFC" w:rsidP="00C32DFC">
            <w:pPr>
              <w:spacing w:after="120"/>
              <w:rPr>
                <w:rFonts w:ascii="Calibri Light" w:hAnsi="Calibri Light"/>
                <w:sz w:val="16"/>
                <w:szCs w:val="16"/>
              </w:rPr>
            </w:pPr>
            <w:del w:id="3504" w:author="Ashan Senel Asmone" w:date="2016-03-21T16:36:00Z">
              <w:r w:rsidRPr="00C32DFC" w:rsidDel="00A42019">
                <w:rPr>
                  <w:rFonts w:ascii="Calibri Light" w:hAnsi="Calibri Light"/>
                  <w:sz w:val="16"/>
                  <w:szCs w:val="16"/>
                </w:rPr>
                <w:delText>BS 3921:1985 Specification for clay bricks</w:delText>
              </w:r>
            </w:del>
            <w:ins w:id="3505" w:author="Ashan Senel Asmone" w:date="2016-03-21T16:36:00Z">
              <w:r w:rsidR="00A42019">
                <w:rPr>
                  <w:rFonts w:ascii="Calibri Light" w:hAnsi="Calibri Light"/>
                  <w:sz w:val="16"/>
                  <w:szCs w:val="16"/>
                </w:rPr>
                <w:t xml:space="preserve">BS EN 772-3:1998 Methods of test for masonry units. Determination of net volume and percentage of voids of clay masonry units by hydrostatic weighing/ </w:t>
              </w:r>
            </w:ins>
            <w:ins w:id="3506"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ins w:id="3507" w:author="Ashan Senel Asmone" w:date="2016-03-21T16:36:00Z">
              <w:r w:rsidR="00A42019">
                <w:rPr>
                  <w:rFonts w:ascii="Calibri Light" w:hAnsi="Calibri Light"/>
                  <w:sz w:val="16"/>
                  <w:szCs w:val="16"/>
                </w:rPr>
                <w:t>/ BS EN 771-1:2011 Specification for masonry units. Clay masonry units</w:t>
              </w:r>
            </w:ins>
          </w:p>
          <w:p w14:paraId="3493A5B1" w14:textId="77777777" w:rsidR="00C32DFC" w:rsidRPr="00C32DFC" w:rsidRDefault="00C32DFC" w:rsidP="00C32DFC">
            <w:pPr>
              <w:spacing w:after="120"/>
              <w:rPr>
                <w:rFonts w:ascii="Calibri Light" w:hAnsi="Calibri Light"/>
                <w:sz w:val="16"/>
                <w:szCs w:val="16"/>
              </w:rPr>
            </w:pPr>
            <w:del w:id="3508" w:author="Ashan Senel Asmone" w:date="2016-03-21T16:39:00Z">
              <w:r w:rsidRPr="00C32DFC" w:rsidDel="00534DBC">
                <w:rPr>
                  <w:rFonts w:ascii="Calibri Light" w:hAnsi="Calibri Light"/>
                  <w:sz w:val="16"/>
                  <w:szCs w:val="16"/>
                </w:rPr>
                <w:delText>BS 5628-2:2000 Code of practice for use of masonry. Structural use of reinforced and prestressed masonry</w:delText>
              </w:r>
            </w:del>
            <w:ins w:id="3509" w:author="Ashan Senel Asmone" w:date="2016-03-21T16:40:00Z">
              <w:r w:rsidR="00534DBC">
                <w:rPr>
                  <w:rFonts w:ascii="Calibri Light" w:hAnsi="Calibri Light"/>
                  <w:sz w:val="16"/>
                  <w:szCs w:val="16"/>
                </w:rPr>
                <w:t xml:space="preserve">PD 6697:2010 Recommendations for the design of masonry structures to BS EN 1996-1-1 and BS EN 1996-2/ BS EN 1996-3:2006 Eurocode 6. Design of masonry structures. Simplified calculation methods for unreinforced masonry structures/ </w:t>
              </w:r>
            </w:ins>
            <w:ins w:id="3510" w:author="Ashan Senel Asmone" w:date="2016-03-21T16:39:00Z">
              <w:r w:rsidR="00534DBC">
                <w:rPr>
                  <w:rFonts w:ascii="Calibri Light" w:hAnsi="Calibri Light"/>
                  <w:sz w:val="16"/>
                  <w:szCs w:val="16"/>
                </w:rPr>
                <w:t>BS EN 1996-2:2006 Eurocode 6. Design of masonry structures. Design considerations, selection of materials and execution of masonry/ BS EN 1996-1-1:2005+A1:2012 Eurocode 6. Design of masonry structures. General rules for reinforced and unreinforced masonry structures</w:t>
              </w:r>
            </w:ins>
          </w:p>
          <w:p w14:paraId="1F48417B" w14:textId="77777777" w:rsidR="00C32DFC" w:rsidRPr="00C32DFC" w:rsidRDefault="00C32DFC" w:rsidP="00C32DFC">
            <w:pPr>
              <w:spacing w:after="120"/>
              <w:rPr>
                <w:rFonts w:ascii="Calibri Light" w:hAnsi="Calibri Light"/>
                <w:sz w:val="16"/>
                <w:szCs w:val="16"/>
              </w:rPr>
            </w:pPr>
            <w:del w:id="3511" w:author="Ashan Senel Asmone" w:date="2016-03-21T16:42:00Z">
              <w:r w:rsidRPr="00C32DFC" w:rsidDel="00534DBC">
                <w:rPr>
                  <w:rFonts w:ascii="Calibri Light" w:hAnsi="Calibri Light"/>
                  <w:sz w:val="16"/>
                  <w:szCs w:val="16"/>
                </w:rPr>
                <w:delText>BS 5628-3:2001 Code of practice for use of masonry. Materials and components, design and workmanship</w:delText>
              </w:r>
            </w:del>
            <w:ins w:id="3512" w:author="Ashan Senel Asmone" w:date="2016-03-21T16:42:00Z">
              <w:r w:rsidR="00534DBC">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3204DEC8" w14:textId="77777777" w:rsidR="00C32DFC" w:rsidRPr="00C32DFC" w:rsidRDefault="00C32DFC" w:rsidP="00C32DFC">
            <w:pPr>
              <w:spacing w:after="120"/>
              <w:rPr>
                <w:rFonts w:ascii="Calibri Light" w:hAnsi="Calibri Light"/>
                <w:sz w:val="16"/>
                <w:szCs w:val="16"/>
              </w:rPr>
            </w:pPr>
            <w:del w:id="3513" w:author="Ashan Senel Asmone" w:date="2016-03-21T16:44:00Z">
              <w:r w:rsidRPr="00C32DFC" w:rsidDel="00534DBC">
                <w:rPr>
                  <w:rFonts w:ascii="Calibri Light" w:hAnsi="Calibri Light"/>
                  <w:sz w:val="16"/>
                  <w:szCs w:val="16"/>
                </w:rPr>
                <w:delText>BS 6100-5.3:1984 Glossary of building and civil engineering terms. Masonry. Bricks and blocks</w:delText>
              </w:r>
            </w:del>
            <w:ins w:id="3514" w:author="Ashan Senel Asmone" w:date="2016-03-21T16:44:00Z">
              <w:r w:rsidR="00534DBC">
                <w:rPr>
                  <w:rFonts w:ascii="Calibri Light" w:hAnsi="Calibri Light"/>
                  <w:sz w:val="16"/>
                  <w:szCs w:val="16"/>
                </w:rPr>
                <w:t>BS 6100-6:2008 Building and civil engineering. Vocabulary. Construction parts</w:t>
              </w:r>
            </w:ins>
          </w:p>
          <w:p w14:paraId="7FE362FD" w14:textId="77777777" w:rsidR="00C32DFC" w:rsidRPr="00C32DFC" w:rsidRDefault="00C32DFC" w:rsidP="00C32DFC">
            <w:pPr>
              <w:spacing w:after="120"/>
              <w:rPr>
                <w:rFonts w:ascii="Calibri Light" w:hAnsi="Calibri Light"/>
                <w:sz w:val="16"/>
                <w:szCs w:val="16"/>
              </w:rPr>
            </w:pPr>
            <w:del w:id="3515" w:author="Ashan Senel Asmone" w:date="2016-03-21T16:45:00Z">
              <w:r w:rsidRPr="00C32DFC" w:rsidDel="00534DBC">
                <w:rPr>
                  <w:rFonts w:ascii="Calibri Light" w:hAnsi="Calibri Light"/>
                  <w:sz w:val="16"/>
                  <w:szCs w:val="16"/>
                </w:rPr>
                <w:delText>BS EN 772-1:2000 Methods of test for masonry units. Determination of compressive strength</w:delText>
              </w:r>
            </w:del>
            <w:ins w:id="3516" w:author="Ashan Senel Asmone" w:date="2016-03-21T16:45:00Z">
              <w:r w:rsidR="00534DBC">
                <w:rPr>
                  <w:rFonts w:ascii="Calibri Light" w:hAnsi="Calibri Light"/>
                  <w:sz w:val="16"/>
                  <w:szCs w:val="16"/>
                </w:rPr>
                <w:t>BS EN 772-1:2011+A1:2015 Methods of test for masonry units. Determination of compressive strength</w:t>
              </w:r>
            </w:ins>
          </w:p>
          <w:p w14:paraId="515976ED" w14:textId="77777777" w:rsidR="00C32DFC" w:rsidRPr="00C32DFC" w:rsidRDefault="00C32DFC" w:rsidP="00C32DFC">
            <w:pPr>
              <w:spacing w:after="120"/>
              <w:rPr>
                <w:rFonts w:ascii="Calibri Light" w:hAnsi="Calibri Light"/>
                <w:sz w:val="16"/>
                <w:szCs w:val="16"/>
              </w:rPr>
            </w:pPr>
            <w:del w:id="3517" w:author="Ashan Senel Asmone" w:date="2016-03-21T16:46:00Z">
              <w:r w:rsidRPr="00C32DFC" w:rsidDel="00534DBC">
                <w:rPr>
                  <w:rFonts w:ascii="Calibri Light" w:hAnsi="Calibri Light"/>
                  <w:sz w:val="16"/>
                  <w:szCs w:val="16"/>
                </w:rPr>
                <w:delText>BS EN 772-2:1998 Methods of test for masonry units. Determination of percentage area of voids in aggregate concrete masonry units (by paper indentation)</w:delText>
              </w:r>
            </w:del>
            <w:ins w:id="3518" w:author="Ashan Senel Asmone" w:date="2016-03-21T16:46:00Z">
              <w:r w:rsidR="00534DBC">
                <w:rPr>
                  <w:rFonts w:ascii="Calibri Light" w:hAnsi="Calibri Light"/>
                  <w:sz w:val="16"/>
                  <w:szCs w:val="16"/>
                </w:rPr>
                <w:t>BS EN 772-2:1998 Methods of test for masonry units. Determination of percentage area of voids in masonry units (by paper indentation)</w:t>
              </w:r>
            </w:ins>
          </w:p>
          <w:p w14:paraId="7034350A" w14:textId="77777777" w:rsidR="00C32DFC" w:rsidRPr="00C32DFC" w:rsidRDefault="00C32DFC" w:rsidP="00C32DFC">
            <w:pPr>
              <w:spacing w:after="120"/>
              <w:rPr>
                <w:rFonts w:ascii="Calibri Light" w:hAnsi="Calibri Light"/>
                <w:sz w:val="16"/>
                <w:szCs w:val="16"/>
              </w:rPr>
            </w:pPr>
            <w:del w:id="3519" w:author="Ashan Senel Asmone" w:date="2016-03-21T16:48:00Z">
              <w:r w:rsidRPr="00C32DFC" w:rsidDel="00534DBC">
                <w:rPr>
                  <w:rFonts w:ascii="Calibri Light" w:hAnsi="Calibri Light"/>
                  <w:sz w:val="16"/>
                  <w:szCs w:val="16"/>
                </w:rPr>
                <w:delText>BS EN 772-5:2001 Methods of test for masonry units. Determination of the active soluble salts content of clay masonry units</w:delText>
              </w:r>
            </w:del>
            <w:ins w:id="3520"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1DE3C3C2" w14:textId="77777777" w:rsidR="00C32DFC" w:rsidRPr="00C32DFC" w:rsidRDefault="00C32DFC" w:rsidP="00C32DFC">
            <w:pPr>
              <w:spacing w:after="120"/>
              <w:rPr>
                <w:rFonts w:ascii="Calibri Light" w:hAnsi="Calibri Light"/>
                <w:sz w:val="16"/>
                <w:szCs w:val="16"/>
              </w:rPr>
            </w:pPr>
            <w:del w:id="3521" w:author="Ashan Senel Asmone" w:date="2016-03-21T16:49:00Z">
              <w:r w:rsidRPr="00C32DFC" w:rsidDel="00534DBC">
                <w:rPr>
                  <w:rFonts w:ascii="Calibri Light" w:hAnsi="Calibri Light"/>
                  <w:sz w:val="16"/>
                  <w:szCs w:val="16"/>
                </w:rPr>
                <w:delText>BS EN 772-7:1998 Methods of test for masonry units. Determination of water absorption of clay masonry damp proof course units by boiling in water</w:delText>
              </w:r>
            </w:del>
            <w:ins w:id="3522"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45D9BE85" w14:textId="77777777" w:rsidR="00C32DFC" w:rsidRPr="00C32DFC" w:rsidRDefault="00C32DFC" w:rsidP="00C32DFC">
            <w:pPr>
              <w:spacing w:after="120"/>
              <w:rPr>
                <w:rFonts w:ascii="Calibri Light" w:hAnsi="Calibri Light"/>
                <w:sz w:val="16"/>
                <w:szCs w:val="16"/>
              </w:rPr>
            </w:pPr>
            <w:del w:id="3523" w:author="Ashan Senel Asmone" w:date="2016-03-21T16:50:00Z">
              <w:r w:rsidRPr="00C32DFC" w:rsidDel="00534DBC">
                <w:rPr>
                  <w:rFonts w:ascii="Calibri Light" w:hAnsi="Calibri Light"/>
                  <w:sz w:val="16"/>
                  <w:szCs w:val="16"/>
                </w:rPr>
                <w:delText>BS EN 772-19:2000 Methods of test for masonry units. Determination of moisture expansion of large horizontally perforated clay masonry units</w:delText>
              </w:r>
            </w:del>
            <w:ins w:id="3524" w:author="Ashan Senel Asmone" w:date="2016-03-21T16:50:00Z">
              <w:r w:rsidR="00534DBC">
                <w:rPr>
                  <w:rFonts w:ascii="Calibri Light" w:hAnsi="Calibri Light"/>
                  <w:sz w:val="16"/>
                  <w:szCs w:val="16"/>
                </w:rPr>
                <w:t>BS EN 772-19:2000 Methods of test for masonry units. Determination of moisture expansion of large horizontally perforated clay masonry units</w:t>
              </w:r>
            </w:ins>
          </w:p>
          <w:p w14:paraId="4D6ED460" w14:textId="77777777" w:rsidR="00C32DFC" w:rsidRPr="00C32DFC" w:rsidRDefault="00C32DFC" w:rsidP="00C32DFC">
            <w:pPr>
              <w:spacing w:after="120"/>
              <w:rPr>
                <w:rFonts w:ascii="Calibri Light" w:hAnsi="Calibri Light"/>
                <w:sz w:val="16"/>
                <w:szCs w:val="16"/>
              </w:rPr>
            </w:pPr>
            <w:del w:id="3525" w:author="Ashan Senel Asmone" w:date="2016-03-21T16:50:00Z">
              <w:r w:rsidRPr="00C32DFC" w:rsidDel="00534DBC">
                <w:rPr>
                  <w:rFonts w:ascii="Calibri Light" w:hAnsi="Calibri Light"/>
                  <w:sz w:val="16"/>
                  <w:szCs w:val="16"/>
                </w:rPr>
                <w:delText>BS 8000-3:2001 Workmanship on building sites. Code of practice for masonry</w:delText>
              </w:r>
            </w:del>
            <w:ins w:id="3526" w:author="Ashan Senel Asmone" w:date="2016-03-21T16:50:00Z">
              <w:r w:rsidR="00534DBC">
                <w:rPr>
                  <w:rFonts w:ascii="Calibri Light" w:hAnsi="Calibri Light"/>
                  <w:sz w:val="16"/>
                  <w:szCs w:val="16"/>
                </w:rPr>
                <w:t>BS 8000-0:2014 Workmanship on construction sites. Introduction and general principles</w:t>
              </w:r>
            </w:ins>
          </w:p>
          <w:p w14:paraId="2FD63B78" w14:textId="77777777" w:rsidR="00C32DFC" w:rsidRPr="00C32DFC" w:rsidRDefault="00C32DFC" w:rsidP="00C32DFC">
            <w:pPr>
              <w:spacing w:after="120"/>
              <w:rPr>
                <w:rFonts w:ascii="Calibri Light" w:hAnsi="Calibri Light"/>
                <w:sz w:val="16"/>
                <w:szCs w:val="16"/>
              </w:rPr>
            </w:pPr>
            <w:del w:id="3527" w:author="Ashan Senel Asmone" w:date="2016-03-21T16:51:00Z">
              <w:r w:rsidRPr="00C32DFC" w:rsidDel="00534DBC">
                <w:rPr>
                  <w:rFonts w:ascii="Calibri Light" w:hAnsi="Calibri Light"/>
                  <w:sz w:val="16"/>
                  <w:szCs w:val="16"/>
                </w:rPr>
                <w:delText>BS 8221-1:2000 Code of practice for cleaning and surface repair of buildings. Cleaning of natural stones, brick, terracotta and concrete</w:delText>
              </w:r>
            </w:del>
            <w:ins w:id="3528"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48B44734" w14:textId="77777777" w:rsidR="00C32DFC" w:rsidRPr="00C32DFC" w:rsidRDefault="00C32DFC" w:rsidP="00C32DFC">
            <w:pPr>
              <w:spacing w:after="120"/>
              <w:rPr>
                <w:rFonts w:ascii="Calibri Light" w:hAnsi="Calibri Light"/>
                <w:sz w:val="16"/>
                <w:szCs w:val="16"/>
              </w:rPr>
            </w:pPr>
            <w:del w:id="3529" w:author="Ashan Senel Asmone" w:date="2016-03-21T16:52:00Z">
              <w:r w:rsidRPr="00C32DFC" w:rsidDel="00534DBC">
                <w:rPr>
                  <w:rFonts w:ascii="Calibri Light" w:hAnsi="Calibri Light"/>
                  <w:sz w:val="16"/>
                  <w:szCs w:val="16"/>
                </w:rPr>
                <w:delText>BS 8221-2:2000 Code of practice for cleaning and surface repair of buildings. Surface repair of natural stones, brick and terracotta</w:delText>
              </w:r>
            </w:del>
            <w:ins w:id="3530" w:author="Ashan Senel Asmone" w:date="2016-03-21T16:52:00Z">
              <w:r w:rsidR="00534DBC">
                <w:rPr>
                  <w:rFonts w:ascii="Calibri Light" w:hAnsi="Calibri Light"/>
                  <w:sz w:val="16"/>
                  <w:szCs w:val="16"/>
                </w:rPr>
                <w:t>BS 8221-2:2000 Code of practice for cleaning and surface repair of buildings. Surface repair of natural stones, brick and terracotta</w:t>
              </w:r>
            </w:ins>
          </w:p>
          <w:p w14:paraId="471C8336" w14:textId="77777777" w:rsidR="00C32DFC" w:rsidRPr="00C32DFC" w:rsidRDefault="00C32DFC" w:rsidP="00C32DFC">
            <w:pPr>
              <w:spacing w:after="120"/>
              <w:rPr>
                <w:rFonts w:ascii="Calibri Light" w:hAnsi="Calibri Light"/>
                <w:sz w:val="16"/>
                <w:szCs w:val="16"/>
              </w:rPr>
            </w:pPr>
            <w:r w:rsidRPr="00C32DFC">
              <w:rPr>
                <w:rFonts w:ascii="Calibri Light" w:hAnsi="Calibri Light"/>
                <w:b/>
                <w:bCs/>
                <w:sz w:val="16"/>
                <w:szCs w:val="16"/>
                <w:u w:val="single"/>
              </w:rPr>
              <w:t>Mortar</w:t>
            </w:r>
          </w:p>
          <w:p w14:paraId="2BE288FB" w14:textId="77777777" w:rsidR="00C32DFC" w:rsidRPr="00C32DFC" w:rsidRDefault="00C32DFC" w:rsidP="00C32DFC">
            <w:pPr>
              <w:spacing w:after="120"/>
              <w:rPr>
                <w:rFonts w:ascii="Calibri Light" w:hAnsi="Calibri Light"/>
                <w:sz w:val="16"/>
                <w:szCs w:val="16"/>
              </w:rPr>
            </w:pPr>
            <w:del w:id="3531" w:author="Ashan Senel Asmone" w:date="2016-03-21T16:53:00Z">
              <w:r w:rsidRPr="00C32DFC" w:rsidDel="00534DBC">
                <w:rPr>
                  <w:rFonts w:ascii="Calibri Light" w:hAnsi="Calibri Light"/>
                  <w:sz w:val="16"/>
                  <w:szCs w:val="16"/>
                </w:rPr>
                <w:delText>BS EN 413-2:1995 Masonry cement. Test methods</w:delText>
              </w:r>
            </w:del>
            <w:ins w:id="3532" w:author="Ashan Senel Asmone" w:date="2016-03-21T16:53:00Z">
              <w:r w:rsidR="00534DBC">
                <w:rPr>
                  <w:rFonts w:ascii="Calibri Light" w:hAnsi="Calibri Light"/>
                  <w:sz w:val="16"/>
                  <w:szCs w:val="16"/>
                </w:rPr>
                <w:t>BS EN 413-2:2005 Masonry cement. Test methods</w:t>
              </w:r>
            </w:ins>
          </w:p>
          <w:p w14:paraId="2CADE146" w14:textId="77777777" w:rsidR="00C32DFC" w:rsidRPr="00C32DFC" w:rsidRDefault="00C32DFC" w:rsidP="00C32DFC">
            <w:pPr>
              <w:spacing w:after="120"/>
              <w:rPr>
                <w:rFonts w:ascii="Calibri Light" w:hAnsi="Calibri Light"/>
                <w:sz w:val="16"/>
                <w:szCs w:val="16"/>
              </w:rPr>
            </w:pPr>
            <w:del w:id="3533" w:author="Ashan Senel Asmone" w:date="2016-03-21T16:45:00Z">
              <w:r w:rsidRPr="00C32DFC" w:rsidDel="00534DBC">
                <w:rPr>
                  <w:rFonts w:ascii="Calibri Light" w:hAnsi="Calibri Light"/>
                  <w:sz w:val="16"/>
                  <w:szCs w:val="16"/>
                </w:rPr>
                <w:delText>BS EN 772-1:2000 Methods of test for masonry units. Determination of compressive strength</w:delText>
              </w:r>
            </w:del>
            <w:ins w:id="3534" w:author="Ashan Senel Asmone" w:date="2016-03-21T16:45:00Z">
              <w:r w:rsidR="00534DBC">
                <w:rPr>
                  <w:rFonts w:ascii="Calibri Light" w:hAnsi="Calibri Light"/>
                  <w:sz w:val="16"/>
                  <w:szCs w:val="16"/>
                </w:rPr>
                <w:t>BS EN 772-1:2011+A1:2015 Methods of test for masonry units. Determination of compressive strength</w:t>
              </w:r>
            </w:ins>
          </w:p>
          <w:p w14:paraId="25A7F6F9" w14:textId="77777777" w:rsidR="00C32DFC" w:rsidRPr="00C32DFC" w:rsidRDefault="00C32DFC" w:rsidP="00C32DFC">
            <w:pPr>
              <w:spacing w:after="120"/>
              <w:rPr>
                <w:rFonts w:ascii="Calibri Light" w:hAnsi="Calibri Light"/>
                <w:sz w:val="16"/>
                <w:szCs w:val="16"/>
              </w:rPr>
            </w:pPr>
            <w:del w:id="3535" w:author="Ashan Senel Asmone" w:date="2016-03-21T16:48:00Z">
              <w:r w:rsidRPr="00C32DFC" w:rsidDel="00534DBC">
                <w:rPr>
                  <w:rFonts w:ascii="Calibri Light" w:hAnsi="Calibri Light"/>
                  <w:sz w:val="16"/>
                  <w:szCs w:val="16"/>
                </w:rPr>
                <w:delText>BS EN 772-5:2001 Methods of test for masonry units. Determination of the active soluble salts content of clay masonry units</w:delText>
              </w:r>
            </w:del>
            <w:ins w:id="3536"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37BA7F4E" w14:textId="77777777" w:rsidR="00C32DFC" w:rsidRPr="00C32DFC" w:rsidRDefault="00C32DFC" w:rsidP="00C32DFC">
            <w:pPr>
              <w:spacing w:after="120"/>
              <w:rPr>
                <w:rFonts w:ascii="Calibri Light" w:hAnsi="Calibri Light"/>
                <w:sz w:val="16"/>
                <w:szCs w:val="16"/>
              </w:rPr>
            </w:pPr>
            <w:del w:id="3537" w:author="Ashan Senel Asmone" w:date="2016-03-21T16:54:00Z">
              <w:r w:rsidRPr="00C32DFC" w:rsidDel="00534DBC">
                <w:rPr>
                  <w:rFonts w:ascii="Calibri Light" w:hAnsi="Calibri Light"/>
                  <w:sz w:val="16"/>
                  <w:szCs w:val="16"/>
                </w:rPr>
                <w:delText>BS EN 772-16:2000 Methods of test for masonry units. Determination of dimensions</w:delText>
              </w:r>
            </w:del>
            <w:ins w:id="3538" w:author="Ashan Senel Asmone" w:date="2016-03-21T16:54:00Z">
              <w:r w:rsidR="00534DBC">
                <w:rPr>
                  <w:rFonts w:ascii="Calibri Light" w:hAnsi="Calibri Light"/>
                  <w:sz w:val="16"/>
                  <w:szCs w:val="16"/>
                </w:rPr>
                <w:t>BS EN 772-16:2011 Methods of test for masonry units. Determination of dimensions</w:t>
              </w:r>
            </w:ins>
          </w:p>
          <w:p w14:paraId="08B2ACCE" w14:textId="77777777" w:rsidR="00C32DFC" w:rsidRPr="00C32DFC" w:rsidRDefault="00C32DFC" w:rsidP="00C32DFC">
            <w:pPr>
              <w:spacing w:after="120"/>
              <w:rPr>
                <w:rFonts w:ascii="Calibri Light" w:hAnsi="Calibri Light"/>
                <w:sz w:val="16"/>
                <w:szCs w:val="16"/>
              </w:rPr>
            </w:pPr>
            <w:del w:id="3539" w:author="Ashan Senel Asmone" w:date="2016-03-21T16:55:00Z">
              <w:r w:rsidRPr="00C32DFC" w:rsidDel="00534DBC">
                <w:rPr>
                  <w:rFonts w:ascii="Calibri Light" w:hAnsi="Calibri Light"/>
                  <w:sz w:val="16"/>
                  <w:szCs w:val="16"/>
                </w:rPr>
                <w:delText>BS EN 998-2:2002 Specification for mortar for masonry. Masonry mortar</w:delText>
              </w:r>
            </w:del>
            <w:ins w:id="3540" w:author="Ashan Senel Asmone" w:date="2016-03-21T16:55:00Z">
              <w:r w:rsidR="00534DBC">
                <w:rPr>
                  <w:rFonts w:ascii="Calibri Light" w:hAnsi="Calibri Light"/>
                  <w:sz w:val="16"/>
                  <w:szCs w:val="16"/>
                </w:rPr>
                <w:t>BS EN 998-2:2010 Specification for mortar for masonry. Masonry mortar</w:t>
              </w:r>
            </w:ins>
          </w:p>
          <w:p w14:paraId="499C09AA" w14:textId="77777777" w:rsidR="00C32DFC" w:rsidRPr="00C32DFC" w:rsidRDefault="00C32DFC" w:rsidP="00C32DFC">
            <w:pPr>
              <w:spacing w:after="120"/>
              <w:rPr>
                <w:rFonts w:ascii="Calibri Light" w:hAnsi="Calibri Light"/>
                <w:sz w:val="16"/>
                <w:szCs w:val="16"/>
              </w:rPr>
            </w:pPr>
            <w:del w:id="3541" w:author="Ashan Senel Asmone" w:date="2016-03-21T16:56:00Z">
              <w:r w:rsidRPr="00C32DFC" w:rsidDel="00534DBC">
                <w:rPr>
                  <w:rFonts w:ascii="Calibri Light" w:hAnsi="Calibri Light"/>
                  <w:sz w:val="16"/>
                  <w:szCs w:val="16"/>
                </w:rPr>
                <w:delText>BS EN 1015-1:1999 Methods of test for mortar for masonry. Determination of particle size distribution (by sieve analysis)</w:delText>
              </w:r>
            </w:del>
            <w:ins w:id="3542" w:author="Ashan Senel Asmone" w:date="2016-03-21T16:56:00Z">
              <w:r w:rsidR="00534DBC">
                <w:rPr>
                  <w:rFonts w:ascii="Calibri Light" w:hAnsi="Calibri Light"/>
                  <w:sz w:val="16"/>
                  <w:szCs w:val="16"/>
                </w:rPr>
                <w:t>BS EN 1015-1:1999 Methods of test for mortar for masonry. Determination of particle size distribution (by sieve analysis)</w:t>
              </w:r>
            </w:ins>
          </w:p>
          <w:p w14:paraId="022BACC2" w14:textId="77777777" w:rsidR="00C32DFC" w:rsidRPr="00C32DFC" w:rsidRDefault="00C32DFC" w:rsidP="00C32DFC">
            <w:pPr>
              <w:spacing w:after="120"/>
              <w:rPr>
                <w:rFonts w:ascii="Calibri Light" w:hAnsi="Calibri Light"/>
                <w:sz w:val="16"/>
                <w:szCs w:val="16"/>
              </w:rPr>
            </w:pPr>
            <w:del w:id="3543" w:author="Ashan Senel Asmone" w:date="2016-03-21T16:56:00Z">
              <w:r w:rsidRPr="00C32DFC" w:rsidDel="00534DBC">
                <w:rPr>
                  <w:rFonts w:ascii="Calibri Light" w:hAnsi="Calibri Light"/>
                  <w:sz w:val="16"/>
                  <w:szCs w:val="16"/>
                </w:rPr>
                <w:delText>BS EN 1015-2:1999</w:delText>
              </w:r>
              <w:r w:rsidRPr="00C32DFC" w:rsidDel="00534DBC">
                <w:rPr>
                  <w:rFonts w:ascii="Calibri Light" w:hAnsi="Calibri Light"/>
                  <w:b/>
                  <w:bCs/>
                  <w:sz w:val="16"/>
                  <w:szCs w:val="16"/>
                </w:rPr>
                <w:delText> </w:delText>
              </w:r>
              <w:r w:rsidRPr="00C32DFC" w:rsidDel="00534DBC">
                <w:rPr>
                  <w:rFonts w:ascii="Calibri Light" w:hAnsi="Calibri Light"/>
                  <w:sz w:val="16"/>
                  <w:szCs w:val="16"/>
                </w:rPr>
                <w:delText>Methods of test for mortar for masonry. Bulk sampling of mortars and preparation of test mortars</w:delText>
              </w:r>
            </w:del>
            <w:ins w:id="3544" w:author="Ashan Senel Asmone" w:date="2016-03-21T16:56:00Z">
              <w:r w:rsidR="00534DBC">
                <w:rPr>
                  <w:rFonts w:ascii="Calibri Light" w:hAnsi="Calibri Light"/>
                  <w:sz w:val="16"/>
                  <w:szCs w:val="16"/>
                </w:rPr>
                <w:t>BS EN 1015-2:1999 Methods of test for mortar for masonry. Bulk sampling of mortars and preparation of test mortars</w:t>
              </w:r>
            </w:ins>
          </w:p>
          <w:p w14:paraId="608F3477" w14:textId="77777777" w:rsidR="00C32DFC" w:rsidRPr="00C32DFC" w:rsidRDefault="00C32DFC" w:rsidP="00C32DFC">
            <w:pPr>
              <w:spacing w:after="120"/>
              <w:rPr>
                <w:rFonts w:ascii="Calibri Light" w:hAnsi="Calibri Light"/>
                <w:sz w:val="16"/>
                <w:szCs w:val="16"/>
              </w:rPr>
            </w:pPr>
            <w:del w:id="3545" w:author="Ashan Senel Asmone" w:date="2016-03-21T16:57:00Z">
              <w:r w:rsidRPr="00C32DFC" w:rsidDel="00534DBC">
                <w:rPr>
                  <w:rFonts w:ascii="Calibri Light" w:hAnsi="Calibri Light"/>
                  <w:sz w:val="16"/>
                  <w:szCs w:val="16"/>
                </w:rPr>
                <w:delText>BS EN 1015-3:1999 Methods of test for mortar for masonry. Determination of consistence of fresh mortar (by flow table)</w:delText>
              </w:r>
            </w:del>
            <w:ins w:id="3546" w:author="Ashan Senel Asmone" w:date="2016-03-21T16:57:00Z">
              <w:r w:rsidR="00534DBC">
                <w:rPr>
                  <w:rFonts w:ascii="Calibri Light" w:hAnsi="Calibri Light"/>
                  <w:sz w:val="16"/>
                  <w:szCs w:val="16"/>
                </w:rPr>
                <w:t>BS EN 1015-3:1999 Methods of test for mortar for masonry. Determination of consistence of fresh mortar (by flow table)</w:t>
              </w:r>
            </w:ins>
          </w:p>
          <w:p w14:paraId="70DC9697" w14:textId="77777777" w:rsidR="00C32DFC" w:rsidRPr="00C32DFC" w:rsidRDefault="00C32DFC" w:rsidP="00C32DFC">
            <w:pPr>
              <w:spacing w:after="120"/>
              <w:rPr>
                <w:rFonts w:ascii="Calibri Light" w:hAnsi="Calibri Light"/>
                <w:sz w:val="16"/>
                <w:szCs w:val="16"/>
              </w:rPr>
            </w:pPr>
            <w:del w:id="3547" w:author="Ashan Senel Asmone" w:date="2016-03-21T16:57:00Z">
              <w:r w:rsidRPr="00C32DFC" w:rsidDel="00534DBC">
                <w:rPr>
                  <w:rFonts w:ascii="Calibri Light" w:hAnsi="Calibri Light"/>
                  <w:sz w:val="16"/>
                  <w:szCs w:val="16"/>
                </w:rPr>
                <w:delText>BS EN 1015-4:1999 Methods of test for mortar for masonry. Determination of consistence of fresh mortar (by plunger penetration)</w:delText>
              </w:r>
            </w:del>
            <w:ins w:id="3548" w:author="Ashan Senel Asmone" w:date="2016-03-21T16:57:00Z">
              <w:r w:rsidR="00534DBC">
                <w:rPr>
                  <w:rFonts w:ascii="Calibri Light" w:hAnsi="Calibri Light"/>
                  <w:sz w:val="16"/>
                  <w:szCs w:val="16"/>
                </w:rPr>
                <w:t>BS EN 1015-4:1999 Methods of test for mortar for masonry. Determination of consistence of fresh mortar (by plunger penetration)</w:t>
              </w:r>
            </w:ins>
          </w:p>
          <w:p w14:paraId="598A1C22" w14:textId="77777777" w:rsidR="00C32DFC" w:rsidRPr="00C32DFC" w:rsidRDefault="00C32DFC" w:rsidP="00C32DFC">
            <w:pPr>
              <w:spacing w:after="120"/>
              <w:rPr>
                <w:rFonts w:ascii="Calibri Light" w:hAnsi="Calibri Light"/>
                <w:sz w:val="16"/>
                <w:szCs w:val="16"/>
              </w:rPr>
            </w:pPr>
            <w:del w:id="3549" w:author="Ashan Senel Asmone" w:date="2016-03-21T16:58:00Z">
              <w:r w:rsidRPr="00C32DFC" w:rsidDel="00534DBC">
                <w:rPr>
                  <w:rFonts w:ascii="Calibri Light" w:hAnsi="Calibri Light"/>
                  <w:sz w:val="16"/>
                  <w:szCs w:val="16"/>
                </w:rPr>
                <w:delText>BS EN 1015-6:1999 Methods of test for mortar for masonry. Determination of bulk density of fresh mortar</w:delText>
              </w:r>
            </w:del>
            <w:ins w:id="3550" w:author="Ashan Senel Asmone" w:date="2016-03-21T16:58:00Z">
              <w:r w:rsidR="00534DBC">
                <w:rPr>
                  <w:rFonts w:ascii="Calibri Light" w:hAnsi="Calibri Light"/>
                  <w:sz w:val="16"/>
                  <w:szCs w:val="16"/>
                </w:rPr>
                <w:t>BS EN 1015-6:1999 Methods of test for mortar for masonry. Determination of bulk density of fresh mortar</w:t>
              </w:r>
            </w:ins>
          </w:p>
          <w:p w14:paraId="2266392B" w14:textId="77777777" w:rsidR="00C32DFC" w:rsidRPr="00C32DFC" w:rsidRDefault="00C32DFC" w:rsidP="00C32DFC">
            <w:pPr>
              <w:spacing w:after="120"/>
              <w:rPr>
                <w:rFonts w:ascii="Calibri Light" w:hAnsi="Calibri Light"/>
                <w:sz w:val="16"/>
                <w:szCs w:val="16"/>
              </w:rPr>
            </w:pPr>
            <w:del w:id="3551" w:author="Ashan Senel Asmone" w:date="2016-03-21T16:59:00Z">
              <w:r w:rsidRPr="00C32DFC" w:rsidDel="00785E22">
                <w:rPr>
                  <w:rFonts w:ascii="Calibri Light" w:hAnsi="Calibri Light"/>
                  <w:sz w:val="16"/>
                  <w:szCs w:val="16"/>
                </w:rPr>
                <w:delText>BS EN 1015-7:1999 Methods of test for mortar for masonry. Determination of air content of fresh mortar</w:delText>
              </w:r>
            </w:del>
            <w:ins w:id="3552" w:author="Ashan Senel Asmone" w:date="2016-03-21T16:59:00Z">
              <w:r w:rsidR="00785E22">
                <w:rPr>
                  <w:rFonts w:ascii="Calibri Light" w:hAnsi="Calibri Light"/>
                  <w:sz w:val="16"/>
                  <w:szCs w:val="16"/>
                </w:rPr>
                <w:t>BS EN 1015-7:1999 Methods of test for mortar for masonry. Determination of air content of fresh mortar</w:t>
              </w:r>
            </w:ins>
          </w:p>
          <w:p w14:paraId="46ABE0EA" w14:textId="77777777" w:rsidR="00C32DFC" w:rsidRPr="00C32DFC" w:rsidRDefault="00C32DFC" w:rsidP="00C32DFC">
            <w:pPr>
              <w:spacing w:after="120"/>
              <w:rPr>
                <w:rFonts w:ascii="Calibri Light" w:hAnsi="Calibri Light"/>
                <w:sz w:val="16"/>
                <w:szCs w:val="16"/>
              </w:rPr>
            </w:pPr>
            <w:del w:id="3553" w:author="Ashan Senel Asmone" w:date="2016-03-21T16:59:00Z">
              <w:r w:rsidRPr="00C32DFC" w:rsidDel="00785E22">
                <w:rPr>
                  <w:rFonts w:ascii="Calibri Light" w:hAnsi="Calibri Light"/>
                  <w:sz w:val="16"/>
                  <w:szCs w:val="16"/>
                </w:rPr>
                <w:delText>BS EN 1015-9:1999 Methods of test for mortar for masonry. Determination of workable life and correction time of fresh mortar</w:delText>
              </w:r>
            </w:del>
            <w:ins w:id="3554" w:author="Ashan Senel Asmone" w:date="2016-03-21T16:59:00Z">
              <w:r w:rsidR="00785E22">
                <w:rPr>
                  <w:rFonts w:ascii="Calibri Light" w:hAnsi="Calibri Light"/>
                  <w:sz w:val="16"/>
                  <w:szCs w:val="16"/>
                </w:rPr>
                <w:t>BS EN 1015-9:1999 Methods of test for mortar for masonry. Determination of workable life and correction time of fresh mortar</w:t>
              </w:r>
            </w:ins>
          </w:p>
          <w:p w14:paraId="4AE056FC" w14:textId="77777777" w:rsidR="00C32DFC" w:rsidRPr="00C32DFC" w:rsidRDefault="00C32DFC" w:rsidP="00C32DFC">
            <w:pPr>
              <w:spacing w:after="120"/>
              <w:rPr>
                <w:rFonts w:ascii="Calibri Light" w:hAnsi="Calibri Light"/>
                <w:sz w:val="16"/>
                <w:szCs w:val="16"/>
              </w:rPr>
            </w:pPr>
            <w:del w:id="3555" w:author="Ashan Senel Asmone" w:date="2016-03-21T17:00:00Z">
              <w:r w:rsidRPr="00C32DFC" w:rsidDel="00785E22">
                <w:rPr>
                  <w:rFonts w:ascii="Calibri Light" w:hAnsi="Calibri Light"/>
                  <w:sz w:val="16"/>
                  <w:szCs w:val="16"/>
                </w:rPr>
                <w:delText>BS EN 1015-10:1999 Methods of test for mortar for masonry. Determination of dry bulk density of hardened mortar</w:delText>
              </w:r>
            </w:del>
            <w:ins w:id="3556" w:author="Ashan Senel Asmone" w:date="2016-03-21T17:00:00Z">
              <w:r w:rsidR="00785E22">
                <w:rPr>
                  <w:rFonts w:ascii="Calibri Light" w:hAnsi="Calibri Light"/>
                  <w:sz w:val="16"/>
                  <w:szCs w:val="16"/>
                </w:rPr>
                <w:t>BS EN 1015-10:1999 Methods of test for mortar for masonry. Determination of dry bulk density of hardened mortar</w:t>
              </w:r>
            </w:ins>
          </w:p>
          <w:p w14:paraId="1B75E38E" w14:textId="77777777" w:rsidR="00C32DFC" w:rsidRPr="00C32DFC" w:rsidRDefault="00C32DFC" w:rsidP="00C32DFC">
            <w:pPr>
              <w:spacing w:after="120"/>
              <w:rPr>
                <w:rFonts w:ascii="Calibri Light" w:hAnsi="Calibri Light"/>
                <w:sz w:val="16"/>
                <w:szCs w:val="16"/>
              </w:rPr>
            </w:pPr>
            <w:del w:id="3557" w:author="Ashan Senel Asmone" w:date="2016-03-21T17:00:00Z">
              <w:r w:rsidRPr="00C32DFC" w:rsidDel="00785E22">
                <w:rPr>
                  <w:rFonts w:ascii="Calibri Light" w:hAnsi="Calibri Light"/>
                  <w:sz w:val="16"/>
                  <w:szCs w:val="16"/>
                </w:rPr>
                <w:delText>BS EN 1015-11:1999 Methods of test for mortar for masonry. Determination of flexural and compressive strength of hardened mortar</w:delText>
              </w:r>
            </w:del>
            <w:ins w:id="3558" w:author="Ashan Senel Asmone" w:date="2016-03-21T17:00:00Z">
              <w:r w:rsidR="00785E22">
                <w:rPr>
                  <w:rFonts w:ascii="Calibri Light" w:hAnsi="Calibri Light"/>
                  <w:sz w:val="16"/>
                  <w:szCs w:val="16"/>
                </w:rPr>
                <w:t>BS EN 1015-11:1999 Methods of test for mortar for masonry. Determination of flexural and compressive strength of hardened mortar</w:t>
              </w:r>
            </w:ins>
          </w:p>
          <w:p w14:paraId="14A7888B" w14:textId="77777777" w:rsidR="00C32DFC" w:rsidRPr="00C32DFC" w:rsidRDefault="00C32DFC" w:rsidP="00C32DFC">
            <w:pPr>
              <w:spacing w:after="120"/>
              <w:rPr>
                <w:rFonts w:ascii="Calibri Light" w:hAnsi="Calibri Light"/>
                <w:sz w:val="16"/>
                <w:szCs w:val="16"/>
              </w:rPr>
            </w:pPr>
            <w:del w:id="3559" w:author="Ashan Senel Asmone" w:date="2016-03-21T17:01:00Z">
              <w:r w:rsidRPr="00C32DFC" w:rsidDel="00785E22">
                <w:rPr>
                  <w:rFonts w:ascii="Calibri Light" w:hAnsi="Calibri Light"/>
                  <w:sz w:val="16"/>
                  <w:szCs w:val="16"/>
                </w:rPr>
                <w:delText>BS EN 1015-12:2000 Methods of test for mortar for masonry. Determination of adhesive strength of hardened rendering and plastering mortars on substrates</w:delText>
              </w:r>
            </w:del>
            <w:ins w:id="3560" w:author="Ashan Senel Asmone" w:date="2016-03-21T17:01:00Z">
              <w:r w:rsidR="00785E22">
                <w:rPr>
                  <w:rFonts w:ascii="Calibri Light" w:hAnsi="Calibri Light"/>
                  <w:sz w:val="16"/>
                  <w:szCs w:val="16"/>
                </w:rPr>
                <w:t>BS EN 1015-12:2000 Methods of test for mortar for masonry. Determination of adhesive strength of hardened rendering and plastering mortars on substrates</w:t>
              </w:r>
            </w:ins>
          </w:p>
          <w:p w14:paraId="7A2DFAAF" w14:textId="77777777" w:rsidR="00C32DFC" w:rsidRPr="00C32DFC" w:rsidRDefault="00C32DFC" w:rsidP="00C32DFC">
            <w:pPr>
              <w:spacing w:after="120"/>
              <w:rPr>
                <w:rFonts w:ascii="Calibri Light" w:hAnsi="Calibri Light"/>
                <w:sz w:val="16"/>
                <w:szCs w:val="16"/>
              </w:rPr>
            </w:pPr>
            <w:del w:id="3561" w:author="Ashan Senel Asmone" w:date="2016-03-21T17:01:00Z">
              <w:r w:rsidRPr="00C32DFC" w:rsidDel="00785E22">
                <w:rPr>
                  <w:rFonts w:ascii="Calibri Light" w:hAnsi="Calibri Light"/>
                  <w:sz w:val="16"/>
                  <w:szCs w:val="16"/>
                </w:rPr>
                <w:delText>BS EN 1015-17:2000 Methods of test for mortar for masonry. Determination of water-soluble chloride content of fresh mortars</w:delText>
              </w:r>
            </w:del>
            <w:ins w:id="3562" w:author="Ashan Senel Asmone" w:date="2016-03-21T17:01:00Z">
              <w:r w:rsidR="00785E22">
                <w:rPr>
                  <w:rFonts w:ascii="Calibri Light" w:hAnsi="Calibri Light"/>
                  <w:sz w:val="16"/>
                  <w:szCs w:val="16"/>
                </w:rPr>
                <w:t>BS EN 1015-17:2000 Methods of test for mortar for masonry. Determination of water-soluble chloride content of fresh mortars</w:t>
              </w:r>
            </w:ins>
          </w:p>
          <w:p w14:paraId="50F702A2" w14:textId="77777777" w:rsidR="00C32DFC" w:rsidRPr="00C32DFC" w:rsidRDefault="00C32DFC" w:rsidP="00C32DFC">
            <w:pPr>
              <w:spacing w:after="120"/>
              <w:rPr>
                <w:rFonts w:ascii="Calibri Light" w:hAnsi="Calibri Light"/>
                <w:sz w:val="16"/>
                <w:szCs w:val="16"/>
              </w:rPr>
            </w:pPr>
            <w:del w:id="3563" w:author="Ashan Senel Asmone" w:date="2016-03-21T17:04:00Z">
              <w:r w:rsidRPr="00C32DFC" w:rsidDel="00785E22">
                <w:rPr>
                  <w:rFonts w:ascii="Calibri Light" w:hAnsi="Calibri Light"/>
                  <w:sz w:val="16"/>
                  <w:szCs w:val="16"/>
                </w:rPr>
                <w:delText>BS EN 1052-1:1999 Methods of test for masonry. Determination of compressive strength</w:delText>
              </w:r>
            </w:del>
            <w:ins w:id="3564" w:author="Ashan Senel Asmone" w:date="2016-03-21T17:04:00Z">
              <w:r w:rsidR="00785E22">
                <w:rPr>
                  <w:rFonts w:ascii="Calibri Light" w:hAnsi="Calibri Light"/>
                  <w:sz w:val="16"/>
                  <w:szCs w:val="16"/>
                </w:rPr>
                <w:t>BS EN 1052-1:1999 Methods of test for masonry. Determination of compressive strength</w:t>
              </w:r>
            </w:ins>
          </w:p>
          <w:p w14:paraId="2F2CF2D2" w14:textId="77777777" w:rsidR="00C32DFC" w:rsidRPr="00C32DFC" w:rsidRDefault="00C32DFC" w:rsidP="00C32DFC">
            <w:pPr>
              <w:spacing w:after="120"/>
              <w:rPr>
                <w:rFonts w:ascii="Calibri Light" w:hAnsi="Calibri Light"/>
                <w:sz w:val="16"/>
                <w:szCs w:val="16"/>
              </w:rPr>
            </w:pPr>
            <w:del w:id="3565" w:author="Ashan Senel Asmone" w:date="2016-03-21T17:06:00Z">
              <w:r w:rsidRPr="00C32DFC" w:rsidDel="00785E22">
                <w:rPr>
                  <w:rFonts w:ascii="Calibri Light" w:hAnsi="Calibri Light"/>
                  <w:sz w:val="16"/>
                  <w:szCs w:val="16"/>
                </w:rPr>
                <w:delText>BS EN 1052-2:1999 Methods of test for masonry. Determination of flexural strength</w:delText>
              </w:r>
            </w:del>
            <w:ins w:id="3566" w:author="Ashan Senel Asmone" w:date="2016-03-21T17:06:00Z">
              <w:r w:rsidR="00785E22">
                <w:rPr>
                  <w:rFonts w:ascii="Calibri Light" w:hAnsi="Calibri Light"/>
                  <w:sz w:val="16"/>
                  <w:szCs w:val="16"/>
                </w:rPr>
                <w:t>BS EN 1052-2:2016 Methods of test for masonry. Determination of flexural strength</w:t>
              </w:r>
            </w:ins>
          </w:p>
          <w:p w14:paraId="6A6C2054" w14:textId="77777777" w:rsidR="00C32DFC" w:rsidRPr="00C32DFC" w:rsidRDefault="00C32DFC" w:rsidP="00C32DFC">
            <w:pPr>
              <w:spacing w:after="120"/>
              <w:rPr>
                <w:rFonts w:ascii="Calibri Light" w:hAnsi="Calibri Light"/>
                <w:sz w:val="16"/>
                <w:szCs w:val="16"/>
              </w:rPr>
            </w:pPr>
            <w:del w:id="3567" w:author="Ashan Senel Asmone" w:date="2016-03-21T17:09:00Z">
              <w:r w:rsidRPr="00C32DFC" w:rsidDel="00785E22">
                <w:rPr>
                  <w:rFonts w:ascii="Calibri Light" w:hAnsi="Calibri Light"/>
                  <w:sz w:val="16"/>
                  <w:szCs w:val="16"/>
                </w:rPr>
                <w:delText>BS EN 13139:2002 Aggregates for mortar</w:delText>
              </w:r>
            </w:del>
            <w:ins w:id="3568" w:author="Ashan Senel Asmone" w:date="2016-03-21T17:09:00Z">
              <w:r w:rsidR="00785E22">
                <w:rPr>
                  <w:rFonts w:ascii="Calibri Light" w:hAnsi="Calibri Light"/>
                  <w:sz w:val="16"/>
                  <w:szCs w:val="16"/>
                </w:rPr>
                <w:t>BS EN 13139:2002 Aggregates for mortar</w:t>
              </w:r>
            </w:ins>
          </w:p>
          <w:p w14:paraId="51211FA4" w14:textId="77777777" w:rsidR="00C32DFC" w:rsidRPr="00C32DFC" w:rsidRDefault="00C32DFC" w:rsidP="00C32DFC">
            <w:pPr>
              <w:spacing w:after="120"/>
              <w:rPr>
                <w:rFonts w:ascii="Calibri Light" w:hAnsi="Calibri Light"/>
                <w:sz w:val="16"/>
                <w:szCs w:val="16"/>
              </w:rPr>
            </w:pPr>
            <w:del w:id="3569" w:author="Ashan Senel Asmone" w:date="2016-03-21T17:11:00Z">
              <w:r w:rsidRPr="00C32DFC" w:rsidDel="00785E22">
                <w:rPr>
                  <w:rFonts w:ascii="Calibri Light" w:hAnsi="Calibri Light"/>
                  <w:sz w:val="16"/>
                  <w:szCs w:val="16"/>
                </w:rPr>
                <w:delText>BS 1199 and 1200:1976 Specifications for building sands from natural sources</w:delText>
              </w:r>
            </w:del>
            <w:ins w:id="3570" w:author="Ashan Senel Asmone" w:date="2016-03-21T17:11:00Z">
              <w:r w:rsidR="00785E22">
                <w:rPr>
                  <w:rFonts w:ascii="Calibri Light" w:hAnsi="Calibri Light"/>
                  <w:sz w:val="16"/>
                  <w:szCs w:val="16"/>
                </w:rPr>
                <w:t>BS EN 13139:2002 Aggregates for mortar</w:t>
              </w:r>
            </w:ins>
          </w:p>
          <w:p w14:paraId="7EC7AA58" w14:textId="77777777" w:rsidR="00C32DFC" w:rsidRPr="00C32DFC" w:rsidRDefault="00C32DFC" w:rsidP="00C32DFC">
            <w:pPr>
              <w:spacing w:after="120"/>
              <w:rPr>
                <w:rFonts w:ascii="Calibri Light" w:hAnsi="Calibri Light"/>
                <w:sz w:val="16"/>
                <w:szCs w:val="16"/>
              </w:rPr>
            </w:pPr>
            <w:del w:id="3571" w:author="Ashan Senel Asmone" w:date="2016-03-21T17:12:00Z">
              <w:r w:rsidRPr="00C32DFC" w:rsidDel="00785E22">
                <w:rPr>
                  <w:rFonts w:ascii="Calibri Light" w:hAnsi="Calibri Light"/>
                  <w:sz w:val="16"/>
                  <w:szCs w:val="16"/>
                </w:rPr>
                <w:delText>BS 1243:1978 Specification for metal ties for cavity wall construction</w:delText>
              </w:r>
            </w:del>
            <w:ins w:id="3572" w:author="Ashan Senel Asmone" w:date="2016-03-21T17:12:00Z">
              <w:r w:rsidR="00785E22">
                <w:rPr>
                  <w:rFonts w:ascii="Calibri Light" w:hAnsi="Calibri Light"/>
                  <w:sz w:val="16"/>
                  <w:szCs w:val="16"/>
                </w:rPr>
                <w:t>BS EN 845-1:2013 Specification for ancillary components for masonry. Wall ties, tension straps, hangers and brackets</w:t>
              </w:r>
            </w:ins>
          </w:p>
          <w:p w14:paraId="4CDEF505" w14:textId="77777777" w:rsidR="00C32DFC" w:rsidRPr="00C32DFC" w:rsidRDefault="00C32DFC" w:rsidP="00C32DFC">
            <w:pPr>
              <w:spacing w:after="120"/>
              <w:rPr>
                <w:rFonts w:ascii="Calibri Light" w:hAnsi="Calibri Light"/>
                <w:sz w:val="16"/>
                <w:szCs w:val="16"/>
              </w:rPr>
            </w:pPr>
            <w:del w:id="3573" w:author="Ashan Senel Asmone" w:date="2016-03-21T17:14:00Z">
              <w:r w:rsidRPr="00C32DFC" w:rsidDel="00785E22">
                <w:rPr>
                  <w:rFonts w:ascii="Calibri Light" w:hAnsi="Calibri Light"/>
                  <w:sz w:val="16"/>
                  <w:szCs w:val="16"/>
                </w:rPr>
                <w:delText>BS 3797:1990 Specification for lightweight aggregates for masonry units and structural concrete</w:delText>
              </w:r>
            </w:del>
            <w:ins w:id="3574" w:author="Ashan Senel Asmone" w:date="2016-03-21T17:14:00Z">
              <w:r w:rsidR="00785E22">
                <w:rPr>
                  <w:rFonts w:ascii="Calibri Light" w:hAnsi="Calibri Light"/>
                  <w:sz w:val="16"/>
                  <w:szCs w:val="16"/>
                </w:rPr>
                <w:t>BS EN 13055-1:2002 Lightweight aggregates. Lightweight aggregates for concrete, mortar and grout</w:t>
              </w:r>
            </w:ins>
          </w:p>
          <w:p w14:paraId="206A8ED2" w14:textId="77777777" w:rsidR="00C32DFC" w:rsidRPr="00C32DFC" w:rsidRDefault="00C32DFC" w:rsidP="00C32DFC">
            <w:pPr>
              <w:spacing w:after="120"/>
              <w:rPr>
                <w:rFonts w:ascii="Calibri Light" w:hAnsi="Calibri Light"/>
                <w:sz w:val="16"/>
                <w:szCs w:val="16"/>
              </w:rPr>
            </w:pPr>
            <w:del w:id="3575" w:author="Ashan Senel Asmone" w:date="2016-03-21T17:15:00Z">
              <w:r w:rsidRPr="00C32DFC" w:rsidDel="00785E22">
                <w:rPr>
                  <w:rFonts w:ascii="Calibri Light" w:hAnsi="Calibri Light"/>
                  <w:sz w:val="16"/>
                  <w:szCs w:val="16"/>
                </w:rPr>
                <w:delText>BS 4721:1981 Specification for ready-mixed building mortars</w:delText>
              </w:r>
            </w:del>
            <w:ins w:id="3576" w:author="Ashan Senel Asmone" w:date="2016-03-21T17:15:00Z">
              <w:r w:rsidR="00785E22">
                <w:rPr>
                  <w:rFonts w:ascii="Calibri Light" w:hAnsi="Calibri Light"/>
                  <w:sz w:val="16"/>
                  <w:szCs w:val="16"/>
                </w:rPr>
                <w:t>BS EN 998-2:2010 Specification for mortar for masonry . Masonry mortar/ BS EN 998-1:2010 Specification for mortar for masonry. Rendering and plastering mortar</w:t>
              </w:r>
            </w:ins>
          </w:p>
          <w:p w14:paraId="32F5C523" w14:textId="77777777" w:rsidR="00C32DFC" w:rsidRPr="00C32DFC" w:rsidRDefault="00C32DFC" w:rsidP="00C32DFC">
            <w:pPr>
              <w:spacing w:after="120"/>
              <w:rPr>
                <w:rFonts w:ascii="Calibri Light" w:hAnsi="Calibri Light"/>
                <w:sz w:val="16"/>
                <w:szCs w:val="16"/>
              </w:rPr>
            </w:pPr>
            <w:del w:id="3577" w:author="Ashan Senel Asmone" w:date="2016-03-21T17:17:00Z">
              <w:r w:rsidRPr="00C32DFC" w:rsidDel="00785E22">
                <w:rPr>
                  <w:rFonts w:ascii="Calibri Light" w:hAnsi="Calibri Light"/>
                  <w:sz w:val="16"/>
                  <w:szCs w:val="16"/>
                </w:rPr>
                <w:delText>BS 5224:1995 Specification for masonry cement</w:delText>
              </w:r>
            </w:del>
            <w:ins w:id="3578" w:author="Ashan Senel Asmone" w:date="2016-03-21T17:17:00Z">
              <w:r w:rsidR="00785E22">
                <w:rPr>
                  <w:rFonts w:ascii="Calibri Light" w:hAnsi="Calibri Light"/>
                  <w:sz w:val="16"/>
                  <w:szCs w:val="16"/>
                </w:rPr>
                <w:t>BS EN 413-1:2011 Masonry cement. Composition, specifications and conformity criteria</w:t>
              </w:r>
            </w:ins>
          </w:p>
          <w:p w14:paraId="1998A80F" w14:textId="77777777" w:rsidR="00C32DFC" w:rsidRPr="00C32DFC" w:rsidRDefault="00C32DFC" w:rsidP="00C32DFC">
            <w:pPr>
              <w:spacing w:after="120"/>
              <w:rPr>
                <w:rFonts w:ascii="Calibri Light" w:hAnsi="Calibri Light"/>
                <w:sz w:val="16"/>
                <w:szCs w:val="16"/>
              </w:rPr>
            </w:pPr>
            <w:r w:rsidRPr="00C32DFC">
              <w:rPr>
                <w:rFonts w:ascii="Calibri Light" w:hAnsi="Calibri Light"/>
                <w:b/>
                <w:bCs/>
                <w:sz w:val="16"/>
                <w:szCs w:val="16"/>
                <w:u w:val="single"/>
              </w:rPr>
              <w:t>Sealants</w:t>
            </w:r>
          </w:p>
          <w:p w14:paraId="107400D9" w14:textId="77777777" w:rsidR="00C32DFC" w:rsidRPr="00C32DFC" w:rsidRDefault="00C32DFC" w:rsidP="00C32DFC">
            <w:pPr>
              <w:spacing w:after="120"/>
              <w:rPr>
                <w:rFonts w:ascii="Calibri Light" w:hAnsi="Calibri Light"/>
                <w:sz w:val="16"/>
                <w:szCs w:val="16"/>
              </w:rPr>
            </w:pPr>
            <w:del w:id="3579" w:author="Ashan Senel Asmone" w:date="2016-03-21T17:19:00Z">
              <w:r w:rsidRPr="00C32DFC" w:rsidDel="00AB6198">
                <w:rPr>
                  <w:rFonts w:ascii="Calibri Light" w:hAnsi="Calibri Light"/>
                  <w:sz w:val="16"/>
                  <w:szCs w:val="16"/>
                </w:rPr>
                <w:delText>BS 4254:1983 Specification for two-part polysulphide-based sealants</w:delText>
              </w:r>
            </w:del>
            <w:ins w:id="3580"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4D513D8D" w14:textId="77777777" w:rsidR="00C32DFC" w:rsidRPr="00C32DFC" w:rsidRDefault="00C32DFC" w:rsidP="00C32DFC">
            <w:pPr>
              <w:spacing w:after="120"/>
              <w:rPr>
                <w:rFonts w:ascii="Calibri Light" w:hAnsi="Calibri Light"/>
                <w:sz w:val="16"/>
                <w:szCs w:val="16"/>
              </w:rPr>
            </w:pPr>
            <w:del w:id="3581" w:author="Ashan Senel Asmone" w:date="2016-03-21T19:20:00Z">
              <w:r w:rsidRPr="00C32DFC" w:rsidDel="00BF0B04">
                <w:rPr>
                  <w:rFonts w:ascii="Calibri Light" w:hAnsi="Calibri Light"/>
                  <w:sz w:val="16"/>
                  <w:szCs w:val="16"/>
                </w:rPr>
                <w:delText>BS 4255-1:1986 Rubber used in preformed gaskets for weather exclusion from buildings. Specification for non-cellular gaskets</w:delText>
              </w:r>
            </w:del>
            <w:ins w:id="3582"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40B33752" w14:textId="77777777" w:rsidR="00C32DFC" w:rsidRPr="00C32DFC" w:rsidRDefault="00C32DFC" w:rsidP="00C32DFC">
            <w:pPr>
              <w:spacing w:after="120"/>
              <w:rPr>
                <w:rFonts w:ascii="Calibri Light" w:hAnsi="Calibri Light"/>
                <w:sz w:val="16"/>
                <w:szCs w:val="16"/>
              </w:rPr>
            </w:pPr>
            <w:del w:id="3583" w:author="Ashan Senel Asmone" w:date="2016-03-21T19:22:00Z">
              <w:r w:rsidRPr="00C32DFC" w:rsidDel="00BF0B04">
                <w:rPr>
                  <w:rFonts w:ascii="Calibri Light" w:hAnsi="Calibri Light"/>
                  <w:sz w:val="16"/>
                  <w:szCs w:val="16"/>
                </w:rPr>
                <w:delText>BS 5215:1986 Specification for one-part gun grade polysulphide-based sealants</w:delText>
              </w:r>
            </w:del>
          </w:p>
          <w:p w14:paraId="365E0A40" w14:textId="77777777" w:rsidR="00C32DFC" w:rsidRPr="00C32DFC" w:rsidRDefault="00C32DFC" w:rsidP="00C32DFC">
            <w:pPr>
              <w:spacing w:after="120"/>
              <w:rPr>
                <w:rFonts w:ascii="Calibri Light" w:hAnsi="Calibri Light"/>
                <w:sz w:val="16"/>
                <w:szCs w:val="16"/>
              </w:rPr>
            </w:pPr>
            <w:del w:id="3584" w:author="Ashan Senel Asmone" w:date="2016-03-21T19:22:00Z">
              <w:r w:rsidRPr="00C32DFC" w:rsidDel="00BF0B04">
                <w:rPr>
                  <w:rFonts w:ascii="Calibri Light" w:hAnsi="Calibri Light"/>
                  <w:sz w:val="16"/>
                  <w:szCs w:val="16"/>
                </w:rPr>
                <w:delText>BS 5889:1989 Specification for one-part gun grade silicone-based sealants</w:delText>
              </w:r>
            </w:del>
          </w:p>
          <w:p w14:paraId="50BBFB56" w14:textId="77777777" w:rsidR="00C32DFC" w:rsidRPr="00C32DFC" w:rsidRDefault="00C32DFC" w:rsidP="00C32DFC">
            <w:pPr>
              <w:spacing w:after="120"/>
              <w:rPr>
                <w:rFonts w:ascii="Calibri Light" w:hAnsi="Calibri Light"/>
                <w:sz w:val="16"/>
                <w:szCs w:val="16"/>
              </w:rPr>
            </w:pPr>
            <w:del w:id="3585" w:author="Ashan Senel Asmone" w:date="2016-03-21T19:23:00Z">
              <w:r w:rsidRPr="00C32DFC" w:rsidDel="00BF0B04">
                <w:rPr>
                  <w:rFonts w:ascii="Calibri Light" w:hAnsi="Calibri Light"/>
                  <w:sz w:val="16"/>
                  <w:szCs w:val="16"/>
                </w:rPr>
                <w:delText>BS 6213:2000 Selection of construction sealants. Guide</w:delText>
              </w:r>
            </w:del>
            <w:ins w:id="3586" w:author="Ashan Senel Asmone" w:date="2016-03-21T19:23:00Z">
              <w:r w:rsidR="00BF0B04">
                <w:rPr>
                  <w:rFonts w:ascii="Calibri Light" w:hAnsi="Calibri Light"/>
                  <w:sz w:val="16"/>
                  <w:szCs w:val="16"/>
                </w:rPr>
                <w:t>BS 6213:2000+A1:2010 Selection of construction sealants. Guide</w:t>
              </w:r>
            </w:ins>
          </w:p>
          <w:p w14:paraId="56A5F406" w14:textId="77777777" w:rsidR="00C32DFC" w:rsidRPr="00C32DFC" w:rsidRDefault="00C32DFC" w:rsidP="00C32DFC">
            <w:pPr>
              <w:spacing w:after="120"/>
              <w:rPr>
                <w:rFonts w:ascii="Calibri Light" w:hAnsi="Calibri Light"/>
                <w:sz w:val="16"/>
                <w:szCs w:val="16"/>
              </w:rPr>
            </w:pPr>
            <w:r w:rsidRPr="00C32DFC">
              <w:rPr>
                <w:rFonts w:ascii="Calibri Light" w:hAnsi="Calibri Light"/>
                <w:b/>
                <w:bCs/>
                <w:sz w:val="16"/>
                <w:szCs w:val="16"/>
                <w:u w:val="single"/>
              </w:rPr>
              <w:t>Waterproofing for masonry</w:t>
            </w:r>
          </w:p>
          <w:p w14:paraId="378F6598" w14:textId="77777777" w:rsidR="00C32DFC" w:rsidRPr="00C32DFC" w:rsidRDefault="00C32DFC" w:rsidP="00C32DFC">
            <w:pPr>
              <w:spacing w:after="120"/>
              <w:rPr>
                <w:rFonts w:ascii="Calibri Light" w:hAnsi="Calibri Light"/>
                <w:sz w:val="16"/>
                <w:szCs w:val="16"/>
              </w:rPr>
            </w:pPr>
            <w:del w:id="3587" w:author="Ashan Senel Asmone" w:date="2016-03-21T19:24:00Z">
              <w:r w:rsidRPr="00C32DFC" w:rsidDel="00BF0B04">
                <w:rPr>
                  <w:rFonts w:ascii="Calibri Light" w:hAnsi="Calibri Light"/>
                  <w:sz w:val="16"/>
                  <w:szCs w:val="16"/>
                </w:rPr>
                <w:delText>BS 6477:1992 Specification for water repellents for masonry surfaces</w:delText>
              </w:r>
            </w:del>
          </w:p>
          <w:p w14:paraId="133942C7" w14:textId="77777777" w:rsidR="00C32DFC" w:rsidRPr="00C32DFC" w:rsidRDefault="00C32DFC" w:rsidP="00C32DFC">
            <w:pPr>
              <w:spacing w:after="120"/>
              <w:rPr>
                <w:rFonts w:ascii="Calibri Light" w:hAnsi="Calibri Light"/>
                <w:sz w:val="16"/>
                <w:szCs w:val="16"/>
              </w:rPr>
            </w:pPr>
            <w:del w:id="3588" w:author="Ashan Senel Asmone" w:date="2016-03-21T19:24:00Z">
              <w:r w:rsidRPr="00C32DFC" w:rsidDel="00BF0B04">
                <w:rPr>
                  <w:rFonts w:ascii="Calibri Light" w:hAnsi="Calibri Light"/>
                  <w:sz w:val="16"/>
                  <w:szCs w:val="16"/>
                </w:rPr>
                <w:delText>BS 8215:1991 Code of practice for design and installation of damp-proof courses in masonry construction</w:delText>
              </w:r>
            </w:del>
            <w:ins w:id="3589" w:author="Ashan Senel Asmone" w:date="2016-03-21T19:24:00Z">
              <w:r w:rsidR="00BF0B04">
                <w:rPr>
                  <w:rFonts w:ascii="Calibri Light" w:hAnsi="Calibri Light"/>
                  <w:sz w:val="16"/>
                  <w:szCs w:val="16"/>
                </w:rPr>
                <w:t>BS 8215:1991 Code of practice for design and installation of damp-proof courses in masonry construction</w:t>
              </w:r>
            </w:ins>
          </w:p>
          <w:p w14:paraId="16C37582" w14:textId="77777777" w:rsidR="00C32DFC" w:rsidRPr="00C32DFC" w:rsidRDefault="00C32DFC" w:rsidP="00C32DFC">
            <w:pPr>
              <w:spacing w:after="120"/>
              <w:rPr>
                <w:rFonts w:ascii="Calibri Light" w:hAnsi="Calibri Light"/>
                <w:sz w:val="16"/>
                <w:szCs w:val="16"/>
              </w:rPr>
            </w:pPr>
            <w:del w:id="3590" w:author="Ashan Senel Asmone" w:date="2016-03-21T19:26:00Z">
              <w:r w:rsidRPr="00C32DFC" w:rsidDel="00BF0B04">
                <w:rPr>
                  <w:rFonts w:ascii="Calibri Light" w:hAnsi="Calibri Light"/>
                  <w:sz w:val="16"/>
                  <w:szCs w:val="16"/>
                </w:rPr>
                <w:delText>DD 86-1:1983 Damp-proof courses. Methods of test for flexural bond strength and short term shear strength</w:delText>
              </w:r>
            </w:del>
          </w:p>
          <w:p w14:paraId="637FABF4" w14:textId="77777777" w:rsidR="00C32DFC" w:rsidRPr="00C32DFC" w:rsidRDefault="00C32DFC" w:rsidP="00C32DFC">
            <w:pPr>
              <w:spacing w:after="120"/>
              <w:rPr>
                <w:rFonts w:ascii="Calibri Light" w:hAnsi="Calibri Light"/>
                <w:sz w:val="16"/>
                <w:szCs w:val="16"/>
              </w:rPr>
            </w:pPr>
            <w:del w:id="3591" w:author="Ashan Senel Asmone" w:date="2016-03-21T19:26:00Z">
              <w:r w:rsidRPr="00C32DFC" w:rsidDel="00BF0B04">
                <w:rPr>
                  <w:rFonts w:ascii="Calibri Light" w:hAnsi="Calibri Light"/>
                  <w:sz w:val="16"/>
                  <w:szCs w:val="16"/>
                </w:rPr>
                <w:delText>DD 86-3:1990 Damp-proof courses. Guide to characteristic strengths of damp-proof course material used in masonry</w:delText>
              </w:r>
            </w:del>
          </w:p>
          <w:p w14:paraId="33F4A488" w14:textId="77777777" w:rsidR="00C32DFC" w:rsidRPr="00C32DFC" w:rsidRDefault="00C32DFC" w:rsidP="00C32DFC">
            <w:pPr>
              <w:spacing w:after="120"/>
              <w:rPr>
                <w:rFonts w:ascii="Calibri Light" w:hAnsi="Calibri Light"/>
                <w:sz w:val="16"/>
                <w:szCs w:val="16"/>
              </w:rPr>
            </w:pPr>
            <w:del w:id="3592" w:author="Ashan Senel Asmone" w:date="2016-03-21T16:49:00Z">
              <w:r w:rsidRPr="00C32DFC" w:rsidDel="00534DBC">
                <w:rPr>
                  <w:rFonts w:ascii="Calibri Light" w:hAnsi="Calibri Light"/>
                  <w:sz w:val="16"/>
                  <w:szCs w:val="16"/>
                </w:rPr>
                <w:delText>BS EN 772-7:1998 Methods of test for masonry units. Determination of water absorption of clay masonry damp proof course units by boiling in water</w:delText>
              </w:r>
            </w:del>
            <w:ins w:id="3593"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4B58B6AB" w14:textId="77777777" w:rsidR="00C32DFC" w:rsidRPr="00C32DFC" w:rsidRDefault="00C32DFC" w:rsidP="00C32DFC">
            <w:pPr>
              <w:spacing w:after="120"/>
              <w:rPr>
                <w:rFonts w:ascii="Calibri Light" w:hAnsi="Calibri Light"/>
                <w:sz w:val="16"/>
                <w:szCs w:val="16"/>
              </w:rPr>
            </w:pPr>
            <w:del w:id="3594" w:author="Ashan Senel Asmone" w:date="2016-03-21T19:27:00Z">
              <w:r w:rsidRPr="00C32DFC" w:rsidDel="00BF0B04">
                <w:rPr>
                  <w:rFonts w:ascii="Calibri Light" w:hAnsi="Calibri Light"/>
                  <w:sz w:val="16"/>
                  <w:szCs w:val="16"/>
                </w:rPr>
                <w:delText>BS EN 1052-4:2000 Methods of test for masonry. Determination of shear strength including damp proof course</w:delText>
              </w:r>
            </w:del>
            <w:ins w:id="3595" w:author="Ashan Senel Asmone" w:date="2016-03-21T19:27:00Z">
              <w:r w:rsidR="00BF0B04">
                <w:rPr>
                  <w:rFonts w:ascii="Calibri Light" w:hAnsi="Calibri Light"/>
                  <w:sz w:val="16"/>
                  <w:szCs w:val="16"/>
                </w:rPr>
                <w:t>BS EN 1052-4:2000 Methods of test for masonry. Determination of shear strength including damp proof course</w:t>
              </w:r>
            </w:ins>
          </w:p>
          <w:p w14:paraId="25649FFB" w14:textId="77777777" w:rsidR="00570413" w:rsidRPr="00C32DFC" w:rsidRDefault="00570413" w:rsidP="00570413">
            <w:pPr>
              <w:spacing w:after="120"/>
              <w:rPr>
                <w:rFonts w:ascii="Calibri Light" w:hAnsi="Calibri Light"/>
                <w:sz w:val="16"/>
                <w:szCs w:val="16"/>
              </w:rPr>
            </w:pPr>
          </w:p>
        </w:tc>
      </w:tr>
      <w:tr w:rsidR="00570413" w:rsidRPr="004F3C8C" w14:paraId="2D7325D8" w14:textId="77777777" w:rsidTr="00570413">
        <w:tc>
          <w:tcPr>
            <w:tcW w:w="685" w:type="dxa"/>
          </w:tcPr>
          <w:p w14:paraId="3BF8BD53"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5083E91A" w14:textId="77777777" w:rsidR="00C32DFC" w:rsidRPr="00C32DFC" w:rsidRDefault="00C32DFC" w:rsidP="00C32DFC">
            <w:pPr>
              <w:spacing w:after="120"/>
              <w:rPr>
                <w:rFonts w:ascii="Calibri Light" w:hAnsi="Calibri Light"/>
                <w:sz w:val="16"/>
                <w:szCs w:val="16"/>
              </w:rPr>
            </w:pPr>
            <w:r w:rsidRPr="00C32DFC">
              <w:rPr>
                <w:rFonts w:ascii="Calibri Light" w:hAnsi="Calibri Light"/>
                <w:b/>
                <w:bCs/>
                <w:sz w:val="16"/>
                <w:szCs w:val="16"/>
                <w:u w:val="single"/>
              </w:rPr>
              <w:t>Masonry</w:t>
            </w:r>
          </w:p>
          <w:p w14:paraId="6F925D04" w14:textId="77777777" w:rsidR="00C32DFC" w:rsidRPr="00C32DFC" w:rsidRDefault="00C32DFC" w:rsidP="00C32DFC">
            <w:pPr>
              <w:spacing w:after="120"/>
              <w:rPr>
                <w:rFonts w:ascii="Calibri Light" w:hAnsi="Calibri Light"/>
                <w:sz w:val="16"/>
                <w:szCs w:val="16"/>
              </w:rPr>
            </w:pPr>
            <w:del w:id="3596" w:author="Ashan Senel Asmone" w:date="2016-03-21T19:27:00Z">
              <w:r w:rsidRPr="00C32DFC" w:rsidDel="00BF0B04">
                <w:rPr>
                  <w:rFonts w:ascii="Calibri Light" w:hAnsi="Calibri Light"/>
                  <w:sz w:val="16"/>
                  <w:szCs w:val="16"/>
                </w:rPr>
                <w:delText>ASTM C 216 (facing brick)</w:delText>
              </w:r>
            </w:del>
            <w:ins w:id="3597" w:author="Ashan Senel Asmone" w:date="2016-03-21T19:27:00Z">
              <w:r w:rsidR="00BF0B04">
                <w:rPr>
                  <w:rFonts w:ascii="Calibri Light" w:hAnsi="Calibri Light"/>
                  <w:sz w:val="16"/>
                  <w:szCs w:val="16"/>
                </w:rPr>
                <w:t>ASTM C216 - 15 Standard Specification for Facing Brick (Solid Masonry Units Made from Clay or Shale)</w:t>
              </w:r>
            </w:ins>
          </w:p>
          <w:p w14:paraId="5D0742BC" w14:textId="77777777" w:rsidR="00C32DFC" w:rsidRPr="00C32DFC" w:rsidRDefault="00C32DFC" w:rsidP="00C32DFC">
            <w:pPr>
              <w:spacing w:after="120"/>
              <w:rPr>
                <w:rFonts w:ascii="Calibri Light" w:hAnsi="Calibri Light"/>
                <w:sz w:val="16"/>
                <w:szCs w:val="16"/>
              </w:rPr>
            </w:pPr>
            <w:del w:id="3598" w:author="Ashan Senel Asmone" w:date="2016-03-21T19:28:00Z">
              <w:r w:rsidRPr="00C32DFC" w:rsidDel="00BF0B04">
                <w:rPr>
                  <w:rFonts w:ascii="Calibri Light" w:hAnsi="Calibri Light"/>
                  <w:sz w:val="16"/>
                  <w:szCs w:val="16"/>
                </w:rPr>
                <w:delText>ASTM C62-01 Standard Specification for Building Brick (Solid Masonry Units Made From Clay or Shale)</w:delText>
              </w:r>
            </w:del>
            <w:ins w:id="3599" w:author="Ashan Senel Asmone" w:date="2016-03-21T19:28:00Z">
              <w:r w:rsidR="00BF0B04">
                <w:rPr>
                  <w:rFonts w:ascii="Calibri Light" w:hAnsi="Calibri Light"/>
                  <w:sz w:val="16"/>
                  <w:szCs w:val="16"/>
                </w:rPr>
                <w:t>ASTM C62 - 13a Standard Specification for Building Brick (Solid Masonry Units Made From Clay or Shale)</w:t>
              </w:r>
            </w:ins>
          </w:p>
          <w:p w14:paraId="7A980FDE" w14:textId="77777777" w:rsidR="00C32DFC" w:rsidRPr="00C32DFC" w:rsidRDefault="00C32DFC" w:rsidP="00C32DFC">
            <w:pPr>
              <w:spacing w:after="120"/>
              <w:rPr>
                <w:rFonts w:ascii="Calibri Light" w:hAnsi="Calibri Light"/>
                <w:sz w:val="16"/>
                <w:szCs w:val="16"/>
              </w:rPr>
            </w:pPr>
            <w:del w:id="3600" w:author="Ashan Senel Asmone" w:date="2016-03-21T19:29:00Z">
              <w:r w:rsidRPr="00C32DFC" w:rsidDel="00BF0B04">
                <w:rPr>
                  <w:rFonts w:ascii="Calibri Light" w:hAnsi="Calibri Light"/>
                  <w:sz w:val="16"/>
                  <w:szCs w:val="16"/>
                </w:rPr>
                <w:delText>ASTM C 652 (hollow brick)</w:delText>
              </w:r>
            </w:del>
            <w:ins w:id="3601" w:author="Ashan Senel Asmone" w:date="2016-03-21T19:29:00Z">
              <w:r w:rsidR="00BF0B04">
                <w:rPr>
                  <w:rFonts w:ascii="Calibri Light" w:hAnsi="Calibri Light"/>
                  <w:sz w:val="16"/>
                  <w:szCs w:val="16"/>
                </w:rPr>
                <w:t>ASTM C652 - 15 Standard Specification for Hollow Brick (Hollow Masonry Units Made From Clay or Shale)</w:t>
              </w:r>
            </w:ins>
          </w:p>
          <w:p w14:paraId="36A5B53B" w14:textId="77777777" w:rsidR="00C32DFC" w:rsidRPr="00C32DFC" w:rsidRDefault="00C32DFC" w:rsidP="00C32DFC">
            <w:pPr>
              <w:spacing w:after="120"/>
              <w:rPr>
                <w:rFonts w:ascii="Calibri Light" w:hAnsi="Calibri Light"/>
                <w:sz w:val="16"/>
                <w:szCs w:val="16"/>
              </w:rPr>
            </w:pPr>
            <w:del w:id="3602" w:author="Ashan Senel Asmone" w:date="2016-03-21T19:29:00Z">
              <w:r w:rsidRPr="00C32DFC" w:rsidDel="00BF0B04">
                <w:rPr>
                  <w:rFonts w:ascii="Calibri Light" w:hAnsi="Calibri Light"/>
                  <w:sz w:val="16"/>
                  <w:szCs w:val="16"/>
                </w:rPr>
                <w:delText>ASTM C 212 (structural clay facing tile)</w:delText>
              </w:r>
            </w:del>
            <w:ins w:id="3603" w:author="Ashan Senel Asmone" w:date="2016-03-21T19:29:00Z">
              <w:r w:rsidR="00BF0B04">
                <w:rPr>
                  <w:rFonts w:ascii="Calibri Light" w:hAnsi="Calibri Light"/>
                  <w:sz w:val="16"/>
                  <w:szCs w:val="16"/>
                </w:rPr>
                <w:t>ASTM C212 - 14 Standard Specification for Structural Clay Facing Tile</w:t>
              </w:r>
            </w:ins>
          </w:p>
          <w:p w14:paraId="0E265C66" w14:textId="77777777" w:rsidR="00C32DFC" w:rsidRPr="00C32DFC" w:rsidRDefault="00C32DFC" w:rsidP="00C32DFC">
            <w:pPr>
              <w:spacing w:after="120"/>
              <w:rPr>
                <w:rFonts w:ascii="Calibri Light" w:hAnsi="Calibri Light"/>
                <w:sz w:val="16"/>
                <w:szCs w:val="16"/>
              </w:rPr>
            </w:pPr>
            <w:del w:id="3604" w:author="Ashan Senel Asmone" w:date="2016-03-21T19:30:00Z">
              <w:r w:rsidRPr="00C32DFC" w:rsidDel="00BF0B04">
                <w:rPr>
                  <w:rFonts w:ascii="Calibri Light" w:hAnsi="Calibri Light"/>
                  <w:sz w:val="16"/>
                  <w:szCs w:val="16"/>
                </w:rPr>
                <w:delText>ASTM C 34 (structural clay load-bearing tile)</w:delText>
              </w:r>
            </w:del>
            <w:ins w:id="3605" w:author="Ashan Senel Asmone" w:date="2016-03-21T19:30:00Z">
              <w:r w:rsidR="00BF0B04">
                <w:rPr>
                  <w:rFonts w:ascii="Calibri Light" w:hAnsi="Calibri Light"/>
                  <w:sz w:val="16"/>
                  <w:szCs w:val="16"/>
                </w:rPr>
                <w:t>ASTM C34 - 13 Standard Specification for Structural Clay Load-Bearing Wall Tile</w:t>
              </w:r>
            </w:ins>
            <w:r w:rsidRPr="00C32DFC">
              <w:rPr>
                <w:rFonts w:ascii="Calibri Light" w:hAnsi="Calibri Light"/>
                <w:sz w:val="16"/>
                <w:szCs w:val="16"/>
              </w:rPr>
              <w:t>.</w:t>
            </w:r>
          </w:p>
          <w:p w14:paraId="70B35EDD" w14:textId="77777777" w:rsidR="00C32DFC" w:rsidRPr="00C32DFC" w:rsidRDefault="00C32DFC" w:rsidP="00C32DFC">
            <w:pPr>
              <w:spacing w:after="120"/>
              <w:rPr>
                <w:rFonts w:ascii="Calibri Light" w:hAnsi="Calibri Light"/>
                <w:sz w:val="16"/>
                <w:szCs w:val="16"/>
              </w:rPr>
            </w:pPr>
            <w:del w:id="3606" w:author="Ashan Senel Asmone" w:date="2016-03-21T19:32:00Z">
              <w:r w:rsidRPr="00C32DFC" w:rsidDel="00BF0B04">
                <w:rPr>
                  <w:rFonts w:ascii="Calibri Light" w:hAnsi="Calibri Light"/>
                  <w:sz w:val="16"/>
                  <w:szCs w:val="16"/>
                </w:rPr>
                <w:delText>ASTM C 67 Method of Sampling and Testing Brick and Structural Clay Tile</w:delText>
              </w:r>
            </w:del>
            <w:ins w:id="3607" w:author="Ashan Senel Asmone" w:date="2016-03-21T19:32:00Z">
              <w:r w:rsidR="00BF0B04">
                <w:rPr>
                  <w:rFonts w:ascii="Calibri Light" w:hAnsi="Calibri Light"/>
                  <w:sz w:val="16"/>
                  <w:szCs w:val="16"/>
                </w:rPr>
                <w:t>ASTM C67 - 14 Standard Test Methods for Sampling and Testing Brick and Structural Clay Tile</w:t>
              </w:r>
            </w:ins>
            <w:r w:rsidRPr="00C32DFC">
              <w:rPr>
                <w:rFonts w:ascii="Calibri Light" w:hAnsi="Calibri Light"/>
                <w:sz w:val="16"/>
                <w:szCs w:val="16"/>
              </w:rPr>
              <w:t>.</w:t>
            </w:r>
          </w:p>
          <w:p w14:paraId="2C4B2BC3" w14:textId="77777777" w:rsidR="00C32DFC" w:rsidRPr="00C32DFC" w:rsidRDefault="00C32DFC" w:rsidP="00C32DFC">
            <w:pPr>
              <w:spacing w:after="120"/>
              <w:rPr>
                <w:rFonts w:ascii="Calibri Light" w:hAnsi="Calibri Light"/>
                <w:sz w:val="16"/>
                <w:szCs w:val="16"/>
              </w:rPr>
            </w:pPr>
            <w:del w:id="3608" w:author="Ashan Senel Asmone" w:date="2016-03-21T19:33:00Z">
              <w:r w:rsidRPr="00C32DFC" w:rsidDel="00BF0B04">
                <w:rPr>
                  <w:rFonts w:ascii="Calibri Light" w:hAnsi="Calibri Light"/>
                  <w:sz w:val="16"/>
                  <w:szCs w:val="16"/>
                </w:rPr>
                <w:delText>ASTM C 91 Specification for Masonry Cement</w:delText>
              </w:r>
            </w:del>
            <w:ins w:id="3609" w:author="Ashan Senel Asmone" w:date="2016-03-21T19:33:00Z">
              <w:r w:rsidR="00BF0B04">
                <w:rPr>
                  <w:rFonts w:ascii="Calibri Light" w:hAnsi="Calibri Light"/>
                  <w:sz w:val="16"/>
                  <w:szCs w:val="16"/>
                </w:rPr>
                <w:t>ASTM C91 / C91M - 12 Standard Specification for Masonry Cement</w:t>
              </w:r>
            </w:ins>
          </w:p>
          <w:p w14:paraId="5ADAABD5" w14:textId="77777777" w:rsidR="00C32DFC" w:rsidRPr="00C32DFC" w:rsidRDefault="00C32DFC" w:rsidP="00C32DFC">
            <w:pPr>
              <w:spacing w:after="120"/>
              <w:rPr>
                <w:rFonts w:ascii="Calibri Light" w:hAnsi="Calibri Light"/>
                <w:sz w:val="16"/>
                <w:szCs w:val="16"/>
              </w:rPr>
            </w:pPr>
            <w:del w:id="3610" w:author="Ashan Senel Asmone" w:date="2016-03-21T19:34:00Z">
              <w:r w:rsidRPr="00C32DFC" w:rsidDel="00BF0B04">
                <w:rPr>
                  <w:rFonts w:ascii="Calibri Light" w:hAnsi="Calibri Light"/>
                  <w:sz w:val="16"/>
                  <w:szCs w:val="16"/>
                </w:rPr>
                <w:delText>ASTM C 207 Specification for Hydrated Lime for Masonry Purposes</w:delText>
              </w:r>
            </w:del>
            <w:ins w:id="3611" w:author="Ashan Senel Asmone" w:date="2016-03-21T19:34:00Z">
              <w:r w:rsidR="00BF0B04">
                <w:rPr>
                  <w:rFonts w:ascii="Calibri Light" w:hAnsi="Calibri Light"/>
                  <w:sz w:val="16"/>
                  <w:szCs w:val="16"/>
                </w:rPr>
                <w:t>ASTM C207 - 06(2011) Standard Specification for Hydrated Lime for Masonry Purposes</w:t>
              </w:r>
            </w:ins>
          </w:p>
          <w:p w14:paraId="11FEFBF9" w14:textId="77777777" w:rsidR="00C32DFC" w:rsidRPr="00C32DFC" w:rsidRDefault="00C32DFC" w:rsidP="00C32DFC">
            <w:pPr>
              <w:spacing w:after="120"/>
              <w:rPr>
                <w:rFonts w:ascii="Calibri Light" w:hAnsi="Calibri Light"/>
                <w:sz w:val="16"/>
                <w:szCs w:val="16"/>
              </w:rPr>
            </w:pPr>
            <w:del w:id="3612" w:author="Ashan Senel Asmone" w:date="2016-03-21T19:34:00Z">
              <w:r w:rsidRPr="00C32DFC" w:rsidDel="00BF0B04">
                <w:rPr>
                  <w:rFonts w:ascii="Calibri Light" w:hAnsi="Calibri Light"/>
                  <w:sz w:val="16"/>
                  <w:szCs w:val="16"/>
                </w:rPr>
                <w:delText>ASTM E 518 Test Method for Flexural Bond Strength of Masonry</w:delText>
              </w:r>
            </w:del>
            <w:ins w:id="3613" w:author="Ashan Senel Asmone" w:date="2016-03-21T19:34:00Z">
              <w:r w:rsidR="00BF0B04">
                <w:rPr>
                  <w:rFonts w:ascii="Calibri Light" w:hAnsi="Calibri Light"/>
                  <w:sz w:val="16"/>
                  <w:szCs w:val="16"/>
                </w:rPr>
                <w:t>ASTM E518 / E518M - 15 Standard Test Methods for Flexural Bond Strength of Masonry</w:t>
              </w:r>
            </w:ins>
          </w:p>
          <w:p w14:paraId="7E154104" w14:textId="77777777" w:rsidR="00C32DFC" w:rsidRPr="00C32DFC" w:rsidRDefault="00C32DFC" w:rsidP="00C32DFC">
            <w:pPr>
              <w:spacing w:after="120"/>
              <w:rPr>
                <w:rFonts w:ascii="Calibri Light" w:hAnsi="Calibri Light"/>
                <w:sz w:val="16"/>
                <w:szCs w:val="16"/>
              </w:rPr>
            </w:pPr>
            <w:del w:id="3614" w:author="Ashan Senel Asmone" w:date="2016-03-21T19:35:00Z">
              <w:r w:rsidRPr="00C32DFC" w:rsidDel="00BF0B04">
                <w:rPr>
                  <w:rFonts w:ascii="Calibri Light" w:hAnsi="Calibri Light"/>
                  <w:sz w:val="16"/>
                  <w:szCs w:val="16"/>
                </w:rPr>
                <w:delText>ASTM C 1072 Test Method for Measurement of Masonry Flexural Bond Strength</w:delText>
              </w:r>
            </w:del>
            <w:ins w:id="3615" w:author="Ashan Senel Asmone" w:date="2016-03-21T19:35:00Z">
              <w:r w:rsidR="00BF0B04">
                <w:rPr>
                  <w:rFonts w:ascii="Calibri Light" w:hAnsi="Calibri Light"/>
                  <w:sz w:val="16"/>
                  <w:szCs w:val="16"/>
                </w:rPr>
                <w:t>ASTM C1072 - 13e1 Standard Test Methods for Measurement of Masonry Flexural Bond Strength</w:t>
              </w:r>
            </w:ins>
          </w:p>
          <w:p w14:paraId="106C3430" w14:textId="77777777" w:rsidR="00C32DFC" w:rsidRPr="00C32DFC" w:rsidRDefault="00C32DFC" w:rsidP="00C32DFC">
            <w:pPr>
              <w:spacing w:after="120"/>
              <w:rPr>
                <w:rFonts w:ascii="Calibri Light" w:hAnsi="Calibri Light"/>
                <w:sz w:val="16"/>
                <w:szCs w:val="16"/>
              </w:rPr>
            </w:pPr>
            <w:r w:rsidRPr="00C32DFC">
              <w:rPr>
                <w:rFonts w:ascii="Calibri Light" w:hAnsi="Calibri Light"/>
                <w:sz w:val="16"/>
                <w:szCs w:val="16"/>
              </w:rPr>
              <w:br/>
            </w:r>
            <w:del w:id="3616" w:author="Ashan Senel Asmone" w:date="2016-03-21T19:36:00Z">
              <w:r w:rsidRPr="00C32DFC" w:rsidDel="005C1271">
                <w:rPr>
                  <w:rFonts w:ascii="Calibri Light" w:hAnsi="Calibri Light"/>
                  <w:sz w:val="16"/>
                  <w:szCs w:val="16"/>
                </w:rPr>
                <w:delText>ASTM C67-01 Standard Test Methods for Sampling and Testing Brick and Structural Clay Tile</w:delText>
              </w:r>
            </w:del>
            <w:ins w:id="3617" w:author="Ashan Senel Asmone" w:date="2016-03-21T19:36:00Z">
              <w:r w:rsidR="005C1271">
                <w:rPr>
                  <w:rFonts w:ascii="Calibri Light" w:hAnsi="Calibri Light"/>
                  <w:sz w:val="16"/>
                  <w:szCs w:val="16"/>
                </w:rPr>
                <w:t>ASTM C67 - 14 Standard Test Methods for Sampling and Testing Brick and Structural Clay Tile</w:t>
              </w:r>
            </w:ins>
            <w:r w:rsidRPr="00C32DFC">
              <w:rPr>
                <w:rFonts w:ascii="Calibri Light" w:hAnsi="Calibri Light"/>
                <w:sz w:val="16"/>
                <w:szCs w:val="16"/>
              </w:rPr>
              <w:t> </w:t>
            </w:r>
            <w:r w:rsidRPr="00C32DFC">
              <w:rPr>
                <w:rFonts w:ascii="Calibri Light" w:hAnsi="Calibri Light"/>
                <w:sz w:val="16"/>
                <w:szCs w:val="16"/>
              </w:rPr>
              <w:br/>
            </w:r>
            <w:r w:rsidRPr="00C32DFC">
              <w:rPr>
                <w:rFonts w:ascii="Calibri Light" w:hAnsi="Calibri Light"/>
                <w:sz w:val="16"/>
                <w:szCs w:val="16"/>
              </w:rPr>
              <w:br/>
            </w:r>
            <w:del w:id="3618" w:author="Ashan Senel Asmone" w:date="2016-03-21T19:37:00Z">
              <w:r w:rsidRPr="00C32DFC" w:rsidDel="005C1271">
                <w:rPr>
                  <w:rFonts w:ascii="Calibri Light" w:hAnsi="Calibri Light"/>
                  <w:sz w:val="16"/>
                  <w:szCs w:val="16"/>
                </w:rPr>
                <w:delText>ASTM C73-99a Standard Specification for Calcium Silicate Brick (Sand-Lime Brick)</w:delText>
              </w:r>
            </w:del>
            <w:ins w:id="3619" w:author="Ashan Senel Asmone" w:date="2016-03-21T19:37:00Z">
              <w:r w:rsidR="005C1271">
                <w:rPr>
                  <w:rFonts w:ascii="Calibri Light" w:hAnsi="Calibri Light"/>
                  <w:sz w:val="16"/>
                  <w:szCs w:val="16"/>
                </w:rPr>
                <w:t>ASTM C73 - 14 Standard Specification for Calcium Silicate Brick (Sand-Lime Brick)</w:t>
              </w:r>
            </w:ins>
            <w:r w:rsidRPr="00C32DFC">
              <w:rPr>
                <w:rFonts w:ascii="Calibri Light" w:hAnsi="Calibri Light"/>
                <w:sz w:val="16"/>
                <w:szCs w:val="16"/>
              </w:rPr>
              <w:t> </w:t>
            </w:r>
            <w:r w:rsidRPr="00C32DFC">
              <w:rPr>
                <w:rFonts w:ascii="Calibri Light" w:hAnsi="Calibri Light"/>
                <w:sz w:val="16"/>
                <w:szCs w:val="16"/>
              </w:rPr>
              <w:br/>
            </w:r>
            <w:r w:rsidRPr="00C32DFC">
              <w:rPr>
                <w:rFonts w:ascii="Calibri Light" w:hAnsi="Calibri Light"/>
                <w:sz w:val="16"/>
                <w:szCs w:val="16"/>
              </w:rPr>
              <w:br/>
            </w:r>
            <w:del w:id="3620" w:author="Ashan Senel Asmone" w:date="2016-03-21T19:37:00Z">
              <w:r w:rsidRPr="00C32DFC" w:rsidDel="005C1271">
                <w:rPr>
                  <w:rFonts w:ascii="Calibri Light" w:hAnsi="Calibri Light"/>
                  <w:sz w:val="16"/>
                  <w:szCs w:val="16"/>
                </w:rPr>
                <w:delText>ASTM C126-99 Standard Specification for Ceramic Glazed Structural Clay Facing Tile, Facing Brick, and Solid Masonry Units</w:delText>
              </w:r>
            </w:del>
            <w:ins w:id="3621" w:author="Ashan Senel Asmone" w:date="2016-03-21T19:37:00Z">
              <w:r w:rsidR="005C1271">
                <w:rPr>
                  <w:rFonts w:ascii="Calibri Light" w:hAnsi="Calibri Light"/>
                  <w:sz w:val="16"/>
                  <w:szCs w:val="16"/>
                </w:rPr>
                <w:t>ASTM C126 - 15 Standard Specification for Ceramic Glazed Structural Clay Facing Tile, Facing Brick, and Solid Masonry Units</w:t>
              </w:r>
            </w:ins>
          </w:p>
          <w:p w14:paraId="221AC11F" w14:textId="77777777" w:rsidR="00C32DFC" w:rsidRPr="00C32DFC" w:rsidRDefault="00C32DFC" w:rsidP="00C32DFC">
            <w:pPr>
              <w:spacing w:after="120"/>
              <w:rPr>
                <w:rFonts w:ascii="Calibri Light" w:hAnsi="Calibri Light"/>
                <w:sz w:val="16"/>
                <w:szCs w:val="16"/>
              </w:rPr>
            </w:pPr>
            <w:r w:rsidRPr="00C32DFC">
              <w:rPr>
                <w:rFonts w:ascii="Calibri Light" w:hAnsi="Calibri Light"/>
                <w:b/>
                <w:bCs/>
                <w:sz w:val="16"/>
                <w:szCs w:val="16"/>
                <w:u w:val="single"/>
              </w:rPr>
              <w:t>Mortar</w:t>
            </w:r>
          </w:p>
          <w:p w14:paraId="776F9820" w14:textId="77777777" w:rsidR="00C32DFC" w:rsidRPr="00C32DFC" w:rsidRDefault="00C32DFC" w:rsidP="00C32DFC">
            <w:pPr>
              <w:spacing w:after="120"/>
              <w:rPr>
                <w:rFonts w:ascii="Calibri Light" w:hAnsi="Calibri Light"/>
                <w:sz w:val="16"/>
                <w:szCs w:val="16"/>
              </w:rPr>
            </w:pPr>
            <w:del w:id="3622" w:author="Ashan Senel Asmone" w:date="2016-03-21T19:38:00Z">
              <w:r w:rsidRPr="00C32DFC" w:rsidDel="005C1271">
                <w:rPr>
                  <w:rFonts w:ascii="Calibri Light" w:hAnsi="Calibri Light"/>
                  <w:sz w:val="16"/>
                  <w:szCs w:val="16"/>
                </w:rPr>
                <w:delText>ASTM C 144 Sand for masonry mortar</w:delText>
              </w:r>
            </w:del>
            <w:ins w:id="3623" w:author="Ashan Senel Asmone" w:date="2016-03-21T19:38:00Z">
              <w:r w:rsidR="005C1271">
                <w:rPr>
                  <w:rFonts w:ascii="Calibri Light" w:hAnsi="Calibri Light"/>
                  <w:sz w:val="16"/>
                  <w:szCs w:val="16"/>
                </w:rPr>
                <w:t>ASTM C144 - 11 Standard Specification for Aggregate for Masonry Mortar</w:t>
              </w:r>
            </w:ins>
          </w:p>
          <w:p w14:paraId="0F2C09FA" w14:textId="77777777" w:rsidR="00C32DFC" w:rsidRPr="00C32DFC" w:rsidRDefault="00C32DFC" w:rsidP="00C32DFC">
            <w:pPr>
              <w:spacing w:after="120"/>
              <w:rPr>
                <w:rFonts w:ascii="Calibri Light" w:hAnsi="Calibri Light"/>
                <w:sz w:val="16"/>
                <w:szCs w:val="16"/>
              </w:rPr>
            </w:pPr>
            <w:del w:id="3624" w:author="Ashan Senel Asmone" w:date="2016-03-21T19:38:00Z">
              <w:r w:rsidRPr="00C32DFC" w:rsidDel="005C1271">
                <w:rPr>
                  <w:rFonts w:ascii="Calibri Light" w:hAnsi="Calibri Light"/>
                  <w:sz w:val="16"/>
                  <w:szCs w:val="16"/>
                </w:rPr>
                <w:delText>ASTM C 270 Specification for Mortar for Unit Masonry</w:delText>
              </w:r>
            </w:del>
            <w:ins w:id="3625" w:author="Ashan Senel Asmone" w:date="2016-03-21T19:38:00Z">
              <w:r w:rsidR="005C1271">
                <w:rPr>
                  <w:rFonts w:ascii="Calibri Light" w:hAnsi="Calibri Light"/>
                  <w:sz w:val="16"/>
                  <w:szCs w:val="16"/>
                </w:rPr>
                <w:t>ASTM C270 - 14a Standard Specification for Mortar for Unit Masonry</w:t>
              </w:r>
            </w:ins>
          </w:p>
          <w:p w14:paraId="27876329" w14:textId="77777777" w:rsidR="00C32DFC" w:rsidRPr="00C32DFC" w:rsidRDefault="00C32DFC" w:rsidP="00C32DFC">
            <w:pPr>
              <w:spacing w:after="120"/>
              <w:rPr>
                <w:rFonts w:ascii="Calibri Light" w:hAnsi="Calibri Light"/>
                <w:sz w:val="16"/>
                <w:szCs w:val="16"/>
              </w:rPr>
            </w:pPr>
            <w:del w:id="3626" w:author="Ashan Senel Asmone" w:date="2016-03-21T19:39:00Z">
              <w:r w:rsidRPr="00C32DFC" w:rsidDel="005C1271">
                <w:rPr>
                  <w:rFonts w:ascii="Calibri Light" w:hAnsi="Calibri Light"/>
                  <w:sz w:val="16"/>
                  <w:szCs w:val="16"/>
                </w:rPr>
                <w:delText>ASTM C 476 Specification for Grout for Masonry</w:delText>
              </w:r>
            </w:del>
            <w:ins w:id="3627" w:author="Ashan Senel Asmone" w:date="2016-03-21T19:39:00Z">
              <w:r w:rsidR="005C1271">
                <w:rPr>
                  <w:rFonts w:ascii="Calibri Light" w:hAnsi="Calibri Light"/>
                  <w:sz w:val="16"/>
                  <w:szCs w:val="16"/>
                </w:rPr>
                <w:t>ASTM C476 - 10 Standard Specification for Grout for Masonry</w:t>
              </w:r>
            </w:ins>
            <w:r w:rsidRPr="00C32DFC">
              <w:rPr>
                <w:rFonts w:ascii="Calibri Light" w:hAnsi="Calibri Light"/>
                <w:sz w:val="16"/>
                <w:szCs w:val="16"/>
              </w:rPr>
              <w:t>.</w:t>
            </w:r>
          </w:p>
          <w:p w14:paraId="0FF3DD3C" w14:textId="77777777" w:rsidR="00C32DFC" w:rsidRPr="00C32DFC" w:rsidRDefault="00C32DFC" w:rsidP="00C32DFC">
            <w:pPr>
              <w:spacing w:after="120"/>
              <w:rPr>
                <w:rFonts w:ascii="Calibri Light" w:hAnsi="Calibri Light"/>
                <w:sz w:val="16"/>
                <w:szCs w:val="16"/>
              </w:rPr>
            </w:pPr>
            <w:del w:id="3628" w:author="Ashan Senel Asmone" w:date="2016-03-21T19:40:00Z">
              <w:r w:rsidRPr="00C32DFC" w:rsidDel="005C1271">
                <w:rPr>
                  <w:rFonts w:ascii="Calibri Light" w:hAnsi="Calibri Light"/>
                  <w:sz w:val="16"/>
                  <w:szCs w:val="16"/>
                </w:rPr>
                <w:delText>ASTM C 1019 Method of Sampling and Testing Grout</w:delText>
              </w:r>
            </w:del>
            <w:ins w:id="3629" w:author="Ashan Senel Asmone" w:date="2016-03-21T19:40:00Z">
              <w:r w:rsidR="005C1271">
                <w:rPr>
                  <w:rFonts w:ascii="Calibri Light" w:hAnsi="Calibri Light"/>
                  <w:sz w:val="16"/>
                  <w:szCs w:val="16"/>
                </w:rPr>
                <w:t>ASTM C1019 - 16 Standard Test Method for Sampling and Testing Grout</w:t>
              </w:r>
            </w:ins>
          </w:p>
          <w:p w14:paraId="197B0943" w14:textId="77777777" w:rsidR="00C32DFC" w:rsidRPr="00C32DFC" w:rsidRDefault="00C32DFC" w:rsidP="00C32DFC">
            <w:pPr>
              <w:spacing w:after="120"/>
              <w:rPr>
                <w:rFonts w:ascii="Calibri Light" w:hAnsi="Calibri Light"/>
                <w:sz w:val="16"/>
                <w:szCs w:val="16"/>
              </w:rPr>
            </w:pPr>
            <w:del w:id="3630" w:author="Ashan Senel Asmone" w:date="2016-03-21T19:40:00Z">
              <w:r w:rsidRPr="00C32DFC" w:rsidDel="005C1271">
                <w:rPr>
                  <w:rFonts w:ascii="Calibri Light" w:hAnsi="Calibri Light"/>
                  <w:sz w:val="16"/>
                  <w:szCs w:val="16"/>
                </w:rPr>
                <w:delText>ASTM C 150 Specification for Portland Cement</w:delText>
              </w:r>
            </w:del>
            <w:ins w:id="3631" w:author="Ashan Senel Asmone" w:date="2016-03-21T19:40:00Z">
              <w:r w:rsidR="005C1271">
                <w:rPr>
                  <w:rFonts w:ascii="Calibri Light" w:hAnsi="Calibri Light"/>
                  <w:sz w:val="16"/>
                  <w:szCs w:val="16"/>
                </w:rPr>
                <w:t>ASTM C150 / C150M - 15 Standard Specification for Portland Cement</w:t>
              </w:r>
            </w:ins>
          </w:p>
          <w:p w14:paraId="201F073D" w14:textId="77777777" w:rsidR="00C32DFC" w:rsidRPr="00C32DFC" w:rsidRDefault="00C32DFC" w:rsidP="00C32DFC">
            <w:pPr>
              <w:spacing w:after="120"/>
              <w:rPr>
                <w:rFonts w:ascii="Calibri Light" w:hAnsi="Calibri Light"/>
                <w:sz w:val="16"/>
                <w:szCs w:val="16"/>
              </w:rPr>
            </w:pPr>
            <w:del w:id="3632" w:author="Ashan Senel Asmone" w:date="2016-03-21T19:41:00Z">
              <w:r w:rsidRPr="00C32DFC" w:rsidDel="005C1271">
                <w:rPr>
                  <w:rFonts w:ascii="Calibri Light" w:hAnsi="Calibri Light"/>
                  <w:sz w:val="16"/>
                  <w:szCs w:val="16"/>
                </w:rPr>
                <w:delText>ASTM C 595 Specification for Blended Hydraulic Cements</w:delText>
              </w:r>
            </w:del>
            <w:ins w:id="3633" w:author="Ashan Senel Asmone" w:date="2016-03-21T19:41:00Z">
              <w:r w:rsidR="005C1271">
                <w:rPr>
                  <w:rFonts w:ascii="Calibri Light" w:hAnsi="Calibri Light"/>
                  <w:sz w:val="16"/>
                  <w:szCs w:val="16"/>
                </w:rPr>
                <w:t>ASTM C595 / C595M - 15e1 Standard Specification for Blended Hydraulic Cements</w:t>
              </w:r>
            </w:ins>
          </w:p>
          <w:p w14:paraId="616575F7" w14:textId="77777777" w:rsidR="00C32DFC" w:rsidRPr="00C32DFC" w:rsidRDefault="00C32DFC" w:rsidP="00C32DFC">
            <w:pPr>
              <w:spacing w:after="120"/>
              <w:rPr>
                <w:rFonts w:ascii="Calibri Light" w:hAnsi="Calibri Light"/>
                <w:sz w:val="16"/>
                <w:szCs w:val="16"/>
              </w:rPr>
            </w:pPr>
            <w:del w:id="3634" w:author="Ashan Senel Asmone" w:date="2016-03-21T19:41:00Z">
              <w:r w:rsidRPr="00C32DFC" w:rsidDel="005C1271">
                <w:rPr>
                  <w:rFonts w:ascii="Calibri Light" w:hAnsi="Calibri Light"/>
                  <w:sz w:val="16"/>
                  <w:szCs w:val="16"/>
                </w:rPr>
                <w:delText>ASTM C 109 Method of Test for Compressive Strength of Hydraulic Cement Mortars</w:delText>
              </w:r>
            </w:del>
            <w:ins w:id="3635" w:author="Ashan Senel Asmone" w:date="2016-03-21T19:41:00Z">
              <w:r w:rsidR="005C1271">
                <w:rPr>
                  <w:rFonts w:ascii="Calibri Light" w:hAnsi="Calibri Light"/>
                  <w:sz w:val="16"/>
                  <w:szCs w:val="16"/>
                </w:rPr>
                <w:t>ASTM C109 / C109M - 16 Standard Test Method for Compressive Strength of Hydraulic Cement Mortars (Using 2-in. or [50-mm] Cube Specimens)</w:t>
              </w:r>
            </w:ins>
          </w:p>
          <w:p w14:paraId="0C6B7786" w14:textId="77777777" w:rsidR="00C32DFC" w:rsidRPr="00C32DFC" w:rsidRDefault="00C32DFC" w:rsidP="00C32DFC">
            <w:pPr>
              <w:spacing w:after="120"/>
              <w:rPr>
                <w:rFonts w:ascii="Calibri Light" w:hAnsi="Calibri Light"/>
                <w:sz w:val="16"/>
                <w:szCs w:val="16"/>
              </w:rPr>
            </w:pPr>
            <w:del w:id="3636" w:author="Ashan Senel Asmone" w:date="2016-03-21T19:46:00Z">
              <w:r w:rsidRPr="00C32DFC" w:rsidDel="005C1271">
                <w:rPr>
                  <w:rFonts w:ascii="Calibri Light" w:hAnsi="Calibri Light"/>
                  <w:sz w:val="16"/>
                  <w:szCs w:val="16"/>
                </w:rPr>
                <w:delText>ASTM C 780 Method for Preconstruction and Construction Evaluation of Mortars for Plain and Reinforced Unit Masonry</w:delText>
              </w:r>
            </w:del>
            <w:ins w:id="3637" w:author="Ashan Senel Asmone" w:date="2016-03-21T19:46:00Z">
              <w:r w:rsidR="005C1271">
                <w:rPr>
                  <w:rFonts w:ascii="Calibri Light" w:hAnsi="Calibri Light"/>
                  <w:sz w:val="16"/>
                  <w:szCs w:val="16"/>
                </w:rPr>
                <w:t>ASTM C780 - 15a Standard Test Method for Preconstruction and Construction Evaluation of Mortars for Plain and Reinforced Unit Masonry</w:t>
              </w:r>
            </w:ins>
            <w:r w:rsidRPr="00C32DFC">
              <w:rPr>
                <w:rFonts w:ascii="Calibri Light" w:hAnsi="Calibri Light"/>
                <w:sz w:val="16"/>
                <w:szCs w:val="16"/>
              </w:rPr>
              <w:t>.</w:t>
            </w:r>
          </w:p>
          <w:p w14:paraId="11D50DA6" w14:textId="77777777" w:rsidR="00C32DFC" w:rsidRPr="00C32DFC" w:rsidRDefault="00C32DFC" w:rsidP="00C32DFC">
            <w:pPr>
              <w:spacing w:after="120"/>
              <w:rPr>
                <w:rFonts w:ascii="Calibri Light" w:hAnsi="Calibri Light"/>
                <w:sz w:val="16"/>
                <w:szCs w:val="16"/>
              </w:rPr>
            </w:pPr>
            <w:del w:id="3638" w:author="Ashan Senel Asmone" w:date="2016-03-21T19:49:00Z">
              <w:r w:rsidRPr="00C32DFC" w:rsidDel="005C1271">
                <w:rPr>
                  <w:rFonts w:ascii="Calibri Light" w:hAnsi="Calibri Light"/>
                  <w:sz w:val="16"/>
                  <w:szCs w:val="16"/>
                </w:rPr>
                <w:delText>ASTM C 979 Specification for Pigments for Integrally Colored Concrete are suitable for mortar </w:delText>
              </w:r>
            </w:del>
            <w:ins w:id="3639" w:author="Ashan Senel Asmone" w:date="2016-03-21T19:49:00Z">
              <w:r w:rsidR="005C1271">
                <w:rPr>
                  <w:rFonts w:ascii="Calibri Light" w:hAnsi="Calibri Light"/>
                  <w:sz w:val="16"/>
                  <w:szCs w:val="16"/>
                </w:rPr>
                <w:t>ASTM C979 / C979M - 16 Standard Specification for Pigments for Integrally Colored Concrete</w:t>
              </w:r>
            </w:ins>
            <w:r w:rsidRPr="00C32DFC">
              <w:rPr>
                <w:rFonts w:ascii="Calibri Light" w:hAnsi="Calibri Light"/>
                <w:sz w:val="16"/>
                <w:szCs w:val="16"/>
              </w:rPr>
              <w:br/>
            </w:r>
            <w:r w:rsidRPr="00C32DFC">
              <w:rPr>
                <w:rFonts w:ascii="Calibri Light" w:hAnsi="Calibri Light"/>
                <w:sz w:val="16"/>
                <w:szCs w:val="16"/>
              </w:rPr>
              <w:br/>
            </w:r>
            <w:del w:id="3640" w:author="Ashan Senel Asmone" w:date="2016-03-21T19:49:00Z">
              <w:r w:rsidRPr="00C32DFC" w:rsidDel="005C1271">
                <w:rPr>
                  <w:rFonts w:ascii="Calibri Light" w:hAnsi="Calibri Light"/>
                  <w:sz w:val="16"/>
                  <w:szCs w:val="16"/>
                </w:rPr>
                <w:delText>ASTM C780-00 Standard Test Method for Preconstruction and Construction Evaluation of Mortars for Plain and Reinforced Unit Masonry</w:delText>
              </w:r>
            </w:del>
            <w:ins w:id="3641" w:author="Ashan Senel Asmone" w:date="2016-03-21T19:49:00Z">
              <w:r w:rsidR="005C1271">
                <w:rPr>
                  <w:rFonts w:ascii="Calibri Light" w:hAnsi="Calibri Light"/>
                  <w:sz w:val="16"/>
                  <w:szCs w:val="16"/>
                </w:rPr>
                <w:t>ASTM C780 - 15a Standard Test Method for Preconstruction and Construction Evaluation of Mortars for Plain and Reinforced Unit Masonry</w:t>
              </w:r>
            </w:ins>
          </w:p>
          <w:p w14:paraId="35795519" w14:textId="77777777" w:rsidR="00C32DFC" w:rsidRPr="00C32DFC" w:rsidRDefault="00C32DFC" w:rsidP="00C32DFC">
            <w:pPr>
              <w:spacing w:after="120"/>
              <w:rPr>
                <w:rFonts w:ascii="Calibri Light" w:hAnsi="Calibri Light"/>
                <w:sz w:val="16"/>
                <w:szCs w:val="16"/>
              </w:rPr>
            </w:pPr>
            <w:del w:id="3642" w:author="Ashan Senel Asmone" w:date="2016-03-21T19:50:00Z">
              <w:r w:rsidRPr="00C32DFC" w:rsidDel="005C1271">
                <w:rPr>
                  <w:rFonts w:ascii="Calibri Light" w:hAnsi="Calibri Light"/>
                  <w:sz w:val="16"/>
                  <w:szCs w:val="16"/>
                </w:rPr>
                <w:delText>ASTM C896-99 Standard Terminology Relating to Clay Products</w:delText>
              </w:r>
            </w:del>
            <w:ins w:id="3643" w:author="Ashan Senel Asmone" w:date="2016-03-21T19:50:00Z">
              <w:r w:rsidR="005C1271">
                <w:rPr>
                  <w:rFonts w:ascii="Calibri Light" w:hAnsi="Calibri Light"/>
                  <w:sz w:val="16"/>
                  <w:szCs w:val="16"/>
                </w:rPr>
                <w:t>ASTM C896 - 15 Standard Terminology Relating to Clay Products</w:t>
              </w:r>
            </w:ins>
          </w:p>
          <w:p w14:paraId="0AC277FA" w14:textId="77777777" w:rsidR="00C32DFC" w:rsidRPr="00C32DFC" w:rsidRDefault="00C32DFC" w:rsidP="00C32DFC">
            <w:pPr>
              <w:spacing w:after="120"/>
              <w:rPr>
                <w:rFonts w:ascii="Calibri Light" w:hAnsi="Calibri Light"/>
                <w:sz w:val="16"/>
                <w:szCs w:val="16"/>
              </w:rPr>
            </w:pPr>
            <w:del w:id="3644" w:author="Ashan Senel Asmone" w:date="2016-03-21T19:51:00Z">
              <w:r w:rsidRPr="00C32DFC" w:rsidDel="005C1271">
                <w:rPr>
                  <w:rFonts w:ascii="Calibri Light" w:hAnsi="Calibri Light"/>
                  <w:sz w:val="16"/>
                  <w:szCs w:val="16"/>
                </w:rPr>
                <w:delText>ASTM C1006-84(2001) Standard Test Method for Splitting Tensile Strength of Masonry Units</w:delText>
              </w:r>
            </w:del>
            <w:ins w:id="3645" w:author="Ashan Senel Asmone" w:date="2016-03-21T19:51:00Z">
              <w:r w:rsidR="005C1271">
                <w:rPr>
                  <w:rFonts w:ascii="Calibri Light" w:hAnsi="Calibri Light"/>
                  <w:sz w:val="16"/>
                  <w:szCs w:val="16"/>
                </w:rPr>
                <w:t>ASTM C1006 - 07(2013) Standard Test Method for Splitting Tensile Strength of Masonry Units</w:t>
              </w:r>
            </w:ins>
          </w:p>
          <w:p w14:paraId="618167C4" w14:textId="77777777" w:rsidR="005C1271" w:rsidRDefault="00C32DFC" w:rsidP="00C32DFC">
            <w:pPr>
              <w:spacing w:after="120"/>
              <w:rPr>
                <w:ins w:id="3646" w:author="Ashan Senel Asmone" w:date="2016-03-21T19:53:00Z"/>
                <w:rFonts w:ascii="Calibri Light" w:hAnsi="Calibri Light"/>
                <w:sz w:val="16"/>
                <w:szCs w:val="16"/>
              </w:rPr>
            </w:pPr>
            <w:del w:id="3647" w:author="Ashan Senel Asmone" w:date="2016-03-21T19:55:00Z">
              <w:r w:rsidRPr="00C32DFC" w:rsidDel="005C1271">
                <w:rPr>
                  <w:rFonts w:ascii="Calibri Light" w:hAnsi="Calibri Light"/>
                  <w:sz w:val="16"/>
                  <w:szCs w:val="16"/>
                </w:rPr>
                <w:delText>ASTM C1019-00b Standard Test Method for Sampling and Testing Grout</w:delText>
              </w:r>
            </w:del>
            <w:ins w:id="3648" w:author="Ashan Senel Asmone" w:date="2016-03-21T19:55:00Z">
              <w:r w:rsidR="005C1271">
                <w:rPr>
                  <w:rFonts w:ascii="Calibri Light" w:hAnsi="Calibri Light"/>
                  <w:sz w:val="16"/>
                  <w:szCs w:val="16"/>
                </w:rPr>
                <w:t>ASTM C1019 - 16 Standard Test Method for Sampling and Testing Grout</w:t>
              </w:r>
            </w:ins>
            <w:r w:rsidRPr="00C32DFC">
              <w:rPr>
                <w:rFonts w:ascii="Calibri Light" w:hAnsi="Calibri Light"/>
                <w:sz w:val="16"/>
                <w:szCs w:val="16"/>
              </w:rPr>
              <w:t> </w:t>
            </w:r>
          </w:p>
          <w:p w14:paraId="3C76C204" w14:textId="77777777" w:rsidR="00C32DFC" w:rsidRPr="00C32DFC" w:rsidRDefault="00C32DFC" w:rsidP="00C32DFC">
            <w:pPr>
              <w:spacing w:after="120"/>
              <w:rPr>
                <w:rFonts w:ascii="Calibri Light" w:hAnsi="Calibri Light"/>
                <w:sz w:val="16"/>
                <w:szCs w:val="16"/>
              </w:rPr>
            </w:pPr>
            <w:del w:id="3649" w:author="Ashan Senel Asmone" w:date="2016-03-21T19:59:00Z">
              <w:r w:rsidRPr="00C32DFC" w:rsidDel="00360EB0">
                <w:rPr>
                  <w:rFonts w:ascii="Calibri Light" w:hAnsi="Calibri Light"/>
                  <w:sz w:val="16"/>
                  <w:szCs w:val="16"/>
                </w:rPr>
                <w:delText>ASTM C1088-01a Standard Specification for Thin Veneer Brick Units Made From Clay or Shale</w:delText>
              </w:r>
            </w:del>
            <w:ins w:id="3650" w:author="Ashan Senel Asmone" w:date="2016-03-21T19:59:00Z">
              <w:r w:rsidR="00360EB0">
                <w:rPr>
                  <w:rFonts w:ascii="Calibri Light" w:hAnsi="Calibri Light"/>
                  <w:sz w:val="16"/>
                  <w:szCs w:val="16"/>
                </w:rPr>
                <w:t>ASTM C1088 - 14 Standard Specification for Thin Veneer Brick Units Made From Clay or Shale</w:t>
              </w:r>
            </w:ins>
          </w:p>
          <w:p w14:paraId="32FDD7F0" w14:textId="77777777" w:rsidR="00C32DFC" w:rsidRPr="00C32DFC" w:rsidRDefault="00C32DFC" w:rsidP="00C32DFC">
            <w:pPr>
              <w:spacing w:after="120"/>
              <w:rPr>
                <w:rFonts w:ascii="Calibri Light" w:hAnsi="Calibri Light"/>
                <w:sz w:val="16"/>
                <w:szCs w:val="16"/>
              </w:rPr>
            </w:pPr>
            <w:del w:id="3651" w:author="Ashan Senel Asmone" w:date="2016-03-21T19:59:00Z">
              <w:r w:rsidRPr="00C32DFC" w:rsidDel="00360EB0">
                <w:rPr>
                  <w:rFonts w:ascii="Calibri Light" w:hAnsi="Calibri Light"/>
                  <w:sz w:val="16"/>
                  <w:szCs w:val="16"/>
                </w:rPr>
                <w:delText>ASTM C1093-95(2001) Standard Practice for Accreditation of Testing Agencies for Unit Masonry</w:delText>
              </w:r>
            </w:del>
            <w:ins w:id="3652" w:author="Ashan Senel Asmone" w:date="2016-03-21T19:59:00Z">
              <w:r w:rsidR="00360EB0">
                <w:rPr>
                  <w:rFonts w:ascii="Calibri Light" w:hAnsi="Calibri Light"/>
                  <w:sz w:val="16"/>
                  <w:szCs w:val="16"/>
                </w:rPr>
                <w:t>ASTM C1093 - 15a Standard Practice for Accreditation of Testing Agencies for Masonry</w:t>
              </w:r>
            </w:ins>
          </w:p>
          <w:p w14:paraId="4F51ECC6" w14:textId="77777777" w:rsidR="00C32DFC" w:rsidRPr="00C32DFC" w:rsidRDefault="00C32DFC" w:rsidP="00C32DFC">
            <w:pPr>
              <w:spacing w:after="120"/>
              <w:rPr>
                <w:rFonts w:ascii="Calibri Light" w:hAnsi="Calibri Light"/>
                <w:sz w:val="16"/>
                <w:szCs w:val="16"/>
              </w:rPr>
            </w:pPr>
            <w:del w:id="3653" w:author="Ashan Senel Asmone" w:date="2016-03-21T20:00:00Z">
              <w:r w:rsidRPr="00C32DFC" w:rsidDel="00360EB0">
                <w:rPr>
                  <w:rFonts w:ascii="Calibri Light" w:hAnsi="Calibri Light"/>
                  <w:sz w:val="16"/>
                  <w:szCs w:val="16"/>
                </w:rPr>
                <w:delText>ASTM C1106-00 Standard Test Methods for Chemical Resistance and Physical Properties of Carbon Brick</w:delText>
              </w:r>
            </w:del>
            <w:ins w:id="3654" w:author="Ashan Senel Asmone" w:date="2016-03-21T20:00:00Z">
              <w:r w:rsidR="00360EB0">
                <w:rPr>
                  <w:rFonts w:ascii="Calibri Light" w:hAnsi="Calibri Light"/>
                  <w:sz w:val="16"/>
                  <w:szCs w:val="16"/>
                </w:rPr>
                <w:t>ASTM C1106 - 00(2012) Standard Test Methods for Chemical Resistance and Physical Properties of Carbon Brick</w:t>
              </w:r>
            </w:ins>
          </w:p>
          <w:p w14:paraId="14F558ED" w14:textId="77777777" w:rsidR="00C32DFC" w:rsidRPr="00C32DFC" w:rsidRDefault="00C32DFC" w:rsidP="00C32DFC">
            <w:pPr>
              <w:spacing w:after="120"/>
              <w:rPr>
                <w:rFonts w:ascii="Calibri Light" w:hAnsi="Calibri Light"/>
                <w:sz w:val="16"/>
                <w:szCs w:val="16"/>
              </w:rPr>
            </w:pPr>
            <w:del w:id="3655" w:author="Ashan Senel Asmone" w:date="2016-03-21T20:01:00Z">
              <w:r w:rsidRPr="00C32DFC" w:rsidDel="00360EB0">
                <w:rPr>
                  <w:rFonts w:ascii="Calibri Light" w:hAnsi="Calibri Light"/>
                  <w:sz w:val="16"/>
                  <w:szCs w:val="16"/>
                </w:rPr>
                <w:delText>ASTM C1148-92a(1997)e1 Standard Test Method for Measuring the Drying Shrinkage of Masonry Mortar</w:delText>
              </w:r>
            </w:del>
            <w:ins w:id="3656" w:author="Ashan Senel Asmone" w:date="2016-03-21T20:01:00Z">
              <w:r w:rsidR="00360EB0">
                <w:rPr>
                  <w:rFonts w:ascii="Calibri Light" w:hAnsi="Calibri Light"/>
                  <w:sz w:val="16"/>
                  <w:szCs w:val="16"/>
                </w:rPr>
                <w:t>ASTM C1148 - 92a(2014) Standard Test Method for Measuring the Drying Shrinkage of Masonry Mortar</w:t>
              </w:r>
            </w:ins>
          </w:p>
          <w:p w14:paraId="23612C47" w14:textId="77777777" w:rsidR="00C32DFC" w:rsidRPr="00C32DFC" w:rsidRDefault="00C32DFC" w:rsidP="00C32DFC">
            <w:pPr>
              <w:spacing w:after="120"/>
              <w:rPr>
                <w:rFonts w:ascii="Calibri Light" w:hAnsi="Calibri Light"/>
                <w:sz w:val="16"/>
                <w:szCs w:val="16"/>
              </w:rPr>
            </w:pPr>
            <w:del w:id="3657" w:author="Ashan Senel Asmone" w:date="2016-03-21T20:01:00Z">
              <w:r w:rsidRPr="00C32DFC" w:rsidDel="00360EB0">
                <w:rPr>
                  <w:rFonts w:ascii="Calibri Light" w:hAnsi="Calibri Light"/>
                  <w:sz w:val="16"/>
                  <w:szCs w:val="16"/>
                </w:rPr>
                <w:delText>ASTM C1180-00a Standard Terminology of Mortar and Grout for Unit Masonry</w:delText>
              </w:r>
            </w:del>
            <w:ins w:id="3658" w:author="Ashan Senel Asmone" w:date="2016-03-21T20:01:00Z">
              <w:r w:rsidR="00360EB0">
                <w:rPr>
                  <w:rFonts w:ascii="Calibri Light" w:hAnsi="Calibri Light"/>
                  <w:sz w:val="16"/>
                  <w:szCs w:val="16"/>
                </w:rPr>
                <w:t>ASTM C1180 - 10 Standard Terminology of Mortar and Grout for Unit Masonry</w:t>
              </w:r>
            </w:ins>
          </w:p>
          <w:p w14:paraId="61EC71C3" w14:textId="77777777" w:rsidR="00C32DFC" w:rsidRPr="00C32DFC" w:rsidRDefault="00C32DFC" w:rsidP="00C32DFC">
            <w:pPr>
              <w:spacing w:after="120"/>
              <w:rPr>
                <w:rFonts w:ascii="Calibri Light" w:hAnsi="Calibri Light"/>
                <w:sz w:val="16"/>
                <w:szCs w:val="16"/>
              </w:rPr>
            </w:pPr>
            <w:del w:id="3659" w:author="Ashan Senel Asmone" w:date="2016-03-21T20:02:00Z">
              <w:r w:rsidRPr="00C32DFC" w:rsidDel="00360EB0">
                <w:rPr>
                  <w:rFonts w:ascii="Calibri Light" w:hAnsi="Calibri Light"/>
                  <w:sz w:val="16"/>
                  <w:szCs w:val="16"/>
                </w:rPr>
                <w:delText>ASTM C1218/C1218M-99 Standard Test Method for Water-Soluble Chloride in Mortar and Concrete</w:delText>
              </w:r>
            </w:del>
            <w:ins w:id="3660" w:author="Ashan Senel Asmone" w:date="2016-03-21T20:02:00Z">
              <w:r w:rsidR="00360EB0">
                <w:rPr>
                  <w:rFonts w:ascii="Calibri Light" w:hAnsi="Calibri Light"/>
                  <w:sz w:val="16"/>
                  <w:szCs w:val="16"/>
                </w:rPr>
                <w:t>ASTM C1218 / C1218M - 15 Standard Test Method for Water-Soluble Chloride in Mortar and Concrete</w:t>
              </w:r>
            </w:ins>
          </w:p>
          <w:p w14:paraId="46D53B1A" w14:textId="77777777" w:rsidR="00C32DFC" w:rsidRPr="00C32DFC" w:rsidRDefault="00C32DFC" w:rsidP="00C32DFC">
            <w:pPr>
              <w:spacing w:after="120"/>
              <w:rPr>
                <w:rFonts w:ascii="Calibri Light" w:hAnsi="Calibri Light"/>
                <w:sz w:val="16"/>
                <w:szCs w:val="16"/>
              </w:rPr>
            </w:pPr>
            <w:del w:id="3661" w:author="Ashan Senel Asmone" w:date="2016-03-21T20:03:00Z">
              <w:r w:rsidRPr="00C32DFC" w:rsidDel="00360EB0">
                <w:rPr>
                  <w:rFonts w:ascii="Calibri Light" w:hAnsi="Calibri Light"/>
                  <w:sz w:val="16"/>
                  <w:szCs w:val="16"/>
                </w:rPr>
                <w:delText>ASTM C1324-96 Standard Test Method for Examination and Analysis of Hardened Masonry Mortar</w:delText>
              </w:r>
            </w:del>
            <w:ins w:id="3662" w:author="Ashan Senel Asmone" w:date="2016-03-21T20:03:00Z">
              <w:r w:rsidR="00360EB0">
                <w:rPr>
                  <w:rFonts w:ascii="Calibri Light" w:hAnsi="Calibri Light"/>
                  <w:sz w:val="16"/>
                  <w:szCs w:val="16"/>
                </w:rPr>
                <w:t>ASTM C1324 - 15 Standard Test Method for Examination and Analysis of Hardened Masonry Mortar</w:t>
              </w:r>
            </w:ins>
          </w:p>
          <w:p w14:paraId="7D49388C" w14:textId="77777777" w:rsidR="00C32DFC" w:rsidRPr="00C32DFC" w:rsidRDefault="00C32DFC" w:rsidP="00C32DFC">
            <w:pPr>
              <w:spacing w:after="120"/>
              <w:rPr>
                <w:rFonts w:ascii="Calibri Light" w:hAnsi="Calibri Light"/>
                <w:sz w:val="16"/>
                <w:szCs w:val="16"/>
              </w:rPr>
            </w:pPr>
            <w:del w:id="3663" w:author="Ashan Senel Asmone" w:date="2016-03-21T20:03:00Z">
              <w:r w:rsidRPr="00C32DFC" w:rsidDel="00360EB0">
                <w:rPr>
                  <w:rFonts w:ascii="Calibri Light" w:hAnsi="Calibri Light"/>
                  <w:sz w:val="16"/>
                  <w:szCs w:val="16"/>
                </w:rPr>
                <w:delText>ASTM C1384-01 Standard Specification for Admixtures for Masonry Mortars</w:delText>
              </w:r>
            </w:del>
            <w:ins w:id="3664" w:author="Ashan Senel Asmone" w:date="2016-03-21T20:03:00Z">
              <w:r w:rsidR="00360EB0">
                <w:rPr>
                  <w:rFonts w:ascii="Calibri Light" w:hAnsi="Calibri Light"/>
                  <w:sz w:val="16"/>
                  <w:szCs w:val="16"/>
                </w:rPr>
                <w:t>ASTM C1384 - 12a Standard Specification for Admixtures for Masonry Mortars</w:t>
              </w:r>
            </w:ins>
          </w:p>
          <w:p w14:paraId="7D0B4678" w14:textId="77777777" w:rsidR="00C32DFC" w:rsidRPr="00C32DFC" w:rsidRDefault="00C32DFC" w:rsidP="00C32DFC">
            <w:pPr>
              <w:spacing w:after="120"/>
              <w:rPr>
                <w:rFonts w:ascii="Calibri Light" w:hAnsi="Calibri Light"/>
                <w:sz w:val="16"/>
                <w:szCs w:val="16"/>
              </w:rPr>
            </w:pPr>
            <w:del w:id="3665" w:author="Ashan Senel Asmone" w:date="2016-03-21T20:04:00Z">
              <w:r w:rsidRPr="00C32DFC" w:rsidDel="00360EB0">
                <w:rPr>
                  <w:rFonts w:ascii="Calibri Light" w:hAnsi="Calibri Light"/>
                  <w:sz w:val="16"/>
                  <w:szCs w:val="16"/>
                </w:rPr>
                <w:delText>ASTM C1400-01 Standard Guide for Reduction of Efflorescence Potential in New Masonry Walls</w:delText>
              </w:r>
            </w:del>
            <w:ins w:id="3666" w:author="Ashan Senel Asmone" w:date="2016-03-21T20:04:00Z">
              <w:r w:rsidR="00360EB0">
                <w:rPr>
                  <w:rFonts w:ascii="Calibri Light" w:hAnsi="Calibri Light"/>
                  <w:sz w:val="16"/>
                  <w:szCs w:val="16"/>
                </w:rPr>
                <w:t>ASTM C1400 - 11 Standard Guide for Reduction of Efflorescence Potential in New Masonry Walls</w:t>
              </w:r>
            </w:ins>
          </w:p>
          <w:p w14:paraId="349B7449" w14:textId="77777777" w:rsidR="00C32DFC" w:rsidRPr="00C32DFC" w:rsidRDefault="00C32DFC" w:rsidP="00C32DFC">
            <w:pPr>
              <w:spacing w:after="120"/>
              <w:rPr>
                <w:rFonts w:ascii="Calibri Light" w:hAnsi="Calibri Light"/>
                <w:sz w:val="16"/>
                <w:szCs w:val="16"/>
              </w:rPr>
            </w:pPr>
            <w:del w:id="3667" w:author="Ashan Senel Asmone" w:date="2016-03-21T20:04:00Z">
              <w:r w:rsidRPr="00C32DFC" w:rsidDel="00360EB0">
                <w:rPr>
                  <w:rFonts w:ascii="Calibri Light" w:hAnsi="Calibri Light"/>
                  <w:sz w:val="16"/>
                  <w:szCs w:val="16"/>
                </w:rPr>
                <w:delText>ASTM C1403-00 Standard Test Method for Rate of Water Absorption of Masonry Mortars</w:delText>
              </w:r>
            </w:del>
            <w:ins w:id="3668" w:author="Ashan Senel Asmone" w:date="2016-03-21T20:04:00Z">
              <w:r w:rsidR="00360EB0">
                <w:rPr>
                  <w:rFonts w:ascii="Calibri Light" w:hAnsi="Calibri Light"/>
                  <w:sz w:val="16"/>
                  <w:szCs w:val="16"/>
                </w:rPr>
                <w:t>ASTM C1403 - 15 Standard Test Method for Rate of Water Absorption of Masonry Mortars</w:t>
              </w:r>
            </w:ins>
          </w:p>
          <w:p w14:paraId="4AC8F6C0" w14:textId="77777777" w:rsidR="00C32DFC" w:rsidRPr="00C32DFC" w:rsidRDefault="00C32DFC" w:rsidP="00C32DFC">
            <w:pPr>
              <w:spacing w:after="120"/>
              <w:rPr>
                <w:rFonts w:ascii="Calibri Light" w:hAnsi="Calibri Light"/>
                <w:sz w:val="16"/>
                <w:szCs w:val="16"/>
              </w:rPr>
            </w:pPr>
            <w:r w:rsidRPr="00C32DFC">
              <w:rPr>
                <w:rFonts w:ascii="Calibri Light" w:hAnsi="Calibri Light"/>
                <w:b/>
                <w:bCs/>
                <w:sz w:val="16"/>
                <w:szCs w:val="16"/>
                <w:u w:val="single"/>
              </w:rPr>
              <w:t>Sealants</w:t>
            </w:r>
          </w:p>
          <w:p w14:paraId="1AAF029D" w14:textId="77777777" w:rsidR="00C32DFC" w:rsidRPr="00C32DFC" w:rsidRDefault="00C32DFC" w:rsidP="00C32DFC">
            <w:pPr>
              <w:spacing w:after="120"/>
              <w:rPr>
                <w:rFonts w:ascii="Calibri Light" w:hAnsi="Calibri Light"/>
                <w:sz w:val="16"/>
                <w:szCs w:val="16"/>
              </w:rPr>
            </w:pPr>
            <w:del w:id="3669" w:author="Ashan Senel Asmone" w:date="2016-03-21T20:05:00Z">
              <w:r w:rsidRPr="00C32DFC" w:rsidDel="00360EB0">
                <w:rPr>
                  <w:rFonts w:ascii="Calibri Light" w:hAnsi="Calibri Light"/>
                  <w:sz w:val="16"/>
                  <w:szCs w:val="16"/>
                </w:rPr>
                <w:delText>C509-00 Standard Specification for Elastomeric Cellular Preformed Gasket and Sealing Material</w:delText>
              </w:r>
            </w:del>
            <w:ins w:id="3670" w:author="Ashan Senel Asmone" w:date="2016-03-21T20:05:00Z">
              <w:r w:rsidR="00360EB0">
                <w:rPr>
                  <w:rFonts w:ascii="Calibri Light" w:hAnsi="Calibri Light"/>
                  <w:sz w:val="16"/>
                  <w:szCs w:val="16"/>
                </w:rPr>
                <w:t>ASTM C509 - 06(2015) Standard Specification for Elastomeric Cellular Preformed Gasket and Sealing Material</w:t>
              </w:r>
            </w:ins>
          </w:p>
          <w:p w14:paraId="4703F2DD" w14:textId="77777777" w:rsidR="00C32DFC" w:rsidRPr="00C32DFC" w:rsidRDefault="00C32DFC" w:rsidP="00C32DFC">
            <w:pPr>
              <w:spacing w:after="120"/>
              <w:rPr>
                <w:rFonts w:ascii="Calibri Light" w:hAnsi="Calibri Light"/>
                <w:sz w:val="16"/>
                <w:szCs w:val="16"/>
              </w:rPr>
            </w:pPr>
            <w:del w:id="3671" w:author="Ashan Senel Asmone" w:date="2016-03-21T20:12:00Z">
              <w:r w:rsidRPr="00C32DFC" w:rsidDel="00B73746">
                <w:rPr>
                  <w:rFonts w:ascii="Calibri Light" w:hAnsi="Calibri Light"/>
                  <w:sz w:val="16"/>
                  <w:szCs w:val="16"/>
                </w:rPr>
                <w:delText>C717-01a Standard Terminology of Building Seals and Sealants</w:delText>
              </w:r>
            </w:del>
            <w:ins w:id="3672" w:author="Ashan Senel Asmone" w:date="2016-03-21T20:12:00Z">
              <w:r w:rsidR="00B73746">
                <w:rPr>
                  <w:rFonts w:ascii="Calibri Light" w:hAnsi="Calibri Light"/>
                  <w:sz w:val="16"/>
                  <w:szCs w:val="16"/>
                </w:rPr>
                <w:t>ASTM C717 - 14a Standard Terminology of Building Seals and Sealants</w:t>
              </w:r>
            </w:ins>
          </w:p>
          <w:p w14:paraId="7D88DA1A" w14:textId="77777777" w:rsidR="00C32DFC" w:rsidRPr="00C32DFC" w:rsidRDefault="00C32DFC" w:rsidP="00C32DFC">
            <w:pPr>
              <w:spacing w:after="120"/>
              <w:rPr>
                <w:rFonts w:ascii="Calibri Light" w:hAnsi="Calibri Light"/>
                <w:sz w:val="16"/>
                <w:szCs w:val="16"/>
              </w:rPr>
            </w:pPr>
            <w:r w:rsidRPr="00C32DFC">
              <w:rPr>
                <w:rFonts w:ascii="Calibri Light" w:hAnsi="Calibri Light"/>
                <w:b/>
                <w:bCs/>
                <w:sz w:val="16"/>
                <w:szCs w:val="16"/>
                <w:u w:val="single"/>
              </w:rPr>
              <w:t>Waterproofing for masonry</w:t>
            </w:r>
          </w:p>
          <w:p w14:paraId="06242523" w14:textId="77777777" w:rsidR="00C32DFC" w:rsidRPr="00C32DFC" w:rsidRDefault="00C32DFC" w:rsidP="00C32DFC">
            <w:pPr>
              <w:spacing w:after="120"/>
              <w:rPr>
                <w:rFonts w:ascii="Calibri Light" w:hAnsi="Calibri Light"/>
                <w:sz w:val="16"/>
                <w:szCs w:val="16"/>
              </w:rPr>
            </w:pPr>
            <w:del w:id="3673" w:author="Ashan Senel Asmone" w:date="2016-03-21T20:14:00Z">
              <w:r w:rsidRPr="00C32DFC" w:rsidDel="00B73746">
                <w:rPr>
                  <w:rFonts w:ascii="Calibri Light" w:hAnsi="Calibri Light"/>
                  <w:sz w:val="16"/>
                  <w:szCs w:val="16"/>
                </w:rPr>
                <w:delText>D5095-91(2002) Standard Test Method for Determination of the Nonvolatile Content in Silanes, Siloxanes and Silane-Siloxane Blends Used in Masonry WATER Repellent Treatments</w:delText>
              </w:r>
            </w:del>
            <w:ins w:id="3674" w:author="Ashan Senel Asmone" w:date="2016-03-21T20:14:00Z">
              <w:r w:rsidR="00B73746">
                <w:rPr>
                  <w:rFonts w:ascii="Calibri Light" w:hAnsi="Calibri Light"/>
                  <w:sz w:val="16"/>
                  <w:szCs w:val="16"/>
                </w:rPr>
                <w:t>ASTM D5095 - 91(2013) Standard Test Method for Determination of the Nonvolatile Content in Silanes, Siloxanes and Silane-Siloxane Blends Used in Masonry Water Repellent Treatments</w:t>
              </w:r>
            </w:ins>
          </w:p>
          <w:p w14:paraId="33B175C6" w14:textId="77777777" w:rsidR="00C32DFC" w:rsidRPr="00C32DFC" w:rsidRDefault="00C32DFC" w:rsidP="00C32DFC">
            <w:pPr>
              <w:spacing w:after="120"/>
              <w:rPr>
                <w:rFonts w:ascii="Calibri Light" w:hAnsi="Calibri Light"/>
                <w:sz w:val="16"/>
                <w:szCs w:val="16"/>
              </w:rPr>
            </w:pPr>
            <w:del w:id="3675" w:author="Ashan Senel Asmone" w:date="2016-03-21T20:14:00Z">
              <w:r w:rsidRPr="00C32DFC" w:rsidDel="00B73746">
                <w:rPr>
                  <w:rFonts w:ascii="Calibri Light" w:hAnsi="Calibri Light"/>
                  <w:sz w:val="16"/>
                  <w:szCs w:val="16"/>
                </w:rPr>
                <w:delText>D6532-00 Standard Test Method for Evaluation of the Effect of Clear WATER Repellent Treatments on WATER Absorption of Hydraulic Cement Mortar Specimens</w:delText>
              </w:r>
            </w:del>
            <w:ins w:id="3676" w:author="Ashan Senel Asmone" w:date="2016-03-21T20:14:00Z">
              <w:r w:rsidR="00B73746">
                <w:rPr>
                  <w:rFonts w:ascii="Calibri Light" w:hAnsi="Calibri Light"/>
                  <w:sz w:val="16"/>
                  <w:szCs w:val="16"/>
                </w:rPr>
                <w:t>ASTM D6532 - 00(2014) Standard Test Method for Evaluation of the Effect of Clear Water Repellent Treatments on Water Absorption of Hydraulic Cement Mortar Specimens</w:t>
              </w:r>
            </w:ins>
          </w:p>
          <w:p w14:paraId="3A000067" w14:textId="77777777" w:rsidR="00C32DFC" w:rsidRPr="00C32DFC" w:rsidRDefault="00C32DFC" w:rsidP="00C32DFC">
            <w:pPr>
              <w:spacing w:after="120"/>
              <w:rPr>
                <w:rFonts w:ascii="Calibri Light" w:hAnsi="Calibri Light"/>
                <w:sz w:val="16"/>
                <w:szCs w:val="16"/>
              </w:rPr>
            </w:pPr>
            <w:del w:id="3677" w:author="Ashan Senel Asmone" w:date="2016-03-21T20:15:00Z">
              <w:r w:rsidRPr="00C32DFC" w:rsidDel="00B73746">
                <w:rPr>
                  <w:rFonts w:ascii="Calibri Light" w:hAnsi="Calibri Light"/>
                  <w:sz w:val="16"/>
                  <w:szCs w:val="16"/>
                </w:rPr>
                <w:delText>C898-01 Standard Guide for Use of High Solids Content, Cold Liquid-Applied Elastomeric WATERPROOFING Membrane With Separate Wearing Course</w:delText>
              </w:r>
            </w:del>
            <w:ins w:id="3678" w:author="Ashan Senel Asmone" w:date="2016-03-21T20:15:00Z">
              <w:r w:rsidR="00B73746">
                <w:rPr>
                  <w:rFonts w:ascii="Calibri Light" w:hAnsi="Calibri Light"/>
                  <w:sz w:val="16"/>
                  <w:szCs w:val="16"/>
                </w:rPr>
                <w:t>ASTM C898 / C898M - 09 Standard Guide for Use of High Solids Content, Cold Liquid-Applied Elastomeric Waterproofing Membrane With Separate Wearing Course</w:t>
              </w:r>
            </w:ins>
          </w:p>
          <w:p w14:paraId="2D1C303C" w14:textId="77777777" w:rsidR="00570413" w:rsidRPr="00C32DFC" w:rsidRDefault="00570413" w:rsidP="00570413">
            <w:pPr>
              <w:spacing w:after="120"/>
              <w:rPr>
                <w:rFonts w:ascii="Calibri Light" w:hAnsi="Calibri Light"/>
                <w:sz w:val="16"/>
                <w:szCs w:val="16"/>
              </w:rPr>
            </w:pPr>
          </w:p>
        </w:tc>
      </w:tr>
      <w:tr w:rsidR="00570413" w:rsidRPr="004F3C8C" w14:paraId="3D91CCCD" w14:textId="77777777" w:rsidTr="00570413">
        <w:tc>
          <w:tcPr>
            <w:tcW w:w="685" w:type="dxa"/>
          </w:tcPr>
          <w:p w14:paraId="357FA437"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7CCB9629" w14:textId="77777777" w:rsidR="00C32DFC" w:rsidRPr="00C32DFC" w:rsidRDefault="00C32DFC" w:rsidP="00C32DFC">
            <w:pPr>
              <w:spacing w:after="120"/>
              <w:rPr>
                <w:rFonts w:ascii="Calibri Light" w:hAnsi="Calibri Light"/>
                <w:sz w:val="16"/>
                <w:szCs w:val="16"/>
              </w:rPr>
            </w:pPr>
            <w:r w:rsidRPr="00C32DFC">
              <w:rPr>
                <w:rFonts w:ascii="Calibri Light" w:hAnsi="Calibri Light"/>
                <w:b/>
                <w:bCs/>
                <w:sz w:val="16"/>
                <w:szCs w:val="16"/>
                <w:u w:val="single"/>
              </w:rPr>
              <w:t>Masonry</w:t>
            </w:r>
          </w:p>
          <w:p w14:paraId="294CAE56" w14:textId="77777777" w:rsidR="00C32DFC" w:rsidRPr="00C32DFC" w:rsidRDefault="00C32DFC" w:rsidP="00C32DFC">
            <w:pPr>
              <w:spacing w:after="120"/>
              <w:rPr>
                <w:rFonts w:ascii="Calibri Light" w:hAnsi="Calibri Light"/>
                <w:sz w:val="16"/>
                <w:szCs w:val="16"/>
              </w:rPr>
            </w:pPr>
            <w:del w:id="3679" w:author="Ashan Senel Asmone" w:date="2016-03-21T20:16:00Z">
              <w:r w:rsidRPr="00C32DFC" w:rsidDel="00B73746">
                <w:rPr>
                  <w:rFonts w:ascii="Calibri Light" w:hAnsi="Calibri Light"/>
                  <w:sz w:val="16"/>
                  <w:szCs w:val="16"/>
                </w:rPr>
                <w:delText>AS 1617.1-2003 Refractory bricks and shapes - Fireclay</w:delText>
              </w:r>
            </w:del>
            <w:ins w:id="3680" w:author="Ashan Senel Asmone" w:date="2016-03-21T20:16:00Z">
              <w:r w:rsidR="00B73746">
                <w:rPr>
                  <w:rFonts w:ascii="Calibri Light" w:hAnsi="Calibri Light"/>
                  <w:sz w:val="16"/>
                  <w:szCs w:val="16"/>
                </w:rPr>
                <w:t>AS 1617.1-2003 (R2013) Refractory bricks and shapes - Fireclay</w:t>
              </w:r>
            </w:ins>
          </w:p>
          <w:p w14:paraId="7DC8F46D" w14:textId="77777777" w:rsidR="00C32DFC" w:rsidRPr="00C32DFC" w:rsidRDefault="00C32DFC" w:rsidP="00C32DFC">
            <w:pPr>
              <w:spacing w:after="120"/>
              <w:rPr>
                <w:rFonts w:ascii="Calibri Light" w:hAnsi="Calibri Light"/>
                <w:sz w:val="16"/>
                <w:szCs w:val="16"/>
              </w:rPr>
            </w:pPr>
            <w:del w:id="3681" w:author="Ashan Senel Asmone" w:date="2016-03-21T20:17:00Z">
              <w:r w:rsidRPr="00C32DFC" w:rsidDel="00B73746">
                <w:rPr>
                  <w:rFonts w:ascii="Calibri Light" w:hAnsi="Calibri Light"/>
                  <w:sz w:val="16"/>
                  <w:szCs w:val="16"/>
                </w:rPr>
                <w:delText>AS 1618-2003 Dimensions and preferred sizes for refractory bricks</w:delText>
              </w:r>
            </w:del>
            <w:ins w:id="3682" w:author="Ashan Senel Asmone" w:date="2016-03-21T20:17:00Z">
              <w:r w:rsidR="00B73746">
                <w:rPr>
                  <w:rFonts w:ascii="Calibri Light" w:hAnsi="Calibri Light"/>
                  <w:sz w:val="16"/>
                  <w:szCs w:val="16"/>
                </w:rPr>
                <w:t>AS 1618-2003 (R2013) Dimensions and preferred sizes for refractory bricks</w:t>
              </w:r>
            </w:ins>
          </w:p>
          <w:p w14:paraId="2155FBFA" w14:textId="77777777" w:rsidR="00C32DFC" w:rsidRPr="00C32DFC" w:rsidRDefault="00C32DFC" w:rsidP="00C32DFC">
            <w:pPr>
              <w:spacing w:after="120"/>
              <w:rPr>
                <w:rFonts w:ascii="Calibri Light" w:hAnsi="Calibri Light"/>
                <w:sz w:val="16"/>
                <w:szCs w:val="16"/>
              </w:rPr>
            </w:pPr>
            <w:del w:id="3683" w:author="Ashan Senel Asmone" w:date="2016-03-21T20:17:00Z">
              <w:r w:rsidRPr="00C32DFC" w:rsidDel="00B73746">
                <w:rPr>
                  <w:rFonts w:ascii="Calibri Light" w:hAnsi="Calibri Light"/>
                  <w:sz w:val="16"/>
                  <w:szCs w:val="16"/>
                </w:rPr>
                <w:delText>AS/NZS 2699.1:2000 Built-in components for masonry construction - Wall ties</w:delText>
              </w:r>
            </w:del>
            <w:ins w:id="3684" w:author="Ashan Senel Asmone" w:date="2016-03-21T20:17:00Z">
              <w:r w:rsidR="00B73746">
                <w:rPr>
                  <w:rFonts w:ascii="Calibri Light" w:hAnsi="Calibri Light"/>
                  <w:sz w:val="16"/>
                  <w:szCs w:val="16"/>
                </w:rPr>
                <w:t>AS/NZS 2699.1:2000 Built-in components for masonry construction - Wall ties</w:t>
              </w:r>
            </w:ins>
          </w:p>
          <w:p w14:paraId="7AB05B64" w14:textId="77777777" w:rsidR="00C32DFC" w:rsidRPr="00C32DFC" w:rsidRDefault="00C32DFC" w:rsidP="00C32DFC">
            <w:pPr>
              <w:spacing w:after="120"/>
              <w:rPr>
                <w:rFonts w:ascii="Calibri Light" w:hAnsi="Calibri Light"/>
                <w:sz w:val="16"/>
                <w:szCs w:val="16"/>
              </w:rPr>
            </w:pPr>
            <w:del w:id="3685" w:author="Ashan Senel Asmone" w:date="2016-03-21T20:18:00Z">
              <w:r w:rsidRPr="00C32DFC" w:rsidDel="00B73746">
                <w:rPr>
                  <w:rFonts w:ascii="Calibri Light" w:hAnsi="Calibri Light"/>
                  <w:sz w:val="16"/>
                  <w:szCs w:val="16"/>
                </w:rPr>
                <w:delText>AS/NZS 2699.2:2000 Built-in components for masonry construction - Connectors and accesories</w:delText>
              </w:r>
            </w:del>
            <w:ins w:id="3686" w:author="Ashan Senel Asmone" w:date="2016-03-21T20:18:00Z">
              <w:r w:rsidR="00B73746">
                <w:rPr>
                  <w:rFonts w:ascii="Calibri Light" w:hAnsi="Calibri Light"/>
                  <w:sz w:val="16"/>
                  <w:szCs w:val="16"/>
                </w:rPr>
                <w:t>AS/NZS 2699.2:2000 Built-in components for masonry construction, - Connectors and accessories</w:t>
              </w:r>
            </w:ins>
          </w:p>
          <w:p w14:paraId="5AAF06A9" w14:textId="77777777" w:rsidR="00C32DFC" w:rsidRPr="00C32DFC" w:rsidRDefault="00C32DFC" w:rsidP="00C32DFC">
            <w:pPr>
              <w:spacing w:after="120"/>
              <w:rPr>
                <w:rFonts w:ascii="Calibri Light" w:hAnsi="Calibri Light"/>
                <w:sz w:val="16"/>
                <w:szCs w:val="16"/>
              </w:rPr>
            </w:pPr>
            <w:del w:id="3687" w:author="Ashan Senel Asmone" w:date="2016-03-21T20:19:00Z">
              <w:r w:rsidRPr="00C32DFC" w:rsidDel="00B73746">
                <w:rPr>
                  <w:rFonts w:ascii="Calibri Light" w:hAnsi="Calibri Light"/>
                  <w:sz w:val="16"/>
                  <w:szCs w:val="16"/>
                </w:rPr>
                <w:delText>AS 3700-2001 Masonry structures</w:delText>
              </w:r>
            </w:del>
            <w:ins w:id="3688" w:author="Ashan Senel Asmone" w:date="2016-03-21T20:20:00Z">
              <w:r w:rsidR="00B73746">
                <w:rPr>
                  <w:rFonts w:ascii="Calibri Light" w:hAnsi="Calibri Light"/>
                  <w:sz w:val="16"/>
                  <w:szCs w:val="16"/>
                </w:rPr>
                <w:t xml:space="preserve">AS 4773.2-2010 Masonry in small buildings - Construction/ AS 4773.1-2010 Masonry in small buildings - Design/ </w:t>
              </w:r>
            </w:ins>
            <w:ins w:id="3689" w:author="Ashan Senel Asmone" w:date="2016-03-21T20:19:00Z">
              <w:r w:rsidR="00B73746">
                <w:rPr>
                  <w:rFonts w:ascii="Calibri Light" w:hAnsi="Calibri Light"/>
                  <w:sz w:val="16"/>
                  <w:szCs w:val="16"/>
                </w:rPr>
                <w:t>AS 3700-2011 Masonry structures</w:t>
              </w:r>
            </w:ins>
          </w:p>
          <w:p w14:paraId="079F5AA3" w14:textId="77777777" w:rsidR="00C32DFC" w:rsidRPr="00C32DFC" w:rsidRDefault="00C32DFC" w:rsidP="00C32DFC">
            <w:pPr>
              <w:spacing w:after="120"/>
              <w:rPr>
                <w:rFonts w:ascii="Calibri Light" w:hAnsi="Calibri Light"/>
                <w:sz w:val="16"/>
                <w:szCs w:val="16"/>
              </w:rPr>
            </w:pPr>
            <w:del w:id="3690" w:author="Ashan Senel Asmone" w:date="2016-03-21T20:21:00Z">
              <w:r w:rsidRPr="00C32DFC" w:rsidDel="00B73746">
                <w:rPr>
                  <w:rFonts w:ascii="Calibri Light" w:hAnsi="Calibri Light"/>
                  <w:sz w:val="16"/>
                  <w:szCs w:val="16"/>
                </w:rPr>
                <w:delText>AS/NZS 4517:1998 Abrasive products - Segmented saws for machining of stone and masonry cutting - Dimensions of steel blades</w:delText>
              </w:r>
            </w:del>
            <w:ins w:id="3691" w:author="Ashan Senel Asmone" w:date="2016-03-21T20:22:00Z">
              <w:r w:rsidR="00B73746">
                <w:rPr>
                  <w:rFonts w:ascii="Calibri Light" w:hAnsi="Calibri Light"/>
                  <w:sz w:val="16"/>
                  <w:szCs w:val="16"/>
                </w:rPr>
                <w:t xml:space="preserve">AS 4517.1-2006 Blanks for superabrasive cutting-off wheels - Manually guided cutting-off in building and civil engineering/ </w:t>
              </w:r>
            </w:ins>
            <w:ins w:id="3692" w:author="Ashan Senel Asmone" w:date="2016-03-21T20:21:00Z">
              <w:r w:rsidR="00B73746">
                <w:rPr>
                  <w:rFonts w:ascii="Calibri Light" w:hAnsi="Calibri Light"/>
                  <w:sz w:val="16"/>
                  <w:szCs w:val="16"/>
                </w:rPr>
                <w:t>AS 4517.2-2006 Blanks for superabrasive cutting-off wheels - Hand-held cutting-off in building and civil engineering</w:t>
              </w:r>
            </w:ins>
          </w:p>
          <w:p w14:paraId="0764DF82" w14:textId="77777777" w:rsidR="00C32DFC" w:rsidRPr="00C32DFC" w:rsidRDefault="00C32DFC" w:rsidP="00C32DFC">
            <w:pPr>
              <w:spacing w:after="120"/>
              <w:rPr>
                <w:rFonts w:ascii="Calibri Light" w:hAnsi="Calibri Light"/>
                <w:sz w:val="16"/>
                <w:szCs w:val="16"/>
              </w:rPr>
            </w:pPr>
            <w:del w:id="3693" w:author="Ashan Senel Asmone" w:date="2016-03-21T20:23:00Z">
              <w:r w:rsidRPr="00C32DFC" w:rsidDel="00B73746">
                <w:rPr>
                  <w:rFonts w:ascii="Calibri Light" w:hAnsi="Calibri Light"/>
                  <w:sz w:val="16"/>
                  <w:szCs w:val="16"/>
                </w:rPr>
                <w:delText>AS/NZS 4524.10:1998 Bonded abrasive products - Dimensions - Honing stones and superfinishings</w:delText>
              </w:r>
            </w:del>
            <w:ins w:id="3694" w:author="Ashan Senel Asmone" w:date="2016-03-21T20:23:00Z">
              <w:r w:rsidR="00B73746">
                <w:rPr>
                  <w:rFonts w:ascii="Calibri Light" w:hAnsi="Calibri Light"/>
                  <w:sz w:val="16"/>
                  <w:szCs w:val="16"/>
                </w:rPr>
                <w:t>AS/NZS 4524.10:1998 Bonded abrasive products - Dimensions - Honing stones and superfinishings</w:t>
              </w:r>
            </w:ins>
          </w:p>
          <w:p w14:paraId="43DF2BDC" w14:textId="77777777" w:rsidR="00C32DFC" w:rsidRPr="00C32DFC" w:rsidRDefault="00C32DFC" w:rsidP="00C32DFC">
            <w:pPr>
              <w:spacing w:after="120"/>
              <w:rPr>
                <w:rFonts w:ascii="Calibri Light" w:hAnsi="Calibri Light"/>
                <w:sz w:val="16"/>
                <w:szCs w:val="16"/>
              </w:rPr>
            </w:pPr>
            <w:del w:id="3695" w:author="Ashan Senel Asmone" w:date="2016-03-21T20:23:00Z">
              <w:r w:rsidRPr="00C32DFC" w:rsidDel="00B73746">
                <w:rPr>
                  <w:rFonts w:ascii="Calibri Light" w:hAnsi="Calibri Light"/>
                  <w:sz w:val="16"/>
                  <w:szCs w:val="16"/>
                </w:rPr>
                <w:delText>AS/NZS 4284:1995 Testing of building facades</w:delText>
              </w:r>
            </w:del>
            <w:ins w:id="3696" w:author="Ashan Senel Asmone" w:date="2016-03-21T20:23:00Z">
              <w:r w:rsidR="00B73746">
                <w:rPr>
                  <w:rFonts w:ascii="Calibri Light" w:hAnsi="Calibri Light"/>
                  <w:sz w:val="16"/>
                  <w:szCs w:val="16"/>
                </w:rPr>
                <w:t>AS/NZS 4284:2008 Testing of building facades</w:t>
              </w:r>
            </w:ins>
          </w:p>
          <w:p w14:paraId="63A26226" w14:textId="77777777" w:rsidR="00C32DFC" w:rsidRPr="00C32DFC" w:rsidRDefault="00C32DFC" w:rsidP="00C32DFC">
            <w:pPr>
              <w:spacing w:after="120"/>
              <w:rPr>
                <w:rFonts w:ascii="Calibri Light" w:hAnsi="Calibri Light"/>
                <w:sz w:val="16"/>
                <w:szCs w:val="16"/>
              </w:rPr>
            </w:pPr>
            <w:r w:rsidRPr="00C32DFC">
              <w:rPr>
                <w:rFonts w:ascii="Calibri Light" w:hAnsi="Calibri Light"/>
                <w:b/>
                <w:bCs/>
                <w:sz w:val="16"/>
                <w:szCs w:val="16"/>
                <w:u w:val="single"/>
              </w:rPr>
              <w:t>Mortar</w:t>
            </w:r>
          </w:p>
          <w:p w14:paraId="679C33BA" w14:textId="77777777" w:rsidR="00C32DFC" w:rsidRPr="00C32DFC" w:rsidRDefault="00C32DFC" w:rsidP="00C32DFC">
            <w:pPr>
              <w:spacing w:after="120"/>
              <w:rPr>
                <w:rFonts w:ascii="Calibri Light" w:hAnsi="Calibri Light"/>
                <w:sz w:val="16"/>
                <w:szCs w:val="16"/>
              </w:rPr>
            </w:pPr>
            <w:del w:id="3697" w:author="Ashan Senel Asmone" w:date="2016-03-21T20:24:00Z">
              <w:r w:rsidRPr="00C32DFC" w:rsidDel="00B73746">
                <w:rPr>
                  <w:rFonts w:ascii="Calibri Light" w:hAnsi="Calibri Light"/>
                  <w:sz w:val="16"/>
                  <w:szCs w:val="16"/>
                </w:rPr>
                <w:delText>AS 1478.1-2000 Chemical admixtures for concrete, mortar and grout - Admixtures for concrete</w:delText>
              </w:r>
            </w:del>
            <w:ins w:id="3698" w:author="Ashan Senel Asmone" w:date="2016-03-21T20:24:00Z">
              <w:r w:rsidR="00B73746">
                <w:rPr>
                  <w:rFonts w:ascii="Calibri Light" w:hAnsi="Calibri Light"/>
                  <w:sz w:val="16"/>
                  <w:szCs w:val="16"/>
                </w:rPr>
                <w:t>AS 1478.1-2000 Chemical admixtures for concrete, mortar and grout - Admixtures for concrete</w:t>
              </w:r>
            </w:ins>
          </w:p>
          <w:p w14:paraId="6E79644C" w14:textId="77777777" w:rsidR="00C32DFC" w:rsidRPr="00C32DFC" w:rsidRDefault="00C32DFC" w:rsidP="00C32DFC">
            <w:pPr>
              <w:spacing w:after="120"/>
              <w:rPr>
                <w:rFonts w:ascii="Calibri Light" w:hAnsi="Calibri Light"/>
                <w:sz w:val="16"/>
                <w:szCs w:val="16"/>
              </w:rPr>
            </w:pPr>
            <w:del w:id="3699" w:author="Ashan Senel Asmone" w:date="2016-03-21T20:25:00Z">
              <w:r w:rsidRPr="00C32DFC" w:rsidDel="00B73746">
                <w:rPr>
                  <w:rFonts w:ascii="Calibri Light" w:hAnsi="Calibri Light"/>
                  <w:sz w:val="16"/>
                  <w:szCs w:val="16"/>
                </w:rPr>
                <w:delText>AS 2350.12-1995 Methods of testing portland and blended cements - Preparation of a standard mortar and moulding of specimens</w:delText>
              </w:r>
            </w:del>
            <w:ins w:id="3700" w:author="Ashan Senel Asmone" w:date="2016-03-21T20:25:00Z">
              <w:r w:rsidR="00B73746">
                <w:rPr>
                  <w:rFonts w:ascii="Calibri Light" w:hAnsi="Calibri Light"/>
                  <w:sz w:val="16"/>
                  <w:szCs w:val="16"/>
                </w:rPr>
                <w:t>AS 2350.12-2006 Methods of testing portland, blended and masonry cements - Preparation of a standard mortar and moulding of specimens</w:t>
              </w:r>
            </w:ins>
          </w:p>
          <w:p w14:paraId="4209AFDF" w14:textId="77777777" w:rsidR="00C32DFC" w:rsidRPr="00C32DFC" w:rsidRDefault="00C32DFC" w:rsidP="00C32DFC">
            <w:pPr>
              <w:spacing w:after="120"/>
              <w:rPr>
                <w:rFonts w:ascii="Calibri Light" w:hAnsi="Calibri Light"/>
                <w:sz w:val="16"/>
                <w:szCs w:val="16"/>
              </w:rPr>
            </w:pPr>
            <w:del w:id="3701" w:author="Ashan Senel Asmone" w:date="2016-03-21T20:26:00Z">
              <w:r w:rsidRPr="00C32DFC" w:rsidDel="00B73746">
                <w:rPr>
                  <w:rFonts w:ascii="Calibri Light" w:hAnsi="Calibri Light"/>
                  <w:sz w:val="16"/>
                  <w:szCs w:val="16"/>
                </w:rPr>
                <w:delText>AS 1316-2003 Masonry cement</w:delText>
              </w:r>
            </w:del>
            <w:ins w:id="3702" w:author="Ashan Senel Asmone" w:date="2016-03-21T20:26:00Z">
              <w:r w:rsidR="00B73746">
                <w:rPr>
                  <w:rFonts w:ascii="Calibri Light" w:hAnsi="Calibri Light"/>
                  <w:sz w:val="16"/>
                  <w:szCs w:val="16"/>
                </w:rPr>
                <w:t>AS 1316-2003 Masonry cement</w:t>
              </w:r>
            </w:ins>
          </w:p>
          <w:p w14:paraId="08ACC606" w14:textId="77777777" w:rsidR="00C32DFC" w:rsidRPr="00C32DFC" w:rsidRDefault="00C32DFC" w:rsidP="00C32DFC">
            <w:pPr>
              <w:spacing w:after="120"/>
              <w:rPr>
                <w:rFonts w:ascii="Calibri Light" w:hAnsi="Calibri Light"/>
                <w:sz w:val="16"/>
                <w:szCs w:val="16"/>
              </w:rPr>
            </w:pPr>
            <w:del w:id="3703" w:author="Ashan Senel Asmone" w:date="2016-03-21T20:27:00Z">
              <w:r w:rsidRPr="00C32DFC" w:rsidDel="00B73746">
                <w:rPr>
                  <w:rFonts w:ascii="Calibri Light" w:hAnsi="Calibri Light"/>
                  <w:sz w:val="16"/>
                  <w:szCs w:val="16"/>
                </w:rPr>
                <w:delText>AS/NZS 2350.11:2001 Methods of testing portland, blended and masonry cements - Compressive strength</w:delText>
              </w:r>
            </w:del>
            <w:ins w:id="3704" w:author="Ashan Senel Asmone" w:date="2016-03-21T20:27:00Z">
              <w:r w:rsidR="00B73746">
                <w:rPr>
                  <w:rFonts w:ascii="Calibri Light" w:hAnsi="Calibri Light"/>
                  <w:sz w:val="16"/>
                  <w:szCs w:val="16"/>
                </w:rPr>
                <w:t>AS/NZS 2350.11:2006 Methods of testing portland, blended and masonry cements - Compressive strength</w:t>
              </w:r>
            </w:ins>
          </w:p>
          <w:p w14:paraId="673576A5" w14:textId="77777777" w:rsidR="00C32DFC" w:rsidRPr="00C32DFC" w:rsidRDefault="00C32DFC" w:rsidP="00C32DFC">
            <w:pPr>
              <w:spacing w:after="120"/>
              <w:rPr>
                <w:rFonts w:ascii="Calibri Light" w:hAnsi="Calibri Light"/>
                <w:sz w:val="16"/>
                <w:szCs w:val="16"/>
              </w:rPr>
            </w:pPr>
            <w:del w:id="3705" w:author="Ashan Asmone" w:date="2016-03-31T12:17:00Z">
              <w:r w:rsidRPr="00C32DFC" w:rsidDel="008A5E08">
                <w:rPr>
                  <w:rFonts w:ascii="Calibri Light" w:hAnsi="Calibri Light"/>
                  <w:sz w:val="16"/>
                  <w:szCs w:val="16"/>
                </w:rPr>
                <w:delText>AS/NZS 2350.16:2001</w:delText>
              </w:r>
            </w:del>
            <w:r w:rsidRPr="00C32DFC">
              <w:rPr>
                <w:rFonts w:ascii="Calibri Light" w:hAnsi="Calibri Light"/>
                <w:sz w:val="16"/>
                <w:szCs w:val="16"/>
              </w:rPr>
              <w:t> </w:t>
            </w:r>
            <w:r w:rsidRPr="00C32DFC">
              <w:rPr>
                <w:rFonts w:ascii="Calibri Light" w:hAnsi="Calibri Light"/>
                <w:sz w:val="16"/>
                <w:szCs w:val="16"/>
              </w:rPr>
              <w:br/>
            </w:r>
            <w:del w:id="3706" w:author="Ashan Asmone" w:date="2016-03-31T12:17:00Z">
              <w:r w:rsidRPr="00C32DFC" w:rsidDel="008A5E08">
                <w:rPr>
                  <w:rFonts w:ascii="Calibri Light" w:hAnsi="Calibri Light"/>
                  <w:sz w:val="16"/>
                  <w:szCs w:val="16"/>
                </w:rPr>
                <w:delText>Methods of testing portland, blended and masonry cements - Determination of air content of masonry cement</w:delText>
              </w:r>
            </w:del>
            <w:ins w:id="3707" w:author="Ashan Asmone" w:date="2016-03-31T12:17:00Z">
              <w:r w:rsidR="008A5E08">
                <w:rPr>
                  <w:rFonts w:ascii="Calibri Light" w:hAnsi="Calibri Light"/>
                  <w:sz w:val="16"/>
                  <w:szCs w:val="16"/>
                </w:rPr>
                <w:t>AS/NZS 2350.16:2006 Methods of testing portland, blended and masonry cements - Determination of air content of masonry cement</w:t>
              </w:r>
            </w:ins>
          </w:p>
          <w:p w14:paraId="09158710" w14:textId="77777777" w:rsidR="00C32DFC" w:rsidRPr="00C32DFC" w:rsidRDefault="00C32DFC" w:rsidP="00C32DFC">
            <w:pPr>
              <w:spacing w:after="120"/>
              <w:rPr>
                <w:rFonts w:ascii="Calibri Light" w:hAnsi="Calibri Light"/>
                <w:sz w:val="16"/>
                <w:szCs w:val="16"/>
              </w:rPr>
            </w:pPr>
            <w:del w:id="3708" w:author="Ashan Senel Asmone" w:date="2016-03-21T20:30:00Z">
              <w:r w:rsidRPr="00C32DFC" w:rsidDel="00B73746">
                <w:rPr>
                  <w:rFonts w:ascii="Calibri Light" w:hAnsi="Calibri Light"/>
                  <w:sz w:val="16"/>
                  <w:szCs w:val="16"/>
                </w:rPr>
                <w:delText>AS/NZS 2350.17:2001 Methods of testing portland, blended and masonry cements Determination of soundness of masonry cements</w:delText>
              </w:r>
            </w:del>
            <w:ins w:id="3709" w:author="Ashan Senel Asmone" w:date="2016-03-21T20:30:00Z">
              <w:r w:rsidR="00B73746">
                <w:rPr>
                  <w:rFonts w:ascii="Calibri Light" w:hAnsi="Calibri Light"/>
                  <w:sz w:val="16"/>
                  <w:szCs w:val="16"/>
                </w:rPr>
                <w:t>AS/NZS 2350.17:2001 Methods of testing portland, blended and masonry cements - Determination of soundness of masonry cements</w:t>
              </w:r>
            </w:ins>
          </w:p>
          <w:p w14:paraId="19EB329A" w14:textId="77777777" w:rsidR="00C32DFC" w:rsidRPr="00C32DFC" w:rsidRDefault="00C32DFC" w:rsidP="00C32DFC">
            <w:pPr>
              <w:spacing w:after="120"/>
              <w:rPr>
                <w:rFonts w:ascii="Calibri Light" w:hAnsi="Calibri Light"/>
                <w:sz w:val="16"/>
                <w:szCs w:val="16"/>
              </w:rPr>
            </w:pPr>
            <w:del w:id="3710" w:author="Ashan Senel Asmone" w:date="2016-03-21T20:29:00Z">
              <w:r w:rsidRPr="00C32DFC" w:rsidDel="00B73746">
                <w:rPr>
                  <w:rFonts w:ascii="Calibri Light" w:hAnsi="Calibri Light"/>
                  <w:sz w:val="16"/>
                  <w:szCs w:val="16"/>
                </w:rPr>
                <w:delText>AS/NZS 2350.17:2001 Methods of testing portland, blended and masonry cements Determination of soundness of asonry cements</w:delText>
              </w:r>
            </w:del>
          </w:p>
          <w:p w14:paraId="6F0103DA" w14:textId="77777777" w:rsidR="00C32DFC" w:rsidRPr="00C32DFC" w:rsidRDefault="00C32DFC" w:rsidP="00C32DFC">
            <w:pPr>
              <w:spacing w:after="120"/>
              <w:rPr>
                <w:rFonts w:ascii="Calibri Light" w:hAnsi="Calibri Light"/>
                <w:sz w:val="16"/>
                <w:szCs w:val="16"/>
              </w:rPr>
            </w:pPr>
            <w:del w:id="3711" w:author="Ashan Senel Asmone" w:date="2016-03-21T20:33:00Z">
              <w:r w:rsidRPr="00C32DFC" w:rsidDel="00901293">
                <w:rPr>
                  <w:rFonts w:ascii="Calibri Light" w:hAnsi="Calibri Light"/>
                  <w:sz w:val="16"/>
                  <w:szCs w:val="16"/>
                </w:rPr>
                <w:delText>AS/NZS 2350.18:2001 Methods of testing portland, blended and masonry cements - Determination of water retention of masonry cement</w:delText>
              </w:r>
            </w:del>
            <w:ins w:id="3712" w:author="Ashan Senel Asmone" w:date="2016-03-21T20:33:00Z">
              <w:r w:rsidR="00901293">
                <w:rPr>
                  <w:rFonts w:ascii="Calibri Light" w:hAnsi="Calibri Light"/>
                  <w:sz w:val="16"/>
                  <w:szCs w:val="16"/>
                </w:rPr>
                <w:t>AS/NZS 2350.18:2006 Methods of testing portland, blended and masonry cements - Determination of water retention of masonry cement</w:t>
              </w:r>
            </w:ins>
          </w:p>
          <w:p w14:paraId="14FDAE18" w14:textId="77777777" w:rsidR="00C32DFC" w:rsidRPr="00C32DFC" w:rsidRDefault="00C32DFC" w:rsidP="00C32DFC">
            <w:pPr>
              <w:spacing w:after="120"/>
              <w:rPr>
                <w:rFonts w:ascii="Calibri Light" w:hAnsi="Calibri Light"/>
                <w:sz w:val="16"/>
                <w:szCs w:val="16"/>
              </w:rPr>
            </w:pPr>
            <w:del w:id="3713" w:author="Ashan Senel Asmone" w:date="2016-03-21T20:33:00Z">
              <w:r w:rsidRPr="00C32DFC" w:rsidDel="00901293">
                <w:rPr>
                  <w:rFonts w:ascii="Calibri Light" w:hAnsi="Calibri Light"/>
                  <w:sz w:val="16"/>
                  <w:szCs w:val="16"/>
                </w:rPr>
                <w:delText>AS 2701-2001 Methods of sampling and testing mortar for masonry construction</w:delText>
              </w:r>
            </w:del>
            <w:ins w:id="3714" w:author="Ashan Senel Asmone" w:date="2016-03-21T20:33:00Z">
              <w:r w:rsidR="00901293">
                <w:rPr>
                  <w:rFonts w:ascii="Calibri Light" w:hAnsi="Calibri Light"/>
                  <w:sz w:val="16"/>
                  <w:szCs w:val="16"/>
                </w:rPr>
                <w:t>AS 2701-2001 Methods of sampling and testing mortar for masonry construction</w:t>
              </w:r>
            </w:ins>
          </w:p>
          <w:p w14:paraId="630C97C6" w14:textId="77777777" w:rsidR="00C32DFC" w:rsidRPr="00C32DFC" w:rsidRDefault="00C32DFC" w:rsidP="00C32DFC">
            <w:pPr>
              <w:spacing w:after="120"/>
              <w:rPr>
                <w:rFonts w:ascii="Calibri Light" w:hAnsi="Calibri Light"/>
                <w:sz w:val="16"/>
                <w:szCs w:val="16"/>
              </w:rPr>
            </w:pPr>
            <w:del w:id="3715" w:author="Ashan Senel Asmone" w:date="2016-03-21T20:36:00Z">
              <w:r w:rsidRPr="00C32DFC" w:rsidDel="00901293">
                <w:rPr>
                  <w:rFonts w:ascii="Calibri Light" w:hAnsi="Calibri Light"/>
                  <w:sz w:val="16"/>
                  <w:szCs w:val="16"/>
                </w:rPr>
                <w:delText>AS 2701.4-1984 Methods of sampling and testing mortar for masonry construction - Method for determination of compressive strength</w:delText>
              </w:r>
            </w:del>
          </w:p>
          <w:p w14:paraId="75276496" w14:textId="77777777" w:rsidR="00C32DFC" w:rsidRPr="00C32DFC" w:rsidRDefault="00C32DFC" w:rsidP="00C32DFC">
            <w:pPr>
              <w:spacing w:after="120"/>
              <w:rPr>
                <w:rFonts w:ascii="Calibri Light" w:hAnsi="Calibri Light"/>
                <w:sz w:val="16"/>
                <w:szCs w:val="16"/>
              </w:rPr>
            </w:pPr>
            <w:del w:id="3716" w:author="Ashan Senel Asmone" w:date="2016-03-21T20:37:00Z">
              <w:r w:rsidRPr="00C32DFC" w:rsidDel="00901293">
                <w:rPr>
                  <w:rFonts w:ascii="Calibri Light" w:hAnsi="Calibri Light"/>
                  <w:sz w:val="16"/>
                  <w:szCs w:val="16"/>
                </w:rPr>
                <w:delText>AS 2701.4-1984/Amdt 1-1988 Methods of sampling and testing mortar for masonry construction - Method for determination of compressive strength</w:delText>
              </w:r>
            </w:del>
          </w:p>
          <w:p w14:paraId="034AD0A6" w14:textId="77777777" w:rsidR="00C32DFC" w:rsidRPr="00C32DFC" w:rsidRDefault="00C32DFC" w:rsidP="00C32DFC">
            <w:pPr>
              <w:spacing w:after="120"/>
              <w:rPr>
                <w:rFonts w:ascii="Calibri Light" w:hAnsi="Calibri Light"/>
                <w:sz w:val="16"/>
                <w:szCs w:val="16"/>
              </w:rPr>
            </w:pPr>
            <w:del w:id="3717" w:author="Ashan Senel Asmone" w:date="2016-03-21T20:38:00Z">
              <w:r w:rsidRPr="00C32DFC" w:rsidDel="00901293">
                <w:rPr>
                  <w:rFonts w:ascii="Calibri Light" w:hAnsi="Calibri Light"/>
                  <w:sz w:val="16"/>
                  <w:szCs w:val="16"/>
                </w:rPr>
                <w:delText>AS 2701.5-1984 Methods of sampling and testing mortar for masonry construction - Method for determination of consistency - Slump test</w:delText>
              </w:r>
            </w:del>
          </w:p>
          <w:p w14:paraId="6833110C" w14:textId="77777777" w:rsidR="00C32DFC" w:rsidRPr="00C32DFC" w:rsidRDefault="00C32DFC" w:rsidP="00C32DFC">
            <w:pPr>
              <w:spacing w:after="120"/>
              <w:rPr>
                <w:rFonts w:ascii="Calibri Light" w:hAnsi="Calibri Light"/>
                <w:sz w:val="16"/>
                <w:szCs w:val="16"/>
              </w:rPr>
            </w:pPr>
            <w:del w:id="3718" w:author="Ashan Senel Asmone" w:date="2016-03-21T20:39:00Z">
              <w:r w:rsidRPr="00C32DFC" w:rsidDel="00901293">
                <w:rPr>
                  <w:rFonts w:ascii="Calibri Light" w:hAnsi="Calibri Light"/>
                  <w:sz w:val="16"/>
                  <w:szCs w:val="16"/>
                </w:rPr>
                <w:delText>AS 2701.5-1984/Amdt 1-1988 Methods of sampling and testing mortar for masonry construction - Method for determination of consistency - Slump test</w:delText>
              </w:r>
            </w:del>
          </w:p>
          <w:p w14:paraId="0A21E1AA" w14:textId="77777777" w:rsidR="00C32DFC" w:rsidRPr="00C32DFC" w:rsidRDefault="00C32DFC" w:rsidP="00C32DFC">
            <w:pPr>
              <w:spacing w:after="120"/>
              <w:rPr>
                <w:rFonts w:ascii="Calibri Light" w:hAnsi="Calibri Light"/>
                <w:sz w:val="16"/>
                <w:szCs w:val="16"/>
              </w:rPr>
            </w:pPr>
            <w:r w:rsidRPr="00C32DFC">
              <w:rPr>
                <w:rFonts w:ascii="Calibri Light" w:hAnsi="Calibri Light"/>
                <w:b/>
                <w:bCs/>
                <w:sz w:val="16"/>
                <w:szCs w:val="16"/>
                <w:u w:val="single"/>
              </w:rPr>
              <w:t>Waterproofing for masonry</w:t>
            </w:r>
          </w:p>
          <w:p w14:paraId="50DAFB3E" w14:textId="77777777" w:rsidR="00C32DFC" w:rsidRPr="00C32DFC" w:rsidRDefault="00C32DFC" w:rsidP="00C32DFC">
            <w:pPr>
              <w:spacing w:after="120"/>
              <w:rPr>
                <w:rFonts w:ascii="Calibri Light" w:hAnsi="Calibri Light"/>
                <w:sz w:val="16"/>
                <w:szCs w:val="16"/>
              </w:rPr>
            </w:pPr>
            <w:del w:id="3719" w:author="Ashan Senel Asmone" w:date="2016-03-21T20:40:00Z">
              <w:r w:rsidRPr="00C32DFC" w:rsidDel="00901293">
                <w:rPr>
                  <w:rFonts w:ascii="Calibri Light" w:hAnsi="Calibri Light"/>
                  <w:sz w:val="16"/>
                  <w:szCs w:val="16"/>
                </w:rPr>
                <w:delText>DR 99449 External waterproofing membrane systems - Part 1: Materials</w:delText>
              </w:r>
            </w:del>
            <w:ins w:id="3720" w:author="Ashan Senel Asmone" w:date="2016-03-21T20:40:00Z">
              <w:r w:rsidR="00901293">
                <w:rPr>
                  <w:rFonts w:ascii="Calibri Light" w:hAnsi="Calibri Light"/>
                  <w:sz w:val="16"/>
                  <w:szCs w:val="16"/>
                </w:rPr>
                <w:t>AS 4654.1-2012 Waterproofing membranes for external above-ground use - Materials</w:t>
              </w:r>
            </w:ins>
          </w:p>
          <w:p w14:paraId="7BE5541C" w14:textId="77777777" w:rsidR="00C32DFC" w:rsidRPr="00C32DFC" w:rsidRDefault="00C32DFC" w:rsidP="00C32DFC">
            <w:pPr>
              <w:spacing w:after="120"/>
              <w:rPr>
                <w:rFonts w:ascii="Calibri Light" w:hAnsi="Calibri Light"/>
                <w:sz w:val="16"/>
                <w:szCs w:val="16"/>
              </w:rPr>
            </w:pPr>
            <w:del w:id="3721" w:author="Ashan Senel Asmone" w:date="2016-03-21T20:41:00Z">
              <w:r w:rsidRPr="00C32DFC" w:rsidDel="00901293">
                <w:rPr>
                  <w:rFonts w:ascii="Calibri Light" w:hAnsi="Calibri Light"/>
                  <w:sz w:val="16"/>
                  <w:szCs w:val="16"/>
                </w:rPr>
                <w:delText>DR 99450 External waterproofing membranes - Part 2: Design and installation</w:delText>
              </w:r>
            </w:del>
            <w:ins w:id="3722" w:author="Ashan Senel Asmone" w:date="2016-03-21T20:41:00Z">
              <w:r w:rsidR="00901293">
                <w:rPr>
                  <w:rFonts w:ascii="Calibri Light" w:hAnsi="Calibri Light"/>
                  <w:sz w:val="16"/>
                  <w:szCs w:val="16"/>
                </w:rPr>
                <w:t>AS 4654.2-2012 Waterproofing membranes for external above-ground use - Design and installation</w:t>
              </w:r>
            </w:ins>
            <w:r w:rsidRPr="00C32DFC">
              <w:rPr>
                <w:rFonts w:ascii="Calibri Light" w:hAnsi="Calibri Light"/>
                <w:sz w:val="16"/>
                <w:szCs w:val="16"/>
              </w:rPr>
              <w:t> </w:t>
            </w:r>
          </w:p>
          <w:p w14:paraId="27D8A72A" w14:textId="77777777" w:rsidR="00570413" w:rsidRPr="00C32DFC" w:rsidRDefault="00570413" w:rsidP="00570413">
            <w:pPr>
              <w:spacing w:after="120"/>
              <w:rPr>
                <w:rFonts w:ascii="Calibri Light" w:hAnsi="Calibri Light"/>
                <w:sz w:val="16"/>
                <w:szCs w:val="16"/>
              </w:rPr>
            </w:pPr>
          </w:p>
        </w:tc>
      </w:tr>
      <w:tr w:rsidR="00570413" w:rsidRPr="004F3C8C" w14:paraId="4C4B3801" w14:textId="77777777" w:rsidTr="00570413">
        <w:tc>
          <w:tcPr>
            <w:tcW w:w="685" w:type="dxa"/>
          </w:tcPr>
          <w:p w14:paraId="1D6AA672"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1F803251" w14:textId="77777777" w:rsidR="00C32DFC" w:rsidRPr="00C32DFC" w:rsidRDefault="00C32DFC" w:rsidP="00C32DFC">
            <w:pPr>
              <w:spacing w:after="120"/>
              <w:rPr>
                <w:rFonts w:ascii="Calibri Light" w:hAnsi="Calibri Light"/>
                <w:sz w:val="16"/>
                <w:szCs w:val="16"/>
              </w:rPr>
            </w:pPr>
            <w:r w:rsidRPr="00C32DFC">
              <w:rPr>
                <w:rFonts w:ascii="Calibri Light" w:hAnsi="Calibri Light"/>
                <w:b/>
                <w:bCs/>
                <w:sz w:val="16"/>
                <w:szCs w:val="16"/>
                <w:u w:val="single"/>
              </w:rPr>
              <w:t>Masonry</w:t>
            </w:r>
          </w:p>
          <w:p w14:paraId="14170B2B" w14:textId="77777777" w:rsidR="00C32DFC" w:rsidRPr="00C32DFC" w:rsidRDefault="00C32DFC" w:rsidP="00C32DFC">
            <w:pPr>
              <w:spacing w:after="120"/>
              <w:rPr>
                <w:rFonts w:ascii="Calibri Light" w:hAnsi="Calibri Light"/>
                <w:sz w:val="16"/>
                <w:szCs w:val="16"/>
              </w:rPr>
            </w:pPr>
            <w:del w:id="3723" w:author="Ashan Senel Asmone" w:date="2016-03-21T13:53:00Z">
              <w:r w:rsidRPr="00C32DFC" w:rsidDel="00EB11C2">
                <w:rPr>
                  <w:rFonts w:ascii="Calibri Light" w:hAnsi="Calibri Light"/>
                  <w:sz w:val="16"/>
                  <w:szCs w:val="16"/>
                </w:rPr>
                <w:delText>SS 26: 2000 Ordinary Portland Cement</w:delText>
              </w:r>
            </w:del>
            <w:ins w:id="3724"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p>
          <w:p w14:paraId="53143DDF" w14:textId="77777777" w:rsidR="00C32DFC" w:rsidRPr="00C32DFC" w:rsidRDefault="00C32DFC" w:rsidP="00C32DFC">
            <w:pPr>
              <w:spacing w:after="120"/>
              <w:rPr>
                <w:rFonts w:ascii="Calibri Light" w:hAnsi="Calibri Light"/>
                <w:sz w:val="16"/>
                <w:szCs w:val="16"/>
              </w:rPr>
            </w:pPr>
            <w:del w:id="3725" w:author="Ashan Senel Asmone" w:date="2016-03-21T20:46:00Z">
              <w:r w:rsidRPr="00C32DFC" w:rsidDel="00901293">
                <w:rPr>
                  <w:rFonts w:ascii="Calibri Light" w:hAnsi="Calibri Light"/>
                  <w:sz w:val="16"/>
                  <w:szCs w:val="16"/>
                </w:rPr>
                <w:delText>SS 31 : 1998- Aggregates from natural sources for concrete</w:delText>
              </w:r>
            </w:del>
            <w:ins w:id="3726" w:author="Ashan Senel Asmone" w:date="2016-03-21T20:46:00Z">
              <w:r w:rsidR="00901293">
                <w:rPr>
                  <w:rFonts w:ascii="Calibri Light" w:hAnsi="Calibri Light"/>
                  <w:sz w:val="16"/>
                  <w:szCs w:val="16"/>
                </w:rPr>
                <w:t>SS EN 12620 : 2008 Specification for aggregates for concrete</w:t>
              </w:r>
            </w:ins>
          </w:p>
          <w:p w14:paraId="4A967844" w14:textId="77777777" w:rsidR="00C32DFC" w:rsidRPr="00C32DFC" w:rsidRDefault="00C32DFC" w:rsidP="00C32DFC">
            <w:pPr>
              <w:spacing w:after="120"/>
              <w:rPr>
                <w:rFonts w:ascii="Calibri Light" w:hAnsi="Calibri Light"/>
                <w:sz w:val="16"/>
                <w:szCs w:val="16"/>
              </w:rPr>
            </w:pPr>
            <w:del w:id="3727" w:author="Ashan Senel Asmone" w:date="2016-03-21T20:48:00Z">
              <w:r w:rsidRPr="00C32DFC" w:rsidDel="00901293">
                <w:rPr>
                  <w:rFonts w:ascii="Calibri Light" w:hAnsi="Calibri Light"/>
                  <w:sz w:val="16"/>
                  <w:szCs w:val="16"/>
                </w:rPr>
                <w:delText>CP 67 : Part 1 : 1997 Code of practice for cleaning and surface repair of buildings - Natural stone, cast stone and clay brick masonry</w:delText>
              </w:r>
            </w:del>
            <w:ins w:id="3728" w:author="Ashan Senel Asmone" w:date="2016-03-21T20:48:00Z">
              <w:r w:rsidR="00901293">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0990A3E5" w14:textId="77777777" w:rsidR="00C32DFC" w:rsidRPr="00C32DFC" w:rsidRDefault="00C32DFC" w:rsidP="00C32DFC">
            <w:pPr>
              <w:spacing w:after="120"/>
              <w:rPr>
                <w:rFonts w:ascii="Calibri Light" w:hAnsi="Calibri Light"/>
                <w:sz w:val="16"/>
                <w:szCs w:val="16"/>
              </w:rPr>
            </w:pPr>
            <w:del w:id="3729" w:author="Ashan Senel Asmone" w:date="2016-03-21T21:06:00Z">
              <w:r w:rsidRPr="00C32DFC" w:rsidDel="0088204E">
                <w:rPr>
                  <w:rFonts w:ascii="Calibri Light" w:hAnsi="Calibri Light"/>
                  <w:sz w:val="16"/>
                  <w:szCs w:val="16"/>
                </w:rPr>
                <w:delText>SS 103 : 1974 Burnt clay and shale bricks</w:delText>
              </w:r>
            </w:del>
          </w:p>
          <w:p w14:paraId="0CEC3DD8" w14:textId="77777777" w:rsidR="00C32DFC" w:rsidRPr="00C32DFC" w:rsidRDefault="00C32DFC" w:rsidP="00C32DFC">
            <w:pPr>
              <w:spacing w:after="120"/>
              <w:rPr>
                <w:rFonts w:ascii="Calibri Light" w:hAnsi="Calibri Light"/>
                <w:sz w:val="16"/>
                <w:szCs w:val="16"/>
              </w:rPr>
            </w:pPr>
            <w:r w:rsidRPr="00C32DFC">
              <w:rPr>
                <w:rFonts w:ascii="Calibri Light" w:hAnsi="Calibri Light"/>
                <w:b/>
                <w:bCs/>
                <w:sz w:val="16"/>
                <w:szCs w:val="16"/>
                <w:u w:val="single"/>
              </w:rPr>
              <w:t>Mortar</w:t>
            </w:r>
          </w:p>
          <w:p w14:paraId="5E0D3D0A" w14:textId="77777777" w:rsidR="00C32DFC" w:rsidRPr="00C32DFC" w:rsidRDefault="00C32DFC" w:rsidP="00C32DFC">
            <w:pPr>
              <w:spacing w:after="120"/>
              <w:rPr>
                <w:rFonts w:ascii="Calibri Light" w:hAnsi="Calibri Light"/>
                <w:sz w:val="16"/>
                <w:szCs w:val="16"/>
              </w:rPr>
            </w:pPr>
            <w:del w:id="3730" w:author="Ashan Senel Asmone" w:date="2016-03-21T20:53:00Z">
              <w:r w:rsidRPr="00C32DFC" w:rsidDel="0088204E">
                <w:rPr>
                  <w:rFonts w:ascii="Calibri Light" w:hAnsi="Calibri Light"/>
                  <w:sz w:val="16"/>
                  <w:szCs w:val="16"/>
                </w:rPr>
                <w:delText>SS 320: Admixtures</w:delText>
              </w:r>
            </w:del>
            <w:ins w:id="3731" w:author="Ashan Senel Asmone" w:date="2016-03-21T20:56:00Z">
              <w:r w:rsidR="0088204E">
                <w:rPr>
                  <w:rFonts w:ascii="Calibri Light" w:hAnsi="Calibri Light"/>
                  <w:sz w:val="16"/>
                  <w:szCs w:val="16"/>
                </w:rPr>
                <w:t xml:space="preserve">SS EN 934 - 1 : 2008 (2015) Admixtures for concrete, mortar and grout - Common requirements/ </w:t>
              </w:r>
            </w:ins>
            <w:ins w:id="3732" w:author="Ashan Senel Asmone" w:date="2016-03-21T20:54:00Z">
              <w:r w:rsidR="0088204E">
                <w:rPr>
                  <w:rFonts w:ascii="Calibri Light" w:hAnsi="Calibri Light"/>
                  <w:sz w:val="16"/>
                  <w:szCs w:val="16"/>
                </w:rPr>
                <w:t xml:space="preserve">SS EN 934 - 2 : 2015 Admixtures for concrete, mortar and grout - Part 2 : Definitions, requirements – Concrete admixtures – Definitions, requirements, conformity, marking and labelling/ </w:t>
              </w:r>
            </w:ins>
            <w:ins w:id="3733" w:author="Ashan Senel Asmone" w:date="2016-03-21T20:53:00Z">
              <w:r w:rsidR="0088204E">
                <w:rPr>
                  <w:rFonts w:ascii="Calibri Light" w:hAnsi="Calibri Light"/>
                  <w:sz w:val="16"/>
                  <w:szCs w:val="16"/>
                </w:rPr>
                <w:t>SS EN 934 - 6 : 2008 (2015) Admixtures for concrete, mortar and grout - Sampling, conformity control and evaluation of conformity</w:t>
              </w:r>
            </w:ins>
          </w:p>
          <w:p w14:paraId="3CEBA3F7" w14:textId="77777777" w:rsidR="00C32DFC" w:rsidRPr="00C32DFC" w:rsidRDefault="00C32DFC" w:rsidP="00C32DFC">
            <w:pPr>
              <w:spacing w:after="120"/>
              <w:rPr>
                <w:rFonts w:ascii="Calibri Light" w:hAnsi="Calibri Light"/>
                <w:sz w:val="16"/>
                <w:szCs w:val="16"/>
              </w:rPr>
            </w:pPr>
            <w:del w:id="3734" w:author="Ashan Senel Asmone" w:date="2016-03-21T21:03:00Z">
              <w:r w:rsidRPr="00C32DFC" w:rsidDel="0088204E">
                <w:rPr>
                  <w:rFonts w:ascii="Calibri Light" w:hAnsi="Calibri Light"/>
                  <w:sz w:val="16"/>
                  <w:szCs w:val="16"/>
                </w:rPr>
                <w:delText>SS 397 : Methods of testing cement</w:delText>
              </w:r>
            </w:del>
          </w:p>
          <w:p w14:paraId="36FE13D2" w14:textId="77777777" w:rsidR="00570413" w:rsidRPr="00C32DFC" w:rsidRDefault="00570413" w:rsidP="00570413">
            <w:pPr>
              <w:spacing w:after="120"/>
              <w:rPr>
                <w:rFonts w:ascii="Calibri Light" w:hAnsi="Calibri Light"/>
                <w:sz w:val="16"/>
                <w:szCs w:val="16"/>
              </w:rPr>
            </w:pPr>
          </w:p>
        </w:tc>
      </w:tr>
      <w:tr w:rsidR="00570413" w:rsidRPr="004F3C8C" w14:paraId="0C32A548" w14:textId="77777777" w:rsidTr="00570413">
        <w:tc>
          <w:tcPr>
            <w:tcW w:w="685" w:type="dxa"/>
          </w:tcPr>
          <w:p w14:paraId="7CB05A99"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1490906D" w14:textId="77777777" w:rsidR="00C32DFC" w:rsidRPr="00C32DFC" w:rsidRDefault="00C32DFC" w:rsidP="00C32DFC">
            <w:pPr>
              <w:spacing w:after="120"/>
              <w:rPr>
                <w:rFonts w:ascii="Calibri Light" w:hAnsi="Calibri Light"/>
                <w:sz w:val="16"/>
                <w:szCs w:val="16"/>
              </w:rPr>
            </w:pPr>
            <w:r w:rsidRPr="00C32DFC">
              <w:rPr>
                <w:rFonts w:ascii="Calibri Light" w:hAnsi="Calibri Light"/>
                <w:b/>
                <w:bCs/>
                <w:sz w:val="16"/>
                <w:szCs w:val="16"/>
                <w:u w:val="single"/>
              </w:rPr>
              <w:t>Masonry</w:t>
            </w:r>
          </w:p>
          <w:p w14:paraId="09016E5B" w14:textId="77777777" w:rsidR="00C32DFC" w:rsidRPr="00C32DFC" w:rsidRDefault="00C32DFC" w:rsidP="00C32DFC">
            <w:pPr>
              <w:spacing w:after="120"/>
              <w:rPr>
                <w:rFonts w:ascii="Calibri Light" w:hAnsi="Calibri Light"/>
                <w:sz w:val="16"/>
                <w:szCs w:val="16"/>
              </w:rPr>
            </w:pPr>
            <w:del w:id="3735" w:author="Ashan Asmone" w:date="2016-03-31T11:56:00Z">
              <w:r w:rsidRPr="00C32DFC" w:rsidDel="00140F61">
                <w:rPr>
                  <w:rFonts w:ascii="Calibri Light" w:hAnsi="Calibri Light"/>
                  <w:sz w:val="16"/>
                  <w:szCs w:val="16"/>
                </w:rPr>
                <w:delText>ISO 6105:1988 Abrasive products; segmented saws for machining of stone and masonry cutting; dimensions of steel blades</w:delText>
              </w:r>
            </w:del>
          </w:p>
          <w:p w14:paraId="16F35AD9" w14:textId="77777777" w:rsidR="00C32DFC" w:rsidRPr="00C32DFC" w:rsidRDefault="00C32DFC" w:rsidP="00C32DFC">
            <w:pPr>
              <w:spacing w:after="120"/>
              <w:rPr>
                <w:rFonts w:ascii="Calibri Light" w:hAnsi="Calibri Light"/>
                <w:sz w:val="16"/>
                <w:szCs w:val="16"/>
              </w:rPr>
            </w:pPr>
            <w:del w:id="3736" w:author="Ashan Asmone" w:date="2016-03-31T11:56:00Z">
              <w:r w:rsidRPr="00C32DFC" w:rsidDel="00140F61">
                <w:rPr>
                  <w:rFonts w:ascii="Calibri Light" w:hAnsi="Calibri Light"/>
                  <w:sz w:val="16"/>
                  <w:szCs w:val="16"/>
                </w:rPr>
                <w:delText>ISO 9652-4:2000 Masonry - Part 4: Test methods</w:delText>
              </w:r>
            </w:del>
            <w:ins w:id="3737" w:author="Ashan Asmone" w:date="2016-03-31T11:56:00Z">
              <w:r w:rsidR="00140F61">
                <w:rPr>
                  <w:rFonts w:ascii="Calibri Light" w:hAnsi="Calibri Light"/>
                  <w:sz w:val="16"/>
                  <w:szCs w:val="16"/>
                </w:rPr>
                <w:t>ISO 9652-4:2000 Masonry - Part 4: Test methods</w:t>
              </w:r>
            </w:ins>
          </w:p>
          <w:p w14:paraId="10F0FCBE" w14:textId="77777777" w:rsidR="00C32DFC" w:rsidRPr="00C32DFC" w:rsidRDefault="00C32DFC" w:rsidP="00C32DFC">
            <w:pPr>
              <w:spacing w:after="120"/>
              <w:rPr>
                <w:rFonts w:ascii="Calibri Light" w:hAnsi="Calibri Light"/>
                <w:sz w:val="16"/>
                <w:szCs w:val="16"/>
              </w:rPr>
            </w:pPr>
            <w:del w:id="3738" w:author="Ashan Asmone" w:date="2016-03-31T11:57:00Z">
              <w:r w:rsidRPr="00C32DFC" w:rsidDel="00140F61">
                <w:rPr>
                  <w:rFonts w:ascii="Calibri Light" w:hAnsi="Calibri Light"/>
                  <w:sz w:val="16"/>
                  <w:szCs w:val="16"/>
                </w:rPr>
                <w:delText>ISO 9652-5:2000 Masonry - Part 5: Vocabulary</w:delText>
              </w:r>
            </w:del>
            <w:ins w:id="3739" w:author="Ashan Asmone" w:date="2016-03-31T11:57:00Z">
              <w:r w:rsidR="00140F61">
                <w:rPr>
                  <w:rFonts w:ascii="Calibri Light" w:hAnsi="Calibri Light"/>
                  <w:sz w:val="16"/>
                  <w:szCs w:val="16"/>
                </w:rPr>
                <w:t>ISO 9652-5:2000 Masonry - Part 5: Vocabulary</w:t>
              </w:r>
            </w:ins>
          </w:p>
          <w:p w14:paraId="081CCA90" w14:textId="77777777" w:rsidR="00C32DFC" w:rsidRPr="00C32DFC" w:rsidRDefault="00C32DFC" w:rsidP="00C32DFC">
            <w:pPr>
              <w:spacing w:after="120"/>
              <w:rPr>
                <w:rFonts w:ascii="Calibri Light" w:hAnsi="Calibri Light"/>
                <w:sz w:val="16"/>
                <w:szCs w:val="16"/>
              </w:rPr>
            </w:pPr>
            <w:del w:id="3740" w:author="Ashan Asmone" w:date="2016-03-31T11:58:00Z">
              <w:r w:rsidRPr="00C32DFC" w:rsidDel="00140F61">
                <w:rPr>
                  <w:rFonts w:ascii="Calibri Light" w:hAnsi="Calibri Light"/>
                  <w:sz w:val="16"/>
                  <w:szCs w:val="16"/>
                </w:rPr>
                <w:delText>ISO 12678-1:1996 Refractory products - Measurement of dimensions and external defects of refractory bricks - Part 1: Dimensions and conformity to drawings</w:delText>
              </w:r>
            </w:del>
            <w:ins w:id="3741" w:author="Ashan Asmone" w:date="2016-03-31T11:58:00Z">
              <w:r w:rsidR="00140F61">
                <w:rPr>
                  <w:rFonts w:ascii="Calibri Light" w:hAnsi="Calibri Light"/>
                  <w:sz w:val="16"/>
                  <w:szCs w:val="16"/>
                </w:rPr>
                <w:t>ISO 12678-1:1996 Refractory products - Measurement of dimensions and external defects of refractory bricks - Part 1: Dimensions and conformity to drawings</w:t>
              </w:r>
            </w:ins>
          </w:p>
          <w:p w14:paraId="53939901" w14:textId="77777777" w:rsidR="00C32DFC" w:rsidRPr="00C32DFC" w:rsidRDefault="00C32DFC" w:rsidP="00C32DFC">
            <w:pPr>
              <w:spacing w:after="120"/>
              <w:rPr>
                <w:rFonts w:ascii="Calibri Light" w:hAnsi="Calibri Light"/>
                <w:sz w:val="16"/>
                <w:szCs w:val="16"/>
              </w:rPr>
            </w:pPr>
            <w:del w:id="3742" w:author="Ashan Asmone" w:date="2016-03-31T12:00:00Z">
              <w:r w:rsidRPr="00C32DFC" w:rsidDel="00140F61">
                <w:rPr>
                  <w:rFonts w:ascii="Calibri Light" w:hAnsi="Calibri Light"/>
                  <w:sz w:val="16"/>
                  <w:szCs w:val="16"/>
                </w:rPr>
                <w:delText>ISO 12678-2:1996</w:delText>
              </w:r>
            </w:del>
            <w:r w:rsidRPr="00C32DFC">
              <w:rPr>
                <w:rFonts w:ascii="Calibri Light" w:hAnsi="Calibri Light"/>
                <w:sz w:val="16"/>
                <w:szCs w:val="16"/>
              </w:rPr>
              <w:t> </w:t>
            </w:r>
            <w:r w:rsidRPr="00C32DFC">
              <w:rPr>
                <w:rFonts w:ascii="Calibri Light" w:hAnsi="Calibri Light"/>
                <w:sz w:val="16"/>
                <w:szCs w:val="16"/>
              </w:rPr>
              <w:br/>
            </w:r>
            <w:del w:id="3743" w:author="Ashan Asmone" w:date="2016-03-31T12:00:00Z">
              <w:r w:rsidRPr="00C32DFC" w:rsidDel="00140F61">
                <w:rPr>
                  <w:rFonts w:ascii="Calibri Light" w:hAnsi="Calibri Light"/>
                  <w:sz w:val="16"/>
                  <w:szCs w:val="16"/>
                </w:rPr>
                <w:delText>Refractory products - Measurement of dimensions and external defects of refractory bricks - Part 2: Corner and edge defects and other surface imperfections</w:delText>
              </w:r>
            </w:del>
            <w:ins w:id="3744" w:author="Ashan Asmone" w:date="2016-03-31T12:00:00Z">
              <w:r w:rsidR="00140F61">
                <w:rPr>
                  <w:rFonts w:ascii="Calibri Light" w:hAnsi="Calibri Light"/>
                  <w:sz w:val="16"/>
                  <w:szCs w:val="16"/>
                </w:rPr>
                <w:t>ISO 12678-2:1996 Refractory products - Measurement of dimensions and external defects of refractory bricks - Part 2: Corner and edge defects and other surface imperfections</w:t>
              </w:r>
            </w:ins>
          </w:p>
          <w:p w14:paraId="60619906" w14:textId="77777777" w:rsidR="00C32DFC" w:rsidRPr="00C32DFC" w:rsidRDefault="00C32DFC" w:rsidP="00C32DFC">
            <w:pPr>
              <w:spacing w:after="120"/>
              <w:rPr>
                <w:rFonts w:ascii="Calibri Light" w:hAnsi="Calibri Light"/>
                <w:sz w:val="16"/>
                <w:szCs w:val="16"/>
              </w:rPr>
            </w:pPr>
            <w:r w:rsidRPr="00C32DFC">
              <w:rPr>
                <w:rFonts w:ascii="Calibri Light" w:hAnsi="Calibri Light"/>
                <w:b/>
                <w:bCs/>
                <w:sz w:val="16"/>
                <w:szCs w:val="16"/>
                <w:u w:val="single"/>
              </w:rPr>
              <w:t>Sealant</w:t>
            </w:r>
          </w:p>
          <w:p w14:paraId="1B3856F8" w14:textId="77777777" w:rsidR="00C32DFC" w:rsidRPr="00C32DFC" w:rsidRDefault="00C32DFC" w:rsidP="00C32DFC">
            <w:pPr>
              <w:spacing w:after="120"/>
              <w:rPr>
                <w:rFonts w:ascii="Calibri Light" w:hAnsi="Calibri Light"/>
                <w:sz w:val="16"/>
                <w:szCs w:val="16"/>
              </w:rPr>
            </w:pPr>
            <w:del w:id="3745" w:author="Ashan Asmone" w:date="2016-03-31T12:01:00Z">
              <w:r w:rsidRPr="00C32DFC" w:rsidDel="00140F61">
                <w:rPr>
                  <w:rFonts w:ascii="Calibri Light" w:hAnsi="Calibri Light"/>
                  <w:sz w:val="16"/>
                  <w:szCs w:val="16"/>
                </w:rPr>
                <w:delText>ISO 10563:1991 Building construction; sealants for joints; determination of change in mass and volume</w:delText>
              </w:r>
            </w:del>
            <w:ins w:id="3746" w:author="Ashan Asmone" w:date="2016-03-31T12:01:00Z">
              <w:r w:rsidR="00140F61">
                <w:rPr>
                  <w:rFonts w:ascii="Calibri Light" w:hAnsi="Calibri Light"/>
                  <w:sz w:val="16"/>
                  <w:szCs w:val="16"/>
                </w:rPr>
                <w:t>ISO 10563:2005 Building construction - Sealants - Determination of change in mass and volume</w:t>
              </w:r>
            </w:ins>
          </w:p>
          <w:p w14:paraId="5B6D2F20" w14:textId="77777777" w:rsidR="00C32DFC" w:rsidRPr="00C32DFC" w:rsidRDefault="00C32DFC" w:rsidP="00C32DFC">
            <w:pPr>
              <w:spacing w:after="120"/>
              <w:rPr>
                <w:rFonts w:ascii="Calibri Light" w:hAnsi="Calibri Light"/>
                <w:sz w:val="16"/>
                <w:szCs w:val="16"/>
              </w:rPr>
            </w:pPr>
            <w:del w:id="3747" w:author="Ashan Asmone" w:date="2016-03-31T12:02:00Z">
              <w:r w:rsidRPr="00C32DFC" w:rsidDel="002D4ACA">
                <w:rPr>
                  <w:rFonts w:ascii="Calibri Light" w:hAnsi="Calibri Light"/>
                  <w:sz w:val="16"/>
                  <w:szCs w:val="16"/>
                </w:rPr>
                <w:delText>ISO 10590:1991 Building construction; sealants; determination of adhesion/cohesion properties at maintained extension after immersion in water</w:delText>
              </w:r>
            </w:del>
            <w:ins w:id="3748" w:author="Ashan Asmone" w:date="2016-03-31T12:02:00Z">
              <w:r w:rsidR="002D4ACA">
                <w:rPr>
                  <w:rFonts w:ascii="Calibri Light" w:hAnsi="Calibri Light"/>
                  <w:sz w:val="16"/>
                  <w:szCs w:val="16"/>
                </w:rPr>
                <w:t>ISO 10590:2005 Building construction - Sealants - Determination of tensile properties of sealants at maintained extension after immersion in water</w:t>
              </w:r>
            </w:ins>
          </w:p>
          <w:p w14:paraId="06B5BFF6" w14:textId="77777777" w:rsidR="00C32DFC" w:rsidRPr="00C32DFC" w:rsidRDefault="00C32DFC" w:rsidP="00C32DFC">
            <w:pPr>
              <w:spacing w:after="120"/>
              <w:rPr>
                <w:rFonts w:ascii="Calibri Light" w:hAnsi="Calibri Light"/>
                <w:sz w:val="16"/>
                <w:szCs w:val="16"/>
              </w:rPr>
            </w:pPr>
            <w:del w:id="3749" w:author="Ashan Asmone" w:date="2016-03-31T12:03:00Z">
              <w:r w:rsidRPr="00C32DFC" w:rsidDel="002D4ACA">
                <w:rPr>
                  <w:rFonts w:ascii="Calibri Light" w:hAnsi="Calibri Light"/>
                  <w:sz w:val="16"/>
                  <w:szCs w:val="16"/>
                </w:rPr>
                <w:delText>ISO 10591:1991 Building construction; sealants; determination of adhesion/cohesion properties after immersion in water</w:delText>
              </w:r>
            </w:del>
            <w:ins w:id="3750" w:author="Ashan Asmone" w:date="2016-03-31T12:03:00Z">
              <w:r w:rsidR="002D4ACA">
                <w:rPr>
                  <w:rFonts w:ascii="Calibri Light" w:hAnsi="Calibri Light"/>
                  <w:sz w:val="16"/>
                  <w:szCs w:val="16"/>
                </w:rPr>
                <w:t>ISO 10591:2005 Building construction -- Sealants -- Determination of adhesion/cohesion properties of sealants after immersion in water</w:t>
              </w:r>
            </w:ins>
          </w:p>
          <w:p w14:paraId="0591F1F9" w14:textId="77777777" w:rsidR="00C32DFC" w:rsidRPr="00C32DFC" w:rsidRDefault="00C32DFC" w:rsidP="00C32DFC">
            <w:pPr>
              <w:spacing w:after="120"/>
              <w:rPr>
                <w:rFonts w:ascii="Calibri Light" w:hAnsi="Calibri Light"/>
                <w:sz w:val="16"/>
                <w:szCs w:val="16"/>
              </w:rPr>
            </w:pPr>
            <w:del w:id="3751" w:author="Ashan Asmone" w:date="2016-03-31T12:04:00Z">
              <w:r w:rsidRPr="00C32DFC" w:rsidDel="002D4ACA">
                <w:rPr>
                  <w:rFonts w:ascii="Calibri Light" w:hAnsi="Calibri Light"/>
                  <w:sz w:val="16"/>
                  <w:szCs w:val="16"/>
                </w:rPr>
                <w:delText>ISO 11431:1993 Building construction; sealants; determination of adhesion/cohesion properties after exposure to artificial light through glass</w:delText>
              </w:r>
            </w:del>
            <w:ins w:id="3752" w:author="Ashan Asmone" w:date="2016-03-31T12:04:00Z">
              <w:r w:rsidR="002D4ACA">
                <w:rPr>
                  <w:rFonts w:ascii="Calibri Light" w:hAnsi="Calibri Light"/>
                  <w:sz w:val="16"/>
                  <w:szCs w:val="16"/>
                </w:rPr>
                <w:t>ISO 11431:2002 Building construction -- Jointing products -- Determination of adhesion/cohesion properties of sealants after exposure to heat, water and artificial light through glass</w:t>
              </w:r>
            </w:ins>
          </w:p>
          <w:p w14:paraId="4AFC9A60" w14:textId="77777777" w:rsidR="00C32DFC" w:rsidRPr="00C32DFC" w:rsidRDefault="00C32DFC" w:rsidP="00C32DFC">
            <w:pPr>
              <w:spacing w:after="120"/>
              <w:rPr>
                <w:rFonts w:ascii="Calibri Light" w:hAnsi="Calibri Light"/>
                <w:sz w:val="16"/>
                <w:szCs w:val="16"/>
              </w:rPr>
            </w:pPr>
            <w:del w:id="3753" w:author="Ashan Asmone" w:date="2016-03-31T12:05:00Z">
              <w:r w:rsidRPr="00C32DFC" w:rsidDel="002D4ACA">
                <w:rPr>
                  <w:rFonts w:ascii="Calibri Light" w:hAnsi="Calibri Light"/>
                  <w:sz w:val="16"/>
                  <w:szCs w:val="16"/>
                </w:rPr>
                <w:delText>ISO 11432:1993 Building construction; sealants; determination of resistance to compression</w:delText>
              </w:r>
            </w:del>
            <w:ins w:id="3754" w:author="Ashan Asmone" w:date="2016-03-31T12:05:00Z">
              <w:r w:rsidR="002D4ACA">
                <w:rPr>
                  <w:rFonts w:ascii="Calibri Light" w:hAnsi="Calibri Light"/>
                  <w:sz w:val="16"/>
                  <w:szCs w:val="16"/>
                </w:rPr>
                <w:t>ISO 11432:2005 Building construction -- Sealants -- Determination of resistance to compression</w:t>
              </w:r>
            </w:ins>
          </w:p>
          <w:p w14:paraId="57BB2233" w14:textId="77777777" w:rsidR="00C32DFC" w:rsidRPr="00C32DFC" w:rsidRDefault="00C32DFC" w:rsidP="00C32DFC">
            <w:pPr>
              <w:spacing w:after="120"/>
              <w:rPr>
                <w:rFonts w:ascii="Calibri Light" w:hAnsi="Calibri Light"/>
                <w:sz w:val="16"/>
                <w:szCs w:val="16"/>
              </w:rPr>
            </w:pPr>
            <w:del w:id="3755" w:author="Ashan Asmone" w:date="2016-03-31T12:06:00Z">
              <w:r w:rsidRPr="00C32DFC" w:rsidDel="002D4ACA">
                <w:rPr>
                  <w:rFonts w:ascii="Calibri Light" w:hAnsi="Calibri Light"/>
                  <w:sz w:val="16"/>
                  <w:szCs w:val="16"/>
                </w:rPr>
                <w:delText>SO 11600:1993 Building construction; sealants; classification and requirements</w:delText>
              </w:r>
            </w:del>
            <w:ins w:id="3756" w:author="Ashan Asmone" w:date="2016-03-31T12:06:00Z">
              <w:r w:rsidR="002D4ACA">
                <w:rPr>
                  <w:rFonts w:ascii="Calibri Light" w:hAnsi="Calibri Light"/>
                  <w:sz w:val="16"/>
                  <w:szCs w:val="16"/>
                </w:rPr>
                <w:t>ISO 11600:2002 Building construction -- Jointing products -- Classification and requirements for sealants</w:t>
              </w:r>
            </w:ins>
          </w:p>
          <w:p w14:paraId="411BE9C0" w14:textId="77777777" w:rsidR="00C32DFC" w:rsidRPr="00C32DFC" w:rsidRDefault="00C32DFC" w:rsidP="00C32DFC">
            <w:pPr>
              <w:spacing w:after="120"/>
              <w:rPr>
                <w:rFonts w:ascii="Calibri Light" w:hAnsi="Calibri Light"/>
                <w:sz w:val="16"/>
                <w:szCs w:val="16"/>
              </w:rPr>
            </w:pPr>
            <w:del w:id="3757" w:author="Ashan Asmone" w:date="2016-03-31T12:07:00Z">
              <w:r w:rsidRPr="00C32DFC" w:rsidDel="002D4ACA">
                <w:rPr>
                  <w:rFonts w:ascii="Calibri Light" w:hAnsi="Calibri Light"/>
                  <w:sz w:val="16"/>
                  <w:szCs w:val="16"/>
                </w:rPr>
                <w:delText>ISO 13638:1996 Building construction - Sealants - Determination of resistance to prolonged exposure to water</w:delText>
              </w:r>
            </w:del>
            <w:ins w:id="3758" w:author="Ashan Asmone" w:date="2016-03-31T12:07:00Z">
              <w:r w:rsidR="002D4ACA">
                <w:rPr>
                  <w:rFonts w:ascii="Calibri Light" w:hAnsi="Calibri Light"/>
                  <w:sz w:val="16"/>
                  <w:szCs w:val="16"/>
                </w:rPr>
                <w:t>ISO 13638:1996 Building construction - Sealants - Determination of resistance to prolonged exposure to water</w:t>
              </w:r>
            </w:ins>
          </w:p>
          <w:p w14:paraId="66E341D1" w14:textId="77777777" w:rsidR="00C32DFC" w:rsidRPr="00C32DFC" w:rsidRDefault="00C32DFC" w:rsidP="00C32DFC">
            <w:pPr>
              <w:spacing w:after="120"/>
              <w:rPr>
                <w:rFonts w:ascii="Calibri Light" w:hAnsi="Calibri Light"/>
                <w:sz w:val="16"/>
                <w:szCs w:val="16"/>
              </w:rPr>
            </w:pPr>
            <w:del w:id="3759" w:author="Ashan Asmone" w:date="2016-03-31T12:08:00Z">
              <w:r w:rsidRPr="00C32DFC" w:rsidDel="002D4ACA">
                <w:rPr>
                  <w:rFonts w:ascii="Calibri Light" w:hAnsi="Calibri Light"/>
                  <w:sz w:val="16"/>
                  <w:szCs w:val="16"/>
                </w:rPr>
                <w:delText>ISO 8340:1984/Cor 1:1995 Building construction - Jointing products - Sealants - Determination of tensile properties at maintained extension; Technical Corrigendum 1</w:delText>
              </w:r>
            </w:del>
            <w:ins w:id="3760" w:author="Ashan Asmone" w:date="2016-03-31T12:08:00Z">
              <w:r w:rsidR="002D4ACA">
                <w:rPr>
                  <w:rFonts w:ascii="Calibri Light" w:hAnsi="Calibri Light"/>
                  <w:sz w:val="16"/>
                  <w:szCs w:val="16"/>
                </w:rPr>
                <w:t>ISO 8340:2005 Building construction -- Sealants -- Determination of tensile properties at maintained extension</w:t>
              </w:r>
            </w:ins>
          </w:p>
          <w:p w14:paraId="3760CB50" w14:textId="77777777" w:rsidR="00C32DFC" w:rsidRPr="00C32DFC" w:rsidRDefault="00C32DFC" w:rsidP="00C32DFC">
            <w:pPr>
              <w:spacing w:after="120"/>
              <w:rPr>
                <w:rFonts w:ascii="Calibri Light" w:hAnsi="Calibri Light"/>
                <w:sz w:val="16"/>
                <w:szCs w:val="16"/>
              </w:rPr>
            </w:pPr>
            <w:del w:id="3761" w:author="Ashan Asmone" w:date="2016-03-31T12:09:00Z">
              <w:r w:rsidRPr="00C32DFC" w:rsidDel="002D4ACA">
                <w:rPr>
                  <w:rFonts w:ascii="Calibri Light" w:hAnsi="Calibri Light"/>
                  <w:sz w:val="16"/>
                  <w:szCs w:val="16"/>
                </w:rPr>
                <w:delText>ISO 8394:1988 Building construction; jointing products; determination of extrudability of one-component sealants</w:delText>
              </w:r>
            </w:del>
            <w:ins w:id="3762" w:author="Ashan Asmone" w:date="2016-03-31T12:09:00Z">
              <w:r w:rsidR="002D4ACA">
                <w:rPr>
                  <w:rFonts w:ascii="Calibri Light" w:hAnsi="Calibri Light"/>
                  <w:sz w:val="16"/>
                  <w:szCs w:val="16"/>
                </w:rPr>
                <w:t>ISO 8394-1:2010 Building construction -- Jointing products -- Part 1: Determination of extrudability of sealants</w:t>
              </w:r>
            </w:ins>
          </w:p>
          <w:p w14:paraId="1764947B" w14:textId="77777777" w:rsidR="00C32DFC" w:rsidRPr="00C32DFC" w:rsidRDefault="00C32DFC" w:rsidP="00C32DFC">
            <w:pPr>
              <w:spacing w:after="120"/>
              <w:rPr>
                <w:rFonts w:ascii="Calibri Light" w:hAnsi="Calibri Light"/>
                <w:sz w:val="16"/>
                <w:szCs w:val="16"/>
              </w:rPr>
            </w:pPr>
            <w:del w:id="3763" w:author="Ashan Asmone" w:date="2016-03-31T12:11:00Z">
              <w:r w:rsidRPr="00C32DFC" w:rsidDel="002D4ACA">
                <w:rPr>
                  <w:rFonts w:ascii="Calibri Light" w:hAnsi="Calibri Light"/>
                  <w:sz w:val="16"/>
                  <w:szCs w:val="16"/>
                </w:rPr>
                <w:delText>ISO 9047:2001 Building construction - Jointing products - Determination of adhesion/cohesion properties of sealants at variable temperatures</w:delText>
              </w:r>
            </w:del>
            <w:ins w:id="3764" w:author="Ashan Asmone" w:date="2016-03-31T12:11:00Z">
              <w:r w:rsidR="002D4ACA">
                <w:rPr>
                  <w:rFonts w:ascii="Calibri Light" w:hAnsi="Calibri Light"/>
                  <w:sz w:val="16"/>
                  <w:szCs w:val="16"/>
                </w:rPr>
                <w:t>ISO 9047:2001 Building construction - Jointing products - Determination of adhesion/cohesion properties of sealants at variable temperatures</w:t>
              </w:r>
            </w:ins>
          </w:p>
          <w:p w14:paraId="08A0F30D" w14:textId="77777777" w:rsidR="00C32DFC" w:rsidRPr="00C32DFC" w:rsidRDefault="00C32DFC" w:rsidP="00C32DFC">
            <w:pPr>
              <w:spacing w:after="120"/>
              <w:rPr>
                <w:rFonts w:ascii="Calibri Light" w:hAnsi="Calibri Light"/>
                <w:sz w:val="16"/>
                <w:szCs w:val="16"/>
              </w:rPr>
            </w:pPr>
            <w:r w:rsidRPr="00C32DFC">
              <w:rPr>
                <w:rFonts w:ascii="Calibri Light" w:hAnsi="Calibri Light"/>
                <w:b/>
                <w:bCs/>
                <w:sz w:val="16"/>
                <w:szCs w:val="16"/>
                <w:u w:val="single"/>
              </w:rPr>
              <w:t>Waterproofing for masonry</w:t>
            </w:r>
          </w:p>
          <w:p w14:paraId="2198EE53" w14:textId="77777777" w:rsidR="00C32DFC" w:rsidRPr="00C32DFC" w:rsidRDefault="00C32DFC" w:rsidP="00C32DFC">
            <w:pPr>
              <w:spacing w:after="120"/>
              <w:rPr>
                <w:rFonts w:ascii="Calibri Light" w:hAnsi="Calibri Light"/>
                <w:sz w:val="16"/>
                <w:szCs w:val="16"/>
              </w:rPr>
            </w:pPr>
            <w:del w:id="3765" w:author="Ashan Asmone" w:date="2016-03-31T12:12:00Z">
              <w:r w:rsidRPr="00C32DFC"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3766" w:author="Ashan Asmone" w:date="2016-03-31T12:12:00Z">
              <w:r w:rsidR="002D4ACA">
                <w:rPr>
                  <w:rFonts w:ascii="Calibri Light" w:hAnsi="Calibri Light"/>
                  <w:sz w:val="16"/>
                  <w:szCs w:val="16"/>
                </w:rPr>
                <w:t>ISO 7783:2011 Paints and varnishes -- Determination of water-vapour transmission properties -- Cup method</w:t>
              </w:r>
            </w:ins>
            <w:r w:rsidRPr="00C32DFC">
              <w:rPr>
                <w:rFonts w:ascii="Calibri Light" w:hAnsi="Calibri Light"/>
                <w:sz w:val="16"/>
                <w:szCs w:val="16"/>
              </w:rPr>
              <w:t> </w:t>
            </w:r>
          </w:p>
          <w:p w14:paraId="02FBAD43" w14:textId="77777777" w:rsidR="00570413" w:rsidRPr="00C32DFC" w:rsidRDefault="00570413" w:rsidP="00570413">
            <w:pPr>
              <w:spacing w:after="120"/>
              <w:rPr>
                <w:rFonts w:ascii="Calibri Light" w:hAnsi="Calibri Light"/>
                <w:sz w:val="16"/>
                <w:szCs w:val="16"/>
              </w:rPr>
            </w:pPr>
          </w:p>
        </w:tc>
      </w:tr>
    </w:tbl>
    <w:p w14:paraId="0DFB68A5" w14:textId="77777777" w:rsidR="00570413" w:rsidRDefault="00570413">
      <w:pPr>
        <w:rPr>
          <w:sz w:val="16"/>
          <w:szCs w:val="16"/>
          <w:lang w:val="en-US"/>
        </w:rPr>
      </w:pPr>
    </w:p>
    <w:p w14:paraId="00EA2FDE" w14:textId="77777777" w:rsidR="00570413" w:rsidRDefault="004A0C92" w:rsidP="005F045A">
      <w:pPr>
        <w:pStyle w:val="Heading2"/>
        <w:rPr>
          <w:lang w:val="en-US"/>
        </w:rPr>
      </w:pPr>
      <w:r>
        <w:t xml:space="preserve">Water Penetration - </w:t>
      </w:r>
      <w:r w:rsidR="005F045A" w:rsidRPr="005F045A">
        <w:t>Deterioration of waterproofing coating</w:t>
      </w:r>
    </w:p>
    <w:tbl>
      <w:tblPr>
        <w:tblStyle w:val="TableGrid"/>
        <w:tblW w:w="0" w:type="auto"/>
        <w:tblInd w:w="108" w:type="dxa"/>
        <w:tblLook w:val="04A0" w:firstRow="1" w:lastRow="0" w:firstColumn="1" w:lastColumn="0" w:noHBand="0" w:noVBand="1"/>
      </w:tblPr>
      <w:tblGrid>
        <w:gridCol w:w="685"/>
        <w:gridCol w:w="8449"/>
      </w:tblGrid>
      <w:tr w:rsidR="00570413" w:rsidRPr="004F3C8C" w14:paraId="7CE81B3D" w14:textId="77777777" w:rsidTr="00570413">
        <w:tc>
          <w:tcPr>
            <w:tcW w:w="685" w:type="dxa"/>
          </w:tcPr>
          <w:p w14:paraId="333B0924"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7ADA6FB9" w14:textId="77777777" w:rsidR="002A23DA" w:rsidRPr="002A23DA" w:rsidRDefault="002A23DA" w:rsidP="002A23DA">
            <w:pPr>
              <w:spacing w:after="120"/>
              <w:rPr>
                <w:rFonts w:ascii="Calibri Light" w:hAnsi="Calibri Light"/>
                <w:sz w:val="16"/>
                <w:szCs w:val="16"/>
              </w:rPr>
            </w:pPr>
            <w:r w:rsidRPr="002A23DA">
              <w:rPr>
                <w:rFonts w:ascii="Calibri Light" w:hAnsi="Calibri Light"/>
                <w:b/>
                <w:bCs/>
                <w:sz w:val="16"/>
                <w:szCs w:val="16"/>
                <w:u w:val="single"/>
              </w:rPr>
              <w:t>Masonry</w:t>
            </w:r>
          </w:p>
          <w:p w14:paraId="28FCFE66" w14:textId="77777777" w:rsidR="002A23DA" w:rsidRPr="002A23DA" w:rsidRDefault="002A23DA" w:rsidP="002A23DA">
            <w:pPr>
              <w:spacing w:after="120"/>
              <w:rPr>
                <w:rFonts w:ascii="Calibri Light" w:hAnsi="Calibri Light"/>
                <w:sz w:val="16"/>
                <w:szCs w:val="16"/>
              </w:rPr>
            </w:pPr>
            <w:del w:id="3767" w:author="Ashan Asmone" w:date="2016-03-31T12:23:00Z">
              <w:r w:rsidRPr="002A23DA" w:rsidDel="00273739">
                <w:rPr>
                  <w:rFonts w:ascii="Calibri Light" w:hAnsi="Calibri Light"/>
                  <w:sz w:val="16"/>
                  <w:szCs w:val="16"/>
                </w:rPr>
                <w:delText>BS 890:1995 Specification for building lime</w:delText>
              </w:r>
            </w:del>
            <w:ins w:id="3768" w:author="Ashan Asmone" w:date="2016-03-31T12:23:00Z">
              <w:r w:rsidR="00273739">
                <w:rPr>
                  <w:rFonts w:ascii="Calibri Light" w:hAnsi="Calibri Light"/>
                  <w:sz w:val="16"/>
                  <w:szCs w:val="16"/>
                </w:rPr>
                <w:t>BS EN 459-1:2015 Building lime. Definitions, specifications and conformity criteria</w:t>
              </w:r>
            </w:ins>
            <w:del w:id="3769" w:author="Ashan Senel Asmone" w:date="2016-03-21T16:33:00Z">
              <w:r w:rsidRPr="002A23DA" w:rsidDel="00A42019">
                <w:rPr>
                  <w:rFonts w:ascii="Calibri Light" w:hAnsi="Calibri Light"/>
                  <w:sz w:val="16"/>
                  <w:szCs w:val="16"/>
                </w:rPr>
                <w:delText>s</w:delText>
              </w:r>
            </w:del>
            <w:ins w:id="3770" w:author="Ashan Senel Asmone" w:date="2016-03-21T16:33:00Z">
              <w:r w:rsidR="00A42019">
                <w:rPr>
                  <w:rFonts w:ascii="Calibri Light" w:hAnsi="Calibri Light"/>
                  <w:sz w:val="16"/>
                  <w:szCs w:val="16"/>
                </w:rPr>
                <w:t>BS EN 459-1:2015 Building lime. Definitions, specifications and conformity criteria</w:t>
              </w:r>
            </w:ins>
          </w:p>
          <w:p w14:paraId="0CB86201" w14:textId="77777777" w:rsidR="002A23DA" w:rsidRPr="002A23DA" w:rsidRDefault="002A23DA" w:rsidP="002A23DA">
            <w:pPr>
              <w:spacing w:after="120"/>
              <w:rPr>
                <w:rFonts w:ascii="Calibri Light" w:hAnsi="Calibri Light"/>
                <w:sz w:val="16"/>
                <w:szCs w:val="16"/>
              </w:rPr>
            </w:pPr>
            <w:del w:id="3771" w:author="Ashan Senel Asmone" w:date="2016-03-21T16:36:00Z">
              <w:r w:rsidRPr="002A23DA" w:rsidDel="00A42019">
                <w:rPr>
                  <w:rFonts w:ascii="Calibri Light" w:hAnsi="Calibri Light"/>
                  <w:sz w:val="16"/>
                  <w:szCs w:val="16"/>
                </w:rPr>
                <w:delText>BS 3921:1985 Specification for clay bricks</w:delText>
              </w:r>
            </w:del>
            <w:ins w:id="3772" w:author="Ashan Senel Asmone" w:date="2016-03-21T16:36:00Z">
              <w:r w:rsidR="00A42019">
                <w:rPr>
                  <w:rFonts w:ascii="Calibri Light" w:hAnsi="Calibri Light"/>
                  <w:sz w:val="16"/>
                  <w:szCs w:val="16"/>
                </w:rPr>
                <w:t xml:space="preserve">BS EN 772-3:1998 Methods of test for masonry units. Determination of net volume and percentage of voids of clay masonry units by hydrostatic weighing/ </w:t>
              </w:r>
            </w:ins>
            <w:ins w:id="3773"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ins w:id="3774" w:author="Ashan Senel Asmone" w:date="2016-03-21T16:36:00Z">
              <w:r w:rsidR="00A42019">
                <w:rPr>
                  <w:rFonts w:ascii="Calibri Light" w:hAnsi="Calibri Light"/>
                  <w:sz w:val="16"/>
                  <w:szCs w:val="16"/>
                </w:rPr>
                <w:t>/ BS EN 771-1:2011 Specification for masonry units. Clay masonry units</w:t>
              </w:r>
            </w:ins>
          </w:p>
          <w:p w14:paraId="189476C4" w14:textId="77777777" w:rsidR="002A23DA" w:rsidRPr="002A23DA" w:rsidRDefault="002A23DA" w:rsidP="002A23DA">
            <w:pPr>
              <w:spacing w:after="120"/>
              <w:rPr>
                <w:rFonts w:ascii="Calibri Light" w:hAnsi="Calibri Light"/>
                <w:sz w:val="16"/>
                <w:szCs w:val="16"/>
              </w:rPr>
            </w:pPr>
            <w:del w:id="3775" w:author="Ashan Senel Asmone" w:date="2016-03-21T16:39:00Z">
              <w:r w:rsidRPr="002A23DA" w:rsidDel="00534DBC">
                <w:rPr>
                  <w:rFonts w:ascii="Calibri Light" w:hAnsi="Calibri Light"/>
                  <w:sz w:val="16"/>
                  <w:szCs w:val="16"/>
                </w:rPr>
                <w:delText>BS 5628-2:2000 Code of practice for use of masonry. Structural use of reinforced and prestressed masonry</w:delText>
              </w:r>
            </w:del>
            <w:ins w:id="3776" w:author="Ashan Senel Asmone" w:date="2016-03-21T16:40:00Z">
              <w:r w:rsidR="00534DBC">
                <w:rPr>
                  <w:rFonts w:ascii="Calibri Light" w:hAnsi="Calibri Light"/>
                  <w:sz w:val="16"/>
                  <w:szCs w:val="16"/>
                </w:rPr>
                <w:t xml:space="preserve">PD 6697:2010 Recommendations for the design of masonry structures to BS EN 1996-1-1 and BS EN 1996-2/ BS EN 1996-3:2006 Eurocode 6. Design of masonry structures. Simplified calculation methods for unreinforced masonry structures/ </w:t>
              </w:r>
            </w:ins>
            <w:ins w:id="3777" w:author="Ashan Senel Asmone" w:date="2016-03-21T16:39:00Z">
              <w:r w:rsidR="00534DBC">
                <w:rPr>
                  <w:rFonts w:ascii="Calibri Light" w:hAnsi="Calibri Light"/>
                  <w:sz w:val="16"/>
                  <w:szCs w:val="16"/>
                </w:rPr>
                <w:t>BS EN 1996-2:2006 Eurocode 6. Design of masonry structures. Design considerations, selection of materials and execution of masonry/ BS EN 1996-1-1:2005+A1:2012 Eurocode 6. Design of masonry structures. General rules for reinforced and unreinforced masonry structures</w:t>
              </w:r>
            </w:ins>
          </w:p>
          <w:p w14:paraId="129CEBBD" w14:textId="77777777" w:rsidR="002A23DA" w:rsidRPr="002A23DA" w:rsidRDefault="002A23DA" w:rsidP="002A23DA">
            <w:pPr>
              <w:spacing w:after="120"/>
              <w:rPr>
                <w:rFonts w:ascii="Calibri Light" w:hAnsi="Calibri Light"/>
                <w:sz w:val="16"/>
                <w:szCs w:val="16"/>
              </w:rPr>
            </w:pPr>
            <w:del w:id="3778" w:author="Ashan Senel Asmone" w:date="2016-03-21T16:42:00Z">
              <w:r w:rsidRPr="002A23DA" w:rsidDel="00534DBC">
                <w:rPr>
                  <w:rFonts w:ascii="Calibri Light" w:hAnsi="Calibri Light"/>
                  <w:sz w:val="16"/>
                  <w:szCs w:val="16"/>
                </w:rPr>
                <w:delText>BS 5628-3:2001 Code of practice for use of masonry. Materials and components, design and workmanship</w:delText>
              </w:r>
            </w:del>
            <w:ins w:id="3779" w:author="Ashan Senel Asmone" w:date="2016-03-21T16:42:00Z">
              <w:r w:rsidR="00534DBC">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290C5D6C" w14:textId="77777777" w:rsidR="002A23DA" w:rsidRPr="002A23DA" w:rsidRDefault="002A23DA" w:rsidP="002A23DA">
            <w:pPr>
              <w:spacing w:after="120"/>
              <w:rPr>
                <w:rFonts w:ascii="Calibri Light" w:hAnsi="Calibri Light"/>
                <w:sz w:val="16"/>
                <w:szCs w:val="16"/>
              </w:rPr>
            </w:pPr>
            <w:del w:id="3780" w:author="Ashan Senel Asmone" w:date="2016-03-21T16:44:00Z">
              <w:r w:rsidRPr="002A23DA" w:rsidDel="00534DBC">
                <w:rPr>
                  <w:rFonts w:ascii="Calibri Light" w:hAnsi="Calibri Light"/>
                  <w:sz w:val="16"/>
                  <w:szCs w:val="16"/>
                </w:rPr>
                <w:delText>BS 6100-5.3:1984 Glossary of building and civil engineering terms. Masonry. Bricks and blocks</w:delText>
              </w:r>
            </w:del>
            <w:ins w:id="3781" w:author="Ashan Senel Asmone" w:date="2016-03-21T16:44:00Z">
              <w:r w:rsidR="00534DBC">
                <w:rPr>
                  <w:rFonts w:ascii="Calibri Light" w:hAnsi="Calibri Light"/>
                  <w:sz w:val="16"/>
                  <w:szCs w:val="16"/>
                </w:rPr>
                <w:t>BS 6100-6:2008 Building and civil engineering. Vocabulary. Construction parts</w:t>
              </w:r>
            </w:ins>
          </w:p>
          <w:p w14:paraId="5A68AEB5" w14:textId="77777777" w:rsidR="002A23DA" w:rsidRPr="002A23DA" w:rsidRDefault="002A23DA" w:rsidP="002A23DA">
            <w:pPr>
              <w:spacing w:after="120"/>
              <w:rPr>
                <w:rFonts w:ascii="Calibri Light" w:hAnsi="Calibri Light"/>
                <w:sz w:val="16"/>
                <w:szCs w:val="16"/>
              </w:rPr>
            </w:pPr>
            <w:del w:id="3782" w:author="Ashan Senel Asmone" w:date="2016-03-21T16:45:00Z">
              <w:r w:rsidRPr="002A23DA" w:rsidDel="00534DBC">
                <w:rPr>
                  <w:rFonts w:ascii="Calibri Light" w:hAnsi="Calibri Light"/>
                  <w:sz w:val="16"/>
                  <w:szCs w:val="16"/>
                </w:rPr>
                <w:delText>BS EN 772-1:2000 Methods of test for masonry units. Determination of compressive strength</w:delText>
              </w:r>
            </w:del>
            <w:ins w:id="3783" w:author="Ashan Senel Asmone" w:date="2016-03-21T16:45:00Z">
              <w:r w:rsidR="00534DBC">
                <w:rPr>
                  <w:rFonts w:ascii="Calibri Light" w:hAnsi="Calibri Light"/>
                  <w:sz w:val="16"/>
                  <w:szCs w:val="16"/>
                </w:rPr>
                <w:t>BS EN 772-1:2011+A1:2015 Methods of test for masonry units. Determination of compressive strength</w:t>
              </w:r>
            </w:ins>
          </w:p>
          <w:p w14:paraId="7D03319D" w14:textId="77777777" w:rsidR="002A23DA" w:rsidRPr="002A23DA" w:rsidRDefault="002A23DA" w:rsidP="002A23DA">
            <w:pPr>
              <w:spacing w:after="120"/>
              <w:rPr>
                <w:rFonts w:ascii="Calibri Light" w:hAnsi="Calibri Light"/>
                <w:sz w:val="16"/>
                <w:szCs w:val="16"/>
              </w:rPr>
            </w:pPr>
            <w:del w:id="3784" w:author="Ashan Senel Asmone" w:date="2016-03-21T16:46:00Z">
              <w:r w:rsidRPr="002A23DA" w:rsidDel="00534DBC">
                <w:rPr>
                  <w:rFonts w:ascii="Calibri Light" w:hAnsi="Calibri Light"/>
                  <w:sz w:val="16"/>
                  <w:szCs w:val="16"/>
                </w:rPr>
                <w:delText>BS EN 772-2:1998 Methods of test for masonry units. Determination of percentage area of voids in aggregate concrete masonry units (by paper indentation)</w:delText>
              </w:r>
            </w:del>
            <w:ins w:id="3785" w:author="Ashan Senel Asmone" w:date="2016-03-21T16:46:00Z">
              <w:r w:rsidR="00534DBC">
                <w:rPr>
                  <w:rFonts w:ascii="Calibri Light" w:hAnsi="Calibri Light"/>
                  <w:sz w:val="16"/>
                  <w:szCs w:val="16"/>
                </w:rPr>
                <w:t>BS EN 772-2:1998 Methods of test for masonry units. Determination of percentage area of voids in masonry units (by paper indentation)</w:t>
              </w:r>
            </w:ins>
          </w:p>
          <w:p w14:paraId="7E934865" w14:textId="77777777" w:rsidR="002A23DA" w:rsidRPr="002A23DA" w:rsidRDefault="002A23DA" w:rsidP="002A23DA">
            <w:pPr>
              <w:spacing w:after="120"/>
              <w:rPr>
                <w:rFonts w:ascii="Calibri Light" w:hAnsi="Calibri Light"/>
                <w:sz w:val="16"/>
                <w:szCs w:val="16"/>
              </w:rPr>
            </w:pPr>
            <w:del w:id="3786" w:author="Ashan Senel Asmone" w:date="2016-03-21T16:48:00Z">
              <w:r w:rsidRPr="002A23DA" w:rsidDel="00534DBC">
                <w:rPr>
                  <w:rFonts w:ascii="Calibri Light" w:hAnsi="Calibri Light"/>
                  <w:sz w:val="16"/>
                  <w:szCs w:val="16"/>
                </w:rPr>
                <w:delText>BS EN 772-5:2001 Methods of test for masonry units. Determination of the active soluble salts content of clay masonry units</w:delText>
              </w:r>
            </w:del>
            <w:ins w:id="3787"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734D4E56" w14:textId="77777777" w:rsidR="002A23DA" w:rsidRPr="002A23DA" w:rsidRDefault="002A23DA" w:rsidP="002A23DA">
            <w:pPr>
              <w:spacing w:after="120"/>
              <w:rPr>
                <w:rFonts w:ascii="Calibri Light" w:hAnsi="Calibri Light"/>
                <w:sz w:val="16"/>
                <w:szCs w:val="16"/>
              </w:rPr>
            </w:pPr>
            <w:del w:id="3788" w:author="Ashan Senel Asmone" w:date="2016-03-21T16:49:00Z">
              <w:r w:rsidRPr="002A23DA" w:rsidDel="00534DBC">
                <w:rPr>
                  <w:rFonts w:ascii="Calibri Light" w:hAnsi="Calibri Light"/>
                  <w:sz w:val="16"/>
                  <w:szCs w:val="16"/>
                </w:rPr>
                <w:delText>BS EN 772-7:1998 Methods of test for masonry units. Determination of water absorption of clay masonry damp proof course units by boiling in water</w:delText>
              </w:r>
            </w:del>
            <w:ins w:id="3789"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77C33EFC" w14:textId="77777777" w:rsidR="002A23DA" w:rsidRPr="002A23DA" w:rsidRDefault="002A23DA" w:rsidP="002A23DA">
            <w:pPr>
              <w:spacing w:after="120"/>
              <w:rPr>
                <w:rFonts w:ascii="Calibri Light" w:hAnsi="Calibri Light"/>
                <w:sz w:val="16"/>
                <w:szCs w:val="16"/>
              </w:rPr>
            </w:pPr>
            <w:del w:id="3790" w:author="Ashan Senel Asmone" w:date="2016-03-21T16:50:00Z">
              <w:r w:rsidRPr="002A23DA" w:rsidDel="00534DBC">
                <w:rPr>
                  <w:rFonts w:ascii="Calibri Light" w:hAnsi="Calibri Light"/>
                  <w:sz w:val="16"/>
                  <w:szCs w:val="16"/>
                </w:rPr>
                <w:delText>BS EN 772-19:2000 Methods of test for masonry units. Determination of moisture expansion of large horizontally perforated clay masonry units</w:delText>
              </w:r>
            </w:del>
            <w:ins w:id="3791" w:author="Ashan Senel Asmone" w:date="2016-03-21T16:50:00Z">
              <w:r w:rsidR="00534DBC">
                <w:rPr>
                  <w:rFonts w:ascii="Calibri Light" w:hAnsi="Calibri Light"/>
                  <w:sz w:val="16"/>
                  <w:szCs w:val="16"/>
                </w:rPr>
                <w:t>BS EN 772-19:2000 Methods of test for masonry units. Determination of moisture expansion of large horizontally perforated clay masonry units</w:t>
              </w:r>
            </w:ins>
          </w:p>
          <w:p w14:paraId="18545298" w14:textId="77777777" w:rsidR="002A23DA" w:rsidRPr="002A23DA" w:rsidRDefault="002A23DA" w:rsidP="002A23DA">
            <w:pPr>
              <w:spacing w:after="120"/>
              <w:rPr>
                <w:rFonts w:ascii="Calibri Light" w:hAnsi="Calibri Light"/>
                <w:sz w:val="16"/>
                <w:szCs w:val="16"/>
              </w:rPr>
            </w:pPr>
            <w:del w:id="3792" w:author="Ashan Senel Asmone" w:date="2016-03-21T16:50:00Z">
              <w:r w:rsidRPr="002A23DA" w:rsidDel="00534DBC">
                <w:rPr>
                  <w:rFonts w:ascii="Calibri Light" w:hAnsi="Calibri Light"/>
                  <w:sz w:val="16"/>
                  <w:szCs w:val="16"/>
                </w:rPr>
                <w:delText>BS 8000-3:2001 Workmanship on building sites. Code of practice for masonry</w:delText>
              </w:r>
            </w:del>
            <w:ins w:id="3793" w:author="Ashan Senel Asmone" w:date="2016-03-21T16:50:00Z">
              <w:r w:rsidR="00534DBC">
                <w:rPr>
                  <w:rFonts w:ascii="Calibri Light" w:hAnsi="Calibri Light"/>
                  <w:sz w:val="16"/>
                  <w:szCs w:val="16"/>
                </w:rPr>
                <w:t>BS 8000-0:2014 Workmanship on construction sites. Introduction and general principles</w:t>
              </w:r>
            </w:ins>
          </w:p>
          <w:p w14:paraId="75F14D3C" w14:textId="77777777" w:rsidR="002A23DA" w:rsidRPr="002A23DA" w:rsidRDefault="002A23DA" w:rsidP="002A23DA">
            <w:pPr>
              <w:spacing w:after="120"/>
              <w:rPr>
                <w:rFonts w:ascii="Calibri Light" w:hAnsi="Calibri Light"/>
                <w:sz w:val="16"/>
                <w:szCs w:val="16"/>
              </w:rPr>
            </w:pPr>
            <w:del w:id="3794" w:author="Ashan Senel Asmone" w:date="2016-03-21T16:51:00Z">
              <w:r w:rsidRPr="002A23DA" w:rsidDel="00534DBC">
                <w:rPr>
                  <w:rFonts w:ascii="Calibri Light" w:hAnsi="Calibri Light"/>
                  <w:sz w:val="16"/>
                  <w:szCs w:val="16"/>
                </w:rPr>
                <w:delText>BS 8221-1:2000 Code of practice for cleaning and surface repair of buildings. Cleaning of natural stones, brick, terracotta and concrete</w:delText>
              </w:r>
            </w:del>
            <w:ins w:id="3795"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452CE398" w14:textId="77777777" w:rsidR="002A23DA" w:rsidRPr="002A23DA" w:rsidRDefault="002A23DA" w:rsidP="002A23DA">
            <w:pPr>
              <w:spacing w:after="120"/>
              <w:rPr>
                <w:rFonts w:ascii="Calibri Light" w:hAnsi="Calibri Light"/>
                <w:sz w:val="16"/>
                <w:szCs w:val="16"/>
              </w:rPr>
            </w:pPr>
            <w:del w:id="3796" w:author="Ashan Senel Asmone" w:date="2016-03-21T16:52:00Z">
              <w:r w:rsidRPr="002A23DA" w:rsidDel="00534DBC">
                <w:rPr>
                  <w:rFonts w:ascii="Calibri Light" w:hAnsi="Calibri Light"/>
                  <w:sz w:val="16"/>
                  <w:szCs w:val="16"/>
                </w:rPr>
                <w:delText>BS 8221-2:2000 Code of practice for cleaning and surface repair of buildings. Surface repair of natural stones, brick and terracotta</w:delText>
              </w:r>
            </w:del>
            <w:ins w:id="3797" w:author="Ashan Senel Asmone" w:date="2016-03-21T16:52:00Z">
              <w:r w:rsidR="00534DBC">
                <w:rPr>
                  <w:rFonts w:ascii="Calibri Light" w:hAnsi="Calibri Light"/>
                  <w:sz w:val="16"/>
                  <w:szCs w:val="16"/>
                </w:rPr>
                <w:t>BS 8221-2:2000 Code of practice for cleaning and surface repair of buildings. Surface repair of natural stones, brick and terracotta</w:t>
              </w:r>
            </w:ins>
          </w:p>
          <w:p w14:paraId="66240E2A" w14:textId="77777777" w:rsidR="002A23DA" w:rsidRPr="002A23DA" w:rsidRDefault="002A23DA" w:rsidP="002A23DA">
            <w:pPr>
              <w:spacing w:after="120"/>
              <w:rPr>
                <w:rFonts w:ascii="Calibri Light" w:hAnsi="Calibri Light"/>
                <w:sz w:val="16"/>
                <w:szCs w:val="16"/>
              </w:rPr>
            </w:pPr>
            <w:r w:rsidRPr="002A23DA">
              <w:rPr>
                <w:rFonts w:ascii="Calibri Light" w:hAnsi="Calibri Light"/>
                <w:b/>
                <w:bCs/>
                <w:sz w:val="16"/>
                <w:szCs w:val="16"/>
                <w:u w:val="single"/>
              </w:rPr>
              <w:t>Mortar</w:t>
            </w:r>
          </w:p>
          <w:p w14:paraId="10405A32" w14:textId="77777777" w:rsidR="002A23DA" w:rsidRPr="002A23DA" w:rsidRDefault="002A23DA" w:rsidP="002A23DA">
            <w:pPr>
              <w:spacing w:after="120"/>
              <w:rPr>
                <w:rFonts w:ascii="Calibri Light" w:hAnsi="Calibri Light"/>
                <w:sz w:val="16"/>
                <w:szCs w:val="16"/>
              </w:rPr>
            </w:pPr>
            <w:del w:id="3798" w:author="Ashan Senel Asmone" w:date="2016-03-21T16:53:00Z">
              <w:r w:rsidRPr="002A23DA" w:rsidDel="00534DBC">
                <w:rPr>
                  <w:rFonts w:ascii="Calibri Light" w:hAnsi="Calibri Light"/>
                  <w:sz w:val="16"/>
                  <w:szCs w:val="16"/>
                </w:rPr>
                <w:delText>BS EN 413-2:1995 Masonry cement. Test methods</w:delText>
              </w:r>
            </w:del>
            <w:ins w:id="3799" w:author="Ashan Senel Asmone" w:date="2016-03-21T16:53:00Z">
              <w:r w:rsidR="00534DBC">
                <w:rPr>
                  <w:rFonts w:ascii="Calibri Light" w:hAnsi="Calibri Light"/>
                  <w:sz w:val="16"/>
                  <w:szCs w:val="16"/>
                </w:rPr>
                <w:t>BS EN 413-2:2005 Masonry cement. Test methods</w:t>
              </w:r>
            </w:ins>
          </w:p>
          <w:p w14:paraId="0FD0EA16" w14:textId="77777777" w:rsidR="002A23DA" w:rsidRPr="002A23DA" w:rsidRDefault="002A23DA" w:rsidP="002A23DA">
            <w:pPr>
              <w:spacing w:after="120"/>
              <w:rPr>
                <w:rFonts w:ascii="Calibri Light" w:hAnsi="Calibri Light"/>
                <w:sz w:val="16"/>
                <w:szCs w:val="16"/>
              </w:rPr>
            </w:pPr>
            <w:del w:id="3800" w:author="Ashan Senel Asmone" w:date="2016-03-21T16:45:00Z">
              <w:r w:rsidRPr="002A23DA" w:rsidDel="00534DBC">
                <w:rPr>
                  <w:rFonts w:ascii="Calibri Light" w:hAnsi="Calibri Light"/>
                  <w:sz w:val="16"/>
                  <w:szCs w:val="16"/>
                </w:rPr>
                <w:delText>BS EN 772-1:2000 Methods of test for masonry units. Determination of compressive strength</w:delText>
              </w:r>
            </w:del>
            <w:ins w:id="3801" w:author="Ashan Senel Asmone" w:date="2016-03-21T16:45:00Z">
              <w:r w:rsidR="00534DBC">
                <w:rPr>
                  <w:rFonts w:ascii="Calibri Light" w:hAnsi="Calibri Light"/>
                  <w:sz w:val="16"/>
                  <w:szCs w:val="16"/>
                </w:rPr>
                <w:t>BS EN 772-1:2011+A1:2015 Methods of test for masonry units. Determination of compressive strength</w:t>
              </w:r>
            </w:ins>
          </w:p>
          <w:p w14:paraId="5CB11120" w14:textId="77777777" w:rsidR="002A23DA" w:rsidRPr="002A23DA" w:rsidRDefault="002A23DA" w:rsidP="002A23DA">
            <w:pPr>
              <w:spacing w:after="120"/>
              <w:rPr>
                <w:rFonts w:ascii="Calibri Light" w:hAnsi="Calibri Light"/>
                <w:sz w:val="16"/>
                <w:szCs w:val="16"/>
              </w:rPr>
            </w:pPr>
            <w:del w:id="3802" w:author="Ashan Senel Asmone" w:date="2016-03-21T16:48:00Z">
              <w:r w:rsidRPr="002A23DA" w:rsidDel="00534DBC">
                <w:rPr>
                  <w:rFonts w:ascii="Calibri Light" w:hAnsi="Calibri Light"/>
                  <w:sz w:val="16"/>
                  <w:szCs w:val="16"/>
                </w:rPr>
                <w:delText>BS EN 772-5:2001 Methods of test for masonry units. Determination of the active soluble salts content of clay masonry units</w:delText>
              </w:r>
            </w:del>
            <w:ins w:id="3803"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0FEAEF3D" w14:textId="77777777" w:rsidR="002A23DA" w:rsidRPr="002A23DA" w:rsidRDefault="002A23DA" w:rsidP="002A23DA">
            <w:pPr>
              <w:spacing w:after="120"/>
              <w:rPr>
                <w:rFonts w:ascii="Calibri Light" w:hAnsi="Calibri Light"/>
                <w:sz w:val="16"/>
                <w:szCs w:val="16"/>
              </w:rPr>
            </w:pPr>
            <w:del w:id="3804" w:author="Ashan Senel Asmone" w:date="2016-03-21T16:54:00Z">
              <w:r w:rsidRPr="002A23DA" w:rsidDel="00534DBC">
                <w:rPr>
                  <w:rFonts w:ascii="Calibri Light" w:hAnsi="Calibri Light"/>
                  <w:sz w:val="16"/>
                  <w:szCs w:val="16"/>
                </w:rPr>
                <w:delText>BS EN 772-16:2000 Methods of test for masonry units. Determination of dimensions</w:delText>
              </w:r>
            </w:del>
            <w:ins w:id="3805" w:author="Ashan Senel Asmone" w:date="2016-03-21T16:54:00Z">
              <w:r w:rsidR="00534DBC">
                <w:rPr>
                  <w:rFonts w:ascii="Calibri Light" w:hAnsi="Calibri Light"/>
                  <w:sz w:val="16"/>
                  <w:szCs w:val="16"/>
                </w:rPr>
                <w:t>BS EN 772-16:2011 Methods of test for masonry units. Determination of dimensions</w:t>
              </w:r>
            </w:ins>
          </w:p>
          <w:p w14:paraId="42E8BF3E" w14:textId="77777777" w:rsidR="002A23DA" w:rsidRPr="002A23DA" w:rsidRDefault="002A23DA" w:rsidP="002A23DA">
            <w:pPr>
              <w:spacing w:after="120"/>
              <w:rPr>
                <w:rFonts w:ascii="Calibri Light" w:hAnsi="Calibri Light"/>
                <w:sz w:val="16"/>
                <w:szCs w:val="16"/>
              </w:rPr>
            </w:pPr>
            <w:del w:id="3806" w:author="Ashan Senel Asmone" w:date="2016-03-21T16:55:00Z">
              <w:r w:rsidRPr="002A23DA" w:rsidDel="00534DBC">
                <w:rPr>
                  <w:rFonts w:ascii="Calibri Light" w:hAnsi="Calibri Light"/>
                  <w:sz w:val="16"/>
                  <w:szCs w:val="16"/>
                </w:rPr>
                <w:delText>BS EN 998-2:2002 Specification for mortar for masonry. Masonry mortar</w:delText>
              </w:r>
            </w:del>
            <w:ins w:id="3807" w:author="Ashan Senel Asmone" w:date="2016-03-21T16:55:00Z">
              <w:r w:rsidR="00534DBC">
                <w:rPr>
                  <w:rFonts w:ascii="Calibri Light" w:hAnsi="Calibri Light"/>
                  <w:sz w:val="16"/>
                  <w:szCs w:val="16"/>
                </w:rPr>
                <w:t>BS EN 998-2:2010 Specification for mortar for masonry. Masonry mortar</w:t>
              </w:r>
            </w:ins>
          </w:p>
          <w:p w14:paraId="75FD7D52" w14:textId="77777777" w:rsidR="002A23DA" w:rsidRPr="002A23DA" w:rsidRDefault="002A23DA" w:rsidP="002A23DA">
            <w:pPr>
              <w:spacing w:after="120"/>
              <w:rPr>
                <w:rFonts w:ascii="Calibri Light" w:hAnsi="Calibri Light"/>
                <w:sz w:val="16"/>
                <w:szCs w:val="16"/>
              </w:rPr>
            </w:pPr>
            <w:del w:id="3808" w:author="Ashan Senel Asmone" w:date="2016-03-21T16:56:00Z">
              <w:r w:rsidRPr="002A23DA" w:rsidDel="00534DBC">
                <w:rPr>
                  <w:rFonts w:ascii="Calibri Light" w:hAnsi="Calibri Light"/>
                  <w:sz w:val="16"/>
                  <w:szCs w:val="16"/>
                </w:rPr>
                <w:delText>BS EN 1015-1:1999 Methods of test for mortar for masonry. Determination of particle size distribution (by sieve analysis)</w:delText>
              </w:r>
            </w:del>
            <w:ins w:id="3809" w:author="Ashan Senel Asmone" w:date="2016-03-21T16:56:00Z">
              <w:r w:rsidR="00534DBC">
                <w:rPr>
                  <w:rFonts w:ascii="Calibri Light" w:hAnsi="Calibri Light"/>
                  <w:sz w:val="16"/>
                  <w:szCs w:val="16"/>
                </w:rPr>
                <w:t>BS EN 1015-1:1999 Methods of test for mortar for masonry. Determination of particle size distribution (by sieve analysis)</w:t>
              </w:r>
            </w:ins>
          </w:p>
          <w:p w14:paraId="18BD9DCA" w14:textId="77777777" w:rsidR="002A23DA" w:rsidRPr="002A23DA" w:rsidRDefault="002A23DA" w:rsidP="002A23DA">
            <w:pPr>
              <w:spacing w:after="120"/>
              <w:rPr>
                <w:rFonts w:ascii="Calibri Light" w:hAnsi="Calibri Light"/>
                <w:sz w:val="16"/>
                <w:szCs w:val="16"/>
              </w:rPr>
            </w:pPr>
            <w:del w:id="3810" w:author="Ashan Senel Asmone" w:date="2016-03-21T16:56:00Z">
              <w:r w:rsidRPr="002A23DA" w:rsidDel="00534DBC">
                <w:rPr>
                  <w:rFonts w:ascii="Calibri Light" w:hAnsi="Calibri Light"/>
                  <w:sz w:val="16"/>
                  <w:szCs w:val="16"/>
                </w:rPr>
                <w:delText>BS EN 1015-2:1999</w:delText>
              </w:r>
              <w:r w:rsidRPr="002A23DA" w:rsidDel="00534DBC">
                <w:rPr>
                  <w:rFonts w:ascii="Calibri Light" w:hAnsi="Calibri Light"/>
                  <w:b/>
                  <w:bCs/>
                  <w:sz w:val="16"/>
                  <w:szCs w:val="16"/>
                </w:rPr>
                <w:delText> </w:delText>
              </w:r>
              <w:r w:rsidRPr="002A23DA" w:rsidDel="00534DBC">
                <w:rPr>
                  <w:rFonts w:ascii="Calibri Light" w:hAnsi="Calibri Light"/>
                  <w:sz w:val="16"/>
                  <w:szCs w:val="16"/>
                </w:rPr>
                <w:delText>Methods of test for mortar for masonry. Bulk sampling of mortars and preparation of test mortars</w:delText>
              </w:r>
            </w:del>
            <w:ins w:id="3811" w:author="Ashan Senel Asmone" w:date="2016-03-21T16:56:00Z">
              <w:r w:rsidR="00534DBC">
                <w:rPr>
                  <w:rFonts w:ascii="Calibri Light" w:hAnsi="Calibri Light"/>
                  <w:sz w:val="16"/>
                  <w:szCs w:val="16"/>
                </w:rPr>
                <w:t>BS EN 1015-2:1999 Methods of test for mortar for masonry. Bulk sampling of mortars and preparation of test mortars</w:t>
              </w:r>
            </w:ins>
          </w:p>
          <w:p w14:paraId="3D5B108C" w14:textId="77777777" w:rsidR="002A23DA" w:rsidRPr="002A23DA" w:rsidRDefault="002A23DA" w:rsidP="002A23DA">
            <w:pPr>
              <w:spacing w:after="120"/>
              <w:rPr>
                <w:rFonts w:ascii="Calibri Light" w:hAnsi="Calibri Light"/>
                <w:sz w:val="16"/>
                <w:szCs w:val="16"/>
              </w:rPr>
            </w:pPr>
            <w:del w:id="3812" w:author="Ashan Senel Asmone" w:date="2016-03-21T16:57:00Z">
              <w:r w:rsidRPr="002A23DA" w:rsidDel="00534DBC">
                <w:rPr>
                  <w:rFonts w:ascii="Calibri Light" w:hAnsi="Calibri Light"/>
                  <w:sz w:val="16"/>
                  <w:szCs w:val="16"/>
                </w:rPr>
                <w:delText>BS EN 1015-3:1999 Methods of test for mortar for masonry. Determination of consistence of fresh mortar (by flow table)</w:delText>
              </w:r>
            </w:del>
            <w:ins w:id="3813" w:author="Ashan Senel Asmone" w:date="2016-03-21T16:57:00Z">
              <w:r w:rsidR="00534DBC">
                <w:rPr>
                  <w:rFonts w:ascii="Calibri Light" w:hAnsi="Calibri Light"/>
                  <w:sz w:val="16"/>
                  <w:szCs w:val="16"/>
                </w:rPr>
                <w:t>BS EN 1015-3:1999 Methods of test for mortar for masonry. Determination of consistence of fresh mortar (by flow table)</w:t>
              </w:r>
            </w:ins>
          </w:p>
          <w:p w14:paraId="69968D3E" w14:textId="77777777" w:rsidR="002A23DA" w:rsidRPr="002A23DA" w:rsidRDefault="002A23DA" w:rsidP="002A23DA">
            <w:pPr>
              <w:spacing w:after="120"/>
              <w:rPr>
                <w:rFonts w:ascii="Calibri Light" w:hAnsi="Calibri Light"/>
                <w:sz w:val="16"/>
                <w:szCs w:val="16"/>
              </w:rPr>
            </w:pPr>
            <w:del w:id="3814" w:author="Ashan Senel Asmone" w:date="2016-03-21T16:57:00Z">
              <w:r w:rsidRPr="002A23DA" w:rsidDel="00534DBC">
                <w:rPr>
                  <w:rFonts w:ascii="Calibri Light" w:hAnsi="Calibri Light"/>
                  <w:sz w:val="16"/>
                  <w:szCs w:val="16"/>
                </w:rPr>
                <w:delText>BS EN 1015-4:1999 Methods of test for mortar for masonry. Determination of consistence of fresh mortar (by plunger penetration)</w:delText>
              </w:r>
            </w:del>
            <w:ins w:id="3815" w:author="Ashan Senel Asmone" w:date="2016-03-21T16:57:00Z">
              <w:r w:rsidR="00534DBC">
                <w:rPr>
                  <w:rFonts w:ascii="Calibri Light" w:hAnsi="Calibri Light"/>
                  <w:sz w:val="16"/>
                  <w:szCs w:val="16"/>
                </w:rPr>
                <w:t>BS EN 1015-4:1999 Methods of test for mortar for masonry. Determination of consistence of fresh mortar (by plunger penetration)</w:t>
              </w:r>
            </w:ins>
          </w:p>
          <w:p w14:paraId="4FB5812D" w14:textId="77777777" w:rsidR="002A23DA" w:rsidRPr="002A23DA" w:rsidRDefault="002A23DA" w:rsidP="002A23DA">
            <w:pPr>
              <w:spacing w:after="120"/>
              <w:rPr>
                <w:rFonts w:ascii="Calibri Light" w:hAnsi="Calibri Light"/>
                <w:sz w:val="16"/>
                <w:szCs w:val="16"/>
              </w:rPr>
            </w:pPr>
            <w:del w:id="3816" w:author="Ashan Senel Asmone" w:date="2016-03-21T16:58:00Z">
              <w:r w:rsidRPr="002A23DA" w:rsidDel="00534DBC">
                <w:rPr>
                  <w:rFonts w:ascii="Calibri Light" w:hAnsi="Calibri Light"/>
                  <w:sz w:val="16"/>
                  <w:szCs w:val="16"/>
                </w:rPr>
                <w:delText>BS EN 1015-6:1999 Methods of test for mortar for masonry. Determination of bulk density of fresh mortar</w:delText>
              </w:r>
            </w:del>
            <w:ins w:id="3817" w:author="Ashan Senel Asmone" w:date="2016-03-21T16:58:00Z">
              <w:r w:rsidR="00534DBC">
                <w:rPr>
                  <w:rFonts w:ascii="Calibri Light" w:hAnsi="Calibri Light"/>
                  <w:sz w:val="16"/>
                  <w:szCs w:val="16"/>
                </w:rPr>
                <w:t>BS EN 1015-6:1999 Methods of test for mortar for masonry. Determination of bulk density of fresh mortar</w:t>
              </w:r>
            </w:ins>
          </w:p>
          <w:p w14:paraId="01298CA5" w14:textId="77777777" w:rsidR="002A23DA" w:rsidRPr="002A23DA" w:rsidRDefault="002A23DA" w:rsidP="002A23DA">
            <w:pPr>
              <w:spacing w:after="120"/>
              <w:rPr>
                <w:rFonts w:ascii="Calibri Light" w:hAnsi="Calibri Light"/>
                <w:sz w:val="16"/>
                <w:szCs w:val="16"/>
              </w:rPr>
            </w:pPr>
            <w:del w:id="3818" w:author="Ashan Senel Asmone" w:date="2016-03-21T16:59:00Z">
              <w:r w:rsidRPr="002A23DA" w:rsidDel="00785E22">
                <w:rPr>
                  <w:rFonts w:ascii="Calibri Light" w:hAnsi="Calibri Light"/>
                  <w:sz w:val="16"/>
                  <w:szCs w:val="16"/>
                </w:rPr>
                <w:delText>BS EN 1015-7:1999 Methods of test for mortar for masonry. Determination of air content of fresh mortar</w:delText>
              </w:r>
            </w:del>
            <w:ins w:id="3819" w:author="Ashan Senel Asmone" w:date="2016-03-21T16:59:00Z">
              <w:r w:rsidR="00785E22">
                <w:rPr>
                  <w:rFonts w:ascii="Calibri Light" w:hAnsi="Calibri Light"/>
                  <w:sz w:val="16"/>
                  <w:szCs w:val="16"/>
                </w:rPr>
                <w:t>BS EN 1015-7:1999 Methods of test for mortar for masonry. Determination of air content of fresh mortar</w:t>
              </w:r>
            </w:ins>
          </w:p>
          <w:p w14:paraId="32053BA2" w14:textId="77777777" w:rsidR="002A23DA" w:rsidRPr="002A23DA" w:rsidRDefault="002A23DA" w:rsidP="002A23DA">
            <w:pPr>
              <w:spacing w:after="120"/>
              <w:rPr>
                <w:rFonts w:ascii="Calibri Light" w:hAnsi="Calibri Light"/>
                <w:sz w:val="16"/>
                <w:szCs w:val="16"/>
              </w:rPr>
            </w:pPr>
            <w:del w:id="3820" w:author="Ashan Senel Asmone" w:date="2016-03-21T16:59:00Z">
              <w:r w:rsidRPr="002A23DA" w:rsidDel="00785E22">
                <w:rPr>
                  <w:rFonts w:ascii="Calibri Light" w:hAnsi="Calibri Light"/>
                  <w:sz w:val="16"/>
                  <w:szCs w:val="16"/>
                </w:rPr>
                <w:delText>BS EN 1015-9:1999 Methods of test for mortar for masonry. Determination of workable life and correction time of fresh mortar</w:delText>
              </w:r>
            </w:del>
            <w:ins w:id="3821" w:author="Ashan Senel Asmone" w:date="2016-03-21T16:59:00Z">
              <w:r w:rsidR="00785E22">
                <w:rPr>
                  <w:rFonts w:ascii="Calibri Light" w:hAnsi="Calibri Light"/>
                  <w:sz w:val="16"/>
                  <w:szCs w:val="16"/>
                </w:rPr>
                <w:t>BS EN 1015-9:1999 Methods of test for mortar for masonry. Determination of workable life and correction time of fresh mortar</w:t>
              </w:r>
            </w:ins>
          </w:p>
          <w:p w14:paraId="0DCD7758" w14:textId="77777777" w:rsidR="002A23DA" w:rsidRPr="002A23DA" w:rsidRDefault="002A23DA" w:rsidP="002A23DA">
            <w:pPr>
              <w:spacing w:after="120"/>
              <w:rPr>
                <w:rFonts w:ascii="Calibri Light" w:hAnsi="Calibri Light"/>
                <w:sz w:val="16"/>
                <w:szCs w:val="16"/>
              </w:rPr>
            </w:pPr>
            <w:del w:id="3822" w:author="Ashan Senel Asmone" w:date="2016-03-21T17:00:00Z">
              <w:r w:rsidRPr="002A23DA" w:rsidDel="00785E22">
                <w:rPr>
                  <w:rFonts w:ascii="Calibri Light" w:hAnsi="Calibri Light"/>
                  <w:sz w:val="16"/>
                  <w:szCs w:val="16"/>
                </w:rPr>
                <w:delText>BS EN 1015-10:1999 Methods of test for mortar for masonry. Determination of dry bulk density of hardened mortar</w:delText>
              </w:r>
            </w:del>
            <w:ins w:id="3823" w:author="Ashan Senel Asmone" w:date="2016-03-21T17:00:00Z">
              <w:r w:rsidR="00785E22">
                <w:rPr>
                  <w:rFonts w:ascii="Calibri Light" w:hAnsi="Calibri Light"/>
                  <w:sz w:val="16"/>
                  <w:szCs w:val="16"/>
                </w:rPr>
                <w:t>BS EN 1015-10:1999 Methods of test for mortar for masonry. Determination of dry bulk density of hardened mortar</w:t>
              </w:r>
            </w:ins>
          </w:p>
          <w:p w14:paraId="1E682082" w14:textId="77777777" w:rsidR="002A23DA" w:rsidRPr="002A23DA" w:rsidRDefault="002A23DA" w:rsidP="002A23DA">
            <w:pPr>
              <w:spacing w:after="120"/>
              <w:rPr>
                <w:rFonts w:ascii="Calibri Light" w:hAnsi="Calibri Light"/>
                <w:sz w:val="16"/>
                <w:szCs w:val="16"/>
              </w:rPr>
            </w:pPr>
            <w:del w:id="3824" w:author="Ashan Senel Asmone" w:date="2016-03-21T17:00:00Z">
              <w:r w:rsidRPr="002A23DA" w:rsidDel="00785E22">
                <w:rPr>
                  <w:rFonts w:ascii="Calibri Light" w:hAnsi="Calibri Light"/>
                  <w:sz w:val="16"/>
                  <w:szCs w:val="16"/>
                </w:rPr>
                <w:delText>BS EN 1015-11:1999 Methods of test for mortar for masonry. Determination of flexural and compressive strength of hardened mortar</w:delText>
              </w:r>
            </w:del>
            <w:ins w:id="3825" w:author="Ashan Senel Asmone" w:date="2016-03-21T17:00:00Z">
              <w:r w:rsidR="00785E22">
                <w:rPr>
                  <w:rFonts w:ascii="Calibri Light" w:hAnsi="Calibri Light"/>
                  <w:sz w:val="16"/>
                  <w:szCs w:val="16"/>
                </w:rPr>
                <w:t>BS EN 1015-11:1999 Methods of test for mortar for masonry. Determination of flexural and compressive strength of hardened mortar</w:t>
              </w:r>
            </w:ins>
          </w:p>
          <w:p w14:paraId="1BB3D988" w14:textId="77777777" w:rsidR="002A23DA" w:rsidRPr="002A23DA" w:rsidRDefault="002A23DA" w:rsidP="002A23DA">
            <w:pPr>
              <w:spacing w:after="120"/>
              <w:rPr>
                <w:rFonts w:ascii="Calibri Light" w:hAnsi="Calibri Light"/>
                <w:sz w:val="16"/>
                <w:szCs w:val="16"/>
              </w:rPr>
            </w:pPr>
            <w:del w:id="3826" w:author="Ashan Senel Asmone" w:date="2016-03-21T17:01:00Z">
              <w:r w:rsidRPr="002A23DA" w:rsidDel="00785E22">
                <w:rPr>
                  <w:rFonts w:ascii="Calibri Light" w:hAnsi="Calibri Light"/>
                  <w:sz w:val="16"/>
                  <w:szCs w:val="16"/>
                </w:rPr>
                <w:delText>BS EN 1015-12:2000 Methods of test for mortar for masonry. Determination of adhesive strength of hardened rendering and plastering mortars on substrates</w:delText>
              </w:r>
            </w:del>
            <w:ins w:id="3827" w:author="Ashan Senel Asmone" w:date="2016-03-21T17:01:00Z">
              <w:r w:rsidR="00785E22">
                <w:rPr>
                  <w:rFonts w:ascii="Calibri Light" w:hAnsi="Calibri Light"/>
                  <w:sz w:val="16"/>
                  <w:szCs w:val="16"/>
                </w:rPr>
                <w:t>BS EN 1015-12:2000 Methods of test for mortar for masonry. Determination of adhesive strength of hardened rendering and plastering mortars on substrates</w:t>
              </w:r>
            </w:ins>
          </w:p>
          <w:p w14:paraId="5DACFE60" w14:textId="77777777" w:rsidR="002A23DA" w:rsidRPr="002A23DA" w:rsidRDefault="002A23DA" w:rsidP="002A23DA">
            <w:pPr>
              <w:spacing w:after="120"/>
              <w:rPr>
                <w:rFonts w:ascii="Calibri Light" w:hAnsi="Calibri Light"/>
                <w:sz w:val="16"/>
                <w:szCs w:val="16"/>
              </w:rPr>
            </w:pPr>
            <w:del w:id="3828" w:author="Ashan Senel Asmone" w:date="2016-03-21T17:01:00Z">
              <w:r w:rsidRPr="002A23DA" w:rsidDel="00785E22">
                <w:rPr>
                  <w:rFonts w:ascii="Calibri Light" w:hAnsi="Calibri Light"/>
                  <w:sz w:val="16"/>
                  <w:szCs w:val="16"/>
                </w:rPr>
                <w:delText>BS EN 1015-17:2000 Methods of test for mortar for masonry. Determination of water-soluble chloride content of fresh mortars</w:delText>
              </w:r>
            </w:del>
            <w:ins w:id="3829" w:author="Ashan Senel Asmone" w:date="2016-03-21T17:01:00Z">
              <w:r w:rsidR="00785E22">
                <w:rPr>
                  <w:rFonts w:ascii="Calibri Light" w:hAnsi="Calibri Light"/>
                  <w:sz w:val="16"/>
                  <w:szCs w:val="16"/>
                </w:rPr>
                <w:t>BS EN 1015-17:2000 Methods of test for mortar for masonry. Determination of water-soluble chloride content of fresh mortars</w:t>
              </w:r>
            </w:ins>
          </w:p>
          <w:p w14:paraId="50A78167" w14:textId="77777777" w:rsidR="002A23DA" w:rsidRPr="002A23DA" w:rsidRDefault="002A23DA" w:rsidP="002A23DA">
            <w:pPr>
              <w:spacing w:after="120"/>
              <w:rPr>
                <w:rFonts w:ascii="Calibri Light" w:hAnsi="Calibri Light"/>
                <w:sz w:val="16"/>
                <w:szCs w:val="16"/>
              </w:rPr>
            </w:pPr>
            <w:del w:id="3830" w:author="Ashan Senel Asmone" w:date="2016-03-21T17:04:00Z">
              <w:r w:rsidRPr="002A23DA" w:rsidDel="00785E22">
                <w:rPr>
                  <w:rFonts w:ascii="Calibri Light" w:hAnsi="Calibri Light"/>
                  <w:sz w:val="16"/>
                  <w:szCs w:val="16"/>
                </w:rPr>
                <w:delText>BS EN 1052-1:1999 Methods of test for masonry. Determination of compressive strength</w:delText>
              </w:r>
            </w:del>
            <w:ins w:id="3831" w:author="Ashan Senel Asmone" w:date="2016-03-21T17:04:00Z">
              <w:r w:rsidR="00785E22">
                <w:rPr>
                  <w:rFonts w:ascii="Calibri Light" w:hAnsi="Calibri Light"/>
                  <w:sz w:val="16"/>
                  <w:szCs w:val="16"/>
                </w:rPr>
                <w:t>BS EN 1052-1:1999 Methods of test for masonry. Determination of compressive strength</w:t>
              </w:r>
            </w:ins>
          </w:p>
          <w:p w14:paraId="451C2A61" w14:textId="77777777" w:rsidR="002A23DA" w:rsidRPr="002A23DA" w:rsidRDefault="002A23DA" w:rsidP="002A23DA">
            <w:pPr>
              <w:spacing w:after="120"/>
              <w:rPr>
                <w:rFonts w:ascii="Calibri Light" w:hAnsi="Calibri Light"/>
                <w:sz w:val="16"/>
                <w:szCs w:val="16"/>
              </w:rPr>
            </w:pPr>
            <w:del w:id="3832" w:author="Ashan Senel Asmone" w:date="2016-03-21T17:06:00Z">
              <w:r w:rsidRPr="002A23DA" w:rsidDel="00785E22">
                <w:rPr>
                  <w:rFonts w:ascii="Calibri Light" w:hAnsi="Calibri Light"/>
                  <w:sz w:val="16"/>
                  <w:szCs w:val="16"/>
                </w:rPr>
                <w:delText>BS EN 1052-2:1999 Methods of test for masonry. Determination of flexural strength</w:delText>
              </w:r>
            </w:del>
            <w:ins w:id="3833" w:author="Ashan Senel Asmone" w:date="2016-03-21T17:06:00Z">
              <w:r w:rsidR="00785E22">
                <w:rPr>
                  <w:rFonts w:ascii="Calibri Light" w:hAnsi="Calibri Light"/>
                  <w:sz w:val="16"/>
                  <w:szCs w:val="16"/>
                </w:rPr>
                <w:t>BS EN 1052-2:2016 Methods of test for masonry. Determination of flexural strength</w:t>
              </w:r>
            </w:ins>
          </w:p>
          <w:p w14:paraId="64929C89" w14:textId="77777777" w:rsidR="002A23DA" w:rsidRPr="002A23DA" w:rsidRDefault="002A23DA" w:rsidP="002A23DA">
            <w:pPr>
              <w:spacing w:after="120"/>
              <w:rPr>
                <w:rFonts w:ascii="Calibri Light" w:hAnsi="Calibri Light"/>
                <w:sz w:val="16"/>
                <w:szCs w:val="16"/>
              </w:rPr>
            </w:pPr>
            <w:del w:id="3834" w:author="Ashan Senel Asmone" w:date="2016-03-21T17:09:00Z">
              <w:r w:rsidRPr="002A23DA" w:rsidDel="00785E22">
                <w:rPr>
                  <w:rFonts w:ascii="Calibri Light" w:hAnsi="Calibri Light"/>
                  <w:sz w:val="16"/>
                  <w:szCs w:val="16"/>
                </w:rPr>
                <w:delText>BS EN 13139:2002 Aggregates for mortar</w:delText>
              </w:r>
            </w:del>
            <w:ins w:id="3835" w:author="Ashan Senel Asmone" w:date="2016-03-21T17:09:00Z">
              <w:r w:rsidR="00785E22">
                <w:rPr>
                  <w:rFonts w:ascii="Calibri Light" w:hAnsi="Calibri Light"/>
                  <w:sz w:val="16"/>
                  <w:szCs w:val="16"/>
                </w:rPr>
                <w:t>BS EN 13139:2002 Aggregates for mortar</w:t>
              </w:r>
            </w:ins>
          </w:p>
          <w:p w14:paraId="678C10AE" w14:textId="77777777" w:rsidR="002A23DA" w:rsidRPr="002A23DA" w:rsidRDefault="002A23DA" w:rsidP="002A23DA">
            <w:pPr>
              <w:spacing w:after="120"/>
              <w:rPr>
                <w:rFonts w:ascii="Calibri Light" w:hAnsi="Calibri Light"/>
                <w:sz w:val="16"/>
                <w:szCs w:val="16"/>
              </w:rPr>
            </w:pPr>
            <w:del w:id="3836" w:author="Ashan Senel Asmone" w:date="2016-03-21T17:11:00Z">
              <w:r w:rsidRPr="002A23DA" w:rsidDel="00785E22">
                <w:rPr>
                  <w:rFonts w:ascii="Calibri Light" w:hAnsi="Calibri Light"/>
                  <w:sz w:val="16"/>
                  <w:szCs w:val="16"/>
                </w:rPr>
                <w:delText>BS 1199 and 1200:1976 Specifications for building sands from natural sources</w:delText>
              </w:r>
            </w:del>
            <w:ins w:id="3837" w:author="Ashan Senel Asmone" w:date="2016-03-21T17:11:00Z">
              <w:r w:rsidR="00785E22">
                <w:rPr>
                  <w:rFonts w:ascii="Calibri Light" w:hAnsi="Calibri Light"/>
                  <w:sz w:val="16"/>
                  <w:szCs w:val="16"/>
                </w:rPr>
                <w:t>BS EN 13139:2002 Aggregates for mortar</w:t>
              </w:r>
            </w:ins>
          </w:p>
          <w:p w14:paraId="0368C60C" w14:textId="77777777" w:rsidR="002A23DA" w:rsidRPr="002A23DA" w:rsidRDefault="002A23DA" w:rsidP="002A23DA">
            <w:pPr>
              <w:spacing w:after="120"/>
              <w:rPr>
                <w:rFonts w:ascii="Calibri Light" w:hAnsi="Calibri Light"/>
                <w:sz w:val="16"/>
                <w:szCs w:val="16"/>
              </w:rPr>
            </w:pPr>
            <w:del w:id="3838" w:author="Ashan Senel Asmone" w:date="2016-03-21T17:12:00Z">
              <w:r w:rsidRPr="002A23DA" w:rsidDel="00785E22">
                <w:rPr>
                  <w:rFonts w:ascii="Calibri Light" w:hAnsi="Calibri Light"/>
                  <w:sz w:val="16"/>
                  <w:szCs w:val="16"/>
                </w:rPr>
                <w:delText>BS 1243:1978 Specification for metal ties for cavity wall construction</w:delText>
              </w:r>
            </w:del>
            <w:ins w:id="3839" w:author="Ashan Senel Asmone" w:date="2016-03-21T17:12:00Z">
              <w:r w:rsidR="00785E22">
                <w:rPr>
                  <w:rFonts w:ascii="Calibri Light" w:hAnsi="Calibri Light"/>
                  <w:sz w:val="16"/>
                  <w:szCs w:val="16"/>
                </w:rPr>
                <w:t>BS EN 845-1:2013 Specification for ancillary components for masonry. Wall ties, tension straps, hangers and brackets</w:t>
              </w:r>
            </w:ins>
          </w:p>
          <w:p w14:paraId="65825DE0" w14:textId="77777777" w:rsidR="002A23DA" w:rsidRPr="002A23DA" w:rsidRDefault="002A23DA" w:rsidP="002A23DA">
            <w:pPr>
              <w:spacing w:after="120"/>
              <w:rPr>
                <w:rFonts w:ascii="Calibri Light" w:hAnsi="Calibri Light"/>
                <w:sz w:val="16"/>
                <w:szCs w:val="16"/>
              </w:rPr>
            </w:pPr>
            <w:del w:id="3840" w:author="Ashan Senel Asmone" w:date="2016-03-21T17:14:00Z">
              <w:r w:rsidRPr="002A23DA" w:rsidDel="00785E22">
                <w:rPr>
                  <w:rFonts w:ascii="Calibri Light" w:hAnsi="Calibri Light"/>
                  <w:sz w:val="16"/>
                  <w:szCs w:val="16"/>
                </w:rPr>
                <w:delText>BS 3797:1990 Specification for lightweight aggregates for masonry units and structural concrete</w:delText>
              </w:r>
            </w:del>
            <w:ins w:id="3841" w:author="Ashan Senel Asmone" w:date="2016-03-21T17:14:00Z">
              <w:r w:rsidR="00785E22">
                <w:rPr>
                  <w:rFonts w:ascii="Calibri Light" w:hAnsi="Calibri Light"/>
                  <w:sz w:val="16"/>
                  <w:szCs w:val="16"/>
                </w:rPr>
                <w:t>BS EN 13055-1:2002 Lightweight aggregates. Lightweight aggregates for concrete, mortar and grout</w:t>
              </w:r>
            </w:ins>
          </w:p>
          <w:p w14:paraId="555837F6" w14:textId="77777777" w:rsidR="002A23DA" w:rsidRPr="002A23DA" w:rsidRDefault="002A23DA" w:rsidP="002A23DA">
            <w:pPr>
              <w:spacing w:after="120"/>
              <w:rPr>
                <w:rFonts w:ascii="Calibri Light" w:hAnsi="Calibri Light"/>
                <w:sz w:val="16"/>
                <w:szCs w:val="16"/>
              </w:rPr>
            </w:pPr>
            <w:del w:id="3842" w:author="Ashan Senel Asmone" w:date="2016-03-21T17:15:00Z">
              <w:r w:rsidRPr="002A23DA" w:rsidDel="00785E22">
                <w:rPr>
                  <w:rFonts w:ascii="Calibri Light" w:hAnsi="Calibri Light"/>
                  <w:sz w:val="16"/>
                  <w:szCs w:val="16"/>
                </w:rPr>
                <w:delText>BS 4721:1981 Specification for ready-mixed building mortars</w:delText>
              </w:r>
            </w:del>
            <w:ins w:id="3843" w:author="Ashan Senel Asmone" w:date="2016-03-21T17:15:00Z">
              <w:r w:rsidR="00785E22">
                <w:rPr>
                  <w:rFonts w:ascii="Calibri Light" w:hAnsi="Calibri Light"/>
                  <w:sz w:val="16"/>
                  <w:szCs w:val="16"/>
                </w:rPr>
                <w:t>BS EN 998-2:2010 Specification for mortar for masonry . Masonry mortar/ BS EN 998-1:2010 Specification for mortar for masonry. Rendering and plastering mortar</w:t>
              </w:r>
            </w:ins>
          </w:p>
          <w:p w14:paraId="3467AD30" w14:textId="77777777" w:rsidR="002A23DA" w:rsidRPr="002A23DA" w:rsidRDefault="002A23DA" w:rsidP="002A23DA">
            <w:pPr>
              <w:spacing w:after="120"/>
              <w:rPr>
                <w:rFonts w:ascii="Calibri Light" w:hAnsi="Calibri Light"/>
                <w:sz w:val="16"/>
                <w:szCs w:val="16"/>
              </w:rPr>
            </w:pPr>
            <w:del w:id="3844" w:author="Ashan Senel Asmone" w:date="2016-03-21T17:17:00Z">
              <w:r w:rsidRPr="002A23DA" w:rsidDel="00785E22">
                <w:rPr>
                  <w:rFonts w:ascii="Calibri Light" w:hAnsi="Calibri Light"/>
                  <w:sz w:val="16"/>
                  <w:szCs w:val="16"/>
                </w:rPr>
                <w:delText>BS 5224:1995 Specification for masonry cement</w:delText>
              </w:r>
            </w:del>
            <w:ins w:id="3845" w:author="Ashan Senel Asmone" w:date="2016-03-21T17:17:00Z">
              <w:r w:rsidR="00785E22">
                <w:rPr>
                  <w:rFonts w:ascii="Calibri Light" w:hAnsi="Calibri Light"/>
                  <w:sz w:val="16"/>
                  <w:szCs w:val="16"/>
                </w:rPr>
                <w:t>BS EN 413-1:2011 Masonry cement. Composition, specifications and conformity criteria</w:t>
              </w:r>
            </w:ins>
          </w:p>
          <w:p w14:paraId="086BD598" w14:textId="77777777" w:rsidR="002A23DA" w:rsidRPr="002A23DA" w:rsidRDefault="002A23DA" w:rsidP="002A23DA">
            <w:pPr>
              <w:spacing w:after="120"/>
              <w:rPr>
                <w:rFonts w:ascii="Calibri Light" w:hAnsi="Calibri Light"/>
                <w:sz w:val="16"/>
                <w:szCs w:val="16"/>
              </w:rPr>
            </w:pPr>
            <w:r w:rsidRPr="002A23DA">
              <w:rPr>
                <w:rFonts w:ascii="Calibri Light" w:hAnsi="Calibri Light"/>
                <w:b/>
                <w:bCs/>
                <w:sz w:val="16"/>
                <w:szCs w:val="16"/>
                <w:u w:val="single"/>
              </w:rPr>
              <w:t>Sealants</w:t>
            </w:r>
          </w:p>
          <w:p w14:paraId="2BEDE2D0" w14:textId="77777777" w:rsidR="002A23DA" w:rsidRPr="002A23DA" w:rsidRDefault="002A23DA" w:rsidP="002A23DA">
            <w:pPr>
              <w:spacing w:after="120"/>
              <w:rPr>
                <w:rFonts w:ascii="Calibri Light" w:hAnsi="Calibri Light"/>
                <w:sz w:val="16"/>
                <w:szCs w:val="16"/>
              </w:rPr>
            </w:pPr>
            <w:del w:id="3846" w:author="Ashan Senel Asmone" w:date="2016-03-21T17:19:00Z">
              <w:r w:rsidRPr="002A23DA" w:rsidDel="00AB6198">
                <w:rPr>
                  <w:rFonts w:ascii="Calibri Light" w:hAnsi="Calibri Light"/>
                  <w:sz w:val="16"/>
                  <w:szCs w:val="16"/>
                </w:rPr>
                <w:delText>BS 4254:1983 Specification for two-part polysulphide-based sealants</w:delText>
              </w:r>
            </w:del>
            <w:ins w:id="3847"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6023210C" w14:textId="77777777" w:rsidR="002A23DA" w:rsidRPr="002A23DA" w:rsidRDefault="002A23DA" w:rsidP="002A23DA">
            <w:pPr>
              <w:spacing w:after="120"/>
              <w:rPr>
                <w:rFonts w:ascii="Calibri Light" w:hAnsi="Calibri Light"/>
                <w:sz w:val="16"/>
                <w:szCs w:val="16"/>
              </w:rPr>
            </w:pPr>
            <w:del w:id="3848" w:author="Ashan Senel Asmone" w:date="2016-03-21T19:20:00Z">
              <w:r w:rsidRPr="002A23DA" w:rsidDel="00BF0B04">
                <w:rPr>
                  <w:rFonts w:ascii="Calibri Light" w:hAnsi="Calibri Light"/>
                  <w:sz w:val="16"/>
                  <w:szCs w:val="16"/>
                </w:rPr>
                <w:delText>BS 4255-1:1986 Rubber used in preformed gaskets for weather exclusion from buildings. Specification for non-cellular gaskets</w:delText>
              </w:r>
            </w:del>
            <w:ins w:id="3849"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3EB7C13F" w14:textId="77777777" w:rsidR="002A23DA" w:rsidRPr="002A23DA" w:rsidRDefault="002A23DA" w:rsidP="002A23DA">
            <w:pPr>
              <w:spacing w:after="120"/>
              <w:rPr>
                <w:rFonts w:ascii="Calibri Light" w:hAnsi="Calibri Light"/>
                <w:sz w:val="16"/>
                <w:szCs w:val="16"/>
              </w:rPr>
            </w:pPr>
            <w:del w:id="3850" w:author="Ashan Senel Asmone" w:date="2016-03-21T19:22:00Z">
              <w:r w:rsidRPr="002A23DA" w:rsidDel="00BF0B04">
                <w:rPr>
                  <w:rFonts w:ascii="Calibri Light" w:hAnsi="Calibri Light"/>
                  <w:sz w:val="16"/>
                  <w:szCs w:val="16"/>
                </w:rPr>
                <w:delText>BS 5215:1986 Specification for one-part gun grade polysulphide-based sealants</w:delText>
              </w:r>
            </w:del>
          </w:p>
          <w:p w14:paraId="2A7D5957" w14:textId="77777777" w:rsidR="002A23DA" w:rsidRPr="002A23DA" w:rsidRDefault="002A23DA" w:rsidP="002A23DA">
            <w:pPr>
              <w:spacing w:after="120"/>
              <w:rPr>
                <w:rFonts w:ascii="Calibri Light" w:hAnsi="Calibri Light"/>
                <w:sz w:val="16"/>
                <w:szCs w:val="16"/>
              </w:rPr>
            </w:pPr>
            <w:del w:id="3851" w:author="Ashan Senel Asmone" w:date="2016-03-21T19:22:00Z">
              <w:r w:rsidRPr="002A23DA" w:rsidDel="00BF0B04">
                <w:rPr>
                  <w:rFonts w:ascii="Calibri Light" w:hAnsi="Calibri Light"/>
                  <w:sz w:val="16"/>
                  <w:szCs w:val="16"/>
                </w:rPr>
                <w:delText>BS 5889:1989 Specification for one-part gun grade silicone-based sealants</w:delText>
              </w:r>
            </w:del>
          </w:p>
          <w:p w14:paraId="25D93513" w14:textId="77777777" w:rsidR="002A23DA" w:rsidRPr="002A23DA" w:rsidRDefault="002A23DA" w:rsidP="002A23DA">
            <w:pPr>
              <w:spacing w:after="120"/>
              <w:rPr>
                <w:rFonts w:ascii="Calibri Light" w:hAnsi="Calibri Light"/>
                <w:sz w:val="16"/>
                <w:szCs w:val="16"/>
              </w:rPr>
            </w:pPr>
            <w:del w:id="3852" w:author="Ashan Senel Asmone" w:date="2016-03-21T19:23:00Z">
              <w:r w:rsidRPr="002A23DA" w:rsidDel="00BF0B04">
                <w:rPr>
                  <w:rFonts w:ascii="Calibri Light" w:hAnsi="Calibri Light"/>
                  <w:sz w:val="16"/>
                  <w:szCs w:val="16"/>
                </w:rPr>
                <w:delText>BS 6213:2000 Selection of construction sealants. Guide</w:delText>
              </w:r>
            </w:del>
            <w:ins w:id="3853" w:author="Ashan Senel Asmone" w:date="2016-03-21T19:23:00Z">
              <w:r w:rsidR="00BF0B04">
                <w:rPr>
                  <w:rFonts w:ascii="Calibri Light" w:hAnsi="Calibri Light"/>
                  <w:sz w:val="16"/>
                  <w:szCs w:val="16"/>
                </w:rPr>
                <w:t>BS 6213:2000+A1:2010 Selection of construction sealants. Guide</w:t>
              </w:r>
            </w:ins>
          </w:p>
          <w:p w14:paraId="18D5E4E9" w14:textId="77777777" w:rsidR="002A23DA" w:rsidRPr="002A23DA" w:rsidRDefault="002A23DA" w:rsidP="002A23DA">
            <w:pPr>
              <w:spacing w:after="120"/>
              <w:rPr>
                <w:rFonts w:ascii="Calibri Light" w:hAnsi="Calibri Light"/>
                <w:sz w:val="16"/>
                <w:szCs w:val="16"/>
              </w:rPr>
            </w:pPr>
            <w:r w:rsidRPr="002A23DA">
              <w:rPr>
                <w:rFonts w:ascii="Calibri Light" w:hAnsi="Calibri Light"/>
                <w:b/>
                <w:bCs/>
                <w:sz w:val="16"/>
                <w:szCs w:val="16"/>
                <w:u w:val="single"/>
              </w:rPr>
              <w:t>Waterproofing for masonry</w:t>
            </w:r>
          </w:p>
          <w:p w14:paraId="60BB6B4D" w14:textId="77777777" w:rsidR="002A23DA" w:rsidRPr="002A23DA" w:rsidRDefault="002A23DA" w:rsidP="002A23DA">
            <w:pPr>
              <w:spacing w:after="120"/>
              <w:rPr>
                <w:rFonts w:ascii="Calibri Light" w:hAnsi="Calibri Light"/>
                <w:sz w:val="16"/>
                <w:szCs w:val="16"/>
              </w:rPr>
            </w:pPr>
            <w:del w:id="3854" w:author="Ashan Senel Asmone" w:date="2016-03-21T19:24:00Z">
              <w:r w:rsidRPr="002A23DA" w:rsidDel="00BF0B04">
                <w:rPr>
                  <w:rFonts w:ascii="Calibri Light" w:hAnsi="Calibri Light"/>
                  <w:sz w:val="16"/>
                  <w:szCs w:val="16"/>
                </w:rPr>
                <w:delText>BS 6477:1992 Specification for water repellents for masonry surfaces</w:delText>
              </w:r>
            </w:del>
          </w:p>
          <w:p w14:paraId="11104CB5" w14:textId="77777777" w:rsidR="002A23DA" w:rsidRPr="002A23DA" w:rsidRDefault="002A23DA" w:rsidP="002A23DA">
            <w:pPr>
              <w:spacing w:after="120"/>
              <w:rPr>
                <w:rFonts w:ascii="Calibri Light" w:hAnsi="Calibri Light"/>
                <w:sz w:val="16"/>
                <w:szCs w:val="16"/>
              </w:rPr>
            </w:pPr>
            <w:del w:id="3855" w:author="Ashan Senel Asmone" w:date="2016-03-21T19:24:00Z">
              <w:r w:rsidRPr="002A23DA" w:rsidDel="00BF0B04">
                <w:rPr>
                  <w:rFonts w:ascii="Calibri Light" w:hAnsi="Calibri Light"/>
                  <w:sz w:val="16"/>
                  <w:szCs w:val="16"/>
                </w:rPr>
                <w:delText>BS 8215:1991 Code of practice for design and installation of damp-proof courses in masonry construction</w:delText>
              </w:r>
            </w:del>
            <w:ins w:id="3856" w:author="Ashan Senel Asmone" w:date="2016-03-21T19:24:00Z">
              <w:r w:rsidR="00BF0B04">
                <w:rPr>
                  <w:rFonts w:ascii="Calibri Light" w:hAnsi="Calibri Light"/>
                  <w:sz w:val="16"/>
                  <w:szCs w:val="16"/>
                </w:rPr>
                <w:t>BS 8215:1991 Code of practice for design and installation of damp-proof courses in masonry construction</w:t>
              </w:r>
            </w:ins>
          </w:p>
          <w:p w14:paraId="395B662A" w14:textId="77777777" w:rsidR="002A23DA" w:rsidRPr="002A23DA" w:rsidRDefault="002A23DA" w:rsidP="002A23DA">
            <w:pPr>
              <w:spacing w:after="120"/>
              <w:rPr>
                <w:rFonts w:ascii="Calibri Light" w:hAnsi="Calibri Light"/>
                <w:sz w:val="16"/>
                <w:szCs w:val="16"/>
              </w:rPr>
            </w:pPr>
            <w:del w:id="3857" w:author="Ashan Senel Asmone" w:date="2016-03-21T19:26:00Z">
              <w:r w:rsidRPr="002A23DA" w:rsidDel="00BF0B04">
                <w:rPr>
                  <w:rFonts w:ascii="Calibri Light" w:hAnsi="Calibri Light"/>
                  <w:sz w:val="16"/>
                  <w:szCs w:val="16"/>
                </w:rPr>
                <w:delText>DD 86-1:1983 Damp-proof courses. Methods of test for flexural bond strength and short term shear strength</w:delText>
              </w:r>
            </w:del>
          </w:p>
          <w:p w14:paraId="026B2BC2" w14:textId="77777777" w:rsidR="002A23DA" w:rsidRPr="002A23DA" w:rsidRDefault="002A23DA" w:rsidP="002A23DA">
            <w:pPr>
              <w:spacing w:after="120"/>
              <w:rPr>
                <w:rFonts w:ascii="Calibri Light" w:hAnsi="Calibri Light"/>
                <w:sz w:val="16"/>
                <w:szCs w:val="16"/>
              </w:rPr>
            </w:pPr>
            <w:del w:id="3858" w:author="Ashan Senel Asmone" w:date="2016-03-21T19:26:00Z">
              <w:r w:rsidRPr="002A23DA" w:rsidDel="00BF0B04">
                <w:rPr>
                  <w:rFonts w:ascii="Calibri Light" w:hAnsi="Calibri Light"/>
                  <w:sz w:val="16"/>
                  <w:szCs w:val="16"/>
                </w:rPr>
                <w:delText>DD 86-3:1990 Damp-proof courses. Guide to characteristic strengths of damp-proof course material used in masonry</w:delText>
              </w:r>
            </w:del>
          </w:p>
          <w:p w14:paraId="647A646D" w14:textId="77777777" w:rsidR="002A23DA" w:rsidRPr="002A23DA" w:rsidRDefault="002A23DA" w:rsidP="002A23DA">
            <w:pPr>
              <w:spacing w:after="120"/>
              <w:rPr>
                <w:rFonts w:ascii="Calibri Light" w:hAnsi="Calibri Light"/>
                <w:sz w:val="16"/>
                <w:szCs w:val="16"/>
              </w:rPr>
            </w:pPr>
            <w:del w:id="3859" w:author="Ashan Senel Asmone" w:date="2016-03-21T16:49:00Z">
              <w:r w:rsidRPr="002A23DA" w:rsidDel="00534DBC">
                <w:rPr>
                  <w:rFonts w:ascii="Calibri Light" w:hAnsi="Calibri Light"/>
                  <w:sz w:val="16"/>
                  <w:szCs w:val="16"/>
                </w:rPr>
                <w:delText>BS EN 772-7:1998 Methods of test for masonry units. Determination of water absorption of clay masonry damp proof course units by boiling in water</w:delText>
              </w:r>
            </w:del>
            <w:ins w:id="3860"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466B9738" w14:textId="77777777" w:rsidR="002A23DA" w:rsidRPr="002A23DA" w:rsidRDefault="002A23DA" w:rsidP="002A23DA">
            <w:pPr>
              <w:spacing w:after="120"/>
              <w:rPr>
                <w:rFonts w:ascii="Calibri Light" w:hAnsi="Calibri Light"/>
                <w:sz w:val="16"/>
                <w:szCs w:val="16"/>
              </w:rPr>
            </w:pPr>
            <w:del w:id="3861" w:author="Ashan Senel Asmone" w:date="2016-03-21T19:27:00Z">
              <w:r w:rsidRPr="002A23DA" w:rsidDel="00BF0B04">
                <w:rPr>
                  <w:rFonts w:ascii="Calibri Light" w:hAnsi="Calibri Light"/>
                  <w:sz w:val="16"/>
                  <w:szCs w:val="16"/>
                </w:rPr>
                <w:delText>BS EN 1052-4:2000 Methods of test for masonry. Determination of shear strength including damp proof course</w:delText>
              </w:r>
            </w:del>
            <w:ins w:id="3862" w:author="Ashan Senel Asmone" w:date="2016-03-21T19:27:00Z">
              <w:r w:rsidR="00BF0B04">
                <w:rPr>
                  <w:rFonts w:ascii="Calibri Light" w:hAnsi="Calibri Light"/>
                  <w:sz w:val="16"/>
                  <w:szCs w:val="16"/>
                </w:rPr>
                <w:t>BS EN 1052-4:2000 Methods of test for masonry. Determination of shear strength including damp proof course</w:t>
              </w:r>
            </w:ins>
          </w:p>
          <w:p w14:paraId="28952639" w14:textId="77777777" w:rsidR="00570413" w:rsidRPr="002A23DA" w:rsidRDefault="00570413" w:rsidP="00570413">
            <w:pPr>
              <w:spacing w:after="120"/>
              <w:rPr>
                <w:rFonts w:ascii="Calibri Light" w:hAnsi="Calibri Light"/>
                <w:sz w:val="16"/>
                <w:szCs w:val="16"/>
              </w:rPr>
            </w:pPr>
          </w:p>
        </w:tc>
      </w:tr>
      <w:tr w:rsidR="00570413" w:rsidRPr="004F3C8C" w14:paraId="3DFB13E1" w14:textId="77777777" w:rsidTr="00570413">
        <w:tc>
          <w:tcPr>
            <w:tcW w:w="685" w:type="dxa"/>
          </w:tcPr>
          <w:p w14:paraId="6F69FEC0"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505EF4E0" w14:textId="77777777" w:rsidR="002A23DA" w:rsidRPr="002A23DA" w:rsidRDefault="002A23DA" w:rsidP="002A23DA">
            <w:pPr>
              <w:spacing w:after="120"/>
              <w:rPr>
                <w:rFonts w:ascii="Calibri Light" w:hAnsi="Calibri Light"/>
                <w:sz w:val="16"/>
                <w:szCs w:val="16"/>
              </w:rPr>
            </w:pPr>
            <w:r w:rsidRPr="002A23DA">
              <w:rPr>
                <w:rFonts w:ascii="Calibri Light" w:hAnsi="Calibri Light"/>
                <w:b/>
                <w:bCs/>
                <w:sz w:val="16"/>
                <w:szCs w:val="16"/>
                <w:u w:val="single"/>
              </w:rPr>
              <w:t>Masonry</w:t>
            </w:r>
          </w:p>
          <w:p w14:paraId="65E50938" w14:textId="77777777" w:rsidR="002A23DA" w:rsidRPr="002A23DA" w:rsidRDefault="002A23DA" w:rsidP="002A23DA">
            <w:pPr>
              <w:spacing w:after="120"/>
              <w:rPr>
                <w:rFonts w:ascii="Calibri Light" w:hAnsi="Calibri Light"/>
                <w:sz w:val="16"/>
                <w:szCs w:val="16"/>
              </w:rPr>
            </w:pPr>
            <w:del w:id="3863" w:author="Ashan Senel Asmone" w:date="2016-03-21T19:27:00Z">
              <w:r w:rsidRPr="002A23DA" w:rsidDel="00BF0B04">
                <w:rPr>
                  <w:rFonts w:ascii="Calibri Light" w:hAnsi="Calibri Light"/>
                  <w:sz w:val="16"/>
                  <w:szCs w:val="16"/>
                </w:rPr>
                <w:delText>ASTM C 216 (facing brick)</w:delText>
              </w:r>
            </w:del>
            <w:ins w:id="3864" w:author="Ashan Senel Asmone" w:date="2016-03-21T19:27:00Z">
              <w:r w:rsidR="00BF0B04">
                <w:rPr>
                  <w:rFonts w:ascii="Calibri Light" w:hAnsi="Calibri Light"/>
                  <w:sz w:val="16"/>
                  <w:szCs w:val="16"/>
                </w:rPr>
                <w:t>ASTM C216 - 15 Standard Specification for Facing Brick (Solid Masonry Units Made from Clay or Shale)</w:t>
              </w:r>
            </w:ins>
          </w:p>
          <w:p w14:paraId="1E9F8D00" w14:textId="77777777" w:rsidR="002A23DA" w:rsidRPr="002A23DA" w:rsidRDefault="002A23DA" w:rsidP="002A23DA">
            <w:pPr>
              <w:spacing w:after="120"/>
              <w:rPr>
                <w:rFonts w:ascii="Calibri Light" w:hAnsi="Calibri Light"/>
                <w:sz w:val="16"/>
                <w:szCs w:val="16"/>
              </w:rPr>
            </w:pPr>
            <w:del w:id="3865" w:author="Ashan Senel Asmone" w:date="2016-03-21T19:28:00Z">
              <w:r w:rsidRPr="002A23DA" w:rsidDel="00BF0B04">
                <w:rPr>
                  <w:rFonts w:ascii="Calibri Light" w:hAnsi="Calibri Light"/>
                  <w:sz w:val="16"/>
                  <w:szCs w:val="16"/>
                </w:rPr>
                <w:delText>ASTM C62-01 Standard Specification for Building Brick (Solid Masonry Units Made From Clay or Shale)</w:delText>
              </w:r>
            </w:del>
            <w:ins w:id="3866" w:author="Ashan Senel Asmone" w:date="2016-03-21T19:28:00Z">
              <w:r w:rsidR="00BF0B04">
                <w:rPr>
                  <w:rFonts w:ascii="Calibri Light" w:hAnsi="Calibri Light"/>
                  <w:sz w:val="16"/>
                  <w:szCs w:val="16"/>
                </w:rPr>
                <w:t>ASTM C62 - 13a Standard Specification for Building Brick (Solid Masonry Units Made From Clay or Shale)</w:t>
              </w:r>
            </w:ins>
          </w:p>
          <w:p w14:paraId="69F102CD" w14:textId="77777777" w:rsidR="002A23DA" w:rsidRPr="002A23DA" w:rsidRDefault="002A23DA" w:rsidP="002A23DA">
            <w:pPr>
              <w:spacing w:after="120"/>
              <w:rPr>
                <w:rFonts w:ascii="Calibri Light" w:hAnsi="Calibri Light"/>
                <w:sz w:val="16"/>
                <w:szCs w:val="16"/>
              </w:rPr>
            </w:pPr>
            <w:del w:id="3867" w:author="Ashan Senel Asmone" w:date="2016-03-21T19:29:00Z">
              <w:r w:rsidRPr="002A23DA" w:rsidDel="00BF0B04">
                <w:rPr>
                  <w:rFonts w:ascii="Calibri Light" w:hAnsi="Calibri Light"/>
                  <w:sz w:val="16"/>
                  <w:szCs w:val="16"/>
                </w:rPr>
                <w:delText>ASTM C 652 (hollow brick)</w:delText>
              </w:r>
            </w:del>
            <w:ins w:id="3868" w:author="Ashan Senel Asmone" w:date="2016-03-21T19:29:00Z">
              <w:r w:rsidR="00BF0B04">
                <w:rPr>
                  <w:rFonts w:ascii="Calibri Light" w:hAnsi="Calibri Light"/>
                  <w:sz w:val="16"/>
                  <w:szCs w:val="16"/>
                </w:rPr>
                <w:t>ASTM C652 - 15 Standard Specification for Hollow Brick (Hollow Masonry Units Made From Clay or Shale)</w:t>
              </w:r>
            </w:ins>
          </w:p>
          <w:p w14:paraId="5E056F74" w14:textId="77777777" w:rsidR="002A23DA" w:rsidRPr="002A23DA" w:rsidRDefault="002A23DA" w:rsidP="002A23DA">
            <w:pPr>
              <w:spacing w:after="120"/>
              <w:rPr>
                <w:rFonts w:ascii="Calibri Light" w:hAnsi="Calibri Light"/>
                <w:sz w:val="16"/>
                <w:szCs w:val="16"/>
              </w:rPr>
            </w:pPr>
            <w:del w:id="3869" w:author="Ashan Senel Asmone" w:date="2016-03-21T19:29:00Z">
              <w:r w:rsidRPr="002A23DA" w:rsidDel="00BF0B04">
                <w:rPr>
                  <w:rFonts w:ascii="Calibri Light" w:hAnsi="Calibri Light"/>
                  <w:sz w:val="16"/>
                  <w:szCs w:val="16"/>
                </w:rPr>
                <w:delText>ASTM C 212 (structural clay facing tile)</w:delText>
              </w:r>
            </w:del>
            <w:ins w:id="3870" w:author="Ashan Senel Asmone" w:date="2016-03-21T19:29:00Z">
              <w:r w:rsidR="00BF0B04">
                <w:rPr>
                  <w:rFonts w:ascii="Calibri Light" w:hAnsi="Calibri Light"/>
                  <w:sz w:val="16"/>
                  <w:szCs w:val="16"/>
                </w:rPr>
                <w:t>ASTM C212 - 14 Standard Specification for Structural Clay Facing Tile</w:t>
              </w:r>
            </w:ins>
          </w:p>
          <w:p w14:paraId="11918E15" w14:textId="77777777" w:rsidR="002A23DA" w:rsidRPr="002A23DA" w:rsidRDefault="002A23DA" w:rsidP="002A23DA">
            <w:pPr>
              <w:spacing w:after="120"/>
              <w:rPr>
                <w:rFonts w:ascii="Calibri Light" w:hAnsi="Calibri Light"/>
                <w:sz w:val="16"/>
                <w:szCs w:val="16"/>
              </w:rPr>
            </w:pPr>
            <w:del w:id="3871" w:author="Ashan Senel Asmone" w:date="2016-03-21T19:30:00Z">
              <w:r w:rsidRPr="002A23DA" w:rsidDel="00BF0B04">
                <w:rPr>
                  <w:rFonts w:ascii="Calibri Light" w:hAnsi="Calibri Light"/>
                  <w:sz w:val="16"/>
                  <w:szCs w:val="16"/>
                </w:rPr>
                <w:delText>ASTM C 34 (structural clay load-bearing tile)</w:delText>
              </w:r>
            </w:del>
            <w:ins w:id="3872" w:author="Ashan Senel Asmone" w:date="2016-03-21T19:30:00Z">
              <w:r w:rsidR="00BF0B04">
                <w:rPr>
                  <w:rFonts w:ascii="Calibri Light" w:hAnsi="Calibri Light"/>
                  <w:sz w:val="16"/>
                  <w:szCs w:val="16"/>
                </w:rPr>
                <w:t>ASTM C34 - 13 Standard Specification for Structural Clay Load-Bearing Wall Tile</w:t>
              </w:r>
            </w:ins>
            <w:r w:rsidRPr="002A23DA">
              <w:rPr>
                <w:rFonts w:ascii="Calibri Light" w:hAnsi="Calibri Light"/>
                <w:sz w:val="16"/>
                <w:szCs w:val="16"/>
              </w:rPr>
              <w:t>.</w:t>
            </w:r>
          </w:p>
          <w:p w14:paraId="18048669" w14:textId="77777777" w:rsidR="002A23DA" w:rsidRPr="002A23DA" w:rsidRDefault="002A23DA" w:rsidP="002A23DA">
            <w:pPr>
              <w:spacing w:after="120"/>
              <w:rPr>
                <w:rFonts w:ascii="Calibri Light" w:hAnsi="Calibri Light"/>
                <w:sz w:val="16"/>
                <w:szCs w:val="16"/>
              </w:rPr>
            </w:pPr>
            <w:del w:id="3873" w:author="Ashan Senel Asmone" w:date="2016-03-21T19:32:00Z">
              <w:r w:rsidRPr="002A23DA" w:rsidDel="00BF0B04">
                <w:rPr>
                  <w:rFonts w:ascii="Calibri Light" w:hAnsi="Calibri Light"/>
                  <w:sz w:val="16"/>
                  <w:szCs w:val="16"/>
                </w:rPr>
                <w:delText>ASTM C 67 Method of Sampling and Testing Brick and Structural Clay Tile</w:delText>
              </w:r>
            </w:del>
            <w:ins w:id="3874" w:author="Ashan Senel Asmone" w:date="2016-03-21T19:32:00Z">
              <w:r w:rsidR="00BF0B04">
                <w:rPr>
                  <w:rFonts w:ascii="Calibri Light" w:hAnsi="Calibri Light"/>
                  <w:sz w:val="16"/>
                  <w:szCs w:val="16"/>
                </w:rPr>
                <w:t>ASTM C67 - 14 Standard Test Methods for Sampling and Testing Brick and Structural Clay Tile</w:t>
              </w:r>
            </w:ins>
            <w:r w:rsidRPr="002A23DA">
              <w:rPr>
                <w:rFonts w:ascii="Calibri Light" w:hAnsi="Calibri Light"/>
                <w:sz w:val="16"/>
                <w:szCs w:val="16"/>
              </w:rPr>
              <w:t>.</w:t>
            </w:r>
          </w:p>
          <w:p w14:paraId="00A52844" w14:textId="77777777" w:rsidR="002A23DA" w:rsidRPr="002A23DA" w:rsidRDefault="002A23DA" w:rsidP="002A23DA">
            <w:pPr>
              <w:spacing w:after="120"/>
              <w:rPr>
                <w:rFonts w:ascii="Calibri Light" w:hAnsi="Calibri Light"/>
                <w:sz w:val="16"/>
                <w:szCs w:val="16"/>
              </w:rPr>
            </w:pPr>
            <w:del w:id="3875" w:author="Ashan Senel Asmone" w:date="2016-03-21T19:33:00Z">
              <w:r w:rsidRPr="002A23DA" w:rsidDel="00BF0B04">
                <w:rPr>
                  <w:rFonts w:ascii="Calibri Light" w:hAnsi="Calibri Light"/>
                  <w:sz w:val="16"/>
                  <w:szCs w:val="16"/>
                </w:rPr>
                <w:delText>ASTM C 91 Specification for Masonry Cement</w:delText>
              </w:r>
            </w:del>
            <w:ins w:id="3876" w:author="Ashan Senel Asmone" w:date="2016-03-21T19:33:00Z">
              <w:r w:rsidR="00BF0B04">
                <w:rPr>
                  <w:rFonts w:ascii="Calibri Light" w:hAnsi="Calibri Light"/>
                  <w:sz w:val="16"/>
                  <w:szCs w:val="16"/>
                </w:rPr>
                <w:t>ASTM C91 / C91M - 12 Standard Specification for Masonry Cement</w:t>
              </w:r>
            </w:ins>
          </w:p>
          <w:p w14:paraId="5B065C11" w14:textId="77777777" w:rsidR="002A23DA" w:rsidRPr="002A23DA" w:rsidRDefault="002A23DA" w:rsidP="002A23DA">
            <w:pPr>
              <w:spacing w:after="120"/>
              <w:rPr>
                <w:rFonts w:ascii="Calibri Light" w:hAnsi="Calibri Light"/>
                <w:sz w:val="16"/>
                <w:szCs w:val="16"/>
              </w:rPr>
            </w:pPr>
            <w:del w:id="3877" w:author="Ashan Senel Asmone" w:date="2016-03-21T19:34:00Z">
              <w:r w:rsidRPr="002A23DA" w:rsidDel="00BF0B04">
                <w:rPr>
                  <w:rFonts w:ascii="Calibri Light" w:hAnsi="Calibri Light"/>
                  <w:sz w:val="16"/>
                  <w:szCs w:val="16"/>
                </w:rPr>
                <w:delText>ASTM C 207 Specification for Hydrated Lime for Masonry Purposes</w:delText>
              </w:r>
            </w:del>
            <w:ins w:id="3878" w:author="Ashan Senel Asmone" w:date="2016-03-21T19:34:00Z">
              <w:r w:rsidR="00BF0B04">
                <w:rPr>
                  <w:rFonts w:ascii="Calibri Light" w:hAnsi="Calibri Light"/>
                  <w:sz w:val="16"/>
                  <w:szCs w:val="16"/>
                </w:rPr>
                <w:t>ASTM C207 - 06(2011) Standard Specification for Hydrated Lime for Masonry Purposes</w:t>
              </w:r>
            </w:ins>
          </w:p>
          <w:p w14:paraId="1E06EE31" w14:textId="77777777" w:rsidR="002A23DA" w:rsidRPr="002A23DA" w:rsidRDefault="002A23DA" w:rsidP="002A23DA">
            <w:pPr>
              <w:spacing w:after="120"/>
              <w:rPr>
                <w:rFonts w:ascii="Calibri Light" w:hAnsi="Calibri Light"/>
                <w:sz w:val="16"/>
                <w:szCs w:val="16"/>
              </w:rPr>
            </w:pPr>
            <w:del w:id="3879" w:author="Ashan Senel Asmone" w:date="2016-03-21T19:34:00Z">
              <w:r w:rsidRPr="002A23DA" w:rsidDel="00BF0B04">
                <w:rPr>
                  <w:rFonts w:ascii="Calibri Light" w:hAnsi="Calibri Light"/>
                  <w:sz w:val="16"/>
                  <w:szCs w:val="16"/>
                </w:rPr>
                <w:delText>ASTM E 518 Test Method for Flexural Bond Strength of Masonry</w:delText>
              </w:r>
            </w:del>
            <w:ins w:id="3880" w:author="Ashan Senel Asmone" w:date="2016-03-21T19:34:00Z">
              <w:r w:rsidR="00BF0B04">
                <w:rPr>
                  <w:rFonts w:ascii="Calibri Light" w:hAnsi="Calibri Light"/>
                  <w:sz w:val="16"/>
                  <w:szCs w:val="16"/>
                </w:rPr>
                <w:t>ASTM E518 / E518M - 15 Standard Test Methods for Flexural Bond Strength of Masonry</w:t>
              </w:r>
            </w:ins>
          </w:p>
          <w:p w14:paraId="0AEC8FF7" w14:textId="77777777" w:rsidR="002A23DA" w:rsidRPr="002A23DA" w:rsidRDefault="002A23DA" w:rsidP="002A23DA">
            <w:pPr>
              <w:spacing w:after="120"/>
              <w:rPr>
                <w:rFonts w:ascii="Calibri Light" w:hAnsi="Calibri Light"/>
                <w:sz w:val="16"/>
                <w:szCs w:val="16"/>
              </w:rPr>
            </w:pPr>
            <w:del w:id="3881" w:author="Ashan Senel Asmone" w:date="2016-03-21T19:35:00Z">
              <w:r w:rsidRPr="002A23DA" w:rsidDel="00BF0B04">
                <w:rPr>
                  <w:rFonts w:ascii="Calibri Light" w:hAnsi="Calibri Light"/>
                  <w:sz w:val="16"/>
                  <w:szCs w:val="16"/>
                </w:rPr>
                <w:delText>ASTM C 1072 Test Method for Measurement of Masonry Flexural Bond Strength</w:delText>
              </w:r>
            </w:del>
            <w:ins w:id="3882" w:author="Ashan Senel Asmone" w:date="2016-03-21T19:35:00Z">
              <w:r w:rsidR="00BF0B04">
                <w:rPr>
                  <w:rFonts w:ascii="Calibri Light" w:hAnsi="Calibri Light"/>
                  <w:sz w:val="16"/>
                  <w:szCs w:val="16"/>
                </w:rPr>
                <w:t>ASTM C1072 - 13e1 Standard Test Methods for Measurement of Masonry Flexural Bond Strength</w:t>
              </w:r>
            </w:ins>
          </w:p>
          <w:p w14:paraId="305BB91E" w14:textId="77777777" w:rsidR="002A23DA" w:rsidRPr="002A23DA" w:rsidRDefault="002A23DA" w:rsidP="002A23DA">
            <w:pPr>
              <w:spacing w:after="120"/>
              <w:rPr>
                <w:rFonts w:ascii="Calibri Light" w:hAnsi="Calibri Light"/>
                <w:sz w:val="16"/>
                <w:szCs w:val="16"/>
              </w:rPr>
            </w:pPr>
            <w:r w:rsidRPr="002A23DA">
              <w:rPr>
                <w:rFonts w:ascii="Calibri Light" w:hAnsi="Calibri Light"/>
                <w:sz w:val="16"/>
                <w:szCs w:val="16"/>
              </w:rPr>
              <w:br/>
            </w:r>
            <w:del w:id="3883" w:author="Ashan Senel Asmone" w:date="2016-03-21T19:36:00Z">
              <w:r w:rsidRPr="002A23DA" w:rsidDel="005C1271">
                <w:rPr>
                  <w:rFonts w:ascii="Calibri Light" w:hAnsi="Calibri Light"/>
                  <w:sz w:val="16"/>
                  <w:szCs w:val="16"/>
                </w:rPr>
                <w:delText>ASTM C67-01 Standard Test Methods for Sampling and Testing Brick and Structural Clay Tile</w:delText>
              </w:r>
            </w:del>
            <w:ins w:id="3884" w:author="Ashan Senel Asmone" w:date="2016-03-21T19:36:00Z">
              <w:r w:rsidR="005C1271">
                <w:rPr>
                  <w:rFonts w:ascii="Calibri Light" w:hAnsi="Calibri Light"/>
                  <w:sz w:val="16"/>
                  <w:szCs w:val="16"/>
                </w:rPr>
                <w:t>ASTM C67 - 14 Standard Test Methods for Sampling and Testing Brick and Structural Clay Tile</w:t>
              </w:r>
            </w:ins>
            <w:r w:rsidRPr="002A23DA">
              <w:rPr>
                <w:rFonts w:ascii="Calibri Light" w:hAnsi="Calibri Light"/>
                <w:sz w:val="16"/>
                <w:szCs w:val="16"/>
              </w:rPr>
              <w:t> </w:t>
            </w:r>
            <w:r w:rsidRPr="002A23DA">
              <w:rPr>
                <w:rFonts w:ascii="Calibri Light" w:hAnsi="Calibri Light"/>
                <w:sz w:val="16"/>
                <w:szCs w:val="16"/>
              </w:rPr>
              <w:br/>
            </w:r>
            <w:r w:rsidRPr="002A23DA">
              <w:rPr>
                <w:rFonts w:ascii="Calibri Light" w:hAnsi="Calibri Light"/>
                <w:sz w:val="16"/>
                <w:szCs w:val="16"/>
              </w:rPr>
              <w:br/>
            </w:r>
            <w:del w:id="3885" w:author="Ashan Senel Asmone" w:date="2016-03-21T19:37:00Z">
              <w:r w:rsidRPr="002A23DA" w:rsidDel="005C1271">
                <w:rPr>
                  <w:rFonts w:ascii="Calibri Light" w:hAnsi="Calibri Light"/>
                  <w:sz w:val="16"/>
                  <w:szCs w:val="16"/>
                </w:rPr>
                <w:delText>ASTM C73-99a Standard Specification for Calcium Silicate Brick (Sand-Lime Brick)</w:delText>
              </w:r>
            </w:del>
            <w:ins w:id="3886" w:author="Ashan Senel Asmone" w:date="2016-03-21T19:37:00Z">
              <w:r w:rsidR="005C1271">
                <w:rPr>
                  <w:rFonts w:ascii="Calibri Light" w:hAnsi="Calibri Light"/>
                  <w:sz w:val="16"/>
                  <w:szCs w:val="16"/>
                </w:rPr>
                <w:t>ASTM C73 - 14 Standard Specification for Calcium Silicate Brick (Sand-Lime Brick)</w:t>
              </w:r>
            </w:ins>
            <w:r w:rsidRPr="002A23DA">
              <w:rPr>
                <w:rFonts w:ascii="Calibri Light" w:hAnsi="Calibri Light"/>
                <w:sz w:val="16"/>
                <w:szCs w:val="16"/>
              </w:rPr>
              <w:t> </w:t>
            </w:r>
            <w:r w:rsidRPr="002A23DA">
              <w:rPr>
                <w:rFonts w:ascii="Calibri Light" w:hAnsi="Calibri Light"/>
                <w:sz w:val="16"/>
                <w:szCs w:val="16"/>
              </w:rPr>
              <w:br/>
            </w:r>
            <w:r w:rsidRPr="002A23DA">
              <w:rPr>
                <w:rFonts w:ascii="Calibri Light" w:hAnsi="Calibri Light"/>
                <w:sz w:val="16"/>
                <w:szCs w:val="16"/>
              </w:rPr>
              <w:br/>
            </w:r>
            <w:del w:id="3887" w:author="Ashan Senel Asmone" w:date="2016-03-21T19:37:00Z">
              <w:r w:rsidRPr="002A23DA" w:rsidDel="005C1271">
                <w:rPr>
                  <w:rFonts w:ascii="Calibri Light" w:hAnsi="Calibri Light"/>
                  <w:sz w:val="16"/>
                  <w:szCs w:val="16"/>
                </w:rPr>
                <w:delText>ASTM C126-99 Standard Specification for Ceramic Glazed Structural Clay Facing Tile, Facing Brick, and Solid Masonry Units</w:delText>
              </w:r>
            </w:del>
            <w:ins w:id="3888" w:author="Ashan Senel Asmone" w:date="2016-03-21T19:37:00Z">
              <w:r w:rsidR="005C1271">
                <w:rPr>
                  <w:rFonts w:ascii="Calibri Light" w:hAnsi="Calibri Light"/>
                  <w:sz w:val="16"/>
                  <w:szCs w:val="16"/>
                </w:rPr>
                <w:t>ASTM C126 - 15 Standard Specification for Ceramic Glazed Structural Clay Facing Tile, Facing Brick, and Solid Masonry Units</w:t>
              </w:r>
            </w:ins>
          </w:p>
          <w:p w14:paraId="49D98B31" w14:textId="77777777" w:rsidR="002A23DA" w:rsidRPr="002A23DA" w:rsidRDefault="002A23DA" w:rsidP="002A23DA">
            <w:pPr>
              <w:spacing w:after="120"/>
              <w:rPr>
                <w:rFonts w:ascii="Calibri Light" w:hAnsi="Calibri Light"/>
                <w:sz w:val="16"/>
                <w:szCs w:val="16"/>
              </w:rPr>
            </w:pPr>
            <w:r w:rsidRPr="002A23DA">
              <w:rPr>
                <w:rFonts w:ascii="Calibri Light" w:hAnsi="Calibri Light"/>
                <w:b/>
                <w:bCs/>
                <w:sz w:val="16"/>
                <w:szCs w:val="16"/>
                <w:u w:val="single"/>
              </w:rPr>
              <w:t>Mortar</w:t>
            </w:r>
          </w:p>
          <w:p w14:paraId="39BDA1BB" w14:textId="77777777" w:rsidR="002A23DA" w:rsidRPr="002A23DA" w:rsidRDefault="002A23DA" w:rsidP="002A23DA">
            <w:pPr>
              <w:spacing w:after="120"/>
              <w:rPr>
                <w:rFonts w:ascii="Calibri Light" w:hAnsi="Calibri Light"/>
                <w:sz w:val="16"/>
                <w:szCs w:val="16"/>
              </w:rPr>
            </w:pPr>
            <w:del w:id="3889" w:author="Ashan Senel Asmone" w:date="2016-03-21T19:38:00Z">
              <w:r w:rsidRPr="002A23DA" w:rsidDel="005C1271">
                <w:rPr>
                  <w:rFonts w:ascii="Calibri Light" w:hAnsi="Calibri Light"/>
                  <w:sz w:val="16"/>
                  <w:szCs w:val="16"/>
                </w:rPr>
                <w:delText>ASTM C 144 Sand for masonry mortar</w:delText>
              </w:r>
            </w:del>
            <w:ins w:id="3890" w:author="Ashan Senel Asmone" w:date="2016-03-21T19:38:00Z">
              <w:r w:rsidR="005C1271">
                <w:rPr>
                  <w:rFonts w:ascii="Calibri Light" w:hAnsi="Calibri Light"/>
                  <w:sz w:val="16"/>
                  <w:szCs w:val="16"/>
                </w:rPr>
                <w:t>ASTM C144 - 11 Standard Specification for Aggregate for Masonry Mortar</w:t>
              </w:r>
            </w:ins>
          </w:p>
          <w:p w14:paraId="3AF24EFD" w14:textId="77777777" w:rsidR="002A23DA" w:rsidRPr="002A23DA" w:rsidRDefault="002A23DA" w:rsidP="002A23DA">
            <w:pPr>
              <w:spacing w:after="120"/>
              <w:rPr>
                <w:rFonts w:ascii="Calibri Light" w:hAnsi="Calibri Light"/>
                <w:sz w:val="16"/>
                <w:szCs w:val="16"/>
              </w:rPr>
            </w:pPr>
            <w:del w:id="3891" w:author="Ashan Senel Asmone" w:date="2016-03-21T19:38:00Z">
              <w:r w:rsidRPr="002A23DA" w:rsidDel="005C1271">
                <w:rPr>
                  <w:rFonts w:ascii="Calibri Light" w:hAnsi="Calibri Light"/>
                  <w:sz w:val="16"/>
                  <w:szCs w:val="16"/>
                </w:rPr>
                <w:delText>ASTM C 270 Specification for Mortar for Unit Masonry</w:delText>
              </w:r>
            </w:del>
            <w:ins w:id="3892" w:author="Ashan Senel Asmone" w:date="2016-03-21T19:38:00Z">
              <w:r w:rsidR="005C1271">
                <w:rPr>
                  <w:rFonts w:ascii="Calibri Light" w:hAnsi="Calibri Light"/>
                  <w:sz w:val="16"/>
                  <w:szCs w:val="16"/>
                </w:rPr>
                <w:t>ASTM C270 - 14a Standard Specification for Mortar for Unit Masonry</w:t>
              </w:r>
            </w:ins>
          </w:p>
          <w:p w14:paraId="7CCD0165" w14:textId="77777777" w:rsidR="002A23DA" w:rsidRPr="002A23DA" w:rsidRDefault="002A23DA" w:rsidP="002A23DA">
            <w:pPr>
              <w:spacing w:after="120"/>
              <w:rPr>
                <w:rFonts w:ascii="Calibri Light" w:hAnsi="Calibri Light"/>
                <w:sz w:val="16"/>
                <w:szCs w:val="16"/>
              </w:rPr>
            </w:pPr>
            <w:del w:id="3893" w:author="Ashan Senel Asmone" w:date="2016-03-21T19:39:00Z">
              <w:r w:rsidRPr="002A23DA" w:rsidDel="005C1271">
                <w:rPr>
                  <w:rFonts w:ascii="Calibri Light" w:hAnsi="Calibri Light"/>
                  <w:sz w:val="16"/>
                  <w:szCs w:val="16"/>
                </w:rPr>
                <w:delText>ASTM C 476 Specification for Grout for Masonry</w:delText>
              </w:r>
            </w:del>
            <w:ins w:id="3894" w:author="Ashan Senel Asmone" w:date="2016-03-21T19:39:00Z">
              <w:r w:rsidR="005C1271">
                <w:rPr>
                  <w:rFonts w:ascii="Calibri Light" w:hAnsi="Calibri Light"/>
                  <w:sz w:val="16"/>
                  <w:szCs w:val="16"/>
                </w:rPr>
                <w:t>ASTM C476 - 10 Standard Specification for Grout for Masonry</w:t>
              </w:r>
            </w:ins>
            <w:r w:rsidRPr="002A23DA">
              <w:rPr>
                <w:rFonts w:ascii="Calibri Light" w:hAnsi="Calibri Light"/>
                <w:sz w:val="16"/>
                <w:szCs w:val="16"/>
              </w:rPr>
              <w:t>.</w:t>
            </w:r>
          </w:p>
          <w:p w14:paraId="5FBB7673" w14:textId="77777777" w:rsidR="002A23DA" w:rsidRPr="002A23DA" w:rsidRDefault="002A23DA" w:rsidP="002A23DA">
            <w:pPr>
              <w:spacing w:after="120"/>
              <w:rPr>
                <w:rFonts w:ascii="Calibri Light" w:hAnsi="Calibri Light"/>
                <w:sz w:val="16"/>
                <w:szCs w:val="16"/>
              </w:rPr>
            </w:pPr>
            <w:del w:id="3895" w:author="Ashan Senel Asmone" w:date="2016-03-21T19:40:00Z">
              <w:r w:rsidRPr="002A23DA" w:rsidDel="005C1271">
                <w:rPr>
                  <w:rFonts w:ascii="Calibri Light" w:hAnsi="Calibri Light"/>
                  <w:sz w:val="16"/>
                  <w:szCs w:val="16"/>
                </w:rPr>
                <w:delText>ASTM C 1019 Method of Sampling and Testing Grout</w:delText>
              </w:r>
            </w:del>
            <w:ins w:id="3896" w:author="Ashan Senel Asmone" w:date="2016-03-21T19:40:00Z">
              <w:r w:rsidR="005C1271">
                <w:rPr>
                  <w:rFonts w:ascii="Calibri Light" w:hAnsi="Calibri Light"/>
                  <w:sz w:val="16"/>
                  <w:szCs w:val="16"/>
                </w:rPr>
                <w:t>ASTM C1019 - 16 Standard Test Method for Sampling and Testing Grout</w:t>
              </w:r>
            </w:ins>
          </w:p>
          <w:p w14:paraId="35BC163C" w14:textId="77777777" w:rsidR="002A23DA" w:rsidRPr="002A23DA" w:rsidRDefault="002A23DA" w:rsidP="002A23DA">
            <w:pPr>
              <w:spacing w:after="120"/>
              <w:rPr>
                <w:rFonts w:ascii="Calibri Light" w:hAnsi="Calibri Light"/>
                <w:sz w:val="16"/>
                <w:szCs w:val="16"/>
              </w:rPr>
            </w:pPr>
            <w:del w:id="3897" w:author="Ashan Senel Asmone" w:date="2016-03-21T19:40:00Z">
              <w:r w:rsidRPr="002A23DA" w:rsidDel="005C1271">
                <w:rPr>
                  <w:rFonts w:ascii="Calibri Light" w:hAnsi="Calibri Light"/>
                  <w:sz w:val="16"/>
                  <w:szCs w:val="16"/>
                </w:rPr>
                <w:delText>ASTM C 150 Specification for Portland Cement</w:delText>
              </w:r>
            </w:del>
            <w:ins w:id="3898" w:author="Ashan Senel Asmone" w:date="2016-03-21T19:40:00Z">
              <w:r w:rsidR="005C1271">
                <w:rPr>
                  <w:rFonts w:ascii="Calibri Light" w:hAnsi="Calibri Light"/>
                  <w:sz w:val="16"/>
                  <w:szCs w:val="16"/>
                </w:rPr>
                <w:t>ASTM C150 / C150M - 15 Standard Specification for Portland Cement</w:t>
              </w:r>
            </w:ins>
          </w:p>
          <w:p w14:paraId="0BADCA53" w14:textId="77777777" w:rsidR="002A23DA" w:rsidRPr="002A23DA" w:rsidRDefault="002A23DA" w:rsidP="002A23DA">
            <w:pPr>
              <w:spacing w:after="120"/>
              <w:rPr>
                <w:rFonts w:ascii="Calibri Light" w:hAnsi="Calibri Light"/>
                <w:sz w:val="16"/>
                <w:szCs w:val="16"/>
              </w:rPr>
            </w:pPr>
            <w:del w:id="3899" w:author="Ashan Senel Asmone" w:date="2016-03-21T19:41:00Z">
              <w:r w:rsidRPr="002A23DA" w:rsidDel="005C1271">
                <w:rPr>
                  <w:rFonts w:ascii="Calibri Light" w:hAnsi="Calibri Light"/>
                  <w:sz w:val="16"/>
                  <w:szCs w:val="16"/>
                </w:rPr>
                <w:delText>ASTM C 595 Specification for Blended Hydraulic Cements</w:delText>
              </w:r>
            </w:del>
            <w:ins w:id="3900" w:author="Ashan Senel Asmone" w:date="2016-03-21T19:41:00Z">
              <w:r w:rsidR="005C1271">
                <w:rPr>
                  <w:rFonts w:ascii="Calibri Light" w:hAnsi="Calibri Light"/>
                  <w:sz w:val="16"/>
                  <w:szCs w:val="16"/>
                </w:rPr>
                <w:t>ASTM C595 / C595M - 15e1 Standard Specification for Blended Hydraulic Cements</w:t>
              </w:r>
            </w:ins>
          </w:p>
          <w:p w14:paraId="2537936B" w14:textId="77777777" w:rsidR="002A23DA" w:rsidRPr="002A23DA" w:rsidRDefault="002A23DA" w:rsidP="002A23DA">
            <w:pPr>
              <w:spacing w:after="120"/>
              <w:rPr>
                <w:rFonts w:ascii="Calibri Light" w:hAnsi="Calibri Light"/>
                <w:sz w:val="16"/>
                <w:szCs w:val="16"/>
              </w:rPr>
            </w:pPr>
            <w:del w:id="3901" w:author="Ashan Senel Asmone" w:date="2016-03-21T19:41:00Z">
              <w:r w:rsidRPr="002A23DA" w:rsidDel="005C1271">
                <w:rPr>
                  <w:rFonts w:ascii="Calibri Light" w:hAnsi="Calibri Light"/>
                  <w:sz w:val="16"/>
                  <w:szCs w:val="16"/>
                </w:rPr>
                <w:delText>ASTM C 109 Method of Test for Compressive Strength of Hydraulic Cement Mortars</w:delText>
              </w:r>
            </w:del>
            <w:ins w:id="3902" w:author="Ashan Senel Asmone" w:date="2016-03-21T19:41:00Z">
              <w:r w:rsidR="005C1271">
                <w:rPr>
                  <w:rFonts w:ascii="Calibri Light" w:hAnsi="Calibri Light"/>
                  <w:sz w:val="16"/>
                  <w:szCs w:val="16"/>
                </w:rPr>
                <w:t>ASTM C109 / C109M - 16 Standard Test Method for Compressive Strength of Hydraulic Cement Mortars (Using 2-in. or [50-mm] Cube Specimens)</w:t>
              </w:r>
            </w:ins>
          </w:p>
          <w:p w14:paraId="601F2B5D" w14:textId="77777777" w:rsidR="002A23DA" w:rsidRPr="002A23DA" w:rsidRDefault="002A23DA" w:rsidP="002A23DA">
            <w:pPr>
              <w:spacing w:after="120"/>
              <w:rPr>
                <w:rFonts w:ascii="Calibri Light" w:hAnsi="Calibri Light"/>
                <w:sz w:val="16"/>
                <w:szCs w:val="16"/>
              </w:rPr>
            </w:pPr>
            <w:del w:id="3903" w:author="Ashan Senel Asmone" w:date="2016-03-21T19:46:00Z">
              <w:r w:rsidRPr="002A23DA" w:rsidDel="005C1271">
                <w:rPr>
                  <w:rFonts w:ascii="Calibri Light" w:hAnsi="Calibri Light"/>
                  <w:sz w:val="16"/>
                  <w:szCs w:val="16"/>
                </w:rPr>
                <w:delText>ASTM C 780 Method for Preconstruction and Construction Evaluation of Mortars for Plain and Reinforced Unit Masonry</w:delText>
              </w:r>
            </w:del>
            <w:ins w:id="3904" w:author="Ashan Senel Asmone" w:date="2016-03-21T19:46:00Z">
              <w:r w:rsidR="005C1271">
                <w:rPr>
                  <w:rFonts w:ascii="Calibri Light" w:hAnsi="Calibri Light"/>
                  <w:sz w:val="16"/>
                  <w:szCs w:val="16"/>
                </w:rPr>
                <w:t>ASTM C780 - 15a Standard Test Method for Preconstruction and Construction Evaluation of Mortars for Plain and Reinforced Unit Masonry</w:t>
              </w:r>
            </w:ins>
            <w:r w:rsidRPr="002A23DA">
              <w:rPr>
                <w:rFonts w:ascii="Calibri Light" w:hAnsi="Calibri Light"/>
                <w:sz w:val="16"/>
                <w:szCs w:val="16"/>
              </w:rPr>
              <w:t>.</w:t>
            </w:r>
          </w:p>
          <w:p w14:paraId="26CF712B" w14:textId="77777777" w:rsidR="002A23DA" w:rsidRPr="002A23DA" w:rsidRDefault="002A23DA" w:rsidP="002A23DA">
            <w:pPr>
              <w:spacing w:after="120"/>
              <w:rPr>
                <w:rFonts w:ascii="Calibri Light" w:hAnsi="Calibri Light"/>
                <w:sz w:val="16"/>
                <w:szCs w:val="16"/>
              </w:rPr>
            </w:pPr>
            <w:del w:id="3905" w:author="Ashan Senel Asmone" w:date="2016-03-21T19:49:00Z">
              <w:r w:rsidRPr="002A23DA" w:rsidDel="005C1271">
                <w:rPr>
                  <w:rFonts w:ascii="Calibri Light" w:hAnsi="Calibri Light"/>
                  <w:sz w:val="16"/>
                  <w:szCs w:val="16"/>
                </w:rPr>
                <w:delText>ASTM C 979 Specification for Pigments for Integrally Colored Concrete are suitable for mortar </w:delText>
              </w:r>
            </w:del>
            <w:ins w:id="3906" w:author="Ashan Senel Asmone" w:date="2016-03-21T19:49:00Z">
              <w:r w:rsidR="005C1271">
                <w:rPr>
                  <w:rFonts w:ascii="Calibri Light" w:hAnsi="Calibri Light"/>
                  <w:sz w:val="16"/>
                  <w:szCs w:val="16"/>
                </w:rPr>
                <w:t>ASTM C979 / C979M - 16 Standard Specification for Pigments for Integrally Colored Concrete</w:t>
              </w:r>
            </w:ins>
            <w:r w:rsidRPr="002A23DA">
              <w:rPr>
                <w:rFonts w:ascii="Calibri Light" w:hAnsi="Calibri Light"/>
                <w:sz w:val="16"/>
                <w:szCs w:val="16"/>
              </w:rPr>
              <w:br/>
            </w:r>
            <w:r w:rsidRPr="002A23DA">
              <w:rPr>
                <w:rFonts w:ascii="Calibri Light" w:hAnsi="Calibri Light"/>
                <w:sz w:val="16"/>
                <w:szCs w:val="16"/>
              </w:rPr>
              <w:br/>
            </w:r>
            <w:del w:id="3907" w:author="Ashan Senel Asmone" w:date="2016-03-21T19:49:00Z">
              <w:r w:rsidRPr="002A23DA" w:rsidDel="005C1271">
                <w:rPr>
                  <w:rFonts w:ascii="Calibri Light" w:hAnsi="Calibri Light"/>
                  <w:sz w:val="16"/>
                  <w:szCs w:val="16"/>
                </w:rPr>
                <w:delText>ASTM C780-00 Standard Test Method for Preconstruction and Construction Evaluation of Mortars for Plain and Reinforced Unit Masonry</w:delText>
              </w:r>
            </w:del>
            <w:ins w:id="3908" w:author="Ashan Senel Asmone" w:date="2016-03-21T19:49:00Z">
              <w:r w:rsidR="005C1271">
                <w:rPr>
                  <w:rFonts w:ascii="Calibri Light" w:hAnsi="Calibri Light"/>
                  <w:sz w:val="16"/>
                  <w:szCs w:val="16"/>
                </w:rPr>
                <w:t>ASTM C780 - 15a Standard Test Method for Preconstruction and Construction Evaluation of Mortars for Plain and Reinforced Unit Masonry</w:t>
              </w:r>
            </w:ins>
          </w:p>
          <w:p w14:paraId="7F35450D" w14:textId="77777777" w:rsidR="002A23DA" w:rsidRPr="002A23DA" w:rsidRDefault="002A23DA" w:rsidP="002A23DA">
            <w:pPr>
              <w:spacing w:after="120"/>
              <w:rPr>
                <w:rFonts w:ascii="Calibri Light" w:hAnsi="Calibri Light"/>
                <w:sz w:val="16"/>
                <w:szCs w:val="16"/>
              </w:rPr>
            </w:pPr>
            <w:del w:id="3909" w:author="Ashan Senel Asmone" w:date="2016-03-21T19:50:00Z">
              <w:r w:rsidRPr="002A23DA" w:rsidDel="005C1271">
                <w:rPr>
                  <w:rFonts w:ascii="Calibri Light" w:hAnsi="Calibri Light"/>
                  <w:sz w:val="16"/>
                  <w:szCs w:val="16"/>
                </w:rPr>
                <w:delText>ASTM C896-99 Standard Terminology Relating to Clay Products</w:delText>
              </w:r>
            </w:del>
            <w:ins w:id="3910" w:author="Ashan Senel Asmone" w:date="2016-03-21T19:50:00Z">
              <w:r w:rsidR="005C1271">
                <w:rPr>
                  <w:rFonts w:ascii="Calibri Light" w:hAnsi="Calibri Light"/>
                  <w:sz w:val="16"/>
                  <w:szCs w:val="16"/>
                </w:rPr>
                <w:t>ASTM C896 - 15 Standard Terminology Relating to Clay Products</w:t>
              </w:r>
            </w:ins>
          </w:p>
          <w:p w14:paraId="39A6FA09" w14:textId="77777777" w:rsidR="002A23DA" w:rsidRPr="002A23DA" w:rsidRDefault="002A23DA" w:rsidP="002A23DA">
            <w:pPr>
              <w:spacing w:after="120"/>
              <w:rPr>
                <w:rFonts w:ascii="Calibri Light" w:hAnsi="Calibri Light"/>
                <w:sz w:val="16"/>
                <w:szCs w:val="16"/>
              </w:rPr>
            </w:pPr>
            <w:del w:id="3911" w:author="Ashan Senel Asmone" w:date="2016-03-21T19:51:00Z">
              <w:r w:rsidRPr="002A23DA" w:rsidDel="005C1271">
                <w:rPr>
                  <w:rFonts w:ascii="Calibri Light" w:hAnsi="Calibri Light"/>
                  <w:sz w:val="16"/>
                  <w:szCs w:val="16"/>
                </w:rPr>
                <w:delText>ASTM C1006-84(2001) Standard Test Method for Splitting Tensile Strength of Masonry Units</w:delText>
              </w:r>
            </w:del>
            <w:ins w:id="3912" w:author="Ashan Senel Asmone" w:date="2016-03-21T19:51:00Z">
              <w:r w:rsidR="005C1271">
                <w:rPr>
                  <w:rFonts w:ascii="Calibri Light" w:hAnsi="Calibri Light"/>
                  <w:sz w:val="16"/>
                  <w:szCs w:val="16"/>
                </w:rPr>
                <w:t>ASTM C1006 - 07(2013) Standard Test Method for Splitting Tensile Strength of Masonry Units</w:t>
              </w:r>
            </w:ins>
          </w:p>
          <w:p w14:paraId="55D2FDEA" w14:textId="77777777" w:rsidR="005C1271" w:rsidRDefault="002A23DA" w:rsidP="002A23DA">
            <w:pPr>
              <w:spacing w:after="120"/>
              <w:rPr>
                <w:ins w:id="3913" w:author="Ashan Senel Asmone" w:date="2016-03-21T19:53:00Z"/>
                <w:rFonts w:ascii="Calibri Light" w:hAnsi="Calibri Light"/>
                <w:sz w:val="16"/>
                <w:szCs w:val="16"/>
              </w:rPr>
            </w:pPr>
            <w:del w:id="3914" w:author="Ashan Senel Asmone" w:date="2016-03-21T19:55:00Z">
              <w:r w:rsidRPr="002A23DA" w:rsidDel="005C1271">
                <w:rPr>
                  <w:rFonts w:ascii="Calibri Light" w:hAnsi="Calibri Light"/>
                  <w:sz w:val="16"/>
                  <w:szCs w:val="16"/>
                </w:rPr>
                <w:delText>ASTM C1019-00b Standard Test Method for Sampling and Testing Grout</w:delText>
              </w:r>
            </w:del>
            <w:ins w:id="3915" w:author="Ashan Senel Asmone" w:date="2016-03-21T19:55:00Z">
              <w:r w:rsidR="005C1271">
                <w:rPr>
                  <w:rFonts w:ascii="Calibri Light" w:hAnsi="Calibri Light"/>
                  <w:sz w:val="16"/>
                  <w:szCs w:val="16"/>
                </w:rPr>
                <w:t>ASTM C1019 - 16 Standard Test Method for Sampling and Testing Grout</w:t>
              </w:r>
            </w:ins>
            <w:r w:rsidRPr="002A23DA">
              <w:rPr>
                <w:rFonts w:ascii="Calibri Light" w:hAnsi="Calibri Light"/>
                <w:sz w:val="16"/>
                <w:szCs w:val="16"/>
              </w:rPr>
              <w:t> </w:t>
            </w:r>
          </w:p>
          <w:p w14:paraId="1A63E143" w14:textId="77777777" w:rsidR="002A23DA" w:rsidRPr="002A23DA" w:rsidRDefault="002A23DA" w:rsidP="002A23DA">
            <w:pPr>
              <w:spacing w:after="120"/>
              <w:rPr>
                <w:rFonts w:ascii="Calibri Light" w:hAnsi="Calibri Light"/>
                <w:sz w:val="16"/>
                <w:szCs w:val="16"/>
              </w:rPr>
            </w:pPr>
            <w:del w:id="3916" w:author="Ashan Senel Asmone" w:date="2016-03-21T19:59:00Z">
              <w:r w:rsidRPr="002A23DA" w:rsidDel="00360EB0">
                <w:rPr>
                  <w:rFonts w:ascii="Calibri Light" w:hAnsi="Calibri Light"/>
                  <w:sz w:val="16"/>
                  <w:szCs w:val="16"/>
                </w:rPr>
                <w:delText>ASTM C1088-01a Standard Specification for Thin Veneer Brick Units Made From Clay or Shale</w:delText>
              </w:r>
            </w:del>
            <w:ins w:id="3917" w:author="Ashan Senel Asmone" w:date="2016-03-21T19:59:00Z">
              <w:r w:rsidR="00360EB0">
                <w:rPr>
                  <w:rFonts w:ascii="Calibri Light" w:hAnsi="Calibri Light"/>
                  <w:sz w:val="16"/>
                  <w:szCs w:val="16"/>
                </w:rPr>
                <w:t>ASTM C1088 - 14 Standard Specification for Thin Veneer Brick Units Made From Clay or Shale</w:t>
              </w:r>
            </w:ins>
          </w:p>
          <w:p w14:paraId="04C5865C" w14:textId="77777777" w:rsidR="002A23DA" w:rsidRPr="002A23DA" w:rsidRDefault="002A23DA" w:rsidP="002A23DA">
            <w:pPr>
              <w:spacing w:after="120"/>
              <w:rPr>
                <w:rFonts w:ascii="Calibri Light" w:hAnsi="Calibri Light"/>
                <w:sz w:val="16"/>
                <w:szCs w:val="16"/>
              </w:rPr>
            </w:pPr>
            <w:del w:id="3918" w:author="Ashan Senel Asmone" w:date="2016-03-21T19:59:00Z">
              <w:r w:rsidRPr="002A23DA" w:rsidDel="00360EB0">
                <w:rPr>
                  <w:rFonts w:ascii="Calibri Light" w:hAnsi="Calibri Light"/>
                  <w:sz w:val="16"/>
                  <w:szCs w:val="16"/>
                </w:rPr>
                <w:delText>ASTM C1093-95(2001) Standard Practice for Accreditation of Testing Agencies for Unit Masonry</w:delText>
              </w:r>
            </w:del>
            <w:ins w:id="3919" w:author="Ashan Senel Asmone" w:date="2016-03-21T19:59:00Z">
              <w:r w:rsidR="00360EB0">
                <w:rPr>
                  <w:rFonts w:ascii="Calibri Light" w:hAnsi="Calibri Light"/>
                  <w:sz w:val="16"/>
                  <w:szCs w:val="16"/>
                </w:rPr>
                <w:t>ASTM C1093 - 15a Standard Practice for Accreditation of Testing Agencies for Masonry</w:t>
              </w:r>
            </w:ins>
          </w:p>
          <w:p w14:paraId="28C021AF" w14:textId="77777777" w:rsidR="002A23DA" w:rsidRPr="002A23DA" w:rsidRDefault="002A23DA" w:rsidP="002A23DA">
            <w:pPr>
              <w:spacing w:after="120"/>
              <w:rPr>
                <w:rFonts w:ascii="Calibri Light" w:hAnsi="Calibri Light"/>
                <w:sz w:val="16"/>
                <w:szCs w:val="16"/>
              </w:rPr>
            </w:pPr>
            <w:del w:id="3920" w:author="Ashan Senel Asmone" w:date="2016-03-21T20:00:00Z">
              <w:r w:rsidRPr="002A23DA" w:rsidDel="00360EB0">
                <w:rPr>
                  <w:rFonts w:ascii="Calibri Light" w:hAnsi="Calibri Light"/>
                  <w:sz w:val="16"/>
                  <w:szCs w:val="16"/>
                </w:rPr>
                <w:delText>ASTM C1106-00 Standard Test Methods for Chemical Resistance and Physical Properties of Carbon Brick</w:delText>
              </w:r>
            </w:del>
            <w:ins w:id="3921" w:author="Ashan Senel Asmone" w:date="2016-03-21T20:00:00Z">
              <w:r w:rsidR="00360EB0">
                <w:rPr>
                  <w:rFonts w:ascii="Calibri Light" w:hAnsi="Calibri Light"/>
                  <w:sz w:val="16"/>
                  <w:szCs w:val="16"/>
                </w:rPr>
                <w:t>ASTM C1106 - 00(2012) Standard Test Methods for Chemical Resistance and Physical Properties of Carbon Brick</w:t>
              </w:r>
            </w:ins>
          </w:p>
          <w:p w14:paraId="6DD8FB22" w14:textId="77777777" w:rsidR="002A23DA" w:rsidRPr="002A23DA" w:rsidRDefault="002A23DA" w:rsidP="002A23DA">
            <w:pPr>
              <w:spacing w:after="120"/>
              <w:rPr>
                <w:rFonts w:ascii="Calibri Light" w:hAnsi="Calibri Light"/>
                <w:sz w:val="16"/>
                <w:szCs w:val="16"/>
              </w:rPr>
            </w:pPr>
            <w:del w:id="3922" w:author="Ashan Senel Asmone" w:date="2016-03-21T20:01:00Z">
              <w:r w:rsidRPr="002A23DA" w:rsidDel="00360EB0">
                <w:rPr>
                  <w:rFonts w:ascii="Calibri Light" w:hAnsi="Calibri Light"/>
                  <w:sz w:val="16"/>
                  <w:szCs w:val="16"/>
                </w:rPr>
                <w:delText>ASTM C1148-92a(1997)e1 Standard Test Method for Measuring the Drying Shrinkage of Masonry Mortar</w:delText>
              </w:r>
            </w:del>
            <w:ins w:id="3923" w:author="Ashan Senel Asmone" w:date="2016-03-21T20:01:00Z">
              <w:r w:rsidR="00360EB0">
                <w:rPr>
                  <w:rFonts w:ascii="Calibri Light" w:hAnsi="Calibri Light"/>
                  <w:sz w:val="16"/>
                  <w:szCs w:val="16"/>
                </w:rPr>
                <w:t>ASTM C1148 - 92a(2014) Standard Test Method for Measuring the Drying Shrinkage of Masonry Mortar</w:t>
              </w:r>
            </w:ins>
          </w:p>
          <w:p w14:paraId="382728E9" w14:textId="77777777" w:rsidR="002A23DA" w:rsidRPr="002A23DA" w:rsidRDefault="002A23DA" w:rsidP="002A23DA">
            <w:pPr>
              <w:spacing w:after="120"/>
              <w:rPr>
                <w:rFonts w:ascii="Calibri Light" w:hAnsi="Calibri Light"/>
                <w:sz w:val="16"/>
                <w:szCs w:val="16"/>
              </w:rPr>
            </w:pPr>
            <w:del w:id="3924" w:author="Ashan Senel Asmone" w:date="2016-03-21T20:01:00Z">
              <w:r w:rsidRPr="002A23DA" w:rsidDel="00360EB0">
                <w:rPr>
                  <w:rFonts w:ascii="Calibri Light" w:hAnsi="Calibri Light"/>
                  <w:sz w:val="16"/>
                  <w:szCs w:val="16"/>
                </w:rPr>
                <w:delText>ASTM C1180-00a Standard Terminology of Mortar and Grout for Unit Masonry</w:delText>
              </w:r>
            </w:del>
            <w:ins w:id="3925" w:author="Ashan Senel Asmone" w:date="2016-03-21T20:01:00Z">
              <w:r w:rsidR="00360EB0">
                <w:rPr>
                  <w:rFonts w:ascii="Calibri Light" w:hAnsi="Calibri Light"/>
                  <w:sz w:val="16"/>
                  <w:szCs w:val="16"/>
                </w:rPr>
                <w:t>ASTM C1180 - 10 Standard Terminology of Mortar and Grout for Unit Masonry</w:t>
              </w:r>
            </w:ins>
          </w:p>
          <w:p w14:paraId="5159394D" w14:textId="77777777" w:rsidR="002A23DA" w:rsidRPr="002A23DA" w:rsidRDefault="002A23DA" w:rsidP="002A23DA">
            <w:pPr>
              <w:spacing w:after="120"/>
              <w:rPr>
                <w:rFonts w:ascii="Calibri Light" w:hAnsi="Calibri Light"/>
                <w:sz w:val="16"/>
                <w:szCs w:val="16"/>
              </w:rPr>
            </w:pPr>
            <w:del w:id="3926" w:author="Ashan Senel Asmone" w:date="2016-03-21T20:02:00Z">
              <w:r w:rsidRPr="002A23DA" w:rsidDel="00360EB0">
                <w:rPr>
                  <w:rFonts w:ascii="Calibri Light" w:hAnsi="Calibri Light"/>
                  <w:sz w:val="16"/>
                  <w:szCs w:val="16"/>
                </w:rPr>
                <w:delText>ASTM C1218/C1218M-99 Standard Test Method for Water-Soluble Chloride in Mortar and Concrete</w:delText>
              </w:r>
            </w:del>
            <w:ins w:id="3927" w:author="Ashan Senel Asmone" w:date="2016-03-21T20:02:00Z">
              <w:r w:rsidR="00360EB0">
                <w:rPr>
                  <w:rFonts w:ascii="Calibri Light" w:hAnsi="Calibri Light"/>
                  <w:sz w:val="16"/>
                  <w:szCs w:val="16"/>
                </w:rPr>
                <w:t>ASTM C1218 / C1218M - 15 Standard Test Method for Water-Soluble Chloride in Mortar and Concrete</w:t>
              </w:r>
            </w:ins>
          </w:p>
          <w:p w14:paraId="66F823D3" w14:textId="77777777" w:rsidR="002A23DA" w:rsidRPr="002A23DA" w:rsidRDefault="002A23DA" w:rsidP="002A23DA">
            <w:pPr>
              <w:spacing w:after="120"/>
              <w:rPr>
                <w:rFonts w:ascii="Calibri Light" w:hAnsi="Calibri Light"/>
                <w:sz w:val="16"/>
                <w:szCs w:val="16"/>
              </w:rPr>
            </w:pPr>
            <w:del w:id="3928" w:author="Ashan Senel Asmone" w:date="2016-03-21T20:03:00Z">
              <w:r w:rsidRPr="002A23DA" w:rsidDel="00360EB0">
                <w:rPr>
                  <w:rFonts w:ascii="Calibri Light" w:hAnsi="Calibri Light"/>
                  <w:sz w:val="16"/>
                  <w:szCs w:val="16"/>
                </w:rPr>
                <w:delText>ASTM C1324-96 Standard Test Method for Examination and Analysis of Hardened Masonry Mortar</w:delText>
              </w:r>
            </w:del>
            <w:ins w:id="3929" w:author="Ashan Senel Asmone" w:date="2016-03-21T20:03:00Z">
              <w:r w:rsidR="00360EB0">
                <w:rPr>
                  <w:rFonts w:ascii="Calibri Light" w:hAnsi="Calibri Light"/>
                  <w:sz w:val="16"/>
                  <w:szCs w:val="16"/>
                </w:rPr>
                <w:t>ASTM C1324 - 15 Standard Test Method for Examination and Analysis of Hardened Masonry Mortar</w:t>
              </w:r>
            </w:ins>
          </w:p>
          <w:p w14:paraId="58834239" w14:textId="77777777" w:rsidR="002A23DA" w:rsidRPr="002A23DA" w:rsidRDefault="002A23DA" w:rsidP="002A23DA">
            <w:pPr>
              <w:spacing w:after="120"/>
              <w:rPr>
                <w:rFonts w:ascii="Calibri Light" w:hAnsi="Calibri Light"/>
                <w:sz w:val="16"/>
                <w:szCs w:val="16"/>
              </w:rPr>
            </w:pPr>
            <w:del w:id="3930" w:author="Ashan Senel Asmone" w:date="2016-03-21T20:03:00Z">
              <w:r w:rsidRPr="002A23DA" w:rsidDel="00360EB0">
                <w:rPr>
                  <w:rFonts w:ascii="Calibri Light" w:hAnsi="Calibri Light"/>
                  <w:sz w:val="16"/>
                  <w:szCs w:val="16"/>
                </w:rPr>
                <w:delText>ASTM C1384-01 Standard Specification for Admixtures for Masonry Mortars</w:delText>
              </w:r>
            </w:del>
            <w:ins w:id="3931" w:author="Ashan Senel Asmone" w:date="2016-03-21T20:03:00Z">
              <w:r w:rsidR="00360EB0">
                <w:rPr>
                  <w:rFonts w:ascii="Calibri Light" w:hAnsi="Calibri Light"/>
                  <w:sz w:val="16"/>
                  <w:szCs w:val="16"/>
                </w:rPr>
                <w:t>ASTM C1384 - 12a Standard Specification for Admixtures for Masonry Mortars</w:t>
              </w:r>
            </w:ins>
          </w:p>
          <w:p w14:paraId="3E90661D" w14:textId="77777777" w:rsidR="002A23DA" w:rsidRPr="002A23DA" w:rsidRDefault="002A23DA" w:rsidP="002A23DA">
            <w:pPr>
              <w:spacing w:after="120"/>
              <w:rPr>
                <w:rFonts w:ascii="Calibri Light" w:hAnsi="Calibri Light"/>
                <w:sz w:val="16"/>
                <w:szCs w:val="16"/>
              </w:rPr>
            </w:pPr>
            <w:del w:id="3932" w:author="Ashan Senel Asmone" w:date="2016-03-21T20:04:00Z">
              <w:r w:rsidRPr="002A23DA" w:rsidDel="00360EB0">
                <w:rPr>
                  <w:rFonts w:ascii="Calibri Light" w:hAnsi="Calibri Light"/>
                  <w:sz w:val="16"/>
                  <w:szCs w:val="16"/>
                </w:rPr>
                <w:delText>ASTM C1400-01 Standard Guide for Reduction of Efflorescence Potential in New Masonry Walls</w:delText>
              </w:r>
            </w:del>
            <w:ins w:id="3933" w:author="Ashan Senel Asmone" w:date="2016-03-21T20:04:00Z">
              <w:r w:rsidR="00360EB0">
                <w:rPr>
                  <w:rFonts w:ascii="Calibri Light" w:hAnsi="Calibri Light"/>
                  <w:sz w:val="16"/>
                  <w:szCs w:val="16"/>
                </w:rPr>
                <w:t>ASTM C1400 - 11 Standard Guide for Reduction of Efflorescence Potential in New Masonry Walls</w:t>
              </w:r>
            </w:ins>
          </w:p>
          <w:p w14:paraId="44AA4578" w14:textId="77777777" w:rsidR="002A23DA" w:rsidRPr="002A23DA" w:rsidRDefault="002A23DA" w:rsidP="002A23DA">
            <w:pPr>
              <w:spacing w:after="120"/>
              <w:rPr>
                <w:rFonts w:ascii="Calibri Light" w:hAnsi="Calibri Light"/>
                <w:sz w:val="16"/>
                <w:szCs w:val="16"/>
              </w:rPr>
            </w:pPr>
            <w:del w:id="3934" w:author="Ashan Senel Asmone" w:date="2016-03-21T20:04:00Z">
              <w:r w:rsidRPr="002A23DA" w:rsidDel="00360EB0">
                <w:rPr>
                  <w:rFonts w:ascii="Calibri Light" w:hAnsi="Calibri Light"/>
                  <w:sz w:val="16"/>
                  <w:szCs w:val="16"/>
                </w:rPr>
                <w:delText>ASTM C1403-00 Standard Test Method for Rate of Water Absorption of Masonry Mortars</w:delText>
              </w:r>
            </w:del>
            <w:ins w:id="3935" w:author="Ashan Senel Asmone" w:date="2016-03-21T20:04:00Z">
              <w:r w:rsidR="00360EB0">
                <w:rPr>
                  <w:rFonts w:ascii="Calibri Light" w:hAnsi="Calibri Light"/>
                  <w:sz w:val="16"/>
                  <w:szCs w:val="16"/>
                </w:rPr>
                <w:t>ASTM C1403 - 15 Standard Test Method for Rate of Water Absorption of Masonry Mortars</w:t>
              </w:r>
            </w:ins>
          </w:p>
          <w:p w14:paraId="5337EBC0" w14:textId="77777777" w:rsidR="002A23DA" w:rsidRPr="002A23DA" w:rsidRDefault="002A23DA" w:rsidP="002A23DA">
            <w:pPr>
              <w:spacing w:after="120"/>
              <w:rPr>
                <w:rFonts w:ascii="Calibri Light" w:hAnsi="Calibri Light"/>
                <w:sz w:val="16"/>
                <w:szCs w:val="16"/>
              </w:rPr>
            </w:pPr>
            <w:r w:rsidRPr="002A23DA">
              <w:rPr>
                <w:rFonts w:ascii="Calibri Light" w:hAnsi="Calibri Light"/>
                <w:b/>
                <w:bCs/>
                <w:sz w:val="16"/>
                <w:szCs w:val="16"/>
                <w:u w:val="single"/>
              </w:rPr>
              <w:t>Sealants</w:t>
            </w:r>
          </w:p>
          <w:p w14:paraId="235C18D1" w14:textId="77777777" w:rsidR="002A23DA" w:rsidRPr="002A23DA" w:rsidRDefault="002A23DA" w:rsidP="002A23DA">
            <w:pPr>
              <w:spacing w:after="120"/>
              <w:rPr>
                <w:rFonts w:ascii="Calibri Light" w:hAnsi="Calibri Light"/>
                <w:sz w:val="16"/>
                <w:szCs w:val="16"/>
              </w:rPr>
            </w:pPr>
            <w:del w:id="3936" w:author="Ashan Senel Asmone" w:date="2016-03-21T20:05:00Z">
              <w:r w:rsidRPr="002A23DA" w:rsidDel="00360EB0">
                <w:rPr>
                  <w:rFonts w:ascii="Calibri Light" w:hAnsi="Calibri Light"/>
                  <w:sz w:val="16"/>
                  <w:szCs w:val="16"/>
                </w:rPr>
                <w:delText>C509-00 Standard Specification for Elastomeric Cellular Preformed Gasket and Sealing Material</w:delText>
              </w:r>
            </w:del>
            <w:ins w:id="3937" w:author="Ashan Senel Asmone" w:date="2016-03-21T20:05:00Z">
              <w:r w:rsidR="00360EB0">
                <w:rPr>
                  <w:rFonts w:ascii="Calibri Light" w:hAnsi="Calibri Light"/>
                  <w:sz w:val="16"/>
                  <w:szCs w:val="16"/>
                </w:rPr>
                <w:t>ASTM C509 - 06(2015) Standard Specification for Elastomeric Cellular Preformed Gasket and Sealing Material</w:t>
              </w:r>
            </w:ins>
          </w:p>
          <w:p w14:paraId="1F30CB44" w14:textId="77777777" w:rsidR="002A23DA" w:rsidRPr="002A23DA" w:rsidRDefault="002A23DA" w:rsidP="002A23DA">
            <w:pPr>
              <w:spacing w:after="120"/>
              <w:rPr>
                <w:rFonts w:ascii="Calibri Light" w:hAnsi="Calibri Light"/>
                <w:sz w:val="16"/>
                <w:szCs w:val="16"/>
              </w:rPr>
            </w:pPr>
            <w:del w:id="3938" w:author="Ashan Senel Asmone" w:date="2016-03-21T20:12:00Z">
              <w:r w:rsidRPr="002A23DA" w:rsidDel="00B73746">
                <w:rPr>
                  <w:rFonts w:ascii="Calibri Light" w:hAnsi="Calibri Light"/>
                  <w:sz w:val="16"/>
                  <w:szCs w:val="16"/>
                </w:rPr>
                <w:delText>C717-01a Standard Terminology of Building Seals and Sealants</w:delText>
              </w:r>
            </w:del>
            <w:ins w:id="3939" w:author="Ashan Senel Asmone" w:date="2016-03-21T20:12:00Z">
              <w:r w:rsidR="00B73746">
                <w:rPr>
                  <w:rFonts w:ascii="Calibri Light" w:hAnsi="Calibri Light"/>
                  <w:sz w:val="16"/>
                  <w:szCs w:val="16"/>
                </w:rPr>
                <w:t>ASTM C717 - 14a Standard Terminology of Building Seals and Sealants</w:t>
              </w:r>
            </w:ins>
          </w:p>
          <w:p w14:paraId="2DF2B22A" w14:textId="77777777" w:rsidR="002A23DA" w:rsidRPr="002A23DA" w:rsidRDefault="002A23DA" w:rsidP="002A23DA">
            <w:pPr>
              <w:spacing w:after="120"/>
              <w:rPr>
                <w:rFonts w:ascii="Calibri Light" w:hAnsi="Calibri Light"/>
                <w:sz w:val="16"/>
                <w:szCs w:val="16"/>
              </w:rPr>
            </w:pPr>
            <w:r w:rsidRPr="002A23DA">
              <w:rPr>
                <w:rFonts w:ascii="Calibri Light" w:hAnsi="Calibri Light"/>
                <w:b/>
                <w:bCs/>
                <w:sz w:val="16"/>
                <w:szCs w:val="16"/>
                <w:u w:val="single"/>
              </w:rPr>
              <w:t>Waterproofing for masonry</w:t>
            </w:r>
          </w:p>
          <w:p w14:paraId="52A9D384" w14:textId="77777777" w:rsidR="002A23DA" w:rsidRPr="002A23DA" w:rsidRDefault="002A23DA" w:rsidP="002A23DA">
            <w:pPr>
              <w:spacing w:after="120"/>
              <w:rPr>
                <w:rFonts w:ascii="Calibri Light" w:hAnsi="Calibri Light"/>
                <w:sz w:val="16"/>
                <w:szCs w:val="16"/>
              </w:rPr>
            </w:pPr>
            <w:del w:id="3940" w:author="Ashan Senel Asmone" w:date="2016-03-21T20:14:00Z">
              <w:r w:rsidRPr="002A23DA" w:rsidDel="00B73746">
                <w:rPr>
                  <w:rFonts w:ascii="Calibri Light" w:hAnsi="Calibri Light"/>
                  <w:sz w:val="16"/>
                  <w:szCs w:val="16"/>
                </w:rPr>
                <w:delText>D5095-91(2002) Standard Test Method for Determination of the Nonvolatile Content in Silanes, Siloxanes and Silane-Siloxane Blends Used in Masonry WATER Repellent Treatments</w:delText>
              </w:r>
            </w:del>
            <w:ins w:id="3941" w:author="Ashan Senel Asmone" w:date="2016-03-21T20:14:00Z">
              <w:r w:rsidR="00B73746">
                <w:rPr>
                  <w:rFonts w:ascii="Calibri Light" w:hAnsi="Calibri Light"/>
                  <w:sz w:val="16"/>
                  <w:szCs w:val="16"/>
                </w:rPr>
                <w:t>ASTM D5095 - 91(2013) Standard Test Method for Determination of the Nonvolatile Content in Silanes, Siloxanes and Silane-Siloxane Blends Used in Masonry Water Repellent Treatments</w:t>
              </w:r>
            </w:ins>
          </w:p>
          <w:p w14:paraId="58245C1F" w14:textId="77777777" w:rsidR="002A23DA" w:rsidRPr="002A23DA" w:rsidRDefault="002A23DA" w:rsidP="002A23DA">
            <w:pPr>
              <w:spacing w:after="120"/>
              <w:rPr>
                <w:rFonts w:ascii="Calibri Light" w:hAnsi="Calibri Light"/>
                <w:sz w:val="16"/>
                <w:szCs w:val="16"/>
              </w:rPr>
            </w:pPr>
            <w:del w:id="3942" w:author="Ashan Senel Asmone" w:date="2016-03-21T20:14:00Z">
              <w:r w:rsidRPr="002A23DA" w:rsidDel="00B73746">
                <w:rPr>
                  <w:rFonts w:ascii="Calibri Light" w:hAnsi="Calibri Light"/>
                  <w:sz w:val="16"/>
                  <w:szCs w:val="16"/>
                </w:rPr>
                <w:delText>D6532-00 Standard Test Method for Evaluation of the Effect of Clear WATER Repellent Treatments on WATER Absorption of Hydraulic Cement Mortar Specimens</w:delText>
              </w:r>
            </w:del>
            <w:ins w:id="3943" w:author="Ashan Senel Asmone" w:date="2016-03-21T20:14:00Z">
              <w:r w:rsidR="00B73746">
                <w:rPr>
                  <w:rFonts w:ascii="Calibri Light" w:hAnsi="Calibri Light"/>
                  <w:sz w:val="16"/>
                  <w:szCs w:val="16"/>
                </w:rPr>
                <w:t>ASTM D6532 - 00(2014) Standard Test Method for Evaluation of the Effect of Clear Water Repellent Treatments on Water Absorption of Hydraulic Cement Mortar Specimens</w:t>
              </w:r>
            </w:ins>
          </w:p>
          <w:p w14:paraId="05EF040E" w14:textId="77777777" w:rsidR="002A23DA" w:rsidRPr="002A23DA" w:rsidRDefault="002A23DA" w:rsidP="002A23DA">
            <w:pPr>
              <w:spacing w:after="120"/>
              <w:rPr>
                <w:rFonts w:ascii="Calibri Light" w:hAnsi="Calibri Light"/>
                <w:sz w:val="16"/>
                <w:szCs w:val="16"/>
              </w:rPr>
            </w:pPr>
            <w:del w:id="3944" w:author="Ashan Senel Asmone" w:date="2016-03-21T20:15:00Z">
              <w:r w:rsidRPr="002A23DA" w:rsidDel="00B73746">
                <w:rPr>
                  <w:rFonts w:ascii="Calibri Light" w:hAnsi="Calibri Light"/>
                  <w:sz w:val="16"/>
                  <w:szCs w:val="16"/>
                </w:rPr>
                <w:delText>C898-01 Standard Guide for Use of High Solids Content, Cold Liquid-Applied Elastomeric WATERPROOFING Membrane With Separate Wearing Course</w:delText>
              </w:r>
            </w:del>
            <w:ins w:id="3945" w:author="Ashan Senel Asmone" w:date="2016-03-21T20:15:00Z">
              <w:r w:rsidR="00B73746">
                <w:rPr>
                  <w:rFonts w:ascii="Calibri Light" w:hAnsi="Calibri Light"/>
                  <w:sz w:val="16"/>
                  <w:szCs w:val="16"/>
                </w:rPr>
                <w:t>ASTM C898 / C898M - 09 Standard Guide for Use of High Solids Content, Cold Liquid-Applied Elastomeric Waterproofing Membrane With Separate Wearing Course</w:t>
              </w:r>
            </w:ins>
          </w:p>
          <w:p w14:paraId="3D7B4B0D" w14:textId="77777777" w:rsidR="00570413" w:rsidRPr="004F3C8C" w:rsidRDefault="00570413" w:rsidP="00570413">
            <w:pPr>
              <w:spacing w:after="120"/>
              <w:rPr>
                <w:rFonts w:ascii="Calibri Light" w:hAnsi="Calibri Light"/>
                <w:sz w:val="16"/>
                <w:szCs w:val="16"/>
                <w:lang w:val="en-US"/>
              </w:rPr>
            </w:pPr>
          </w:p>
        </w:tc>
      </w:tr>
      <w:tr w:rsidR="00570413" w:rsidRPr="004F3C8C" w14:paraId="63C648CF" w14:textId="77777777" w:rsidTr="00570413">
        <w:tc>
          <w:tcPr>
            <w:tcW w:w="685" w:type="dxa"/>
          </w:tcPr>
          <w:p w14:paraId="643676A1"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871DACD" w14:textId="77777777" w:rsidR="002A23DA" w:rsidRPr="002A23DA" w:rsidRDefault="002A23DA" w:rsidP="002A23DA">
            <w:pPr>
              <w:spacing w:after="120"/>
              <w:rPr>
                <w:rFonts w:ascii="Calibri Light" w:hAnsi="Calibri Light"/>
                <w:sz w:val="16"/>
                <w:szCs w:val="16"/>
              </w:rPr>
            </w:pPr>
            <w:r w:rsidRPr="002A23DA">
              <w:rPr>
                <w:rFonts w:ascii="Calibri Light" w:hAnsi="Calibri Light"/>
                <w:b/>
                <w:bCs/>
                <w:sz w:val="16"/>
                <w:szCs w:val="16"/>
                <w:u w:val="single"/>
              </w:rPr>
              <w:t>Masonry</w:t>
            </w:r>
          </w:p>
          <w:p w14:paraId="62E3BBEB" w14:textId="77777777" w:rsidR="002A23DA" w:rsidRPr="002A23DA" w:rsidRDefault="002A23DA" w:rsidP="002A23DA">
            <w:pPr>
              <w:spacing w:after="120"/>
              <w:rPr>
                <w:rFonts w:ascii="Calibri Light" w:hAnsi="Calibri Light"/>
                <w:sz w:val="16"/>
                <w:szCs w:val="16"/>
              </w:rPr>
            </w:pPr>
            <w:del w:id="3946" w:author="Ashan Senel Asmone" w:date="2016-03-21T20:16:00Z">
              <w:r w:rsidRPr="002A23DA" w:rsidDel="00B73746">
                <w:rPr>
                  <w:rFonts w:ascii="Calibri Light" w:hAnsi="Calibri Light"/>
                  <w:sz w:val="16"/>
                  <w:szCs w:val="16"/>
                </w:rPr>
                <w:delText>AS 1617.1-2003 Refractory bricks and shapes - Fireclay</w:delText>
              </w:r>
            </w:del>
            <w:ins w:id="3947" w:author="Ashan Senel Asmone" w:date="2016-03-21T20:16:00Z">
              <w:r w:rsidR="00B73746">
                <w:rPr>
                  <w:rFonts w:ascii="Calibri Light" w:hAnsi="Calibri Light"/>
                  <w:sz w:val="16"/>
                  <w:szCs w:val="16"/>
                </w:rPr>
                <w:t>AS 1617.1-2003 (R2013) Refractory bricks and shapes - Fireclay</w:t>
              </w:r>
            </w:ins>
          </w:p>
          <w:p w14:paraId="55AD1138" w14:textId="77777777" w:rsidR="002A23DA" w:rsidRPr="002A23DA" w:rsidRDefault="002A23DA" w:rsidP="002A23DA">
            <w:pPr>
              <w:spacing w:after="120"/>
              <w:rPr>
                <w:rFonts w:ascii="Calibri Light" w:hAnsi="Calibri Light"/>
                <w:sz w:val="16"/>
                <w:szCs w:val="16"/>
              </w:rPr>
            </w:pPr>
            <w:del w:id="3948" w:author="Ashan Senel Asmone" w:date="2016-03-21T20:17:00Z">
              <w:r w:rsidRPr="002A23DA" w:rsidDel="00B73746">
                <w:rPr>
                  <w:rFonts w:ascii="Calibri Light" w:hAnsi="Calibri Light"/>
                  <w:sz w:val="16"/>
                  <w:szCs w:val="16"/>
                </w:rPr>
                <w:delText>AS 1618-2003 Dimensions and preferred sizes for refractory bricks</w:delText>
              </w:r>
            </w:del>
            <w:ins w:id="3949" w:author="Ashan Senel Asmone" w:date="2016-03-21T20:17:00Z">
              <w:r w:rsidR="00B73746">
                <w:rPr>
                  <w:rFonts w:ascii="Calibri Light" w:hAnsi="Calibri Light"/>
                  <w:sz w:val="16"/>
                  <w:szCs w:val="16"/>
                </w:rPr>
                <w:t>AS 1618-2003 (R2013) Dimensions and preferred sizes for refractory bricks</w:t>
              </w:r>
            </w:ins>
          </w:p>
          <w:p w14:paraId="6B7A6BEE" w14:textId="77777777" w:rsidR="002A23DA" w:rsidRPr="002A23DA" w:rsidRDefault="002A23DA" w:rsidP="002A23DA">
            <w:pPr>
              <w:spacing w:after="120"/>
              <w:rPr>
                <w:rFonts w:ascii="Calibri Light" w:hAnsi="Calibri Light"/>
                <w:sz w:val="16"/>
                <w:szCs w:val="16"/>
              </w:rPr>
            </w:pPr>
            <w:del w:id="3950" w:author="Ashan Senel Asmone" w:date="2016-03-21T20:17:00Z">
              <w:r w:rsidRPr="002A23DA" w:rsidDel="00B73746">
                <w:rPr>
                  <w:rFonts w:ascii="Calibri Light" w:hAnsi="Calibri Light"/>
                  <w:sz w:val="16"/>
                  <w:szCs w:val="16"/>
                </w:rPr>
                <w:delText>AS/NZS 2699.1:2000 Built-in components for masonry construction - Wall ties</w:delText>
              </w:r>
            </w:del>
            <w:ins w:id="3951" w:author="Ashan Senel Asmone" w:date="2016-03-21T20:17:00Z">
              <w:r w:rsidR="00B73746">
                <w:rPr>
                  <w:rFonts w:ascii="Calibri Light" w:hAnsi="Calibri Light"/>
                  <w:sz w:val="16"/>
                  <w:szCs w:val="16"/>
                </w:rPr>
                <w:t>AS/NZS 2699.1:2000 Built-in components for masonry construction - Wall ties</w:t>
              </w:r>
            </w:ins>
          </w:p>
          <w:p w14:paraId="528B7A74" w14:textId="77777777" w:rsidR="002A23DA" w:rsidRPr="002A23DA" w:rsidRDefault="002A23DA" w:rsidP="002A23DA">
            <w:pPr>
              <w:spacing w:after="120"/>
              <w:rPr>
                <w:rFonts w:ascii="Calibri Light" w:hAnsi="Calibri Light"/>
                <w:sz w:val="16"/>
                <w:szCs w:val="16"/>
              </w:rPr>
            </w:pPr>
            <w:del w:id="3952" w:author="Ashan Senel Asmone" w:date="2016-03-21T20:18:00Z">
              <w:r w:rsidRPr="002A23DA" w:rsidDel="00B73746">
                <w:rPr>
                  <w:rFonts w:ascii="Calibri Light" w:hAnsi="Calibri Light"/>
                  <w:sz w:val="16"/>
                  <w:szCs w:val="16"/>
                </w:rPr>
                <w:delText>AS/NZS 2699.2:2000 Built-in components for masonry construction - Connectors and accesories</w:delText>
              </w:r>
            </w:del>
            <w:ins w:id="3953" w:author="Ashan Senel Asmone" w:date="2016-03-21T20:18:00Z">
              <w:r w:rsidR="00B73746">
                <w:rPr>
                  <w:rFonts w:ascii="Calibri Light" w:hAnsi="Calibri Light"/>
                  <w:sz w:val="16"/>
                  <w:szCs w:val="16"/>
                </w:rPr>
                <w:t>AS/NZS 2699.2:2000 Built-in components for masonry construction, - Connectors and accessories</w:t>
              </w:r>
            </w:ins>
          </w:p>
          <w:p w14:paraId="4BE58AAF" w14:textId="77777777" w:rsidR="002A23DA" w:rsidRPr="002A23DA" w:rsidRDefault="002A23DA" w:rsidP="002A23DA">
            <w:pPr>
              <w:spacing w:after="120"/>
              <w:rPr>
                <w:rFonts w:ascii="Calibri Light" w:hAnsi="Calibri Light"/>
                <w:sz w:val="16"/>
                <w:szCs w:val="16"/>
              </w:rPr>
            </w:pPr>
            <w:del w:id="3954" w:author="Ashan Senel Asmone" w:date="2016-03-21T20:19:00Z">
              <w:r w:rsidRPr="002A23DA" w:rsidDel="00B73746">
                <w:rPr>
                  <w:rFonts w:ascii="Calibri Light" w:hAnsi="Calibri Light"/>
                  <w:sz w:val="16"/>
                  <w:szCs w:val="16"/>
                </w:rPr>
                <w:delText>AS 3700-2001 Masonry structures</w:delText>
              </w:r>
            </w:del>
            <w:ins w:id="3955" w:author="Ashan Senel Asmone" w:date="2016-03-21T20:20:00Z">
              <w:r w:rsidR="00B73746">
                <w:rPr>
                  <w:rFonts w:ascii="Calibri Light" w:hAnsi="Calibri Light"/>
                  <w:sz w:val="16"/>
                  <w:szCs w:val="16"/>
                </w:rPr>
                <w:t xml:space="preserve">AS 4773.2-2010 Masonry in small buildings - Construction/ AS 4773.1-2010 Masonry in small buildings - Design/ </w:t>
              </w:r>
            </w:ins>
            <w:ins w:id="3956" w:author="Ashan Senel Asmone" w:date="2016-03-21T20:19:00Z">
              <w:r w:rsidR="00B73746">
                <w:rPr>
                  <w:rFonts w:ascii="Calibri Light" w:hAnsi="Calibri Light"/>
                  <w:sz w:val="16"/>
                  <w:szCs w:val="16"/>
                </w:rPr>
                <w:t>AS 3700-2011 Masonry structures</w:t>
              </w:r>
            </w:ins>
          </w:p>
          <w:p w14:paraId="40062D8C" w14:textId="77777777" w:rsidR="002A23DA" w:rsidRPr="002A23DA" w:rsidRDefault="002A23DA" w:rsidP="002A23DA">
            <w:pPr>
              <w:spacing w:after="120"/>
              <w:rPr>
                <w:rFonts w:ascii="Calibri Light" w:hAnsi="Calibri Light"/>
                <w:sz w:val="16"/>
                <w:szCs w:val="16"/>
              </w:rPr>
            </w:pPr>
            <w:del w:id="3957" w:author="Ashan Senel Asmone" w:date="2016-03-21T20:21:00Z">
              <w:r w:rsidRPr="002A23DA" w:rsidDel="00B73746">
                <w:rPr>
                  <w:rFonts w:ascii="Calibri Light" w:hAnsi="Calibri Light"/>
                  <w:sz w:val="16"/>
                  <w:szCs w:val="16"/>
                </w:rPr>
                <w:delText>AS/NZS 4517:1998 Abrasive products - Segmented saws for machining of stone and masonry cutting - Dimensions of steel blades</w:delText>
              </w:r>
            </w:del>
            <w:ins w:id="3958" w:author="Ashan Senel Asmone" w:date="2016-03-21T20:22:00Z">
              <w:r w:rsidR="00B73746">
                <w:rPr>
                  <w:rFonts w:ascii="Calibri Light" w:hAnsi="Calibri Light"/>
                  <w:sz w:val="16"/>
                  <w:szCs w:val="16"/>
                </w:rPr>
                <w:t xml:space="preserve">AS 4517.1-2006 Blanks for superabrasive cutting-off wheels - Manually guided cutting-off in building and civil engineering/ </w:t>
              </w:r>
            </w:ins>
            <w:ins w:id="3959" w:author="Ashan Senel Asmone" w:date="2016-03-21T20:21:00Z">
              <w:r w:rsidR="00B73746">
                <w:rPr>
                  <w:rFonts w:ascii="Calibri Light" w:hAnsi="Calibri Light"/>
                  <w:sz w:val="16"/>
                  <w:szCs w:val="16"/>
                </w:rPr>
                <w:t>AS 4517.2-2006 Blanks for superabrasive cutting-off wheels - Hand-held cutting-off in building and civil engineering</w:t>
              </w:r>
            </w:ins>
          </w:p>
          <w:p w14:paraId="480E22C2" w14:textId="77777777" w:rsidR="002A23DA" w:rsidRPr="002A23DA" w:rsidRDefault="002A23DA" w:rsidP="002A23DA">
            <w:pPr>
              <w:spacing w:after="120"/>
              <w:rPr>
                <w:rFonts w:ascii="Calibri Light" w:hAnsi="Calibri Light"/>
                <w:sz w:val="16"/>
                <w:szCs w:val="16"/>
              </w:rPr>
            </w:pPr>
            <w:del w:id="3960" w:author="Ashan Senel Asmone" w:date="2016-03-21T20:23:00Z">
              <w:r w:rsidRPr="002A23DA" w:rsidDel="00B73746">
                <w:rPr>
                  <w:rFonts w:ascii="Calibri Light" w:hAnsi="Calibri Light"/>
                  <w:sz w:val="16"/>
                  <w:szCs w:val="16"/>
                </w:rPr>
                <w:delText>AS/NZS 4524.10:1998 Bonded abrasive products - Dimensions - Honing stones and superfinishings</w:delText>
              </w:r>
            </w:del>
            <w:ins w:id="3961" w:author="Ashan Senel Asmone" w:date="2016-03-21T20:23:00Z">
              <w:r w:rsidR="00B73746">
                <w:rPr>
                  <w:rFonts w:ascii="Calibri Light" w:hAnsi="Calibri Light"/>
                  <w:sz w:val="16"/>
                  <w:szCs w:val="16"/>
                </w:rPr>
                <w:t>AS/NZS 4524.10:1998 Bonded abrasive products - Dimensions - Honing stones and superfinishings</w:t>
              </w:r>
            </w:ins>
          </w:p>
          <w:p w14:paraId="61585094" w14:textId="77777777" w:rsidR="002A23DA" w:rsidRPr="002A23DA" w:rsidRDefault="002A23DA" w:rsidP="002A23DA">
            <w:pPr>
              <w:spacing w:after="120"/>
              <w:rPr>
                <w:rFonts w:ascii="Calibri Light" w:hAnsi="Calibri Light"/>
                <w:sz w:val="16"/>
                <w:szCs w:val="16"/>
              </w:rPr>
            </w:pPr>
            <w:del w:id="3962" w:author="Ashan Senel Asmone" w:date="2016-03-21T20:23:00Z">
              <w:r w:rsidRPr="002A23DA" w:rsidDel="00B73746">
                <w:rPr>
                  <w:rFonts w:ascii="Calibri Light" w:hAnsi="Calibri Light"/>
                  <w:sz w:val="16"/>
                  <w:szCs w:val="16"/>
                </w:rPr>
                <w:delText>AS/NZS 4284:1995 Testing of building facades</w:delText>
              </w:r>
            </w:del>
            <w:ins w:id="3963" w:author="Ashan Senel Asmone" w:date="2016-03-21T20:23:00Z">
              <w:r w:rsidR="00B73746">
                <w:rPr>
                  <w:rFonts w:ascii="Calibri Light" w:hAnsi="Calibri Light"/>
                  <w:sz w:val="16"/>
                  <w:szCs w:val="16"/>
                </w:rPr>
                <w:t>AS/NZS 4284:2008 Testing of building facades</w:t>
              </w:r>
            </w:ins>
          </w:p>
          <w:p w14:paraId="14183162" w14:textId="77777777" w:rsidR="002A23DA" w:rsidRPr="002A23DA" w:rsidRDefault="002A23DA" w:rsidP="002A23DA">
            <w:pPr>
              <w:spacing w:after="120"/>
              <w:rPr>
                <w:rFonts w:ascii="Calibri Light" w:hAnsi="Calibri Light"/>
                <w:sz w:val="16"/>
                <w:szCs w:val="16"/>
              </w:rPr>
            </w:pPr>
            <w:r w:rsidRPr="002A23DA">
              <w:rPr>
                <w:rFonts w:ascii="Calibri Light" w:hAnsi="Calibri Light"/>
                <w:b/>
                <w:bCs/>
                <w:sz w:val="16"/>
                <w:szCs w:val="16"/>
                <w:u w:val="single"/>
              </w:rPr>
              <w:t>Mortar</w:t>
            </w:r>
          </w:p>
          <w:p w14:paraId="7F2B3A7D" w14:textId="77777777" w:rsidR="002A23DA" w:rsidRPr="002A23DA" w:rsidRDefault="002A23DA" w:rsidP="002A23DA">
            <w:pPr>
              <w:spacing w:after="120"/>
              <w:rPr>
                <w:rFonts w:ascii="Calibri Light" w:hAnsi="Calibri Light"/>
                <w:sz w:val="16"/>
                <w:szCs w:val="16"/>
              </w:rPr>
            </w:pPr>
            <w:del w:id="3964" w:author="Ashan Senel Asmone" w:date="2016-03-21T20:24:00Z">
              <w:r w:rsidRPr="002A23DA" w:rsidDel="00B73746">
                <w:rPr>
                  <w:rFonts w:ascii="Calibri Light" w:hAnsi="Calibri Light"/>
                  <w:sz w:val="16"/>
                  <w:szCs w:val="16"/>
                </w:rPr>
                <w:delText>AS 1478.1-2000 Chemical admixtures for concrete, mortar and grout - Admixtures for concrete</w:delText>
              </w:r>
            </w:del>
            <w:ins w:id="3965" w:author="Ashan Senel Asmone" w:date="2016-03-21T20:24:00Z">
              <w:r w:rsidR="00B73746">
                <w:rPr>
                  <w:rFonts w:ascii="Calibri Light" w:hAnsi="Calibri Light"/>
                  <w:sz w:val="16"/>
                  <w:szCs w:val="16"/>
                </w:rPr>
                <w:t>AS 1478.1-2000 Chemical admixtures for concrete, mortar and grout - Admixtures for concrete</w:t>
              </w:r>
            </w:ins>
          </w:p>
          <w:p w14:paraId="386FCEF6" w14:textId="77777777" w:rsidR="002A23DA" w:rsidRPr="002A23DA" w:rsidRDefault="002A23DA" w:rsidP="002A23DA">
            <w:pPr>
              <w:spacing w:after="120"/>
              <w:rPr>
                <w:rFonts w:ascii="Calibri Light" w:hAnsi="Calibri Light"/>
                <w:sz w:val="16"/>
                <w:szCs w:val="16"/>
              </w:rPr>
            </w:pPr>
            <w:del w:id="3966" w:author="Ashan Senel Asmone" w:date="2016-03-21T20:25:00Z">
              <w:r w:rsidRPr="002A23DA" w:rsidDel="00B73746">
                <w:rPr>
                  <w:rFonts w:ascii="Calibri Light" w:hAnsi="Calibri Light"/>
                  <w:sz w:val="16"/>
                  <w:szCs w:val="16"/>
                </w:rPr>
                <w:delText>AS 2350.12-1995 Methods of testing portland and blended cements - Preparation of a standard mortar and moulding of specimens</w:delText>
              </w:r>
            </w:del>
            <w:ins w:id="3967" w:author="Ashan Senel Asmone" w:date="2016-03-21T20:25:00Z">
              <w:r w:rsidR="00B73746">
                <w:rPr>
                  <w:rFonts w:ascii="Calibri Light" w:hAnsi="Calibri Light"/>
                  <w:sz w:val="16"/>
                  <w:szCs w:val="16"/>
                </w:rPr>
                <w:t>AS 2350.12-2006 Methods of testing portland, blended and masonry cements - Preparation of a standard mortar and moulding of specimens</w:t>
              </w:r>
            </w:ins>
          </w:p>
          <w:p w14:paraId="34638F75" w14:textId="77777777" w:rsidR="002A23DA" w:rsidRPr="002A23DA" w:rsidRDefault="002A23DA" w:rsidP="002A23DA">
            <w:pPr>
              <w:spacing w:after="120"/>
              <w:rPr>
                <w:rFonts w:ascii="Calibri Light" w:hAnsi="Calibri Light"/>
                <w:sz w:val="16"/>
                <w:szCs w:val="16"/>
              </w:rPr>
            </w:pPr>
            <w:del w:id="3968" w:author="Ashan Senel Asmone" w:date="2016-03-21T20:26:00Z">
              <w:r w:rsidRPr="002A23DA" w:rsidDel="00B73746">
                <w:rPr>
                  <w:rFonts w:ascii="Calibri Light" w:hAnsi="Calibri Light"/>
                  <w:sz w:val="16"/>
                  <w:szCs w:val="16"/>
                </w:rPr>
                <w:delText>AS 1316-2003 Masonry cement</w:delText>
              </w:r>
            </w:del>
            <w:ins w:id="3969" w:author="Ashan Senel Asmone" w:date="2016-03-21T20:26:00Z">
              <w:r w:rsidR="00B73746">
                <w:rPr>
                  <w:rFonts w:ascii="Calibri Light" w:hAnsi="Calibri Light"/>
                  <w:sz w:val="16"/>
                  <w:szCs w:val="16"/>
                </w:rPr>
                <w:t>AS 1316-2003 Masonry cement</w:t>
              </w:r>
            </w:ins>
          </w:p>
          <w:p w14:paraId="6A83380B" w14:textId="77777777" w:rsidR="002A23DA" w:rsidRPr="002A23DA" w:rsidRDefault="002A23DA" w:rsidP="002A23DA">
            <w:pPr>
              <w:spacing w:after="120"/>
              <w:rPr>
                <w:rFonts w:ascii="Calibri Light" w:hAnsi="Calibri Light"/>
                <w:sz w:val="16"/>
                <w:szCs w:val="16"/>
              </w:rPr>
            </w:pPr>
            <w:del w:id="3970" w:author="Ashan Senel Asmone" w:date="2016-03-21T20:27:00Z">
              <w:r w:rsidRPr="002A23DA" w:rsidDel="00B73746">
                <w:rPr>
                  <w:rFonts w:ascii="Calibri Light" w:hAnsi="Calibri Light"/>
                  <w:sz w:val="16"/>
                  <w:szCs w:val="16"/>
                </w:rPr>
                <w:delText>AS/NZS 2350.11:2001 Methods of testing portland, blended and masonry cements - Compressive strength</w:delText>
              </w:r>
            </w:del>
            <w:ins w:id="3971" w:author="Ashan Senel Asmone" w:date="2016-03-21T20:27:00Z">
              <w:r w:rsidR="00B73746">
                <w:rPr>
                  <w:rFonts w:ascii="Calibri Light" w:hAnsi="Calibri Light"/>
                  <w:sz w:val="16"/>
                  <w:szCs w:val="16"/>
                </w:rPr>
                <w:t>AS/NZS 2350.11:2006 Methods of testing portland, blended and masonry cements - Compressive strength</w:t>
              </w:r>
            </w:ins>
          </w:p>
          <w:p w14:paraId="4709F535" w14:textId="77777777" w:rsidR="002A23DA" w:rsidRPr="002A23DA" w:rsidRDefault="002A23DA" w:rsidP="002A23DA">
            <w:pPr>
              <w:spacing w:after="120"/>
              <w:rPr>
                <w:rFonts w:ascii="Calibri Light" w:hAnsi="Calibri Light"/>
                <w:sz w:val="16"/>
                <w:szCs w:val="16"/>
              </w:rPr>
            </w:pPr>
            <w:del w:id="3972" w:author="Ashan Asmone" w:date="2016-03-31T12:17:00Z">
              <w:r w:rsidRPr="002A23DA" w:rsidDel="008A5E08">
                <w:rPr>
                  <w:rFonts w:ascii="Calibri Light" w:hAnsi="Calibri Light"/>
                  <w:sz w:val="16"/>
                  <w:szCs w:val="16"/>
                </w:rPr>
                <w:delText>AS/NZS 2350.16:2001</w:delText>
              </w:r>
            </w:del>
            <w:r w:rsidRPr="002A23DA">
              <w:rPr>
                <w:rFonts w:ascii="Calibri Light" w:hAnsi="Calibri Light"/>
                <w:sz w:val="16"/>
                <w:szCs w:val="16"/>
              </w:rPr>
              <w:t> </w:t>
            </w:r>
            <w:r w:rsidRPr="002A23DA">
              <w:rPr>
                <w:rFonts w:ascii="Calibri Light" w:hAnsi="Calibri Light"/>
                <w:sz w:val="16"/>
                <w:szCs w:val="16"/>
              </w:rPr>
              <w:br/>
            </w:r>
            <w:del w:id="3973" w:author="Ashan Asmone" w:date="2016-03-31T12:17:00Z">
              <w:r w:rsidRPr="002A23DA" w:rsidDel="008A5E08">
                <w:rPr>
                  <w:rFonts w:ascii="Calibri Light" w:hAnsi="Calibri Light"/>
                  <w:sz w:val="16"/>
                  <w:szCs w:val="16"/>
                </w:rPr>
                <w:delText>Methods of testing portland, blended and masonry cements - Determination of air content of masonry cement</w:delText>
              </w:r>
            </w:del>
            <w:ins w:id="3974" w:author="Ashan Asmone" w:date="2016-03-31T12:17:00Z">
              <w:r w:rsidR="008A5E08">
                <w:rPr>
                  <w:rFonts w:ascii="Calibri Light" w:hAnsi="Calibri Light"/>
                  <w:sz w:val="16"/>
                  <w:szCs w:val="16"/>
                </w:rPr>
                <w:t>AS/NZS 2350.16:2006 Methods of testing portland, blended and masonry cements - Determination of air content of masonry cement</w:t>
              </w:r>
            </w:ins>
          </w:p>
          <w:p w14:paraId="6410CBB7" w14:textId="77777777" w:rsidR="002A23DA" w:rsidRPr="002A23DA" w:rsidRDefault="002A23DA" w:rsidP="002A23DA">
            <w:pPr>
              <w:spacing w:after="120"/>
              <w:rPr>
                <w:rFonts w:ascii="Calibri Light" w:hAnsi="Calibri Light"/>
                <w:sz w:val="16"/>
                <w:szCs w:val="16"/>
              </w:rPr>
            </w:pPr>
            <w:del w:id="3975" w:author="Ashan Senel Asmone" w:date="2016-03-21T20:30:00Z">
              <w:r w:rsidRPr="002A23DA" w:rsidDel="00B73746">
                <w:rPr>
                  <w:rFonts w:ascii="Calibri Light" w:hAnsi="Calibri Light"/>
                  <w:sz w:val="16"/>
                  <w:szCs w:val="16"/>
                </w:rPr>
                <w:delText>AS/NZS 2350.17:2001 Methods of testing portland, blended and masonry cements Determination of soundness of masonry cements</w:delText>
              </w:r>
            </w:del>
            <w:ins w:id="3976" w:author="Ashan Senel Asmone" w:date="2016-03-21T20:30:00Z">
              <w:r w:rsidR="00B73746">
                <w:rPr>
                  <w:rFonts w:ascii="Calibri Light" w:hAnsi="Calibri Light"/>
                  <w:sz w:val="16"/>
                  <w:szCs w:val="16"/>
                </w:rPr>
                <w:t>AS/NZS 2350.17:2001 Methods of testing portland, blended and masonry cements - Determination of soundness of masonry cements</w:t>
              </w:r>
            </w:ins>
          </w:p>
          <w:p w14:paraId="73642709" w14:textId="77777777" w:rsidR="002A23DA" w:rsidRPr="002A23DA" w:rsidRDefault="002A23DA" w:rsidP="002A23DA">
            <w:pPr>
              <w:spacing w:after="120"/>
              <w:rPr>
                <w:rFonts w:ascii="Calibri Light" w:hAnsi="Calibri Light"/>
                <w:sz w:val="16"/>
                <w:szCs w:val="16"/>
              </w:rPr>
            </w:pPr>
            <w:del w:id="3977" w:author="Ashan Senel Asmone" w:date="2016-03-21T20:29:00Z">
              <w:r w:rsidRPr="002A23DA" w:rsidDel="00B73746">
                <w:rPr>
                  <w:rFonts w:ascii="Calibri Light" w:hAnsi="Calibri Light"/>
                  <w:sz w:val="16"/>
                  <w:szCs w:val="16"/>
                </w:rPr>
                <w:delText>AS/NZS 2350.17:2001 Methods of testing portland, blended and masonry cements Determination of soundness of asonry cements</w:delText>
              </w:r>
            </w:del>
          </w:p>
          <w:p w14:paraId="643A7243" w14:textId="77777777" w:rsidR="002A23DA" w:rsidRPr="002A23DA" w:rsidRDefault="002A23DA" w:rsidP="002A23DA">
            <w:pPr>
              <w:spacing w:after="120"/>
              <w:rPr>
                <w:rFonts w:ascii="Calibri Light" w:hAnsi="Calibri Light"/>
                <w:sz w:val="16"/>
                <w:szCs w:val="16"/>
              </w:rPr>
            </w:pPr>
            <w:del w:id="3978" w:author="Ashan Senel Asmone" w:date="2016-03-21T20:33:00Z">
              <w:r w:rsidRPr="002A23DA" w:rsidDel="00901293">
                <w:rPr>
                  <w:rFonts w:ascii="Calibri Light" w:hAnsi="Calibri Light"/>
                  <w:sz w:val="16"/>
                  <w:szCs w:val="16"/>
                </w:rPr>
                <w:delText>AS/NZS 2350.18:2001 Methods of testing portland, blended and masonry cements - Determination of water retention of masonry cement</w:delText>
              </w:r>
            </w:del>
            <w:ins w:id="3979" w:author="Ashan Senel Asmone" w:date="2016-03-21T20:33:00Z">
              <w:r w:rsidR="00901293">
                <w:rPr>
                  <w:rFonts w:ascii="Calibri Light" w:hAnsi="Calibri Light"/>
                  <w:sz w:val="16"/>
                  <w:szCs w:val="16"/>
                </w:rPr>
                <w:t>AS/NZS 2350.18:2006 Methods of testing portland, blended and masonry cements - Determination of water retention of masonry cement</w:t>
              </w:r>
            </w:ins>
          </w:p>
          <w:p w14:paraId="313E670E" w14:textId="77777777" w:rsidR="002A23DA" w:rsidRPr="002A23DA" w:rsidRDefault="002A23DA" w:rsidP="002A23DA">
            <w:pPr>
              <w:spacing w:after="120"/>
              <w:rPr>
                <w:rFonts w:ascii="Calibri Light" w:hAnsi="Calibri Light"/>
                <w:sz w:val="16"/>
                <w:szCs w:val="16"/>
              </w:rPr>
            </w:pPr>
            <w:del w:id="3980" w:author="Ashan Senel Asmone" w:date="2016-03-21T20:33:00Z">
              <w:r w:rsidRPr="002A23DA" w:rsidDel="00901293">
                <w:rPr>
                  <w:rFonts w:ascii="Calibri Light" w:hAnsi="Calibri Light"/>
                  <w:sz w:val="16"/>
                  <w:szCs w:val="16"/>
                </w:rPr>
                <w:delText>AS 2701-2001 Methods of sampling and testing mortar for masonry construction</w:delText>
              </w:r>
            </w:del>
            <w:ins w:id="3981" w:author="Ashan Senel Asmone" w:date="2016-03-21T20:33:00Z">
              <w:r w:rsidR="00901293">
                <w:rPr>
                  <w:rFonts w:ascii="Calibri Light" w:hAnsi="Calibri Light"/>
                  <w:sz w:val="16"/>
                  <w:szCs w:val="16"/>
                </w:rPr>
                <w:t>AS 2701-2001 Methods of sampling and testing mortar for masonry construction</w:t>
              </w:r>
            </w:ins>
          </w:p>
          <w:p w14:paraId="42046172" w14:textId="77777777" w:rsidR="002A23DA" w:rsidRPr="002A23DA" w:rsidRDefault="002A23DA" w:rsidP="002A23DA">
            <w:pPr>
              <w:spacing w:after="120"/>
              <w:rPr>
                <w:rFonts w:ascii="Calibri Light" w:hAnsi="Calibri Light"/>
                <w:sz w:val="16"/>
                <w:szCs w:val="16"/>
              </w:rPr>
            </w:pPr>
            <w:del w:id="3982" w:author="Ashan Senel Asmone" w:date="2016-03-21T20:36:00Z">
              <w:r w:rsidRPr="002A23DA" w:rsidDel="00901293">
                <w:rPr>
                  <w:rFonts w:ascii="Calibri Light" w:hAnsi="Calibri Light"/>
                  <w:sz w:val="16"/>
                  <w:szCs w:val="16"/>
                </w:rPr>
                <w:delText>AS 2701.4-1984 Methods of sampling and testing mortar for masonry construction - Method for determination of compressive strength</w:delText>
              </w:r>
            </w:del>
          </w:p>
          <w:p w14:paraId="3D1B38B1" w14:textId="77777777" w:rsidR="002A23DA" w:rsidRPr="002A23DA" w:rsidRDefault="002A23DA" w:rsidP="002A23DA">
            <w:pPr>
              <w:spacing w:after="120"/>
              <w:rPr>
                <w:rFonts w:ascii="Calibri Light" w:hAnsi="Calibri Light"/>
                <w:sz w:val="16"/>
                <w:szCs w:val="16"/>
              </w:rPr>
            </w:pPr>
            <w:del w:id="3983" w:author="Ashan Senel Asmone" w:date="2016-03-21T20:37:00Z">
              <w:r w:rsidRPr="002A23DA" w:rsidDel="00901293">
                <w:rPr>
                  <w:rFonts w:ascii="Calibri Light" w:hAnsi="Calibri Light"/>
                  <w:sz w:val="16"/>
                  <w:szCs w:val="16"/>
                </w:rPr>
                <w:delText>AS 2701.4-1984/Amdt 1-1988 Methods of sampling and testing mortar for masonry construction - Method for determination of compressive strength</w:delText>
              </w:r>
            </w:del>
          </w:p>
          <w:p w14:paraId="585AB5D1" w14:textId="77777777" w:rsidR="002A23DA" w:rsidRPr="002A23DA" w:rsidRDefault="002A23DA" w:rsidP="002A23DA">
            <w:pPr>
              <w:spacing w:after="120"/>
              <w:rPr>
                <w:rFonts w:ascii="Calibri Light" w:hAnsi="Calibri Light"/>
                <w:sz w:val="16"/>
                <w:szCs w:val="16"/>
              </w:rPr>
            </w:pPr>
            <w:del w:id="3984" w:author="Ashan Senel Asmone" w:date="2016-03-21T20:38:00Z">
              <w:r w:rsidRPr="002A23DA" w:rsidDel="00901293">
                <w:rPr>
                  <w:rFonts w:ascii="Calibri Light" w:hAnsi="Calibri Light"/>
                  <w:sz w:val="16"/>
                  <w:szCs w:val="16"/>
                </w:rPr>
                <w:delText>AS 2701.5-1984 Methods of sampling and testing mortar for masonry construction - Method for determination of consistency - Slump test</w:delText>
              </w:r>
            </w:del>
          </w:p>
          <w:p w14:paraId="2AFDF2C3" w14:textId="77777777" w:rsidR="002A23DA" w:rsidRPr="002A23DA" w:rsidRDefault="002A23DA" w:rsidP="002A23DA">
            <w:pPr>
              <w:spacing w:after="120"/>
              <w:rPr>
                <w:rFonts w:ascii="Calibri Light" w:hAnsi="Calibri Light"/>
                <w:sz w:val="16"/>
                <w:szCs w:val="16"/>
              </w:rPr>
            </w:pPr>
            <w:del w:id="3985" w:author="Ashan Senel Asmone" w:date="2016-03-21T20:39:00Z">
              <w:r w:rsidRPr="002A23DA" w:rsidDel="00901293">
                <w:rPr>
                  <w:rFonts w:ascii="Calibri Light" w:hAnsi="Calibri Light"/>
                  <w:sz w:val="16"/>
                  <w:szCs w:val="16"/>
                </w:rPr>
                <w:delText>AS 2701.5-1984/Amdt 1-1988 Methods of sampling and testing mortar for masonry construction - Method for determination of consistency - Slump test</w:delText>
              </w:r>
            </w:del>
          </w:p>
          <w:p w14:paraId="6B56E287" w14:textId="77777777" w:rsidR="002A23DA" w:rsidRPr="002A23DA" w:rsidRDefault="002A23DA" w:rsidP="002A23DA">
            <w:pPr>
              <w:spacing w:after="120"/>
              <w:rPr>
                <w:rFonts w:ascii="Calibri Light" w:hAnsi="Calibri Light"/>
                <w:sz w:val="16"/>
                <w:szCs w:val="16"/>
              </w:rPr>
            </w:pPr>
            <w:r w:rsidRPr="002A23DA">
              <w:rPr>
                <w:rFonts w:ascii="Calibri Light" w:hAnsi="Calibri Light"/>
                <w:b/>
                <w:bCs/>
                <w:sz w:val="16"/>
                <w:szCs w:val="16"/>
                <w:u w:val="single"/>
              </w:rPr>
              <w:t>Waterproofing for masonry</w:t>
            </w:r>
          </w:p>
          <w:p w14:paraId="7F3D3E04" w14:textId="77777777" w:rsidR="002A23DA" w:rsidRPr="002A23DA" w:rsidRDefault="002A23DA" w:rsidP="002A23DA">
            <w:pPr>
              <w:spacing w:after="120"/>
              <w:rPr>
                <w:rFonts w:ascii="Calibri Light" w:hAnsi="Calibri Light"/>
                <w:sz w:val="16"/>
                <w:szCs w:val="16"/>
              </w:rPr>
            </w:pPr>
            <w:del w:id="3986" w:author="Ashan Senel Asmone" w:date="2016-03-21T20:40:00Z">
              <w:r w:rsidRPr="002A23DA" w:rsidDel="00901293">
                <w:rPr>
                  <w:rFonts w:ascii="Calibri Light" w:hAnsi="Calibri Light"/>
                  <w:sz w:val="16"/>
                  <w:szCs w:val="16"/>
                </w:rPr>
                <w:delText>DR 99449 External waterproofing membrane systems - Part 1: Materials</w:delText>
              </w:r>
            </w:del>
            <w:ins w:id="3987" w:author="Ashan Senel Asmone" w:date="2016-03-21T20:40:00Z">
              <w:r w:rsidR="00901293">
                <w:rPr>
                  <w:rFonts w:ascii="Calibri Light" w:hAnsi="Calibri Light"/>
                  <w:sz w:val="16"/>
                  <w:szCs w:val="16"/>
                </w:rPr>
                <w:t>AS 4654.1-2012 Waterproofing membranes for external above-ground use - Materials</w:t>
              </w:r>
            </w:ins>
          </w:p>
          <w:p w14:paraId="6B810BB9" w14:textId="77777777" w:rsidR="002A23DA" w:rsidRPr="002A23DA" w:rsidRDefault="002A23DA" w:rsidP="002A23DA">
            <w:pPr>
              <w:spacing w:after="120"/>
              <w:rPr>
                <w:rFonts w:ascii="Calibri Light" w:hAnsi="Calibri Light"/>
                <w:sz w:val="16"/>
                <w:szCs w:val="16"/>
              </w:rPr>
            </w:pPr>
            <w:del w:id="3988" w:author="Ashan Senel Asmone" w:date="2016-03-21T20:41:00Z">
              <w:r w:rsidRPr="002A23DA" w:rsidDel="00901293">
                <w:rPr>
                  <w:rFonts w:ascii="Calibri Light" w:hAnsi="Calibri Light"/>
                  <w:sz w:val="16"/>
                  <w:szCs w:val="16"/>
                </w:rPr>
                <w:delText>DR 99450 External waterproofing membranes - Part 2: Design and installation</w:delText>
              </w:r>
            </w:del>
            <w:ins w:id="3989" w:author="Ashan Senel Asmone" w:date="2016-03-21T20:41:00Z">
              <w:r w:rsidR="00901293">
                <w:rPr>
                  <w:rFonts w:ascii="Calibri Light" w:hAnsi="Calibri Light"/>
                  <w:sz w:val="16"/>
                  <w:szCs w:val="16"/>
                </w:rPr>
                <w:t>AS 4654.2-2012 Waterproofing membranes for external above-ground use - Design and installation</w:t>
              </w:r>
            </w:ins>
            <w:r w:rsidRPr="002A23DA">
              <w:rPr>
                <w:rFonts w:ascii="Calibri Light" w:hAnsi="Calibri Light"/>
                <w:sz w:val="16"/>
                <w:szCs w:val="16"/>
              </w:rPr>
              <w:t> </w:t>
            </w:r>
          </w:p>
          <w:p w14:paraId="50ABA42E" w14:textId="77777777" w:rsidR="00570413" w:rsidRPr="002A23DA" w:rsidRDefault="00570413" w:rsidP="00570413">
            <w:pPr>
              <w:spacing w:after="120"/>
              <w:rPr>
                <w:rFonts w:ascii="Calibri Light" w:hAnsi="Calibri Light"/>
                <w:sz w:val="16"/>
                <w:szCs w:val="16"/>
              </w:rPr>
            </w:pPr>
          </w:p>
        </w:tc>
      </w:tr>
      <w:tr w:rsidR="00570413" w:rsidRPr="004F3C8C" w14:paraId="417CA36A" w14:textId="77777777" w:rsidTr="00570413">
        <w:tc>
          <w:tcPr>
            <w:tcW w:w="685" w:type="dxa"/>
          </w:tcPr>
          <w:p w14:paraId="48E40DB5"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6FEEB0CB" w14:textId="77777777" w:rsidR="002A23DA" w:rsidRPr="002A23DA" w:rsidRDefault="002A23DA" w:rsidP="002A23DA">
            <w:pPr>
              <w:spacing w:after="120"/>
              <w:rPr>
                <w:rFonts w:ascii="Calibri Light" w:hAnsi="Calibri Light"/>
                <w:sz w:val="16"/>
                <w:szCs w:val="16"/>
              </w:rPr>
            </w:pPr>
            <w:r w:rsidRPr="002A23DA">
              <w:rPr>
                <w:rFonts w:ascii="Calibri Light" w:hAnsi="Calibri Light"/>
                <w:b/>
                <w:bCs/>
                <w:sz w:val="16"/>
                <w:szCs w:val="16"/>
                <w:u w:val="single"/>
              </w:rPr>
              <w:t>Masonry</w:t>
            </w:r>
          </w:p>
          <w:p w14:paraId="330145FF" w14:textId="77777777" w:rsidR="002A23DA" w:rsidRPr="002A23DA" w:rsidRDefault="002A23DA" w:rsidP="002A23DA">
            <w:pPr>
              <w:spacing w:after="120"/>
              <w:rPr>
                <w:rFonts w:ascii="Calibri Light" w:hAnsi="Calibri Light"/>
                <w:sz w:val="16"/>
                <w:szCs w:val="16"/>
              </w:rPr>
            </w:pPr>
            <w:del w:id="3990" w:author="Ashan Senel Asmone" w:date="2016-03-21T13:53:00Z">
              <w:r w:rsidRPr="002A23DA" w:rsidDel="00EB11C2">
                <w:rPr>
                  <w:rFonts w:ascii="Calibri Light" w:hAnsi="Calibri Light"/>
                  <w:sz w:val="16"/>
                  <w:szCs w:val="16"/>
                </w:rPr>
                <w:delText>SS 26: 2000 Ordinary Portland Cement</w:delText>
              </w:r>
            </w:del>
            <w:ins w:id="3991"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p>
          <w:p w14:paraId="52E710FE" w14:textId="77777777" w:rsidR="002A23DA" w:rsidRPr="002A23DA" w:rsidRDefault="002A23DA" w:rsidP="002A23DA">
            <w:pPr>
              <w:spacing w:after="120"/>
              <w:rPr>
                <w:rFonts w:ascii="Calibri Light" w:hAnsi="Calibri Light"/>
                <w:sz w:val="16"/>
                <w:szCs w:val="16"/>
              </w:rPr>
            </w:pPr>
            <w:del w:id="3992" w:author="Ashan Senel Asmone" w:date="2016-03-21T20:46:00Z">
              <w:r w:rsidRPr="002A23DA" w:rsidDel="00901293">
                <w:rPr>
                  <w:rFonts w:ascii="Calibri Light" w:hAnsi="Calibri Light"/>
                  <w:sz w:val="16"/>
                  <w:szCs w:val="16"/>
                </w:rPr>
                <w:delText>SS 31 : 1998- Aggregates from natural sources for concrete</w:delText>
              </w:r>
            </w:del>
            <w:ins w:id="3993" w:author="Ashan Senel Asmone" w:date="2016-03-21T20:46:00Z">
              <w:r w:rsidR="00901293">
                <w:rPr>
                  <w:rFonts w:ascii="Calibri Light" w:hAnsi="Calibri Light"/>
                  <w:sz w:val="16"/>
                  <w:szCs w:val="16"/>
                </w:rPr>
                <w:t>SS EN 12620 : 2008 Specification for aggregates for concrete</w:t>
              </w:r>
            </w:ins>
          </w:p>
          <w:p w14:paraId="0583B373" w14:textId="77777777" w:rsidR="002A23DA" w:rsidRPr="002A23DA" w:rsidRDefault="002A23DA" w:rsidP="002A23DA">
            <w:pPr>
              <w:spacing w:after="120"/>
              <w:rPr>
                <w:rFonts w:ascii="Calibri Light" w:hAnsi="Calibri Light"/>
                <w:sz w:val="16"/>
                <w:szCs w:val="16"/>
              </w:rPr>
            </w:pPr>
            <w:del w:id="3994" w:author="Ashan Senel Asmone" w:date="2016-03-21T20:48:00Z">
              <w:r w:rsidRPr="002A23DA" w:rsidDel="00901293">
                <w:rPr>
                  <w:rFonts w:ascii="Calibri Light" w:hAnsi="Calibri Light"/>
                  <w:sz w:val="16"/>
                  <w:szCs w:val="16"/>
                </w:rPr>
                <w:delText>CP 67 : Part 1 : 1997 Code of practice for cleaning and surface repair of buildings - Natural stone, cast stone and clay brick masonry</w:delText>
              </w:r>
            </w:del>
            <w:ins w:id="3995" w:author="Ashan Senel Asmone" w:date="2016-03-21T20:48:00Z">
              <w:r w:rsidR="00901293">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2887E7B8" w14:textId="77777777" w:rsidR="002A23DA" w:rsidRPr="002A23DA" w:rsidRDefault="002A23DA" w:rsidP="002A23DA">
            <w:pPr>
              <w:spacing w:after="120"/>
              <w:rPr>
                <w:rFonts w:ascii="Calibri Light" w:hAnsi="Calibri Light"/>
                <w:sz w:val="16"/>
                <w:szCs w:val="16"/>
              </w:rPr>
            </w:pPr>
            <w:del w:id="3996" w:author="Ashan Senel Asmone" w:date="2016-03-21T21:06:00Z">
              <w:r w:rsidRPr="002A23DA" w:rsidDel="0088204E">
                <w:rPr>
                  <w:rFonts w:ascii="Calibri Light" w:hAnsi="Calibri Light"/>
                  <w:sz w:val="16"/>
                  <w:szCs w:val="16"/>
                </w:rPr>
                <w:delText>SS 103 : 1974 Burnt clay and shale bricks</w:delText>
              </w:r>
            </w:del>
          </w:p>
          <w:p w14:paraId="00D14661" w14:textId="77777777" w:rsidR="002A23DA" w:rsidRPr="002A23DA" w:rsidRDefault="002A23DA" w:rsidP="002A23DA">
            <w:pPr>
              <w:spacing w:after="120"/>
              <w:rPr>
                <w:rFonts w:ascii="Calibri Light" w:hAnsi="Calibri Light"/>
                <w:sz w:val="16"/>
                <w:szCs w:val="16"/>
              </w:rPr>
            </w:pPr>
            <w:r w:rsidRPr="002A23DA">
              <w:rPr>
                <w:rFonts w:ascii="Calibri Light" w:hAnsi="Calibri Light"/>
                <w:b/>
                <w:bCs/>
                <w:sz w:val="16"/>
                <w:szCs w:val="16"/>
                <w:u w:val="single"/>
              </w:rPr>
              <w:t>Mortar</w:t>
            </w:r>
          </w:p>
          <w:p w14:paraId="7785A41E" w14:textId="77777777" w:rsidR="002A23DA" w:rsidRPr="002A23DA" w:rsidRDefault="002A23DA" w:rsidP="002A23DA">
            <w:pPr>
              <w:spacing w:after="120"/>
              <w:rPr>
                <w:rFonts w:ascii="Calibri Light" w:hAnsi="Calibri Light"/>
                <w:sz w:val="16"/>
                <w:szCs w:val="16"/>
              </w:rPr>
            </w:pPr>
            <w:del w:id="3997" w:author="Ashan Senel Asmone" w:date="2016-03-21T20:53:00Z">
              <w:r w:rsidRPr="002A23DA" w:rsidDel="0088204E">
                <w:rPr>
                  <w:rFonts w:ascii="Calibri Light" w:hAnsi="Calibri Light"/>
                  <w:sz w:val="16"/>
                  <w:szCs w:val="16"/>
                </w:rPr>
                <w:delText>SS 320: Admixtures</w:delText>
              </w:r>
            </w:del>
            <w:ins w:id="3998" w:author="Ashan Senel Asmone" w:date="2016-03-21T20:56:00Z">
              <w:r w:rsidR="0088204E">
                <w:rPr>
                  <w:rFonts w:ascii="Calibri Light" w:hAnsi="Calibri Light"/>
                  <w:sz w:val="16"/>
                  <w:szCs w:val="16"/>
                </w:rPr>
                <w:t xml:space="preserve">SS EN 934 - 1 : 2008 (2015) Admixtures for concrete, mortar and grout - Common requirements/ </w:t>
              </w:r>
            </w:ins>
            <w:ins w:id="3999" w:author="Ashan Senel Asmone" w:date="2016-03-21T20:54:00Z">
              <w:r w:rsidR="0088204E">
                <w:rPr>
                  <w:rFonts w:ascii="Calibri Light" w:hAnsi="Calibri Light"/>
                  <w:sz w:val="16"/>
                  <w:szCs w:val="16"/>
                </w:rPr>
                <w:t xml:space="preserve">SS EN 934 - 2 : 2015 Admixtures for concrete, mortar and grout - Part 2 : Definitions, requirements – Concrete admixtures – Definitions, requirements, conformity, marking and labelling/ </w:t>
              </w:r>
            </w:ins>
            <w:ins w:id="4000" w:author="Ashan Senel Asmone" w:date="2016-03-21T20:53:00Z">
              <w:r w:rsidR="0088204E">
                <w:rPr>
                  <w:rFonts w:ascii="Calibri Light" w:hAnsi="Calibri Light"/>
                  <w:sz w:val="16"/>
                  <w:szCs w:val="16"/>
                </w:rPr>
                <w:t>SS EN 934 - 6 : 2008 (2015) Admixtures for concrete, mortar and grout - Sampling, conformity control and evaluation of conformity</w:t>
              </w:r>
            </w:ins>
          </w:p>
          <w:p w14:paraId="5CF60B88" w14:textId="77777777" w:rsidR="002A23DA" w:rsidRPr="002A23DA" w:rsidRDefault="002A23DA" w:rsidP="002A23DA">
            <w:pPr>
              <w:spacing w:after="120"/>
              <w:rPr>
                <w:rFonts w:ascii="Calibri Light" w:hAnsi="Calibri Light"/>
                <w:sz w:val="16"/>
                <w:szCs w:val="16"/>
              </w:rPr>
            </w:pPr>
            <w:del w:id="4001" w:author="Ashan Senel Asmone" w:date="2016-03-21T21:03:00Z">
              <w:r w:rsidRPr="002A23DA" w:rsidDel="0088204E">
                <w:rPr>
                  <w:rFonts w:ascii="Calibri Light" w:hAnsi="Calibri Light"/>
                  <w:sz w:val="16"/>
                  <w:szCs w:val="16"/>
                </w:rPr>
                <w:delText>SS 397 : Methods of testing cement</w:delText>
              </w:r>
            </w:del>
          </w:p>
          <w:p w14:paraId="662556B7" w14:textId="77777777" w:rsidR="00570413" w:rsidRPr="002A23DA" w:rsidRDefault="00570413" w:rsidP="00570413">
            <w:pPr>
              <w:spacing w:after="120"/>
              <w:rPr>
                <w:rFonts w:ascii="Calibri Light" w:hAnsi="Calibri Light"/>
                <w:sz w:val="16"/>
                <w:szCs w:val="16"/>
              </w:rPr>
            </w:pPr>
          </w:p>
        </w:tc>
      </w:tr>
      <w:tr w:rsidR="00570413" w:rsidRPr="004F3C8C" w14:paraId="4B0FDE48" w14:textId="77777777" w:rsidTr="00570413">
        <w:tc>
          <w:tcPr>
            <w:tcW w:w="685" w:type="dxa"/>
          </w:tcPr>
          <w:p w14:paraId="6595F9CA"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459CA3E2" w14:textId="77777777" w:rsidR="002A23DA" w:rsidRPr="002A23DA" w:rsidRDefault="002A23DA" w:rsidP="002A23DA">
            <w:pPr>
              <w:spacing w:after="120"/>
              <w:rPr>
                <w:rFonts w:ascii="Calibri Light" w:hAnsi="Calibri Light"/>
                <w:sz w:val="16"/>
                <w:szCs w:val="16"/>
              </w:rPr>
            </w:pPr>
            <w:r w:rsidRPr="002A23DA">
              <w:rPr>
                <w:rFonts w:ascii="Calibri Light" w:hAnsi="Calibri Light"/>
                <w:b/>
                <w:bCs/>
                <w:sz w:val="16"/>
                <w:szCs w:val="16"/>
                <w:u w:val="single"/>
              </w:rPr>
              <w:t>Masonry</w:t>
            </w:r>
          </w:p>
          <w:p w14:paraId="2547E55A" w14:textId="77777777" w:rsidR="002A23DA" w:rsidRPr="002A23DA" w:rsidRDefault="002A23DA" w:rsidP="002A23DA">
            <w:pPr>
              <w:spacing w:after="120"/>
              <w:rPr>
                <w:rFonts w:ascii="Calibri Light" w:hAnsi="Calibri Light"/>
                <w:sz w:val="16"/>
                <w:szCs w:val="16"/>
              </w:rPr>
            </w:pPr>
            <w:del w:id="4002" w:author="Ashan Asmone" w:date="2016-03-31T11:56:00Z">
              <w:r w:rsidRPr="002A23DA" w:rsidDel="00140F61">
                <w:rPr>
                  <w:rFonts w:ascii="Calibri Light" w:hAnsi="Calibri Light"/>
                  <w:sz w:val="16"/>
                  <w:szCs w:val="16"/>
                </w:rPr>
                <w:delText>ISO 6105:1988 Abrasive products; segmented saws for machining of stone and masonry cutting; dimensions of steel blades</w:delText>
              </w:r>
            </w:del>
          </w:p>
          <w:p w14:paraId="523675C7" w14:textId="77777777" w:rsidR="002A23DA" w:rsidRPr="002A23DA" w:rsidRDefault="002A23DA" w:rsidP="002A23DA">
            <w:pPr>
              <w:spacing w:after="120"/>
              <w:rPr>
                <w:rFonts w:ascii="Calibri Light" w:hAnsi="Calibri Light"/>
                <w:sz w:val="16"/>
                <w:szCs w:val="16"/>
              </w:rPr>
            </w:pPr>
            <w:del w:id="4003" w:author="Ashan Asmone" w:date="2016-03-31T11:56:00Z">
              <w:r w:rsidRPr="002A23DA" w:rsidDel="00140F61">
                <w:rPr>
                  <w:rFonts w:ascii="Calibri Light" w:hAnsi="Calibri Light"/>
                  <w:sz w:val="16"/>
                  <w:szCs w:val="16"/>
                </w:rPr>
                <w:delText>ISO 9652-4:2000 Masonry - Part 4: Test methods</w:delText>
              </w:r>
            </w:del>
            <w:ins w:id="4004" w:author="Ashan Asmone" w:date="2016-03-31T11:56:00Z">
              <w:r w:rsidR="00140F61">
                <w:rPr>
                  <w:rFonts w:ascii="Calibri Light" w:hAnsi="Calibri Light"/>
                  <w:sz w:val="16"/>
                  <w:szCs w:val="16"/>
                </w:rPr>
                <w:t>ISO 9652-4:2000 Masonry - Part 4: Test methods</w:t>
              </w:r>
            </w:ins>
          </w:p>
          <w:p w14:paraId="0E512318" w14:textId="77777777" w:rsidR="002A23DA" w:rsidRPr="002A23DA" w:rsidRDefault="002A23DA" w:rsidP="002A23DA">
            <w:pPr>
              <w:spacing w:after="120"/>
              <w:rPr>
                <w:rFonts w:ascii="Calibri Light" w:hAnsi="Calibri Light"/>
                <w:sz w:val="16"/>
                <w:szCs w:val="16"/>
              </w:rPr>
            </w:pPr>
            <w:del w:id="4005" w:author="Ashan Asmone" w:date="2016-03-31T11:57:00Z">
              <w:r w:rsidRPr="002A23DA" w:rsidDel="00140F61">
                <w:rPr>
                  <w:rFonts w:ascii="Calibri Light" w:hAnsi="Calibri Light"/>
                  <w:sz w:val="16"/>
                  <w:szCs w:val="16"/>
                </w:rPr>
                <w:delText>ISO 9652-5:2000 Masonry - Part 5: Vocabulary</w:delText>
              </w:r>
            </w:del>
            <w:ins w:id="4006" w:author="Ashan Asmone" w:date="2016-03-31T11:57:00Z">
              <w:r w:rsidR="00140F61">
                <w:rPr>
                  <w:rFonts w:ascii="Calibri Light" w:hAnsi="Calibri Light"/>
                  <w:sz w:val="16"/>
                  <w:szCs w:val="16"/>
                </w:rPr>
                <w:t>ISO 9652-5:2000 Masonry - Part 5: Vocabulary</w:t>
              </w:r>
            </w:ins>
          </w:p>
          <w:p w14:paraId="59BC145A" w14:textId="77777777" w:rsidR="002A23DA" w:rsidRPr="002A23DA" w:rsidRDefault="002A23DA" w:rsidP="002A23DA">
            <w:pPr>
              <w:spacing w:after="120"/>
              <w:rPr>
                <w:rFonts w:ascii="Calibri Light" w:hAnsi="Calibri Light"/>
                <w:sz w:val="16"/>
                <w:szCs w:val="16"/>
              </w:rPr>
            </w:pPr>
            <w:del w:id="4007" w:author="Ashan Asmone" w:date="2016-03-31T11:58:00Z">
              <w:r w:rsidRPr="002A23DA" w:rsidDel="00140F61">
                <w:rPr>
                  <w:rFonts w:ascii="Calibri Light" w:hAnsi="Calibri Light"/>
                  <w:sz w:val="16"/>
                  <w:szCs w:val="16"/>
                </w:rPr>
                <w:delText>ISO 12678-1:1996 Refractory products - Measurement of dimensions and external defects of refractory bricks - Part 1: Dimensions and conformity to drawings</w:delText>
              </w:r>
            </w:del>
            <w:ins w:id="4008" w:author="Ashan Asmone" w:date="2016-03-31T11:58:00Z">
              <w:r w:rsidR="00140F61">
                <w:rPr>
                  <w:rFonts w:ascii="Calibri Light" w:hAnsi="Calibri Light"/>
                  <w:sz w:val="16"/>
                  <w:szCs w:val="16"/>
                </w:rPr>
                <w:t>ISO 12678-1:1996 Refractory products - Measurement of dimensions and external defects of refractory bricks - Part 1: Dimensions and conformity to drawings</w:t>
              </w:r>
            </w:ins>
          </w:p>
          <w:p w14:paraId="1F65A939" w14:textId="77777777" w:rsidR="002A23DA" w:rsidRPr="002A23DA" w:rsidRDefault="002A23DA" w:rsidP="002A23DA">
            <w:pPr>
              <w:spacing w:after="120"/>
              <w:rPr>
                <w:rFonts w:ascii="Calibri Light" w:hAnsi="Calibri Light"/>
                <w:sz w:val="16"/>
                <w:szCs w:val="16"/>
              </w:rPr>
            </w:pPr>
            <w:del w:id="4009" w:author="Ashan Asmone" w:date="2016-03-31T12:00:00Z">
              <w:r w:rsidRPr="002A23DA" w:rsidDel="00140F61">
                <w:rPr>
                  <w:rFonts w:ascii="Calibri Light" w:hAnsi="Calibri Light"/>
                  <w:sz w:val="16"/>
                  <w:szCs w:val="16"/>
                </w:rPr>
                <w:delText>ISO 12678-2:1996</w:delText>
              </w:r>
            </w:del>
            <w:r w:rsidRPr="002A23DA">
              <w:rPr>
                <w:rFonts w:ascii="Calibri Light" w:hAnsi="Calibri Light"/>
                <w:sz w:val="16"/>
                <w:szCs w:val="16"/>
              </w:rPr>
              <w:t> </w:t>
            </w:r>
            <w:r w:rsidRPr="002A23DA">
              <w:rPr>
                <w:rFonts w:ascii="Calibri Light" w:hAnsi="Calibri Light"/>
                <w:sz w:val="16"/>
                <w:szCs w:val="16"/>
              </w:rPr>
              <w:br/>
            </w:r>
            <w:del w:id="4010" w:author="Ashan Asmone" w:date="2016-03-31T12:00:00Z">
              <w:r w:rsidRPr="002A23DA" w:rsidDel="00140F61">
                <w:rPr>
                  <w:rFonts w:ascii="Calibri Light" w:hAnsi="Calibri Light"/>
                  <w:sz w:val="16"/>
                  <w:szCs w:val="16"/>
                </w:rPr>
                <w:delText>Refractory products - Measurement of dimensions and external defects of refractory bricks - Part 2: Corner and edge defects and other surface imperfections</w:delText>
              </w:r>
            </w:del>
            <w:ins w:id="4011" w:author="Ashan Asmone" w:date="2016-03-31T12:00:00Z">
              <w:r w:rsidR="00140F61">
                <w:rPr>
                  <w:rFonts w:ascii="Calibri Light" w:hAnsi="Calibri Light"/>
                  <w:sz w:val="16"/>
                  <w:szCs w:val="16"/>
                </w:rPr>
                <w:t>ISO 12678-2:1996 Refractory products - Measurement of dimensions and external defects of refractory bricks - Part 2: Corner and edge defects and other surface imperfections</w:t>
              </w:r>
            </w:ins>
          </w:p>
          <w:p w14:paraId="1A19B219" w14:textId="77777777" w:rsidR="002A23DA" w:rsidRPr="002A23DA" w:rsidRDefault="002A23DA" w:rsidP="002A23DA">
            <w:pPr>
              <w:spacing w:after="120"/>
              <w:rPr>
                <w:rFonts w:ascii="Calibri Light" w:hAnsi="Calibri Light"/>
                <w:sz w:val="16"/>
                <w:szCs w:val="16"/>
              </w:rPr>
            </w:pPr>
            <w:r w:rsidRPr="002A23DA">
              <w:rPr>
                <w:rFonts w:ascii="Calibri Light" w:hAnsi="Calibri Light"/>
                <w:b/>
                <w:bCs/>
                <w:sz w:val="16"/>
                <w:szCs w:val="16"/>
                <w:u w:val="single"/>
              </w:rPr>
              <w:t>Sealant</w:t>
            </w:r>
          </w:p>
          <w:p w14:paraId="66D21A02" w14:textId="77777777" w:rsidR="002A23DA" w:rsidRPr="002A23DA" w:rsidRDefault="002A23DA" w:rsidP="002A23DA">
            <w:pPr>
              <w:spacing w:after="120"/>
              <w:rPr>
                <w:rFonts w:ascii="Calibri Light" w:hAnsi="Calibri Light"/>
                <w:sz w:val="16"/>
                <w:szCs w:val="16"/>
              </w:rPr>
            </w:pPr>
            <w:del w:id="4012" w:author="Ashan Asmone" w:date="2016-03-31T12:01:00Z">
              <w:r w:rsidRPr="002A23DA" w:rsidDel="00140F61">
                <w:rPr>
                  <w:rFonts w:ascii="Calibri Light" w:hAnsi="Calibri Light"/>
                  <w:sz w:val="16"/>
                  <w:szCs w:val="16"/>
                </w:rPr>
                <w:delText>ISO 10563:1991 Building construction; sealants for joints; determination of change in mass and volume</w:delText>
              </w:r>
            </w:del>
            <w:ins w:id="4013" w:author="Ashan Asmone" w:date="2016-03-31T12:01:00Z">
              <w:r w:rsidR="00140F61">
                <w:rPr>
                  <w:rFonts w:ascii="Calibri Light" w:hAnsi="Calibri Light"/>
                  <w:sz w:val="16"/>
                  <w:szCs w:val="16"/>
                </w:rPr>
                <w:t>ISO 10563:2005 Building construction - Sealants - Determination of change in mass and volume</w:t>
              </w:r>
            </w:ins>
          </w:p>
          <w:p w14:paraId="253CB005" w14:textId="77777777" w:rsidR="002A23DA" w:rsidRPr="002A23DA" w:rsidRDefault="002A23DA" w:rsidP="002A23DA">
            <w:pPr>
              <w:spacing w:after="120"/>
              <w:rPr>
                <w:rFonts w:ascii="Calibri Light" w:hAnsi="Calibri Light"/>
                <w:sz w:val="16"/>
                <w:szCs w:val="16"/>
              </w:rPr>
            </w:pPr>
            <w:del w:id="4014" w:author="Ashan Asmone" w:date="2016-03-31T12:02:00Z">
              <w:r w:rsidRPr="002A23DA" w:rsidDel="002D4ACA">
                <w:rPr>
                  <w:rFonts w:ascii="Calibri Light" w:hAnsi="Calibri Light"/>
                  <w:sz w:val="16"/>
                  <w:szCs w:val="16"/>
                </w:rPr>
                <w:delText>ISO 10590:1991 Building construction; sealants; determination of adhesion/cohesion properties at maintained extension after immersion in water</w:delText>
              </w:r>
            </w:del>
            <w:ins w:id="4015" w:author="Ashan Asmone" w:date="2016-03-31T12:02:00Z">
              <w:r w:rsidR="002D4ACA">
                <w:rPr>
                  <w:rFonts w:ascii="Calibri Light" w:hAnsi="Calibri Light"/>
                  <w:sz w:val="16"/>
                  <w:szCs w:val="16"/>
                </w:rPr>
                <w:t>ISO 10590:2005 Building construction - Sealants - Determination of tensile properties of sealants at maintained extension after immersion in water</w:t>
              </w:r>
            </w:ins>
          </w:p>
          <w:p w14:paraId="24397BDF" w14:textId="77777777" w:rsidR="002A23DA" w:rsidRPr="002A23DA" w:rsidRDefault="002A23DA" w:rsidP="002A23DA">
            <w:pPr>
              <w:spacing w:after="120"/>
              <w:rPr>
                <w:rFonts w:ascii="Calibri Light" w:hAnsi="Calibri Light"/>
                <w:sz w:val="16"/>
                <w:szCs w:val="16"/>
              </w:rPr>
            </w:pPr>
            <w:del w:id="4016" w:author="Ashan Asmone" w:date="2016-03-31T12:03:00Z">
              <w:r w:rsidRPr="002A23DA" w:rsidDel="002D4ACA">
                <w:rPr>
                  <w:rFonts w:ascii="Calibri Light" w:hAnsi="Calibri Light"/>
                  <w:sz w:val="16"/>
                  <w:szCs w:val="16"/>
                </w:rPr>
                <w:delText>ISO 10591:1991 Building construction; sealants; determination of adhesion/cohesion properties after immersion in water</w:delText>
              </w:r>
            </w:del>
            <w:ins w:id="4017" w:author="Ashan Asmone" w:date="2016-03-31T12:03:00Z">
              <w:r w:rsidR="002D4ACA">
                <w:rPr>
                  <w:rFonts w:ascii="Calibri Light" w:hAnsi="Calibri Light"/>
                  <w:sz w:val="16"/>
                  <w:szCs w:val="16"/>
                </w:rPr>
                <w:t>ISO 10591:2005 Building construction -- Sealants -- Determination of adhesion/cohesion properties of sealants after immersion in water</w:t>
              </w:r>
            </w:ins>
          </w:p>
          <w:p w14:paraId="4C51DB80" w14:textId="77777777" w:rsidR="002A23DA" w:rsidRPr="002A23DA" w:rsidRDefault="002A23DA" w:rsidP="002A23DA">
            <w:pPr>
              <w:spacing w:after="120"/>
              <w:rPr>
                <w:rFonts w:ascii="Calibri Light" w:hAnsi="Calibri Light"/>
                <w:sz w:val="16"/>
                <w:szCs w:val="16"/>
              </w:rPr>
            </w:pPr>
            <w:del w:id="4018" w:author="Ashan Asmone" w:date="2016-03-31T12:04:00Z">
              <w:r w:rsidRPr="002A23DA" w:rsidDel="002D4ACA">
                <w:rPr>
                  <w:rFonts w:ascii="Calibri Light" w:hAnsi="Calibri Light"/>
                  <w:sz w:val="16"/>
                  <w:szCs w:val="16"/>
                </w:rPr>
                <w:delText>ISO 11431:1993 Building construction; sealants; determination of adhesion/cohesion properties after exposure to artificial light through glass</w:delText>
              </w:r>
            </w:del>
            <w:ins w:id="4019" w:author="Ashan Asmone" w:date="2016-03-31T12:04:00Z">
              <w:r w:rsidR="002D4ACA">
                <w:rPr>
                  <w:rFonts w:ascii="Calibri Light" w:hAnsi="Calibri Light"/>
                  <w:sz w:val="16"/>
                  <w:szCs w:val="16"/>
                </w:rPr>
                <w:t>ISO 11431:2002 Building construction -- Jointing products -- Determination of adhesion/cohesion properties of sealants after exposure to heat, water and artificial light through glass</w:t>
              </w:r>
            </w:ins>
          </w:p>
          <w:p w14:paraId="7B5E8DE5" w14:textId="77777777" w:rsidR="002A23DA" w:rsidRPr="002A23DA" w:rsidRDefault="002A23DA" w:rsidP="002A23DA">
            <w:pPr>
              <w:spacing w:after="120"/>
              <w:rPr>
                <w:rFonts w:ascii="Calibri Light" w:hAnsi="Calibri Light"/>
                <w:sz w:val="16"/>
                <w:szCs w:val="16"/>
              </w:rPr>
            </w:pPr>
            <w:del w:id="4020" w:author="Ashan Asmone" w:date="2016-03-31T12:05:00Z">
              <w:r w:rsidRPr="002A23DA" w:rsidDel="002D4ACA">
                <w:rPr>
                  <w:rFonts w:ascii="Calibri Light" w:hAnsi="Calibri Light"/>
                  <w:sz w:val="16"/>
                  <w:szCs w:val="16"/>
                </w:rPr>
                <w:delText>ISO 11432:1993 Building construction; sealants; determination of resistance to compression</w:delText>
              </w:r>
            </w:del>
            <w:ins w:id="4021" w:author="Ashan Asmone" w:date="2016-03-31T12:05:00Z">
              <w:r w:rsidR="002D4ACA">
                <w:rPr>
                  <w:rFonts w:ascii="Calibri Light" w:hAnsi="Calibri Light"/>
                  <w:sz w:val="16"/>
                  <w:szCs w:val="16"/>
                </w:rPr>
                <w:t>ISO 11432:2005 Building construction -- Sealants -- Determination of resistance to compression</w:t>
              </w:r>
            </w:ins>
          </w:p>
          <w:p w14:paraId="75768692" w14:textId="77777777" w:rsidR="002A23DA" w:rsidRPr="002A23DA" w:rsidRDefault="002A23DA" w:rsidP="002A23DA">
            <w:pPr>
              <w:spacing w:after="120"/>
              <w:rPr>
                <w:rFonts w:ascii="Calibri Light" w:hAnsi="Calibri Light"/>
                <w:sz w:val="16"/>
                <w:szCs w:val="16"/>
              </w:rPr>
            </w:pPr>
            <w:del w:id="4022" w:author="Ashan Asmone" w:date="2016-03-31T12:06:00Z">
              <w:r w:rsidRPr="002A23DA" w:rsidDel="002D4ACA">
                <w:rPr>
                  <w:rFonts w:ascii="Calibri Light" w:hAnsi="Calibri Light"/>
                  <w:sz w:val="16"/>
                  <w:szCs w:val="16"/>
                </w:rPr>
                <w:delText>SO 11600:1993 Building construction; sealants; classification and requirements</w:delText>
              </w:r>
            </w:del>
            <w:ins w:id="4023" w:author="Ashan Asmone" w:date="2016-03-31T12:06:00Z">
              <w:r w:rsidR="002D4ACA">
                <w:rPr>
                  <w:rFonts w:ascii="Calibri Light" w:hAnsi="Calibri Light"/>
                  <w:sz w:val="16"/>
                  <w:szCs w:val="16"/>
                </w:rPr>
                <w:t>ISO 11600:2002 Building construction -- Jointing products -- Classification and requirements for sealants</w:t>
              </w:r>
            </w:ins>
          </w:p>
          <w:p w14:paraId="5F157CF5" w14:textId="77777777" w:rsidR="002A23DA" w:rsidRPr="002A23DA" w:rsidRDefault="002A23DA" w:rsidP="002A23DA">
            <w:pPr>
              <w:spacing w:after="120"/>
              <w:rPr>
                <w:rFonts w:ascii="Calibri Light" w:hAnsi="Calibri Light"/>
                <w:sz w:val="16"/>
                <w:szCs w:val="16"/>
              </w:rPr>
            </w:pPr>
            <w:del w:id="4024" w:author="Ashan Asmone" w:date="2016-03-31T12:07:00Z">
              <w:r w:rsidRPr="002A23DA" w:rsidDel="002D4ACA">
                <w:rPr>
                  <w:rFonts w:ascii="Calibri Light" w:hAnsi="Calibri Light"/>
                  <w:sz w:val="16"/>
                  <w:szCs w:val="16"/>
                </w:rPr>
                <w:delText>ISO 13638:1996 Building construction - Sealants - Determination of resistance to prolonged exposure to water</w:delText>
              </w:r>
            </w:del>
            <w:ins w:id="4025" w:author="Ashan Asmone" w:date="2016-03-31T12:07:00Z">
              <w:r w:rsidR="002D4ACA">
                <w:rPr>
                  <w:rFonts w:ascii="Calibri Light" w:hAnsi="Calibri Light"/>
                  <w:sz w:val="16"/>
                  <w:szCs w:val="16"/>
                </w:rPr>
                <w:t>ISO 13638:1996 Building construction - Sealants - Determination of resistance to prolonged exposure to water</w:t>
              </w:r>
            </w:ins>
          </w:p>
          <w:p w14:paraId="5667AED3" w14:textId="77777777" w:rsidR="002A23DA" w:rsidRPr="002A23DA" w:rsidRDefault="002A23DA" w:rsidP="002A23DA">
            <w:pPr>
              <w:spacing w:after="120"/>
              <w:rPr>
                <w:rFonts w:ascii="Calibri Light" w:hAnsi="Calibri Light"/>
                <w:sz w:val="16"/>
                <w:szCs w:val="16"/>
              </w:rPr>
            </w:pPr>
            <w:del w:id="4026" w:author="Ashan Asmone" w:date="2016-03-31T12:08:00Z">
              <w:r w:rsidRPr="002A23DA" w:rsidDel="002D4ACA">
                <w:rPr>
                  <w:rFonts w:ascii="Calibri Light" w:hAnsi="Calibri Light"/>
                  <w:sz w:val="16"/>
                  <w:szCs w:val="16"/>
                </w:rPr>
                <w:delText>ISO 8340:1984/Cor 1:1995 Building construction - Jointing products - Sealants - Determination of tensile properties at maintained extension; Technical Corrigendum 1</w:delText>
              </w:r>
            </w:del>
            <w:ins w:id="4027" w:author="Ashan Asmone" w:date="2016-03-31T12:08:00Z">
              <w:r w:rsidR="002D4ACA">
                <w:rPr>
                  <w:rFonts w:ascii="Calibri Light" w:hAnsi="Calibri Light"/>
                  <w:sz w:val="16"/>
                  <w:szCs w:val="16"/>
                </w:rPr>
                <w:t>ISO 8340:2005 Building construction -- Sealants -- Determination of tensile properties at maintained extension</w:t>
              </w:r>
            </w:ins>
          </w:p>
          <w:p w14:paraId="62AABD1A" w14:textId="77777777" w:rsidR="002A23DA" w:rsidRPr="002A23DA" w:rsidRDefault="002A23DA" w:rsidP="002A23DA">
            <w:pPr>
              <w:spacing w:after="120"/>
              <w:rPr>
                <w:rFonts w:ascii="Calibri Light" w:hAnsi="Calibri Light"/>
                <w:sz w:val="16"/>
                <w:szCs w:val="16"/>
              </w:rPr>
            </w:pPr>
            <w:del w:id="4028" w:author="Ashan Asmone" w:date="2016-03-31T12:09:00Z">
              <w:r w:rsidRPr="002A23DA" w:rsidDel="002D4ACA">
                <w:rPr>
                  <w:rFonts w:ascii="Calibri Light" w:hAnsi="Calibri Light"/>
                  <w:sz w:val="16"/>
                  <w:szCs w:val="16"/>
                </w:rPr>
                <w:delText>ISO 8394:1988 Building construction; jointing products; determination of extrudability of one-component sealants</w:delText>
              </w:r>
            </w:del>
            <w:ins w:id="4029" w:author="Ashan Asmone" w:date="2016-03-31T12:09:00Z">
              <w:r w:rsidR="002D4ACA">
                <w:rPr>
                  <w:rFonts w:ascii="Calibri Light" w:hAnsi="Calibri Light"/>
                  <w:sz w:val="16"/>
                  <w:szCs w:val="16"/>
                </w:rPr>
                <w:t>ISO 8394-1:2010 Building construction -- Jointing products -- Part 1: Determination of extrudability of sealants</w:t>
              </w:r>
            </w:ins>
          </w:p>
          <w:p w14:paraId="4B25703A" w14:textId="77777777" w:rsidR="002A23DA" w:rsidRPr="002A23DA" w:rsidRDefault="002A23DA" w:rsidP="002A23DA">
            <w:pPr>
              <w:spacing w:after="120"/>
              <w:rPr>
                <w:rFonts w:ascii="Calibri Light" w:hAnsi="Calibri Light"/>
                <w:sz w:val="16"/>
                <w:szCs w:val="16"/>
              </w:rPr>
            </w:pPr>
            <w:del w:id="4030" w:author="Ashan Asmone" w:date="2016-03-31T12:11:00Z">
              <w:r w:rsidRPr="002A23DA" w:rsidDel="002D4ACA">
                <w:rPr>
                  <w:rFonts w:ascii="Calibri Light" w:hAnsi="Calibri Light"/>
                  <w:sz w:val="16"/>
                  <w:szCs w:val="16"/>
                </w:rPr>
                <w:delText>ISO 9047:2001 Building construction - Jointing products - Determination of adhesion/cohesion properties of sealants at variable temperatures</w:delText>
              </w:r>
            </w:del>
            <w:ins w:id="4031" w:author="Ashan Asmone" w:date="2016-03-31T12:11:00Z">
              <w:r w:rsidR="002D4ACA">
                <w:rPr>
                  <w:rFonts w:ascii="Calibri Light" w:hAnsi="Calibri Light"/>
                  <w:sz w:val="16"/>
                  <w:szCs w:val="16"/>
                </w:rPr>
                <w:t>ISO 9047:2001 Building construction - Jointing products - Determination of adhesion/cohesion properties of sealants at variable temperatures</w:t>
              </w:r>
            </w:ins>
          </w:p>
          <w:p w14:paraId="764F3C7B" w14:textId="77777777" w:rsidR="002A23DA" w:rsidRPr="002A23DA" w:rsidRDefault="002A23DA" w:rsidP="002A23DA">
            <w:pPr>
              <w:spacing w:after="120"/>
              <w:rPr>
                <w:rFonts w:ascii="Calibri Light" w:hAnsi="Calibri Light"/>
                <w:sz w:val="16"/>
                <w:szCs w:val="16"/>
              </w:rPr>
            </w:pPr>
            <w:r w:rsidRPr="002A23DA">
              <w:rPr>
                <w:rFonts w:ascii="Calibri Light" w:hAnsi="Calibri Light"/>
                <w:b/>
                <w:bCs/>
                <w:sz w:val="16"/>
                <w:szCs w:val="16"/>
                <w:u w:val="single"/>
              </w:rPr>
              <w:t>Waterproofing for masonry</w:t>
            </w:r>
          </w:p>
          <w:p w14:paraId="58D02B99" w14:textId="77777777" w:rsidR="002A23DA" w:rsidRPr="002A23DA" w:rsidRDefault="002A23DA" w:rsidP="002A23DA">
            <w:pPr>
              <w:spacing w:after="120"/>
              <w:rPr>
                <w:rFonts w:ascii="Calibri Light" w:hAnsi="Calibri Light"/>
                <w:sz w:val="16"/>
                <w:szCs w:val="16"/>
              </w:rPr>
            </w:pPr>
            <w:del w:id="4032" w:author="Ashan Asmone" w:date="2016-03-31T12:12:00Z">
              <w:r w:rsidRPr="002A23DA"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4033" w:author="Ashan Asmone" w:date="2016-03-31T12:12:00Z">
              <w:r w:rsidR="002D4ACA">
                <w:rPr>
                  <w:rFonts w:ascii="Calibri Light" w:hAnsi="Calibri Light"/>
                  <w:sz w:val="16"/>
                  <w:szCs w:val="16"/>
                </w:rPr>
                <w:t>ISO 7783:2011 Paints and varnishes -- Determination of water-vapour transmission properties -- Cup method</w:t>
              </w:r>
            </w:ins>
            <w:r w:rsidRPr="002A23DA">
              <w:rPr>
                <w:rFonts w:ascii="Calibri Light" w:hAnsi="Calibri Light"/>
                <w:sz w:val="16"/>
                <w:szCs w:val="16"/>
              </w:rPr>
              <w:t> </w:t>
            </w:r>
          </w:p>
          <w:p w14:paraId="45258298" w14:textId="77777777" w:rsidR="00570413" w:rsidRPr="002A23DA" w:rsidRDefault="00570413" w:rsidP="00570413">
            <w:pPr>
              <w:spacing w:after="120"/>
              <w:rPr>
                <w:rFonts w:ascii="Calibri Light" w:hAnsi="Calibri Light"/>
                <w:sz w:val="16"/>
                <w:szCs w:val="16"/>
              </w:rPr>
            </w:pPr>
          </w:p>
        </w:tc>
      </w:tr>
    </w:tbl>
    <w:p w14:paraId="3ACF3A90" w14:textId="77777777" w:rsidR="00570413" w:rsidRDefault="00570413">
      <w:pPr>
        <w:rPr>
          <w:sz w:val="16"/>
          <w:szCs w:val="16"/>
          <w:lang w:val="en-US"/>
        </w:rPr>
      </w:pPr>
    </w:p>
    <w:p w14:paraId="3B0667F3" w14:textId="77777777" w:rsidR="00570413" w:rsidRDefault="004A0C92" w:rsidP="003115A2">
      <w:pPr>
        <w:pStyle w:val="Heading2"/>
        <w:rPr>
          <w:lang w:val="en-US"/>
        </w:rPr>
      </w:pPr>
      <w:r>
        <w:rPr>
          <w:lang w:val="en-US"/>
        </w:rPr>
        <w:t xml:space="preserve">Corrosion - </w:t>
      </w:r>
      <w:r w:rsidRPr="003115A2">
        <w:rPr>
          <w:lang w:val="en-US"/>
        </w:rPr>
        <w:t xml:space="preserve">Attack from acidic rain </w:t>
      </w:r>
      <w:r w:rsidR="003115A2">
        <w:rPr>
          <w:lang w:val="en-US"/>
        </w:rPr>
        <w:t>(</w:t>
      </w:r>
      <w:r w:rsidRPr="003115A2">
        <w:rPr>
          <w:lang w:val="en-US"/>
        </w:rPr>
        <w:t>Corrosion of General Surface</w:t>
      </w:r>
      <w:r w:rsidR="003115A2">
        <w:rPr>
          <w:lang w:val="en-US"/>
        </w:rPr>
        <w:t>)</w:t>
      </w:r>
    </w:p>
    <w:tbl>
      <w:tblPr>
        <w:tblStyle w:val="TableGrid"/>
        <w:tblW w:w="0" w:type="auto"/>
        <w:tblInd w:w="108" w:type="dxa"/>
        <w:tblLook w:val="04A0" w:firstRow="1" w:lastRow="0" w:firstColumn="1" w:lastColumn="0" w:noHBand="0" w:noVBand="1"/>
      </w:tblPr>
      <w:tblGrid>
        <w:gridCol w:w="685"/>
        <w:gridCol w:w="8449"/>
      </w:tblGrid>
      <w:tr w:rsidR="00570413" w:rsidRPr="004F3C8C" w14:paraId="2B1B083A" w14:textId="77777777" w:rsidTr="00570413">
        <w:tc>
          <w:tcPr>
            <w:tcW w:w="685" w:type="dxa"/>
          </w:tcPr>
          <w:p w14:paraId="7FCEB39C"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37CD5BD0" w14:textId="77777777" w:rsidR="003115A2" w:rsidRPr="003115A2" w:rsidRDefault="003115A2" w:rsidP="003115A2">
            <w:pPr>
              <w:spacing w:after="120"/>
              <w:rPr>
                <w:rFonts w:ascii="Calibri Light" w:hAnsi="Calibri Light"/>
                <w:sz w:val="16"/>
                <w:szCs w:val="16"/>
              </w:rPr>
            </w:pPr>
            <w:r w:rsidRPr="003115A2">
              <w:rPr>
                <w:rFonts w:ascii="Calibri Light" w:hAnsi="Calibri Light"/>
                <w:b/>
                <w:bCs/>
                <w:sz w:val="16"/>
                <w:szCs w:val="16"/>
                <w:u w:val="single"/>
              </w:rPr>
              <w:t>Masonry</w:t>
            </w:r>
          </w:p>
          <w:p w14:paraId="5C480304" w14:textId="77777777" w:rsidR="003115A2" w:rsidRPr="003115A2" w:rsidRDefault="003115A2" w:rsidP="003115A2">
            <w:pPr>
              <w:spacing w:after="120"/>
              <w:rPr>
                <w:rFonts w:ascii="Calibri Light" w:hAnsi="Calibri Light"/>
                <w:sz w:val="16"/>
                <w:szCs w:val="16"/>
              </w:rPr>
            </w:pPr>
            <w:del w:id="4034" w:author="Ashan Asmone" w:date="2016-03-31T12:23:00Z">
              <w:r w:rsidRPr="003115A2" w:rsidDel="00273739">
                <w:rPr>
                  <w:rFonts w:ascii="Calibri Light" w:hAnsi="Calibri Light"/>
                  <w:sz w:val="16"/>
                  <w:szCs w:val="16"/>
                </w:rPr>
                <w:delText>BS 890:1995 Specification for building lime</w:delText>
              </w:r>
            </w:del>
            <w:ins w:id="4035" w:author="Ashan Asmone" w:date="2016-03-31T12:23:00Z">
              <w:r w:rsidR="00273739">
                <w:rPr>
                  <w:rFonts w:ascii="Calibri Light" w:hAnsi="Calibri Light"/>
                  <w:sz w:val="16"/>
                  <w:szCs w:val="16"/>
                </w:rPr>
                <w:t>BS EN 459-1:2015 Building lime. Definitions, specifications and conformity criteria</w:t>
              </w:r>
            </w:ins>
            <w:del w:id="4036" w:author="Ashan Senel Asmone" w:date="2016-03-21T16:33:00Z">
              <w:r w:rsidRPr="003115A2" w:rsidDel="00A42019">
                <w:rPr>
                  <w:rFonts w:ascii="Calibri Light" w:hAnsi="Calibri Light"/>
                  <w:sz w:val="16"/>
                  <w:szCs w:val="16"/>
                </w:rPr>
                <w:delText>s</w:delText>
              </w:r>
            </w:del>
            <w:ins w:id="4037" w:author="Ashan Senel Asmone" w:date="2016-03-21T16:33:00Z">
              <w:r w:rsidR="00A42019">
                <w:rPr>
                  <w:rFonts w:ascii="Calibri Light" w:hAnsi="Calibri Light"/>
                  <w:sz w:val="16"/>
                  <w:szCs w:val="16"/>
                </w:rPr>
                <w:t>BS EN 459-1:2015 Building lime. Definitions, specifications and conformity criteria</w:t>
              </w:r>
            </w:ins>
          </w:p>
          <w:p w14:paraId="51A8A318" w14:textId="77777777" w:rsidR="003115A2" w:rsidRPr="003115A2" w:rsidRDefault="003115A2" w:rsidP="003115A2">
            <w:pPr>
              <w:spacing w:after="120"/>
              <w:rPr>
                <w:rFonts w:ascii="Calibri Light" w:hAnsi="Calibri Light"/>
                <w:sz w:val="16"/>
                <w:szCs w:val="16"/>
              </w:rPr>
            </w:pPr>
            <w:del w:id="4038" w:author="Ashan Senel Asmone" w:date="2016-03-21T16:36:00Z">
              <w:r w:rsidRPr="003115A2" w:rsidDel="00A42019">
                <w:rPr>
                  <w:rFonts w:ascii="Calibri Light" w:hAnsi="Calibri Light"/>
                  <w:sz w:val="16"/>
                  <w:szCs w:val="16"/>
                </w:rPr>
                <w:delText>BS 3921:1985 Specification for clay bricks</w:delText>
              </w:r>
            </w:del>
            <w:ins w:id="4039" w:author="Ashan Senel Asmone" w:date="2016-03-21T16:36:00Z">
              <w:r w:rsidR="00A42019">
                <w:rPr>
                  <w:rFonts w:ascii="Calibri Light" w:hAnsi="Calibri Light"/>
                  <w:sz w:val="16"/>
                  <w:szCs w:val="16"/>
                </w:rPr>
                <w:t xml:space="preserve">BS EN 772-3:1998 Methods of test for masonry units. Determination of net volume and percentage of voids of clay masonry units by hydrostatic weighing/ </w:t>
              </w:r>
            </w:ins>
            <w:ins w:id="4040"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ins w:id="4041" w:author="Ashan Senel Asmone" w:date="2016-03-21T16:36:00Z">
              <w:r w:rsidR="00A42019">
                <w:rPr>
                  <w:rFonts w:ascii="Calibri Light" w:hAnsi="Calibri Light"/>
                  <w:sz w:val="16"/>
                  <w:szCs w:val="16"/>
                </w:rPr>
                <w:t>/ BS EN 771-1:2011 Specification for masonry units. Clay masonry units</w:t>
              </w:r>
            </w:ins>
          </w:p>
          <w:p w14:paraId="4D85A61C" w14:textId="77777777" w:rsidR="003115A2" w:rsidRPr="003115A2" w:rsidRDefault="003115A2" w:rsidP="003115A2">
            <w:pPr>
              <w:spacing w:after="120"/>
              <w:rPr>
                <w:rFonts w:ascii="Calibri Light" w:hAnsi="Calibri Light"/>
                <w:sz w:val="16"/>
                <w:szCs w:val="16"/>
              </w:rPr>
            </w:pPr>
            <w:del w:id="4042" w:author="Ashan Senel Asmone" w:date="2016-03-21T16:39:00Z">
              <w:r w:rsidRPr="003115A2" w:rsidDel="00534DBC">
                <w:rPr>
                  <w:rFonts w:ascii="Calibri Light" w:hAnsi="Calibri Light"/>
                  <w:sz w:val="16"/>
                  <w:szCs w:val="16"/>
                </w:rPr>
                <w:delText>BS 5628-2:2000 Code of practice for use of masonry. Structural use of reinforced and prestressed masonry</w:delText>
              </w:r>
            </w:del>
            <w:ins w:id="4043" w:author="Ashan Senel Asmone" w:date="2016-03-21T16:40:00Z">
              <w:r w:rsidR="00534DBC">
                <w:rPr>
                  <w:rFonts w:ascii="Calibri Light" w:hAnsi="Calibri Light"/>
                  <w:sz w:val="16"/>
                  <w:szCs w:val="16"/>
                </w:rPr>
                <w:t xml:space="preserve">PD 6697:2010 Recommendations for the design of masonry structures to BS EN 1996-1-1 and BS EN 1996-2/ BS EN 1996-3:2006 Eurocode 6. Design of masonry structures. Simplified calculation methods for unreinforced masonry structures/ </w:t>
              </w:r>
            </w:ins>
            <w:ins w:id="4044" w:author="Ashan Senel Asmone" w:date="2016-03-21T16:39:00Z">
              <w:r w:rsidR="00534DBC">
                <w:rPr>
                  <w:rFonts w:ascii="Calibri Light" w:hAnsi="Calibri Light"/>
                  <w:sz w:val="16"/>
                  <w:szCs w:val="16"/>
                </w:rPr>
                <w:t>BS EN 1996-2:2006 Eurocode 6. Design of masonry structures. Design considerations, selection of materials and execution of masonry/ BS EN 1996-1-1:2005+A1:2012 Eurocode 6. Design of masonry structures. General rules for reinforced and unreinforced masonry structures</w:t>
              </w:r>
            </w:ins>
          </w:p>
          <w:p w14:paraId="1B426A93" w14:textId="77777777" w:rsidR="003115A2" w:rsidRPr="003115A2" w:rsidRDefault="003115A2" w:rsidP="003115A2">
            <w:pPr>
              <w:spacing w:after="120"/>
              <w:rPr>
                <w:rFonts w:ascii="Calibri Light" w:hAnsi="Calibri Light"/>
                <w:sz w:val="16"/>
                <w:szCs w:val="16"/>
              </w:rPr>
            </w:pPr>
            <w:del w:id="4045" w:author="Ashan Senel Asmone" w:date="2016-03-21T16:42:00Z">
              <w:r w:rsidRPr="003115A2" w:rsidDel="00534DBC">
                <w:rPr>
                  <w:rFonts w:ascii="Calibri Light" w:hAnsi="Calibri Light"/>
                  <w:sz w:val="16"/>
                  <w:szCs w:val="16"/>
                </w:rPr>
                <w:delText>BS 5628-3:2001 Code of practice for use of masonry. Materials and components, design and workmanship</w:delText>
              </w:r>
            </w:del>
            <w:ins w:id="4046" w:author="Ashan Senel Asmone" w:date="2016-03-21T16:42:00Z">
              <w:r w:rsidR="00534DBC">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5DFF3A2E" w14:textId="77777777" w:rsidR="003115A2" w:rsidRPr="003115A2" w:rsidRDefault="003115A2" w:rsidP="003115A2">
            <w:pPr>
              <w:spacing w:after="120"/>
              <w:rPr>
                <w:rFonts w:ascii="Calibri Light" w:hAnsi="Calibri Light"/>
                <w:sz w:val="16"/>
                <w:szCs w:val="16"/>
              </w:rPr>
            </w:pPr>
            <w:del w:id="4047" w:author="Ashan Senel Asmone" w:date="2016-03-21T16:44:00Z">
              <w:r w:rsidRPr="003115A2" w:rsidDel="00534DBC">
                <w:rPr>
                  <w:rFonts w:ascii="Calibri Light" w:hAnsi="Calibri Light"/>
                  <w:sz w:val="16"/>
                  <w:szCs w:val="16"/>
                </w:rPr>
                <w:delText>BS 6100-5.3:1984 Glossary of building and civil engineering terms. Masonry. Bricks and blocks</w:delText>
              </w:r>
            </w:del>
            <w:ins w:id="4048" w:author="Ashan Senel Asmone" w:date="2016-03-21T16:44:00Z">
              <w:r w:rsidR="00534DBC">
                <w:rPr>
                  <w:rFonts w:ascii="Calibri Light" w:hAnsi="Calibri Light"/>
                  <w:sz w:val="16"/>
                  <w:szCs w:val="16"/>
                </w:rPr>
                <w:t>BS 6100-6:2008 Building and civil engineering. Vocabulary. Construction parts</w:t>
              </w:r>
            </w:ins>
          </w:p>
          <w:p w14:paraId="2367DA11" w14:textId="77777777" w:rsidR="003115A2" w:rsidRPr="003115A2" w:rsidRDefault="003115A2" w:rsidP="003115A2">
            <w:pPr>
              <w:spacing w:after="120"/>
              <w:rPr>
                <w:rFonts w:ascii="Calibri Light" w:hAnsi="Calibri Light"/>
                <w:sz w:val="16"/>
                <w:szCs w:val="16"/>
              </w:rPr>
            </w:pPr>
            <w:del w:id="4049" w:author="Ashan Senel Asmone" w:date="2016-03-21T16:45:00Z">
              <w:r w:rsidRPr="003115A2" w:rsidDel="00534DBC">
                <w:rPr>
                  <w:rFonts w:ascii="Calibri Light" w:hAnsi="Calibri Light"/>
                  <w:sz w:val="16"/>
                  <w:szCs w:val="16"/>
                </w:rPr>
                <w:delText>BS EN 772-1:2000 Methods of test for masonry units. Determination of compressive strength</w:delText>
              </w:r>
            </w:del>
            <w:ins w:id="4050" w:author="Ashan Senel Asmone" w:date="2016-03-21T16:45:00Z">
              <w:r w:rsidR="00534DBC">
                <w:rPr>
                  <w:rFonts w:ascii="Calibri Light" w:hAnsi="Calibri Light"/>
                  <w:sz w:val="16"/>
                  <w:szCs w:val="16"/>
                </w:rPr>
                <w:t>BS EN 772-1:2011+A1:2015 Methods of test for masonry units. Determination of compressive strength</w:t>
              </w:r>
            </w:ins>
          </w:p>
          <w:p w14:paraId="62259278" w14:textId="77777777" w:rsidR="003115A2" w:rsidRPr="003115A2" w:rsidRDefault="003115A2" w:rsidP="003115A2">
            <w:pPr>
              <w:spacing w:after="120"/>
              <w:rPr>
                <w:rFonts w:ascii="Calibri Light" w:hAnsi="Calibri Light"/>
                <w:sz w:val="16"/>
                <w:szCs w:val="16"/>
              </w:rPr>
            </w:pPr>
            <w:del w:id="4051" w:author="Ashan Senel Asmone" w:date="2016-03-21T16:46:00Z">
              <w:r w:rsidRPr="003115A2" w:rsidDel="00534DBC">
                <w:rPr>
                  <w:rFonts w:ascii="Calibri Light" w:hAnsi="Calibri Light"/>
                  <w:sz w:val="16"/>
                  <w:szCs w:val="16"/>
                </w:rPr>
                <w:delText>BS EN 772-2:1998 Methods of test for masonry units. Determination of percentage area of voids in aggregate concrete masonry units (by paper indentation)</w:delText>
              </w:r>
            </w:del>
            <w:ins w:id="4052" w:author="Ashan Senel Asmone" w:date="2016-03-21T16:46:00Z">
              <w:r w:rsidR="00534DBC">
                <w:rPr>
                  <w:rFonts w:ascii="Calibri Light" w:hAnsi="Calibri Light"/>
                  <w:sz w:val="16"/>
                  <w:szCs w:val="16"/>
                </w:rPr>
                <w:t>BS EN 772-2:1998 Methods of test for masonry units. Determination of percentage area of voids in masonry units (by paper indentation)</w:t>
              </w:r>
            </w:ins>
          </w:p>
          <w:p w14:paraId="5670ECB2" w14:textId="77777777" w:rsidR="003115A2" w:rsidRPr="003115A2" w:rsidRDefault="003115A2" w:rsidP="003115A2">
            <w:pPr>
              <w:spacing w:after="120"/>
              <w:rPr>
                <w:rFonts w:ascii="Calibri Light" w:hAnsi="Calibri Light"/>
                <w:sz w:val="16"/>
                <w:szCs w:val="16"/>
              </w:rPr>
            </w:pPr>
            <w:del w:id="4053" w:author="Ashan Senel Asmone" w:date="2016-03-21T16:48:00Z">
              <w:r w:rsidRPr="003115A2" w:rsidDel="00534DBC">
                <w:rPr>
                  <w:rFonts w:ascii="Calibri Light" w:hAnsi="Calibri Light"/>
                  <w:sz w:val="16"/>
                  <w:szCs w:val="16"/>
                </w:rPr>
                <w:delText>BS EN 772-5:2001 Methods of test for masonry units. Determination of the active soluble salts content of clay masonry units</w:delText>
              </w:r>
            </w:del>
            <w:ins w:id="4054"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4535401B" w14:textId="77777777" w:rsidR="003115A2" w:rsidRPr="003115A2" w:rsidRDefault="003115A2" w:rsidP="003115A2">
            <w:pPr>
              <w:spacing w:after="120"/>
              <w:rPr>
                <w:rFonts w:ascii="Calibri Light" w:hAnsi="Calibri Light"/>
                <w:sz w:val="16"/>
                <w:szCs w:val="16"/>
              </w:rPr>
            </w:pPr>
            <w:del w:id="4055" w:author="Ashan Senel Asmone" w:date="2016-03-21T16:49:00Z">
              <w:r w:rsidRPr="003115A2" w:rsidDel="00534DBC">
                <w:rPr>
                  <w:rFonts w:ascii="Calibri Light" w:hAnsi="Calibri Light"/>
                  <w:sz w:val="16"/>
                  <w:szCs w:val="16"/>
                </w:rPr>
                <w:delText>BS EN 772-7:1998 Methods of test for masonry units. Determination of water absorption of clay masonry damp proof course units by boiling in water</w:delText>
              </w:r>
            </w:del>
            <w:ins w:id="4056"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26E924AD" w14:textId="77777777" w:rsidR="003115A2" w:rsidRPr="003115A2" w:rsidRDefault="003115A2" w:rsidP="003115A2">
            <w:pPr>
              <w:spacing w:after="120"/>
              <w:rPr>
                <w:rFonts w:ascii="Calibri Light" w:hAnsi="Calibri Light"/>
                <w:sz w:val="16"/>
                <w:szCs w:val="16"/>
              </w:rPr>
            </w:pPr>
            <w:del w:id="4057" w:author="Ashan Senel Asmone" w:date="2016-03-21T16:50:00Z">
              <w:r w:rsidRPr="003115A2" w:rsidDel="00534DBC">
                <w:rPr>
                  <w:rFonts w:ascii="Calibri Light" w:hAnsi="Calibri Light"/>
                  <w:sz w:val="16"/>
                  <w:szCs w:val="16"/>
                </w:rPr>
                <w:delText>BS EN 772-19:2000 Methods of test for masonry units. Determination of moisture expansion of large horizontally perforated clay masonry units</w:delText>
              </w:r>
            </w:del>
            <w:ins w:id="4058" w:author="Ashan Senel Asmone" w:date="2016-03-21T16:50:00Z">
              <w:r w:rsidR="00534DBC">
                <w:rPr>
                  <w:rFonts w:ascii="Calibri Light" w:hAnsi="Calibri Light"/>
                  <w:sz w:val="16"/>
                  <w:szCs w:val="16"/>
                </w:rPr>
                <w:t>BS EN 772-19:2000 Methods of test for masonry units. Determination of moisture expansion of large horizontally perforated clay masonry units</w:t>
              </w:r>
            </w:ins>
          </w:p>
          <w:p w14:paraId="5930C4A8" w14:textId="77777777" w:rsidR="003115A2" w:rsidRPr="003115A2" w:rsidRDefault="003115A2" w:rsidP="003115A2">
            <w:pPr>
              <w:spacing w:after="120"/>
              <w:rPr>
                <w:rFonts w:ascii="Calibri Light" w:hAnsi="Calibri Light"/>
                <w:sz w:val="16"/>
                <w:szCs w:val="16"/>
              </w:rPr>
            </w:pPr>
            <w:del w:id="4059" w:author="Ashan Senel Asmone" w:date="2016-03-21T16:50:00Z">
              <w:r w:rsidRPr="003115A2" w:rsidDel="00534DBC">
                <w:rPr>
                  <w:rFonts w:ascii="Calibri Light" w:hAnsi="Calibri Light"/>
                  <w:sz w:val="16"/>
                  <w:szCs w:val="16"/>
                </w:rPr>
                <w:delText>BS 8000-3:2001 Workmanship on building sites. Code of practice for masonry</w:delText>
              </w:r>
            </w:del>
            <w:ins w:id="4060" w:author="Ashan Senel Asmone" w:date="2016-03-21T16:50:00Z">
              <w:r w:rsidR="00534DBC">
                <w:rPr>
                  <w:rFonts w:ascii="Calibri Light" w:hAnsi="Calibri Light"/>
                  <w:sz w:val="16"/>
                  <w:szCs w:val="16"/>
                </w:rPr>
                <w:t>BS 8000-0:2014 Workmanship on construction sites. Introduction and general principles</w:t>
              </w:r>
            </w:ins>
          </w:p>
          <w:p w14:paraId="3EF549A2" w14:textId="77777777" w:rsidR="003115A2" w:rsidRPr="003115A2" w:rsidRDefault="003115A2" w:rsidP="003115A2">
            <w:pPr>
              <w:spacing w:after="120"/>
              <w:rPr>
                <w:rFonts w:ascii="Calibri Light" w:hAnsi="Calibri Light"/>
                <w:sz w:val="16"/>
                <w:szCs w:val="16"/>
              </w:rPr>
            </w:pPr>
            <w:del w:id="4061" w:author="Ashan Senel Asmone" w:date="2016-03-21T16:51:00Z">
              <w:r w:rsidRPr="003115A2" w:rsidDel="00534DBC">
                <w:rPr>
                  <w:rFonts w:ascii="Calibri Light" w:hAnsi="Calibri Light"/>
                  <w:sz w:val="16"/>
                  <w:szCs w:val="16"/>
                </w:rPr>
                <w:delText>BS 8221-1:2000 Code of practice for cleaning and surface repair of buildings. Cleaning of natural stones, brick, terracotta and concrete</w:delText>
              </w:r>
            </w:del>
            <w:ins w:id="4062"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63169534" w14:textId="77777777" w:rsidR="003115A2" w:rsidRPr="003115A2" w:rsidRDefault="003115A2" w:rsidP="003115A2">
            <w:pPr>
              <w:spacing w:after="120"/>
              <w:rPr>
                <w:rFonts w:ascii="Calibri Light" w:hAnsi="Calibri Light"/>
                <w:sz w:val="16"/>
                <w:szCs w:val="16"/>
              </w:rPr>
            </w:pPr>
            <w:del w:id="4063" w:author="Ashan Senel Asmone" w:date="2016-03-21T16:52:00Z">
              <w:r w:rsidRPr="003115A2" w:rsidDel="00534DBC">
                <w:rPr>
                  <w:rFonts w:ascii="Calibri Light" w:hAnsi="Calibri Light"/>
                  <w:sz w:val="16"/>
                  <w:szCs w:val="16"/>
                </w:rPr>
                <w:delText>BS 8221-2:2000 Code of practice for cleaning and surface repair of buildings. Surface repair of natural stones, brick and terracotta</w:delText>
              </w:r>
            </w:del>
            <w:ins w:id="4064" w:author="Ashan Senel Asmone" w:date="2016-03-21T16:52:00Z">
              <w:r w:rsidR="00534DBC">
                <w:rPr>
                  <w:rFonts w:ascii="Calibri Light" w:hAnsi="Calibri Light"/>
                  <w:sz w:val="16"/>
                  <w:szCs w:val="16"/>
                </w:rPr>
                <w:t>BS 8221-2:2000 Code of practice for cleaning and surface repair of buildings. Surface repair of natural stones, brick and terracotta</w:t>
              </w:r>
            </w:ins>
          </w:p>
          <w:p w14:paraId="7466E56C" w14:textId="77777777" w:rsidR="003115A2" w:rsidRPr="003115A2" w:rsidRDefault="003115A2" w:rsidP="003115A2">
            <w:pPr>
              <w:spacing w:after="120"/>
              <w:rPr>
                <w:rFonts w:ascii="Calibri Light" w:hAnsi="Calibri Light"/>
                <w:sz w:val="16"/>
                <w:szCs w:val="16"/>
              </w:rPr>
            </w:pPr>
            <w:r w:rsidRPr="003115A2">
              <w:rPr>
                <w:rFonts w:ascii="Calibri Light" w:hAnsi="Calibri Light"/>
                <w:b/>
                <w:bCs/>
                <w:sz w:val="16"/>
                <w:szCs w:val="16"/>
                <w:u w:val="single"/>
              </w:rPr>
              <w:t>Mortar</w:t>
            </w:r>
          </w:p>
          <w:p w14:paraId="2A7C51E7" w14:textId="77777777" w:rsidR="003115A2" w:rsidRPr="003115A2" w:rsidRDefault="003115A2" w:rsidP="003115A2">
            <w:pPr>
              <w:spacing w:after="120"/>
              <w:rPr>
                <w:rFonts w:ascii="Calibri Light" w:hAnsi="Calibri Light"/>
                <w:sz w:val="16"/>
                <w:szCs w:val="16"/>
              </w:rPr>
            </w:pPr>
            <w:del w:id="4065" w:author="Ashan Senel Asmone" w:date="2016-03-21T16:53:00Z">
              <w:r w:rsidRPr="003115A2" w:rsidDel="00534DBC">
                <w:rPr>
                  <w:rFonts w:ascii="Calibri Light" w:hAnsi="Calibri Light"/>
                  <w:sz w:val="16"/>
                  <w:szCs w:val="16"/>
                </w:rPr>
                <w:delText>BS EN 413-2:1995 Masonry cement. Test methods</w:delText>
              </w:r>
            </w:del>
            <w:ins w:id="4066" w:author="Ashan Senel Asmone" w:date="2016-03-21T16:53:00Z">
              <w:r w:rsidR="00534DBC">
                <w:rPr>
                  <w:rFonts w:ascii="Calibri Light" w:hAnsi="Calibri Light"/>
                  <w:sz w:val="16"/>
                  <w:szCs w:val="16"/>
                </w:rPr>
                <w:t>BS EN 413-2:2005 Masonry cement. Test methods</w:t>
              </w:r>
            </w:ins>
          </w:p>
          <w:p w14:paraId="7E5ED385" w14:textId="77777777" w:rsidR="003115A2" w:rsidRPr="003115A2" w:rsidRDefault="003115A2" w:rsidP="003115A2">
            <w:pPr>
              <w:spacing w:after="120"/>
              <w:rPr>
                <w:rFonts w:ascii="Calibri Light" w:hAnsi="Calibri Light"/>
                <w:sz w:val="16"/>
                <w:szCs w:val="16"/>
              </w:rPr>
            </w:pPr>
            <w:del w:id="4067" w:author="Ashan Senel Asmone" w:date="2016-03-21T16:45:00Z">
              <w:r w:rsidRPr="003115A2" w:rsidDel="00534DBC">
                <w:rPr>
                  <w:rFonts w:ascii="Calibri Light" w:hAnsi="Calibri Light"/>
                  <w:sz w:val="16"/>
                  <w:szCs w:val="16"/>
                </w:rPr>
                <w:delText>BS EN 772-1:2000 Methods of test for masonry units. Determination of compressive strength</w:delText>
              </w:r>
            </w:del>
            <w:ins w:id="4068" w:author="Ashan Senel Asmone" w:date="2016-03-21T16:45:00Z">
              <w:r w:rsidR="00534DBC">
                <w:rPr>
                  <w:rFonts w:ascii="Calibri Light" w:hAnsi="Calibri Light"/>
                  <w:sz w:val="16"/>
                  <w:szCs w:val="16"/>
                </w:rPr>
                <w:t>BS EN 772-1:2011+A1:2015 Methods of test for masonry units. Determination of compressive strength</w:t>
              </w:r>
            </w:ins>
          </w:p>
          <w:p w14:paraId="16E595E5" w14:textId="77777777" w:rsidR="003115A2" w:rsidRPr="003115A2" w:rsidRDefault="003115A2" w:rsidP="003115A2">
            <w:pPr>
              <w:spacing w:after="120"/>
              <w:rPr>
                <w:rFonts w:ascii="Calibri Light" w:hAnsi="Calibri Light"/>
                <w:sz w:val="16"/>
                <w:szCs w:val="16"/>
              </w:rPr>
            </w:pPr>
            <w:del w:id="4069" w:author="Ashan Senel Asmone" w:date="2016-03-21T16:48:00Z">
              <w:r w:rsidRPr="003115A2" w:rsidDel="00534DBC">
                <w:rPr>
                  <w:rFonts w:ascii="Calibri Light" w:hAnsi="Calibri Light"/>
                  <w:sz w:val="16"/>
                  <w:szCs w:val="16"/>
                </w:rPr>
                <w:delText>BS EN 772-5:2001 Methods of test for masonry units. Determination of the active soluble salts content of clay masonry units</w:delText>
              </w:r>
            </w:del>
            <w:ins w:id="4070"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00B44059" w14:textId="77777777" w:rsidR="003115A2" w:rsidRPr="003115A2" w:rsidRDefault="003115A2" w:rsidP="003115A2">
            <w:pPr>
              <w:spacing w:after="120"/>
              <w:rPr>
                <w:rFonts w:ascii="Calibri Light" w:hAnsi="Calibri Light"/>
                <w:sz w:val="16"/>
                <w:szCs w:val="16"/>
              </w:rPr>
            </w:pPr>
            <w:del w:id="4071" w:author="Ashan Senel Asmone" w:date="2016-03-21T16:54:00Z">
              <w:r w:rsidRPr="003115A2" w:rsidDel="00534DBC">
                <w:rPr>
                  <w:rFonts w:ascii="Calibri Light" w:hAnsi="Calibri Light"/>
                  <w:sz w:val="16"/>
                  <w:szCs w:val="16"/>
                </w:rPr>
                <w:delText>BS EN 772-16:2000 Methods of test for masonry units. Determination of dimensions</w:delText>
              </w:r>
            </w:del>
            <w:ins w:id="4072" w:author="Ashan Senel Asmone" w:date="2016-03-21T16:54:00Z">
              <w:r w:rsidR="00534DBC">
                <w:rPr>
                  <w:rFonts w:ascii="Calibri Light" w:hAnsi="Calibri Light"/>
                  <w:sz w:val="16"/>
                  <w:szCs w:val="16"/>
                </w:rPr>
                <w:t>BS EN 772-16:2011 Methods of test for masonry units. Determination of dimensions</w:t>
              </w:r>
            </w:ins>
          </w:p>
          <w:p w14:paraId="1E1534C1" w14:textId="77777777" w:rsidR="003115A2" w:rsidRPr="003115A2" w:rsidRDefault="003115A2" w:rsidP="003115A2">
            <w:pPr>
              <w:spacing w:after="120"/>
              <w:rPr>
                <w:rFonts w:ascii="Calibri Light" w:hAnsi="Calibri Light"/>
                <w:sz w:val="16"/>
                <w:szCs w:val="16"/>
              </w:rPr>
            </w:pPr>
            <w:del w:id="4073" w:author="Ashan Senel Asmone" w:date="2016-03-21T16:55:00Z">
              <w:r w:rsidRPr="003115A2" w:rsidDel="00534DBC">
                <w:rPr>
                  <w:rFonts w:ascii="Calibri Light" w:hAnsi="Calibri Light"/>
                  <w:sz w:val="16"/>
                  <w:szCs w:val="16"/>
                </w:rPr>
                <w:delText>BS EN 998-2:2002 Specification for mortar for masonry. Masonry mortar</w:delText>
              </w:r>
            </w:del>
            <w:ins w:id="4074" w:author="Ashan Senel Asmone" w:date="2016-03-21T16:55:00Z">
              <w:r w:rsidR="00534DBC">
                <w:rPr>
                  <w:rFonts w:ascii="Calibri Light" w:hAnsi="Calibri Light"/>
                  <w:sz w:val="16"/>
                  <w:szCs w:val="16"/>
                </w:rPr>
                <w:t>BS EN 998-2:2010 Specification for mortar for masonry. Masonry mortar</w:t>
              </w:r>
            </w:ins>
          </w:p>
          <w:p w14:paraId="2E95A037" w14:textId="77777777" w:rsidR="003115A2" w:rsidRPr="003115A2" w:rsidRDefault="003115A2" w:rsidP="003115A2">
            <w:pPr>
              <w:spacing w:after="120"/>
              <w:rPr>
                <w:rFonts w:ascii="Calibri Light" w:hAnsi="Calibri Light"/>
                <w:sz w:val="16"/>
                <w:szCs w:val="16"/>
              </w:rPr>
            </w:pPr>
            <w:del w:id="4075" w:author="Ashan Senel Asmone" w:date="2016-03-21T16:56:00Z">
              <w:r w:rsidRPr="003115A2" w:rsidDel="00534DBC">
                <w:rPr>
                  <w:rFonts w:ascii="Calibri Light" w:hAnsi="Calibri Light"/>
                  <w:sz w:val="16"/>
                  <w:szCs w:val="16"/>
                </w:rPr>
                <w:delText>BS EN 1015-1:1999 Methods of test for mortar for masonry. Determination of particle size distribution (by sieve analysis)</w:delText>
              </w:r>
            </w:del>
            <w:ins w:id="4076" w:author="Ashan Senel Asmone" w:date="2016-03-21T16:56:00Z">
              <w:r w:rsidR="00534DBC">
                <w:rPr>
                  <w:rFonts w:ascii="Calibri Light" w:hAnsi="Calibri Light"/>
                  <w:sz w:val="16"/>
                  <w:szCs w:val="16"/>
                </w:rPr>
                <w:t>BS EN 1015-1:1999 Methods of test for mortar for masonry. Determination of particle size distribution (by sieve analysis)</w:t>
              </w:r>
            </w:ins>
          </w:p>
          <w:p w14:paraId="3D3023A0" w14:textId="77777777" w:rsidR="003115A2" w:rsidRPr="003115A2" w:rsidRDefault="003115A2" w:rsidP="003115A2">
            <w:pPr>
              <w:spacing w:after="120"/>
              <w:rPr>
                <w:rFonts w:ascii="Calibri Light" w:hAnsi="Calibri Light"/>
                <w:sz w:val="16"/>
                <w:szCs w:val="16"/>
              </w:rPr>
            </w:pPr>
            <w:del w:id="4077" w:author="Ashan Senel Asmone" w:date="2016-03-21T16:56:00Z">
              <w:r w:rsidRPr="003115A2" w:rsidDel="00534DBC">
                <w:rPr>
                  <w:rFonts w:ascii="Calibri Light" w:hAnsi="Calibri Light"/>
                  <w:sz w:val="16"/>
                  <w:szCs w:val="16"/>
                </w:rPr>
                <w:delText>BS EN 1015-2:1999</w:delText>
              </w:r>
              <w:r w:rsidRPr="003115A2" w:rsidDel="00534DBC">
                <w:rPr>
                  <w:rFonts w:ascii="Calibri Light" w:hAnsi="Calibri Light"/>
                  <w:b/>
                  <w:bCs/>
                  <w:sz w:val="16"/>
                  <w:szCs w:val="16"/>
                </w:rPr>
                <w:delText> </w:delText>
              </w:r>
              <w:r w:rsidRPr="003115A2" w:rsidDel="00534DBC">
                <w:rPr>
                  <w:rFonts w:ascii="Calibri Light" w:hAnsi="Calibri Light"/>
                  <w:sz w:val="16"/>
                  <w:szCs w:val="16"/>
                </w:rPr>
                <w:delText>Methods of test for mortar for masonry. Bulk sampling of mortars and preparation of test mortars</w:delText>
              </w:r>
            </w:del>
            <w:ins w:id="4078" w:author="Ashan Senel Asmone" w:date="2016-03-21T16:56:00Z">
              <w:r w:rsidR="00534DBC">
                <w:rPr>
                  <w:rFonts w:ascii="Calibri Light" w:hAnsi="Calibri Light"/>
                  <w:sz w:val="16"/>
                  <w:szCs w:val="16"/>
                </w:rPr>
                <w:t>BS EN 1015-2:1999 Methods of test for mortar for masonry. Bulk sampling of mortars and preparation of test mortars</w:t>
              </w:r>
            </w:ins>
          </w:p>
          <w:p w14:paraId="7AD397D0" w14:textId="77777777" w:rsidR="003115A2" w:rsidRPr="003115A2" w:rsidRDefault="003115A2" w:rsidP="003115A2">
            <w:pPr>
              <w:spacing w:after="120"/>
              <w:rPr>
                <w:rFonts w:ascii="Calibri Light" w:hAnsi="Calibri Light"/>
                <w:sz w:val="16"/>
                <w:szCs w:val="16"/>
              </w:rPr>
            </w:pPr>
            <w:del w:id="4079" w:author="Ashan Senel Asmone" w:date="2016-03-21T16:57:00Z">
              <w:r w:rsidRPr="003115A2" w:rsidDel="00534DBC">
                <w:rPr>
                  <w:rFonts w:ascii="Calibri Light" w:hAnsi="Calibri Light"/>
                  <w:sz w:val="16"/>
                  <w:szCs w:val="16"/>
                </w:rPr>
                <w:delText>BS EN 1015-3:1999 Methods of test for mortar for masonry. Determination of consistence of fresh mortar (by flow table)</w:delText>
              </w:r>
            </w:del>
            <w:ins w:id="4080" w:author="Ashan Senel Asmone" w:date="2016-03-21T16:57:00Z">
              <w:r w:rsidR="00534DBC">
                <w:rPr>
                  <w:rFonts w:ascii="Calibri Light" w:hAnsi="Calibri Light"/>
                  <w:sz w:val="16"/>
                  <w:szCs w:val="16"/>
                </w:rPr>
                <w:t>BS EN 1015-3:1999 Methods of test for mortar for masonry. Determination of consistence of fresh mortar (by flow table)</w:t>
              </w:r>
            </w:ins>
          </w:p>
          <w:p w14:paraId="2273F143" w14:textId="77777777" w:rsidR="003115A2" w:rsidRPr="003115A2" w:rsidRDefault="003115A2" w:rsidP="003115A2">
            <w:pPr>
              <w:spacing w:after="120"/>
              <w:rPr>
                <w:rFonts w:ascii="Calibri Light" w:hAnsi="Calibri Light"/>
                <w:sz w:val="16"/>
                <w:szCs w:val="16"/>
              </w:rPr>
            </w:pPr>
            <w:del w:id="4081" w:author="Ashan Senel Asmone" w:date="2016-03-21T16:57:00Z">
              <w:r w:rsidRPr="003115A2" w:rsidDel="00534DBC">
                <w:rPr>
                  <w:rFonts w:ascii="Calibri Light" w:hAnsi="Calibri Light"/>
                  <w:sz w:val="16"/>
                  <w:szCs w:val="16"/>
                </w:rPr>
                <w:delText>BS EN 1015-4:1999 Methods of test for mortar for masonry. Determination of consistence of fresh mortar (by plunger penetration)</w:delText>
              </w:r>
            </w:del>
            <w:ins w:id="4082" w:author="Ashan Senel Asmone" w:date="2016-03-21T16:57:00Z">
              <w:r w:rsidR="00534DBC">
                <w:rPr>
                  <w:rFonts w:ascii="Calibri Light" w:hAnsi="Calibri Light"/>
                  <w:sz w:val="16"/>
                  <w:szCs w:val="16"/>
                </w:rPr>
                <w:t>BS EN 1015-4:1999 Methods of test for mortar for masonry. Determination of consistence of fresh mortar (by plunger penetration)</w:t>
              </w:r>
            </w:ins>
          </w:p>
          <w:p w14:paraId="54FB63FE" w14:textId="77777777" w:rsidR="003115A2" w:rsidRPr="003115A2" w:rsidRDefault="003115A2" w:rsidP="003115A2">
            <w:pPr>
              <w:spacing w:after="120"/>
              <w:rPr>
                <w:rFonts w:ascii="Calibri Light" w:hAnsi="Calibri Light"/>
                <w:sz w:val="16"/>
                <w:szCs w:val="16"/>
              </w:rPr>
            </w:pPr>
            <w:del w:id="4083" w:author="Ashan Senel Asmone" w:date="2016-03-21T16:58:00Z">
              <w:r w:rsidRPr="003115A2" w:rsidDel="00534DBC">
                <w:rPr>
                  <w:rFonts w:ascii="Calibri Light" w:hAnsi="Calibri Light"/>
                  <w:sz w:val="16"/>
                  <w:szCs w:val="16"/>
                </w:rPr>
                <w:delText>BS EN 1015-6:1999 Methods of test for mortar for masonry. Determination of bulk density of fresh mortar</w:delText>
              </w:r>
            </w:del>
            <w:ins w:id="4084" w:author="Ashan Senel Asmone" w:date="2016-03-21T16:58:00Z">
              <w:r w:rsidR="00534DBC">
                <w:rPr>
                  <w:rFonts w:ascii="Calibri Light" w:hAnsi="Calibri Light"/>
                  <w:sz w:val="16"/>
                  <w:szCs w:val="16"/>
                </w:rPr>
                <w:t>BS EN 1015-6:1999 Methods of test for mortar for masonry. Determination of bulk density of fresh mortar</w:t>
              </w:r>
            </w:ins>
          </w:p>
          <w:p w14:paraId="4B37DA25" w14:textId="77777777" w:rsidR="003115A2" w:rsidRPr="003115A2" w:rsidRDefault="003115A2" w:rsidP="003115A2">
            <w:pPr>
              <w:spacing w:after="120"/>
              <w:rPr>
                <w:rFonts w:ascii="Calibri Light" w:hAnsi="Calibri Light"/>
                <w:sz w:val="16"/>
                <w:szCs w:val="16"/>
              </w:rPr>
            </w:pPr>
            <w:del w:id="4085" w:author="Ashan Senel Asmone" w:date="2016-03-21T16:59:00Z">
              <w:r w:rsidRPr="003115A2" w:rsidDel="00785E22">
                <w:rPr>
                  <w:rFonts w:ascii="Calibri Light" w:hAnsi="Calibri Light"/>
                  <w:sz w:val="16"/>
                  <w:szCs w:val="16"/>
                </w:rPr>
                <w:delText>BS EN 1015-7:1999 Methods of test for mortar for masonry. Determination of air content of fresh mortar</w:delText>
              </w:r>
            </w:del>
            <w:ins w:id="4086" w:author="Ashan Senel Asmone" w:date="2016-03-21T16:59:00Z">
              <w:r w:rsidR="00785E22">
                <w:rPr>
                  <w:rFonts w:ascii="Calibri Light" w:hAnsi="Calibri Light"/>
                  <w:sz w:val="16"/>
                  <w:szCs w:val="16"/>
                </w:rPr>
                <w:t>BS EN 1015-7:1999 Methods of test for mortar for masonry. Determination of air content of fresh mortar</w:t>
              </w:r>
            </w:ins>
          </w:p>
          <w:p w14:paraId="38B8933C" w14:textId="77777777" w:rsidR="003115A2" w:rsidRPr="003115A2" w:rsidRDefault="003115A2" w:rsidP="003115A2">
            <w:pPr>
              <w:spacing w:after="120"/>
              <w:rPr>
                <w:rFonts w:ascii="Calibri Light" w:hAnsi="Calibri Light"/>
                <w:sz w:val="16"/>
                <w:szCs w:val="16"/>
              </w:rPr>
            </w:pPr>
            <w:del w:id="4087" w:author="Ashan Senel Asmone" w:date="2016-03-21T16:59:00Z">
              <w:r w:rsidRPr="003115A2" w:rsidDel="00785E22">
                <w:rPr>
                  <w:rFonts w:ascii="Calibri Light" w:hAnsi="Calibri Light"/>
                  <w:sz w:val="16"/>
                  <w:szCs w:val="16"/>
                </w:rPr>
                <w:delText>BS EN 1015-9:1999 Methods of test for mortar for masonry. Determination of workable life and correction time of fresh mortar</w:delText>
              </w:r>
            </w:del>
            <w:ins w:id="4088" w:author="Ashan Senel Asmone" w:date="2016-03-21T16:59:00Z">
              <w:r w:rsidR="00785E22">
                <w:rPr>
                  <w:rFonts w:ascii="Calibri Light" w:hAnsi="Calibri Light"/>
                  <w:sz w:val="16"/>
                  <w:szCs w:val="16"/>
                </w:rPr>
                <w:t>BS EN 1015-9:1999 Methods of test for mortar for masonry. Determination of workable life and correction time of fresh mortar</w:t>
              </w:r>
            </w:ins>
          </w:p>
          <w:p w14:paraId="1BF53DD0" w14:textId="77777777" w:rsidR="003115A2" w:rsidRPr="003115A2" w:rsidRDefault="003115A2" w:rsidP="003115A2">
            <w:pPr>
              <w:spacing w:after="120"/>
              <w:rPr>
                <w:rFonts w:ascii="Calibri Light" w:hAnsi="Calibri Light"/>
                <w:sz w:val="16"/>
                <w:szCs w:val="16"/>
              </w:rPr>
            </w:pPr>
            <w:del w:id="4089" w:author="Ashan Senel Asmone" w:date="2016-03-21T17:00:00Z">
              <w:r w:rsidRPr="003115A2" w:rsidDel="00785E22">
                <w:rPr>
                  <w:rFonts w:ascii="Calibri Light" w:hAnsi="Calibri Light"/>
                  <w:sz w:val="16"/>
                  <w:szCs w:val="16"/>
                </w:rPr>
                <w:delText>BS EN 1015-10:1999 Methods of test for mortar for masonry. Determination of dry bulk density of hardened mortar</w:delText>
              </w:r>
            </w:del>
            <w:ins w:id="4090" w:author="Ashan Senel Asmone" w:date="2016-03-21T17:00:00Z">
              <w:r w:rsidR="00785E22">
                <w:rPr>
                  <w:rFonts w:ascii="Calibri Light" w:hAnsi="Calibri Light"/>
                  <w:sz w:val="16"/>
                  <w:szCs w:val="16"/>
                </w:rPr>
                <w:t>BS EN 1015-10:1999 Methods of test for mortar for masonry. Determination of dry bulk density of hardened mortar</w:t>
              </w:r>
            </w:ins>
          </w:p>
          <w:p w14:paraId="2A512650" w14:textId="77777777" w:rsidR="003115A2" w:rsidRPr="003115A2" w:rsidRDefault="003115A2" w:rsidP="003115A2">
            <w:pPr>
              <w:spacing w:after="120"/>
              <w:rPr>
                <w:rFonts w:ascii="Calibri Light" w:hAnsi="Calibri Light"/>
                <w:sz w:val="16"/>
                <w:szCs w:val="16"/>
              </w:rPr>
            </w:pPr>
            <w:del w:id="4091" w:author="Ashan Senel Asmone" w:date="2016-03-21T17:00:00Z">
              <w:r w:rsidRPr="003115A2" w:rsidDel="00785E22">
                <w:rPr>
                  <w:rFonts w:ascii="Calibri Light" w:hAnsi="Calibri Light"/>
                  <w:sz w:val="16"/>
                  <w:szCs w:val="16"/>
                </w:rPr>
                <w:delText>BS EN 1015-11:1999 Methods of test for mortar for masonry. Determination of flexural and compressive strength of hardened mortar</w:delText>
              </w:r>
            </w:del>
            <w:ins w:id="4092" w:author="Ashan Senel Asmone" w:date="2016-03-21T17:00:00Z">
              <w:r w:rsidR="00785E22">
                <w:rPr>
                  <w:rFonts w:ascii="Calibri Light" w:hAnsi="Calibri Light"/>
                  <w:sz w:val="16"/>
                  <w:szCs w:val="16"/>
                </w:rPr>
                <w:t>BS EN 1015-11:1999 Methods of test for mortar for masonry. Determination of flexural and compressive strength of hardened mortar</w:t>
              </w:r>
            </w:ins>
          </w:p>
          <w:p w14:paraId="06378510" w14:textId="77777777" w:rsidR="003115A2" w:rsidRPr="003115A2" w:rsidRDefault="003115A2" w:rsidP="003115A2">
            <w:pPr>
              <w:spacing w:after="120"/>
              <w:rPr>
                <w:rFonts w:ascii="Calibri Light" w:hAnsi="Calibri Light"/>
                <w:sz w:val="16"/>
                <w:szCs w:val="16"/>
              </w:rPr>
            </w:pPr>
            <w:del w:id="4093" w:author="Ashan Senel Asmone" w:date="2016-03-21T17:01:00Z">
              <w:r w:rsidRPr="003115A2" w:rsidDel="00785E22">
                <w:rPr>
                  <w:rFonts w:ascii="Calibri Light" w:hAnsi="Calibri Light"/>
                  <w:sz w:val="16"/>
                  <w:szCs w:val="16"/>
                </w:rPr>
                <w:delText>BS EN 1015-12:2000 Methods of test for mortar for masonry. Determination of adhesive strength of hardened rendering and plastering mortars on substrates</w:delText>
              </w:r>
            </w:del>
            <w:ins w:id="4094" w:author="Ashan Senel Asmone" w:date="2016-03-21T17:01:00Z">
              <w:r w:rsidR="00785E22">
                <w:rPr>
                  <w:rFonts w:ascii="Calibri Light" w:hAnsi="Calibri Light"/>
                  <w:sz w:val="16"/>
                  <w:szCs w:val="16"/>
                </w:rPr>
                <w:t>BS EN 1015-12:2000 Methods of test for mortar for masonry. Determination of adhesive strength of hardened rendering and plastering mortars on substrates</w:t>
              </w:r>
            </w:ins>
          </w:p>
          <w:p w14:paraId="1AF85A8E" w14:textId="77777777" w:rsidR="003115A2" w:rsidRPr="003115A2" w:rsidRDefault="003115A2" w:rsidP="003115A2">
            <w:pPr>
              <w:spacing w:after="120"/>
              <w:rPr>
                <w:rFonts w:ascii="Calibri Light" w:hAnsi="Calibri Light"/>
                <w:sz w:val="16"/>
                <w:szCs w:val="16"/>
              </w:rPr>
            </w:pPr>
            <w:del w:id="4095" w:author="Ashan Senel Asmone" w:date="2016-03-21T17:01:00Z">
              <w:r w:rsidRPr="003115A2" w:rsidDel="00785E22">
                <w:rPr>
                  <w:rFonts w:ascii="Calibri Light" w:hAnsi="Calibri Light"/>
                  <w:sz w:val="16"/>
                  <w:szCs w:val="16"/>
                </w:rPr>
                <w:delText>BS EN 1015-17:2000 Methods of test for mortar for masonry. Determination of water-soluble chloride content of fresh mortars</w:delText>
              </w:r>
            </w:del>
            <w:ins w:id="4096" w:author="Ashan Senel Asmone" w:date="2016-03-21T17:01:00Z">
              <w:r w:rsidR="00785E22">
                <w:rPr>
                  <w:rFonts w:ascii="Calibri Light" w:hAnsi="Calibri Light"/>
                  <w:sz w:val="16"/>
                  <w:szCs w:val="16"/>
                </w:rPr>
                <w:t>BS EN 1015-17:2000 Methods of test for mortar for masonry. Determination of water-soluble chloride content of fresh mortars</w:t>
              </w:r>
            </w:ins>
          </w:p>
          <w:p w14:paraId="44B6C5B7" w14:textId="77777777" w:rsidR="003115A2" w:rsidRPr="003115A2" w:rsidRDefault="003115A2" w:rsidP="003115A2">
            <w:pPr>
              <w:spacing w:after="120"/>
              <w:rPr>
                <w:rFonts w:ascii="Calibri Light" w:hAnsi="Calibri Light"/>
                <w:sz w:val="16"/>
                <w:szCs w:val="16"/>
              </w:rPr>
            </w:pPr>
            <w:del w:id="4097" w:author="Ashan Senel Asmone" w:date="2016-03-21T17:04:00Z">
              <w:r w:rsidRPr="003115A2" w:rsidDel="00785E22">
                <w:rPr>
                  <w:rFonts w:ascii="Calibri Light" w:hAnsi="Calibri Light"/>
                  <w:sz w:val="16"/>
                  <w:szCs w:val="16"/>
                </w:rPr>
                <w:delText>BS EN 1052-1:1999 Methods of test for masonry. Determination of compressive strength</w:delText>
              </w:r>
            </w:del>
            <w:ins w:id="4098" w:author="Ashan Senel Asmone" w:date="2016-03-21T17:04:00Z">
              <w:r w:rsidR="00785E22">
                <w:rPr>
                  <w:rFonts w:ascii="Calibri Light" w:hAnsi="Calibri Light"/>
                  <w:sz w:val="16"/>
                  <w:szCs w:val="16"/>
                </w:rPr>
                <w:t>BS EN 1052-1:1999 Methods of test for masonry. Determination of compressive strength</w:t>
              </w:r>
            </w:ins>
          </w:p>
          <w:p w14:paraId="32CBC5F0" w14:textId="77777777" w:rsidR="003115A2" w:rsidRPr="003115A2" w:rsidRDefault="003115A2" w:rsidP="003115A2">
            <w:pPr>
              <w:spacing w:after="120"/>
              <w:rPr>
                <w:rFonts w:ascii="Calibri Light" w:hAnsi="Calibri Light"/>
                <w:sz w:val="16"/>
                <w:szCs w:val="16"/>
              </w:rPr>
            </w:pPr>
            <w:del w:id="4099" w:author="Ashan Senel Asmone" w:date="2016-03-21T17:06:00Z">
              <w:r w:rsidRPr="003115A2" w:rsidDel="00785E22">
                <w:rPr>
                  <w:rFonts w:ascii="Calibri Light" w:hAnsi="Calibri Light"/>
                  <w:sz w:val="16"/>
                  <w:szCs w:val="16"/>
                </w:rPr>
                <w:delText>BS EN 1052-2:1999 Methods of test for masonry. Determination of flexural strength</w:delText>
              </w:r>
            </w:del>
            <w:ins w:id="4100" w:author="Ashan Senel Asmone" w:date="2016-03-21T17:06:00Z">
              <w:r w:rsidR="00785E22">
                <w:rPr>
                  <w:rFonts w:ascii="Calibri Light" w:hAnsi="Calibri Light"/>
                  <w:sz w:val="16"/>
                  <w:szCs w:val="16"/>
                </w:rPr>
                <w:t>BS EN 1052-2:2016 Methods of test for masonry. Determination of flexural strength</w:t>
              </w:r>
            </w:ins>
          </w:p>
          <w:p w14:paraId="4E755477" w14:textId="77777777" w:rsidR="003115A2" w:rsidRPr="003115A2" w:rsidRDefault="003115A2" w:rsidP="003115A2">
            <w:pPr>
              <w:spacing w:after="120"/>
              <w:rPr>
                <w:rFonts w:ascii="Calibri Light" w:hAnsi="Calibri Light"/>
                <w:sz w:val="16"/>
                <w:szCs w:val="16"/>
              </w:rPr>
            </w:pPr>
            <w:del w:id="4101" w:author="Ashan Senel Asmone" w:date="2016-03-21T17:09:00Z">
              <w:r w:rsidRPr="003115A2" w:rsidDel="00785E22">
                <w:rPr>
                  <w:rFonts w:ascii="Calibri Light" w:hAnsi="Calibri Light"/>
                  <w:sz w:val="16"/>
                  <w:szCs w:val="16"/>
                </w:rPr>
                <w:delText>BS EN 13139:2002 Aggregates for mortar</w:delText>
              </w:r>
            </w:del>
            <w:ins w:id="4102" w:author="Ashan Senel Asmone" w:date="2016-03-21T17:09:00Z">
              <w:r w:rsidR="00785E22">
                <w:rPr>
                  <w:rFonts w:ascii="Calibri Light" w:hAnsi="Calibri Light"/>
                  <w:sz w:val="16"/>
                  <w:szCs w:val="16"/>
                </w:rPr>
                <w:t>BS EN 13139:2002 Aggregates for mortar</w:t>
              </w:r>
            </w:ins>
          </w:p>
          <w:p w14:paraId="06362FA0" w14:textId="77777777" w:rsidR="003115A2" w:rsidRPr="003115A2" w:rsidRDefault="003115A2" w:rsidP="003115A2">
            <w:pPr>
              <w:spacing w:after="120"/>
              <w:rPr>
                <w:rFonts w:ascii="Calibri Light" w:hAnsi="Calibri Light"/>
                <w:sz w:val="16"/>
                <w:szCs w:val="16"/>
              </w:rPr>
            </w:pPr>
            <w:del w:id="4103" w:author="Ashan Senel Asmone" w:date="2016-03-21T17:11:00Z">
              <w:r w:rsidRPr="003115A2" w:rsidDel="00785E22">
                <w:rPr>
                  <w:rFonts w:ascii="Calibri Light" w:hAnsi="Calibri Light"/>
                  <w:sz w:val="16"/>
                  <w:szCs w:val="16"/>
                </w:rPr>
                <w:delText>BS 1199 and 1200:1976 Specifications for building sands from natural sources</w:delText>
              </w:r>
            </w:del>
            <w:ins w:id="4104" w:author="Ashan Senel Asmone" w:date="2016-03-21T17:11:00Z">
              <w:r w:rsidR="00785E22">
                <w:rPr>
                  <w:rFonts w:ascii="Calibri Light" w:hAnsi="Calibri Light"/>
                  <w:sz w:val="16"/>
                  <w:szCs w:val="16"/>
                </w:rPr>
                <w:t>BS EN 13139:2002 Aggregates for mortar</w:t>
              </w:r>
            </w:ins>
          </w:p>
          <w:p w14:paraId="67CDD128" w14:textId="77777777" w:rsidR="003115A2" w:rsidRPr="003115A2" w:rsidRDefault="003115A2" w:rsidP="003115A2">
            <w:pPr>
              <w:spacing w:after="120"/>
              <w:rPr>
                <w:rFonts w:ascii="Calibri Light" w:hAnsi="Calibri Light"/>
                <w:sz w:val="16"/>
                <w:szCs w:val="16"/>
              </w:rPr>
            </w:pPr>
            <w:del w:id="4105" w:author="Ashan Senel Asmone" w:date="2016-03-21T17:12:00Z">
              <w:r w:rsidRPr="003115A2" w:rsidDel="00785E22">
                <w:rPr>
                  <w:rFonts w:ascii="Calibri Light" w:hAnsi="Calibri Light"/>
                  <w:sz w:val="16"/>
                  <w:szCs w:val="16"/>
                </w:rPr>
                <w:delText>BS 1243:1978 Specification for metal ties for cavity wall construction</w:delText>
              </w:r>
            </w:del>
            <w:ins w:id="4106" w:author="Ashan Senel Asmone" w:date="2016-03-21T17:12:00Z">
              <w:r w:rsidR="00785E22">
                <w:rPr>
                  <w:rFonts w:ascii="Calibri Light" w:hAnsi="Calibri Light"/>
                  <w:sz w:val="16"/>
                  <w:szCs w:val="16"/>
                </w:rPr>
                <w:t>BS EN 845-1:2013 Specification for ancillary components for masonry. Wall ties, tension straps, hangers and brackets</w:t>
              </w:r>
            </w:ins>
          </w:p>
          <w:p w14:paraId="5DDDE909" w14:textId="77777777" w:rsidR="003115A2" w:rsidRPr="003115A2" w:rsidRDefault="003115A2" w:rsidP="003115A2">
            <w:pPr>
              <w:spacing w:after="120"/>
              <w:rPr>
                <w:rFonts w:ascii="Calibri Light" w:hAnsi="Calibri Light"/>
                <w:sz w:val="16"/>
                <w:szCs w:val="16"/>
              </w:rPr>
            </w:pPr>
            <w:del w:id="4107" w:author="Ashan Senel Asmone" w:date="2016-03-21T17:14:00Z">
              <w:r w:rsidRPr="003115A2" w:rsidDel="00785E22">
                <w:rPr>
                  <w:rFonts w:ascii="Calibri Light" w:hAnsi="Calibri Light"/>
                  <w:sz w:val="16"/>
                  <w:szCs w:val="16"/>
                </w:rPr>
                <w:delText>BS 3797:1990 Specification for lightweight aggregates for masonry units and structural concrete</w:delText>
              </w:r>
            </w:del>
            <w:ins w:id="4108" w:author="Ashan Senel Asmone" w:date="2016-03-21T17:14:00Z">
              <w:r w:rsidR="00785E22">
                <w:rPr>
                  <w:rFonts w:ascii="Calibri Light" w:hAnsi="Calibri Light"/>
                  <w:sz w:val="16"/>
                  <w:szCs w:val="16"/>
                </w:rPr>
                <w:t>BS EN 13055-1:2002 Lightweight aggregates. Lightweight aggregates for concrete, mortar and grout</w:t>
              </w:r>
            </w:ins>
          </w:p>
          <w:p w14:paraId="2541E1A0" w14:textId="77777777" w:rsidR="003115A2" w:rsidRPr="003115A2" w:rsidRDefault="003115A2" w:rsidP="003115A2">
            <w:pPr>
              <w:spacing w:after="120"/>
              <w:rPr>
                <w:rFonts w:ascii="Calibri Light" w:hAnsi="Calibri Light"/>
                <w:sz w:val="16"/>
                <w:szCs w:val="16"/>
              </w:rPr>
            </w:pPr>
            <w:del w:id="4109" w:author="Ashan Senel Asmone" w:date="2016-03-21T17:15:00Z">
              <w:r w:rsidRPr="003115A2" w:rsidDel="00785E22">
                <w:rPr>
                  <w:rFonts w:ascii="Calibri Light" w:hAnsi="Calibri Light"/>
                  <w:sz w:val="16"/>
                  <w:szCs w:val="16"/>
                </w:rPr>
                <w:delText>BS 4721:1981 Specification for ready-mixed building mortars</w:delText>
              </w:r>
            </w:del>
            <w:ins w:id="4110" w:author="Ashan Senel Asmone" w:date="2016-03-21T17:15:00Z">
              <w:r w:rsidR="00785E22">
                <w:rPr>
                  <w:rFonts w:ascii="Calibri Light" w:hAnsi="Calibri Light"/>
                  <w:sz w:val="16"/>
                  <w:szCs w:val="16"/>
                </w:rPr>
                <w:t>BS EN 998-2:2010 Specification for mortar for masonry . Masonry mortar/ BS EN 998-1:2010 Specification for mortar for masonry. Rendering and plastering mortar</w:t>
              </w:r>
            </w:ins>
          </w:p>
          <w:p w14:paraId="6B798B6B" w14:textId="77777777" w:rsidR="003115A2" w:rsidRPr="003115A2" w:rsidRDefault="003115A2" w:rsidP="003115A2">
            <w:pPr>
              <w:spacing w:after="120"/>
              <w:rPr>
                <w:rFonts w:ascii="Calibri Light" w:hAnsi="Calibri Light"/>
                <w:sz w:val="16"/>
                <w:szCs w:val="16"/>
              </w:rPr>
            </w:pPr>
            <w:del w:id="4111" w:author="Ashan Senel Asmone" w:date="2016-03-21T17:17:00Z">
              <w:r w:rsidRPr="003115A2" w:rsidDel="00785E22">
                <w:rPr>
                  <w:rFonts w:ascii="Calibri Light" w:hAnsi="Calibri Light"/>
                  <w:sz w:val="16"/>
                  <w:szCs w:val="16"/>
                </w:rPr>
                <w:delText>BS 5224:1995 Specification for masonry cement</w:delText>
              </w:r>
            </w:del>
            <w:ins w:id="4112" w:author="Ashan Senel Asmone" w:date="2016-03-21T17:17:00Z">
              <w:r w:rsidR="00785E22">
                <w:rPr>
                  <w:rFonts w:ascii="Calibri Light" w:hAnsi="Calibri Light"/>
                  <w:sz w:val="16"/>
                  <w:szCs w:val="16"/>
                </w:rPr>
                <w:t>BS EN 413-1:2011 Masonry cement. Composition, specifications and conformity criteria</w:t>
              </w:r>
            </w:ins>
          </w:p>
          <w:p w14:paraId="30E66EF9" w14:textId="77777777" w:rsidR="003115A2" w:rsidRPr="003115A2" w:rsidRDefault="003115A2" w:rsidP="003115A2">
            <w:pPr>
              <w:spacing w:after="120"/>
              <w:rPr>
                <w:rFonts w:ascii="Calibri Light" w:hAnsi="Calibri Light"/>
                <w:sz w:val="16"/>
                <w:szCs w:val="16"/>
              </w:rPr>
            </w:pPr>
            <w:r w:rsidRPr="003115A2">
              <w:rPr>
                <w:rFonts w:ascii="Calibri Light" w:hAnsi="Calibri Light"/>
                <w:b/>
                <w:bCs/>
                <w:sz w:val="16"/>
                <w:szCs w:val="16"/>
                <w:u w:val="single"/>
              </w:rPr>
              <w:t>Sealants</w:t>
            </w:r>
          </w:p>
          <w:p w14:paraId="133C1DE7" w14:textId="77777777" w:rsidR="003115A2" w:rsidRPr="003115A2" w:rsidRDefault="003115A2" w:rsidP="003115A2">
            <w:pPr>
              <w:spacing w:after="120"/>
              <w:rPr>
                <w:rFonts w:ascii="Calibri Light" w:hAnsi="Calibri Light"/>
                <w:sz w:val="16"/>
                <w:szCs w:val="16"/>
              </w:rPr>
            </w:pPr>
            <w:del w:id="4113" w:author="Ashan Senel Asmone" w:date="2016-03-21T17:19:00Z">
              <w:r w:rsidRPr="003115A2" w:rsidDel="00AB6198">
                <w:rPr>
                  <w:rFonts w:ascii="Calibri Light" w:hAnsi="Calibri Light"/>
                  <w:sz w:val="16"/>
                  <w:szCs w:val="16"/>
                </w:rPr>
                <w:delText>BS 4254:1983 Specification for two-part polysulphide-based sealants</w:delText>
              </w:r>
            </w:del>
            <w:ins w:id="4114"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0453D96C" w14:textId="77777777" w:rsidR="003115A2" w:rsidRPr="003115A2" w:rsidRDefault="003115A2" w:rsidP="003115A2">
            <w:pPr>
              <w:spacing w:after="120"/>
              <w:rPr>
                <w:rFonts w:ascii="Calibri Light" w:hAnsi="Calibri Light"/>
                <w:sz w:val="16"/>
                <w:szCs w:val="16"/>
              </w:rPr>
            </w:pPr>
            <w:del w:id="4115" w:author="Ashan Senel Asmone" w:date="2016-03-21T19:20:00Z">
              <w:r w:rsidRPr="003115A2" w:rsidDel="00BF0B04">
                <w:rPr>
                  <w:rFonts w:ascii="Calibri Light" w:hAnsi="Calibri Light"/>
                  <w:sz w:val="16"/>
                  <w:szCs w:val="16"/>
                </w:rPr>
                <w:delText>BS 4255-1:1986 Rubber used in preformed gaskets for weather exclusion from buildings. Specification for non-cellular gaskets</w:delText>
              </w:r>
            </w:del>
            <w:ins w:id="4116"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1FC8C80C" w14:textId="77777777" w:rsidR="003115A2" w:rsidRPr="003115A2" w:rsidRDefault="003115A2" w:rsidP="003115A2">
            <w:pPr>
              <w:spacing w:after="120"/>
              <w:rPr>
                <w:rFonts w:ascii="Calibri Light" w:hAnsi="Calibri Light"/>
                <w:sz w:val="16"/>
                <w:szCs w:val="16"/>
              </w:rPr>
            </w:pPr>
            <w:del w:id="4117" w:author="Ashan Senel Asmone" w:date="2016-03-21T19:22:00Z">
              <w:r w:rsidRPr="003115A2" w:rsidDel="00BF0B04">
                <w:rPr>
                  <w:rFonts w:ascii="Calibri Light" w:hAnsi="Calibri Light"/>
                  <w:sz w:val="16"/>
                  <w:szCs w:val="16"/>
                </w:rPr>
                <w:delText>BS 5215:1986 Specification for one-part gun grade polysulphide-based sealants</w:delText>
              </w:r>
            </w:del>
          </w:p>
          <w:p w14:paraId="74AF3698" w14:textId="77777777" w:rsidR="003115A2" w:rsidRPr="003115A2" w:rsidRDefault="003115A2" w:rsidP="003115A2">
            <w:pPr>
              <w:spacing w:after="120"/>
              <w:rPr>
                <w:rFonts w:ascii="Calibri Light" w:hAnsi="Calibri Light"/>
                <w:sz w:val="16"/>
                <w:szCs w:val="16"/>
              </w:rPr>
            </w:pPr>
            <w:del w:id="4118" w:author="Ashan Senel Asmone" w:date="2016-03-21T19:22:00Z">
              <w:r w:rsidRPr="003115A2" w:rsidDel="00BF0B04">
                <w:rPr>
                  <w:rFonts w:ascii="Calibri Light" w:hAnsi="Calibri Light"/>
                  <w:sz w:val="16"/>
                  <w:szCs w:val="16"/>
                </w:rPr>
                <w:delText>BS 5889:1989 Specification for one-part gun grade silicone-based sealants</w:delText>
              </w:r>
            </w:del>
          </w:p>
          <w:p w14:paraId="00CE54F1" w14:textId="77777777" w:rsidR="003115A2" w:rsidRPr="003115A2" w:rsidRDefault="003115A2" w:rsidP="003115A2">
            <w:pPr>
              <w:spacing w:after="120"/>
              <w:rPr>
                <w:rFonts w:ascii="Calibri Light" w:hAnsi="Calibri Light"/>
                <w:sz w:val="16"/>
                <w:szCs w:val="16"/>
              </w:rPr>
            </w:pPr>
            <w:del w:id="4119" w:author="Ashan Senel Asmone" w:date="2016-03-21T19:23:00Z">
              <w:r w:rsidRPr="003115A2" w:rsidDel="00BF0B04">
                <w:rPr>
                  <w:rFonts w:ascii="Calibri Light" w:hAnsi="Calibri Light"/>
                  <w:sz w:val="16"/>
                  <w:szCs w:val="16"/>
                </w:rPr>
                <w:delText>BS 6213:2000 Selection of construction sealants. Guide</w:delText>
              </w:r>
            </w:del>
            <w:ins w:id="4120" w:author="Ashan Senel Asmone" w:date="2016-03-21T19:23:00Z">
              <w:r w:rsidR="00BF0B04">
                <w:rPr>
                  <w:rFonts w:ascii="Calibri Light" w:hAnsi="Calibri Light"/>
                  <w:sz w:val="16"/>
                  <w:szCs w:val="16"/>
                </w:rPr>
                <w:t>BS 6213:2000+A1:2010 Selection of construction sealants. Guide</w:t>
              </w:r>
            </w:ins>
          </w:p>
          <w:p w14:paraId="069D4E70" w14:textId="77777777" w:rsidR="003115A2" w:rsidRPr="003115A2" w:rsidRDefault="003115A2" w:rsidP="003115A2">
            <w:pPr>
              <w:spacing w:after="120"/>
              <w:rPr>
                <w:rFonts w:ascii="Calibri Light" w:hAnsi="Calibri Light"/>
                <w:sz w:val="16"/>
                <w:szCs w:val="16"/>
              </w:rPr>
            </w:pPr>
            <w:r w:rsidRPr="003115A2">
              <w:rPr>
                <w:rFonts w:ascii="Calibri Light" w:hAnsi="Calibri Light"/>
                <w:b/>
                <w:bCs/>
                <w:sz w:val="16"/>
                <w:szCs w:val="16"/>
                <w:u w:val="single"/>
              </w:rPr>
              <w:t>Waterproofing for masonry</w:t>
            </w:r>
          </w:p>
          <w:p w14:paraId="5BD6CA98" w14:textId="77777777" w:rsidR="003115A2" w:rsidRPr="003115A2" w:rsidRDefault="003115A2" w:rsidP="003115A2">
            <w:pPr>
              <w:spacing w:after="120"/>
              <w:rPr>
                <w:rFonts w:ascii="Calibri Light" w:hAnsi="Calibri Light"/>
                <w:sz w:val="16"/>
                <w:szCs w:val="16"/>
              </w:rPr>
            </w:pPr>
            <w:del w:id="4121" w:author="Ashan Senel Asmone" w:date="2016-03-21T19:24:00Z">
              <w:r w:rsidRPr="003115A2" w:rsidDel="00BF0B04">
                <w:rPr>
                  <w:rFonts w:ascii="Calibri Light" w:hAnsi="Calibri Light"/>
                  <w:sz w:val="16"/>
                  <w:szCs w:val="16"/>
                </w:rPr>
                <w:delText>BS 6477:1992 Specification for water repellents for masonry surfaces</w:delText>
              </w:r>
            </w:del>
          </w:p>
          <w:p w14:paraId="5A271F7D" w14:textId="77777777" w:rsidR="003115A2" w:rsidRPr="003115A2" w:rsidRDefault="003115A2" w:rsidP="003115A2">
            <w:pPr>
              <w:spacing w:after="120"/>
              <w:rPr>
                <w:rFonts w:ascii="Calibri Light" w:hAnsi="Calibri Light"/>
                <w:sz w:val="16"/>
                <w:szCs w:val="16"/>
              </w:rPr>
            </w:pPr>
            <w:del w:id="4122" w:author="Ashan Senel Asmone" w:date="2016-03-21T19:24:00Z">
              <w:r w:rsidRPr="003115A2" w:rsidDel="00BF0B04">
                <w:rPr>
                  <w:rFonts w:ascii="Calibri Light" w:hAnsi="Calibri Light"/>
                  <w:sz w:val="16"/>
                  <w:szCs w:val="16"/>
                </w:rPr>
                <w:delText>BS 8215:1991 Code of practice for design and installation of damp-proof courses in masonry construction</w:delText>
              </w:r>
            </w:del>
            <w:ins w:id="4123" w:author="Ashan Senel Asmone" w:date="2016-03-21T19:24:00Z">
              <w:r w:rsidR="00BF0B04">
                <w:rPr>
                  <w:rFonts w:ascii="Calibri Light" w:hAnsi="Calibri Light"/>
                  <w:sz w:val="16"/>
                  <w:szCs w:val="16"/>
                </w:rPr>
                <w:t>BS 8215:1991 Code of practice for design and installation of damp-proof courses in masonry construction</w:t>
              </w:r>
            </w:ins>
          </w:p>
          <w:p w14:paraId="29EFD913" w14:textId="77777777" w:rsidR="003115A2" w:rsidRPr="003115A2" w:rsidRDefault="003115A2" w:rsidP="003115A2">
            <w:pPr>
              <w:spacing w:after="120"/>
              <w:rPr>
                <w:rFonts w:ascii="Calibri Light" w:hAnsi="Calibri Light"/>
                <w:sz w:val="16"/>
                <w:szCs w:val="16"/>
              </w:rPr>
            </w:pPr>
            <w:del w:id="4124" w:author="Ashan Senel Asmone" w:date="2016-03-21T19:26:00Z">
              <w:r w:rsidRPr="003115A2" w:rsidDel="00BF0B04">
                <w:rPr>
                  <w:rFonts w:ascii="Calibri Light" w:hAnsi="Calibri Light"/>
                  <w:sz w:val="16"/>
                  <w:szCs w:val="16"/>
                </w:rPr>
                <w:delText>DD 86-1:1983 Damp-proof courses. Methods of test for flexural bond strength and short term shear strength</w:delText>
              </w:r>
            </w:del>
          </w:p>
          <w:p w14:paraId="71677F7F" w14:textId="77777777" w:rsidR="003115A2" w:rsidRPr="003115A2" w:rsidRDefault="003115A2" w:rsidP="003115A2">
            <w:pPr>
              <w:spacing w:after="120"/>
              <w:rPr>
                <w:rFonts w:ascii="Calibri Light" w:hAnsi="Calibri Light"/>
                <w:sz w:val="16"/>
                <w:szCs w:val="16"/>
              </w:rPr>
            </w:pPr>
            <w:del w:id="4125" w:author="Ashan Senel Asmone" w:date="2016-03-21T19:26:00Z">
              <w:r w:rsidRPr="003115A2" w:rsidDel="00BF0B04">
                <w:rPr>
                  <w:rFonts w:ascii="Calibri Light" w:hAnsi="Calibri Light"/>
                  <w:sz w:val="16"/>
                  <w:szCs w:val="16"/>
                </w:rPr>
                <w:delText>DD 86-3:1990 Damp-proof courses. Guide to characteristic strengths of damp-proof course material used in masonry</w:delText>
              </w:r>
            </w:del>
          </w:p>
          <w:p w14:paraId="2A9323EC" w14:textId="77777777" w:rsidR="003115A2" w:rsidRPr="003115A2" w:rsidRDefault="003115A2" w:rsidP="003115A2">
            <w:pPr>
              <w:spacing w:after="120"/>
              <w:rPr>
                <w:rFonts w:ascii="Calibri Light" w:hAnsi="Calibri Light"/>
                <w:sz w:val="16"/>
                <w:szCs w:val="16"/>
              </w:rPr>
            </w:pPr>
            <w:del w:id="4126" w:author="Ashan Senel Asmone" w:date="2016-03-21T16:49:00Z">
              <w:r w:rsidRPr="003115A2" w:rsidDel="00534DBC">
                <w:rPr>
                  <w:rFonts w:ascii="Calibri Light" w:hAnsi="Calibri Light"/>
                  <w:sz w:val="16"/>
                  <w:szCs w:val="16"/>
                </w:rPr>
                <w:delText>BS EN 772-7:1998 Methods of test for masonry units. Determination of water absorption of clay masonry damp proof course units by boiling in water</w:delText>
              </w:r>
            </w:del>
            <w:ins w:id="4127"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69D5E714" w14:textId="77777777" w:rsidR="003115A2" w:rsidRPr="003115A2" w:rsidRDefault="003115A2" w:rsidP="003115A2">
            <w:pPr>
              <w:spacing w:after="120"/>
              <w:rPr>
                <w:rFonts w:ascii="Calibri Light" w:hAnsi="Calibri Light"/>
                <w:sz w:val="16"/>
                <w:szCs w:val="16"/>
              </w:rPr>
            </w:pPr>
            <w:del w:id="4128" w:author="Ashan Senel Asmone" w:date="2016-03-21T19:27:00Z">
              <w:r w:rsidRPr="003115A2" w:rsidDel="00BF0B04">
                <w:rPr>
                  <w:rFonts w:ascii="Calibri Light" w:hAnsi="Calibri Light"/>
                  <w:sz w:val="16"/>
                  <w:szCs w:val="16"/>
                </w:rPr>
                <w:delText>BS EN 1052-4:2000 Methods of test for masonry. Determination of shear strength including damp proof course</w:delText>
              </w:r>
            </w:del>
            <w:ins w:id="4129" w:author="Ashan Senel Asmone" w:date="2016-03-21T19:27:00Z">
              <w:r w:rsidR="00BF0B04">
                <w:rPr>
                  <w:rFonts w:ascii="Calibri Light" w:hAnsi="Calibri Light"/>
                  <w:sz w:val="16"/>
                  <w:szCs w:val="16"/>
                </w:rPr>
                <w:t>BS EN 1052-4:2000 Methods of test for masonry. Determination of shear strength including damp proof course</w:t>
              </w:r>
            </w:ins>
          </w:p>
          <w:p w14:paraId="4E0EDC02" w14:textId="77777777" w:rsidR="00570413" w:rsidRPr="003115A2" w:rsidRDefault="00570413" w:rsidP="00570413">
            <w:pPr>
              <w:spacing w:after="120"/>
              <w:rPr>
                <w:rFonts w:ascii="Calibri Light" w:hAnsi="Calibri Light"/>
                <w:sz w:val="16"/>
                <w:szCs w:val="16"/>
              </w:rPr>
            </w:pPr>
          </w:p>
        </w:tc>
      </w:tr>
      <w:tr w:rsidR="00570413" w:rsidRPr="004F3C8C" w14:paraId="7D152389" w14:textId="77777777" w:rsidTr="00570413">
        <w:tc>
          <w:tcPr>
            <w:tcW w:w="685" w:type="dxa"/>
          </w:tcPr>
          <w:p w14:paraId="47176832"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680518CF" w14:textId="77777777" w:rsidR="003115A2" w:rsidRPr="003115A2" w:rsidRDefault="003115A2" w:rsidP="003115A2">
            <w:pPr>
              <w:spacing w:after="120"/>
              <w:rPr>
                <w:rFonts w:ascii="Calibri Light" w:hAnsi="Calibri Light"/>
                <w:sz w:val="16"/>
                <w:szCs w:val="16"/>
              </w:rPr>
            </w:pPr>
            <w:r w:rsidRPr="003115A2">
              <w:rPr>
                <w:rFonts w:ascii="Calibri Light" w:hAnsi="Calibri Light"/>
                <w:b/>
                <w:bCs/>
                <w:sz w:val="16"/>
                <w:szCs w:val="16"/>
                <w:u w:val="single"/>
              </w:rPr>
              <w:t>Masonry</w:t>
            </w:r>
          </w:p>
          <w:p w14:paraId="2695A474" w14:textId="77777777" w:rsidR="003115A2" w:rsidRPr="003115A2" w:rsidRDefault="003115A2" w:rsidP="003115A2">
            <w:pPr>
              <w:spacing w:after="120"/>
              <w:rPr>
                <w:rFonts w:ascii="Calibri Light" w:hAnsi="Calibri Light"/>
                <w:sz w:val="16"/>
                <w:szCs w:val="16"/>
              </w:rPr>
            </w:pPr>
            <w:del w:id="4130" w:author="Ashan Senel Asmone" w:date="2016-03-21T19:27:00Z">
              <w:r w:rsidRPr="003115A2" w:rsidDel="00BF0B04">
                <w:rPr>
                  <w:rFonts w:ascii="Calibri Light" w:hAnsi="Calibri Light"/>
                  <w:sz w:val="16"/>
                  <w:szCs w:val="16"/>
                </w:rPr>
                <w:delText>ASTM C 216 (facing brick)</w:delText>
              </w:r>
            </w:del>
            <w:ins w:id="4131" w:author="Ashan Senel Asmone" w:date="2016-03-21T19:27:00Z">
              <w:r w:rsidR="00BF0B04">
                <w:rPr>
                  <w:rFonts w:ascii="Calibri Light" w:hAnsi="Calibri Light"/>
                  <w:sz w:val="16"/>
                  <w:szCs w:val="16"/>
                </w:rPr>
                <w:t>ASTM C216 - 15 Standard Specification for Facing Brick (Solid Masonry Units Made from Clay or Shale)</w:t>
              </w:r>
            </w:ins>
          </w:p>
          <w:p w14:paraId="55D2B528" w14:textId="77777777" w:rsidR="003115A2" w:rsidRPr="003115A2" w:rsidRDefault="003115A2" w:rsidP="003115A2">
            <w:pPr>
              <w:spacing w:after="120"/>
              <w:rPr>
                <w:rFonts w:ascii="Calibri Light" w:hAnsi="Calibri Light"/>
                <w:sz w:val="16"/>
                <w:szCs w:val="16"/>
              </w:rPr>
            </w:pPr>
            <w:del w:id="4132" w:author="Ashan Senel Asmone" w:date="2016-03-21T19:28:00Z">
              <w:r w:rsidRPr="003115A2" w:rsidDel="00BF0B04">
                <w:rPr>
                  <w:rFonts w:ascii="Calibri Light" w:hAnsi="Calibri Light"/>
                  <w:sz w:val="16"/>
                  <w:szCs w:val="16"/>
                </w:rPr>
                <w:delText>ASTM C62-01 Standard Specification for Building Brick (Solid Masonry Units Made From Clay or Shale)</w:delText>
              </w:r>
            </w:del>
            <w:ins w:id="4133" w:author="Ashan Senel Asmone" w:date="2016-03-21T19:28:00Z">
              <w:r w:rsidR="00BF0B04">
                <w:rPr>
                  <w:rFonts w:ascii="Calibri Light" w:hAnsi="Calibri Light"/>
                  <w:sz w:val="16"/>
                  <w:szCs w:val="16"/>
                </w:rPr>
                <w:t>ASTM C62 - 13a Standard Specification for Building Brick (Solid Masonry Units Made From Clay or Shale)</w:t>
              </w:r>
            </w:ins>
          </w:p>
          <w:p w14:paraId="0F7C9028" w14:textId="77777777" w:rsidR="003115A2" w:rsidRPr="003115A2" w:rsidRDefault="003115A2" w:rsidP="003115A2">
            <w:pPr>
              <w:spacing w:after="120"/>
              <w:rPr>
                <w:rFonts w:ascii="Calibri Light" w:hAnsi="Calibri Light"/>
                <w:sz w:val="16"/>
                <w:szCs w:val="16"/>
              </w:rPr>
            </w:pPr>
            <w:del w:id="4134" w:author="Ashan Senel Asmone" w:date="2016-03-21T19:29:00Z">
              <w:r w:rsidRPr="003115A2" w:rsidDel="00BF0B04">
                <w:rPr>
                  <w:rFonts w:ascii="Calibri Light" w:hAnsi="Calibri Light"/>
                  <w:sz w:val="16"/>
                  <w:szCs w:val="16"/>
                </w:rPr>
                <w:delText>ASTM C 652 (hollow brick)</w:delText>
              </w:r>
            </w:del>
            <w:ins w:id="4135" w:author="Ashan Senel Asmone" w:date="2016-03-21T19:29:00Z">
              <w:r w:rsidR="00BF0B04">
                <w:rPr>
                  <w:rFonts w:ascii="Calibri Light" w:hAnsi="Calibri Light"/>
                  <w:sz w:val="16"/>
                  <w:szCs w:val="16"/>
                </w:rPr>
                <w:t>ASTM C652 - 15 Standard Specification for Hollow Brick (Hollow Masonry Units Made From Clay or Shale)</w:t>
              </w:r>
            </w:ins>
          </w:p>
          <w:p w14:paraId="38B31317" w14:textId="77777777" w:rsidR="003115A2" w:rsidRPr="003115A2" w:rsidRDefault="003115A2" w:rsidP="003115A2">
            <w:pPr>
              <w:spacing w:after="120"/>
              <w:rPr>
                <w:rFonts w:ascii="Calibri Light" w:hAnsi="Calibri Light"/>
                <w:sz w:val="16"/>
                <w:szCs w:val="16"/>
              </w:rPr>
            </w:pPr>
            <w:del w:id="4136" w:author="Ashan Senel Asmone" w:date="2016-03-21T19:29:00Z">
              <w:r w:rsidRPr="003115A2" w:rsidDel="00BF0B04">
                <w:rPr>
                  <w:rFonts w:ascii="Calibri Light" w:hAnsi="Calibri Light"/>
                  <w:sz w:val="16"/>
                  <w:szCs w:val="16"/>
                </w:rPr>
                <w:delText>ASTM C 212 (structural clay facing tile)</w:delText>
              </w:r>
            </w:del>
            <w:ins w:id="4137" w:author="Ashan Senel Asmone" w:date="2016-03-21T19:29:00Z">
              <w:r w:rsidR="00BF0B04">
                <w:rPr>
                  <w:rFonts w:ascii="Calibri Light" w:hAnsi="Calibri Light"/>
                  <w:sz w:val="16"/>
                  <w:szCs w:val="16"/>
                </w:rPr>
                <w:t>ASTM C212 - 14 Standard Specification for Structural Clay Facing Tile</w:t>
              </w:r>
            </w:ins>
          </w:p>
          <w:p w14:paraId="48F03AE9" w14:textId="77777777" w:rsidR="003115A2" w:rsidRPr="003115A2" w:rsidRDefault="003115A2" w:rsidP="003115A2">
            <w:pPr>
              <w:spacing w:after="120"/>
              <w:rPr>
                <w:rFonts w:ascii="Calibri Light" w:hAnsi="Calibri Light"/>
                <w:sz w:val="16"/>
                <w:szCs w:val="16"/>
              </w:rPr>
            </w:pPr>
            <w:del w:id="4138" w:author="Ashan Senel Asmone" w:date="2016-03-21T19:30:00Z">
              <w:r w:rsidRPr="003115A2" w:rsidDel="00BF0B04">
                <w:rPr>
                  <w:rFonts w:ascii="Calibri Light" w:hAnsi="Calibri Light"/>
                  <w:sz w:val="16"/>
                  <w:szCs w:val="16"/>
                </w:rPr>
                <w:delText>ASTM C 34 (structural clay load-bearing tile)</w:delText>
              </w:r>
            </w:del>
            <w:ins w:id="4139" w:author="Ashan Senel Asmone" w:date="2016-03-21T19:30:00Z">
              <w:r w:rsidR="00BF0B04">
                <w:rPr>
                  <w:rFonts w:ascii="Calibri Light" w:hAnsi="Calibri Light"/>
                  <w:sz w:val="16"/>
                  <w:szCs w:val="16"/>
                </w:rPr>
                <w:t>ASTM C34 - 13 Standard Specification for Structural Clay Load-Bearing Wall Tile</w:t>
              </w:r>
            </w:ins>
            <w:r w:rsidRPr="003115A2">
              <w:rPr>
                <w:rFonts w:ascii="Calibri Light" w:hAnsi="Calibri Light"/>
                <w:sz w:val="16"/>
                <w:szCs w:val="16"/>
              </w:rPr>
              <w:t>.</w:t>
            </w:r>
          </w:p>
          <w:p w14:paraId="4310E984" w14:textId="77777777" w:rsidR="003115A2" w:rsidRPr="003115A2" w:rsidRDefault="003115A2" w:rsidP="003115A2">
            <w:pPr>
              <w:spacing w:after="120"/>
              <w:rPr>
                <w:rFonts w:ascii="Calibri Light" w:hAnsi="Calibri Light"/>
                <w:sz w:val="16"/>
                <w:szCs w:val="16"/>
              </w:rPr>
            </w:pPr>
            <w:del w:id="4140" w:author="Ashan Senel Asmone" w:date="2016-03-21T19:32:00Z">
              <w:r w:rsidRPr="003115A2" w:rsidDel="00BF0B04">
                <w:rPr>
                  <w:rFonts w:ascii="Calibri Light" w:hAnsi="Calibri Light"/>
                  <w:sz w:val="16"/>
                  <w:szCs w:val="16"/>
                </w:rPr>
                <w:delText>ASTM C 67 Method of Sampling and Testing Brick and Structural Clay Tile</w:delText>
              </w:r>
            </w:del>
            <w:ins w:id="4141" w:author="Ashan Senel Asmone" w:date="2016-03-21T19:32:00Z">
              <w:r w:rsidR="00BF0B04">
                <w:rPr>
                  <w:rFonts w:ascii="Calibri Light" w:hAnsi="Calibri Light"/>
                  <w:sz w:val="16"/>
                  <w:szCs w:val="16"/>
                </w:rPr>
                <w:t>ASTM C67 - 14 Standard Test Methods for Sampling and Testing Brick and Structural Clay Tile</w:t>
              </w:r>
            </w:ins>
            <w:r w:rsidRPr="003115A2">
              <w:rPr>
                <w:rFonts w:ascii="Calibri Light" w:hAnsi="Calibri Light"/>
                <w:sz w:val="16"/>
                <w:szCs w:val="16"/>
              </w:rPr>
              <w:t>.</w:t>
            </w:r>
          </w:p>
          <w:p w14:paraId="7ADB43DE" w14:textId="77777777" w:rsidR="003115A2" w:rsidRPr="003115A2" w:rsidRDefault="003115A2" w:rsidP="003115A2">
            <w:pPr>
              <w:spacing w:after="120"/>
              <w:rPr>
                <w:rFonts w:ascii="Calibri Light" w:hAnsi="Calibri Light"/>
                <w:sz w:val="16"/>
                <w:szCs w:val="16"/>
              </w:rPr>
            </w:pPr>
            <w:del w:id="4142" w:author="Ashan Senel Asmone" w:date="2016-03-21T19:33:00Z">
              <w:r w:rsidRPr="003115A2" w:rsidDel="00BF0B04">
                <w:rPr>
                  <w:rFonts w:ascii="Calibri Light" w:hAnsi="Calibri Light"/>
                  <w:sz w:val="16"/>
                  <w:szCs w:val="16"/>
                </w:rPr>
                <w:delText>ASTM C 91 Specification for Masonry Cement</w:delText>
              </w:r>
            </w:del>
            <w:ins w:id="4143" w:author="Ashan Senel Asmone" w:date="2016-03-21T19:33:00Z">
              <w:r w:rsidR="00BF0B04">
                <w:rPr>
                  <w:rFonts w:ascii="Calibri Light" w:hAnsi="Calibri Light"/>
                  <w:sz w:val="16"/>
                  <w:szCs w:val="16"/>
                </w:rPr>
                <w:t>ASTM C91 / C91M - 12 Standard Specification for Masonry Cement</w:t>
              </w:r>
            </w:ins>
          </w:p>
          <w:p w14:paraId="48C79076" w14:textId="77777777" w:rsidR="003115A2" w:rsidRPr="003115A2" w:rsidRDefault="003115A2" w:rsidP="003115A2">
            <w:pPr>
              <w:spacing w:after="120"/>
              <w:rPr>
                <w:rFonts w:ascii="Calibri Light" w:hAnsi="Calibri Light"/>
                <w:sz w:val="16"/>
                <w:szCs w:val="16"/>
              </w:rPr>
            </w:pPr>
            <w:del w:id="4144" w:author="Ashan Senel Asmone" w:date="2016-03-21T19:34:00Z">
              <w:r w:rsidRPr="003115A2" w:rsidDel="00BF0B04">
                <w:rPr>
                  <w:rFonts w:ascii="Calibri Light" w:hAnsi="Calibri Light"/>
                  <w:sz w:val="16"/>
                  <w:szCs w:val="16"/>
                </w:rPr>
                <w:delText>ASTM C 207 Specification for Hydrated Lime for Masonry Purposes</w:delText>
              </w:r>
            </w:del>
            <w:ins w:id="4145" w:author="Ashan Senel Asmone" w:date="2016-03-21T19:34:00Z">
              <w:r w:rsidR="00BF0B04">
                <w:rPr>
                  <w:rFonts w:ascii="Calibri Light" w:hAnsi="Calibri Light"/>
                  <w:sz w:val="16"/>
                  <w:szCs w:val="16"/>
                </w:rPr>
                <w:t>ASTM C207 - 06(2011) Standard Specification for Hydrated Lime for Masonry Purposes</w:t>
              </w:r>
            </w:ins>
          </w:p>
          <w:p w14:paraId="2AFDDF9A" w14:textId="77777777" w:rsidR="003115A2" w:rsidRPr="003115A2" w:rsidRDefault="003115A2" w:rsidP="003115A2">
            <w:pPr>
              <w:spacing w:after="120"/>
              <w:rPr>
                <w:rFonts w:ascii="Calibri Light" w:hAnsi="Calibri Light"/>
                <w:sz w:val="16"/>
                <w:szCs w:val="16"/>
              </w:rPr>
            </w:pPr>
            <w:del w:id="4146" w:author="Ashan Senel Asmone" w:date="2016-03-21T19:34:00Z">
              <w:r w:rsidRPr="003115A2" w:rsidDel="00BF0B04">
                <w:rPr>
                  <w:rFonts w:ascii="Calibri Light" w:hAnsi="Calibri Light"/>
                  <w:sz w:val="16"/>
                  <w:szCs w:val="16"/>
                </w:rPr>
                <w:delText>ASTM E 518 Test Method for Flexural Bond Strength of Masonry</w:delText>
              </w:r>
            </w:del>
            <w:ins w:id="4147" w:author="Ashan Senel Asmone" w:date="2016-03-21T19:34:00Z">
              <w:r w:rsidR="00BF0B04">
                <w:rPr>
                  <w:rFonts w:ascii="Calibri Light" w:hAnsi="Calibri Light"/>
                  <w:sz w:val="16"/>
                  <w:szCs w:val="16"/>
                </w:rPr>
                <w:t>ASTM E518 / E518M - 15 Standard Test Methods for Flexural Bond Strength of Masonry</w:t>
              </w:r>
            </w:ins>
          </w:p>
          <w:p w14:paraId="6877DD87" w14:textId="77777777" w:rsidR="003115A2" w:rsidRPr="003115A2" w:rsidRDefault="003115A2" w:rsidP="003115A2">
            <w:pPr>
              <w:spacing w:after="120"/>
              <w:rPr>
                <w:rFonts w:ascii="Calibri Light" w:hAnsi="Calibri Light"/>
                <w:sz w:val="16"/>
                <w:szCs w:val="16"/>
              </w:rPr>
            </w:pPr>
            <w:del w:id="4148" w:author="Ashan Senel Asmone" w:date="2016-03-21T19:35:00Z">
              <w:r w:rsidRPr="003115A2" w:rsidDel="00BF0B04">
                <w:rPr>
                  <w:rFonts w:ascii="Calibri Light" w:hAnsi="Calibri Light"/>
                  <w:sz w:val="16"/>
                  <w:szCs w:val="16"/>
                </w:rPr>
                <w:delText>ASTM C 1072 Test Method for Measurement of Masonry Flexural Bond Strength</w:delText>
              </w:r>
            </w:del>
            <w:ins w:id="4149" w:author="Ashan Senel Asmone" w:date="2016-03-21T19:35:00Z">
              <w:r w:rsidR="00BF0B04">
                <w:rPr>
                  <w:rFonts w:ascii="Calibri Light" w:hAnsi="Calibri Light"/>
                  <w:sz w:val="16"/>
                  <w:szCs w:val="16"/>
                </w:rPr>
                <w:t>ASTM C1072 - 13e1 Standard Test Methods for Measurement of Masonry Flexural Bond Strength</w:t>
              </w:r>
            </w:ins>
          </w:p>
          <w:p w14:paraId="597A61ED" w14:textId="77777777" w:rsidR="003115A2" w:rsidRPr="003115A2" w:rsidRDefault="003115A2" w:rsidP="003115A2">
            <w:pPr>
              <w:spacing w:after="120"/>
              <w:rPr>
                <w:rFonts w:ascii="Calibri Light" w:hAnsi="Calibri Light"/>
                <w:sz w:val="16"/>
                <w:szCs w:val="16"/>
              </w:rPr>
            </w:pPr>
            <w:r w:rsidRPr="003115A2">
              <w:rPr>
                <w:rFonts w:ascii="Calibri Light" w:hAnsi="Calibri Light"/>
                <w:sz w:val="16"/>
                <w:szCs w:val="16"/>
              </w:rPr>
              <w:br/>
            </w:r>
            <w:del w:id="4150" w:author="Ashan Senel Asmone" w:date="2016-03-21T19:36:00Z">
              <w:r w:rsidRPr="003115A2" w:rsidDel="005C1271">
                <w:rPr>
                  <w:rFonts w:ascii="Calibri Light" w:hAnsi="Calibri Light"/>
                  <w:sz w:val="16"/>
                  <w:szCs w:val="16"/>
                </w:rPr>
                <w:delText>ASTM C67-01 Standard Test Methods for Sampling and Testing Brick and Structural Clay Tile</w:delText>
              </w:r>
            </w:del>
            <w:ins w:id="4151" w:author="Ashan Senel Asmone" w:date="2016-03-21T19:36:00Z">
              <w:r w:rsidR="005C1271">
                <w:rPr>
                  <w:rFonts w:ascii="Calibri Light" w:hAnsi="Calibri Light"/>
                  <w:sz w:val="16"/>
                  <w:szCs w:val="16"/>
                </w:rPr>
                <w:t>ASTM C67 - 14 Standard Test Methods for Sampling and Testing Brick and Structural Clay Tile</w:t>
              </w:r>
            </w:ins>
            <w:r w:rsidRPr="003115A2">
              <w:rPr>
                <w:rFonts w:ascii="Calibri Light" w:hAnsi="Calibri Light"/>
                <w:sz w:val="16"/>
                <w:szCs w:val="16"/>
              </w:rPr>
              <w:t> </w:t>
            </w:r>
            <w:r w:rsidRPr="003115A2">
              <w:rPr>
                <w:rFonts w:ascii="Calibri Light" w:hAnsi="Calibri Light"/>
                <w:sz w:val="16"/>
                <w:szCs w:val="16"/>
              </w:rPr>
              <w:br/>
            </w:r>
            <w:r w:rsidRPr="003115A2">
              <w:rPr>
                <w:rFonts w:ascii="Calibri Light" w:hAnsi="Calibri Light"/>
                <w:sz w:val="16"/>
                <w:szCs w:val="16"/>
              </w:rPr>
              <w:br/>
            </w:r>
            <w:del w:id="4152" w:author="Ashan Senel Asmone" w:date="2016-03-21T19:37:00Z">
              <w:r w:rsidRPr="003115A2" w:rsidDel="005C1271">
                <w:rPr>
                  <w:rFonts w:ascii="Calibri Light" w:hAnsi="Calibri Light"/>
                  <w:sz w:val="16"/>
                  <w:szCs w:val="16"/>
                </w:rPr>
                <w:delText>ASTM C73-99a Standard Specification for Calcium Silicate Brick (Sand-Lime Brick)</w:delText>
              </w:r>
            </w:del>
            <w:ins w:id="4153" w:author="Ashan Senel Asmone" w:date="2016-03-21T19:37:00Z">
              <w:r w:rsidR="005C1271">
                <w:rPr>
                  <w:rFonts w:ascii="Calibri Light" w:hAnsi="Calibri Light"/>
                  <w:sz w:val="16"/>
                  <w:szCs w:val="16"/>
                </w:rPr>
                <w:t>ASTM C73 - 14 Standard Specification for Calcium Silicate Brick (Sand-Lime Brick)</w:t>
              </w:r>
            </w:ins>
            <w:r w:rsidRPr="003115A2">
              <w:rPr>
                <w:rFonts w:ascii="Calibri Light" w:hAnsi="Calibri Light"/>
                <w:sz w:val="16"/>
                <w:szCs w:val="16"/>
              </w:rPr>
              <w:t> </w:t>
            </w:r>
            <w:r w:rsidRPr="003115A2">
              <w:rPr>
                <w:rFonts w:ascii="Calibri Light" w:hAnsi="Calibri Light"/>
                <w:sz w:val="16"/>
                <w:szCs w:val="16"/>
              </w:rPr>
              <w:br/>
            </w:r>
            <w:r w:rsidRPr="003115A2">
              <w:rPr>
                <w:rFonts w:ascii="Calibri Light" w:hAnsi="Calibri Light"/>
                <w:sz w:val="16"/>
                <w:szCs w:val="16"/>
              </w:rPr>
              <w:br/>
            </w:r>
            <w:del w:id="4154" w:author="Ashan Senel Asmone" w:date="2016-03-21T19:37:00Z">
              <w:r w:rsidRPr="003115A2" w:rsidDel="005C1271">
                <w:rPr>
                  <w:rFonts w:ascii="Calibri Light" w:hAnsi="Calibri Light"/>
                  <w:sz w:val="16"/>
                  <w:szCs w:val="16"/>
                </w:rPr>
                <w:delText>ASTM C126-99 Standard Specification for Ceramic Glazed Structural Clay Facing Tile, Facing Brick, and Solid Masonry Units</w:delText>
              </w:r>
            </w:del>
            <w:ins w:id="4155" w:author="Ashan Senel Asmone" w:date="2016-03-21T19:37:00Z">
              <w:r w:rsidR="005C1271">
                <w:rPr>
                  <w:rFonts w:ascii="Calibri Light" w:hAnsi="Calibri Light"/>
                  <w:sz w:val="16"/>
                  <w:szCs w:val="16"/>
                </w:rPr>
                <w:t>ASTM C126 - 15 Standard Specification for Ceramic Glazed Structural Clay Facing Tile, Facing Brick, and Solid Masonry Units</w:t>
              </w:r>
            </w:ins>
          </w:p>
          <w:p w14:paraId="470BB1CA" w14:textId="77777777" w:rsidR="003115A2" w:rsidRPr="003115A2" w:rsidRDefault="003115A2" w:rsidP="003115A2">
            <w:pPr>
              <w:spacing w:after="120"/>
              <w:rPr>
                <w:rFonts w:ascii="Calibri Light" w:hAnsi="Calibri Light"/>
                <w:sz w:val="16"/>
                <w:szCs w:val="16"/>
              </w:rPr>
            </w:pPr>
            <w:r w:rsidRPr="003115A2">
              <w:rPr>
                <w:rFonts w:ascii="Calibri Light" w:hAnsi="Calibri Light"/>
                <w:b/>
                <w:bCs/>
                <w:sz w:val="16"/>
                <w:szCs w:val="16"/>
                <w:u w:val="single"/>
              </w:rPr>
              <w:t>Mortar</w:t>
            </w:r>
          </w:p>
          <w:p w14:paraId="26B0736B" w14:textId="77777777" w:rsidR="003115A2" w:rsidRPr="003115A2" w:rsidRDefault="003115A2" w:rsidP="003115A2">
            <w:pPr>
              <w:spacing w:after="120"/>
              <w:rPr>
                <w:rFonts w:ascii="Calibri Light" w:hAnsi="Calibri Light"/>
                <w:sz w:val="16"/>
                <w:szCs w:val="16"/>
              </w:rPr>
            </w:pPr>
            <w:del w:id="4156" w:author="Ashan Senel Asmone" w:date="2016-03-21T19:38:00Z">
              <w:r w:rsidRPr="003115A2" w:rsidDel="005C1271">
                <w:rPr>
                  <w:rFonts w:ascii="Calibri Light" w:hAnsi="Calibri Light"/>
                  <w:sz w:val="16"/>
                  <w:szCs w:val="16"/>
                </w:rPr>
                <w:delText>ASTM C 144 Sand for masonry mortar</w:delText>
              </w:r>
            </w:del>
            <w:ins w:id="4157" w:author="Ashan Senel Asmone" w:date="2016-03-21T19:38:00Z">
              <w:r w:rsidR="005C1271">
                <w:rPr>
                  <w:rFonts w:ascii="Calibri Light" w:hAnsi="Calibri Light"/>
                  <w:sz w:val="16"/>
                  <w:szCs w:val="16"/>
                </w:rPr>
                <w:t>ASTM C144 - 11 Standard Specification for Aggregate for Masonry Mortar</w:t>
              </w:r>
            </w:ins>
          </w:p>
          <w:p w14:paraId="5A488BF6" w14:textId="77777777" w:rsidR="003115A2" w:rsidRPr="003115A2" w:rsidRDefault="003115A2" w:rsidP="003115A2">
            <w:pPr>
              <w:spacing w:after="120"/>
              <w:rPr>
                <w:rFonts w:ascii="Calibri Light" w:hAnsi="Calibri Light"/>
                <w:sz w:val="16"/>
                <w:szCs w:val="16"/>
              </w:rPr>
            </w:pPr>
            <w:del w:id="4158" w:author="Ashan Senel Asmone" w:date="2016-03-21T19:38:00Z">
              <w:r w:rsidRPr="003115A2" w:rsidDel="005C1271">
                <w:rPr>
                  <w:rFonts w:ascii="Calibri Light" w:hAnsi="Calibri Light"/>
                  <w:sz w:val="16"/>
                  <w:szCs w:val="16"/>
                </w:rPr>
                <w:delText>ASTM C 270 Specification for Mortar for Unit Masonry</w:delText>
              </w:r>
            </w:del>
            <w:ins w:id="4159" w:author="Ashan Senel Asmone" w:date="2016-03-21T19:38:00Z">
              <w:r w:rsidR="005C1271">
                <w:rPr>
                  <w:rFonts w:ascii="Calibri Light" w:hAnsi="Calibri Light"/>
                  <w:sz w:val="16"/>
                  <w:szCs w:val="16"/>
                </w:rPr>
                <w:t>ASTM C270 - 14a Standard Specification for Mortar for Unit Masonry</w:t>
              </w:r>
            </w:ins>
          </w:p>
          <w:p w14:paraId="2C2E5022" w14:textId="77777777" w:rsidR="003115A2" w:rsidRPr="003115A2" w:rsidRDefault="003115A2" w:rsidP="003115A2">
            <w:pPr>
              <w:spacing w:after="120"/>
              <w:rPr>
                <w:rFonts w:ascii="Calibri Light" w:hAnsi="Calibri Light"/>
                <w:sz w:val="16"/>
                <w:szCs w:val="16"/>
              </w:rPr>
            </w:pPr>
            <w:del w:id="4160" w:author="Ashan Senel Asmone" w:date="2016-03-21T19:39:00Z">
              <w:r w:rsidRPr="003115A2" w:rsidDel="005C1271">
                <w:rPr>
                  <w:rFonts w:ascii="Calibri Light" w:hAnsi="Calibri Light"/>
                  <w:sz w:val="16"/>
                  <w:szCs w:val="16"/>
                </w:rPr>
                <w:delText>ASTM C 476 Specification for Grout for Masonry</w:delText>
              </w:r>
            </w:del>
            <w:ins w:id="4161" w:author="Ashan Senel Asmone" w:date="2016-03-21T19:39:00Z">
              <w:r w:rsidR="005C1271">
                <w:rPr>
                  <w:rFonts w:ascii="Calibri Light" w:hAnsi="Calibri Light"/>
                  <w:sz w:val="16"/>
                  <w:szCs w:val="16"/>
                </w:rPr>
                <w:t>ASTM C476 - 10 Standard Specification for Grout for Masonry</w:t>
              </w:r>
            </w:ins>
            <w:r w:rsidRPr="003115A2">
              <w:rPr>
                <w:rFonts w:ascii="Calibri Light" w:hAnsi="Calibri Light"/>
                <w:sz w:val="16"/>
                <w:szCs w:val="16"/>
              </w:rPr>
              <w:t>.</w:t>
            </w:r>
          </w:p>
          <w:p w14:paraId="07C4F42F" w14:textId="77777777" w:rsidR="003115A2" w:rsidRPr="003115A2" w:rsidRDefault="003115A2" w:rsidP="003115A2">
            <w:pPr>
              <w:spacing w:after="120"/>
              <w:rPr>
                <w:rFonts w:ascii="Calibri Light" w:hAnsi="Calibri Light"/>
                <w:sz w:val="16"/>
                <w:szCs w:val="16"/>
              </w:rPr>
            </w:pPr>
            <w:del w:id="4162" w:author="Ashan Senel Asmone" w:date="2016-03-21T19:40:00Z">
              <w:r w:rsidRPr="003115A2" w:rsidDel="005C1271">
                <w:rPr>
                  <w:rFonts w:ascii="Calibri Light" w:hAnsi="Calibri Light"/>
                  <w:sz w:val="16"/>
                  <w:szCs w:val="16"/>
                </w:rPr>
                <w:delText>ASTM C 1019 Method of Sampling and Testing Grout</w:delText>
              </w:r>
            </w:del>
            <w:ins w:id="4163" w:author="Ashan Senel Asmone" w:date="2016-03-21T19:40:00Z">
              <w:r w:rsidR="005C1271">
                <w:rPr>
                  <w:rFonts w:ascii="Calibri Light" w:hAnsi="Calibri Light"/>
                  <w:sz w:val="16"/>
                  <w:szCs w:val="16"/>
                </w:rPr>
                <w:t>ASTM C1019 - 16 Standard Test Method for Sampling and Testing Grout</w:t>
              </w:r>
            </w:ins>
          </w:p>
          <w:p w14:paraId="29D85BA9" w14:textId="77777777" w:rsidR="003115A2" w:rsidRPr="003115A2" w:rsidRDefault="003115A2" w:rsidP="003115A2">
            <w:pPr>
              <w:spacing w:after="120"/>
              <w:rPr>
                <w:rFonts w:ascii="Calibri Light" w:hAnsi="Calibri Light"/>
                <w:sz w:val="16"/>
                <w:szCs w:val="16"/>
              </w:rPr>
            </w:pPr>
            <w:del w:id="4164" w:author="Ashan Senel Asmone" w:date="2016-03-21T19:40:00Z">
              <w:r w:rsidRPr="003115A2" w:rsidDel="005C1271">
                <w:rPr>
                  <w:rFonts w:ascii="Calibri Light" w:hAnsi="Calibri Light"/>
                  <w:sz w:val="16"/>
                  <w:szCs w:val="16"/>
                </w:rPr>
                <w:delText>ASTM C 150 Specification for Portland Cement</w:delText>
              </w:r>
            </w:del>
            <w:ins w:id="4165" w:author="Ashan Senel Asmone" w:date="2016-03-21T19:40:00Z">
              <w:r w:rsidR="005C1271">
                <w:rPr>
                  <w:rFonts w:ascii="Calibri Light" w:hAnsi="Calibri Light"/>
                  <w:sz w:val="16"/>
                  <w:szCs w:val="16"/>
                </w:rPr>
                <w:t>ASTM C150 / C150M - 15 Standard Specification for Portland Cement</w:t>
              </w:r>
            </w:ins>
          </w:p>
          <w:p w14:paraId="6C4118CA" w14:textId="77777777" w:rsidR="003115A2" w:rsidRPr="003115A2" w:rsidRDefault="003115A2" w:rsidP="003115A2">
            <w:pPr>
              <w:spacing w:after="120"/>
              <w:rPr>
                <w:rFonts w:ascii="Calibri Light" w:hAnsi="Calibri Light"/>
                <w:sz w:val="16"/>
                <w:szCs w:val="16"/>
              </w:rPr>
            </w:pPr>
            <w:del w:id="4166" w:author="Ashan Senel Asmone" w:date="2016-03-21T19:41:00Z">
              <w:r w:rsidRPr="003115A2" w:rsidDel="005C1271">
                <w:rPr>
                  <w:rFonts w:ascii="Calibri Light" w:hAnsi="Calibri Light"/>
                  <w:sz w:val="16"/>
                  <w:szCs w:val="16"/>
                </w:rPr>
                <w:delText>ASTM C 595 Specification for Blended Hydraulic Cements</w:delText>
              </w:r>
            </w:del>
            <w:ins w:id="4167" w:author="Ashan Senel Asmone" w:date="2016-03-21T19:41:00Z">
              <w:r w:rsidR="005C1271">
                <w:rPr>
                  <w:rFonts w:ascii="Calibri Light" w:hAnsi="Calibri Light"/>
                  <w:sz w:val="16"/>
                  <w:szCs w:val="16"/>
                </w:rPr>
                <w:t>ASTM C595 / C595M - 15e1 Standard Specification for Blended Hydraulic Cements</w:t>
              </w:r>
            </w:ins>
          </w:p>
          <w:p w14:paraId="1860F8A5" w14:textId="77777777" w:rsidR="003115A2" w:rsidRPr="003115A2" w:rsidRDefault="003115A2" w:rsidP="003115A2">
            <w:pPr>
              <w:spacing w:after="120"/>
              <w:rPr>
                <w:rFonts w:ascii="Calibri Light" w:hAnsi="Calibri Light"/>
                <w:sz w:val="16"/>
                <w:szCs w:val="16"/>
              </w:rPr>
            </w:pPr>
            <w:del w:id="4168" w:author="Ashan Senel Asmone" w:date="2016-03-21T19:41:00Z">
              <w:r w:rsidRPr="003115A2" w:rsidDel="005C1271">
                <w:rPr>
                  <w:rFonts w:ascii="Calibri Light" w:hAnsi="Calibri Light"/>
                  <w:sz w:val="16"/>
                  <w:szCs w:val="16"/>
                </w:rPr>
                <w:delText>ASTM C 109 Method of Test for Compressive Strength of Hydraulic Cement Mortars</w:delText>
              </w:r>
            </w:del>
            <w:ins w:id="4169" w:author="Ashan Senel Asmone" w:date="2016-03-21T19:41:00Z">
              <w:r w:rsidR="005C1271">
                <w:rPr>
                  <w:rFonts w:ascii="Calibri Light" w:hAnsi="Calibri Light"/>
                  <w:sz w:val="16"/>
                  <w:szCs w:val="16"/>
                </w:rPr>
                <w:t>ASTM C109 / C109M - 16 Standard Test Method for Compressive Strength of Hydraulic Cement Mortars (Using 2-in. or [50-mm] Cube Specimens)</w:t>
              </w:r>
            </w:ins>
          </w:p>
          <w:p w14:paraId="5B2F7DC6" w14:textId="77777777" w:rsidR="003115A2" w:rsidRPr="003115A2" w:rsidRDefault="003115A2" w:rsidP="003115A2">
            <w:pPr>
              <w:spacing w:after="120"/>
              <w:rPr>
                <w:rFonts w:ascii="Calibri Light" w:hAnsi="Calibri Light"/>
                <w:sz w:val="16"/>
                <w:szCs w:val="16"/>
              </w:rPr>
            </w:pPr>
            <w:del w:id="4170" w:author="Ashan Senel Asmone" w:date="2016-03-21T19:46:00Z">
              <w:r w:rsidRPr="003115A2" w:rsidDel="005C1271">
                <w:rPr>
                  <w:rFonts w:ascii="Calibri Light" w:hAnsi="Calibri Light"/>
                  <w:sz w:val="16"/>
                  <w:szCs w:val="16"/>
                </w:rPr>
                <w:delText>ASTM C 780 Method for Preconstruction and Construction Evaluation of Mortars for Plain and Reinforced Unit Masonry</w:delText>
              </w:r>
            </w:del>
            <w:ins w:id="4171" w:author="Ashan Senel Asmone" w:date="2016-03-21T19:46:00Z">
              <w:r w:rsidR="005C1271">
                <w:rPr>
                  <w:rFonts w:ascii="Calibri Light" w:hAnsi="Calibri Light"/>
                  <w:sz w:val="16"/>
                  <w:szCs w:val="16"/>
                </w:rPr>
                <w:t>ASTM C780 - 15a Standard Test Method for Preconstruction and Construction Evaluation of Mortars for Plain and Reinforced Unit Masonry</w:t>
              </w:r>
            </w:ins>
            <w:r w:rsidRPr="003115A2">
              <w:rPr>
                <w:rFonts w:ascii="Calibri Light" w:hAnsi="Calibri Light"/>
                <w:sz w:val="16"/>
                <w:szCs w:val="16"/>
              </w:rPr>
              <w:t>.</w:t>
            </w:r>
          </w:p>
          <w:p w14:paraId="47F8F8BC" w14:textId="77777777" w:rsidR="003115A2" w:rsidRPr="003115A2" w:rsidRDefault="003115A2" w:rsidP="003115A2">
            <w:pPr>
              <w:spacing w:after="120"/>
              <w:rPr>
                <w:rFonts w:ascii="Calibri Light" w:hAnsi="Calibri Light"/>
                <w:sz w:val="16"/>
                <w:szCs w:val="16"/>
              </w:rPr>
            </w:pPr>
            <w:del w:id="4172" w:author="Ashan Senel Asmone" w:date="2016-03-21T19:49:00Z">
              <w:r w:rsidRPr="003115A2" w:rsidDel="005C1271">
                <w:rPr>
                  <w:rFonts w:ascii="Calibri Light" w:hAnsi="Calibri Light"/>
                  <w:sz w:val="16"/>
                  <w:szCs w:val="16"/>
                </w:rPr>
                <w:delText>ASTM C 979 Specification for Pigments for Integrally Colored Concrete are suitable for mortar </w:delText>
              </w:r>
            </w:del>
            <w:ins w:id="4173" w:author="Ashan Senel Asmone" w:date="2016-03-21T19:49:00Z">
              <w:r w:rsidR="005C1271">
                <w:rPr>
                  <w:rFonts w:ascii="Calibri Light" w:hAnsi="Calibri Light"/>
                  <w:sz w:val="16"/>
                  <w:szCs w:val="16"/>
                </w:rPr>
                <w:t>ASTM C979 / C979M - 16 Standard Specification for Pigments for Integrally Colored Concrete</w:t>
              </w:r>
            </w:ins>
            <w:r w:rsidRPr="003115A2">
              <w:rPr>
                <w:rFonts w:ascii="Calibri Light" w:hAnsi="Calibri Light"/>
                <w:sz w:val="16"/>
                <w:szCs w:val="16"/>
              </w:rPr>
              <w:br/>
            </w:r>
            <w:r w:rsidRPr="003115A2">
              <w:rPr>
                <w:rFonts w:ascii="Calibri Light" w:hAnsi="Calibri Light"/>
                <w:sz w:val="16"/>
                <w:szCs w:val="16"/>
              </w:rPr>
              <w:br/>
            </w:r>
            <w:del w:id="4174" w:author="Ashan Senel Asmone" w:date="2016-03-21T19:49:00Z">
              <w:r w:rsidRPr="003115A2" w:rsidDel="005C1271">
                <w:rPr>
                  <w:rFonts w:ascii="Calibri Light" w:hAnsi="Calibri Light"/>
                  <w:sz w:val="16"/>
                  <w:szCs w:val="16"/>
                </w:rPr>
                <w:delText>ASTM C780-00 Standard Test Method for Preconstruction and Construction Evaluation of Mortars for Plain and Reinforced Unit Masonry</w:delText>
              </w:r>
            </w:del>
            <w:ins w:id="4175" w:author="Ashan Senel Asmone" w:date="2016-03-21T19:49:00Z">
              <w:r w:rsidR="005C1271">
                <w:rPr>
                  <w:rFonts w:ascii="Calibri Light" w:hAnsi="Calibri Light"/>
                  <w:sz w:val="16"/>
                  <w:szCs w:val="16"/>
                </w:rPr>
                <w:t>ASTM C780 - 15a Standard Test Method for Preconstruction and Construction Evaluation of Mortars for Plain and Reinforced Unit Masonry</w:t>
              </w:r>
            </w:ins>
          </w:p>
          <w:p w14:paraId="356B1C0A" w14:textId="77777777" w:rsidR="003115A2" w:rsidRPr="003115A2" w:rsidRDefault="003115A2" w:rsidP="003115A2">
            <w:pPr>
              <w:spacing w:after="120"/>
              <w:rPr>
                <w:rFonts w:ascii="Calibri Light" w:hAnsi="Calibri Light"/>
                <w:sz w:val="16"/>
                <w:szCs w:val="16"/>
              </w:rPr>
            </w:pPr>
            <w:del w:id="4176" w:author="Ashan Senel Asmone" w:date="2016-03-21T19:50:00Z">
              <w:r w:rsidRPr="003115A2" w:rsidDel="005C1271">
                <w:rPr>
                  <w:rFonts w:ascii="Calibri Light" w:hAnsi="Calibri Light"/>
                  <w:sz w:val="16"/>
                  <w:szCs w:val="16"/>
                </w:rPr>
                <w:delText>ASTM C896-99 Standard Terminology Relating to Clay Products</w:delText>
              </w:r>
            </w:del>
            <w:ins w:id="4177" w:author="Ashan Senel Asmone" w:date="2016-03-21T19:50:00Z">
              <w:r w:rsidR="005C1271">
                <w:rPr>
                  <w:rFonts w:ascii="Calibri Light" w:hAnsi="Calibri Light"/>
                  <w:sz w:val="16"/>
                  <w:szCs w:val="16"/>
                </w:rPr>
                <w:t>ASTM C896 - 15 Standard Terminology Relating to Clay Products</w:t>
              </w:r>
            </w:ins>
          </w:p>
          <w:p w14:paraId="691F7A01" w14:textId="77777777" w:rsidR="003115A2" w:rsidRPr="003115A2" w:rsidRDefault="003115A2" w:rsidP="003115A2">
            <w:pPr>
              <w:spacing w:after="120"/>
              <w:rPr>
                <w:rFonts w:ascii="Calibri Light" w:hAnsi="Calibri Light"/>
                <w:sz w:val="16"/>
                <w:szCs w:val="16"/>
              </w:rPr>
            </w:pPr>
            <w:del w:id="4178" w:author="Ashan Senel Asmone" w:date="2016-03-21T19:51:00Z">
              <w:r w:rsidRPr="003115A2" w:rsidDel="005C1271">
                <w:rPr>
                  <w:rFonts w:ascii="Calibri Light" w:hAnsi="Calibri Light"/>
                  <w:sz w:val="16"/>
                  <w:szCs w:val="16"/>
                </w:rPr>
                <w:delText>ASTM C1006-84(2001) Standard Test Method for Splitting Tensile Strength of Masonry Units</w:delText>
              </w:r>
            </w:del>
            <w:ins w:id="4179" w:author="Ashan Senel Asmone" w:date="2016-03-21T19:51:00Z">
              <w:r w:rsidR="005C1271">
                <w:rPr>
                  <w:rFonts w:ascii="Calibri Light" w:hAnsi="Calibri Light"/>
                  <w:sz w:val="16"/>
                  <w:szCs w:val="16"/>
                </w:rPr>
                <w:t>ASTM C1006 - 07(2013) Standard Test Method for Splitting Tensile Strength of Masonry Units</w:t>
              </w:r>
            </w:ins>
          </w:p>
          <w:p w14:paraId="7798786A" w14:textId="77777777" w:rsidR="005C1271" w:rsidRDefault="003115A2" w:rsidP="003115A2">
            <w:pPr>
              <w:spacing w:after="120"/>
              <w:rPr>
                <w:ins w:id="4180" w:author="Ashan Senel Asmone" w:date="2016-03-21T19:54:00Z"/>
                <w:rFonts w:ascii="Calibri Light" w:hAnsi="Calibri Light"/>
                <w:sz w:val="16"/>
                <w:szCs w:val="16"/>
              </w:rPr>
            </w:pPr>
            <w:del w:id="4181" w:author="Ashan Senel Asmone" w:date="2016-03-21T19:55:00Z">
              <w:r w:rsidRPr="003115A2" w:rsidDel="005C1271">
                <w:rPr>
                  <w:rFonts w:ascii="Calibri Light" w:hAnsi="Calibri Light"/>
                  <w:sz w:val="16"/>
                  <w:szCs w:val="16"/>
                </w:rPr>
                <w:delText>ASTM C1019-00b Standard Test Method for Sampling and Testing Grout</w:delText>
              </w:r>
            </w:del>
            <w:ins w:id="4182" w:author="Ashan Senel Asmone" w:date="2016-03-21T19:55:00Z">
              <w:r w:rsidR="005C1271">
                <w:rPr>
                  <w:rFonts w:ascii="Calibri Light" w:hAnsi="Calibri Light"/>
                  <w:sz w:val="16"/>
                  <w:szCs w:val="16"/>
                </w:rPr>
                <w:t>ASTM C1019 - 16 Standard Test Method for Sampling and Testing Grout</w:t>
              </w:r>
            </w:ins>
            <w:r w:rsidRPr="003115A2">
              <w:rPr>
                <w:rFonts w:ascii="Calibri Light" w:hAnsi="Calibri Light"/>
                <w:sz w:val="16"/>
                <w:szCs w:val="16"/>
              </w:rPr>
              <w:t> </w:t>
            </w:r>
          </w:p>
          <w:p w14:paraId="2F50649C" w14:textId="77777777" w:rsidR="003115A2" w:rsidRPr="003115A2" w:rsidRDefault="003115A2" w:rsidP="003115A2">
            <w:pPr>
              <w:spacing w:after="120"/>
              <w:rPr>
                <w:rFonts w:ascii="Calibri Light" w:hAnsi="Calibri Light"/>
                <w:sz w:val="16"/>
                <w:szCs w:val="16"/>
              </w:rPr>
            </w:pPr>
            <w:del w:id="4183" w:author="Ashan Senel Asmone" w:date="2016-03-21T19:59:00Z">
              <w:r w:rsidRPr="003115A2" w:rsidDel="00360EB0">
                <w:rPr>
                  <w:rFonts w:ascii="Calibri Light" w:hAnsi="Calibri Light"/>
                  <w:sz w:val="16"/>
                  <w:szCs w:val="16"/>
                </w:rPr>
                <w:delText>ASTM C1088-01a Standard Specification for Thin Veneer Brick Units Made From Clay or Shale</w:delText>
              </w:r>
            </w:del>
            <w:ins w:id="4184" w:author="Ashan Senel Asmone" w:date="2016-03-21T19:59:00Z">
              <w:r w:rsidR="00360EB0">
                <w:rPr>
                  <w:rFonts w:ascii="Calibri Light" w:hAnsi="Calibri Light"/>
                  <w:sz w:val="16"/>
                  <w:szCs w:val="16"/>
                </w:rPr>
                <w:t>ASTM C1088 - 14 Standard Specification for Thin Veneer Brick Units Made From Clay or Shale</w:t>
              </w:r>
            </w:ins>
          </w:p>
          <w:p w14:paraId="3A306FF1" w14:textId="77777777" w:rsidR="003115A2" w:rsidRPr="003115A2" w:rsidRDefault="003115A2" w:rsidP="003115A2">
            <w:pPr>
              <w:spacing w:after="120"/>
              <w:rPr>
                <w:rFonts w:ascii="Calibri Light" w:hAnsi="Calibri Light"/>
                <w:sz w:val="16"/>
                <w:szCs w:val="16"/>
              </w:rPr>
            </w:pPr>
            <w:del w:id="4185" w:author="Ashan Senel Asmone" w:date="2016-03-21T19:59:00Z">
              <w:r w:rsidRPr="003115A2" w:rsidDel="00360EB0">
                <w:rPr>
                  <w:rFonts w:ascii="Calibri Light" w:hAnsi="Calibri Light"/>
                  <w:sz w:val="16"/>
                  <w:szCs w:val="16"/>
                </w:rPr>
                <w:delText>ASTM C1093-95(2001) Standard Practice for Accreditation of Testing Agencies for Unit Masonry</w:delText>
              </w:r>
            </w:del>
            <w:ins w:id="4186" w:author="Ashan Senel Asmone" w:date="2016-03-21T19:59:00Z">
              <w:r w:rsidR="00360EB0">
                <w:rPr>
                  <w:rFonts w:ascii="Calibri Light" w:hAnsi="Calibri Light"/>
                  <w:sz w:val="16"/>
                  <w:szCs w:val="16"/>
                </w:rPr>
                <w:t>ASTM C1093 - 15a Standard Practice for Accreditation of Testing Agencies for Masonry</w:t>
              </w:r>
            </w:ins>
          </w:p>
          <w:p w14:paraId="6F433E06" w14:textId="77777777" w:rsidR="003115A2" w:rsidRPr="003115A2" w:rsidRDefault="003115A2" w:rsidP="003115A2">
            <w:pPr>
              <w:spacing w:after="120"/>
              <w:rPr>
                <w:rFonts w:ascii="Calibri Light" w:hAnsi="Calibri Light"/>
                <w:sz w:val="16"/>
                <w:szCs w:val="16"/>
              </w:rPr>
            </w:pPr>
            <w:del w:id="4187" w:author="Ashan Senel Asmone" w:date="2016-03-21T20:00:00Z">
              <w:r w:rsidRPr="003115A2" w:rsidDel="00360EB0">
                <w:rPr>
                  <w:rFonts w:ascii="Calibri Light" w:hAnsi="Calibri Light"/>
                  <w:sz w:val="16"/>
                  <w:szCs w:val="16"/>
                </w:rPr>
                <w:delText>ASTM C1106-00 Standard Test Methods for Chemical Resistance and Physical Properties of Carbon Brick</w:delText>
              </w:r>
            </w:del>
            <w:ins w:id="4188" w:author="Ashan Senel Asmone" w:date="2016-03-21T20:00:00Z">
              <w:r w:rsidR="00360EB0">
                <w:rPr>
                  <w:rFonts w:ascii="Calibri Light" w:hAnsi="Calibri Light"/>
                  <w:sz w:val="16"/>
                  <w:szCs w:val="16"/>
                </w:rPr>
                <w:t>ASTM C1106 - 00(2012) Standard Test Methods for Chemical Resistance and Physical Properties of Carbon Brick</w:t>
              </w:r>
            </w:ins>
          </w:p>
          <w:p w14:paraId="01AF6558" w14:textId="77777777" w:rsidR="003115A2" w:rsidRPr="003115A2" w:rsidRDefault="003115A2" w:rsidP="003115A2">
            <w:pPr>
              <w:spacing w:after="120"/>
              <w:rPr>
                <w:rFonts w:ascii="Calibri Light" w:hAnsi="Calibri Light"/>
                <w:sz w:val="16"/>
                <w:szCs w:val="16"/>
              </w:rPr>
            </w:pPr>
            <w:del w:id="4189" w:author="Ashan Senel Asmone" w:date="2016-03-21T20:01:00Z">
              <w:r w:rsidRPr="003115A2" w:rsidDel="00360EB0">
                <w:rPr>
                  <w:rFonts w:ascii="Calibri Light" w:hAnsi="Calibri Light"/>
                  <w:sz w:val="16"/>
                  <w:szCs w:val="16"/>
                </w:rPr>
                <w:delText>ASTM C1148-92a(1997)e1 Standard Test Method for Measuring the Drying Shrinkage of Masonry Mortar</w:delText>
              </w:r>
            </w:del>
            <w:ins w:id="4190" w:author="Ashan Senel Asmone" w:date="2016-03-21T20:01:00Z">
              <w:r w:rsidR="00360EB0">
                <w:rPr>
                  <w:rFonts w:ascii="Calibri Light" w:hAnsi="Calibri Light"/>
                  <w:sz w:val="16"/>
                  <w:szCs w:val="16"/>
                </w:rPr>
                <w:t>ASTM C1148 - 92a(2014) Standard Test Method for Measuring the Drying Shrinkage of Masonry Mortar</w:t>
              </w:r>
            </w:ins>
          </w:p>
          <w:p w14:paraId="40CF8981" w14:textId="77777777" w:rsidR="003115A2" w:rsidRPr="003115A2" w:rsidRDefault="003115A2" w:rsidP="003115A2">
            <w:pPr>
              <w:spacing w:after="120"/>
              <w:rPr>
                <w:rFonts w:ascii="Calibri Light" w:hAnsi="Calibri Light"/>
                <w:sz w:val="16"/>
                <w:szCs w:val="16"/>
              </w:rPr>
            </w:pPr>
            <w:del w:id="4191" w:author="Ashan Senel Asmone" w:date="2016-03-21T20:01:00Z">
              <w:r w:rsidRPr="003115A2" w:rsidDel="00360EB0">
                <w:rPr>
                  <w:rFonts w:ascii="Calibri Light" w:hAnsi="Calibri Light"/>
                  <w:sz w:val="16"/>
                  <w:szCs w:val="16"/>
                </w:rPr>
                <w:delText>ASTM C1180-00a Standard Terminology of Mortar and Grout for Unit Masonry</w:delText>
              </w:r>
            </w:del>
            <w:ins w:id="4192" w:author="Ashan Senel Asmone" w:date="2016-03-21T20:01:00Z">
              <w:r w:rsidR="00360EB0">
                <w:rPr>
                  <w:rFonts w:ascii="Calibri Light" w:hAnsi="Calibri Light"/>
                  <w:sz w:val="16"/>
                  <w:szCs w:val="16"/>
                </w:rPr>
                <w:t>ASTM C1180 - 10 Standard Terminology of Mortar and Grout for Unit Masonry</w:t>
              </w:r>
            </w:ins>
          </w:p>
          <w:p w14:paraId="74DAFDF8" w14:textId="77777777" w:rsidR="003115A2" w:rsidRPr="003115A2" w:rsidRDefault="003115A2" w:rsidP="003115A2">
            <w:pPr>
              <w:spacing w:after="120"/>
              <w:rPr>
                <w:rFonts w:ascii="Calibri Light" w:hAnsi="Calibri Light"/>
                <w:sz w:val="16"/>
                <w:szCs w:val="16"/>
              </w:rPr>
            </w:pPr>
            <w:del w:id="4193" w:author="Ashan Senel Asmone" w:date="2016-03-21T20:02:00Z">
              <w:r w:rsidRPr="003115A2" w:rsidDel="00360EB0">
                <w:rPr>
                  <w:rFonts w:ascii="Calibri Light" w:hAnsi="Calibri Light"/>
                  <w:sz w:val="16"/>
                  <w:szCs w:val="16"/>
                </w:rPr>
                <w:delText>ASTM C1218/C1218M-99 Standard Test Method for Water-Soluble Chloride in Mortar and Concrete</w:delText>
              </w:r>
            </w:del>
            <w:ins w:id="4194" w:author="Ashan Senel Asmone" w:date="2016-03-21T20:02:00Z">
              <w:r w:rsidR="00360EB0">
                <w:rPr>
                  <w:rFonts w:ascii="Calibri Light" w:hAnsi="Calibri Light"/>
                  <w:sz w:val="16"/>
                  <w:szCs w:val="16"/>
                </w:rPr>
                <w:t>ASTM C1218 / C1218M - 15 Standard Test Method for Water-Soluble Chloride in Mortar and Concrete</w:t>
              </w:r>
            </w:ins>
          </w:p>
          <w:p w14:paraId="104DF75A" w14:textId="77777777" w:rsidR="003115A2" w:rsidRPr="003115A2" w:rsidRDefault="003115A2" w:rsidP="003115A2">
            <w:pPr>
              <w:spacing w:after="120"/>
              <w:rPr>
                <w:rFonts w:ascii="Calibri Light" w:hAnsi="Calibri Light"/>
                <w:sz w:val="16"/>
                <w:szCs w:val="16"/>
              </w:rPr>
            </w:pPr>
            <w:del w:id="4195" w:author="Ashan Senel Asmone" w:date="2016-03-21T20:03:00Z">
              <w:r w:rsidRPr="003115A2" w:rsidDel="00360EB0">
                <w:rPr>
                  <w:rFonts w:ascii="Calibri Light" w:hAnsi="Calibri Light"/>
                  <w:sz w:val="16"/>
                  <w:szCs w:val="16"/>
                </w:rPr>
                <w:delText>ASTM C1324-96 Standard Test Method for Examination and Analysis of Hardened Masonry Mortar</w:delText>
              </w:r>
            </w:del>
            <w:ins w:id="4196" w:author="Ashan Senel Asmone" w:date="2016-03-21T20:03:00Z">
              <w:r w:rsidR="00360EB0">
                <w:rPr>
                  <w:rFonts w:ascii="Calibri Light" w:hAnsi="Calibri Light"/>
                  <w:sz w:val="16"/>
                  <w:szCs w:val="16"/>
                </w:rPr>
                <w:t>ASTM C1324 - 15 Standard Test Method for Examination and Analysis of Hardened Masonry Mortar</w:t>
              </w:r>
            </w:ins>
          </w:p>
          <w:p w14:paraId="1A16ECAC" w14:textId="77777777" w:rsidR="003115A2" w:rsidRPr="003115A2" w:rsidRDefault="003115A2" w:rsidP="003115A2">
            <w:pPr>
              <w:spacing w:after="120"/>
              <w:rPr>
                <w:rFonts w:ascii="Calibri Light" w:hAnsi="Calibri Light"/>
                <w:sz w:val="16"/>
                <w:szCs w:val="16"/>
              </w:rPr>
            </w:pPr>
            <w:del w:id="4197" w:author="Ashan Senel Asmone" w:date="2016-03-21T20:03:00Z">
              <w:r w:rsidRPr="003115A2" w:rsidDel="00360EB0">
                <w:rPr>
                  <w:rFonts w:ascii="Calibri Light" w:hAnsi="Calibri Light"/>
                  <w:sz w:val="16"/>
                  <w:szCs w:val="16"/>
                </w:rPr>
                <w:delText>ASTM C1384-01 Standard Specification for Admixtures for Masonry Mortars</w:delText>
              </w:r>
            </w:del>
            <w:ins w:id="4198" w:author="Ashan Senel Asmone" w:date="2016-03-21T20:03:00Z">
              <w:r w:rsidR="00360EB0">
                <w:rPr>
                  <w:rFonts w:ascii="Calibri Light" w:hAnsi="Calibri Light"/>
                  <w:sz w:val="16"/>
                  <w:szCs w:val="16"/>
                </w:rPr>
                <w:t>ASTM C1384 - 12a Standard Specification for Admixtures for Masonry Mortars</w:t>
              </w:r>
            </w:ins>
          </w:p>
          <w:p w14:paraId="7C824611" w14:textId="77777777" w:rsidR="003115A2" w:rsidRPr="003115A2" w:rsidRDefault="003115A2" w:rsidP="003115A2">
            <w:pPr>
              <w:spacing w:after="120"/>
              <w:rPr>
                <w:rFonts w:ascii="Calibri Light" w:hAnsi="Calibri Light"/>
                <w:sz w:val="16"/>
                <w:szCs w:val="16"/>
              </w:rPr>
            </w:pPr>
            <w:del w:id="4199" w:author="Ashan Senel Asmone" w:date="2016-03-21T20:04:00Z">
              <w:r w:rsidRPr="003115A2" w:rsidDel="00360EB0">
                <w:rPr>
                  <w:rFonts w:ascii="Calibri Light" w:hAnsi="Calibri Light"/>
                  <w:sz w:val="16"/>
                  <w:szCs w:val="16"/>
                </w:rPr>
                <w:delText>ASTM C1400-01 Standard Guide for Reduction of Efflorescence Potential in New Masonry Walls</w:delText>
              </w:r>
            </w:del>
            <w:ins w:id="4200" w:author="Ashan Senel Asmone" w:date="2016-03-21T20:04:00Z">
              <w:r w:rsidR="00360EB0">
                <w:rPr>
                  <w:rFonts w:ascii="Calibri Light" w:hAnsi="Calibri Light"/>
                  <w:sz w:val="16"/>
                  <w:szCs w:val="16"/>
                </w:rPr>
                <w:t>ASTM C1400 - 11 Standard Guide for Reduction of Efflorescence Potential in New Masonry Walls</w:t>
              </w:r>
            </w:ins>
          </w:p>
          <w:p w14:paraId="2CC6F43C" w14:textId="77777777" w:rsidR="003115A2" w:rsidRPr="003115A2" w:rsidRDefault="003115A2" w:rsidP="003115A2">
            <w:pPr>
              <w:spacing w:after="120"/>
              <w:rPr>
                <w:rFonts w:ascii="Calibri Light" w:hAnsi="Calibri Light"/>
                <w:sz w:val="16"/>
                <w:szCs w:val="16"/>
              </w:rPr>
            </w:pPr>
            <w:del w:id="4201" w:author="Ashan Senel Asmone" w:date="2016-03-21T20:04:00Z">
              <w:r w:rsidRPr="003115A2" w:rsidDel="00360EB0">
                <w:rPr>
                  <w:rFonts w:ascii="Calibri Light" w:hAnsi="Calibri Light"/>
                  <w:sz w:val="16"/>
                  <w:szCs w:val="16"/>
                </w:rPr>
                <w:delText>ASTM C1403-00 Standard Test Method for Rate of Water Absorption of Masonry Mortars</w:delText>
              </w:r>
            </w:del>
            <w:ins w:id="4202" w:author="Ashan Senel Asmone" w:date="2016-03-21T20:04:00Z">
              <w:r w:rsidR="00360EB0">
                <w:rPr>
                  <w:rFonts w:ascii="Calibri Light" w:hAnsi="Calibri Light"/>
                  <w:sz w:val="16"/>
                  <w:szCs w:val="16"/>
                </w:rPr>
                <w:t>ASTM C1403 - 15 Standard Test Method for Rate of Water Absorption of Masonry Mortars</w:t>
              </w:r>
            </w:ins>
          </w:p>
          <w:p w14:paraId="67947796" w14:textId="77777777" w:rsidR="003115A2" w:rsidRPr="003115A2" w:rsidRDefault="003115A2" w:rsidP="003115A2">
            <w:pPr>
              <w:spacing w:after="120"/>
              <w:rPr>
                <w:rFonts w:ascii="Calibri Light" w:hAnsi="Calibri Light"/>
                <w:sz w:val="16"/>
                <w:szCs w:val="16"/>
              </w:rPr>
            </w:pPr>
            <w:r w:rsidRPr="003115A2">
              <w:rPr>
                <w:rFonts w:ascii="Calibri Light" w:hAnsi="Calibri Light"/>
                <w:b/>
                <w:bCs/>
                <w:sz w:val="16"/>
                <w:szCs w:val="16"/>
                <w:u w:val="single"/>
              </w:rPr>
              <w:t>Sealants</w:t>
            </w:r>
          </w:p>
          <w:p w14:paraId="45BCB4DF" w14:textId="77777777" w:rsidR="003115A2" w:rsidRPr="003115A2" w:rsidRDefault="003115A2" w:rsidP="003115A2">
            <w:pPr>
              <w:spacing w:after="120"/>
              <w:rPr>
                <w:rFonts w:ascii="Calibri Light" w:hAnsi="Calibri Light"/>
                <w:sz w:val="16"/>
                <w:szCs w:val="16"/>
              </w:rPr>
            </w:pPr>
            <w:del w:id="4203" w:author="Ashan Senel Asmone" w:date="2016-03-21T20:05:00Z">
              <w:r w:rsidRPr="003115A2" w:rsidDel="00360EB0">
                <w:rPr>
                  <w:rFonts w:ascii="Calibri Light" w:hAnsi="Calibri Light"/>
                  <w:sz w:val="16"/>
                  <w:szCs w:val="16"/>
                </w:rPr>
                <w:delText>C509-00 Standard Specification for Elastomeric Cellular Preformed Gasket and Sealing Material</w:delText>
              </w:r>
            </w:del>
            <w:ins w:id="4204" w:author="Ashan Senel Asmone" w:date="2016-03-21T20:05:00Z">
              <w:r w:rsidR="00360EB0">
                <w:rPr>
                  <w:rFonts w:ascii="Calibri Light" w:hAnsi="Calibri Light"/>
                  <w:sz w:val="16"/>
                  <w:szCs w:val="16"/>
                </w:rPr>
                <w:t>ASTM C509 - 06(2015) Standard Specification for Elastomeric Cellular Preformed Gasket and Sealing Material</w:t>
              </w:r>
            </w:ins>
          </w:p>
          <w:p w14:paraId="7373A0C1" w14:textId="77777777" w:rsidR="003115A2" w:rsidRPr="003115A2" w:rsidRDefault="003115A2" w:rsidP="003115A2">
            <w:pPr>
              <w:spacing w:after="120"/>
              <w:rPr>
                <w:rFonts w:ascii="Calibri Light" w:hAnsi="Calibri Light"/>
                <w:sz w:val="16"/>
                <w:szCs w:val="16"/>
              </w:rPr>
            </w:pPr>
            <w:del w:id="4205" w:author="Ashan Senel Asmone" w:date="2016-03-21T20:12:00Z">
              <w:r w:rsidRPr="003115A2" w:rsidDel="00B73746">
                <w:rPr>
                  <w:rFonts w:ascii="Calibri Light" w:hAnsi="Calibri Light"/>
                  <w:sz w:val="16"/>
                  <w:szCs w:val="16"/>
                </w:rPr>
                <w:delText>C717-01a Standard Terminology of Building Seals and Sealants</w:delText>
              </w:r>
            </w:del>
            <w:ins w:id="4206" w:author="Ashan Senel Asmone" w:date="2016-03-21T20:12:00Z">
              <w:r w:rsidR="00B73746">
                <w:rPr>
                  <w:rFonts w:ascii="Calibri Light" w:hAnsi="Calibri Light"/>
                  <w:sz w:val="16"/>
                  <w:szCs w:val="16"/>
                </w:rPr>
                <w:t>ASTM C717 - 14a Standard Terminology of Building Seals and Sealants</w:t>
              </w:r>
            </w:ins>
          </w:p>
          <w:p w14:paraId="35EB12D6" w14:textId="77777777" w:rsidR="003115A2" w:rsidRPr="003115A2" w:rsidRDefault="003115A2" w:rsidP="003115A2">
            <w:pPr>
              <w:spacing w:after="120"/>
              <w:rPr>
                <w:rFonts w:ascii="Calibri Light" w:hAnsi="Calibri Light"/>
                <w:sz w:val="16"/>
                <w:szCs w:val="16"/>
              </w:rPr>
            </w:pPr>
            <w:r w:rsidRPr="003115A2">
              <w:rPr>
                <w:rFonts w:ascii="Calibri Light" w:hAnsi="Calibri Light"/>
                <w:b/>
                <w:bCs/>
                <w:sz w:val="16"/>
                <w:szCs w:val="16"/>
                <w:u w:val="single"/>
              </w:rPr>
              <w:t>Waterproofing for masonry</w:t>
            </w:r>
          </w:p>
          <w:p w14:paraId="163E6600" w14:textId="77777777" w:rsidR="003115A2" w:rsidRPr="003115A2" w:rsidRDefault="003115A2" w:rsidP="003115A2">
            <w:pPr>
              <w:spacing w:after="120"/>
              <w:rPr>
                <w:rFonts w:ascii="Calibri Light" w:hAnsi="Calibri Light"/>
                <w:sz w:val="16"/>
                <w:szCs w:val="16"/>
              </w:rPr>
            </w:pPr>
            <w:del w:id="4207" w:author="Ashan Senel Asmone" w:date="2016-03-21T20:14:00Z">
              <w:r w:rsidRPr="003115A2" w:rsidDel="00B73746">
                <w:rPr>
                  <w:rFonts w:ascii="Calibri Light" w:hAnsi="Calibri Light"/>
                  <w:sz w:val="16"/>
                  <w:szCs w:val="16"/>
                </w:rPr>
                <w:delText>D5095-91(2002) Standard Test Method for Determination of the Nonvolatile Content in Silanes, Siloxanes and Silane-Siloxane Blends Used in Masonry WATER Repellent Treatments</w:delText>
              </w:r>
            </w:del>
            <w:ins w:id="4208" w:author="Ashan Senel Asmone" w:date="2016-03-21T20:14:00Z">
              <w:r w:rsidR="00B73746">
                <w:rPr>
                  <w:rFonts w:ascii="Calibri Light" w:hAnsi="Calibri Light"/>
                  <w:sz w:val="16"/>
                  <w:szCs w:val="16"/>
                </w:rPr>
                <w:t>ASTM D5095 - 91(2013) Standard Test Method for Determination of the Nonvolatile Content in Silanes, Siloxanes and Silane-Siloxane Blends Used in Masonry Water Repellent Treatments</w:t>
              </w:r>
            </w:ins>
          </w:p>
          <w:p w14:paraId="72DBC1B3" w14:textId="77777777" w:rsidR="003115A2" w:rsidRPr="003115A2" w:rsidRDefault="003115A2" w:rsidP="003115A2">
            <w:pPr>
              <w:spacing w:after="120"/>
              <w:rPr>
                <w:rFonts w:ascii="Calibri Light" w:hAnsi="Calibri Light"/>
                <w:sz w:val="16"/>
                <w:szCs w:val="16"/>
              </w:rPr>
            </w:pPr>
            <w:del w:id="4209" w:author="Ashan Senel Asmone" w:date="2016-03-21T20:14:00Z">
              <w:r w:rsidRPr="003115A2" w:rsidDel="00B73746">
                <w:rPr>
                  <w:rFonts w:ascii="Calibri Light" w:hAnsi="Calibri Light"/>
                  <w:sz w:val="16"/>
                  <w:szCs w:val="16"/>
                </w:rPr>
                <w:delText>D6532-00 Standard Test Method for Evaluation of the Effect of Clear WATER Repellent Treatments on WATER Absorption of Hydraulic Cement Mortar Specimens</w:delText>
              </w:r>
            </w:del>
            <w:ins w:id="4210" w:author="Ashan Senel Asmone" w:date="2016-03-21T20:14:00Z">
              <w:r w:rsidR="00B73746">
                <w:rPr>
                  <w:rFonts w:ascii="Calibri Light" w:hAnsi="Calibri Light"/>
                  <w:sz w:val="16"/>
                  <w:szCs w:val="16"/>
                </w:rPr>
                <w:t>ASTM D6532 - 00(2014) Standard Test Method for Evaluation of the Effect of Clear Water Repellent Treatments on Water Absorption of Hydraulic Cement Mortar Specimens</w:t>
              </w:r>
            </w:ins>
          </w:p>
          <w:p w14:paraId="73A2D69A" w14:textId="77777777" w:rsidR="003115A2" w:rsidRPr="003115A2" w:rsidRDefault="003115A2" w:rsidP="003115A2">
            <w:pPr>
              <w:spacing w:after="120"/>
              <w:rPr>
                <w:rFonts w:ascii="Calibri Light" w:hAnsi="Calibri Light"/>
                <w:sz w:val="16"/>
                <w:szCs w:val="16"/>
              </w:rPr>
            </w:pPr>
            <w:del w:id="4211" w:author="Ashan Senel Asmone" w:date="2016-03-21T20:15:00Z">
              <w:r w:rsidRPr="003115A2" w:rsidDel="00B73746">
                <w:rPr>
                  <w:rFonts w:ascii="Calibri Light" w:hAnsi="Calibri Light"/>
                  <w:sz w:val="16"/>
                  <w:szCs w:val="16"/>
                </w:rPr>
                <w:delText>C898-01 Standard Guide for Use of High Solids Content, Cold Liquid-Applied Elastomeric WATERPROOFING Membrane With Separate Wearing Course</w:delText>
              </w:r>
            </w:del>
            <w:ins w:id="4212" w:author="Ashan Senel Asmone" w:date="2016-03-21T20:15:00Z">
              <w:r w:rsidR="00B73746">
                <w:rPr>
                  <w:rFonts w:ascii="Calibri Light" w:hAnsi="Calibri Light"/>
                  <w:sz w:val="16"/>
                  <w:szCs w:val="16"/>
                </w:rPr>
                <w:t>ASTM C898 / C898M - 09 Standard Guide for Use of High Solids Content, Cold Liquid-Applied Elastomeric Waterproofing Membrane With Separate Wearing Course</w:t>
              </w:r>
            </w:ins>
          </w:p>
          <w:p w14:paraId="490FC569" w14:textId="77777777" w:rsidR="00570413" w:rsidRPr="004F3C8C" w:rsidRDefault="00570413" w:rsidP="00570413">
            <w:pPr>
              <w:spacing w:after="120"/>
              <w:rPr>
                <w:rFonts w:ascii="Calibri Light" w:hAnsi="Calibri Light"/>
                <w:sz w:val="16"/>
                <w:szCs w:val="16"/>
                <w:lang w:val="en-US"/>
              </w:rPr>
            </w:pPr>
          </w:p>
        </w:tc>
      </w:tr>
      <w:tr w:rsidR="00570413" w:rsidRPr="004F3C8C" w14:paraId="4D6A128A" w14:textId="77777777" w:rsidTr="00570413">
        <w:tc>
          <w:tcPr>
            <w:tcW w:w="685" w:type="dxa"/>
          </w:tcPr>
          <w:p w14:paraId="2F01292B"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5A952DC3" w14:textId="77777777" w:rsidR="003115A2" w:rsidRPr="003115A2" w:rsidRDefault="003115A2" w:rsidP="003115A2">
            <w:pPr>
              <w:spacing w:after="120"/>
              <w:rPr>
                <w:rFonts w:ascii="Calibri Light" w:hAnsi="Calibri Light"/>
                <w:sz w:val="16"/>
                <w:szCs w:val="16"/>
              </w:rPr>
            </w:pPr>
            <w:r w:rsidRPr="003115A2">
              <w:rPr>
                <w:rFonts w:ascii="Calibri Light" w:hAnsi="Calibri Light"/>
                <w:b/>
                <w:bCs/>
                <w:sz w:val="16"/>
                <w:szCs w:val="16"/>
                <w:u w:val="single"/>
              </w:rPr>
              <w:t>Masonry</w:t>
            </w:r>
          </w:p>
          <w:p w14:paraId="28097532" w14:textId="77777777" w:rsidR="003115A2" w:rsidRPr="003115A2" w:rsidRDefault="003115A2" w:rsidP="003115A2">
            <w:pPr>
              <w:spacing w:after="120"/>
              <w:rPr>
                <w:rFonts w:ascii="Calibri Light" w:hAnsi="Calibri Light"/>
                <w:sz w:val="16"/>
                <w:szCs w:val="16"/>
              </w:rPr>
            </w:pPr>
            <w:del w:id="4213" w:author="Ashan Senel Asmone" w:date="2016-03-21T20:16:00Z">
              <w:r w:rsidRPr="003115A2" w:rsidDel="00B73746">
                <w:rPr>
                  <w:rFonts w:ascii="Calibri Light" w:hAnsi="Calibri Light"/>
                  <w:sz w:val="16"/>
                  <w:szCs w:val="16"/>
                </w:rPr>
                <w:delText>AS 1617.1-2003 Refractory bricks and shapes - Fireclay</w:delText>
              </w:r>
            </w:del>
            <w:ins w:id="4214" w:author="Ashan Senel Asmone" w:date="2016-03-21T20:16:00Z">
              <w:r w:rsidR="00B73746">
                <w:rPr>
                  <w:rFonts w:ascii="Calibri Light" w:hAnsi="Calibri Light"/>
                  <w:sz w:val="16"/>
                  <w:szCs w:val="16"/>
                </w:rPr>
                <w:t>AS 1617.1-2003 (R2013) Refractory bricks and shapes - Fireclay</w:t>
              </w:r>
            </w:ins>
          </w:p>
          <w:p w14:paraId="0DE1D376" w14:textId="77777777" w:rsidR="003115A2" w:rsidRPr="003115A2" w:rsidRDefault="003115A2" w:rsidP="003115A2">
            <w:pPr>
              <w:spacing w:after="120"/>
              <w:rPr>
                <w:rFonts w:ascii="Calibri Light" w:hAnsi="Calibri Light"/>
                <w:sz w:val="16"/>
                <w:szCs w:val="16"/>
              </w:rPr>
            </w:pPr>
            <w:del w:id="4215" w:author="Ashan Senel Asmone" w:date="2016-03-21T20:17:00Z">
              <w:r w:rsidRPr="003115A2" w:rsidDel="00B73746">
                <w:rPr>
                  <w:rFonts w:ascii="Calibri Light" w:hAnsi="Calibri Light"/>
                  <w:sz w:val="16"/>
                  <w:szCs w:val="16"/>
                </w:rPr>
                <w:delText>AS 1618-2003 Dimensions and preferred sizes for refractory bricks</w:delText>
              </w:r>
            </w:del>
            <w:ins w:id="4216" w:author="Ashan Senel Asmone" w:date="2016-03-21T20:17:00Z">
              <w:r w:rsidR="00B73746">
                <w:rPr>
                  <w:rFonts w:ascii="Calibri Light" w:hAnsi="Calibri Light"/>
                  <w:sz w:val="16"/>
                  <w:szCs w:val="16"/>
                </w:rPr>
                <w:t>AS 1618-2003 (R2013) Dimensions and preferred sizes for refractory bricks</w:t>
              </w:r>
            </w:ins>
          </w:p>
          <w:p w14:paraId="2B7A169B" w14:textId="77777777" w:rsidR="003115A2" w:rsidRPr="003115A2" w:rsidRDefault="003115A2" w:rsidP="003115A2">
            <w:pPr>
              <w:spacing w:after="120"/>
              <w:rPr>
                <w:rFonts w:ascii="Calibri Light" w:hAnsi="Calibri Light"/>
                <w:sz w:val="16"/>
                <w:szCs w:val="16"/>
              </w:rPr>
            </w:pPr>
            <w:del w:id="4217" w:author="Ashan Senel Asmone" w:date="2016-03-21T20:17:00Z">
              <w:r w:rsidRPr="003115A2" w:rsidDel="00B73746">
                <w:rPr>
                  <w:rFonts w:ascii="Calibri Light" w:hAnsi="Calibri Light"/>
                  <w:sz w:val="16"/>
                  <w:szCs w:val="16"/>
                </w:rPr>
                <w:delText>AS/NZS 2699.1:2000 Built-in components for masonry construction - Wall ties</w:delText>
              </w:r>
            </w:del>
            <w:ins w:id="4218" w:author="Ashan Senel Asmone" w:date="2016-03-21T20:17:00Z">
              <w:r w:rsidR="00B73746">
                <w:rPr>
                  <w:rFonts w:ascii="Calibri Light" w:hAnsi="Calibri Light"/>
                  <w:sz w:val="16"/>
                  <w:szCs w:val="16"/>
                </w:rPr>
                <w:t>AS/NZS 2699.1:2000 Built-in components for masonry construction - Wall ties</w:t>
              </w:r>
            </w:ins>
          </w:p>
          <w:p w14:paraId="05C20FC1" w14:textId="77777777" w:rsidR="003115A2" w:rsidRPr="003115A2" w:rsidRDefault="003115A2" w:rsidP="003115A2">
            <w:pPr>
              <w:spacing w:after="120"/>
              <w:rPr>
                <w:rFonts w:ascii="Calibri Light" w:hAnsi="Calibri Light"/>
                <w:sz w:val="16"/>
                <w:szCs w:val="16"/>
              </w:rPr>
            </w:pPr>
            <w:del w:id="4219" w:author="Ashan Senel Asmone" w:date="2016-03-21T20:18:00Z">
              <w:r w:rsidRPr="003115A2" w:rsidDel="00B73746">
                <w:rPr>
                  <w:rFonts w:ascii="Calibri Light" w:hAnsi="Calibri Light"/>
                  <w:sz w:val="16"/>
                  <w:szCs w:val="16"/>
                </w:rPr>
                <w:delText>AS/NZS 2699.2:2000 Built-in components for masonry construction - Connectors and accesories</w:delText>
              </w:r>
            </w:del>
            <w:ins w:id="4220" w:author="Ashan Senel Asmone" w:date="2016-03-21T20:18:00Z">
              <w:r w:rsidR="00B73746">
                <w:rPr>
                  <w:rFonts w:ascii="Calibri Light" w:hAnsi="Calibri Light"/>
                  <w:sz w:val="16"/>
                  <w:szCs w:val="16"/>
                </w:rPr>
                <w:t>AS/NZS 2699.2:2000 Built-in components for masonry construction, - Connectors and accessories</w:t>
              </w:r>
            </w:ins>
          </w:p>
          <w:p w14:paraId="00E3119E" w14:textId="77777777" w:rsidR="003115A2" w:rsidRPr="003115A2" w:rsidRDefault="003115A2" w:rsidP="003115A2">
            <w:pPr>
              <w:spacing w:after="120"/>
              <w:rPr>
                <w:rFonts w:ascii="Calibri Light" w:hAnsi="Calibri Light"/>
                <w:sz w:val="16"/>
                <w:szCs w:val="16"/>
              </w:rPr>
            </w:pPr>
            <w:del w:id="4221" w:author="Ashan Senel Asmone" w:date="2016-03-21T20:19:00Z">
              <w:r w:rsidRPr="003115A2" w:rsidDel="00B73746">
                <w:rPr>
                  <w:rFonts w:ascii="Calibri Light" w:hAnsi="Calibri Light"/>
                  <w:sz w:val="16"/>
                  <w:szCs w:val="16"/>
                </w:rPr>
                <w:delText>AS 3700-2001 Masonry structures</w:delText>
              </w:r>
            </w:del>
            <w:ins w:id="4222" w:author="Ashan Senel Asmone" w:date="2016-03-21T20:20:00Z">
              <w:r w:rsidR="00B73746">
                <w:rPr>
                  <w:rFonts w:ascii="Calibri Light" w:hAnsi="Calibri Light"/>
                  <w:sz w:val="16"/>
                  <w:szCs w:val="16"/>
                </w:rPr>
                <w:t xml:space="preserve">AS 4773.2-2010 Masonry in small buildings - Construction/ AS 4773.1-2010 Masonry in small buildings - Design/ </w:t>
              </w:r>
            </w:ins>
            <w:ins w:id="4223" w:author="Ashan Senel Asmone" w:date="2016-03-21T20:19:00Z">
              <w:r w:rsidR="00B73746">
                <w:rPr>
                  <w:rFonts w:ascii="Calibri Light" w:hAnsi="Calibri Light"/>
                  <w:sz w:val="16"/>
                  <w:szCs w:val="16"/>
                </w:rPr>
                <w:t>AS 3700-2011 Masonry structures</w:t>
              </w:r>
            </w:ins>
          </w:p>
          <w:p w14:paraId="22279E36" w14:textId="77777777" w:rsidR="003115A2" w:rsidRPr="003115A2" w:rsidRDefault="003115A2" w:rsidP="003115A2">
            <w:pPr>
              <w:spacing w:after="120"/>
              <w:rPr>
                <w:rFonts w:ascii="Calibri Light" w:hAnsi="Calibri Light"/>
                <w:sz w:val="16"/>
                <w:szCs w:val="16"/>
              </w:rPr>
            </w:pPr>
            <w:del w:id="4224" w:author="Ashan Senel Asmone" w:date="2016-03-21T20:21:00Z">
              <w:r w:rsidRPr="003115A2" w:rsidDel="00B73746">
                <w:rPr>
                  <w:rFonts w:ascii="Calibri Light" w:hAnsi="Calibri Light"/>
                  <w:sz w:val="16"/>
                  <w:szCs w:val="16"/>
                </w:rPr>
                <w:delText>AS/NZS 4517:1998 Abrasive products - Segmented saws for machining of stone and masonry cutting - Dimensions of steel blades</w:delText>
              </w:r>
            </w:del>
            <w:ins w:id="4225" w:author="Ashan Senel Asmone" w:date="2016-03-21T20:22:00Z">
              <w:r w:rsidR="00B73746">
                <w:rPr>
                  <w:rFonts w:ascii="Calibri Light" w:hAnsi="Calibri Light"/>
                  <w:sz w:val="16"/>
                  <w:szCs w:val="16"/>
                </w:rPr>
                <w:t xml:space="preserve">AS 4517.1-2006 Blanks for superabrasive cutting-off wheels - Manually guided cutting-off in building and civil engineering/ </w:t>
              </w:r>
            </w:ins>
            <w:ins w:id="4226" w:author="Ashan Senel Asmone" w:date="2016-03-21T20:21:00Z">
              <w:r w:rsidR="00B73746">
                <w:rPr>
                  <w:rFonts w:ascii="Calibri Light" w:hAnsi="Calibri Light"/>
                  <w:sz w:val="16"/>
                  <w:szCs w:val="16"/>
                </w:rPr>
                <w:t>AS 4517.2-2006 Blanks for superabrasive cutting-off wheels - Hand-held cutting-off in building and civil engineering</w:t>
              </w:r>
            </w:ins>
          </w:p>
          <w:p w14:paraId="64ED3FDA" w14:textId="77777777" w:rsidR="003115A2" w:rsidRPr="003115A2" w:rsidRDefault="003115A2" w:rsidP="003115A2">
            <w:pPr>
              <w:spacing w:after="120"/>
              <w:rPr>
                <w:rFonts w:ascii="Calibri Light" w:hAnsi="Calibri Light"/>
                <w:sz w:val="16"/>
                <w:szCs w:val="16"/>
              </w:rPr>
            </w:pPr>
            <w:del w:id="4227" w:author="Ashan Senel Asmone" w:date="2016-03-21T20:23:00Z">
              <w:r w:rsidRPr="003115A2" w:rsidDel="00B73746">
                <w:rPr>
                  <w:rFonts w:ascii="Calibri Light" w:hAnsi="Calibri Light"/>
                  <w:sz w:val="16"/>
                  <w:szCs w:val="16"/>
                </w:rPr>
                <w:delText>AS/NZS 4524.10:1998 Bonded abrasive products - Dimensions - Honing stones and superfinishings</w:delText>
              </w:r>
            </w:del>
            <w:ins w:id="4228" w:author="Ashan Senel Asmone" w:date="2016-03-21T20:23:00Z">
              <w:r w:rsidR="00B73746">
                <w:rPr>
                  <w:rFonts w:ascii="Calibri Light" w:hAnsi="Calibri Light"/>
                  <w:sz w:val="16"/>
                  <w:szCs w:val="16"/>
                </w:rPr>
                <w:t>AS/NZS 4524.10:1998 Bonded abrasive products - Dimensions - Honing stones and superfinishings</w:t>
              </w:r>
            </w:ins>
          </w:p>
          <w:p w14:paraId="7CB78969" w14:textId="77777777" w:rsidR="003115A2" w:rsidRPr="003115A2" w:rsidRDefault="003115A2" w:rsidP="003115A2">
            <w:pPr>
              <w:spacing w:after="120"/>
              <w:rPr>
                <w:rFonts w:ascii="Calibri Light" w:hAnsi="Calibri Light"/>
                <w:sz w:val="16"/>
                <w:szCs w:val="16"/>
              </w:rPr>
            </w:pPr>
            <w:del w:id="4229" w:author="Ashan Senel Asmone" w:date="2016-03-21T20:23:00Z">
              <w:r w:rsidRPr="003115A2" w:rsidDel="00B73746">
                <w:rPr>
                  <w:rFonts w:ascii="Calibri Light" w:hAnsi="Calibri Light"/>
                  <w:sz w:val="16"/>
                  <w:szCs w:val="16"/>
                </w:rPr>
                <w:delText>AS/NZS 4284:1995 Testing of building facades</w:delText>
              </w:r>
            </w:del>
            <w:ins w:id="4230" w:author="Ashan Senel Asmone" w:date="2016-03-21T20:23:00Z">
              <w:r w:rsidR="00B73746">
                <w:rPr>
                  <w:rFonts w:ascii="Calibri Light" w:hAnsi="Calibri Light"/>
                  <w:sz w:val="16"/>
                  <w:szCs w:val="16"/>
                </w:rPr>
                <w:t>AS/NZS 4284:2008 Testing of building facades</w:t>
              </w:r>
            </w:ins>
          </w:p>
          <w:p w14:paraId="281F895E" w14:textId="77777777" w:rsidR="003115A2" w:rsidRPr="003115A2" w:rsidRDefault="003115A2" w:rsidP="003115A2">
            <w:pPr>
              <w:spacing w:after="120"/>
              <w:rPr>
                <w:rFonts w:ascii="Calibri Light" w:hAnsi="Calibri Light"/>
                <w:sz w:val="16"/>
                <w:szCs w:val="16"/>
              </w:rPr>
            </w:pPr>
            <w:r w:rsidRPr="003115A2">
              <w:rPr>
                <w:rFonts w:ascii="Calibri Light" w:hAnsi="Calibri Light"/>
                <w:b/>
                <w:bCs/>
                <w:sz w:val="16"/>
                <w:szCs w:val="16"/>
                <w:u w:val="single"/>
              </w:rPr>
              <w:t>Mortar</w:t>
            </w:r>
          </w:p>
          <w:p w14:paraId="5CE59750" w14:textId="77777777" w:rsidR="003115A2" w:rsidRPr="003115A2" w:rsidRDefault="003115A2" w:rsidP="003115A2">
            <w:pPr>
              <w:spacing w:after="120"/>
              <w:rPr>
                <w:rFonts w:ascii="Calibri Light" w:hAnsi="Calibri Light"/>
                <w:sz w:val="16"/>
                <w:szCs w:val="16"/>
              </w:rPr>
            </w:pPr>
            <w:del w:id="4231" w:author="Ashan Senel Asmone" w:date="2016-03-21T20:24:00Z">
              <w:r w:rsidRPr="003115A2" w:rsidDel="00B73746">
                <w:rPr>
                  <w:rFonts w:ascii="Calibri Light" w:hAnsi="Calibri Light"/>
                  <w:sz w:val="16"/>
                  <w:szCs w:val="16"/>
                </w:rPr>
                <w:delText>AS 1478.1-2000 Chemical admixtures for concrete, mortar and grout - Admixtures for concrete</w:delText>
              </w:r>
            </w:del>
            <w:ins w:id="4232" w:author="Ashan Senel Asmone" w:date="2016-03-21T20:24:00Z">
              <w:r w:rsidR="00B73746">
                <w:rPr>
                  <w:rFonts w:ascii="Calibri Light" w:hAnsi="Calibri Light"/>
                  <w:sz w:val="16"/>
                  <w:szCs w:val="16"/>
                </w:rPr>
                <w:t>AS 1478.1-2000 Chemical admixtures for concrete, mortar and grout - Admixtures for concrete</w:t>
              </w:r>
            </w:ins>
          </w:p>
          <w:p w14:paraId="6EEAD2CB" w14:textId="77777777" w:rsidR="003115A2" w:rsidRPr="003115A2" w:rsidRDefault="003115A2" w:rsidP="003115A2">
            <w:pPr>
              <w:spacing w:after="120"/>
              <w:rPr>
                <w:rFonts w:ascii="Calibri Light" w:hAnsi="Calibri Light"/>
                <w:sz w:val="16"/>
                <w:szCs w:val="16"/>
              </w:rPr>
            </w:pPr>
            <w:del w:id="4233" w:author="Ashan Senel Asmone" w:date="2016-03-21T20:25:00Z">
              <w:r w:rsidRPr="003115A2" w:rsidDel="00B73746">
                <w:rPr>
                  <w:rFonts w:ascii="Calibri Light" w:hAnsi="Calibri Light"/>
                  <w:sz w:val="16"/>
                  <w:szCs w:val="16"/>
                </w:rPr>
                <w:delText>AS 2350.12-1995 Methods of testing portland and blended cements - Preparation of a standard mortar and moulding of specimens</w:delText>
              </w:r>
            </w:del>
            <w:ins w:id="4234" w:author="Ashan Senel Asmone" w:date="2016-03-21T20:25:00Z">
              <w:r w:rsidR="00B73746">
                <w:rPr>
                  <w:rFonts w:ascii="Calibri Light" w:hAnsi="Calibri Light"/>
                  <w:sz w:val="16"/>
                  <w:szCs w:val="16"/>
                </w:rPr>
                <w:t>AS 2350.12-2006 Methods of testing portland, blended and masonry cements - Preparation of a standard mortar and moulding of specimens</w:t>
              </w:r>
            </w:ins>
          </w:p>
          <w:p w14:paraId="41A5A3D1" w14:textId="77777777" w:rsidR="003115A2" w:rsidRPr="003115A2" w:rsidRDefault="003115A2" w:rsidP="003115A2">
            <w:pPr>
              <w:spacing w:after="120"/>
              <w:rPr>
                <w:rFonts w:ascii="Calibri Light" w:hAnsi="Calibri Light"/>
                <w:sz w:val="16"/>
                <w:szCs w:val="16"/>
              </w:rPr>
            </w:pPr>
            <w:del w:id="4235" w:author="Ashan Senel Asmone" w:date="2016-03-21T20:26:00Z">
              <w:r w:rsidRPr="003115A2" w:rsidDel="00B73746">
                <w:rPr>
                  <w:rFonts w:ascii="Calibri Light" w:hAnsi="Calibri Light"/>
                  <w:sz w:val="16"/>
                  <w:szCs w:val="16"/>
                </w:rPr>
                <w:delText>AS 1316-2003 Masonry cement</w:delText>
              </w:r>
            </w:del>
            <w:ins w:id="4236" w:author="Ashan Senel Asmone" w:date="2016-03-21T20:26:00Z">
              <w:r w:rsidR="00B73746">
                <w:rPr>
                  <w:rFonts w:ascii="Calibri Light" w:hAnsi="Calibri Light"/>
                  <w:sz w:val="16"/>
                  <w:szCs w:val="16"/>
                </w:rPr>
                <w:t>AS 1316-2003 Masonry cement</w:t>
              </w:r>
            </w:ins>
          </w:p>
          <w:p w14:paraId="0A8A5C53" w14:textId="77777777" w:rsidR="003115A2" w:rsidRPr="003115A2" w:rsidRDefault="003115A2" w:rsidP="003115A2">
            <w:pPr>
              <w:spacing w:after="120"/>
              <w:rPr>
                <w:rFonts w:ascii="Calibri Light" w:hAnsi="Calibri Light"/>
                <w:sz w:val="16"/>
                <w:szCs w:val="16"/>
              </w:rPr>
            </w:pPr>
            <w:del w:id="4237" w:author="Ashan Senel Asmone" w:date="2016-03-21T20:27:00Z">
              <w:r w:rsidRPr="003115A2" w:rsidDel="00B73746">
                <w:rPr>
                  <w:rFonts w:ascii="Calibri Light" w:hAnsi="Calibri Light"/>
                  <w:sz w:val="16"/>
                  <w:szCs w:val="16"/>
                </w:rPr>
                <w:delText>AS/NZS 2350.11:2001 Methods of testing portland, blended and masonry cements - Compressive strength</w:delText>
              </w:r>
            </w:del>
            <w:ins w:id="4238" w:author="Ashan Senel Asmone" w:date="2016-03-21T20:27:00Z">
              <w:r w:rsidR="00B73746">
                <w:rPr>
                  <w:rFonts w:ascii="Calibri Light" w:hAnsi="Calibri Light"/>
                  <w:sz w:val="16"/>
                  <w:szCs w:val="16"/>
                </w:rPr>
                <w:t>AS/NZS 2350.11:2006 Methods of testing portland, blended and masonry cements - Compressive strength</w:t>
              </w:r>
            </w:ins>
          </w:p>
          <w:p w14:paraId="790495FE" w14:textId="77777777" w:rsidR="003115A2" w:rsidRPr="003115A2" w:rsidRDefault="003115A2" w:rsidP="003115A2">
            <w:pPr>
              <w:spacing w:after="120"/>
              <w:rPr>
                <w:rFonts w:ascii="Calibri Light" w:hAnsi="Calibri Light"/>
                <w:sz w:val="16"/>
                <w:szCs w:val="16"/>
              </w:rPr>
            </w:pPr>
            <w:del w:id="4239" w:author="Ashan Asmone" w:date="2016-03-31T12:17:00Z">
              <w:r w:rsidRPr="003115A2" w:rsidDel="008A5E08">
                <w:rPr>
                  <w:rFonts w:ascii="Calibri Light" w:hAnsi="Calibri Light"/>
                  <w:sz w:val="16"/>
                  <w:szCs w:val="16"/>
                </w:rPr>
                <w:delText>AS/NZS 2350.16:2001</w:delText>
              </w:r>
            </w:del>
            <w:r w:rsidRPr="003115A2">
              <w:rPr>
                <w:rFonts w:ascii="Calibri Light" w:hAnsi="Calibri Light"/>
                <w:sz w:val="16"/>
                <w:szCs w:val="16"/>
              </w:rPr>
              <w:t> </w:t>
            </w:r>
            <w:r w:rsidRPr="003115A2">
              <w:rPr>
                <w:rFonts w:ascii="Calibri Light" w:hAnsi="Calibri Light"/>
                <w:sz w:val="16"/>
                <w:szCs w:val="16"/>
              </w:rPr>
              <w:br/>
            </w:r>
            <w:del w:id="4240" w:author="Ashan Asmone" w:date="2016-03-31T12:17:00Z">
              <w:r w:rsidRPr="003115A2" w:rsidDel="008A5E08">
                <w:rPr>
                  <w:rFonts w:ascii="Calibri Light" w:hAnsi="Calibri Light"/>
                  <w:sz w:val="16"/>
                  <w:szCs w:val="16"/>
                </w:rPr>
                <w:delText>Methods of testing portland, blended and masonry cements - Determination of air content of masonry cement</w:delText>
              </w:r>
            </w:del>
            <w:ins w:id="4241" w:author="Ashan Asmone" w:date="2016-03-31T12:17:00Z">
              <w:r w:rsidR="008A5E08">
                <w:rPr>
                  <w:rFonts w:ascii="Calibri Light" w:hAnsi="Calibri Light"/>
                  <w:sz w:val="16"/>
                  <w:szCs w:val="16"/>
                </w:rPr>
                <w:t>AS/NZS 2350.16:2006 Methods of testing portland, blended and masonry cements - Determination of air content of masonry cement</w:t>
              </w:r>
            </w:ins>
          </w:p>
          <w:p w14:paraId="3FFB3A2B" w14:textId="77777777" w:rsidR="003115A2" w:rsidRPr="003115A2" w:rsidRDefault="003115A2" w:rsidP="003115A2">
            <w:pPr>
              <w:spacing w:after="120"/>
              <w:rPr>
                <w:rFonts w:ascii="Calibri Light" w:hAnsi="Calibri Light"/>
                <w:sz w:val="16"/>
                <w:szCs w:val="16"/>
              </w:rPr>
            </w:pPr>
            <w:del w:id="4242" w:author="Ashan Senel Asmone" w:date="2016-03-21T20:30:00Z">
              <w:r w:rsidRPr="003115A2" w:rsidDel="00B73746">
                <w:rPr>
                  <w:rFonts w:ascii="Calibri Light" w:hAnsi="Calibri Light"/>
                  <w:sz w:val="16"/>
                  <w:szCs w:val="16"/>
                </w:rPr>
                <w:delText>AS/NZS 2350.17:2001 Methods of testing portland, blended and masonry cements Determination of soundness of masonry cements</w:delText>
              </w:r>
            </w:del>
            <w:ins w:id="4243" w:author="Ashan Senel Asmone" w:date="2016-03-21T20:30:00Z">
              <w:r w:rsidR="00B73746">
                <w:rPr>
                  <w:rFonts w:ascii="Calibri Light" w:hAnsi="Calibri Light"/>
                  <w:sz w:val="16"/>
                  <w:szCs w:val="16"/>
                </w:rPr>
                <w:t>AS/NZS 2350.17:2001 Methods of testing portland, blended and masonry cements - Determination of soundness of masonry cements</w:t>
              </w:r>
            </w:ins>
          </w:p>
          <w:p w14:paraId="23F35811" w14:textId="77777777" w:rsidR="003115A2" w:rsidRPr="003115A2" w:rsidRDefault="003115A2" w:rsidP="003115A2">
            <w:pPr>
              <w:spacing w:after="120"/>
              <w:rPr>
                <w:rFonts w:ascii="Calibri Light" w:hAnsi="Calibri Light"/>
                <w:sz w:val="16"/>
                <w:szCs w:val="16"/>
              </w:rPr>
            </w:pPr>
            <w:del w:id="4244" w:author="Ashan Senel Asmone" w:date="2016-03-21T20:29:00Z">
              <w:r w:rsidRPr="003115A2" w:rsidDel="00B73746">
                <w:rPr>
                  <w:rFonts w:ascii="Calibri Light" w:hAnsi="Calibri Light"/>
                  <w:sz w:val="16"/>
                  <w:szCs w:val="16"/>
                </w:rPr>
                <w:delText>AS/NZS 2350.17:2001 Methods of testing portland, blended and masonry cements Determination of soundness of asonry cements</w:delText>
              </w:r>
            </w:del>
          </w:p>
          <w:p w14:paraId="498652DA" w14:textId="77777777" w:rsidR="003115A2" w:rsidRPr="003115A2" w:rsidRDefault="003115A2" w:rsidP="003115A2">
            <w:pPr>
              <w:spacing w:after="120"/>
              <w:rPr>
                <w:rFonts w:ascii="Calibri Light" w:hAnsi="Calibri Light"/>
                <w:sz w:val="16"/>
                <w:szCs w:val="16"/>
              </w:rPr>
            </w:pPr>
            <w:del w:id="4245" w:author="Ashan Senel Asmone" w:date="2016-03-21T20:33:00Z">
              <w:r w:rsidRPr="003115A2" w:rsidDel="00901293">
                <w:rPr>
                  <w:rFonts w:ascii="Calibri Light" w:hAnsi="Calibri Light"/>
                  <w:sz w:val="16"/>
                  <w:szCs w:val="16"/>
                </w:rPr>
                <w:delText>AS/NZS 2350.18:2001 Methods of testing portland, blended and masonry cements - Determination of water retention of masonry cement</w:delText>
              </w:r>
            </w:del>
            <w:ins w:id="4246" w:author="Ashan Senel Asmone" w:date="2016-03-21T20:33:00Z">
              <w:r w:rsidR="00901293">
                <w:rPr>
                  <w:rFonts w:ascii="Calibri Light" w:hAnsi="Calibri Light"/>
                  <w:sz w:val="16"/>
                  <w:szCs w:val="16"/>
                </w:rPr>
                <w:t>AS/NZS 2350.18:2006 Methods of testing portland, blended and masonry cements - Determination of water retention of masonry cement</w:t>
              </w:r>
            </w:ins>
          </w:p>
          <w:p w14:paraId="41254465" w14:textId="77777777" w:rsidR="003115A2" w:rsidRPr="003115A2" w:rsidRDefault="003115A2" w:rsidP="003115A2">
            <w:pPr>
              <w:spacing w:after="120"/>
              <w:rPr>
                <w:rFonts w:ascii="Calibri Light" w:hAnsi="Calibri Light"/>
                <w:sz w:val="16"/>
                <w:szCs w:val="16"/>
              </w:rPr>
            </w:pPr>
            <w:del w:id="4247" w:author="Ashan Senel Asmone" w:date="2016-03-21T20:33:00Z">
              <w:r w:rsidRPr="003115A2" w:rsidDel="00901293">
                <w:rPr>
                  <w:rFonts w:ascii="Calibri Light" w:hAnsi="Calibri Light"/>
                  <w:sz w:val="16"/>
                  <w:szCs w:val="16"/>
                </w:rPr>
                <w:delText>AS 2701-2001 Methods of sampling and testing mortar for masonry construction</w:delText>
              </w:r>
            </w:del>
            <w:ins w:id="4248" w:author="Ashan Senel Asmone" w:date="2016-03-21T20:33:00Z">
              <w:r w:rsidR="00901293">
                <w:rPr>
                  <w:rFonts w:ascii="Calibri Light" w:hAnsi="Calibri Light"/>
                  <w:sz w:val="16"/>
                  <w:szCs w:val="16"/>
                </w:rPr>
                <w:t>AS 2701-2001 Methods of sampling and testing mortar for masonry construction</w:t>
              </w:r>
            </w:ins>
          </w:p>
          <w:p w14:paraId="4DBDB04E" w14:textId="77777777" w:rsidR="003115A2" w:rsidRPr="003115A2" w:rsidRDefault="003115A2" w:rsidP="003115A2">
            <w:pPr>
              <w:spacing w:after="120"/>
              <w:rPr>
                <w:rFonts w:ascii="Calibri Light" w:hAnsi="Calibri Light"/>
                <w:sz w:val="16"/>
                <w:szCs w:val="16"/>
              </w:rPr>
            </w:pPr>
            <w:del w:id="4249" w:author="Ashan Senel Asmone" w:date="2016-03-21T20:36:00Z">
              <w:r w:rsidRPr="003115A2" w:rsidDel="00901293">
                <w:rPr>
                  <w:rFonts w:ascii="Calibri Light" w:hAnsi="Calibri Light"/>
                  <w:sz w:val="16"/>
                  <w:szCs w:val="16"/>
                </w:rPr>
                <w:delText>AS 2701.4-1984 Methods of sampling and testing mortar for masonry construction - Method for determination of compressive strength</w:delText>
              </w:r>
            </w:del>
          </w:p>
          <w:p w14:paraId="01218378" w14:textId="77777777" w:rsidR="003115A2" w:rsidRPr="003115A2" w:rsidRDefault="003115A2" w:rsidP="003115A2">
            <w:pPr>
              <w:spacing w:after="120"/>
              <w:rPr>
                <w:rFonts w:ascii="Calibri Light" w:hAnsi="Calibri Light"/>
                <w:sz w:val="16"/>
                <w:szCs w:val="16"/>
              </w:rPr>
            </w:pPr>
            <w:del w:id="4250" w:author="Ashan Senel Asmone" w:date="2016-03-21T20:37:00Z">
              <w:r w:rsidRPr="003115A2" w:rsidDel="00901293">
                <w:rPr>
                  <w:rFonts w:ascii="Calibri Light" w:hAnsi="Calibri Light"/>
                  <w:sz w:val="16"/>
                  <w:szCs w:val="16"/>
                </w:rPr>
                <w:delText>AS 2701.4-1984/Amdt 1-1988 Methods of sampling and testing mortar for masonry construction - Method for determination of compressive strength</w:delText>
              </w:r>
            </w:del>
          </w:p>
          <w:p w14:paraId="7DBD51FB" w14:textId="77777777" w:rsidR="003115A2" w:rsidRPr="003115A2" w:rsidRDefault="003115A2" w:rsidP="003115A2">
            <w:pPr>
              <w:spacing w:after="120"/>
              <w:rPr>
                <w:rFonts w:ascii="Calibri Light" w:hAnsi="Calibri Light"/>
                <w:sz w:val="16"/>
                <w:szCs w:val="16"/>
              </w:rPr>
            </w:pPr>
            <w:del w:id="4251" w:author="Ashan Senel Asmone" w:date="2016-03-21T20:38:00Z">
              <w:r w:rsidRPr="003115A2" w:rsidDel="00901293">
                <w:rPr>
                  <w:rFonts w:ascii="Calibri Light" w:hAnsi="Calibri Light"/>
                  <w:sz w:val="16"/>
                  <w:szCs w:val="16"/>
                </w:rPr>
                <w:delText>AS 2701.5-1984 Methods of sampling and testing mortar for masonry construction - Method for determination of consistency - Slump test</w:delText>
              </w:r>
            </w:del>
          </w:p>
          <w:p w14:paraId="62FEFDA6" w14:textId="77777777" w:rsidR="003115A2" w:rsidRPr="003115A2" w:rsidRDefault="003115A2" w:rsidP="003115A2">
            <w:pPr>
              <w:spacing w:after="120"/>
              <w:rPr>
                <w:rFonts w:ascii="Calibri Light" w:hAnsi="Calibri Light"/>
                <w:sz w:val="16"/>
                <w:szCs w:val="16"/>
              </w:rPr>
            </w:pPr>
            <w:del w:id="4252" w:author="Ashan Senel Asmone" w:date="2016-03-21T20:39:00Z">
              <w:r w:rsidRPr="003115A2" w:rsidDel="00901293">
                <w:rPr>
                  <w:rFonts w:ascii="Calibri Light" w:hAnsi="Calibri Light"/>
                  <w:sz w:val="16"/>
                  <w:szCs w:val="16"/>
                </w:rPr>
                <w:delText>AS 2701.5-1984/Amdt 1-1988 Methods of sampling and testing mortar for masonry construction - Method for determination of consistency - Slump test</w:delText>
              </w:r>
            </w:del>
          </w:p>
          <w:p w14:paraId="6B55AB3C" w14:textId="77777777" w:rsidR="003115A2" w:rsidRPr="003115A2" w:rsidRDefault="003115A2" w:rsidP="003115A2">
            <w:pPr>
              <w:spacing w:after="120"/>
              <w:rPr>
                <w:rFonts w:ascii="Calibri Light" w:hAnsi="Calibri Light"/>
                <w:sz w:val="16"/>
                <w:szCs w:val="16"/>
              </w:rPr>
            </w:pPr>
            <w:r w:rsidRPr="003115A2">
              <w:rPr>
                <w:rFonts w:ascii="Calibri Light" w:hAnsi="Calibri Light"/>
                <w:b/>
                <w:bCs/>
                <w:sz w:val="16"/>
                <w:szCs w:val="16"/>
                <w:u w:val="single"/>
              </w:rPr>
              <w:t>Waterproofing for masonry</w:t>
            </w:r>
          </w:p>
          <w:p w14:paraId="50970625" w14:textId="77777777" w:rsidR="003115A2" w:rsidRPr="003115A2" w:rsidRDefault="003115A2" w:rsidP="003115A2">
            <w:pPr>
              <w:spacing w:after="120"/>
              <w:rPr>
                <w:rFonts w:ascii="Calibri Light" w:hAnsi="Calibri Light"/>
                <w:sz w:val="16"/>
                <w:szCs w:val="16"/>
              </w:rPr>
            </w:pPr>
            <w:del w:id="4253" w:author="Ashan Senel Asmone" w:date="2016-03-21T20:40:00Z">
              <w:r w:rsidRPr="003115A2" w:rsidDel="00901293">
                <w:rPr>
                  <w:rFonts w:ascii="Calibri Light" w:hAnsi="Calibri Light"/>
                  <w:sz w:val="16"/>
                  <w:szCs w:val="16"/>
                </w:rPr>
                <w:delText>DR 99449 External waterproofing membrane systems - Part 1: Materials</w:delText>
              </w:r>
            </w:del>
            <w:ins w:id="4254" w:author="Ashan Senel Asmone" w:date="2016-03-21T20:40:00Z">
              <w:r w:rsidR="00901293">
                <w:rPr>
                  <w:rFonts w:ascii="Calibri Light" w:hAnsi="Calibri Light"/>
                  <w:sz w:val="16"/>
                  <w:szCs w:val="16"/>
                </w:rPr>
                <w:t>AS 4654.1-2012 Waterproofing membranes for external above-ground use - Materials</w:t>
              </w:r>
            </w:ins>
          </w:p>
          <w:p w14:paraId="4CD3A244" w14:textId="77777777" w:rsidR="003115A2" w:rsidRPr="003115A2" w:rsidRDefault="003115A2" w:rsidP="003115A2">
            <w:pPr>
              <w:spacing w:after="120"/>
              <w:rPr>
                <w:rFonts w:ascii="Calibri Light" w:hAnsi="Calibri Light"/>
                <w:sz w:val="16"/>
                <w:szCs w:val="16"/>
              </w:rPr>
            </w:pPr>
            <w:del w:id="4255" w:author="Ashan Senel Asmone" w:date="2016-03-21T20:41:00Z">
              <w:r w:rsidRPr="003115A2" w:rsidDel="00901293">
                <w:rPr>
                  <w:rFonts w:ascii="Calibri Light" w:hAnsi="Calibri Light"/>
                  <w:sz w:val="16"/>
                  <w:szCs w:val="16"/>
                </w:rPr>
                <w:delText>DR 99450 External waterproofing membranes - Part 2: Design and installation</w:delText>
              </w:r>
            </w:del>
            <w:ins w:id="4256" w:author="Ashan Senel Asmone" w:date="2016-03-21T20:41:00Z">
              <w:r w:rsidR="00901293">
                <w:rPr>
                  <w:rFonts w:ascii="Calibri Light" w:hAnsi="Calibri Light"/>
                  <w:sz w:val="16"/>
                  <w:szCs w:val="16"/>
                </w:rPr>
                <w:t>AS 4654.2-2012 Waterproofing membranes for external above-ground use - Design and installation</w:t>
              </w:r>
            </w:ins>
            <w:r w:rsidRPr="003115A2">
              <w:rPr>
                <w:rFonts w:ascii="Calibri Light" w:hAnsi="Calibri Light"/>
                <w:sz w:val="16"/>
                <w:szCs w:val="16"/>
              </w:rPr>
              <w:t> </w:t>
            </w:r>
          </w:p>
          <w:p w14:paraId="6E04E8F6" w14:textId="77777777" w:rsidR="00570413" w:rsidRPr="003115A2" w:rsidRDefault="00570413" w:rsidP="00570413">
            <w:pPr>
              <w:spacing w:after="120"/>
              <w:rPr>
                <w:rFonts w:ascii="Calibri Light" w:hAnsi="Calibri Light"/>
                <w:sz w:val="16"/>
                <w:szCs w:val="16"/>
              </w:rPr>
            </w:pPr>
          </w:p>
        </w:tc>
      </w:tr>
      <w:tr w:rsidR="00570413" w:rsidRPr="004F3C8C" w14:paraId="0833CECD" w14:textId="77777777" w:rsidTr="00570413">
        <w:tc>
          <w:tcPr>
            <w:tcW w:w="685" w:type="dxa"/>
          </w:tcPr>
          <w:p w14:paraId="795604A2"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73FCA625" w14:textId="77777777" w:rsidR="003115A2" w:rsidRPr="003115A2" w:rsidRDefault="003115A2" w:rsidP="003115A2">
            <w:pPr>
              <w:spacing w:after="120"/>
              <w:rPr>
                <w:rFonts w:ascii="Calibri Light" w:hAnsi="Calibri Light"/>
                <w:sz w:val="16"/>
                <w:szCs w:val="16"/>
              </w:rPr>
            </w:pPr>
            <w:r w:rsidRPr="003115A2">
              <w:rPr>
                <w:rFonts w:ascii="Calibri Light" w:hAnsi="Calibri Light"/>
                <w:b/>
                <w:bCs/>
                <w:sz w:val="16"/>
                <w:szCs w:val="16"/>
                <w:u w:val="single"/>
              </w:rPr>
              <w:t>Masonry</w:t>
            </w:r>
          </w:p>
          <w:p w14:paraId="3E7EDDD7" w14:textId="77777777" w:rsidR="003115A2" w:rsidRPr="003115A2" w:rsidRDefault="003115A2" w:rsidP="003115A2">
            <w:pPr>
              <w:spacing w:after="120"/>
              <w:rPr>
                <w:rFonts w:ascii="Calibri Light" w:hAnsi="Calibri Light"/>
                <w:sz w:val="16"/>
                <w:szCs w:val="16"/>
              </w:rPr>
            </w:pPr>
            <w:del w:id="4257" w:author="Ashan Senel Asmone" w:date="2016-03-21T13:53:00Z">
              <w:r w:rsidRPr="003115A2" w:rsidDel="00EB11C2">
                <w:rPr>
                  <w:rFonts w:ascii="Calibri Light" w:hAnsi="Calibri Light"/>
                  <w:sz w:val="16"/>
                  <w:szCs w:val="16"/>
                </w:rPr>
                <w:delText>SS 26: 2000 Ordinary Portland Cement</w:delText>
              </w:r>
            </w:del>
            <w:ins w:id="4258"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p>
          <w:p w14:paraId="24115973" w14:textId="77777777" w:rsidR="003115A2" w:rsidRPr="003115A2" w:rsidRDefault="003115A2" w:rsidP="003115A2">
            <w:pPr>
              <w:spacing w:after="120"/>
              <w:rPr>
                <w:rFonts w:ascii="Calibri Light" w:hAnsi="Calibri Light"/>
                <w:sz w:val="16"/>
                <w:szCs w:val="16"/>
              </w:rPr>
            </w:pPr>
            <w:del w:id="4259" w:author="Ashan Senel Asmone" w:date="2016-03-21T20:46:00Z">
              <w:r w:rsidRPr="003115A2" w:rsidDel="00901293">
                <w:rPr>
                  <w:rFonts w:ascii="Calibri Light" w:hAnsi="Calibri Light"/>
                  <w:sz w:val="16"/>
                  <w:szCs w:val="16"/>
                </w:rPr>
                <w:delText>SS 31 : 1998- Aggregates from natural sources for concrete</w:delText>
              </w:r>
            </w:del>
            <w:ins w:id="4260" w:author="Ashan Senel Asmone" w:date="2016-03-21T20:46:00Z">
              <w:r w:rsidR="00901293">
                <w:rPr>
                  <w:rFonts w:ascii="Calibri Light" w:hAnsi="Calibri Light"/>
                  <w:sz w:val="16"/>
                  <w:szCs w:val="16"/>
                </w:rPr>
                <w:t>SS EN 12620 : 2008 Specification for aggregates for concrete</w:t>
              </w:r>
            </w:ins>
          </w:p>
          <w:p w14:paraId="48A14A2C" w14:textId="77777777" w:rsidR="003115A2" w:rsidRPr="003115A2" w:rsidRDefault="003115A2" w:rsidP="003115A2">
            <w:pPr>
              <w:spacing w:after="120"/>
              <w:rPr>
                <w:rFonts w:ascii="Calibri Light" w:hAnsi="Calibri Light"/>
                <w:sz w:val="16"/>
                <w:szCs w:val="16"/>
              </w:rPr>
            </w:pPr>
            <w:del w:id="4261" w:author="Ashan Senel Asmone" w:date="2016-03-21T20:48:00Z">
              <w:r w:rsidRPr="003115A2" w:rsidDel="00901293">
                <w:rPr>
                  <w:rFonts w:ascii="Calibri Light" w:hAnsi="Calibri Light"/>
                  <w:sz w:val="16"/>
                  <w:szCs w:val="16"/>
                </w:rPr>
                <w:delText>CP 67 : Part 1 : 1997 Code of practice for cleaning and surface repair of buildings - Natural stone, cast stone and clay brick masonry</w:delText>
              </w:r>
            </w:del>
            <w:ins w:id="4262" w:author="Ashan Senel Asmone" w:date="2016-03-21T20:48:00Z">
              <w:r w:rsidR="00901293">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6EA75911" w14:textId="77777777" w:rsidR="003115A2" w:rsidRPr="003115A2" w:rsidRDefault="003115A2" w:rsidP="003115A2">
            <w:pPr>
              <w:spacing w:after="120"/>
              <w:rPr>
                <w:rFonts w:ascii="Calibri Light" w:hAnsi="Calibri Light"/>
                <w:sz w:val="16"/>
                <w:szCs w:val="16"/>
              </w:rPr>
            </w:pPr>
            <w:del w:id="4263" w:author="Ashan Senel Asmone" w:date="2016-03-21T21:06:00Z">
              <w:r w:rsidRPr="003115A2" w:rsidDel="0088204E">
                <w:rPr>
                  <w:rFonts w:ascii="Calibri Light" w:hAnsi="Calibri Light"/>
                  <w:sz w:val="16"/>
                  <w:szCs w:val="16"/>
                </w:rPr>
                <w:delText>SS 103 : 1974 Burnt clay and shale bricks</w:delText>
              </w:r>
            </w:del>
          </w:p>
          <w:p w14:paraId="2510CE46" w14:textId="77777777" w:rsidR="003115A2" w:rsidRPr="003115A2" w:rsidRDefault="003115A2" w:rsidP="003115A2">
            <w:pPr>
              <w:spacing w:after="120"/>
              <w:rPr>
                <w:rFonts w:ascii="Calibri Light" w:hAnsi="Calibri Light"/>
                <w:sz w:val="16"/>
                <w:szCs w:val="16"/>
              </w:rPr>
            </w:pPr>
            <w:r w:rsidRPr="003115A2">
              <w:rPr>
                <w:rFonts w:ascii="Calibri Light" w:hAnsi="Calibri Light"/>
                <w:b/>
                <w:bCs/>
                <w:sz w:val="16"/>
                <w:szCs w:val="16"/>
                <w:u w:val="single"/>
              </w:rPr>
              <w:t>Mortar</w:t>
            </w:r>
          </w:p>
          <w:p w14:paraId="10C618E4" w14:textId="77777777" w:rsidR="003115A2" w:rsidRPr="003115A2" w:rsidRDefault="003115A2" w:rsidP="003115A2">
            <w:pPr>
              <w:spacing w:after="120"/>
              <w:rPr>
                <w:rFonts w:ascii="Calibri Light" w:hAnsi="Calibri Light"/>
                <w:sz w:val="16"/>
                <w:szCs w:val="16"/>
              </w:rPr>
            </w:pPr>
            <w:del w:id="4264" w:author="Ashan Senel Asmone" w:date="2016-03-21T20:53:00Z">
              <w:r w:rsidRPr="003115A2" w:rsidDel="0088204E">
                <w:rPr>
                  <w:rFonts w:ascii="Calibri Light" w:hAnsi="Calibri Light"/>
                  <w:sz w:val="16"/>
                  <w:szCs w:val="16"/>
                </w:rPr>
                <w:delText>SS 320: Admixtures</w:delText>
              </w:r>
            </w:del>
            <w:ins w:id="4265" w:author="Ashan Senel Asmone" w:date="2016-03-21T20:56:00Z">
              <w:r w:rsidR="0088204E">
                <w:rPr>
                  <w:rFonts w:ascii="Calibri Light" w:hAnsi="Calibri Light"/>
                  <w:sz w:val="16"/>
                  <w:szCs w:val="16"/>
                </w:rPr>
                <w:t xml:space="preserve">SS EN 934 - 1 : 2008 (2015) Admixtures for concrete, mortar and grout - Common requirements/ </w:t>
              </w:r>
            </w:ins>
            <w:ins w:id="4266" w:author="Ashan Senel Asmone" w:date="2016-03-21T20:54:00Z">
              <w:r w:rsidR="0088204E">
                <w:rPr>
                  <w:rFonts w:ascii="Calibri Light" w:hAnsi="Calibri Light"/>
                  <w:sz w:val="16"/>
                  <w:szCs w:val="16"/>
                </w:rPr>
                <w:t xml:space="preserve">SS EN 934 - 2 : 2015 Admixtures for concrete, mortar and grout - Part 2 : Definitions, requirements – Concrete admixtures – Definitions, requirements, conformity, marking and labelling/ </w:t>
              </w:r>
            </w:ins>
            <w:ins w:id="4267" w:author="Ashan Senel Asmone" w:date="2016-03-21T20:53:00Z">
              <w:r w:rsidR="0088204E">
                <w:rPr>
                  <w:rFonts w:ascii="Calibri Light" w:hAnsi="Calibri Light"/>
                  <w:sz w:val="16"/>
                  <w:szCs w:val="16"/>
                </w:rPr>
                <w:t>SS EN 934 - 6 : 2008 (2015) Admixtures for concrete, mortar and grout - Sampling, conformity control and evaluation of conformity</w:t>
              </w:r>
            </w:ins>
          </w:p>
          <w:p w14:paraId="1AB5A4EB" w14:textId="77777777" w:rsidR="003115A2" w:rsidRPr="003115A2" w:rsidRDefault="003115A2" w:rsidP="003115A2">
            <w:pPr>
              <w:spacing w:after="120"/>
              <w:rPr>
                <w:rFonts w:ascii="Calibri Light" w:hAnsi="Calibri Light"/>
                <w:sz w:val="16"/>
                <w:szCs w:val="16"/>
              </w:rPr>
            </w:pPr>
            <w:del w:id="4268" w:author="Ashan Senel Asmone" w:date="2016-03-21T21:03:00Z">
              <w:r w:rsidRPr="003115A2" w:rsidDel="0088204E">
                <w:rPr>
                  <w:rFonts w:ascii="Calibri Light" w:hAnsi="Calibri Light"/>
                  <w:sz w:val="16"/>
                  <w:szCs w:val="16"/>
                </w:rPr>
                <w:delText>SS 397 : Methods of testing cement</w:delText>
              </w:r>
            </w:del>
          </w:p>
          <w:p w14:paraId="458486CA" w14:textId="77777777" w:rsidR="00570413" w:rsidRPr="003115A2" w:rsidRDefault="00570413" w:rsidP="00570413">
            <w:pPr>
              <w:spacing w:after="120"/>
              <w:rPr>
                <w:rFonts w:ascii="Calibri Light" w:hAnsi="Calibri Light"/>
                <w:sz w:val="16"/>
                <w:szCs w:val="16"/>
              </w:rPr>
            </w:pPr>
          </w:p>
        </w:tc>
      </w:tr>
      <w:tr w:rsidR="00570413" w:rsidRPr="004F3C8C" w14:paraId="5168FCB7" w14:textId="77777777" w:rsidTr="00570413">
        <w:tc>
          <w:tcPr>
            <w:tcW w:w="685" w:type="dxa"/>
          </w:tcPr>
          <w:p w14:paraId="469132AA"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4B517355" w14:textId="77777777" w:rsidR="003115A2" w:rsidRPr="003115A2" w:rsidRDefault="003115A2" w:rsidP="003115A2">
            <w:pPr>
              <w:spacing w:after="120"/>
              <w:rPr>
                <w:rFonts w:ascii="Calibri Light" w:hAnsi="Calibri Light"/>
                <w:sz w:val="16"/>
                <w:szCs w:val="16"/>
              </w:rPr>
            </w:pPr>
            <w:r w:rsidRPr="003115A2">
              <w:rPr>
                <w:rFonts w:ascii="Calibri Light" w:hAnsi="Calibri Light"/>
                <w:b/>
                <w:bCs/>
                <w:sz w:val="16"/>
                <w:szCs w:val="16"/>
                <w:u w:val="single"/>
              </w:rPr>
              <w:t>Masonry</w:t>
            </w:r>
          </w:p>
          <w:p w14:paraId="0EC259FA" w14:textId="77777777" w:rsidR="003115A2" w:rsidRPr="003115A2" w:rsidRDefault="003115A2" w:rsidP="003115A2">
            <w:pPr>
              <w:spacing w:after="120"/>
              <w:rPr>
                <w:rFonts w:ascii="Calibri Light" w:hAnsi="Calibri Light"/>
                <w:sz w:val="16"/>
                <w:szCs w:val="16"/>
              </w:rPr>
            </w:pPr>
            <w:del w:id="4269" w:author="Ashan Asmone" w:date="2016-03-31T11:56:00Z">
              <w:r w:rsidRPr="003115A2" w:rsidDel="00140F61">
                <w:rPr>
                  <w:rFonts w:ascii="Calibri Light" w:hAnsi="Calibri Light"/>
                  <w:sz w:val="16"/>
                  <w:szCs w:val="16"/>
                </w:rPr>
                <w:delText>ISO 6105:1988 Abrasive products; segmented saws for machining of stone and masonry cutting; dimensions of steel blades</w:delText>
              </w:r>
            </w:del>
          </w:p>
          <w:p w14:paraId="510273FB" w14:textId="77777777" w:rsidR="003115A2" w:rsidRPr="003115A2" w:rsidRDefault="003115A2" w:rsidP="003115A2">
            <w:pPr>
              <w:spacing w:after="120"/>
              <w:rPr>
                <w:rFonts w:ascii="Calibri Light" w:hAnsi="Calibri Light"/>
                <w:sz w:val="16"/>
                <w:szCs w:val="16"/>
              </w:rPr>
            </w:pPr>
            <w:del w:id="4270" w:author="Ashan Asmone" w:date="2016-03-31T11:56:00Z">
              <w:r w:rsidRPr="003115A2" w:rsidDel="00140F61">
                <w:rPr>
                  <w:rFonts w:ascii="Calibri Light" w:hAnsi="Calibri Light"/>
                  <w:sz w:val="16"/>
                  <w:szCs w:val="16"/>
                </w:rPr>
                <w:delText>ISO 9652-4:2000 Masonry - Part 4: Test methods</w:delText>
              </w:r>
            </w:del>
            <w:ins w:id="4271" w:author="Ashan Asmone" w:date="2016-03-31T11:56:00Z">
              <w:r w:rsidR="00140F61">
                <w:rPr>
                  <w:rFonts w:ascii="Calibri Light" w:hAnsi="Calibri Light"/>
                  <w:sz w:val="16"/>
                  <w:szCs w:val="16"/>
                </w:rPr>
                <w:t>ISO 9652-4:2000 Masonry - Part 4: Test methods</w:t>
              </w:r>
            </w:ins>
          </w:p>
          <w:p w14:paraId="66284BCF" w14:textId="77777777" w:rsidR="003115A2" w:rsidRPr="003115A2" w:rsidRDefault="003115A2" w:rsidP="003115A2">
            <w:pPr>
              <w:spacing w:after="120"/>
              <w:rPr>
                <w:rFonts w:ascii="Calibri Light" w:hAnsi="Calibri Light"/>
                <w:sz w:val="16"/>
                <w:szCs w:val="16"/>
              </w:rPr>
            </w:pPr>
            <w:del w:id="4272" w:author="Ashan Asmone" w:date="2016-03-31T11:57:00Z">
              <w:r w:rsidRPr="003115A2" w:rsidDel="00140F61">
                <w:rPr>
                  <w:rFonts w:ascii="Calibri Light" w:hAnsi="Calibri Light"/>
                  <w:sz w:val="16"/>
                  <w:szCs w:val="16"/>
                </w:rPr>
                <w:delText>ISO 9652-5:2000 Masonry - Part 5: Vocabulary</w:delText>
              </w:r>
            </w:del>
            <w:ins w:id="4273" w:author="Ashan Asmone" w:date="2016-03-31T11:57:00Z">
              <w:r w:rsidR="00140F61">
                <w:rPr>
                  <w:rFonts w:ascii="Calibri Light" w:hAnsi="Calibri Light"/>
                  <w:sz w:val="16"/>
                  <w:szCs w:val="16"/>
                </w:rPr>
                <w:t>ISO 9652-5:2000 Masonry - Part 5: Vocabulary</w:t>
              </w:r>
            </w:ins>
          </w:p>
          <w:p w14:paraId="32F1260F" w14:textId="77777777" w:rsidR="003115A2" w:rsidRPr="003115A2" w:rsidRDefault="003115A2" w:rsidP="003115A2">
            <w:pPr>
              <w:spacing w:after="120"/>
              <w:rPr>
                <w:rFonts w:ascii="Calibri Light" w:hAnsi="Calibri Light"/>
                <w:sz w:val="16"/>
                <w:szCs w:val="16"/>
              </w:rPr>
            </w:pPr>
            <w:del w:id="4274" w:author="Ashan Asmone" w:date="2016-03-31T11:58:00Z">
              <w:r w:rsidRPr="003115A2" w:rsidDel="00140F61">
                <w:rPr>
                  <w:rFonts w:ascii="Calibri Light" w:hAnsi="Calibri Light"/>
                  <w:sz w:val="16"/>
                  <w:szCs w:val="16"/>
                </w:rPr>
                <w:delText>ISO 12678-1:1996 Refractory products - Measurement of dimensions and external defects of refractory bricks - Part 1: Dimensions and conformity to drawings</w:delText>
              </w:r>
            </w:del>
            <w:ins w:id="4275" w:author="Ashan Asmone" w:date="2016-03-31T11:58:00Z">
              <w:r w:rsidR="00140F61">
                <w:rPr>
                  <w:rFonts w:ascii="Calibri Light" w:hAnsi="Calibri Light"/>
                  <w:sz w:val="16"/>
                  <w:szCs w:val="16"/>
                </w:rPr>
                <w:t>ISO 12678-1:1996 Refractory products - Measurement of dimensions and external defects of refractory bricks - Part 1: Dimensions and conformity to drawings</w:t>
              </w:r>
            </w:ins>
          </w:p>
          <w:p w14:paraId="684DC977" w14:textId="77777777" w:rsidR="003115A2" w:rsidRPr="003115A2" w:rsidRDefault="003115A2" w:rsidP="003115A2">
            <w:pPr>
              <w:spacing w:after="120"/>
              <w:rPr>
                <w:rFonts w:ascii="Calibri Light" w:hAnsi="Calibri Light"/>
                <w:sz w:val="16"/>
                <w:szCs w:val="16"/>
              </w:rPr>
            </w:pPr>
            <w:del w:id="4276" w:author="Ashan Asmone" w:date="2016-03-31T12:00:00Z">
              <w:r w:rsidRPr="003115A2" w:rsidDel="00140F61">
                <w:rPr>
                  <w:rFonts w:ascii="Calibri Light" w:hAnsi="Calibri Light"/>
                  <w:sz w:val="16"/>
                  <w:szCs w:val="16"/>
                </w:rPr>
                <w:delText>ISO 12678-2:1996</w:delText>
              </w:r>
            </w:del>
            <w:r w:rsidRPr="003115A2">
              <w:rPr>
                <w:rFonts w:ascii="Calibri Light" w:hAnsi="Calibri Light"/>
                <w:sz w:val="16"/>
                <w:szCs w:val="16"/>
              </w:rPr>
              <w:t> </w:t>
            </w:r>
            <w:r w:rsidRPr="003115A2">
              <w:rPr>
                <w:rFonts w:ascii="Calibri Light" w:hAnsi="Calibri Light"/>
                <w:sz w:val="16"/>
                <w:szCs w:val="16"/>
              </w:rPr>
              <w:br/>
            </w:r>
            <w:del w:id="4277" w:author="Ashan Asmone" w:date="2016-03-31T12:00:00Z">
              <w:r w:rsidRPr="003115A2" w:rsidDel="00140F61">
                <w:rPr>
                  <w:rFonts w:ascii="Calibri Light" w:hAnsi="Calibri Light"/>
                  <w:sz w:val="16"/>
                  <w:szCs w:val="16"/>
                </w:rPr>
                <w:delText>Refractory products - Measurement of dimensions and external defects of refractory bricks - Part 2: Corner and edge defects and other surface imperfections</w:delText>
              </w:r>
            </w:del>
            <w:ins w:id="4278" w:author="Ashan Asmone" w:date="2016-03-31T12:00:00Z">
              <w:r w:rsidR="00140F61">
                <w:rPr>
                  <w:rFonts w:ascii="Calibri Light" w:hAnsi="Calibri Light"/>
                  <w:sz w:val="16"/>
                  <w:szCs w:val="16"/>
                </w:rPr>
                <w:t>ISO 12678-2:1996 Refractory products - Measurement of dimensions and external defects of refractory bricks - Part 2: Corner and edge defects and other surface imperfections</w:t>
              </w:r>
            </w:ins>
          </w:p>
          <w:p w14:paraId="0B36C708" w14:textId="77777777" w:rsidR="003115A2" w:rsidRPr="003115A2" w:rsidRDefault="003115A2" w:rsidP="003115A2">
            <w:pPr>
              <w:spacing w:after="120"/>
              <w:rPr>
                <w:rFonts w:ascii="Calibri Light" w:hAnsi="Calibri Light"/>
                <w:sz w:val="16"/>
                <w:szCs w:val="16"/>
              </w:rPr>
            </w:pPr>
            <w:r w:rsidRPr="003115A2">
              <w:rPr>
                <w:rFonts w:ascii="Calibri Light" w:hAnsi="Calibri Light"/>
                <w:b/>
                <w:bCs/>
                <w:sz w:val="16"/>
                <w:szCs w:val="16"/>
                <w:u w:val="single"/>
              </w:rPr>
              <w:t>Sealant</w:t>
            </w:r>
          </w:p>
          <w:p w14:paraId="4F7E277E" w14:textId="77777777" w:rsidR="003115A2" w:rsidRPr="003115A2" w:rsidRDefault="003115A2" w:rsidP="003115A2">
            <w:pPr>
              <w:spacing w:after="120"/>
              <w:rPr>
                <w:rFonts w:ascii="Calibri Light" w:hAnsi="Calibri Light"/>
                <w:sz w:val="16"/>
                <w:szCs w:val="16"/>
              </w:rPr>
            </w:pPr>
            <w:del w:id="4279" w:author="Ashan Asmone" w:date="2016-03-31T12:01:00Z">
              <w:r w:rsidRPr="003115A2" w:rsidDel="00140F61">
                <w:rPr>
                  <w:rFonts w:ascii="Calibri Light" w:hAnsi="Calibri Light"/>
                  <w:sz w:val="16"/>
                  <w:szCs w:val="16"/>
                </w:rPr>
                <w:delText>ISO 10563:1991 Building construction; sealants for joints; determination of change in mass and volume</w:delText>
              </w:r>
            </w:del>
            <w:ins w:id="4280" w:author="Ashan Asmone" w:date="2016-03-31T12:01:00Z">
              <w:r w:rsidR="00140F61">
                <w:rPr>
                  <w:rFonts w:ascii="Calibri Light" w:hAnsi="Calibri Light"/>
                  <w:sz w:val="16"/>
                  <w:szCs w:val="16"/>
                </w:rPr>
                <w:t>ISO 10563:2005 Building construction - Sealants - Determination of change in mass and volume</w:t>
              </w:r>
            </w:ins>
          </w:p>
          <w:p w14:paraId="35BDDF58" w14:textId="77777777" w:rsidR="003115A2" w:rsidRPr="003115A2" w:rsidRDefault="003115A2" w:rsidP="003115A2">
            <w:pPr>
              <w:spacing w:after="120"/>
              <w:rPr>
                <w:rFonts w:ascii="Calibri Light" w:hAnsi="Calibri Light"/>
                <w:sz w:val="16"/>
                <w:szCs w:val="16"/>
              </w:rPr>
            </w:pPr>
            <w:del w:id="4281" w:author="Ashan Asmone" w:date="2016-03-31T12:02:00Z">
              <w:r w:rsidRPr="003115A2" w:rsidDel="002D4ACA">
                <w:rPr>
                  <w:rFonts w:ascii="Calibri Light" w:hAnsi="Calibri Light"/>
                  <w:sz w:val="16"/>
                  <w:szCs w:val="16"/>
                </w:rPr>
                <w:delText>ISO 10590:1991 Building construction; sealants; determination of adhesion/cohesion properties at maintained extension after immersion in water</w:delText>
              </w:r>
            </w:del>
            <w:ins w:id="4282" w:author="Ashan Asmone" w:date="2016-03-31T12:02:00Z">
              <w:r w:rsidR="002D4ACA">
                <w:rPr>
                  <w:rFonts w:ascii="Calibri Light" w:hAnsi="Calibri Light"/>
                  <w:sz w:val="16"/>
                  <w:szCs w:val="16"/>
                </w:rPr>
                <w:t>ISO 10590:2005 Building construction - Sealants - Determination of tensile properties of sealants at maintained extension after immersion in water</w:t>
              </w:r>
            </w:ins>
          </w:p>
          <w:p w14:paraId="502E1340" w14:textId="77777777" w:rsidR="003115A2" w:rsidRPr="003115A2" w:rsidRDefault="003115A2" w:rsidP="003115A2">
            <w:pPr>
              <w:spacing w:after="120"/>
              <w:rPr>
                <w:rFonts w:ascii="Calibri Light" w:hAnsi="Calibri Light"/>
                <w:sz w:val="16"/>
                <w:szCs w:val="16"/>
              </w:rPr>
            </w:pPr>
            <w:del w:id="4283" w:author="Ashan Asmone" w:date="2016-03-31T12:03:00Z">
              <w:r w:rsidRPr="003115A2" w:rsidDel="002D4ACA">
                <w:rPr>
                  <w:rFonts w:ascii="Calibri Light" w:hAnsi="Calibri Light"/>
                  <w:sz w:val="16"/>
                  <w:szCs w:val="16"/>
                </w:rPr>
                <w:delText>ISO 10591:1991 Building construction; sealants; determination of adhesion/cohesion properties after immersion in water</w:delText>
              </w:r>
            </w:del>
            <w:ins w:id="4284" w:author="Ashan Asmone" w:date="2016-03-31T12:03:00Z">
              <w:r w:rsidR="002D4ACA">
                <w:rPr>
                  <w:rFonts w:ascii="Calibri Light" w:hAnsi="Calibri Light"/>
                  <w:sz w:val="16"/>
                  <w:szCs w:val="16"/>
                </w:rPr>
                <w:t>ISO 10591:2005 Building construction -- Sealants -- Determination of adhesion/cohesion properties of sealants after immersion in water</w:t>
              </w:r>
            </w:ins>
          </w:p>
          <w:p w14:paraId="12A567C1" w14:textId="77777777" w:rsidR="003115A2" w:rsidRPr="003115A2" w:rsidRDefault="003115A2" w:rsidP="003115A2">
            <w:pPr>
              <w:spacing w:after="120"/>
              <w:rPr>
                <w:rFonts w:ascii="Calibri Light" w:hAnsi="Calibri Light"/>
                <w:sz w:val="16"/>
                <w:szCs w:val="16"/>
              </w:rPr>
            </w:pPr>
            <w:del w:id="4285" w:author="Ashan Asmone" w:date="2016-03-31T12:04:00Z">
              <w:r w:rsidRPr="003115A2" w:rsidDel="002D4ACA">
                <w:rPr>
                  <w:rFonts w:ascii="Calibri Light" w:hAnsi="Calibri Light"/>
                  <w:sz w:val="16"/>
                  <w:szCs w:val="16"/>
                </w:rPr>
                <w:delText>ISO 11431:1993 Building construction; sealants; determination of adhesion/cohesion properties after exposure to artificial light through glass</w:delText>
              </w:r>
            </w:del>
            <w:ins w:id="4286" w:author="Ashan Asmone" w:date="2016-03-31T12:04:00Z">
              <w:r w:rsidR="002D4ACA">
                <w:rPr>
                  <w:rFonts w:ascii="Calibri Light" w:hAnsi="Calibri Light"/>
                  <w:sz w:val="16"/>
                  <w:szCs w:val="16"/>
                </w:rPr>
                <w:t>ISO 11431:2002 Building construction -- Jointing products -- Determination of adhesion/cohesion properties of sealants after exposure to heat, water and artificial light through glass</w:t>
              </w:r>
            </w:ins>
          </w:p>
          <w:p w14:paraId="6E8A00FF" w14:textId="77777777" w:rsidR="003115A2" w:rsidRPr="003115A2" w:rsidRDefault="003115A2" w:rsidP="003115A2">
            <w:pPr>
              <w:spacing w:after="120"/>
              <w:rPr>
                <w:rFonts w:ascii="Calibri Light" w:hAnsi="Calibri Light"/>
                <w:sz w:val="16"/>
                <w:szCs w:val="16"/>
              </w:rPr>
            </w:pPr>
            <w:del w:id="4287" w:author="Ashan Asmone" w:date="2016-03-31T12:05:00Z">
              <w:r w:rsidRPr="003115A2" w:rsidDel="002D4ACA">
                <w:rPr>
                  <w:rFonts w:ascii="Calibri Light" w:hAnsi="Calibri Light"/>
                  <w:sz w:val="16"/>
                  <w:szCs w:val="16"/>
                </w:rPr>
                <w:delText>ISO 11432:1993 Building construction; sealants; determination of resistance to compression</w:delText>
              </w:r>
            </w:del>
            <w:ins w:id="4288" w:author="Ashan Asmone" w:date="2016-03-31T12:05:00Z">
              <w:r w:rsidR="002D4ACA">
                <w:rPr>
                  <w:rFonts w:ascii="Calibri Light" w:hAnsi="Calibri Light"/>
                  <w:sz w:val="16"/>
                  <w:szCs w:val="16"/>
                </w:rPr>
                <w:t>ISO 11432:2005 Building construction -- Sealants -- Determination of resistance to compression</w:t>
              </w:r>
            </w:ins>
          </w:p>
          <w:p w14:paraId="3F552515" w14:textId="77777777" w:rsidR="003115A2" w:rsidRPr="003115A2" w:rsidRDefault="003115A2" w:rsidP="003115A2">
            <w:pPr>
              <w:spacing w:after="120"/>
              <w:rPr>
                <w:rFonts w:ascii="Calibri Light" w:hAnsi="Calibri Light"/>
                <w:sz w:val="16"/>
                <w:szCs w:val="16"/>
              </w:rPr>
            </w:pPr>
            <w:del w:id="4289" w:author="Ashan Asmone" w:date="2016-03-31T12:06:00Z">
              <w:r w:rsidRPr="003115A2" w:rsidDel="002D4ACA">
                <w:rPr>
                  <w:rFonts w:ascii="Calibri Light" w:hAnsi="Calibri Light"/>
                  <w:sz w:val="16"/>
                  <w:szCs w:val="16"/>
                </w:rPr>
                <w:delText>SO 11600:1993 Building construction; sealants; classification and requirements</w:delText>
              </w:r>
            </w:del>
            <w:ins w:id="4290" w:author="Ashan Asmone" w:date="2016-03-31T12:06:00Z">
              <w:r w:rsidR="002D4ACA">
                <w:rPr>
                  <w:rFonts w:ascii="Calibri Light" w:hAnsi="Calibri Light"/>
                  <w:sz w:val="16"/>
                  <w:szCs w:val="16"/>
                </w:rPr>
                <w:t>ISO 11600:2002 Building construction -- Jointing products -- Classification and requirements for sealants</w:t>
              </w:r>
            </w:ins>
          </w:p>
          <w:p w14:paraId="407C6694" w14:textId="77777777" w:rsidR="003115A2" w:rsidRPr="003115A2" w:rsidRDefault="003115A2" w:rsidP="003115A2">
            <w:pPr>
              <w:spacing w:after="120"/>
              <w:rPr>
                <w:rFonts w:ascii="Calibri Light" w:hAnsi="Calibri Light"/>
                <w:sz w:val="16"/>
                <w:szCs w:val="16"/>
              </w:rPr>
            </w:pPr>
            <w:del w:id="4291" w:author="Ashan Asmone" w:date="2016-03-31T12:07:00Z">
              <w:r w:rsidRPr="003115A2" w:rsidDel="002D4ACA">
                <w:rPr>
                  <w:rFonts w:ascii="Calibri Light" w:hAnsi="Calibri Light"/>
                  <w:sz w:val="16"/>
                  <w:szCs w:val="16"/>
                </w:rPr>
                <w:delText>ISO 13638:1996 Building construction - Sealants - Determination of resistance to prolonged exposure to water</w:delText>
              </w:r>
            </w:del>
            <w:ins w:id="4292" w:author="Ashan Asmone" w:date="2016-03-31T12:07:00Z">
              <w:r w:rsidR="002D4ACA">
                <w:rPr>
                  <w:rFonts w:ascii="Calibri Light" w:hAnsi="Calibri Light"/>
                  <w:sz w:val="16"/>
                  <w:szCs w:val="16"/>
                </w:rPr>
                <w:t>ISO 13638:1996 Building construction - Sealants - Determination of resistance to prolonged exposure to water</w:t>
              </w:r>
            </w:ins>
          </w:p>
          <w:p w14:paraId="7F780E55" w14:textId="77777777" w:rsidR="003115A2" w:rsidRPr="003115A2" w:rsidRDefault="003115A2" w:rsidP="003115A2">
            <w:pPr>
              <w:spacing w:after="120"/>
              <w:rPr>
                <w:rFonts w:ascii="Calibri Light" w:hAnsi="Calibri Light"/>
                <w:sz w:val="16"/>
                <w:szCs w:val="16"/>
              </w:rPr>
            </w:pPr>
            <w:del w:id="4293" w:author="Ashan Asmone" w:date="2016-03-31T12:08:00Z">
              <w:r w:rsidRPr="003115A2" w:rsidDel="002D4ACA">
                <w:rPr>
                  <w:rFonts w:ascii="Calibri Light" w:hAnsi="Calibri Light"/>
                  <w:sz w:val="16"/>
                  <w:szCs w:val="16"/>
                </w:rPr>
                <w:delText>ISO 8340:1984/Cor 1:1995 Building construction - Jointing products - Sealants - Determination of tensile properties at maintained extension; Technical Corrigendum 1</w:delText>
              </w:r>
            </w:del>
            <w:ins w:id="4294" w:author="Ashan Asmone" w:date="2016-03-31T12:08:00Z">
              <w:r w:rsidR="002D4ACA">
                <w:rPr>
                  <w:rFonts w:ascii="Calibri Light" w:hAnsi="Calibri Light"/>
                  <w:sz w:val="16"/>
                  <w:szCs w:val="16"/>
                </w:rPr>
                <w:t>ISO 8340:2005 Building construction -- Sealants -- Determination of tensile properties at maintained extension</w:t>
              </w:r>
            </w:ins>
          </w:p>
          <w:p w14:paraId="3BCAD987" w14:textId="77777777" w:rsidR="003115A2" w:rsidRPr="003115A2" w:rsidRDefault="003115A2" w:rsidP="003115A2">
            <w:pPr>
              <w:spacing w:after="120"/>
              <w:rPr>
                <w:rFonts w:ascii="Calibri Light" w:hAnsi="Calibri Light"/>
                <w:sz w:val="16"/>
                <w:szCs w:val="16"/>
              </w:rPr>
            </w:pPr>
            <w:del w:id="4295" w:author="Ashan Asmone" w:date="2016-03-31T12:09:00Z">
              <w:r w:rsidRPr="003115A2" w:rsidDel="002D4ACA">
                <w:rPr>
                  <w:rFonts w:ascii="Calibri Light" w:hAnsi="Calibri Light"/>
                  <w:sz w:val="16"/>
                  <w:szCs w:val="16"/>
                </w:rPr>
                <w:delText>ISO 8394:1988 Building construction; jointing products; determination of extrudability of one-component sealants</w:delText>
              </w:r>
            </w:del>
            <w:ins w:id="4296" w:author="Ashan Asmone" w:date="2016-03-31T12:09:00Z">
              <w:r w:rsidR="002D4ACA">
                <w:rPr>
                  <w:rFonts w:ascii="Calibri Light" w:hAnsi="Calibri Light"/>
                  <w:sz w:val="16"/>
                  <w:szCs w:val="16"/>
                </w:rPr>
                <w:t>ISO 8394-1:2010 Building construction -- Jointing products -- Part 1: Determination of extrudability of sealants</w:t>
              </w:r>
            </w:ins>
          </w:p>
          <w:p w14:paraId="7007D340" w14:textId="77777777" w:rsidR="003115A2" w:rsidRPr="003115A2" w:rsidRDefault="003115A2" w:rsidP="003115A2">
            <w:pPr>
              <w:spacing w:after="120"/>
              <w:rPr>
                <w:rFonts w:ascii="Calibri Light" w:hAnsi="Calibri Light"/>
                <w:sz w:val="16"/>
                <w:szCs w:val="16"/>
              </w:rPr>
            </w:pPr>
            <w:del w:id="4297" w:author="Ashan Asmone" w:date="2016-03-31T12:11:00Z">
              <w:r w:rsidRPr="003115A2" w:rsidDel="002D4ACA">
                <w:rPr>
                  <w:rFonts w:ascii="Calibri Light" w:hAnsi="Calibri Light"/>
                  <w:sz w:val="16"/>
                  <w:szCs w:val="16"/>
                </w:rPr>
                <w:delText>ISO 9047:2001 Building construction - Jointing products - Determination of adhesion/cohesion properties of sealants at variable temperatures</w:delText>
              </w:r>
            </w:del>
            <w:ins w:id="4298" w:author="Ashan Asmone" w:date="2016-03-31T12:11:00Z">
              <w:r w:rsidR="002D4ACA">
                <w:rPr>
                  <w:rFonts w:ascii="Calibri Light" w:hAnsi="Calibri Light"/>
                  <w:sz w:val="16"/>
                  <w:szCs w:val="16"/>
                </w:rPr>
                <w:t>ISO 9047:2001 Building construction - Jointing products - Determination of adhesion/cohesion properties of sealants at variable temperatures</w:t>
              </w:r>
            </w:ins>
          </w:p>
          <w:p w14:paraId="77403BD4" w14:textId="77777777" w:rsidR="003115A2" w:rsidRPr="003115A2" w:rsidRDefault="003115A2" w:rsidP="003115A2">
            <w:pPr>
              <w:spacing w:after="120"/>
              <w:rPr>
                <w:rFonts w:ascii="Calibri Light" w:hAnsi="Calibri Light"/>
                <w:sz w:val="16"/>
                <w:szCs w:val="16"/>
              </w:rPr>
            </w:pPr>
            <w:r w:rsidRPr="003115A2">
              <w:rPr>
                <w:rFonts w:ascii="Calibri Light" w:hAnsi="Calibri Light"/>
                <w:b/>
                <w:bCs/>
                <w:sz w:val="16"/>
                <w:szCs w:val="16"/>
                <w:u w:val="single"/>
              </w:rPr>
              <w:t>Waterproofing for masonry</w:t>
            </w:r>
          </w:p>
          <w:p w14:paraId="76441E56" w14:textId="77777777" w:rsidR="003115A2" w:rsidRPr="003115A2" w:rsidRDefault="003115A2" w:rsidP="003115A2">
            <w:pPr>
              <w:spacing w:after="120"/>
              <w:rPr>
                <w:rFonts w:ascii="Calibri Light" w:hAnsi="Calibri Light"/>
                <w:sz w:val="16"/>
                <w:szCs w:val="16"/>
              </w:rPr>
            </w:pPr>
            <w:del w:id="4299" w:author="Ashan Asmone" w:date="2016-03-31T12:12:00Z">
              <w:r w:rsidRPr="003115A2"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4300" w:author="Ashan Asmone" w:date="2016-03-31T12:12:00Z">
              <w:r w:rsidR="002D4ACA">
                <w:rPr>
                  <w:rFonts w:ascii="Calibri Light" w:hAnsi="Calibri Light"/>
                  <w:sz w:val="16"/>
                  <w:szCs w:val="16"/>
                </w:rPr>
                <w:t>ISO 7783:2011 Paints and varnishes -- Determination of water-vapour transmission properties -- Cup method</w:t>
              </w:r>
            </w:ins>
            <w:r w:rsidRPr="003115A2">
              <w:rPr>
                <w:rFonts w:ascii="Calibri Light" w:hAnsi="Calibri Light"/>
                <w:sz w:val="16"/>
                <w:szCs w:val="16"/>
              </w:rPr>
              <w:t> </w:t>
            </w:r>
          </w:p>
          <w:p w14:paraId="2E4CBFDB" w14:textId="77777777" w:rsidR="00570413" w:rsidRPr="003115A2" w:rsidRDefault="00570413" w:rsidP="00570413">
            <w:pPr>
              <w:spacing w:after="120"/>
              <w:rPr>
                <w:rFonts w:ascii="Calibri Light" w:hAnsi="Calibri Light"/>
                <w:sz w:val="16"/>
                <w:szCs w:val="16"/>
              </w:rPr>
            </w:pPr>
          </w:p>
        </w:tc>
      </w:tr>
    </w:tbl>
    <w:p w14:paraId="43B3CF3F" w14:textId="77777777" w:rsidR="00570413" w:rsidRDefault="00570413">
      <w:pPr>
        <w:rPr>
          <w:sz w:val="16"/>
          <w:szCs w:val="16"/>
          <w:lang w:val="en-US"/>
        </w:rPr>
      </w:pPr>
    </w:p>
    <w:p w14:paraId="64228AC3" w14:textId="77777777" w:rsidR="00570413" w:rsidRDefault="003115A2" w:rsidP="003115A2">
      <w:pPr>
        <w:pStyle w:val="Heading2"/>
        <w:rPr>
          <w:lang w:val="en-US"/>
        </w:rPr>
      </w:pPr>
      <w:r w:rsidRPr="003115A2">
        <w:t>Efflorescence</w:t>
      </w:r>
    </w:p>
    <w:tbl>
      <w:tblPr>
        <w:tblStyle w:val="TableGrid"/>
        <w:tblW w:w="0" w:type="auto"/>
        <w:tblInd w:w="108" w:type="dxa"/>
        <w:tblLook w:val="04A0" w:firstRow="1" w:lastRow="0" w:firstColumn="1" w:lastColumn="0" w:noHBand="0" w:noVBand="1"/>
      </w:tblPr>
      <w:tblGrid>
        <w:gridCol w:w="685"/>
        <w:gridCol w:w="8449"/>
      </w:tblGrid>
      <w:tr w:rsidR="00570413" w:rsidRPr="004F3C8C" w14:paraId="1CD6A5F3" w14:textId="77777777" w:rsidTr="00570413">
        <w:tc>
          <w:tcPr>
            <w:tcW w:w="685" w:type="dxa"/>
          </w:tcPr>
          <w:p w14:paraId="1C3243BE"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4F5D8EE3"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533F8383" w14:textId="77777777" w:rsidR="007756F1" w:rsidRPr="007756F1" w:rsidRDefault="007756F1" w:rsidP="007756F1">
            <w:pPr>
              <w:spacing w:after="120"/>
              <w:rPr>
                <w:rFonts w:ascii="Calibri Light" w:hAnsi="Calibri Light"/>
                <w:sz w:val="16"/>
                <w:szCs w:val="16"/>
              </w:rPr>
            </w:pPr>
            <w:del w:id="4301" w:author="Ashan Asmone" w:date="2016-03-31T12:23:00Z">
              <w:r w:rsidRPr="007756F1" w:rsidDel="00273739">
                <w:rPr>
                  <w:rFonts w:ascii="Calibri Light" w:hAnsi="Calibri Light"/>
                  <w:sz w:val="16"/>
                  <w:szCs w:val="16"/>
                </w:rPr>
                <w:delText>BS 890:1995 Specification for building lime</w:delText>
              </w:r>
            </w:del>
            <w:ins w:id="4302" w:author="Ashan Asmone" w:date="2016-03-31T12:23:00Z">
              <w:r w:rsidR="00273739">
                <w:rPr>
                  <w:rFonts w:ascii="Calibri Light" w:hAnsi="Calibri Light"/>
                  <w:sz w:val="16"/>
                  <w:szCs w:val="16"/>
                </w:rPr>
                <w:t>BS EN 459-1:2015 Building lime. Definitions, specifications and conformity criteria</w:t>
              </w:r>
            </w:ins>
            <w:del w:id="4303" w:author="Ashan Senel Asmone" w:date="2016-03-21T16:33:00Z">
              <w:r w:rsidRPr="007756F1" w:rsidDel="00A42019">
                <w:rPr>
                  <w:rFonts w:ascii="Calibri Light" w:hAnsi="Calibri Light"/>
                  <w:sz w:val="16"/>
                  <w:szCs w:val="16"/>
                </w:rPr>
                <w:delText>s</w:delText>
              </w:r>
            </w:del>
            <w:ins w:id="4304" w:author="Ashan Senel Asmone" w:date="2016-03-21T16:33:00Z">
              <w:r w:rsidR="00A42019">
                <w:rPr>
                  <w:rFonts w:ascii="Calibri Light" w:hAnsi="Calibri Light"/>
                  <w:sz w:val="16"/>
                  <w:szCs w:val="16"/>
                </w:rPr>
                <w:t>BS EN 459-1:2015 Building lime. Definitions, specifications and conformity criteria</w:t>
              </w:r>
            </w:ins>
          </w:p>
          <w:p w14:paraId="46A52BC1" w14:textId="77777777" w:rsidR="007756F1" w:rsidRPr="007756F1" w:rsidRDefault="007756F1" w:rsidP="007756F1">
            <w:pPr>
              <w:spacing w:after="120"/>
              <w:rPr>
                <w:rFonts w:ascii="Calibri Light" w:hAnsi="Calibri Light"/>
                <w:sz w:val="16"/>
                <w:szCs w:val="16"/>
              </w:rPr>
            </w:pPr>
            <w:del w:id="4305" w:author="Ashan Senel Asmone" w:date="2016-03-21T16:36:00Z">
              <w:r w:rsidRPr="007756F1" w:rsidDel="00A42019">
                <w:rPr>
                  <w:rFonts w:ascii="Calibri Light" w:hAnsi="Calibri Light"/>
                  <w:sz w:val="16"/>
                  <w:szCs w:val="16"/>
                </w:rPr>
                <w:delText>BS 3921:1985 Specification for clay bricks</w:delText>
              </w:r>
            </w:del>
            <w:ins w:id="4306" w:author="Ashan Senel Asmone" w:date="2016-03-21T16:36:00Z">
              <w:r w:rsidR="00A42019">
                <w:rPr>
                  <w:rFonts w:ascii="Calibri Light" w:hAnsi="Calibri Light"/>
                  <w:sz w:val="16"/>
                  <w:szCs w:val="16"/>
                </w:rPr>
                <w:t xml:space="preserve">BS EN 772-3:1998 Methods of test for masonry units. Determination of net volume and percentage of voids of clay masonry units by hydrostatic weighing/ </w:t>
              </w:r>
            </w:ins>
            <w:ins w:id="4307"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ins w:id="4308" w:author="Ashan Senel Asmone" w:date="2016-03-21T16:36:00Z">
              <w:r w:rsidR="00A42019">
                <w:rPr>
                  <w:rFonts w:ascii="Calibri Light" w:hAnsi="Calibri Light"/>
                  <w:sz w:val="16"/>
                  <w:szCs w:val="16"/>
                </w:rPr>
                <w:t>/ BS EN 771-1:2011 Specification for masonry units. Clay masonry units</w:t>
              </w:r>
            </w:ins>
          </w:p>
          <w:p w14:paraId="498C6BEC" w14:textId="77777777" w:rsidR="007756F1" w:rsidRPr="007756F1" w:rsidRDefault="007756F1" w:rsidP="007756F1">
            <w:pPr>
              <w:spacing w:after="120"/>
              <w:rPr>
                <w:rFonts w:ascii="Calibri Light" w:hAnsi="Calibri Light"/>
                <w:sz w:val="16"/>
                <w:szCs w:val="16"/>
              </w:rPr>
            </w:pPr>
            <w:del w:id="4309" w:author="Ashan Senel Asmone" w:date="2016-03-21T16:39:00Z">
              <w:r w:rsidRPr="007756F1" w:rsidDel="00534DBC">
                <w:rPr>
                  <w:rFonts w:ascii="Calibri Light" w:hAnsi="Calibri Light"/>
                  <w:sz w:val="16"/>
                  <w:szCs w:val="16"/>
                </w:rPr>
                <w:delText>BS 5628-2:2000 Code of practice for use of masonry. Structural use of reinforced and prestressed masonry</w:delText>
              </w:r>
            </w:del>
            <w:ins w:id="4310" w:author="Ashan Senel Asmone" w:date="2016-03-21T16:40:00Z">
              <w:r w:rsidR="00534DBC">
                <w:rPr>
                  <w:rFonts w:ascii="Calibri Light" w:hAnsi="Calibri Light"/>
                  <w:sz w:val="16"/>
                  <w:szCs w:val="16"/>
                </w:rPr>
                <w:t xml:space="preserve">PD 6697:2010 Recommendations for the design of masonry structures to BS EN 1996-1-1 and BS EN 1996-2/ BS EN 1996-3:2006 Eurocode 6. Design of masonry structures. Simplified calculation methods for unreinforced masonry structures/ </w:t>
              </w:r>
            </w:ins>
            <w:ins w:id="4311" w:author="Ashan Senel Asmone" w:date="2016-03-21T16:39:00Z">
              <w:r w:rsidR="00534DBC">
                <w:rPr>
                  <w:rFonts w:ascii="Calibri Light" w:hAnsi="Calibri Light"/>
                  <w:sz w:val="16"/>
                  <w:szCs w:val="16"/>
                </w:rPr>
                <w:t>BS EN 1996-2:2006 Eurocode 6. Design of masonry structures. Design considerations, selection of materials and execution of masonry/ BS EN 1996-1-1:2005+A1:2012 Eurocode 6. Design of masonry structures. General rules for reinforced and unreinforced masonry structures</w:t>
              </w:r>
            </w:ins>
          </w:p>
          <w:p w14:paraId="2B150A49" w14:textId="77777777" w:rsidR="007756F1" w:rsidRPr="007756F1" w:rsidRDefault="007756F1" w:rsidP="007756F1">
            <w:pPr>
              <w:spacing w:after="120"/>
              <w:rPr>
                <w:rFonts w:ascii="Calibri Light" w:hAnsi="Calibri Light"/>
                <w:sz w:val="16"/>
                <w:szCs w:val="16"/>
              </w:rPr>
            </w:pPr>
            <w:del w:id="4312" w:author="Ashan Senel Asmone" w:date="2016-03-21T16:42:00Z">
              <w:r w:rsidRPr="007756F1" w:rsidDel="00534DBC">
                <w:rPr>
                  <w:rFonts w:ascii="Calibri Light" w:hAnsi="Calibri Light"/>
                  <w:sz w:val="16"/>
                  <w:szCs w:val="16"/>
                </w:rPr>
                <w:delText>BS 5628-3:2001 Code of practice for use of masonry. Materials and components, design and workmanship</w:delText>
              </w:r>
            </w:del>
            <w:ins w:id="4313" w:author="Ashan Senel Asmone" w:date="2016-03-21T16:42:00Z">
              <w:r w:rsidR="00534DBC">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61386C48" w14:textId="77777777" w:rsidR="007756F1" w:rsidRPr="007756F1" w:rsidRDefault="007756F1" w:rsidP="007756F1">
            <w:pPr>
              <w:spacing w:after="120"/>
              <w:rPr>
                <w:rFonts w:ascii="Calibri Light" w:hAnsi="Calibri Light"/>
                <w:sz w:val="16"/>
                <w:szCs w:val="16"/>
              </w:rPr>
            </w:pPr>
            <w:del w:id="4314" w:author="Ashan Senel Asmone" w:date="2016-03-21T16:44:00Z">
              <w:r w:rsidRPr="007756F1" w:rsidDel="00534DBC">
                <w:rPr>
                  <w:rFonts w:ascii="Calibri Light" w:hAnsi="Calibri Light"/>
                  <w:sz w:val="16"/>
                  <w:szCs w:val="16"/>
                </w:rPr>
                <w:delText>BS 6100-5.3:1984 Glossary of building and civil engineering terms. Masonry. Bricks and blocks</w:delText>
              </w:r>
            </w:del>
            <w:ins w:id="4315" w:author="Ashan Senel Asmone" w:date="2016-03-21T16:44:00Z">
              <w:r w:rsidR="00534DBC">
                <w:rPr>
                  <w:rFonts w:ascii="Calibri Light" w:hAnsi="Calibri Light"/>
                  <w:sz w:val="16"/>
                  <w:szCs w:val="16"/>
                </w:rPr>
                <w:t>BS 6100-6:2008 Building and civil engineering. Vocabulary. Construction parts</w:t>
              </w:r>
            </w:ins>
          </w:p>
          <w:p w14:paraId="4C9EF739" w14:textId="77777777" w:rsidR="007756F1" w:rsidRPr="007756F1" w:rsidRDefault="007756F1" w:rsidP="007756F1">
            <w:pPr>
              <w:spacing w:after="120"/>
              <w:rPr>
                <w:rFonts w:ascii="Calibri Light" w:hAnsi="Calibri Light"/>
                <w:sz w:val="16"/>
                <w:szCs w:val="16"/>
              </w:rPr>
            </w:pPr>
            <w:del w:id="4316" w:author="Ashan Senel Asmone" w:date="2016-03-21T16:45:00Z">
              <w:r w:rsidRPr="007756F1" w:rsidDel="00534DBC">
                <w:rPr>
                  <w:rFonts w:ascii="Calibri Light" w:hAnsi="Calibri Light"/>
                  <w:sz w:val="16"/>
                  <w:szCs w:val="16"/>
                </w:rPr>
                <w:delText>BS EN 772-1:2000 Methods of test for masonry units. Determination of compressive strength</w:delText>
              </w:r>
            </w:del>
            <w:ins w:id="4317" w:author="Ashan Senel Asmone" w:date="2016-03-21T16:45:00Z">
              <w:r w:rsidR="00534DBC">
                <w:rPr>
                  <w:rFonts w:ascii="Calibri Light" w:hAnsi="Calibri Light"/>
                  <w:sz w:val="16"/>
                  <w:szCs w:val="16"/>
                </w:rPr>
                <w:t>BS EN 772-1:2011+A1:2015 Methods of test for masonry units. Determination of compressive strength</w:t>
              </w:r>
            </w:ins>
          </w:p>
          <w:p w14:paraId="097F2339" w14:textId="77777777" w:rsidR="007756F1" w:rsidRPr="007756F1" w:rsidRDefault="007756F1" w:rsidP="007756F1">
            <w:pPr>
              <w:spacing w:after="120"/>
              <w:rPr>
                <w:rFonts w:ascii="Calibri Light" w:hAnsi="Calibri Light"/>
                <w:sz w:val="16"/>
                <w:szCs w:val="16"/>
              </w:rPr>
            </w:pPr>
            <w:del w:id="4318" w:author="Ashan Senel Asmone" w:date="2016-03-21T16:46:00Z">
              <w:r w:rsidRPr="007756F1" w:rsidDel="00534DBC">
                <w:rPr>
                  <w:rFonts w:ascii="Calibri Light" w:hAnsi="Calibri Light"/>
                  <w:sz w:val="16"/>
                  <w:szCs w:val="16"/>
                </w:rPr>
                <w:delText>BS EN 772-2:1998 Methods of test for masonry units. Determination of percentage area of voids in aggregate concrete masonry units (by paper indentation)</w:delText>
              </w:r>
            </w:del>
            <w:ins w:id="4319" w:author="Ashan Senel Asmone" w:date="2016-03-21T16:46:00Z">
              <w:r w:rsidR="00534DBC">
                <w:rPr>
                  <w:rFonts w:ascii="Calibri Light" w:hAnsi="Calibri Light"/>
                  <w:sz w:val="16"/>
                  <w:szCs w:val="16"/>
                </w:rPr>
                <w:t>BS EN 772-2:1998 Methods of test for masonry units. Determination of percentage area of voids in masonry units (by paper indentation)</w:t>
              </w:r>
            </w:ins>
          </w:p>
          <w:p w14:paraId="6D76E931" w14:textId="77777777" w:rsidR="007756F1" w:rsidRPr="007756F1" w:rsidRDefault="007756F1" w:rsidP="007756F1">
            <w:pPr>
              <w:spacing w:after="120"/>
              <w:rPr>
                <w:rFonts w:ascii="Calibri Light" w:hAnsi="Calibri Light"/>
                <w:sz w:val="16"/>
                <w:szCs w:val="16"/>
              </w:rPr>
            </w:pPr>
            <w:del w:id="4320" w:author="Ashan Senel Asmone" w:date="2016-03-21T16:48:00Z">
              <w:r w:rsidRPr="007756F1" w:rsidDel="00534DBC">
                <w:rPr>
                  <w:rFonts w:ascii="Calibri Light" w:hAnsi="Calibri Light"/>
                  <w:sz w:val="16"/>
                  <w:szCs w:val="16"/>
                </w:rPr>
                <w:delText>BS EN 772-5:2001 Methods of test for masonry units. Determination of the active soluble salts content of clay masonry units</w:delText>
              </w:r>
            </w:del>
            <w:ins w:id="4321"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05DCF271" w14:textId="77777777" w:rsidR="007756F1" w:rsidRPr="007756F1" w:rsidRDefault="007756F1" w:rsidP="007756F1">
            <w:pPr>
              <w:spacing w:after="120"/>
              <w:rPr>
                <w:rFonts w:ascii="Calibri Light" w:hAnsi="Calibri Light"/>
                <w:sz w:val="16"/>
                <w:szCs w:val="16"/>
              </w:rPr>
            </w:pPr>
            <w:del w:id="4322" w:author="Ashan Senel Asmone" w:date="2016-03-21T16:49:00Z">
              <w:r w:rsidRPr="007756F1" w:rsidDel="00534DBC">
                <w:rPr>
                  <w:rFonts w:ascii="Calibri Light" w:hAnsi="Calibri Light"/>
                  <w:sz w:val="16"/>
                  <w:szCs w:val="16"/>
                </w:rPr>
                <w:delText>BS EN 772-7:1998 Methods of test for masonry units. Determination of water absorption of clay masonry damp proof course units by boiling in water</w:delText>
              </w:r>
            </w:del>
            <w:ins w:id="4323"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084D936C" w14:textId="77777777" w:rsidR="007756F1" w:rsidRPr="007756F1" w:rsidRDefault="007756F1" w:rsidP="007756F1">
            <w:pPr>
              <w:spacing w:after="120"/>
              <w:rPr>
                <w:rFonts w:ascii="Calibri Light" w:hAnsi="Calibri Light"/>
                <w:sz w:val="16"/>
                <w:szCs w:val="16"/>
              </w:rPr>
            </w:pPr>
            <w:del w:id="4324" w:author="Ashan Senel Asmone" w:date="2016-03-21T16:50:00Z">
              <w:r w:rsidRPr="007756F1" w:rsidDel="00534DBC">
                <w:rPr>
                  <w:rFonts w:ascii="Calibri Light" w:hAnsi="Calibri Light"/>
                  <w:sz w:val="16"/>
                  <w:szCs w:val="16"/>
                </w:rPr>
                <w:delText>BS EN 772-19:2000 Methods of test for masonry units. Determination of moisture expansion of large horizontally perforated clay masonry units</w:delText>
              </w:r>
            </w:del>
            <w:ins w:id="4325" w:author="Ashan Senel Asmone" w:date="2016-03-21T16:50:00Z">
              <w:r w:rsidR="00534DBC">
                <w:rPr>
                  <w:rFonts w:ascii="Calibri Light" w:hAnsi="Calibri Light"/>
                  <w:sz w:val="16"/>
                  <w:szCs w:val="16"/>
                </w:rPr>
                <w:t>BS EN 772-19:2000 Methods of test for masonry units. Determination of moisture expansion of large horizontally perforated clay masonry units</w:t>
              </w:r>
            </w:ins>
          </w:p>
          <w:p w14:paraId="231D5CD2" w14:textId="77777777" w:rsidR="007756F1" w:rsidRPr="007756F1" w:rsidRDefault="007756F1" w:rsidP="007756F1">
            <w:pPr>
              <w:spacing w:after="120"/>
              <w:rPr>
                <w:rFonts w:ascii="Calibri Light" w:hAnsi="Calibri Light"/>
                <w:sz w:val="16"/>
                <w:szCs w:val="16"/>
              </w:rPr>
            </w:pPr>
            <w:del w:id="4326" w:author="Ashan Senel Asmone" w:date="2016-03-21T16:50:00Z">
              <w:r w:rsidRPr="007756F1" w:rsidDel="00534DBC">
                <w:rPr>
                  <w:rFonts w:ascii="Calibri Light" w:hAnsi="Calibri Light"/>
                  <w:sz w:val="16"/>
                  <w:szCs w:val="16"/>
                </w:rPr>
                <w:delText>BS 8000-3:2001 Workmanship on building sites. Code of practice for masonry</w:delText>
              </w:r>
            </w:del>
            <w:ins w:id="4327" w:author="Ashan Senel Asmone" w:date="2016-03-21T16:50:00Z">
              <w:r w:rsidR="00534DBC">
                <w:rPr>
                  <w:rFonts w:ascii="Calibri Light" w:hAnsi="Calibri Light"/>
                  <w:sz w:val="16"/>
                  <w:szCs w:val="16"/>
                </w:rPr>
                <w:t>BS 8000-0:2014 Workmanship on construction sites. Introduction and general principles</w:t>
              </w:r>
            </w:ins>
          </w:p>
          <w:p w14:paraId="387E9BD0" w14:textId="77777777" w:rsidR="007756F1" w:rsidRPr="007756F1" w:rsidRDefault="007756F1" w:rsidP="007756F1">
            <w:pPr>
              <w:spacing w:after="120"/>
              <w:rPr>
                <w:rFonts w:ascii="Calibri Light" w:hAnsi="Calibri Light"/>
                <w:sz w:val="16"/>
                <w:szCs w:val="16"/>
              </w:rPr>
            </w:pPr>
            <w:del w:id="4328" w:author="Ashan Senel Asmone" w:date="2016-03-21T16:51:00Z">
              <w:r w:rsidRPr="007756F1" w:rsidDel="00534DBC">
                <w:rPr>
                  <w:rFonts w:ascii="Calibri Light" w:hAnsi="Calibri Light"/>
                  <w:sz w:val="16"/>
                  <w:szCs w:val="16"/>
                </w:rPr>
                <w:delText>BS 8221-1:2000 Code of practice for cleaning and surface repair of buildings. Cleaning of natural stones, brick, terracotta and concrete</w:delText>
              </w:r>
            </w:del>
            <w:ins w:id="4329"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6C2C44E4" w14:textId="77777777" w:rsidR="007756F1" w:rsidRPr="007756F1" w:rsidRDefault="007756F1" w:rsidP="007756F1">
            <w:pPr>
              <w:spacing w:after="120"/>
              <w:rPr>
                <w:rFonts w:ascii="Calibri Light" w:hAnsi="Calibri Light"/>
                <w:sz w:val="16"/>
                <w:szCs w:val="16"/>
              </w:rPr>
            </w:pPr>
            <w:del w:id="4330" w:author="Ashan Senel Asmone" w:date="2016-03-21T16:52:00Z">
              <w:r w:rsidRPr="007756F1" w:rsidDel="00534DBC">
                <w:rPr>
                  <w:rFonts w:ascii="Calibri Light" w:hAnsi="Calibri Light"/>
                  <w:sz w:val="16"/>
                  <w:szCs w:val="16"/>
                </w:rPr>
                <w:delText>BS 8221-2:2000 Code of practice for cleaning and surface repair of buildings. Surface repair of natural stones, brick and terracotta</w:delText>
              </w:r>
            </w:del>
            <w:ins w:id="4331" w:author="Ashan Senel Asmone" w:date="2016-03-21T16:52:00Z">
              <w:r w:rsidR="00534DBC">
                <w:rPr>
                  <w:rFonts w:ascii="Calibri Light" w:hAnsi="Calibri Light"/>
                  <w:sz w:val="16"/>
                  <w:szCs w:val="16"/>
                </w:rPr>
                <w:t>BS 8221-2:2000 Code of practice for cleaning and surface repair of buildings. Surface repair of natural stones, brick and terracotta</w:t>
              </w:r>
            </w:ins>
          </w:p>
          <w:p w14:paraId="795BBFDB"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Mortar</w:t>
            </w:r>
          </w:p>
          <w:p w14:paraId="4FDC3D74" w14:textId="77777777" w:rsidR="007756F1" w:rsidRPr="007756F1" w:rsidRDefault="007756F1" w:rsidP="007756F1">
            <w:pPr>
              <w:spacing w:after="120"/>
              <w:rPr>
                <w:rFonts w:ascii="Calibri Light" w:hAnsi="Calibri Light"/>
                <w:sz w:val="16"/>
                <w:szCs w:val="16"/>
              </w:rPr>
            </w:pPr>
            <w:del w:id="4332" w:author="Ashan Senel Asmone" w:date="2016-03-21T16:53:00Z">
              <w:r w:rsidRPr="007756F1" w:rsidDel="00534DBC">
                <w:rPr>
                  <w:rFonts w:ascii="Calibri Light" w:hAnsi="Calibri Light"/>
                  <w:sz w:val="16"/>
                  <w:szCs w:val="16"/>
                </w:rPr>
                <w:delText>BS EN 413-2:1995 Masonry cement. Test methods</w:delText>
              </w:r>
            </w:del>
            <w:ins w:id="4333" w:author="Ashan Senel Asmone" w:date="2016-03-21T16:53:00Z">
              <w:r w:rsidR="00534DBC">
                <w:rPr>
                  <w:rFonts w:ascii="Calibri Light" w:hAnsi="Calibri Light"/>
                  <w:sz w:val="16"/>
                  <w:szCs w:val="16"/>
                </w:rPr>
                <w:t>BS EN 413-2:2005 Masonry cement. Test methods</w:t>
              </w:r>
            </w:ins>
          </w:p>
          <w:p w14:paraId="4F2E5F96" w14:textId="77777777" w:rsidR="007756F1" w:rsidRPr="007756F1" w:rsidRDefault="007756F1" w:rsidP="007756F1">
            <w:pPr>
              <w:spacing w:after="120"/>
              <w:rPr>
                <w:rFonts w:ascii="Calibri Light" w:hAnsi="Calibri Light"/>
                <w:sz w:val="16"/>
                <w:szCs w:val="16"/>
              </w:rPr>
            </w:pPr>
            <w:del w:id="4334" w:author="Ashan Senel Asmone" w:date="2016-03-21T16:45:00Z">
              <w:r w:rsidRPr="007756F1" w:rsidDel="00534DBC">
                <w:rPr>
                  <w:rFonts w:ascii="Calibri Light" w:hAnsi="Calibri Light"/>
                  <w:sz w:val="16"/>
                  <w:szCs w:val="16"/>
                </w:rPr>
                <w:delText>BS EN 772-1:2000 Methods of test for masonry units. Determination of compressive strength</w:delText>
              </w:r>
            </w:del>
            <w:ins w:id="4335" w:author="Ashan Senel Asmone" w:date="2016-03-21T16:45:00Z">
              <w:r w:rsidR="00534DBC">
                <w:rPr>
                  <w:rFonts w:ascii="Calibri Light" w:hAnsi="Calibri Light"/>
                  <w:sz w:val="16"/>
                  <w:szCs w:val="16"/>
                </w:rPr>
                <w:t>BS EN 772-1:2011+A1:2015 Methods of test for masonry units. Determination of compressive strength</w:t>
              </w:r>
            </w:ins>
          </w:p>
          <w:p w14:paraId="4115CC2B" w14:textId="77777777" w:rsidR="007756F1" w:rsidRPr="007756F1" w:rsidRDefault="007756F1" w:rsidP="007756F1">
            <w:pPr>
              <w:spacing w:after="120"/>
              <w:rPr>
                <w:rFonts w:ascii="Calibri Light" w:hAnsi="Calibri Light"/>
                <w:sz w:val="16"/>
                <w:szCs w:val="16"/>
              </w:rPr>
            </w:pPr>
            <w:del w:id="4336" w:author="Ashan Senel Asmone" w:date="2016-03-21T16:48:00Z">
              <w:r w:rsidRPr="007756F1" w:rsidDel="00534DBC">
                <w:rPr>
                  <w:rFonts w:ascii="Calibri Light" w:hAnsi="Calibri Light"/>
                  <w:sz w:val="16"/>
                  <w:szCs w:val="16"/>
                </w:rPr>
                <w:delText>BS EN 772-5:2001 Methods of test for masonry units. Determination of the active soluble salts content of clay masonry units</w:delText>
              </w:r>
            </w:del>
            <w:ins w:id="4337"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7C465CD1" w14:textId="77777777" w:rsidR="007756F1" w:rsidRPr="007756F1" w:rsidRDefault="007756F1" w:rsidP="007756F1">
            <w:pPr>
              <w:spacing w:after="120"/>
              <w:rPr>
                <w:rFonts w:ascii="Calibri Light" w:hAnsi="Calibri Light"/>
                <w:sz w:val="16"/>
                <w:szCs w:val="16"/>
              </w:rPr>
            </w:pPr>
            <w:del w:id="4338" w:author="Ashan Senel Asmone" w:date="2016-03-21T16:54:00Z">
              <w:r w:rsidRPr="007756F1" w:rsidDel="00534DBC">
                <w:rPr>
                  <w:rFonts w:ascii="Calibri Light" w:hAnsi="Calibri Light"/>
                  <w:sz w:val="16"/>
                  <w:szCs w:val="16"/>
                </w:rPr>
                <w:delText>BS EN 772-16:2000 Methods of test for masonry units. Determination of dimensions</w:delText>
              </w:r>
            </w:del>
            <w:ins w:id="4339" w:author="Ashan Senel Asmone" w:date="2016-03-21T16:54:00Z">
              <w:r w:rsidR="00534DBC">
                <w:rPr>
                  <w:rFonts w:ascii="Calibri Light" w:hAnsi="Calibri Light"/>
                  <w:sz w:val="16"/>
                  <w:szCs w:val="16"/>
                </w:rPr>
                <w:t>BS EN 772-16:2011 Methods of test for masonry units. Determination of dimensions</w:t>
              </w:r>
            </w:ins>
          </w:p>
          <w:p w14:paraId="3263BDE8" w14:textId="77777777" w:rsidR="007756F1" w:rsidRPr="007756F1" w:rsidRDefault="007756F1" w:rsidP="007756F1">
            <w:pPr>
              <w:spacing w:after="120"/>
              <w:rPr>
                <w:rFonts w:ascii="Calibri Light" w:hAnsi="Calibri Light"/>
                <w:sz w:val="16"/>
                <w:szCs w:val="16"/>
              </w:rPr>
            </w:pPr>
            <w:del w:id="4340" w:author="Ashan Senel Asmone" w:date="2016-03-21T16:55:00Z">
              <w:r w:rsidRPr="007756F1" w:rsidDel="00534DBC">
                <w:rPr>
                  <w:rFonts w:ascii="Calibri Light" w:hAnsi="Calibri Light"/>
                  <w:sz w:val="16"/>
                  <w:szCs w:val="16"/>
                </w:rPr>
                <w:delText>BS EN 998-2:2002 Specification for mortar for masonry. Masonry mortar</w:delText>
              </w:r>
            </w:del>
            <w:ins w:id="4341" w:author="Ashan Senel Asmone" w:date="2016-03-21T16:55:00Z">
              <w:r w:rsidR="00534DBC">
                <w:rPr>
                  <w:rFonts w:ascii="Calibri Light" w:hAnsi="Calibri Light"/>
                  <w:sz w:val="16"/>
                  <w:szCs w:val="16"/>
                </w:rPr>
                <w:t>BS EN 998-2:2010 Specification for mortar for masonry. Masonry mortar</w:t>
              </w:r>
            </w:ins>
          </w:p>
          <w:p w14:paraId="37792A0D" w14:textId="77777777" w:rsidR="007756F1" w:rsidRPr="007756F1" w:rsidRDefault="007756F1" w:rsidP="007756F1">
            <w:pPr>
              <w:spacing w:after="120"/>
              <w:rPr>
                <w:rFonts w:ascii="Calibri Light" w:hAnsi="Calibri Light"/>
                <w:sz w:val="16"/>
                <w:szCs w:val="16"/>
              </w:rPr>
            </w:pPr>
            <w:del w:id="4342" w:author="Ashan Senel Asmone" w:date="2016-03-21T16:56:00Z">
              <w:r w:rsidRPr="007756F1" w:rsidDel="00534DBC">
                <w:rPr>
                  <w:rFonts w:ascii="Calibri Light" w:hAnsi="Calibri Light"/>
                  <w:sz w:val="16"/>
                  <w:szCs w:val="16"/>
                </w:rPr>
                <w:delText>BS EN 1015-1:1999 Methods of test for mortar for masonry. Determination of particle size distribution (by sieve analysis)</w:delText>
              </w:r>
            </w:del>
            <w:ins w:id="4343" w:author="Ashan Senel Asmone" w:date="2016-03-21T16:56:00Z">
              <w:r w:rsidR="00534DBC">
                <w:rPr>
                  <w:rFonts w:ascii="Calibri Light" w:hAnsi="Calibri Light"/>
                  <w:sz w:val="16"/>
                  <w:szCs w:val="16"/>
                </w:rPr>
                <w:t>BS EN 1015-1:1999 Methods of test for mortar for masonry. Determination of particle size distribution (by sieve analysis)</w:t>
              </w:r>
            </w:ins>
          </w:p>
          <w:p w14:paraId="3E4EF41D" w14:textId="77777777" w:rsidR="007756F1" w:rsidRPr="007756F1" w:rsidRDefault="007756F1" w:rsidP="007756F1">
            <w:pPr>
              <w:spacing w:after="120"/>
              <w:rPr>
                <w:rFonts w:ascii="Calibri Light" w:hAnsi="Calibri Light"/>
                <w:sz w:val="16"/>
                <w:szCs w:val="16"/>
              </w:rPr>
            </w:pPr>
            <w:del w:id="4344" w:author="Ashan Senel Asmone" w:date="2016-03-21T16:56:00Z">
              <w:r w:rsidRPr="007756F1" w:rsidDel="00534DBC">
                <w:rPr>
                  <w:rFonts w:ascii="Calibri Light" w:hAnsi="Calibri Light"/>
                  <w:sz w:val="16"/>
                  <w:szCs w:val="16"/>
                </w:rPr>
                <w:delText>BS EN 1015-2:1999</w:delText>
              </w:r>
              <w:r w:rsidRPr="007756F1" w:rsidDel="00534DBC">
                <w:rPr>
                  <w:rFonts w:ascii="Calibri Light" w:hAnsi="Calibri Light"/>
                  <w:b/>
                  <w:bCs/>
                  <w:sz w:val="16"/>
                  <w:szCs w:val="16"/>
                </w:rPr>
                <w:delText> </w:delText>
              </w:r>
              <w:r w:rsidRPr="007756F1" w:rsidDel="00534DBC">
                <w:rPr>
                  <w:rFonts w:ascii="Calibri Light" w:hAnsi="Calibri Light"/>
                  <w:sz w:val="16"/>
                  <w:szCs w:val="16"/>
                </w:rPr>
                <w:delText>Methods of test for mortar for masonry. Bulk sampling of mortars and preparation of test mortars</w:delText>
              </w:r>
            </w:del>
            <w:ins w:id="4345" w:author="Ashan Senel Asmone" w:date="2016-03-21T16:56:00Z">
              <w:r w:rsidR="00534DBC">
                <w:rPr>
                  <w:rFonts w:ascii="Calibri Light" w:hAnsi="Calibri Light"/>
                  <w:sz w:val="16"/>
                  <w:szCs w:val="16"/>
                </w:rPr>
                <w:t>BS EN 1015-2:1999 Methods of test for mortar for masonry. Bulk sampling of mortars and preparation of test mortars</w:t>
              </w:r>
            </w:ins>
          </w:p>
          <w:p w14:paraId="75F7C9A2" w14:textId="77777777" w:rsidR="007756F1" w:rsidRPr="007756F1" w:rsidRDefault="007756F1" w:rsidP="007756F1">
            <w:pPr>
              <w:spacing w:after="120"/>
              <w:rPr>
                <w:rFonts w:ascii="Calibri Light" w:hAnsi="Calibri Light"/>
                <w:sz w:val="16"/>
                <w:szCs w:val="16"/>
              </w:rPr>
            </w:pPr>
            <w:del w:id="4346" w:author="Ashan Senel Asmone" w:date="2016-03-21T16:57:00Z">
              <w:r w:rsidRPr="007756F1" w:rsidDel="00534DBC">
                <w:rPr>
                  <w:rFonts w:ascii="Calibri Light" w:hAnsi="Calibri Light"/>
                  <w:sz w:val="16"/>
                  <w:szCs w:val="16"/>
                </w:rPr>
                <w:delText>BS EN 1015-3:1999 Methods of test for mortar for masonry. Determination of consistence of fresh mortar (by flow table)</w:delText>
              </w:r>
            </w:del>
            <w:ins w:id="4347" w:author="Ashan Senel Asmone" w:date="2016-03-21T16:57:00Z">
              <w:r w:rsidR="00534DBC">
                <w:rPr>
                  <w:rFonts w:ascii="Calibri Light" w:hAnsi="Calibri Light"/>
                  <w:sz w:val="16"/>
                  <w:szCs w:val="16"/>
                </w:rPr>
                <w:t>BS EN 1015-3:1999 Methods of test for mortar for masonry. Determination of consistence of fresh mortar (by flow table)</w:t>
              </w:r>
            </w:ins>
          </w:p>
          <w:p w14:paraId="3DFF4888" w14:textId="77777777" w:rsidR="007756F1" w:rsidRPr="007756F1" w:rsidRDefault="007756F1" w:rsidP="007756F1">
            <w:pPr>
              <w:spacing w:after="120"/>
              <w:rPr>
                <w:rFonts w:ascii="Calibri Light" w:hAnsi="Calibri Light"/>
                <w:sz w:val="16"/>
                <w:szCs w:val="16"/>
              </w:rPr>
            </w:pPr>
            <w:del w:id="4348" w:author="Ashan Senel Asmone" w:date="2016-03-21T16:57:00Z">
              <w:r w:rsidRPr="007756F1" w:rsidDel="00534DBC">
                <w:rPr>
                  <w:rFonts w:ascii="Calibri Light" w:hAnsi="Calibri Light"/>
                  <w:sz w:val="16"/>
                  <w:szCs w:val="16"/>
                </w:rPr>
                <w:delText>BS EN 1015-4:1999 Methods of test for mortar for masonry. Determination of consistence of fresh mortar (by plunger penetration)</w:delText>
              </w:r>
            </w:del>
            <w:ins w:id="4349" w:author="Ashan Senel Asmone" w:date="2016-03-21T16:57:00Z">
              <w:r w:rsidR="00534DBC">
                <w:rPr>
                  <w:rFonts w:ascii="Calibri Light" w:hAnsi="Calibri Light"/>
                  <w:sz w:val="16"/>
                  <w:szCs w:val="16"/>
                </w:rPr>
                <w:t>BS EN 1015-4:1999 Methods of test for mortar for masonry. Determination of consistence of fresh mortar (by plunger penetration)</w:t>
              </w:r>
            </w:ins>
          </w:p>
          <w:p w14:paraId="058E6CD7" w14:textId="77777777" w:rsidR="007756F1" w:rsidRPr="007756F1" w:rsidRDefault="007756F1" w:rsidP="007756F1">
            <w:pPr>
              <w:spacing w:after="120"/>
              <w:rPr>
                <w:rFonts w:ascii="Calibri Light" w:hAnsi="Calibri Light"/>
                <w:sz w:val="16"/>
                <w:szCs w:val="16"/>
              </w:rPr>
            </w:pPr>
            <w:del w:id="4350" w:author="Ashan Senel Asmone" w:date="2016-03-21T16:58:00Z">
              <w:r w:rsidRPr="007756F1" w:rsidDel="00534DBC">
                <w:rPr>
                  <w:rFonts w:ascii="Calibri Light" w:hAnsi="Calibri Light"/>
                  <w:sz w:val="16"/>
                  <w:szCs w:val="16"/>
                </w:rPr>
                <w:delText>BS EN 1015-6:1999 Methods of test for mortar for masonry. Determination of bulk density of fresh mortar</w:delText>
              </w:r>
            </w:del>
            <w:ins w:id="4351" w:author="Ashan Senel Asmone" w:date="2016-03-21T16:58:00Z">
              <w:r w:rsidR="00534DBC">
                <w:rPr>
                  <w:rFonts w:ascii="Calibri Light" w:hAnsi="Calibri Light"/>
                  <w:sz w:val="16"/>
                  <w:szCs w:val="16"/>
                </w:rPr>
                <w:t>BS EN 1015-6:1999 Methods of test for mortar for masonry. Determination of bulk density of fresh mortar</w:t>
              </w:r>
            </w:ins>
          </w:p>
          <w:p w14:paraId="43F22901" w14:textId="77777777" w:rsidR="007756F1" w:rsidRPr="007756F1" w:rsidRDefault="007756F1" w:rsidP="007756F1">
            <w:pPr>
              <w:spacing w:after="120"/>
              <w:rPr>
                <w:rFonts w:ascii="Calibri Light" w:hAnsi="Calibri Light"/>
                <w:sz w:val="16"/>
                <w:szCs w:val="16"/>
              </w:rPr>
            </w:pPr>
            <w:del w:id="4352" w:author="Ashan Senel Asmone" w:date="2016-03-21T16:59:00Z">
              <w:r w:rsidRPr="007756F1" w:rsidDel="00785E22">
                <w:rPr>
                  <w:rFonts w:ascii="Calibri Light" w:hAnsi="Calibri Light"/>
                  <w:sz w:val="16"/>
                  <w:szCs w:val="16"/>
                </w:rPr>
                <w:delText>BS EN 1015-7:1999 Methods of test for mortar for masonry. Determination of air content of fresh mortar</w:delText>
              </w:r>
            </w:del>
            <w:ins w:id="4353" w:author="Ashan Senel Asmone" w:date="2016-03-21T16:59:00Z">
              <w:r w:rsidR="00785E22">
                <w:rPr>
                  <w:rFonts w:ascii="Calibri Light" w:hAnsi="Calibri Light"/>
                  <w:sz w:val="16"/>
                  <w:szCs w:val="16"/>
                </w:rPr>
                <w:t>BS EN 1015-7:1999 Methods of test for mortar for masonry. Determination of air content of fresh mortar</w:t>
              </w:r>
            </w:ins>
          </w:p>
          <w:p w14:paraId="3C1BEE58" w14:textId="77777777" w:rsidR="007756F1" w:rsidRPr="007756F1" w:rsidRDefault="007756F1" w:rsidP="007756F1">
            <w:pPr>
              <w:spacing w:after="120"/>
              <w:rPr>
                <w:rFonts w:ascii="Calibri Light" w:hAnsi="Calibri Light"/>
                <w:sz w:val="16"/>
                <w:szCs w:val="16"/>
              </w:rPr>
            </w:pPr>
            <w:del w:id="4354" w:author="Ashan Senel Asmone" w:date="2016-03-21T16:59:00Z">
              <w:r w:rsidRPr="007756F1" w:rsidDel="00785E22">
                <w:rPr>
                  <w:rFonts w:ascii="Calibri Light" w:hAnsi="Calibri Light"/>
                  <w:sz w:val="16"/>
                  <w:szCs w:val="16"/>
                </w:rPr>
                <w:delText>BS EN 1015-9:1999 Methods of test for mortar for masonry. Determination of workable life and correction time of fresh mortar</w:delText>
              </w:r>
            </w:del>
            <w:ins w:id="4355" w:author="Ashan Senel Asmone" w:date="2016-03-21T16:59:00Z">
              <w:r w:rsidR="00785E22">
                <w:rPr>
                  <w:rFonts w:ascii="Calibri Light" w:hAnsi="Calibri Light"/>
                  <w:sz w:val="16"/>
                  <w:szCs w:val="16"/>
                </w:rPr>
                <w:t>BS EN 1015-9:1999 Methods of test for mortar for masonry. Determination of workable life and correction time of fresh mortar</w:t>
              </w:r>
            </w:ins>
          </w:p>
          <w:p w14:paraId="16937DCA" w14:textId="77777777" w:rsidR="007756F1" w:rsidRPr="007756F1" w:rsidRDefault="007756F1" w:rsidP="007756F1">
            <w:pPr>
              <w:spacing w:after="120"/>
              <w:rPr>
                <w:rFonts w:ascii="Calibri Light" w:hAnsi="Calibri Light"/>
                <w:sz w:val="16"/>
                <w:szCs w:val="16"/>
              </w:rPr>
            </w:pPr>
            <w:del w:id="4356" w:author="Ashan Senel Asmone" w:date="2016-03-21T17:00:00Z">
              <w:r w:rsidRPr="007756F1" w:rsidDel="00785E22">
                <w:rPr>
                  <w:rFonts w:ascii="Calibri Light" w:hAnsi="Calibri Light"/>
                  <w:sz w:val="16"/>
                  <w:szCs w:val="16"/>
                </w:rPr>
                <w:delText>BS EN 1015-10:1999 Methods of test for mortar for masonry. Determination of dry bulk density of hardened mortar</w:delText>
              </w:r>
            </w:del>
            <w:ins w:id="4357" w:author="Ashan Senel Asmone" w:date="2016-03-21T17:00:00Z">
              <w:r w:rsidR="00785E22">
                <w:rPr>
                  <w:rFonts w:ascii="Calibri Light" w:hAnsi="Calibri Light"/>
                  <w:sz w:val="16"/>
                  <w:szCs w:val="16"/>
                </w:rPr>
                <w:t>BS EN 1015-10:1999 Methods of test for mortar for masonry. Determination of dry bulk density of hardened mortar</w:t>
              </w:r>
            </w:ins>
          </w:p>
          <w:p w14:paraId="334D5D5D" w14:textId="77777777" w:rsidR="007756F1" w:rsidRPr="007756F1" w:rsidRDefault="007756F1" w:rsidP="007756F1">
            <w:pPr>
              <w:spacing w:after="120"/>
              <w:rPr>
                <w:rFonts w:ascii="Calibri Light" w:hAnsi="Calibri Light"/>
                <w:sz w:val="16"/>
                <w:szCs w:val="16"/>
              </w:rPr>
            </w:pPr>
            <w:del w:id="4358" w:author="Ashan Senel Asmone" w:date="2016-03-21T17:00:00Z">
              <w:r w:rsidRPr="007756F1" w:rsidDel="00785E22">
                <w:rPr>
                  <w:rFonts w:ascii="Calibri Light" w:hAnsi="Calibri Light"/>
                  <w:sz w:val="16"/>
                  <w:szCs w:val="16"/>
                </w:rPr>
                <w:delText>BS EN 1015-11:1999 Methods of test for mortar for masonry. Determination of flexural and compressive strength of hardened mortar</w:delText>
              </w:r>
            </w:del>
            <w:ins w:id="4359" w:author="Ashan Senel Asmone" w:date="2016-03-21T17:00:00Z">
              <w:r w:rsidR="00785E22">
                <w:rPr>
                  <w:rFonts w:ascii="Calibri Light" w:hAnsi="Calibri Light"/>
                  <w:sz w:val="16"/>
                  <w:szCs w:val="16"/>
                </w:rPr>
                <w:t>BS EN 1015-11:1999 Methods of test for mortar for masonry. Determination of flexural and compressive strength of hardened mortar</w:t>
              </w:r>
            </w:ins>
          </w:p>
          <w:p w14:paraId="3A038E5B" w14:textId="77777777" w:rsidR="007756F1" w:rsidRPr="007756F1" w:rsidRDefault="007756F1" w:rsidP="007756F1">
            <w:pPr>
              <w:spacing w:after="120"/>
              <w:rPr>
                <w:rFonts w:ascii="Calibri Light" w:hAnsi="Calibri Light"/>
                <w:sz w:val="16"/>
                <w:szCs w:val="16"/>
              </w:rPr>
            </w:pPr>
            <w:del w:id="4360" w:author="Ashan Senel Asmone" w:date="2016-03-21T17:01:00Z">
              <w:r w:rsidRPr="007756F1" w:rsidDel="00785E22">
                <w:rPr>
                  <w:rFonts w:ascii="Calibri Light" w:hAnsi="Calibri Light"/>
                  <w:sz w:val="16"/>
                  <w:szCs w:val="16"/>
                </w:rPr>
                <w:delText>BS EN 1015-12:2000 Methods of test for mortar for masonry. Determination of adhesive strength of hardened rendering and plastering mortars on substrates</w:delText>
              </w:r>
            </w:del>
            <w:ins w:id="4361" w:author="Ashan Senel Asmone" w:date="2016-03-21T17:01:00Z">
              <w:r w:rsidR="00785E22">
                <w:rPr>
                  <w:rFonts w:ascii="Calibri Light" w:hAnsi="Calibri Light"/>
                  <w:sz w:val="16"/>
                  <w:szCs w:val="16"/>
                </w:rPr>
                <w:t>BS EN 1015-12:2000 Methods of test for mortar for masonry. Determination of adhesive strength of hardened rendering and plastering mortars on substrates</w:t>
              </w:r>
            </w:ins>
          </w:p>
          <w:p w14:paraId="3578FD2B" w14:textId="77777777" w:rsidR="007756F1" w:rsidRPr="007756F1" w:rsidRDefault="007756F1" w:rsidP="007756F1">
            <w:pPr>
              <w:spacing w:after="120"/>
              <w:rPr>
                <w:rFonts w:ascii="Calibri Light" w:hAnsi="Calibri Light"/>
                <w:sz w:val="16"/>
                <w:szCs w:val="16"/>
              </w:rPr>
            </w:pPr>
            <w:del w:id="4362" w:author="Ashan Senel Asmone" w:date="2016-03-21T17:01:00Z">
              <w:r w:rsidRPr="007756F1" w:rsidDel="00785E22">
                <w:rPr>
                  <w:rFonts w:ascii="Calibri Light" w:hAnsi="Calibri Light"/>
                  <w:sz w:val="16"/>
                  <w:szCs w:val="16"/>
                </w:rPr>
                <w:delText>BS EN 1015-17:2000 Methods of test for mortar for masonry. Determination of water-soluble chloride content of fresh mortars</w:delText>
              </w:r>
            </w:del>
            <w:ins w:id="4363" w:author="Ashan Senel Asmone" w:date="2016-03-21T17:01:00Z">
              <w:r w:rsidR="00785E22">
                <w:rPr>
                  <w:rFonts w:ascii="Calibri Light" w:hAnsi="Calibri Light"/>
                  <w:sz w:val="16"/>
                  <w:szCs w:val="16"/>
                </w:rPr>
                <w:t>BS EN 1015-17:2000 Methods of test for mortar for masonry. Determination of water-soluble chloride content of fresh mortars</w:t>
              </w:r>
            </w:ins>
          </w:p>
          <w:p w14:paraId="7D9538BA" w14:textId="77777777" w:rsidR="007756F1" w:rsidRPr="007756F1" w:rsidRDefault="007756F1" w:rsidP="007756F1">
            <w:pPr>
              <w:spacing w:after="120"/>
              <w:rPr>
                <w:rFonts w:ascii="Calibri Light" w:hAnsi="Calibri Light"/>
                <w:sz w:val="16"/>
                <w:szCs w:val="16"/>
              </w:rPr>
            </w:pPr>
            <w:del w:id="4364" w:author="Ashan Senel Asmone" w:date="2016-03-21T17:04:00Z">
              <w:r w:rsidRPr="007756F1" w:rsidDel="00785E22">
                <w:rPr>
                  <w:rFonts w:ascii="Calibri Light" w:hAnsi="Calibri Light"/>
                  <w:sz w:val="16"/>
                  <w:szCs w:val="16"/>
                </w:rPr>
                <w:delText>BS EN 1052-1:1999 Methods of test for masonry. Determination of compressive strength</w:delText>
              </w:r>
            </w:del>
            <w:ins w:id="4365" w:author="Ashan Senel Asmone" w:date="2016-03-21T17:04:00Z">
              <w:r w:rsidR="00785E22">
                <w:rPr>
                  <w:rFonts w:ascii="Calibri Light" w:hAnsi="Calibri Light"/>
                  <w:sz w:val="16"/>
                  <w:szCs w:val="16"/>
                </w:rPr>
                <w:t>BS EN 1052-1:1999 Methods of test for masonry. Determination of compressive strength</w:t>
              </w:r>
            </w:ins>
          </w:p>
          <w:p w14:paraId="60AE3D2A" w14:textId="77777777" w:rsidR="007756F1" w:rsidRPr="007756F1" w:rsidRDefault="007756F1" w:rsidP="007756F1">
            <w:pPr>
              <w:spacing w:after="120"/>
              <w:rPr>
                <w:rFonts w:ascii="Calibri Light" w:hAnsi="Calibri Light"/>
                <w:sz w:val="16"/>
                <w:szCs w:val="16"/>
              </w:rPr>
            </w:pPr>
            <w:del w:id="4366" w:author="Ashan Senel Asmone" w:date="2016-03-21T17:06:00Z">
              <w:r w:rsidRPr="007756F1" w:rsidDel="00785E22">
                <w:rPr>
                  <w:rFonts w:ascii="Calibri Light" w:hAnsi="Calibri Light"/>
                  <w:sz w:val="16"/>
                  <w:szCs w:val="16"/>
                </w:rPr>
                <w:delText>BS EN 1052-2:1999 Methods of test for masonry. Determination of flexural strength</w:delText>
              </w:r>
            </w:del>
            <w:ins w:id="4367" w:author="Ashan Senel Asmone" w:date="2016-03-21T17:06:00Z">
              <w:r w:rsidR="00785E22">
                <w:rPr>
                  <w:rFonts w:ascii="Calibri Light" w:hAnsi="Calibri Light"/>
                  <w:sz w:val="16"/>
                  <w:szCs w:val="16"/>
                </w:rPr>
                <w:t>BS EN 1052-2:2016 Methods of test for masonry. Determination of flexural strength</w:t>
              </w:r>
            </w:ins>
          </w:p>
          <w:p w14:paraId="176D6F5E" w14:textId="77777777" w:rsidR="007756F1" w:rsidRPr="007756F1" w:rsidRDefault="007756F1" w:rsidP="007756F1">
            <w:pPr>
              <w:spacing w:after="120"/>
              <w:rPr>
                <w:rFonts w:ascii="Calibri Light" w:hAnsi="Calibri Light"/>
                <w:sz w:val="16"/>
                <w:szCs w:val="16"/>
              </w:rPr>
            </w:pPr>
            <w:del w:id="4368" w:author="Ashan Senel Asmone" w:date="2016-03-21T17:09:00Z">
              <w:r w:rsidRPr="007756F1" w:rsidDel="00785E22">
                <w:rPr>
                  <w:rFonts w:ascii="Calibri Light" w:hAnsi="Calibri Light"/>
                  <w:sz w:val="16"/>
                  <w:szCs w:val="16"/>
                </w:rPr>
                <w:delText>BS EN 13139:2002 Aggregates for mortar</w:delText>
              </w:r>
            </w:del>
            <w:ins w:id="4369" w:author="Ashan Senel Asmone" w:date="2016-03-21T17:09:00Z">
              <w:r w:rsidR="00785E22">
                <w:rPr>
                  <w:rFonts w:ascii="Calibri Light" w:hAnsi="Calibri Light"/>
                  <w:sz w:val="16"/>
                  <w:szCs w:val="16"/>
                </w:rPr>
                <w:t>BS EN 13139:2002 Aggregates for mortar</w:t>
              </w:r>
            </w:ins>
          </w:p>
          <w:p w14:paraId="5C562D55" w14:textId="77777777" w:rsidR="007756F1" w:rsidRPr="007756F1" w:rsidRDefault="007756F1" w:rsidP="007756F1">
            <w:pPr>
              <w:spacing w:after="120"/>
              <w:rPr>
                <w:rFonts w:ascii="Calibri Light" w:hAnsi="Calibri Light"/>
                <w:sz w:val="16"/>
                <w:szCs w:val="16"/>
              </w:rPr>
            </w:pPr>
            <w:del w:id="4370" w:author="Ashan Senel Asmone" w:date="2016-03-21T17:11:00Z">
              <w:r w:rsidRPr="007756F1" w:rsidDel="00785E22">
                <w:rPr>
                  <w:rFonts w:ascii="Calibri Light" w:hAnsi="Calibri Light"/>
                  <w:sz w:val="16"/>
                  <w:szCs w:val="16"/>
                </w:rPr>
                <w:delText>BS 1199 and 1200:1976 Specifications for building sands from natural sources</w:delText>
              </w:r>
            </w:del>
            <w:ins w:id="4371" w:author="Ashan Senel Asmone" w:date="2016-03-21T17:11:00Z">
              <w:r w:rsidR="00785E22">
                <w:rPr>
                  <w:rFonts w:ascii="Calibri Light" w:hAnsi="Calibri Light"/>
                  <w:sz w:val="16"/>
                  <w:szCs w:val="16"/>
                </w:rPr>
                <w:t>BS EN 13139:2002 Aggregates for mortar</w:t>
              </w:r>
            </w:ins>
          </w:p>
          <w:p w14:paraId="7115FAF4" w14:textId="77777777" w:rsidR="007756F1" w:rsidRPr="007756F1" w:rsidRDefault="007756F1" w:rsidP="007756F1">
            <w:pPr>
              <w:spacing w:after="120"/>
              <w:rPr>
                <w:rFonts w:ascii="Calibri Light" w:hAnsi="Calibri Light"/>
                <w:sz w:val="16"/>
                <w:szCs w:val="16"/>
              </w:rPr>
            </w:pPr>
            <w:del w:id="4372" w:author="Ashan Senel Asmone" w:date="2016-03-21T17:12:00Z">
              <w:r w:rsidRPr="007756F1" w:rsidDel="00785E22">
                <w:rPr>
                  <w:rFonts w:ascii="Calibri Light" w:hAnsi="Calibri Light"/>
                  <w:sz w:val="16"/>
                  <w:szCs w:val="16"/>
                </w:rPr>
                <w:delText>BS 1243:1978 Specification for metal ties for cavity wall construction</w:delText>
              </w:r>
            </w:del>
            <w:ins w:id="4373" w:author="Ashan Senel Asmone" w:date="2016-03-21T17:12:00Z">
              <w:r w:rsidR="00785E22">
                <w:rPr>
                  <w:rFonts w:ascii="Calibri Light" w:hAnsi="Calibri Light"/>
                  <w:sz w:val="16"/>
                  <w:szCs w:val="16"/>
                </w:rPr>
                <w:t>BS EN 845-1:2013 Specification for ancillary components for masonry. Wall ties, tension straps, hangers and brackets</w:t>
              </w:r>
            </w:ins>
          </w:p>
          <w:p w14:paraId="7349641D" w14:textId="77777777" w:rsidR="007756F1" w:rsidRPr="007756F1" w:rsidRDefault="007756F1" w:rsidP="007756F1">
            <w:pPr>
              <w:spacing w:after="120"/>
              <w:rPr>
                <w:rFonts w:ascii="Calibri Light" w:hAnsi="Calibri Light"/>
                <w:sz w:val="16"/>
                <w:szCs w:val="16"/>
              </w:rPr>
            </w:pPr>
            <w:del w:id="4374" w:author="Ashan Senel Asmone" w:date="2016-03-21T17:14:00Z">
              <w:r w:rsidRPr="007756F1" w:rsidDel="00785E22">
                <w:rPr>
                  <w:rFonts w:ascii="Calibri Light" w:hAnsi="Calibri Light"/>
                  <w:sz w:val="16"/>
                  <w:szCs w:val="16"/>
                </w:rPr>
                <w:delText>BS 3797:1990 Specification for lightweight aggregates for masonry units and structural concrete</w:delText>
              </w:r>
            </w:del>
            <w:ins w:id="4375" w:author="Ashan Senel Asmone" w:date="2016-03-21T17:14:00Z">
              <w:r w:rsidR="00785E22">
                <w:rPr>
                  <w:rFonts w:ascii="Calibri Light" w:hAnsi="Calibri Light"/>
                  <w:sz w:val="16"/>
                  <w:szCs w:val="16"/>
                </w:rPr>
                <w:t>BS EN 13055-1:2002 Lightweight aggregates. Lightweight aggregates for concrete, mortar and grout</w:t>
              </w:r>
            </w:ins>
          </w:p>
          <w:p w14:paraId="6192A7F1" w14:textId="77777777" w:rsidR="007756F1" w:rsidRPr="007756F1" w:rsidRDefault="007756F1" w:rsidP="007756F1">
            <w:pPr>
              <w:spacing w:after="120"/>
              <w:rPr>
                <w:rFonts w:ascii="Calibri Light" w:hAnsi="Calibri Light"/>
                <w:sz w:val="16"/>
                <w:szCs w:val="16"/>
              </w:rPr>
            </w:pPr>
            <w:del w:id="4376" w:author="Ashan Senel Asmone" w:date="2016-03-21T17:15:00Z">
              <w:r w:rsidRPr="007756F1" w:rsidDel="00785E22">
                <w:rPr>
                  <w:rFonts w:ascii="Calibri Light" w:hAnsi="Calibri Light"/>
                  <w:sz w:val="16"/>
                  <w:szCs w:val="16"/>
                </w:rPr>
                <w:delText>BS 4721:1981 Specification for ready-mixed building mortars</w:delText>
              </w:r>
            </w:del>
            <w:ins w:id="4377" w:author="Ashan Senel Asmone" w:date="2016-03-21T17:15:00Z">
              <w:r w:rsidR="00785E22">
                <w:rPr>
                  <w:rFonts w:ascii="Calibri Light" w:hAnsi="Calibri Light"/>
                  <w:sz w:val="16"/>
                  <w:szCs w:val="16"/>
                </w:rPr>
                <w:t>BS EN 998-2:2010 Specification for mortar for masonry . Masonry mortar/ BS EN 998-1:2010 Specification for mortar for masonry. Rendering and plastering mortar</w:t>
              </w:r>
            </w:ins>
          </w:p>
          <w:p w14:paraId="5241A8AF" w14:textId="77777777" w:rsidR="007756F1" w:rsidRPr="007756F1" w:rsidRDefault="007756F1" w:rsidP="007756F1">
            <w:pPr>
              <w:spacing w:after="120"/>
              <w:rPr>
                <w:rFonts w:ascii="Calibri Light" w:hAnsi="Calibri Light"/>
                <w:sz w:val="16"/>
                <w:szCs w:val="16"/>
              </w:rPr>
            </w:pPr>
            <w:del w:id="4378" w:author="Ashan Senel Asmone" w:date="2016-03-21T17:17:00Z">
              <w:r w:rsidRPr="007756F1" w:rsidDel="00785E22">
                <w:rPr>
                  <w:rFonts w:ascii="Calibri Light" w:hAnsi="Calibri Light"/>
                  <w:sz w:val="16"/>
                  <w:szCs w:val="16"/>
                </w:rPr>
                <w:delText>BS 5224:1995 Specification for masonry cement</w:delText>
              </w:r>
            </w:del>
            <w:ins w:id="4379" w:author="Ashan Senel Asmone" w:date="2016-03-21T17:17:00Z">
              <w:r w:rsidR="00785E22">
                <w:rPr>
                  <w:rFonts w:ascii="Calibri Light" w:hAnsi="Calibri Light"/>
                  <w:sz w:val="16"/>
                  <w:szCs w:val="16"/>
                </w:rPr>
                <w:t>BS EN 413-1:2011 Masonry cement. Composition, specifications and conformity criteria</w:t>
              </w:r>
            </w:ins>
          </w:p>
          <w:p w14:paraId="3BF11D23"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Sealants</w:t>
            </w:r>
          </w:p>
          <w:p w14:paraId="2BF7A035" w14:textId="77777777" w:rsidR="007756F1" w:rsidRPr="007756F1" w:rsidRDefault="007756F1" w:rsidP="007756F1">
            <w:pPr>
              <w:spacing w:after="120"/>
              <w:rPr>
                <w:rFonts w:ascii="Calibri Light" w:hAnsi="Calibri Light"/>
                <w:sz w:val="16"/>
                <w:szCs w:val="16"/>
              </w:rPr>
            </w:pPr>
            <w:del w:id="4380" w:author="Ashan Senel Asmone" w:date="2016-03-21T17:19:00Z">
              <w:r w:rsidRPr="007756F1" w:rsidDel="00AB6198">
                <w:rPr>
                  <w:rFonts w:ascii="Calibri Light" w:hAnsi="Calibri Light"/>
                  <w:sz w:val="16"/>
                  <w:szCs w:val="16"/>
                </w:rPr>
                <w:delText>BS 4254:1983 Specification for two-part polysulphide-based sealants</w:delText>
              </w:r>
            </w:del>
            <w:ins w:id="4381"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55C9D896" w14:textId="77777777" w:rsidR="007756F1" w:rsidRPr="007756F1" w:rsidRDefault="007756F1" w:rsidP="007756F1">
            <w:pPr>
              <w:spacing w:after="120"/>
              <w:rPr>
                <w:rFonts w:ascii="Calibri Light" w:hAnsi="Calibri Light"/>
                <w:sz w:val="16"/>
                <w:szCs w:val="16"/>
              </w:rPr>
            </w:pPr>
            <w:del w:id="4382" w:author="Ashan Senel Asmone" w:date="2016-03-21T19:20:00Z">
              <w:r w:rsidRPr="007756F1" w:rsidDel="00BF0B04">
                <w:rPr>
                  <w:rFonts w:ascii="Calibri Light" w:hAnsi="Calibri Light"/>
                  <w:sz w:val="16"/>
                  <w:szCs w:val="16"/>
                </w:rPr>
                <w:delText>BS 4255-1:1986 Rubber used in preformed gaskets for weather exclusion from buildings. Specification for non-cellular gaskets</w:delText>
              </w:r>
            </w:del>
            <w:ins w:id="4383"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3B86C956" w14:textId="77777777" w:rsidR="007756F1" w:rsidRPr="007756F1" w:rsidRDefault="007756F1" w:rsidP="007756F1">
            <w:pPr>
              <w:spacing w:after="120"/>
              <w:rPr>
                <w:rFonts w:ascii="Calibri Light" w:hAnsi="Calibri Light"/>
                <w:sz w:val="16"/>
                <w:szCs w:val="16"/>
              </w:rPr>
            </w:pPr>
            <w:del w:id="4384" w:author="Ashan Senel Asmone" w:date="2016-03-21T19:22:00Z">
              <w:r w:rsidRPr="007756F1" w:rsidDel="00BF0B04">
                <w:rPr>
                  <w:rFonts w:ascii="Calibri Light" w:hAnsi="Calibri Light"/>
                  <w:sz w:val="16"/>
                  <w:szCs w:val="16"/>
                </w:rPr>
                <w:delText>BS 5215:1986 Specification for one-part gun grade polysulphide-based sealants</w:delText>
              </w:r>
            </w:del>
          </w:p>
          <w:p w14:paraId="3CE6AFB9" w14:textId="77777777" w:rsidR="007756F1" w:rsidRPr="007756F1" w:rsidRDefault="007756F1" w:rsidP="007756F1">
            <w:pPr>
              <w:spacing w:after="120"/>
              <w:rPr>
                <w:rFonts w:ascii="Calibri Light" w:hAnsi="Calibri Light"/>
                <w:sz w:val="16"/>
                <w:szCs w:val="16"/>
              </w:rPr>
            </w:pPr>
            <w:del w:id="4385" w:author="Ashan Senel Asmone" w:date="2016-03-21T19:22:00Z">
              <w:r w:rsidRPr="007756F1" w:rsidDel="00BF0B04">
                <w:rPr>
                  <w:rFonts w:ascii="Calibri Light" w:hAnsi="Calibri Light"/>
                  <w:sz w:val="16"/>
                  <w:szCs w:val="16"/>
                </w:rPr>
                <w:delText>BS 5889:1989 Specification for one-part gun grade silicone-based sealants</w:delText>
              </w:r>
            </w:del>
          </w:p>
          <w:p w14:paraId="78F030FC" w14:textId="77777777" w:rsidR="007756F1" w:rsidRPr="007756F1" w:rsidRDefault="007756F1" w:rsidP="007756F1">
            <w:pPr>
              <w:spacing w:after="120"/>
              <w:rPr>
                <w:rFonts w:ascii="Calibri Light" w:hAnsi="Calibri Light"/>
                <w:sz w:val="16"/>
                <w:szCs w:val="16"/>
              </w:rPr>
            </w:pPr>
            <w:del w:id="4386" w:author="Ashan Senel Asmone" w:date="2016-03-21T19:23:00Z">
              <w:r w:rsidRPr="007756F1" w:rsidDel="00BF0B04">
                <w:rPr>
                  <w:rFonts w:ascii="Calibri Light" w:hAnsi="Calibri Light"/>
                  <w:sz w:val="16"/>
                  <w:szCs w:val="16"/>
                </w:rPr>
                <w:delText>BS 6213:2000 Selection of construction sealants. Guide</w:delText>
              </w:r>
            </w:del>
            <w:ins w:id="4387" w:author="Ashan Senel Asmone" w:date="2016-03-21T19:23:00Z">
              <w:r w:rsidR="00BF0B04">
                <w:rPr>
                  <w:rFonts w:ascii="Calibri Light" w:hAnsi="Calibri Light"/>
                  <w:sz w:val="16"/>
                  <w:szCs w:val="16"/>
                </w:rPr>
                <w:t>BS 6213:2000+A1:2010 Selection of construction sealants. Guide</w:t>
              </w:r>
            </w:ins>
          </w:p>
          <w:p w14:paraId="31941927"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Waterproofing for masonry</w:t>
            </w:r>
          </w:p>
          <w:p w14:paraId="1995AC56" w14:textId="77777777" w:rsidR="007756F1" w:rsidRPr="007756F1" w:rsidRDefault="007756F1" w:rsidP="007756F1">
            <w:pPr>
              <w:spacing w:after="120"/>
              <w:rPr>
                <w:rFonts w:ascii="Calibri Light" w:hAnsi="Calibri Light"/>
                <w:sz w:val="16"/>
                <w:szCs w:val="16"/>
              </w:rPr>
            </w:pPr>
            <w:del w:id="4388" w:author="Ashan Senel Asmone" w:date="2016-03-21T19:24:00Z">
              <w:r w:rsidRPr="007756F1" w:rsidDel="00BF0B04">
                <w:rPr>
                  <w:rFonts w:ascii="Calibri Light" w:hAnsi="Calibri Light"/>
                  <w:sz w:val="16"/>
                  <w:szCs w:val="16"/>
                </w:rPr>
                <w:delText>BS 6477:1992 Specification for water repellents for masonry surfaces</w:delText>
              </w:r>
            </w:del>
          </w:p>
          <w:p w14:paraId="1E011771" w14:textId="77777777" w:rsidR="007756F1" w:rsidRPr="007756F1" w:rsidRDefault="007756F1" w:rsidP="007756F1">
            <w:pPr>
              <w:spacing w:after="120"/>
              <w:rPr>
                <w:rFonts w:ascii="Calibri Light" w:hAnsi="Calibri Light"/>
                <w:sz w:val="16"/>
                <w:szCs w:val="16"/>
              </w:rPr>
            </w:pPr>
            <w:del w:id="4389" w:author="Ashan Senel Asmone" w:date="2016-03-21T19:24:00Z">
              <w:r w:rsidRPr="007756F1" w:rsidDel="00BF0B04">
                <w:rPr>
                  <w:rFonts w:ascii="Calibri Light" w:hAnsi="Calibri Light"/>
                  <w:sz w:val="16"/>
                  <w:szCs w:val="16"/>
                </w:rPr>
                <w:delText>BS 8215:1991 Code of practice for design and installation of damp-proof courses in masonry construction</w:delText>
              </w:r>
            </w:del>
            <w:ins w:id="4390" w:author="Ashan Senel Asmone" w:date="2016-03-21T19:24:00Z">
              <w:r w:rsidR="00BF0B04">
                <w:rPr>
                  <w:rFonts w:ascii="Calibri Light" w:hAnsi="Calibri Light"/>
                  <w:sz w:val="16"/>
                  <w:szCs w:val="16"/>
                </w:rPr>
                <w:t>BS 8215:1991 Code of practice for design and installation of damp-proof courses in masonry construction</w:t>
              </w:r>
            </w:ins>
          </w:p>
          <w:p w14:paraId="2AED065F" w14:textId="77777777" w:rsidR="007756F1" w:rsidRPr="007756F1" w:rsidRDefault="007756F1" w:rsidP="007756F1">
            <w:pPr>
              <w:spacing w:after="120"/>
              <w:rPr>
                <w:rFonts w:ascii="Calibri Light" w:hAnsi="Calibri Light"/>
                <w:sz w:val="16"/>
                <w:szCs w:val="16"/>
              </w:rPr>
            </w:pPr>
            <w:del w:id="4391" w:author="Ashan Senel Asmone" w:date="2016-03-21T19:26:00Z">
              <w:r w:rsidRPr="007756F1" w:rsidDel="00BF0B04">
                <w:rPr>
                  <w:rFonts w:ascii="Calibri Light" w:hAnsi="Calibri Light"/>
                  <w:sz w:val="16"/>
                  <w:szCs w:val="16"/>
                </w:rPr>
                <w:delText>DD 86-1:1983 Damp-proof courses. Methods of test for flexural bond strength and short term shear strength</w:delText>
              </w:r>
            </w:del>
          </w:p>
          <w:p w14:paraId="621A2674" w14:textId="77777777" w:rsidR="007756F1" w:rsidRPr="007756F1" w:rsidRDefault="007756F1" w:rsidP="007756F1">
            <w:pPr>
              <w:spacing w:after="120"/>
              <w:rPr>
                <w:rFonts w:ascii="Calibri Light" w:hAnsi="Calibri Light"/>
                <w:sz w:val="16"/>
                <w:szCs w:val="16"/>
              </w:rPr>
            </w:pPr>
            <w:del w:id="4392" w:author="Ashan Senel Asmone" w:date="2016-03-21T19:26:00Z">
              <w:r w:rsidRPr="007756F1" w:rsidDel="00BF0B04">
                <w:rPr>
                  <w:rFonts w:ascii="Calibri Light" w:hAnsi="Calibri Light"/>
                  <w:sz w:val="16"/>
                  <w:szCs w:val="16"/>
                </w:rPr>
                <w:delText>DD 86-3:1990 Damp-proof courses. Guide to characteristic strengths of damp-proof course material used in masonry</w:delText>
              </w:r>
            </w:del>
          </w:p>
          <w:p w14:paraId="204215F8" w14:textId="77777777" w:rsidR="007756F1" w:rsidRPr="007756F1" w:rsidRDefault="007756F1" w:rsidP="007756F1">
            <w:pPr>
              <w:spacing w:after="120"/>
              <w:rPr>
                <w:rFonts w:ascii="Calibri Light" w:hAnsi="Calibri Light"/>
                <w:sz w:val="16"/>
                <w:szCs w:val="16"/>
              </w:rPr>
            </w:pPr>
            <w:del w:id="4393" w:author="Ashan Senel Asmone" w:date="2016-03-21T16:49:00Z">
              <w:r w:rsidRPr="007756F1" w:rsidDel="00534DBC">
                <w:rPr>
                  <w:rFonts w:ascii="Calibri Light" w:hAnsi="Calibri Light"/>
                  <w:sz w:val="16"/>
                  <w:szCs w:val="16"/>
                </w:rPr>
                <w:delText>BS EN 772-7:1998 Methods of test for masonry units. Determination of water absorption of clay masonry damp proof course units by boiling in water</w:delText>
              </w:r>
            </w:del>
            <w:ins w:id="4394"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22519F2A" w14:textId="77777777" w:rsidR="007756F1" w:rsidRPr="007756F1" w:rsidRDefault="007756F1" w:rsidP="007756F1">
            <w:pPr>
              <w:spacing w:after="120"/>
              <w:rPr>
                <w:rFonts w:ascii="Calibri Light" w:hAnsi="Calibri Light"/>
                <w:sz w:val="16"/>
                <w:szCs w:val="16"/>
              </w:rPr>
            </w:pPr>
            <w:del w:id="4395" w:author="Ashan Senel Asmone" w:date="2016-03-21T19:27:00Z">
              <w:r w:rsidRPr="007756F1" w:rsidDel="00BF0B04">
                <w:rPr>
                  <w:rFonts w:ascii="Calibri Light" w:hAnsi="Calibri Light"/>
                  <w:sz w:val="16"/>
                  <w:szCs w:val="16"/>
                </w:rPr>
                <w:delText>BS EN 1052-4:2000 Methods of test for masonry. Determination of shear strength including damp proof course</w:delText>
              </w:r>
            </w:del>
            <w:ins w:id="4396" w:author="Ashan Senel Asmone" w:date="2016-03-21T19:27:00Z">
              <w:r w:rsidR="00BF0B04">
                <w:rPr>
                  <w:rFonts w:ascii="Calibri Light" w:hAnsi="Calibri Light"/>
                  <w:sz w:val="16"/>
                  <w:szCs w:val="16"/>
                </w:rPr>
                <w:t>BS EN 1052-4:2000 Methods of test for masonry. Determination of shear strength including damp proof course</w:t>
              </w:r>
            </w:ins>
          </w:p>
          <w:p w14:paraId="3053E075" w14:textId="77777777" w:rsidR="00570413" w:rsidRPr="007756F1" w:rsidRDefault="007756F1" w:rsidP="00570413">
            <w:pPr>
              <w:spacing w:after="120"/>
              <w:rPr>
                <w:rFonts w:ascii="Calibri Light" w:hAnsi="Calibri Light"/>
                <w:sz w:val="16"/>
                <w:szCs w:val="16"/>
              </w:rPr>
            </w:pPr>
            <w:r w:rsidRPr="007756F1">
              <w:rPr>
                <w:rFonts w:ascii="Calibri Light" w:hAnsi="Calibri Light"/>
                <w:sz w:val="16"/>
                <w:szCs w:val="16"/>
              </w:rPr>
              <w:t> </w:t>
            </w:r>
          </w:p>
        </w:tc>
      </w:tr>
      <w:tr w:rsidR="00570413" w:rsidRPr="004F3C8C" w14:paraId="2E8AAB40" w14:textId="77777777" w:rsidTr="00570413">
        <w:tc>
          <w:tcPr>
            <w:tcW w:w="685" w:type="dxa"/>
          </w:tcPr>
          <w:p w14:paraId="71A90CA7"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7D575767"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1AC10A9F" w14:textId="77777777" w:rsidR="007756F1" w:rsidRPr="007756F1" w:rsidRDefault="007756F1" w:rsidP="007756F1">
            <w:pPr>
              <w:spacing w:after="120"/>
              <w:rPr>
                <w:rFonts w:ascii="Calibri Light" w:hAnsi="Calibri Light"/>
                <w:sz w:val="16"/>
                <w:szCs w:val="16"/>
              </w:rPr>
            </w:pPr>
            <w:del w:id="4397" w:author="Ashan Senel Asmone" w:date="2016-03-21T19:27:00Z">
              <w:r w:rsidRPr="007756F1" w:rsidDel="00BF0B04">
                <w:rPr>
                  <w:rFonts w:ascii="Calibri Light" w:hAnsi="Calibri Light"/>
                  <w:sz w:val="16"/>
                  <w:szCs w:val="16"/>
                </w:rPr>
                <w:delText>ASTM C 216 (facing brick)</w:delText>
              </w:r>
            </w:del>
            <w:ins w:id="4398" w:author="Ashan Senel Asmone" w:date="2016-03-21T19:27:00Z">
              <w:r w:rsidR="00BF0B04">
                <w:rPr>
                  <w:rFonts w:ascii="Calibri Light" w:hAnsi="Calibri Light"/>
                  <w:sz w:val="16"/>
                  <w:szCs w:val="16"/>
                </w:rPr>
                <w:t>ASTM C216 - 15 Standard Specification for Facing Brick (Solid Masonry Units Made from Clay or Shale)</w:t>
              </w:r>
            </w:ins>
          </w:p>
          <w:p w14:paraId="7AC14781" w14:textId="77777777" w:rsidR="007756F1" w:rsidRPr="007756F1" w:rsidRDefault="007756F1" w:rsidP="007756F1">
            <w:pPr>
              <w:spacing w:after="120"/>
              <w:rPr>
                <w:rFonts w:ascii="Calibri Light" w:hAnsi="Calibri Light"/>
                <w:sz w:val="16"/>
                <w:szCs w:val="16"/>
              </w:rPr>
            </w:pPr>
            <w:del w:id="4399" w:author="Ashan Senel Asmone" w:date="2016-03-21T19:28:00Z">
              <w:r w:rsidRPr="007756F1" w:rsidDel="00BF0B04">
                <w:rPr>
                  <w:rFonts w:ascii="Calibri Light" w:hAnsi="Calibri Light"/>
                  <w:sz w:val="16"/>
                  <w:szCs w:val="16"/>
                </w:rPr>
                <w:delText>ASTM C62-01 Standard Specification for Building Brick (Solid Masonry Units Made From Clay or Shale)</w:delText>
              </w:r>
            </w:del>
            <w:ins w:id="4400" w:author="Ashan Senel Asmone" w:date="2016-03-21T19:28:00Z">
              <w:r w:rsidR="00BF0B04">
                <w:rPr>
                  <w:rFonts w:ascii="Calibri Light" w:hAnsi="Calibri Light"/>
                  <w:sz w:val="16"/>
                  <w:szCs w:val="16"/>
                </w:rPr>
                <w:t>ASTM C62 - 13a Standard Specification for Building Brick (Solid Masonry Units Made From Clay or Shale)</w:t>
              </w:r>
            </w:ins>
          </w:p>
          <w:p w14:paraId="63E12695" w14:textId="77777777" w:rsidR="007756F1" w:rsidRPr="007756F1" w:rsidRDefault="007756F1" w:rsidP="007756F1">
            <w:pPr>
              <w:spacing w:after="120"/>
              <w:rPr>
                <w:rFonts w:ascii="Calibri Light" w:hAnsi="Calibri Light"/>
                <w:sz w:val="16"/>
                <w:szCs w:val="16"/>
              </w:rPr>
            </w:pPr>
            <w:del w:id="4401" w:author="Ashan Senel Asmone" w:date="2016-03-21T19:29:00Z">
              <w:r w:rsidRPr="007756F1" w:rsidDel="00BF0B04">
                <w:rPr>
                  <w:rFonts w:ascii="Calibri Light" w:hAnsi="Calibri Light"/>
                  <w:sz w:val="16"/>
                  <w:szCs w:val="16"/>
                </w:rPr>
                <w:delText>ASTM C 652 (hollow brick)</w:delText>
              </w:r>
            </w:del>
            <w:ins w:id="4402" w:author="Ashan Senel Asmone" w:date="2016-03-21T19:29:00Z">
              <w:r w:rsidR="00BF0B04">
                <w:rPr>
                  <w:rFonts w:ascii="Calibri Light" w:hAnsi="Calibri Light"/>
                  <w:sz w:val="16"/>
                  <w:szCs w:val="16"/>
                </w:rPr>
                <w:t>ASTM C652 - 15 Standard Specification for Hollow Brick (Hollow Masonry Units Made From Clay or Shale)</w:t>
              </w:r>
            </w:ins>
          </w:p>
          <w:p w14:paraId="4F9212BF" w14:textId="77777777" w:rsidR="007756F1" w:rsidRPr="007756F1" w:rsidRDefault="007756F1" w:rsidP="007756F1">
            <w:pPr>
              <w:spacing w:after="120"/>
              <w:rPr>
                <w:rFonts w:ascii="Calibri Light" w:hAnsi="Calibri Light"/>
                <w:sz w:val="16"/>
                <w:szCs w:val="16"/>
              </w:rPr>
            </w:pPr>
            <w:del w:id="4403" w:author="Ashan Senel Asmone" w:date="2016-03-21T19:29:00Z">
              <w:r w:rsidRPr="007756F1" w:rsidDel="00BF0B04">
                <w:rPr>
                  <w:rFonts w:ascii="Calibri Light" w:hAnsi="Calibri Light"/>
                  <w:sz w:val="16"/>
                  <w:szCs w:val="16"/>
                </w:rPr>
                <w:delText>ASTM C 212 (structural clay facing tile)</w:delText>
              </w:r>
            </w:del>
            <w:ins w:id="4404" w:author="Ashan Senel Asmone" w:date="2016-03-21T19:29:00Z">
              <w:r w:rsidR="00BF0B04">
                <w:rPr>
                  <w:rFonts w:ascii="Calibri Light" w:hAnsi="Calibri Light"/>
                  <w:sz w:val="16"/>
                  <w:szCs w:val="16"/>
                </w:rPr>
                <w:t>ASTM C212 - 14 Standard Specification for Structural Clay Facing Tile</w:t>
              </w:r>
            </w:ins>
          </w:p>
          <w:p w14:paraId="31E60374" w14:textId="77777777" w:rsidR="007756F1" w:rsidRPr="007756F1" w:rsidRDefault="007756F1" w:rsidP="007756F1">
            <w:pPr>
              <w:spacing w:after="120"/>
              <w:rPr>
                <w:rFonts w:ascii="Calibri Light" w:hAnsi="Calibri Light"/>
                <w:sz w:val="16"/>
                <w:szCs w:val="16"/>
              </w:rPr>
            </w:pPr>
            <w:del w:id="4405" w:author="Ashan Senel Asmone" w:date="2016-03-21T19:30:00Z">
              <w:r w:rsidRPr="007756F1" w:rsidDel="00BF0B04">
                <w:rPr>
                  <w:rFonts w:ascii="Calibri Light" w:hAnsi="Calibri Light"/>
                  <w:sz w:val="16"/>
                  <w:szCs w:val="16"/>
                </w:rPr>
                <w:delText>ASTM C 34 (structural clay load-bearing tile)</w:delText>
              </w:r>
            </w:del>
            <w:ins w:id="4406" w:author="Ashan Senel Asmone" w:date="2016-03-21T19:30:00Z">
              <w:r w:rsidR="00BF0B04">
                <w:rPr>
                  <w:rFonts w:ascii="Calibri Light" w:hAnsi="Calibri Light"/>
                  <w:sz w:val="16"/>
                  <w:szCs w:val="16"/>
                </w:rPr>
                <w:t>ASTM C34 - 13 Standard Specification for Structural Clay Load-Bearing Wall Tile</w:t>
              </w:r>
            </w:ins>
            <w:r w:rsidRPr="007756F1">
              <w:rPr>
                <w:rFonts w:ascii="Calibri Light" w:hAnsi="Calibri Light"/>
                <w:sz w:val="16"/>
                <w:szCs w:val="16"/>
              </w:rPr>
              <w:t>.</w:t>
            </w:r>
          </w:p>
          <w:p w14:paraId="601F395A" w14:textId="77777777" w:rsidR="007756F1" w:rsidRPr="007756F1" w:rsidRDefault="007756F1" w:rsidP="007756F1">
            <w:pPr>
              <w:spacing w:after="120"/>
              <w:rPr>
                <w:rFonts w:ascii="Calibri Light" w:hAnsi="Calibri Light"/>
                <w:sz w:val="16"/>
                <w:szCs w:val="16"/>
              </w:rPr>
            </w:pPr>
            <w:del w:id="4407" w:author="Ashan Senel Asmone" w:date="2016-03-21T19:32:00Z">
              <w:r w:rsidRPr="007756F1" w:rsidDel="00BF0B04">
                <w:rPr>
                  <w:rFonts w:ascii="Calibri Light" w:hAnsi="Calibri Light"/>
                  <w:sz w:val="16"/>
                  <w:szCs w:val="16"/>
                </w:rPr>
                <w:delText>ASTM C 67 Method of Sampling and Testing Brick and Structural Clay Tile</w:delText>
              </w:r>
            </w:del>
            <w:ins w:id="4408" w:author="Ashan Senel Asmone" w:date="2016-03-21T19:32:00Z">
              <w:r w:rsidR="00BF0B04">
                <w:rPr>
                  <w:rFonts w:ascii="Calibri Light" w:hAnsi="Calibri Light"/>
                  <w:sz w:val="16"/>
                  <w:szCs w:val="16"/>
                </w:rPr>
                <w:t>ASTM C67 - 14 Standard Test Methods for Sampling and Testing Brick and Structural Clay Tile</w:t>
              </w:r>
            </w:ins>
            <w:r w:rsidRPr="007756F1">
              <w:rPr>
                <w:rFonts w:ascii="Calibri Light" w:hAnsi="Calibri Light"/>
                <w:sz w:val="16"/>
                <w:szCs w:val="16"/>
              </w:rPr>
              <w:t>.</w:t>
            </w:r>
          </w:p>
          <w:p w14:paraId="28E82516" w14:textId="77777777" w:rsidR="007756F1" w:rsidRPr="007756F1" w:rsidRDefault="007756F1" w:rsidP="007756F1">
            <w:pPr>
              <w:spacing w:after="120"/>
              <w:rPr>
                <w:rFonts w:ascii="Calibri Light" w:hAnsi="Calibri Light"/>
                <w:sz w:val="16"/>
                <w:szCs w:val="16"/>
              </w:rPr>
            </w:pPr>
            <w:del w:id="4409" w:author="Ashan Senel Asmone" w:date="2016-03-21T19:33:00Z">
              <w:r w:rsidRPr="007756F1" w:rsidDel="00BF0B04">
                <w:rPr>
                  <w:rFonts w:ascii="Calibri Light" w:hAnsi="Calibri Light"/>
                  <w:sz w:val="16"/>
                  <w:szCs w:val="16"/>
                </w:rPr>
                <w:delText>ASTM C 91 Specification for Masonry Cement</w:delText>
              </w:r>
            </w:del>
            <w:ins w:id="4410" w:author="Ashan Senel Asmone" w:date="2016-03-21T19:33:00Z">
              <w:r w:rsidR="00BF0B04">
                <w:rPr>
                  <w:rFonts w:ascii="Calibri Light" w:hAnsi="Calibri Light"/>
                  <w:sz w:val="16"/>
                  <w:szCs w:val="16"/>
                </w:rPr>
                <w:t>ASTM C91 / C91M - 12 Standard Specification for Masonry Cement</w:t>
              </w:r>
            </w:ins>
          </w:p>
          <w:p w14:paraId="6CE38C57" w14:textId="77777777" w:rsidR="007756F1" w:rsidRPr="007756F1" w:rsidRDefault="007756F1" w:rsidP="007756F1">
            <w:pPr>
              <w:spacing w:after="120"/>
              <w:rPr>
                <w:rFonts w:ascii="Calibri Light" w:hAnsi="Calibri Light"/>
                <w:sz w:val="16"/>
                <w:szCs w:val="16"/>
              </w:rPr>
            </w:pPr>
            <w:del w:id="4411" w:author="Ashan Senel Asmone" w:date="2016-03-21T19:34:00Z">
              <w:r w:rsidRPr="007756F1" w:rsidDel="00BF0B04">
                <w:rPr>
                  <w:rFonts w:ascii="Calibri Light" w:hAnsi="Calibri Light"/>
                  <w:sz w:val="16"/>
                  <w:szCs w:val="16"/>
                </w:rPr>
                <w:delText>ASTM C 207 Specification for Hydrated Lime for Masonry Purposes</w:delText>
              </w:r>
            </w:del>
            <w:ins w:id="4412" w:author="Ashan Senel Asmone" w:date="2016-03-21T19:34:00Z">
              <w:r w:rsidR="00BF0B04">
                <w:rPr>
                  <w:rFonts w:ascii="Calibri Light" w:hAnsi="Calibri Light"/>
                  <w:sz w:val="16"/>
                  <w:szCs w:val="16"/>
                </w:rPr>
                <w:t>ASTM C207 - 06(2011) Standard Specification for Hydrated Lime for Masonry Purposes</w:t>
              </w:r>
            </w:ins>
          </w:p>
          <w:p w14:paraId="708BCD27" w14:textId="77777777" w:rsidR="007756F1" w:rsidRPr="007756F1" w:rsidRDefault="007756F1" w:rsidP="007756F1">
            <w:pPr>
              <w:spacing w:after="120"/>
              <w:rPr>
                <w:rFonts w:ascii="Calibri Light" w:hAnsi="Calibri Light"/>
                <w:sz w:val="16"/>
                <w:szCs w:val="16"/>
              </w:rPr>
            </w:pPr>
            <w:del w:id="4413" w:author="Ashan Senel Asmone" w:date="2016-03-21T19:34:00Z">
              <w:r w:rsidRPr="007756F1" w:rsidDel="00BF0B04">
                <w:rPr>
                  <w:rFonts w:ascii="Calibri Light" w:hAnsi="Calibri Light"/>
                  <w:sz w:val="16"/>
                  <w:szCs w:val="16"/>
                </w:rPr>
                <w:delText>ASTM E 518 Test Method for Flexural Bond Strength of Masonry</w:delText>
              </w:r>
            </w:del>
            <w:ins w:id="4414" w:author="Ashan Senel Asmone" w:date="2016-03-21T19:34:00Z">
              <w:r w:rsidR="00BF0B04">
                <w:rPr>
                  <w:rFonts w:ascii="Calibri Light" w:hAnsi="Calibri Light"/>
                  <w:sz w:val="16"/>
                  <w:szCs w:val="16"/>
                </w:rPr>
                <w:t>ASTM E518 / E518M - 15 Standard Test Methods for Flexural Bond Strength of Masonry</w:t>
              </w:r>
            </w:ins>
          </w:p>
          <w:p w14:paraId="3E4A5292" w14:textId="77777777" w:rsidR="007756F1" w:rsidRPr="007756F1" w:rsidRDefault="007756F1" w:rsidP="007756F1">
            <w:pPr>
              <w:spacing w:after="120"/>
              <w:rPr>
                <w:rFonts w:ascii="Calibri Light" w:hAnsi="Calibri Light"/>
                <w:sz w:val="16"/>
                <w:szCs w:val="16"/>
              </w:rPr>
            </w:pPr>
            <w:del w:id="4415" w:author="Ashan Senel Asmone" w:date="2016-03-21T19:35:00Z">
              <w:r w:rsidRPr="007756F1" w:rsidDel="00BF0B04">
                <w:rPr>
                  <w:rFonts w:ascii="Calibri Light" w:hAnsi="Calibri Light"/>
                  <w:sz w:val="16"/>
                  <w:szCs w:val="16"/>
                </w:rPr>
                <w:delText>ASTM C 1072 Test Method for Measurement of Masonry Flexural Bond Strength</w:delText>
              </w:r>
            </w:del>
            <w:ins w:id="4416" w:author="Ashan Senel Asmone" w:date="2016-03-21T19:35:00Z">
              <w:r w:rsidR="00BF0B04">
                <w:rPr>
                  <w:rFonts w:ascii="Calibri Light" w:hAnsi="Calibri Light"/>
                  <w:sz w:val="16"/>
                  <w:szCs w:val="16"/>
                </w:rPr>
                <w:t>ASTM C1072 - 13e1 Standard Test Methods for Measurement of Masonry Flexural Bond Strength</w:t>
              </w:r>
            </w:ins>
          </w:p>
          <w:p w14:paraId="444E7930" w14:textId="77777777" w:rsidR="007756F1" w:rsidRPr="007756F1" w:rsidRDefault="007756F1" w:rsidP="007756F1">
            <w:pPr>
              <w:spacing w:after="120"/>
              <w:rPr>
                <w:rFonts w:ascii="Calibri Light" w:hAnsi="Calibri Light"/>
                <w:sz w:val="16"/>
                <w:szCs w:val="16"/>
              </w:rPr>
            </w:pPr>
            <w:r w:rsidRPr="007756F1">
              <w:rPr>
                <w:rFonts w:ascii="Calibri Light" w:hAnsi="Calibri Light"/>
                <w:sz w:val="16"/>
                <w:szCs w:val="16"/>
              </w:rPr>
              <w:br/>
            </w:r>
            <w:del w:id="4417" w:author="Ashan Senel Asmone" w:date="2016-03-21T19:36:00Z">
              <w:r w:rsidRPr="007756F1" w:rsidDel="005C1271">
                <w:rPr>
                  <w:rFonts w:ascii="Calibri Light" w:hAnsi="Calibri Light"/>
                  <w:sz w:val="16"/>
                  <w:szCs w:val="16"/>
                </w:rPr>
                <w:delText>ASTM C67-01 Standard Test Methods for Sampling and Testing Brick and Structural Clay Tile</w:delText>
              </w:r>
            </w:del>
            <w:ins w:id="4418" w:author="Ashan Senel Asmone" w:date="2016-03-21T19:36:00Z">
              <w:r w:rsidR="005C1271">
                <w:rPr>
                  <w:rFonts w:ascii="Calibri Light" w:hAnsi="Calibri Light"/>
                  <w:sz w:val="16"/>
                  <w:szCs w:val="16"/>
                </w:rPr>
                <w:t>ASTM C67 - 14 Standard Test Methods for Sampling and Testing Brick and Structural Clay Tile</w:t>
              </w:r>
            </w:ins>
            <w:r w:rsidRPr="007756F1">
              <w:rPr>
                <w:rFonts w:ascii="Calibri Light" w:hAnsi="Calibri Light"/>
                <w:sz w:val="16"/>
                <w:szCs w:val="16"/>
              </w:rPr>
              <w:t> </w:t>
            </w:r>
            <w:r w:rsidRPr="007756F1">
              <w:rPr>
                <w:rFonts w:ascii="Calibri Light" w:hAnsi="Calibri Light"/>
                <w:sz w:val="16"/>
                <w:szCs w:val="16"/>
              </w:rPr>
              <w:br/>
            </w:r>
            <w:r w:rsidRPr="007756F1">
              <w:rPr>
                <w:rFonts w:ascii="Calibri Light" w:hAnsi="Calibri Light"/>
                <w:sz w:val="16"/>
                <w:szCs w:val="16"/>
              </w:rPr>
              <w:br/>
            </w:r>
            <w:del w:id="4419" w:author="Ashan Senel Asmone" w:date="2016-03-21T19:37:00Z">
              <w:r w:rsidRPr="007756F1" w:rsidDel="005C1271">
                <w:rPr>
                  <w:rFonts w:ascii="Calibri Light" w:hAnsi="Calibri Light"/>
                  <w:sz w:val="16"/>
                  <w:szCs w:val="16"/>
                </w:rPr>
                <w:delText>ASTM C73-99a Standard Specification for Calcium Silicate Brick (Sand-Lime Brick)</w:delText>
              </w:r>
            </w:del>
            <w:ins w:id="4420" w:author="Ashan Senel Asmone" w:date="2016-03-21T19:37:00Z">
              <w:r w:rsidR="005C1271">
                <w:rPr>
                  <w:rFonts w:ascii="Calibri Light" w:hAnsi="Calibri Light"/>
                  <w:sz w:val="16"/>
                  <w:szCs w:val="16"/>
                </w:rPr>
                <w:t>ASTM C73 - 14 Standard Specification for Calcium Silicate Brick (Sand-Lime Brick)</w:t>
              </w:r>
            </w:ins>
            <w:r w:rsidRPr="007756F1">
              <w:rPr>
                <w:rFonts w:ascii="Calibri Light" w:hAnsi="Calibri Light"/>
                <w:sz w:val="16"/>
                <w:szCs w:val="16"/>
              </w:rPr>
              <w:t> </w:t>
            </w:r>
            <w:r w:rsidRPr="007756F1">
              <w:rPr>
                <w:rFonts w:ascii="Calibri Light" w:hAnsi="Calibri Light"/>
                <w:sz w:val="16"/>
                <w:szCs w:val="16"/>
              </w:rPr>
              <w:br/>
            </w:r>
            <w:r w:rsidRPr="007756F1">
              <w:rPr>
                <w:rFonts w:ascii="Calibri Light" w:hAnsi="Calibri Light"/>
                <w:sz w:val="16"/>
                <w:szCs w:val="16"/>
              </w:rPr>
              <w:br/>
            </w:r>
            <w:del w:id="4421" w:author="Ashan Senel Asmone" w:date="2016-03-21T19:37:00Z">
              <w:r w:rsidRPr="007756F1" w:rsidDel="005C1271">
                <w:rPr>
                  <w:rFonts w:ascii="Calibri Light" w:hAnsi="Calibri Light"/>
                  <w:sz w:val="16"/>
                  <w:szCs w:val="16"/>
                </w:rPr>
                <w:delText>ASTM C126-99 Standard Specification for Ceramic Glazed Structural Clay Facing Tile, Facing Brick, and Solid Masonry Units</w:delText>
              </w:r>
            </w:del>
            <w:ins w:id="4422" w:author="Ashan Senel Asmone" w:date="2016-03-21T19:37:00Z">
              <w:r w:rsidR="005C1271">
                <w:rPr>
                  <w:rFonts w:ascii="Calibri Light" w:hAnsi="Calibri Light"/>
                  <w:sz w:val="16"/>
                  <w:szCs w:val="16"/>
                </w:rPr>
                <w:t>ASTM C126 - 15 Standard Specification for Ceramic Glazed Structural Clay Facing Tile, Facing Brick, and Solid Masonry Units</w:t>
              </w:r>
            </w:ins>
          </w:p>
          <w:p w14:paraId="118C1197"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Mortar</w:t>
            </w:r>
          </w:p>
          <w:p w14:paraId="458B7797" w14:textId="77777777" w:rsidR="007756F1" w:rsidRPr="007756F1" w:rsidRDefault="007756F1" w:rsidP="007756F1">
            <w:pPr>
              <w:spacing w:after="120"/>
              <w:rPr>
                <w:rFonts w:ascii="Calibri Light" w:hAnsi="Calibri Light"/>
                <w:sz w:val="16"/>
                <w:szCs w:val="16"/>
              </w:rPr>
            </w:pPr>
            <w:del w:id="4423" w:author="Ashan Senel Asmone" w:date="2016-03-21T19:38:00Z">
              <w:r w:rsidRPr="007756F1" w:rsidDel="005C1271">
                <w:rPr>
                  <w:rFonts w:ascii="Calibri Light" w:hAnsi="Calibri Light"/>
                  <w:sz w:val="16"/>
                  <w:szCs w:val="16"/>
                </w:rPr>
                <w:delText>ASTM C 144 Sand for masonry mortar</w:delText>
              </w:r>
            </w:del>
            <w:ins w:id="4424" w:author="Ashan Senel Asmone" w:date="2016-03-21T19:38:00Z">
              <w:r w:rsidR="005C1271">
                <w:rPr>
                  <w:rFonts w:ascii="Calibri Light" w:hAnsi="Calibri Light"/>
                  <w:sz w:val="16"/>
                  <w:szCs w:val="16"/>
                </w:rPr>
                <w:t>ASTM C144 - 11 Standard Specification for Aggregate for Masonry Mortar</w:t>
              </w:r>
            </w:ins>
          </w:p>
          <w:p w14:paraId="1277BC5E" w14:textId="77777777" w:rsidR="007756F1" w:rsidRPr="007756F1" w:rsidRDefault="007756F1" w:rsidP="007756F1">
            <w:pPr>
              <w:spacing w:after="120"/>
              <w:rPr>
                <w:rFonts w:ascii="Calibri Light" w:hAnsi="Calibri Light"/>
                <w:sz w:val="16"/>
                <w:szCs w:val="16"/>
              </w:rPr>
            </w:pPr>
            <w:del w:id="4425" w:author="Ashan Senel Asmone" w:date="2016-03-21T19:38:00Z">
              <w:r w:rsidRPr="007756F1" w:rsidDel="005C1271">
                <w:rPr>
                  <w:rFonts w:ascii="Calibri Light" w:hAnsi="Calibri Light"/>
                  <w:sz w:val="16"/>
                  <w:szCs w:val="16"/>
                </w:rPr>
                <w:delText>ASTM C 270 Specification for Mortar for Unit Masonry</w:delText>
              </w:r>
            </w:del>
            <w:ins w:id="4426" w:author="Ashan Senel Asmone" w:date="2016-03-21T19:38:00Z">
              <w:r w:rsidR="005C1271">
                <w:rPr>
                  <w:rFonts w:ascii="Calibri Light" w:hAnsi="Calibri Light"/>
                  <w:sz w:val="16"/>
                  <w:szCs w:val="16"/>
                </w:rPr>
                <w:t>ASTM C270 - 14a Standard Specification for Mortar for Unit Masonry</w:t>
              </w:r>
            </w:ins>
          </w:p>
          <w:p w14:paraId="168213D4" w14:textId="77777777" w:rsidR="007756F1" w:rsidRPr="007756F1" w:rsidRDefault="007756F1" w:rsidP="007756F1">
            <w:pPr>
              <w:spacing w:after="120"/>
              <w:rPr>
                <w:rFonts w:ascii="Calibri Light" w:hAnsi="Calibri Light"/>
                <w:sz w:val="16"/>
                <w:szCs w:val="16"/>
              </w:rPr>
            </w:pPr>
            <w:del w:id="4427" w:author="Ashan Senel Asmone" w:date="2016-03-21T19:39:00Z">
              <w:r w:rsidRPr="007756F1" w:rsidDel="005C1271">
                <w:rPr>
                  <w:rFonts w:ascii="Calibri Light" w:hAnsi="Calibri Light"/>
                  <w:sz w:val="16"/>
                  <w:szCs w:val="16"/>
                </w:rPr>
                <w:delText>ASTM C 476 Specification for Grout for Masonry</w:delText>
              </w:r>
            </w:del>
            <w:ins w:id="4428" w:author="Ashan Senel Asmone" w:date="2016-03-21T19:39:00Z">
              <w:r w:rsidR="005C1271">
                <w:rPr>
                  <w:rFonts w:ascii="Calibri Light" w:hAnsi="Calibri Light"/>
                  <w:sz w:val="16"/>
                  <w:szCs w:val="16"/>
                </w:rPr>
                <w:t>ASTM C476 - 10 Standard Specification for Grout for Masonry</w:t>
              </w:r>
            </w:ins>
            <w:r w:rsidRPr="007756F1">
              <w:rPr>
                <w:rFonts w:ascii="Calibri Light" w:hAnsi="Calibri Light"/>
                <w:sz w:val="16"/>
                <w:szCs w:val="16"/>
              </w:rPr>
              <w:t>.</w:t>
            </w:r>
          </w:p>
          <w:p w14:paraId="173F6FE7" w14:textId="77777777" w:rsidR="007756F1" w:rsidRPr="007756F1" w:rsidRDefault="007756F1" w:rsidP="007756F1">
            <w:pPr>
              <w:spacing w:after="120"/>
              <w:rPr>
                <w:rFonts w:ascii="Calibri Light" w:hAnsi="Calibri Light"/>
                <w:sz w:val="16"/>
                <w:szCs w:val="16"/>
              </w:rPr>
            </w:pPr>
            <w:del w:id="4429" w:author="Ashan Senel Asmone" w:date="2016-03-21T19:40:00Z">
              <w:r w:rsidRPr="007756F1" w:rsidDel="005C1271">
                <w:rPr>
                  <w:rFonts w:ascii="Calibri Light" w:hAnsi="Calibri Light"/>
                  <w:sz w:val="16"/>
                  <w:szCs w:val="16"/>
                </w:rPr>
                <w:delText>ASTM C 1019 Method of Sampling and Testing Grout</w:delText>
              </w:r>
            </w:del>
            <w:ins w:id="4430" w:author="Ashan Senel Asmone" w:date="2016-03-21T19:40:00Z">
              <w:r w:rsidR="005C1271">
                <w:rPr>
                  <w:rFonts w:ascii="Calibri Light" w:hAnsi="Calibri Light"/>
                  <w:sz w:val="16"/>
                  <w:szCs w:val="16"/>
                </w:rPr>
                <w:t>ASTM C1019 - 16 Standard Test Method for Sampling and Testing Grout</w:t>
              </w:r>
            </w:ins>
          </w:p>
          <w:p w14:paraId="77B4BA1F" w14:textId="77777777" w:rsidR="007756F1" w:rsidRPr="007756F1" w:rsidRDefault="007756F1" w:rsidP="007756F1">
            <w:pPr>
              <w:spacing w:after="120"/>
              <w:rPr>
                <w:rFonts w:ascii="Calibri Light" w:hAnsi="Calibri Light"/>
                <w:sz w:val="16"/>
                <w:szCs w:val="16"/>
              </w:rPr>
            </w:pPr>
            <w:del w:id="4431" w:author="Ashan Senel Asmone" w:date="2016-03-21T19:40:00Z">
              <w:r w:rsidRPr="007756F1" w:rsidDel="005C1271">
                <w:rPr>
                  <w:rFonts w:ascii="Calibri Light" w:hAnsi="Calibri Light"/>
                  <w:sz w:val="16"/>
                  <w:szCs w:val="16"/>
                </w:rPr>
                <w:delText>ASTM C 150 Specification for Portland Cement</w:delText>
              </w:r>
            </w:del>
            <w:ins w:id="4432" w:author="Ashan Senel Asmone" w:date="2016-03-21T19:40:00Z">
              <w:r w:rsidR="005C1271">
                <w:rPr>
                  <w:rFonts w:ascii="Calibri Light" w:hAnsi="Calibri Light"/>
                  <w:sz w:val="16"/>
                  <w:szCs w:val="16"/>
                </w:rPr>
                <w:t>ASTM C150 / C150M - 15 Standard Specification for Portland Cement</w:t>
              </w:r>
            </w:ins>
          </w:p>
          <w:p w14:paraId="6B5522DB" w14:textId="77777777" w:rsidR="007756F1" w:rsidRPr="007756F1" w:rsidRDefault="007756F1" w:rsidP="007756F1">
            <w:pPr>
              <w:spacing w:after="120"/>
              <w:rPr>
                <w:rFonts w:ascii="Calibri Light" w:hAnsi="Calibri Light"/>
                <w:sz w:val="16"/>
                <w:szCs w:val="16"/>
              </w:rPr>
            </w:pPr>
            <w:del w:id="4433" w:author="Ashan Senel Asmone" w:date="2016-03-21T19:41:00Z">
              <w:r w:rsidRPr="007756F1" w:rsidDel="005C1271">
                <w:rPr>
                  <w:rFonts w:ascii="Calibri Light" w:hAnsi="Calibri Light"/>
                  <w:sz w:val="16"/>
                  <w:szCs w:val="16"/>
                </w:rPr>
                <w:delText>ASTM C 595 Specification for Blended Hydraulic Cements</w:delText>
              </w:r>
            </w:del>
            <w:ins w:id="4434" w:author="Ashan Senel Asmone" w:date="2016-03-21T19:41:00Z">
              <w:r w:rsidR="005C1271">
                <w:rPr>
                  <w:rFonts w:ascii="Calibri Light" w:hAnsi="Calibri Light"/>
                  <w:sz w:val="16"/>
                  <w:szCs w:val="16"/>
                </w:rPr>
                <w:t>ASTM C595 / C595M - 15e1 Standard Specification for Blended Hydraulic Cements</w:t>
              </w:r>
            </w:ins>
          </w:p>
          <w:p w14:paraId="3C272578" w14:textId="77777777" w:rsidR="007756F1" w:rsidRPr="007756F1" w:rsidRDefault="007756F1" w:rsidP="007756F1">
            <w:pPr>
              <w:spacing w:after="120"/>
              <w:rPr>
                <w:rFonts w:ascii="Calibri Light" w:hAnsi="Calibri Light"/>
                <w:sz w:val="16"/>
                <w:szCs w:val="16"/>
              </w:rPr>
            </w:pPr>
            <w:del w:id="4435" w:author="Ashan Senel Asmone" w:date="2016-03-21T19:41:00Z">
              <w:r w:rsidRPr="007756F1" w:rsidDel="005C1271">
                <w:rPr>
                  <w:rFonts w:ascii="Calibri Light" w:hAnsi="Calibri Light"/>
                  <w:sz w:val="16"/>
                  <w:szCs w:val="16"/>
                </w:rPr>
                <w:delText>ASTM C 109 Method of Test for Compressive Strength of Hydraulic Cement Mortars</w:delText>
              </w:r>
            </w:del>
            <w:ins w:id="4436" w:author="Ashan Senel Asmone" w:date="2016-03-21T19:41:00Z">
              <w:r w:rsidR="005C1271">
                <w:rPr>
                  <w:rFonts w:ascii="Calibri Light" w:hAnsi="Calibri Light"/>
                  <w:sz w:val="16"/>
                  <w:szCs w:val="16"/>
                </w:rPr>
                <w:t>ASTM C109 / C109M - 16 Standard Test Method for Compressive Strength of Hydraulic Cement Mortars (Using 2-in. or [50-mm] Cube Specimens)</w:t>
              </w:r>
            </w:ins>
          </w:p>
          <w:p w14:paraId="44D53473" w14:textId="77777777" w:rsidR="007756F1" w:rsidRPr="007756F1" w:rsidRDefault="007756F1" w:rsidP="007756F1">
            <w:pPr>
              <w:spacing w:after="120"/>
              <w:rPr>
                <w:rFonts w:ascii="Calibri Light" w:hAnsi="Calibri Light"/>
                <w:sz w:val="16"/>
                <w:szCs w:val="16"/>
              </w:rPr>
            </w:pPr>
            <w:del w:id="4437" w:author="Ashan Senel Asmone" w:date="2016-03-21T19:46:00Z">
              <w:r w:rsidRPr="007756F1" w:rsidDel="005C1271">
                <w:rPr>
                  <w:rFonts w:ascii="Calibri Light" w:hAnsi="Calibri Light"/>
                  <w:sz w:val="16"/>
                  <w:szCs w:val="16"/>
                </w:rPr>
                <w:delText>ASTM C 780 Method for Preconstruction and Construction Evaluation of Mortars for Plain and Reinforced Unit Masonry</w:delText>
              </w:r>
            </w:del>
            <w:ins w:id="4438" w:author="Ashan Senel Asmone" w:date="2016-03-21T19:46:00Z">
              <w:r w:rsidR="005C1271">
                <w:rPr>
                  <w:rFonts w:ascii="Calibri Light" w:hAnsi="Calibri Light"/>
                  <w:sz w:val="16"/>
                  <w:szCs w:val="16"/>
                </w:rPr>
                <w:t>ASTM C780 - 15a Standard Test Method for Preconstruction and Construction Evaluation of Mortars for Plain and Reinforced Unit Masonry</w:t>
              </w:r>
            </w:ins>
            <w:r w:rsidRPr="007756F1">
              <w:rPr>
                <w:rFonts w:ascii="Calibri Light" w:hAnsi="Calibri Light"/>
                <w:sz w:val="16"/>
                <w:szCs w:val="16"/>
              </w:rPr>
              <w:t>.</w:t>
            </w:r>
          </w:p>
          <w:p w14:paraId="424A0109" w14:textId="77777777" w:rsidR="007756F1" w:rsidRPr="007756F1" w:rsidRDefault="007756F1" w:rsidP="007756F1">
            <w:pPr>
              <w:spacing w:after="120"/>
              <w:rPr>
                <w:rFonts w:ascii="Calibri Light" w:hAnsi="Calibri Light"/>
                <w:sz w:val="16"/>
                <w:szCs w:val="16"/>
              </w:rPr>
            </w:pPr>
            <w:del w:id="4439" w:author="Ashan Senel Asmone" w:date="2016-03-21T19:49:00Z">
              <w:r w:rsidRPr="007756F1" w:rsidDel="005C1271">
                <w:rPr>
                  <w:rFonts w:ascii="Calibri Light" w:hAnsi="Calibri Light"/>
                  <w:sz w:val="16"/>
                  <w:szCs w:val="16"/>
                </w:rPr>
                <w:delText>ASTM C 979 Specification for Pigments for Integrally Colored Concrete are suitable for mortar </w:delText>
              </w:r>
            </w:del>
            <w:ins w:id="4440" w:author="Ashan Senel Asmone" w:date="2016-03-21T19:49:00Z">
              <w:r w:rsidR="005C1271">
                <w:rPr>
                  <w:rFonts w:ascii="Calibri Light" w:hAnsi="Calibri Light"/>
                  <w:sz w:val="16"/>
                  <w:szCs w:val="16"/>
                </w:rPr>
                <w:t>ASTM C979 / C979M - 16 Standard Specification for Pigments for Integrally Colored Concrete</w:t>
              </w:r>
            </w:ins>
            <w:r w:rsidRPr="007756F1">
              <w:rPr>
                <w:rFonts w:ascii="Calibri Light" w:hAnsi="Calibri Light"/>
                <w:sz w:val="16"/>
                <w:szCs w:val="16"/>
              </w:rPr>
              <w:br/>
            </w:r>
            <w:r w:rsidRPr="007756F1">
              <w:rPr>
                <w:rFonts w:ascii="Calibri Light" w:hAnsi="Calibri Light"/>
                <w:sz w:val="16"/>
                <w:szCs w:val="16"/>
              </w:rPr>
              <w:br/>
            </w:r>
            <w:del w:id="4441" w:author="Ashan Senel Asmone" w:date="2016-03-21T19:49:00Z">
              <w:r w:rsidRPr="007756F1" w:rsidDel="005C1271">
                <w:rPr>
                  <w:rFonts w:ascii="Calibri Light" w:hAnsi="Calibri Light"/>
                  <w:sz w:val="16"/>
                  <w:szCs w:val="16"/>
                </w:rPr>
                <w:delText>ASTM C780-00 Standard Test Method for Preconstruction and Construction Evaluation of Mortars for Plain and Reinforced Unit Masonry</w:delText>
              </w:r>
            </w:del>
            <w:ins w:id="4442" w:author="Ashan Senel Asmone" w:date="2016-03-21T19:49:00Z">
              <w:r w:rsidR="005C1271">
                <w:rPr>
                  <w:rFonts w:ascii="Calibri Light" w:hAnsi="Calibri Light"/>
                  <w:sz w:val="16"/>
                  <w:szCs w:val="16"/>
                </w:rPr>
                <w:t>ASTM C780 - 15a Standard Test Method for Preconstruction and Construction Evaluation of Mortars for Plain and Reinforced Unit Masonry</w:t>
              </w:r>
            </w:ins>
          </w:p>
          <w:p w14:paraId="2C168745" w14:textId="77777777" w:rsidR="007756F1" w:rsidRPr="007756F1" w:rsidRDefault="007756F1" w:rsidP="007756F1">
            <w:pPr>
              <w:spacing w:after="120"/>
              <w:rPr>
                <w:rFonts w:ascii="Calibri Light" w:hAnsi="Calibri Light"/>
                <w:sz w:val="16"/>
                <w:szCs w:val="16"/>
              </w:rPr>
            </w:pPr>
            <w:del w:id="4443" w:author="Ashan Senel Asmone" w:date="2016-03-21T19:50:00Z">
              <w:r w:rsidRPr="007756F1" w:rsidDel="005C1271">
                <w:rPr>
                  <w:rFonts w:ascii="Calibri Light" w:hAnsi="Calibri Light"/>
                  <w:sz w:val="16"/>
                  <w:szCs w:val="16"/>
                </w:rPr>
                <w:delText>ASTM C896-99 Standard Terminology Relating to Clay Products</w:delText>
              </w:r>
            </w:del>
            <w:ins w:id="4444" w:author="Ashan Senel Asmone" w:date="2016-03-21T19:50:00Z">
              <w:r w:rsidR="005C1271">
                <w:rPr>
                  <w:rFonts w:ascii="Calibri Light" w:hAnsi="Calibri Light"/>
                  <w:sz w:val="16"/>
                  <w:szCs w:val="16"/>
                </w:rPr>
                <w:t>ASTM C896 - 15 Standard Terminology Relating to Clay Products</w:t>
              </w:r>
            </w:ins>
          </w:p>
          <w:p w14:paraId="7750231A" w14:textId="77777777" w:rsidR="007756F1" w:rsidRPr="007756F1" w:rsidRDefault="007756F1" w:rsidP="007756F1">
            <w:pPr>
              <w:spacing w:after="120"/>
              <w:rPr>
                <w:rFonts w:ascii="Calibri Light" w:hAnsi="Calibri Light"/>
                <w:sz w:val="16"/>
                <w:szCs w:val="16"/>
              </w:rPr>
            </w:pPr>
            <w:del w:id="4445" w:author="Ashan Senel Asmone" w:date="2016-03-21T19:51:00Z">
              <w:r w:rsidRPr="007756F1" w:rsidDel="005C1271">
                <w:rPr>
                  <w:rFonts w:ascii="Calibri Light" w:hAnsi="Calibri Light"/>
                  <w:sz w:val="16"/>
                  <w:szCs w:val="16"/>
                </w:rPr>
                <w:delText>ASTM C1006-84(2001) Standard Test Method for Splitting Tensile Strength of Masonry Units</w:delText>
              </w:r>
            </w:del>
            <w:ins w:id="4446" w:author="Ashan Senel Asmone" w:date="2016-03-21T19:51:00Z">
              <w:r w:rsidR="005C1271">
                <w:rPr>
                  <w:rFonts w:ascii="Calibri Light" w:hAnsi="Calibri Light"/>
                  <w:sz w:val="16"/>
                  <w:szCs w:val="16"/>
                </w:rPr>
                <w:t>ASTM C1006 - 07(2013) Standard Test Method for Splitting Tensile Strength of Masonry Units</w:t>
              </w:r>
            </w:ins>
          </w:p>
          <w:p w14:paraId="585F8FC2" w14:textId="77777777" w:rsidR="005C1271" w:rsidRDefault="007756F1" w:rsidP="007756F1">
            <w:pPr>
              <w:spacing w:after="120"/>
              <w:rPr>
                <w:ins w:id="4447" w:author="Ashan Senel Asmone" w:date="2016-03-21T19:54:00Z"/>
                <w:rFonts w:ascii="Calibri Light" w:hAnsi="Calibri Light"/>
                <w:sz w:val="16"/>
                <w:szCs w:val="16"/>
              </w:rPr>
            </w:pPr>
            <w:del w:id="4448" w:author="Ashan Senel Asmone" w:date="2016-03-21T19:55:00Z">
              <w:r w:rsidRPr="007756F1" w:rsidDel="005C1271">
                <w:rPr>
                  <w:rFonts w:ascii="Calibri Light" w:hAnsi="Calibri Light"/>
                  <w:sz w:val="16"/>
                  <w:szCs w:val="16"/>
                </w:rPr>
                <w:delText>ASTM C1019-00b Standard Test Method for Sampling and Testing Grout</w:delText>
              </w:r>
            </w:del>
            <w:ins w:id="4449" w:author="Ashan Senel Asmone" w:date="2016-03-21T19:55:00Z">
              <w:r w:rsidR="005C1271">
                <w:rPr>
                  <w:rFonts w:ascii="Calibri Light" w:hAnsi="Calibri Light"/>
                  <w:sz w:val="16"/>
                  <w:szCs w:val="16"/>
                </w:rPr>
                <w:t>ASTM C1019 - 16 Standard Test Method for Sampling and Testing Grout</w:t>
              </w:r>
            </w:ins>
            <w:r w:rsidRPr="007756F1">
              <w:rPr>
                <w:rFonts w:ascii="Calibri Light" w:hAnsi="Calibri Light"/>
                <w:sz w:val="16"/>
                <w:szCs w:val="16"/>
              </w:rPr>
              <w:t> </w:t>
            </w:r>
          </w:p>
          <w:p w14:paraId="651AF44B" w14:textId="77777777" w:rsidR="007756F1" w:rsidRPr="007756F1" w:rsidRDefault="007756F1" w:rsidP="007756F1">
            <w:pPr>
              <w:spacing w:after="120"/>
              <w:rPr>
                <w:rFonts w:ascii="Calibri Light" w:hAnsi="Calibri Light"/>
                <w:sz w:val="16"/>
                <w:szCs w:val="16"/>
              </w:rPr>
            </w:pPr>
            <w:del w:id="4450" w:author="Ashan Senel Asmone" w:date="2016-03-21T19:59:00Z">
              <w:r w:rsidRPr="007756F1" w:rsidDel="00360EB0">
                <w:rPr>
                  <w:rFonts w:ascii="Calibri Light" w:hAnsi="Calibri Light"/>
                  <w:sz w:val="16"/>
                  <w:szCs w:val="16"/>
                </w:rPr>
                <w:delText>ASTM C1088-01a Standard Specification for Thin Veneer Brick Units Made From Clay or Shale</w:delText>
              </w:r>
            </w:del>
            <w:ins w:id="4451" w:author="Ashan Senel Asmone" w:date="2016-03-21T19:59:00Z">
              <w:r w:rsidR="00360EB0">
                <w:rPr>
                  <w:rFonts w:ascii="Calibri Light" w:hAnsi="Calibri Light"/>
                  <w:sz w:val="16"/>
                  <w:szCs w:val="16"/>
                </w:rPr>
                <w:t>ASTM C1088 - 14 Standard Specification for Thin Veneer Brick Units Made From Clay or Shale</w:t>
              </w:r>
            </w:ins>
          </w:p>
          <w:p w14:paraId="561AD3E3" w14:textId="77777777" w:rsidR="007756F1" w:rsidRPr="007756F1" w:rsidRDefault="007756F1" w:rsidP="007756F1">
            <w:pPr>
              <w:spacing w:after="120"/>
              <w:rPr>
                <w:rFonts w:ascii="Calibri Light" w:hAnsi="Calibri Light"/>
                <w:sz w:val="16"/>
                <w:szCs w:val="16"/>
              </w:rPr>
            </w:pPr>
            <w:del w:id="4452" w:author="Ashan Senel Asmone" w:date="2016-03-21T19:59:00Z">
              <w:r w:rsidRPr="007756F1" w:rsidDel="00360EB0">
                <w:rPr>
                  <w:rFonts w:ascii="Calibri Light" w:hAnsi="Calibri Light"/>
                  <w:sz w:val="16"/>
                  <w:szCs w:val="16"/>
                </w:rPr>
                <w:delText>ASTM C1093-95(2001) Standard Practice for Accreditation of Testing Agencies for Unit Masonry</w:delText>
              </w:r>
            </w:del>
            <w:ins w:id="4453" w:author="Ashan Senel Asmone" w:date="2016-03-21T19:59:00Z">
              <w:r w:rsidR="00360EB0">
                <w:rPr>
                  <w:rFonts w:ascii="Calibri Light" w:hAnsi="Calibri Light"/>
                  <w:sz w:val="16"/>
                  <w:szCs w:val="16"/>
                </w:rPr>
                <w:t>ASTM C1093 - 15a Standard Practice for Accreditation of Testing Agencies for Masonry</w:t>
              </w:r>
            </w:ins>
          </w:p>
          <w:p w14:paraId="5E3F81DB" w14:textId="77777777" w:rsidR="007756F1" w:rsidRPr="007756F1" w:rsidRDefault="007756F1" w:rsidP="007756F1">
            <w:pPr>
              <w:spacing w:after="120"/>
              <w:rPr>
                <w:rFonts w:ascii="Calibri Light" w:hAnsi="Calibri Light"/>
                <w:sz w:val="16"/>
                <w:szCs w:val="16"/>
              </w:rPr>
            </w:pPr>
            <w:del w:id="4454" w:author="Ashan Senel Asmone" w:date="2016-03-21T20:00:00Z">
              <w:r w:rsidRPr="007756F1" w:rsidDel="00360EB0">
                <w:rPr>
                  <w:rFonts w:ascii="Calibri Light" w:hAnsi="Calibri Light"/>
                  <w:sz w:val="16"/>
                  <w:szCs w:val="16"/>
                </w:rPr>
                <w:delText>ASTM C1106-00 Standard Test Methods for Chemical Resistance and Physical Properties of Carbon Brick</w:delText>
              </w:r>
            </w:del>
            <w:ins w:id="4455" w:author="Ashan Senel Asmone" w:date="2016-03-21T20:00:00Z">
              <w:r w:rsidR="00360EB0">
                <w:rPr>
                  <w:rFonts w:ascii="Calibri Light" w:hAnsi="Calibri Light"/>
                  <w:sz w:val="16"/>
                  <w:szCs w:val="16"/>
                </w:rPr>
                <w:t>ASTM C1106 - 00(2012) Standard Test Methods for Chemical Resistance and Physical Properties of Carbon Brick</w:t>
              </w:r>
            </w:ins>
          </w:p>
          <w:p w14:paraId="456598F5" w14:textId="77777777" w:rsidR="007756F1" w:rsidRPr="007756F1" w:rsidRDefault="007756F1" w:rsidP="007756F1">
            <w:pPr>
              <w:spacing w:after="120"/>
              <w:rPr>
                <w:rFonts w:ascii="Calibri Light" w:hAnsi="Calibri Light"/>
                <w:sz w:val="16"/>
                <w:szCs w:val="16"/>
              </w:rPr>
            </w:pPr>
            <w:del w:id="4456" w:author="Ashan Senel Asmone" w:date="2016-03-21T20:01:00Z">
              <w:r w:rsidRPr="007756F1" w:rsidDel="00360EB0">
                <w:rPr>
                  <w:rFonts w:ascii="Calibri Light" w:hAnsi="Calibri Light"/>
                  <w:sz w:val="16"/>
                  <w:szCs w:val="16"/>
                </w:rPr>
                <w:delText>ASTM C1148-92a(1997)e1 Standard Test Method for Measuring the Drying Shrinkage of Masonry Mortar</w:delText>
              </w:r>
            </w:del>
            <w:ins w:id="4457" w:author="Ashan Senel Asmone" w:date="2016-03-21T20:01:00Z">
              <w:r w:rsidR="00360EB0">
                <w:rPr>
                  <w:rFonts w:ascii="Calibri Light" w:hAnsi="Calibri Light"/>
                  <w:sz w:val="16"/>
                  <w:szCs w:val="16"/>
                </w:rPr>
                <w:t>ASTM C1148 - 92a(2014) Standard Test Method for Measuring the Drying Shrinkage of Masonry Mortar</w:t>
              </w:r>
            </w:ins>
          </w:p>
          <w:p w14:paraId="65A9C625" w14:textId="77777777" w:rsidR="007756F1" w:rsidRPr="007756F1" w:rsidRDefault="007756F1" w:rsidP="007756F1">
            <w:pPr>
              <w:spacing w:after="120"/>
              <w:rPr>
                <w:rFonts w:ascii="Calibri Light" w:hAnsi="Calibri Light"/>
                <w:sz w:val="16"/>
                <w:szCs w:val="16"/>
              </w:rPr>
            </w:pPr>
            <w:del w:id="4458" w:author="Ashan Senel Asmone" w:date="2016-03-21T20:01:00Z">
              <w:r w:rsidRPr="007756F1" w:rsidDel="00360EB0">
                <w:rPr>
                  <w:rFonts w:ascii="Calibri Light" w:hAnsi="Calibri Light"/>
                  <w:sz w:val="16"/>
                  <w:szCs w:val="16"/>
                </w:rPr>
                <w:delText>ASTM C1180-00a Standard Terminology of Mortar and Grout for Unit Masonry</w:delText>
              </w:r>
            </w:del>
            <w:ins w:id="4459" w:author="Ashan Senel Asmone" w:date="2016-03-21T20:01:00Z">
              <w:r w:rsidR="00360EB0">
                <w:rPr>
                  <w:rFonts w:ascii="Calibri Light" w:hAnsi="Calibri Light"/>
                  <w:sz w:val="16"/>
                  <w:szCs w:val="16"/>
                </w:rPr>
                <w:t>ASTM C1180 - 10 Standard Terminology of Mortar and Grout for Unit Masonry</w:t>
              </w:r>
            </w:ins>
          </w:p>
          <w:p w14:paraId="3D235CCC" w14:textId="77777777" w:rsidR="007756F1" w:rsidRPr="007756F1" w:rsidRDefault="007756F1" w:rsidP="007756F1">
            <w:pPr>
              <w:spacing w:after="120"/>
              <w:rPr>
                <w:rFonts w:ascii="Calibri Light" w:hAnsi="Calibri Light"/>
                <w:sz w:val="16"/>
                <w:szCs w:val="16"/>
              </w:rPr>
            </w:pPr>
            <w:del w:id="4460" w:author="Ashan Senel Asmone" w:date="2016-03-21T20:02:00Z">
              <w:r w:rsidRPr="007756F1" w:rsidDel="00360EB0">
                <w:rPr>
                  <w:rFonts w:ascii="Calibri Light" w:hAnsi="Calibri Light"/>
                  <w:sz w:val="16"/>
                  <w:szCs w:val="16"/>
                </w:rPr>
                <w:delText>ASTM C1218/C1218M-99 Standard Test Method for Water-Soluble Chloride in Mortar and Concrete</w:delText>
              </w:r>
            </w:del>
            <w:ins w:id="4461" w:author="Ashan Senel Asmone" w:date="2016-03-21T20:02:00Z">
              <w:r w:rsidR="00360EB0">
                <w:rPr>
                  <w:rFonts w:ascii="Calibri Light" w:hAnsi="Calibri Light"/>
                  <w:sz w:val="16"/>
                  <w:szCs w:val="16"/>
                </w:rPr>
                <w:t>ASTM C1218 / C1218M - 15 Standard Test Method for Water-Soluble Chloride in Mortar and Concrete</w:t>
              </w:r>
            </w:ins>
          </w:p>
          <w:p w14:paraId="10ABD268" w14:textId="77777777" w:rsidR="007756F1" w:rsidRPr="007756F1" w:rsidRDefault="007756F1" w:rsidP="007756F1">
            <w:pPr>
              <w:spacing w:after="120"/>
              <w:rPr>
                <w:rFonts w:ascii="Calibri Light" w:hAnsi="Calibri Light"/>
                <w:sz w:val="16"/>
                <w:szCs w:val="16"/>
              </w:rPr>
            </w:pPr>
            <w:del w:id="4462" w:author="Ashan Senel Asmone" w:date="2016-03-21T20:03:00Z">
              <w:r w:rsidRPr="007756F1" w:rsidDel="00360EB0">
                <w:rPr>
                  <w:rFonts w:ascii="Calibri Light" w:hAnsi="Calibri Light"/>
                  <w:sz w:val="16"/>
                  <w:szCs w:val="16"/>
                </w:rPr>
                <w:delText>ASTM C1324-96 Standard Test Method for Examination and Analysis of Hardened Masonry Mortar</w:delText>
              </w:r>
            </w:del>
            <w:ins w:id="4463" w:author="Ashan Senel Asmone" w:date="2016-03-21T20:03:00Z">
              <w:r w:rsidR="00360EB0">
                <w:rPr>
                  <w:rFonts w:ascii="Calibri Light" w:hAnsi="Calibri Light"/>
                  <w:sz w:val="16"/>
                  <w:szCs w:val="16"/>
                </w:rPr>
                <w:t>ASTM C1324 - 15 Standard Test Method for Examination and Analysis of Hardened Masonry Mortar</w:t>
              </w:r>
            </w:ins>
          </w:p>
          <w:p w14:paraId="2AB3A085" w14:textId="77777777" w:rsidR="007756F1" w:rsidRPr="007756F1" w:rsidRDefault="007756F1" w:rsidP="007756F1">
            <w:pPr>
              <w:spacing w:after="120"/>
              <w:rPr>
                <w:rFonts w:ascii="Calibri Light" w:hAnsi="Calibri Light"/>
                <w:sz w:val="16"/>
                <w:szCs w:val="16"/>
              </w:rPr>
            </w:pPr>
            <w:del w:id="4464" w:author="Ashan Senel Asmone" w:date="2016-03-21T20:03:00Z">
              <w:r w:rsidRPr="007756F1" w:rsidDel="00360EB0">
                <w:rPr>
                  <w:rFonts w:ascii="Calibri Light" w:hAnsi="Calibri Light"/>
                  <w:sz w:val="16"/>
                  <w:szCs w:val="16"/>
                </w:rPr>
                <w:delText>ASTM C1384-01 Standard Specification for Admixtures for Masonry Mortars</w:delText>
              </w:r>
            </w:del>
            <w:ins w:id="4465" w:author="Ashan Senel Asmone" w:date="2016-03-21T20:03:00Z">
              <w:r w:rsidR="00360EB0">
                <w:rPr>
                  <w:rFonts w:ascii="Calibri Light" w:hAnsi="Calibri Light"/>
                  <w:sz w:val="16"/>
                  <w:szCs w:val="16"/>
                </w:rPr>
                <w:t>ASTM C1384 - 12a Standard Specification for Admixtures for Masonry Mortars</w:t>
              </w:r>
            </w:ins>
          </w:p>
          <w:p w14:paraId="4821E5C2" w14:textId="77777777" w:rsidR="007756F1" w:rsidRPr="007756F1" w:rsidRDefault="007756F1" w:rsidP="007756F1">
            <w:pPr>
              <w:spacing w:after="120"/>
              <w:rPr>
                <w:rFonts w:ascii="Calibri Light" w:hAnsi="Calibri Light"/>
                <w:sz w:val="16"/>
                <w:szCs w:val="16"/>
              </w:rPr>
            </w:pPr>
            <w:del w:id="4466" w:author="Ashan Senel Asmone" w:date="2016-03-21T20:04:00Z">
              <w:r w:rsidRPr="007756F1" w:rsidDel="00360EB0">
                <w:rPr>
                  <w:rFonts w:ascii="Calibri Light" w:hAnsi="Calibri Light"/>
                  <w:sz w:val="16"/>
                  <w:szCs w:val="16"/>
                </w:rPr>
                <w:delText>ASTM C1400-01 Standard Guide for Reduction of Efflorescence Potential in New Masonry Walls</w:delText>
              </w:r>
            </w:del>
            <w:ins w:id="4467" w:author="Ashan Senel Asmone" w:date="2016-03-21T20:04:00Z">
              <w:r w:rsidR="00360EB0">
                <w:rPr>
                  <w:rFonts w:ascii="Calibri Light" w:hAnsi="Calibri Light"/>
                  <w:sz w:val="16"/>
                  <w:szCs w:val="16"/>
                </w:rPr>
                <w:t>ASTM C1400 - 11 Standard Guide for Reduction of Efflorescence Potential in New Masonry Walls</w:t>
              </w:r>
            </w:ins>
          </w:p>
          <w:p w14:paraId="57781C57" w14:textId="77777777" w:rsidR="007756F1" w:rsidRPr="007756F1" w:rsidRDefault="007756F1" w:rsidP="007756F1">
            <w:pPr>
              <w:spacing w:after="120"/>
              <w:rPr>
                <w:rFonts w:ascii="Calibri Light" w:hAnsi="Calibri Light"/>
                <w:sz w:val="16"/>
                <w:szCs w:val="16"/>
              </w:rPr>
            </w:pPr>
            <w:del w:id="4468" w:author="Ashan Senel Asmone" w:date="2016-03-21T20:04:00Z">
              <w:r w:rsidRPr="007756F1" w:rsidDel="00360EB0">
                <w:rPr>
                  <w:rFonts w:ascii="Calibri Light" w:hAnsi="Calibri Light"/>
                  <w:sz w:val="16"/>
                  <w:szCs w:val="16"/>
                </w:rPr>
                <w:delText>ASTM C1403-00 Standard Test Method for Rate of Water Absorption of Masonry Mortars</w:delText>
              </w:r>
            </w:del>
            <w:ins w:id="4469" w:author="Ashan Senel Asmone" w:date="2016-03-21T20:04:00Z">
              <w:r w:rsidR="00360EB0">
                <w:rPr>
                  <w:rFonts w:ascii="Calibri Light" w:hAnsi="Calibri Light"/>
                  <w:sz w:val="16"/>
                  <w:szCs w:val="16"/>
                </w:rPr>
                <w:t>ASTM C1403 - 15 Standard Test Method for Rate of Water Absorption of Masonry Mortars</w:t>
              </w:r>
            </w:ins>
          </w:p>
          <w:p w14:paraId="35E41FC8"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Sealants</w:t>
            </w:r>
          </w:p>
          <w:p w14:paraId="0BA3FDE5" w14:textId="77777777" w:rsidR="007756F1" w:rsidRPr="007756F1" w:rsidRDefault="007756F1" w:rsidP="007756F1">
            <w:pPr>
              <w:spacing w:after="120"/>
              <w:rPr>
                <w:rFonts w:ascii="Calibri Light" w:hAnsi="Calibri Light"/>
                <w:sz w:val="16"/>
                <w:szCs w:val="16"/>
              </w:rPr>
            </w:pPr>
            <w:del w:id="4470" w:author="Ashan Senel Asmone" w:date="2016-03-21T20:05:00Z">
              <w:r w:rsidRPr="007756F1" w:rsidDel="00360EB0">
                <w:rPr>
                  <w:rFonts w:ascii="Calibri Light" w:hAnsi="Calibri Light"/>
                  <w:sz w:val="16"/>
                  <w:szCs w:val="16"/>
                </w:rPr>
                <w:delText>C509-00 Standard Specification for Elastomeric Cellular Preformed Gasket and Sealing Material</w:delText>
              </w:r>
            </w:del>
            <w:ins w:id="4471" w:author="Ashan Senel Asmone" w:date="2016-03-21T20:05:00Z">
              <w:r w:rsidR="00360EB0">
                <w:rPr>
                  <w:rFonts w:ascii="Calibri Light" w:hAnsi="Calibri Light"/>
                  <w:sz w:val="16"/>
                  <w:szCs w:val="16"/>
                </w:rPr>
                <w:t>ASTM C509 - 06(2015) Standard Specification for Elastomeric Cellular Preformed Gasket and Sealing Material</w:t>
              </w:r>
            </w:ins>
          </w:p>
          <w:p w14:paraId="2D50038C" w14:textId="77777777" w:rsidR="007756F1" w:rsidRPr="007756F1" w:rsidRDefault="007756F1" w:rsidP="007756F1">
            <w:pPr>
              <w:spacing w:after="120"/>
              <w:rPr>
                <w:rFonts w:ascii="Calibri Light" w:hAnsi="Calibri Light"/>
                <w:sz w:val="16"/>
                <w:szCs w:val="16"/>
              </w:rPr>
            </w:pPr>
            <w:del w:id="4472" w:author="Ashan Senel Asmone" w:date="2016-03-21T20:12:00Z">
              <w:r w:rsidRPr="007756F1" w:rsidDel="00B73746">
                <w:rPr>
                  <w:rFonts w:ascii="Calibri Light" w:hAnsi="Calibri Light"/>
                  <w:sz w:val="16"/>
                  <w:szCs w:val="16"/>
                </w:rPr>
                <w:delText>C717-01a Standard Terminology of Building Seals and Sealants</w:delText>
              </w:r>
            </w:del>
            <w:ins w:id="4473" w:author="Ashan Senel Asmone" w:date="2016-03-21T20:12:00Z">
              <w:r w:rsidR="00B73746">
                <w:rPr>
                  <w:rFonts w:ascii="Calibri Light" w:hAnsi="Calibri Light"/>
                  <w:sz w:val="16"/>
                  <w:szCs w:val="16"/>
                </w:rPr>
                <w:t>ASTM C717 - 14a Standard Terminology of Building Seals and Sealants</w:t>
              </w:r>
            </w:ins>
          </w:p>
          <w:p w14:paraId="71A4E507"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Waterproofing for masonry</w:t>
            </w:r>
          </w:p>
          <w:p w14:paraId="5DF32F35" w14:textId="77777777" w:rsidR="007756F1" w:rsidRPr="007756F1" w:rsidRDefault="007756F1" w:rsidP="007756F1">
            <w:pPr>
              <w:spacing w:after="120"/>
              <w:rPr>
                <w:rFonts w:ascii="Calibri Light" w:hAnsi="Calibri Light"/>
                <w:sz w:val="16"/>
                <w:szCs w:val="16"/>
              </w:rPr>
            </w:pPr>
            <w:del w:id="4474" w:author="Ashan Senel Asmone" w:date="2016-03-21T20:14:00Z">
              <w:r w:rsidRPr="007756F1" w:rsidDel="00B73746">
                <w:rPr>
                  <w:rFonts w:ascii="Calibri Light" w:hAnsi="Calibri Light"/>
                  <w:sz w:val="16"/>
                  <w:szCs w:val="16"/>
                </w:rPr>
                <w:delText>D5095-91(2002) Standard Test Method for Determination of the Nonvolatile Content in Silanes, Siloxanes and Silane-Siloxane Blends Used in Masonry WATER Repellent Treatments</w:delText>
              </w:r>
            </w:del>
            <w:ins w:id="4475" w:author="Ashan Senel Asmone" w:date="2016-03-21T20:14:00Z">
              <w:r w:rsidR="00B73746">
                <w:rPr>
                  <w:rFonts w:ascii="Calibri Light" w:hAnsi="Calibri Light"/>
                  <w:sz w:val="16"/>
                  <w:szCs w:val="16"/>
                </w:rPr>
                <w:t>ASTM D5095 - 91(2013) Standard Test Method for Determination of the Nonvolatile Content in Silanes, Siloxanes and Silane-Siloxane Blends Used in Masonry Water Repellent Treatments</w:t>
              </w:r>
            </w:ins>
          </w:p>
          <w:p w14:paraId="5566F339" w14:textId="77777777" w:rsidR="007756F1" w:rsidRPr="007756F1" w:rsidRDefault="007756F1" w:rsidP="007756F1">
            <w:pPr>
              <w:spacing w:after="120"/>
              <w:rPr>
                <w:rFonts w:ascii="Calibri Light" w:hAnsi="Calibri Light"/>
                <w:sz w:val="16"/>
                <w:szCs w:val="16"/>
              </w:rPr>
            </w:pPr>
            <w:del w:id="4476" w:author="Ashan Senel Asmone" w:date="2016-03-21T20:14:00Z">
              <w:r w:rsidRPr="007756F1" w:rsidDel="00B73746">
                <w:rPr>
                  <w:rFonts w:ascii="Calibri Light" w:hAnsi="Calibri Light"/>
                  <w:sz w:val="16"/>
                  <w:szCs w:val="16"/>
                </w:rPr>
                <w:delText>D6532-00 Standard Test Method for Evaluation of the Effect of Clear WATER Repellent Treatments on WATER Absorption of Hydraulic Cement Mortar Specimens</w:delText>
              </w:r>
            </w:del>
            <w:ins w:id="4477" w:author="Ashan Senel Asmone" w:date="2016-03-21T20:14:00Z">
              <w:r w:rsidR="00B73746">
                <w:rPr>
                  <w:rFonts w:ascii="Calibri Light" w:hAnsi="Calibri Light"/>
                  <w:sz w:val="16"/>
                  <w:szCs w:val="16"/>
                </w:rPr>
                <w:t>ASTM D6532 - 00(2014) Standard Test Method for Evaluation of the Effect of Clear Water Repellent Treatments on Water Absorption of Hydraulic Cement Mortar Specimens</w:t>
              </w:r>
            </w:ins>
          </w:p>
          <w:p w14:paraId="698DABEB" w14:textId="77777777" w:rsidR="007756F1" w:rsidRPr="007756F1" w:rsidRDefault="007756F1" w:rsidP="007756F1">
            <w:pPr>
              <w:spacing w:after="120"/>
              <w:rPr>
                <w:rFonts w:ascii="Calibri Light" w:hAnsi="Calibri Light"/>
                <w:sz w:val="16"/>
                <w:szCs w:val="16"/>
              </w:rPr>
            </w:pPr>
            <w:del w:id="4478" w:author="Ashan Senel Asmone" w:date="2016-03-21T20:15:00Z">
              <w:r w:rsidRPr="007756F1" w:rsidDel="00B73746">
                <w:rPr>
                  <w:rFonts w:ascii="Calibri Light" w:hAnsi="Calibri Light"/>
                  <w:sz w:val="16"/>
                  <w:szCs w:val="16"/>
                </w:rPr>
                <w:delText>C898-01 Standard Guide for Use of High Solids Content, Cold Liquid-Applied Elastomeric WATERPROOFING Membrane With Separate Wearing Course</w:delText>
              </w:r>
            </w:del>
            <w:ins w:id="4479" w:author="Ashan Senel Asmone" w:date="2016-03-21T20:15:00Z">
              <w:r w:rsidR="00B73746">
                <w:rPr>
                  <w:rFonts w:ascii="Calibri Light" w:hAnsi="Calibri Light"/>
                  <w:sz w:val="16"/>
                  <w:szCs w:val="16"/>
                </w:rPr>
                <w:t>ASTM C898 / C898M - 09 Standard Guide for Use of High Solids Content, Cold Liquid-Applied Elastomeric Waterproofing Membrane With Separate Wearing Course</w:t>
              </w:r>
            </w:ins>
          </w:p>
          <w:p w14:paraId="7B094AE2" w14:textId="77777777" w:rsidR="00570413" w:rsidRPr="007756F1" w:rsidRDefault="00570413" w:rsidP="00570413">
            <w:pPr>
              <w:spacing w:after="120"/>
              <w:rPr>
                <w:rFonts w:ascii="Calibri Light" w:hAnsi="Calibri Light"/>
                <w:sz w:val="16"/>
                <w:szCs w:val="16"/>
              </w:rPr>
            </w:pPr>
          </w:p>
        </w:tc>
      </w:tr>
      <w:tr w:rsidR="00570413" w:rsidRPr="004F3C8C" w14:paraId="78568912" w14:textId="77777777" w:rsidTr="00570413">
        <w:tc>
          <w:tcPr>
            <w:tcW w:w="685" w:type="dxa"/>
          </w:tcPr>
          <w:p w14:paraId="18D88680"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45ACA495"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0B32B7EE" w14:textId="77777777" w:rsidR="007756F1" w:rsidRPr="007756F1" w:rsidRDefault="007756F1" w:rsidP="007756F1">
            <w:pPr>
              <w:spacing w:after="120"/>
              <w:rPr>
                <w:rFonts w:ascii="Calibri Light" w:hAnsi="Calibri Light"/>
                <w:sz w:val="16"/>
                <w:szCs w:val="16"/>
              </w:rPr>
            </w:pPr>
            <w:del w:id="4480" w:author="Ashan Senel Asmone" w:date="2016-03-21T20:16:00Z">
              <w:r w:rsidRPr="007756F1" w:rsidDel="00B73746">
                <w:rPr>
                  <w:rFonts w:ascii="Calibri Light" w:hAnsi="Calibri Light"/>
                  <w:sz w:val="16"/>
                  <w:szCs w:val="16"/>
                </w:rPr>
                <w:delText>AS 1617.1-2003 Refractory bricks and shapes - Fireclay</w:delText>
              </w:r>
            </w:del>
            <w:ins w:id="4481" w:author="Ashan Senel Asmone" w:date="2016-03-21T20:16:00Z">
              <w:r w:rsidR="00B73746">
                <w:rPr>
                  <w:rFonts w:ascii="Calibri Light" w:hAnsi="Calibri Light"/>
                  <w:sz w:val="16"/>
                  <w:szCs w:val="16"/>
                </w:rPr>
                <w:t>AS 1617.1-2003 (R2013) Refractory bricks and shapes - Fireclay</w:t>
              </w:r>
            </w:ins>
          </w:p>
          <w:p w14:paraId="33C6EA19" w14:textId="77777777" w:rsidR="007756F1" w:rsidRPr="007756F1" w:rsidRDefault="007756F1" w:rsidP="007756F1">
            <w:pPr>
              <w:spacing w:after="120"/>
              <w:rPr>
                <w:rFonts w:ascii="Calibri Light" w:hAnsi="Calibri Light"/>
                <w:sz w:val="16"/>
                <w:szCs w:val="16"/>
              </w:rPr>
            </w:pPr>
            <w:del w:id="4482" w:author="Ashan Senel Asmone" w:date="2016-03-21T20:17:00Z">
              <w:r w:rsidRPr="007756F1" w:rsidDel="00B73746">
                <w:rPr>
                  <w:rFonts w:ascii="Calibri Light" w:hAnsi="Calibri Light"/>
                  <w:sz w:val="16"/>
                  <w:szCs w:val="16"/>
                </w:rPr>
                <w:delText>AS 1618-2003 Dimensions and preferred sizes for refractory bricks</w:delText>
              </w:r>
            </w:del>
            <w:ins w:id="4483" w:author="Ashan Senel Asmone" w:date="2016-03-21T20:17:00Z">
              <w:r w:rsidR="00B73746">
                <w:rPr>
                  <w:rFonts w:ascii="Calibri Light" w:hAnsi="Calibri Light"/>
                  <w:sz w:val="16"/>
                  <w:szCs w:val="16"/>
                </w:rPr>
                <w:t>AS 1618-2003 (R2013) Dimensions and preferred sizes for refractory bricks</w:t>
              </w:r>
            </w:ins>
          </w:p>
          <w:p w14:paraId="710F833E" w14:textId="77777777" w:rsidR="007756F1" w:rsidRPr="007756F1" w:rsidRDefault="007756F1" w:rsidP="007756F1">
            <w:pPr>
              <w:spacing w:after="120"/>
              <w:rPr>
                <w:rFonts w:ascii="Calibri Light" w:hAnsi="Calibri Light"/>
                <w:sz w:val="16"/>
                <w:szCs w:val="16"/>
              </w:rPr>
            </w:pPr>
            <w:del w:id="4484" w:author="Ashan Senel Asmone" w:date="2016-03-21T20:17:00Z">
              <w:r w:rsidRPr="007756F1" w:rsidDel="00B73746">
                <w:rPr>
                  <w:rFonts w:ascii="Calibri Light" w:hAnsi="Calibri Light"/>
                  <w:sz w:val="16"/>
                  <w:szCs w:val="16"/>
                </w:rPr>
                <w:delText>AS/NZS 2699.1:2000 Built-in components for masonry construction - Wall ties</w:delText>
              </w:r>
            </w:del>
            <w:ins w:id="4485" w:author="Ashan Senel Asmone" w:date="2016-03-21T20:17:00Z">
              <w:r w:rsidR="00B73746">
                <w:rPr>
                  <w:rFonts w:ascii="Calibri Light" w:hAnsi="Calibri Light"/>
                  <w:sz w:val="16"/>
                  <w:szCs w:val="16"/>
                </w:rPr>
                <w:t>AS/NZS 2699.1:2000 Built-in components for masonry construction - Wall ties</w:t>
              </w:r>
            </w:ins>
          </w:p>
          <w:p w14:paraId="7B2ACA45" w14:textId="77777777" w:rsidR="007756F1" w:rsidRPr="007756F1" w:rsidRDefault="007756F1" w:rsidP="007756F1">
            <w:pPr>
              <w:spacing w:after="120"/>
              <w:rPr>
                <w:rFonts w:ascii="Calibri Light" w:hAnsi="Calibri Light"/>
                <w:sz w:val="16"/>
                <w:szCs w:val="16"/>
              </w:rPr>
            </w:pPr>
            <w:del w:id="4486" w:author="Ashan Senel Asmone" w:date="2016-03-21T20:18:00Z">
              <w:r w:rsidRPr="007756F1" w:rsidDel="00B73746">
                <w:rPr>
                  <w:rFonts w:ascii="Calibri Light" w:hAnsi="Calibri Light"/>
                  <w:sz w:val="16"/>
                  <w:szCs w:val="16"/>
                </w:rPr>
                <w:delText>AS/NZS 2699.2:2000 Built-in components for masonry construction - Connectors and accesories</w:delText>
              </w:r>
            </w:del>
            <w:ins w:id="4487" w:author="Ashan Senel Asmone" w:date="2016-03-21T20:18:00Z">
              <w:r w:rsidR="00B73746">
                <w:rPr>
                  <w:rFonts w:ascii="Calibri Light" w:hAnsi="Calibri Light"/>
                  <w:sz w:val="16"/>
                  <w:szCs w:val="16"/>
                </w:rPr>
                <w:t>AS/NZS 2699.2:2000 Built-in components for masonry construction, - Connectors and accessories</w:t>
              </w:r>
            </w:ins>
          </w:p>
          <w:p w14:paraId="339EB6DF" w14:textId="77777777" w:rsidR="007756F1" w:rsidRPr="007756F1" w:rsidRDefault="007756F1" w:rsidP="007756F1">
            <w:pPr>
              <w:spacing w:after="120"/>
              <w:rPr>
                <w:rFonts w:ascii="Calibri Light" w:hAnsi="Calibri Light"/>
                <w:sz w:val="16"/>
                <w:szCs w:val="16"/>
              </w:rPr>
            </w:pPr>
            <w:del w:id="4488" w:author="Ashan Senel Asmone" w:date="2016-03-21T20:19:00Z">
              <w:r w:rsidRPr="007756F1" w:rsidDel="00B73746">
                <w:rPr>
                  <w:rFonts w:ascii="Calibri Light" w:hAnsi="Calibri Light"/>
                  <w:sz w:val="16"/>
                  <w:szCs w:val="16"/>
                </w:rPr>
                <w:delText>AS 3700-2001 Masonry structures</w:delText>
              </w:r>
            </w:del>
            <w:ins w:id="4489" w:author="Ashan Senel Asmone" w:date="2016-03-21T20:20:00Z">
              <w:r w:rsidR="00B73746">
                <w:rPr>
                  <w:rFonts w:ascii="Calibri Light" w:hAnsi="Calibri Light"/>
                  <w:sz w:val="16"/>
                  <w:szCs w:val="16"/>
                </w:rPr>
                <w:t xml:space="preserve">AS 4773.2-2010 Masonry in small buildings - Construction/ AS 4773.1-2010 Masonry in small buildings - Design/ </w:t>
              </w:r>
            </w:ins>
            <w:ins w:id="4490" w:author="Ashan Senel Asmone" w:date="2016-03-21T20:19:00Z">
              <w:r w:rsidR="00B73746">
                <w:rPr>
                  <w:rFonts w:ascii="Calibri Light" w:hAnsi="Calibri Light"/>
                  <w:sz w:val="16"/>
                  <w:szCs w:val="16"/>
                </w:rPr>
                <w:t>AS 3700-2011 Masonry structures</w:t>
              </w:r>
            </w:ins>
          </w:p>
          <w:p w14:paraId="6ADA61F3" w14:textId="77777777" w:rsidR="007756F1" w:rsidRPr="007756F1" w:rsidRDefault="007756F1" w:rsidP="007756F1">
            <w:pPr>
              <w:spacing w:after="120"/>
              <w:rPr>
                <w:rFonts w:ascii="Calibri Light" w:hAnsi="Calibri Light"/>
                <w:sz w:val="16"/>
                <w:szCs w:val="16"/>
              </w:rPr>
            </w:pPr>
            <w:del w:id="4491" w:author="Ashan Senel Asmone" w:date="2016-03-21T20:21:00Z">
              <w:r w:rsidRPr="007756F1" w:rsidDel="00B73746">
                <w:rPr>
                  <w:rFonts w:ascii="Calibri Light" w:hAnsi="Calibri Light"/>
                  <w:sz w:val="16"/>
                  <w:szCs w:val="16"/>
                </w:rPr>
                <w:delText>AS/NZS 4517:1998 Abrasive products - Segmented saws for machining of stone and masonry cutting - Dimensions of steel blades</w:delText>
              </w:r>
            </w:del>
            <w:ins w:id="4492" w:author="Ashan Senel Asmone" w:date="2016-03-21T20:22:00Z">
              <w:r w:rsidR="00B73746">
                <w:rPr>
                  <w:rFonts w:ascii="Calibri Light" w:hAnsi="Calibri Light"/>
                  <w:sz w:val="16"/>
                  <w:szCs w:val="16"/>
                </w:rPr>
                <w:t xml:space="preserve">AS 4517.1-2006 Blanks for superabrasive cutting-off wheels - Manually guided cutting-off in building and civil engineering/ </w:t>
              </w:r>
            </w:ins>
            <w:ins w:id="4493" w:author="Ashan Senel Asmone" w:date="2016-03-21T20:21:00Z">
              <w:r w:rsidR="00B73746">
                <w:rPr>
                  <w:rFonts w:ascii="Calibri Light" w:hAnsi="Calibri Light"/>
                  <w:sz w:val="16"/>
                  <w:szCs w:val="16"/>
                </w:rPr>
                <w:t>AS 4517.2-2006 Blanks for superabrasive cutting-off wheels - Hand-held cutting-off in building and civil engineering</w:t>
              </w:r>
            </w:ins>
          </w:p>
          <w:p w14:paraId="56EC986B" w14:textId="77777777" w:rsidR="007756F1" w:rsidRPr="007756F1" w:rsidRDefault="007756F1" w:rsidP="007756F1">
            <w:pPr>
              <w:spacing w:after="120"/>
              <w:rPr>
                <w:rFonts w:ascii="Calibri Light" w:hAnsi="Calibri Light"/>
                <w:sz w:val="16"/>
                <w:szCs w:val="16"/>
              </w:rPr>
            </w:pPr>
            <w:del w:id="4494" w:author="Ashan Senel Asmone" w:date="2016-03-21T20:23:00Z">
              <w:r w:rsidRPr="007756F1" w:rsidDel="00B73746">
                <w:rPr>
                  <w:rFonts w:ascii="Calibri Light" w:hAnsi="Calibri Light"/>
                  <w:sz w:val="16"/>
                  <w:szCs w:val="16"/>
                </w:rPr>
                <w:delText>AS/NZS 4524.10:1998 Bonded abrasive products - Dimensions - Honing stones and superfinishings</w:delText>
              </w:r>
            </w:del>
            <w:ins w:id="4495" w:author="Ashan Senel Asmone" w:date="2016-03-21T20:23:00Z">
              <w:r w:rsidR="00B73746">
                <w:rPr>
                  <w:rFonts w:ascii="Calibri Light" w:hAnsi="Calibri Light"/>
                  <w:sz w:val="16"/>
                  <w:szCs w:val="16"/>
                </w:rPr>
                <w:t>AS/NZS 4524.10:1998 Bonded abrasive products - Dimensions - Honing stones and superfinishings</w:t>
              </w:r>
            </w:ins>
          </w:p>
          <w:p w14:paraId="4DA02580" w14:textId="77777777" w:rsidR="007756F1" w:rsidRPr="007756F1" w:rsidRDefault="007756F1" w:rsidP="007756F1">
            <w:pPr>
              <w:spacing w:after="120"/>
              <w:rPr>
                <w:rFonts w:ascii="Calibri Light" w:hAnsi="Calibri Light"/>
                <w:sz w:val="16"/>
                <w:szCs w:val="16"/>
              </w:rPr>
            </w:pPr>
            <w:del w:id="4496" w:author="Ashan Senel Asmone" w:date="2016-03-21T20:23:00Z">
              <w:r w:rsidRPr="007756F1" w:rsidDel="00B73746">
                <w:rPr>
                  <w:rFonts w:ascii="Calibri Light" w:hAnsi="Calibri Light"/>
                  <w:sz w:val="16"/>
                  <w:szCs w:val="16"/>
                </w:rPr>
                <w:delText>AS/NZS 4284:1995 Testing of building facades</w:delText>
              </w:r>
            </w:del>
            <w:ins w:id="4497" w:author="Ashan Senel Asmone" w:date="2016-03-21T20:23:00Z">
              <w:r w:rsidR="00B73746">
                <w:rPr>
                  <w:rFonts w:ascii="Calibri Light" w:hAnsi="Calibri Light"/>
                  <w:sz w:val="16"/>
                  <w:szCs w:val="16"/>
                </w:rPr>
                <w:t>AS/NZS 4284:2008 Testing of building facades</w:t>
              </w:r>
            </w:ins>
          </w:p>
          <w:p w14:paraId="13CB772B"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Mortar</w:t>
            </w:r>
          </w:p>
          <w:p w14:paraId="7FA77406" w14:textId="77777777" w:rsidR="007756F1" w:rsidRPr="007756F1" w:rsidRDefault="007756F1" w:rsidP="007756F1">
            <w:pPr>
              <w:spacing w:after="120"/>
              <w:rPr>
                <w:rFonts w:ascii="Calibri Light" w:hAnsi="Calibri Light"/>
                <w:sz w:val="16"/>
                <w:szCs w:val="16"/>
              </w:rPr>
            </w:pPr>
            <w:del w:id="4498" w:author="Ashan Senel Asmone" w:date="2016-03-21T20:24:00Z">
              <w:r w:rsidRPr="007756F1" w:rsidDel="00B73746">
                <w:rPr>
                  <w:rFonts w:ascii="Calibri Light" w:hAnsi="Calibri Light"/>
                  <w:sz w:val="16"/>
                  <w:szCs w:val="16"/>
                </w:rPr>
                <w:delText>AS 1478.1-2000 Chemical admixtures for concrete, mortar and grout - Admixtures for concrete</w:delText>
              </w:r>
            </w:del>
            <w:ins w:id="4499" w:author="Ashan Senel Asmone" w:date="2016-03-21T20:24:00Z">
              <w:r w:rsidR="00B73746">
                <w:rPr>
                  <w:rFonts w:ascii="Calibri Light" w:hAnsi="Calibri Light"/>
                  <w:sz w:val="16"/>
                  <w:szCs w:val="16"/>
                </w:rPr>
                <w:t>AS 1478.1-2000 Chemical admixtures for concrete, mortar and grout - Admixtures for concrete</w:t>
              </w:r>
            </w:ins>
          </w:p>
          <w:p w14:paraId="561B0E5A" w14:textId="77777777" w:rsidR="007756F1" w:rsidRPr="007756F1" w:rsidRDefault="007756F1" w:rsidP="007756F1">
            <w:pPr>
              <w:spacing w:after="120"/>
              <w:rPr>
                <w:rFonts w:ascii="Calibri Light" w:hAnsi="Calibri Light"/>
                <w:sz w:val="16"/>
                <w:szCs w:val="16"/>
              </w:rPr>
            </w:pPr>
            <w:del w:id="4500" w:author="Ashan Senel Asmone" w:date="2016-03-21T20:25:00Z">
              <w:r w:rsidRPr="007756F1" w:rsidDel="00B73746">
                <w:rPr>
                  <w:rFonts w:ascii="Calibri Light" w:hAnsi="Calibri Light"/>
                  <w:sz w:val="16"/>
                  <w:szCs w:val="16"/>
                </w:rPr>
                <w:delText>AS 2350.12-1995 Methods of testing portland and blended cements - Preparation of a standard mortar and moulding of specimens</w:delText>
              </w:r>
            </w:del>
            <w:ins w:id="4501" w:author="Ashan Senel Asmone" w:date="2016-03-21T20:25:00Z">
              <w:r w:rsidR="00B73746">
                <w:rPr>
                  <w:rFonts w:ascii="Calibri Light" w:hAnsi="Calibri Light"/>
                  <w:sz w:val="16"/>
                  <w:szCs w:val="16"/>
                </w:rPr>
                <w:t>AS 2350.12-2006 Methods of testing portland, blended and masonry cements - Preparation of a standard mortar and moulding of specimens</w:t>
              </w:r>
            </w:ins>
          </w:p>
          <w:p w14:paraId="67027C6B" w14:textId="77777777" w:rsidR="007756F1" w:rsidRPr="007756F1" w:rsidRDefault="007756F1" w:rsidP="007756F1">
            <w:pPr>
              <w:spacing w:after="120"/>
              <w:rPr>
                <w:rFonts w:ascii="Calibri Light" w:hAnsi="Calibri Light"/>
                <w:sz w:val="16"/>
                <w:szCs w:val="16"/>
              </w:rPr>
            </w:pPr>
            <w:del w:id="4502" w:author="Ashan Senel Asmone" w:date="2016-03-21T20:26:00Z">
              <w:r w:rsidRPr="007756F1" w:rsidDel="00B73746">
                <w:rPr>
                  <w:rFonts w:ascii="Calibri Light" w:hAnsi="Calibri Light"/>
                  <w:sz w:val="16"/>
                  <w:szCs w:val="16"/>
                </w:rPr>
                <w:delText>AS 1316-2003 Masonry cement</w:delText>
              </w:r>
            </w:del>
            <w:ins w:id="4503" w:author="Ashan Senel Asmone" w:date="2016-03-21T20:26:00Z">
              <w:r w:rsidR="00B73746">
                <w:rPr>
                  <w:rFonts w:ascii="Calibri Light" w:hAnsi="Calibri Light"/>
                  <w:sz w:val="16"/>
                  <w:szCs w:val="16"/>
                </w:rPr>
                <w:t>AS 1316-2003 Masonry cement</w:t>
              </w:r>
            </w:ins>
          </w:p>
          <w:p w14:paraId="656BFA06" w14:textId="77777777" w:rsidR="007756F1" w:rsidRPr="007756F1" w:rsidRDefault="007756F1" w:rsidP="007756F1">
            <w:pPr>
              <w:spacing w:after="120"/>
              <w:rPr>
                <w:rFonts w:ascii="Calibri Light" w:hAnsi="Calibri Light"/>
                <w:sz w:val="16"/>
                <w:szCs w:val="16"/>
              </w:rPr>
            </w:pPr>
            <w:del w:id="4504" w:author="Ashan Senel Asmone" w:date="2016-03-21T20:27:00Z">
              <w:r w:rsidRPr="007756F1" w:rsidDel="00B73746">
                <w:rPr>
                  <w:rFonts w:ascii="Calibri Light" w:hAnsi="Calibri Light"/>
                  <w:sz w:val="16"/>
                  <w:szCs w:val="16"/>
                </w:rPr>
                <w:delText>AS/NZS 2350.11:2001 Methods of testing portland, blended and masonry cements - Compressive strength</w:delText>
              </w:r>
            </w:del>
            <w:ins w:id="4505" w:author="Ashan Senel Asmone" w:date="2016-03-21T20:27:00Z">
              <w:r w:rsidR="00B73746">
                <w:rPr>
                  <w:rFonts w:ascii="Calibri Light" w:hAnsi="Calibri Light"/>
                  <w:sz w:val="16"/>
                  <w:szCs w:val="16"/>
                </w:rPr>
                <w:t>AS/NZS 2350.11:2006 Methods of testing portland, blended and masonry cements - Compressive strength</w:t>
              </w:r>
            </w:ins>
          </w:p>
          <w:p w14:paraId="7A639A42" w14:textId="77777777" w:rsidR="007756F1" w:rsidRPr="007756F1" w:rsidRDefault="007756F1" w:rsidP="007756F1">
            <w:pPr>
              <w:spacing w:after="120"/>
              <w:rPr>
                <w:rFonts w:ascii="Calibri Light" w:hAnsi="Calibri Light"/>
                <w:sz w:val="16"/>
                <w:szCs w:val="16"/>
              </w:rPr>
            </w:pPr>
            <w:del w:id="4506" w:author="Ashan Asmone" w:date="2016-03-31T12:17:00Z">
              <w:r w:rsidRPr="007756F1" w:rsidDel="008A5E08">
                <w:rPr>
                  <w:rFonts w:ascii="Calibri Light" w:hAnsi="Calibri Light"/>
                  <w:sz w:val="16"/>
                  <w:szCs w:val="16"/>
                </w:rPr>
                <w:delText>AS/NZS 2350.16:2001</w:delText>
              </w:r>
            </w:del>
            <w:r w:rsidRPr="007756F1">
              <w:rPr>
                <w:rFonts w:ascii="Calibri Light" w:hAnsi="Calibri Light"/>
                <w:sz w:val="16"/>
                <w:szCs w:val="16"/>
              </w:rPr>
              <w:t> </w:t>
            </w:r>
            <w:r w:rsidRPr="007756F1">
              <w:rPr>
                <w:rFonts w:ascii="Calibri Light" w:hAnsi="Calibri Light"/>
                <w:sz w:val="16"/>
                <w:szCs w:val="16"/>
              </w:rPr>
              <w:br/>
            </w:r>
            <w:del w:id="4507" w:author="Ashan Asmone" w:date="2016-03-31T12:17:00Z">
              <w:r w:rsidRPr="007756F1" w:rsidDel="008A5E08">
                <w:rPr>
                  <w:rFonts w:ascii="Calibri Light" w:hAnsi="Calibri Light"/>
                  <w:sz w:val="16"/>
                  <w:szCs w:val="16"/>
                </w:rPr>
                <w:delText>Methods of testing portland, blended and masonry cements - Determination of air content of masonry cement</w:delText>
              </w:r>
            </w:del>
            <w:ins w:id="4508" w:author="Ashan Asmone" w:date="2016-03-31T12:17:00Z">
              <w:r w:rsidR="008A5E08">
                <w:rPr>
                  <w:rFonts w:ascii="Calibri Light" w:hAnsi="Calibri Light"/>
                  <w:sz w:val="16"/>
                  <w:szCs w:val="16"/>
                </w:rPr>
                <w:t>AS/NZS 2350.16:2006 Methods of testing portland, blended and masonry cements - Determination of air content of masonry cement</w:t>
              </w:r>
            </w:ins>
          </w:p>
          <w:p w14:paraId="5A21CD43" w14:textId="77777777" w:rsidR="007756F1" w:rsidRPr="007756F1" w:rsidRDefault="007756F1" w:rsidP="007756F1">
            <w:pPr>
              <w:spacing w:after="120"/>
              <w:rPr>
                <w:rFonts w:ascii="Calibri Light" w:hAnsi="Calibri Light"/>
                <w:sz w:val="16"/>
                <w:szCs w:val="16"/>
              </w:rPr>
            </w:pPr>
            <w:del w:id="4509" w:author="Ashan Senel Asmone" w:date="2016-03-21T20:30:00Z">
              <w:r w:rsidRPr="007756F1" w:rsidDel="00B73746">
                <w:rPr>
                  <w:rFonts w:ascii="Calibri Light" w:hAnsi="Calibri Light"/>
                  <w:sz w:val="16"/>
                  <w:szCs w:val="16"/>
                </w:rPr>
                <w:delText>AS/NZS 2350.17:2001 Methods of testing portland, blended and masonry cements Determination of soundness of masonry cements</w:delText>
              </w:r>
            </w:del>
            <w:ins w:id="4510" w:author="Ashan Senel Asmone" w:date="2016-03-21T20:30:00Z">
              <w:r w:rsidR="00B73746">
                <w:rPr>
                  <w:rFonts w:ascii="Calibri Light" w:hAnsi="Calibri Light"/>
                  <w:sz w:val="16"/>
                  <w:szCs w:val="16"/>
                </w:rPr>
                <w:t>AS/NZS 2350.17:2001 Methods of testing portland, blended and masonry cements - Determination of soundness of masonry cements</w:t>
              </w:r>
            </w:ins>
          </w:p>
          <w:p w14:paraId="5DCC63C5" w14:textId="77777777" w:rsidR="007756F1" w:rsidRPr="007756F1" w:rsidRDefault="007756F1" w:rsidP="007756F1">
            <w:pPr>
              <w:spacing w:after="120"/>
              <w:rPr>
                <w:rFonts w:ascii="Calibri Light" w:hAnsi="Calibri Light"/>
                <w:sz w:val="16"/>
                <w:szCs w:val="16"/>
              </w:rPr>
            </w:pPr>
            <w:del w:id="4511" w:author="Ashan Senel Asmone" w:date="2016-03-21T20:29:00Z">
              <w:r w:rsidRPr="007756F1" w:rsidDel="00B73746">
                <w:rPr>
                  <w:rFonts w:ascii="Calibri Light" w:hAnsi="Calibri Light"/>
                  <w:sz w:val="16"/>
                  <w:szCs w:val="16"/>
                </w:rPr>
                <w:delText>AS/NZS 2350.17:2001 Methods of testing portland, blended and masonry cements Determination of soundness of asonry cements</w:delText>
              </w:r>
            </w:del>
          </w:p>
          <w:p w14:paraId="051C7402" w14:textId="77777777" w:rsidR="007756F1" w:rsidRPr="007756F1" w:rsidRDefault="007756F1" w:rsidP="007756F1">
            <w:pPr>
              <w:spacing w:after="120"/>
              <w:rPr>
                <w:rFonts w:ascii="Calibri Light" w:hAnsi="Calibri Light"/>
                <w:sz w:val="16"/>
                <w:szCs w:val="16"/>
              </w:rPr>
            </w:pPr>
            <w:del w:id="4512" w:author="Ashan Senel Asmone" w:date="2016-03-21T20:33:00Z">
              <w:r w:rsidRPr="007756F1" w:rsidDel="00901293">
                <w:rPr>
                  <w:rFonts w:ascii="Calibri Light" w:hAnsi="Calibri Light"/>
                  <w:sz w:val="16"/>
                  <w:szCs w:val="16"/>
                </w:rPr>
                <w:delText>AS/NZS 2350.18:2001 Methods of testing portland, blended and masonry cements - Determination of water retention of masonry cement</w:delText>
              </w:r>
            </w:del>
            <w:ins w:id="4513" w:author="Ashan Senel Asmone" w:date="2016-03-21T20:33:00Z">
              <w:r w:rsidR="00901293">
                <w:rPr>
                  <w:rFonts w:ascii="Calibri Light" w:hAnsi="Calibri Light"/>
                  <w:sz w:val="16"/>
                  <w:szCs w:val="16"/>
                </w:rPr>
                <w:t>AS/NZS 2350.18:2006 Methods of testing portland, blended and masonry cements - Determination of water retention of masonry cement</w:t>
              </w:r>
            </w:ins>
          </w:p>
          <w:p w14:paraId="2F9B125F" w14:textId="77777777" w:rsidR="007756F1" w:rsidRPr="007756F1" w:rsidRDefault="007756F1" w:rsidP="007756F1">
            <w:pPr>
              <w:spacing w:after="120"/>
              <w:rPr>
                <w:rFonts w:ascii="Calibri Light" w:hAnsi="Calibri Light"/>
                <w:sz w:val="16"/>
                <w:szCs w:val="16"/>
              </w:rPr>
            </w:pPr>
            <w:del w:id="4514" w:author="Ashan Senel Asmone" w:date="2016-03-21T20:33:00Z">
              <w:r w:rsidRPr="007756F1" w:rsidDel="00901293">
                <w:rPr>
                  <w:rFonts w:ascii="Calibri Light" w:hAnsi="Calibri Light"/>
                  <w:sz w:val="16"/>
                  <w:szCs w:val="16"/>
                </w:rPr>
                <w:delText>AS 2701-2001 Methods of sampling and testing mortar for masonry construction</w:delText>
              </w:r>
            </w:del>
            <w:ins w:id="4515" w:author="Ashan Senel Asmone" w:date="2016-03-21T20:33:00Z">
              <w:r w:rsidR="00901293">
                <w:rPr>
                  <w:rFonts w:ascii="Calibri Light" w:hAnsi="Calibri Light"/>
                  <w:sz w:val="16"/>
                  <w:szCs w:val="16"/>
                </w:rPr>
                <w:t>AS 2701-2001 Methods of sampling and testing mortar for masonry construction</w:t>
              </w:r>
            </w:ins>
          </w:p>
          <w:p w14:paraId="6B1C8F57" w14:textId="77777777" w:rsidR="007756F1" w:rsidRPr="007756F1" w:rsidRDefault="007756F1" w:rsidP="007756F1">
            <w:pPr>
              <w:spacing w:after="120"/>
              <w:rPr>
                <w:rFonts w:ascii="Calibri Light" w:hAnsi="Calibri Light"/>
                <w:sz w:val="16"/>
                <w:szCs w:val="16"/>
              </w:rPr>
            </w:pPr>
            <w:del w:id="4516" w:author="Ashan Senel Asmone" w:date="2016-03-21T20:36:00Z">
              <w:r w:rsidRPr="007756F1" w:rsidDel="00901293">
                <w:rPr>
                  <w:rFonts w:ascii="Calibri Light" w:hAnsi="Calibri Light"/>
                  <w:sz w:val="16"/>
                  <w:szCs w:val="16"/>
                </w:rPr>
                <w:delText>AS 2701.4-1984 Methods of sampling and testing mortar for masonry construction - Method for determination of compressive strength</w:delText>
              </w:r>
            </w:del>
          </w:p>
          <w:p w14:paraId="41B3EBB9" w14:textId="77777777" w:rsidR="007756F1" w:rsidRPr="007756F1" w:rsidRDefault="007756F1" w:rsidP="007756F1">
            <w:pPr>
              <w:spacing w:after="120"/>
              <w:rPr>
                <w:rFonts w:ascii="Calibri Light" w:hAnsi="Calibri Light"/>
                <w:sz w:val="16"/>
                <w:szCs w:val="16"/>
              </w:rPr>
            </w:pPr>
            <w:del w:id="4517" w:author="Ashan Senel Asmone" w:date="2016-03-21T20:37:00Z">
              <w:r w:rsidRPr="007756F1" w:rsidDel="00901293">
                <w:rPr>
                  <w:rFonts w:ascii="Calibri Light" w:hAnsi="Calibri Light"/>
                  <w:sz w:val="16"/>
                  <w:szCs w:val="16"/>
                </w:rPr>
                <w:delText>AS 2701.4-1984/Amdt 1-1988 Methods of sampling and testing mortar for masonry construction - Method for determination of compressive strength</w:delText>
              </w:r>
            </w:del>
          </w:p>
          <w:p w14:paraId="2E67006F" w14:textId="77777777" w:rsidR="007756F1" w:rsidRPr="007756F1" w:rsidRDefault="007756F1" w:rsidP="007756F1">
            <w:pPr>
              <w:spacing w:after="120"/>
              <w:rPr>
                <w:rFonts w:ascii="Calibri Light" w:hAnsi="Calibri Light"/>
                <w:sz w:val="16"/>
                <w:szCs w:val="16"/>
              </w:rPr>
            </w:pPr>
            <w:del w:id="4518" w:author="Ashan Senel Asmone" w:date="2016-03-21T20:38:00Z">
              <w:r w:rsidRPr="007756F1" w:rsidDel="00901293">
                <w:rPr>
                  <w:rFonts w:ascii="Calibri Light" w:hAnsi="Calibri Light"/>
                  <w:sz w:val="16"/>
                  <w:szCs w:val="16"/>
                </w:rPr>
                <w:delText>AS 2701.5-1984 Methods of sampling and testing mortar for masonry construction - Method for determination of consistency - Slump test</w:delText>
              </w:r>
            </w:del>
          </w:p>
          <w:p w14:paraId="40886F33" w14:textId="77777777" w:rsidR="007756F1" w:rsidRPr="007756F1" w:rsidRDefault="007756F1" w:rsidP="007756F1">
            <w:pPr>
              <w:spacing w:after="120"/>
              <w:rPr>
                <w:rFonts w:ascii="Calibri Light" w:hAnsi="Calibri Light"/>
                <w:sz w:val="16"/>
                <w:szCs w:val="16"/>
              </w:rPr>
            </w:pPr>
            <w:del w:id="4519" w:author="Ashan Senel Asmone" w:date="2016-03-21T20:39:00Z">
              <w:r w:rsidRPr="007756F1" w:rsidDel="00901293">
                <w:rPr>
                  <w:rFonts w:ascii="Calibri Light" w:hAnsi="Calibri Light"/>
                  <w:sz w:val="16"/>
                  <w:szCs w:val="16"/>
                </w:rPr>
                <w:delText>AS 2701.5-1984/Amdt 1-1988 Methods of sampling and testing mortar for masonry construction - Method for determination of consistency - Slump test</w:delText>
              </w:r>
            </w:del>
          </w:p>
          <w:p w14:paraId="4D1EDF4D"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Waterproofing for masonry</w:t>
            </w:r>
          </w:p>
          <w:p w14:paraId="34697CC4" w14:textId="77777777" w:rsidR="007756F1" w:rsidRPr="007756F1" w:rsidRDefault="007756F1" w:rsidP="007756F1">
            <w:pPr>
              <w:spacing w:after="120"/>
              <w:rPr>
                <w:rFonts w:ascii="Calibri Light" w:hAnsi="Calibri Light"/>
                <w:sz w:val="16"/>
                <w:szCs w:val="16"/>
              </w:rPr>
            </w:pPr>
            <w:del w:id="4520" w:author="Ashan Senel Asmone" w:date="2016-03-21T20:40:00Z">
              <w:r w:rsidRPr="007756F1" w:rsidDel="00901293">
                <w:rPr>
                  <w:rFonts w:ascii="Calibri Light" w:hAnsi="Calibri Light"/>
                  <w:sz w:val="16"/>
                  <w:szCs w:val="16"/>
                </w:rPr>
                <w:delText>DR 99449 External waterproofing membrane systems - Part 1: Materials</w:delText>
              </w:r>
            </w:del>
            <w:ins w:id="4521" w:author="Ashan Senel Asmone" w:date="2016-03-21T20:40:00Z">
              <w:r w:rsidR="00901293">
                <w:rPr>
                  <w:rFonts w:ascii="Calibri Light" w:hAnsi="Calibri Light"/>
                  <w:sz w:val="16"/>
                  <w:szCs w:val="16"/>
                </w:rPr>
                <w:t>AS 4654.1-2012 Waterproofing membranes for external above-ground use - Materials</w:t>
              </w:r>
            </w:ins>
          </w:p>
          <w:p w14:paraId="4DE44557" w14:textId="77777777" w:rsidR="007756F1" w:rsidRPr="007756F1" w:rsidRDefault="007756F1" w:rsidP="007756F1">
            <w:pPr>
              <w:spacing w:after="120"/>
              <w:rPr>
                <w:rFonts w:ascii="Calibri Light" w:hAnsi="Calibri Light"/>
                <w:sz w:val="16"/>
                <w:szCs w:val="16"/>
              </w:rPr>
            </w:pPr>
            <w:del w:id="4522" w:author="Ashan Senel Asmone" w:date="2016-03-21T20:41:00Z">
              <w:r w:rsidRPr="007756F1" w:rsidDel="00901293">
                <w:rPr>
                  <w:rFonts w:ascii="Calibri Light" w:hAnsi="Calibri Light"/>
                  <w:sz w:val="16"/>
                  <w:szCs w:val="16"/>
                </w:rPr>
                <w:delText>DR 99450 External waterproofing membranes - Part 2: Design and installation</w:delText>
              </w:r>
            </w:del>
            <w:ins w:id="4523" w:author="Ashan Senel Asmone" w:date="2016-03-21T20:41:00Z">
              <w:r w:rsidR="00901293">
                <w:rPr>
                  <w:rFonts w:ascii="Calibri Light" w:hAnsi="Calibri Light"/>
                  <w:sz w:val="16"/>
                  <w:szCs w:val="16"/>
                </w:rPr>
                <w:t>AS 4654.2-2012 Waterproofing membranes for external above-ground use - Design and installation</w:t>
              </w:r>
            </w:ins>
          </w:p>
          <w:p w14:paraId="49450826" w14:textId="77777777" w:rsidR="00570413" w:rsidRPr="007756F1" w:rsidRDefault="00570413" w:rsidP="00570413">
            <w:pPr>
              <w:spacing w:after="120"/>
              <w:rPr>
                <w:rFonts w:ascii="Calibri Light" w:hAnsi="Calibri Light"/>
                <w:sz w:val="16"/>
                <w:szCs w:val="16"/>
              </w:rPr>
            </w:pPr>
          </w:p>
        </w:tc>
      </w:tr>
      <w:tr w:rsidR="00570413" w:rsidRPr="004F3C8C" w14:paraId="253B45BF" w14:textId="77777777" w:rsidTr="00570413">
        <w:tc>
          <w:tcPr>
            <w:tcW w:w="685" w:type="dxa"/>
          </w:tcPr>
          <w:p w14:paraId="2AD56DA1"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58DB7727"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7676FFD0" w14:textId="77777777" w:rsidR="007756F1" w:rsidRPr="007756F1" w:rsidRDefault="007756F1" w:rsidP="007756F1">
            <w:pPr>
              <w:spacing w:after="120"/>
              <w:rPr>
                <w:rFonts w:ascii="Calibri Light" w:hAnsi="Calibri Light"/>
                <w:sz w:val="16"/>
                <w:szCs w:val="16"/>
              </w:rPr>
            </w:pPr>
            <w:del w:id="4524" w:author="Ashan Senel Asmone" w:date="2016-03-21T13:53:00Z">
              <w:r w:rsidRPr="007756F1" w:rsidDel="00EB11C2">
                <w:rPr>
                  <w:rFonts w:ascii="Calibri Light" w:hAnsi="Calibri Light"/>
                  <w:sz w:val="16"/>
                  <w:szCs w:val="16"/>
                </w:rPr>
                <w:delText>SS 26: 2000 Ordinary Portland Cement</w:delText>
              </w:r>
            </w:del>
            <w:ins w:id="4525"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p>
          <w:p w14:paraId="4E40B6F0" w14:textId="77777777" w:rsidR="007756F1" w:rsidRPr="007756F1" w:rsidRDefault="007756F1" w:rsidP="007756F1">
            <w:pPr>
              <w:spacing w:after="120"/>
              <w:rPr>
                <w:rFonts w:ascii="Calibri Light" w:hAnsi="Calibri Light"/>
                <w:sz w:val="16"/>
                <w:szCs w:val="16"/>
              </w:rPr>
            </w:pPr>
            <w:del w:id="4526" w:author="Ashan Senel Asmone" w:date="2016-03-21T20:46:00Z">
              <w:r w:rsidRPr="007756F1" w:rsidDel="00901293">
                <w:rPr>
                  <w:rFonts w:ascii="Calibri Light" w:hAnsi="Calibri Light"/>
                  <w:sz w:val="16"/>
                  <w:szCs w:val="16"/>
                </w:rPr>
                <w:delText>SS 31 : 1998- Aggregates from natural sources for concrete</w:delText>
              </w:r>
            </w:del>
            <w:ins w:id="4527" w:author="Ashan Senel Asmone" w:date="2016-03-21T20:46:00Z">
              <w:r w:rsidR="00901293">
                <w:rPr>
                  <w:rFonts w:ascii="Calibri Light" w:hAnsi="Calibri Light"/>
                  <w:sz w:val="16"/>
                  <w:szCs w:val="16"/>
                </w:rPr>
                <w:t>SS EN 12620 : 2008 Specification for aggregates for concrete</w:t>
              </w:r>
            </w:ins>
          </w:p>
          <w:p w14:paraId="23B6F014" w14:textId="77777777" w:rsidR="007756F1" w:rsidRPr="007756F1" w:rsidRDefault="007756F1" w:rsidP="007756F1">
            <w:pPr>
              <w:spacing w:after="120"/>
              <w:rPr>
                <w:rFonts w:ascii="Calibri Light" w:hAnsi="Calibri Light"/>
                <w:sz w:val="16"/>
                <w:szCs w:val="16"/>
              </w:rPr>
            </w:pPr>
            <w:del w:id="4528" w:author="Ashan Senel Asmone" w:date="2016-03-21T20:48:00Z">
              <w:r w:rsidRPr="007756F1" w:rsidDel="00901293">
                <w:rPr>
                  <w:rFonts w:ascii="Calibri Light" w:hAnsi="Calibri Light"/>
                  <w:sz w:val="16"/>
                  <w:szCs w:val="16"/>
                </w:rPr>
                <w:delText>CP 67 : Part 1 : 1997 Code of practice for cleaning and surface repair of buildings - Natural stone, cast stone and clay brick masonry</w:delText>
              </w:r>
            </w:del>
            <w:ins w:id="4529" w:author="Ashan Senel Asmone" w:date="2016-03-21T20:48:00Z">
              <w:r w:rsidR="00901293">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3C24EF68" w14:textId="77777777" w:rsidR="007756F1" w:rsidRPr="007756F1" w:rsidRDefault="007756F1" w:rsidP="007756F1">
            <w:pPr>
              <w:spacing w:after="120"/>
              <w:rPr>
                <w:rFonts w:ascii="Calibri Light" w:hAnsi="Calibri Light"/>
                <w:sz w:val="16"/>
                <w:szCs w:val="16"/>
              </w:rPr>
            </w:pPr>
            <w:del w:id="4530" w:author="Ashan Senel Asmone" w:date="2016-03-21T21:06:00Z">
              <w:r w:rsidRPr="007756F1" w:rsidDel="0088204E">
                <w:rPr>
                  <w:rFonts w:ascii="Calibri Light" w:hAnsi="Calibri Light"/>
                  <w:sz w:val="16"/>
                  <w:szCs w:val="16"/>
                </w:rPr>
                <w:delText>SS 103 : 1974 Burnt clay and shale bricks</w:delText>
              </w:r>
            </w:del>
          </w:p>
          <w:p w14:paraId="70012ED6"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Mortar</w:t>
            </w:r>
          </w:p>
          <w:p w14:paraId="786EC193" w14:textId="77777777" w:rsidR="007756F1" w:rsidRPr="007756F1" w:rsidRDefault="007756F1" w:rsidP="007756F1">
            <w:pPr>
              <w:spacing w:after="120"/>
              <w:rPr>
                <w:rFonts w:ascii="Calibri Light" w:hAnsi="Calibri Light"/>
                <w:sz w:val="16"/>
                <w:szCs w:val="16"/>
              </w:rPr>
            </w:pPr>
            <w:del w:id="4531" w:author="Ashan Senel Asmone" w:date="2016-03-21T20:53:00Z">
              <w:r w:rsidRPr="007756F1" w:rsidDel="0088204E">
                <w:rPr>
                  <w:rFonts w:ascii="Calibri Light" w:hAnsi="Calibri Light"/>
                  <w:sz w:val="16"/>
                  <w:szCs w:val="16"/>
                </w:rPr>
                <w:delText>SS 320: Admixtures</w:delText>
              </w:r>
            </w:del>
            <w:ins w:id="4532" w:author="Ashan Senel Asmone" w:date="2016-03-21T20:56:00Z">
              <w:r w:rsidR="0088204E">
                <w:rPr>
                  <w:rFonts w:ascii="Calibri Light" w:hAnsi="Calibri Light"/>
                  <w:sz w:val="16"/>
                  <w:szCs w:val="16"/>
                </w:rPr>
                <w:t xml:space="preserve">SS EN 934 - 1 : 2008 (2015) Admixtures for concrete, mortar and grout - Common requirements/ </w:t>
              </w:r>
            </w:ins>
            <w:ins w:id="4533" w:author="Ashan Senel Asmone" w:date="2016-03-21T20:54:00Z">
              <w:r w:rsidR="0088204E">
                <w:rPr>
                  <w:rFonts w:ascii="Calibri Light" w:hAnsi="Calibri Light"/>
                  <w:sz w:val="16"/>
                  <w:szCs w:val="16"/>
                </w:rPr>
                <w:t xml:space="preserve">SS EN 934 - 2 : 2015 Admixtures for concrete, mortar and grout - Part 2 : Definitions, requirements – Concrete admixtures – Definitions, requirements, conformity, marking and labelling/ </w:t>
              </w:r>
            </w:ins>
            <w:ins w:id="4534" w:author="Ashan Senel Asmone" w:date="2016-03-21T20:53:00Z">
              <w:r w:rsidR="0088204E">
                <w:rPr>
                  <w:rFonts w:ascii="Calibri Light" w:hAnsi="Calibri Light"/>
                  <w:sz w:val="16"/>
                  <w:szCs w:val="16"/>
                </w:rPr>
                <w:t>SS EN 934 - 6 : 2008 (2015) Admixtures for concrete, mortar and grout - Sampling, conformity control and evaluation of conformity</w:t>
              </w:r>
            </w:ins>
          </w:p>
          <w:p w14:paraId="4C050BBA" w14:textId="77777777" w:rsidR="007756F1" w:rsidRPr="007756F1" w:rsidRDefault="007756F1" w:rsidP="007756F1">
            <w:pPr>
              <w:spacing w:after="120"/>
              <w:rPr>
                <w:rFonts w:ascii="Calibri Light" w:hAnsi="Calibri Light"/>
                <w:sz w:val="16"/>
                <w:szCs w:val="16"/>
              </w:rPr>
            </w:pPr>
            <w:del w:id="4535" w:author="Ashan Senel Asmone" w:date="2016-03-21T21:03:00Z">
              <w:r w:rsidRPr="007756F1" w:rsidDel="0088204E">
                <w:rPr>
                  <w:rFonts w:ascii="Calibri Light" w:hAnsi="Calibri Light"/>
                  <w:sz w:val="16"/>
                  <w:szCs w:val="16"/>
                </w:rPr>
                <w:delText>SS 397 : Methods of testing cement</w:delText>
              </w:r>
            </w:del>
          </w:p>
          <w:p w14:paraId="789FCAFD" w14:textId="77777777" w:rsidR="00570413" w:rsidRPr="007756F1" w:rsidRDefault="00570413" w:rsidP="00570413">
            <w:pPr>
              <w:spacing w:after="120"/>
              <w:rPr>
                <w:rFonts w:ascii="Calibri Light" w:hAnsi="Calibri Light"/>
                <w:sz w:val="16"/>
                <w:szCs w:val="16"/>
              </w:rPr>
            </w:pPr>
          </w:p>
        </w:tc>
      </w:tr>
      <w:tr w:rsidR="00570413" w:rsidRPr="004F3C8C" w14:paraId="777DF285" w14:textId="77777777" w:rsidTr="00570413">
        <w:tc>
          <w:tcPr>
            <w:tcW w:w="685" w:type="dxa"/>
          </w:tcPr>
          <w:p w14:paraId="6DEF7159"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15DC4FAE"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3FE992DD" w14:textId="77777777" w:rsidR="007756F1" w:rsidRPr="007756F1" w:rsidRDefault="007756F1" w:rsidP="007756F1">
            <w:pPr>
              <w:spacing w:after="120"/>
              <w:rPr>
                <w:rFonts w:ascii="Calibri Light" w:hAnsi="Calibri Light"/>
                <w:sz w:val="16"/>
                <w:szCs w:val="16"/>
              </w:rPr>
            </w:pPr>
            <w:del w:id="4536" w:author="Ashan Asmone" w:date="2016-03-31T11:56:00Z">
              <w:r w:rsidRPr="007756F1" w:rsidDel="00140F61">
                <w:rPr>
                  <w:rFonts w:ascii="Calibri Light" w:hAnsi="Calibri Light"/>
                  <w:sz w:val="16"/>
                  <w:szCs w:val="16"/>
                </w:rPr>
                <w:delText>ISO 6105:1988 Abrasive products; segmented saws for machining of stone and masonry cutting; dimensions of steel blades</w:delText>
              </w:r>
            </w:del>
          </w:p>
          <w:p w14:paraId="7EB3FB27" w14:textId="77777777" w:rsidR="007756F1" w:rsidRPr="007756F1" w:rsidRDefault="007756F1" w:rsidP="007756F1">
            <w:pPr>
              <w:spacing w:after="120"/>
              <w:rPr>
                <w:rFonts w:ascii="Calibri Light" w:hAnsi="Calibri Light"/>
                <w:sz w:val="16"/>
                <w:szCs w:val="16"/>
              </w:rPr>
            </w:pPr>
            <w:del w:id="4537" w:author="Ashan Asmone" w:date="2016-03-31T11:56:00Z">
              <w:r w:rsidRPr="007756F1" w:rsidDel="00140F61">
                <w:rPr>
                  <w:rFonts w:ascii="Calibri Light" w:hAnsi="Calibri Light"/>
                  <w:sz w:val="16"/>
                  <w:szCs w:val="16"/>
                </w:rPr>
                <w:delText>ISO 9652-4:2000 Masonry - Part 4: Test methods</w:delText>
              </w:r>
            </w:del>
            <w:ins w:id="4538" w:author="Ashan Asmone" w:date="2016-03-31T11:56:00Z">
              <w:r w:rsidR="00140F61">
                <w:rPr>
                  <w:rFonts w:ascii="Calibri Light" w:hAnsi="Calibri Light"/>
                  <w:sz w:val="16"/>
                  <w:szCs w:val="16"/>
                </w:rPr>
                <w:t>ISO 9652-4:2000 Masonry - Part 4: Test methods</w:t>
              </w:r>
            </w:ins>
          </w:p>
          <w:p w14:paraId="59B70353" w14:textId="77777777" w:rsidR="007756F1" w:rsidRPr="007756F1" w:rsidRDefault="007756F1" w:rsidP="007756F1">
            <w:pPr>
              <w:spacing w:after="120"/>
              <w:rPr>
                <w:rFonts w:ascii="Calibri Light" w:hAnsi="Calibri Light"/>
                <w:sz w:val="16"/>
                <w:szCs w:val="16"/>
              </w:rPr>
            </w:pPr>
            <w:del w:id="4539" w:author="Ashan Asmone" w:date="2016-03-31T11:57:00Z">
              <w:r w:rsidRPr="007756F1" w:rsidDel="00140F61">
                <w:rPr>
                  <w:rFonts w:ascii="Calibri Light" w:hAnsi="Calibri Light"/>
                  <w:sz w:val="16"/>
                  <w:szCs w:val="16"/>
                </w:rPr>
                <w:delText>ISO 9652-5:2000 Masonry - Part 5: Vocabulary</w:delText>
              </w:r>
            </w:del>
            <w:ins w:id="4540" w:author="Ashan Asmone" w:date="2016-03-31T11:57:00Z">
              <w:r w:rsidR="00140F61">
                <w:rPr>
                  <w:rFonts w:ascii="Calibri Light" w:hAnsi="Calibri Light"/>
                  <w:sz w:val="16"/>
                  <w:szCs w:val="16"/>
                </w:rPr>
                <w:t>ISO 9652-5:2000 Masonry - Part 5: Vocabulary</w:t>
              </w:r>
            </w:ins>
          </w:p>
          <w:p w14:paraId="5D07603E" w14:textId="77777777" w:rsidR="007756F1" w:rsidRPr="007756F1" w:rsidRDefault="007756F1" w:rsidP="007756F1">
            <w:pPr>
              <w:spacing w:after="120"/>
              <w:rPr>
                <w:rFonts w:ascii="Calibri Light" w:hAnsi="Calibri Light"/>
                <w:sz w:val="16"/>
                <w:szCs w:val="16"/>
              </w:rPr>
            </w:pPr>
            <w:del w:id="4541" w:author="Ashan Asmone" w:date="2016-03-31T11:58:00Z">
              <w:r w:rsidRPr="007756F1" w:rsidDel="00140F61">
                <w:rPr>
                  <w:rFonts w:ascii="Calibri Light" w:hAnsi="Calibri Light"/>
                  <w:sz w:val="16"/>
                  <w:szCs w:val="16"/>
                </w:rPr>
                <w:delText>ISO 12678-1:1996 Refractory products - Measurement of dimensions and external defects of refractory bricks - Part 1: Dimensions and conformity to drawings</w:delText>
              </w:r>
            </w:del>
            <w:ins w:id="4542" w:author="Ashan Asmone" w:date="2016-03-31T11:58:00Z">
              <w:r w:rsidR="00140F61">
                <w:rPr>
                  <w:rFonts w:ascii="Calibri Light" w:hAnsi="Calibri Light"/>
                  <w:sz w:val="16"/>
                  <w:szCs w:val="16"/>
                </w:rPr>
                <w:t>ISO 12678-1:1996 Refractory products - Measurement of dimensions and external defects of refractory bricks - Part 1: Dimensions and conformity to drawings</w:t>
              </w:r>
            </w:ins>
          </w:p>
          <w:p w14:paraId="7F04033C" w14:textId="77777777" w:rsidR="007756F1" w:rsidRPr="007756F1" w:rsidRDefault="007756F1" w:rsidP="007756F1">
            <w:pPr>
              <w:spacing w:after="120"/>
              <w:rPr>
                <w:rFonts w:ascii="Calibri Light" w:hAnsi="Calibri Light"/>
                <w:sz w:val="16"/>
                <w:szCs w:val="16"/>
              </w:rPr>
            </w:pPr>
            <w:del w:id="4543" w:author="Ashan Asmone" w:date="2016-03-31T12:00:00Z">
              <w:r w:rsidRPr="007756F1" w:rsidDel="00140F61">
                <w:rPr>
                  <w:rFonts w:ascii="Calibri Light" w:hAnsi="Calibri Light"/>
                  <w:sz w:val="16"/>
                  <w:szCs w:val="16"/>
                </w:rPr>
                <w:delText>ISO 12678-2:1996</w:delText>
              </w:r>
            </w:del>
            <w:r w:rsidRPr="007756F1">
              <w:rPr>
                <w:rFonts w:ascii="Calibri Light" w:hAnsi="Calibri Light"/>
                <w:sz w:val="16"/>
                <w:szCs w:val="16"/>
              </w:rPr>
              <w:t> </w:t>
            </w:r>
            <w:r w:rsidRPr="007756F1">
              <w:rPr>
                <w:rFonts w:ascii="Calibri Light" w:hAnsi="Calibri Light"/>
                <w:sz w:val="16"/>
                <w:szCs w:val="16"/>
              </w:rPr>
              <w:br/>
            </w:r>
            <w:del w:id="4544" w:author="Ashan Asmone" w:date="2016-03-31T12:00:00Z">
              <w:r w:rsidRPr="007756F1" w:rsidDel="00140F61">
                <w:rPr>
                  <w:rFonts w:ascii="Calibri Light" w:hAnsi="Calibri Light"/>
                  <w:sz w:val="16"/>
                  <w:szCs w:val="16"/>
                </w:rPr>
                <w:delText>Refractory products - Measurement of dimensions and external defects of refractory bricks - Part 2: Corner and edge defects and other surface imperfections</w:delText>
              </w:r>
            </w:del>
            <w:ins w:id="4545" w:author="Ashan Asmone" w:date="2016-03-31T12:00:00Z">
              <w:r w:rsidR="00140F61">
                <w:rPr>
                  <w:rFonts w:ascii="Calibri Light" w:hAnsi="Calibri Light"/>
                  <w:sz w:val="16"/>
                  <w:szCs w:val="16"/>
                </w:rPr>
                <w:t>ISO 12678-2:1996 Refractory products - Measurement of dimensions and external defects of refractory bricks - Part 2: Corner and edge defects and other surface imperfections</w:t>
              </w:r>
            </w:ins>
          </w:p>
          <w:p w14:paraId="57FD1765"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Sealant</w:t>
            </w:r>
          </w:p>
          <w:p w14:paraId="23776E9C" w14:textId="77777777" w:rsidR="007756F1" w:rsidRPr="007756F1" w:rsidRDefault="007756F1" w:rsidP="007756F1">
            <w:pPr>
              <w:spacing w:after="120"/>
              <w:rPr>
                <w:rFonts w:ascii="Calibri Light" w:hAnsi="Calibri Light"/>
                <w:sz w:val="16"/>
                <w:szCs w:val="16"/>
              </w:rPr>
            </w:pPr>
            <w:del w:id="4546" w:author="Ashan Asmone" w:date="2016-03-31T12:01:00Z">
              <w:r w:rsidRPr="007756F1" w:rsidDel="00140F61">
                <w:rPr>
                  <w:rFonts w:ascii="Calibri Light" w:hAnsi="Calibri Light"/>
                  <w:sz w:val="16"/>
                  <w:szCs w:val="16"/>
                </w:rPr>
                <w:delText>ISO 10563:1991 Building construction; sealants for joints; determination of change in mass and volume</w:delText>
              </w:r>
            </w:del>
            <w:ins w:id="4547" w:author="Ashan Asmone" w:date="2016-03-31T12:01:00Z">
              <w:r w:rsidR="00140F61">
                <w:rPr>
                  <w:rFonts w:ascii="Calibri Light" w:hAnsi="Calibri Light"/>
                  <w:sz w:val="16"/>
                  <w:szCs w:val="16"/>
                </w:rPr>
                <w:t>ISO 10563:2005 Building construction - Sealants - Determination of change in mass and volume</w:t>
              </w:r>
            </w:ins>
          </w:p>
          <w:p w14:paraId="37DB263F" w14:textId="77777777" w:rsidR="007756F1" w:rsidRPr="007756F1" w:rsidRDefault="007756F1" w:rsidP="007756F1">
            <w:pPr>
              <w:spacing w:after="120"/>
              <w:rPr>
                <w:rFonts w:ascii="Calibri Light" w:hAnsi="Calibri Light"/>
                <w:sz w:val="16"/>
                <w:szCs w:val="16"/>
              </w:rPr>
            </w:pPr>
            <w:del w:id="4548" w:author="Ashan Asmone" w:date="2016-03-31T12:02:00Z">
              <w:r w:rsidRPr="007756F1" w:rsidDel="002D4ACA">
                <w:rPr>
                  <w:rFonts w:ascii="Calibri Light" w:hAnsi="Calibri Light"/>
                  <w:sz w:val="16"/>
                  <w:szCs w:val="16"/>
                </w:rPr>
                <w:delText>ISO 10590:1991 Building construction; sealants; determination of adhesion/cohesion properties at maintained extension after immersion in water</w:delText>
              </w:r>
            </w:del>
            <w:ins w:id="4549" w:author="Ashan Asmone" w:date="2016-03-31T12:02:00Z">
              <w:r w:rsidR="002D4ACA">
                <w:rPr>
                  <w:rFonts w:ascii="Calibri Light" w:hAnsi="Calibri Light"/>
                  <w:sz w:val="16"/>
                  <w:szCs w:val="16"/>
                </w:rPr>
                <w:t>ISO 10590:2005 Building construction - Sealants - Determination of tensile properties of sealants at maintained extension after immersion in water</w:t>
              </w:r>
            </w:ins>
          </w:p>
          <w:p w14:paraId="6D5714FA" w14:textId="77777777" w:rsidR="007756F1" w:rsidRPr="007756F1" w:rsidRDefault="007756F1" w:rsidP="007756F1">
            <w:pPr>
              <w:spacing w:after="120"/>
              <w:rPr>
                <w:rFonts w:ascii="Calibri Light" w:hAnsi="Calibri Light"/>
                <w:sz w:val="16"/>
                <w:szCs w:val="16"/>
              </w:rPr>
            </w:pPr>
            <w:del w:id="4550" w:author="Ashan Asmone" w:date="2016-03-31T12:03:00Z">
              <w:r w:rsidRPr="007756F1" w:rsidDel="002D4ACA">
                <w:rPr>
                  <w:rFonts w:ascii="Calibri Light" w:hAnsi="Calibri Light"/>
                  <w:sz w:val="16"/>
                  <w:szCs w:val="16"/>
                </w:rPr>
                <w:delText>ISO 10591:1991 Building construction; sealants; determination of adhesion/cohesion properties after immersion in water</w:delText>
              </w:r>
            </w:del>
            <w:ins w:id="4551" w:author="Ashan Asmone" w:date="2016-03-31T12:03:00Z">
              <w:r w:rsidR="002D4ACA">
                <w:rPr>
                  <w:rFonts w:ascii="Calibri Light" w:hAnsi="Calibri Light"/>
                  <w:sz w:val="16"/>
                  <w:szCs w:val="16"/>
                </w:rPr>
                <w:t>ISO 10591:2005 Building construction -- Sealants -- Determination of adhesion/cohesion properties of sealants after immersion in water</w:t>
              </w:r>
            </w:ins>
          </w:p>
          <w:p w14:paraId="40CCAFB5" w14:textId="77777777" w:rsidR="007756F1" w:rsidRPr="007756F1" w:rsidRDefault="007756F1" w:rsidP="007756F1">
            <w:pPr>
              <w:spacing w:after="120"/>
              <w:rPr>
                <w:rFonts w:ascii="Calibri Light" w:hAnsi="Calibri Light"/>
                <w:sz w:val="16"/>
                <w:szCs w:val="16"/>
              </w:rPr>
            </w:pPr>
            <w:del w:id="4552" w:author="Ashan Asmone" w:date="2016-03-31T12:04:00Z">
              <w:r w:rsidRPr="007756F1" w:rsidDel="002D4ACA">
                <w:rPr>
                  <w:rFonts w:ascii="Calibri Light" w:hAnsi="Calibri Light"/>
                  <w:sz w:val="16"/>
                  <w:szCs w:val="16"/>
                </w:rPr>
                <w:delText>ISO 11431:1993 Building construction; sealants; determination of adhesion/cohesion properties after exposure to artificial light through glass</w:delText>
              </w:r>
            </w:del>
            <w:ins w:id="4553" w:author="Ashan Asmone" w:date="2016-03-31T12:04:00Z">
              <w:r w:rsidR="002D4ACA">
                <w:rPr>
                  <w:rFonts w:ascii="Calibri Light" w:hAnsi="Calibri Light"/>
                  <w:sz w:val="16"/>
                  <w:szCs w:val="16"/>
                </w:rPr>
                <w:t>ISO 11431:2002 Building construction -- Jointing products -- Determination of adhesion/cohesion properties of sealants after exposure to heat, water and artificial light through glass</w:t>
              </w:r>
            </w:ins>
          </w:p>
          <w:p w14:paraId="077D9A62" w14:textId="77777777" w:rsidR="007756F1" w:rsidRPr="007756F1" w:rsidRDefault="007756F1" w:rsidP="007756F1">
            <w:pPr>
              <w:spacing w:after="120"/>
              <w:rPr>
                <w:rFonts w:ascii="Calibri Light" w:hAnsi="Calibri Light"/>
                <w:sz w:val="16"/>
                <w:szCs w:val="16"/>
              </w:rPr>
            </w:pPr>
            <w:del w:id="4554" w:author="Ashan Asmone" w:date="2016-03-31T12:05:00Z">
              <w:r w:rsidRPr="007756F1" w:rsidDel="002D4ACA">
                <w:rPr>
                  <w:rFonts w:ascii="Calibri Light" w:hAnsi="Calibri Light"/>
                  <w:sz w:val="16"/>
                  <w:szCs w:val="16"/>
                </w:rPr>
                <w:delText>ISO 11432:1993 Building construction; sealants; determination of resistance to compression</w:delText>
              </w:r>
            </w:del>
            <w:ins w:id="4555" w:author="Ashan Asmone" w:date="2016-03-31T12:05:00Z">
              <w:r w:rsidR="002D4ACA">
                <w:rPr>
                  <w:rFonts w:ascii="Calibri Light" w:hAnsi="Calibri Light"/>
                  <w:sz w:val="16"/>
                  <w:szCs w:val="16"/>
                </w:rPr>
                <w:t>ISO 11432:2005 Building construction -- Sealants -- Determination of resistance to compression</w:t>
              </w:r>
            </w:ins>
          </w:p>
          <w:p w14:paraId="78985D17" w14:textId="77777777" w:rsidR="007756F1" w:rsidRPr="007756F1" w:rsidRDefault="007756F1" w:rsidP="007756F1">
            <w:pPr>
              <w:spacing w:after="120"/>
              <w:rPr>
                <w:rFonts w:ascii="Calibri Light" w:hAnsi="Calibri Light"/>
                <w:sz w:val="16"/>
                <w:szCs w:val="16"/>
              </w:rPr>
            </w:pPr>
            <w:del w:id="4556" w:author="Ashan Asmone" w:date="2016-03-31T12:06:00Z">
              <w:r w:rsidRPr="007756F1" w:rsidDel="002D4ACA">
                <w:rPr>
                  <w:rFonts w:ascii="Calibri Light" w:hAnsi="Calibri Light"/>
                  <w:sz w:val="16"/>
                  <w:szCs w:val="16"/>
                </w:rPr>
                <w:delText>SO 11600:1993 Building construction; sealants; classification and requirements</w:delText>
              </w:r>
            </w:del>
            <w:ins w:id="4557" w:author="Ashan Asmone" w:date="2016-03-31T12:06:00Z">
              <w:r w:rsidR="002D4ACA">
                <w:rPr>
                  <w:rFonts w:ascii="Calibri Light" w:hAnsi="Calibri Light"/>
                  <w:sz w:val="16"/>
                  <w:szCs w:val="16"/>
                </w:rPr>
                <w:t>ISO 11600:2002 Building construction -- Jointing products -- Classification and requirements for sealants</w:t>
              </w:r>
            </w:ins>
          </w:p>
          <w:p w14:paraId="0838441A" w14:textId="77777777" w:rsidR="007756F1" w:rsidRPr="007756F1" w:rsidRDefault="007756F1" w:rsidP="007756F1">
            <w:pPr>
              <w:spacing w:after="120"/>
              <w:rPr>
                <w:rFonts w:ascii="Calibri Light" w:hAnsi="Calibri Light"/>
                <w:sz w:val="16"/>
                <w:szCs w:val="16"/>
              </w:rPr>
            </w:pPr>
            <w:del w:id="4558" w:author="Ashan Asmone" w:date="2016-03-31T12:07:00Z">
              <w:r w:rsidRPr="007756F1" w:rsidDel="002D4ACA">
                <w:rPr>
                  <w:rFonts w:ascii="Calibri Light" w:hAnsi="Calibri Light"/>
                  <w:sz w:val="16"/>
                  <w:szCs w:val="16"/>
                </w:rPr>
                <w:delText>ISO 13638:1996 Building construction - Sealants - Determination of resistance to prolonged exposure to water</w:delText>
              </w:r>
            </w:del>
            <w:ins w:id="4559" w:author="Ashan Asmone" w:date="2016-03-31T12:07:00Z">
              <w:r w:rsidR="002D4ACA">
                <w:rPr>
                  <w:rFonts w:ascii="Calibri Light" w:hAnsi="Calibri Light"/>
                  <w:sz w:val="16"/>
                  <w:szCs w:val="16"/>
                </w:rPr>
                <w:t>ISO 13638:1996 Building construction - Sealants - Determination of resistance to prolonged exposure to water</w:t>
              </w:r>
            </w:ins>
          </w:p>
          <w:p w14:paraId="71995FF3" w14:textId="77777777" w:rsidR="007756F1" w:rsidRPr="007756F1" w:rsidRDefault="007756F1" w:rsidP="007756F1">
            <w:pPr>
              <w:spacing w:after="120"/>
              <w:rPr>
                <w:rFonts w:ascii="Calibri Light" w:hAnsi="Calibri Light"/>
                <w:sz w:val="16"/>
                <w:szCs w:val="16"/>
              </w:rPr>
            </w:pPr>
            <w:del w:id="4560" w:author="Ashan Asmone" w:date="2016-03-31T12:08:00Z">
              <w:r w:rsidRPr="007756F1" w:rsidDel="002D4ACA">
                <w:rPr>
                  <w:rFonts w:ascii="Calibri Light" w:hAnsi="Calibri Light"/>
                  <w:sz w:val="16"/>
                  <w:szCs w:val="16"/>
                </w:rPr>
                <w:delText>ISO 8340:1984/Cor 1:1995 Building construction - Jointing products - Sealants - Determination of tensile properties at maintained extension; Technical Corrigendum 1</w:delText>
              </w:r>
            </w:del>
            <w:ins w:id="4561" w:author="Ashan Asmone" w:date="2016-03-31T12:08:00Z">
              <w:r w:rsidR="002D4ACA">
                <w:rPr>
                  <w:rFonts w:ascii="Calibri Light" w:hAnsi="Calibri Light"/>
                  <w:sz w:val="16"/>
                  <w:szCs w:val="16"/>
                </w:rPr>
                <w:t>ISO 8340:2005 Building construction -- Sealants -- Determination of tensile properties at maintained extension</w:t>
              </w:r>
            </w:ins>
          </w:p>
          <w:p w14:paraId="2402EA8F" w14:textId="77777777" w:rsidR="007756F1" w:rsidRPr="007756F1" w:rsidRDefault="007756F1" w:rsidP="007756F1">
            <w:pPr>
              <w:spacing w:after="120"/>
              <w:rPr>
                <w:rFonts w:ascii="Calibri Light" w:hAnsi="Calibri Light"/>
                <w:sz w:val="16"/>
                <w:szCs w:val="16"/>
              </w:rPr>
            </w:pPr>
            <w:del w:id="4562" w:author="Ashan Asmone" w:date="2016-03-31T12:09:00Z">
              <w:r w:rsidRPr="007756F1" w:rsidDel="002D4ACA">
                <w:rPr>
                  <w:rFonts w:ascii="Calibri Light" w:hAnsi="Calibri Light"/>
                  <w:sz w:val="16"/>
                  <w:szCs w:val="16"/>
                </w:rPr>
                <w:delText>ISO 8394:1988 Building construction; jointing products; determination of extrudability of one-component sealants</w:delText>
              </w:r>
            </w:del>
            <w:ins w:id="4563" w:author="Ashan Asmone" w:date="2016-03-31T12:09:00Z">
              <w:r w:rsidR="002D4ACA">
                <w:rPr>
                  <w:rFonts w:ascii="Calibri Light" w:hAnsi="Calibri Light"/>
                  <w:sz w:val="16"/>
                  <w:szCs w:val="16"/>
                </w:rPr>
                <w:t>ISO 8394-1:2010 Building construction -- Jointing products -- Part 1: Determination of extrudability of sealants</w:t>
              </w:r>
            </w:ins>
          </w:p>
          <w:p w14:paraId="1EED3E67" w14:textId="77777777" w:rsidR="007756F1" w:rsidRPr="007756F1" w:rsidRDefault="007756F1" w:rsidP="007756F1">
            <w:pPr>
              <w:spacing w:after="120"/>
              <w:rPr>
                <w:rFonts w:ascii="Calibri Light" w:hAnsi="Calibri Light"/>
                <w:sz w:val="16"/>
                <w:szCs w:val="16"/>
              </w:rPr>
            </w:pPr>
            <w:del w:id="4564" w:author="Ashan Asmone" w:date="2016-03-31T12:11:00Z">
              <w:r w:rsidRPr="007756F1" w:rsidDel="002D4ACA">
                <w:rPr>
                  <w:rFonts w:ascii="Calibri Light" w:hAnsi="Calibri Light"/>
                  <w:sz w:val="16"/>
                  <w:szCs w:val="16"/>
                </w:rPr>
                <w:delText>ISO 9047:2001 Building construction - Jointing products - Determination of adhesion/cohesion properties of sealants at variable temperatures</w:delText>
              </w:r>
            </w:del>
            <w:ins w:id="4565" w:author="Ashan Asmone" w:date="2016-03-31T12:11:00Z">
              <w:r w:rsidR="002D4ACA">
                <w:rPr>
                  <w:rFonts w:ascii="Calibri Light" w:hAnsi="Calibri Light"/>
                  <w:sz w:val="16"/>
                  <w:szCs w:val="16"/>
                </w:rPr>
                <w:t>ISO 9047:2001 Building construction - Jointing products - Determination of adhesion/cohesion properties of sealants at variable temperatures</w:t>
              </w:r>
            </w:ins>
          </w:p>
          <w:p w14:paraId="0E7FAFB7"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Waterproofing for masonry</w:t>
            </w:r>
          </w:p>
          <w:p w14:paraId="5384BF18" w14:textId="77777777" w:rsidR="007756F1" w:rsidRPr="007756F1" w:rsidRDefault="007756F1" w:rsidP="007756F1">
            <w:pPr>
              <w:spacing w:after="120"/>
              <w:rPr>
                <w:rFonts w:ascii="Calibri Light" w:hAnsi="Calibri Light"/>
                <w:sz w:val="16"/>
                <w:szCs w:val="16"/>
              </w:rPr>
            </w:pPr>
            <w:del w:id="4566" w:author="Ashan Asmone" w:date="2016-03-31T12:12:00Z">
              <w:r w:rsidRPr="007756F1"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4567" w:author="Ashan Asmone" w:date="2016-03-31T12:12:00Z">
              <w:r w:rsidR="002D4ACA">
                <w:rPr>
                  <w:rFonts w:ascii="Calibri Light" w:hAnsi="Calibri Light"/>
                  <w:sz w:val="16"/>
                  <w:szCs w:val="16"/>
                </w:rPr>
                <w:t>ISO 7783:2011 Paints and varnishes -- Determination of water-vapour transmission properties -- Cup method</w:t>
              </w:r>
            </w:ins>
            <w:r w:rsidRPr="007756F1">
              <w:rPr>
                <w:rFonts w:ascii="Calibri Light" w:hAnsi="Calibri Light"/>
                <w:sz w:val="16"/>
                <w:szCs w:val="16"/>
              </w:rPr>
              <w:t> </w:t>
            </w:r>
          </w:p>
          <w:p w14:paraId="26A3DDBA" w14:textId="77777777" w:rsidR="00570413" w:rsidRPr="007756F1" w:rsidRDefault="00570413" w:rsidP="00570413">
            <w:pPr>
              <w:spacing w:after="120"/>
              <w:rPr>
                <w:rFonts w:ascii="Calibri Light" w:hAnsi="Calibri Light"/>
                <w:sz w:val="16"/>
                <w:szCs w:val="16"/>
              </w:rPr>
            </w:pPr>
          </w:p>
        </w:tc>
      </w:tr>
    </w:tbl>
    <w:p w14:paraId="35CDE33C" w14:textId="77777777" w:rsidR="00570413" w:rsidRDefault="00570413">
      <w:pPr>
        <w:rPr>
          <w:sz w:val="16"/>
          <w:szCs w:val="16"/>
          <w:lang w:val="en-US"/>
        </w:rPr>
      </w:pPr>
    </w:p>
    <w:p w14:paraId="369345A5" w14:textId="77777777" w:rsidR="00570413" w:rsidRDefault="004A0C92" w:rsidP="003115A2">
      <w:pPr>
        <w:pStyle w:val="Heading2"/>
        <w:rPr>
          <w:lang w:val="en-US"/>
        </w:rPr>
      </w:pPr>
      <w:r w:rsidRPr="003115A2">
        <w:t>Efflorescence</w:t>
      </w:r>
      <w:r>
        <w:rPr>
          <w:lang w:val="en-US"/>
        </w:rPr>
        <w:t xml:space="preserve"> - </w:t>
      </w:r>
      <w:r w:rsidR="003115A2" w:rsidRPr="003115A2">
        <w:t>Scumming</w:t>
      </w:r>
    </w:p>
    <w:tbl>
      <w:tblPr>
        <w:tblStyle w:val="TableGrid"/>
        <w:tblW w:w="0" w:type="auto"/>
        <w:tblInd w:w="108" w:type="dxa"/>
        <w:tblLook w:val="04A0" w:firstRow="1" w:lastRow="0" w:firstColumn="1" w:lastColumn="0" w:noHBand="0" w:noVBand="1"/>
      </w:tblPr>
      <w:tblGrid>
        <w:gridCol w:w="685"/>
        <w:gridCol w:w="8449"/>
      </w:tblGrid>
      <w:tr w:rsidR="00570413" w:rsidRPr="004F3C8C" w14:paraId="7A2E5A09" w14:textId="77777777" w:rsidTr="00570413">
        <w:tc>
          <w:tcPr>
            <w:tcW w:w="685" w:type="dxa"/>
          </w:tcPr>
          <w:p w14:paraId="4AE3A468"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1A26FEFA"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65108473" w14:textId="77777777" w:rsidR="007756F1" w:rsidRPr="007756F1" w:rsidRDefault="007756F1" w:rsidP="007756F1">
            <w:pPr>
              <w:spacing w:after="120"/>
              <w:rPr>
                <w:rFonts w:ascii="Calibri Light" w:hAnsi="Calibri Light"/>
                <w:sz w:val="16"/>
                <w:szCs w:val="16"/>
              </w:rPr>
            </w:pPr>
            <w:del w:id="4568" w:author="Ashan Asmone" w:date="2016-03-31T12:23:00Z">
              <w:r w:rsidRPr="007756F1" w:rsidDel="00273739">
                <w:rPr>
                  <w:rFonts w:ascii="Calibri Light" w:hAnsi="Calibri Light"/>
                  <w:sz w:val="16"/>
                  <w:szCs w:val="16"/>
                </w:rPr>
                <w:delText>BS 890:1995 Specification for building lime</w:delText>
              </w:r>
            </w:del>
            <w:ins w:id="4569" w:author="Ashan Asmone" w:date="2016-03-31T12:23:00Z">
              <w:r w:rsidR="00273739">
                <w:rPr>
                  <w:rFonts w:ascii="Calibri Light" w:hAnsi="Calibri Light"/>
                  <w:sz w:val="16"/>
                  <w:szCs w:val="16"/>
                </w:rPr>
                <w:t>BS EN 459-1:2015 Building lime. Definitions, specifications and conformity criteria</w:t>
              </w:r>
            </w:ins>
            <w:del w:id="4570" w:author="Ashan Senel Asmone" w:date="2016-03-21T16:33:00Z">
              <w:r w:rsidRPr="007756F1" w:rsidDel="00A42019">
                <w:rPr>
                  <w:rFonts w:ascii="Calibri Light" w:hAnsi="Calibri Light"/>
                  <w:sz w:val="16"/>
                  <w:szCs w:val="16"/>
                </w:rPr>
                <w:delText>s</w:delText>
              </w:r>
            </w:del>
            <w:ins w:id="4571" w:author="Ashan Senel Asmone" w:date="2016-03-21T16:33:00Z">
              <w:r w:rsidR="00A42019">
                <w:rPr>
                  <w:rFonts w:ascii="Calibri Light" w:hAnsi="Calibri Light"/>
                  <w:sz w:val="16"/>
                  <w:szCs w:val="16"/>
                </w:rPr>
                <w:t>BS EN 459-1:2015 Building lime. Definitions, specifications and conformity criteria</w:t>
              </w:r>
            </w:ins>
          </w:p>
          <w:p w14:paraId="45B6227E" w14:textId="77777777" w:rsidR="007756F1" w:rsidRPr="007756F1" w:rsidRDefault="007756F1" w:rsidP="007756F1">
            <w:pPr>
              <w:spacing w:after="120"/>
              <w:rPr>
                <w:rFonts w:ascii="Calibri Light" w:hAnsi="Calibri Light"/>
                <w:sz w:val="16"/>
                <w:szCs w:val="16"/>
              </w:rPr>
            </w:pPr>
            <w:del w:id="4572" w:author="Ashan Senel Asmone" w:date="2016-03-21T16:36:00Z">
              <w:r w:rsidRPr="007756F1" w:rsidDel="00A42019">
                <w:rPr>
                  <w:rFonts w:ascii="Calibri Light" w:hAnsi="Calibri Light"/>
                  <w:sz w:val="16"/>
                  <w:szCs w:val="16"/>
                </w:rPr>
                <w:delText>BS 3921:1985 Specification for clay bricks</w:delText>
              </w:r>
            </w:del>
            <w:ins w:id="4573" w:author="Ashan Senel Asmone" w:date="2016-03-21T16:36:00Z">
              <w:r w:rsidR="00A42019">
                <w:rPr>
                  <w:rFonts w:ascii="Calibri Light" w:hAnsi="Calibri Light"/>
                  <w:sz w:val="16"/>
                  <w:szCs w:val="16"/>
                </w:rPr>
                <w:t xml:space="preserve">BS EN 772-3:1998 Methods of test for masonry units. Determination of net volume and percentage of voids of clay masonry units by hydrostatic weighing/ </w:t>
              </w:r>
            </w:ins>
            <w:ins w:id="4574"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ins w:id="4575" w:author="Ashan Senel Asmone" w:date="2016-03-21T16:36:00Z">
              <w:r w:rsidR="00A42019">
                <w:rPr>
                  <w:rFonts w:ascii="Calibri Light" w:hAnsi="Calibri Light"/>
                  <w:sz w:val="16"/>
                  <w:szCs w:val="16"/>
                </w:rPr>
                <w:t>/ BS EN 771-1:2011 Specification for masonry units. Clay masonry units</w:t>
              </w:r>
            </w:ins>
          </w:p>
          <w:p w14:paraId="77561922" w14:textId="77777777" w:rsidR="007756F1" w:rsidRPr="007756F1" w:rsidRDefault="007756F1" w:rsidP="007756F1">
            <w:pPr>
              <w:spacing w:after="120"/>
              <w:rPr>
                <w:rFonts w:ascii="Calibri Light" w:hAnsi="Calibri Light"/>
                <w:sz w:val="16"/>
                <w:szCs w:val="16"/>
              </w:rPr>
            </w:pPr>
            <w:del w:id="4576" w:author="Ashan Senel Asmone" w:date="2016-03-21T16:39:00Z">
              <w:r w:rsidRPr="007756F1" w:rsidDel="00534DBC">
                <w:rPr>
                  <w:rFonts w:ascii="Calibri Light" w:hAnsi="Calibri Light"/>
                  <w:sz w:val="16"/>
                  <w:szCs w:val="16"/>
                </w:rPr>
                <w:delText>BS 5628-2:2000 Code of practice for use of masonry. Structural use of reinforced and prestressed masonry</w:delText>
              </w:r>
            </w:del>
            <w:ins w:id="4577" w:author="Ashan Senel Asmone" w:date="2016-03-21T16:40:00Z">
              <w:r w:rsidR="00534DBC">
                <w:rPr>
                  <w:rFonts w:ascii="Calibri Light" w:hAnsi="Calibri Light"/>
                  <w:sz w:val="16"/>
                  <w:szCs w:val="16"/>
                </w:rPr>
                <w:t xml:space="preserve">PD 6697:2010 Recommendations for the design of masonry structures to BS EN 1996-1-1 and BS EN 1996-2/ BS EN 1996-3:2006 Eurocode 6. Design of masonry structures. Simplified calculation methods for unreinforced masonry structures/ </w:t>
              </w:r>
            </w:ins>
            <w:ins w:id="4578" w:author="Ashan Senel Asmone" w:date="2016-03-21T16:39:00Z">
              <w:r w:rsidR="00534DBC">
                <w:rPr>
                  <w:rFonts w:ascii="Calibri Light" w:hAnsi="Calibri Light"/>
                  <w:sz w:val="16"/>
                  <w:szCs w:val="16"/>
                </w:rPr>
                <w:t>BS EN 1996-2:2006 Eurocode 6. Design of masonry structures. Design considerations, selection of materials and execution of masonry/ BS EN 1996-1-1:2005+A1:2012 Eurocode 6. Design of masonry structures. General rules for reinforced and unreinforced masonry structures</w:t>
              </w:r>
            </w:ins>
          </w:p>
          <w:p w14:paraId="3D0F13A1" w14:textId="77777777" w:rsidR="007756F1" w:rsidRPr="007756F1" w:rsidRDefault="007756F1" w:rsidP="007756F1">
            <w:pPr>
              <w:spacing w:after="120"/>
              <w:rPr>
                <w:rFonts w:ascii="Calibri Light" w:hAnsi="Calibri Light"/>
                <w:sz w:val="16"/>
                <w:szCs w:val="16"/>
              </w:rPr>
            </w:pPr>
            <w:del w:id="4579" w:author="Ashan Senel Asmone" w:date="2016-03-21T16:42:00Z">
              <w:r w:rsidRPr="007756F1" w:rsidDel="00534DBC">
                <w:rPr>
                  <w:rFonts w:ascii="Calibri Light" w:hAnsi="Calibri Light"/>
                  <w:sz w:val="16"/>
                  <w:szCs w:val="16"/>
                </w:rPr>
                <w:delText>BS 5628-3:2001 Code of practice for use of masonry. Materials and components, design and workmanship</w:delText>
              </w:r>
            </w:del>
            <w:ins w:id="4580" w:author="Ashan Senel Asmone" w:date="2016-03-21T16:42:00Z">
              <w:r w:rsidR="00534DBC">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0670DF15" w14:textId="77777777" w:rsidR="007756F1" w:rsidRPr="007756F1" w:rsidRDefault="007756F1" w:rsidP="007756F1">
            <w:pPr>
              <w:spacing w:after="120"/>
              <w:rPr>
                <w:rFonts w:ascii="Calibri Light" w:hAnsi="Calibri Light"/>
                <w:sz w:val="16"/>
                <w:szCs w:val="16"/>
              </w:rPr>
            </w:pPr>
            <w:del w:id="4581" w:author="Ashan Senel Asmone" w:date="2016-03-21T16:44:00Z">
              <w:r w:rsidRPr="007756F1" w:rsidDel="00534DBC">
                <w:rPr>
                  <w:rFonts w:ascii="Calibri Light" w:hAnsi="Calibri Light"/>
                  <w:sz w:val="16"/>
                  <w:szCs w:val="16"/>
                </w:rPr>
                <w:delText>BS 6100-5.3:1984 Glossary of building and civil engineering terms. Masonry. Bricks and blocks</w:delText>
              </w:r>
            </w:del>
            <w:ins w:id="4582" w:author="Ashan Senel Asmone" w:date="2016-03-21T16:44:00Z">
              <w:r w:rsidR="00534DBC">
                <w:rPr>
                  <w:rFonts w:ascii="Calibri Light" w:hAnsi="Calibri Light"/>
                  <w:sz w:val="16"/>
                  <w:szCs w:val="16"/>
                </w:rPr>
                <w:t>BS 6100-6:2008 Building and civil engineering. Vocabulary. Construction parts</w:t>
              </w:r>
            </w:ins>
          </w:p>
          <w:p w14:paraId="332AE911" w14:textId="77777777" w:rsidR="007756F1" w:rsidRPr="007756F1" w:rsidRDefault="007756F1" w:rsidP="007756F1">
            <w:pPr>
              <w:spacing w:after="120"/>
              <w:rPr>
                <w:rFonts w:ascii="Calibri Light" w:hAnsi="Calibri Light"/>
                <w:sz w:val="16"/>
                <w:szCs w:val="16"/>
              </w:rPr>
            </w:pPr>
            <w:del w:id="4583" w:author="Ashan Senel Asmone" w:date="2016-03-21T16:45:00Z">
              <w:r w:rsidRPr="007756F1" w:rsidDel="00534DBC">
                <w:rPr>
                  <w:rFonts w:ascii="Calibri Light" w:hAnsi="Calibri Light"/>
                  <w:sz w:val="16"/>
                  <w:szCs w:val="16"/>
                </w:rPr>
                <w:delText>BS EN 772-1:2000 Methods of test for masonry units. Determination of compressive strength</w:delText>
              </w:r>
            </w:del>
            <w:ins w:id="4584" w:author="Ashan Senel Asmone" w:date="2016-03-21T16:45:00Z">
              <w:r w:rsidR="00534DBC">
                <w:rPr>
                  <w:rFonts w:ascii="Calibri Light" w:hAnsi="Calibri Light"/>
                  <w:sz w:val="16"/>
                  <w:szCs w:val="16"/>
                </w:rPr>
                <w:t>BS EN 772-1:2011+A1:2015 Methods of test for masonry units. Determination of compressive strength</w:t>
              </w:r>
            </w:ins>
          </w:p>
          <w:p w14:paraId="103C131C" w14:textId="77777777" w:rsidR="007756F1" w:rsidRPr="007756F1" w:rsidRDefault="007756F1" w:rsidP="007756F1">
            <w:pPr>
              <w:spacing w:after="120"/>
              <w:rPr>
                <w:rFonts w:ascii="Calibri Light" w:hAnsi="Calibri Light"/>
                <w:sz w:val="16"/>
                <w:szCs w:val="16"/>
              </w:rPr>
            </w:pPr>
            <w:del w:id="4585" w:author="Ashan Senel Asmone" w:date="2016-03-21T16:46:00Z">
              <w:r w:rsidRPr="007756F1" w:rsidDel="00534DBC">
                <w:rPr>
                  <w:rFonts w:ascii="Calibri Light" w:hAnsi="Calibri Light"/>
                  <w:sz w:val="16"/>
                  <w:szCs w:val="16"/>
                </w:rPr>
                <w:delText>BS EN 772-2:1998 Methods of test for masonry units. Determination of percentage area of voids in aggregate concrete masonry units (by paper indentation)</w:delText>
              </w:r>
            </w:del>
            <w:ins w:id="4586" w:author="Ashan Senel Asmone" w:date="2016-03-21T16:46:00Z">
              <w:r w:rsidR="00534DBC">
                <w:rPr>
                  <w:rFonts w:ascii="Calibri Light" w:hAnsi="Calibri Light"/>
                  <w:sz w:val="16"/>
                  <w:szCs w:val="16"/>
                </w:rPr>
                <w:t>BS EN 772-2:1998 Methods of test for masonry units. Determination of percentage area of voids in masonry units (by paper indentation)</w:t>
              </w:r>
            </w:ins>
          </w:p>
          <w:p w14:paraId="6BB5DC28" w14:textId="77777777" w:rsidR="007756F1" w:rsidRPr="007756F1" w:rsidRDefault="007756F1" w:rsidP="007756F1">
            <w:pPr>
              <w:spacing w:after="120"/>
              <w:rPr>
                <w:rFonts w:ascii="Calibri Light" w:hAnsi="Calibri Light"/>
                <w:sz w:val="16"/>
                <w:szCs w:val="16"/>
              </w:rPr>
            </w:pPr>
            <w:del w:id="4587" w:author="Ashan Senel Asmone" w:date="2016-03-21T16:48:00Z">
              <w:r w:rsidRPr="007756F1" w:rsidDel="00534DBC">
                <w:rPr>
                  <w:rFonts w:ascii="Calibri Light" w:hAnsi="Calibri Light"/>
                  <w:sz w:val="16"/>
                  <w:szCs w:val="16"/>
                </w:rPr>
                <w:delText>BS EN 772-5:2001 Methods of test for masonry units. Determination of the active soluble salts content of clay masonry units</w:delText>
              </w:r>
            </w:del>
            <w:ins w:id="4588"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3ACBD335" w14:textId="77777777" w:rsidR="007756F1" w:rsidRPr="007756F1" w:rsidRDefault="007756F1" w:rsidP="007756F1">
            <w:pPr>
              <w:spacing w:after="120"/>
              <w:rPr>
                <w:rFonts w:ascii="Calibri Light" w:hAnsi="Calibri Light"/>
                <w:sz w:val="16"/>
                <w:szCs w:val="16"/>
              </w:rPr>
            </w:pPr>
            <w:del w:id="4589" w:author="Ashan Senel Asmone" w:date="2016-03-21T16:49:00Z">
              <w:r w:rsidRPr="007756F1" w:rsidDel="00534DBC">
                <w:rPr>
                  <w:rFonts w:ascii="Calibri Light" w:hAnsi="Calibri Light"/>
                  <w:sz w:val="16"/>
                  <w:szCs w:val="16"/>
                </w:rPr>
                <w:delText>BS EN 772-7:1998 Methods of test for masonry units. Determination of water absorption of clay masonry damp proof course units by boiling in water</w:delText>
              </w:r>
            </w:del>
            <w:ins w:id="4590"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387268A7" w14:textId="77777777" w:rsidR="007756F1" w:rsidRPr="007756F1" w:rsidRDefault="007756F1" w:rsidP="007756F1">
            <w:pPr>
              <w:spacing w:after="120"/>
              <w:rPr>
                <w:rFonts w:ascii="Calibri Light" w:hAnsi="Calibri Light"/>
                <w:sz w:val="16"/>
                <w:szCs w:val="16"/>
              </w:rPr>
            </w:pPr>
            <w:del w:id="4591" w:author="Ashan Senel Asmone" w:date="2016-03-21T16:50:00Z">
              <w:r w:rsidRPr="007756F1" w:rsidDel="00534DBC">
                <w:rPr>
                  <w:rFonts w:ascii="Calibri Light" w:hAnsi="Calibri Light"/>
                  <w:sz w:val="16"/>
                  <w:szCs w:val="16"/>
                </w:rPr>
                <w:delText>BS EN 772-19:2000 Methods of test for masonry units. Determination of moisture expansion of large horizontally perforated clay masonry units</w:delText>
              </w:r>
            </w:del>
            <w:ins w:id="4592" w:author="Ashan Senel Asmone" w:date="2016-03-21T16:50:00Z">
              <w:r w:rsidR="00534DBC">
                <w:rPr>
                  <w:rFonts w:ascii="Calibri Light" w:hAnsi="Calibri Light"/>
                  <w:sz w:val="16"/>
                  <w:szCs w:val="16"/>
                </w:rPr>
                <w:t>BS EN 772-19:2000 Methods of test for masonry units. Determination of moisture expansion of large horizontally perforated clay masonry units</w:t>
              </w:r>
            </w:ins>
          </w:p>
          <w:p w14:paraId="1825A4B0" w14:textId="77777777" w:rsidR="007756F1" w:rsidRPr="007756F1" w:rsidRDefault="007756F1" w:rsidP="007756F1">
            <w:pPr>
              <w:spacing w:after="120"/>
              <w:rPr>
                <w:rFonts w:ascii="Calibri Light" w:hAnsi="Calibri Light"/>
                <w:sz w:val="16"/>
                <w:szCs w:val="16"/>
              </w:rPr>
            </w:pPr>
            <w:del w:id="4593" w:author="Ashan Senel Asmone" w:date="2016-03-21T16:50:00Z">
              <w:r w:rsidRPr="007756F1" w:rsidDel="00534DBC">
                <w:rPr>
                  <w:rFonts w:ascii="Calibri Light" w:hAnsi="Calibri Light"/>
                  <w:sz w:val="16"/>
                  <w:szCs w:val="16"/>
                </w:rPr>
                <w:delText>BS 8000-3:2001 Workmanship on building sites. Code of practice for masonry</w:delText>
              </w:r>
            </w:del>
            <w:ins w:id="4594" w:author="Ashan Senel Asmone" w:date="2016-03-21T16:50:00Z">
              <w:r w:rsidR="00534DBC">
                <w:rPr>
                  <w:rFonts w:ascii="Calibri Light" w:hAnsi="Calibri Light"/>
                  <w:sz w:val="16"/>
                  <w:szCs w:val="16"/>
                </w:rPr>
                <w:t>BS 8000-0:2014 Workmanship on construction sites. Introduction and general principles</w:t>
              </w:r>
            </w:ins>
          </w:p>
          <w:p w14:paraId="772BBB7E" w14:textId="77777777" w:rsidR="007756F1" w:rsidRPr="007756F1" w:rsidRDefault="007756F1" w:rsidP="007756F1">
            <w:pPr>
              <w:spacing w:after="120"/>
              <w:rPr>
                <w:rFonts w:ascii="Calibri Light" w:hAnsi="Calibri Light"/>
                <w:sz w:val="16"/>
                <w:szCs w:val="16"/>
              </w:rPr>
            </w:pPr>
            <w:del w:id="4595" w:author="Ashan Senel Asmone" w:date="2016-03-21T16:51:00Z">
              <w:r w:rsidRPr="007756F1" w:rsidDel="00534DBC">
                <w:rPr>
                  <w:rFonts w:ascii="Calibri Light" w:hAnsi="Calibri Light"/>
                  <w:sz w:val="16"/>
                  <w:szCs w:val="16"/>
                </w:rPr>
                <w:delText>BS 8221-1:2000 Code of practice for cleaning and surface repair of buildings. Cleaning of natural stones, brick, terracotta and concrete</w:delText>
              </w:r>
            </w:del>
            <w:ins w:id="4596"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63C4BC85" w14:textId="77777777" w:rsidR="007756F1" w:rsidRPr="007756F1" w:rsidRDefault="007756F1" w:rsidP="007756F1">
            <w:pPr>
              <w:spacing w:after="120"/>
              <w:rPr>
                <w:rFonts w:ascii="Calibri Light" w:hAnsi="Calibri Light"/>
                <w:sz w:val="16"/>
                <w:szCs w:val="16"/>
              </w:rPr>
            </w:pPr>
            <w:del w:id="4597" w:author="Ashan Senel Asmone" w:date="2016-03-21T16:52:00Z">
              <w:r w:rsidRPr="007756F1" w:rsidDel="00534DBC">
                <w:rPr>
                  <w:rFonts w:ascii="Calibri Light" w:hAnsi="Calibri Light"/>
                  <w:sz w:val="16"/>
                  <w:szCs w:val="16"/>
                </w:rPr>
                <w:delText>BS 8221-2:2000 Code of practice for cleaning and surface repair of buildings. Surface repair of natural stones, brick and terracotta</w:delText>
              </w:r>
            </w:del>
            <w:ins w:id="4598" w:author="Ashan Senel Asmone" w:date="2016-03-21T16:52:00Z">
              <w:r w:rsidR="00534DBC">
                <w:rPr>
                  <w:rFonts w:ascii="Calibri Light" w:hAnsi="Calibri Light"/>
                  <w:sz w:val="16"/>
                  <w:szCs w:val="16"/>
                </w:rPr>
                <w:t>BS 8221-2:2000 Code of practice for cleaning and surface repair of buildings. Surface repair of natural stones, brick and terracotta</w:t>
              </w:r>
            </w:ins>
          </w:p>
          <w:p w14:paraId="0D811BF4"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Mortar</w:t>
            </w:r>
          </w:p>
          <w:p w14:paraId="2D1A06C1" w14:textId="77777777" w:rsidR="007756F1" w:rsidRPr="007756F1" w:rsidRDefault="007756F1" w:rsidP="007756F1">
            <w:pPr>
              <w:spacing w:after="120"/>
              <w:rPr>
                <w:rFonts w:ascii="Calibri Light" w:hAnsi="Calibri Light"/>
                <w:sz w:val="16"/>
                <w:szCs w:val="16"/>
              </w:rPr>
            </w:pPr>
            <w:del w:id="4599" w:author="Ashan Senel Asmone" w:date="2016-03-21T16:53:00Z">
              <w:r w:rsidRPr="007756F1" w:rsidDel="00534DBC">
                <w:rPr>
                  <w:rFonts w:ascii="Calibri Light" w:hAnsi="Calibri Light"/>
                  <w:sz w:val="16"/>
                  <w:szCs w:val="16"/>
                </w:rPr>
                <w:delText>BS EN 413-2:1995 Masonry cement. Test methods</w:delText>
              </w:r>
            </w:del>
            <w:ins w:id="4600" w:author="Ashan Senel Asmone" w:date="2016-03-21T16:53:00Z">
              <w:r w:rsidR="00534DBC">
                <w:rPr>
                  <w:rFonts w:ascii="Calibri Light" w:hAnsi="Calibri Light"/>
                  <w:sz w:val="16"/>
                  <w:szCs w:val="16"/>
                </w:rPr>
                <w:t>BS EN 413-2:2005 Masonry cement. Test methods</w:t>
              </w:r>
            </w:ins>
          </w:p>
          <w:p w14:paraId="5A81ECE8" w14:textId="77777777" w:rsidR="007756F1" w:rsidRPr="007756F1" w:rsidRDefault="007756F1" w:rsidP="007756F1">
            <w:pPr>
              <w:spacing w:after="120"/>
              <w:rPr>
                <w:rFonts w:ascii="Calibri Light" w:hAnsi="Calibri Light"/>
                <w:sz w:val="16"/>
                <w:szCs w:val="16"/>
              </w:rPr>
            </w:pPr>
            <w:del w:id="4601" w:author="Ashan Senel Asmone" w:date="2016-03-21T16:45:00Z">
              <w:r w:rsidRPr="007756F1" w:rsidDel="00534DBC">
                <w:rPr>
                  <w:rFonts w:ascii="Calibri Light" w:hAnsi="Calibri Light"/>
                  <w:sz w:val="16"/>
                  <w:szCs w:val="16"/>
                </w:rPr>
                <w:delText>BS EN 772-1:2000 Methods of test for masonry units. Determination of compressive strength</w:delText>
              </w:r>
            </w:del>
            <w:ins w:id="4602" w:author="Ashan Senel Asmone" w:date="2016-03-21T16:45:00Z">
              <w:r w:rsidR="00534DBC">
                <w:rPr>
                  <w:rFonts w:ascii="Calibri Light" w:hAnsi="Calibri Light"/>
                  <w:sz w:val="16"/>
                  <w:szCs w:val="16"/>
                </w:rPr>
                <w:t>BS EN 772-1:2011+A1:2015 Methods of test for masonry units. Determination of compressive strength</w:t>
              </w:r>
            </w:ins>
          </w:p>
          <w:p w14:paraId="456A7578" w14:textId="77777777" w:rsidR="007756F1" w:rsidRPr="007756F1" w:rsidRDefault="007756F1" w:rsidP="007756F1">
            <w:pPr>
              <w:spacing w:after="120"/>
              <w:rPr>
                <w:rFonts w:ascii="Calibri Light" w:hAnsi="Calibri Light"/>
                <w:sz w:val="16"/>
                <w:szCs w:val="16"/>
              </w:rPr>
            </w:pPr>
            <w:del w:id="4603" w:author="Ashan Senel Asmone" w:date="2016-03-21T16:48:00Z">
              <w:r w:rsidRPr="007756F1" w:rsidDel="00534DBC">
                <w:rPr>
                  <w:rFonts w:ascii="Calibri Light" w:hAnsi="Calibri Light"/>
                  <w:sz w:val="16"/>
                  <w:szCs w:val="16"/>
                </w:rPr>
                <w:delText>BS EN 772-5:2001 Methods of test for masonry units. Determination of the active soluble salts content of clay masonry units</w:delText>
              </w:r>
            </w:del>
            <w:ins w:id="4604"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202959BB" w14:textId="77777777" w:rsidR="007756F1" w:rsidRPr="007756F1" w:rsidRDefault="007756F1" w:rsidP="007756F1">
            <w:pPr>
              <w:spacing w:after="120"/>
              <w:rPr>
                <w:rFonts w:ascii="Calibri Light" w:hAnsi="Calibri Light"/>
                <w:sz w:val="16"/>
                <w:szCs w:val="16"/>
              </w:rPr>
            </w:pPr>
            <w:del w:id="4605" w:author="Ashan Senel Asmone" w:date="2016-03-21T16:54:00Z">
              <w:r w:rsidRPr="007756F1" w:rsidDel="00534DBC">
                <w:rPr>
                  <w:rFonts w:ascii="Calibri Light" w:hAnsi="Calibri Light"/>
                  <w:sz w:val="16"/>
                  <w:szCs w:val="16"/>
                </w:rPr>
                <w:delText>BS EN 772-16:2000 Methods of test for masonry units. Determination of dimensions</w:delText>
              </w:r>
            </w:del>
            <w:ins w:id="4606" w:author="Ashan Senel Asmone" w:date="2016-03-21T16:54:00Z">
              <w:r w:rsidR="00534DBC">
                <w:rPr>
                  <w:rFonts w:ascii="Calibri Light" w:hAnsi="Calibri Light"/>
                  <w:sz w:val="16"/>
                  <w:szCs w:val="16"/>
                </w:rPr>
                <w:t>BS EN 772-16:2011 Methods of test for masonry units. Determination of dimensions</w:t>
              </w:r>
            </w:ins>
          </w:p>
          <w:p w14:paraId="6D642C4E" w14:textId="77777777" w:rsidR="007756F1" w:rsidRPr="007756F1" w:rsidRDefault="007756F1" w:rsidP="007756F1">
            <w:pPr>
              <w:spacing w:after="120"/>
              <w:rPr>
                <w:rFonts w:ascii="Calibri Light" w:hAnsi="Calibri Light"/>
                <w:sz w:val="16"/>
                <w:szCs w:val="16"/>
              </w:rPr>
            </w:pPr>
            <w:del w:id="4607" w:author="Ashan Senel Asmone" w:date="2016-03-21T16:55:00Z">
              <w:r w:rsidRPr="007756F1" w:rsidDel="00534DBC">
                <w:rPr>
                  <w:rFonts w:ascii="Calibri Light" w:hAnsi="Calibri Light"/>
                  <w:sz w:val="16"/>
                  <w:szCs w:val="16"/>
                </w:rPr>
                <w:delText>BS EN 998-2:2002 Specification for mortar for masonry. Masonry mortar</w:delText>
              </w:r>
            </w:del>
            <w:ins w:id="4608" w:author="Ashan Senel Asmone" w:date="2016-03-21T16:55:00Z">
              <w:r w:rsidR="00534DBC">
                <w:rPr>
                  <w:rFonts w:ascii="Calibri Light" w:hAnsi="Calibri Light"/>
                  <w:sz w:val="16"/>
                  <w:szCs w:val="16"/>
                </w:rPr>
                <w:t>BS EN 998-2:2010 Specification for mortar for masonry. Masonry mortar</w:t>
              </w:r>
            </w:ins>
          </w:p>
          <w:p w14:paraId="37049037" w14:textId="77777777" w:rsidR="007756F1" w:rsidRPr="007756F1" w:rsidRDefault="007756F1" w:rsidP="007756F1">
            <w:pPr>
              <w:spacing w:after="120"/>
              <w:rPr>
                <w:rFonts w:ascii="Calibri Light" w:hAnsi="Calibri Light"/>
                <w:sz w:val="16"/>
                <w:szCs w:val="16"/>
              </w:rPr>
            </w:pPr>
            <w:del w:id="4609" w:author="Ashan Senel Asmone" w:date="2016-03-21T16:56:00Z">
              <w:r w:rsidRPr="007756F1" w:rsidDel="00534DBC">
                <w:rPr>
                  <w:rFonts w:ascii="Calibri Light" w:hAnsi="Calibri Light"/>
                  <w:sz w:val="16"/>
                  <w:szCs w:val="16"/>
                </w:rPr>
                <w:delText>BS EN 1015-1:1999 Methods of test for mortar for masonry. Determination of particle size distribution (by sieve analysis)</w:delText>
              </w:r>
            </w:del>
            <w:ins w:id="4610" w:author="Ashan Senel Asmone" w:date="2016-03-21T16:56:00Z">
              <w:r w:rsidR="00534DBC">
                <w:rPr>
                  <w:rFonts w:ascii="Calibri Light" w:hAnsi="Calibri Light"/>
                  <w:sz w:val="16"/>
                  <w:szCs w:val="16"/>
                </w:rPr>
                <w:t>BS EN 1015-1:1999 Methods of test for mortar for masonry. Determination of particle size distribution (by sieve analysis)</w:t>
              </w:r>
            </w:ins>
          </w:p>
          <w:p w14:paraId="451D6CC4" w14:textId="77777777" w:rsidR="007756F1" w:rsidRPr="007756F1" w:rsidRDefault="007756F1" w:rsidP="007756F1">
            <w:pPr>
              <w:spacing w:after="120"/>
              <w:rPr>
                <w:rFonts w:ascii="Calibri Light" w:hAnsi="Calibri Light"/>
                <w:sz w:val="16"/>
                <w:szCs w:val="16"/>
              </w:rPr>
            </w:pPr>
            <w:del w:id="4611" w:author="Ashan Senel Asmone" w:date="2016-03-21T16:56:00Z">
              <w:r w:rsidRPr="007756F1" w:rsidDel="00534DBC">
                <w:rPr>
                  <w:rFonts w:ascii="Calibri Light" w:hAnsi="Calibri Light"/>
                  <w:sz w:val="16"/>
                  <w:szCs w:val="16"/>
                </w:rPr>
                <w:delText>BS EN 1015-2:1999</w:delText>
              </w:r>
              <w:r w:rsidRPr="007756F1" w:rsidDel="00534DBC">
                <w:rPr>
                  <w:rFonts w:ascii="Calibri Light" w:hAnsi="Calibri Light"/>
                  <w:b/>
                  <w:bCs/>
                  <w:sz w:val="16"/>
                  <w:szCs w:val="16"/>
                </w:rPr>
                <w:delText> </w:delText>
              </w:r>
              <w:r w:rsidRPr="007756F1" w:rsidDel="00534DBC">
                <w:rPr>
                  <w:rFonts w:ascii="Calibri Light" w:hAnsi="Calibri Light"/>
                  <w:sz w:val="16"/>
                  <w:szCs w:val="16"/>
                </w:rPr>
                <w:delText>Methods of test for mortar for masonry. Bulk sampling of mortars and preparation of test mortars</w:delText>
              </w:r>
            </w:del>
            <w:ins w:id="4612" w:author="Ashan Senel Asmone" w:date="2016-03-21T16:56:00Z">
              <w:r w:rsidR="00534DBC">
                <w:rPr>
                  <w:rFonts w:ascii="Calibri Light" w:hAnsi="Calibri Light"/>
                  <w:sz w:val="16"/>
                  <w:szCs w:val="16"/>
                </w:rPr>
                <w:t>BS EN 1015-2:1999 Methods of test for mortar for masonry. Bulk sampling of mortars and preparation of test mortars</w:t>
              </w:r>
            </w:ins>
          </w:p>
          <w:p w14:paraId="14E26C6E" w14:textId="77777777" w:rsidR="007756F1" w:rsidRPr="007756F1" w:rsidRDefault="007756F1" w:rsidP="007756F1">
            <w:pPr>
              <w:spacing w:after="120"/>
              <w:rPr>
                <w:rFonts w:ascii="Calibri Light" w:hAnsi="Calibri Light"/>
                <w:sz w:val="16"/>
                <w:szCs w:val="16"/>
              </w:rPr>
            </w:pPr>
            <w:del w:id="4613" w:author="Ashan Senel Asmone" w:date="2016-03-21T16:57:00Z">
              <w:r w:rsidRPr="007756F1" w:rsidDel="00534DBC">
                <w:rPr>
                  <w:rFonts w:ascii="Calibri Light" w:hAnsi="Calibri Light"/>
                  <w:sz w:val="16"/>
                  <w:szCs w:val="16"/>
                </w:rPr>
                <w:delText>BS EN 1015-3:1999 Methods of test for mortar for masonry. Determination of consistence of fresh mortar (by flow table)</w:delText>
              </w:r>
            </w:del>
            <w:ins w:id="4614" w:author="Ashan Senel Asmone" w:date="2016-03-21T16:57:00Z">
              <w:r w:rsidR="00534DBC">
                <w:rPr>
                  <w:rFonts w:ascii="Calibri Light" w:hAnsi="Calibri Light"/>
                  <w:sz w:val="16"/>
                  <w:szCs w:val="16"/>
                </w:rPr>
                <w:t>BS EN 1015-3:1999 Methods of test for mortar for masonry. Determination of consistence of fresh mortar (by flow table)</w:t>
              </w:r>
            </w:ins>
          </w:p>
          <w:p w14:paraId="4D66678A" w14:textId="77777777" w:rsidR="007756F1" w:rsidRPr="007756F1" w:rsidRDefault="007756F1" w:rsidP="007756F1">
            <w:pPr>
              <w:spacing w:after="120"/>
              <w:rPr>
                <w:rFonts w:ascii="Calibri Light" w:hAnsi="Calibri Light"/>
                <w:sz w:val="16"/>
                <w:szCs w:val="16"/>
              </w:rPr>
            </w:pPr>
            <w:del w:id="4615" w:author="Ashan Senel Asmone" w:date="2016-03-21T16:57:00Z">
              <w:r w:rsidRPr="007756F1" w:rsidDel="00534DBC">
                <w:rPr>
                  <w:rFonts w:ascii="Calibri Light" w:hAnsi="Calibri Light"/>
                  <w:sz w:val="16"/>
                  <w:szCs w:val="16"/>
                </w:rPr>
                <w:delText>BS EN 1015-4:1999 Methods of test for mortar for masonry. Determination of consistence of fresh mortar (by plunger penetration)</w:delText>
              </w:r>
            </w:del>
            <w:ins w:id="4616" w:author="Ashan Senel Asmone" w:date="2016-03-21T16:57:00Z">
              <w:r w:rsidR="00534DBC">
                <w:rPr>
                  <w:rFonts w:ascii="Calibri Light" w:hAnsi="Calibri Light"/>
                  <w:sz w:val="16"/>
                  <w:szCs w:val="16"/>
                </w:rPr>
                <w:t>BS EN 1015-4:1999 Methods of test for mortar for masonry. Determination of consistence of fresh mortar (by plunger penetration)</w:t>
              </w:r>
            </w:ins>
          </w:p>
          <w:p w14:paraId="6C9F0015" w14:textId="77777777" w:rsidR="007756F1" w:rsidRPr="007756F1" w:rsidRDefault="007756F1" w:rsidP="007756F1">
            <w:pPr>
              <w:spacing w:after="120"/>
              <w:rPr>
                <w:rFonts w:ascii="Calibri Light" w:hAnsi="Calibri Light"/>
                <w:sz w:val="16"/>
                <w:szCs w:val="16"/>
              </w:rPr>
            </w:pPr>
            <w:del w:id="4617" w:author="Ashan Senel Asmone" w:date="2016-03-21T16:58:00Z">
              <w:r w:rsidRPr="007756F1" w:rsidDel="00534DBC">
                <w:rPr>
                  <w:rFonts w:ascii="Calibri Light" w:hAnsi="Calibri Light"/>
                  <w:sz w:val="16"/>
                  <w:szCs w:val="16"/>
                </w:rPr>
                <w:delText>BS EN 1015-6:1999 Methods of test for mortar for masonry. Determination of bulk density of fresh mortar</w:delText>
              </w:r>
            </w:del>
            <w:ins w:id="4618" w:author="Ashan Senel Asmone" w:date="2016-03-21T16:58:00Z">
              <w:r w:rsidR="00534DBC">
                <w:rPr>
                  <w:rFonts w:ascii="Calibri Light" w:hAnsi="Calibri Light"/>
                  <w:sz w:val="16"/>
                  <w:szCs w:val="16"/>
                </w:rPr>
                <w:t>BS EN 1015-6:1999 Methods of test for mortar for masonry. Determination of bulk density of fresh mortar</w:t>
              </w:r>
            </w:ins>
          </w:p>
          <w:p w14:paraId="2AD31580" w14:textId="77777777" w:rsidR="007756F1" w:rsidRPr="007756F1" w:rsidRDefault="007756F1" w:rsidP="007756F1">
            <w:pPr>
              <w:spacing w:after="120"/>
              <w:rPr>
                <w:rFonts w:ascii="Calibri Light" w:hAnsi="Calibri Light"/>
                <w:sz w:val="16"/>
                <w:szCs w:val="16"/>
              </w:rPr>
            </w:pPr>
            <w:del w:id="4619" w:author="Ashan Senel Asmone" w:date="2016-03-21T16:59:00Z">
              <w:r w:rsidRPr="007756F1" w:rsidDel="00785E22">
                <w:rPr>
                  <w:rFonts w:ascii="Calibri Light" w:hAnsi="Calibri Light"/>
                  <w:sz w:val="16"/>
                  <w:szCs w:val="16"/>
                </w:rPr>
                <w:delText>BS EN 1015-7:1999 Methods of test for mortar for masonry. Determination of air content of fresh mortar</w:delText>
              </w:r>
            </w:del>
            <w:ins w:id="4620" w:author="Ashan Senel Asmone" w:date="2016-03-21T16:59:00Z">
              <w:r w:rsidR="00785E22">
                <w:rPr>
                  <w:rFonts w:ascii="Calibri Light" w:hAnsi="Calibri Light"/>
                  <w:sz w:val="16"/>
                  <w:szCs w:val="16"/>
                </w:rPr>
                <w:t>BS EN 1015-7:1999 Methods of test for mortar for masonry. Determination of air content of fresh mortar</w:t>
              </w:r>
            </w:ins>
          </w:p>
          <w:p w14:paraId="7EEC8A51" w14:textId="77777777" w:rsidR="007756F1" w:rsidRPr="007756F1" w:rsidRDefault="007756F1" w:rsidP="007756F1">
            <w:pPr>
              <w:spacing w:after="120"/>
              <w:rPr>
                <w:rFonts w:ascii="Calibri Light" w:hAnsi="Calibri Light"/>
                <w:sz w:val="16"/>
                <w:szCs w:val="16"/>
              </w:rPr>
            </w:pPr>
            <w:del w:id="4621" w:author="Ashan Senel Asmone" w:date="2016-03-21T16:59:00Z">
              <w:r w:rsidRPr="007756F1" w:rsidDel="00785E22">
                <w:rPr>
                  <w:rFonts w:ascii="Calibri Light" w:hAnsi="Calibri Light"/>
                  <w:sz w:val="16"/>
                  <w:szCs w:val="16"/>
                </w:rPr>
                <w:delText>BS EN 1015-9:1999 Methods of test for mortar for masonry. Determination of workable life and correction time of fresh mortar</w:delText>
              </w:r>
            </w:del>
            <w:ins w:id="4622" w:author="Ashan Senel Asmone" w:date="2016-03-21T16:59:00Z">
              <w:r w:rsidR="00785E22">
                <w:rPr>
                  <w:rFonts w:ascii="Calibri Light" w:hAnsi="Calibri Light"/>
                  <w:sz w:val="16"/>
                  <w:szCs w:val="16"/>
                </w:rPr>
                <w:t>BS EN 1015-9:1999 Methods of test for mortar for masonry. Determination of workable life and correction time of fresh mortar</w:t>
              </w:r>
            </w:ins>
          </w:p>
          <w:p w14:paraId="538335D1" w14:textId="77777777" w:rsidR="007756F1" w:rsidRPr="007756F1" w:rsidRDefault="007756F1" w:rsidP="007756F1">
            <w:pPr>
              <w:spacing w:after="120"/>
              <w:rPr>
                <w:rFonts w:ascii="Calibri Light" w:hAnsi="Calibri Light"/>
                <w:sz w:val="16"/>
                <w:szCs w:val="16"/>
              </w:rPr>
            </w:pPr>
            <w:del w:id="4623" w:author="Ashan Senel Asmone" w:date="2016-03-21T17:00:00Z">
              <w:r w:rsidRPr="007756F1" w:rsidDel="00785E22">
                <w:rPr>
                  <w:rFonts w:ascii="Calibri Light" w:hAnsi="Calibri Light"/>
                  <w:sz w:val="16"/>
                  <w:szCs w:val="16"/>
                </w:rPr>
                <w:delText>BS EN 1015-10:1999 Methods of test for mortar for masonry. Determination of dry bulk density of hardened mortar</w:delText>
              </w:r>
            </w:del>
            <w:ins w:id="4624" w:author="Ashan Senel Asmone" w:date="2016-03-21T17:00:00Z">
              <w:r w:rsidR="00785E22">
                <w:rPr>
                  <w:rFonts w:ascii="Calibri Light" w:hAnsi="Calibri Light"/>
                  <w:sz w:val="16"/>
                  <w:szCs w:val="16"/>
                </w:rPr>
                <w:t>BS EN 1015-10:1999 Methods of test for mortar for masonry. Determination of dry bulk density of hardened mortar</w:t>
              </w:r>
            </w:ins>
          </w:p>
          <w:p w14:paraId="6BB47E72" w14:textId="77777777" w:rsidR="007756F1" w:rsidRPr="007756F1" w:rsidRDefault="007756F1" w:rsidP="007756F1">
            <w:pPr>
              <w:spacing w:after="120"/>
              <w:rPr>
                <w:rFonts w:ascii="Calibri Light" w:hAnsi="Calibri Light"/>
                <w:sz w:val="16"/>
                <w:szCs w:val="16"/>
              </w:rPr>
            </w:pPr>
            <w:del w:id="4625" w:author="Ashan Senel Asmone" w:date="2016-03-21T17:00:00Z">
              <w:r w:rsidRPr="007756F1" w:rsidDel="00785E22">
                <w:rPr>
                  <w:rFonts w:ascii="Calibri Light" w:hAnsi="Calibri Light"/>
                  <w:sz w:val="16"/>
                  <w:szCs w:val="16"/>
                </w:rPr>
                <w:delText>BS EN 1015-11:1999 Methods of test for mortar for masonry. Determination of flexural and compressive strength of hardened mortar</w:delText>
              </w:r>
            </w:del>
            <w:ins w:id="4626" w:author="Ashan Senel Asmone" w:date="2016-03-21T17:00:00Z">
              <w:r w:rsidR="00785E22">
                <w:rPr>
                  <w:rFonts w:ascii="Calibri Light" w:hAnsi="Calibri Light"/>
                  <w:sz w:val="16"/>
                  <w:szCs w:val="16"/>
                </w:rPr>
                <w:t>BS EN 1015-11:1999 Methods of test for mortar for masonry. Determination of flexural and compressive strength of hardened mortar</w:t>
              </w:r>
            </w:ins>
          </w:p>
          <w:p w14:paraId="0663CE5C" w14:textId="77777777" w:rsidR="007756F1" w:rsidRPr="007756F1" w:rsidRDefault="007756F1" w:rsidP="007756F1">
            <w:pPr>
              <w:spacing w:after="120"/>
              <w:rPr>
                <w:rFonts w:ascii="Calibri Light" w:hAnsi="Calibri Light"/>
                <w:sz w:val="16"/>
                <w:szCs w:val="16"/>
              </w:rPr>
            </w:pPr>
            <w:del w:id="4627" w:author="Ashan Senel Asmone" w:date="2016-03-21T17:01:00Z">
              <w:r w:rsidRPr="007756F1" w:rsidDel="00785E22">
                <w:rPr>
                  <w:rFonts w:ascii="Calibri Light" w:hAnsi="Calibri Light"/>
                  <w:sz w:val="16"/>
                  <w:szCs w:val="16"/>
                </w:rPr>
                <w:delText>BS EN 1015-12:2000 Methods of test for mortar for masonry. Determination of adhesive strength of hardened rendering and plastering mortars on substrates</w:delText>
              </w:r>
            </w:del>
            <w:ins w:id="4628" w:author="Ashan Senel Asmone" w:date="2016-03-21T17:01:00Z">
              <w:r w:rsidR="00785E22">
                <w:rPr>
                  <w:rFonts w:ascii="Calibri Light" w:hAnsi="Calibri Light"/>
                  <w:sz w:val="16"/>
                  <w:szCs w:val="16"/>
                </w:rPr>
                <w:t>BS EN 1015-12:2000 Methods of test for mortar for masonry. Determination of adhesive strength of hardened rendering and plastering mortars on substrates</w:t>
              </w:r>
            </w:ins>
          </w:p>
          <w:p w14:paraId="3DF0451C" w14:textId="77777777" w:rsidR="007756F1" w:rsidRPr="007756F1" w:rsidRDefault="007756F1" w:rsidP="007756F1">
            <w:pPr>
              <w:spacing w:after="120"/>
              <w:rPr>
                <w:rFonts w:ascii="Calibri Light" w:hAnsi="Calibri Light"/>
                <w:sz w:val="16"/>
                <w:szCs w:val="16"/>
              </w:rPr>
            </w:pPr>
            <w:del w:id="4629" w:author="Ashan Senel Asmone" w:date="2016-03-21T17:01:00Z">
              <w:r w:rsidRPr="007756F1" w:rsidDel="00785E22">
                <w:rPr>
                  <w:rFonts w:ascii="Calibri Light" w:hAnsi="Calibri Light"/>
                  <w:sz w:val="16"/>
                  <w:szCs w:val="16"/>
                </w:rPr>
                <w:delText>BS EN 1015-17:2000 Methods of test for mortar for masonry. Determination of water-soluble chloride content of fresh mortars</w:delText>
              </w:r>
            </w:del>
            <w:ins w:id="4630" w:author="Ashan Senel Asmone" w:date="2016-03-21T17:01:00Z">
              <w:r w:rsidR="00785E22">
                <w:rPr>
                  <w:rFonts w:ascii="Calibri Light" w:hAnsi="Calibri Light"/>
                  <w:sz w:val="16"/>
                  <w:szCs w:val="16"/>
                </w:rPr>
                <w:t>BS EN 1015-17:2000 Methods of test for mortar for masonry. Determination of water-soluble chloride content of fresh mortars</w:t>
              </w:r>
            </w:ins>
          </w:p>
          <w:p w14:paraId="45982B06" w14:textId="77777777" w:rsidR="007756F1" w:rsidRPr="007756F1" w:rsidRDefault="007756F1" w:rsidP="007756F1">
            <w:pPr>
              <w:spacing w:after="120"/>
              <w:rPr>
                <w:rFonts w:ascii="Calibri Light" w:hAnsi="Calibri Light"/>
                <w:sz w:val="16"/>
                <w:szCs w:val="16"/>
              </w:rPr>
            </w:pPr>
            <w:del w:id="4631" w:author="Ashan Senel Asmone" w:date="2016-03-21T17:04:00Z">
              <w:r w:rsidRPr="007756F1" w:rsidDel="00785E22">
                <w:rPr>
                  <w:rFonts w:ascii="Calibri Light" w:hAnsi="Calibri Light"/>
                  <w:sz w:val="16"/>
                  <w:szCs w:val="16"/>
                </w:rPr>
                <w:delText>BS EN 1052-1:1999 Methods of test for masonry. Determination of compressive strength</w:delText>
              </w:r>
            </w:del>
            <w:ins w:id="4632" w:author="Ashan Senel Asmone" w:date="2016-03-21T17:04:00Z">
              <w:r w:rsidR="00785E22">
                <w:rPr>
                  <w:rFonts w:ascii="Calibri Light" w:hAnsi="Calibri Light"/>
                  <w:sz w:val="16"/>
                  <w:szCs w:val="16"/>
                </w:rPr>
                <w:t>BS EN 1052-1:1999 Methods of test for masonry. Determination of compressive strength</w:t>
              </w:r>
            </w:ins>
          </w:p>
          <w:p w14:paraId="79B75593" w14:textId="77777777" w:rsidR="007756F1" w:rsidRPr="007756F1" w:rsidRDefault="007756F1" w:rsidP="007756F1">
            <w:pPr>
              <w:spacing w:after="120"/>
              <w:rPr>
                <w:rFonts w:ascii="Calibri Light" w:hAnsi="Calibri Light"/>
                <w:sz w:val="16"/>
                <w:szCs w:val="16"/>
              </w:rPr>
            </w:pPr>
            <w:del w:id="4633" w:author="Ashan Senel Asmone" w:date="2016-03-21T17:06:00Z">
              <w:r w:rsidRPr="007756F1" w:rsidDel="00785E22">
                <w:rPr>
                  <w:rFonts w:ascii="Calibri Light" w:hAnsi="Calibri Light"/>
                  <w:sz w:val="16"/>
                  <w:szCs w:val="16"/>
                </w:rPr>
                <w:delText>BS EN 1052-2:1999 Methods of test for masonry. Determination of flexural strength</w:delText>
              </w:r>
            </w:del>
            <w:ins w:id="4634" w:author="Ashan Senel Asmone" w:date="2016-03-21T17:06:00Z">
              <w:r w:rsidR="00785E22">
                <w:rPr>
                  <w:rFonts w:ascii="Calibri Light" w:hAnsi="Calibri Light"/>
                  <w:sz w:val="16"/>
                  <w:szCs w:val="16"/>
                </w:rPr>
                <w:t>BS EN 1052-2:2016 Methods of test for masonry. Determination of flexural strength</w:t>
              </w:r>
            </w:ins>
          </w:p>
          <w:p w14:paraId="095AE4C9" w14:textId="77777777" w:rsidR="007756F1" w:rsidRPr="007756F1" w:rsidRDefault="007756F1" w:rsidP="007756F1">
            <w:pPr>
              <w:spacing w:after="120"/>
              <w:rPr>
                <w:rFonts w:ascii="Calibri Light" w:hAnsi="Calibri Light"/>
                <w:sz w:val="16"/>
                <w:szCs w:val="16"/>
              </w:rPr>
            </w:pPr>
            <w:del w:id="4635" w:author="Ashan Senel Asmone" w:date="2016-03-21T17:09:00Z">
              <w:r w:rsidRPr="007756F1" w:rsidDel="00785E22">
                <w:rPr>
                  <w:rFonts w:ascii="Calibri Light" w:hAnsi="Calibri Light"/>
                  <w:sz w:val="16"/>
                  <w:szCs w:val="16"/>
                </w:rPr>
                <w:delText>BS EN 13139:2002 Aggregates for mortar</w:delText>
              </w:r>
            </w:del>
            <w:ins w:id="4636" w:author="Ashan Senel Asmone" w:date="2016-03-21T17:09:00Z">
              <w:r w:rsidR="00785E22">
                <w:rPr>
                  <w:rFonts w:ascii="Calibri Light" w:hAnsi="Calibri Light"/>
                  <w:sz w:val="16"/>
                  <w:szCs w:val="16"/>
                </w:rPr>
                <w:t>BS EN 13139:2002 Aggregates for mortar</w:t>
              </w:r>
            </w:ins>
          </w:p>
          <w:p w14:paraId="7F07BA93" w14:textId="77777777" w:rsidR="007756F1" w:rsidRPr="007756F1" w:rsidRDefault="007756F1" w:rsidP="007756F1">
            <w:pPr>
              <w:spacing w:after="120"/>
              <w:rPr>
                <w:rFonts w:ascii="Calibri Light" w:hAnsi="Calibri Light"/>
                <w:sz w:val="16"/>
                <w:szCs w:val="16"/>
              </w:rPr>
            </w:pPr>
            <w:del w:id="4637" w:author="Ashan Senel Asmone" w:date="2016-03-21T17:11:00Z">
              <w:r w:rsidRPr="007756F1" w:rsidDel="00785E22">
                <w:rPr>
                  <w:rFonts w:ascii="Calibri Light" w:hAnsi="Calibri Light"/>
                  <w:sz w:val="16"/>
                  <w:szCs w:val="16"/>
                </w:rPr>
                <w:delText>BS 1199 and 1200:1976 Specifications for building sands from natural sources</w:delText>
              </w:r>
            </w:del>
            <w:ins w:id="4638" w:author="Ashan Senel Asmone" w:date="2016-03-21T17:11:00Z">
              <w:r w:rsidR="00785E22">
                <w:rPr>
                  <w:rFonts w:ascii="Calibri Light" w:hAnsi="Calibri Light"/>
                  <w:sz w:val="16"/>
                  <w:szCs w:val="16"/>
                </w:rPr>
                <w:t>BS EN 13139:2002 Aggregates for mortar</w:t>
              </w:r>
            </w:ins>
          </w:p>
          <w:p w14:paraId="668D8526" w14:textId="77777777" w:rsidR="007756F1" w:rsidRPr="007756F1" w:rsidRDefault="007756F1" w:rsidP="007756F1">
            <w:pPr>
              <w:spacing w:after="120"/>
              <w:rPr>
                <w:rFonts w:ascii="Calibri Light" w:hAnsi="Calibri Light"/>
                <w:sz w:val="16"/>
                <w:szCs w:val="16"/>
              </w:rPr>
            </w:pPr>
            <w:del w:id="4639" w:author="Ashan Senel Asmone" w:date="2016-03-21T17:12:00Z">
              <w:r w:rsidRPr="007756F1" w:rsidDel="00785E22">
                <w:rPr>
                  <w:rFonts w:ascii="Calibri Light" w:hAnsi="Calibri Light"/>
                  <w:sz w:val="16"/>
                  <w:szCs w:val="16"/>
                </w:rPr>
                <w:delText>BS 1243:1978 Specification for metal ties for cavity wall construction</w:delText>
              </w:r>
            </w:del>
            <w:ins w:id="4640" w:author="Ashan Senel Asmone" w:date="2016-03-21T17:12:00Z">
              <w:r w:rsidR="00785E22">
                <w:rPr>
                  <w:rFonts w:ascii="Calibri Light" w:hAnsi="Calibri Light"/>
                  <w:sz w:val="16"/>
                  <w:szCs w:val="16"/>
                </w:rPr>
                <w:t>BS EN 845-1:2013 Specification for ancillary components for masonry. Wall ties, tension straps, hangers and brackets</w:t>
              </w:r>
            </w:ins>
          </w:p>
          <w:p w14:paraId="5E39E46F" w14:textId="77777777" w:rsidR="007756F1" w:rsidRPr="007756F1" w:rsidRDefault="007756F1" w:rsidP="007756F1">
            <w:pPr>
              <w:spacing w:after="120"/>
              <w:rPr>
                <w:rFonts w:ascii="Calibri Light" w:hAnsi="Calibri Light"/>
                <w:sz w:val="16"/>
                <w:szCs w:val="16"/>
              </w:rPr>
            </w:pPr>
            <w:del w:id="4641" w:author="Ashan Senel Asmone" w:date="2016-03-21T17:14:00Z">
              <w:r w:rsidRPr="007756F1" w:rsidDel="00785E22">
                <w:rPr>
                  <w:rFonts w:ascii="Calibri Light" w:hAnsi="Calibri Light"/>
                  <w:sz w:val="16"/>
                  <w:szCs w:val="16"/>
                </w:rPr>
                <w:delText>BS 3797:1990 Specification for lightweight aggregates for masonry units and structural concrete</w:delText>
              </w:r>
            </w:del>
            <w:ins w:id="4642" w:author="Ashan Senel Asmone" w:date="2016-03-21T17:14:00Z">
              <w:r w:rsidR="00785E22">
                <w:rPr>
                  <w:rFonts w:ascii="Calibri Light" w:hAnsi="Calibri Light"/>
                  <w:sz w:val="16"/>
                  <w:szCs w:val="16"/>
                </w:rPr>
                <w:t>BS EN 13055-1:2002 Lightweight aggregates. Lightweight aggregates for concrete, mortar and grout</w:t>
              </w:r>
            </w:ins>
          </w:p>
          <w:p w14:paraId="6DFD6A29" w14:textId="77777777" w:rsidR="007756F1" w:rsidRPr="007756F1" w:rsidRDefault="007756F1" w:rsidP="007756F1">
            <w:pPr>
              <w:spacing w:after="120"/>
              <w:rPr>
                <w:rFonts w:ascii="Calibri Light" w:hAnsi="Calibri Light"/>
                <w:sz w:val="16"/>
                <w:szCs w:val="16"/>
              </w:rPr>
            </w:pPr>
            <w:del w:id="4643" w:author="Ashan Senel Asmone" w:date="2016-03-21T17:15:00Z">
              <w:r w:rsidRPr="007756F1" w:rsidDel="00785E22">
                <w:rPr>
                  <w:rFonts w:ascii="Calibri Light" w:hAnsi="Calibri Light"/>
                  <w:sz w:val="16"/>
                  <w:szCs w:val="16"/>
                </w:rPr>
                <w:delText>BS 4721:1981 Specification for ready-mixed building mortars</w:delText>
              </w:r>
            </w:del>
            <w:ins w:id="4644" w:author="Ashan Senel Asmone" w:date="2016-03-21T17:15:00Z">
              <w:r w:rsidR="00785E22">
                <w:rPr>
                  <w:rFonts w:ascii="Calibri Light" w:hAnsi="Calibri Light"/>
                  <w:sz w:val="16"/>
                  <w:szCs w:val="16"/>
                </w:rPr>
                <w:t>BS EN 998-2:2010 Specification for mortar for masonry . Masonry mortar/ BS EN 998-1:2010 Specification for mortar for masonry. Rendering and plastering mortar</w:t>
              </w:r>
            </w:ins>
          </w:p>
          <w:p w14:paraId="2DDEA00E" w14:textId="77777777" w:rsidR="007756F1" w:rsidRPr="007756F1" w:rsidRDefault="007756F1" w:rsidP="007756F1">
            <w:pPr>
              <w:spacing w:after="120"/>
              <w:rPr>
                <w:rFonts w:ascii="Calibri Light" w:hAnsi="Calibri Light"/>
                <w:sz w:val="16"/>
                <w:szCs w:val="16"/>
              </w:rPr>
            </w:pPr>
            <w:del w:id="4645" w:author="Ashan Senel Asmone" w:date="2016-03-21T17:17:00Z">
              <w:r w:rsidRPr="007756F1" w:rsidDel="00785E22">
                <w:rPr>
                  <w:rFonts w:ascii="Calibri Light" w:hAnsi="Calibri Light"/>
                  <w:sz w:val="16"/>
                  <w:szCs w:val="16"/>
                </w:rPr>
                <w:delText>BS 5224:1995 Specification for masonry cement</w:delText>
              </w:r>
            </w:del>
            <w:ins w:id="4646" w:author="Ashan Senel Asmone" w:date="2016-03-21T17:17:00Z">
              <w:r w:rsidR="00785E22">
                <w:rPr>
                  <w:rFonts w:ascii="Calibri Light" w:hAnsi="Calibri Light"/>
                  <w:sz w:val="16"/>
                  <w:szCs w:val="16"/>
                </w:rPr>
                <w:t>BS EN 413-1:2011 Masonry cement. Composition, specifications and conformity criteria</w:t>
              </w:r>
            </w:ins>
          </w:p>
          <w:p w14:paraId="50AF07FC"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Sealants</w:t>
            </w:r>
          </w:p>
          <w:p w14:paraId="65D232A6" w14:textId="77777777" w:rsidR="007756F1" w:rsidRPr="007756F1" w:rsidRDefault="007756F1" w:rsidP="007756F1">
            <w:pPr>
              <w:spacing w:after="120"/>
              <w:rPr>
                <w:rFonts w:ascii="Calibri Light" w:hAnsi="Calibri Light"/>
                <w:sz w:val="16"/>
                <w:szCs w:val="16"/>
              </w:rPr>
            </w:pPr>
            <w:del w:id="4647" w:author="Ashan Senel Asmone" w:date="2016-03-21T17:19:00Z">
              <w:r w:rsidRPr="007756F1" w:rsidDel="00AB6198">
                <w:rPr>
                  <w:rFonts w:ascii="Calibri Light" w:hAnsi="Calibri Light"/>
                  <w:sz w:val="16"/>
                  <w:szCs w:val="16"/>
                </w:rPr>
                <w:delText>BS 4254:1983 Specification for two-part polysulphide-based sealants</w:delText>
              </w:r>
            </w:del>
            <w:ins w:id="4648"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4BEDFDEB" w14:textId="77777777" w:rsidR="007756F1" w:rsidRPr="007756F1" w:rsidRDefault="007756F1" w:rsidP="007756F1">
            <w:pPr>
              <w:spacing w:after="120"/>
              <w:rPr>
                <w:rFonts w:ascii="Calibri Light" w:hAnsi="Calibri Light"/>
                <w:sz w:val="16"/>
                <w:szCs w:val="16"/>
              </w:rPr>
            </w:pPr>
            <w:del w:id="4649" w:author="Ashan Senel Asmone" w:date="2016-03-21T19:20:00Z">
              <w:r w:rsidRPr="007756F1" w:rsidDel="00BF0B04">
                <w:rPr>
                  <w:rFonts w:ascii="Calibri Light" w:hAnsi="Calibri Light"/>
                  <w:sz w:val="16"/>
                  <w:szCs w:val="16"/>
                </w:rPr>
                <w:delText>BS 4255-1:1986 Rubber used in preformed gaskets for weather exclusion from buildings. Specification for non-cellular gaskets</w:delText>
              </w:r>
            </w:del>
            <w:ins w:id="4650"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043304A1" w14:textId="77777777" w:rsidR="007756F1" w:rsidRPr="007756F1" w:rsidRDefault="007756F1" w:rsidP="007756F1">
            <w:pPr>
              <w:spacing w:after="120"/>
              <w:rPr>
                <w:rFonts w:ascii="Calibri Light" w:hAnsi="Calibri Light"/>
                <w:sz w:val="16"/>
                <w:szCs w:val="16"/>
              </w:rPr>
            </w:pPr>
            <w:del w:id="4651" w:author="Ashan Senel Asmone" w:date="2016-03-21T19:22:00Z">
              <w:r w:rsidRPr="007756F1" w:rsidDel="00BF0B04">
                <w:rPr>
                  <w:rFonts w:ascii="Calibri Light" w:hAnsi="Calibri Light"/>
                  <w:sz w:val="16"/>
                  <w:szCs w:val="16"/>
                </w:rPr>
                <w:delText>BS 5215:1986 Specification for one-part gun grade polysulphide-based sealants</w:delText>
              </w:r>
            </w:del>
          </w:p>
          <w:p w14:paraId="34454950" w14:textId="77777777" w:rsidR="007756F1" w:rsidRPr="007756F1" w:rsidRDefault="007756F1" w:rsidP="007756F1">
            <w:pPr>
              <w:spacing w:after="120"/>
              <w:rPr>
                <w:rFonts w:ascii="Calibri Light" w:hAnsi="Calibri Light"/>
                <w:sz w:val="16"/>
                <w:szCs w:val="16"/>
              </w:rPr>
            </w:pPr>
            <w:del w:id="4652" w:author="Ashan Senel Asmone" w:date="2016-03-21T19:22:00Z">
              <w:r w:rsidRPr="007756F1" w:rsidDel="00BF0B04">
                <w:rPr>
                  <w:rFonts w:ascii="Calibri Light" w:hAnsi="Calibri Light"/>
                  <w:sz w:val="16"/>
                  <w:szCs w:val="16"/>
                </w:rPr>
                <w:delText>BS 5889:1989 Specification for one-part gun grade silicone-based sealants</w:delText>
              </w:r>
            </w:del>
          </w:p>
          <w:p w14:paraId="611A5E13" w14:textId="77777777" w:rsidR="007756F1" w:rsidRPr="007756F1" w:rsidRDefault="007756F1" w:rsidP="007756F1">
            <w:pPr>
              <w:spacing w:after="120"/>
              <w:rPr>
                <w:rFonts w:ascii="Calibri Light" w:hAnsi="Calibri Light"/>
                <w:sz w:val="16"/>
                <w:szCs w:val="16"/>
              </w:rPr>
            </w:pPr>
            <w:del w:id="4653" w:author="Ashan Senel Asmone" w:date="2016-03-21T19:23:00Z">
              <w:r w:rsidRPr="007756F1" w:rsidDel="00BF0B04">
                <w:rPr>
                  <w:rFonts w:ascii="Calibri Light" w:hAnsi="Calibri Light"/>
                  <w:sz w:val="16"/>
                  <w:szCs w:val="16"/>
                </w:rPr>
                <w:delText>BS 6213:2000 Selection of construction sealants. Guide</w:delText>
              </w:r>
            </w:del>
            <w:ins w:id="4654" w:author="Ashan Senel Asmone" w:date="2016-03-21T19:23:00Z">
              <w:r w:rsidR="00BF0B04">
                <w:rPr>
                  <w:rFonts w:ascii="Calibri Light" w:hAnsi="Calibri Light"/>
                  <w:sz w:val="16"/>
                  <w:szCs w:val="16"/>
                </w:rPr>
                <w:t>BS 6213:2000+A1:2010 Selection of construction sealants. Guide</w:t>
              </w:r>
            </w:ins>
          </w:p>
          <w:p w14:paraId="4B97DAD7"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Waterproofing for masonry</w:t>
            </w:r>
          </w:p>
          <w:p w14:paraId="1BB33F14" w14:textId="77777777" w:rsidR="007756F1" w:rsidRPr="007756F1" w:rsidRDefault="007756F1" w:rsidP="007756F1">
            <w:pPr>
              <w:spacing w:after="120"/>
              <w:rPr>
                <w:rFonts w:ascii="Calibri Light" w:hAnsi="Calibri Light"/>
                <w:sz w:val="16"/>
                <w:szCs w:val="16"/>
              </w:rPr>
            </w:pPr>
            <w:del w:id="4655" w:author="Ashan Senel Asmone" w:date="2016-03-21T19:24:00Z">
              <w:r w:rsidRPr="007756F1" w:rsidDel="00BF0B04">
                <w:rPr>
                  <w:rFonts w:ascii="Calibri Light" w:hAnsi="Calibri Light"/>
                  <w:sz w:val="16"/>
                  <w:szCs w:val="16"/>
                </w:rPr>
                <w:delText>BS 6477:1992 Specification for water repellents for masonry surfaces</w:delText>
              </w:r>
            </w:del>
          </w:p>
          <w:p w14:paraId="468794FE" w14:textId="77777777" w:rsidR="007756F1" w:rsidRPr="007756F1" w:rsidRDefault="007756F1" w:rsidP="007756F1">
            <w:pPr>
              <w:spacing w:after="120"/>
              <w:rPr>
                <w:rFonts w:ascii="Calibri Light" w:hAnsi="Calibri Light"/>
                <w:sz w:val="16"/>
                <w:szCs w:val="16"/>
              </w:rPr>
            </w:pPr>
            <w:del w:id="4656" w:author="Ashan Senel Asmone" w:date="2016-03-21T19:24:00Z">
              <w:r w:rsidRPr="007756F1" w:rsidDel="00BF0B04">
                <w:rPr>
                  <w:rFonts w:ascii="Calibri Light" w:hAnsi="Calibri Light"/>
                  <w:sz w:val="16"/>
                  <w:szCs w:val="16"/>
                </w:rPr>
                <w:delText>BS 8215:1991 Code of practice for design and installation of damp-proof courses in masonry construction</w:delText>
              </w:r>
            </w:del>
            <w:ins w:id="4657" w:author="Ashan Senel Asmone" w:date="2016-03-21T19:24:00Z">
              <w:r w:rsidR="00BF0B04">
                <w:rPr>
                  <w:rFonts w:ascii="Calibri Light" w:hAnsi="Calibri Light"/>
                  <w:sz w:val="16"/>
                  <w:szCs w:val="16"/>
                </w:rPr>
                <w:t>BS 8215:1991 Code of practice for design and installation of damp-proof courses in masonry construction</w:t>
              </w:r>
            </w:ins>
          </w:p>
          <w:p w14:paraId="5A6BACFD" w14:textId="77777777" w:rsidR="007756F1" w:rsidRPr="007756F1" w:rsidRDefault="007756F1" w:rsidP="007756F1">
            <w:pPr>
              <w:spacing w:after="120"/>
              <w:rPr>
                <w:rFonts w:ascii="Calibri Light" w:hAnsi="Calibri Light"/>
                <w:sz w:val="16"/>
                <w:szCs w:val="16"/>
              </w:rPr>
            </w:pPr>
            <w:del w:id="4658" w:author="Ashan Senel Asmone" w:date="2016-03-21T19:26:00Z">
              <w:r w:rsidRPr="007756F1" w:rsidDel="00BF0B04">
                <w:rPr>
                  <w:rFonts w:ascii="Calibri Light" w:hAnsi="Calibri Light"/>
                  <w:sz w:val="16"/>
                  <w:szCs w:val="16"/>
                </w:rPr>
                <w:delText>DD 86-1:1983 Damp-proof courses. Methods of test for flexural bond strength and short term shear strength</w:delText>
              </w:r>
            </w:del>
          </w:p>
          <w:p w14:paraId="6FD84225" w14:textId="77777777" w:rsidR="007756F1" w:rsidRPr="007756F1" w:rsidRDefault="007756F1" w:rsidP="007756F1">
            <w:pPr>
              <w:spacing w:after="120"/>
              <w:rPr>
                <w:rFonts w:ascii="Calibri Light" w:hAnsi="Calibri Light"/>
                <w:sz w:val="16"/>
                <w:szCs w:val="16"/>
              </w:rPr>
            </w:pPr>
            <w:del w:id="4659" w:author="Ashan Senel Asmone" w:date="2016-03-21T19:26:00Z">
              <w:r w:rsidRPr="007756F1" w:rsidDel="00BF0B04">
                <w:rPr>
                  <w:rFonts w:ascii="Calibri Light" w:hAnsi="Calibri Light"/>
                  <w:sz w:val="16"/>
                  <w:szCs w:val="16"/>
                </w:rPr>
                <w:delText>DD 86-3:1990 Damp-proof courses. Guide to characteristic strengths of damp-proof course material used in masonry</w:delText>
              </w:r>
            </w:del>
          </w:p>
          <w:p w14:paraId="566E7648" w14:textId="77777777" w:rsidR="007756F1" w:rsidRPr="007756F1" w:rsidRDefault="007756F1" w:rsidP="007756F1">
            <w:pPr>
              <w:spacing w:after="120"/>
              <w:rPr>
                <w:rFonts w:ascii="Calibri Light" w:hAnsi="Calibri Light"/>
                <w:sz w:val="16"/>
                <w:szCs w:val="16"/>
              </w:rPr>
            </w:pPr>
            <w:del w:id="4660" w:author="Ashan Senel Asmone" w:date="2016-03-21T16:49:00Z">
              <w:r w:rsidRPr="007756F1" w:rsidDel="00534DBC">
                <w:rPr>
                  <w:rFonts w:ascii="Calibri Light" w:hAnsi="Calibri Light"/>
                  <w:sz w:val="16"/>
                  <w:szCs w:val="16"/>
                </w:rPr>
                <w:delText>BS EN 772-7:1998 Methods of test for masonry units. Determination of water absorption of clay masonry damp proof course units by boiling in water</w:delText>
              </w:r>
            </w:del>
            <w:ins w:id="4661"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66BC9746" w14:textId="77777777" w:rsidR="007756F1" w:rsidRPr="007756F1" w:rsidRDefault="007756F1" w:rsidP="007756F1">
            <w:pPr>
              <w:spacing w:after="120"/>
              <w:rPr>
                <w:rFonts w:ascii="Calibri Light" w:hAnsi="Calibri Light"/>
                <w:sz w:val="16"/>
                <w:szCs w:val="16"/>
              </w:rPr>
            </w:pPr>
            <w:del w:id="4662" w:author="Ashan Senel Asmone" w:date="2016-03-21T19:27:00Z">
              <w:r w:rsidRPr="007756F1" w:rsidDel="00BF0B04">
                <w:rPr>
                  <w:rFonts w:ascii="Calibri Light" w:hAnsi="Calibri Light"/>
                  <w:sz w:val="16"/>
                  <w:szCs w:val="16"/>
                </w:rPr>
                <w:delText>BS EN 1052-4:2000 Methods of test for masonry. Determination of shear strength including damp proof course</w:delText>
              </w:r>
            </w:del>
            <w:ins w:id="4663" w:author="Ashan Senel Asmone" w:date="2016-03-21T19:27:00Z">
              <w:r w:rsidR="00BF0B04">
                <w:rPr>
                  <w:rFonts w:ascii="Calibri Light" w:hAnsi="Calibri Light"/>
                  <w:sz w:val="16"/>
                  <w:szCs w:val="16"/>
                </w:rPr>
                <w:t>BS EN 1052-4:2000 Methods of test for masonry. Determination of shear strength including damp proof course</w:t>
              </w:r>
            </w:ins>
          </w:p>
          <w:p w14:paraId="6C044094" w14:textId="77777777" w:rsidR="00570413" w:rsidRPr="007756F1" w:rsidRDefault="00570413" w:rsidP="00570413">
            <w:pPr>
              <w:spacing w:after="120"/>
              <w:rPr>
                <w:rFonts w:ascii="Calibri Light" w:hAnsi="Calibri Light"/>
                <w:sz w:val="16"/>
                <w:szCs w:val="16"/>
              </w:rPr>
            </w:pPr>
          </w:p>
        </w:tc>
      </w:tr>
      <w:tr w:rsidR="00570413" w:rsidRPr="004F3C8C" w14:paraId="64053D04" w14:textId="77777777" w:rsidTr="00570413">
        <w:tc>
          <w:tcPr>
            <w:tcW w:w="685" w:type="dxa"/>
          </w:tcPr>
          <w:p w14:paraId="5F40F73D"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5A59D59F"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43651545" w14:textId="77777777" w:rsidR="007756F1" w:rsidRPr="007756F1" w:rsidRDefault="007756F1" w:rsidP="007756F1">
            <w:pPr>
              <w:spacing w:after="120"/>
              <w:rPr>
                <w:rFonts w:ascii="Calibri Light" w:hAnsi="Calibri Light"/>
                <w:sz w:val="16"/>
                <w:szCs w:val="16"/>
              </w:rPr>
            </w:pPr>
            <w:del w:id="4664" w:author="Ashan Senel Asmone" w:date="2016-03-21T19:27:00Z">
              <w:r w:rsidRPr="007756F1" w:rsidDel="00BF0B04">
                <w:rPr>
                  <w:rFonts w:ascii="Calibri Light" w:hAnsi="Calibri Light"/>
                  <w:sz w:val="16"/>
                  <w:szCs w:val="16"/>
                </w:rPr>
                <w:delText>ASTM C 216 (facing brick)</w:delText>
              </w:r>
            </w:del>
            <w:ins w:id="4665" w:author="Ashan Senel Asmone" w:date="2016-03-21T19:27:00Z">
              <w:r w:rsidR="00BF0B04">
                <w:rPr>
                  <w:rFonts w:ascii="Calibri Light" w:hAnsi="Calibri Light"/>
                  <w:sz w:val="16"/>
                  <w:szCs w:val="16"/>
                </w:rPr>
                <w:t>ASTM C216 - 15 Standard Specification for Facing Brick (Solid Masonry Units Made from Clay or Shale)</w:t>
              </w:r>
            </w:ins>
          </w:p>
          <w:p w14:paraId="17EDD01C" w14:textId="77777777" w:rsidR="007756F1" w:rsidRPr="007756F1" w:rsidRDefault="007756F1" w:rsidP="007756F1">
            <w:pPr>
              <w:spacing w:after="120"/>
              <w:rPr>
                <w:rFonts w:ascii="Calibri Light" w:hAnsi="Calibri Light"/>
                <w:sz w:val="16"/>
                <w:szCs w:val="16"/>
              </w:rPr>
            </w:pPr>
            <w:del w:id="4666" w:author="Ashan Senel Asmone" w:date="2016-03-21T19:28:00Z">
              <w:r w:rsidRPr="007756F1" w:rsidDel="00BF0B04">
                <w:rPr>
                  <w:rFonts w:ascii="Calibri Light" w:hAnsi="Calibri Light"/>
                  <w:sz w:val="16"/>
                  <w:szCs w:val="16"/>
                </w:rPr>
                <w:delText>ASTM C62-01 Standard Specification for Building Brick (Solid Masonry Units Made From Clay or Shale)</w:delText>
              </w:r>
            </w:del>
            <w:ins w:id="4667" w:author="Ashan Senel Asmone" w:date="2016-03-21T19:28:00Z">
              <w:r w:rsidR="00BF0B04">
                <w:rPr>
                  <w:rFonts w:ascii="Calibri Light" w:hAnsi="Calibri Light"/>
                  <w:sz w:val="16"/>
                  <w:szCs w:val="16"/>
                </w:rPr>
                <w:t>ASTM C62 - 13a Standard Specification for Building Brick (Solid Masonry Units Made From Clay or Shale)</w:t>
              </w:r>
            </w:ins>
          </w:p>
          <w:p w14:paraId="1955860F" w14:textId="77777777" w:rsidR="007756F1" w:rsidRPr="007756F1" w:rsidRDefault="007756F1" w:rsidP="007756F1">
            <w:pPr>
              <w:spacing w:after="120"/>
              <w:rPr>
                <w:rFonts w:ascii="Calibri Light" w:hAnsi="Calibri Light"/>
                <w:sz w:val="16"/>
                <w:szCs w:val="16"/>
              </w:rPr>
            </w:pPr>
            <w:del w:id="4668" w:author="Ashan Senel Asmone" w:date="2016-03-21T19:29:00Z">
              <w:r w:rsidRPr="007756F1" w:rsidDel="00BF0B04">
                <w:rPr>
                  <w:rFonts w:ascii="Calibri Light" w:hAnsi="Calibri Light"/>
                  <w:sz w:val="16"/>
                  <w:szCs w:val="16"/>
                </w:rPr>
                <w:delText>ASTM C 652 (hollow brick)</w:delText>
              </w:r>
            </w:del>
            <w:ins w:id="4669" w:author="Ashan Senel Asmone" w:date="2016-03-21T19:29:00Z">
              <w:r w:rsidR="00BF0B04">
                <w:rPr>
                  <w:rFonts w:ascii="Calibri Light" w:hAnsi="Calibri Light"/>
                  <w:sz w:val="16"/>
                  <w:szCs w:val="16"/>
                </w:rPr>
                <w:t>ASTM C652 - 15 Standard Specification for Hollow Brick (Hollow Masonry Units Made From Clay or Shale)</w:t>
              </w:r>
            </w:ins>
          </w:p>
          <w:p w14:paraId="0104B6A9" w14:textId="77777777" w:rsidR="007756F1" w:rsidRPr="007756F1" w:rsidRDefault="007756F1" w:rsidP="007756F1">
            <w:pPr>
              <w:spacing w:after="120"/>
              <w:rPr>
                <w:rFonts w:ascii="Calibri Light" w:hAnsi="Calibri Light"/>
                <w:sz w:val="16"/>
                <w:szCs w:val="16"/>
              </w:rPr>
            </w:pPr>
            <w:del w:id="4670" w:author="Ashan Senel Asmone" w:date="2016-03-21T19:29:00Z">
              <w:r w:rsidRPr="007756F1" w:rsidDel="00BF0B04">
                <w:rPr>
                  <w:rFonts w:ascii="Calibri Light" w:hAnsi="Calibri Light"/>
                  <w:sz w:val="16"/>
                  <w:szCs w:val="16"/>
                </w:rPr>
                <w:delText>ASTM C 212 (structural clay facing tile)</w:delText>
              </w:r>
            </w:del>
            <w:ins w:id="4671" w:author="Ashan Senel Asmone" w:date="2016-03-21T19:29:00Z">
              <w:r w:rsidR="00BF0B04">
                <w:rPr>
                  <w:rFonts w:ascii="Calibri Light" w:hAnsi="Calibri Light"/>
                  <w:sz w:val="16"/>
                  <w:szCs w:val="16"/>
                </w:rPr>
                <w:t>ASTM C212 - 14 Standard Specification for Structural Clay Facing Tile</w:t>
              </w:r>
            </w:ins>
          </w:p>
          <w:p w14:paraId="2CE01044" w14:textId="77777777" w:rsidR="007756F1" w:rsidRPr="007756F1" w:rsidRDefault="007756F1" w:rsidP="007756F1">
            <w:pPr>
              <w:spacing w:after="120"/>
              <w:rPr>
                <w:rFonts w:ascii="Calibri Light" w:hAnsi="Calibri Light"/>
                <w:sz w:val="16"/>
                <w:szCs w:val="16"/>
              </w:rPr>
            </w:pPr>
            <w:del w:id="4672" w:author="Ashan Senel Asmone" w:date="2016-03-21T19:30:00Z">
              <w:r w:rsidRPr="007756F1" w:rsidDel="00BF0B04">
                <w:rPr>
                  <w:rFonts w:ascii="Calibri Light" w:hAnsi="Calibri Light"/>
                  <w:sz w:val="16"/>
                  <w:szCs w:val="16"/>
                </w:rPr>
                <w:delText>ASTM C 34 (structural clay load-bearing tile)</w:delText>
              </w:r>
            </w:del>
            <w:ins w:id="4673" w:author="Ashan Senel Asmone" w:date="2016-03-21T19:30:00Z">
              <w:r w:rsidR="00BF0B04">
                <w:rPr>
                  <w:rFonts w:ascii="Calibri Light" w:hAnsi="Calibri Light"/>
                  <w:sz w:val="16"/>
                  <w:szCs w:val="16"/>
                </w:rPr>
                <w:t>ASTM C34 - 13 Standard Specification for Structural Clay Load-Bearing Wall Tile</w:t>
              </w:r>
            </w:ins>
            <w:r w:rsidRPr="007756F1">
              <w:rPr>
                <w:rFonts w:ascii="Calibri Light" w:hAnsi="Calibri Light"/>
                <w:sz w:val="16"/>
                <w:szCs w:val="16"/>
              </w:rPr>
              <w:t>.</w:t>
            </w:r>
          </w:p>
          <w:p w14:paraId="2ADCD440" w14:textId="77777777" w:rsidR="007756F1" w:rsidRPr="007756F1" w:rsidRDefault="007756F1" w:rsidP="007756F1">
            <w:pPr>
              <w:spacing w:after="120"/>
              <w:rPr>
                <w:rFonts w:ascii="Calibri Light" w:hAnsi="Calibri Light"/>
                <w:sz w:val="16"/>
                <w:szCs w:val="16"/>
              </w:rPr>
            </w:pPr>
            <w:del w:id="4674" w:author="Ashan Senel Asmone" w:date="2016-03-21T19:32:00Z">
              <w:r w:rsidRPr="007756F1" w:rsidDel="00BF0B04">
                <w:rPr>
                  <w:rFonts w:ascii="Calibri Light" w:hAnsi="Calibri Light"/>
                  <w:sz w:val="16"/>
                  <w:szCs w:val="16"/>
                </w:rPr>
                <w:delText>ASTM C 67 Method of Sampling and Testing Brick and Structural Clay Tile</w:delText>
              </w:r>
            </w:del>
            <w:ins w:id="4675" w:author="Ashan Senel Asmone" w:date="2016-03-21T19:32:00Z">
              <w:r w:rsidR="00BF0B04">
                <w:rPr>
                  <w:rFonts w:ascii="Calibri Light" w:hAnsi="Calibri Light"/>
                  <w:sz w:val="16"/>
                  <w:szCs w:val="16"/>
                </w:rPr>
                <w:t>ASTM C67 - 14 Standard Test Methods for Sampling and Testing Brick and Structural Clay Tile</w:t>
              </w:r>
            </w:ins>
            <w:r w:rsidRPr="007756F1">
              <w:rPr>
                <w:rFonts w:ascii="Calibri Light" w:hAnsi="Calibri Light"/>
                <w:sz w:val="16"/>
                <w:szCs w:val="16"/>
              </w:rPr>
              <w:t>.</w:t>
            </w:r>
          </w:p>
          <w:p w14:paraId="74C76E88" w14:textId="77777777" w:rsidR="007756F1" w:rsidRPr="007756F1" w:rsidRDefault="007756F1" w:rsidP="007756F1">
            <w:pPr>
              <w:spacing w:after="120"/>
              <w:rPr>
                <w:rFonts w:ascii="Calibri Light" w:hAnsi="Calibri Light"/>
                <w:sz w:val="16"/>
                <w:szCs w:val="16"/>
              </w:rPr>
            </w:pPr>
            <w:del w:id="4676" w:author="Ashan Senel Asmone" w:date="2016-03-21T19:33:00Z">
              <w:r w:rsidRPr="007756F1" w:rsidDel="00BF0B04">
                <w:rPr>
                  <w:rFonts w:ascii="Calibri Light" w:hAnsi="Calibri Light"/>
                  <w:sz w:val="16"/>
                  <w:szCs w:val="16"/>
                </w:rPr>
                <w:delText>ASTM C 91 Specification for Masonry Cement</w:delText>
              </w:r>
            </w:del>
            <w:ins w:id="4677" w:author="Ashan Senel Asmone" w:date="2016-03-21T19:33:00Z">
              <w:r w:rsidR="00BF0B04">
                <w:rPr>
                  <w:rFonts w:ascii="Calibri Light" w:hAnsi="Calibri Light"/>
                  <w:sz w:val="16"/>
                  <w:szCs w:val="16"/>
                </w:rPr>
                <w:t>ASTM C91 / C91M - 12 Standard Specification for Masonry Cement</w:t>
              </w:r>
            </w:ins>
          </w:p>
          <w:p w14:paraId="21E84058" w14:textId="77777777" w:rsidR="007756F1" w:rsidRPr="007756F1" w:rsidRDefault="007756F1" w:rsidP="007756F1">
            <w:pPr>
              <w:spacing w:after="120"/>
              <w:rPr>
                <w:rFonts w:ascii="Calibri Light" w:hAnsi="Calibri Light"/>
                <w:sz w:val="16"/>
                <w:szCs w:val="16"/>
              </w:rPr>
            </w:pPr>
            <w:del w:id="4678" w:author="Ashan Senel Asmone" w:date="2016-03-21T19:34:00Z">
              <w:r w:rsidRPr="007756F1" w:rsidDel="00BF0B04">
                <w:rPr>
                  <w:rFonts w:ascii="Calibri Light" w:hAnsi="Calibri Light"/>
                  <w:sz w:val="16"/>
                  <w:szCs w:val="16"/>
                </w:rPr>
                <w:delText>ASTM C 207 Specification for Hydrated Lime for Masonry Purposes</w:delText>
              </w:r>
            </w:del>
            <w:ins w:id="4679" w:author="Ashan Senel Asmone" w:date="2016-03-21T19:34:00Z">
              <w:r w:rsidR="00BF0B04">
                <w:rPr>
                  <w:rFonts w:ascii="Calibri Light" w:hAnsi="Calibri Light"/>
                  <w:sz w:val="16"/>
                  <w:szCs w:val="16"/>
                </w:rPr>
                <w:t>ASTM C207 - 06(2011) Standard Specification for Hydrated Lime for Masonry Purposes</w:t>
              </w:r>
            </w:ins>
          </w:p>
          <w:p w14:paraId="65F9459C" w14:textId="77777777" w:rsidR="007756F1" w:rsidRPr="007756F1" w:rsidRDefault="007756F1" w:rsidP="007756F1">
            <w:pPr>
              <w:spacing w:after="120"/>
              <w:rPr>
                <w:rFonts w:ascii="Calibri Light" w:hAnsi="Calibri Light"/>
                <w:sz w:val="16"/>
                <w:szCs w:val="16"/>
              </w:rPr>
            </w:pPr>
            <w:del w:id="4680" w:author="Ashan Senel Asmone" w:date="2016-03-21T19:34:00Z">
              <w:r w:rsidRPr="007756F1" w:rsidDel="00BF0B04">
                <w:rPr>
                  <w:rFonts w:ascii="Calibri Light" w:hAnsi="Calibri Light"/>
                  <w:sz w:val="16"/>
                  <w:szCs w:val="16"/>
                </w:rPr>
                <w:delText>ASTM E 518 Test Method for Flexural Bond Strength of Masonry</w:delText>
              </w:r>
            </w:del>
            <w:ins w:id="4681" w:author="Ashan Senel Asmone" w:date="2016-03-21T19:34:00Z">
              <w:r w:rsidR="00BF0B04">
                <w:rPr>
                  <w:rFonts w:ascii="Calibri Light" w:hAnsi="Calibri Light"/>
                  <w:sz w:val="16"/>
                  <w:szCs w:val="16"/>
                </w:rPr>
                <w:t>ASTM E518 / E518M - 15 Standard Test Methods for Flexural Bond Strength of Masonry</w:t>
              </w:r>
            </w:ins>
          </w:p>
          <w:p w14:paraId="26F0631D" w14:textId="77777777" w:rsidR="007756F1" w:rsidRPr="007756F1" w:rsidRDefault="007756F1" w:rsidP="007756F1">
            <w:pPr>
              <w:spacing w:after="120"/>
              <w:rPr>
                <w:rFonts w:ascii="Calibri Light" w:hAnsi="Calibri Light"/>
                <w:sz w:val="16"/>
                <w:szCs w:val="16"/>
              </w:rPr>
            </w:pPr>
            <w:del w:id="4682" w:author="Ashan Senel Asmone" w:date="2016-03-21T19:35:00Z">
              <w:r w:rsidRPr="007756F1" w:rsidDel="00BF0B04">
                <w:rPr>
                  <w:rFonts w:ascii="Calibri Light" w:hAnsi="Calibri Light"/>
                  <w:sz w:val="16"/>
                  <w:szCs w:val="16"/>
                </w:rPr>
                <w:delText>ASTM C 1072 Test Method for Measurement of Masonry Flexural Bond Strength</w:delText>
              </w:r>
            </w:del>
            <w:ins w:id="4683" w:author="Ashan Senel Asmone" w:date="2016-03-21T19:35:00Z">
              <w:r w:rsidR="00BF0B04">
                <w:rPr>
                  <w:rFonts w:ascii="Calibri Light" w:hAnsi="Calibri Light"/>
                  <w:sz w:val="16"/>
                  <w:szCs w:val="16"/>
                </w:rPr>
                <w:t>ASTM C1072 - 13e1 Standard Test Methods for Measurement of Masonry Flexural Bond Strength</w:t>
              </w:r>
            </w:ins>
          </w:p>
          <w:p w14:paraId="6F172986" w14:textId="77777777" w:rsidR="007756F1" w:rsidRPr="007756F1" w:rsidRDefault="007756F1" w:rsidP="007756F1">
            <w:pPr>
              <w:spacing w:after="120"/>
              <w:rPr>
                <w:rFonts w:ascii="Calibri Light" w:hAnsi="Calibri Light"/>
                <w:sz w:val="16"/>
                <w:szCs w:val="16"/>
              </w:rPr>
            </w:pPr>
            <w:r w:rsidRPr="007756F1">
              <w:rPr>
                <w:rFonts w:ascii="Calibri Light" w:hAnsi="Calibri Light"/>
                <w:sz w:val="16"/>
                <w:szCs w:val="16"/>
              </w:rPr>
              <w:br/>
            </w:r>
            <w:del w:id="4684" w:author="Ashan Senel Asmone" w:date="2016-03-21T19:36:00Z">
              <w:r w:rsidRPr="007756F1" w:rsidDel="005C1271">
                <w:rPr>
                  <w:rFonts w:ascii="Calibri Light" w:hAnsi="Calibri Light"/>
                  <w:sz w:val="16"/>
                  <w:szCs w:val="16"/>
                </w:rPr>
                <w:delText>ASTM C67-01 Standard Test Methods for Sampling and Testing Brick and Structural Clay Tile</w:delText>
              </w:r>
            </w:del>
            <w:ins w:id="4685" w:author="Ashan Senel Asmone" w:date="2016-03-21T19:36:00Z">
              <w:r w:rsidR="005C1271">
                <w:rPr>
                  <w:rFonts w:ascii="Calibri Light" w:hAnsi="Calibri Light"/>
                  <w:sz w:val="16"/>
                  <w:szCs w:val="16"/>
                </w:rPr>
                <w:t>ASTM C67 - 14 Standard Test Methods for Sampling and Testing Brick and Structural Clay Tile</w:t>
              </w:r>
            </w:ins>
            <w:r w:rsidRPr="007756F1">
              <w:rPr>
                <w:rFonts w:ascii="Calibri Light" w:hAnsi="Calibri Light"/>
                <w:sz w:val="16"/>
                <w:szCs w:val="16"/>
              </w:rPr>
              <w:t> </w:t>
            </w:r>
            <w:r w:rsidRPr="007756F1">
              <w:rPr>
                <w:rFonts w:ascii="Calibri Light" w:hAnsi="Calibri Light"/>
                <w:sz w:val="16"/>
                <w:szCs w:val="16"/>
              </w:rPr>
              <w:br/>
            </w:r>
            <w:r w:rsidRPr="007756F1">
              <w:rPr>
                <w:rFonts w:ascii="Calibri Light" w:hAnsi="Calibri Light"/>
                <w:sz w:val="16"/>
                <w:szCs w:val="16"/>
              </w:rPr>
              <w:br/>
            </w:r>
            <w:del w:id="4686" w:author="Ashan Senel Asmone" w:date="2016-03-21T19:37:00Z">
              <w:r w:rsidRPr="007756F1" w:rsidDel="005C1271">
                <w:rPr>
                  <w:rFonts w:ascii="Calibri Light" w:hAnsi="Calibri Light"/>
                  <w:sz w:val="16"/>
                  <w:szCs w:val="16"/>
                </w:rPr>
                <w:delText>ASTM C73-99a Standard Specification for Calcium Silicate Brick (Sand-Lime Brick)</w:delText>
              </w:r>
            </w:del>
            <w:ins w:id="4687" w:author="Ashan Senel Asmone" w:date="2016-03-21T19:37:00Z">
              <w:r w:rsidR="005C1271">
                <w:rPr>
                  <w:rFonts w:ascii="Calibri Light" w:hAnsi="Calibri Light"/>
                  <w:sz w:val="16"/>
                  <w:szCs w:val="16"/>
                </w:rPr>
                <w:t>ASTM C73 - 14 Standard Specification for Calcium Silicate Brick (Sand-Lime Brick)</w:t>
              </w:r>
            </w:ins>
            <w:r w:rsidRPr="007756F1">
              <w:rPr>
                <w:rFonts w:ascii="Calibri Light" w:hAnsi="Calibri Light"/>
                <w:sz w:val="16"/>
                <w:szCs w:val="16"/>
              </w:rPr>
              <w:t> </w:t>
            </w:r>
            <w:r w:rsidRPr="007756F1">
              <w:rPr>
                <w:rFonts w:ascii="Calibri Light" w:hAnsi="Calibri Light"/>
                <w:sz w:val="16"/>
                <w:szCs w:val="16"/>
              </w:rPr>
              <w:br/>
            </w:r>
            <w:r w:rsidRPr="007756F1">
              <w:rPr>
                <w:rFonts w:ascii="Calibri Light" w:hAnsi="Calibri Light"/>
                <w:sz w:val="16"/>
                <w:szCs w:val="16"/>
              </w:rPr>
              <w:br/>
            </w:r>
            <w:del w:id="4688" w:author="Ashan Senel Asmone" w:date="2016-03-21T19:37:00Z">
              <w:r w:rsidRPr="007756F1" w:rsidDel="005C1271">
                <w:rPr>
                  <w:rFonts w:ascii="Calibri Light" w:hAnsi="Calibri Light"/>
                  <w:sz w:val="16"/>
                  <w:szCs w:val="16"/>
                </w:rPr>
                <w:delText>ASTM C126-99 Standard Specification for Ceramic Glazed Structural Clay Facing Tile, Facing Brick, and Solid Masonry Units</w:delText>
              </w:r>
            </w:del>
            <w:ins w:id="4689" w:author="Ashan Senel Asmone" w:date="2016-03-21T19:37:00Z">
              <w:r w:rsidR="005C1271">
                <w:rPr>
                  <w:rFonts w:ascii="Calibri Light" w:hAnsi="Calibri Light"/>
                  <w:sz w:val="16"/>
                  <w:szCs w:val="16"/>
                </w:rPr>
                <w:t>ASTM C126 - 15 Standard Specification for Ceramic Glazed Structural Clay Facing Tile, Facing Brick, and Solid Masonry Units</w:t>
              </w:r>
            </w:ins>
          </w:p>
          <w:p w14:paraId="66A0D949"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Mortar</w:t>
            </w:r>
          </w:p>
          <w:p w14:paraId="43BCBD08" w14:textId="77777777" w:rsidR="007756F1" w:rsidRPr="007756F1" w:rsidRDefault="007756F1" w:rsidP="007756F1">
            <w:pPr>
              <w:spacing w:after="120"/>
              <w:rPr>
                <w:rFonts w:ascii="Calibri Light" w:hAnsi="Calibri Light"/>
                <w:sz w:val="16"/>
                <w:szCs w:val="16"/>
              </w:rPr>
            </w:pPr>
            <w:del w:id="4690" w:author="Ashan Senel Asmone" w:date="2016-03-21T19:38:00Z">
              <w:r w:rsidRPr="007756F1" w:rsidDel="005C1271">
                <w:rPr>
                  <w:rFonts w:ascii="Calibri Light" w:hAnsi="Calibri Light"/>
                  <w:sz w:val="16"/>
                  <w:szCs w:val="16"/>
                </w:rPr>
                <w:delText>ASTM C 144 Sand for masonry mortar</w:delText>
              </w:r>
            </w:del>
            <w:ins w:id="4691" w:author="Ashan Senel Asmone" w:date="2016-03-21T19:38:00Z">
              <w:r w:rsidR="005C1271">
                <w:rPr>
                  <w:rFonts w:ascii="Calibri Light" w:hAnsi="Calibri Light"/>
                  <w:sz w:val="16"/>
                  <w:szCs w:val="16"/>
                </w:rPr>
                <w:t>ASTM C144 - 11 Standard Specification for Aggregate for Masonry Mortar</w:t>
              </w:r>
            </w:ins>
          </w:p>
          <w:p w14:paraId="3AACAAE2" w14:textId="77777777" w:rsidR="007756F1" w:rsidRPr="007756F1" w:rsidRDefault="007756F1" w:rsidP="007756F1">
            <w:pPr>
              <w:spacing w:after="120"/>
              <w:rPr>
                <w:rFonts w:ascii="Calibri Light" w:hAnsi="Calibri Light"/>
                <w:sz w:val="16"/>
                <w:szCs w:val="16"/>
              </w:rPr>
            </w:pPr>
            <w:del w:id="4692" w:author="Ashan Senel Asmone" w:date="2016-03-21T19:38:00Z">
              <w:r w:rsidRPr="007756F1" w:rsidDel="005C1271">
                <w:rPr>
                  <w:rFonts w:ascii="Calibri Light" w:hAnsi="Calibri Light"/>
                  <w:sz w:val="16"/>
                  <w:szCs w:val="16"/>
                </w:rPr>
                <w:delText>ASTM C 270 Specification for Mortar for Unit Masonry</w:delText>
              </w:r>
            </w:del>
            <w:ins w:id="4693" w:author="Ashan Senel Asmone" w:date="2016-03-21T19:38:00Z">
              <w:r w:rsidR="005C1271">
                <w:rPr>
                  <w:rFonts w:ascii="Calibri Light" w:hAnsi="Calibri Light"/>
                  <w:sz w:val="16"/>
                  <w:szCs w:val="16"/>
                </w:rPr>
                <w:t>ASTM C270 - 14a Standard Specification for Mortar for Unit Masonry</w:t>
              </w:r>
            </w:ins>
          </w:p>
          <w:p w14:paraId="0D2464D0" w14:textId="77777777" w:rsidR="007756F1" w:rsidRPr="007756F1" w:rsidRDefault="007756F1" w:rsidP="007756F1">
            <w:pPr>
              <w:spacing w:after="120"/>
              <w:rPr>
                <w:rFonts w:ascii="Calibri Light" w:hAnsi="Calibri Light"/>
                <w:sz w:val="16"/>
                <w:szCs w:val="16"/>
              </w:rPr>
            </w:pPr>
            <w:del w:id="4694" w:author="Ashan Senel Asmone" w:date="2016-03-21T19:39:00Z">
              <w:r w:rsidRPr="007756F1" w:rsidDel="005C1271">
                <w:rPr>
                  <w:rFonts w:ascii="Calibri Light" w:hAnsi="Calibri Light"/>
                  <w:sz w:val="16"/>
                  <w:szCs w:val="16"/>
                </w:rPr>
                <w:delText>ASTM C 476 Specification for Grout for Masonry</w:delText>
              </w:r>
            </w:del>
            <w:ins w:id="4695" w:author="Ashan Senel Asmone" w:date="2016-03-21T19:39:00Z">
              <w:r w:rsidR="005C1271">
                <w:rPr>
                  <w:rFonts w:ascii="Calibri Light" w:hAnsi="Calibri Light"/>
                  <w:sz w:val="16"/>
                  <w:szCs w:val="16"/>
                </w:rPr>
                <w:t>ASTM C476 - 10 Standard Specification for Grout for Masonry</w:t>
              </w:r>
            </w:ins>
            <w:r w:rsidRPr="007756F1">
              <w:rPr>
                <w:rFonts w:ascii="Calibri Light" w:hAnsi="Calibri Light"/>
                <w:sz w:val="16"/>
                <w:szCs w:val="16"/>
              </w:rPr>
              <w:t>.</w:t>
            </w:r>
          </w:p>
          <w:p w14:paraId="483C48B1" w14:textId="77777777" w:rsidR="007756F1" w:rsidRPr="007756F1" w:rsidRDefault="007756F1" w:rsidP="007756F1">
            <w:pPr>
              <w:spacing w:after="120"/>
              <w:rPr>
                <w:rFonts w:ascii="Calibri Light" w:hAnsi="Calibri Light"/>
                <w:sz w:val="16"/>
                <w:szCs w:val="16"/>
              </w:rPr>
            </w:pPr>
            <w:del w:id="4696" w:author="Ashan Senel Asmone" w:date="2016-03-21T19:40:00Z">
              <w:r w:rsidRPr="007756F1" w:rsidDel="005C1271">
                <w:rPr>
                  <w:rFonts w:ascii="Calibri Light" w:hAnsi="Calibri Light"/>
                  <w:sz w:val="16"/>
                  <w:szCs w:val="16"/>
                </w:rPr>
                <w:delText>ASTM C 1019 Method of Sampling and Testing Grout</w:delText>
              </w:r>
            </w:del>
            <w:ins w:id="4697" w:author="Ashan Senel Asmone" w:date="2016-03-21T19:40:00Z">
              <w:r w:rsidR="005C1271">
                <w:rPr>
                  <w:rFonts w:ascii="Calibri Light" w:hAnsi="Calibri Light"/>
                  <w:sz w:val="16"/>
                  <w:szCs w:val="16"/>
                </w:rPr>
                <w:t>ASTM C1019 - 16 Standard Test Method for Sampling and Testing Grout</w:t>
              </w:r>
            </w:ins>
          </w:p>
          <w:p w14:paraId="4BBD92EE" w14:textId="77777777" w:rsidR="007756F1" w:rsidRPr="007756F1" w:rsidRDefault="007756F1" w:rsidP="007756F1">
            <w:pPr>
              <w:spacing w:after="120"/>
              <w:rPr>
                <w:rFonts w:ascii="Calibri Light" w:hAnsi="Calibri Light"/>
                <w:sz w:val="16"/>
                <w:szCs w:val="16"/>
              </w:rPr>
            </w:pPr>
            <w:del w:id="4698" w:author="Ashan Senel Asmone" w:date="2016-03-21T19:40:00Z">
              <w:r w:rsidRPr="007756F1" w:rsidDel="005C1271">
                <w:rPr>
                  <w:rFonts w:ascii="Calibri Light" w:hAnsi="Calibri Light"/>
                  <w:sz w:val="16"/>
                  <w:szCs w:val="16"/>
                </w:rPr>
                <w:delText>ASTM C 150 Specification for Portland Cement</w:delText>
              </w:r>
            </w:del>
            <w:ins w:id="4699" w:author="Ashan Senel Asmone" w:date="2016-03-21T19:40:00Z">
              <w:r w:rsidR="005C1271">
                <w:rPr>
                  <w:rFonts w:ascii="Calibri Light" w:hAnsi="Calibri Light"/>
                  <w:sz w:val="16"/>
                  <w:szCs w:val="16"/>
                </w:rPr>
                <w:t>ASTM C150 / C150M - 15 Standard Specification for Portland Cement</w:t>
              </w:r>
            </w:ins>
          </w:p>
          <w:p w14:paraId="42BA8C21" w14:textId="77777777" w:rsidR="007756F1" w:rsidRPr="007756F1" w:rsidRDefault="007756F1" w:rsidP="007756F1">
            <w:pPr>
              <w:spacing w:after="120"/>
              <w:rPr>
                <w:rFonts w:ascii="Calibri Light" w:hAnsi="Calibri Light"/>
                <w:sz w:val="16"/>
                <w:szCs w:val="16"/>
              </w:rPr>
            </w:pPr>
            <w:del w:id="4700" w:author="Ashan Senel Asmone" w:date="2016-03-21T19:41:00Z">
              <w:r w:rsidRPr="007756F1" w:rsidDel="005C1271">
                <w:rPr>
                  <w:rFonts w:ascii="Calibri Light" w:hAnsi="Calibri Light"/>
                  <w:sz w:val="16"/>
                  <w:szCs w:val="16"/>
                </w:rPr>
                <w:delText>ASTM C 595 Specification for Blended Hydraulic Cements</w:delText>
              </w:r>
            </w:del>
            <w:ins w:id="4701" w:author="Ashan Senel Asmone" w:date="2016-03-21T19:41:00Z">
              <w:r w:rsidR="005C1271">
                <w:rPr>
                  <w:rFonts w:ascii="Calibri Light" w:hAnsi="Calibri Light"/>
                  <w:sz w:val="16"/>
                  <w:szCs w:val="16"/>
                </w:rPr>
                <w:t>ASTM C595 / C595M - 15e1 Standard Specification for Blended Hydraulic Cements</w:t>
              </w:r>
            </w:ins>
          </w:p>
          <w:p w14:paraId="099E9566" w14:textId="77777777" w:rsidR="007756F1" w:rsidRPr="007756F1" w:rsidRDefault="007756F1" w:rsidP="007756F1">
            <w:pPr>
              <w:spacing w:after="120"/>
              <w:rPr>
                <w:rFonts w:ascii="Calibri Light" w:hAnsi="Calibri Light"/>
                <w:sz w:val="16"/>
                <w:szCs w:val="16"/>
              </w:rPr>
            </w:pPr>
            <w:del w:id="4702" w:author="Ashan Senel Asmone" w:date="2016-03-21T19:41:00Z">
              <w:r w:rsidRPr="007756F1" w:rsidDel="005C1271">
                <w:rPr>
                  <w:rFonts w:ascii="Calibri Light" w:hAnsi="Calibri Light"/>
                  <w:sz w:val="16"/>
                  <w:szCs w:val="16"/>
                </w:rPr>
                <w:delText>ASTM C 109 Method of Test for Compressive Strength of Hydraulic Cement Mortars</w:delText>
              </w:r>
            </w:del>
            <w:ins w:id="4703" w:author="Ashan Senel Asmone" w:date="2016-03-21T19:41:00Z">
              <w:r w:rsidR="005C1271">
                <w:rPr>
                  <w:rFonts w:ascii="Calibri Light" w:hAnsi="Calibri Light"/>
                  <w:sz w:val="16"/>
                  <w:szCs w:val="16"/>
                </w:rPr>
                <w:t>ASTM C109 / C109M - 16 Standard Test Method for Compressive Strength of Hydraulic Cement Mortars (Using 2-in. or [50-mm] Cube Specimens)</w:t>
              </w:r>
            </w:ins>
          </w:p>
          <w:p w14:paraId="23D62181" w14:textId="77777777" w:rsidR="007756F1" w:rsidRPr="007756F1" w:rsidRDefault="007756F1" w:rsidP="007756F1">
            <w:pPr>
              <w:spacing w:after="120"/>
              <w:rPr>
                <w:rFonts w:ascii="Calibri Light" w:hAnsi="Calibri Light"/>
                <w:sz w:val="16"/>
                <w:szCs w:val="16"/>
              </w:rPr>
            </w:pPr>
            <w:del w:id="4704" w:author="Ashan Senel Asmone" w:date="2016-03-21T19:46:00Z">
              <w:r w:rsidRPr="007756F1" w:rsidDel="005C1271">
                <w:rPr>
                  <w:rFonts w:ascii="Calibri Light" w:hAnsi="Calibri Light"/>
                  <w:sz w:val="16"/>
                  <w:szCs w:val="16"/>
                </w:rPr>
                <w:delText>ASTM C 780 Method for Preconstruction and Construction Evaluation of Mortars for Plain and Reinforced Unit Masonry</w:delText>
              </w:r>
            </w:del>
            <w:ins w:id="4705" w:author="Ashan Senel Asmone" w:date="2016-03-21T19:46:00Z">
              <w:r w:rsidR="005C1271">
                <w:rPr>
                  <w:rFonts w:ascii="Calibri Light" w:hAnsi="Calibri Light"/>
                  <w:sz w:val="16"/>
                  <w:szCs w:val="16"/>
                </w:rPr>
                <w:t>ASTM C780 - 15a Standard Test Method for Preconstruction and Construction Evaluation of Mortars for Plain and Reinforced Unit Masonry</w:t>
              </w:r>
            </w:ins>
            <w:r w:rsidRPr="007756F1">
              <w:rPr>
                <w:rFonts w:ascii="Calibri Light" w:hAnsi="Calibri Light"/>
                <w:sz w:val="16"/>
                <w:szCs w:val="16"/>
              </w:rPr>
              <w:t>.</w:t>
            </w:r>
          </w:p>
          <w:p w14:paraId="68D01539" w14:textId="77777777" w:rsidR="007756F1" w:rsidRPr="007756F1" w:rsidRDefault="007756F1" w:rsidP="007756F1">
            <w:pPr>
              <w:spacing w:after="120"/>
              <w:rPr>
                <w:rFonts w:ascii="Calibri Light" w:hAnsi="Calibri Light"/>
                <w:sz w:val="16"/>
                <w:szCs w:val="16"/>
              </w:rPr>
            </w:pPr>
            <w:del w:id="4706" w:author="Ashan Senel Asmone" w:date="2016-03-21T19:49:00Z">
              <w:r w:rsidRPr="007756F1" w:rsidDel="005C1271">
                <w:rPr>
                  <w:rFonts w:ascii="Calibri Light" w:hAnsi="Calibri Light"/>
                  <w:sz w:val="16"/>
                  <w:szCs w:val="16"/>
                </w:rPr>
                <w:delText>ASTM C 979 Specification for Pigments for Integrally Colored Concrete are suitable for mortar </w:delText>
              </w:r>
            </w:del>
            <w:ins w:id="4707" w:author="Ashan Senel Asmone" w:date="2016-03-21T19:49:00Z">
              <w:r w:rsidR="005C1271">
                <w:rPr>
                  <w:rFonts w:ascii="Calibri Light" w:hAnsi="Calibri Light"/>
                  <w:sz w:val="16"/>
                  <w:szCs w:val="16"/>
                </w:rPr>
                <w:t>ASTM C979 / C979M - 16 Standard Specification for Pigments for Integrally Colored Concrete</w:t>
              </w:r>
            </w:ins>
            <w:r w:rsidRPr="007756F1">
              <w:rPr>
                <w:rFonts w:ascii="Calibri Light" w:hAnsi="Calibri Light"/>
                <w:sz w:val="16"/>
                <w:szCs w:val="16"/>
              </w:rPr>
              <w:br/>
            </w:r>
            <w:r w:rsidRPr="007756F1">
              <w:rPr>
                <w:rFonts w:ascii="Calibri Light" w:hAnsi="Calibri Light"/>
                <w:sz w:val="16"/>
                <w:szCs w:val="16"/>
              </w:rPr>
              <w:br/>
            </w:r>
            <w:del w:id="4708" w:author="Ashan Senel Asmone" w:date="2016-03-21T19:49:00Z">
              <w:r w:rsidRPr="007756F1" w:rsidDel="005C1271">
                <w:rPr>
                  <w:rFonts w:ascii="Calibri Light" w:hAnsi="Calibri Light"/>
                  <w:sz w:val="16"/>
                  <w:szCs w:val="16"/>
                </w:rPr>
                <w:delText>ASTM C780-00 Standard Test Method for Preconstruction and Construction Evaluation of Mortars for Plain and Reinforced Unit Masonry</w:delText>
              </w:r>
            </w:del>
            <w:ins w:id="4709" w:author="Ashan Senel Asmone" w:date="2016-03-21T19:49:00Z">
              <w:r w:rsidR="005C1271">
                <w:rPr>
                  <w:rFonts w:ascii="Calibri Light" w:hAnsi="Calibri Light"/>
                  <w:sz w:val="16"/>
                  <w:szCs w:val="16"/>
                </w:rPr>
                <w:t>ASTM C780 - 15a Standard Test Method for Preconstruction and Construction Evaluation of Mortars for Plain and Reinforced Unit Masonry</w:t>
              </w:r>
            </w:ins>
          </w:p>
          <w:p w14:paraId="11CB10DD" w14:textId="77777777" w:rsidR="007756F1" w:rsidRPr="007756F1" w:rsidRDefault="007756F1" w:rsidP="007756F1">
            <w:pPr>
              <w:spacing w:after="120"/>
              <w:rPr>
                <w:rFonts w:ascii="Calibri Light" w:hAnsi="Calibri Light"/>
                <w:sz w:val="16"/>
                <w:szCs w:val="16"/>
              </w:rPr>
            </w:pPr>
            <w:del w:id="4710" w:author="Ashan Senel Asmone" w:date="2016-03-21T19:50:00Z">
              <w:r w:rsidRPr="007756F1" w:rsidDel="005C1271">
                <w:rPr>
                  <w:rFonts w:ascii="Calibri Light" w:hAnsi="Calibri Light"/>
                  <w:sz w:val="16"/>
                  <w:szCs w:val="16"/>
                </w:rPr>
                <w:delText>ASTM C896-99 Standard Terminology Relating to Clay Products</w:delText>
              </w:r>
            </w:del>
            <w:ins w:id="4711" w:author="Ashan Senel Asmone" w:date="2016-03-21T19:50:00Z">
              <w:r w:rsidR="005C1271">
                <w:rPr>
                  <w:rFonts w:ascii="Calibri Light" w:hAnsi="Calibri Light"/>
                  <w:sz w:val="16"/>
                  <w:szCs w:val="16"/>
                </w:rPr>
                <w:t>ASTM C896 - 15 Standard Terminology Relating to Clay Products</w:t>
              </w:r>
            </w:ins>
          </w:p>
          <w:p w14:paraId="3652AA01" w14:textId="77777777" w:rsidR="007756F1" w:rsidRPr="007756F1" w:rsidRDefault="007756F1" w:rsidP="007756F1">
            <w:pPr>
              <w:spacing w:after="120"/>
              <w:rPr>
                <w:rFonts w:ascii="Calibri Light" w:hAnsi="Calibri Light"/>
                <w:sz w:val="16"/>
                <w:szCs w:val="16"/>
              </w:rPr>
            </w:pPr>
            <w:del w:id="4712" w:author="Ashan Senel Asmone" w:date="2016-03-21T19:51:00Z">
              <w:r w:rsidRPr="007756F1" w:rsidDel="005C1271">
                <w:rPr>
                  <w:rFonts w:ascii="Calibri Light" w:hAnsi="Calibri Light"/>
                  <w:sz w:val="16"/>
                  <w:szCs w:val="16"/>
                </w:rPr>
                <w:delText>ASTM C1006-84(2001) Standard Test Method for Splitting Tensile Strength of Masonry Units</w:delText>
              </w:r>
            </w:del>
            <w:ins w:id="4713" w:author="Ashan Senel Asmone" w:date="2016-03-21T19:51:00Z">
              <w:r w:rsidR="005C1271">
                <w:rPr>
                  <w:rFonts w:ascii="Calibri Light" w:hAnsi="Calibri Light"/>
                  <w:sz w:val="16"/>
                  <w:szCs w:val="16"/>
                </w:rPr>
                <w:t>ASTM C1006 - 07(2013) Standard Test Method for Splitting Tensile Strength of Masonry Units</w:t>
              </w:r>
            </w:ins>
          </w:p>
          <w:p w14:paraId="1C50B94A" w14:textId="77777777" w:rsidR="005C1271" w:rsidRDefault="007756F1" w:rsidP="007756F1">
            <w:pPr>
              <w:spacing w:after="120"/>
              <w:rPr>
                <w:ins w:id="4714" w:author="Ashan Senel Asmone" w:date="2016-03-21T19:54:00Z"/>
                <w:rFonts w:ascii="Calibri Light" w:hAnsi="Calibri Light"/>
                <w:sz w:val="16"/>
                <w:szCs w:val="16"/>
              </w:rPr>
            </w:pPr>
            <w:del w:id="4715" w:author="Ashan Senel Asmone" w:date="2016-03-21T19:55:00Z">
              <w:r w:rsidRPr="007756F1" w:rsidDel="005C1271">
                <w:rPr>
                  <w:rFonts w:ascii="Calibri Light" w:hAnsi="Calibri Light"/>
                  <w:sz w:val="16"/>
                  <w:szCs w:val="16"/>
                </w:rPr>
                <w:delText>ASTM C1019-00b Standard Test Method for Sampling and Testing Grout</w:delText>
              </w:r>
            </w:del>
            <w:ins w:id="4716" w:author="Ashan Senel Asmone" w:date="2016-03-21T19:55:00Z">
              <w:r w:rsidR="005C1271">
                <w:rPr>
                  <w:rFonts w:ascii="Calibri Light" w:hAnsi="Calibri Light"/>
                  <w:sz w:val="16"/>
                  <w:szCs w:val="16"/>
                </w:rPr>
                <w:t>ASTM C1019 - 16 Standard Test Method for Sampling and Testing Grout</w:t>
              </w:r>
            </w:ins>
            <w:r w:rsidRPr="007756F1">
              <w:rPr>
                <w:rFonts w:ascii="Calibri Light" w:hAnsi="Calibri Light"/>
                <w:sz w:val="16"/>
                <w:szCs w:val="16"/>
              </w:rPr>
              <w:t> </w:t>
            </w:r>
          </w:p>
          <w:p w14:paraId="5FE105F3" w14:textId="77777777" w:rsidR="007756F1" w:rsidRPr="007756F1" w:rsidRDefault="007756F1" w:rsidP="007756F1">
            <w:pPr>
              <w:spacing w:after="120"/>
              <w:rPr>
                <w:rFonts w:ascii="Calibri Light" w:hAnsi="Calibri Light"/>
                <w:sz w:val="16"/>
                <w:szCs w:val="16"/>
              </w:rPr>
            </w:pPr>
            <w:del w:id="4717" w:author="Ashan Senel Asmone" w:date="2016-03-21T19:59:00Z">
              <w:r w:rsidRPr="007756F1" w:rsidDel="00360EB0">
                <w:rPr>
                  <w:rFonts w:ascii="Calibri Light" w:hAnsi="Calibri Light"/>
                  <w:sz w:val="16"/>
                  <w:szCs w:val="16"/>
                </w:rPr>
                <w:delText>ASTM C1088-01a Standard Specification for Thin Veneer Brick Units Made From Clay or Shale</w:delText>
              </w:r>
            </w:del>
            <w:ins w:id="4718" w:author="Ashan Senel Asmone" w:date="2016-03-21T19:59:00Z">
              <w:r w:rsidR="00360EB0">
                <w:rPr>
                  <w:rFonts w:ascii="Calibri Light" w:hAnsi="Calibri Light"/>
                  <w:sz w:val="16"/>
                  <w:szCs w:val="16"/>
                </w:rPr>
                <w:t>ASTM C1088 - 14 Standard Specification for Thin Veneer Brick Units Made From Clay or Shale</w:t>
              </w:r>
            </w:ins>
          </w:p>
          <w:p w14:paraId="56AE32B6" w14:textId="77777777" w:rsidR="007756F1" w:rsidRPr="007756F1" w:rsidRDefault="007756F1" w:rsidP="007756F1">
            <w:pPr>
              <w:spacing w:after="120"/>
              <w:rPr>
                <w:rFonts w:ascii="Calibri Light" w:hAnsi="Calibri Light"/>
                <w:sz w:val="16"/>
                <w:szCs w:val="16"/>
              </w:rPr>
            </w:pPr>
            <w:del w:id="4719" w:author="Ashan Senel Asmone" w:date="2016-03-21T19:59:00Z">
              <w:r w:rsidRPr="007756F1" w:rsidDel="00360EB0">
                <w:rPr>
                  <w:rFonts w:ascii="Calibri Light" w:hAnsi="Calibri Light"/>
                  <w:sz w:val="16"/>
                  <w:szCs w:val="16"/>
                </w:rPr>
                <w:delText>ASTM C1093-95(2001) Standard Practice for Accreditation of Testing Agencies for Unit Masonry</w:delText>
              </w:r>
            </w:del>
            <w:ins w:id="4720" w:author="Ashan Senel Asmone" w:date="2016-03-21T19:59:00Z">
              <w:r w:rsidR="00360EB0">
                <w:rPr>
                  <w:rFonts w:ascii="Calibri Light" w:hAnsi="Calibri Light"/>
                  <w:sz w:val="16"/>
                  <w:szCs w:val="16"/>
                </w:rPr>
                <w:t>ASTM C1093 - 15a Standard Practice for Accreditation of Testing Agencies for Masonry</w:t>
              </w:r>
            </w:ins>
          </w:p>
          <w:p w14:paraId="73DC5E7C" w14:textId="77777777" w:rsidR="007756F1" w:rsidRPr="007756F1" w:rsidRDefault="007756F1" w:rsidP="007756F1">
            <w:pPr>
              <w:spacing w:after="120"/>
              <w:rPr>
                <w:rFonts w:ascii="Calibri Light" w:hAnsi="Calibri Light"/>
                <w:sz w:val="16"/>
                <w:szCs w:val="16"/>
              </w:rPr>
            </w:pPr>
            <w:del w:id="4721" w:author="Ashan Senel Asmone" w:date="2016-03-21T20:00:00Z">
              <w:r w:rsidRPr="007756F1" w:rsidDel="00360EB0">
                <w:rPr>
                  <w:rFonts w:ascii="Calibri Light" w:hAnsi="Calibri Light"/>
                  <w:sz w:val="16"/>
                  <w:szCs w:val="16"/>
                </w:rPr>
                <w:delText>ASTM C1106-00 Standard Test Methods for Chemical Resistance and Physical Properties of Carbon Brick</w:delText>
              </w:r>
            </w:del>
            <w:ins w:id="4722" w:author="Ashan Senel Asmone" w:date="2016-03-21T20:00:00Z">
              <w:r w:rsidR="00360EB0">
                <w:rPr>
                  <w:rFonts w:ascii="Calibri Light" w:hAnsi="Calibri Light"/>
                  <w:sz w:val="16"/>
                  <w:szCs w:val="16"/>
                </w:rPr>
                <w:t>ASTM C1106 - 00(2012) Standard Test Methods for Chemical Resistance and Physical Properties of Carbon Brick</w:t>
              </w:r>
            </w:ins>
          </w:p>
          <w:p w14:paraId="6821AA3D" w14:textId="77777777" w:rsidR="007756F1" w:rsidRPr="007756F1" w:rsidRDefault="007756F1" w:rsidP="007756F1">
            <w:pPr>
              <w:spacing w:after="120"/>
              <w:rPr>
                <w:rFonts w:ascii="Calibri Light" w:hAnsi="Calibri Light"/>
                <w:sz w:val="16"/>
                <w:szCs w:val="16"/>
              </w:rPr>
            </w:pPr>
            <w:del w:id="4723" w:author="Ashan Senel Asmone" w:date="2016-03-21T20:01:00Z">
              <w:r w:rsidRPr="007756F1" w:rsidDel="00360EB0">
                <w:rPr>
                  <w:rFonts w:ascii="Calibri Light" w:hAnsi="Calibri Light"/>
                  <w:sz w:val="16"/>
                  <w:szCs w:val="16"/>
                </w:rPr>
                <w:delText>ASTM C1148-92a(1997)e1 Standard Test Method for Measuring the Drying Shrinkage of Masonry Mortar</w:delText>
              </w:r>
            </w:del>
            <w:ins w:id="4724" w:author="Ashan Senel Asmone" w:date="2016-03-21T20:01:00Z">
              <w:r w:rsidR="00360EB0">
                <w:rPr>
                  <w:rFonts w:ascii="Calibri Light" w:hAnsi="Calibri Light"/>
                  <w:sz w:val="16"/>
                  <w:szCs w:val="16"/>
                </w:rPr>
                <w:t>ASTM C1148 - 92a(2014) Standard Test Method for Measuring the Drying Shrinkage of Masonry Mortar</w:t>
              </w:r>
            </w:ins>
          </w:p>
          <w:p w14:paraId="6E8CD547" w14:textId="77777777" w:rsidR="007756F1" w:rsidRPr="007756F1" w:rsidRDefault="007756F1" w:rsidP="007756F1">
            <w:pPr>
              <w:spacing w:after="120"/>
              <w:rPr>
                <w:rFonts w:ascii="Calibri Light" w:hAnsi="Calibri Light"/>
                <w:sz w:val="16"/>
                <w:szCs w:val="16"/>
              </w:rPr>
            </w:pPr>
            <w:del w:id="4725" w:author="Ashan Senel Asmone" w:date="2016-03-21T20:01:00Z">
              <w:r w:rsidRPr="007756F1" w:rsidDel="00360EB0">
                <w:rPr>
                  <w:rFonts w:ascii="Calibri Light" w:hAnsi="Calibri Light"/>
                  <w:sz w:val="16"/>
                  <w:szCs w:val="16"/>
                </w:rPr>
                <w:delText>ASTM C1180-00a Standard Terminology of Mortar and Grout for Unit Masonry</w:delText>
              </w:r>
            </w:del>
            <w:ins w:id="4726" w:author="Ashan Senel Asmone" w:date="2016-03-21T20:01:00Z">
              <w:r w:rsidR="00360EB0">
                <w:rPr>
                  <w:rFonts w:ascii="Calibri Light" w:hAnsi="Calibri Light"/>
                  <w:sz w:val="16"/>
                  <w:szCs w:val="16"/>
                </w:rPr>
                <w:t>ASTM C1180 - 10 Standard Terminology of Mortar and Grout for Unit Masonry</w:t>
              </w:r>
            </w:ins>
          </w:p>
          <w:p w14:paraId="2BDEECF2" w14:textId="77777777" w:rsidR="007756F1" w:rsidRPr="007756F1" w:rsidRDefault="007756F1" w:rsidP="007756F1">
            <w:pPr>
              <w:spacing w:after="120"/>
              <w:rPr>
                <w:rFonts w:ascii="Calibri Light" w:hAnsi="Calibri Light"/>
                <w:sz w:val="16"/>
                <w:szCs w:val="16"/>
              </w:rPr>
            </w:pPr>
            <w:del w:id="4727" w:author="Ashan Senel Asmone" w:date="2016-03-21T20:02:00Z">
              <w:r w:rsidRPr="007756F1" w:rsidDel="00360EB0">
                <w:rPr>
                  <w:rFonts w:ascii="Calibri Light" w:hAnsi="Calibri Light"/>
                  <w:sz w:val="16"/>
                  <w:szCs w:val="16"/>
                </w:rPr>
                <w:delText>ASTM C1218/C1218M-99 Standard Test Method for Water-Soluble Chloride in Mortar and Concrete</w:delText>
              </w:r>
            </w:del>
            <w:ins w:id="4728" w:author="Ashan Senel Asmone" w:date="2016-03-21T20:02:00Z">
              <w:r w:rsidR="00360EB0">
                <w:rPr>
                  <w:rFonts w:ascii="Calibri Light" w:hAnsi="Calibri Light"/>
                  <w:sz w:val="16"/>
                  <w:szCs w:val="16"/>
                </w:rPr>
                <w:t>ASTM C1218 / C1218M - 15 Standard Test Method for Water-Soluble Chloride in Mortar and Concrete</w:t>
              </w:r>
            </w:ins>
          </w:p>
          <w:p w14:paraId="2234C5F9" w14:textId="77777777" w:rsidR="007756F1" w:rsidRPr="007756F1" w:rsidRDefault="007756F1" w:rsidP="007756F1">
            <w:pPr>
              <w:spacing w:after="120"/>
              <w:rPr>
                <w:rFonts w:ascii="Calibri Light" w:hAnsi="Calibri Light"/>
                <w:sz w:val="16"/>
                <w:szCs w:val="16"/>
              </w:rPr>
            </w:pPr>
            <w:del w:id="4729" w:author="Ashan Senel Asmone" w:date="2016-03-21T20:03:00Z">
              <w:r w:rsidRPr="007756F1" w:rsidDel="00360EB0">
                <w:rPr>
                  <w:rFonts w:ascii="Calibri Light" w:hAnsi="Calibri Light"/>
                  <w:sz w:val="16"/>
                  <w:szCs w:val="16"/>
                </w:rPr>
                <w:delText>ASTM C1324-96 Standard Test Method for Examination and Analysis of Hardened Masonry Mortar</w:delText>
              </w:r>
            </w:del>
            <w:ins w:id="4730" w:author="Ashan Senel Asmone" w:date="2016-03-21T20:03:00Z">
              <w:r w:rsidR="00360EB0">
                <w:rPr>
                  <w:rFonts w:ascii="Calibri Light" w:hAnsi="Calibri Light"/>
                  <w:sz w:val="16"/>
                  <w:szCs w:val="16"/>
                </w:rPr>
                <w:t>ASTM C1324 - 15 Standard Test Method for Examination and Analysis of Hardened Masonry Mortar</w:t>
              </w:r>
            </w:ins>
          </w:p>
          <w:p w14:paraId="5D9BB4ED" w14:textId="77777777" w:rsidR="007756F1" w:rsidRPr="007756F1" w:rsidRDefault="007756F1" w:rsidP="007756F1">
            <w:pPr>
              <w:spacing w:after="120"/>
              <w:rPr>
                <w:rFonts w:ascii="Calibri Light" w:hAnsi="Calibri Light"/>
                <w:sz w:val="16"/>
                <w:szCs w:val="16"/>
              </w:rPr>
            </w:pPr>
            <w:del w:id="4731" w:author="Ashan Senel Asmone" w:date="2016-03-21T20:03:00Z">
              <w:r w:rsidRPr="007756F1" w:rsidDel="00360EB0">
                <w:rPr>
                  <w:rFonts w:ascii="Calibri Light" w:hAnsi="Calibri Light"/>
                  <w:sz w:val="16"/>
                  <w:szCs w:val="16"/>
                </w:rPr>
                <w:delText>ASTM C1384-01 Standard Specification for Admixtures for Masonry Mortars</w:delText>
              </w:r>
            </w:del>
            <w:ins w:id="4732" w:author="Ashan Senel Asmone" w:date="2016-03-21T20:03:00Z">
              <w:r w:rsidR="00360EB0">
                <w:rPr>
                  <w:rFonts w:ascii="Calibri Light" w:hAnsi="Calibri Light"/>
                  <w:sz w:val="16"/>
                  <w:szCs w:val="16"/>
                </w:rPr>
                <w:t>ASTM C1384 - 12a Standard Specification for Admixtures for Masonry Mortars</w:t>
              </w:r>
            </w:ins>
          </w:p>
          <w:p w14:paraId="3978CF46" w14:textId="77777777" w:rsidR="007756F1" w:rsidRPr="007756F1" w:rsidRDefault="007756F1" w:rsidP="007756F1">
            <w:pPr>
              <w:spacing w:after="120"/>
              <w:rPr>
                <w:rFonts w:ascii="Calibri Light" w:hAnsi="Calibri Light"/>
                <w:sz w:val="16"/>
                <w:szCs w:val="16"/>
              </w:rPr>
            </w:pPr>
            <w:del w:id="4733" w:author="Ashan Senel Asmone" w:date="2016-03-21T20:04:00Z">
              <w:r w:rsidRPr="007756F1" w:rsidDel="00360EB0">
                <w:rPr>
                  <w:rFonts w:ascii="Calibri Light" w:hAnsi="Calibri Light"/>
                  <w:sz w:val="16"/>
                  <w:szCs w:val="16"/>
                </w:rPr>
                <w:delText>ASTM C1400-01 Standard Guide for Reduction of Efflorescence Potential in New Masonry Walls</w:delText>
              </w:r>
            </w:del>
            <w:ins w:id="4734" w:author="Ashan Senel Asmone" w:date="2016-03-21T20:04:00Z">
              <w:r w:rsidR="00360EB0">
                <w:rPr>
                  <w:rFonts w:ascii="Calibri Light" w:hAnsi="Calibri Light"/>
                  <w:sz w:val="16"/>
                  <w:szCs w:val="16"/>
                </w:rPr>
                <w:t>ASTM C1400 - 11 Standard Guide for Reduction of Efflorescence Potential in New Masonry Walls</w:t>
              </w:r>
            </w:ins>
          </w:p>
          <w:p w14:paraId="6AB48ED6" w14:textId="77777777" w:rsidR="007756F1" w:rsidRPr="007756F1" w:rsidRDefault="007756F1" w:rsidP="007756F1">
            <w:pPr>
              <w:spacing w:after="120"/>
              <w:rPr>
                <w:rFonts w:ascii="Calibri Light" w:hAnsi="Calibri Light"/>
                <w:sz w:val="16"/>
                <w:szCs w:val="16"/>
              </w:rPr>
            </w:pPr>
            <w:del w:id="4735" w:author="Ashan Senel Asmone" w:date="2016-03-21T20:04:00Z">
              <w:r w:rsidRPr="007756F1" w:rsidDel="00360EB0">
                <w:rPr>
                  <w:rFonts w:ascii="Calibri Light" w:hAnsi="Calibri Light"/>
                  <w:sz w:val="16"/>
                  <w:szCs w:val="16"/>
                </w:rPr>
                <w:delText>ASTM C1403-00 Standard Test Method for Rate of Water Absorption of Masonry Mortars</w:delText>
              </w:r>
            </w:del>
            <w:ins w:id="4736" w:author="Ashan Senel Asmone" w:date="2016-03-21T20:04:00Z">
              <w:r w:rsidR="00360EB0">
                <w:rPr>
                  <w:rFonts w:ascii="Calibri Light" w:hAnsi="Calibri Light"/>
                  <w:sz w:val="16"/>
                  <w:szCs w:val="16"/>
                </w:rPr>
                <w:t>ASTM C1403 - 15 Standard Test Method for Rate of Water Absorption of Masonry Mortars</w:t>
              </w:r>
            </w:ins>
          </w:p>
          <w:p w14:paraId="2BD8A2DA"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Sealants</w:t>
            </w:r>
          </w:p>
          <w:p w14:paraId="30EC4962" w14:textId="77777777" w:rsidR="007756F1" w:rsidRPr="007756F1" w:rsidRDefault="007756F1" w:rsidP="007756F1">
            <w:pPr>
              <w:spacing w:after="120"/>
              <w:rPr>
                <w:rFonts w:ascii="Calibri Light" w:hAnsi="Calibri Light"/>
                <w:sz w:val="16"/>
                <w:szCs w:val="16"/>
              </w:rPr>
            </w:pPr>
            <w:del w:id="4737" w:author="Ashan Senel Asmone" w:date="2016-03-21T20:05:00Z">
              <w:r w:rsidRPr="007756F1" w:rsidDel="00360EB0">
                <w:rPr>
                  <w:rFonts w:ascii="Calibri Light" w:hAnsi="Calibri Light"/>
                  <w:sz w:val="16"/>
                  <w:szCs w:val="16"/>
                </w:rPr>
                <w:delText>C509-00 Standard Specification for Elastomeric Cellular Preformed Gasket and Sealing Material</w:delText>
              </w:r>
            </w:del>
            <w:ins w:id="4738" w:author="Ashan Senel Asmone" w:date="2016-03-21T20:05:00Z">
              <w:r w:rsidR="00360EB0">
                <w:rPr>
                  <w:rFonts w:ascii="Calibri Light" w:hAnsi="Calibri Light"/>
                  <w:sz w:val="16"/>
                  <w:szCs w:val="16"/>
                </w:rPr>
                <w:t>ASTM C509 - 06(2015) Standard Specification for Elastomeric Cellular Preformed Gasket and Sealing Material</w:t>
              </w:r>
            </w:ins>
          </w:p>
          <w:p w14:paraId="73C7F350" w14:textId="77777777" w:rsidR="007756F1" w:rsidRPr="007756F1" w:rsidRDefault="007756F1" w:rsidP="007756F1">
            <w:pPr>
              <w:spacing w:after="120"/>
              <w:rPr>
                <w:rFonts w:ascii="Calibri Light" w:hAnsi="Calibri Light"/>
                <w:sz w:val="16"/>
                <w:szCs w:val="16"/>
              </w:rPr>
            </w:pPr>
            <w:del w:id="4739" w:author="Ashan Senel Asmone" w:date="2016-03-21T20:12:00Z">
              <w:r w:rsidRPr="007756F1" w:rsidDel="00B73746">
                <w:rPr>
                  <w:rFonts w:ascii="Calibri Light" w:hAnsi="Calibri Light"/>
                  <w:sz w:val="16"/>
                  <w:szCs w:val="16"/>
                </w:rPr>
                <w:delText>C717-01a Standard Terminology of Building Seals and Sealants</w:delText>
              </w:r>
            </w:del>
            <w:ins w:id="4740" w:author="Ashan Senel Asmone" w:date="2016-03-21T20:12:00Z">
              <w:r w:rsidR="00B73746">
                <w:rPr>
                  <w:rFonts w:ascii="Calibri Light" w:hAnsi="Calibri Light"/>
                  <w:sz w:val="16"/>
                  <w:szCs w:val="16"/>
                </w:rPr>
                <w:t>ASTM C717 - 14a Standard Terminology of Building Seals and Sealants</w:t>
              </w:r>
            </w:ins>
          </w:p>
          <w:p w14:paraId="58CE458A"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Waterproofing for masonry</w:t>
            </w:r>
          </w:p>
          <w:p w14:paraId="7C4E942C" w14:textId="77777777" w:rsidR="007756F1" w:rsidRPr="007756F1" w:rsidRDefault="007756F1" w:rsidP="007756F1">
            <w:pPr>
              <w:spacing w:after="120"/>
              <w:rPr>
                <w:rFonts w:ascii="Calibri Light" w:hAnsi="Calibri Light"/>
                <w:sz w:val="16"/>
                <w:szCs w:val="16"/>
              </w:rPr>
            </w:pPr>
            <w:del w:id="4741" w:author="Ashan Senel Asmone" w:date="2016-03-21T20:14:00Z">
              <w:r w:rsidRPr="007756F1" w:rsidDel="00B73746">
                <w:rPr>
                  <w:rFonts w:ascii="Calibri Light" w:hAnsi="Calibri Light"/>
                  <w:sz w:val="16"/>
                  <w:szCs w:val="16"/>
                </w:rPr>
                <w:delText>D5095-91(2002) Standard Test Method for Determination of the Nonvolatile Content in Silanes, Siloxanes and Silane-Siloxane Blends Used in Masonry WATER Repellent Treatments</w:delText>
              </w:r>
            </w:del>
            <w:ins w:id="4742" w:author="Ashan Senel Asmone" w:date="2016-03-21T20:14:00Z">
              <w:r w:rsidR="00B73746">
                <w:rPr>
                  <w:rFonts w:ascii="Calibri Light" w:hAnsi="Calibri Light"/>
                  <w:sz w:val="16"/>
                  <w:szCs w:val="16"/>
                </w:rPr>
                <w:t>ASTM D5095 - 91(2013) Standard Test Method for Determination of the Nonvolatile Content in Silanes, Siloxanes and Silane-Siloxane Blends Used in Masonry Water Repellent Treatments</w:t>
              </w:r>
            </w:ins>
          </w:p>
          <w:p w14:paraId="6D976267" w14:textId="77777777" w:rsidR="007756F1" w:rsidRPr="007756F1" w:rsidRDefault="007756F1" w:rsidP="007756F1">
            <w:pPr>
              <w:spacing w:after="120"/>
              <w:rPr>
                <w:rFonts w:ascii="Calibri Light" w:hAnsi="Calibri Light"/>
                <w:sz w:val="16"/>
                <w:szCs w:val="16"/>
              </w:rPr>
            </w:pPr>
            <w:del w:id="4743" w:author="Ashan Senel Asmone" w:date="2016-03-21T20:14:00Z">
              <w:r w:rsidRPr="007756F1" w:rsidDel="00B73746">
                <w:rPr>
                  <w:rFonts w:ascii="Calibri Light" w:hAnsi="Calibri Light"/>
                  <w:sz w:val="16"/>
                  <w:szCs w:val="16"/>
                </w:rPr>
                <w:delText>D6532-00 Standard Test Method for Evaluation of the Effect of Clear WATER Repellent Treatments on WATER Absorption of Hydraulic Cement Mortar Specimens</w:delText>
              </w:r>
            </w:del>
            <w:ins w:id="4744" w:author="Ashan Senel Asmone" w:date="2016-03-21T20:14:00Z">
              <w:r w:rsidR="00B73746">
                <w:rPr>
                  <w:rFonts w:ascii="Calibri Light" w:hAnsi="Calibri Light"/>
                  <w:sz w:val="16"/>
                  <w:szCs w:val="16"/>
                </w:rPr>
                <w:t>ASTM D6532 - 00(2014) Standard Test Method for Evaluation of the Effect of Clear Water Repellent Treatments on Water Absorption of Hydraulic Cement Mortar Specimens</w:t>
              </w:r>
            </w:ins>
          </w:p>
          <w:p w14:paraId="63A70486" w14:textId="77777777" w:rsidR="007756F1" w:rsidRPr="007756F1" w:rsidRDefault="007756F1" w:rsidP="007756F1">
            <w:pPr>
              <w:spacing w:after="120"/>
              <w:rPr>
                <w:rFonts w:ascii="Calibri Light" w:hAnsi="Calibri Light"/>
                <w:sz w:val="16"/>
                <w:szCs w:val="16"/>
              </w:rPr>
            </w:pPr>
            <w:del w:id="4745" w:author="Ashan Senel Asmone" w:date="2016-03-21T20:15:00Z">
              <w:r w:rsidRPr="007756F1" w:rsidDel="00B73746">
                <w:rPr>
                  <w:rFonts w:ascii="Calibri Light" w:hAnsi="Calibri Light"/>
                  <w:sz w:val="16"/>
                  <w:szCs w:val="16"/>
                </w:rPr>
                <w:delText>C898-01 Standard Guide for Use of High Solids Content, Cold Liquid-Applied Elastomeric WATERPROOFING Membrane With Separate Wearing Course</w:delText>
              </w:r>
            </w:del>
            <w:ins w:id="4746" w:author="Ashan Senel Asmone" w:date="2016-03-21T20:15:00Z">
              <w:r w:rsidR="00B73746">
                <w:rPr>
                  <w:rFonts w:ascii="Calibri Light" w:hAnsi="Calibri Light"/>
                  <w:sz w:val="16"/>
                  <w:szCs w:val="16"/>
                </w:rPr>
                <w:t>ASTM C898 / C898M - 09 Standard Guide for Use of High Solids Content, Cold Liquid-Applied Elastomeric Waterproofing Membrane With Separate Wearing Course</w:t>
              </w:r>
            </w:ins>
          </w:p>
          <w:p w14:paraId="1965734E" w14:textId="77777777" w:rsidR="00570413" w:rsidRPr="007756F1" w:rsidRDefault="00570413" w:rsidP="00570413">
            <w:pPr>
              <w:spacing w:after="120"/>
              <w:rPr>
                <w:rFonts w:ascii="Calibri Light" w:hAnsi="Calibri Light"/>
                <w:sz w:val="16"/>
                <w:szCs w:val="16"/>
              </w:rPr>
            </w:pPr>
          </w:p>
        </w:tc>
      </w:tr>
      <w:tr w:rsidR="00570413" w:rsidRPr="004F3C8C" w14:paraId="327B2303" w14:textId="77777777" w:rsidTr="00570413">
        <w:tc>
          <w:tcPr>
            <w:tcW w:w="685" w:type="dxa"/>
          </w:tcPr>
          <w:p w14:paraId="3802BFCF"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5C853D9E"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7E99B2EE" w14:textId="77777777" w:rsidR="007756F1" w:rsidRPr="007756F1" w:rsidRDefault="007756F1" w:rsidP="007756F1">
            <w:pPr>
              <w:spacing w:after="120"/>
              <w:rPr>
                <w:rFonts w:ascii="Calibri Light" w:hAnsi="Calibri Light"/>
                <w:sz w:val="16"/>
                <w:szCs w:val="16"/>
              </w:rPr>
            </w:pPr>
            <w:del w:id="4747" w:author="Ashan Senel Asmone" w:date="2016-03-21T20:16:00Z">
              <w:r w:rsidRPr="007756F1" w:rsidDel="00B73746">
                <w:rPr>
                  <w:rFonts w:ascii="Calibri Light" w:hAnsi="Calibri Light"/>
                  <w:sz w:val="16"/>
                  <w:szCs w:val="16"/>
                </w:rPr>
                <w:delText>AS 1617.1-2003 Refractory bricks and shapes - Fireclay</w:delText>
              </w:r>
            </w:del>
            <w:ins w:id="4748" w:author="Ashan Senel Asmone" w:date="2016-03-21T20:16:00Z">
              <w:r w:rsidR="00B73746">
                <w:rPr>
                  <w:rFonts w:ascii="Calibri Light" w:hAnsi="Calibri Light"/>
                  <w:sz w:val="16"/>
                  <w:szCs w:val="16"/>
                </w:rPr>
                <w:t>AS 1617.1-2003 (R2013) Refractory bricks and shapes - Fireclay</w:t>
              </w:r>
            </w:ins>
          </w:p>
          <w:p w14:paraId="6972612D" w14:textId="77777777" w:rsidR="007756F1" w:rsidRPr="007756F1" w:rsidRDefault="007756F1" w:rsidP="007756F1">
            <w:pPr>
              <w:spacing w:after="120"/>
              <w:rPr>
                <w:rFonts w:ascii="Calibri Light" w:hAnsi="Calibri Light"/>
                <w:sz w:val="16"/>
                <w:szCs w:val="16"/>
              </w:rPr>
            </w:pPr>
            <w:del w:id="4749" w:author="Ashan Senel Asmone" w:date="2016-03-21T20:17:00Z">
              <w:r w:rsidRPr="007756F1" w:rsidDel="00B73746">
                <w:rPr>
                  <w:rFonts w:ascii="Calibri Light" w:hAnsi="Calibri Light"/>
                  <w:sz w:val="16"/>
                  <w:szCs w:val="16"/>
                </w:rPr>
                <w:delText>AS 1618-2003 Dimensions and preferred sizes for refractory bricks</w:delText>
              </w:r>
            </w:del>
            <w:ins w:id="4750" w:author="Ashan Senel Asmone" w:date="2016-03-21T20:17:00Z">
              <w:r w:rsidR="00B73746">
                <w:rPr>
                  <w:rFonts w:ascii="Calibri Light" w:hAnsi="Calibri Light"/>
                  <w:sz w:val="16"/>
                  <w:szCs w:val="16"/>
                </w:rPr>
                <w:t>AS 1618-2003 (R2013) Dimensions and preferred sizes for refractory bricks</w:t>
              </w:r>
            </w:ins>
          </w:p>
          <w:p w14:paraId="6406D9FB" w14:textId="77777777" w:rsidR="007756F1" w:rsidRPr="007756F1" w:rsidRDefault="007756F1" w:rsidP="007756F1">
            <w:pPr>
              <w:spacing w:after="120"/>
              <w:rPr>
                <w:rFonts w:ascii="Calibri Light" w:hAnsi="Calibri Light"/>
                <w:sz w:val="16"/>
                <w:szCs w:val="16"/>
              </w:rPr>
            </w:pPr>
            <w:del w:id="4751" w:author="Ashan Senel Asmone" w:date="2016-03-21T20:17:00Z">
              <w:r w:rsidRPr="007756F1" w:rsidDel="00B73746">
                <w:rPr>
                  <w:rFonts w:ascii="Calibri Light" w:hAnsi="Calibri Light"/>
                  <w:sz w:val="16"/>
                  <w:szCs w:val="16"/>
                </w:rPr>
                <w:delText>AS/NZS 2699.1:2000 Built-in components for masonry construction - Wall ties</w:delText>
              </w:r>
            </w:del>
            <w:ins w:id="4752" w:author="Ashan Senel Asmone" w:date="2016-03-21T20:17:00Z">
              <w:r w:rsidR="00B73746">
                <w:rPr>
                  <w:rFonts w:ascii="Calibri Light" w:hAnsi="Calibri Light"/>
                  <w:sz w:val="16"/>
                  <w:szCs w:val="16"/>
                </w:rPr>
                <w:t>AS/NZS 2699.1:2000 Built-in components for masonry construction - Wall ties</w:t>
              </w:r>
            </w:ins>
          </w:p>
          <w:p w14:paraId="75E55BD4" w14:textId="77777777" w:rsidR="007756F1" w:rsidRPr="007756F1" w:rsidRDefault="007756F1" w:rsidP="007756F1">
            <w:pPr>
              <w:spacing w:after="120"/>
              <w:rPr>
                <w:rFonts w:ascii="Calibri Light" w:hAnsi="Calibri Light"/>
                <w:sz w:val="16"/>
                <w:szCs w:val="16"/>
              </w:rPr>
            </w:pPr>
            <w:del w:id="4753" w:author="Ashan Senel Asmone" w:date="2016-03-21T20:18:00Z">
              <w:r w:rsidRPr="007756F1" w:rsidDel="00B73746">
                <w:rPr>
                  <w:rFonts w:ascii="Calibri Light" w:hAnsi="Calibri Light"/>
                  <w:sz w:val="16"/>
                  <w:szCs w:val="16"/>
                </w:rPr>
                <w:delText>AS/NZS 2699.2:2000 Built-in components for masonry construction - Connectors and accesories</w:delText>
              </w:r>
            </w:del>
            <w:ins w:id="4754" w:author="Ashan Senel Asmone" w:date="2016-03-21T20:18:00Z">
              <w:r w:rsidR="00B73746">
                <w:rPr>
                  <w:rFonts w:ascii="Calibri Light" w:hAnsi="Calibri Light"/>
                  <w:sz w:val="16"/>
                  <w:szCs w:val="16"/>
                </w:rPr>
                <w:t>AS/NZS 2699.2:2000 Built-in components for masonry construction, - Connectors and accessories</w:t>
              </w:r>
            </w:ins>
          </w:p>
          <w:p w14:paraId="7B00D88F" w14:textId="77777777" w:rsidR="007756F1" w:rsidRPr="007756F1" w:rsidRDefault="007756F1" w:rsidP="007756F1">
            <w:pPr>
              <w:spacing w:after="120"/>
              <w:rPr>
                <w:rFonts w:ascii="Calibri Light" w:hAnsi="Calibri Light"/>
                <w:sz w:val="16"/>
                <w:szCs w:val="16"/>
              </w:rPr>
            </w:pPr>
            <w:del w:id="4755" w:author="Ashan Senel Asmone" w:date="2016-03-21T20:19:00Z">
              <w:r w:rsidRPr="007756F1" w:rsidDel="00B73746">
                <w:rPr>
                  <w:rFonts w:ascii="Calibri Light" w:hAnsi="Calibri Light"/>
                  <w:sz w:val="16"/>
                  <w:szCs w:val="16"/>
                </w:rPr>
                <w:delText>AS 3700-2001 Masonry structures</w:delText>
              </w:r>
            </w:del>
            <w:ins w:id="4756" w:author="Ashan Senel Asmone" w:date="2016-03-21T20:20:00Z">
              <w:r w:rsidR="00B73746">
                <w:rPr>
                  <w:rFonts w:ascii="Calibri Light" w:hAnsi="Calibri Light"/>
                  <w:sz w:val="16"/>
                  <w:szCs w:val="16"/>
                </w:rPr>
                <w:t xml:space="preserve">AS 4773.2-2010 Masonry in small buildings - Construction/ AS 4773.1-2010 Masonry in small buildings - Design/ </w:t>
              </w:r>
            </w:ins>
            <w:ins w:id="4757" w:author="Ashan Senel Asmone" w:date="2016-03-21T20:19:00Z">
              <w:r w:rsidR="00B73746">
                <w:rPr>
                  <w:rFonts w:ascii="Calibri Light" w:hAnsi="Calibri Light"/>
                  <w:sz w:val="16"/>
                  <w:szCs w:val="16"/>
                </w:rPr>
                <w:t>AS 3700-2011 Masonry structures</w:t>
              </w:r>
            </w:ins>
          </w:p>
          <w:p w14:paraId="6A80F296" w14:textId="77777777" w:rsidR="007756F1" w:rsidRPr="007756F1" w:rsidRDefault="007756F1" w:rsidP="007756F1">
            <w:pPr>
              <w:spacing w:after="120"/>
              <w:rPr>
                <w:rFonts w:ascii="Calibri Light" w:hAnsi="Calibri Light"/>
                <w:sz w:val="16"/>
                <w:szCs w:val="16"/>
              </w:rPr>
            </w:pPr>
            <w:del w:id="4758" w:author="Ashan Senel Asmone" w:date="2016-03-21T20:21:00Z">
              <w:r w:rsidRPr="007756F1" w:rsidDel="00B73746">
                <w:rPr>
                  <w:rFonts w:ascii="Calibri Light" w:hAnsi="Calibri Light"/>
                  <w:sz w:val="16"/>
                  <w:szCs w:val="16"/>
                </w:rPr>
                <w:delText>AS/NZS 4517:1998 Abrasive products - Segmented saws for machining of stone and masonry cutting - Dimensions of steel blades</w:delText>
              </w:r>
            </w:del>
            <w:ins w:id="4759" w:author="Ashan Senel Asmone" w:date="2016-03-21T20:22:00Z">
              <w:r w:rsidR="00B73746">
                <w:rPr>
                  <w:rFonts w:ascii="Calibri Light" w:hAnsi="Calibri Light"/>
                  <w:sz w:val="16"/>
                  <w:szCs w:val="16"/>
                </w:rPr>
                <w:t xml:space="preserve">AS 4517.1-2006 Blanks for superabrasive cutting-off wheels - Manually guided cutting-off in building and civil engineering/ </w:t>
              </w:r>
            </w:ins>
            <w:ins w:id="4760" w:author="Ashan Senel Asmone" w:date="2016-03-21T20:21:00Z">
              <w:r w:rsidR="00B73746">
                <w:rPr>
                  <w:rFonts w:ascii="Calibri Light" w:hAnsi="Calibri Light"/>
                  <w:sz w:val="16"/>
                  <w:szCs w:val="16"/>
                </w:rPr>
                <w:t>AS 4517.2-2006 Blanks for superabrasive cutting-off wheels - Hand-held cutting-off in building and civil engineering</w:t>
              </w:r>
            </w:ins>
          </w:p>
          <w:p w14:paraId="6FE76272" w14:textId="77777777" w:rsidR="007756F1" w:rsidRPr="007756F1" w:rsidRDefault="007756F1" w:rsidP="007756F1">
            <w:pPr>
              <w:spacing w:after="120"/>
              <w:rPr>
                <w:rFonts w:ascii="Calibri Light" w:hAnsi="Calibri Light"/>
                <w:sz w:val="16"/>
                <w:szCs w:val="16"/>
              </w:rPr>
            </w:pPr>
            <w:del w:id="4761" w:author="Ashan Senel Asmone" w:date="2016-03-21T20:23:00Z">
              <w:r w:rsidRPr="007756F1" w:rsidDel="00B73746">
                <w:rPr>
                  <w:rFonts w:ascii="Calibri Light" w:hAnsi="Calibri Light"/>
                  <w:sz w:val="16"/>
                  <w:szCs w:val="16"/>
                </w:rPr>
                <w:delText>AS/NZS 4524.10:1998 Bonded abrasive products - Dimensions - Honing stones and superfinishings</w:delText>
              </w:r>
            </w:del>
            <w:ins w:id="4762" w:author="Ashan Senel Asmone" w:date="2016-03-21T20:23:00Z">
              <w:r w:rsidR="00B73746">
                <w:rPr>
                  <w:rFonts w:ascii="Calibri Light" w:hAnsi="Calibri Light"/>
                  <w:sz w:val="16"/>
                  <w:szCs w:val="16"/>
                </w:rPr>
                <w:t>AS/NZS 4524.10:1998 Bonded abrasive products - Dimensions - Honing stones and superfinishings</w:t>
              </w:r>
            </w:ins>
          </w:p>
          <w:p w14:paraId="1AB89638" w14:textId="77777777" w:rsidR="007756F1" w:rsidRPr="007756F1" w:rsidRDefault="007756F1" w:rsidP="007756F1">
            <w:pPr>
              <w:spacing w:after="120"/>
              <w:rPr>
                <w:rFonts w:ascii="Calibri Light" w:hAnsi="Calibri Light"/>
                <w:sz w:val="16"/>
                <w:szCs w:val="16"/>
              </w:rPr>
            </w:pPr>
            <w:del w:id="4763" w:author="Ashan Senel Asmone" w:date="2016-03-21T20:23:00Z">
              <w:r w:rsidRPr="007756F1" w:rsidDel="00B73746">
                <w:rPr>
                  <w:rFonts w:ascii="Calibri Light" w:hAnsi="Calibri Light"/>
                  <w:sz w:val="16"/>
                  <w:szCs w:val="16"/>
                </w:rPr>
                <w:delText>AS/NZS 4284:1995 Testing of building facades</w:delText>
              </w:r>
            </w:del>
            <w:ins w:id="4764" w:author="Ashan Senel Asmone" w:date="2016-03-21T20:23:00Z">
              <w:r w:rsidR="00B73746">
                <w:rPr>
                  <w:rFonts w:ascii="Calibri Light" w:hAnsi="Calibri Light"/>
                  <w:sz w:val="16"/>
                  <w:szCs w:val="16"/>
                </w:rPr>
                <w:t>AS/NZS 4284:2008 Testing of building facades</w:t>
              </w:r>
            </w:ins>
          </w:p>
          <w:p w14:paraId="36679DEA"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Mortar</w:t>
            </w:r>
          </w:p>
          <w:p w14:paraId="4021DCFE" w14:textId="77777777" w:rsidR="007756F1" w:rsidRPr="007756F1" w:rsidRDefault="007756F1" w:rsidP="007756F1">
            <w:pPr>
              <w:spacing w:after="120"/>
              <w:rPr>
                <w:rFonts w:ascii="Calibri Light" w:hAnsi="Calibri Light"/>
                <w:sz w:val="16"/>
                <w:szCs w:val="16"/>
              </w:rPr>
            </w:pPr>
            <w:del w:id="4765" w:author="Ashan Senel Asmone" w:date="2016-03-21T20:24:00Z">
              <w:r w:rsidRPr="007756F1" w:rsidDel="00B73746">
                <w:rPr>
                  <w:rFonts w:ascii="Calibri Light" w:hAnsi="Calibri Light"/>
                  <w:sz w:val="16"/>
                  <w:szCs w:val="16"/>
                </w:rPr>
                <w:delText>AS 1478.1-2000 Chemical admixtures for concrete, mortar and grout - Admixtures for concrete</w:delText>
              </w:r>
            </w:del>
            <w:ins w:id="4766" w:author="Ashan Senel Asmone" w:date="2016-03-21T20:24:00Z">
              <w:r w:rsidR="00B73746">
                <w:rPr>
                  <w:rFonts w:ascii="Calibri Light" w:hAnsi="Calibri Light"/>
                  <w:sz w:val="16"/>
                  <w:szCs w:val="16"/>
                </w:rPr>
                <w:t>AS 1478.1-2000 Chemical admixtures for concrete, mortar and grout - Admixtures for concrete</w:t>
              </w:r>
            </w:ins>
          </w:p>
          <w:p w14:paraId="6E27E4F2" w14:textId="77777777" w:rsidR="007756F1" w:rsidRPr="007756F1" w:rsidRDefault="007756F1" w:rsidP="007756F1">
            <w:pPr>
              <w:spacing w:after="120"/>
              <w:rPr>
                <w:rFonts w:ascii="Calibri Light" w:hAnsi="Calibri Light"/>
                <w:sz w:val="16"/>
                <w:szCs w:val="16"/>
              </w:rPr>
            </w:pPr>
            <w:del w:id="4767" w:author="Ashan Senel Asmone" w:date="2016-03-21T20:25:00Z">
              <w:r w:rsidRPr="007756F1" w:rsidDel="00B73746">
                <w:rPr>
                  <w:rFonts w:ascii="Calibri Light" w:hAnsi="Calibri Light"/>
                  <w:sz w:val="16"/>
                  <w:szCs w:val="16"/>
                </w:rPr>
                <w:delText>AS 2350.12-1995 Methods of testing portland and blended cements - Preparation of a standard mortar and moulding of specimens</w:delText>
              </w:r>
            </w:del>
            <w:ins w:id="4768" w:author="Ashan Senel Asmone" w:date="2016-03-21T20:25:00Z">
              <w:r w:rsidR="00B73746">
                <w:rPr>
                  <w:rFonts w:ascii="Calibri Light" w:hAnsi="Calibri Light"/>
                  <w:sz w:val="16"/>
                  <w:szCs w:val="16"/>
                </w:rPr>
                <w:t>AS 2350.12-2006 Methods of testing portland, blended and masonry cements - Preparation of a standard mortar and moulding of specimens</w:t>
              </w:r>
            </w:ins>
          </w:p>
          <w:p w14:paraId="0B870E9B" w14:textId="77777777" w:rsidR="007756F1" w:rsidRPr="007756F1" w:rsidRDefault="007756F1" w:rsidP="007756F1">
            <w:pPr>
              <w:spacing w:after="120"/>
              <w:rPr>
                <w:rFonts w:ascii="Calibri Light" w:hAnsi="Calibri Light"/>
                <w:sz w:val="16"/>
                <w:szCs w:val="16"/>
              </w:rPr>
            </w:pPr>
            <w:del w:id="4769" w:author="Ashan Senel Asmone" w:date="2016-03-21T20:26:00Z">
              <w:r w:rsidRPr="007756F1" w:rsidDel="00B73746">
                <w:rPr>
                  <w:rFonts w:ascii="Calibri Light" w:hAnsi="Calibri Light"/>
                  <w:sz w:val="16"/>
                  <w:szCs w:val="16"/>
                </w:rPr>
                <w:delText>AS 1316-2003 Masonry cement</w:delText>
              </w:r>
            </w:del>
            <w:ins w:id="4770" w:author="Ashan Senel Asmone" w:date="2016-03-21T20:26:00Z">
              <w:r w:rsidR="00B73746">
                <w:rPr>
                  <w:rFonts w:ascii="Calibri Light" w:hAnsi="Calibri Light"/>
                  <w:sz w:val="16"/>
                  <w:szCs w:val="16"/>
                </w:rPr>
                <w:t>AS 1316-2003 Masonry cement</w:t>
              </w:r>
            </w:ins>
          </w:p>
          <w:p w14:paraId="5747F8FE" w14:textId="77777777" w:rsidR="007756F1" w:rsidRPr="007756F1" w:rsidRDefault="007756F1" w:rsidP="007756F1">
            <w:pPr>
              <w:spacing w:after="120"/>
              <w:rPr>
                <w:rFonts w:ascii="Calibri Light" w:hAnsi="Calibri Light"/>
                <w:sz w:val="16"/>
                <w:szCs w:val="16"/>
              </w:rPr>
            </w:pPr>
            <w:del w:id="4771" w:author="Ashan Senel Asmone" w:date="2016-03-21T20:27:00Z">
              <w:r w:rsidRPr="007756F1" w:rsidDel="00B73746">
                <w:rPr>
                  <w:rFonts w:ascii="Calibri Light" w:hAnsi="Calibri Light"/>
                  <w:sz w:val="16"/>
                  <w:szCs w:val="16"/>
                </w:rPr>
                <w:delText>AS/NZS 2350.11:2001 Methods of testing portland, blended and masonry cements - Compressive strength</w:delText>
              </w:r>
            </w:del>
            <w:ins w:id="4772" w:author="Ashan Senel Asmone" w:date="2016-03-21T20:27:00Z">
              <w:r w:rsidR="00B73746">
                <w:rPr>
                  <w:rFonts w:ascii="Calibri Light" w:hAnsi="Calibri Light"/>
                  <w:sz w:val="16"/>
                  <w:szCs w:val="16"/>
                </w:rPr>
                <w:t>AS/NZS 2350.11:2006 Methods of testing portland, blended and masonry cements - Compressive strength</w:t>
              </w:r>
            </w:ins>
          </w:p>
          <w:p w14:paraId="7F281A50" w14:textId="77777777" w:rsidR="007756F1" w:rsidRPr="007756F1" w:rsidRDefault="007756F1" w:rsidP="007756F1">
            <w:pPr>
              <w:spacing w:after="120"/>
              <w:rPr>
                <w:rFonts w:ascii="Calibri Light" w:hAnsi="Calibri Light"/>
                <w:sz w:val="16"/>
                <w:szCs w:val="16"/>
              </w:rPr>
            </w:pPr>
            <w:del w:id="4773" w:author="Ashan Asmone" w:date="2016-03-31T12:17:00Z">
              <w:r w:rsidRPr="007756F1" w:rsidDel="008A5E08">
                <w:rPr>
                  <w:rFonts w:ascii="Calibri Light" w:hAnsi="Calibri Light"/>
                  <w:sz w:val="16"/>
                  <w:szCs w:val="16"/>
                </w:rPr>
                <w:delText>AS/NZS 2350.16:2001</w:delText>
              </w:r>
            </w:del>
            <w:r w:rsidRPr="007756F1">
              <w:rPr>
                <w:rFonts w:ascii="Calibri Light" w:hAnsi="Calibri Light"/>
                <w:sz w:val="16"/>
                <w:szCs w:val="16"/>
              </w:rPr>
              <w:t> </w:t>
            </w:r>
            <w:r w:rsidRPr="007756F1">
              <w:rPr>
                <w:rFonts w:ascii="Calibri Light" w:hAnsi="Calibri Light"/>
                <w:sz w:val="16"/>
                <w:szCs w:val="16"/>
              </w:rPr>
              <w:br/>
            </w:r>
            <w:del w:id="4774" w:author="Ashan Asmone" w:date="2016-03-31T12:17:00Z">
              <w:r w:rsidRPr="007756F1" w:rsidDel="008A5E08">
                <w:rPr>
                  <w:rFonts w:ascii="Calibri Light" w:hAnsi="Calibri Light"/>
                  <w:sz w:val="16"/>
                  <w:szCs w:val="16"/>
                </w:rPr>
                <w:delText>Methods of testing portland, blended and masonry cements - Determination of air content of masonry cement</w:delText>
              </w:r>
            </w:del>
            <w:ins w:id="4775" w:author="Ashan Asmone" w:date="2016-03-31T12:17:00Z">
              <w:r w:rsidR="008A5E08">
                <w:rPr>
                  <w:rFonts w:ascii="Calibri Light" w:hAnsi="Calibri Light"/>
                  <w:sz w:val="16"/>
                  <w:szCs w:val="16"/>
                </w:rPr>
                <w:t>AS/NZS 2350.16:2006 Methods of testing portland, blended and masonry cements - Determination of air content of masonry cement</w:t>
              </w:r>
            </w:ins>
          </w:p>
          <w:p w14:paraId="40865A6F" w14:textId="77777777" w:rsidR="007756F1" w:rsidRPr="007756F1" w:rsidRDefault="007756F1" w:rsidP="007756F1">
            <w:pPr>
              <w:spacing w:after="120"/>
              <w:rPr>
                <w:rFonts w:ascii="Calibri Light" w:hAnsi="Calibri Light"/>
                <w:sz w:val="16"/>
                <w:szCs w:val="16"/>
              </w:rPr>
            </w:pPr>
            <w:del w:id="4776" w:author="Ashan Senel Asmone" w:date="2016-03-21T20:30:00Z">
              <w:r w:rsidRPr="007756F1" w:rsidDel="00B73746">
                <w:rPr>
                  <w:rFonts w:ascii="Calibri Light" w:hAnsi="Calibri Light"/>
                  <w:sz w:val="16"/>
                  <w:szCs w:val="16"/>
                </w:rPr>
                <w:delText>AS/NZS 2350.17:2001 Methods of testing portland, blended and masonry cements Determination of soundness of masonry cements</w:delText>
              </w:r>
            </w:del>
            <w:ins w:id="4777" w:author="Ashan Senel Asmone" w:date="2016-03-21T20:30:00Z">
              <w:r w:rsidR="00B73746">
                <w:rPr>
                  <w:rFonts w:ascii="Calibri Light" w:hAnsi="Calibri Light"/>
                  <w:sz w:val="16"/>
                  <w:szCs w:val="16"/>
                </w:rPr>
                <w:t>AS/NZS 2350.17:2001 Methods of testing portland, blended and masonry cements - Determination of soundness of masonry cements</w:t>
              </w:r>
            </w:ins>
          </w:p>
          <w:p w14:paraId="7D483966" w14:textId="77777777" w:rsidR="007756F1" w:rsidRPr="007756F1" w:rsidRDefault="007756F1" w:rsidP="007756F1">
            <w:pPr>
              <w:spacing w:after="120"/>
              <w:rPr>
                <w:rFonts w:ascii="Calibri Light" w:hAnsi="Calibri Light"/>
                <w:sz w:val="16"/>
                <w:szCs w:val="16"/>
              </w:rPr>
            </w:pPr>
            <w:del w:id="4778" w:author="Ashan Senel Asmone" w:date="2016-03-21T20:29:00Z">
              <w:r w:rsidRPr="007756F1" w:rsidDel="00B73746">
                <w:rPr>
                  <w:rFonts w:ascii="Calibri Light" w:hAnsi="Calibri Light"/>
                  <w:sz w:val="16"/>
                  <w:szCs w:val="16"/>
                </w:rPr>
                <w:delText>AS/NZS 2350.17:2001 Methods of testing portland, blended and masonry cements Determination of soundness of asonry cements</w:delText>
              </w:r>
            </w:del>
          </w:p>
          <w:p w14:paraId="56CEFF88" w14:textId="77777777" w:rsidR="007756F1" w:rsidRPr="007756F1" w:rsidRDefault="007756F1" w:rsidP="007756F1">
            <w:pPr>
              <w:spacing w:after="120"/>
              <w:rPr>
                <w:rFonts w:ascii="Calibri Light" w:hAnsi="Calibri Light"/>
                <w:sz w:val="16"/>
                <w:szCs w:val="16"/>
              </w:rPr>
            </w:pPr>
            <w:del w:id="4779" w:author="Ashan Senel Asmone" w:date="2016-03-21T20:33:00Z">
              <w:r w:rsidRPr="007756F1" w:rsidDel="00901293">
                <w:rPr>
                  <w:rFonts w:ascii="Calibri Light" w:hAnsi="Calibri Light"/>
                  <w:sz w:val="16"/>
                  <w:szCs w:val="16"/>
                </w:rPr>
                <w:delText>AS/NZS 2350.18:2001 Methods of testing portland, blended and masonry cements - Determination of water retention of masonry cement</w:delText>
              </w:r>
            </w:del>
            <w:ins w:id="4780" w:author="Ashan Senel Asmone" w:date="2016-03-21T20:33:00Z">
              <w:r w:rsidR="00901293">
                <w:rPr>
                  <w:rFonts w:ascii="Calibri Light" w:hAnsi="Calibri Light"/>
                  <w:sz w:val="16"/>
                  <w:szCs w:val="16"/>
                </w:rPr>
                <w:t>AS/NZS 2350.18:2006 Methods of testing portland, blended and masonry cements - Determination of water retention of masonry cement</w:t>
              </w:r>
            </w:ins>
          </w:p>
          <w:p w14:paraId="5E2DD973" w14:textId="77777777" w:rsidR="007756F1" w:rsidRPr="007756F1" w:rsidRDefault="007756F1" w:rsidP="007756F1">
            <w:pPr>
              <w:spacing w:after="120"/>
              <w:rPr>
                <w:rFonts w:ascii="Calibri Light" w:hAnsi="Calibri Light"/>
                <w:sz w:val="16"/>
                <w:szCs w:val="16"/>
              </w:rPr>
            </w:pPr>
            <w:del w:id="4781" w:author="Ashan Senel Asmone" w:date="2016-03-21T20:33:00Z">
              <w:r w:rsidRPr="007756F1" w:rsidDel="00901293">
                <w:rPr>
                  <w:rFonts w:ascii="Calibri Light" w:hAnsi="Calibri Light"/>
                  <w:sz w:val="16"/>
                  <w:szCs w:val="16"/>
                </w:rPr>
                <w:delText>AS 2701-2001 Methods of sampling and testing mortar for masonry construction</w:delText>
              </w:r>
            </w:del>
            <w:ins w:id="4782" w:author="Ashan Senel Asmone" w:date="2016-03-21T20:33:00Z">
              <w:r w:rsidR="00901293">
                <w:rPr>
                  <w:rFonts w:ascii="Calibri Light" w:hAnsi="Calibri Light"/>
                  <w:sz w:val="16"/>
                  <w:szCs w:val="16"/>
                </w:rPr>
                <w:t>AS 2701-2001 Methods of sampling and testing mortar for masonry construction</w:t>
              </w:r>
            </w:ins>
          </w:p>
          <w:p w14:paraId="1FFBF0D6" w14:textId="77777777" w:rsidR="007756F1" w:rsidRPr="007756F1" w:rsidRDefault="007756F1" w:rsidP="007756F1">
            <w:pPr>
              <w:spacing w:after="120"/>
              <w:rPr>
                <w:rFonts w:ascii="Calibri Light" w:hAnsi="Calibri Light"/>
                <w:sz w:val="16"/>
                <w:szCs w:val="16"/>
              </w:rPr>
            </w:pPr>
            <w:del w:id="4783" w:author="Ashan Senel Asmone" w:date="2016-03-21T20:36:00Z">
              <w:r w:rsidRPr="007756F1" w:rsidDel="00901293">
                <w:rPr>
                  <w:rFonts w:ascii="Calibri Light" w:hAnsi="Calibri Light"/>
                  <w:sz w:val="16"/>
                  <w:szCs w:val="16"/>
                </w:rPr>
                <w:delText>AS 2701.4-1984 Methods of sampling and testing mortar for masonry construction - Method for determination of compressive strength</w:delText>
              </w:r>
            </w:del>
          </w:p>
          <w:p w14:paraId="1F531657" w14:textId="77777777" w:rsidR="007756F1" w:rsidRPr="007756F1" w:rsidRDefault="007756F1" w:rsidP="007756F1">
            <w:pPr>
              <w:spacing w:after="120"/>
              <w:rPr>
                <w:rFonts w:ascii="Calibri Light" w:hAnsi="Calibri Light"/>
                <w:sz w:val="16"/>
                <w:szCs w:val="16"/>
              </w:rPr>
            </w:pPr>
            <w:del w:id="4784" w:author="Ashan Senel Asmone" w:date="2016-03-21T20:37:00Z">
              <w:r w:rsidRPr="007756F1" w:rsidDel="00901293">
                <w:rPr>
                  <w:rFonts w:ascii="Calibri Light" w:hAnsi="Calibri Light"/>
                  <w:sz w:val="16"/>
                  <w:szCs w:val="16"/>
                </w:rPr>
                <w:delText>AS 2701.4-1984/Amdt 1-1988 Methods of sampling and testing mortar for masonry construction - Method for determination of compressive strength</w:delText>
              </w:r>
            </w:del>
          </w:p>
          <w:p w14:paraId="518CBDDA" w14:textId="77777777" w:rsidR="007756F1" w:rsidRPr="007756F1" w:rsidRDefault="007756F1" w:rsidP="007756F1">
            <w:pPr>
              <w:spacing w:after="120"/>
              <w:rPr>
                <w:rFonts w:ascii="Calibri Light" w:hAnsi="Calibri Light"/>
                <w:sz w:val="16"/>
                <w:szCs w:val="16"/>
              </w:rPr>
            </w:pPr>
            <w:del w:id="4785" w:author="Ashan Senel Asmone" w:date="2016-03-21T20:38:00Z">
              <w:r w:rsidRPr="007756F1" w:rsidDel="00901293">
                <w:rPr>
                  <w:rFonts w:ascii="Calibri Light" w:hAnsi="Calibri Light"/>
                  <w:sz w:val="16"/>
                  <w:szCs w:val="16"/>
                </w:rPr>
                <w:delText>AS 2701.5-1984 Methods of sampling and testing mortar for masonry construction - Method for determination of consistency - Slump test</w:delText>
              </w:r>
            </w:del>
          </w:p>
          <w:p w14:paraId="1F5C4185" w14:textId="77777777" w:rsidR="007756F1" w:rsidRPr="007756F1" w:rsidRDefault="007756F1" w:rsidP="007756F1">
            <w:pPr>
              <w:spacing w:after="120"/>
              <w:rPr>
                <w:rFonts w:ascii="Calibri Light" w:hAnsi="Calibri Light"/>
                <w:sz w:val="16"/>
                <w:szCs w:val="16"/>
              </w:rPr>
            </w:pPr>
            <w:del w:id="4786" w:author="Ashan Senel Asmone" w:date="2016-03-21T20:39:00Z">
              <w:r w:rsidRPr="007756F1" w:rsidDel="00901293">
                <w:rPr>
                  <w:rFonts w:ascii="Calibri Light" w:hAnsi="Calibri Light"/>
                  <w:sz w:val="16"/>
                  <w:szCs w:val="16"/>
                </w:rPr>
                <w:delText>AS 2701.5-1984/Amdt 1-1988 Methods of sampling and testing mortar for masonry construction - Method for determination of consistency - Slump test</w:delText>
              </w:r>
            </w:del>
          </w:p>
          <w:p w14:paraId="314A3F51"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Waterproofing for masonry</w:t>
            </w:r>
          </w:p>
          <w:p w14:paraId="086BE284" w14:textId="77777777" w:rsidR="007756F1" w:rsidRPr="007756F1" w:rsidRDefault="007756F1" w:rsidP="007756F1">
            <w:pPr>
              <w:spacing w:after="120"/>
              <w:rPr>
                <w:rFonts w:ascii="Calibri Light" w:hAnsi="Calibri Light"/>
                <w:sz w:val="16"/>
                <w:szCs w:val="16"/>
              </w:rPr>
            </w:pPr>
            <w:del w:id="4787" w:author="Ashan Senel Asmone" w:date="2016-03-21T20:40:00Z">
              <w:r w:rsidRPr="007756F1" w:rsidDel="00901293">
                <w:rPr>
                  <w:rFonts w:ascii="Calibri Light" w:hAnsi="Calibri Light"/>
                  <w:sz w:val="16"/>
                  <w:szCs w:val="16"/>
                </w:rPr>
                <w:delText>DR 99449 External waterproofing membrane systems - Part 1: Materials</w:delText>
              </w:r>
            </w:del>
            <w:ins w:id="4788" w:author="Ashan Senel Asmone" w:date="2016-03-21T20:40:00Z">
              <w:r w:rsidR="00901293">
                <w:rPr>
                  <w:rFonts w:ascii="Calibri Light" w:hAnsi="Calibri Light"/>
                  <w:sz w:val="16"/>
                  <w:szCs w:val="16"/>
                </w:rPr>
                <w:t>AS 4654.1-2012 Waterproofing membranes for external above-ground use - Materials</w:t>
              </w:r>
            </w:ins>
          </w:p>
          <w:p w14:paraId="2DDD9E7F" w14:textId="77777777" w:rsidR="007756F1" w:rsidRPr="007756F1" w:rsidRDefault="007756F1" w:rsidP="007756F1">
            <w:pPr>
              <w:spacing w:after="120"/>
              <w:rPr>
                <w:rFonts w:ascii="Calibri Light" w:hAnsi="Calibri Light"/>
                <w:sz w:val="16"/>
                <w:szCs w:val="16"/>
              </w:rPr>
            </w:pPr>
            <w:del w:id="4789" w:author="Ashan Senel Asmone" w:date="2016-03-21T20:41:00Z">
              <w:r w:rsidRPr="007756F1" w:rsidDel="00901293">
                <w:rPr>
                  <w:rFonts w:ascii="Calibri Light" w:hAnsi="Calibri Light"/>
                  <w:sz w:val="16"/>
                  <w:szCs w:val="16"/>
                </w:rPr>
                <w:delText>DR 99450 External waterproofing membranes - Part 2: Design and installation</w:delText>
              </w:r>
            </w:del>
            <w:ins w:id="4790" w:author="Ashan Senel Asmone" w:date="2016-03-21T20:41:00Z">
              <w:r w:rsidR="00901293">
                <w:rPr>
                  <w:rFonts w:ascii="Calibri Light" w:hAnsi="Calibri Light"/>
                  <w:sz w:val="16"/>
                  <w:szCs w:val="16"/>
                </w:rPr>
                <w:t>AS 4654.2-2012 Waterproofing membranes for external above-ground use - Design and installation</w:t>
              </w:r>
            </w:ins>
            <w:r w:rsidRPr="007756F1">
              <w:rPr>
                <w:rFonts w:ascii="Calibri Light" w:hAnsi="Calibri Light"/>
                <w:sz w:val="16"/>
                <w:szCs w:val="16"/>
              </w:rPr>
              <w:t> </w:t>
            </w:r>
          </w:p>
          <w:p w14:paraId="2A163EFC" w14:textId="77777777" w:rsidR="00570413" w:rsidRPr="007756F1" w:rsidRDefault="00570413" w:rsidP="00570413">
            <w:pPr>
              <w:spacing w:after="120"/>
              <w:rPr>
                <w:rFonts w:ascii="Calibri Light" w:hAnsi="Calibri Light"/>
                <w:sz w:val="16"/>
                <w:szCs w:val="16"/>
              </w:rPr>
            </w:pPr>
          </w:p>
        </w:tc>
      </w:tr>
      <w:tr w:rsidR="00570413" w:rsidRPr="004F3C8C" w14:paraId="79334312" w14:textId="77777777" w:rsidTr="00570413">
        <w:tc>
          <w:tcPr>
            <w:tcW w:w="685" w:type="dxa"/>
          </w:tcPr>
          <w:p w14:paraId="38FAFF49"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10205B27"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4455B385" w14:textId="77777777" w:rsidR="007756F1" w:rsidRPr="007756F1" w:rsidRDefault="007756F1" w:rsidP="007756F1">
            <w:pPr>
              <w:spacing w:after="120"/>
              <w:rPr>
                <w:rFonts w:ascii="Calibri Light" w:hAnsi="Calibri Light"/>
                <w:sz w:val="16"/>
                <w:szCs w:val="16"/>
              </w:rPr>
            </w:pPr>
            <w:del w:id="4791" w:author="Ashan Senel Asmone" w:date="2016-03-21T13:53:00Z">
              <w:r w:rsidRPr="007756F1" w:rsidDel="00EB11C2">
                <w:rPr>
                  <w:rFonts w:ascii="Calibri Light" w:hAnsi="Calibri Light"/>
                  <w:sz w:val="16"/>
                  <w:szCs w:val="16"/>
                </w:rPr>
                <w:delText>SS 26: 2000 Ordinary Portland Cement</w:delText>
              </w:r>
            </w:del>
            <w:ins w:id="4792"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p>
          <w:p w14:paraId="26D4D2AE" w14:textId="77777777" w:rsidR="007756F1" w:rsidRPr="007756F1" w:rsidRDefault="007756F1" w:rsidP="007756F1">
            <w:pPr>
              <w:spacing w:after="120"/>
              <w:rPr>
                <w:rFonts w:ascii="Calibri Light" w:hAnsi="Calibri Light"/>
                <w:sz w:val="16"/>
                <w:szCs w:val="16"/>
              </w:rPr>
            </w:pPr>
            <w:del w:id="4793" w:author="Ashan Senel Asmone" w:date="2016-03-21T20:46:00Z">
              <w:r w:rsidRPr="007756F1" w:rsidDel="00901293">
                <w:rPr>
                  <w:rFonts w:ascii="Calibri Light" w:hAnsi="Calibri Light"/>
                  <w:sz w:val="16"/>
                  <w:szCs w:val="16"/>
                </w:rPr>
                <w:delText>SS 31 : 1998- Aggregates from natural sources for concrete</w:delText>
              </w:r>
            </w:del>
            <w:ins w:id="4794" w:author="Ashan Senel Asmone" w:date="2016-03-21T20:46:00Z">
              <w:r w:rsidR="00901293">
                <w:rPr>
                  <w:rFonts w:ascii="Calibri Light" w:hAnsi="Calibri Light"/>
                  <w:sz w:val="16"/>
                  <w:szCs w:val="16"/>
                </w:rPr>
                <w:t>SS EN 12620 : 2008 Specification for aggregates for concrete</w:t>
              </w:r>
            </w:ins>
          </w:p>
          <w:p w14:paraId="4DA31D20" w14:textId="77777777" w:rsidR="007756F1" w:rsidRPr="007756F1" w:rsidRDefault="007756F1" w:rsidP="007756F1">
            <w:pPr>
              <w:spacing w:after="120"/>
              <w:rPr>
                <w:rFonts w:ascii="Calibri Light" w:hAnsi="Calibri Light"/>
                <w:sz w:val="16"/>
                <w:szCs w:val="16"/>
              </w:rPr>
            </w:pPr>
            <w:del w:id="4795" w:author="Ashan Senel Asmone" w:date="2016-03-21T20:48:00Z">
              <w:r w:rsidRPr="007756F1" w:rsidDel="00901293">
                <w:rPr>
                  <w:rFonts w:ascii="Calibri Light" w:hAnsi="Calibri Light"/>
                  <w:sz w:val="16"/>
                  <w:szCs w:val="16"/>
                </w:rPr>
                <w:delText>CP 67 : Part 1 : 1997 Code of practice for cleaning and surface repair of buildings - Natural stone, cast stone and clay brick masonry</w:delText>
              </w:r>
            </w:del>
            <w:ins w:id="4796" w:author="Ashan Senel Asmone" w:date="2016-03-21T20:48:00Z">
              <w:r w:rsidR="00901293">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05A12C25" w14:textId="77777777" w:rsidR="007756F1" w:rsidRPr="007756F1" w:rsidRDefault="007756F1" w:rsidP="007756F1">
            <w:pPr>
              <w:spacing w:after="120"/>
              <w:rPr>
                <w:rFonts w:ascii="Calibri Light" w:hAnsi="Calibri Light"/>
                <w:sz w:val="16"/>
                <w:szCs w:val="16"/>
              </w:rPr>
            </w:pPr>
            <w:del w:id="4797" w:author="Ashan Senel Asmone" w:date="2016-03-21T21:06:00Z">
              <w:r w:rsidRPr="007756F1" w:rsidDel="0088204E">
                <w:rPr>
                  <w:rFonts w:ascii="Calibri Light" w:hAnsi="Calibri Light"/>
                  <w:sz w:val="16"/>
                  <w:szCs w:val="16"/>
                </w:rPr>
                <w:delText>SS 103 : 1974 Burnt clay and shale bricks</w:delText>
              </w:r>
            </w:del>
          </w:p>
          <w:p w14:paraId="132740EA"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Mortar</w:t>
            </w:r>
          </w:p>
          <w:p w14:paraId="63F210B2" w14:textId="77777777" w:rsidR="007756F1" w:rsidRPr="007756F1" w:rsidRDefault="007756F1" w:rsidP="007756F1">
            <w:pPr>
              <w:spacing w:after="120"/>
              <w:rPr>
                <w:rFonts w:ascii="Calibri Light" w:hAnsi="Calibri Light"/>
                <w:sz w:val="16"/>
                <w:szCs w:val="16"/>
              </w:rPr>
            </w:pPr>
            <w:del w:id="4798" w:author="Ashan Senel Asmone" w:date="2016-03-21T20:53:00Z">
              <w:r w:rsidRPr="007756F1" w:rsidDel="0088204E">
                <w:rPr>
                  <w:rFonts w:ascii="Calibri Light" w:hAnsi="Calibri Light"/>
                  <w:sz w:val="16"/>
                  <w:szCs w:val="16"/>
                </w:rPr>
                <w:delText>SS 320: Admixtures</w:delText>
              </w:r>
            </w:del>
            <w:ins w:id="4799" w:author="Ashan Senel Asmone" w:date="2016-03-21T20:56:00Z">
              <w:r w:rsidR="0088204E">
                <w:rPr>
                  <w:rFonts w:ascii="Calibri Light" w:hAnsi="Calibri Light"/>
                  <w:sz w:val="16"/>
                  <w:szCs w:val="16"/>
                </w:rPr>
                <w:t xml:space="preserve">SS EN 934 - 1 : 2008 (2015) Admixtures for concrete, mortar and grout - Common requirements/ </w:t>
              </w:r>
            </w:ins>
            <w:ins w:id="4800" w:author="Ashan Senel Asmone" w:date="2016-03-21T20:54:00Z">
              <w:r w:rsidR="0088204E">
                <w:rPr>
                  <w:rFonts w:ascii="Calibri Light" w:hAnsi="Calibri Light"/>
                  <w:sz w:val="16"/>
                  <w:szCs w:val="16"/>
                </w:rPr>
                <w:t xml:space="preserve">SS EN 934 - 2 : 2015 Admixtures for concrete, mortar and grout - Part 2 : Definitions, requirements – Concrete admixtures – Definitions, requirements, conformity, marking and labelling/ </w:t>
              </w:r>
            </w:ins>
            <w:ins w:id="4801" w:author="Ashan Senel Asmone" w:date="2016-03-21T20:53:00Z">
              <w:r w:rsidR="0088204E">
                <w:rPr>
                  <w:rFonts w:ascii="Calibri Light" w:hAnsi="Calibri Light"/>
                  <w:sz w:val="16"/>
                  <w:szCs w:val="16"/>
                </w:rPr>
                <w:t>SS EN 934 - 6 : 2008 (2015) Admixtures for concrete, mortar and grout - Sampling, conformity control and evaluation of conformity</w:t>
              </w:r>
            </w:ins>
          </w:p>
          <w:p w14:paraId="587765A3" w14:textId="77777777" w:rsidR="007756F1" w:rsidRPr="007756F1" w:rsidRDefault="007756F1" w:rsidP="007756F1">
            <w:pPr>
              <w:spacing w:after="120"/>
              <w:rPr>
                <w:rFonts w:ascii="Calibri Light" w:hAnsi="Calibri Light"/>
                <w:sz w:val="16"/>
                <w:szCs w:val="16"/>
              </w:rPr>
            </w:pPr>
            <w:del w:id="4802" w:author="Ashan Senel Asmone" w:date="2016-03-21T21:03:00Z">
              <w:r w:rsidRPr="007756F1" w:rsidDel="0088204E">
                <w:rPr>
                  <w:rFonts w:ascii="Calibri Light" w:hAnsi="Calibri Light"/>
                  <w:sz w:val="16"/>
                  <w:szCs w:val="16"/>
                </w:rPr>
                <w:delText>SS 397 : Methods of testing cement</w:delText>
              </w:r>
            </w:del>
          </w:p>
          <w:p w14:paraId="77830A69" w14:textId="77777777" w:rsidR="00570413" w:rsidRPr="007756F1" w:rsidRDefault="00570413" w:rsidP="00570413">
            <w:pPr>
              <w:spacing w:after="120"/>
              <w:rPr>
                <w:rFonts w:ascii="Calibri Light" w:hAnsi="Calibri Light"/>
                <w:sz w:val="16"/>
                <w:szCs w:val="16"/>
              </w:rPr>
            </w:pPr>
          </w:p>
        </w:tc>
      </w:tr>
      <w:tr w:rsidR="00570413" w:rsidRPr="004F3C8C" w14:paraId="26A6774D" w14:textId="77777777" w:rsidTr="00570413">
        <w:tc>
          <w:tcPr>
            <w:tcW w:w="685" w:type="dxa"/>
          </w:tcPr>
          <w:p w14:paraId="3EA0FD27"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411CA57F"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0305DB4C" w14:textId="77777777" w:rsidR="007756F1" w:rsidRPr="007756F1" w:rsidRDefault="007756F1" w:rsidP="007756F1">
            <w:pPr>
              <w:spacing w:after="120"/>
              <w:rPr>
                <w:rFonts w:ascii="Calibri Light" w:hAnsi="Calibri Light"/>
                <w:sz w:val="16"/>
                <w:szCs w:val="16"/>
              </w:rPr>
            </w:pPr>
            <w:del w:id="4803" w:author="Ashan Asmone" w:date="2016-03-31T11:56:00Z">
              <w:r w:rsidRPr="007756F1" w:rsidDel="00140F61">
                <w:rPr>
                  <w:rFonts w:ascii="Calibri Light" w:hAnsi="Calibri Light"/>
                  <w:sz w:val="16"/>
                  <w:szCs w:val="16"/>
                </w:rPr>
                <w:delText>ISO 6105:1988 Abrasive products; segmented saws for machining of stone and masonry cutting; dimensions of steel blades</w:delText>
              </w:r>
            </w:del>
          </w:p>
          <w:p w14:paraId="12BAA424" w14:textId="77777777" w:rsidR="007756F1" w:rsidRPr="007756F1" w:rsidRDefault="007756F1" w:rsidP="007756F1">
            <w:pPr>
              <w:spacing w:after="120"/>
              <w:rPr>
                <w:rFonts w:ascii="Calibri Light" w:hAnsi="Calibri Light"/>
                <w:sz w:val="16"/>
                <w:szCs w:val="16"/>
              </w:rPr>
            </w:pPr>
            <w:del w:id="4804" w:author="Ashan Asmone" w:date="2016-03-31T11:56:00Z">
              <w:r w:rsidRPr="007756F1" w:rsidDel="00140F61">
                <w:rPr>
                  <w:rFonts w:ascii="Calibri Light" w:hAnsi="Calibri Light"/>
                  <w:sz w:val="16"/>
                  <w:szCs w:val="16"/>
                </w:rPr>
                <w:delText>ISO 9652-4:2000 Masonry - Part 4: Test methods</w:delText>
              </w:r>
            </w:del>
            <w:ins w:id="4805" w:author="Ashan Asmone" w:date="2016-03-31T11:56:00Z">
              <w:r w:rsidR="00140F61">
                <w:rPr>
                  <w:rFonts w:ascii="Calibri Light" w:hAnsi="Calibri Light"/>
                  <w:sz w:val="16"/>
                  <w:szCs w:val="16"/>
                </w:rPr>
                <w:t>ISO 9652-4:2000 Masonry - Part 4: Test methods</w:t>
              </w:r>
            </w:ins>
          </w:p>
          <w:p w14:paraId="1D37AF08" w14:textId="77777777" w:rsidR="007756F1" w:rsidRPr="007756F1" w:rsidRDefault="007756F1" w:rsidP="007756F1">
            <w:pPr>
              <w:spacing w:after="120"/>
              <w:rPr>
                <w:rFonts w:ascii="Calibri Light" w:hAnsi="Calibri Light"/>
                <w:sz w:val="16"/>
                <w:szCs w:val="16"/>
              </w:rPr>
            </w:pPr>
            <w:del w:id="4806" w:author="Ashan Asmone" w:date="2016-03-31T11:57:00Z">
              <w:r w:rsidRPr="007756F1" w:rsidDel="00140F61">
                <w:rPr>
                  <w:rFonts w:ascii="Calibri Light" w:hAnsi="Calibri Light"/>
                  <w:sz w:val="16"/>
                  <w:szCs w:val="16"/>
                </w:rPr>
                <w:delText>ISO 9652-5:2000 Masonry - Part 5: Vocabulary</w:delText>
              </w:r>
            </w:del>
            <w:ins w:id="4807" w:author="Ashan Asmone" w:date="2016-03-31T11:57:00Z">
              <w:r w:rsidR="00140F61">
                <w:rPr>
                  <w:rFonts w:ascii="Calibri Light" w:hAnsi="Calibri Light"/>
                  <w:sz w:val="16"/>
                  <w:szCs w:val="16"/>
                </w:rPr>
                <w:t>ISO 9652-5:2000 Masonry - Part 5: Vocabulary</w:t>
              </w:r>
            </w:ins>
          </w:p>
          <w:p w14:paraId="7C4287FD" w14:textId="77777777" w:rsidR="007756F1" w:rsidRPr="007756F1" w:rsidRDefault="007756F1" w:rsidP="007756F1">
            <w:pPr>
              <w:spacing w:after="120"/>
              <w:rPr>
                <w:rFonts w:ascii="Calibri Light" w:hAnsi="Calibri Light"/>
                <w:sz w:val="16"/>
                <w:szCs w:val="16"/>
              </w:rPr>
            </w:pPr>
            <w:del w:id="4808" w:author="Ashan Asmone" w:date="2016-03-31T11:58:00Z">
              <w:r w:rsidRPr="007756F1" w:rsidDel="00140F61">
                <w:rPr>
                  <w:rFonts w:ascii="Calibri Light" w:hAnsi="Calibri Light"/>
                  <w:sz w:val="16"/>
                  <w:szCs w:val="16"/>
                </w:rPr>
                <w:delText>ISO 12678-1:1996 Refractory products - Measurement of dimensions and external defects of refractory bricks - Part 1: Dimensions and conformity to drawings</w:delText>
              </w:r>
            </w:del>
            <w:ins w:id="4809" w:author="Ashan Asmone" w:date="2016-03-31T11:58:00Z">
              <w:r w:rsidR="00140F61">
                <w:rPr>
                  <w:rFonts w:ascii="Calibri Light" w:hAnsi="Calibri Light"/>
                  <w:sz w:val="16"/>
                  <w:szCs w:val="16"/>
                </w:rPr>
                <w:t>ISO 12678-1:1996 Refractory products - Measurement of dimensions and external defects of refractory bricks - Part 1: Dimensions and conformity to drawings</w:t>
              </w:r>
            </w:ins>
          </w:p>
          <w:p w14:paraId="1F67FD0F" w14:textId="77777777" w:rsidR="007756F1" w:rsidRPr="007756F1" w:rsidRDefault="007756F1" w:rsidP="007756F1">
            <w:pPr>
              <w:spacing w:after="120"/>
              <w:rPr>
                <w:rFonts w:ascii="Calibri Light" w:hAnsi="Calibri Light"/>
                <w:sz w:val="16"/>
                <w:szCs w:val="16"/>
              </w:rPr>
            </w:pPr>
            <w:del w:id="4810" w:author="Ashan Asmone" w:date="2016-03-31T12:00:00Z">
              <w:r w:rsidRPr="007756F1" w:rsidDel="00140F61">
                <w:rPr>
                  <w:rFonts w:ascii="Calibri Light" w:hAnsi="Calibri Light"/>
                  <w:sz w:val="16"/>
                  <w:szCs w:val="16"/>
                </w:rPr>
                <w:delText>ISO 12678-2:1996</w:delText>
              </w:r>
            </w:del>
            <w:r w:rsidRPr="007756F1">
              <w:rPr>
                <w:rFonts w:ascii="Calibri Light" w:hAnsi="Calibri Light"/>
                <w:sz w:val="16"/>
                <w:szCs w:val="16"/>
              </w:rPr>
              <w:t> </w:t>
            </w:r>
            <w:r w:rsidRPr="007756F1">
              <w:rPr>
                <w:rFonts w:ascii="Calibri Light" w:hAnsi="Calibri Light"/>
                <w:sz w:val="16"/>
                <w:szCs w:val="16"/>
              </w:rPr>
              <w:br/>
            </w:r>
            <w:del w:id="4811" w:author="Ashan Asmone" w:date="2016-03-31T12:00:00Z">
              <w:r w:rsidRPr="007756F1" w:rsidDel="00140F61">
                <w:rPr>
                  <w:rFonts w:ascii="Calibri Light" w:hAnsi="Calibri Light"/>
                  <w:sz w:val="16"/>
                  <w:szCs w:val="16"/>
                </w:rPr>
                <w:delText>Refractory products - Measurement of dimensions and external defects of refractory bricks - Part 2: Corner and edge defects and other surface imperfections</w:delText>
              </w:r>
            </w:del>
            <w:ins w:id="4812" w:author="Ashan Asmone" w:date="2016-03-31T12:00:00Z">
              <w:r w:rsidR="00140F61">
                <w:rPr>
                  <w:rFonts w:ascii="Calibri Light" w:hAnsi="Calibri Light"/>
                  <w:sz w:val="16"/>
                  <w:szCs w:val="16"/>
                </w:rPr>
                <w:t>ISO 12678-2:1996 Refractory products - Measurement of dimensions and external defects of refractory bricks - Part 2: Corner and edge defects and other surface imperfections</w:t>
              </w:r>
            </w:ins>
          </w:p>
          <w:p w14:paraId="7363DD92"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Sealant</w:t>
            </w:r>
          </w:p>
          <w:p w14:paraId="593821EC" w14:textId="77777777" w:rsidR="007756F1" w:rsidRPr="007756F1" w:rsidRDefault="007756F1" w:rsidP="007756F1">
            <w:pPr>
              <w:spacing w:after="120"/>
              <w:rPr>
                <w:rFonts w:ascii="Calibri Light" w:hAnsi="Calibri Light"/>
                <w:sz w:val="16"/>
                <w:szCs w:val="16"/>
              </w:rPr>
            </w:pPr>
            <w:del w:id="4813" w:author="Ashan Asmone" w:date="2016-03-31T12:01:00Z">
              <w:r w:rsidRPr="007756F1" w:rsidDel="00140F61">
                <w:rPr>
                  <w:rFonts w:ascii="Calibri Light" w:hAnsi="Calibri Light"/>
                  <w:sz w:val="16"/>
                  <w:szCs w:val="16"/>
                </w:rPr>
                <w:delText>ISO 10563:1991 Building construction; sealants for joints; determination of change in mass and volume</w:delText>
              </w:r>
            </w:del>
            <w:ins w:id="4814" w:author="Ashan Asmone" w:date="2016-03-31T12:01:00Z">
              <w:r w:rsidR="00140F61">
                <w:rPr>
                  <w:rFonts w:ascii="Calibri Light" w:hAnsi="Calibri Light"/>
                  <w:sz w:val="16"/>
                  <w:szCs w:val="16"/>
                </w:rPr>
                <w:t>ISO 10563:2005 Building construction - Sealants - Determination of change in mass and volume</w:t>
              </w:r>
            </w:ins>
          </w:p>
          <w:p w14:paraId="597A4C8D" w14:textId="77777777" w:rsidR="007756F1" w:rsidRPr="007756F1" w:rsidRDefault="007756F1" w:rsidP="007756F1">
            <w:pPr>
              <w:spacing w:after="120"/>
              <w:rPr>
                <w:rFonts w:ascii="Calibri Light" w:hAnsi="Calibri Light"/>
                <w:sz w:val="16"/>
                <w:szCs w:val="16"/>
              </w:rPr>
            </w:pPr>
            <w:del w:id="4815" w:author="Ashan Asmone" w:date="2016-03-31T12:02:00Z">
              <w:r w:rsidRPr="007756F1" w:rsidDel="002D4ACA">
                <w:rPr>
                  <w:rFonts w:ascii="Calibri Light" w:hAnsi="Calibri Light"/>
                  <w:sz w:val="16"/>
                  <w:szCs w:val="16"/>
                </w:rPr>
                <w:delText>ISO 10590:1991 Building construction; sealants; determination of adhesion/cohesion properties at maintained extension after immersion in water</w:delText>
              </w:r>
            </w:del>
            <w:ins w:id="4816" w:author="Ashan Asmone" w:date="2016-03-31T12:02:00Z">
              <w:r w:rsidR="002D4ACA">
                <w:rPr>
                  <w:rFonts w:ascii="Calibri Light" w:hAnsi="Calibri Light"/>
                  <w:sz w:val="16"/>
                  <w:szCs w:val="16"/>
                </w:rPr>
                <w:t>ISO 10590:2005 Building construction - Sealants - Determination of tensile properties of sealants at maintained extension after immersion in water</w:t>
              </w:r>
            </w:ins>
          </w:p>
          <w:p w14:paraId="43D793B1" w14:textId="77777777" w:rsidR="007756F1" w:rsidRPr="007756F1" w:rsidRDefault="007756F1" w:rsidP="007756F1">
            <w:pPr>
              <w:spacing w:after="120"/>
              <w:rPr>
                <w:rFonts w:ascii="Calibri Light" w:hAnsi="Calibri Light"/>
                <w:sz w:val="16"/>
                <w:szCs w:val="16"/>
              </w:rPr>
            </w:pPr>
            <w:del w:id="4817" w:author="Ashan Asmone" w:date="2016-03-31T12:03:00Z">
              <w:r w:rsidRPr="007756F1" w:rsidDel="002D4ACA">
                <w:rPr>
                  <w:rFonts w:ascii="Calibri Light" w:hAnsi="Calibri Light"/>
                  <w:sz w:val="16"/>
                  <w:szCs w:val="16"/>
                </w:rPr>
                <w:delText>ISO 10591:1991 Building construction; sealants; determination of adhesion/cohesion properties after immersion in water</w:delText>
              </w:r>
            </w:del>
            <w:ins w:id="4818" w:author="Ashan Asmone" w:date="2016-03-31T12:03:00Z">
              <w:r w:rsidR="002D4ACA">
                <w:rPr>
                  <w:rFonts w:ascii="Calibri Light" w:hAnsi="Calibri Light"/>
                  <w:sz w:val="16"/>
                  <w:szCs w:val="16"/>
                </w:rPr>
                <w:t>ISO 10591:2005 Building construction -- Sealants -- Determination of adhesion/cohesion properties of sealants after immersion in water</w:t>
              </w:r>
            </w:ins>
          </w:p>
          <w:p w14:paraId="4049B84E" w14:textId="77777777" w:rsidR="007756F1" w:rsidRPr="007756F1" w:rsidRDefault="007756F1" w:rsidP="007756F1">
            <w:pPr>
              <w:spacing w:after="120"/>
              <w:rPr>
                <w:rFonts w:ascii="Calibri Light" w:hAnsi="Calibri Light"/>
                <w:sz w:val="16"/>
                <w:szCs w:val="16"/>
              </w:rPr>
            </w:pPr>
            <w:del w:id="4819" w:author="Ashan Asmone" w:date="2016-03-31T12:04:00Z">
              <w:r w:rsidRPr="007756F1" w:rsidDel="002D4ACA">
                <w:rPr>
                  <w:rFonts w:ascii="Calibri Light" w:hAnsi="Calibri Light"/>
                  <w:sz w:val="16"/>
                  <w:szCs w:val="16"/>
                </w:rPr>
                <w:delText>ISO 11431:1993 Building construction; sealants; determination of adhesion/cohesion properties after exposure to artificial light through glass</w:delText>
              </w:r>
            </w:del>
            <w:ins w:id="4820" w:author="Ashan Asmone" w:date="2016-03-31T12:04:00Z">
              <w:r w:rsidR="002D4ACA">
                <w:rPr>
                  <w:rFonts w:ascii="Calibri Light" w:hAnsi="Calibri Light"/>
                  <w:sz w:val="16"/>
                  <w:szCs w:val="16"/>
                </w:rPr>
                <w:t>ISO 11431:2002 Building construction -- Jointing products -- Determination of adhesion/cohesion properties of sealants after exposure to heat, water and artificial light through glass</w:t>
              </w:r>
            </w:ins>
          </w:p>
          <w:p w14:paraId="67305B5B" w14:textId="77777777" w:rsidR="007756F1" w:rsidRPr="007756F1" w:rsidRDefault="007756F1" w:rsidP="007756F1">
            <w:pPr>
              <w:spacing w:after="120"/>
              <w:rPr>
                <w:rFonts w:ascii="Calibri Light" w:hAnsi="Calibri Light"/>
                <w:sz w:val="16"/>
                <w:szCs w:val="16"/>
              </w:rPr>
            </w:pPr>
            <w:del w:id="4821" w:author="Ashan Asmone" w:date="2016-03-31T12:05:00Z">
              <w:r w:rsidRPr="007756F1" w:rsidDel="002D4ACA">
                <w:rPr>
                  <w:rFonts w:ascii="Calibri Light" w:hAnsi="Calibri Light"/>
                  <w:sz w:val="16"/>
                  <w:szCs w:val="16"/>
                </w:rPr>
                <w:delText>ISO 11432:1993 Building construction; sealants; determination of resistance to compression</w:delText>
              </w:r>
            </w:del>
            <w:ins w:id="4822" w:author="Ashan Asmone" w:date="2016-03-31T12:05:00Z">
              <w:r w:rsidR="002D4ACA">
                <w:rPr>
                  <w:rFonts w:ascii="Calibri Light" w:hAnsi="Calibri Light"/>
                  <w:sz w:val="16"/>
                  <w:szCs w:val="16"/>
                </w:rPr>
                <w:t>ISO 11432:2005 Building construction -- Sealants -- Determination of resistance to compression</w:t>
              </w:r>
            </w:ins>
          </w:p>
          <w:p w14:paraId="452D95CA" w14:textId="77777777" w:rsidR="007756F1" w:rsidRPr="007756F1" w:rsidRDefault="007756F1" w:rsidP="007756F1">
            <w:pPr>
              <w:spacing w:after="120"/>
              <w:rPr>
                <w:rFonts w:ascii="Calibri Light" w:hAnsi="Calibri Light"/>
                <w:sz w:val="16"/>
                <w:szCs w:val="16"/>
              </w:rPr>
            </w:pPr>
            <w:del w:id="4823" w:author="Ashan Asmone" w:date="2016-03-31T12:06:00Z">
              <w:r w:rsidRPr="007756F1" w:rsidDel="002D4ACA">
                <w:rPr>
                  <w:rFonts w:ascii="Calibri Light" w:hAnsi="Calibri Light"/>
                  <w:sz w:val="16"/>
                  <w:szCs w:val="16"/>
                </w:rPr>
                <w:delText>SO 11600:1993 Building construction; sealants; classification and requirements</w:delText>
              </w:r>
            </w:del>
            <w:ins w:id="4824" w:author="Ashan Asmone" w:date="2016-03-31T12:06:00Z">
              <w:r w:rsidR="002D4ACA">
                <w:rPr>
                  <w:rFonts w:ascii="Calibri Light" w:hAnsi="Calibri Light"/>
                  <w:sz w:val="16"/>
                  <w:szCs w:val="16"/>
                </w:rPr>
                <w:t>ISO 11600:2002 Building construction -- Jointing products -- Classification and requirements for sealants</w:t>
              </w:r>
            </w:ins>
          </w:p>
          <w:p w14:paraId="00D83729" w14:textId="77777777" w:rsidR="007756F1" w:rsidRPr="007756F1" w:rsidRDefault="007756F1" w:rsidP="007756F1">
            <w:pPr>
              <w:spacing w:after="120"/>
              <w:rPr>
                <w:rFonts w:ascii="Calibri Light" w:hAnsi="Calibri Light"/>
                <w:sz w:val="16"/>
                <w:szCs w:val="16"/>
              </w:rPr>
            </w:pPr>
            <w:del w:id="4825" w:author="Ashan Asmone" w:date="2016-03-31T12:07:00Z">
              <w:r w:rsidRPr="007756F1" w:rsidDel="002D4ACA">
                <w:rPr>
                  <w:rFonts w:ascii="Calibri Light" w:hAnsi="Calibri Light"/>
                  <w:sz w:val="16"/>
                  <w:szCs w:val="16"/>
                </w:rPr>
                <w:delText>ISO 13638:1996 Building construction - Sealants - Determination of resistance to prolonged exposure to water</w:delText>
              </w:r>
            </w:del>
            <w:ins w:id="4826" w:author="Ashan Asmone" w:date="2016-03-31T12:07:00Z">
              <w:r w:rsidR="002D4ACA">
                <w:rPr>
                  <w:rFonts w:ascii="Calibri Light" w:hAnsi="Calibri Light"/>
                  <w:sz w:val="16"/>
                  <w:szCs w:val="16"/>
                </w:rPr>
                <w:t>ISO 13638:1996 Building construction - Sealants - Determination of resistance to prolonged exposure to water</w:t>
              </w:r>
            </w:ins>
          </w:p>
          <w:p w14:paraId="01C8CC08" w14:textId="77777777" w:rsidR="007756F1" w:rsidRPr="007756F1" w:rsidRDefault="007756F1" w:rsidP="007756F1">
            <w:pPr>
              <w:spacing w:after="120"/>
              <w:rPr>
                <w:rFonts w:ascii="Calibri Light" w:hAnsi="Calibri Light"/>
                <w:sz w:val="16"/>
                <w:szCs w:val="16"/>
              </w:rPr>
            </w:pPr>
            <w:del w:id="4827" w:author="Ashan Asmone" w:date="2016-03-31T12:08:00Z">
              <w:r w:rsidRPr="007756F1" w:rsidDel="002D4ACA">
                <w:rPr>
                  <w:rFonts w:ascii="Calibri Light" w:hAnsi="Calibri Light"/>
                  <w:sz w:val="16"/>
                  <w:szCs w:val="16"/>
                </w:rPr>
                <w:delText>ISO 8340:1984/Cor 1:1995 Building construction - Jointing products - Sealants - Determination of tensile properties at maintained extension; Technical Corrigendum 1</w:delText>
              </w:r>
            </w:del>
            <w:ins w:id="4828" w:author="Ashan Asmone" w:date="2016-03-31T12:08:00Z">
              <w:r w:rsidR="002D4ACA">
                <w:rPr>
                  <w:rFonts w:ascii="Calibri Light" w:hAnsi="Calibri Light"/>
                  <w:sz w:val="16"/>
                  <w:szCs w:val="16"/>
                </w:rPr>
                <w:t>ISO 8340:2005 Building construction -- Sealants -- Determination of tensile properties at maintained extension</w:t>
              </w:r>
            </w:ins>
          </w:p>
          <w:p w14:paraId="0F4801DD" w14:textId="77777777" w:rsidR="007756F1" w:rsidRPr="007756F1" w:rsidRDefault="007756F1" w:rsidP="007756F1">
            <w:pPr>
              <w:spacing w:after="120"/>
              <w:rPr>
                <w:rFonts w:ascii="Calibri Light" w:hAnsi="Calibri Light"/>
                <w:sz w:val="16"/>
                <w:szCs w:val="16"/>
              </w:rPr>
            </w:pPr>
            <w:del w:id="4829" w:author="Ashan Asmone" w:date="2016-03-31T12:09:00Z">
              <w:r w:rsidRPr="007756F1" w:rsidDel="002D4ACA">
                <w:rPr>
                  <w:rFonts w:ascii="Calibri Light" w:hAnsi="Calibri Light"/>
                  <w:sz w:val="16"/>
                  <w:szCs w:val="16"/>
                </w:rPr>
                <w:delText>ISO 8394:1988 Building construction; jointing products; determination of extrudability of one-component sealants</w:delText>
              </w:r>
            </w:del>
            <w:ins w:id="4830" w:author="Ashan Asmone" w:date="2016-03-31T12:09:00Z">
              <w:r w:rsidR="002D4ACA">
                <w:rPr>
                  <w:rFonts w:ascii="Calibri Light" w:hAnsi="Calibri Light"/>
                  <w:sz w:val="16"/>
                  <w:szCs w:val="16"/>
                </w:rPr>
                <w:t>ISO 8394-1:2010 Building construction -- Jointing products -- Part 1: Determination of extrudability of sealants</w:t>
              </w:r>
            </w:ins>
          </w:p>
          <w:p w14:paraId="587C27AD" w14:textId="77777777" w:rsidR="007756F1" w:rsidRPr="007756F1" w:rsidRDefault="007756F1" w:rsidP="007756F1">
            <w:pPr>
              <w:spacing w:after="120"/>
              <w:rPr>
                <w:rFonts w:ascii="Calibri Light" w:hAnsi="Calibri Light"/>
                <w:sz w:val="16"/>
                <w:szCs w:val="16"/>
              </w:rPr>
            </w:pPr>
            <w:del w:id="4831" w:author="Ashan Asmone" w:date="2016-03-31T12:11:00Z">
              <w:r w:rsidRPr="007756F1" w:rsidDel="002D4ACA">
                <w:rPr>
                  <w:rFonts w:ascii="Calibri Light" w:hAnsi="Calibri Light"/>
                  <w:sz w:val="16"/>
                  <w:szCs w:val="16"/>
                </w:rPr>
                <w:delText>ISO 9047:2001 Building construction - Jointing products - Determination of adhesion/cohesion properties of sealants at variable temperatures</w:delText>
              </w:r>
            </w:del>
            <w:ins w:id="4832" w:author="Ashan Asmone" w:date="2016-03-31T12:11:00Z">
              <w:r w:rsidR="002D4ACA">
                <w:rPr>
                  <w:rFonts w:ascii="Calibri Light" w:hAnsi="Calibri Light"/>
                  <w:sz w:val="16"/>
                  <w:szCs w:val="16"/>
                </w:rPr>
                <w:t>ISO 9047:2001 Building construction - Jointing products - Determination of adhesion/cohesion properties of sealants at variable temperatures</w:t>
              </w:r>
            </w:ins>
          </w:p>
          <w:p w14:paraId="2E0B05BB"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Waterproofing for masonry</w:t>
            </w:r>
          </w:p>
          <w:p w14:paraId="77E7AC0D" w14:textId="77777777" w:rsidR="007756F1" w:rsidRPr="007756F1" w:rsidRDefault="007756F1" w:rsidP="007756F1">
            <w:pPr>
              <w:spacing w:after="120"/>
              <w:rPr>
                <w:rFonts w:ascii="Calibri Light" w:hAnsi="Calibri Light"/>
                <w:sz w:val="16"/>
                <w:szCs w:val="16"/>
              </w:rPr>
            </w:pPr>
            <w:del w:id="4833" w:author="Ashan Asmone" w:date="2016-03-31T12:12:00Z">
              <w:r w:rsidRPr="007756F1"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4834" w:author="Ashan Asmone" w:date="2016-03-31T12:12:00Z">
              <w:r w:rsidR="002D4ACA">
                <w:rPr>
                  <w:rFonts w:ascii="Calibri Light" w:hAnsi="Calibri Light"/>
                  <w:sz w:val="16"/>
                  <w:szCs w:val="16"/>
                </w:rPr>
                <w:t>ISO 7783:2011 Paints and varnishes -- Determination of water-vapour transmission properties -- Cup method</w:t>
              </w:r>
            </w:ins>
            <w:r w:rsidRPr="007756F1">
              <w:rPr>
                <w:rFonts w:ascii="Calibri Light" w:hAnsi="Calibri Light"/>
                <w:sz w:val="16"/>
                <w:szCs w:val="16"/>
              </w:rPr>
              <w:t> </w:t>
            </w:r>
          </w:p>
          <w:p w14:paraId="0DC055C1" w14:textId="77777777" w:rsidR="00570413" w:rsidRPr="007756F1" w:rsidRDefault="00570413" w:rsidP="00570413">
            <w:pPr>
              <w:spacing w:after="120"/>
              <w:rPr>
                <w:rFonts w:ascii="Calibri Light" w:hAnsi="Calibri Light"/>
                <w:sz w:val="16"/>
                <w:szCs w:val="16"/>
              </w:rPr>
            </w:pPr>
          </w:p>
        </w:tc>
      </w:tr>
    </w:tbl>
    <w:p w14:paraId="5B3B8290" w14:textId="77777777" w:rsidR="00570413" w:rsidRDefault="00570413">
      <w:pPr>
        <w:rPr>
          <w:sz w:val="16"/>
          <w:szCs w:val="16"/>
          <w:lang w:val="en-US"/>
        </w:rPr>
      </w:pPr>
    </w:p>
    <w:p w14:paraId="150CB3FE" w14:textId="77777777" w:rsidR="00570413" w:rsidRDefault="004A0C92" w:rsidP="003115A2">
      <w:pPr>
        <w:pStyle w:val="Heading2"/>
        <w:rPr>
          <w:lang w:val="en-US"/>
        </w:rPr>
      </w:pPr>
      <w:r w:rsidRPr="003115A2">
        <w:t>Efflorescence</w:t>
      </w:r>
      <w:r>
        <w:rPr>
          <w:lang w:val="en-US"/>
        </w:rPr>
        <w:t xml:space="preserve"> - </w:t>
      </w:r>
      <w:r w:rsidR="003115A2" w:rsidRPr="003115A2">
        <w:t>Leaching of coloured compounds</w:t>
      </w:r>
    </w:p>
    <w:tbl>
      <w:tblPr>
        <w:tblStyle w:val="TableGrid"/>
        <w:tblW w:w="0" w:type="auto"/>
        <w:tblInd w:w="108" w:type="dxa"/>
        <w:tblLook w:val="04A0" w:firstRow="1" w:lastRow="0" w:firstColumn="1" w:lastColumn="0" w:noHBand="0" w:noVBand="1"/>
      </w:tblPr>
      <w:tblGrid>
        <w:gridCol w:w="685"/>
        <w:gridCol w:w="8449"/>
      </w:tblGrid>
      <w:tr w:rsidR="00570413" w:rsidRPr="004F3C8C" w14:paraId="429EC047" w14:textId="77777777" w:rsidTr="00570413">
        <w:tc>
          <w:tcPr>
            <w:tcW w:w="685" w:type="dxa"/>
          </w:tcPr>
          <w:p w14:paraId="2361DD69"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7C77B937"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18097C67" w14:textId="77777777" w:rsidR="007756F1" w:rsidRPr="007756F1" w:rsidRDefault="007756F1" w:rsidP="007756F1">
            <w:pPr>
              <w:spacing w:after="120"/>
              <w:rPr>
                <w:rFonts w:ascii="Calibri Light" w:hAnsi="Calibri Light"/>
                <w:sz w:val="16"/>
                <w:szCs w:val="16"/>
              </w:rPr>
            </w:pPr>
            <w:del w:id="4835" w:author="Ashan Asmone" w:date="2016-03-31T12:23:00Z">
              <w:r w:rsidRPr="007756F1" w:rsidDel="00273739">
                <w:rPr>
                  <w:rFonts w:ascii="Calibri Light" w:hAnsi="Calibri Light"/>
                  <w:sz w:val="16"/>
                  <w:szCs w:val="16"/>
                </w:rPr>
                <w:delText>BS 890:1995 Specification for building lime</w:delText>
              </w:r>
            </w:del>
            <w:ins w:id="4836" w:author="Ashan Asmone" w:date="2016-03-31T12:23:00Z">
              <w:r w:rsidR="00273739">
                <w:rPr>
                  <w:rFonts w:ascii="Calibri Light" w:hAnsi="Calibri Light"/>
                  <w:sz w:val="16"/>
                  <w:szCs w:val="16"/>
                </w:rPr>
                <w:t>BS EN 459-1:2015 Building lime. Definitions, specifications and conformity criteria</w:t>
              </w:r>
            </w:ins>
            <w:del w:id="4837" w:author="Ashan Senel Asmone" w:date="2016-03-21T16:33:00Z">
              <w:r w:rsidRPr="007756F1" w:rsidDel="00A42019">
                <w:rPr>
                  <w:rFonts w:ascii="Calibri Light" w:hAnsi="Calibri Light"/>
                  <w:sz w:val="16"/>
                  <w:szCs w:val="16"/>
                </w:rPr>
                <w:delText>s</w:delText>
              </w:r>
            </w:del>
            <w:ins w:id="4838" w:author="Ashan Senel Asmone" w:date="2016-03-21T16:33:00Z">
              <w:r w:rsidR="00A42019">
                <w:rPr>
                  <w:rFonts w:ascii="Calibri Light" w:hAnsi="Calibri Light"/>
                  <w:sz w:val="16"/>
                  <w:szCs w:val="16"/>
                </w:rPr>
                <w:t>BS EN 459-1:2015 Building lime. Definitions, specifications and conformity criteria</w:t>
              </w:r>
            </w:ins>
          </w:p>
          <w:p w14:paraId="3EF633FD" w14:textId="77777777" w:rsidR="007756F1" w:rsidRPr="007756F1" w:rsidRDefault="007756F1" w:rsidP="007756F1">
            <w:pPr>
              <w:spacing w:after="120"/>
              <w:rPr>
                <w:rFonts w:ascii="Calibri Light" w:hAnsi="Calibri Light"/>
                <w:sz w:val="16"/>
                <w:szCs w:val="16"/>
              </w:rPr>
            </w:pPr>
            <w:del w:id="4839" w:author="Ashan Senel Asmone" w:date="2016-03-21T16:36:00Z">
              <w:r w:rsidRPr="007756F1" w:rsidDel="00A42019">
                <w:rPr>
                  <w:rFonts w:ascii="Calibri Light" w:hAnsi="Calibri Light"/>
                  <w:sz w:val="16"/>
                  <w:szCs w:val="16"/>
                </w:rPr>
                <w:delText>BS 3921:1985 Specification for clay bricks</w:delText>
              </w:r>
            </w:del>
            <w:ins w:id="4840" w:author="Ashan Senel Asmone" w:date="2016-03-21T16:36:00Z">
              <w:r w:rsidR="00A42019">
                <w:rPr>
                  <w:rFonts w:ascii="Calibri Light" w:hAnsi="Calibri Light"/>
                  <w:sz w:val="16"/>
                  <w:szCs w:val="16"/>
                </w:rPr>
                <w:t xml:space="preserve">BS EN 772-3:1998 Methods of test for masonry units. Determination of net volume and percentage of voids of clay masonry units by hydrostatic weighing/ </w:t>
              </w:r>
            </w:ins>
            <w:ins w:id="4841"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ins w:id="4842" w:author="Ashan Senel Asmone" w:date="2016-03-21T16:36:00Z">
              <w:r w:rsidR="00A42019">
                <w:rPr>
                  <w:rFonts w:ascii="Calibri Light" w:hAnsi="Calibri Light"/>
                  <w:sz w:val="16"/>
                  <w:szCs w:val="16"/>
                </w:rPr>
                <w:t>/ BS EN 771-1:2011 Specification for masonry units. Clay masonry units</w:t>
              </w:r>
            </w:ins>
          </w:p>
          <w:p w14:paraId="06355013" w14:textId="77777777" w:rsidR="007756F1" w:rsidRPr="007756F1" w:rsidRDefault="007756F1" w:rsidP="007756F1">
            <w:pPr>
              <w:spacing w:after="120"/>
              <w:rPr>
                <w:rFonts w:ascii="Calibri Light" w:hAnsi="Calibri Light"/>
                <w:sz w:val="16"/>
                <w:szCs w:val="16"/>
              </w:rPr>
            </w:pPr>
            <w:del w:id="4843" w:author="Ashan Senel Asmone" w:date="2016-03-21T16:39:00Z">
              <w:r w:rsidRPr="007756F1" w:rsidDel="00534DBC">
                <w:rPr>
                  <w:rFonts w:ascii="Calibri Light" w:hAnsi="Calibri Light"/>
                  <w:sz w:val="16"/>
                  <w:szCs w:val="16"/>
                </w:rPr>
                <w:delText>BS 5628-2:2000 Code of practice for use of masonry. Structural use of reinforced and prestressed masonry</w:delText>
              </w:r>
            </w:del>
            <w:ins w:id="4844" w:author="Ashan Senel Asmone" w:date="2016-03-21T16:40:00Z">
              <w:r w:rsidR="00534DBC">
                <w:rPr>
                  <w:rFonts w:ascii="Calibri Light" w:hAnsi="Calibri Light"/>
                  <w:sz w:val="16"/>
                  <w:szCs w:val="16"/>
                </w:rPr>
                <w:t xml:space="preserve">PD 6697:2010 Recommendations for the design of masonry structures to BS EN 1996-1-1 and BS EN 1996-2/ BS EN 1996-3:2006 Eurocode 6. Design of masonry structures. Simplified calculation methods for unreinforced masonry structures/ </w:t>
              </w:r>
            </w:ins>
            <w:ins w:id="4845" w:author="Ashan Senel Asmone" w:date="2016-03-21T16:39:00Z">
              <w:r w:rsidR="00534DBC">
                <w:rPr>
                  <w:rFonts w:ascii="Calibri Light" w:hAnsi="Calibri Light"/>
                  <w:sz w:val="16"/>
                  <w:szCs w:val="16"/>
                </w:rPr>
                <w:t>BS EN 1996-2:2006 Eurocode 6. Design of masonry structures. Design considerations, selection of materials and execution of masonry/ BS EN 1996-1-1:2005+A1:2012 Eurocode 6. Design of masonry structures. General rules for reinforced and unreinforced masonry structures</w:t>
              </w:r>
            </w:ins>
          </w:p>
          <w:p w14:paraId="464D903D" w14:textId="77777777" w:rsidR="007756F1" w:rsidRPr="007756F1" w:rsidRDefault="007756F1" w:rsidP="007756F1">
            <w:pPr>
              <w:spacing w:after="120"/>
              <w:rPr>
                <w:rFonts w:ascii="Calibri Light" w:hAnsi="Calibri Light"/>
                <w:sz w:val="16"/>
                <w:szCs w:val="16"/>
              </w:rPr>
            </w:pPr>
            <w:del w:id="4846" w:author="Ashan Senel Asmone" w:date="2016-03-21T16:42:00Z">
              <w:r w:rsidRPr="007756F1" w:rsidDel="00534DBC">
                <w:rPr>
                  <w:rFonts w:ascii="Calibri Light" w:hAnsi="Calibri Light"/>
                  <w:sz w:val="16"/>
                  <w:szCs w:val="16"/>
                </w:rPr>
                <w:delText>BS 5628-3:2001 Code of practice for use of masonry. Materials and components, design and workmanship</w:delText>
              </w:r>
            </w:del>
            <w:ins w:id="4847" w:author="Ashan Senel Asmone" w:date="2016-03-21T16:42:00Z">
              <w:r w:rsidR="00534DBC">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28A35BDD" w14:textId="77777777" w:rsidR="007756F1" w:rsidRPr="007756F1" w:rsidRDefault="007756F1" w:rsidP="007756F1">
            <w:pPr>
              <w:spacing w:after="120"/>
              <w:rPr>
                <w:rFonts w:ascii="Calibri Light" w:hAnsi="Calibri Light"/>
                <w:sz w:val="16"/>
                <w:szCs w:val="16"/>
              </w:rPr>
            </w:pPr>
            <w:del w:id="4848" w:author="Ashan Senel Asmone" w:date="2016-03-21T16:44:00Z">
              <w:r w:rsidRPr="007756F1" w:rsidDel="00534DBC">
                <w:rPr>
                  <w:rFonts w:ascii="Calibri Light" w:hAnsi="Calibri Light"/>
                  <w:sz w:val="16"/>
                  <w:szCs w:val="16"/>
                </w:rPr>
                <w:delText>BS 6100-5.3:1984 Glossary of building and civil engineering terms. Masonry. Bricks and blocks</w:delText>
              </w:r>
            </w:del>
            <w:ins w:id="4849" w:author="Ashan Senel Asmone" w:date="2016-03-21T16:44:00Z">
              <w:r w:rsidR="00534DBC">
                <w:rPr>
                  <w:rFonts w:ascii="Calibri Light" w:hAnsi="Calibri Light"/>
                  <w:sz w:val="16"/>
                  <w:szCs w:val="16"/>
                </w:rPr>
                <w:t>BS 6100-6:2008 Building and civil engineering. Vocabulary. Construction parts</w:t>
              </w:r>
            </w:ins>
          </w:p>
          <w:p w14:paraId="1E07EFC0" w14:textId="77777777" w:rsidR="007756F1" w:rsidRPr="007756F1" w:rsidRDefault="007756F1" w:rsidP="007756F1">
            <w:pPr>
              <w:spacing w:after="120"/>
              <w:rPr>
                <w:rFonts w:ascii="Calibri Light" w:hAnsi="Calibri Light"/>
                <w:sz w:val="16"/>
                <w:szCs w:val="16"/>
              </w:rPr>
            </w:pPr>
            <w:del w:id="4850" w:author="Ashan Senel Asmone" w:date="2016-03-21T16:45:00Z">
              <w:r w:rsidRPr="007756F1" w:rsidDel="00534DBC">
                <w:rPr>
                  <w:rFonts w:ascii="Calibri Light" w:hAnsi="Calibri Light"/>
                  <w:sz w:val="16"/>
                  <w:szCs w:val="16"/>
                </w:rPr>
                <w:delText>BS EN 772-1:2000 Methods of test for masonry units. Determination of compressive strength</w:delText>
              </w:r>
            </w:del>
            <w:ins w:id="4851" w:author="Ashan Senel Asmone" w:date="2016-03-21T16:45:00Z">
              <w:r w:rsidR="00534DBC">
                <w:rPr>
                  <w:rFonts w:ascii="Calibri Light" w:hAnsi="Calibri Light"/>
                  <w:sz w:val="16"/>
                  <w:szCs w:val="16"/>
                </w:rPr>
                <w:t>BS EN 772-1:2011+A1:2015 Methods of test for masonry units. Determination of compressive strength</w:t>
              </w:r>
            </w:ins>
          </w:p>
          <w:p w14:paraId="318550A6" w14:textId="77777777" w:rsidR="007756F1" w:rsidRPr="007756F1" w:rsidRDefault="007756F1" w:rsidP="007756F1">
            <w:pPr>
              <w:spacing w:after="120"/>
              <w:rPr>
                <w:rFonts w:ascii="Calibri Light" w:hAnsi="Calibri Light"/>
                <w:sz w:val="16"/>
                <w:szCs w:val="16"/>
              </w:rPr>
            </w:pPr>
            <w:del w:id="4852" w:author="Ashan Senel Asmone" w:date="2016-03-21T16:46:00Z">
              <w:r w:rsidRPr="007756F1" w:rsidDel="00534DBC">
                <w:rPr>
                  <w:rFonts w:ascii="Calibri Light" w:hAnsi="Calibri Light"/>
                  <w:sz w:val="16"/>
                  <w:szCs w:val="16"/>
                </w:rPr>
                <w:delText>BS EN 772-2:1998 Methods of test for masonry units. Determination of percentage area of voids in aggregate concrete masonry units (by paper indentation)</w:delText>
              </w:r>
            </w:del>
            <w:ins w:id="4853" w:author="Ashan Senel Asmone" w:date="2016-03-21T16:46:00Z">
              <w:r w:rsidR="00534DBC">
                <w:rPr>
                  <w:rFonts w:ascii="Calibri Light" w:hAnsi="Calibri Light"/>
                  <w:sz w:val="16"/>
                  <w:szCs w:val="16"/>
                </w:rPr>
                <w:t>BS EN 772-2:1998 Methods of test for masonry units. Determination of percentage area of voids in masonry units (by paper indentation)</w:t>
              </w:r>
            </w:ins>
          </w:p>
          <w:p w14:paraId="6273B71C" w14:textId="77777777" w:rsidR="007756F1" w:rsidRPr="007756F1" w:rsidRDefault="007756F1" w:rsidP="007756F1">
            <w:pPr>
              <w:spacing w:after="120"/>
              <w:rPr>
                <w:rFonts w:ascii="Calibri Light" w:hAnsi="Calibri Light"/>
                <w:sz w:val="16"/>
                <w:szCs w:val="16"/>
              </w:rPr>
            </w:pPr>
            <w:del w:id="4854" w:author="Ashan Senel Asmone" w:date="2016-03-21T16:48:00Z">
              <w:r w:rsidRPr="007756F1" w:rsidDel="00534DBC">
                <w:rPr>
                  <w:rFonts w:ascii="Calibri Light" w:hAnsi="Calibri Light"/>
                  <w:sz w:val="16"/>
                  <w:szCs w:val="16"/>
                </w:rPr>
                <w:delText>BS EN 772-5:2001 Methods of test for masonry units. Determination of the active soluble salts content of clay masonry units</w:delText>
              </w:r>
            </w:del>
            <w:ins w:id="4855"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0C449FF7" w14:textId="77777777" w:rsidR="007756F1" w:rsidRPr="007756F1" w:rsidRDefault="007756F1" w:rsidP="007756F1">
            <w:pPr>
              <w:spacing w:after="120"/>
              <w:rPr>
                <w:rFonts w:ascii="Calibri Light" w:hAnsi="Calibri Light"/>
                <w:sz w:val="16"/>
                <w:szCs w:val="16"/>
              </w:rPr>
            </w:pPr>
            <w:del w:id="4856" w:author="Ashan Senel Asmone" w:date="2016-03-21T16:49:00Z">
              <w:r w:rsidRPr="007756F1" w:rsidDel="00534DBC">
                <w:rPr>
                  <w:rFonts w:ascii="Calibri Light" w:hAnsi="Calibri Light"/>
                  <w:sz w:val="16"/>
                  <w:szCs w:val="16"/>
                </w:rPr>
                <w:delText>BS EN 772-7:1998 Methods of test for masonry units. Determination of water absorption of clay masonry damp proof course units by boiling in water</w:delText>
              </w:r>
            </w:del>
            <w:ins w:id="4857"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3FB984B2" w14:textId="77777777" w:rsidR="007756F1" w:rsidRPr="007756F1" w:rsidRDefault="007756F1" w:rsidP="007756F1">
            <w:pPr>
              <w:spacing w:after="120"/>
              <w:rPr>
                <w:rFonts w:ascii="Calibri Light" w:hAnsi="Calibri Light"/>
                <w:sz w:val="16"/>
                <w:szCs w:val="16"/>
              </w:rPr>
            </w:pPr>
            <w:del w:id="4858" w:author="Ashan Senel Asmone" w:date="2016-03-21T16:50:00Z">
              <w:r w:rsidRPr="007756F1" w:rsidDel="00534DBC">
                <w:rPr>
                  <w:rFonts w:ascii="Calibri Light" w:hAnsi="Calibri Light"/>
                  <w:sz w:val="16"/>
                  <w:szCs w:val="16"/>
                </w:rPr>
                <w:delText>BS EN 772-19:2000 Methods of test for masonry units. Determination of moisture expansion of large horizontally perforated clay masonry units</w:delText>
              </w:r>
            </w:del>
            <w:ins w:id="4859" w:author="Ashan Senel Asmone" w:date="2016-03-21T16:50:00Z">
              <w:r w:rsidR="00534DBC">
                <w:rPr>
                  <w:rFonts w:ascii="Calibri Light" w:hAnsi="Calibri Light"/>
                  <w:sz w:val="16"/>
                  <w:szCs w:val="16"/>
                </w:rPr>
                <w:t>BS EN 772-19:2000 Methods of test for masonry units. Determination of moisture expansion of large horizontally perforated clay masonry units</w:t>
              </w:r>
            </w:ins>
          </w:p>
          <w:p w14:paraId="4B2482D2" w14:textId="77777777" w:rsidR="007756F1" w:rsidRPr="007756F1" w:rsidRDefault="007756F1" w:rsidP="007756F1">
            <w:pPr>
              <w:spacing w:after="120"/>
              <w:rPr>
                <w:rFonts w:ascii="Calibri Light" w:hAnsi="Calibri Light"/>
                <w:sz w:val="16"/>
                <w:szCs w:val="16"/>
              </w:rPr>
            </w:pPr>
            <w:del w:id="4860" w:author="Ashan Senel Asmone" w:date="2016-03-21T16:50:00Z">
              <w:r w:rsidRPr="007756F1" w:rsidDel="00534DBC">
                <w:rPr>
                  <w:rFonts w:ascii="Calibri Light" w:hAnsi="Calibri Light"/>
                  <w:sz w:val="16"/>
                  <w:szCs w:val="16"/>
                </w:rPr>
                <w:delText>BS 8000-3:2001 Workmanship on building sites. Code of practice for masonry</w:delText>
              </w:r>
            </w:del>
            <w:ins w:id="4861" w:author="Ashan Senel Asmone" w:date="2016-03-21T16:50:00Z">
              <w:r w:rsidR="00534DBC">
                <w:rPr>
                  <w:rFonts w:ascii="Calibri Light" w:hAnsi="Calibri Light"/>
                  <w:sz w:val="16"/>
                  <w:szCs w:val="16"/>
                </w:rPr>
                <w:t>BS 8000-0:2014 Workmanship on construction sites. Introduction and general principles</w:t>
              </w:r>
            </w:ins>
          </w:p>
          <w:p w14:paraId="52BB8A2E" w14:textId="77777777" w:rsidR="007756F1" w:rsidRPr="007756F1" w:rsidRDefault="007756F1" w:rsidP="007756F1">
            <w:pPr>
              <w:spacing w:after="120"/>
              <w:rPr>
                <w:rFonts w:ascii="Calibri Light" w:hAnsi="Calibri Light"/>
                <w:sz w:val="16"/>
                <w:szCs w:val="16"/>
              </w:rPr>
            </w:pPr>
            <w:del w:id="4862" w:author="Ashan Senel Asmone" w:date="2016-03-21T16:51:00Z">
              <w:r w:rsidRPr="007756F1" w:rsidDel="00534DBC">
                <w:rPr>
                  <w:rFonts w:ascii="Calibri Light" w:hAnsi="Calibri Light"/>
                  <w:sz w:val="16"/>
                  <w:szCs w:val="16"/>
                </w:rPr>
                <w:delText>BS 8221-1:2000 Code of practice for cleaning and surface repair of buildings. Cleaning of natural stones, brick, terracotta and concrete</w:delText>
              </w:r>
            </w:del>
            <w:ins w:id="4863"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7FB0E305" w14:textId="77777777" w:rsidR="007756F1" w:rsidRPr="007756F1" w:rsidRDefault="007756F1" w:rsidP="007756F1">
            <w:pPr>
              <w:spacing w:after="120"/>
              <w:rPr>
                <w:rFonts w:ascii="Calibri Light" w:hAnsi="Calibri Light"/>
                <w:sz w:val="16"/>
                <w:szCs w:val="16"/>
              </w:rPr>
            </w:pPr>
            <w:del w:id="4864" w:author="Ashan Senel Asmone" w:date="2016-03-21T16:52:00Z">
              <w:r w:rsidRPr="007756F1" w:rsidDel="00534DBC">
                <w:rPr>
                  <w:rFonts w:ascii="Calibri Light" w:hAnsi="Calibri Light"/>
                  <w:sz w:val="16"/>
                  <w:szCs w:val="16"/>
                </w:rPr>
                <w:delText>BS 8221-2:2000 Code of practice for cleaning and surface repair of buildings. Surface repair of natural stones, brick and terracotta</w:delText>
              </w:r>
            </w:del>
            <w:ins w:id="4865" w:author="Ashan Senel Asmone" w:date="2016-03-21T16:52:00Z">
              <w:r w:rsidR="00534DBC">
                <w:rPr>
                  <w:rFonts w:ascii="Calibri Light" w:hAnsi="Calibri Light"/>
                  <w:sz w:val="16"/>
                  <w:szCs w:val="16"/>
                </w:rPr>
                <w:t>BS 8221-2:2000 Code of practice for cleaning and surface repair of buildings. Surface repair of natural stones, brick and terracotta</w:t>
              </w:r>
            </w:ins>
          </w:p>
          <w:p w14:paraId="40022EA1"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Mortar</w:t>
            </w:r>
          </w:p>
          <w:p w14:paraId="2EC39B0D" w14:textId="77777777" w:rsidR="007756F1" w:rsidRPr="007756F1" w:rsidRDefault="007756F1" w:rsidP="007756F1">
            <w:pPr>
              <w:spacing w:after="120"/>
              <w:rPr>
                <w:rFonts w:ascii="Calibri Light" w:hAnsi="Calibri Light"/>
                <w:sz w:val="16"/>
                <w:szCs w:val="16"/>
              </w:rPr>
            </w:pPr>
            <w:del w:id="4866" w:author="Ashan Senel Asmone" w:date="2016-03-21T16:53:00Z">
              <w:r w:rsidRPr="007756F1" w:rsidDel="00534DBC">
                <w:rPr>
                  <w:rFonts w:ascii="Calibri Light" w:hAnsi="Calibri Light"/>
                  <w:sz w:val="16"/>
                  <w:szCs w:val="16"/>
                </w:rPr>
                <w:delText>BS EN 413-2:1995 Masonry cement. Test methods</w:delText>
              </w:r>
            </w:del>
            <w:ins w:id="4867" w:author="Ashan Senel Asmone" w:date="2016-03-21T16:53:00Z">
              <w:r w:rsidR="00534DBC">
                <w:rPr>
                  <w:rFonts w:ascii="Calibri Light" w:hAnsi="Calibri Light"/>
                  <w:sz w:val="16"/>
                  <w:szCs w:val="16"/>
                </w:rPr>
                <w:t>BS EN 413-2:2005 Masonry cement. Test methods</w:t>
              </w:r>
            </w:ins>
          </w:p>
          <w:p w14:paraId="211FFCEB" w14:textId="77777777" w:rsidR="007756F1" w:rsidRPr="007756F1" w:rsidRDefault="007756F1" w:rsidP="007756F1">
            <w:pPr>
              <w:spacing w:after="120"/>
              <w:rPr>
                <w:rFonts w:ascii="Calibri Light" w:hAnsi="Calibri Light"/>
                <w:sz w:val="16"/>
                <w:szCs w:val="16"/>
              </w:rPr>
            </w:pPr>
            <w:del w:id="4868" w:author="Ashan Senel Asmone" w:date="2016-03-21T16:45:00Z">
              <w:r w:rsidRPr="007756F1" w:rsidDel="00534DBC">
                <w:rPr>
                  <w:rFonts w:ascii="Calibri Light" w:hAnsi="Calibri Light"/>
                  <w:sz w:val="16"/>
                  <w:szCs w:val="16"/>
                </w:rPr>
                <w:delText>BS EN 772-1:2000 Methods of test for masonry units. Determination of compressive strength</w:delText>
              </w:r>
            </w:del>
            <w:ins w:id="4869" w:author="Ashan Senel Asmone" w:date="2016-03-21T16:45:00Z">
              <w:r w:rsidR="00534DBC">
                <w:rPr>
                  <w:rFonts w:ascii="Calibri Light" w:hAnsi="Calibri Light"/>
                  <w:sz w:val="16"/>
                  <w:szCs w:val="16"/>
                </w:rPr>
                <w:t>BS EN 772-1:2011+A1:2015 Methods of test for masonry units. Determination of compressive strength</w:t>
              </w:r>
            </w:ins>
          </w:p>
          <w:p w14:paraId="633689E0" w14:textId="77777777" w:rsidR="007756F1" w:rsidRPr="007756F1" w:rsidRDefault="007756F1" w:rsidP="007756F1">
            <w:pPr>
              <w:spacing w:after="120"/>
              <w:rPr>
                <w:rFonts w:ascii="Calibri Light" w:hAnsi="Calibri Light"/>
                <w:sz w:val="16"/>
                <w:szCs w:val="16"/>
              </w:rPr>
            </w:pPr>
            <w:del w:id="4870" w:author="Ashan Senel Asmone" w:date="2016-03-21T16:48:00Z">
              <w:r w:rsidRPr="007756F1" w:rsidDel="00534DBC">
                <w:rPr>
                  <w:rFonts w:ascii="Calibri Light" w:hAnsi="Calibri Light"/>
                  <w:sz w:val="16"/>
                  <w:szCs w:val="16"/>
                </w:rPr>
                <w:delText>BS EN 772-5:2001 Methods of test for masonry units. Determination of the active soluble salts content of clay masonry units</w:delText>
              </w:r>
            </w:del>
            <w:ins w:id="4871"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3E5453A8" w14:textId="77777777" w:rsidR="007756F1" w:rsidRPr="007756F1" w:rsidRDefault="007756F1" w:rsidP="007756F1">
            <w:pPr>
              <w:spacing w:after="120"/>
              <w:rPr>
                <w:rFonts w:ascii="Calibri Light" w:hAnsi="Calibri Light"/>
                <w:sz w:val="16"/>
                <w:szCs w:val="16"/>
              </w:rPr>
            </w:pPr>
            <w:del w:id="4872" w:author="Ashan Senel Asmone" w:date="2016-03-21T16:54:00Z">
              <w:r w:rsidRPr="007756F1" w:rsidDel="00534DBC">
                <w:rPr>
                  <w:rFonts w:ascii="Calibri Light" w:hAnsi="Calibri Light"/>
                  <w:sz w:val="16"/>
                  <w:szCs w:val="16"/>
                </w:rPr>
                <w:delText>BS EN 772-16:2000 Methods of test for masonry units. Determination of dimensions</w:delText>
              </w:r>
            </w:del>
            <w:ins w:id="4873" w:author="Ashan Senel Asmone" w:date="2016-03-21T16:54:00Z">
              <w:r w:rsidR="00534DBC">
                <w:rPr>
                  <w:rFonts w:ascii="Calibri Light" w:hAnsi="Calibri Light"/>
                  <w:sz w:val="16"/>
                  <w:szCs w:val="16"/>
                </w:rPr>
                <w:t>BS EN 772-16:2011 Methods of test for masonry units. Determination of dimensions</w:t>
              </w:r>
            </w:ins>
          </w:p>
          <w:p w14:paraId="441A227B" w14:textId="77777777" w:rsidR="007756F1" w:rsidRPr="007756F1" w:rsidRDefault="007756F1" w:rsidP="007756F1">
            <w:pPr>
              <w:spacing w:after="120"/>
              <w:rPr>
                <w:rFonts w:ascii="Calibri Light" w:hAnsi="Calibri Light"/>
                <w:sz w:val="16"/>
                <w:szCs w:val="16"/>
              </w:rPr>
            </w:pPr>
            <w:del w:id="4874" w:author="Ashan Senel Asmone" w:date="2016-03-21T16:55:00Z">
              <w:r w:rsidRPr="007756F1" w:rsidDel="00534DBC">
                <w:rPr>
                  <w:rFonts w:ascii="Calibri Light" w:hAnsi="Calibri Light"/>
                  <w:sz w:val="16"/>
                  <w:szCs w:val="16"/>
                </w:rPr>
                <w:delText>BS EN 998-2:2002 Specification for mortar for masonry. Masonry mortar</w:delText>
              </w:r>
            </w:del>
            <w:ins w:id="4875" w:author="Ashan Senel Asmone" w:date="2016-03-21T16:55:00Z">
              <w:r w:rsidR="00534DBC">
                <w:rPr>
                  <w:rFonts w:ascii="Calibri Light" w:hAnsi="Calibri Light"/>
                  <w:sz w:val="16"/>
                  <w:szCs w:val="16"/>
                </w:rPr>
                <w:t>BS EN 998-2:2010 Specification for mortar for masonry. Masonry mortar</w:t>
              </w:r>
            </w:ins>
          </w:p>
          <w:p w14:paraId="39A9A958" w14:textId="77777777" w:rsidR="007756F1" w:rsidRPr="007756F1" w:rsidRDefault="007756F1" w:rsidP="007756F1">
            <w:pPr>
              <w:spacing w:after="120"/>
              <w:rPr>
                <w:rFonts w:ascii="Calibri Light" w:hAnsi="Calibri Light"/>
                <w:sz w:val="16"/>
                <w:szCs w:val="16"/>
              </w:rPr>
            </w:pPr>
            <w:del w:id="4876" w:author="Ashan Senel Asmone" w:date="2016-03-21T16:56:00Z">
              <w:r w:rsidRPr="007756F1" w:rsidDel="00534DBC">
                <w:rPr>
                  <w:rFonts w:ascii="Calibri Light" w:hAnsi="Calibri Light"/>
                  <w:sz w:val="16"/>
                  <w:szCs w:val="16"/>
                </w:rPr>
                <w:delText>BS EN 1015-1:1999 Methods of test for mortar for masonry. Determination of particle size distribution (by sieve analysis)</w:delText>
              </w:r>
            </w:del>
            <w:ins w:id="4877" w:author="Ashan Senel Asmone" w:date="2016-03-21T16:56:00Z">
              <w:r w:rsidR="00534DBC">
                <w:rPr>
                  <w:rFonts w:ascii="Calibri Light" w:hAnsi="Calibri Light"/>
                  <w:sz w:val="16"/>
                  <w:szCs w:val="16"/>
                </w:rPr>
                <w:t>BS EN 1015-1:1999 Methods of test for mortar for masonry. Determination of particle size distribution (by sieve analysis)</w:t>
              </w:r>
            </w:ins>
          </w:p>
          <w:p w14:paraId="3CD25495" w14:textId="77777777" w:rsidR="007756F1" w:rsidRPr="007756F1" w:rsidRDefault="007756F1" w:rsidP="007756F1">
            <w:pPr>
              <w:spacing w:after="120"/>
              <w:rPr>
                <w:rFonts w:ascii="Calibri Light" w:hAnsi="Calibri Light"/>
                <w:sz w:val="16"/>
                <w:szCs w:val="16"/>
              </w:rPr>
            </w:pPr>
            <w:del w:id="4878" w:author="Ashan Senel Asmone" w:date="2016-03-21T16:56:00Z">
              <w:r w:rsidRPr="007756F1" w:rsidDel="00534DBC">
                <w:rPr>
                  <w:rFonts w:ascii="Calibri Light" w:hAnsi="Calibri Light"/>
                  <w:sz w:val="16"/>
                  <w:szCs w:val="16"/>
                </w:rPr>
                <w:delText>BS EN 1015-2:1999</w:delText>
              </w:r>
              <w:r w:rsidRPr="007756F1" w:rsidDel="00534DBC">
                <w:rPr>
                  <w:rFonts w:ascii="Calibri Light" w:hAnsi="Calibri Light"/>
                  <w:b/>
                  <w:bCs/>
                  <w:sz w:val="16"/>
                  <w:szCs w:val="16"/>
                </w:rPr>
                <w:delText> </w:delText>
              </w:r>
              <w:r w:rsidRPr="007756F1" w:rsidDel="00534DBC">
                <w:rPr>
                  <w:rFonts w:ascii="Calibri Light" w:hAnsi="Calibri Light"/>
                  <w:sz w:val="16"/>
                  <w:szCs w:val="16"/>
                </w:rPr>
                <w:delText>Methods of test for mortar for masonry. Bulk sampling of mortars and preparation of test mortars</w:delText>
              </w:r>
            </w:del>
            <w:ins w:id="4879" w:author="Ashan Senel Asmone" w:date="2016-03-21T16:56:00Z">
              <w:r w:rsidR="00534DBC">
                <w:rPr>
                  <w:rFonts w:ascii="Calibri Light" w:hAnsi="Calibri Light"/>
                  <w:sz w:val="16"/>
                  <w:szCs w:val="16"/>
                </w:rPr>
                <w:t>BS EN 1015-2:1999 Methods of test for mortar for masonry. Bulk sampling of mortars and preparation of test mortars</w:t>
              </w:r>
            </w:ins>
          </w:p>
          <w:p w14:paraId="6C03BA22" w14:textId="77777777" w:rsidR="007756F1" w:rsidRPr="007756F1" w:rsidRDefault="007756F1" w:rsidP="007756F1">
            <w:pPr>
              <w:spacing w:after="120"/>
              <w:rPr>
                <w:rFonts w:ascii="Calibri Light" w:hAnsi="Calibri Light"/>
                <w:sz w:val="16"/>
                <w:szCs w:val="16"/>
              </w:rPr>
            </w:pPr>
            <w:del w:id="4880" w:author="Ashan Senel Asmone" w:date="2016-03-21T16:57:00Z">
              <w:r w:rsidRPr="007756F1" w:rsidDel="00534DBC">
                <w:rPr>
                  <w:rFonts w:ascii="Calibri Light" w:hAnsi="Calibri Light"/>
                  <w:sz w:val="16"/>
                  <w:szCs w:val="16"/>
                </w:rPr>
                <w:delText>BS EN 1015-3:1999 Methods of test for mortar for masonry. Determination of consistence of fresh mortar (by flow table)</w:delText>
              </w:r>
            </w:del>
            <w:ins w:id="4881" w:author="Ashan Senel Asmone" w:date="2016-03-21T16:57:00Z">
              <w:r w:rsidR="00534DBC">
                <w:rPr>
                  <w:rFonts w:ascii="Calibri Light" w:hAnsi="Calibri Light"/>
                  <w:sz w:val="16"/>
                  <w:szCs w:val="16"/>
                </w:rPr>
                <w:t>BS EN 1015-3:1999 Methods of test for mortar for masonry. Determination of consistence of fresh mortar (by flow table)</w:t>
              </w:r>
            </w:ins>
          </w:p>
          <w:p w14:paraId="66089AAB" w14:textId="77777777" w:rsidR="007756F1" w:rsidRPr="007756F1" w:rsidRDefault="007756F1" w:rsidP="007756F1">
            <w:pPr>
              <w:spacing w:after="120"/>
              <w:rPr>
                <w:rFonts w:ascii="Calibri Light" w:hAnsi="Calibri Light"/>
                <w:sz w:val="16"/>
                <w:szCs w:val="16"/>
              </w:rPr>
            </w:pPr>
            <w:del w:id="4882" w:author="Ashan Senel Asmone" w:date="2016-03-21T16:57:00Z">
              <w:r w:rsidRPr="007756F1" w:rsidDel="00534DBC">
                <w:rPr>
                  <w:rFonts w:ascii="Calibri Light" w:hAnsi="Calibri Light"/>
                  <w:sz w:val="16"/>
                  <w:szCs w:val="16"/>
                </w:rPr>
                <w:delText>BS EN 1015-4:1999 Methods of test for mortar for masonry. Determination of consistence of fresh mortar (by plunger penetration)</w:delText>
              </w:r>
            </w:del>
            <w:ins w:id="4883" w:author="Ashan Senel Asmone" w:date="2016-03-21T16:57:00Z">
              <w:r w:rsidR="00534DBC">
                <w:rPr>
                  <w:rFonts w:ascii="Calibri Light" w:hAnsi="Calibri Light"/>
                  <w:sz w:val="16"/>
                  <w:szCs w:val="16"/>
                </w:rPr>
                <w:t>BS EN 1015-4:1999 Methods of test for mortar for masonry. Determination of consistence of fresh mortar (by plunger penetration)</w:t>
              </w:r>
            </w:ins>
          </w:p>
          <w:p w14:paraId="732276BF" w14:textId="77777777" w:rsidR="007756F1" w:rsidRPr="007756F1" w:rsidRDefault="007756F1" w:rsidP="007756F1">
            <w:pPr>
              <w:spacing w:after="120"/>
              <w:rPr>
                <w:rFonts w:ascii="Calibri Light" w:hAnsi="Calibri Light"/>
                <w:sz w:val="16"/>
                <w:szCs w:val="16"/>
              </w:rPr>
            </w:pPr>
            <w:del w:id="4884" w:author="Ashan Senel Asmone" w:date="2016-03-21T16:58:00Z">
              <w:r w:rsidRPr="007756F1" w:rsidDel="00534DBC">
                <w:rPr>
                  <w:rFonts w:ascii="Calibri Light" w:hAnsi="Calibri Light"/>
                  <w:sz w:val="16"/>
                  <w:szCs w:val="16"/>
                </w:rPr>
                <w:delText>BS EN 1015-6:1999 Methods of test for mortar for masonry. Determination of bulk density of fresh mortar</w:delText>
              </w:r>
            </w:del>
            <w:ins w:id="4885" w:author="Ashan Senel Asmone" w:date="2016-03-21T16:58:00Z">
              <w:r w:rsidR="00534DBC">
                <w:rPr>
                  <w:rFonts w:ascii="Calibri Light" w:hAnsi="Calibri Light"/>
                  <w:sz w:val="16"/>
                  <w:szCs w:val="16"/>
                </w:rPr>
                <w:t>BS EN 1015-6:1999 Methods of test for mortar for masonry. Determination of bulk density of fresh mortar</w:t>
              </w:r>
            </w:ins>
          </w:p>
          <w:p w14:paraId="0C327B6B" w14:textId="77777777" w:rsidR="007756F1" w:rsidRPr="007756F1" w:rsidRDefault="007756F1" w:rsidP="007756F1">
            <w:pPr>
              <w:spacing w:after="120"/>
              <w:rPr>
                <w:rFonts w:ascii="Calibri Light" w:hAnsi="Calibri Light"/>
                <w:sz w:val="16"/>
                <w:szCs w:val="16"/>
              </w:rPr>
            </w:pPr>
            <w:del w:id="4886" w:author="Ashan Senel Asmone" w:date="2016-03-21T16:59:00Z">
              <w:r w:rsidRPr="007756F1" w:rsidDel="00785E22">
                <w:rPr>
                  <w:rFonts w:ascii="Calibri Light" w:hAnsi="Calibri Light"/>
                  <w:sz w:val="16"/>
                  <w:szCs w:val="16"/>
                </w:rPr>
                <w:delText>BS EN 1015-7:1999 Methods of test for mortar for masonry. Determination of air content of fresh mortar</w:delText>
              </w:r>
            </w:del>
            <w:ins w:id="4887" w:author="Ashan Senel Asmone" w:date="2016-03-21T16:59:00Z">
              <w:r w:rsidR="00785E22">
                <w:rPr>
                  <w:rFonts w:ascii="Calibri Light" w:hAnsi="Calibri Light"/>
                  <w:sz w:val="16"/>
                  <w:szCs w:val="16"/>
                </w:rPr>
                <w:t>BS EN 1015-7:1999 Methods of test for mortar for masonry. Determination of air content of fresh mortar</w:t>
              </w:r>
            </w:ins>
          </w:p>
          <w:p w14:paraId="07B57F6E" w14:textId="77777777" w:rsidR="007756F1" w:rsidRPr="007756F1" w:rsidRDefault="007756F1" w:rsidP="007756F1">
            <w:pPr>
              <w:spacing w:after="120"/>
              <w:rPr>
                <w:rFonts w:ascii="Calibri Light" w:hAnsi="Calibri Light"/>
                <w:sz w:val="16"/>
                <w:szCs w:val="16"/>
              </w:rPr>
            </w:pPr>
            <w:del w:id="4888" w:author="Ashan Senel Asmone" w:date="2016-03-21T16:59:00Z">
              <w:r w:rsidRPr="007756F1" w:rsidDel="00785E22">
                <w:rPr>
                  <w:rFonts w:ascii="Calibri Light" w:hAnsi="Calibri Light"/>
                  <w:sz w:val="16"/>
                  <w:szCs w:val="16"/>
                </w:rPr>
                <w:delText>BS EN 1015-9:1999 Methods of test for mortar for masonry. Determination of workable life and correction time of fresh mortar</w:delText>
              </w:r>
            </w:del>
            <w:ins w:id="4889" w:author="Ashan Senel Asmone" w:date="2016-03-21T16:59:00Z">
              <w:r w:rsidR="00785E22">
                <w:rPr>
                  <w:rFonts w:ascii="Calibri Light" w:hAnsi="Calibri Light"/>
                  <w:sz w:val="16"/>
                  <w:szCs w:val="16"/>
                </w:rPr>
                <w:t>BS EN 1015-9:1999 Methods of test for mortar for masonry. Determination of workable life and correction time of fresh mortar</w:t>
              </w:r>
            </w:ins>
          </w:p>
          <w:p w14:paraId="58E66458" w14:textId="77777777" w:rsidR="007756F1" w:rsidRPr="007756F1" w:rsidRDefault="007756F1" w:rsidP="007756F1">
            <w:pPr>
              <w:spacing w:after="120"/>
              <w:rPr>
                <w:rFonts w:ascii="Calibri Light" w:hAnsi="Calibri Light"/>
                <w:sz w:val="16"/>
                <w:szCs w:val="16"/>
              </w:rPr>
            </w:pPr>
            <w:del w:id="4890" w:author="Ashan Senel Asmone" w:date="2016-03-21T17:00:00Z">
              <w:r w:rsidRPr="007756F1" w:rsidDel="00785E22">
                <w:rPr>
                  <w:rFonts w:ascii="Calibri Light" w:hAnsi="Calibri Light"/>
                  <w:sz w:val="16"/>
                  <w:szCs w:val="16"/>
                </w:rPr>
                <w:delText>BS EN 1015-10:1999 Methods of test for mortar for masonry. Determination of dry bulk density of hardened mortar</w:delText>
              </w:r>
            </w:del>
            <w:ins w:id="4891" w:author="Ashan Senel Asmone" w:date="2016-03-21T17:00:00Z">
              <w:r w:rsidR="00785E22">
                <w:rPr>
                  <w:rFonts w:ascii="Calibri Light" w:hAnsi="Calibri Light"/>
                  <w:sz w:val="16"/>
                  <w:szCs w:val="16"/>
                </w:rPr>
                <w:t>BS EN 1015-10:1999 Methods of test for mortar for masonry. Determination of dry bulk density of hardened mortar</w:t>
              </w:r>
            </w:ins>
          </w:p>
          <w:p w14:paraId="19A46574" w14:textId="77777777" w:rsidR="007756F1" w:rsidRPr="007756F1" w:rsidRDefault="007756F1" w:rsidP="007756F1">
            <w:pPr>
              <w:spacing w:after="120"/>
              <w:rPr>
                <w:rFonts w:ascii="Calibri Light" w:hAnsi="Calibri Light"/>
                <w:sz w:val="16"/>
                <w:szCs w:val="16"/>
              </w:rPr>
            </w:pPr>
            <w:del w:id="4892" w:author="Ashan Senel Asmone" w:date="2016-03-21T17:00:00Z">
              <w:r w:rsidRPr="007756F1" w:rsidDel="00785E22">
                <w:rPr>
                  <w:rFonts w:ascii="Calibri Light" w:hAnsi="Calibri Light"/>
                  <w:sz w:val="16"/>
                  <w:szCs w:val="16"/>
                </w:rPr>
                <w:delText>BS EN 1015-11:1999 Methods of test for mortar for masonry. Determination of flexural and compressive strength of hardened mortar</w:delText>
              </w:r>
            </w:del>
            <w:ins w:id="4893" w:author="Ashan Senel Asmone" w:date="2016-03-21T17:00:00Z">
              <w:r w:rsidR="00785E22">
                <w:rPr>
                  <w:rFonts w:ascii="Calibri Light" w:hAnsi="Calibri Light"/>
                  <w:sz w:val="16"/>
                  <w:szCs w:val="16"/>
                </w:rPr>
                <w:t>BS EN 1015-11:1999 Methods of test for mortar for masonry. Determination of flexural and compressive strength of hardened mortar</w:t>
              </w:r>
            </w:ins>
          </w:p>
          <w:p w14:paraId="52D4D2AE" w14:textId="77777777" w:rsidR="007756F1" w:rsidRPr="007756F1" w:rsidRDefault="007756F1" w:rsidP="007756F1">
            <w:pPr>
              <w:spacing w:after="120"/>
              <w:rPr>
                <w:rFonts w:ascii="Calibri Light" w:hAnsi="Calibri Light"/>
                <w:sz w:val="16"/>
                <w:szCs w:val="16"/>
              </w:rPr>
            </w:pPr>
            <w:del w:id="4894" w:author="Ashan Senel Asmone" w:date="2016-03-21T17:01:00Z">
              <w:r w:rsidRPr="007756F1" w:rsidDel="00785E22">
                <w:rPr>
                  <w:rFonts w:ascii="Calibri Light" w:hAnsi="Calibri Light"/>
                  <w:sz w:val="16"/>
                  <w:szCs w:val="16"/>
                </w:rPr>
                <w:delText>BS EN 1015-12:2000 Methods of test for mortar for masonry. Determination of adhesive strength of hardened rendering and plastering mortars on substrates</w:delText>
              </w:r>
            </w:del>
            <w:ins w:id="4895" w:author="Ashan Senel Asmone" w:date="2016-03-21T17:01:00Z">
              <w:r w:rsidR="00785E22">
                <w:rPr>
                  <w:rFonts w:ascii="Calibri Light" w:hAnsi="Calibri Light"/>
                  <w:sz w:val="16"/>
                  <w:szCs w:val="16"/>
                </w:rPr>
                <w:t>BS EN 1015-12:2000 Methods of test for mortar for masonry. Determination of adhesive strength of hardened rendering and plastering mortars on substrates</w:t>
              </w:r>
            </w:ins>
          </w:p>
          <w:p w14:paraId="49A33840" w14:textId="77777777" w:rsidR="007756F1" w:rsidRPr="007756F1" w:rsidRDefault="007756F1" w:rsidP="007756F1">
            <w:pPr>
              <w:spacing w:after="120"/>
              <w:rPr>
                <w:rFonts w:ascii="Calibri Light" w:hAnsi="Calibri Light"/>
                <w:sz w:val="16"/>
                <w:szCs w:val="16"/>
              </w:rPr>
            </w:pPr>
            <w:del w:id="4896" w:author="Ashan Senel Asmone" w:date="2016-03-21T17:01:00Z">
              <w:r w:rsidRPr="007756F1" w:rsidDel="00785E22">
                <w:rPr>
                  <w:rFonts w:ascii="Calibri Light" w:hAnsi="Calibri Light"/>
                  <w:sz w:val="16"/>
                  <w:szCs w:val="16"/>
                </w:rPr>
                <w:delText>BS EN 1015-17:2000 Methods of test for mortar for masonry. Determination of water-soluble chloride content of fresh mortars</w:delText>
              </w:r>
            </w:del>
            <w:ins w:id="4897" w:author="Ashan Senel Asmone" w:date="2016-03-21T17:01:00Z">
              <w:r w:rsidR="00785E22">
                <w:rPr>
                  <w:rFonts w:ascii="Calibri Light" w:hAnsi="Calibri Light"/>
                  <w:sz w:val="16"/>
                  <w:szCs w:val="16"/>
                </w:rPr>
                <w:t>BS EN 1015-17:2000 Methods of test for mortar for masonry. Determination of water-soluble chloride content of fresh mortars</w:t>
              </w:r>
            </w:ins>
          </w:p>
          <w:p w14:paraId="15B1BD54" w14:textId="77777777" w:rsidR="007756F1" w:rsidRPr="007756F1" w:rsidRDefault="007756F1" w:rsidP="007756F1">
            <w:pPr>
              <w:spacing w:after="120"/>
              <w:rPr>
                <w:rFonts w:ascii="Calibri Light" w:hAnsi="Calibri Light"/>
                <w:sz w:val="16"/>
                <w:szCs w:val="16"/>
              </w:rPr>
            </w:pPr>
            <w:del w:id="4898" w:author="Ashan Senel Asmone" w:date="2016-03-21T17:04:00Z">
              <w:r w:rsidRPr="007756F1" w:rsidDel="00785E22">
                <w:rPr>
                  <w:rFonts w:ascii="Calibri Light" w:hAnsi="Calibri Light"/>
                  <w:sz w:val="16"/>
                  <w:szCs w:val="16"/>
                </w:rPr>
                <w:delText>BS EN 1052-1:1999 Methods of test for masonry. Determination of compressive strength</w:delText>
              </w:r>
            </w:del>
            <w:ins w:id="4899" w:author="Ashan Senel Asmone" w:date="2016-03-21T17:04:00Z">
              <w:r w:rsidR="00785E22">
                <w:rPr>
                  <w:rFonts w:ascii="Calibri Light" w:hAnsi="Calibri Light"/>
                  <w:sz w:val="16"/>
                  <w:szCs w:val="16"/>
                </w:rPr>
                <w:t>BS EN 1052-1:1999 Methods of test for masonry. Determination of compressive strength</w:t>
              </w:r>
            </w:ins>
          </w:p>
          <w:p w14:paraId="5EB8FD54" w14:textId="77777777" w:rsidR="007756F1" w:rsidRPr="007756F1" w:rsidRDefault="007756F1" w:rsidP="007756F1">
            <w:pPr>
              <w:spacing w:after="120"/>
              <w:rPr>
                <w:rFonts w:ascii="Calibri Light" w:hAnsi="Calibri Light"/>
                <w:sz w:val="16"/>
                <w:szCs w:val="16"/>
              </w:rPr>
            </w:pPr>
            <w:del w:id="4900" w:author="Ashan Senel Asmone" w:date="2016-03-21T17:06:00Z">
              <w:r w:rsidRPr="007756F1" w:rsidDel="00785E22">
                <w:rPr>
                  <w:rFonts w:ascii="Calibri Light" w:hAnsi="Calibri Light"/>
                  <w:sz w:val="16"/>
                  <w:szCs w:val="16"/>
                </w:rPr>
                <w:delText>BS EN 1052-2:1999 Methods of test for masonry. Determination of flexural strength</w:delText>
              </w:r>
            </w:del>
            <w:ins w:id="4901" w:author="Ashan Senel Asmone" w:date="2016-03-21T17:06:00Z">
              <w:r w:rsidR="00785E22">
                <w:rPr>
                  <w:rFonts w:ascii="Calibri Light" w:hAnsi="Calibri Light"/>
                  <w:sz w:val="16"/>
                  <w:szCs w:val="16"/>
                </w:rPr>
                <w:t>BS EN 1052-2:2016 Methods of test for masonry. Determination of flexural strength</w:t>
              </w:r>
            </w:ins>
          </w:p>
          <w:p w14:paraId="79DB7A18" w14:textId="77777777" w:rsidR="007756F1" w:rsidRPr="007756F1" w:rsidRDefault="007756F1" w:rsidP="007756F1">
            <w:pPr>
              <w:spacing w:after="120"/>
              <w:rPr>
                <w:rFonts w:ascii="Calibri Light" w:hAnsi="Calibri Light"/>
                <w:sz w:val="16"/>
                <w:szCs w:val="16"/>
              </w:rPr>
            </w:pPr>
            <w:del w:id="4902" w:author="Ashan Senel Asmone" w:date="2016-03-21T17:09:00Z">
              <w:r w:rsidRPr="007756F1" w:rsidDel="00785E22">
                <w:rPr>
                  <w:rFonts w:ascii="Calibri Light" w:hAnsi="Calibri Light"/>
                  <w:sz w:val="16"/>
                  <w:szCs w:val="16"/>
                </w:rPr>
                <w:delText>BS EN 13139:2002 Aggregates for mortar</w:delText>
              </w:r>
            </w:del>
            <w:ins w:id="4903" w:author="Ashan Senel Asmone" w:date="2016-03-21T17:09:00Z">
              <w:r w:rsidR="00785E22">
                <w:rPr>
                  <w:rFonts w:ascii="Calibri Light" w:hAnsi="Calibri Light"/>
                  <w:sz w:val="16"/>
                  <w:szCs w:val="16"/>
                </w:rPr>
                <w:t>BS EN 13139:2002 Aggregates for mortar</w:t>
              </w:r>
            </w:ins>
          </w:p>
          <w:p w14:paraId="73E7F136" w14:textId="77777777" w:rsidR="007756F1" w:rsidRPr="007756F1" w:rsidRDefault="007756F1" w:rsidP="007756F1">
            <w:pPr>
              <w:spacing w:after="120"/>
              <w:rPr>
                <w:rFonts w:ascii="Calibri Light" w:hAnsi="Calibri Light"/>
                <w:sz w:val="16"/>
                <w:szCs w:val="16"/>
              </w:rPr>
            </w:pPr>
            <w:del w:id="4904" w:author="Ashan Senel Asmone" w:date="2016-03-21T17:11:00Z">
              <w:r w:rsidRPr="007756F1" w:rsidDel="00785E22">
                <w:rPr>
                  <w:rFonts w:ascii="Calibri Light" w:hAnsi="Calibri Light"/>
                  <w:sz w:val="16"/>
                  <w:szCs w:val="16"/>
                </w:rPr>
                <w:delText>BS 1199 and 1200:1976 Specifications for building sands from natural sources</w:delText>
              </w:r>
            </w:del>
            <w:ins w:id="4905" w:author="Ashan Senel Asmone" w:date="2016-03-21T17:11:00Z">
              <w:r w:rsidR="00785E22">
                <w:rPr>
                  <w:rFonts w:ascii="Calibri Light" w:hAnsi="Calibri Light"/>
                  <w:sz w:val="16"/>
                  <w:szCs w:val="16"/>
                </w:rPr>
                <w:t>BS EN 13139:2002 Aggregates for mortar</w:t>
              </w:r>
            </w:ins>
          </w:p>
          <w:p w14:paraId="241DA69F" w14:textId="77777777" w:rsidR="007756F1" w:rsidRPr="007756F1" w:rsidRDefault="007756F1" w:rsidP="007756F1">
            <w:pPr>
              <w:spacing w:after="120"/>
              <w:rPr>
                <w:rFonts w:ascii="Calibri Light" w:hAnsi="Calibri Light"/>
                <w:sz w:val="16"/>
                <w:szCs w:val="16"/>
              </w:rPr>
            </w:pPr>
            <w:del w:id="4906" w:author="Ashan Senel Asmone" w:date="2016-03-21T17:12:00Z">
              <w:r w:rsidRPr="007756F1" w:rsidDel="00785E22">
                <w:rPr>
                  <w:rFonts w:ascii="Calibri Light" w:hAnsi="Calibri Light"/>
                  <w:sz w:val="16"/>
                  <w:szCs w:val="16"/>
                </w:rPr>
                <w:delText>BS 1243:1978 Specification for metal ties for cavity wall construction</w:delText>
              </w:r>
            </w:del>
            <w:ins w:id="4907" w:author="Ashan Senel Asmone" w:date="2016-03-21T17:12:00Z">
              <w:r w:rsidR="00785E22">
                <w:rPr>
                  <w:rFonts w:ascii="Calibri Light" w:hAnsi="Calibri Light"/>
                  <w:sz w:val="16"/>
                  <w:szCs w:val="16"/>
                </w:rPr>
                <w:t>BS EN 845-1:2013 Specification for ancillary components for masonry. Wall ties, tension straps, hangers and brackets</w:t>
              </w:r>
            </w:ins>
          </w:p>
          <w:p w14:paraId="208DDAEF" w14:textId="77777777" w:rsidR="007756F1" w:rsidRPr="007756F1" w:rsidRDefault="007756F1" w:rsidP="007756F1">
            <w:pPr>
              <w:spacing w:after="120"/>
              <w:rPr>
                <w:rFonts w:ascii="Calibri Light" w:hAnsi="Calibri Light"/>
                <w:sz w:val="16"/>
                <w:szCs w:val="16"/>
              </w:rPr>
            </w:pPr>
            <w:del w:id="4908" w:author="Ashan Senel Asmone" w:date="2016-03-21T17:14:00Z">
              <w:r w:rsidRPr="007756F1" w:rsidDel="00785E22">
                <w:rPr>
                  <w:rFonts w:ascii="Calibri Light" w:hAnsi="Calibri Light"/>
                  <w:sz w:val="16"/>
                  <w:szCs w:val="16"/>
                </w:rPr>
                <w:delText>BS 3797:1990 Specification for lightweight aggregates for masonry units and structural concrete</w:delText>
              </w:r>
            </w:del>
            <w:ins w:id="4909" w:author="Ashan Senel Asmone" w:date="2016-03-21T17:14:00Z">
              <w:r w:rsidR="00785E22">
                <w:rPr>
                  <w:rFonts w:ascii="Calibri Light" w:hAnsi="Calibri Light"/>
                  <w:sz w:val="16"/>
                  <w:szCs w:val="16"/>
                </w:rPr>
                <w:t>BS EN 13055-1:2002 Lightweight aggregates. Lightweight aggregates for concrete, mortar and grout</w:t>
              </w:r>
            </w:ins>
          </w:p>
          <w:p w14:paraId="7D14CD00" w14:textId="77777777" w:rsidR="007756F1" w:rsidRPr="007756F1" w:rsidRDefault="007756F1" w:rsidP="007756F1">
            <w:pPr>
              <w:spacing w:after="120"/>
              <w:rPr>
                <w:rFonts w:ascii="Calibri Light" w:hAnsi="Calibri Light"/>
                <w:sz w:val="16"/>
                <w:szCs w:val="16"/>
              </w:rPr>
            </w:pPr>
            <w:del w:id="4910" w:author="Ashan Senel Asmone" w:date="2016-03-21T17:15:00Z">
              <w:r w:rsidRPr="007756F1" w:rsidDel="00785E22">
                <w:rPr>
                  <w:rFonts w:ascii="Calibri Light" w:hAnsi="Calibri Light"/>
                  <w:sz w:val="16"/>
                  <w:szCs w:val="16"/>
                </w:rPr>
                <w:delText>BS 4721:1981 Specification for ready-mixed building mortars</w:delText>
              </w:r>
            </w:del>
            <w:ins w:id="4911" w:author="Ashan Senel Asmone" w:date="2016-03-21T17:15:00Z">
              <w:r w:rsidR="00785E22">
                <w:rPr>
                  <w:rFonts w:ascii="Calibri Light" w:hAnsi="Calibri Light"/>
                  <w:sz w:val="16"/>
                  <w:szCs w:val="16"/>
                </w:rPr>
                <w:t>BS EN 998-2:2010 Specification for mortar for masonry . Masonry mortar/ BS EN 998-1:2010 Specification for mortar for masonry. Rendering and plastering mortar</w:t>
              </w:r>
            </w:ins>
          </w:p>
          <w:p w14:paraId="22097276" w14:textId="77777777" w:rsidR="007756F1" w:rsidRPr="007756F1" w:rsidRDefault="007756F1" w:rsidP="007756F1">
            <w:pPr>
              <w:spacing w:after="120"/>
              <w:rPr>
                <w:rFonts w:ascii="Calibri Light" w:hAnsi="Calibri Light"/>
                <w:sz w:val="16"/>
                <w:szCs w:val="16"/>
              </w:rPr>
            </w:pPr>
            <w:del w:id="4912" w:author="Ashan Senel Asmone" w:date="2016-03-21T17:17:00Z">
              <w:r w:rsidRPr="007756F1" w:rsidDel="00785E22">
                <w:rPr>
                  <w:rFonts w:ascii="Calibri Light" w:hAnsi="Calibri Light"/>
                  <w:sz w:val="16"/>
                  <w:szCs w:val="16"/>
                </w:rPr>
                <w:delText>BS 5224:1995 Specification for masonry cement</w:delText>
              </w:r>
            </w:del>
            <w:ins w:id="4913" w:author="Ashan Senel Asmone" w:date="2016-03-21T17:17:00Z">
              <w:r w:rsidR="00785E22">
                <w:rPr>
                  <w:rFonts w:ascii="Calibri Light" w:hAnsi="Calibri Light"/>
                  <w:sz w:val="16"/>
                  <w:szCs w:val="16"/>
                </w:rPr>
                <w:t>BS EN 413-1:2011 Masonry cement. Composition, specifications and conformity criteria</w:t>
              </w:r>
            </w:ins>
          </w:p>
          <w:p w14:paraId="5F78DD46"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Sealants</w:t>
            </w:r>
          </w:p>
          <w:p w14:paraId="3ACDC06A" w14:textId="77777777" w:rsidR="007756F1" w:rsidRPr="007756F1" w:rsidRDefault="007756F1" w:rsidP="007756F1">
            <w:pPr>
              <w:spacing w:after="120"/>
              <w:rPr>
                <w:rFonts w:ascii="Calibri Light" w:hAnsi="Calibri Light"/>
                <w:sz w:val="16"/>
                <w:szCs w:val="16"/>
              </w:rPr>
            </w:pPr>
            <w:del w:id="4914" w:author="Ashan Senel Asmone" w:date="2016-03-21T17:19:00Z">
              <w:r w:rsidRPr="007756F1" w:rsidDel="00AB6198">
                <w:rPr>
                  <w:rFonts w:ascii="Calibri Light" w:hAnsi="Calibri Light"/>
                  <w:sz w:val="16"/>
                  <w:szCs w:val="16"/>
                </w:rPr>
                <w:delText>BS 4254:1983 Specification for two-part polysulphide-based sealants</w:delText>
              </w:r>
            </w:del>
            <w:ins w:id="4915"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025B7143" w14:textId="77777777" w:rsidR="007756F1" w:rsidRPr="007756F1" w:rsidRDefault="007756F1" w:rsidP="007756F1">
            <w:pPr>
              <w:spacing w:after="120"/>
              <w:rPr>
                <w:rFonts w:ascii="Calibri Light" w:hAnsi="Calibri Light"/>
                <w:sz w:val="16"/>
                <w:szCs w:val="16"/>
              </w:rPr>
            </w:pPr>
            <w:del w:id="4916" w:author="Ashan Senel Asmone" w:date="2016-03-21T19:20:00Z">
              <w:r w:rsidRPr="007756F1" w:rsidDel="00BF0B04">
                <w:rPr>
                  <w:rFonts w:ascii="Calibri Light" w:hAnsi="Calibri Light"/>
                  <w:sz w:val="16"/>
                  <w:szCs w:val="16"/>
                </w:rPr>
                <w:delText>BS 4255-1:1986 Rubber used in preformed gaskets for weather exclusion from buildings. Specification for non-cellular gaskets</w:delText>
              </w:r>
            </w:del>
            <w:ins w:id="4917"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0914C726" w14:textId="77777777" w:rsidR="007756F1" w:rsidRPr="007756F1" w:rsidRDefault="007756F1" w:rsidP="007756F1">
            <w:pPr>
              <w:spacing w:after="120"/>
              <w:rPr>
                <w:rFonts w:ascii="Calibri Light" w:hAnsi="Calibri Light"/>
                <w:sz w:val="16"/>
                <w:szCs w:val="16"/>
              </w:rPr>
            </w:pPr>
            <w:del w:id="4918" w:author="Ashan Senel Asmone" w:date="2016-03-21T19:22:00Z">
              <w:r w:rsidRPr="007756F1" w:rsidDel="00BF0B04">
                <w:rPr>
                  <w:rFonts w:ascii="Calibri Light" w:hAnsi="Calibri Light"/>
                  <w:sz w:val="16"/>
                  <w:szCs w:val="16"/>
                </w:rPr>
                <w:delText>BS 5215:1986 Specification for one-part gun grade polysulphide-based sealants</w:delText>
              </w:r>
            </w:del>
          </w:p>
          <w:p w14:paraId="7D28ABEF" w14:textId="77777777" w:rsidR="007756F1" w:rsidRPr="007756F1" w:rsidRDefault="007756F1" w:rsidP="007756F1">
            <w:pPr>
              <w:spacing w:after="120"/>
              <w:rPr>
                <w:rFonts w:ascii="Calibri Light" w:hAnsi="Calibri Light"/>
                <w:sz w:val="16"/>
                <w:szCs w:val="16"/>
              </w:rPr>
            </w:pPr>
            <w:del w:id="4919" w:author="Ashan Senel Asmone" w:date="2016-03-21T19:22:00Z">
              <w:r w:rsidRPr="007756F1" w:rsidDel="00BF0B04">
                <w:rPr>
                  <w:rFonts w:ascii="Calibri Light" w:hAnsi="Calibri Light"/>
                  <w:sz w:val="16"/>
                  <w:szCs w:val="16"/>
                </w:rPr>
                <w:delText>BS 5889:1989 Specification for one-part gun grade silicone-based sealants</w:delText>
              </w:r>
            </w:del>
          </w:p>
          <w:p w14:paraId="1C58EA53" w14:textId="77777777" w:rsidR="007756F1" w:rsidRPr="007756F1" w:rsidRDefault="007756F1" w:rsidP="007756F1">
            <w:pPr>
              <w:spacing w:after="120"/>
              <w:rPr>
                <w:rFonts w:ascii="Calibri Light" w:hAnsi="Calibri Light"/>
                <w:sz w:val="16"/>
                <w:szCs w:val="16"/>
              </w:rPr>
            </w:pPr>
            <w:del w:id="4920" w:author="Ashan Senel Asmone" w:date="2016-03-21T19:23:00Z">
              <w:r w:rsidRPr="007756F1" w:rsidDel="00BF0B04">
                <w:rPr>
                  <w:rFonts w:ascii="Calibri Light" w:hAnsi="Calibri Light"/>
                  <w:sz w:val="16"/>
                  <w:szCs w:val="16"/>
                </w:rPr>
                <w:delText>BS 6213:2000 Selection of construction sealants. Guide</w:delText>
              </w:r>
            </w:del>
            <w:ins w:id="4921" w:author="Ashan Senel Asmone" w:date="2016-03-21T19:23:00Z">
              <w:r w:rsidR="00BF0B04">
                <w:rPr>
                  <w:rFonts w:ascii="Calibri Light" w:hAnsi="Calibri Light"/>
                  <w:sz w:val="16"/>
                  <w:szCs w:val="16"/>
                </w:rPr>
                <w:t>BS 6213:2000+A1:2010 Selection of construction sealants. Guide</w:t>
              </w:r>
            </w:ins>
          </w:p>
          <w:p w14:paraId="1A223C1C"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Waterproofing for masonry</w:t>
            </w:r>
          </w:p>
          <w:p w14:paraId="2E68BC5D" w14:textId="77777777" w:rsidR="007756F1" w:rsidRPr="007756F1" w:rsidRDefault="007756F1" w:rsidP="007756F1">
            <w:pPr>
              <w:spacing w:after="120"/>
              <w:rPr>
                <w:rFonts w:ascii="Calibri Light" w:hAnsi="Calibri Light"/>
                <w:sz w:val="16"/>
                <w:szCs w:val="16"/>
              </w:rPr>
            </w:pPr>
            <w:del w:id="4922" w:author="Ashan Senel Asmone" w:date="2016-03-21T19:24:00Z">
              <w:r w:rsidRPr="007756F1" w:rsidDel="00BF0B04">
                <w:rPr>
                  <w:rFonts w:ascii="Calibri Light" w:hAnsi="Calibri Light"/>
                  <w:sz w:val="16"/>
                  <w:szCs w:val="16"/>
                </w:rPr>
                <w:delText>BS 6477:1992 Specification for water repellents for masonry surfaces</w:delText>
              </w:r>
            </w:del>
          </w:p>
          <w:p w14:paraId="030F0C7D" w14:textId="77777777" w:rsidR="007756F1" w:rsidRPr="007756F1" w:rsidRDefault="007756F1" w:rsidP="007756F1">
            <w:pPr>
              <w:spacing w:after="120"/>
              <w:rPr>
                <w:rFonts w:ascii="Calibri Light" w:hAnsi="Calibri Light"/>
                <w:sz w:val="16"/>
                <w:szCs w:val="16"/>
              </w:rPr>
            </w:pPr>
            <w:del w:id="4923" w:author="Ashan Senel Asmone" w:date="2016-03-21T19:24:00Z">
              <w:r w:rsidRPr="007756F1" w:rsidDel="00BF0B04">
                <w:rPr>
                  <w:rFonts w:ascii="Calibri Light" w:hAnsi="Calibri Light"/>
                  <w:sz w:val="16"/>
                  <w:szCs w:val="16"/>
                </w:rPr>
                <w:delText>BS 8215:1991 Code of practice for design and installation of damp-proof courses in masonry construction</w:delText>
              </w:r>
            </w:del>
            <w:ins w:id="4924" w:author="Ashan Senel Asmone" w:date="2016-03-21T19:24:00Z">
              <w:r w:rsidR="00BF0B04">
                <w:rPr>
                  <w:rFonts w:ascii="Calibri Light" w:hAnsi="Calibri Light"/>
                  <w:sz w:val="16"/>
                  <w:szCs w:val="16"/>
                </w:rPr>
                <w:t>BS 8215:1991 Code of practice for design and installation of damp-proof courses in masonry construction</w:t>
              </w:r>
            </w:ins>
          </w:p>
          <w:p w14:paraId="735EBC92" w14:textId="77777777" w:rsidR="007756F1" w:rsidRPr="007756F1" w:rsidRDefault="007756F1" w:rsidP="007756F1">
            <w:pPr>
              <w:spacing w:after="120"/>
              <w:rPr>
                <w:rFonts w:ascii="Calibri Light" w:hAnsi="Calibri Light"/>
                <w:sz w:val="16"/>
                <w:szCs w:val="16"/>
              </w:rPr>
            </w:pPr>
            <w:del w:id="4925" w:author="Ashan Senel Asmone" w:date="2016-03-21T19:26:00Z">
              <w:r w:rsidRPr="007756F1" w:rsidDel="00BF0B04">
                <w:rPr>
                  <w:rFonts w:ascii="Calibri Light" w:hAnsi="Calibri Light"/>
                  <w:sz w:val="16"/>
                  <w:szCs w:val="16"/>
                </w:rPr>
                <w:delText>DD 86-1:1983 Damp-proof courses. Methods of test for flexural bond strength and short term shear strength</w:delText>
              </w:r>
            </w:del>
          </w:p>
          <w:p w14:paraId="147530D8" w14:textId="77777777" w:rsidR="007756F1" w:rsidRPr="007756F1" w:rsidRDefault="007756F1" w:rsidP="007756F1">
            <w:pPr>
              <w:spacing w:after="120"/>
              <w:rPr>
                <w:rFonts w:ascii="Calibri Light" w:hAnsi="Calibri Light"/>
                <w:sz w:val="16"/>
                <w:szCs w:val="16"/>
              </w:rPr>
            </w:pPr>
            <w:del w:id="4926" w:author="Ashan Senel Asmone" w:date="2016-03-21T19:26:00Z">
              <w:r w:rsidRPr="007756F1" w:rsidDel="00BF0B04">
                <w:rPr>
                  <w:rFonts w:ascii="Calibri Light" w:hAnsi="Calibri Light"/>
                  <w:sz w:val="16"/>
                  <w:szCs w:val="16"/>
                </w:rPr>
                <w:delText>DD 86-3:1990 Damp-proof courses. Guide to characteristic strengths of damp-proof course material used in masonry</w:delText>
              </w:r>
            </w:del>
          </w:p>
          <w:p w14:paraId="6EDF85FD" w14:textId="77777777" w:rsidR="007756F1" w:rsidRPr="007756F1" w:rsidRDefault="007756F1" w:rsidP="007756F1">
            <w:pPr>
              <w:spacing w:after="120"/>
              <w:rPr>
                <w:rFonts w:ascii="Calibri Light" w:hAnsi="Calibri Light"/>
                <w:sz w:val="16"/>
                <w:szCs w:val="16"/>
              </w:rPr>
            </w:pPr>
            <w:del w:id="4927" w:author="Ashan Senel Asmone" w:date="2016-03-21T16:49:00Z">
              <w:r w:rsidRPr="007756F1" w:rsidDel="00534DBC">
                <w:rPr>
                  <w:rFonts w:ascii="Calibri Light" w:hAnsi="Calibri Light"/>
                  <w:sz w:val="16"/>
                  <w:szCs w:val="16"/>
                </w:rPr>
                <w:delText>BS EN 772-7:1998 Methods of test for masonry units. Determination of water absorption of clay masonry damp proof course units by boiling in water</w:delText>
              </w:r>
            </w:del>
            <w:ins w:id="4928"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10242B9B" w14:textId="77777777" w:rsidR="007756F1" w:rsidRPr="007756F1" w:rsidRDefault="007756F1" w:rsidP="007756F1">
            <w:pPr>
              <w:spacing w:after="120"/>
              <w:rPr>
                <w:rFonts w:ascii="Calibri Light" w:hAnsi="Calibri Light"/>
                <w:sz w:val="16"/>
                <w:szCs w:val="16"/>
              </w:rPr>
            </w:pPr>
            <w:del w:id="4929" w:author="Ashan Senel Asmone" w:date="2016-03-21T19:27:00Z">
              <w:r w:rsidRPr="007756F1" w:rsidDel="00BF0B04">
                <w:rPr>
                  <w:rFonts w:ascii="Calibri Light" w:hAnsi="Calibri Light"/>
                  <w:sz w:val="16"/>
                  <w:szCs w:val="16"/>
                </w:rPr>
                <w:delText>BS EN 1052-4:2000 Methods of test for masonry. Determination of shear strength including damp proof course</w:delText>
              </w:r>
            </w:del>
            <w:ins w:id="4930" w:author="Ashan Senel Asmone" w:date="2016-03-21T19:27:00Z">
              <w:r w:rsidR="00BF0B04">
                <w:rPr>
                  <w:rFonts w:ascii="Calibri Light" w:hAnsi="Calibri Light"/>
                  <w:sz w:val="16"/>
                  <w:szCs w:val="16"/>
                </w:rPr>
                <w:t>BS EN 1052-4:2000 Methods of test for masonry. Determination of shear strength including damp proof course</w:t>
              </w:r>
            </w:ins>
          </w:p>
          <w:p w14:paraId="56A993FA" w14:textId="77777777" w:rsidR="00570413" w:rsidRPr="007756F1" w:rsidRDefault="00570413" w:rsidP="00570413">
            <w:pPr>
              <w:spacing w:after="120"/>
              <w:rPr>
                <w:rFonts w:ascii="Calibri Light" w:hAnsi="Calibri Light"/>
                <w:sz w:val="16"/>
                <w:szCs w:val="16"/>
              </w:rPr>
            </w:pPr>
          </w:p>
        </w:tc>
      </w:tr>
      <w:tr w:rsidR="00570413" w:rsidRPr="004F3C8C" w14:paraId="2AE372D9" w14:textId="77777777" w:rsidTr="00570413">
        <w:tc>
          <w:tcPr>
            <w:tcW w:w="685" w:type="dxa"/>
          </w:tcPr>
          <w:p w14:paraId="5F433131"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FC316FE"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6A55E138" w14:textId="77777777" w:rsidR="007756F1" w:rsidRPr="007756F1" w:rsidRDefault="007756F1" w:rsidP="007756F1">
            <w:pPr>
              <w:spacing w:after="120"/>
              <w:rPr>
                <w:rFonts w:ascii="Calibri Light" w:hAnsi="Calibri Light"/>
                <w:sz w:val="16"/>
                <w:szCs w:val="16"/>
              </w:rPr>
            </w:pPr>
            <w:del w:id="4931" w:author="Ashan Senel Asmone" w:date="2016-03-21T19:27:00Z">
              <w:r w:rsidRPr="007756F1" w:rsidDel="00BF0B04">
                <w:rPr>
                  <w:rFonts w:ascii="Calibri Light" w:hAnsi="Calibri Light"/>
                  <w:sz w:val="16"/>
                  <w:szCs w:val="16"/>
                </w:rPr>
                <w:delText>ASTM C 216 (facing brick)</w:delText>
              </w:r>
            </w:del>
            <w:ins w:id="4932" w:author="Ashan Senel Asmone" w:date="2016-03-21T19:27:00Z">
              <w:r w:rsidR="00BF0B04">
                <w:rPr>
                  <w:rFonts w:ascii="Calibri Light" w:hAnsi="Calibri Light"/>
                  <w:sz w:val="16"/>
                  <w:szCs w:val="16"/>
                </w:rPr>
                <w:t>ASTM C216 - 15 Standard Specification for Facing Brick (Solid Masonry Units Made from Clay or Shale)</w:t>
              </w:r>
            </w:ins>
          </w:p>
          <w:p w14:paraId="7BADFE1A" w14:textId="77777777" w:rsidR="007756F1" w:rsidRPr="007756F1" w:rsidRDefault="007756F1" w:rsidP="007756F1">
            <w:pPr>
              <w:spacing w:after="120"/>
              <w:rPr>
                <w:rFonts w:ascii="Calibri Light" w:hAnsi="Calibri Light"/>
                <w:sz w:val="16"/>
                <w:szCs w:val="16"/>
              </w:rPr>
            </w:pPr>
            <w:del w:id="4933" w:author="Ashan Senel Asmone" w:date="2016-03-21T19:28:00Z">
              <w:r w:rsidRPr="007756F1" w:rsidDel="00BF0B04">
                <w:rPr>
                  <w:rFonts w:ascii="Calibri Light" w:hAnsi="Calibri Light"/>
                  <w:sz w:val="16"/>
                  <w:szCs w:val="16"/>
                </w:rPr>
                <w:delText>ASTM C62-01 Standard Specification for Building Brick (Solid Masonry Units Made From Clay or Shale)</w:delText>
              </w:r>
            </w:del>
            <w:ins w:id="4934" w:author="Ashan Senel Asmone" w:date="2016-03-21T19:28:00Z">
              <w:r w:rsidR="00BF0B04">
                <w:rPr>
                  <w:rFonts w:ascii="Calibri Light" w:hAnsi="Calibri Light"/>
                  <w:sz w:val="16"/>
                  <w:szCs w:val="16"/>
                </w:rPr>
                <w:t>ASTM C62 - 13a Standard Specification for Building Brick (Solid Masonry Units Made From Clay or Shale)</w:t>
              </w:r>
            </w:ins>
          </w:p>
          <w:p w14:paraId="5CFA26B3" w14:textId="77777777" w:rsidR="007756F1" w:rsidRPr="007756F1" w:rsidRDefault="007756F1" w:rsidP="007756F1">
            <w:pPr>
              <w:spacing w:after="120"/>
              <w:rPr>
                <w:rFonts w:ascii="Calibri Light" w:hAnsi="Calibri Light"/>
                <w:sz w:val="16"/>
                <w:szCs w:val="16"/>
              </w:rPr>
            </w:pPr>
            <w:del w:id="4935" w:author="Ashan Senel Asmone" w:date="2016-03-21T19:29:00Z">
              <w:r w:rsidRPr="007756F1" w:rsidDel="00BF0B04">
                <w:rPr>
                  <w:rFonts w:ascii="Calibri Light" w:hAnsi="Calibri Light"/>
                  <w:sz w:val="16"/>
                  <w:szCs w:val="16"/>
                </w:rPr>
                <w:delText>ASTM C 652 (hollow brick)</w:delText>
              </w:r>
            </w:del>
            <w:ins w:id="4936" w:author="Ashan Senel Asmone" w:date="2016-03-21T19:29:00Z">
              <w:r w:rsidR="00BF0B04">
                <w:rPr>
                  <w:rFonts w:ascii="Calibri Light" w:hAnsi="Calibri Light"/>
                  <w:sz w:val="16"/>
                  <w:szCs w:val="16"/>
                </w:rPr>
                <w:t>ASTM C652 - 15 Standard Specification for Hollow Brick (Hollow Masonry Units Made From Clay or Shale)</w:t>
              </w:r>
            </w:ins>
          </w:p>
          <w:p w14:paraId="03AB9997" w14:textId="77777777" w:rsidR="007756F1" w:rsidRPr="007756F1" w:rsidRDefault="007756F1" w:rsidP="007756F1">
            <w:pPr>
              <w:spacing w:after="120"/>
              <w:rPr>
                <w:rFonts w:ascii="Calibri Light" w:hAnsi="Calibri Light"/>
                <w:sz w:val="16"/>
                <w:szCs w:val="16"/>
              </w:rPr>
            </w:pPr>
            <w:del w:id="4937" w:author="Ashan Senel Asmone" w:date="2016-03-21T19:29:00Z">
              <w:r w:rsidRPr="007756F1" w:rsidDel="00BF0B04">
                <w:rPr>
                  <w:rFonts w:ascii="Calibri Light" w:hAnsi="Calibri Light"/>
                  <w:sz w:val="16"/>
                  <w:szCs w:val="16"/>
                </w:rPr>
                <w:delText>ASTM C 212 (structural clay facing tile)</w:delText>
              </w:r>
            </w:del>
            <w:ins w:id="4938" w:author="Ashan Senel Asmone" w:date="2016-03-21T19:29:00Z">
              <w:r w:rsidR="00BF0B04">
                <w:rPr>
                  <w:rFonts w:ascii="Calibri Light" w:hAnsi="Calibri Light"/>
                  <w:sz w:val="16"/>
                  <w:szCs w:val="16"/>
                </w:rPr>
                <w:t>ASTM C212 - 14 Standard Specification for Structural Clay Facing Tile</w:t>
              </w:r>
            </w:ins>
          </w:p>
          <w:p w14:paraId="692FF34B" w14:textId="77777777" w:rsidR="007756F1" w:rsidRPr="007756F1" w:rsidRDefault="007756F1" w:rsidP="007756F1">
            <w:pPr>
              <w:spacing w:after="120"/>
              <w:rPr>
                <w:rFonts w:ascii="Calibri Light" w:hAnsi="Calibri Light"/>
                <w:sz w:val="16"/>
                <w:szCs w:val="16"/>
              </w:rPr>
            </w:pPr>
            <w:del w:id="4939" w:author="Ashan Senel Asmone" w:date="2016-03-21T19:30:00Z">
              <w:r w:rsidRPr="007756F1" w:rsidDel="00BF0B04">
                <w:rPr>
                  <w:rFonts w:ascii="Calibri Light" w:hAnsi="Calibri Light"/>
                  <w:sz w:val="16"/>
                  <w:szCs w:val="16"/>
                </w:rPr>
                <w:delText>ASTM C 34 (structural clay load-bearing tile)</w:delText>
              </w:r>
            </w:del>
            <w:ins w:id="4940" w:author="Ashan Senel Asmone" w:date="2016-03-21T19:30:00Z">
              <w:r w:rsidR="00BF0B04">
                <w:rPr>
                  <w:rFonts w:ascii="Calibri Light" w:hAnsi="Calibri Light"/>
                  <w:sz w:val="16"/>
                  <w:szCs w:val="16"/>
                </w:rPr>
                <w:t>ASTM C34 - 13 Standard Specification for Structural Clay Load-Bearing Wall Tile</w:t>
              </w:r>
            </w:ins>
            <w:r w:rsidRPr="007756F1">
              <w:rPr>
                <w:rFonts w:ascii="Calibri Light" w:hAnsi="Calibri Light"/>
                <w:sz w:val="16"/>
                <w:szCs w:val="16"/>
              </w:rPr>
              <w:t>.</w:t>
            </w:r>
          </w:p>
          <w:p w14:paraId="6F958259" w14:textId="77777777" w:rsidR="007756F1" w:rsidRPr="007756F1" w:rsidRDefault="007756F1" w:rsidP="007756F1">
            <w:pPr>
              <w:spacing w:after="120"/>
              <w:rPr>
                <w:rFonts w:ascii="Calibri Light" w:hAnsi="Calibri Light"/>
                <w:sz w:val="16"/>
                <w:szCs w:val="16"/>
              </w:rPr>
            </w:pPr>
            <w:del w:id="4941" w:author="Ashan Senel Asmone" w:date="2016-03-21T19:32:00Z">
              <w:r w:rsidRPr="007756F1" w:rsidDel="00BF0B04">
                <w:rPr>
                  <w:rFonts w:ascii="Calibri Light" w:hAnsi="Calibri Light"/>
                  <w:sz w:val="16"/>
                  <w:szCs w:val="16"/>
                </w:rPr>
                <w:delText>ASTM C 67 Method of Sampling and Testing Brick and Structural Clay Tile</w:delText>
              </w:r>
            </w:del>
            <w:ins w:id="4942" w:author="Ashan Senel Asmone" w:date="2016-03-21T19:32:00Z">
              <w:r w:rsidR="00BF0B04">
                <w:rPr>
                  <w:rFonts w:ascii="Calibri Light" w:hAnsi="Calibri Light"/>
                  <w:sz w:val="16"/>
                  <w:szCs w:val="16"/>
                </w:rPr>
                <w:t>ASTM C67 - 14 Standard Test Methods for Sampling and Testing Brick and Structural Clay Tile</w:t>
              </w:r>
            </w:ins>
            <w:r w:rsidRPr="007756F1">
              <w:rPr>
                <w:rFonts w:ascii="Calibri Light" w:hAnsi="Calibri Light"/>
                <w:sz w:val="16"/>
                <w:szCs w:val="16"/>
              </w:rPr>
              <w:t>.</w:t>
            </w:r>
          </w:p>
          <w:p w14:paraId="55B68512" w14:textId="77777777" w:rsidR="007756F1" w:rsidRPr="007756F1" w:rsidRDefault="007756F1" w:rsidP="007756F1">
            <w:pPr>
              <w:spacing w:after="120"/>
              <w:rPr>
                <w:rFonts w:ascii="Calibri Light" w:hAnsi="Calibri Light"/>
                <w:sz w:val="16"/>
                <w:szCs w:val="16"/>
              </w:rPr>
            </w:pPr>
            <w:del w:id="4943" w:author="Ashan Senel Asmone" w:date="2016-03-21T19:33:00Z">
              <w:r w:rsidRPr="007756F1" w:rsidDel="00BF0B04">
                <w:rPr>
                  <w:rFonts w:ascii="Calibri Light" w:hAnsi="Calibri Light"/>
                  <w:sz w:val="16"/>
                  <w:szCs w:val="16"/>
                </w:rPr>
                <w:delText>ASTM C 91 Specification for Masonry Cement</w:delText>
              </w:r>
            </w:del>
            <w:ins w:id="4944" w:author="Ashan Senel Asmone" w:date="2016-03-21T19:33:00Z">
              <w:r w:rsidR="00BF0B04">
                <w:rPr>
                  <w:rFonts w:ascii="Calibri Light" w:hAnsi="Calibri Light"/>
                  <w:sz w:val="16"/>
                  <w:szCs w:val="16"/>
                </w:rPr>
                <w:t>ASTM C91 / C91M - 12 Standard Specification for Masonry Cement</w:t>
              </w:r>
            </w:ins>
          </w:p>
          <w:p w14:paraId="561BDD61" w14:textId="77777777" w:rsidR="007756F1" w:rsidRPr="007756F1" w:rsidRDefault="007756F1" w:rsidP="007756F1">
            <w:pPr>
              <w:spacing w:after="120"/>
              <w:rPr>
                <w:rFonts w:ascii="Calibri Light" w:hAnsi="Calibri Light"/>
                <w:sz w:val="16"/>
                <w:szCs w:val="16"/>
              </w:rPr>
            </w:pPr>
            <w:del w:id="4945" w:author="Ashan Senel Asmone" w:date="2016-03-21T19:34:00Z">
              <w:r w:rsidRPr="007756F1" w:rsidDel="00BF0B04">
                <w:rPr>
                  <w:rFonts w:ascii="Calibri Light" w:hAnsi="Calibri Light"/>
                  <w:sz w:val="16"/>
                  <w:szCs w:val="16"/>
                </w:rPr>
                <w:delText>ASTM C 207 Specification for Hydrated Lime for Masonry Purposes</w:delText>
              </w:r>
            </w:del>
            <w:ins w:id="4946" w:author="Ashan Senel Asmone" w:date="2016-03-21T19:34:00Z">
              <w:r w:rsidR="00BF0B04">
                <w:rPr>
                  <w:rFonts w:ascii="Calibri Light" w:hAnsi="Calibri Light"/>
                  <w:sz w:val="16"/>
                  <w:szCs w:val="16"/>
                </w:rPr>
                <w:t>ASTM C207 - 06(2011) Standard Specification for Hydrated Lime for Masonry Purposes</w:t>
              </w:r>
            </w:ins>
          </w:p>
          <w:p w14:paraId="0608A3EA" w14:textId="77777777" w:rsidR="007756F1" w:rsidRPr="007756F1" w:rsidRDefault="007756F1" w:rsidP="007756F1">
            <w:pPr>
              <w:spacing w:after="120"/>
              <w:rPr>
                <w:rFonts w:ascii="Calibri Light" w:hAnsi="Calibri Light"/>
                <w:sz w:val="16"/>
                <w:szCs w:val="16"/>
              </w:rPr>
            </w:pPr>
            <w:del w:id="4947" w:author="Ashan Senel Asmone" w:date="2016-03-21T19:34:00Z">
              <w:r w:rsidRPr="007756F1" w:rsidDel="00BF0B04">
                <w:rPr>
                  <w:rFonts w:ascii="Calibri Light" w:hAnsi="Calibri Light"/>
                  <w:sz w:val="16"/>
                  <w:szCs w:val="16"/>
                </w:rPr>
                <w:delText>ASTM E 518 Test Method for Flexural Bond Strength of Masonry</w:delText>
              </w:r>
            </w:del>
            <w:ins w:id="4948" w:author="Ashan Senel Asmone" w:date="2016-03-21T19:34:00Z">
              <w:r w:rsidR="00BF0B04">
                <w:rPr>
                  <w:rFonts w:ascii="Calibri Light" w:hAnsi="Calibri Light"/>
                  <w:sz w:val="16"/>
                  <w:szCs w:val="16"/>
                </w:rPr>
                <w:t>ASTM E518 / E518M - 15 Standard Test Methods for Flexural Bond Strength of Masonry</w:t>
              </w:r>
            </w:ins>
          </w:p>
          <w:p w14:paraId="1484FB09" w14:textId="77777777" w:rsidR="007756F1" w:rsidRPr="007756F1" w:rsidRDefault="007756F1" w:rsidP="007756F1">
            <w:pPr>
              <w:spacing w:after="120"/>
              <w:rPr>
                <w:rFonts w:ascii="Calibri Light" w:hAnsi="Calibri Light"/>
                <w:sz w:val="16"/>
                <w:szCs w:val="16"/>
              </w:rPr>
            </w:pPr>
            <w:del w:id="4949" w:author="Ashan Senel Asmone" w:date="2016-03-21T19:35:00Z">
              <w:r w:rsidRPr="007756F1" w:rsidDel="00BF0B04">
                <w:rPr>
                  <w:rFonts w:ascii="Calibri Light" w:hAnsi="Calibri Light"/>
                  <w:sz w:val="16"/>
                  <w:szCs w:val="16"/>
                </w:rPr>
                <w:delText>ASTM C 1072 Test Method for Measurement of Masonry Flexural Bond Strength</w:delText>
              </w:r>
            </w:del>
            <w:ins w:id="4950" w:author="Ashan Senel Asmone" w:date="2016-03-21T19:35:00Z">
              <w:r w:rsidR="00BF0B04">
                <w:rPr>
                  <w:rFonts w:ascii="Calibri Light" w:hAnsi="Calibri Light"/>
                  <w:sz w:val="16"/>
                  <w:szCs w:val="16"/>
                </w:rPr>
                <w:t>ASTM C1072 - 13e1 Standard Test Methods for Measurement of Masonry Flexural Bond Strength</w:t>
              </w:r>
            </w:ins>
          </w:p>
          <w:p w14:paraId="4C9F567F" w14:textId="77777777" w:rsidR="007756F1" w:rsidRPr="007756F1" w:rsidRDefault="007756F1" w:rsidP="007756F1">
            <w:pPr>
              <w:spacing w:after="120"/>
              <w:rPr>
                <w:rFonts w:ascii="Calibri Light" w:hAnsi="Calibri Light"/>
                <w:sz w:val="16"/>
                <w:szCs w:val="16"/>
              </w:rPr>
            </w:pPr>
            <w:r w:rsidRPr="007756F1">
              <w:rPr>
                <w:rFonts w:ascii="Calibri Light" w:hAnsi="Calibri Light"/>
                <w:sz w:val="16"/>
                <w:szCs w:val="16"/>
              </w:rPr>
              <w:br/>
            </w:r>
            <w:del w:id="4951" w:author="Ashan Senel Asmone" w:date="2016-03-21T19:36:00Z">
              <w:r w:rsidRPr="007756F1" w:rsidDel="005C1271">
                <w:rPr>
                  <w:rFonts w:ascii="Calibri Light" w:hAnsi="Calibri Light"/>
                  <w:sz w:val="16"/>
                  <w:szCs w:val="16"/>
                </w:rPr>
                <w:delText>ASTM C67-01 Standard Test Methods for Sampling and Testing Brick and Structural Clay Tile</w:delText>
              </w:r>
            </w:del>
            <w:ins w:id="4952" w:author="Ashan Senel Asmone" w:date="2016-03-21T19:36:00Z">
              <w:r w:rsidR="005C1271">
                <w:rPr>
                  <w:rFonts w:ascii="Calibri Light" w:hAnsi="Calibri Light"/>
                  <w:sz w:val="16"/>
                  <w:szCs w:val="16"/>
                </w:rPr>
                <w:t>ASTM C67 - 14 Standard Test Methods for Sampling and Testing Brick and Structural Clay Tile</w:t>
              </w:r>
            </w:ins>
            <w:r w:rsidRPr="007756F1">
              <w:rPr>
                <w:rFonts w:ascii="Calibri Light" w:hAnsi="Calibri Light"/>
                <w:sz w:val="16"/>
                <w:szCs w:val="16"/>
              </w:rPr>
              <w:t> </w:t>
            </w:r>
            <w:r w:rsidRPr="007756F1">
              <w:rPr>
                <w:rFonts w:ascii="Calibri Light" w:hAnsi="Calibri Light"/>
                <w:sz w:val="16"/>
                <w:szCs w:val="16"/>
              </w:rPr>
              <w:br/>
            </w:r>
            <w:r w:rsidRPr="007756F1">
              <w:rPr>
                <w:rFonts w:ascii="Calibri Light" w:hAnsi="Calibri Light"/>
                <w:sz w:val="16"/>
                <w:szCs w:val="16"/>
              </w:rPr>
              <w:br/>
            </w:r>
            <w:del w:id="4953" w:author="Ashan Senel Asmone" w:date="2016-03-21T19:37:00Z">
              <w:r w:rsidRPr="007756F1" w:rsidDel="005C1271">
                <w:rPr>
                  <w:rFonts w:ascii="Calibri Light" w:hAnsi="Calibri Light"/>
                  <w:sz w:val="16"/>
                  <w:szCs w:val="16"/>
                </w:rPr>
                <w:delText>ASTM C73-99a Standard Specification for Calcium Silicate Brick (Sand-Lime Brick)</w:delText>
              </w:r>
            </w:del>
            <w:ins w:id="4954" w:author="Ashan Senel Asmone" w:date="2016-03-21T19:37:00Z">
              <w:r w:rsidR="005C1271">
                <w:rPr>
                  <w:rFonts w:ascii="Calibri Light" w:hAnsi="Calibri Light"/>
                  <w:sz w:val="16"/>
                  <w:szCs w:val="16"/>
                </w:rPr>
                <w:t>ASTM C73 - 14 Standard Specification for Calcium Silicate Brick (Sand-Lime Brick)</w:t>
              </w:r>
            </w:ins>
            <w:r w:rsidRPr="007756F1">
              <w:rPr>
                <w:rFonts w:ascii="Calibri Light" w:hAnsi="Calibri Light"/>
                <w:sz w:val="16"/>
                <w:szCs w:val="16"/>
              </w:rPr>
              <w:t> </w:t>
            </w:r>
            <w:r w:rsidRPr="007756F1">
              <w:rPr>
                <w:rFonts w:ascii="Calibri Light" w:hAnsi="Calibri Light"/>
                <w:sz w:val="16"/>
                <w:szCs w:val="16"/>
              </w:rPr>
              <w:br/>
            </w:r>
            <w:r w:rsidRPr="007756F1">
              <w:rPr>
                <w:rFonts w:ascii="Calibri Light" w:hAnsi="Calibri Light"/>
                <w:sz w:val="16"/>
                <w:szCs w:val="16"/>
              </w:rPr>
              <w:br/>
            </w:r>
            <w:del w:id="4955" w:author="Ashan Senel Asmone" w:date="2016-03-21T19:37:00Z">
              <w:r w:rsidRPr="007756F1" w:rsidDel="005C1271">
                <w:rPr>
                  <w:rFonts w:ascii="Calibri Light" w:hAnsi="Calibri Light"/>
                  <w:sz w:val="16"/>
                  <w:szCs w:val="16"/>
                </w:rPr>
                <w:delText>ASTM C126-99 Standard Specification for Ceramic Glazed Structural Clay Facing Tile, Facing Brick, and Solid Masonry Units</w:delText>
              </w:r>
            </w:del>
            <w:ins w:id="4956" w:author="Ashan Senel Asmone" w:date="2016-03-21T19:37:00Z">
              <w:r w:rsidR="005C1271">
                <w:rPr>
                  <w:rFonts w:ascii="Calibri Light" w:hAnsi="Calibri Light"/>
                  <w:sz w:val="16"/>
                  <w:szCs w:val="16"/>
                </w:rPr>
                <w:t>ASTM C126 - 15 Standard Specification for Ceramic Glazed Structural Clay Facing Tile, Facing Brick, and Solid Masonry Units</w:t>
              </w:r>
            </w:ins>
          </w:p>
          <w:p w14:paraId="17C611E4"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Mortar</w:t>
            </w:r>
          </w:p>
          <w:p w14:paraId="24A923CF" w14:textId="77777777" w:rsidR="007756F1" w:rsidRPr="007756F1" w:rsidRDefault="007756F1" w:rsidP="007756F1">
            <w:pPr>
              <w:spacing w:after="120"/>
              <w:rPr>
                <w:rFonts w:ascii="Calibri Light" w:hAnsi="Calibri Light"/>
                <w:sz w:val="16"/>
                <w:szCs w:val="16"/>
              </w:rPr>
            </w:pPr>
            <w:del w:id="4957" w:author="Ashan Senel Asmone" w:date="2016-03-21T19:38:00Z">
              <w:r w:rsidRPr="007756F1" w:rsidDel="005C1271">
                <w:rPr>
                  <w:rFonts w:ascii="Calibri Light" w:hAnsi="Calibri Light"/>
                  <w:sz w:val="16"/>
                  <w:szCs w:val="16"/>
                </w:rPr>
                <w:delText>ASTM C 144 Sand for masonry mortar</w:delText>
              </w:r>
            </w:del>
            <w:ins w:id="4958" w:author="Ashan Senel Asmone" w:date="2016-03-21T19:38:00Z">
              <w:r w:rsidR="005C1271">
                <w:rPr>
                  <w:rFonts w:ascii="Calibri Light" w:hAnsi="Calibri Light"/>
                  <w:sz w:val="16"/>
                  <w:szCs w:val="16"/>
                </w:rPr>
                <w:t>ASTM C144 - 11 Standard Specification for Aggregate for Masonry Mortar</w:t>
              </w:r>
            </w:ins>
          </w:p>
          <w:p w14:paraId="07CF76B9" w14:textId="77777777" w:rsidR="007756F1" w:rsidRPr="007756F1" w:rsidRDefault="007756F1" w:rsidP="007756F1">
            <w:pPr>
              <w:spacing w:after="120"/>
              <w:rPr>
                <w:rFonts w:ascii="Calibri Light" w:hAnsi="Calibri Light"/>
                <w:sz w:val="16"/>
                <w:szCs w:val="16"/>
              </w:rPr>
            </w:pPr>
            <w:del w:id="4959" w:author="Ashan Senel Asmone" w:date="2016-03-21T19:38:00Z">
              <w:r w:rsidRPr="007756F1" w:rsidDel="005C1271">
                <w:rPr>
                  <w:rFonts w:ascii="Calibri Light" w:hAnsi="Calibri Light"/>
                  <w:sz w:val="16"/>
                  <w:szCs w:val="16"/>
                </w:rPr>
                <w:delText>ASTM C 270 Specification for Mortar for Unit Masonry</w:delText>
              </w:r>
            </w:del>
            <w:ins w:id="4960" w:author="Ashan Senel Asmone" w:date="2016-03-21T19:38:00Z">
              <w:r w:rsidR="005C1271">
                <w:rPr>
                  <w:rFonts w:ascii="Calibri Light" w:hAnsi="Calibri Light"/>
                  <w:sz w:val="16"/>
                  <w:szCs w:val="16"/>
                </w:rPr>
                <w:t>ASTM C270 - 14a Standard Specification for Mortar for Unit Masonry</w:t>
              </w:r>
            </w:ins>
          </w:p>
          <w:p w14:paraId="3D0A455D" w14:textId="77777777" w:rsidR="007756F1" w:rsidRPr="007756F1" w:rsidRDefault="007756F1" w:rsidP="007756F1">
            <w:pPr>
              <w:spacing w:after="120"/>
              <w:rPr>
                <w:rFonts w:ascii="Calibri Light" w:hAnsi="Calibri Light"/>
                <w:sz w:val="16"/>
                <w:szCs w:val="16"/>
              </w:rPr>
            </w:pPr>
            <w:del w:id="4961" w:author="Ashan Senel Asmone" w:date="2016-03-21T19:39:00Z">
              <w:r w:rsidRPr="007756F1" w:rsidDel="005C1271">
                <w:rPr>
                  <w:rFonts w:ascii="Calibri Light" w:hAnsi="Calibri Light"/>
                  <w:sz w:val="16"/>
                  <w:szCs w:val="16"/>
                </w:rPr>
                <w:delText>ASTM C 476 Specification for Grout for Masonry</w:delText>
              </w:r>
            </w:del>
            <w:ins w:id="4962" w:author="Ashan Senel Asmone" w:date="2016-03-21T19:39:00Z">
              <w:r w:rsidR="005C1271">
                <w:rPr>
                  <w:rFonts w:ascii="Calibri Light" w:hAnsi="Calibri Light"/>
                  <w:sz w:val="16"/>
                  <w:szCs w:val="16"/>
                </w:rPr>
                <w:t>ASTM C476 - 10 Standard Specification for Grout for Masonry</w:t>
              </w:r>
            </w:ins>
            <w:r w:rsidRPr="007756F1">
              <w:rPr>
                <w:rFonts w:ascii="Calibri Light" w:hAnsi="Calibri Light"/>
                <w:sz w:val="16"/>
                <w:szCs w:val="16"/>
              </w:rPr>
              <w:t>.</w:t>
            </w:r>
          </w:p>
          <w:p w14:paraId="4E13D66D" w14:textId="77777777" w:rsidR="007756F1" w:rsidRPr="007756F1" w:rsidRDefault="007756F1" w:rsidP="007756F1">
            <w:pPr>
              <w:spacing w:after="120"/>
              <w:rPr>
                <w:rFonts w:ascii="Calibri Light" w:hAnsi="Calibri Light"/>
                <w:sz w:val="16"/>
                <w:szCs w:val="16"/>
              </w:rPr>
            </w:pPr>
            <w:del w:id="4963" w:author="Ashan Senel Asmone" w:date="2016-03-21T19:40:00Z">
              <w:r w:rsidRPr="007756F1" w:rsidDel="005C1271">
                <w:rPr>
                  <w:rFonts w:ascii="Calibri Light" w:hAnsi="Calibri Light"/>
                  <w:sz w:val="16"/>
                  <w:szCs w:val="16"/>
                </w:rPr>
                <w:delText>ASTM C 1019 Method of Sampling and Testing Grout</w:delText>
              </w:r>
            </w:del>
            <w:ins w:id="4964" w:author="Ashan Senel Asmone" w:date="2016-03-21T19:40:00Z">
              <w:r w:rsidR="005C1271">
                <w:rPr>
                  <w:rFonts w:ascii="Calibri Light" w:hAnsi="Calibri Light"/>
                  <w:sz w:val="16"/>
                  <w:szCs w:val="16"/>
                </w:rPr>
                <w:t>ASTM C1019 - 16 Standard Test Method for Sampling and Testing Grout</w:t>
              </w:r>
            </w:ins>
          </w:p>
          <w:p w14:paraId="6A160509" w14:textId="77777777" w:rsidR="007756F1" w:rsidRPr="007756F1" w:rsidRDefault="007756F1" w:rsidP="007756F1">
            <w:pPr>
              <w:spacing w:after="120"/>
              <w:rPr>
                <w:rFonts w:ascii="Calibri Light" w:hAnsi="Calibri Light"/>
                <w:sz w:val="16"/>
                <w:szCs w:val="16"/>
              </w:rPr>
            </w:pPr>
            <w:del w:id="4965" w:author="Ashan Senel Asmone" w:date="2016-03-21T19:40:00Z">
              <w:r w:rsidRPr="007756F1" w:rsidDel="005C1271">
                <w:rPr>
                  <w:rFonts w:ascii="Calibri Light" w:hAnsi="Calibri Light"/>
                  <w:sz w:val="16"/>
                  <w:szCs w:val="16"/>
                </w:rPr>
                <w:delText>ASTM C 150 Specification for Portland Cement</w:delText>
              </w:r>
            </w:del>
            <w:ins w:id="4966" w:author="Ashan Senel Asmone" w:date="2016-03-21T19:40:00Z">
              <w:r w:rsidR="005C1271">
                <w:rPr>
                  <w:rFonts w:ascii="Calibri Light" w:hAnsi="Calibri Light"/>
                  <w:sz w:val="16"/>
                  <w:szCs w:val="16"/>
                </w:rPr>
                <w:t>ASTM C150 / C150M - 15 Standard Specification for Portland Cement</w:t>
              </w:r>
            </w:ins>
          </w:p>
          <w:p w14:paraId="69CC2A9F" w14:textId="77777777" w:rsidR="007756F1" w:rsidRPr="007756F1" w:rsidRDefault="007756F1" w:rsidP="007756F1">
            <w:pPr>
              <w:spacing w:after="120"/>
              <w:rPr>
                <w:rFonts w:ascii="Calibri Light" w:hAnsi="Calibri Light"/>
                <w:sz w:val="16"/>
                <w:szCs w:val="16"/>
              </w:rPr>
            </w:pPr>
            <w:del w:id="4967" w:author="Ashan Senel Asmone" w:date="2016-03-21T19:41:00Z">
              <w:r w:rsidRPr="007756F1" w:rsidDel="005C1271">
                <w:rPr>
                  <w:rFonts w:ascii="Calibri Light" w:hAnsi="Calibri Light"/>
                  <w:sz w:val="16"/>
                  <w:szCs w:val="16"/>
                </w:rPr>
                <w:delText>ASTM C 595 Specification for Blended Hydraulic Cements</w:delText>
              </w:r>
            </w:del>
            <w:ins w:id="4968" w:author="Ashan Senel Asmone" w:date="2016-03-21T19:41:00Z">
              <w:r w:rsidR="005C1271">
                <w:rPr>
                  <w:rFonts w:ascii="Calibri Light" w:hAnsi="Calibri Light"/>
                  <w:sz w:val="16"/>
                  <w:szCs w:val="16"/>
                </w:rPr>
                <w:t>ASTM C595 / C595M - 15e1 Standard Specification for Blended Hydraulic Cements</w:t>
              </w:r>
            </w:ins>
          </w:p>
          <w:p w14:paraId="588BF55E" w14:textId="77777777" w:rsidR="007756F1" w:rsidRPr="007756F1" w:rsidRDefault="007756F1" w:rsidP="007756F1">
            <w:pPr>
              <w:spacing w:after="120"/>
              <w:rPr>
                <w:rFonts w:ascii="Calibri Light" w:hAnsi="Calibri Light"/>
                <w:sz w:val="16"/>
                <w:szCs w:val="16"/>
              </w:rPr>
            </w:pPr>
            <w:del w:id="4969" w:author="Ashan Senel Asmone" w:date="2016-03-21T19:41:00Z">
              <w:r w:rsidRPr="007756F1" w:rsidDel="005C1271">
                <w:rPr>
                  <w:rFonts w:ascii="Calibri Light" w:hAnsi="Calibri Light"/>
                  <w:sz w:val="16"/>
                  <w:szCs w:val="16"/>
                </w:rPr>
                <w:delText>ASTM C 109 Method of Test for Compressive Strength of Hydraulic Cement Mortars</w:delText>
              </w:r>
            </w:del>
            <w:ins w:id="4970" w:author="Ashan Senel Asmone" w:date="2016-03-21T19:41:00Z">
              <w:r w:rsidR="005C1271">
                <w:rPr>
                  <w:rFonts w:ascii="Calibri Light" w:hAnsi="Calibri Light"/>
                  <w:sz w:val="16"/>
                  <w:szCs w:val="16"/>
                </w:rPr>
                <w:t>ASTM C109 / C109M - 16 Standard Test Method for Compressive Strength of Hydraulic Cement Mortars (Using 2-in. or [50-mm] Cube Specimens)</w:t>
              </w:r>
            </w:ins>
          </w:p>
          <w:p w14:paraId="0C510EAA" w14:textId="77777777" w:rsidR="007756F1" w:rsidRPr="007756F1" w:rsidRDefault="007756F1" w:rsidP="007756F1">
            <w:pPr>
              <w:spacing w:after="120"/>
              <w:rPr>
                <w:rFonts w:ascii="Calibri Light" w:hAnsi="Calibri Light"/>
                <w:sz w:val="16"/>
                <w:szCs w:val="16"/>
              </w:rPr>
            </w:pPr>
            <w:del w:id="4971" w:author="Ashan Senel Asmone" w:date="2016-03-21T19:46:00Z">
              <w:r w:rsidRPr="007756F1" w:rsidDel="005C1271">
                <w:rPr>
                  <w:rFonts w:ascii="Calibri Light" w:hAnsi="Calibri Light"/>
                  <w:sz w:val="16"/>
                  <w:szCs w:val="16"/>
                </w:rPr>
                <w:delText>ASTM C 780 Method for Preconstruction and Construction Evaluation of Mortars for Plain and Reinforced Unit Masonry</w:delText>
              </w:r>
            </w:del>
            <w:ins w:id="4972" w:author="Ashan Senel Asmone" w:date="2016-03-21T19:46:00Z">
              <w:r w:rsidR="005C1271">
                <w:rPr>
                  <w:rFonts w:ascii="Calibri Light" w:hAnsi="Calibri Light"/>
                  <w:sz w:val="16"/>
                  <w:szCs w:val="16"/>
                </w:rPr>
                <w:t>ASTM C780 - 15a Standard Test Method for Preconstruction and Construction Evaluation of Mortars for Plain and Reinforced Unit Masonry</w:t>
              </w:r>
            </w:ins>
            <w:r w:rsidRPr="007756F1">
              <w:rPr>
                <w:rFonts w:ascii="Calibri Light" w:hAnsi="Calibri Light"/>
                <w:sz w:val="16"/>
                <w:szCs w:val="16"/>
              </w:rPr>
              <w:t>.</w:t>
            </w:r>
          </w:p>
          <w:p w14:paraId="1CAC385F" w14:textId="77777777" w:rsidR="007756F1" w:rsidRPr="007756F1" w:rsidRDefault="007756F1" w:rsidP="007756F1">
            <w:pPr>
              <w:spacing w:after="120"/>
              <w:rPr>
                <w:rFonts w:ascii="Calibri Light" w:hAnsi="Calibri Light"/>
                <w:sz w:val="16"/>
                <w:szCs w:val="16"/>
              </w:rPr>
            </w:pPr>
            <w:del w:id="4973" w:author="Ashan Senel Asmone" w:date="2016-03-21T19:49:00Z">
              <w:r w:rsidRPr="007756F1" w:rsidDel="005C1271">
                <w:rPr>
                  <w:rFonts w:ascii="Calibri Light" w:hAnsi="Calibri Light"/>
                  <w:sz w:val="16"/>
                  <w:szCs w:val="16"/>
                </w:rPr>
                <w:delText>ASTM C 979 Specification for Pigments for Integrally Colored Concrete are suitable for mortar </w:delText>
              </w:r>
            </w:del>
            <w:ins w:id="4974" w:author="Ashan Senel Asmone" w:date="2016-03-21T19:49:00Z">
              <w:r w:rsidR="005C1271">
                <w:rPr>
                  <w:rFonts w:ascii="Calibri Light" w:hAnsi="Calibri Light"/>
                  <w:sz w:val="16"/>
                  <w:szCs w:val="16"/>
                </w:rPr>
                <w:t>ASTM C979 / C979M - 16 Standard Specification for Pigments for Integrally Colored Concrete</w:t>
              </w:r>
            </w:ins>
            <w:r w:rsidRPr="007756F1">
              <w:rPr>
                <w:rFonts w:ascii="Calibri Light" w:hAnsi="Calibri Light"/>
                <w:sz w:val="16"/>
                <w:szCs w:val="16"/>
              </w:rPr>
              <w:br/>
            </w:r>
            <w:r w:rsidRPr="007756F1">
              <w:rPr>
                <w:rFonts w:ascii="Calibri Light" w:hAnsi="Calibri Light"/>
                <w:sz w:val="16"/>
                <w:szCs w:val="16"/>
              </w:rPr>
              <w:br/>
            </w:r>
            <w:del w:id="4975" w:author="Ashan Senel Asmone" w:date="2016-03-21T19:49:00Z">
              <w:r w:rsidRPr="007756F1" w:rsidDel="005C1271">
                <w:rPr>
                  <w:rFonts w:ascii="Calibri Light" w:hAnsi="Calibri Light"/>
                  <w:sz w:val="16"/>
                  <w:szCs w:val="16"/>
                </w:rPr>
                <w:delText>ASTM C780-00 Standard Test Method for Preconstruction and Construction Evaluation of Mortars for Plain and Reinforced Unit Masonry</w:delText>
              </w:r>
            </w:del>
            <w:ins w:id="4976" w:author="Ashan Senel Asmone" w:date="2016-03-21T19:49:00Z">
              <w:r w:rsidR="005C1271">
                <w:rPr>
                  <w:rFonts w:ascii="Calibri Light" w:hAnsi="Calibri Light"/>
                  <w:sz w:val="16"/>
                  <w:szCs w:val="16"/>
                </w:rPr>
                <w:t>ASTM C780 - 15a Standard Test Method for Preconstruction and Construction Evaluation of Mortars for Plain and Reinforced Unit Masonry</w:t>
              </w:r>
            </w:ins>
          </w:p>
          <w:p w14:paraId="15FB5939" w14:textId="77777777" w:rsidR="007756F1" w:rsidRPr="007756F1" w:rsidRDefault="007756F1" w:rsidP="007756F1">
            <w:pPr>
              <w:spacing w:after="120"/>
              <w:rPr>
                <w:rFonts w:ascii="Calibri Light" w:hAnsi="Calibri Light"/>
                <w:sz w:val="16"/>
                <w:szCs w:val="16"/>
              </w:rPr>
            </w:pPr>
            <w:del w:id="4977" w:author="Ashan Senel Asmone" w:date="2016-03-21T19:50:00Z">
              <w:r w:rsidRPr="007756F1" w:rsidDel="005C1271">
                <w:rPr>
                  <w:rFonts w:ascii="Calibri Light" w:hAnsi="Calibri Light"/>
                  <w:sz w:val="16"/>
                  <w:szCs w:val="16"/>
                </w:rPr>
                <w:delText>ASTM C896-99 Standard Terminology Relating to Clay Products</w:delText>
              </w:r>
            </w:del>
            <w:ins w:id="4978" w:author="Ashan Senel Asmone" w:date="2016-03-21T19:50:00Z">
              <w:r w:rsidR="005C1271">
                <w:rPr>
                  <w:rFonts w:ascii="Calibri Light" w:hAnsi="Calibri Light"/>
                  <w:sz w:val="16"/>
                  <w:szCs w:val="16"/>
                </w:rPr>
                <w:t>ASTM C896 - 15 Standard Terminology Relating to Clay Products</w:t>
              </w:r>
            </w:ins>
          </w:p>
          <w:p w14:paraId="669AA8D6" w14:textId="77777777" w:rsidR="007756F1" w:rsidRPr="007756F1" w:rsidRDefault="007756F1" w:rsidP="007756F1">
            <w:pPr>
              <w:spacing w:after="120"/>
              <w:rPr>
                <w:rFonts w:ascii="Calibri Light" w:hAnsi="Calibri Light"/>
                <w:sz w:val="16"/>
                <w:szCs w:val="16"/>
              </w:rPr>
            </w:pPr>
            <w:del w:id="4979" w:author="Ashan Senel Asmone" w:date="2016-03-21T19:51:00Z">
              <w:r w:rsidRPr="007756F1" w:rsidDel="005C1271">
                <w:rPr>
                  <w:rFonts w:ascii="Calibri Light" w:hAnsi="Calibri Light"/>
                  <w:sz w:val="16"/>
                  <w:szCs w:val="16"/>
                </w:rPr>
                <w:delText>ASTM C1006-84(2001) Standard Test Method for Splitting Tensile Strength of Masonry Units</w:delText>
              </w:r>
            </w:del>
            <w:ins w:id="4980" w:author="Ashan Senel Asmone" w:date="2016-03-21T19:51:00Z">
              <w:r w:rsidR="005C1271">
                <w:rPr>
                  <w:rFonts w:ascii="Calibri Light" w:hAnsi="Calibri Light"/>
                  <w:sz w:val="16"/>
                  <w:szCs w:val="16"/>
                </w:rPr>
                <w:t>ASTM C1006 - 07(2013) Standard Test Method for Splitting Tensile Strength of Masonry Units</w:t>
              </w:r>
            </w:ins>
          </w:p>
          <w:p w14:paraId="564BFE5F" w14:textId="77777777" w:rsidR="005C1271" w:rsidRDefault="007756F1" w:rsidP="007756F1">
            <w:pPr>
              <w:spacing w:after="120"/>
              <w:rPr>
                <w:ins w:id="4981" w:author="Ashan Senel Asmone" w:date="2016-03-21T19:54:00Z"/>
                <w:rFonts w:ascii="Calibri Light" w:hAnsi="Calibri Light"/>
                <w:sz w:val="16"/>
                <w:szCs w:val="16"/>
              </w:rPr>
            </w:pPr>
            <w:del w:id="4982" w:author="Ashan Senel Asmone" w:date="2016-03-21T19:55:00Z">
              <w:r w:rsidRPr="007756F1" w:rsidDel="005C1271">
                <w:rPr>
                  <w:rFonts w:ascii="Calibri Light" w:hAnsi="Calibri Light"/>
                  <w:sz w:val="16"/>
                  <w:szCs w:val="16"/>
                </w:rPr>
                <w:delText>ASTM C1019-00b Standard Test Method for Sampling and Testing Grout</w:delText>
              </w:r>
            </w:del>
            <w:ins w:id="4983" w:author="Ashan Senel Asmone" w:date="2016-03-21T19:55:00Z">
              <w:r w:rsidR="005C1271">
                <w:rPr>
                  <w:rFonts w:ascii="Calibri Light" w:hAnsi="Calibri Light"/>
                  <w:sz w:val="16"/>
                  <w:szCs w:val="16"/>
                </w:rPr>
                <w:t>ASTM C1019 - 16 Standard Test Method for Sampling and Testing Grout</w:t>
              </w:r>
            </w:ins>
            <w:r w:rsidRPr="007756F1">
              <w:rPr>
                <w:rFonts w:ascii="Calibri Light" w:hAnsi="Calibri Light"/>
                <w:sz w:val="16"/>
                <w:szCs w:val="16"/>
              </w:rPr>
              <w:t> </w:t>
            </w:r>
          </w:p>
          <w:p w14:paraId="3C6A5A2E" w14:textId="77777777" w:rsidR="007756F1" w:rsidRPr="007756F1" w:rsidRDefault="007756F1" w:rsidP="007756F1">
            <w:pPr>
              <w:spacing w:after="120"/>
              <w:rPr>
                <w:rFonts w:ascii="Calibri Light" w:hAnsi="Calibri Light"/>
                <w:sz w:val="16"/>
                <w:szCs w:val="16"/>
              </w:rPr>
            </w:pPr>
            <w:del w:id="4984" w:author="Ashan Senel Asmone" w:date="2016-03-21T19:59:00Z">
              <w:r w:rsidRPr="007756F1" w:rsidDel="00360EB0">
                <w:rPr>
                  <w:rFonts w:ascii="Calibri Light" w:hAnsi="Calibri Light"/>
                  <w:sz w:val="16"/>
                  <w:szCs w:val="16"/>
                </w:rPr>
                <w:delText>ASTM C1088-01a Standard Specification for Thin Veneer Brick Units Made From Clay or Shale</w:delText>
              </w:r>
            </w:del>
            <w:ins w:id="4985" w:author="Ashan Senel Asmone" w:date="2016-03-21T19:59:00Z">
              <w:r w:rsidR="00360EB0">
                <w:rPr>
                  <w:rFonts w:ascii="Calibri Light" w:hAnsi="Calibri Light"/>
                  <w:sz w:val="16"/>
                  <w:szCs w:val="16"/>
                </w:rPr>
                <w:t>ASTM C1088 - 14 Standard Specification for Thin Veneer Brick Units Made From Clay or Shale</w:t>
              </w:r>
            </w:ins>
          </w:p>
          <w:p w14:paraId="57125E1E" w14:textId="77777777" w:rsidR="007756F1" w:rsidRPr="007756F1" w:rsidRDefault="007756F1" w:rsidP="007756F1">
            <w:pPr>
              <w:spacing w:after="120"/>
              <w:rPr>
                <w:rFonts w:ascii="Calibri Light" w:hAnsi="Calibri Light"/>
                <w:sz w:val="16"/>
                <w:szCs w:val="16"/>
              </w:rPr>
            </w:pPr>
            <w:del w:id="4986" w:author="Ashan Senel Asmone" w:date="2016-03-21T19:59:00Z">
              <w:r w:rsidRPr="007756F1" w:rsidDel="00360EB0">
                <w:rPr>
                  <w:rFonts w:ascii="Calibri Light" w:hAnsi="Calibri Light"/>
                  <w:sz w:val="16"/>
                  <w:szCs w:val="16"/>
                </w:rPr>
                <w:delText>ASTM C1093-95(2001) Standard Practice for Accreditation of Testing Agencies for Unit Masonry</w:delText>
              </w:r>
            </w:del>
            <w:ins w:id="4987" w:author="Ashan Senel Asmone" w:date="2016-03-21T19:59:00Z">
              <w:r w:rsidR="00360EB0">
                <w:rPr>
                  <w:rFonts w:ascii="Calibri Light" w:hAnsi="Calibri Light"/>
                  <w:sz w:val="16"/>
                  <w:szCs w:val="16"/>
                </w:rPr>
                <w:t>ASTM C1093 - 15a Standard Practice for Accreditation of Testing Agencies for Masonry</w:t>
              </w:r>
            </w:ins>
          </w:p>
          <w:p w14:paraId="76B182B5" w14:textId="77777777" w:rsidR="007756F1" w:rsidRPr="007756F1" w:rsidRDefault="007756F1" w:rsidP="007756F1">
            <w:pPr>
              <w:spacing w:after="120"/>
              <w:rPr>
                <w:rFonts w:ascii="Calibri Light" w:hAnsi="Calibri Light"/>
                <w:sz w:val="16"/>
                <w:szCs w:val="16"/>
              </w:rPr>
            </w:pPr>
            <w:del w:id="4988" w:author="Ashan Senel Asmone" w:date="2016-03-21T20:00:00Z">
              <w:r w:rsidRPr="007756F1" w:rsidDel="00360EB0">
                <w:rPr>
                  <w:rFonts w:ascii="Calibri Light" w:hAnsi="Calibri Light"/>
                  <w:sz w:val="16"/>
                  <w:szCs w:val="16"/>
                </w:rPr>
                <w:delText>ASTM C1106-00 Standard Test Methods for Chemical Resistance and Physical Properties of Carbon Brick</w:delText>
              </w:r>
            </w:del>
            <w:ins w:id="4989" w:author="Ashan Senel Asmone" w:date="2016-03-21T20:00:00Z">
              <w:r w:rsidR="00360EB0">
                <w:rPr>
                  <w:rFonts w:ascii="Calibri Light" w:hAnsi="Calibri Light"/>
                  <w:sz w:val="16"/>
                  <w:szCs w:val="16"/>
                </w:rPr>
                <w:t>ASTM C1106 - 00(2012) Standard Test Methods for Chemical Resistance and Physical Properties of Carbon Brick</w:t>
              </w:r>
            </w:ins>
          </w:p>
          <w:p w14:paraId="12F0437B" w14:textId="77777777" w:rsidR="007756F1" w:rsidRPr="007756F1" w:rsidRDefault="007756F1" w:rsidP="007756F1">
            <w:pPr>
              <w:spacing w:after="120"/>
              <w:rPr>
                <w:rFonts w:ascii="Calibri Light" w:hAnsi="Calibri Light"/>
                <w:sz w:val="16"/>
                <w:szCs w:val="16"/>
              </w:rPr>
            </w:pPr>
            <w:del w:id="4990" w:author="Ashan Senel Asmone" w:date="2016-03-21T20:01:00Z">
              <w:r w:rsidRPr="007756F1" w:rsidDel="00360EB0">
                <w:rPr>
                  <w:rFonts w:ascii="Calibri Light" w:hAnsi="Calibri Light"/>
                  <w:sz w:val="16"/>
                  <w:szCs w:val="16"/>
                </w:rPr>
                <w:delText>ASTM C1148-92a(1997)e1 Standard Test Method for Measuring the Drying Shrinkage of Masonry Mortar</w:delText>
              </w:r>
            </w:del>
            <w:ins w:id="4991" w:author="Ashan Senel Asmone" w:date="2016-03-21T20:01:00Z">
              <w:r w:rsidR="00360EB0">
                <w:rPr>
                  <w:rFonts w:ascii="Calibri Light" w:hAnsi="Calibri Light"/>
                  <w:sz w:val="16"/>
                  <w:szCs w:val="16"/>
                </w:rPr>
                <w:t>ASTM C1148 - 92a(2014) Standard Test Method for Measuring the Drying Shrinkage of Masonry Mortar</w:t>
              </w:r>
            </w:ins>
          </w:p>
          <w:p w14:paraId="2659848D" w14:textId="77777777" w:rsidR="007756F1" w:rsidRPr="007756F1" w:rsidRDefault="007756F1" w:rsidP="007756F1">
            <w:pPr>
              <w:spacing w:after="120"/>
              <w:rPr>
                <w:rFonts w:ascii="Calibri Light" w:hAnsi="Calibri Light"/>
                <w:sz w:val="16"/>
                <w:szCs w:val="16"/>
              </w:rPr>
            </w:pPr>
            <w:del w:id="4992" w:author="Ashan Senel Asmone" w:date="2016-03-21T20:01:00Z">
              <w:r w:rsidRPr="007756F1" w:rsidDel="00360EB0">
                <w:rPr>
                  <w:rFonts w:ascii="Calibri Light" w:hAnsi="Calibri Light"/>
                  <w:sz w:val="16"/>
                  <w:szCs w:val="16"/>
                </w:rPr>
                <w:delText>ASTM C1180-00a Standard Terminology of Mortar and Grout for Unit Masonry</w:delText>
              </w:r>
            </w:del>
            <w:ins w:id="4993" w:author="Ashan Senel Asmone" w:date="2016-03-21T20:01:00Z">
              <w:r w:rsidR="00360EB0">
                <w:rPr>
                  <w:rFonts w:ascii="Calibri Light" w:hAnsi="Calibri Light"/>
                  <w:sz w:val="16"/>
                  <w:szCs w:val="16"/>
                </w:rPr>
                <w:t>ASTM C1180 - 10 Standard Terminology of Mortar and Grout for Unit Masonry</w:t>
              </w:r>
            </w:ins>
          </w:p>
          <w:p w14:paraId="533ED7E8" w14:textId="77777777" w:rsidR="007756F1" w:rsidRPr="007756F1" w:rsidRDefault="007756F1" w:rsidP="007756F1">
            <w:pPr>
              <w:spacing w:after="120"/>
              <w:rPr>
                <w:rFonts w:ascii="Calibri Light" w:hAnsi="Calibri Light"/>
                <w:sz w:val="16"/>
                <w:szCs w:val="16"/>
              </w:rPr>
            </w:pPr>
            <w:del w:id="4994" w:author="Ashan Senel Asmone" w:date="2016-03-21T20:02:00Z">
              <w:r w:rsidRPr="007756F1" w:rsidDel="00360EB0">
                <w:rPr>
                  <w:rFonts w:ascii="Calibri Light" w:hAnsi="Calibri Light"/>
                  <w:sz w:val="16"/>
                  <w:szCs w:val="16"/>
                </w:rPr>
                <w:delText>ASTM C1218/C1218M-99 Standard Test Method for Water-Soluble Chloride in Mortar and Concrete</w:delText>
              </w:r>
            </w:del>
            <w:ins w:id="4995" w:author="Ashan Senel Asmone" w:date="2016-03-21T20:02:00Z">
              <w:r w:rsidR="00360EB0">
                <w:rPr>
                  <w:rFonts w:ascii="Calibri Light" w:hAnsi="Calibri Light"/>
                  <w:sz w:val="16"/>
                  <w:szCs w:val="16"/>
                </w:rPr>
                <w:t>ASTM C1218 / C1218M - 15 Standard Test Method for Water-Soluble Chloride in Mortar and Concrete</w:t>
              </w:r>
            </w:ins>
          </w:p>
          <w:p w14:paraId="2CEDD273" w14:textId="77777777" w:rsidR="007756F1" w:rsidRPr="007756F1" w:rsidRDefault="007756F1" w:rsidP="007756F1">
            <w:pPr>
              <w:spacing w:after="120"/>
              <w:rPr>
                <w:rFonts w:ascii="Calibri Light" w:hAnsi="Calibri Light"/>
                <w:sz w:val="16"/>
                <w:szCs w:val="16"/>
              </w:rPr>
            </w:pPr>
            <w:del w:id="4996" w:author="Ashan Senel Asmone" w:date="2016-03-21T20:03:00Z">
              <w:r w:rsidRPr="007756F1" w:rsidDel="00360EB0">
                <w:rPr>
                  <w:rFonts w:ascii="Calibri Light" w:hAnsi="Calibri Light"/>
                  <w:sz w:val="16"/>
                  <w:szCs w:val="16"/>
                </w:rPr>
                <w:delText>ASTM C1324-96 Standard Test Method for Examination and Analysis of Hardened Masonry Mortar</w:delText>
              </w:r>
            </w:del>
            <w:ins w:id="4997" w:author="Ashan Senel Asmone" w:date="2016-03-21T20:03:00Z">
              <w:r w:rsidR="00360EB0">
                <w:rPr>
                  <w:rFonts w:ascii="Calibri Light" w:hAnsi="Calibri Light"/>
                  <w:sz w:val="16"/>
                  <w:szCs w:val="16"/>
                </w:rPr>
                <w:t>ASTM C1324 - 15 Standard Test Method for Examination and Analysis of Hardened Masonry Mortar</w:t>
              </w:r>
            </w:ins>
          </w:p>
          <w:p w14:paraId="3AAF4039" w14:textId="77777777" w:rsidR="007756F1" w:rsidRPr="007756F1" w:rsidRDefault="007756F1" w:rsidP="007756F1">
            <w:pPr>
              <w:spacing w:after="120"/>
              <w:rPr>
                <w:rFonts w:ascii="Calibri Light" w:hAnsi="Calibri Light"/>
                <w:sz w:val="16"/>
                <w:szCs w:val="16"/>
              </w:rPr>
            </w:pPr>
            <w:del w:id="4998" w:author="Ashan Senel Asmone" w:date="2016-03-21T20:03:00Z">
              <w:r w:rsidRPr="007756F1" w:rsidDel="00360EB0">
                <w:rPr>
                  <w:rFonts w:ascii="Calibri Light" w:hAnsi="Calibri Light"/>
                  <w:sz w:val="16"/>
                  <w:szCs w:val="16"/>
                </w:rPr>
                <w:delText>ASTM C1384-01 Standard Specification for Admixtures for Masonry Mortars</w:delText>
              </w:r>
            </w:del>
            <w:ins w:id="4999" w:author="Ashan Senel Asmone" w:date="2016-03-21T20:03:00Z">
              <w:r w:rsidR="00360EB0">
                <w:rPr>
                  <w:rFonts w:ascii="Calibri Light" w:hAnsi="Calibri Light"/>
                  <w:sz w:val="16"/>
                  <w:szCs w:val="16"/>
                </w:rPr>
                <w:t>ASTM C1384 - 12a Standard Specification for Admixtures for Masonry Mortars</w:t>
              </w:r>
            </w:ins>
          </w:p>
          <w:p w14:paraId="703F9841" w14:textId="77777777" w:rsidR="007756F1" w:rsidRPr="007756F1" w:rsidRDefault="007756F1" w:rsidP="007756F1">
            <w:pPr>
              <w:spacing w:after="120"/>
              <w:rPr>
                <w:rFonts w:ascii="Calibri Light" w:hAnsi="Calibri Light"/>
                <w:sz w:val="16"/>
                <w:szCs w:val="16"/>
              </w:rPr>
            </w:pPr>
            <w:del w:id="5000" w:author="Ashan Senel Asmone" w:date="2016-03-21T20:04:00Z">
              <w:r w:rsidRPr="007756F1" w:rsidDel="00360EB0">
                <w:rPr>
                  <w:rFonts w:ascii="Calibri Light" w:hAnsi="Calibri Light"/>
                  <w:sz w:val="16"/>
                  <w:szCs w:val="16"/>
                </w:rPr>
                <w:delText>ASTM C1400-01 Standard Guide for Reduction of Efflorescence Potential in New Masonry Walls</w:delText>
              </w:r>
            </w:del>
            <w:ins w:id="5001" w:author="Ashan Senel Asmone" w:date="2016-03-21T20:04:00Z">
              <w:r w:rsidR="00360EB0">
                <w:rPr>
                  <w:rFonts w:ascii="Calibri Light" w:hAnsi="Calibri Light"/>
                  <w:sz w:val="16"/>
                  <w:szCs w:val="16"/>
                </w:rPr>
                <w:t>ASTM C1400 - 11 Standard Guide for Reduction of Efflorescence Potential in New Masonry Walls</w:t>
              </w:r>
            </w:ins>
          </w:p>
          <w:p w14:paraId="52C0F5BD" w14:textId="77777777" w:rsidR="007756F1" w:rsidRPr="007756F1" w:rsidRDefault="007756F1" w:rsidP="007756F1">
            <w:pPr>
              <w:spacing w:after="120"/>
              <w:rPr>
                <w:rFonts w:ascii="Calibri Light" w:hAnsi="Calibri Light"/>
                <w:sz w:val="16"/>
                <w:szCs w:val="16"/>
              </w:rPr>
            </w:pPr>
            <w:del w:id="5002" w:author="Ashan Senel Asmone" w:date="2016-03-21T20:04:00Z">
              <w:r w:rsidRPr="007756F1" w:rsidDel="00360EB0">
                <w:rPr>
                  <w:rFonts w:ascii="Calibri Light" w:hAnsi="Calibri Light"/>
                  <w:sz w:val="16"/>
                  <w:szCs w:val="16"/>
                </w:rPr>
                <w:delText>ASTM C1403-00 Standard Test Method for Rate of Water Absorption of Masonry Mortars</w:delText>
              </w:r>
            </w:del>
            <w:ins w:id="5003" w:author="Ashan Senel Asmone" w:date="2016-03-21T20:04:00Z">
              <w:r w:rsidR="00360EB0">
                <w:rPr>
                  <w:rFonts w:ascii="Calibri Light" w:hAnsi="Calibri Light"/>
                  <w:sz w:val="16"/>
                  <w:szCs w:val="16"/>
                </w:rPr>
                <w:t>ASTM C1403 - 15 Standard Test Method for Rate of Water Absorption of Masonry Mortars</w:t>
              </w:r>
            </w:ins>
          </w:p>
          <w:p w14:paraId="4FA044E0"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Sealants</w:t>
            </w:r>
          </w:p>
          <w:p w14:paraId="527F30D2" w14:textId="77777777" w:rsidR="007756F1" w:rsidRPr="007756F1" w:rsidRDefault="007756F1" w:rsidP="007756F1">
            <w:pPr>
              <w:spacing w:after="120"/>
              <w:rPr>
                <w:rFonts w:ascii="Calibri Light" w:hAnsi="Calibri Light"/>
                <w:sz w:val="16"/>
                <w:szCs w:val="16"/>
              </w:rPr>
            </w:pPr>
            <w:del w:id="5004" w:author="Ashan Senel Asmone" w:date="2016-03-21T20:05:00Z">
              <w:r w:rsidRPr="007756F1" w:rsidDel="00360EB0">
                <w:rPr>
                  <w:rFonts w:ascii="Calibri Light" w:hAnsi="Calibri Light"/>
                  <w:sz w:val="16"/>
                  <w:szCs w:val="16"/>
                </w:rPr>
                <w:delText>C509-00 Standard Specification for Elastomeric Cellular Preformed Gasket and Sealing Material</w:delText>
              </w:r>
            </w:del>
            <w:ins w:id="5005" w:author="Ashan Senel Asmone" w:date="2016-03-21T20:05:00Z">
              <w:r w:rsidR="00360EB0">
                <w:rPr>
                  <w:rFonts w:ascii="Calibri Light" w:hAnsi="Calibri Light"/>
                  <w:sz w:val="16"/>
                  <w:szCs w:val="16"/>
                </w:rPr>
                <w:t>ASTM C509 - 06(2015) Standard Specification for Elastomeric Cellular Preformed Gasket and Sealing Material</w:t>
              </w:r>
            </w:ins>
          </w:p>
          <w:p w14:paraId="7480D442" w14:textId="77777777" w:rsidR="007756F1" w:rsidRPr="007756F1" w:rsidRDefault="007756F1" w:rsidP="007756F1">
            <w:pPr>
              <w:spacing w:after="120"/>
              <w:rPr>
                <w:rFonts w:ascii="Calibri Light" w:hAnsi="Calibri Light"/>
                <w:sz w:val="16"/>
                <w:szCs w:val="16"/>
              </w:rPr>
            </w:pPr>
            <w:del w:id="5006" w:author="Ashan Senel Asmone" w:date="2016-03-21T20:12:00Z">
              <w:r w:rsidRPr="007756F1" w:rsidDel="00B73746">
                <w:rPr>
                  <w:rFonts w:ascii="Calibri Light" w:hAnsi="Calibri Light"/>
                  <w:sz w:val="16"/>
                  <w:szCs w:val="16"/>
                </w:rPr>
                <w:delText>C717-01a Standard Terminology of Building Seals and Sealants</w:delText>
              </w:r>
            </w:del>
            <w:ins w:id="5007" w:author="Ashan Senel Asmone" w:date="2016-03-21T20:12:00Z">
              <w:r w:rsidR="00B73746">
                <w:rPr>
                  <w:rFonts w:ascii="Calibri Light" w:hAnsi="Calibri Light"/>
                  <w:sz w:val="16"/>
                  <w:szCs w:val="16"/>
                </w:rPr>
                <w:t>ASTM C717 - 14a Standard Terminology of Building Seals and Sealants</w:t>
              </w:r>
            </w:ins>
          </w:p>
          <w:p w14:paraId="0D5BDE5E"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Waterproofing for masonry</w:t>
            </w:r>
          </w:p>
          <w:p w14:paraId="186E6F54" w14:textId="77777777" w:rsidR="007756F1" w:rsidRPr="007756F1" w:rsidRDefault="007756F1" w:rsidP="007756F1">
            <w:pPr>
              <w:spacing w:after="120"/>
              <w:rPr>
                <w:rFonts w:ascii="Calibri Light" w:hAnsi="Calibri Light"/>
                <w:sz w:val="16"/>
                <w:szCs w:val="16"/>
              </w:rPr>
            </w:pPr>
            <w:del w:id="5008" w:author="Ashan Senel Asmone" w:date="2016-03-21T20:14:00Z">
              <w:r w:rsidRPr="007756F1" w:rsidDel="00B73746">
                <w:rPr>
                  <w:rFonts w:ascii="Calibri Light" w:hAnsi="Calibri Light"/>
                  <w:sz w:val="16"/>
                  <w:szCs w:val="16"/>
                </w:rPr>
                <w:delText>D5095-91(2002) Standard Test Method for Determination of the Nonvolatile Content in Silanes, Siloxanes and Silane-Siloxane Blends Used in Masonry WATER Repellent Treatments</w:delText>
              </w:r>
            </w:del>
            <w:ins w:id="5009" w:author="Ashan Senel Asmone" w:date="2016-03-21T20:14:00Z">
              <w:r w:rsidR="00B73746">
                <w:rPr>
                  <w:rFonts w:ascii="Calibri Light" w:hAnsi="Calibri Light"/>
                  <w:sz w:val="16"/>
                  <w:szCs w:val="16"/>
                </w:rPr>
                <w:t>ASTM D5095 - 91(2013) Standard Test Method for Determination of the Nonvolatile Content in Silanes, Siloxanes and Silane-Siloxane Blends Used in Masonry Water Repellent Treatments</w:t>
              </w:r>
            </w:ins>
          </w:p>
          <w:p w14:paraId="5FB19F50" w14:textId="77777777" w:rsidR="007756F1" w:rsidRPr="007756F1" w:rsidRDefault="007756F1" w:rsidP="007756F1">
            <w:pPr>
              <w:spacing w:after="120"/>
              <w:rPr>
                <w:rFonts w:ascii="Calibri Light" w:hAnsi="Calibri Light"/>
                <w:sz w:val="16"/>
                <w:szCs w:val="16"/>
              </w:rPr>
            </w:pPr>
            <w:del w:id="5010" w:author="Ashan Senel Asmone" w:date="2016-03-21T20:14:00Z">
              <w:r w:rsidRPr="007756F1" w:rsidDel="00B73746">
                <w:rPr>
                  <w:rFonts w:ascii="Calibri Light" w:hAnsi="Calibri Light"/>
                  <w:sz w:val="16"/>
                  <w:szCs w:val="16"/>
                </w:rPr>
                <w:delText>D6532-00 Standard Test Method for Evaluation of the Effect of Clear WATER Repellent Treatments on WATER Absorption of Hydraulic Cement Mortar Specimens</w:delText>
              </w:r>
            </w:del>
            <w:ins w:id="5011" w:author="Ashan Senel Asmone" w:date="2016-03-21T20:14:00Z">
              <w:r w:rsidR="00B73746">
                <w:rPr>
                  <w:rFonts w:ascii="Calibri Light" w:hAnsi="Calibri Light"/>
                  <w:sz w:val="16"/>
                  <w:szCs w:val="16"/>
                </w:rPr>
                <w:t>ASTM D6532 - 00(2014) Standard Test Method for Evaluation of the Effect of Clear Water Repellent Treatments on Water Absorption of Hydraulic Cement Mortar Specimens</w:t>
              </w:r>
            </w:ins>
          </w:p>
          <w:p w14:paraId="3C39A9F0" w14:textId="77777777" w:rsidR="007756F1" w:rsidRPr="007756F1" w:rsidRDefault="007756F1" w:rsidP="007756F1">
            <w:pPr>
              <w:spacing w:after="120"/>
              <w:rPr>
                <w:rFonts w:ascii="Calibri Light" w:hAnsi="Calibri Light"/>
                <w:sz w:val="16"/>
                <w:szCs w:val="16"/>
              </w:rPr>
            </w:pPr>
            <w:del w:id="5012" w:author="Ashan Senel Asmone" w:date="2016-03-21T20:15:00Z">
              <w:r w:rsidRPr="007756F1" w:rsidDel="00B73746">
                <w:rPr>
                  <w:rFonts w:ascii="Calibri Light" w:hAnsi="Calibri Light"/>
                  <w:sz w:val="16"/>
                  <w:szCs w:val="16"/>
                </w:rPr>
                <w:delText>C898-01 Standard Guide for Use of High Solids Content, Cold Liquid-Applied Elastomeric WATERPROOFING Membrane With Separate Wearing Course</w:delText>
              </w:r>
            </w:del>
            <w:ins w:id="5013" w:author="Ashan Senel Asmone" w:date="2016-03-21T20:15:00Z">
              <w:r w:rsidR="00B73746">
                <w:rPr>
                  <w:rFonts w:ascii="Calibri Light" w:hAnsi="Calibri Light"/>
                  <w:sz w:val="16"/>
                  <w:szCs w:val="16"/>
                </w:rPr>
                <w:t>ASTM C898 / C898M - 09 Standard Guide for Use of High Solids Content, Cold Liquid-Applied Elastomeric Waterproofing Membrane With Separate Wearing Course</w:t>
              </w:r>
            </w:ins>
          </w:p>
          <w:p w14:paraId="0B3928EB" w14:textId="77777777" w:rsidR="00570413" w:rsidRPr="007756F1" w:rsidRDefault="00570413" w:rsidP="00570413">
            <w:pPr>
              <w:spacing w:after="120"/>
              <w:rPr>
                <w:rFonts w:ascii="Calibri Light" w:hAnsi="Calibri Light"/>
                <w:sz w:val="16"/>
                <w:szCs w:val="16"/>
              </w:rPr>
            </w:pPr>
          </w:p>
        </w:tc>
      </w:tr>
      <w:tr w:rsidR="00570413" w:rsidRPr="004F3C8C" w14:paraId="19DF40F7" w14:textId="77777777" w:rsidTr="00570413">
        <w:tc>
          <w:tcPr>
            <w:tcW w:w="685" w:type="dxa"/>
          </w:tcPr>
          <w:p w14:paraId="72B9C080"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5B1AEE40"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333301EA" w14:textId="77777777" w:rsidR="007756F1" w:rsidRPr="007756F1" w:rsidRDefault="007756F1" w:rsidP="007756F1">
            <w:pPr>
              <w:spacing w:after="120"/>
              <w:rPr>
                <w:rFonts w:ascii="Calibri Light" w:hAnsi="Calibri Light"/>
                <w:sz w:val="16"/>
                <w:szCs w:val="16"/>
              </w:rPr>
            </w:pPr>
            <w:del w:id="5014" w:author="Ashan Senel Asmone" w:date="2016-03-21T20:16:00Z">
              <w:r w:rsidRPr="007756F1" w:rsidDel="00B73746">
                <w:rPr>
                  <w:rFonts w:ascii="Calibri Light" w:hAnsi="Calibri Light"/>
                  <w:sz w:val="16"/>
                  <w:szCs w:val="16"/>
                </w:rPr>
                <w:delText>AS 1617.1-2003 Refractory bricks and shapes - Fireclay</w:delText>
              </w:r>
            </w:del>
            <w:ins w:id="5015" w:author="Ashan Senel Asmone" w:date="2016-03-21T20:16:00Z">
              <w:r w:rsidR="00B73746">
                <w:rPr>
                  <w:rFonts w:ascii="Calibri Light" w:hAnsi="Calibri Light"/>
                  <w:sz w:val="16"/>
                  <w:szCs w:val="16"/>
                </w:rPr>
                <w:t>AS 1617.1-2003 (R2013) Refractory bricks and shapes - Fireclay</w:t>
              </w:r>
            </w:ins>
          </w:p>
          <w:p w14:paraId="46DD40BB" w14:textId="77777777" w:rsidR="007756F1" w:rsidRPr="007756F1" w:rsidRDefault="007756F1" w:rsidP="007756F1">
            <w:pPr>
              <w:spacing w:after="120"/>
              <w:rPr>
                <w:rFonts w:ascii="Calibri Light" w:hAnsi="Calibri Light"/>
                <w:sz w:val="16"/>
                <w:szCs w:val="16"/>
              </w:rPr>
            </w:pPr>
            <w:del w:id="5016" w:author="Ashan Senel Asmone" w:date="2016-03-21T20:17:00Z">
              <w:r w:rsidRPr="007756F1" w:rsidDel="00B73746">
                <w:rPr>
                  <w:rFonts w:ascii="Calibri Light" w:hAnsi="Calibri Light"/>
                  <w:sz w:val="16"/>
                  <w:szCs w:val="16"/>
                </w:rPr>
                <w:delText>AS 1618-2003 Dimensions and preferred sizes for refractory bricks</w:delText>
              </w:r>
            </w:del>
            <w:ins w:id="5017" w:author="Ashan Senel Asmone" w:date="2016-03-21T20:17:00Z">
              <w:r w:rsidR="00B73746">
                <w:rPr>
                  <w:rFonts w:ascii="Calibri Light" w:hAnsi="Calibri Light"/>
                  <w:sz w:val="16"/>
                  <w:szCs w:val="16"/>
                </w:rPr>
                <w:t>AS 1618-2003 (R2013) Dimensions and preferred sizes for refractory bricks</w:t>
              </w:r>
            </w:ins>
          </w:p>
          <w:p w14:paraId="31090DCB" w14:textId="77777777" w:rsidR="007756F1" w:rsidRPr="007756F1" w:rsidRDefault="007756F1" w:rsidP="007756F1">
            <w:pPr>
              <w:spacing w:after="120"/>
              <w:rPr>
                <w:rFonts w:ascii="Calibri Light" w:hAnsi="Calibri Light"/>
                <w:sz w:val="16"/>
                <w:szCs w:val="16"/>
              </w:rPr>
            </w:pPr>
            <w:del w:id="5018" w:author="Ashan Senel Asmone" w:date="2016-03-21T20:17:00Z">
              <w:r w:rsidRPr="007756F1" w:rsidDel="00B73746">
                <w:rPr>
                  <w:rFonts w:ascii="Calibri Light" w:hAnsi="Calibri Light"/>
                  <w:sz w:val="16"/>
                  <w:szCs w:val="16"/>
                </w:rPr>
                <w:delText>AS/NZS 2699.1:2000 Built-in components for masonry construction - Wall ties</w:delText>
              </w:r>
            </w:del>
            <w:ins w:id="5019" w:author="Ashan Senel Asmone" w:date="2016-03-21T20:17:00Z">
              <w:r w:rsidR="00B73746">
                <w:rPr>
                  <w:rFonts w:ascii="Calibri Light" w:hAnsi="Calibri Light"/>
                  <w:sz w:val="16"/>
                  <w:szCs w:val="16"/>
                </w:rPr>
                <w:t>AS/NZS 2699.1:2000 Built-in components for masonry construction - Wall ties</w:t>
              </w:r>
            </w:ins>
          </w:p>
          <w:p w14:paraId="4362DFA4" w14:textId="77777777" w:rsidR="007756F1" w:rsidRPr="007756F1" w:rsidRDefault="007756F1" w:rsidP="007756F1">
            <w:pPr>
              <w:spacing w:after="120"/>
              <w:rPr>
                <w:rFonts w:ascii="Calibri Light" w:hAnsi="Calibri Light"/>
                <w:sz w:val="16"/>
                <w:szCs w:val="16"/>
              </w:rPr>
            </w:pPr>
            <w:del w:id="5020" w:author="Ashan Senel Asmone" w:date="2016-03-21T20:18:00Z">
              <w:r w:rsidRPr="007756F1" w:rsidDel="00B73746">
                <w:rPr>
                  <w:rFonts w:ascii="Calibri Light" w:hAnsi="Calibri Light"/>
                  <w:sz w:val="16"/>
                  <w:szCs w:val="16"/>
                </w:rPr>
                <w:delText>AS/NZS 2699.2:2000 Built-in components for masonry construction - Connectors and accesories</w:delText>
              </w:r>
            </w:del>
            <w:ins w:id="5021" w:author="Ashan Senel Asmone" w:date="2016-03-21T20:18:00Z">
              <w:r w:rsidR="00B73746">
                <w:rPr>
                  <w:rFonts w:ascii="Calibri Light" w:hAnsi="Calibri Light"/>
                  <w:sz w:val="16"/>
                  <w:szCs w:val="16"/>
                </w:rPr>
                <w:t>AS/NZS 2699.2:2000 Built-in components for masonry construction, - Connectors and accessories</w:t>
              </w:r>
            </w:ins>
          </w:p>
          <w:p w14:paraId="432A6793" w14:textId="77777777" w:rsidR="007756F1" w:rsidRPr="007756F1" w:rsidRDefault="007756F1" w:rsidP="007756F1">
            <w:pPr>
              <w:spacing w:after="120"/>
              <w:rPr>
                <w:rFonts w:ascii="Calibri Light" w:hAnsi="Calibri Light"/>
                <w:sz w:val="16"/>
                <w:szCs w:val="16"/>
              </w:rPr>
            </w:pPr>
            <w:del w:id="5022" w:author="Ashan Senel Asmone" w:date="2016-03-21T20:19:00Z">
              <w:r w:rsidRPr="007756F1" w:rsidDel="00B73746">
                <w:rPr>
                  <w:rFonts w:ascii="Calibri Light" w:hAnsi="Calibri Light"/>
                  <w:sz w:val="16"/>
                  <w:szCs w:val="16"/>
                </w:rPr>
                <w:delText>AS 3700-2001 Masonry structures</w:delText>
              </w:r>
            </w:del>
            <w:ins w:id="5023" w:author="Ashan Senel Asmone" w:date="2016-03-21T20:20:00Z">
              <w:r w:rsidR="00B73746">
                <w:rPr>
                  <w:rFonts w:ascii="Calibri Light" w:hAnsi="Calibri Light"/>
                  <w:sz w:val="16"/>
                  <w:szCs w:val="16"/>
                </w:rPr>
                <w:t xml:space="preserve">AS 4773.2-2010 Masonry in small buildings - Construction/ AS 4773.1-2010 Masonry in small buildings - Design/ </w:t>
              </w:r>
            </w:ins>
            <w:ins w:id="5024" w:author="Ashan Senel Asmone" w:date="2016-03-21T20:19:00Z">
              <w:r w:rsidR="00B73746">
                <w:rPr>
                  <w:rFonts w:ascii="Calibri Light" w:hAnsi="Calibri Light"/>
                  <w:sz w:val="16"/>
                  <w:szCs w:val="16"/>
                </w:rPr>
                <w:t>AS 3700-2011 Masonry structures</w:t>
              </w:r>
            </w:ins>
          </w:p>
          <w:p w14:paraId="4CD459CE" w14:textId="77777777" w:rsidR="007756F1" w:rsidRPr="007756F1" w:rsidRDefault="007756F1" w:rsidP="007756F1">
            <w:pPr>
              <w:spacing w:after="120"/>
              <w:rPr>
                <w:rFonts w:ascii="Calibri Light" w:hAnsi="Calibri Light"/>
                <w:sz w:val="16"/>
                <w:szCs w:val="16"/>
              </w:rPr>
            </w:pPr>
            <w:del w:id="5025" w:author="Ashan Senel Asmone" w:date="2016-03-21T20:21:00Z">
              <w:r w:rsidRPr="007756F1" w:rsidDel="00B73746">
                <w:rPr>
                  <w:rFonts w:ascii="Calibri Light" w:hAnsi="Calibri Light"/>
                  <w:sz w:val="16"/>
                  <w:szCs w:val="16"/>
                </w:rPr>
                <w:delText>AS/NZS 4517:1998 Abrasive products - Segmented saws for machining of stone and masonry cutting - Dimensions of steel blades</w:delText>
              </w:r>
            </w:del>
            <w:ins w:id="5026" w:author="Ashan Senel Asmone" w:date="2016-03-21T20:22:00Z">
              <w:r w:rsidR="00B73746">
                <w:rPr>
                  <w:rFonts w:ascii="Calibri Light" w:hAnsi="Calibri Light"/>
                  <w:sz w:val="16"/>
                  <w:szCs w:val="16"/>
                </w:rPr>
                <w:t xml:space="preserve">AS 4517.1-2006 Blanks for superabrasive cutting-off wheels - Manually guided cutting-off in building and civil engineering/ </w:t>
              </w:r>
            </w:ins>
            <w:ins w:id="5027" w:author="Ashan Senel Asmone" w:date="2016-03-21T20:21:00Z">
              <w:r w:rsidR="00B73746">
                <w:rPr>
                  <w:rFonts w:ascii="Calibri Light" w:hAnsi="Calibri Light"/>
                  <w:sz w:val="16"/>
                  <w:szCs w:val="16"/>
                </w:rPr>
                <w:t>AS 4517.2-2006 Blanks for superabrasive cutting-off wheels - Hand-held cutting-off in building and civil engineering</w:t>
              </w:r>
            </w:ins>
          </w:p>
          <w:p w14:paraId="098600CA" w14:textId="77777777" w:rsidR="007756F1" w:rsidRPr="007756F1" w:rsidRDefault="007756F1" w:rsidP="007756F1">
            <w:pPr>
              <w:spacing w:after="120"/>
              <w:rPr>
                <w:rFonts w:ascii="Calibri Light" w:hAnsi="Calibri Light"/>
                <w:sz w:val="16"/>
                <w:szCs w:val="16"/>
              </w:rPr>
            </w:pPr>
            <w:del w:id="5028" w:author="Ashan Senel Asmone" w:date="2016-03-21T20:23:00Z">
              <w:r w:rsidRPr="007756F1" w:rsidDel="00B73746">
                <w:rPr>
                  <w:rFonts w:ascii="Calibri Light" w:hAnsi="Calibri Light"/>
                  <w:sz w:val="16"/>
                  <w:szCs w:val="16"/>
                </w:rPr>
                <w:delText>AS/NZS 4524.10:1998 Bonded abrasive products - Dimensions - Honing stones and superfinishings</w:delText>
              </w:r>
            </w:del>
            <w:ins w:id="5029" w:author="Ashan Senel Asmone" w:date="2016-03-21T20:23:00Z">
              <w:r w:rsidR="00B73746">
                <w:rPr>
                  <w:rFonts w:ascii="Calibri Light" w:hAnsi="Calibri Light"/>
                  <w:sz w:val="16"/>
                  <w:szCs w:val="16"/>
                </w:rPr>
                <w:t>AS/NZS 4524.10:1998 Bonded abrasive products - Dimensions - Honing stones and superfinishings</w:t>
              </w:r>
            </w:ins>
          </w:p>
          <w:p w14:paraId="74D90DC3" w14:textId="77777777" w:rsidR="007756F1" w:rsidRPr="007756F1" w:rsidRDefault="007756F1" w:rsidP="007756F1">
            <w:pPr>
              <w:spacing w:after="120"/>
              <w:rPr>
                <w:rFonts w:ascii="Calibri Light" w:hAnsi="Calibri Light"/>
                <w:sz w:val="16"/>
                <w:szCs w:val="16"/>
              </w:rPr>
            </w:pPr>
            <w:del w:id="5030" w:author="Ashan Senel Asmone" w:date="2016-03-21T20:23:00Z">
              <w:r w:rsidRPr="007756F1" w:rsidDel="00B73746">
                <w:rPr>
                  <w:rFonts w:ascii="Calibri Light" w:hAnsi="Calibri Light"/>
                  <w:sz w:val="16"/>
                  <w:szCs w:val="16"/>
                </w:rPr>
                <w:delText>AS/NZS 4284:1995 Testing of building facades</w:delText>
              </w:r>
            </w:del>
            <w:ins w:id="5031" w:author="Ashan Senel Asmone" w:date="2016-03-21T20:23:00Z">
              <w:r w:rsidR="00B73746">
                <w:rPr>
                  <w:rFonts w:ascii="Calibri Light" w:hAnsi="Calibri Light"/>
                  <w:sz w:val="16"/>
                  <w:szCs w:val="16"/>
                </w:rPr>
                <w:t>AS/NZS 4284:2008 Testing of building facades</w:t>
              </w:r>
            </w:ins>
          </w:p>
          <w:p w14:paraId="45F1DD83"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Mortar</w:t>
            </w:r>
          </w:p>
          <w:p w14:paraId="6ACBC52D" w14:textId="77777777" w:rsidR="007756F1" w:rsidRPr="007756F1" w:rsidRDefault="007756F1" w:rsidP="007756F1">
            <w:pPr>
              <w:spacing w:after="120"/>
              <w:rPr>
                <w:rFonts w:ascii="Calibri Light" w:hAnsi="Calibri Light"/>
                <w:sz w:val="16"/>
                <w:szCs w:val="16"/>
              </w:rPr>
            </w:pPr>
            <w:del w:id="5032" w:author="Ashan Senel Asmone" w:date="2016-03-21T20:24:00Z">
              <w:r w:rsidRPr="007756F1" w:rsidDel="00B73746">
                <w:rPr>
                  <w:rFonts w:ascii="Calibri Light" w:hAnsi="Calibri Light"/>
                  <w:sz w:val="16"/>
                  <w:szCs w:val="16"/>
                </w:rPr>
                <w:delText>AS 1478.1-2000 Chemical admixtures for concrete, mortar and grout - Admixtures for concrete</w:delText>
              </w:r>
            </w:del>
            <w:ins w:id="5033" w:author="Ashan Senel Asmone" w:date="2016-03-21T20:24:00Z">
              <w:r w:rsidR="00B73746">
                <w:rPr>
                  <w:rFonts w:ascii="Calibri Light" w:hAnsi="Calibri Light"/>
                  <w:sz w:val="16"/>
                  <w:szCs w:val="16"/>
                </w:rPr>
                <w:t>AS 1478.1-2000 Chemical admixtures for concrete, mortar and grout - Admixtures for concrete</w:t>
              </w:r>
            </w:ins>
          </w:p>
          <w:p w14:paraId="26584057" w14:textId="77777777" w:rsidR="007756F1" w:rsidRPr="007756F1" w:rsidRDefault="007756F1" w:rsidP="007756F1">
            <w:pPr>
              <w:spacing w:after="120"/>
              <w:rPr>
                <w:rFonts w:ascii="Calibri Light" w:hAnsi="Calibri Light"/>
                <w:sz w:val="16"/>
                <w:szCs w:val="16"/>
              </w:rPr>
            </w:pPr>
            <w:del w:id="5034" w:author="Ashan Senel Asmone" w:date="2016-03-21T20:25:00Z">
              <w:r w:rsidRPr="007756F1" w:rsidDel="00B73746">
                <w:rPr>
                  <w:rFonts w:ascii="Calibri Light" w:hAnsi="Calibri Light"/>
                  <w:sz w:val="16"/>
                  <w:szCs w:val="16"/>
                </w:rPr>
                <w:delText>AS 2350.12-1995 Methods of testing portland and blended cements - Preparation of a standard mortar and moulding of specimens</w:delText>
              </w:r>
            </w:del>
            <w:ins w:id="5035" w:author="Ashan Senel Asmone" w:date="2016-03-21T20:25:00Z">
              <w:r w:rsidR="00B73746">
                <w:rPr>
                  <w:rFonts w:ascii="Calibri Light" w:hAnsi="Calibri Light"/>
                  <w:sz w:val="16"/>
                  <w:szCs w:val="16"/>
                </w:rPr>
                <w:t>AS 2350.12-2006 Methods of testing portland, blended and masonry cements - Preparation of a standard mortar and moulding of specimens</w:t>
              </w:r>
            </w:ins>
          </w:p>
          <w:p w14:paraId="22A92026" w14:textId="77777777" w:rsidR="007756F1" w:rsidRPr="007756F1" w:rsidRDefault="007756F1" w:rsidP="007756F1">
            <w:pPr>
              <w:spacing w:after="120"/>
              <w:rPr>
                <w:rFonts w:ascii="Calibri Light" w:hAnsi="Calibri Light"/>
                <w:sz w:val="16"/>
                <w:szCs w:val="16"/>
              </w:rPr>
            </w:pPr>
            <w:del w:id="5036" w:author="Ashan Senel Asmone" w:date="2016-03-21T20:26:00Z">
              <w:r w:rsidRPr="007756F1" w:rsidDel="00B73746">
                <w:rPr>
                  <w:rFonts w:ascii="Calibri Light" w:hAnsi="Calibri Light"/>
                  <w:sz w:val="16"/>
                  <w:szCs w:val="16"/>
                </w:rPr>
                <w:delText>AS 1316-2003 Masonry cement</w:delText>
              </w:r>
            </w:del>
            <w:ins w:id="5037" w:author="Ashan Senel Asmone" w:date="2016-03-21T20:26:00Z">
              <w:r w:rsidR="00B73746">
                <w:rPr>
                  <w:rFonts w:ascii="Calibri Light" w:hAnsi="Calibri Light"/>
                  <w:sz w:val="16"/>
                  <w:szCs w:val="16"/>
                </w:rPr>
                <w:t>AS 1316-2003 Masonry cement</w:t>
              </w:r>
            </w:ins>
          </w:p>
          <w:p w14:paraId="4D4323C7" w14:textId="77777777" w:rsidR="007756F1" w:rsidRPr="007756F1" w:rsidRDefault="007756F1" w:rsidP="007756F1">
            <w:pPr>
              <w:spacing w:after="120"/>
              <w:rPr>
                <w:rFonts w:ascii="Calibri Light" w:hAnsi="Calibri Light"/>
                <w:sz w:val="16"/>
                <w:szCs w:val="16"/>
              </w:rPr>
            </w:pPr>
            <w:del w:id="5038" w:author="Ashan Senel Asmone" w:date="2016-03-21T20:27:00Z">
              <w:r w:rsidRPr="007756F1" w:rsidDel="00B73746">
                <w:rPr>
                  <w:rFonts w:ascii="Calibri Light" w:hAnsi="Calibri Light"/>
                  <w:sz w:val="16"/>
                  <w:szCs w:val="16"/>
                </w:rPr>
                <w:delText>AS/NZS 2350.11:2001 Methods of testing portland, blended and masonry cements - Compressive strength</w:delText>
              </w:r>
            </w:del>
            <w:ins w:id="5039" w:author="Ashan Senel Asmone" w:date="2016-03-21T20:27:00Z">
              <w:r w:rsidR="00B73746">
                <w:rPr>
                  <w:rFonts w:ascii="Calibri Light" w:hAnsi="Calibri Light"/>
                  <w:sz w:val="16"/>
                  <w:szCs w:val="16"/>
                </w:rPr>
                <w:t>AS/NZS 2350.11:2006 Methods of testing portland, blended and masonry cements - Compressive strength</w:t>
              </w:r>
            </w:ins>
          </w:p>
          <w:p w14:paraId="23C05832" w14:textId="77777777" w:rsidR="007756F1" w:rsidRPr="007756F1" w:rsidRDefault="007756F1" w:rsidP="007756F1">
            <w:pPr>
              <w:spacing w:after="120"/>
              <w:rPr>
                <w:rFonts w:ascii="Calibri Light" w:hAnsi="Calibri Light"/>
                <w:sz w:val="16"/>
                <w:szCs w:val="16"/>
              </w:rPr>
            </w:pPr>
            <w:del w:id="5040" w:author="Ashan Asmone" w:date="2016-03-31T12:17:00Z">
              <w:r w:rsidRPr="007756F1" w:rsidDel="008A5E08">
                <w:rPr>
                  <w:rFonts w:ascii="Calibri Light" w:hAnsi="Calibri Light"/>
                  <w:sz w:val="16"/>
                  <w:szCs w:val="16"/>
                </w:rPr>
                <w:delText>AS/NZS 2350.16:2001</w:delText>
              </w:r>
            </w:del>
            <w:r w:rsidRPr="007756F1">
              <w:rPr>
                <w:rFonts w:ascii="Calibri Light" w:hAnsi="Calibri Light"/>
                <w:sz w:val="16"/>
                <w:szCs w:val="16"/>
              </w:rPr>
              <w:t> </w:t>
            </w:r>
            <w:r w:rsidRPr="007756F1">
              <w:rPr>
                <w:rFonts w:ascii="Calibri Light" w:hAnsi="Calibri Light"/>
                <w:sz w:val="16"/>
                <w:szCs w:val="16"/>
              </w:rPr>
              <w:br/>
            </w:r>
            <w:del w:id="5041" w:author="Ashan Asmone" w:date="2016-03-31T12:17:00Z">
              <w:r w:rsidRPr="007756F1" w:rsidDel="008A5E08">
                <w:rPr>
                  <w:rFonts w:ascii="Calibri Light" w:hAnsi="Calibri Light"/>
                  <w:sz w:val="16"/>
                  <w:szCs w:val="16"/>
                </w:rPr>
                <w:delText>Methods of testing portland, blended and masonry cements - Determination of air content of masonry cement</w:delText>
              </w:r>
            </w:del>
            <w:ins w:id="5042" w:author="Ashan Asmone" w:date="2016-03-31T12:17:00Z">
              <w:r w:rsidR="008A5E08">
                <w:rPr>
                  <w:rFonts w:ascii="Calibri Light" w:hAnsi="Calibri Light"/>
                  <w:sz w:val="16"/>
                  <w:szCs w:val="16"/>
                </w:rPr>
                <w:t>AS/NZS 2350.16:2006 Methods of testing portland, blended and masonry cements - Determination of air content of masonry cement</w:t>
              </w:r>
            </w:ins>
          </w:p>
          <w:p w14:paraId="250433E8" w14:textId="77777777" w:rsidR="007756F1" w:rsidRPr="007756F1" w:rsidRDefault="007756F1" w:rsidP="007756F1">
            <w:pPr>
              <w:spacing w:after="120"/>
              <w:rPr>
                <w:rFonts w:ascii="Calibri Light" w:hAnsi="Calibri Light"/>
                <w:sz w:val="16"/>
                <w:szCs w:val="16"/>
              </w:rPr>
            </w:pPr>
            <w:del w:id="5043" w:author="Ashan Senel Asmone" w:date="2016-03-21T20:30:00Z">
              <w:r w:rsidRPr="007756F1" w:rsidDel="00B73746">
                <w:rPr>
                  <w:rFonts w:ascii="Calibri Light" w:hAnsi="Calibri Light"/>
                  <w:sz w:val="16"/>
                  <w:szCs w:val="16"/>
                </w:rPr>
                <w:delText>AS/NZS 2350.17:2001 Methods of testing portland, blended and masonry cements Determination of soundness of masonry cements</w:delText>
              </w:r>
            </w:del>
            <w:ins w:id="5044" w:author="Ashan Senel Asmone" w:date="2016-03-21T20:30:00Z">
              <w:r w:rsidR="00B73746">
                <w:rPr>
                  <w:rFonts w:ascii="Calibri Light" w:hAnsi="Calibri Light"/>
                  <w:sz w:val="16"/>
                  <w:szCs w:val="16"/>
                </w:rPr>
                <w:t>AS/NZS 2350.17:2001 Methods of testing portland, blended and masonry cements - Determination of soundness of masonry cements</w:t>
              </w:r>
            </w:ins>
          </w:p>
          <w:p w14:paraId="2D481889" w14:textId="77777777" w:rsidR="007756F1" w:rsidRPr="007756F1" w:rsidRDefault="007756F1" w:rsidP="007756F1">
            <w:pPr>
              <w:spacing w:after="120"/>
              <w:rPr>
                <w:rFonts w:ascii="Calibri Light" w:hAnsi="Calibri Light"/>
                <w:sz w:val="16"/>
                <w:szCs w:val="16"/>
              </w:rPr>
            </w:pPr>
            <w:del w:id="5045" w:author="Ashan Senel Asmone" w:date="2016-03-21T20:29:00Z">
              <w:r w:rsidRPr="007756F1" w:rsidDel="00B73746">
                <w:rPr>
                  <w:rFonts w:ascii="Calibri Light" w:hAnsi="Calibri Light"/>
                  <w:sz w:val="16"/>
                  <w:szCs w:val="16"/>
                </w:rPr>
                <w:delText>AS/NZS 2350.17:2001 Methods of testing portland, blended and masonry cements Determination of soundness of asonry cements</w:delText>
              </w:r>
            </w:del>
          </w:p>
          <w:p w14:paraId="41E1FDA9" w14:textId="77777777" w:rsidR="007756F1" w:rsidRPr="007756F1" w:rsidRDefault="007756F1" w:rsidP="007756F1">
            <w:pPr>
              <w:spacing w:after="120"/>
              <w:rPr>
                <w:rFonts w:ascii="Calibri Light" w:hAnsi="Calibri Light"/>
                <w:sz w:val="16"/>
                <w:szCs w:val="16"/>
              </w:rPr>
            </w:pPr>
            <w:del w:id="5046" w:author="Ashan Senel Asmone" w:date="2016-03-21T20:33:00Z">
              <w:r w:rsidRPr="007756F1" w:rsidDel="00901293">
                <w:rPr>
                  <w:rFonts w:ascii="Calibri Light" w:hAnsi="Calibri Light"/>
                  <w:sz w:val="16"/>
                  <w:szCs w:val="16"/>
                </w:rPr>
                <w:delText>AS/NZS 2350.18:2001 Methods of testing portland, blended and masonry cements - Determination of water retention of masonry cement</w:delText>
              </w:r>
            </w:del>
            <w:ins w:id="5047" w:author="Ashan Senel Asmone" w:date="2016-03-21T20:33:00Z">
              <w:r w:rsidR="00901293">
                <w:rPr>
                  <w:rFonts w:ascii="Calibri Light" w:hAnsi="Calibri Light"/>
                  <w:sz w:val="16"/>
                  <w:szCs w:val="16"/>
                </w:rPr>
                <w:t>AS/NZS 2350.18:2006 Methods of testing portland, blended and masonry cements - Determination of water retention of masonry cement</w:t>
              </w:r>
            </w:ins>
          </w:p>
          <w:p w14:paraId="15CD1796" w14:textId="77777777" w:rsidR="007756F1" w:rsidRPr="007756F1" w:rsidRDefault="007756F1" w:rsidP="007756F1">
            <w:pPr>
              <w:spacing w:after="120"/>
              <w:rPr>
                <w:rFonts w:ascii="Calibri Light" w:hAnsi="Calibri Light"/>
                <w:sz w:val="16"/>
                <w:szCs w:val="16"/>
              </w:rPr>
            </w:pPr>
            <w:del w:id="5048" w:author="Ashan Senel Asmone" w:date="2016-03-21T20:33:00Z">
              <w:r w:rsidRPr="007756F1" w:rsidDel="00901293">
                <w:rPr>
                  <w:rFonts w:ascii="Calibri Light" w:hAnsi="Calibri Light"/>
                  <w:sz w:val="16"/>
                  <w:szCs w:val="16"/>
                </w:rPr>
                <w:delText>AS 2701-2001 Methods of sampling and testing mortar for masonry construction</w:delText>
              </w:r>
            </w:del>
            <w:ins w:id="5049" w:author="Ashan Senel Asmone" w:date="2016-03-21T20:33:00Z">
              <w:r w:rsidR="00901293">
                <w:rPr>
                  <w:rFonts w:ascii="Calibri Light" w:hAnsi="Calibri Light"/>
                  <w:sz w:val="16"/>
                  <w:szCs w:val="16"/>
                </w:rPr>
                <w:t>AS 2701-2001 Methods of sampling and testing mortar for masonry construction</w:t>
              </w:r>
            </w:ins>
          </w:p>
          <w:p w14:paraId="780E8B23" w14:textId="77777777" w:rsidR="007756F1" w:rsidRPr="007756F1" w:rsidRDefault="007756F1" w:rsidP="007756F1">
            <w:pPr>
              <w:spacing w:after="120"/>
              <w:rPr>
                <w:rFonts w:ascii="Calibri Light" w:hAnsi="Calibri Light"/>
                <w:sz w:val="16"/>
                <w:szCs w:val="16"/>
              </w:rPr>
            </w:pPr>
            <w:del w:id="5050" w:author="Ashan Senel Asmone" w:date="2016-03-21T20:36:00Z">
              <w:r w:rsidRPr="007756F1" w:rsidDel="00901293">
                <w:rPr>
                  <w:rFonts w:ascii="Calibri Light" w:hAnsi="Calibri Light"/>
                  <w:sz w:val="16"/>
                  <w:szCs w:val="16"/>
                </w:rPr>
                <w:delText>AS 2701.4-1984 Methods of sampling and testing mortar for masonry construction - Method for determination of compressive strength</w:delText>
              </w:r>
            </w:del>
          </w:p>
          <w:p w14:paraId="60FCC003" w14:textId="77777777" w:rsidR="007756F1" w:rsidRPr="007756F1" w:rsidRDefault="007756F1" w:rsidP="007756F1">
            <w:pPr>
              <w:spacing w:after="120"/>
              <w:rPr>
                <w:rFonts w:ascii="Calibri Light" w:hAnsi="Calibri Light"/>
                <w:sz w:val="16"/>
                <w:szCs w:val="16"/>
              </w:rPr>
            </w:pPr>
            <w:del w:id="5051" w:author="Ashan Senel Asmone" w:date="2016-03-21T20:37:00Z">
              <w:r w:rsidRPr="007756F1" w:rsidDel="00901293">
                <w:rPr>
                  <w:rFonts w:ascii="Calibri Light" w:hAnsi="Calibri Light"/>
                  <w:sz w:val="16"/>
                  <w:szCs w:val="16"/>
                </w:rPr>
                <w:delText>AS 2701.4-1984/Amdt 1-1988 Methods of sampling and testing mortar for masonry construction - Method for determination of compressive strength</w:delText>
              </w:r>
            </w:del>
          </w:p>
          <w:p w14:paraId="5B5F2E7F" w14:textId="77777777" w:rsidR="007756F1" w:rsidRPr="007756F1" w:rsidRDefault="007756F1" w:rsidP="007756F1">
            <w:pPr>
              <w:spacing w:after="120"/>
              <w:rPr>
                <w:rFonts w:ascii="Calibri Light" w:hAnsi="Calibri Light"/>
                <w:sz w:val="16"/>
                <w:szCs w:val="16"/>
              </w:rPr>
            </w:pPr>
            <w:del w:id="5052" w:author="Ashan Senel Asmone" w:date="2016-03-21T20:38:00Z">
              <w:r w:rsidRPr="007756F1" w:rsidDel="00901293">
                <w:rPr>
                  <w:rFonts w:ascii="Calibri Light" w:hAnsi="Calibri Light"/>
                  <w:sz w:val="16"/>
                  <w:szCs w:val="16"/>
                </w:rPr>
                <w:delText>AS 2701.5-1984 Methods of sampling and testing mortar for masonry construction - Method for determination of consistency - Slump test</w:delText>
              </w:r>
            </w:del>
          </w:p>
          <w:p w14:paraId="6D879E31" w14:textId="77777777" w:rsidR="007756F1" w:rsidRPr="007756F1" w:rsidRDefault="007756F1" w:rsidP="007756F1">
            <w:pPr>
              <w:spacing w:after="120"/>
              <w:rPr>
                <w:rFonts w:ascii="Calibri Light" w:hAnsi="Calibri Light"/>
                <w:sz w:val="16"/>
                <w:szCs w:val="16"/>
              </w:rPr>
            </w:pPr>
            <w:del w:id="5053" w:author="Ashan Senel Asmone" w:date="2016-03-21T20:39:00Z">
              <w:r w:rsidRPr="007756F1" w:rsidDel="00901293">
                <w:rPr>
                  <w:rFonts w:ascii="Calibri Light" w:hAnsi="Calibri Light"/>
                  <w:sz w:val="16"/>
                  <w:szCs w:val="16"/>
                </w:rPr>
                <w:delText>AS 2701.5-1984/Amdt 1-1988 Methods of sampling and testing mortar for masonry construction - Method for determination of consistency - Slump test</w:delText>
              </w:r>
            </w:del>
          </w:p>
          <w:p w14:paraId="06CCB8C3"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Waterproofing for masonry</w:t>
            </w:r>
          </w:p>
          <w:p w14:paraId="76D8C729" w14:textId="77777777" w:rsidR="007756F1" w:rsidRPr="007756F1" w:rsidRDefault="007756F1" w:rsidP="007756F1">
            <w:pPr>
              <w:spacing w:after="120"/>
              <w:rPr>
                <w:rFonts w:ascii="Calibri Light" w:hAnsi="Calibri Light"/>
                <w:sz w:val="16"/>
                <w:szCs w:val="16"/>
              </w:rPr>
            </w:pPr>
            <w:del w:id="5054" w:author="Ashan Senel Asmone" w:date="2016-03-21T20:40:00Z">
              <w:r w:rsidRPr="007756F1" w:rsidDel="00901293">
                <w:rPr>
                  <w:rFonts w:ascii="Calibri Light" w:hAnsi="Calibri Light"/>
                  <w:sz w:val="16"/>
                  <w:szCs w:val="16"/>
                </w:rPr>
                <w:delText>DR 99449 External waterproofing membrane systems - Part 1: Materials</w:delText>
              </w:r>
            </w:del>
            <w:ins w:id="5055" w:author="Ashan Senel Asmone" w:date="2016-03-21T20:40:00Z">
              <w:r w:rsidR="00901293">
                <w:rPr>
                  <w:rFonts w:ascii="Calibri Light" w:hAnsi="Calibri Light"/>
                  <w:sz w:val="16"/>
                  <w:szCs w:val="16"/>
                </w:rPr>
                <w:t>AS 4654.1-2012 Waterproofing membranes for external above-ground use - Materials</w:t>
              </w:r>
            </w:ins>
          </w:p>
          <w:p w14:paraId="755D642E" w14:textId="77777777" w:rsidR="007756F1" w:rsidRPr="007756F1" w:rsidRDefault="007756F1" w:rsidP="007756F1">
            <w:pPr>
              <w:spacing w:after="120"/>
              <w:rPr>
                <w:rFonts w:ascii="Calibri Light" w:hAnsi="Calibri Light"/>
                <w:sz w:val="16"/>
                <w:szCs w:val="16"/>
              </w:rPr>
            </w:pPr>
            <w:del w:id="5056" w:author="Ashan Senel Asmone" w:date="2016-03-21T20:41:00Z">
              <w:r w:rsidRPr="007756F1" w:rsidDel="00901293">
                <w:rPr>
                  <w:rFonts w:ascii="Calibri Light" w:hAnsi="Calibri Light"/>
                  <w:sz w:val="16"/>
                  <w:szCs w:val="16"/>
                </w:rPr>
                <w:delText>DR 99450 External waterproofing membranes - Part 2: Design and installation</w:delText>
              </w:r>
            </w:del>
            <w:ins w:id="5057" w:author="Ashan Senel Asmone" w:date="2016-03-21T20:41:00Z">
              <w:r w:rsidR="00901293">
                <w:rPr>
                  <w:rFonts w:ascii="Calibri Light" w:hAnsi="Calibri Light"/>
                  <w:sz w:val="16"/>
                  <w:szCs w:val="16"/>
                </w:rPr>
                <w:t>AS 4654.2-2012 Waterproofing membranes for external above-ground use - Design and installation</w:t>
              </w:r>
            </w:ins>
            <w:r w:rsidRPr="007756F1">
              <w:rPr>
                <w:rFonts w:ascii="Calibri Light" w:hAnsi="Calibri Light"/>
                <w:sz w:val="16"/>
                <w:szCs w:val="16"/>
              </w:rPr>
              <w:t> </w:t>
            </w:r>
          </w:p>
          <w:p w14:paraId="1AD93552" w14:textId="77777777" w:rsidR="00570413" w:rsidRPr="007756F1" w:rsidRDefault="00570413" w:rsidP="00570413">
            <w:pPr>
              <w:spacing w:after="120"/>
              <w:rPr>
                <w:rFonts w:ascii="Calibri Light" w:hAnsi="Calibri Light"/>
                <w:sz w:val="16"/>
                <w:szCs w:val="16"/>
              </w:rPr>
            </w:pPr>
          </w:p>
        </w:tc>
      </w:tr>
      <w:tr w:rsidR="00570413" w:rsidRPr="004F3C8C" w14:paraId="3B3078A4" w14:textId="77777777" w:rsidTr="00570413">
        <w:tc>
          <w:tcPr>
            <w:tcW w:w="685" w:type="dxa"/>
          </w:tcPr>
          <w:p w14:paraId="24CC03B9"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41B78854"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38F5DA3B" w14:textId="77777777" w:rsidR="007756F1" w:rsidRPr="007756F1" w:rsidRDefault="007756F1" w:rsidP="007756F1">
            <w:pPr>
              <w:spacing w:after="120"/>
              <w:rPr>
                <w:rFonts w:ascii="Calibri Light" w:hAnsi="Calibri Light"/>
                <w:sz w:val="16"/>
                <w:szCs w:val="16"/>
              </w:rPr>
            </w:pPr>
            <w:del w:id="5058" w:author="Ashan Senel Asmone" w:date="2016-03-21T13:53:00Z">
              <w:r w:rsidRPr="007756F1" w:rsidDel="00EB11C2">
                <w:rPr>
                  <w:rFonts w:ascii="Calibri Light" w:hAnsi="Calibri Light"/>
                  <w:sz w:val="16"/>
                  <w:szCs w:val="16"/>
                </w:rPr>
                <w:delText>SS 26: 2000 Ordinary Portland Cement</w:delText>
              </w:r>
            </w:del>
            <w:ins w:id="5059"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p>
          <w:p w14:paraId="4AC1C97F" w14:textId="77777777" w:rsidR="007756F1" w:rsidRPr="007756F1" w:rsidRDefault="007756F1" w:rsidP="007756F1">
            <w:pPr>
              <w:spacing w:after="120"/>
              <w:rPr>
                <w:rFonts w:ascii="Calibri Light" w:hAnsi="Calibri Light"/>
                <w:sz w:val="16"/>
                <w:szCs w:val="16"/>
              </w:rPr>
            </w:pPr>
            <w:del w:id="5060" w:author="Ashan Senel Asmone" w:date="2016-03-21T20:46:00Z">
              <w:r w:rsidRPr="007756F1" w:rsidDel="00901293">
                <w:rPr>
                  <w:rFonts w:ascii="Calibri Light" w:hAnsi="Calibri Light"/>
                  <w:sz w:val="16"/>
                  <w:szCs w:val="16"/>
                </w:rPr>
                <w:delText>SS 31 : 1998- Aggregates from natural sources for concrete</w:delText>
              </w:r>
            </w:del>
            <w:ins w:id="5061" w:author="Ashan Senel Asmone" w:date="2016-03-21T20:46:00Z">
              <w:r w:rsidR="00901293">
                <w:rPr>
                  <w:rFonts w:ascii="Calibri Light" w:hAnsi="Calibri Light"/>
                  <w:sz w:val="16"/>
                  <w:szCs w:val="16"/>
                </w:rPr>
                <w:t>SS EN 12620 : 2008 Specification for aggregates for concrete</w:t>
              </w:r>
            </w:ins>
          </w:p>
          <w:p w14:paraId="075BF298" w14:textId="77777777" w:rsidR="007756F1" w:rsidRPr="007756F1" w:rsidRDefault="007756F1" w:rsidP="007756F1">
            <w:pPr>
              <w:spacing w:after="120"/>
              <w:rPr>
                <w:rFonts w:ascii="Calibri Light" w:hAnsi="Calibri Light"/>
                <w:sz w:val="16"/>
                <w:szCs w:val="16"/>
              </w:rPr>
            </w:pPr>
            <w:del w:id="5062" w:author="Ashan Senel Asmone" w:date="2016-03-21T20:48:00Z">
              <w:r w:rsidRPr="007756F1" w:rsidDel="00901293">
                <w:rPr>
                  <w:rFonts w:ascii="Calibri Light" w:hAnsi="Calibri Light"/>
                  <w:sz w:val="16"/>
                  <w:szCs w:val="16"/>
                </w:rPr>
                <w:delText>CP 67 : Part 1 : 1997 Code of practice for cleaning and surface repair of buildings - Natural stone, cast stone and clay brick masonry</w:delText>
              </w:r>
            </w:del>
            <w:ins w:id="5063" w:author="Ashan Senel Asmone" w:date="2016-03-21T20:48:00Z">
              <w:r w:rsidR="00901293">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6D766272" w14:textId="77777777" w:rsidR="007756F1" w:rsidRPr="007756F1" w:rsidRDefault="007756F1" w:rsidP="007756F1">
            <w:pPr>
              <w:spacing w:after="120"/>
              <w:rPr>
                <w:rFonts w:ascii="Calibri Light" w:hAnsi="Calibri Light"/>
                <w:sz w:val="16"/>
                <w:szCs w:val="16"/>
              </w:rPr>
            </w:pPr>
            <w:del w:id="5064" w:author="Ashan Senel Asmone" w:date="2016-03-21T21:06:00Z">
              <w:r w:rsidRPr="007756F1" w:rsidDel="0088204E">
                <w:rPr>
                  <w:rFonts w:ascii="Calibri Light" w:hAnsi="Calibri Light"/>
                  <w:sz w:val="16"/>
                  <w:szCs w:val="16"/>
                </w:rPr>
                <w:delText>SS 103 : 1974 Burnt clay and shale bricks</w:delText>
              </w:r>
            </w:del>
          </w:p>
          <w:p w14:paraId="71AB9637"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Mortar</w:t>
            </w:r>
          </w:p>
          <w:p w14:paraId="5EAE9DE9" w14:textId="77777777" w:rsidR="007756F1" w:rsidRPr="007756F1" w:rsidRDefault="007756F1" w:rsidP="007756F1">
            <w:pPr>
              <w:spacing w:after="120"/>
              <w:rPr>
                <w:rFonts w:ascii="Calibri Light" w:hAnsi="Calibri Light"/>
                <w:sz w:val="16"/>
                <w:szCs w:val="16"/>
              </w:rPr>
            </w:pPr>
            <w:del w:id="5065" w:author="Ashan Senel Asmone" w:date="2016-03-21T20:53:00Z">
              <w:r w:rsidRPr="007756F1" w:rsidDel="0088204E">
                <w:rPr>
                  <w:rFonts w:ascii="Calibri Light" w:hAnsi="Calibri Light"/>
                  <w:sz w:val="16"/>
                  <w:szCs w:val="16"/>
                </w:rPr>
                <w:delText>SS 320: Admixtures</w:delText>
              </w:r>
            </w:del>
            <w:ins w:id="5066" w:author="Ashan Senel Asmone" w:date="2016-03-21T20:56:00Z">
              <w:r w:rsidR="0088204E">
                <w:rPr>
                  <w:rFonts w:ascii="Calibri Light" w:hAnsi="Calibri Light"/>
                  <w:sz w:val="16"/>
                  <w:szCs w:val="16"/>
                </w:rPr>
                <w:t xml:space="preserve">SS EN 934 - 1 : 2008 (2015) Admixtures for concrete, mortar and grout - Common requirements/ </w:t>
              </w:r>
            </w:ins>
            <w:ins w:id="5067" w:author="Ashan Senel Asmone" w:date="2016-03-21T20:54:00Z">
              <w:r w:rsidR="0088204E">
                <w:rPr>
                  <w:rFonts w:ascii="Calibri Light" w:hAnsi="Calibri Light"/>
                  <w:sz w:val="16"/>
                  <w:szCs w:val="16"/>
                </w:rPr>
                <w:t xml:space="preserve">SS EN 934 - 2 : 2015 Admixtures for concrete, mortar and grout - Part 2 : Definitions, requirements – Concrete admixtures – Definitions, requirements, conformity, marking and labelling/ </w:t>
              </w:r>
            </w:ins>
            <w:ins w:id="5068" w:author="Ashan Senel Asmone" w:date="2016-03-21T20:53:00Z">
              <w:r w:rsidR="0088204E">
                <w:rPr>
                  <w:rFonts w:ascii="Calibri Light" w:hAnsi="Calibri Light"/>
                  <w:sz w:val="16"/>
                  <w:szCs w:val="16"/>
                </w:rPr>
                <w:t>SS EN 934 - 6 : 2008 (2015) Admixtures for concrete, mortar and grout - Sampling, conformity control and evaluation of conformity</w:t>
              </w:r>
            </w:ins>
          </w:p>
          <w:p w14:paraId="6BECDD11" w14:textId="77777777" w:rsidR="007756F1" w:rsidRPr="007756F1" w:rsidRDefault="007756F1" w:rsidP="007756F1">
            <w:pPr>
              <w:spacing w:after="120"/>
              <w:rPr>
                <w:rFonts w:ascii="Calibri Light" w:hAnsi="Calibri Light"/>
                <w:sz w:val="16"/>
                <w:szCs w:val="16"/>
              </w:rPr>
            </w:pPr>
            <w:del w:id="5069" w:author="Ashan Senel Asmone" w:date="2016-03-21T21:03:00Z">
              <w:r w:rsidRPr="007756F1" w:rsidDel="0088204E">
                <w:rPr>
                  <w:rFonts w:ascii="Calibri Light" w:hAnsi="Calibri Light"/>
                  <w:sz w:val="16"/>
                  <w:szCs w:val="16"/>
                </w:rPr>
                <w:delText>SS 397 : Methods of testing cement</w:delText>
              </w:r>
            </w:del>
          </w:p>
          <w:p w14:paraId="78E9C4D1" w14:textId="77777777" w:rsidR="00570413" w:rsidRPr="007756F1" w:rsidRDefault="007756F1" w:rsidP="00570413">
            <w:pPr>
              <w:spacing w:after="120"/>
              <w:rPr>
                <w:rFonts w:ascii="Calibri Light" w:hAnsi="Calibri Light"/>
                <w:sz w:val="16"/>
                <w:szCs w:val="16"/>
              </w:rPr>
            </w:pPr>
            <w:r w:rsidRPr="007756F1">
              <w:rPr>
                <w:rFonts w:ascii="Calibri Light" w:hAnsi="Calibri Light"/>
                <w:sz w:val="16"/>
                <w:szCs w:val="16"/>
              </w:rPr>
              <w:t> </w:t>
            </w:r>
          </w:p>
        </w:tc>
      </w:tr>
      <w:tr w:rsidR="00570413" w:rsidRPr="004F3C8C" w14:paraId="7E899FDD" w14:textId="77777777" w:rsidTr="00570413">
        <w:tc>
          <w:tcPr>
            <w:tcW w:w="685" w:type="dxa"/>
          </w:tcPr>
          <w:p w14:paraId="4D910903"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5013A556"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1CBAA7A4" w14:textId="77777777" w:rsidR="007756F1" w:rsidRPr="007756F1" w:rsidRDefault="007756F1" w:rsidP="007756F1">
            <w:pPr>
              <w:spacing w:after="120"/>
              <w:rPr>
                <w:rFonts w:ascii="Calibri Light" w:hAnsi="Calibri Light"/>
                <w:sz w:val="16"/>
                <w:szCs w:val="16"/>
              </w:rPr>
            </w:pPr>
            <w:del w:id="5070" w:author="Ashan Asmone" w:date="2016-03-31T11:56:00Z">
              <w:r w:rsidRPr="007756F1" w:rsidDel="00140F61">
                <w:rPr>
                  <w:rFonts w:ascii="Calibri Light" w:hAnsi="Calibri Light"/>
                  <w:sz w:val="16"/>
                  <w:szCs w:val="16"/>
                </w:rPr>
                <w:delText>ISO 6105:1988 Abrasive products; segmented saws for machining of stone and masonry cutting; dimensions of steel blades</w:delText>
              </w:r>
            </w:del>
          </w:p>
          <w:p w14:paraId="3FBDF86C" w14:textId="77777777" w:rsidR="007756F1" w:rsidRPr="007756F1" w:rsidRDefault="007756F1" w:rsidP="007756F1">
            <w:pPr>
              <w:spacing w:after="120"/>
              <w:rPr>
                <w:rFonts w:ascii="Calibri Light" w:hAnsi="Calibri Light"/>
                <w:sz w:val="16"/>
                <w:szCs w:val="16"/>
              </w:rPr>
            </w:pPr>
            <w:del w:id="5071" w:author="Ashan Asmone" w:date="2016-03-31T11:56:00Z">
              <w:r w:rsidRPr="007756F1" w:rsidDel="00140F61">
                <w:rPr>
                  <w:rFonts w:ascii="Calibri Light" w:hAnsi="Calibri Light"/>
                  <w:sz w:val="16"/>
                  <w:szCs w:val="16"/>
                </w:rPr>
                <w:delText>ISO 9652-4:2000 Masonry - Part 4: Test methods</w:delText>
              </w:r>
            </w:del>
            <w:ins w:id="5072" w:author="Ashan Asmone" w:date="2016-03-31T11:56:00Z">
              <w:r w:rsidR="00140F61">
                <w:rPr>
                  <w:rFonts w:ascii="Calibri Light" w:hAnsi="Calibri Light"/>
                  <w:sz w:val="16"/>
                  <w:szCs w:val="16"/>
                </w:rPr>
                <w:t>ISO 9652-4:2000 Masonry - Part 4: Test methods</w:t>
              </w:r>
            </w:ins>
          </w:p>
          <w:p w14:paraId="75F029C3" w14:textId="77777777" w:rsidR="007756F1" w:rsidRPr="007756F1" w:rsidRDefault="007756F1" w:rsidP="007756F1">
            <w:pPr>
              <w:spacing w:after="120"/>
              <w:rPr>
                <w:rFonts w:ascii="Calibri Light" w:hAnsi="Calibri Light"/>
                <w:sz w:val="16"/>
                <w:szCs w:val="16"/>
              </w:rPr>
            </w:pPr>
            <w:del w:id="5073" w:author="Ashan Asmone" w:date="2016-03-31T11:57:00Z">
              <w:r w:rsidRPr="007756F1" w:rsidDel="00140F61">
                <w:rPr>
                  <w:rFonts w:ascii="Calibri Light" w:hAnsi="Calibri Light"/>
                  <w:sz w:val="16"/>
                  <w:szCs w:val="16"/>
                </w:rPr>
                <w:delText>ISO 9652-5:2000 Masonry - Part 5: Vocabulary</w:delText>
              </w:r>
            </w:del>
            <w:ins w:id="5074" w:author="Ashan Asmone" w:date="2016-03-31T11:57:00Z">
              <w:r w:rsidR="00140F61">
                <w:rPr>
                  <w:rFonts w:ascii="Calibri Light" w:hAnsi="Calibri Light"/>
                  <w:sz w:val="16"/>
                  <w:szCs w:val="16"/>
                </w:rPr>
                <w:t>ISO 9652-5:2000 Masonry - Part 5: Vocabulary</w:t>
              </w:r>
            </w:ins>
          </w:p>
          <w:p w14:paraId="197F1893" w14:textId="77777777" w:rsidR="007756F1" w:rsidRPr="007756F1" w:rsidRDefault="007756F1" w:rsidP="007756F1">
            <w:pPr>
              <w:spacing w:after="120"/>
              <w:rPr>
                <w:rFonts w:ascii="Calibri Light" w:hAnsi="Calibri Light"/>
                <w:sz w:val="16"/>
                <w:szCs w:val="16"/>
              </w:rPr>
            </w:pPr>
            <w:del w:id="5075" w:author="Ashan Asmone" w:date="2016-03-31T11:58:00Z">
              <w:r w:rsidRPr="007756F1" w:rsidDel="00140F61">
                <w:rPr>
                  <w:rFonts w:ascii="Calibri Light" w:hAnsi="Calibri Light"/>
                  <w:sz w:val="16"/>
                  <w:szCs w:val="16"/>
                </w:rPr>
                <w:delText>ISO 12678-1:1996 Refractory products - Measurement of dimensions and external defects of refractory bricks - Part 1: Dimensions and conformity to drawings</w:delText>
              </w:r>
            </w:del>
            <w:ins w:id="5076" w:author="Ashan Asmone" w:date="2016-03-31T11:58:00Z">
              <w:r w:rsidR="00140F61">
                <w:rPr>
                  <w:rFonts w:ascii="Calibri Light" w:hAnsi="Calibri Light"/>
                  <w:sz w:val="16"/>
                  <w:szCs w:val="16"/>
                </w:rPr>
                <w:t>ISO 12678-1:1996 Refractory products - Measurement of dimensions and external defects of refractory bricks - Part 1: Dimensions and conformity to drawings</w:t>
              </w:r>
            </w:ins>
          </w:p>
          <w:p w14:paraId="3BDE8742" w14:textId="77777777" w:rsidR="007756F1" w:rsidRPr="007756F1" w:rsidRDefault="007756F1" w:rsidP="007756F1">
            <w:pPr>
              <w:spacing w:after="120"/>
              <w:rPr>
                <w:rFonts w:ascii="Calibri Light" w:hAnsi="Calibri Light"/>
                <w:sz w:val="16"/>
                <w:szCs w:val="16"/>
              </w:rPr>
            </w:pPr>
            <w:del w:id="5077" w:author="Ashan Asmone" w:date="2016-03-31T12:00:00Z">
              <w:r w:rsidRPr="007756F1" w:rsidDel="00140F61">
                <w:rPr>
                  <w:rFonts w:ascii="Calibri Light" w:hAnsi="Calibri Light"/>
                  <w:sz w:val="16"/>
                  <w:szCs w:val="16"/>
                </w:rPr>
                <w:delText>ISO 12678-2:1996</w:delText>
              </w:r>
            </w:del>
            <w:r w:rsidRPr="007756F1">
              <w:rPr>
                <w:rFonts w:ascii="Calibri Light" w:hAnsi="Calibri Light"/>
                <w:sz w:val="16"/>
                <w:szCs w:val="16"/>
              </w:rPr>
              <w:t> </w:t>
            </w:r>
            <w:r w:rsidRPr="007756F1">
              <w:rPr>
                <w:rFonts w:ascii="Calibri Light" w:hAnsi="Calibri Light"/>
                <w:sz w:val="16"/>
                <w:szCs w:val="16"/>
              </w:rPr>
              <w:br/>
            </w:r>
            <w:del w:id="5078" w:author="Ashan Asmone" w:date="2016-03-31T12:00:00Z">
              <w:r w:rsidRPr="007756F1" w:rsidDel="00140F61">
                <w:rPr>
                  <w:rFonts w:ascii="Calibri Light" w:hAnsi="Calibri Light"/>
                  <w:sz w:val="16"/>
                  <w:szCs w:val="16"/>
                </w:rPr>
                <w:delText>Refractory products - Measurement of dimensions and external defects of refractory bricks - Part 2: Corner and edge defects and other surface imperfections</w:delText>
              </w:r>
            </w:del>
            <w:ins w:id="5079" w:author="Ashan Asmone" w:date="2016-03-31T12:00:00Z">
              <w:r w:rsidR="00140F61">
                <w:rPr>
                  <w:rFonts w:ascii="Calibri Light" w:hAnsi="Calibri Light"/>
                  <w:sz w:val="16"/>
                  <w:szCs w:val="16"/>
                </w:rPr>
                <w:t>ISO 12678-2:1996 Refractory products - Measurement of dimensions and external defects of refractory bricks - Part 2: Corner and edge defects and other surface imperfections</w:t>
              </w:r>
            </w:ins>
          </w:p>
          <w:p w14:paraId="62F7D03B"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Sealant</w:t>
            </w:r>
          </w:p>
          <w:p w14:paraId="57FC5ECB" w14:textId="77777777" w:rsidR="007756F1" w:rsidRPr="007756F1" w:rsidRDefault="007756F1" w:rsidP="007756F1">
            <w:pPr>
              <w:spacing w:after="120"/>
              <w:rPr>
                <w:rFonts w:ascii="Calibri Light" w:hAnsi="Calibri Light"/>
                <w:sz w:val="16"/>
                <w:szCs w:val="16"/>
              </w:rPr>
            </w:pPr>
            <w:del w:id="5080" w:author="Ashan Asmone" w:date="2016-03-31T12:01:00Z">
              <w:r w:rsidRPr="007756F1" w:rsidDel="00140F61">
                <w:rPr>
                  <w:rFonts w:ascii="Calibri Light" w:hAnsi="Calibri Light"/>
                  <w:sz w:val="16"/>
                  <w:szCs w:val="16"/>
                </w:rPr>
                <w:delText>ISO 10563:1991 Building construction; sealants for joints; determination of change in mass and volume</w:delText>
              </w:r>
            </w:del>
            <w:ins w:id="5081" w:author="Ashan Asmone" w:date="2016-03-31T12:01:00Z">
              <w:r w:rsidR="00140F61">
                <w:rPr>
                  <w:rFonts w:ascii="Calibri Light" w:hAnsi="Calibri Light"/>
                  <w:sz w:val="16"/>
                  <w:szCs w:val="16"/>
                </w:rPr>
                <w:t>ISO 10563:2005 Building construction - Sealants - Determination of change in mass and volume</w:t>
              </w:r>
            </w:ins>
          </w:p>
          <w:p w14:paraId="07CD7927" w14:textId="77777777" w:rsidR="007756F1" w:rsidRPr="007756F1" w:rsidRDefault="007756F1" w:rsidP="007756F1">
            <w:pPr>
              <w:spacing w:after="120"/>
              <w:rPr>
                <w:rFonts w:ascii="Calibri Light" w:hAnsi="Calibri Light"/>
                <w:sz w:val="16"/>
                <w:szCs w:val="16"/>
              </w:rPr>
            </w:pPr>
            <w:del w:id="5082" w:author="Ashan Asmone" w:date="2016-03-31T12:02:00Z">
              <w:r w:rsidRPr="007756F1" w:rsidDel="002D4ACA">
                <w:rPr>
                  <w:rFonts w:ascii="Calibri Light" w:hAnsi="Calibri Light"/>
                  <w:sz w:val="16"/>
                  <w:szCs w:val="16"/>
                </w:rPr>
                <w:delText>ISO 10590:1991 Building construction; sealants; determination of adhesion/cohesion properties at maintained extension after immersion in water</w:delText>
              </w:r>
            </w:del>
            <w:ins w:id="5083" w:author="Ashan Asmone" w:date="2016-03-31T12:02:00Z">
              <w:r w:rsidR="002D4ACA">
                <w:rPr>
                  <w:rFonts w:ascii="Calibri Light" w:hAnsi="Calibri Light"/>
                  <w:sz w:val="16"/>
                  <w:szCs w:val="16"/>
                </w:rPr>
                <w:t>ISO 10590:2005 Building construction - Sealants - Determination of tensile properties of sealants at maintained extension after immersion in water</w:t>
              </w:r>
            </w:ins>
          </w:p>
          <w:p w14:paraId="70AD73C1" w14:textId="77777777" w:rsidR="007756F1" w:rsidRPr="007756F1" w:rsidRDefault="007756F1" w:rsidP="007756F1">
            <w:pPr>
              <w:spacing w:after="120"/>
              <w:rPr>
                <w:rFonts w:ascii="Calibri Light" w:hAnsi="Calibri Light"/>
                <w:sz w:val="16"/>
                <w:szCs w:val="16"/>
              </w:rPr>
            </w:pPr>
            <w:del w:id="5084" w:author="Ashan Asmone" w:date="2016-03-31T12:03:00Z">
              <w:r w:rsidRPr="007756F1" w:rsidDel="002D4ACA">
                <w:rPr>
                  <w:rFonts w:ascii="Calibri Light" w:hAnsi="Calibri Light"/>
                  <w:sz w:val="16"/>
                  <w:szCs w:val="16"/>
                </w:rPr>
                <w:delText>ISO 10591:1991 Building construction; sealants; determination of adhesion/cohesion properties after immersion in water</w:delText>
              </w:r>
            </w:del>
            <w:ins w:id="5085" w:author="Ashan Asmone" w:date="2016-03-31T12:03:00Z">
              <w:r w:rsidR="002D4ACA">
                <w:rPr>
                  <w:rFonts w:ascii="Calibri Light" w:hAnsi="Calibri Light"/>
                  <w:sz w:val="16"/>
                  <w:szCs w:val="16"/>
                </w:rPr>
                <w:t>ISO 10591:2005 Building construction -- Sealants -- Determination of adhesion/cohesion properties of sealants after immersion in water</w:t>
              </w:r>
            </w:ins>
          </w:p>
          <w:p w14:paraId="493EA1DB" w14:textId="77777777" w:rsidR="007756F1" w:rsidRPr="007756F1" w:rsidRDefault="007756F1" w:rsidP="007756F1">
            <w:pPr>
              <w:spacing w:after="120"/>
              <w:rPr>
                <w:rFonts w:ascii="Calibri Light" w:hAnsi="Calibri Light"/>
                <w:sz w:val="16"/>
                <w:szCs w:val="16"/>
              </w:rPr>
            </w:pPr>
            <w:del w:id="5086" w:author="Ashan Asmone" w:date="2016-03-31T12:04:00Z">
              <w:r w:rsidRPr="007756F1" w:rsidDel="002D4ACA">
                <w:rPr>
                  <w:rFonts w:ascii="Calibri Light" w:hAnsi="Calibri Light"/>
                  <w:sz w:val="16"/>
                  <w:szCs w:val="16"/>
                </w:rPr>
                <w:delText>ISO 11431:1993 Building construction; sealants; determination of adhesion/cohesion properties after exposure to artificial light through glass</w:delText>
              </w:r>
            </w:del>
            <w:ins w:id="5087" w:author="Ashan Asmone" w:date="2016-03-31T12:04:00Z">
              <w:r w:rsidR="002D4ACA">
                <w:rPr>
                  <w:rFonts w:ascii="Calibri Light" w:hAnsi="Calibri Light"/>
                  <w:sz w:val="16"/>
                  <w:szCs w:val="16"/>
                </w:rPr>
                <w:t>ISO 11431:2002 Building construction -- Jointing products -- Determination of adhesion/cohesion properties of sealants after exposure to heat, water and artificial light through glass</w:t>
              </w:r>
            </w:ins>
          </w:p>
          <w:p w14:paraId="02D43A62" w14:textId="77777777" w:rsidR="007756F1" w:rsidRPr="007756F1" w:rsidRDefault="007756F1" w:rsidP="007756F1">
            <w:pPr>
              <w:spacing w:after="120"/>
              <w:rPr>
                <w:rFonts w:ascii="Calibri Light" w:hAnsi="Calibri Light"/>
                <w:sz w:val="16"/>
                <w:szCs w:val="16"/>
              </w:rPr>
            </w:pPr>
            <w:del w:id="5088" w:author="Ashan Asmone" w:date="2016-03-31T12:05:00Z">
              <w:r w:rsidRPr="007756F1" w:rsidDel="002D4ACA">
                <w:rPr>
                  <w:rFonts w:ascii="Calibri Light" w:hAnsi="Calibri Light"/>
                  <w:sz w:val="16"/>
                  <w:szCs w:val="16"/>
                </w:rPr>
                <w:delText>ISO 11432:1993 Building construction; sealants; determination of resistance to compression</w:delText>
              </w:r>
            </w:del>
            <w:ins w:id="5089" w:author="Ashan Asmone" w:date="2016-03-31T12:05:00Z">
              <w:r w:rsidR="002D4ACA">
                <w:rPr>
                  <w:rFonts w:ascii="Calibri Light" w:hAnsi="Calibri Light"/>
                  <w:sz w:val="16"/>
                  <w:szCs w:val="16"/>
                </w:rPr>
                <w:t>ISO 11432:2005 Building construction -- Sealants -- Determination of resistance to compression</w:t>
              </w:r>
            </w:ins>
          </w:p>
          <w:p w14:paraId="22D083B1" w14:textId="77777777" w:rsidR="007756F1" w:rsidRPr="007756F1" w:rsidRDefault="007756F1" w:rsidP="007756F1">
            <w:pPr>
              <w:spacing w:after="120"/>
              <w:rPr>
                <w:rFonts w:ascii="Calibri Light" w:hAnsi="Calibri Light"/>
                <w:sz w:val="16"/>
                <w:szCs w:val="16"/>
              </w:rPr>
            </w:pPr>
            <w:del w:id="5090" w:author="Ashan Asmone" w:date="2016-03-31T12:06:00Z">
              <w:r w:rsidRPr="007756F1" w:rsidDel="002D4ACA">
                <w:rPr>
                  <w:rFonts w:ascii="Calibri Light" w:hAnsi="Calibri Light"/>
                  <w:sz w:val="16"/>
                  <w:szCs w:val="16"/>
                </w:rPr>
                <w:delText>SO 11600:1993 Building construction; sealants; classification and requirements</w:delText>
              </w:r>
            </w:del>
            <w:ins w:id="5091" w:author="Ashan Asmone" w:date="2016-03-31T12:06:00Z">
              <w:r w:rsidR="002D4ACA">
                <w:rPr>
                  <w:rFonts w:ascii="Calibri Light" w:hAnsi="Calibri Light"/>
                  <w:sz w:val="16"/>
                  <w:szCs w:val="16"/>
                </w:rPr>
                <w:t>ISO 11600:2002 Building construction -- Jointing products -- Classification and requirements for sealants</w:t>
              </w:r>
            </w:ins>
          </w:p>
          <w:p w14:paraId="3458D8B9" w14:textId="77777777" w:rsidR="007756F1" w:rsidRPr="007756F1" w:rsidRDefault="007756F1" w:rsidP="007756F1">
            <w:pPr>
              <w:spacing w:after="120"/>
              <w:rPr>
                <w:rFonts w:ascii="Calibri Light" w:hAnsi="Calibri Light"/>
                <w:sz w:val="16"/>
                <w:szCs w:val="16"/>
              </w:rPr>
            </w:pPr>
            <w:del w:id="5092" w:author="Ashan Asmone" w:date="2016-03-31T12:07:00Z">
              <w:r w:rsidRPr="007756F1" w:rsidDel="002D4ACA">
                <w:rPr>
                  <w:rFonts w:ascii="Calibri Light" w:hAnsi="Calibri Light"/>
                  <w:sz w:val="16"/>
                  <w:szCs w:val="16"/>
                </w:rPr>
                <w:delText>ISO 13638:1996 Building construction - Sealants - Determination of resistance to prolonged exposure to water</w:delText>
              </w:r>
            </w:del>
            <w:ins w:id="5093" w:author="Ashan Asmone" w:date="2016-03-31T12:07:00Z">
              <w:r w:rsidR="002D4ACA">
                <w:rPr>
                  <w:rFonts w:ascii="Calibri Light" w:hAnsi="Calibri Light"/>
                  <w:sz w:val="16"/>
                  <w:szCs w:val="16"/>
                </w:rPr>
                <w:t>ISO 13638:1996 Building construction - Sealants - Determination of resistance to prolonged exposure to water</w:t>
              </w:r>
            </w:ins>
          </w:p>
          <w:p w14:paraId="4F7EFD42" w14:textId="77777777" w:rsidR="007756F1" w:rsidRPr="007756F1" w:rsidRDefault="007756F1" w:rsidP="007756F1">
            <w:pPr>
              <w:spacing w:after="120"/>
              <w:rPr>
                <w:rFonts w:ascii="Calibri Light" w:hAnsi="Calibri Light"/>
                <w:sz w:val="16"/>
                <w:szCs w:val="16"/>
              </w:rPr>
            </w:pPr>
            <w:del w:id="5094" w:author="Ashan Asmone" w:date="2016-03-31T12:08:00Z">
              <w:r w:rsidRPr="007756F1" w:rsidDel="002D4ACA">
                <w:rPr>
                  <w:rFonts w:ascii="Calibri Light" w:hAnsi="Calibri Light"/>
                  <w:sz w:val="16"/>
                  <w:szCs w:val="16"/>
                </w:rPr>
                <w:delText>ISO 8340:1984/Cor 1:1995 Building construction - Jointing products - Sealants - Determination of tensile properties at maintained extension; Technical Corrigendum 1</w:delText>
              </w:r>
            </w:del>
            <w:ins w:id="5095" w:author="Ashan Asmone" w:date="2016-03-31T12:08:00Z">
              <w:r w:rsidR="002D4ACA">
                <w:rPr>
                  <w:rFonts w:ascii="Calibri Light" w:hAnsi="Calibri Light"/>
                  <w:sz w:val="16"/>
                  <w:szCs w:val="16"/>
                </w:rPr>
                <w:t>ISO 8340:2005 Building construction -- Sealants -- Determination of tensile properties at maintained extension</w:t>
              </w:r>
            </w:ins>
          </w:p>
          <w:p w14:paraId="55C6B4D3" w14:textId="77777777" w:rsidR="007756F1" w:rsidRPr="007756F1" w:rsidRDefault="007756F1" w:rsidP="007756F1">
            <w:pPr>
              <w:spacing w:after="120"/>
              <w:rPr>
                <w:rFonts w:ascii="Calibri Light" w:hAnsi="Calibri Light"/>
                <w:sz w:val="16"/>
                <w:szCs w:val="16"/>
              </w:rPr>
            </w:pPr>
            <w:del w:id="5096" w:author="Ashan Asmone" w:date="2016-03-31T12:09:00Z">
              <w:r w:rsidRPr="007756F1" w:rsidDel="002D4ACA">
                <w:rPr>
                  <w:rFonts w:ascii="Calibri Light" w:hAnsi="Calibri Light"/>
                  <w:sz w:val="16"/>
                  <w:szCs w:val="16"/>
                </w:rPr>
                <w:delText>ISO 8394:1988 Building construction; jointing products; determination of extrudability of one-component sealants</w:delText>
              </w:r>
            </w:del>
            <w:ins w:id="5097" w:author="Ashan Asmone" w:date="2016-03-31T12:09:00Z">
              <w:r w:rsidR="002D4ACA">
                <w:rPr>
                  <w:rFonts w:ascii="Calibri Light" w:hAnsi="Calibri Light"/>
                  <w:sz w:val="16"/>
                  <w:szCs w:val="16"/>
                </w:rPr>
                <w:t>ISO 8394-1:2010 Building construction -- Jointing products -- Part 1: Determination of extrudability of sealants</w:t>
              </w:r>
            </w:ins>
          </w:p>
          <w:p w14:paraId="4313F96A" w14:textId="77777777" w:rsidR="007756F1" w:rsidRPr="007756F1" w:rsidRDefault="007756F1" w:rsidP="007756F1">
            <w:pPr>
              <w:spacing w:after="120"/>
              <w:rPr>
                <w:rFonts w:ascii="Calibri Light" w:hAnsi="Calibri Light"/>
                <w:sz w:val="16"/>
                <w:szCs w:val="16"/>
              </w:rPr>
            </w:pPr>
            <w:del w:id="5098" w:author="Ashan Asmone" w:date="2016-03-31T12:11:00Z">
              <w:r w:rsidRPr="007756F1" w:rsidDel="002D4ACA">
                <w:rPr>
                  <w:rFonts w:ascii="Calibri Light" w:hAnsi="Calibri Light"/>
                  <w:sz w:val="16"/>
                  <w:szCs w:val="16"/>
                </w:rPr>
                <w:delText>ISO 9047:2001 Building construction - Jointing products - Determination of adhesion/cohesion properties of sealants at variable temperatures</w:delText>
              </w:r>
            </w:del>
            <w:ins w:id="5099" w:author="Ashan Asmone" w:date="2016-03-31T12:11:00Z">
              <w:r w:rsidR="002D4ACA">
                <w:rPr>
                  <w:rFonts w:ascii="Calibri Light" w:hAnsi="Calibri Light"/>
                  <w:sz w:val="16"/>
                  <w:szCs w:val="16"/>
                </w:rPr>
                <w:t>ISO 9047:2001 Building construction - Jointing products - Determination of adhesion/cohesion properties of sealants at variable temperatures</w:t>
              </w:r>
            </w:ins>
          </w:p>
          <w:p w14:paraId="70542D86"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Waterproofing for masonry</w:t>
            </w:r>
          </w:p>
          <w:p w14:paraId="68635B99" w14:textId="77777777" w:rsidR="007756F1" w:rsidRPr="007756F1" w:rsidRDefault="007756F1" w:rsidP="007756F1">
            <w:pPr>
              <w:spacing w:after="120"/>
              <w:rPr>
                <w:rFonts w:ascii="Calibri Light" w:hAnsi="Calibri Light"/>
                <w:sz w:val="16"/>
                <w:szCs w:val="16"/>
              </w:rPr>
            </w:pPr>
            <w:del w:id="5100" w:author="Ashan Asmone" w:date="2016-03-31T12:12:00Z">
              <w:r w:rsidRPr="007756F1"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5101" w:author="Ashan Asmone" w:date="2016-03-31T12:12:00Z">
              <w:r w:rsidR="002D4ACA">
                <w:rPr>
                  <w:rFonts w:ascii="Calibri Light" w:hAnsi="Calibri Light"/>
                  <w:sz w:val="16"/>
                  <w:szCs w:val="16"/>
                </w:rPr>
                <w:t>ISO 7783:2011 Paints and varnishes -- Determination of water-vapour transmission properties -- Cup method</w:t>
              </w:r>
            </w:ins>
            <w:r w:rsidRPr="007756F1">
              <w:rPr>
                <w:rFonts w:ascii="Calibri Light" w:hAnsi="Calibri Light"/>
                <w:sz w:val="16"/>
                <w:szCs w:val="16"/>
              </w:rPr>
              <w:t> </w:t>
            </w:r>
          </w:p>
          <w:p w14:paraId="46BDE867" w14:textId="77777777" w:rsidR="00570413" w:rsidRPr="007756F1" w:rsidRDefault="00570413" w:rsidP="00570413">
            <w:pPr>
              <w:spacing w:after="120"/>
              <w:rPr>
                <w:rFonts w:ascii="Calibri Light" w:hAnsi="Calibri Light"/>
                <w:sz w:val="16"/>
                <w:szCs w:val="16"/>
              </w:rPr>
            </w:pPr>
          </w:p>
        </w:tc>
      </w:tr>
    </w:tbl>
    <w:p w14:paraId="00C6E96F" w14:textId="77777777" w:rsidR="00570413" w:rsidRDefault="00570413">
      <w:pPr>
        <w:rPr>
          <w:sz w:val="16"/>
          <w:szCs w:val="16"/>
          <w:lang w:val="en-US"/>
        </w:rPr>
      </w:pPr>
    </w:p>
    <w:p w14:paraId="69F5FC72" w14:textId="77777777" w:rsidR="00570413" w:rsidRDefault="004A0C92" w:rsidP="003115A2">
      <w:pPr>
        <w:pStyle w:val="Heading2"/>
        <w:rPr>
          <w:lang w:val="en-US"/>
        </w:rPr>
      </w:pPr>
      <w:r w:rsidRPr="003115A2">
        <w:t>Efflorescence</w:t>
      </w:r>
      <w:r>
        <w:rPr>
          <w:lang w:val="en-US"/>
        </w:rPr>
        <w:t xml:space="preserve"> - </w:t>
      </w:r>
      <w:r w:rsidR="003115A2" w:rsidRPr="003115A2">
        <w:t>Lime leaching</w:t>
      </w:r>
    </w:p>
    <w:tbl>
      <w:tblPr>
        <w:tblStyle w:val="TableGrid"/>
        <w:tblW w:w="0" w:type="auto"/>
        <w:tblInd w:w="108" w:type="dxa"/>
        <w:tblLook w:val="04A0" w:firstRow="1" w:lastRow="0" w:firstColumn="1" w:lastColumn="0" w:noHBand="0" w:noVBand="1"/>
      </w:tblPr>
      <w:tblGrid>
        <w:gridCol w:w="685"/>
        <w:gridCol w:w="8449"/>
      </w:tblGrid>
      <w:tr w:rsidR="00570413" w:rsidRPr="004F3C8C" w14:paraId="2CF0A496" w14:textId="77777777" w:rsidTr="00570413">
        <w:tc>
          <w:tcPr>
            <w:tcW w:w="685" w:type="dxa"/>
          </w:tcPr>
          <w:p w14:paraId="1CE2994E"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3C1FF5E4"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3128FA47" w14:textId="77777777" w:rsidR="007756F1" w:rsidRPr="007756F1" w:rsidRDefault="007756F1" w:rsidP="007756F1">
            <w:pPr>
              <w:spacing w:after="120"/>
              <w:rPr>
                <w:rFonts w:ascii="Calibri Light" w:hAnsi="Calibri Light"/>
                <w:sz w:val="16"/>
                <w:szCs w:val="16"/>
              </w:rPr>
            </w:pPr>
            <w:del w:id="5102" w:author="Ashan Asmone" w:date="2016-03-31T12:23:00Z">
              <w:r w:rsidRPr="007756F1" w:rsidDel="00273739">
                <w:rPr>
                  <w:rFonts w:ascii="Calibri Light" w:hAnsi="Calibri Light"/>
                  <w:sz w:val="16"/>
                  <w:szCs w:val="16"/>
                </w:rPr>
                <w:delText>BS 890:1995 Specification for building lime</w:delText>
              </w:r>
            </w:del>
            <w:ins w:id="5103" w:author="Ashan Asmone" w:date="2016-03-31T12:23:00Z">
              <w:r w:rsidR="00273739">
                <w:rPr>
                  <w:rFonts w:ascii="Calibri Light" w:hAnsi="Calibri Light"/>
                  <w:sz w:val="16"/>
                  <w:szCs w:val="16"/>
                </w:rPr>
                <w:t>BS EN 459-1:2015 Building lime. Definitions, specifications and conformity criteria</w:t>
              </w:r>
            </w:ins>
            <w:del w:id="5104" w:author="Ashan Senel Asmone" w:date="2016-03-21T16:33:00Z">
              <w:r w:rsidRPr="007756F1" w:rsidDel="00A42019">
                <w:rPr>
                  <w:rFonts w:ascii="Calibri Light" w:hAnsi="Calibri Light"/>
                  <w:sz w:val="16"/>
                  <w:szCs w:val="16"/>
                </w:rPr>
                <w:delText>s</w:delText>
              </w:r>
            </w:del>
            <w:ins w:id="5105" w:author="Ashan Senel Asmone" w:date="2016-03-21T16:33:00Z">
              <w:r w:rsidR="00A42019">
                <w:rPr>
                  <w:rFonts w:ascii="Calibri Light" w:hAnsi="Calibri Light"/>
                  <w:sz w:val="16"/>
                  <w:szCs w:val="16"/>
                </w:rPr>
                <w:t>BS EN 459-1:2015 Building lime. Definitions, specifications and conformity criteria</w:t>
              </w:r>
            </w:ins>
          </w:p>
          <w:p w14:paraId="0C165674" w14:textId="77777777" w:rsidR="007756F1" w:rsidRPr="007756F1" w:rsidRDefault="007756F1" w:rsidP="007756F1">
            <w:pPr>
              <w:spacing w:after="120"/>
              <w:rPr>
                <w:rFonts w:ascii="Calibri Light" w:hAnsi="Calibri Light"/>
                <w:sz w:val="16"/>
                <w:szCs w:val="16"/>
              </w:rPr>
            </w:pPr>
            <w:del w:id="5106" w:author="Ashan Senel Asmone" w:date="2016-03-21T16:36:00Z">
              <w:r w:rsidRPr="007756F1" w:rsidDel="00A42019">
                <w:rPr>
                  <w:rFonts w:ascii="Calibri Light" w:hAnsi="Calibri Light"/>
                  <w:sz w:val="16"/>
                  <w:szCs w:val="16"/>
                </w:rPr>
                <w:delText>BS 3921:1985 Specification for clay bricks</w:delText>
              </w:r>
            </w:del>
            <w:ins w:id="5107" w:author="Ashan Senel Asmone" w:date="2016-03-21T16:36:00Z">
              <w:r w:rsidR="00A42019">
                <w:rPr>
                  <w:rFonts w:ascii="Calibri Light" w:hAnsi="Calibri Light"/>
                  <w:sz w:val="16"/>
                  <w:szCs w:val="16"/>
                </w:rPr>
                <w:t xml:space="preserve">BS EN 772-3:1998 Methods of test for masonry units. Determination of net volume and percentage of voids of clay masonry units by hydrostatic weighing/ </w:t>
              </w:r>
            </w:ins>
            <w:ins w:id="5108"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ins w:id="5109" w:author="Ashan Senel Asmone" w:date="2016-03-21T16:36:00Z">
              <w:r w:rsidR="00A42019">
                <w:rPr>
                  <w:rFonts w:ascii="Calibri Light" w:hAnsi="Calibri Light"/>
                  <w:sz w:val="16"/>
                  <w:szCs w:val="16"/>
                </w:rPr>
                <w:t>/ BS EN 771-1:2011 Specification for masonry units. Clay masonry units</w:t>
              </w:r>
            </w:ins>
          </w:p>
          <w:p w14:paraId="4FFF5FC1" w14:textId="77777777" w:rsidR="007756F1" w:rsidRPr="007756F1" w:rsidRDefault="007756F1" w:rsidP="007756F1">
            <w:pPr>
              <w:spacing w:after="120"/>
              <w:rPr>
                <w:rFonts w:ascii="Calibri Light" w:hAnsi="Calibri Light"/>
                <w:sz w:val="16"/>
                <w:szCs w:val="16"/>
              </w:rPr>
            </w:pPr>
            <w:del w:id="5110" w:author="Ashan Senel Asmone" w:date="2016-03-21T16:39:00Z">
              <w:r w:rsidRPr="007756F1" w:rsidDel="00534DBC">
                <w:rPr>
                  <w:rFonts w:ascii="Calibri Light" w:hAnsi="Calibri Light"/>
                  <w:sz w:val="16"/>
                  <w:szCs w:val="16"/>
                </w:rPr>
                <w:delText>BS 5628-2:2000 Code of practice for use of masonry. Structural use of reinforced and prestressed masonry</w:delText>
              </w:r>
            </w:del>
            <w:ins w:id="5111" w:author="Ashan Senel Asmone" w:date="2016-03-21T16:40:00Z">
              <w:r w:rsidR="00534DBC">
                <w:rPr>
                  <w:rFonts w:ascii="Calibri Light" w:hAnsi="Calibri Light"/>
                  <w:sz w:val="16"/>
                  <w:szCs w:val="16"/>
                </w:rPr>
                <w:t xml:space="preserve">PD 6697:2010 Recommendations for the design of masonry structures to BS EN 1996-1-1 and BS EN 1996-2/ BS EN 1996-3:2006 Eurocode 6. Design of masonry structures. Simplified calculation methods for unreinforced masonry structures/ </w:t>
              </w:r>
            </w:ins>
            <w:ins w:id="5112" w:author="Ashan Senel Asmone" w:date="2016-03-21T16:39:00Z">
              <w:r w:rsidR="00534DBC">
                <w:rPr>
                  <w:rFonts w:ascii="Calibri Light" w:hAnsi="Calibri Light"/>
                  <w:sz w:val="16"/>
                  <w:szCs w:val="16"/>
                </w:rPr>
                <w:t>BS EN 1996-2:2006 Eurocode 6. Design of masonry structures. Design considerations, selection of materials and execution of masonry/ BS EN 1996-1-1:2005+A1:2012 Eurocode 6. Design of masonry structures. General rules for reinforced and unreinforced masonry structures</w:t>
              </w:r>
            </w:ins>
          </w:p>
          <w:p w14:paraId="1309511F" w14:textId="77777777" w:rsidR="007756F1" w:rsidRPr="007756F1" w:rsidRDefault="007756F1" w:rsidP="007756F1">
            <w:pPr>
              <w:spacing w:after="120"/>
              <w:rPr>
                <w:rFonts w:ascii="Calibri Light" w:hAnsi="Calibri Light"/>
                <w:sz w:val="16"/>
                <w:szCs w:val="16"/>
              </w:rPr>
            </w:pPr>
            <w:del w:id="5113" w:author="Ashan Senel Asmone" w:date="2016-03-21T16:42:00Z">
              <w:r w:rsidRPr="007756F1" w:rsidDel="00534DBC">
                <w:rPr>
                  <w:rFonts w:ascii="Calibri Light" w:hAnsi="Calibri Light"/>
                  <w:sz w:val="16"/>
                  <w:szCs w:val="16"/>
                </w:rPr>
                <w:delText>BS 5628-3:2001 Code of practice for use of masonry. Materials and components, design and workmanship</w:delText>
              </w:r>
            </w:del>
            <w:ins w:id="5114" w:author="Ashan Senel Asmone" w:date="2016-03-21T16:42:00Z">
              <w:r w:rsidR="00534DBC">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6779DC37" w14:textId="77777777" w:rsidR="007756F1" w:rsidRPr="007756F1" w:rsidRDefault="007756F1" w:rsidP="007756F1">
            <w:pPr>
              <w:spacing w:after="120"/>
              <w:rPr>
                <w:rFonts w:ascii="Calibri Light" w:hAnsi="Calibri Light"/>
                <w:sz w:val="16"/>
                <w:szCs w:val="16"/>
              </w:rPr>
            </w:pPr>
            <w:del w:id="5115" w:author="Ashan Senel Asmone" w:date="2016-03-21T16:44:00Z">
              <w:r w:rsidRPr="007756F1" w:rsidDel="00534DBC">
                <w:rPr>
                  <w:rFonts w:ascii="Calibri Light" w:hAnsi="Calibri Light"/>
                  <w:sz w:val="16"/>
                  <w:szCs w:val="16"/>
                </w:rPr>
                <w:delText>BS 6100-5.3:1984 Glossary of building and civil engineering terms. Masonry. Bricks and blocks</w:delText>
              </w:r>
            </w:del>
            <w:ins w:id="5116" w:author="Ashan Senel Asmone" w:date="2016-03-21T16:44:00Z">
              <w:r w:rsidR="00534DBC">
                <w:rPr>
                  <w:rFonts w:ascii="Calibri Light" w:hAnsi="Calibri Light"/>
                  <w:sz w:val="16"/>
                  <w:szCs w:val="16"/>
                </w:rPr>
                <w:t>BS 6100-6:2008 Building and civil engineering. Vocabulary. Construction parts</w:t>
              </w:r>
            </w:ins>
          </w:p>
          <w:p w14:paraId="49020E89" w14:textId="77777777" w:rsidR="007756F1" w:rsidRPr="007756F1" w:rsidRDefault="007756F1" w:rsidP="007756F1">
            <w:pPr>
              <w:spacing w:after="120"/>
              <w:rPr>
                <w:rFonts w:ascii="Calibri Light" w:hAnsi="Calibri Light"/>
                <w:sz w:val="16"/>
                <w:szCs w:val="16"/>
              </w:rPr>
            </w:pPr>
            <w:del w:id="5117" w:author="Ashan Senel Asmone" w:date="2016-03-21T16:45:00Z">
              <w:r w:rsidRPr="007756F1" w:rsidDel="00534DBC">
                <w:rPr>
                  <w:rFonts w:ascii="Calibri Light" w:hAnsi="Calibri Light"/>
                  <w:sz w:val="16"/>
                  <w:szCs w:val="16"/>
                </w:rPr>
                <w:delText>BS EN 772-1:2000 Methods of test for masonry units. Determination of compressive strength</w:delText>
              </w:r>
            </w:del>
            <w:ins w:id="5118" w:author="Ashan Senel Asmone" w:date="2016-03-21T16:45:00Z">
              <w:r w:rsidR="00534DBC">
                <w:rPr>
                  <w:rFonts w:ascii="Calibri Light" w:hAnsi="Calibri Light"/>
                  <w:sz w:val="16"/>
                  <w:szCs w:val="16"/>
                </w:rPr>
                <w:t>BS EN 772-1:2011+A1:2015 Methods of test for masonry units. Determination of compressive strength</w:t>
              </w:r>
            </w:ins>
          </w:p>
          <w:p w14:paraId="6EF46E77" w14:textId="77777777" w:rsidR="007756F1" w:rsidRPr="007756F1" w:rsidRDefault="007756F1" w:rsidP="007756F1">
            <w:pPr>
              <w:spacing w:after="120"/>
              <w:rPr>
                <w:rFonts w:ascii="Calibri Light" w:hAnsi="Calibri Light"/>
                <w:sz w:val="16"/>
                <w:szCs w:val="16"/>
              </w:rPr>
            </w:pPr>
            <w:del w:id="5119" w:author="Ashan Senel Asmone" w:date="2016-03-21T16:46:00Z">
              <w:r w:rsidRPr="007756F1" w:rsidDel="00534DBC">
                <w:rPr>
                  <w:rFonts w:ascii="Calibri Light" w:hAnsi="Calibri Light"/>
                  <w:sz w:val="16"/>
                  <w:szCs w:val="16"/>
                </w:rPr>
                <w:delText>BS EN 772-2:1998 Methods of test for masonry units. Determination of percentage area of voids in aggregate concrete masonry units (by paper indentation)</w:delText>
              </w:r>
            </w:del>
            <w:ins w:id="5120" w:author="Ashan Senel Asmone" w:date="2016-03-21T16:46:00Z">
              <w:r w:rsidR="00534DBC">
                <w:rPr>
                  <w:rFonts w:ascii="Calibri Light" w:hAnsi="Calibri Light"/>
                  <w:sz w:val="16"/>
                  <w:szCs w:val="16"/>
                </w:rPr>
                <w:t>BS EN 772-2:1998 Methods of test for masonry units. Determination of percentage area of voids in masonry units (by paper indentation)</w:t>
              </w:r>
            </w:ins>
          </w:p>
          <w:p w14:paraId="323EBD1F" w14:textId="77777777" w:rsidR="007756F1" w:rsidRPr="007756F1" w:rsidRDefault="007756F1" w:rsidP="007756F1">
            <w:pPr>
              <w:spacing w:after="120"/>
              <w:rPr>
                <w:rFonts w:ascii="Calibri Light" w:hAnsi="Calibri Light"/>
                <w:sz w:val="16"/>
                <w:szCs w:val="16"/>
              </w:rPr>
            </w:pPr>
            <w:del w:id="5121" w:author="Ashan Senel Asmone" w:date="2016-03-21T16:48:00Z">
              <w:r w:rsidRPr="007756F1" w:rsidDel="00534DBC">
                <w:rPr>
                  <w:rFonts w:ascii="Calibri Light" w:hAnsi="Calibri Light"/>
                  <w:sz w:val="16"/>
                  <w:szCs w:val="16"/>
                </w:rPr>
                <w:delText>BS EN 772-5:2001 Methods of test for masonry units. Determination of the active soluble salts content of clay masonry units</w:delText>
              </w:r>
            </w:del>
            <w:ins w:id="5122"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2BEA2BB3" w14:textId="77777777" w:rsidR="007756F1" w:rsidRPr="007756F1" w:rsidRDefault="007756F1" w:rsidP="007756F1">
            <w:pPr>
              <w:spacing w:after="120"/>
              <w:rPr>
                <w:rFonts w:ascii="Calibri Light" w:hAnsi="Calibri Light"/>
                <w:sz w:val="16"/>
                <w:szCs w:val="16"/>
              </w:rPr>
            </w:pPr>
            <w:del w:id="5123" w:author="Ashan Senel Asmone" w:date="2016-03-21T16:49:00Z">
              <w:r w:rsidRPr="007756F1" w:rsidDel="00534DBC">
                <w:rPr>
                  <w:rFonts w:ascii="Calibri Light" w:hAnsi="Calibri Light"/>
                  <w:sz w:val="16"/>
                  <w:szCs w:val="16"/>
                </w:rPr>
                <w:delText>BS EN 772-7:1998 Methods of test for masonry units. Determination of water absorption of clay masonry damp proof course units by boiling in water</w:delText>
              </w:r>
            </w:del>
            <w:ins w:id="5124"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519B38E9" w14:textId="77777777" w:rsidR="007756F1" w:rsidRPr="007756F1" w:rsidRDefault="007756F1" w:rsidP="007756F1">
            <w:pPr>
              <w:spacing w:after="120"/>
              <w:rPr>
                <w:rFonts w:ascii="Calibri Light" w:hAnsi="Calibri Light"/>
                <w:sz w:val="16"/>
                <w:szCs w:val="16"/>
              </w:rPr>
            </w:pPr>
            <w:del w:id="5125" w:author="Ashan Senel Asmone" w:date="2016-03-21T16:50:00Z">
              <w:r w:rsidRPr="007756F1" w:rsidDel="00534DBC">
                <w:rPr>
                  <w:rFonts w:ascii="Calibri Light" w:hAnsi="Calibri Light"/>
                  <w:sz w:val="16"/>
                  <w:szCs w:val="16"/>
                </w:rPr>
                <w:delText>BS EN 772-19:2000 Methods of test for masonry units. Determination of moisture expansion of large horizontally perforated clay masonry units</w:delText>
              </w:r>
            </w:del>
            <w:ins w:id="5126" w:author="Ashan Senel Asmone" w:date="2016-03-21T16:50:00Z">
              <w:r w:rsidR="00534DBC">
                <w:rPr>
                  <w:rFonts w:ascii="Calibri Light" w:hAnsi="Calibri Light"/>
                  <w:sz w:val="16"/>
                  <w:szCs w:val="16"/>
                </w:rPr>
                <w:t>BS EN 772-19:2000 Methods of test for masonry units. Determination of moisture expansion of large horizontally perforated clay masonry units</w:t>
              </w:r>
            </w:ins>
          </w:p>
          <w:p w14:paraId="4AE3160A" w14:textId="77777777" w:rsidR="007756F1" w:rsidRPr="007756F1" w:rsidRDefault="007756F1" w:rsidP="007756F1">
            <w:pPr>
              <w:spacing w:after="120"/>
              <w:rPr>
                <w:rFonts w:ascii="Calibri Light" w:hAnsi="Calibri Light"/>
                <w:sz w:val="16"/>
                <w:szCs w:val="16"/>
              </w:rPr>
            </w:pPr>
            <w:del w:id="5127" w:author="Ashan Senel Asmone" w:date="2016-03-21T16:50:00Z">
              <w:r w:rsidRPr="007756F1" w:rsidDel="00534DBC">
                <w:rPr>
                  <w:rFonts w:ascii="Calibri Light" w:hAnsi="Calibri Light"/>
                  <w:sz w:val="16"/>
                  <w:szCs w:val="16"/>
                </w:rPr>
                <w:delText>BS 8000-3:2001 Workmanship on building sites. Code of practice for masonry</w:delText>
              </w:r>
            </w:del>
            <w:ins w:id="5128" w:author="Ashan Senel Asmone" w:date="2016-03-21T16:50:00Z">
              <w:r w:rsidR="00534DBC">
                <w:rPr>
                  <w:rFonts w:ascii="Calibri Light" w:hAnsi="Calibri Light"/>
                  <w:sz w:val="16"/>
                  <w:szCs w:val="16"/>
                </w:rPr>
                <w:t>BS 8000-0:2014 Workmanship on construction sites. Introduction and general principles</w:t>
              </w:r>
            </w:ins>
          </w:p>
          <w:p w14:paraId="04D15DD8" w14:textId="77777777" w:rsidR="007756F1" w:rsidRPr="007756F1" w:rsidRDefault="007756F1" w:rsidP="007756F1">
            <w:pPr>
              <w:spacing w:after="120"/>
              <w:rPr>
                <w:rFonts w:ascii="Calibri Light" w:hAnsi="Calibri Light"/>
                <w:sz w:val="16"/>
                <w:szCs w:val="16"/>
              </w:rPr>
            </w:pPr>
            <w:del w:id="5129" w:author="Ashan Senel Asmone" w:date="2016-03-21T16:51:00Z">
              <w:r w:rsidRPr="007756F1" w:rsidDel="00534DBC">
                <w:rPr>
                  <w:rFonts w:ascii="Calibri Light" w:hAnsi="Calibri Light"/>
                  <w:sz w:val="16"/>
                  <w:szCs w:val="16"/>
                </w:rPr>
                <w:delText>BS 8221-1:2000 Code of practice for cleaning and surface repair of buildings. Cleaning of natural stones, brick, terracotta and concrete</w:delText>
              </w:r>
            </w:del>
            <w:ins w:id="5130"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6F09E3A2" w14:textId="77777777" w:rsidR="007756F1" w:rsidRPr="007756F1" w:rsidRDefault="007756F1" w:rsidP="007756F1">
            <w:pPr>
              <w:spacing w:after="120"/>
              <w:rPr>
                <w:rFonts w:ascii="Calibri Light" w:hAnsi="Calibri Light"/>
                <w:sz w:val="16"/>
                <w:szCs w:val="16"/>
              </w:rPr>
            </w:pPr>
            <w:del w:id="5131" w:author="Ashan Senel Asmone" w:date="2016-03-21T16:52:00Z">
              <w:r w:rsidRPr="007756F1" w:rsidDel="00534DBC">
                <w:rPr>
                  <w:rFonts w:ascii="Calibri Light" w:hAnsi="Calibri Light"/>
                  <w:sz w:val="16"/>
                  <w:szCs w:val="16"/>
                </w:rPr>
                <w:delText>BS 8221-2:2000 Code of practice for cleaning and surface repair of buildings. Surface repair of natural stones, brick and terracotta</w:delText>
              </w:r>
            </w:del>
            <w:ins w:id="5132" w:author="Ashan Senel Asmone" w:date="2016-03-21T16:52:00Z">
              <w:r w:rsidR="00534DBC">
                <w:rPr>
                  <w:rFonts w:ascii="Calibri Light" w:hAnsi="Calibri Light"/>
                  <w:sz w:val="16"/>
                  <w:szCs w:val="16"/>
                </w:rPr>
                <w:t>BS 8221-2:2000 Code of practice for cleaning and surface repair of buildings. Surface repair of natural stones, brick and terracotta</w:t>
              </w:r>
            </w:ins>
          </w:p>
          <w:p w14:paraId="696EB895"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Mortar</w:t>
            </w:r>
          </w:p>
          <w:p w14:paraId="57AC1A59" w14:textId="77777777" w:rsidR="007756F1" w:rsidRPr="007756F1" w:rsidRDefault="007756F1" w:rsidP="007756F1">
            <w:pPr>
              <w:spacing w:after="120"/>
              <w:rPr>
                <w:rFonts w:ascii="Calibri Light" w:hAnsi="Calibri Light"/>
                <w:sz w:val="16"/>
                <w:szCs w:val="16"/>
              </w:rPr>
            </w:pPr>
            <w:del w:id="5133" w:author="Ashan Senel Asmone" w:date="2016-03-21T16:53:00Z">
              <w:r w:rsidRPr="007756F1" w:rsidDel="00534DBC">
                <w:rPr>
                  <w:rFonts w:ascii="Calibri Light" w:hAnsi="Calibri Light"/>
                  <w:sz w:val="16"/>
                  <w:szCs w:val="16"/>
                </w:rPr>
                <w:delText>BS EN 413-2:1995 Masonry cement. Test methods</w:delText>
              </w:r>
            </w:del>
            <w:ins w:id="5134" w:author="Ashan Senel Asmone" w:date="2016-03-21T16:53:00Z">
              <w:r w:rsidR="00534DBC">
                <w:rPr>
                  <w:rFonts w:ascii="Calibri Light" w:hAnsi="Calibri Light"/>
                  <w:sz w:val="16"/>
                  <w:szCs w:val="16"/>
                </w:rPr>
                <w:t>BS EN 413-2:2005 Masonry cement. Test methods</w:t>
              </w:r>
            </w:ins>
          </w:p>
          <w:p w14:paraId="007BA998" w14:textId="77777777" w:rsidR="007756F1" w:rsidRPr="007756F1" w:rsidRDefault="007756F1" w:rsidP="007756F1">
            <w:pPr>
              <w:spacing w:after="120"/>
              <w:rPr>
                <w:rFonts w:ascii="Calibri Light" w:hAnsi="Calibri Light"/>
                <w:sz w:val="16"/>
                <w:szCs w:val="16"/>
              </w:rPr>
            </w:pPr>
            <w:del w:id="5135" w:author="Ashan Senel Asmone" w:date="2016-03-21T16:45:00Z">
              <w:r w:rsidRPr="007756F1" w:rsidDel="00534DBC">
                <w:rPr>
                  <w:rFonts w:ascii="Calibri Light" w:hAnsi="Calibri Light"/>
                  <w:sz w:val="16"/>
                  <w:szCs w:val="16"/>
                </w:rPr>
                <w:delText>BS EN 772-1:2000 Methods of test for masonry units. Determination of compressive strength</w:delText>
              </w:r>
            </w:del>
            <w:ins w:id="5136" w:author="Ashan Senel Asmone" w:date="2016-03-21T16:45:00Z">
              <w:r w:rsidR="00534DBC">
                <w:rPr>
                  <w:rFonts w:ascii="Calibri Light" w:hAnsi="Calibri Light"/>
                  <w:sz w:val="16"/>
                  <w:szCs w:val="16"/>
                </w:rPr>
                <w:t>BS EN 772-1:2011+A1:2015 Methods of test for masonry units. Determination of compressive strength</w:t>
              </w:r>
            </w:ins>
          </w:p>
          <w:p w14:paraId="2325D6DB" w14:textId="77777777" w:rsidR="007756F1" w:rsidRPr="007756F1" w:rsidRDefault="007756F1" w:rsidP="007756F1">
            <w:pPr>
              <w:spacing w:after="120"/>
              <w:rPr>
                <w:rFonts w:ascii="Calibri Light" w:hAnsi="Calibri Light"/>
                <w:sz w:val="16"/>
                <w:szCs w:val="16"/>
              </w:rPr>
            </w:pPr>
            <w:del w:id="5137" w:author="Ashan Senel Asmone" w:date="2016-03-21T16:48:00Z">
              <w:r w:rsidRPr="007756F1" w:rsidDel="00534DBC">
                <w:rPr>
                  <w:rFonts w:ascii="Calibri Light" w:hAnsi="Calibri Light"/>
                  <w:sz w:val="16"/>
                  <w:szCs w:val="16"/>
                </w:rPr>
                <w:delText>BS EN 772-5:2001 Methods of test for masonry units. Determination of the active soluble salts content of clay masonry units</w:delText>
              </w:r>
            </w:del>
            <w:ins w:id="5138"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7DB05098" w14:textId="77777777" w:rsidR="007756F1" w:rsidRPr="007756F1" w:rsidRDefault="007756F1" w:rsidP="007756F1">
            <w:pPr>
              <w:spacing w:after="120"/>
              <w:rPr>
                <w:rFonts w:ascii="Calibri Light" w:hAnsi="Calibri Light"/>
                <w:sz w:val="16"/>
                <w:szCs w:val="16"/>
              </w:rPr>
            </w:pPr>
            <w:del w:id="5139" w:author="Ashan Senel Asmone" w:date="2016-03-21T16:54:00Z">
              <w:r w:rsidRPr="007756F1" w:rsidDel="00534DBC">
                <w:rPr>
                  <w:rFonts w:ascii="Calibri Light" w:hAnsi="Calibri Light"/>
                  <w:sz w:val="16"/>
                  <w:szCs w:val="16"/>
                </w:rPr>
                <w:delText>BS EN 772-16:2000 Methods of test for masonry units. Determination of dimensions</w:delText>
              </w:r>
            </w:del>
            <w:ins w:id="5140" w:author="Ashan Senel Asmone" w:date="2016-03-21T16:54:00Z">
              <w:r w:rsidR="00534DBC">
                <w:rPr>
                  <w:rFonts w:ascii="Calibri Light" w:hAnsi="Calibri Light"/>
                  <w:sz w:val="16"/>
                  <w:szCs w:val="16"/>
                </w:rPr>
                <w:t>BS EN 772-16:2011 Methods of test for masonry units. Determination of dimensions</w:t>
              </w:r>
            </w:ins>
          </w:p>
          <w:p w14:paraId="7010D608" w14:textId="77777777" w:rsidR="007756F1" w:rsidRPr="007756F1" w:rsidRDefault="007756F1" w:rsidP="007756F1">
            <w:pPr>
              <w:spacing w:after="120"/>
              <w:rPr>
                <w:rFonts w:ascii="Calibri Light" w:hAnsi="Calibri Light"/>
                <w:sz w:val="16"/>
                <w:szCs w:val="16"/>
              </w:rPr>
            </w:pPr>
            <w:del w:id="5141" w:author="Ashan Senel Asmone" w:date="2016-03-21T16:55:00Z">
              <w:r w:rsidRPr="007756F1" w:rsidDel="00534DBC">
                <w:rPr>
                  <w:rFonts w:ascii="Calibri Light" w:hAnsi="Calibri Light"/>
                  <w:sz w:val="16"/>
                  <w:szCs w:val="16"/>
                </w:rPr>
                <w:delText>BS EN 998-2:2002 Specification for mortar for masonry. Masonry mortar</w:delText>
              </w:r>
            </w:del>
            <w:ins w:id="5142" w:author="Ashan Senel Asmone" w:date="2016-03-21T16:55:00Z">
              <w:r w:rsidR="00534DBC">
                <w:rPr>
                  <w:rFonts w:ascii="Calibri Light" w:hAnsi="Calibri Light"/>
                  <w:sz w:val="16"/>
                  <w:szCs w:val="16"/>
                </w:rPr>
                <w:t>BS EN 998-2:2010 Specification for mortar for masonry. Masonry mortar</w:t>
              </w:r>
            </w:ins>
          </w:p>
          <w:p w14:paraId="50EFEE69" w14:textId="77777777" w:rsidR="007756F1" w:rsidRPr="007756F1" w:rsidRDefault="007756F1" w:rsidP="007756F1">
            <w:pPr>
              <w:spacing w:after="120"/>
              <w:rPr>
                <w:rFonts w:ascii="Calibri Light" w:hAnsi="Calibri Light"/>
                <w:sz w:val="16"/>
                <w:szCs w:val="16"/>
              </w:rPr>
            </w:pPr>
            <w:del w:id="5143" w:author="Ashan Senel Asmone" w:date="2016-03-21T16:56:00Z">
              <w:r w:rsidRPr="007756F1" w:rsidDel="00534DBC">
                <w:rPr>
                  <w:rFonts w:ascii="Calibri Light" w:hAnsi="Calibri Light"/>
                  <w:sz w:val="16"/>
                  <w:szCs w:val="16"/>
                </w:rPr>
                <w:delText>BS EN 1015-1:1999 Methods of test for mortar for masonry. Determination of particle size distribution (by sieve analysis)</w:delText>
              </w:r>
            </w:del>
            <w:ins w:id="5144" w:author="Ashan Senel Asmone" w:date="2016-03-21T16:56:00Z">
              <w:r w:rsidR="00534DBC">
                <w:rPr>
                  <w:rFonts w:ascii="Calibri Light" w:hAnsi="Calibri Light"/>
                  <w:sz w:val="16"/>
                  <w:szCs w:val="16"/>
                </w:rPr>
                <w:t>BS EN 1015-1:1999 Methods of test for mortar for masonry. Determination of particle size distribution (by sieve analysis)</w:t>
              </w:r>
            </w:ins>
          </w:p>
          <w:p w14:paraId="1F9A1594" w14:textId="77777777" w:rsidR="007756F1" w:rsidRPr="007756F1" w:rsidRDefault="007756F1" w:rsidP="007756F1">
            <w:pPr>
              <w:spacing w:after="120"/>
              <w:rPr>
                <w:rFonts w:ascii="Calibri Light" w:hAnsi="Calibri Light"/>
                <w:sz w:val="16"/>
                <w:szCs w:val="16"/>
              </w:rPr>
            </w:pPr>
            <w:del w:id="5145" w:author="Ashan Senel Asmone" w:date="2016-03-21T16:56:00Z">
              <w:r w:rsidRPr="007756F1" w:rsidDel="00534DBC">
                <w:rPr>
                  <w:rFonts w:ascii="Calibri Light" w:hAnsi="Calibri Light"/>
                  <w:sz w:val="16"/>
                  <w:szCs w:val="16"/>
                </w:rPr>
                <w:delText>BS EN 1015-2:1999</w:delText>
              </w:r>
              <w:r w:rsidRPr="007756F1" w:rsidDel="00534DBC">
                <w:rPr>
                  <w:rFonts w:ascii="Calibri Light" w:hAnsi="Calibri Light"/>
                  <w:b/>
                  <w:bCs/>
                  <w:sz w:val="16"/>
                  <w:szCs w:val="16"/>
                </w:rPr>
                <w:delText> </w:delText>
              </w:r>
              <w:r w:rsidRPr="007756F1" w:rsidDel="00534DBC">
                <w:rPr>
                  <w:rFonts w:ascii="Calibri Light" w:hAnsi="Calibri Light"/>
                  <w:sz w:val="16"/>
                  <w:szCs w:val="16"/>
                </w:rPr>
                <w:delText>Methods of test for mortar for masonry. Bulk sampling of mortars and preparation of test mortars</w:delText>
              </w:r>
            </w:del>
            <w:ins w:id="5146" w:author="Ashan Senel Asmone" w:date="2016-03-21T16:56:00Z">
              <w:r w:rsidR="00534DBC">
                <w:rPr>
                  <w:rFonts w:ascii="Calibri Light" w:hAnsi="Calibri Light"/>
                  <w:sz w:val="16"/>
                  <w:szCs w:val="16"/>
                </w:rPr>
                <w:t>BS EN 1015-2:1999 Methods of test for mortar for masonry. Bulk sampling of mortars and preparation of test mortars</w:t>
              </w:r>
            </w:ins>
          </w:p>
          <w:p w14:paraId="753A83A9" w14:textId="77777777" w:rsidR="007756F1" w:rsidRPr="007756F1" w:rsidRDefault="007756F1" w:rsidP="007756F1">
            <w:pPr>
              <w:spacing w:after="120"/>
              <w:rPr>
                <w:rFonts w:ascii="Calibri Light" w:hAnsi="Calibri Light"/>
                <w:sz w:val="16"/>
                <w:szCs w:val="16"/>
              </w:rPr>
            </w:pPr>
            <w:del w:id="5147" w:author="Ashan Senel Asmone" w:date="2016-03-21T16:57:00Z">
              <w:r w:rsidRPr="007756F1" w:rsidDel="00534DBC">
                <w:rPr>
                  <w:rFonts w:ascii="Calibri Light" w:hAnsi="Calibri Light"/>
                  <w:sz w:val="16"/>
                  <w:szCs w:val="16"/>
                </w:rPr>
                <w:delText>BS EN 1015-3:1999 Methods of test for mortar for masonry. Determination of consistence of fresh mortar (by flow table)</w:delText>
              </w:r>
            </w:del>
            <w:ins w:id="5148" w:author="Ashan Senel Asmone" w:date="2016-03-21T16:57:00Z">
              <w:r w:rsidR="00534DBC">
                <w:rPr>
                  <w:rFonts w:ascii="Calibri Light" w:hAnsi="Calibri Light"/>
                  <w:sz w:val="16"/>
                  <w:szCs w:val="16"/>
                </w:rPr>
                <w:t>BS EN 1015-3:1999 Methods of test for mortar for masonry. Determination of consistence of fresh mortar (by flow table)</w:t>
              </w:r>
            </w:ins>
          </w:p>
          <w:p w14:paraId="60D9F3BD" w14:textId="77777777" w:rsidR="007756F1" w:rsidRPr="007756F1" w:rsidRDefault="007756F1" w:rsidP="007756F1">
            <w:pPr>
              <w:spacing w:after="120"/>
              <w:rPr>
                <w:rFonts w:ascii="Calibri Light" w:hAnsi="Calibri Light"/>
                <w:sz w:val="16"/>
                <w:szCs w:val="16"/>
              </w:rPr>
            </w:pPr>
            <w:del w:id="5149" w:author="Ashan Senel Asmone" w:date="2016-03-21T16:57:00Z">
              <w:r w:rsidRPr="007756F1" w:rsidDel="00534DBC">
                <w:rPr>
                  <w:rFonts w:ascii="Calibri Light" w:hAnsi="Calibri Light"/>
                  <w:sz w:val="16"/>
                  <w:szCs w:val="16"/>
                </w:rPr>
                <w:delText>BS EN 1015-4:1999 Methods of test for mortar for masonry. Determination of consistence of fresh mortar (by plunger penetration)</w:delText>
              </w:r>
            </w:del>
            <w:ins w:id="5150" w:author="Ashan Senel Asmone" w:date="2016-03-21T16:57:00Z">
              <w:r w:rsidR="00534DBC">
                <w:rPr>
                  <w:rFonts w:ascii="Calibri Light" w:hAnsi="Calibri Light"/>
                  <w:sz w:val="16"/>
                  <w:szCs w:val="16"/>
                </w:rPr>
                <w:t>BS EN 1015-4:1999 Methods of test for mortar for masonry. Determination of consistence of fresh mortar (by plunger penetration)</w:t>
              </w:r>
            </w:ins>
          </w:p>
          <w:p w14:paraId="2468718E" w14:textId="77777777" w:rsidR="007756F1" w:rsidRPr="007756F1" w:rsidRDefault="007756F1" w:rsidP="007756F1">
            <w:pPr>
              <w:spacing w:after="120"/>
              <w:rPr>
                <w:rFonts w:ascii="Calibri Light" w:hAnsi="Calibri Light"/>
                <w:sz w:val="16"/>
                <w:szCs w:val="16"/>
              </w:rPr>
            </w:pPr>
            <w:del w:id="5151" w:author="Ashan Senel Asmone" w:date="2016-03-21T16:58:00Z">
              <w:r w:rsidRPr="007756F1" w:rsidDel="00534DBC">
                <w:rPr>
                  <w:rFonts w:ascii="Calibri Light" w:hAnsi="Calibri Light"/>
                  <w:sz w:val="16"/>
                  <w:szCs w:val="16"/>
                </w:rPr>
                <w:delText>BS EN 1015-6:1999 Methods of test for mortar for masonry. Determination of bulk density of fresh mortar</w:delText>
              </w:r>
            </w:del>
            <w:ins w:id="5152" w:author="Ashan Senel Asmone" w:date="2016-03-21T16:58:00Z">
              <w:r w:rsidR="00534DBC">
                <w:rPr>
                  <w:rFonts w:ascii="Calibri Light" w:hAnsi="Calibri Light"/>
                  <w:sz w:val="16"/>
                  <w:szCs w:val="16"/>
                </w:rPr>
                <w:t>BS EN 1015-6:1999 Methods of test for mortar for masonry. Determination of bulk density of fresh mortar</w:t>
              </w:r>
            </w:ins>
          </w:p>
          <w:p w14:paraId="55D90A89" w14:textId="77777777" w:rsidR="007756F1" w:rsidRPr="007756F1" w:rsidRDefault="007756F1" w:rsidP="007756F1">
            <w:pPr>
              <w:spacing w:after="120"/>
              <w:rPr>
                <w:rFonts w:ascii="Calibri Light" w:hAnsi="Calibri Light"/>
                <w:sz w:val="16"/>
                <w:szCs w:val="16"/>
              </w:rPr>
            </w:pPr>
            <w:del w:id="5153" w:author="Ashan Senel Asmone" w:date="2016-03-21T16:59:00Z">
              <w:r w:rsidRPr="007756F1" w:rsidDel="00785E22">
                <w:rPr>
                  <w:rFonts w:ascii="Calibri Light" w:hAnsi="Calibri Light"/>
                  <w:sz w:val="16"/>
                  <w:szCs w:val="16"/>
                </w:rPr>
                <w:delText>BS EN 1015-7:1999 Methods of test for mortar for masonry. Determination of air content of fresh mortar</w:delText>
              </w:r>
            </w:del>
            <w:ins w:id="5154" w:author="Ashan Senel Asmone" w:date="2016-03-21T16:59:00Z">
              <w:r w:rsidR="00785E22">
                <w:rPr>
                  <w:rFonts w:ascii="Calibri Light" w:hAnsi="Calibri Light"/>
                  <w:sz w:val="16"/>
                  <w:szCs w:val="16"/>
                </w:rPr>
                <w:t>BS EN 1015-7:1999 Methods of test for mortar for masonry. Determination of air content of fresh mortar</w:t>
              </w:r>
            </w:ins>
          </w:p>
          <w:p w14:paraId="0275FB38" w14:textId="77777777" w:rsidR="007756F1" w:rsidRPr="007756F1" w:rsidRDefault="007756F1" w:rsidP="007756F1">
            <w:pPr>
              <w:spacing w:after="120"/>
              <w:rPr>
                <w:rFonts w:ascii="Calibri Light" w:hAnsi="Calibri Light"/>
                <w:sz w:val="16"/>
                <w:szCs w:val="16"/>
              </w:rPr>
            </w:pPr>
            <w:del w:id="5155" w:author="Ashan Senel Asmone" w:date="2016-03-21T16:59:00Z">
              <w:r w:rsidRPr="007756F1" w:rsidDel="00785E22">
                <w:rPr>
                  <w:rFonts w:ascii="Calibri Light" w:hAnsi="Calibri Light"/>
                  <w:sz w:val="16"/>
                  <w:szCs w:val="16"/>
                </w:rPr>
                <w:delText>BS EN 1015-9:1999 Methods of test for mortar for masonry. Determination of workable life and correction time of fresh mortar</w:delText>
              </w:r>
            </w:del>
            <w:ins w:id="5156" w:author="Ashan Senel Asmone" w:date="2016-03-21T16:59:00Z">
              <w:r w:rsidR="00785E22">
                <w:rPr>
                  <w:rFonts w:ascii="Calibri Light" w:hAnsi="Calibri Light"/>
                  <w:sz w:val="16"/>
                  <w:szCs w:val="16"/>
                </w:rPr>
                <w:t>BS EN 1015-9:1999 Methods of test for mortar for masonry. Determination of workable life and correction time of fresh mortar</w:t>
              </w:r>
            </w:ins>
          </w:p>
          <w:p w14:paraId="033357D5" w14:textId="77777777" w:rsidR="007756F1" w:rsidRPr="007756F1" w:rsidRDefault="007756F1" w:rsidP="007756F1">
            <w:pPr>
              <w:spacing w:after="120"/>
              <w:rPr>
                <w:rFonts w:ascii="Calibri Light" w:hAnsi="Calibri Light"/>
                <w:sz w:val="16"/>
                <w:szCs w:val="16"/>
              </w:rPr>
            </w:pPr>
            <w:del w:id="5157" w:author="Ashan Senel Asmone" w:date="2016-03-21T17:00:00Z">
              <w:r w:rsidRPr="007756F1" w:rsidDel="00785E22">
                <w:rPr>
                  <w:rFonts w:ascii="Calibri Light" w:hAnsi="Calibri Light"/>
                  <w:sz w:val="16"/>
                  <w:szCs w:val="16"/>
                </w:rPr>
                <w:delText>BS EN 1015-10:1999 Methods of test for mortar for masonry. Determination of dry bulk density of hardened mortar</w:delText>
              </w:r>
            </w:del>
            <w:ins w:id="5158" w:author="Ashan Senel Asmone" w:date="2016-03-21T17:00:00Z">
              <w:r w:rsidR="00785E22">
                <w:rPr>
                  <w:rFonts w:ascii="Calibri Light" w:hAnsi="Calibri Light"/>
                  <w:sz w:val="16"/>
                  <w:szCs w:val="16"/>
                </w:rPr>
                <w:t>BS EN 1015-10:1999 Methods of test for mortar for masonry. Determination of dry bulk density of hardened mortar</w:t>
              </w:r>
            </w:ins>
          </w:p>
          <w:p w14:paraId="63BD3A9B" w14:textId="77777777" w:rsidR="007756F1" w:rsidRPr="007756F1" w:rsidRDefault="007756F1" w:rsidP="007756F1">
            <w:pPr>
              <w:spacing w:after="120"/>
              <w:rPr>
                <w:rFonts w:ascii="Calibri Light" w:hAnsi="Calibri Light"/>
                <w:sz w:val="16"/>
                <w:szCs w:val="16"/>
              </w:rPr>
            </w:pPr>
            <w:del w:id="5159" w:author="Ashan Senel Asmone" w:date="2016-03-21T17:00:00Z">
              <w:r w:rsidRPr="007756F1" w:rsidDel="00785E22">
                <w:rPr>
                  <w:rFonts w:ascii="Calibri Light" w:hAnsi="Calibri Light"/>
                  <w:sz w:val="16"/>
                  <w:szCs w:val="16"/>
                </w:rPr>
                <w:delText>BS EN 1015-11:1999 Methods of test for mortar for masonry. Determination of flexural and compressive strength of hardened mortar</w:delText>
              </w:r>
            </w:del>
            <w:ins w:id="5160" w:author="Ashan Senel Asmone" w:date="2016-03-21T17:00:00Z">
              <w:r w:rsidR="00785E22">
                <w:rPr>
                  <w:rFonts w:ascii="Calibri Light" w:hAnsi="Calibri Light"/>
                  <w:sz w:val="16"/>
                  <w:szCs w:val="16"/>
                </w:rPr>
                <w:t>BS EN 1015-11:1999 Methods of test for mortar for masonry. Determination of flexural and compressive strength of hardened mortar</w:t>
              </w:r>
            </w:ins>
          </w:p>
          <w:p w14:paraId="6D7E2DEF" w14:textId="77777777" w:rsidR="007756F1" w:rsidRPr="007756F1" w:rsidRDefault="007756F1" w:rsidP="007756F1">
            <w:pPr>
              <w:spacing w:after="120"/>
              <w:rPr>
                <w:rFonts w:ascii="Calibri Light" w:hAnsi="Calibri Light"/>
                <w:sz w:val="16"/>
                <w:szCs w:val="16"/>
              </w:rPr>
            </w:pPr>
            <w:del w:id="5161" w:author="Ashan Senel Asmone" w:date="2016-03-21T17:01:00Z">
              <w:r w:rsidRPr="007756F1" w:rsidDel="00785E22">
                <w:rPr>
                  <w:rFonts w:ascii="Calibri Light" w:hAnsi="Calibri Light"/>
                  <w:sz w:val="16"/>
                  <w:szCs w:val="16"/>
                </w:rPr>
                <w:delText>BS EN 1015-12:2000 Methods of test for mortar for masonry. Determination of adhesive strength of hardened rendering and plastering mortars on substrates</w:delText>
              </w:r>
            </w:del>
            <w:ins w:id="5162" w:author="Ashan Senel Asmone" w:date="2016-03-21T17:01:00Z">
              <w:r w:rsidR="00785E22">
                <w:rPr>
                  <w:rFonts w:ascii="Calibri Light" w:hAnsi="Calibri Light"/>
                  <w:sz w:val="16"/>
                  <w:szCs w:val="16"/>
                </w:rPr>
                <w:t>BS EN 1015-12:2000 Methods of test for mortar for masonry. Determination of adhesive strength of hardened rendering and plastering mortars on substrates</w:t>
              </w:r>
            </w:ins>
          </w:p>
          <w:p w14:paraId="1CB51606" w14:textId="77777777" w:rsidR="007756F1" w:rsidRPr="007756F1" w:rsidRDefault="007756F1" w:rsidP="007756F1">
            <w:pPr>
              <w:spacing w:after="120"/>
              <w:rPr>
                <w:rFonts w:ascii="Calibri Light" w:hAnsi="Calibri Light"/>
                <w:sz w:val="16"/>
                <w:szCs w:val="16"/>
              </w:rPr>
            </w:pPr>
            <w:del w:id="5163" w:author="Ashan Senel Asmone" w:date="2016-03-21T17:01:00Z">
              <w:r w:rsidRPr="007756F1" w:rsidDel="00785E22">
                <w:rPr>
                  <w:rFonts w:ascii="Calibri Light" w:hAnsi="Calibri Light"/>
                  <w:sz w:val="16"/>
                  <w:szCs w:val="16"/>
                </w:rPr>
                <w:delText>BS EN 1015-17:2000 Methods of test for mortar for masonry. Determination of water-soluble chloride content of fresh mortars</w:delText>
              </w:r>
            </w:del>
            <w:ins w:id="5164" w:author="Ashan Senel Asmone" w:date="2016-03-21T17:01:00Z">
              <w:r w:rsidR="00785E22">
                <w:rPr>
                  <w:rFonts w:ascii="Calibri Light" w:hAnsi="Calibri Light"/>
                  <w:sz w:val="16"/>
                  <w:szCs w:val="16"/>
                </w:rPr>
                <w:t>BS EN 1015-17:2000 Methods of test for mortar for masonry. Determination of water-soluble chloride content of fresh mortars</w:t>
              </w:r>
            </w:ins>
          </w:p>
          <w:p w14:paraId="6A1AA2BE" w14:textId="77777777" w:rsidR="007756F1" w:rsidRPr="007756F1" w:rsidRDefault="007756F1" w:rsidP="007756F1">
            <w:pPr>
              <w:spacing w:after="120"/>
              <w:rPr>
                <w:rFonts w:ascii="Calibri Light" w:hAnsi="Calibri Light"/>
                <w:sz w:val="16"/>
                <w:szCs w:val="16"/>
              </w:rPr>
            </w:pPr>
            <w:del w:id="5165" w:author="Ashan Senel Asmone" w:date="2016-03-21T17:04:00Z">
              <w:r w:rsidRPr="007756F1" w:rsidDel="00785E22">
                <w:rPr>
                  <w:rFonts w:ascii="Calibri Light" w:hAnsi="Calibri Light"/>
                  <w:sz w:val="16"/>
                  <w:szCs w:val="16"/>
                </w:rPr>
                <w:delText>BS EN 1052-1:1999 Methods of test for masonry. Determination of compressive strength</w:delText>
              </w:r>
            </w:del>
            <w:ins w:id="5166" w:author="Ashan Senel Asmone" w:date="2016-03-21T17:04:00Z">
              <w:r w:rsidR="00785E22">
                <w:rPr>
                  <w:rFonts w:ascii="Calibri Light" w:hAnsi="Calibri Light"/>
                  <w:sz w:val="16"/>
                  <w:szCs w:val="16"/>
                </w:rPr>
                <w:t>BS EN 1052-1:1999 Methods of test for masonry. Determination of compressive strength</w:t>
              </w:r>
            </w:ins>
          </w:p>
          <w:p w14:paraId="1AE24691" w14:textId="77777777" w:rsidR="007756F1" w:rsidRPr="007756F1" w:rsidRDefault="007756F1" w:rsidP="007756F1">
            <w:pPr>
              <w:spacing w:after="120"/>
              <w:rPr>
                <w:rFonts w:ascii="Calibri Light" w:hAnsi="Calibri Light"/>
                <w:sz w:val="16"/>
                <w:szCs w:val="16"/>
              </w:rPr>
            </w:pPr>
            <w:del w:id="5167" w:author="Ashan Senel Asmone" w:date="2016-03-21T17:06:00Z">
              <w:r w:rsidRPr="007756F1" w:rsidDel="00785E22">
                <w:rPr>
                  <w:rFonts w:ascii="Calibri Light" w:hAnsi="Calibri Light"/>
                  <w:sz w:val="16"/>
                  <w:szCs w:val="16"/>
                </w:rPr>
                <w:delText>BS EN 1052-2:1999 Methods of test for masonry. Determination of flexural strength</w:delText>
              </w:r>
            </w:del>
            <w:ins w:id="5168" w:author="Ashan Senel Asmone" w:date="2016-03-21T17:06:00Z">
              <w:r w:rsidR="00785E22">
                <w:rPr>
                  <w:rFonts w:ascii="Calibri Light" w:hAnsi="Calibri Light"/>
                  <w:sz w:val="16"/>
                  <w:szCs w:val="16"/>
                </w:rPr>
                <w:t>BS EN 1052-2:2016 Methods of test for masonry. Determination of flexural strength</w:t>
              </w:r>
            </w:ins>
          </w:p>
          <w:p w14:paraId="75B9DF98" w14:textId="77777777" w:rsidR="007756F1" w:rsidRPr="007756F1" w:rsidRDefault="007756F1" w:rsidP="007756F1">
            <w:pPr>
              <w:spacing w:after="120"/>
              <w:rPr>
                <w:rFonts w:ascii="Calibri Light" w:hAnsi="Calibri Light"/>
                <w:sz w:val="16"/>
                <w:szCs w:val="16"/>
              </w:rPr>
            </w:pPr>
            <w:del w:id="5169" w:author="Ashan Senel Asmone" w:date="2016-03-21T17:09:00Z">
              <w:r w:rsidRPr="007756F1" w:rsidDel="00785E22">
                <w:rPr>
                  <w:rFonts w:ascii="Calibri Light" w:hAnsi="Calibri Light"/>
                  <w:sz w:val="16"/>
                  <w:szCs w:val="16"/>
                </w:rPr>
                <w:delText>BS EN 13139:2002 Aggregates for mortar</w:delText>
              </w:r>
            </w:del>
            <w:ins w:id="5170" w:author="Ashan Senel Asmone" w:date="2016-03-21T17:09:00Z">
              <w:r w:rsidR="00785E22">
                <w:rPr>
                  <w:rFonts w:ascii="Calibri Light" w:hAnsi="Calibri Light"/>
                  <w:sz w:val="16"/>
                  <w:szCs w:val="16"/>
                </w:rPr>
                <w:t>BS EN 13139:2002 Aggregates for mortar</w:t>
              </w:r>
            </w:ins>
          </w:p>
          <w:p w14:paraId="76C3CFE3" w14:textId="77777777" w:rsidR="007756F1" w:rsidRPr="007756F1" w:rsidRDefault="007756F1" w:rsidP="007756F1">
            <w:pPr>
              <w:spacing w:after="120"/>
              <w:rPr>
                <w:rFonts w:ascii="Calibri Light" w:hAnsi="Calibri Light"/>
                <w:sz w:val="16"/>
                <w:szCs w:val="16"/>
              </w:rPr>
            </w:pPr>
            <w:del w:id="5171" w:author="Ashan Senel Asmone" w:date="2016-03-21T17:11:00Z">
              <w:r w:rsidRPr="007756F1" w:rsidDel="00785E22">
                <w:rPr>
                  <w:rFonts w:ascii="Calibri Light" w:hAnsi="Calibri Light"/>
                  <w:sz w:val="16"/>
                  <w:szCs w:val="16"/>
                </w:rPr>
                <w:delText>BS 1199 and 1200:1976 Specifications for building sands from natural sources</w:delText>
              </w:r>
            </w:del>
            <w:ins w:id="5172" w:author="Ashan Senel Asmone" w:date="2016-03-21T17:11:00Z">
              <w:r w:rsidR="00785E22">
                <w:rPr>
                  <w:rFonts w:ascii="Calibri Light" w:hAnsi="Calibri Light"/>
                  <w:sz w:val="16"/>
                  <w:szCs w:val="16"/>
                </w:rPr>
                <w:t>BS EN 13139:2002 Aggregates for mortar</w:t>
              </w:r>
            </w:ins>
          </w:p>
          <w:p w14:paraId="510B3977" w14:textId="77777777" w:rsidR="007756F1" w:rsidRPr="007756F1" w:rsidRDefault="007756F1" w:rsidP="007756F1">
            <w:pPr>
              <w:spacing w:after="120"/>
              <w:rPr>
                <w:rFonts w:ascii="Calibri Light" w:hAnsi="Calibri Light"/>
                <w:sz w:val="16"/>
                <w:szCs w:val="16"/>
              </w:rPr>
            </w:pPr>
            <w:del w:id="5173" w:author="Ashan Senel Asmone" w:date="2016-03-21T17:12:00Z">
              <w:r w:rsidRPr="007756F1" w:rsidDel="00785E22">
                <w:rPr>
                  <w:rFonts w:ascii="Calibri Light" w:hAnsi="Calibri Light"/>
                  <w:sz w:val="16"/>
                  <w:szCs w:val="16"/>
                </w:rPr>
                <w:delText>BS 1243:1978 Specification for metal ties for cavity wall construction</w:delText>
              </w:r>
            </w:del>
            <w:ins w:id="5174" w:author="Ashan Senel Asmone" w:date="2016-03-21T17:12:00Z">
              <w:r w:rsidR="00785E22">
                <w:rPr>
                  <w:rFonts w:ascii="Calibri Light" w:hAnsi="Calibri Light"/>
                  <w:sz w:val="16"/>
                  <w:szCs w:val="16"/>
                </w:rPr>
                <w:t>BS EN 845-1:2013 Specification for ancillary components for masonry. Wall ties, tension straps, hangers and brackets</w:t>
              </w:r>
            </w:ins>
          </w:p>
          <w:p w14:paraId="36A869C4" w14:textId="77777777" w:rsidR="007756F1" w:rsidRPr="007756F1" w:rsidRDefault="007756F1" w:rsidP="007756F1">
            <w:pPr>
              <w:spacing w:after="120"/>
              <w:rPr>
                <w:rFonts w:ascii="Calibri Light" w:hAnsi="Calibri Light"/>
                <w:sz w:val="16"/>
                <w:szCs w:val="16"/>
              </w:rPr>
            </w:pPr>
            <w:del w:id="5175" w:author="Ashan Senel Asmone" w:date="2016-03-21T17:14:00Z">
              <w:r w:rsidRPr="007756F1" w:rsidDel="00785E22">
                <w:rPr>
                  <w:rFonts w:ascii="Calibri Light" w:hAnsi="Calibri Light"/>
                  <w:sz w:val="16"/>
                  <w:szCs w:val="16"/>
                </w:rPr>
                <w:delText>BS 3797:1990 Specification for lightweight aggregates for masonry units and structural concrete</w:delText>
              </w:r>
            </w:del>
            <w:ins w:id="5176" w:author="Ashan Senel Asmone" w:date="2016-03-21T17:14:00Z">
              <w:r w:rsidR="00785E22">
                <w:rPr>
                  <w:rFonts w:ascii="Calibri Light" w:hAnsi="Calibri Light"/>
                  <w:sz w:val="16"/>
                  <w:szCs w:val="16"/>
                </w:rPr>
                <w:t>BS EN 13055-1:2002 Lightweight aggregates. Lightweight aggregates for concrete, mortar and grout</w:t>
              </w:r>
            </w:ins>
          </w:p>
          <w:p w14:paraId="75EE4E61" w14:textId="77777777" w:rsidR="007756F1" w:rsidRPr="007756F1" w:rsidRDefault="007756F1" w:rsidP="007756F1">
            <w:pPr>
              <w:spacing w:after="120"/>
              <w:rPr>
                <w:rFonts w:ascii="Calibri Light" w:hAnsi="Calibri Light"/>
                <w:sz w:val="16"/>
                <w:szCs w:val="16"/>
              </w:rPr>
            </w:pPr>
            <w:del w:id="5177" w:author="Ashan Senel Asmone" w:date="2016-03-21T17:15:00Z">
              <w:r w:rsidRPr="007756F1" w:rsidDel="00785E22">
                <w:rPr>
                  <w:rFonts w:ascii="Calibri Light" w:hAnsi="Calibri Light"/>
                  <w:sz w:val="16"/>
                  <w:szCs w:val="16"/>
                </w:rPr>
                <w:delText>BS 4721:1981 Specification for ready-mixed building mortars</w:delText>
              </w:r>
            </w:del>
            <w:ins w:id="5178" w:author="Ashan Senel Asmone" w:date="2016-03-21T17:15:00Z">
              <w:r w:rsidR="00785E22">
                <w:rPr>
                  <w:rFonts w:ascii="Calibri Light" w:hAnsi="Calibri Light"/>
                  <w:sz w:val="16"/>
                  <w:szCs w:val="16"/>
                </w:rPr>
                <w:t>BS EN 998-2:2010 Specification for mortar for masonry . Masonry mortar/ BS EN 998-1:2010 Specification for mortar for masonry. Rendering and plastering mortar</w:t>
              </w:r>
            </w:ins>
          </w:p>
          <w:p w14:paraId="5241D8B2" w14:textId="77777777" w:rsidR="007756F1" w:rsidRPr="007756F1" w:rsidRDefault="007756F1" w:rsidP="007756F1">
            <w:pPr>
              <w:spacing w:after="120"/>
              <w:rPr>
                <w:rFonts w:ascii="Calibri Light" w:hAnsi="Calibri Light"/>
                <w:sz w:val="16"/>
                <w:szCs w:val="16"/>
              </w:rPr>
            </w:pPr>
            <w:del w:id="5179" w:author="Ashan Senel Asmone" w:date="2016-03-21T17:17:00Z">
              <w:r w:rsidRPr="007756F1" w:rsidDel="00785E22">
                <w:rPr>
                  <w:rFonts w:ascii="Calibri Light" w:hAnsi="Calibri Light"/>
                  <w:sz w:val="16"/>
                  <w:szCs w:val="16"/>
                </w:rPr>
                <w:delText>BS 5224:1995 Specification for masonry cement</w:delText>
              </w:r>
            </w:del>
            <w:ins w:id="5180" w:author="Ashan Senel Asmone" w:date="2016-03-21T17:17:00Z">
              <w:r w:rsidR="00785E22">
                <w:rPr>
                  <w:rFonts w:ascii="Calibri Light" w:hAnsi="Calibri Light"/>
                  <w:sz w:val="16"/>
                  <w:szCs w:val="16"/>
                </w:rPr>
                <w:t>BS EN 413-1:2011 Masonry cement. Composition, specifications and conformity criteria</w:t>
              </w:r>
            </w:ins>
          </w:p>
          <w:p w14:paraId="43230F70"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Sealants</w:t>
            </w:r>
          </w:p>
          <w:p w14:paraId="33140F4F" w14:textId="77777777" w:rsidR="007756F1" w:rsidRPr="007756F1" w:rsidRDefault="007756F1" w:rsidP="007756F1">
            <w:pPr>
              <w:spacing w:after="120"/>
              <w:rPr>
                <w:rFonts w:ascii="Calibri Light" w:hAnsi="Calibri Light"/>
                <w:sz w:val="16"/>
                <w:szCs w:val="16"/>
              </w:rPr>
            </w:pPr>
            <w:del w:id="5181" w:author="Ashan Senel Asmone" w:date="2016-03-21T17:19:00Z">
              <w:r w:rsidRPr="007756F1" w:rsidDel="00AB6198">
                <w:rPr>
                  <w:rFonts w:ascii="Calibri Light" w:hAnsi="Calibri Light"/>
                  <w:sz w:val="16"/>
                  <w:szCs w:val="16"/>
                </w:rPr>
                <w:delText>BS 4254:1983 Specification for two-part polysulphide-based sealants</w:delText>
              </w:r>
            </w:del>
            <w:ins w:id="5182"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239C1873" w14:textId="77777777" w:rsidR="007756F1" w:rsidRPr="007756F1" w:rsidRDefault="007756F1" w:rsidP="007756F1">
            <w:pPr>
              <w:spacing w:after="120"/>
              <w:rPr>
                <w:rFonts w:ascii="Calibri Light" w:hAnsi="Calibri Light"/>
                <w:sz w:val="16"/>
                <w:szCs w:val="16"/>
              </w:rPr>
            </w:pPr>
            <w:del w:id="5183" w:author="Ashan Senel Asmone" w:date="2016-03-21T19:20:00Z">
              <w:r w:rsidRPr="007756F1" w:rsidDel="00BF0B04">
                <w:rPr>
                  <w:rFonts w:ascii="Calibri Light" w:hAnsi="Calibri Light"/>
                  <w:sz w:val="16"/>
                  <w:szCs w:val="16"/>
                </w:rPr>
                <w:delText>BS 4255-1:1986 Rubber used in preformed gaskets for weather exclusion from buildings. Specification for non-cellular gaskets</w:delText>
              </w:r>
            </w:del>
            <w:ins w:id="5184"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3662C9F2" w14:textId="77777777" w:rsidR="007756F1" w:rsidRPr="007756F1" w:rsidRDefault="007756F1" w:rsidP="007756F1">
            <w:pPr>
              <w:spacing w:after="120"/>
              <w:rPr>
                <w:rFonts w:ascii="Calibri Light" w:hAnsi="Calibri Light"/>
                <w:sz w:val="16"/>
                <w:szCs w:val="16"/>
              </w:rPr>
            </w:pPr>
            <w:del w:id="5185" w:author="Ashan Senel Asmone" w:date="2016-03-21T19:22:00Z">
              <w:r w:rsidRPr="007756F1" w:rsidDel="00BF0B04">
                <w:rPr>
                  <w:rFonts w:ascii="Calibri Light" w:hAnsi="Calibri Light"/>
                  <w:sz w:val="16"/>
                  <w:szCs w:val="16"/>
                </w:rPr>
                <w:delText>BS 5215:1986 Specification for one-part gun grade polysulphide-based sealants</w:delText>
              </w:r>
            </w:del>
          </w:p>
          <w:p w14:paraId="06EA1E69" w14:textId="77777777" w:rsidR="007756F1" w:rsidRPr="007756F1" w:rsidRDefault="007756F1" w:rsidP="007756F1">
            <w:pPr>
              <w:spacing w:after="120"/>
              <w:rPr>
                <w:rFonts w:ascii="Calibri Light" w:hAnsi="Calibri Light"/>
                <w:sz w:val="16"/>
                <w:szCs w:val="16"/>
              </w:rPr>
            </w:pPr>
            <w:del w:id="5186" w:author="Ashan Senel Asmone" w:date="2016-03-21T19:22:00Z">
              <w:r w:rsidRPr="007756F1" w:rsidDel="00BF0B04">
                <w:rPr>
                  <w:rFonts w:ascii="Calibri Light" w:hAnsi="Calibri Light"/>
                  <w:sz w:val="16"/>
                  <w:szCs w:val="16"/>
                </w:rPr>
                <w:delText>BS 5889:1989 Specification for one-part gun grade silicone-based sealants</w:delText>
              </w:r>
            </w:del>
          </w:p>
          <w:p w14:paraId="5E9D5F49" w14:textId="77777777" w:rsidR="007756F1" w:rsidRPr="007756F1" w:rsidRDefault="007756F1" w:rsidP="007756F1">
            <w:pPr>
              <w:spacing w:after="120"/>
              <w:rPr>
                <w:rFonts w:ascii="Calibri Light" w:hAnsi="Calibri Light"/>
                <w:sz w:val="16"/>
                <w:szCs w:val="16"/>
              </w:rPr>
            </w:pPr>
            <w:del w:id="5187" w:author="Ashan Senel Asmone" w:date="2016-03-21T19:23:00Z">
              <w:r w:rsidRPr="007756F1" w:rsidDel="00BF0B04">
                <w:rPr>
                  <w:rFonts w:ascii="Calibri Light" w:hAnsi="Calibri Light"/>
                  <w:sz w:val="16"/>
                  <w:szCs w:val="16"/>
                </w:rPr>
                <w:delText>BS 6213:2000 Selection of construction sealants. Guide</w:delText>
              </w:r>
            </w:del>
            <w:ins w:id="5188" w:author="Ashan Senel Asmone" w:date="2016-03-21T19:23:00Z">
              <w:r w:rsidR="00BF0B04">
                <w:rPr>
                  <w:rFonts w:ascii="Calibri Light" w:hAnsi="Calibri Light"/>
                  <w:sz w:val="16"/>
                  <w:szCs w:val="16"/>
                </w:rPr>
                <w:t>BS 6213:2000+A1:2010 Selection of construction sealants. Guide</w:t>
              </w:r>
            </w:ins>
          </w:p>
          <w:p w14:paraId="565D55C0"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Waterproofing for masonry</w:t>
            </w:r>
          </w:p>
          <w:p w14:paraId="55AF859C" w14:textId="77777777" w:rsidR="007756F1" w:rsidRPr="007756F1" w:rsidRDefault="007756F1" w:rsidP="007756F1">
            <w:pPr>
              <w:spacing w:after="120"/>
              <w:rPr>
                <w:rFonts w:ascii="Calibri Light" w:hAnsi="Calibri Light"/>
                <w:sz w:val="16"/>
                <w:szCs w:val="16"/>
              </w:rPr>
            </w:pPr>
            <w:del w:id="5189" w:author="Ashan Senel Asmone" w:date="2016-03-21T19:24:00Z">
              <w:r w:rsidRPr="007756F1" w:rsidDel="00BF0B04">
                <w:rPr>
                  <w:rFonts w:ascii="Calibri Light" w:hAnsi="Calibri Light"/>
                  <w:sz w:val="16"/>
                  <w:szCs w:val="16"/>
                </w:rPr>
                <w:delText>BS 6477:1992 Specification for water repellents for masonry surfaces</w:delText>
              </w:r>
            </w:del>
          </w:p>
          <w:p w14:paraId="49A589DD" w14:textId="77777777" w:rsidR="007756F1" w:rsidRPr="007756F1" w:rsidRDefault="007756F1" w:rsidP="007756F1">
            <w:pPr>
              <w:spacing w:after="120"/>
              <w:rPr>
                <w:rFonts w:ascii="Calibri Light" w:hAnsi="Calibri Light"/>
                <w:sz w:val="16"/>
                <w:szCs w:val="16"/>
              </w:rPr>
            </w:pPr>
            <w:del w:id="5190" w:author="Ashan Senel Asmone" w:date="2016-03-21T19:24:00Z">
              <w:r w:rsidRPr="007756F1" w:rsidDel="00BF0B04">
                <w:rPr>
                  <w:rFonts w:ascii="Calibri Light" w:hAnsi="Calibri Light"/>
                  <w:sz w:val="16"/>
                  <w:szCs w:val="16"/>
                </w:rPr>
                <w:delText>BS 8215:1991 Code of practice for design and installation of damp-proof courses in masonry construction</w:delText>
              </w:r>
            </w:del>
            <w:ins w:id="5191" w:author="Ashan Senel Asmone" w:date="2016-03-21T19:24:00Z">
              <w:r w:rsidR="00BF0B04">
                <w:rPr>
                  <w:rFonts w:ascii="Calibri Light" w:hAnsi="Calibri Light"/>
                  <w:sz w:val="16"/>
                  <w:szCs w:val="16"/>
                </w:rPr>
                <w:t>BS 8215:1991 Code of practice for design and installation of damp-proof courses in masonry construction</w:t>
              </w:r>
            </w:ins>
          </w:p>
          <w:p w14:paraId="6EA6B51B" w14:textId="77777777" w:rsidR="007756F1" w:rsidRPr="007756F1" w:rsidRDefault="007756F1" w:rsidP="007756F1">
            <w:pPr>
              <w:spacing w:after="120"/>
              <w:rPr>
                <w:rFonts w:ascii="Calibri Light" w:hAnsi="Calibri Light"/>
                <w:sz w:val="16"/>
                <w:szCs w:val="16"/>
              </w:rPr>
            </w:pPr>
            <w:del w:id="5192" w:author="Ashan Senel Asmone" w:date="2016-03-21T19:26:00Z">
              <w:r w:rsidRPr="007756F1" w:rsidDel="00BF0B04">
                <w:rPr>
                  <w:rFonts w:ascii="Calibri Light" w:hAnsi="Calibri Light"/>
                  <w:sz w:val="16"/>
                  <w:szCs w:val="16"/>
                </w:rPr>
                <w:delText>DD 86-1:1983 Damp-proof courses. Methods of test for flexural bond strength and short term shear strength</w:delText>
              </w:r>
            </w:del>
          </w:p>
          <w:p w14:paraId="0C7EB423" w14:textId="77777777" w:rsidR="007756F1" w:rsidRPr="007756F1" w:rsidRDefault="007756F1" w:rsidP="007756F1">
            <w:pPr>
              <w:spacing w:after="120"/>
              <w:rPr>
                <w:rFonts w:ascii="Calibri Light" w:hAnsi="Calibri Light"/>
                <w:sz w:val="16"/>
                <w:szCs w:val="16"/>
              </w:rPr>
            </w:pPr>
            <w:del w:id="5193" w:author="Ashan Senel Asmone" w:date="2016-03-21T19:26:00Z">
              <w:r w:rsidRPr="007756F1" w:rsidDel="00BF0B04">
                <w:rPr>
                  <w:rFonts w:ascii="Calibri Light" w:hAnsi="Calibri Light"/>
                  <w:sz w:val="16"/>
                  <w:szCs w:val="16"/>
                </w:rPr>
                <w:delText>DD 86-3:1990 Damp-proof courses. Guide to characteristic strengths of damp-proof course material used in masonry</w:delText>
              </w:r>
            </w:del>
          </w:p>
          <w:p w14:paraId="73D168C5" w14:textId="77777777" w:rsidR="007756F1" w:rsidRPr="007756F1" w:rsidRDefault="007756F1" w:rsidP="007756F1">
            <w:pPr>
              <w:spacing w:after="120"/>
              <w:rPr>
                <w:rFonts w:ascii="Calibri Light" w:hAnsi="Calibri Light"/>
                <w:sz w:val="16"/>
                <w:szCs w:val="16"/>
              </w:rPr>
            </w:pPr>
            <w:del w:id="5194" w:author="Ashan Senel Asmone" w:date="2016-03-21T16:49:00Z">
              <w:r w:rsidRPr="007756F1" w:rsidDel="00534DBC">
                <w:rPr>
                  <w:rFonts w:ascii="Calibri Light" w:hAnsi="Calibri Light"/>
                  <w:sz w:val="16"/>
                  <w:szCs w:val="16"/>
                </w:rPr>
                <w:delText>BS EN 772-7:1998 Methods of test for masonry units. Determination of water absorption of clay masonry damp proof course units by boiling in water</w:delText>
              </w:r>
            </w:del>
            <w:ins w:id="5195"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43AD4766" w14:textId="77777777" w:rsidR="007756F1" w:rsidRPr="007756F1" w:rsidRDefault="007756F1" w:rsidP="007756F1">
            <w:pPr>
              <w:spacing w:after="120"/>
              <w:rPr>
                <w:rFonts w:ascii="Calibri Light" w:hAnsi="Calibri Light"/>
                <w:sz w:val="16"/>
                <w:szCs w:val="16"/>
              </w:rPr>
            </w:pPr>
            <w:del w:id="5196" w:author="Ashan Senel Asmone" w:date="2016-03-21T19:27:00Z">
              <w:r w:rsidRPr="007756F1" w:rsidDel="00BF0B04">
                <w:rPr>
                  <w:rFonts w:ascii="Calibri Light" w:hAnsi="Calibri Light"/>
                  <w:sz w:val="16"/>
                  <w:szCs w:val="16"/>
                </w:rPr>
                <w:delText>BS EN 1052-4:2000 Methods of test for masonry. Determination of shear strength including damp proof course</w:delText>
              </w:r>
            </w:del>
            <w:ins w:id="5197" w:author="Ashan Senel Asmone" w:date="2016-03-21T19:27:00Z">
              <w:r w:rsidR="00BF0B04">
                <w:rPr>
                  <w:rFonts w:ascii="Calibri Light" w:hAnsi="Calibri Light"/>
                  <w:sz w:val="16"/>
                  <w:szCs w:val="16"/>
                </w:rPr>
                <w:t>BS EN 1052-4:2000 Methods of test for masonry. Determination of shear strength including damp proof course</w:t>
              </w:r>
            </w:ins>
          </w:p>
          <w:p w14:paraId="6998FB61" w14:textId="77777777" w:rsidR="00570413" w:rsidRPr="007756F1" w:rsidRDefault="00570413" w:rsidP="00570413">
            <w:pPr>
              <w:spacing w:after="120"/>
              <w:rPr>
                <w:rFonts w:ascii="Calibri Light" w:hAnsi="Calibri Light"/>
                <w:sz w:val="16"/>
                <w:szCs w:val="16"/>
              </w:rPr>
            </w:pPr>
          </w:p>
        </w:tc>
      </w:tr>
      <w:tr w:rsidR="00570413" w:rsidRPr="004F3C8C" w14:paraId="17F52033" w14:textId="77777777" w:rsidTr="00570413">
        <w:tc>
          <w:tcPr>
            <w:tcW w:w="685" w:type="dxa"/>
          </w:tcPr>
          <w:p w14:paraId="26E6DAFF"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016C2D93"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2E1D1813" w14:textId="77777777" w:rsidR="007756F1" w:rsidRPr="007756F1" w:rsidRDefault="007756F1" w:rsidP="007756F1">
            <w:pPr>
              <w:spacing w:after="120"/>
              <w:rPr>
                <w:rFonts w:ascii="Calibri Light" w:hAnsi="Calibri Light"/>
                <w:sz w:val="16"/>
                <w:szCs w:val="16"/>
              </w:rPr>
            </w:pPr>
            <w:del w:id="5198" w:author="Ashan Senel Asmone" w:date="2016-03-21T19:27:00Z">
              <w:r w:rsidRPr="007756F1" w:rsidDel="00BF0B04">
                <w:rPr>
                  <w:rFonts w:ascii="Calibri Light" w:hAnsi="Calibri Light"/>
                  <w:sz w:val="16"/>
                  <w:szCs w:val="16"/>
                </w:rPr>
                <w:delText>ASTM C 216 (facing brick)</w:delText>
              </w:r>
            </w:del>
            <w:ins w:id="5199" w:author="Ashan Senel Asmone" w:date="2016-03-21T19:27:00Z">
              <w:r w:rsidR="00BF0B04">
                <w:rPr>
                  <w:rFonts w:ascii="Calibri Light" w:hAnsi="Calibri Light"/>
                  <w:sz w:val="16"/>
                  <w:szCs w:val="16"/>
                </w:rPr>
                <w:t>ASTM C216 - 15 Standard Specification for Facing Brick (Solid Masonry Units Made from Clay or Shale)</w:t>
              </w:r>
            </w:ins>
          </w:p>
          <w:p w14:paraId="2D31692C" w14:textId="77777777" w:rsidR="007756F1" w:rsidRPr="007756F1" w:rsidRDefault="007756F1" w:rsidP="007756F1">
            <w:pPr>
              <w:spacing w:after="120"/>
              <w:rPr>
                <w:rFonts w:ascii="Calibri Light" w:hAnsi="Calibri Light"/>
                <w:sz w:val="16"/>
                <w:szCs w:val="16"/>
              </w:rPr>
            </w:pPr>
            <w:del w:id="5200" w:author="Ashan Senel Asmone" w:date="2016-03-21T19:28:00Z">
              <w:r w:rsidRPr="007756F1" w:rsidDel="00BF0B04">
                <w:rPr>
                  <w:rFonts w:ascii="Calibri Light" w:hAnsi="Calibri Light"/>
                  <w:sz w:val="16"/>
                  <w:szCs w:val="16"/>
                </w:rPr>
                <w:delText>ASTM C62-01 Standard Specification for Building Brick (Solid Masonry Units Made From Clay or Shale)</w:delText>
              </w:r>
            </w:del>
            <w:ins w:id="5201" w:author="Ashan Senel Asmone" w:date="2016-03-21T19:28:00Z">
              <w:r w:rsidR="00BF0B04">
                <w:rPr>
                  <w:rFonts w:ascii="Calibri Light" w:hAnsi="Calibri Light"/>
                  <w:sz w:val="16"/>
                  <w:szCs w:val="16"/>
                </w:rPr>
                <w:t>ASTM C62 - 13a Standard Specification for Building Brick (Solid Masonry Units Made From Clay or Shale)</w:t>
              </w:r>
            </w:ins>
          </w:p>
          <w:p w14:paraId="5B9C7AE9" w14:textId="77777777" w:rsidR="007756F1" w:rsidRPr="007756F1" w:rsidRDefault="007756F1" w:rsidP="007756F1">
            <w:pPr>
              <w:spacing w:after="120"/>
              <w:rPr>
                <w:rFonts w:ascii="Calibri Light" w:hAnsi="Calibri Light"/>
                <w:sz w:val="16"/>
                <w:szCs w:val="16"/>
              </w:rPr>
            </w:pPr>
            <w:del w:id="5202" w:author="Ashan Senel Asmone" w:date="2016-03-21T19:29:00Z">
              <w:r w:rsidRPr="007756F1" w:rsidDel="00BF0B04">
                <w:rPr>
                  <w:rFonts w:ascii="Calibri Light" w:hAnsi="Calibri Light"/>
                  <w:sz w:val="16"/>
                  <w:szCs w:val="16"/>
                </w:rPr>
                <w:delText>ASTM C 652 (hollow brick)</w:delText>
              </w:r>
            </w:del>
            <w:ins w:id="5203" w:author="Ashan Senel Asmone" w:date="2016-03-21T19:29:00Z">
              <w:r w:rsidR="00BF0B04">
                <w:rPr>
                  <w:rFonts w:ascii="Calibri Light" w:hAnsi="Calibri Light"/>
                  <w:sz w:val="16"/>
                  <w:szCs w:val="16"/>
                </w:rPr>
                <w:t>ASTM C652 - 15 Standard Specification for Hollow Brick (Hollow Masonry Units Made From Clay or Shale)</w:t>
              </w:r>
            </w:ins>
          </w:p>
          <w:p w14:paraId="1D242E80" w14:textId="77777777" w:rsidR="007756F1" w:rsidRPr="007756F1" w:rsidRDefault="007756F1" w:rsidP="007756F1">
            <w:pPr>
              <w:spacing w:after="120"/>
              <w:rPr>
                <w:rFonts w:ascii="Calibri Light" w:hAnsi="Calibri Light"/>
                <w:sz w:val="16"/>
                <w:szCs w:val="16"/>
              </w:rPr>
            </w:pPr>
            <w:del w:id="5204" w:author="Ashan Senel Asmone" w:date="2016-03-21T19:29:00Z">
              <w:r w:rsidRPr="007756F1" w:rsidDel="00BF0B04">
                <w:rPr>
                  <w:rFonts w:ascii="Calibri Light" w:hAnsi="Calibri Light"/>
                  <w:sz w:val="16"/>
                  <w:szCs w:val="16"/>
                </w:rPr>
                <w:delText>ASTM C 212 (structural clay facing tile)</w:delText>
              </w:r>
            </w:del>
            <w:ins w:id="5205" w:author="Ashan Senel Asmone" w:date="2016-03-21T19:29:00Z">
              <w:r w:rsidR="00BF0B04">
                <w:rPr>
                  <w:rFonts w:ascii="Calibri Light" w:hAnsi="Calibri Light"/>
                  <w:sz w:val="16"/>
                  <w:szCs w:val="16"/>
                </w:rPr>
                <w:t>ASTM C212 - 14 Standard Specification for Structural Clay Facing Tile</w:t>
              </w:r>
            </w:ins>
          </w:p>
          <w:p w14:paraId="1018AB3C" w14:textId="77777777" w:rsidR="007756F1" w:rsidRPr="007756F1" w:rsidRDefault="007756F1" w:rsidP="007756F1">
            <w:pPr>
              <w:spacing w:after="120"/>
              <w:rPr>
                <w:rFonts w:ascii="Calibri Light" w:hAnsi="Calibri Light"/>
                <w:sz w:val="16"/>
                <w:szCs w:val="16"/>
              </w:rPr>
            </w:pPr>
            <w:del w:id="5206" w:author="Ashan Senel Asmone" w:date="2016-03-21T19:30:00Z">
              <w:r w:rsidRPr="007756F1" w:rsidDel="00BF0B04">
                <w:rPr>
                  <w:rFonts w:ascii="Calibri Light" w:hAnsi="Calibri Light"/>
                  <w:sz w:val="16"/>
                  <w:szCs w:val="16"/>
                </w:rPr>
                <w:delText>ASTM C 34 (structural clay load-bearing tile)</w:delText>
              </w:r>
            </w:del>
            <w:ins w:id="5207" w:author="Ashan Senel Asmone" w:date="2016-03-21T19:30:00Z">
              <w:r w:rsidR="00BF0B04">
                <w:rPr>
                  <w:rFonts w:ascii="Calibri Light" w:hAnsi="Calibri Light"/>
                  <w:sz w:val="16"/>
                  <w:szCs w:val="16"/>
                </w:rPr>
                <w:t>ASTM C34 - 13 Standard Specification for Structural Clay Load-Bearing Wall Tile</w:t>
              </w:r>
            </w:ins>
            <w:r w:rsidRPr="007756F1">
              <w:rPr>
                <w:rFonts w:ascii="Calibri Light" w:hAnsi="Calibri Light"/>
                <w:sz w:val="16"/>
                <w:szCs w:val="16"/>
              </w:rPr>
              <w:t>.</w:t>
            </w:r>
          </w:p>
          <w:p w14:paraId="1D6DE242" w14:textId="77777777" w:rsidR="007756F1" w:rsidRPr="007756F1" w:rsidRDefault="007756F1" w:rsidP="007756F1">
            <w:pPr>
              <w:spacing w:after="120"/>
              <w:rPr>
                <w:rFonts w:ascii="Calibri Light" w:hAnsi="Calibri Light"/>
                <w:sz w:val="16"/>
                <w:szCs w:val="16"/>
              </w:rPr>
            </w:pPr>
            <w:del w:id="5208" w:author="Ashan Senel Asmone" w:date="2016-03-21T19:32:00Z">
              <w:r w:rsidRPr="007756F1" w:rsidDel="00BF0B04">
                <w:rPr>
                  <w:rFonts w:ascii="Calibri Light" w:hAnsi="Calibri Light"/>
                  <w:sz w:val="16"/>
                  <w:szCs w:val="16"/>
                </w:rPr>
                <w:delText>ASTM C 67 Method of Sampling and Testing Brick and Structural Clay Tile</w:delText>
              </w:r>
            </w:del>
            <w:ins w:id="5209" w:author="Ashan Senel Asmone" w:date="2016-03-21T19:32:00Z">
              <w:r w:rsidR="00BF0B04">
                <w:rPr>
                  <w:rFonts w:ascii="Calibri Light" w:hAnsi="Calibri Light"/>
                  <w:sz w:val="16"/>
                  <w:szCs w:val="16"/>
                </w:rPr>
                <w:t>ASTM C67 - 14 Standard Test Methods for Sampling and Testing Brick and Structural Clay Tile</w:t>
              </w:r>
            </w:ins>
            <w:r w:rsidRPr="007756F1">
              <w:rPr>
                <w:rFonts w:ascii="Calibri Light" w:hAnsi="Calibri Light"/>
                <w:sz w:val="16"/>
                <w:szCs w:val="16"/>
              </w:rPr>
              <w:t>.</w:t>
            </w:r>
          </w:p>
          <w:p w14:paraId="1B8DC011" w14:textId="77777777" w:rsidR="007756F1" w:rsidRPr="007756F1" w:rsidRDefault="007756F1" w:rsidP="007756F1">
            <w:pPr>
              <w:spacing w:after="120"/>
              <w:rPr>
                <w:rFonts w:ascii="Calibri Light" w:hAnsi="Calibri Light"/>
                <w:sz w:val="16"/>
                <w:szCs w:val="16"/>
              </w:rPr>
            </w:pPr>
            <w:del w:id="5210" w:author="Ashan Senel Asmone" w:date="2016-03-21T19:33:00Z">
              <w:r w:rsidRPr="007756F1" w:rsidDel="00BF0B04">
                <w:rPr>
                  <w:rFonts w:ascii="Calibri Light" w:hAnsi="Calibri Light"/>
                  <w:sz w:val="16"/>
                  <w:szCs w:val="16"/>
                </w:rPr>
                <w:delText>ASTM C 91 Specification for Masonry Cement</w:delText>
              </w:r>
            </w:del>
            <w:ins w:id="5211" w:author="Ashan Senel Asmone" w:date="2016-03-21T19:33:00Z">
              <w:r w:rsidR="00BF0B04">
                <w:rPr>
                  <w:rFonts w:ascii="Calibri Light" w:hAnsi="Calibri Light"/>
                  <w:sz w:val="16"/>
                  <w:szCs w:val="16"/>
                </w:rPr>
                <w:t>ASTM C91 / C91M - 12 Standard Specification for Masonry Cement</w:t>
              </w:r>
            </w:ins>
          </w:p>
          <w:p w14:paraId="280E0799" w14:textId="77777777" w:rsidR="007756F1" w:rsidRPr="007756F1" w:rsidRDefault="007756F1" w:rsidP="007756F1">
            <w:pPr>
              <w:spacing w:after="120"/>
              <w:rPr>
                <w:rFonts w:ascii="Calibri Light" w:hAnsi="Calibri Light"/>
                <w:sz w:val="16"/>
                <w:szCs w:val="16"/>
              </w:rPr>
            </w:pPr>
            <w:del w:id="5212" w:author="Ashan Senel Asmone" w:date="2016-03-21T19:34:00Z">
              <w:r w:rsidRPr="007756F1" w:rsidDel="00BF0B04">
                <w:rPr>
                  <w:rFonts w:ascii="Calibri Light" w:hAnsi="Calibri Light"/>
                  <w:sz w:val="16"/>
                  <w:szCs w:val="16"/>
                </w:rPr>
                <w:delText>ASTM C 207 Specification for Hydrated Lime for Masonry Purposes</w:delText>
              </w:r>
            </w:del>
            <w:ins w:id="5213" w:author="Ashan Senel Asmone" w:date="2016-03-21T19:34:00Z">
              <w:r w:rsidR="00BF0B04">
                <w:rPr>
                  <w:rFonts w:ascii="Calibri Light" w:hAnsi="Calibri Light"/>
                  <w:sz w:val="16"/>
                  <w:szCs w:val="16"/>
                </w:rPr>
                <w:t>ASTM C207 - 06(2011) Standard Specification for Hydrated Lime for Masonry Purposes</w:t>
              </w:r>
            </w:ins>
          </w:p>
          <w:p w14:paraId="3D462DA2" w14:textId="77777777" w:rsidR="007756F1" w:rsidRPr="007756F1" w:rsidRDefault="007756F1" w:rsidP="007756F1">
            <w:pPr>
              <w:spacing w:after="120"/>
              <w:rPr>
                <w:rFonts w:ascii="Calibri Light" w:hAnsi="Calibri Light"/>
                <w:sz w:val="16"/>
                <w:szCs w:val="16"/>
              </w:rPr>
            </w:pPr>
            <w:del w:id="5214" w:author="Ashan Senel Asmone" w:date="2016-03-21T19:34:00Z">
              <w:r w:rsidRPr="007756F1" w:rsidDel="00BF0B04">
                <w:rPr>
                  <w:rFonts w:ascii="Calibri Light" w:hAnsi="Calibri Light"/>
                  <w:sz w:val="16"/>
                  <w:szCs w:val="16"/>
                </w:rPr>
                <w:delText>ASTM E 518 Test Method for Flexural Bond Strength of Masonry</w:delText>
              </w:r>
            </w:del>
            <w:ins w:id="5215" w:author="Ashan Senel Asmone" w:date="2016-03-21T19:34:00Z">
              <w:r w:rsidR="00BF0B04">
                <w:rPr>
                  <w:rFonts w:ascii="Calibri Light" w:hAnsi="Calibri Light"/>
                  <w:sz w:val="16"/>
                  <w:szCs w:val="16"/>
                </w:rPr>
                <w:t>ASTM E518 / E518M - 15 Standard Test Methods for Flexural Bond Strength of Masonry</w:t>
              </w:r>
            </w:ins>
          </w:p>
          <w:p w14:paraId="48516A68" w14:textId="77777777" w:rsidR="007756F1" w:rsidRPr="007756F1" w:rsidRDefault="007756F1" w:rsidP="007756F1">
            <w:pPr>
              <w:spacing w:after="120"/>
              <w:rPr>
                <w:rFonts w:ascii="Calibri Light" w:hAnsi="Calibri Light"/>
                <w:sz w:val="16"/>
                <w:szCs w:val="16"/>
              </w:rPr>
            </w:pPr>
            <w:del w:id="5216" w:author="Ashan Senel Asmone" w:date="2016-03-21T19:35:00Z">
              <w:r w:rsidRPr="007756F1" w:rsidDel="00BF0B04">
                <w:rPr>
                  <w:rFonts w:ascii="Calibri Light" w:hAnsi="Calibri Light"/>
                  <w:sz w:val="16"/>
                  <w:szCs w:val="16"/>
                </w:rPr>
                <w:delText>ASTM C 1072 Test Method for Measurement of Masonry Flexural Bond Strength</w:delText>
              </w:r>
            </w:del>
            <w:ins w:id="5217" w:author="Ashan Senel Asmone" w:date="2016-03-21T19:35:00Z">
              <w:r w:rsidR="00BF0B04">
                <w:rPr>
                  <w:rFonts w:ascii="Calibri Light" w:hAnsi="Calibri Light"/>
                  <w:sz w:val="16"/>
                  <w:szCs w:val="16"/>
                </w:rPr>
                <w:t>ASTM C1072 - 13e1 Standard Test Methods for Measurement of Masonry Flexural Bond Strength</w:t>
              </w:r>
            </w:ins>
          </w:p>
          <w:p w14:paraId="766BE75A" w14:textId="77777777" w:rsidR="007756F1" w:rsidRPr="007756F1" w:rsidRDefault="007756F1" w:rsidP="007756F1">
            <w:pPr>
              <w:spacing w:after="120"/>
              <w:rPr>
                <w:rFonts w:ascii="Calibri Light" w:hAnsi="Calibri Light"/>
                <w:sz w:val="16"/>
                <w:szCs w:val="16"/>
              </w:rPr>
            </w:pPr>
            <w:r w:rsidRPr="007756F1">
              <w:rPr>
                <w:rFonts w:ascii="Calibri Light" w:hAnsi="Calibri Light"/>
                <w:sz w:val="16"/>
                <w:szCs w:val="16"/>
              </w:rPr>
              <w:br/>
            </w:r>
            <w:del w:id="5218" w:author="Ashan Senel Asmone" w:date="2016-03-21T19:36:00Z">
              <w:r w:rsidRPr="007756F1" w:rsidDel="005C1271">
                <w:rPr>
                  <w:rFonts w:ascii="Calibri Light" w:hAnsi="Calibri Light"/>
                  <w:sz w:val="16"/>
                  <w:szCs w:val="16"/>
                </w:rPr>
                <w:delText>ASTM C67-01 Standard Test Methods for Sampling and Testing Brick and Structural Clay Tile</w:delText>
              </w:r>
            </w:del>
            <w:ins w:id="5219" w:author="Ashan Senel Asmone" w:date="2016-03-21T19:36:00Z">
              <w:r w:rsidR="005C1271">
                <w:rPr>
                  <w:rFonts w:ascii="Calibri Light" w:hAnsi="Calibri Light"/>
                  <w:sz w:val="16"/>
                  <w:szCs w:val="16"/>
                </w:rPr>
                <w:t>ASTM C67 - 14 Standard Test Methods for Sampling and Testing Brick and Structural Clay Tile</w:t>
              </w:r>
            </w:ins>
            <w:r w:rsidRPr="007756F1">
              <w:rPr>
                <w:rFonts w:ascii="Calibri Light" w:hAnsi="Calibri Light"/>
                <w:sz w:val="16"/>
                <w:szCs w:val="16"/>
              </w:rPr>
              <w:t> </w:t>
            </w:r>
            <w:r w:rsidRPr="007756F1">
              <w:rPr>
                <w:rFonts w:ascii="Calibri Light" w:hAnsi="Calibri Light"/>
                <w:sz w:val="16"/>
                <w:szCs w:val="16"/>
              </w:rPr>
              <w:br/>
            </w:r>
            <w:r w:rsidRPr="007756F1">
              <w:rPr>
                <w:rFonts w:ascii="Calibri Light" w:hAnsi="Calibri Light"/>
                <w:sz w:val="16"/>
                <w:szCs w:val="16"/>
              </w:rPr>
              <w:br/>
            </w:r>
            <w:del w:id="5220" w:author="Ashan Senel Asmone" w:date="2016-03-21T19:37:00Z">
              <w:r w:rsidRPr="007756F1" w:rsidDel="005C1271">
                <w:rPr>
                  <w:rFonts w:ascii="Calibri Light" w:hAnsi="Calibri Light"/>
                  <w:sz w:val="16"/>
                  <w:szCs w:val="16"/>
                </w:rPr>
                <w:delText>ASTM C73-99a Standard Specification for Calcium Silicate Brick (Sand-Lime Brick)</w:delText>
              </w:r>
            </w:del>
            <w:ins w:id="5221" w:author="Ashan Senel Asmone" w:date="2016-03-21T19:37:00Z">
              <w:r w:rsidR="005C1271">
                <w:rPr>
                  <w:rFonts w:ascii="Calibri Light" w:hAnsi="Calibri Light"/>
                  <w:sz w:val="16"/>
                  <w:szCs w:val="16"/>
                </w:rPr>
                <w:t>ASTM C73 - 14 Standard Specification for Calcium Silicate Brick (Sand-Lime Brick)</w:t>
              </w:r>
            </w:ins>
            <w:r w:rsidRPr="007756F1">
              <w:rPr>
                <w:rFonts w:ascii="Calibri Light" w:hAnsi="Calibri Light"/>
                <w:sz w:val="16"/>
                <w:szCs w:val="16"/>
              </w:rPr>
              <w:t> </w:t>
            </w:r>
            <w:r w:rsidRPr="007756F1">
              <w:rPr>
                <w:rFonts w:ascii="Calibri Light" w:hAnsi="Calibri Light"/>
                <w:sz w:val="16"/>
                <w:szCs w:val="16"/>
              </w:rPr>
              <w:br/>
            </w:r>
            <w:r w:rsidRPr="007756F1">
              <w:rPr>
                <w:rFonts w:ascii="Calibri Light" w:hAnsi="Calibri Light"/>
                <w:sz w:val="16"/>
                <w:szCs w:val="16"/>
              </w:rPr>
              <w:br/>
            </w:r>
            <w:del w:id="5222" w:author="Ashan Senel Asmone" w:date="2016-03-21T19:37:00Z">
              <w:r w:rsidRPr="007756F1" w:rsidDel="005C1271">
                <w:rPr>
                  <w:rFonts w:ascii="Calibri Light" w:hAnsi="Calibri Light"/>
                  <w:sz w:val="16"/>
                  <w:szCs w:val="16"/>
                </w:rPr>
                <w:delText>ASTM C126-99 Standard Specification for Ceramic Glazed Structural Clay Facing Tile, Facing Brick, and Solid Masonry Units</w:delText>
              </w:r>
            </w:del>
            <w:ins w:id="5223" w:author="Ashan Senel Asmone" w:date="2016-03-21T19:37:00Z">
              <w:r w:rsidR="005C1271">
                <w:rPr>
                  <w:rFonts w:ascii="Calibri Light" w:hAnsi="Calibri Light"/>
                  <w:sz w:val="16"/>
                  <w:szCs w:val="16"/>
                </w:rPr>
                <w:t>ASTM C126 - 15 Standard Specification for Ceramic Glazed Structural Clay Facing Tile, Facing Brick, and Solid Masonry Units</w:t>
              </w:r>
            </w:ins>
          </w:p>
          <w:p w14:paraId="24976427"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Mortar</w:t>
            </w:r>
          </w:p>
          <w:p w14:paraId="5EE9FAC4" w14:textId="77777777" w:rsidR="007756F1" w:rsidRPr="007756F1" w:rsidRDefault="007756F1" w:rsidP="007756F1">
            <w:pPr>
              <w:spacing w:after="120"/>
              <w:rPr>
                <w:rFonts w:ascii="Calibri Light" w:hAnsi="Calibri Light"/>
                <w:sz w:val="16"/>
                <w:szCs w:val="16"/>
              </w:rPr>
            </w:pPr>
            <w:del w:id="5224" w:author="Ashan Senel Asmone" w:date="2016-03-21T19:38:00Z">
              <w:r w:rsidRPr="007756F1" w:rsidDel="005C1271">
                <w:rPr>
                  <w:rFonts w:ascii="Calibri Light" w:hAnsi="Calibri Light"/>
                  <w:sz w:val="16"/>
                  <w:szCs w:val="16"/>
                </w:rPr>
                <w:delText>ASTM C 144 Sand for masonry mortar</w:delText>
              </w:r>
            </w:del>
            <w:ins w:id="5225" w:author="Ashan Senel Asmone" w:date="2016-03-21T19:38:00Z">
              <w:r w:rsidR="005C1271">
                <w:rPr>
                  <w:rFonts w:ascii="Calibri Light" w:hAnsi="Calibri Light"/>
                  <w:sz w:val="16"/>
                  <w:szCs w:val="16"/>
                </w:rPr>
                <w:t>ASTM C144 - 11 Standard Specification for Aggregate for Masonry Mortar</w:t>
              </w:r>
            </w:ins>
          </w:p>
          <w:p w14:paraId="51461FCC" w14:textId="77777777" w:rsidR="007756F1" w:rsidRPr="007756F1" w:rsidRDefault="007756F1" w:rsidP="007756F1">
            <w:pPr>
              <w:spacing w:after="120"/>
              <w:rPr>
                <w:rFonts w:ascii="Calibri Light" w:hAnsi="Calibri Light"/>
                <w:sz w:val="16"/>
                <w:szCs w:val="16"/>
              </w:rPr>
            </w:pPr>
            <w:del w:id="5226" w:author="Ashan Senel Asmone" w:date="2016-03-21T19:38:00Z">
              <w:r w:rsidRPr="007756F1" w:rsidDel="005C1271">
                <w:rPr>
                  <w:rFonts w:ascii="Calibri Light" w:hAnsi="Calibri Light"/>
                  <w:sz w:val="16"/>
                  <w:szCs w:val="16"/>
                </w:rPr>
                <w:delText>ASTM C 270 Specification for Mortar for Unit Masonry</w:delText>
              </w:r>
            </w:del>
            <w:ins w:id="5227" w:author="Ashan Senel Asmone" w:date="2016-03-21T19:38:00Z">
              <w:r w:rsidR="005C1271">
                <w:rPr>
                  <w:rFonts w:ascii="Calibri Light" w:hAnsi="Calibri Light"/>
                  <w:sz w:val="16"/>
                  <w:szCs w:val="16"/>
                </w:rPr>
                <w:t>ASTM C270 - 14a Standard Specification for Mortar for Unit Masonry</w:t>
              </w:r>
            </w:ins>
          </w:p>
          <w:p w14:paraId="0A3EB2D9" w14:textId="77777777" w:rsidR="007756F1" w:rsidRPr="007756F1" w:rsidRDefault="007756F1" w:rsidP="007756F1">
            <w:pPr>
              <w:spacing w:after="120"/>
              <w:rPr>
                <w:rFonts w:ascii="Calibri Light" w:hAnsi="Calibri Light"/>
                <w:sz w:val="16"/>
                <w:szCs w:val="16"/>
              </w:rPr>
            </w:pPr>
            <w:del w:id="5228" w:author="Ashan Senel Asmone" w:date="2016-03-21T19:39:00Z">
              <w:r w:rsidRPr="007756F1" w:rsidDel="005C1271">
                <w:rPr>
                  <w:rFonts w:ascii="Calibri Light" w:hAnsi="Calibri Light"/>
                  <w:sz w:val="16"/>
                  <w:szCs w:val="16"/>
                </w:rPr>
                <w:delText>ASTM C 476 Specification for Grout for Masonry</w:delText>
              </w:r>
            </w:del>
            <w:ins w:id="5229" w:author="Ashan Senel Asmone" w:date="2016-03-21T19:39:00Z">
              <w:r w:rsidR="005C1271">
                <w:rPr>
                  <w:rFonts w:ascii="Calibri Light" w:hAnsi="Calibri Light"/>
                  <w:sz w:val="16"/>
                  <w:szCs w:val="16"/>
                </w:rPr>
                <w:t>ASTM C476 - 10 Standard Specification for Grout for Masonry</w:t>
              </w:r>
            </w:ins>
            <w:r w:rsidRPr="007756F1">
              <w:rPr>
                <w:rFonts w:ascii="Calibri Light" w:hAnsi="Calibri Light"/>
                <w:sz w:val="16"/>
                <w:szCs w:val="16"/>
              </w:rPr>
              <w:t>.</w:t>
            </w:r>
          </w:p>
          <w:p w14:paraId="225FEB3A" w14:textId="77777777" w:rsidR="007756F1" w:rsidRPr="007756F1" w:rsidRDefault="007756F1" w:rsidP="007756F1">
            <w:pPr>
              <w:spacing w:after="120"/>
              <w:rPr>
                <w:rFonts w:ascii="Calibri Light" w:hAnsi="Calibri Light"/>
                <w:sz w:val="16"/>
                <w:szCs w:val="16"/>
              </w:rPr>
            </w:pPr>
            <w:del w:id="5230" w:author="Ashan Senel Asmone" w:date="2016-03-21T19:40:00Z">
              <w:r w:rsidRPr="007756F1" w:rsidDel="005C1271">
                <w:rPr>
                  <w:rFonts w:ascii="Calibri Light" w:hAnsi="Calibri Light"/>
                  <w:sz w:val="16"/>
                  <w:szCs w:val="16"/>
                </w:rPr>
                <w:delText>ASTM C 1019 Method of Sampling and Testing Grout</w:delText>
              </w:r>
            </w:del>
            <w:ins w:id="5231" w:author="Ashan Senel Asmone" w:date="2016-03-21T19:40:00Z">
              <w:r w:rsidR="005C1271">
                <w:rPr>
                  <w:rFonts w:ascii="Calibri Light" w:hAnsi="Calibri Light"/>
                  <w:sz w:val="16"/>
                  <w:szCs w:val="16"/>
                </w:rPr>
                <w:t>ASTM C1019 - 16 Standard Test Method for Sampling and Testing Grout</w:t>
              </w:r>
            </w:ins>
          </w:p>
          <w:p w14:paraId="54CFD2FB" w14:textId="77777777" w:rsidR="007756F1" w:rsidRPr="007756F1" w:rsidRDefault="007756F1" w:rsidP="007756F1">
            <w:pPr>
              <w:spacing w:after="120"/>
              <w:rPr>
                <w:rFonts w:ascii="Calibri Light" w:hAnsi="Calibri Light"/>
                <w:sz w:val="16"/>
                <w:szCs w:val="16"/>
              </w:rPr>
            </w:pPr>
            <w:del w:id="5232" w:author="Ashan Senel Asmone" w:date="2016-03-21T19:40:00Z">
              <w:r w:rsidRPr="007756F1" w:rsidDel="005C1271">
                <w:rPr>
                  <w:rFonts w:ascii="Calibri Light" w:hAnsi="Calibri Light"/>
                  <w:sz w:val="16"/>
                  <w:szCs w:val="16"/>
                </w:rPr>
                <w:delText>ASTM C 150 Specification for Portland Cement</w:delText>
              </w:r>
            </w:del>
            <w:ins w:id="5233" w:author="Ashan Senel Asmone" w:date="2016-03-21T19:40:00Z">
              <w:r w:rsidR="005C1271">
                <w:rPr>
                  <w:rFonts w:ascii="Calibri Light" w:hAnsi="Calibri Light"/>
                  <w:sz w:val="16"/>
                  <w:szCs w:val="16"/>
                </w:rPr>
                <w:t>ASTM C150 / C150M - 15 Standard Specification for Portland Cement</w:t>
              </w:r>
            </w:ins>
          </w:p>
          <w:p w14:paraId="43DDC8E4" w14:textId="77777777" w:rsidR="007756F1" w:rsidRPr="007756F1" w:rsidRDefault="007756F1" w:rsidP="007756F1">
            <w:pPr>
              <w:spacing w:after="120"/>
              <w:rPr>
                <w:rFonts w:ascii="Calibri Light" w:hAnsi="Calibri Light"/>
                <w:sz w:val="16"/>
                <w:szCs w:val="16"/>
              </w:rPr>
            </w:pPr>
            <w:del w:id="5234" w:author="Ashan Senel Asmone" w:date="2016-03-21T19:41:00Z">
              <w:r w:rsidRPr="007756F1" w:rsidDel="005C1271">
                <w:rPr>
                  <w:rFonts w:ascii="Calibri Light" w:hAnsi="Calibri Light"/>
                  <w:sz w:val="16"/>
                  <w:szCs w:val="16"/>
                </w:rPr>
                <w:delText>ASTM C 595 Specification for Blended Hydraulic Cements</w:delText>
              </w:r>
            </w:del>
            <w:ins w:id="5235" w:author="Ashan Senel Asmone" w:date="2016-03-21T19:41:00Z">
              <w:r w:rsidR="005C1271">
                <w:rPr>
                  <w:rFonts w:ascii="Calibri Light" w:hAnsi="Calibri Light"/>
                  <w:sz w:val="16"/>
                  <w:szCs w:val="16"/>
                </w:rPr>
                <w:t>ASTM C595 / C595M - 15e1 Standard Specification for Blended Hydraulic Cements</w:t>
              </w:r>
            </w:ins>
          </w:p>
          <w:p w14:paraId="2E70A746" w14:textId="77777777" w:rsidR="007756F1" w:rsidRPr="007756F1" w:rsidRDefault="007756F1" w:rsidP="007756F1">
            <w:pPr>
              <w:spacing w:after="120"/>
              <w:rPr>
                <w:rFonts w:ascii="Calibri Light" w:hAnsi="Calibri Light"/>
                <w:sz w:val="16"/>
                <w:szCs w:val="16"/>
              </w:rPr>
            </w:pPr>
            <w:del w:id="5236" w:author="Ashan Senel Asmone" w:date="2016-03-21T19:41:00Z">
              <w:r w:rsidRPr="007756F1" w:rsidDel="005C1271">
                <w:rPr>
                  <w:rFonts w:ascii="Calibri Light" w:hAnsi="Calibri Light"/>
                  <w:sz w:val="16"/>
                  <w:szCs w:val="16"/>
                </w:rPr>
                <w:delText>ASTM C 109 Method of Test for Compressive Strength of Hydraulic Cement Mortars</w:delText>
              </w:r>
            </w:del>
            <w:ins w:id="5237" w:author="Ashan Senel Asmone" w:date="2016-03-21T19:41:00Z">
              <w:r w:rsidR="005C1271">
                <w:rPr>
                  <w:rFonts w:ascii="Calibri Light" w:hAnsi="Calibri Light"/>
                  <w:sz w:val="16"/>
                  <w:szCs w:val="16"/>
                </w:rPr>
                <w:t>ASTM C109 / C109M - 16 Standard Test Method for Compressive Strength of Hydraulic Cement Mortars (Using 2-in. or [50-mm] Cube Specimens)</w:t>
              </w:r>
            </w:ins>
          </w:p>
          <w:p w14:paraId="32CDF71B" w14:textId="77777777" w:rsidR="007756F1" w:rsidRPr="007756F1" w:rsidRDefault="007756F1" w:rsidP="007756F1">
            <w:pPr>
              <w:spacing w:after="120"/>
              <w:rPr>
                <w:rFonts w:ascii="Calibri Light" w:hAnsi="Calibri Light"/>
                <w:sz w:val="16"/>
                <w:szCs w:val="16"/>
              </w:rPr>
            </w:pPr>
            <w:del w:id="5238" w:author="Ashan Senel Asmone" w:date="2016-03-21T19:46:00Z">
              <w:r w:rsidRPr="007756F1" w:rsidDel="005C1271">
                <w:rPr>
                  <w:rFonts w:ascii="Calibri Light" w:hAnsi="Calibri Light"/>
                  <w:sz w:val="16"/>
                  <w:szCs w:val="16"/>
                </w:rPr>
                <w:delText>ASTM C 780 Method for Preconstruction and Construction Evaluation of Mortars for Plain and Reinforced Unit Masonry</w:delText>
              </w:r>
            </w:del>
            <w:ins w:id="5239" w:author="Ashan Senel Asmone" w:date="2016-03-21T19:46:00Z">
              <w:r w:rsidR="005C1271">
                <w:rPr>
                  <w:rFonts w:ascii="Calibri Light" w:hAnsi="Calibri Light"/>
                  <w:sz w:val="16"/>
                  <w:szCs w:val="16"/>
                </w:rPr>
                <w:t>ASTM C780 - 15a Standard Test Method for Preconstruction and Construction Evaluation of Mortars for Plain and Reinforced Unit Masonry</w:t>
              </w:r>
            </w:ins>
            <w:r w:rsidRPr="007756F1">
              <w:rPr>
                <w:rFonts w:ascii="Calibri Light" w:hAnsi="Calibri Light"/>
                <w:sz w:val="16"/>
                <w:szCs w:val="16"/>
              </w:rPr>
              <w:t>.</w:t>
            </w:r>
          </w:p>
          <w:p w14:paraId="228D9603" w14:textId="77777777" w:rsidR="007756F1" w:rsidRPr="007756F1" w:rsidRDefault="007756F1" w:rsidP="007756F1">
            <w:pPr>
              <w:spacing w:after="120"/>
              <w:rPr>
                <w:rFonts w:ascii="Calibri Light" w:hAnsi="Calibri Light"/>
                <w:sz w:val="16"/>
                <w:szCs w:val="16"/>
              </w:rPr>
            </w:pPr>
            <w:del w:id="5240" w:author="Ashan Senel Asmone" w:date="2016-03-21T19:49:00Z">
              <w:r w:rsidRPr="007756F1" w:rsidDel="005C1271">
                <w:rPr>
                  <w:rFonts w:ascii="Calibri Light" w:hAnsi="Calibri Light"/>
                  <w:sz w:val="16"/>
                  <w:szCs w:val="16"/>
                </w:rPr>
                <w:delText>ASTM C 979 Specification for Pigments for Integrally Colored Concrete are suitable for mortar </w:delText>
              </w:r>
            </w:del>
            <w:ins w:id="5241" w:author="Ashan Senel Asmone" w:date="2016-03-21T19:49:00Z">
              <w:r w:rsidR="005C1271">
                <w:rPr>
                  <w:rFonts w:ascii="Calibri Light" w:hAnsi="Calibri Light"/>
                  <w:sz w:val="16"/>
                  <w:szCs w:val="16"/>
                </w:rPr>
                <w:t>ASTM C979 / C979M - 16 Standard Specification for Pigments for Integrally Colored Concrete</w:t>
              </w:r>
            </w:ins>
            <w:r w:rsidRPr="007756F1">
              <w:rPr>
                <w:rFonts w:ascii="Calibri Light" w:hAnsi="Calibri Light"/>
                <w:sz w:val="16"/>
                <w:szCs w:val="16"/>
              </w:rPr>
              <w:br/>
            </w:r>
            <w:r w:rsidRPr="007756F1">
              <w:rPr>
                <w:rFonts w:ascii="Calibri Light" w:hAnsi="Calibri Light"/>
                <w:sz w:val="16"/>
                <w:szCs w:val="16"/>
              </w:rPr>
              <w:br/>
            </w:r>
            <w:del w:id="5242" w:author="Ashan Senel Asmone" w:date="2016-03-21T19:49:00Z">
              <w:r w:rsidRPr="007756F1" w:rsidDel="005C1271">
                <w:rPr>
                  <w:rFonts w:ascii="Calibri Light" w:hAnsi="Calibri Light"/>
                  <w:sz w:val="16"/>
                  <w:szCs w:val="16"/>
                </w:rPr>
                <w:delText>ASTM C780-00 Standard Test Method for Preconstruction and Construction Evaluation of Mortars for Plain and Reinforced Unit Masonry</w:delText>
              </w:r>
            </w:del>
            <w:ins w:id="5243" w:author="Ashan Senel Asmone" w:date="2016-03-21T19:49:00Z">
              <w:r w:rsidR="005C1271">
                <w:rPr>
                  <w:rFonts w:ascii="Calibri Light" w:hAnsi="Calibri Light"/>
                  <w:sz w:val="16"/>
                  <w:szCs w:val="16"/>
                </w:rPr>
                <w:t>ASTM C780 - 15a Standard Test Method for Preconstruction and Construction Evaluation of Mortars for Plain and Reinforced Unit Masonry</w:t>
              </w:r>
            </w:ins>
          </w:p>
          <w:p w14:paraId="2CC0A458" w14:textId="77777777" w:rsidR="007756F1" w:rsidRPr="007756F1" w:rsidRDefault="007756F1" w:rsidP="007756F1">
            <w:pPr>
              <w:spacing w:after="120"/>
              <w:rPr>
                <w:rFonts w:ascii="Calibri Light" w:hAnsi="Calibri Light"/>
                <w:sz w:val="16"/>
                <w:szCs w:val="16"/>
              </w:rPr>
            </w:pPr>
            <w:del w:id="5244" w:author="Ashan Senel Asmone" w:date="2016-03-21T19:50:00Z">
              <w:r w:rsidRPr="007756F1" w:rsidDel="005C1271">
                <w:rPr>
                  <w:rFonts w:ascii="Calibri Light" w:hAnsi="Calibri Light"/>
                  <w:sz w:val="16"/>
                  <w:szCs w:val="16"/>
                </w:rPr>
                <w:delText>ASTM C896-99 Standard Terminology Relating to Clay Products</w:delText>
              </w:r>
            </w:del>
            <w:ins w:id="5245" w:author="Ashan Senel Asmone" w:date="2016-03-21T19:50:00Z">
              <w:r w:rsidR="005C1271">
                <w:rPr>
                  <w:rFonts w:ascii="Calibri Light" w:hAnsi="Calibri Light"/>
                  <w:sz w:val="16"/>
                  <w:szCs w:val="16"/>
                </w:rPr>
                <w:t>ASTM C896 - 15 Standard Terminology Relating to Clay Products</w:t>
              </w:r>
            </w:ins>
          </w:p>
          <w:p w14:paraId="756D80BC" w14:textId="77777777" w:rsidR="007756F1" w:rsidRPr="007756F1" w:rsidRDefault="007756F1" w:rsidP="007756F1">
            <w:pPr>
              <w:spacing w:after="120"/>
              <w:rPr>
                <w:rFonts w:ascii="Calibri Light" w:hAnsi="Calibri Light"/>
                <w:sz w:val="16"/>
                <w:szCs w:val="16"/>
              </w:rPr>
            </w:pPr>
            <w:del w:id="5246" w:author="Ashan Senel Asmone" w:date="2016-03-21T19:51:00Z">
              <w:r w:rsidRPr="007756F1" w:rsidDel="005C1271">
                <w:rPr>
                  <w:rFonts w:ascii="Calibri Light" w:hAnsi="Calibri Light"/>
                  <w:sz w:val="16"/>
                  <w:szCs w:val="16"/>
                </w:rPr>
                <w:delText>ASTM C1006-84(2001) Standard Test Method for Splitting Tensile Strength of Masonry Units</w:delText>
              </w:r>
            </w:del>
            <w:ins w:id="5247" w:author="Ashan Senel Asmone" w:date="2016-03-21T19:51:00Z">
              <w:r w:rsidR="005C1271">
                <w:rPr>
                  <w:rFonts w:ascii="Calibri Light" w:hAnsi="Calibri Light"/>
                  <w:sz w:val="16"/>
                  <w:szCs w:val="16"/>
                </w:rPr>
                <w:t>ASTM C1006 - 07(2013) Standard Test Method for Splitting Tensile Strength of Masonry Units</w:t>
              </w:r>
            </w:ins>
          </w:p>
          <w:p w14:paraId="04F0920E" w14:textId="77777777" w:rsidR="005C1271" w:rsidRDefault="007756F1" w:rsidP="007756F1">
            <w:pPr>
              <w:spacing w:after="120"/>
              <w:rPr>
                <w:ins w:id="5248" w:author="Ashan Senel Asmone" w:date="2016-03-21T19:54:00Z"/>
                <w:rFonts w:ascii="Calibri Light" w:hAnsi="Calibri Light"/>
                <w:sz w:val="16"/>
                <w:szCs w:val="16"/>
              </w:rPr>
            </w:pPr>
            <w:del w:id="5249" w:author="Ashan Senel Asmone" w:date="2016-03-21T19:55:00Z">
              <w:r w:rsidRPr="007756F1" w:rsidDel="005C1271">
                <w:rPr>
                  <w:rFonts w:ascii="Calibri Light" w:hAnsi="Calibri Light"/>
                  <w:sz w:val="16"/>
                  <w:szCs w:val="16"/>
                </w:rPr>
                <w:delText>ASTM C1019-00b Standard Test Method for Sampling and Testing Grout</w:delText>
              </w:r>
            </w:del>
            <w:ins w:id="5250" w:author="Ashan Senel Asmone" w:date="2016-03-21T19:55:00Z">
              <w:r w:rsidR="005C1271">
                <w:rPr>
                  <w:rFonts w:ascii="Calibri Light" w:hAnsi="Calibri Light"/>
                  <w:sz w:val="16"/>
                  <w:szCs w:val="16"/>
                </w:rPr>
                <w:t>ASTM C1019 - 16 Standard Test Method for Sampling and Testing Grout</w:t>
              </w:r>
            </w:ins>
            <w:r w:rsidRPr="007756F1">
              <w:rPr>
                <w:rFonts w:ascii="Calibri Light" w:hAnsi="Calibri Light"/>
                <w:sz w:val="16"/>
                <w:szCs w:val="16"/>
              </w:rPr>
              <w:t> </w:t>
            </w:r>
          </w:p>
          <w:p w14:paraId="1C1FC9FA" w14:textId="77777777" w:rsidR="007756F1" w:rsidRPr="007756F1" w:rsidRDefault="007756F1" w:rsidP="007756F1">
            <w:pPr>
              <w:spacing w:after="120"/>
              <w:rPr>
                <w:rFonts w:ascii="Calibri Light" w:hAnsi="Calibri Light"/>
                <w:sz w:val="16"/>
                <w:szCs w:val="16"/>
              </w:rPr>
            </w:pPr>
            <w:del w:id="5251" w:author="Ashan Senel Asmone" w:date="2016-03-21T19:59:00Z">
              <w:r w:rsidRPr="007756F1" w:rsidDel="00360EB0">
                <w:rPr>
                  <w:rFonts w:ascii="Calibri Light" w:hAnsi="Calibri Light"/>
                  <w:sz w:val="16"/>
                  <w:szCs w:val="16"/>
                </w:rPr>
                <w:delText>ASTM C1088-01a Standard Specification for Thin Veneer Brick Units Made From Clay or Shale</w:delText>
              </w:r>
            </w:del>
            <w:ins w:id="5252" w:author="Ashan Senel Asmone" w:date="2016-03-21T19:59:00Z">
              <w:r w:rsidR="00360EB0">
                <w:rPr>
                  <w:rFonts w:ascii="Calibri Light" w:hAnsi="Calibri Light"/>
                  <w:sz w:val="16"/>
                  <w:szCs w:val="16"/>
                </w:rPr>
                <w:t>ASTM C1088 - 14 Standard Specification for Thin Veneer Brick Units Made From Clay or Shale</w:t>
              </w:r>
            </w:ins>
          </w:p>
          <w:p w14:paraId="0A9439B7" w14:textId="77777777" w:rsidR="007756F1" w:rsidRPr="007756F1" w:rsidRDefault="007756F1" w:rsidP="007756F1">
            <w:pPr>
              <w:spacing w:after="120"/>
              <w:rPr>
                <w:rFonts w:ascii="Calibri Light" w:hAnsi="Calibri Light"/>
                <w:sz w:val="16"/>
                <w:szCs w:val="16"/>
              </w:rPr>
            </w:pPr>
            <w:del w:id="5253" w:author="Ashan Senel Asmone" w:date="2016-03-21T19:59:00Z">
              <w:r w:rsidRPr="007756F1" w:rsidDel="00360EB0">
                <w:rPr>
                  <w:rFonts w:ascii="Calibri Light" w:hAnsi="Calibri Light"/>
                  <w:sz w:val="16"/>
                  <w:szCs w:val="16"/>
                </w:rPr>
                <w:delText>ASTM C1093-95(2001) Standard Practice for Accreditation of Testing Agencies for Unit Masonry</w:delText>
              </w:r>
            </w:del>
            <w:ins w:id="5254" w:author="Ashan Senel Asmone" w:date="2016-03-21T19:59:00Z">
              <w:r w:rsidR="00360EB0">
                <w:rPr>
                  <w:rFonts w:ascii="Calibri Light" w:hAnsi="Calibri Light"/>
                  <w:sz w:val="16"/>
                  <w:szCs w:val="16"/>
                </w:rPr>
                <w:t>ASTM C1093 - 15a Standard Practice for Accreditation of Testing Agencies for Masonry</w:t>
              </w:r>
            </w:ins>
          </w:p>
          <w:p w14:paraId="7376D64D" w14:textId="77777777" w:rsidR="007756F1" w:rsidRPr="007756F1" w:rsidRDefault="007756F1" w:rsidP="007756F1">
            <w:pPr>
              <w:spacing w:after="120"/>
              <w:rPr>
                <w:rFonts w:ascii="Calibri Light" w:hAnsi="Calibri Light"/>
                <w:sz w:val="16"/>
                <w:szCs w:val="16"/>
              </w:rPr>
            </w:pPr>
            <w:del w:id="5255" w:author="Ashan Senel Asmone" w:date="2016-03-21T20:00:00Z">
              <w:r w:rsidRPr="007756F1" w:rsidDel="00360EB0">
                <w:rPr>
                  <w:rFonts w:ascii="Calibri Light" w:hAnsi="Calibri Light"/>
                  <w:sz w:val="16"/>
                  <w:szCs w:val="16"/>
                </w:rPr>
                <w:delText>ASTM C1106-00 Standard Test Methods for Chemical Resistance and Physical Properties of Carbon Brick</w:delText>
              </w:r>
            </w:del>
            <w:ins w:id="5256" w:author="Ashan Senel Asmone" w:date="2016-03-21T20:00:00Z">
              <w:r w:rsidR="00360EB0">
                <w:rPr>
                  <w:rFonts w:ascii="Calibri Light" w:hAnsi="Calibri Light"/>
                  <w:sz w:val="16"/>
                  <w:szCs w:val="16"/>
                </w:rPr>
                <w:t>ASTM C1106 - 00(2012) Standard Test Methods for Chemical Resistance and Physical Properties of Carbon Brick</w:t>
              </w:r>
            </w:ins>
          </w:p>
          <w:p w14:paraId="31084A59" w14:textId="77777777" w:rsidR="007756F1" w:rsidRPr="007756F1" w:rsidRDefault="007756F1" w:rsidP="007756F1">
            <w:pPr>
              <w:spacing w:after="120"/>
              <w:rPr>
                <w:rFonts w:ascii="Calibri Light" w:hAnsi="Calibri Light"/>
                <w:sz w:val="16"/>
                <w:szCs w:val="16"/>
              </w:rPr>
            </w:pPr>
            <w:del w:id="5257" w:author="Ashan Senel Asmone" w:date="2016-03-21T20:01:00Z">
              <w:r w:rsidRPr="007756F1" w:rsidDel="00360EB0">
                <w:rPr>
                  <w:rFonts w:ascii="Calibri Light" w:hAnsi="Calibri Light"/>
                  <w:sz w:val="16"/>
                  <w:szCs w:val="16"/>
                </w:rPr>
                <w:delText>ASTM C1148-92a(1997)e1 Standard Test Method for Measuring the Drying Shrinkage of Masonry Mortar</w:delText>
              </w:r>
            </w:del>
            <w:ins w:id="5258" w:author="Ashan Senel Asmone" w:date="2016-03-21T20:01:00Z">
              <w:r w:rsidR="00360EB0">
                <w:rPr>
                  <w:rFonts w:ascii="Calibri Light" w:hAnsi="Calibri Light"/>
                  <w:sz w:val="16"/>
                  <w:szCs w:val="16"/>
                </w:rPr>
                <w:t>ASTM C1148 - 92a(2014) Standard Test Method for Measuring the Drying Shrinkage of Masonry Mortar</w:t>
              </w:r>
            </w:ins>
          </w:p>
          <w:p w14:paraId="26191445" w14:textId="77777777" w:rsidR="007756F1" w:rsidRPr="007756F1" w:rsidRDefault="007756F1" w:rsidP="007756F1">
            <w:pPr>
              <w:spacing w:after="120"/>
              <w:rPr>
                <w:rFonts w:ascii="Calibri Light" w:hAnsi="Calibri Light"/>
                <w:sz w:val="16"/>
                <w:szCs w:val="16"/>
              </w:rPr>
            </w:pPr>
            <w:del w:id="5259" w:author="Ashan Senel Asmone" w:date="2016-03-21T20:01:00Z">
              <w:r w:rsidRPr="007756F1" w:rsidDel="00360EB0">
                <w:rPr>
                  <w:rFonts w:ascii="Calibri Light" w:hAnsi="Calibri Light"/>
                  <w:sz w:val="16"/>
                  <w:szCs w:val="16"/>
                </w:rPr>
                <w:delText>ASTM C1180-00a Standard Terminology of Mortar and Grout for Unit Masonry</w:delText>
              </w:r>
            </w:del>
            <w:ins w:id="5260" w:author="Ashan Senel Asmone" w:date="2016-03-21T20:01:00Z">
              <w:r w:rsidR="00360EB0">
                <w:rPr>
                  <w:rFonts w:ascii="Calibri Light" w:hAnsi="Calibri Light"/>
                  <w:sz w:val="16"/>
                  <w:szCs w:val="16"/>
                </w:rPr>
                <w:t>ASTM C1180 - 10 Standard Terminology of Mortar and Grout for Unit Masonry</w:t>
              </w:r>
            </w:ins>
          </w:p>
          <w:p w14:paraId="2B2B7009" w14:textId="77777777" w:rsidR="007756F1" w:rsidRPr="007756F1" w:rsidRDefault="007756F1" w:rsidP="007756F1">
            <w:pPr>
              <w:spacing w:after="120"/>
              <w:rPr>
                <w:rFonts w:ascii="Calibri Light" w:hAnsi="Calibri Light"/>
                <w:sz w:val="16"/>
                <w:szCs w:val="16"/>
              </w:rPr>
            </w:pPr>
            <w:del w:id="5261" w:author="Ashan Senel Asmone" w:date="2016-03-21T20:02:00Z">
              <w:r w:rsidRPr="007756F1" w:rsidDel="00360EB0">
                <w:rPr>
                  <w:rFonts w:ascii="Calibri Light" w:hAnsi="Calibri Light"/>
                  <w:sz w:val="16"/>
                  <w:szCs w:val="16"/>
                </w:rPr>
                <w:delText>ASTM C1218/C1218M-99 Standard Test Method for Water-Soluble Chloride in Mortar and Concrete</w:delText>
              </w:r>
            </w:del>
            <w:ins w:id="5262" w:author="Ashan Senel Asmone" w:date="2016-03-21T20:02:00Z">
              <w:r w:rsidR="00360EB0">
                <w:rPr>
                  <w:rFonts w:ascii="Calibri Light" w:hAnsi="Calibri Light"/>
                  <w:sz w:val="16"/>
                  <w:szCs w:val="16"/>
                </w:rPr>
                <w:t>ASTM C1218 / C1218M - 15 Standard Test Method for Water-Soluble Chloride in Mortar and Concrete</w:t>
              </w:r>
            </w:ins>
          </w:p>
          <w:p w14:paraId="3C75E25C" w14:textId="77777777" w:rsidR="007756F1" w:rsidRPr="007756F1" w:rsidRDefault="007756F1" w:rsidP="007756F1">
            <w:pPr>
              <w:spacing w:after="120"/>
              <w:rPr>
                <w:rFonts w:ascii="Calibri Light" w:hAnsi="Calibri Light"/>
                <w:sz w:val="16"/>
                <w:szCs w:val="16"/>
              </w:rPr>
            </w:pPr>
            <w:del w:id="5263" w:author="Ashan Senel Asmone" w:date="2016-03-21T20:03:00Z">
              <w:r w:rsidRPr="007756F1" w:rsidDel="00360EB0">
                <w:rPr>
                  <w:rFonts w:ascii="Calibri Light" w:hAnsi="Calibri Light"/>
                  <w:sz w:val="16"/>
                  <w:szCs w:val="16"/>
                </w:rPr>
                <w:delText>ASTM C1324-96 Standard Test Method for Examination and Analysis of Hardened Masonry Mortar</w:delText>
              </w:r>
            </w:del>
            <w:ins w:id="5264" w:author="Ashan Senel Asmone" w:date="2016-03-21T20:03:00Z">
              <w:r w:rsidR="00360EB0">
                <w:rPr>
                  <w:rFonts w:ascii="Calibri Light" w:hAnsi="Calibri Light"/>
                  <w:sz w:val="16"/>
                  <w:szCs w:val="16"/>
                </w:rPr>
                <w:t>ASTM C1324 - 15 Standard Test Method for Examination and Analysis of Hardened Masonry Mortar</w:t>
              </w:r>
            </w:ins>
          </w:p>
          <w:p w14:paraId="1179BC24" w14:textId="77777777" w:rsidR="007756F1" w:rsidRPr="007756F1" w:rsidRDefault="007756F1" w:rsidP="007756F1">
            <w:pPr>
              <w:spacing w:after="120"/>
              <w:rPr>
                <w:rFonts w:ascii="Calibri Light" w:hAnsi="Calibri Light"/>
                <w:sz w:val="16"/>
                <w:szCs w:val="16"/>
              </w:rPr>
            </w:pPr>
            <w:del w:id="5265" w:author="Ashan Senel Asmone" w:date="2016-03-21T20:03:00Z">
              <w:r w:rsidRPr="007756F1" w:rsidDel="00360EB0">
                <w:rPr>
                  <w:rFonts w:ascii="Calibri Light" w:hAnsi="Calibri Light"/>
                  <w:sz w:val="16"/>
                  <w:szCs w:val="16"/>
                </w:rPr>
                <w:delText>ASTM C1384-01 Standard Specification for Admixtures for Masonry Mortars</w:delText>
              </w:r>
            </w:del>
            <w:ins w:id="5266" w:author="Ashan Senel Asmone" w:date="2016-03-21T20:03:00Z">
              <w:r w:rsidR="00360EB0">
                <w:rPr>
                  <w:rFonts w:ascii="Calibri Light" w:hAnsi="Calibri Light"/>
                  <w:sz w:val="16"/>
                  <w:szCs w:val="16"/>
                </w:rPr>
                <w:t>ASTM C1384 - 12a Standard Specification for Admixtures for Masonry Mortars</w:t>
              </w:r>
            </w:ins>
          </w:p>
          <w:p w14:paraId="063366F5" w14:textId="77777777" w:rsidR="007756F1" w:rsidRPr="007756F1" w:rsidRDefault="007756F1" w:rsidP="007756F1">
            <w:pPr>
              <w:spacing w:after="120"/>
              <w:rPr>
                <w:rFonts w:ascii="Calibri Light" w:hAnsi="Calibri Light"/>
                <w:sz w:val="16"/>
                <w:szCs w:val="16"/>
              </w:rPr>
            </w:pPr>
            <w:del w:id="5267" w:author="Ashan Senel Asmone" w:date="2016-03-21T20:04:00Z">
              <w:r w:rsidRPr="007756F1" w:rsidDel="00360EB0">
                <w:rPr>
                  <w:rFonts w:ascii="Calibri Light" w:hAnsi="Calibri Light"/>
                  <w:sz w:val="16"/>
                  <w:szCs w:val="16"/>
                </w:rPr>
                <w:delText>ASTM C1400-01 Standard Guide for Reduction of Efflorescence Potential in New Masonry Walls</w:delText>
              </w:r>
            </w:del>
            <w:ins w:id="5268" w:author="Ashan Senel Asmone" w:date="2016-03-21T20:04:00Z">
              <w:r w:rsidR="00360EB0">
                <w:rPr>
                  <w:rFonts w:ascii="Calibri Light" w:hAnsi="Calibri Light"/>
                  <w:sz w:val="16"/>
                  <w:szCs w:val="16"/>
                </w:rPr>
                <w:t>ASTM C1400 - 11 Standard Guide for Reduction of Efflorescence Potential in New Masonry Walls</w:t>
              </w:r>
            </w:ins>
          </w:p>
          <w:p w14:paraId="7D01691E" w14:textId="77777777" w:rsidR="007756F1" w:rsidRPr="007756F1" w:rsidRDefault="007756F1" w:rsidP="007756F1">
            <w:pPr>
              <w:spacing w:after="120"/>
              <w:rPr>
                <w:rFonts w:ascii="Calibri Light" w:hAnsi="Calibri Light"/>
                <w:sz w:val="16"/>
                <w:szCs w:val="16"/>
              </w:rPr>
            </w:pPr>
            <w:del w:id="5269" w:author="Ashan Senel Asmone" w:date="2016-03-21T20:04:00Z">
              <w:r w:rsidRPr="007756F1" w:rsidDel="00360EB0">
                <w:rPr>
                  <w:rFonts w:ascii="Calibri Light" w:hAnsi="Calibri Light"/>
                  <w:sz w:val="16"/>
                  <w:szCs w:val="16"/>
                </w:rPr>
                <w:delText>ASTM C1403-00 Standard Test Method for Rate of Water Absorption of Masonry Mortars</w:delText>
              </w:r>
            </w:del>
            <w:ins w:id="5270" w:author="Ashan Senel Asmone" w:date="2016-03-21T20:04:00Z">
              <w:r w:rsidR="00360EB0">
                <w:rPr>
                  <w:rFonts w:ascii="Calibri Light" w:hAnsi="Calibri Light"/>
                  <w:sz w:val="16"/>
                  <w:szCs w:val="16"/>
                </w:rPr>
                <w:t>ASTM C1403 - 15 Standard Test Method for Rate of Water Absorption of Masonry Mortars</w:t>
              </w:r>
            </w:ins>
          </w:p>
          <w:p w14:paraId="3A2A92DE"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Sealants</w:t>
            </w:r>
          </w:p>
          <w:p w14:paraId="0E5128F1" w14:textId="77777777" w:rsidR="007756F1" w:rsidRPr="007756F1" w:rsidRDefault="007756F1" w:rsidP="007756F1">
            <w:pPr>
              <w:spacing w:after="120"/>
              <w:rPr>
                <w:rFonts w:ascii="Calibri Light" w:hAnsi="Calibri Light"/>
                <w:sz w:val="16"/>
                <w:szCs w:val="16"/>
              </w:rPr>
            </w:pPr>
            <w:del w:id="5271" w:author="Ashan Senel Asmone" w:date="2016-03-21T20:05:00Z">
              <w:r w:rsidRPr="007756F1" w:rsidDel="00360EB0">
                <w:rPr>
                  <w:rFonts w:ascii="Calibri Light" w:hAnsi="Calibri Light"/>
                  <w:sz w:val="16"/>
                  <w:szCs w:val="16"/>
                </w:rPr>
                <w:delText>C509-00 Standard Specification for Elastomeric Cellular Preformed Gasket and Sealing Material</w:delText>
              </w:r>
            </w:del>
            <w:ins w:id="5272" w:author="Ashan Senel Asmone" w:date="2016-03-21T20:05:00Z">
              <w:r w:rsidR="00360EB0">
                <w:rPr>
                  <w:rFonts w:ascii="Calibri Light" w:hAnsi="Calibri Light"/>
                  <w:sz w:val="16"/>
                  <w:szCs w:val="16"/>
                </w:rPr>
                <w:t>ASTM C509 - 06(2015) Standard Specification for Elastomeric Cellular Preformed Gasket and Sealing Material</w:t>
              </w:r>
            </w:ins>
          </w:p>
          <w:p w14:paraId="5A9C544E" w14:textId="77777777" w:rsidR="007756F1" w:rsidRPr="007756F1" w:rsidRDefault="007756F1" w:rsidP="007756F1">
            <w:pPr>
              <w:spacing w:after="120"/>
              <w:rPr>
                <w:rFonts w:ascii="Calibri Light" w:hAnsi="Calibri Light"/>
                <w:sz w:val="16"/>
                <w:szCs w:val="16"/>
              </w:rPr>
            </w:pPr>
            <w:del w:id="5273" w:author="Ashan Senel Asmone" w:date="2016-03-21T20:12:00Z">
              <w:r w:rsidRPr="007756F1" w:rsidDel="00B73746">
                <w:rPr>
                  <w:rFonts w:ascii="Calibri Light" w:hAnsi="Calibri Light"/>
                  <w:sz w:val="16"/>
                  <w:szCs w:val="16"/>
                </w:rPr>
                <w:delText>C717-01a Standard Terminology of Building Seals and Sealants</w:delText>
              </w:r>
            </w:del>
            <w:ins w:id="5274" w:author="Ashan Senel Asmone" w:date="2016-03-21T20:12:00Z">
              <w:r w:rsidR="00B73746">
                <w:rPr>
                  <w:rFonts w:ascii="Calibri Light" w:hAnsi="Calibri Light"/>
                  <w:sz w:val="16"/>
                  <w:szCs w:val="16"/>
                </w:rPr>
                <w:t>ASTM C717 - 14a Standard Terminology of Building Seals and Sealants</w:t>
              </w:r>
            </w:ins>
          </w:p>
          <w:p w14:paraId="3A5B1B5D"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Waterproofing for masonry</w:t>
            </w:r>
          </w:p>
          <w:p w14:paraId="54358F42" w14:textId="77777777" w:rsidR="007756F1" w:rsidRPr="007756F1" w:rsidRDefault="007756F1" w:rsidP="007756F1">
            <w:pPr>
              <w:spacing w:after="120"/>
              <w:rPr>
                <w:rFonts w:ascii="Calibri Light" w:hAnsi="Calibri Light"/>
                <w:sz w:val="16"/>
                <w:szCs w:val="16"/>
              </w:rPr>
            </w:pPr>
            <w:del w:id="5275" w:author="Ashan Senel Asmone" w:date="2016-03-21T20:14:00Z">
              <w:r w:rsidRPr="007756F1" w:rsidDel="00B73746">
                <w:rPr>
                  <w:rFonts w:ascii="Calibri Light" w:hAnsi="Calibri Light"/>
                  <w:sz w:val="16"/>
                  <w:szCs w:val="16"/>
                </w:rPr>
                <w:delText>D5095-91(2002) Standard Test Method for Determination of the Nonvolatile Content in Silanes, Siloxanes and Silane-Siloxane Blends Used in Masonry WATER Repellent Treatments</w:delText>
              </w:r>
            </w:del>
            <w:ins w:id="5276" w:author="Ashan Senel Asmone" w:date="2016-03-21T20:14:00Z">
              <w:r w:rsidR="00B73746">
                <w:rPr>
                  <w:rFonts w:ascii="Calibri Light" w:hAnsi="Calibri Light"/>
                  <w:sz w:val="16"/>
                  <w:szCs w:val="16"/>
                </w:rPr>
                <w:t>ASTM D5095 - 91(2013) Standard Test Method for Determination of the Nonvolatile Content in Silanes, Siloxanes and Silane-Siloxane Blends Used in Masonry Water Repellent Treatments</w:t>
              </w:r>
            </w:ins>
          </w:p>
          <w:p w14:paraId="25C5B3F7" w14:textId="77777777" w:rsidR="007756F1" w:rsidRPr="007756F1" w:rsidRDefault="007756F1" w:rsidP="007756F1">
            <w:pPr>
              <w:spacing w:after="120"/>
              <w:rPr>
                <w:rFonts w:ascii="Calibri Light" w:hAnsi="Calibri Light"/>
                <w:sz w:val="16"/>
                <w:szCs w:val="16"/>
              </w:rPr>
            </w:pPr>
            <w:del w:id="5277" w:author="Ashan Senel Asmone" w:date="2016-03-21T20:14:00Z">
              <w:r w:rsidRPr="007756F1" w:rsidDel="00B73746">
                <w:rPr>
                  <w:rFonts w:ascii="Calibri Light" w:hAnsi="Calibri Light"/>
                  <w:sz w:val="16"/>
                  <w:szCs w:val="16"/>
                </w:rPr>
                <w:delText>D6532-00 Standard Test Method for Evaluation of the Effect of Clear WATER Repellent Treatments on WATER Absorption of Hydraulic Cement Mortar Specimens</w:delText>
              </w:r>
            </w:del>
            <w:ins w:id="5278" w:author="Ashan Senel Asmone" w:date="2016-03-21T20:14:00Z">
              <w:r w:rsidR="00B73746">
                <w:rPr>
                  <w:rFonts w:ascii="Calibri Light" w:hAnsi="Calibri Light"/>
                  <w:sz w:val="16"/>
                  <w:szCs w:val="16"/>
                </w:rPr>
                <w:t>ASTM D6532 - 00(2014) Standard Test Method for Evaluation of the Effect of Clear Water Repellent Treatments on Water Absorption of Hydraulic Cement Mortar Specimens</w:t>
              </w:r>
            </w:ins>
          </w:p>
          <w:p w14:paraId="2C95CE2B" w14:textId="77777777" w:rsidR="007756F1" w:rsidRPr="007756F1" w:rsidRDefault="007756F1" w:rsidP="007756F1">
            <w:pPr>
              <w:spacing w:after="120"/>
              <w:rPr>
                <w:rFonts w:ascii="Calibri Light" w:hAnsi="Calibri Light"/>
                <w:sz w:val="16"/>
                <w:szCs w:val="16"/>
              </w:rPr>
            </w:pPr>
            <w:del w:id="5279" w:author="Ashan Senel Asmone" w:date="2016-03-21T20:15:00Z">
              <w:r w:rsidRPr="007756F1" w:rsidDel="00B73746">
                <w:rPr>
                  <w:rFonts w:ascii="Calibri Light" w:hAnsi="Calibri Light"/>
                  <w:sz w:val="16"/>
                  <w:szCs w:val="16"/>
                </w:rPr>
                <w:delText>C898-01 Standard Guide for Use of High Solids Content, Cold Liquid-Applied Elastomeric WATERPROOFING Membrane With Separate Wearing Course</w:delText>
              </w:r>
            </w:del>
            <w:ins w:id="5280" w:author="Ashan Senel Asmone" w:date="2016-03-21T20:15:00Z">
              <w:r w:rsidR="00B73746">
                <w:rPr>
                  <w:rFonts w:ascii="Calibri Light" w:hAnsi="Calibri Light"/>
                  <w:sz w:val="16"/>
                  <w:szCs w:val="16"/>
                </w:rPr>
                <w:t>ASTM C898 / C898M - 09 Standard Guide for Use of High Solids Content, Cold Liquid-Applied Elastomeric Waterproofing Membrane With Separate Wearing Course</w:t>
              </w:r>
            </w:ins>
          </w:p>
          <w:p w14:paraId="0A130D62" w14:textId="77777777" w:rsidR="00570413" w:rsidRPr="007756F1" w:rsidRDefault="00570413" w:rsidP="00570413">
            <w:pPr>
              <w:spacing w:after="120"/>
              <w:rPr>
                <w:rFonts w:ascii="Calibri Light" w:hAnsi="Calibri Light"/>
                <w:sz w:val="16"/>
                <w:szCs w:val="16"/>
              </w:rPr>
            </w:pPr>
          </w:p>
        </w:tc>
      </w:tr>
      <w:tr w:rsidR="00570413" w:rsidRPr="004F3C8C" w14:paraId="56D5B47B" w14:textId="77777777" w:rsidTr="00570413">
        <w:tc>
          <w:tcPr>
            <w:tcW w:w="685" w:type="dxa"/>
          </w:tcPr>
          <w:p w14:paraId="31E115D3"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230F1C91"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15C7A325" w14:textId="77777777" w:rsidR="007756F1" w:rsidRPr="007756F1" w:rsidRDefault="007756F1" w:rsidP="007756F1">
            <w:pPr>
              <w:spacing w:after="120"/>
              <w:rPr>
                <w:rFonts w:ascii="Calibri Light" w:hAnsi="Calibri Light"/>
                <w:sz w:val="16"/>
                <w:szCs w:val="16"/>
              </w:rPr>
            </w:pPr>
            <w:del w:id="5281" w:author="Ashan Senel Asmone" w:date="2016-03-21T20:16:00Z">
              <w:r w:rsidRPr="007756F1" w:rsidDel="00B73746">
                <w:rPr>
                  <w:rFonts w:ascii="Calibri Light" w:hAnsi="Calibri Light"/>
                  <w:sz w:val="16"/>
                  <w:szCs w:val="16"/>
                </w:rPr>
                <w:delText>AS 1617.1-2003 Refractory bricks and shapes - Fireclay</w:delText>
              </w:r>
            </w:del>
            <w:ins w:id="5282" w:author="Ashan Senel Asmone" w:date="2016-03-21T20:16:00Z">
              <w:r w:rsidR="00B73746">
                <w:rPr>
                  <w:rFonts w:ascii="Calibri Light" w:hAnsi="Calibri Light"/>
                  <w:sz w:val="16"/>
                  <w:szCs w:val="16"/>
                </w:rPr>
                <w:t>AS 1617.1-2003 (R2013) Refractory bricks and shapes - Fireclay</w:t>
              </w:r>
            </w:ins>
          </w:p>
          <w:p w14:paraId="26CA8C53" w14:textId="77777777" w:rsidR="007756F1" w:rsidRPr="007756F1" w:rsidRDefault="007756F1" w:rsidP="007756F1">
            <w:pPr>
              <w:spacing w:after="120"/>
              <w:rPr>
                <w:rFonts w:ascii="Calibri Light" w:hAnsi="Calibri Light"/>
                <w:sz w:val="16"/>
                <w:szCs w:val="16"/>
              </w:rPr>
            </w:pPr>
            <w:del w:id="5283" w:author="Ashan Senel Asmone" w:date="2016-03-21T20:17:00Z">
              <w:r w:rsidRPr="007756F1" w:rsidDel="00B73746">
                <w:rPr>
                  <w:rFonts w:ascii="Calibri Light" w:hAnsi="Calibri Light"/>
                  <w:sz w:val="16"/>
                  <w:szCs w:val="16"/>
                </w:rPr>
                <w:delText>AS 1618-2003 Dimensions and preferred sizes for refractory bricks</w:delText>
              </w:r>
            </w:del>
            <w:ins w:id="5284" w:author="Ashan Senel Asmone" w:date="2016-03-21T20:17:00Z">
              <w:r w:rsidR="00B73746">
                <w:rPr>
                  <w:rFonts w:ascii="Calibri Light" w:hAnsi="Calibri Light"/>
                  <w:sz w:val="16"/>
                  <w:szCs w:val="16"/>
                </w:rPr>
                <w:t>AS 1618-2003 (R2013) Dimensions and preferred sizes for refractory bricks</w:t>
              </w:r>
            </w:ins>
          </w:p>
          <w:p w14:paraId="43760360" w14:textId="77777777" w:rsidR="007756F1" w:rsidRPr="007756F1" w:rsidRDefault="007756F1" w:rsidP="007756F1">
            <w:pPr>
              <w:spacing w:after="120"/>
              <w:rPr>
                <w:rFonts w:ascii="Calibri Light" w:hAnsi="Calibri Light"/>
                <w:sz w:val="16"/>
                <w:szCs w:val="16"/>
              </w:rPr>
            </w:pPr>
            <w:del w:id="5285" w:author="Ashan Senel Asmone" w:date="2016-03-21T20:17:00Z">
              <w:r w:rsidRPr="007756F1" w:rsidDel="00B73746">
                <w:rPr>
                  <w:rFonts w:ascii="Calibri Light" w:hAnsi="Calibri Light"/>
                  <w:sz w:val="16"/>
                  <w:szCs w:val="16"/>
                </w:rPr>
                <w:delText>AS/NZS 2699.1:2000 Built-in components for masonry construction - Wall ties</w:delText>
              </w:r>
            </w:del>
            <w:ins w:id="5286" w:author="Ashan Senel Asmone" w:date="2016-03-21T20:17:00Z">
              <w:r w:rsidR="00B73746">
                <w:rPr>
                  <w:rFonts w:ascii="Calibri Light" w:hAnsi="Calibri Light"/>
                  <w:sz w:val="16"/>
                  <w:szCs w:val="16"/>
                </w:rPr>
                <w:t>AS/NZS 2699.1:2000 Built-in components for masonry construction - Wall ties</w:t>
              </w:r>
            </w:ins>
          </w:p>
          <w:p w14:paraId="216C4EB2" w14:textId="77777777" w:rsidR="007756F1" w:rsidRPr="007756F1" w:rsidRDefault="007756F1" w:rsidP="007756F1">
            <w:pPr>
              <w:spacing w:after="120"/>
              <w:rPr>
                <w:rFonts w:ascii="Calibri Light" w:hAnsi="Calibri Light"/>
                <w:sz w:val="16"/>
                <w:szCs w:val="16"/>
              </w:rPr>
            </w:pPr>
            <w:del w:id="5287" w:author="Ashan Senel Asmone" w:date="2016-03-21T20:18:00Z">
              <w:r w:rsidRPr="007756F1" w:rsidDel="00B73746">
                <w:rPr>
                  <w:rFonts w:ascii="Calibri Light" w:hAnsi="Calibri Light"/>
                  <w:sz w:val="16"/>
                  <w:szCs w:val="16"/>
                </w:rPr>
                <w:delText>AS/NZS 2699.2:2000 Built-in components for masonry construction - Connectors and accesories</w:delText>
              </w:r>
            </w:del>
            <w:ins w:id="5288" w:author="Ashan Senel Asmone" w:date="2016-03-21T20:18:00Z">
              <w:r w:rsidR="00B73746">
                <w:rPr>
                  <w:rFonts w:ascii="Calibri Light" w:hAnsi="Calibri Light"/>
                  <w:sz w:val="16"/>
                  <w:szCs w:val="16"/>
                </w:rPr>
                <w:t>AS/NZS 2699.2:2000 Built-in components for masonry construction, - Connectors and accessories</w:t>
              </w:r>
            </w:ins>
          </w:p>
          <w:p w14:paraId="5313CDD1" w14:textId="77777777" w:rsidR="007756F1" w:rsidRPr="007756F1" w:rsidRDefault="007756F1" w:rsidP="007756F1">
            <w:pPr>
              <w:spacing w:after="120"/>
              <w:rPr>
                <w:rFonts w:ascii="Calibri Light" w:hAnsi="Calibri Light"/>
                <w:sz w:val="16"/>
                <w:szCs w:val="16"/>
              </w:rPr>
            </w:pPr>
            <w:del w:id="5289" w:author="Ashan Senel Asmone" w:date="2016-03-21T20:19:00Z">
              <w:r w:rsidRPr="007756F1" w:rsidDel="00B73746">
                <w:rPr>
                  <w:rFonts w:ascii="Calibri Light" w:hAnsi="Calibri Light"/>
                  <w:sz w:val="16"/>
                  <w:szCs w:val="16"/>
                </w:rPr>
                <w:delText>AS 3700-2001 Masonry structures</w:delText>
              </w:r>
            </w:del>
            <w:ins w:id="5290" w:author="Ashan Senel Asmone" w:date="2016-03-21T20:20:00Z">
              <w:r w:rsidR="00B73746">
                <w:rPr>
                  <w:rFonts w:ascii="Calibri Light" w:hAnsi="Calibri Light"/>
                  <w:sz w:val="16"/>
                  <w:szCs w:val="16"/>
                </w:rPr>
                <w:t xml:space="preserve">AS 4773.2-2010 Masonry in small buildings - Construction/ AS 4773.1-2010 Masonry in small buildings - Design/ </w:t>
              </w:r>
            </w:ins>
            <w:ins w:id="5291" w:author="Ashan Senel Asmone" w:date="2016-03-21T20:19:00Z">
              <w:r w:rsidR="00B73746">
                <w:rPr>
                  <w:rFonts w:ascii="Calibri Light" w:hAnsi="Calibri Light"/>
                  <w:sz w:val="16"/>
                  <w:szCs w:val="16"/>
                </w:rPr>
                <w:t>AS 3700-2011 Masonry structures</w:t>
              </w:r>
            </w:ins>
          </w:p>
          <w:p w14:paraId="39CBABE2" w14:textId="77777777" w:rsidR="007756F1" w:rsidRPr="007756F1" w:rsidRDefault="007756F1" w:rsidP="007756F1">
            <w:pPr>
              <w:spacing w:after="120"/>
              <w:rPr>
                <w:rFonts w:ascii="Calibri Light" w:hAnsi="Calibri Light"/>
                <w:sz w:val="16"/>
                <w:szCs w:val="16"/>
              </w:rPr>
            </w:pPr>
            <w:del w:id="5292" w:author="Ashan Senel Asmone" w:date="2016-03-21T20:21:00Z">
              <w:r w:rsidRPr="007756F1" w:rsidDel="00B73746">
                <w:rPr>
                  <w:rFonts w:ascii="Calibri Light" w:hAnsi="Calibri Light"/>
                  <w:sz w:val="16"/>
                  <w:szCs w:val="16"/>
                </w:rPr>
                <w:delText>AS/NZS 4517:1998 Abrasive products - Segmented saws for machining of stone and masonry cutting - Dimensions of steel blades</w:delText>
              </w:r>
            </w:del>
            <w:ins w:id="5293" w:author="Ashan Senel Asmone" w:date="2016-03-21T20:22:00Z">
              <w:r w:rsidR="00B73746">
                <w:rPr>
                  <w:rFonts w:ascii="Calibri Light" w:hAnsi="Calibri Light"/>
                  <w:sz w:val="16"/>
                  <w:szCs w:val="16"/>
                </w:rPr>
                <w:t xml:space="preserve">AS 4517.1-2006 Blanks for superabrasive cutting-off wheels - Manually guided cutting-off in building and civil engineering/ </w:t>
              </w:r>
            </w:ins>
            <w:ins w:id="5294" w:author="Ashan Senel Asmone" w:date="2016-03-21T20:21:00Z">
              <w:r w:rsidR="00B73746">
                <w:rPr>
                  <w:rFonts w:ascii="Calibri Light" w:hAnsi="Calibri Light"/>
                  <w:sz w:val="16"/>
                  <w:szCs w:val="16"/>
                </w:rPr>
                <w:t>AS 4517.2-2006 Blanks for superabrasive cutting-off wheels - Hand-held cutting-off in building and civil engineering</w:t>
              </w:r>
            </w:ins>
          </w:p>
          <w:p w14:paraId="558DD897" w14:textId="77777777" w:rsidR="007756F1" w:rsidRPr="007756F1" w:rsidRDefault="007756F1" w:rsidP="007756F1">
            <w:pPr>
              <w:spacing w:after="120"/>
              <w:rPr>
                <w:rFonts w:ascii="Calibri Light" w:hAnsi="Calibri Light"/>
                <w:sz w:val="16"/>
                <w:szCs w:val="16"/>
              </w:rPr>
            </w:pPr>
            <w:del w:id="5295" w:author="Ashan Senel Asmone" w:date="2016-03-21T20:23:00Z">
              <w:r w:rsidRPr="007756F1" w:rsidDel="00B73746">
                <w:rPr>
                  <w:rFonts w:ascii="Calibri Light" w:hAnsi="Calibri Light"/>
                  <w:sz w:val="16"/>
                  <w:szCs w:val="16"/>
                </w:rPr>
                <w:delText>AS/NZS 4524.10:1998 Bonded abrasive products - Dimensions - Honing stones and superfinishings</w:delText>
              </w:r>
            </w:del>
            <w:ins w:id="5296" w:author="Ashan Senel Asmone" w:date="2016-03-21T20:23:00Z">
              <w:r w:rsidR="00B73746">
                <w:rPr>
                  <w:rFonts w:ascii="Calibri Light" w:hAnsi="Calibri Light"/>
                  <w:sz w:val="16"/>
                  <w:szCs w:val="16"/>
                </w:rPr>
                <w:t>AS/NZS 4524.10:1998 Bonded abrasive products - Dimensions - Honing stones and superfinishings</w:t>
              </w:r>
            </w:ins>
          </w:p>
          <w:p w14:paraId="3DBAEA61" w14:textId="77777777" w:rsidR="007756F1" w:rsidRPr="007756F1" w:rsidRDefault="007756F1" w:rsidP="007756F1">
            <w:pPr>
              <w:spacing w:after="120"/>
              <w:rPr>
                <w:rFonts w:ascii="Calibri Light" w:hAnsi="Calibri Light"/>
                <w:sz w:val="16"/>
                <w:szCs w:val="16"/>
              </w:rPr>
            </w:pPr>
            <w:del w:id="5297" w:author="Ashan Senel Asmone" w:date="2016-03-21T20:23:00Z">
              <w:r w:rsidRPr="007756F1" w:rsidDel="00B73746">
                <w:rPr>
                  <w:rFonts w:ascii="Calibri Light" w:hAnsi="Calibri Light"/>
                  <w:sz w:val="16"/>
                  <w:szCs w:val="16"/>
                </w:rPr>
                <w:delText>AS/NZS 4284:1995 Testing of building facades</w:delText>
              </w:r>
            </w:del>
            <w:ins w:id="5298" w:author="Ashan Senel Asmone" w:date="2016-03-21T20:23:00Z">
              <w:r w:rsidR="00B73746">
                <w:rPr>
                  <w:rFonts w:ascii="Calibri Light" w:hAnsi="Calibri Light"/>
                  <w:sz w:val="16"/>
                  <w:szCs w:val="16"/>
                </w:rPr>
                <w:t>AS/NZS 4284:2008 Testing of building facades</w:t>
              </w:r>
            </w:ins>
          </w:p>
          <w:p w14:paraId="46BE56B1"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Mortar</w:t>
            </w:r>
          </w:p>
          <w:p w14:paraId="0F109AC5" w14:textId="77777777" w:rsidR="007756F1" w:rsidRPr="007756F1" w:rsidRDefault="007756F1" w:rsidP="007756F1">
            <w:pPr>
              <w:spacing w:after="120"/>
              <w:rPr>
                <w:rFonts w:ascii="Calibri Light" w:hAnsi="Calibri Light"/>
                <w:sz w:val="16"/>
                <w:szCs w:val="16"/>
              </w:rPr>
            </w:pPr>
            <w:del w:id="5299" w:author="Ashan Senel Asmone" w:date="2016-03-21T20:24:00Z">
              <w:r w:rsidRPr="007756F1" w:rsidDel="00B73746">
                <w:rPr>
                  <w:rFonts w:ascii="Calibri Light" w:hAnsi="Calibri Light"/>
                  <w:sz w:val="16"/>
                  <w:szCs w:val="16"/>
                </w:rPr>
                <w:delText>AS 1478.1-2000 Chemical admixtures for concrete, mortar and grout - Admixtures for concrete</w:delText>
              </w:r>
            </w:del>
            <w:ins w:id="5300" w:author="Ashan Senel Asmone" w:date="2016-03-21T20:24:00Z">
              <w:r w:rsidR="00B73746">
                <w:rPr>
                  <w:rFonts w:ascii="Calibri Light" w:hAnsi="Calibri Light"/>
                  <w:sz w:val="16"/>
                  <w:szCs w:val="16"/>
                </w:rPr>
                <w:t>AS 1478.1-2000 Chemical admixtures for concrete, mortar and grout - Admixtures for concrete</w:t>
              </w:r>
            </w:ins>
          </w:p>
          <w:p w14:paraId="0B0E4293" w14:textId="77777777" w:rsidR="007756F1" w:rsidRPr="007756F1" w:rsidRDefault="007756F1" w:rsidP="007756F1">
            <w:pPr>
              <w:spacing w:after="120"/>
              <w:rPr>
                <w:rFonts w:ascii="Calibri Light" w:hAnsi="Calibri Light"/>
                <w:sz w:val="16"/>
                <w:szCs w:val="16"/>
              </w:rPr>
            </w:pPr>
            <w:del w:id="5301" w:author="Ashan Senel Asmone" w:date="2016-03-21T20:25:00Z">
              <w:r w:rsidRPr="007756F1" w:rsidDel="00B73746">
                <w:rPr>
                  <w:rFonts w:ascii="Calibri Light" w:hAnsi="Calibri Light"/>
                  <w:sz w:val="16"/>
                  <w:szCs w:val="16"/>
                </w:rPr>
                <w:delText>AS 2350.12-1995 Methods of testing portland and blended cements - Preparation of a standard mortar and moulding of specimens</w:delText>
              </w:r>
            </w:del>
            <w:ins w:id="5302" w:author="Ashan Senel Asmone" w:date="2016-03-21T20:25:00Z">
              <w:r w:rsidR="00B73746">
                <w:rPr>
                  <w:rFonts w:ascii="Calibri Light" w:hAnsi="Calibri Light"/>
                  <w:sz w:val="16"/>
                  <w:szCs w:val="16"/>
                </w:rPr>
                <w:t>AS 2350.12-2006 Methods of testing portland, blended and masonry cements - Preparation of a standard mortar and moulding of specimens</w:t>
              </w:r>
            </w:ins>
          </w:p>
          <w:p w14:paraId="3D1CAE0F" w14:textId="77777777" w:rsidR="007756F1" w:rsidRPr="007756F1" w:rsidRDefault="007756F1" w:rsidP="007756F1">
            <w:pPr>
              <w:spacing w:after="120"/>
              <w:rPr>
                <w:rFonts w:ascii="Calibri Light" w:hAnsi="Calibri Light"/>
                <w:sz w:val="16"/>
                <w:szCs w:val="16"/>
              </w:rPr>
            </w:pPr>
            <w:del w:id="5303" w:author="Ashan Senel Asmone" w:date="2016-03-21T20:26:00Z">
              <w:r w:rsidRPr="007756F1" w:rsidDel="00B73746">
                <w:rPr>
                  <w:rFonts w:ascii="Calibri Light" w:hAnsi="Calibri Light"/>
                  <w:sz w:val="16"/>
                  <w:szCs w:val="16"/>
                </w:rPr>
                <w:delText>AS 1316-2003 Masonry cement</w:delText>
              </w:r>
            </w:del>
            <w:ins w:id="5304" w:author="Ashan Senel Asmone" w:date="2016-03-21T20:26:00Z">
              <w:r w:rsidR="00B73746">
                <w:rPr>
                  <w:rFonts w:ascii="Calibri Light" w:hAnsi="Calibri Light"/>
                  <w:sz w:val="16"/>
                  <w:szCs w:val="16"/>
                </w:rPr>
                <w:t>AS 1316-2003 Masonry cement</w:t>
              </w:r>
            </w:ins>
          </w:p>
          <w:p w14:paraId="104E592F" w14:textId="77777777" w:rsidR="007756F1" w:rsidRPr="007756F1" w:rsidRDefault="007756F1" w:rsidP="007756F1">
            <w:pPr>
              <w:spacing w:after="120"/>
              <w:rPr>
                <w:rFonts w:ascii="Calibri Light" w:hAnsi="Calibri Light"/>
                <w:sz w:val="16"/>
                <w:szCs w:val="16"/>
              </w:rPr>
            </w:pPr>
            <w:del w:id="5305" w:author="Ashan Senel Asmone" w:date="2016-03-21T20:27:00Z">
              <w:r w:rsidRPr="007756F1" w:rsidDel="00B73746">
                <w:rPr>
                  <w:rFonts w:ascii="Calibri Light" w:hAnsi="Calibri Light"/>
                  <w:sz w:val="16"/>
                  <w:szCs w:val="16"/>
                </w:rPr>
                <w:delText>AS/NZS 2350.11:2001 Methods of testing portland, blended and masonry cements - Compressive strength</w:delText>
              </w:r>
            </w:del>
            <w:ins w:id="5306" w:author="Ashan Senel Asmone" w:date="2016-03-21T20:27:00Z">
              <w:r w:rsidR="00B73746">
                <w:rPr>
                  <w:rFonts w:ascii="Calibri Light" w:hAnsi="Calibri Light"/>
                  <w:sz w:val="16"/>
                  <w:szCs w:val="16"/>
                </w:rPr>
                <w:t>AS/NZS 2350.11:2006 Methods of testing portland, blended and masonry cements - Compressive strength</w:t>
              </w:r>
            </w:ins>
          </w:p>
          <w:p w14:paraId="28C00A7C" w14:textId="77777777" w:rsidR="007756F1" w:rsidRPr="007756F1" w:rsidRDefault="007756F1" w:rsidP="007756F1">
            <w:pPr>
              <w:spacing w:after="120"/>
              <w:rPr>
                <w:rFonts w:ascii="Calibri Light" w:hAnsi="Calibri Light"/>
                <w:sz w:val="16"/>
                <w:szCs w:val="16"/>
              </w:rPr>
            </w:pPr>
            <w:del w:id="5307" w:author="Ashan Asmone" w:date="2016-03-31T12:17:00Z">
              <w:r w:rsidRPr="007756F1" w:rsidDel="008A5E08">
                <w:rPr>
                  <w:rFonts w:ascii="Calibri Light" w:hAnsi="Calibri Light"/>
                  <w:sz w:val="16"/>
                  <w:szCs w:val="16"/>
                </w:rPr>
                <w:delText>AS/NZS 2350.16:2001</w:delText>
              </w:r>
            </w:del>
            <w:r w:rsidRPr="007756F1">
              <w:rPr>
                <w:rFonts w:ascii="Calibri Light" w:hAnsi="Calibri Light"/>
                <w:sz w:val="16"/>
                <w:szCs w:val="16"/>
              </w:rPr>
              <w:t> </w:t>
            </w:r>
            <w:r w:rsidRPr="007756F1">
              <w:rPr>
                <w:rFonts w:ascii="Calibri Light" w:hAnsi="Calibri Light"/>
                <w:sz w:val="16"/>
                <w:szCs w:val="16"/>
              </w:rPr>
              <w:br/>
            </w:r>
            <w:del w:id="5308" w:author="Ashan Asmone" w:date="2016-03-31T12:17:00Z">
              <w:r w:rsidRPr="007756F1" w:rsidDel="008A5E08">
                <w:rPr>
                  <w:rFonts w:ascii="Calibri Light" w:hAnsi="Calibri Light"/>
                  <w:sz w:val="16"/>
                  <w:szCs w:val="16"/>
                </w:rPr>
                <w:delText>Methods of testing portland, blended and masonry cements - Determination of air content of masonry cement</w:delText>
              </w:r>
            </w:del>
            <w:ins w:id="5309" w:author="Ashan Asmone" w:date="2016-03-31T12:17:00Z">
              <w:r w:rsidR="008A5E08">
                <w:rPr>
                  <w:rFonts w:ascii="Calibri Light" w:hAnsi="Calibri Light"/>
                  <w:sz w:val="16"/>
                  <w:szCs w:val="16"/>
                </w:rPr>
                <w:t>AS/NZS 2350.16:2006 Methods of testing portland, blended and masonry cements - Determination of air content of masonry cement</w:t>
              </w:r>
            </w:ins>
          </w:p>
          <w:p w14:paraId="6A5F098A" w14:textId="77777777" w:rsidR="007756F1" w:rsidRPr="007756F1" w:rsidRDefault="007756F1" w:rsidP="007756F1">
            <w:pPr>
              <w:spacing w:after="120"/>
              <w:rPr>
                <w:rFonts w:ascii="Calibri Light" w:hAnsi="Calibri Light"/>
                <w:sz w:val="16"/>
                <w:szCs w:val="16"/>
              </w:rPr>
            </w:pPr>
            <w:del w:id="5310" w:author="Ashan Senel Asmone" w:date="2016-03-21T20:30:00Z">
              <w:r w:rsidRPr="007756F1" w:rsidDel="00B73746">
                <w:rPr>
                  <w:rFonts w:ascii="Calibri Light" w:hAnsi="Calibri Light"/>
                  <w:sz w:val="16"/>
                  <w:szCs w:val="16"/>
                </w:rPr>
                <w:delText>AS/NZS 2350.17:2001 Methods of testing portland, blended and masonry cements Determination of soundness of masonry cements</w:delText>
              </w:r>
            </w:del>
            <w:ins w:id="5311" w:author="Ashan Senel Asmone" w:date="2016-03-21T20:30:00Z">
              <w:r w:rsidR="00B73746">
                <w:rPr>
                  <w:rFonts w:ascii="Calibri Light" w:hAnsi="Calibri Light"/>
                  <w:sz w:val="16"/>
                  <w:szCs w:val="16"/>
                </w:rPr>
                <w:t>AS/NZS 2350.17:2001 Methods of testing portland, blended and masonry cements - Determination of soundness of masonry cements</w:t>
              </w:r>
            </w:ins>
          </w:p>
          <w:p w14:paraId="5AFDF2CF" w14:textId="77777777" w:rsidR="007756F1" w:rsidRPr="007756F1" w:rsidRDefault="007756F1" w:rsidP="007756F1">
            <w:pPr>
              <w:spacing w:after="120"/>
              <w:rPr>
                <w:rFonts w:ascii="Calibri Light" w:hAnsi="Calibri Light"/>
                <w:sz w:val="16"/>
                <w:szCs w:val="16"/>
              </w:rPr>
            </w:pPr>
            <w:del w:id="5312" w:author="Ashan Senel Asmone" w:date="2016-03-21T20:29:00Z">
              <w:r w:rsidRPr="007756F1" w:rsidDel="00B73746">
                <w:rPr>
                  <w:rFonts w:ascii="Calibri Light" w:hAnsi="Calibri Light"/>
                  <w:sz w:val="16"/>
                  <w:szCs w:val="16"/>
                </w:rPr>
                <w:delText>AS/NZS 2350.17:2001 Methods of testing portland, blended and masonry cements Determination of soundness of asonry cements</w:delText>
              </w:r>
            </w:del>
          </w:p>
          <w:p w14:paraId="5B58DCD1" w14:textId="77777777" w:rsidR="007756F1" w:rsidRPr="007756F1" w:rsidRDefault="007756F1" w:rsidP="007756F1">
            <w:pPr>
              <w:spacing w:after="120"/>
              <w:rPr>
                <w:rFonts w:ascii="Calibri Light" w:hAnsi="Calibri Light"/>
                <w:sz w:val="16"/>
                <w:szCs w:val="16"/>
              </w:rPr>
            </w:pPr>
            <w:del w:id="5313" w:author="Ashan Senel Asmone" w:date="2016-03-21T20:33:00Z">
              <w:r w:rsidRPr="007756F1" w:rsidDel="00901293">
                <w:rPr>
                  <w:rFonts w:ascii="Calibri Light" w:hAnsi="Calibri Light"/>
                  <w:sz w:val="16"/>
                  <w:szCs w:val="16"/>
                </w:rPr>
                <w:delText>AS/NZS 2350.18:2001 Methods of testing portland, blended and masonry cements - Determination of water retention of masonry cement</w:delText>
              </w:r>
            </w:del>
            <w:ins w:id="5314" w:author="Ashan Senel Asmone" w:date="2016-03-21T20:33:00Z">
              <w:r w:rsidR="00901293">
                <w:rPr>
                  <w:rFonts w:ascii="Calibri Light" w:hAnsi="Calibri Light"/>
                  <w:sz w:val="16"/>
                  <w:szCs w:val="16"/>
                </w:rPr>
                <w:t>AS/NZS 2350.18:2006 Methods of testing portland, blended and masonry cements - Determination of water retention of masonry cement</w:t>
              </w:r>
            </w:ins>
          </w:p>
          <w:p w14:paraId="7B1C3429" w14:textId="77777777" w:rsidR="007756F1" w:rsidRPr="007756F1" w:rsidRDefault="007756F1" w:rsidP="007756F1">
            <w:pPr>
              <w:spacing w:after="120"/>
              <w:rPr>
                <w:rFonts w:ascii="Calibri Light" w:hAnsi="Calibri Light"/>
                <w:sz w:val="16"/>
                <w:szCs w:val="16"/>
              </w:rPr>
            </w:pPr>
            <w:del w:id="5315" w:author="Ashan Senel Asmone" w:date="2016-03-21T20:33:00Z">
              <w:r w:rsidRPr="007756F1" w:rsidDel="00901293">
                <w:rPr>
                  <w:rFonts w:ascii="Calibri Light" w:hAnsi="Calibri Light"/>
                  <w:sz w:val="16"/>
                  <w:szCs w:val="16"/>
                </w:rPr>
                <w:delText>AS 2701-2001 Methods of sampling and testing mortar for masonry construction</w:delText>
              </w:r>
            </w:del>
            <w:ins w:id="5316" w:author="Ashan Senel Asmone" w:date="2016-03-21T20:33:00Z">
              <w:r w:rsidR="00901293">
                <w:rPr>
                  <w:rFonts w:ascii="Calibri Light" w:hAnsi="Calibri Light"/>
                  <w:sz w:val="16"/>
                  <w:szCs w:val="16"/>
                </w:rPr>
                <w:t>AS 2701-2001 Methods of sampling and testing mortar for masonry construction</w:t>
              </w:r>
            </w:ins>
          </w:p>
          <w:p w14:paraId="0409FADD" w14:textId="77777777" w:rsidR="007756F1" w:rsidRPr="007756F1" w:rsidRDefault="007756F1" w:rsidP="007756F1">
            <w:pPr>
              <w:spacing w:after="120"/>
              <w:rPr>
                <w:rFonts w:ascii="Calibri Light" w:hAnsi="Calibri Light"/>
                <w:sz w:val="16"/>
                <w:szCs w:val="16"/>
              </w:rPr>
            </w:pPr>
            <w:del w:id="5317" w:author="Ashan Senel Asmone" w:date="2016-03-21T20:36:00Z">
              <w:r w:rsidRPr="007756F1" w:rsidDel="00901293">
                <w:rPr>
                  <w:rFonts w:ascii="Calibri Light" w:hAnsi="Calibri Light"/>
                  <w:sz w:val="16"/>
                  <w:szCs w:val="16"/>
                </w:rPr>
                <w:delText>AS 2701.4-1984 Methods of sampling and testing mortar for masonry construction - Method for determination of compressive strength</w:delText>
              </w:r>
            </w:del>
          </w:p>
          <w:p w14:paraId="0DE9AE67" w14:textId="77777777" w:rsidR="007756F1" w:rsidRPr="007756F1" w:rsidRDefault="007756F1" w:rsidP="007756F1">
            <w:pPr>
              <w:spacing w:after="120"/>
              <w:rPr>
                <w:rFonts w:ascii="Calibri Light" w:hAnsi="Calibri Light"/>
                <w:sz w:val="16"/>
                <w:szCs w:val="16"/>
              </w:rPr>
            </w:pPr>
            <w:del w:id="5318" w:author="Ashan Senel Asmone" w:date="2016-03-21T20:37:00Z">
              <w:r w:rsidRPr="007756F1" w:rsidDel="00901293">
                <w:rPr>
                  <w:rFonts w:ascii="Calibri Light" w:hAnsi="Calibri Light"/>
                  <w:sz w:val="16"/>
                  <w:szCs w:val="16"/>
                </w:rPr>
                <w:delText>AS 2701.4-1984/Amdt 1-1988 Methods of sampling and testing mortar for masonry construction - Method for determination of compressive strength</w:delText>
              </w:r>
            </w:del>
          </w:p>
          <w:p w14:paraId="58D46F25" w14:textId="77777777" w:rsidR="007756F1" w:rsidRPr="007756F1" w:rsidRDefault="007756F1" w:rsidP="007756F1">
            <w:pPr>
              <w:spacing w:after="120"/>
              <w:rPr>
                <w:rFonts w:ascii="Calibri Light" w:hAnsi="Calibri Light"/>
                <w:sz w:val="16"/>
                <w:szCs w:val="16"/>
              </w:rPr>
            </w:pPr>
            <w:del w:id="5319" w:author="Ashan Senel Asmone" w:date="2016-03-21T20:38:00Z">
              <w:r w:rsidRPr="007756F1" w:rsidDel="00901293">
                <w:rPr>
                  <w:rFonts w:ascii="Calibri Light" w:hAnsi="Calibri Light"/>
                  <w:sz w:val="16"/>
                  <w:szCs w:val="16"/>
                </w:rPr>
                <w:delText>AS 2701.5-1984 Methods of sampling and testing mortar for masonry construction - Method for determination of consistency - Slump test</w:delText>
              </w:r>
            </w:del>
          </w:p>
          <w:p w14:paraId="68B8D474" w14:textId="77777777" w:rsidR="007756F1" w:rsidRPr="007756F1" w:rsidRDefault="007756F1" w:rsidP="007756F1">
            <w:pPr>
              <w:spacing w:after="120"/>
              <w:rPr>
                <w:rFonts w:ascii="Calibri Light" w:hAnsi="Calibri Light"/>
                <w:sz w:val="16"/>
                <w:szCs w:val="16"/>
              </w:rPr>
            </w:pPr>
            <w:del w:id="5320" w:author="Ashan Senel Asmone" w:date="2016-03-21T20:39:00Z">
              <w:r w:rsidRPr="007756F1" w:rsidDel="00901293">
                <w:rPr>
                  <w:rFonts w:ascii="Calibri Light" w:hAnsi="Calibri Light"/>
                  <w:sz w:val="16"/>
                  <w:szCs w:val="16"/>
                </w:rPr>
                <w:delText>AS 2701.5-1984/Amdt 1-1988 Methods of sampling and testing mortar for masonry construction - Method for determination of consistency - Slump test</w:delText>
              </w:r>
            </w:del>
          </w:p>
          <w:p w14:paraId="15BB4334"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Waterproofing for masonry</w:t>
            </w:r>
          </w:p>
          <w:p w14:paraId="4C0DEC4B" w14:textId="77777777" w:rsidR="007756F1" w:rsidRPr="007756F1" w:rsidRDefault="007756F1" w:rsidP="007756F1">
            <w:pPr>
              <w:spacing w:after="120"/>
              <w:rPr>
                <w:rFonts w:ascii="Calibri Light" w:hAnsi="Calibri Light"/>
                <w:sz w:val="16"/>
                <w:szCs w:val="16"/>
              </w:rPr>
            </w:pPr>
            <w:del w:id="5321" w:author="Ashan Senel Asmone" w:date="2016-03-21T20:40:00Z">
              <w:r w:rsidRPr="007756F1" w:rsidDel="00901293">
                <w:rPr>
                  <w:rFonts w:ascii="Calibri Light" w:hAnsi="Calibri Light"/>
                  <w:sz w:val="16"/>
                  <w:szCs w:val="16"/>
                </w:rPr>
                <w:delText>DR 99449 External waterproofing membrane systems - Part 1: Materials</w:delText>
              </w:r>
            </w:del>
            <w:ins w:id="5322" w:author="Ashan Senel Asmone" w:date="2016-03-21T20:40:00Z">
              <w:r w:rsidR="00901293">
                <w:rPr>
                  <w:rFonts w:ascii="Calibri Light" w:hAnsi="Calibri Light"/>
                  <w:sz w:val="16"/>
                  <w:szCs w:val="16"/>
                </w:rPr>
                <w:t>AS 4654.1-2012 Waterproofing membranes for external above-ground use - Materials</w:t>
              </w:r>
            </w:ins>
          </w:p>
          <w:p w14:paraId="4D2EE13F" w14:textId="77777777" w:rsidR="007756F1" w:rsidRPr="007756F1" w:rsidRDefault="007756F1" w:rsidP="007756F1">
            <w:pPr>
              <w:spacing w:after="120"/>
              <w:rPr>
                <w:rFonts w:ascii="Calibri Light" w:hAnsi="Calibri Light"/>
                <w:sz w:val="16"/>
                <w:szCs w:val="16"/>
              </w:rPr>
            </w:pPr>
            <w:del w:id="5323" w:author="Ashan Senel Asmone" w:date="2016-03-21T20:41:00Z">
              <w:r w:rsidRPr="007756F1" w:rsidDel="00901293">
                <w:rPr>
                  <w:rFonts w:ascii="Calibri Light" w:hAnsi="Calibri Light"/>
                  <w:sz w:val="16"/>
                  <w:szCs w:val="16"/>
                </w:rPr>
                <w:delText>DR 99450 External waterproofing membranes - Part 2: Design and installation</w:delText>
              </w:r>
            </w:del>
            <w:ins w:id="5324" w:author="Ashan Senel Asmone" w:date="2016-03-21T20:41:00Z">
              <w:r w:rsidR="00901293">
                <w:rPr>
                  <w:rFonts w:ascii="Calibri Light" w:hAnsi="Calibri Light"/>
                  <w:sz w:val="16"/>
                  <w:szCs w:val="16"/>
                </w:rPr>
                <w:t>AS 4654.2-2012 Waterproofing membranes for external above-ground use - Design and installation</w:t>
              </w:r>
            </w:ins>
            <w:r w:rsidRPr="007756F1">
              <w:rPr>
                <w:rFonts w:ascii="Calibri Light" w:hAnsi="Calibri Light"/>
                <w:sz w:val="16"/>
                <w:szCs w:val="16"/>
              </w:rPr>
              <w:t> </w:t>
            </w:r>
          </w:p>
          <w:p w14:paraId="1A840C39" w14:textId="77777777" w:rsidR="00570413" w:rsidRPr="007756F1" w:rsidRDefault="00570413" w:rsidP="00570413">
            <w:pPr>
              <w:spacing w:after="120"/>
              <w:rPr>
                <w:rFonts w:ascii="Calibri Light" w:hAnsi="Calibri Light"/>
                <w:sz w:val="16"/>
                <w:szCs w:val="16"/>
              </w:rPr>
            </w:pPr>
          </w:p>
        </w:tc>
      </w:tr>
      <w:tr w:rsidR="00570413" w:rsidRPr="004F3C8C" w14:paraId="2C309B29" w14:textId="77777777" w:rsidTr="00570413">
        <w:tc>
          <w:tcPr>
            <w:tcW w:w="685" w:type="dxa"/>
          </w:tcPr>
          <w:p w14:paraId="5F79C15A"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5CFB7E66"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372CEDB1" w14:textId="77777777" w:rsidR="007756F1" w:rsidRPr="007756F1" w:rsidRDefault="007756F1" w:rsidP="007756F1">
            <w:pPr>
              <w:spacing w:after="120"/>
              <w:rPr>
                <w:rFonts w:ascii="Calibri Light" w:hAnsi="Calibri Light"/>
                <w:sz w:val="16"/>
                <w:szCs w:val="16"/>
              </w:rPr>
            </w:pPr>
            <w:del w:id="5325" w:author="Ashan Senel Asmone" w:date="2016-03-21T13:53:00Z">
              <w:r w:rsidRPr="007756F1" w:rsidDel="00EB11C2">
                <w:rPr>
                  <w:rFonts w:ascii="Calibri Light" w:hAnsi="Calibri Light"/>
                  <w:sz w:val="16"/>
                  <w:szCs w:val="16"/>
                </w:rPr>
                <w:delText>SS 26: 2000 Ordinary Portland Cement</w:delText>
              </w:r>
            </w:del>
            <w:ins w:id="5326"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p>
          <w:p w14:paraId="51A76296" w14:textId="77777777" w:rsidR="007756F1" w:rsidRPr="007756F1" w:rsidRDefault="007756F1" w:rsidP="007756F1">
            <w:pPr>
              <w:spacing w:after="120"/>
              <w:rPr>
                <w:rFonts w:ascii="Calibri Light" w:hAnsi="Calibri Light"/>
                <w:sz w:val="16"/>
                <w:szCs w:val="16"/>
              </w:rPr>
            </w:pPr>
            <w:del w:id="5327" w:author="Ashan Senel Asmone" w:date="2016-03-21T20:46:00Z">
              <w:r w:rsidRPr="007756F1" w:rsidDel="00901293">
                <w:rPr>
                  <w:rFonts w:ascii="Calibri Light" w:hAnsi="Calibri Light"/>
                  <w:sz w:val="16"/>
                  <w:szCs w:val="16"/>
                </w:rPr>
                <w:delText>SS 31 : 1998- Aggregates from natural sources for concrete</w:delText>
              </w:r>
            </w:del>
            <w:ins w:id="5328" w:author="Ashan Senel Asmone" w:date="2016-03-21T20:46:00Z">
              <w:r w:rsidR="00901293">
                <w:rPr>
                  <w:rFonts w:ascii="Calibri Light" w:hAnsi="Calibri Light"/>
                  <w:sz w:val="16"/>
                  <w:szCs w:val="16"/>
                </w:rPr>
                <w:t>SS EN 12620 : 2008 Specification for aggregates for concrete</w:t>
              </w:r>
            </w:ins>
          </w:p>
          <w:p w14:paraId="1D7DF2AE" w14:textId="77777777" w:rsidR="007756F1" w:rsidRPr="007756F1" w:rsidRDefault="007756F1" w:rsidP="007756F1">
            <w:pPr>
              <w:spacing w:after="120"/>
              <w:rPr>
                <w:rFonts w:ascii="Calibri Light" w:hAnsi="Calibri Light"/>
                <w:sz w:val="16"/>
                <w:szCs w:val="16"/>
              </w:rPr>
            </w:pPr>
            <w:del w:id="5329" w:author="Ashan Senel Asmone" w:date="2016-03-21T20:48:00Z">
              <w:r w:rsidRPr="007756F1" w:rsidDel="00901293">
                <w:rPr>
                  <w:rFonts w:ascii="Calibri Light" w:hAnsi="Calibri Light"/>
                  <w:sz w:val="16"/>
                  <w:szCs w:val="16"/>
                </w:rPr>
                <w:delText>CP 67 : Part 1 : 1997 Code of practice for cleaning and surface repair of buildings - Natural stone, cast stone and clay brick masonry</w:delText>
              </w:r>
            </w:del>
            <w:ins w:id="5330" w:author="Ashan Senel Asmone" w:date="2016-03-21T20:48:00Z">
              <w:r w:rsidR="00901293">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03D3BD0E" w14:textId="77777777" w:rsidR="007756F1" w:rsidRPr="007756F1" w:rsidRDefault="007756F1" w:rsidP="007756F1">
            <w:pPr>
              <w:spacing w:after="120"/>
              <w:rPr>
                <w:rFonts w:ascii="Calibri Light" w:hAnsi="Calibri Light"/>
                <w:sz w:val="16"/>
                <w:szCs w:val="16"/>
              </w:rPr>
            </w:pPr>
            <w:del w:id="5331" w:author="Ashan Senel Asmone" w:date="2016-03-21T21:06:00Z">
              <w:r w:rsidRPr="007756F1" w:rsidDel="0088204E">
                <w:rPr>
                  <w:rFonts w:ascii="Calibri Light" w:hAnsi="Calibri Light"/>
                  <w:sz w:val="16"/>
                  <w:szCs w:val="16"/>
                </w:rPr>
                <w:delText>SS 103 : 1974 Burnt clay and shale bricks</w:delText>
              </w:r>
            </w:del>
          </w:p>
          <w:p w14:paraId="6D086C45"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Mortar</w:t>
            </w:r>
          </w:p>
          <w:p w14:paraId="772E7705" w14:textId="77777777" w:rsidR="007756F1" w:rsidRPr="007756F1" w:rsidRDefault="007756F1" w:rsidP="007756F1">
            <w:pPr>
              <w:spacing w:after="120"/>
              <w:rPr>
                <w:rFonts w:ascii="Calibri Light" w:hAnsi="Calibri Light"/>
                <w:sz w:val="16"/>
                <w:szCs w:val="16"/>
              </w:rPr>
            </w:pPr>
            <w:del w:id="5332" w:author="Ashan Senel Asmone" w:date="2016-03-21T20:53:00Z">
              <w:r w:rsidRPr="007756F1" w:rsidDel="0088204E">
                <w:rPr>
                  <w:rFonts w:ascii="Calibri Light" w:hAnsi="Calibri Light"/>
                  <w:sz w:val="16"/>
                  <w:szCs w:val="16"/>
                </w:rPr>
                <w:delText>SS 320: Admixtures</w:delText>
              </w:r>
            </w:del>
            <w:ins w:id="5333" w:author="Ashan Senel Asmone" w:date="2016-03-21T20:56:00Z">
              <w:r w:rsidR="0088204E">
                <w:rPr>
                  <w:rFonts w:ascii="Calibri Light" w:hAnsi="Calibri Light"/>
                  <w:sz w:val="16"/>
                  <w:szCs w:val="16"/>
                </w:rPr>
                <w:t xml:space="preserve">SS EN 934 - 1 : 2008 (2015) Admixtures for concrete, mortar and grout - Common requirements/ </w:t>
              </w:r>
            </w:ins>
            <w:ins w:id="5334" w:author="Ashan Senel Asmone" w:date="2016-03-21T20:54:00Z">
              <w:r w:rsidR="0088204E">
                <w:rPr>
                  <w:rFonts w:ascii="Calibri Light" w:hAnsi="Calibri Light"/>
                  <w:sz w:val="16"/>
                  <w:szCs w:val="16"/>
                </w:rPr>
                <w:t xml:space="preserve">SS EN 934 - 2 : 2015 Admixtures for concrete, mortar and grout - Part 2 : Definitions, requirements – Concrete admixtures – Definitions, requirements, conformity, marking and labelling/ </w:t>
              </w:r>
            </w:ins>
            <w:ins w:id="5335" w:author="Ashan Senel Asmone" w:date="2016-03-21T20:53:00Z">
              <w:r w:rsidR="0088204E">
                <w:rPr>
                  <w:rFonts w:ascii="Calibri Light" w:hAnsi="Calibri Light"/>
                  <w:sz w:val="16"/>
                  <w:szCs w:val="16"/>
                </w:rPr>
                <w:t>SS EN 934 - 6 : 2008 (2015) Admixtures for concrete, mortar and grout - Sampling, conformity control and evaluation of conformity</w:t>
              </w:r>
            </w:ins>
          </w:p>
          <w:p w14:paraId="4C98E0A5" w14:textId="77777777" w:rsidR="007756F1" w:rsidRPr="007756F1" w:rsidRDefault="007756F1" w:rsidP="007756F1">
            <w:pPr>
              <w:spacing w:after="120"/>
              <w:rPr>
                <w:rFonts w:ascii="Calibri Light" w:hAnsi="Calibri Light"/>
                <w:sz w:val="16"/>
                <w:szCs w:val="16"/>
              </w:rPr>
            </w:pPr>
            <w:del w:id="5336" w:author="Ashan Senel Asmone" w:date="2016-03-21T21:03:00Z">
              <w:r w:rsidRPr="007756F1" w:rsidDel="0088204E">
                <w:rPr>
                  <w:rFonts w:ascii="Calibri Light" w:hAnsi="Calibri Light"/>
                  <w:sz w:val="16"/>
                  <w:szCs w:val="16"/>
                </w:rPr>
                <w:delText>SS 397 : Methods of testing cement</w:delText>
              </w:r>
            </w:del>
          </w:p>
          <w:p w14:paraId="1FEEEE17" w14:textId="77777777" w:rsidR="00570413" w:rsidRPr="007756F1" w:rsidRDefault="00570413" w:rsidP="00570413">
            <w:pPr>
              <w:spacing w:after="120"/>
              <w:rPr>
                <w:rFonts w:ascii="Calibri Light" w:hAnsi="Calibri Light"/>
                <w:sz w:val="16"/>
                <w:szCs w:val="16"/>
              </w:rPr>
            </w:pPr>
          </w:p>
        </w:tc>
      </w:tr>
      <w:tr w:rsidR="00570413" w:rsidRPr="004F3C8C" w14:paraId="6F4BEF16" w14:textId="77777777" w:rsidTr="00570413">
        <w:tc>
          <w:tcPr>
            <w:tcW w:w="685" w:type="dxa"/>
          </w:tcPr>
          <w:p w14:paraId="5FBD2D37" w14:textId="77777777" w:rsidR="00570413" w:rsidRPr="004F3C8C" w:rsidRDefault="00570413" w:rsidP="00570413">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777C6F18"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Masonry</w:t>
            </w:r>
          </w:p>
          <w:p w14:paraId="7BBEDCEF" w14:textId="77777777" w:rsidR="007756F1" w:rsidRPr="007756F1" w:rsidRDefault="007756F1" w:rsidP="007756F1">
            <w:pPr>
              <w:spacing w:after="120"/>
              <w:rPr>
                <w:rFonts w:ascii="Calibri Light" w:hAnsi="Calibri Light"/>
                <w:sz w:val="16"/>
                <w:szCs w:val="16"/>
              </w:rPr>
            </w:pPr>
            <w:del w:id="5337" w:author="Ashan Asmone" w:date="2016-03-31T11:56:00Z">
              <w:r w:rsidRPr="007756F1" w:rsidDel="00140F61">
                <w:rPr>
                  <w:rFonts w:ascii="Calibri Light" w:hAnsi="Calibri Light"/>
                  <w:sz w:val="16"/>
                  <w:szCs w:val="16"/>
                </w:rPr>
                <w:delText>ISO 6105:1988 Abrasive products; segmented saws for machining of stone and masonry cutting; dimensions of steel blades</w:delText>
              </w:r>
            </w:del>
          </w:p>
          <w:p w14:paraId="642EA858" w14:textId="77777777" w:rsidR="007756F1" w:rsidRPr="007756F1" w:rsidRDefault="007756F1" w:rsidP="007756F1">
            <w:pPr>
              <w:spacing w:after="120"/>
              <w:rPr>
                <w:rFonts w:ascii="Calibri Light" w:hAnsi="Calibri Light"/>
                <w:sz w:val="16"/>
                <w:szCs w:val="16"/>
              </w:rPr>
            </w:pPr>
            <w:del w:id="5338" w:author="Ashan Asmone" w:date="2016-03-31T11:56:00Z">
              <w:r w:rsidRPr="007756F1" w:rsidDel="00140F61">
                <w:rPr>
                  <w:rFonts w:ascii="Calibri Light" w:hAnsi="Calibri Light"/>
                  <w:sz w:val="16"/>
                  <w:szCs w:val="16"/>
                </w:rPr>
                <w:delText>ISO 9652-4:2000 Masonry - Part 4: Test methods</w:delText>
              </w:r>
            </w:del>
            <w:ins w:id="5339" w:author="Ashan Asmone" w:date="2016-03-31T11:56:00Z">
              <w:r w:rsidR="00140F61">
                <w:rPr>
                  <w:rFonts w:ascii="Calibri Light" w:hAnsi="Calibri Light"/>
                  <w:sz w:val="16"/>
                  <w:szCs w:val="16"/>
                </w:rPr>
                <w:t>ISO 9652-4:2000 Masonry - Part 4: Test methods</w:t>
              </w:r>
            </w:ins>
          </w:p>
          <w:p w14:paraId="6CFD2AFB" w14:textId="77777777" w:rsidR="007756F1" w:rsidRPr="007756F1" w:rsidRDefault="007756F1" w:rsidP="007756F1">
            <w:pPr>
              <w:spacing w:after="120"/>
              <w:rPr>
                <w:rFonts w:ascii="Calibri Light" w:hAnsi="Calibri Light"/>
                <w:sz w:val="16"/>
                <w:szCs w:val="16"/>
              </w:rPr>
            </w:pPr>
            <w:del w:id="5340" w:author="Ashan Asmone" w:date="2016-03-31T11:57:00Z">
              <w:r w:rsidRPr="007756F1" w:rsidDel="00140F61">
                <w:rPr>
                  <w:rFonts w:ascii="Calibri Light" w:hAnsi="Calibri Light"/>
                  <w:sz w:val="16"/>
                  <w:szCs w:val="16"/>
                </w:rPr>
                <w:delText>ISO 9652-5:2000 Masonry - Part 5: Vocabulary</w:delText>
              </w:r>
            </w:del>
            <w:ins w:id="5341" w:author="Ashan Asmone" w:date="2016-03-31T11:57:00Z">
              <w:r w:rsidR="00140F61">
                <w:rPr>
                  <w:rFonts w:ascii="Calibri Light" w:hAnsi="Calibri Light"/>
                  <w:sz w:val="16"/>
                  <w:szCs w:val="16"/>
                </w:rPr>
                <w:t>ISO 9652-5:2000 Masonry - Part 5: Vocabulary</w:t>
              </w:r>
            </w:ins>
          </w:p>
          <w:p w14:paraId="4766D86B" w14:textId="77777777" w:rsidR="007756F1" w:rsidRPr="007756F1" w:rsidRDefault="007756F1" w:rsidP="007756F1">
            <w:pPr>
              <w:spacing w:after="120"/>
              <w:rPr>
                <w:rFonts w:ascii="Calibri Light" w:hAnsi="Calibri Light"/>
                <w:sz w:val="16"/>
                <w:szCs w:val="16"/>
              </w:rPr>
            </w:pPr>
            <w:del w:id="5342" w:author="Ashan Asmone" w:date="2016-03-31T11:58:00Z">
              <w:r w:rsidRPr="007756F1" w:rsidDel="00140F61">
                <w:rPr>
                  <w:rFonts w:ascii="Calibri Light" w:hAnsi="Calibri Light"/>
                  <w:sz w:val="16"/>
                  <w:szCs w:val="16"/>
                </w:rPr>
                <w:delText>ISO 12678-1:1996 Refractory products - Measurement of dimensions and external defects of refractory bricks - Part 1: Dimensions and conformity to drawings</w:delText>
              </w:r>
            </w:del>
            <w:ins w:id="5343" w:author="Ashan Asmone" w:date="2016-03-31T11:58:00Z">
              <w:r w:rsidR="00140F61">
                <w:rPr>
                  <w:rFonts w:ascii="Calibri Light" w:hAnsi="Calibri Light"/>
                  <w:sz w:val="16"/>
                  <w:szCs w:val="16"/>
                </w:rPr>
                <w:t>ISO 12678-1:1996 Refractory products - Measurement of dimensions and external defects of refractory bricks - Part 1: Dimensions and conformity to drawings</w:t>
              </w:r>
            </w:ins>
          </w:p>
          <w:p w14:paraId="4F8956D0" w14:textId="77777777" w:rsidR="007756F1" w:rsidRPr="007756F1" w:rsidRDefault="007756F1" w:rsidP="007756F1">
            <w:pPr>
              <w:spacing w:after="120"/>
              <w:rPr>
                <w:rFonts w:ascii="Calibri Light" w:hAnsi="Calibri Light"/>
                <w:sz w:val="16"/>
                <w:szCs w:val="16"/>
              </w:rPr>
            </w:pPr>
            <w:del w:id="5344" w:author="Ashan Asmone" w:date="2016-03-31T12:00:00Z">
              <w:r w:rsidRPr="007756F1" w:rsidDel="00140F61">
                <w:rPr>
                  <w:rFonts w:ascii="Calibri Light" w:hAnsi="Calibri Light"/>
                  <w:sz w:val="16"/>
                  <w:szCs w:val="16"/>
                </w:rPr>
                <w:delText>ISO 12678-2:1996</w:delText>
              </w:r>
            </w:del>
            <w:r w:rsidRPr="007756F1">
              <w:rPr>
                <w:rFonts w:ascii="Calibri Light" w:hAnsi="Calibri Light"/>
                <w:sz w:val="16"/>
                <w:szCs w:val="16"/>
              </w:rPr>
              <w:t> </w:t>
            </w:r>
            <w:r w:rsidRPr="007756F1">
              <w:rPr>
                <w:rFonts w:ascii="Calibri Light" w:hAnsi="Calibri Light"/>
                <w:sz w:val="16"/>
                <w:szCs w:val="16"/>
              </w:rPr>
              <w:br/>
            </w:r>
            <w:del w:id="5345" w:author="Ashan Asmone" w:date="2016-03-31T12:00:00Z">
              <w:r w:rsidRPr="007756F1" w:rsidDel="00140F61">
                <w:rPr>
                  <w:rFonts w:ascii="Calibri Light" w:hAnsi="Calibri Light"/>
                  <w:sz w:val="16"/>
                  <w:szCs w:val="16"/>
                </w:rPr>
                <w:delText>Refractory products - Measurement of dimensions and external defects of refractory bricks - Part 2: Corner and edge defects and other surface imperfections</w:delText>
              </w:r>
            </w:del>
            <w:ins w:id="5346" w:author="Ashan Asmone" w:date="2016-03-31T12:00:00Z">
              <w:r w:rsidR="00140F61">
                <w:rPr>
                  <w:rFonts w:ascii="Calibri Light" w:hAnsi="Calibri Light"/>
                  <w:sz w:val="16"/>
                  <w:szCs w:val="16"/>
                </w:rPr>
                <w:t>ISO 12678-2:1996 Refractory products - Measurement of dimensions and external defects of refractory bricks - Part 2: Corner and edge defects and other surface imperfections</w:t>
              </w:r>
            </w:ins>
          </w:p>
          <w:p w14:paraId="62D45083"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Sealant</w:t>
            </w:r>
          </w:p>
          <w:p w14:paraId="0621A176" w14:textId="77777777" w:rsidR="007756F1" w:rsidRPr="007756F1" w:rsidRDefault="007756F1" w:rsidP="007756F1">
            <w:pPr>
              <w:spacing w:after="120"/>
              <w:rPr>
                <w:rFonts w:ascii="Calibri Light" w:hAnsi="Calibri Light"/>
                <w:sz w:val="16"/>
                <w:szCs w:val="16"/>
              </w:rPr>
            </w:pPr>
            <w:del w:id="5347" w:author="Ashan Asmone" w:date="2016-03-31T12:01:00Z">
              <w:r w:rsidRPr="007756F1" w:rsidDel="00140F61">
                <w:rPr>
                  <w:rFonts w:ascii="Calibri Light" w:hAnsi="Calibri Light"/>
                  <w:sz w:val="16"/>
                  <w:szCs w:val="16"/>
                </w:rPr>
                <w:delText>ISO 10563:1991 Building construction; sealants for joints; determination of change in mass and volume</w:delText>
              </w:r>
            </w:del>
            <w:ins w:id="5348" w:author="Ashan Asmone" w:date="2016-03-31T12:01:00Z">
              <w:r w:rsidR="00140F61">
                <w:rPr>
                  <w:rFonts w:ascii="Calibri Light" w:hAnsi="Calibri Light"/>
                  <w:sz w:val="16"/>
                  <w:szCs w:val="16"/>
                </w:rPr>
                <w:t>ISO 10563:2005 Building construction - Sealants - Determination of change in mass and volume</w:t>
              </w:r>
            </w:ins>
          </w:p>
          <w:p w14:paraId="533BE69C" w14:textId="77777777" w:rsidR="007756F1" w:rsidRPr="007756F1" w:rsidRDefault="007756F1" w:rsidP="007756F1">
            <w:pPr>
              <w:spacing w:after="120"/>
              <w:rPr>
                <w:rFonts w:ascii="Calibri Light" w:hAnsi="Calibri Light"/>
                <w:sz w:val="16"/>
                <w:szCs w:val="16"/>
              </w:rPr>
            </w:pPr>
            <w:del w:id="5349" w:author="Ashan Asmone" w:date="2016-03-31T12:02:00Z">
              <w:r w:rsidRPr="007756F1" w:rsidDel="002D4ACA">
                <w:rPr>
                  <w:rFonts w:ascii="Calibri Light" w:hAnsi="Calibri Light"/>
                  <w:sz w:val="16"/>
                  <w:szCs w:val="16"/>
                </w:rPr>
                <w:delText>ISO 10590:1991 Building construction; sealants; determination of adhesion/cohesion properties at maintained extension after immersion in water</w:delText>
              </w:r>
            </w:del>
            <w:ins w:id="5350" w:author="Ashan Asmone" w:date="2016-03-31T12:02:00Z">
              <w:r w:rsidR="002D4ACA">
                <w:rPr>
                  <w:rFonts w:ascii="Calibri Light" w:hAnsi="Calibri Light"/>
                  <w:sz w:val="16"/>
                  <w:szCs w:val="16"/>
                </w:rPr>
                <w:t>ISO 10590:2005 Building construction - Sealants - Determination of tensile properties of sealants at maintained extension after immersion in water</w:t>
              </w:r>
            </w:ins>
          </w:p>
          <w:p w14:paraId="3C0AD819" w14:textId="77777777" w:rsidR="007756F1" w:rsidRPr="007756F1" w:rsidRDefault="007756F1" w:rsidP="007756F1">
            <w:pPr>
              <w:spacing w:after="120"/>
              <w:rPr>
                <w:rFonts w:ascii="Calibri Light" w:hAnsi="Calibri Light"/>
                <w:sz w:val="16"/>
                <w:szCs w:val="16"/>
              </w:rPr>
            </w:pPr>
            <w:del w:id="5351" w:author="Ashan Asmone" w:date="2016-03-31T12:03:00Z">
              <w:r w:rsidRPr="007756F1" w:rsidDel="002D4ACA">
                <w:rPr>
                  <w:rFonts w:ascii="Calibri Light" w:hAnsi="Calibri Light"/>
                  <w:sz w:val="16"/>
                  <w:szCs w:val="16"/>
                </w:rPr>
                <w:delText>ISO 10591:1991 Building construction; sealants; determination of adhesion/cohesion properties after immersion in water</w:delText>
              </w:r>
            </w:del>
            <w:ins w:id="5352" w:author="Ashan Asmone" w:date="2016-03-31T12:03:00Z">
              <w:r w:rsidR="002D4ACA">
                <w:rPr>
                  <w:rFonts w:ascii="Calibri Light" w:hAnsi="Calibri Light"/>
                  <w:sz w:val="16"/>
                  <w:szCs w:val="16"/>
                </w:rPr>
                <w:t>ISO 10591:2005 Building construction -- Sealants -- Determination of adhesion/cohesion properties of sealants after immersion in water</w:t>
              </w:r>
            </w:ins>
          </w:p>
          <w:p w14:paraId="0711005E" w14:textId="77777777" w:rsidR="007756F1" w:rsidRPr="007756F1" w:rsidRDefault="007756F1" w:rsidP="007756F1">
            <w:pPr>
              <w:spacing w:after="120"/>
              <w:rPr>
                <w:rFonts w:ascii="Calibri Light" w:hAnsi="Calibri Light"/>
                <w:sz w:val="16"/>
                <w:szCs w:val="16"/>
              </w:rPr>
            </w:pPr>
            <w:del w:id="5353" w:author="Ashan Asmone" w:date="2016-03-31T12:04:00Z">
              <w:r w:rsidRPr="007756F1" w:rsidDel="002D4ACA">
                <w:rPr>
                  <w:rFonts w:ascii="Calibri Light" w:hAnsi="Calibri Light"/>
                  <w:sz w:val="16"/>
                  <w:szCs w:val="16"/>
                </w:rPr>
                <w:delText>ISO 11431:1993 Building construction; sealants; determination of adhesion/cohesion properties after exposure to artificial light through glass</w:delText>
              </w:r>
            </w:del>
            <w:ins w:id="5354" w:author="Ashan Asmone" w:date="2016-03-31T12:04:00Z">
              <w:r w:rsidR="002D4ACA">
                <w:rPr>
                  <w:rFonts w:ascii="Calibri Light" w:hAnsi="Calibri Light"/>
                  <w:sz w:val="16"/>
                  <w:szCs w:val="16"/>
                </w:rPr>
                <w:t>ISO 11431:2002 Building construction -- Jointing products -- Determination of adhesion/cohesion properties of sealants after exposure to heat, water and artificial light through glass</w:t>
              </w:r>
            </w:ins>
          </w:p>
          <w:p w14:paraId="3247BBFD" w14:textId="77777777" w:rsidR="007756F1" w:rsidRPr="007756F1" w:rsidRDefault="007756F1" w:rsidP="007756F1">
            <w:pPr>
              <w:spacing w:after="120"/>
              <w:rPr>
                <w:rFonts w:ascii="Calibri Light" w:hAnsi="Calibri Light"/>
                <w:sz w:val="16"/>
                <w:szCs w:val="16"/>
              </w:rPr>
            </w:pPr>
            <w:del w:id="5355" w:author="Ashan Asmone" w:date="2016-03-31T12:05:00Z">
              <w:r w:rsidRPr="007756F1" w:rsidDel="002D4ACA">
                <w:rPr>
                  <w:rFonts w:ascii="Calibri Light" w:hAnsi="Calibri Light"/>
                  <w:sz w:val="16"/>
                  <w:szCs w:val="16"/>
                </w:rPr>
                <w:delText>ISO 11432:1993 Building construction; sealants; determination of resistance to compression</w:delText>
              </w:r>
            </w:del>
            <w:ins w:id="5356" w:author="Ashan Asmone" w:date="2016-03-31T12:05:00Z">
              <w:r w:rsidR="002D4ACA">
                <w:rPr>
                  <w:rFonts w:ascii="Calibri Light" w:hAnsi="Calibri Light"/>
                  <w:sz w:val="16"/>
                  <w:szCs w:val="16"/>
                </w:rPr>
                <w:t>ISO 11432:2005 Building construction -- Sealants -- Determination of resistance to compression</w:t>
              </w:r>
            </w:ins>
          </w:p>
          <w:p w14:paraId="0503A857" w14:textId="77777777" w:rsidR="007756F1" w:rsidRPr="007756F1" w:rsidRDefault="007756F1" w:rsidP="007756F1">
            <w:pPr>
              <w:spacing w:after="120"/>
              <w:rPr>
                <w:rFonts w:ascii="Calibri Light" w:hAnsi="Calibri Light"/>
                <w:sz w:val="16"/>
                <w:szCs w:val="16"/>
              </w:rPr>
            </w:pPr>
            <w:del w:id="5357" w:author="Ashan Asmone" w:date="2016-03-31T12:06:00Z">
              <w:r w:rsidRPr="007756F1" w:rsidDel="002D4ACA">
                <w:rPr>
                  <w:rFonts w:ascii="Calibri Light" w:hAnsi="Calibri Light"/>
                  <w:sz w:val="16"/>
                  <w:szCs w:val="16"/>
                </w:rPr>
                <w:delText>SO 11600:1993 Building construction; sealants; classification and requirements</w:delText>
              </w:r>
            </w:del>
            <w:ins w:id="5358" w:author="Ashan Asmone" w:date="2016-03-31T12:06:00Z">
              <w:r w:rsidR="002D4ACA">
                <w:rPr>
                  <w:rFonts w:ascii="Calibri Light" w:hAnsi="Calibri Light"/>
                  <w:sz w:val="16"/>
                  <w:szCs w:val="16"/>
                </w:rPr>
                <w:t>ISO 11600:2002 Building construction -- Jointing products -- Classification and requirements for sealants</w:t>
              </w:r>
            </w:ins>
          </w:p>
          <w:p w14:paraId="785DB365" w14:textId="77777777" w:rsidR="007756F1" w:rsidRPr="007756F1" w:rsidRDefault="007756F1" w:rsidP="007756F1">
            <w:pPr>
              <w:spacing w:after="120"/>
              <w:rPr>
                <w:rFonts w:ascii="Calibri Light" w:hAnsi="Calibri Light"/>
                <w:sz w:val="16"/>
                <w:szCs w:val="16"/>
              </w:rPr>
            </w:pPr>
            <w:del w:id="5359" w:author="Ashan Asmone" w:date="2016-03-31T12:07:00Z">
              <w:r w:rsidRPr="007756F1" w:rsidDel="002D4ACA">
                <w:rPr>
                  <w:rFonts w:ascii="Calibri Light" w:hAnsi="Calibri Light"/>
                  <w:sz w:val="16"/>
                  <w:szCs w:val="16"/>
                </w:rPr>
                <w:delText>ISO 13638:1996 Building construction - Sealants - Determination of resistance to prolonged exposure to water</w:delText>
              </w:r>
            </w:del>
            <w:ins w:id="5360" w:author="Ashan Asmone" w:date="2016-03-31T12:07:00Z">
              <w:r w:rsidR="002D4ACA">
                <w:rPr>
                  <w:rFonts w:ascii="Calibri Light" w:hAnsi="Calibri Light"/>
                  <w:sz w:val="16"/>
                  <w:szCs w:val="16"/>
                </w:rPr>
                <w:t>ISO 13638:1996 Building construction - Sealants - Determination of resistance to prolonged exposure to water</w:t>
              </w:r>
            </w:ins>
          </w:p>
          <w:p w14:paraId="3DB826D2" w14:textId="77777777" w:rsidR="007756F1" w:rsidRPr="007756F1" w:rsidRDefault="007756F1" w:rsidP="007756F1">
            <w:pPr>
              <w:spacing w:after="120"/>
              <w:rPr>
                <w:rFonts w:ascii="Calibri Light" w:hAnsi="Calibri Light"/>
                <w:sz w:val="16"/>
                <w:szCs w:val="16"/>
              </w:rPr>
            </w:pPr>
            <w:del w:id="5361" w:author="Ashan Asmone" w:date="2016-03-31T12:08:00Z">
              <w:r w:rsidRPr="007756F1" w:rsidDel="002D4ACA">
                <w:rPr>
                  <w:rFonts w:ascii="Calibri Light" w:hAnsi="Calibri Light"/>
                  <w:sz w:val="16"/>
                  <w:szCs w:val="16"/>
                </w:rPr>
                <w:delText>ISO 8340:1984/Cor 1:1995 Building construction - Jointing products - Sealants - Determination of tensile properties at maintained extension; Technical Corrigendum 1</w:delText>
              </w:r>
            </w:del>
            <w:ins w:id="5362" w:author="Ashan Asmone" w:date="2016-03-31T12:08:00Z">
              <w:r w:rsidR="002D4ACA">
                <w:rPr>
                  <w:rFonts w:ascii="Calibri Light" w:hAnsi="Calibri Light"/>
                  <w:sz w:val="16"/>
                  <w:szCs w:val="16"/>
                </w:rPr>
                <w:t>ISO 8340:2005 Building construction -- Sealants -- Determination of tensile properties at maintained extension</w:t>
              </w:r>
            </w:ins>
          </w:p>
          <w:p w14:paraId="5CB62D50" w14:textId="77777777" w:rsidR="007756F1" w:rsidRPr="007756F1" w:rsidRDefault="007756F1" w:rsidP="007756F1">
            <w:pPr>
              <w:spacing w:after="120"/>
              <w:rPr>
                <w:rFonts w:ascii="Calibri Light" w:hAnsi="Calibri Light"/>
                <w:sz w:val="16"/>
                <w:szCs w:val="16"/>
              </w:rPr>
            </w:pPr>
            <w:del w:id="5363" w:author="Ashan Asmone" w:date="2016-03-31T12:09:00Z">
              <w:r w:rsidRPr="007756F1" w:rsidDel="002D4ACA">
                <w:rPr>
                  <w:rFonts w:ascii="Calibri Light" w:hAnsi="Calibri Light"/>
                  <w:sz w:val="16"/>
                  <w:szCs w:val="16"/>
                </w:rPr>
                <w:delText>ISO 8394:1988 Building construction; jointing products; determination of extrudability of one-component sealants</w:delText>
              </w:r>
            </w:del>
            <w:ins w:id="5364" w:author="Ashan Asmone" w:date="2016-03-31T12:09:00Z">
              <w:r w:rsidR="002D4ACA">
                <w:rPr>
                  <w:rFonts w:ascii="Calibri Light" w:hAnsi="Calibri Light"/>
                  <w:sz w:val="16"/>
                  <w:szCs w:val="16"/>
                </w:rPr>
                <w:t>ISO 8394-1:2010 Building construction -- Jointing products -- Part 1: Determination of extrudability of sealants</w:t>
              </w:r>
            </w:ins>
          </w:p>
          <w:p w14:paraId="53F54CE6" w14:textId="77777777" w:rsidR="007756F1" w:rsidRPr="007756F1" w:rsidRDefault="007756F1" w:rsidP="007756F1">
            <w:pPr>
              <w:spacing w:after="120"/>
              <w:rPr>
                <w:rFonts w:ascii="Calibri Light" w:hAnsi="Calibri Light"/>
                <w:sz w:val="16"/>
                <w:szCs w:val="16"/>
              </w:rPr>
            </w:pPr>
            <w:del w:id="5365" w:author="Ashan Asmone" w:date="2016-03-31T12:11:00Z">
              <w:r w:rsidRPr="007756F1" w:rsidDel="002D4ACA">
                <w:rPr>
                  <w:rFonts w:ascii="Calibri Light" w:hAnsi="Calibri Light"/>
                  <w:sz w:val="16"/>
                  <w:szCs w:val="16"/>
                </w:rPr>
                <w:delText>ISO 9047:2001 Building construction - Jointing products - Determination of adhesion/cohesion properties of sealants at variable temperatures</w:delText>
              </w:r>
            </w:del>
            <w:ins w:id="5366" w:author="Ashan Asmone" w:date="2016-03-31T12:11:00Z">
              <w:r w:rsidR="002D4ACA">
                <w:rPr>
                  <w:rFonts w:ascii="Calibri Light" w:hAnsi="Calibri Light"/>
                  <w:sz w:val="16"/>
                  <w:szCs w:val="16"/>
                </w:rPr>
                <w:t>ISO 9047:2001 Building construction - Jointing products - Determination of adhesion/cohesion properties of sealants at variable temperatures</w:t>
              </w:r>
            </w:ins>
          </w:p>
          <w:p w14:paraId="0493F08B" w14:textId="77777777" w:rsidR="007756F1" w:rsidRPr="007756F1" w:rsidRDefault="007756F1" w:rsidP="007756F1">
            <w:pPr>
              <w:spacing w:after="120"/>
              <w:rPr>
                <w:rFonts w:ascii="Calibri Light" w:hAnsi="Calibri Light"/>
                <w:sz w:val="16"/>
                <w:szCs w:val="16"/>
              </w:rPr>
            </w:pPr>
            <w:r w:rsidRPr="007756F1">
              <w:rPr>
                <w:rFonts w:ascii="Calibri Light" w:hAnsi="Calibri Light"/>
                <w:b/>
                <w:bCs/>
                <w:sz w:val="16"/>
                <w:szCs w:val="16"/>
                <w:u w:val="single"/>
              </w:rPr>
              <w:t>Waterproofing for masonry</w:t>
            </w:r>
          </w:p>
          <w:p w14:paraId="3A7FC7EF" w14:textId="77777777" w:rsidR="007756F1" w:rsidRPr="007756F1" w:rsidRDefault="007756F1" w:rsidP="007756F1">
            <w:pPr>
              <w:spacing w:after="120"/>
              <w:rPr>
                <w:rFonts w:ascii="Calibri Light" w:hAnsi="Calibri Light"/>
                <w:sz w:val="16"/>
                <w:szCs w:val="16"/>
              </w:rPr>
            </w:pPr>
            <w:del w:id="5367" w:author="Ashan Asmone" w:date="2016-03-31T12:12:00Z">
              <w:r w:rsidRPr="007756F1"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5368" w:author="Ashan Asmone" w:date="2016-03-31T12:12:00Z">
              <w:r w:rsidR="002D4ACA">
                <w:rPr>
                  <w:rFonts w:ascii="Calibri Light" w:hAnsi="Calibri Light"/>
                  <w:sz w:val="16"/>
                  <w:szCs w:val="16"/>
                </w:rPr>
                <w:t>ISO 7783:2011 Paints and varnishes -- Determination of water-vapour transmission properties -- Cup method</w:t>
              </w:r>
            </w:ins>
            <w:r w:rsidRPr="007756F1">
              <w:rPr>
                <w:rFonts w:ascii="Calibri Light" w:hAnsi="Calibri Light"/>
                <w:sz w:val="16"/>
                <w:szCs w:val="16"/>
              </w:rPr>
              <w:t> </w:t>
            </w:r>
          </w:p>
          <w:p w14:paraId="5325E195" w14:textId="77777777" w:rsidR="00570413" w:rsidRPr="007756F1" w:rsidRDefault="00570413" w:rsidP="00570413">
            <w:pPr>
              <w:spacing w:after="120"/>
              <w:rPr>
                <w:rFonts w:ascii="Calibri Light" w:hAnsi="Calibri Light"/>
                <w:sz w:val="16"/>
                <w:szCs w:val="16"/>
              </w:rPr>
            </w:pPr>
          </w:p>
        </w:tc>
      </w:tr>
    </w:tbl>
    <w:p w14:paraId="4F2016A7" w14:textId="77777777" w:rsidR="00401C5E" w:rsidRDefault="00401C5E" w:rsidP="00401C5E">
      <w:pPr>
        <w:rPr>
          <w:sz w:val="16"/>
          <w:szCs w:val="16"/>
          <w:lang w:val="en-US"/>
        </w:rPr>
      </w:pPr>
    </w:p>
    <w:p w14:paraId="1D11E1A8" w14:textId="77777777" w:rsidR="00401C5E" w:rsidRDefault="004A0C92" w:rsidP="007756F1">
      <w:pPr>
        <w:pStyle w:val="Heading2"/>
        <w:rPr>
          <w:lang w:val="en-US"/>
        </w:rPr>
      </w:pPr>
      <w:r w:rsidRPr="003115A2">
        <w:t>Efflorescence</w:t>
      </w:r>
      <w:r>
        <w:rPr>
          <w:lang w:val="en-US"/>
        </w:rPr>
        <w:t xml:space="preserve"> - </w:t>
      </w:r>
      <w:r w:rsidR="007756F1" w:rsidRPr="007756F1">
        <w:t>Brown stains</w:t>
      </w:r>
    </w:p>
    <w:tbl>
      <w:tblPr>
        <w:tblStyle w:val="TableGrid"/>
        <w:tblW w:w="0" w:type="auto"/>
        <w:tblInd w:w="108" w:type="dxa"/>
        <w:tblLook w:val="04A0" w:firstRow="1" w:lastRow="0" w:firstColumn="1" w:lastColumn="0" w:noHBand="0" w:noVBand="1"/>
      </w:tblPr>
      <w:tblGrid>
        <w:gridCol w:w="685"/>
        <w:gridCol w:w="8449"/>
      </w:tblGrid>
      <w:tr w:rsidR="00401C5E" w:rsidRPr="004F3C8C" w14:paraId="4048A374" w14:textId="77777777" w:rsidTr="00401C5E">
        <w:tc>
          <w:tcPr>
            <w:tcW w:w="685" w:type="dxa"/>
          </w:tcPr>
          <w:p w14:paraId="520AAD7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7EAD9A59" w14:textId="77777777" w:rsidR="00AD1453" w:rsidRPr="00AD1453" w:rsidRDefault="00AD1453" w:rsidP="00AD1453">
            <w:pPr>
              <w:spacing w:after="120"/>
              <w:rPr>
                <w:rFonts w:ascii="Calibri Light" w:hAnsi="Calibri Light"/>
                <w:sz w:val="16"/>
                <w:szCs w:val="16"/>
              </w:rPr>
            </w:pPr>
            <w:r w:rsidRPr="00AD1453">
              <w:rPr>
                <w:rFonts w:ascii="Calibri Light" w:hAnsi="Calibri Light"/>
                <w:b/>
                <w:bCs/>
                <w:sz w:val="16"/>
                <w:szCs w:val="16"/>
                <w:u w:val="single"/>
              </w:rPr>
              <w:t>Masonry</w:t>
            </w:r>
          </w:p>
          <w:p w14:paraId="65074CA7" w14:textId="77777777" w:rsidR="00AD1453" w:rsidRPr="00AD1453" w:rsidRDefault="00AD1453" w:rsidP="00AD1453">
            <w:pPr>
              <w:spacing w:after="120"/>
              <w:rPr>
                <w:rFonts w:ascii="Calibri Light" w:hAnsi="Calibri Light"/>
                <w:sz w:val="16"/>
                <w:szCs w:val="16"/>
              </w:rPr>
            </w:pPr>
            <w:del w:id="5369" w:author="Ashan Asmone" w:date="2016-03-31T12:23:00Z">
              <w:r w:rsidRPr="00AD1453" w:rsidDel="00273739">
                <w:rPr>
                  <w:rFonts w:ascii="Calibri Light" w:hAnsi="Calibri Light"/>
                  <w:sz w:val="16"/>
                  <w:szCs w:val="16"/>
                </w:rPr>
                <w:delText>BS 890:1995 Specification for building lime</w:delText>
              </w:r>
            </w:del>
            <w:ins w:id="5370" w:author="Ashan Asmone" w:date="2016-03-31T12:23:00Z">
              <w:r w:rsidR="00273739">
                <w:rPr>
                  <w:rFonts w:ascii="Calibri Light" w:hAnsi="Calibri Light"/>
                  <w:sz w:val="16"/>
                  <w:szCs w:val="16"/>
                </w:rPr>
                <w:t>BS EN 459-1:2015 Building lime. Definitions, specifications and conformity criteria</w:t>
              </w:r>
            </w:ins>
            <w:del w:id="5371" w:author="Ashan Senel Asmone" w:date="2016-03-21T16:33:00Z">
              <w:r w:rsidRPr="00AD1453" w:rsidDel="00A42019">
                <w:rPr>
                  <w:rFonts w:ascii="Calibri Light" w:hAnsi="Calibri Light"/>
                  <w:sz w:val="16"/>
                  <w:szCs w:val="16"/>
                </w:rPr>
                <w:delText>s</w:delText>
              </w:r>
            </w:del>
            <w:ins w:id="5372" w:author="Ashan Senel Asmone" w:date="2016-03-21T16:33:00Z">
              <w:r w:rsidR="00A42019">
                <w:rPr>
                  <w:rFonts w:ascii="Calibri Light" w:hAnsi="Calibri Light"/>
                  <w:sz w:val="16"/>
                  <w:szCs w:val="16"/>
                </w:rPr>
                <w:t>BS EN 459-1:2015 Building lime. Definitions, specifications and conformity criteria</w:t>
              </w:r>
            </w:ins>
          </w:p>
          <w:p w14:paraId="64149A7A" w14:textId="77777777" w:rsidR="00AD1453" w:rsidRPr="00AD1453" w:rsidRDefault="00AD1453" w:rsidP="00AD1453">
            <w:pPr>
              <w:spacing w:after="120"/>
              <w:rPr>
                <w:rFonts w:ascii="Calibri Light" w:hAnsi="Calibri Light"/>
                <w:sz w:val="16"/>
                <w:szCs w:val="16"/>
              </w:rPr>
            </w:pPr>
            <w:del w:id="5373" w:author="Ashan Senel Asmone" w:date="2016-03-21T16:36:00Z">
              <w:r w:rsidRPr="00AD1453" w:rsidDel="00A42019">
                <w:rPr>
                  <w:rFonts w:ascii="Calibri Light" w:hAnsi="Calibri Light"/>
                  <w:sz w:val="16"/>
                  <w:szCs w:val="16"/>
                </w:rPr>
                <w:delText>BS 3921:1985 Specification for clay bricks</w:delText>
              </w:r>
            </w:del>
            <w:ins w:id="5374" w:author="Ashan Senel Asmone" w:date="2016-03-21T16:36:00Z">
              <w:r w:rsidR="00A42019">
                <w:rPr>
                  <w:rFonts w:ascii="Calibri Light" w:hAnsi="Calibri Light"/>
                  <w:sz w:val="16"/>
                  <w:szCs w:val="16"/>
                </w:rPr>
                <w:t xml:space="preserve">BS EN 772-3:1998 Methods of test for masonry units. Determination of net volume and percentage of voids of clay masonry units by hydrostatic weighing/ </w:t>
              </w:r>
            </w:ins>
            <w:ins w:id="5375"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ins w:id="5376" w:author="Ashan Senel Asmone" w:date="2016-03-21T16:36:00Z">
              <w:r w:rsidR="00A42019">
                <w:rPr>
                  <w:rFonts w:ascii="Calibri Light" w:hAnsi="Calibri Light"/>
                  <w:sz w:val="16"/>
                  <w:szCs w:val="16"/>
                </w:rPr>
                <w:t>/ BS EN 771-1:2011 Specification for masonry units. Clay masonry units</w:t>
              </w:r>
            </w:ins>
          </w:p>
          <w:p w14:paraId="0577252C" w14:textId="77777777" w:rsidR="00AD1453" w:rsidRPr="00AD1453" w:rsidRDefault="00AD1453" w:rsidP="00AD1453">
            <w:pPr>
              <w:spacing w:after="120"/>
              <w:rPr>
                <w:rFonts w:ascii="Calibri Light" w:hAnsi="Calibri Light"/>
                <w:sz w:val="16"/>
                <w:szCs w:val="16"/>
              </w:rPr>
            </w:pPr>
            <w:del w:id="5377" w:author="Ashan Senel Asmone" w:date="2016-03-21T16:39:00Z">
              <w:r w:rsidRPr="00AD1453" w:rsidDel="00534DBC">
                <w:rPr>
                  <w:rFonts w:ascii="Calibri Light" w:hAnsi="Calibri Light"/>
                  <w:sz w:val="16"/>
                  <w:szCs w:val="16"/>
                </w:rPr>
                <w:delText>BS 5628-2:2000 Code of practice for use of masonry. Structural use of reinforced and prestressed masonry</w:delText>
              </w:r>
            </w:del>
            <w:ins w:id="5378" w:author="Ashan Senel Asmone" w:date="2016-03-21T16:40:00Z">
              <w:r w:rsidR="00534DBC">
                <w:rPr>
                  <w:rFonts w:ascii="Calibri Light" w:hAnsi="Calibri Light"/>
                  <w:sz w:val="16"/>
                  <w:szCs w:val="16"/>
                </w:rPr>
                <w:t xml:space="preserve">PD 6697:2010 Recommendations for the design of masonry structures to BS EN 1996-1-1 and BS EN 1996-2/ BS EN 1996-3:2006 Eurocode 6. Design of masonry structures. Simplified calculation methods for unreinforced masonry structures/ </w:t>
              </w:r>
            </w:ins>
            <w:ins w:id="5379" w:author="Ashan Senel Asmone" w:date="2016-03-21T16:39:00Z">
              <w:r w:rsidR="00534DBC">
                <w:rPr>
                  <w:rFonts w:ascii="Calibri Light" w:hAnsi="Calibri Light"/>
                  <w:sz w:val="16"/>
                  <w:szCs w:val="16"/>
                </w:rPr>
                <w:t>BS EN 1996-2:2006 Eurocode 6. Design of masonry structures. Design considerations, selection of materials and execution of masonry/ BS EN 1996-1-1:2005+A1:2012 Eurocode 6. Design of masonry structures. General rules for reinforced and unreinforced masonry structures</w:t>
              </w:r>
            </w:ins>
          </w:p>
          <w:p w14:paraId="46D9BD36" w14:textId="77777777" w:rsidR="00AD1453" w:rsidRPr="00AD1453" w:rsidRDefault="00AD1453" w:rsidP="00AD1453">
            <w:pPr>
              <w:spacing w:after="120"/>
              <w:rPr>
                <w:rFonts w:ascii="Calibri Light" w:hAnsi="Calibri Light"/>
                <w:sz w:val="16"/>
                <w:szCs w:val="16"/>
              </w:rPr>
            </w:pPr>
            <w:del w:id="5380" w:author="Ashan Senel Asmone" w:date="2016-03-21T16:42:00Z">
              <w:r w:rsidRPr="00AD1453" w:rsidDel="00534DBC">
                <w:rPr>
                  <w:rFonts w:ascii="Calibri Light" w:hAnsi="Calibri Light"/>
                  <w:sz w:val="16"/>
                  <w:szCs w:val="16"/>
                </w:rPr>
                <w:delText>BS 5628-3:2001 Code of practice for use of masonry. Materials and components, design and workmanship</w:delText>
              </w:r>
            </w:del>
            <w:ins w:id="5381" w:author="Ashan Senel Asmone" w:date="2016-03-21T16:42:00Z">
              <w:r w:rsidR="00534DBC">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2A3C8B3F" w14:textId="77777777" w:rsidR="00AD1453" w:rsidRPr="00AD1453" w:rsidRDefault="00AD1453" w:rsidP="00AD1453">
            <w:pPr>
              <w:spacing w:after="120"/>
              <w:rPr>
                <w:rFonts w:ascii="Calibri Light" w:hAnsi="Calibri Light"/>
                <w:sz w:val="16"/>
                <w:szCs w:val="16"/>
              </w:rPr>
            </w:pPr>
            <w:del w:id="5382" w:author="Ashan Senel Asmone" w:date="2016-03-21T16:44:00Z">
              <w:r w:rsidRPr="00AD1453" w:rsidDel="00534DBC">
                <w:rPr>
                  <w:rFonts w:ascii="Calibri Light" w:hAnsi="Calibri Light"/>
                  <w:sz w:val="16"/>
                  <w:szCs w:val="16"/>
                </w:rPr>
                <w:delText>BS 6100-5.3:1984 Glossary of building and civil engineering terms. Masonry. Bricks and blocks</w:delText>
              </w:r>
            </w:del>
            <w:ins w:id="5383" w:author="Ashan Senel Asmone" w:date="2016-03-21T16:44:00Z">
              <w:r w:rsidR="00534DBC">
                <w:rPr>
                  <w:rFonts w:ascii="Calibri Light" w:hAnsi="Calibri Light"/>
                  <w:sz w:val="16"/>
                  <w:szCs w:val="16"/>
                </w:rPr>
                <w:t>BS 6100-6:2008 Building and civil engineering. Vocabulary. Construction parts</w:t>
              </w:r>
            </w:ins>
          </w:p>
          <w:p w14:paraId="6FB6C66D" w14:textId="77777777" w:rsidR="00AD1453" w:rsidRPr="00AD1453" w:rsidRDefault="00AD1453" w:rsidP="00AD1453">
            <w:pPr>
              <w:spacing w:after="120"/>
              <w:rPr>
                <w:rFonts w:ascii="Calibri Light" w:hAnsi="Calibri Light"/>
                <w:sz w:val="16"/>
                <w:szCs w:val="16"/>
              </w:rPr>
            </w:pPr>
            <w:del w:id="5384" w:author="Ashan Senel Asmone" w:date="2016-03-21T16:45:00Z">
              <w:r w:rsidRPr="00AD1453" w:rsidDel="00534DBC">
                <w:rPr>
                  <w:rFonts w:ascii="Calibri Light" w:hAnsi="Calibri Light"/>
                  <w:sz w:val="16"/>
                  <w:szCs w:val="16"/>
                </w:rPr>
                <w:delText>BS EN 772-1:2000 Methods of test for masonry units. Determination of compressive strength</w:delText>
              </w:r>
            </w:del>
            <w:ins w:id="5385" w:author="Ashan Senel Asmone" w:date="2016-03-21T16:45:00Z">
              <w:r w:rsidR="00534DBC">
                <w:rPr>
                  <w:rFonts w:ascii="Calibri Light" w:hAnsi="Calibri Light"/>
                  <w:sz w:val="16"/>
                  <w:szCs w:val="16"/>
                </w:rPr>
                <w:t>BS EN 772-1:2011+A1:2015 Methods of test for masonry units. Determination of compressive strength</w:t>
              </w:r>
            </w:ins>
          </w:p>
          <w:p w14:paraId="51E73BEF" w14:textId="77777777" w:rsidR="00AD1453" w:rsidRPr="00AD1453" w:rsidRDefault="00AD1453" w:rsidP="00AD1453">
            <w:pPr>
              <w:spacing w:after="120"/>
              <w:rPr>
                <w:rFonts w:ascii="Calibri Light" w:hAnsi="Calibri Light"/>
                <w:sz w:val="16"/>
                <w:szCs w:val="16"/>
              </w:rPr>
            </w:pPr>
            <w:del w:id="5386" w:author="Ashan Senel Asmone" w:date="2016-03-21T16:46:00Z">
              <w:r w:rsidRPr="00AD1453" w:rsidDel="00534DBC">
                <w:rPr>
                  <w:rFonts w:ascii="Calibri Light" w:hAnsi="Calibri Light"/>
                  <w:sz w:val="16"/>
                  <w:szCs w:val="16"/>
                </w:rPr>
                <w:delText>BS EN 772-2:1998 Methods of test for masonry units. Determination of percentage area of voids in aggregate concrete masonry units (by paper indentation)</w:delText>
              </w:r>
            </w:del>
            <w:ins w:id="5387" w:author="Ashan Senel Asmone" w:date="2016-03-21T16:46:00Z">
              <w:r w:rsidR="00534DBC">
                <w:rPr>
                  <w:rFonts w:ascii="Calibri Light" w:hAnsi="Calibri Light"/>
                  <w:sz w:val="16"/>
                  <w:szCs w:val="16"/>
                </w:rPr>
                <w:t>BS EN 772-2:1998 Methods of test for masonry units. Determination of percentage area of voids in masonry units (by paper indentation)</w:t>
              </w:r>
            </w:ins>
          </w:p>
          <w:p w14:paraId="2EF30EE0" w14:textId="77777777" w:rsidR="00AD1453" w:rsidRPr="00AD1453" w:rsidRDefault="00AD1453" w:rsidP="00AD1453">
            <w:pPr>
              <w:spacing w:after="120"/>
              <w:rPr>
                <w:rFonts w:ascii="Calibri Light" w:hAnsi="Calibri Light"/>
                <w:sz w:val="16"/>
                <w:szCs w:val="16"/>
              </w:rPr>
            </w:pPr>
            <w:del w:id="5388" w:author="Ashan Senel Asmone" w:date="2016-03-21T16:48:00Z">
              <w:r w:rsidRPr="00AD1453" w:rsidDel="00534DBC">
                <w:rPr>
                  <w:rFonts w:ascii="Calibri Light" w:hAnsi="Calibri Light"/>
                  <w:sz w:val="16"/>
                  <w:szCs w:val="16"/>
                </w:rPr>
                <w:delText>BS EN 772-5:2001 Methods of test for masonry units. Determination of the active soluble salts content of clay masonry units</w:delText>
              </w:r>
            </w:del>
            <w:ins w:id="5389"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3D8E730E" w14:textId="77777777" w:rsidR="00AD1453" w:rsidRPr="00AD1453" w:rsidRDefault="00AD1453" w:rsidP="00AD1453">
            <w:pPr>
              <w:spacing w:after="120"/>
              <w:rPr>
                <w:rFonts w:ascii="Calibri Light" w:hAnsi="Calibri Light"/>
                <w:sz w:val="16"/>
                <w:szCs w:val="16"/>
              </w:rPr>
            </w:pPr>
            <w:del w:id="5390" w:author="Ashan Senel Asmone" w:date="2016-03-21T16:49:00Z">
              <w:r w:rsidRPr="00AD1453" w:rsidDel="00534DBC">
                <w:rPr>
                  <w:rFonts w:ascii="Calibri Light" w:hAnsi="Calibri Light"/>
                  <w:sz w:val="16"/>
                  <w:szCs w:val="16"/>
                </w:rPr>
                <w:delText>BS EN 772-7:1998 Methods of test for masonry units. Determination of water absorption of clay masonry damp proof course units by boiling in water</w:delText>
              </w:r>
            </w:del>
            <w:ins w:id="5391"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1CE0A519" w14:textId="77777777" w:rsidR="00AD1453" w:rsidRPr="00AD1453" w:rsidRDefault="00AD1453" w:rsidP="00AD1453">
            <w:pPr>
              <w:spacing w:after="120"/>
              <w:rPr>
                <w:rFonts w:ascii="Calibri Light" w:hAnsi="Calibri Light"/>
                <w:sz w:val="16"/>
                <w:szCs w:val="16"/>
              </w:rPr>
            </w:pPr>
            <w:del w:id="5392" w:author="Ashan Senel Asmone" w:date="2016-03-21T16:50:00Z">
              <w:r w:rsidRPr="00AD1453" w:rsidDel="00534DBC">
                <w:rPr>
                  <w:rFonts w:ascii="Calibri Light" w:hAnsi="Calibri Light"/>
                  <w:sz w:val="16"/>
                  <w:szCs w:val="16"/>
                </w:rPr>
                <w:delText>BS EN 772-19:2000 Methods of test for masonry units. Determination of moisture expansion of large horizontally perforated clay masonry units</w:delText>
              </w:r>
            </w:del>
            <w:ins w:id="5393" w:author="Ashan Senel Asmone" w:date="2016-03-21T16:50:00Z">
              <w:r w:rsidR="00534DBC">
                <w:rPr>
                  <w:rFonts w:ascii="Calibri Light" w:hAnsi="Calibri Light"/>
                  <w:sz w:val="16"/>
                  <w:szCs w:val="16"/>
                </w:rPr>
                <w:t>BS EN 772-19:2000 Methods of test for masonry units. Determination of moisture expansion of large horizontally perforated clay masonry units</w:t>
              </w:r>
            </w:ins>
          </w:p>
          <w:p w14:paraId="712A6EB8" w14:textId="77777777" w:rsidR="00AD1453" w:rsidRPr="00AD1453" w:rsidRDefault="00AD1453" w:rsidP="00AD1453">
            <w:pPr>
              <w:spacing w:after="120"/>
              <w:rPr>
                <w:rFonts w:ascii="Calibri Light" w:hAnsi="Calibri Light"/>
                <w:sz w:val="16"/>
                <w:szCs w:val="16"/>
              </w:rPr>
            </w:pPr>
            <w:del w:id="5394" w:author="Ashan Senel Asmone" w:date="2016-03-21T16:50:00Z">
              <w:r w:rsidRPr="00AD1453" w:rsidDel="00534DBC">
                <w:rPr>
                  <w:rFonts w:ascii="Calibri Light" w:hAnsi="Calibri Light"/>
                  <w:sz w:val="16"/>
                  <w:szCs w:val="16"/>
                </w:rPr>
                <w:delText>BS 8000-3:2001 Workmanship on building sites. Code of practice for masonry</w:delText>
              </w:r>
            </w:del>
            <w:ins w:id="5395" w:author="Ashan Senel Asmone" w:date="2016-03-21T16:50:00Z">
              <w:r w:rsidR="00534DBC">
                <w:rPr>
                  <w:rFonts w:ascii="Calibri Light" w:hAnsi="Calibri Light"/>
                  <w:sz w:val="16"/>
                  <w:szCs w:val="16"/>
                </w:rPr>
                <w:t>BS 8000-0:2014 Workmanship on construction sites. Introduction and general principles</w:t>
              </w:r>
            </w:ins>
          </w:p>
          <w:p w14:paraId="03E6835B" w14:textId="77777777" w:rsidR="00AD1453" w:rsidRPr="00AD1453" w:rsidRDefault="00AD1453" w:rsidP="00AD1453">
            <w:pPr>
              <w:spacing w:after="120"/>
              <w:rPr>
                <w:rFonts w:ascii="Calibri Light" w:hAnsi="Calibri Light"/>
                <w:sz w:val="16"/>
                <w:szCs w:val="16"/>
              </w:rPr>
            </w:pPr>
            <w:del w:id="5396" w:author="Ashan Senel Asmone" w:date="2016-03-21T16:51:00Z">
              <w:r w:rsidRPr="00AD1453" w:rsidDel="00534DBC">
                <w:rPr>
                  <w:rFonts w:ascii="Calibri Light" w:hAnsi="Calibri Light"/>
                  <w:sz w:val="16"/>
                  <w:szCs w:val="16"/>
                </w:rPr>
                <w:delText>BS 8221-1:2000 Code of practice for cleaning and surface repair of buildings. Cleaning of natural stones, brick, terracotta and concrete</w:delText>
              </w:r>
            </w:del>
            <w:ins w:id="5397"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3D49ECEF" w14:textId="77777777" w:rsidR="00AD1453" w:rsidRPr="00AD1453" w:rsidRDefault="00AD1453" w:rsidP="00AD1453">
            <w:pPr>
              <w:spacing w:after="120"/>
              <w:rPr>
                <w:rFonts w:ascii="Calibri Light" w:hAnsi="Calibri Light"/>
                <w:sz w:val="16"/>
                <w:szCs w:val="16"/>
              </w:rPr>
            </w:pPr>
            <w:del w:id="5398" w:author="Ashan Senel Asmone" w:date="2016-03-21T16:52:00Z">
              <w:r w:rsidRPr="00AD1453" w:rsidDel="00534DBC">
                <w:rPr>
                  <w:rFonts w:ascii="Calibri Light" w:hAnsi="Calibri Light"/>
                  <w:sz w:val="16"/>
                  <w:szCs w:val="16"/>
                </w:rPr>
                <w:delText>BS 8221-2:2000 Code of practice for cleaning and surface repair of buildings. Surface repair of natural stones, brick and terracotta</w:delText>
              </w:r>
            </w:del>
            <w:ins w:id="5399" w:author="Ashan Senel Asmone" w:date="2016-03-21T16:52:00Z">
              <w:r w:rsidR="00534DBC">
                <w:rPr>
                  <w:rFonts w:ascii="Calibri Light" w:hAnsi="Calibri Light"/>
                  <w:sz w:val="16"/>
                  <w:szCs w:val="16"/>
                </w:rPr>
                <w:t>BS 8221-2:2000 Code of practice for cleaning and surface repair of buildings. Surface repair of natural stones, brick and terracotta</w:t>
              </w:r>
            </w:ins>
          </w:p>
          <w:p w14:paraId="5813737A" w14:textId="77777777" w:rsidR="00AD1453" w:rsidRPr="00AD1453" w:rsidRDefault="00AD1453" w:rsidP="00AD1453">
            <w:pPr>
              <w:spacing w:after="120"/>
              <w:rPr>
                <w:rFonts w:ascii="Calibri Light" w:hAnsi="Calibri Light"/>
                <w:sz w:val="16"/>
                <w:szCs w:val="16"/>
              </w:rPr>
            </w:pPr>
            <w:r w:rsidRPr="00AD1453">
              <w:rPr>
                <w:rFonts w:ascii="Calibri Light" w:hAnsi="Calibri Light"/>
                <w:b/>
                <w:bCs/>
                <w:sz w:val="16"/>
                <w:szCs w:val="16"/>
                <w:u w:val="single"/>
              </w:rPr>
              <w:t>Mortar</w:t>
            </w:r>
          </w:p>
          <w:p w14:paraId="7D41E350" w14:textId="77777777" w:rsidR="00AD1453" w:rsidRPr="00AD1453" w:rsidRDefault="00AD1453" w:rsidP="00AD1453">
            <w:pPr>
              <w:spacing w:after="120"/>
              <w:rPr>
                <w:rFonts w:ascii="Calibri Light" w:hAnsi="Calibri Light"/>
                <w:sz w:val="16"/>
                <w:szCs w:val="16"/>
              </w:rPr>
            </w:pPr>
            <w:del w:id="5400" w:author="Ashan Senel Asmone" w:date="2016-03-21T16:53:00Z">
              <w:r w:rsidRPr="00AD1453" w:rsidDel="00534DBC">
                <w:rPr>
                  <w:rFonts w:ascii="Calibri Light" w:hAnsi="Calibri Light"/>
                  <w:sz w:val="16"/>
                  <w:szCs w:val="16"/>
                </w:rPr>
                <w:delText>BS EN 413-2:1995 Masonry cement. Test methods</w:delText>
              </w:r>
            </w:del>
            <w:ins w:id="5401" w:author="Ashan Senel Asmone" w:date="2016-03-21T16:53:00Z">
              <w:r w:rsidR="00534DBC">
                <w:rPr>
                  <w:rFonts w:ascii="Calibri Light" w:hAnsi="Calibri Light"/>
                  <w:sz w:val="16"/>
                  <w:szCs w:val="16"/>
                </w:rPr>
                <w:t>BS EN 413-2:2005 Masonry cement. Test methods</w:t>
              </w:r>
            </w:ins>
          </w:p>
          <w:p w14:paraId="63BA65A7" w14:textId="77777777" w:rsidR="00AD1453" w:rsidRPr="00AD1453" w:rsidRDefault="00AD1453" w:rsidP="00AD1453">
            <w:pPr>
              <w:spacing w:after="120"/>
              <w:rPr>
                <w:rFonts w:ascii="Calibri Light" w:hAnsi="Calibri Light"/>
                <w:sz w:val="16"/>
                <w:szCs w:val="16"/>
              </w:rPr>
            </w:pPr>
            <w:del w:id="5402" w:author="Ashan Senel Asmone" w:date="2016-03-21T16:45:00Z">
              <w:r w:rsidRPr="00AD1453" w:rsidDel="00534DBC">
                <w:rPr>
                  <w:rFonts w:ascii="Calibri Light" w:hAnsi="Calibri Light"/>
                  <w:sz w:val="16"/>
                  <w:szCs w:val="16"/>
                </w:rPr>
                <w:delText>BS EN 772-1:2000 Methods of test for masonry units. Determination of compressive strength</w:delText>
              </w:r>
            </w:del>
            <w:ins w:id="5403" w:author="Ashan Senel Asmone" w:date="2016-03-21T16:45:00Z">
              <w:r w:rsidR="00534DBC">
                <w:rPr>
                  <w:rFonts w:ascii="Calibri Light" w:hAnsi="Calibri Light"/>
                  <w:sz w:val="16"/>
                  <w:szCs w:val="16"/>
                </w:rPr>
                <w:t>BS EN 772-1:2011+A1:2015 Methods of test for masonry units. Determination of compressive strength</w:t>
              </w:r>
            </w:ins>
          </w:p>
          <w:p w14:paraId="00DA9F99" w14:textId="77777777" w:rsidR="00AD1453" w:rsidRPr="00AD1453" w:rsidRDefault="00AD1453" w:rsidP="00AD1453">
            <w:pPr>
              <w:spacing w:after="120"/>
              <w:rPr>
                <w:rFonts w:ascii="Calibri Light" w:hAnsi="Calibri Light"/>
                <w:sz w:val="16"/>
                <w:szCs w:val="16"/>
              </w:rPr>
            </w:pPr>
            <w:del w:id="5404" w:author="Ashan Senel Asmone" w:date="2016-03-21T16:48:00Z">
              <w:r w:rsidRPr="00AD1453" w:rsidDel="00534DBC">
                <w:rPr>
                  <w:rFonts w:ascii="Calibri Light" w:hAnsi="Calibri Light"/>
                  <w:sz w:val="16"/>
                  <w:szCs w:val="16"/>
                </w:rPr>
                <w:delText>BS EN 772-5:2001 Methods of test for masonry units. Determination of the active soluble salts content of clay masonry units</w:delText>
              </w:r>
            </w:del>
            <w:ins w:id="5405"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5E296195" w14:textId="77777777" w:rsidR="00AD1453" w:rsidRPr="00AD1453" w:rsidRDefault="00AD1453" w:rsidP="00AD1453">
            <w:pPr>
              <w:spacing w:after="120"/>
              <w:rPr>
                <w:rFonts w:ascii="Calibri Light" w:hAnsi="Calibri Light"/>
                <w:sz w:val="16"/>
                <w:szCs w:val="16"/>
              </w:rPr>
            </w:pPr>
            <w:del w:id="5406" w:author="Ashan Senel Asmone" w:date="2016-03-21T16:54:00Z">
              <w:r w:rsidRPr="00AD1453" w:rsidDel="00534DBC">
                <w:rPr>
                  <w:rFonts w:ascii="Calibri Light" w:hAnsi="Calibri Light"/>
                  <w:sz w:val="16"/>
                  <w:szCs w:val="16"/>
                </w:rPr>
                <w:delText>BS EN 772-16:2000 Methods of test for masonry units. Determination of dimensions</w:delText>
              </w:r>
            </w:del>
            <w:ins w:id="5407" w:author="Ashan Senel Asmone" w:date="2016-03-21T16:54:00Z">
              <w:r w:rsidR="00534DBC">
                <w:rPr>
                  <w:rFonts w:ascii="Calibri Light" w:hAnsi="Calibri Light"/>
                  <w:sz w:val="16"/>
                  <w:szCs w:val="16"/>
                </w:rPr>
                <w:t>BS EN 772-16:2011 Methods of test for masonry units. Determination of dimensions</w:t>
              </w:r>
            </w:ins>
          </w:p>
          <w:p w14:paraId="74918963" w14:textId="77777777" w:rsidR="00AD1453" w:rsidRPr="00AD1453" w:rsidRDefault="00AD1453" w:rsidP="00AD1453">
            <w:pPr>
              <w:spacing w:after="120"/>
              <w:rPr>
                <w:rFonts w:ascii="Calibri Light" w:hAnsi="Calibri Light"/>
                <w:sz w:val="16"/>
                <w:szCs w:val="16"/>
              </w:rPr>
            </w:pPr>
            <w:del w:id="5408" w:author="Ashan Senel Asmone" w:date="2016-03-21T16:55:00Z">
              <w:r w:rsidRPr="00AD1453" w:rsidDel="00534DBC">
                <w:rPr>
                  <w:rFonts w:ascii="Calibri Light" w:hAnsi="Calibri Light"/>
                  <w:sz w:val="16"/>
                  <w:szCs w:val="16"/>
                </w:rPr>
                <w:delText>BS EN 998-2:2002 Specification for mortar for masonry. Masonry mortar</w:delText>
              </w:r>
            </w:del>
            <w:ins w:id="5409" w:author="Ashan Senel Asmone" w:date="2016-03-21T16:55:00Z">
              <w:r w:rsidR="00534DBC">
                <w:rPr>
                  <w:rFonts w:ascii="Calibri Light" w:hAnsi="Calibri Light"/>
                  <w:sz w:val="16"/>
                  <w:szCs w:val="16"/>
                </w:rPr>
                <w:t>BS EN 998-2:2010 Specification for mortar for masonry. Masonry mortar</w:t>
              </w:r>
            </w:ins>
          </w:p>
          <w:p w14:paraId="0E5094BA" w14:textId="77777777" w:rsidR="00AD1453" w:rsidRPr="00AD1453" w:rsidRDefault="00AD1453" w:rsidP="00AD1453">
            <w:pPr>
              <w:spacing w:after="120"/>
              <w:rPr>
                <w:rFonts w:ascii="Calibri Light" w:hAnsi="Calibri Light"/>
                <w:sz w:val="16"/>
                <w:szCs w:val="16"/>
              </w:rPr>
            </w:pPr>
            <w:del w:id="5410" w:author="Ashan Senel Asmone" w:date="2016-03-21T16:56:00Z">
              <w:r w:rsidRPr="00AD1453" w:rsidDel="00534DBC">
                <w:rPr>
                  <w:rFonts w:ascii="Calibri Light" w:hAnsi="Calibri Light"/>
                  <w:sz w:val="16"/>
                  <w:szCs w:val="16"/>
                </w:rPr>
                <w:delText>BS EN 1015-1:1999 Methods of test for mortar for masonry. Determination of particle size distribution (by sieve analysis)</w:delText>
              </w:r>
            </w:del>
            <w:ins w:id="5411" w:author="Ashan Senel Asmone" w:date="2016-03-21T16:56:00Z">
              <w:r w:rsidR="00534DBC">
                <w:rPr>
                  <w:rFonts w:ascii="Calibri Light" w:hAnsi="Calibri Light"/>
                  <w:sz w:val="16"/>
                  <w:szCs w:val="16"/>
                </w:rPr>
                <w:t>BS EN 1015-1:1999 Methods of test for mortar for masonry. Determination of particle size distribution (by sieve analysis)</w:t>
              </w:r>
            </w:ins>
          </w:p>
          <w:p w14:paraId="44665D7D" w14:textId="77777777" w:rsidR="00AD1453" w:rsidRPr="00AD1453" w:rsidRDefault="00AD1453" w:rsidP="00AD1453">
            <w:pPr>
              <w:spacing w:after="120"/>
              <w:rPr>
                <w:rFonts w:ascii="Calibri Light" w:hAnsi="Calibri Light"/>
                <w:sz w:val="16"/>
                <w:szCs w:val="16"/>
              </w:rPr>
            </w:pPr>
            <w:del w:id="5412" w:author="Ashan Senel Asmone" w:date="2016-03-21T16:56:00Z">
              <w:r w:rsidRPr="00AD1453" w:rsidDel="00534DBC">
                <w:rPr>
                  <w:rFonts w:ascii="Calibri Light" w:hAnsi="Calibri Light"/>
                  <w:sz w:val="16"/>
                  <w:szCs w:val="16"/>
                </w:rPr>
                <w:delText>BS EN 1015-2:1999</w:delText>
              </w:r>
              <w:r w:rsidRPr="00AD1453" w:rsidDel="00534DBC">
                <w:rPr>
                  <w:rFonts w:ascii="Calibri Light" w:hAnsi="Calibri Light"/>
                  <w:b/>
                  <w:bCs/>
                  <w:sz w:val="16"/>
                  <w:szCs w:val="16"/>
                </w:rPr>
                <w:delText> </w:delText>
              </w:r>
              <w:r w:rsidRPr="00AD1453" w:rsidDel="00534DBC">
                <w:rPr>
                  <w:rFonts w:ascii="Calibri Light" w:hAnsi="Calibri Light"/>
                  <w:sz w:val="16"/>
                  <w:szCs w:val="16"/>
                </w:rPr>
                <w:delText>Methods of test for mortar for masonry. Bulk sampling of mortars and preparation of test mortars</w:delText>
              </w:r>
            </w:del>
            <w:ins w:id="5413" w:author="Ashan Senel Asmone" w:date="2016-03-21T16:56:00Z">
              <w:r w:rsidR="00534DBC">
                <w:rPr>
                  <w:rFonts w:ascii="Calibri Light" w:hAnsi="Calibri Light"/>
                  <w:sz w:val="16"/>
                  <w:szCs w:val="16"/>
                </w:rPr>
                <w:t>BS EN 1015-2:1999 Methods of test for mortar for masonry. Bulk sampling of mortars and preparation of test mortars</w:t>
              </w:r>
            </w:ins>
          </w:p>
          <w:p w14:paraId="261D6DE9" w14:textId="77777777" w:rsidR="00AD1453" w:rsidRPr="00AD1453" w:rsidRDefault="00AD1453" w:rsidP="00AD1453">
            <w:pPr>
              <w:spacing w:after="120"/>
              <w:rPr>
                <w:rFonts w:ascii="Calibri Light" w:hAnsi="Calibri Light"/>
                <w:sz w:val="16"/>
                <w:szCs w:val="16"/>
              </w:rPr>
            </w:pPr>
            <w:del w:id="5414" w:author="Ashan Senel Asmone" w:date="2016-03-21T16:57:00Z">
              <w:r w:rsidRPr="00AD1453" w:rsidDel="00534DBC">
                <w:rPr>
                  <w:rFonts w:ascii="Calibri Light" w:hAnsi="Calibri Light"/>
                  <w:sz w:val="16"/>
                  <w:szCs w:val="16"/>
                </w:rPr>
                <w:delText>BS EN 1015-3:1999 Methods of test for mortar for masonry. Determination of consistence of fresh mortar (by flow table)</w:delText>
              </w:r>
            </w:del>
            <w:ins w:id="5415" w:author="Ashan Senel Asmone" w:date="2016-03-21T16:57:00Z">
              <w:r w:rsidR="00534DBC">
                <w:rPr>
                  <w:rFonts w:ascii="Calibri Light" w:hAnsi="Calibri Light"/>
                  <w:sz w:val="16"/>
                  <w:szCs w:val="16"/>
                </w:rPr>
                <w:t>BS EN 1015-3:1999 Methods of test for mortar for masonry. Determination of consistence of fresh mortar (by flow table)</w:t>
              </w:r>
            </w:ins>
          </w:p>
          <w:p w14:paraId="520E53E4" w14:textId="77777777" w:rsidR="00AD1453" w:rsidRPr="00AD1453" w:rsidRDefault="00AD1453" w:rsidP="00AD1453">
            <w:pPr>
              <w:spacing w:after="120"/>
              <w:rPr>
                <w:rFonts w:ascii="Calibri Light" w:hAnsi="Calibri Light"/>
                <w:sz w:val="16"/>
                <w:szCs w:val="16"/>
              </w:rPr>
            </w:pPr>
            <w:del w:id="5416" w:author="Ashan Senel Asmone" w:date="2016-03-21T16:57:00Z">
              <w:r w:rsidRPr="00AD1453" w:rsidDel="00534DBC">
                <w:rPr>
                  <w:rFonts w:ascii="Calibri Light" w:hAnsi="Calibri Light"/>
                  <w:sz w:val="16"/>
                  <w:szCs w:val="16"/>
                </w:rPr>
                <w:delText>BS EN 1015-4:1999 Methods of test for mortar for masonry. Determination of consistence of fresh mortar (by plunger penetration)</w:delText>
              </w:r>
            </w:del>
            <w:ins w:id="5417" w:author="Ashan Senel Asmone" w:date="2016-03-21T16:57:00Z">
              <w:r w:rsidR="00534DBC">
                <w:rPr>
                  <w:rFonts w:ascii="Calibri Light" w:hAnsi="Calibri Light"/>
                  <w:sz w:val="16"/>
                  <w:szCs w:val="16"/>
                </w:rPr>
                <w:t>BS EN 1015-4:1999 Methods of test for mortar for masonry. Determination of consistence of fresh mortar (by plunger penetration)</w:t>
              </w:r>
            </w:ins>
          </w:p>
          <w:p w14:paraId="0AB54047" w14:textId="77777777" w:rsidR="00AD1453" w:rsidRPr="00AD1453" w:rsidRDefault="00AD1453" w:rsidP="00AD1453">
            <w:pPr>
              <w:spacing w:after="120"/>
              <w:rPr>
                <w:rFonts w:ascii="Calibri Light" w:hAnsi="Calibri Light"/>
                <w:sz w:val="16"/>
                <w:szCs w:val="16"/>
              </w:rPr>
            </w:pPr>
            <w:del w:id="5418" w:author="Ashan Senel Asmone" w:date="2016-03-21T16:58:00Z">
              <w:r w:rsidRPr="00AD1453" w:rsidDel="00534DBC">
                <w:rPr>
                  <w:rFonts w:ascii="Calibri Light" w:hAnsi="Calibri Light"/>
                  <w:sz w:val="16"/>
                  <w:szCs w:val="16"/>
                </w:rPr>
                <w:delText>BS EN 1015-6:1999 Methods of test for mortar for masonry. Determination of bulk density of fresh mortar</w:delText>
              </w:r>
            </w:del>
            <w:ins w:id="5419" w:author="Ashan Senel Asmone" w:date="2016-03-21T16:58:00Z">
              <w:r w:rsidR="00534DBC">
                <w:rPr>
                  <w:rFonts w:ascii="Calibri Light" w:hAnsi="Calibri Light"/>
                  <w:sz w:val="16"/>
                  <w:szCs w:val="16"/>
                </w:rPr>
                <w:t>BS EN 1015-6:1999 Methods of test for mortar for masonry. Determination of bulk density of fresh mortar</w:t>
              </w:r>
            </w:ins>
          </w:p>
          <w:p w14:paraId="666F8D3A" w14:textId="77777777" w:rsidR="00AD1453" w:rsidRPr="00AD1453" w:rsidRDefault="00AD1453" w:rsidP="00AD1453">
            <w:pPr>
              <w:spacing w:after="120"/>
              <w:rPr>
                <w:rFonts w:ascii="Calibri Light" w:hAnsi="Calibri Light"/>
                <w:sz w:val="16"/>
                <w:szCs w:val="16"/>
              </w:rPr>
            </w:pPr>
            <w:del w:id="5420" w:author="Ashan Senel Asmone" w:date="2016-03-21T16:59:00Z">
              <w:r w:rsidRPr="00AD1453" w:rsidDel="00785E22">
                <w:rPr>
                  <w:rFonts w:ascii="Calibri Light" w:hAnsi="Calibri Light"/>
                  <w:sz w:val="16"/>
                  <w:szCs w:val="16"/>
                </w:rPr>
                <w:delText>BS EN 1015-7:1999 Methods of test for mortar for masonry. Determination of air content of fresh mortar</w:delText>
              </w:r>
            </w:del>
            <w:ins w:id="5421" w:author="Ashan Senel Asmone" w:date="2016-03-21T16:59:00Z">
              <w:r w:rsidR="00785E22">
                <w:rPr>
                  <w:rFonts w:ascii="Calibri Light" w:hAnsi="Calibri Light"/>
                  <w:sz w:val="16"/>
                  <w:szCs w:val="16"/>
                </w:rPr>
                <w:t>BS EN 1015-7:1999 Methods of test for mortar for masonry. Determination of air content of fresh mortar</w:t>
              </w:r>
            </w:ins>
          </w:p>
          <w:p w14:paraId="6089D511" w14:textId="77777777" w:rsidR="00AD1453" w:rsidRPr="00AD1453" w:rsidRDefault="00AD1453" w:rsidP="00AD1453">
            <w:pPr>
              <w:spacing w:after="120"/>
              <w:rPr>
                <w:rFonts w:ascii="Calibri Light" w:hAnsi="Calibri Light"/>
                <w:sz w:val="16"/>
                <w:szCs w:val="16"/>
              </w:rPr>
            </w:pPr>
            <w:del w:id="5422" w:author="Ashan Senel Asmone" w:date="2016-03-21T16:59:00Z">
              <w:r w:rsidRPr="00AD1453" w:rsidDel="00785E22">
                <w:rPr>
                  <w:rFonts w:ascii="Calibri Light" w:hAnsi="Calibri Light"/>
                  <w:sz w:val="16"/>
                  <w:szCs w:val="16"/>
                </w:rPr>
                <w:delText>BS EN 1015-9:1999 Methods of test for mortar for masonry. Determination of workable life and correction time of fresh mortar</w:delText>
              </w:r>
            </w:del>
            <w:ins w:id="5423" w:author="Ashan Senel Asmone" w:date="2016-03-21T16:59:00Z">
              <w:r w:rsidR="00785E22">
                <w:rPr>
                  <w:rFonts w:ascii="Calibri Light" w:hAnsi="Calibri Light"/>
                  <w:sz w:val="16"/>
                  <w:szCs w:val="16"/>
                </w:rPr>
                <w:t>BS EN 1015-9:1999 Methods of test for mortar for masonry. Determination of workable life and correction time of fresh mortar</w:t>
              </w:r>
            </w:ins>
          </w:p>
          <w:p w14:paraId="22BFD5B4" w14:textId="77777777" w:rsidR="00AD1453" w:rsidRPr="00AD1453" w:rsidRDefault="00AD1453" w:rsidP="00AD1453">
            <w:pPr>
              <w:spacing w:after="120"/>
              <w:rPr>
                <w:rFonts w:ascii="Calibri Light" w:hAnsi="Calibri Light"/>
                <w:sz w:val="16"/>
                <w:szCs w:val="16"/>
              </w:rPr>
            </w:pPr>
            <w:del w:id="5424" w:author="Ashan Senel Asmone" w:date="2016-03-21T17:00:00Z">
              <w:r w:rsidRPr="00AD1453" w:rsidDel="00785E22">
                <w:rPr>
                  <w:rFonts w:ascii="Calibri Light" w:hAnsi="Calibri Light"/>
                  <w:sz w:val="16"/>
                  <w:szCs w:val="16"/>
                </w:rPr>
                <w:delText>BS EN 1015-10:1999 Methods of test for mortar for masonry. Determination of dry bulk density of hardened mortar</w:delText>
              </w:r>
            </w:del>
            <w:ins w:id="5425" w:author="Ashan Senel Asmone" w:date="2016-03-21T17:00:00Z">
              <w:r w:rsidR="00785E22">
                <w:rPr>
                  <w:rFonts w:ascii="Calibri Light" w:hAnsi="Calibri Light"/>
                  <w:sz w:val="16"/>
                  <w:szCs w:val="16"/>
                </w:rPr>
                <w:t>BS EN 1015-10:1999 Methods of test for mortar for masonry. Determination of dry bulk density of hardened mortar</w:t>
              </w:r>
            </w:ins>
          </w:p>
          <w:p w14:paraId="34761CC7" w14:textId="77777777" w:rsidR="00AD1453" w:rsidRPr="00AD1453" w:rsidRDefault="00AD1453" w:rsidP="00AD1453">
            <w:pPr>
              <w:spacing w:after="120"/>
              <w:rPr>
                <w:rFonts w:ascii="Calibri Light" w:hAnsi="Calibri Light"/>
                <w:sz w:val="16"/>
                <w:szCs w:val="16"/>
              </w:rPr>
            </w:pPr>
            <w:del w:id="5426" w:author="Ashan Senel Asmone" w:date="2016-03-21T17:00:00Z">
              <w:r w:rsidRPr="00AD1453" w:rsidDel="00785E22">
                <w:rPr>
                  <w:rFonts w:ascii="Calibri Light" w:hAnsi="Calibri Light"/>
                  <w:sz w:val="16"/>
                  <w:szCs w:val="16"/>
                </w:rPr>
                <w:delText>BS EN 1015-11:1999 Methods of test for mortar for masonry. Determination of flexural and compressive strength of hardened mortar</w:delText>
              </w:r>
            </w:del>
            <w:ins w:id="5427" w:author="Ashan Senel Asmone" w:date="2016-03-21T17:00:00Z">
              <w:r w:rsidR="00785E22">
                <w:rPr>
                  <w:rFonts w:ascii="Calibri Light" w:hAnsi="Calibri Light"/>
                  <w:sz w:val="16"/>
                  <w:szCs w:val="16"/>
                </w:rPr>
                <w:t>BS EN 1015-11:1999 Methods of test for mortar for masonry. Determination of flexural and compressive strength of hardened mortar</w:t>
              </w:r>
            </w:ins>
          </w:p>
          <w:p w14:paraId="323AD596" w14:textId="77777777" w:rsidR="00AD1453" w:rsidRPr="00AD1453" w:rsidRDefault="00AD1453" w:rsidP="00AD1453">
            <w:pPr>
              <w:spacing w:after="120"/>
              <w:rPr>
                <w:rFonts w:ascii="Calibri Light" w:hAnsi="Calibri Light"/>
                <w:sz w:val="16"/>
                <w:szCs w:val="16"/>
              </w:rPr>
            </w:pPr>
            <w:del w:id="5428" w:author="Ashan Senel Asmone" w:date="2016-03-21T17:01:00Z">
              <w:r w:rsidRPr="00AD1453" w:rsidDel="00785E22">
                <w:rPr>
                  <w:rFonts w:ascii="Calibri Light" w:hAnsi="Calibri Light"/>
                  <w:sz w:val="16"/>
                  <w:szCs w:val="16"/>
                </w:rPr>
                <w:delText>BS EN 1015-12:2000 Methods of test for mortar for masonry. Determination of adhesive strength of hardened rendering and plastering mortars on substrates</w:delText>
              </w:r>
            </w:del>
            <w:ins w:id="5429" w:author="Ashan Senel Asmone" w:date="2016-03-21T17:01:00Z">
              <w:r w:rsidR="00785E22">
                <w:rPr>
                  <w:rFonts w:ascii="Calibri Light" w:hAnsi="Calibri Light"/>
                  <w:sz w:val="16"/>
                  <w:szCs w:val="16"/>
                </w:rPr>
                <w:t>BS EN 1015-12:2000 Methods of test for mortar for masonry. Determination of adhesive strength of hardened rendering and plastering mortars on substrates</w:t>
              </w:r>
            </w:ins>
          </w:p>
          <w:p w14:paraId="1620A66C" w14:textId="77777777" w:rsidR="00AD1453" w:rsidRPr="00AD1453" w:rsidRDefault="00AD1453" w:rsidP="00AD1453">
            <w:pPr>
              <w:spacing w:after="120"/>
              <w:rPr>
                <w:rFonts w:ascii="Calibri Light" w:hAnsi="Calibri Light"/>
                <w:sz w:val="16"/>
                <w:szCs w:val="16"/>
              </w:rPr>
            </w:pPr>
            <w:del w:id="5430" w:author="Ashan Senel Asmone" w:date="2016-03-21T17:01:00Z">
              <w:r w:rsidRPr="00AD1453" w:rsidDel="00785E22">
                <w:rPr>
                  <w:rFonts w:ascii="Calibri Light" w:hAnsi="Calibri Light"/>
                  <w:sz w:val="16"/>
                  <w:szCs w:val="16"/>
                </w:rPr>
                <w:delText>BS EN 1015-17:2000 Methods of test for mortar for masonry. Determination of water-soluble chloride content of fresh mortars</w:delText>
              </w:r>
            </w:del>
            <w:ins w:id="5431" w:author="Ashan Senel Asmone" w:date="2016-03-21T17:01:00Z">
              <w:r w:rsidR="00785E22">
                <w:rPr>
                  <w:rFonts w:ascii="Calibri Light" w:hAnsi="Calibri Light"/>
                  <w:sz w:val="16"/>
                  <w:szCs w:val="16"/>
                </w:rPr>
                <w:t>BS EN 1015-17:2000 Methods of test for mortar for masonry. Determination of water-soluble chloride content of fresh mortars</w:t>
              </w:r>
            </w:ins>
          </w:p>
          <w:p w14:paraId="7D9D4948" w14:textId="77777777" w:rsidR="00AD1453" w:rsidRPr="00AD1453" w:rsidRDefault="00AD1453" w:rsidP="00AD1453">
            <w:pPr>
              <w:spacing w:after="120"/>
              <w:rPr>
                <w:rFonts w:ascii="Calibri Light" w:hAnsi="Calibri Light"/>
                <w:sz w:val="16"/>
                <w:szCs w:val="16"/>
              </w:rPr>
            </w:pPr>
            <w:del w:id="5432" w:author="Ashan Senel Asmone" w:date="2016-03-21T17:04:00Z">
              <w:r w:rsidRPr="00AD1453" w:rsidDel="00785E22">
                <w:rPr>
                  <w:rFonts w:ascii="Calibri Light" w:hAnsi="Calibri Light"/>
                  <w:sz w:val="16"/>
                  <w:szCs w:val="16"/>
                </w:rPr>
                <w:delText>BS EN 1052-1:1999 Methods of test for masonry. Determination of compressive strength</w:delText>
              </w:r>
            </w:del>
            <w:ins w:id="5433" w:author="Ashan Senel Asmone" w:date="2016-03-21T17:04:00Z">
              <w:r w:rsidR="00785E22">
                <w:rPr>
                  <w:rFonts w:ascii="Calibri Light" w:hAnsi="Calibri Light"/>
                  <w:sz w:val="16"/>
                  <w:szCs w:val="16"/>
                </w:rPr>
                <w:t>BS EN 1052-1:1999 Methods of test for masonry. Determination of compressive strength</w:t>
              </w:r>
            </w:ins>
          </w:p>
          <w:p w14:paraId="16115D5F" w14:textId="77777777" w:rsidR="00AD1453" w:rsidRPr="00AD1453" w:rsidRDefault="00AD1453" w:rsidP="00AD1453">
            <w:pPr>
              <w:spacing w:after="120"/>
              <w:rPr>
                <w:rFonts w:ascii="Calibri Light" w:hAnsi="Calibri Light"/>
                <w:sz w:val="16"/>
                <w:szCs w:val="16"/>
              </w:rPr>
            </w:pPr>
            <w:del w:id="5434" w:author="Ashan Senel Asmone" w:date="2016-03-21T17:06:00Z">
              <w:r w:rsidRPr="00AD1453" w:rsidDel="00785E22">
                <w:rPr>
                  <w:rFonts w:ascii="Calibri Light" w:hAnsi="Calibri Light"/>
                  <w:sz w:val="16"/>
                  <w:szCs w:val="16"/>
                </w:rPr>
                <w:delText>BS EN 1052-2:1999 Methods of test for masonry. Determination of flexural strength</w:delText>
              </w:r>
            </w:del>
            <w:ins w:id="5435" w:author="Ashan Senel Asmone" w:date="2016-03-21T17:06:00Z">
              <w:r w:rsidR="00785E22">
                <w:rPr>
                  <w:rFonts w:ascii="Calibri Light" w:hAnsi="Calibri Light"/>
                  <w:sz w:val="16"/>
                  <w:szCs w:val="16"/>
                </w:rPr>
                <w:t>BS EN 1052-2:2016 Methods of test for masonry. Determination of flexural strength</w:t>
              </w:r>
            </w:ins>
          </w:p>
          <w:p w14:paraId="3337D610" w14:textId="77777777" w:rsidR="00AD1453" w:rsidRPr="00AD1453" w:rsidRDefault="00AD1453" w:rsidP="00AD1453">
            <w:pPr>
              <w:spacing w:after="120"/>
              <w:rPr>
                <w:rFonts w:ascii="Calibri Light" w:hAnsi="Calibri Light"/>
                <w:sz w:val="16"/>
                <w:szCs w:val="16"/>
              </w:rPr>
            </w:pPr>
            <w:del w:id="5436" w:author="Ashan Senel Asmone" w:date="2016-03-21T17:09:00Z">
              <w:r w:rsidRPr="00AD1453" w:rsidDel="00785E22">
                <w:rPr>
                  <w:rFonts w:ascii="Calibri Light" w:hAnsi="Calibri Light"/>
                  <w:sz w:val="16"/>
                  <w:szCs w:val="16"/>
                </w:rPr>
                <w:delText>BS EN 13139:2002 Aggregates for mortar</w:delText>
              </w:r>
            </w:del>
            <w:ins w:id="5437" w:author="Ashan Senel Asmone" w:date="2016-03-21T17:09:00Z">
              <w:r w:rsidR="00785E22">
                <w:rPr>
                  <w:rFonts w:ascii="Calibri Light" w:hAnsi="Calibri Light"/>
                  <w:sz w:val="16"/>
                  <w:szCs w:val="16"/>
                </w:rPr>
                <w:t>BS EN 13139:2002 Aggregates for mortar</w:t>
              </w:r>
            </w:ins>
          </w:p>
          <w:p w14:paraId="001BE168" w14:textId="77777777" w:rsidR="00AD1453" w:rsidRPr="00AD1453" w:rsidRDefault="00AD1453" w:rsidP="00AD1453">
            <w:pPr>
              <w:spacing w:after="120"/>
              <w:rPr>
                <w:rFonts w:ascii="Calibri Light" w:hAnsi="Calibri Light"/>
                <w:sz w:val="16"/>
                <w:szCs w:val="16"/>
              </w:rPr>
            </w:pPr>
            <w:del w:id="5438" w:author="Ashan Senel Asmone" w:date="2016-03-21T17:11:00Z">
              <w:r w:rsidRPr="00AD1453" w:rsidDel="00785E22">
                <w:rPr>
                  <w:rFonts w:ascii="Calibri Light" w:hAnsi="Calibri Light"/>
                  <w:sz w:val="16"/>
                  <w:szCs w:val="16"/>
                </w:rPr>
                <w:delText>BS 1199 and 1200:1976 Specifications for building sands from natural sources</w:delText>
              </w:r>
            </w:del>
            <w:ins w:id="5439" w:author="Ashan Senel Asmone" w:date="2016-03-21T17:11:00Z">
              <w:r w:rsidR="00785E22">
                <w:rPr>
                  <w:rFonts w:ascii="Calibri Light" w:hAnsi="Calibri Light"/>
                  <w:sz w:val="16"/>
                  <w:szCs w:val="16"/>
                </w:rPr>
                <w:t>BS EN 13139:2002 Aggregates for mortar</w:t>
              </w:r>
            </w:ins>
          </w:p>
          <w:p w14:paraId="48A31218" w14:textId="77777777" w:rsidR="00AD1453" w:rsidRPr="00AD1453" w:rsidRDefault="00AD1453" w:rsidP="00AD1453">
            <w:pPr>
              <w:spacing w:after="120"/>
              <w:rPr>
                <w:rFonts w:ascii="Calibri Light" w:hAnsi="Calibri Light"/>
                <w:sz w:val="16"/>
                <w:szCs w:val="16"/>
              </w:rPr>
            </w:pPr>
            <w:del w:id="5440" w:author="Ashan Senel Asmone" w:date="2016-03-21T17:12:00Z">
              <w:r w:rsidRPr="00AD1453" w:rsidDel="00785E22">
                <w:rPr>
                  <w:rFonts w:ascii="Calibri Light" w:hAnsi="Calibri Light"/>
                  <w:sz w:val="16"/>
                  <w:szCs w:val="16"/>
                </w:rPr>
                <w:delText>BS 1243:1978 Specification for metal ties for cavity wall construction</w:delText>
              </w:r>
            </w:del>
            <w:ins w:id="5441" w:author="Ashan Senel Asmone" w:date="2016-03-21T17:12:00Z">
              <w:r w:rsidR="00785E22">
                <w:rPr>
                  <w:rFonts w:ascii="Calibri Light" w:hAnsi="Calibri Light"/>
                  <w:sz w:val="16"/>
                  <w:szCs w:val="16"/>
                </w:rPr>
                <w:t>BS EN 845-1:2013 Specification for ancillary components for masonry. Wall ties, tension straps, hangers and brackets</w:t>
              </w:r>
            </w:ins>
          </w:p>
          <w:p w14:paraId="32FA0F38" w14:textId="77777777" w:rsidR="00AD1453" w:rsidRPr="00AD1453" w:rsidRDefault="00AD1453" w:rsidP="00AD1453">
            <w:pPr>
              <w:spacing w:after="120"/>
              <w:rPr>
                <w:rFonts w:ascii="Calibri Light" w:hAnsi="Calibri Light"/>
                <w:sz w:val="16"/>
                <w:szCs w:val="16"/>
              </w:rPr>
            </w:pPr>
            <w:del w:id="5442" w:author="Ashan Senel Asmone" w:date="2016-03-21T17:14:00Z">
              <w:r w:rsidRPr="00AD1453" w:rsidDel="00785E22">
                <w:rPr>
                  <w:rFonts w:ascii="Calibri Light" w:hAnsi="Calibri Light"/>
                  <w:sz w:val="16"/>
                  <w:szCs w:val="16"/>
                </w:rPr>
                <w:delText>BS 3797:1990 Specification for lightweight aggregates for masonry units and structural concrete</w:delText>
              </w:r>
            </w:del>
            <w:ins w:id="5443" w:author="Ashan Senel Asmone" w:date="2016-03-21T17:14:00Z">
              <w:r w:rsidR="00785E22">
                <w:rPr>
                  <w:rFonts w:ascii="Calibri Light" w:hAnsi="Calibri Light"/>
                  <w:sz w:val="16"/>
                  <w:szCs w:val="16"/>
                </w:rPr>
                <w:t>BS EN 13055-1:2002 Lightweight aggregates. Lightweight aggregates for concrete, mortar and grout</w:t>
              </w:r>
            </w:ins>
          </w:p>
          <w:p w14:paraId="3E2699CE" w14:textId="77777777" w:rsidR="00AD1453" w:rsidRPr="00AD1453" w:rsidRDefault="00AD1453" w:rsidP="00AD1453">
            <w:pPr>
              <w:spacing w:after="120"/>
              <w:rPr>
                <w:rFonts w:ascii="Calibri Light" w:hAnsi="Calibri Light"/>
                <w:sz w:val="16"/>
                <w:szCs w:val="16"/>
              </w:rPr>
            </w:pPr>
            <w:del w:id="5444" w:author="Ashan Senel Asmone" w:date="2016-03-21T17:15:00Z">
              <w:r w:rsidRPr="00AD1453" w:rsidDel="00785E22">
                <w:rPr>
                  <w:rFonts w:ascii="Calibri Light" w:hAnsi="Calibri Light"/>
                  <w:sz w:val="16"/>
                  <w:szCs w:val="16"/>
                </w:rPr>
                <w:delText>BS 4721:1981 Specification for ready-mixed building mortars</w:delText>
              </w:r>
            </w:del>
            <w:ins w:id="5445" w:author="Ashan Senel Asmone" w:date="2016-03-21T17:15:00Z">
              <w:r w:rsidR="00785E22">
                <w:rPr>
                  <w:rFonts w:ascii="Calibri Light" w:hAnsi="Calibri Light"/>
                  <w:sz w:val="16"/>
                  <w:szCs w:val="16"/>
                </w:rPr>
                <w:t>BS EN 998-2:2010 Specification for mortar for masonry . Masonry mortar/ BS EN 998-1:2010 Specification for mortar for masonry. Rendering and plastering mortar</w:t>
              </w:r>
            </w:ins>
          </w:p>
          <w:p w14:paraId="69E75218" w14:textId="77777777" w:rsidR="00AD1453" w:rsidRPr="00AD1453" w:rsidRDefault="00AD1453" w:rsidP="00AD1453">
            <w:pPr>
              <w:spacing w:after="120"/>
              <w:rPr>
                <w:rFonts w:ascii="Calibri Light" w:hAnsi="Calibri Light"/>
                <w:sz w:val="16"/>
                <w:szCs w:val="16"/>
              </w:rPr>
            </w:pPr>
            <w:del w:id="5446" w:author="Ashan Senel Asmone" w:date="2016-03-21T17:17:00Z">
              <w:r w:rsidRPr="00AD1453" w:rsidDel="00785E22">
                <w:rPr>
                  <w:rFonts w:ascii="Calibri Light" w:hAnsi="Calibri Light"/>
                  <w:sz w:val="16"/>
                  <w:szCs w:val="16"/>
                </w:rPr>
                <w:delText>BS 5224:1995 Specification for masonry cement</w:delText>
              </w:r>
            </w:del>
            <w:ins w:id="5447" w:author="Ashan Senel Asmone" w:date="2016-03-21T17:17:00Z">
              <w:r w:rsidR="00785E22">
                <w:rPr>
                  <w:rFonts w:ascii="Calibri Light" w:hAnsi="Calibri Light"/>
                  <w:sz w:val="16"/>
                  <w:szCs w:val="16"/>
                </w:rPr>
                <w:t>BS EN 413-1:2011 Masonry cement. Composition, specifications and conformity criteria</w:t>
              </w:r>
            </w:ins>
          </w:p>
          <w:p w14:paraId="6A454FE3" w14:textId="77777777" w:rsidR="00AD1453" w:rsidRPr="00AD1453" w:rsidRDefault="00AD1453" w:rsidP="00AD1453">
            <w:pPr>
              <w:spacing w:after="120"/>
              <w:rPr>
                <w:rFonts w:ascii="Calibri Light" w:hAnsi="Calibri Light"/>
                <w:sz w:val="16"/>
                <w:szCs w:val="16"/>
              </w:rPr>
            </w:pPr>
            <w:r w:rsidRPr="00AD1453">
              <w:rPr>
                <w:rFonts w:ascii="Calibri Light" w:hAnsi="Calibri Light"/>
                <w:b/>
                <w:bCs/>
                <w:sz w:val="16"/>
                <w:szCs w:val="16"/>
                <w:u w:val="single"/>
              </w:rPr>
              <w:t>Sealants</w:t>
            </w:r>
          </w:p>
          <w:p w14:paraId="0016AA42" w14:textId="77777777" w:rsidR="00AD1453" w:rsidRPr="00AD1453" w:rsidRDefault="00AD1453" w:rsidP="00AD1453">
            <w:pPr>
              <w:spacing w:after="120"/>
              <w:rPr>
                <w:rFonts w:ascii="Calibri Light" w:hAnsi="Calibri Light"/>
                <w:sz w:val="16"/>
                <w:szCs w:val="16"/>
              </w:rPr>
            </w:pPr>
            <w:del w:id="5448" w:author="Ashan Senel Asmone" w:date="2016-03-21T17:19:00Z">
              <w:r w:rsidRPr="00AD1453" w:rsidDel="00AB6198">
                <w:rPr>
                  <w:rFonts w:ascii="Calibri Light" w:hAnsi="Calibri Light"/>
                  <w:sz w:val="16"/>
                  <w:szCs w:val="16"/>
                </w:rPr>
                <w:delText>BS 4254:1983 Specification for two-part polysulphide-based sealants</w:delText>
              </w:r>
            </w:del>
            <w:ins w:id="5449"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008E63F2" w14:textId="77777777" w:rsidR="00AD1453" w:rsidRPr="00AD1453" w:rsidRDefault="00AD1453" w:rsidP="00AD1453">
            <w:pPr>
              <w:spacing w:after="120"/>
              <w:rPr>
                <w:rFonts w:ascii="Calibri Light" w:hAnsi="Calibri Light"/>
                <w:sz w:val="16"/>
                <w:szCs w:val="16"/>
              </w:rPr>
            </w:pPr>
            <w:del w:id="5450" w:author="Ashan Senel Asmone" w:date="2016-03-21T19:20:00Z">
              <w:r w:rsidRPr="00AD1453" w:rsidDel="00BF0B04">
                <w:rPr>
                  <w:rFonts w:ascii="Calibri Light" w:hAnsi="Calibri Light"/>
                  <w:sz w:val="16"/>
                  <w:szCs w:val="16"/>
                </w:rPr>
                <w:delText>BS 4255-1:1986 Rubber used in preformed gaskets for weather exclusion from buildings. Specification for non-cellular gaskets</w:delText>
              </w:r>
            </w:del>
            <w:ins w:id="5451"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719CF6B5" w14:textId="77777777" w:rsidR="00AD1453" w:rsidRPr="00AD1453" w:rsidRDefault="00AD1453" w:rsidP="00AD1453">
            <w:pPr>
              <w:spacing w:after="120"/>
              <w:rPr>
                <w:rFonts w:ascii="Calibri Light" w:hAnsi="Calibri Light"/>
                <w:sz w:val="16"/>
                <w:szCs w:val="16"/>
              </w:rPr>
            </w:pPr>
            <w:del w:id="5452" w:author="Ashan Senel Asmone" w:date="2016-03-21T19:22:00Z">
              <w:r w:rsidRPr="00AD1453" w:rsidDel="00BF0B04">
                <w:rPr>
                  <w:rFonts w:ascii="Calibri Light" w:hAnsi="Calibri Light"/>
                  <w:sz w:val="16"/>
                  <w:szCs w:val="16"/>
                </w:rPr>
                <w:delText>BS 5215:1986 Specification for one-part gun grade polysulphide-based sealants</w:delText>
              </w:r>
            </w:del>
          </w:p>
          <w:p w14:paraId="2DB1634D" w14:textId="77777777" w:rsidR="00AD1453" w:rsidRPr="00AD1453" w:rsidRDefault="00AD1453" w:rsidP="00AD1453">
            <w:pPr>
              <w:spacing w:after="120"/>
              <w:rPr>
                <w:rFonts w:ascii="Calibri Light" w:hAnsi="Calibri Light"/>
                <w:sz w:val="16"/>
                <w:szCs w:val="16"/>
              </w:rPr>
            </w:pPr>
            <w:del w:id="5453" w:author="Ashan Senel Asmone" w:date="2016-03-21T19:22:00Z">
              <w:r w:rsidRPr="00AD1453" w:rsidDel="00BF0B04">
                <w:rPr>
                  <w:rFonts w:ascii="Calibri Light" w:hAnsi="Calibri Light"/>
                  <w:sz w:val="16"/>
                  <w:szCs w:val="16"/>
                </w:rPr>
                <w:delText>BS 5889:1989 Specification for one-part gun grade silicone-based sealants</w:delText>
              </w:r>
            </w:del>
          </w:p>
          <w:p w14:paraId="093B51F9" w14:textId="77777777" w:rsidR="00AD1453" w:rsidRPr="00AD1453" w:rsidRDefault="00AD1453" w:rsidP="00AD1453">
            <w:pPr>
              <w:spacing w:after="120"/>
              <w:rPr>
                <w:rFonts w:ascii="Calibri Light" w:hAnsi="Calibri Light"/>
                <w:sz w:val="16"/>
                <w:szCs w:val="16"/>
              </w:rPr>
            </w:pPr>
            <w:del w:id="5454" w:author="Ashan Senel Asmone" w:date="2016-03-21T19:23:00Z">
              <w:r w:rsidRPr="00AD1453" w:rsidDel="00BF0B04">
                <w:rPr>
                  <w:rFonts w:ascii="Calibri Light" w:hAnsi="Calibri Light"/>
                  <w:sz w:val="16"/>
                  <w:szCs w:val="16"/>
                </w:rPr>
                <w:delText>BS 6213:2000 Selection of construction sealants. Guide</w:delText>
              </w:r>
            </w:del>
            <w:ins w:id="5455" w:author="Ashan Senel Asmone" w:date="2016-03-21T19:23:00Z">
              <w:r w:rsidR="00BF0B04">
                <w:rPr>
                  <w:rFonts w:ascii="Calibri Light" w:hAnsi="Calibri Light"/>
                  <w:sz w:val="16"/>
                  <w:szCs w:val="16"/>
                </w:rPr>
                <w:t>BS 6213:2000+A1:2010 Selection of construction sealants. Guide</w:t>
              </w:r>
            </w:ins>
          </w:p>
          <w:p w14:paraId="43C47E7F" w14:textId="77777777" w:rsidR="00AD1453" w:rsidRPr="00AD1453" w:rsidRDefault="00AD1453" w:rsidP="00AD1453">
            <w:pPr>
              <w:spacing w:after="120"/>
              <w:rPr>
                <w:rFonts w:ascii="Calibri Light" w:hAnsi="Calibri Light"/>
                <w:sz w:val="16"/>
                <w:szCs w:val="16"/>
              </w:rPr>
            </w:pPr>
            <w:r w:rsidRPr="00AD1453">
              <w:rPr>
                <w:rFonts w:ascii="Calibri Light" w:hAnsi="Calibri Light"/>
                <w:b/>
                <w:bCs/>
                <w:sz w:val="16"/>
                <w:szCs w:val="16"/>
                <w:u w:val="single"/>
              </w:rPr>
              <w:t>Waterproofing for masonry</w:t>
            </w:r>
          </w:p>
          <w:p w14:paraId="64359B16" w14:textId="77777777" w:rsidR="00AD1453" w:rsidRPr="00AD1453" w:rsidRDefault="00AD1453" w:rsidP="00AD1453">
            <w:pPr>
              <w:spacing w:after="120"/>
              <w:rPr>
                <w:rFonts w:ascii="Calibri Light" w:hAnsi="Calibri Light"/>
                <w:sz w:val="16"/>
                <w:szCs w:val="16"/>
              </w:rPr>
            </w:pPr>
            <w:del w:id="5456" w:author="Ashan Senel Asmone" w:date="2016-03-21T19:24:00Z">
              <w:r w:rsidRPr="00AD1453" w:rsidDel="00BF0B04">
                <w:rPr>
                  <w:rFonts w:ascii="Calibri Light" w:hAnsi="Calibri Light"/>
                  <w:sz w:val="16"/>
                  <w:szCs w:val="16"/>
                </w:rPr>
                <w:delText>BS 6477:1992 Specification for water repellents for masonry surfaces</w:delText>
              </w:r>
            </w:del>
          </w:p>
          <w:p w14:paraId="778B89BC" w14:textId="77777777" w:rsidR="00AD1453" w:rsidRPr="00AD1453" w:rsidRDefault="00AD1453" w:rsidP="00AD1453">
            <w:pPr>
              <w:spacing w:after="120"/>
              <w:rPr>
                <w:rFonts w:ascii="Calibri Light" w:hAnsi="Calibri Light"/>
                <w:sz w:val="16"/>
                <w:szCs w:val="16"/>
              </w:rPr>
            </w:pPr>
            <w:del w:id="5457" w:author="Ashan Senel Asmone" w:date="2016-03-21T19:24:00Z">
              <w:r w:rsidRPr="00AD1453" w:rsidDel="00BF0B04">
                <w:rPr>
                  <w:rFonts w:ascii="Calibri Light" w:hAnsi="Calibri Light"/>
                  <w:sz w:val="16"/>
                  <w:szCs w:val="16"/>
                </w:rPr>
                <w:delText>BS 8215:1991 Code of practice for design and installation of damp-proof courses in masonry construction</w:delText>
              </w:r>
            </w:del>
            <w:ins w:id="5458" w:author="Ashan Senel Asmone" w:date="2016-03-21T19:24:00Z">
              <w:r w:rsidR="00BF0B04">
                <w:rPr>
                  <w:rFonts w:ascii="Calibri Light" w:hAnsi="Calibri Light"/>
                  <w:sz w:val="16"/>
                  <w:szCs w:val="16"/>
                </w:rPr>
                <w:t>BS 8215:1991 Code of practice for design and installation of damp-proof courses in masonry construction</w:t>
              </w:r>
            </w:ins>
          </w:p>
          <w:p w14:paraId="3F2FDCF8" w14:textId="77777777" w:rsidR="00AD1453" w:rsidRPr="00AD1453" w:rsidRDefault="00AD1453" w:rsidP="00AD1453">
            <w:pPr>
              <w:spacing w:after="120"/>
              <w:rPr>
                <w:rFonts w:ascii="Calibri Light" w:hAnsi="Calibri Light"/>
                <w:sz w:val="16"/>
                <w:szCs w:val="16"/>
              </w:rPr>
            </w:pPr>
            <w:del w:id="5459" w:author="Ashan Senel Asmone" w:date="2016-03-21T19:26:00Z">
              <w:r w:rsidRPr="00AD1453" w:rsidDel="00BF0B04">
                <w:rPr>
                  <w:rFonts w:ascii="Calibri Light" w:hAnsi="Calibri Light"/>
                  <w:sz w:val="16"/>
                  <w:szCs w:val="16"/>
                </w:rPr>
                <w:delText>DD 86-1:1983 Damp-proof courses. Methods of test for flexural bond strength and short term shear strength</w:delText>
              </w:r>
            </w:del>
          </w:p>
          <w:p w14:paraId="2A3CF0AF" w14:textId="77777777" w:rsidR="00AD1453" w:rsidRPr="00AD1453" w:rsidRDefault="00AD1453" w:rsidP="00AD1453">
            <w:pPr>
              <w:spacing w:after="120"/>
              <w:rPr>
                <w:rFonts w:ascii="Calibri Light" w:hAnsi="Calibri Light"/>
                <w:sz w:val="16"/>
                <w:szCs w:val="16"/>
              </w:rPr>
            </w:pPr>
            <w:del w:id="5460" w:author="Ashan Senel Asmone" w:date="2016-03-21T19:26:00Z">
              <w:r w:rsidRPr="00AD1453" w:rsidDel="00BF0B04">
                <w:rPr>
                  <w:rFonts w:ascii="Calibri Light" w:hAnsi="Calibri Light"/>
                  <w:sz w:val="16"/>
                  <w:szCs w:val="16"/>
                </w:rPr>
                <w:delText>DD 86-3:1990 Damp-proof courses. Guide to characteristic strengths of damp-proof course material used in masonry</w:delText>
              </w:r>
            </w:del>
          </w:p>
          <w:p w14:paraId="7EEA3433" w14:textId="77777777" w:rsidR="00AD1453" w:rsidRPr="00AD1453" w:rsidRDefault="00AD1453" w:rsidP="00AD1453">
            <w:pPr>
              <w:spacing w:after="120"/>
              <w:rPr>
                <w:rFonts w:ascii="Calibri Light" w:hAnsi="Calibri Light"/>
                <w:sz w:val="16"/>
                <w:szCs w:val="16"/>
              </w:rPr>
            </w:pPr>
            <w:del w:id="5461" w:author="Ashan Senel Asmone" w:date="2016-03-21T16:49:00Z">
              <w:r w:rsidRPr="00AD1453" w:rsidDel="00534DBC">
                <w:rPr>
                  <w:rFonts w:ascii="Calibri Light" w:hAnsi="Calibri Light"/>
                  <w:sz w:val="16"/>
                  <w:szCs w:val="16"/>
                </w:rPr>
                <w:delText>BS EN 772-7:1998 Methods of test for masonry units. Determination of water absorption of clay masonry damp proof course units by boiling in water</w:delText>
              </w:r>
            </w:del>
            <w:ins w:id="5462"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79E1856E" w14:textId="77777777" w:rsidR="00AD1453" w:rsidRPr="00AD1453" w:rsidRDefault="00AD1453" w:rsidP="00AD1453">
            <w:pPr>
              <w:spacing w:after="120"/>
              <w:rPr>
                <w:rFonts w:ascii="Calibri Light" w:hAnsi="Calibri Light"/>
                <w:sz w:val="16"/>
                <w:szCs w:val="16"/>
              </w:rPr>
            </w:pPr>
            <w:del w:id="5463" w:author="Ashan Senel Asmone" w:date="2016-03-21T19:27:00Z">
              <w:r w:rsidRPr="00AD1453" w:rsidDel="00BF0B04">
                <w:rPr>
                  <w:rFonts w:ascii="Calibri Light" w:hAnsi="Calibri Light"/>
                  <w:sz w:val="16"/>
                  <w:szCs w:val="16"/>
                </w:rPr>
                <w:delText>BS EN 1052-4:2000 Methods of test for masonry. Determination of shear strength including damp proof course</w:delText>
              </w:r>
            </w:del>
            <w:ins w:id="5464" w:author="Ashan Senel Asmone" w:date="2016-03-21T19:27:00Z">
              <w:r w:rsidR="00BF0B04">
                <w:rPr>
                  <w:rFonts w:ascii="Calibri Light" w:hAnsi="Calibri Light"/>
                  <w:sz w:val="16"/>
                  <w:szCs w:val="16"/>
                </w:rPr>
                <w:t>BS EN 1052-4:2000 Methods of test for masonry. Determination of shear strength including damp proof course</w:t>
              </w:r>
            </w:ins>
          </w:p>
          <w:p w14:paraId="5BC8C55F" w14:textId="77777777" w:rsidR="00401C5E" w:rsidRPr="00AD1453" w:rsidRDefault="00401C5E" w:rsidP="00401C5E">
            <w:pPr>
              <w:spacing w:after="120"/>
              <w:rPr>
                <w:rFonts w:ascii="Calibri Light" w:hAnsi="Calibri Light"/>
                <w:sz w:val="16"/>
                <w:szCs w:val="16"/>
              </w:rPr>
            </w:pPr>
          </w:p>
        </w:tc>
      </w:tr>
      <w:tr w:rsidR="00401C5E" w:rsidRPr="004F3C8C" w14:paraId="13097973" w14:textId="77777777" w:rsidTr="00401C5E">
        <w:tc>
          <w:tcPr>
            <w:tcW w:w="685" w:type="dxa"/>
          </w:tcPr>
          <w:p w14:paraId="3DB3801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A45E23A" w14:textId="77777777" w:rsidR="00AD1453" w:rsidRPr="00AD1453" w:rsidRDefault="00AD1453" w:rsidP="00AD1453">
            <w:pPr>
              <w:spacing w:after="120"/>
              <w:rPr>
                <w:rFonts w:ascii="Calibri Light" w:hAnsi="Calibri Light"/>
                <w:sz w:val="16"/>
                <w:szCs w:val="16"/>
              </w:rPr>
            </w:pPr>
            <w:r w:rsidRPr="00AD1453">
              <w:rPr>
                <w:rFonts w:ascii="Calibri Light" w:hAnsi="Calibri Light"/>
                <w:b/>
                <w:bCs/>
                <w:sz w:val="16"/>
                <w:szCs w:val="16"/>
                <w:u w:val="single"/>
              </w:rPr>
              <w:t>Masonry</w:t>
            </w:r>
          </w:p>
          <w:p w14:paraId="560485D0" w14:textId="77777777" w:rsidR="00AD1453" w:rsidRPr="00AD1453" w:rsidRDefault="00AD1453" w:rsidP="00AD1453">
            <w:pPr>
              <w:spacing w:after="120"/>
              <w:rPr>
                <w:rFonts w:ascii="Calibri Light" w:hAnsi="Calibri Light"/>
                <w:sz w:val="16"/>
                <w:szCs w:val="16"/>
              </w:rPr>
            </w:pPr>
            <w:del w:id="5465" w:author="Ashan Senel Asmone" w:date="2016-03-21T19:27:00Z">
              <w:r w:rsidRPr="00AD1453" w:rsidDel="00BF0B04">
                <w:rPr>
                  <w:rFonts w:ascii="Calibri Light" w:hAnsi="Calibri Light"/>
                  <w:sz w:val="16"/>
                  <w:szCs w:val="16"/>
                </w:rPr>
                <w:delText>ASTM C 216 (facing brick)</w:delText>
              </w:r>
            </w:del>
            <w:ins w:id="5466" w:author="Ashan Senel Asmone" w:date="2016-03-21T19:27:00Z">
              <w:r w:rsidR="00BF0B04">
                <w:rPr>
                  <w:rFonts w:ascii="Calibri Light" w:hAnsi="Calibri Light"/>
                  <w:sz w:val="16"/>
                  <w:szCs w:val="16"/>
                </w:rPr>
                <w:t>ASTM C216 - 15 Standard Specification for Facing Brick (Solid Masonry Units Made from Clay or Shale)</w:t>
              </w:r>
            </w:ins>
          </w:p>
          <w:p w14:paraId="068E65FE" w14:textId="77777777" w:rsidR="00AD1453" w:rsidRPr="00AD1453" w:rsidRDefault="00AD1453" w:rsidP="00AD1453">
            <w:pPr>
              <w:spacing w:after="120"/>
              <w:rPr>
                <w:rFonts w:ascii="Calibri Light" w:hAnsi="Calibri Light"/>
                <w:sz w:val="16"/>
                <w:szCs w:val="16"/>
              </w:rPr>
            </w:pPr>
            <w:del w:id="5467" w:author="Ashan Senel Asmone" w:date="2016-03-21T19:28:00Z">
              <w:r w:rsidRPr="00AD1453" w:rsidDel="00BF0B04">
                <w:rPr>
                  <w:rFonts w:ascii="Calibri Light" w:hAnsi="Calibri Light"/>
                  <w:sz w:val="16"/>
                  <w:szCs w:val="16"/>
                </w:rPr>
                <w:delText>ASTM C62-01 Standard Specification for Building Brick (Solid Masonry Units Made From Clay or Shale)</w:delText>
              </w:r>
            </w:del>
            <w:ins w:id="5468" w:author="Ashan Senel Asmone" w:date="2016-03-21T19:28:00Z">
              <w:r w:rsidR="00BF0B04">
                <w:rPr>
                  <w:rFonts w:ascii="Calibri Light" w:hAnsi="Calibri Light"/>
                  <w:sz w:val="16"/>
                  <w:szCs w:val="16"/>
                </w:rPr>
                <w:t>ASTM C62 - 13a Standard Specification for Building Brick (Solid Masonry Units Made From Clay or Shale)</w:t>
              </w:r>
            </w:ins>
          </w:p>
          <w:p w14:paraId="1FEB6431" w14:textId="77777777" w:rsidR="00AD1453" w:rsidRPr="00AD1453" w:rsidRDefault="00AD1453" w:rsidP="00AD1453">
            <w:pPr>
              <w:spacing w:after="120"/>
              <w:rPr>
                <w:rFonts w:ascii="Calibri Light" w:hAnsi="Calibri Light"/>
                <w:sz w:val="16"/>
                <w:szCs w:val="16"/>
              </w:rPr>
            </w:pPr>
            <w:del w:id="5469" w:author="Ashan Senel Asmone" w:date="2016-03-21T19:29:00Z">
              <w:r w:rsidRPr="00AD1453" w:rsidDel="00BF0B04">
                <w:rPr>
                  <w:rFonts w:ascii="Calibri Light" w:hAnsi="Calibri Light"/>
                  <w:sz w:val="16"/>
                  <w:szCs w:val="16"/>
                </w:rPr>
                <w:delText>ASTM C 652 (hollow brick)</w:delText>
              </w:r>
            </w:del>
            <w:ins w:id="5470" w:author="Ashan Senel Asmone" w:date="2016-03-21T19:29:00Z">
              <w:r w:rsidR="00BF0B04">
                <w:rPr>
                  <w:rFonts w:ascii="Calibri Light" w:hAnsi="Calibri Light"/>
                  <w:sz w:val="16"/>
                  <w:szCs w:val="16"/>
                </w:rPr>
                <w:t>ASTM C652 - 15 Standard Specification for Hollow Brick (Hollow Masonry Units Made From Clay or Shale)</w:t>
              </w:r>
            </w:ins>
          </w:p>
          <w:p w14:paraId="246F7801" w14:textId="77777777" w:rsidR="00AD1453" w:rsidRPr="00AD1453" w:rsidRDefault="00AD1453" w:rsidP="00AD1453">
            <w:pPr>
              <w:spacing w:after="120"/>
              <w:rPr>
                <w:rFonts w:ascii="Calibri Light" w:hAnsi="Calibri Light"/>
                <w:sz w:val="16"/>
                <w:szCs w:val="16"/>
              </w:rPr>
            </w:pPr>
            <w:del w:id="5471" w:author="Ashan Senel Asmone" w:date="2016-03-21T19:29:00Z">
              <w:r w:rsidRPr="00AD1453" w:rsidDel="00BF0B04">
                <w:rPr>
                  <w:rFonts w:ascii="Calibri Light" w:hAnsi="Calibri Light"/>
                  <w:sz w:val="16"/>
                  <w:szCs w:val="16"/>
                </w:rPr>
                <w:delText>ASTM C 212 (structural clay facing tile)</w:delText>
              </w:r>
            </w:del>
            <w:ins w:id="5472" w:author="Ashan Senel Asmone" w:date="2016-03-21T19:29:00Z">
              <w:r w:rsidR="00BF0B04">
                <w:rPr>
                  <w:rFonts w:ascii="Calibri Light" w:hAnsi="Calibri Light"/>
                  <w:sz w:val="16"/>
                  <w:szCs w:val="16"/>
                </w:rPr>
                <w:t>ASTM C212 - 14 Standard Specification for Structural Clay Facing Tile</w:t>
              </w:r>
            </w:ins>
          </w:p>
          <w:p w14:paraId="635B8DC9" w14:textId="77777777" w:rsidR="00AD1453" w:rsidRPr="00AD1453" w:rsidRDefault="00AD1453" w:rsidP="00AD1453">
            <w:pPr>
              <w:spacing w:after="120"/>
              <w:rPr>
                <w:rFonts w:ascii="Calibri Light" w:hAnsi="Calibri Light"/>
                <w:sz w:val="16"/>
                <w:szCs w:val="16"/>
              </w:rPr>
            </w:pPr>
            <w:del w:id="5473" w:author="Ashan Senel Asmone" w:date="2016-03-21T19:30:00Z">
              <w:r w:rsidRPr="00AD1453" w:rsidDel="00BF0B04">
                <w:rPr>
                  <w:rFonts w:ascii="Calibri Light" w:hAnsi="Calibri Light"/>
                  <w:sz w:val="16"/>
                  <w:szCs w:val="16"/>
                </w:rPr>
                <w:delText>ASTM C 34 (structural clay load-bearing tile)</w:delText>
              </w:r>
            </w:del>
            <w:ins w:id="5474" w:author="Ashan Senel Asmone" w:date="2016-03-21T19:30:00Z">
              <w:r w:rsidR="00BF0B04">
                <w:rPr>
                  <w:rFonts w:ascii="Calibri Light" w:hAnsi="Calibri Light"/>
                  <w:sz w:val="16"/>
                  <w:szCs w:val="16"/>
                </w:rPr>
                <w:t>ASTM C34 - 13 Standard Specification for Structural Clay Load-Bearing Wall Tile</w:t>
              </w:r>
            </w:ins>
            <w:r w:rsidRPr="00AD1453">
              <w:rPr>
                <w:rFonts w:ascii="Calibri Light" w:hAnsi="Calibri Light"/>
                <w:sz w:val="16"/>
                <w:szCs w:val="16"/>
              </w:rPr>
              <w:t>.</w:t>
            </w:r>
          </w:p>
          <w:p w14:paraId="4A5B468A" w14:textId="77777777" w:rsidR="00AD1453" w:rsidRPr="00AD1453" w:rsidRDefault="00AD1453" w:rsidP="00AD1453">
            <w:pPr>
              <w:spacing w:after="120"/>
              <w:rPr>
                <w:rFonts w:ascii="Calibri Light" w:hAnsi="Calibri Light"/>
                <w:sz w:val="16"/>
                <w:szCs w:val="16"/>
              </w:rPr>
            </w:pPr>
            <w:del w:id="5475" w:author="Ashan Senel Asmone" w:date="2016-03-21T19:32:00Z">
              <w:r w:rsidRPr="00AD1453" w:rsidDel="00BF0B04">
                <w:rPr>
                  <w:rFonts w:ascii="Calibri Light" w:hAnsi="Calibri Light"/>
                  <w:sz w:val="16"/>
                  <w:szCs w:val="16"/>
                </w:rPr>
                <w:delText>ASTM C 67 Method of Sampling and Testing Brick and Structural Clay Tile</w:delText>
              </w:r>
            </w:del>
            <w:ins w:id="5476" w:author="Ashan Senel Asmone" w:date="2016-03-21T19:32:00Z">
              <w:r w:rsidR="00BF0B04">
                <w:rPr>
                  <w:rFonts w:ascii="Calibri Light" w:hAnsi="Calibri Light"/>
                  <w:sz w:val="16"/>
                  <w:szCs w:val="16"/>
                </w:rPr>
                <w:t>ASTM C67 - 14 Standard Test Methods for Sampling and Testing Brick and Structural Clay Tile</w:t>
              </w:r>
            </w:ins>
            <w:r w:rsidRPr="00AD1453">
              <w:rPr>
                <w:rFonts w:ascii="Calibri Light" w:hAnsi="Calibri Light"/>
                <w:sz w:val="16"/>
                <w:szCs w:val="16"/>
              </w:rPr>
              <w:t>.</w:t>
            </w:r>
          </w:p>
          <w:p w14:paraId="2AADF2E7" w14:textId="77777777" w:rsidR="00AD1453" w:rsidRPr="00AD1453" w:rsidRDefault="00AD1453" w:rsidP="00AD1453">
            <w:pPr>
              <w:spacing w:after="120"/>
              <w:rPr>
                <w:rFonts w:ascii="Calibri Light" w:hAnsi="Calibri Light"/>
                <w:sz w:val="16"/>
                <w:szCs w:val="16"/>
              </w:rPr>
            </w:pPr>
            <w:del w:id="5477" w:author="Ashan Senel Asmone" w:date="2016-03-21T19:33:00Z">
              <w:r w:rsidRPr="00AD1453" w:rsidDel="00BF0B04">
                <w:rPr>
                  <w:rFonts w:ascii="Calibri Light" w:hAnsi="Calibri Light"/>
                  <w:sz w:val="16"/>
                  <w:szCs w:val="16"/>
                </w:rPr>
                <w:delText>ASTM C 91 Specification for Masonry Cement</w:delText>
              </w:r>
            </w:del>
            <w:ins w:id="5478" w:author="Ashan Senel Asmone" w:date="2016-03-21T19:33:00Z">
              <w:r w:rsidR="00BF0B04">
                <w:rPr>
                  <w:rFonts w:ascii="Calibri Light" w:hAnsi="Calibri Light"/>
                  <w:sz w:val="16"/>
                  <w:szCs w:val="16"/>
                </w:rPr>
                <w:t>ASTM C91 / C91M - 12 Standard Specification for Masonry Cement</w:t>
              </w:r>
            </w:ins>
          </w:p>
          <w:p w14:paraId="6E4C486E" w14:textId="77777777" w:rsidR="00AD1453" w:rsidRPr="00AD1453" w:rsidRDefault="00AD1453" w:rsidP="00AD1453">
            <w:pPr>
              <w:spacing w:after="120"/>
              <w:rPr>
                <w:rFonts w:ascii="Calibri Light" w:hAnsi="Calibri Light"/>
                <w:sz w:val="16"/>
                <w:szCs w:val="16"/>
              </w:rPr>
            </w:pPr>
            <w:del w:id="5479" w:author="Ashan Senel Asmone" w:date="2016-03-21T19:34:00Z">
              <w:r w:rsidRPr="00AD1453" w:rsidDel="00BF0B04">
                <w:rPr>
                  <w:rFonts w:ascii="Calibri Light" w:hAnsi="Calibri Light"/>
                  <w:sz w:val="16"/>
                  <w:szCs w:val="16"/>
                </w:rPr>
                <w:delText>ASTM C 207 Specification for Hydrated Lime for Masonry Purposes</w:delText>
              </w:r>
            </w:del>
            <w:ins w:id="5480" w:author="Ashan Senel Asmone" w:date="2016-03-21T19:34:00Z">
              <w:r w:rsidR="00BF0B04">
                <w:rPr>
                  <w:rFonts w:ascii="Calibri Light" w:hAnsi="Calibri Light"/>
                  <w:sz w:val="16"/>
                  <w:szCs w:val="16"/>
                </w:rPr>
                <w:t>ASTM C207 - 06(2011) Standard Specification for Hydrated Lime for Masonry Purposes</w:t>
              </w:r>
            </w:ins>
          </w:p>
          <w:p w14:paraId="7F838CDB" w14:textId="77777777" w:rsidR="00AD1453" w:rsidRPr="00AD1453" w:rsidRDefault="00AD1453" w:rsidP="00AD1453">
            <w:pPr>
              <w:spacing w:after="120"/>
              <w:rPr>
                <w:rFonts w:ascii="Calibri Light" w:hAnsi="Calibri Light"/>
                <w:sz w:val="16"/>
                <w:szCs w:val="16"/>
              </w:rPr>
            </w:pPr>
            <w:del w:id="5481" w:author="Ashan Senel Asmone" w:date="2016-03-21T19:34:00Z">
              <w:r w:rsidRPr="00AD1453" w:rsidDel="00BF0B04">
                <w:rPr>
                  <w:rFonts w:ascii="Calibri Light" w:hAnsi="Calibri Light"/>
                  <w:sz w:val="16"/>
                  <w:szCs w:val="16"/>
                </w:rPr>
                <w:delText>ASTM E 518 Test Method for Flexural Bond Strength of Masonry</w:delText>
              </w:r>
            </w:del>
            <w:ins w:id="5482" w:author="Ashan Senel Asmone" w:date="2016-03-21T19:34:00Z">
              <w:r w:rsidR="00BF0B04">
                <w:rPr>
                  <w:rFonts w:ascii="Calibri Light" w:hAnsi="Calibri Light"/>
                  <w:sz w:val="16"/>
                  <w:szCs w:val="16"/>
                </w:rPr>
                <w:t>ASTM E518 / E518M - 15 Standard Test Methods for Flexural Bond Strength of Masonry</w:t>
              </w:r>
            </w:ins>
          </w:p>
          <w:p w14:paraId="74BFB926" w14:textId="77777777" w:rsidR="00AD1453" w:rsidRPr="00AD1453" w:rsidRDefault="00AD1453" w:rsidP="00AD1453">
            <w:pPr>
              <w:spacing w:after="120"/>
              <w:rPr>
                <w:rFonts w:ascii="Calibri Light" w:hAnsi="Calibri Light"/>
                <w:sz w:val="16"/>
                <w:szCs w:val="16"/>
              </w:rPr>
            </w:pPr>
            <w:del w:id="5483" w:author="Ashan Senel Asmone" w:date="2016-03-21T19:35:00Z">
              <w:r w:rsidRPr="00AD1453" w:rsidDel="00BF0B04">
                <w:rPr>
                  <w:rFonts w:ascii="Calibri Light" w:hAnsi="Calibri Light"/>
                  <w:sz w:val="16"/>
                  <w:szCs w:val="16"/>
                </w:rPr>
                <w:delText>ASTM C 1072 Test Method for Measurement of Masonry Flexural Bond Strength</w:delText>
              </w:r>
            </w:del>
            <w:ins w:id="5484" w:author="Ashan Senel Asmone" w:date="2016-03-21T19:35:00Z">
              <w:r w:rsidR="00BF0B04">
                <w:rPr>
                  <w:rFonts w:ascii="Calibri Light" w:hAnsi="Calibri Light"/>
                  <w:sz w:val="16"/>
                  <w:szCs w:val="16"/>
                </w:rPr>
                <w:t>ASTM C1072 - 13e1 Standard Test Methods for Measurement of Masonry Flexural Bond Strength</w:t>
              </w:r>
            </w:ins>
          </w:p>
          <w:p w14:paraId="7A2ECFED" w14:textId="77777777" w:rsidR="00AD1453" w:rsidRPr="00AD1453" w:rsidRDefault="00AD1453" w:rsidP="00AD1453">
            <w:pPr>
              <w:spacing w:after="120"/>
              <w:rPr>
                <w:rFonts w:ascii="Calibri Light" w:hAnsi="Calibri Light"/>
                <w:sz w:val="16"/>
                <w:szCs w:val="16"/>
              </w:rPr>
            </w:pPr>
            <w:r w:rsidRPr="00AD1453">
              <w:rPr>
                <w:rFonts w:ascii="Calibri Light" w:hAnsi="Calibri Light"/>
                <w:sz w:val="16"/>
                <w:szCs w:val="16"/>
              </w:rPr>
              <w:br/>
            </w:r>
            <w:del w:id="5485" w:author="Ashan Senel Asmone" w:date="2016-03-21T19:36:00Z">
              <w:r w:rsidRPr="00AD1453" w:rsidDel="005C1271">
                <w:rPr>
                  <w:rFonts w:ascii="Calibri Light" w:hAnsi="Calibri Light"/>
                  <w:sz w:val="16"/>
                  <w:szCs w:val="16"/>
                </w:rPr>
                <w:delText>ASTM C67-01 Standard Test Methods for Sampling and Testing Brick and Structural Clay Tile</w:delText>
              </w:r>
            </w:del>
            <w:ins w:id="5486" w:author="Ashan Senel Asmone" w:date="2016-03-21T19:36:00Z">
              <w:r w:rsidR="005C1271">
                <w:rPr>
                  <w:rFonts w:ascii="Calibri Light" w:hAnsi="Calibri Light"/>
                  <w:sz w:val="16"/>
                  <w:szCs w:val="16"/>
                </w:rPr>
                <w:t>ASTM C67 - 14 Standard Test Methods for Sampling and Testing Brick and Structural Clay Tile</w:t>
              </w:r>
            </w:ins>
            <w:r w:rsidRPr="00AD1453">
              <w:rPr>
                <w:rFonts w:ascii="Calibri Light" w:hAnsi="Calibri Light"/>
                <w:sz w:val="16"/>
                <w:szCs w:val="16"/>
              </w:rPr>
              <w:t> </w:t>
            </w:r>
            <w:r w:rsidRPr="00AD1453">
              <w:rPr>
                <w:rFonts w:ascii="Calibri Light" w:hAnsi="Calibri Light"/>
                <w:sz w:val="16"/>
                <w:szCs w:val="16"/>
              </w:rPr>
              <w:br/>
            </w:r>
            <w:r w:rsidRPr="00AD1453">
              <w:rPr>
                <w:rFonts w:ascii="Calibri Light" w:hAnsi="Calibri Light"/>
                <w:sz w:val="16"/>
                <w:szCs w:val="16"/>
              </w:rPr>
              <w:br/>
            </w:r>
            <w:del w:id="5487" w:author="Ashan Senel Asmone" w:date="2016-03-21T19:37:00Z">
              <w:r w:rsidRPr="00AD1453" w:rsidDel="005C1271">
                <w:rPr>
                  <w:rFonts w:ascii="Calibri Light" w:hAnsi="Calibri Light"/>
                  <w:sz w:val="16"/>
                  <w:szCs w:val="16"/>
                </w:rPr>
                <w:delText>ASTM C73-99a Standard Specification for Calcium Silicate Brick (Sand-Lime Brick)</w:delText>
              </w:r>
            </w:del>
            <w:ins w:id="5488" w:author="Ashan Senel Asmone" w:date="2016-03-21T19:37:00Z">
              <w:r w:rsidR="005C1271">
                <w:rPr>
                  <w:rFonts w:ascii="Calibri Light" w:hAnsi="Calibri Light"/>
                  <w:sz w:val="16"/>
                  <w:szCs w:val="16"/>
                </w:rPr>
                <w:t>ASTM C73 - 14 Standard Specification for Calcium Silicate Brick (Sand-Lime Brick)</w:t>
              </w:r>
            </w:ins>
            <w:r w:rsidRPr="00AD1453">
              <w:rPr>
                <w:rFonts w:ascii="Calibri Light" w:hAnsi="Calibri Light"/>
                <w:sz w:val="16"/>
                <w:szCs w:val="16"/>
              </w:rPr>
              <w:t> </w:t>
            </w:r>
            <w:r w:rsidRPr="00AD1453">
              <w:rPr>
                <w:rFonts w:ascii="Calibri Light" w:hAnsi="Calibri Light"/>
                <w:sz w:val="16"/>
                <w:szCs w:val="16"/>
              </w:rPr>
              <w:br/>
            </w:r>
            <w:r w:rsidRPr="00AD1453">
              <w:rPr>
                <w:rFonts w:ascii="Calibri Light" w:hAnsi="Calibri Light"/>
                <w:sz w:val="16"/>
                <w:szCs w:val="16"/>
              </w:rPr>
              <w:br/>
            </w:r>
            <w:del w:id="5489" w:author="Ashan Senel Asmone" w:date="2016-03-21T19:37:00Z">
              <w:r w:rsidRPr="00AD1453" w:rsidDel="005C1271">
                <w:rPr>
                  <w:rFonts w:ascii="Calibri Light" w:hAnsi="Calibri Light"/>
                  <w:sz w:val="16"/>
                  <w:szCs w:val="16"/>
                </w:rPr>
                <w:delText>ASTM C126-99 Standard Specification for Ceramic Glazed Structural Clay Facing Tile, Facing Brick, and Solid Masonry Units</w:delText>
              </w:r>
            </w:del>
            <w:ins w:id="5490" w:author="Ashan Senel Asmone" w:date="2016-03-21T19:37:00Z">
              <w:r w:rsidR="005C1271">
                <w:rPr>
                  <w:rFonts w:ascii="Calibri Light" w:hAnsi="Calibri Light"/>
                  <w:sz w:val="16"/>
                  <w:szCs w:val="16"/>
                </w:rPr>
                <w:t>ASTM C126 - 15 Standard Specification for Ceramic Glazed Structural Clay Facing Tile, Facing Brick, and Solid Masonry Units</w:t>
              </w:r>
            </w:ins>
          </w:p>
          <w:p w14:paraId="70EBB14E" w14:textId="77777777" w:rsidR="00AD1453" w:rsidRPr="00AD1453" w:rsidRDefault="00AD1453" w:rsidP="00AD1453">
            <w:pPr>
              <w:spacing w:after="120"/>
              <w:rPr>
                <w:rFonts w:ascii="Calibri Light" w:hAnsi="Calibri Light"/>
                <w:sz w:val="16"/>
                <w:szCs w:val="16"/>
              </w:rPr>
            </w:pPr>
            <w:r w:rsidRPr="00AD1453">
              <w:rPr>
                <w:rFonts w:ascii="Calibri Light" w:hAnsi="Calibri Light"/>
                <w:b/>
                <w:bCs/>
                <w:sz w:val="16"/>
                <w:szCs w:val="16"/>
                <w:u w:val="single"/>
              </w:rPr>
              <w:t>Mortar</w:t>
            </w:r>
          </w:p>
          <w:p w14:paraId="1CFDE111" w14:textId="77777777" w:rsidR="00AD1453" w:rsidRPr="00AD1453" w:rsidRDefault="00AD1453" w:rsidP="00AD1453">
            <w:pPr>
              <w:spacing w:after="120"/>
              <w:rPr>
                <w:rFonts w:ascii="Calibri Light" w:hAnsi="Calibri Light"/>
                <w:sz w:val="16"/>
                <w:szCs w:val="16"/>
              </w:rPr>
            </w:pPr>
            <w:del w:id="5491" w:author="Ashan Senel Asmone" w:date="2016-03-21T19:38:00Z">
              <w:r w:rsidRPr="00AD1453" w:rsidDel="005C1271">
                <w:rPr>
                  <w:rFonts w:ascii="Calibri Light" w:hAnsi="Calibri Light"/>
                  <w:sz w:val="16"/>
                  <w:szCs w:val="16"/>
                </w:rPr>
                <w:delText>ASTM C 144 Sand for masonry mortar</w:delText>
              </w:r>
            </w:del>
            <w:ins w:id="5492" w:author="Ashan Senel Asmone" w:date="2016-03-21T19:38:00Z">
              <w:r w:rsidR="005C1271">
                <w:rPr>
                  <w:rFonts w:ascii="Calibri Light" w:hAnsi="Calibri Light"/>
                  <w:sz w:val="16"/>
                  <w:szCs w:val="16"/>
                </w:rPr>
                <w:t>ASTM C144 - 11 Standard Specification for Aggregate for Masonry Mortar</w:t>
              </w:r>
            </w:ins>
          </w:p>
          <w:p w14:paraId="52B01A06" w14:textId="77777777" w:rsidR="00AD1453" w:rsidRPr="00AD1453" w:rsidRDefault="00AD1453" w:rsidP="00AD1453">
            <w:pPr>
              <w:spacing w:after="120"/>
              <w:rPr>
                <w:rFonts w:ascii="Calibri Light" w:hAnsi="Calibri Light"/>
                <w:sz w:val="16"/>
                <w:szCs w:val="16"/>
              </w:rPr>
            </w:pPr>
            <w:del w:id="5493" w:author="Ashan Senel Asmone" w:date="2016-03-21T19:38:00Z">
              <w:r w:rsidRPr="00AD1453" w:rsidDel="005C1271">
                <w:rPr>
                  <w:rFonts w:ascii="Calibri Light" w:hAnsi="Calibri Light"/>
                  <w:sz w:val="16"/>
                  <w:szCs w:val="16"/>
                </w:rPr>
                <w:delText>ASTM C 270 Specification for Mortar for Unit Masonry</w:delText>
              </w:r>
            </w:del>
            <w:ins w:id="5494" w:author="Ashan Senel Asmone" w:date="2016-03-21T19:38:00Z">
              <w:r w:rsidR="005C1271">
                <w:rPr>
                  <w:rFonts w:ascii="Calibri Light" w:hAnsi="Calibri Light"/>
                  <w:sz w:val="16"/>
                  <w:szCs w:val="16"/>
                </w:rPr>
                <w:t>ASTM C270 - 14a Standard Specification for Mortar for Unit Masonry</w:t>
              </w:r>
            </w:ins>
          </w:p>
          <w:p w14:paraId="48E331A5" w14:textId="77777777" w:rsidR="00AD1453" w:rsidRPr="00AD1453" w:rsidRDefault="00AD1453" w:rsidP="00AD1453">
            <w:pPr>
              <w:spacing w:after="120"/>
              <w:rPr>
                <w:rFonts w:ascii="Calibri Light" w:hAnsi="Calibri Light"/>
                <w:sz w:val="16"/>
                <w:szCs w:val="16"/>
              </w:rPr>
            </w:pPr>
            <w:del w:id="5495" w:author="Ashan Senel Asmone" w:date="2016-03-21T19:39:00Z">
              <w:r w:rsidRPr="00AD1453" w:rsidDel="005C1271">
                <w:rPr>
                  <w:rFonts w:ascii="Calibri Light" w:hAnsi="Calibri Light"/>
                  <w:sz w:val="16"/>
                  <w:szCs w:val="16"/>
                </w:rPr>
                <w:delText>ASTM C 476 Specification for Grout for Masonry</w:delText>
              </w:r>
            </w:del>
            <w:ins w:id="5496" w:author="Ashan Senel Asmone" w:date="2016-03-21T19:39:00Z">
              <w:r w:rsidR="005C1271">
                <w:rPr>
                  <w:rFonts w:ascii="Calibri Light" w:hAnsi="Calibri Light"/>
                  <w:sz w:val="16"/>
                  <w:szCs w:val="16"/>
                </w:rPr>
                <w:t>ASTM C476 - 10 Standard Specification for Grout for Masonry</w:t>
              </w:r>
            </w:ins>
            <w:r w:rsidRPr="00AD1453">
              <w:rPr>
                <w:rFonts w:ascii="Calibri Light" w:hAnsi="Calibri Light"/>
                <w:sz w:val="16"/>
                <w:szCs w:val="16"/>
              </w:rPr>
              <w:t>.</w:t>
            </w:r>
          </w:p>
          <w:p w14:paraId="4EF45C22" w14:textId="77777777" w:rsidR="00AD1453" w:rsidRPr="00AD1453" w:rsidRDefault="00AD1453" w:rsidP="00AD1453">
            <w:pPr>
              <w:spacing w:after="120"/>
              <w:rPr>
                <w:rFonts w:ascii="Calibri Light" w:hAnsi="Calibri Light"/>
                <w:sz w:val="16"/>
                <w:szCs w:val="16"/>
              </w:rPr>
            </w:pPr>
            <w:del w:id="5497" w:author="Ashan Senel Asmone" w:date="2016-03-21T19:40:00Z">
              <w:r w:rsidRPr="00AD1453" w:rsidDel="005C1271">
                <w:rPr>
                  <w:rFonts w:ascii="Calibri Light" w:hAnsi="Calibri Light"/>
                  <w:sz w:val="16"/>
                  <w:szCs w:val="16"/>
                </w:rPr>
                <w:delText>ASTM C 1019 Method of Sampling and Testing Grout</w:delText>
              </w:r>
            </w:del>
            <w:ins w:id="5498" w:author="Ashan Senel Asmone" w:date="2016-03-21T19:40:00Z">
              <w:r w:rsidR="005C1271">
                <w:rPr>
                  <w:rFonts w:ascii="Calibri Light" w:hAnsi="Calibri Light"/>
                  <w:sz w:val="16"/>
                  <w:szCs w:val="16"/>
                </w:rPr>
                <w:t>ASTM C1019 - 16 Standard Test Method for Sampling and Testing Grout</w:t>
              </w:r>
            </w:ins>
          </w:p>
          <w:p w14:paraId="0F7F7259" w14:textId="77777777" w:rsidR="00AD1453" w:rsidRPr="00AD1453" w:rsidRDefault="00AD1453" w:rsidP="00AD1453">
            <w:pPr>
              <w:spacing w:after="120"/>
              <w:rPr>
                <w:rFonts w:ascii="Calibri Light" w:hAnsi="Calibri Light"/>
                <w:sz w:val="16"/>
                <w:szCs w:val="16"/>
              </w:rPr>
            </w:pPr>
            <w:del w:id="5499" w:author="Ashan Senel Asmone" w:date="2016-03-21T19:40:00Z">
              <w:r w:rsidRPr="00AD1453" w:rsidDel="005C1271">
                <w:rPr>
                  <w:rFonts w:ascii="Calibri Light" w:hAnsi="Calibri Light"/>
                  <w:sz w:val="16"/>
                  <w:szCs w:val="16"/>
                </w:rPr>
                <w:delText>ASTM C 150 Specification for Portland Cement</w:delText>
              </w:r>
            </w:del>
            <w:ins w:id="5500" w:author="Ashan Senel Asmone" w:date="2016-03-21T19:40:00Z">
              <w:r w:rsidR="005C1271">
                <w:rPr>
                  <w:rFonts w:ascii="Calibri Light" w:hAnsi="Calibri Light"/>
                  <w:sz w:val="16"/>
                  <w:szCs w:val="16"/>
                </w:rPr>
                <w:t>ASTM C150 / C150M - 15 Standard Specification for Portland Cement</w:t>
              </w:r>
            </w:ins>
          </w:p>
          <w:p w14:paraId="27528CB0" w14:textId="77777777" w:rsidR="00AD1453" w:rsidRPr="00AD1453" w:rsidRDefault="00AD1453" w:rsidP="00AD1453">
            <w:pPr>
              <w:spacing w:after="120"/>
              <w:rPr>
                <w:rFonts w:ascii="Calibri Light" w:hAnsi="Calibri Light"/>
                <w:sz w:val="16"/>
                <w:szCs w:val="16"/>
              </w:rPr>
            </w:pPr>
            <w:del w:id="5501" w:author="Ashan Senel Asmone" w:date="2016-03-21T19:41:00Z">
              <w:r w:rsidRPr="00AD1453" w:rsidDel="005C1271">
                <w:rPr>
                  <w:rFonts w:ascii="Calibri Light" w:hAnsi="Calibri Light"/>
                  <w:sz w:val="16"/>
                  <w:szCs w:val="16"/>
                </w:rPr>
                <w:delText>ASTM C 595 Specification for Blended Hydraulic Cements</w:delText>
              </w:r>
            </w:del>
            <w:ins w:id="5502" w:author="Ashan Senel Asmone" w:date="2016-03-21T19:41:00Z">
              <w:r w:rsidR="005C1271">
                <w:rPr>
                  <w:rFonts w:ascii="Calibri Light" w:hAnsi="Calibri Light"/>
                  <w:sz w:val="16"/>
                  <w:szCs w:val="16"/>
                </w:rPr>
                <w:t>ASTM C595 / C595M - 15e1 Standard Specification for Blended Hydraulic Cements</w:t>
              </w:r>
            </w:ins>
          </w:p>
          <w:p w14:paraId="24EBF2F0" w14:textId="77777777" w:rsidR="00AD1453" w:rsidRPr="00AD1453" w:rsidRDefault="00AD1453" w:rsidP="00AD1453">
            <w:pPr>
              <w:spacing w:after="120"/>
              <w:rPr>
                <w:rFonts w:ascii="Calibri Light" w:hAnsi="Calibri Light"/>
                <w:sz w:val="16"/>
                <w:szCs w:val="16"/>
              </w:rPr>
            </w:pPr>
            <w:del w:id="5503" w:author="Ashan Senel Asmone" w:date="2016-03-21T19:41:00Z">
              <w:r w:rsidRPr="00AD1453" w:rsidDel="005C1271">
                <w:rPr>
                  <w:rFonts w:ascii="Calibri Light" w:hAnsi="Calibri Light"/>
                  <w:sz w:val="16"/>
                  <w:szCs w:val="16"/>
                </w:rPr>
                <w:delText>ASTM C 109 Method of Test for Compressive Strength of Hydraulic Cement Mortars</w:delText>
              </w:r>
            </w:del>
            <w:ins w:id="5504" w:author="Ashan Senel Asmone" w:date="2016-03-21T19:41:00Z">
              <w:r w:rsidR="005C1271">
                <w:rPr>
                  <w:rFonts w:ascii="Calibri Light" w:hAnsi="Calibri Light"/>
                  <w:sz w:val="16"/>
                  <w:szCs w:val="16"/>
                </w:rPr>
                <w:t>ASTM C109 / C109M - 16 Standard Test Method for Compressive Strength of Hydraulic Cement Mortars (Using 2-in. or [50-mm] Cube Specimens)</w:t>
              </w:r>
            </w:ins>
          </w:p>
          <w:p w14:paraId="0AD3A11B" w14:textId="77777777" w:rsidR="00AD1453" w:rsidRPr="00AD1453" w:rsidRDefault="00AD1453" w:rsidP="00AD1453">
            <w:pPr>
              <w:spacing w:after="120"/>
              <w:rPr>
                <w:rFonts w:ascii="Calibri Light" w:hAnsi="Calibri Light"/>
                <w:sz w:val="16"/>
                <w:szCs w:val="16"/>
              </w:rPr>
            </w:pPr>
            <w:del w:id="5505" w:author="Ashan Senel Asmone" w:date="2016-03-21T19:46:00Z">
              <w:r w:rsidRPr="00AD1453" w:rsidDel="005C1271">
                <w:rPr>
                  <w:rFonts w:ascii="Calibri Light" w:hAnsi="Calibri Light"/>
                  <w:sz w:val="16"/>
                  <w:szCs w:val="16"/>
                </w:rPr>
                <w:delText>ASTM C 780 Method for Preconstruction and Construction Evaluation of Mortars for Plain and Reinforced Unit Masonry</w:delText>
              </w:r>
            </w:del>
            <w:ins w:id="5506" w:author="Ashan Senel Asmone" w:date="2016-03-21T19:46:00Z">
              <w:r w:rsidR="005C1271">
                <w:rPr>
                  <w:rFonts w:ascii="Calibri Light" w:hAnsi="Calibri Light"/>
                  <w:sz w:val="16"/>
                  <w:szCs w:val="16"/>
                </w:rPr>
                <w:t>ASTM C780 - 15a Standard Test Method for Preconstruction and Construction Evaluation of Mortars for Plain and Reinforced Unit Masonry</w:t>
              </w:r>
            </w:ins>
            <w:r w:rsidRPr="00AD1453">
              <w:rPr>
                <w:rFonts w:ascii="Calibri Light" w:hAnsi="Calibri Light"/>
                <w:sz w:val="16"/>
                <w:szCs w:val="16"/>
              </w:rPr>
              <w:t>.</w:t>
            </w:r>
          </w:p>
          <w:p w14:paraId="73D839F5" w14:textId="77777777" w:rsidR="00AD1453" w:rsidRPr="00AD1453" w:rsidRDefault="00AD1453" w:rsidP="00AD1453">
            <w:pPr>
              <w:spacing w:after="120"/>
              <w:rPr>
                <w:rFonts w:ascii="Calibri Light" w:hAnsi="Calibri Light"/>
                <w:sz w:val="16"/>
                <w:szCs w:val="16"/>
              </w:rPr>
            </w:pPr>
            <w:del w:id="5507" w:author="Ashan Senel Asmone" w:date="2016-03-21T19:49:00Z">
              <w:r w:rsidRPr="00AD1453" w:rsidDel="005C1271">
                <w:rPr>
                  <w:rFonts w:ascii="Calibri Light" w:hAnsi="Calibri Light"/>
                  <w:sz w:val="16"/>
                  <w:szCs w:val="16"/>
                </w:rPr>
                <w:delText>ASTM C 979 Specification for Pigments for Integrally Colored Concrete are suitable for mortar </w:delText>
              </w:r>
            </w:del>
            <w:ins w:id="5508" w:author="Ashan Senel Asmone" w:date="2016-03-21T19:49:00Z">
              <w:r w:rsidR="005C1271">
                <w:rPr>
                  <w:rFonts w:ascii="Calibri Light" w:hAnsi="Calibri Light"/>
                  <w:sz w:val="16"/>
                  <w:szCs w:val="16"/>
                </w:rPr>
                <w:t>ASTM C979 / C979M - 16 Standard Specification for Pigments for Integrally Colored Concrete</w:t>
              </w:r>
            </w:ins>
            <w:r w:rsidRPr="00AD1453">
              <w:rPr>
                <w:rFonts w:ascii="Calibri Light" w:hAnsi="Calibri Light"/>
                <w:sz w:val="16"/>
                <w:szCs w:val="16"/>
              </w:rPr>
              <w:br/>
            </w:r>
            <w:r w:rsidRPr="00AD1453">
              <w:rPr>
                <w:rFonts w:ascii="Calibri Light" w:hAnsi="Calibri Light"/>
                <w:sz w:val="16"/>
                <w:szCs w:val="16"/>
              </w:rPr>
              <w:br/>
            </w:r>
            <w:del w:id="5509" w:author="Ashan Senel Asmone" w:date="2016-03-21T19:49:00Z">
              <w:r w:rsidRPr="00AD1453" w:rsidDel="005C1271">
                <w:rPr>
                  <w:rFonts w:ascii="Calibri Light" w:hAnsi="Calibri Light"/>
                  <w:sz w:val="16"/>
                  <w:szCs w:val="16"/>
                </w:rPr>
                <w:delText>ASTM C780-00 Standard Test Method for Preconstruction and Construction Evaluation of Mortars for Plain and Reinforced Unit Masonry</w:delText>
              </w:r>
            </w:del>
            <w:ins w:id="5510" w:author="Ashan Senel Asmone" w:date="2016-03-21T19:49:00Z">
              <w:r w:rsidR="005C1271">
                <w:rPr>
                  <w:rFonts w:ascii="Calibri Light" w:hAnsi="Calibri Light"/>
                  <w:sz w:val="16"/>
                  <w:szCs w:val="16"/>
                </w:rPr>
                <w:t>ASTM C780 - 15a Standard Test Method for Preconstruction and Construction Evaluation of Mortars for Plain and Reinforced Unit Masonry</w:t>
              </w:r>
            </w:ins>
          </w:p>
          <w:p w14:paraId="49347233" w14:textId="77777777" w:rsidR="00AD1453" w:rsidRPr="00AD1453" w:rsidRDefault="00AD1453" w:rsidP="00AD1453">
            <w:pPr>
              <w:spacing w:after="120"/>
              <w:rPr>
                <w:rFonts w:ascii="Calibri Light" w:hAnsi="Calibri Light"/>
                <w:sz w:val="16"/>
                <w:szCs w:val="16"/>
              </w:rPr>
            </w:pPr>
            <w:del w:id="5511" w:author="Ashan Senel Asmone" w:date="2016-03-21T19:50:00Z">
              <w:r w:rsidRPr="00AD1453" w:rsidDel="005C1271">
                <w:rPr>
                  <w:rFonts w:ascii="Calibri Light" w:hAnsi="Calibri Light"/>
                  <w:sz w:val="16"/>
                  <w:szCs w:val="16"/>
                </w:rPr>
                <w:delText>ASTM C896-99 Standard Terminology Relating to Clay Products</w:delText>
              </w:r>
            </w:del>
            <w:ins w:id="5512" w:author="Ashan Senel Asmone" w:date="2016-03-21T19:50:00Z">
              <w:r w:rsidR="005C1271">
                <w:rPr>
                  <w:rFonts w:ascii="Calibri Light" w:hAnsi="Calibri Light"/>
                  <w:sz w:val="16"/>
                  <w:szCs w:val="16"/>
                </w:rPr>
                <w:t>ASTM C896 - 15 Standard Terminology Relating to Clay Products</w:t>
              </w:r>
            </w:ins>
          </w:p>
          <w:p w14:paraId="7C0DF4A7" w14:textId="77777777" w:rsidR="00AD1453" w:rsidRPr="00AD1453" w:rsidRDefault="00AD1453" w:rsidP="00AD1453">
            <w:pPr>
              <w:spacing w:after="120"/>
              <w:rPr>
                <w:rFonts w:ascii="Calibri Light" w:hAnsi="Calibri Light"/>
                <w:sz w:val="16"/>
                <w:szCs w:val="16"/>
              </w:rPr>
            </w:pPr>
            <w:del w:id="5513" w:author="Ashan Senel Asmone" w:date="2016-03-21T19:51:00Z">
              <w:r w:rsidRPr="00AD1453" w:rsidDel="005C1271">
                <w:rPr>
                  <w:rFonts w:ascii="Calibri Light" w:hAnsi="Calibri Light"/>
                  <w:sz w:val="16"/>
                  <w:szCs w:val="16"/>
                </w:rPr>
                <w:delText>ASTM C1006-84(2001) Standard Test Method for Splitting Tensile Strength of Masonry Units</w:delText>
              </w:r>
            </w:del>
            <w:ins w:id="5514" w:author="Ashan Senel Asmone" w:date="2016-03-21T19:51:00Z">
              <w:r w:rsidR="005C1271">
                <w:rPr>
                  <w:rFonts w:ascii="Calibri Light" w:hAnsi="Calibri Light"/>
                  <w:sz w:val="16"/>
                  <w:szCs w:val="16"/>
                </w:rPr>
                <w:t>ASTM C1006 - 07(2013) Standard Test Method for Splitting Tensile Strength of Masonry Units</w:t>
              </w:r>
            </w:ins>
          </w:p>
          <w:p w14:paraId="3E6F9A9C" w14:textId="77777777" w:rsidR="005C1271" w:rsidRDefault="00AD1453" w:rsidP="00AD1453">
            <w:pPr>
              <w:spacing w:after="120"/>
              <w:rPr>
                <w:ins w:id="5515" w:author="Ashan Senel Asmone" w:date="2016-03-21T19:54:00Z"/>
                <w:rFonts w:ascii="Calibri Light" w:hAnsi="Calibri Light"/>
                <w:sz w:val="16"/>
                <w:szCs w:val="16"/>
              </w:rPr>
            </w:pPr>
            <w:del w:id="5516" w:author="Ashan Senel Asmone" w:date="2016-03-21T19:55:00Z">
              <w:r w:rsidRPr="00AD1453" w:rsidDel="005C1271">
                <w:rPr>
                  <w:rFonts w:ascii="Calibri Light" w:hAnsi="Calibri Light"/>
                  <w:sz w:val="16"/>
                  <w:szCs w:val="16"/>
                </w:rPr>
                <w:delText>ASTM C1019-00b Standard Test Method for Sampling and Testing Grout</w:delText>
              </w:r>
            </w:del>
            <w:ins w:id="5517" w:author="Ashan Senel Asmone" w:date="2016-03-21T19:55:00Z">
              <w:r w:rsidR="005C1271">
                <w:rPr>
                  <w:rFonts w:ascii="Calibri Light" w:hAnsi="Calibri Light"/>
                  <w:sz w:val="16"/>
                  <w:szCs w:val="16"/>
                </w:rPr>
                <w:t>ASTM C1019 - 16 Standard Test Method for Sampling and Testing Grout</w:t>
              </w:r>
            </w:ins>
            <w:r w:rsidRPr="00AD1453">
              <w:rPr>
                <w:rFonts w:ascii="Calibri Light" w:hAnsi="Calibri Light"/>
                <w:sz w:val="16"/>
                <w:szCs w:val="16"/>
              </w:rPr>
              <w:t> </w:t>
            </w:r>
          </w:p>
          <w:p w14:paraId="5A8B3AE5" w14:textId="77777777" w:rsidR="00AD1453" w:rsidRPr="00AD1453" w:rsidRDefault="00AD1453" w:rsidP="00AD1453">
            <w:pPr>
              <w:spacing w:after="120"/>
              <w:rPr>
                <w:rFonts w:ascii="Calibri Light" w:hAnsi="Calibri Light"/>
                <w:sz w:val="16"/>
                <w:szCs w:val="16"/>
              </w:rPr>
            </w:pPr>
            <w:del w:id="5518" w:author="Ashan Senel Asmone" w:date="2016-03-21T19:59:00Z">
              <w:r w:rsidRPr="00AD1453" w:rsidDel="00360EB0">
                <w:rPr>
                  <w:rFonts w:ascii="Calibri Light" w:hAnsi="Calibri Light"/>
                  <w:sz w:val="16"/>
                  <w:szCs w:val="16"/>
                </w:rPr>
                <w:delText>ASTM C1088-01a Standard Specification for Thin Veneer Brick Units Made From Clay or Shale</w:delText>
              </w:r>
            </w:del>
            <w:ins w:id="5519" w:author="Ashan Senel Asmone" w:date="2016-03-21T19:59:00Z">
              <w:r w:rsidR="00360EB0">
                <w:rPr>
                  <w:rFonts w:ascii="Calibri Light" w:hAnsi="Calibri Light"/>
                  <w:sz w:val="16"/>
                  <w:szCs w:val="16"/>
                </w:rPr>
                <w:t>ASTM C1088 - 14 Standard Specification for Thin Veneer Brick Units Made From Clay or Shale</w:t>
              </w:r>
            </w:ins>
          </w:p>
          <w:p w14:paraId="2A5F566F" w14:textId="77777777" w:rsidR="00AD1453" w:rsidRPr="00AD1453" w:rsidRDefault="00AD1453" w:rsidP="00AD1453">
            <w:pPr>
              <w:spacing w:after="120"/>
              <w:rPr>
                <w:rFonts w:ascii="Calibri Light" w:hAnsi="Calibri Light"/>
                <w:sz w:val="16"/>
                <w:szCs w:val="16"/>
              </w:rPr>
            </w:pPr>
            <w:del w:id="5520" w:author="Ashan Senel Asmone" w:date="2016-03-21T19:59:00Z">
              <w:r w:rsidRPr="00AD1453" w:rsidDel="00360EB0">
                <w:rPr>
                  <w:rFonts w:ascii="Calibri Light" w:hAnsi="Calibri Light"/>
                  <w:sz w:val="16"/>
                  <w:szCs w:val="16"/>
                </w:rPr>
                <w:delText>ASTM C1093-95(2001) Standard Practice for Accreditation of Testing Agencies for Unit Masonry</w:delText>
              </w:r>
            </w:del>
            <w:ins w:id="5521" w:author="Ashan Senel Asmone" w:date="2016-03-21T19:59:00Z">
              <w:r w:rsidR="00360EB0">
                <w:rPr>
                  <w:rFonts w:ascii="Calibri Light" w:hAnsi="Calibri Light"/>
                  <w:sz w:val="16"/>
                  <w:szCs w:val="16"/>
                </w:rPr>
                <w:t>ASTM C1093 - 15a Standard Practice for Accreditation of Testing Agencies for Masonry</w:t>
              </w:r>
            </w:ins>
          </w:p>
          <w:p w14:paraId="2683A1BD" w14:textId="77777777" w:rsidR="00AD1453" w:rsidRPr="00AD1453" w:rsidRDefault="00AD1453" w:rsidP="00AD1453">
            <w:pPr>
              <w:spacing w:after="120"/>
              <w:rPr>
                <w:rFonts w:ascii="Calibri Light" w:hAnsi="Calibri Light"/>
                <w:sz w:val="16"/>
                <w:szCs w:val="16"/>
              </w:rPr>
            </w:pPr>
            <w:del w:id="5522" w:author="Ashan Senel Asmone" w:date="2016-03-21T20:00:00Z">
              <w:r w:rsidRPr="00AD1453" w:rsidDel="00360EB0">
                <w:rPr>
                  <w:rFonts w:ascii="Calibri Light" w:hAnsi="Calibri Light"/>
                  <w:sz w:val="16"/>
                  <w:szCs w:val="16"/>
                </w:rPr>
                <w:delText>ASTM C1106-00 Standard Test Methods for Chemical Resistance and Physical Properties of Carbon Brick</w:delText>
              </w:r>
            </w:del>
            <w:ins w:id="5523" w:author="Ashan Senel Asmone" w:date="2016-03-21T20:00:00Z">
              <w:r w:rsidR="00360EB0">
                <w:rPr>
                  <w:rFonts w:ascii="Calibri Light" w:hAnsi="Calibri Light"/>
                  <w:sz w:val="16"/>
                  <w:szCs w:val="16"/>
                </w:rPr>
                <w:t>ASTM C1106 - 00(2012) Standard Test Methods for Chemical Resistance and Physical Properties of Carbon Brick</w:t>
              </w:r>
            </w:ins>
          </w:p>
          <w:p w14:paraId="22E09918" w14:textId="77777777" w:rsidR="00AD1453" w:rsidRPr="00AD1453" w:rsidRDefault="00AD1453" w:rsidP="00AD1453">
            <w:pPr>
              <w:spacing w:after="120"/>
              <w:rPr>
                <w:rFonts w:ascii="Calibri Light" w:hAnsi="Calibri Light"/>
                <w:sz w:val="16"/>
                <w:szCs w:val="16"/>
              </w:rPr>
            </w:pPr>
            <w:del w:id="5524" w:author="Ashan Senel Asmone" w:date="2016-03-21T20:01:00Z">
              <w:r w:rsidRPr="00AD1453" w:rsidDel="00360EB0">
                <w:rPr>
                  <w:rFonts w:ascii="Calibri Light" w:hAnsi="Calibri Light"/>
                  <w:sz w:val="16"/>
                  <w:szCs w:val="16"/>
                </w:rPr>
                <w:delText>ASTM C1148-92a(1997)e1 Standard Test Method for Measuring the Drying Shrinkage of Masonry Mortar</w:delText>
              </w:r>
            </w:del>
            <w:ins w:id="5525" w:author="Ashan Senel Asmone" w:date="2016-03-21T20:01:00Z">
              <w:r w:rsidR="00360EB0">
                <w:rPr>
                  <w:rFonts w:ascii="Calibri Light" w:hAnsi="Calibri Light"/>
                  <w:sz w:val="16"/>
                  <w:szCs w:val="16"/>
                </w:rPr>
                <w:t>ASTM C1148 - 92a(2014) Standard Test Method for Measuring the Drying Shrinkage of Masonry Mortar</w:t>
              </w:r>
            </w:ins>
          </w:p>
          <w:p w14:paraId="1D5DE17F" w14:textId="77777777" w:rsidR="00AD1453" w:rsidRPr="00AD1453" w:rsidRDefault="00AD1453" w:rsidP="00AD1453">
            <w:pPr>
              <w:spacing w:after="120"/>
              <w:rPr>
                <w:rFonts w:ascii="Calibri Light" w:hAnsi="Calibri Light"/>
                <w:sz w:val="16"/>
                <w:szCs w:val="16"/>
              </w:rPr>
            </w:pPr>
            <w:del w:id="5526" w:author="Ashan Senel Asmone" w:date="2016-03-21T20:01:00Z">
              <w:r w:rsidRPr="00AD1453" w:rsidDel="00360EB0">
                <w:rPr>
                  <w:rFonts w:ascii="Calibri Light" w:hAnsi="Calibri Light"/>
                  <w:sz w:val="16"/>
                  <w:szCs w:val="16"/>
                </w:rPr>
                <w:delText>ASTM C1180-00a Standard Terminology of Mortar and Grout for Unit Masonry</w:delText>
              </w:r>
            </w:del>
            <w:ins w:id="5527" w:author="Ashan Senel Asmone" w:date="2016-03-21T20:01:00Z">
              <w:r w:rsidR="00360EB0">
                <w:rPr>
                  <w:rFonts w:ascii="Calibri Light" w:hAnsi="Calibri Light"/>
                  <w:sz w:val="16"/>
                  <w:szCs w:val="16"/>
                </w:rPr>
                <w:t>ASTM C1180 - 10 Standard Terminology of Mortar and Grout for Unit Masonry</w:t>
              </w:r>
            </w:ins>
          </w:p>
          <w:p w14:paraId="35A08C52" w14:textId="77777777" w:rsidR="00AD1453" w:rsidRPr="00AD1453" w:rsidRDefault="00AD1453" w:rsidP="00AD1453">
            <w:pPr>
              <w:spacing w:after="120"/>
              <w:rPr>
                <w:rFonts w:ascii="Calibri Light" w:hAnsi="Calibri Light"/>
                <w:sz w:val="16"/>
                <w:szCs w:val="16"/>
              </w:rPr>
            </w:pPr>
            <w:del w:id="5528" w:author="Ashan Senel Asmone" w:date="2016-03-21T20:02:00Z">
              <w:r w:rsidRPr="00AD1453" w:rsidDel="00360EB0">
                <w:rPr>
                  <w:rFonts w:ascii="Calibri Light" w:hAnsi="Calibri Light"/>
                  <w:sz w:val="16"/>
                  <w:szCs w:val="16"/>
                </w:rPr>
                <w:delText>ASTM C1218/C1218M-99 Standard Test Method for Water-Soluble Chloride in Mortar and Concrete</w:delText>
              </w:r>
            </w:del>
            <w:ins w:id="5529" w:author="Ashan Senel Asmone" w:date="2016-03-21T20:02:00Z">
              <w:r w:rsidR="00360EB0">
                <w:rPr>
                  <w:rFonts w:ascii="Calibri Light" w:hAnsi="Calibri Light"/>
                  <w:sz w:val="16"/>
                  <w:szCs w:val="16"/>
                </w:rPr>
                <w:t>ASTM C1218 / C1218M - 15 Standard Test Method for Water-Soluble Chloride in Mortar and Concrete</w:t>
              </w:r>
            </w:ins>
          </w:p>
          <w:p w14:paraId="6B33EEB1" w14:textId="77777777" w:rsidR="00AD1453" w:rsidRPr="00AD1453" w:rsidRDefault="00AD1453" w:rsidP="00AD1453">
            <w:pPr>
              <w:spacing w:after="120"/>
              <w:rPr>
                <w:rFonts w:ascii="Calibri Light" w:hAnsi="Calibri Light"/>
                <w:sz w:val="16"/>
                <w:szCs w:val="16"/>
              </w:rPr>
            </w:pPr>
            <w:del w:id="5530" w:author="Ashan Senel Asmone" w:date="2016-03-21T20:03:00Z">
              <w:r w:rsidRPr="00AD1453" w:rsidDel="00360EB0">
                <w:rPr>
                  <w:rFonts w:ascii="Calibri Light" w:hAnsi="Calibri Light"/>
                  <w:sz w:val="16"/>
                  <w:szCs w:val="16"/>
                </w:rPr>
                <w:delText>ASTM C1324-96 Standard Test Method for Examination and Analysis of Hardened Masonry Mortar</w:delText>
              </w:r>
            </w:del>
            <w:ins w:id="5531" w:author="Ashan Senel Asmone" w:date="2016-03-21T20:03:00Z">
              <w:r w:rsidR="00360EB0">
                <w:rPr>
                  <w:rFonts w:ascii="Calibri Light" w:hAnsi="Calibri Light"/>
                  <w:sz w:val="16"/>
                  <w:szCs w:val="16"/>
                </w:rPr>
                <w:t>ASTM C1324 - 15 Standard Test Method for Examination and Analysis of Hardened Masonry Mortar</w:t>
              </w:r>
            </w:ins>
          </w:p>
          <w:p w14:paraId="4258F263" w14:textId="77777777" w:rsidR="00AD1453" w:rsidRPr="00AD1453" w:rsidRDefault="00AD1453" w:rsidP="00AD1453">
            <w:pPr>
              <w:spacing w:after="120"/>
              <w:rPr>
                <w:rFonts w:ascii="Calibri Light" w:hAnsi="Calibri Light"/>
                <w:sz w:val="16"/>
                <w:szCs w:val="16"/>
              </w:rPr>
            </w:pPr>
            <w:del w:id="5532" w:author="Ashan Senel Asmone" w:date="2016-03-21T20:03:00Z">
              <w:r w:rsidRPr="00AD1453" w:rsidDel="00360EB0">
                <w:rPr>
                  <w:rFonts w:ascii="Calibri Light" w:hAnsi="Calibri Light"/>
                  <w:sz w:val="16"/>
                  <w:szCs w:val="16"/>
                </w:rPr>
                <w:delText>ASTM C1384-01 Standard Specification for Admixtures for Masonry Mortars</w:delText>
              </w:r>
            </w:del>
            <w:ins w:id="5533" w:author="Ashan Senel Asmone" w:date="2016-03-21T20:03:00Z">
              <w:r w:rsidR="00360EB0">
                <w:rPr>
                  <w:rFonts w:ascii="Calibri Light" w:hAnsi="Calibri Light"/>
                  <w:sz w:val="16"/>
                  <w:szCs w:val="16"/>
                </w:rPr>
                <w:t>ASTM C1384 - 12a Standard Specification for Admixtures for Masonry Mortars</w:t>
              </w:r>
            </w:ins>
          </w:p>
          <w:p w14:paraId="6957A3FE" w14:textId="77777777" w:rsidR="00AD1453" w:rsidRPr="00AD1453" w:rsidRDefault="00AD1453" w:rsidP="00AD1453">
            <w:pPr>
              <w:spacing w:after="120"/>
              <w:rPr>
                <w:rFonts w:ascii="Calibri Light" w:hAnsi="Calibri Light"/>
                <w:sz w:val="16"/>
                <w:szCs w:val="16"/>
              </w:rPr>
            </w:pPr>
            <w:del w:id="5534" w:author="Ashan Senel Asmone" w:date="2016-03-21T20:04:00Z">
              <w:r w:rsidRPr="00AD1453" w:rsidDel="00360EB0">
                <w:rPr>
                  <w:rFonts w:ascii="Calibri Light" w:hAnsi="Calibri Light"/>
                  <w:sz w:val="16"/>
                  <w:szCs w:val="16"/>
                </w:rPr>
                <w:delText>ASTM C1400-01 Standard Guide for Reduction of Efflorescence Potential in New Masonry Walls</w:delText>
              </w:r>
            </w:del>
            <w:ins w:id="5535" w:author="Ashan Senel Asmone" w:date="2016-03-21T20:04:00Z">
              <w:r w:rsidR="00360EB0">
                <w:rPr>
                  <w:rFonts w:ascii="Calibri Light" w:hAnsi="Calibri Light"/>
                  <w:sz w:val="16"/>
                  <w:szCs w:val="16"/>
                </w:rPr>
                <w:t>ASTM C1400 - 11 Standard Guide for Reduction of Efflorescence Potential in New Masonry Walls</w:t>
              </w:r>
            </w:ins>
          </w:p>
          <w:p w14:paraId="623B33EB" w14:textId="77777777" w:rsidR="00AD1453" w:rsidRPr="00AD1453" w:rsidRDefault="00AD1453" w:rsidP="00AD1453">
            <w:pPr>
              <w:spacing w:after="120"/>
              <w:rPr>
                <w:rFonts w:ascii="Calibri Light" w:hAnsi="Calibri Light"/>
                <w:sz w:val="16"/>
                <w:szCs w:val="16"/>
              </w:rPr>
            </w:pPr>
            <w:del w:id="5536" w:author="Ashan Senel Asmone" w:date="2016-03-21T20:04:00Z">
              <w:r w:rsidRPr="00AD1453" w:rsidDel="00360EB0">
                <w:rPr>
                  <w:rFonts w:ascii="Calibri Light" w:hAnsi="Calibri Light"/>
                  <w:sz w:val="16"/>
                  <w:szCs w:val="16"/>
                </w:rPr>
                <w:delText>ASTM C1403-00 Standard Test Method for Rate of Water Absorption of Masonry Mortars</w:delText>
              </w:r>
            </w:del>
            <w:ins w:id="5537" w:author="Ashan Senel Asmone" w:date="2016-03-21T20:04:00Z">
              <w:r w:rsidR="00360EB0">
                <w:rPr>
                  <w:rFonts w:ascii="Calibri Light" w:hAnsi="Calibri Light"/>
                  <w:sz w:val="16"/>
                  <w:szCs w:val="16"/>
                </w:rPr>
                <w:t>ASTM C1403 - 15 Standard Test Method for Rate of Water Absorption of Masonry Mortars</w:t>
              </w:r>
            </w:ins>
          </w:p>
          <w:p w14:paraId="1443A6C0" w14:textId="77777777" w:rsidR="00AD1453" w:rsidRPr="00AD1453" w:rsidRDefault="00AD1453" w:rsidP="00AD1453">
            <w:pPr>
              <w:spacing w:after="120"/>
              <w:rPr>
                <w:rFonts w:ascii="Calibri Light" w:hAnsi="Calibri Light"/>
                <w:sz w:val="16"/>
                <w:szCs w:val="16"/>
              </w:rPr>
            </w:pPr>
            <w:r w:rsidRPr="00AD1453">
              <w:rPr>
                <w:rFonts w:ascii="Calibri Light" w:hAnsi="Calibri Light"/>
                <w:b/>
                <w:bCs/>
                <w:sz w:val="16"/>
                <w:szCs w:val="16"/>
                <w:u w:val="single"/>
              </w:rPr>
              <w:t>Sealants</w:t>
            </w:r>
          </w:p>
          <w:p w14:paraId="0260C834" w14:textId="77777777" w:rsidR="00AD1453" w:rsidRPr="00AD1453" w:rsidRDefault="00AD1453" w:rsidP="00AD1453">
            <w:pPr>
              <w:spacing w:after="120"/>
              <w:rPr>
                <w:rFonts w:ascii="Calibri Light" w:hAnsi="Calibri Light"/>
                <w:sz w:val="16"/>
                <w:szCs w:val="16"/>
              </w:rPr>
            </w:pPr>
            <w:del w:id="5538" w:author="Ashan Senel Asmone" w:date="2016-03-21T20:05:00Z">
              <w:r w:rsidRPr="00AD1453" w:rsidDel="00360EB0">
                <w:rPr>
                  <w:rFonts w:ascii="Calibri Light" w:hAnsi="Calibri Light"/>
                  <w:sz w:val="16"/>
                  <w:szCs w:val="16"/>
                </w:rPr>
                <w:delText>C509-00 Standard Specification for Elastomeric Cellular Preformed Gasket and Sealing Material</w:delText>
              </w:r>
            </w:del>
            <w:ins w:id="5539" w:author="Ashan Senel Asmone" w:date="2016-03-21T20:05:00Z">
              <w:r w:rsidR="00360EB0">
                <w:rPr>
                  <w:rFonts w:ascii="Calibri Light" w:hAnsi="Calibri Light"/>
                  <w:sz w:val="16"/>
                  <w:szCs w:val="16"/>
                </w:rPr>
                <w:t>ASTM C509 - 06(2015) Standard Specification for Elastomeric Cellular Preformed Gasket and Sealing Material</w:t>
              </w:r>
            </w:ins>
          </w:p>
          <w:p w14:paraId="55ED2C0F" w14:textId="77777777" w:rsidR="00AD1453" w:rsidRPr="00AD1453" w:rsidRDefault="00AD1453" w:rsidP="00AD1453">
            <w:pPr>
              <w:spacing w:after="120"/>
              <w:rPr>
                <w:rFonts w:ascii="Calibri Light" w:hAnsi="Calibri Light"/>
                <w:sz w:val="16"/>
                <w:szCs w:val="16"/>
              </w:rPr>
            </w:pPr>
            <w:del w:id="5540" w:author="Ashan Senel Asmone" w:date="2016-03-21T20:12:00Z">
              <w:r w:rsidRPr="00AD1453" w:rsidDel="00B73746">
                <w:rPr>
                  <w:rFonts w:ascii="Calibri Light" w:hAnsi="Calibri Light"/>
                  <w:sz w:val="16"/>
                  <w:szCs w:val="16"/>
                </w:rPr>
                <w:delText>C717-01a Standard Terminology of Building Seals and Sealants</w:delText>
              </w:r>
            </w:del>
            <w:ins w:id="5541" w:author="Ashan Senel Asmone" w:date="2016-03-21T20:12:00Z">
              <w:r w:rsidR="00B73746">
                <w:rPr>
                  <w:rFonts w:ascii="Calibri Light" w:hAnsi="Calibri Light"/>
                  <w:sz w:val="16"/>
                  <w:szCs w:val="16"/>
                </w:rPr>
                <w:t>ASTM C717 - 14a Standard Terminology of Building Seals and Sealants</w:t>
              </w:r>
            </w:ins>
          </w:p>
          <w:p w14:paraId="06C02BFF" w14:textId="77777777" w:rsidR="00AD1453" w:rsidRPr="00AD1453" w:rsidRDefault="00AD1453" w:rsidP="00AD1453">
            <w:pPr>
              <w:spacing w:after="120"/>
              <w:rPr>
                <w:rFonts w:ascii="Calibri Light" w:hAnsi="Calibri Light"/>
                <w:sz w:val="16"/>
                <w:szCs w:val="16"/>
              </w:rPr>
            </w:pPr>
            <w:r w:rsidRPr="00AD1453">
              <w:rPr>
                <w:rFonts w:ascii="Calibri Light" w:hAnsi="Calibri Light"/>
                <w:b/>
                <w:bCs/>
                <w:sz w:val="16"/>
                <w:szCs w:val="16"/>
                <w:u w:val="single"/>
              </w:rPr>
              <w:t>Waterproofing for masonry</w:t>
            </w:r>
          </w:p>
          <w:p w14:paraId="15649960" w14:textId="77777777" w:rsidR="00AD1453" w:rsidRPr="00AD1453" w:rsidRDefault="00AD1453" w:rsidP="00AD1453">
            <w:pPr>
              <w:spacing w:after="120"/>
              <w:rPr>
                <w:rFonts w:ascii="Calibri Light" w:hAnsi="Calibri Light"/>
                <w:sz w:val="16"/>
                <w:szCs w:val="16"/>
              </w:rPr>
            </w:pPr>
            <w:del w:id="5542" w:author="Ashan Senel Asmone" w:date="2016-03-21T20:14:00Z">
              <w:r w:rsidRPr="00AD1453" w:rsidDel="00B73746">
                <w:rPr>
                  <w:rFonts w:ascii="Calibri Light" w:hAnsi="Calibri Light"/>
                  <w:sz w:val="16"/>
                  <w:szCs w:val="16"/>
                </w:rPr>
                <w:delText>D5095-91(2002) Standard Test Method for Determination of the Nonvolatile Content in Silanes, Siloxanes and Silane-Siloxane Blends Used in Masonry WATER Repellent Treatments</w:delText>
              </w:r>
            </w:del>
            <w:ins w:id="5543" w:author="Ashan Senel Asmone" w:date="2016-03-21T20:14:00Z">
              <w:r w:rsidR="00B73746">
                <w:rPr>
                  <w:rFonts w:ascii="Calibri Light" w:hAnsi="Calibri Light"/>
                  <w:sz w:val="16"/>
                  <w:szCs w:val="16"/>
                </w:rPr>
                <w:t>ASTM D5095 - 91(2013) Standard Test Method for Determination of the Nonvolatile Content in Silanes, Siloxanes and Silane-Siloxane Blends Used in Masonry Water Repellent Treatments</w:t>
              </w:r>
            </w:ins>
          </w:p>
          <w:p w14:paraId="4F5CB325" w14:textId="77777777" w:rsidR="00AD1453" w:rsidRPr="00AD1453" w:rsidRDefault="00AD1453" w:rsidP="00AD1453">
            <w:pPr>
              <w:spacing w:after="120"/>
              <w:rPr>
                <w:rFonts w:ascii="Calibri Light" w:hAnsi="Calibri Light"/>
                <w:sz w:val="16"/>
                <w:szCs w:val="16"/>
              </w:rPr>
            </w:pPr>
            <w:del w:id="5544" w:author="Ashan Senel Asmone" w:date="2016-03-21T20:14:00Z">
              <w:r w:rsidRPr="00AD1453" w:rsidDel="00B73746">
                <w:rPr>
                  <w:rFonts w:ascii="Calibri Light" w:hAnsi="Calibri Light"/>
                  <w:sz w:val="16"/>
                  <w:szCs w:val="16"/>
                </w:rPr>
                <w:delText>D6532-00 Standard Test Method for Evaluation of the Effect of Clear WATER Repellent Treatments on WATER Absorption of Hydraulic Cement Mortar Specimens</w:delText>
              </w:r>
            </w:del>
            <w:ins w:id="5545" w:author="Ashan Senel Asmone" w:date="2016-03-21T20:14:00Z">
              <w:r w:rsidR="00B73746">
                <w:rPr>
                  <w:rFonts w:ascii="Calibri Light" w:hAnsi="Calibri Light"/>
                  <w:sz w:val="16"/>
                  <w:szCs w:val="16"/>
                </w:rPr>
                <w:t>ASTM D6532 - 00(2014) Standard Test Method for Evaluation of the Effect of Clear Water Repellent Treatments on Water Absorption of Hydraulic Cement Mortar Specimens</w:t>
              </w:r>
            </w:ins>
          </w:p>
          <w:p w14:paraId="32515FEB" w14:textId="77777777" w:rsidR="00AD1453" w:rsidRPr="00AD1453" w:rsidRDefault="00AD1453" w:rsidP="00AD1453">
            <w:pPr>
              <w:spacing w:after="120"/>
              <w:rPr>
                <w:rFonts w:ascii="Calibri Light" w:hAnsi="Calibri Light"/>
                <w:sz w:val="16"/>
                <w:szCs w:val="16"/>
              </w:rPr>
            </w:pPr>
            <w:del w:id="5546" w:author="Ashan Senel Asmone" w:date="2016-03-21T20:15:00Z">
              <w:r w:rsidRPr="00AD1453" w:rsidDel="00B73746">
                <w:rPr>
                  <w:rFonts w:ascii="Calibri Light" w:hAnsi="Calibri Light"/>
                  <w:sz w:val="16"/>
                  <w:szCs w:val="16"/>
                </w:rPr>
                <w:delText>C898-01 Standard Guide for Use of High Solids Content, Cold Liquid-Applied Elastomeric WATERPROOFING Membrane With Separate Wearing Course</w:delText>
              </w:r>
            </w:del>
            <w:ins w:id="5547" w:author="Ashan Senel Asmone" w:date="2016-03-21T20:15:00Z">
              <w:r w:rsidR="00B73746">
                <w:rPr>
                  <w:rFonts w:ascii="Calibri Light" w:hAnsi="Calibri Light"/>
                  <w:sz w:val="16"/>
                  <w:szCs w:val="16"/>
                </w:rPr>
                <w:t>ASTM C898 / C898M - 09 Standard Guide for Use of High Solids Content, Cold Liquid-Applied Elastomeric Waterproofing Membrane With Separate Wearing Course</w:t>
              </w:r>
            </w:ins>
          </w:p>
          <w:p w14:paraId="76D98D2A" w14:textId="77777777" w:rsidR="00401C5E" w:rsidRPr="00AD1453" w:rsidRDefault="00401C5E" w:rsidP="00401C5E">
            <w:pPr>
              <w:spacing w:after="120"/>
              <w:rPr>
                <w:rFonts w:ascii="Calibri Light" w:hAnsi="Calibri Light"/>
                <w:sz w:val="16"/>
                <w:szCs w:val="16"/>
              </w:rPr>
            </w:pPr>
          </w:p>
        </w:tc>
      </w:tr>
      <w:tr w:rsidR="00401C5E" w:rsidRPr="004F3C8C" w14:paraId="44C6CC9A" w14:textId="77777777" w:rsidTr="00401C5E">
        <w:tc>
          <w:tcPr>
            <w:tcW w:w="685" w:type="dxa"/>
          </w:tcPr>
          <w:p w14:paraId="6D84E78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EB3DD99" w14:textId="77777777" w:rsidR="00AD1453" w:rsidRPr="00AD1453" w:rsidRDefault="00AD1453" w:rsidP="00AD1453">
            <w:pPr>
              <w:spacing w:after="120"/>
              <w:rPr>
                <w:rFonts w:ascii="Calibri Light" w:hAnsi="Calibri Light"/>
                <w:sz w:val="16"/>
                <w:szCs w:val="16"/>
              </w:rPr>
            </w:pPr>
            <w:r w:rsidRPr="00AD1453">
              <w:rPr>
                <w:rFonts w:ascii="Calibri Light" w:hAnsi="Calibri Light"/>
                <w:b/>
                <w:bCs/>
                <w:sz w:val="16"/>
                <w:szCs w:val="16"/>
                <w:u w:val="single"/>
              </w:rPr>
              <w:t>Masonry</w:t>
            </w:r>
          </w:p>
          <w:p w14:paraId="7548F43F" w14:textId="77777777" w:rsidR="00AD1453" w:rsidRPr="00AD1453" w:rsidRDefault="00AD1453" w:rsidP="00AD1453">
            <w:pPr>
              <w:spacing w:after="120"/>
              <w:rPr>
                <w:rFonts w:ascii="Calibri Light" w:hAnsi="Calibri Light"/>
                <w:sz w:val="16"/>
                <w:szCs w:val="16"/>
              </w:rPr>
            </w:pPr>
            <w:del w:id="5548" w:author="Ashan Senel Asmone" w:date="2016-03-21T20:16:00Z">
              <w:r w:rsidRPr="00AD1453" w:rsidDel="00B73746">
                <w:rPr>
                  <w:rFonts w:ascii="Calibri Light" w:hAnsi="Calibri Light"/>
                  <w:sz w:val="16"/>
                  <w:szCs w:val="16"/>
                </w:rPr>
                <w:delText>AS 1617.1-2003 Refractory bricks and shapes - Fireclay</w:delText>
              </w:r>
            </w:del>
            <w:ins w:id="5549" w:author="Ashan Senel Asmone" w:date="2016-03-21T20:16:00Z">
              <w:r w:rsidR="00B73746">
                <w:rPr>
                  <w:rFonts w:ascii="Calibri Light" w:hAnsi="Calibri Light"/>
                  <w:sz w:val="16"/>
                  <w:szCs w:val="16"/>
                </w:rPr>
                <w:t>AS 1617.1-2003 (R2013) Refractory bricks and shapes - Fireclay</w:t>
              </w:r>
            </w:ins>
          </w:p>
          <w:p w14:paraId="0ACF0189" w14:textId="77777777" w:rsidR="00AD1453" w:rsidRPr="00AD1453" w:rsidRDefault="00AD1453" w:rsidP="00AD1453">
            <w:pPr>
              <w:spacing w:after="120"/>
              <w:rPr>
                <w:rFonts w:ascii="Calibri Light" w:hAnsi="Calibri Light"/>
                <w:sz w:val="16"/>
                <w:szCs w:val="16"/>
              </w:rPr>
            </w:pPr>
            <w:del w:id="5550" w:author="Ashan Senel Asmone" w:date="2016-03-21T20:17:00Z">
              <w:r w:rsidRPr="00AD1453" w:rsidDel="00B73746">
                <w:rPr>
                  <w:rFonts w:ascii="Calibri Light" w:hAnsi="Calibri Light"/>
                  <w:sz w:val="16"/>
                  <w:szCs w:val="16"/>
                </w:rPr>
                <w:delText>AS 1618-2003 Dimensions and preferred sizes for refractory bricks</w:delText>
              </w:r>
            </w:del>
            <w:ins w:id="5551" w:author="Ashan Senel Asmone" w:date="2016-03-21T20:17:00Z">
              <w:r w:rsidR="00B73746">
                <w:rPr>
                  <w:rFonts w:ascii="Calibri Light" w:hAnsi="Calibri Light"/>
                  <w:sz w:val="16"/>
                  <w:szCs w:val="16"/>
                </w:rPr>
                <w:t>AS 1618-2003 (R2013) Dimensions and preferred sizes for refractory bricks</w:t>
              </w:r>
            </w:ins>
          </w:p>
          <w:p w14:paraId="427AA6EE" w14:textId="77777777" w:rsidR="00AD1453" w:rsidRPr="00AD1453" w:rsidRDefault="00AD1453" w:rsidP="00AD1453">
            <w:pPr>
              <w:spacing w:after="120"/>
              <w:rPr>
                <w:rFonts w:ascii="Calibri Light" w:hAnsi="Calibri Light"/>
                <w:sz w:val="16"/>
                <w:szCs w:val="16"/>
              </w:rPr>
            </w:pPr>
            <w:del w:id="5552" w:author="Ashan Senel Asmone" w:date="2016-03-21T20:17:00Z">
              <w:r w:rsidRPr="00AD1453" w:rsidDel="00B73746">
                <w:rPr>
                  <w:rFonts w:ascii="Calibri Light" w:hAnsi="Calibri Light"/>
                  <w:sz w:val="16"/>
                  <w:szCs w:val="16"/>
                </w:rPr>
                <w:delText>AS/NZS 2699.1:2000 Built-in components for masonry construction - Wall ties</w:delText>
              </w:r>
            </w:del>
            <w:ins w:id="5553" w:author="Ashan Senel Asmone" w:date="2016-03-21T20:17:00Z">
              <w:r w:rsidR="00B73746">
                <w:rPr>
                  <w:rFonts w:ascii="Calibri Light" w:hAnsi="Calibri Light"/>
                  <w:sz w:val="16"/>
                  <w:szCs w:val="16"/>
                </w:rPr>
                <w:t>AS/NZS 2699.1:2000 Built-in components for masonry construction - Wall ties</w:t>
              </w:r>
            </w:ins>
          </w:p>
          <w:p w14:paraId="7662E135" w14:textId="77777777" w:rsidR="00AD1453" w:rsidRPr="00AD1453" w:rsidRDefault="00AD1453" w:rsidP="00AD1453">
            <w:pPr>
              <w:spacing w:after="120"/>
              <w:rPr>
                <w:rFonts w:ascii="Calibri Light" w:hAnsi="Calibri Light"/>
                <w:sz w:val="16"/>
                <w:szCs w:val="16"/>
              </w:rPr>
            </w:pPr>
            <w:del w:id="5554" w:author="Ashan Senel Asmone" w:date="2016-03-21T20:18:00Z">
              <w:r w:rsidRPr="00AD1453" w:rsidDel="00B73746">
                <w:rPr>
                  <w:rFonts w:ascii="Calibri Light" w:hAnsi="Calibri Light"/>
                  <w:sz w:val="16"/>
                  <w:szCs w:val="16"/>
                </w:rPr>
                <w:delText>AS/NZS 2699.2:2000 Built-in components for masonry construction - Connectors and accesories</w:delText>
              </w:r>
            </w:del>
            <w:ins w:id="5555" w:author="Ashan Senel Asmone" w:date="2016-03-21T20:18:00Z">
              <w:r w:rsidR="00B73746">
                <w:rPr>
                  <w:rFonts w:ascii="Calibri Light" w:hAnsi="Calibri Light"/>
                  <w:sz w:val="16"/>
                  <w:szCs w:val="16"/>
                </w:rPr>
                <w:t>AS/NZS 2699.2:2000 Built-in components for masonry construction, - Connectors and accessories</w:t>
              </w:r>
            </w:ins>
          </w:p>
          <w:p w14:paraId="4A66ABE9" w14:textId="77777777" w:rsidR="00AD1453" w:rsidRPr="00AD1453" w:rsidRDefault="00AD1453" w:rsidP="00AD1453">
            <w:pPr>
              <w:spacing w:after="120"/>
              <w:rPr>
                <w:rFonts w:ascii="Calibri Light" w:hAnsi="Calibri Light"/>
                <w:sz w:val="16"/>
                <w:szCs w:val="16"/>
              </w:rPr>
            </w:pPr>
            <w:del w:id="5556" w:author="Ashan Senel Asmone" w:date="2016-03-21T20:19:00Z">
              <w:r w:rsidRPr="00AD1453" w:rsidDel="00B73746">
                <w:rPr>
                  <w:rFonts w:ascii="Calibri Light" w:hAnsi="Calibri Light"/>
                  <w:sz w:val="16"/>
                  <w:szCs w:val="16"/>
                </w:rPr>
                <w:delText>AS 3700-2001 Masonry structures</w:delText>
              </w:r>
            </w:del>
            <w:ins w:id="5557" w:author="Ashan Senel Asmone" w:date="2016-03-21T20:20:00Z">
              <w:r w:rsidR="00B73746">
                <w:rPr>
                  <w:rFonts w:ascii="Calibri Light" w:hAnsi="Calibri Light"/>
                  <w:sz w:val="16"/>
                  <w:szCs w:val="16"/>
                </w:rPr>
                <w:t xml:space="preserve">AS 4773.2-2010 Masonry in small buildings - Construction/ AS 4773.1-2010 Masonry in small buildings - Design/ </w:t>
              </w:r>
            </w:ins>
            <w:ins w:id="5558" w:author="Ashan Senel Asmone" w:date="2016-03-21T20:19:00Z">
              <w:r w:rsidR="00B73746">
                <w:rPr>
                  <w:rFonts w:ascii="Calibri Light" w:hAnsi="Calibri Light"/>
                  <w:sz w:val="16"/>
                  <w:szCs w:val="16"/>
                </w:rPr>
                <w:t>AS 3700-2011 Masonry structures</w:t>
              </w:r>
            </w:ins>
          </w:p>
          <w:p w14:paraId="5FDDD4A5" w14:textId="77777777" w:rsidR="00AD1453" w:rsidRPr="00AD1453" w:rsidRDefault="00AD1453" w:rsidP="00AD1453">
            <w:pPr>
              <w:spacing w:after="120"/>
              <w:rPr>
                <w:rFonts w:ascii="Calibri Light" w:hAnsi="Calibri Light"/>
                <w:sz w:val="16"/>
                <w:szCs w:val="16"/>
              </w:rPr>
            </w:pPr>
            <w:del w:id="5559" w:author="Ashan Senel Asmone" w:date="2016-03-21T20:21:00Z">
              <w:r w:rsidRPr="00AD1453" w:rsidDel="00B73746">
                <w:rPr>
                  <w:rFonts w:ascii="Calibri Light" w:hAnsi="Calibri Light"/>
                  <w:sz w:val="16"/>
                  <w:szCs w:val="16"/>
                </w:rPr>
                <w:delText>AS/NZS 4517:1998 Abrasive products - Segmented saws for machining of stone and masonry cutting - Dimensions of steel blades</w:delText>
              </w:r>
            </w:del>
            <w:ins w:id="5560" w:author="Ashan Senel Asmone" w:date="2016-03-21T20:22:00Z">
              <w:r w:rsidR="00B73746">
                <w:rPr>
                  <w:rFonts w:ascii="Calibri Light" w:hAnsi="Calibri Light"/>
                  <w:sz w:val="16"/>
                  <w:szCs w:val="16"/>
                </w:rPr>
                <w:t xml:space="preserve">AS 4517.1-2006 Blanks for superabrasive cutting-off wheels - Manually guided cutting-off in building and civil engineering/ </w:t>
              </w:r>
            </w:ins>
            <w:ins w:id="5561" w:author="Ashan Senel Asmone" w:date="2016-03-21T20:21:00Z">
              <w:r w:rsidR="00B73746">
                <w:rPr>
                  <w:rFonts w:ascii="Calibri Light" w:hAnsi="Calibri Light"/>
                  <w:sz w:val="16"/>
                  <w:szCs w:val="16"/>
                </w:rPr>
                <w:t>AS 4517.2-2006 Blanks for superabrasive cutting-off wheels - Hand-held cutting-off in building and civil engineering</w:t>
              </w:r>
            </w:ins>
          </w:p>
          <w:p w14:paraId="5C33B753" w14:textId="77777777" w:rsidR="00AD1453" w:rsidRPr="00AD1453" w:rsidRDefault="00AD1453" w:rsidP="00AD1453">
            <w:pPr>
              <w:spacing w:after="120"/>
              <w:rPr>
                <w:rFonts w:ascii="Calibri Light" w:hAnsi="Calibri Light"/>
                <w:sz w:val="16"/>
                <w:szCs w:val="16"/>
              </w:rPr>
            </w:pPr>
            <w:del w:id="5562" w:author="Ashan Senel Asmone" w:date="2016-03-21T20:23:00Z">
              <w:r w:rsidRPr="00AD1453" w:rsidDel="00B73746">
                <w:rPr>
                  <w:rFonts w:ascii="Calibri Light" w:hAnsi="Calibri Light"/>
                  <w:sz w:val="16"/>
                  <w:szCs w:val="16"/>
                </w:rPr>
                <w:delText>AS/NZS 4524.10:1998 Bonded abrasive products - Dimensions - Honing stones and superfinishings</w:delText>
              </w:r>
            </w:del>
            <w:ins w:id="5563" w:author="Ashan Senel Asmone" w:date="2016-03-21T20:23:00Z">
              <w:r w:rsidR="00B73746">
                <w:rPr>
                  <w:rFonts w:ascii="Calibri Light" w:hAnsi="Calibri Light"/>
                  <w:sz w:val="16"/>
                  <w:szCs w:val="16"/>
                </w:rPr>
                <w:t>AS/NZS 4524.10:1998 Bonded abrasive products - Dimensions - Honing stones and superfinishings</w:t>
              </w:r>
            </w:ins>
          </w:p>
          <w:p w14:paraId="470CCEE2" w14:textId="77777777" w:rsidR="00AD1453" w:rsidRPr="00AD1453" w:rsidRDefault="00AD1453" w:rsidP="00AD1453">
            <w:pPr>
              <w:spacing w:after="120"/>
              <w:rPr>
                <w:rFonts w:ascii="Calibri Light" w:hAnsi="Calibri Light"/>
                <w:sz w:val="16"/>
                <w:szCs w:val="16"/>
              </w:rPr>
            </w:pPr>
            <w:del w:id="5564" w:author="Ashan Senel Asmone" w:date="2016-03-21T20:23:00Z">
              <w:r w:rsidRPr="00AD1453" w:rsidDel="00B73746">
                <w:rPr>
                  <w:rFonts w:ascii="Calibri Light" w:hAnsi="Calibri Light"/>
                  <w:sz w:val="16"/>
                  <w:szCs w:val="16"/>
                </w:rPr>
                <w:delText>AS/NZS 4284:1995 Testing of building facades</w:delText>
              </w:r>
            </w:del>
            <w:ins w:id="5565" w:author="Ashan Senel Asmone" w:date="2016-03-21T20:23:00Z">
              <w:r w:rsidR="00B73746">
                <w:rPr>
                  <w:rFonts w:ascii="Calibri Light" w:hAnsi="Calibri Light"/>
                  <w:sz w:val="16"/>
                  <w:szCs w:val="16"/>
                </w:rPr>
                <w:t>AS/NZS 4284:2008 Testing of building facades</w:t>
              </w:r>
            </w:ins>
          </w:p>
          <w:p w14:paraId="516984E0" w14:textId="77777777" w:rsidR="00AD1453" w:rsidRPr="00AD1453" w:rsidRDefault="00AD1453" w:rsidP="00AD1453">
            <w:pPr>
              <w:spacing w:after="120"/>
              <w:rPr>
                <w:rFonts w:ascii="Calibri Light" w:hAnsi="Calibri Light"/>
                <w:sz w:val="16"/>
                <w:szCs w:val="16"/>
              </w:rPr>
            </w:pPr>
            <w:r w:rsidRPr="00AD1453">
              <w:rPr>
                <w:rFonts w:ascii="Calibri Light" w:hAnsi="Calibri Light"/>
                <w:b/>
                <w:bCs/>
                <w:sz w:val="16"/>
                <w:szCs w:val="16"/>
                <w:u w:val="single"/>
              </w:rPr>
              <w:t>Mortar</w:t>
            </w:r>
          </w:p>
          <w:p w14:paraId="581B57DF" w14:textId="77777777" w:rsidR="00AD1453" w:rsidRPr="00AD1453" w:rsidRDefault="00AD1453" w:rsidP="00AD1453">
            <w:pPr>
              <w:spacing w:after="120"/>
              <w:rPr>
                <w:rFonts w:ascii="Calibri Light" w:hAnsi="Calibri Light"/>
                <w:sz w:val="16"/>
                <w:szCs w:val="16"/>
              </w:rPr>
            </w:pPr>
            <w:del w:id="5566" w:author="Ashan Senel Asmone" w:date="2016-03-21T20:24:00Z">
              <w:r w:rsidRPr="00AD1453" w:rsidDel="00B73746">
                <w:rPr>
                  <w:rFonts w:ascii="Calibri Light" w:hAnsi="Calibri Light"/>
                  <w:sz w:val="16"/>
                  <w:szCs w:val="16"/>
                </w:rPr>
                <w:delText>AS 1478.1-2000 Chemical admixtures for concrete, mortar and grout - Admixtures for concrete</w:delText>
              </w:r>
            </w:del>
            <w:ins w:id="5567" w:author="Ashan Senel Asmone" w:date="2016-03-21T20:24:00Z">
              <w:r w:rsidR="00B73746">
                <w:rPr>
                  <w:rFonts w:ascii="Calibri Light" w:hAnsi="Calibri Light"/>
                  <w:sz w:val="16"/>
                  <w:szCs w:val="16"/>
                </w:rPr>
                <w:t>AS 1478.1-2000 Chemical admixtures for concrete, mortar and grout - Admixtures for concrete</w:t>
              </w:r>
            </w:ins>
          </w:p>
          <w:p w14:paraId="2C06DF54" w14:textId="77777777" w:rsidR="00AD1453" w:rsidRPr="00AD1453" w:rsidRDefault="00AD1453" w:rsidP="00AD1453">
            <w:pPr>
              <w:spacing w:after="120"/>
              <w:rPr>
                <w:rFonts w:ascii="Calibri Light" w:hAnsi="Calibri Light"/>
                <w:sz w:val="16"/>
                <w:szCs w:val="16"/>
              </w:rPr>
            </w:pPr>
            <w:del w:id="5568" w:author="Ashan Senel Asmone" w:date="2016-03-21T20:25:00Z">
              <w:r w:rsidRPr="00AD1453" w:rsidDel="00B73746">
                <w:rPr>
                  <w:rFonts w:ascii="Calibri Light" w:hAnsi="Calibri Light"/>
                  <w:sz w:val="16"/>
                  <w:szCs w:val="16"/>
                </w:rPr>
                <w:delText>AS 2350.12-1995 Methods of testing portland and blended cements - Preparation of a standard mortar and moulding of specimens</w:delText>
              </w:r>
            </w:del>
            <w:ins w:id="5569" w:author="Ashan Senel Asmone" w:date="2016-03-21T20:25:00Z">
              <w:r w:rsidR="00B73746">
                <w:rPr>
                  <w:rFonts w:ascii="Calibri Light" w:hAnsi="Calibri Light"/>
                  <w:sz w:val="16"/>
                  <w:szCs w:val="16"/>
                </w:rPr>
                <w:t>AS 2350.12-2006 Methods of testing portland, blended and masonry cements - Preparation of a standard mortar and moulding of specimens</w:t>
              </w:r>
            </w:ins>
          </w:p>
          <w:p w14:paraId="1EB260C6" w14:textId="77777777" w:rsidR="00AD1453" w:rsidRPr="00AD1453" w:rsidRDefault="00AD1453" w:rsidP="00AD1453">
            <w:pPr>
              <w:spacing w:after="120"/>
              <w:rPr>
                <w:rFonts w:ascii="Calibri Light" w:hAnsi="Calibri Light"/>
                <w:sz w:val="16"/>
                <w:szCs w:val="16"/>
              </w:rPr>
            </w:pPr>
            <w:del w:id="5570" w:author="Ashan Senel Asmone" w:date="2016-03-21T20:26:00Z">
              <w:r w:rsidRPr="00AD1453" w:rsidDel="00B73746">
                <w:rPr>
                  <w:rFonts w:ascii="Calibri Light" w:hAnsi="Calibri Light"/>
                  <w:sz w:val="16"/>
                  <w:szCs w:val="16"/>
                </w:rPr>
                <w:delText>AS 1316-2003 Masonry cement</w:delText>
              </w:r>
            </w:del>
            <w:ins w:id="5571" w:author="Ashan Senel Asmone" w:date="2016-03-21T20:26:00Z">
              <w:r w:rsidR="00B73746">
                <w:rPr>
                  <w:rFonts w:ascii="Calibri Light" w:hAnsi="Calibri Light"/>
                  <w:sz w:val="16"/>
                  <w:szCs w:val="16"/>
                </w:rPr>
                <w:t>AS 1316-2003 Masonry cement</w:t>
              </w:r>
            </w:ins>
          </w:p>
          <w:p w14:paraId="3C375BCE" w14:textId="77777777" w:rsidR="00AD1453" w:rsidRPr="00AD1453" w:rsidRDefault="00AD1453" w:rsidP="00AD1453">
            <w:pPr>
              <w:spacing w:after="120"/>
              <w:rPr>
                <w:rFonts w:ascii="Calibri Light" w:hAnsi="Calibri Light"/>
                <w:sz w:val="16"/>
                <w:szCs w:val="16"/>
              </w:rPr>
            </w:pPr>
            <w:del w:id="5572" w:author="Ashan Senel Asmone" w:date="2016-03-21T20:27:00Z">
              <w:r w:rsidRPr="00AD1453" w:rsidDel="00B73746">
                <w:rPr>
                  <w:rFonts w:ascii="Calibri Light" w:hAnsi="Calibri Light"/>
                  <w:sz w:val="16"/>
                  <w:szCs w:val="16"/>
                </w:rPr>
                <w:delText>AS/NZS 2350.11:2001 Methods of testing portland, blended and masonry cements - Compressive strength</w:delText>
              </w:r>
            </w:del>
            <w:ins w:id="5573" w:author="Ashan Senel Asmone" w:date="2016-03-21T20:27:00Z">
              <w:r w:rsidR="00B73746">
                <w:rPr>
                  <w:rFonts w:ascii="Calibri Light" w:hAnsi="Calibri Light"/>
                  <w:sz w:val="16"/>
                  <w:szCs w:val="16"/>
                </w:rPr>
                <w:t>AS/NZS 2350.11:2006 Methods of testing portland, blended and masonry cements - Compressive strength</w:t>
              </w:r>
            </w:ins>
          </w:p>
          <w:p w14:paraId="32C9B971" w14:textId="77777777" w:rsidR="00AD1453" w:rsidRPr="00AD1453" w:rsidRDefault="00AD1453" w:rsidP="00AD1453">
            <w:pPr>
              <w:spacing w:after="120"/>
              <w:rPr>
                <w:rFonts w:ascii="Calibri Light" w:hAnsi="Calibri Light"/>
                <w:sz w:val="16"/>
                <w:szCs w:val="16"/>
              </w:rPr>
            </w:pPr>
            <w:del w:id="5574" w:author="Ashan Asmone" w:date="2016-03-31T12:17:00Z">
              <w:r w:rsidRPr="00AD1453" w:rsidDel="008A5E08">
                <w:rPr>
                  <w:rFonts w:ascii="Calibri Light" w:hAnsi="Calibri Light"/>
                  <w:sz w:val="16"/>
                  <w:szCs w:val="16"/>
                </w:rPr>
                <w:delText>AS/NZS 2350.16:2001</w:delText>
              </w:r>
            </w:del>
            <w:r w:rsidRPr="00AD1453">
              <w:rPr>
                <w:rFonts w:ascii="Calibri Light" w:hAnsi="Calibri Light"/>
                <w:sz w:val="16"/>
                <w:szCs w:val="16"/>
              </w:rPr>
              <w:t> </w:t>
            </w:r>
            <w:r w:rsidRPr="00AD1453">
              <w:rPr>
                <w:rFonts w:ascii="Calibri Light" w:hAnsi="Calibri Light"/>
                <w:sz w:val="16"/>
                <w:szCs w:val="16"/>
              </w:rPr>
              <w:br/>
            </w:r>
            <w:del w:id="5575" w:author="Ashan Asmone" w:date="2016-03-31T12:17:00Z">
              <w:r w:rsidRPr="00AD1453" w:rsidDel="008A5E08">
                <w:rPr>
                  <w:rFonts w:ascii="Calibri Light" w:hAnsi="Calibri Light"/>
                  <w:sz w:val="16"/>
                  <w:szCs w:val="16"/>
                </w:rPr>
                <w:delText>Methods of testing portland, blended and masonry cements - Determination of air content of masonry cement</w:delText>
              </w:r>
            </w:del>
            <w:ins w:id="5576" w:author="Ashan Asmone" w:date="2016-03-31T12:17:00Z">
              <w:r w:rsidR="008A5E08">
                <w:rPr>
                  <w:rFonts w:ascii="Calibri Light" w:hAnsi="Calibri Light"/>
                  <w:sz w:val="16"/>
                  <w:szCs w:val="16"/>
                </w:rPr>
                <w:t>AS/NZS 2350.16:2006 Methods of testing portland, blended and masonry cements - Determination of air content of masonry cement</w:t>
              </w:r>
            </w:ins>
          </w:p>
          <w:p w14:paraId="7FDBE216" w14:textId="77777777" w:rsidR="00AD1453" w:rsidRPr="00AD1453" w:rsidRDefault="00AD1453" w:rsidP="00AD1453">
            <w:pPr>
              <w:spacing w:after="120"/>
              <w:rPr>
                <w:rFonts w:ascii="Calibri Light" w:hAnsi="Calibri Light"/>
                <w:sz w:val="16"/>
                <w:szCs w:val="16"/>
              </w:rPr>
            </w:pPr>
            <w:del w:id="5577" w:author="Ashan Senel Asmone" w:date="2016-03-21T20:30:00Z">
              <w:r w:rsidRPr="00AD1453" w:rsidDel="00B73746">
                <w:rPr>
                  <w:rFonts w:ascii="Calibri Light" w:hAnsi="Calibri Light"/>
                  <w:sz w:val="16"/>
                  <w:szCs w:val="16"/>
                </w:rPr>
                <w:delText>AS/NZS 2350.17:2001 Methods of testing portland, blended and masonry cements Determination of soundness of masonry cements</w:delText>
              </w:r>
            </w:del>
            <w:ins w:id="5578" w:author="Ashan Senel Asmone" w:date="2016-03-21T20:30:00Z">
              <w:r w:rsidR="00B73746">
                <w:rPr>
                  <w:rFonts w:ascii="Calibri Light" w:hAnsi="Calibri Light"/>
                  <w:sz w:val="16"/>
                  <w:szCs w:val="16"/>
                </w:rPr>
                <w:t>AS/NZS 2350.17:2001 Methods of testing portland, blended and masonry cements - Determination of soundness of masonry cements</w:t>
              </w:r>
            </w:ins>
          </w:p>
          <w:p w14:paraId="317D757B" w14:textId="77777777" w:rsidR="00AD1453" w:rsidRPr="00AD1453" w:rsidRDefault="00AD1453" w:rsidP="00AD1453">
            <w:pPr>
              <w:spacing w:after="120"/>
              <w:rPr>
                <w:rFonts w:ascii="Calibri Light" w:hAnsi="Calibri Light"/>
                <w:sz w:val="16"/>
                <w:szCs w:val="16"/>
              </w:rPr>
            </w:pPr>
            <w:del w:id="5579" w:author="Ashan Senel Asmone" w:date="2016-03-21T20:29:00Z">
              <w:r w:rsidRPr="00AD1453" w:rsidDel="00B73746">
                <w:rPr>
                  <w:rFonts w:ascii="Calibri Light" w:hAnsi="Calibri Light"/>
                  <w:sz w:val="16"/>
                  <w:szCs w:val="16"/>
                </w:rPr>
                <w:delText>AS/NZS 2350.17:2001 Methods of testing portland, blended and masonry cements Determination of soundness of asonry cements</w:delText>
              </w:r>
            </w:del>
          </w:p>
          <w:p w14:paraId="3510C388" w14:textId="77777777" w:rsidR="00AD1453" w:rsidRPr="00AD1453" w:rsidRDefault="00AD1453" w:rsidP="00AD1453">
            <w:pPr>
              <w:spacing w:after="120"/>
              <w:rPr>
                <w:rFonts w:ascii="Calibri Light" w:hAnsi="Calibri Light"/>
                <w:sz w:val="16"/>
                <w:szCs w:val="16"/>
              </w:rPr>
            </w:pPr>
            <w:del w:id="5580" w:author="Ashan Senel Asmone" w:date="2016-03-21T20:33:00Z">
              <w:r w:rsidRPr="00AD1453" w:rsidDel="00901293">
                <w:rPr>
                  <w:rFonts w:ascii="Calibri Light" w:hAnsi="Calibri Light"/>
                  <w:sz w:val="16"/>
                  <w:szCs w:val="16"/>
                </w:rPr>
                <w:delText>AS/NZS 2350.18:2001 Methods of testing portland, blended and masonry cements - Determination of water retention of masonry cement</w:delText>
              </w:r>
            </w:del>
            <w:ins w:id="5581" w:author="Ashan Senel Asmone" w:date="2016-03-21T20:33:00Z">
              <w:r w:rsidR="00901293">
                <w:rPr>
                  <w:rFonts w:ascii="Calibri Light" w:hAnsi="Calibri Light"/>
                  <w:sz w:val="16"/>
                  <w:szCs w:val="16"/>
                </w:rPr>
                <w:t>AS/NZS 2350.18:2006 Methods of testing portland, blended and masonry cements - Determination of water retention of masonry cement</w:t>
              </w:r>
            </w:ins>
          </w:p>
          <w:p w14:paraId="5F29F5B2" w14:textId="77777777" w:rsidR="00AD1453" w:rsidRPr="00AD1453" w:rsidRDefault="00AD1453" w:rsidP="00AD1453">
            <w:pPr>
              <w:spacing w:after="120"/>
              <w:rPr>
                <w:rFonts w:ascii="Calibri Light" w:hAnsi="Calibri Light"/>
                <w:sz w:val="16"/>
                <w:szCs w:val="16"/>
              </w:rPr>
            </w:pPr>
            <w:del w:id="5582" w:author="Ashan Senel Asmone" w:date="2016-03-21T20:33:00Z">
              <w:r w:rsidRPr="00AD1453" w:rsidDel="00901293">
                <w:rPr>
                  <w:rFonts w:ascii="Calibri Light" w:hAnsi="Calibri Light"/>
                  <w:sz w:val="16"/>
                  <w:szCs w:val="16"/>
                </w:rPr>
                <w:delText>AS 2701-2001 Methods of sampling and testing mortar for masonry construction</w:delText>
              </w:r>
            </w:del>
            <w:ins w:id="5583" w:author="Ashan Senel Asmone" w:date="2016-03-21T20:33:00Z">
              <w:r w:rsidR="00901293">
                <w:rPr>
                  <w:rFonts w:ascii="Calibri Light" w:hAnsi="Calibri Light"/>
                  <w:sz w:val="16"/>
                  <w:szCs w:val="16"/>
                </w:rPr>
                <w:t>AS 2701-2001 Methods of sampling and testing mortar for masonry construction</w:t>
              </w:r>
            </w:ins>
          </w:p>
          <w:p w14:paraId="67C39DD4" w14:textId="77777777" w:rsidR="00AD1453" w:rsidRPr="00AD1453" w:rsidRDefault="00AD1453" w:rsidP="00AD1453">
            <w:pPr>
              <w:spacing w:after="120"/>
              <w:rPr>
                <w:rFonts w:ascii="Calibri Light" w:hAnsi="Calibri Light"/>
                <w:sz w:val="16"/>
                <w:szCs w:val="16"/>
              </w:rPr>
            </w:pPr>
            <w:del w:id="5584" w:author="Ashan Senel Asmone" w:date="2016-03-21T20:36:00Z">
              <w:r w:rsidRPr="00AD1453" w:rsidDel="00901293">
                <w:rPr>
                  <w:rFonts w:ascii="Calibri Light" w:hAnsi="Calibri Light"/>
                  <w:sz w:val="16"/>
                  <w:szCs w:val="16"/>
                </w:rPr>
                <w:delText>AS 2701.4-1984 Methods of sampling and testing mortar for masonry construction - Method for determination of compressive strength</w:delText>
              </w:r>
            </w:del>
          </w:p>
          <w:p w14:paraId="568ACAFF" w14:textId="77777777" w:rsidR="00AD1453" w:rsidRPr="00AD1453" w:rsidRDefault="00AD1453" w:rsidP="00AD1453">
            <w:pPr>
              <w:spacing w:after="120"/>
              <w:rPr>
                <w:rFonts w:ascii="Calibri Light" w:hAnsi="Calibri Light"/>
                <w:sz w:val="16"/>
                <w:szCs w:val="16"/>
              </w:rPr>
            </w:pPr>
            <w:del w:id="5585" w:author="Ashan Senel Asmone" w:date="2016-03-21T20:37:00Z">
              <w:r w:rsidRPr="00AD1453" w:rsidDel="00901293">
                <w:rPr>
                  <w:rFonts w:ascii="Calibri Light" w:hAnsi="Calibri Light"/>
                  <w:sz w:val="16"/>
                  <w:szCs w:val="16"/>
                </w:rPr>
                <w:delText>AS 2701.4-1984/Amdt 1-1988 Methods of sampling and testing mortar for masonry construction - Method for determination of compressive strength</w:delText>
              </w:r>
            </w:del>
          </w:p>
          <w:p w14:paraId="259A7194" w14:textId="77777777" w:rsidR="00AD1453" w:rsidRPr="00AD1453" w:rsidRDefault="00AD1453" w:rsidP="00AD1453">
            <w:pPr>
              <w:spacing w:after="120"/>
              <w:rPr>
                <w:rFonts w:ascii="Calibri Light" w:hAnsi="Calibri Light"/>
                <w:sz w:val="16"/>
                <w:szCs w:val="16"/>
              </w:rPr>
            </w:pPr>
            <w:del w:id="5586" w:author="Ashan Senel Asmone" w:date="2016-03-21T20:38:00Z">
              <w:r w:rsidRPr="00AD1453" w:rsidDel="00901293">
                <w:rPr>
                  <w:rFonts w:ascii="Calibri Light" w:hAnsi="Calibri Light"/>
                  <w:sz w:val="16"/>
                  <w:szCs w:val="16"/>
                </w:rPr>
                <w:delText>AS 2701.5-1984 Methods of sampling and testing mortar for masonry construction - Method for determination of consistency - Slump test</w:delText>
              </w:r>
            </w:del>
          </w:p>
          <w:p w14:paraId="3104058C" w14:textId="77777777" w:rsidR="00AD1453" w:rsidRPr="00AD1453" w:rsidRDefault="00AD1453" w:rsidP="00AD1453">
            <w:pPr>
              <w:spacing w:after="120"/>
              <w:rPr>
                <w:rFonts w:ascii="Calibri Light" w:hAnsi="Calibri Light"/>
                <w:sz w:val="16"/>
                <w:szCs w:val="16"/>
              </w:rPr>
            </w:pPr>
            <w:del w:id="5587" w:author="Ashan Senel Asmone" w:date="2016-03-21T20:39:00Z">
              <w:r w:rsidRPr="00AD1453" w:rsidDel="00901293">
                <w:rPr>
                  <w:rFonts w:ascii="Calibri Light" w:hAnsi="Calibri Light"/>
                  <w:sz w:val="16"/>
                  <w:szCs w:val="16"/>
                </w:rPr>
                <w:delText>AS 2701.5-1984/Amdt 1-1988 Methods of sampling and testing mortar for masonry construction - Method for determination of consistency - Slump test</w:delText>
              </w:r>
            </w:del>
          </w:p>
          <w:p w14:paraId="025589FB" w14:textId="77777777" w:rsidR="00AD1453" w:rsidRPr="00AD1453" w:rsidRDefault="00AD1453" w:rsidP="00AD1453">
            <w:pPr>
              <w:spacing w:after="120"/>
              <w:rPr>
                <w:rFonts w:ascii="Calibri Light" w:hAnsi="Calibri Light"/>
                <w:sz w:val="16"/>
                <w:szCs w:val="16"/>
              </w:rPr>
            </w:pPr>
            <w:r w:rsidRPr="00AD1453">
              <w:rPr>
                <w:rFonts w:ascii="Calibri Light" w:hAnsi="Calibri Light"/>
                <w:b/>
                <w:bCs/>
                <w:sz w:val="16"/>
                <w:szCs w:val="16"/>
                <w:u w:val="single"/>
              </w:rPr>
              <w:t>Waterproofing for masonry</w:t>
            </w:r>
          </w:p>
          <w:p w14:paraId="269B058D" w14:textId="77777777" w:rsidR="00AD1453" w:rsidRPr="00AD1453" w:rsidRDefault="00AD1453" w:rsidP="00AD1453">
            <w:pPr>
              <w:spacing w:after="120"/>
              <w:rPr>
                <w:rFonts w:ascii="Calibri Light" w:hAnsi="Calibri Light"/>
                <w:sz w:val="16"/>
                <w:szCs w:val="16"/>
              </w:rPr>
            </w:pPr>
            <w:del w:id="5588" w:author="Ashan Senel Asmone" w:date="2016-03-21T20:40:00Z">
              <w:r w:rsidRPr="00AD1453" w:rsidDel="00901293">
                <w:rPr>
                  <w:rFonts w:ascii="Calibri Light" w:hAnsi="Calibri Light"/>
                  <w:sz w:val="16"/>
                  <w:szCs w:val="16"/>
                </w:rPr>
                <w:delText>DR 99449 External waterproofing membrane systems - Part 1: Materials</w:delText>
              </w:r>
            </w:del>
            <w:ins w:id="5589" w:author="Ashan Senel Asmone" w:date="2016-03-21T20:40:00Z">
              <w:r w:rsidR="00901293">
                <w:rPr>
                  <w:rFonts w:ascii="Calibri Light" w:hAnsi="Calibri Light"/>
                  <w:sz w:val="16"/>
                  <w:szCs w:val="16"/>
                </w:rPr>
                <w:t>AS 4654.1-2012 Waterproofing membranes for external above-ground use - Materials</w:t>
              </w:r>
            </w:ins>
          </w:p>
          <w:p w14:paraId="2430C1E0" w14:textId="77777777" w:rsidR="00AD1453" w:rsidRPr="00AD1453" w:rsidRDefault="00AD1453" w:rsidP="00AD1453">
            <w:pPr>
              <w:spacing w:after="120"/>
              <w:rPr>
                <w:rFonts w:ascii="Calibri Light" w:hAnsi="Calibri Light"/>
                <w:sz w:val="16"/>
                <w:szCs w:val="16"/>
              </w:rPr>
            </w:pPr>
            <w:del w:id="5590" w:author="Ashan Senel Asmone" w:date="2016-03-21T20:41:00Z">
              <w:r w:rsidRPr="00AD1453" w:rsidDel="00901293">
                <w:rPr>
                  <w:rFonts w:ascii="Calibri Light" w:hAnsi="Calibri Light"/>
                  <w:sz w:val="16"/>
                  <w:szCs w:val="16"/>
                </w:rPr>
                <w:delText>DR 99450 External waterproofing membranes - Part 2: Design and installation</w:delText>
              </w:r>
            </w:del>
            <w:ins w:id="5591" w:author="Ashan Senel Asmone" w:date="2016-03-21T20:41:00Z">
              <w:r w:rsidR="00901293">
                <w:rPr>
                  <w:rFonts w:ascii="Calibri Light" w:hAnsi="Calibri Light"/>
                  <w:sz w:val="16"/>
                  <w:szCs w:val="16"/>
                </w:rPr>
                <w:t>AS 4654.2-2012 Waterproofing membranes for external above-ground use - Design and installation</w:t>
              </w:r>
            </w:ins>
            <w:r w:rsidRPr="00AD1453">
              <w:rPr>
                <w:rFonts w:ascii="Calibri Light" w:hAnsi="Calibri Light"/>
                <w:sz w:val="16"/>
                <w:szCs w:val="16"/>
              </w:rPr>
              <w:t> </w:t>
            </w:r>
          </w:p>
          <w:p w14:paraId="7D8A7C12" w14:textId="77777777" w:rsidR="00401C5E" w:rsidRPr="00AD1453" w:rsidRDefault="00401C5E" w:rsidP="00401C5E">
            <w:pPr>
              <w:spacing w:after="120"/>
              <w:rPr>
                <w:rFonts w:ascii="Calibri Light" w:hAnsi="Calibri Light"/>
                <w:sz w:val="16"/>
                <w:szCs w:val="16"/>
              </w:rPr>
            </w:pPr>
          </w:p>
        </w:tc>
      </w:tr>
      <w:tr w:rsidR="00401C5E" w:rsidRPr="004F3C8C" w14:paraId="34AAA282" w14:textId="77777777" w:rsidTr="00401C5E">
        <w:tc>
          <w:tcPr>
            <w:tcW w:w="685" w:type="dxa"/>
          </w:tcPr>
          <w:p w14:paraId="19A418C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47571BD3" w14:textId="77777777" w:rsidR="00AD1453" w:rsidRPr="00AD1453" w:rsidRDefault="00AD1453" w:rsidP="00AD1453">
            <w:pPr>
              <w:spacing w:after="120"/>
              <w:rPr>
                <w:rFonts w:ascii="Calibri Light" w:hAnsi="Calibri Light"/>
                <w:sz w:val="16"/>
                <w:szCs w:val="16"/>
              </w:rPr>
            </w:pPr>
            <w:r w:rsidRPr="00AD1453">
              <w:rPr>
                <w:rFonts w:ascii="Calibri Light" w:hAnsi="Calibri Light"/>
                <w:b/>
                <w:bCs/>
                <w:sz w:val="16"/>
                <w:szCs w:val="16"/>
                <w:u w:val="single"/>
              </w:rPr>
              <w:t>Masonry</w:t>
            </w:r>
          </w:p>
          <w:p w14:paraId="73D35AD2" w14:textId="77777777" w:rsidR="00AD1453" w:rsidRPr="00AD1453" w:rsidRDefault="00AD1453" w:rsidP="00AD1453">
            <w:pPr>
              <w:spacing w:after="120"/>
              <w:rPr>
                <w:rFonts w:ascii="Calibri Light" w:hAnsi="Calibri Light"/>
                <w:sz w:val="16"/>
                <w:szCs w:val="16"/>
              </w:rPr>
            </w:pPr>
            <w:del w:id="5592" w:author="Ashan Senel Asmone" w:date="2016-03-21T13:53:00Z">
              <w:r w:rsidRPr="00AD1453" w:rsidDel="00EB11C2">
                <w:rPr>
                  <w:rFonts w:ascii="Calibri Light" w:hAnsi="Calibri Light"/>
                  <w:sz w:val="16"/>
                  <w:szCs w:val="16"/>
                </w:rPr>
                <w:delText>SS 26: 2000 Ordinary Portland Cement</w:delText>
              </w:r>
            </w:del>
            <w:ins w:id="5593"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p>
          <w:p w14:paraId="0E501D15" w14:textId="77777777" w:rsidR="00AD1453" w:rsidRPr="00AD1453" w:rsidRDefault="00AD1453" w:rsidP="00AD1453">
            <w:pPr>
              <w:spacing w:after="120"/>
              <w:rPr>
                <w:rFonts w:ascii="Calibri Light" w:hAnsi="Calibri Light"/>
                <w:sz w:val="16"/>
                <w:szCs w:val="16"/>
              </w:rPr>
            </w:pPr>
            <w:del w:id="5594" w:author="Ashan Senel Asmone" w:date="2016-03-21T20:46:00Z">
              <w:r w:rsidRPr="00AD1453" w:rsidDel="00901293">
                <w:rPr>
                  <w:rFonts w:ascii="Calibri Light" w:hAnsi="Calibri Light"/>
                  <w:sz w:val="16"/>
                  <w:szCs w:val="16"/>
                </w:rPr>
                <w:delText>SS 31 : 1998- Aggregates from natural sources for concrete</w:delText>
              </w:r>
            </w:del>
            <w:ins w:id="5595" w:author="Ashan Senel Asmone" w:date="2016-03-21T20:46:00Z">
              <w:r w:rsidR="00901293">
                <w:rPr>
                  <w:rFonts w:ascii="Calibri Light" w:hAnsi="Calibri Light"/>
                  <w:sz w:val="16"/>
                  <w:szCs w:val="16"/>
                </w:rPr>
                <w:t>SS EN 12620 : 2008 Specification for aggregates for concrete</w:t>
              </w:r>
            </w:ins>
          </w:p>
          <w:p w14:paraId="32786C99" w14:textId="77777777" w:rsidR="00AD1453" w:rsidRPr="00AD1453" w:rsidRDefault="00AD1453" w:rsidP="00AD1453">
            <w:pPr>
              <w:spacing w:after="120"/>
              <w:rPr>
                <w:rFonts w:ascii="Calibri Light" w:hAnsi="Calibri Light"/>
                <w:sz w:val="16"/>
                <w:szCs w:val="16"/>
              </w:rPr>
            </w:pPr>
            <w:del w:id="5596" w:author="Ashan Senel Asmone" w:date="2016-03-21T20:48:00Z">
              <w:r w:rsidRPr="00AD1453" w:rsidDel="00901293">
                <w:rPr>
                  <w:rFonts w:ascii="Calibri Light" w:hAnsi="Calibri Light"/>
                  <w:sz w:val="16"/>
                  <w:szCs w:val="16"/>
                </w:rPr>
                <w:delText>CP 67 : Part 1 : 1997 Code of practice for cleaning and surface repair of buildings - Natural stone, cast stone and clay brick masonry</w:delText>
              </w:r>
            </w:del>
            <w:ins w:id="5597" w:author="Ashan Senel Asmone" w:date="2016-03-21T20:48:00Z">
              <w:r w:rsidR="00901293">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50EAE560" w14:textId="77777777" w:rsidR="00AD1453" w:rsidRPr="00AD1453" w:rsidRDefault="00AD1453" w:rsidP="00AD1453">
            <w:pPr>
              <w:spacing w:after="120"/>
              <w:rPr>
                <w:rFonts w:ascii="Calibri Light" w:hAnsi="Calibri Light"/>
                <w:sz w:val="16"/>
                <w:szCs w:val="16"/>
              </w:rPr>
            </w:pPr>
            <w:del w:id="5598" w:author="Ashan Senel Asmone" w:date="2016-03-21T21:06:00Z">
              <w:r w:rsidRPr="00AD1453" w:rsidDel="0088204E">
                <w:rPr>
                  <w:rFonts w:ascii="Calibri Light" w:hAnsi="Calibri Light"/>
                  <w:sz w:val="16"/>
                  <w:szCs w:val="16"/>
                </w:rPr>
                <w:delText>SS 103 : 1974 Burnt clay and shale bricks</w:delText>
              </w:r>
            </w:del>
          </w:p>
          <w:p w14:paraId="5E6E6BC4" w14:textId="77777777" w:rsidR="00AD1453" w:rsidRPr="00AD1453" w:rsidRDefault="00AD1453" w:rsidP="00AD1453">
            <w:pPr>
              <w:spacing w:after="120"/>
              <w:rPr>
                <w:rFonts w:ascii="Calibri Light" w:hAnsi="Calibri Light"/>
                <w:sz w:val="16"/>
                <w:szCs w:val="16"/>
              </w:rPr>
            </w:pPr>
            <w:r w:rsidRPr="00AD1453">
              <w:rPr>
                <w:rFonts w:ascii="Calibri Light" w:hAnsi="Calibri Light"/>
                <w:b/>
                <w:bCs/>
                <w:sz w:val="16"/>
                <w:szCs w:val="16"/>
                <w:u w:val="single"/>
              </w:rPr>
              <w:t>Mortar</w:t>
            </w:r>
          </w:p>
          <w:p w14:paraId="4D291A84" w14:textId="77777777" w:rsidR="00AD1453" w:rsidRPr="00AD1453" w:rsidRDefault="00AD1453" w:rsidP="00AD1453">
            <w:pPr>
              <w:spacing w:after="120"/>
              <w:rPr>
                <w:rFonts w:ascii="Calibri Light" w:hAnsi="Calibri Light"/>
                <w:sz w:val="16"/>
                <w:szCs w:val="16"/>
              </w:rPr>
            </w:pPr>
            <w:del w:id="5599" w:author="Ashan Senel Asmone" w:date="2016-03-21T20:53:00Z">
              <w:r w:rsidRPr="00AD1453" w:rsidDel="0088204E">
                <w:rPr>
                  <w:rFonts w:ascii="Calibri Light" w:hAnsi="Calibri Light"/>
                  <w:sz w:val="16"/>
                  <w:szCs w:val="16"/>
                </w:rPr>
                <w:delText>SS 320: Admixtures</w:delText>
              </w:r>
            </w:del>
            <w:ins w:id="5600" w:author="Ashan Senel Asmone" w:date="2016-03-21T20:56:00Z">
              <w:r w:rsidR="0088204E">
                <w:rPr>
                  <w:rFonts w:ascii="Calibri Light" w:hAnsi="Calibri Light"/>
                  <w:sz w:val="16"/>
                  <w:szCs w:val="16"/>
                </w:rPr>
                <w:t xml:space="preserve">SS EN 934 - 1 : 2008 (2015) Admixtures for concrete, mortar and grout - Common requirements/ </w:t>
              </w:r>
            </w:ins>
            <w:ins w:id="5601" w:author="Ashan Senel Asmone" w:date="2016-03-21T20:54:00Z">
              <w:r w:rsidR="0088204E">
                <w:rPr>
                  <w:rFonts w:ascii="Calibri Light" w:hAnsi="Calibri Light"/>
                  <w:sz w:val="16"/>
                  <w:szCs w:val="16"/>
                </w:rPr>
                <w:t xml:space="preserve">SS EN 934 - 2 : 2015 Admixtures for concrete, mortar and grout - Part 2 : Definitions, requirements – Concrete admixtures – Definitions, requirements, conformity, marking and labelling/ </w:t>
              </w:r>
            </w:ins>
            <w:ins w:id="5602" w:author="Ashan Senel Asmone" w:date="2016-03-21T20:53:00Z">
              <w:r w:rsidR="0088204E">
                <w:rPr>
                  <w:rFonts w:ascii="Calibri Light" w:hAnsi="Calibri Light"/>
                  <w:sz w:val="16"/>
                  <w:szCs w:val="16"/>
                </w:rPr>
                <w:t>SS EN 934 - 6 : 2008 (2015) Admixtures for concrete, mortar and grout - Sampling, conformity control and evaluation of conformity</w:t>
              </w:r>
            </w:ins>
          </w:p>
          <w:p w14:paraId="3CEB0B67" w14:textId="77777777" w:rsidR="00AD1453" w:rsidRPr="00AD1453" w:rsidRDefault="00AD1453" w:rsidP="00AD1453">
            <w:pPr>
              <w:spacing w:after="120"/>
              <w:rPr>
                <w:rFonts w:ascii="Calibri Light" w:hAnsi="Calibri Light"/>
                <w:sz w:val="16"/>
                <w:szCs w:val="16"/>
              </w:rPr>
            </w:pPr>
            <w:del w:id="5603" w:author="Ashan Senel Asmone" w:date="2016-03-21T21:03:00Z">
              <w:r w:rsidRPr="00AD1453" w:rsidDel="0088204E">
                <w:rPr>
                  <w:rFonts w:ascii="Calibri Light" w:hAnsi="Calibri Light"/>
                  <w:sz w:val="16"/>
                  <w:szCs w:val="16"/>
                </w:rPr>
                <w:delText>SS 397 : Methods of testing cement</w:delText>
              </w:r>
            </w:del>
          </w:p>
          <w:p w14:paraId="202132E8" w14:textId="77777777" w:rsidR="00401C5E" w:rsidRPr="00AD1453" w:rsidRDefault="00401C5E" w:rsidP="00401C5E">
            <w:pPr>
              <w:spacing w:after="120"/>
              <w:rPr>
                <w:rFonts w:ascii="Calibri Light" w:hAnsi="Calibri Light"/>
                <w:sz w:val="16"/>
                <w:szCs w:val="16"/>
              </w:rPr>
            </w:pPr>
          </w:p>
        </w:tc>
      </w:tr>
      <w:tr w:rsidR="00401C5E" w:rsidRPr="004F3C8C" w14:paraId="3FE2D05E" w14:textId="77777777" w:rsidTr="00401C5E">
        <w:tc>
          <w:tcPr>
            <w:tcW w:w="685" w:type="dxa"/>
          </w:tcPr>
          <w:p w14:paraId="11291FD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71B7EB19" w14:textId="77777777" w:rsidR="00AD1453" w:rsidRPr="00AD1453" w:rsidRDefault="00AD1453" w:rsidP="00AD1453">
            <w:pPr>
              <w:spacing w:after="120"/>
              <w:rPr>
                <w:rFonts w:ascii="Calibri Light" w:hAnsi="Calibri Light"/>
                <w:sz w:val="16"/>
                <w:szCs w:val="16"/>
              </w:rPr>
            </w:pPr>
            <w:r w:rsidRPr="00AD1453">
              <w:rPr>
                <w:rFonts w:ascii="Calibri Light" w:hAnsi="Calibri Light"/>
                <w:b/>
                <w:bCs/>
                <w:sz w:val="16"/>
                <w:szCs w:val="16"/>
                <w:u w:val="single"/>
              </w:rPr>
              <w:t>Masonry</w:t>
            </w:r>
          </w:p>
          <w:p w14:paraId="37C3166B" w14:textId="77777777" w:rsidR="00AD1453" w:rsidRPr="00AD1453" w:rsidRDefault="00AD1453" w:rsidP="00AD1453">
            <w:pPr>
              <w:spacing w:after="120"/>
              <w:rPr>
                <w:rFonts w:ascii="Calibri Light" w:hAnsi="Calibri Light"/>
                <w:sz w:val="16"/>
                <w:szCs w:val="16"/>
              </w:rPr>
            </w:pPr>
            <w:del w:id="5604" w:author="Ashan Asmone" w:date="2016-03-31T11:56:00Z">
              <w:r w:rsidRPr="00AD1453" w:rsidDel="00140F61">
                <w:rPr>
                  <w:rFonts w:ascii="Calibri Light" w:hAnsi="Calibri Light"/>
                  <w:sz w:val="16"/>
                  <w:szCs w:val="16"/>
                </w:rPr>
                <w:delText>ISO 6105:1988 Abrasive products; segmented saws for machining of stone and masonry cutting; dimensions of steel blades</w:delText>
              </w:r>
            </w:del>
          </w:p>
          <w:p w14:paraId="523FD5EB" w14:textId="77777777" w:rsidR="00AD1453" w:rsidRPr="00AD1453" w:rsidRDefault="00AD1453" w:rsidP="00AD1453">
            <w:pPr>
              <w:spacing w:after="120"/>
              <w:rPr>
                <w:rFonts w:ascii="Calibri Light" w:hAnsi="Calibri Light"/>
                <w:sz w:val="16"/>
                <w:szCs w:val="16"/>
              </w:rPr>
            </w:pPr>
            <w:del w:id="5605" w:author="Ashan Asmone" w:date="2016-03-31T11:56:00Z">
              <w:r w:rsidRPr="00AD1453" w:rsidDel="00140F61">
                <w:rPr>
                  <w:rFonts w:ascii="Calibri Light" w:hAnsi="Calibri Light"/>
                  <w:sz w:val="16"/>
                  <w:szCs w:val="16"/>
                </w:rPr>
                <w:delText>ISO 9652-4:2000 Masonry - Part 4: Test methods</w:delText>
              </w:r>
            </w:del>
            <w:ins w:id="5606" w:author="Ashan Asmone" w:date="2016-03-31T11:56:00Z">
              <w:r w:rsidR="00140F61">
                <w:rPr>
                  <w:rFonts w:ascii="Calibri Light" w:hAnsi="Calibri Light"/>
                  <w:sz w:val="16"/>
                  <w:szCs w:val="16"/>
                </w:rPr>
                <w:t>ISO 9652-4:2000 Masonry - Part 4: Test methods</w:t>
              </w:r>
            </w:ins>
          </w:p>
          <w:p w14:paraId="75FE8A69" w14:textId="77777777" w:rsidR="00AD1453" w:rsidRPr="00AD1453" w:rsidRDefault="00AD1453" w:rsidP="00AD1453">
            <w:pPr>
              <w:spacing w:after="120"/>
              <w:rPr>
                <w:rFonts w:ascii="Calibri Light" w:hAnsi="Calibri Light"/>
                <w:sz w:val="16"/>
                <w:szCs w:val="16"/>
              </w:rPr>
            </w:pPr>
            <w:del w:id="5607" w:author="Ashan Asmone" w:date="2016-03-31T11:57:00Z">
              <w:r w:rsidRPr="00AD1453" w:rsidDel="00140F61">
                <w:rPr>
                  <w:rFonts w:ascii="Calibri Light" w:hAnsi="Calibri Light"/>
                  <w:sz w:val="16"/>
                  <w:szCs w:val="16"/>
                </w:rPr>
                <w:delText>ISO 9652-5:2000 Masonry - Part 5: Vocabulary</w:delText>
              </w:r>
            </w:del>
            <w:ins w:id="5608" w:author="Ashan Asmone" w:date="2016-03-31T11:57:00Z">
              <w:r w:rsidR="00140F61">
                <w:rPr>
                  <w:rFonts w:ascii="Calibri Light" w:hAnsi="Calibri Light"/>
                  <w:sz w:val="16"/>
                  <w:szCs w:val="16"/>
                </w:rPr>
                <w:t>ISO 9652-5:2000 Masonry - Part 5: Vocabulary</w:t>
              </w:r>
            </w:ins>
          </w:p>
          <w:p w14:paraId="4110C984" w14:textId="77777777" w:rsidR="00AD1453" w:rsidRPr="00AD1453" w:rsidRDefault="00AD1453" w:rsidP="00AD1453">
            <w:pPr>
              <w:spacing w:after="120"/>
              <w:rPr>
                <w:rFonts w:ascii="Calibri Light" w:hAnsi="Calibri Light"/>
                <w:sz w:val="16"/>
                <w:szCs w:val="16"/>
              </w:rPr>
            </w:pPr>
            <w:del w:id="5609" w:author="Ashan Asmone" w:date="2016-03-31T11:58:00Z">
              <w:r w:rsidRPr="00AD1453" w:rsidDel="00140F61">
                <w:rPr>
                  <w:rFonts w:ascii="Calibri Light" w:hAnsi="Calibri Light"/>
                  <w:sz w:val="16"/>
                  <w:szCs w:val="16"/>
                </w:rPr>
                <w:delText>ISO 12678-1:1996 Refractory products - Measurement of dimensions and external defects of refractory bricks - Part 1: Dimensions and conformity to drawings</w:delText>
              </w:r>
            </w:del>
            <w:ins w:id="5610" w:author="Ashan Asmone" w:date="2016-03-31T11:58:00Z">
              <w:r w:rsidR="00140F61">
                <w:rPr>
                  <w:rFonts w:ascii="Calibri Light" w:hAnsi="Calibri Light"/>
                  <w:sz w:val="16"/>
                  <w:szCs w:val="16"/>
                </w:rPr>
                <w:t>ISO 12678-1:1996 Refractory products - Measurement of dimensions and external defects of refractory bricks - Part 1: Dimensions and conformity to drawings</w:t>
              </w:r>
            </w:ins>
          </w:p>
          <w:p w14:paraId="3C0FB208" w14:textId="77777777" w:rsidR="00AD1453" w:rsidRPr="00AD1453" w:rsidRDefault="00AD1453" w:rsidP="00AD1453">
            <w:pPr>
              <w:spacing w:after="120"/>
              <w:rPr>
                <w:rFonts w:ascii="Calibri Light" w:hAnsi="Calibri Light"/>
                <w:sz w:val="16"/>
                <w:szCs w:val="16"/>
              </w:rPr>
            </w:pPr>
            <w:del w:id="5611" w:author="Ashan Asmone" w:date="2016-03-31T12:00:00Z">
              <w:r w:rsidRPr="00AD1453" w:rsidDel="00140F61">
                <w:rPr>
                  <w:rFonts w:ascii="Calibri Light" w:hAnsi="Calibri Light"/>
                  <w:sz w:val="16"/>
                  <w:szCs w:val="16"/>
                </w:rPr>
                <w:delText>ISO 12678-2:1996</w:delText>
              </w:r>
            </w:del>
            <w:r w:rsidRPr="00AD1453">
              <w:rPr>
                <w:rFonts w:ascii="Calibri Light" w:hAnsi="Calibri Light"/>
                <w:sz w:val="16"/>
                <w:szCs w:val="16"/>
              </w:rPr>
              <w:t> </w:t>
            </w:r>
            <w:r w:rsidRPr="00AD1453">
              <w:rPr>
                <w:rFonts w:ascii="Calibri Light" w:hAnsi="Calibri Light"/>
                <w:sz w:val="16"/>
                <w:szCs w:val="16"/>
              </w:rPr>
              <w:br/>
            </w:r>
            <w:del w:id="5612" w:author="Ashan Asmone" w:date="2016-03-31T12:00:00Z">
              <w:r w:rsidRPr="00AD1453" w:rsidDel="00140F61">
                <w:rPr>
                  <w:rFonts w:ascii="Calibri Light" w:hAnsi="Calibri Light"/>
                  <w:sz w:val="16"/>
                  <w:szCs w:val="16"/>
                </w:rPr>
                <w:delText>Refractory products - Measurement of dimensions and external defects of refractory bricks - Part 2: Corner and edge defects and other surface imperfections</w:delText>
              </w:r>
            </w:del>
            <w:ins w:id="5613" w:author="Ashan Asmone" w:date="2016-03-31T12:00:00Z">
              <w:r w:rsidR="00140F61">
                <w:rPr>
                  <w:rFonts w:ascii="Calibri Light" w:hAnsi="Calibri Light"/>
                  <w:sz w:val="16"/>
                  <w:szCs w:val="16"/>
                </w:rPr>
                <w:t>ISO 12678-2:1996 Refractory products - Measurement of dimensions and external defects of refractory bricks - Part 2: Corner and edge defects and other surface imperfections</w:t>
              </w:r>
            </w:ins>
          </w:p>
          <w:p w14:paraId="412DB805" w14:textId="77777777" w:rsidR="00AD1453" w:rsidRPr="00AD1453" w:rsidRDefault="00AD1453" w:rsidP="00AD1453">
            <w:pPr>
              <w:spacing w:after="120"/>
              <w:rPr>
                <w:rFonts w:ascii="Calibri Light" w:hAnsi="Calibri Light"/>
                <w:sz w:val="16"/>
                <w:szCs w:val="16"/>
              </w:rPr>
            </w:pPr>
            <w:r w:rsidRPr="00AD1453">
              <w:rPr>
                <w:rFonts w:ascii="Calibri Light" w:hAnsi="Calibri Light"/>
                <w:b/>
                <w:bCs/>
                <w:sz w:val="16"/>
                <w:szCs w:val="16"/>
                <w:u w:val="single"/>
              </w:rPr>
              <w:t>Sealant</w:t>
            </w:r>
          </w:p>
          <w:p w14:paraId="11F96CDD" w14:textId="77777777" w:rsidR="00AD1453" w:rsidRPr="00AD1453" w:rsidRDefault="00AD1453" w:rsidP="00AD1453">
            <w:pPr>
              <w:spacing w:after="120"/>
              <w:rPr>
                <w:rFonts w:ascii="Calibri Light" w:hAnsi="Calibri Light"/>
                <w:sz w:val="16"/>
                <w:szCs w:val="16"/>
              </w:rPr>
            </w:pPr>
            <w:del w:id="5614" w:author="Ashan Asmone" w:date="2016-03-31T12:01:00Z">
              <w:r w:rsidRPr="00AD1453" w:rsidDel="00140F61">
                <w:rPr>
                  <w:rFonts w:ascii="Calibri Light" w:hAnsi="Calibri Light"/>
                  <w:sz w:val="16"/>
                  <w:szCs w:val="16"/>
                </w:rPr>
                <w:delText>ISO 10563:1991 Building construction; sealants for joints; determination of change in mass and volume</w:delText>
              </w:r>
            </w:del>
            <w:ins w:id="5615" w:author="Ashan Asmone" w:date="2016-03-31T12:01:00Z">
              <w:r w:rsidR="00140F61">
                <w:rPr>
                  <w:rFonts w:ascii="Calibri Light" w:hAnsi="Calibri Light"/>
                  <w:sz w:val="16"/>
                  <w:szCs w:val="16"/>
                </w:rPr>
                <w:t>ISO 10563:2005 Building construction - Sealants - Determination of change in mass and volume</w:t>
              </w:r>
            </w:ins>
          </w:p>
          <w:p w14:paraId="28D213FB" w14:textId="77777777" w:rsidR="00AD1453" w:rsidRPr="00AD1453" w:rsidRDefault="00AD1453" w:rsidP="00AD1453">
            <w:pPr>
              <w:spacing w:after="120"/>
              <w:rPr>
                <w:rFonts w:ascii="Calibri Light" w:hAnsi="Calibri Light"/>
                <w:sz w:val="16"/>
                <w:szCs w:val="16"/>
              </w:rPr>
            </w:pPr>
            <w:del w:id="5616" w:author="Ashan Asmone" w:date="2016-03-31T12:02:00Z">
              <w:r w:rsidRPr="00AD1453" w:rsidDel="002D4ACA">
                <w:rPr>
                  <w:rFonts w:ascii="Calibri Light" w:hAnsi="Calibri Light"/>
                  <w:sz w:val="16"/>
                  <w:szCs w:val="16"/>
                </w:rPr>
                <w:delText>ISO 10590:1991 Building construction; sealants; determination of adhesion/cohesion properties at maintained extension after immersion in water</w:delText>
              </w:r>
            </w:del>
            <w:ins w:id="5617" w:author="Ashan Asmone" w:date="2016-03-31T12:02:00Z">
              <w:r w:rsidR="002D4ACA">
                <w:rPr>
                  <w:rFonts w:ascii="Calibri Light" w:hAnsi="Calibri Light"/>
                  <w:sz w:val="16"/>
                  <w:szCs w:val="16"/>
                </w:rPr>
                <w:t>ISO 10590:2005 Building construction - Sealants - Determination of tensile properties of sealants at maintained extension after immersion in water</w:t>
              </w:r>
            </w:ins>
          </w:p>
          <w:p w14:paraId="1E5558C8" w14:textId="77777777" w:rsidR="00AD1453" w:rsidRPr="00AD1453" w:rsidRDefault="00AD1453" w:rsidP="00AD1453">
            <w:pPr>
              <w:spacing w:after="120"/>
              <w:rPr>
                <w:rFonts w:ascii="Calibri Light" w:hAnsi="Calibri Light"/>
                <w:sz w:val="16"/>
                <w:szCs w:val="16"/>
              </w:rPr>
            </w:pPr>
            <w:del w:id="5618" w:author="Ashan Asmone" w:date="2016-03-31T12:03:00Z">
              <w:r w:rsidRPr="00AD1453" w:rsidDel="002D4ACA">
                <w:rPr>
                  <w:rFonts w:ascii="Calibri Light" w:hAnsi="Calibri Light"/>
                  <w:sz w:val="16"/>
                  <w:szCs w:val="16"/>
                </w:rPr>
                <w:delText>ISO 10591:1991 Building construction; sealants; determination of adhesion/cohesion properties after immersion in water</w:delText>
              </w:r>
            </w:del>
            <w:ins w:id="5619" w:author="Ashan Asmone" w:date="2016-03-31T12:03:00Z">
              <w:r w:rsidR="002D4ACA">
                <w:rPr>
                  <w:rFonts w:ascii="Calibri Light" w:hAnsi="Calibri Light"/>
                  <w:sz w:val="16"/>
                  <w:szCs w:val="16"/>
                </w:rPr>
                <w:t>ISO 10591:2005 Building construction -- Sealants -- Determination of adhesion/cohesion properties of sealants after immersion in water</w:t>
              </w:r>
            </w:ins>
          </w:p>
          <w:p w14:paraId="4B3BA6E7" w14:textId="77777777" w:rsidR="00AD1453" w:rsidRPr="00AD1453" w:rsidRDefault="00AD1453" w:rsidP="00AD1453">
            <w:pPr>
              <w:spacing w:after="120"/>
              <w:rPr>
                <w:rFonts w:ascii="Calibri Light" w:hAnsi="Calibri Light"/>
                <w:sz w:val="16"/>
                <w:szCs w:val="16"/>
              </w:rPr>
            </w:pPr>
            <w:del w:id="5620" w:author="Ashan Asmone" w:date="2016-03-31T12:04:00Z">
              <w:r w:rsidRPr="00AD1453" w:rsidDel="002D4ACA">
                <w:rPr>
                  <w:rFonts w:ascii="Calibri Light" w:hAnsi="Calibri Light"/>
                  <w:sz w:val="16"/>
                  <w:szCs w:val="16"/>
                </w:rPr>
                <w:delText>ISO 11431:1993 Building construction; sealants; determination of adhesion/cohesion properties after exposure to artificial light through glass</w:delText>
              </w:r>
            </w:del>
            <w:ins w:id="5621" w:author="Ashan Asmone" w:date="2016-03-31T12:04:00Z">
              <w:r w:rsidR="002D4ACA">
                <w:rPr>
                  <w:rFonts w:ascii="Calibri Light" w:hAnsi="Calibri Light"/>
                  <w:sz w:val="16"/>
                  <w:szCs w:val="16"/>
                </w:rPr>
                <w:t>ISO 11431:2002 Building construction -- Jointing products -- Determination of adhesion/cohesion properties of sealants after exposure to heat, water and artificial light through glass</w:t>
              </w:r>
            </w:ins>
          </w:p>
          <w:p w14:paraId="4A7ED93D" w14:textId="77777777" w:rsidR="00AD1453" w:rsidRPr="00AD1453" w:rsidRDefault="00AD1453" w:rsidP="00AD1453">
            <w:pPr>
              <w:spacing w:after="120"/>
              <w:rPr>
                <w:rFonts w:ascii="Calibri Light" w:hAnsi="Calibri Light"/>
                <w:sz w:val="16"/>
                <w:szCs w:val="16"/>
              </w:rPr>
            </w:pPr>
            <w:del w:id="5622" w:author="Ashan Asmone" w:date="2016-03-31T12:05:00Z">
              <w:r w:rsidRPr="00AD1453" w:rsidDel="002D4ACA">
                <w:rPr>
                  <w:rFonts w:ascii="Calibri Light" w:hAnsi="Calibri Light"/>
                  <w:sz w:val="16"/>
                  <w:szCs w:val="16"/>
                </w:rPr>
                <w:delText>ISO 11432:1993 Building construction; sealants; determination of resistance to compression</w:delText>
              </w:r>
            </w:del>
            <w:ins w:id="5623" w:author="Ashan Asmone" w:date="2016-03-31T12:05:00Z">
              <w:r w:rsidR="002D4ACA">
                <w:rPr>
                  <w:rFonts w:ascii="Calibri Light" w:hAnsi="Calibri Light"/>
                  <w:sz w:val="16"/>
                  <w:szCs w:val="16"/>
                </w:rPr>
                <w:t>ISO 11432:2005 Building construction -- Sealants -- Determination of resistance to compression</w:t>
              </w:r>
            </w:ins>
          </w:p>
          <w:p w14:paraId="7F60D385" w14:textId="77777777" w:rsidR="00AD1453" w:rsidRPr="00AD1453" w:rsidRDefault="00AD1453" w:rsidP="00AD1453">
            <w:pPr>
              <w:spacing w:after="120"/>
              <w:rPr>
                <w:rFonts w:ascii="Calibri Light" w:hAnsi="Calibri Light"/>
                <w:sz w:val="16"/>
                <w:szCs w:val="16"/>
              </w:rPr>
            </w:pPr>
            <w:del w:id="5624" w:author="Ashan Asmone" w:date="2016-03-31T12:06:00Z">
              <w:r w:rsidRPr="00AD1453" w:rsidDel="002D4ACA">
                <w:rPr>
                  <w:rFonts w:ascii="Calibri Light" w:hAnsi="Calibri Light"/>
                  <w:sz w:val="16"/>
                  <w:szCs w:val="16"/>
                </w:rPr>
                <w:delText>SO 11600:1993 Building construction; sealants; classification and requirements</w:delText>
              </w:r>
            </w:del>
            <w:ins w:id="5625" w:author="Ashan Asmone" w:date="2016-03-31T12:06:00Z">
              <w:r w:rsidR="002D4ACA">
                <w:rPr>
                  <w:rFonts w:ascii="Calibri Light" w:hAnsi="Calibri Light"/>
                  <w:sz w:val="16"/>
                  <w:szCs w:val="16"/>
                </w:rPr>
                <w:t>ISO 11600:2002 Building construction -- Jointing products -- Classification and requirements for sealants</w:t>
              </w:r>
            </w:ins>
          </w:p>
          <w:p w14:paraId="409F97C4" w14:textId="77777777" w:rsidR="00AD1453" w:rsidRPr="00AD1453" w:rsidRDefault="00AD1453" w:rsidP="00AD1453">
            <w:pPr>
              <w:spacing w:after="120"/>
              <w:rPr>
                <w:rFonts w:ascii="Calibri Light" w:hAnsi="Calibri Light"/>
                <w:sz w:val="16"/>
                <w:szCs w:val="16"/>
              </w:rPr>
            </w:pPr>
            <w:del w:id="5626" w:author="Ashan Asmone" w:date="2016-03-31T12:07:00Z">
              <w:r w:rsidRPr="00AD1453" w:rsidDel="002D4ACA">
                <w:rPr>
                  <w:rFonts w:ascii="Calibri Light" w:hAnsi="Calibri Light"/>
                  <w:sz w:val="16"/>
                  <w:szCs w:val="16"/>
                </w:rPr>
                <w:delText>ISO 13638:1996 Building construction - Sealants - Determination of resistance to prolonged exposure to water</w:delText>
              </w:r>
            </w:del>
            <w:ins w:id="5627" w:author="Ashan Asmone" w:date="2016-03-31T12:07:00Z">
              <w:r w:rsidR="002D4ACA">
                <w:rPr>
                  <w:rFonts w:ascii="Calibri Light" w:hAnsi="Calibri Light"/>
                  <w:sz w:val="16"/>
                  <w:szCs w:val="16"/>
                </w:rPr>
                <w:t>ISO 13638:1996 Building construction - Sealants - Determination of resistance to prolonged exposure to water</w:t>
              </w:r>
            </w:ins>
          </w:p>
          <w:p w14:paraId="458E1D2F" w14:textId="77777777" w:rsidR="00AD1453" w:rsidRPr="00AD1453" w:rsidRDefault="00AD1453" w:rsidP="00AD1453">
            <w:pPr>
              <w:spacing w:after="120"/>
              <w:rPr>
                <w:rFonts w:ascii="Calibri Light" w:hAnsi="Calibri Light"/>
                <w:sz w:val="16"/>
                <w:szCs w:val="16"/>
              </w:rPr>
            </w:pPr>
            <w:del w:id="5628" w:author="Ashan Asmone" w:date="2016-03-31T12:08:00Z">
              <w:r w:rsidRPr="00AD1453" w:rsidDel="002D4ACA">
                <w:rPr>
                  <w:rFonts w:ascii="Calibri Light" w:hAnsi="Calibri Light"/>
                  <w:sz w:val="16"/>
                  <w:szCs w:val="16"/>
                </w:rPr>
                <w:delText>ISO 8340:1984/Cor 1:1995 Building construction - Jointing products - Sealants - Determination of tensile properties at maintained extension; Technical Corrigendum 1</w:delText>
              </w:r>
            </w:del>
            <w:ins w:id="5629" w:author="Ashan Asmone" w:date="2016-03-31T12:08:00Z">
              <w:r w:rsidR="002D4ACA">
                <w:rPr>
                  <w:rFonts w:ascii="Calibri Light" w:hAnsi="Calibri Light"/>
                  <w:sz w:val="16"/>
                  <w:szCs w:val="16"/>
                </w:rPr>
                <w:t>ISO 8340:2005 Building construction -- Sealants -- Determination of tensile properties at maintained extension</w:t>
              </w:r>
            </w:ins>
          </w:p>
          <w:p w14:paraId="78026BE3" w14:textId="77777777" w:rsidR="00AD1453" w:rsidRPr="00AD1453" w:rsidRDefault="00AD1453" w:rsidP="00AD1453">
            <w:pPr>
              <w:spacing w:after="120"/>
              <w:rPr>
                <w:rFonts w:ascii="Calibri Light" w:hAnsi="Calibri Light"/>
                <w:sz w:val="16"/>
                <w:szCs w:val="16"/>
              </w:rPr>
            </w:pPr>
            <w:del w:id="5630" w:author="Ashan Asmone" w:date="2016-03-31T12:09:00Z">
              <w:r w:rsidRPr="00AD1453" w:rsidDel="002D4ACA">
                <w:rPr>
                  <w:rFonts w:ascii="Calibri Light" w:hAnsi="Calibri Light"/>
                  <w:sz w:val="16"/>
                  <w:szCs w:val="16"/>
                </w:rPr>
                <w:delText>ISO 8394:1988 Building construction; jointing products; determination of extrudability of one-component sealants</w:delText>
              </w:r>
            </w:del>
            <w:ins w:id="5631" w:author="Ashan Asmone" w:date="2016-03-31T12:09:00Z">
              <w:r w:rsidR="002D4ACA">
                <w:rPr>
                  <w:rFonts w:ascii="Calibri Light" w:hAnsi="Calibri Light"/>
                  <w:sz w:val="16"/>
                  <w:szCs w:val="16"/>
                </w:rPr>
                <w:t>ISO 8394-1:2010 Building construction -- Jointing products -- Part 1: Determination of extrudability of sealants</w:t>
              </w:r>
            </w:ins>
          </w:p>
          <w:p w14:paraId="0FF1DF2D" w14:textId="77777777" w:rsidR="00AD1453" w:rsidRPr="00AD1453" w:rsidRDefault="00AD1453" w:rsidP="00AD1453">
            <w:pPr>
              <w:spacing w:after="120"/>
              <w:rPr>
                <w:rFonts w:ascii="Calibri Light" w:hAnsi="Calibri Light"/>
                <w:sz w:val="16"/>
                <w:szCs w:val="16"/>
              </w:rPr>
            </w:pPr>
            <w:del w:id="5632" w:author="Ashan Asmone" w:date="2016-03-31T12:11:00Z">
              <w:r w:rsidRPr="00AD1453" w:rsidDel="002D4ACA">
                <w:rPr>
                  <w:rFonts w:ascii="Calibri Light" w:hAnsi="Calibri Light"/>
                  <w:sz w:val="16"/>
                  <w:szCs w:val="16"/>
                </w:rPr>
                <w:delText>ISO 9047:2001 Building construction - Jointing products - Determination of adhesion/cohesion properties of sealants at variable temperatures</w:delText>
              </w:r>
            </w:del>
            <w:ins w:id="5633" w:author="Ashan Asmone" w:date="2016-03-31T12:11:00Z">
              <w:r w:rsidR="002D4ACA">
                <w:rPr>
                  <w:rFonts w:ascii="Calibri Light" w:hAnsi="Calibri Light"/>
                  <w:sz w:val="16"/>
                  <w:szCs w:val="16"/>
                </w:rPr>
                <w:t>ISO 9047:2001 Building construction - Jointing products - Determination of adhesion/cohesion properties of sealants at variable temperatures</w:t>
              </w:r>
            </w:ins>
          </w:p>
          <w:p w14:paraId="4D0B70A0" w14:textId="77777777" w:rsidR="00AD1453" w:rsidRPr="00AD1453" w:rsidRDefault="00AD1453" w:rsidP="00AD1453">
            <w:pPr>
              <w:spacing w:after="120"/>
              <w:rPr>
                <w:rFonts w:ascii="Calibri Light" w:hAnsi="Calibri Light"/>
                <w:sz w:val="16"/>
                <w:szCs w:val="16"/>
              </w:rPr>
            </w:pPr>
            <w:r w:rsidRPr="00AD1453">
              <w:rPr>
                <w:rFonts w:ascii="Calibri Light" w:hAnsi="Calibri Light"/>
                <w:b/>
                <w:bCs/>
                <w:sz w:val="16"/>
                <w:szCs w:val="16"/>
                <w:u w:val="single"/>
              </w:rPr>
              <w:t>Waterproofing for masonry</w:t>
            </w:r>
          </w:p>
          <w:p w14:paraId="4AEC9B91" w14:textId="77777777" w:rsidR="00AD1453" w:rsidRPr="00AD1453" w:rsidRDefault="00AD1453" w:rsidP="00AD1453">
            <w:pPr>
              <w:spacing w:after="120"/>
              <w:rPr>
                <w:rFonts w:ascii="Calibri Light" w:hAnsi="Calibri Light"/>
                <w:sz w:val="16"/>
                <w:szCs w:val="16"/>
              </w:rPr>
            </w:pPr>
            <w:del w:id="5634" w:author="Ashan Asmone" w:date="2016-03-31T12:12:00Z">
              <w:r w:rsidRPr="00AD1453"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5635" w:author="Ashan Asmone" w:date="2016-03-31T12:12:00Z">
              <w:r w:rsidR="002D4ACA">
                <w:rPr>
                  <w:rFonts w:ascii="Calibri Light" w:hAnsi="Calibri Light"/>
                  <w:sz w:val="16"/>
                  <w:szCs w:val="16"/>
                </w:rPr>
                <w:t>ISO 7783:2011 Paints and varnishes -- Determination of water-vapour transmission properties -- Cup method</w:t>
              </w:r>
            </w:ins>
            <w:r w:rsidRPr="00AD1453">
              <w:rPr>
                <w:rFonts w:ascii="Calibri Light" w:hAnsi="Calibri Light"/>
                <w:sz w:val="16"/>
                <w:szCs w:val="16"/>
              </w:rPr>
              <w:t> </w:t>
            </w:r>
          </w:p>
          <w:p w14:paraId="7218E3A9" w14:textId="77777777" w:rsidR="00401C5E" w:rsidRPr="00AD1453" w:rsidRDefault="00401C5E" w:rsidP="00401C5E">
            <w:pPr>
              <w:spacing w:after="120"/>
              <w:rPr>
                <w:rFonts w:ascii="Calibri Light" w:hAnsi="Calibri Light"/>
                <w:sz w:val="16"/>
                <w:szCs w:val="16"/>
              </w:rPr>
            </w:pPr>
          </w:p>
        </w:tc>
      </w:tr>
    </w:tbl>
    <w:p w14:paraId="7B60774B" w14:textId="77777777" w:rsidR="00401C5E" w:rsidRDefault="00401C5E" w:rsidP="00401C5E">
      <w:pPr>
        <w:rPr>
          <w:sz w:val="16"/>
          <w:szCs w:val="16"/>
          <w:lang w:val="en-US"/>
        </w:rPr>
      </w:pPr>
    </w:p>
    <w:p w14:paraId="3ECD6D96" w14:textId="77777777" w:rsidR="00401C5E" w:rsidRDefault="00C930B9" w:rsidP="00C930B9">
      <w:pPr>
        <w:pStyle w:val="Heading2"/>
        <w:rPr>
          <w:lang w:val="en-US"/>
        </w:rPr>
      </w:pPr>
      <w:r w:rsidRPr="00C930B9">
        <w:br/>
        <w:t>Rising dampness from ground</w:t>
      </w:r>
    </w:p>
    <w:tbl>
      <w:tblPr>
        <w:tblStyle w:val="TableGrid"/>
        <w:tblW w:w="0" w:type="auto"/>
        <w:tblInd w:w="108" w:type="dxa"/>
        <w:tblLook w:val="04A0" w:firstRow="1" w:lastRow="0" w:firstColumn="1" w:lastColumn="0" w:noHBand="0" w:noVBand="1"/>
      </w:tblPr>
      <w:tblGrid>
        <w:gridCol w:w="685"/>
        <w:gridCol w:w="8449"/>
      </w:tblGrid>
      <w:tr w:rsidR="00401C5E" w:rsidRPr="004F3C8C" w14:paraId="5E8F7CB3" w14:textId="77777777" w:rsidTr="00401C5E">
        <w:tc>
          <w:tcPr>
            <w:tcW w:w="685" w:type="dxa"/>
          </w:tcPr>
          <w:p w14:paraId="69F1D85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7E05CBC2" w14:textId="77777777" w:rsidR="00C930B9" w:rsidRPr="00C930B9" w:rsidRDefault="00C930B9" w:rsidP="00C930B9">
            <w:pPr>
              <w:spacing w:after="120"/>
              <w:rPr>
                <w:rFonts w:ascii="Calibri Light" w:hAnsi="Calibri Light"/>
                <w:sz w:val="16"/>
                <w:szCs w:val="16"/>
              </w:rPr>
            </w:pPr>
            <w:r w:rsidRPr="00C930B9">
              <w:rPr>
                <w:rFonts w:ascii="Calibri Light" w:hAnsi="Calibri Light"/>
                <w:b/>
                <w:bCs/>
                <w:sz w:val="16"/>
                <w:szCs w:val="16"/>
                <w:u w:val="single"/>
              </w:rPr>
              <w:t>Masonry</w:t>
            </w:r>
          </w:p>
          <w:p w14:paraId="3F66D43A" w14:textId="77777777" w:rsidR="00C930B9" w:rsidRPr="00C930B9" w:rsidRDefault="00C930B9" w:rsidP="00C930B9">
            <w:pPr>
              <w:spacing w:after="120"/>
              <w:rPr>
                <w:rFonts w:ascii="Calibri Light" w:hAnsi="Calibri Light"/>
                <w:sz w:val="16"/>
                <w:szCs w:val="16"/>
              </w:rPr>
            </w:pPr>
            <w:del w:id="5636" w:author="Ashan Asmone" w:date="2016-03-31T12:23:00Z">
              <w:r w:rsidRPr="00C930B9" w:rsidDel="00273739">
                <w:rPr>
                  <w:rFonts w:ascii="Calibri Light" w:hAnsi="Calibri Light"/>
                  <w:sz w:val="16"/>
                  <w:szCs w:val="16"/>
                </w:rPr>
                <w:delText>BS 890:1995 Specification for building lime</w:delText>
              </w:r>
            </w:del>
            <w:ins w:id="5637" w:author="Ashan Asmone" w:date="2016-03-31T12:23:00Z">
              <w:r w:rsidR="00273739">
                <w:rPr>
                  <w:rFonts w:ascii="Calibri Light" w:hAnsi="Calibri Light"/>
                  <w:sz w:val="16"/>
                  <w:szCs w:val="16"/>
                </w:rPr>
                <w:t>BS EN 459-1:2015 Building lime. Definitions, specifications and conformity criteria</w:t>
              </w:r>
            </w:ins>
            <w:del w:id="5638" w:author="Ashan Senel Asmone" w:date="2016-03-21T16:33:00Z">
              <w:r w:rsidRPr="00C930B9" w:rsidDel="00A42019">
                <w:rPr>
                  <w:rFonts w:ascii="Calibri Light" w:hAnsi="Calibri Light"/>
                  <w:sz w:val="16"/>
                  <w:szCs w:val="16"/>
                </w:rPr>
                <w:delText>s</w:delText>
              </w:r>
            </w:del>
            <w:ins w:id="5639" w:author="Ashan Senel Asmone" w:date="2016-03-21T16:33:00Z">
              <w:r w:rsidR="00A42019">
                <w:rPr>
                  <w:rFonts w:ascii="Calibri Light" w:hAnsi="Calibri Light"/>
                  <w:sz w:val="16"/>
                  <w:szCs w:val="16"/>
                </w:rPr>
                <w:t>BS EN 459-1:2015 Building lime. Definitions, specifications and conformity criteria</w:t>
              </w:r>
            </w:ins>
          </w:p>
          <w:p w14:paraId="66E88D8F" w14:textId="77777777" w:rsidR="00C930B9" w:rsidRPr="00C930B9" w:rsidRDefault="00C930B9" w:rsidP="00C930B9">
            <w:pPr>
              <w:spacing w:after="120"/>
              <w:rPr>
                <w:rFonts w:ascii="Calibri Light" w:hAnsi="Calibri Light"/>
                <w:sz w:val="16"/>
                <w:szCs w:val="16"/>
              </w:rPr>
            </w:pPr>
            <w:del w:id="5640" w:author="Ashan Senel Asmone" w:date="2016-03-21T16:36:00Z">
              <w:r w:rsidRPr="00C930B9" w:rsidDel="00A42019">
                <w:rPr>
                  <w:rFonts w:ascii="Calibri Light" w:hAnsi="Calibri Light"/>
                  <w:sz w:val="16"/>
                  <w:szCs w:val="16"/>
                </w:rPr>
                <w:delText>BS 3921:1985 Specification for clay bricks</w:delText>
              </w:r>
            </w:del>
            <w:ins w:id="5641" w:author="Ashan Senel Asmone" w:date="2016-03-21T16:36:00Z">
              <w:r w:rsidR="00A42019">
                <w:rPr>
                  <w:rFonts w:ascii="Calibri Light" w:hAnsi="Calibri Light"/>
                  <w:sz w:val="16"/>
                  <w:szCs w:val="16"/>
                </w:rPr>
                <w:t xml:space="preserve">BS EN 772-3:1998 Methods of test for masonry units. Determination of net volume and percentage of voids of clay masonry units by hydrostatic weighing/ </w:t>
              </w:r>
            </w:ins>
            <w:ins w:id="5642"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ins w:id="5643" w:author="Ashan Senel Asmone" w:date="2016-03-21T16:36:00Z">
              <w:r w:rsidR="00A42019">
                <w:rPr>
                  <w:rFonts w:ascii="Calibri Light" w:hAnsi="Calibri Light"/>
                  <w:sz w:val="16"/>
                  <w:szCs w:val="16"/>
                </w:rPr>
                <w:t>/ BS EN 771-1:2011 Specification for masonry units. Clay masonry units</w:t>
              </w:r>
            </w:ins>
          </w:p>
          <w:p w14:paraId="028B94A6" w14:textId="77777777" w:rsidR="00C930B9" w:rsidRPr="00C930B9" w:rsidRDefault="00C930B9" w:rsidP="00C930B9">
            <w:pPr>
              <w:spacing w:after="120"/>
              <w:rPr>
                <w:rFonts w:ascii="Calibri Light" w:hAnsi="Calibri Light"/>
                <w:sz w:val="16"/>
                <w:szCs w:val="16"/>
              </w:rPr>
            </w:pPr>
            <w:del w:id="5644" w:author="Ashan Senel Asmone" w:date="2016-03-21T16:39:00Z">
              <w:r w:rsidRPr="00C930B9" w:rsidDel="00534DBC">
                <w:rPr>
                  <w:rFonts w:ascii="Calibri Light" w:hAnsi="Calibri Light"/>
                  <w:sz w:val="16"/>
                  <w:szCs w:val="16"/>
                </w:rPr>
                <w:delText>BS 5628-2:2000 Code of practice for use of masonry. Structural use of reinforced and prestressed masonry</w:delText>
              </w:r>
            </w:del>
            <w:ins w:id="5645" w:author="Ashan Senel Asmone" w:date="2016-03-21T16:40:00Z">
              <w:r w:rsidR="00534DBC">
                <w:rPr>
                  <w:rFonts w:ascii="Calibri Light" w:hAnsi="Calibri Light"/>
                  <w:sz w:val="16"/>
                  <w:szCs w:val="16"/>
                </w:rPr>
                <w:t xml:space="preserve">PD 6697:2010 Recommendations for the design of masonry structures to BS EN 1996-1-1 and BS EN 1996-2/ BS EN 1996-3:2006 Eurocode 6. Design of masonry structures. Simplified calculation methods for unreinforced masonry structures/ </w:t>
              </w:r>
            </w:ins>
            <w:ins w:id="5646" w:author="Ashan Senel Asmone" w:date="2016-03-21T16:39:00Z">
              <w:r w:rsidR="00534DBC">
                <w:rPr>
                  <w:rFonts w:ascii="Calibri Light" w:hAnsi="Calibri Light"/>
                  <w:sz w:val="16"/>
                  <w:szCs w:val="16"/>
                </w:rPr>
                <w:t>BS EN 1996-2:2006 Eurocode 6. Design of masonry structures. Design considerations, selection of materials and execution of masonry/ BS EN 1996-1-1:2005+A1:2012 Eurocode 6. Design of masonry structures. General rules for reinforced and unreinforced masonry structures</w:t>
              </w:r>
            </w:ins>
          </w:p>
          <w:p w14:paraId="3FD254C9" w14:textId="77777777" w:rsidR="00C930B9" w:rsidRPr="00C930B9" w:rsidRDefault="00C930B9" w:rsidP="00C930B9">
            <w:pPr>
              <w:spacing w:after="120"/>
              <w:rPr>
                <w:rFonts w:ascii="Calibri Light" w:hAnsi="Calibri Light"/>
                <w:sz w:val="16"/>
                <w:szCs w:val="16"/>
              </w:rPr>
            </w:pPr>
            <w:del w:id="5647" w:author="Ashan Senel Asmone" w:date="2016-03-21T16:42:00Z">
              <w:r w:rsidRPr="00C930B9" w:rsidDel="00534DBC">
                <w:rPr>
                  <w:rFonts w:ascii="Calibri Light" w:hAnsi="Calibri Light"/>
                  <w:sz w:val="16"/>
                  <w:szCs w:val="16"/>
                </w:rPr>
                <w:delText>BS 5628-3:2001 Code of practice for use of masonry. Materials and components, design and workmanship</w:delText>
              </w:r>
            </w:del>
            <w:ins w:id="5648" w:author="Ashan Senel Asmone" w:date="2016-03-21T16:42:00Z">
              <w:r w:rsidR="00534DBC">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030B6A82" w14:textId="77777777" w:rsidR="00C930B9" w:rsidRPr="00C930B9" w:rsidRDefault="00C930B9" w:rsidP="00C930B9">
            <w:pPr>
              <w:spacing w:after="120"/>
              <w:rPr>
                <w:rFonts w:ascii="Calibri Light" w:hAnsi="Calibri Light"/>
                <w:sz w:val="16"/>
                <w:szCs w:val="16"/>
              </w:rPr>
            </w:pPr>
            <w:del w:id="5649" w:author="Ashan Senel Asmone" w:date="2016-03-21T16:44:00Z">
              <w:r w:rsidRPr="00C930B9" w:rsidDel="00534DBC">
                <w:rPr>
                  <w:rFonts w:ascii="Calibri Light" w:hAnsi="Calibri Light"/>
                  <w:sz w:val="16"/>
                  <w:szCs w:val="16"/>
                </w:rPr>
                <w:delText>BS 6100-5.3:1984 Glossary of building and civil engineering terms. Masonry. Bricks and blocks</w:delText>
              </w:r>
            </w:del>
            <w:ins w:id="5650" w:author="Ashan Senel Asmone" w:date="2016-03-21T16:44:00Z">
              <w:r w:rsidR="00534DBC">
                <w:rPr>
                  <w:rFonts w:ascii="Calibri Light" w:hAnsi="Calibri Light"/>
                  <w:sz w:val="16"/>
                  <w:szCs w:val="16"/>
                </w:rPr>
                <w:t>BS 6100-6:2008 Building and civil engineering. Vocabulary. Construction parts</w:t>
              </w:r>
            </w:ins>
          </w:p>
          <w:p w14:paraId="6801AC48" w14:textId="77777777" w:rsidR="00C930B9" w:rsidRPr="00C930B9" w:rsidRDefault="00C930B9" w:rsidP="00C930B9">
            <w:pPr>
              <w:spacing w:after="120"/>
              <w:rPr>
                <w:rFonts w:ascii="Calibri Light" w:hAnsi="Calibri Light"/>
                <w:sz w:val="16"/>
                <w:szCs w:val="16"/>
              </w:rPr>
            </w:pPr>
            <w:del w:id="5651" w:author="Ashan Senel Asmone" w:date="2016-03-21T16:45:00Z">
              <w:r w:rsidRPr="00C930B9" w:rsidDel="00534DBC">
                <w:rPr>
                  <w:rFonts w:ascii="Calibri Light" w:hAnsi="Calibri Light"/>
                  <w:sz w:val="16"/>
                  <w:szCs w:val="16"/>
                </w:rPr>
                <w:delText>BS EN 772-1:2000 Methods of test for masonry units. Determination of compressive strength</w:delText>
              </w:r>
            </w:del>
            <w:ins w:id="5652" w:author="Ashan Senel Asmone" w:date="2016-03-21T16:45:00Z">
              <w:r w:rsidR="00534DBC">
                <w:rPr>
                  <w:rFonts w:ascii="Calibri Light" w:hAnsi="Calibri Light"/>
                  <w:sz w:val="16"/>
                  <w:szCs w:val="16"/>
                </w:rPr>
                <w:t>BS EN 772-1:2011+A1:2015 Methods of test for masonry units. Determination of compressive strength</w:t>
              </w:r>
            </w:ins>
          </w:p>
          <w:p w14:paraId="233B22B2" w14:textId="77777777" w:rsidR="00C930B9" w:rsidRPr="00C930B9" w:rsidRDefault="00C930B9" w:rsidP="00C930B9">
            <w:pPr>
              <w:spacing w:after="120"/>
              <w:rPr>
                <w:rFonts w:ascii="Calibri Light" w:hAnsi="Calibri Light"/>
                <w:sz w:val="16"/>
                <w:szCs w:val="16"/>
              </w:rPr>
            </w:pPr>
            <w:del w:id="5653" w:author="Ashan Senel Asmone" w:date="2016-03-21T16:46:00Z">
              <w:r w:rsidRPr="00C930B9" w:rsidDel="00534DBC">
                <w:rPr>
                  <w:rFonts w:ascii="Calibri Light" w:hAnsi="Calibri Light"/>
                  <w:sz w:val="16"/>
                  <w:szCs w:val="16"/>
                </w:rPr>
                <w:delText>BS EN 772-2:1998 Methods of test for masonry units. Determination of percentage area of voids in aggregate concrete masonry units (by paper indentation)</w:delText>
              </w:r>
            </w:del>
            <w:ins w:id="5654" w:author="Ashan Senel Asmone" w:date="2016-03-21T16:46:00Z">
              <w:r w:rsidR="00534DBC">
                <w:rPr>
                  <w:rFonts w:ascii="Calibri Light" w:hAnsi="Calibri Light"/>
                  <w:sz w:val="16"/>
                  <w:szCs w:val="16"/>
                </w:rPr>
                <w:t>BS EN 772-2:1998 Methods of test for masonry units. Determination of percentage area of voids in masonry units (by paper indentation)</w:t>
              </w:r>
            </w:ins>
          </w:p>
          <w:p w14:paraId="2EAEDDA8" w14:textId="77777777" w:rsidR="00C930B9" w:rsidRPr="00C930B9" w:rsidRDefault="00C930B9" w:rsidP="00C930B9">
            <w:pPr>
              <w:spacing w:after="120"/>
              <w:rPr>
                <w:rFonts w:ascii="Calibri Light" w:hAnsi="Calibri Light"/>
                <w:sz w:val="16"/>
                <w:szCs w:val="16"/>
              </w:rPr>
            </w:pPr>
            <w:del w:id="5655" w:author="Ashan Senel Asmone" w:date="2016-03-21T16:48:00Z">
              <w:r w:rsidRPr="00C930B9" w:rsidDel="00534DBC">
                <w:rPr>
                  <w:rFonts w:ascii="Calibri Light" w:hAnsi="Calibri Light"/>
                  <w:sz w:val="16"/>
                  <w:szCs w:val="16"/>
                </w:rPr>
                <w:delText>BS EN 772-5:2001 Methods of test for masonry units. Determination of the active soluble salts content of clay masonry units</w:delText>
              </w:r>
            </w:del>
            <w:ins w:id="5656"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057A4B74" w14:textId="77777777" w:rsidR="00C930B9" w:rsidRPr="00C930B9" w:rsidRDefault="00C930B9" w:rsidP="00C930B9">
            <w:pPr>
              <w:spacing w:after="120"/>
              <w:rPr>
                <w:rFonts w:ascii="Calibri Light" w:hAnsi="Calibri Light"/>
                <w:sz w:val="16"/>
                <w:szCs w:val="16"/>
              </w:rPr>
            </w:pPr>
            <w:del w:id="5657" w:author="Ashan Senel Asmone" w:date="2016-03-21T16:49:00Z">
              <w:r w:rsidRPr="00C930B9" w:rsidDel="00534DBC">
                <w:rPr>
                  <w:rFonts w:ascii="Calibri Light" w:hAnsi="Calibri Light"/>
                  <w:sz w:val="16"/>
                  <w:szCs w:val="16"/>
                </w:rPr>
                <w:delText>BS EN 772-7:1998 Methods of test for masonry units. Determination of water absorption of clay masonry damp proof course units by boiling in water</w:delText>
              </w:r>
            </w:del>
            <w:ins w:id="5658"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3FAD5750" w14:textId="77777777" w:rsidR="00C930B9" w:rsidRPr="00C930B9" w:rsidRDefault="00C930B9" w:rsidP="00C930B9">
            <w:pPr>
              <w:spacing w:after="120"/>
              <w:rPr>
                <w:rFonts w:ascii="Calibri Light" w:hAnsi="Calibri Light"/>
                <w:sz w:val="16"/>
                <w:szCs w:val="16"/>
              </w:rPr>
            </w:pPr>
            <w:del w:id="5659" w:author="Ashan Senel Asmone" w:date="2016-03-21T16:50:00Z">
              <w:r w:rsidRPr="00C930B9" w:rsidDel="00534DBC">
                <w:rPr>
                  <w:rFonts w:ascii="Calibri Light" w:hAnsi="Calibri Light"/>
                  <w:sz w:val="16"/>
                  <w:szCs w:val="16"/>
                </w:rPr>
                <w:delText>BS EN 772-19:2000 Methods of test for masonry units. Determination of moisture expansion of large horizontally perforated clay masonry units</w:delText>
              </w:r>
            </w:del>
            <w:ins w:id="5660" w:author="Ashan Senel Asmone" w:date="2016-03-21T16:50:00Z">
              <w:r w:rsidR="00534DBC">
                <w:rPr>
                  <w:rFonts w:ascii="Calibri Light" w:hAnsi="Calibri Light"/>
                  <w:sz w:val="16"/>
                  <w:szCs w:val="16"/>
                </w:rPr>
                <w:t>BS EN 772-19:2000 Methods of test for masonry units. Determination of moisture expansion of large horizontally perforated clay masonry units</w:t>
              </w:r>
            </w:ins>
          </w:p>
          <w:p w14:paraId="77FB7E69" w14:textId="77777777" w:rsidR="00C930B9" w:rsidRPr="00C930B9" w:rsidRDefault="00C930B9" w:rsidP="00C930B9">
            <w:pPr>
              <w:spacing w:after="120"/>
              <w:rPr>
                <w:rFonts w:ascii="Calibri Light" w:hAnsi="Calibri Light"/>
                <w:sz w:val="16"/>
                <w:szCs w:val="16"/>
              </w:rPr>
            </w:pPr>
            <w:del w:id="5661" w:author="Ashan Senel Asmone" w:date="2016-03-21T16:50:00Z">
              <w:r w:rsidRPr="00C930B9" w:rsidDel="00534DBC">
                <w:rPr>
                  <w:rFonts w:ascii="Calibri Light" w:hAnsi="Calibri Light"/>
                  <w:sz w:val="16"/>
                  <w:szCs w:val="16"/>
                </w:rPr>
                <w:delText>BS 8000-3:2001 Workmanship on building sites. Code of practice for masonry</w:delText>
              </w:r>
            </w:del>
            <w:ins w:id="5662" w:author="Ashan Senel Asmone" w:date="2016-03-21T16:50:00Z">
              <w:r w:rsidR="00534DBC">
                <w:rPr>
                  <w:rFonts w:ascii="Calibri Light" w:hAnsi="Calibri Light"/>
                  <w:sz w:val="16"/>
                  <w:szCs w:val="16"/>
                </w:rPr>
                <w:t>BS 8000-0:2014 Workmanship on construction sites. Introduction and general principles</w:t>
              </w:r>
            </w:ins>
          </w:p>
          <w:p w14:paraId="062D86FF" w14:textId="77777777" w:rsidR="00C930B9" w:rsidRPr="00C930B9" w:rsidRDefault="00C930B9" w:rsidP="00C930B9">
            <w:pPr>
              <w:spacing w:after="120"/>
              <w:rPr>
                <w:rFonts w:ascii="Calibri Light" w:hAnsi="Calibri Light"/>
                <w:sz w:val="16"/>
                <w:szCs w:val="16"/>
              </w:rPr>
            </w:pPr>
            <w:del w:id="5663" w:author="Ashan Senel Asmone" w:date="2016-03-21T16:51:00Z">
              <w:r w:rsidRPr="00C930B9" w:rsidDel="00534DBC">
                <w:rPr>
                  <w:rFonts w:ascii="Calibri Light" w:hAnsi="Calibri Light"/>
                  <w:sz w:val="16"/>
                  <w:szCs w:val="16"/>
                </w:rPr>
                <w:delText>BS 8221-1:2000 Code of practice for cleaning and surface repair of buildings. Cleaning of natural stones, brick, terracotta and concrete</w:delText>
              </w:r>
            </w:del>
            <w:ins w:id="5664"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1BA09A10" w14:textId="77777777" w:rsidR="00C930B9" w:rsidRPr="00C930B9" w:rsidRDefault="00C930B9" w:rsidP="00C930B9">
            <w:pPr>
              <w:spacing w:after="120"/>
              <w:rPr>
                <w:rFonts w:ascii="Calibri Light" w:hAnsi="Calibri Light"/>
                <w:sz w:val="16"/>
                <w:szCs w:val="16"/>
              </w:rPr>
            </w:pPr>
            <w:del w:id="5665" w:author="Ashan Senel Asmone" w:date="2016-03-21T16:52:00Z">
              <w:r w:rsidRPr="00C930B9" w:rsidDel="00534DBC">
                <w:rPr>
                  <w:rFonts w:ascii="Calibri Light" w:hAnsi="Calibri Light"/>
                  <w:sz w:val="16"/>
                  <w:szCs w:val="16"/>
                </w:rPr>
                <w:delText>BS 8221-2:2000 Code of practice for cleaning and surface repair of buildings. Surface repair of natural stones, brick and terracotta</w:delText>
              </w:r>
            </w:del>
            <w:ins w:id="5666" w:author="Ashan Senel Asmone" w:date="2016-03-21T16:52:00Z">
              <w:r w:rsidR="00534DBC">
                <w:rPr>
                  <w:rFonts w:ascii="Calibri Light" w:hAnsi="Calibri Light"/>
                  <w:sz w:val="16"/>
                  <w:szCs w:val="16"/>
                </w:rPr>
                <w:t>BS 8221-2:2000 Code of practice for cleaning and surface repair of buildings. Surface repair of natural stones, brick and terracotta</w:t>
              </w:r>
            </w:ins>
          </w:p>
          <w:p w14:paraId="7B431ED7" w14:textId="77777777" w:rsidR="00C930B9" w:rsidRPr="00C930B9" w:rsidRDefault="00C930B9" w:rsidP="00C930B9">
            <w:pPr>
              <w:spacing w:after="120"/>
              <w:rPr>
                <w:rFonts w:ascii="Calibri Light" w:hAnsi="Calibri Light"/>
                <w:sz w:val="16"/>
                <w:szCs w:val="16"/>
              </w:rPr>
            </w:pPr>
            <w:r w:rsidRPr="00C930B9">
              <w:rPr>
                <w:rFonts w:ascii="Calibri Light" w:hAnsi="Calibri Light"/>
                <w:b/>
                <w:bCs/>
                <w:sz w:val="16"/>
                <w:szCs w:val="16"/>
                <w:u w:val="single"/>
              </w:rPr>
              <w:t>Mortar</w:t>
            </w:r>
          </w:p>
          <w:p w14:paraId="590325CD" w14:textId="77777777" w:rsidR="00C930B9" w:rsidRPr="00C930B9" w:rsidRDefault="00C930B9" w:rsidP="00C930B9">
            <w:pPr>
              <w:spacing w:after="120"/>
              <w:rPr>
                <w:rFonts w:ascii="Calibri Light" w:hAnsi="Calibri Light"/>
                <w:sz w:val="16"/>
                <w:szCs w:val="16"/>
              </w:rPr>
            </w:pPr>
            <w:del w:id="5667" w:author="Ashan Senel Asmone" w:date="2016-03-21T16:53:00Z">
              <w:r w:rsidRPr="00C930B9" w:rsidDel="00534DBC">
                <w:rPr>
                  <w:rFonts w:ascii="Calibri Light" w:hAnsi="Calibri Light"/>
                  <w:sz w:val="16"/>
                  <w:szCs w:val="16"/>
                </w:rPr>
                <w:delText>BS EN 413-2:1995 Masonry cement. Test methods</w:delText>
              </w:r>
            </w:del>
            <w:ins w:id="5668" w:author="Ashan Senel Asmone" w:date="2016-03-21T16:53:00Z">
              <w:r w:rsidR="00534DBC">
                <w:rPr>
                  <w:rFonts w:ascii="Calibri Light" w:hAnsi="Calibri Light"/>
                  <w:sz w:val="16"/>
                  <w:szCs w:val="16"/>
                </w:rPr>
                <w:t>BS EN 413-2:2005 Masonry cement. Test methods</w:t>
              </w:r>
            </w:ins>
          </w:p>
          <w:p w14:paraId="68CE0183" w14:textId="77777777" w:rsidR="00C930B9" w:rsidRPr="00C930B9" w:rsidRDefault="00C930B9" w:rsidP="00C930B9">
            <w:pPr>
              <w:spacing w:after="120"/>
              <w:rPr>
                <w:rFonts w:ascii="Calibri Light" w:hAnsi="Calibri Light"/>
                <w:sz w:val="16"/>
                <w:szCs w:val="16"/>
              </w:rPr>
            </w:pPr>
            <w:del w:id="5669" w:author="Ashan Senel Asmone" w:date="2016-03-21T16:45:00Z">
              <w:r w:rsidRPr="00C930B9" w:rsidDel="00534DBC">
                <w:rPr>
                  <w:rFonts w:ascii="Calibri Light" w:hAnsi="Calibri Light"/>
                  <w:sz w:val="16"/>
                  <w:szCs w:val="16"/>
                </w:rPr>
                <w:delText>BS EN 772-1:2000 Methods of test for masonry units. Determination of compressive strength</w:delText>
              </w:r>
            </w:del>
            <w:ins w:id="5670" w:author="Ashan Senel Asmone" w:date="2016-03-21T16:45:00Z">
              <w:r w:rsidR="00534DBC">
                <w:rPr>
                  <w:rFonts w:ascii="Calibri Light" w:hAnsi="Calibri Light"/>
                  <w:sz w:val="16"/>
                  <w:szCs w:val="16"/>
                </w:rPr>
                <w:t>BS EN 772-1:2011+A1:2015 Methods of test for masonry units. Determination of compressive strength</w:t>
              </w:r>
            </w:ins>
          </w:p>
          <w:p w14:paraId="421CE8D7" w14:textId="77777777" w:rsidR="00C930B9" w:rsidRPr="00C930B9" w:rsidRDefault="00C930B9" w:rsidP="00C930B9">
            <w:pPr>
              <w:spacing w:after="120"/>
              <w:rPr>
                <w:rFonts w:ascii="Calibri Light" w:hAnsi="Calibri Light"/>
                <w:sz w:val="16"/>
                <w:szCs w:val="16"/>
              </w:rPr>
            </w:pPr>
            <w:del w:id="5671" w:author="Ashan Senel Asmone" w:date="2016-03-21T16:48:00Z">
              <w:r w:rsidRPr="00C930B9" w:rsidDel="00534DBC">
                <w:rPr>
                  <w:rFonts w:ascii="Calibri Light" w:hAnsi="Calibri Light"/>
                  <w:sz w:val="16"/>
                  <w:szCs w:val="16"/>
                </w:rPr>
                <w:delText>BS EN 772-5:2001 Methods of test for masonry units. Determination of the active soluble salts content of clay masonry units</w:delText>
              </w:r>
            </w:del>
            <w:ins w:id="5672"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6A1D494F" w14:textId="77777777" w:rsidR="00C930B9" w:rsidRPr="00C930B9" w:rsidRDefault="00C930B9" w:rsidP="00C930B9">
            <w:pPr>
              <w:spacing w:after="120"/>
              <w:rPr>
                <w:rFonts w:ascii="Calibri Light" w:hAnsi="Calibri Light"/>
                <w:sz w:val="16"/>
                <w:szCs w:val="16"/>
              </w:rPr>
            </w:pPr>
            <w:del w:id="5673" w:author="Ashan Senel Asmone" w:date="2016-03-21T16:54:00Z">
              <w:r w:rsidRPr="00C930B9" w:rsidDel="00534DBC">
                <w:rPr>
                  <w:rFonts w:ascii="Calibri Light" w:hAnsi="Calibri Light"/>
                  <w:sz w:val="16"/>
                  <w:szCs w:val="16"/>
                </w:rPr>
                <w:delText>BS EN 772-16:2000 Methods of test for masonry units. Determination of dimensions</w:delText>
              </w:r>
            </w:del>
            <w:ins w:id="5674" w:author="Ashan Senel Asmone" w:date="2016-03-21T16:54:00Z">
              <w:r w:rsidR="00534DBC">
                <w:rPr>
                  <w:rFonts w:ascii="Calibri Light" w:hAnsi="Calibri Light"/>
                  <w:sz w:val="16"/>
                  <w:szCs w:val="16"/>
                </w:rPr>
                <w:t>BS EN 772-16:2011 Methods of test for masonry units. Determination of dimensions</w:t>
              </w:r>
            </w:ins>
          </w:p>
          <w:p w14:paraId="0092474D" w14:textId="77777777" w:rsidR="00C930B9" w:rsidRPr="00C930B9" w:rsidRDefault="00C930B9" w:rsidP="00C930B9">
            <w:pPr>
              <w:spacing w:after="120"/>
              <w:rPr>
                <w:rFonts w:ascii="Calibri Light" w:hAnsi="Calibri Light"/>
                <w:sz w:val="16"/>
                <w:szCs w:val="16"/>
              </w:rPr>
            </w:pPr>
            <w:del w:id="5675" w:author="Ashan Senel Asmone" w:date="2016-03-21T16:55:00Z">
              <w:r w:rsidRPr="00C930B9" w:rsidDel="00534DBC">
                <w:rPr>
                  <w:rFonts w:ascii="Calibri Light" w:hAnsi="Calibri Light"/>
                  <w:sz w:val="16"/>
                  <w:szCs w:val="16"/>
                </w:rPr>
                <w:delText>BS EN 998-2:2002 Specification for mortar for masonry. Masonry mortar</w:delText>
              </w:r>
            </w:del>
            <w:ins w:id="5676" w:author="Ashan Senel Asmone" w:date="2016-03-21T16:55:00Z">
              <w:r w:rsidR="00534DBC">
                <w:rPr>
                  <w:rFonts w:ascii="Calibri Light" w:hAnsi="Calibri Light"/>
                  <w:sz w:val="16"/>
                  <w:szCs w:val="16"/>
                </w:rPr>
                <w:t>BS EN 998-2:2010 Specification for mortar for masonry. Masonry mortar</w:t>
              </w:r>
            </w:ins>
          </w:p>
          <w:p w14:paraId="06C60229" w14:textId="77777777" w:rsidR="00C930B9" w:rsidRPr="00C930B9" w:rsidRDefault="00C930B9" w:rsidP="00C930B9">
            <w:pPr>
              <w:spacing w:after="120"/>
              <w:rPr>
                <w:rFonts w:ascii="Calibri Light" w:hAnsi="Calibri Light"/>
                <w:sz w:val="16"/>
                <w:szCs w:val="16"/>
              </w:rPr>
            </w:pPr>
            <w:del w:id="5677" w:author="Ashan Senel Asmone" w:date="2016-03-21T16:56:00Z">
              <w:r w:rsidRPr="00C930B9" w:rsidDel="00534DBC">
                <w:rPr>
                  <w:rFonts w:ascii="Calibri Light" w:hAnsi="Calibri Light"/>
                  <w:sz w:val="16"/>
                  <w:szCs w:val="16"/>
                </w:rPr>
                <w:delText>BS EN 1015-1:1999 Methods of test for mortar for masonry. Determination of particle size distribution (by sieve analysis)</w:delText>
              </w:r>
            </w:del>
            <w:ins w:id="5678" w:author="Ashan Senel Asmone" w:date="2016-03-21T16:56:00Z">
              <w:r w:rsidR="00534DBC">
                <w:rPr>
                  <w:rFonts w:ascii="Calibri Light" w:hAnsi="Calibri Light"/>
                  <w:sz w:val="16"/>
                  <w:szCs w:val="16"/>
                </w:rPr>
                <w:t>BS EN 1015-1:1999 Methods of test for mortar for masonry. Determination of particle size distribution (by sieve analysis)</w:t>
              </w:r>
            </w:ins>
          </w:p>
          <w:p w14:paraId="754D8050" w14:textId="77777777" w:rsidR="00C930B9" w:rsidRPr="00C930B9" w:rsidRDefault="00C930B9" w:rsidP="00C930B9">
            <w:pPr>
              <w:spacing w:after="120"/>
              <w:rPr>
                <w:rFonts w:ascii="Calibri Light" w:hAnsi="Calibri Light"/>
                <w:sz w:val="16"/>
                <w:szCs w:val="16"/>
              </w:rPr>
            </w:pPr>
            <w:del w:id="5679" w:author="Ashan Senel Asmone" w:date="2016-03-21T16:56:00Z">
              <w:r w:rsidRPr="00C930B9" w:rsidDel="00534DBC">
                <w:rPr>
                  <w:rFonts w:ascii="Calibri Light" w:hAnsi="Calibri Light"/>
                  <w:sz w:val="16"/>
                  <w:szCs w:val="16"/>
                </w:rPr>
                <w:delText>BS EN 1015-2:1999</w:delText>
              </w:r>
              <w:r w:rsidRPr="00C930B9" w:rsidDel="00534DBC">
                <w:rPr>
                  <w:rFonts w:ascii="Calibri Light" w:hAnsi="Calibri Light"/>
                  <w:b/>
                  <w:bCs/>
                  <w:sz w:val="16"/>
                  <w:szCs w:val="16"/>
                </w:rPr>
                <w:delText> </w:delText>
              </w:r>
              <w:r w:rsidRPr="00C930B9" w:rsidDel="00534DBC">
                <w:rPr>
                  <w:rFonts w:ascii="Calibri Light" w:hAnsi="Calibri Light"/>
                  <w:sz w:val="16"/>
                  <w:szCs w:val="16"/>
                </w:rPr>
                <w:delText>Methods of test for mortar for masonry. Bulk sampling of mortars and preparation of test mortars</w:delText>
              </w:r>
            </w:del>
            <w:ins w:id="5680" w:author="Ashan Senel Asmone" w:date="2016-03-21T16:56:00Z">
              <w:r w:rsidR="00534DBC">
                <w:rPr>
                  <w:rFonts w:ascii="Calibri Light" w:hAnsi="Calibri Light"/>
                  <w:sz w:val="16"/>
                  <w:szCs w:val="16"/>
                </w:rPr>
                <w:t>BS EN 1015-2:1999 Methods of test for mortar for masonry. Bulk sampling of mortars and preparation of test mortars</w:t>
              </w:r>
            </w:ins>
          </w:p>
          <w:p w14:paraId="394062DA" w14:textId="77777777" w:rsidR="00C930B9" w:rsidRPr="00C930B9" w:rsidRDefault="00C930B9" w:rsidP="00C930B9">
            <w:pPr>
              <w:spacing w:after="120"/>
              <w:rPr>
                <w:rFonts w:ascii="Calibri Light" w:hAnsi="Calibri Light"/>
                <w:sz w:val="16"/>
                <w:szCs w:val="16"/>
              </w:rPr>
            </w:pPr>
            <w:del w:id="5681" w:author="Ashan Senel Asmone" w:date="2016-03-21T16:57:00Z">
              <w:r w:rsidRPr="00C930B9" w:rsidDel="00534DBC">
                <w:rPr>
                  <w:rFonts w:ascii="Calibri Light" w:hAnsi="Calibri Light"/>
                  <w:sz w:val="16"/>
                  <w:szCs w:val="16"/>
                </w:rPr>
                <w:delText>BS EN 1015-3:1999 Methods of test for mortar for masonry. Determination of consistence of fresh mortar (by flow table)</w:delText>
              </w:r>
            </w:del>
            <w:ins w:id="5682" w:author="Ashan Senel Asmone" w:date="2016-03-21T16:57:00Z">
              <w:r w:rsidR="00534DBC">
                <w:rPr>
                  <w:rFonts w:ascii="Calibri Light" w:hAnsi="Calibri Light"/>
                  <w:sz w:val="16"/>
                  <w:szCs w:val="16"/>
                </w:rPr>
                <w:t>BS EN 1015-3:1999 Methods of test for mortar for masonry. Determination of consistence of fresh mortar (by flow table)</w:t>
              </w:r>
            </w:ins>
          </w:p>
          <w:p w14:paraId="761D2912" w14:textId="77777777" w:rsidR="00C930B9" w:rsidRPr="00C930B9" w:rsidRDefault="00C930B9" w:rsidP="00C930B9">
            <w:pPr>
              <w:spacing w:after="120"/>
              <w:rPr>
                <w:rFonts w:ascii="Calibri Light" w:hAnsi="Calibri Light"/>
                <w:sz w:val="16"/>
                <w:szCs w:val="16"/>
              </w:rPr>
            </w:pPr>
            <w:del w:id="5683" w:author="Ashan Senel Asmone" w:date="2016-03-21T16:57:00Z">
              <w:r w:rsidRPr="00C930B9" w:rsidDel="00534DBC">
                <w:rPr>
                  <w:rFonts w:ascii="Calibri Light" w:hAnsi="Calibri Light"/>
                  <w:sz w:val="16"/>
                  <w:szCs w:val="16"/>
                </w:rPr>
                <w:delText>BS EN 1015-4:1999 Methods of test for mortar for masonry. Determination of consistence of fresh mortar (by plunger penetration)</w:delText>
              </w:r>
            </w:del>
            <w:ins w:id="5684" w:author="Ashan Senel Asmone" w:date="2016-03-21T16:57:00Z">
              <w:r w:rsidR="00534DBC">
                <w:rPr>
                  <w:rFonts w:ascii="Calibri Light" w:hAnsi="Calibri Light"/>
                  <w:sz w:val="16"/>
                  <w:szCs w:val="16"/>
                </w:rPr>
                <w:t>BS EN 1015-4:1999 Methods of test for mortar for masonry. Determination of consistence of fresh mortar (by plunger penetration)</w:t>
              </w:r>
            </w:ins>
          </w:p>
          <w:p w14:paraId="57BD9C9C" w14:textId="77777777" w:rsidR="00C930B9" w:rsidRPr="00C930B9" w:rsidRDefault="00C930B9" w:rsidP="00C930B9">
            <w:pPr>
              <w:spacing w:after="120"/>
              <w:rPr>
                <w:rFonts w:ascii="Calibri Light" w:hAnsi="Calibri Light"/>
                <w:sz w:val="16"/>
                <w:szCs w:val="16"/>
              </w:rPr>
            </w:pPr>
            <w:del w:id="5685" w:author="Ashan Senel Asmone" w:date="2016-03-21T16:58:00Z">
              <w:r w:rsidRPr="00C930B9" w:rsidDel="00534DBC">
                <w:rPr>
                  <w:rFonts w:ascii="Calibri Light" w:hAnsi="Calibri Light"/>
                  <w:sz w:val="16"/>
                  <w:szCs w:val="16"/>
                </w:rPr>
                <w:delText>BS EN 1015-6:1999 Methods of test for mortar for masonry. Determination of bulk density of fresh mortar</w:delText>
              </w:r>
            </w:del>
            <w:ins w:id="5686" w:author="Ashan Senel Asmone" w:date="2016-03-21T16:58:00Z">
              <w:r w:rsidR="00534DBC">
                <w:rPr>
                  <w:rFonts w:ascii="Calibri Light" w:hAnsi="Calibri Light"/>
                  <w:sz w:val="16"/>
                  <w:szCs w:val="16"/>
                </w:rPr>
                <w:t>BS EN 1015-6:1999 Methods of test for mortar for masonry. Determination of bulk density of fresh mortar</w:t>
              </w:r>
            </w:ins>
          </w:p>
          <w:p w14:paraId="202DFD4B" w14:textId="77777777" w:rsidR="00C930B9" w:rsidRPr="00C930B9" w:rsidRDefault="00C930B9" w:rsidP="00C930B9">
            <w:pPr>
              <w:spacing w:after="120"/>
              <w:rPr>
                <w:rFonts w:ascii="Calibri Light" w:hAnsi="Calibri Light"/>
                <w:sz w:val="16"/>
                <w:szCs w:val="16"/>
              </w:rPr>
            </w:pPr>
            <w:del w:id="5687" w:author="Ashan Senel Asmone" w:date="2016-03-21T16:59:00Z">
              <w:r w:rsidRPr="00C930B9" w:rsidDel="00785E22">
                <w:rPr>
                  <w:rFonts w:ascii="Calibri Light" w:hAnsi="Calibri Light"/>
                  <w:sz w:val="16"/>
                  <w:szCs w:val="16"/>
                </w:rPr>
                <w:delText>BS EN 1015-7:1999 Methods of test for mortar for masonry. Determination of air content of fresh mortar</w:delText>
              </w:r>
            </w:del>
            <w:ins w:id="5688" w:author="Ashan Senel Asmone" w:date="2016-03-21T16:59:00Z">
              <w:r w:rsidR="00785E22">
                <w:rPr>
                  <w:rFonts w:ascii="Calibri Light" w:hAnsi="Calibri Light"/>
                  <w:sz w:val="16"/>
                  <w:szCs w:val="16"/>
                </w:rPr>
                <w:t>BS EN 1015-7:1999 Methods of test for mortar for masonry. Determination of air content of fresh mortar</w:t>
              </w:r>
            </w:ins>
          </w:p>
          <w:p w14:paraId="1F5AD9F3" w14:textId="77777777" w:rsidR="00C930B9" w:rsidRPr="00C930B9" w:rsidRDefault="00C930B9" w:rsidP="00C930B9">
            <w:pPr>
              <w:spacing w:after="120"/>
              <w:rPr>
                <w:rFonts w:ascii="Calibri Light" w:hAnsi="Calibri Light"/>
                <w:sz w:val="16"/>
                <w:szCs w:val="16"/>
              </w:rPr>
            </w:pPr>
            <w:del w:id="5689" w:author="Ashan Senel Asmone" w:date="2016-03-21T16:59:00Z">
              <w:r w:rsidRPr="00C930B9" w:rsidDel="00785E22">
                <w:rPr>
                  <w:rFonts w:ascii="Calibri Light" w:hAnsi="Calibri Light"/>
                  <w:sz w:val="16"/>
                  <w:szCs w:val="16"/>
                </w:rPr>
                <w:delText>BS EN 1015-9:1999 Methods of test for mortar for masonry. Determination of workable life and correction time of fresh mortar</w:delText>
              </w:r>
            </w:del>
            <w:ins w:id="5690" w:author="Ashan Senel Asmone" w:date="2016-03-21T16:59:00Z">
              <w:r w:rsidR="00785E22">
                <w:rPr>
                  <w:rFonts w:ascii="Calibri Light" w:hAnsi="Calibri Light"/>
                  <w:sz w:val="16"/>
                  <w:szCs w:val="16"/>
                </w:rPr>
                <w:t>BS EN 1015-9:1999 Methods of test for mortar for masonry. Determination of workable life and correction time of fresh mortar</w:t>
              </w:r>
            </w:ins>
          </w:p>
          <w:p w14:paraId="7B67FF7D" w14:textId="77777777" w:rsidR="00C930B9" w:rsidRPr="00C930B9" w:rsidRDefault="00C930B9" w:rsidP="00C930B9">
            <w:pPr>
              <w:spacing w:after="120"/>
              <w:rPr>
                <w:rFonts w:ascii="Calibri Light" w:hAnsi="Calibri Light"/>
                <w:sz w:val="16"/>
                <w:szCs w:val="16"/>
              </w:rPr>
            </w:pPr>
            <w:del w:id="5691" w:author="Ashan Senel Asmone" w:date="2016-03-21T17:00:00Z">
              <w:r w:rsidRPr="00C930B9" w:rsidDel="00785E22">
                <w:rPr>
                  <w:rFonts w:ascii="Calibri Light" w:hAnsi="Calibri Light"/>
                  <w:sz w:val="16"/>
                  <w:szCs w:val="16"/>
                </w:rPr>
                <w:delText>BS EN 1015-10:1999 Methods of test for mortar for masonry. Determination of dry bulk density of hardened mortar</w:delText>
              </w:r>
            </w:del>
            <w:ins w:id="5692" w:author="Ashan Senel Asmone" w:date="2016-03-21T17:00:00Z">
              <w:r w:rsidR="00785E22">
                <w:rPr>
                  <w:rFonts w:ascii="Calibri Light" w:hAnsi="Calibri Light"/>
                  <w:sz w:val="16"/>
                  <w:szCs w:val="16"/>
                </w:rPr>
                <w:t>BS EN 1015-10:1999 Methods of test for mortar for masonry. Determination of dry bulk density of hardened mortar</w:t>
              </w:r>
            </w:ins>
          </w:p>
          <w:p w14:paraId="5FC151CC" w14:textId="77777777" w:rsidR="00C930B9" w:rsidRPr="00C930B9" w:rsidRDefault="00C930B9" w:rsidP="00C930B9">
            <w:pPr>
              <w:spacing w:after="120"/>
              <w:rPr>
                <w:rFonts w:ascii="Calibri Light" w:hAnsi="Calibri Light"/>
                <w:sz w:val="16"/>
                <w:szCs w:val="16"/>
              </w:rPr>
            </w:pPr>
            <w:del w:id="5693" w:author="Ashan Senel Asmone" w:date="2016-03-21T17:00:00Z">
              <w:r w:rsidRPr="00C930B9" w:rsidDel="00785E22">
                <w:rPr>
                  <w:rFonts w:ascii="Calibri Light" w:hAnsi="Calibri Light"/>
                  <w:sz w:val="16"/>
                  <w:szCs w:val="16"/>
                </w:rPr>
                <w:delText>BS EN 1015-11:1999 Methods of test for mortar for masonry. Determination of flexural and compressive strength of hardened mortar</w:delText>
              </w:r>
            </w:del>
            <w:ins w:id="5694" w:author="Ashan Senel Asmone" w:date="2016-03-21T17:00:00Z">
              <w:r w:rsidR="00785E22">
                <w:rPr>
                  <w:rFonts w:ascii="Calibri Light" w:hAnsi="Calibri Light"/>
                  <w:sz w:val="16"/>
                  <w:szCs w:val="16"/>
                </w:rPr>
                <w:t>BS EN 1015-11:1999 Methods of test for mortar for masonry. Determination of flexural and compressive strength of hardened mortar</w:t>
              </w:r>
            </w:ins>
          </w:p>
          <w:p w14:paraId="166BF4D3" w14:textId="77777777" w:rsidR="00C930B9" w:rsidRPr="00C930B9" w:rsidRDefault="00C930B9" w:rsidP="00C930B9">
            <w:pPr>
              <w:spacing w:after="120"/>
              <w:rPr>
                <w:rFonts w:ascii="Calibri Light" w:hAnsi="Calibri Light"/>
                <w:sz w:val="16"/>
                <w:szCs w:val="16"/>
              </w:rPr>
            </w:pPr>
            <w:del w:id="5695" w:author="Ashan Senel Asmone" w:date="2016-03-21T17:01:00Z">
              <w:r w:rsidRPr="00C930B9" w:rsidDel="00785E22">
                <w:rPr>
                  <w:rFonts w:ascii="Calibri Light" w:hAnsi="Calibri Light"/>
                  <w:sz w:val="16"/>
                  <w:szCs w:val="16"/>
                </w:rPr>
                <w:delText>BS EN 1015-12:2000 Methods of test for mortar for masonry. Determination of adhesive strength of hardened rendering and plastering mortars on substrates</w:delText>
              </w:r>
            </w:del>
            <w:ins w:id="5696" w:author="Ashan Senel Asmone" w:date="2016-03-21T17:01:00Z">
              <w:r w:rsidR="00785E22">
                <w:rPr>
                  <w:rFonts w:ascii="Calibri Light" w:hAnsi="Calibri Light"/>
                  <w:sz w:val="16"/>
                  <w:szCs w:val="16"/>
                </w:rPr>
                <w:t>BS EN 1015-12:2000 Methods of test for mortar for masonry. Determination of adhesive strength of hardened rendering and plastering mortars on substrates</w:t>
              </w:r>
            </w:ins>
          </w:p>
          <w:p w14:paraId="469C03D7" w14:textId="77777777" w:rsidR="00C930B9" w:rsidRPr="00C930B9" w:rsidRDefault="00C930B9" w:rsidP="00C930B9">
            <w:pPr>
              <w:spacing w:after="120"/>
              <w:rPr>
                <w:rFonts w:ascii="Calibri Light" w:hAnsi="Calibri Light"/>
                <w:sz w:val="16"/>
                <w:szCs w:val="16"/>
              </w:rPr>
            </w:pPr>
            <w:del w:id="5697" w:author="Ashan Senel Asmone" w:date="2016-03-21T17:01:00Z">
              <w:r w:rsidRPr="00C930B9" w:rsidDel="00785E22">
                <w:rPr>
                  <w:rFonts w:ascii="Calibri Light" w:hAnsi="Calibri Light"/>
                  <w:sz w:val="16"/>
                  <w:szCs w:val="16"/>
                </w:rPr>
                <w:delText>BS EN 1015-17:2000 Methods of test for mortar for masonry. Determination of water-soluble chloride content of fresh mortars</w:delText>
              </w:r>
            </w:del>
            <w:ins w:id="5698" w:author="Ashan Senel Asmone" w:date="2016-03-21T17:01:00Z">
              <w:r w:rsidR="00785E22">
                <w:rPr>
                  <w:rFonts w:ascii="Calibri Light" w:hAnsi="Calibri Light"/>
                  <w:sz w:val="16"/>
                  <w:szCs w:val="16"/>
                </w:rPr>
                <w:t>BS EN 1015-17:2000 Methods of test for mortar for masonry. Determination of water-soluble chloride content of fresh mortars</w:t>
              </w:r>
            </w:ins>
          </w:p>
          <w:p w14:paraId="6A4C29FE" w14:textId="77777777" w:rsidR="00C930B9" w:rsidRPr="00C930B9" w:rsidRDefault="00C930B9" w:rsidP="00C930B9">
            <w:pPr>
              <w:spacing w:after="120"/>
              <w:rPr>
                <w:rFonts w:ascii="Calibri Light" w:hAnsi="Calibri Light"/>
                <w:sz w:val="16"/>
                <w:szCs w:val="16"/>
              </w:rPr>
            </w:pPr>
            <w:del w:id="5699" w:author="Ashan Senel Asmone" w:date="2016-03-21T17:04:00Z">
              <w:r w:rsidRPr="00C930B9" w:rsidDel="00785E22">
                <w:rPr>
                  <w:rFonts w:ascii="Calibri Light" w:hAnsi="Calibri Light"/>
                  <w:sz w:val="16"/>
                  <w:szCs w:val="16"/>
                </w:rPr>
                <w:delText>BS EN 1052-1:1999 Methods of test for masonry. Determination of compressive strength</w:delText>
              </w:r>
            </w:del>
            <w:ins w:id="5700" w:author="Ashan Senel Asmone" w:date="2016-03-21T17:04:00Z">
              <w:r w:rsidR="00785E22">
                <w:rPr>
                  <w:rFonts w:ascii="Calibri Light" w:hAnsi="Calibri Light"/>
                  <w:sz w:val="16"/>
                  <w:szCs w:val="16"/>
                </w:rPr>
                <w:t>BS EN 1052-1:1999 Methods of test for masonry. Determination of compressive strength</w:t>
              </w:r>
            </w:ins>
          </w:p>
          <w:p w14:paraId="06F3DBC7" w14:textId="77777777" w:rsidR="00C930B9" w:rsidRPr="00C930B9" w:rsidRDefault="00C930B9" w:rsidP="00C930B9">
            <w:pPr>
              <w:spacing w:after="120"/>
              <w:rPr>
                <w:rFonts w:ascii="Calibri Light" w:hAnsi="Calibri Light"/>
                <w:sz w:val="16"/>
                <w:szCs w:val="16"/>
              </w:rPr>
            </w:pPr>
            <w:del w:id="5701" w:author="Ashan Senel Asmone" w:date="2016-03-21T17:06:00Z">
              <w:r w:rsidRPr="00C930B9" w:rsidDel="00785E22">
                <w:rPr>
                  <w:rFonts w:ascii="Calibri Light" w:hAnsi="Calibri Light"/>
                  <w:sz w:val="16"/>
                  <w:szCs w:val="16"/>
                </w:rPr>
                <w:delText>BS EN 1052-2:1999 Methods of test for masonry. Determination of flexural strength</w:delText>
              </w:r>
            </w:del>
            <w:ins w:id="5702" w:author="Ashan Senel Asmone" w:date="2016-03-21T17:06:00Z">
              <w:r w:rsidR="00785E22">
                <w:rPr>
                  <w:rFonts w:ascii="Calibri Light" w:hAnsi="Calibri Light"/>
                  <w:sz w:val="16"/>
                  <w:szCs w:val="16"/>
                </w:rPr>
                <w:t>BS EN 1052-2:2016 Methods of test for masonry. Determination of flexural strength</w:t>
              </w:r>
            </w:ins>
          </w:p>
          <w:p w14:paraId="5443275A" w14:textId="77777777" w:rsidR="00C930B9" w:rsidRPr="00C930B9" w:rsidRDefault="00C930B9" w:rsidP="00C930B9">
            <w:pPr>
              <w:spacing w:after="120"/>
              <w:rPr>
                <w:rFonts w:ascii="Calibri Light" w:hAnsi="Calibri Light"/>
                <w:sz w:val="16"/>
                <w:szCs w:val="16"/>
              </w:rPr>
            </w:pPr>
            <w:del w:id="5703" w:author="Ashan Senel Asmone" w:date="2016-03-21T17:09:00Z">
              <w:r w:rsidRPr="00C930B9" w:rsidDel="00785E22">
                <w:rPr>
                  <w:rFonts w:ascii="Calibri Light" w:hAnsi="Calibri Light"/>
                  <w:sz w:val="16"/>
                  <w:szCs w:val="16"/>
                </w:rPr>
                <w:delText>BS EN 13139:2002 Aggregates for mortar</w:delText>
              </w:r>
            </w:del>
            <w:ins w:id="5704" w:author="Ashan Senel Asmone" w:date="2016-03-21T17:09:00Z">
              <w:r w:rsidR="00785E22">
                <w:rPr>
                  <w:rFonts w:ascii="Calibri Light" w:hAnsi="Calibri Light"/>
                  <w:sz w:val="16"/>
                  <w:szCs w:val="16"/>
                </w:rPr>
                <w:t>BS EN 13139:2002 Aggregates for mortar</w:t>
              </w:r>
            </w:ins>
          </w:p>
          <w:p w14:paraId="2F497B2B" w14:textId="77777777" w:rsidR="00C930B9" w:rsidRPr="00C930B9" w:rsidRDefault="00C930B9" w:rsidP="00C930B9">
            <w:pPr>
              <w:spacing w:after="120"/>
              <w:rPr>
                <w:rFonts w:ascii="Calibri Light" w:hAnsi="Calibri Light"/>
                <w:sz w:val="16"/>
                <w:szCs w:val="16"/>
              </w:rPr>
            </w:pPr>
            <w:del w:id="5705" w:author="Ashan Senel Asmone" w:date="2016-03-21T17:11:00Z">
              <w:r w:rsidRPr="00C930B9" w:rsidDel="00785E22">
                <w:rPr>
                  <w:rFonts w:ascii="Calibri Light" w:hAnsi="Calibri Light"/>
                  <w:sz w:val="16"/>
                  <w:szCs w:val="16"/>
                </w:rPr>
                <w:delText>BS 1199 and 1200:1976 Specifications for building sands from natural sources</w:delText>
              </w:r>
            </w:del>
            <w:ins w:id="5706" w:author="Ashan Senel Asmone" w:date="2016-03-21T17:11:00Z">
              <w:r w:rsidR="00785E22">
                <w:rPr>
                  <w:rFonts w:ascii="Calibri Light" w:hAnsi="Calibri Light"/>
                  <w:sz w:val="16"/>
                  <w:szCs w:val="16"/>
                </w:rPr>
                <w:t>BS EN 13139:2002 Aggregates for mortar</w:t>
              </w:r>
            </w:ins>
          </w:p>
          <w:p w14:paraId="3106E16F" w14:textId="77777777" w:rsidR="00C930B9" w:rsidRPr="00C930B9" w:rsidRDefault="00C930B9" w:rsidP="00C930B9">
            <w:pPr>
              <w:spacing w:after="120"/>
              <w:rPr>
                <w:rFonts w:ascii="Calibri Light" w:hAnsi="Calibri Light"/>
                <w:sz w:val="16"/>
                <w:szCs w:val="16"/>
              </w:rPr>
            </w:pPr>
            <w:del w:id="5707" w:author="Ashan Senel Asmone" w:date="2016-03-21T17:12:00Z">
              <w:r w:rsidRPr="00C930B9" w:rsidDel="00785E22">
                <w:rPr>
                  <w:rFonts w:ascii="Calibri Light" w:hAnsi="Calibri Light"/>
                  <w:sz w:val="16"/>
                  <w:szCs w:val="16"/>
                </w:rPr>
                <w:delText>BS 1243:1978 Specification for metal ties for cavity wall construction</w:delText>
              </w:r>
            </w:del>
            <w:ins w:id="5708" w:author="Ashan Senel Asmone" w:date="2016-03-21T17:12:00Z">
              <w:r w:rsidR="00785E22">
                <w:rPr>
                  <w:rFonts w:ascii="Calibri Light" w:hAnsi="Calibri Light"/>
                  <w:sz w:val="16"/>
                  <w:szCs w:val="16"/>
                </w:rPr>
                <w:t>BS EN 845-1:2013 Specification for ancillary components for masonry. Wall ties, tension straps, hangers and brackets</w:t>
              </w:r>
            </w:ins>
          </w:p>
          <w:p w14:paraId="70033DBB" w14:textId="77777777" w:rsidR="00C930B9" w:rsidRPr="00C930B9" w:rsidRDefault="00C930B9" w:rsidP="00C930B9">
            <w:pPr>
              <w:spacing w:after="120"/>
              <w:rPr>
                <w:rFonts w:ascii="Calibri Light" w:hAnsi="Calibri Light"/>
                <w:sz w:val="16"/>
                <w:szCs w:val="16"/>
              </w:rPr>
            </w:pPr>
            <w:del w:id="5709" w:author="Ashan Senel Asmone" w:date="2016-03-21T17:14:00Z">
              <w:r w:rsidRPr="00C930B9" w:rsidDel="00785E22">
                <w:rPr>
                  <w:rFonts w:ascii="Calibri Light" w:hAnsi="Calibri Light"/>
                  <w:sz w:val="16"/>
                  <w:szCs w:val="16"/>
                </w:rPr>
                <w:delText>BS 3797:1990 Specification for lightweight aggregates for masonry units and structural concrete</w:delText>
              </w:r>
            </w:del>
            <w:ins w:id="5710" w:author="Ashan Senel Asmone" w:date="2016-03-21T17:14:00Z">
              <w:r w:rsidR="00785E22">
                <w:rPr>
                  <w:rFonts w:ascii="Calibri Light" w:hAnsi="Calibri Light"/>
                  <w:sz w:val="16"/>
                  <w:szCs w:val="16"/>
                </w:rPr>
                <w:t>BS EN 13055-1:2002 Lightweight aggregates. Lightweight aggregates for concrete, mortar and grout</w:t>
              </w:r>
            </w:ins>
          </w:p>
          <w:p w14:paraId="47642A0A" w14:textId="77777777" w:rsidR="00C930B9" w:rsidRPr="00C930B9" w:rsidRDefault="00C930B9" w:rsidP="00C930B9">
            <w:pPr>
              <w:spacing w:after="120"/>
              <w:rPr>
                <w:rFonts w:ascii="Calibri Light" w:hAnsi="Calibri Light"/>
                <w:sz w:val="16"/>
                <w:szCs w:val="16"/>
              </w:rPr>
            </w:pPr>
            <w:del w:id="5711" w:author="Ashan Senel Asmone" w:date="2016-03-21T17:15:00Z">
              <w:r w:rsidRPr="00C930B9" w:rsidDel="00785E22">
                <w:rPr>
                  <w:rFonts w:ascii="Calibri Light" w:hAnsi="Calibri Light"/>
                  <w:sz w:val="16"/>
                  <w:szCs w:val="16"/>
                </w:rPr>
                <w:delText>BS 4721:1981 Specification for ready-mixed building mortars</w:delText>
              </w:r>
            </w:del>
            <w:ins w:id="5712" w:author="Ashan Senel Asmone" w:date="2016-03-21T17:15:00Z">
              <w:r w:rsidR="00785E22">
                <w:rPr>
                  <w:rFonts w:ascii="Calibri Light" w:hAnsi="Calibri Light"/>
                  <w:sz w:val="16"/>
                  <w:szCs w:val="16"/>
                </w:rPr>
                <w:t>BS EN 998-2:2010 Specification for mortar for masonry . Masonry mortar/ BS EN 998-1:2010 Specification for mortar for masonry. Rendering and plastering mortar</w:t>
              </w:r>
            </w:ins>
          </w:p>
          <w:p w14:paraId="68ADAC41" w14:textId="77777777" w:rsidR="00C930B9" w:rsidRPr="00C930B9" w:rsidRDefault="00C930B9" w:rsidP="00C930B9">
            <w:pPr>
              <w:spacing w:after="120"/>
              <w:rPr>
                <w:rFonts w:ascii="Calibri Light" w:hAnsi="Calibri Light"/>
                <w:sz w:val="16"/>
                <w:szCs w:val="16"/>
              </w:rPr>
            </w:pPr>
            <w:del w:id="5713" w:author="Ashan Senel Asmone" w:date="2016-03-21T17:17:00Z">
              <w:r w:rsidRPr="00C930B9" w:rsidDel="00785E22">
                <w:rPr>
                  <w:rFonts w:ascii="Calibri Light" w:hAnsi="Calibri Light"/>
                  <w:sz w:val="16"/>
                  <w:szCs w:val="16"/>
                </w:rPr>
                <w:delText>BS 5224:1995 Specification for masonry cement</w:delText>
              </w:r>
            </w:del>
            <w:ins w:id="5714" w:author="Ashan Senel Asmone" w:date="2016-03-21T17:17:00Z">
              <w:r w:rsidR="00785E22">
                <w:rPr>
                  <w:rFonts w:ascii="Calibri Light" w:hAnsi="Calibri Light"/>
                  <w:sz w:val="16"/>
                  <w:szCs w:val="16"/>
                </w:rPr>
                <w:t>BS EN 413-1:2011 Masonry cement. Composition, specifications and conformity criteria</w:t>
              </w:r>
            </w:ins>
          </w:p>
          <w:p w14:paraId="69B625A8" w14:textId="77777777" w:rsidR="00C930B9" w:rsidRPr="00C930B9" w:rsidRDefault="00C930B9" w:rsidP="00C930B9">
            <w:pPr>
              <w:spacing w:after="120"/>
              <w:rPr>
                <w:rFonts w:ascii="Calibri Light" w:hAnsi="Calibri Light"/>
                <w:sz w:val="16"/>
                <w:szCs w:val="16"/>
              </w:rPr>
            </w:pPr>
            <w:r w:rsidRPr="00C930B9">
              <w:rPr>
                <w:rFonts w:ascii="Calibri Light" w:hAnsi="Calibri Light"/>
                <w:b/>
                <w:bCs/>
                <w:sz w:val="16"/>
                <w:szCs w:val="16"/>
                <w:u w:val="single"/>
              </w:rPr>
              <w:t>Sealants</w:t>
            </w:r>
          </w:p>
          <w:p w14:paraId="0BCF9B64" w14:textId="77777777" w:rsidR="00C930B9" w:rsidRPr="00C930B9" w:rsidRDefault="00C930B9" w:rsidP="00C930B9">
            <w:pPr>
              <w:spacing w:after="120"/>
              <w:rPr>
                <w:rFonts w:ascii="Calibri Light" w:hAnsi="Calibri Light"/>
                <w:sz w:val="16"/>
                <w:szCs w:val="16"/>
              </w:rPr>
            </w:pPr>
            <w:del w:id="5715" w:author="Ashan Senel Asmone" w:date="2016-03-21T17:19:00Z">
              <w:r w:rsidRPr="00C930B9" w:rsidDel="00AB6198">
                <w:rPr>
                  <w:rFonts w:ascii="Calibri Light" w:hAnsi="Calibri Light"/>
                  <w:sz w:val="16"/>
                  <w:szCs w:val="16"/>
                </w:rPr>
                <w:delText>BS 4254:1983 Specification for two-part polysulphide-based sealants</w:delText>
              </w:r>
            </w:del>
            <w:ins w:id="5716"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3688FA62" w14:textId="77777777" w:rsidR="00C930B9" w:rsidRPr="00C930B9" w:rsidRDefault="00C930B9" w:rsidP="00C930B9">
            <w:pPr>
              <w:spacing w:after="120"/>
              <w:rPr>
                <w:rFonts w:ascii="Calibri Light" w:hAnsi="Calibri Light"/>
                <w:sz w:val="16"/>
                <w:szCs w:val="16"/>
              </w:rPr>
            </w:pPr>
            <w:del w:id="5717" w:author="Ashan Senel Asmone" w:date="2016-03-21T19:20:00Z">
              <w:r w:rsidRPr="00C930B9" w:rsidDel="00BF0B04">
                <w:rPr>
                  <w:rFonts w:ascii="Calibri Light" w:hAnsi="Calibri Light"/>
                  <w:sz w:val="16"/>
                  <w:szCs w:val="16"/>
                </w:rPr>
                <w:delText>BS 4255-1:1986 Rubber used in preformed gaskets for weather exclusion from buildings. Specification for non-cellular gaskets</w:delText>
              </w:r>
            </w:del>
            <w:ins w:id="5718"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3FFA5E23" w14:textId="77777777" w:rsidR="00C930B9" w:rsidRPr="00C930B9" w:rsidRDefault="00C930B9" w:rsidP="00C930B9">
            <w:pPr>
              <w:spacing w:after="120"/>
              <w:rPr>
                <w:rFonts w:ascii="Calibri Light" w:hAnsi="Calibri Light"/>
                <w:sz w:val="16"/>
                <w:szCs w:val="16"/>
              </w:rPr>
            </w:pPr>
            <w:del w:id="5719" w:author="Ashan Senel Asmone" w:date="2016-03-21T19:22:00Z">
              <w:r w:rsidRPr="00C930B9" w:rsidDel="00BF0B04">
                <w:rPr>
                  <w:rFonts w:ascii="Calibri Light" w:hAnsi="Calibri Light"/>
                  <w:sz w:val="16"/>
                  <w:szCs w:val="16"/>
                </w:rPr>
                <w:delText>BS 5215:1986 Specification for one-part gun grade polysulphide-based sealants</w:delText>
              </w:r>
            </w:del>
          </w:p>
          <w:p w14:paraId="02FA4B12" w14:textId="77777777" w:rsidR="00C930B9" w:rsidRPr="00C930B9" w:rsidRDefault="00C930B9" w:rsidP="00C930B9">
            <w:pPr>
              <w:spacing w:after="120"/>
              <w:rPr>
                <w:rFonts w:ascii="Calibri Light" w:hAnsi="Calibri Light"/>
                <w:sz w:val="16"/>
                <w:szCs w:val="16"/>
              </w:rPr>
            </w:pPr>
            <w:del w:id="5720" w:author="Ashan Senel Asmone" w:date="2016-03-21T19:22:00Z">
              <w:r w:rsidRPr="00C930B9" w:rsidDel="00BF0B04">
                <w:rPr>
                  <w:rFonts w:ascii="Calibri Light" w:hAnsi="Calibri Light"/>
                  <w:sz w:val="16"/>
                  <w:szCs w:val="16"/>
                </w:rPr>
                <w:delText>BS 5889:1989 Specification for one-part gun grade silicone-based sealants</w:delText>
              </w:r>
            </w:del>
          </w:p>
          <w:p w14:paraId="571EA9A9" w14:textId="77777777" w:rsidR="00C930B9" w:rsidRPr="00C930B9" w:rsidRDefault="00C930B9" w:rsidP="00C930B9">
            <w:pPr>
              <w:spacing w:after="120"/>
              <w:rPr>
                <w:rFonts w:ascii="Calibri Light" w:hAnsi="Calibri Light"/>
                <w:sz w:val="16"/>
                <w:szCs w:val="16"/>
              </w:rPr>
            </w:pPr>
            <w:del w:id="5721" w:author="Ashan Senel Asmone" w:date="2016-03-21T19:23:00Z">
              <w:r w:rsidRPr="00C930B9" w:rsidDel="00BF0B04">
                <w:rPr>
                  <w:rFonts w:ascii="Calibri Light" w:hAnsi="Calibri Light"/>
                  <w:sz w:val="16"/>
                  <w:szCs w:val="16"/>
                </w:rPr>
                <w:delText>BS 6213:2000 Selection of construction sealants. Guide</w:delText>
              </w:r>
            </w:del>
            <w:ins w:id="5722" w:author="Ashan Senel Asmone" w:date="2016-03-21T19:23:00Z">
              <w:r w:rsidR="00BF0B04">
                <w:rPr>
                  <w:rFonts w:ascii="Calibri Light" w:hAnsi="Calibri Light"/>
                  <w:sz w:val="16"/>
                  <w:szCs w:val="16"/>
                </w:rPr>
                <w:t>BS 6213:2000+A1:2010 Selection of construction sealants. Guide</w:t>
              </w:r>
            </w:ins>
          </w:p>
          <w:p w14:paraId="4E5F941C" w14:textId="77777777" w:rsidR="00C930B9" w:rsidRPr="00C930B9" w:rsidRDefault="00C930B9" w:rsidP="00C930B9">
            <w:pPr>
              <w:spacing w:after="120"/>
              <w:rPr>
                <w:rFonts w:ascii="Calibri Light" w:hAnsi="Calibri Light"/>
                <w:sz w:val="16"/>
                <w:szCs w:val="16"/>
              </w:rPr>
            </w:pPr>
            <w:r w:rsidRPr="00C930B9">
              <w:rPr>
                <w:rFonts w:ascii="Calibri Light" w:hAnsi="Calibri Light"/>
                <w:b/>
                <w:bCs/>
                <w:sz w:val="16"/>
                <w:szCs w:val="16"/>
                <w:u w:val="single"/>
              </w:rPr>
              <w:t>Waterproofing for masonry</w:t>
            </w:r>
          </w:p>
          <w:p w14:paraId="43C1CD3D" w14:textId="77777777" w:rsidR="00C930B9" w:rsidRPr="00C930B9" w:rsidRDefault="00C930B9" w:rsidP="00C930B9">
            <w:pPr>
              <w:spacing w:after="120"/>
              <w:rPr>
                <w:rFonts w:ascii="Calibri Light" w:hAnsi="Calibri Light"/>
                <w:sz w:val="16"/>
                <w:szCs w:val="16"/>
              </w:rPr>
            </w:pPr>
            <w:del w:id="5723" w:author="Ashan Senel Asmone" w:date="2016-03-21T19:24:00Z">
              <w:r w:rsidRPr="00C930B9" w:rsidDel="00BF0B04">
                <w:rPr>
                  <w:rFonts w:ascii="Calibri Light" w:hAnsi="Calibri Light"/>
                  <w:sz w:val="16"/>
                  <w:szCs w:val="16"/>
                </w:rPr>
                <w:delText>BS 6477:1992 Specification for water repellents for masonry surfaces</w:delText>
              </w:r>
            </w:del>
          </w:p>
          <w:p w14:paraId="7CEB798B" w14:textId="77777777" w:rsidR="00C930B9" w:rsidRPr="00C930B9" w:rsidRDefault="00C930B9" w:rsidP="00C930B9">
            <w:pPr>
              <w:spacing w:after="120"/>
              <w:rPr>
                <w:rFonts w:ascii="Calibri Light" w:hAnsi="Calibri Light"/>
                <w:sz w:val="16"/>
                <w:szCs w:val="16"/>
              </w:rPr>
            </w:pPr>
            <w:del w:id="5724" w:author="Ashan Senel Asmone" w:date="2016-03-21T19:24:00Z">
              <w:r w:rsidRPr="00C930B9" w:rsidDel="00BF0B04">
                <w:rPr>
                  <w:rFonts w:ascii="Calibri Light" w:hAnsi="Calibri Light"/>
                  <w:sz w:val="16"/>
                  <w:szCs w:val="16"/>
                </w:rPr>
                <w:delText>BS 8215:1991 Code of practice for design and installation of damp-proof courses in masonry construction</w:delText>
              </w:r>
            </w:del>
            <w:ins w:id="5725" w:author="Ashan Senel Asmone" w:date="2016-03-21T19:24:00Z">
              <w:r w:rsidR="00BF0B04">
                <w:rPr>
                  <w:rFonts w:ascii="Calibri Light" w:hAnsi="Calibri Light"/>
                  <w:sz w:val="16"/>
                  <w:szCs w:val="16"/>
                </w:rPr>
                <w:t>BS 8215:1991 Code of practice for design and installation of damp-proof courses in masonry construction</w:t>
              </w:r>
            </w:ins>
          </w:p>
          <w:p w14:paraId="70A2C846" w14:textId="77777777" w:rsidR="00C930B9" w:rsidRPr="00C930B9" w:rsidRDefault="00C930B9" w:rsidP="00C930B9">
            <w:pPr>
              <w:spacing w:after="120"/>
              <w:rPr>
                <w:rFonts w:ascii="Calibri Light" w:hAnsi="Calibri Light"/>
                <w:sz w:val="16"/>
                <w:szCs w:val="16"/>
              </w:rPr>
            </w:pPr>
            <w:del w:id="5726" w:author="Ashan Senel Asmone" w:date="2016-03-21T19:26:00Z">
              <w:r w:rsidRPr="00C930B9" w:rsidDel="00BF0B04">
                <w:rPr>
                  <w:rFonts w:ascii="Calibri Light" w:hAnsi="Calibri Light"/>
                  <w:sz w:val="16"/>
                  <w:szCs w:val="16"/>
                </w:rPr>
                <w:delText>DD 86-1:1983 Damp-proof courses. Methods of test for flexural bond strength and short term shear strength</w:delText>
              </w:r>
            </w:del>
          </w:p>
          <w:p w14:paraId="2FEA0C28" w14:textId="77777777" w:rsidR="00C930B9" w:rsidRPr="00C930B9" w:rsidRDefault="00C930B9" w:rsidP="00C930B9">
            <w:pPr>
              <w:spacing w:after="120"/>
              <w:rPr>
                <w:rFonts w:ascii="Calibri Light" w:hAnsi="Calibri Light"/>
                <w:sz w:val="16"/>
                <w:szCs w:val="16"/>
              </w:rPr>
            </w:pPr>
            <w:del w:id="5727" w:author="Ashan Senel Asmone" w:date="2016-03-21T19:26:00Z">
              <w:r w:rsidRPr="00C930B9" w:rsidDel="00BF0B04">
                <w:rPr>
                  <w:rFonts w:ascii="Calibri Light" w:hAnsi="Calibri Light"/>
                  <w:sz w:val="16"/>
                  <w:szCs w:val="16"/>
                </w:rPr>
                <w:delText>DD 86-3:1990 Damp-proof courses. Guide to characteristic strengths of damp-proof course material used in masonry</w:delText>
              </w:r>
            </w:del>
          </w:p>
          <w:p w14:paraId="40E13592" w14:textId="77777777" w:rsidR="00C930B9" w:rsidRPr="00C930B9" w:rsidRDefault="00C930B9" w:rsidP="00C930B9">
            <w:pPr>
              <w:spacing w:after="120"/>
              <w:rPr>
                <w:rFonts w:ascii="Calibri Light" w:hAnsi="Calibri Light"/>
                <w:sz w:val="16"/>
                <w:szCs w:val="16"/>
              </w:rPr>
            </w:pPr>
            <w:del w:id="5728" w:author="Ashan Senel Asmone" w:date="2016-03-21T16:49:00Z">
              <w:r w:rsidRPr="00C930B9" w:rsidDel="00534DBC">
                <w:rPr>
                  <w:rFonts w:ascii="Calibri Light" w:hAnsi="Calibri Light"/>
                  <w:sz w:val="16"/>
                  <w:szCs w:val="16"/>
                </w:rPr>
                <w:delText>BS EN 772-7:1998 Methods of test for masonry units. Determination of water absorption of clay masonry damp proof course units by boiling in water</w:delText>
              </w:r>
            </w:del>
            <w:ins w:id="5729"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1AD0F01E" w14:textId="77777777" w:rsidR="00C930B9" w:rsidRPr="00C930B9" w:rsidRDefault="00C930B9" w:rsidP="00C930B9">
            <w:pPr>
              <w:spacing w:after="120"/>
              <w:rPr>
                <w:rFonts w:ascii="Calibri Light" w:hAnsi="Calibri Light"/>
                <w:sz w:val="16"/>
                <w:szCs w:val="16"/>
              </w:rPr>
            </w:pPr>
            <w:del w:id="5730" w:author="Ashan Senel Asmone" w:date="2016-03-21T19:27:00Z">
              <w:r w:rsidRPr="00C930B9" w:rsidDel="00BF0B04">
                <w:rPr>
                  <w:rFonts w:ascii="Calibri Light" w:hAnsi="Calibri Light"/>
                  <w:sz w:val="16"/>
                  <w:szCs w:val="16"/>
                </w:rPr>
                <w:delText>BS EN 1052-4:2000 Methods of test for masonry. Determination of shear strength including damp proof course</w:delText>
              </w:r>
            </w:del>
            <w:ins w:id="5731" w:author="Ashan Senel Asmone" w:date="2016-03-21T19:27:00Z">
              <w:r w:rsidR="00BF0B04">
                <w:rPr>
                  <w:rFonts w:ascii="Calibri Light" w:hAnsi="Calibri Light"/>
                  <w:sz w:val="16"/>
                  <w:szCs w:val="16"/>
                </w:rPr>
                <w:t>BS EN 1052-4:2000 Methods of test for masonry. Determination of shear strength including damp proof course</w:t>
              </w:r>
            </w:ins>
          </w:p>
          <w:p w14:paraId="5C986CB6" w14:textId="77777777" w:rsidR="00401C5E" w:rsidRPr="00C930B9" w:rsidRDefault="00401C5E" w:rsidP="00401C5E">
            <w:pPr>
              <w:spacing w:after="120"/>
              <w:rPr>
                <w:rFonts w:ascii="Calibri Light" w:hAnsi="Calibri Light"/>
                <w:sz w:val="16"/>
                <w:szCs w:val="16"/>
              </w:rPr>
            </w:pPr>
          </w:p>
        </w:tc>
      </w:tr>
      <w:tr w:rsidR="00401C5E" w:rsidRPr="004F3C8C" w14:paraId="1404510E" w14:textId="77777777" w:rsidTr="00401C5E">
        <w:tc>
          <w:tcPr>
            <w:tcW w:w="685" w:type="dxa"/>
          </w:tcPr>
          <w:p w14:paraId="41AFBF2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0E456376" w14:textId="77777777" w:rsidR="00C930B9" w:rsidRPr="00C930B9" w:rsidRDefault="00C930B9" w:rsidP="00C930B9">
            <w:pPr>
              <w:spacing w:after="120"/>
              <w:rPr>
                <w:rFonts w:ascii="Calibri Light" w:hAnsi="Calibri Light"/>
                <w:sz w:val="16"/>
                <w:szCs w:val="16"/>
              </w:rPr>
            </w:pPr>
            <w:r w:rsidRPr="00C930B9">
              <w:rPr>
                <w:rFonts w:ascii="Calibri Light" w:hAnsi="Calibri Light"/>
                <w:b/>
                <w:bCs/>
                <w:sz w:val="16"/>
                <w:szCs w:val="16"/>
                <w:u w:val="single"/>
              </w:rPr>
              <w:t>Masonry</w:t>
            </w:r>
          </w:p>
          <w:p w14:paraId="170557FF" w14:textId="77777777" w:rsidR="00C930B9" w:rsidRPr="00C930B9" w:rsidRDefault="00C930B9" w:rsidP="00C930B9">
            <w:pPr>
              <w:spacing w:after="120"/>
              <w:rPr>
                <w:rFonts w:ascii="Calibri Light" w:hAnsi="Calibri Light"/>
                <w:sz w:val="16"/>
                <w:szCs w:val="16"/>
              </w:rPr>
            </w:pPr>
            <w:del w:id="5732" w:author="Ashan Senel Asmone" w:date="2016-03-21T19:27:00Z">
              <w:r w:rsidRPr="00C930B9" w:rsidDel="00BF0B04">
                <w:rPr>
                  <w:rFonts w:ascii="Calibri Light" w:hAnsi="Calibri Light"/>
                  <w:sz w:val="16"/>
                  <w:szCs w:val="16"/>
                </w:rPr>
                <w:delText>ASTM C 216 (facing brick)</w:delText>
              </w:r>
            </w:del>
            <w:ins w:id="5733" w:author="Ashan Senel Asmone" w:date="2016-03-21T19:27:00Z">
              <w:r w:rsidR="00BF0B04">
                <w:rPr>
                  <w:rFonts w:ascii="Calibri Light" w:hAnsi="Calibri Light"/>
                  <w:sz w:val="16"/>
                  <w:szCs w:val="16"/>
                </w:rPr>
                <w:t>ASTM C216 - 15 Standard Specification for Facing Brick (Solid Masonry Units Made from Clay or Shale)</w:t>
              </w:r>
            </w:ins>
          </w:p>
          <w:p w14:paraId="430D98F8" w14:textId="77777777" w:rsidR="00C930B9" w:rsidRPr="00C930B9" w:rsidRDefault="00C930B9" w:rsidP="00C930B9">
            <w:pPr>
              <w:spacing w:after="120"/>
              <w:rPr>
                <w:rFonts w:ascii="Calibri Light" w:hAnsi="Calibri Light"/>
                <w:sz w:val="16"/>
                <w:szCs w:val="16"/>
              </w:rPr>
            </w:pPr>
            <w:del w:id="5734" w:author="Ashan Senel Asmone" w:date="2016-03-21T19:28:00Z">
              <w:r w:rsidRPr="00C930B9" w:rsidDel="00BF0B04">
                <w:rPr>
                  <w:rFonts w:ascii="Calibri Light" w:hAnsi="Calibri Light"/>
                  <w:sz w:val="16"/>
                  <w:szCs w:val="16"/>
                </w:rPr>
                <w:delText>ASTM C62-01 Standard Specification for Building Brick (Solid Masonry Units Made From Clay or Shale)</w:delText>
              </w:r>
            </w:del>
            <w:ins w:id="5735" w:author="Ashan Senel Asmone" w:date="2016-03-21T19:28:00Z">
              <w:r w:rsidR="00BF0B04">
                <w:rPr>
                  <w:rFonts w:ascii="Calibri Light" w:hAnsi="Calibri Light"/>
                  <w:sz w:val="16"/>
                  <w:szCs w:val="16"/>
                </w:rPr>
                <w:t>ASTM C62 - 13a Standard Specification for Building Brick (Solid Masonry Units Made From Clay or Shale)</w:t>
              </w:r>
            </w:ins>
          </w:p>
          <w:p w14:paraId="7BB238EF" w14:textId="77777777" w:rsidR="00C930B9" w:rsidRPr="00C930B9" w:rsidRDefault="00C930B9" w:rsidP="00C930B9">
            <w:pPr>
              <w:spacing w:after="120"/>
              <w:rPr>
                <w:rFonts w:ascii="Calibri Light" w:hAnsi="Calibri Light"/>
                <w:sz w:val="16"/>
                <w:szCs w:val="16"/>
              </w:rPr>
            </w:pPr>
            <w:del w:id="5736" w:author="Ashan Senel Asmone" w:date="2016-03-21T19:29:00Z">
              <w:r w:rsidRPr="00C930B9" w:rsidDel="00BF0B04">
                <w:rPr>
                  <w:rFonts w:ascii="Calibri Light" w:hAnsi="Calibri Light"/>
                  <w:sz w:val="16"/>
                  <w:szCs w:val="16"/>
                </w:rPr>
                <w:delText>ASTM C 652 (hollow brick)</w:delText>
              </w:r>
            </w:del>
            <w:ins w:id="5737" w:author="Ashan Senel Asmone" w:date="2016-03-21T19:29:00Z">
              <w:r w:rsidR="00BF0B04">
                <w:rPr>
                  <w:rFonts w:ascii="Calibri Light" w:hAnsi="Calibri Light"/>
                  <w:sz w:val="16"/>
                  <w:szCs w:val="16"/>
                </w:rPr>
                <w:t>ASTM C652 - 15 Standard Specification for Hollow Brick (Hollow Masonry Units Made From Clay or Shale)</w:t>
              </w:r>
            </w:ins>
          </w:p>
          <w:p w14:paraId="7F3F16AA" w14:textId="77777777" w:rsidR="00C930B9" w:rsidRPr="00C930B9" w:rsidRDefault="00C930B9" w:rsidP="00C930B9">
            <w:pPr>
              <w:spacing w:after="120"/>
              <w:rPr>
                <w:rFonts w:ascii="Calibri Light" w:hAnsi="Calibri Light"/>
                <w:sz w:val="16"/>
                <w:szCs w:val="16"/>
              </w:rPr>
            </w:pPr>
            <w:del w:id="5738" w:author="Ashan Senel Asmone" w:date="2016-03-21T19:29:00Z">
              <w:r w:rsidRPr="00C930B9" w:rsidDel="00BF0B04">
                <w:rPr>
                  <w:rFonts w:ascii="Calibri Light" w:hAnsi="Calibri Light"/>
                  <w:sz w:val="16"/>
                  <w:szCs w:val="16"/>
                </w:rPr>
                <w:delText>ASTM C 212 (structural clay facing tile)</w:delText>
              </w:r>
            </w:del>
            <w:ins w:id="5739" w:author="Ashan Senel Asmone" w:date="2016-03-21T19:29:00Z">
              <w:r w:rsidR="00BF0B04">
                <w:rPr>
                  <w:rFonts w:ascii="Calibri Light" w:hAnsi="Calibri Light"/>
                  <w:sz w:val="16"/>
                  <w:szCs w:val="16"/>
                </w:rPr>
                <w:t>ASTM C212 - 14 Standard Specification for Structural Clay Facing Tile</w:t>
              </w:r>
            </w:ins>
          </w:p>
          <w:p w14:paraId="3255830D" w14:textId="77777777" w:rsidR="00C930B9" w:rsidRPr="00C930B9" w:rsidRDefault="00C930B9" w:rsidP="00C930B9">
            <w:pPr>
              <w:spacing w:after="120"/>
              <w:rPr>
                <w:rFonts w:ascii="Calibri Light" w:hAnsi="Calibri Light"/>
                <w:sz w:val="16"/>
                <w:szCs w:val="16"/>
              </w:rPr>
            </w:pPr>
            <w:del w:id="5740" w:author="Ashan Senel Asmone" w:date="2016-03-21T19:30:00Z">
              <w:r w:rsidRPr="00C930B9" w:rsidDel="00BF0B04">
                <w:rPr>
                  <w:rFonts w:ascii="Calibri Light" w:hAnsi="Calibri Light"/>
                  <w:sz w:val="16"/>
                  <w:szCs w:val="16"/>
                </w:rPr>
                <w:delText>ASTM C 34 (structural clay load-bearing tile)</w:delText>
              </w:r>
            </w:del>
            <w:ins w:id="5741" w:author="Ashan Senel Asmone" w:date="2016-03-21T19:30:00Z">
              <w:r w:rsidR="00BF0B04">
                <w:rPr>
                  <w:rFonts w:ascii="Calibri Light" w:hAnsi="Calibri Light"/>
                  <w:sz w:val="16"/>
                  <w:szCs w:val="16"/>
                </w:rPr>
                <w:t>ASTM C34 - 13 Standard Specification for Structural Clay Load-Bearing Wall Tile</w:t>
              </w:r>
            </w:ins>
            <w:r w:rsidRPr="00C930B9">
              <w:rPr>
                <w:rFonts w:ascii="Calibri Light" w:hAnsi="Calibri Light"/>
                <w:sz w:val="16"/>
                <w:szCs w:val="16"/>
              </w:rPr>
              <w:t>.</w:t>
            </w:r>
          </w:p>
          <w:p w14:paraId="159156FA" w14:textId="77777777" w:rsidR="00C930B9" w:rsidRPr="00C930B9" w:rsidRDefault="00C930B9" w:rsidP="00C930B9">
            <w:pPr>
              <w:spacing w:after="120"/>
              <w:rPr>
                <w:rFonts w:ascii="Calibri Light" w:hAnsi="Calibri Light"/>
                <w:sz w:val="16"/>
                <w:szCs w:val="16"/>
              </w:rPr>
            </w:pPr>
            <w:del w:id="5742" w:author="Ashan Senel Asmone" w:date="2016-03-21T19:32:00Z">
              <w:r w:rsidRPr="00C930B9" w:rsidDel="00BF0B04">
                <w:rPr>
                  <w:rFonts w:ascii="Calibri Light" w:hAnsi="Calibri Light"/>
                  <w:sz w:val="16"/>
                  <w:szCs w:val="16"/>
                </w:rPr>
                <w:delText>ASTM C 67 Method of Sampling and Testing Brick and Structural Clay Tile</w:delText>
              </w:r>
            </w:del>
            <w:ins w:id="5743" w:author="Ashan Senel Asmone" w:date="2016-03-21T19:32:00Z">
              <w:r w:rsidR="00BF0B04">
                <w:rPr>
                  <w:rFonts w:ascii="Calibri Light" w:hAnsi="Calibri Light"/>
                  <w:sz w:val="16"/>
                  <w:szCs w:val="16"/>
                </w:rPr>
                <w:t>ASTM C67 - 14 Standard Test Methods for Sampling and Testing Brick and Structural Clay Tile</w:t>
              </w:r>
            </w:ins>
            <w:r w:rsidRPr="00C930B9">
              <w:rPr>
                <w:rFonts w:ascii="Calibri Light" w:hAnsi="Calibri Light"/>
                <w:sz w:val="16"/>
                <w:szCs w:val="16"/>
              </w:rPr>
              <w:t>.</w:t>
            </w:r>
          </w:p>
          <w:p w14:paraId="03C272B7" w14:textId="77777777" w:rsidR="00C930B9" w:rsidRPr="00C930B9" w:rsidRDefault="00C930B9" w:rsidP="00C930B9">
            <w:pPr>
              <w:spacing w:after="120"/>
              <w:rPr>
                <w:rFonts w:ascii="Calibri Light" w:hAnsi="Calibri Light"/>
                <w:sz w:val="16"/>
                <w:szCs w:val="16"/>
              </w:rPr>
            </w:pPr>
            <w:del w:id="5744" w:author="Ashan Senel Asmone" w:date="2016-03-21T19:33:00Z">
              <w:r w:rsidRPr="00C930B9" w:rsidDel="00BF0B04">
                <w:rPr>
                  <w:rFonts w:ascii="Calibri Light" w:hAnsi="Calibri Light"/>
                  <w:sz w:val="16"/>
                  <w:szCs w:val="16"/>
                </w:rPr>
                <w:delText>ASTM C 91 Specification for Masonry Cement</w:delText>
              </w:r>
            </w:del>
            <w:ins w:id="5745" w:author="Ashan Senel Asmone" w:date="2016-03-21T19:33:00Z">
              <w:r w:rsidR="00BF0B04">
                <w:rPr>
                  <w:rFonts w:ascii="Calibri Light" w:hAnsi="Calibri Light"/>
                  <w:sz w:val="16"/>
                  <w:szCs w:val="16"/>
                </w:rPr>
                <w:t>ASTM C91 / C91M - 12 Standard Specification for Masonry Cement</w:t>
              </w:r>
            </w:ins>
          </w:p>
          <w:p w14:paraId="55B78B4E" w14:textId="77777777" w:rsidR="00C930B9" w:rsidRPr="00C930B9" w:rsidRDefault="00C930B9" w:rsidP="00C930B9">
            <w:pPr>
              <w:spacing w:after="120"/>
              <w:rPr>
                <w:rFonts w:ascii="Calibri Light" w:hAnsi="Calibri Light"/>
                <w:sz w:val="16"/>
                <w:szCs w:val="16"/>
              </w:rPr>
            </w:pPr>
            <w:del w:id="5746" w:author="Ashan Senel Asmone" w:date="2016-03-21T19:34:00Z">
              <w:r w:rsidRPr="00C930B9" w:rsidDel="00BF0B04">
                <w:rPr>
                  <w:rFonts w:ascii="Calibri Light" w:hAnsi="Calibri Light"/>
                  <w:sz w:val="16"/>
                  <w:szCs w:val="16"/>
                </w:rPr>
                <w:delText>ASTM C 207 Specification for Hydrated Lime for Masonry Purposes</w:delText>
              </w:r>
            </w:del>
            <w:ins w:id="5747" w:author="Ashan Senel Asmone" w:date="2016-03-21T19:34:00Z">
              <w:r w:rsidR="00BF0B04">
                <w:rPr>
                  <w:rFonts w:ascii="Calibri Light" w:hAnsi="Calibri Light"/>
                  <w:sz w:val="16"/>
                  <w:szCs w:val="16"/>
                </w:rPr>
                <w:t>ASTM C207 - 06(2011) Standard Specification for Hydrated Lime for Masonry Purposes</w:t>
              </w:r>
            </w:ins>
          </w:p>
          <w:p w14:paraId="7D680B58" w14:textId="77777777" w:rsidR="00C930B9" w:rsidRPr="00C930B9" w:rsidRDefault="00C930B9" w:rsidP="00C930B9">
            <w:pPr>
              <w:spacing w:after="120"/>
              <w:rPr>
                <w:rFonts w:ascii="Calibri Light" w:hAnsi="Calibri Light"/>
                <w:sz w:val="16"/>
                <w:szCs w:val="16"/>
              </w:rPr>
            </w:pPr>
            <w:del w:id="5748" w:author="Ashan Senel Asmone" w:date="2016-03-21T19:34:00Z">
              <w:r w:rsidRPr="00C930B9" w:rsidDel="00BF0B04">
                <w:rPr>
                  <w:rFonts w:ascii="Calibri Light" w:hAnsi="Calibri Light"/>
                  <w:sz w:val="16"/>
                  <w:szCs w:val="16"/>
                </w:rPr>
                <w:delText>ASTM E 518 Test Method for Flexural Bond Strength of Masonry</w:delText>
              </w:r>
            </w:del>
            <w:ins w:id="5749" w:author="Ashan Senel Asmone" w:date="2016-03-21T19:34:00Z">
              <w:r w:rsidR="00BF0B04">
                <w:rPr>
                  <w:rFonts w:ascii="Calibri Light" w:hAnsi="Calibri Light"/>
                  <w:sz w:val="16"/>
                  <w:szCs w:val="16"/>
                </w:rPr>
                <w:t>ASTM E518 / E518M - 15 Standard Test Methods for Flexural Bond Strength of Masonry</w:t>
              </w:r>
            </w:ins>
          </w:p>
          <w:p w14:paraId="1B883146" w14:textId="77777777" w:rsidR="00C930B9" w:rsidRPr="00C930B9" w:rsidRDefault="00C930B9" w:rsidP="00C930B9">
            <w:pPr>
              <w:spacing w:after="120"/>
              <w:rPr>
                <w:rFonts w:ascii="Calibri Light" w:hAnsi="Calibri Light"/>
                <w:sz w:val="16"/>
                <w:szCs w:val="16"/>
              </w:rPr>
            </w:pPr>
            <w:del w:id="5750" w:author="Ashan Senel Asmone" w:date="2016-03-21T19:35:00Z">
              <w:r w:rsidRPr="00C930B9" w:rsidDel="00BF0B04">
                <w:rPr>
                  <w:rFonts w:ascii="Calibri Light" w:hAnsi="Calibri Light"/>
                  <w:sz w:val="16"/>
                  <w:szCs w:val="16"/>
                </w:rPr>
                <w:delText>ASTM C 1072 Test Method for Measurement of Masonry Flexural Bond Strength</w:delText>
              </w:r>
            </w:del>
            <w:ins w:id="5751" w:author="Ashan Senel Asmone" w:date="2016-03-21T19:35:00Z">
              <w:r w:rsidR="00BF0B04">
                <w:rPr>
                  <w:rFonts w:ascii="Calibri Light" w:hAnsi="Calibri Light"/>
                  <w:sz w:val="16"/>
                  <w:szCs w:val="16"/>
                </w:rPr>
                <w:t>ASTM C1072 - 13e1 Standard Test Methods for Measurement of Masonry Flexural Bond Strength</w:t>
              </w:r>
            </w:ins>
          </w:p>
          <w:p w14:paraId="52D6F91C" w14:textId="77777777" w:rsidR="00C930B9" w:rsidRPr="00C930B9" w:rsidRDefault="00C930B9" w:rsidP="00C930B9">
            <w:pPr>
              <w:spacing w:after="120"/>
              <w:rPr>
                <w:rFonts w:ascii="Calibri Light" w:hAnsi="Calibri Light"/>
                <w:sz w:val="16"/>
                <w:szCs w:val="16"/>
              </w:rPr>
            </w:pPr>
            <w:r w:rsidRPr="00C930B9">
              <w:rPr>
                <w:rFonts w:ascii="Calibri Light" w:hAnsi="Calibri Light"/>
                <w:sz w:val="16"/>
                <w:szCs w:val="16"/>
              </w:rPr>
              <w:br/>
            </w:r>
            <w:del w:id="5752" w:author="Ashan Senel Asmone" w:date="2016-03-21T19:36:00Z">
              <w:r w:rsidRPr="00C930B9" w:rsidDel="005C1271">
                <w:rPr>
                  <w:rFonts w:ascii="Calibri Light" w:hAnsi="Calibri Light"/>
                  <w:sz w:val="16"/>
                  <w:szCs w:val="16"/>
                </w:rPr>
                <w:delText>ASTM C67-01 Standard Test Methods for Sampling and Testing Brick and Structural Clay Tile</w:delText>
              </w:r>
            </w:del>
            <w:ins w:id="5753" w:author="Ashan Senel Asmone" w:date="2016-03-21T19:36:00Z">
              <w:r w:rsidR="005C1271">
                <w:rPr>
                  <w:rFonts w:ascii="Calibri Light" w:hAnsi="Calibri Light"/>
                  <w:sz w:val="16"/>
                  <w:szCs w:val="16"/>
                </w:rPr>
                <w:t>ASTM C67 - 14 Standard Test Methods for Sampling and Testing Brick and Structural Clay Tile</w:t>
              </w:r>
            </w:ins>
            <w:r w:rsidRPr="00C930B9">
              <w:rPr>
                <w:rFonts w:ascii="Calibri Light" w:hAnsi="Calibri Light"/>
                <w:sz w:val="16"/>
                <w:szCs w:val="16"/>
              </w:rPr>
              <w:t> </w:t>
            </w:r>
            <w:r w:rsidRPr="00C930B9">
              <w:rPr>
                <w:rFonts w:ascii="Calibri Light" w:hAnsi="Calibri Light"/>
                <w:sz w:val="16"/>
                <w:szCs w:val="16"/>
              </w:rPr>
              <w:br/>
            </w:r>
            <w:r w:rsidRPr="00C930B9">
              <w:rPr>
                <w:rFonts w:ascii="Calibri Light" w:hAnsi="Calibri Light"/>
                <w:sz w:val="16"/>
                <w:szCs w:val="16"/>
              </w:rPr>
              <w:br/>
            </w:r>
            <w:del w:id="5754" w:author="Ashan Senel Asmone" w:date="2016-03-21T19:37:00Z">
              <w:r w:rsidRPr="00C930B9" w:rsidDel="005C1271">
                <w:rPr>
                  <w:rFonts w:ascii="Calibri Light" w:hAnsi="Calibri Light"/>
                  <w:sz w:val="16"/>
                  <w:szCs w:val="16"/>
                </w:rPr>
                <w:delText>ASTM C73-99a Standard Specification for Calcium Silicate Brick (Sand-Lime Brick)</w:delText>
              </w:r>
            </w:del>
            <w:ins w:id="5755" w:author="Ashan Senel Asmone" w:date="2016-03-21T19:37:00Z">
              <w:r w:rsidR="005C1271">
                <w:rPr>
                  <w:rFonts w:ascii="Calibri Light" w:hAnsi="Calibri Light"/>
                  <w:sz w:val="16"/>
                  <w:szCs w:val="16"/>
                </w:rPr>
                <w:t>ASTM C73 - 14 Standard Specification for Calcium Silicate Brick (Sand-Lime Brick)</w:t>
              </w:r>
            </w:ins>
            <w:r w:rsidRPr="00C930B9">
              <w:rPr>
                <w:rFonts w:ascii="Calibri Light" w:hAnsi="Calibri Light"/>
                <w:sz w:val="16"/>
                <w:szCs w:val="16"/>
              </w:rPr>
              <w:t> </w:t>
            </w:r>
            <w:r w:rsidRPr="00C930B9">
              <w:rPr>
                <w:rFonts w:ascii="Calibri Light" w:hAnsi="Calibri Light"/>
                <w:sz w:val="16"/>
                <w:szCs w:val="16"/>
              </w:rPr>
              <w:br/>
            </w:r>
            <w:r w:rsidRPr="00C930B9">
              <w:rPr>
                <w:rFonts w:ascii="Calibri Light" w:hAnsi="Calibri Light"/>
                <w:sz w:val="16"/>
                <w:szCs w:val="16"/>
              </w:rPr>
              <w:br/>
            </w:r>
            <w:del w:id="5756" w:author="Ashan Senel Asmone" w:date="2016-03-21T19:37:00Z">
              <w:r w:rsidRPr="00C930B9" w:rsidDel="005C1271">
                <w:rPr>
                  <w:rFonts w:ascii="Calibri Light" w:hAnsi="Calibri Light"/>
                  <w:sz w:val="16"/>
                  <w:szCs w:val="16"/>
                </w:rPr>
                <w:delText>ASTM C126-99 Standard Specification for Ceramic Glazed Structural Clay Facing Tile, Facing Brick, and Solid Masonry Units</w:delText>
              </w:r>
            </w:del>
            <w:ins w:id="5757" w:author="Ashan Senel Asmone" w:date="2016-03-21T19:37:00Z">
              <w:r w:rsidR="005C1271">
                <w:rPr>
                  <w:rFonts w:ascii="Calibri Light" w:hAnsi="Calibri Light"/>
                  <w:sz w:val="16"/>
                  <w:szCs w:val="16"/>
                </w:rPr>
                <w:t>ASTM C126 - 15 Standard Specification for Ceramic Glazed Structural Clay Facing Tile, Facing Brick, and Solid Masonry Units</w:t>
              </w:r>
            </w:ins>
          </w:p>
          <w:p w14:paraId="1C1F873C" w14:textId="77777777" w:rsidR="00C930B9" w:rsidRPr="00C930B9" w:rsidRDefault="00C930B9" w:rsidP="00C930B9">
            <w:pPr>
              <w:spacing w:after="120"/>
              <w:rPr>
                <w:rFonts w:ascii="Calibri Light" w:hAnsi="Calibri Light"/>
                <w:sz w:val="16"/>
                <w:szCs w:val="16"/>
              </w:rPr>
            </w:pPr>
            <w:r w:rsidRPr="00C930B9">
              <w:rPr>
                <w:rFonts w:ascii="Calibri Light" w:hAnsi="Calibri Light"/>
                <w:b/>
                <w:bCs/>
                <w:sz w:val="16"/>
                <w:szCs w:val="16"/>
                <w:u w:val="single"/>
              </w:rPr>
              <w:t>Mortar</w:t>
            </w:r>
          </w:p>
          <w:p w14:paraId="0093B708" w14:textId="77777777" w:rsidR="00C930B9" w:rsidRPr="00C930B9" w:rsidRDefault="00C930B9" w:rsidP="00C930B9">
            <w:pPr>
              <w:spacing w:after="120"/>
              <w:rPr>
                <w:rFonts w:ascii="Calibri Light" w:hAnsi="Calibri Light"/>
                <w:sz w:val="16"/>
                <w:szCs w:val="16"/>
              </w:rPr>
            </w:pPr>
            <w:del w:id="5758" w:author="Ashan Senel Asmone" w:date="2016-03-21T19:38:00Z">
              <w:r w:rsidRPr="00C930B9" w:rsidDel="005C1271">
                <w:rPr>
                  <w:rFonts w:ascii="Calibri Light" w:hAnsi="Calibri Light"/>
                  <w:sz w:val="16"/>
                  <w:szCs w:val="16"/>
                </w:rPr>
                <w:delText>ASTM C 144 Sand for masonry mortar</w:delText>
              </w:r>
            </w:del>
            <w:ins w:id="5759" w:author="Ashan Senel Asmone" w:date="2016-03-21T19:38:00Z">
              <w:r w:rsidR="005C1271">
                <w:rPr>
                  <w:rFonts w:ascii="Calibri Light" w:hAnsi="Calibri Light"/>
                  <w:sz w:val="16"/>
                  <w:szCs w:val="16"/>
                </w:rPr>
                <w:t>ASTM C144 - 11 Standard Specification for Aggregate for Masonry Mortar</w:t>
              </w:r>
            </w:ins>
          </w:p>
          <w:p w14:paraId="3DE16428" w14:textId="77777777" w:rsidR="00C930B9" w:rsidRPr="00C930B9" w:rsidRDefault="00C930B9" w:rsidP="00C930B9">
            <w:pPr>
              <w:spacing w:after="120"/>
              <w:rPr>
                <w:rFonts w:ascii="Calibri Light" w:hAnsi="Calibri Light"/>
                <w:sz w:val="16"/>
                <w:szCs w:val="16"/>
              </w:rPr>
            </w:pPr>
            <w:del w:id="5760" w:author="Ashan Senel Asmone" w:date="2016-03-21T19:38:00Z">
              <w:r w:rsidRPr="00C930B9" w:rsidDel="005C1271">
                <w:rPr>
                  <w:rFonts w:ascii="Calibri Light" w:hAnsi="Calibri Light"/>
                  <w:sz w:val="16"/>
                  <w:szCs w:val="16"/>
                </w:rPr>
                <w:delText>ASTM C 270 Specification for Mortar for Unit Masonry</w:delText>
              </w:r>
            </w:del>
            <w:ins w:id="5761" w:author="Ashan Senel Asmone" w:date="2016-03-21T19:38:00Z">
              <w:r w:rsidR="005C1271">
                <w:rPr>
                  <w:rFonts w:ascii="Calibri Light" w:hAnsi="Calibri Light"/>
                  <w:sz w:val="16"/>
                  <w:szCs w:val="16"/>
                </w:rPr>
                <w:t>ASTM C270 - 14a Standard Specification for Mortar for Unit Masonry</w:t>
              </w:r>
            </w:ins>
          </w:p>
          <w:p w14:paraId="0ACC197E" w14:textId="77777777" w:rsidR="00C930B9" w:rsidRPr="00C930B9" w:rsidRDefault="00C930B9" w:rsidP="00C930B9">
            <w:pPr>
              <w:spacing w:after="120"/>
              <w:rPr>
                <w:rFonts w:ascii="Calibri Light" w:hAnsi="Calibri Light"/>
                <w:sz w:val="16"/>
                <w:szCs w:val="16"/>
              </w:rPr>
            </w:pPr>
            <w:del w:id="5762" w:author="Ashan Senel Asmone" w:date="2016-03-21T19:39:00Z">
              <w:r w:rsidRPr="00C930B9" w:rsidDel="005C1271">
                <w:rPr>
                  <w:rFonts w:ascii="Calibri Light" w:hAnsi="Calibri Light"/>
                  <w:sz w:val="16"/>
                  <w:szCs w:val="16"/>
                </w:rPr>
                <w:delText>ASTM C 476 Specification for Grout for Masonry</w:delText>
              </w:r>
            </w:del>
            <w:ins w:id="5763" w:author="Ashan Senel Asmone" w:date="2016-03-21T19:39:00Z">
              <w:r w:rsidR="005C1271">
                <w:rPr>
                  <w:rFonts w:ascii="Calibri Light" w:hAnsi="Calibri Light"/>
                  <w:sz w:val="16"/>
                  <w:szCs w:val="16"/>
                </w:rPr>
                <w:t>ASTM C476 - 10 Standard Specification for Grout for Masonry</w:t>
              </w:r>
            </w:ins>
            <w:r w:rsidRPr="00C930B9">
              <w:rPr>
                <w:rFonts w:ascii="Calibri Light" w:hAnsi="Calibri Light"/>
                <w:sz w:val="16"/>
                <w:szCs w:val="16"/>
              </w:rPr>
              <w:t>.</w:t>
            </w:r>
          </w:p>
          <w:p w14:paraId="52FAB63D" w14:textId="77777777" w:rsidR="00C930B9" w:rsidRPr="00C930B9" w:rsidRDefault="00C930B9" w:rsidP="00C930B9">
            <w:pPr>
              <w:spacing w:after="120"/>
              <w:rPr>
                <w:rFonts w:ascii="Calibri Light" w:hAnsi="Calibri Light"/>
                <w:sz w:val="16"/>
                <w:szCs w:val="16"/>
              </w:rPr>
            </w:pPr>
            <w:del w:id="5764" w:author="Ashan Senel Asmone" w:date="2016-03-21T19:40:00Z">
              <w:r w:rsidRPr="00C930B9" w:rsidDel="005C1271">
                <w:rPr>
                  <w:rFonts w:ascii="Calibri Light" w:hAnsi="Calibri Light"/>
                  <w:sz w:val="16"/>
                  <w:szCs w:val="16"/>
                </w:rPr>
                <w:delText>ASTM C 1019 Method of Sampling and Testing Grout</w:delText>
              </w:r>
            </w:del>
            <w:ins w:id="5765" w:author="Ashan Senel Asmone" w:date="2016-03-21T19:40:00Z">
              <w:r w:rsidR="005C1271">
                <w:rPr>
                  <w:rFonts w:ascii="Calibri Light" w:hAnsi="Calibri Light"/>
                  <w:sz w:val="16"/>
                  <w:szCs w:val="16"/>
                </w:rPr>
                <w:t>ASTM C1019 - 16 Standard Test Method for Sampling and Testing Grout</w:t>
              </w:r>
            </w:ins>
          </w:p>
          <w:p w14:paraId="772E163A" w14:textId="77777777" w:rsidR="00C930B9" w:rsidRPr="00C930B9" w:rsidRDefault="00C930B9" w:rsidP="00C930B9">
            <w:pPr>
              <w:spacing w:after="120"/>
              <w:rPr>
                <w:rFonts w:ascii="Calibri Light" w:hAnsi="Calibri Light"/>
                <w:sz w:val="16"/>
                <w:szCs w:val="16"/>
              </w:rPr>
            </w:pPr>
            <w:del w:id="5766" w:author="Ashan Senel Asmone" w:date="2016-03-21T19:40:00Z">
              <w:r w:rsidRPr="00C930B9" w:rsidDel="005C1271">
                <w:rPr>
                  <w:rFonts w:ascii="Calibri Light" w:hAnsi="Calibri Light"/>
                  <w:sz w:val="16"/>
                  <w:szCs w:val="16"/>
                </w:rPr>
                <w:delText>ASTM C 150 Specification for Portland Cement</w:delText>
              </w:r>
            </w:del>
            <w:ins w:id="5767" w:author="Ashan Senel Asmone" w:date="2016-03-21T19:40:00Z">
              <w:r w:rsidR="005C1271">
                <w:rPr>
                  <w:rFonts w:ascii="Calibri Light" w:hAnsi="Calibri Light"/>
                  <w:sz w:val="16"/>
                  <w:szCs w:val="16"/>
                </w:rPr>
                <w:t>ASTM C150 / C150M - 15 Standard Specification for Portland Cement</w:t>
              </w:r>
            </w:ins>
          </w:p>
          <w:p w14:paraId="3E17A7A1" w14:textId="77777777" w:rsidR="00C930B9" w:rsidRPr="00C930B9" w:rsidRDefault="00C930B9" w:rsidP="00C930B9">
            <w:pPr>
              <w:spacing w:after="120"/>
              <w:rPr>
                <w:rFonts w:ascii="Calibri Light" w:hAnsi="Calibri Light"/>
                <w:sz w:val="16"/>
                <w:szCs w:val="16"/>
              </w:rPr>
            </w:pPr>
            <w:del w:id="5768" w:author="Ashan Senel Asmone" w:date="2016-03-21T19:41:00Z">
              <w:r w:rsidRPr="00C930B9" w:rsidDel="005C1271">
                <w:rPr>
                  <w:rFonts w:ascii="Calibri Light" w:hAnsi="Calibri Light"/>
                  <w:sz w:val="16"/>
                  <w:szCs w:val="16"/>
                </w:rPr>
                <w:delText>ASTM C 595 Specification for Blended Hydraulic Cements</w:delText>
              </w:r>
            </w:del>
            <w:ins w:id="5769" w:author="Ashan Senel Asmone" w:date="2016-03-21T19:41:00Z">
              <w:r w:rsidR="005C1271">
                <w:rPr>
                  <w:rFonts w:ascii="Calibri Light" w:hAnsi="Calibri Light"/>
                  <w:sz w:val="16"/>
                  <w:szCs w:val="16"/>
                </w:rPr>
                <w:t>ASTM C595 / C595M - 15e1 Standard Specification for Blended Hydraulic Cements</w:t>
              </w:r>
            </w:ins>
          </w:p>
          <w:p w14:paraId="2C86AF5F" w14:textId="77777777" w:rsidR="00C930B9" w:rsidRPr="00C930B9" w:rsidRDefault="00C930B9" w:rsidP="00C930B9">
            <w:pPr>
              <w:spacing w:after="120"/>
              <w:rPr>
                <w:rFonts w:ascii="Calibri Light" w:hAnsi="Calibri Light"/>
                <w:sz w:val="16"/>
                <w:szCs w:val="16"/>
              </w:rPr>
            </w:pPr>
            <w:del w:id="5770" w:author="Ashan Senel Asmone" w:date="2016-03-21T19:41:00Z">
              <w:r w:rsidRPr="00C930B9" w:rsidDel="005C1271">
                <w:rPr>
                  <w:rFonts w:ascii="Calibri Light" w:hAnsi="Calibri Light"/>
                  <w:sz w:val="16"/>
                  <w:szCs w:val="16"/>
                </w:rPr>
                <w:delText>ASTM C 109 Method of Test for Compressive Strength of Hydraulic Cement Mortars</w:delText>
              </w:r>
            </w:del>
            <w:ins w:id="5771" w:author="Ashan Senel Asmone" w:date="2016-03-21T19:41:00Z">
              <w:r w:rsidR="005C1271">
                <w:rPr>
                  <w:rFonts w:ascii="Calibri Light" w:hAnsi="Calibri Light"/>
                  <w:sz w:val="16"/>
                  <w:szCs w:val="16"/>
                </w:rPr>
                <w:t>ASTM C109 / C109M - 16 Standard Test Method for Compressive Strength of Hydraulic Cement Mortars (Using 2-in. or [50-mm] Cube Specimens)</w:t>
              </w:r>
            </w:ins>
          </w:p>
          <w:p w14:paraId="460287DC" w14:textId="77777777" w:rsidR="00C930B9" w:rsidRPr="00C930B9" w:rsidRDefault="00C930B9" w:rsidP="00C930B9">
            <w:pPr>
              <w:spacing w:after="120"/>
              <w:rPr>
                <w:rFonts w:ascii="Calibri Light" w:hAnsi="Calibri Light"/>
                <w:sz w:val="16"/>
                <w:szCs w:val="16"/>
              </w:rPr>
            </w:pPr>
            <w:del w:id="5772" w:author="Ashan Senel Asmone" w:date="2016-03-21T19:46:00Z">
              <w:r w:rsidRPr="00C930B9" w:rsidDel="005C1271">
                <w:rPr>
                  <w:rFonts w:ascii="Calibri Light" w:hAnsi="Calibri Light"/>
                  <w:sz w:val="16"/>
                  <w:szCs w:val="16"/>
                </w:rPr>
                <w:delText>ASTM C 780 Method for Preconstruction and Construction Evaluation of Mortars for Plain and Reinforced Unit Masonry</w:delText>
              </w:r>
            </w:del>
            <w:ins w:id="5773" w:author="Ashan Senel Asmone" w:date="2016-03-21T19:46:00Z">
              <w:r w:rsidR="005C1271">
                <w:rPr>
                  <w:rFonts w:ascii="Calibri Light" w:hAnsi="Calibri Light"/>
                  <w:sz w:val="16"/>
                  <w:szCs w:val="16"/>
                </w:rPr>
                <w:t>ASTM C780 - 15a Standard Test Method for Preconstruction and Construction Evaluation of Mortars for Plain and Reinforced Unit Masonry</w:t>
              </w:r>
            </w:ins>
            <w:r w:rsidRPr="00C930B9">
              <w:rPr>
                <w:rFonts w:ascii="Calibri Light" w:hAnsi="Calibri Light"/>
                <w:sz w:val="16"/>
                <w:szCs w:val="16"/>
              </w:rPr>
              <w:t>.</w:t>
            </w:r>
          </w:p>
          <w:p w14:paraId="6A22CD2C" w14:textId="77777777" w:rsidR="00C930B9" w:rsidRPr="00C930B9" w:rsidRDefault="00C930B9" w:rsidP="00C930B9">
            <w:pPr>
              <w:spacing w:after="120"/>
              <w:rPr>
                <w:rFonts w:ascii="Calibri Light" w:hAnsi="Calibri Light"/>
                <w:sz w:val="16"/>
                <w:szCs w:val="16"/>
              </w:rPr>
            </w:pPr>
            <w:del w:id="5774" w:author="Ashan Senel Asmone" w:date="2016-03-21T19:49:00Z">
              <w:r w:rsidRPr="00C930B9" w:rsidDel="005C1271">
                <w:rPr>
                  <w:rFonts w:ascii="Calibri Light" w:hAnsi="Calibri Light"/>
                  <w:sz w:val="16"/>
                  <w:szCs w:val="16"/>
                </w:rPr>
                <w:delText>ASTM C 979 Specification for Pigments for Integrally Colored Concrete are suitable for mortar </w:delText>
              </w:r>
            </w:del>
            <w:ins w:id="5775" w:author="Ashan Senel Asmone" w:date="2016-03-21T19:49:00Z">
              <w:r w:rsidR="005C1271">
                <w:rPr>
                  <w:rFonts w:ascii="Calibri Light" w:hAnsi="Calibri Light"/>
                  <w:sz w:val="16"/>
                  <w:szCs w:val="16"/>
                </w:rPr>
                <w:t>ASTM C979 / C979M - 16 Standard Specification for Pigments for Integrally Colored Concrete</w:t>
              </w:r>
            </w:ins>
            <w:r w:rsidRPr="00C930B9">
              <w:rPr>
                <w:rFonts w:ascii="Calibri Light" w:hAnsi="Calibri Light"/>
                <w:sz w:val="16"/>
                <w:szCs w:val="16"/>
              </w:rPr>
              <w:br/>
            </w:r>
            <w:r w:rsidRPr="00C930B9">
              <w:rPr>
                <w:rFonts w:ascii="Calibri Light" w:hAnsi="Calibri Light"/>
                <w:sz w:val="16"/>
                <w:szCs w:val="16"/>
              </w:rPr>
              <w:br/>
            </w:r>
            <w:del w:id="5776" w:author="Ashan Senel Asmone" w:date="2016-03-21T19:49:00Z">
              <w:r w:rsidRPr="00C930B9" w:rsidDel="005C1271">
                <w:rPr>
                  <w:rFonts w:ascii="Calibri Light" w:hAnsi="Calibri Light"/>
                  <w:sz w:val="16"/>
                  <w:szCs w:val="16"/>
                </w:rPr>
                <w:delText>ASTM C780-00 Standard Test Method for Preconstruction and Construction Evaluation of Mortars for Plain and Reinforced Unit Masonry</w:delText>
              </w:r>
            </w:del>
            <w:ins w:id="5777" w:author="Ashan Senel Asmone" w:date="2016-03-21T19:49:00Z">
              <w:r w:rsidR="005C1271">
                <w:rPr>
                  <w:rFonts w:ascii="Calibri Light" w:hAnsi="Calibri Light"/>
                  <w:sz w:val="16"/>
                  <w:szCs w:val="16"/>
                </w:rPr>
                <w:t>ASTM C780 - 15a Standard Test Method for Preconstruction and Construction Evaluation of Mortars for Plain and Reinforced Unit Masonry</w:t>
              </w:r>
            </w:ins>
          </w:p>
          <w:p w14:paraId="54261169" w14:textId="77777777" w:rsidR="00C930B9" w:rsidRPr="00C930B9" w:rsidRDefault="00C930B9" w:rsidP="00C930B9">
            <w:pPr>
              <w:spacing w:after="120"/>
              <w:rPr>
                <w:rFonts w:ascii="Calibri Light" w:hAnsi="Calibri Light"/>
                <w:sz w:val="16"/>
                <w:szCs w:val="16"/>
              </w:rPr>
            </w:pPr>
            <w:del w:id="5778" w:author="Ashan Senel Asmone" w:date="2016-03-21T19:50:00Z">
              <w:r w:rsidRPr="00C930B9" w:rsidDel="005C1271">
                <w:rPr>
                  <w:rFonts w:ascii="Calibri Light" w:hAnsi="Calibri Light"/>
                  <w:sz w:val="16"/>
                  <w:szCs w:val="16"/>
                </w:rPr>
                <w:delText>ASTM C896-99 Standard Terminology Relating to Clay Products</w:delText>
              </w:r>
            </w:del>
            <w:ins w:id="5779" w:author="Ashan Senel Asmone" w:date="2016-03-21T19:50:00Z">
              <w:r w:rsidR="005C1271">
                <w:rPr>
                  <w:rFonts w:ascii="Calibri Light" w:hAnsi="Calibri Light"/>
                  <w:sz w:val="16"/>
                  <w:szCs w:val="16"/>
                </w:rPr>
                <w:t>ASTM C896 - 15 Standard Terminology Relating to Clay Products</w:t>
              </w:r>
            </w:ins>
          </w:p>
          <w:p w14:paraId="5376CFB8" w14:textId="77777777" w:rsidR="00C930B9" w:rsidRPr="00C930B9" w:rsidRDefault="00C930B9" w:rsidP="00C930B9">
            <w:pPr>
              <w:spacing w:after="120"/>
              <w:rPr>
                <w:rFonts w:ascii="Calibri Light" w:hAnsi="Calibri Light"/>
                <w:sz w:val="16"/>
                <w:szCs w:val="16"/>
              </w:rPr>
            </w:pPr>
            <w:del w:id="5780" w:author="Ashan Senel Asmone" w:date="2016-03-21T19:51:00Z">
              <w:r w:rsidRPr="00C930B9" w:rsidDel="005C1271">
                <w:rPr>
                  <w:rFonts w:ascii="Calibri Light" w:hAnsi="Calibri Light"/>
                  <w:sz w:val="16"/>
                  <w:szCs w:val="16"/>
                </w:rPr>
                <w:delText>ASTM C1006-84(2001) Standard Test Method for Splitting Tensile Strength of Masonry Units</w:delText>
              </w:r>
            </w:del>
            <w:ins w:id="5781" w:author="Ashan Senel Asmone" w:date="2016-03-21T19:51:00Z">
              <w:r w:rsidR="005C1271">
                <w:rPr>
                  <w:rFonts w:ascii="Calibri Light" w:hAnsi="Calibri Light"/>
                  <w:sz w:val="16"/>
                  <w:szCs w:val="16"/>
                </w:rPr>
                <w:t>ASTM C1006 - 07(2013) Standard Test Method for Splitting Tensile Strength of Masonry Units</w:t>
              </w:r>
            </w:ins>
          </w:p>
          <w:p w14:paraId="100BB93D" w14:textId="77777777" w:rsidR="005C1271" w:rsidRDefault="00C930B9" w:rsidP="00C930B9">
            <w:pPr>
              <w:spacing w:after="120"/>
              <w:rPr>
                <w:ins w:id="5782" w:author="Ashan Senel Asmone" w:date="2016-03-21T19:54:00Z"/>
                <w:rFonts w:ascii="Calibri Light" w:hAnsi="Calibri Light"/>
                <w:sz w:val="16"/>
                <w:szCs w:val="16"/>
              </w:rPr>
            </w:pPr>
            <w:del w:id="5783" w:author="Ashan Senel Asmone" w:date="2016-03-21T19:55:00Z">
              <w:r w:rsidRPr="00C930B9" w:rsidDel="005C1271">
                <w:rPr>
                  <w:rFonts w:ascii="Calibri Light" w:hAnsi="Calibri Light"/>
                  <w:sz w:val="16"/>
                  <w:szCs w:val="16"/>
                </w:rPr>
                <w:delText>ASTM C1019-00b Standard Test Method for Sampling and Testing Grout</w:delText>
              </w:r>
            </w:del>
            <w:ins w:id="5784" w:author="Ashan Senel Asmone" w:date="2016-03-21T19:55:00Z">
              <w:r w:rsidR="005C1271">
                <w:rPr>
                  <w:rFonts w:ascii="Calibri Light" w:hAnsi="Calibri Light"/>
                  <w:sz w:val="16"/>
                  <w:szCs w:val="16"/>
                </w:rPr>
                <w:t>ASTM C1019 - 16 Standard Test Method for Sampling and Testing Grout</w:t>
              </w:r>
            </w:ins>
            <w:r w:rsidRPr="00C930B9">
              <w:rPr>
                <w:rFonts w:ascii="Calibri Light" w:hAnsi="Calibri Light"/>
                <w:sz w:val="16"/>
                <w:szCs w:val="16"/>
              </w:rPr>
              <w:t> </w:t>
            </w:r>
          </w:p>
          <w:p w14:paraId="2CCE0226" w14:textId="77777777" w:rsidR="00C930B9" w:rsidRPr="00C930B9" w:rsidRDefault="00C930B9" w:rsidP="00C930B9">
            <w:pPr>
              <w:spacing w:after="120"/>
              <w:rPr>
                <w:rFonts w:ascii="Calibri Light" w:hAnsi="Calibri Light"/>
                <w:sz w:val="16"/>
                <w:szCs w:val="16"/>
              </w:rPr>
            </w:pPr>
            <w:del w:id="5785" w:author="Ashan Senel Asmone" w:date="2016-03-21T19:59:00Z">
              <w:r w:rsidRPr="00C930B9" w:rsidDel="00360EB0">
                <w:rPr>
                  <w:rFonts w:ascii="Calibri Light" w:hAnsi="Calibri Light"/>
                  <w:sz w:val="16"/>
                  <w:szCs w:val="16"/>
                </w:rPr>
                <w:delText>ASTM C1088-01a Standard Specification for Thin Veneer Brick Units Made From Clay or Shale</w:delText>
              </w:r>
            </w:del>
            <w:ins w:id="5786" w:author="Ashan Senel Asmone" w:date="2016-03-21T19:59:00Z">
              <w:r w:rsidR="00360EB0">
                <w:rPr>
                  <w:rFonts w:ascii="Calibri Light" w:hAnsi="Calibri Light"/>
                  <w:sz w:val="16"/>
                  <w:szCs w:val="16"/>
                </w:rPr>
                <w:t>ASTM C1088 - 14 Standard Specification for Thin Veneer Brick Units Made From Clay or Shale</w:t>
              </w:r>
            </w:ins>
          </w:p>
          <w:p w14:paraId="76352CFD" w14:textId="77777777" w:rsidR="00C930B9" w:rsidRPr="00C930B9" w:rsidRDefault="00C930B9" w:rsidP="00C930B9">
            <w:pPr>
              <w:spacing w:after="120"/>
              <w:rPr>
                <w:rFonts w:ascii="Calibri Light" w:hAnsi="Calibri Light"/>
                <w:sz w:val="16"/>
                <w:szCs w:val="16"/>
              </w:rPr>
            </w:pPr>
            <w:del w:id="5787" w:author="Ashan Senel Asmone" w:date="2016-03-21T19:59:00Z">
              <w:r w:rsidRPr="00C930B9" w:rsidDel="00360EB0">
                <w:rPr>
                  <w:rFonts w:ascii="Calibri Light" w:hAnsi="Calibri Light"/>
                  <w:sz w:val="16"/>
                  <w:szCs w:val="16"/>
                </w:rPr>
                <w:delText>ASTM C1093-95(2001) Standard Practice for Accreditation of Testing Agencies for Unit Masonry</w:delText>
              </w:r>
            </w:del>
            <w:ins w:id="5788" w:author="Ashan Senel Asmone" w:date="2016-03-21T19:59:00Z">
              <w:r w:rsidR="00360EB0">
                <w:rPr>
                  <w:rFonts w:ascii="Calibri Light" w:hAnsi="Calibri Light"/>
                  <w:sz w:val="16"/>
                  <w:szCs w:val="16"/>
                </w:rPr>
                <w:t>ASTM C1093 - 15a Standard Practice for Accreditation of Testing Agencies for Masonry</w:t>
              </w:r>
            </w:ins>
          </w:p>
          <w:p w14:paraId="710BE729" w14:textId="77777777" w:rsidR="00C930B9" w:rsidRPr="00C930B9" w:rsidRDefault="00C930B9" w:rsidP="00C930B9">
            <w:pPr>
              <w:spacing w:after="120"/>
              <w:rPr>
                <w:rFonts w:ascii="Calibri Light" w:hAnsi="Calibri Light"/>
                <w:sz w:val="16"/>
                <w:szCs w:val="16"/>
              </w:rPr>
            </w:pPr>
            <w:del w:id="5789" w:author="Ashan Senel Asmone" w:date="2016-03-21T20:00:00Z">
              <w:r w:rsidRPr="00C930B9" w:rsidDel="00360EB0">
                <w:rPr>
                  <w:rFonts w:ascii="Calibri Light" w:hAnsi="Calibri Light"/>
                  <w:sz w:val="16"/>
                  <w:szCs w:val="16"/>
                </w:rPr>
                <w:delText>ASTM C1106-00 Standard Test Methods for Chemical Resistance and Physical Properties of Carbon Brick</w:delText>
              </w:r>
            </w:del>
            <w:ins w:id="5790" w:author="Ashan Senel Asmone" w:date="2016-03-21T20:00:00Z">
              <w:r w:rsidR="00360EB0">
                <w:rPr>
                  <w:rFonts w:ascii="Calibri Light" w:hAnsi="Calibri Light"/>
                  <w:sz w:val="16"/>
                  <w:szCs w:val="16"/>
                </w:rPr>
                <w:t>ASTM C1106 - 00(2012) Standard Test Methods for Chemical Resistance and Physical Properties of Carbon Brick</w:t>
              </w:r>
            </w:ins>
          </w:p>
          <w:p w14:paraId="70AFF678" w14:textId="77777777" w:rsidR="00C930B9" w:rsidRPr="00C930B9" w:rsidRDefault="00C930B9" w:rsidP="00C930B9">
            <w:pPr>
              <w:spacing w:after="120"/>
              <w:rPr>
                <w:rFonts w:ascii="Calibri Light" w:hAnsi="Calibri Light"/>
                <w:sz w:val="16"/>
                <w:szCs w:val="16"/>
              </w:rPr>
            </w:pPr>
            <w:del w:id="5791" w:author="Ashan Senel Asmone" w:date="2016-03-21T20:01:00Z">
              <w:r w:rsidRPr="00C930B9" w:rsidDel="00360EB0">
                <w:rPr>
                  <w:rFonts w:ascii="Calibri Light" w:hAnsi="Calibri Light"/>
                  <w:sz w:val="16"/>
                  <w:szCs w:val="16"/>
                </w:rPr>
                <w:delText>ASTM C1148-92a(1997)e1 Standard Test Method for Measuring the Drying Shrinkage of Masonry Mortar</w:delText>
              </w:r>
            </w:del>
            <w:ins w:id="5792" w:author="Ashan Senel Asmone" w:date="2016-03-21T20:01:00Z">
              <w:r w:rsidR="00360EB0">
                <w:rPr>
                  <w:rFonts w:ascii="Calibri Light" w:hAnsi="Calibri Light"/>
                  <w:sz w:val="16"/>
                  <w:szCs w:val="16"/>
                </w:rPr>
                <w:t>ASTM C1148 - 92a(2014) Standard Test Method for Measuring the Drying Shrinkage of Masonry Mortar</w:t>
              </w:r>
            </w:ins>
          </w:p>
          <w:p w14:paraId="298F4D0F" w14:textId="77777777" w:rsidR="00C930B9" w:rsidRPr="00C930B9" w:rsidRDefault="00C930B9" w:rsidP="00C930B9">
            <w:pPr>
              <w:spacing w:after="120"/>
              <w:rPr>
                <w:rFonts w:ascii="Calibri Light" w:hAnsi="Calibri Light"/>
                <w:sz w:val="16"/>
                <w:szCs w:val="16"/>
              </w:rPr>
            </w:pPr>
            <w:del w:id="5793" w:author="Ashan Senel Asmone" w:date="2016-03-21T20:01:00Z">
              <w:r w:rsidRPr="00C930B9" w:rsidDel="00360EB0">
                <w:rPr>
                  <w:rFonts w:ascii="Calibri Light" w:hAnsi="Calibri Light"/>
                  <w:sz w:val="16"/>
                  <w:szCs w:val="16"/>
                </w:rPr>
                <w:delText>ASTM C1180-00a Standard Terminology of Mortar and Grout for Unit Masonry</w:delText>
              </w:r>
            </w:del>
            <w:ins w:id="5794" w:author="Ashan Senel Asmone" w:date="2016-03-21T20:01:00Z">
              <w:r w:rsidR="00360EB0">
                <w:rPr>
                  <w:rFonts w:ascii="Calibri Light" w:hAnsi="Calibri Light"/>
                  <w:sz w:val="16"/>
                  <w:szCs w:val="16"/>
                </w:rPr>
                <w:t>ASTM C1180 - 10 Standard Terminology of Mortar and Grout for Unit Masonry</w:t>
              </w:r>
            </w:ins>
          </w:p>
          <w:p w14:paraId="798C0ED7" w14:textId="77777777" w:rsidR="00C930B9" w:rsidRPr="00C930B9" w:rsidRDefault="00C930B9" w:rsidP="00C930B9">
            <w:pPr>
              <w:spacing w:after="120"/>
              <w:rPr>
                <w:rFonts w:ascii="Calibri Light" w:hAnsi="Calibri Light"/>
                <w:sz w:val="16"/>
                <w:szCs w:val="16"/>
              </w:rPr>
            </w:pPr>
            <w:del w:id="5795" w:author="Ashan Senel Asmone" w:date="2016-03-21T20:02:00Z">
              <w:r w:rsidRPr="00C930B9" w:rsidDel="00360EB0">
                <w:rPr>
                  <w:rFonts w:ascii="Calibri Light" w:hAnsi="Calibri Light"/>
                  <w:sz w:val="16"/>
                  <w:szCs w:val="16"/>
                </w:rPr>
                <w:delText>ASTM C1218/C1218M-99 Standard Test Method for Water-Soluble Chloride in Mortar and Concrete</w:delText>
              </w:r>
            </w:del>
            <w:ins w:id="5796" w:author="Ashan Senel Asmone" w:date="2016-03-21T20:02:00Z">
              <w:r w:rsidR="00360EB0">
                <w:rPr>
                  <w:rFonts w:ascii="Calibri Light" w:hAnsi="Calibri Light"/>
                  <w:sz w:val="16"/>
                  <w:szCs w:val="16"/>
                </w:rPr>
                <w:t>ASTM C1218 / C1218M - 15 Standard Test Method for Water-Soluble Chloride in Mortar and Concrete</w:t>
              </w:r>
            </w:ins>
          </w:p>
          <w:p w14:paraId="0D223882" w14:textId="77777777" w:rsidR="00C930B9" w:rsidRPr="00C930B9" w:rsidRDefault="00C930B9" w:rsidP="00C930B9">
            <w:pPr>
              <w:spacing w:after="120"/>
              <w:rPr>
                <w:rFonts w:ascii="Calibri Light" w:hAnsi="Calibri Light"/>
                <w:sz w:val="16"/>
                <w:szCs w:val="16"/>
              </w:rPr>
            </w:pPr>
            <w:del w:id="5797" w:author="Ashan Senel Asmone" w:date="2016-03-21T20:03:00Z">
              <w:r w:rsidRPr="00C930B9" w:rsidDel="00360EB0">
                <w:rPr>
                  <w:rFonts w:ascii="Calibri Light" w:hAnsi="Calibri Light"/>
                  <w:sz w:val="16"/>
                  <w:szCs w:val="16"/>
                </w:rPr>
                <w:delText>ASTM C1324-96 Standard Test Method for Examination and Analysis of Hardened Masonry Mortar</w:delText>
              </w:r>
            </w:del>
            <w:ins w:id="5798" w:author="Ashan Senel Asmone" w:date="2016-03-21T20:03:00Z">
              <w:r w:rsidR="00360EB0">
                <w:rPr>
                  <w:rFonts w:ascii="Calibri Light" w:hAnsi="Calibri Light"/>
                  <w:sz w:val="16"/>
                  <w:szCs w:val="16"/>
                </w:rPr>
                <w:t>ASTM C1324 - 15 Standard Test Method for Examination and Analysis of Hardened Masonry Mortar</w:t>
              </w:r>
            </w:ins>
          </w:p>
          <w:p w14:paraId="74DE8401" w14:textId="77777777" w:rsidR="00C930B9" w:rsidRPr="00C930B9" w:rsidRDefault="00C930B9" w:rsidP="00C930B9">
            <w:pPr>
              <w:spacing w:after="120"/>
              <w:rPr>
                <w:rFonts w:ascii="Calibri Light" w:hAnsi="Calibri Light"/>
                <w:sz w:val="16"/>
                <w:szCs w:val="16"/>
              </w:rPr>
            </w:pPr>
            <w:del w:id="5799" w:author="Ashan Senel Asmone" w:date="2016-03-21T20:03:00Z">
              <w:r w:rsidRPr="00C930B9" w:rsidDel="00360EB0">
                <w:rPr>
                  <w:rFonts w:ascii="Calibri Light" w:hAnsi="Calibri Light"/>
                  <w:sz w:val="16"/>
                  <w:szCs w:val="16"/>
                </w:rPr>
                <w:delText>ASTM C1384-01 Standard Specification for Admixtures for Masonry Mortars</w:delText>
              </w:r>
            </w:del>
            <w:ins w:id="5800" w:author="Ashan Senel Asmone" w:date="2016-03-21T20:03:00Z">
              <w:r w:rsidR="00360EB0">
                <w:rPr>
                  <w:rFonts w:ascii="Calibri Light" w:hAnsi="Calibri Light"/>
                  <w:sz w:val="16"/>
                  <w:szCs w:val="16"/>
                </w:rPr>
                <w:t>ASTM C1384 - 12a Standard Specification for Admixtures for Masonry Mortars</w:t>
              </w:r>
            </w:ins>
          </w:p>
          <w:p w14:paraId="177AFDB9" w14:textId="77777777" w:rsidR="00C930B9" w:rsidRPr="00C930B9" w:rsidRDefault="00C930B9" w:rsidP="00C930B9">
            <w:pPr>
              <w:spacing w:after="120"/>
              <w:rPr>
                <w:rFonts w:ascii="Calibri Light" w:hAnsi="Calibri Light"/>
                <w:sz w:val="16"/>
                <w:szCs w:val="16"/>
              </w:rPr>
            </w:pPr>
            <w:del w:id="5801" w:author="Ashan Senel Asmone" w:date="2016-03-21T20:04:00Z">
              <w:r w:rsidRPr="00C930B9" w:rsidDel="00360EB0">
                <w:rPr>
                  <w:rFonts w:ascii="Calibri Light" w:hAnsi="Calibri Light"/>
                  <w:sz w:val="16"/>
                  <w:szCs w:val="16"/>
                </w:rPr>
                <w:delText>ASTM C1400-01 Standard Guide for Reduction of Efflorescence Potential in New Masonry Walls</w:delText>
              </w:r>
            </w:del>
            <w:ins w:id="5802" w:author="Ashan Senel Asmone" w:date="2016-03-21T20:04:00Z">
              <w:r w:rsidR="00360EB0">
                <w:rPr>
                  <w:rFonts w:ascii="Calibri Light" w:hAnsi="Calibri Light"/>
                  <w:sz w:val="16"/>
                  <w:szCs w:val="16"/>
                </w:rPr>
                <w:t>ASTM C1400 - 11 Standard Guide for Reduction of Efflorescence Potential in New Masonry Walls</w:t>
              </w:r>
            </w:ins>
          </w:p>
          <w:p w14:paraId="64645049" w14:textId="77777777" w:rsidR="00C930B9" w:rsidRPr="00C930B9" w:rsidRDefault="00C930B9" w:rsidP="00C930B9">
            <w:pPr>
              <w:spacing w:after="120"/>
              <w:rPr>
                <w:rFonts w:ascii="Calibri Light" w:hAnsi="Calibri Light"/>
                <w:sz w:val="16"/>
                <w:szCs w:val="16"/>
              </w:rPr>
            </w:pPr>
            <w:del w:id="5803" w:author="Ashan Senel Asmone" w:date="2016-03-21T20:04:00Z">
              <w:r w:rsidRPr="00C930B9" w:rsidDel="00360EB0">
                <w:rPr>
                  <w:rFonts w:ascii="Calibri Light" w:hAnsi="Calibri Light"/>
                  <w:sz w:val="16"/>
                  <w:szCs w:val="16"/>
                </w:rPr>
                <w:delText>ASTM C1403-00 Standard Test Method for Rate of Water Absorption of Masonry Mortars</w:delText>
              </w:r>
            </w:del>
            <w:ins w:id="5804" w:author="Ashan Senel Asmone" w:date="2016-03-21T20:04:00Z">
              <w:r w:rsidR="00360EB0">
                <w:rPr>
                  <w:rFonts w:ascii="Calibri Light" w:hAnsi="Calibri Light"/>
                  <w:sz w:val="16"/>
                  <w:szCs w:val="16"/>
                </w:rPr>
                <w:t>ASTM C1403 - 15 Standard Test Method for Rate of Water Absorption of Masonry Mortars</w:t>
              </w:r>
            </w:ins>
          </w:p>
          <w:p w14:paraId="7768F58E" w14:textId="77777777" w:rsidR="00C930B9" w:rsidRPr="00C930B9" w:rsidRDefault="00C930B9" w:rsidP="00C930B9">
            <w:pPr>
              <w:spacing w:after="120"/>
              <w:rPr>
                <w:rFonts w:ascii="Calibri Light" w:hAnsi="Calibri Light"/>
                <w:sz w:val="16"/>
                <w:szCs w:val="16"/>
              </w:rPr>
            </w:pPr>
            <w:r w:rsidRPr="00C930B9">
              <w:rPr>
                <w:rFonts w:ascii="Calibri Light" w:hAnsi="Calibri Light"/>
                <w:b/>
                <w:bCs/>
                <w:sz w:val="16"/>
                <w:szCs w:val="16"/>
                <w:u w:val="single"/>
              </w:rPr>
              <w:t>Sealants</w:t>
            </w:r>
          </w:p>
          <w:p w14:paraId="10A13E27" w14:textId="77777777" w:rsidR="00C930B9" w:rsidRPr="00C930B9" w:rsidRDefault="00C930B9" w:rsidP="00C930B9">
            <w:pPr>
              <w:spacing w:after="120"/>
              <w:rPr>
                <w:rFonts w:ascii="Calibri Light" w:hAnsi="Calibri Light"/>
                <w:sz w:val="16"/>
                <w:szCs w:val="16"/>
              </w:rPr>
            </w:pPr>
            <w:del w:id="5805" w:author="Ashan Senel Asmone" w:date="2016-03-21T20:05:00Z">
              <w:r w:rsidRPr="00C930B9" w:rsidDel="00360EB0">
                <w:rPr>
                  <w:rFonts w:ascii="Calibri Light" w:hAnsi="Calibri Light"/>
                  <w:sz w:val="16"/>
                  <w:szCs w:val="16"/>
                </w:rPr>
                <w:delText>C509-00 Standard Specification for Elastomeric Cellular Preformed Gasket and Sealing Material</w:delText>
              </w:r>
            </w:del>
            <w:ins w:id="5806" w:author="Ashan Senel Asmone" w:date="2016-03-21T20:05:00Z">
              <w:r w:rsidR="00360EB0">
                <w:rPr>
                  <w:rFonts w:ascii="Calibri Light" w:hAnsi="Calibri Light"/>
                  <w:sz w:val="16"/>
                  <w:szCs w:val="16"/>
                </w:rPr>
                <w:t>ASTM C509 - 06(2015) Standard Specification for Elastomeric Cellular Preformed Gasket and Sealing Material</w:t>
              </w:r>
            </w:ins>
          </w:p>
          <w:p w14:paraId="14DA117F" w14:textId="77777777" w:rsidR="00C930B9" w:rsidRPr="00C930B9" w:rsidRDefault="00C930B9" w:rsidP="00C930B9">
            <w:pPr>
              <w:spacing w:after="120"/>
              <w:rPr>
                <w:rFonts w:ascii="Calibri Light" w:hAnsi="Calibri Light"/>
                <w:sz w:val="16"/>
                <w:szCs w:val="16"/>
              </w:rPr>
            </w:pPr>
            <w:del w:id="5807" w:author="Ashan Senel Asmone" w:date="2016-03-21T20:12:00Z">
              <w:r w:rsidRPr="00C930B9" w:rsidDel="00B73746">
                <w:rPr>
                  <w:rFonts w:ascii="Calibri Light" w:hAnsi="Calibri Light"/>
                  <w:sz w:val="16"/>
                  <w:szCs w:val="16"/>
                </w:rPr>
                <w:delText>C717-01a Standard Terminology of Building Seals and Sealants</w:delText>
              </w:r>
            </w:del>
            <w:ins w:id="5808" w:author="Ashan Senel Asmone" w:date="2016-03-21T20:12:00Z">
              <w:r w:rsidR="00B73746">
                <w:rPr>
                  <w:rFonts w:ascii="Calibri Light" w:hAnsi="Calibri Light"/>
                  <w:sz w:val="16"/>
                  <w:szCs w:val="16"/>
                </w:rPr>
                <w:t>ASTM C717 - 14a Standard Terminology of Building Seals and Sealants</w:t>
              </w:r>
            </w:ins>
          </w:p>
          <w:p w14:paraId="0CDDF8E0" w14:textId="77777777" w:rsidR="00C930B9" w:rsidRPr="00C930B9" w:rsidRDefault="00C930B9" w:rsidP="00C930B9">
            <w:pPr>
              <w:spacing w:after="120"/>
              <w:rPr>
                <w:rFonts w:ascii="Calibri Light" w:hAnsi="Calibri Light"/>
                <w:sz w:val="16"/>
                <w:szCs w:val="16"/>
              </w:rPr>
            </w:pPr>
            <w:r w:rsidRPr="00C930B9">
              <w:rPr>
                <w:rFonts w:ascii="Calibri Light" w:hAnsi="Calibri Light"/>
                <w:b/>
                <w:bCs/>
                <w:sz w:val="16"/>
                <w:szCs w:val="16"/>
                <w:u w:val="single"/>
              </w:rPr>
              <w:t>Waterproofing for masonry</w:t>
            </w:r>
          </w:p>
          <w:p w14:paraId="3AA164A5" w14:textId="77777777" w:rsidR="00C930B9" w:rsidRPr="00C930B9" w:rsidRDefault="00C930B9" w:rsidP="00C930B9">
            <w:pPr>
              <w:spacing w:after="120"/>
              <w:rPr>
                <w:rFonts w:ascii="Calibri Light" w:hAnsi="Calibri Light"/>
                <w:sz w:val="16"/>
                <w:szCs w:val="16"/>
              </w:rPr>
            </w:pPr>
            <w:del w:id="5809" w:author="Ashan Senel Asmone" w:date="2016-03-21T20:14:00Z">
              <w:r w:rsidRPr="00C930B9" w:rsidDel="00B73746">
                <w:rPr>
                  <w:rFonts w:ascii="Calibri Light" w:hAnsi="Calibri Light"/>
                  <w:sz w:val="16"/>
                  <w:szCs w:val="16"/>
                </w:rPr>
                <w:delText>D5095-91(2002) Standard Test Method for Determination of the Nonvolatile Content in Silanes, Siloxanes and Silane-Siloxane Blends Used in Masonry WATER Repellent Treatments</w:delText>
              </w:r>
            </w:del>
            <w:ins w:id="5810" w:author="Ashan Senel Asmone" w:date="2016-03-21T20:14:00Z">
              <w:r w:rsidR="00B73746">
                <w:rPr>
                  <w:rFonts w:ascii="Calibri Light" w:hAnsi="Calibri Light"/>
                  <w:sz w:val="16"/>
                  <w:szCs w:val="16"/>
                </w:rPr>
                <w:t>ASTM D5095 - 91(2013) Standard Test Method for Determination of the Nonvolatile Content in Silanes, Siloxanes and Silane-Siloxane Blends Used in Masonry Water Repellent Treatments</w:t>
              </w:r>
            </w:ins>
          </w:p>
          <w:p w14:paraId="5C9EDB6A" w14:textId="77777777" w:rsidR="00C930B9" w:rsidRPr="00C930B9" w:rsidRDefault="00C930B9" w:rsidP="00C930B9">
            <w:pPr>
              <w:spacing w:after="120"/>
              <w:rPr>
                <w:rFonts w:ascii="Calibri Light" w:hAnsi="Calibri Light"/>
                <w:sz w:val="16"/>
                <w:szCs w:val="16"/>
              </w:rPr>
            </w:pPr>
            <w:del w:id="5811" w:author="Ashan Senel Asmone" w:date="2016-03-21T20:14:00Z">
              <w:r w:rsidRPr="00C930B9" w:rsidDel="00B73746">
                <w:rPr>
                  <w:rFonts w:ascii="Calibri Light" w:hAnsi="Calibri Light"/>
                  <w:sz w:val="16"/>
                  <w:szCs w:val="16"/>
                </w:rPr>
                <w:delText>D6532-00 Standard Test Method for Evaluation of the Effect of Clear WATER Repellent Treatments on WATER Absorption of Hydraulic Cement Mortar Specimens</w:delText>
              </w:r>
            </w:del>
            <w:ins w:id="5812" w:author="Ashan Senel Asmone" w:date="2016-03-21T20:14:00Z">
              <w:r w:rsidR="00B73746">
                <w:rPr>
                  <w:rFonts w:ascii="Calibri Light" w:hAnsi="Calibri Light"/>
                  <w:sz w:val="16"/>
                  <w:szCs w:val="16"/>
                </w:rPr>
                <w:t>ASTM D6532 - 00(2014) Standard Test Method for Evaluation of the Effect of Clear Water Repellent Treatments on Water Absorption of Hydraulic Cement Mortar Specimens</w:t>
              </w:r>
            </w:ins>
          </w:p>
          <w:p w14:paraId="55546AAA" w14:textId="77777777" w:rsidR="00C930B9" w:rsidRPr="00C930B9" w:rsidRDefault="00C930B9" w:rsidP="00C930B9">
            <w:pPr>
              <w:spacing w:after="120"/>
              <w:rPr>
                <w:rFonts w:ascii="Calibri Light" w:hAnsi="Calibri Light"/>
                <w:sz w:val="16"/>
                <w:szCs w:val="16"/>
              </w:rPr>
            </w:pPr>
            <w:del w:id="5813" w:author="Ashan Senel Asmone" w:date="2016-03-21T20:15:00Z">
              <w:r w:rsidRPr="00C930B9" w:rsidDel="00B73746">
                <w:rPr>
                  <w:rFonts w:ascii="Calibri Light" w:hAnsi="Calibri Light"/>
                  <w:sz w:val="16"/>
                  <w:szCs w:val="16"/>
                </w:rPr>
                <w:delText>C898-01 Standard Guide for Use of High Solids Content, Cold Liquid-Applied Elastomeric WATERPROOFING Membrane With Separate Wearing Course</w:delText>
              </w:r>
            </w:del>
            <w:ins w:id="5814" w:author="Ashan Senel Asmone" w:date="2016-03-21T20:15:00Z">
              <w:r w:rsidR="00B73746">
                <w:rPr>
                  <w:rFonts w:ascii="Calibri Light" w:hAnsi="Calibri Light"/>
                  <w:sz w:val="16"/>
                  <w:szCs w:val="16"/>
                </w:rPr>
                <w:t>ASTM C898 / C898M - 09 Standard Guide for Use of High Solids Content, Cold Liquid-Applied Elastomeric Waterproofing Membrane With Separate Wearing Course</w:t>
              </w:r>
            </w:ins>
          </w:p>
          <w:p w14:paraId="228CF0F3" w14:textId="77777777" w:rsidR="00401C5E" w:rsidRPr="00C930B9" w:rsidRDefault="00401C5E" w:rsidP="00401C5E">
            <w:pPr>
              <w:spacing w:after="120"/>
              <w:rPr>
                <w:rFonts w:ascii="Calibri Light" w:hAnsi="Calibri Light"/>
                <w:sz w:val="16"/>
                <w:szCs w:val="16"/>
              </w:rPr>
            </w:pPr>
          </w:p>
        </w:tc>
      </w:tr>
      <w:tr w:rsidR="00401C5E" w:rsidRPr="004F3C8C" w14:paraId="1E50C0C9" w14:textId="77777777" w:rsidTr="00401C5E">
        <w:tc>
          <w:tcPr>
            <w:tcW w:w="685" w:type="dxa"/>
          </w:tcPr>
          <w:p w14:paraId="04A6311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76B64998" w14:textId="77777777" w:rsidR="00C930B9" w:rsidRPr="00C930B9" w:rsidRDefault="00C930B9" w:rsidP="00C930B9">
            <w:pPr>
              <w:spacing w:after="120"/>
              <w:rPr>
                <w:rFonts w:ascii="Calibri Light" w:hAnsi="Calibri Light"/>
                <w:sz w:val="16"/>
                <w:szCs w:val="16"/>
              </w:rPr>
            </w:pPr>
            <w:r w:rsidRPr="00C930B9">
              <w:rPr>
                <w:rFonts w:ascii="Calibri Light" w:hAnsi="Calibri Light"/>
                <w:b/>
                <w:bCs/>
                <w:sz w:val="16"/>
                <w:szCs w:val="16"/>
                <w:u w:val="single"/>
              </w:rPr>
              <w:t>Masonry</w:t>
            </w:r>
          </w:p>
          <w:p w14:paraId="4A32514B" w14:textId="77777777" w:rsidR="00C930B9" w:rsidRPr="00C930B9" w:rsidRDefault="00C930B9" w:rsidP="00C930B9">
            <w:pPr>
              <w:spacing w:after="120"/>
              <w:rPr>
                <w:rFonts w:ascii="Calibri Light" w:hAnsi="Calibri Light"/>
                <w:sz w:val="16"/>
                <w:szCs w:val="16"/>
              </w:rPr>
            </w:pPr>
            <w:del w:id="5815" w:author="Ashan Senel Asmone" w:date="2016-03-21T20:16:00Z">
              <w:r w:rsidRPr="00C930B9" w:rsidDel="00B73746">
                <w:rPr>
                  <w:rFonts w:ascii="Calibri Light" w:hAnsi="Calibri Light"/>
                  <w:sz w:val="16"/>
                  <w:szCs w:val="16"/>
                </w:rPr>
                <w:delText>AS 1617.1-2003 Refractory bricks and shapes - Fireclay</w:delText>
              </w:r>
            </w:del>
            <w:ins w:id="5816" w:author="Ashan Senel Asmone" w:date="2016-03-21T20:16:00Z">
              <w:r w:rsidR="00B73746">
                <w:rPr>
                  <w:rFonts w:ascii="Calibri Light" w:hAnsi="Calibri Light"/>
                  <w:sz w:val="16"/>
                  <w:szCs w:val="16"/>
                </w:rPr>
                <w:t>AS 1617.1-2003 (R2013) Refractory bricks and shapes - Fireclay</w:t>
              </w:r>
            </w:ins>
          </w:p>
          <w:p w14:paraId="07657481" w14:textId="77777777" w:rsidR="00C930B9" w:rsidRPr="00C930B9" w:rsidRDefault="00C930B9" w:rsidP="00C930B9">
            <w:pPr>
              <w:spacing w:after="120"/>
              <w:rPr>
                <w:rFonts w:ascii="Calibri Light" w:hAnsi="Calibri Light"/>
                <w:sz w:val="16"/>
                <w:szCs w:val="16"/>
              </w:rPr>
            </w:pPr>
            <w:del w:id="5817" w:author="Ashan Senel Asmone" w:date="2016-03-21T20:17:00Z">
              <w:r w:rsidRPr="00C930B9" w:rsidDel="00B73746">
                <w:rPr>
                  <w:rFonts w:ascii="Calibri Light" w:hAnsi="Calibri Light"/>
                  <w:sz w:val="16"/>
                  <w:szCs w:val="16"/>
                </w:rPr>
                <w:delText>AS 1618-2003 Dimensions and preferred sizes for refractory bricks</w:delText>
              </w:r>
            </w:del>
            <w:ins w:id="5818" w:author="Ashan Senel Asmone" w:date="2016-03-21T20:17:00Z">
              <w:r w:rsidR="00B73746">
                <w:rPr>
                  <w:rFonts w:ascii="Calibri Light" w:hAnsi="Calibri Light"/>
                  <w:sz w:val="16"/>
                  <w:szCs w:val="16"/>
                </w:rPr>
                <w:t>AS 1618-2003 (R2013) Dimensions and preferred sizes for refractory bricks</w:t>
              </w:r>
            </w:ins>
          </w:p>
          <w:p w14:paraId="5A332C90" w14:textId="77777777" w:rsidR="00C930B9" w:rsidRPr="00C930B9" w:rsidRDefault="00C930B9" w:rsidP="00C930B9">
            <w:pPr>
              <w:spacing w:after="120"/>
              <w:rPr>
                <w:rFonts w:ascii="Calibri Light" w:hAnsi="Calibri Light"/>
                <w:sz w:val="16"/>
                <w:szCs w:val="16"/>
              </w:rPr>
            </w:pPr>
            <w:del w:id="5819" w:author="Ashan Senel Asmone" w:date="2016-03-21T20:17:00Z">
              <w:r w:rsidRPr="00C930B9" w:rsidDel="00B73746">
                <w:rPr>
                  <w:rFonts w:ascii="Calibri Light" w:hAnsi="Calibri Light"/>
                  <w:sz w:val="16"/>
                  <w:szCs w:val="16"/>
                </w:rPr>
                <w:delText>AS/NZS 2699.1:2000 Built-in components for masonry construction - Wall ties</w:delText>
              </w:r>
            </w:del>
            <w:ins w:id="5820" w:author="Ashan Senel Asmone" w:date="2016-03-21T20:17:00Z">
              <w:r w:rsidR="00B73746">
                <w:rPr>
                  <w:rFonts w:ascii="Calibri Light" w:hAnsi="Calibri Light"/>
                  <w:sz w:val="16"/>
                  <w:szCs w:val="16"/>
                </w:rPr>
                <w:t>AS/NZS 2699.1:2000 Built-in components for masonry construction - Wall ties</w:t>
              </w:r>
            </w:ins>
          </w:p>
          <w:p w14:paraId="784176E3" w14:textId="77777777" w:rsidR="00C930B9" w:rsidRPr="00C930B9" w:rsidRDefault="00C930B9" w:rsidP="00C930B9">
            <w:pPr>
              <w:spacing w:after="120"/>
              <w:rPr>
                <w:rFonts w:ascii="Calibri Light" w:hAnsi="Calibri Light"/>
                <w:sz w:val="16"/>
                <w:szCs w:val="16"/>
              </w:rPr>
            </w:pPr>
            <w:del w:id="5821" w:author="Ashan Senel Asmone" w:date="2016-03-21T20:18:00Z">
              <w:r w:rsidRPr="00C930B9" w:rsidDel="00B73746">
                <w:rPr>
                  <w:rFonts w:ascii="Calibri Light" w:hAnsi="Calibri Light"/>
                  <w:sz w:val="16"/>
                  <w:szCs w:val="16"/>
                </w:rPr>
                <w:delText>AS/NZS 2699.2:2000 Built-in components for masonry construction - Connectors and accesories</w:delText>
              </w:r>
            </w:del>
            <w:ins w:id="5822" w:author="Ashan Senel Asmone" w:date="2016-03-21T20:18:00Z">
              <w:r w:rsidR="00B73746">
                <w:rPr>
                  <w:rFonts w:ascii="Calibri Light" w:hAnsi="Calibri Light"/>
                  <w:sz w:val="16"/>
                  <w:szCs w:val="16"/>
                </w:rPr>
                <w:t>AS/NZS 2699.2:2000 Built-in components for masonry construction, - Connectors and accessories</w:t>
              </w:r>
            </w:ins>
          </w:p>
          <w:p w14:paraId="027AD5DC" w14:textId="77777777" w:rsidR="00C930B9" w:rsidRPr="00C930B9" w:rsidRDefault="00C930B9" w:rsidP="00C930B9">
            <w:pPr>
              <w:spacing w:after="120"/>
              <w:rPr>
                <w:rFonts w:ascii="Calibri Light" w:hAnsi="Calibri Light"/>
                <w:sz w:val="16"/>
                <w:szCs w:val="16"/>
              </w:rPr>
            </w:pPr>
            <w:del w:id="5823" w:author="Ashan Senel Asmone" w:date="2016-03-21T20:19:00Z">
              <w:r w:rsidRPr="00C930B9" w:rsidDel="00B73746">
                <w:rPr>
                  <w:rFonts w:ascii="Calibri Light" w:hAnsi="Calibri Light"/>
                  <w:sz w:val="16"/>
                  <w:szCs w:val="16"/>
                </w:rPr>
                <w:delText>AS 3700-2001 Masonry structures</w:delText>
              </w:r>
            </w:del>
            <w:ins w:id="5824" w:author="Ashan Senel Asmone" w:date="2016-03-21T20:20:00Z">
              <w:r w:rsidR="00B73746">
                <w:rPr>
                  <w:rFonts w:ascii="Calibri Light" w:hAnsi="Calibri Light"/>
                  <w:sz w:val="16"/>
                  <w:szCs w:val="16"/>
                </w:rPr>
                <w:t xml:space="preserve">AS 4773.2-2010 Masonry in small buildings - Construction/ AS 4773.1-2010 Masonry in small buildings - Design/ </w:t>
              </w:r>
            </w:ins>
            <w:ins w:id="5825" w:author="Ashan Senel Asmone" w:date="2016-03-21T20:19:00Z">
              <w:r w:rsidR="00B73746">
                <w:rPr>
                  <w:rFonts w:ascii="Calibri Light" w:hAnsi="Calibri Light"/>
                  <w:sz w:val="16"/>
                  <w:szCs w:val="16"/>
                </w:rPr>
                <w:t>AS 3700-2011 Masonry structures</w:t>
              </w:r>
            </w:ins>
          </w:p>
          <w:p w14:paraId="3D6B01E8" w14:textId="77777777" w:rsidR="00C930B9" w:rsidRPr="00C930B9" w:rsidRDefault="00C930B9" w:rsidP="00C930B9">
            <w:pPr>
              <w:spacing w:after="120"/>
              <w:rPr>
                <w:rFonts w:ascii="Calibri Light" w:hAnsi="Calibri Light"/>
                <w:sz w:val="16"/>
                <w:szCs w:val="16"/>
              </w:rPr>
            </w:pPr>
            <w:del w:id="5826" w:author="Ashan Senel Asmone" w:date="2016-03-21T20:21:00Z">
              <w:r w:rsidRPr="00C930B9" w:rsidDel="00B73746">
                <w:rPr>
                  <w:rFonts w:ascii="Calibri Light" w:hAnsi="Calibri Light"/>
                  <w:sz w:val="16"/>
                  <w:szCs w:val="16"/>
                </w:rPr>
                <w:delText>AS/NZS 4517:1998 Abrasive products - Segmented saws for machining of stone and masonry cutting - Dimensions of steel blades</w:delText>
              </w:r>
            </w:del>
            <w:ins w:id="5827" w:author="Ashan Senel Asmone" w:date="2016-03-21T20:22:00Z">
              <w:r w:rsidR="00B73746">
                <w:rPr>
                  <w:rFonts w:ascii="Calibri Light" w:hAnsi="Calibri Light"/>
                  <w:sz w:val="16"/>
                  <w:szCs w:val="16"/>
                </w:rPr>
                <w:t xml:space="preserve">AS 4517.1-2006 Blanks for superabrasive cutting-off wheels - Manually guided cutting-off in building and civil engineering/ </w:t>
              </w:r>
            </w:ins>
            <w:ins w:id="5828" w:author="Ashan Senel Asmone" w:date="2016-03-21T20:21:00Z">
              <w:r w:rsidR="00B73746">
                <w:rPr>
                  <w:rFonts w:ascii="Calibri Light" w:hAnsi="Calibri Light"/>
                  <w:sz w:val="16"/>
                  <w:szCs w:val="16"/>
                </w:rPr>
                <w:t>AS 4517.2-2006 Blanks for superabrasive cutting-off wheels - Hand-held cutting-off in building and civil engineering</w:t>
              </w:r>
            </w:ins>
          </w:p>
          <w:p w14:paraId="4D3508D6" w14:textId="77777777" w:rsidR="00C930B9" w:rsidRPr="00C930B9" w:rsidRDefault="00C930B9" w:rsidP="00C930B9">
            <w:pPr>
              <w:spacing w:after="120"/>
              <w:rPr>
                <w:rFonts w:ascii="Calibri Light" w:hAnsi="Calibri Light"/>
                <w:sz w:val="16"/>
                <w:szCs w:val="16"/>
              </w:rPr>
            </w:pPr>
            <w:del w:id="5829" w:author="Ashan Senel Asmone" w:date="2016-03-21T20:23:00Z">
              <w:r w:rsidRPr="00C930B9" w:rsidDel="00B73746">
                <w:rPr>
                  <w:rFonts w:ascii="Calibri Light" w:hAnsi="Calibri Light"/>
                  <w:sz w:val="16"/>
                  <w:szCs w:val="16"/>
                </w:rPr>
                <w:delText>AS/NZS 4524.10:1998 Bonded abrasive products - Dimensions - Honing stones and superfinishings</w:delText>
              </w:r>
            </w:del>
            <w:ins w:id="5830" w:author="Ashan Senel Asmone" w:date="2016-03-21T20:23:00Z">
              <w:r w:rsidR="00B73746">
                <w:rPr>
                  <w:rFonts w:ascii="Calibri Light" w:hAnsi="Calibri Light"/>
                  <w:sz w:val="16"/>
                  <w:szCs w:val="16"/>
                </w:rPr>
                <w:t>AS/NZS 4524.10:1998 Bonded abrasive products - Dimensions - Honing stones and superfinishings</w:t>
              </w:r>
            </w:ins>
          </w:p>
          <w:p w14:paraId="06A0C546" w14:textId="77777777" w:rsidR="00C930B9" w:rsidRPr="00C930B9" w:rsidRDefault="00C930B9" w:rsidP="00C930B9">
            <w:pPr>
              <w:spacing w:after="120"/>
              <w:rPr>
                <w:rFonts w:ascii="Calibri Light" w:hAnsi="Calibri Light"/>
                <w:sz w:val="16"/>
                <w:szCs w:val="16"/>
              </w:rPr>
            </w:pPr>
            <w:del w:id="5831" w:author="Ashan Senel Asmone" w:date="2016-03-21T20:23:00Z">
              <w:r w:rsidRPr="00C930B9" w:rsidDel="00B73746">
                <w:rPr>
                  <w:rFonts w:ascii="Calibri Light" w:hAnsi="Calibri Light"/>
                  <w:sz w:val="16"/>
                  <w:szCs w:val="16"/>
                </w:rPr>
                <w:delText>AS/NZS 4284:1995 Testing of building facades</w:delText>
              </w:r>
            </w:del>
            <w:ins w:id="5832" w:author="Ashan Senel Asmone" w:date="2016-03-21T20:23:00Z">
              <w:r w:rsidR="00B73746">
                <w:rPr>
                  <w:rFonts w:ascii="Calibri Light" w:hAnsi="Calibri Light"/>
                  <w:sz w:val="16"/>
                  <w:szCs w:val="16"/>
                </w:rPr>
                <w:t>AS/NZS 4284:2008 Testing of building facades</w:t>
              </w:r>
            </w:ins>
          </w:p>
          <w:p w14:paraId="60BCC580" w14:textId="77777777" w:rsidR="00C930B9" w:rsidRPr="00C930B9" w:rsidRDefault="00C930B9" w:rsidP="00C930B9">
            <w:pPr>
              <w:spacing w:after="120"/>
              <w:rPr>
                <w:rFonts w:ascii="Calibri Light" w:hAnsi="Calibri Light"/>
                <w:sz w:val="16"/>
                <w:szCs w:val="16"/>
              </w:rPr>
            </w:pPr>
            <w:r w:rsidRPr="00C930B9">
              <w:rPr>
                <w:rFonts w:ascii="Calibri Light" w:hAnsi="Calibri Light"/>
                <w:b/>
                <w:bCs/>
                <w:sz w:val="16"/>
                <w:szCs w:val="16"/>
                <w:u w:val="single"/>
              </w:rPr>
              <w:t>Mortar</w:t>
            </w:r>
          </w:p>
          <w:p w14:paraId="44F1ACBF" w14:textId="77777777" w:rsidR="00C930B9" w:rsidRPr="00C930B9" w:rsidRDefault="00C930B9" w:rsidP="00C930B9">
            <w:pPr>
              <w:spacing w:after="120"/>
              <w:rPr>
                <w:rFonts w:ascii="Calibri Light" w:hAnsi="Calibri Light"/>
                <w:sz w:val="16"/>
                <w:szCs w:val="16"/>
              </w:rPr>
            </w:pPr>
            <w:del w:id="5833" w:author="Ashan Senel Asmone" w:date="2016-03-21T20:24:00Z">
              <w:r w:rsidRPr="00C930B9" w:rsidDel="00B73746">
                <w:rPr>
                  <w:rFonts w:ascii="Calibri Light" w:hAnsi="Calibri Light"/>
                  <w:sz w:val="16"/>
                  <w:szCs w:val="16"/>
                </w:rPr>
                <w:delText>AS 1478.1-2000 Chemical admixtures for concrete, mortar and grout - Admixtures for concrete</w:delText>
              </w:r>
            </w:del>
            <w:ins w:id="5834" w:author="Ashan Senel Asmone" w:date="2016-03-21T20:24:00Z">
              <w:r w:rsidR="00B73746">
                <w:rPr>
                  <w:rFonts w:ascii="Calibri Light" w:hAnsi="Calibri Light"/>
                  <w:sz w:val="16"/>
                  <w:szCs w:val="16"/>
                </w:rPr>
                <w:t>AS 1478.1-2000 Chemical admixtures for concrete, mortar and grout - Admixtures for concrete</w:t>
              </w:r>
            </w:ins>
          </w:p>
          <w:p w14:paraId="067CEEC9" w14:textId="77777777" w:rsidR="00C930B9" w:rsidRPr="00C930B9" w:rsidRDefault="00C930B9" w:rsidP="00C930B9">
            <w:pPr>
              <w:spacing w:after="120"/>
              <w:rPr>
                <w:rFonts w:ascii="Calibri Light" w:hAnsi="Calibri Light"/>
                <w:sz w:val="16"/>
                <w:szCs w:val="16"/>
              </w:rPr>
            </w:pPr>
            <w:del w:id="5835" w:author="Ashan Senel Asmone" w:date="2016-03-21T20:25:00Z">
              <w:r w:rsidRPr="00C930B9" w:rsidDel="00B73746">
                <w:rPr>
                  <w:rFonts w:ascii="Calibri Light" w:hAnsi="Calibri Light"/>
                  <w:sz w:val="16"/>
                  <w:szCs w:val="16"/>
                </w:rPr>
                <w:delText>AS 2350.12-1995 Methods of testing portland and blended cements - Preparation of a standard mortar and moulding of specimens</w:delText>
              </w:r>
            </w:del>
            <w:ins w:id="5836" w:author="Ashan Senel Asmone" w:date="2016-03-21T20:25:00Z">
              <w:r w:rsidR="00B73746">
                <w:rPr>
                  <w:rFonts w:ascii="Calibri Light" w:hAnsi="Calibri Light"/>
                  <w:sz w:val="16"/>
                  <w:szCs w:val="16"/>
                </w:rPr>
                <w:t>AS 2350.12-2006 Methods of testing portland, blended and masonry cements - Preparation of a standard mortar and moulding of specimens</w:t>
              </w:r>
            </w:ins>
          </w:p>
          <w:p w14:paraId="01E14EDE" w14:textId="77777777" w:rsidR="00C930B9" w:rsidRPr="00C930B9" w:rsidRDefault="00C930B9" w:rsidP="00C930B9">
            <w:pPr>
              <w:spacing w:after="120"/>
              <w:rPr>
                <w:rFonts w:ascii="Calibri Light" w:hAnsi="Calibri Light"/>
                <w:sz w:val="16"/>
                <w:szCs w:val="16"/>
              </w:rPr>
            </w:pPr>
            <w:del w:id="5837" w:author="Ashan Senel Asmone" w:date="2016-03-21T20:26:00Z">
              <w:r w:rsidRPr="00C930B9" w:rsidDel="00B73746">
                <w:rPr>
                  <w:rFonts w:ascii="Calibri Light" w:hAnsi="Calibri Light"/>
                  <w:sz w:val="16"/>
                  <w:szCs w:val="16"/>
                </w:rPr>
                <w:delText>AS 1316-2003 Masonry cement</w:delText>
              </w:r>
            </w:del>
            <w:ins w:id="5838" w:author="Ashan Senel Asmone" w:date="2016-03-21T20:26:00Z">
              <w:r w:rsidR="00B73746">
                <w:rPr>
                  <w:rFonts w:ascii="Calibri Light" w:hAnsi="Calibri Light"/>
                  <w:sz w:val="16"/>
                  <w:szCs w:val="16"/>
                </w:rPr>
                <w:t>AS 1316-2003 Masonry cement</w:t>
              </w:r>
            </w:ins>
          </w:p>
          <w:p w14:paraId="3B9B56D1" w14:textId="77777777" w:rsidR="00C930B9" w:rsidRPr="00C930B9" w:rsidRDefault="00C930B9" w:rsidP="00C930B9">
            <w:pPr>
              <w:spacing w:after="120"/>
              <w:rPr>
                <w:rFonts w:ascii="Calibri Light" w:hAnsi="Calibri Light"/>
                <w:sz w:val="16"/>
                <w:szCs w:val="16"/>
              </w:rPr>
            </w:pPr>
            <w:del w:id="5839" w:author="Ashan Senel Asmone" w:date="2016-03-21T20:27:00Z">
              <w:r w:rsidRPr="00C930B9" w:rsidDel="00B73746">
                <w:rPr>
                  <w:rFonts w:ascii="Calibri Light" w:hAnsi="Calibri Light"/>
                  <w:sz w:val="16"/>
                  <w:szCs w:val="16"/>
                </w:rPr>
                <w:delText>AS/NZS 2350.11:2001 Methods of testing portland, blended and masonry cements - Compressive strength</w:delText>
              </w:r>
            </w:del>
            <w:ins w:id="5840" w:author="Ashan Senel Asmone" w:date="2016-03-21T20:27:00Z">
              <w:r w:rsidR="00B73746">
                <w:rPr>
                  <w:rFonts w:ascii="Calibri Light" w:hAnsi="Calibri Light"/>
                  <w:sz w:val="16"/>
                  <w:szCs w:val="16"/>
                </w:rPr>
                <w:t>AS/NZS 2350.11:2006 Methods of testing portland, blended and masonry cements - Compressive strength</w:t>
              </w:r>
            </w:ins>
          </w:p>
          <w:p w14:paraId="515E644C" w14:textId="77777777" w:rsidR="00C930B9" w:rsidRPr="00C930B9" w:rsidRDefault="00C930B9" w:rsidP="00C930B9">
            <w:pPr>
              <w:spacing w:after="120"/>
              <w:rPr>
                <w:rFonts w:ascii="Calibri Light" w:hAnsi="Calibri Light"/>
                <w:sz w:val="16"/>
                <w:szCs w:val="16"/>
              </w:rPr>
            </w:pPr>
            <w:del w:id="5841" w:author="Ashan Asmone" w:date="2016-03-31T12:16:00Z">
              <w:r w:rsidRPr="00C930B9" w:rsidDel="008A5E08">
                <w:rPr>
                  <w:rFonts w:ascii="Calibri Light" w:hAnsi="Calibri Light"/>
                  <w:sz w:val="16"/>
                  <w:szCs w:val="16"/>
                </w:rPr>
                <w:delText>AS/NZS 2350.16:2001</w:delText>
              </w:r>
            </w:del>
            <w:r w:rsidRPr="00C930B9">
              <w:rPr>
                <w:rFonts w:ascii="Calibri Light" w:hAnsi="Calibri Light"/>
                <w:sz w:val="16"/>
                <w:szCs w:val="16"/>
              </w:rPr>
              <w:t> </w:t>
            </w:r>
            <w:r w:rsidRPr="00C930B9">
              <w:rPr>
                <w:rFonts w:ascii="Calibri Light" w:hAnsi="Calibri Light"/>
                <w:sz w:val="16"/>
                <w:szCs w:val="16"/>
              </w:rPr>
              <w:br/>
            </w:r>
            <w:del w:id="5842" w:author="Ashan Asmone" w:date="2016-03-31T12:17:00Z">
              <w:r w:rsidRPr="00C930B9" w:rsidDel="008A5E08">
                <w:rPr>
                  <w:rFonts w:ascii="Calibri Light" w:hAnsi="Calibri Light"/>
                  <w:sz w:val="16"/>
                  <w:szCs w:val="16"/>
                </w:rPr>
                <w:delText>Methods of testing portland, blended and masonry cements - Determination of air content of masonry cement</w:delText>
              </w:r>
            </w:del>
            <w:ins w:id="5843" w:author="Ashan Asmone" w:date="2016-03-31T12:17:00Z">
              <w:r w:rsidR="008A5E08">
                <w:rPr>
                  <w:rFonts w:ascii="Calibri Light" w:hAnsi="Calibri Light"/>
                  <w:sz w:val="16"/>
                  <w:szCs w:val="16"/>
                </w:rPr>
                <w:t>AS/NZS 2350.16:2006 Methods of testing portland, blended and masonry cements - Determination of air content of masonry cement</w:t>
              </w:r>
            </w:ins>
          </w:p>
          <w:p w14:paraId="2D3A9652" w14:textId="77777777" w:rsidR="00C930B9" w:rsidRPr="00C930B9" w:rsidRDefault="00C930B9" w:rsidP="00C930B9">
            <w:pPr>
              <w:spacing w:after="120"/>
              <w:rPr>
                <w:rFonts w:ascii="Calibri Light" w:hAnsi="Calibri Light"/>
                <w:sz w:val="16"/>
                <w:szCs w:val="16"/>
              </w:rPr>
            </w:pPr>
            <w:del w:id="5844" w:author="Ashan Senel Asmone" w:date="2016-03-21T20:30:00Z">
              <w:r w:rsidRPr="00C930B9" w:rsidDel="00B73746">
                <w:rPr>
                  <w:rFonts w:ascii="Calibri Light" w:hAnsi="Calibri Light"/>
                  <w:sz w:val="16"/>
                  <w:szCs w:val="16"/>
                </w:rPr>
                <w:delText>AS/NZS 2350.17:2001 Methods of testing portland, blended and masonry cements Determination of soundness of masonry cements</w:delText>
              </w:r>
            </w:del>
            <w:ins w:id="5845" w:author="Ashan Senel Asmone" w:date="2016-03-21T20:30:00Z">
              <w:r w:rsidR="00B73746">
                <w:rPr>
                  <w:rFonts w:ascii="Calibri Light" w:hAnsi="Calibri Light"/>
                  <w:sz w:val="16"/>
                  <w:szCs w:val="16"/>
                </w:rPr>
                <w:t>AS/NZS 2350.17:2001 Methods of testing portland, blended and masonry cements - Determination of soundness of masonry cements</w:t>
              </w:r>
            </w:ins>
          </w:p>
          <w:p w14:paraId="3BA5920B" w14:textId="77777777" w:rsidR="00C930B9" w:rsidRPr="00C930B9" w:rsidRDefault="00C930B9" w:rsidP="00C930B9">
            <w:pPr>
              <w:spacing w:after="120"/>
              <w:rPr>
                <w:rFonts w:ascii="Calibri Light" w:hAnsi="Calibri Light"/>
                <w:sz w:val="16"/>
                <w:szCs w:val="16"/>
              </w:rPr>
            </w:pPr>
            <w:del w:id="5846" w:author="Ashan Senel Asmone" w:date="2016-03-21T20:29:00Z">
              <w:r w:rsidRPr="00C930B9" w:rsidDel="00B73746">
                <w:rPr>
                  <w:rFonts w:ascii="Calibri Light" w:hAnsi="Calibri Light"/>
                  <w:sz w:val="16"/>
                  <w:szCs w:val="16"/>
                </w:rPr>
                <w:delText>AS/NZS 2350.17:2001 Methods of testing portland, blended and masonry cements Determination of soundness of asonry cements</w:delText>
              </w:r>
            </w:del>
          </w:p>
          <w:p w14:paraId="59E08A0F" w14:textId="77777777" w:rsidR="00C930B9" w:rsidRPr="00C930B9" w:rsidRDefault="00C930B9" w:rsidP="00C930B9">
            <w:pPr>
              <w:spacing w:after="120"/>
              <w:rPr>
                <w:rFonts w:ascii="Calibri Light" w:hAnsi="Calibri Light"/>
                <w:sz w:val="16"/>
                <w:szCs w:val="16"/>
              </w:rPr>
            </w:pPr>
            <w:del w:id="5847" w:author="Ashan Senel Asmone" w:date="2016-03-21T20:33:00Z">
              <w:r w:rsidRPr="00C930B9" w:rsidDel="00901293">
                <w:rPr>
                  <w:rFonts w:ascii="Calibri Light" w:hAnsi="Calibri Light"/>
                  <w:sz w:val="16"/>
                  <w:szCs w:val="16"/>
                </w:rPr>
                <w:delText>AS/NZS 2350.18:2001 Methods of testing portland, blended and masonry cements - Determination of water retention of masonry cement</w:delText>
              </w:r>
            </w:del>
            <w:ins w:id="5848" w:author="Ashan Senel Asmone" w:date="2016-03-21T20:33:00Z">
              <w:r w:rsidR="00901293">
                <w:rPr>
                  <w:rFonts w:ascii="Calibri Light" w:hAnsi="Calibri Light"/>
                  <w:sz w:val="16"/>
                  <w:szCs w:val="16"/>
                </w:rPr>
                <w:t>AS/NZS 2350.18:2006 Methods of testing portland, blended and masonry cements - Determination of water retention of masonry cement</w:t>
              </w:r>
            </w:ins>
          </w:p>
          <w:p w14:paraId="161D4807" w14:textId="77777777" w:rsidR="00C930B9" w:rsidRPr="00C930B9" w:rsidRDefault="00C930B9" w:rsidP="00C930B9">
            <w:pPr>
              <w:spacing w:after="120"/>
              <w:rPr>
                <w:rFonts w:ascii="Calibri Light" w:hAnsi="Calibri Light"/>
                <w:sz w:val="16"/>
                <w:szCs w:val="16"/>
              </w:rPr>
            </w:pPr>
            <w:del w:id="5849" w:author="Ashan Senel Asmone" w:date="2016-03-21T20:33:00Z">
              <w:r w:rsidRPr="00C930B9" w:rsidDel="00901293">
                <w:rPr>
                  <w:rFonts w:ascii="Calibri Light" w:hAnsi="Calibri Light"/>
                  <w:sz w:val="16"/>
                  <w:szCs w:val="16"/>
                </w:rPr>
                <w:delText>AS 2701-2001 Methods of sampling and testing mortar for masonry construction</w:delText>
              </w:r>
            </w:del>
            <w:ins w:id="5850" w:author="Ashan Senel Asmone" w:date="2016-03-21T20:33:00Z">
              <w:r w:rsidR="00901293">
                <w:rPr>
                  <w:rFonts w:ascii="Calibri Light" w:hAnsi="Calibri Light"/>
                  <w:sz w:val="16"/>
                  <w:szCs w:val="16"/>
                </w:rPr>
                <w:t>AS 2701-2001 Methods of sampling and testing mortar for masonry construction</w:t>
              </w:r>
            </w:ins>
          </w:p>
          <w:p w14:paraId="7C610191" w14:textId="77777777" w:rsidR="00C930B9" w:rsidRPr="00C930B9" w:rsidRDefault="00C930B9" w:rsidP="00C930B9">
            <w:pPr>
              <w:spacing w:after="120"/>
              <w:rPr>
                <w:rFonts w:ascii="Calibri Light" w:hAnsi="Calibri Light"/>
                <w:sz w:val="16"/>
                <w:szCs w:val="16"/>
              </w:rPr>
            </w:pPr>
            <w:del w:id="5851" w:author="Ashan Senel Asmone" w:date="2016-03-21T20:36:00Z">
              <w:r w:rsidRPr="00C930B9" w:rsidDel="00901293">
                <w:rPr>
                  <w:rFonts w:ascii="Calibri Light" w:hAnsi="Calibri Light"/>
                  <w:sz w:val="16"/>
                  <w:szCs w:val="16"/>
                </w:rPr>
                <w:delText>AS 2701.4-1984 Methods of sampling and testing mortar for masonry construction - Method for determination of compressive strength</w:delText>
              </w:r>
            </w:del>
          </w:p>
          <w:p w14:paraId="30860D64" w14:textId="77777777" w:rsidR="00C930B9" w:rsidRPr="00C930B9" w:rsidRDefault="00C930B9" w:rsidP="00C930B9">
            <w:pPr>
              <w:spacing w:after="120"/>
              <w:rPr>
                <w:rFonts w:ascii="Calibri Light" w:hAnsi="Calibri Light"/>
                <w:sz w:val="16"/>
                <w:szCs w:val="16"/>
              </w:rPr>
            </w:pPr>
            <w:del w:id="5852" w:author="Ashan Senel Asmone" w:date="2016-03-21T20:37:00Z">
              <w:r w:rsidRPr="00C930B9" w:rsidDel="00901293">
                <w:rPr>
                  <w:rFonts w:ascii="Calibri Light" w:hAnsi="Calibri Light"/>
                  <w:sz w:val="16"/>
                  <w:szCs w:val="16"/>
                </w:rPr>
                <w:delText>AS 2701.4-1984/Amdt 1-1988 Methods of sampling and testing mortar for masonry construction - Method for determination of compressive strength</w:delText>
              </w:r>
            </w:del>
          </w:p>
          <w:p w14:paraId="21BC7698" w14:textId="77777777" w:rsidR="00C930B9" w:rsidRPr="00C930B9" w:rsidRDefault="00C930B9" w:rsidP="00C930B9">
            <w:pPr>
              <w:spacing w:after="120"/>
              <w:rPr>
                <w:rFonts w:ascii="Calibri Light" w:hAnsi="Calibri Light"/>
                <w:sz w:val="16"/>
                <w:szCs w:val="16"/>
              </w:rPr>
            </w:pPr>
            <w:del w:id="5853" w:author="Ashan Senel Asmone" w:date="2016-03-21T20:38:00Z">
              <w:r w:rsidRPr="00C930B9" w:rsidDel="00901293">
                <w:rPr>
                  <w:rFonts w:ascii="Calibri Light" w:hAnsi="Calibri Light"/>
                  <w:sz w:val="16"/>
                  <w:szCs w:val="16"/>
                </w:rPr>
                <w:delText>AS 2701.5-1984 Methods of sampling and testing mortar for masonry construction - Method for determination of consistency - Slump test</w:delText>
              </w:r>
            </w:del>
          </w:p>
          <w:p w14:paraId="561E60B6" w14:textId="77777777" w:rsidR="00C930B9" w:rsidRPr="00C930B9" w:rsidRDefault="00C930B9" w:rsidP="00C930B9">
            <w:pPr>
              <w:spacing w:after="120"/>
              <w:rPr>
                <w:rFonts w:ascii="Calibri Light" w:hAnsi="Calibri Light"/>
                <w:sz w:val="16"/>
                <w:szCs w:val="16"/>
              </w:rPr>
            </w:pPr>
            <w:del w:id="5854" w:author="Ashan Senel Asmone" w:date="2016-03-21T20:39:00Z">
              <w:r w:rsidRPr="00C930B9" w:rsidDel="00901293">
                <w:rPr>
                  <w:rFonts w:ascii="Calibri Light" w:hAnsi="Calibri Light"/>
                  <w:sz w:val="16"/>
                  <w:szCs w:val="16"/>
                </w:rPr>
                <w:delText>AS 2701.5-1984/Amdt 1-1988 Methods of sampling and testing mortar for masonry construction - Method for determination of consistency - Slump test</w:delText>
              </w:r>
            </w:del>
          </w:p>
          <w:p w14:paraId="6671087F" w14:textId="77777777" w:rsidR="00C930B9" w:rsidRPr="00C930B9" w:rsidRDefault="00C930B9" w:rsidP="00C930B9">
            <w:pPr>
              <w:spacing w:after="120"/>
              <w:rPr>
                <w:rFonts w:ascii="Calibri Light" w:hAnsi="Calibri Light"/>
                <w:sz w:val="16"/>
                <w:szCs w:val="16"/>
              </w:rPr>
            </w:pPr>
            <w:r w:rsidRPr="00C930B9">
              <w:rPr>
                <w:rFonts w:ascii="Calibri Light" w:hAnsi="Calibri Light"/>
                <w:b/>
                <w:bCs/>
                <w:sz w:val="16"/>
                <w:szCs w:val="16"/>
                <w:u w:val="single"/>
              </w:rPr>
              <w:t>Waterproofing for masonry</w:t>
            </w:r>
          </w:p>
          <w:p w14:paraId="195FDCEF" w14:textId="77777777" w:rsidR="00C930B9" w:rsidRPr="00C930B9" w:rsidRDefault="00C930B9" w:rsidP="00C930B9">
            <w:pPr>
              <w:spacing w:after="120"/>
              <w:rPr>
                <w:rFonts w:ascii="Calibri Light" w:hAnsi="Calibri Light"/>
                <w:sz w:val="16"/>
                <w:szCs w:val="16"/>
              </w:rPr>
            </w:pPr>
            <w:del w:id="5855" w:author="Ashan Senel Asmone" w:date="2016-03-21T20:40:00Z">
              <w:r w:rsidRPr="00C930B9" w:rsidDel="00901293">
                <w:rPr>
                  <w:rFonts w:ascii="Calibri Light" w:hAnsi="Calibri Light"/>
                  <w:sz w:val="16"/>
                  <w:szCs w:val="16"/>
                </w:rPr>
                <w:delText>DR 99449 External waterproofing membrane systems - Part 1: Materials</w:delText>
              </w:r>
            </w:del>
            <w:ins w:id="5856" w:author="Ashan Senel Asmone" w:date="2016-03-21T20:40:00Z">
              <w:r w:rsidR="00901293">
                <w:rPr>
                  <w:rFonts w:ascii="Calibri Light" w:hAnsi="Calibri Light"/>
                  <w:sz w:val="16"/>
                  <w:szCs w:val="16"/>
                </w:rPr>
                <w:t>AS 4654.1-2012 Waterproofing membranes for external above-ground use - Materials</w:t>
              </w:r>
            </w:ins>
          </w:p>
          <w:p w14:paraId="0DAB8CC7" w14:textId="77777777" w:rsidR="00C930B9" w:rsidRPr="00C930B9" w:rsidRDefault="00C930B9" w:rsidP="00C930B9">
            <w:pPr>
              <w:spacing w:after="120"/>
              <w:rPr>
                <w:rFonts w:ascii="Calibri Light" w:hAnsi="Calibri Light"/>
                <w:sz w:val="16"/>
                <w:szCs w:val="16"/>
              </w:rPr>
            </w:pPr>
            <w:del w:id="5857" w:author="Ashan Senel Asmone" w:date="2016-03-21T20:41:00Z">
              <w:r w:rsidRPr="00C930B9" w:rsidDel="00901293">
                <w:rPr>
                  <w:rFonts w:ascii="Calibri Light" w:hAnsi="Calibri Light"/>
                  <w:sz w:val="16"/>
                  <w:szCs w:val="16"/>
                </w:rPr>
                <w:delText>DR 99450 External waterproofing membranes - Part 2: Design and installation</w:delText>
              </w:r>
            </w:del>
            <w:ins w:id="5858" w:author="Ashan Senel Asmone" w:date="2016-03-21T20:41:00Z">
              <w:r w:rsidR="00901293">
                <w:rPr>
                  <w:rFonts w:ascii="Calibri Light" w:hAnsi="Calibri Light"/>
                  <w:sz w:val="16"/>
                  <w:szCs w:val="16"/>
                </w:rPr>
                <w:t>AS 4654.2-2012 Waterproofing membranes for external above-ground use - Design and installation</w:t>
              </w:r>
            </w:ins>
            <w:r w:rsidRPr="00C930B9">
              <w:rPr>
                <w:rFonts w:ascii="Calibri Light" w:hAnsi="Calibri Light"/>
                <w:sz w:val="16"/>
                <w:szCs w:val="16"/>
              </w:rPr>
              <w:t> </w:t>
            </w:r>
          </w:p>
          <w:p w14:paraId="09445A81" w14:textId="77777777" w:rsidR="00401C5E" w:rsidRPr="00C930B9" w:rsidRDefault="00401C5E" w:rsidP="00401C5E">
            <w:pPr>
              <w:spacing w:after="120"/>
              <w:rPr>
                <w:rFonts w:ascii="Calibri Light" w:hAnsi="Calibri Light"/>
                <w:sz w:val="16"/>
                <w:szCs w:val="16"/>
              </w:rPr>
            </w:pPr>
          </w:p>
        </w:tc>
      </w:tr>
      <w:tr w:rsidR="00401C5E" w:rsidRPr="004F3C8C" w14:paraId="5A2407A1" w14:textId="77777777" w:rsidTr="00401C5E">
        <w:tc>
          <w:tcPr>
            <w:tcW w:w="685" w:type="dxa"/>
          </w:tcPr>
          <w:p w14:paraId="1B00A22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259A8C9" w14:textId="77777777" w:rsidR="00C930B9" w:rsidRPr="00C930B9" w:rsidRDefault="00C930B9" w:rsidP="00C930B9">
            <w:pPr>
              <w:spacing w:after="120"/>
              <w:rPr>
                <w:rFonts w:ascii="Calibri Light" w:hAnsi="Calibri Light"/>
                <w:sz w:val="16"/>
                <w:szCs w:val="16"/>
              </w:rPr>
            </w:pPr>
            <w:r w:rsidRPr="00C930B9">
              <w:rPr>
                <w:rFonts w:ascii="Calibri Light" w:hAnsi="Calibri Light"/>
                <w:b/>
                <w:bCs/>
                <w:sz w:val="16"/>
                <w:szCs w:val="16"/>
                <w:u w:val="single"/>
              </w:rPr>
              <w:t>Masonry</w:t>
            </w:r>
          </w:p>
          <w:p w14:paraId="44ACC8BD" w14:textId="77777777" w:rsidR="00C930B9" w:rsidRPr="00C930B9" w:rsidRDefault="00C930B9" w:rsidP="00C930B9">
            <w:pPr>
              <w:spacing w:after="120"/>
              <w:rPr>
                <w:rFonts w:ascii="Calibri Light" w:hAnsi="Calibri Light"/>
                <w:sz w:val="16"/>
                <w:szCs w:val="16"/>
              </w:rPr>
            </w:pPr>
            <w:del w:id="5859" w:author="Ashan Senel Asmone" w:date="2016-03-21T13:53:00Z">
              <w:r w:rsidRPr="00C930B9" w:rsidDel="00EB11C2">
                <w:rPr>
                  <w:rFonts w:ascii="Calibri Light" w:hAnsi="Calibri Light"/>
                  <w:sz w:val="16"/>
                  <w:szCs w:val="16"/>
                </w:rPr>
                <w:delText>SS 26: 2000 Ordinary Portland Cement</w:delText>
              </w:r>
            </w:del>
            <w:ins w:id="5860"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p>
          <w:p w14:paraId="339DCA76" w14:textId="77777777" w:rsidR="00C930B9" w:rsidRPr="00C930B9" w:rsidRDefault="00C930B9" w:rsidP="00C930B9">
            <w:pPr>
              <w:spacing w:after="120"/>
              <w:rPr>
                <w:rFonts w:ascii="Calibri Light" w:hAnsi="Calibri Light"/>
                <w:sz w:val="16"/>
                <w:szCs w:val="16"/>
              </w:rPr>
            </w:pPr>
            <w:del w:id="5861" w:author="Ashan Senel Asmone" w:date="2016-03-21T20:46:00Z">
              <w:r w:rsidRPr="00C930B9" w:rsidDel="00901293">
                <w:rPr>
                  <w:rFonts w:ascii="Calibri Light" w:hAnsi="Calibri Light"/>
                  <w:sz w:val="16"/>
                  <w:szCs w:val="16"/>
                </w:rPr>
                <w:delText>SS 31 : 1998- Aggregates from natural sources for concrete</w:delText>
              </w:r>
            </w:del>
            <w:ins w:id="5862" w:author="Ashan Senel Asmone" w:date="2016-03-21T20:46:00Z">
              <w:r w:rsidR="00901293">
                <w:rPr>
                  <w:rFonts w:ascii="Calibri Light" w:hAnsi="Calibri Light"/>
                  <w:sz w:val="16"/>
                  <w:szCs w:val="16"/>
                </w:rPr>
                <w:t>SS EN 12620 : 2008 Specification for aggregates for concrete</w:t>
              </w:r>
            </w:ins>
          </w:p>
          <w:p w14:paraId="476CEC81" w14:textId="77777777" w:rsidR="00C930B9" w:rsidRPr="00C930B9" w:rsidRDefault="00C930B9" w:rsidP="00C930B9">
            <w:pPr>
              <w:spacing w:after="120"/>
              <w:rPr>
                <w:rFonts w:ascii="Calibri Light" w:hAnsi="Calibri Light"/>
                <w:sz w:val="16"/>
                <w:szCs w:val="16"/>
              </w:rPr>
            </w:pPr>
            <w:del w:id="5863" w:author="Ashan Senel Asmone" w:date="2016-03-21T20:48:00Z">
              <w:r w:rsidRPr="00C930B9" w:rsidDel="00901293">
                <w:rPr>
                  <w:rFonts w:ascii="Calibri Light" w:hAnsi="Calibri Light"/>
                  <w:sz w:val="16"/>
                  <w:szCs w:val="16"/>
                </w:rPr>
                <w:delText>CP 67 : Part 1 : 1997 Code of practice for cleaning and surface repair of buildings - Natural stone, cast stone and clay brick masonry</w:delText>
              </w:r>
            </w:del>
            <w:ins w:id="5864" w:author="Ashan Senel Asmone" w:date="2016-03-21T20:48:00Z">
              <w:r w:rsidR="00901293">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38B9F053" w14:textId="77777777" w:rsidR="00C930B9" w:rsidRPr="00C930B9" w:rsidRDefault="00C930B9" w:rsidP="00C930B9">
            <w:pPr>
              <w:spacing w:after="120"/>
              <w:rPr>
                <w:rFonts w:ascii="Calibri Light" w:hAnsi="Calibri Light"/>
                <w:sz w:val="16"/>
                <w:szCs w:val="16"/>
              </w:rPr>
            </w:pPr>
            <w:del w:id="5865" w:author="Ashan Senel Asmone" w:date="2016-03-21T21:06:00Z">
              <w:r w:rsidRPr="00C930B9" w:rsidDel="0088204E">
                <w:rPr>
                  <w:rFonts w:ascii="Calibri Light" w:hAnsi="Calibri Light"/>
                  <w:sz w:val="16"/>
                  <w:szCs w:val="16"/>
                </w:rPr>
                <w:delText>SS 103 : 1974 Burnt clay and shale bricks</w:delText>
              </w:r>
            </w:del>
          </w:p>
          <w:p w14:paraId="5045635D" w14:textId="77777777" w:rsidR="00C930B9" w:rsidRPr="00C930B9" w:rsidRDefault="00C930B9" w:rsidP="00C930B9">
            <w:pPr>
              <w:spacing w:after="120"/>
              <w:rPr>
                <w:rFonts w:ascii="Calibri Light" w:hAnsi="Calibri Light"/>
                <w:sz w:val="16"/>
                <w:szCs w:val="16"/>
              </w:rPr>
            </w:pPr>
            <w:r w:rsidRPr="00C930B9">
              <w:rPr>
                <w:rFonts w:ascii="Calibri Light" w:hAnsi="Calibri Light"/>
                <w:b/>
                <w:bCs/>
                <w:sz w:val="16"/>
                <w:szCs w:val="16"/>
                <w:u w:val="single"/>
              </w:rPr>
              <w:t>Mortar</w:t>
            </w:r>
          </w:p>
          <w:p w14:paraId="1101BE01" w14:textId="77777777" w:rsidR="00C930B9" w:rsidRPr="00C930B9" w:rsidRDefault="00C930B9" w:rsidP="00C930B9">
            <w:pPr>
              <w:spacing w:after="120"/>
              <w:rPr>
                <w:rFonts w:ascii="Calibri Light" w:hAnsi="Calibri Light"/>
                <w:sz w:val="16"/>
                <w:szCs w:val="16"/>
              </w:rPr>
            </w:pPr>
            <w:del w:id="5866" w:author="Ashan Senel Asmone" w:date="2016-03-21T20:53:00Z">
              <w:r w:rsidRPr="00C930B9" w:rsidDel="0088204E">
                <w:rPr>
                  <w:rFonts w:ascii="Calibri Light" w:hAnsi="Calibri Light"/>
                  <w:sz w:val="16"/>
                  <w:szCs w:val="16"/>
                </w:rPr>
                <w:delText>SS 320: Admixtures</w:delText>
              </w:r>
            </w:del>
            <w:ins w:id="5867" w:author="Ashan Senel Asmone" w:date="2016-03-21T20:56:00Z">
              <w:r w:rsidR="0088204E">
                <w:rPr>
                  <w:rFonts w:ascii="Calibri Light" w:hAnsi="Calibri Light"/>
                  <w:sz w:val="16"/>
                  <w:szCs w:val="16"/>
                </w:rPr>
                <w:t xml:space="preserve">SS EN 934 - 1 : 2008 (2015) Admixtures for concrete, mortar and grout - Common requirements/ </w:t>
              </w:r>
            </w:ins>
            <w:ins w:id="5868" w:author="Ashan Senel Asmone" w:date="2016-03-21T20:54:00Z">
              <w:r w:rsidR="0088204E">
                <w:rPr>
                  <w:rFonts w:ascii="Calibri Light" w:hAnsi="Calibri Light"/>
                  <w:sz w:val="16"/>
                  <w:szCs w:val="16"/>
                </w:rPr>
                <w:t xml:space="preserve">SS EN 934 - 2 : 2015 Admixtures for concrete, mortar and grout - Part 2 : Definitions, requirements – Concrete admixtures – Definitions, requirements, conformity, marking and labelling/ </w:t>
              </w:r>
            </w:ins>
            <w:ins w:id="5869" w:author="Ashan Senel Asmone" w:date="2016-03-21T20:53:00Z">
              <w:r w:rsidR="0088204E">
                <w:rPr>
                  <w:rFonts w:ascii="Calibri Light" w:hAnsi="Calibri Light"/>
                  <w:sz w:val="16"/>
                  <w:szCs w:val="16"/>
                </w:rPr>
                <w:t>SS EN 934 - 6 : 2008 (2015) Admixtures for concrete, mortar and grout - Sampling, conformity control and evaluation of conformity</w:t>
              </w:r>
            </w:ins>
          </w:p>
          <w:p w14:paraId="0AE2F054" w14:textId="77777777" w:rsidR="00C930B9" w:rsidRPr="00C930B9" w:rsidRDefault="00C930B9" w:rsidP="00C930B9">
            <w:pPr>
              <w:spacing w:after="120"/>
              <w:rPr>
                <w:rFonts w:ascii="Calibri Light" w:hAnsi="Calibri Light"/>
                <w:sz w:val="16"/>
                <w:szCs w:val="16"/>
              </w:rPr>
            </w:pPr>
            <w:del w:id="5870" w:author="Ashan Senel Asmone" w:date="2016-03-21T21:03:00Z">
              <w:r w:rsidRPr="00C930B9" w:rsidDel="0088204E">
                <w:rPr>
                  <w:rFonts w:ascii="Calibri Light" w:hAnsi="Calibri Light"/>
                  <w:sz w:val="16"/>
                  <w:szCs w:val="16"/>
                </w:rPr>
                <w:delText>SS 397 : Methods of testing cement</w:delText>
              </w:r>
            </w:del>
          </w:p>
          <w:p w14:paraId="3F2A7053" w14:textId="77777777" w:rsidR="00401C5E" w:rsidRPr="00C930B9" w:rsidRDefault="00401C5E" w:rsidP="00401C5E">
            <w:pPr>
              <w:spacing w:after="120"/>
              <w:rPr>
                <w:rFonts w:ascii="Calibri Light" w:hAnsi="Calibri Light"/>
                <w:sz w:val="16"/>
                <w:szCs w:val="16"/>
              </w:rPr>
            </w:pPr>
          </w:p>
        </w:tc>
      </w:tr>
      <w:tr w:rsidR="00401C5E" w:rsidRPr="004F3C8C" w14:paraId="7DDA3A10" w14:textId="77777777" w:rsidTr="00401C5E">
        <w:tc>
          <w:tcPr>
            <w:tcW w:w="685" w:type="dxa"/>
          </w:tcPr>
          <w:p w14:paraId="33457F6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C35A368" w14:textId="77777777" w:rsidR="00C930B9" w:rsidRPr="00C930B9" w:rsidRDefault="00C930B9" w:rsidP="00C930B9">
            <w:pPr>
              <w:spacing w:after="120"/>
              <w:rPr>
                <w:rFonts w:ascii="Calibri Light" w:hAnsi="Calibri Light"/>
                <w:sz w:val="16"/>
                <w:szCs w:val="16"/>
              </w:rPr>
            </w:pPr>
            <w:r w:rsidRPr="00C930B9">
              <w:rPr>
                <w:rFonts w:ascii="Calibri Light" w:hAnsi="Calibri Light"/>
                <w:b/>
                <w:bCs/>
                <w:sz w:val="16"/>
                <w:szCs w:val="16"/>
                <w:u w:val="single"/>
              </w:rPr>
              <w:t>Masonry</w:t>
            </w:r>
          </w:p>
          <w:p w14:paraId="00CA9278" w14:textId="77777777" w:rsidR="00C930B9" w:rsidRPr="00C930B9" w:rsidRDefault="00C930B9" w:rsidP="00C930B9">
            <w:pPr>
              <w:spacing w:after="120"/>
              <w:rPr>
                <w:rFonts w:ascii="Calibri Light" w:hAnsi="Calibri Light"/>
                <w:sz w:val="16"/>
                <w:szCs w:val="16"/>
              </w:rPr>
            </w:pPr>
            <w:del w:id="5871" w:author="Ashan Asmone" w:date="2016-03-31T11:56:00Z">
              <w:r w:rsidRPr="00C930B9" w:rsidDel="00140F61">
                <w:rPr>
                  <w:rFonts w:ascii="Calibri Light" w:hAnsi="Calibri Light"/>
                  <w:sz w:val="16"/>
                  <w:szCs w:val="16"/>
                </w:rPr>
                <w:delText>ISO 6105:1988 Abrasive products; segmented saws for machining of stone and masonry cutting; dimensions of steel blades</w:delText>
              </w:r>
            </w:del>
          </w:p>
          <w:p w14:paraId="7661B638" w14:textId="77777777" w:rsidR="00C930B9" w:rsidRPr="00C930B9" w:rsidRDefault="00C930B9" w:rsidP="00C930B9">
            <w:pPr>
              <w:spacing w:after="120"/>
              <w:rPr>
                <w:rFonts w:ascii="Calibri Light" w:hAnsi="Calibri Light"/>
                <w:sz w:val="16"/>
                <w:szCs w:val="16"/>
              </w:rPr>
            </w:pPr>
            <w:del w:id="5872" w:author="Ashan Asmone" w:date="2016-03-31T11:56:00Z">
              <w:r w:rsidRPr="00C930B9" w:rsidDel="00140F61">
                <w:rPr>
                  <w:rFonts w:ascii="Calibri Light" w:hAnsi="Calibri Light"/>
                  <w:sz w:val="16"/>
                  <w:szCs w:val="16"/>
                </w:rPr>
                <w:delText>ISO 9652-4:2000 Masonry - Part 4: Test methods</w:delText>
              </w:r>
            </w:del>
            <w:ins w:id="5873" w:author="Ashan Asmone" w:date="2016-03-31T11:56:00Z">
              <w:r w:rsidR="00140F61">
                <w:rPr>
                  <w:rFonts w:ascii="Calibri Light" w:hAnsi="Calibri Light"/>
                  <w:sz w:val="16"/>
                  <w:szCs w:val="16"/>
                </w:rPr>
                <w:t>ISO 9652-4:2000 Masonry - Part 4: Test methods</w:t>
              </w:r>
            </w:ins>
          </w:p>
          <w:p w14:paraId="1D987E21" w14:textId="77777777" w:rsidR="00C930B9" w:rsidRPr="00C930B9" w:rsidRDefault="00C930B9" w:rsidP="00C930B9">
            <w:pPr>
              <w:spacing w:after="120"/>
              <w:rPr>
                <w:rFonts w:ascii="Calibri Light" w:hAnsi="Calibri Light"/>
                <w:sz w:val="16"/>
                <w:szCs w:val="16"/>
              </w:rPr>
            </w:pPr>
            <w:del w:id="5874" w:author="Ashan Asmone" w:date="2016-03-31T11:57:00Z">
              <w:r w:rsidRPr="00C930B9" w:rsidDel="00140F61">
                <w:rPr>
                  <w:rFonts w:ascii="Calibri Light" w:hAnsi="Calibri Light"/>
                  <w:sz w:val="16"/>
                  <w:szCs w:val="16"/>
                </w:rPr>
                <w:delText>ISO 9652-5:2000 Masonry - Part 5: Vocabulary</w:delText>
              </w:r>
            </w:del>
            <w:ins w:id="5875" w:author="Ashan Asmone" w:date="2016-03-31T11:57:00Z">
              <w:r w:rsidR="00140F61">
                <w:rPr>
                  <w:rFonts w:ascii="Calibri Light" w:hAnsi="Calibri Light"/>
                  <w:sz w:val="16"/>
                  <w:szCs w:val="16"/>
                </w:rPr>
                <w:t>ISO 9652-5:2000 Masonry - Part 5: Vocabulary</w:t>
              </w:r>
            </w:ins>
          </w:p>
          <w:p w14:paraId="7E2B79B2" w14:textId="77777777" w:rsidR="00C930B9" w:rsidRPr="00C930B9" w:rsidRDefault="00C930B9" w:rsidP="00C930B9">
            <w:pPr>
              <w:spacing w:after="120"/>
              <w:rPr>
                <w:rFonts w:ascii="Calibri Light" w:hAnsi="Calibri Light"/>
                <w:sz w:val="16"/>
                <w:szCs w:val="16"/>
              </w:rPr>
            </w:pPr>
            <w:del w:id="5876" w:author="Ashan Asmone" w:date="2016-03-31T11:58:00Z">
              <w:r w:rsidRPr="00C930B9" w:rsidDel="00140F61">
                <w:rPr>
                  <w:rFonts w:ascii="Calibri Light" w:hAnsi="Calibri Light"/>
                  <w:sz w:val="16"/>
                  <w:szCs w:val="16"/>
                </w:rPr>
                <w:delText>ISO 12678-1:1996 Refractory products - Measurement of dimensions and external defects of refractory bricks - Part 1: Dimensions and conformity to drawings</w:delText>
              </w:r>
            </w:del>
            <w:ins w:id="5877" w:author="Ashan Asmone" w:date="2016-03-31T11:58:00Z">
              <w:r w:rsidR="00140F61">
                <w:rPr>
                  <w:rFonts w:ascii="Calibri Light" w:hAnsi="Calibri Light"/>
                  <w:sz w:val="16"/>
                  <w:szCs w:val="16"/>
                </w:rPr>
                <w:t>ISO 12678-1:1996 Refractory products - Measurement of dimensions and external defects of refractory bricks - Part 1: Dimensions and conformity to drawings</w:t>
              </w:r>
            </w:ins>
          </w:p>
          <w:p w14:paraId="64E8AD54" w14:textId="77777777" w:rsidR="00C930B9" w:rsidRPr="00C930B9" w:rsidRDefault="00C930B9" w:rsidP="00C930B9">
            <w:pPr>
              <w:spacing w:after="120"/>
              <w:rPr>
                <w:rFonts w:ascii="Calibri Light" w:hAnsi="Calibri Light"/>
                <w:sz w:val="16"/>
                <w:szCs w:val="16"/>
              </w:rPr>
            </w:pPr>
            <w:del w:id="5878" w:author="Ashan Asmone" w:date="2016-03-31T12:00:00Z">
              <w:r w:rsidRPr="00C930B9" w:rsidDel="00140F61">
                <w:rPr>
                  <w:rFonts w:ascii="Calibri Light" w:hAnsi="Calibri Light"/>
                  <w:sz w:val="16"/>
                  <w:szCs w:val="16"/>
                </w:rPr>
                <w:delText>ISO 12678-2:1996</w:delText>
              </w:r>
            </w:del>
            <w:r w:rsidRPr="00C930B9">
              <w:rPr>
                <w:rFonts w:ascii="Calibri Light" w:hAnsi="Calibri Light"/>
                <w:sz w:val="16"/>
                <w:szCs w:val="16"/>
              </w:rPr>
              <w:t> </w:t>
            </w:r>
            <w:r w:rsidRPr="00C930B9">
              <w:rPr>
                <w:rFonts w:ascii="Calibri Light" w:hAnsi="Calibri Light"/>
                <w:sz w:val="16"/>
                <w:szCs w:val="16"/>
              </w:rPr>
              <w:br/>
            </w:r>
            <w:del w:id="5879" w:author="Ashan Asmone" w:date="2016-03-31T12:00:00Z">
              <w:r w:rsidRPr="00C930B9" w:rsidDel="00140F61">
                <w:rPr>
                  <w:rFonts w:ascii="Calibri Light" w:hAnsi="Calibri Light"/>
                  <w:sz w:val="16"/>
                  <w:szCs w:val="16"/>
                </w:rPr>
                <w:delText>Refractory products - Measurement of dimensions and external defects of refractory bricks - Part 2: Corner and edge defects and other surface imperfections</w:delText>
              </w:r>
            </w:del>
            <w:ins w:id="5880" w:author="Ashan Asmone" w:date="2016-03-31T12:00:00Z">
              <w:r w:rsidR="00140F61">
                <w:rPr>
                  <w:rFonts w:ascii="Calibri Light" w:hAnsi="Calibri Light"/>
                  <w:sz w:val="16"/>
                  <w:szCs w:val="16"/>
                </w:rPr>
                <w:t>ISO 12678-2:1996 Refractory products - Measurement of dimensions and external defects of refractory bricks - Part 2: Corner and edge defects and other surface imperfections</w:t>
              </w:r>
            </w:ins>
          </w:p>
          <w:p w14:paraId="4D4E5F88" w14:textId="77777777" w:rsidR="00C930B9" w:rsidRPr="00C930B9" w:rsidRDefault="00C930B9" w:rsidP="00C930B9">
            <w:pPr>
              <w:spacing w:after="120"/>
              <w:rPr>
                <w:rFonts w:ascii="Calibri Light" w:hAnsi="Calibri Light"/>
                <w:sz w:val="16"/>
                <w:szCs w:val="16"/>
              </w:rPr>
            </w:pPr>
            <w:r w:rsidRPr="00C930B9">
              <w:rPr>
                <w:rFonts w:ascii="Calibri Light" w:hAnsi="Calibri Light"/>
                <w:b/>
                <w:bCs/>
                <w:sz w:val="16"/>
                <w:szCs w:val="16"/>
                <w:u w:val="single"/>
              </w:rPr>
              <w:t>Sealant</w:t>
            </w:r>
          </w:p>
          <w:p w14:paraId="52B3D373" w14:textId="77777777" w:rsidR="00C930B9" w:rsidRPr="00C930B9" w:rsidRDefault="00C930B9" w:rsidP="00C930B9">
            <w:pPr>
              <w:spacing w:after="120"/>
              <w:rPr>
                <w:rFonts w:ascii="Calibri Light" w:hAnsi="Calibri Light"/>
                <w:sz w:val="16"/>
                <w:szCs w:val="16"/>
              </w:rPr>
            </w:pPr>
            <w:del w:id="5881" w:author="Ashan Asmone" w:date="2016-03-31T12:01:00Z">
              <w:r w:rsidRPr="00C930B9" w:rsidDel="00140F61">
                <w:rPr>
                  <w:rFonts w:ascii="Calibri Light" w:hAnsi="Calibri Light"/>
                  <w:sz w:val="16"/>
                  <w:szCs w:val="16"/>
                </w:rPr>
                <w:delText>ISO 10563:1991 Building construction; sealants for joints; determination of change in mass and volume</w:delText>
              </w:r>
            </w:del>
            <w:ins w:id="5882" w:author="Ashan Asmone" w:date="2016-03-31T12:01:00Z">
              <w:r w:rsidR="00140F61">
                <w:rPr>
                  <w:rFonts w:ascii="Calibri Light" w:hAnsi="Calibri Light"/>
                  <w:sz w:val="16"/>
                  <w:szCs w:val="16"/>
                </w:rPr>
                <w:t>ISO 10563:2005 Building construction - Sealants - Determination of change in mass and volume</w:t>
              </w:r>
            </w:ins>
          </w:p>
          <w:p w14:paraId="57C3C3F5" w14:textId="77777777" w:rsidR="00C930B9" w:rsidRPr="00C930B9" w:rsidRDefault="00C930B9" w:rsidP="00C930B9">
            <w:pPr>
              <w:spacing w:after="120"/>
              <w:rPr>
                <w:rFonts w:ascii="Calibri Light" w:hAnsi="Calibri Light"/>
                <w:sz w:val="16"/>
                <w:szCs w:val="16"/>
              </w:rPr>
            </w:pPr>
            <w:del w:id="5883" w:author="Ashan Asmone" w:date="2016-03-31T12:02:00Z">
              <w:r w:rsidRPr="00C930B9" w:rsidDel="002D4ACA">
                <w:rPr>
                  <w:rFonts w:ascii="Calibri Light" w:hAnsi="Calibri Light"/>
                  <w:sz w:val="16"/>
                  <w:szCs w:val="16"/>
                </w:rPr>
                <w:delText>ISO 10590:1991 Building construction; sealants; determination of adhesion/cohesion properties at maintained extension after immersion in water</w:delText>
              </w:r>
            </w:del>
            <w:ins w:id="5884" w:author="Ashan Asmone" w:date="2016-03-31T12:02:00Z">
              <w:r w:rsidR="002D4ACA">
                <w:rPr>
                  <w:rFonts w:ascii="Calibri Light" w:hAnsi="Calibri Light"/>
                  <w:sz w:val="16"/>
                  <w:szCs w:val="16"/>
                </w:rPr>
                <w:t>ISO 10590:2005 Building construction - Sealants - Determination of tensile properties of sealants at maintained extension after immersion in water</w:t>
              </w:r>
            </w:ins>
          </w:p>
          <w:p w14:paraId="0C417E66" w14:textId="77777777" w:rsidR="00C930B9" w:rsidRPr="00C930B9" w:rsidRDefault="00C930B9" w:rsidP="00C930B9">
            <w:pPr>
              <w:spacing w:after="120"/>
              <w:rPr>
                <w:rFonts w:ascii="Calibri Light" w:hAnsi="Calibri Light"/>
                <w:sz w:val="16"/>
                <w:szCs w:val="16"/>
              </w:rPr>
            </w:pPr>
            <w:del w:id="5885" w:author="Ashan Asmone" w:date="2016-03-31T12:03:00Z">
              <w:r w:rsidRPr="00C930B9" w:rsidDel="002D4ACA">
                <w:rPr>
                  <w:rFonts w:ascii="Calibri Light" w:hAnsi="Calibri Light"/>
                  <w:sz w:val="16"/>
                  <w:szCs w:val="16"/>
                </w:rPr>
                <w:delText>ISO 10591:1991 Building construction; sealants; determination of adhesion/cohesion properties after immersion in water</w:delText>
              </w:r>
            </w:del>
            <w:ins w:id="5886" w:author="Ashan Asmone" w:date="2016-03-31T12:03:00Z">
              <w:r w:rsidR="002D4ACA">
                <w:rPr>
                  <w:rFonts w:ascii="Calibri Light" w:hAnsi="Calibri Light"/>
                  <w:sz w:val="16"/>
                  <w:szCs w:val="16"/>
                </w:rPr>
                <w:t>ISO 10591:2005 Building construction -- Sealants -- Determination of adhesion/cohesion properties of sealants after immersion in water</w:t>
              </w:r>
            </w:ins>
          </w:p>
          <w:p w14:paraId="479AD437" w14:textId="77777777" w:rsidR="00C930B9" w:rsidRPr="00C930B9" w:rsidRDefault="00C930B9" w:rsidP="00C930B9">
            <w:pPr>
              <w:spacing w:after="120"/>
              <w:rPr>
                <w:rFonts w:ascii="Calibri Light" w:hAnsi="Calibri Light"/>
                <w:sz w:val="16"/>
                <w:szCs w:val="16"/>
              </w:rPr>
            </w:pPr>
            <w:del w:id="5887" w:author="Ashan Asmone" w:date="2016-03-31T12:04:00Z">
              <w:r w:rsidRPr="00C930B9" w:rsidDel="002D4ACA">
                <w:rPr>
                  <w:rFonts w:ascii="Calibri Light" w:hAnsi="Calibri Light"/>
                  <w:sz w:val="16"/>
                  <w:szCs w:val="16"/>
                </w:rPr>
                <w:delText>ISO 11431:1993 Building construction; sealants; determination of adhesion/cohesion properties after exposure to artificial light through glass</w:delText>
              </w:r>
            </w:del>
            <w:ins w:id="5888" w:author="Ashan Asmone" w:date="2016-03-31T12:04:00Z">
              <w:r w:rsidR="002D4ACA">
                <w:rPr>
                  <w:rFonts w:ascii="Calibri Light" w:hAnsi="Calibri Light"/>
                  <w:sz w:val="16"/>
                  <w:szCs w:val="16"/>
                </w:rPr>
                <w:t>ISO 11431:2002 Building construction -- Jointing products -- Determination of adhesion/cohesion properties of sealants after exposure to heat, water and artificial light through glass</w:t>
              </w:r>
            </w:ins>
          </w:p>
          <w:p w14:paraId="19CC0E8F" w14:textId="77777777" w:rsidR="00C930B9" w:rsidRPr="00C930B9" w:rsidRDefault="00C930B9" w:rsidP="00C930B9">
            <w:pPr>
              <w:spacing w:after="120"/>
              <w:rPr>
                <w:rFonts w:ascii="Calibri Light" w:hAnsi="Calibri Light"/>
                <w:sz w:val="16"/>
                <w:szCs w:val="16"/>
              </w:rPr>
            </w:pPr>
            <w:del w:id="5889" w:author="Ashan Asmone" w:date="2016-03-31T12:05:00Z">
              <w:r w:rsidRPr="00C930B9" w:rsidDel="002D4ACA">
                <w:rPr>
                  <w:rFonts w:ascii="Calibri Light" w:hAnsi="Calibri Light"/>
                  <w:sz w:val="16"/>
                  <w:szCs w:val="16"/>
                </w:rPr>
                <w:delText>ISO 11432:1993 Building construction; sealants; determination of resistance to compression</w:delText>
              </w:r>
            </w:del>
            <w:ins w:id="5890" w:author="Ashan Asmone" w:date="2016-03-31T12:05:00Z">
              <w:r w:rsidR="002D4ACA">
                <w:rPr>
                  <w:rFonts w:ascii="Calibri Light" w:hAnsi="Calibri Light"/>
                  <w:sz w:val="16"/>
                  <w:szCs w:val="16"/>
                </w:rPr>
                <w:t>ISO 11432:2005 Building construction -- Sealants -- Determination of resistance to compression</w:t>
              </w:r>
            </w:ins>
          </w:p>
          <w:p w14:paraId="44574FDA" w14:textId="77777777" w:rsidR="00C930B9" w:rsidRPr="00C930B9" w:rsidRDefault="00C930B9" w:rsidP="00C930B9">
            <w:pPr>
              <w:spacing w:after="120"/>
              <w:rPr>
                <w:rFonts w:ascii="Calibri Light" w:hAnsi="Calibri Light"/>
                <w:sz w:val="16"/>
                <w:szCs w:val="16"/>
              </w:rPr>
            </w:pPr>
            <w:del w:id="5891" w:author="Ashan Asmone" w:date="2016-03-31T12:06:00Z">
              <w:r w:rsidRPr="00C930B9" w:rsidDel="002D4ACA">
                <w:rPr>
                  <w:rFonts w:ascii="Calibri Light" w:hAnsi="Calibri Light"/>
                  <w:sz w:val="16"/>
                  <w:szCs w:val="16"/>
                </w:rPr>
                <w:delText>SO 11600:1993 Building construction; sealants; classification and requirements</w:delText>
              </w:r>
            </w:del>
            <w:ins w:id="5892" w:author="Ashan Asmone" w:date="2016-03-31T12:06:00Z">
              <w:r w:rsidR="002D4ACA">
                <w:rPr>
                  <w:rFonts w:ascii="Calibri Light" w:hAnsi="Calibri Light"/>
                  <w:sz w:val="16"/>
                  <w:szCs w:val="16"/>
                </w:rPr>
                <w:t>ISO 11600:2002 Building construction -- Jointing products -- Classification and requirements for sealants</w:t>
              </w:r>
            </w:ins>
          </w:p>
          <w:p w14:paraId="649F381B" w14:textId="77777777" w:rsidR="00C930B9" w:rsidRPr="00C930B9" w:rsidRDefault="00C930B9" w:rsidP="00C930B9">
            <w:pPr>
              <w:spacing w:after="120"/>
              <w:rPr>
                <w:rFonts w:ascii="Calibri Light" w:hAnsi="Calibri Light"/>
                <w:sz w:val="16"/>
                <w:szCs w:val="16"/>
              </w:rPr>
            </w:pPr>
            <w:del w:id="5893" w:author="Ashan Asmone" w:date="2016-03-31T12:07:00Z">
              <w:r w:rsidRPr="00C930B9" w:rsidDel="002D4ACA">
                <w:rPr>
                  <w:rFonts w:ascii="Calibri Light" w:hAnsi="Calibri Light"/>
                  <w:sz w:val="16"/>
                  <w:szCs w:val="16"/>
                </w:rPr>
                <w:delText>ISO 13638:1996 Building construction - Sealants - Determination of resistance to prolonged exposure to water</w:delText>
              </w:r>
            </w:del>
            <w:ins w:id="5894" w:author="Ashan Asmone" w:date="2016-03-31T12:07:00Z">
              <w:r w:rsidR="002D4ACA">
                <w:rPr>
                  <w:rFonts w:ascii="Calibri Light" w:hAnsi="Calibri Light"/>
                  <w:sz w:val="16"/>
                  <w:szCs w:val="16"/>
                </w:rPr>
                <w:t>ISO 13638:1996 Building construction - Sealants - Determination of resistance to prolonged exposure to water</w:t>
              </w:r>
            </w:ins>
          </w:p>
          <w:p w14:paraId="4B3862D0" w14:textId="77777777" w:rsidR="00C930B9" w:rsidRPr="00C930B9" w:rsidRDefault="00C930B9" w:rsidP="00C930B9">
            <w:pPr>
              <w:spacing w:after="120"/>
              <w:rPr>
                <w:rFonts w:ascii="Calibri Light" w:hAnsi="Calibri Light"/>
                <w:sz w:val="16"/>
                <w:szCs w:val="16"/>
              </w:rPr>
            </w:pPr>
            <w:del w:id="5895" w:author="Ashan Asmone" w:date="2016-03-31T12:08:00Z">
              <w:r w:rsidRPr="00C930B9" w:rsidDel="002D4ACA">
                <w:rPr>
                  <w:rFonts w:ascii="Calibri Light" w:hAnsi="Calibri Light"/>
                  <w:sz w:val="16"/>
                  <w:szCs w:val="16"/>
                </w:rPr>
                <w:delText>ISO 8340:1984/Cor 1:1995 Building construction - Jointing products - Sealants - Determination of tensile properties at maintained extension; Technical Corrigendum 1</w:delText>
              </w:r>
            </w:del>
            <w:ins w:id="5896" w:author="Ashan Asmone" w:date="2016-03-31T12:08:00Z">
              <w:r w:rsidR="002D4ACA">
                <w:rPr>
                  <w:rFonts w:ascii="Calibri Light" w:hAnsi="Calibri Light"/>
                  <w:sz w:val="16"/>
                  <w:szCs w:val="16"/>
                </w:rPr>
                <w:t>ISO 8340:2005 Building construction -- Sealants -- Determination of tensile properties at maintained extension</w:t>
              </w:r>
            </w:ins>
          </w:p>
          <w:p w14:paraId="4D339AD5" w14:textId="77777777" w:rsidR="00C930B9" w:rsidRPr="00C930B9" w:rsidRDefault="00C930B9" w:rsidP="00C930B9">
            <w:pPr>
              <w:spacing w:after="120"/>
              <w:rPr>
                <w:rFonts w:ascii="Calibri Light" w:hAnsi="Calibri Light"/>
                <w:sz w:val="16"/>
                <w:szCs w:val="16"/>
              </w:rPr>
            </w:pPr>
            <w:del w:id="5897" w:author="Ashan Asmone" w:date="2016-03-31T12:09:00Z">
              <w:r w:rsidRPr="00C930B9" w:rsidDel="002D4ACA">
                <w:rPr>
                  <w:rFonts w:ascii="Calibri Light" w:hAnsi="Calibri Light"/>
                  <w:sz w:val="16"/>
                  <w:szCs w:val="16"/>
                </w:rPr>
                <w:delText>ISO 8394:1988 Building construction; jointing products; determination of extrudability of one-component sealants</w:delText>
              </w:r>
            </w:del>
            <w:ins w:id="5898" w:author="Ashan Asmone" w:date="2016-03-31T12:09:00Z">
              <w:r w:rsidR="002D4ACA">
                <w:rPr>
                  <w:rFonts w:ascii="Calibri Light" w:hAnsi="Calibri Light"/>
                  <w:sz w:val="16"/>
                  <w:szCs w:val="16"/>
                </w:rPr>
                <w:t>ISO 8394-1:2010 Building construction -- Jointing products -- Part 1: Determination of extrudability of sealants</w:t>
              </w:r>
            </w:ins>
          </w:p>
          <w:p w14:paraId="4FC7ABFA" w14:textId="77777777" w:rsidR="00C930B9" w:rsidRPr="00C930B9" w:rsidRDefault="00C930B9" w:rsidP="00C930B9">
            <w:pPr>
              <w:spacing w:after="120"/>
              <w:rPr>
                <w:rFonts w:ascii="Calibri Light" w:hAnsi="Calibri Light"/>
                <w:sz w:val="16"/>
                <w:szCs w:val="16"/>
              </w:rPr>
            </w:pPr>
            <w:del w:id="5899" w:author="Ashan Asmone" w:date="2016-03-31T12:11:00Z">
              <w:r w:rsidRPr="00C930B9" w:rsidDel="002D4ACA">
                <w:rPr>
                  <w:rFonts w:ascii="Calibri Light" w:hAnsi="Calibri Light"/>
                  <w:sz w:val="16"/>
                  <w:szCs w:val="16"/>
                </w:rPr>
                <w:delText>ISO 9047:2001 Building construction - Jointing products - Determination of adhesion/cohesion properties of sealants at variable temperatures</w:delText>
              </w:r>
            </w:del>
            <w:ins w:id="5900" w:author="Ashan Asmone" w:date="2016-03-31T12:11:00Z">
              <w:r w:rsidR="002D4ACA">
                <w:rPr>
                  <w:rFonts w:ascii="Calibri Light" w:hAnsi="Calibri Light"/>
                  <w:sz w:val="16"/>
                  <w:szCs w:val="16"/>
                </w:rPr>
                <w:t>ISO 9047:2001 Building construction - Jointing products - Determination of adhesion/cohesion properties of sealants at variable temperatures</w:t>
              </w:r>
            </w:ins>
          </w:p>
          <w:p w14:paraId="3A1D846A" w14:textId="77777777" w:rsidR="00C930B9" w:rsidRPr="00C930B9" w:rsidRDefault="00C930B9" w:rsidP="00C930B9">
            <w:pPr>
              <w:spacing w:after="120"/>
              <w:rPr>
                <w:rFonts w:ascii="Calibri Light" w:hAnsi="Calibri Light"/>
                <w:sz w:val="16"/>
                <w:szCs w:val="16"/>
              </w:rPr>
            </w:pPr>
            <w:r w:rsidRPr="00C930B9">
              <w:rPr>
                <w:rFonts w:ascii="Calibri Light" w:hAnsi="Calibri Light"/>
                <w:b/>
                <w:bCs/>
                <w:sz w:val="16"/>
                <w:szCs w:val="16"/>
                <w:u w:val="single"/>
              </w:rPr>
              <w:t>Waterproofing for masonry</w:t>
            </w:r>
          </w:p>
          <w:p w14:paraId="196DB43F" w14:textId="77777777" w:rsidR="00C930B9" w:rsidRPr="00C930B9" w:rsidRDefault="00C930B9" w:rsidP="00C930B9">
            <w:pPr>
              <w:spacing w:after="120"/>
              <w:rPr>
                <w:rFonts w:ascii="Calibri Light" w:hAnsi="Calibri Light"/>
                <w:sz w:val="16"/>
                <w:szCs w:val="16"/>
              </w:rPr>
            </w:pPr>
            <w:del w:id="5901" w:author="Ashan Asmone" w:date="2016-03-31T12:12:00Z">
              <w:r w:rsidRPr="00C930B9"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5902" w:author="Ashan Asmone" w:date="2016-03-31T12:12:00Z">
              <w:r w:rsidR="002D4ACA">
                <w:rPr>
                  <w:rFonts w:ascii="Calibri Light" w:hAnsi="Calibri Light"/>
                  <w:sz w:val="16"/>
                  <w:szCs w:val="16"/>
                </w:rPr>
                <w:t>ISO 7783:2011 Paints and varnishes -- Determination of water-vapour transmission properties -- Cup method</w:t>
              </w:r>
            </w:ins>
            <w:r w:rsidRPr="00C930B9">
              <w:rPr>
                <w:rFonts w:ascii="Calibri Light" w:hAnsi="Calibri Light"/>
                <w:sz w:val="16"/>
                <w:szCs w:val="16"/>
              </w:rPr>
              <w:t> </w:t>
            </w:r>
          </w:p>
          <w:p w14:paraId="20A89148" w14:textId="77777777" w:rsidR="00401C5E" w:rsidRPr="00C930B9" w:rsidRDefault="00401C5E" w:rsidP="00401C5E">
            <w:pPr>
              <w:spacing w:after="120"/>
              <w:rPr>
                <w:rFonts w:ascii="Calibri Light" w:hAnsi="Calibri Light"/>
                <w:sz w:val="16"/>
                <w:szCs w:val="16"/>
              </w:rPr>
            </w:pPr>
          </w:p>
        </w:tc>
      </w:tr>
    </w:tbl>
    <w:p w14:paraId="37F27FE2" w14:textId="77777777" w:rsidR="00401C5E" w:rsidRDefault="00401C5E" w:rsidP="00401C5E">
      <w:pPr>
        <w:rPr>
          <w:sz w:val="16"/>
          <w:szCs w:val="16"/>
          <w:lang w:val="en-US"/>
        </w:rPr>
      </w:pPr>
    </w:p>
    <w:p w14:paraId="6D20D58B" w14:textId="77777777" w:rsidR="00401C5E" w:rsidRDefault="004A0C92" w:rsidP="00BE71DE">
      <w:pPr>
        <w:pStyle w:val="Heading2"/>
        <w:rPr>
          <w:lang w:val="en-US"/>
        </w:rPr>
      </w:pPr>
      <w:r>
        <w:rPr>
          <w:lang w:val="en-US"/>
        </w:rPr>
        <w:t xml:space="preserve">Biological Attack - </w:t>
      </w:r>
      <w:r w:rsidR="00BE71DE" w:rsidRPr="00BE71DE">
        <w:rPr>
          <w:lang w:val="en-US"/>
        </w:rPr>
        <w:t>Fungus growth</w:t>
      </w:r>
    </w:p>
    <w:tbl>
      <w:tblPr>
        <w:tblStyle w:val="TableGrid"/>
        <w:tblW w:w="0" w:type="auto"/>
        <w:tblInd w:w="108" w:type="dxa"/>
        <w:tblLook w:val="04A0" w:firstRow="1" w:lastRow="0" w:firstColumn="1" w:lastColumn="0" w:noHBand="0" w:noVBand="1"/>
      </w:tblPr>
      <w:tblGrid>
        <w:gridCol w:w="685"/>
        <w:gridCol w:w="8449"/>
      </w:tblGrid>
      <w:tr w:rsidR="00401C5E" w:rsidRPr="004F3C8C" w14:paraId="2F75C2E4" w14:textId="77777777" w:rsidTr="00401C5E">
        <w:tc>
          <w:tcPr>
            <w:tcW w:w="685" w:type="dxa"/>
          </w:tcPr>
          <w:p w14:paraId="1FAD2A8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5145991E" w14:textId="77777777" w:rsidR="004A0C92" w:rsidRPr="004A0C92" w:rsidRDefault="004A0C92" w:rsidP="004A0C92">
            <w:pPr>
              <w:spacing w:after="120"/>
              <w:rPr>
                <w:rFonts w:ascii="Calibri Light" w:hAnsi="Calibri Light"/>
                <w:b/>
                <w:sz w:val="16"/>
                <w:szCs w:val="16"/>
              </w:rPr>
            </w:pPr>
            <w:r w:rsidRPr="004A0C92">
              <w:rPr>
                <w:rFonts w:ascii="Calibri Light" w:hAnsi="Calibri Light"/>
                <w:b/>
                <w:sz w:val="16"/>
                <w:szCs w:val="16"/>
              </w:rPr>
              <w:t>Masonry</w:t>
            </w:r>
          </w:p>
          <w:p w14:paraId="760FFB72" w14:textId="77777777" w:rsidR="004A0C92" w:rsidRPr="004A0C92" w:rsidRDefault="004A0C92" w:rsidP="004A0C92">
            <w:pPr>
              <w:spacing w:after="120"/>
              <w:rPr>
                <w:rFonts w:ascii="Calibri Light" w:hAnsi="Calibri Light"/>
                <w:sz w:val="16"/>
                <w:szCs w:val="16"/>
              </w:rPr>
            </w:pPr>
          </w:p>
          <w:p w14:paraId="5E2E45AA" w14:textId="77777777" w:rsidR="004A0C92" w:rsidRPr="004A0C92" w:rsidRDefault="004A0C92" w:rsidP="004A0C92">
            <w:pPr>
              <w:spacing w:after="120"/>
              <w:rPr>
                <w:rFonts w:ascii="Calibri Light" w:hAnsi="Calibri Light"/>
                <w:sz w:val="16"/>
                <w:szCs w:val="16"/>
              </w:rPr>
            </w:pPr>
            <w:del w:id="5903" w:author="Ashan Asmone" w:date="2016-03-31T12:23:00Z">
              <w:r w:rsidRPr="004A0C92" w:rsidDel="00273739">
                <w:rPr>
                  <w:rFonts w:ascii="Calibri Light" w:hAnsi="Calibri Light"/>
                  <w:sz w:val="16"/>
                  <w:szCs w:val="16"/>
                </w:rPr>
                <w:delText>BS 890:1995 Specification for building lime</w:delText>
              </w:r>
            </w:del>
            <w:ins w:id="5904" w:author="Ashan Asmone" w:date="2016-03-31T12:23:00Z">
              <w:r w:rsidR="00273739">
                <w:rPr>
                  <w:rFonts w:ascii="Calibri Light" w:hAnsi="Calibri Light"/>
                  <w:sz w:val="16"/>
                  <w:szCs w:val="16"/>
                </w:rPr>
                <w:t>BS EN 459-1:2015 Building lime. Definitions, specifications and conformity criteria</w:t>
              </w:r>
            </w:ins>
            <w:del w:id="5905" w:author="Ashan Senel Asmone" w:date="2016-03-21T16:33:00Z">
              <w:r w:rsidRPr="004A0C92" w:rsidDel="00A42019">
                <w:rPr>
                  <w:rFonts w:ascii="Calibri Light" w:hAnsi="Calibri Light"/>
                  <w:sz w:val="16"/>
                  <w:szCs w:val="16"/>
                </w:rPr>
                <w:delText>s</w:delText>
              </w:r>
            </w:del>
            <w:ins w:id="5906" w:author="Ashan Senel Asmone" w:date="2016-03-21T16:33:00Z">
              <w:r w:rsidR="00A42019">
                <w:rPr>
                  <w:rFonts w:ascii="Calibri Light" w:hAnsi="Calibri Light"/>
                  <w:sz w:val="16"/>
                  <w:szCs w:val="16"/>
                </w:rPr>
                <w:t>BS EN 459-1:2015 Building lime. Definitions, specifications and conformity criteria</w:t>
              </w:r>
            </w:ins>
          </w:p>
          <w:p w14:paraId="30337156" w14:textId="77777777" w:rsidR="004A0C92" w:rsidRPr="004A0C92" w:rsidRDefault="004A0C92" w:rsidP="004A0C92">
            <w:pPr>
              <w:spacing w:after="120"/>
              <w:rPr>
                <w:rFonts w:ascii="Calibri Light" w:hAnsi="Calibri Light"/>
                <w:sz w:val="16"/>
                <w:szCs w:val="16"/>
              </w:rPr>
            </w:pPr>
          </w:p>
          <w:p w14:paraId="408FBD45" w14:textId="77777777" w:rsidR="004A0C92" w:rsidRPr="004A0C92" w:rsidRDefault="004A0C92" w:rsidP="004A0C92">
            <w:pPr>
              <w:spacing w:after="120"/>
              <w:rPr>
                <w:rFonts w:ascii="Calibri Light" w:hAnsi="Calibri Light"/>
                <w:sz w:val="16"/>
                <w:szCs w:val="16"/>
              </w:rPr>
            </w:pPr>
            <w:del w:id="5907" w:author="Ashan Senel Asmone" w:date="2016-03-21T16:36:00Z">
              <w:r w:rsidRPr="004A0C92" w:rsidDel="00A42019">
                <w:rPr>
                  <w:rFonts w:ascii="Calibri Light" w:hAnsi="Calibri Light"/>
                  <w:sz w:val="16"/>
                  <w:szCs w:val="16"/>
                </w:rPr>
                <w:delText>BS 3921:1985 Specification for clay bricks</w:delText>
              </w:r>
            </w:del>
            <w:ins w:id="5908" w:author="Ashan Senel Asmone" w:date="2016-03-21T16:36:00Z">
              <w:r w:rsidR="00A42019">
                <w:rPr>
                  <w:rFonts w:ascii="Calibri Light" w:hAnsi="Calibri Light"/>
                  <w:sz w:val="16"/>
                  <w:szCs w:val="16"/>
                </w:rPr>
                <w:t xml:space="preserve">BS EN 772-3:1998 Methods of test for masonry units. Determination of net volume and percentage of voids of clay masonry units by hydrostatic weighing/ </w:t>
              </w:r>
            </w:ins>
            <w:ins w:id="5909"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ins w:id="5910" w:author="Ashan Senel Asmone" w:date="2016-03-21T16:36:00Z">
              <w:r w:rsidR="00A42019">
                <w:rPr>
                  <w:rFonts w:ascii="Calibri Light" w:hAnsi="Calibri Light"/>
                  <w:sz w:val="16"/>
                  <w:szCs w:val="16"/>
                </w:rPr>
                <w:t>/ BS EN 771-1:2011 Specification for masonry units. Clay masonry units</w:t>
              </w:r>
            </w:ins>
          </w:p>
          <w:p w14:paraId="655CCF6A" w14:textId="77777777" w:rsidR="004A0C92" w:rsidRPr="004A0C92" w:rsidRDefault="004A0C92" w:rsidP="004A0C92">
            <w:pPr>
              <w:spacing w:after="120"/>
              <w:rPr>
                <w:rFonts w:ascii="Calibri Light" w:hAnsi="Calibri Light"/>
                <w:sz w:val="16"/>
                <w:szCs w:val="16"/>
              </w:rPr>
            </w:pPr>
          </w:p>
          <w:p w14:paraId="348DFD0F" w14:textId="77777777" w:rsidR="004A0C92" w:rsidRPr="004A0C92" w:rsidRDefault="004A0C92" w:rsidP="004A0C92">
            <w:pPr>
              <w:spacing w:after="120"/>
              <w:rPr>
                <w:rFonts w:ascii="Calibri Light" w:hAnsi="Calibri Light"/>
                <w:sz w:val="16"/>
                <w:szCs w:val="16"/>
              </w:rPr>
            </w:pPr>
            <w:del w:id="5911" w:author="Ashan Senel Asmone" w:date="2016-03-21T16:39:00Z">
              <w:r w:rsidRPr="004A0C92" w:rsidDel="00534DBC">
                <w:rPr>
                  <w:rFonts w:ascii="Calibri Light" w:hAnsi="Calibri Light"/>
                  <w:sz w:val="16"/>
                  <w:szCs w:val="16"/>
                </w:rPr>
                <w:delText>BS 5628-2:2000 Code of practice for use of masonry. Structural use of reinforced and prestressed masonry</w:delText>
              </w:r>
            </w:del>
            <w:ins w:id="5912" w:author="Ashan Senel Asmone" w:date="2016-03-21T16:40:00Z">
              <w:r w:rsidR="00534DBC">
                <w:rPr>
                  <w:rFonts w:ascii="Calibri Light" w:hAnsi="Calibri Light"/>
                  <w:sz w:val="16"/>
                  <w:szCs w:val="16"/>
                </w:rPr>
                <w:t xml:space="preserve">PD 6697:2010 Recommendations for the design of masonry structures to BS EN 1996-1-1 and BS EN 1996-2/ BS EN 1996-3:2006 Eurocode 6. Design of masonry structures. Simplified calculation methods for unreinforced masonry structures/ </w:t>
              </w:r>
            </w:ins>
            <w:ins w:id="5913" w:author="Ashan Senel Asmone" w:date="2016-03-21T16:39:00Z">
              <w:r w:rsidR="00534DBC">
                <w:rPr>
                  <w:rFonts w:ascii="Calibri Light" w:hAnsi="Calibri Light"/>
                  <w:sz w:val="16"/>
                  <w:szCs w:val="16"/>
                </w:rPr>
                <w:t>BS EN 1996-2:2006 Eurocode 6. Design of masonry structures. Design considerations, selection of materials and execution of masonry/ BS EN 1996-1-1:2005+A1:2012 Eurocode 6. Design of masonry structures. General rules for reinforced and unreinforced masonry structures</w:t>
              </w:r>
            </w:ins>
          </w:p>
          <w:p w14:paraId="46320356" w14:textId="77777777" w:rsidR="004A0C92" w:rsidRPr="004A0C92" w:rsidRDefault="004A0C92" w:rsidP="004A0C92">
            <w:pPr>
              <w:spacing w:after="120"/>
              <w:rPr>
                <w:rFonts w:ascii="Calibri Light" w:hAnsi="Calibri Light"/>
                <w:sz w:val="16"/>
                <w:szCs w:val="16"/>
              </w:rPr>
            </w:pPr>
          </w:p>
          <w:p w14:paraId="07B6E0BF" w14:textId="77777777" w:rsidR="004A0C92" w:rsidRPr="004A0C92" w:rsidRDefault="004A0C92" w:rsidP="004A0C92">
            <w:pPr>
              <w:spacing w:after="120"/>
              <w:rPr>
                <w:rFonts w:ascii="Calibri Light" w:hAnsi="Calibri Light"/>
                <w:sz w:val="16"/>
                <w:szCs w:val="16"/>
              </w:rPr>
            </w:pPr>
            <w:del w:id="5914" w:author="Ashan Senel Asmone" w:date="2016-03-21T16:42:00Z">
              <w:r w:rsidRPr="004A0C92" w:rsidDel="00534DBC">
                <w:rPr>
                  <w:rFonts w:ascii="Calibri Light" w:hAnsi="Calibri Light"/>
                  <w:sz w:val="16"/>
                  <w:szCs w:val="16"/>
                </w:rPr>
                <w:delText>BS 5628-3:2001 Code of practice for use of masonry. Materials and components, design and workmanship</w:delText>
              </w:r>
            </w:del>
            <w:ins w:id="5915" w:author="Ashan Senel Asmone" w:date="2016-03-21T16:42:00Z">
              <w:r w:rsidR="00534DBC">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0DD8C573" w14:textId="77777777" w:rsidR="004A0C92" w:rsidRPr="004A0C92" w:rsidRDefault="004A0C92" w:rsidP="004A0C92">
            <w:pPr>
              <w:spacing w:after="120"/>
              <w:rPr>
                <w:rFonts w:ascii="Calibri Light" w:hAnsi="Calibri Light"/>
                <w:sz w:val="16"/>
                <w:szCs w:val="16"/>
              </w:rPr>
            </w:pPr>
          </w:p>
          <w:p w14:paraId="501B79E2" w14:textId="77777777" w:rsidR="004A0C92" w:rsidRPr="004A0C92" w:rsidRDefault="004A0C92" w:rsidP="004A0C92">
            <w:pPr>
              <w:spacing w:after="120"/>
              <w:rPr>
                <w:rFonts w:ascii="Calibri Light" w:hAnsi="Calibri Light"/>
                <w:sz w:val="16"/>
                <w:szCs w:val="16"/>
              </w:rPr>
            </w:pPr>
            <w:del w:id="5916" w:author="Ashan Senel Asmone" w:date="2016-03-21T16:44:00Z">
              <w:r w:rsidRPr="004A0C92" w:rsidDel="00534DBC">
                <w:rPr>
                  <w:rFonts w:ascii="Calibri Light" w:hAnsi="Calibri Light"/>
                  <w:sz w:val="16"/>
                  <w:szCs w:val="16"/>
                </w:rPr>
                <w:delText>BS 6100-5.3:1984 Glossary of building and civil engineering terms. Masonry. Bricks and blocks</w:delText>
              </w:r>
            </w:del>
            <w:ins w:id="5917" w:author="Ashan Senel Asmone" w:date="2016-03-21T16:44:00Z">
              <w:r w:rsidR="00534DBC">
                <w:rPr>
                  <w:rFonts w:ascii="Calibri Light" w:hAnsi="Calibri Light"/>
                  <w:sz w:val="16"/>
                  <w:szCs w:val="16"/>
                </w:rPr>
                <w:t>BS 6100-6:2008 Building and civil engineering. Vocabulary. Construction parts</w:t>
              </w:r>
            </w:ins>
          </w:p>
          <w:p w14:paraId="491FBA47" w14:textId="77777777" w:rsidR="004A0C92" w:rsidRPr="004A0C92" w:rsidRDefault="004A0C92" w:rsidP="004A0C92">
            <w:pPr>
              <w:spacing w:after="120"/>
              <w:rPr>
                <w:rFonts w:ascii="Calibri Light" w:hAnsi="Calibri Light"/>
                <w:sz w:val="16"/>
                <w:szCs w:val="16"/>
              </w:rPr>
            </w:pPr>
          </w:p>
          <w:p w14:paraId="613A1433" w14:textId="77777777" w:rsidR="004A0C92" w:rsidRPr="004A0C92" w:rsidRDefault="004A0C92" w:rsidP="004A0C92">
            <w:pPr>
              <w:spacing w:after="120"/>
              <w:rPr>
                <w:rFonts w:ascii="Calibri Light" w:hAnsi="Calibri Light"/>
                <w:sz w:val="16"/>
                <w:szCs w:val="16"/>
              </w:rPr>
            </w:pPr>
            <w:del w:id="5918" w:author="Ashan Senel Asmone" w:date="2016-03-21T16:45:00Z">
              <w:r w:rsidRPr="004A0C92" w:rsidDel="00534DBC">
                <w:rPr>
                  <w:rFonts w:ascii="Calibri Light" w:hAnsi="Calibri Light"/>
                  <w:sz w:val="16"/>
                  <w:szCs w:val="16"/>
                </w:rPr>
                <w:delText>BS EN 772-1:2000 Methods of test for masonry units. Determination of compressive strength</w:delText>
              </w:r>
            </w:del>
            <w:ins w:id="5919" w:author="Ashan Senel Asmone" w:date="2016-03-21T16:45:00Z">
              <w:r w:rsidR="00534DBC">
                <w:rPr>
                  <w:rFonts w:ascii="Calibri Light" w:hAnsi="Calibri Light"/>
                  <w:sz w:val="16"/>
                  <w:szCs w:val="16"/>
                </w:rPr>
                <w:t>BS EN 772-1:2011+A1:2015 Methods of test for masonry units. Determination of compressive strength</w:t>
              </w:r>
            </w:ins>
          </w:p>
          <w:p w14:paraId="0C25E3A3" w14:textId="77777777" w:rsidR="004A0C92" w:rsidRPr="004A0C92" w:rsidRDefault="004A0C92" w:rsidP="004A0C92">
            <w:pPr>
              <w:spacing w:after="120"/>
              <w:rPr>
                <w:rFonts w:ascii="Calibri Light" w:hAnsi="Calibri Light"/>
                <w:sz w:val="16"/>
                <w:szCs w:val="16"/>
              </w:rPr>
            </w:pPr>
          </w:p>
          <w:p w14:paraId="249AA867" w14:textId="77777777" w:rsidR="004A0C92" w:rsidRPr="004A0C92" w:rsidRDefault="004A0C92" w:rsidP="004A0C92">
            <w:pPr>
              <w:spacing w:after="120"/>
              <w:rPr>
                <w:rFonts w:ascii="Calibri Light" w:hAnsi="Calibri Light"/>
                <w:sz w:val="16"/>
                <w:szCs w:val="16"/>
              </w:rPr>
            </w:pPr>
            <w:del w:id="5920" w:author="Ashan Senel Asmone" w:date="2016-03-21T16:46:00Z">
              <w:r w:rsidRPr="004A0C92" w:rsidDel="00534DBC">
                <w:rPr>
                  <w:rFonts w:ascii="Calibri Light" w:hAnsi="Calibri Light"/>
                  <w:sz w:val="16"/>
                  <w:szCs w:val="16"/>
                </w:rPr>
                <w:delText>BS EN 772-2:1998 Methods of test for masonry units. Determination of percentage area of voids in aggregate concrete masonry units (by paper indentation)</w:delText>
              </w:r>
            </w:del>
            <w:ins w:id="5921" w:author="Ashan Senel Asmone" w:date="2016-03-21T16:46:00Z">
              <w:r w:rsidR="00534DBC">
                <w:rPr>
                  <w:rFonts w:ascii="Calibri Light" w:hAnsi="Calibri Light"/>
                  <w:sz w:val="16"/>
                  <w:szCs w:val="16"/>
                </w:rPr>
                <w:t>BS EN 772-2:1998 Methods of test for masonry units. Determination of percentage area of voids in masonry units (by paper indentation)</w:t>
              </w:r>
            </w:ins>
          </w:p>
          <w:p w14:paraId="5C3B3622" w14:textId="77777777" w:rsidR="004A0C92" w:rsidRPr="004A0C92" w:rsidRDefault="004A0C92" w:rsidP="004A0C92">
            <w:pPr>
              <w:spacing w:after="120"/>
              <w:rPr>
                <w:rFonts w:ascii="Calibri Light" w:hAnsi="Calibri Light"/>
                <w:sz w:val="16"/>
                <w:szCs w:val="16"/>
              </w:rPr>
            </w:pPr>
          </w:p>
          <w:p w14:paraId="66989176" w14:textId="77777777" w:rsidR="004A0C92" w:rsidRPr="004A0C92" w:rsidRDefault="004A0C92" w:rsidP="004A0C92">
            <w:pPr>
              <w:spacing w:after="120"/>
              <w:rPr>
                <w:rFonts w:ascii="Calibri Light" w:hAnsi="Calibri Light"/>
                <w:sz w:val="16"/>
                <w:szCs w:val="16"/>
              </w:rPr>
            </w:pPr>
            <w:del w:id="5922" w:author="Ashan Senel Asmone" w:date="2016-03-21T16:48:00Z">
              <w:r w:rsidRPr="004A0C92" w:rsidDel="00534DBC">
                <w:rPr>
                  <w:rFonts w:ascii="Calibri Light" w:hAnsi="Calibri Light"/>
                  <w:sz w:val="16"/>
                  <w:szCs w:val="16"/>
                </w:rPr>
                <w:delText>BS EN 772-5:2001 Methods of test for masonry units. Determination of the active soluble salts content of clay masonry units</w:delText>
              </w:r>
            </w:del>
            <w:ins w:id="5923"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06115747" w14:textId="77777777" w:rsidR="004A0C92" w:rsidRPr="004A0C92" w:rsidRDefault="004A0C92" w:rsidP="004A0C92">
            <w:pPr>
              <w:spacing w:after="120"/>
              <w:rPr>
                <w:rFonts w:ascii="Calibri Light" w:hAnsi="Calibri Light"/>
                <w:sz w:val="16"/>
                <w:szCs w:val="16"/>
              </w:rPr>
            </w:pPr>
          </w:p>
          <w:p w14:paraId="624DF87C" w14:textId="77777777" w:rsidR="004A0C92" w:rsidRPr="004A0C92" w:rsidRDefault="004A0C92" w:rsidP="004A0C92">
            <w:pPr>
              <w:spacing w:after="120"/>
              <w:rPr>
                <w:rFonts w:ascii="Calibri Light" w:hAnsi="Calibri Light"/>
                <w:sz w:val="16"/>
                <w:szCs w:val="16"/>
              </w:rPr>
            </w:pPr>
            <w:del w:id="5924" w:author="Ashan Senel Asmone" w:date="2016-03-21T16:49:00Z">
              <w:r w:rsidRPr="004A0C92" w:rsidDel="00534DBC">
                <w:rPr>
                  <w:rFonts w:ascii="Calibri Light" w:hAnsi="Calibri Light"/>
                  <w:sz w:val="16"/>
                  <w:szCs w:val="16"/>
                </w:rPr>
                <w:delText>BS EN 772-7:1998 Methods of test for masonry units. Determination of water absorption of clay masonry damp proof course units by boiling in water</w:delText>
              </w:r>
            </w:del>
            <w:ins w:id="5925"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6442A801" w14:textId="77777777" w:rsidR="004A0C92" w:rsidRPr="004A0C92" w:rsidRDefault="004A0C92" w:rsidP="004A0C92">
            <w:pPr>
              <w:spacing w:after="120"/>
              <w:rPr>
                <w:rFonts w:ascii="Calibri Light" w:hAnsi="Calibri Light"/>
                <w:sz w:val="16"/>
                <w:szCs w:val="16"/>
              </w:rPr>
            </w:pPr>
          </w:p>
          <w:p w14:paraId="6C340AF9" w14:textId="77777777" w:rsidR="004A0C92" w:rsidRPr="004A0C92" w:rsidRDefault="004A0C92" w:rsidP="004A0C92">
            <w:pPr>
              <w:spacing w:after="120"/>
              <w:rPr>
                <w:rFonts w:ascii="Calibri Light" w:hAnsi="Calibri Light"/>
                <w:sz w:val="16"/>
                <w:szCs w:val="16"/>
              </w:rPr>
            </w:pPr>
            <w:del w:id="5926" w:author="Ashan Senel Asmone" w:date="2016-03-21T16:50:00Z">
              <w:r w:rsidRPr="004A0C92" w:rsidDel="00534DBC">
                <w:rPr>
                  <w:rFonts w:ascii="Calibri Light" w:hAnsi="Calibri Light"/>
                  <w:sz w:val="16"/>
                  <w:szCs w:val="16"/>
                </w:rPr>
                <w:delText>BS EN 772-19:2000 Methods of test for masonry units. Determination of moisture expansion of large horizontally perforated clay masonry units</w:delText>
              </w:r>
            </w:del>
            <w:ins w:id="5927" w:author="Ashan Senel Asmone" w:date="2016-03-21T16:50:00Z">
              <w:r w:rsidR="00534DBC">
                <w:rPr>
                  <w:rFonts w:ascii="Calibri Light" w:hAnsi="Calibri Light"/>
                  <w:sz w:val="16"/>
                  <w:szCs w:val="16"/>
                </w:rPr>
                <w:t>BS EN 772-19:2000 Methods of test for masonry units. Determination of moisture expansion of large horizontally perforated clay masonry units</w:t>
              </w:r>
            </w:ins>
          </w:p>
          <w:p w14:paraId="2395DFC8" w14:textId="77777777" w:rsidR="004A0C92" w:rsidRPr="004A0C92" w:rsidRDefault="004A0C92" w:rsidP="004A0C92">
            <w:pPr>
              <w:spacing w:after="120"/>
              <w:rPr>
                <w:rFonts w:ascii="Calibri Light" w:hAnsi="Calibri Light"/>
                <w:sz w:val="16"/>
                <w:szCs w:val="16"/>
              </w:rPr>
            </w:pPr>
          </w:p>
          <w:p w14:paraId="47B6AFBB" w14:textId="77777777" w:rsidR="004A0C92" w:rsidRPr="004A0C92" w:rsidRDefault="004A0C92" w:rsidP="004A0C92">
            <w:pPr>
              <w:spacing w:after="120"/>
              <w:rPr>
                <w:rFonts w:ascii="Calibri Light" w:hAnsi="Calibri Light"/>
                <w:sz w:val="16"/>
                <w:szCs w:val="16"/>
              </w:rPr>
            </w:pPr>
            <w:del w:id="5928" w:author="Ashan Senel Asmone" w:date="2016-03-21T16:50:00Z">
              <w:r w:rsidRPr="004A0C92" w:rsidDel="00534DBC">
                <w:rPr>
                  <w:rFonts w:ascii="Calibri Light" w:hAnsi="Calibri Light"/>
                  <w:sz w:val="16"/>
                  <w:szCs w:val="16"/>
                </w:rPr>
                <w:delText>BS 8000-3:2001 Workmanship on building sites. Code of practice for masonry</w:delText>
              </w:r>
            </w:del>
            <w:ins w:id="5929" w:author="Ashan Senel Asmone" w:date="2016-03-21T16:50:00Z">
              <w:r w:rsidR="00534DBC">
                <w:rPr>
                  <w:rFonts w:ascii="Calibri Light" w:hAnsi="Calibri Light"/>
                  <w:sz w:val="16"/>
                  <w:szCs w:val="16"/>
                </w:rPr>
                <w:t>BS 8000-0:2014 Workmanship on construction sites. Introduction and general principles</w:t>
              </w:r>
            </w:ins>
          </w:p>
          <w:p w14:paraId="46807BFD" w14:textId="77777777" w:rsidR="004A0C92" w:rsidRPr="004A0C92" w:rsidRDefault="004A0C92" w:rsidP="004A0C92">
            <w:pPr>
              <w:spacing w:after="120"/>
              <w:rPr>
                <w:rFonts w:ascii="Calibri Light" w:hAnsi="Calibri Light"/>
                <w:sz w:val="16"/>
                <w:szCs w:val="16"/>
              </w:rPr>
            </w:pPr>
          </w:p>
          <w:p w14:paraId="4A2177B2" w14:textId="77777777" w:rsidR="004A0C92" w:rsidRPr="004A0C92" w:rsidRDefault="004A0C92" w:rsidP="004A0C92">
            <w:pPr>
              <w:spacing w:after="120"/>
              <w:rPr>
                <w:rFonts w:ascii="Calibri Light" w:hAnsi="Calibri Light"/>
                <w:sz w:val="16"/>
                <w:szCs w:val="16"/>
              </w:rPr>
            </w:pPr>
            <w:del w:id="5930" w:author="Ashan Senel Asmone" w:date="2016-03-21T16:51:00Z">
              <w:r w:rsidRPr="004A0C92" w:rsidDel="00534DBC">
                <w:rPr>
                  <w:rFonts w:ascii="Calibri Light" w:hAnsi="Calibri Light"/>
                  <w:sz w:val="16"/>
                  <w:szCs w:val="16"/>
                </w:rPr>
                <w:delText>BS 8221-1:2000 Code of practice for cleaning and surface repair of buildings. Cleaning of natural stones, brick, terracotta and concrete</w:delText>
              </w:r>
            </w:del>
            <w:ins w:id="5931"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00F9B8E4" w14:textId="77777777" w:rsidR="004A0C92" w:rsidRPr="004A0C92" w:rsidRDefault="004A0C92" w:rsidP="004A0C92">
            <w:pPr>
              <w:spacing w:after="120"/>
              <w:rPr>
                <w:rFonts w:ascii="Calibri Light" w:hAnsi="Calibri Light"/>
                <w:sz w:val="16"/>
                <w:szCs w:val="16"/>
              </w:rPr>
            </w:pPr>
          </w:p>
          <w:p w14:paraId="0736B269" w14:textId="77777777" w:rsidR="004A0C92" w:rsidRPr="004A0C92" w:rsidRDefault="004A0C92" w:rsidP="004A0C92">
            <w:pPr>
              <w:spacing w:after="120"/>
              <w:rPr>
                <w:rFonts w:ascii="Calibri Light" w:hAnsi="Calibri Light"/>
                <w:sz w:val="16"/>
                <w:szCs w:val="16"/>
              </w:rPr>
            </w:pPr>
            <w:del w:id="5932" w:author="Ashan Senel Asmone" w:date="2016-03-21T16:52:00Z">
              <w:r w:rsidRPr="004A0C92" w:rsidDel="00534DBC">
                <w:rPr>
                  <w:rFonts w:ascii="Calibri Light" w:hAnsi="Calibri Light"/>
                  <w:sz w:val="16"/>
                  <w:szCs w:val="16"/>
                </w:rPr>
                <w:delText>BS 8221-2:2000 Code of practice for cleaning and surface repair of buildings. Surface repair of natural stones, brick and terracotta</w:delText>
              </w:r>
            </w:del>
            <w:ins w:id="5933" w:author="Ashan Senel Asmone" w:date="2016-03-21T16:52:00Z">
              <w:r w:rsidR="00534DBC">
                <w:rPr>
                  <w:rFonts w:ascii="Calibri Light" w:hAnsi="Calibri Light"/>
                  <w:sz w:val="16"/>
                  <w:szCs w:val="16"/>
                </w:rPr>
                <w:t>BS 8221-2:2000 Code of practice for cleaning and surface repair of buildings. Surface repair of natural stones, brick and terracotta</w:t>
              </w:r>
            </w:ins>
          </w:p>
          <w:p w14:paraId="586726BC" w14:textId="77777777" w:rsidR="004A0C92" w:rsidRPr="004A0C92" w:rsidRDefault="004A0C92" w:rsidP="004A0C92">
            <w:pPr>
              <w:spacing w:after="120"/>
              <w:rPr>
                <w:rFonts w:ascii="Calibri Light" w:hAnsi="Calibri Light"/>
                <w:sz w:val="16"/>
                <w:szCs w:val="16"/>
              </w:rPr>
            </w:pPr>
          </w:p>
          <w:p w14:paraId="0845CF4F" w14:textId="77777777" w:rsidR="004A0C92" w:rsidRPr="004A0C92" w:rsidRDefault="004A0C92" w:rsidP="004A0C92">
            <w:pPr>
              <w:spacing w:after="120"/>
              <w:rPr>
                <w:rFonts w:ascii="Calibri Light" w:hAnsi="Calibri Light"/>
                <w:b/>
                <w:sz w:val="16"/>
                <w:szCs w:val="16"/>
              </w:rPr>
            </w:pPr>
            <w:r w:rsidRPr="004A0C92">
              <w:rPr>
                <w:rFonts w:ascii="Calibri Light" w:hAnsi="Calibri Light"/>
                <w:b/>
                <w:sz w:val="16"/>
                <w:szCs w:val="16"/>
              </w:rPr>
              <w:t>Mortar</w:t>
            </w:r>
          </w:p>
          <w:p w14:paraId="792EACC3" w14:textId="77777777" w:rsidR="004A0C92" w:rsidRPr="004A0C92" w:rsidRDefault="004A0C92" w:rsidP="004A0C92">
            <w:pPr>
              <w:spacing w:after="120"/>
              <w:rPr>
                <w:rFonts w:ascii="Calibri Light" w:hAnsi="Calibri Light"/>
                <w:sz w:val="16"/>
                <w:szCs w:val="16"/>
              </w:rPr>
            </w:pPr>
          </w:p>
          <w:p w14:paraId="0EA6B558" w14:textId="77777777" w:rsidR="004A0C92" w:rsidRPr="004A0C92" w:rsidRDefault="004A0C92" w:rsidP="004A0C92">
            <w:pPr>
              <w:spacing w:after="120"/>
              <w:rPr>
                <w:rFonts w:ascii="Calibri Light" w:hAnsi="Calibri Light"/>
                <w:sz w:val="16"/>
                <w:szCs w:val="16"/>
              </w:rPr>
            </w:pPr>
            <w:del w:id="5934" w:author="Ashan Senel Asmone" w:date="2016-03-21T16:53:00Z">
              <w:r w:rsidRPr="004A0C92" w:rsidDel="00534DBC">
                <w:rPr>
                  <w:rFonts w:ascii="Calibri Light" w:hAnsi="Calibri Light"/>
                  <w:sz w:val="16"/>
                  <w:szCs w:val="16"/>
                </w:rPr>
                <w:delText>BS EN 413-2:1995 Masonry cement. Test methods</w:delText>
              </w:r>
            </w:del>
            <w:ins w:id="5935" w:author="Ashan Senel Asmone" w:date="2016-03-21T16:53:00Z">
              <w:r w:rsidR="00534DBC">
                <w:rPr>
                  <w:rFonts w:ascii="Calibri Light" w:hAnsi="Calibri Light"/>
                  <w:sz w:val="16"/>
                  <w:szCs w:val="16"/>
                </w:rPr>
                <w:t>BS EN 413-2:2005 Masonry cement. Test methods</w:t>
              </w:r>
            </w:ins>
          </w:p>
          <w:p w14:paraId="2C87B83A" w14:textId="77777777" w:rsidR="004A0C92" w:rsidRPr="004A0C92" w:rsidRDefault="004A0C92" w:rsidP="004A0C92">
            <w:pPr>
              <w:spacing w:after="120"/>
              <w:rPr>
                <w:rFonts w:ascii="Calibri Light" w:hAnsi="Calibri Light"/>
                <w:sz w:val="16"/>
                <w:szCs w:val="16"/>
              </w:rPr>
            </w:pPr>
          </w:p>
          <w:p w14:paraId="6DB358F1" w14:textId="77777777" w:rsidR="004A0C92" w:rsidRPr="004A0C92" w:rsidRDefault="004A0C92" w:rsidP="004A0C92">
            <w:pPr>
              <w:spacing w:after="120"/>
              <w:rPr>
                <w:rFonts w:ascii="Calibri Light" w:hAnsi="Calibri Light"/>
                <w:sz w:val="16"/>
                <w:szCs w:val="16"/>
              </w:rPr>
            </w:pPr>
            <w:del w:id="5936" w:author="Ashan Senel Asmone" w:date="2016-03-21T16:45:00Z">
              <w:r w:rsidRPr="004A0C92" w:rsidDel="00534DBC">
                <w:rPr>
                  <w:rFonts w:ascii="Calibri Light" w:hAnsi="Calibri Light"/>
                  <w:sz w:val="16"/>
                  <w:szCs w:val="16"/>
                </w:rPr>
                <w:delText>BS EN 772-1:2000 Methods of test for masonry units. Determination of compressive strength</w:delText>
              </w:r>
            </w:del>
            <w:ins w:id="5937" w:author="Ashan Senel Asmone" w:date="2016-03-21T16:45:00Z">
              <w:r w:rsidR="00534DBC">
                <w:rPr>
                  <w:rFonts w:ascii="Calibri Light" w:hAnsi="Calibri Light"/>
                  <w:sz w:val="16"/>
                  <w:szCs w:val="16"/>
                </w:rPr>
                <w:t>BS EN 772-1:2011+A1:2015 Methods of test for masonry units. Determination of compressive strength</w:t>
              </w:r>
            </w:ins>
          </w:p>
          <w:p w14:paraId="14680785" w14:textId="77777777" w:rsidR="004A0C92" w:rsidRPr="004A0C92" w:rsidRDefault="004A0C92" w:rsidP="004A0C92">
            <w:pPr>
              <w:spacing w:after="120"/>
              <w:rPr>
                <w:rFonts w:ascii="Calibri Light" w:hAnsi="Calibri Light"/>
                <w:sz w:val="16"/>
                <w:szCs w:val="16"/>
              </w:rPr>
            </w:pPr>
          </w:p>
          <w:p w14:paraId="75F5376E" w14:textId="77777777" w:rsidR="004A0C92" w:rsidRPr="004A0C92" w:rsidRDefault="004A0C92" w:rsidP="004A0C92">
            <w:pPr>
              <w:spacing w:after="120"/>
              <w:rPr>
                <w:rFonts w:ascii="Calibri Light" w:hAnsi="Calibri Light"/>
                <w:sz w:val="16"/>
                <w:szCs w:val="16"/>
              </w:rPr>
            </w:pPr>
            <w:del w:id="5938" w:author="Ashan Senel Asmone" w:date="2016-03-21T16:48:00Z">
              <w:r w:rsidRPr="004A0C92" w:rsidDel="00534DBC">
                <w:rPr>
                  <w:rFonts w:ascii="Calibri Light" w:hAnsi="Calibri Light"/>
                  <w:sz w:val="16"/>
                  <w:szCs w:val="16"/>
                </w:rPr>
                <w:delText>BS EN 772-5:2001 Methods of test for masonry units. Determination of the active soluble salts content of clay masonry units</w:delText>
              </w:r>
            </w:del>
            <w:ins w:id="5939"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5B5C670D" w14:textId="77777777" w:rsidR="004A0C92" w:rsidRPr="004A0C92" w:rsidRDefault="004A0C92" w:rsidP="004A0C92">
            <w:pPr>
              <w:spacing w:after="120"/>
              <w:rPr>
                <w:rFonts w:ascii="Calibri Light" w:hAnsi="Calibri Light"/>
                <w:sz w:val="16"/>
                <w:szCs w:val="16"/>
              </w:rPr>
            </w:pPr>
          </w:p>
          <w:p w14:paraId="02EA53BD" w14:textId="77777777" w:rsidR="004A0C92" w:rsidRPr="004A0C92" w:rsidRDefault="004A0C92" w:rsidP="004A0C92">
            <w:pPr>
              <w:spacing w:after="120"/>
              <w:rPr>
                <w:rFonts w:ascii="Calibri Light" w:hAnsi="Calibri Light"/>
                <w:sz w:val="16"/>
                <w:szCs w:val="16"/>
              </w:rPr>
            </w:pPr>
            <w:del w:id="5940" w:author="Ashan Senel Asmone" w:date="2016-03-21T16:54:00Z">
              <w:r w:rsidRPr="004A0C92" w:rsidDel="00534DBC">
                <w:rPr>
                  <w:rFonts w:ascii="Calibri Light" w:hAnsi="Calibri Light"/>
                  <w:sz w:val="16"/>
                  <w:szCs w:val="16"/>
                </w:rPr>
                <w:delText>BS EN 772-16:2000 Methods of test for masonry units. Determination of dimensions</w:delText>
              </w:r>
            </w:del>
            <w:ins w:id="5941" w:author="Ashan Senel Asmone" w:date="2016-03-21T16:54:00Z">
              <w:r w:rsidR="00534DBC">
                <w:rPr>
                  <w:rFonts w:ascii="Calibri Light" w:hAnsi="Calibri Light"/>
                  <w:sz w:val="16"/>
                  <w:szCs w:val="16"/>
                </w:rPr>
                <w:t>BS EN 772-16:2011 Methods of test for masonry units. Determination of dimensions</w:t>
              </w:r>
            </w:ins>
          </w:p>
          <w:p w14:paraId="729B305B" w14:textId="77777777" w:rsidR="004A0C92" w:rsidRPr="004A0C92" w:rsidRDefault="004A0C92" w:rsidP="004A0C92">
            <w:pPr>
              <w:spacing w:after="120"/>
              <w:rPr>
                <w:rFonts w:ascii="Calibri Light" w:hAnsi="Calibri Light"/>
                <w:sz w:val="16"/>
                <w:szCs w:val="16"/>
              </w:rPr>
            </w:pPr>
          </w:p>
          <w:p w14:paraId="469B03D4" w14:textId="77777777" w:rsidR="004A0C92" w:rsidRPr="004A0C92" w:rsidRDefault="004A0C92" w:rsidP="004A0C92">
            <w:pPr>
              <w:spacing w:after="120"/>
              <w:rPr>
                <w:rFonts w:ascii="Calibri Light" w:hAnsi="Calibri Light"/>
                <w:sz w:val="16"/>
                <w:szCs w:val="16"/>
              </w:rPr>
            </w:pPr>
            <w:del w:id="5942" w:author="Ashan Senel Asmone" w:date="2016-03-21T16:55:00Z">
              <w:r w:rsidRPr="004A0C92" w:rsidDel="00534DBC">
                <w:rPr>
                  <w:rFonts w:ascii="Calibri Light" w:hAnsi="Calibri Light"/>
                  <w:sz w:val="16"/>
                  <w:szCs w:val="16"/>
                </w:rPr>
                <w:delText>BS EN 998-2:2002 Specification for mortar for masonry. Masonry mortar</w:delText>
              </w:r>
            </w:del>
            <w:ins w:id="5943" w:author="Ashan Senel Asmone" w:date="2016-03-21T16:55:00Z">
              <w:r w:rsidR="00534DBC">
                <w:rPr>
                  <w:rFonts w:ascii="Calibri Light" w:hAnsi="Calibri Light"/>
                  <w:sz w:val="16"/>
                  <w:szCs w:val="16"/>
                </w:rPr>
                <w:t>BS EN 998-2:2010 Specification for mortar for masonry. Masonry mortar</w:t>
              </w:r>
            </w:ins>
          </w:p>
          <w:p w14:paraId="43EEB4A8" w14:textId="77777777" w:rsidR="004A0C92" w:rsidRPr="004A0C92" w:rsidRDefault="004A0C92" w:rsidP="004A0C92">
            <w:pPr>
              <w:spacing w:after="120"/>
              <w:rPr>
                <w:rFonts w:ascii="Calibri Light" w:hAnsi="Calibri Light"/>
                <w:sz w:val="16"/>
                <w:szCs w:val="16"/>
              </w:rPr>
            </w:pPr>
          </w:p>
          <w:p w14:paraId="3795664D" w14:textId="77777777" w:rsidR="004A0C92" w:rsidRPr="004A0C92" w:rsidRDefault="004A0C92" w:rsidP="004A0C92">
            <w:pPr>
              <w:spacing w:after="120"/>
              <w:rPr>
                <w:rFonts w:ascii="Calibri Light" w:hAnsi="Calibri Light"/>
                <w:sz w:val="16"/>
                <w:szCs w:val="16"/>
              </w:rPr>
            </w:pPr>
            <w:del w:id="5944" w:author="Ashan Senel Asmone" w:date="2016-03-21T16:56:00Z">
              <w:r w:rsidRPr="004A0C92" w:rsidDel="00534DBC">
                <w:rPr>
                  <w:rFonts w:ascii="Calibri Light" w:hAnsi="Calibri Light"/>
                  <w:sz w:val="16"/>
                  <w:szCs w:val="16"/>
                </w:rPr>
                <w:delText>BS EN 1015-1:1999 Methods of test for mortar for masonry. Determination of particle size distribution (by sieve analysis)</w:delText>
              </w:r>
            </w:del>
            <w:ins w:id="5945" w:author="Ashan Senel Asmone" w:date="2016-03-21T16:56:00Z">
              <w:r w:rsidR="00534DBC">
                <w:rPr>
                  <w:rFonts w:ascii="Calibri Light" w:hAnsi="Calibri Light"/>
                  <w:sz w:val="16"/>
                  <w:szCs w:val="16"/>
                </w:rPr>
                <w:t>BS EN 1015-1:1999 Methods of test for mortar for masonry. Determination of particle size distribution (by sieve analysis)</w:t>
              </w:r>
            </w:ins>
          </w:p>
          <w:p w14:paraId="79826692" w14:textId="77777777" w:rsidR="004A0C92" w:rsidRPr="004A0C92" w:rsidRDefault="004A0C92" w:rsidP="004A0C92">
            <w:pPr>
              <w:spacing w:after="120"/>
              <w:rPr>
                <w:rFonts w:ascii="Calibri Light" w:hAnsi="Calibri Light"/>
                <w:sz w:val="16"/>
                <w:szCs w:val="16"/>
              </w:rPr>
            </w:pPr>
          </w:p>
          <w:p w14:paraId="1AA5DDA3" w14:textId="77777777" w:rsidR="004A0C92" w:rsidRPr="004A0C92" w:rsidRDefault="004A0C92" w:rsidP="004A0C92">
            <w:pPr>
              <w:spacing w:after="120"/>
              <w:rPr>
                <w:rFonts w:ascii="Calibri Light" w:hAnsi="Calibri Light"/>
                <w:sz w:val="16"/>
                <w:szCs w:val="16"/>
              </w:rPr>
            </w:pPr>
            <w:del w:id="5946" w:author="Ashan Senel Asmone" w:date="2016-03-21T16:56:00Z">
              <w:r w:rsidRPr="004A0C92" w:rsidDel="00534DBC">
                <w:rPr>
                  <w:rFonts w:ascii="Calibri Light" w:hAnsi="Calibri Light"/>
                  <w:sz w:val="16"/>
                  <w:szCs w:val="16"/>
                </w:rPr>
                <w:delText>BS EN 1015-2:1999 Methods of test for mortar for masonry. Bulk sampling of mortars and preparation of test mortars</w:delText>
              </w:r>
            </w:del>
            <w:ins w:id="5947" w:author="Ashan Senel Asmone" w:date="2016-03-21T16:56:00Z">
              <w:r w:rsidR="00534DBC">
                <w:rPr>
                  <w:rFonts w:ascii="Calibri Light" w:hAnsi="Calibri Light"/>
                  <w:sz w:val="16"/>
                  <w:szCs w:val="16"/>
                </w:rPr>
                <w:t>BS EN 1015-2:1999 Methods of test for mortar for masonry. Bulk sampling of mortars and preparation of test mortars</w:t>
              </w:r>
            </w:ins>
          </w:p>
          <w:p w14:paraId="68346D96" w14:textId="77777777" w:rsidR="004A0C92" w:rsidRPr="004A0C92" w:rsidRDefault="004A0C92" w:rsidP="004A0C92">
            <w:pPr>
              <w:spacing w:after="120"/>
              <w:rPr>
                <w:rFonts w:ascii="Calibri Light" w:hAnsi="Calibri Light"/>
                <w:sz w:val="16"/>
                <w:szCs w:val="16"/>
              </w:rPr>
            </w:pPr>
          </w:p>
          <w:p w14:paraId="3E5CF640" w14:textId="77777777" w:rsidR="004A0C92" w:rsidRPr="004A0C92" w:rsidRDefault="004A0C92" w:rsidP="004A0C92">
            <w:pPr>
              <w:spacing w:after="120"/>
              <w:rPr>
                <w:rFonts w:ascii="Calibri Light" w:hAnsi="Calibri Light"/>
                <w:sz w:val="16"/>
                <w:szCs w:val="16"/>
              </w:rPr>
            </w:pPr>
            <w:del w:id="5948" w:author="Ashan Senel Asmone" w:date="2016-03-21T16:57:00Z">
              <w:r w:rsidRPr="004A0C92" w:rsidDel="00534DBC">
                <w:rPr>
                  <w:rFonts w:ascii="Calibri Light" w:hAnsi="Calibri Light"/>
                  <w:sz w:val="16"/>
                  <w:szCs w:val="16"/>
                </w:rPr>
                <w:delText>BS EN 1015-3:1999 Methods of test for mortar for masonry. Determination of consistence of fresh mortar (by flow table)</w:delText>
              </w:r>
            </w:del>
            <w:ins w:id="5949" w:author="Ashan Senel Asmone" w:date="2016-03-21T16:57:00Z">
              <w:r w:rsidR="00534DBC">
                <w:rPr>
                  <w:rFonts w:ascii="Calibri Light" w:hAnsi="Calibri Light"/>
                  <w:sz w:val="16"/>
                  <w:szCs w:val="16"/>
                </w:rPr>
                <w:t>BS EN 1015-3:1999 Methods of test for mortar for masonry. Determination of consistence of fresh mortar (by flow table)</w:t>
              </w:r>
            </w:ins>
          </w:p>
          <w:p w14:paraId="0F5FB82A" w14:textId="77777777" w:rsidR="004A0C92" w:rsidRPr="004A0C92" w:rsidRDefault="004A0C92" w:rsidP="004A0C92">
            <w:pPr>
              <w:spacing w:after="120"/>
              <w:rPr>
                <w:rFonts w:ascii="Calibri Light" w:hAnsi="Calibri Light"/>
                <w:sz w:val="16"/>
                <w:szCs w:val="16"/>
              </w:rPr>
            </w:pPr>
          </w:p>
          <w:p w14:paraId="6628DE99" w14:textId="77777777" w:rsidR="004A0C92" w:rsidRPr="004A0C92" w:rsidRDefault="004A0C92" w:rsidP="004A0C92">
            <w:pPr>
              <w:spacing w:after="120"/>
              <w:rPr>
                <w:rFonts w:ascii="Calibri Light" w:hAnsi="Calibri Light"/>
                <w:sz w:val="16"/>
                <w:szCs w:val="16"/>
              </w:rPr>
            </w:pPr>
            <w:del w:id="5950" w:author="Ashan Senel Asmone" w:date="2016-03-21T16:57:00Z">
              <w:r w:rsidRPr="004A0C92" w:rsidDel="00534DBC">
                <w:rPr>
                  <w:rFonts w:ascii="Calibri Light" w:hAnsi="Calibri Light"/>
                  <w:sz w:val="16"/>
                  <w:szCs w:val="16"/>
                </w:rPr>
                <w:delText>BS EN 1015-4:1999 Methods of test for mortar for masonry. Determination of consistence of fresh mortar (by plunger penetration)</w:delText>
              </w:r>
            </w:del>
            <w:ins w:id="5951" w:author="Ashan Senel Asmone" w:date="2016-03-21T16:57:00Z">
              <w:r w:rsidR="00534DBC">
                <w:rPr>
                  <w:rFonts w:ascii="Calibri Light" w:hAnsi="Calibri Light"/>
                  <w:sz w:val="16"/>
                  <w:szCs w:val="16"/>
                </w:rPr>
                <w:t>BS EN 1015-4:1999 Methods of test for mortar for masonry. Determination of consistence of fresh mortar (by plunger penetration)</w:t>
              </w:r>
            </w:ins>
          </w:p>
          <w:p w14:paraId="48F08E64" w14:textId="77777777" w:rsidR="004A0C92" w:rsidRPr="004A0C92" w:rsidRDefault="004A0C92" w:rsidP="004A0C92">
            <w:pPr>
              <w:spacing w:after="120"/>
              <w:rPr>
                <w:rFonts w:ascii="Calibri Light" w:hAnsi="Calibri Light"/>
                <w:sz w:val="16"/>
                <w:szCs w:val="16"/>
              </w:rPr>
            </w:pPr>
          </w:p>
          <w:p w14:paraId="4F936101" w14:textId="77777777" w:rsidR="004A0C92" w:rsidRPr="004A0C92" w:rsidRDefault="004A0C92" w:rsidP="004A0C92">
            <w:pPr>
              <w:spacing w:after="120"/>
              <w:rPr>
                <w:rFonts w:ascii="Calibri Light" w:hAnsi="Calibri Light"/>
                <w:sz w:val="16"/>
                <w:szCs w:val="16"/>
              </w:rPr>
            </w:pPr>
            <w:del w:id="5952" w:author="Ashan Senel Asmone" w:date="2016-03-21T16:58:00Z">
              <w:r w:rsidRPr="004A0C92" w:rsidDel="00534DBC">
                <w:rPr>
                  <w:rFonts w:ascii="Calibri Light" w:hAnsi="Calibri Light"/>
                  <w:sz w:val="16"/>
                  <w:szCs w:val="16"/>
                </w:rPr>
                <w:delText>BS EN 1015-6:1999 Methods of test for mortar for masonry. Determination of bulk density of fresh mortar</w:delText>
              </w:r>
            </w:del>
            <w:ins w:id="5953" w:author="Ashan Senel Asmone" w:date="2016-03-21T16:58:00Z">
              <w:r w:rsidR="00534DBC">
                <w:rPr>
                  <w:rFonts w:ascii="Calibri Light" w:hAnsi="Calibri Light"/>
                  <w:sz w:val="16"/>
                  <w:szCs w:val="16"/>
                </w:rPr>
                <w:t>BS EN 1015-6:1999 Methods of test for mortar for masonry. Determination of bulk density of fresh mortar</w:t>
              </w:r>
            </w:ins>
          </w:p>
          <w:p w14:paraId="63FD3290" w14:textId="77777777" w:rsidR="004A0C92" w:rsidRPr="004A0C92" w:rsidRDefault="004A0C92" w:rsidP="004A0C92">
            <w:pPr>
              <w:spacing w:after="120"/>
              <w:rPr>
                <w:rFonts w:ascii="Calibri Light" w:hAnsi="Calibri Light"/>
                <w:sz w:val="16"/>
                <w:szCs w:val="16"/>
              </w:rPr>
            </w:pPr>
          </w:p>
          <w:p w14:paraId="038997EE" w14:textId="77777777" w:rsidR="004A0C92" w:rsidRPr="004A0C92" w:rsidRDefault="004A0C92" w:rsidP="004A0C92">
            <w:pPr>
              <w:spacing w:after="120"/>
              <w:rPr>
                <w:rFonts w:ascii="Calibri Light" w:hAnsi="Calibri Light"/>
                <w:sz w:val="16"/>
                <w:szCs w:val="16"/>
              </w:rPr>
            </w:pPr>
            <w:del w:id="5954" w:author="Ashan Senel Asmone" w:date="2016-03-21T16:59:00Z">
              <w:r w:rsidRPr="004A0C92" w:rsidDel="00785E22">
                <w:rPr>
                  <w:rFonts w:ascii="Calibri Light" w:hAnsi="Calibri Light"/>
                  <w:sz w:val="16"/>
                  <w:szCs w:val="16"/>
                </w:rPr>
                <w:delText>BS EN 1015-7:1999 Methods of test for mortar for masonry. Determination of air content of fresh mortar</w:delText>
              </w:r>
            </w:del>
            <w:ins w:id="5955" w:author="Ashan Senel Asmone" w:date="2016-03-21T16:59:00Z">
              <w:r w:rsidR="00785E22">
                <w:rPr>
                  <w:rFonts w:ascii="Calibri Light" w:hAnsi="Calibri Light"/>
                  <w:sz w:val="16"/>
                  <w:szCs w:val="16"/>
                </w:rPr>
                <w:t>BS EN 1015-7:1999 Methods of test for mortar for masonry. Determination of air content of fresh mortar</w:t>
              </w:r>
            </w:ins>
          </w:p>
          <w:p w14:paraId="5096423A" w14:textId="77777777" w:rsidR="004A0C92" w:rsidRPr="004A0C92" w:rsidRDefault="004A0C92" w:rsidP="004A0C92">
            <w:pPr>
              <w:spacing w:after="120"/>
              <w:rPr>
                <w:rFonts w:ascii="Calibri Light" w:hAnsi="Calibri Light"/>
                <w:sz w:val="16"/>
                <w:szCs w:val="16"/>
              </w:rPr>
            </w:pPr>
          </w:p>
          <w:p w14:paraId="2F7790D3" w14:textId="77777777" w:rsidR="004A0C92" w:rsidRPr="004A0C92" w:rsidRDefault="004A0C92" w:rsidP="004A0C92">
            <w:pPr>
              <w:spacing w:after="120"/>
              <w:rPr>
                <w:rFonts w:ascii="Calibri Light" w:hAnsi="Calibri Light"/>
                <w:sz w:val="16"/>
                <w:szCs w:val="16"/>
              </w:rPr>
            </w:pPr>
            <w:del w:id="5956" w:author="Ashan Senel Asmone" w:date="2016-03-21T16:59:00Z">
              <w:r w:rsidRPr="004A0C92" w:rsidDel="00785E22">
                <w:rPr>
                  <w:rFonts w:ascii="Calibri Light" w:hAnsi="Calibri Light"/>
                  <w:sz w:val="16"/>
                  <w:szCs w:val="16"/>
                </w:rPr>
                <w:delText>BS EN 1015-9:1999 Methods of test for mortar for masonry. Determination of workable life and correction time of fresh mortar</w:delText>
              </w:r>
            </w:del>
            <w:ins w:id="5957" w:author="Ashan Senel Asmone" w:date="2016-03-21T16:59:00Z">
              <w:r w:rsidR="00785E22">
                <w:rPr>
                  <w:rFonts w:ascii="Calibri Light" w:hAnsi="Calibri Light"/>
                  <w:sz w:val="16"/>
                  <w:szCs w:val="16"/>
                </w:rPr>
                <w:t>BS EN 1015-9:1999 Methods of test for mortar for masonry. Determination of workable life and correction time of fresh mortar</w:t>
              </w:r>
            </w:ins>
          </w:p>
          <w:p w14:paraId="18FBBBC2" w14:textId="77777777" w:rsidR="004A0C92" w:rsidRPr="004A0C92" w:rsidRDefault="004A0C92" w:rsidP="004A0C92">
            <w:pPr>
              <w:spacing w:after="120"/>
              <w:rPr>
                <w:rFonts w:ascii="Calibri Light" w:hAnsi="Calibri Light"/>
                <w:sz w:val="16"/>
                <w:szCs w:val="16"/>
              </w:rPr>
            </w:pPr>
          </w:p>
          <w:p w14:paraId="0C5EB16F" w14:textId="77777777" w:rsidR="004A0C92" w:rsidRPr="004A0C92" w:rsidRDefault="004A0C92" w:rsidP="004A0C92">
            <w:pPr>
              <w:spacing w:after="120"/>
              <w:rPr>
                <w:rFonts w:ascii="Calibri Light" w:hAnsi="Calibri Light"/>
                <w:sz w:val="16"/>
                <w:szCs w:val="16"/>
              </w:rPr>
            </w:pPr>
            <w:del w:id="5958" w:author="Ashan Senel Asmone" w:date="2016-03-21T17:00:00Z">
              <w:r w:rsidRPr="004A0C92" w:rsidDel="00785E22">
                <w:rPr>
                  <w:rFonts w:ascii="Calibri Light" w:hAnsi="Calibri Light"/>
                  <w:sz w:val="16"/>
                  <w:szCs w:val="16"/>
                </w:rPr>
                <w:delText>BS EN 1015-10:1999 Methods of test for mortar for masonry. Determination of dry bulk density of hardened mortar</w:delText>
              </w:r>
            </w:del>
            <w:ins w:id="5959" w:author="Ashan Senel Asmone" w:date="2016-03-21T17:00:00Z">
              <w:r w:rsidR="00785E22">
                <w:rPr>
                  <w:rFonts w:ascii="Calibri Light" w:hAnsi="Calibri Light"/>
                  <w:sz w:val="16"/>
                  <w:szCs w:val="16"/>
                </w:rPr>
                <w:t>BS EN 1015-10:1999 Methods of test for mortar for masonry. Determination of dry bulk density of hardened mortar</w:t>
              </w:r>
            </w:ins>
          </w:p>
          <w:p w14:paraId="27C9AC65" w14:textId="77777777" w:rsidR="004A0C92" w:rsidRPr="004A0C92" w:rsidRDefault="004A0C92" w:rsidP="004A0C92">
            <w:pPr>
              <w:spacing w:after="120"/>
              <w:rPr>
                <w:rFonts w:ascii="Calibri Light" w:hAnsi="Calibri Light"/>
                <w:sz w:val="16"/>
                <w:szCs w:val="16"/>
              </w:rPr>
            </w:pPr>
          </w:p>
          <w:p w14:paraId="7EE75396" w14:textId="77777777" w:rsidR="004A0C92" w:rsidRPr="004A0C92" w:rsidRDefault="004A0C92" w:rsidP="004A0C92">
            <w:pPr>
              <w:spacing w:after="120"/>
              <w:rPr>
                <w:rFonts w:ascii="Calibri Light" w:hAnsi="Calibri Light"/>
                <w:sz w:val="16"/>
                <w:szCs w:val="16"/>
              </w:rPr>
            </w:pPr>
            <w:del w:id="5960" w:author="Ashan Senel Asmone" w:date="2016-03-21T17:00:00Z">
              <w:r w:rsidRPr="004A0C92" w:rsidDel="00785E22">
                <w:rPr>
                  <w:rFonts w:ascii="Calibri Light" w:hAnsi="Calibri Light"/>
                  <w:sz w:val="16"/>
                  <w:szCs w:val="16"/>
                </w:rPr>
                <w:delText>BS EN 1015-11:1999 Methods of test for mortar for masonry. Determination of flexural and compressive strength of hardened mortar</w:delText>
              </w:r>
            </w:del>
            <w:ins w:id="5961" w:author="Ashan Senel Asmone" w:date="2016-03-21T17:00:00Z">
              <w:r w:rsidR="00785E22">
                <w:rPr>
                  <w:rFonts w:ascii="Calibri Light" w:hAnsi="Calibri Light"/>
                  <w:sz w:val="16"/>
                  <w:szCs w:val="16"/>
                </w:rPr>
                <w:t>BS EN 1015-11:1999 Methods of test for mortar for masonry. Determination of flexural and compressive strength of hardened mortar</w:t>
              </w:r>
            </w:ins>
          </w:p>
          <w:p w14:paraId="0B7EAAD7" w14:textId="77777777" w:rsidR="004A0C92" w:rsidRPr="004A0C92" w:rsidRDefault="004A0C92" w:rsidP="004A0C92">
            <w:pPr>
              <w:spacing w:after="120"/>
              <w:rPr>
                <w:rFonts w:ascii="Calibri Light" w:hAnsi="Calibri Light"/>
                <w:sz w:val="16"/>
                <w:szCs w:val="16"/>
              </w:rPr>
            </w:pPr>
          </w:p>
          <w:p w14:paraId="156CABA3" w14:textId="77777777" w:rsidR="004A0C92" w:rsidRPr="004A0C92" w:rsidRDefault="004A0C92" w:rsidP="004A0C92">
            <w:pPr>
              <w:spacing w:after="120"/>
              <w:rPr>
                <w:rFonts w:ascii="Calibri Light" w:hAnsi="Calibri Light"/>
                <w:sz w:val="16"/>
                <w:szCs w:val="16"/>
              </w:rPr>
            </w:pPr>
            <w:del w:id="5962" w:author="Ashan Senel Asmone" w:date="2016-03-21T17:01:00Z">
              <w:r w:rsidRPr="004A0C92" w:rsidDel="00785E22">
                <w:rPr>
                  <w:rFonts w:ascii="Calibri Light" w:hAnsi="Calibri Light"/>
                  <w:sz w:val="16"/>
                  <w:szCs w:val="16"/>
                </w:rPr>
                <w:delText>BS EN 1015-12:2000 Methods of test for mortar for masonry. Determination of adhesive strength of hardened rendering and plastering mortars on substrates</w:delText>
              </w:r>
            </w:del>
            <w:ins w:id="5963" w:author="Ashan Senel Asmone" w:date="2016-03-21T17:01:00Z">
              <w:r w:rsidR="00785E22">
                <w:rPr>
                  <w:rFonts w:ascii="Calibri Light" w:hAnsi="Calibri Light"/>
                  <w:sz w:val="16"/>
                  <w:szCs w:val="16"/>
                </w:rPr>
                <w:t>BS EN 1015-12:2000 Methods of test for mortar for masonry. Determination of adhesive strength of hardened rendering and plastering mortars on substrates</w:t>
              </w:r>
            </w:ins>
          </w:p>
          <w:p w14:paraId="0501422B" w14:textId="77777777" w:rsidR="004A0C92" w:rsidRPr="004A0C92" w:rsidRDefault="004A0C92" w:rsidP="004A0C92">
            <w:pPr>
              <w:spacing w:after="120"/>
              <w:rPr>
                <w:rFonts w:ascii="Calibri Light" w:hAnsi="Calibri Light"/>
                <w:sz w:val="16"/>
                <w:szCs w:val="16"/>
              </w:rPr>
            </w:pPr>
          </w:p>
          <w:p w14:paraId="1C5416B5" w14:textId="77777777" w:rsidR="004A0C92" w:rsidRPr="004A0C92" w:rsidRDefault="004A0C92" w:rsidP="004A0C92">
            <w:pPr>
              <w:spacing w:after="120"/>
              <w:rPr>
                <w:rFonts w:ascii="Calibri Light" w:hAnsi="Calibri Light"/>
                <w:sz w:val="16"/>
                <w:szCs w:val="16"/>
              </w:rPr>
            </w:pPr>
            <w:del w:id="5964" w:author="Ashan Senel Asmone" w:date="2016-03-21T17:01:00Z">
              <w:r w:rsidRPr="004A0C92" w:rsidDel="00785E22">
                <w:rPr>
                  <w:rFonts w:ascii="Calibri Light" w:hAnsi="Calibri Light"/>
                  <w:sz w:val="16"/>
                  <w:szCs w:val="16"/>
                </w:rPr>
                <w:delText>BS EN 1015-17:2000 Methods of test for mortar for masonry. Determination of water-soluble chloride content of fresh mortars</w:delText>
              </w:r>
            </w:del>
            <w:ins w:id="5965" w:author="Ashan Senel Asmone" w:date="2016-03-21T17:01:00Z">
              <w:r w:rsidR="00785E22">
                <w:rPr>
                  <w:rFonts w:ascii="Calibri Light" w:hAnsi="Calibri Light"/>
                  <w:sz w:val="16"/>
                  <w:szCs w:val="16"/>
                </w:rPr>
                <w:t>BS EN 1015-17:2000 Methods of test for mortar for masonry. Determination of water-soluble chloride content of fresh mortars</w:t>
              </w:r>
            </w:ins>
          </w:p>
          <w:p w14:paraId="60F7E23D" w14:textId="77777777" w:rsidR="004A0C92" w:rsidRPr="004A0C92" w:rsidRDefault="004A0C92" w:rsidP="004A0C92">
            <w:pPr>
              <w:spacing w:after="120"/>
              <w:rPr>
                <w:rFonts w:ascii="Calibri Light" w:hAnsi="Calibri Light"/>
                <w:sz w:val="16"/>
                <w:szCs w:val="16"/>
              </w:rPr>
            </w:pPr>
          </w:p>
          <w:p w14:paraId="20AF18C0" w14:textId="77777777" w:rsidR="004A0C92" w:rsidRPr="004A0C92" w:rsidRDefault="004A0C92" w:rsidP="004A0C92">
            <w:pPr>
              <w:spacing w:after="120"/>
              <w:rPr>
                <w:rFonts w:ascii="Calibri Light" w:hAnsi="Calibri Light"/>
                <w:sz w:val="16"/>
                <w:szCs w:val="16"/>
              </w:rPr>
            </w:pPr>
            <w:del w:id="5966" w:author="Ashan Senel Asmone" w:date="2016-03-21T17:04:00Z">
              <w:r w:rsidRPr="004A0C92" w:rsidDel="00785E22">
                <w:rPr>
                  <w:rFonts w:ascii="Calibri Light" w:hAnsi="Calibri Light"/>
                  <w:sz w:val="16"/>
                  <w:szCs w:val="16"/>
                </w:rPr>
                <w:delText>BS EN 1052-1:1999 Methods of test for masonry. Determination of compressive strength</w:delText>
              </w:r>
            </w:del>
            <w:ins w:id="5967" w:author="Ashan Senel Asmone" w:date="2016-03-21T17:04:00Z">
              <w:r w:rsidR="00785E22">
                <w:rPr>
                  <w:rFonts w:ascii="Calibri Light" w:hAnsi="Calibri Light"/>
                  <w:sz w:val="16"/>
                  <w:szCs w:val="16"/>
                </w:rPr>
                <w:t>BS EN 1052-1:1999 Methods of test for masonry. Determination of compressive strength</w:t>
              </w:r>
            </w:ins>
          </w:p>
          <w:p w14:paraId="78554860" w14:textId="77777777" w:rsidR="004A0C92" w:rsidRPr="004A0C92" w:rsidRDefault="004A0C92" w:rsidP="004A0C92">
            <w:pPr>
              <w:spacing w:after="120"/>
              <w:rPr>
                <w:rFonts w:ascii="Calibri Light" w:hAnsi="Calibri Light"/>
                <w:sz w:val="16"/>
                <w:szCs w:val="16"/>
              </w:rPr>
            </w:pPr>
          </w:p>
          <w:p w14:paraId="7AC687C7" w14:textId="77777777" w:rsidR="004A0C92" w:rsidRPr="004A0C92" w:rsidRDefault="004A0C92" w:rsidP="004A0C92">
            <w:pPr>
              <w:spacing w:after="120"/>
              <w:rPr>
                <w:rFonts w:ascii="Calibri Light" w:hAnsi="Calibri Light"/>
                <w:sz w:val="16"/>
                <w:szCs w:val="16"/>
              </w:rPr>
            </w:pPr>
            <w:del w:id="5968" w:author="Ashan Senel Asmone" w:date="2016-03-21T17:06:00Z">
              <w:r w:rsidRPr="004A0C92" w:rsidDel="00785E22">
                <w:rPr>
                  <w:rFonts w:ascii="Calibri Light" w:hAnsi="Calibri Light"/>
                  <w:sz w:val="16"/>
                  <w:szCs w:val="16"/>
                </w:rPr>
                <w:delText>BS EN 1052-2:1999 Methods of test for masonry. Determination of flexural strength</w:delText>
              </w:r>
            </w:del>
            <w:ins w:id="5969" w:author="Ashan Senel Asmone" w:date="2016-03-21T17:06:00Z">
              <w:r w:rsidR="00785E22">
                <w:rPr>
                  <w:rFonts w:ascii="Calibri Light" w:hAnsi="Calibri Light"/>
                  <w:sz w:val="16"/>
                  <w:szCs w:val="16"/>
                </w:rPr>
                <w:t>BS EN 1052-2:2016 Methods of test for masonry. Determination of flexural strength</w:t>
              </w:r>
            </w:ins>
          </w:p>
          <w:p w14:paraId="2D53D5B4" w14:textId="77777777" w:rsidR="004A0C92" w:rsidRPr="004A0C92" w:rsidRDefault="004A0C92" w:rsidP="004A0C92">
            <w:pPr>
              <w:spacing w:after="120"/>
              <w:rPr>
                <w:rFonts w:ascii="Calibri Light" w:hAnsi="Calibri Light"/>
                <w:sz w:val="16"/>
                <w:szCs w:val="16"/>
              </w:rPr>
            </w:pPr>
          </w:p>
          <w:p w14:paraId="043A3056" w14:textId="77777777" w:rsidR="004A0C92" w:rsidRPr="004A0C92" w:rsidRDefault="004A0C92" w:rsidP="004A0C92">
            <w:pPr>
              <w:spacing w:after="120"/>
              <w:rPr>
                <w:rFonts w:ascii="Calibri Light" w:hAnsi="Calibri Light"/>
                <w:sz w:val="16"/>
                <w:szCs w:val="16"/>
              </w:rPr>
            </w:pPr>
            <w:del w:id="5970" w:author="Ashan Senel Asmone" w:date="2016-03-21T17:09:00Z">
              <w:r w:rsidRPr="004A0C92" w:rsidDel="00785E22">
                <w:rPr>
                  <w:rFonts w:ascii="Calibri Light" w:hAnsi="Calibri Light"/>
                  <w:sz w:val="16"/>
                  <w:szCs w:val="16"/>
                </w:rPr>
                <w:delText>BS EN 13139:2002 Aggregates for mortar</w:delText>
              </w:r>
            </w:del>
            <w:ins w:id="5971" w:author="Ashan Senel Asmone" w:date="2016-03-21T17:09:00Z">
              <w:r w:rsidR="00785E22">
                <w:rPr>
                  <w:rFonts w:ascii="Calibri Light" w:hAnsi="Calibri Light"/>
                  <w:sz w:val="16"/>
                  <w:szCs w:val="16"/>
                </w:rPr>
                <w:t>BS EN 13139:2002 Aggregates for mortar</w:t>
              </w:r>
            </w:ins>
          </w:p>
          <w:p w14:paraId="475D13D5" w14:textId="77777777" w:rsidR="004A0C92" w:rsidRPr="004A0C92" w:rsidRDefault="004A0C92" w:rsidP="004A0C92">
            <w:pPr>
              <w:spacing w:after="120"/>
              <w:rPr>
                <w:rFonts w:ascii="Calibri Light" w:hAnsi="Calibri Light"/>
                <w:sz w:val="16"/>
                <w:szCs w:val="16"/>
              </w:rPr>
            </w:pPr>
          </w:p>
          <w:p w14:paraId="58CE9BE2" w14:textId="77777777" w:rsidR="004A0C92" w:rsidRPr="004A0C92" w:rsidRDefault="004A0C92" w:rsidP="004A0C92">
            <w:pPr>
              <w:spacing w:after="120"/>
              <w:rPr>
                <w:rFonts w:ascii="Calibri Light" w:hAnsi="Calibri Light"/>
                <w:sz w:val="16"/>
                <w:szCs w:val="16"/>
              </w:rPr>
            </w:pPr>
            <w:del w:id="5972" w:author="Ashan Senel Asmone" w:date="2016-03-21T17:11:00Z">
              <w:r w:rsidRPr="004A0C92" w:rsidDel="00785E22">
                <w:rPr>
                  <w:rFonts w:ascii="Calibri Light" w:hAnsi="Calibri Light"/>
                  <w:sz w:val="16"/>
                  <w:szCs w:val="16"/>
                </w:rPr>
                <w:delText>BS 1199 and 1200:1976 Specifications for building sands from natural sources</w:delText>
              </w:r>
            </w:del>
            <w:ins w:id="5973" w:author="Ashan Senel Asmone" w:date="2016-03-21T17:11:00Z">
              <w:r w:rsidR="00785E22">
                <w:rPr>
                  <w:rFonts w:ascii="Calibri Light" w:hAnsi="Calibri Light"/>
                  <w:sz w:val="16"/>
                  <w:szCs w:val="16"/>
                </w:rPr>
                <w:t>BS EN 13139:2002 Aggregates for mortar</w:t>
              </w:r>
            </w:ins>
          </w:p>
          <w:p w14:paraId="093F0E36" w14:textId="77777777" w:rsidR="004A0C92" w:rsidRPr="004A0C92" w:rsidRDefault="004A0C92" w:rsidP="004A0C92">
            <w:pPr>
              <w:spacing w:after="120"/>
              <w:rPr>
                <w:rFonts w:ascii="Calibri Light" w:hAnsi="Calibri Light"/>
                <w:sz w:val="16"/>
                <w:szCs w:val="16"/>
              </w:rPr>
            </w:pPr>
          </w:p>
          <w:p w14:paraId="5310F0AD" w14:textId="77777777" w:rsidR="004A0C92" w:rsidRPr="004A0C92" w:rsidRDefault="004A0C92" w:rsidP="004A0C92">
            <w:pPr>
              <w:spacing w:after="120"/>
              <w:rPr>
                <w:rFonts w:ascii="Calibri Light" w:hAnsi="Calibri Light"/>
                <w:sz w:val="16"/>
                <w:szCs w:val="16"/>
              </w:rPr>
            </w:pPr>
            <w:del w:id="5974" w:author="Ashan Senel Asmone" w:date="2016-03-21T17:12:00Z">
              <w:r w:rsidRPr="004A0C92" w:rsidDel="00785E22">
                <w:rPr>
                  <w:rFonts w:ascii="Calibri Light" w:hAnsi="Calibri Light"/>
                  <w:sz w:val="16"/>
                  <w:szCs w:val="16"/>
                </w:rPr>
                <w:delText>BS 1243:1978 Specification for metal ties for cavity wall construction</w:delText>
              </w:r>
            </w:del>
            <w:ins w:id="5975" w:author="Ashan Senel Asmone" w:date="2016-03-21T17:12:00Z">
              <w:r w:rsidR="00785E22">
                <w:rPr>
                  <w:rFonts w:ascii="Calibri Light" w:hAnsi="Calibri Light"/>
                  <w:sz w:val="16"/>
                  <w:szCs w:val="16"/>
                </w:rPr>
                <w:t>BS EN 845-1:2013 Specification for ancillary components for masonry. Wall ties, tension straps, hangers and brackets</w:t>
              </w:r>
            </w:ins>
          </w:p>
          <w:p w14:paraId="4BEE0C7E" w14:textId="77777777" w:rsidR="004A0C92" w:rsidRPr="004A0C92" w:rsidRDefault="004A0C92" w:rsidP="004A0C92">
            <w:pPr>
              <w:spacing w:after="120"/>
              <w:rPr>
                <w:rFonts w:ascii="Calibri Light" w:hAnsi="Calibri Light"/>
                <w:sz w:val="16"/>
                <w:szCs w:val="16"/>
              </w:rPr>
            </w:pPr>
          </w:p>
          <w:p w14:paraId="066209FB" w14:textId="77777777" w:rsidR="004A0C92" w:rsidRPr="004A0C92" w:rsidRDefault="004A0C92" w:rsidP="004A0C92">
            <w:pPr>
              <w:spacing w:after="120"/>
              <w:rPr>
                <w:rFonts w:ascii="Calibri Light" w:hAnsi="Calibri Light"/>
                <w:sz w:val="16"/>
                <w:szCs w:val="16"/>
              </w:rPr>
            </w:pPr>
            <w:del w:id="5976" w:author="Ashan Senel Asmone" w:date="2016-03-21T17:14:00Z">
              <w:r w:rsidRPr="004A0C92" w:rsidDel="00785E22">
                <w:rPr>
                  <w:rFonts w:ascii="Calibri Light" w:hAnsi="Calibri Light"/>
                  <w:sz w:val="16"/>
                  <w:szCs w:val="16"/>
                </w:rPr>
                <w:delText>BS 3797:1990 Specification for lightweight aggregates for masonry units and structural concrete</w:delText>
              </w:r>
            </w:del>
            <w:ins w:id="5977" w:author="Ashan Senel Asmone" w:date="2016-03-21T17:14:00Z">
              <w:r w:rsidR="00785E22">
                <w:rPr>
                  <w:rFonts w:ascii="Calibri Light" w:hAnsi="Calibri Light"/>
                  <w:sz w:val="16"/>
                  <w:szCs w:val="16"/>
                </w:rPr>
                <w:t>BS EN 13055-1:2002 Lightweight aggregates. Lightweight aggregates for concrete, mortar and grout</w:t>
              </w:r>
            </w:ins>
          </w:p>
          <w:p w14:paraId="7A258B3E" w14:textId="77777777" w:rsidR="004A0C92" w:rsidRPr="004A0C92" w:rsidRDefault="004A0C92" w:rsidP="004A0C92">
            <w:pPr>
              <w:spacing w:after="120"/>
              <w:rPr>
                <w:rFonts w:ascii="Calibri Light" w:hAnsi="Calibri Light"/>
                <w:sz w:val="16"/>
                <w:szCs w:val="16"/>
              </w:rPr>
            </w:pPr>
          </w:p>
          <w:p w14:paraId="0D5BB80C" w14:textId="77777777" w:rsidR="004A0C92" w:rsidRPr="004A0C92" w:rsidRDefault="004A0C92" w:rsidP="004A0C92">
            <w:pPr>
              <w:spacing w:after="120"/>
              <w:rPr>
                <w:rFonts w:ascii="Calibri Light" w:hAnsi="Calibri Light"/>
                <w:sz w:val="16"/>
                <w:szCs w:val="16"/>
              </w:rPr>
            </w:pPr>
            <w:del w:id="5978" w:author="Ashan Senel Asmone" w:date="2016-03-21T17:15:00Z">
              <w:r w:rsidRPr="004A0C92" w:rsidDel="00785E22">
                <w:rPr>
                  <w:rFonts w:ascii="Calibri Light" w:hAnsi="Calibri Light"/>
                  <w:sz w:val="16"/>
                  <w:szCs w:val="16"/>
                </w:rPr>
                <w:delText>BS 4721:1981 Specification for ready-mixed building mortars</w:delText>
              </w:r>
            </w:del>
            <w:ins w:id="5979" w:author="Ashan Senel Asmone" w:date="2016-03-21T17:15:00Z">
              <w:r w:rsidR="00785E22">
                <w:rPr>
                  <w:rFonts w:ascii="Calibri Light" w:hAnsi="Calibri Light"/>
                  <w:sz w:val="16"/>
                  <w:szCs w:val="16"/>
                </w:rPr>
                <w:t>BS EN 998-2:2010 Specification for mortar for masonry . Masonry mortar/ BS EN 998-1:2010 Specification for mortar for masonry. Rendering and plastering mortar</w:t>
              </w:r>
            </w:ins>
          </w:p>
          <w:p w14:paraId="12B054D7" w14:textId="77777777" w:rsidR="004A0C92" w:rsidRPr="004A0C92" w:rsidRDefault="004A0C92" w:rsidP="004A0C92">
            <w:pPr>
              <w:spacing w:after="120"/>
              <w:rPr>
                <w:rFonts w:ascii="Calibri Light" w:hAnsi="Calibri Light"/>
                <w:sz w:val="16"/>
                <w:szCs w:val="16"/>
              </w:rPr>
            </w:pPr>
          </w:p>
          <w:p w14:paraId="11B38397" w14:textId="77777777" w:rsidR="004A0C92" w:rsidRPr="004A0C92" w:rsidRDefault="004A0C92" w:rsidP="004A0C92">
            <w:pPr>
              <w:spacing w:after="120"/>
              <w:rPr>
                <w:rFonts w:ascii="Calibri Light" w:hAnsi="Calibri Light"/>
                <w:sz w:val="16"/>
                <w:szCs w:val="16"/>
              </w:rPr>
            </w:pPr>
            <w:del w:id="5980" w:author="Ashan Senel Asmone" w:date="2016-03-21T17:17:00Z">
              <w:r w:rsidRPr="004A0C92" w:rsidDel="00785E22">
                <w:rPr>
                  <w:rFonts w:ascii="Calibri Light" w:hAnsi="Calibri Light"/>
                  <w:sz w:val="16"/>
                  <w:szCs w:val="16"/>
                </w:rPr>
                <w:delText>BS 5224:1995 Specification for masonry cement</w:delText>
              </w:r>
            </w:del>
            <w:ins w:id="5981" w:author="Ashan Senel Asmone" w:date="2016-03-21T17:17:00Z">
              <w:r w:rsidR="00785E22">
                <w:rPr>
                  <w:rFonts w:ascii="Calibri Light" w:hAnsi="Calibri Light"/>
                  <w:sz w:val="16"/>
                  <w:szCs w:val="16"/>
                </w:rPr>
                <w:t>BS EN 413-1:2011 Masonry cement. Composition, specifications and conformity criteria</w:t>
              </w:r>
            </w:ins>
          </w:p>
          <w:p w14:paraId="2ECBF646" w14:textId="77777777" w:rsidR="004A0C92" w:rsidRPr="004A0C92" w:rsidRDefault="004A0C92" w:rsidP="004A0C92">
            <w:pPr>
              <w:spacing w:after="120"/>
              <w:rPr>
                <w:rFonts w:ascii="Calibri Light" w:hAnsi="Calibri Light"/>
                <w:sz w:val="16"/>
                <w:szCs w:val="16"/>
              </w:rPr>
            </w:pPr>
          </w:p>
          <w:p w14:paraId="61B39AAB" w14:textId="77777777" w:rsidR="004A0C92" w:rsidRPr="004A0C92" w:rsidRDefault="004A0C92" w:rsidP="004A0C92">
            <w:pPr>
              <w:spacing w:after="120"/>
              <w:rPr>
                <w:rFonts w:ascii="Calibri Light" w:hAnsi="Calibri Light"/>
                <w:b/>
                <w:sz w:val="16"/>
                <w:szCs w:val="16"/>
              </w:rPr>
            </w:pPr>
            <w:r w:rsidRPr="004A0C92">
              <w:rPr>
                <w:rFonts w:ascii="Calibri Light" w:hAnsi="Calibri Light"/>
                <w:b/>
                <w:sz w:val="16"/>
                <w:szCs w:val="16"/>
              </w:rPr>
              <w:t>Sealants</w:t>
            </w:r>
          </w:p>
          <w:p w14:paraId="424177A6" w14:textId="77777777" w:rsidR="004A0C92" w:rsidRPr="004A0C92" w:rsidRDefault="004A0C92" w:rsidP="004A0C92">
            <w:pPr>
              <w:spacing w:after="120"/>
              <w:rPr>
                <w:rFonts w:ascii="Calibri Light" w:hAnsi="Calibri Light"/>
                <w:sz w:val="16"/>
                <w:szCs w:val="16"/>
              </w:rPr>
            </w:pPr>
          </w:p>
          <w:p w14:paraId="6497F9DD" w14:textId="77777777" w:rsidR="004A0C92" w:rsidRPr="004A0C92" w:rsidRDefault="004A0C92" w:rsidP="004A0C92">
            <w:pPr>
              <w:spacing w:after="120"/>
              <w:rPr>
                <w:rFonts w:ascii="Calibri Light" w:hAnsi="Calibri Light"/>
                <w:sz w:val="16"/>
                <w:szCs w:val="16"/>
              </w:rPr>
            </w:pPr>
            <w:del w:id="5982" w:author="Ashan Senel Asmone" w:date="2016-03-21T17:19:00Z">
              <w:r w:rsidRPr="004A0C92" w:rsidDel="00AB6198">
                <w:rPr>
                  <w:rFonts w:ascii="Calibri Light" w:hAnsi="Calibri Light"/>
                  <w:sz w:val="16"/>
                  <w:szCs w:val="16"/>
                </w:rPr>
                <w:delText>BS 4254:1983 Specification for two-part polysulphide-based sealants</w:delText>
              </w:r>
            </w:del>
            <w:ins w:id="5983"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355975F7" w14:textId="77777777" w:rsidR="004A0C92" w:rsidRPr="004A0C92" w:rsidRDefault="004A0C92" w:rsidP="004A0C92">
            <w:pPr>
              <w:spacing w:after="120"/>
              <w:rPr>
                <w:rFonts w:ascii="Calibri Light" w:hAnsi="Calibri Light"/>
                <w:sz w:val="16"/>
                <w:szCs w:val="16"/>
              </w:rPr>
            </w:pPr>
          </w:p>
          <w:p w14:paraId="440F6709" w14:textId="77777777" w:rsidR="004A0C92" w:rsidRPr="004A0C92" w:rsidRDefault="004A0C92" w:rsidP="004A0C92">
            <w:pPr>
              <w:spacing w:after="120"/>
              <w:rPr>
                <w:rFonts w:ascii="Calibri Light" w:hAnsi="Calibri Light"/>
                <w:sz w:val="16"/>
                <w:szCs w:val="16"/>
              </w:rPr>
            </w:pPr>
            <w:del w:id="5984" w:author="Ashan Senel Asmone" w:date="2016-03-21T19:20:00Z">
              <w:r w:rsidRPr="004A0C92" w:rsidDel="00BF0B04">
                <w:rPr>
                  <w:rFonts w:ascii="Calibri Light" w:hAnsi="Calibri Light"/>
                  <w:sz w:val="16"/>
                  <w:szCs w:val="16"/>
                </w:rPr>
                <w:delText>BS 4255-1:1986 Rubber used in preformed gaskets for weather exclusion from buildings. Specification for non-cellular gaskets</w:delText>
              </w:r>
            </w:del>
            <w:ins w:id="5985"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1DF0AA19" w14:textId="77777777" w:rsidR="004A0C92" w:rsidRPr="004A0C92" w:rsidRDefault="004A0C92" w:rsidP="004A0C92">
            <w:pPr>
              <w:spacing w:after="120"/>
              <w:rPr>
                <w:rFonts w:ascii="Calibri Light" w:hAnsi="Calibri Light"/>
                <w:sz w:val="16"/>
                <w:szCs w:val="16"/>
              </w:rPr>
            </w:pPr>
          </w:p>
          <w:p w14:paraId="34BA5527" w14:textId="77777777" w:rsidR="004A0C92" w:rsidRPr="004A0C92" w:rsidRDefault="004A0C92" w:rsidP="004A0C92">
            <w:pPr>
              <w:spacing w:after="120"/>
              <w:rPr>
                <w:rFonts w:ascii="Calibri Light" w:hAnsi="Calibri Light"/>
                <w:sz w:val="16"/>
                <w:szCs w:val="16"/>
              </w:rPr>
            </w:pPr>
            <w:del w:id="5986" w:author="Ashan Senel Asmone" w:date="2016-03-21T19:22:00Z">
              <w:r w:rsidRPr="004A0C92" w:rsidDel="00BF0B04">
                <w:rPr>
                  <w:rFonts w:ascii="Calibri Light" w:hAnsi="Calibri Light"/>
                  <w:sz w:val="16"/>
                  <w:szCs w:val="16"/>
                </w:rPr>
                <w:delText>BS 5215:1986 Specification for one-part gun grade polysulphide-based sealants</w:delText>
              </w:r>
            </w:del>
          </w:p>
          <w:p w14:paraId="6B618B5D" w14:textId="77777777" w:rsidR="004A0C92" w:rsidRPr="004A0C92" w:rsidRDefault="004A0C92" w:rsidP="004A0C92">
            <w:pPr>
              <w:spacing w:after="120"/>
              <w:rPr>
                <w:rFonts w:ascii="Calibri Light" w:hAnsi="Calibri Light"/>
                <w:sz w:val="16"/>
                <w:szCs w:val="16"/>
              </w:rPr>
            </w:pPr>
          </w:p>
          <w:p w14:paraId="182C5298" w14:textId="77777777" w:rsidR="004A0C92" w:rsidRPr="004A0C92" w:rsidRDefault="004A0C92" w:rsidP="004A0C92">
            <w:pPr>
              <w:spacing w:after="120"/>
              <w:rPr>
                <w:rFonts w:ascii="Calibri Light" w:hAnsi="Calibri Light"/>
                <w:sz w:val="16"/>
                <w:szCs w:val="16"/>
              </w:rPr>
            </w:pPr>
            <w:del w:id="5987" w:author="Ashan Senel Asmone" w:date="2016-03-21T19:22:00Z">
              <w:r w:rsidRPr="004A0C92" w:rsidDel="00BF0B04">
                <w:rPr>
                  <w:rFonts w:ascii="Calibri Light" w:hAnsi="Calibri Light"/>
                  <w:sz w:val="16"/>
                  <w:szCs w:val="16"/>
                </w:rPr>
                <w:delText>BS 5889:1989 Specification for one-part gun grade silicone-based sealants</w:delText>
              </w:r>
            </w:del>
          </w:p>
          <w:p w14:paraId="77694298" w14:textId="77777777" w:rsidR="004A0C92" w:rsidRPr="004A0C92" w:rsidRDefault="004A0C92" w:rsidP="004A0C92">
            <w:pPr>
              <w:spacing w:after="120"/>
              <w:rPr>
                <w:rFonts w:ascii="Calibri Light" w:hAnsi="Calibri Light"/>
                <w:sz w:val="16"/>
                <w:szCs w:val="16"/>
              </w:rPr>
            </w:pPr>
          </w:p>
          <w:p w14:paraId="1C2CB5F6" w14:textId="77777777" w:rsidR="004A0C92" w:rsidRPr="004A0C92" w:rsidRDefault="004A0C92" w:rsidP="004A0C92">
            <w:pPr>
              <w:spacing w:after="120"/>
              <w:rPr>
                <w:rFonts w:ascii="Calibri Light" w:hAnsi="Calibri Light"/>
                <w:sz w:val="16"/>
                <w:szCs w:val="16"/>
              </w:rPr>
            </w:pPr>
            <w:del w:id="5988" w:author="Ashan Senel Asmone" w:date="2016-03-21T19:23:00Z">
              <w:r w:rsidRPr="004A0C92" w:rsidDel="00BF0B04">
                <w:rPr>
                  <w:rFonts w:ascii="Calibri Light" w:hAnsi="Calibri Light"/>
                  <w:sz w:val="16"/>
                  <w:szCs w:val="16"/>
                </w:rPr>
                <w:delText>BS 6213:2000 Selection of construction sealants. Guide</w:delText>
              </w:r>
            </w:del>
            <w:ins w:id="5989" w:author="Ashan Senel Asmone" w:date="2016-03-21T19:23:00Z">
              <w:r w:rsidR="00BF0B04">
                <w:rPr>
                  <w:rFonts w:ascii="Calibri Light" w:hAnsi="Calibri Light"/>
                  <w:sz w:val="16"/>
                  <w:szCs w:val="16"/>
                </w:rPr>
                <w:t>BS 6213:2000+A1:2010 Selection of construction sealants. Guide</w:t>
              </w:r>
            </w:ins>
          </w:p>
          <w:p w14:paraId="7A4D51D7" w14:textId="77777777" w:rsidR="004A0C92" w:rsidRPr="004A0C92" w:rsidRDefault="004A0C92" w:rsidP="004A0C92">
            <w:pPr>
              <w:spacing w:after="120"/>
              <w:rPr>
                <w:rFonts w:ascii="Calibri Light" w:hAnsi="Calibri Light"/>
                <w:sz w:val="16"/>
                <w:szCs w:val="16"/>
              </w:rPr>
            </w:pPr>
          </w:p>
          <w:p w14:paraId="03499D25" w14:textId="77777777" w:rsidR="004A0C92" w:rsidRPr="004A0C92" w:rsidRDefault="004A0C92" w:rsidP="004A0C92">
            <w:pPr>
              <w:spacing w:after="120"/>
              <w:rPr>
                <w:rFonts w:ascii="Calibri Light" w:hAnsi="Calibri Light"/>
                <w:b/>
                <w:sz w:val="16"/>
                <w:szCs w:val="16"/>
              </w:rPr>
            </w:pPr>
            <w:r w:rsidRPr="004A0C92">
              <w:rPr>
                <w:rFonts w:ascii="Calibri Light" w:hAnsi="Calibri Light"/>
                <w:b/>
                <w:sz w:val="16"/>
                <w:szCs w:val="16"/>
              </w:rPr>
              <w:t>Waterproofing for masonry</w:t>
            </w:r>
          </w:p>
          <w:p w14:paraId="3A1E479E" w14:textId="77777777" w:rsidR="004A0C92" w:rsidRPr="004A0C92" w:rsidRDefault="004A0C92" w:rsidP="004A0C92">
            <w:pPr>
              <w:spacing w:after="120"/>
              <w:rPr>
                <w:rFonts w:ascii="Calibri Light" w:hAnsi="Calibri Light"/>
                <w:sz w:val="16"/>
                <w:szCs w:val="16"/>
              </w:rPr>
            </w:pPr>
          </w:p>
          <w:p w14:paraId="36AE5490" w14:textId="77777777" w:rsidR="004A0C92" w:rsidRPr="004A0C92" w:rsidRDefault="004A0C92" w:rsidP="004A0C92">
            <w:pPr>
              <w:spacing w:after="120"/>
              <w:rPr>
                <w:rFonts w:ascii="Calibri Light" w:hAnsi="Calibri Light"/>
                <w:sz w:val="16"/>
                <w:szCs w:val="16"/>
              </w:rPr>
            </w:pPr>
            <w:del w:id="5990" w:author="Ashan Senel Asmone" w:date="2016-03-21T19:24:00Z">
              <w:r w:rsidRPr="004A0C92" w:rsidDel="00BF0B04">
                <w:rPr>
                  <w:rFonts w:ascii="Calibri Light" w:hAnsi="Calibri Light"/>
                  <w:sz w:val="16"/>
                  <w:szCs w:val="16"/>
                </w:rPr>
                <w:delText>BS 6477:1992 Specification for water repellents for masonry surfaces</w:delText>
              </w:r>
            </w:del>
          </w:p>
          <w:p w14:paraId="58EEF2D3" w14:textId="77777777" w:rsidR="004A0C92" w:rsidRPr="004A0C92" w:rsidRDefault="004A0C92" w:rsidP="004A0C92">
            <w:pPr>
              <w:spacing w:after="120"/>
              <w:rPr>
                <w:rFonts w:ascii="Calibri Light" w:hAnsi="Calibri Light"/>
                <w:sz w:val="16"/>
                <w:szCs w:val="16"/>
              </w:rPr>
            </w:pPr>
          </w:p>
          <w:p w14:paraId="61E672AD" w14:textId="77777777" w:rsidR="004A0C92" w:rsidRPr="004A0C92" w:rsidRDefault="004A0C92" w:rsidP="004A0C92">
            <w:pPr>
              <w:spacing w:after="120"/>
              <w:rPr>
                <w:rFonts w:ascii="Calibri Light" w:hAnsi="Calibri Light"/>
                <w:sz w:val="16"/>
                <w:szCs w:val="16"/>
              </w:rPr>
            </w:pPr>
            <w:del w:id="5991" w:author="Ashan Senel Asmone" w:date="2016-03-21T19:24:00Z">
              <w:r w:rsidRPr="004A0C92" w:rsidDel="00BF0B04">
                <w:rPr>
                  <w:rFonts w:ascii="Calibri Light" w:hAnsi="Calibri Light"/>
                  <w:sz w:val="16"/>
                  <w:szCs w:val="16"/>
                </w:rPr>
                <w:delText>BS 8215:1991 Code of practice for design and installation of damp-proof courses in masonry construction</w:delText>
              </w:r>
            </w:del>
            <w:ins w:id="5992" w:author="Ashan Senel Asmone" w:date="2016-03-21T19:24:00Z">
              <w:r w:rsidR="00BF0B04">
                <w:rPr>
                  <w:rFonts w:ascii="Calibri Light" w:hAnsi="Calibri Light"/>
                  <w:sz w:val="16"/>
                  <w:szCs w:val="16"/>
                </w:rPr>
                <w:t>BS 8215:1991 Code of practice for design and installation of damp-proof courses in masonry construction</w:t>
              </w:r>
            </w:ins>
          </w:p>
          <w:p w14:paraId="60CA3182" w14:textId="77777777" w:rsidR="004A0C92" w:rsidRPr="004A0C92" w:rsidRDefault="004A0C92" w:rsidP="004A0C92">
            <w:pPr>
              <w:spacing w:after="120"/>
              <w:rPr>
                <w:rFonts w:ascii="Calibri Light" w:hAnsi="Calibri Light"/>
                <w:sz w:val="16"/>
                <w:szCs w:val="16"/>
              </w:rPr>
            </w:pPr>
          </w:p>
          <w:p w14:paraId="47DA4030" w14:textId="77777777" w:rsidR="004A0C92" w:rsidRPr="004A0C92" w:rsidRDefault="004A0C92" w:rsidP="004A0C92">
            <w:pPr>
              <w:spacing w:after="120"/>
              <w:rPr>
                <w:rFonts w:ascii="Calibri Light" w:hAnsi="Calibri Light"/>
                <w:sz w:val="16"/>
                <w:szCs w:val="16"/>
              </w:rPr>
            </w:pPr>
            <w:del w:id="5993" w:author="Ashan Senel Asmone" w:date="2016-03-21T19:26:00Z">
              <w:r w:rsidRPr="004A0C92" w:rsidDel="00BF0B04">
                <w:rPr>
                  <w:rFonts w:ascii="Calibri Light" w:hAnsi="Calibri Light"/>
                  <w:sz w:val="16"/>
                  <w:szCs w:val="16"/>
                </w:rPr>
                <w:delText>DD 86-1:1983 Damp-proof courses. Methods of test for flexural bond strength and short term shear strength</w:delText>
              </w:r>
            </w:del>
          </w:p>
          <w:p w14:paraId="1ADD43DC" w14:textId="77777777" w:rsidR="004A0C92" w:rsidRPr="004A0C92" w:rsidRDefault="004A0C92" w:rsidP="004A0C92">
            <w:pPr>
              <w:spacing w:after="120"/>
              <w:rPr>
                <w:rFonts w:ascii="Calibri Light" w:hAnsi="Calibri Light"/>
                <w:sz w:val="16"/>
                <w:szCs w:val="16"/>
              </w:rPr>
            </w:pPr>
          </w:p>
          <w:p w14:paraId="35812145" w14:textId="77777777" w:rsidR="004A0C92" w:rsidRPr="004A0C92" w:rsidRDefault="004A0C92" w:rsidP="004A0C92">
            <w:pPr>
              <w:spacing w:after="120"/>
              <w:rPr>
                <w:rFonts w:ascii="Calibri Light" w:hAnsi="Calibri Light"/>
                <w:sz w:val="16"/>
                <w:szCs w:val="16"/>
              </w:rPr>
            </w:pPr>
            <w:del w:id="5994" w:author="Ashan Senel Asmone" w:date="2016-03-21T19:26:00Z">
              <w:r w:rsidRPr="004A0C92" w:rsidDel="00BF0B04">
                <w:rPr>
                  <w:rFonts w:ascii="Calibri Light" w:hAnsi="Calibri Light"/>
                  <w:sz w:val="16"/>
                  <w:szCs w:val="16"/>
                </w:rPr>
                <w:delText>DD 86-3:1990 Damp-proof courses. Guide to characteristic strengths of damp-proof course material used in masonry</w:delText>
              </w:r>
            </w:del>
          </w:p>
          <w:p w14:paraId="35E61F72" w14:textId="77777777" w:rsidR="004A0C92" w:rsidRPr="004A0C92" w:rsidRDefault="004A0C92" w:rsidP="004A0C92">
            <w:pPr>
              <w:spacing w:after="120"/>
              <w:rPr>
                <w:rFonts w:ascii="Calibri Light" w:hAnsi="Calibri Light"/>
                <w:sz w:val="16"/>
                <w:szCs w:val="16"/>
              </w:rPr>
            </w:pPr>
          </w:p>
          <w:p w14:paraId="585127E9" w14:textId="77777777" w:rsidR="004A0C92" w:rsidRPr="004A0C92" w:rsidRDefault="004A0C92" w:rsidP="004A0C92">
            <w:pPr>
              <w:spacing w:after="120"/>
              <w:rPr>
                <w:rFonts w:ascii="Calibri Light" w:hAnsi="Calibri Light"/>
                <w:sz w:val="16"/>
                <w:szCs w:val="16"/>
              </w:rPr>
            </w:pPr>
            <w:del w:id="5995" w:author="Ashan Senel Asmone" w:date="2016-03-21T16:49:00Z">
              <w:r w:rsidRPr="004A0C92" w:rsidDel="00534DBC">
                <w:rPr>
                  <w:rFonts w:ascii="Calibri Light" w:hAnsi="Calibri Light"/>
                  <w:sz w:val="16"/>
                  <w:szCs w:val="16"/>
                </w:rPr>
                <w:delText>BS EN 772-7:1998 Methods of test for masonry units. Determination of water absorption of clay masonry damp proof course units by boiling in water</w:delText>
              </w:r>
            </w:del>
            <w:ins w:id="5996"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3C750B22" w14:textId="77777777" w:rsidR="004A0C92" w:rsidRPr="004A0C92" w:rsidRDefault="004A0C92" w:rsidP="004A0C92">
            <w:pPr>
              <w:spacing w:after="120"/>
              <w:rPr>
                <w:rFonts w:ascii="Calibri Light" w:hAnsi="Calibri Light"/>
                <w:sz w:val="16"/>
                <w:szCs w:val="16"/>
              </w:rPr>
            </w:pPr>
          </w:p>
          <w:p w14:paraId="7138E9FF" w14:textId="77777777" w:rsidR="00401C5E" w:rsidRPr="004A0C92" w:rsidRDefault="004A0C92" w:rsidP="004A0C92">
            <w:pPr>
              <w:spacing w:after="120"/>
              <w:rPr>
                <w:rFonts w:ascii="Calibri Light" w:hAnsi="Calibri Light"/>
                <w:sz w:val="16"/>
                <w:szCs w:val="16"/>
              </w:rPr>
            </w:pPr>
            <w:del w:id="5997" w:author="Ashan Senel Asmone" w:date="2016-03-21T19:27:00Z">
              <w:r w:rsidRPr="004A0C92" w:rsidDel="00BF0B04">
                <w:rPr>
                  <w:rFonts w:ascii="Calibri Light" w:hAnsi="Calibri Light"/>
                  <w:sz w:val="16"/>
                  <w:szCs w:val="16"/>
                </w:rPr>
                <w:delText>BS EN 1052-4:2000 Methods of test for masonry. Determination of shear strength including damp proof course</w:delText>
              </w:r>
            </w:del>
            <w:ins w:id="5998" w:author="Ashan Senel Asmone" w:date="2016-03-21T19:27:00Z">
              <w:r w:rsidR="00BF0B04">
                <w:rPr>
                  <w:rFonts w:ascii="Calibri Light" w:hAnsi="Calibri Light"/>
                  <w:sz w:val="16"/>
                  <w:szCs w:val="16"/>
                </w:rPr>
                <w:t>BS EN 1052-4:2000 Methods of test for masonry. Determination of shear strength including damp proof course</w:t>
              </w:r>
            </w:ins>
          </w:p>
        </w:tc>
      </w:tr>
      <w:tr w:rsidR="00401C5E" w:rsidRPr="004F3C8C" w14:paraId="66C23701" w14:textId="77777777" w:rsidTr="00401C5E">
        <w:tc>
          <w:tcPr>
            <w:tcW w:w="685" w:type="dxa"/>
          </w:tcPr>
          <w:p w14:paraId="53C263F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6382E5D5" w14:textId="77777777" w:rsidR="004A0C92" w:rsidRPr="004A0C92" w:rsidRDefault="004A0C92" w:rsidP="004A0C92">
            <w:pPr>
              <w:spacing w:after="120"/>
              <w:rPr>
                <w:rFonts w:ascii="Calibri Light" w:hAnsi="Calibri Light"/>
                <w:b/>
                <w:sz w:val="16"/>
                <w:szCs w:val="16"/>
                <w:lang w:val="en-US"/>
              </w:rPr>
            </w:pPr>
            <w:r w:rsidRPr="004A0C92">
              <w:rPr>
                <w:rFonts w:ascii="Calibri Light" w:hAnsi="Calibri Light"/>
                <w:b/>
                <w:sz w:val="16"/>
                <w:szCs w:val="16"/>
                <w:lang w:val="en-US"/>
              </w:rPr>
              <w:t>Masonry</w:t>
            </w:r>
          </w:p>
          <w:p w14:paraId="2FB7FF10" w14:textId="77777777" w:rsidR="004A0C92" w:rsidRPr="004A0C92" w:rsidRDefault="004A0C92" w:rsidP="004A0C92">
            <w:pPr>
              <w:spacing w:after="120"/>
              <w:rPr>
                <w:rFonts w:ascii="Calibri Light" w:hAnsi="Calibri Light"/>
                <w:sz w:val="16"/>
                <w:szCs w:val="16"/>
                <w:lang w:val="en-US"/>
              </w:rPr>
            </w:pPr>
          </w:p>
          <w:p w14:paraId="40C0C4C1" w14:textId="77777777" w:rsidR="004A0C92" w:rsidRPr="004A0C92" w:rsidRDefault="004A0C92" w:rsidP="004A0C92">
            <w:pPr>
              <w:spacing w:after="120"/>
              <w:rPr>
                <w:rFonts w:ascii="Calibri Light" w:hAnsi="Calibri Light"/>
                <w:sz w:val="16"/>
                <w:szCs w:val="16"/>
                <w:lang w:val="en-US"/>
              </w:rPr>
            </w:pPr>
            <w:del w:id="5999" w:author="Ashan Senel Asmone" w:date="2016-03-21T19:27:00Z">
              <w:r w:rsidRPr="004A0C92" w:rsidDel="00BF0B04">
                <w:rPr>
                  <w:rFonts w:ascii="Calibri Light" w:hAnsi="Calibri Light"/>
                  <w:sz w:val="16"/>
                  <w:szCs w:val="16"/>
                  <w:lang w:val="en-US"/>
                </w:rPr>
                <w:delText>ASTM C 216 (facing brick)</w:delText>
              </w:r>
            </w:del>
            <w:ins w:id="6000" w:author="Ashan Senel Asmone" w:date="2016-03-21T19:27:00Z">
              <w:r w:rsidR="00BF0B04">
                <w:rPr>
                  <w:rFonts w:ascii="Calibri Light" w:hAnsi="Calibri Light"/>
                  <w:sz w:val="16"/>
                  <w:szCs w:val="16"/>
                  <w:lang w:val="en-US"/>
                </w:rPr>
                <w:t>ASTM C216 - 15 Standard Specification for Facing Brick (Solid Masonry Units Made from Clay or Shale)</w:t>
              </w:r>
            </w:ins>
          </w:p>
          <w:p w14:paraId="3E4905F1" w14:textId="77777777" w:rsidR="004A0C92" w:rsidRPr="004A0C92" w:rsidRDefault="004A0C92" w:rsidP="004A0C92">
            <w:pPr>
              <w:spacing w:after="120"/>
              <w:rPr>
                <w:rFonts w:ascii="Calibri Light" w:hAnsi="Calibri Light"/>
                <w:sz w:val="16"/>
                <w:szCs w:val="16"/>
                <w:lang w:val="en-US"/>
              </w:rPr>
            </w:pPr>
          </w:p>
          <w:p w14:paraId="1275C2A0" w14:textId="77777777" w:rsidR="004A0C92" w:rsidRPr="004A0C92" w:rsidRDefault="004A0C92" w:rsidP="004A0C92">
            <w:pPr>
              <w:spacing w:after="120"/>
              <w:rPr>
                <w:rFonts w:ascii="Calibri Light" w:hAnsi="Calibri Light"/>
                <w:sz w:val="16"/>
                <w:szCs w:val="16"/>
                <w:lang w:val="en-US"/>
              </w:rPr>
            </w:pPr>
            <w:del w:id="6001" w:author="Ashan Senel Asmone" w:date="2016-03-21T19:28:00Z">
              <w:r w:rsidRPr="004A0C92" w:rsidDel="00BF0B04">
                <w:rPr>
                  <w:rFonts w:ascii="Calibri Light" w:hAnsi="Calibri Light"/>
                  <w:sz w:val="16"/>
                  <w:szCs w:val="16"/>
                  <w:lang w:val="en-US"/>
                </w:rPr>
                <w:delText>ASTM C62-01 Standard Specification for Building Brick (Solid Masonry Units Made From Clay or Shale)</w:delText>
              </w:r>
            </w:del>
            <w:ins w:id="6002" w:author="Ashan Senel Asmone" w:date="2016-03-21T19:28:00Z">
              <w:r w:rsidR="00BF0B04">
                <w:rPr>
                  <w:rFonts w:ascii="Calibri Light" w:hAnsi="Calibri Light"/>
                  <w:sz w:val="16"/>
                  <w:szCs w:val="16"/>
                  <w:lang w:val="en-US"/>
                </w:rPr>
                <w:t>ASTM C62 - 13a Standard Specification for Building Brick (Solid Masonry Units Made From Clay or Shale)</w:t>
              </w:r>
            </w:ins>
          </w:p>
          <w:p w14:paraId="4AB81FF5" w14:textId="77777777" w:rsidR="004A0C92" w:rsidRPr="004A0C92" w:rsidRDefault="004A0C92" w:rsidP="004A0C92">
            <w:pPr>
              <w:spacing w:after="120"/>
              <w:rPr>
                <w:rFonts w:ascii="Calibri Light" w:hAnsi="Calibri Light"/>
                <w:sz w:val="16"/>
                <w:szCs w:val="16"/>
                <w:lang w:val="en-US"/>
              </w:rPr>
            </w:pPr>
          </w:p>
          <w:p w14:paraId="14AEDDD0" w14:textId="77777777" w:rsidR="004A0C92" w:rsidRPr="004A0C92" w:rsidRDefault="004A0C92" w:rsidP="004A0C92">
            <w:pPr>
              <w:spacing w:after="120"/>
              <w:rPr>
                <w:rFonts w:ascii="Calibri Light" w:hAnsi="Calibri Light"/>
                <w:sz w:val="16"/>
                <w:szCs w:val="16"/>
                <w:lang w:val="en-US"/>
              </w:rPr>
            </w:pPr>
            <w:del w:id="6003" w:author="Ashan Senel Asmone" w:date="2016-03-21T19:29:00Z">
              <w:r w:rsidRPr="004A0C92" w:rsidDel="00BF0B04">
                <w:rPr>
                  <w:rFonts w:ascii="Calibri Light" w:hAnsi="Calibri Light"/>
                  <w:sz w:val="16"/>
                  <w:szCs w:val="16"/>
                  <w:lang w:val="en-US"/>
                </w:rPr>
                <w:delText>ASTM C 652 (hollow brick)</w:delText>
              </w:r>
            </w:del>
            <w:ins w:id="6004" w:author="Ashan Senel Asmone" w:date="2016-03-21T19:29:00Z">
              <w:r w:rsidR="00BF0B04">
                <w:rPr>
                  <w:rFonts w:ascii="Calibri Light" w:hAnsi="Calibri Light"/>
                  <w:sz w:val="16"/>
                  <w:szCs w:val="16"/>
                  <w:lang w:val="en-US"/>
                </w:rPr>
                <w:t>ASTM C652 - 15 Standard Specification for Hollow Brick (Hollow Masonry Units Made From Clay or Shale)</w:t>
              </w:r>
            </w:ins>
          </w:p>
          <w:p w14:paraId="138025F1" w14:textId="77777777" w:rsidR="004A0C92" w:rsidRPr="004A0C92" w:rsidRDefault="004A0C92" w:rsidP="004A0C92">
            <w:pPr>
              <w:spacing w:after="120"/>
              <w:rPr>
                <w:rFonts w:ascii="Calibri Light" w:hAnsi="Calibri Light"/>
                <w:sz w:val="16"/>
                <w:szCs w:val="16"/>
                <w:lang w:val="en-US"/>
              </w:rPr>
            </w:pPr>
          </w:p>
          <w:p w14:paraId="363C5CED" w14:textId="77777777" w:rsidR="004A0C92" w:rsidRPr="004A0C92" w:rsidRDefault="004A0C92" w:rsidP="004A0C92">
            <w:pPr>
              <w:spacing w:after="120"/>
              <w:rPr>
                <w:rFonts w:ascii="Calibri Light" w:hAnsi="Calibri Light"/>
                <w:sz w:val="16"/>
                <w:szCs w:val="16"/>
                <w:lang w:val="en-US"/>
              </w:rPr>
            </w:pPr>
            <w:del w:id="6005" w:author="Ashan Senel Asmone" w:date="2016-03-21T19:29:00Z">
              <w:r w:rsidRPr="004A0C92" w:rsidDel="00BF0B04">
                <w:rPr>
                  <w:rFonts w:ascii="Calibri Light" w:hAnsi="Calibri Light"/>
                  <w:sz w:val="16"/>
                  <w:szCs w:val="16"/>
                  <w:lang w:val="en-US"/>
                </w:rPr>
                <w:delText>ASTM C 212 (structural clay facing tile)</w:delText>
              </w:r>
            </w:del>
            <w:ins w:id="6006" w:author="Ashan Senel Asmone" w:date="2016-03-21T19:29:00Z">
              <w:r w:rsidR="00BF0B04">
                <w:rPr>
                  <w:rFonts w:ascii="Calibri Light" w:hAnsi="Calibri Light"/>
                  <w:sz w:val="16"/>
                  <w:szCs w:val="16"/>
                  <w:lang w:val="en-US"/>
                </w:rPr>
                <w:t>ASTM C212 - 14 Standard Specification for Structural Clay Facing Tile</w:t>
              </w:r>
            </w:ins>
          </w:p>
          <w:p w14:paraId="44C5C9C9" w14:textId="77777777" w:rsidR="004A0C92" w:rsidRPr="004A0C92" w:rsidRDefault="004A0C92" w:rsidP="004A0C92">
            <w:pPr>
              <w:spacing w:after="120"/>
              <w:rPr>
                <w:rFonts w:ascii="Calibri Light" w:hAnsi="Calibri Light"/>
                <w:sz w:val="16"/>
                <w:szCs w:val="16"/>
                <w:lang w:val="en-US"/>
              </w:rPr>
            </w:pPr>
          </w:p>
          <w:p w14:paraId="72DB0E1D" w14:textId="77777777" w:rsidR="004A0C92" w:rsidRPr="004A0C92" w:rsidRDefault="004A0C92" w:rsidP="004A0C92">
            <w:pPr>
              <w:spacing w:after="120"/>
              <w:rPr>
                <w:rFonts w:ascii="Calibri Light" w:hAnsi="Calibri Light"/>
                <w:sz w:val="16"/>
                <w:szCs w:val="16"/>
                <w:lang w:val="en-US"/>
              </w:rPr>
            </w:pPr>
            <w:del w:id="6007" w:author="Ashan Senel Asmone" w:date="2016-03-21T19:30:00Z">
              <w:r w:rsidRPr="004A0C92" w:rsidDel="00BF0B04">
                <w:rPr>
                  <w:rFonts w:ascii="Calibri Light" w:hAnsi="Calibri Light"/>
                  <w:sz w:val="16"/>
                  <w:szCs w:val="16"/>
                  <w:lang w:val="en-US"/>
                </w:rPr>
                <w:delText>ASTM C 34 (structural clay load-bearing tile)</w:delText>
              </w:r>
            </w:del>
            <w:ins w:id="6008" w:author="Ashan Senel Asmone" w:date="2016-03-21T19:30:00Z">
              <w:r w:rsidR="00BF0B04">
                <w:rPr>
                  <w:rFonts w:ascii="Calibri Light" w:hAnsi="Calibri Light"/>
                  <w:sz w:val="16"/>
                  <w:szCs w:val="16"/>
                  <w:lang w:val="en-US"/>
                </w:rPr>
                <w:t>ASTM C34 - 13 Standard Specification for Structural Clay Load-Bearing Wall Tile</w:t>
              </w:r>
            </w:ins>
            <w:r w:rsidRPr="004A0C92">
              <w:rPr>
                <w:rFonts w:ascii="Calibri Light" w:hAnsi="Calibri Light"/>
                <w:sz w:val="16"/>
                <w:szCs w:val="16"/>
                <w:lang w:val="en-US"/>
              </w:rPr>
              <w:t>.</w:t>
            </w:r>
          </w:p>
          <w:p w14:paraId="58B97687" w14:textId="77777777" w:rsidR="004A0C92" w:rsidRPr="004A0C92" w:rsidRDefault="004A0C92" w:rsidP="004A0C92">
            <w:pPr>
              <w:spacing w:after="120"/>
              <w:rPr>
                <w:rFonts w:ascii="Calibri Light" w:hAnsi="Calibri Light"/>
                <w:sz w:val="16"/>
                <w:szCs w:val="16"/>
                <w:lang w:val="en-US"/>
              </w:rPr>
            </w:pPr>
          </w:p>
          <w:p w14:paraId="5E050CF5" w14:textId="77777777" w:rsidR="004A0C92" w:rsidRPr="004A0C92" w:rsidRDefault="004A0C92" w:rsidP="004A0C92">
            <w:pPr>
              <w:spacing w:after="120"/>
              <w:rPr>
                <w:rFonts w:ascii="Calibri Light" w:hAnsi="Calibri Light"/>
                <w:sz w:val="16"/>
                <w:szCs w:val="16"/>
                <w:lang w:val="en-US"/>
              </w:rPr>
            </w:pPr>
            <w:del w:id="6009" w:author="Ashan Senel Asmone" w:date="2016-03-21T19:32:00Z">
              <w:r w:rsidRPr="004A0C92" w:rsidDel="00BF0B04">
                <w:rPr>
                  <w:rFonts w:ascii="Calibri Light" w:hAnsi="Calibri Light"/>
                  <w:sz w:val="16"/>
                  <w:szCs w:val="16"/>
                  <w:lang w:val="en-US"/>
                </w:rPr>
                <w:delText>ASTM C 67 Method of Sampling and Testing Brick and Structural Clay Tile</w:delText>
              </w:r>
            </w:del>
            <w:ins w:id="6010" w:author="Ashan Senel Asmone" w:date="2016-03-21T19:32:00Z">
              <w:r w:rsidR="00BF0B04">
                <w:rPr>
                  <w:rFonts w:ascii="Calibri Light" w:hAnsi="Calibri Light"/>
                  <w:sz w:val="16"/>
                  <w:szCs w:val="16"/>
                  <w:lang w:val="en-US"/>
                </w:rPr>
                <w:t>ASTM C67 - 14 Standard Test Methods for Sampling and Testing Brick and Structural Clay Tile</w:t>
              </w:r>
            </w:ins>
            <w:r w:rsidRPr="004A0C92">
              <w:rPr>
                <w:rFonts w:ascii="Calibri Light" w:hAnsi="Calibri Light"/>
                <w:sz w:val="16"/>
                <w:szCs w:val="16"/>
                <w:lang w:val="en-US"/>
              </w:rPr>
              <w:t>.</w:t>
            </w:r>
          </w:p>
          <w:p w14:paraId="02CEECC6" w14:textId="77777777" w:rsidR="004A0C92" w:rsidRPr="004A0C92" w:rsidRDefault="004A0C92" w:rsidP="004A0C92">
            <w:pPr>
              <w:spacing w:after="120"/>
              <w:rPr>
                <w:rFonts w:ascii="Calibri Light" w:hAnsi="Calibri Light"/>
                <w:sz w:val="16"/>
                <w:szCs w:val="16"/>
                <w:lang w:val="en-US"/>
              </w:rPr>
            </w:pPr>
          </w:p>
          <w:p w14:paraId="575E0C45" w14:textId="77777777" w:rsidR="004A0C92" w:rsidRPr="004A0C92" w:rsidRDefault="004A0C92" w:rsidP="004A0C92">
            <w:pPr>
              <w:spacing w:after="120"/>
              <w:rPr>
                <w:rFonts w:ascii="Calibri Light" w:hAnsi="Calibri Light"/>
                <w:sz w:val="16"/>
                <w:szCs w:val="16"/>
                <w:lang w:val="en-US"/>
              </w:rPr>
            </w:pPr>
            <w:del w:id="6011" w:author="Ashan Senel Asmone" w:date="2016-03-21T19:33:00Z">
              <w:r w:rsidRPr="004A0C92" w:rsidDel="00BF0B04">
                <w:rPr>
                  <w:rFonts w:ascii="Calibri Light" w:hAnsi="Calibri Light"/>
                  <w:sz w:val="16"/>
                  <w:szCs w:val="16"/>
                  <w:lang w:val="en-US"/>
                </w:rPr>
                <w:delText>ASTM C 91 Specification for Masonry Cement</w:delText>
              </w:r>
            </w:del>
            <w:ins w:id="6012" w:author="Ashan Senel Asmone" w:date="2016-03-21T19:33:00Z">
              <w:r w:rsidR="00BF0B04">
                <w:rPr>
                  <w:rFonts w:ascii="Calibri Light" w:hAnsi="Calibri Light"/>
                  <w:sz w:val="16"/>
                  <w:szCs w:val="16"/>
                  <w:lang w:val="en-US"/>
                </w:rPr>
                <w:t>ASTM C91 / C91M - 12 Standard Specification for Masonry Cement</w:t>
              </w:r>
            </w:ins>
          </w:p>
          <w:p w14:paraId="4E099094" w14:textId="77777777" w:rsidR="004A0C92" w:rsidRPr="004A0C92" w:rsidRDefault="004A0C92" w:rsidP="004A0C92">
            <w:pPr>
              <w:spacing w:after="120"/>
              <w:rPr>
                <w:rFonts w:ascii="Calibri Light" w:hAnsi="Calibri Light"/>
                <w:sz w:val="16"/>
                <w:szCs w:val="16"/>
                <w:lang w:val="en-US"/>
              </w:rPr>
            </w:pPr>
          </w:p>
          <w:p w14:paraId="5FFC629E" w14:textId="77777777" w:rsidR="004A0C92" w:rsidRPr="004A0C92" w:rsidRDefault="004A0C92" w:rsidP="004A0C92">
            <w:pPr>
              <w:spacing w:after="120"/>
              <w:rPr>
                <w:rFonts w:ascii="Calibri Light" w:hAnsi="Calibri Light"/>
                <w:sz w:val="16"/>
                <w:szCs w:val="16"/>
                <w:lang w:val="en-US"/>
              </w:rPr>
            </w:pPr>
            <w:del w:id="6013" w:author="Ashan Senel Asmone" w:date="2016-03-21T19:34:00Z">
              <w:r w:rsidRPr="004A0C92" w:rsidDel="00BF0B04">
                <w:rPr>
                  <w:rFonts w:ascii="Calibri Light" w:hAnsi="Calibri Light"/>
                  <w:sz w:val="16"/>
                  <w:szCs w:val="16"/>
                  <w:lang w:val="en-US"/>
                </w:rPr>
                <w:delText>ASTM C 207 Specification for Hydrated Lime for Masonry Purposes</w:delText>
              </w:r>
            </w:del>
            <w:ins w:id="6014" w:author="Ashan Senel Asmone" w:date="2016-03-21T19:34:00Z">
              <w:r w:rsidR="00BF0B04">
                <w:rPr>
                  <w:rFonts w:ascii="Calibri Light" w:hAnsi="Calibri Light"/>
                  <w:sz w:val="16"/>
                  <w:szCs w:val="16"/>
                  <w:lang w:val="en-US"/>
                </w:rPr>
                <w:t>ASTM C207 - 06(2011) Standard Specification for Hydrated Lime for Masonry Purposes</w:t>
              </w:r>
            </w:ins>
          </w:p>
          <w:p w14:paraId="706033F8" w14:textId="77777777" w:rsidR="004A0C92" w:rsidRPr="004A0C92" w:rsidRDefault="004A0C92" w:rsidP="004A0C92">
            <w:pPr>
              <w:spacing w:after="120"/>
              <w:rPr>
                <w:rFonts w:ascii="Calibri Light" w:hAnsi="Calibri Light"/>
                <w:sz w:val="16"/>
                <w:szCs w:val="16"/>
                <w:lang w:val="en-US"/>
              </w:rPr>
            </w:pPr>
          </w:p>
          <w:p w14:paraId="35B69280" w14:textId="77777777" w:rsidR="004A0C92" w:rsidRPr="004A0C92" w:rsidRDefault="004A0C92" w:rsidP="004A0C92">
            <w:pPr>
              <w:spacing w:after="120"/>
              <w:rPr>
                <w:rFonts w:ascii="Calibri Light" w:hAnsi="Calibri Light"/>
                <w:sz w:val="16"/>
                <w:szCs w:val="16"/>
                <w:lang w:val="en-US"/>
              </w:rPr>
            </w:pPr>
            <w:del w:id="6015" w:author="Ashan Senel Asmone" w:date="2016-03-21T19:34:00Z">
              <w:r w:rsidRPr="004A0C92" w:rsidDel="00BF0B04">
                <w:rPr>
                  <w:rFonts w:ascii="Calibri Light" w:hAnsi="Calibri Light"/>
                  <w:sz w:val="16"/>
                  <w:szCs w:val="16"/>
                  <w:lang w:val="en-US"/>
                </w:rPr>
                <w:delText>ASTM E 518 Test Method for Flexural Bond Strength of Masonry</w:delText>
              </w:r>
            </w:del>
            <w:ins w:id="6016" w:author="Ashan Senel Asmone" w:date="2016-03-21T19:34:00Z">
              <w:r w:rsidR="00BF0B04">
                <w:rPr>
                  <w:rFonts w:ascii="Calibri Light" w:hAnsi="Calibri Light"/>
                  <w:sz w:val="16"/>
                  <w:szCs w:val="16"/>
                  <w:lang w:val="en-US"/>
                </w:rPr>
                <w:t>ASTM E518 / E518M - 15 Standard Test Methods for Flexural Bond Strength of Masonry</w:t>
              </w:r>
            </w:ins>
          </w:p>
          <w:p w14:paraId="381F176F" w14:textId="77777777" w:rsidR="004A0C92" w:rsidRPr="004A0C92" w:rsidRDefault="004A0C92" w:rsidP="004A0C92">
            <w:pPr>
              <w:spacing w:after="120"/>
              <w:rPr>
                <w:rFonts w:ascii="Calibri Light" w:hAnsi="Calibri Light"/>
                <w:sz w:val="16"/>
                <w:szCs w:val="16"/>
                <w:lang w:val="en-US"/>
              </w:rPr>
            </w:pPr>
          </w:p>
          <w:p w14:paraId="1BD2DC7C" w14:textId="77777777" w:rsidR="004A0C92" w:rsidRPr="004A0C92" w:rsidRDefault="004A0C92" w:rsidP="004A0C92">
            <w:pPr>
              <w:spacing w:after="120"/>
              <w:rPr>
                <w:rFonts w:ascii="Calibri Light" w:hAnsi="Calibri Light"/>
                <w:sz w:val="16"/>
                <w:szCs w:val="16"/>
                <w:lang w:val="en-US"/>
              </w:rPr>
            </w:pPr>
            <w:del w:id="6017" w:author="Ashan Senel Asmone" w:date="2016-03-21T19:35:00Z">
              <w:r w:rsidRPr="004A0C92" w:rsidDel="00BF0B04">
                <w:rPr>
                  <w:rFonts w:ascii="Calibri Light" w:hAnsi="Calibri Light"/>
                  <w:sz w:val="16"/>
                  <w:szCs w:val="16"/>
                  <w:lang w:val="en-US"/>
                </w:rPr>
                <w:delText>ASTM C 1072 Test Method for Measurement of Masonry Flexural Bond Strength</w:delText>
              </w:r>
            </w:del>
            <w:ins w:id="6018" w:author="Ashan Senel Asmone" w:date="2016-03-21T19:35:00Z">
              <w:r w:rsidR="00BF0B04">
                <w:rPr>
                  <w:rFonts w:ascii="Calibri Light" w:hAnsi="Calibri Light"/>
                  <w:sz w:val="16"/>
                  <w:szCs w:val="16"/>
                  <w:lang w:val="en-US"/>
                </w:rPr>
                <w:t>ASTM C1072 - 13e1 Standard Test Methods for Measurement of Masonry Flexural Bond Strength</w:t>
              </w:r>
            </w:ins>
          </w:p>
          <w:p w14:paraId="03614EC0" w14:textId="77777777" w:rsidR="004A0C92" w:rsidRPr="004A0C92" w:rsidRDefault="004A0C92" w:rsidP="004A0C92">
            <w:pPr>
              <w:spacing w:after="120"/>
              <w:rPr>
                <w:rFonts w:ascii="Calibri Light" w:hAnsi="Calibri Light"/>
                <w:sz w:val="16"/>
                <w:szCs w:val="16"/>
                <w:lang w:val="en-US"/>
              </w:rPr>
            </w:pPr>
          </w:p>
          <w:p w14:paraId="4716DD16" w14:textId="77777777" w:rsidR="004A0C92" w:rsidRPr="004A0C92" w:rsidRDefault="004A0C92" w:rsidP="004A0C92">
            <w:pPr>
              <w:spacing w:after="120"/>
              <w:rPr>
                <w:rFonts w:ascii="Calibri Light" w:hAnsi="Calibri Light"/>
                <w:sz w:val="16"/>
                <w:szCs w:val="16"/>
                <w:lang w:val="en-US"/>
              </w:rPr>
            </w:pPr>
          </w:p>
          <w:p w14:paraId="532C7DD1" w14:textId="77777777" w:rsidR="004A0C92" w:rsidRPr="004A0C92" w:rsidRDefault="004A0C92" w:rsidP="004A0C92">
            <w:pPr>
              <w:spacing w:after="120"/>
              <w:rPr>
                <w:rFonts w:ascii="Calibri Light" w:hAnsi="Calibri Light"/>
                <w:sz w:val="16"/>
                <w:szCs w:val="16"/>
                <w:lang w:val="en-US"/>
              </w:rPr>
            </w:pPr>
            <w:del w:id="6019" w:author="Ashan Senel Asmone" w:date="2016-03-21T19:36:00Z">
              <w:r w:rsidRPr="004A0C92" w:rsidDel="005C1271">
                <w:rPr>
                  <w:rFonts w:ascii="Calibri Light" w:hAnsi="Calibri Light"/>
                  <w:sz w:val="16"/>
                  <w:szCs w:val="16"/>
                  <w:lang w:val="en-US"/>
                </w:rPr>
                <w:delText>ASTM C67-01 Standard Test Methods for Sampling and Testing Brick and Structural Clay Tile</w:delText>
              </w:r>
            </w:del>
            <w:ins w:id="6020" w:author="Ashan Senel Asmone" w:date="2016-03-21T19:36:00Z">
              <w:r w:rsidR="005C1271">
                <w:rPr>
                  <w:rFonts w:ascii="Calibri Light" w:hAnsi="Calibri Light"/>
                  <w:sz w:val="16"/>
                  <w:szCs w:val="16"/>
                  <w:lang w:val="en-US"/>
                </w:rPr>
                <w:t>ASTM C67 - 14 Standard Test Methods for Sampling and Testing Brick and Structural Clay Tile</w:t>
              </w:r>
            </w:ins>
            <w:r w:rsidRPr="004A0C92">
              <w:rPr>
                <w:rFonts w:ascii="Calibri Light" w:hAnsi="Calibri Light"/>
                <w:sz w:val="16"/>
                <w:szCs w:val="16"/>
                <w:lang w:val="en-US"/>
              </w:rPr>
              <w:t xml:space="preserve"> </w:t>
            </w:r>
          </w:p>
          <w:p w14:paraId="6CE3992F" w14:textId="77777777" w:rsidR="004A0C92" w:rsidRPr="004A0C92" w:rsidRDefault="004A0C92" w:rsidP="004A0C92">
            <w:pPr>
              <w:spacing w:after="120"/>
              <w:rPr>
                <w:rFonts w:ascii="Calibri Light" w:hAnsi="Calibri Light"/>
                <w:sz w:val="16"/>
                <w:szCs w:val="16"/>
                <w:lang w:val="en-US"/>
              </w:rPr>
            </w:pPr>
          </w:p>
          <w:p w14:paraId="72788D3E" w14:textId="77777777" w:rsidR="004A0C92" w:rsidRPr="004A0C92" w:rsidRDefault="004A0C92" w:rsidP="004A0C92">
            <w:pPr>
              <w:spacing w:after="120"/>
              <w:rPr>
                <w:rFonts w:ascii="Calibri Light" w:hAnsi="Calibri Light"/>
                <w:sz w:val="16"/>
                <w:szCs w:val="16"/>
                <w:lang w:val="en-US"/>
              </w:rPr>
            </w:pPr>
            <w:del w:id="6021" w:author="Ashan Senel Asmone" w:date="2016-03-21T19:37:00Z">
              <w:r w:rsidRPr="004A0C92" w:rsidDel="005C1271">
                <w:rPr>
                  <w:rFonts w:ascii="Calibri Light" w:hAnsi="Calibri Light"/>
                  <w:sz w:val="16"/>
                  <w:szCs w:val="16"/>
                  <w:lang w:val="en-US"/>
                </w:rPr>
                <w:delText>ASTM C73-99a Standard Specification for Calcium Silicate Brick (Sand-Lime Brick)</w:delText>
              </w:r>
            </w:del>
            <w:ins w:id="6022" w:author="Ashan Senel Asmone" w:date="2016-03-21T19:37:00Z">
              <w:r w:rsidR="005C1271">
                <w:rPr>
                  <w:rFonts w:ascii="Calibri Light" w:hAnsi="Calibri Light"/>
                  <w:sz w:val="16"/>
                  <w:szCs w:val="16"/>
                  <w:lang w:val="en-US"/>
                </w:rPr>
                <w:t>ASTM C73 - 14 Standard Specification for Calcium Silicate Brick (Sand-Lime Brick)</w:t>
              </w:r>
            </w:ins>
            <w:r w:rsidRPr="004A0C92">
              <w:rPr>
                <w:rFonts w:ascii="Calibri Light" w:hAnsi="Calibri Light"/>
                <w:sz w:val="16"/>
                <w:szCs w:val="16"/>
                <w:lang w:val="en-US"/>
              </w:rPr>
              <w:t xml:space="preserve"> </w:t>
            </w:r>
          </w:p>
          <w:p w14:paraId="15CF7664" w14:textId="77777777" w:rsidR="004A0C92" w:rsidRPr="004A0C92" w:rsidRDefault="004A0C92" w:rsidP="004A0C92">
            <w:pPr>
              <w:spacing w:after="120"/>
              <w:rPr>
                <w:rFonts w:ascii="Calibri Light" w:hAnsi="Calibri Light"/>
                <w:sz w:val="16"/>
                <w:szCs w:val="16"/>
                <w:lang w:val="en-US"/>
              </w:rPr>
            </w:pPr>
          </w:p>
          <w:p w14:paraId="52FD9F56" w14:textId="77777777" w:rsidR="004A0C92" w:rsidRPr="004A0C92" w:rsidRDefault="004A0C92" w:rsidP="004A0C92">
            <w:pPr>
              <w:spacing w:after="120"/>
              <w:rPr>
                <w:rFonts w:ascii="Calibri Light" w:hAnsi="Calibri Light"/>
                <w:sz w:val="16"/>
                <w:szCs w:val="16"/>
                <w:lang w:val="en-US"/>
              </w:rPr>
            </w:pPr>
            <w:del w:id="6023" w:author="Ashan Senel Asmone" w:date="2016-03-21T19:37:00Z">
              <w:r w:rsidRPr="004A0C92" w:rsidDel="005C1271">
                <w:rPr>
                  <w:rFonts w:ascii="Calibri Light" w:hAnsi="Calibri Light"/>
                  <w:sz w:val="16"/>
                  <w:szCs w:val="16"/>
                  <w:lang w:val="en-US"/>
                </w:rPr>
                <w:delText>ASTM C126-99 Standard Specification for Ceramic Glazed Structural Clay Facing Tile, Facing Brick, and Solid Masonry Units</w:delText>
              </w:r>
            </w:del>
            <w:ins w:id="6024" w:author="Ashan Senel Asmone" w:date="2016-03-21T19:37:00Z">
              <w:r w:rsidR="005C1271">
                <w:rPr>
                  <w:rFonts w:ascii="Calibri Light" w:hAnsi="Calibri Light"/>
                  <w:sz w:val="16"/>
                  <w:szCs w:val="16"/>
                  <w:lang w:val="en-US"/>
                </w:rPr>
                <w:t>ASTM C126 - 15 Standard Specification for Ceramic Glazed Structural Clay Facing Tile, Facing Brick, and Solid Masonry Units</w:t>
              </w:r>
            </w:ins>
          </w:p>
          <w:p w14:paraId="66D68B3E" w14:textId="77777777" w:rsidR="004A0C92" w:rsidRPr="004A0C92" w:rsidRDefault="004A0C92" w:rsidP="004A0C92">
            <w:pPr>
              <w:spacing w:after="120"/>
              <w:rPr>
                <w:rFonts w:ascii="Calibri Light" w:hAnsi="Calibri Light"/>
                <w:sz w:val="16"/>
                <w:szCs w:val="16"/>
                <w:lang w:val="en-US"/>
              </w:rPr>
            </w:pPr>
          </w:p>
          <w:p w14:paraId="4FA8C408" w14:textId="77777777" w:rsidR="004A0C92" w:rsidRPr="004A0C92" w:rsidRDefault="004A0C92" w:rsidP="004A0C92">
            <w:pPr>
              <w:spacing w:after="120"/>
              <w:rPr>
                <w:rFonts w:ascii="Calibri Light" w:hAnsi="Calibri Light"/>
                <w:b/>
                <w:sz w:val="16"/>
                <w:szCs w:val="16"/>
                <w:lang w:val="en-US"/>
              </w:rPr>
            </w:pPr>
            <w:r w:rsidRPr="004A0C92">
              <w:rPr>
                <w:rFonts w:ascii="Calibri Light" w:hAnsi="Calibri Light"/>
                <w:b/>
                <w:sz w:val="16"/>
                <w:szCs w:val="16"/>
                <w:lang w:val="en-US"/>
              </w:rPr>
              <w:t>Mortar</w:t>
            </w:r>
          </w:p>
          <w:p w14:paraId="18754013" w14:textId="77777777" w:rsidR="004A0C92" w:rsidRPr="004A0C92" w:rsidRDefault="004A0C92" w:rsidP="004A0C92">
            <w:pPr>
              <w:spacing w:after="120"/>
              <w:rPr>
                <w:rFonts w:ascii="Calibri Light" w:hAnsi="Calibri Light"/>
                <w:sz w:val="16"/>
                <w:szCs w:val="16"/>
                <w:lang w:val="en-US"/>
              </w:rPr>
            </w:pPr>
          </w:p>
          <w:p w14:paraId="6527D238" w14:textId="77777777" w:rsidR="004A0C92" w:rsidRPr="004A0C92" w:rsidRDefault="004A0C92" w:rsidP="004A0C92">
            <w:pPr>
              <w:spacing w:after="120"/>
              <w:rPr>
                <w:rFonts w:ascii="Calibri Light" w:hAnsi="Calibri Light"/>
                <w:sz w:val="16"/>
                <w:szCs w:val="16"/>
                <w:lang w:val="en-US"/>
              </w:rPr>
            </w:pPr>
            <w:del w:id="6025" w:author="Ashan Senel Asmone" w:date="2016-03-21T19:38:00Z">
              <w:r w:rsidRPr="004A0C92" w:rsidDel="005C1271">
                <w:rPr>
                  <w:rFonts w:ascii="Calibri Light" w:hAnsi="Calibri Light"/>
                  <w:sz w:val="16"/>
                  <w:szCs w:val="16"/>
                  <w:lang w:val="en-US"/>
                </w:rPr>
                <w:delText>ASTM C 144 Sand for masonry mortar</w:delText>
              </w:r>
            </w:del>
            <w:ins w:id="6026" w:author="Ashan Senel Asmone" w:date="2016-03-21T19:38:00Z">
              <w:r w:rsidR="005C1271">
                <w:rPr>
                  <w:rFonts w:ascii="Calibri Light" w:hAnsi="Calibri Light"/>
                  <w:sz w:val="16"/>
                  <w:szCs w:val="16"/>
                  <w:lang w:val="en-US"/>
                </w:rPr>
                <w:t>ASTM C144 - 11 Standard Specification for Aggregate for Masonry Mortar</w:t>
              </w:r>
            </w:ins>
          </w:p>
          <w:p w14:paraId="43B8ACD3" w14:textId="77777777" w:rsidR="004A0C92" w:rsidRPr="004A0C92" w:rsidRDefault="004A0C92" w:rsidP="004A0C92">
            <w:pPr>
              <w:spacing w:after="120"/>
              <w:rPr>
                <w:rFonts w:ascii="Calibri Light" w:hAnsi="Calibri Light"/>
                <w:sz w:val="16"/>
                <w:szCs w:val="16"/>
                <w:lang w:val="en-US"/>
              </w:rPr>
            </w:pPr>
          </w:p>
          <w:p w14:paraId="1ECAE582" w14:textId="77777777" w:rsidR="004A0C92" w:rsidRPr="004A0C92" w:rsidRDefault="004A0C92" w:rsidP="004A0C92">
            <w:pPr>
              <w:spacing w:after="120"/>
              <w:rPr>
                <w:rFonts w:ascii="Calibri Light" w:hAnsi="Calibri Light"/>
                <w:sz w:val="16"/>
                <w:szCs w:val="16"/>
                <w:lang w:val="en-US"/>
              </w:rPr>
            </w:pPr>
            <w:del w:id="6027" w:author="Ashan Senel Asmone" w:date="2016-03-21T19:38:00Z">
              <w:r w:rsidRPr="004A0C92" w:rsidDel="005C1271">
                <w:rPr>
                  <w:rFonts w:ascii="Calibri Light" w:hAnsi="Calibri Light"/>
                  <w:sz w:val="16"/>
                  <w:szCs w:val="16"/>
                  <w:lang w:val="en-US"/>
                </w:rPr>
                <w:delText>ASTM C 270 Specification for Mortar for Unit Masonry</w:delText>
              </w:r>
            </w:del>
            <w:ins w:id="6028" w:author="Ashan Senel Asmone" w:date="2016-03-21T19:38:00Z">
              <w:r w:rsidR="005C1271">
                <w:rPr>
                  <w:rFonts w:ascii="Calibri Light" w:hAnsi="Calibri Light"/>
                  <w:sz w:val="16"/>
                  <w:szCs w:val="16"/>
                  <w:lang w:val="en-US"/>
                </w:rPr>
                <w:t>ASTM C270 - 14a Standard Specification for Mortar for Unit Masonry</w:t>
              </w:r>
            </w:ins>
          </w:p>
          <w:p w14:paraId="68D3714F" w14:textId="77777777" w:rsidR="004A0C92" w:rsidRPr="004A0C92" w:rsidRDefault="004A0C92" w:rsidP="004A0C92">
            <w:pPr>
              <w:spacing w:after="120"/>
              <w:rPr>
                <w:rFonts w:ascii="Calibri Light" w:hAnsi="Calibri Light"/>
                <w:sz w:val="16"/>
                <w:szCs w:val="16"/>
                <w:lang w:val="en-US"/>
              </w:rPr>
            </w:pPr>
          </w:p>
          <w:p w14:paraId="12AECFAD" w14:textId="77777777" w:rsidR="004A0C92" w:rsidRPr="004A0C92" w:rsidRDefault="004A0C92" w:rsidP="004A0C92">
            <w:pPr>
              <w:spacing w:after="120"/>
              <w:rPr>
                <w:rFonts w:ascii="Calibri Light" w:hAnsi="Calibri Light"/>
                <w:sz w:val="16"/>
                <w:szCs w:val="16"/>
                <w:lang w:val="en-US"/>
              </w:rPr>
            </w:pPr>
            <w:del w:id="6029" w:author="Ashan Senel Asmone" w:date="2016-03-21T19:39:00Z">
              <w:r w:rsidRPr="004A0C92" w:rsidDel="005C1271">
                <w:rPr>
                  <w:rFonts w:ascii="Calibri Light" w:hAnsi="Calibri Light"/>
                  <w:sz w:val="16"/>
                  <w:szCs w:val="16"/>
                  <w:lang w:val="en-US"/>
                </w:rPr>
                <w:delText>ASTM C 476 Specification for Grout for Masonry</w:delText>
              </w:r>
            </w:del>
            <w:ins w:id="6030" w:author="Ashan Senel Asmone" w:date="2016-03-21T19:39:00Z">
              <w:r w:rsidR="005C1271">
                <w:rPr>
                  <w:rFonts w:ascii="Calibri Light" w:hAnsi="Calibri Light"/>
                  <w:sz w:val="16"/>
                  <w:szCs w:val="16"/>
                  <w:lang w:val="en-US"/>
                </w:rPr>
                <w:t>ASTM C476 - 10 Standard Specification for Grout for Masonry</w:t>
              </w:r>
            </w:ins>
            <w:r w:rsidRPr="004A0C92">
              <w:rPr>
                <w:rFonts w:ascii="Calibri Light" w:hAnsi="Calibri Light"/>
                <w:sz w:val="16"/>
                <w:szCs w:val="16"/>
                <w:lang w:val="en-US"/>
              </w:rPr>
              <w:t>.</w:t>
            </w:r>
          </w:p>
          <w:p w14:paraId="5761C982" w14:textId="77777777" w:rsidR="004A0C92" w:rsidRPr="004A0C92" w:rsidRDefault="004A0C92" w:rsidP="004A0C92">
            <w:pPr>
              <w:spacing w:after="120"/>
              <w:rPr>
                <w:rFonts w:ascii="Calibri Light" w:hAnsi="Calibri Light"/>
                <w:sz w:val="16"/>
                <w:szCs w:val="16"/>
                <w:lang w:val="en-US"/>
              </w:rPr>
            </w:pPr>
          </w:p>
          <w:p w14:paraId="5D7C59C4" w14:textId="77777777" w:rsidR="004A0C92" w:rsidRPr="004A0C92" w:rsidRDefault="004A0C92" w:rsidP="004A0C92">
            <w:pPr>
              <w:spacing w:after="120"/>
              <w:rPr>
                <w:rFonts w:ascii="Calibri Light" w:hAnsi="Calibri Light"/>
                <w:sz w:val="16"/>
                <w:szCs w:val="16"/>
                <w:lang w:val="en-US"/>
              </w:rPr>
            </w:pPr>
            <w:del w:id="6031" w:author="Ashan Senel Asmone" w:date="2016-03-21T19:40:00Z">
              <w:r w:rsidRPr="004A0C92" w:rsidDel="005C1271">
                <w:rPr>
                  <w:rFonts w:ascii="Calibri Light" w:hAnsi="Calibri Light"/>
                  <w:sz w:val="16"/>
                  <w:szCs w:val="16"/>
                  <w:lang w:val="en-US"/>
                </w:rPr>
                <w:delText>ASTM C 1019 Method of Sampling and Testing Grout</w:delText>
              </w:r>
            </w:del>
            <w:ins w:id="6032" w:author="Ashan Senel Asmone" w:date="2016-03-21T19:40:00Z">
              <w:r w:rsidR="005C1271">
                <w:rPr>
                  <w:rFonts w:ascii="Calibri Light" w:hAnsi="Calibri Light"/>
                  <w:sz w:val="16"/>
                  <w:szCs w:val="16"/>
                  <w:lang w:val="en-US"/>
                </w:rPr>
                <w:t>ASTM C1019 - 16 Standard Test Method for Sampling and Testing Grout</w:t>
              </w:r>
            </w:ins>
          </w:p>
          <w:p w14:paraId="068C905E" w14:textId="77777777" w:rsidR="004A0C92" w:rsidRPr="004A0C92" w:rsidRDefault="004A0C92" w:rsidP="004A0C92">
            <w:pPr>
              <w:spacing w:after="120"/>
              <w:rPr>
                <w:rFonts w:ascii="Calibri Light" w:hAnsi="Calibri Light"/>
                <w:sz w:val="16"/>
                <w:szCs w:val="16"/>
                <w:lang w:val="en-US"/>
              </w:rPr>
            </w:pPr>
          </w:p>
          <w:p w14:paraId="598B29A8" w14:textId="77777777" w:rsidR="004A0C92" w:rsidRPr="004A0C92" w:rsidRDefault="004A0C92" w:rsidP="004A0C92">
            <w:pPr>
              <w:spacing w:after="120"/>
              <w:rPr>
                <w:rFonts w:ascii="Calibri Light" w:hAnsi="Calibri Light"/>
                <w:sz w:val="16"/>
                <w:szCs w:val="16"/>
                <w:lang w:val="en-US"/>
              </w:rPr>
            </w:pPr>
            <w:del w:id="6033" w:author="Ashan Senel Asmone" w:date="2016-03-21T19:40:00Z">
              <w:r w:rsidRPr="004A0C92" w:rsidDel="005C1271">
                <w:rPr>
                  <w:rFonts w:ascii="Calibri Light" w:hAnsi="Calibri Light"/>
                  <w:sz w:val="16"/>
                  <w:szCs w:val="16"/>
                  <w:lang w:val="en-US"/>
                </w:rPr>
                <w:delText>ASTM C 150 Specification for Portland Cement</w:delText>
              </w:r>
            </w:del>
            <w:ins w:id="6034" w:author="Ashan Senel Asmone" w:date="2016-03-21T19:40:00Z">
              <w:r w:rsidR="005C1271">
                <w:rPr>
                  <w:rFonts w:ascii="Calibri Light" w:hAnsi="Calibri Light"/>
                  <w:sz w:val="16"/>
                  <w:szCs w:val="16"/>
                  <w:lang w:val="en-US"/>
                </w:rPr>
                <w:t>ASTM C150 / C150M - 15 Standard Specification for Portland Cement</w:t>
              </w:r>
            </w:ins>
          </w:p>
          <w:p w14:paraId="4ACA051F" w14:textId="77777777" w:rsidR="004A0C92" w:rsidRPr="004A0C92" w:rsidRDefault="004A0C92" w:rsidP="004A0C92">
            <w:pPr>
              <w:spacing w:after="120"/>
              <w:rPr>
                <w:rFonts w:ascii="Calibri Light" w:hAnsi="Calibri Light"/>
                <w:sz w:val="16"/>
                <w:szCs w:val="16"/>
                <w:lang w:val="en-US"/>
              </w:rPr>
            </w:pPr>
          </w:p>
          <w:p w14:paraId="4333501A" w14:textId="77777777" w:rsidR="004A0C92" w:rsidRPr="004A0C92" w:rsidRDefault="004A0C92" w:rsidP="004A0C92">
            <w:pPr>
              <w:spacing w:after="120"/>
              <w:rPr>
                <w:rFonts w:ascii="Calibri Light" w:hAnsi="Calibri Light"/>
                <w:sz w:val="16"/>
                <w:szCs w:val="16"/>
                <w:lang w:val="en-US"/>
              </w:rPr>
            </w:pPr>
            <w:del w:id="6035" w:author="Ashan Senel Asmone" w:date="2016-03-21T19:41:00Z">
              <w:r w:rsidRPr="004A0C92" w:rsidDel="005C1271">
                <w:rPr>
                  <w:rFonts w:ascii="Calibri Light" w:hAnsi="Calibri Light"/>
                  <w:sz w:val="16"/>
                  <w:szCs w:val="16"/>
                  <w:lang w:val="en-US"/>
                </w:rPr>
                <w:delText>ASTM C 595 Specification for Blended Hydraulic Cements</w:delText>
              </w:r>
            </w:del>
            <w:ins w:id="6036" w:author="Ashan Senel Asmone" w:date="2016-03-21T19:41:00Z">
              <w:r w:rsidR="005C1271">
                <w:rPr>
                  <w:rFonts w:ascii="Calibri Light" w:hAnsi="Calibri Light"/>
                  <w:sz w:val="16"/>
                  <w:szCs w:val="16"/>
                  <w:lang w:val="en-US"/>
                </w:rPr>
                <w:t>ASTM C595 / C595M - 15e1 Standard Specification for Blended Hydraulic Cements</w:t>
              </w:r>
            </w:ins>
          </w:p>
          <w:p w14:paraId="2294C71F" w14:textId="77777777" w:rsidR="004A0C92" w:rsidRPr="004A0C92" w:rsidRDefault="004A0C92" w:rsidP="004A0C92">
            <w:pPr>
              <w:spacing w:after="120"/>
              <w:rPr>
                <w:rFonts w:ascii="Calibri Light" w:hAnsi="Calibri Light"/>
                <w:sz w:val="16"/>
                <w:szCs w:val="16"/>
                <w:lang w:val="en-US"/>
              </w:rPr>
            </w:pPr>
          </w:p>
          <w:p w14:paraId="40A7A34A" w14:textId="77777777" w:rsidR="004A0C92" w:rsidRPr="004A0C92" w:rsidRDefault="004A0C92" w:rsidP="004A0C92">
            <w:pPr>
              <w:spacing w:after="120"/>
              <w:rPr>
                <w:rFonts w:ascii="Calibri Light" w:hAnsi="Calibri Light"/>
                <w:sz w:val="16"/>
                <w:szCs w:val="16"/>
                <w:lang w:val="en-US"/>
              </w:rPr>
            </w:pPr>
            <w:del w:id="6037" w:author="Ashan Senel Asmone" w:date="2016-03-21T19:41:00Z">
              <w:r w:rsidRPr="004A0C92" w:rsidDel="005C1271">
                <w:rPr>
                  <w:rFonts w:ascii="Calibri Light" w:hAnsi="Calibri Light"/>
                  <w:sz w:val="16"/>
                  <w:szCs w:val="16"/>
                  <w:lang w:val="en-US"/>
                </w:rPr>
                <w:delText>ASTM C 109 Method of Test for Compressive Strength of Hydraulic Cement Mortars</w:delText>
              </w:r>
            </w:del>
            <w:ins w:id="6038" w:author="Ashan Senel Asmone" w:date="2016-03-21T19:41:00Z">
              <w:r w:rsidR="005C1271">
                <w:rPr>
                  <w:rFonts w:ascii="Calibri Light" w:hAnsi="Calibri Light"/>
                  <w:sz w:val="16"/>
                  <w:szCs w:val="16"/>
                  <w:lang w:val="en-US"/>
                </w:rPr>
                <w:t>ASTM C109 / C109M - 16 Standard Test Method for Compressive Strength of Hydraulic Cement Mortars (Using 2-in. or [50-mm] Cube Specimens)</w:t>
              </w:r>
            </w:ins>
          </w:p>
          <w:p w14:paraId="7A301C1B" w14:textId="77777777" w:rsidR="004A0C92" w:rsidRPr="004A0C92" w:rsidRDefault="004A0C92" w:rsidP="004A0C92">
            <w:pPr>
              <w:spacing w:after="120"/>
              <w:rPr>
                <w:rFonts w:ascii="Calibri Light" w:hAnsi="Calibri Light"/>
                <w:sz w:val="16"/>
                <w:szCs w:val="16"/>
                <w:lang w:val="en-US"/>
              </w:rPr>
            </w:pPr>
          </w:p>
          <w:p w14:paraId="22B329ED" w14:textId="77777777" w:rsidR="004A0C92" w:rsidRPr="004A0C92" w:rsidRDefault="004A0C92" w:rsidP="004A0C92">
            <w:pPr>
              <w:spacing w:after="120"/>
              <w:rPr>
                <w:rFonts w:ascii="Calibri Light" w:hAnsi="Calibri Light"/>
                <w:sz w:val="16"/>
                <w:szCs w:val="16"/>
                <w:lang w:val="en-US"/>
              </w:rPr>
            </w:pPr>
            <w:del w:id="6039" w:author="Ashan Senel Asmone" w:date="2016-03-21T19:46:00Z">
              <w:r w:rsidRPr="004A0C92" w:rsidDel="005C1271">
                <w:rPr>
                  <w:rFonts w:ascii="Calibri Light" w:hAnsi="Calibri Light"/>
                  <w:sz w:val="16"/>
                  <w:szCs w:val="16"/>
                  <w:lang w:val="en-US"/>
                </w:rPr>
                <w:delText>ASTM C 780 Method for Preconstruction and Construction Evaluation of Mortars for Plain and Reinforced Unit Masonry</w:delText>
              </w:r>
            </w:del>
            <w:ins w:id="6040" w:author="Ashan Senel Asmone" w:date="2016-03-21T19:46:00Z">
              <w:r w:rsidR="005C1271">
                <w:rPr>
                  <w:rFonts w:ascii="Calibri Light" w:hAnsi="Calibri Light"/>
                  <w:sz w:val="16"/>
                  <w:szCs w:val="16"/>
                  <w:lang w:val="en-US"/>
                </w:rPr>
                <w:t>ASTM C780 - 15a Standard Test Method for Preconstruction and Construction Evaluation of Mortars for Plain and Reinforced Unit Masonry</w:t>
              </w:r>
            </w:ins>
            <w:r w:rsidRPr="004A0C92">
              <w:rPr>
                <w:rFonts w:ascii="Calibri Light" w:hAnsi="Calibri Light"/>
                <w:sz w:val="16"/>
                <w:szCs w:val="16"/>
                <w:lang w:val="en-US"/>
              </w:rPr>
              <w:t>.</w:t>
            </w:r>
          </w:p>
          <w:p w14:paraId="4E5C3526" w14:textId="77777777" w:rsidR="004A0C92" w:rsidRPr="004A0C92" w:rsidRDefault="004A0C92" w:rsidP="004A0C92">
            <w:pPr>
              <w:spacing w:after="120"/>
              <w:rPr>
                <w:rFonts w:ascii="Calibri Light" w:hAnsi="Calibri Light"/>
                <w:sz w:val="16"/>
                <w:szCs w:val="16"/>
                <w:lang w:val="en-US"/>
              </w:rPr>
            </w:pPr>
          </w:p>
          <w:p w14:paraId="426FDAA8" w14:textId="77777777" w:rsidR="004A0C92" w:rsidRPr="004A0C92" w:rsidRDefault="004A0C92" w:rsidP="004A0C92">
            <w:pPr>
              <w:spacing w:after="120"/>
              <w:rPr>
                <w:rFonts w:ascii="Calibri Light" w:hAnsi="Calibri Light"/>
                <w:sz w:val="16"/>
                <w:szCs w:val="16"/>
                <w:lang w:val="en-US"/>
              </w:rPr>
            </w:pPr>
            <w:del w:id="6041" w:author="Ashan Senel Asmone" w:date="2016-03-21T19:49:00Z">
              <w:r w:rsidRPr="004A0C92" w:rsidDel="005C1271">
                <w:rPr>
                  <w:rFonts w:ascii="Calibri Light" w:hAnsi="Calibri Light"/>
                  <w:sz w:val="16"/>
                  <w:szCs w:val="16"/>
                  <w:lang w:val="en-US"/>
                </w:rPr>
                <w:delText xml:space="preserve">ASTM C 979 Specification for Pigments for Integrally Colored Concrete are suitable for mortar </w:delText>
              </w:r>
            </w:del>
            <w:ins w:id="6042" w:author="Ashan Senel Asmone" w:date="2016-03-21T19:49:00Z">
              <w:r w:rsidR="005C1271">
                <w:rPr>
                  <w:rFonts w:ascii="Calibri Light" w:hAnsi="Calibri Light"/>
                  <w:sz w:val="16"/>
                  <w:szCs w:val="16"/>
                  <w:lang w:val="en-US"/>
                </w:rPr>
                <w:t>ASTM C979 / C979M - 16 Standard Specification for Pigments for Integrally Colored Concrete</w:t>
              </w:r>
            </w:ins>
          </w:p>
          <w:p w14:paraId="58242F6E" w14:textId="77777777" w:rsidR="004A0C92" w:rsidRPr="004A0C92" w:rsidRDefault="004A0C92" w:rsidP="004A0C92">
            <w:pPr>
              <w:spacing w:after="120"/>
              <w:rPr>
                <w:rFonts w:ascii="Calibri Light" w:hAnsi="Calibri Light"/>
                <w:sz w:val="16"/>
                <w:szCs w:val="16"/>
                <w:lang w:val="en-US"/>
              </w:rPr>
            </w:pPr>
          </w:p>
          <w:p w14:paraId="7F3C64FA" w14:textId="77777777" w:rsidR="004A0C92" w:rsidRPr="004A0C92" w:rsidRDefault="004A0C92" w:rsidP="004A0C92">
            <w:pPr>
              <w:spacing w:after="120"/>
              <w:rPr>
                <w:rFonts w:ascii="Calibri Light" w:hAnsi="Calibri Light"/>
                <w:sz w:val="16"/>
                <w:szCs w:val="16"/>
                <w:lang w:val="en-US"/>
              </w:rPr>
            </w:pPr>
            <w:del w:id="6043" w:author="Ashan Senel Asmone" w:date="2016-03-21T19:49:00Z">
              <w:r w:rsidRPr="004A0C92" w:rsidDel="005C1271">
                <w:rPr>
                  <w:rFonts w:ascii="Calibri Light" w:hAnsi="Calibri Light"/>
                  <w:sz w:val="16"/>
                  <w:szCs w:val="16"/>
                  <w:lang w:val="en-US"/>
                </w:rPr>
                <w:delText>ASTM C780-00 Standard Test Method for Preconstruction and Construction Evaluation of Mortars for Plain and Reinforced Unit Masonry</w:delText>
              </w:r>
            </w:del>
            <w:ins w:id="6044" w:author="Ashan Senel Asmone" w:date="2016-03-21T19:49:00Z">
              <w:r w:rsidR="005C1271">
                <w:rPr>
                  <w:rFonts w:ascii="Calibri Light" w:hAnsi="Calibri Light"/>
                  <w:sz w:val="16"/>
                  <w:szCs w:val="16"/>
                  <w:lang w:val="en-US"/>
                </w:rPr>
                <w:t>ASTM C780 - 15a Standard Test Method for Preconstruction and Construction Evaluation of Mortars for Plain and Reinforced Unit Masonry</w:t>
              </w:r>
            </w:ins>
          </w:p>
          <w:p w14:paraId="4AFAB8BD" w14:textId="77777777" w:rsidR="004A0C92" w:rsidRPr="004A0C92" w:rsidRDefault="004A0C92" w:rsidP="004A0C92">
            <w:pPr>
              <w:spacing w:after="120"/>
              <w:rPr>
                <w:rFonts w:ascii="Calibri Light" w:hAnsi="Calibri Light"/>
                <w:sz w:val="16"/>
                <w:szCs w:val="16"/>
                <w:lang w:val="en-US"/>
              </w:rPr>
            </w:pPr>
          </w:p>
          <w:p w14:paraId="0F8E167C" w14:textId="77777777" w:rsidR="004A0C92" w:rsidRPr="004A0C92" w:rsidRDefault="004A0C92" w:rsidP="004A0C92">
            <w:pPr>
              <w:spacing w:after="120"/>
              <w:rPr>
                <w:rFonts w:ascii="Calibri Light" w:hAnsi="Calibri Light"/>
                <w:sz w:val="16"/>
                <w:szCs w:val="16"/>
                <w:lang w:val="en-US"/>
              </w:rPr>
            </w:pPr>
            <w:del w:id="6045" w:author="Ashan Senel Asmone" w:date="2016-03-21T19:50:00Z">
              <w:r w:rsidRPr="004A0C92" w:rsidDel="005C1271">
                <w:rPr>
                  <w:rFonts w:ascii="Calibri Light" w:hAnsi="Calibri Light"/>
                  <w:sz w:val="16"/>
                  <w:szCs w:val="16"/>
                  <w:lang w:val="en-US"/>
                </w:rPr>
                <w:delText>ASTM C896-99 Standard Terminology Relating to Clay Products</w:delText>
              </w:r>
            </w:del>
            <w:ins w:id="6046" w:author="Ashan Senel Asmone" w:date="2016-03-21T19:50:00Z">
              <w:r w:rsidR="005C1271">
                <w:rPr>
                  <w:rFonts w:ascii="Calibri Light" w:hAnsi="Calibri Light"/>
                  <w:sz w:val="16"/>
                  <w:szCs w:val="16"/>
                  <w:lang w:val="en-US"/>
                </w:rPr>
                <w:t>ASTM C896 - 15 Standard Terminology Relating to Clay Products</w:t>
              </w:r>
            </w:ins>
          </w:p>
          <w:p w14:paraId="59015522" w14:textId="77777777" w:rsidR="004A0C92" w:rsidRPr="004A0C92" w:rsidRDefault="004A0C92" w:rsidP="004A0C92">
            <w:pPr>
              <w:spacing w:after="120"/>
              <w:rPr>
                <w:rFonts w:ascii="Calibri Light" w:hAnsi="Calibri Light"/>
                <w:sz w:val="16"/>
                <w:szCs w:val="16"/>
                <w:lang w:val="en-US"/>
              </w:rPr>
            </w:pPr>
          </w:p>
          <w:p w14:paraId="232BDB23" w14:textId="77777777" w:rsidR="004A0C92" w:rsidRPr="004A0C92" w:rsidRDefault="004A0C92" w:rsidP="004A0C92">
            <w:pPr>
              <w:spacing w:after="120"/>
              <w:rPr>
                <w:rFonts w:ascii="Calibri Light" w:hAnsi="Calibri Light"/>
                <w:sz w:val="16"/>
                <w:szCs w:val="16"/>
                <w:lang w:val="en-US"/>
              </w:rPr>
            </w:pPr>
            <w:del w:id="6047" w:author="Ashan Senel Asmone" w:date="2016-03-21T19:51:00Z">
              <w:r w:rsidRPr="004A0C92" w:rsidDel="005C1271">
                <w:rPr>
                  <w:rFonts w:ascii="Calibri Light" w:hAnsi="Calibri Light"/>
                  <w:sz w:val="16"/>
                  <w:szCs w:val="16"/>
                  <w:lang w:val="en-US"/>
                </w:rPr>
                <w:delText>ASTM C1006-84(2001) Standard Test Method for Splitting Tensile Strength of Masonry Units</w:delText>
              </w:r>
            </w:del>
            <w:ins w:id="6048" w:author="Ashan Senel Asmone" w:date="2016-03-21T19:51:00Z">
              <w:r w:rsidR="005C1271">
                <w:rPr>
                  <w:rFonts w:ascii="Calibri Light" w:hAnsi="Calibri Light"/>
                  <w:sz w:val="16"/>
                  <w:szCs w:val="16"/>
                  <w:lang w:val="en-US"/>
                </w:rPr>
                <w:t>ASTM C1006 - 07(2013) Standard Test Method for Splitting Tensile Strength of Masonry Units</w:t>
              </w:r>
            </w:ins>
          </w:p>
          <w:p w14:paraId="648282C3" w14:textId="77777777" w:rsidR="004A0C92" w:rsidRPr="004A0C92" w:rsidRDefault="004A0C92" w:rsidP="004A0C92">
            <w:pPr>
              <w:spacing w:after="120"/>
              <w:rPr>
                <w:rFonts w:ascii="Calibri Light" w:hAnsi="Calibri Light"/>
                <w:sz w:val="16"/>
                <w:szCs w:val="16"/>
                <w:lang w:val="en-US"/>
              </w:rPr>
            </w:pPr>
          </w:p>
          <w:p w14:paraId="7DDF63C1" w14:textId="77777777" w:rsidR="005C1271" w:rsidRDefault="004A0C92" w:rsidP="004A0C92">
            <w:pPr>
              <w:spacing w:after="120"/>
              <w:rPr>
                <w:ins w:id="6049" w:author="Ashan Senel Asmone" w:date="2016-03-21T19:54:00Z"/>
                <w:rFonts w:ascii="Calibri Light" w:hAnsi="Calibri Light"/>
                <w:sz w:val="16"/>
                <w:szCs w:val="16"/>
                <w:lang w:val="en-US"/>
              </w:rPr>
            </w:pPr>
            <w:del w:id="6050" w:author="Ashan Senel Asmone" w:date="2016-03-21T19:55:00Z">
              <w:r w:rsidRPr="004A0C92" w:rsidDel="005C1271">
                <w:rPr>
                  <w:rFonts w:ascii="Calibri Light" w:hAnsi="Calibri Light"/>
                  <w:sz w:val="16"/>
                  <w:szCs w:val="16"/>
                  <w:lang w:val="en-US"/>
                </w:rPr>
                <w:delText>ASTM C1019-00b Standard Test Method for Sampling and Testing Grout</w:delText>
              </w:r>
            </w:del>
            <w:ins w:id="6051" w:author="Ashan Senel Asmone" w:date="2016-03-21T19:55:00Z">
              <w:r w:rsidR="005C1271">
                <w:rPr>
                  <w:rFonts w:ascii="Calibri Light" w:hAnsi="Calibri Light"/>
                  <w:sz w:val="16"/>
                  <w:szCs w:val="16"/>
                  <w:lang w:val="en-US"/>
                </w:rPr>
                <w:t>ASTM C1019 - 16 Standard Test Method for Sampling and Testing Grout</w:t>
              </w:r>
            </w:ins>
            <w:r w:rsidRPr="004A0C92">
              <w:rPr>
                <w:rFonts w:ascii="Calibri Light" w:hAnsi="Calibri Light"/>
                <w:sz w:val="16"/>
                <w:szCs w:val="16"/>
                <w:lang w:val="en-US"/>
              </w:rPr>
              <w:t xml:space="preserve"> </w:t>
            </w:r>
          </w:p>
          <w:p w14:paraId="7E02D90C" w14:textId="77777777" w:rsidR="004A0C92" w:rsidRPr="004A0C92" w:rsidRDefault="004A0C92" w:rsidP="004A0C92">
            <w:pPr>
              <w:spacing w:after="120"/>
              <w:rPr>
                <w:rFonts w:ascii="Calibri Light" w:hAnsi="Calibri Light"/>
                <w:sz w:val="16"/>
                <w:szCs w:val="16"/>
                <w:lang w:val="en-US"/>
              </w:rPr>
            </w:pPr>
            <w:del w:id="6052" w:author="Ashan Senel Asmone" w:date="2016-03-21T19:59:00Z">
              <w:r w:rsidRPr="004A0C92" w:rsidDel="00360EB0">
                <w:rPr>
                  <w:rFonts w:ascii="Calibri Light" w:hAnsi="Calibri Light"/>
                  <w:sz w:val="16"/>
                  <w:szCs w:val="16"/>
                  <w:lang w:val="en-US"/>
                </w:rPr>
                <w:delText>ASTM C1088-01a Standard Specification for Thin Veneer Brick Units Made From Clay or Shale</w:delText>
              </w:r>
            </w:del>
            <w:ins w:id="6053" w:author="Ashan Senel Asmone" w:date="2016-03-21T19:59:00Z">
              <w:r w:rsidR="00360EB0">
                <w:rPr>
                  <w:rFonts w:ascii="Calibri Light" w:hAnsi="Calibri Light"/>
                  <w:sz w:val="16"/>
                  <w:szCs w:val="16"/>
                  <w:lang w:val="en-US"/>
                </w:rPr>
                <w:t>ASTM C1088 - 14 Standard Specification for Thin Veneer Brick Units Made From Clay or Shale</w:t>
              </w:r>
            </w:ins>
          </w:p>
          <w:p w14:paraId="4E4D9DF7" w14:textId="77777777" w:rsidR="004A0C92" w:rsidRPr="004A0C92" w:rsidRDefault="004A0C92" w:rsidP="004A0C92">
            <w:pPr>
              <w:spacing w:after="120"/>
              <w:rPr>
                <w:rFonts w:ascii="Calibri Light" w:hAnsi="Calibri Light"/>
                <w:sz w:val="16"/>
                <w:szCs w:val="16"/>
                <w:lang w:val="en-US"/>
              </w:rPr>
            </w:pPr>
          </w:p>
          <w:p w14:paraId="12B1E945" w14:textId="77777777" w:rsidR="004A0C92" w:rsidRPr="004A0C92" w:rsidRDefault="004A0C92" w:rsidP="004A0C92">
            <w:pPr>
              <w:spacing w:after="120"/>
              <w:rPr>
                <w:rFonts w:ascii="Calibri Light" w:hAnsi="Calibri Light"/>
                <w:sz w:val="16"/>
                <w:szCs w:val="16"/>
                <w:lang w:val="en-US"/>
              </w:rPr>
            </w:pPr>
            <w:del w:id="6054" w:author="Ashan Senel Asmone" w:date="2016-03-21T19:59:00Z">
              <w:r w:rsidRPr="004A0C92" w:rsidDel="00360EB0">
                <w:rPr>
                  <w:rFonts w:ascii="Calibri Light" w:hAnsi="Calibri Light"/>
                  <w:sz w:val="16"/>
                  <w:szCs w:val="16"/>
                  <w:lang w:val="en-US"/>
                </w:rPr>
                <w:delText>ASTM C1093-95(2001) Standard Practice for Accreditation of Testing Agencies for Unit Masonry</w:delText>
              </w:r>
            </w:del>
            <w:ins w:id="6055" w:author="Ashan Senel Asmone" w:date="2016-03-21T19:59:00Z">
              <w:r w:rsidR="00360EB0">
                <w:rPr>
                  <w:rFonts w:ascii="Calibri Light" w:hAnsi="Calibri Light"/>
                  <w:sz w:val="16"/>
                  <w:szCs w:val="16"/>
                  <w:lang w:val="en-US"/>
                </w:rPr>
                <w:t>ASTM C1093 - 15a Standard Practice for Accreditation of Testing Agencies for Masonry</w:t>
              </w:r>
            </w:ins>
          </w:p>
          <w:p w14:paraId="4E4EBC0E" w14:textId="77777777" w:rsidR="004A0C92" w:rsidRPr="004A0C92" w:rsidRDefault="004A0C92" w:rsidP="004A0C92">
            <w:pPr>
              <w:spacing w:after="120"/>
              <w:rPr>
                <w:rFonts w:ascii="Calibri Light" w:hAnsi="Calibri Light"/>
                <w:sz w:val="16"/>
                <w:szCs w:val="16"/>
                <w:lang w:val="en-US"/>
              </w:rPr>
            </w:pPr>
          </w:p>
          <w:p w14:paraId="3D914392" w14:textId="77777777" w:rsidR="004A0C92" w:rsidRPr="004A0C92" w:rsidRDefault="004A0C92" w:rsidP="004A0C92">
            <w:pPr>
              <w:spacing w:after="120"/>
              <w:rPr>
                <w:rFonts w:ascii="Calibri Light" w:hAnsi="Calibri Light"/>
                <w:sz w:val="16"/>
                <w:szCs w:val="16"/>
                <w:lang w:val="en-US"/>
              </w:rPr>
            </w:pPr>
            <w:del w:id="6056" w:author="Ashan Senel Asmone" w:date="2016-03-21T20:00:00Z">
              <w:r w:rsidRPr="004A0C92" w:rsidDel="00360EB0">
                <w:rPr>
                  <w:rFonts w:ascii="Calibri Light" w:hAnsi="Calibri Light"/>
                  <w:sz w:val="16"/>
                  <w:szCs w:val="16"/>
                  <w:lang w:val="en-US"/>
                </w:rPr>
                <w:delText>ASTM C1106-00 Standard Test Methods for Chemical Resistance and Physical Properties of Carbon Brick</w:delText>
              </w:r>
            </w:del>
            <w:ins w:id="6057" w:author="Ashan Senel Asmone" w:date="2016-03-21T20:00:00Z">
              <w:r w:rsidR="00360EB0">
                <w:rPr>
                  <w:rFonts w:ascii="Calibri Light" w:hAnsi="Calibri Light"/>
                  <w:sz w:val="16"/>
                  <w:szCs w:val="16"/>
                  <w:lang w:val="en-US"/>
                </w:rPr>
                <w:t>ASTM C1106 - 00(2012) Standard Test Methods for Chemical Resistance and Physical Properties of Carbon Brick</w:t>
              </w:r>
            </w:ins>
          </w:p>
          <w:p w14:paraId="08DA13C1" w14:textId="77777777" w:rsidR="004A0C92" w:rsidRPr="004A0C92" w:rsidRDefault="004A0C92" w:rsidP="004A0C92">
            <w:pPr>
              <w:spacing w:after="120"/>
              <w:rPr>
                <w:rFonts w:ascii="Calibri Light" w:hAnsi="Calibri Light"/>
                <w:sz w:val="16"/>
                <w:szCs w:val="16"/>
                <w:lang w:val="en-US"/>
              </w:rPr>
            </w:pPr>
          </w:p>
          <w:p w14:paraId="3134932E" w14:textId="77777777" w:rsidR="004A0C92" w:rsidRPr="004A0C92" w:rsidRDefault="004A0C92" w:rsidP="004A0C92">
            <w:pPr>
              <w:spacing w:after="120"/>
              <w:rPr>
                <w:rFonts w:ascii="Calibri Light" w:hAnsi="Calibri Light"/>
                <w:sz w:val="16"/>
                <w:szCs w:val="16"/>
                <w:lang w:val="en-US"/>
              </w:rPr>
            </w:pPr>
            <w:del w:id="6058" w:author="Ashan Senel Asmone" w:date="2016-03-21T20:01:00Z">
              <w:r w:rsidRPr="004A0C92" w:rsidDel="00360EB0">
                <w:rPr>
                  <w:rFonts w:ascii="Calibri Light" w:hAnsi="Calibri Light"/>
                  <w:sz w:val="16"/>
                  <w:szCs w:val="16"/>
                  <w:lang w:val="en-US"/>
                </w:rPr>
                <w:delText>ASTM C1148-92a(1997)e1 Standard Test Method for Measuring the Drying Shrinkage of Masonry Mortar</w:delText>
              </w:r>
            </w:del>
            <w:ins w:id="6059" w:author="Ashan Senel Asmone" w:date="2016-03-21T20:01:00Z">
              <w:r w:rsidR="00360EB0">
                <w:rPr>
                  <w:rFonts w:ascii="Calibri Light" w:hAnsi="Calibri Light"/>
                  <w:sz w:val="16"/>
                  <w:szCs w:val="16"/>
                  <w:lang w:val="en-US"/>
                </w:rPr>
                <w:t>ASTM C1148 - 92a(2014) Standard Test Method for Measuring the Drying Shrinkage of Masonry Mortar</w:t>
              </w:r>
            </w:ins>
          </w:p>
          <w:p w14:paraId="48FF0ACD" w14:textId="77777777" w:rsidR="004A0C92" w:rsidRPr="004A0C92" w:rsidRDefault="004A0C92" w:rsidP="004A0C92">
            <w:pPr>
              <w:spacing w:after="120"/>
              <w:rPr>
                <w:rFonts w:ascii="Calibri Light" w:hAnsi="Calibri Light"/>
                <w:sz w:val="16"/>
                <w:szCs w:val="16"/>
                <w:lang w:val="en-US"/>
              </w:rPr>
            </w:pPr>
          </w:p>
          <w:p w14:paraId="7B4E320F" w14:textId="77777777" w:rsidR="004A0C92" w:rsidRPr="004A0C92" w:rsidRDefault="004A0C92" w:rsidP="004A0C92">
            <w:pPr>
              <w:spacing w:after="120"/>
              <w:rPr>
                <w:rFonts w:ascii="Calibri Light" w:hAnsi="Calibri Light"/>
                <w:sz w:val="16"/>
                <w:szCs w:val="16"/>
                <w:lang w:val="en-US"/>
              </w:rPr>
            </w:pPr>
            <w:del w:id="6060" w:author="Ashan Senel Asmone" w:date="2016-03-21T20:01:00Z">
              <w:r w:rsidRPr="004A0C92" w:rsidDel="00360EB0">
                <w:rPr>
                  <w:rFonts w:ascii="Calibri Light" w:hAnsi="Calibri Light"/>
                  <w:sz w:val="16"/>
                  <w:szCs w:val="16"/>
                  <w:lang w:val="en-US"/>
                </w:rPr>
                <w:delText>ASTM C1180-00a Standard Terminology of Mortar and Grout for Unit Masonry</w:delText>
              </w:r>
            </w:del>
            <w:ins w:id="6061" w:author="Ashan Senel Asmone" w:date="2016-03-21T20:01:00Z">
              <w:r w:rsidR="00360EB0">
                <w:rPr>
                  <w:rFonts w:ascii="Calibri Light" w:hAnsi="Calibri Light"/>
                  <w:sz w:val="16"/>
                  <w:szCs w:val="16"/>
                  <w:lang w:val="en-US"/>
                </w:rPr>
                <w:t>ASTM C1180 - 10 Standard Terminology of Mortar and Grout for Unit Masonry</w:t>
              </w:r>
            </w:ins>
          </w:p>
          <w:p w14:paraId="01E3769E" w14:textId="77777777" w:rsidR="004A0C92" w:rsidRPr="004A0C92" w:rsidRDefault="004A0C92" w:rsidP="004A0C92">
            <w:pPr>
              <w:spacing w:after="120"/>
              <w:rPr>
                <w:rFonts w:ascii="Calibri Light" w:hAnsi="Calibri Light"/>
                <w:sz w:val="16"/>
                <w:szCs w:val="16"/>
                <w:lang w:val="en-US"/>
              </w:rPr>
            </w:pPr>
          </w:p>
          <w:p w14:paraId="0E4A46F8" w14:textId="77777777" w:rsidR="004A0C92" w:rsidRPr="004A0C92" w:rsidRDefault="004A0C92" w:rsidP="004A0C92">
            <w:pPr>
              <w:spacing w:after="120"/>
              <w:rPr>
                <w:rFonts w:ascii="Calibri Light" w:hAnsi="Calibri Light"/>
                <w:sz w:val="16"/>
                <w:szCs w:val="16"/>
                <w:lang w:val="en-US"/>
              </w:rPr>
            </w:pPr>
            <w:del w:id="6062" w:author="Ashan Senel Asmone" w:date="2016-03-21T20:02:00Z">
              <w:r w:rsidRPr="004A0C92" w:rsidDel="00360EB0">
                <w:rPr>
                  <w:rFonts w:ascii="Calibri Light" w:hAnsi="Calibri Light"/>
                  <w:sz w:val="16"/>
                  <w:szCs w:val="16"/>
                  <w:lang w:val="en-US"/>
                </w:rPr>
                <w:delText>ASTM C1218/C1218M-99 Standard Test Method for Water-Soluble Chloride in Mortar and Concrete</w:delText>
              </w:r>
            </w:del>
            <w:ins w:id="6063" w:author="Ashan Senel Asmone" w:date="2016-03-21T20:02:00Z">
              <w:r w:rsidR="00360EB0">
                <w:rPr>
                  <w:rFonts w:ascii="Calibri Light" w:hAnsi="Calibri Light"/>
                  <w:sz w:val="16"/>
                  <w:szCs w:val="16"/>
                  <w:lang w:val="en-US"/>
                </w:rPr>
                <w:t>ASTM C1218 / C1218M - 15 Standard Test Method for Water-Soluble Chloride in Mortar and Concrete</w:t>
              </w:r>
            </w:ins>
          </w:p>
          <w:p w14:paraId="52915B15" w14:textId="77777777" w:rsidR="004A0C92" w:rsidRPr="004A0C92" w:rsidRDefault="004A0C92" w:rsidP="004A0C92">
            <w:pPr>
              <w:spacing w:after="120"/>
              <w:rPr>
                <w:rFonts w:ascii="Calibri Light" w:hAnsi="Calibri Light"/>
                <w:sz w:val="16"/>
                <w:szCs w:val="16"/>
                <w:lang w:val="en-US"/>
              </w:rPr>
            </w:pPr>
          </w:p>
          <w:p w14:paraId="2D600DF2" w14:textId="77777777" w:rsidR="004A0C92" w:rsidRPr="004A0C92" w:rsidRDefault="004A0C92" w:rsidP="004A0C92">
            <w:pPr>
              <w:spacing w:after="120"/>
              <w:rPr>
                <w:rFonts w:ascii="Calibri Light" w:hAnsi="Calibri Light"/>
                <w:sz w:val="16"/>
                <w:szCs w:val="16"/>
                <w:lang w:val="en-US"/>
              </w:rPr>
            </w:pPr>
            <w:del w:id="6064" w:author="Ashan Senel Asmone" w:date="2016-03-21T20:03:00Z">
              <w:r w:rsidRPr="004A0C92" w:rsidDel="00360EB0">
                <w:rPr>
                  <w:rFonts w:ascii="Calibri Light" w:hAnsi="Calibri Light"/>
                  <w:sz w:val="16"/>
                  <w:szCs w:val="16"/>
                  <w:lang w:val="en-US"/>
                </w:rPr>
                <w:delText>ASTM C1324-96 Standard Test Method for Examination and Analysis of Hardened Masonry Mortar</w:delText>
              </w:r>
            </w:del>
            <w:ins w:id="6065" w:author="Ashan Senel Asmone" w:date="2016-03-21T20:03:00Z">
              <w:r w:rsidR="00360EB0">
                <w:rPr>
                  <w:rFonts w:ascii="Calibri Light" w:hAnsi="Calibri Light"/>
                  <w:sz w:val="16"/>
                  <w:szCs w:val="16"/>
                  <w:lang w:val="en-US"/>
                </w:rPr>
                <w:t>ASTM C1324 - 15 Standard Test Method for Examination and Analysis of Hardened Masonry Mortar</w:t>
              </w:r>
            </w:ins>
          </w:p>
          <w:p w14:paraId="5903C42B" w14:textId="77777777" w:rsidR="004A0C92" w:rsidRPr="004A0C92" w:rsidRDefault="004A0C92" w:rsidP="004A0C92">
            <w:pPr>
              <w:spacing w:after="120"/>
              <w:rPr>
                <w:rFonts w:ascii="Calibri Light" w:hAnsi="Calibri Light"/>
                <w:sz w:val="16"/>
                <w:szCs w:val="16"/>
                <w:lang w:val="en-US"/>
              </w:rPr>
            </w:pPr>
          </w:p>
          <w:p w14:paraId="00899BDD" w14:textId="77777777" w:rsidR="004A0C92" w:rsidRPr="004A0C92" w:rsidRDefault="004A0C92" w:rsidP="004A0C92">
            <w:pPr>
              <w:spacing w:after="120"/>
              <w:rPr>
                <w:rFonts w:ascii="Calibri Light" w:hAnsi="Calibri Light"/>
                <w:sz w:val="16"/>
                <w:szCs w:val="16"/>
                <w:lang w:val="en-US"/>
              </w:rPr>
            </w:pPr>
            <w:del w:id="6066" w:author="Ashan Senel Asmone" w:date="2016-03-21T20:03:00Z">
              <w:r w:rsidRPr="004A0C92" w:rsidDel="00360EB0">
                <w:rPr>
                  <w:rFonts w:ascii="Calibri Light" w:hAnsi="Calibri Light"/>
                  <w:sz w:val="16"/>
                  <w:szCs w:val="16"/>
                  <w:lang w:val="en-US"/>
                </w:rPr>
                <w:delText>ASTM C1384-01 Standard Specification for Admixtures for Masonry Mortars</w:delText>
              </w:r>
            </w:del>
            <w:ins w:id="6067" w:author="Ashan Senel Asmone" w:date="2016-03-21T20:03:00Z">
              <w:r w:rsidR="00360EB0">
                <w:rPr>
                  <w:rFonts w:ascii="Calibri Light" w:hAnsi="Calibri Light"/>
                  <w:sz w:val="16"/>
                  <w:szCs w:val="16"/>
                  <w:lang w:val="en-US"/>
                </w:rPr>
                <w:t>ASTM C1384 - 12a Standard Specification for Admixtures for Masonry Mortars</w:t>
              </w:r>
            </w:ins>
          </w:p>
          <w:p w14:paraId="3A2D1286" w14:textId="77777777" w:rsidR="004A0C92" w:rsidRPr="004A0C92" w:rsidRDefault="004A0C92" w:rsidP="004A0C92">
            <w:pPr>
              <w:spacing w:after="120"/>
              <w:rPr>
                <w:rFonts w:ascii="Calibri Light" w:hAnsi="Calibri Light"/>
                <w:sz w:val="16"/>
                <w:szCs w:val="16"/>
                <w:lang w:val="en-US"/>
              </w:rPr>
            </w:pPr>
          </w:p>
          <w:p w14:paraId="6E2C8315" w14:textId="77777777" w:rsidR="004A0C92" w:rsidRPr="004A0C92" w:rsidRDefault="004A0C92" w:rsidP="004A0C92">
            <w:pPr>
              <w:spacing w:after="120"/>
              <w:rPr>
                <w:rFonts w:ascii="Calibri Light" w:hAnsi="Calibri Light"/>
                <w:sz w:val="16"/>
                <w:szCs w:val="16"/>
                <w:lang w:val="en-US"/>
              </w:rPr>
            </w:pPr>
            <w:del w:id="6068" w:author="Ashan Senel Asmone" w:date="2016-03-21T20:04:00Z">
              <w:r w:rsidRPr="004A0C92" w:rsidDel="00360EB0">
                <w:rPr>
                  <w:rFonts w:ascii="Calibri Light" w:hAnsi="Calibri Light"/>
                  <w:sz w:val="16"/>
                  <w:szCs w:val="16"/>
                  <w:lang w:val="en-US"/>
                </w:rPr>
                <w:delText>ASTM C1400-01 Standard Guide for Reduction of Efflorescence Potential in New Masonry Walls</w:delText>
              </w:r>
            </w:del>
            <w:ins w:id="6069" w:author="Ashan Senel Asmone" w:date="2016-03-21T20:04:00Z">
              <w:r w:rsidR="00360EB0">
                <w:rPr>
                  <w:rFonts w:ascii="Calibri Light" w:hAnsi="Calibri Light"/>
                  <w:sz w:val="16"/>
                  <w:szCs w:val="16"/>
                  <w:lang w:val="en-US"/>
                </w:rPr>
                <w:t>ASTM C1400 - 11 Standard Guide for Reduction of Efflorescence Potential in New Masonry Walls</w:t>
              </w:r>
            </w:ins>
          </w:p>
          <w:p w14:paraId="3CADB138" w14:textId="77777777" w:rsidR="004A0C92" w:rsidRPr="004A0C92" w:rsidRDefault="004A0C92" w:rsidP="004A0C92">
            <w:pPr>
              <w:spacing w:after="120"/>
              <w:rPr>
                <w:rFonts w:ascii="Calibri Light" w:hAnsi="Calibri Light"/>
                <w:sz w:val="16"/>
                <w:szCs w:val="16"/>
                <w:lang w:val="en-US"/>
              </w:rPr>
            </w:pPr>
          </w:p>
          <w:p w14:paraId="6E747D18" w14:textId="77777777" w:rsidR="004A0C92" w:rsidRPr="004A0C92" w:rsidRDefault="004A0C92" w:rsidP="004A0C92">
            <w:pPr>
              <w:spacing w:after="120"/>
              <w:rPr>
                <w:rFonts w:ascii="Calibri Light" w:hAnsi="Calibri Light"/>
                <w:sz w:val="16"/>
                <w:szCs w:val="16"/>
                <w:lang w:val="en-US"/>
              </w:rPr>
            </w:pPr>
            <w:del w:id="6070" w:author="Ashan Senel Asmone" w:date="2016-03-21T20:04:00Z">
              <w:r w:rsidRPr="004A0C92" w:rsidDel="00360EB0">
                <w:rPr>
                  <w:rFonts w:ascii="Calibri Light" w:hAnsi="Calibri Light"/>
                  <w:sz w:val="16"/>
                  <w:szCs w:val="16"/>
                  <w:lang w:val="en-US"/>
                </w:rPr>
                <w:delText>ASTM C1403-00 Standard Test Method for Rate of Water Absorption of Masonry Mortars</w:delText>
              </w:r>
            </w:del>
            <w:ins w:id="6071" w:author="Ashan Senel Asmone" w:date="2016-03-21T20:04:00Z">
              <w:r w:rsidR="00360EB0">
                <w:rPr>
                  <w:rFonts w:ascii="Calibri Light" w:hAnsi="Calibri Light"/>
                  <w:sz w:val="16"/>
                  <w:szCs w:val="16"/>
                  <w:lang w:val="en-US"/>
                </w:rPr>
                <w:t>ASTM C1403 - 15 Standard Test Method for Rate of Water Absorption of Masonry Mortars</w:t>
              </w:r>
            </w:ins>
          </w:p>
          <w:p w14:paraId="05EFF410" w14:textId="77777777" w:rsidR="004A0C92" w:rsidRPr="004A0C92" w:rsidRDefault="004A0C92" w:rsidP="004A0C92">
            <w:pPr>
              <w:spacing w:after="120"/>
              <w:rPr>
                <w:rFonts w:ascii="Calibri Light" w:hAnsi="Calibri Light"/>
                <w:sz w:val="16"/>
                <w:szCs w:val="16"/>
                <w:lang w:val="en-US"/>
              </w:rPr>
            </w:pPr>
          </w:p>
          <w:p w14:paraId="6172C47B" w14:textId="77777777" w:rsidR="004A0C92" w:rsidRPr="004A0C92" w:rsidRDefault="004A0C92" w:rsidP="004A0C92">
            <w:pPr>
              <w:spacing w:after="120"/>
              <w:rPr>
                <w:rFonts w:ascii="Calibri Light" w:hAnsi="Calibri Light"/>
                <w:b/>
                <w:sz w:val="16"/>
                <w:szCs w:val="16"/>
                <w:lang w:val="en-US"/>
              </w:rPr>
            </w:pPr>
            <w:r w:rsidRPr="004A0C92">
              <w:rPr>
                <w:rFonts w:ascii="Calibri Light" w:hAnsi="Calibri Light"/>
                <w:b/>
                <w:sz w:val="16"/>
                <w:szCs w:val="16"/>
                <w:lang w:val="en-US"/>
              </w:rPr>
              <w:t>Sealants</w:t>
            </w:r>
          </w:p>
          <w:p w14:paraId="0AE88525" w14:textId="77777777" w:rsidR="004A0C92" w:rsidRPr="004A0C92" w:rsidRDefault="004A0C92" w:rsidP="004A0C92">
            <w:pPr>
              <w:spacing w:after="120"/>
              <w:rPr>
                <w:rFonts w:ascii="Calibri Light" w:hAnsi="Calibri Light"/>
                <w:sz w:val="16"/>
                <w:szCs w:val="16"/>
                <w:lang w:val="en-US"/>
              </w:rPr>
            </w:pPr>
          </w:p>
          <w:p w14:paraId="1548837B" w14:textId="77777777" w:rsidR="004A0C92" w:rsidRPr="004A0C92" w:rsidRDefault="004A0C92" w:rsidP="004A0C92">
            <w:pPr>
              <w:spacing w:after="120"/>
              <w:rPr>
                <w:rFonts w:ascii="Calibri Light" w:hAnsi="Calibri Light"/>
                <w:sz w:val="16"/>
                <w:szCs w:val="16"/>
                <w:lang w:val="en-US"/>
              </w:rPr>
            </w:pPr>
            <w:del w:id="6072" w:author="Ashan Senel Asmone" w:date="2016-03-21T20:05:00Z">
              <w:r w:rsidRPr="004A0C92" w:rsidDel="00360EB0">
                <w:rPr>
                  <w:rFonts w:ascii="Calibri Light" w:hAnsi="Calibri Light"/>
                  <w:sz w:val="16"/>
                  <w:szCs w:val="16"/>
                  <w:lang w:val="en-US"/>
                </w:rPr>
                <w:delText>C509-00 Standard Specification for Elastomeric Cellular Preformed Gasket and Sealing Material</w:delText>
              </w:r>
            </w:del>
            <w:ins w:id="6073" w:author="Ashan Senel Asmone" w:date="2016-03-21T20:05:00Z">
              <w:r w:rsidR="00360EB0">
                <w:rPr>
                  <w:rFonts w:ascii="Calibri Light" w:hAnsi="Calibri Light"/>
                  <w:sz w:val="16"/>
                  <w:szCs w:val="16"/>
                  <w:lang w:val="en-US"/>
                </w:rPr>
                <w:t>ASTM C509 - 06(2015) Standard Specification for Elastomeric Cellular Preformed Gasket and Sealing Material</w:t>
              </w:r>
            </w:ins>
          </w:p>
          <w:p w14:paraId="19E8D184" w14:textId="77777777" w:rsidR="004A0C92" w:rsidRPr="004A0C92" w:rsidRDefault="004A0C92" w:rsidP="004A0C92">
            <w:pPr>
              <w:spacing w:after="120"/>
              <w:rPr>
                <w:rFonts w:ascii="Calibri Light" w:hAnsi="Calibri Light"/>
                <w:sz w:val="16"/>
                <w:szCs w:val="16"/>
                <w:lang w:val="en-US"/>
              </w:rPr>
            </w:pPr>
          </w:p>
          <w:p w14:paraId="13BA618A" w14:textId="77777777" w:rsidR="004A0C92" w:rsidRPr="004A0C92" w:rsidRDefault="004A0C92" w:rsidP="004A0C92">
            <w:pPr>
              <w:spacing w:after="120"/>
              <w:rPr>
                <w:rFonts w:ascii="Calibri Light" w:hAnsi="Calibri Light"/>
                <w:sz w:val="16"/>
                <w:szCs w:val="16"/>
                <w:lang w:val="en-US"/>
              </w:rPr>
            </w:pPr>
            <w:del w:id="6074" w:author="Ashan Senel Asmone" w:date="2016-03-21T20:12:00Z">
              <w:r w:rsidRPr="004A0C92" w:rsidDel="00B73746">
                <w:rPr>
                  <w:rFonts w:ascii="Calibri Light" w:hAnsi="Calibri Light"/>
                  <w:sz w:val="16"/>
                  <w:szCs w:val="16"/>
                  <w:lang w:val="en-US"/>
                </w:rPr>
                <w:delText>C717-01a Standard Terminology of Building Seals and Sealants</w:delText>
              </w:r>
            </w:del>
            <w:ins w:id="6075" w:author="Ashan Senel Asmone" w:date="2016-03-21T20:12:00Z">
              <w:r w:rsidR="00B73746">
                <w:rPr>
                  <w:rFonts w:ascii="Calibri Light" w:hAnsi="Calibri Light"/>
                  <w:sz w:val="16"/>
                  <w:szCs w:val="16"/>
                  <w:lang w:val="en-US"/>
                </w:rPr>
                <w:t>ASTM C717 - 14a Standard Terminology of Building Seals and Sealants</w:t>
              </w:r>
            </w:ins>
          </w:p>
          <w:p w14:paraId="703CA187" w14:textId="77777777" w:rsidR="004A0C92" w:rsidRPr="004A0C92" w:rsidRDefault="004A0C92" w:rsidP="004A0C92">
            <w:pPr>
              <w:spacing w:after="120"/>
              <w:rPr>
                <w:rFonts w:ascii="Calibri Light" w:hAnsi="Calibri Light"/>
                <w:sz w:val="16"/>
                <w:szCs w:val="16"/>
                <w:lang w:val="en-US"/>
              </w:rPr>
            </w:pPr>
          </w:p>
          <w:p w14:paraId="610DB34C" w14:textId="77777777" w:rsidR="004A0C92" w:rsidRPr="004A0C92" w:rsidRDefault="004A0C92" w:rsidP="004A0C92">
            <w:pPr>
              <w:spacing w:after="120"/>
              <w:rPr>
                <w:rFonts w:ascii="Calibri Light" w:hAnsi="Calibri Light"/>
                <w:b/>
                <w:sz w:val="16"/>
                <w:szCs w:val="16"/>
                <w:lang w:val="en-US"/>
              </w:rPr>
            </w:pPr>
            <w:r w:rsidRPr="004A0C92">
              <w:rPr>
                <w:rFonts w:ascii="Calibri Light" w:hAnsi="Calibri Light"/>
                <w:b/>
                <w:sz w:val="16"/>
                <w:szCs w:val="16"/>
                <w:lang w:val="en-US"/>
              </w:rPr>
              <w:t>Waterproofing for masonry</w:t>
            </w:r>
          </w:p>
          <w:p w14:paraId="65A4632B" w14:textId="77777777" w:rsidR="004A0C92" w:rsidRPr="004A0C92" w:rsidRDefault="004A0C92" w:rsidP="004A0C92">
            <w:pPr>
              <w:spacing w:after="120"/>
              <w:rPr>
                <w:rFonts w:ascii="Calibri Light" w:hAnsi="Calibri Light"/>
                <w:sz w:val="16"/>
                <w:szCs w:val="16"/>
                <w:lang w:val="en-US"/>
              </w:rPr>
            </w:pPr>
          </w:p>
          <w:p w14:paraId="6E7D4C6C" w14:textId="77777777" w:rsidR="004A0C92" w:rsidRPr="004A0C92" w:rsidRDefault="004A0C92" w:rsidP="004A0C92">
            <w:pPr>
              <w:spacing w:after="120"/>
              <w:rPr>
                <w:rFonts w:ascii="Calibri Light" w:hAnsi="Calibri Light"/>
                <w:sz w:val="16"/>
                <w:szCs w:val="16"/>
                <w:lang w:val="en-US"/>
              </w:rPr>
            </w:pPr>
            <w:del w:id="6076" w:author="Ashan Senel Asmone" w:date="2016-03-21T20:14:00Z">
              <w:r w:rsidRPr="004A0C92" w:rsidDel="00B73746">
                <w:rPr>
                  <w:rFonts w:ascii="Calibri Light" w:hAnsi="Calibri Light"/>
                  <w:sz w:val="16"/>
                  <w:szCs w:val="16"/>
                  <w:lang w:val="en-US"/>
                </w:rPr>
                <w:delText>D5095-91(2002) Standard Test Method for Determination of the Nonvolatile Content in Silanes, Siloxanes and Silane-Siloxane Blends Used in Masonry WATER Repellent Treatments</w:delText>
              </w:r>
            </w:del>
            <w:ins w:id="6077" w:author="Ashan Senel Asmone" w:date="2016-03-21T20:14:00Z">
              <w:r w:rsidR="00B73746">
                <w:rPr>
                  <w:rFonts w:ascii="Calibri Light" w:hAnsi="Calibri Light"/>
                  <w:sz w:val="16"/>
                  <w:szCs w:val="16"/>
                  <w:lang w:val="en-US"/>
                </w:rPr>
                <w:t>ASTM D5095 - 91(2013) Standard Test Method for Determination of the Nonvolatile Content in Silanes, Siloxanes and Silane-Siloxane Blends Used in Masonry Water Repellent Treatments</w:t>
              </w:r>
            </w:ins>
          </w:p>
          <w:p w14:paraId="57E9C956" w14:textId="77777777" w:rsidR="004A0C92" w:rsidRPr="004A0C92" w:rsidRDefault="004A0C92" w:rsidP="004A0C92">
            <w:pPr>
              <w:spacing w:after="120"/>
              <w:rPr>
                <w:rFonts w:ascii="Calibri Light" w:hAnsi="Calibri Light"/>
                <w:sz w:val="16"/>
                <w:szCs w:val="16"/>
                <w:lang w:val="en-US"/>
              </w:rPr>
            </w:pPr>
          </w:p>
          <w:p w14:paraId="3EDDDD0E" w14:textId="77777777" w:rsidR="004A0C92" w:rsidRPr="004A0C92" w:rsidRDefault="004A0C92" w:rsidP="004A0C92">
            <w:pPr>
              <w:spacing w:after="120"/>
              <w:rPr>
                <w:rFonts w:ascii="Calibri Light" w:hAnsi="Calibri Light"/>
                <w:sz w:val="16"/>
                <w:szCs w:val="16"/>
                <w:lang w:val="en-US"/>
              </w:rPr>
            </w:pPr>
            <w:del w:id="6078" w:author="Ashan Senel Asmone" w:date="2016-03-21T20:14:00Z">
              <w:r w:rsidRPr="004A0C92" w:rsidDel="00B73746">
                <w:rPr>
                  <w:rFonts w:ascii="Calibri Light" w:hAnsi="Calibri Light"/>
                  <w:sz w:val="16"/>
                  <w:szCs w:val="16"/>
                  <w:lang w:val="en-US"/>
                </w:rPr>
                <w:delText>D6532-00 Standard Test Method for Evaluation of the Effect of Clear WATER Repellent Treatments on WATER Absorption of Hydraulic Cement Mortar Specimens</w:delText>
              </w:r>
            </w:del>
            <w:ins w:id="6079" w:author="Ashan Senel Asmone" w:date="2016-03-21T20:14:00Z">
              <w:r w:rsidR="00B73746">
                <w:rPr>
                  <w:rFonts w:ascii="Calibri Light" w:hAnsi="Calibri Light"/>
                  <w:sz w:val="16"/>
                  <w:szCs w:val="16"/>
                  <w:lang w:val="en-US"/>
                </w:rPr>
                <w:t>ASTM D6532 - 00(2014) Standard Test Method for Evaluation of the Effect of Clear Water Repellent Treatments on Water Absorption of Hydraulic Cement Mortar Specimens</w:t>
              </w:r>
            </w:ins>
          </w:p>
          <w:p w14:paraId="607642BE" w14:textId="77777777" w:rsidR="004A0C92" w:rsidRPr="004A0C92" w:rsidRDefault="004A0C92" w:rsidP="004A0C92">
            <w:pPr>
              <w:spacing w:after="120"/>
              <w:rPr>
                <w:rFonts w:ascii="Calibri Light" w:hAnsi="Calibri Light"/>
                <w:sz w:val="16"/>
                <w:szCs w:val="16"/>
                <w:lang w:val="en-US"/>
              </w:rPr>
            </w:pPr>
          </w:p>
          <w:p w14:paraId="33EB5900" w14:textId="77777777" w:rsidR="00401C5E" w:rsidRPr="004F3C8C" w:rsidRDefault="004A0C92" w:rsidP="004A0C92">
            <w:pPr>
              <w:spacing w:after="120"/>
              <w:rPr>
                <w:rFonts w:ascii="Calibri Light" w:hAnsi="Calibri Light"/>
                <w:sz w:val="16"/>
                <w:szCs w:val="16"/>
                <w:lang w:val="en-US"/>
              </w:rPr>
            </w:pPr>
            <w:del w:id="6080" w:author="Ashan Senel Asmone" w:date="2016-03-21T20:15:00Z">
              <w:r w:rsidRPr="004A0C92" w:rsidDel="00B73746">
                <w:rPr>
                  <w:rFonts w:ascii="Calibri Light" w:hAnsi="Calibri Light"/>
                  <w:sz w:val="16"/>
                  <w:szCs w:val="16"/>
                  <w:lang w:val="en-US"/>
                </w:rPr>
                <w:delText>C898-01 Standard Guide for Use of High Solids Content, Cold Liquid-Applied Elastomeric WATERPROOFING Membrane With Separate Wearing Course</w:delText>
              </w:r>
            </w:del>
            <w:ins w:id="6081" w:author="Ashan Senel Asmone" w:date="2016-03-21T20:15:00Z">
              <w:r w:rsidR="00B73746">
                <w:rPr>
                  <w:rFonts w:ascii="Calibri Light" w:hAnsi="Calibri Light"/>
                  <w:sz w:val="16"/>
                  <w:szCs w:val="16"/>
                  <w:lang w:val="en-US"/>
                </w:rPr>
                <w:t>ASTM C898 / C898M - 09 Standard Guide for Use of High Solids Content, Cold Liquid-Applied Elastomeric Waterproofing Membrane With Separate Wearing Course</w:t>
              </w:r>
            </w:ins>
          </w:p>
        </w:tc>
      </w:tr>
      <w:tr w:rsidR="00401C5E" w:rsidRPr="004F3C8C" w14:paraId="0C41AE6C" w14:textId="77777777" w:rsidTr="00401C5E">
        <w:tc>
          <w:tcPr>
            <w:tcW w:w="685" w:type="dxa"/>
          </w:tcPr>
          <w:p w14:paraId="43C511A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7A4424C3" w14:textId="77777777" w:rsidR="004A0C92" w:rsidRPr="004A0C92" w:rsidRDefault="004A0C92" w:rsidP="004A0C92">
            <w:pPr>
              <w:spacing w:after="120"/>
              <w:rPr>
                <w:rFonts w:ascii="Calibri Light" w:hAnsi="Calibri Light"/>
                <w:b/>
                <w:sz w:val="16"/>
                <w:szCs w:val="16"/>
              </w:rPr>
            </w:pPr>
            <w:r w:rsidRPr="004A0C92">
              <w:rPr>
                <w:rFonts w:ascii="Calibri Light" w:hAnsi="Calibri Light"/>
                <w:b/>
                <w:sz w:val="16"/>
                <w:szCs w:val="16"/>
              </w:rPr>
              <w:t>Masonry</w:t>
            </w:r>
          </w:p>
          <w:p w14:paraId="234343E7" w14:textId="77777777" w:rsidR="004A0C92" w:rsidRPr="004A0C92" w:rsidRDefault="004A0C92" w:rsidP="004A0C92">
            <w:pPr>
              <w:spacing w:after="120"/>
              <w:rPr>
                <w:rFonts w:ascii="Calibri Light" w:hAnsi="Calibri Light"/>
                <w:sz w:val="16"/>
                <w:szCs w:val="16"/>
              </w:rPr>
            </w:pPr>
          </w:p>
          <w:p w14:paraId="6690C085" w14:textId="77777777" w:rsidR="004A0C92" w:rsidRPr="004A0C92" w:rsidRDefault="004A0C92" w:rsidP="004A0C92">
            <w:pPr>
              <w:spacing w:after="120"/>
              <w:rPr>
                <w:rFonts w:ascii="Calibri Light" w:hAnsi="Calibri Light"/>
                <w:sz w:val="16"/>
                <w:szCs w:val="16"/>
              </w:rPr>
            </w:pPr>
            <w:del w:id="6082" w:author="Ashan Senel Asmone" w:date="2016-03-21T20:16:00Z">
              <w:r w:rsidRPr="004A0C92" w:rsidDel="00B73746">
                <w:rPr>
                  <w:rFonts w:ascii="Calibri Light" w:hAnsi="Calibri Light"/>
                  <w:sz w:val="16"/>
                  <w:szCs w:val="16"/>
                </w:rPr>
                <w:delText>AS 1617.1-2003 Refractory bricks and shapes - Fireclay</w:delText>
              </w:r>
            </w:del>
            <w:ins w:id="6083" w:author="Ashan Senel Asmone" w:date="2016-03-21T20:16:00Z">
              <w:r w:rsidR="00B73746">
                <w:rPr>
                  <w:rFonts w:ascii="Calibri Light" w:hAnsi="Calibri Light"/>
                  <w:sz w:val="16"/>
                  <w:szCs w:val="16"/>
                </w:rPr>
                <w:t>AS 1617.1-2003 (R2013) Refractory bricks and shapes - Fireclay</w:t>
              </w:r>
            </w:ins>
          </w:p>
          <w:p w14:paraId="5A3692B8" w14:textId="77777777" w:rsidR="004A0C92" w:rsidRPr="004A0C92" w:rsidRDefault="004A0C92" w:rsidP="004A0C92">
            <w:pPr>
              <w:spacing w:after="120"/>
              <w:rPr>
                <w:rFonts w:ascii="Calibri Light" w:hAnsi="Calibri Light"/>
                <w:sz w:val="16"/>
                <w:szCs w:val="16"/>
              </w:rPr>
            </w:pPr>
          </w:p>
          <w:p w14:paraId="7AA785F7" w14:textId="77777777" w:rsidR="004A0C92" w:rsidRPr="004A0C92" w:rsidRDefault="004A0C92" w:rsidP="004A0C92">
            <w:pPr>
              <w:spacing w:after="120"/>
              <w:rPr>
                <w:rFonts w:ascii="Calibri Light" w:hAnsi="Calibri Light"/>
                <w:sz w:val="16"/>
                <w:szCs w:val="16"/>
              </w:rPr>
            </w:pPr>
            <w:del w:id="6084" w:author="Ashan Senel Asmone" w:date="2016-03-21T20:17:00Z">
              <w:r w:rsidRPr="004A0C92" w:rsidDel="00B73746">
                <w:rPr>
                  <w:rFonts w:ascii="Calibri Light" w:hAnsi="Calibri Light"/>
                  <w:sz w:val="16"/>
                  <w:szCs w:val="16"/>
                </w:rPr>
                <w:delText>AS 1618-2003 Dimensions and preferred sizes for refractory bricks</w:delText>
              </w:r>
            </w:del>
            <w:ins w:id="6085" w:author="Ashan Senel Asmone" w:date="2016-03-21T20:17:00Z">
              <w:r w:rsidR="00B73746">
                <w:rPr>
                  <w:rFonts w:ascii="Calibri Light" w:hAnsi="Calibri Light"/>
                  <w:sz w:val="16"/>
                  <w:szCs w:val="16"/>
                </w:rPr>
                <w:t>AS 1618-2003 (R2013) Dimensions and preferred sizes for refractory bricks</w:t>
              </w:r>
            </w:ins>
          </w:p>
          <w:p w14:paraId="07CB4EDE" w14:textId="77777777" w:rsidR="004A0C92" w:rsidRPr="004A0C92" w:rsidRDefault="004A0C92" w:rsidP="004A0C92">
            <w:pPr>
              <w:spacing w:after="120"/>
              <w:rPr>
                <w:rFonts w:ascii="Calibri Light" w:hAnsi="Calibri Light"/>
                <w:sz w:val="16"/>
                <w:szCs w:val="16"/>
              </w:rPr>
            </w:pPr>
          </w:p>
          <w:p w14:paraId="1D9D5120" w14:textId="77777777" w:rsidR="004A0C92" w:rsidRPr="004A0C92" w:rsidRDefault="004A0C92" w:rsidP="004A0C92">
            <w:pPr>
              <w:spacing w:after="120"/>
              <w:rPr>
                <w:rFonts w:ascii="Calibri Light" w:hAnsi="Calibri Light"/>
                <w:sz w:val="16"/>
                <w:szCs w:val="16"/>
              </w:rPr>
            </w:pPr>
            <w:del w:id="6086" w:author="Ashan Senel Asmone" w:date="2016-03-21T20:17:00Z">
              <w:r w:rsidRPr="004A0C92" w:rsidDel="00B73746">
                <w:rPr>
                  <w:rFonts w:ascii="Calibri Light" w:hAnsi="Calibri Light"/>
                  <w:sz w:val="16"/>
                  <w:szCs w:val="16"/>
                </w:rPr>
                <w:delText>AS/NZS 2699.1:2000 Built-in components for masonry construction - Wall ties</w:delText>
              </w:r>
            </w:del>
            <w:ins w:id="6087" w:author="Ashan Senel Asmone" w:date="2016-03-21T20:17:00Z">
              <w:r w:rsidR="00B73746">
                <w:rPr>
                  <w:rFonts w:ascii="Calibri Light" w:hAnsi="Calibri Light"/>
                  <w:sz w:val="16"/>
                  <w:szCs w:val="16"/>
                </w:rPr>
                <w:t>AS/NZS 2699.1:2000 Built-in components for masonry construction - Wall ties</w:t>
              </w:r>
            </w:ins>
          </w:p>
          <w:p w14:paraId="373DEE20" w14:textId="77777777" w:rsidR="004A0C92" w:rsidRPr="004A0C92" w:rsidRDefault="004A0C92" w:rsidP="004A0C92">
            <w:pPr>
              <w:spacing w:after="120"/>
              <w:rPr>
                <w:rFonts w:ascii="Calibri Light" w:hAnsi="Calibri Light"/>
                <w:sz w:val="16"/>
                <w:szCs w:val="16"/>
              </w:rPr>
            </w:pPr>
          </w:p>
          <w:p w14:paraId="5DE50FA0" w14:textId="77777777" w:rsidR="004A0C92" w:rsidRPr="004A0C92" w:rsidRDefault="004A0C92" w:rsidP="004A0C92">
            <w:pPr>
              <w:spacing w:after="120"/>
              <w:rPr>
                <w:rFonts w:ascii="Calibri Light" w:hAnsi="Calibri Light"/>
                <w:sz w:val="16"/>
                <w:szCs w:val="16"/>
              </w:rPr>
            </w:pPr>
            <w:del w:id="6088" w:author="Ashan Senel Asmone" w:date="2016-03-21T20:18:00Z">
              <w:r w:rsidRPr="004A0C92" w:rsidDel="00B73746">
                <w:rPr>
                  <w:rFonts w:ascii="Calibri Light" w:hAnsi="Calibri Light"/>
                  <w:sz w:val="16"/>
                  <w:szCs w:val="16"/>
                </w:rPr>
                <w:delText>AS/NZS 2699.2:2000 Built-in components for masonry construction - Connectors and accesories</w:delText>
              </w:r>
            </w:del>
            <w:ins w:id="6089" w:author="Ashan Senel Asmone" w:date="2016-03-21T20:18:00Z">
              <w:r w:rsidR="00B73746">
                <w:rPr>
                  <w:rFonts w:ascii="Calibri Light" w:hAnsi="Calibri Light"/>
                  <w:sz w:val="16"/>
                  <w:szCs w:val="16"/>
                </w:rPr>
                <w:t>AS/NZS 2699.2:2000 Built-in components for masonry construction, - Connectors and accessories</w:t>
              </w:r>
            </w:ins>
          </w:p>
          <w:p w14:paraId="37954A56" w14:textId="77777777" w:rsidR="004A0C92" w:rsidRPr="004A0C92" w:rsidRDefault="004A0C92" w:rsidP="004A0C92">
            <w:pPr>
              <w:spacing w:after="120"/>
              <w:rPr>
                <w:rFonts w:ascii="Calibri Light" w:hAnsi="Calibri Light"/>
                <w:sz w:val="16"/>
                <w:szCs w:val="16"/>
              </w:rPr>
            </w:pPr>
          </w:p>
          <w:p w14:paraId="75519D94" w14:textId="77777777" w:rsidR="004A0C92" w:rsidRPr="004A0C92" w:rsidRDefault="004A0C92" w:rsidP="004A0C92">
            <w:pPr>
              <w:spacing w:after="120"/>
              <w:rPr>
                <w:rFonts w:ascii="Calibri Light" w:hAnsi="Calibri Light"/>
                <w:sz w:val="16"/>
                <w:szCs w:val="16"/>
              </w:rPr>
            </w:pPr>
            <w:del w:id="6090" w:author="Ashan Senel Asmone" w:date="2016-03-21T20:19:00Z">
              <w:r w:rsidRPr="004A0C92" w:rsidDel="00B73746">
                <w:rPr>
                  <w:rFonts w:ascii="Calibri Light" w:hAnsi="Calibri Light"/>
                  <w:sz w:val="16"/>
                  <w:szCs w:val="16"/>
                </w:rPr>
                <w:delText>AS 3700-2001 Masonry structures</w:delText>
              </w:r>
            </w:del>
            <w:ins w:id="6091" w:author="Ashan Senel Asmone" w:date="2016-03-21T20:20:00Z">
              <w:r w:rsidR="00B73746">
                <w:rPr>
                  <w:rFonts w:ascii="Calibri Light" w:hAnsi="Calibri Light"/>
                  <w:sz w:val="16"/>
                  <w:szCs w:val="16"/>
                </w:rPr>
                <w:t xml:space="preserve">AS 4773.2-2010 Masonry in small buildings - Construction/ AS 4773.1-2010 Masonry in small buildings - Design/ </w:t>
              </w:r>
            </w:ins>
            <w:ins w:id="6092" w:author="Ashan Senel Asmone" w:date="2016-03-21T20:19:00Z">
              <w:r w:rsidR="00B73746">
                <w:rPr>
                  <w:rFonts w:ascii="Calibri Light" w:hAnsi="Calibri Light"/>
                  <w:sz w:val="16"/>
                  <w:szCs w:val="16"/>
                </w:rPr>
                <w:t>AS 3700-2011 Masonry structures</w:t>
              </w:r>
            </w:ins>
          </w:p>
          <w:p w14:paraId="57173CE3" w14:textId="77777777" w:rsidR="004A0C92" w:rsidRPr="004A0C92" w:rsidRDefault="004A0C92" w:rsidP="004A0C92">
            <w:pPr>
              <w:spacing w:after="120"/>
              <w:rPr>
                <w:rFonts w:ascii="Calibri Light" w:hAnsi="Calibri Light"/>
                <w:sz w:val="16"/>
                <w:szCs w:val="16"/>
              </w:rPr>
            </w:pPr>
          </w:p>
          <w:p w14:paraId="3187AFB3" w14:textId="77777777" w:rsidR="004A0C92" w:rsidRPr="004A0C92" w:rsidRDefault="004A0C92" w:rsidP="004A0C92">
            <w:pPr>
              <w:spacing w:after="120"/>
              <w:rPr>
                <w:rFonts w:ascii="Calibri Light" w:hAnsi="Calibri Light"/>
                <w:sz w:val="16"/>
                <w:szCs w:val="16"/>
              </w:rPr>
            </w:pPr>
            <w:del w:id="6093" w:author="Ashan Senel Asmone" w:date="2016-03-21T20:21:00Z">
              <w:r w:rsidRPr="004A0C92" w:rsidDel="00B73746">
                <w:rPr>
                  <w:rFonts w:ascii="Calibri Light" w:hAnsi="Calibri Light"/>
                  <w:sz w:val="16"/>
                  <w:szCs w:val="16"/>
                </w:rPr>
                <w:delText>AS/NZS 4517:1998 Abrasive products - Segmented saws for machining of stone and masonry cutting - Dimensions of steel blades</w:delText>
              </w:r>
            </w:del>
            <w:ins w:id="6094" w:author="Ashan Senel Asmone" w:date="2016-03-21T20:22:00Z">
              <w:r w:rsidR="00B73746">
                <w:rPr>
                  <w:rFonts w:ascii="Calibri Light" w:hAnsi="Calibri Light"/>
                  <w:sz w:val="16"/>
                  <w:szCs w:val="16"/>
                </w:rPr>
                <w:t xml:space="preserve">AS 4517.1-2006 Blanks for superabrasive cutting-off wheels - Manually guided cutting-off in building and civil engineering/ </w:t>
              </w:r>
            </w:ins>
            <w:ins w:id="6095" w:author="Ashan Senel Asmone" w:date="2016-03-21T20:21:00Z">
              <w:r w:rsidR="00B73746">
                <w:rPr>
                  <w:rFonts w:ascii="Calibri Light" w:hAnsi="Calibri Light"/>
                  <w:sz w:val="16"/>
                  <w:szCs w:val="16"/>
                </w:rPr>
                <w:t>AS 4517.2-2006 Blanks for superabrasive cutting-off wheels - Hand-held cutting-off in building and civil engineering</w:t>
              </w:r>
            </w:ins>
          </w:p>
          <w:p w14:paraId="3D6C3AB2" w14:textId="77777777" w:rsidR="004A0C92" w:rsidRPr="004A0C92" w:rsidRDefault="004A0C92" w:rsidP="004A0C92">
            <w:pPr>
              <w:spacing w:after="120"/>
              <w:rPr>
                <w:rFonts w:ascii="Calibri Light" w:hAnsi="Calibri Light"/>
                <w:sz w:val="16"/>
                <w:szCs w:val="16"/>
              </w:rPr>
            </w:pPr>
          </w:p>
          <w:p w14:paraId="7C14A23E" w14:textId="77777777" w:rsidR="004A0C92" w:rsidRPr="004A0C92" w:rsidRDefault="004A0C92" w:rsidP="004A0C92">
            <w:pPr>
              <w:spacing w:after="120"/>
              <w:rPr>
                <w:rFonts w:ascii="Calibri Light" w:hAnsi="Calibri Light"/>
                <w:sz w:val="16"/>
                <w:szCs w:val="16"/>
              </w:rPr>
            </w:pPr>
            <w:del w:id="6096" w:author="Ashan Senel Asmone" w:date="2016-03-21T20:23:00Z">
              <w:r w:rsidRPr="004A0C92" w:rsidDel="00B73746">
                <w:rPr>
                  <w:rFonts w:ascii="Calibri Light" w:hAnsi="Calibri Light"/>
                  <w:sz w:val="16"/>
                  <w:szCs w:val="16"/>
                </w:rPr>
                <w:delText>AS/NZS 4524.10:1998 Bonded abrasive products - Dimensions - Honing stones and superfinishings</w:delText>
              </w:r>
            </w:del>
            <w:ins w:id="6097" w:author="Ashan Senel Asmone" w:date="2016-03-21T20:23:00Z">
              <w:r w:rsidR="00B73746">
                <w:rPr>
                  <w:rFonts w:ascii="Calibri Light" w:hAnsi="Calibri Light"/>
                  <w:sz w:val="16"/>
                  <w:szCs w:val="16"/>
                </w:rPr>
                <w:t>AS/NZS 4524.10:1998 Bonded abrasive products - Dimensions - Honing stones and superfinishings</w:t>
              </w:r>
            </w:ins>
          </w:p>
          <w:p w14:paraId="3EA10DB9" w14:textId="77777777" w:rsidR="004A0C92" w:rsidRPr="004A0C92" w:rsidRDefault="004A0C92" w:rsidP="004A0C92">
            <w:pPr>
              <w:spacing w:after="120"/>
              <w:rPr>
                <w:rFonts w:ascii="Calibri Light" w:hAnsi="Calibri Light"/>
                <w:sz w:val="16"/>
                <w:szCs w:val="16"/>
              </w:rPr>
            </w:pPr>
          </w:p>
          <w:p w14:paraId="43984CF2" w14:textId="77777777" w:rsidR="004A0C92" w:rsidRPr="004A0C92" w:rsidRDefault="004A0C92" w:rsidP="004A0C92">
            <w:pPr>
              <w:spacing w:after="120"/>
              <w:rPr>
                <w:rFonts w:ascii="Calibri Light" w:hAnsi="Calibri Light"/>
                <w:sz w:val="16"/>
                <w:szCs w:val="16"/>
              </w:rPr>
            </w:pPr>
            <w:del w:id="6098" w:author="Ashan Senel Asmone" w:date="2016-03-21T20:23:00Z">
              <w:r w:rsidRPr="004A0C92" w:rsidDel="00B73746">
                <w:rPr>
                  <w:rFonts w:ascii="Calibri Light" w:hAnsi="Calibri Light"/>
                  <w:sz w:val="16"/>
                  <w:szCs w:val="16"/>
                </w:rPr>
                <w:delText>AS/NZS 4284:1995 Testing of building facades</w:delText>
              </w:r>
            </w:del>
            <w:ins w:id="6099" w:author="Ashan Senel Asmone" w:date="2016-03-21T20:23:00Z">
              <w:r w:rsidR="00B73746">
                <w:rPr>
                  <w:rFonts w:ascii="Calibri Light" w:hAnsi="Calibri Light"/>
                  <w:sz w:val="16"/>
                  <w:szCs w:val="16"/>
                </w:rPr>
                <w:t>AS/NZS 4284:2008 Testing of building facades</w:t>
              </w:r>
            </w:ins>
          </w:p>
          <w:p w14:paraId="44CCB87B" w14:textId="77777777" w:rsidR="004A0C92" w:rsidRPr="004A0C92" w:rsidRDefault="004A0C92" w:rsidP="004A0C92">
            <w:pPr>
              <w:spacing w:after="120"/>
              <w:rPr>
                <w:rFonts w:ascii="Calibri Light" w:hAnsi="Calibri Light"/>
                <w:sz w:val="16"/>
                <w:szCs w:val="16"/>
              </w:rPr>
            </w:pPr>
          </w:p>
          <w:p w14:paraId="7CCE14FB" w14:textId="77777777" w:rsidR="004A0C92" w:rsidRPr="004A0C92" w:rsidRDefault="004A0C92" w:rsidP="004A0C92">
            <w:pPr>
              <w:spacing w:after="120"/>
              <w:rPr>
                <w:rFonts w:ascii="Calibri Light" w:hAnsi="Calibri Light"/>
                <w:b/>
                <w:sz w:val="16"/>
                <w:szCs w:val="16"/>
              </w:rPr>
            </w:pPr>
            <w:r w:rsidRPr="004A0C92">
              <w:rPr>
                <w:rFonts w:ascii="Calibri Light" w:hAnsi="Calibri Light"/>
                <w:b/>
                <w:sz w:val="16"/>
                <w:szCs w:val="16"/>
              </w:rPr>
              <w:t>Mortar</w:t>
            </w:r>
          </w:p>
          <w:p w14:paraId="0907DA45" w14:textId="77777777" w:rsidR="004A0C92" w:rsidRPr="004A0C92" w:rsidRDefault="004A0C92" w:rsidP="004A0C92">
            <w:pPr>
              <w:spacing w:after="120"/>
              <w:rPr>
                <w:rFonts w:ascii="Calibri Light" w:hAnsi="Calibri Light"/>
                <w:sz w:val="16"/>
                <w:szCs w:val="16"/>
              </w:rPr>
            </w:pPr>
          </w:p>
          <w:p w14:paraId="0D4D50ED" w14:textId="77777777" w:rsidR="004A0C92" w:rsidRPr="004A0C92" w:rsidRDefault="004A0C92" w:rsidP="004A0C92">
            <w:pPr>
              <w:spacing w:after="120"/>
              <w:rPr>
                <w:rFonts w:ascii="Calibri Light" w:hAnsi="Calibri Light"/>
                <w:sz w:val="16"/>
                <w:szCs w:val="16"/>
              </w:rPr>
            </w:pPr>
            <w:del w:id="6100" w:author="Ashan Senel Asmone" w:date="2016-03-21T20:24:00Z">
              <w:r w:rsidRPr="004A0C92" w:rsidDel="00B73746">
                <w:rPr>
                  <w:rFonts w:ascii="Calibri Light" w:hAnsi="Calibri Light"/>
                  <w:sz w:val="16"/>
                  <w:szCs w:val="16"/>
                </w:rPr>
                <w:delText>AS 1478.1-2000 Chemical admixtures for concrete, mortar and grout - Admixtures for concrete</w:delText>
              </w:r>
            </w:del>
            <w:ins w:id="6101" w:author="Ashan Senel Asmone" w:date="2016-03-21T20:24:00Z">
              <w:r w:rsidR="00B73746">
                <w:rPr>
                  <w:rFonts w:ascii="Calibri Light" w:hAnsi="Calibri Light"/>
                  <w:sz w:val="16"/>
                  <w:szCs w:val="16"/>
                </w:rPr>
                <w:t>AS 1478.1-2000 Chemical admixtures for concrete, mortar and grout - Admixtures for concrete</w:t>
              </w:r>
            </w:ins>
          </w:p>
          <w:p w14:paraId="6A264EFD" w14:textId="77777777" w:rsidR="004A0C92" w:rsidRPr="004A0C92" w:rsidRDefault="004A0C92" w:rsidP="004A0C92">
            <w:pPr>
              <w:spacing w:after="120"/>
              <w:rPr>
                <w:rFonts w:ascii="Calibri Light" w:hAnsi="Calibri Light"/>
                <w:sz w:val="16"/>
                <w:szCs w:val="16"/>
              </w:rPr>
            </w:pPr>
          </w:p>
          <w:p w14:paraId="5AB13745" w14:textId="77777777" w:rsidR="004A0C92" w:rsidRPr="004A0C92" w:rsidRDefault="004A0C92" w:rsidP="004A0C92">
            <w:pPr>
              <w:spacing w:after="120"/>
              <w:rPr>
                <w:rFonts w:ascii="Calibri Light" w:hAnsi="Calibri Light"/>
                <w:sz w:val="16"/>
                <w:szCs w:val="16"/>
              </w:rPr>
            </w:pPr>
            <w:del w:id="6102" w:author="Ashan Senel Asmone" w:date="2016-03-21T20:25:00Z">
              <w:r w:rsidRPr="004A0C92" w:rsidDel="00B73746">
                <w:rPr>
                  <w:rFonts w:ascii="Calibri Light" w:hAnsi="Calibri Light"/>
                  <w:sz w:val="16"/>
                  <w:szCs w:val="16"/>
                </w:rPr>
                <w:delText>AS 2350.12-1995 Methods of testing portland and blended cements - Preparation of a standard mortar and moulding of specimens</w:delText>
              </w:r>
            </w:del>
            <w:ins w:id="6103" w:author="Ashan Senel Asmone" w:date="2016-03-21T20:25:00Z">
              <w:r w:rsidR="00B73746">
                <w:rPr>
                  <w:rFonts w:ascii="Calibri Light" w:hAnsi="Calibri Light"/>
                  <w:sz w:val="16"/>
                  <w:szCs w:val="16"/>
                </w:rPr>
                <w:t>AS 2350.12-2006 Methods of testing portland, blended and masonry cements - Preparation of a standard mortar and moulding of specimens</w:t>
              </w:r>
            </w:ins>
          </w:p>
          <w:p w14:paraId="5BA23977" w14:textId="77777777" w:rsidR="004A0C92" w:rsidRPr="004A0C92" w:rsidRDefault="004A0C92" w:rsidP="004A0C92">
            <w:pPr>
              <w:spacing w:after="120"/>
              <w:rPr>
                <w:rFonts w:ascii="Calibri Light" w:hAnsi="Calibri Light"/>
                <w:sz w:val="16"/>
                <w:szCs w:val="16"/>
              </w:rPr>
            </w:pPr>
          </w:p>
          <w:p w14:paraId="79837D8B" w14:textId="77777777" w:rsidR="004A0C92" w:rsidRPr="004A0C92" w:rsidRDefault="004A0C92" w:rsidP="004A0C92">
            <w:pPr>
              <w:spacing w:after="120"/>
              <w:rPr>
                <w:rFonts w:ascii="Calibri Light" w:hAnsi="Calibri Light"/>
                <w:sz w:val="16"/>
                <w:szCs w:val="16"/>
              </w:rPr>
            </w:pPr>
            <w:del w:id="6104" w:author="Ashan Senel Asmone" w:date="2016-03-21T20:26:00Z">
              <w:r w:rsidRPr="004A0C92" w:rsidDel="00B73746">
                <w:rPr>
                  <w:rFonts w:ascii="Calibri Light" w:hAnsi="Calibri Light"/>
                  <w:sz w:val="16"/>
                  <w:szCs w:val="16"/>
                </w:rPr>
                <w:delText>AS 1316-2003 Masonry cement</w:delText>
              </w:r>
            </w:del>
            <w:ins w:id="6105" w:author="Ashan Senel Asmone" w:date="2016-03-21T20:26:00Z">
              <w:r w:rsidR="00B73746">
                <w:rPr>
                  <w:rFonts w:ascii="Calibri Light" w:hAnsi="Calibri Light"/>
                  <w:sz w:val="16"/>
                  <w:szCs w:val="16"/>
                </w:rPr>
                <w:t>AS 1316-2003 Masonry cement</w:t>
              </w:r>
            </w:ins>
          </w:p>
          <w:p w14:paraId="44742C3D" w14:textId="77777777" w:rsidR="004A0C92" w:rsidRPr="004A0C92" w:rsidRDefault="004A0C92" w:rsidP="004A0C92">
            <w:pPr>
              <w:spacing w:after="120"/>
              <w:rPr>
                <w:rFonts w:ascii="Calibri Light" w:hAnsi="Calibri Light"/>
                <w:sz w:val="16"/>
                <w:szCs w:val="16"/>
              </w:rPr>
            </w:pPr>
          </w:p>
          <w:p w14:paraId="37D20BFC" w14:textId="77777777" w:rsidR="004A0C92" w:rsidRPr="004A0C92" w:rsidRDefault="004A0C92" w:rsidP="004A0C92">
            <w:pPr>
              <w:spacing w:after="120"/>
              <w:rPr>
                <w:rFonts w:ascii="Calibri Light" w:hAnsi="Calibri Light"/>
                <w:sz w:val="16"/>
                <w:szCs w:val="16"/>
              </w:rPr>
            </w:pPr>
            <w:del w:id="6106" w:author="Ashan Senel Asmone" w:date="2016-03-21T20:27:00Z">
              <w:r w:rsidRPr="004A0C92" w:rsidDel="00B73746">
                <w:rPr>
                  <w:rFonts w:ascii="Calibri Light" w:hAnsi="Calibri Light"/>
                  <w:sz w:val="16"/>
                  <w:szCs w:val="16"/>
                </w:rPr>
                <w:delText>AS/NZS 2350.11:2001 Methods of testing portland, blended and masonry cements - Compressive strength</w:delText>
              </w:r>
            </w:del>
            <w:ins w:id="6107" w:author="Ashan Senel Asmone" w:date="2016-03-21T20:27:00Z">
              <w:r w:rsidR="00B73746">
                <w:rPr>
                  <w:rFonts w:ascii="Calibri Light" w:hAnsi="Calibri Light"/>
                  <w:sz w:val="16"/>
                  <w:szCs w:val="16"/>
                </w:rPr>
                <w:t>AS/NZS 2350.11:2006 Methods of testing portland, blended and masonry cements - Compressive strength</w:t>
              </w:r>
            </w:ins>
          </w:p>
          <w:p w14:paraId="102284A3" w14:textId="77777777" w:rsidR="004A0C92" w:rsidRPr="004A0C92" w:rsidRDefault="004A0C92" w:rsidP="004A0C92">
            <w:pPr>
              <w:spacing w:after="120"/>
              <w:rPr>
                <w:rFonts w:ascii="Calibri Light" w:hAnsi="Calibri Light"/>
                <w:sz w:val="16"/>
                <w:szCs w:val="16"/>
              </w:rPr>
            </w:pPr>
          </w:p>
          <w:p w14:paraId="17471CA3" w14:textId="77777777" w:rsidR="004A0C92" w:rsidRPr="004A0C92" w:rsidRDefault="004A0C92" w:rsidP="004A0C92">
            <w:pPr>
              <w:spacing w:after="120"/>
              <w:rPr>
                <w:rFonts w:ascii="Calibri Light" w:hAnsi="Calibri Light"/>
                <w:sz w:val="16"/>
                <w:szCs w:val="16"/>
              </w:rPr>
            </w:pPr>
            <w:del w:id="6108" w:author="Ashan Asmone" w:date="2016-03-31T12:16:00Z">
              <w:r w:rsidRPr="004A0C92" w:rsidDel="008A5E08">
                <w:rPr>
                  <w:rFonts w:ascii="Calibri Light" w:hAnsi="Calibri Light"/>
                  <w:sz w:val="16"/>
                  <w:szCs w:val="16"/>
                </w:rPr>
                <w:delText>AS/NZS 2350.16:2001</w:delText>
              </w:r>
            </w:del>
            <w:r w:rsidRPr="004A0C92">
              <w:rPr>
                <w:rFonts w:ascii="Calibri Light" w:hAnsi="Calibri Light"/>
                <w:sz w:val="16"/>
                <w:szCs w:val="16"/>
              </w:rPr>
              <w:t xml:space="preserve"> </w:t>
            </w:r>
          </w:p>
          <w:p w14:paraId="1E224E44" w14:textId="77777777" w:rsidR="004A0C92" w:rsidRPr="004A0C92" w:rsidRDefault="004A0C92" w:rsidP="004A0C92">
            <w:pPr>
              <w:spacing w:after="120"/>
              <w:rPr>
                <w:rFonts w:ascii="Calibri Light" w:hAnsi="Calibri Light"/>
                <w:sz w:val="16"/>
                <w:szCs w:val="16"/>
              </w:rPr>
            </w:pPr>
            <w:del w:id="6109" w:author="Ashan Asmone" w:date="2016-03-31T12:17:00Z">
              <w:r w:rsidRPr="004A0C92" w:rsidDel="008A5E08">
                <w:rPr>
                  <w:rFonts w:ascii="Calibri Light" w:hAnsi="Calibri Light"/>
                  <w:sz w:val="16"/>
                  <w:szCs w:val="16"/>
                </w:rPr>
                <w:delText>Methods of testing portland, blended and masonry cements - Determination of air content of masonry cement</w:delText>
              </w:r>
            </w:del>
            <w:ins w:id="6110" w:author="Ashan Asmone" w:date="2016-03-31T12:17:00Z">
              <w:r w:rsidR="008A5E08">
                <w:rPr>
                  <w:rFonts w:ascii="Calibri Light" w:hAnsi="Calibri Light"/>
                  <w:sz w:val="16"/>
                  <w:szCs w:val="16"/>
                </w:rPr>
                <w:t>AS/NZS 2350.16:2006 Methods of testing portland, blended and masonry cements - Determination of air content of masonry cement</w:t>
              </w:r>
            </w:ins>
          </w:p>
          <w:p w14:paraId="25215142" w14:textId="77777777" w:rsidR="004A0C92" w:rsidRPr="004A0C92" w:rsidRDefault="004A0C92" w:rsidP="004A0C92">
            <w:pPr>
              <w:spacing w:after="120"/>
              <w:rPr>
                <w:rFonts w:ascii="Calibri Light" w:hAnsi="Calibri Light"/>
                <w:sz w:val="16"/>
                <w:szCs w:val="16"/>
              </w:rPr>
            </w:pPr>
          </w:p>
          <w:p w14:paraId="0A37208E" w14:textId="77777777" w:rsidR="004A0C92" w:rsidRPr="004A0C92" w:rsidRDefault="004A0C92" w:rsidP="004A0C92">
            <w:pPr>
              <w:spacing w:after="120"/>
              <w:rPr>
                <w:rFonts w:ascii="Calibri Light" w:hAnsi="Calibri Light"/>
                <w:sz w:val="16"/>
                <w:szCs w:val="16"/>
              </w:rPr>
            </w:pPr>
            <w:del w:id="6111" w:author="Ashan Senel Asmone" w:date="2016-03-21T20:30:00Z">
              <w:r w:rsidRPr="004A0C92" w:rsidDel="00B73746">
                <w:rPr>
                  <w:rFonts w:ascii="Calibri Light" w:hAnsi="Calibri Light"/>
                  <w:sz w:val="16"/>
                  <w:szCs w:val="16"/>
                </w:rPr>
                <w:delText>AS/NZS 2350.17:2001 Methods of testing portland, blended and masonry cements Determination of soundness of masonry cements</w:delText>
              </w:r>
            </w:del>
            <w:ins w:id="6112" w:author="Ashan Senel Asmone" w:date="2016-03-21T20:30:00Z">
              <w:r w:rsidR="00B73746">
                <w:rPr>
                  <w:rFonts w:ascii="Calibri Light" w:hAnsi="Calibri Light"/>
                  <w:sz w:val="16"/>
                  <w:szCs w:val="16"/>
                </w:rPr>
                <w:t>AS/NZS 2350.17:2001 Methods of testing portland, blended and masonry cements - Determination of soundness of masonry cements</w:t>
              </w:r>
            </w:ins>
          </w:p>
          <w:p w14:paraId="7FE89750" w14:textId="77777777" w:rsidR="004A0C92" w:rsidRPr="004A0C92" w:rsidRDefault="004A0C92" w:rsidP="004A0C92">
            <w:pPr>
              <w:spacing w:after="120"/>
              <w:rPr>
                <w:rFonts w:ascii="Calibri Light" w:hAnsi="Calibri Light"/>
                <w:sz w:val="16"/>
                <w:szCs w:val="16"/>
              </w:rPr>
            </w:pPr>
          </w:p>
          <w:p w14:paraId="1901CCF4" w14:textId="77777777" w:rsidR="004A0C92" w:rsidRPr="004A0C92" w:rsidRDefault="004A0C92" w:rsidP="004A0C92">
            <w:pPr>
              <w:spacing w:after="120"/>
              <w:rPr>
                <w:rFonts w:ascii="Calibri Light" w:hAnsi="Calibri Light"/>
                <w:sz w:val="16"/>
                <w:szCs w:val="16"/>
              </w:rPr>
            </w:pPr>
            <w:del w:id="6113" w:author="Ashan Senel Asmone" w:date="2016-03-21T20:29:00Z">
              <w:r w:rsidRPr="004A0C92" w:rsidDel="00B73746">
                <w:rPr>
                  <w:rFonts w:ascii="Calibri Light" w:hAnsi="Calibri Light"/>
                  <w:sz w:val="16"/>
                  <w:szCs w:val="16"/>
                </w:rPr>
                <w:delText>AS/NZS 2350.17:2001 Methods of testing portland, blended and masonry cements Determination of soundness of asonry cements</w:delText>
              </w:r>
            </w:del>
          </w:p>
          <w:p w14:paraId="75206DE6" w14:textId="77777777" w:rsidR="004A0C92" w:rsidRPr="004A0C92" w:rsidRDefault="004A0C92" w:rsidP="004A0C92">
            <w:pPr>
              <w:spacing w:after="120"/>
              <w:rPr>
                <w:rFonts w:ascii="Calibri Light" w:hAnsi="Calibri Light"/>
                <w:sz w:val="16"/>
                <w:szCs w:val="16"/>
              </w:rPr>
            </w:pPr>
          </w:p>
          <w:p w14:paraId="782518C5" w14:textId="77777777" w:rsidR="004A0C92" w:rsidRPr="004A0C92" w:rsidRDefault="004A0C92" w:rsidP="004A0C92">
            <w:pPr>
              <w:spacing w:after="120"/>
              <w:rPr>
                <w:rFonts w:ascii="Calibri Light" w:hAnsi="Calibri Light"/>
                <w:sz w:val="16"/>
                <w:szCs w:val="16"/>
              </w:rPr>
            </w:pPr>
            <w:del w:id="6114" w:author="Ashan Senel Asmone" w:date="2016-03-21T20:33:00Z">
              <w:r w:rsidRPr="004A0C92" w:rsidDel="00901293">
                <w:rPr>
                  <w:rFonts w:ascii="Calibri Light" w:hAnsi="Calibri Light"/>
                  <w:sz w:val="16"/>
                  <w:szCs w:val="16"/>
                </w:rPr>
                <w:delText>AS/NZS 2350.18:2001 Methods of testing portland, blended and masonry cements - Determination of water retention of masonry cement</w:delText>
              </w:r>
            </w:del>
            <w:ins w:id="6115" w:author="Ashan Senel Asmone" w:date="2016-03-21T20:33:00Z">
              <w:r w:rsidR="00901293">
                <w:rPr>
                  <w:rFonts w:ascii="Calibri Light" w:hAnsi="Calibri Light"/>
                  <w:sz w:val="16"/>
                  <w:szCs w:val="16"/>
                </w:rPr>
                <w:t>AS/NZS 2350.18:2006 Methods of testing portland, blended and masonry cements - Determination of water retention of masonry cement</w:t>
              </w:r>
            </w:ins>
          </w:p>
          <w:p w14:paraId="42344676" w14:textId="77777777" w:rsidR="004A0C92" w:rsidRPr="004A0C92" w:rsidRDefault="004A0C92" w:rsidP="004A0C92">
            <w:pPr>
              <w:spacing w:after="120"/>
              <w:rPr>
                <w:rFonts w:ascii="Calibri Light" w:hAnsi="Calibri Light"/>
                <w:sz w:val="16"/>
                <w:szCs w:val="16"/>
              </w:rPr>
            </w:pPr>
          </w:p>
          <w:p w14:paraId="6A7FF14F" w14:textId="77777777" w:rsidR="004A0C92" w:rsidRPr="004A0C92" w:rsidRDefault="004A0C92" w:rsidP="004A0C92">
            <w:pPr>
              <w:spacing w:after="120"/>
              <w:rPr>
                <w:rFonts w:ascii="Calibri Light" w:hAnsi="Calibri Light"/>
                <w:sz w:val="16"/>
                <w:szCs w:val="16"/>
              </w:rPr>
            </w:pPr>
            <w:del w:id="6116" w:author="Ashan Senel Asmone" w:date="2016-03-21T20:33:00Z">
              <w:r w:rsidRPr="004A0C92" w:rsidDel="00901293">
                <w:rPr>
                  <w:rFonts w:ascii="Calibri Light" w:hAnsi="Calibri Light"/>
                  <w:sz w:val="16"/>
                  <w:szCs w:val="16"/>
                </w:rPr>
                <w:delText>AS 2701-2001 Methods of sampling and testing mortar for masonry construction</w:delText>
              </w:r>
            </w:del>
            <w:ins w:id="6117" w:author="Ashan Senel Asmone" w:date="2016-03-21T20:33:00Z">
              <w:r w:rsidR="00901293">
                <w:rPr>
                  <w:rFonts w:ascii="Calibri Light" w:hAnsi="Calibri Light"/>
                  <w:sz w:val="16"/>
                  <w:szCs w:val="16"/>
                </w:rPr>
                <w:t>AS 2701-2001 Methods of sampling and testing mortar for masonry construction</w:t>
              </w:r>
            </w:ins>
          </w:p>
          <w:p w14:paraId="495958BD" w14:textId="77777777" w:rsidR="004A0C92" w:rsidRPr="004A0C92" w:rsidRDefault="004A0C92" w:rsidP="004A0C92">
            <w:pPr>
              <w:spacing w:after="120"/>
              <w:rPr>
                <w:rFonts w:ascii="Calibri Light" w:hAnsi="Calibri Light"/>
                <w:sz w:val="16"/>
                <w:szCs w:val="16"/>
              </w:rPr>
            </w:pPr>
          </w:p>
          <w:p w14:paraId="03AE19DD" w14:textId="77777777" w:rsidR="004A0C92" w:rsidRPr="004A0C92" w:rsidRDefault="004A0C92" w:rsidP="004A0C92">
            <w:pPr>
              <w:spacing w:after="120"/>
              <w:rPr>
                <w:rFonts w:ascii="Calibri Light" w:hAnsi="Calibri Light"/>
                <w:sz w:val="16"/>
                <w:szCs w:val="16"/>
              </w:rPr>
            </w:pPr>
            <w:del w:id="6118" w:author="Ashan Senel Asmone" w:date="2016-03-21T20:36:00Z">
              <w:r w:rsidRPr="004A0C92" w:rsidDel="00901293">
                <w:rPr>
                  <w:rFonts w:ascii="Calibri Light" w:hAnsi="Calibri Light"/>
                  <w:sz w:val="16"/>
                  <w:szCs w:val="16"/>
                </w:rPr>
                <w:delText>AS 2701.4-1984 Methods of sampling and testing mortar for masonry construction - Method for determination of compressive strength</w:delText>
              </w:r>
            </w:del>
          </w:p>
          <w:p w14:paraId="4922E689" w14:textId="77777777" w:rsidR="004A0C92" w:rsidRPr="004A0C92" w:rsidRDefault="004A0C92" w:rsidP="004A0C92">
            <w:pPr>
              <w:spacing w:after="120"/>
              <w:rPr>
                <w:rFonts w:ascii="Calibri Light" w:hAnsi="Calibri Light"/>
                <w:sz w:val="16"/>
                <w:szCs w:val="16"/>
              </w:rPr>
            </w:pPr>
          </w:p>
          <w:p w14:paraId="5AF2F8E6" w14:textId="77777777" w:rsidR="004A0C92" w:rsidRPr="004A0C92" w:rsidRDefault="004A0C92" w:rsidP="004A0C92">
            <w:pPr>
              <w:spacing w:after="120"/>
              <w:rPr>
                <w:rFonts w:ascii="Calibri Light" w:hAnsi="Calibri Light"/>
                <w:sz w:val="16"/>
                <w:szCs w:val="16"/>
              </w:rPr>
            </w:pPr>
            <w:del w:id="6119" w:author="Ashan Senel Asmone" w:date="2016-03-21T20:37:00Z">
              <w:r w:rsidRPr="004A0C92" w:rsidDel="00901293">
                <w:rPr>
                  <w:rFonts w:ascii="Calibri Light" w:hAnsi="Calibri Light"/>
                  <w:sz w:val="16"/>
                  <w:szCs w:val="16"/>
                </w:rPr>
                <w:delText>AS 2701.4-1984/Amdt 1-1988 Methods of sampling and testing mortar for masonry construction - Method for determination of compressive strength</w:delText>
              </w:r>
            </w:del>
          </w:p>
          <w:p w14:paraId="3643754F" w14:textId="77777777" w:rsidR="004A0C92" w:rsidRPr="004A0C92" w:rsidRDefault="004A0C92" w:rsidP="004A0C92">
            <w:pPr>
              <w:spacing w:after="120"/>
              <w:rPr>
                <w:rFonts w:ascii="Calibri Light" w:hAnsi="Calibri Light"/>
                <w:sz w:val="16"/>
                <w:szCs w:val="16"/>
              </w:rPr>
            </w:pPr>
          </w:p>
          <w:p w14:paraId="54F824CD" w14:textId="77777777" w:rsidR="004A0C92" w:rsidRPr="004A0C92" w:rsidRDefault="004A0C92" w:rsidP="004A0C92">
            <w:pPr>
              <w:spacing w:after="120"/>
              <w:rPr>
                <w:rFonts w:ascii="Calibri Light" w:hAnsi="Calibri Light"/>
                <w:sz w:val="16"/>
                <w:szCs w:val="16"/>
              </w:rPr>
            </w:pPr>
            <w:del w:id="6120" w:author="Ashan Senel Asmone" w:date="2016-03-21T20:38:00Z">
              <w:r w:rsidRPr="004A0C92" w:rsidDel="00901293">
                <w:rPr>
                  <w:rFonts w:ascii="Calibri Light" w:hAnsi="Calibri Light"/>
                  <w:sz w:val="16"/>
                  <w:szCs w:val="16"/>
                </w:rPr>
                <w:delText>AS 2701.5-1984 Methods of sampling and testing mortar for masonry construction - Method for determination of consistency - Slump test</w:delText>
              </w:r>
            </w:del>
          </w:p>
          <w:p w14:paraId="4EA8A2CA" w14:textId="77777777" w:rsidR="004A0C92" w:rsidRPr="004A0C92" w:rsidRDefault="004A0C92" w:rsidP="004A0C92">
            <w:pPr>
              <w:spacing w:after="120"/>
              <w:rPr>
                <w:rFonts w:ascii="Calibri Light" w:hAnsi="Calibri Light"/>
                <w:sz w:val="16"/>
                <w:szCs w:val="16"/>
              </w:rPr>
            </w:pPr>
          </w:p>
          <w:p w14:paraId="367A02D0" w14:textId="77777777" w:rsidR="004A0C92" w:rsidRPr="004A0C92" w:rsidRDefault="004A0C92" w:rsidP="004A0C92">
            <w:pPr>
              <w:spacing w:after="120"/>
              <w:rPr>
                <w:rFonts w:ascii="Calibri Light" w:hAnsi="Calibri Light"/>
                <w:sz w:val="16"/>
                <w:szCs w:val="16"/>
              </w:rPr>
            </w:pPr>
            <w:del w:id="6121" w:author="Ashan Senel Asmone" w:date="2016-03-21T20:39:00Z">
              <w:r w:rsidRPr="004A0C92" w:rsidDel="00901293">
                <w:rPr>
                  <w:rFonts w:ascii="Calibri Light" w:hAnsi="Calibri Light"/>
                  <w:sz w:val="16"/>
                  <w:szCs w:val="16"/>
                </w:rPr>
                <w:delText>AS 2701.5-1984/Amdt 1-1988 Methods of sampling and testing mortar for masonry construction - Method for determination of consistency - Slump test</w:delText>
              </w:r>
            </w:del>
          </w:p>
          <w:p w14:paraId="01CAC0D4" w14:textId="77777777" w:rsidR="004A0C92" w:rsidRPr="004A0C92" w:rsidRDefault="004A0C92" w:rsidP="004A0C92">
            <w:pPr>
              <w:spacing w:after="120"/>
              <w:rPr>
                <w:rFonts w:ascii="Calibri Light" w:hAnsi="Calibri Light"/>
                <w:sz w:val="16"/>
                <w:szCs w:val="16"/>
              </w:rPr>
            </w:pPr>
          </w:p>
          <w:p w14:paraId="5A5441A2" w14:textId="77777777" w:rsidR="004A0C92" w:rsidRPr="004A0C92" w:rsidRDefault="004A0C92" w:rsidP="004A0C92">
            <w:pPr>
              <w:spacing w:after="120"/>
              <w:rPr>
                <w:rFonts w:ascii="Calibri Light" w:hAnsi="Calibri Light"/>
                <w:b/>
                <w:sz w:val="16"/>
                <w:szCs w:val="16"/>
              </w:rPr>
            </w:pPr>
            <w:r w:rsidRPr="004A0C92">
              <w:rPr>
                <w:rFonts w:ascii="Calibri Light" w:hAnsi="Calibri Light"/>
                <w:b/>
                <w:sz w:val="16"/>
                <w:szCs w:val="16"/>
              </w:rPr>
              <w:t>Waterproofing for masonry</w:t>
            </w:r>
          </w:p>
          <w:p w14:paraId="6D66BBAB" w14:textId="77777777" w:rsidR="004A0C92" w:rsidRPr="004A0C92" w:rsidRDefault="004A0C92" w:rsidP="004A0C92">
            <w:pPr>
              <w:spacing w:after="120"/>
              <w:rPr>
                <w:rFonts w:ascii="Calibri Light" w:hAnsi="Calibri Light"/>
                <w:sz w:val="16"/>
                <w:szCs w:val="16"/>
              </w:rPr>
            </w:pPr>
          </w:p>
          <w:p w14:paraId="193A7B78" w14:textId="77777777" w:rsidR="004A0C92" w:rsidRPr="004A0C92" w:rsidRDefault="004A0C92" w:rsidP="004A0C92">
            <w:pPr>
              <w:spacing w:after="120"/>
              <w:rPr>
                <w:rFonts w:ascii="Calibri Light" w:hAnsi="Calibri Light"/>
                <w:sz w:val="16"/>
                <w:szCs w:val="16"/>
              </w:rPr>
            </w:pPr>
            <w:del w:id="6122" w:author="Ashan Senel Asmone" w:date="2016-03-21T20:40:00Z">
              <w:r w:rsidRPr="004A0C92" w:rsidDel="00901293">
                <w:rPr>
                  <w:rFonts w:ascii="Calibri Light" w:hAnsi="Calibri Light"/>
                  <w:sz w:val="16"/>
                  <w:szCs w:val="16"/>
                </w:rPr>
                <w:delText>DR 99449 External waterproofing membrane systems - Part 1: Materials</w:delText>
              </w:r>
            </w:del>
            <w:ins w:id="6123" w:author="Ashan Senel Asmone" w:date="2016-03-21T20:40:00Z">
              <w:r w:rsidR="00901293">
                <w:rPr>
                  <w:rFonts w:ascii="Calibri Light" w:hAnsi="Calibri Light"/>
                  <w:sz w:val="16"/>
                  <w:szCs w:val="16"/>
                </w:rPr>
                <w:t>AS 4654.1-2012 Waterproofing membranes for external above-ground use - Materials</w:t>
              </w:r>
            </w:ins>
          </w:p>
          <w:p w14:paraId="739F773E" w14:textId="77777777" w:rsidR="004A0C92" w:rsidRPr="004A0C92" w:rsidRDefault="004A0C92" w:rsidP="004A0C92">
            <w:pPr>
              <w:spacing w:after="120"/>
              <w:rPr>
                <w:rFonts w:ascii="Calibri Light" w:hAnsi="Calibri Light"/>
                <w:sz w:val="16"/>
                <w:szCs w:val="16"/>
              </w:rPr>
            </w:pPr>
          </w:p>
          <w:p w14:paraId="47AE7EC2" w14:textId="77777777" w:rsidR="00401C5E" w:rsidRPr="004A0C92" w:rsidRDefault="004A0C92" w:rsidP="004A0C92">
            <w:pPr>
              <w:spacing w:after="120"/>
              <w:rPr>
                <w:rFonts w:ascii="Calibri Light" w:hAnsi="Calibri Light"/>
                <w:sz w:val="16"/>
                <w:szCs w:val="16"/>
              </w:rPr>
            </w:pPr>
            <w:del w:id="6124" w:author="Ashan Senel Asmone" w:date="2016-03-21T20:41:00Z">
              <w:r w:rsidRPr="004A0C92" w:rsidDel="00901293">
                <w:rPr>
                  <w:rFonts w:ascii="Calibri Light" w:hAnsi="Calibri Light"/>
                  <w:sz w:val="16"/>
                  <w:szCs w:val="16"/>
                </w:rPr>
                <w:delText>DR 99450 External waterproofing membranes - Part 2: Design and installation</w:delText>
              </w:r>
            </w:del>
            <w:ins w:id="6125" w:author="Ashan Senel Asmone" w:date="2016-03-21T20:41:00Z">
              <w:r w:rsidR="00901293">
                <w:rPr>
                  <w:rFonts w:ascii="Calibri Light" w:hAnsi="Calibri Light"/>
                  <w:sz w:val="16"/>
                  <w:szCs w:val="16"/>
                </w:rPr>
                <w:t>AS 4654.2-2012 Waterproofing membranes for external above-ground use - Design and installation</w:t>
              </w:r>
            </w:ins>
          </w:p>
        </w:tc>
      </w:tr>
      <w:tr w:rsidR="00401C5E" w:rsidRPr="004F3C8C" w14:paraId="23682DAE" w14:textId="77777777" w:rsidTr="00401C5E">
        <w:tc>
          <w:tcPr>
            <w:tcW w:w="685" w:type="dxa"/>
          </w:tcPr>
          <w:p w14:paraId="4ECD25D2"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2F30D929" w14:textId="77777777" w:rsidR="004A0C92" w:rsidRPr="00C266E9" w:rsidRDefault="004A0C92" w:rsidP="004A0C92">
            <w:pPr>
              <w:spacing w:after="120"/>
              <w:rPr>
                <w:rFonts w:ascii="Calibri Light" w:hAnsi="Calibri Light"/>
                <w:b/>
                <w:sz w:val="16"/>
                <w:szCs w:val="16"/>
              </w:rPr>
            </w:pPr>
            <w:r w:rsidRPr="00C266E9">
              <w:rPr>
                <w:rFonts w:ascii="Calibri Light" w:hAnsi="Calibri Light"/>
                <w:b/>
                <w:sz w:val="16"/>
                <w:szCs w:val="16"/>
              </w:rPr>
              <w:t>Masonry</w:t>
            </w:r>
          </w:p>
          <w:p w14:paraId="0007B4A4" w14:textId="77777777" w:rsidR="004A0C92" w:rsidRPr="004A0C92" w:rsidRDefault="004A0C92" w:rsidP="004A0C92">
            <w:pPr>
              <w:spacing w:after="120"/>
              <w:rPr>
                <w:rFonts w:ascii="Calibri Light" w:hAnsi="Calibri Light"/>
                <w:sz w:val="16"/>
                <w:szCs w:val="16"/>
              </w:rPr>
            </w:pPr>
            <w:del w:id="6126" w:author="Ashan Senel Asmone" w:date="2016-03-21T13:53:00Z">
              <w:r w:rsidRPr="004A0C92" w:rsidDel="00EB11C2">
                <w:rPr>
                  <w:rFonts w:ascii="Calibri Light" w:hAnsi="Calibri Light"/>
                  <w:sz w:val="16"/>
                  <w:szCs w:val="16"/>
                </w:rPr>
                <w:delText>SS 26: 2000 Ordinary Portland Cement</w:delText>
              </w:r>
            </w:del>
            <w:ins w:id="6127"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p>
          <w:p w14:paraId="42A9BAA4" w14:textId="77777777" w:rsidR="004A0C92" w:rsidRPr="004A0C92" w:rsidRDefault="004A0C92" w:rsidP="004A0C92">
            <w:pPr>
              <w:spacing w:after="120"/>
              <w:rPr>
                <w:rFonts w:ascii="Calibri Light" w:hAnsi="Calibri Light"/>
                <w:sz w:val="16"/>
                <w:szCs w:val="16"/>
              </w:rPr>
            </w:pPr>
            <w:del w:id="6128" w:author="Ashan Senel Asmone" w:date="2016-03-21T20:46:00Z">
              <w:r w:rsidRPr="004A0C92" w:rsidDel="00901293">
                <w:rPr>
                  <w:rFonts w:ascii="Calibri Light" w:hAnsi="Calibri Light"/>
                  <w:sz w:val="16"/>
                  <w:szCs w:val="16"/>
                </w:rPr>
                <w:delText>SS 31 : 1998- Aggregates from natural sources for concrete</w:delText>
              </w:r>
            </w:del>
            <w:ins w:id="6129" w:author="Ashan Senel Asmone" w:date="2016-03-21T20:46:00Z">
              <w:r w:rsidR="00901293">
                <w:rPr>
                  <w:rFonts w:ascii="Calibri Light" w:hAnsi="Calibri Light"/>
                  <w:sz w:val="16"/>
                  <w:szCs w:val="16"/>
                </w:rPr>
                <w:t>SS EN 12620 : 2008 Specification for aggregates for concrete</w:t>
              </w:r>
            </w:ins>
          </w:p>
          <w:p w14:paraId="0469EEDD" w14:textId="77777777" w:rsidR="004A0C92" w:rsidRPr="004A0C92" w:rsidRDefault="004A0C92" w:rsidP="004A0C92">
            <w:pPr>
              <w:spacing w:after="120"/>
              <w:rPr>
                <w:rFonts w:ascii="Calibri Light" w:hAnsi="Calibri Light"/>
                <w:sz w:val="16"/>
                <w:szCs w:val="16"/>
              </w:rPr>
            </w:pPr>
            <w:del w:id="6130" w:author="Ashan Senel Asmone" w:date="2016-03-21T20:48:00Z">
              <w:r w:rsidRPr="004A0C92" w:rsidDel="00901293">
                <w:rPr>
                  <w:rFonts w:ascii="Calibri Light" w:hAnsi="Calibri Light"/>
                  <w:sz w:val="16"/>
                  <w:szCs w:val="16"/>
                </w:rPr>
                <w:delText>CP 67 : Part 1 : 1997 Code of practice for cleaning and surface repair of buildings - Natural stone, cast stone and clay brick masonry</w:delText>
              </w:r>
            </w:del>
            <w:ins w:id="6131" w:author="Ashan Senel Asmone" w:date="2016-03-21T20:48:00Z">
              <w:r w:rsidR="00901293">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6EFD47C2" w14:textId="77777777" w:rsidR="004A0C92" w:rsidRPr="004A0C92" w:rsidRDefault="004A0C92" w:rsidP="004A0C92">
            <w:pPr>
              <w:spacing w:after="120"/>
              <w:rPr>
                <w:rFonts w:ascii="Calibri Light" w:hAnsi="Calibri Light"/>
                <w:sz w:val="16"/>
                <w:szCs w:val="16"/>
              </w:rPr>
            </w:pPr>
            <w:del w:id="6132" w:author="Ashan Senel Asmone" w:date="2016-03-21T21:06:00Z">
              <w:r w:rsidRPr="004A0C92" w:rsidDel="0088204E">
                <w:rPr>
                  <w:rFonts w:ascii="Calibri Light" w:hAnsi="Calibri Light"/>
                  <w:sz w:val="16"/>
                  <w:szCs w:val="16"/>
                </w:rPr>
                <w:delText>SS 103 : 1974 Burnt clay and shale bricks</w:delText>
              </w:r>
            </w:del>
          </w:p>
          <w:p w14:paraId="05B6D584" w14:textId="77777777" w:rsidR="004A0C92" w:rsidRPr="004A0C92" w:rsidRDefault="004A0C92" w:rsidP="004A0C92">
            <w:pPr>
              <w:spacing w:after="120"/>
              <w:rPr>
                <w:rFonts w:ascii="Calibri Light" w:hAnsi="Calibri Light"/>
                <w:b/>
                <w:sz w:val="16"/>
                <w:szCs w:val="16"/>
              </w:rPr>
            </w:pPr>
            <w:r w:rsidRPr="004A0C92">
              <w:rPr>
                <w:rFonts w:ascii="Calibri Light" w:hAnsi="Calibri Light"/>
                <w:b/>
                <w:sz w:val="16"/>
                <w:szCs w:val="16"/>
              </w:rPr>
              <w:t>Mortar</w:t>
            </w:r>
          </w:p>
          <w:p w14:paraId="5229DC21" w14:textId="77777777" w:rsidR="004A0C92" w:rsidRPr="004A0C92" w:rsidRDefault="004A0C92" w:rsidP="004A0C92">
            <w:pPr>
              <w:spacing w:after="120"/>
              <w:rPr>
                <w:rFonts w:ascii="Calibri Light" w:hAnsi="Calibri Light"/>
                <w:sz w:val="16"/>
                <w:szCs w:val="16"/>
              </w:rPr>
            </w:pPr>
            <w:del w:id="6133" w:author="Ashan Senel Asmone" w:date="2016-03-21T20:53:00Z">
              <w:r w:rsidRPr="004A0C92" w:rsidDel="0088204E">
                <w:rPr>
                  <w:rFonts w:ascii="Calibri Light" w:hAnsi="Calibri Light"/>
                  <w:sz w:val="16"/>
                  <w:szCs w:val="16"/>
                </w:rPr>
                <w:delText>SS 320: Admixtures</w:delText>
              </w:r>
            </w:del>
            <w:ins w:id="6134" w:author="Ashan Senel Asmone" w:date="2016-03-21T20:56:00Z">
              <w:r w:rsidR="0088204E">
                <w:rPr>
                  <w:rFonts w:ascii="Calibri Light" w:hAnsi="Calibri Light"/>
                  <w:sz w:val="16"/>
                  <w:szCs w:val="16"/>
                </w:rPr>
                <w:t xml:space="preserve">SS EN 934 - 1 : 2008 (2015) Admixtures for concrete, mortar and grout - Common requirements/ </w:t>
              </w:r>
            </w:ins>
            <w:ins w:id="6135" w:author="Ashan Senel Asmone" w:date="2016-03-21T20:54:00Z">
              <w:r w:rsidR="0088204E">
                <w:rPr>
                  <w:rFonts w:ascii="Calibri Light" w:hAnsi="Calibri Light"/>
                  <w:sz w:val="16"/>
                  <w:szCs w:val="16"/>
                </w:rPr>
                <w:t xml:space="preserve">SS EN 934 - 2 : 2015 Admixtures for concrete, mortar and grout - Part 2 : Definitions, requirements – Concrete admixtures – Definitions, requirements, conformity, marking and labelling/ </w:t>
              </w:r>
            </w:ins>
            <w:ins w:id="6136" w:author="Ashan Senel Asmone" w:date="2016-03-21T20:53:00Z">
              <w:r w:rsidR="0088204E">
                <w:rPr>
                  <w:rFonts w:ascii="Calibri Light" w:hAnsi="Calibri Light"/>
                  <w:sz w:val="16"/>
                  <w:szCs w:val="16"/>
                </w:rPr>
                <w:t>SS EN 934 - 6 : 2008 (2015) Admixtures for concrete, mortar and grout - Sampling, conformity control and evaluation of conformity</w:t>
              </w:r>
            </w:ins>
          </w:p>
          <w:p w14:paraId="2AEEBA27" w14:textId="77777777" w:rsidR="00401C5E" w:rsidRPr="004A0C92" w:rsidRDefault="004A0C92" w:rsidP="004A0C92">
            <w:pPr>
              <w:spacing w:after="120"/>
              <w:rPr>
                <w:rFonts w:ascii="Calibri Light" w:hAnsi="Calibri Light"/>
                <w:sz w:val="16"/>
                <w:szCs w:val="16"/>
              </w:rPr>
            </w:pPr>
            <w:del w:id="6137" w:author="Ashan Senel Asmone" w:date="2016-03-21T21:03:00Z">
              <w:r w:rsidRPr="004A0C92" w:rsidDel="0088204E">
                <w:rPr>
                  <w:rFonts w:ascii="Calibri Light" w:hAnsi="Calibri Light"/>
                  <w:sz w:val="16"/>
                  <w:szCs w:val="16"/>
                </w:rPr>
                <w:delText>SS 397 : Methods of testing cement</w:delText>
              </w:r>
            </w:del>
          </w:p>
        </w:tc>
      </w:tr>
      <w:tr w:rsidR="00401C5E" w:rsidRPr="004F3C8C" w14:paraId="014C9129" w14:textId="77777777" w:rsidTr="00401C5E">
        <w:tc>
          <w:tcPr>
            <w:tcW w:w="685" w:type="dxa"/>
          </w:tcPr>
          <w:p w14:paraId="6EAD38E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66E2908" w14:textId="77777777" w:rsidR="00C266E9" w:rsidRPr="00C266E9" w:rsidRDefault="00C266E9" w:rsidP="00C266E9">
            <w:pPr>
              <w:spacing w:after="120"/>
              <w:rPr>
                <w:rFonts w:ascii="Calibri Light" w:hAnsi="Calibri Light"/>
                <w:b/>
                <w:sz w:val="16"/>
                <w:szCs w:val="16"/>
                <w:lang w:val="en-US"/>
              </w:rPr>
            </w:pPr>
            <w:r w:rsidRPr="00C266E9">
              <w:rPr>
                <w:rFonts w:ascii="Calibri Light" w:hAnsi="Calibri Light"/>
                <w:b/>
                <w:sz w:val="16"/>
                <w:szCs w:val="16"/>
                <w:lang w:val="en-US"/>
              </w:rPr>
              <w:t>Masonry</w:t>
            </w:r>
          </w:p>
          <w:p w14:paraId="4B28C34A" w14:textId="77777777" w:rsidR="00C266E9" w:rsidRPr="00C266E9" w:rsidRDefault="00C266E9" w:rsidP="00C266E9">
            <w:pPr>
              <w:spacing w:after="120"/>
              <w:rPr>
                <w:rFonts w:ascii="Calibri Light" w:hAnsi="Calibri Light"/>
                <w:sz w:val="16"/>
                <w:szCs w:val="16"/>
                <w:lang w:val="en-US"/>
              </w:rPr>
            </w:pPr>
          </w:p>
          <w:p w14:paraId="75D8CE3D" w14:textId="77777777" w:rsidR="00C266E9" w:rsidRPr="00C266E9" w:rsidRDefault="00C266E9" w:rsidP="00C266E9">
            <w:pPr>
              <w:spacing w:after="120"/>
              <w:rPr>
                <w:rFonts w:ascii="Calibri Light" w:hAnsi="Calibri Light"/>
                <w:sz w:val="16"/>
                <w:szCs w:val="16"/>
                <w:lang w:val="en-US"/>
              </w:rPr>
            </w:pPr>
            <w:del w:id="6138" w:author="Ashan Asmone" w:date="2016-03-31T11:56:00Z">
              <w:r w:rsidRPr="00C266E9" w:rsidDel="00140F61">
                <w:rPr>
                  <w:rFonts w:ascii="Calibri Light" w:hAnsi="Calibri Light"/>
                  <w:sz w:val="16"/>
                  <w:szCs w:val="16"/>
                  <w:lang w:val="en-US"/>
                </w:rPr>
                <w:delText>ISO 6105:1988 Abrasive products; segmented saws for machining of stone and masonry cutting; dimensions of steel blades</w:delText>
              </w:r>
            </w:del>
          </w:p>
          <w:p w14:paraId="196CEAA1" w14:textId="77777777" w:rsidR="00C266E9" w:rsidRPr="00C266E9" w:rsidRDefault="00C266E9" w:rsidP="00C266E9">
            <w:pPr>
              <w:spacing w:after="120"/>
              <w:rPr>
                <w:rFonts w:ascii="Calibri Light" w:hAnsi="Calibri Light"/>
                <w:sz w:val="16"/>
                <w:szCs w:val="16"/>
                <w:lang w:val="en-US"/>
              </w:rPr>
            </w:pPr>
          </w:p>
          <w:p w14:paraId="0271EEB2" w14:textId="77777777" w:rsidR="00C266E9" w:rsidRPr="00C266E9" w:rsidRDefault="00C266E9" w:rsidP="00C266E9">
            <w:pPr>
              <w:spacing w:after="120"/>
              <w:rPr>
                <w:rFonts w:ascii="Calibri Light" w:hAnsi="Calibri Light"/>
                <w:sz w:val="16"/>
                <w:szCs w:val="16"/>
                <w:lang w:val="en-US"/>
              </w:rPr>
            </w:pPr>
            <w:del w:id="6139" w:author="Ashan Asmone" w:date="2016-03-31T11:56:00Z">
              <w:r w:rsidRPr="00C266E9" w:rsidDel="00140F61">
                <w:rPr>
                  <w:rFonts w:ascii="Calibri Light" w:hAnsi="Calibri Light"/>
                  <w:sz w:val="16"/>
                  <w:szCs w:val="16"/>
                  <w:lang w:val="en-US"/>
                </w:rPr>
                <w:delText>ISO 9652-4:2000 Masonry - Part 4: Test methods</w:delText>
              </w:r>
            </w:del>
            <w:ins w:id="6140" w:author="Ashan Asmone" w:date="2016-03-31T11:56:00Z">
              <w:r w:rsidR="00140F61">
                <w:rPr>
                  <w:rFonts w:ascii="Calibri Light" w:hAnsi="Calibri Light"/>
                  <w:sz w:val="16"/>
                  <w:szCs w:val="16"/>
                  <w:lang w:val="en-US"/>
                </w:rPr>
                <w:t>ISO 9652-4:2000 Masonry - Part 4: Test methods</w:t>
              </w:r>
            </w:ins>
          </w:p>
          <w:p w14:paraId="67DECBB9" w14:textId="77777777" w:rsidR="00C266E9" w:rsidRPr="00C266E9" w:rsidRDefault="00C266E9" w:rsidP="00C266E9">
            <w:pPr>
              <w:spacing w:after="120"/>
              <w:rPr>
                <w:rFonts w:ascii="Calibri Light" w:hAnsi="Calibri Light"/>
                <w:sz w:val="16"/>
                <w:szCs w:val="16"/>
                <w:lang w:val="en-US"/>
              </w:rPr>
            </w:pPr>
          </w:p>
          <w:p w14:paraId="693A66BA" w14:textId="77777777" w:rsidR="00C266E9" w:rsidRPr="00C266E9" w:rsidRDefault="00C266E9" w:rsidP="00C266E9">
            <w:pPr>
              <w:spacing w:after="120"/>
              <w:rPr>
                <w:rFonts w:ascii="Calibri Light" w:hAnsi="Calibri Light"/>
                <w:sz w:val="16"/>
                <w:szCs w:val="16"/>
                <w:lang w:val="en-US"/>
              </w:rPr>
            </w:pPr>
            <w:del w:id="6141" w:author="Ashan Asmone" w:date="2016-03-31T11:57:00Z">
              <w:r w:rsidRPr="00C266E9" w:rsidDel="00140F61">
                <w:rPr>
                  <w:rFonts w:ascii="Calibri Light" w:hAnsi="Calibri Light"/>
                  <w:sz w:val="16"/>
                  <w:szCs w:val="16"/>
                  <w:lang w:val="en-US"/>
                </w:rPr>
                <w:delText>ISO 9652-5:2000 Masonry - Part 5: Vocabulary</w:delText>
              </w:r>
            </w:del>
            <w:ins w:id="6142" w:author="Ashan Asmone" w:date="2016-03-31T11:57:00Z">
              <w:r w:rsidR="00140F61">
                <w:rPr>
                  <w:rFonts w:ascii="Calibri Light" w:hAnsi="Calibri Light"/>
                  <w:sz w:val="16"/>
                  <w:szCs w:val="16"/>
                  <w:lang w:val="en-US"/>
                </w:rPr>
                <w:t>ISO 9652-5:2000 Masonry - Part 5: Vocabulary</w:t>
              </w:r>
            </w:ins>
          </w:p>
          <w:p w14:paraId="0083DB58" w14:textId="77777777" w:rsidR="00C266E9" w:rsidRPr="00C266E9" w:rsidRDefault="00C266E9" w:rsidP="00C266E9">
            <w:pPr>
              <w:spacing w:after="120"/>
              <w:rPr>
                <w:rFonts w:ascii="Calibri Light" w:hAnsi="Calibri Light"/>
                <w:sz w:val="16"/>
                <w:szCs w:val="16"/>
                <w:lang w:val="en-US"/>
              </w:rPr>
            </w:pPr>
          </w:p>
          <w:p w14:paraId="5D82766A" w14:textId="77777777" w:rsidR="00C266E9" w:rsidRPr="00C266E9" w:rsidRDefault="00C266E9" w:rsidP="00C266E9">
            <w:pPr>
              <w:spacing w:after="120"/>
              <w:rPr>
                <w:rFonts w:ascii="Calibri Light" w:hAnsi="Calibri Light"/>
                <w:sz w:val="16"/>
                <w:szCs w:val="16"/>
                <w:lang w:val="en-US"/>
              </w:rPr>
            </w:pPr>
            <w:del w:id="6143" w:author="Ashan Asmone" w:date="2016-03-31T11:58:00Z">
              <w:r w:rsidRPr="00C266E9" w:rsidDel="00140F61">
                <w:rPr>
                  <w:rFonts w:ascii="Calibri Light" w:hAnsi="Calibri Light"/>
                  <w:sz w:val="16"/>
                  <w:szCs w:val="16"/>
                  <w:lang w:val="en-US"/>
                </w:rPr>
                <w:delText>ISO 12678-1:1996 Refractory products - Measurement of dimensions and external defects of refractory bricks - Part 1: Dimensions and conformity to drawings</w:delText>
              </w:r>
            </w:del>
            <w:ins w:id="6144" w:author="Ashan Asmone" w:date="2016-03-31T11:58:00Z">
              <w:r w:rsidR="00140F61">
                <w:rPr>
                  <w:rFonts w:ascii="Calibri Light" w:hAnsi="Calibri Light"/>
                  <w:sz w:val="16"/>
                  <w:szCs w:val="16"/>
                  <w:lang w:val="en-US"/>
                </w:rPr>
                <w:t>ISO 12678-1:1996 Refractory products - Measurement of dimensions and external defects of refractory bricks - Part 1: Dimensions and conformity to drawings</w:t>
              </w:r>
            </w:ins>
          </w:p>
          <w:p w14:paraId="7105AA3B" w14:textId="77777777" w:rsidR="00C266E9" w:rsidRPr="00C266E9" w:rsidRDefault="00C266E9" w:rsidP="00C266E9">
            <w:pPr>
              <w:spacing w:after="120"/>
              <w:rPr>
                <w:rFonts w:ascii="Calibri Light" w:hAnsi="Calibri Light"/>
                <w:sz w:val="16"/>
                <w:szCs w:val="16"/>
                <w:lang w:val="en-US"/>
              </w:rPr>
            </w:pPr>
          </w:p>
          <w:p w14:paraId="01608A0E" w14:textId="77777777" w:rsidR="00C266E9" w:rsidRPr="00C266E9" w:rsidRDefault="00C266E9" w:rsidP="00C266E9">
            <w:pPr>
              <w:spacing w:after="120"/>
              <w:rPr>
                <w:rFonts w:ascii="Calibri Light" w:hAnsi="Calibri Light"/>
                <w:sz w:val="16"/>
                <w:szCs w:val="16"/>
                <w:lang w:val="en-US"/>
              </w:rPr>
            </w:pPr>
            <w:del w:id="6145" w:author="Ashan Asmone" w:date="2016-03-31T12:00:00Z">
              <w:r w:rsidRPr="00C266E9" w:rsidDel="00140F61">
                <w:rPr>
                  <w:rFonts w:ascii="Calibri Light" w:hAnsi="Calibri Light"/>
                  <w:sz w:val="16"/>
                  <w:szCs w:val="16"/>
                  <w:lang w:val="en-US"/>
                </w:rPr>
                <w:delText>ISO 12678-2:1996</w:delText>
              </w:r>
            </w:del>
            <w:r w:rsidRPr="00C266E9">
              <w:rPr>
                <w:rFonts w:ascii="Calibri Light" w:hAnsi="Calibri Light"/>
                <w:sz w:val="16"/>
                <w:szCs w:val="16"/>
                <w:lang w:val="en-US"/>
              </w:rPr>
              <w:t xml:space="preserve"> </w:t>
            </w:r>
          </w:p>
          <w:p w14:paraId="6F9CEEDC" w14:textId="77777777" w:rsidR="00C266E9" w:rsidRPr="00C266E9" w:rsidRDefault="00C266E9" w:rsidP="00C266E9">
            <w:pPr>
              <w:spacing w:after="120"/>
              <w:rPr>
                <w:rFonts w:ascii="Calibri Light" w:hAnsi="Calibri Light"/>
                <w:sz w:val="16"/>
                <w:szCs w:val="16"/>
                <w:lang w:val="en-US"/>
              </w:rPr>
            </w:pPr>
            <w:del w:id="6146" w:author="Ashan Asmone" w:date="2016-03-31T12:00:00Z">
              <w:r w:rsidRPr="00C266E9" w:rsidDel="00140F61">
                <w:rPr>
                  <w:rFonts w:ascii="Calibri Light" w:hAnsi="Calibri Light"/>
                  <w:sz w:val="16"/>
                  <w:szCs w:val="16"/>
                  <w:lang w:val="en-US"/>
                </w:rPr>
                <w:delText>Refractory products - Measurement of dimensions and external defects of refractory bricks - Part 2: Corner and edge defects and other surface imperfections</w:delText>
              </w:r>
            </w:del>
            <w:ins w:id="6147" w:author="Ashan Asmone" w:date="2016-03-31T12:00:00Z">
              <w:r w:rsidR="00140F61">
                <w:rPr>
                  <w:rFonts w:ascii="Calibri Light" w:hAnsi="Calibri Light"/>
                  <w:sz w:val="16"/>
                  <w:szCs w:val="16"/>
                  <w:lang w:val="en-US"/>
                </w:rPr>
                <w:t>ISO 12678-2:1996 Refractory products - Measurement of dimensions and external defects of refractory bricks - Part 2: Corner and edge defects and other surface imperfections</w:t>
              </w:r>
            </w:ins>
          </w:p>
          <w:p w14:paraId="72845B77" w14:textId="77777777" w:rsidR="00C266E9" w:rsidRPr="00C266E9" w:rsidRDefault="00C266E9" w:rsidP="00C266E9">
            <w:pPr>
              <w:spacing w:after="120"/>
              <w:rPr>
                <w:rFonts w:ascii="Calibri Light" w:hAnsi="Calibri Light"/>
                <w:sz w:val="16"/>
                <w:szCs w:val="16"/>
                <w:lang w:val="en-US"/>
              </w:rPr>
            </w:pPr>
          </w:p>
          <w:p w14:paraId="5AB5DF09" w14:textId="77777777" w:rsidR="00C266E9" w:rsidRPr="00C266E9" w:rsidRDefault="00C266E9" w:rsidP="00C266E9">
            <w:pPr>
              <w:spacing w:after="120"/>
              <w:rPr>
                <w:rFonts w:ascii="Calibri Light" w:hAnsi="Calibri Light"/>
                <w:b/>
                <w:sz w:val="16"/>
                <w:szCs w:val="16"/>
                <w:lang w:val="en-US"/>
              </w:rPr>
            </w:pPr>
            <w:r w:rsidRPr="00C266E9">
              <w:rPr>
                <w:rFonts w:ascii="Calibri Light" w:hAnsi="Calibri Light"/>
                <w:b/>
                <w:sz w:val="16"/>
                <w:szCs w:val="16"/>
                <w:lang w:val="en-US"/>
              </w:rPr>
              <w:t>Sealant</w:t>
            </w:r>
          </w:p>
          <w:p w14:paraId="0E3A5163" w14:textId="77777777" w:rsidR="00C266E9" w:rsidRPr="00C266E9" w:rsidRDefault="00C266E9" w:rsidP="00C266E9">
            <w:pPr>
              <w:spacing w:after="120"/>
              <w:rPr>
                <w:rFonts w:ascii="Calibri Light" w:hAnsi="Calibri Light"/>
                <w:sz w:val="16"/>
                <w:szCs w:val="16"/>
                <w:lang w:val="en-US"/>
              </w:rPr>
            </w:pPr>
          </w:p>
          <w:p w14:paraId="6E50F2C4" w14:textId="77777777" w:rsidR="00C266E9" w:rsidRPr="00C266E9" w:rsidRDefault="00C266E9" w:rsidP="00C266E9">
            <w:pPr>
              <w:spacing w:after="120"/>
              <w:rPr>
                <w:rFonts w:ascii="Calibri Light" w:hAnsi="Calibri Light"/>
                <w:sz w:val="16"/>
                <w:szCs w:val="16"/>
                <w:lang w:val="en-US"/>
              </w:rPr>
            </w:pPr>
            <w:del w:id="6148" w:author="Ashan Asmone" w:date="2016-03-31T12:01:00Z">
              <w:r w:rsidRPr="00C266E9" w:rsidDel="00140F61">
                <w:rPr>
                  <w:rFonts w:ascii="Calibri Light" w:hAnsi="Calibri Light"/>
                  <w:sz w:val="16"/>
                  <w:szCs w:val="16"/>
                  <w:lang w:val="en-US"/>
                </w:rPr>
                <w:delText>ISO 10563:1991 Building construction; sealants for joints; determination of change in mass and volume</w:delText>
              </w:r>
            </w:del>
            <w:ins w:id="6149" w:author="Ashan Asmone" w:date="2016-03-31T12:01:00Z">
              <w:r w:rsidR="00140F61">
                <w:rPr>
                  <w:rFonts w:ascii="Calibri Light" w:hAnsi="Calibri Light"/>
                  <w:sz w:val="16"/>
                  <w:szCs w:val="16"/>
                  <w:lang w:val="en-US"/>
                </w:rPr>
                <w:t>ISO 10563:2005 Building construction - Sealants - Determination of change in mass and volume</w:t>
              </w:r>
            </w:ins>
          </w:p>
          <w:p w14:paraId="327E4510" w14:textId="77777777" w:rsidR="00C266E9" w:rsidRPr="00C266E9" w:rsidRDefault="00C266E9" w:rsidP="00C266E9">
            <w:pPr>
              <w:spacing w:after="120"/>
              <w:rPr>
                <w:rFonts w:ascii="Calibri Light" w:hAnsi="Calibri Light"/>
                <w:sz w:val="16"/>
                <w:szCs w:val="16"/>
                <w:lang w:val="en-US"/>
              </w:rPr>
            </w:pPr>
          </w:p>
          <w:p w14:paraId="312C3408" w14:textId="77777777" w:rsidR="00C266E9" w:rsidRPr="00C266E9" w:rsidRDefault="00C266E9" w:rsidP="00C266E9">
            <w:pPr>
              <w:spacing w:after="120"/>
              <w:rPr>
                <w:rFonts w:ascii="Calibri Light" w:hAnsi="Calibri Light"/>
                <w:sz w:val="16"/>
                <w:szCs w:val="16"/>
                <w:lang w:val="en-US"/>
              </w:rPr>
            </w:pPr>
            <w:del w:id="6150" w:author="Ashan Asmone" w:date="2016-03-31T12:02:00Z">
              <w:r w:rsidRPr="00C266E9" w:rsidDel="002D4ACA">
                <w:rPr>
                  <w:rFonts w:ascii="Calibri Light" w:hAnsi="Calibri Light"/>
                  <w:sz w:val="16"/>
                  <w:szCs w:val="16"/>
                  <w:lang w:val="en-US"/>
                </w:rPr>
                <w:delText>ISO 10590:1991 Building construction; sealants; determination of adhesion/cohesion properties at maintained extension after immersion in water</w:delText>
              </w:r>
            </w:del>
            <w:ins w:id="6151" w:author="Ashan Asmone" w:date="2016-03-31T12:02:00Z">
              <w:r w:rsidR="002D4ACA">
                <w:rPr>
                  <w:rFonts w:ascii="Calibri Light" w:hAnsi="Calibri Light"/>
                  <w:sz w:val="16"/>
                  <w:szCs w:val="16"/>
                  <w:lang w:val="en-US"/>
                </w:rPr>
                <w:t>ISO 10590:2005 Building construction - Sealants - Determination of tensile properties of sealants at maintained extension after immersion in water</w:t>
              </w:r>
            </w:ins>
          </w:p>
          <w:p w14:paraId="07D4D9BF" w14:textId="77777777" w:rsidR="00C266E9" w:rsidRPr="00C266E9" w:rsidRDefault="00C266E9" w:rsidP="00C266E9">
            <w:pPr>
              <w:spacing w:after="120"/>
              <w:rPr>
                <w:rFonts w:ascii="Calibri Light" w:hAnsi="Calibri Light"/>
                <w:sz w:val="16"/>
                <w:szCs w:val="16"/>
                <w:lang w:val="en-US"/>
              </w:rPr>
            </w:pPr>
          </w:p>
          <w:p w14:paraId="0BB228C4" w14:textId="77777777" w:rsidR="00C266E9" w:rsidRPr="00C266E9" w:rsidRDefault="00C266E9" w:rsidP="00C266E9">
            <w:pPr>
              <w:spacing w:after="120"/>
              <w:rPr>
                <w:rFonts w:ascii="Calibri Light" w:hAnsi="Calibri Light"/>
                <w:sz w:val="16"/>
                <w:szCs w:val="16"/>
                <w:lang w:val="en-US"/>
              </w:rPr>
            </w:pPr>
            <w:del w:id="6152" w:author="Ashan Asmone" w:date="2016-03-31T12:03:00Z">
              <w:r w:rsidRPr="00C266E9" w:rsidDel="002D4ACA">
                <w:rPr>
                  <w:rFonts w:ascii="Calibri Light" w:hAnsi="Calibri Light"/>
                  <w:sz w:val="16"/>
                  <w:szCs w:val="16"/>
                  <w:lang w:val="en-US"/>
                </w:rPr>
                <w:delText>ISO 10591:1991 Building construction; sealants; determination of adhesion/cohesion properties after immersion in water</w:delText>
              </w:r>
            </w:del>
            <w:ins w:id="6153" w:author="Ashan Asmone" w:date="2016-03-31T12:03:00Z">
              <w:r w:rsidR="002D4ACA">
                <w:rPr>
                  <w:rFonts w:ascii="Calibri Light" w:hAnsi="Calibri Light"/>
                  <w:sz w:val="16"/>
                  <w:szCs w:val="16"/>
                  <w:lang w:val="en-US"/>
                </w:rPr>
                <w:t>ISO 10591:2005 Building construction -- Sealants -- Determination of adhesion/cohesion properties of sealants after immersion in water</w:t>
              </w:r>
            </w:ins>
          </w:p>
          <w:p w14:paraId="4CD29968" w14:textId="77777777" w:rsidR="00C266E9" w:rsidRPr="00C266E9" w:rsidRDefault="00C266E9" w:rsidP="00C266E9">
            <w:pPr>
              <w:spacing w:after="120"/>
              <w:rPr>
                <w:rFonts w:ascii="Calibri Light" w:hAnsi="Calibri Light"/>
                <w:sz w:val="16"/>
                <w:szCs w:val="16"/>
                <w:lang w:val="en-US"/>
              </w:rPr>
            </w:pPr>
          </w:p>
          <w:p w14:paraId="4653F915" w14:textId="77777777" w:rsidR="00C266E9" w:rsidRPr="00C266E9" w:rsidRDefault="00C266E9" w:rsidP="00C266E9">
            <w:pPr>
              <w:spacing w:after="120"/>
              <w:rPr>
                <w:rFonts w:ascii="Calibri Light" w:hAnsi="Calibri Light"/>
                <w:sz w:val="16"/>
                <w:szCs w:val="16"/>
                <w:lang w:val="en-US"/>
              </w:rPr>
            </w:pPr>
            <w:del w:id="6154" w:author="Ashan Asmone" w:date="2016-03-31T12:04:00Z">
              <w:r w:rsidRPr="00C266E9" w:rsidDel="002D4ACA">
                <w:rPr>
                  <w:rFonts w:ascii="Calibri Light" w:hAnsi="Calibri Light"/>
                  <w:sz w:val="16"/>
                  <w:szCs w:val="16"/>
                  <w:lang w:val="en-US"/>
                </w:rPr>
                <w:delText>ISO 11431:1993 Building construction; sealants; determination of adhesion/cohesion properties after exposure to artificial light through glass</w:delText>
              </w:r>
            </w:del>
            <w:ins w:id="6155" w:author="Ashan Asmone" w:date="2016-03-31T12:04:00Z">
              <w:r w:rsidR="002D4ACA">
                <w:rPr>
                  <w:rFonts w:ascii="Calibri Light" w:hAnsi="Calibri Light"/>
                  <w:sz w:val="16"/>
                  <w:szCs w:val="16"/>
                  <w:lang w:val="en-US"/>
                </w:rPr>
                <w:t>ISO 11431:2002 Building construction -- Jointing products -- Determination of adhesion/cohesion properties of sealants after exposure to heat, water and artificial light through glass</w:t>
              </w:r>
            </w:ins>
          </w:p>
          <w:p w14:paraId="1E876D5A" w14:textId="77777777" w:rsidR="00C266E9" w:rsidRPr="00C266E9" w:rsidRDefault="00C266E9" w:rsidP="00C266E9">
            <w:pPr>
              <w:spacing w:after="120"/>
              <w:rPr>
                <w:rFonts w:ascii="Calibri Light" w:hAnsi="Calibri Light"/>
                <w:sz w:val="16"/>
                <w:szCs w:val="16"/>
                <w:lang w:val="en-US"/>
              </w:rPr>
            </w:pPr>
          </w:p>
          <w:p w14:paraId="4C7ADD8D" w14:textId="77777777" w:rsidR="00C266E9" w:rsidRPr="00C266E9" w:rsidRDefault="00C266E9" w:rsidP="00C266E9">
            <w:pPr>
              <w:spacing w:after="120"/>
              <w:rPr>
                <w:rFonts w:ascii="Calibri Light" w:hAnsi="Calibri Light"/>
                <w:sz w:val="16"/>
                <w:szCs w:val="16"/>
                <w:lang w:val="en-US"/>
              </w:rPr>
            </w:pPr>
            <w:del w:id="6156" w:author="Ashan Asmone" w:date="2016-03-31T12:05:00Z">
              <w:r w:rsidRPr="00C266E9" w:rsidDel="002D4ACA">
                <w:rPr>
                  <w:rFonts w:ascii="Calibri Light" w:hAnsi="Calibri Light"/>
                  <w:sz w:val="16"/>
                  <w:szCs w:val="16"/>
                  <w:lang w:val="en-US"/>
                </w:rPr>
                <w:delText>ISO 11432:1993 Building construction; sealants; determination of resistance to compression</w:delText>
              </w:r>
            </w:del>
            <w:ins w:id="6157" w:author="Ashan Asmone" w:date="2016-03-31T12:05:00Z">
              <w:r w:rsidR="002D4ACA">
                <w:rPr>
                  <w:rFonts w:ascii="Calibri Light" w:hAnsi="Calibri Light"/>
                  <w:sz w:val="16"/>
                  <w:szCs w:val="16"/>
                  <w:lang w:val="en-US"/>
                </w:rPr>
                <w:t>ISO 11432:2005 Building construction -- Sealants -- Determination of resistance to compression</w:t>
              </w:r>
            </w:ins>
          </w:p>
          <w:p w14:paraId="20924B7B" w14:textId="77777777" w:rsidR="00C266E9" w:rsidRPr="00C266E9" w:rsidRDefault="00C266E9" w:rsidP="00C266E9">
            <w:pPr>
              <w:spacing w:after="120"/>
              <w:rPr>
                <w:rFonts w:ascii="Calibri Light" w:hAnsi="Calibri Light"/>
                <w:sz w:val="16"/>
                <w:szCs w:val="16"/>
                <w:lang w:val="en-US"/>
              </w:rPr>
            </w:pPr>
          </w:p>
          <w:p w14:paraId="27667EAF" w14:textId="77777777" w:rsidR="00C266E9" w:rsidRPr="00C266E9" w:rsidRDefault="00C266E9" w:rsidP="00C266E9">
            <w:pPr>
              <w:spacing w:after="120"/>
              <w:rPr>
                <w:rFonts w:ascii="Calibri Light" w:hAnsi="Calibri Light"/>
                <w:sz w:val="16"/>
                <w:szCs w:val="16"/>
                <w:lang w:val="en-US"/>
              </w:rPr>
            </w:pPr>
            <w:del w:id="6158" w:author="Ashan Asmone" w:date="2016-03-31T12:06:00Z">
              <w:r w:rsidRPr="00C266E9" w:rsidDel="002D4ACA">
                <w:rPr>
                  <w:rFonts w:ascii="Calibri Light" w:hAnsi="Calibri Light"/>
                  <w:sz w:val="16"/>
                  <w:szCs w:val="16"/>
                  <w:lang w:val="en-US"/>
                </w:rPr>
                <w:delText>SO 11600:1993 Building construction; sealants; classification and requirements</w:delText>
              </w:r>
            </w:del>
            <w:ins w:id="6159" w:author="Ashan Asmone" w:date="2016-03-31T12:06:00Z">
              <w:r w:rsidR="002D4ACA">
                <w:rPr>
                  <w:rFonts w:ascii="Calibri Light" w:hAnsi="Calibri Light"/>
                  <w:sz w:val="16"/>
                  <w:szCs w:val="16"/>
                  <w:lang w:val="en-US"/>
                </w:rPr>
                <w:t>ISO 11600:2002 Building construction -- Jointing products -- Classification and requirements for sealants</w:t>
              </w:r>
            </w:ins>
          </w:p>
          <w:p w14:paraId="2216C09D" w14:textId="77777777" w:rsidR="00C266E9" w:rsidRPr="00C266E9" w:rsidRDefault="00C266E9" w:rsidP="00C266E9">
            <w:pPr>
              <w:spacing w:after="120"/>
              <w:rPr>
                <w:rFonts w:ascii="Calibri Light" w:hAnsi="Calibri Light"/>
                <w:sz w:val="16"/>
                <w:szCs w:val="16"/>
                <w:lang w:val="en-US"/>
              </w:rPr>
            </w:pPr>
          </w:p>
          <w:p w14:paraId="5DE813FC" w14:textId="77777777" w:rsidR="00C266E9" w:rsidRPr="00C266E9" w:rsidRDefault="00C266E9" w:rsidP="00C266E9">
            <w:pPr>
              <w:spacing w:after="120"/>
              <w:rPr>
                <w:rFonts w:ascii="Calibri Light" w:hAnsi="Calibri Light"/>
                <w:sz w:val="16"/>
                <w:szCs w:val="16"/>
                <w:lang w:val="en-US"/>
              </w:rPr>
            </w:pPr>
            <w:del w:id="6160" w:author="Ashan Asmone" w:date="2016-03-31T12:07:00Z">
              <w:r w:rsidRPr="00C266E9" w:rsidDel="002D4ACA">
                <w:rPr>
                  <w:rFonts w:ascii="Calibri Light" w:hAnsi="Calibri Light"/>
                  <w:sz w:val="16"/>
                  <w:szCs w:val="16"/>
                  <w:lang w:val="en-US"/>
                </w:rPr>
                <w:delText>ISO 13638:1996 Building construction - Sealants - Determination of resistance to prolonged exposure to water</w:delText>
              </w:r>
            </w:del>
            <w:ins w:id="6161" w:author="Ashan Asmone" w:date="2016-03-31T12:07:00Z">
              <w:r w:rsidR="002D4ACA">
                <w:rPr>
                  <w:rFonts w:ascii="Calibri Light" w:hAnsi="Calibri Light"/>
                  <w:sz w:val="16"/>
                  <w:szCs w:val="16"/>
                  <w:lang w:val="en-US"/>
                </w:rPr>
                <w:t>ISO 13638:1996 Building construction - Sealants - Determination of resistance to prolonged exposure to water</w:t>
              </w:r>
            </w:ins>
          </w:p>
          <w:p w14:paraId="2B53994B" w14:textId="77777777" w:rsidR="00C266E9" w:rsidRPr="00C266E9" w:rsidRDefault="00C266E9" w:rsidP="00C266E9">
            <w:pPr>
              <w:spacing w:after="120"/>
              <w:rPr>
                <w:rFonts w:ascii="Calibri Light" w:hAnsi="Calibri Light"/>
                <w:sz w:val="16"/>
                <w:szCs w:val="16"/>
                <w:lang w:val="en-US"/>
              </w:rPr>
            </w:pPr>
          </w:p>
          <w:p w14:paraId="412C978E" w14:textId="77777777" w:rsidR="00C266E9" w:rsidRPr="00C266E9" w:rsidRDefault="00C266E9" w:rsidP="00C266E9">
            <w:pPr>
              <w:spacing w:after="120"/>
              <w:rPr>
                <w:rFonts w:ascii="Calibri Light" w:hAnsi="Calibri Light"/>
                <w:sz w:val="16"/>
                <w:szCs w:val="16"/>
                <w:lang w:val="en-US"/>
              </w:rPr>
            </w:pPr>
            <w:del w:id="6162" w:author="Ashan Asmone" w:date="2016-03-31T12:08:00Z">
              <w:r w:rsidRPr="00C266E9" w:rsidDel="002D4ACA">
                <w:rPr>
                  <w:rFonts w:ascii="Calibri Light" w:hAnsi="Calibri Light"/>
                  <w:sz w:val="16"/>
                  <w:szCs w:val="16"/>
                  <w:lang w:val="en-US"/>
                </w:rPr>
                <w:delText>ISO 8340:1984/Cor 1:1995 Building construction - Jointing products - Sealants - Determination of tensile properties at maintained extension; Technical Corrigendum 1</w:delText>
              </w:r>
            </w:del>
            <w:ins w:id="6163" w:author="Ashan Asmone" w:date="2016-03-31T12:08:00Z">
              <w:r w:rsidR="002D4ACA">
                <w:rPr>
                  <w:rFonts w:ascii="Calibri Light" w:hAnsi="Calibri Light"/>
                  <w:sz w:val="16"/>
                  <w:szCs w:val="16"/>
                  <w:lang w:val="en-US"/>
                </w:rPr>
                <w:t>ISO 8340:2005 Building construction -- Sealants -- Determination of tensile properties at maintained extension</w:t>
              </w:r>
            </w:ins>
          </w:p>
          <w:p w14:paraId="66BEFD19" w14:textId="77777777" w:rsidR="00C266E9" w:rsidRPr="00C266E9" w:rsidRDefault="00C266E9" w:rsidP="00C266E9">
            <w:pPr>
              <w:spacing w:after="120"/>
              <w:rPr>
                <w:rFonts w:ascii="Calibri Light" w:hAnsi="Calibri Light"/>
                <w:sz w:val="16"/>
                <w:szCs w:val="16"/>
                <w:lang w:val="en-US"/>
              </w:rPr>
            </w:pPr>
          </w:p>
          <w:p w14:paraId="4800921B" w14:textId="77777777" w:rsidR="00C266E9" w:rsidRPr="00C266E9" w:rsidRDefault="00C266E9" w:rsidP="00C266E9">
            <w:pPr>
              <w:spacing w:after="120"/>
              <w:rPr>
                <w:rFonts w:ascii="Calibri Light" w:hAnsi="Calibri Light"/>
                <w:sz w:val="16"/>
                <w:szCs w:val="16"/>
                <w:lang w:val="en-US"/>
              </w:rPr>
            </w:pPr>
            <w:del w:id="6164" w:author="Ashan Asmone" w:date="2016-03-31T12:09:00Z">
              <w:r w:rsidRPr="00C266E9" w:rsidDel="002D4ACA">
                <w:rPr>
                  <w:rFonts w:ascii="Calibri Light" w:hAnsi="Calibri Light"/>
                  <w:sz w:val="16"/>
                  <w:szCs w:val="16"/>
                  <w:lang w:val="en-US"/>
                </w:rPr>
                <w:delText>ISO 8394:1988 Building construction; jointing products; determination of extrudability of one-component sealants</w:delText>
              </w:r>
            </w:del>
            <w:ins w:id="6165" w:author="Ashan Asmone" w:date="2016-03-31T12:09:00Z">
              <w:r w:rsidR="002D4ACA">
                <w:rPr>
                  <w:rFonts w:ascii="Calibri Light" w:hAnsi="Calibri Light"/>
                  <w:sz w:val="16"/>
                  <w:szCs w:val="16"/>
                  <w:lang w:val="en-US"/>
                </w:rPr>
                <w:t>ISO 8394-1:2010 Building construction -- Jointing products -- Part 1: Determination of extrudability of sealants</w:t>
              </w:r>
            </w:ins>
          </w:p>
          <w:p w14:paraId="58F1F078" w14:textId="77777777" w:rsidR="00C266E9" w:rsidRPr="00C266E9" w:rsidRDefault="00C266E9" w:rsidP="00C266E9">
            <w:pPr>
              <w:spacing w:after="120"/>
              <w:rPr>
                <w:rFonts w:ascii="Calibri Light" w:hAnsi="Calibri Light"/>
                <w:sz w:val="16"/>
                <w:szCs w:val="16"/>
                <w:lang w:val="en-US"/>
              </w:rPr>
            </w:pPr>
          </w:p>
          <w:p w14:paraId="54A3238E" w14:textId="77777777" w:rsidR="00C266E9" w:rsidRPr="00C266E9" w:rsidRDefault="00C266E9" w:rsidP="00C266E9">
            <w:pPr>
              <w:spacing w:after="120"/>
              <w:rPr>
                <w:rFonts w:ascii="Calibri Light" w:hAnsi="Calibri Light"/>
                <w:sz w:val="16"/>
                <w:szCs w:val="16"/>
                <w:lang w:val="en-US"/>
              </w:rPr>
            </w:pPr>
            <w:del w:id="6166" w:author="Ashan Asmone" w:date="2016-03-31T12:11:00Z">
              <w:r w:rsidRPr="00C266E9" w:rsidDel="002D4ACA">
                <w:rPr>
                  <w:rFonts w:ascii="Calibri Light" w:hAnsi="Calibri Light"/>
                  <w:sz w:val="16"/>
                  <w:szCs w:val="16"/>
                  <w:lang w:val="en-US"/>
                </w:rPr>
                <w:delText>ISO 9047:2001 Building construction - Jointing products - Determination of adhesion/cohesion properties of sealants at variable temperatures</w:delText>
              </w:r>
            </w:del>
            <w:ins w:id="6167" w:author="Ashan Asmone" w:date="2016-03-31T12:11:00Z">
              <w:r w:rsidR="002D4ACA">
                <w:rPr>
                  <w:rFonts w:ascii="Calibri Light" w:hAnsi="Calibri Light"/>
                  <w:sz w:val="16"/>
                  <w:szCs w:val="16"/>
                  <w:lang w:val="en-US"/>
                </w:rPr>
                <w:t>ISO 9047:2001 Building construction - Jointing products - Determination of adhesion/cohesion properties of sealants at variable temperatures</w:t>
              </w:r>
            </w:ins>
          </w:p>
          <w:p w14:paraId="1197D103" w14:textId="77777777" w:rsidR="00C266E9" w:rsidRPr="00C266E9" w:rsidRDefault="00C266E9" w:rsidP="00C266E9">
            <w:pPr>
              <w:spacing w:after="120"/>
              <w:rPr>
                <w:rFonts w:ascii="Calibri Light" w:hAnsi="Calibri Light"/>
                <w:sz w:val="16"/>
                <w:szCs w:val="16"/>
                <w:lang w:val="en-US"/>
              </w:rPr>
            </w:pPr>
          </w:p>
          <w:p w14:paraId="083A0C14" w14:textId="77777777" w:rsidR="00C266E9" w:rsidRPr="00C266E9" w:rsidRDefault="00C266E9" w:rsidP="00C266E9">
            <w:pPr>
              <w:spacing w:after="120"/>
              <w:rPr>
                <w:rFonts w:ascii="Calibri Light" w:hAnsi="Calibri Light"/>
                <w:b/>
                <w:sz w:val="16"/>
                <w:szCs w:val="16"/>
                <w:lang w:val="en-US"/>
              </w:rPr>
            </w:pPr>
            <w:r w:rsidRPr="00C266E9">
              <w:rPr>
                <w:rFonts w:ascii="Calibri Light" w:hAnsi="Calibri Light"/>
                <w:b/>
                <w:sz w:val="16"/>
                <w:szCs w:val="16"/>
                <w:lang w:val="en-US"/>
              </w:rPr>
              <w:t>Waterproofing for masonry</w:t>
            </w:r>
          </w:p>
          <w:p w14:paraId="35EE0048" w14:textId="77777777" w:rsidR="00C266E9" w:rsidRPr="00C266E9" w:rsidRDefault="00C266E9" w:rsidP="00C266E9">
            <w:pPr>
              <w:spacing w:after="120"/>
              <w:rPr>
                <w:rFonts w:ascii="Calibri Light" w:hAnsi="Calibri Light"/>
                <w:sz w:val="16"/>
                <w:szCs w:val="16"/>
                <w:lang w:val="en-US"/>
              </w:rPr>
            </w:pPr>
          </w:p>
          <w:p w14:paraId="068D99A9" w14:textId="77777777" w:rsidR="00401C5E" w:rsidRPr="004F3C8C" w:rsidRDefault="00C266E9" w:rsidP="00C266E9">
            <w:pPr>
              <w:spacing w:after="120"/>
              <w:rPr>
                <w:rFonts w:ascii="Calibri Light" w:hAnsi="Calibri Light"/>
                <w:sz w:val="16"/>
                <w:szCs w:val="16"/>
                <w:lang w:val="en-US"/>
              </w:rPr>
            </w:pPr>
            <w:del w:id="6168" w:author="Ashan Asmone" w:date="2016-03-31T12:12:00Z">
              <w:r w:rsidRPr="00C266E9" w:rsidDel="002D4ACA">
                <w:rPr>
                  <w:rFonts w:ascii="Calibri Light" w:hAnsi="Calibri Light"/>
                  <w:sz w:val="16"/>
                  <w:szCs w:val="16"/>
                  <w:lang w:val="en-US"/>
                </w:rPr>
                <w:delText>ISO 7783-2:1999 Paints and varnishes - Coating materials and coating systems for exterior masonry and concrete - Part 2: Determination and classification of water-vapour transmission rate (permeability)</w:delText>
              </w:r>
            </w:del>
            <w:ins w:id="6169" w:author="Ashan Asmone" w:date="2016-03-31T12:12:00Z">
              <w:r w:rsidR="002D4ACA">
                <w:rPr>
                  <w:rFonts w:ascii="Calibri Light" w:hAnsi="Calibri Light"/>
                  <w:sz w:val="16"/>
                  <w:szCs w:val="16"/>
                  <w:lang w:val="en-US"/>
                </w:rPr>
                <w:t>ISO 7783:2011 Paints and varnishes -- Determination of water-vapour transmission properties -- Cup method</w:t>
              </w:r>
            </w:ins>
          </w:p>
        </w:tc>
      </w:tr>
    </w:tbl>
    <w:p w14:paraId="71697E2D" w14:textId="77777777" w:rsidR="00401C5E" w:rsidRDefault="00401C5E" w:rsidP="00401C5E">
      <w:pPr>
        <w:rPr>
          <w:sz w:val="16"/>
          <w:szCs w:val="16"/>
          <w:lang w:val="en-US"/>
        </w:rPr>
      </w:pPr>
    </w:p>
    <w:p w14:paraId="771A6B99" w14:textId="77777777" w:rsidR="00401C5E" w:rsidRDefault="00C266E9" w:rsidP="00C266E9">
      <w:pPr>
        <w:pStyle w:val="Heading2"/>
        <w:rPr>
          <w:lang w:val="en-US"/>
        </w:rPr>
      </w:pPr>
      <w:r w:rsidRPr="00C266E9">
        <w:rPr>
          <w:lang w:val="en-US"/>
        </w:rPr>
        <w:t>Sealant Deterioration</w:t>
      </w:r>
      <w:r>
        <w:rPr>
          <w:lang w:val="en-US"/>
        </w:rPr>
        <w:t xml:space="preserve"> - </w:t>
      </w:r>
      <w:r w:rsidRPr="00C266E9">
        <w:rPr>
          <w:lang w:val="en-US"/>
        </w:rPr>
        <w:t>Incorrect sealant selection</w:t>
      </w:r>
    </w:p>
    <w:tbl>
      <w:tblPr>
        <w:tblStyle w:val="TableGrid"/>
        <w:tblW w:w="0" w:type="auto"/>
        <w:tblInd w:w="108" w:type="dxa"/>
        <w:tblLook w:val="04A0" w:firstRow="1" w:lastRow="0" w:firstColumn="1" w:lastColumn="0" w:noHBand="0" w:noVBand="1"/>
      </w:tblPr>
      <w:tblGrid>
        <w:gridCol w:w="685"/>
        <w:gridCol w:w="8449"/>
      </w:tblGrid>
      <w:tr w:rsidR="00401C5E" w:rsidRPr="004F3C8C" w14:paraId="6EF588E2" w14:textId="77777777" w:rsidTr="00401C5E">
        <w:tc>
          <w:tcPr>
            <w:tcW w:w="685" w:type="dxa"/>
          </w:tcPr>
          <w:p w14:paraId="4B9EBD8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23D8A727"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Masonry</w:t>
            </w:r>
          </w:p>
          <w:p w14:paraId="499139DE" w14:textId="77777777" w:rsidR="00C266E9" w:rsidRPr="00C266E9" w:rsidRDefault="00C266E9" w:rsidP="00C266E9">
            <w:pPr>
              <w:spacing w:after="120"/>
              <w:rPr>
                <w:rFonts w:ascii="Calibri Light" w:hAnsi="Calibri Light"/>
                <w:sz w:val="16"/>
                <w:szCs w:val="16"/>
              </w:rPr>
            </w:pPr>
          </w:p>
          <w:p w14:paraId="6365C40D" w14:textId="77777777" w:rsidR="00C266E9" w:rsidRPr="00C266E9" w:rsidRDefault="00C266E9" w:rsidP="00C266E9">
            <w:pPr>
              <w:spacing w:after="120"/>
              <w:rPr>
                <w:rFonts w:ascii="Calibri Light" w:hAnsi="Calibri Light"/>
                <w:sz w:val="16"/>
                <w:szCs w:val="16"/>
              </w:rPr>
            </w:pPr>
            <w:del w:id="6170" w:author="Ashan Asmone" w:date="2016-03-31T12:23:00Z">
              <w:r w:rsidRPr="00C266E9" w:rsidDel="00273739">
                <w:rPr>
                  <w:rFonts w:ascii="Calibri Light" w:hAnsi="Calibri Light"/>
                  <w:sz w:val="16"/>
                  <w:szCs w:val="16"/>
                </w:rPr>
                <w:delText>BS 890:1995 Specification for building lime</w:delText>
              </w:r>
            </w:del>
            <w:ins w:id="6171" w:author="Ashan Asmone" w:date="2016-03-31T12:23:00Z">
              <w:r w:rsidR="00273739">
                <w:rPr>
                  <w:rFonts w:ascii="Calibri Light" w:hAnsi="Calibri Light"/>
                  <w:sz w:val="16"/>
                  <w:szCs w:val="16"/>
                </w:rPr>
                <w:t>BS EN 459-1:2015 Building lime. Definitions, specifications and conformity criteria</w:t>
              </w:r>
            </w:ins>
            <w:del w:id="6172" w:author="Ashan Senel Asmone" w:date="2016-03-21T16:33:00Z">
              <w:r w:rsidRPr="00C266E9" w:rsidDel="00A42019">
                <w:rPr>
                  <w:rFonts w:ascii="Calibri Light" w:hAnsi="Calibri Light"/>
                  <w:sz w:val="16"/>
                  <w:szCs w:val="16"/>
                </w:rPr>
                <w:delText>s</w:delText>
              </w:r>
            </w:del>
            <w:ins w:id="6173" w:author="Ashan Senel Asmone" w:date="2016-03-21T16:33:00Z">
              <w:r w:rsidR="00A42019">
                <w:rPr>
                  <w:rFonts w:ascii="Calibri Light" w:hAnsi="Calibri Light"/>
                  <w:sz w:val="16"/>
                  <w:szCs w:val="16"/>
                </w:rPr>
                <w:t>BS EN 459-1:2015 Building lime. Definitions, specifications and conformity criteria</w:t>
              </w:r>
            </w:ins>
          </w:p>
          <w:p w14:paraId="521F0EB9" w14:textId="77777777" w:rsidR="00C266E9" w:rsidRPr="00C266E9" w:rsidRDefault="00C266E9" w:rsidP="00C266E9">
            <w:pPr>
              <w:spacing w:after="120"/>
              <w:rPr>
                <w:rFonts w:ascii="Calibri Light" w:hAnsi="Calibri Light"/>
                <w:sz w:val="16"/>
                <w:szCs w:val="16"/>
              </w:rPr>
            </w:pPr>
          </w:p>
          <w:p w14:paraId="0C84AD8C" w14:textId="77777777" w:rsidR="00C266E9" w:rsidRPr="00C266E9" w:rsidRDefault="00C266E9" w:rsidP="00C266E9">
            <w:pPr>
              <w:spacing w:after="120"/>
              <w:rPr>
                <w:rFonts w:ascii="Calibri Light" w:hAnsi="Calibri Light"/>
                <w:sz w:val="16"/>
                <w:szCs w:val="16"/>
              </w:rPr>
            </w:pPr>
            <w:del w:id="6174" w:author="Ashan Senel Asmone" w:date="2016-03-21T16:36:00Z">
              <w:r w:rsidRPr="00C266E9" w:rsidDel="00A42019">
                <w:rPr>
                  <w:rFonts w:ascii="Calibri Light" w:hAnsi="Calibri Light"/>
                  <w:sz w:val="16"/>
                  <w:szCs w:val="16"/>
                </w:rPr>
                <w:delText>BS 3921:1985 Specification for clay bricks</w:delText>
              </w:r>
            </w:del>
            <w:ins w:id="6175" w:author="Ashan Senel Asmone" w:date="2016-03-21T16:36:00Z">
              <w:r w:rsidR="00A42019">
                <w:rPr>
                  <w:rFonts w:ascii="Calibri Light" w:hAnsi="Calibri Light"/>
                  <w:sz w:val="16"/>
                  <w:szCs w:val="16"/>
                </w:rPr>
                <w:t xml:space="preserve">BS EN 772-3:1998 Methods of test for masonry units. Determination of net volume and percentage of voids of clay masonry units by hydrostatic weighing/ </w:t>
              </w:r>
            </w:ins>
            <w:ins w:id="6176"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ins w:id="6177" w:author="Ashan Senel Asmone" w:date="2016-03-21T16:36:00Z">
              <w:r w:rsidR="00A42019">
                <w:rPr>
                  <w:rFonts w:ascii="Calibri Light" w:hAnsi="Calibri Light"/>
                  <w:sz w:val="16"/>
                  <w:szCs w:val="16"/>
                </w:rPr>
                <w:t>/ BS EN 771-1:2011 Specification for masonry units. Clay masonry units</w:t>
              </w:r>
            </w:ins>
          </w:p>
          <w:p w14:paraId="59027B45" w14:textId="77777777" w:rsidR="00C266E9" w:rsidRPr="00C266E9" w:rsidRDefault="00C266E9" w:rsidP="00C266E9">
            <w:pPr>
              <w:spacing w:after="120"/>
              <w:rPr>
                <w:rFonts w:ascii="Calibri Light" w:hAnsi="Calibri Light"/>
                <w:sz w:val="16"/>
                <w:szCs w:val="16"/>
              </w:rPr>
            </w:pPr>
          </w:p>
          <w:p w14:paraId="4F3FF4BC" w14:textId="77777777" w:rsidR="00C266E9" w:rsidRPr="00C266E9" w:rsidRDefault="00C266E9" w:rsidP="00C266E9">
            <w:pPr>
              <w:spacing w:after="120"/>
              <w:rPr>
                <w:rFonts w:ascii="Calibri Light" w:hAnsi="Calibri Light"/>
                <w:sz w:val="16"/>
                <w:szCs w:val="16"/>
              </w:rPr>
            </w:pPr>
            <w:del w:id="6178" w:author="Ashan Senel Asmone" w:date="2016-03-21T16:39:00Z">
              <w:r w:rsidRPr="00C266E9" w:rsidDel="00534DBC">
                <w:rPr>
                  <w:rFonts w:ascii="Calibri Light" w:hAnsi="Calibri Light"/>
                  <w:sz w:val="16"/>
                  <w:szCs w:val="16"/>
                </w:rPr>
                <w:delText>BS 5628-2:2000 Code of practice for use of masonry. Structural use of reinforced and prestressed masonry</w:delText>
              </w:r>
            </w:del>
            <w:ins w:id="6179" w:author="Ashan Senel Asmone" w:date="2016-03-21T16:40:00Z">
              <w:r w:rsidR="00534DBC">
                <w:rPr>
                  <w:rFonts w:ascii="Calibri Light" w:hAnsi="Calibri Light"/>
                  <w:sz w:val="16"/>
                  <w:szCs w:val="16"/>
                </w:rPr>
                <w:t xml:space="preserve">PD 6697:2010 Recommendations for the design of masonry structures to BS EN 1996-1-1 and BS EN 1996-2/ BS EN 1996-3:2006 Eurocode 6. Design of masonry structures. Simplified calculation methods for unreinforced masonry structures/ </w:t>
              </w:r>
            </w:ins>
            <w:ins w:id="6180" w:author="Ashan Senel Asmone" w:date="2016-03-21T16:39:00Z">
              <w:r w:rsidR="00534DBC">
                <w:rPr>
                  <w:rFonts w:ascii="Calibri Light" w:hAnsi="Calibri Light"/>
                  <w:sz w:val="16"/>
                  <w:szCs w:val="16"/>
                </w:rPr>
                <w:t>BS EN 1996-2:2006 Eurocode 6. Design of masonry structures. Design considerations, selection of materials and execution of masonry/ BS EN 1996-1-1:2005+A1:2012 Eurocode 6. Design of masonry structures. General rules for reinforced and unreinforced masonry structures</w:t>
              </w:r>
            </w:ins>
          </w:p>
          <w:p w14:paraId="639CB500" w14:textId="77777777" w:rsidR="00C266E9" w:rsidRPr="00C266E9" w:rsidRDefault="00C266E9" w:rsidP="00C266E9">
            <w:pPr>
              <w:spacing w:after="120"/>
              <w:rPr>
                <w:rFonts w:ascii="Calibri Light" w:hAnsi="Calibri Light"/>
                <w:sz w:val="16"/>
                <w:szCs w:val="16"/>
              </w:rPr>
            </w:pPr>
          </w:p>
          <w:p w14:paraId="0DD89FA3" w14:textId="77777777" w:rsidR="00C266E9" w:rsidRPr="00C266E9" w:rsidRDefault="00C266E9" w:rsidP="00C266E9">
            <w:pPr>
              <w:spacing w:after="120"/>
              <w:rPr>
                <w:rFonts w:ascii="Calibri Light" w:hAnsi="Calibri Light"/>
                <w:sz w:val="16"/>
                <w:szCs w:val="16"/>
              </w:rPr>
            </w:pPr>
            <w:del w:id="6181" w:author="Ashan Senel Asmone" w:date="2016-03-21T16:42:00Z">
              <w:r w:rsidRPr="00C266E9" w:rsidDel="00534DBC">
                <w:rPr>
                  <w:rFonts w:ascii="Calibri Light" w:hAnsi="Calibri Light"/>
                  <w:sz w:val="16"/>
                  <w:szCs w:val="16"/>
                </w:rPr>
                <w:delText>BS 5628-3:2001 Code of practice for use of masonry. Materials and components, design and workmanship</w:delText>
              </w:r>
            </w:del>
            <w:ins w:id="6182" w:author="Ashan Senel Asmone" w:date="2016-03-21T16:42:00Z">
              <w:r w:rsidR="00534DBC">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4A70F380" w14:textId="77777777" w:rsidR="00C266E9" w:rsidRPr="00C266E9" w:rsidRDefault="00C266E9" w:rsidP="00C266E9">
            <w:pPr>
              <w:spacing w:after="120"/>
              <w:rPr>
                <w:rFonts w:ascii="Calibri Light" w:hAnsi="Calibri Light"/>
                <w:sz w:val="16"/>
                <w:szCs w:val="16"/>
              </w:rPr>
            </w:pPr>
          </w:p>
          <w:p w14:paraId="6A3A53AF" w14:textId="77777777" w:rsidR="00C266E9" w:rsidRPr="00C266E9" w:rsidRDefault="00C266E9" w:rsidP="00C266E9">
            <w:pPr>
              <w:spacing w:after="120"/>
              <w:rPr>
                <w:rFonts w:ascii="Calibri Light" w:hAnsi="Calibri Light"/>
                <w:sz w:val="16"/>
                <w:szCs w:val="16"/>
              </w:rPr>
            </w:pPr>
            <w:del w:id="6183" w:author="Ashan Senel Asmone" w:date="2016-03-21T16:44:00Z">
              <w:r w:rsidRPr="00C266E9" w:rsidDel="00534DBC">
                <w:rPr>
                  <w:rFonts w:ascii="Calibri Light" w:hAnsi="Calibri Light"/>
                  <w:sz w:val="16"/>
                  <w:szCs w:val="16"/>
                </w:rPr>
                <w:delText>BS 6100-5.3:1984 Glossary of building and civil engineering terms. Masonry. Bricks and blocks</w:delText>
              </w:r>
            </w:del>
            <w:ins w:id="6184" w:author="Ashan Senel Asmone" w:date="2016-03-21T16:44:00Z">
              <w:r w:rsidR="00534DBC">
                <w:rPr>
                  <w:rFonts w:ascii="Calibri Light" w:hAnsi="Calibri Light"/>
                  <w:sz w:val="16"/>
                  <w:szCs w:val="16"/>
                </w:rPr>
                <w:t>BS 6100-6:2008 Building and civil engineering. Vocabulary. Construction parts</w:t>
              </w:r>
            </w:ins>
          </w:p>
          <w:p w14:paraId="5AA946C6" w14:textId="77777777" w:rsidR="00C266E9" w:rsidRPr="00C266E9" w:rsidRDefault="00C266E9" w:rsidP="00C266E9">
            <w:pPr>
              <w:spacing w:after="120"/>
              <w:rPr>
                <w:rFonts w:ascii="Calibri Light" w:hAnsi="Calibri Light"/>
                <w:sz w:val="16"/>
                <w:szCs w:val="16"/>
              </w:rPr>
            </w:pPr>
          </w:p>
          <w:p w14:paraId="2B0D10D8" w14:textId="77777777" w:rsidR="00C266E9" w:rsidRPr="00C266E9" w:rsidRDefault="00C266E9" w:rsidP="00C266E9">
            <w:pPr>
              <w:spacing w:after="120"/>
              <w:rPr>
                <w:rFonts w:ascii="Calibri Light" w:hAnsi="Calibri Light"/>
                <w:sz w:val="16"/>
                <w:szCs w:val="16"/>
              </w:rPr>
            </w:pPr>
            <w:del w:id="6185" w:author="Ashan Senel Asmone" w:date="2016-03-21T16:45:00Z">
              <w:r w:rsidRPr="00C266E9" w:rsidDel="00534DBC">
                <w:rPr>
                  <w:rFonts w:ascii="Calibri Light" w:hAnsi="Calibri Light"/>
                  <w:sz w:val="16"/>
                  <w:szCs w:val="16"/>
                </w:rPr>
                <w:delText>BS EN 772-1:2000 Methods of test for masonry units. Determination of compressive strength</w:delText>
              </w:r>
            </w:del>
            <w:ins w:id="6186" w:author="Ashan Senel Asmone" w:date="2016-03-21T16:45:00Z">
              <w:r w:rsidR="00534DBC">
                <w:rPr>
                  <w:rFonts w:ascii="Calibri Light" w:hAnsi="Calibri Light"/>
                  <w:sz w:val="16"/>
                  <w:szCs w:val="16"/>
                </w:rPr>
                <w:t>BS EN 772-1:2011+A1:2015 Methods of test for masonry units. Determination of compressive strength</w:t>
              </w:r>
            </w:ins>
          </w:p>
          <w:p w14:paraId="2F4BEC10" w14:textId="77777777" w:rsidR="00C266E9" w:rsidRPr="00C266E9" w:rsidRDefault="00C266E9" w:rsidP="00C266E9">
            <w:pPr>
              <w:spacing w:after="120"/>
              <w:rPr>
                <w:rFonts w:ascii="Calibri Light" w:hAnsi="Calibri Light"/>
                <w:sz w:val="16"/>
                <w:szCs w:val="16"/>
              </w:rPr>
            </w:pPr>
          </w:p>
          <w:p w14:paraId="0EABE121" w14:textId="77777777" w:rsidR="00C266E9" w:rsidRPr="00C266E9" w:rsidRDefault="00C266E9" w:rsidP="00C266E9">
            <w:pPr>
              <w:spacing w:after="120"/>
              <w:rPr>
                <w:rFonts w:ascii="Calibri Light" w:hAnsi="Calibri Light"/>
                <w:sz w:val="16"/>
                <w:szCs w:val="16"/>
              </w:rPr>
            </w:pPr>
            <w:del w:id="6187" w:author="Ashan Senel Asmone" w:date="2016-03-21T16:46:00Z">
              <w:r w:rsidRPr="00C266E9" w:rsidDel="00534DBC">
                <w:rPr>
                  <w:rFonts w:ascii="Calibri Light" w:hAnsi="Calibri Light"/>
                  <w:sz w:val="16"/>
                  <w:szCs w:val="16"/>
                </w:rPr>
                <w:delText>BS EN 772-2:1998 Methods of test for masonry units. Determination of percentage area of voids in aggregate concrete masonry units (by paper indentation)</w:delText>
              </w:r>
            </w:del>
            <w:ins w:id="6188" w:author="Ashan Senel Asmone" w:date="2016-03-21T16:46:00Z">
              <w:r w:rsidR="00534DBC">
                <w:rPr>
                  <w:rFonts w:ascii="Calibri Light" w:hAnsi="Calibri Light"/>
                  <w:sz w:val="16"/>
                  <w:szCs w:val="16"/>
                </w:rPr>
                <w:t>BS EN 772-2:1998 Methods of test for masonry units. Determination of percentage area of voids in masonry units (by paper indentation)</w:t>
              </w:r>
            </w:ins>
          </w:p>
          <w:p w14:paraId="72E8751E" w14:textId="77777777" w:rsidR="00C266E9" w:rsidRPr="00C266E9" w:rsidRDefault="00C266E9" w:rsidP="00C266E9">
            <w:pPr>
              <w:spacing w:after="120"/>
              <w:rPr>
                <w:rFonts w:ascii="Calibri Light" w:hAnsi="Calibri Light"/>
                <w:sz w:val="16"/>
                <w:szCs w:val="16"/>
              </w:rPr>
            </w:pPr>
          </w:p>
          <w:p w14:paraId="5AE200B3" w14:textId="77777777" w:rsidR="00C266E9" w:rsidRPr="00C266E9" w:rsidRDefault="00C266E9" w:rsidP="00C266E9">
            <w:pPr>
              <w:spacing w:after="120"/>
              <w:rPr>
                <w:rFonts w:ascii="Calibri Light" w:hAnsi="Calibri Light"/>
                <w:sz w:val="16"/>
                <w:szCs w:val="16"/>
              </w:rPr>
            </w:pPr>
            <w:del w:id="6189" w:author="Ashan Senel Asmone" w:date="2016-03-21T16:48:00Z">
              <w:r w:rsidRPr="00C266E9" w:rsidDel="00534DBC">
                <w:rPr>
                  <w:rFonts w:ascii="Calibri Light" w:hAnsi="Calibri Light"/>
                  <w:sz w:val="16"/>
                  <w:szCs w:val="16"/>
                </w:rPr>
                <w:delText>BS EN 772-5:2001 Methods of test for masonry units. Determination of the active soluble salts content of clay masonry units</w:delText>
              </w:r>
            </w:del>
            <w:ins w:id="6190"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2B41B629" w14:textId="77777777" w:rsidR="00C266E9" w:rsidRPr="00C266E9" w:rsidRDefault="00C266E9" w:rsidP="00C266E9">
            <w:pPr>
              <w:spacing w:after="120"/>
              <w:rPr>
                <w:rFonts w:ascii="Calibri Light" w:hAnsi="Calibri Light"/>
                <w:sz w:val="16"/>
                <w:szCs w:val="16"/>
              </w:rPr>
            </w:pPr>
          </w:p>
          <w:p w14:paraId="12F60249" w14:textId="77777777" w:rsidR="00C266E9" w:rsidRPr="00C266E9" w:rsidRDefault="00C266E9" w:rsidP="00C266E9">
            <w:pPr>
              <w:spacing w:after="120"/>
              <w:rPr>
                <w:rFonts w:ascii="Calibri Light" w:hAnsi="Calibri Light"/>
                <w:sz w:val="16"/>
                <w:szCs w:val="16"/>
              </w:rPr>
            </w:pPr>
            <w:del w:id="6191" w:author="Ashan Senel Asmone" w:date="2016-03-21T16:49:00Z">
              <w:r w:rsidRPr="00C266E9" w:rsidDel="00534DBC">
                <w:rPr>
                  <w:rFonts w:ascii="Calibri Light" w:hAnsi="Calibri Light"/>
                  <w:sz w:val="16"/>
                  <w:szCs w:val="16"/>
                </w:rPr>
                <w:delText>BS EN 772-7:1998 Methods of test for masonry units. Determination of water absorption of clay masonry damp proof course units by boiling in water</w:delText>
              </w:r>
            </w:del>
            <w:ins w:id="6192"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02C277A0" w14:textId="77777777" w:rsidR="00C266E9" w:rsidRPr="00C266E9" w:rsidRDefault="00C266E9" w:rsidP="00C266E9">
            <w:pPr>
              <w:spacing w:after="120"/>
              <w:rPr>
                <w:rFonts w:ascii="Calibri Light" w:hAnsi="Calibri Light"/>
                <w:sz w:val="16"/>
                <w:szCs w:val="16"/>
              </w:rPr>
            </w:pPr>
          </w:p>
          <w:p w14:paraId="7973E513" w14:textId="77777777" w:rsidR="00C266E9" w:rsidRPr="00C266E9" w:rsidRDefault="00C266E9" w:rsidP="00C266E9">
            <w:pPr>
              <w:spacing w:after="120"/>
              <w:rPr>
                <w:rFonts w:ascii="Calibri Light" w:hAnsi="Calibri Light"/>
                <w:sz w:val="16"/>
                <w:szCs w:val="16"/>
              </w:rPr>
            </w:pPr>
            <w:del w:id="6193" w:author="Ashan Senel Asmone" w:date="2016-03-21T16:50:00Z">
              <w:r w:rsidRPr="00C266E9" w:rsidDel="00534DBC">
                <w:rPr>
                  <w:rFonts w:ascii="Calibri Light" w:hAnsi="Calibri Light"/>
                  <w:sz w:val="16"/>
                  <w:szCs w:val="16"/>
                </w:rPr>
                <w:delText>BS EN 772-19:2000 Methods of test for masonry units. Determination of moisture expansion of large horizontally perforated clay masonry units</w:delText>
              </w:r>
            </w:del>
            <w:ins w:id="6194" w:author="Ashan Senel Asmone" w:date="2016-03-21T16:50:00Z">
              <w:r w:rsidR="00534DBC">
                <w:rPr>
                  <w:rFonts w:ascii="Calibri Light" w:hAnsi="Calibri Light"/>
                  <w:sz w:val="16"/>
                  <w:szCs w:val="16"/>
                </w:rPr>
                <w:t>BS EN 772-19:2000 Methods of test for masonry units. Determination of moisture expansion of large horizontally perforated clay masonry units</w:t>
              </w:r>
            </w:ins>
          </w:p>
          <w:p w14:paraId="6E2813B2" w14:textId="77777777" w:rsidR="00C266E9" w:rsidRPr="00C266E9" w:rsidRDefault="00C266E9" w:rsidP="00C266E9">
            <w:pPr>
              <w:spacing w:after="120"/>
              <w:rPr>
                <w:rFonts w:ascii="Calibri Light" w:hAnsi="Calibri Light"/>
                <w:sz w:val="16"/>
                <w:szCs w:val="16"/>
              </w:rPr>
            </w:pPr>
          </w:p>
          <w:p w14:paraId="128885EF" w14:textId="77777777" w:rsidR="00C266E9" w:rsidRPr="00C266E9" w:rsidRDefault="00C266E9" w:rsidP="00C266E9">
            <w:pPr>
              <w:spacing w:after="120"/>
              <w:rPr>
                <w:rFonts w:ascii="Calibri Light" w:hAnsi="Calibri Light"/>
                <w:sz w:val="16"/>
                <w:szCs w:val="16"/>
              </w:rPr>
            </w:pPr>
            <w:del w:id="6195" w:author="Ashan Senel Asmone" w:date="2016-03-21T16:50:00Z">
              <w:r w:rsidRPr="00C266E9" w:rsidDel="00534DBC">
                <w:rPr>
                  <w:rFonts w:ascii="Calibri Light" w:hAnsi="Calibri Light"/>
                  <w:sz w:val="16"/>
                  <w:szCs w:val="16"/>
                </w:rPr>
                <w:delText>BS 8000-3:2001 Workmanship on building sites. Code of practice for masonry</w:delText>
              </w:r>
            </w:del>
            <w:ins w:id="6196" w:author="Ashan Senel Asmone" w:date="2016-03-21T16:50:00Z">
              <w:r w:rsidR="00534DBC">
                <w:rPr>
                  <w:rFonts w:ascii="Calibri Light" w:hAnsi="Calibri Light"/>
                  <w:sz w:val="16"/>
                  <w:szCs w:val="16"/>
                </w:rPr>
                <w:t>BS 8000-0:2014 Workmanship on construction sites. Introduction and general principles</w:t>
              </w:r>
            </w:ins>
          </w:p>
          <w:p w14:paraId="1A86D574" w14:textId="77777777" w:rsidR="00C266E9" w:rsidRPr="00C266E9" w:rsidRDefault="00C266E9" w:rsidP="00C266E9">
            <w:pPr>
              <w:spacing w:after="120"/>
              <w:rPr>
                <w:rFonts w:ascii="Calibri Light" w:hAnsi="Calibri Light"/>
                <w:sz w:val="16"/>
                <w:szCs w:val="16"/>
              </w:rPr>
            </w:pPr>
          </w:p>
          <w:p w14:paraId="41B77C63" w14:textId="77777777" w:rsidR="00C266E9" w:rsidRPr="00C266E9" w:rsidRDefault="00C266E9" w:rsidP="00C266E9">
            <w:pPr>
              <w:spacing w:after="120"/>
              <w:rPr>
                <w:rFonts w:ascii="Calibri Light" w:hAnsi="Calibri Light"/>
                <w:sz w:val="16"/>
                <w:szCs w:val="16"/>
              </w:rPr>
            </w:pPr>
            <w:del w:id="6197" w:author="Ashan Senel Asmone" w:date="2016-03-21T16:51:00Z">
              <w:r w:rsidRPr="00C266E9" w:rsidDel="00534DBC">
                <w:rPr>
                  <w:rFonts w:ascii="Calibri Light" w:hAnsi="Calibri Light"/>
                  <w:sz w:val="16"/>
                  <w:szCs w:val="16"/>
                </w:rPr>
                <w:delText>BS 8221-1:2000 Code of practice for cleaning and surface repair of buildings. Cleaning of natural stones, brick, terracotta and concrete</w:delText>
              </w:r>
            </w:del>
            <w:ins w:id="6198"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372BB31D" w14:textId="77777777" w:rsidR="00C266E9" w:rsidRPr="00C266E9" w:rsidRDefault="00C266E9" w:rsidP="00C266E9">
            <w:pPr>
              <w:spacing w:after="120"/>
              <w:rPr>
                <w:rFonts w:ascii="Calibri Light" w:hAnsi="Calibri Light"/>
                <w:sz w:val="16"/>
                <w:szCs w:val="16"/>
              </w:rPr>
            </w:pPr>
          </w:p>
          <w:p w14:paraId="22832E83" w14:textId="77777777" w:rsidR="00C266E9" w:rsidRPr="00C266E9" w:rsidRDefault="00C266E9" w:rsidP="00C266E9">
            <w:pPr>
              <w:spacing w:after="120"/>
              <w:rPr>
                <w:rFonts w:ascii="Calibri Light" w:hAnsi="Calibri Light"/>
                <w:sz w:val="16"/>
                <w:szCs w:val="16"/>
              </w:rPr>
            </w:pPr>
            <w:del w:id="6199" w:author="Ashan Senel Asmone" w:date="2016-03-21T16:52:00Z">
              <w:r w:rsidRPr="00C266E9" w:rsidDel="00534DBC">
                <w:rPr>
                  <w:rFonts w:ascii="Calibri Light" w:hAnsi="Calibri Light"/>
                  <w:sz w:val="16"/>
                  <w:szCs w:val="16"/>
                </w:rPr>
                <w:delText>BS 8221-2:2000 Code of practice for cleaning and surface repair of buildings. Surface repair of natural stones, brick and terracotta</w:delText>
              </w:r>
            </w:del>
            <w:ins w:id="6200" w:author="Ashan Senel Asmone" w:date="2016-03-21T16:52:00Z">
              <w:r w:rsidR="00534DBC">
                <w:rPr>
                  <w:rFonts w:ascii="Calibri Light" w:hAnsi="Calibri Light"/>
                  <w:sz w:val="16"/>
                  <w:szCs w:val="16"/>
                </w:rPr>
                <w:t>BS 8221-2:2000 Code of practice for cleaning and surface repair of buildings. Surface repair of natural stones, brick and terracotta</w:t>
              </w:r>
            </w:ins>
          </w:p>
          <w:p w14:paraId="1D9C1C4D" w14:textId="77777777" w:rsidR="00C266E9" w:rsidRPr="00C266E9" w:rsidRDefault="00C266E9" w:rsidP="00C266E9">
            <w:pPr>
              <w:spacing w:after="120"/>
              <w:rPr>
                <w:rFonts w:ascii="Calibri Light" w:hAnsi="Calibri Light"/>
                <w:sz w:val="16"/>
                <w:szCs w:val="16"/>
              </w:rPr>
            </w:pPr>
          </w:p>
          <w:p w14:paraId="08F67F1B"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Mortar</w:t>
            </w:r>
          </w:p>
          <w:p w14:paraId="7376ED12" w14:textId="77777777" w:rsidR="00C266E9" w:rsidRPr="00C266E9" w:rsidRDefault="00C266E9" w:rsidP="00C266E9">
            <w:pPr>
              <w:spacing w:after="120"/>
              <w:rPr>
                <w:rFonts w:ascii="Calibri Light" w:hAnsi="Calibri Light"/>
                <w:sz w:val="16"/>
                <w:szCs w:val="16"/>
              </w:rPr>
            </w:pPr>
          </w:p>
          <w:p w14:paraId="3471C992" w14:textId="77777777" w:rsidR="00C266E9" w:rsidRPr="00C266E9" w:rsidRDefault="00C266E9" w:rsidP="00C266E9">
            <w:pPr>
              <w:spacing w:after="120"/>
              <w:rPr>
                <w:rFonts w:ascii="Calibri Light" w:hAnsi="Calibri Light"/>
                <w:sz w:val="16"/>
                <w:szCs w:val="16"/>
              </w:rPr>
            </w:pPr>
            <w:del w:id="6201" w:author="Ashan Senel Asmone" w:date="2016-03-21T16:53:00Z">
              <w:r w:rsidRPr="00C266E9" w:rsidDel="00534DBC">
                <w:rPr>
                  <w:rFonts w:ascii="Calibri Light" w:hAnsi="Calibri Light"/>
                  <w:sz w:val="16"/>
                  <w:szCs w:val="16"/>
                </w:rPr>
                <w:delText>BS EN 413-2:1995 Masonry cement. Test methods</w:delText>
              </w:r>
            </w:del>
            <w:ins w:id="6202" w:author="Ashan Senel Asmone" w:date="2016-03-21T16:53:00Z">
              <w:r w:rsidR="00534DBC">
                <w:rPr>
                  <w:rFonts w:ascii="Calibri Light" w:hAnsi="Calibri Light"/>
                  <w:sz w:val="16"/>
                  <w:szCs w:val="16"/>
                </w:rPr>
                <w:t>BS EN 413-2:2005 Masonry cement. Test methods</w:t>
              </w:r>
            </w:ins>
          </w:p>
          <w:p w14:paraId="0C4EAD99" w14:textId="77777777" w:rsidR="00C266E9" w:rsidRPr="00C266E9" w:rsidRDefault="00C266E9" w:rsidP="00C266E9">
            <w:pPr>
              <w:spacing w:after="120"/>
              <w:rPr>
                <w:rFonts w:ascii="Calibri Light" w:hAnsi="Calibri Light"/>
                <w:sz w:val="16"/>
                <w:szCs w:val="16"/>
              </w:rPr>
            </w:pPr>
          </w:p>
          <w:p w14:paraId="41668BF7" w14:textId="77777777" w:rsidR="00C266E9" w:rsidRPr="00C266E9" w:rsidRDefault="00C266E9" w:rsidP="00C266E9">
            <w:pPr>
              <w:spacing w:after="120"/>
              <w:rPr>
                <w:rFonts w:ascii="Calibri Light" w:hAnsi="Calibri Light"/>
                <w:sz w:val="16"/>
                <w:szCs w:val="16"/>
              </w:rPr>
            </w:pPr>
            <w:del w:id="6203" w:author="Ashan Senel Asmone" w:date="2016-03-21T16:45:00Z">
              <w:r w:rsidRPr="00C266E9" w:rsidDel="00534DBC">
                <w:rPr>
                  <w:rFonts w:ascii="Calibri Light" w:hAnsi="Calibri Light"/>
                  <w:sz w:val="16"/>
                  <w:szCs w:val="16"/>
                </w:rPr>
                <w:delText>BS EN 772-1:2000 Methods of test for masonry units. Determination of compressive strength</w:delText>
              </w:r>
            </w:del>
            <w:ins w:id="6204" w:author="Ashan Senel Asmone" w:date="2016-03-21T16:45:00Z">
              <w:r w:rsidR="00534DBC">
                <w:rPr>
                  <w:rFonts w:ascii="Calibri Light" w:hAnsi="Calibri Light"/>
                  <w:sz w:val="16"/>
                  <w:szCs w:val="16"/>
                </w:rPr>
                <w:t>BS EN 772-1:2011+A1:2015 Methods of test for masonry units. Determination of compressive strength</w:t>
              </w:r>
            </w:ins>
          </w:p>
          <w:p w14:paraId="16146437" w14:textId="77777777" w:rsidR="00C266E9" w:rsidRPr="00C266E9" w:rsidRDefault="00C266E9" w:rsidP="00C266E9">
            <w:pPr>
              <w:spacing w:after="120"/>
              <w:rPr>
                <w:rFonts w:ascii="Calibri Light" w:hAnsi="Calibri Light"/>
                <w:sz w:val="16"/>
                <w:szCs w:val="16"/>
              </w:rPr>
            </w:pPr>
          </w:p>
          <w:p w14:paraId="27555186" w14:textId="77777777" w:rsidR="00C266E9" w:rsidRPr="00C266E9" w:rsidRDefault="00C266E9" w:rsidP="00C266E9">
            <w:pPr>
              <w:spacing w:after="120"/>
              <w:rPr>
                <w:rFonts w:ascii="Calibri Light" w:hAnsi="Calibri Light"/>
                <w:sz w:val="16"/>
                <w:szCs w:val="16"/>
              </w:rPr>
            </w:pPr>
            <w:del w:id="6205" w:author="Ashan Senel Asmone" w:date="2016-03-21T16:48:00Z">
              <w:r w:rsidRPr="00C266E9" w:rsidDel="00534DBC">
                <w:rPr>
                  <w:rFonts w:ascii="Calibri Light" w:hAnsi="Calibri Light"/>
                  <w:sz w:val="16"/>
                  <w:szCs w:val="16"/>
                </w:rPr>
                <w:delText>BS EN 772-5:2001 Methods of test for masonry units. Determination of the active soluble salts content of clay masonry units</w:delText>
              </w:r>
            </w:del>
            <w:ins w:id="6206" w:author="Ashan Senel Asmone" w:date="2016-03-21T16:48:00Z">
              <w:r w:rsidR="00534DBC">
                <w:rPr>
                  <w:rFonts w:ascii="Calibri Light" w:hAnsi="Calibri Light"/>
                  <w:sz w:val="16"/>
                  <w:szCs w:val="16"/>
                </w:rPr>
                <w:t>BS EN 772-5:2016 Methods of test for masonry units. Determination of the active soluble salts content of clay masonry units</w:t>
              </w:r>
            </w:ins>
          </w:p>
          <w:p w14:paraId="0F25365C" w14:textId="77777777" w:rsidR="00C266E9" w:rsidRPr="00C266E9" w:rsidRDefault="00C266E9" w:rsidP="00C266E9">
            <w:pPr>
              <w:spacing w:after="120"/>
              <w:rPr>
                <w:rFonts w:ascii="Calibri Light" w:hAnsi="Calibri Light"/>
                <w:sz w:val="16"/>
                <w:szCs w:val="16"/>
              </w:rPr>
            </w:pPr>
          </w:p>
          <w:p w14:paraId="21A30F23" w14:textId="77777777" w:rsidR="00C266E9" w:rsidRPr="00C266E9" w:rsidRDefault="00C266E9" w:rsidP="00C266E9">
            <w:pPr>
              <w:spacing w:after="120"/>
              <w:rPr>
                <w:rFonts w:ascii="Calibri Light" w:hAnsi="Calibri Light"/>
                <w:sz w:val="16"/>
                <w:szCs w:val="16"/>
              </w:rPr>
            </w:pPr>
            <w:del w:id="6207" w:author="Ashan Senel Asmone" w:date="2016-03-21T16:54:00Z">
              <w:r w:rsidRPr="00C266E9" w:rsidDel="00534DBC">
                <w:rPr>
                  <w:rFonts w:ascii="Calibri Light" w:hAnsi="Calibri Light"/>
                  <w:sz w:val="16"/>
                  <w:szCs w:val="16"/>
                </w:rPr>
                <w:delText>BS EN 772-16:2000 Methods of test for masonry units. Determination of dimensions</w:delText>
              </w:r>
            </w:del>
            <w:ins w:id="6208" w:author="Ashan Senel Asmone" w:date="2016-03-21T16:54:00Z">
              <w:r w:rsidR="00534DBC">
                <w:rPr>
                  <w:rFonts w:ascii="Calibri Light" w:hAnsi="Calibri Light"/>
                  <w:sz w:val="16"/>
                  <w:szCs w:val="16"/>
                </w:rPr>
                <w:t>BS EN 772-16:2011 Methods of test for masonry units. Determination of dimensions</w:t>
              </w:r>
            </w:ins>
          </w:p>
          <w:p w14:paraId="07886F89" w14:textId="77777777" w:rsidR="00C266E9" w:rsidRPr="00C266E9" w:rsidRDefault="00C266E9" w:rsidP="00C266E9">
            <w:pPr>
              <w:spacing w:after="120"/>
              <w:rPr>
                <w:rFonts w:ascii="Calibri Light" w:hAnsi="Calibri Light"/>
                <w:sz w:val="16"/>
                <w:szCs w:val="16"/>
              </w:rPr>
            </w:pPr>
          </w:p>
          <w:p w14:paraId="182B88A1" w14:textId="77777777" w:rsidR="00C266E9" w:rsidRPr="00C266E9" w:rsidRDefault="00C266E9" w:rsidP="00C266E9">
            <w:pPr>
              <w:spacing w:after="120"/>
              <w:rPr>
                <w:rFonts w:ascii="Calibri Light" w:hAnsi="Calibri Light"/>
                <w:sz w:val="16"/>
                <w:szCs w:val="16"/>
              </w:rPr>
            </w:pPr>
            <w:del w:id="6209" w:author="Ashan Senel Asmone" w:date="2016-03-21T16:55:00Z">
              <w:r w:rsidRPr="00C266E9" w:rsidDel="00534DBC">
                <w:rPr>
                  <w:rFonts w:ascii="Calibri Light" w:hAnsi="Calibri Light"/>
                  <w:sz w:val="16"/>
                  <w:szCs w:val="16"/>
                </w:rPr>
                <w:delText>BS EN 998-2:2002 Specification for mortar for masonry. Masonry mortar</w:delText>
              </w:r>
            </w:del>
            <w:ins w:id="6210" w:author="Ashan Senel Asmone" w:date="2016-03-21T16:55:00Z">
              <w:r w:rsidR="00534DBC">
                <w:rPr>
                  <w:rFonts w:ascii="Calibri Light" w:hAnsi="Calibri Light"/>
                  <w:sz w:val="16"/>
                  <w:szCs w:val="16"/>
                </w:rPr>
                <w:t>BS EN 998-2:2010 Specification for mortar for masonry. Masonry mortar</w:t>
              </w:r>
            </w:ins>
          </w:p>
          <w:p w14:paraId="59254242" w14:textId="77777777" w:rsidR="00C266E9" w:rsidRPr="00C266E9" w:rsidRDefault="00C266E9" w:rsidP="00C266E9">
            <w:pPr>
              <w:spacing w:after="120"/>
              <w:rPr>
                <w:rFonts w:ascii="Calibri Light" w:hAnsi="Calibri Light"/>
                <w:sz w:val="16"/>
                <w:szCs w:val="16"/>
              </w:rPr>
            </w:pPr>
          </w:p>
          <w:p w14:paraId="056BB98B" w14:textId="77777777" w:rsidR="00C266E9" w:rsidRPr="00C266E9" w:rsidRDefault="00C266E9" w:rsidP="00C266E9">
            <w:pPr>
              <w:spacing w:after="120"/>
              <w:rPr>
                <w:rFonts w:ascii="Calibri Light" w:hAnsi="Calibri Light"/>
                <w:sz w:val="16"/>
                <w:szCs w:val="16"/>
              </w:rPr>
            </w:pPr>
            <w:del w:id="6211" w:author="Ashan Senel Asmone" w:date="2016-03-21T16:56:00Z">
              <w:r w:rsidRPr="00C266E9" w:rsidDel="00534DBC">
                <w:rPr>
                  <w:rFonts w:ascii="Calibri Light" w:hAnsi="Calibri Light"/>
                  <w:sz w:val="16"/>
                  <w:szCs w:val="16"/>
                </w:rPr>
                <w:delText>BS EN 1015-1:1999 Methods of test for mortar for masonry. Determination of particle size distribution (by sieve analysis)</w:delText>
              </w:r>
            </w:del>
            <w:ins w:id="6212" w:author="Ashan Senel Asmone" w:date="2016-03-21T16:56:00Z">
              <w:r w:rsidR="00534DBC">
                <w:rPr>
                  <w:rFonts w:ascii="Calibri Light" w:hAnsi="Calibri Light"/>
                  <w:sz w:val="16"/>
                  <w:szCs w:val="16"/>
                </w:rPr>
                <w:t>BS EN 1015-1:1999 Methods of test for mortar for masonry. Determination of particle size distribution (by sieve analysis)</w:t>
              </w:r>
            </w:ins>
          </w:p>
          <w:p w14:paraId="10B9BBA0" w14:textId="77777777" w:rsidR="00C266E9" w:rsidRPr="00C266E9" w:rsidRDefault="00C266E9" w:rsidP="00C266E9">
            <w:pPr>
              <w:spacing w:after="120"/>
              <w:rPr>
                <w:rFonts w:ascii="Calibri Light" w:hAnsi="Calibri Light"/>
                <w:sz w:val="16"/>
                <w:szCs w:val="16"/>
              </w:rPr>
            </w:pPr>
          </w:p>
          <w:p w14:paraId="405FB075" w14:textId="77777777" w:rsidR="00C266E9" w:rsidRPr="00C266E9" w:rsidRDefault="00C266E9" w:rsidP="00C266E9">
            <w:pPr>
              <w:spacing w:after="120"/>
              <w:rPr>
                <w:rFonts w:ascii="Calibri Light" w:hAnsi="Calibri Light"/>
                <w:sz w:val="16"/>
                <w:szCs w:val="16"/>
              </w:rPr>
            </w:pPr>
            <w:del w:id="6213" w:author="Ashan Senel Asmone" w:date="2016-03-21T16:56:00Z">
              <w:r w:rsidRPr="00C266E9" w:rsidDel="00534DBC">
                <w:rPr>
                  <w:rFonts w:ascii="Calibri Light" w:hAnsi="Calibri Light"/>
                  <w:sz w:val="16"/>
                  <w:szCs w:val="16"/>
                </w:rPr>
                <w:delText>BS EN 1015-2:1999 Methods of test for mortar for masonry. Bulk sampling of mortars and preparation of test mortars</w:delText>
              </w:r>
            </w:del>
            <w:ins w:id="6214" w:author="Ashan Senel Asmone" w:date="2016-03-21T16:56:00Z">
              <w:r w:rsidR="00534DBC">
                <w:rPr>
                  <w:rFonts w:ascii="Calibri Light" w:hAnsi="Calibri Light"/>
                  <w:sz w:val="16"/>
                  <w:szCs w:val="16"/>
                </w:rPr>
                <w:t>BS EN 1015-2:1999 Methods of test for mortar for masonry. Bulk sampling of mortars and preparation of test mortars</w:t>
              </w:r>
            </w:ins>
          </w:p>
          <w:p w14:paraId="32014F59" w14:textId="77777777" w:rsidR="00C266E9" w:rsidRPr="00C266E9" w:rsidRDefault="00C266E9" w:rsidP="00C266E9">
            <w:pPr>
              <w:spacing w:after="120"/>
              <w:rPr>
                <w:rFonts w:ascii="Calibri Light" w:hAnsi="Calibri Light"/>
                <w:sz w:val="16"/>
                <w:szCs w:val="16"/>
              </w:rPr>
            </w:pPr>
          </w:p>
          <w:p w14:paraId="774DD0D0" w14:textId="77777777" w:rsidR="00C266E9" w:rsidRPr="00C266E9" w:rsidRDefault="00C266E9" w:rsidP="00C266E9">
            <w:pPr>
              <w:spacing w:after="120"/>
              <w:rPr>
                <w:rFonts w:ascii="Calibri Light" w:hAnsi="Calibri Light"/>
                <w:sz w:val="16"/>
                <w:szCs w:val="16"/>
              </w:rPr>
            </w:pPr>
            <w:del w:id="6215" w:author="Ashan Senel Asmone" w:date="2016-03-21T16:57:00Z">
              <w:r w:rsidRPr="00C266E9" w:rsidDel="00534DBC">
                <w:rPr>
                  <w:rFonts w:ascii="Calibri Light" w:hAnsi="Calibri Light"/>
                  <w:sz w:val="16"/>
                  <w:szCs w:val="16"/>
                </w:rPr>
                <w:delText>BS EN 1015-3:1999 Methods of test for mortar for masonry. Determination of consistence of fresh mortar (by flow table)</w:delText>
              </w:r>
            </w:del>
            <w:ins w:id="6216" w:author="Ashan Senel Asmone" w:date="2016-03-21T16:57:00Z">
              <w:r w:rsidR="00534DBC">
                <w:rPr>
                  <w:rFonts w:ascii="Calibri Light" w:hAnsi="Calibri Light"/>
                  <w:sz w:val="16"/>
                  <w:szCs w:val="16"/>
                </w:rPr>
                <w:t>BS EN 1015-3:1999 Methods of test for mortar for masonry. Determination of consistence of fresh mortar (by flow table)</w:t>
              </w:r>
            </w:ins>
          </w:p>
          <w:p w14:paraId="7F50A056" w14:textId="77777777" w:rsidR="00C266E9" w:rsidRPr="00C266E9" w:rsidRDefault="00C266E9" w:rsidP="00C266E9">
            <w:pPr>
              <w:spacing w:after="120"/>
              <w:rPr>
                <w:rFonts w:ascii="Calibri Light" w:hAnsi="Calibri Light"/>
                <w:sz w:val="16"/>
                <w:szCs w:val="16"/>
              </w:rPr>
            </w:pPr>
          </w:p>
          <w:p w14:paraId="53240F48" w14:textId="77777777" w:rsidR="00C266E9" w:rsidRPr="00C266E9" w:rsidRDefault="00C266E9" w:rsidP="00C266E9">
            <w:pPr>
              <w:spacing w:after="120"/>
              <w:rPr>
                <w:rFonts w:ascii="Calibri Light" w:hAnsi="Calibri Light"/>
                <w:sz w:val="16"/>
                <w:szCs w:val="16"/>
              </w:rPr>
            </w:pPr>
            <w:del w:id="6217" w:author="Ashan Senel Asmone" w:date="2016-03-21T16:57:00Z">
              <w:r w:rsidRPr="00C266E9" w:rsidDel="00534DBC">
                <w:rPr>
                  <w:rFonts w:ascii="Calibri Light" w:hAnsi="Calibri Light"/>
                  <w:sz w:val="16"/>
                  <w:szCs w:val="16"/>
                </w:rPr>
                <w:delText>BS EN 1015-4:1999 Methods of test for mortar for masonry. Determination of consistence of fresh mortar (by plunger penetration)</w:delText>
              </w:r>
            </w:del>
            <w:ins w:id="6218" w:author="Ashan Senel Asmone" w:date="2016-03-21T16:57:00Z">
              <w:r w:rsidR="00534DBC">
                <w:rPr>
                  <w:rFonts w:ascii="Calibri Light" w:hAnsi="Calibri Light"/>
                  <w:sz w:val="16"/>
                  <w:szCs w:val="16"/>
                </w:rPr>
                <w:t>BS EN 1015-4:1999 Methods of test for mortar for masonry. Determination of consistence of fresh mortar (by plunger penetration)</w:t>
              </w:r>
            </w:ins>
          </w:p>
          <w:p w14:paraId="296B29BB" w14:textId="77777777" w:rsidR="00C266E9" w:rsidRPr="00C266E9" w:rsidRDefault="00C266E9" w:rsidP="00C266E9">
            <w:pPr>
              <w:spacing w:after="120"/>
              <w:rPr>
                <w:rFonts w:ascii="Calibri Light" w:hAnsi="Calibri Light"/>
                <w:sz w:val="16"/>
                <w:szCs w:val="16"/>
              </w:rPr>
            </w:pPr>
          </w:p>
          <w:p w14:paraId="0F2CA5FB" w14:textId="77777777" w:rsidR="00C266E9" w:rsidRPr="00C266E9" w:rsidRDefault="00C266E9" w:rsidP="00C266E9">
            <w:pPr>
              <w:spacing w:after="120"/>
              <w:rPr>
                <w:rFonts w:ascii="Calibri Light" w:hAnsi="Calibri Light"/>
                <w:sz w:val="16"/>
                <w:szCs w:val="16"/>
              </w:rPr>
            </w:pPr>
            <w:del w:id="6219" w:author="Ashan Senel Asmone" w:date="2016-03-21T16:58:00Z">
              <w:r w:rsidRPr="00C266E9" w:rsidDel="00534DBC">
                <w:rPr>
                  <w:rFonts w:ascii="Calibri Light" w:hAnsi="Calibri Light"/>
                  <w:sz w:val="16"/>
                  <w:szCs w:val="16"/>
                </w:rPr>
                <w:delText>BS EN 1015-6:1999 Methods of test for mortar for masonry. Determination of bulk density of fresh mortar</w:delText>
              </w:r>
            </w:del>
            <w:ins w:id="6220" w:author="Ashan Senel Asmone" w:date="2016-03-21T16:58:00Z">
              <w:r w:rsidR="00534DBC">
                <w:rPr>
                  <w:rFonts w:ascii="Calibri Light" w:hAnsi="Calibri Light"/>
                  <w:sz w:val="16"/>
                  <w:szCs w:val="16"/>
                </w:rPr>
                <w:t>BS EN 1015-6:1999 Methods of test for mortar for masonry. Determination of bulk density of fresh mortar</w:t>
              </w:r>
            </w:ins>
          </w:p>
          <w:p w14:paraId="3EE846C1" w14:textId="77777777" w:rsidR="00C266E9" w:rsidRPr="00C266E9" w:rsidRDefault="00C266E9" w:rsidP="00C266E9">
            <w:pPr>
              <w:spacing w:after="120"/>
              <w:rPr>
                <w:rFonts w:ascii="Calibri Light" w:hAnsi="Calibri Light"/>
                <w:sz w:val="16"/>
                <w:szCs w:val="16"/>
              </w:rPr>
            </w:pPr>
          </w:p>
          <w:p w14:paraId="6FEF3945" w14:textId="77777777" w:rsidR="00C266E9" w:rsidRPr="00C266E9" w:rsidRDefault="00C266E9" w:rsidP="00C266E9">
            <w:pPr>
              <w:spacing w:after="120"/>
              <w:rPr>
                <w:rFonts w:ascii="Calibri Light" w:hAnsi="Calibri Light"/>
                <w:sz w:val="16"/>
                <w:szCs w:val="16"/>
              </w:rPr>
            </w:pPr>
            <w:del w:id="6221" w:author="Ashan Senel Asmone" w:date="2016-03-21T16:59:00Z">
              <w:r w:rsidRPr="00C266E9" w:rsidDel="00785E22">
                <w:rPr>
                  <w:rFonts w:ascii="Calibri Light" w:hAnsi="Calibri Light"/>
                  <w:sz w:val="16"/>
                  <w:szCs w:val="16"/>
                </w:rPr>
                <w:delText>BS EN 1015-7:1999 Methods of test for mortar for masonry. Determination of air content of fresh mortar</w:delText>
              </w:r>
            </w:del>
            <w:ins w:id="6222" w:author="Ashan Senel Asmone" w:date="2016-03-21T16:59:00Z">
              <w:r w:rsidR="00785E22">
                <w:rPr>
                  <w:rFonts w:ascii="Calibri Light" w:hAnsi="Calibri Light"/>
                  <w:sz w:val="16"/>
                  <w:szCs w:val="16"/>
                </w:rPr>
                <w:t>BS EN 1015-7:1999 Methods of test for mortar for masonry. Determination of air content of fresh mortar</w:t>
              </w:r>
            </w:ins>
          </w:p>
          <w:p w14:paraId="47750021" w14:textId="77777777" w:rsidR="00C266E9" w:rsidRPr="00C266E9" w:rsidRDefault="00C266E9" w:rsidP="00C266E9">
            <w:pPr>
              <w:spacing w:after="120"/>
              <w:rPr>
                <w:rFonts w:ascii="Calibri Light" w:hAnsi="Calibri Light"/>
                <w:sz w:val="16"/>
                <w:szCs w:val="16"/>
              </w:rPr>
            </w:pPr>
          </w:p>
          <w:p w14:paraId="6E92D9C3" w14:textId="77777777" w:rsidR="00C266E9" w:rsidRPr="00C266E9" w:rsidRDefault="00C266E9" w:rsidP="00C266E9">
            <w:pPr>
              <w:spacing w:after="120"/>
              <w:rPr>
                <w:rFonts w:ascii="Calibri Light" w:hAnsi="Calibri Light"/>
                <w:sz w:val="16"/>
                <w:szCs w:val="16"/>
              </w:rPr>
            </w:pPr>
            <w:del w:id="6223" w:author="Ashan Senel Asmone" w:date="2016-03-21T16:59:00Z">
              <w:r w:rsidRPr="00C266E9" w:rsidDel="00785E22">
                <w:rPr>
                  <w:rFonts w:ascii="Calibri Light" w:hAnsi="Calibri Light"/>
                  <w:sz w:val="16"/>
                  <w:szCs w:val="16"/>
                </w:rPr>
                <w:delText>BS EN 1015-9:1999 Methods of test for mortar for masonry. Determination of workable life and correction time of fresh mortar</w:delText>
              </w:r>
            </w:del>
            <w:ins w:id="6224" w:author="Ashan Senel Asmone" w:date="2016-03-21T16:59:00Z">
              <w:r w:rsidR="00785E22">
                <w:rPr>
                  <w:rFonts w:ascii="Calibri Light" w:hAnsi="Calibri Light"/>
                  <w:sz w:val="16"/>
                  <w:szCs w:val="16"/>
                </w:rPr>
                <w:t>BS EN 1015-9:1999 Methods of test for mortar for masonry. Determination of workable life and correction time of fresh mortar</w:t>
              </w:r>
            </w:ins>
          </w:p>
          <w:p w14:paraId="12B8FDA3" w14:textId="77777777" w:rsidR="00C266E9" w:rsidRPr="00C266E9" w:rsidRDefault="00C266E9" w:rsidP="00C266E9">
            <w:pPr>
              <w:spacing w:after="120"/>
              <w:rPr>
                <w:rFonts w:ascii="Calibri Light" w:hAnsi="Calibri Light"/>
                <w:sz w:val="16"/>
                <w:szCs w:val="16"/>
              </w:rPr>
            </w:pPr>
          </w:p>
          <w:p w14:paraId="5DE709FD" w14:textId="77777777" w:rsidR="00C266E9" w:rsidRPr="00C266E9" w:rsidRDefault="00C266E9" w:rsidP="00C266E9">
            <w:pPr>
              <w:spacing w:after="120"/>
              <w:rPr>
                <w:rFonts w:ascii="Calibri Light" w:hAnsi="Calibri Light"/>
                <w:sz w:val="16"/>
                <w:szCs w:val="16"/>
              </w:rPr>
            </w:pPr>
            <w:del w:id="6225" w:author="Ashan Senel Asmone" w:date="2016-03-21T17:00:00Z">
              <w:r w:rsidRPr="00C266E9" w:rsidDel="00785E22">
                <w:rPr>
                  <w:rFonts w:ascii="Calibri Light" w:hAnsi="Calibri Light"/>
                  <w:sz w:val="16"/>
                  <w:szCs w:val="16"/>
                </w:rPr>
                <w:delText>BS EN 1015-10:1999 Methods of test for mortar for masonry. Determination of dry bulk density of hardened mortar</w:delText>
              </w:r>
            </w:del>
            <w:ins w:id="6226" w:author="Ashan Senel Asmone" w:date="2016-03-21T17:00:00Z">
              <w:r w:rsidR="00785E22">
                <w:rPr>
                  <w:rFonts w:ascii="Calibri Light" w:hAnsi="Calibri Light"/>
                  <w:sz w:val="16"/>
                  <w:szCs w:val="16"/>
                </w:rPr>
                <w:t>BS EN 1015-10:1999 Methods of test for mortar for masonry. Determination of dry bulk density of hardened mortar</w:t>
              </w:r>
            </w:ins>
          </w:p>
          <w:p w14:paraId="03771C76" w14:textId="77777777" w:rsidR="00C266E9" w:rsidRPr="00C266E9" w:rsidRDefault="00C266E9" w:rsidP="00C266E9">
            <w:pPr>
              <w:spacing w:after="120"/>
              <w:rPr>
                <w:rFonts w:ascii="Calibri Light" w:hAnsi="Calibri Light"/>
                <w:sz w:val="16"/>
                <w:szCs w:val="16"/>
              </w:rPr>
            </w:pPr>
          </w:p>
          <w:p w14:paraId="0B8B7D6A" w14:textId="77777777" w:rsidR="00C266E9" w:rsidRPr="00C266E9" w:rsidRDefault="00C266E9" w:rsidP="00C266E9">
            <w:pPr>
              <w:spacing w:after="120"/>
              <w:rPr>
                <w:rFonts w:ascii="Calibri Light" w:hAnsi="Calibri Light"/>
                <w:sz w:val="16"/>
                <w:szCs w:val="16"/>
              </w:rPr>
            </w:pPr>
            <w:del w:id="6227" w:author="Ashan Senel Asmone" w:date="2016-03-21T17:00:00Z">
              <w:r w:rsidRPr="00C266E9" w:rsidDel="00785E22">
                <w:rPr>
                  <w:rFonts w:ascii="Calibri Light" w:hAnsi="Calibri Light"/>
                  <w:sz w:val="16"/>
                  <w:szCs w:val="16"/>
                </w:rPr>
                <w:delText>BS EN 1015-11:1999 Methods of test for mortar for masonry. Determination of flexural and compressive strength of hardened mortar</w:delText>
              </w:r>
            </w:del>
            <w:ins w:id="6228" w:author="Ashan Senel Asmone" w:date="2016-03-21T17:00:00Z">
              <w:r w:rsidR="00785E22">
                <w:rPr>
                  <w:rFonts w:ascii="Calibri Light" w:hAnsi="Calibri Light"/>
                  <w:sz w:val="16"/>
                  <w:szCs w:val="16"/>
                </w:rPr>
                <w:t>BS EN 1015-11:1999 Methods of test for mortar for masonry. Determination of flexural and compressive strength of hardened mortar</w:t>
              </w:r>
            </w:ins>
          </w:p>
          <w:p w14:paraId="0156F4DF" w14:textId="77777777" w:rsidR="00C266E9" w:rsidRPr="00C266E9" w:rsidRDefault="00C266E9" w:rsidP="00C266E9">
            <w:pPr>
              <w:spacing w:after="120"/>
              <w:rPr>
                <w:rFonts w:ascii="Calibri Light" w:hAnsi="Calibri Light"/>
                <w:sz w:val="16"/>
                <w:szCs w:val="16"/>
              </w:rPr>
            </w:pPr>
          </w:p>
          <w:p w14:paraId="7FFCCCAD" w14:textId="77777777" w:rsidR="00C266E9" w:rsidRPr="00C266E9" w:rsidRDefault="00C266E9" w:rsidP="00C266E9">
            <w:pPr>
              <w:spacing w:after="120"/>
              <w:rPr>
                <w:rFonts w:ascii="Calibri Light" w:hAnsi="Calibri Light"/>
                <w:sz w:val="16"/>
                <w:szCs w:val="16"/>
              </w:rPr>
            </w:pPr>
            <w:del w:id="6229" w:author="Ashan Senel Asmone" w:date="2016-03-21T17:01:00Z">
              <w:r w:rsidRPr="00C266E9" w:rsidDel="00785E22">
                <w:rPr>
                  <w:rFonts w:ascii="Calibri Light" w:hAnsi="Calibri Light"/>
                  <w:sz w:val="16"/>
                  <w:szCs w:val="16"/>
                </w:rPr>
                <w:delText>BS EN 1015-12:2000 Methods of test for mortar for masonry. Determination of adhesive strength of hardened rendering and plastering mortars on substrates</w:delText>
              </w:r>
            </w:del>
            <w:ins w:id="6230" w:author="Ashan Senel Asmone" w:date="2016-03-21T17:01:00Z">
              <w:r w:rsidR="00785E22">
                <w:rPr>
                  <w:rFonts w:ascii="Calibri Light" w:hAnsi="Calibri Light"/>
                  <w:sz w:val="16"/>
                  <w:szCs w:val="16"/>
                </w:rPr>
                <w:t>BS EN 1015-12:2000 Methods of test for mortar for masonry. Determination of adhesive strength of hardened rendering and plastering mortars on substrates</w:t>
              </w:r>
            </w:ins>
          </w:p>
          <w:p w14:paraId="2044F57F" w14:textId="77777777" w:rsidR="00C266E9" w:rsidRPr="00C266E9" w:rsidRDefault="00C266E9" w:rsidP="00C266E9">
            <w:pPr>
              <w:spacing w:after="120"/>
              <w:rPr>
                <w:rFonts w:ascii="Calibri Light" w:hAnsi="Calibri Light"/>
                <w:sz w:val="16"/>
                <w:szCs w:val="16"/>
              </w:rPr>
            </w:pPr>
          </w:p>
          <w:p w14:paraId="108AD6B1" w14:textId="77777777" w:rsidR="00C266E9" w:rsidRPr="00C266E9" w:rsidRDefault="00C266E9" w:rsidP="00C266E9">
            <w:pPr>
              <w:spacing w:after="120"/>
              <w:rPr>
                <w:rFonts w:ascii="Calibri Light" w:hAnsi="Calibri Light"/>
                <w:sz w:val="16"/>
                <w:szCs w:val="16"/>
              </w:rPr>
            </w:pPr>
            <w:del w:id="6231" w:author="Ashan Senel Asmone" w:date="2016-03-21T17:01:00Z">
              <w:r w:rsidRPr="00C266E9" w:rsidDel="00785E22">
                <w:rPr>
                  <w:rFonts w:ascii="Calibri Light" w:hAnsi="Calibri Light"/>
                  <w:sz w:val="16"/>
                  <w:szCs w:val="16"/>
                </w:rPr>
                <w:delText>BS EN 1015-17:2000 Methods of test for mortar for masonry. Determination of water-soluble chloride content of fresh mortars</w:delText>
              </w:r>
            </w:del>
            <w:ins w:id="6232" w:author="Ashan Senel Asmone" w:date="2016-03-21T17:01:00Z">
              <w:r w:rsidR="00785E22">
                <w:rPr>
                  <w:rFonts w:ascii="Calibri Light" w:hAnsi="Calibri Light"/>
                  <w:sz w:val="16"/>
                  <w:szCs w:val="16"/>
                </w:rPr>
                <w:t>BS EN 1015-17:2000 Methods of test for mortar for masonry. Determination of water-soluble chloride content of fresh mortars</w:t>
              </w:r>
            </w:ins>
          </w:p>
          <w:p w14:paraId="395AF7B4" w14:textId="77777777" w:rsidR="00C266E9" w:rsidRPr="00C266E9" w:rsidRDefault="00C266E9" w:rsidP="00C266E9">
            <w:pPr>
              <w:spacing w:after="120"/>
              <w:rPr>
                <w:rFonts w:ascii="Calibri Light" w:hAnsi="Calibri Light"/>
                <w:sz w:val="16"/>
                <w:szCs w:val="16"/>
              </w:rPr>
            </w:pPr>
          </w:p>
          <w:p w14:paraId="71DD7F17" w14:textId="77777777" w:rsidR="00C266E9" w:rsidRPr="00C266E9" w:rsidRDefault="00C266E9" w:rsidP="00C266E9">
            <w:pPr>
              <w:spacing w:after="120"/>
              <w:rPr>
                <w:rFonts w:ascii="Calibri Light" w:hAnsi="Calibri Light"/>
                <w:sz w:val="16"/>
                <w:szCs w:val="16"/>
              </w:rPr>
            </w:pPr>
            <w:del w:id="6233" w:author="Ashan Senel Asmone" w:date="2016-03-21T17:04:00Z">
              <w:r w:rsidRPr="00C266E9" w:rsidDel="00785E22">
                <w:rPr>
                  <w:rFonts w:ascii="Calibri Light" w:hAnsi="Calibri Light"/>
                  <w:sz w:val="16"/>
                  <w:szCs w:val="16"/>
                </w:rPr>
                <w:delText>BS EN 1052-1:1999 Methods of test for masonry. Determination of compressive strength</w:delText>
              </w:r>
            </w:del>
            <w:ins w:id="6234" w:author="Ashan Senel Asmone" w:date="2016-03-21T17:04:00Z">
              <w:r w:rsidR="00785E22">
                <w:rPr>
                  <w:rFonts w:ascii="Calibri Light" w:hAnsi="Calibri Light"/>
                  <w:sz w:val="16"/>
                  <w:szCs w:val="16"/>
                </w:rPr>
                <w:t>BS EN 1052-1:1999 Methods of test for masonry. Determination of compressive strength</w:t>
              </w:r>
            </w:ins>
          </w:p>
          <w:p w14:paraId="5961993A" w14:textId="77777777" w:rsidR="00C266E9" w:rsidRPr="00C266E9" w:rsidRDefault="00C266E9" w:rsidP="00C266E9">
            <w:pPr>
              <w:spacing w:after="120"/>
              <w:rPr>
                <w:rFonts w:ascii="Calibri Light" w:hAnsi="Calibri Light"/>
                <w:sz w:val="16"/>
                <w:szCs w:val="16"/>
              </w:rPr>
            </w:pPr>
          </w:p>
          <w:p w14:paraId="10403A4A" w14:textId="77777777" w:rsidR="00C266E9" w:rsidRPr="00C266E9" w:rsidRDefault="00C266E9" w:rsidP="00C266E9">
            <w:pPr>
              <w:spacing w:after="120"/>
              <w:rPr>
                <w:rFonts w:ascii="Calibri Light" w:hAnsi="Calibri Light"/>
                <w:sz w:val="16"/>
                <w:szCs w:val="16"/>
              </w:rPr>
            </w:pPr>
            <w:del w:id="6235" w:author="Ashan Senel Asmone" w:date="2016-03-21T17:06:00Z">
              <w:r w:rsidRPr="00C266E9" w:rsidDel="00785E22">
                <w:rPr>
                  <w:rFonts w:ascii="Calibri Light" w:hAnsi="Calibri Light"/>
                  <w:sz w:val="16"/>
                  <w:szCs w:val="16"/>
                </w:rPr>
                <w:delText>BS EN 1052-2:1999 Methods of test for masonry. Determination of flexural strength</w:delText>
              </w:r>
            </w:del>
            <w:ins w:id="6236" w:author="Ashan Senel Asmone" w:date="2016-03-21T17:06:00Z">
              <w:r w:rsidR="00785E22">
                <w:rPr>
                  <w:rFonts w:ascii="Calibri Light" w:hAnsi="Calibri Light"/>
                  <w:sz w:val="16"/>
                  <w:szCs w:val="16"/>
                </w:rPr>
                <w:t>BS EN 1052-2:2016 Methods of test for masonry. Determination of flexural strength</w:t>
              </w:r>
            </w:ins>
          </w:p>
          <w:p w14:paraId="0B08D1CC" w14:textId="77777777" w:rsidR="00C266E9" w:rsidRPr="00C266E9" w:rsidRDefault="00C266E9" w:rsidP="00C266E9">
            <w:pPr>
              <w:spacing w:after="120"/>
              <w:rPr>
                <w:rFonts w:ascii="Calibri Light" w:hAnsi="Calibri Light"/>
                <w:sz w:val="16"/>
                <w:szCs w:val="16"/>
              </w:rPr>
            </w:pPr>
          </w:p>
          <w:p w14:paraId="6C653954" w14:textId="77777777" w:rsidR="00C266E9" w:rsidRPr="00C266E9" w:rsidRDefault="00C266E9" w:rsidP="00C266E9">
            <w:pPr>
              <w:spacing w:after="120"/>
              <w:rPr>
                <w:rFonts w:ascii="Calibri Light" w:hAnsi="Calibri Light"/>
                <w:sz w:val="16"/>
                <w:szCs w:val="16"/>
              </w:rPr>
            </w:pPr>
            <w:del w:id="6237" w:author="Ashan Senel Asmone" w:date="2016-03-21T17:09:00Z">
              <w:r w:rsidRPr="00C266E9" w:rsidDel="00785E22">
                <w:rPr>
                  <w:rFonts w:ascii="Calibri Light" w:hAnsi="Calibri Light"/>
                  <w:sz w:val="16"/>
                  <w:szCs w:val="16"/>
                </w:rPr>
                <w:delText>BS EN 13139:2002 Aggregates for mortar</w:delText>
              </w:r>
            </w:del>
            <w:ins w:id="6238" w:author="Ashan Senel Asmone" w:date="2016-03-21T17:09:00Z">
              <w:r w:rsidR="00785E22">
                <w:rPr>
                  <w:rFonts w:ascii="Calibri Light" w:hAnsi="Calibri Light"/>
                  <w:sz w:val="16"/>
                  <w:szCs w:val="16"/>
                </w:rPr>
                <w:t>BS EN 13139:2002 Aggregates for mortar</w:t>
              </w:r>
            </w:ins>
          </w:p>
          <w:p w14:paraId="02552A87" w14:textId="77777777" w:rsidR="00C266E9" w:rsidRPr="00C266E9" w:rsidRDefault="00C266E9" w:rsidP="00C266E9">
            <w:pPr>
              <w:spacing w:after="120"/>
              <w:rPr>
                <w:rFonts w:ascii="Calibri Light" w:hAnsi="Calibri Light"/>
                <w:sz w:val="16"/>
                <w:szCs w:val="16"/>
              </w:rPr>
            </w:pPr>
          </w:p>
          <w:p w14:paraId="184D3CCF" w14:textId="77777777" w:rsidR="00C266E9" w:rsidRPr="00C266E9" w:rsidRDefault="00C266E9" w:rsidP="00C266E9">
            <w:pPr>
              <w:spacing w:after="120"/>
              <w:rPr>
                <w:rFonts w:ascii="Calibri Light" w:hAnsi="Calibri Light"/>
                <w:sz w:val="16"/>
                <w:szCs w:val="16"/>
              </w:rPr>
            </w:pPr>
            <w:del w:id="6239" w:author="Ashan Senel Asmone" w:date="2016-03-21T17:11:00Z">
              <w:r w:rsidRPr="00C266E9" w:rsidDel="00785E22">
                <w:rPr>
                  <w:rFonts w:ascii="Calibri Light" w:hAnsi="Calibri Light"/>
                  <w:sz w:val="16"/>
                  <w:szCs w:val="16"/>
                </w:rPr>
                <w:delText>BS 1199 and 1200:1976 Specifications for building sands from natural sources</w:delText>
              </w:r>
            </w:del>
            <w:ins w:id="6240" w:author="Ashan Senel Asmone" w:date="2016-03-21T17:11:00Z">
              <w:r w:rsidR="00785E22">
                <w:rPr>
                  <w:rFonts w:ascii="Calibri Light" w:hAnsi="Calibri Light"/>
                  <w:sz w:val="16"/>
                  <w:szCs w:val="16"/>
                </w:rPr>
                <w:t>BS EN 13139:2002 Aggregates for mortar</w:t>
              </w:r>
            </w:ins>
          </w:p>
          <w:p w14:paraId="66229AC7" w14:textId="77777777" w:rsidR="00C266E9" w:rsidRPr="00C266E9" w:rsidRDefault="00C266E9" w:rsidP="00C266E9">
            <w:pPr>
              <w:spacing w:after="120"/>
              <w:rPr>
                <w:rFonts w:ascii="Calibri Light" w:hAnsi="Calibri Light"/>
                <w:sz w:val="16"/>
                <w:szCs w:val="16"/>
              </w:rPr>
            </w:pPr>
          </w:p>
          <w:p w14:paraId="5898C35F" w14:textId="77777777" w:rsidR="00C266E9" w:rsidRPr="00C266E9" w:rsidRDefault="00C266E9" w:rsidP="00C266E9">
            <w:pPr>
              <w:spacing w:after="120"/>
              <w:rPr>
                <w:rFonts w:ascii="Calibri Light" w:hAnsi="Calibri Light"/>
                <w:sz w:val="16"/>
                <w:szCs w:val="16"/>
              </w:rPr>
            </w:pPr>
            <w:del w:id="6241" w:author="Ashan Senel Asmone" w:date="2016-03-21T17:12:00Z">
              <w:r w:rsidRPr="00C266E9" w:rsidDel="00785E22">
                <w:rPr>
                  <w:rFonts w:ascii="Calibri Light" w:hAnsi="Calibri Light"/>
                  <w:sz w:val="16"/>
                  <w:szCs w:val="16"/>
                </w:rPr>
                <w:delText>BS 1243:1978 Specification for metal ties for cavity wall construction</w:delText>
              </w:r>
            </w:del>
            <w:ins w:id="6242" w:author="Ashan Senel Asmone" w:date="2016-03-21T17:12:00Z">
              <w:r w:rsidR="00785E22">
                <w:rPr>
                  <w:rFonts w:ascii="Calibri Light" w:hAnsi="Calibri Light"/>
                  <w:sz w:val="16"/>
                  <w:szCs w:val="16"/>
                </w:rPr>
                <w:t>BS EN 845-1:2013 Specification for ancillary components for masonry. Wall ties, tension straps, hangers and brackets</w:t>
              </w:r>
            </w:ins>
          </w:p>
          <w:p w14:paraId="778BEFBF" w14:textId="77777777" w:rsidR="00C266E9" w:rsidRPr="00C266E9" w:rsidRDefault="00C266E9" w:rsidP="00C266E9">
            <w:pPr>
              <w:spacing w:after="120"/>
              <w:rPr>
                <w:rFonts w:ascii="Calibri Light" w:hAnsi="Calibri Light"/>
                <w:sz w:val="16"/>
                <w:szCs w:val="16"/>
              </w:rPr>
            </w:pPr>
          </w:p>
          <w:p w14:paraId="4E79633A" w14:textId="77777777" w:rsidR="00C266E9" w:rsidRPr="00C266E9" w:rsidRDefault="00C266E9" w:rsidP="00C266E9">
            <w:pPr>
              <w:spacing w:after="120"/>
              <w:rPr>
                <w:rFonts w:ascii="Calibri Light" w:hAnsi="Calibri Light"/>
                <w:sz w:val="16"/>
                <w:szCs w:val="16"/>
              </w:rPr>
            </w:pPr>
            <w:del w:id="6243" w:author="Ashan Senel Asmone" w:date="2016-03-21T17:14:00Z">
              <w:r w:rsidRPr="00C266E9" w:rsidDel="00785E22">
                <w:rPr>
                  <w:rFonts w:ascii="Calibri Light" w:hAnsi="Calibri Light"/>
                  <w:sz w:val="16"/>
                  <w:szCs w:val="16"/>
                </w:rPr>
                <w:delText>BS 3797:1990 Specification for lightweight aggregates for masonry units and structural concrete</w:delText>
              </w:r>
            </w:del>
            <w:ins w:id="6244" w:author="Ashan Senel Asmone" w:date="2016-03-21T17:14:00Z">
              <w:r w:rsidR="00785E22">
                <w:rPr>
                  <w:rFonts w:ascii="Calibri Light" w:hAnsi="Calibri Light"/>
                  <w:sz w:val="16"/>
                  <w:szCs w:val="16"/>
                </w:rPr>
                <w:t>BS EN 13055-1:2002 Lightweight aggregates. Lightweight aggregates for concrete, mortar and grout</w:t>
              </w:r>
            </w:ins>
          </w:p>
          <w:p w14:paraId="21E09731" w14:textId="77777777" w:rsidR="00C266E9" w:rsidRPr="00C266E9" w:rsidRDefault="00C266E9" w:rsidP="00C266E9">
            <w:pPr>
              <w:spacing w:after="120"/>
              <w:rPr>
                <w:rFonts w:ascii="Calibri Light" w:hAnsi="Calibri Light"/>
                <w:sz w:val="16"/>
                <w:szCs w:val="16"/>
              </w:rPr>
            </w:pPr>
          </w:p>
          <w:p w14:paraId="4014F497" w14:textId="77777777" w:rsidR="00C266E9" w:rsidRPr="00C266E9" w:rsidRDefault="00C266E9" w:rsidP="00C266E9">
            <w:pPr>
              <w:spacing w:after="120"/>
              <w:rPr>
                <w:rFonts w:ascii="Calibri Light" w:hAnsi="Calibri Light"/>
                <w:sz w:val="16"/>
                <w:szCs w:val="16"/>
              </w:rPr>
            </w:pPr>
            <w:del w:id="6245" w:author="Ashan Senel Asmone" w:date="2016-03-21T17:15:00Z">
              <w:r w:rsidRPr="00C266E9" w:rsidDel="00785E22">
                <w:rPr>
                  <w:rFonts w:ascii="Calibri Light" w:hAnsi="Calibri Light"/>
                  <w:sz w:val="16"/>
                  <w:szCs w:val="16"/>
                </w:rPr>
                <w:delText>BS 4721:1981 Specification for ready-mixed building mortars</w:delText>
              </w:r>
            </w:del>
            <w:ins w:id="6246" w:author="Ashan Senel Asmone" w:date="2016-03-21T17:15:00Z">
              <w:r w:rsidR="00785E22">
                <w:rPr>
                  <w:rFonts w:ascii="Calibri Light" w:hAnsi="Calibri Light"/>
                  <w:sz w:val="16"/>
                  <w:szCs w:val="16"/>
                </w:rPr>
                <w:t>BS EN 998-2:2010 Specification for mortar for masonry . Masonry mortar/ BS EN 998-1:2010 Specification for mortar for masonry. Rendering and plastering mortar</w:t>
              </w:r>
            </w:ins>
          </w:p>
          <w:p w14:paraId="7EF80AC3" w14:textId="77777777" w:rsidR="00C266E9" w:rsidRPr="00C266E9" w:rsidRDefault="00C266E9" w:rsidP="00C266E9">
            <w:pPr>
              <w:spacing w:after="120"/>
              <w:rPr>
                <w:rFonts w:ascii="Calibri Light" w:hAnsi="Calibri Light"/>
                <w:sz w:val="16"/>
                <w:szCs w:val="16"/>
              </w:rPr>
            </w:pPr>
          </w:p>
          <w:p w14:paraId="0CC1C6BD" w14:textId="77777777" w:rsidR="00C266E9" w:rsidRPr="00C266E9" w:rsidRDefault="00C266E9" w:rsidP="00C266E9">
            <w:pPr>
              <w:spacing w:after="120"/>
              <w:rPr>
                <w:rFonts w:ascii="Calibri Light" w:hAnsi="Calibri Light"/>
                <w:sz w:val="16"/>
                <w:szCs w:val="16"/>
              </w:rPr>
            </w:pPr>
            <w:del w:id="6247" w:author="Ashan Senel Asmone" w:date="2016-03-21T17:17:00Z">
              <w:r w:rsidRPr="00C266E9" w:rsidDel="00785E22">
                <w:rPr>
                  <w:rFonts w:ascii="Calibri Light" w:hAnsi="Calibri Light"/>
                  <w:sz w:val="16"/>
                  <w:szCs w:val="16"/>
                </w:rPr>
                <w:delText>BS 5224:1995 Specification for masonry cement</w:delText>
              </w:r>
            </w:del>
            <w:ins w:id="6248" w:author="Ashan Senel Asmone" w:date="2016-03-21T17:17:00Z">
              <w:r w:rsidR="00785E22">
                <w:rPr>
                  <w:rFonts w:ascii="Calibri Light" w:hAnsi="Calibri Light"/>
                  <w:sz w:val="16"/>
                  <w:szCs w:val="16"/>
                </w:rPr>
                <w:t>BS EN 413-1:2011 Masonry cement. Composition, specifications and conformity criteria</w:t>
              </w:r>
            </w:ins>
          </w:p>
          <w:p w14:paraId="00F209B8" w14:textId="77777777" w:rsidR="00C266E9" w:rsidRPr="00C266E9" w:rsidRDefault="00C266E9" w:rsidP="00C266E9">
            <w:pPr>
              <w:spacing w:after="120"/>
              <w:rPr>
                <w:rFonts w:ascii="Calibri Light" w:hAnsi="Calibri Light"/>
                <w:sz w:val="16"/>
                <w:szCs w:val="16"/>
              </w:rPr>
            </w:pPr>
          </w:p>
          <w:p w14:paraId="606B8F24"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Sealants</w:t>
            </w:r>
          </w:p>
          <w:p w14:paraId="195F33DE" w14:textId="77777777" w:rsidR="00C266E9" w:rsidRPr="00C266E9" w:rsidRDefault="00C266E9" w:rsidP="00C266E9">
            <w:pPr>
              <w:spacing w:after="120"/>
              <w:rPr>
                <w:rFonts w:ascii="Calibri Light" w:hAnsi="Calibri Light"/>
                <w:sz w:val="16"/>
                <w:szCs w:val="16"/>
              </w:rPr>
            </w:pPr>
          </w:p>
          <w:p w14:paraId="74559E24" w14:textId="77777777" w:rsidR="00C266E9" w:rsidRPr="00C266E9" w:rsidRDefault="00C266E9" w:rsidP="00C266E9">
            <w:pPr>
              <w:spacing w:after="120"/>
              <w:rPr>
                <w:rFonts w:ascii="Calibri Light" w:hAnsi="Calibri Light"/>
                <w:sz w:val="16"/>
                <w:szCs w:val="16"/>
              </w:rPr>
            </w:pPr>
            <w:del w:id="6249" w:author="Ashan Senel Asmone" w:date="2016-03-21T17:19:00Z">
              <w:r w:rsidRPr="00C266E9" w:rsidDel="00AB6198">
                <w:rPr>
                  <w:rFonts w:ascii="Calibri Light" w:hAnsi="Calibri Light"/>
                  <w:sz w:val="16"/>
                  <w:szCs w:val="16"/>
                </w:rPr>
                <w:delText>BS 4254:1983 Specification for two-part polysulphide-based sealants</w:delText>
              </w:r>
            </w:del>
            <w:ins w:id="6250"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13A0CAC2" w14:textId="77777777" w:rsidR="00C266E9" w:rsidRPr="00C266E9" w:rsidRDefault="00C266E9" w:rsidP="00C266E9">
            <w:pPr>
              <w:spacing w:after="120"/>
              <w:rPr>
                <w:rFonts w:ascii="Calibri Light" w:hAnsi="Calibri Light"/>
                <w:sz w:val="16"/>
                <w:szCs w:val="16"/>
              </w:rPr>
            </w:pPr>
          </w:p>
          <w:p w14:paraId="1A8F3BBC" w14:textId="77777777" w:rsidR="00C266E9" w:rsidRPr="00C266E9" w:rsidRDefault="00C266E9" w:rsidP="00C266E9">
            <w:pPr>
              <w:spacing w:after="120"/>
              <w:rPr>
                <w:rFonts w:ascii="Calibri Light" w:hAnsi="Calibri Light"/>
                <w:sz w:val="16"/>
                <w:szCs w:val="16"/>
              </w:rPr>
            </w:pPr>
            <w:del w:id="6251" w:author="Ashan Senel Asmone" w:date="2016-03-21T19:20:00Z">
              <w:r w:rsidRPr="00C266E9" w:rsidDel="00BF0B04">
                <w:rPr>
                  <w:rFonts w:ascii="Calibri Light" w:hAnsi="Calibri Light"/>
                  <w:sz w:val="16"/>
                  <w:szCs w:val="16"/>
                </w:rPr>
                <w:delText>BS 4255-1:1986 Rubber used in preformed gaskets for weather exclusion from buildings. Specification for non-cellular gaskets</w:delText>
              </w:r>
            </w:del>
            <w:ins w:id="6252"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03F36B2D" w14:textId="77777777" w:rsidR="00C266E9" w:rsidRPr="00C266E9" w:rsidRDefault="00C266E9" w:rsidP="00C266E9">
            <w:pPr>
              <w:spacing w:after="120"/>
              <w:rPr>
                <w:rFonts w:ascii="Calibri Light" w:hAnsi="Calibri Light"/>
                <w:sz w:val="16"/>
                <w:szCs w:val="16"/>
              </w:rPr>
            </w:pPr>
          </w:p>
          <w:p w14:paraId="2C634297" w14:textId="77777777" w:rsidR="00C266E9" w:rsidRPr="00C266E9" w:rsidRDefault="00C266E9" w:rsidP="00C266E9">
            <w:pPr>
              <w:spacing w:after="120"/>
              <w:rPr>
                <w:rFonts w:ascii="Calibri Light" w:hAnsi="Calibri Light"/>
                <w:sz w:val="16"/>
                <w:szCs w:val="16"/>
              </w:rPr>
            </w:pPr>
            <w:del w:id="6253" w:author="Ashan Senel Asmone" w:date="2016-03-21T19:22:00Z">
              <w:r w:rsidRPr="00C266E9" w:rsidDel="00BF0B04">
                <w:rPr>
                  <w:rFonts w:ascii="Calibri Light" w:hAnsi="Calibri Light"/>
                  <w:sz w:val="16"/>
                  <w:szCs w:val="16"/>
                </w:rPr>
                <w:delText>BS 5215:1986 Specification for one-part gun grade polysulphide-based sealants</w:delText>
              </w:r>
            </w:del>
          </w:p>
          <w:p w14:paraId="76FE58E5" w14:textId="77777777" w:rsidR="00C266E9" w:rsidRPr="00C266E9" w:rsidRDefault="00C266E9" w:rsidP="00C266E9">
            <w:pPr>
              <w:spacing w:after="120"/>
              <w:rPr>
                <w:rFonts w:ascii="Calibri Light" w:hAnsi="Calibri Light"/>
                <w:sz w:val="16"/>
                <w:szCs w:val="16"/>
              </w:rPr>
            </w:pPr>
          </w:p>
          <w:p w14:paraId="16A53252" w14:textId="77777777" w:rsidR="00C266E9" w:rsidRPr="00C266E9" w:rsidRDefault="00C266E9" w:rsidP="00C266E9">
            <w:pPr>
              <w:spacing w:after="120"/>
              <w:rPr>
                <w:rFonts w:ascii="Calibri Light" w:hAnsi="Calibri Light"/>
                <w:sz w:val="16"/>
                <w:szCs w:val="16"/>
              </w:rPr>
            </w:pPr>
            <w:del w:id="6254" w:author="Ashan Senel Asmone" w:date="2016-03-21T19:22:00Z">
              <w:r w:rsidRPr="00C266E9" w:rsidDel="00BF0B04">
                <w:rPr>
                  <w:rFonts w:ascii="Calibri Light" w:hAnsi="Calibri Light"/>
                  <w:sz w:val="16"/>
                  <w:szCs w:val="16"/>
                </w:rPr>
                <w:delText>BS 5889:1989 Specification for one-part gun grade silicone-based sealants</w:delText>
              </w:r>
            </w:del>
          </w:p>
          <w:p w14:paraId="5A882145" w14:textId="77777777" w:rsidR="00C266E9" w:rsidRPr="00C266E9" w:rsidRDefault="00C266E9" w:rsidP="00C266E9">
            <w:pPr>
              <w:spacing w:after="120"/>
              <w:rPr>
                <w:rFonts w:ascii="Calibri Light" w:hAnsi="Calibri Light"/>
                <w:sz w:val="16"/>
                <w:szCs w:val="16"/>
              </w:rPr>
            </w:pPr>
          </w:p>
          <w:p w14:paraId="337137B9" w14:textId="77777777" w:rsidR="00C266E9" w:rsidRPr="00C266E9" w:rsidRDefault="00C266E9" w:rsidP="00C266E9">
            <w:pPr>
              <w:spacing w:after="120"/>
              <w:rPr>
                <w:rFonts w:ascii="Calibri Light" w:hAnsi="Calibri Light"/>
                <w:sz w:val="16"/>
                <w:szCs w:val="16"/>
              </w:rPr>
            </w:pPr>
            <w:del w:id="6255" w:author="Ashan Senel Asmone" w:date="2016-03-21T19:23:00Z">
              <w:r w:rsidRPr="00C266E9" w:rsidDel="00BF0B04">
                <w:rPr>
                  <w:rFonts w:ascii="Calibri Light" w:hAnsi="Calibri Light"/>
                  <w:sz w:val="16"/>
                  <w:szCs w:val="16"/>
                </w:rPr>
                <w:delText>BS 6213:2000 Selection of construction sealants. Guide</w:delText>
              </w:r>
            </w:del>
            <w:ins w:id="6256" w:author="Ashan Senel Asmone" w:date="2016-03-21T19:23:00Z">
              <w:r w:rsidR="00BF0B04">
                <w:rPr>
                  <w:rFonts w:ascii="Calibri Light" w:hAnsi="Calibri Light"/>
                  <w:sz w:val="16"/>
                  <w:szCs w:val="16"/>
                </w:rPr>
                <w:t>BS 6213:2000+A1:2010 Selection of construction sealants. Guide</w:t>
              </w:r>
            </w:ins>
          </w:p>
          <w:p w14:paraId="19737E04" w14:textId="77777777" w:rsidR="00C266E9" w:rsidRPr="00C266E9" w:rsidRDefault="00C266E9" w:rsidP="00C266E9">
            <w:pPr>
              <w:spacing w:after="120"/>
              <w:rPr>
                <w:rFonts w:ascii="Calibri Light" w:hAnsi="Calibri Light"/>
                <w:sz w:val="16"/>
                <w:szCs w:val="16"/>
              </w:rPr>
            </w:pPr>
          </w:p>
          <w:p w14:paraId="7EB60FB4"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Waterproofing for masonry</w:t>
            </w:r>
          </w:p>
          <w:p w14:paraId="29856BB2" w14:textId="77777777" w:rsidR="00C266E9" w:rsidRPr="00C266E9" w:rsidRDefault="00C266E9" w:rsidP="00C266E9">
            <w:pPr>
              <w:spacing w:after="120"/>
              <w:rPr>
                <w:rFonts w:ascii="Calibri Light" w:hAnsi="Calibri Light"/>
                <w:sz w:val="16"/>
                <w:szCs w:val="16"/>
              </w:rPr>
            </w:pPr>
          </w:p>
          <w:p w14:paraId="7E815684" w14:textId="77777777" w:rsidR="00C266E9" w:rsidRPr="00C266E9" w:rsidRDefault="00C266E9" w:rsidP="00C266E9">
            <w:pPr>
              <w:spacing w:after="120"/>
              <w:rPr>
                <w:rFonts w:ascii="Calibri Light" w:hAnsi="Calibri Light"/>
                <w:sz w:val="16"/>
                <w:szCs w:val="16"/>
              </w:rPr>
            </w:pPr>
            <w:del w:id="6257" w:author="Ashan Senel Asmone" w:date="2016-03-21T19:24:00Z">
              <w:r w:rsidRPr="00C266E9" w:rsidDel="00BF0B04">
                <w:rPr>
                  <w:rFonts w:ascii="Calibri Light" w:hAnsi="Calibri Light"/>
                  <w:sz w:val="16"/>
                  <w:szCs w:val="16"/>
                </w:rPr>
                <w:delText>BS 6477:1992 Specification for water repellents for masonry surfaces</w:delText>
              </w:r>
            </w:del>
          </w:p>
          <w:p w14:paraId="42E0F167" w14:textId="77777777" w:rsidR="00C266E9" w:rsidRPr="00C266E9" w:rsidRDefault="00C266E9" w:rsidP="00C266E9">
            <w:pPr>
              <w:spacing w:after="120"/>
              <w:rPr>
                <w:rFonts w:ascii="Calibri Light" w:hAnsi="Calibri Light"/>
                <w:sz w:val="16"/>
                <w:szCs w:val="16"/>
              </w:rPr>
            </w:pPr>
          </w:p>
          <w:p w14:paraId="4A99C22D" w14:textId="77777777" w:rsidR="00C266E9" w:rsidRPr="00C266E9" w:rsidRDefault="00C266E9" w:rsidP="00C266E9">
            <w:pPr>
              <w:spacing w:after="120"/>
              <w:rPr>
                <w:rFonts w:ascii="Calibri Light" w:hAnsi="Calibri Light"/>
                <w:sz w:val="16"/>
                <w:szCs w:val="16"/>
              </w:rPr>
            </w:pPr>
            <w:del w:id="6258" w:author="Ashan Senel Asmone" w:date="2016-03-21T19:24:00Z">
              <w:r w:rsidRPr="00C266E9" w:rsidDel="00BF0B04">
                <w:rPr>
                  <w:rFonts w:ascii="Calibri Light" w:hAnsi="Calibri Light"/>
                  <w:sz w:val="16"/>
                  <w:szCs w:val="16"/>
                </w:rPr>
                <w:delText>BS 8215:1991 Code of practice for design and installation of damp-proof courses in masonry construction</w:delText>
              </w:r>
            </w:del>
            <w:ins w:id="6259" w:author="Ashan Senel Asmone" w:date="2016-03-21T19:24:00Z">
              <w:r w:rsidR="00BF0B04">
                <w:rPr>
                  <w:rFonts w:ascii="Calibri Light" w:hAnsi="Calibri Light"/>
                  <w:sz w:val="16"/>
                  <w:szCs w:val="16"/>
                </w:rPr>
                <w:t>BS 8215:1991 Code of practice for design and installation of damp-proof courses in masonry construction</w:t>
              </w:r>
            </w:ins>
          </w:p>
          <w:p w14:paraId="07BB1650" w14:textId="77777777" w:rsidR="00C266E9" w:rsidRPr="00C266E9" w:rsidRDefault="00C266E9" w:rsidP="00C266E9">
            <w:pPr>
              <w:spacing w:after="120"/>
              <w:rPr>
                <w:rFonts w:ascii="Calibri Light" w:hAnsi="Calibri Light"/>
                <w:sz w:val="16"/>
                <w:szCs w:val="16"/>
              </w:rPr>
            </w:pPr>
          </w:p>
          <w:p w14:paraId="2F53A5FF" w14:textId="77777777" w:rsidR="00C266E9" w:rsidRPr="00C266E9" w:rsidRDefault="00C266E9" w:rsidP="00C266E9">
            <w:pPr>
              <w:spacing w:after="120"/>
              <w:rPr>
                <w:rFonts w:ascii="Calibri Light" w:hAnsi="Calibri Light"/>
                <w:sz w:val="16"/>
                <w:szCs w:val="16"/>
              </w:rPr>
            </w:pPr>
            <w:del w:id="6260" w:author="Ashan Senel Asmone" w:date="2016-03-21T19:26:00Z">
              <w:r w:rsidRPr="00C266E9" w:rsidDel="00BF0B04">
                <w:rPr>
                  <w:rFonts w:ascii="Calibri Light" w:hAnsi="Calibri Light"/>
                  <w:sz w:val="16"/>
                  <w:szCs w:val="16"/>
                </w:rPr>
                <w:delText>DD 86-1:1983 Damp-proof courses. Methods of test for flexural bond strength and short term shear strength</w:delText>
              </w:r>
            </w:del>
          </w:p>
          <w:p w14:paraId="3714048C" w14:textId="77777777" w:rsidR="00C266E9" w:rsidRPr="00C266E9" w:rsidRDefault="00C266E9" w:rsidP="00C266E9">
            <w:pPr>
              <w:spacing w:after="120"/>
              <w:rPr>
                <w:rFonts w:ascii="Calibri Light" w:hAnsi="Calibri Light"/>
                <w:sz w:val="16"/>
                <w:szCs w:val="16"/>
              </w:rPr>
            </w:pPr>
          </w:p>
          <w:p w14:paraId="15FF51B1" w14:textId="77777777" w:rsidR="00C266E9" w:rsidRPr="00C266E9" w:rsidRDefault="00C266E9" w:rsidP="00C266E9">
            <w:pPr>
              <w:spacing w:after="120"/>
              <w:rPr>
                <w:rFonts w:ascii="Calibri Light" w:hAnsi="Calibri Light"/>
                <w:sz w:val="16"/>
                <w:szCs w:val="16"/>
              </w:rPr>
            </w:pPr>
            <w:del w:id="6261" w:author="Ashan Senel Asmone" w:date="2016-03-21T19:26:00Z">
              <w:r w:rsidRPr="00C266E9" w:rsidDel="00BF0B04">
                <w:rPr>
                  <w:rFonts w:ascii="Calibri Light" w:hAnsi="Calibri Light"/>
                  <w:sz w:val="16"/>
                  <w:szCs w:val="16"/>
                </w:rPr>
                <w:delText>DD 86-3:1990 Damp-proof courses. Guide to characteristic strengths of damp-proof course material used in masonry</w:delText>
              </w:r>
            </w:del>
          </w:p>
          <w:p w14:paraId="7EEDBD2D" w14:textId="77777777" w:rsidR="00C266E9" w:rsidRPr="00C266E9" w:rsidRDefault="00C266E9" w:rsidP="00C266E9">
            <w:pPr>
              <w:spacing w:after="120"/>
              <w:rPr>
                <w:rFonts w:ascii="Calibri Light" w:hAnsi="Calibri Light"/>
                <w:sz w:val="16"/>
                <w:szCs w:val="16"/>
              </w:rPr>
            </w:pPr>
          </w:p>
          <w:p w14:paraId="017F6B4D" w14:textId="77777777" w:rsidR="00C266E9" w:rsidRPr="00C266E9" w:rsidRDefault="00C266E9" w:rsidP="00C266E9">
            <w:pPr>
              <w:spacing w:after="120"/>
              <w:rPr>
                <w:rFonts w:ascii="Calibri Light" w:hAnsi="Calibri Light"/>
                <w:sz w:val="16"/>
                <w:szCs w:val="16"/>
              </w:rPr>
            </w:pPr>
            <w:del w:id="6262" w:author="Ashan Senel Asmone" w:date="2016-03-21T16:49:00Z">
              <w:r w:rsidRPr="00C266E9" w:rsidDel="00534DBC">
                <w:rPr>
                  <w:rFonts w:ascii="Calibri Light" w:hAnsi="Calibri Light"/>
                  <w:sz w:val="16"/>
                  <w:szCs w:val="16"/>
                </w:rPr>
                <w:delText>BS EN 772-7:1998 Methods of test for masonry units. Determination of water absorption of clay masonry damp proof course units by boiling in water</w:delText>
              </w:r>
            </w:del>
            <w:ins w:id="6263" w:author="Ashan Senel Asmone" w:date="2016-03-21T16:49:00Z">
              <w:r w:rsidR="00534DBC">
                <w:rPr>
                  <w:rFonts w:ascii="Calibri Light" w:hAnsi="Calibri Light"/>
                  <w:sz w:val="16"/>
                  <w:szCs w:val="16"/>
                </w:rPr>
                <w:t>BS EN 772-7:1998 Methods of test for masonry units. Determination of water absorption of clay masonry damp proof course units by boiling in water</w:t>
              </w:r>
            </w:ins>
          </w:p>
          <w:p w14:paraId="10441782" w14:textId="77777777" w:rsidR="00C266E9" w:rsidRPr="00C266E9" w:rsidRDefault="00C266E9" w:rsidP="00C266E9">
            <w:pPr>
              <w:spacing w:after="120"/>
              <w:rPr>
                <w:rFonts w:ascii="Calibri Light" w:hAnsi="Calibri Light"/>
                <w:sz w:val="16"/>
                <w:szCs w:val="16"/>
              </w:rPr>
            </w:pPr>
          </w:p>
          <w:p w14:paraId="1F4681FD" w14:textId="77777777" w:rsidR="00401C5E" w:rsidRPr="00C266E9" w:rsidRDefault="00C266E9" w:rsidP="00C266E9">
            <w:pPr>
              <w:spacing w:after="120"/>
              <w:rPr>
                <w:rFonts w:ascii="Calibri Light" w:hAnsi="Calibri Light"/>
                <w:sz w:val="16"/>
                <w:szCs w:val="16"/>
              </w:rPr>
            </w:pPr>
            <w:del w:id="6264" w:author="Ashan Senel Asmone" w:date="2016-03-21T19:27:00Z">
              <w:r w:rsidRPr="00C266E9" w:rsidDel="00BF0B04">
                <w:rPr>
                  <w:rFonts w:ascii="Calibri Light" w:hAnsi="Calibri Light"/>
                  <w:sz w:val="16"/>
                  <w:szCs w:val="16"/>
                </w:rPr>
                <w:delText>BS EN 1052-4:2000 Methods of test for masonry. Determination of shear strength including damp proof course</w:delText>
              </w:r>
            </w:del>
            <w:ins w:id="6265" w:author="Ashan Senel Asmone" w:date="2016-03-21T19:27:00Z">
              <w:r w:rsidR="00BF0B04">
                <w:rPr>
                  <w:rFonts w:ascii="Calibri Light" w:hAnsi="Calibri Light"/>
                  <w:sz w:val="16"/>
                  <w:szCs w:val="16"/>
                </w:rPr>
                <w:t>BS EN 1052-4:2000 Methods of test for masonry. Determination of shear strength including damp proof course</w:t>
              </w:r>
            </w:ins>
          </w:p>
        </w:tc>
      </w:tr>
      <w:tr w:rsidR="00401C5E" w:rsidRPr="004F3C8C" w14:paraId="74C82981" w14:textId="77777777" w:rsidTr="00401C5E">
        <w:tc>
          <w:tcPr>
            <w:tcW w:w="685" w:type="dxa"/>
          </w:tcPr>
          <w:p w14:paraId="5C91309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4902C57C"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Masonry</w:t>
            </w:r>
          </w:p>
          <w:p w14:paraId="0A5F06B5" w14:textId="77777777" w:rsidR="00C266E9" w:rsidRPr="00C266E9" w:rsidRDefault="00C266E9" w:rsidP="00C266E9">
            <w:pPr>
              <w:spacing w:after="120"/>
              <w:rPr>
                <w:rFonts w:ascii="Calibri Light" w:hAnsi="Calibri Light"/>
                <w:sz w:val="16"/>
                <w:szCs w:val="16"/>
              </w:rPr>
            </w:pPr>
          </w:p>
          <w:p w14:paraId="7A910D5D" w14:textId="77777777" w:rsidR="00C266E9" w:rsidRPr="00C266E9" w:rsidRDefault="00C266E9" w:rsidP="00C266E9">
            <w:pPr>
              <w:spacing w:after="120"/>
              <w:rPr>
                <w:rFonts w:ascii="Calibri Light" w:hAnsi="Calibri Light"/>
                <w:sz w:val="16"/>
                <w:szCs w:val="16"/>
              </w:rPr>
            </w:pPr>
            <w:del w:id="6266" w:author="Ashan Senel Asmone" w:date="2016-03-21T19:27:00Z">
              <w:r w:rsidRPr="00C266E9" w:rsidDel="00BF0B04">
                <w:rPr>
                  <w:rFonts w:ascii="Calibri Light" w:hAnsi="Calibri Light"/>
                  <w:sz w:val="16"/>
                  <w:szCs w:val="16"/>
                </w:rPr>
                <w:delText>ASTM C 216 (facing brick)</w:delText>
              </w:r>
            </w:del>
            <w:ins w:id="6267" w:author="Ashan Senel Asmone" w:date="2016-03-21T19:27:00Z">
              <w:r w:rsidR="00BF0B04">
                <w:rPr>
                  <w:rFonts w:ascii="Calibri Light" w:hAnsi="Calibri Light"/>
                  <w:sz w:val="16"/>
                  <w:szCs w:val="16"/>
                </w:rPr>
                <w:t>ASTM C216 - 15 Standard Specification for Facing Brick (Solid Masonry Units Made from Clay or Shale)</w:t>
              </w:r>
            </w:ins>
          </w:p>
          <w:p w14:paraId="29BAB128" w14:textId="77777777" w:rsidR="00C266E9" w:rsidRPr="00C266E9" w:rsidRDefault="00C266E9" w:rsidP="00C266E9">
            <w:pPr>
              <w:spacing w:after="120"/>
              <w:rPr>
                <w:rFonts w:ascii="Calibri Light" w:hAnsi="Calibri Light"/>
                <w:sz w:val="16"/>
                <w:szCs w:val="16"/>
              </w:rPr>
            </w:pPr>
          </w:p>
          <w:p w14:paraId="7A2B157B" w14:textId="77777777" w:rsidR="00C266E9" w:rsidRPr="00C266E9" w:rsidRDefault="00C266E9" w:rsidP="00C266E9">
            <w:pPr>
              <w:spacing w:after="120"/>
              <w:rPr>
                <w:rFonts w:ascii="Calibri Light" w:hAnsi="Calibri Light"/>
                <w:sz w:val="16"/>
                <w:szCs w:val="16"/>
              </w:rPr>
            </w:pPr>
            <w:del w:id="6268" w:author="Ashan Senel Asmone" w:date="2016-03-21T19:28:00Z">
              <w:r w:rsidRPr="00C266E9" w:rsidDel="00BF0B04">
                <w:rPr>
                  <w:rFonts w:ascii="Calibri Light" w:hAnsi="Calibri Light"/>
                  <w:sz w:val="16"/>
                  <w:szCs w:val="16"/>
                </w:rPr>
                <w:delText>ASTM C62-01 Standard Specification for Building Brick (Solid Masonry Units Made From Clay or Shale)</w:delText>
              </w:r>
            </w:del>
            <w:ins w:id="6269" w:author="Ashan Senel Asmone" w:date="2016-03-21T19:28:00Z">
              <w:r w:rsidR="00BF0B04">
                <w:rPr>
                  <w:rFonts w:ascii="Calibri Light" w:hAnsi="Calibri Light"/>
                  <w:sz w:val="16"/>
                  <w:szCs w:val="16"/>
                </w:rPr>
                <w:t>ASTM C62 - 13a Standard Specification for Building Brick (Solid Masonry Units Made From Clay or Shale)</w:t>
              </w:r>
            </w:ins>
          </w:p>
          <w:p w14:paraId="61E41A99" w14:textId="77777777" w:rsidR="00C266E9" w:rsidRPr="00C266E9" w:rsidRDefault="00C266E9" w:rsidP="00C266E9">
            <w:pPr>
              <w:spacing w:after="120"/>
              <w:rPr>
                <w:rFonts w:ascii="Calibri Light" w:hAnsi="Calibri Light"/>
                <w:sz w:val="16"/>
                <w:szCs w:val="16"/>
              </w:rPr>
            </w:pPr>
          </w:p>
          <w:p w14:paraId="06DD56CC" w14:textId="77777777" w:rsidR="00C266E9" w:rsidRPr="00C266E9" w:rsidRDefault="00C266E9" w:rsidP="00C266E9">
            <w:pPr>
              <w:spacing w:after="120"/>
              <w:rPr>
                <w:rFonts w:ascii="Calibri Light" w:hAnsi="Calibri Light"/>
                <w:sz w:val="16"/>
                <w:szCs w:val="16"/>
              </w:rPr>
            </w:pPr>
            <w:del w:id="6270" w:author="Ashan Senel Asmone" w:date="2016-03-21T19:29:00Z">
              <w:r w:rsidRPr="00C266E9" w:rsidDel="00BF0B04">
                <w:rPr>
                  <w:rFonts w:ascii="Calibri Light" w:hAnsi="Calibri Light"/>
                  <w:sz w:val="16"/>
                  <w:szCs w:val="16"/>
                </w:rPr>
                <w:delText>ASTM C 652 (hollow brick)</w:delText>
              </w:r>
            </w:del>
            <w:ins w:id="6271" w:author="Ashan Senel Asmone" w:date="2016-03-21T19:29:00Z">
              <w:r w:rsidR="00BF0B04">
                <w:rPr>
                  <w:rFonts w:ascii="Calibri Light" w:hAnsi="Calibri Light"/>
                  <w:sz w:val="16"/>
                  <w:szCs w:val="16"/>
                </w:rPr>
                <w:t>ASTM C652 - 15 Standard Specification for Hollow Brick (Hollow Masonry Units Made From Clay or Shale)</w:t>
              </w:r>
            </w:ins>
          </w:p>
          <w:p w14:paraId="74578335" w14:textId="77777777" w:rsidR="00C266E9" w:rsidRPr="00C266E9" w:rsidRDefault="00C266E9" w:rsidP="00C266E9">
            <w:pPr>
              <w:spacing w:after="120"/>
              <w:rPr>
                <w:rFonts w:ascii="Calibri Light" w:hAnsi="Calibri Light"/>
                <w:sz w:val="16"/>
                <w:szCs w:val="16"/>
              </w:rPr>
            </w:pPr>
          </w:p>
          <w:p w14:paraId="5C5183CF" w14:textId="77777777" w:rsidR="00C266E9" w:rsidRPr="00C266E9" w:rsidRDefault="00C266E9" w:rsidP="00C266E9">
            <w:pPr>
              <w:spacing w:after="120"/>
              <w:rPr>
                <w:rFonts w:ascii="Calibri Light" w:hAnsi="Calibri Light"/>
                <w:sz w:val="16"/>
                <w:szCs w:val="16"/>
              </w:rPr>
            </w:pPr>
            <w:del w:id="6272" w:author="Ashan Senel Asmone" w:date="2016-03-21T19:29:00Z">
              <w:r w:rsidRPr="00C266E9" w:rsidDel="00BF0B04">
                <w:rPr>
                  <w:rFonts w:ascii="Calibri Light" w:hAnsi="Calibri Light"/>
                  <w:sz w:val="16"/>
                  <w:szCs w:val="16"/>
                </w:rPr>
                <w:delText>ASTM C 212 (structural clay facing tile)</w:delText>
              </w:r>
            </w:del>
            <w:ins w:id="6273" w:author="Ashan Senel Asmone" w:date="2016-03-21T19:29:00Z">
              <w:r w:rsidR="00BF0B04">
                <w:rPr>
                  <w:rFonts w:ascii="Calibri Light" w:hAnsi="Calibri Light"/>
                  <w:sz w:val="16"/>
                  <w:szCs w:val="16"/>
                </w:rPr>
                <w:t>ASTM C212 - 14 Standard Specification for Structural Clay Facing Tile</w:t>
              </w:r>
            </w:ins>
          </w:p>
          <w:p w14:paraId="3E3A8A45" w14:textId="77777777" w:rsidR="00C266E9" w:rsidRPr="00C266E9" w:rsidRDefault="00C266E9" w:rsidP="00C266E9">
            <w:pPr>
              <w:spacing w:after="120"/>
              <w:rPr>
                <w:rFonts w:ascii="Calibri Light" w:hAnsi="Calibri Light"/>
                <w:sz w:val="16"/>
                <w:szCs w:val="16"/>
              </w:rPr>
            </w:pPr>
          </w:p>
          <w:p w14:paraId="66D74C62" w14:textId="77777777" w:rsidR="00C266E9" w:rsidRPr="00C266E9" w:rsidRDefault="00C266E9" w:rsidP="00C266E9">
            <w:pPr>
              <w:spacing w:after="120"/>
              <w:rPr>
                <w:rFonts w:ascii="Calibri Light" w:hAnsi="Calibri Light"/>
                <w:sz w:val="16"/>
                <w:szCs w:val="16"/>
              </w:rPr>
            </w:pPr>
            <w:del w:id="6274" w:author="Ashan Senel Asmone" w:date="2016-03-21T19:30:00Z">
              <w:r w:rsidRPr="00C266E9" w:rsidDel="00BF0B04">
                <w:rPr>
                  <w:rFonts w:ascii="Calibri Light" w:hAnsi="Calibri Light"/>
                  <w:sz w:val="16"/>
                  <w:szCs w:val="16"/>
                </w:rPr>
                <w:delText>ASTM C 34 (structural clay load-bearing tile)</w:delText>
              </w:r>
            </w:del>
            <w:ins w:id="6275" w:author="Ashan Senel Asmone" w:date="2016-03-21T19:30:00Z">
              <w:r w:rsidR="00BF0B04">
                <w:rPr>
                  <w:rFonts w:ascii="Calibri Light" w:hAnsi="Calibri Light"/>
                  <w:sz w:val="16"/>
                  <w:szCs w:val="16"/>
                </w:rPr>
                <w:t>ASTM C34 - 13 Standard Specification for Structural Clay Load-Bearing Wall Tile</w:t>
              </w:r>
            </w:ins>
            <w:r w:rsidRPr="00C266E9">
              <w:rPr>
                <w:rFonts w:ascii="Calibri Light" w:hAnsi="Calibri Light"/>
                <w:sz w:val="16"/>
                <w:szCs w:val="16"/>
              </w:rPr>
              <w:t>.</w:t>
            </w:r>
          </w:p>
          <w:p w14:paraId="6C9A4B34" w14:textId="77777777" w:rsidR="00C266E9" w:rsidRPr="00C266E9" w:rsidRDefault="00C266E9" w:rsidP="00C266E9">
            <w:pPr>
              <w:spacing w:after="120"/>
              <w:rPr>
                <w:rFonts w:ascii="Calibri Light" w:hAnsi="Calibri Light"/>
                <w:sz w:val="16"/>
                <w:szCs w:val="16"/>
              </w:rPr>
            </w:pPr>
          </w:p>
          <w:p w14:paraId="7643F08A" w14:textId="77777777" w:rsidR="00C266E9" w:rsidRPr="00C266E9" w:rsidRDefault="00C266E9" w:rsidP="00C266E9">
            <w:pPr>
              <w:spacing w:after="120"/>
              <w:rPr>
                <w:rFonts w:ascii="Calibri Light" w:hAnsi="Calibri Light"/>
                <w:sz w:val="16"/>
                <w:szCs w:val="16"/>
              </w:rPr>
            </w:pPr>
            <w:del w:id="6276" w:author="Ashan Senel Asmone" w:date="2016-03-21T19:32:00Z">
              <w:r w:rsidRPr="00C266E9" w:rsidDel="00BF0B04">
                <w:rPr>
                  <w:rFonts w:ascii="Calibri Light" w:hAnsi="Calibri Light"/>
                  <w:sz w:val="16"/>
                  <w:szCs w:val="16"/>
                </w:rPr>
                <w:delText>ASTM C 67 Method of Sampling and Testing Brick and Structural Clay Tile</w:delText>
              </w:r>
            </w:del>
            <w:ins w:id="6277" w:author="Ashan Senel Asmone" w:date="2016-03-21T19:32:00Z">
              <w:r w:rsidR="00BF0B04">
                <w:rPr>
                  <w:rFonts w:ascii="Calibri Light" w:hAnsi="Calibri Light"/>
                  <w:sz w:val="16"/>
                  <w:szCs w:val="16"/>
                </w:rPr>
                <w:t>ASTM C67 - 14 Standard Test Methods for Sampling and Testing Brick and Structural Clay Tile</w:t>
              </w:r>
            </w:ins>
            <w:r w:rsidRPr="00C266E9">
              <w:rPr>
                <w:rFonts w:ascii="Calibri Light" w:hAnsi="Calibri Light"/>
                <w:sz w:val="16"/>
                <w:szCs w:val="16"/>
              </w:rPr>
              <w:t>.</w:t>
            </w:r>
          </w:p>
          <w:p w14:paraId="276FD8A4" w14:textId="77777777" w:rsidR="00C266E9" w:rsidRPr="00C266E9" w:rsidRDefault="00C266E9" w:rsidP="00C266E9">
            <w:pPr>
              <w:spacing w:after="120"/>
              <w:rPr>
                <w:rFonts w:ascii="Calibri Light" w:hAnsi="Calibri Light"/>
                <w:sz w:val="16"/>
                <w:szCs w:val="16"/>
              </w:rPr>
            </w:pPr>
          </w:p>
          <w:p w14:paraId="08D6E4D2" w14:textId="77777777" w:rsidR="00C266E9" w:rsidRPr="00C266E9" w:rsidRDefault="00C266E9" w:rsidP="00C266E9">
            <w:pPr>
              <w:spacing w:after="120"/>
              <w:rPr>
                <w:rFonts w:ascii="Calibri Light" w:hAnsi="Calibri Light"/>
                <w:sz w:val="16"/>
                <w:szCs w:val="16"/>
              </w:rPr>
            </w:pPr>
            <w:del w:id="6278" w:author="Ashan Senel Asmone" w:date="2016-03-21T19:33:00Z">
              <w:r w:rsidRPr="00C266E9" w:rsidDel="00BF0B04">
                <w:rPr>
                  <w:rFonts w:ascii="Calibri Light" w:hAnsi="Calibri Light"/>
                  <w:sz w:val="16"/>
                  <w:szCs w:val="16"/>
                </w:rPr>
                <w:delText>ASTM C 91 Specification for Masonry Cement</w:delText>
              </w:r>
            </w:del>
            <w:ins w:id="6279" w:author="Ashan Senel Asmone" w:date="2016-03-21T19:33:00Z">
              <w:r w:rsidR="00BF0B04">
                <w:rPr>
                  <w:rFonts w:ascii="Calibri Light" w:hAnsi="Calibri Light"/>
                  <w:sz w:val="16"/>
                  <w:szCs w:val="16"/>
                </w:rPr>
                <w:t>ASTM C91 / C91M - 12 Standard Specification for Masonry Cement</w:t>
              </w:r>
            </w:ins>
          </w:p>
          <w:p w14:paraId="37150C94" w14:textId="77777777" w:rsidR="00C266E9" w:rsidRPr="00C266E9" w:rsidRDefault="00C266E9" w:rsidP="00C266E9">
            <w:pPr>
              <w:spacing w:after="120"/>
              <w:rPr>
                <w:rFonts w:ascii="Calibri Light" w:hAnsi="Calibri Light"/>
                <w:sz w:val="16"/>
                <w:szCs w:val="16"/>
              </w:rPr>
            </w:pPr>
          </w:p>
          <w:p w14:paraId="3D905DC3" w14:textId="77777777" w:rsidR="00C266E9" w:rsidRPr="00C266E9" w:rsidRDefault="00C266E9" w:rsidP="00C266E9">
            <w:pPr>
              <w:spacing w:after="120"/>
              <w:rPr>
                <w:rFonts w:ascii="Calibri Light" w:hAnsi="Calibri Light"/>
                <w:sz w:val="16"/>
                <w:szCs w:val="16"/>
              </w:rPr>
            </w:pPr>
            <w:del w:id="6280" w:author="Ashan Senel Asmone" w:date="2016-03-21T19:34:00Z">
              <w:r w:rsidRPr="00C266E9" w:rsidDel="00BF0B04">
                <w:rPr>
                  <w:rFonts w:ascii="Calibri Light" w:hAnsi="Calibri Light"/>
                  <w:sz w:val="16"/>
                  <w:szCs w:val="16"/>
                </w:rPr>
                <w:delText>ASTM C 207 Specification for Hydrated Lime for Masonry Purposes</w:delText>
              </w:r>
            </w:del>
            <w:ins w:id="6281" w:author="Ashan Senel Asmone" w:date="2016-03-21T19:34:00Z">
              <w:r w:rsidR="00BF0B04">
                <w:rPr>
                  <w:rFonts w:ascii="Calibri Light" w:hAnsi="Calibri Light"/>
                  <w:sz w:val="16"/>
                  <w:szCs w:val="16"/>
                </w:rPr>
                <w:t>ASTM C207 - 06(2011) Standard Specification for Hydrated Lime for Masonry Purposes</w:t>
              </w:r>
            </w:ins>
          </w:p>
          <w:p w14:paraId="6669CD11" w14:textId="77777777" w:rsidR="00C266E9" w:rsidRPr="00C266E9" w:rsidRDefault="00C266E9" w:rsidP="00C266E9">
            <w:pPr>
              <w:spacing w:after="120"/>
              <w:rPr>
                <w:rFonts w:ascii="Calibri Light" w:hAnsi="Calibri Light"/>
                <w:sz w:val="16"/>
                <w:szCs w:val="16"/>
              </w:rPr>
            </w:pPr>
          </w:p>
          <w:p w14:paraId="03ECED1B" w14:textId="77777777" w:rsidR="00C266E9" w:rsidRPr="00C266E9" w:rsidRDefault="00C266E9" w:rsidP="00C266E9">
            <w:pPr>
              <w:spacing w:after="120"/>
              <w:rPr>
                <w:rFonts w:ascii="Calibri Light" w:hAnsi="Calibri Light"/>
                <w:sz w:val="16"/>
                <w:szCs w:val="16"/>
              </w:rPr>
            </w:pPr>
            <w:del w:id="6282" w:author="Ashan Senel Asmone" w:date="2016-03-21T19:34:00Z">
              <w:r w:rsidRPr="00C266E9" w:rsidDel="00BF0B04">
                <w:rPr>
                  <w:rFonts w:ascii="Calibri Light" w:hAnsi="Calibri Light"/>
                  <w:sz w:val="16"/>
                  <w:szCs w:val="16"/>
                </w:rPr>
                <w:delText>ASTM E 518 Test Method for Flexural Bond Strength of Masonry</w:delText>
              </w:r>
            </w:del>
            <w:ins w:id="6283" w:author="Ashan Senel Asmone" w:date="2016-03-21T19:34:00Z">
              <w:r w:rsidR="00BF0B04">
                <w:rPr>
                  <w:rFonts w:ascii="Calibri Light" w:hAnsi="Calibri Light"/>
                  <w:sz w:val="16"/>
                  <w:szCs w:val="16"/>
                </w:rPr>
                <w:t>ASTM E518 / E518M - 15 Standard Test Methods for Flexural Bond Strength of Masonry</w:t>
              </w:r>
            </w:ins>
          </w:p>
          <w:p w14:paraId="3350D5D0" w14:textId="77777777" w:rsidR="00C266E9" w:rsidRPr="00C266E9" w:rsidRDefault="00C266E9" w:rsidP="00C266E9">
            <w:pPr>
              <w:spacing w:after="120"/>
              <w:rPr>
                <w:rFonts w:ascii="Calibri Light" w:hAnsi="Calibri Light"/>
                <w:sz w:val="16"/>
                <w:szCs w:val="16"/>
              </w:rPr>
            </w:pPr>
          </w:p>
          <w:p w14:paraId="3F275E76" w14:textId="77777777" w:rsidR="00C266E9" w:rsidRPr="00C266E9" w:rsidRDefault="00C266E9" w:rsidP="00C266E9">
            <w:pPr>
              <w:spacing w:after="120"/>
              <w:rPr>
                <w:rFonts w:ascii="Calibri Light" w:hAnsi="Calibri Light"/>
                <w:sz w:val="16"/>
                <w:szCs w:val="16"/>
              </w:rPr>
            </w:pPr>
            <w:del w:id="6284" w:author="Ashan Senel Asmone" w:date="2016-03-21T19:35:00Z">
              <w:r w:rsidRPr="00C266E9" w:rsidDel="00BF0B04">
                <w:rPr>
                  <w:rFonts w:ascii="Calibri Light" w:hAnsi="Calibri Light"/>
                  <w:sz w:val="16"/>
                  <w:szCs w:val="16"/>
                </w:rPr>
                <w:delText>ASTM C 1072 Test Method for Measurement of Masonry Flexural Bond Strength</w:delText>
              </w:r>
            </w:del>
            <w:ins w:id="6285" w:author="Ashan Senel Asmone" w:date="2016-03-21T19:35:00Z">
              <w:r w:rsidR="00BF0B04">
                <w:rPr>
                  <w:rFonts w:ascii="Calibri Light" w:hAnsi="Calibri Light"/>
                  <w:sz w:val="16"/>
                  <w:szCs w:val="16"/>
                </w:rPr>
                <w:t>ASTM C1072 - 13e1 Standard Test Methods for Measurement of Masonry Flexural Bond Strength</w:t>
              </w:r>
            </w:ins>
          </w:p>
          <w:p w14:paraId="645F9CCC" w14:textId="77777777" w:rsidR="00C266E9" w:rsidRPr="00C266E9" w:rsidRDefault="00C266E9" w:rsidP="00C266E9">
            <w:pPr>
              <w:spacing w:after="120"/>
              <w:rPr>
                <w:rFonts w:ascii="Calibri Light" w:hAnsi="Calibri Light"/>
                <w:sz w:val="16"/>
                <w:szCs w:val="16"/>
              </w:rPr>
            </w:pPr>
          </w:p>
          <w:p w14:paraId="430F2656" w14:textId="77777777" w:rsidR="00C266E9" w:rsidRPr="00C266E9" w:rsidRDefault="00C266E9" w:rsidP="00C266E9">
            <w:pPr>
              <w:spacing w:after="120"/>
              <w:rPr>
                <w:rFonts w:ascii="Calibri Light" w:hAnsi="Calibri Light"/>
                <w:sz w:val="16"/>
                <w:szCs w:val="16"/>
              </w:rPr>
            </w:pPr>
          </w:p>
          <w:p w14:paraId="373E7E1F" w14:textId="77777777" w:rsidR="00C266E9" w:rsidRPr="00C266E9" w:rsidRDefault="00C266E9" w:rsidP="00C266E9">
            <w:pPr>
              <w:spacing w:after="120"/>
              <w:rPr>
                <w:rFonts w:ascii="Calibri Light" w:hAnsi="Calibri Light"/>
                <w:sz w:val="16"/>
                <w:szCs w:val="16"/>
              </w:rPr>
            </w:pPr>
            <w:del w:id="6286" w:author="Ashan Senel Asmone" w:date="2016-03-21T19:36:00Z">
              <w:r w:rsidRPr="00C266E9" w:rsidDel="005C1271">
                <w:rPr>
                  <w:rFonts w:ascii="Calibri Light" w:hAnsi="Calibri Light"/>
                  <w:sz w:val="16"/>
                  <w:szCs w:val="16"/>
                </w:rPr>
                <w:delText>ASTM C67-01 Standard Test Methods for Sampling and Testing Brick and Structural Clay Tile</w:delText>
              </w:r>
            </w:del>
            <w:ins w:id="6287" w:author="Ashan Senel Asmone" w:date="2016-03-21T19:36:00Z">
              <w:r w:rsidR="005C1271">
                <w:rPr>
                  <w:rFonts w:ascii="Calibri Light" w:hAnsi="Calibri Light"/>
                  <w:sz w:val="16"/>
                  <w:szCs w:val="16"/>
                </w:rPr>
                <w:t>ASTM C67 - 14 Standard Test Methods for Sampling and Testing Brick and Structural Clay Tile</w:t>
              </w:r>
            </w:ins>
            <w:r w:rsidRPr="00C266E9">
              <w:rPr>
                <w:rFonts w:ascii="Calibri Light" w:hAnsi="Calibri Light"/>
                <w:sz w:val="16"/>
                <w:szCs w:val="16"/>
              </w:rPr>
              <w:t xml:space="preserve"> </w:t>
            </w:r>
          </w:p>
          <w:p w14:paraId="73792CAC" w14:textId="77777777" w:rsidR="00C266E9" w:rsidRPr="00C266E9" w:rsidRDefault="00C266E9" w:rsidP="00C266E9">
            <w:pPr>
              <w:spacing w:after="120"/>
              <w:rPr>
                <w:rFonts w:ascii="Calibri Light" w:hAnsi="Calibri Light"/>
                <w:sz w:val="16"/>
                <w:szCs w:val="16"/>
              </w:rPr>
            </w:pPr>
          </w:p>
          <w:p w14:paraId="0AB3B248" w14:textId="77777777" w:rsidR="00C266E9" w:rsidRPr="00C266E9" w:rsidRDefault="00C266E9" w:rsidP="00C266E9">
            <w:pPr>
              <w:spacing w:after="120"/>
              <w:rPr>
                <w:rFonts w:ascii="Calibri Light" w:hAnsi="Calibri Light"/>
                <w:sz w:val="16"/>
                <w:szCs w:val="16"/>
              </w:rPr>
            </w:pPr>
            <w:del w:id="6288" w:author="Ashan Senel Asmone" w:date="2016-03-21T19:37:00Z">
              <w:r w:rsidRPr="00C266E9" w:rsidDel="005C1271">
                <w:rPr>
                  <w:rFonts w:ascii="Calibri Light" w:hAnsi="Calibri Light"/>
                  <w:sz w:val="16"/>
                  <w:szCs w:val="16"/>
                </w:rPr>
                <w:delText>ASTM C73-99a Standard Specification for Calcium Silicate Brick (Sand-Lime Brick)</w:delText>
              </w:r>
            </w:del>
            <w:ins w:id="6289" w:author="Ashan Senel Asmone" w:date="2016-03-21T19:37:00Z">
              <w:r w:rsidR="005C1271">
                <w:rPr>
                  <w:rFonts w:ascii="Calibri Light" w:hAnsi="Calibri Light"/>
                  <w:sz w:val="16"/>
                  <w:szCs w:val="16"/>
                </w:rPr>
                <w:t>ASTM C73 - 14 Standard Specification for Calcium Silicate Brick (Sand-Lime Brick)</w:t>
              </w:r>
            </w:ins>
            <w:r w:rsidRPr="00C266E9">
              <w:rPr>
                <w:rFonts w:ascii="Calibri Light" w:hAnsi="Calibri Light"/>
                <w:sz w:val="16"/>
                <w:szCs w:val="16"/>
              </w:rPr>
              <w:t xml:space="preserve"> </w:t>
            </w:r>
          </w:p>
          <w:p w14:paraId="2ACB27EF" w14:textId="77777777" w:rsidR="00C266E9" w:rsidRPr="00C266E9" w:rsidRDefault="00C266E9" w:rsidP="00C266E9">
            <w:pPr>
              <w:spacing w:after="120"/>
              <w:rPr>
                <w:rFonts w:ascii="Calibri Light" w:hAnsi="Calibri Light"/>
                <w:sz w:val="16"/>
                <w:szCs w:val="16"/>
              </w:rPr>
            </w:pPr>
          </w:p>
          <w:p w14:paraId="4EC7C301" w14:textId="77777777" w:rsidR="00C266E9" w:rsidRPr="00C266E9" w:rsidRDefault="00C266E9" w:rsidP="00C266E9">
            <w:pPr>
              <w:spacing w:after="120"/>
              <w:rPr>
                <w:rFonts w:ascii="Calibri Light" w:hAnsi="Calibri Light"/>
                <w:sz w:val="16"/>
                <w:szCs w:val="16"/>
              </w:rPr>
            </w:pPr>
            <w:del w:id="6290" w:author="Ashan Senel Asmone" w:date="2016-03-21T19:37:00Z">
              <w:r w:rsidRPr="00C266E9" w:rsidDel="005C1271">
                <w:rPr>
                  <w:rFonts w:ascii="Calibri Light" w:hAnsi="Calibri Light"/>
                  <w:sz w:val="16"/>
                  <w:szCs w:val="16"/>
                </w:rPr>
                <w:delText>ASTM C126-99 Standard Specification for Ceramic Glazed Structural Clay Facing Tile, Facing Brick, and Solid Masonry Units</w:delText>
              </w:r>
            </w:del>
            <w:ins w:id="6291" w:author="Ashan Senel Asmone" w:date="2016-03-21T19:37:00Z">
              <w:r w:rsidR="005C1271">
                <w:rPr>
                  <w:rFonts w:ascii="Calibri Light" w:hAnsi="Calibri Light"/>
                  <w:sz w:val="16"/>
                  <w:szCs w:val="16"/>
                </w:rPr>
                <w:t>ASTM C126 - 15 Standard Specification for Ceramic Glazed Structural Clay Facing Tile, Facing Brick, and Solid Masonry Units</w:t>
              </w:r>
            </w:ins>
          </w:p>
          <w:p w14:paraId="6090ECA1" w14:textId="77777777" w:rsidR="00C266E9" w:rsidRPr="00C266E9" w:rsidRDefault="00C266E9" w:rsidP="00C266E9">
            <w:pPr>
              <w:spacing w:after="120"/>
              <w:rPr>
                <w:rFonts w:ascii="Calibri Light" w:hAnsi="Calibri Light"/>
                <w:sz w:val="16"/>
                <w:szCs w:val="16"/>
              </w:rPr>
            </w:pPr>
          </w:p>
          <w:p w14:paraId="32D2D294"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Mortar</w:t>
            </w:r>
          </w:p>
          <w:p w14:paraId="5CE5356E" w14:textId="77777777" w:rsidR="00C266E9" w:rsidRPr="00C266E9" w:rsidRDefault="00C266E9" w:rsidP="00C266E9">
            <w:pPr>
              <w:spacing w:after="120"/>
              <w:rPr>
                <w:rFonts w:ascii="Calibri Light" w:hAnsi="Calibri Light"/>
                <w:sz w:val="16"/>
                <w:szCs w:val="16"/>
              </w:rPr>
            </w:pPr>
          </w:p>
          <w:p w14:paraId="603FA99B" w14:textId="77777777" w:rsidR="00C266E9" w:rsidRPr="00C266E9" w:rsidRDefault="00C266E9" w:rsidP="00C266E9">
            <w:pPr>
              <w:spacing w:after="120"/>
              <w:rPr>
                <w:rFonts w:ascii="Calibri Light" w:hAnsi="Calibri Light"/>
                <w:sz w:val="16"/>
                <w:szCs w:val="16"/>
              </w:rPr>
            </w:pPr>
            <w:del w:id="6292" w:author="Ashan Senel Asmone" w:date="2016-03-21T19:38:00Z">
              <w:r w:rsidRPr="00C266E9" w:rsidDel="005C1271">
                <w:rPr>
                  <w:rFonts w:ascii="Calibri Light" w:hAnsi="Calibri Light"/>
                  <w:sz w:val="16"/>
                  <w:szCs w:val="16"/>
                </w:rPr>
                <w:delText>ASTM C 144 Sand for masonry mortar</w:delText>
              </w:r>
            </w:del>
            <w:ins w:id="6293" w:author="Ashan Senel Asmone" w:date="2016-03-21T19:38:00Z">
              <w:r w:rsidR="005C1271">
                <w:rPr>
                  <w:rFonts w:ascii="Calibri Light" w:hAnsi="Calibri Light"/>
                  <w:sz w:val="16"/>
                  <w:szCs w:val="16"/>
                </w:rPr>
                <w:t>ASTM C144 - 11 Standard Specification for Aggregate for Masonry Mortar</w:t>
              </w:r>
            </w:ins>
          </w:p>
          <w:p w14:paraId="055A87B0" w14:textId="77777777" w:rsidR="00C266E9" w:rsidRPr="00C266E9" w:rsidRDefault="00C266E9" w:rsidP="00C266E9">
            <w:pPr>
              <w:spacing w:after="120"/>
              <w:rPr>
                <w:rFonts w:ascii="Calibri Light" w:hAnsi="Calibri Light"/>
                <w:sz w:val="16"/>
                <w:szCs w:val="16"/>
              </w:rPr>
            </w:pPr>
          </w:p>
          <w:p w14:paraId="7D141F62" w14:textId="77777777" w:rsidR="00C266E9" w:rsidRPr="00C266E9" w:rsidRDefault="00C266E9" w:rsidP="00C266E9">
            <w:pPr>
              <w:spacing w:after="120"/>
              <w:rPr>
                <w:rFonts w:ascii="Calibri Light" w:hAnsi="Calibri Light"/>
                <w:sz w:val="16"/>
                <w:szCs w:val="16"/>
              </w:rPr>
            </w:pPr>
            <w:del w:id="6294" w:author="Ashan Senel Asmone" w:date="2016-03-21T19:38:00Z">
              <w:r w:rsidRPr="00C266E9" w:rsidDel="005C1271">
                <w:rPr>
                  <w:rFonts w:ascii="Calibri Light" w:hAnsi="Calibri Light"/>
                  <w:sz w:val="16"/>
                  <w:szCs w:val="16"/>
                </w:rPr>
                <w:delText>ASTM C 270 Specification for Mortar for Unit Masonry</w:delText>
              </w:r>
            </w:del>
            <w:ins w:id="6295" w:author="Ashan Senel Asmone" w:date="2016-03-21T19:38:00Z">
              <w:r w:rsidR="005C1271">
                <w:rPr>
                  <w:rFonts w:ascii="Calibri Light" w:hAnsi="Calibri Light"/>
                  <w:sz w:val="16"/>
                  <w:szCs w:val="16"/>
                </w:rPr>
                <w:t>ASTM C270 - 14a Standard Specification for Mortar for Unit Masonry</w:t>
              </w:r>
            </w:ins>
          </w:p>
          <w:p w14:paraId="0804F881" w14:textId="77777777" w:rsidR="00C266E9" w:rsidRPr="00C266E9" w:rsidRDefault="00C266E9" w:rsidP="00C266E9">
            <w:pPr>
              <w:spacing w:after="120"/>
              <w:rPr>
                <w:rFonts w:ascii="Calibri Light" w:hAnsi="Calibri Light"/>
                <w:sz w:val="16"/>
                <w:szCs w:val="16"/>
              </w:rPr>
            </w:pPr>
          </w:p>
          <w:p w14:paraId="41BE10C1" w14:textId="77777777" w:rsidR="00C266E9" w:rsidRPr="00C266E9" w:rsidRDefault="00C266E9" w:rsidP="00C266E9">
            <w:pPr>
              <w:spacing w:after="120"/>
              <w:rPr>
                <w:rFonts w:ascii="Calibri Light" w:hAnsi="Calibri Light"/>
                <w:sz w:val="16"/>
                <w:szCs w:val="16"/>
              </w:rPr>
            </w:pPr>
            <w:del w:id="6296" w:author="Ashan Senel Asmone" w:date="2016-03-21T19:39:00Z">
              <w:r w:rsidRPr="00C266E9" w:rsidDel="005C1271">
                <w:rPr>
                  <w:rFonts w:ascii="Calibri Light" w:hAnsi="Calibri Light"/>
                  <w:sz w:val="16"/>
                  <w:szCs w:val="16"/>
                </w:rPr>
                <w:delText>ASTM C 476 Specification for Grout for Masonry</w:delText>
              </w:r>
            </w:del>
            <w:ins w:id="6297" w:author="Ashan Senel Asmone" w:date="2016-03-21T19:39:00Z">
              <w:r w:rsidR="005C1271">
                <w:rPr>
                  <w:rFonts w:ascii="Calibri Light" w:hAnsi="Calibri Light"/>
                  <w:sz w:val="16"/>
                  <w:szCs w:val="16"/>
                </w:rPr>
                <w:t>ASTM C476 - 10 Standard Specification for Grout for Masonry</w:t>
              </w:r>
            </w:ins>
            <w:r w:rsidRPr="00C266E9">
              <w:rPr>
                <w:rFonts w:ascii="Calibri Light" w:hAnsi="Calibri Light"/>
                <w:sz w:val="16"/>
                <w:szCs w:val="16"/>
              </w:rPr>
              <w:t>.</w:t>
            </w:r>
          </w:p>
          <w:p w14:paraId="3395962E" w14:textId="77777777" w:rsidR="00C266E9" w:rsidRPr="00C266E9" w:rsidRDefault="00C266E9" w:rsidP="00C266E9">
            <w:pPr>
              <w:spacing w:after="120"/>
              <w:rPr>
                <w:rFonts w:ascii="Calibri Light" w:hAnsi="Calibri Light"/>
                <w:sz w:val="16"/>
                <w:szCs w:val="16"/>
              </w:rPr>
            </w:pPr>
          </w:p>
          <w:p w14:paraId="0CAF22EE" w14:textId="77777777" w:rsidR="00C266E9" w:rsidRPr="00C266E9" w:rsidRDefault="00C266E9" w:rsidP="00C266E9">
            <w:pPr>
              <w:spacing w:after="120"/>
              <w:rPr>
                <w:rFonts w:ascii="Calibri Light" w:hAnsi="Calibri Light"/>
                <w:sz w:val="16"/>
                <w:szCs w:val="16"/>
              </w:rPr>
            </w:pPr>
            <w:del w:id="6298" w:author="Ashan Senel Asmone" w:date="2016-03-21T19:40:00Z">
              <w:r w:rsidRPr="00C266E9" w:rsidDel="005C1271">
                <w:rPr>
                  <w:rFonts w:ascii="Calibri Light" w:hAnsi="Calibri Light"/>
                  <w:sz w:val="16"/>
                  <w:szCs w:val="16"/>
                </w:rPr>
                <w:delText>ASTM C 1019 Method of Sampling and Testing Grout</w:delText>
              </w:r>
            </w:del>
            <w:ins w:id="6299" w:author="Ashan Senel Asmone" w:date="2016-03-21T19:40:00Z">
              <w:r w:rsidR="005C1271">
                <w:rPr>
                  <w:rFonts w:ascii="Calibri Light" w:hAnsi="Calibri Light"/>
                  <w:sz w:val="16"/>
                  <w:szCs w:val="16"/>
                </w:rPr>
                <w:t>ASTM C1019 - 16 Standard Test Method for Sampling and Testing Grout</w:t>
              </w:r>
            </w:ins>
          </w:p>
          <w:p w14:paraId="35DBAB20" w14:textId="77777777" w:rsidR="00C266E9" w:rsidRPr="00C266E9" w:rsidRDefault="00C266E9" w:rsidP="00C266E9">
            <w:pPr>
              <w:spacing w:after="120"/>
              <w:rPr>
                <w:rFonts w:ascii="Calibri Light" w:hAnsi="Calibri Light"/>
                <w:sz w:val="16"/>
                <w:szCs w:val="16"/>
              </w:rPr>
            </w:pPr>
          </w:p>
          <w:p w14:paraId="4740B9F9" w14:textId="77777777" w:rsidR="00C266E9" w:rsidRPr="00C266E9" w:rsidRDefault="00C266E9" w:rsidP="00C266E9">
            <w:pPr>
              <w:spacing w:after="120"/>
              <w:rPr>
                <w:rFonts w:ascii="Calibri Light" w:hAnsi="Calibri Light"/>
                <w:sz w:val="16"/>
                <w:szCs w:val="16"/>
              </w:rPr>
            </w:pPr>
            <w:del w:id="6300" w:author="Ashan Senel Asmone" w:date="2016-03-21T19:40:00Z">
              <w:r w:rsidRPr="00C266E9" w:rsidDel="005C1271">
                <w:rPr>
                  <w:rFonts w:ascii="Calibri Light" w:hAnsi="Calibri Light"/>
                  <w:sz w:val="16"/>
                  <w:szCs w:val="16"/>
                </w:rPr>
                <w:delText>ASTM C 150 Specification for Portland Cement</w:delText>
              </w:r>
            </w:del>
            <w:ins w:id="6301" w:author="Ashan Senel Asmone" w:date="2016-03-21T19:40:00Z">
              <w:r w:rsidR="005C1271">
                <w:rPr>
                  <w:rFonts w:ascii="Calibri Light" w:hAnsi="Calibri Light"/>
                  <w:sz w:val="16"/>
                  <w:szCs w:val="16"/>
                </w:rPr>
                <w:t>ASTM C150 / C150M - 15 Standard Specification for Portland Cement</w:t>
              </w:r>
            </w:ins>
          </w:p>
          <w:p w14:paraId="192B6D03" w14:textId="77777777" w:rsidR="00C266E9" w:rsidRPr="00C266E9" w:rsidRDefault="00C266E9" w:rsidP="00C266E9">
            <w:pPr>
              <w:spacing w:after="120"/>
              <w:rPr>
                <w:rFonts w:ascii="Calibri Light" w:hAnsi="Calibri Light"/>
                <w:sz w:val="16"/>
                <w:szCs w:val="16"/>
              </w:rPr>
            </w:pPr>
          </w:p>
          <w:p w14:paraId="3201C09E" w14:textId="77777777" w:rsidR="00C266E9" w:rsidRPr="00C266E9" w:rsidRDefault="00C266E9" w:rsidP="00C266E9">
            <w:pPr>
              <w:spacing w:after="120"/>
              <w:rPr>
                <w:rFonts w:ascii="Calibri Light" w:hAnsi="Calibri Light"/>
                <w:sz w:val="16"/>
                <w:szCs w:val="16"/>
              </w:rPr>
            </w:pPr>
            <w:del w:id="6302" w:author="Ashan Senel Asmone" w:date="2016-03-21T19:41:00Z">
              <w:r w:rsidRPr="00C266E9" w:rsidDel="005C1271">
                <w:rPr>
                  <w:rFonts w:ascii="Calibri Light" w:hAnsi="Calibri Light"/>
                  <w:sz w:val="16"/>
                  <w:szCs w:val="16"/>
                </w:rPr>
                <w:delText>ASTM C 595 Specification for Blended Hydraulic Cements</w:delText>
              </w:r>
            </w:del>
            <w:ins w:id="6303" w:author="Ashan Senel Asmone" w:date="2016-03-21T19:41:00Z">
              <w:r w:rsidR="005C1271">
                <w:rPr>
                  <w:rFonts w:ascii="Calibri Light" w:hAnsi="Calibri Light"/>
                  <w:sz w:val="16"/>
                  <w:szCs w:val="16"/>
                </w:rPr>
                <w:t>ASTM C595 / C595M - 15e1 Standard Specification for Blended Hydraulic Cements</w:t>
              </w:r>
            </w:ins>
          </w:p>
          <w:p w14:paraId="08472D8A" w14:textId="77777777" w:rsidR="00C266E9" w:rsidRPr="00C266E9" w:rsidRDefault="00C266E9" w:rsidP="00C266E9">
            <w:pPr>
              <w:spacing w:after="120"/>
              <w:rPr>
                <w:rFonts w:ascii="Calibri Light" w:hAnsi="Calibri Light"/>
                <w:sz w:val="16"/>
                <w:szCs w:val="16"/>
              </w:rPr>
            </w:pPr>
          </w:p>
          <w:p w14:paraId="2DAACD31" w14:textId="77777777" w:rsidR="00C266E9" w:rsidRPr="00C266E9" w:rsidRDefault="00C266E9" w:rsidP="00C266E9">
            <w:pPr>
              <w:spacing w:after="120"/>
              <w:rPr>
                <w:rFonts w:ascii="Calibri Light" w:hAnsi="Calibri Light"/>
                <w:sz w:val="16"/>
                <w:szCs w:val="16"/>
              </w:rPr>
            </w:pPr>
            <w:del w:id="6304" w:author="Ashan Senel Asmone" w:date="2016-03-21T19:41:00Z">
              <w:r w:rsidRPr="00C266E9" w:rsidDel="005C1271">
                <w:rPr>
                  <w:rFonts w:ascii="Calibri Light" w:hAnsi="Calibri Light"/>
                  <w:sz w:val="16"/>
                  <w:szCs w:val="16"/>
                </w:rPr>
                <w:delText>ASTM C 109 Method of Test for Compressive Strength of Hydraulic Cement Mortars</w:delText>
              </w:r>
            </w:del>
            <w:ins w:id="6305" w:author="Ashan Senel Asmone" w:date="2016-03-21T19:41:00Z">
              <w:r w:rsidR="005C1271">
                <w:rPr>
                  <w:rFonts w:ascii="Calibri Light" w:hAnsi="Calibri Light"/>
                  <w:sz w:val="16"/>
                  <w:szCs w:val="16"/>
                </w:rPr>
                <w:t>ASTM C109 / C109M - 16 Standard Test Method for Compressive Strength of Hydraulic Cement Mortars (Using 2-in. or [50-mm] Cube Specimens)</w:t>
              </w:r>
            </w:ins>
          </w:p>
          <w:p w14:paraId="0C8EA446" w14:textId="77777777" w:rsidR="00C266E9" w:rsidRPr="00C266E9" w:rsidRDefault="00C266E9" w:rsidP="00C266E9">
            <w:pPr>
              <w:spacing w:after="120"/>
              <w:rPr>
                <w:rFonts w:ascii="Calibri Light" w:hAnsi="Calibri Light"/>
                <w:sz w:val="16"/>
                <w:szCs w:val="16"/>
              </w:rPr>
            </w:pPr>
          </w:p>
          <w:p w14:paraId="5740D23E" w14:textId="77777777" w:rsidR="00C266E9" w:rsidRPr="00C266E9" w:rsidRDefault="00C266E9" w:rsidP="00C266E9">
            <w:pPr>
              <w:spacing w:after="120"/>
              <w:rPr>
                <w:rFonts w:ascii="Calibri Light" w:hAnsi="Calibri Light"/>
                <w:sz w:val="16"/>
                <w:szCs w:val="16"/>
              </w:rPr>
            </w:pPr>
            <w:del w:id="6306" w:author="Ashan Senel Asmone" w:date="2016-03-21T19:46:00Z">
              <w:r w:rsidRPr="00C266E9" w:rsidDel="005C1271">
                <w:rPr>
                  <w:rFonts w:ascii="Calibri Light" w:hAnsi="Calibri Light"/>
                  <w:sz w:val="16"/>
                  <w:szCs w:val="16"/>
                </w:rPr>
                <w:delText>ASTM C 780 Method for Preconstruction and Construction Evaluation of Mortars for Plain and Reinforced Unit Masonry</w:delText>
              </w:r>
            </w:del>
            <w:ins w:id="6307" w:author="Ashan Senel Asmone" w:date="2016-03-21T19:46:00Z">
              <w:r w:rsidR="005C1271">
                <w:rPr>
                  <w:rFonts w:ascii="Calibri Light" w:hAnsi="Calibri Light"/>
                  <w:sz w:val="16"/>
                  <w:szCs w:val="16"/>
                </w:rPr>
                <w:t>ASTM C780 - 15a Standard Test Method for Preconstruction and Construction Evaluation of Mortars for Plain and Reinforced Unit Masonry</w:t>
              </w:r>
            </w:ins>
            <w:r w:rsidRPr="00C266E9">
              <w:rPr>
                <w:rFonts w:ascii="Calibri Light" w:hAnsi="Calibri Light"/>
                <w:sz w:val="16"/>
                <w:szCs w:val="16"/>
              </w:rPr>
              <w:t>.</w:t>
            </w:r>
          </w:p>
          <w:p w14:paraId="6CCE72EE" w14:textId="77777777" w:rsidR="00C266E9" w:rsidRPr="00C266E9" w:rsidRDefault="00C266E9" w:rsidP="00C266E9">
            <w:pPr>
              <w:spacing w:after="120"/>
              <w:rPr>
                <w:rFonts w:ascii="Calibri Light" w:hAnsi="Calibri Light"/>
                <w:sz w:val="16"/>
                <w:szCs w:val="16"/>
              </w:rPr>
            </w:pPr>
          </w:p>
          <w:p w14:paraId="471C0F91" w14:textId="77777777" w:rsidR="00C266E9" w:rsidRPr="00C266E9" w:rsidRDefault="00C266E9" w:rsidP="00C266E9">
            <w:pPr>
              <w:spacing w:after="120"/>
              <w:rPr>
                <w:rFonts w:ascii="Calibri Light" w:hAnsi="Calibri Light"/>
                <w:sz w:val="16"/>
                <w:szCs w:val="16"/>
              </w:rPr>
            </w:pPr>
            <w:del w:id="6308" w:author="Ashan Senel Asmone" w:date="2016-03-21T19:49:00Z">
              <w:r w:rsidRPr="00C266E9" w:rsidDel="005C1271">
                <w:rPr>
                  <w:rFonts w:ascii="Calibri Light" w:hAnsi="Calibri Light"/>
                  <w:sz w:val="16"/>
                  <w:szCs w:val="16"/>
                </w:rPr>
                <w:delText xml:space="preserve">ASTM C 979 Specification for Pigments for Integrally Colored Concrete are suitable for mortar </w:delText>
              </w:r>
            </w:del>
            <w:ins w:id="6309" w:author="Ashan Senel Asmone" w:date="2016-03-21T19:49:00Z">
              <w:r w:rsidR="005C1271">
                <w:rPr>
                  <w:rFonts w:ascii="Calibri Light" w:hAnsi="Calibri Light"/>
                  <w:sz w:val="16"/>
                  <w:szCs w:val="16"/>
                </w:rPr>
                <w:t>ASTM C979 / C979M - 16 Standard Specification for Pigments for Integrally Colored Concrete</w:t>
              </w:r>
            </w:ins>
          </w:p>
          <w:p w14:paraId="1A8E184D" w14:textId="77777777" w:rsidR="00C266E9" w:rsidRPr="00C266E9" w:rsidRDefault="00C266E9" w:rsidP="00C266E9">
            <w:pPr>
              <w:spacing w:after="120"/>
              <w:rPr>
                <w:rFonts w:ascii="Calibri Light" w:hAnsi="Calibri Light"/>
                <w:sz w:val="16"/>
                <w:szCs w:val="16"/>
              </w:rPr>
            </w:pPr>
          </w:p>
          <w:p w14:paraId="584707A8" w14:textId="77777777" w:rsidR="00C266E9" w:rsidRPr="00C266E9" w:rsidRDefault="00C266E9" w:rsidP="00C266E9">
            <w:pPr>
              <w:spacing w:after="120"/>
              <w:rPr>
                <w:rFonts w:ascii="Calibri Light" w:hAnsi="Calibri Light"/>
                <w:sz w:val="16"/>
                <w:szCs w:val="16"/>
              </w:rPr>
            </w:pPr>
            <w:del w:id="6310" w:author="Ashan Senel Asmone" w:date="2016-03-21T19:49:00Z">
              <w:r w:rsidRPr="00C266E9" w:rsidDel="005C1271">
                <w:rPr>
                  <w:rFonts w:ascii="Calibri Light" w:hAnsi="Calibri Light"/>
                  <w:sz w:val="16"/>
                  <w:szCs w:val="16"/>
                </w:rPr>
                <w:delText>ASTM C780-00 Standard Test Method for Preconstruction and Construction Evaluation of Mortars for Plain and Reinforced Unit Masonry</w:delText>
              </w:r>
            </w:del>
            <w:ins w:id="6311" w:author="Ashan Senel Asmone" w:date="2016-03-21T19:49:00Z">
              <w:r w:rsidR="005C1271">
                <w:rPr>
                  <w:rFonts w:ascii="Calibri Light" w:hAnsi="Calibri Light"/>
                  <w:sz w:val="16"/>
                  <w:szCs w:val="16"/>
                </w:rPr>
                <w:t>ASTM C780 - 15a Standard Test Method for Preconstruction and Construction Evaluation of Mortars for Plain and Reinforced Unit Masonry</w:t>
              </w:r>
            </w:ins>
          </w:p>
          <w:p w14:paraId="37FD8F06" w14:textId="77777777" w:rsidR="00C266E9" w:rsidRPr="00C266E9" w:rsidRDefault="00C266E9" w:rsidP="00C266E9">
            <w:pPr>
              <w:spacing w:after="120"/>
              <w:rPr>
                <w:rFonts w:ascii="Calibri Light" w:hAnsi="Calibri Light"/>
                <w:sz w:val="16"/>
                <w:szCs w:val="16"/>
              </w:rPr>
            </w:pPr>
          </w:p>
          <w:p w14:paraId="1564AE9A" w14:textId="77777777" w:rsidR="00C266E9" w:rsidRPr="00C266E9" w:rsidRDefault="00C266E9" w:rsidP="00C266E9">
            <w:pPr>
              <w:spacing w:after="120"/>
              <w:rPr>
                <w:rFonts w:ascii="Calibri Light" w:hAnsi="Calibri Light"/>
                <w:sz w:val="16"/>
                <w:szCs w:val="16"/>
              </w:rPr>
            </w:pPr>
            <w:del w:id="6312" w:author="Ashan Senel Asmone" w:date="2016-03-21T19:50:00Z">
              <w:r w:rsidRPr="00C266E9" w:rsidDel="005C1271">
                <w:rPr>
                  <w:rFonts w:ascii="Calibri Light" w:hAnsi="Calibri Light"/>
                  <w:sz w:val="16"/>
                  <w:szCs w:val="16"/>
                </w:rPr>
                <w:delText>ASTM C896-99 Standard Terminology Relating to Clay Products</w:delText>
              </w:r>
            </w:del>
            <w:ins w:id="6313" w:author="Ashan Senel Asmone" w:date="2016-03-21T19:50:00Z">
              <w:r w:rsidR="005C1271">
                <w:rPr>
                  <w:rFonts w:ascii="Calibri Light" w:hAnsi="Calibri Light"/>
                  <w:sz w:val="16"/>
                  <w:szCs w:val="16"/>
                </w:rPr>
                <w:t>ASTM C896 - 15 Standard Terminology Relating to Clay Products</w:t>
              </w:r>
            </w:ins>
          </w:p>
          <w:p w14:paraId="528B001E" w14:textId="77777777" w:rsidR="00C266E9" w:rsidRPr="00C266E9" w:rsidRDefault="00C266E9" w:rsidP="00C266E9">
            <w:pPr>
              <w:spacing w:after="120"/>
              <w:rPr>
                <w:rFonts w:ascii="Calibri Light" w:hAnsi="Calibri Light"/>
                <w:sz w:val="16"/>
                <w:szCs w:val="16"/>
              </w:rPr>
            </w:pPr>
          </w:p>
          <w:p w14:paraId="39906540" w14:textId="77777777" w:rsidR="00C266E9" w:rsidRPr="00C266E9" w:rsidRDefault="00C266E9" w:rsidP="00C266E9">
            <w:pPr>
              <w:spacing w:after="120"/>
              <w:rPr>
                <w:rFonts w:ascii="Calibri Light" w:hAnsi="Calibri Light"/>
                <w:sz w:val="16"/>
                <w:szCs w:val="16"/>
              </w:rPr>
            </w:pPr>
            <w:del w:id="6314" w:author="Ashan Senel Asmone" w:date="2016-03-21T19:51:00Z">
              <w:r w:rsidRPr="00C266E9" w:rsidDel="005C1271">
                <w:rPr>
                  <w:rFonts w:ascii="Calibri Light" w:hAnsi="Calibri Light"/>
                  <w:sz w:val="16"/>
                  <w:szCs w:val="16"/>
                </w:rPr>
                <w:delText>ASTM C1006-84(2001) Standard Test Method for Splitting Tensile Strength of Masonry Units</w:delText>
              </w:r>
            </w:del>
            <w:ins w:id="6315" w:author="Ashan Senel Asmone" w:date="2016-03-21T19:51:00Z">
              <w:r w:rsidR="005C1271">
                <w:rPr>
                  <w:rFonts w:ascii="Calibri Light" w:hAnsi="Calibri Light"/>
                  <w:sz w:val="16"/>
                  <w:szCs w:val="16"/>
                </w:rPr>
                <w:t>ASTM C1006 - 07(2013) Standard Test Method for Splitting Tensile Strength of Masonry Units</w:t>
              </w:r>
            </w:ins>
          </w:p>
          <w:p w14:paraId="738926BB" w14:textId="77777777" w:rsidR="00C266E9" w:rsidRPr="00C266E9" w:rsidRDefault="00C266E9" w:rsidP="00C266E9">
            <w:pPr>
              <w:spacing w:after="120"/>
              <w:rPr>
                <w:rFonts w:ascii="Calibri Light" w:hAnsi="Calibri Light"/>
                <w:sz w:val="16"/>
                <w:szCs w:val="16"/>
              </w:rPr>
            </w:pPr>
          </w:p>
          <w:p w14:paraId="6F9FD602" w14:textId="77777777" w:rsidR="005C1271" w:rsidRDefault="00C266E9" w:rsidP="00C266E9">
            <w:pPr>
              <w:spacing w:after="120"/>
              <w:rPr>
                <w:ins w:id="6316" w:author="Ashan Senel Asmone" w:date="2016-03-21T19:54:00Z"/>
                <w:rFonts w:ascii="Calibri Light" w:hAnsi="Calibri Light"/>
                <w:sz w:val="16"/>
                <w:szCs w:val="16"/>
              </w:rPr>
            </w:pPr>
            <w:del w:id="6317" w:author="Ashan Senel Asmone" w:date="2016-03-21T19:55:00Z">
              <w:r w:rsidRPr="00C266E9" w:rsidDel="005C1271">
                <w:rPr>
                  <w:rFonts w:ascii="Calibri Light" w:hAnsi="Calibri Light"/>
                  <w:sz w:val="16"/>
                  <w:szCs w:val="16"/>
                </w:rPr>
                <w:delText>ASTM C1019-00b Standard Test Method for Sampling and Testing Grout</w:delText>
              </w:r>
            </w:del>
            <w:ins w:id="6318" w:author="Ashan Senel Asmone" w:date="2016-03-21T19:55:00Z">
              <w:r w:rsidR="005C1271">
                <w:rPr>
                  <w:rFonts w:ascii="Calibri Light" w:hAnsi="Calibri Light"/>
                  <w:sz w:val="16"/>
                  <w:szCs w:val="16"/>
                </w:rPr>
                <w:t>ASTM C1019 - 16 Standard Test Method for Sampling and Testing Grout</w:t>
              </w:r>
            </w:ins>
            <w:r w:rsidRPr="00C266E9">
              <w:rPr>
                <w:rFonts w:ascii="Calibri Light" w:hAnsi="Calibri Light"/>
                <w:sz w:val="16"/>
                <w:szCs w:val="16"/>
              </w:rPr>
              <w:t xml:space="preserve"> </w:t>
            </w:r>
          </w:p>
          <w:p w14:paraId="61E1F127" w14:textId="77777777" w:rsidR="00C266E9" w:rsidRPr="00C266E9" w:rsidRDefault="00C266E9" w:rsidP="00C266E9">
            <w:pPr>
              <w:spacing w:after="120"/>
              <w:rPr>
                <w:rFonts w:ascii="Calibri Light" w:hAnsi="Calibri Light"/>
                <w:sz w:val="16"/>
                <w:szCs w:val="16"/>
              </w:rPr>
            </w:pPr>
            <w:del w:id="6319" w:author="Ashan Senel Asmone" w:date="2016-03-21T19:59:00Z">
              <w:r w:rsidRPr="00C266E9" w:rsidDel="00360EB0">
                <w:rPr>
                  <w:rFonts w:ascii="Calibri Light" w:hAnsi="Calibri Light"/>
                  <w:sz w:val="16"/>
                  <w:szCs w:val="16"/>
                </w:rPr>
                <w:delText>ASTM C1088-01a Standard Specification for Thin Veneer Brick Units Made From Clay or Shale</w:delText>
              </w:r>
            </w:del>
            <w:ins w:id="6320" w:author="Ashan Senel Asmone" w:date="2016-03-21T19:59:00Z">
              <w:r w:rsidR="00360EB0">
                <w:rPr>
                  <w:rFonts w:ascii="Calibri Light" w:hAnsi="Calibri Light"/>
                  <w:sz w:val="16"/>
                  <w:szCs w:val="16"/>
                </w:rPr>
                <w:t>ASTM C1088 - 14 Standard Specification for Thin Veneer Brick Units Made From Clay or Shale</w:t>
              </w:r>
            </w:ins>
          </w:p>
          <w:p w14:paraId="33ED4AB2" w14:textId="77777777" w:rsidR="00C266E9" w:rsidRPr="00C266E9" w:rsidRDefault="00C266E9" w:rsidP="00C266E9">
            <w:pPr>
              <w:spacing w:after="120"/>
              <w:rPr>
                <w:rFonts w:ascii="Calibri Light" w:hAnsi="Calibri Light"/>
                <w:sz w:val="16"/>
                <w:szCs w:val="16"/>
              </w:rPr>
            </w:pPr>
          </w:p>
          <w:p w14:paraId="31576D3A" w14:textId="77777777" w:rsidR="00C266E9" w:rsidRPr="00C266E9" w:rsidRDefault="00C266E9" w:rsidP="00C266E9">
            <w:pPr>
              <w:spacing w:after="120"/>
              <w:rPr>
                <w:rFonts w:ascii="Calibri Light" w:hAnsi="Calibri Light"/>
                <w:sz w:val="16"/>
                <w:szCs w:val="16"/>
              </w:rPr>
            </w:pPr>
            <w:del w:id="6321" w:author="Ashan Senel Asmone" w:date="2016-03-21T19:59:00Z">
              <w:r w:rsidRPr="00C266E9" w:rsidDel="00360EB0">
                <w:rPr>
                  <w:rFonts w:ascii="Calibri Light" w:hAnsi="Calibri Light"/>
                  <w:sz w:val="16"/>
                  <w:szCs w:val="16"/>
                </w:rPr>
                <w:delText>ASTM C1093-95(2001) Standard Practice for Accreditation of Testing Agencies for Unit Masonry</w:delText>
              </w:r>
            </w:del>
            <w:ins w:id="6322" w:author="Ashan Senel Asmone" w:date="2016-03-21T19:59:00Z">
              <w:r w:rsidR="00360EB0">
                <w:rPr>
                  <w:rFonts w:ascii="Calibri Light" w:hAnsi="Calibri Light"/>
                  <w:sz w:val="16"/>
                  <w:szCs w:val="16"/>
                </w:rPr>
                <w:t>ASTM C1093 - 15a Standard Practice for Accreditation of Testing Agencies for Masonry</w:t>
              </w:r>
            </w:ins>
          </w:p>
          <w:p w14:paraId="02060664" w14:textId="77777777" w:rsidR="00C266E9" w:rsidRPr="00C266E9" w:rsidRDefault="00C266E9" w:rsidP="00C266E9">
            <w:pPr>
              <w:spacing w:after="120"/>
              <w:rPr>
                <w:rFonts w:ascii="Calibri Light" w:hAnsi="Calibri Light"/>
                <w:sz w:val="16"/>
                <w:szCs w:val="16"/>
              </w:rPr>
            </w:pPr>
          </w:p>
          <w:p w14:paraId="3C2FE645" w14:textId="77777777" w:rsidR="00C266E9" w:rsidRPr="00C266E9" w:rsidRDefault="00C266E9" w:rsidP="00C266E9">
            <w:pPr>
              <w:spacing w:after="120"/>
              <w:rPr>
                <w:rFonts w:ascii="Calibri Light" w:hAnsi="Calibri Light"/>
                <w:sz w:val="16"/>
                <w:szCs w:val="16"/>
              </w:rPr>
            </w:pPr>
            <w:del w:id="6323" w:author="Ashan Senel Asmone" w:date="2016-03-21T20:00:00Z">
              <w:r w:rsidRPr="00C266E9" w:rsidDel="00360EB0">
                <w:rPr>
                  <w:rFonts w:ascii="Calibri Light" w:hAnsi="Calibri Light"/>
                  <w:sz w:val="16"/>
                  <w:szCs w:val="16"/>
                </w:rPr>
                <w:delText>ASTM C1106-00 Standard Test Methods for Chemical Resistance and Physical Properties of Carbon Brick</w:delText>
              </w:r>
            </w:del>
            <w:ins w:id="6324" w:author="Ashan Senel Asmone" w:date="2016-03-21T20:00:00Z">
              <w:r w:rsidR="00360EB0">
                <w:rPr>
                  <w:rFonts w:ascii="Calibri Light" w:hAnsi="Calibri Light"/>
                  <w:sz w:val="16"/>
                  <w:szCs w:val="16"/>
                </w:rPr>
                <w:t>ASTM C1106 - 00(2012) Standard Test Methods for Chemical Resistance and Physical Properties of Carbon Brick</w:t>
              </w:r>
            </w:ins>
          </w:p>
          <w:p w14:paraId="14A1CAE6" w14:textId="77777777" w:rsidR="00C266E9" w:rsidRPr="00C266E9" w:rsidRDefault="00C266E9" w:rsidP="00C266E9">
            <w:pPr>
              <w:spacing w:after="120"/>
              <w:rPr>
                <w:rFonts w:ascii="Calibri Light" w:hAnsi="Calibri Light"/>
                <w:sz w:val="16"/>
                <w:szCs w:val="16"/>
              </w:rPr>
            </w:pPr>
          </w:p>
          <w:p w14:paraId="1DF19E44" w14:textId="77777777" w:rsidR="00C266E9" w:rsidRPr="00C266E9" w:rsidRDefault="00C266E9" w:rsidP="00C266E9">
            <w:pPr>
              <w:spacing w:after="120"/>
              <w:rPr>
                <w:rFonts w:ascii="Calibri Light" w:hAnsi="Calibri Light"/>
                <w:sz w:val="16"/>
                <w:szCs w:val="16"/>
              </w:rPr>
            </w:pPr>
            <w:del w:id="6325" w:author="Ashan Senel Asmone" w:date="2016-03-21T20:01:00Z">
              <w:r w:rsidRPr="00C266E9" w:rsidDel="00360EB0">
                <w:rPr>
                  <w:rFonts w:ascii="Calibri Light" w:hAnsi="Calibri Light"/>
                  <w:sz w:val="16"/>
                  <w:szCs w:val="16"/>
                </w:rPr>
                <w:delText>ASTM C1148-92a(1997)e1 Standard Test Method for Measuring the Drying Shrinkage of Masonry Mortar</w:delText>
              </w:r>
            </w:del>
            <w:ins w:id="6326" w:author="Ashan Senel Asmone" w:date="2016-03-21T20:01:00Z">
              <w:r w:rsidR="00360EB0">
                <w:rPr>
                  <w:rFonts w:ascii="Calibri Light" w:hAnsi="Calibri Light"/>
                  <w:sz w:val="16"/>
                  <w:szCs w:val="16"/>
                </w:rPr>
                <w:t>ASTM C1148 - 92a(2014) Standard Test Method for Measuring the Drying Shrinkage of Masonry Mortar</w:t>
              </w:r>
            </w:ins>
          </w:p>
          <w:p w14:paraId="59515FD5" w14:textId="77777777" w:rsidR="00C266E9" w:rsidRPr="00C266E9" w:rsidRDefault="00C266E9" w:rsidP="00C266E9">
            <w:pPr>
              <w:spacing w:after="120"/>
              <w:rPr>
                <w:rFonts w:ascii="Calibri Light" w:hAnsi="Calibri Light"/>
                <w:sz w:val="16"/>
                <w:szCs w:val="16"/>
              </w:rPr>
            </w:pPr>
          </w:p>
          <w:p w14:paraId="21D65303" w14:textId="77777777" w:rsidR="00C266E9" w:rsidRPr="00C266E9" w:rsidRDefault="00C266E9" w:rsidP="00C266E9">
            <w:pPr>
              <w:spacing w:after="120"/>
              <w:rPr>
                <w:rFonts w:ascii="Calibri Light" w:hAnsi="Calibri Light"/>
                <w:sz w:val="16"/>
                <w:szCs w:val="16"/>
              </w:rPr>
            </w:pPr>
            <w:del w:id="6327" w:author="Ashan Senel Asmone" w:date="2016-03-21T20:01:00Z">
              <w:r w:rsidRPr="00C266E9" w:rsidDel="00360EB0">
                <w:rPr>
                  <w:rFonts w:ascii="Calibri Light" w:hAnsi="Calibri Light"/>
                  <w:sz w:val="16"/>
                  <w:szCs w:val="16"/>
                </w:rPr>
                <w:delText>ASTM C1180-00a Standard Terminology of Mortar and Grout for Unit Masonry</w:delText>
              </w:r>
            </w:del>
            <w:ins w:id="6328" w:author="Ashan Senel Asmone" w:date="2016-03-21T20:01:00Z">
              <w:r w:rsidR="00360EB0">
                <w:rPr>
                  <w:rFonts w:ascii="Calibri Light" w:hAnsi="Calibri Light"/>
                  <w:sz w:val="16"/>
                  <w:szCs w:val="16"/>
                </w:rPr>
                <w:t>ASTM C1180 - 10 Standard Terminology of Mortar and Grout for Unit Masonry</w:t>
              </w:r>
            </w:ins>
          </w:p>
          <w:p w14:paraId="363B4B65" w14:textId="77777777" w:rsidR="00C266E9" w:rsidRPr="00C266E9" w:rsidRDefault="00C266E9" w:rsidP="00C266E9">
            <w:pPr>
              <w:spacing w:after="120"/>
              <w:rPr>
                <w:rFonts w:ascii="Calibri Light" w:hAnsi="Calibri Light"/>
                <w:sz w:val="16"/>
                <w:szCs w:val="16"/>
              </w:rPr>
            </w:pPr>
          </w:p>
          <w:p w14:paraId="1BC8291A" w14:textId="77777777" w:rsidR="00C266E9" w:rsidRPr="00C266E9" w:rsidRDefault="00C266E9" w:rsidP="00C266E9">
            <w:pPr>
              <w:spacing w:after="120"/>
              <w:rPr>
                <w:rFonts w:ascii="Calibri Light" w:hAnsi="Calibri Light"/>
                <w:sz w:val="16"/>
                <w:szCs w:val="16"/>
              </w:rPr>
            </w:pPr>
            <w:del w:id="6329" w:author="Ashan Senel Asmone" w:date="2016-03-21T20:02:00Z">
              <w:r w:rsidRPr="00C266E9" w:rsidDel="00360EB0">
                <w:rPr>
                  <w:rFonts w:ascii="Calibri Light" w:hAnsi="Calibri Light"/>
                  <w:sz w:val="16"/>
                  <w:szCs w:val="16"/>
                </w:rPr>
                <w:delText>ASTM C1218/C1218M-99 Standard Test Method for Water-Soluble Chloride in Mortar and Concrete</w:delText>
              </w:r>
            </w:del>
            <w:ins w:id="6330" w:author="Ashan Senel Asmone" w:date="2016-03-21T20:02:00Z">
              <w:r w:rsidR="00360EB0">
                <w:rPr>
                  <w:rFonts w:ascii="Calibri Light" w:hAnsi="Calibri Light"/>
                  <w:sz w:val="16"/>
                  <w:szCs w:val="16"/>
                </w:rPr>
                <w:t>ASTM C1218 / C1218M - 15 Standard Test Method for Water-Soluble Chloride in Mortar and Concrete</w:t>
              </w:r>
            </w:ins>
          </w:p>
          <w:p w14:paraId="68DD81E4" w14:textId="77777777" w:rsidR="00C266E9" w:rsidRPr="00C266E9" w:rsidRDefault="00C266E9" w:rsidP="00C266E9">
            <w:pPr>
              <w:spacing w:after="120"/>
              <w:rPr>
                <w:rFonts w:ascii="Calibri Light" w:hAnsi="Calibri Light"/>
                <w:sz w:val="16"/>
                <w:szCs w:val="16"/>
              </w:rPr>
            </w:pPr>
          </w:p>
          <w:p w14:paraId="14CCF18E" w14:textId="77777777" w:rsidR="00C266E9" w:rsidRPr="00C266E9" w:rsidRDefault="00C266E9" w:rsidP="00C266E9">
            <w:pPr>
              <w:spacing w:after="120"/>
              <w:rPr>
                <w:rFonts w:ascii="Calibri Light" w:hAnsi="Calibri Light"/>
                <w:sz w:val="16"/>
                <w:szCs w:val="16"/>
              </w:rPr>
            </w:pPr>
            <w:del w:id="6331" w:author="Ashan Senel Asmone" w:date="2016-03-21T20:03:00Z">
              <w:r w:rsidRPr="00C266E9" w:rsidDel="00360EB0">
                <w:rPr>
                  <w:rFonts w:ascii="Calibri Light" w:hAnsi="Calibri Light"/>
                  <w:sz w:val="16"/>
                  <w:szCs w:val="16"/>
                </w:rPr>
                <w:delText>ASTM C1324-96 Standard Test Method for Examination and Analysis of Hardened Masonry Mortar</w:delText>
              </w:r>
            </w:del>
            <w:ins w:id="6332" w:author="Ashan Senel Asmone" w:date="2016-03-21T20:03:00Z">
              <w:r w:rsidR="00360EB0">
                <w:rPr>
                  <w:rFonts w:ascii="Calibri Light" w:hAnsi="Calibri Light"/>
                  <w:sz w:val="16"/>
                  <w:szCs w:val="16"/>
                </w:rPr>
                <w:t>ASTM C1324 - 15 Standard Test Method for Examination and Analysis of Hardened Masonry Mortar</w:t>
              </w:r>
            </w:ins>
          </w:p>
          <w:p w14:paraId="155B9361" w14:textId="77777777" w:rsidR="00C266E9" w:rsidRPr="00C266E9" w:rsidRDefault="00C266E9" w:rsidP="00C266E9">
            <w:pPr>
              <w:spacing w:after="120"/>
              <w:rPr>
                <w:rFonts w:ascii="Calibri Light" w:hAnsi="Calibri Light"/>
                <w:sz w:val="16"/>
                <w:szCs w:val="16"/>
              </w:rPr>
            </w:pPr>
          </w:p>
          <w:p w14:paraId="7531ABF4" w14:textId="77777777" w:rsidR="00C266E9" w:rsidRPr="00C266E9" w:rsidRDefault="00C266E9" w:rsidP="00C266E9">
            <w:pPr>
              <w:spacing w:after="120"/>
              <w:rPr>
                <w:rFonts w:ascii="Calibri Light" w:hAnsi="Calibri Light"/>
                <w:sz w:val="16"/>
                <w:szCs w:val="16"/>
              </w:rPr>
            </w:pPr>
            <w:del w:id="6333" w:author="Ashan Senel Asmone" w:date="2016-03-21T20:03:00Z">
              <w:r w:rsidRPr="00C266E9" w:rsidDel="00360EB0">
                <w:rPr>
                  <w:rFonts w:ascii="Calibri Light" w:hAnsi="Calibri Light"/>
                  <w:sz w:val="16"/>
                  <w:szCs w:val="16"/>
                </w:rPr>
                <w:delText>ASTM C1384-01 Standard Specification for Admixtures for Masonry Mortars</w:delText>
              </w:r>
            </w:del>
            <w:ins w:id="6334" w:author="Ashan Senel Asmone" w:date="2016-03-21T20:03:00Z">
              <w:r w:rsidR="00360EB0">
                <w:rPr>
                  <w:rFonts w:ascii="Calibri Light" w:hAnsi="Calibri Light"/>
                  <w:sz w:val="16"/>
                  <w:szCs w:val="16"/>
                </w:rPr>
                <w:t>ASTM C1384 - 12a Standard Specification for Admixtures for Masonry Mortars</w:t>
              </w:r>
            </w:ins>
          </w:p>
          <w:p w14:paraId="0D9EA6EE" w14:textId="77777777" w:rsidR="00C266E9" w:rsidRPr="00C266E9" w:rsidRDefault="00C266E9" w:rsidP="00C266E9">
            <w:pPr>
              <w:spacing w:after="120"/>
              <w:rPr>
                <w:rFonts w:ascii="Calibri Light" w:hAnsi="Calibri Light"/>
                <w:sz w:val="16"/>
                <w:szCs w:val="16"/>
              </w:rPr>
            </w:pPr>
          </w:p>
          <w:p w14:paraId="1A76B288" w14:textId="77777777" w:rsidR="00C266E9" w:rsidRPr="00C266E9" w:rsidRDefault="00C266E9" w:rsidP="00C266E9">
            <w:pPr>
              <w:spacing w:after="120"/>
              <w:rPr>
                <w:rFonts w:ascii="Calibri Light" w:hAnsi="Calibri Light"/>
                <w:sz w:val="16"/>
                <w:szCs w:val="16"/>
              </w:rPr>
            </w:pPr>
            <w:del w:id="6335" w:author="Ashan Senel Asmone" w:date="2016-03-21T20:04:00Z">
              <w:r w:rsidRPr="00C266E9" w:rsidDel="00360EB0">
                <w:rPr>
                  <w:rFonts w:ascii="Calibri Light" w:hAnsi="Calibri Light"/>
                  <w:sz w:val="16"/>
                  <w:szCs w:val="16"/>
                </w:rPr>
                <w:delText>ASTM C1400-01 Standard Guide for Reduction of Efflorescence Potential in New Masonry Walls</w:delText>
              </w:r>
            </w:del>
            <w:ins w:id="6336" w:author="Ashan Senel Asmone" w:date="2016-03-21T20:04:00Z">
              <w:r w:rsidR="00360EB0">
                <w:rPr>
                  <w:rFonts w:ascii="Calibri Light" w:hAnsi="Calibri Light"/>
                  <w:sz w:val="16"/>
                  <w:szCs w:val="16"/>
                </w:rPr>
                <w:t>ASTM C1400 - 11 Standard Guide for Reduction of Efflorescence Potential in New Masonry Walls</w:t>
              </w:r>
            </w:ins>
          </w:p>
          <w:p w14:paraId="56ABDC7A" w14:textId="77777777" w:rsidR="00C266E9" w:rsidRPr="00C266E9" w:rsidRDefault="00C266E9" w:rsidP="00C266E9">
            <w:pPr>
              <w:spacing w:after="120"/>
              <w:rPr>
                <w:rFonts w:ascii="Calibri Light" w:hAnsi="Calibri Light"/>
                <w:sz w:val="16"/>
                <w:szCs w:val="16"/>
              </w:rPr>
            </w:pPr>
          </w:p>
          <w:p w14:paraId="1A3622B1" w14:textId="77777777" w:rsidR="00C266E9" w:rsidRPr="00C266E9" w:rsidRDefault="00C266E9" w:rsidP="00C266E9">
            <w:pPr>
              <w:spacing w:after="120"/>
              <w:rPr>
                <w:rFonts w:ascii="Calibri Light" w:hAnsi="Calibri Light"/>
                <w:sz w:val="16"/>
                <w:szCs w:val="16"/>
              </w:rPr>
            </w:pPr>
            <w:del w:id="6337" w:author="Ashan Senel Asmone" w:date="2016-03-21T20:04:00Z">
              <w:r w:rsidRPr="00C266E9" w:rsidDel="00360EB0">
                <w:rPr>
                  <w:rFonts w:ascii="Calibri Light" w:hAnsi="Calibri Light"/>
                  <w:sz w:val="16"/>
                  <w:szCs w:val="16"/>
                </w:rPr>
                <w:delText>ASTM C1403-00 Standard Test Method for Rate of Water Absorption of Masonry Mortars</w:delText>
              </w:r>
            </w:del>
            <w:ins w:id="6338" w:author="Ashan Senel Asmone" w:date="2016-03-21T20:04:00Z">
              <w:r w:rsidR="00360EB0">
                <w:rPr>
                  <w:rFonts w:ascii="Calibri Light" w:hAnsi="Calibri Light"/>
                  <w:sz w:val="16"/>
                  <w:szCs w:val="16"/>
                </w:rPr>
                <w:t>ASTM C1403 - 15 Standard Test Method for Rate of Water Absorption of Masonry Mortars</w:t>
              </w:r>
            </w:ins>
          </w:p>
          <w:p w14:paraId="29DDA922" w14:textId="77777777" w:rsidR="00C266E9" w:rsidRPr="00C266E9" w:rsidRDefault="00C266E9" w:rsidP="00C266E9">
            <w:pPr>
              <w:spacing w:after="120"/>
              <w:rPr>
                <w:rFonts w:ascii="Calibri Light" w:hAnsi="Calibri Light"/>
                <w:sz w:val="16"/>
                <w:szCs w:val="16"/>
              </w:rPr>
            </w:pPr>
          </w:p>
          <w:p w14:paraId="37AE461C"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Sealants</w:t>
            </w:r>
          </w:p>
          <w:p w14:paraId="33C461F6" w14:textId="77777777" w:rsidR="00C266E9" w:rsidRPr="00C266E9" w:rsidRDefault="00C266E9" w:rsidP="00C266E9">
            <w:pPr>
              <w:spacing w:after="120"/>
              <w:rPr>
                <w:rFonts w:ascii="Calibri Light" w:hAnsi="Calibri Light"/>
                <w:sz w:val="16"/>
                <w:szCs w:val="16"/>
              </w:rPr>
            </w:pPr>
          </w:p>
          <w:p w14:paraId="0FEEE047" w14:textId="77777777" w:rsidR="00C266E9" w:rsidRPr="00C266E9" w:rsidRDefault="00C266E9" w:rsidP="00C266E9">
            <w:pPr>
              <w:spacing w:after="120"/>
              <w:rPr>
                <w:rFonts w:ascii="Calibri Light" w:hAnsi="Calibri Light"/>
                <w:sz w:val="16"/>
                <w:szCs w:val="16"/>
              </w:rPr>
            </w:pPr>
            <w:del w:id="6339" w:author="Ashan Senel Asmone" w:date="2016-03-21T20:05:00Z">
              <w:r w:rsidRPr="00C266E9" w:rsidDel="00360EB0">
                <w:rPr>
                  <w:rFonts w:ascii="Calibri Light" w:hAnsi="Calibri Light"/>
                  <w:sz w:val="16"/>
                  <w:szCs w:val="16"/>
                </w:rPr>
                <w:delText>C509-00 Standard Specification for Elastomeric Cellular Preformed Gasket and Sealing Material</w:delText>
              </w:r>
            </w:del>
            <w:ins w:id="6340" w:author="Ashan Senel Asmone" w:date="2016-03-21T20:05:00Z">
              <w:r w:rsidR="00360EB0">
                <w:rPr>
                  <w:rFonts w:ascii="Calibri Light" w:hAnsi="Calibri Light"/>
                  <w:sz w:val="16"/>
                  <w:szCs w:val="16"/>
                </w:rPr>
                <w:t>ASTM C509 - 06(2015) Standard Specification for Elastomeric Cellular Preformed Gasket and Sealing Material</w:t>
              </w:r>
            </w:ins>
          </w:p>
          <w:p w14:paraId="5A1EC953" w14:textId="77777777" w:rsidR="00C266E9" w:rsidRPr="00C266E9" w:rsidRDefault="00C266E9" w:rsidP="00C266E9">
            <w:pPr>
              <w:spacing w:after="120"/>
              <w:rPr>
                <w:rFonts w:ascii="Calibri Light" w:hAnsi="Calibri Light"/>
                <w:sz w:val="16"/>
                <w:szCs w:val="16"/>
              </w:rPr>
            </w:pPr>
          </w:p>
          <w:p w14:paraId="6A1E6492" w14:textId="77777777" w:rsidR="00C266E9" w:rsidRPr="00C266E9" w:rsidRDefault="00C266E9" w:rsidP="00C266E9">
            <w:pPr>
              <w:spacing w:after="120"/>
              <w:rPr>
                <w:rFonts w:ascii="Calibri Light" w:hAnsi="Calibri Light"/>
                <w:sz w:val="16"/>
                <w:szCs w:val="16"/>
              </w:rPr>
            </w:pPr>
            <w:del w:id="6341" w:author="Ashan Senel Asmone" w:date="2016-03-21T20:12:00Z">
              <w:r w:rsidRPr="00C266E9" w:rsidDel="00B73746">
                <w:rPr>
                  <w:rFonts w:ascii="Calibri Light" w:hAnsi="Calibri Light"/>
                  <w:sz w:val="16"/>
                  <w:szCs w:val="16"/>
                </w:rPr>
                <w:delText>C717-01a Standard Terminology of Building Seals and Sealants</w:delText>
              </w:r>
            </w:del>
            <w:ins w:id="6342" w:author="Ashan Senel Asmone" w:date="2016-03-21T20:12:00Z">
              <w:r w:rsidR="00B73746">
                <w:rPr>
                  <w:rFonts w:ascii="Calibri Light" w:hAnsi="Calibri Light"/>
                  <w:sz w:val="16"/>
                  <w:szCs w:val="16"/>
                </w:rPr>
                <w:t>ASTM C717 - 14a Standard Terminology of Building Seals and Sealants</w:t>
              </w:r>
            </w:ins>
          </w:p>
          <w:p w14:paraId="2B0512B3" w14:textId="77777777" w:rsidR="00C266E9" w:rsidRPr="00C266E9" w:rsidRDefault="00C266E9" w:rsidP="00C266E9">
            <w:pPr>
              <w:spacing w:after="120"/>
              <w:rPr>
                <w:rFonts w:ascii="Calibri Light" w:hAnsi="Calibri Light"/>
                <w:sz w:val="16"/>
                <w:szCs w:val="16"/>
              </w:rPr>
            </w:pPr>
          </w:p>
          <w:p w14:paraId="7CAB38D0"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Waterproofing for masonry</w:t>
            </w:r>
          </w:p>
          <w:p w14:paraId="4FAF70F5" w14:textId="77777777" w:rsidR="00C266E9" w:rsidRPr="00C266E9" w:rsidRDefault="00C266E9" w:rsidP="00C266E9">
            <w:pPr>
              <w:spacing w:after="120"/>
              <w:rPr>
                <w:rFonts w:ascii="Calibri Light" w:hAnsi="Calibri Light"/>
                <w:sz w:val="16"/>
                <w:szCs w:val="16"/>
              </w:rPr>
            </w:pPr>
          </w:p>
          <w:p w14:paraId="188D4857" w14:textId="77777777" w:rsidR="00C266E9" w:rsidRPr="00C266E9" w:rsidRDefault="00C266E9" w:rsidP="00C266E9">
            <w:pPr>
              <w:spacing w:after="120"/>
              <w:rPr>
                <w:rFonts w:ascii="Calibri Light" w:hAnsi="Calibri Light"/>
                <w:sz w:val="16"/>
                <w:szCs w:val="16"/>
              </w:rPr>
            </w:pPr>
            <w:del w:id="6343" w:author="Ashan Senel Asmone" w:date="2016-03-21T20:14:00Z">
              <w:r w:rsidRPr="00C266E9" w:rsidDel="00B73746">
                <w:rPr>
                  <w:rFonts w:ascii="Calibri Light" w:hAnsi="Calibri Light"/>
                  <w:sz w:val="16"/>
                  <w:szCs w:val="16"/>
                </w:rPr>
                <w:delText>D5095-91(2002) Standard Test Method for Determination of the Nonvolatile Content in Silanes, Siloxanes and Silane-Siloxane Blends Used in Masonry WATER Repellent Treatments</w:delText>
              </w:r>
            </w:del>
            <w:ins w:id="6344" w:author="Ashan Senel Asmone" w:date="2016-03-21T20:14:00Z">
              <w:r w:rsidR="00B73746">
                <w:rPr>
                  <w:rFonts w:ascii="Calibri Light" w:hAnsi="Calibri Light"/>
                  <w:sz w:val="16"/>
                  <w:szCs w:val="16"/>
                </w:rPr>
                <w:t>ASTM D5095 - 91(2013) Standard Test Method for Determination of the Nonvolatile Content in Silanes, Siloxanes and Silane-Siloxane Blends Used in Masonry Water Repellent Treatments</w:t>
              </w:r>
            </w:ins>
          </w:p>
          <w:p w14:paraId="7F1CE334" w14:textId="77777777" w:rsidR="00C266E9" w:rsidRPr="00C266E9" w:rsidRDefault="00C266E9" w:rsidP="00C266E9">
            <w:pPr>
              <w:spacing w:after="120"/>
              <w:rPr>
                <w:rFonts w:ascii="Calibri Light" w:hAnsi="Calibri Light"/>
                <w:sz w:val="16"/>
                <w:szCs w:val="16"/>
              </w:rPr>
            </w:pPr>
          </w:p>
          <w:p w14:paraId="12454B89" w14:textId="77777777" w:rsidR="00C266E9" w:rsidRPr="00C266E9" w:rsidRDefault="00C266E9" w:rsidP="00C266E9">
            <w:pPr>
              <w:spacing w:after="120"/>
              <w:rPr>
                <w:rFonts w:ascii="Calibri Light" w:hAnsi="Calibri Light"/>
                <w:sz w:val="16"/>
                <w:szCs w:val="16"/>
              </w:rPr>
            </w:pPr>
            <w:del w:id="6345" w:author="Ashan Senel Asmone" w:date="2016-03-21T20:14:00Z">
              <w:r w:rsidRPr="00C266E9" w:rsidDel="00B73746">
                <w:rPr>
                  <w:rFonts w:ascii="Calibri Light" w:hAnsi="Calibri Light"/>
                  <w:sz w:val="16"/>
                  <w:szCs w:val="16"/>
                </w:rPr>
                <w:delText>D6532-00 Standard Test Method for Evaluation of the Effect of Clear WATER Repellent Treatments on WATER Absorption of Hydraulic Cement Mortar Specimens</w:delText>
              </w:r>
            </w:del>
            <w:ins w:id="6346" w:author="Ashan Senel Asmone" w:date="2016-03-21T20:14:00Z">
              <w:r w:rsidR="00B73746">
                <w:rPr>
                  <w:rFonts w:ascii="Calibri Light" w:hAnsi="Calibri Light"/>
                  <w:sz w:val="16"/>
                  <w:szCs w:val="16"/>
                </w:rPr>
                <w:t>ASTM D6532 - 00(2014) Standard Test Method for Evaluation of the Effect of Clear Water Repellent Treatments on Water Absorption of Hydraulic Cement Mortar Specimens</w:t>
              </w:r>
            </w:ins>
          </w:p>
          <w:p w14:paraId="076F942D" w14:textId="77777777" w:rsidR="00C266E9" w:rsidRPr="00C266E9" w:rsidRDefault="00C266E9" w:rsidP="00C266E9">
            <w:pPr>
              <w:spacing w:after="120"/>
              <w:rPr>
                <w:rFonts w:ascii="Calibri Light" w:hAnsi="Calibri Light"/>
                <w:sz w:val="16"/>
                <w:szCs w:val="16"/>
              </w:rPr>
            </w:pPr>
          </w:p>
          <w:p w14:paraId="5E9427CF" w14:textId="77777777" w:rsidR="00401C5E" w:rsidRPr="00C266E9" w:rsidRDefault="00C266E9" w:rsidP="00C266E9">
            <w:pPr>
              <w:spacing w:after="120"/>
              <w:rPr>
                <w:rFonts w:ascii="Calibri Light" w:hAnsi="Calibri Light"/>
                <w:sz w:val="16"/>
                <w:szCs w:val="16"/>
              </w:rPr>
            </w:pPr>
            <w:del w:id="6347" w:author="Ashan Senel Asmone" w:date="2016-03-21T20:15:00Z">
              <w:r w:rsidRPr="00C266E9" w:rsidDel="00B73746">
                <w:rPr>
                  <w:rFonts w:ascii="Calibri Light" w:hAnsi="Calibri Light"/>
                  <w:sz w:val="16"/>
                  <w:szCs w:val="16"/>
                </w:rPr>
                <w:delText>C898-01 Standard Guide for Use of High Solids Content, Cold Liquid-Applied Elastomeric WATERPROOFING Membrane With Separate Wearing Course</w:delText>
              </w:r>
            </w:del>
            <w:ins w:id="6348" w:author="Ashan Senel Asmone" w:date="2016-03-21T20:15:00Z">
              <w:r w:rsidR="00B73746">
                <w:rPr>
                  <w:rFonts w:ascii="Calibri Light" w:hAnsi="Calibri Light"/>
                  <w:sz w:val="16"/>
                  <w:szCs w:val="16"/>
                </w:rPr>
                <w:t>ASTM C898 / C898M - 09 Standard Guide for Use of High Solids Content, Cold Liquid-Applied Elastomeric Waterproofing Membrane With Separate Wearing Course</w:t>
              </w:r>
            </w:ins>
          </w:p>
        </w:tc>
      </w:tr>
      <w:tr w:rsidR="00401C5E" w:rsidRPr="004F3C8C" w14:paraId="56E9E294" w14:textId="77777777" w:rsidTr="00401C5E">
        <w:tc>
          <w:tcPr>
            <w:tcW w:w="685" w:type="dxa"/>
          </w:tcPr>
          <w:p w14:paraId="3DED3CF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51498AF4"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Masonry</w:t>
            </w:r>
          </w:p>
          <w:p w14:paraId="0D6492B4" w14:textId="77777777" w:rsidR="00C266E9" w:rsidRPr="00C266E9" w:rsidRDefault="00C266E9" w:rsidP="00C266E9">
            <w:pPr>
              <w:spacing w:after="120"/>
              <w:rPr>
                <w:rFonts w:ascii="Calibri Light" w:hAnsi="Calibri Light"/>
                <w:sz w:val="16"/>
                <w:szCs w:val="16"/>
              </w:rPr>
            </w:pPr>
          </w:p>
          <w:p w14:paraId="665CB19F" w14:textId="77777777" w:rsidR="00C266E9" w:rsidRPr="00C266E9" w:rsidRDefault="00C266E9" w:rsidP="00C266E9">
            <w:pPr>
              <w:spacing w:after="120"/>
              <w:rPr>
                <w:rFonts w:ascii="Calibri Light" w:hAnsi="Calibri Light"/>
                <w:sz w:val="16"/>
                <w:szCs w:val="16"/>
              </w:rPr>
            </w:pPr>
            <w:del w:id="6349" w:author="Ashan Senel Asmone" w:date="2016-03-21T20:16:00Z">
              <w:r w:rsidRPr="00C266E9" w:rsidDel="00B73746">
                <w:rPr>
                  <w:rFonts w:ascii="Calibri Light" w:hAnsi="Calibri Light"/>
                  <w:sz w:val="16"/>
                  <w:szCs w:val="16"/>
                </w:rPr>
                <w:delText>AS 1617.1-2003 Refractory bricks and shapes - Fireclay</w:delText>
              </w:r>
            </w:del>
            <w:ins w:id="6350" w:author="Ashan Senel Asmone" w:date="2016-03-21T20:16:00Z">
              <w:r w:rsidR="00B73746">
                <w:rPr>
                  <w:rFonts w:ascii="Calibri Light" w:hAnsi="Calibri Light"/>
                  <w:sz w:val="16"/>
                  <w:szCs w:val="16"/>
                </w:rPr>
                <w:t>AS 1617.1-2003 (R2013) Refractory bricks and shapes - Fireclay</w:t>
              </w:r>
            </w:ins>
          </w:p>
          <w:p w14:paraId="0D16FD60" w14:textId="77777777" w:rsidR="00C266E9" w:rsidRPr="00C266E9" w:rsidRDefault="00C266E9" w:rsidP="00C266E9">
            <w:pPr>
              <w:spacing w:after="120"/>
              <w:rPr>
                <w:rFonts w:ascii="Calibri Light" w:hAnsi="Calibri Light"/>
                <w:sz w:val="16"/>
                <w:szCs w:val="16"/>
              </w:rPr>
            </w:pPr>
          </w:p>
          <w:p w14:paraId="460312D5" w14:textId="77777777" w:rsidR="00C266E9" w:rsidRPr="00C266E9" w:rsidRDefault="00C266E9" w:rsidP="00C266E9">
            <w:pPr>
              <w:spacing w:after="120"/>
              <w:rPr>
                <w:rFonts w:ascii="Calibri Light" w:hAnsi="Calibri Light"/>
                <w:sz w:val="16"/>
                <w:szCs w:val="16"/>
              </w:rPr>
            </w:pPr>
            <w:del w:id="6351" w:author="Ashan Senel Asmone" w:date="2016-03-21T20:17:00Z">
              <w:r w:rsidRPr="00C266E9" w:rsidDel="00B73746">
                <w:rPr>
                  <w:rFonts w:ascii="Calibri Light" w:hAnsi="Calibri Light"/>
                  <w:sz w:val="16"/>
                  <w:szCs w:val="16"/>
                </w:rPr>
                <w:delText>AS 1618-2003 Dimensions and preferred sizes for refractory bricks</w:delText>
              </w:r>
            </w:del>
            <w:ins w:id="6352" w:author="Ashan Senel Asmone" w:date="2016-03-21T20:17:00Z">
              <w:r w:rsidR="00B73746">
                <w:rPr>
                  <w:rFonts w:ascii="Calibri Light" w:hAnsi="Calibri Light"/>
                  <w:sz w:val="16"/>
                  <w:szCs w:val="16"/>
                </w:rPr>
                <w:t>AS 1618-2003 (R2013) Dimensions and preferred sizes for refractory bricks</w:t>
              </w:r>
            </w:ins>
          </w:p>
          <w:p w14:paraId="7EF64FBD" w14:textId="77777777" w:rsidR="00C266E9" w:rsidRPr="00C266E9" w:rsidRDefault="00C266E9" w:rsidP="00C266E9">
            <w:pPr>
              <w:spacing w:after="120"/>
              <w:rPr>
                <w:rFonts w:ascii="Calibri Light" w:hAnsi="Calibri Light"/>
                <w:sz w:val="16"/>
                <w:szCs w:val="16"/>
              </w:rPr>
            </w:pPr>
          </w:p>
          <w:p w14:paraId="4A5E081C" w14:textId="77777777" w:rsidR="00C266E9" w:rsidRPr="00C266E9" w:rsidRDefault="00C266E9" w:rsidP="00C266E9">
            <w:pPr>
              <w:spacing w:after="120"/>
              <w:rPr>
                <w:rFonts w:ascii="Calibri Light" w:hAnsi="Calibri Light"/>
                <w:sz w:val="16"/>
                <w:szCs w:val="16"/>
              </w:rPr>
            </w:pPr>
            <w:del w:id="6353" w:author="Ashan Senel Asmone" w:date="2016-03-21T20:17:00Z">
              <w:r w:rsidRPr="00C266E9" w:rsidDel="00B73746">
                <w:rPr>
                  <w:rFonts w:ascii="Calibri Light" w:hAnsi="Calibri Light"/>
                  <w:sz w:val="16"/>
                  <w:szCs w:val="16"/>
                </w:rPr>
                <w:delText>AS/NZS 2699.1:2000 Built-in components for masonry construction - Wall ties</w:delText>
              </w:r>
            </w:del>
            <w:ins w:id="6354" w:author="Ashan Senel Asmone" w:date="2016-03-21T20:17:00Z">
              <w:r w:rsidR="00B73746">
                <w:rPr>
                  <w:rFonts w:ascii="Calibri Light" w:hAnsi="Calibri Light"/>
                  <w:sz w:val="16"/>
                  <w:szCs w:val="16"/>
                </w:rPr>
                <w:t>AS/NZS 2699.1:2000 Built-in components for masonry construction - Wall ties</w:t>
              </w:r>
            </w:ins>
          </w:p>
          <w:p w14:paraId="1469FD28" w14:textId="77777777" w:rsidR="00C266E9" w:rsidRPr="00C266E9" w:rsidRDefault="00C266E9" w:rsidP="00C266E9">
            <w:pPr>
              <w:spacing w:after="120"/>
              <w:rPr>
                <w:rFonts w:ascii="Calibri Light" w:hAnsi="Calibri Light"/>
                <w:sz w:val="16"/>
                <w:szCs w:val="16"/>
              </w:rPr>
            </w:pPr>
          </w:p>
          <w:p w14:paraId="412198FC" w14:textId="77777777" w:rsidR="00C266E9" w:rsidRPr="00C266E9" w:rsidRDefault="00C266E9" w:rsidP="00C266E9">
            <w:pPr>
              <w:spacing w:after="120"/>
              <w:rPr>
                <w:rFonts w:ascii="Calibri Light" w:hAnsi="Calibri Light"/>
                <w:sz w:val="16"/>
                <w:szCs w:val="16"/>
              </w:rPr>
            </w:pPr>
            <w:del w:id="6355" w:author="Ashan Senel Asmone" w:date="2016-03-21T20:18:00Z">
              <w:r w:rsidRPr="00C266E9" w:rsidDel="00B73746">
                <w:rPr>
                  <w:rFonts w:ascii="Calibri Light" w:hAnsi="Calibri Light"/>
                  <w:sz w:val="16"/>
                  <w:szCs w:val="16"/>
                </w:rPr>
                <w:delText>AS/NZS 2699.2:2000 Built-in components for masonry construction - Connectors and accesories</w:delText>
              </w:r>
            </w:del>
            <w:ins w:id="6356" w:author="Ashan Senel Asmone" w:date="2016-03-21T20:18:00Z">
              <w:r w:rsidR="00B73746">
                <w:rPr>
                  <w:rFonts w:ascii="Calibri Light" w:hAnsi="Calibri Light"/>
                  <w:sz w:val="16"/>
                  <w:szCs w:val="16"/>
                </w:rPr>
                <w:t>AS/NZS 2699.2:2000 Built-in components for masonry construction, - Connectors and accessories</w:t>
              </w:r>
            </w:ins>
          </w:p>
          <w:p w14:paraId="40F6D0E4" w14:textId="77777777" w:rsidR="00C266E9" w:rsidRPr="00C266E9" w:rsidRDefault="00C266E9" w:rsidP="00C266E9">
            <w:pPr>
              <w:spacing w:after="120"/>
              <w:rPr>
                <w:rFonts w:ascii="Calibri Light" w:hAnsi="Calibri Light"/>
                <w:sz w:val="16"/>
                <w:szCs w:val="16"/>
              </w:rPr>
            </w:pPr>
          </w:p>
          <w:p w14:paraId="57B89065" w14:textId="77777777" w:rsidR="00C266E9" w:rsidRPr="00C266E9" w:rsidRDefault="00C266E9" w:rsidP="00C266E9">
            <w:pPr>
              <w:spacing w:after="120"/>
              <w:rPr>
                <w:rFonts w:ascii="Calibri Light" w:hAnsi="Calibri Light"/>
                <w:sz w:val="16"/>
                <w:szCs w:val="16"/>
              </w:rPr>
            </w:pPr>
            <w:del w:id="6357" w:author="Ashan Senel Asmone" w:date="2016-03-21T20:19:00Z">
              <w:r w:rsidRPr="00C266E9" w:rsidDel="00B73746">
                <w:rPr>
                  <w:rFonts w:ascii="Calibri Light" w:hAnsi="Calibri Light"/>
                  <w:sz w:val="16"/>
                  <w:szCs w:val="16"/>
                </w:rPr>
                <w:delText>AS 3700-2001 Masonry structures</w:delText>
              </w:r>
            </w:del>
            <w:ins w:id="6358" w:author="Ashan Senel Asmone" w:date="2016-03-21T20:20:00Z">
              <w:r w:rsidR="00B73746">
                <w:rPr>
                  <w:rFonts w:ascii="Calibri Light" w:hAnsi="Calibri Light"/>
                  <w:sz w:val="16"/>
                  <w:szCs w:val="16"/>
                </w:rPr>
                <w:t xml:space="preserve">AS 4773.2-2010 Masonry in small buildings - Construction/ AS 4773.1-2010 Masonry in small buildings - Design/ </w:t>
              </w:r>
            </w:ins>
            <w:ins w:id="6359" w:author="Ashan Senel Asmone" w:date="2016-03-21T20:19:00Z">
              <w:r w:rsidR="00B73746">
                <w:rPr>
                  <w:rFonts w:ascii="Calibri Light" w:hAnsi="Calibri Light"/>
                  <w:sz w:val="16"/>
                  <w:szCs w:val="16"/>
                </w:rPr>
                <w:t>AS 3700-2011 Masonry structures</w:t>
              </w:r>
            </w:ins>
          </w:p>
          <w:p w14:paraId="5E885D2A" w14:textId="77777777" w:rsidR="00C266E9" w:rsidRPr="00C266E9" w:rsidRDefault="00C266E9" w:rsidP="00C266E9">
            <w:pPr>
              <w:spacing w:after="120"/>
              <w:rPr>
                <w:rFonts w:ascii="Calibri Light" w:hAnsi="Calibri Light"/>
                <w:sz w:val="16"/>
                <w:szCs w:val="16"/>
              </w:rPr>
            </w:pPr>
          </w:p>
          <w:p w14:paraId="306AF25E" w14:textId="77777777" w:rsidR="00C266E9" w:rsidRPr="00C266E9" w:rsidRDefault="00C266E9" w:rsidP="00C266E9">
            <w:pPr>
              <w:spacing w:after="120"/>
              <w:rPr>
                <w:rFonts w:ascii="Calibri Light" w:hAnsi="Calibri Light"/>
                <w:sz w:val="16"/>
                <w:szCs w:val="16"/>
              </w:rPr>
            </w:pPr>
            <w:del w:id="6360" w:author="Ashan Senel Asmone" w:date="2016-03-21T20:21:00Z">
              <w:r w:rsidRPr="00C266E9" w:rsidDel="00B73746">
                <w:rPr>
                  <w:rFonts w:ascii="Calibri Light" w:hAnsi="Calibri Light"/>
                  <w:sz w:val="16"/>
                  <w:szCs w:val="16"/>
                </w:rPr>
                <w:delText>AS/NZS 4517:1998 Abrasive products - Segmented saws for machining of stone and masonry cutting - Dimensions of steel blades</w:delText>
              </w:r>
            </w:del>
            <w:ins w:id="6361" w:author="Ashan Senel Asmone" w:date="2016-03-21T20:22:00Z">
              <w:r w:rsidR="00B73746">
                <w:rPr>
                  <w:rFonts w:ascii="Calibri Light" w:hAnsi="Calibri Light"/>
                  <w:sz w:val="16"/>
                  <w:szCs w:val="16"/>
                </w:rPr>
                <w:t xml:space="preserve">AS 4517.1-2006 Blanks for superabrasive cutting-off wheels - Manually guided cutting-off in building and civil engineering/ </w:t>
              </w:r>
            </w:ins>
            <w:ins w:id="6362" w:author="Ashan Senel Asmone" w:date="2016-03-21T20:21:00Z">
              <w:r w:rsidR="00B73746">
                <w:rPr>
                  <w:rFonts w:ascii="Calibri Light" w:hAnsi="Calibri Light"/>
                  <w:sz w:val="16"/>
                  <w:szCs w:val="16"/>
                </w:rPr>
                <w:t>AS 4517.2-2006 Blanks for superabrasive cutting-off wheels - Hand-held cutting-off in building and civil engineering</w:t>
              </w:r>
            </w:ins>
          </w:p>
          <w:p w14:paraId="11E0DF63" w14:textId="77777777" w:rsidR="00C266E9" w:rsidRPr="00C266E9" w:rsidRDefault="00C266E9" w:rsidP="00C266E9">
            <w:pPr>
              <w:spacing w:after="120"/>
              <w:rPr>
                <w:rFonts w:ascii="Calibri Light" w:hAnsi="Calibri Light"/>
                <w:sz w:val="16"/>
                <w:szCs w:val="16"/>
              </w:rPr>
            </w:pPr>
          </w:p>
          <w:p w14:paraId="7AE68744" w14:textId="77777777" w:rsidR="00C266E9" w:rsidRPr="00C266E9" w:rsidRDefault="00C266E9" w:rsidP="00C266E9">
            <w:pPr>
              <w:spacing w:after="120"/>
              <w:rPr>
                <w:rFonts w:ascii="Calibri Light" w:hAnsi="Calibri Light"/>
                <w:sz w:val="16"/>
                <w:szCs w:val="16"/>
              </w:rPr>
            </w:pPr>
            <w:del w:id="6363" w:author="Ashan Senel Asmone" w:date="2016-03-21T20:23:00Z">
              <w:r w:rsidRPr="00C266E9" w:rsidDel="00B73746">
                <w:rPr>
                  <w:rFonts w:ascii="Calibri Light" w:hAnsi="Calibri Light"/>
                  <w:sz w:val="16"/>
                  <w:szCs w:val="16"/>
                </w:rPr>
                <w:delText>AS/NZS 4524.10:1998 Bonded abrasive products - Dimensions - Honing stones and superfinishings</w:delText>
              </w:r>
            </w:del>
            <w:ins w:id="6364" w:author="Ashan Senel Asmone" w:date="2016-03-21T20:23:00Z">
              <w:r w:rsidR="00B73746">
                <w:rPr>
                  <w:rFonts w:ascii="Calibri Light" w:hAnsi="Calibri Light"/>
                  <w:sz w:val="16"/>
                  <w:szCs w:val="16"/>
                </w:rPr>
                <w:t>AS/NZS 4524.10:1998 Bonded abrasive products - Dimensions - Honing stones and superfinishings</w:t>
              </w:r>
            </w:ins>
          </w:p>
          <w:p w14:paraId="78E045A5" w14:textId="77777777" w:rsidR="00C266E9" w:rsidRPr="00C266E9" w:rsidRDefault="00C266E9" w:rsidP="00C266E9">
            <w:pPr>
              <w:spacing w:after="120"/>
              <w:rPr>
                <w:rFonts w:ascii="Calibri Light" w:hAnsi="Calibri Light"/>
                <w:sz w:val="16"/>
                <w:szCs w:val="16"/>
              </w:rPr>
            </w:pPr>
          </w:p>
          <w:p w14:paraId="4EDCB437" w14:textId="77777777" w:rsidR="00C266E9" w:rsidRPr="00C266E9" w:rsidRDefault="00C266E9" w:rsidP="00C266E9">
            <w:pPr>
              <w:spacing w:after="120"/>
              <w:rPr>
                <w:rFonts w:ascii="Calibri Light" w:hAnsi="Calibri Light"/>
                <w:sz w:val="16"/>
                <w:szCs w:val="16"/>
              </w:rPr>
            </w:pPr>
            <w:del w:id="6365" w:author="Ashan Senel Asmone" w:date="2016-03-21T20:23:00Z">
              <w:r w:rsidRPr="00C266E9" w:rsidDel="00B73746">
                <w:rPr>
                  <w:rFonts w:ascii="Calibri Light" w:hAnsi="Calibri Light"/>
                  <w:sz w:val="16"/>
                  <w:szCs w:val="16"/>
                </w:rPr>
                <w:delText>AS/NZS 4284:1995 Testing of building facades</w:delText>
              </w:r>
            </w:del>
            <w:ins w:id="6366" w:author="Ashan Senel Asmone" w:date="2016-03-21T20:23:00Z">
              <w:r w:rsidR="00B73746">
                <w:rPr>
                  <w:rFonts w:ascii="Calibri Light" w:hAnsi="Calibri Light"/>
                  <w:sz w:val="16"/>
                  <w:szCs w:val="16"/>
                </w:rPr>
                <w:t>AS/NZS 4284:2008 Testing of building facades</w:t>
              </w:r>
            </w:ins>
          </w:p>
          <w:p w14:paraId="03FA83C4" w14:textId="77777777" w:rsidR="00C266E9" w:rsidRPr="00C266E9" w:rsidRDefault="00C266E9" w:rsidP="00C266E9">
            <w:pPr>
              <w:spacing w:after="120"/>
              <w:rPr>
                <w:rFonts w:ascii="Calibri Light" w:hAnsi="Calibri Light"/>
                <w:sz w:val="16"/>
                <w:szCs w:val="16"/>
              </w:rPr>
            </w:pPr>
          </w:p>
          <w:p w14:paraId="3C9DAB41"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Mortar</w:t>
            </w:r>
          </w:p>
          <w:p w14:paraId="07BFA72C" w14:textId="77777777" w:rsidR="00C266E9" w:rsidRPr="00C266E9" w:rsidRDefault="00C266E9" w:rsidP="00C266E9">
            <w:pPr>
              <w:spacing w:after="120"/>
              <w:rPr>
                <w:rFonts w:ascii="Calibri Light" w:hAnsi="Calibri Light"/>
                <w:sz w:val="16"/>
                <w:szCs w:val="16"/>
              </w:rPr>
            </w:pPr>
          </w:p>
          <w:p w14:paraId="5E7CEC32" w14:textId="77777777" w:rsidR="00C266E9" w:rsidRPr="00C266E9" w:rsidRDefault="00C266E9" w:rsidP="00C266E9">
            <w:pPr>
              <w:spacing w:after="120"/>
              <w:rPr>
                <w:rFonts w:ascii="Calibri Light" w:hAnsi="Calibri Light"/>
                <w:sz w:val="16"/>
                <w:szCs w:val="16"/>
              </w:rPr>
            </w:pPr>
            <w:del w:id="6367" w:author="Ashan Senel Asmone" w:date="2016-03-21T20:24:00Z">
              <w:r w:rsidRPr="00C266E9" w:rsidDel="00B73746">
                <w:rPr>
                  <w:rFonts w:ascii="Calibri Light" w:hAnsi="Calibri Light"/>
                  <w:sz w:val="16"/>
                  <w:szCs w:val="16"/>
                </w:rPr>
                <w:delText>AS 1478.1-2000 Chemical admixtures for concrete, mortar and grout - Admixtures for concrete</w:delText>
              </w:r>
            </w:del>
            <w:ins w:id="6368" w:author="Ashan Senel Asmone" w:date="2016-03-21T20:24:00Z">
              <w:r w:rsidR="00B73746">
                <w:rPr>
                  <w:rFonts w:ascii="Calibri Light" w:hAnsi="Calibri Light"/>
                  <w:sz w:val="16"/>
                  <w:szCs w:val="16"/>
                </w:rPr>
                <w:t>AS 1478.1-2000 Chemical admixtures for concrete, mortar and grout - Admixtures for concrete</w:t>
              </w:r>
            </w:ins>
          </w:p>
          <w:p w14:paraId="797E1041" w14:textId="77777777" w:rsidR="00C266E9" w:rsidRPr="00C266E9" w:rsidRDefault="00C266E9" w:rsidP="00C266E9">
            <w:pPr>
              <w:spacing w:after="120"/>
              <w:rPr>
                <w:rFonts w:ascii="Calibri Light" w:hAnsi="Calibri Light"/>
                <w:sz w:val="16"/>
                <w:szCs w:val="16"/>
              </w:rPr>
            </w:pPr>
          </w:p>
          <w:p w14:paraId="74428280" w14:textId="77777777" w:rsidR="00C266E9" w:rsidRPr="00C266E9" w:rsidRDefault="00C266E9" w:rsidP="00C266E9">
            <w:pPr>
              <w:spacing w:after="120"/>
              <w:rPr>
                <w:rFonts w:ascii="Calibri Light" w:hAnsi="Calibri Light"/>
                <w:sz w:val="16"/>
                <w:szCs w:val="16"/>
              </w:rPr>
            </w:pPr>
            <w:del w:id="6369" w:author="Ashan Senel Asmone" w:date="2016-03-21T20:25:00Z">
              <w:r w:rsidRPr="00C266E9" w:rsidDel="00B73746">
                <w:rPr>
                  <w:rFonts w:ascii="Calibri Light" w:hAnsi="Calibri Light"/>
                  <w:sz w:val="16"/>
                  <w:szCs w:val="16"/>
                </w:rPr>
                <w:delText>AS 2350.12-1995 Methods of testing portland and blended cements - Preparation of a standard mortar and moulding of specimens</w:delText>
              </w:r>
            </w:del>
            <w:ins w:id="6370" w:author="Ashan Senel Asmone" w:date="2016-03-21T20:25:00Z">
              <w:r w:rsidR="00B73746">
                <w:rPr>
                  <w:rFonts w:ascii="Calibri Light" w:hAnsi="Calibri Light"/>
                  <w:sz w:val="16"/>
                  <w:szCs w:val="16"/>
                </w:rPr>
                <w:t>AS 2350.12-2006 Methods of testing portland, blended and masonry cements - Preparation of a standard mortar and moulding of specimens</w:t>
              </w:r>
            </w:ins>
          </w:p>
          <w:p w14:paraId="36955020" w14:textId="77777777" w:rsidR="00C266E9" w:rsidRPr="00C266E9" w:rsidRDefault="00C266E9" w:rsidP="00C266E9">
            <w:pPr>
              <w:spacing w:after="120"/>
              <w:rPr>
                <w:rFonts w:ascii="Calibri Light" w:hAnsi="Calibri Light"/>
                <w:sz w:val="16"/>
                <w:szCs w:val="16"/>
              </w:rPr>
            </w:pPr>
          </w:p>
          <w:p w14:paraId="192FBD8F" w14:textId="77777777" w:rsidR="00C266E9" w:rsidRPr="00C266E9" w:rsidRDefault="00C266E9" w:rsidP="00C266E9">
            <w:pPr>
              <w:spacing w:after="120"/>
              <w:rPr>
                <w:rFonts w:ascii="Calibri Light" w:hAnsi="Calibri Light"/>
                <w:sz w:val="16"/>
                <w:szCs w:val="16"/>
              </w:rPr>
            </w:pPr>
            <w:del w:id="6371" w:author="Ashan Senel Asmone" w:date="2016-03-21T20:26:00Z">
              <w:r w:rsidRPr="00C266E9" w:rsidDel="00B73746">
                <w:rPr>
                  <w:rFonts w:ascii="Calibri Light" w:hAnsi="Calibri Light"/>
                  <w:sz w:val="16"/>
                  <w:szCs w:val="16"/>
                </w:rPr>
                <w:delText>AS 1316-2003 Masonry cement</w:delText>
              </w:r>
            </w:del>
            <w:ins w:id="6372" w:author="Ashan Senel Asmone" w:date="2016-03-21T20:26:00Z">
              <w:r w:rsidR="00B73746">
                <w:rPr>
                  <w:rFonts w:ascii="Calibri Light" w:hAnsi="Calibri Light"/>
                  <w:sz w:val="16"/>
                  <w:szCs w:val="16"/>
                </w:rPr>
                <w:t>AS 1316-2003 Masonry cement</w:t>
              </w:r>
            </w:ins>
          </w:p>
          <w:p w14:paraId="5787D9EF" w14:textId="77777777" w:rsidR="00C266E9" w:rsidRPr="00C266E9" w:rsidRDefault="00C266E9" w:rsidP="00C266E9">
            <w:pPr>
              <w:spacing w:after="120"/>
              <w:rPr>
                <w:rFonts w:ascii="Calibri Light" w:hAnsi="Calibri Light"/>
                <w:sz w:val="16"/>
                <w:szCs w:val="16"/>
              </w:rPr>
            </w:pPr>
          </w:p>
          <w:p w14:paraId="11C08E81" w14:textId="77777777" w:rsidR="00C266E9" w:rsidRPr="00C266E9" w:rsidRDefault="00C266E9" w:rsidP="00C266E9">
            <w:pPr>
              <w:spacing w:after="120"/>
              <w:rPr>
                <w:rFonts w:ascii="Calibri Light" w:hAnsi="Calibri Light"/>
                <w:sz w:val="16"/>
                <w:szCs w:val="16"/>
              </w:rPr>
            </w:pPr>
            <w:del w:id="6373" w:author="Ashan Senel Asmone" w:date="2016-03-21T20:27:00Z">
              <w:r w:rsidRPr="00C266E9" w:rsidDel="00B73746">
                <w:rPr>
                  <w:rFonts w:ascii="Calibri Light" w:hAnsi="Calibri Light"/>
                  <w:sz w:val="16"/>
                  <w:szCs w:val="16"/>
                </w:rPr>
                <w:delText>AS/NZS 2350.11:2001 Methods of testing portland, blended and masonry cements - Compressive strength</w:delText>
              </w:r>
            </w:del>
            <w:ins w:id="6374" w:author="Ashan Senel Asmone" w:date="2016-03-21T20:27:00Z">
              <w:r w:rsidR="00B73746">
                <w:rPr>
                  <w:rFonts w:ascii="Calibri Light" w:hAnsi="Calibri Light"/>
                  <w:sz w:val="16"/>
                  <w:szCs w:val="16"/>
                </w:rPr>
                <w:t>AS/NZS 2350.11:2006 Methods of testing portland, blended and masonry cements - Compressive strength</w:t>
              </w:r>
            </w:ins>
          </w:p>
          <w:p w14:paraId="232794D3" w14:textId="77777777" w:rsidR="00C266E9" w:rsidRPr="00C266E9" w:rsidRDefault="00C266E9" w:rsidP="00C266E9">
            <w:pPr>
              <w:spacing w:after="120"/>
              <w:rPr>
                <w:rFonts w:ascii="Calibri Light" w:hAnsi="Calibri Light"/>
                <w:sz w:val="16"/>
                <w:szCs w:val="16"/>
              </w:rPr>
            </w:pPr>
          </w:p>
          <w:p w14:paraId="408531B4" w14:textId="77777777" w:rsidR="00C266E9" w:rsidRPr="00C266E9" w:rsidRDefault="00C266E9" w:rsidP="00C266E9">
            <w:pPr>
              <w:spacing w:after="120"/>
              <w:rPr>
                <w:rFonts w:ascii="Calibri Light" w:hAnsi="Calibri Light"/>
                <w:sz w:val="16"/>
                <w:szCs w:val="16"/>
              </w:rPr>
            </w:pPr>
            <w:del w:id="6375" w:author="Ashan Asmone" w:date="2016-03-31T12:16:00Z">
              <w:r w:rsidRPr="00C266E9" w:rsidDel="008A5E08">
                <w:rPr>
                  <w:rFonts w:ascii="Calibri Light" w:hAnsi="Calibri Light"/>
                  <w:sz w:val="16"/>
                  <w:szCs w:val="16"/>
                </w:rPr>
                <w:delText>AS/NZS 2350.16:2001</w:delText>
              </w:r>
            </w:del>
            <w:r w:rsidRPr="00C266E9">
              <w:rPr>
                <w:rFonts w:ascii="Calibri Light" w:hAnsi="Calibri Light"/>
                <w:sz w:val="16"/>
                <w:szCs w:val="16"/>
              </w:rPr>
              <w:t xml:space="preserve"> </w:t>
            </w:r>
          </w:p>
          <w:p w14:paraId="50D09211" w14:textId="77777777" w:rsidR="00C266E9" w:rsidRPr="00C266E9" w:rsidRDefault="00C266E9" w:rsidP="00C266E9">
            <w:pPr>
              <w:spacing w:after="120"/>
              <w:rPr>
                <w:rFonts w:ascii="Calibri Light" w:hAnsi="Calibri Light"/>
                <w:sz w:val="16"/>
                <w:szCs w:val="16"/>
              </w:rPr>
            </w:pPr>
            <w:del w:id="6376" w:author="Ashan Asmone" w:date="2016-03-31T12:17:00Z">
              <w:r w:rsidRPr="00C266E9" w:rsidDel="008A5E08">
                <w:rPr>
                  <w:rFonts w:ascii="Calibri Light" w:hAnsi="Calibri Light"/>
                  <w:sz w:val="16"/>
                  <w:szCs w:val="16"/>
                </w:rPr>
                <w:delText>Methods of testing portland, blended and masonry cements - Determination of air content of masonry cement</w:delText>
              </w:r>
            </w:del>
            <w:ins w:id="6377" w:author="Ashan Asmone" w:date="2016-03-31T12:17:00Z">
              <w:r w:rsidR="008A5E08">
                <w:rPr>
                  <w:rFonts w:ascii="Calibri Light" w:hAnsi="Calibri Light"/>
                  <w:sz w:val="16"/>
                  <w:szCs w:val="16"/>
                </w:rPr>
                <w:t>AS/NZS 2350.16:2006 Methods of testing portland, blended and masonry cements - Determination of air content of masonry cement</w:t>
              </w:r>
            </w:ins>
          </w:p>
          <w:p w14:paraId="6C80818C" w14:textId="77777777" w:rsidR="00C266E9" w:rsidRPr="00C266E9" w:rsidRDefault="00C266E9" w:rsidP="00C266E9">
            <w:pPr>
              <w:spacing w:after="120"/>
              <w:rPr>
                <w:rFonts w:ascii="Calibri Light" w:hAnsi="Calibri Light"/>
                <w:sz w:val="16"/>
                <w:szCs w:val="16"/>
              </w:rPr>
            </w:pPr>
          </w:p>
          <w:p w14:paraId="18F6BCDE" w14:textId="77777777" w:rsidR="00C266E9" w:rsidRPr="00C266E9" w:rsidRDefault="00C266E9" w:rsidP="00C266E9">
            <w:pPr>
              <w:spacing w:after="120"/>
              <w:rPr>
                <w:rFonts w:ascii="Calibri Light" w:hAnsi="Calibri Light"/>
                <w:sz w:val="16"/>
                <w:szCs w:val="16"/>
              </w:rPr>
            </w:pPr>
            <w:del w:id="6378" w:author="Ashan Senel Asmone" w:date="2016-03-21T20:30:00Z">
              <w:r w:rsidRPr="00C266E9" w:rsidDel="00B73746">
                <w:rPr>
                  <w:rFonts w:ascii="Calibri Light" w:hAnsi="Calibri Light"/>
                  <w:sz w:val="16"/>
                  <w:szCs w:val="16"/>
                </w:rPr>
                <w:delText>AS/NZS 2350.17:2001 Methods of testing portland, blended and masonry cements Determination of soundness of masonry cements</w:delText>
              </w:r>
            </w:del>
            <w:ins w:id="6379" w:author="Ashan Senel Asmone" w:date="2016-03-21T20:30:00Z">
              <w:r w:rsidR="00B73746">
                <w:rPr>
                  <w:rFonts w:ascii="Calibri Light" w:hAnsi="Calibri Light"/>
                  <w:sz w:val="16"/>
                  <w:szCs w:val="16"/>
                </w:rPr>
                <w:t>AS/NZS 2350.17:2001 Methods of testing portland, blended and masonry cements - Determination of soundness of masonry cements</w:t>
              </w:r>
            </w:ins>
          </w:p>
          <w:p w14:paraId="4CB83E6E" w14:textId="77777777" w:rsidR="00C266E9" w:rsidRPr="00C266E9" w:rsidRDefault="00C266E9" w:rsidP="00C266E9">
            <w:pPr>
              <w:spacing w:after="120"/>
              <w:rPr>
                <w:rFonts w:ascii="Calibri Light" w:hAnsi="Calibri Light"/>
                <w:sz w:val="16"/>
                <w:szCs w:val="16"/>
              </w:rPr>
            </w:pPr>
          </w:p>
          <w:p w14:paraId="533FDB20" w14:textId="77777777" w:rsidR="00C266E9" w:rsidRPr="00C266E9" w:rsidRDefault="00C266E9" w:rsidP="00C266E9">
            <w:pPr>
              <w:spacing w:after="120"/>
              <w:rPr>
                <w:rFonts w:ascii="Calibri Light" w:hAnsi="Calibri Light"/>
                <w:sz w:val="16"/>
                <w:szCs w:val="16"/>
              </w:rPr>
            </w:pPr>
            <w:del w:id="6380" w:author="Ashan Senel Asmone" w:date="2016-03-21T20:29:00Z">
              <w:r w:rsidRPr="00C266E9" w:rsidDel="00B73746">
                <w:rPr>
                  <w:rFonts w:ascii="Calibri Light" w:hAnsi="Calibri Light"/>
                  <w:sz w:val="16"/>
                  <w:szCs w:val="16"/>
                </w:rPr>
                <w:delText>AS/NZS 2350.17:2001 Methods of testing portland, blended and masonry cements Determination of soundness of asonry cements</w:delText>
              </w:r>
            </w:del>
          </w:p>
          <w:p w14:paraId="53C63A4F" w14:textId="77777777" w:rsidR="00C266E9" w:rsidRPr="00C266E9" w:rsidRDefault="00C266E9" w:rsidP="00C266E9">
            <w:pPr>
              <w:spacing w:after="120"/>
              <w:rPr>
                <w:rFonts w:ascii="Calibri Light" w:hAnsi="Calibri Light"/>
                <w:sz w:val="16"/>
                <w:szCs w:val="16"/>
              </w:rPr>
            </w:pPr>
          </w:p>
          <w:p w14:paraId="76B7C0D0" w14:textId="77777777" w:rsidR="00C266E9" w:rsidRPr="00C266E9" w:rsidRDefault="00C266E9" w:rsidP="00C266E9">
            <w:pPr>
              <w:spacing w:after="120"/>
              <w:rPr>
                <w:rFonts w:ascii="Calibri Light" w:hAnsi="Calibri Light"/>
                <w:sz w:val="16"/>
                <w:szCs w:val="16"/>
              </w:rPr>
            </w:pPr>
            <w:del w:id="6381" w:author="Ashan Senel Asmone" w:date="2016-03-21T20:33:00Z">
              <w:r w:rsidRPr="00C266E9" w:rsidDel="00901293">
                <w:rPr>
                  <w:rFonts w:ascii="Calibri Light" w:hAnsi="Calibri Light"/>
                  <w:sz w:val="16"/>
                  <w:szCs w:val="16"/>
                </w:rPr>
                <w:delText>AS/NZS 2350.18:2001 Methods of testing portland, blended and masonry cements - Determination of water retention of masonry cement</w:delText>
              </w:r>
            </w:del>
            <w:ins w:id="6382" w:author="Ashan Senel Asmone" w:date="2016-03-21T20:33:00Z">
              <w:r w:rsidR="00901293">
                <w:rPr>
                  <w:rFonts w:ascii="Calibri Light" w:hAnsi="Calibri Light"/>
                  <w:sz w:val="16"/>
                  <w:szCs w:val="16"/>
                </w:rPr>
                <w:t>AS/NZS 2350.18:2006 Methods of testing portland, blended and masonry cements - Determination of water retention of masonry cement</w:t>
              </w:r>
            </w:ins>
          </w:p>
          <w:p w14:paraId="026CDCC9" w14:textId="77777777" w:rsidR="00C266E9" w:rsidRPr="00C266E9" w:rsidRDefault="00C266E9" w:rsidP="00C266E9">
            <w:pPr>
              <w:spacing w:after="120"/>
              <w:rPr>
                <w:rFonts w:ascii="Calibri Light" w:hAnsi="Calibri Light"/>
                <w:sz w:val="16"/>
                <w:szCs w:val="16"/>
              </w:rPr>
            </w:pPr>
          </w:p>
          <w:p w14:paraId="255EA9D1" w14:textId="77777777" w:rsidR="00C266E9" w:rsidRPr="00C266E9" w:rsidRDefault="00C266E9" w:rsidP="00C266E9">
            <w:pPr>
              <w:spacing w:after="120"/>
              <w:rPr>
                <w:rFonts w:ascii="Calibri Light" w:hAnsi="Calibri Light"/>
                <w:sz w:val="16"/>
                <w:szCs w:val="16"/>
              </w:rPr>
            </w:pPr>
            <w:del w:id="6383" w:author="Ashan Senel Asmone" w:date="2016-03-21T20:33:00Z">
              <w:r w:rsidRPr="00C266E9" w:rsidDel="00901293">
                <w:rPr>
                  <w:rFonts w:ascii="Calibri Light" w:hAnsi="Calibri Light"/>
                  <w:sz w:val="16"/>
                  <w:szCs w:val="16"/>
                </w:rPr>
                <w:delText>AS 2701-2001 Methods of sampling and testing mortar for masonry construction</w:delText>
              </w:r>
            </w:del>
            <w:ins w:id="6384" w:author="Ashan Senel Asmone" w:date="2016-03-21T20:33:00Z">
              <w:r w:rsidR="00901293">
                <w:rPr>
                  <w:rFonts w:ascii="Calibri Light" w:hAnsi="Calibri Light"/>
                  <w:sz w:val="16"/>
                  <w:szCs w:val="16"/>
                </w:rPr>
                <w:t>AS 2701-2001 Methods of sampling and testing mortar for masonry construction</w:t>
              </w:r>
            </w:ins>
          </w:p>
          <w:p w14:paraId="3BA58381" w14:textId="77777777" w:rsidR="00C266E9" w:rsidRPr="00C266E9" w:rsidRDefault="00C266E9" w:rsidP="00C266E9">
            <w:pPr>
              <w:spacing w:after="120"/>
              <w:rPr>
                <w:rFonts w:ascii="Calibri Light" w:hAnsi="Calibri Light"/>
                <w:sz w:val="16"/>
                <w:szCs w:val="16"/>
              </w:rPr>
            </w:pPr>
          </w:p>
          <w:p w14:paraId="57B2CEC4" w14:textId="77777777" w:rsidR="00C266E9" w:rsidRPr="00C266E9" w:rsidRDefault="00C266E9" w:rsidP="00C266E9">
            <w:pPr>
              <w:spacing w:after="120"/>
              <w:rPr>
                <w:rFonts w:ascii="Calibri Light" w:hAnsi="Calibri Light"/>
                <w:sz w:val="16"/>
                <w:szCs w:val="16"/>
              </w:rPr>
            </w:pPr>
            <w:del w:id="6385" w:author="Ashan Senel Asmone" w:date="2016-03-21T20:36:00Z">
              <w:r w:rsidRPr="00C266E9" w:rsidDel="00901293">
                <w:rPr>
                  <w:rFonts w:ascii="Calibri Light" w:hAnsi="Calibri Light"/>
                  <w:sz w:val="16"/>
                  <w:szCs w:val="16"/>
                </w:rPr>
                <w:delText>AS 2701.4-1984 Methods of sampling and testing mortar for masonry construction - Method for determination of compressive strength</w:delText>
              </w:r>
            </w:del>
          </w:p>
          <w:p w14:paraId="01B32C6B" w14:textId="77777777" w:rsidR="00C266E9" w:rsidRPr="00C266E9" w:rsidRDefault="00C266E9" w:rsidP="00C266E9">
            <w:pPr>
              <w:spacing w:after="120"/>
              <w:rPr>
                <w:rFonts w:ascii="Calibri Light" w:hAnsi="Calibri Light"/>
                <w:sz w:val="16"/>
                <w:szCs w:val="16"/>
              </w:rPr>
            </w:pPr>
          </w:p>
          <w:p w14:paraId="51BBB7F9" w14:textId="77777777" w:rsidR="00C266E9" w:rsidRPr="00C266E9" w:rsidRDefault="00C266E9" w:rsidP="00C266E9">
            <w:pPr>
              <w:spacing w:after="120"/>
              <w:rPr>
                <w:rFonts w:ascii="Calibri Light" w:hAnsi="Calibri Light"/>
                <w:sz w:val="16"/>
                <w:szCs w:val="16"/>
              </w:rPr>
            </w:pPr>
            <w:del w:id="6386" w:author="Ashan Senel Asmone" w:date="2016-03-21T20:37:00Z">
              <w:r w:rsidRPr="00C266E9" w:rsidDel="00901293">
                <w:rPr>
                  <w:rFonts w:ascii="Calibri Light" w:hAnsi="Calibri Light"/>
                  <w:sz w:val="16"/>
                  <w:szCs w:val="16"/>
                </w:rPr>
                <w:delText>AS 2701.4-1984/Amdt 1-1988 Methods of sampling and testing mortar for masonry construction - Method for determination of compressive strength</w:delText>
              </w:r>
            </w:del>
          </w:p>
          <w:p w14:paraId="298DA0A8" w14:textId="77777777" w:rsidR="00C266E9" w:rsidRPr="00C266E9" w:rsidRDefault="00C266E9" w:rsidP="00C266E9">
            <w:pPr>
              <w:spacing w:after="120"/>
              <w:rPr>
                <w:rFonts w:ascii="Calibri Light" w:hAnsi="Calibri Light"/>
                <w:sz w:val="16"/>
                <w:szCs w:val="16"/>
              </w:rPr>
            </w:pPr>
          </w:p>
          <w:p w14:paraId="3959054E" w14:textId="77777777" w:rsidR="00C266E9" w:rsidRPr="00C266E9" w:rsidRDefault="00C266E9" w:rsidP="00C266E9">
            <w:pPr>
              <w:spacing w:after="120"/>
              <w:rPr>
                <w:rFonts w:ascii="Calibri Light" w:hAnsi="Calibri Light"/>
                <w:sz w:val="16"/>
                <w:szCs w:val="16"/>
              </w:rPr>
            </w:pPr>
            <w:del w:id="6387" w:author="Ashan Senel Asmone" w:date="2016-03-21T20:38:00Z">
              <w:r w:rsidRPr="00C266E9" w:rsidDel="00901293">
                <w:rPr>
                  <w:rFonts w:ascii="Calibri Light" w:hAnsi="Calibri Light"/>
                  <w:sz w:val="16"/>
                  <w:szCs w:val="16"/>
                </w:rPr>
                <w:delText>AS 2701.5-1984 Methods of sampling and testing mortar for masonry construction - Method for determination of consistency - Slump test</w:delText>
              </w:r>
            </w:del>
          </w:p>
          <w:p w14:paraId="272D44A0" w14:textId="77777777" w:rsidR="00C266E9" w:rsidRPr="00C266E9" w:rsidRDefault="00C266E9" w:rsidP="00C266E9">
            <w:pPr>
              <w:spacing w:after="120"/>
              <w:rPr>
                <w:rFonts w:ascii="Calibri Light" w:hAnsi="Calibri Light"/>
                <w:sz w:val="16"/>
                <w:szCs w:val="16"/>
              </w:rPr>
            </w:pPr>
          </w:p>
          <w:p w14:paraId="0EAE65F3" w14:textId="77777777" w:rsidR="00C266E9" w:rsidRPr="00C266E9" w:rsidRDefault="00C266E9" w:rsidP="00C266E9">
            <w:pPr>
              <w:spacing w:after="120"/>
              <w:rPr>
                <w:rFonts w:ascii="Calibri Light" w:hAnsi="Calibri Light"/>
                <w:sz w:val="16"/>
                <w:szCs w:val="16"/>
              </w:rPr>
            </w:pPr>
            <w:del w:id="6388" w:author="Ashan Senel Asmone" w:date="2016-03-21T20:39:00Z">
              <w:r w:rsidRPr="00C266E9" w:rsidDel="00901293">
                <w:rPr>
                  <w:rFonts w:ascii="Calibri Light" w:hAnsi="Calibri Light"/>
                  <w:sz w:val="16"/>
                  <w:szCs w:val="16"/>
                </w:rPr>
                <w:delText>AS 2701.5-1984/Amdt 1-1988 Methods of sampling and testing mortar for masonry construction - Method for determination of consistency - Slump test</w:delText>
              </w:r>
            </w:del>
          </w:p>
          <w:p w14:paraId="5389DB1E" w14:textId="77777777" w:rsidR="00C266E9" w:rsidRPr="00C266E9" w:rsidRDefault="00C266E9" w:rsidP="00C266E9">
            <w:pPr>
              <w:spacing w:after="120"/>
              <w:rPr>
                <w:rFonts w:ascii="Calibri Light" w:hAnsi="Calibri Light"/>
                <w:sz w:val="16"/>
                <w:szCs w:val="16"/>
              </w:rPr>
            </w:pPr>
          </w:p>
          <w:p w14:paraId="6AA7DE72"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Waterproofing for masonry</w:t>
            </w:r>
          </w:p>
          <w:p w14:paraId="450D9F5E" w14:textId="77777777" w:rsidR="00C266E9" w:rsidRPr="00C266E9" w:rsidRDefault="00C266E9" w:rsidP="00C266E9">
            <w:pPr>
              <w:spacing w:after="120"/>
              <w:rPr>
                <w:rFonts w:ascii="Calibri Light" w:hAnsi="Calibri Light"/>
                <w:sz w:val="16"/>
                <w:szCs w:val="16"/>
              </w:rPr>
            </w:pPr>
          </w:p>
          <w:p w14:paraId="36A7BED4" w14:textId="77777777" w:rsidR="00C266E9" w:rsidRPr="00C266E9" w:rsidRDefault="00C266E9" w:rsidP="00C266E9">
            <w:pPr>
              <w:spacing w:after="120"/>
              <w:rPr>
                <w:rFonts w:ascii="Calibri Light" w:hAnsi="Calibri Light"/>
                <w:sz w:val="16"/>
                <w:szCs w:val="16"/>
              </w:rPr>
            </w:pPr>
            <w:del w:id="6389" w:author="Ashan Senel Asmone" w:date="2016-03-21T20:40:00Z">
              <w:r w:rsidRPr="00C266E9" w:rsidDel="00901293">
                <w:rPr>
                  <w:rFonts w:ascii="Calibri Light" w:hAnsi="Calibri Light"/>
                  <w:sz w:val="16"/>
                  <w:szCs w:val="16"/>
                </w:rPr>
                <w:delText>DR 99449 External waterproofing membrane systems - Part 1: Materials</w:delText>
              </w:r>
            </w:del>
            <w:ins w:id="6390" w:author="Ashan Senel Asmone" w:date="2016-03-21T20:40:00Z">
              <w:r w:rsidR="00901293">
                <w:rPr>
                  <w:rFonts w:ascii="Calibri Light" w:hAnsi="Calibri Light"/>
                  <w:sz w:val="16"/>
                  <w:szCs w:val="16"/>
                </w:rPr>
                <w:t>AS 4654.1-2012 Waterproofing membranes for external above-ground use - Materials</w:t>
              </w:r>
            </w:ins>
          </w:p>
          <w:p w14:paraId="5C509126" w14:textId="77777777" w:rsidR="00C266E9" w:rsidRPr="00C266E9" w:rsidRDefault="00C266E9" w:rsidP="00C266E9">
            <w:pPr>
              <w:spacing w:after="120"/>
              <w:rPr>
                <w:rFonts w:ascii="Calibri Light" w:hAnsi="Calibri Light"/>
                <w:sz w:val="16"/>
                <w:szCs w:val="16"/>
              </w:rPr>
            </w:pPr>
          </w:p>
          <w:p w14:paraId="19DD393F" w14:textId="77777777" w:rsidR="00401C5E" w:rsidRPr="00C266E9" w:rsidRDefault="00C266E9" w:rsidP="00C266E9">
            <w:pPr>
              <w:spacing w:after="120"/>
              <w:rPr>
                <w:rFonts w:ascii="Calibri Light" w:hAnsi="Calibri Light"/>
                <w:sz w:val="16"/>
                <w:szCs w:val="16"/>
              </w:rPr>
            </w:pPr>
            <w:del w:id="6391" w:author="Ashan Senel Asmone" w:date="2016-03-21T20:41:00Z">
              <w:r w:rsidRPr="00C266E9" w:rsidDel="00901293">
                <w:rPr>
                  <w:rFonts w:ascii="Calibri Light" w:hAnsi="Calibri Light"/>
                  <w:sz w:val="16"/>
                  <w:szCs w:val="16"/>
                </w:rPr>
                <w:delText>DR 99450 External waterproofing membranes - Part 2: Design and installation</w:delText>
              </w:r>
            </w:del>
            <w:ins w:id="6392" w:author="Ashan Senel Asmone" w:date="2016-03-21T20:41:00Z">
              <w:r w:rsidR="00901293">
                <w:rPr>
                  <w:rFonts w:ascii="Calibri Light" w:hAnsi="Calibri Light"/>
                  <w:sz w:val="16"/>
                  <w:szCs w:val="16"/>
                </w:rPr>
                <w:t>AS 4654.2-2012 Waterproofing membranes for external above-ground use - Design and installation</w:t>
              </w:r>
            </w:ins>
          </w:p>
        </w:tc>
      </w:tr>
      <w:tr w:rsidR="00401C5E" w:rsidRPr="004F3C8C" w14:paraId="749EF99C" w14:textId="77777777" w:rsidTr="00401C5E">
        <w:tc>
          <w:tcPr>
            <w:tcW w:w="685" w:type="dxa"/>
          </w:tcPr>
          <w:p w14:paraId="65A6268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3221C072"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Masonry</w:t>
            </w:r>
          </w:p>
          <w:p w14:paraId="53E0AB5B" w14:textId="77777777" w:rsidR="00C266E9" w:rsidRPr="00C266E9" w:rsidRDefault="00C266E9" w:rsidP="00C266E9">
            <w:pPr>
              <w:spacing w:after="120"/>
              <w:rPr>
                <w:rFonts w:ascii="Calibri Light" w:hAnsi="Calibri Light"/>
                <w:sz w:val="16"/>
                <w:szCs w:val="16"/>
              </w:rPr>
            </w:pPr>
          </w:p>
          <w:p w14:paraId="6D1AA902" w14:textId="77777777" w:rsidR="00C266E9" w:rsidRPr="00C266E9" w:rsidRDefault="00C266E9" w:rsidP="00C266E9">
            <w:pPr>
              <w:spacing w:after="120"/>
              <w:rPr>
                <w:rFonts w:ascii="Calibri Light" w:hAnsi="Calibri Light"/>
                <w:sz w:val="16"/>
                <w:szCs w:val="16"/>
              </w:rPr>
            </w:pPr>
            <w:del w:id="6393" w:author="Ashan Senel Asmone" w:date="2016-03-21T13:53:00Z">
              <w:r w:rsidRPr="00C266E9" w:rsidDel="00EB11C2">
                <w:rPr>
                  <w:rFonts w:ascii="Calibri Light" w:hAnsi="Calibri Light"/>
                  <w:sz w:val="16"/>
                  <w:szCs w:val="16"/>
                </w:rPr>
                <w:delText>SS 26: 2000 Ordinary Portland Cement</w:delText>
              </w:r>
            </w:del>
            <w:ins w:id="6394"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p>
          <w:p w14:paraId="32D2A198" w14:textId="77777777" w:rsidR="00C266E9" w:rsidRPr="00C266E9" w:rsidRDefault="00C266E9" w:rsidP="00C266E9">
            <w:pPr>
              <w:spacing w:after="120"/>
              <w:rPr>
                <w:rFonts w:ascii="Calibri Light" w:hAnsi="Calibri Light"/>
                <w:sz w:val="16"/>
                <w:szCs w:val="16"/>
              </w:rPr>
            </w:pPr>
          </w:p>
          <w:p w14:paraId="558E2566" w14:textId="77777777" w:rsidR="00C266E9" w:rsidRPr="00C266E9" w:rsidRDefault="00C266E9" w:rsidP="00C266E9">
            <w:pPr>
              <w:spacing w:after="120"/>
              <w:rPr>
                <w:rFonts w:ascii="Calibri Light" w:hAnsi="Calibri Light"/>
                <w:sz w:val="16"/>
                <w:szCs w:val="16"/>
              </w:rPr>
            </w:pPr>
            <w:del w:id="6395" w:author="Ashan Senel Asmone" w:date="2016-03-21T20:46:00Z">
              <w:r w:rsidRPr="00C266E9" w:rsidDel="00901293">
                <w:rPr>
                  <w:rFonts w:ascii="Calibri Light" w:hAnsi="Calibri Light"/>
                  <w:sz w:val="16"/>
                  <w:szCs w:val="16"/>
                </w:rPr>
                <w:delText>SS 31 : 1998- Aggregates from natural sources for concrete</w:delText>
              </w:r>
            </w:del>
            <w:ins w:id="6396" w:author="Ashan Senel Asmone" w:date="2016-03-21T20:46:00Z">
              <w:r w:rsidR="00901293">
                <w:rPr>
                  <w:rFonts w:ascii="Calibri Light" w:hAnsi="Calibri Light"/>
                  <w:sz w:val="16"/>
                  <w:szCs w:val="16"/>
                </w:rPr>
                <w:t>SS EN 12620 : 2008 Specification for aggregates for concrete</w:t>
              </w:r>
            </w:ins>
          </w:p>
          <w:p w14:paraId="493DAA72" w14:textId="77777777" w:rsidR="00C266E9" w:rsidRPr="00C266E9" w:rsidRDefault="00C266E9" w:rsidP="00C266E9">
            <w:pPr>
              <w:spacing w:after="120"/>
              <w:rPr>
                <w:rFonts w:ascii="Calibri Light" w:hAnsi="Calibri Light"/>
                <w:sz w:val="16"/>
                <w:szCs w:val="16"/>
              </w:rPr>
            </w:pPr>
          </w:p>
          <w:p w14:paraId="5DC0C2EF" w14:textId="77777777" w:rsidR="00C266E9" w:rsidRPr="00C266E9" w:rsidRDefault="00C266E9" w:rsidP="00C266E9">
            <w:pPr>
              <w:spacing w:after="120"/>
              <w:rPr>
                <w:rFonts w:ascii="Calibri Light" w:hAnsi="Calibri Light"/>
                <w:sz w:val="16"/>
                <w:szCs w:val="16"/>
              </w:rPr>
            </w:pPr>
            <w:del w:id="6397" w:author="Ashan Senel Asmone" w:date="2016-03-21T20:48:00Z">
              <w:r w:rsidRPr="00C266E9" w:rsidDel="00901293">
                <w:rPr>
                  <w:rFonts w:ascii="Calibri Light" w:hAnsi="Calibri Light"/>
                  <w:sz w:val="16"/>
                  <w:szCs w:val="16"/>
                </w:rPr>
                <w:delText>CP 67 : Part 1 : 1997 Code of practice for cleaning and surface repair of buildings - Natural stone, cast stone and clay brick masonry</w:delText>
              </w:r>
            </w:del>
            <w:ins w:id="6398" w:author="Ashan Senel Asmone" w:date="2016-03-21T20:48:00Z">
              <w:r w:rsidR="00901293">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47033DC4" w14:textId="77777777" w:rsidR="00C266E9" w:rsidRPr="00C266E9" w:rsidRDefault="00C266E9" w:rsidP="00C266E9">
            <w:pPr>
              <w:spacing w:after="120"/>
              <w:rPr>
                <w:rFonts w:ascii="Calibri Light" w:hAnsi="Calibri Light"/>
                <w:sz w:val="16"/>
                <w:szCs w:val="16"/>
              </w:rPr>
            </w:pPr>
          </w:p>
          <w:p w14:paraId="6265541B" w14:textId="77777777" w:rsidR="00C266E9" w:rsidRPr="00C266E9" w:rsidRDefault="00C266E9" w:rsidP="00C266E9">
            <w:pPr>
              <w:spacing w:after="120"/>
              <w:rPr>
                <w:rFonts w:ascii="Calibri Light" w:hAnsi="Calibri Light"/>
                <w:sz w:val="16"/>
                <w:szCs w:val="16"/>
              </w:rPr>
            </w:pPr>
            <w:del w:id="6399" w:author="Ashan Senel Asmone" w:date="2016-03-21T21:06:00Z">
              <w:r w:rsidRPr="00C266E9" w:rsidDel="0088204E">
                <w:rPr>
                  <w:rFonts w:ascii="Calibri Light" w:hAnsi="Calibri Light"/>
                  <w:sz w:val="16"/>
                  <w:szCs w:val="16"/>
                </w:rPr>
                <w:delText>SS 103 : 1974 Burnt clay and shale bricks</w:delText>
              </w:r>
            </w:del>
          </w:p>
          <w:p w14:paraId="645869B8" w14:textId="77777777" w:rsidR="00C266E9" w:rsidRPr="00C266E9" w:rsidRDefault="00C266E9" w:rsidP="00C266E9">
            <w:pPr>
              <w:spacing w:after="120"/>
              <w:rPr>
                <w:rFonts w:ascii="Calibri Light" w:hAnsi="Calibri Light"/>
                <w:sz w:val="16"/>
                <w:szCs w:val="16"/>
              </w:rPr>
            </w:pPr>
          </w:p>
          <w:p w14:paraId="2EDCB6D9"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Mortar</w:t>
            </w:r>
          </w:p>
          <w:p w14:paraId="645F7819" w14:textId="77777777" w:rsidR="00C266E9" w:rsidRPr="00C266E9" w:rsidRDefault="00C266E9" w:rsidP="00C266E9">
            <w:pPr>
              <w:spacing w:after="120"/>
              <w:rPr>
                <w:rFonts w:ascii="Calibri Light" w:hAnsi="Calibri Light"/>
                <w:sz w:val="16"/>
                <w:szCs w:val="16"/>
              </w:rPr>
            </w:pPr>
          </w:p>
          <w:p w14:paraId="3D8F4C0C" w14:textId="77777777" w:rsidR="00C266E9" w:rsidRPr="00C266E9" w:rsidRDefault="00C266E9" w:rsidP="00C266E9">
            <w:pPr>
              <w:spacing w:after="120"/>
              <w:rPr>
                <w:rFonts w:ascii="Calibri Light" w:hAnsi="Calibri Light"/>
                <w:sz w:val="16"/>
                <w:szCs w:val="16"/>
              </w:rPr>
            </w:pPr>
            <w:del w:id="6400" w:author="Ashan Senel Asmone" w:date="2016-03-21T20:53:00Z">
              <w:r w:rsidRPr="00C266E9" w:rsidDel="0088204E">
                <w:rPr>
                  <w:rFonts w:ascii="Calibri Light" w:hAnsi="Calibri Light"/>
                  <w:sz w:val="16"/>
                  <w:szCs w:val="16"/>
                </w:rPr>
                <w:delText>SS 320: Admixtures</w:delText>
              </w:r>
            </w:del>
            <w:ins w:id="6401" w:author="Ashan Senel Asmone" w:date="2016-03-21T20:56:00Z">
              <w:r w:rsidR="0088204E">
                <w:rPr>
                  <w:rFonts w:ascii="Calibri Light" w:hAnsi="Calibri Light"/>
                  <w:sz w:val="16"/>
                  <w:szCs w:val="16"/>
                </w:rPr>
                <w:t xml:space="preserve">SS EN 934 - 1 : 2008 (2015) Admixtures for concrete, mortar and grout - Common requirements/ </w:t>
              </w:r>
            </w:ins>
            <w:ins w:id="6402" w:author="Ashan Senel Asmone" w:date="2016-03-21T20:54:00Z">
              <w:r w:rsidR="0088204E">
                <w:rPr>
                  <w:rFonts w:ascii="Calibri Light" w:hAnsi="Calibri Light"/>
                  <w:sz w:val="16"/>
                  <w:szCs w:val="16"/>
                </w:rPr>
                <w:t xml:space="preserve">SS EN 934 - 2 : 2015 Admixtures for concrete, mortar and grout - Part 2 : Definitions, requirements – Concrete admixtures – Definitions, requirements, conformity, marking and labelling/ </w:t>
              </w:r>
            </w:ins>
            <w:ins w:id="6403" w:author="Ashan Senel Asmone" w:date="2016-03-21T20:53:00Z">
              <w:r w:rsidR="0088204E">
                <w:rPr>
                  <w:rFonts w:ascii="Calibri Light" w:hAnsi="Calibri Light"/>
                  <w:sz w:val="16"/>
                  <w:szCs w:val="16"/>
                </w:rPr>
                <w:t>SS EN 934 - 6 : 2008 (2015) Admixtures for concrete, mortar and grout - Sampling, conformity control and evaluation of conformity</w:t>
              </w:r>
            </w:ins>
          </w:p>
          <w:p w14:paraId="3D653097" w14:textId="77777777" w:rsidR="00C266E9" w:rsidRPr="00C266E9" w:rsidRDefault="00C266E9" w:rsidP="00C266E9">
            <w:pPr>
              <w:spacing w:after="120"/>
              <w:rPr>
                <w:rFonts w:ascii="Calibri Light" w:hAnsi="Calibri Light"/>
                <w:sz w:val="16"/>
                <w:szCs w:val="16"/>
              </w:rPr>
            </w:pPr>
          </w:p>
          <w:p w14:paraId="6E05EE97" w14:textId="77777777" w:rsidR="00401C5E" w:rsidRPr="00C266E9" w:rsidRDefault="00C266E9" w:rsidP="00C266E9">
            <w:pPr>
              <w:spacing w:after="120"/>
              <w:rPr>
                <w:rFonts w:ascii="Calibri Light" w:hAnsi="Calibri Light"/>
                <w:sz w:val="16"/>
                <w:szCs w:val="16"/>
              </w:rPr>
            </w:pPr>
            <w:del w:id="6404" w:author="Ashan Senel Asmone" w:date="2016-03-21T21:03:00Z">
              <w:r w:rsidRPr="00C266E9" w:rsidDel="0088204E">
                <w:rPr>
                  <w:rFonts w:ascii="Calibri Light" w:hAnsi="Calibri Light"/>
                  <w:sz w:val="16"/>
                  <w:szCs w:val="16"/>
                </w:rPr>
                <w:delText>SS 397 : Methods of testing cement</w:delText>
              </w:r>
            </w:del>
          </w:p>
        </w:tc>
      </w:tr>
      <w:tr w:rsidR="00401C5E" w:rsidRPr="004F3C8C" w14:paraId="21205816" w14:textId="77777777" w:rsidTr="00401C5E">
        <w:tc>
          <w:tcPr>
            <w:tcW w:w="685" w:type="dxa"/>
          </w:tcPr>
          <w:p w14:paraId="11DABF1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FE1EB71"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Masonry</w:t>
            </w:r>
          </w:p>
          <w:p w14:paraId="6911FADB" w14:textId="77777777" w:rsidR="00C266E9" w:rsidRPr="00C266E9" w:rsidRDefault="00C266E9" w:rsidP="00C266E9">
            <w:pPr>
              <w:spacing w:after="120"/>
              <w:rPr>
                <w:rFonts w:ascii="Calibri Light" w:hAnsi="Calibri Light"/>
                <w:sz w:val="16"/>
                <w:szCs w:val="16"/>
              </w:rPr>
            </w:pPr>
          </w:p>
          <w:p w14:paraId="71D19539" w14:textId="77777777" w:rsidR="00C266E9" w:rsidRPr="00C266E9" w:rsidRDefault="00C266E9" w:rsidP="00C266E9">
            <w:pPr>
              <w:spacing w:after="120"/>
              <w:rPr>
                <w:rFonts w:ascii="Calibri Light" w:hAnsi="Calibri Light"/>
                <w:sz w:val="16"/>
                <w:szCs w:val="16"/>
              </w:rPr>
            </w:pPr>
            <w:del w:id="6405" w:author="Ashan Asmone" w:date="2016-03-31T11:56:00Z">
              <w:r w:rsidRPr="00C266E9" w:rsidDel="00140F61">
                <w:rPr>
                  <w:rFonts w:ascii="Calibri Light" w:hAnsi="Calibri Light"/>
                  <w:sz w:val="16"/>
                  <w:szCs w:val="16"/>
                </w:rPr>
                <w:delText>ISO 6105:1988 Abrasive products; segmented saws for machining of stone and masonry cutting; dimensions of steel blades</w:delText>
              </w:r>
            </w:del>
          </w:p>
          <w:p w14:paraId="10569A9B" w14:textId="77777777" w:rsidR="00C266E9" w:rsidRPr="00C266E9" w:rsidRDefault="00C266E9" w:rsidP="00C266E9">
            <w:pPr>
              <w:spacing w:after="120"/>
              <w:rPr>
                <w:rFonts w:ascii="Calibri Light" w:hAnsi="Calibri Light"/>
                <w:sz w:val="16"/>
                <w:szCs w:val="16"/>
              </w:rPr>
            </w:pPr>
          </w:p>
          <w:p w14:paraId="6575D930" w14:textId="77777777" w:rsidR="00C266E9" w:rsidRPr="00C266E9" w:rsidRDefault="00C266E9" w:rsidP="00C266E9">
            <w:pPr>
              <w:spacing w:after="120"/>
              <w:rPr>
                <w:rFonts w:ascii="Calibri Light" w:hAnsi="Calibri Light"/>
                <w:sz w:val="16"/>
                <w:szCs w:val="16"/>
              </w:rPr>
            </w:pPr>
            <w:del w:id="6406" w:author="Ashan Asmone" w:date="2016-03-31T11:56:00Z">
              <w:r w:rsidRPr="00C266E9" w:rsidDel="00140F61">
                <w:rPr>
                  <w:rFonts w:ascii="Calibri Light" w:hAnsi="Calibri Light"/>
                  <w:sz w:val="16"/>
                  <w:szCs w:val="16"/>
                </w:rPr>
                <w:delText>ISO 9652-4:2000 Masonry - Part 4: Test methods</w:delText>
              </w:r>
            </w:del>
            <w:ins w:id="6407" w:author="Ashan Asmone" w:date="2016-03-31T11:56:00Z">
              <w:r w:rsidR="00140F61">
                <w:rPr>
                  <w:rFonts w:ascii="Calibri Light" w:hAnsi="Calibri Light"/>
                  <w:sz w:val="16"/>
                  <w:szCs w:val="16"/>
                </w:rPr>
                <w:t>ISO 9652-4:2000 Masonry - Part 4: Test methods</w:t>
              </w:r>
            </w:ins>
          </w:p>
          <w:p w14:paraId="7519FF12" w14:textId="77777777" w:rsidR="00C266E9" w:rsidRPr="00C266E9" w:rsidRDefault="00C266E9" w:rsidP="00C266E9">
            <w:pPr>
              <w:spacing w:after="120"/>
              <w:rPr>
                <w:rFonts w:ascii="Calibri Light" w:hAnsi="Calibri Light"/>
                <w:sz w:val="16"/>
                <w:szCs w:val="16"/>
              </w:rPr>
            </w:pPr>
          </w:p>
          <w:p w14:paraId="015B4051" w14:textId="77777777" w:rsidR="00C266E9" w:rsidRPr="00C266E9" w:rsidRDefault="00C266E9" w:rsidP="00C266E9">
            <w:pPr>
              <w:spacing w:after="120"/>
              <w:rPr>
                <w:rFonts w:ascii="Calibri Light" w:hAnsi="Calibri Light"/>
                <w:sz w:val="16"/>
                <w:szCs w:val="16"/>
              </w:rPr>
            </w:pPr>
            <w:del w:id="6408" w:author="Ashan Asmone" w:date="2016-03-31T11:57:00Z">
              <w:r w:rsidRPr="00C266E9" w:rsidDel="00140F61">
                <w:rPr>
                  <w:rFonts w:ascii="Calibri Light" w:hAnsi="Calibri Light"/>
                  <w:sz w:val="16"/>
                  <w:szCs w:val="16"/>
                </w:rPr>
                <w:delText>ISO 9652-5:2000 Masonry - Part 5: Vocabulary</w:delText>
              </w:r>
            </w:del>
            <w:ins w:id="6409" w:author="Ashan Asmone" w:date="2016-03-31T11:57:00Z">
              <w:r w:rsidR="00140F61">
                <w:rPr>
                  <w:rFonts w:ascii="Calibri Light" w:hAnsi="Calibri Light"/>
                  <w:sz w:val="16"/>
                  <w:szCs w:val="16"/>
                </w:rPr>
                <w:t>ISO 9652-5:2000 Masonry - Part 5: Vocabulary</w:t>
              </w:r>
            </w:ins>
          </w:p>
          <w:p w14:paraId="24BF10C2" w14:textId="77777777" w:rsidR="00C266E9" w:rsidRPr="00C266E9" w:rsidRDefault="00C266E9" w:rsidP="00C266E9">
            <w:pPr>
              <w:spacing w:after="120"/>
              <w:rPr>
                <w:rFonts w:ascii="Calibri Light" w:hAnsi="Calibri Light"/>
                <w:sz w:val="16"/>
                <w:szCs w:val="16"/>
              </w:rPr>
            </w:pPr>
          </w:p>
          <w:p w14:paraId="50F2B832" w14:textId="77777777" w:rsidR="00C266E9" w:rsidRPr="00C266E9" w:rsidRDefault="00C266E9" w:rsidP="00C266E9">
            <w:pPr>
              <w:spacing w:after="120"/>
              <w:rPr>
                <w:rFonts w:ascii="Calibri Light" w:hAnsi="Calibri Light"/>
                <w:sz w:val="16"/>
                <w:szCs w:val="16"/>
              </w:rPr>
            </w:pPr>
            <w:del w:id="6410" w:author="Ashan Asmone" w:date="2016-03-31T11:58:00Z">
              <w:r w:rsidRPr="00C266E9" w:rsidDel="00140F61">
                <w:rPr>
                  <w:rFonts w:ascii="Calibri Light" w:hAnsi="Calibri Light"/>
                  <w:sz w:val="16"/>
                  <w:szCs w:val="16"/>
                </w:rPr>
                <w:delText>ISO 12678-1:1996 Refractory products - Measurement of dimensions and external defects of refractory bricks - Part 1: Dimensions and conformity to drawings</w:delText>
              </w:r>
            </w:del>
            <w:ins w:id="6411" w:author="Ashan Asmone" w:date="2016-03-31T11:58:00Z">
              <w:r w:rsidR="00140F61">
                <w:rPr>
                  <w:rFonts w:ascii="Calibri Light" w:hAnsi="Calibri Light"/>
                  <w:sz w:val="16"/>
                  <w:szCs w:val="16"/>
                </w:rPr>
                <w:t>ISO 12678-1:1996 Refractory products - Measurement of dimensions and external defects of refractory bricks - Part 1: Dimensions and conformity to drawings</w:t>
              </w:r>
            </w:ins>
          </w:p>
          <w:p w14:paraId="0A9133B7" w14:textId="77777777" w:rsidR="00C266E9" w:rsidRPr="00C266E9" w:rsidRDefault="00C266E9" w:rsidP="00C266E9">
            <w:pPr>
              <w:spacing w:after="120"/>
              <w:rPr>
                <w:rFonts w:ascii="Calibri Light" w:hAnsi="Calibri Light"/>
                <w:sz w:val="16"/>
                <w:szCs w:val="16"/>
              </w:rPr>
            </w:pPr>
          </w:p>
          <w:p w14:paraId="7F79B1AB" w14:textId="77777777" w:rsidR="00C266E9" w:rsidRPr="00C266E9" w:rsidRDefault="00C266E9" w:rsidP="00C266E9">
            <w:pPr>
              <w:spacing w:after="120"/>
              <w:rPr>
                <w:rFonts w:ascii="Calibri Light" w:hAnsi="Calibri Light"/>
                <w:sz w:val="16"/>
                <w:szCs w:val="16"/>
              </w:rPr>
            </w:pPr>
            <w:del w:id="6412" w:author="Ashan Asmone" w:date="2016-03-31T12:00:00Z">
              <w:r w:rsidRPr="00C266E9" w:rsidDel="00140F61">
                <w:rPr>
                  <w:rFonts w:ascii="Calibri Light" w:hAnsi="Calibri Light"/>
                  <w:sz w:val="16"/>
                  <w:szCs w:val="16"/>
                </w:rPr>
                <w:delText>ISO 12678-2:1996</w:delText>
              </w:r>
            </w:del>
            <w:r w:rsidRPr="00C266E9">
              <w:rPr>
                <w:rFonts w:ascii="Calibri Light" w:hAnsi="Calibri Light"/>
                <w:sz w:val="16"/>
                <w:szCs w:val="16"/>
              </w:rPr>
              <w:t xml:space="preserve"> </w:t>
            </w:r>
          </w:p>
          <w:p w14:paraId="7AA1E42E" w14:textId="77777777" w:rsidR="00C266E9" w:rsidRPr="00C266E9" w:rsidRDefault="00C266E9" w:rsidP="00C266E9">
            <w:pPr>
              <w:spacing w:after="120"/>
              <w:rPr>
                <w:rFonts w:ascii="Calibri Light" w:hAnsi="Calibri Light"/>
                <w:sz w:val="16"/>
                <w:szCs w:val="16"/>
              </w:rPr>
            </w:pPr>
            <w:del w:id="6413" w:author="Ashan Asmone" w:date="2016-03-31T12:00:00Z">
              <w:r w:rsidRPr="00C266E9" w:rsidDel="00140F61">
                <w:rPr>
                  <w:rFonts w:ascii="Calibri Light" w:hAnsi="Calibri Light"/>
                  <w:sz w:val="16"/>
                  <w:szCs w:val="16"/>
                </w:rPr>
                <w:delText>Refractory products - Measurement of dimensions and external defects of refractory bricks - Part 2: Corner and edge defects and other surface imperfections</w:delText>
              </w:r>
            </w:del>
            <w:ins w:id="6414" w:author="Ashan Asmone" w:date="2016-03-31T12:00:00Z">
              <w:r w:rsidR="00140F61">
                <w:rPr>
                  <w:rFonts w:ascii="Calibri Light" w:hAnsi="Calibri Light"/>
                  <w:sz w:val="16"/>
                  <w:szCs w:val="16"/>
                </w:rPr>
                <w:t>ISO 12678-2:1996 Refractory products - Measurement of dimensions and external defects of refractory bricks - Part 2: Corner and edge defects and other surface imperfections</w:t>
              </w:r>
            </w:ins>
          </w:p>
          <w:p w14:paraId="2FBBAAAE" w14:textId="77777777" w:rsidR="00C266E9" w:rsidRPr="00C266E9" w:rsidRDefault="00C266E9" w:rsidP="00C266E9">
            <w:pPr>
              <w:spacing w:after="120"/>
              <w:rPr>
                <w:rFonts w:ascii="Calibri Light" w:hAnsi="Calibri Light"/>
                <w:sz w:val="16"/>
                <w:szCs w:val="16"/>
              </w:rPr>
            </w:pPr>
          </w:p>
          <w:p w14:paraId="4D8F9353"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Sealant</w:t>
            </w:r>
          </w:p>
          <w:p w14:paraId="1813C73F" w14:textId="77777777" w:rsidR="00C266E9" w:rsidRPr="00C266E9" w:rsidRDefault="00C266E9" w:rsidP="00C266E9">
            <w:pPr>
              <w:spacing w:after="120"/>
              <w:rPr>
                <w:rFonts w:ascii="Calibri Light" w:hAnsi="Calibri Light"/>
                <w:sz w:val="16"/>
                <w:szCs w:val="16"/>
              </w:rPr>
            </w:pPr>
          </w:p>
          <w:p w14:paraId="49CF8B89" w14:textId="77777777" w:rsidR="00C266E9" w:rsidRPr="00C266E9" w:rsidRDefault="00C266E9" w:rsidP="00C266E9">
            <w:pPr>
              <w:spacing w:after="120"/>
              <w:rPr>
                <w:rFonts w:ascii="Calibri Light" w:hAnsi="Calibri Light"/>
                <w:sz w:val="16"/>
                <w:szCs w:val="16"/>
              </w:rPr>
            </w:pPr>
            <w:del w:id="6415" w:author="Ashan Asmone" w:date="2016-03-31T12:01:00Z">
              <w:r w:rsidRPr="00C266E9" w:rsidDel="00140F61">
                <w:rPr>
                  <w:rFonts w:ascii="Calibri Light" w:hAnsi="Calibri Light"/>
                  <w:sz w:val="16"/>
                  <w:szCs w:val="16"/>
                </w:rPr>
                <w:delText>ISO 10563:1991 Building construction; sealants for joints; determination of change in mass and volume</w:delText>
              </w:r>
            </w:del>
            <w:ins w:id="6416" w:author="Ashan Asmone" w:date="2016-03-31T12:01:00Z">
              <w:r w:rsidR="00140F61">
                <w:rPr>
                  <w:rFonts w:ascii="Calibri Light" w:hAnsi="Calibri Light"/>
                  <w:sz w:val="16"/>
                  <w:szCs w:val="16"/>
                </w:rPr>
                <w:t>ISO 10563:2005 Building construction - Sealants - Determination of change in mass and volume</w:t>
              </w:r>
            </w:ins>
          </w:p>
          <w:p w14:paraId="3A28E3D5" w14:textId="77777777" w:rsidR="00C266E9" w:rsidRPr="00C266E9" w:rsidRDefault="00C266E9" w:rsidP="00C266E9">
            <w:pPr>
              <w:spacing w:after="120"/>
              <w:rPr>
                <w:rFonts w:ascii="Calibri Light" w:hAnsi="Calibri Light"/>
                <w:sz w:val="16"/>
                <w:szCs w:val="16"/>
              </w:rPr>
            </w:pPr>
          </w:p>
          <w:p w14:paraId="4DB92CC8" w14:textId="77777777" w:rsidR="00C266E9" w:rsidRPr="00C266E9" w:rsidRDefault="00C266E9" w:rsidP="00C266E9">
            <w:pPr>
              <w:spacing w:after="120"/>
              <w:rPr>
                <w:rFonts w:ascii="Calibri Light" w:hAnsi="Calibri Light"/>
                <w:sz w:val="16"/>
                <w:szCs w:val="16"/>
              </w:rPr>
            </w:pPr>
            <w:del w:id="6417" w:author="Ashan Asmone" w:date="2016-03-31T12:02:00Z">
              <w:r w:rsidRPr="00C266E9" w:rsidDel="002D4ACA">
                <w:rPr>
                  <w:rFonts w:ascii="Calibri Light" w:hAnsi="Calibri Light"/>
                  <w:sz w:val="16"/>
                  <w:szCs w:val="16"/>
                </w:rPr>
                <w:delText>ISO 10590:1991 Building construction; sealants; determination of adhesion/cohesion properties at maintained extension after immersion in water</w:delText>
              </w:r>
            </w:del>
            <w:ins w:id="6418" w:author="Ashan Asmone" w:date="2016-03-31T12:02:00Z">
              <w:r w:rsidR="002D4ACA">
                <w:rPr>
                  <w:rFonts w:ascii="Calibri Light" w:hAnsi="Calibri Light"/>
                  <w:sz w:val="16"/>
                  <w:szCs w:val="16"/>
                </w:rPr>
                <w:t>ISO 10590:2005 Building construction - Sealants - Determination of tensile properties of sealants at maintained extension after immersion in water</w:t>
              </w:r>
            </w:ins>
          </w:p>
          <w:p w14:paraId="53F7DCA8" w14:textId="77777777" w:rsidR="00C266E9" w:rsidRPr="00C266E9" w:rsidRDefault="00C266E9" w:rsidP="00C266E9">
            <w:pPr>
              <w:spacing w:after="120"/>
              <w:rPr>
                <w:rFonts w:ascii="Calibri Light" w:hAnsi="Calibri Light"/>
                <w:sz w:val="16"/>
                <w:szCs w:val="16"/>
              </w:rPr>
            </w:pPr>
          </w:p>
          <w:p w14:paraId="66D8F75D" w14:textId="77777777" w:rsidR="00C266E9" w:rsidRPr="00C266E9" w:rsidRDefault="00C266E9" w:rsidP="00C266E9">
            <w:pPr>
              <w:spacing w:after="120"/>
              <w:rPr>
                <w:rFonts w:ascii="Calibri Light" w:hAnsi="Calibri Light"/>
                <w:sz w:val="16"/>
                <w:szCs w:val="16"/>
              </w:rPr>
            </w:pPr>
            <w:del w:id="6419" w:author="Ashan Asmone" w:date="2016-03-31T12:03:00Z">
              <w:r w:rsidRPr="00C266E9" w:rsidDel="002D4ACA">
                <w:rPr>
                  <w:rFonts w:ascii="Calibri Light" w:hAnsi="Calibri Light"/>
                  <w:sz w:val="16"/>
                  <w:szCs w:val="16"/>
                </w:rPr>
                <w:delText>ISO 10591:1991 Building construction; sealants; determination of adhesion/cohesion properties after immersion in water</w:delText>
              </w:r>
            </w:del>
            <w:ins w:id="6420" w:author="Ashan Asmone" w:date="2016-03-31T12:03:00Z">
              <w:r w:rsidR="002D4ACA">
                <w:rPr>
                  <w:rFonts w:ascii="Calibri Light" w:hAnsi="Calibri Light"/>
                  <w:sz w:val="16"/>
                  <w:szCs w:val="16"/>
                </w:rPr>
                <w:t>ISO 10591:2005 Building construction -- Sealants -- Determination of adhesion/cohesion properties of sealants after immersion in water</w:t>
              </w:r>
            </w:ins>
          </w:p>
          <w:p w14:paraId="2C969EED" w14:textId="77777777" w:rsidR="00C266E9" w:rsidRPr="00C266E9" w:rsidRDefault="00C266E9" w:rsidP="00C266E9">
            <w:pPr>
              <w:spacing w:after="120"/>
              <w:rPr>
                <w:rFonts w:ascii="Calibri Light" w:hAnsi="Calibri Light"/>
                <w:sz w:val="16"/>
                <w:szCs w:val="16"/>
              </w:rPr>
            </w:pPr>
          </w:p>
          <w:p w14:paraId="295BB268" w14:textId="77777777" w:rsidR="00C266E9" w:rsidRPr="00C266E9" w:rsidRDefault="00C266E9" w:rsidP="00C266E9">
            <w:pPr>
              <w:spacing w:after="120"/>
              <w:rPr>
                <w:rFonts w:ascii="Calibri Light" w:hAnsi="Calibri Light"/>
                <w:sz w:val="16"/>
                <w:szCs w:val="16"/>
              </w:rPr>
            </w:pPr>
            <w:del w:id="6421" w:author="Ashan Asmone" w:date="2016-03-31T12:04:00Z">
              <w:r w:rsidRPr="00C266E9" w:rsidDel="002D4ACA">
                <w:rPr>
                  <w:rFonts w:ascii="Calibri Light" w:hAnsi="Calibri Light"/>
                  <w:sz w:val="16"/>
                  <w:szCs w:val="16"/>
                </w:rPr>
                <w:delText>ISO 11431:1993 Building construction; sealants; determination of adhesion/cohesion properties after exposure to artificial light through glass</w:delText>
              </w:r>
            </w:del>
            <w:ins w:id="6422" w:author="Ashan Asmone" w:date="2016-03-31T12:04:00Z">
              <w:r w:rsidR="002D4ACA">
                <w:rPr>
                  <w:rFonts w:ascii="Calibri Light" w:hAnsi="Calibri Light"/>
                  <w:sz w:val="16"/>
                  <w:szCs w:val="16"/>
                </w:rPr>
                <w:t>ISO 11431:2002 Building construction -- Jointing products -- Determination of adhesion/cohesion properties of sealants after exposure to heat, water and artificial light through glass</w:t>
              </w:r>
            </w:ins>
          </w:p>
          <w:p w14:paraId="3DD7FE1F" w14:textId="77777777" w:rsidR="00C266E9" w:rsidRPr="00C266E9" w:rsidRDefault="00C266E9" w:rsidP="00C266E9">
            <w:pPr>
              <w:spacing w:after="120"/>
              <w:rPr>
                <w:rFonts w:ascii="Calibri Light" w:hAnsi="Calibri Light"/>
                <w:sz w:val="16"/>
                <w:szCs w:val="16"/>
              </w:rPr>
            </w:pPr>
          </w:p>
          <w:p w14:paraId="223CC9E6" w14:textId="77777777" w:rsidR="00C266E9" w:rsidRPr="00C266E9" w:rsidRDefault="00C266E9" w:rsidP="00C266E9">
            <w:pPr>
              <w:spacing w:after="120"/>
              <w:rPr>
                <w:rFonts w:ascii="Calibri Light" w:hAnsi="Calibri Light"/>
                <w:sz w:val="16"/>
                <w:szCs w:val="16"/>
              </w:rPr>
            </w:pPr>
            <w:del w:id="6423" w:author="Ashan Asmone" w:date="2016-03-31T12:05:00Z">
              <w:r w:rsidRPr="00C266E9" w:rsidDel="002D4ACA">
                <w:rPr>
                  <w:rFonts w:ascii="Calibri Light" w:hAnsi="Calibri Light"/>
                  <w:sz w:val="16"/>
                  <w:szCs w:val="16"/>
                </w:rPr>
                <w:delText>ISO 11432:1993 Building construction; sealants; determination of resistance to compression</w:delText>
              </w:r>
            </w:del>
            <w:ins w:id="6424" w:author="Ashan Asmone" w:date="2016-03-31T12:05:00Z">
              <w:r w:rsidR="002D4ACA">
                <w:rPr>
                  <w:rFonts w:ascii="Calibri Light" w:hAnsi="Calibri Light"/>
                  <w:sz w:val="16"/>
                  <w:szCs w:val="16"/>
                </w:rPr>
                <w:t>ISO 11432:2005 Building construction -- Sealants -- Determination of resistance to compression</w:t>
              </w:r>
            </w:ins>
          </w:p>
          <w:p w14:paraId="111A3FD8" w14:textId="77777777" w:rsidR="00C266E9" w:rsidRPr="00C266E9" w:rsidRDefault="00C266E9" w:rsidP="00C266E9">
            <w:pPr>
              <w:spacing w:after="120"/>
              <w:rPr>
                <w:rFonts w:ascii="Calibri Light" w:hAnsi="Calibri Light"/>
                <w:sz w:val="16"/>
                <w:szCs w:val="16"/>
              </w:rPr>
            </w:pPr>
          </w:p>
          <w:p w14:paraId="370FF94B" w14:textId="77777777" w:rsidR="00C266E9" w:rsidRPr="00C266E9" w:rsidRDefault="00C266E9" w:rsidP="00C266E9">
            <w:pPr>
              <w:spacing w:after="120"/>
              <w:rPr>
                <w:rFonts w:ascii="Calibri Light" w:hAnsi="Calibri Light"/>
                <w:sz w:val="16"/>
                <w:szCs w:val="16"/>
              </w:rPr>
            </w:pPr>
            <w:del w:id="6425" w:author="Ashan Asmone" w:date="2016-03-31T12:06:00Z">
              <w:r w:rsidRPr="00C266E9" w:rsidDel="002D4ACA">
                <w:rPr>
                  <w:rFonts w:ascii="Calibri Light" w:hAnsi="Calibri Light"/>
                  <w:sz w:val="16"/>
                  <w:szCs w:val="16"/>
                </w:rPr>
                <w:delText>SO 11600:1993 Building construction; sealants; classification and requirements</w:delText>
              </w:r>
            </w:del>
            <w:ins w:id="6426" w:author="Ashan Asmone" w:date="2016-03-31T12:06:00Z">
              <w:r w:rsidR="002D4ACA">
                <w:rPr>
                  <w:rFonts w:ascii="Calibri Light" w:hAnsi="Calibri Light"/>
                  <w:sz w:val="16"/>
                  <w:szCs w:val="16"/>
                </w:rPr>
                <w:t>ISO 11600:2002 Building construction -- Jointing products -- Classification and requirements for sealants</w:t>
              </w:r>
            </w:ins>
          </w:p>
          <w:p w14:paraId="7ADB7215" w14:textId="77777777" w:rsidR="00C266E9" w:rsidRPr="00C266E9" w:rsidRDefault="00C266E9" w:rsidP="00C266E9">
            <w:pPr>
              <w:spacing w:after="120"/>
              <w:rPr>
                <w:rFonts w:ascii="Calibri Light" w:hAnsi="Calibri Light"/>
                <w:sz w:val="16"/>
                <w:szCs w:val="16"/>
              </w:rPr>
            </w:pPr>
          </w:p>
          <w:p w14:paraId="4FB4868A" w14:textId="77777777" w:rsidR="00C266E9" w:rsidRPr="00C266E9" w:rsidRDefault="00C266E9" w:rsidP="00C266E9">
            <w:pPr>
              <w:spacing w:after="120"/>
              <w:rPr>
                <w:rFonts w:ascii="Calibri Light" w:hAnsi="Calibri Light"/>
                <w:sz w:val="16"/>
                <w:szCs w:val="16"/>
              </w:rPr>
            </w:pPr>
            <w:del w:id="6427" w:author="Ashan Asmone" w:date="2016-03-31T12:07:00Z">
              <w:r w:rsidRPr="00C266E9" w:rsidDel="002D4ACA">
                <w:rPr>
                  <w:rFonts w:ascii="Calibri Light" w:hAnsi="Calibri Light"/>
                  <w:sz w:val="16"/>
                  <w:szCs w:val="16"/>
                </w:rPr>
                <w:delText>ISO 13638:1996 Building construction - Sealants - Determination of resistance to prolonged exposure to water</w:delText>
              </w:r>
            </w:del>
            <w:ins w:id="6428" w:author="Ashan Asmone" w:date="2016-03-31T12:07:00Z">
              <w:r w:rsidR="002D4ACA">
                <w:rPr>
                  <w:rFonts w:ascii="Calibri Light" w:hAnsi="Calibri Light"/>
                  <w:sz w:val="16"/>
                  <w:szCs w:val="16"/>
                </w:rPr>
                <w:t>ISO 13638:1996 Building construction - Sealants - Determination of resistance to prolonged exposure to water</w:t>
              </w:r>
            </w:ins>
          </w:p>
          <w:p w14:paraId="5B9A4029" w14:textId="77777777" w:rsidR="00C266E9" w:rsidRPr="00C266E9" w:rsidRDefault="00C266E9" w:rsidP="00C266E9">
            <w:pPr>
              <w:spacing w:after="120"/>
              <w:rPr>
                <w:rFonts w:ascii="Calibri Light" w:hAnsi="Calibri Light"/>
                <w:sz w:val="16"/>
                <w:szCs w:val="16"/>
              </w:rPr>
            </w:pPr>
          </w:p>
          <w:p w14:paraId="479C518A" w14:textId="77777777" w:rsidR="00C266E9" w:rsidRPr="00C266E9" w:rsidRDefault="00C266E9" w:rsidP="00C266E9">
            <w:pPr>
              <w:spacing w:after="120"/>
              <w:rPr>
                <w:rFonts w:ascii="Calibri Light" w:hAnsi="Calibri Light"/>
                <w:sz w:val="16"/>
                <w:szCs w:val="16"/>
              </w:rPr>
            </w:pPr>
            <w:del w:id="6429" w:author="Ashan Asmone" w:date="2016-03-31T12:08:00Z">
              <w:r w:rsidRPr="00C266E9" w:rsidDel="002D4ACA">
                <w:rPr>
                  <w:rFonts w:ascii="Calibri Light" w:hAnsi="Calibri Light"/>
                  <w:sz w:val="16"/>
                  <w:szCs w:val="16"/>
                </w:rPr>
                <w:delText>ISO 8340:1984/Cor 1:1995 Building construction - Jointing products - Sealants - Determination of tensile properties at maintained extension; Technical Corrigendum 1</w:delText>
              </w:r>
            </w:del>
            <w:ins w:id="6430" w:author="Ashan Asmone" w:date="2016-03-31T12:08:00Z">
              <w:r w:rsidR="002D4ACA">
                <w:rPr>
                  <w:rFonts w:ascii="Calibri Light" w:hAnsi="Calibri Light"/>
                  <w:sz w:val="16"/>
                  <w:szCs w:val="16"/>
                </w:rPr>
                <w:t>ISO 8340:2005 Building construction -- Sealants -- Determination of tensile properties at maintained extension</w:t>
              </w:r>
            </w:ins>
          </w:p>
          <w:p w14:paraId="52F10382" w14:textId="77777777" w:rsidR="00C266E9" w:rsidRPr="00C266E9" w:rsidRDefault="00C266E9" w:rsidP="00C266E9">
            <w:pPr>
              <w:spacing w:after="120"/>
              <w:rPr>
                <w:rFonts w:ascii="Calibri Light" w:hAnsi="Calibri Light"/>
                <w:sz w:val="16"/>
                <w:szCs w:val="16"/>
              </w:rPr>
            </w:pPr>
          </w:p>
          <w:p w14:paraId="03206D0B" w14:textId="77777777" w:rsidR="00C266E9" w:rsidRPr="00C266E9" w:rsidRDefault="00C266E9" w:rsidP="00C266E9">
            <w:pPr>
              <w:spacing w:after="120"/>
              <w:rPr>
                <w:rFonts w:ascii="Calibri Light" w:hAnsi="Calibri Light"/>
                <w:sz w:val="16"/>
                <w:szCs w:val="16"/>
              </w:rPr>
            </w:pPr>
            <w:del w:id="6431" w:author="Ashan Asmone" w:date="2016-03-31T12:09:00Z">
              <w:r w:rsidRPr="00C266E9" w:rsidDel="002D4ACA">
                <w:rPr>
                  <w:rFonts w:ascii="Calibri Light" w:hAnsi="Calibri Light"/>
                  <w:sz w:val="16"/>
                  <w:szCs w:val="16"/>
                </w:rPr>
                <w:delText>ISO 8394:1988 Building construction; jointing products; determination of extrudability of one-component sealants</w:delText>
              </w:r>
            </w:del>
            <w:ins w:id="6432" w:author="Ashan Asmone" w:date="2016-03-31T12:09:00Z">
              <w:r w:rsidR="002D4ACA">
                <w:rPr>
                  <w:rFonts w:ascii="Calibri Light" w:hAnsi="Calibri Light"/>
                  <w:sz w:val="16"/>
                  <w:szCs w:val="16"/>
                </w:rPr>
                <w:t>ISO 8394-1:2010 Building construction -- Jointing products -- Part 1: Determination of extrudability of sealants</w:t>
              </w:r>
            </w:ins>
          </w:p>
          <w:p w14:paraId="0E03F82B" w14:textId="77777777" w:rsidR="00C266E9" w:rsidRPr="00C266E9" w:rsidRDefault="00C266E9" w:rsidP="00C266E9">
            <w:pPr>
              <w:spacing w:after="120"/>
              <w:rPr>
                <w:rFonts w:ascii="Calibri Light" w:hAnsi="Calibri Light"/>
                <w:sz w:val="16"/>
                <w:szCs w:val="16"/>
              </w:rPr>
            </w:pPr>
          </w:p>
          <w:p w14:paraId="495453CD" w14:textId="77777777" w:rsidR="00C266E9" w:rsidRPr="00C266E9" w:rsidRDefault="00C266E9" w:rsidP="00C266E9">
            <w:pPr>
              <w:spacing w:after="120"/>
              <w:rPr>
                <w:rFonts w:ascii="Calibri Light" w:hAnsi="Calibri Light"/>
                <w:sz w:val="16"/>
                <w:szCs w:val="16"/>
              </w:rPr>
            </w:pPr>
            <w:del w:id="6433" w:author="Ashan Asmone" w:date="2016-03-31T12:11:00Z">
              <w:r w:rsidRPr="00C266E9" w:rsidDel="002D4ACA">
                <w:rPr>
                  <w:rFonts w:ascii="Calibri Light" w:hAnsi="Calibri Light"/>
                  <w:sz w:val="16"/>
                  <w:szCs w:val="16"/>
                </w:rPr>
                <w:delText>ISO 9047:2001 Building construction - Jointing products - Determination of adhesion/cohesion properties of sealants at variable temperatures</w:delText>
              </w:r>
            </w:del>
            <w:ins w:id="6434" w:author="Ashan Asmone" w:date="2016-03-31T12:11:00Z">
              <w:r w:rsidR="002D4ACA">
                <w:rPr>
                  <w:rFonts w:ascii="Calibri Light" w:hAnsi="Calibri Light"/>
                  <w:sz w:val="16"/>
                  <w:szCs w:val="16"/>
                </w:rPr>
                <w:t>ISO 9047:2001 Building construction - Jointing products - Determination of adhesion/cohesion properties of sealants at variable temperatures</w:t>
              </w:r>
            </w:ins>
          </w:p>
          <w:p w14:paraId="431FC992" w14:textId="77777777" w:rsidR="00C266E9" w:rsidRPr="00C266E9" w:rsidRDefault="00C266E9" w:rsidP="00C266E9">
            <w:pPr>
              <w:spacing w:after="120"/>
              <w:rPr>
                <w:rFonts w:ascii="Calibri Light" w:hAnsi="Calibri Light"/>
                <w:sz w:val="16"/>
                <w:szCs w:val="16"/>
              </w:rPr>
            </w:pPr>
          </w:p>
          <w:p w14:paraId="3584C7AC"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Waterproofing for masonry</w:t>
            </w:r>
          </w:p>
          <w:p w14:paraId="41ECDEF6" w14:textId="77777777" w:rsidR="00C266E9" w:rsidRPr="00C266E9" w:rsidRDefault="00C266E9" w:rsidP="00C266E9">
            <w:pPr>
              <w:spacing w:after="120"/>
              <w:rPr>
                <w:rFonts w:ascii="Calibri Light" w:hAnsi="Calibri Light"/>
                <w:sz w:val="16"/>
                <w:szCs w:val="16"/>
              </w:rPr>
            </w:pPr>
          </w:p>
          <w:p w14:paraId="3732562A" w14:textId="77777777" w:rsidR="00401C5E" w:rsidRPr="00C266E9" w:rsidRDefault="00C266E9" w:rsidP="00C266E9">
            <w:pPr>
              <w:spacing w:after="120"/>
              <w:rPr>
                <w:rFonts w:ascii="Calibri Light" w:hAnsi="Calibri Light"/>
                <w:sz w:val="16"/>
                <w:szCs w:val="16"/>
              </w:rPr>
            </w:pPr>
            <w:del w:id="6435" w:author="Ashan Asmone" w:date="2016-03-31T12:12:00Z">
              <w:r w:rsidRPr="00C266E9"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6436" w:author="Ashan Asmone" w:date="2016-03-31T12:12:00Z">
              <w:r w:rsidR="002D4ACA">
                <w:rPr>
                  <w:rFonts w:ascii="Calibri Light" w:hAnsi="Calibri Light"/>
                  <w:sz w:val="16"/>
                  <w:szCs w:val="16"/>
                </w:rPr>
                <w:t>ISO 7783:2011 Paints and varnishes -- Determination of water-vapour transmission properties -- Cup method</w:t>
              </w:r>
            </w:ins>
          </w:p>
        </w:tc>
      </w:tr>
    </w:tbl>
    <w:p w14:paraId="70DFFAC3" w14:textId="77777777" w:rsidR="00401C5E" w:rsidRDefault="00401C5E" w:rsidP="00401C5E">
      <w:pPr>
        <w:rPr>
          <w:sz w:val="16"/>
          <w:szCs w:val="16"/>
          <w:lang w:val="en-US"/>
        </w:rPr>
      </w:pPr>
    </w:p>
    <w:p w14:paraId="5BA40293" w14:textId="77777777" w:rsidR="00401C5E" w:rsidRDefault="00C266E9" w:rsidP="00C266E9">
      <w:pPr>
        <w:pStyle w:val="Heading1"/>
      </w:pPr>
      <w:r w:rsidRPr="00C266E9">
        <w:t>Plaster Wall</w:t>
      </w:r>
    </w:p>
    <w:p w14:paraId="3E03A56F" w14:textId="77777777" w:rsidR="00C266E9" w:rsidRDefault="00C266E9" w:rsidP="00C266E9">
      <w:pPr>
        <w:pStyle w:val="Heading2"/>
        <w:rPr>
          <w:lang w:val="en-US"/>
        </w:rPr>
      </w:pPr>
      <w:r w:rsidRPr="00C266E9">
        <w:rPr>
          <w:lang w:val="en-US"/>
        </w:rPr>
        <w:t>Cracking Due To Differential Movements of Structures</w:t>
      </w:r>
    </w:p>
    <w:p w14:paraId="2CEE599C" w14:textId="77777777" w:rsidR="00C266E9" w:rsidRDefault="00C266E9" w:rsidP="00C266E9">
      <w:pPr>
        <w:pStyle w:val="Heading2"/>
      </w:pPr>
      <w:r w:rsidRPr="00C266E9">
        <w:t>Cracking Due To Stress At Openings</w:t>
      </w:r>
    </w:p>
    <w:p w14:paraId="4EF077AF" w14:textId="77777777" w:rsidR="00C266E9" w:rsidRDefault="00C266E9" w:rsidP="00C266E9">
      <w:pPr>
        <w:pStyle w:val="Heading2"/>
      </w:pPr>
      <w:r>
        <w:t>Cracking Due To A Change In Backing Wall Materials</w:t>
      </w:r>
    </w:p>
    <w:p w14:paraId="7A2C4F62" w14:textId="77777777" w:rsidR="00C266E9" w:rsidRDefault="00C266E9" w:rsidP="00C266E9">
      <w:pPr>
        <w:pStyle w:val="Heading2"/>
        <w:rPr>
          <w:lang w:val="en-US"/>
        </w:rPr>
      </w:pPr>
      <w:r w:rsidRPr="00C266E9">
        <w:rPr>
          <w:lang w:val="en-US"/>
        </w:rPr>
        <w:t>Cracking Due To Movement In Adjacent Apron</w:t>
      </w:r>
    </w:p>
    <w:p w14:paraId="10EE6880" w14:textId="77777777" w:rsidR="003A6268" w:rsidRDefault="003A6268" w:rsidP="003A6268">
      <w:pPr>
        <w:pStyle w:val="Heading2"/>
        <w:rPr>
          <w:lang w:val="en-US"/>
        </w:rPr>
      </w:pPr>
      <w:r w:rsidRPr="00F3586B">
        <w:rPr>
          <w:lang w:val="en-US"/>
        </w:rPr>
        <w:t>Delamination</w:t>
      </w:r>
      <w:r>
        <w:rPr>
          <w:lang w:val="en-US"/>
        </w:rPr>
        <w:t xml:space="preserve"> of Plaster</w:t>
      </w:r>
    </w:p>
    <w:p w14:paraId="252BC0C2" w14:textId="77777777" w:rsidR="004F6157" w:rsidRPr="004F6157" w:rsidRDefault="004F6157" w:rsidP="004F6157">
      <w:pPr>
        <w:pStyle w:val="Heading2"/>
        <w:rPr>
          <w:lang w:val="en-US"/>
        </w:rPr>
      </w:pPr>
      <w:r w:rsidRPr="004F6157">
        <w:rPr>
          <w:lang w:val="en-US"/>
        </w:rPr>
        <w:t>Crazing</w:t>
      </w:r>
    </w:p>
    <w:tbl>
      <w:tblPr>
        <w:tblStyle w:val="TableGrid"/>
        <w:tblW w:w="0" w:type="auto"/>
        <w:tblInd w:w="108" w:type="dxa"/>
        <w:tblLook w:val="04A0" w:firstRow="1" w:lastRow="0" w:firstColumn="1" w:lastColumn="0" w:noHBand="0" w:noVBand="1"/>
      </w:tblPr>
      <w:tblGrid>
        <w:gridCol w:w="685"/>
        <w:gridCol w:w="8449"/>
      </w:tblGrid>
      <w:tr w:rsidR="00401C5E" w:rsidRPr="004F3C8C" w14:paraId="5495A55B" w14:textId="77777777" w:rsidTr="00401C5E">
        <w:tc>
          <w:tcPr>
            <w:tcW w:w="685" w:type="dxa"/>
          </w:tcPr>
          <w:p w14:paraId="1A8E862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8BE52EC" w14:textId="77777777" w:rsidR="00C266E9" w:rsidRPr="00C266E9" w:rsidRDefault="00C266E9" w:rsidP="00C266E9">
            <w:pPr>
              <w:spacing w:after="120"/>
              <w:rPr>
                <w:rFonts w:ascii="Calibri Light" w:hAnsi="Calibri Light"/>
                <w:sz w:val="16"/>
                <w:szCs w:val="16"/>
                <w:lang w:val="en-US"/>
              </w:rPr>
            </w:pPr>
            <w:r w:rsidRPr="00C266E9">
              <w:rPr>
                <w:rFonts w:ascii="Calibri Light" w:hAnsi="Calibri Light"/>
                <w:sz w:val="16"/>
                <w:szCs w:val="16"/>
                <w:lang w:val="en-US"/>
              </w:rPr>
              <w:t>Plaster</w:t>
            </w:r>
          </w:p>
          <w:p w14:paraId="68801B1F" w14:textId="77777777" w:rsidR="00C266E9" w:rsidRPr="00C266E9" w:rsidRDefault="00C266E9" w:rsidP="00C266E9">
            <w:pPr>
              <w:spacing w:after="120"/>
              <w:rPr>
                <w:rFonts w:ascii="Calibri Light" w:hAnsi="Calibri Light"/>
                <w:sz w:val="16"/>
                <w:szCs w:val="16"/>
                <w:lang w:val="en-US"/>
              </w:rPr>
            </w:pPr>
          </w:p>
          <w:p w14:paraId="159D69FA" w14:textId="77777777" w:rsidR="00C266E9" w:rsidRPr="00C266E9" w:rsidRDefault="00C266E9" w:rsidP="00C266E9">
            <w:pPr>
              <w:spacing w:after="120"/>
              <w:rPr>
                <w:rFonts w:ascii="Calibri Light" w:hAnsi="Calibri Light"/>
                <w:sz w:val="16"/>
                <w:szCs w:val="16"/>
                <w:lang w:val="en-US"/>
              </w:rPr>
            </w:pPr>
            <w:del w:id="6437" w:author="Ashan Senel Asmone" w:date="2016-03-21T10:43:00Z">
              <w:r w:rsidRPr="00C266E9" w:rsidDel="0046108D">
                <w:rPr>
                  <w:rFonts w:ascii="Calibri Light" w:hAnsi="Calibri Light"/>
                  <w:sz w:val="16"/>
                  <w:szCs w:val="16"/>
                  <w:lang w:val="en-US"/>
                </w:rPr>
                <w:delText>BS 7543:1992 Durability of buildings and building elements, products and components</w:delText>
              </w:r>
            </w:del>
            <w:ins w:id="6438" w:author="Ashan Senel Asmone" w:date="2016-03-21T10:45:00Z">
              <w:r w:rsidR="0046108D">
                <w:rPr>
                  <w:rFonts w:ascii="Calibri Light" w:hAnsi="Calibri Light"/>
                  <w:sz w:val="16"/>
                  <w:szCs w:val="16"/>
                  <w:lang w:val="en-US"/>
                </w:rPr>
                <w:t>BS ISO 15686-1:2011 Buildings and constructed assets. Service life planning. General principles and framework/BS ISO 15686-3:2002 Buildings and constructed assets. Service life planning. Performance audits and reviews/</w:t>
              </w:r>
            </w:ins>
            <w:ins w:id="6439" w:author="Ashan Senel Asmone" w:date="2016-03-21T10:44:00Z">
              <w:r w:rsidR="0046108D">
                <w:rPr>
                  <w:rFonts w:ascii="Calibri Light" w:hAnsi="Calibri Light"/>
                  <w:sz w:val="16"/>
                  <w:szCs w:val="16"/>
                  <w:lang w:val="en-US"/>
                </w:rPr>
                <w:t>BS ISO 15686-2:2012 Buildings and constructed assets. Service life planning. Service life prediction procedures/</w:t>
              </w:r>
            </w:ins>
            <w:ins w:id="6440" w:author="Ashan Senel Asmone" w:date="2016-03-21T10:43:00Z">
              <w:r w:rsidR="0046108D">
                <w:rPr>
                  <w:rFonts w:ascii="Calibri Light" w:hAnsi="Calibri Light"/>
                  <w:sz w:val="16"/>
                  <w:szCs w:val="16"/>
                  <w:lang w:val="en-US"/>
                </w:rPr>
                <w:t>BS 7543:2015 Guide to durability of buildings and building elements, products and components/</w:t>
              </w:r>
            </w:ins>
          </w:p>
          <w:p w14:paraId="52F75D02" w14:textId="77777777" w:rsidR="00C266E9" w:rsidRPr="00C266E9" w:rsidRDefault="00C266E9" w:rsidP="00C266E9">
            <w:pPr>
              <w:spacing w:after="120"/>
              <w:rPr>
                <w:rFonts w:ascii="Calibri Light" w:hAnsi="Calibri Light"/>
                <w:sz w:val="16"/>
                <w:szCs w:val="16"/>
                <w:lang w:val="en-US"/>
              </w:rPr>
            </w:pPr>
            <w:del w:id="6441" w:author="Ashan Senel Asmone" w:date="2016-03-21T10:52:00Z">
              <w:r w:rsidRPr="00C266E9" w:rsidDel="0046108D">
                <w:rPr>
                  <w:rFonts w:ascii="Calibri Light" w:hAnsi="Calibri Light"/>
                  <w:sz w:val="16"/>
                  <w:szCs w:val="16"/>
                  <w:lang w:val="en-US"/>
                </w:rPr>
                <w:delText>BS 8000:1989 Workmanship on building sites</w:delText>
              </w:r>
            </w:del>
            <w:ins w:id="6442" w:author="Ashan Senel Asmone" w:date="2016-03-21T10:52:00Z">
              <w:r w:rsidR="0046108D">
                <w:rPr>
                  <w:rFonts w:ascii="Calibri Light" w:hAnsi="Calibri Light"/>
                  <w:sz w:val="16"/>
                  <w:szCs w:val="16"/>
                  <w:lang w:val="en-US"/>
                </w:rPr>
                <w:t>BS 8000-0:2014 Workmanship on construction sites. Introduction and general principles</w:t>
              </w:r>
            </w:ins>
          </w:p>
          <w:p w14:paraId="76B7F09D" w14:textId="77777777" w:rsidR="00C266E9" w:rsidRPr="00C266E9" w:rsidRDefault="00C266E9" w:rsidP="00C266E9">
            <w:pPr>
              <w:spacing w:after="120"/>
              <w:rPr>
                <w:rFonts w:ascii="Calibri Light" w:hAnsi="Calibri Light"/>
                <w:sz w:val="16"/>
                <w:szCs w:val="16"/>
                <w:lang w:val="en-US"/>
              </w:rPr>
            </w:pPr>
            <w:del w:id="6443" w:author="Ashan Senel Asmone" w:date="2016-03-21T15:25:00Z">
              <w:r w:rsidRPr="00C266E9" w:rsidDel="00A67BAB">
                <w:rPr>
                  <w:rFonts w:ascii="Calibri Light" w:hAnsi="Calibri Light"/>
                  <w:sz w:val="16"/>
                  <w:szCs w:val="16"/>
                  <w:lang w:val="en-US"/>
                </w:rPr>
                <w:delText>BS 5262:1991 Code of practice for External Renderings</w:delText>
              </w:r>
            </w:del>
            <w:ins w:id="6444" w:author="Ashan Senel Asmone" w:date="2016-03-21T15:25:00Z">
              <w:r w:rsidR="00A67BAB">
                <w:rPr>
                  <w:rFonts w:ascii="Calibri Light" w:hAnsi="Calibri Light"/>
                  <w:sz w:val="16"/>
                  <w:szCs w:val="16"/>
                  <w:lang w:val="en-US"/>
                </w:rPr>
                <w:t>BS EN 13914-1:2016 Design, preparation and application of external rendering and internal plastering. External rendering</w:t>
              </w:r>
            </w:ins>
          </w:p>
          <w:p w14:paraId="09969D8A" w14:textId="77777777" w:rsidR="00C266E9" w:rsidRPr="00C266E9" w:rsidRDefault="00C266E9" w:rsidP="00C266E9">
            <w:pPr>
              <w:spacing w:after="120"/>
              <w:rPr>
                <w:rFonts w:ascii="Calibri Light" w:hAnsi="Calibri Light"/>
                <w:sz w:val="16"/>
                <w:szCs w:val="16"/>
                <w:lang w:val="en-US"/>
              </w:rPr>
            </w:pPr>
            <w:del w:id="6445" w:author="Ashan Asmone" w:date="2016-03-31T12:20:00Z">
              <w:r w:rsidRPr="00C266E9" w:rsidDel="00273739">
                <w:rPr>
                  <w:rFonts w:ascii="Calibri Light" w:hAnsi="Calibri Light"/>
                  <w:sz w:val="16"/>
                  <w:szCs w:val="16"/>
                  <w:lang w:val="en-US"/>
                </w:rPr>
                <w:delText>BS 12:1996 Specification for Portland Cement</w:delText>
              </w:r>
            </w:del>
            <w:ins w:id="6446" w:author="Ashan Asmone" w:date="2016-03-31T12:20:00Z">
              <w:r w:rsidR="00273739">
                <w:rPr>
                  <w:rFonts w:ascii="Calibri Light" w:hAnsi="Calibri Light"/>
                  <w:sz w:val="16"/>
                  <w:szCs w:val="16"/>
                  <w:lang w:val="en-US"/>
                </w:rPr>
                <w:t>BS EN 197-1:2011 Cement. Composition, specifications and conformity criteria for common cements</w:t>
              </w:r>
            </w:ins>
          </w:p>
          <w:p w14:paraId="72267D30" w14:textId="77777777" w:rsidR="00C266E9" w:rsidRPr="00C266E9" w:rsidRDefault="00C266E9" w:rsidP="00C266E9">
            <w:pPr>
              <w:spacing w:after="120"/>
              <w:rPr>
                <w:rFonts w:ascii="Calibri Light" w:hAnsi="Calibri Light"/>
                <w:sz w:val="16"/>
                <w:szCs w:val="16"/>
                <w:lang w:val="en-US"/>
              </w:rPr>
            </w:pPr>
            <w:del w:id="6447" w:author="Ashan Asmone" w:date="2016-03-31T12:21:00Z">
              <w:r w:rsidRPr="00C266E9" w:rsidDel="00273739">
                <w:rPr>
                  <w:rFonts w:ascii="Calibri Light" w:hAnsi="Calibri Light"/>
                  <w:sz w:val="16"/>
                  <w:szCs w:val="16"/>
                  <w:lang w:val="en-US"/>
                </w:rPr>
                <w:delText>BS 146:1996 Specification for Portland-blast furnace Cement</w:delText>
              </w:r>
            </w:del>
          </w:p>
          <w:p w14:paraId="499D9445" w14:textId="77777777" w:rsidR="00C266E9" w:rsidRPr="00C266E9" w:rsidRDefault="00C266E9" w:rsidP="00C266E9">
            <w:pPr>
              <w:spacing w:after="120"/>
              <w:rPr>
                <w:rFonts w:ascii="Calibri Light" w:hAnsi="Calibri Light"/>
                <w:sz w:val="16"/>
                <w:szCs w:val="16"/>
                <w:lang w:val="en-US"/>
              </w:rPr>
            </w:pPr>
            <w:del w:id="6448" w:author="Ashan Asmone" w:date="2016-03-31T12:23:00Z">
              <w:r w:rsidRPr="00C266E9" w:rsidDel="00273739">
                <w:rPr>
                  <w:rFonts w:ascii="Calibri Light" w:hAnsi="Calibri Light"/>
                  <w:sz w:val="16"/>
                  <w:szCs w:val="16"/>
                  <w:lang w:val="en-US"/>
                </w:rPr>
                <w:delText>BS 890:1995 Specification for building lime</w:delText>
              </w:r>
            </w:del>
            <w:ins w:id="6449" w:author="Ashan Asmone" w:date="2016-03-31T12:23:00Z">
              <w:r w:rsidR="00273739">
                <w:rPr>
                  <w:rFonts w:ascii="Calibri Light" w:hAnsi="Calibri Light"/>
                  <w:sz w:val="16"/>
                  <w:szCs w:val="16"/>
                  <w:lang w:val="en-US"/>
                </w:rPr>
                <w:t>BS EN 459-1:2015 Building lime. Definitions, specifications and conformity criteria</w:t>
              </w:r>
            </w:ins>
          </w:p>
          <w:p w14:paraId="3D4E0265" w14:textId="77777777" w:rsidR="00C266E9" w:rsidRPr="00C266E9" w:rsidRDefault="00C266E9" w:rsidP="00C266E9">
            <w:pPr>
              <w:spacing w:after="120"/>
              <w:rPr>
                <w:rFonts w:ascii="Calibri Light" w:hAnsi="Calibri Light"/>
                <w:sz w:val="16"/>
                <w:szCs w:val="16"/>
                <w:lang w:val="en-US"/>
              </w:rPr>
            </w:pPr>
            <w:del w:id="6450" w:author="Ashan Senel Asmone" w:date="2016-03-21T15:26:00Z">
              <w:r w:rsidRPr="00C266E9" w:rsidDel="00A67BAB">
                <w:rPr>
                  <w:rFonts w:ascii="Calibri Light" w:hAnsi="Calibri Light"/>
                  <w:sz w:val="16"/>
                  <w:szCs w:val="16"/>
                  <w:lang w:val="en-US"/>
                </w:rPr>
                <w:delText>BS 1191-2:1973 Specification for gypsum building plasters, Premix lightweight plasters</w:delText>
              </w:r>
            </w:del>
            <w:ins w:id="6451" w:author="Ashan Senel Asmone" w:date="2016-03-21T15:26:00Z">
              <w:r w:rsidR="00A67BAB">
                <w:rPr>
                  <w:rFonts w:ascii="Calibri Light" w:hAnsi="Calibri Light"/>
                  <w:sz w:val="16"/>
                  <w:szCs w:val="16"/>
                  <w:lang w:val="en-US"/>
                </w:rPr>
                <w:t>BS EN 13279-1:2008 Gypsum binders and gypsum plasters. Definitions and requirements/ BS EN 13279-2:2014 Gypsum binders and gypsum plasters. Test methods</w:t>
              </w:r>
            </w:ins>
          </w:p>
          <w:p w14:paraId="74BEA2AC" w14:textId="77777777" w:rsidR="00C266E9" w:rsidRPr="00C266E9" w:rsidRDefault="00C266E9" w:rsidP="00C266E9">
            <w:pPr>
              <w:spacing w:after="120"/>
              <w:rPr>
                <w:rFonts w:ascii="Calibri Light" w:hAnsi="Calibri Light"/>
                <w:sz w:val="16"/>
                <w:szCs w:val="16"/>
                <w:lang w:val="en-US"/>
              </w:rPr>
            </w:pPr>
            <w:del w:id="6452" w:author="Ashan Senel Asmone" w:date="2016-03-21T15:26:00Z">
              <w:r w:rsidRPr="00C266E9" w:rsidDel="00A67BAB">
                <w:rPr>
                  <w:rFonts w:ascii="Calibri Light" w:hAnsi="Calibri Light"/>
                  <w:sz w:val="16"/>
                  <w:szCs w:val="16"/>
                  <w:lang w:val="en-US"/>
                </w:rPr>
                <w:delText>BS 1199 and 1200:1976 Specification for building sands from natural sources</w:delText>
              </w:r>
            </w:del>
            <w:ins w:id="6453" w:author="Ashan Senel Asmone" w:date="2016-03-21T17:09:00Z">
              <w:r w:rsidR="00785E22">
                <w:rPr>
                  <w:rFonts w:ascii="Calibri Light" w:hAnsi="Calibri Light"/>
                  <w:sz w:val="16"/>
                  <w:szCs w:val="16"/>
                  <w:lang w:val="en-US"/>
                </w:rPr>
                <w:t>BS EN 13139:2002 Aggregates for mortar</w:t>
              </w:r>
            </w:ins>
          </w:p>
          <w:p w14:paraId="50739359" w14:textId="77777777" w:rsidR="00C266E9" w:rsidRPr="00C266E9" w:rsidRDefault="00C266E9" w:rsidP="00C266E9">
            <w:pPr>
              <w:spacing w:after="120"/>
              <w:rPr>
                <w:rFonts w:ascii="Calibri Light" w:hAnsi="Calibri Light"/>
                <w:sz w:val="16"/>
                <w:szCs w:val="16"/>
                <w:lang w:val="en-US"/>
              </w:rPr>
            </w:pPr>
            <w:del w:id="6454" w:author="Ashan Senel Asmone" w:date="2016-03-21T15:29:00Z">
              <w:r w:rsidRPr="00C266E9" w:rsidDel="00A67BAB">
                <w:rPr>
                  <w:rFonts w:ascii="Calibri Light" w:hAnsi="Calibri Light"/>
                  <w:sz w:val="16"/>
                  <w:szCs w:val="16"/>
                  <w:lang w:val="en-US"/>
                </w:rPr>
                <w:delText>BS 1369:1987 Steel Lathing for internal plastering and external rendering</w:delText>
              </w:r>
            </w:del>
            <w:ins w:id="6455" w:author="Ashan Senel Asmone" w:date="2016-03-21T15:29:00Z">
              <w:r w:rsidR="00A67BAB">
                <w:rPr>
                  <w:rFonts w:ascii="Calibri Light" w:hAnsi="Calibri Light"/>
                  <w:sz w:val="16"/>
                  <w:szCs w:val="16"/>
                  <w:lang w:val="en-US"/>
                </w:rPr>
                <w:t>BS EN 13658-1:2005 Metal lath and beads. Definitions, requirements and test methods. Internal plastering/ BS EN 13658-2:2005 Metal lath and beads. Definitions, requirements and test methods. External rendering</w:t>
              </w:r>
            </w:ins>
          </w:p>
          <w:p w14:paraId="7CE8A8B3" w14:textId="77777777" w:rsidR="00C266E9" w:rsidRPr="00C266E9" w:rsidRDefault="00C266E9" w:rsidP="00C266E9">
            <w:pPr>
              <w:spacing w:after="120"/>
              <w:rPr>
                <w:rFonts w:ascii="Calibri Light" w:hAnsi="Calibri Light"/>
                <w:sz w:val="16"/>
                <w:szCs w:val="16"/>
                <w:lang w:val="en-US"/>
              </w:rPr>
            </w:pPr>
            <w:del w:id="6456" w:author="Ashan Senel Asmone" w:date="2016-03-21T15:30:00Z">
              <w:r w:rsidRPr="00C266E9" w:rsidDel="00A67BAB">
                <w:rPr>
                  <w:rFonts w:ascii="Calibri Light" w:hAnsi="Calibri Light"/>
                  <w:sz w:val="16"/>
                  <w:szCs w:val="16"/>
                  <w:lang w:val="en-US"/>
                </w:rPr>
                <w:delText>BS 8000-10:1995 Workmanship on sites. Code of Practice for plastering and rendering</w:delText>
              </w:r>
            </w:del>
            <w:ins w:id="6457" w:author="Ashan Senel Asmone" w:date="2016-03-21T15:30:00Z">
              <w:r w:rsidR="00A67BAB">
                <w:rPr>
                  <w:rFonts w:ascii="Calibri Light" w:hAnsi="Calibri Light"/>
                  <w:sz w:val="16"/>
                  <w:szCs w:val="16"/>
                  <w:lang w:val="en-US"/>
                </w:rPr>
                <w:t>BS 8000-0:2014 Workmanship on construction sites. Introduction and general principles</w:t>
              </w:r>
            </w:ins>
          </w:p>
          <w:p w14:paraId="049CE666" w14:textId="77777777" w:rsidR="00C266E9" w:rsidRPr="00C266E9" w:rsidRDefault="00C266E9" w:rsidP="00C266E9">
            <w:pPr>
              <w:spacing w:after="120"/>
              <w:rPr>
                <w:rFonts w:ascii="Calibri Light" w:hAnsi="Calibri Light"/>
                <w:sz w:val="16"/>
                <w:szCs w:val="16"/>
                <w:lang w:val="en-US"/>
              </w:rPr>
            </w:pPr>
            <w:del w:id="6458" w:author="Ashan Asmone" w:date="2016-03-31T12:59:00Z">
              <w:r w:rsidRPr="00C266E9" w:rsidDel="00381FFD">
                <w:rPr>
                  <w:rFonts w:ascii="Calibri Light" w:hAnsi="Calibri Light"/>
                  <w:sz w:val="16"/>
                  <w:szCs w:val="16"/>
                  <w:lang w:val="en-US"/>
                </w:rPr>
                <w:delText>BS 4551-1:1998 Method of testing mortars, screeds and plasters. Physical testing</w:delText>
              </w:r>
            </w:del>
            <w:ins w:id="6459" w:author="Ashan Asmone" w:date="2016-03-31T13:11:00Z">
              <w:r w:rsidR="00381FFD">
                <w:rPr>
                  <w:rFonts w:ascii="Calibri Light" w:hAnsi="Calibri Light"/>
                  <w:sz w:val="16"/>
                  <w:szCs w:val="16"/>
                  <w:lang w:val="en-US"/>
                </w:rPr>
                <w:t xml:space="preserve">BS EN 1015-10:1999 Methods of test for mortar for masonry. Determination of dry bulk density of hardened mortar/ </w:t>
              </w:r>
            </w:ins>
            <w:ins w:id="6460" w:author="Ashan Asmone" w:date="2016-03-31T13:09:00Z">
              <w:r w:rsidR="00381FFD">
                <w:rPr>
                  <w:rFonts w:ascii="Calibri Light" w:hAnsi="Calibri Light"/>
                  <w:sz w:val="16"/>
                  <w:szCs w:val="16"/>
                  <w:lang w:val="en-US"/>
                </w:rPr>
                <w:t xml:space="preserve">BS EN 1015-9:1999 Methods of test for mortar for masonry. Determination of workable life and correction time of fresh mortar/ </w:t>
              </w:r>
            </w:ins>
            <w:ins w:id="6461" w:author="Ashan Asmone" w:date="2016-03-31T13:06:00Z">
              <w:r w:rsidR="00381FFD">
                <w:rPr>
                  <w:rFonts w:ascii="Calibri Light" w:hAnsi="Calibri Light"/>
                  <w:sz w:val="16"/>
                  <w:szCs w:val="16"/>
                  <w:lang w:val="en-US"/>
                </w:rPr>
                <w:t xml:space="preserve">BS EN 1015-6:1999 Methods of test for mortar for masonry. Determination of bulk density of fresh mortar/ </w:t>
              </w:r>
            </w:ins>
            <w:ins w:id="6462" w:author="Ashan Asmone" w:date="2016-03-31T13:05:00Z">
              <w:r w:rsidR="00381FFD">
                <w:rPr>
                  <w:rFonts w:ascii="Calibri Light" w:hAnsi="Calibri Light"/>
                  <w:sz w:val="16"/>
                  <w:szCs w:val="16"/>
                  <w:lang w:val="en-US"/>
                </w:rPr>
                <w:t xml:space="preserve">BS EN 1015-3:1999 Methods of test for mortar for masonry. Determination of consistence of fresh mortar (by flow table)/ </w:t>
              </w:r>
            </w:ins>
            <w:ins w:id="6463" w:author="Ashan Asmone" w:date="2016-03-31T13:01:00Z">
              <w:r w:rsidR="00381FFD">
                <w:rPr>
                  <w:rFonts w:ascii="Calibri Light" w:hAnsi="Calibri Light"/>
                  <w:sz w:val="16"/>
                  <w:szCs w:val="16"/>
                  <w:lang w:val="en-US"/>
                </w:rPr>
                <w:t xml:space="preserve">BS EN 1015-2:1999 Methods of test for mortar for masonry. Bulk sampling of mortars and preparation of test mortars/ BS EN 1015-1:1999 Methods of test for mortar for masonry. Determination of particle size distribution (by sieve analysis)/ BS EN 1015-19:1999 Methods of test for mortar for masonry. Determination of water vapour permeability of hardened rendering and plastering mortars/ </w:t>
              </w:r>
            </w:ins>
            <w:ins w:id="6464" w:author="Ashan Asmone" w:date="2016-03-31T13:00:00Z">
              <w:r w:rsidR="00381FFD">
                <w:rPr>
                  <w:rFonts w:ascii="Calibri Light" w:hAnsi="Calibri Light"/>
                  <w:sz w:val="16"/>
                  <w:szCs w:val="16"/>
                  <w:lang w:val="en-US"/>
                </w:rPr>
                <w:t xml:space="preserve">BS EN 1015-4:1999 Methods of test for mortar for masonry. Determination of consistence of fresh mortar (by plunger penetration)/ </w:t>
              </w:r>
            </w:ins>
            <w:ins w:id="6465" w:author="Ashan Asmone" w:date="2016-03-31T12:59:00Z">
              <w:r w:rsidR="00381FFD">
                <w:rPr>
                  <w:rFonts w:ascii="Calibri Light" w:hAnsi="Calibri Light"/>
                  <w:sz w:val="16"/>
                  <w:szCs w:val="16"/>
                  <w:lang w:val="en-US"/>
                </w:rPr>
                <w:t>BS EN 1015-7:1999 Methods of test for mortar for masonry. Determination of air content of fresh mortar</w:t>
              </w:r>
            </w:ins>
          </w:p>
          <w:p w14:paraId="123F84D7" w14:textId="77777777" w:rsidR="00C266E9" w:rsidRPr="00C266E9" w:rsidRDefault="00C266E9" w:rsidP="00C266E9">
            <w:pPr>
              <w:spacing w:after="120"/>
              <w:rPr>
                <w:rFonts w:ascii="Calibri Light" w:hAnsi="Calibri Light"/>
                <w:sz w:val="16"/>
                <w:szCs w:val="16"/>
                <w:lang w:val="en-US"/>
              </w:rPr>
            </w:pPr>
            <w:del w:id="6466" w:author="Ashan Asmone" w:date="2016-03-31T13:13:00Z">
              <w:r w:rsidRPr="00C266E9" w:rsidDel="00381FFD">
                <w:rPr>
                  <w:rFonts w:ascii="Calibri Light" w:hAnsi="Calibri Light"/>
                  <w:sz w:val="16"/>
                  <w:szCs w:val="16"/>
                  <w:lang w:val="en-US"/>
                </w:rPr>
                <w:delText>BS 4551-2:1998 Method of testing mortars, screeds and plasters. Chemical analysis and aggregate grading</w:delText>
              </w:r>
            </w:del>
            <w:ins w:id="6467" w:author="Ashan Asmone" w:date="2016-03-31T13:13:00Z">
              <w:r w:rsidR="00381FFD">
                <w:rPr>
                  <w:rFonts w:ascii="Calibri Light" w:hAnsi="Calibri Light"/>
                  <w:sz w:val="16"/>
                  <w:szCs w:val="16"/>
                  <w:lang w:val="en-US"/>
                </w:rPr>
                <w:t>BS 4551:2005+A2:2013 Mortar. Methods of test for mortar and screed. Chemical analysis and physical testing</w:t>
              </w:r>
            </w:ins>
          </w:p>
          <w:p w14:paraId="29D7DEE9" w14:textId="77777777" w:rsidR="00C266E9" w:rsidRPr="00C266E9" w:rsidRDefault="00C266E9" w:rsidP="00C266E9">
            <w:pPr>
              <w:spacing w:after="120"/>
              <w:rPr>
                <w:rFonts w:ascii="Calibri Light" w:hAnsi="Calibri Light"/>
                <w:sz w:val="16"/>
                <w:szCs w:val="16"/>
                <w:lang w:val="en-US"/>
              </w:rPr>
            </w:pPr>
            <w:del w:id="6468" w:author="Ashan Asmone" w:date="2016-03-31T13:14:00Z">
              <w:r w:rsidRPr="00C266E9" w:rsidDel="00381FFD">
                <w:rPr>
                  <w:rFonts w:ascii="Calibri Light" w:hAnsi="Calibri Light"/>
                  <w:sz w:val="16"/>
                  <w:szCs w:val="16"/>
                  <w:lang w:val="en-US"/>
                </w:rPr>
                <w:delText>BS EN1015-12:2000 Methods of test for mortar masonry. Determination of adhesive strength of hardened rendering and plastering mortars on substrates</w:delText>
              </w:r>
            </w:del>
            <w:ins w:id="6469" w:author="Ashan Asmone" w:date="2016-03-31T13:14:00Z">
              <w:r w:rsidR="00381FFD">
                <w:rPr>
                  <w:rFonts w:ascii="Calibri Light" w:hAnsi="Calibri Light"/>
                  <w:sz w:val="16"/>
                  <w:szCs w:val="16"/>
                  <w:lang w:val="en-US"/>
                </w:rPr>
                <w:t xml:space="preserve">BS EN1015-12:2000 Methods of test for mortar masonry. Determination of adhesive strength of hardened rendering and plastering mortars on substrates </w:t>
              </w:r>
            </w:ins>
            <w:r w:rsidRPr="00C266E9">
              <w:rPr>
                <w:rFonts w:ascii="Calibri Light" w:hAnsi="Calibri Light"/>
                <w:sz w:val="16"/>
                <w:szCs w:val="16"/>
                <w:lang w:val="en-US"/>
              </w:rPr>
              <w:t xml:space="preserve"> </w:t>
            </w:r>
          </w:p>
          <w:p w14:paraId="598F49F7" w14:textId="77777777" w:rsidR="00C266E9" w:rsidRPr="00C266E9" w:rsidRDefault="00C266E9" w:rsidP="00C266E9">
            <w:pPr>
              <w:spacing w:after="120"/>
              <w:rPr>
                <w:rFonts w:ascii="Calibri Light" w:hAnsi="Calibri Light"/>
                <w:sz w:val="16"/>
                <w:szCs w:val="16"/>
                <w:lang w:val="en-US"/>
              </w:rPr>
            </w:pPr>
            <w:del w:id="6470" w:author="Ashan Asmone" w:date="2016-03-31T13:15:00Z">
              <w:r w:rsidRPr="00C266E9" w:rsidDel="00381FFD">
                <w:rPr>
                  <w:rFonts w:ascii="Calibri Light" w:hAnsi="Calibri Light"/>
                  <w:sz w:val="16"/>
                  <w:szCs w:val="16"/>
                  <w:lang w:val="en-US"/>
                </w:rPr>
                <w:delText>BS EN1015-19:1999 Methods of test for mortar for masonry. Determination of water vapour permeability of hardened rendering and plastering mortars</w:delText>
              </w:r>
            </w:del>
            <w:ins w:id="6471" w:author="Ashan Asmone" w:date="2016-03-31T13:15:00Z">
              <w:r w:rsidR="00381FFD">
                <w:rPr>
                  <w:rFonts w:ascii="Calibri Light" w:hAnsi="Calibri Light"/>
                  <w:sz w:val="16"/>
                  <w:szCs w:val="16"/>
                  <w:lang w:val="en-US"/>
                </w:rPr>
                <w:t>BS EN1015-19:1999 Methods of test for mortar for masonry. Determination of water vapour permeability of hardened rendering and plastering mortars</w:t>
              </w:r>
            </w:ins>
          </w:p>
          <w:p w14:paraId="691560D8" w14:textId="77777777" w:rsidR="00C266E9" w:rsidRPr="00C266E9" w:rsidRDefault="00C266E9" w:rsidP="00C266E9">
            <w:pPr>
              <w:spacing w:after="120"/>
              <w:rPr>
                <w:rFonts w:ascii="Calibri Light" w:hAnsi="Calibri Light"/>
                <w:sz w:val="16"/>
                <w:szCs w:val="16"/>
                <w:lang w:val="en-US"/>
              </w:rPr>
            </w:pPr>
            <w:del w:id="6472" w:author="Ashan Asmone" w:date="2016-03-31T13:21:00Z">
              <w:r w:rsidRPr="00C266E9" w:rsidDel="00EA3D5D">
                <w:rPr>
                  <w:rFonts w:ascii="Calibri Light" w:hAnsi="Calibri Light"/>
                  <w:sz w:val="16"/>
                  <w:szCs w:val="16"/>
                  <w:lang w:val="en-US"/>
                </w:rPr>
                <w:delText>3/102677 DC prEN 998-1. Specification for mortar for masonry. Part 1. Rendering and plastering mortar with inorganic binding agents</w:delText>
              </w:r>
            </w:del>
            <w:ins w:id="6473" w:author="Ashan Asmone" w:date="2016-03-31T13:21:00Z">
              <w:r w:rsidR="00EA3D5D">
                <w:rPr>
                  <w:rFonts w:ascii="Calibri Light" w:hAnsi="Calibri Light"/>
                  <w:sz w:val="16"/>
                  <w:szCs w:val="16"/>
                  <w:lang w:val="en-US"/>
                </w:rPr>
                <w:t>BS EN 998-1:2010 Specification for mortar for masonry. Rendering and plastering mortar</w:t>
              </w:r>
            </w:ins>
          </w:p>
          <w:p w14:paraId="74312FAF" w14:textId="77777777" w:rsidR="00C266E9" w:rsidRPr="00C266E9" w:rsidRDefault="00C266E9" w:rsidP="00C266E9">
            <w:pPr>
              <w:spacing w:after="120"/>
              <w:rPr>
                <w:rFonts w:ascii="Calibri Light" w:hAnsi="Calibri Light"/>
                <w:sz w:val="16"/>
                <w:szCs w:val="16"/>
                <w:lang w:val="en-US"/>
              </w:rPr>
            </w:pPr>
            <w:del w:id="6474" w:author="Ashan Asmone" w:date="2016-03-31T13:22:00Z">
              <w:r w:rsidRPr="00C266E9" w:rsidDel="00EA3D5D">
                <w:rPr>
                  <w:rFonts w:ascii="Calibri Light" w:hAnsi="Calibri Light"/>
                  <w:sz w:val="16"/>
                  <w:szCs w:val="16"/>
                  <w:lang w:val="en-US"/>
                </w:rPr>
                <w:delText>99/104185 DC BS EN 1015-18. Methods of test for mortar for masonry. Part 18. Determination of water absorption coefficient due to capillary action of hardened rendering mortar</w:delText>
              </w:r>
            </w:del>
            <w:ins w:id="6475" w:author="Ashan Asmone" w:date="2016-03-31T13:22:00Z">
              <w:r w:rsidR="00EA3D5D">
                <w:rPr>
                  <w:rFonts w:ascii="Calibri Light" w:hAnsi="Calibri Light"/>
                  <w:sz w:val="16"/>
                  <w:szCs w:val="16"/>
                  <w:lang w:val="en-US"/>
                </w:rPr>
                <w:t>BS EN 1015-18:2002 Methods of test for mortar for masonry. Determination of water absorption coefficient due to capillary action of hardened mortar</w:t>
              </w:r>
            </w:ins>
          </w:p>
          <w:p w14:paraId="1DFF3806" w14:textId="77777777" w:rsidR="00C266E9" w:rsidRPr="00C266E9" w:rsidRDefault="00C266E9" w:rsidP="00C266E9">
            <w:pPr>
              <w:spacing w:after="120"/>
              <w:rPr>
                <w:rFonts w:ascii="Calibri Light" w:hAnsi="Calibri Light"/>
                <w:sz w:val="16"/>
                <w:szCs w:val="16"/>
                <w:lang w:val="en-US"/>
              </w:rPr>
            </w:pPr>
            <w:del w:id="6476" w:author="Ashan Asmone" w:date="2016-03-31T13:23:00Z">
              <w:r w:rsidRPr="00C266E9" w:rsidDel="00EA3D5D">
                <w:rPr>
                  <w:rFonts w:ascii="Calibri Light" w:hAnsi="Calibri Light"/>
                  <w:sz w:val="16"/>
                  <w:szCs w:val="16"/>
                  <w:lang w:val="en-US"/>
                </w:rPr>
                <w:delText xml:space="preserve">99/104186 DC EN 1015-21. Methods of test for mortar for masonry. Part 21. Determination of the compatibility of one-coat rendering mortars with backgrounds through the assessment of adhesive strength and water </w:delText>
              </w:r>
              <w:r w:rsidR="00476DD5" w:rsidDel="00EA3D5D">
                <w:rPr>
                  <w:rFonts w:ascii="Calibri Light" w:hAnsi="Calibri Light"/>
                  <w:sz w:val="16"/>
                  <w:szCs w:val="16"/>
                  <w:lang w:val="en-US"/>
                </w:rPr>
                <w:delText>permeability after conditioning</w:delText>
              </w:r>
            </w:del>
            <w:ins w:id="6477" w:author="Ashan Asmone" w:date="2016-03-31T13:23:00Z">
              <w:r w:rsidR="00EA3D5D">
                <w:rPr>
                  <w:rFonts w:ascii="Calibri Light" w:hAnsi="Calibri Light"/>
                  <w:sz w:val="16"/>
                  <w:szCs w:val="16"/>
                  <w:lang w:val="en-US"/>
                </w:rPr>
                <w:t>BS EN 1015-21:2002 Methods of test for mortar for masonry. Determination of the compatibility of one-coat rendering mortars with substrates</w:t>
              </w:r>
            </w:ins>
          </w:p>
          <w:p w14:paraId="631503F0" w14:textId="77777777" w:rsidR="00C266E9" w:rsidRPr="00C266E9" w:rsidRDefault="00C266E9" w:rsidP="00C266E9">
            <w:pPr>
              <w:spacing w:after="120"/>
              <w:rPr>
                <w:rFonts w:ascii="Calibri Light" w:hAnsi="Calibri Light"/>
                <w:sz w:val="16"/>
                <w:szCs w:val="16"/>
                <w:lang w:val="en-US"/>
              </w:rPr>
            </w:pPr>
            <w:del w:id="6478" w:author="Ashan Asmone" w:date="2016-03-31T13:24:00Z">
              <w:r w:rsidRPr="00C266E9" w:rsidDel="00EA3D5D">
                <w:rPr>
                  <w:rFonts w:ascii="Calibri Light" w:hAnsi="Calibri Light"/>
                  <w:sz w:val="16"/>
                  <w:szCs w:val="16"/>
                  <w:lang w:val="en-US"/>
                </w:rPr>
                <w:delText>99/107820 DC BS EN 13658-2. Metal lath and beads. Definitions, requirements and test methods. Part 2. External rendering (with BS EN 13658-1, 99/105869DC, this standard</w:delText>
              </w:r>
              <w:r w:rsidR="00476DD5" w:rsidDel="00EA3D5D">
                <w:rPr>
                  <w:rFonts w:ascii="Calibri Light" w:hAnsi="Calibri Light"/>
                  <w:sz w:val="16"/>
                  <w:szCs w:val="16"/>
                  <w:lang w:val="en-US"/>
                </w:rPr>
                <w:delText xml:space="preserve"> with supersede BS 1369-1:1987)</w:delText>
              </w:r>
            </w:del>
            <w:ins w:id="6479" w:author="Ashan Asmone" w:date="2016-03-31T13:24:00Z">
              <w:r w:rsidR="00EA3D5D">
                <w:rPr>
                  <w:rFonts w:ascii="Calibri Light" w:hAnsi="Calibri Light"/>
                  <w:sz w:val="16"/>
                  <w:szCs w:val="16"/>
                  <w:lang w:val="en-US"/>
                </w:rPr>
                <w:t>BS EN 13658-2:2005 Metal lath and beads. Definitions, requirements and test methods. External rendering</w:t>
              </w:r>
            </w:ins>
          </w:p>
          <w:p w14:paraId="3844EC26" w14:textId="77777777" w:rsidR="00C266E9" w:rsidRPr="00C266E9" w:rsidRDefault="00C266E9" w:rsidP="00C266E9">
            <w:pPr>
              <w:spacing w:after="120"/>
              <w:rPr>
                <w:rFonts w:ascii="Calibri Light" w:hAnsi="Calibri Light"/>
                <w:sz w:val="16"/>
                <w:szCs w:val="16"/>
                <w:lang w:val="en-US"/>
              </w:rPr>
            </w:pPr>
            <w:del w:id="6480" w:author="Ashan Senel Asmone" w:date="2016-03-21T15:32:00Z">
              <w:r w:rsidRPr="00C266E9" w:rsidDel="00A67BAB">
                <w:rPr>
                  <w:rFonts w:ascii="Calibri Light" w:hAnsi="Calibri Light"/>
                  <w:sz w:val="16"/>
                  <w:szCs w:val="16"/>
                  <w:lang w:val="en-US"/>
                </w:rPr>
                <w:delText xml:space="preserve">00/103730 DC prEN 998-1. Specification for mortar for masonry. Part 1. </w:delText>
              </w:r>
              <w:r w:rsidR="00476DD5" w:rsidDel="00A67BAB">
                <w:rPr>
                  <w:rFonts w:ascii="Calibri Light" w:hAnsi="Calibri Light"/>
                  <w:sz w:val="16"/>
                  <w:szCs w:val="16"/>
                  <w:lang w:val="en-US"/>
                </w:rPr>
                <w:delText>Rendering and plastering mortar</w:delText>
              </w:r>
            </w:del>
            <w:ins w:id="6481" w:author="Ashan Senel Asmone" w:date="2016-03-21T15:32:00Z">
              <w:r w:rsidR="00A67BAB">
                <w:rPr>
                  <w:rFonts w:ascii="Calibri Light" w:hAnsi="Calibri Light"/>
                  <w:sz w:val="16"/>
                  <w:szCs w:val="16"/>
                  <w:lang w:val="en-US"/>
                </w:rPr>
                <w:t>BS EN 998-1:2010 Specification for mortar for masonry. Rendering and plastering mortar</w:t>
              </w:r>
            </w:ins>
          </w:p>
          <w:p w14:paraId="47243F1A" w14:textId="77777777" w:rsidR="00401C5E" w:rsidRPr="004F3C8C" w:rsidRDefault="00C266E9" w:rsidP="00401C5E">
            <w:pPr>
              <w:spacing w:after="120"/>
              <w:rPr>
                <w:rFonts w:ascii="Calibri Light" w:hAnsi="Calibri Light"/>
                <w:sz w:val="16"/>
                <w:szCs w:val="16"/>
                <w:lang w:val="en-US"/>
              </w:rPr>
            </w:pPr>
            <w:del w:id="6482" w:author="Ashan Senel Asmone" w:date="2016-03-21T15:33:00Z">
              <w:r w:rsidRPr="00C266E9" w:rsidDel="00A67BAB">
                <w:rPr>
                  <w:rFonts w:ascii="Calibri Light" w:hAnsi="Calibri Light"/>
                  <w:sz w:val="16"/>
                  <w:szCs w:val="16"/>
                  <w:lang w:val="en-US"/>
                </w:rPr>
                <w:delText>00/106850 DC prEN 13914-1. The design, preparation and application of external rendering and internal</w:delText>
              </w:r>
              <w:r w:rsidR="00476DD5" w:rsidDel="00A67BAB">
                <w:rPr>
                  <w:rFonts w:ascii="Calibri Light" w:hAnsi="Calibri Light"/>
                  <w:sz w:val="16"/>
                  <w:szCs w:val="16"/>
                  <w:lang w:val="en-US"/>
                </w:rPr>
                <w:delText xml:space="preserve"> plastering. External rendering</w:delText>
              </w:r>
            </w:del>
            <w:ins w:id="6483" w:author="Ashan Senel Asmone" w:date="2016-03-21T15:33:00Z">
              <w:r w:rsidR="00A67BAB">
                <w:rPr>
                  <w:rFonts w:ascii="Calibri Light" w:hAnsi="Calibri Light"/>
                  <w:sz w:val="16"/>
                  <w:szCs w:val="16"/>
                  <w:lang w:val="en-US"/>
                </w:rPr>
                <w:t>BS EN 13914-1:2016 Design, preparation and application of external rendering and internal plastering. External rendering</w:t>
              </w:r>
            </w:ins>
          </w:p>
        </w:tc>
      </w:tr>
      <w:tr w:rsidR="00401C5E" w:rsidRPr="004F3C8C" w14:paraId="77619E06" w14:textId="77777777" w:rsidTr="00401C5E">
        <w:tc>
          <w:tcPr>
            <w:tcW w:w="685" w:type="dxa"/>
          </w:tcPr>
          <w:p w14:paraId="0BF576E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62DED2B5"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Plaster</w:t>
            </w:r>
          </w:p>
          <w:p w14:paraId="19464758" w14:textId="77777777" w:rsidR="00C266E9" w:rsidRPr="00C266E9" w:rsidRDefault="00C266E9" w:rsidP="00C266E9">
            <w:pPr>
              <w:spacing w:after="120"/>
              <w:rPr>
                <w:rFonts w:ascii="Calibri Light" w:hAnsi="Calibri Light"/>
                <w:sz w:val="16"/>
                <w:szCs w:val="16"/>
              </w:rPr>
            </w:pPr>
            <w:del w:id="6484" w:author="Ashan Senel Asmone" w:date="2016-03-21T15:57:00Z">
              <w:r w:rsidRPr="00C266E9" w:rsidDel="00891260">
                <w:rPr>
                  <w:rFonts w:ascii="Calibri Light" w:hAnsi="Calibri Light"/>
                  <w:sz w:val="16"/>
                  <w:szCs w:val="16"/>
                </w:rPr>
                <w:delText>C926-98a Standard Specification for Application of Portland Cement-based Plaster</w:delText>
              </w:r>
            </w:del>
            <w:ins w:id="6485" w:author="Ashan Senel Asmone" w:date="2016-03-21T15:57:00Z">
              <w:r w:rsidR="00891260">
                <w:rPr>
                  <w:rFonts w:ascii="Calibri Light" w:hAnsi="Calibri Light"/>
                  <w:sz w:val="16"/>
                  <w:szCs w:val="16"/>
                </w:rPr>
                <w:t>ASTM C926 - 16 Standard Specification for Application of Portland Cement-Based Plaster</w:t>
              </w:r>
            </w:ins>
            <w:r w:rsidRPr="00C266E9">
              <w:rPr>
                <w:rFonts w:ascii="Calibri Light" w:hAnsi="Calibri Light"/>
                <w:sz w:val="16"/>
                <w:szCs w:val="16"/>
              </w:rPr>
              <w:t xml:space="preserve"> </w:t>
            </w:r>
          </w:p>
          <w:p w14:paraId="382BA96D" w14:textId="77777777" w:rsidR="00C266E9" w:rsidRPr="00C266E9" w:rsidRDefault="00C266E9" w:rsidP="00C266E9">
            <w:pPr>
              <w:spacing w:after="120"/>
              <w:rPr>
                <w:rFonts w:ascii="Calibri Light" w:hAnsi="Calibri Light"/>
                <w:sz w:val="16"/>
                <w:szCs w:val="16"/>
              </w:rPr>
            </w:pPr>
            <w:del w:id="6486" w:author="Ashan Senel Asmone" w:date="2016-03-21T15:53:00Z">
              <w:r w:rsidRPr="00C266E9" w:rsidDel="00891260">
                <w:rPr>
                  <w:rFonts w:ascii="Calibri Light" w:hAnsi="Calibri Light"/>
                  <w:sz w:val="16"/>
                  <w:szCs w:val="16"/>
                </w:rPr>
                <w:delText>C1328-00 Standard Specification for Plastic (Stucco) Cement</w:delText>
              </w:r>
            </w:del>
            <w:ins w:id="6487" w:author="Ashan Senel Asmone" w:date="2016-03-21T15:53:00Z">
              <w:r w:rsidR="00891260">
                <w:rPr>
                  <w:rFonts w:ascii="Calibri Light" w:hAnsi="Calibri Light"/>
                  <w:sz w:val="16"/>
                  <w:szCs w:val="16"/>
                </w:rPr>
                <w:t>ASTM C1328 / C1328M - 12 Standard Specification for Plastic (Stucco) Cement</w:t>
              </w:r>
            </w:ins>
          </w:p>
          <w:p w14:paraId="7E0F85BF" w14:textId="77777777" w:rsidR="00C266E9" w:rsidRPr="00C266E9" w:rsidRDefault="00C266E9" w:rsidP="00C266E9">
            <w:pPr>
              <w:spacing w:after="120"/>
              <w:rPr>
                <w:rFonts w:ascii="Calibri Light" w:hAnsi="Calibri Light"/>
                <w:sz w:val="16"/>
                <w:szCs w:val="16"/>
              </w:rPr>
            </w:pPr>
            <w:del w:id="6488" w:author="Ashan Senel Asmone" w:date="2016-03-21T15:54:00Z">
              <w:r w:rsidRPr="00C266E9" w:rsidDel="00891260">
                <w:rPr>
                  <w:rFonts w:ascii="Calibri Light" w:hAnsi="Calibri Light"/>
                  <w:sz w:val="16"/>
                  <w:szCs w:val="16"/>
                </w:rPr>
                <w:delText>C897-00 Standard Specification for Aggregate for Job-mixed Portland Cement-based Plaster</w:delText>
              </w:r>
            </w:del>
            <w:ins w:id="6489" w:author="Ashan Senel Asmone" w:date="2016-03-21T15:58:00Z">
              <w:r w:rsidR="00891260">
                <w:rPr>
                  <w:rFonts w:ascii="Calibri Light" w:hAnsi="Calibri Light"/>
                  <w:sz w:val="16"/>
                  <w:szCs w:val="16"/>
                </w:rPr>
                <w:t>ASTM C897 - 15 Standard Specification for Aggregate for Job-Mixed Portland Cement-Based Plasters</w:t>
              </w:r>
            </w:ins>
            <w:del w:id="6490" w:author="Ashan Senel Asmone" w:date="2016-03-21T15:54:00Z">
              <w:r w:rsidRPr="00C266E9" w:rsidDel="00891260">
                <w:rPr>
                  <w:rFonts w:ascii="Calibri Light" w:hAnsi="Calibri Light"/>
                  <w:sz w:val="16"/>
                  <w:szCs w:val="16"/>
                </w:rPr>
                <w:delText>s</w:delText>
              </w:r>
            </w:del>
            <w:ins w:id="6491" w:author="Ashan Senel Asmone" w:date="2016-03-21T15:54:00Z">
              <w:r w:rsidR="00891260">
                <w:rPr>
                  <w:rFonts w:ascii="Calibri Light" w:hAnsi="Calibri Light"/>
                  <w:sz w:val="16"/>
                  <w:szCs w:val="16"/>
                </w:rPr>
                <w:t>ASTM C897 - 15 Standard Specification for Aggregate for Job-Mixed Portland Cement-Based Plasters</w:t>
              </w:r>
            </w:ins>
          </w:p>
          <w:p w14:paraId="348AF7B5" w14:textId="77777777" w:rsidR="00C266E9" w:rsidRPr="00C266E9" w:rsidRDefault="00C266E9" w:rsidP="00C266E9">
            <w:pPr>
              <w:spacing w:after="120"/>
              <w:rPr>
                <w:rFonts w:ascii="Calibri Light" w:hAnsi="Calibri Light"/>
                <w:sz w:val="16"/>
                <w:szCs w:val="16"/>
              </w:rPr>
            </w:pPr>
            <w:del w:id="6492" w:author="Ashan Senel Asmone" w:date="2016-03-21T15:55:00Z">
              <w:r w:rsidRPr="00C266E9" w:rsidDel="00891260">
                <w:rPr>
                  <w:rFonts w:ascii="Calibri Light" w:hAnsi="Calibri Light"/>
                  <w:sz w:val="16"/>
                  <w:szCs w:val="16"/>
                </w:rPr>
                <w:delText>E96-00 Standard Test Methods for Water Vapor Transmission of Materials</w:delText>
              </w:r>
            </w:del>
            <w:ins w:id="6493" w:author="Ashan Senel Asmone" w:date="2016-03-21T15:55:00Z">
              <w:r w:rsidR="00891260">
                <w:rPr>
                  <w:rFonts w:ascii="Calibri Light" w:hAnsi="Calibri Light"/>
                  <w:sz w:val="16"/>
                  <w:szCs w:val="16"/>
                </w:rPr>
                <w:t>ASTM E96 / E96M - 15 Standard Test Methods for Water Vapor Transmission of Materials</w:t>
              </w:r>
            </w:ins>
          </w:p>
          <w:p w14:paraId="524DB664" w14:textId="77777777" w:rsidR="00C266E9" w:rsidRPr="00C266E9" w:rsidRDefault="00C266E9" w:rsidP="00C266E9">
            <w:pPr>
              <w:spacing w:after="120"/>
              <w:rPr>
                <w:rFonts w:ascii="Calibri Light" w:hAnsi="Calibri Light"/>
                <w:sz w:val="16"/>
                <w:szCs w:val="16"/>
              </w:rPr>
            </w:pPr>
            <w:del w:id="6494" w:author="Ashan Senel Asmone" w:date="2016-03-21T15:55:00Z">
              <w:r w:rsidRPr="00C266E9" w:rsidDel="00891260">
                <w:rPr>
                  <w:rFonts w:ascii="Calibri Light" w:hAnsi="Calibri Light"/>
                  <w:sz w:val="16"/>
                  <w:szCs w:val="16"/>
                </w:rPr>
                <w:delText>C1506-01 Standard test method for water retention of hydraulic cement-based mortars and plasters</w:delText>
              </w:r>
            </w:del>
            <w:ins w:id="6495" w:author="Ashan Senel Asmone" w:date="2016-03-21T15:55:00Z">
              <w:r w:rsidR="00891260">
                <w:rPr>
                  <w:rFonts w:ascii="Calibri Light" w:hAnsi="Calibri Light"/>
                  <w:sz w:val="16"/>
                  <w:szCs w:val="16"/>
                </w:rPr>
                <w:t>ASTM C1506 - 16a Standard Test Method for Water Retention of Hydraulic Cement-Based Mortars and Plasters</w:t>
              </w:r>
            </w:ins>
          </w:p>
          <w:p w14:paraId="0A5AF9CA" w14:textId="77777777" w:rsidR="00C266E9" w:rsidRPr="00C266E9" w:rsidRDefault="00C266E9" w:rsidP="00C266E9">
            <w:pPr>
              <w:spacing w:after="120"/>
              <w:rPr>
                <w:rFonts w:ascii="Calibri Light" w:hAnsi="Calibri Light"/>
                <w:sz w:val="16"/>
                <w:szCs w:val="16"/>
              </w:rPr>
            </w:pPr>
            <w:del w:id="6496" w:author="Ashan Senel Asmone" w:date="2016-03-21T15:57:00Z">
              <w:r w:rsidRPr="00C266E9" w:rsidDel="00891260">
                <w:rPr>
                  <w:rFonts w:ascii="Calibri Light" w:hAnsi="Calibri Light"/>
                  <w:sz w:val="16"/>
                  <w:szCs w:val="16"/>
                </w:rPr>
                <w:delText>C1063-99 Standard specification for installation of lathing and furring to receive interior and exterior portland cement-based plaster</w:delText>
              </w:r>
            </w:del>
            <w:ins w:id="6497" w:author="Ashan Senel Asmone" w:date="2016-03-21T15:57:00Z">
              <w:r w:rsidR="00891260">
                <w:rPr>
                  <w:rFonts w:ascii="Calibri Light" w:hAnsi="Calibri Light"/>
                  <w:sz w:val="16"/>
                  <w:szCs w:val="16"/>
                </w:rPr>
                <w:t>ASTM C1063 - 16 Standard Specification for Installation of Lathing and Furring to Receive Interior and Exterior Portland Cement-Based Plaster</w:t>
              </w:r>
            </w:ins>
          </w:p>
          <w:p w14:paraId="5F2D7D98" w14:textId="77777777" w:rsidR="00C266E9" w:rsidRPr="00C266E9" w:rsidRDefault="00C266E9" w:rsidP="00C266E9">
            <w:pPr>
              <w:spacing w:after="120"/>
              <w:rPr>
                <w:rFonts w:ascii="Calibri Light" w:hAnsi="Calibri Light"/>
                <w:sz w:val="16"/>
                <w:szCs w:val="16"/>
              </w:rPr>
            </w:pPr>
            <w:del w:id="6498" w:author="Ashan Senel Asmone" w:date="2016-03-21T15:57:00Z">
              <w:r w:rsidRPr="00C266E9" w:rsidDel="00891260">
                <w:rPr>
                  <w:rFonts w:ascii="Calibri Light" w:hAnsi="Calibri Light"/>
                  <w:sz w:val="16"/>
                  <w:szCs w:val="16"/>
                </w:rPr>
                <w:delText>C926-98a Standard specification for application of portland cement-based plaster</w:delText>
              </w:r>
            </w:del>
            <w:ins w:id="6499" w:author="Ashan Senel Asmone" w:date="2016-03-21T15:57:00Z">
              <w:r w:rsidR="00891260">
                <w:rPr>
                  <w:rFonts w:ascii="Calibri Light" w:hAnsi="Calibri Light"/>
                  <w:sz w:val="16"/>
                  <w:szCs w:val="16"/>
                </w:rPr>
                <w:t>ASTM C926 - 16 Standard Specification for Application of Portland Cement-Based Plaster</w:t>
              </w:r>
            </w:ins>
          </w:p>
          <w:p w14:paraId="6F38076F" w14:textId="77777777" w:rsidR="00C266E9" w:rsidRPr="00C266E9" w:rsidRDefault="00C266E9" w:rsidP="00C266E9">
            <w:pPr>
              <w:spacing w:after="120"/>
              <w:rPr>
                <w:rFonts w:ascii="Calibri Light" w:hAnsi="Calibri Light"/>
                <w:sz w:val="16"/>
                <w:szCs w:val="16"/>
              </w:rPr>
            </w:pPr>
            <w:del w:id="6500" w:author="Ashan Senel Asmone" w:date="2016-03-21T15:58:00Z">
              <w:r w:rsidRPr="00C266E9" w:rsidDel="00891260">
                <w:rPr>
                  <w:rFonts w:ascii="Calibri Light" w:hAnsi="Calibri Light"/>
                  <w:sz w:val="16"/>
                  <w:szCs w:val="16"/>
                </w:rPr>
                <w:delText>C897-00 Standard specification for aggregate for job-mixed portland cement-based plaster</w:delText>
              </w:r>
            </w:del>
            <w:ins w:id="6501" w:author="Ashan Senel Asmone" w:date="2016-03-21T15:58:00Z">
              <w:r w:rsidR="00891260">
                <w:rPr>
                  <w:rFonts w:ascii="Calibri Light" w:hAnsi="Calibri Light"/>
                  <w:sz w:val="16"/>
                  <w:szCs w:val="16"/>
                </w:rPr>
                <w:t>ASTM C897 - 15 Standard Specification for Aggregate for Job-Mixed Portland Cement-Based Plasters</w:t>
              </w:r>
            </w:ins>
          </w:p>
          <w:p w14:paraId="538217A6" w14:textId="77777777" w:rsidR="00C266E9" w:rsidRPr="00C266E9" w:rsidRDefault="00C266E9" w:rsidP="00C266E9">
            <w:pPr>
              <w:spacing w:after="120"/>
              <w:rPr>
                <w:rFonts w:ascii="Calibri Light" w:hAnsi="Calibri Light"/>
                <w:sz w:val="16"/>
                <w:szCs w:val="16"/>
              </w:rPr>
            </w:pPr>
            <w:del w:id="6502" w:author="Ashan Senel Asmone" w:date="2016-03-21T15:59:00Z">
              <w:r w:rsidRPr="00C266E9" w:rsidDel="00891260">
                <w:rPr>
                  <w:rFonts w:ascii="Calibri Light" w:hAnsi="Calibri Light"/>
                  <w:sz w:val="16"/>
                  <w:szCs w:val="16"/>
                </w:rPr>
                <w:delText>C847-95(2000) Standard specification for metal lath</w:delText>
              </w:r>
            </w:del>
            <w:ins w:id="6503" w:author="Ashan Senel Asmone" w:date="2016-03-21T15:59:00Z">
              <w:r w:rsidR="00891260">
                <w:rPr>
                  <w:rFonts w:ascii="Calibri Light" w:hAnsi="Calibri Light"/>
                  <w:sz w:val="16"/>
                  <w:szCs w:val="16"/>
                </w:rPr>
                <w:t>ASTM C847 - 14a Standard Specification for Metal Lath</w:t>
              </w:r>
            </w:ins>
          </w:p>
          <w:p w14:paraId="40D20B8E" w14:textId="77777777" w:rsidR="00C266E9" w:rsidRPr="00C266E9" w:rsidRDefault="00C266E9" w:rsidP="00C266E9">
            <w:pPr>
              <w:spacing w:after="120"/>
              <w:rPr>
                <w:rFonts w:ascii="Calibri Light" w:hAnsi="Calibri Light"/>
                <w:sz w:val="16"/>
                <w:szCs w:val="16"/>
              </w:rPr>
            </w:pPr>
            <w:del w:id="6504" w:author="Ashan Senel Asmone" w:date="2016-03-21T16:00:00Z">
              <w:r w:rsidRPr="00C266E9" w:rsidDel="00891260">
                <w:rPr>
                  <w:rFonts w:ascii="Calibri Light" w:hAnsi="Calibri Light"/>
                  <w:sz w:val="16"/>
                  <w:szCs w:val="16"/>
                </w:rPr>
                <w:delText>C150-00 Standard specification for portland cement</w:delText>
              </w:r>
            </w:del>
            <w:ins w:id="6505" w:author="Ashan Senel Asmone" w:date="2016-03-21T16:00:00Z">
              <w:r w:rsidR="00891260">
                <w:rPr>
                  <w:rFonts w:ascii="Calibri Light" w:hAnsi="Calibri Light"/>
                  <w:sz w:val="16"/>
                  <w:szCs w:val="16"/>
                </w:rPr>
                <w:t>ASTM C150 / C150M - 15 Standard Specification for Portland Cement</w:t>
              </w:r>
            </w:ins>
          </w:p>
          <w:p w14:paraId="55120EAA" w14:textId="77777777" w:rsidR="00C266E9" w:rsidRPr="00C266E9" w:rsidRDefault="00C266E9" w:rsidP="00C266E9">
            <w:pPr>
              <w:spacing w:after="120"/>
              <w:rPr>
                <w:rFonts w:ascii="Calibri Light" w:hAnsi="Calibri Light"/>
                <w:sz w:val="16"/>
                <w:szCs w:val="16"/>
              </w:rPr>
            </w:pPr>
            <w:del w:id="6506" w:author="Ashan Senel Asmone" w:date="2016-03-21T16:01:00Z">
              <w:r w:rsidRPr="00C266E9" w:rsidDel="00891260">
                <w:rPr>
                  <w:rFonts w:ascii="Calibri Light" w:hAnsi="Calibri Light"/>
                  <w:sz w:val="16"/>
                  <w:szCs w:val="16"/>
                </w:rPr>
                <w:delText>E1907-97 Standard practices for determining moisture-related acceptability of concrete floors to receive moisture-sensitive finishes</w:delText>
              </w:r>
            </w:del>
            <w:ins w:id="6507" w:author="Ashan Senel Asmone" w:date="2016-03-21T16:01:00Z">
              <w:r w:rsidR="00891260">
                <w:rPr>
                  <w:rFonts w:ascii="Calibri Light" w:hAnsi="Calibri Light"/>
                  <w:sz w:val="16"/>
                  <w:szCs w:val="16"/>
                </w:rPr>
                <w:t>ASTM F710 - 11 Standard Practice for Preparing Concrete Floors to Receive Resilient Flooring</w:t>
              </w:r>
            </w:ins>
          </w:p>
          <w:p w14:paraId="30C985EC" w14:textId="77777777" w:rsidR="00C266E9" w:rsidRPr="00C266E9" w:rsidRDefault="00C266E9" w:rsidP="00C266E9">
            <w:pPr>
              <w:spacing w:after="120"/>
              <w:rPr>
                <w:rFonts w:ascii="Calibri Light" w:hAnsi="Calibri Light"/>
                <w:sz w:val="16"/>
                <w:szCs w:val="16"/>
              </w:rPr>
            </w:pPr>
            <w:del w:id="6508" w:author="Ashan Senel Asmone" w:date="2016-03-21T16:01:00Z">
              <w:r w:rsidRPr="00C266E9" w:rsidDel="00891260">
                <w:rPr>
                  <w:rFonts w:ascii="Calibri Light" w:hAnsi="Calibri Light"/>
                  <w:sz w:val="16"/>
                  <w:szCs w:val="16"/>
                </w:rPr>
                <w:delText>E119-00a Standard test methods for fire tests for building construction and materials</w:delText>
              </w:r>
            </w:del>
            <w:ins w:id="6509" w:author="Ashan Senel Asmone" w:date="2016-03-21T16:01:00Z">
              <w:r w:rsidR="00891260">
                <w:rPr>
                  <w:rFonts w:ascii="Calibri Light" w:hAnsi="Calibri Light"/>
                  <w:sz w:val="16"/>
                  <w:szCs w:val="16"/>
                </w:rPr>
                <w:t>ASTM E119 - 15 Standard Test Methods for Fire Tests of Building Construction and Materials</w:t>
              </w:r>
            </w:ins>
          </w:p>
          <w:p w14:paraId="3E23735E" w14:textId="77777777" w:rsidR="00C266E9" w:rsidRPr="00C266E9" w:rsidRDefault="00C266E9" w:rsidP="00C266E9">
            <w:pPr>
              <w:spacing w:after="120"/>
              <w:rPr>
                <w:rFonts w:ascii="Calibri Light" w:hAnsi="Calibri Light"/>
                <w:sz w:val="16"/>
                <w:szCs w:val="16"/>
              </w:rPr>
            </w:pPr>
            <w:del w:id="6510" w:author="Ashan Senel Asmone" w:date="2016-03-21T16:02:00Z">
              <w:r w:rsidRPr="00C266E9" w:rsidDel="00891260">
                <w:rPr>
                  <w:rFonts w:ascii="Calibri Light" w:hAnsi="Calibri Light"/>
                  <w:sz w:val="16"/>
                  <w:szCs w:val="16"/>
                </w:rPr>
                <w:delText>C932-98a Standard specification for surface-applied bonding agents for exterior plastering</w:delText>
              </w:r>
            </w:del>
            <w:ins w:id="6511" w:author="Ashan Senel Asmone" w:date="2016-03-21T16:02:00Z">
              <w:r w:rsidR="00891260">
                <w:rPr>
                  <w:rFonts w:ascii="Calibri Light" w:hAnsi="Calibri Light"/>
                  <w:sz w:val="16"/>
                  <w:szCs w:val="16"/>
                </w:rPr>
                <w:t>ASTM C932 - 06(2013) Standard Specification for Surface-Applied Bonding Compounds for Exterior Plastering</w:t>
              </w:r>
            </w:ins>
          </w:p>
          <w:p w14:paraId="710DC5AC" w14:textId="77777777" w:rsidR="00C266E9" w:rsidRPr="00C266E9" w:rsidRDefault="00C266E9" w:rsidP="00C266E9">
            <w:pPr>
              <w:spacing w:after="120"/>
              <w:rPr>
                <w:rFonts w:ascii="Calibri Light" w:hAnsi="Calibri Light"/>
                <w:sz w:val="16"/>
                <w:szCs w:val="16"/>
              </w:rPr>
            </w:pPr>
            <w:del w:id="6512" w:author="Ashan Senel Asmone" w:date="2016-03-21T16:03:00Z">
              <w:r w:rsidRPr="00C266E9" w:rsidDel="00D737A5">
                <w:rPr>
                  <w:rFonts w:ascii="Calibri Light" w:hAnsi="Calibri Light"/>
                  <w:sz w:val="16"/>
                  <w:szCs w:val="16"/>
                </w:rPr>
                <w:delText>C40-99 Standard test method for organic impurities in fine aggregates for concrete</w:delText>
              </w:r>
            </w:del>
            <w:ins w:id="6513" w:author="Ashan Senel Asmone" w:date="2016-03-21T16:03:00Z">
              <w:r w:rsidR="00D737A5">
                <w:rPr>
                  <w:rFonts w:ascii="Calibri Light" w:hAnsi="Calibri Light"/>
                  <w:sz w:val="16"/>
                  <w:szCs w:val="16"/>
                </w:rPr>
                <w:t>ASTM C40 / C40M - 11 Standard Test Method for Organic Impurities in Fine Aggregates for Concrete</w:t>
              </w:r>
            </w:ins>
          </w:p>
          <w:p w14:paraId="3865403C" w14:textId="77777777" w:rsidR="00C266E9" w:rsidRPr="00C266E9" w:rsidRDefault="00C266E9" w:rsidP="00C266E9">
            <w:pPr>
              <w:spacing w:after="120"/>
              <w:rPr>
                <w:rFonts w:ascii="Calibri Light" w:hAnsi="Calibri Light"/>
                <w:sz w:val="16"/>
                <w:szCs w:val="16"/>
              </w:rPr>
            </w:pPr>
            <w:del w:id="6514" w:author="Ashan Asmone" w:date="2016-03-31T13:26:00Z">
              <w:r w:rsidRPr="00C266E9" w:rsidDel="00EA3D5D">
                <w:rPr>
                  <w:rFonts w:ascii="Calibri Light" w:hAnsi="Calibri Light"/>
                  <w:sz w:val="16"/>
                  <w:szCs w:val="16"/>
                </w:rPr>
                <w:delText>D75-97 Standard practice for sampling aggregates</w:delText>
              </w:r>
            </w:del>
            <w:ins w:id="6515" w:author="Ashan Asmone" w:date="2016-03-31T13:26:00Z">
              <w:r w:rsidR="00EA3D5D">
                <w:rPr>
                  <w:rFonts w:ascii="Calibri Light" w:hAnsi="Calibri Light"/>
                  <w:sz w:val="16"/>
                  <w:szCs w:val="16"/>
                </w:rPr>
                <w:t>ASTM D75 / D75M - 14 Standard Practice for Sampling Aggregates</w:t>
              </w:r>
            </w:ins>
          </w:p>
          <w:p w14:paraId="1F5E153E" w14:textId="77777777" w:rsidR="00401C5E" w:rsidRPr="00C266E9" w:rsidRDefault="00C266E9" w:rsidP="00C266E9">
            <w:pPr>
              <w:spacing w:after="120"/>
              <w:rPr>
                <w:rFonts w:ascii="Calibri Light" w:hAnsi="Calibri Light"/>
                <w:sz w:val="16"/>
                <w:szCs w:val="16"/>
              </w:rPr>
            </w:pPr>
            <w:del w:id="6516" w:author="Ashan Asmone" w:date="2016-03-31T13:27:00Z">
              <w:r w:rsidRPr="00C266E9" w:rsidDel="00EA3D5D">
                <w:rPr>
                  <w:rFonts w:ascii="Calibri Light" w:hAnsi="Calibri Light"/>
                  <w:sz w:val="16"/>
                  <w:szCs w:val="16"/>
                </w:rPr>
                <w:delText>C136-01 Standard test method for sieve analysis of fine and coarse aggregates</w:delText>
              </w:r>
            </w:del>
            <w:ins w:id="6517" w:author="Ashan Asmone" w:date="2016-03-31T13:27:00Z">
              <w:r w:rsidR="00EA3D5D">
                <w:rPr>
                  <w:rFonts w:ascii="Calibri Light" w:hAnsi="Calibri Light"/>
                  <w:sz w:val="16"/>
                  <w:szCs w:val="16"/>
                </w:rPr>
                <w:t>ASTM C136 / C136M - 14 Standard Test Method for Sieve Analysis of Fine and Coarse Aggregates</w:t>
              </w:r>
            </w:ins>
          </w:p>
        </w:tc>
      </w:tr>
      <w:tr w:rsidR="00401C5E" w:rsidRPr="004F3C8C" w14:paraId="443E8AAE" w14:textId="77777777" w:rsidTr="00401C5E">
        <w:tc>
          <w:tcPr>
            <w:tcW w:w="685" w:type="dxa"/>
          </w:tcPr>
          <w:p w14:paraId="76F8365A"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2B4A035F"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Plaster</w:t>
            </w:r>
          </w:p>
          <w:p w14:paraId="517023E9" w14:textId="77777777" w:rsidR="00C266E9" w:rsidRPr="00C266E9" w:rsidRDefault="00C266E9" w:rsidP="00C266E9">
            <w:pPr>
              <w:spacing w:after="120"/>
              <w:rPr>
                <w:rFonts w:ascii="Calibri Light" w:hAnsi="Calibri Light"/>
                <w:sz w:val="16"/>
                <w:szCs w:val="16"/>
              </w:rPr>
            </w:pPr>
            <w:del w:id="6518" w:author="Ashan Asmone" w:date="2016-03-31T13:30:00Z">
              <w:r w:rsidRPr="00C266E9" w:rsidDel="00EA3D5D">
                <w:rPr>
                  <w:rFonts w:ascii="Calibri Light" w:hAnsi="Calibri Light"/>
                  <w:sz w:val="16"/>
                  <w:szCs w:val="16"/>
                </w:rPr>
                <w:delText>AS 1141.70-1998 : Methods for sampling and testing aggregates - Lime or cement content of uncured stabilized pavement materials (EDTA method)</w:delText>
              </w:r>
            </w:del>
            <w:ins w:id="6519" w:author="Ashan Asmone" w:date="2016-03-31T13:30:00Z">
              <w:r w:rsidR="00EA3D5D">
                <w:rPr>
                  <w:rFonts w:ascii="Calibri Light" w:hAnsi="Calibri Light"/>
                  <w:sz w:val="16"/>
                  <w:szCs w:val="16"/>
                </w:rPr>
                <w:t>AS 5101.3.1-2008 Methods for preparation and testing of stabilized materials - Lime or cement content of uncured stabilized pavement materials (EDTA method)</w:t>
              </w:r>
            </w:ins>
          </w:p>
          <w:p w14:paraId="561E77A9" w14:textId="77777777" w:rsidR="00C266E9" w:rsidRPr="00C266E9" w:rsidRDefault="00C266E9" w:rsidP="00C266E9">
            <w:pPr>
              <w:spacing w:after="120"/>
              <w:rPr>
                <w:rFonts w:ascii="Calibri Light" w:hAnsi="Calibri Light"/>
                <w:sz w:val="16"/>
                <w:szCs w:val="16"/>
              </w:rPr>
            </w:pPr>
            <w:del w:id="6520" w:author="Ashan Asmone" w:date="2016-03-31T13:32:00Z">
              <w:r w:rsidRPr="00C266E9" w:rsidDel="00EA3D5D">
                <w:rPr>
                  <w:rFonts w:ascii="Calibri Light" w:hAnsi="Calibri Light"/>
                  <w:sz w:val="16"/>
                  <w:szCs w:val="16"/>
                </w:rPr>
                <w:delText>DR 00132 : Methods for sampling and testing aggregates - Method 25.3: Degradation Factor - Fine aggregate</w:delText>
              </w:r>
            </w:del>
          </w:p>
          <w:p w14:paraId="69E17C50" w14:textId="77777777" w:rsidR="00C266E9" w:rsidRPr="00C266E9" w:rsidRDefault="00C266E9" w:rsidP="00C266E9">
            <w:pPr>
              <w:spacing w:after="120"/>
              <w:rPr>
                <w:rFonts w:ascii="Calibri Light" w:hAnsi="Calibri Light"/>
                <w:sz w:val="16"/>
                <w:szCs w:val="16"/>
              </w:rPr>
            </w:pPr>
            <w:del w:id="6521" w:author="Ashan Asmone" w:date="2016-03-31T13:34:00Z">
              <w:r w:rsidRPr="00C266E9" w:rsidDel="00EA3D5D">
                <w:rPr>
                  <w:rFonts w:ascii="Calibri Light" w:hAnsi="Calibri Light"/>
                  <w:sz w:val="16"/>
                  <w:szCs w:val="16"/>
                </w:rPr>
                <w:delText>AS 1141.0-1999 : Methods for sampling and testing aggregates - List of methods</w:delText>
              </w:r>
            </w:del>
            <w:ins w:id="6522" w:author="Ashan Asmone" w:date="2016-03-31T13:34:00Z">
              <w:r w:rsidR="00EA3D5D">
                <w:rPr>
                  <w:rFonts w:ascii="Calibri Light" w:hAnsi="Calibri Light"/>
                  <w:sz w:val="16"/>
                  <w:szCs w:val="16"/>
                </w:rPr>
                <w:t>AS 1141.1:2015 Methods for sampling and testing aggregates - Definitions</w:t>
              </w:r>
            </w:ins>
          </w:p>
          <w:p w14:paraId="0A6AF4D0" w14:textId="77777777" w:rsidR="00401C5E" w:rsidRPr="00C266E9" w:rsidRDefault="00C266E9" w:rsidP="00C266E9">
            <w:pPr>
              <w:spacing w:after="120"/>
              <w:rPr>
                <w:rFonts w:ascii="Calibri Light" w:hAnsi="Calibri Light"/>
                <w:sz w:val="16"/>
                <w:szCs w:val="16"/>
              </w:rPr>
            </w:pPr>
            <w:del w:id="6523" w:author="Ashan Asmone" w:date="2016-03-31T13:36:00Z">
              <w:r w:rsidRPr="00C266E9" w:rsidDel="00EA3D5D">
                <w:rPr>
                  <w:rFonts w:ascii="Calibri Light" w:hAnsi="Calibri Light"/>
                  <w:sz w:val="16"/>
                  <w:szCs w:val="16"/>
                </w:rPr>
                <w:delText>AS 1141.11-1996/Amdt 1999 : Methods for sampling and testing aggregates - Particle size distribution by sieving</w:delText>
              </w:r>
            </w:del>
            <w:ins w:id="6524" w:author="Ashan Asmone" w:date="2016-03-31T13:36:00Z">
              <w:r w:rsidR="00EA3D5D">
                <w:rPr>
                  <w:rFonts w:ascii="Calibri Light" w:hAnsi="Calibri Light"/>
                  <w:sz w:val="16"/>
                  <w:szCs w:val="16"/>
                </w:rPr>
                <w:t>DR AS 1141.11.1-2009 Amd 2:2015 Methods for sampling and testing aggregates - Particle size distribution - Sieving method</w:t>
              </w:r>
            </w:ins>
          </w:p>
        </w:tc>
      </w:tr>
      <w:tr w:rsidR="00401C5E" w:rsidRPr="004F3C8C" w14:paraId="33745506" w14:textId="77777777" w:rsidTr="00401C5E">
        <w:tc>
          <w:tcPr>
            <w:tcW w:w="685" w:type="dxa"/>
          </w:tcPr>
          <w:p w14:paraId="2E5B1B1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782C0292" w14:textId="77777777" w:rsidR="00C266E9" w:rsidRPr="00C266E9" w:rsidRDefault="00C266E9" w:rsidP="00C266E9">
            <w:pPr>
              <w:spacing w:after="120"/>
              <w:rPr>
                <w:rFonts w:ascii="Calibri Light" w:hAnsi="Calibri Light"/>
                <w:sz w:val="16"/>
                <w:szCs w:val="16"/>
              </w:rPr>
            </w:pPr>
            <w:del w:id="6525" w:author="Ashan Asmone" w:date="2016-03-31T13:37:00Z">
              <w:r w:rsidRPr="00C266E9" w:rsidDel="00E33639">
                <w:rPr>
                  <w:rFonts w:ascii="Calibri Light" w:hAnsi="Calibri Light"/>
                  <w:sz w:val="16"/>
                  <w:szCs w:val="16"/>
                </w:rPr>
                <w:delText>SS CP 82:1999- Code of practice- waterproofing of reinforced concrete buildings</w:delText>
              </w:r>
            </w:del>
            <w:ins w:id="6526" w:author="Ashan Asmone" w:date="2016-03-31T13:37:00Z">
              <w:r w:rsidR="00E33639">
                <w:rPr>
                  <w:rFonts w:ascii="Calibri Light" w:hAnsi="Calibri Light"/>
                  <w:sz w:val="16"/>
                  <w:szCs w:val="16"/>
                </w:rPr>
                <w:t>SS CP 82:1999- Code of practice- waterproofing of reinforced concrete buildings</w:t>
              </w:r>
            </w:ins>
          </w:p>
          <w:p w14:paraId="4B6B8F7A" w14:textId="77777777" w:rsidR="00C266E9" w:rsidRPr="00C266E9" w:rsidRDefault="00C266E9" w:rsidP="00C266E9">
            <w:pPr>
              <w:spacing w:after="120"/>
              <w:rPr>
                <w:rFonts w:ascii="Calibri Light" w:hAnsi="Calibri Light"/>
                <w:sz w:val="16"/>
                <w:szCs w:val="16"/>
              </w:rPr>
            </w:pPr>
            <w:del w:id="6527" w:author="Ashan Asmone" w:date="2016-03-31T13:40:00Z">
              <w:r w:rsidRPr="00C266E9" w:rsidDel="00E33639">
                <w:rPr>
                  <w:rFonts w:ascii="Calibri Light" w:hAnsi="Calibri Light"/>
                  <w:sz w:val="16"/>
                  <w:szCs w:val="16"/>
                </w:rPr>
                <w:delText>SS 2: Steel for the Reinforcement of Concrete</w:delText>
              </w:r>
            </w:del>
            <w:ins w:id="6528" w:author="Ashan Asmone" w:date="2016-03-31T13:40:00Z">
              <w:r w:rsidR="00E33639">
                <w:rPr>
                  <w:rFonts w:ascii="Calibri Light" w:hAnsi="Calibri Light"/>
                  <w:sz w:val="16"/>
                  <w:szCs w:val="16"/>
                </w:rPr>
                <w:t>SS 566 : 2011 Specification for steel for the reinforcement of concrete – Plain bars</w:t>
              </w:r>
            </w:ins>
            <w:r w:rsidRPr="00C266E9">
              <w:rPr>
                <w:rFonts w:ascii="Calibri Light" w:hAnsi="Calibri Light"/>
                <w:sz w:val="16"/>
                <w:szCs w:val="16"/>
              </w:rPr>
              <w:t xml:space="preserve"> </w:t>
            </w:r>
          </w:p>
          <w:p w14:paraId="786C1FA5" w14:textId="77777777" w:rsidR="00C266E9" w:rsidRPr="00C266E9" w:rsidRDefault="00C266E9" w:rsidP="00C266E9">
            <w:pPr>
              <w:spacing w:after="120"/>
              <w:rPr>
                <w:rFonts w:ascii="Calibri Light" w:hAnsi="Calibri Light"/>
                <w:sz w:val="16"/>
                <w:szCs w:val="16"/>
              </w:rPr>
            </w:pPr>
            <w:del w:id="6529" w:author="Ashan Asmone" w:date="2016-03-31T13:42:00Z">
              <w:r w:rsidRPr="00C266E9" w:rsidDel="00E33639">
                <w:rPr>
                  <w:rFonts w:ascii="Calibri Light" w:hAnsi="Calibri Light"/>
                  <w:sz w:val="16"/>
                  <w:szCs w:val="16"/>
                </w:rPr>
                <w:delText>SS 18: Cold-reduced steel wire for the reinforcement of concrete and the manufacture of welded fabric</w:delText>
              </w:r>
            </w:del>
            <w:ins w:id="6530" w:author="Ashan Asmone" w:date="2016-03-31T13:42:00Z">
              <w:r w:rsidR="00E33639">
                <w:rPr>
                  <w:rFonts w:ascii="Calibri Light" w:hAnsi="Calibri Light"/>
                  <w:sz w:val="16"/>
                  <w:szCs w:val="16"/>
                </w:rPr>
                <w:t xml:space="preserve">SS 18 - 1 : 1999 </w:t>
              </w:r>
              <w:r w:rsidR="00E33639">
                <w:rPr>
                  <w:rFonts w:ascii="Calibri Light" w:hAnsi="Calibri Light"/>
                  <w:sz w:val="16"/>
                  <w:szCs w:val="16"/>
                </w:rPr>
                <w:tab/>
                <w:t>Cold-reduced steel wire for the reinforcement of concrete and the manufacture of welded fabric - Steel grade 500</w:t>
              </w:r>
            </w:ins>
          </w:p>
          <w:p w14:paraId="67070575" w14:textId="77777777" w:rsidR="00C266E9" w:rsidRPr="00C266E9" w:rsidRDefault="00C266E9" w:rsidP="00C266E9">
            <w:pPr>
              <w:spacing w:after="120"/>
              <w:rPr>
                <w:rFonts w:ascii="Calibri Light" w:hAnsi="Calibri Light"/>
                <w:sz w:val="16"/>
                <w:szCs w:val="16"/>
              </w:rPr>
            </w:pPr>
            <w:del w:id="6531" w:author="Ashan Asmone" w:date="2016-03-31T13:44:00Z">
              <w:r w:rsidRPr="00C266E9" w:rsidDel="00E33639">
                <w:rPr>
                  <w:rFonts w:ascii="Calibri Light" w:hAnsi="Calibri Light"/>
                  <w:sz w:val="16"/>
                  <w:szCs w:val="16"/>
                </w:rPr>
                <w:delText>SS CP 23: Metal Framework</w:delText>
              </w:r>
            </w:del>
            <w:ins w:id="6532" w:author="Ashan Asmone" w:date="2016-03-31T13:44:00Z">
              <w:r w:rsidR="00E33639">
                <w:rPr>
                  <w:rFonts w:ascii="Calibri Light" w:hAnsi="Calibri Light"/>
                  <w:sz w:val="16"/>
                  <w:szCs w:val="16"/>
                </w:rPr>
                <w:t>SS 580 : 2012 Code of practice for formwork</w:t>
              </w:r>
            </w:ins>
          </w:p>
          <w:p w14:paraId="136957E9" w14:textId="77777777" w:rsidR="00C266E9" w:rsidRPr="00C266E9" w:rsidRDefault="00C266E9" w:rsidP="00C266E9">
            <w:pPr>
              <w:spacing w:after="120"/>
              <w:rPr>
                <w:rFonts w:ascii="Calibri Light" w:hAnsi="Calibri Light"/>
                <w:sz w:val="16"/>
                <w:szCs w:val="16"/>
              </w:rPr>
            </w:pPr>
            <w:del w:id="6533" w:author="Ashan Senel Asmone" w:date="2016-03-21T13:53:00Z">
              <w:r w:rsidRPr="00C266E9" w:rsidDel="00EB11C2">
                <w:rPr>
                  <w:rFonts w:ascii="Calibri Light" w:hAnsi="Calibri Light"/>
                  <w:sz w:val="16"/>
                  <w:szCs w:val="16"/>
                </w:rPr>
                <w:delText>SS 26: 2000 Ordinary Portland Cement</w:delText>
              </w:r>
            </w:del>
            <w:ins w:id="6534"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p>
          <w:p w14:paraId="4B5E4987" w14:textId="77777777" w:rsidR="00C266E9" w:rsidRPr="00C266E9" w:rsidRDefault="00C266E9" w:rsidP="00C266E9">
            <w:pPr>
              <w:spacing w:after="120"/>
              <w:rPr>
                <w:rFonts w:ascii="Calibri Light" w:hAnsi="Calibri Light"/>
                <w:sz w:val="16"/>
                <w:szCs w:val="16"/>
              </w:rPr>
            </w:pPr>
            <w:del w:id="6535" w:author="Ashan Senel Asmone" w:date="2016-03-21T20:46:00Z">
              <w:r w:rsidRPr="00C266E9" w:rsidDel="00901293">
                <w:rPr>
                  <w:rFonts w:ascii="Calibri Light" w:hAnsi="Calibri Light"/>
                  <w:sz w:val="16"/>
                  <w:szCs w:val="16"/>
                </w:rPr>
                <w:delText>SS 31 : 1998- Aggregates from natural sources for concrete</w:delText>
              </w:r>
            </w:del>
            <w:ins w:id="6536" w:author="Ashan Senel Asmone" w:date="2016-03-21T20:46:00Z">
              <w:r w:rsidR="00901293">
                <w:rPr>
                  <w:rFonts w:ascii="Calibri Light" w:hAnsi="Calibri Light"/>
                  <w:sz w:val="16"/>
                  <w:szCs w:val="16"/>
                </w:rPr>
                <w:t>SS EN 12620 : 2008 Specification for aggregates for concrete</w:t>
              </w:r>
            </w:ins>
          </w:p>
          <w:p w14:paraId="7B37AF9C" w14:textId="77777777" w:rsidR="00C266E9" w:rsidRPr="00C266E9" w:rsidRDefault="00C266E9" w:rsidP="00C266E9">
            <w:pPr>
              <w:spacing w:after="120"/>
              <w:rPr>
                <w:rFonts w:ascii="Calibri Light" w:hAnsi="Calibri Light"/>
                <w:sz w:val="16"/>
                <w:szCs w:val="16"/>
              </w:rPr>
            </w:pPr>
            <w:del w:id="6537" w:author="Ashan Asmone" w:date="2016-03-31T13:45:00Z">
              <w:r w:rsidRPr="00C266E9" w:rsidDel="00E33639">
                <w:rPr>
                  <w:rFonts w:ascii="Calibri Light" w:hAnsi="Calibri Light"/>
                  <w:sz w:val="16"/>
                  <w:szCs w:val="16"/>
                </w:rPr>
                <w:delText>SS 32: Welded steel fabric for the reinforcement of concrete</w:delText>
              </w:r>
            </w:del>
            <w:ins w:id="6538" w:author="Ashan Asmone" w:date="2016-03-31T13:45:00Z">
              <w:r w:rsidR="00E33639">
                <w:rPr>
                  <w:rFonts w:ascii="Calibri Light" w:hAnsi="Calibri Light"/>
                  <w:sz w:val="16"/>
                  <w:szCs w:val="16"/>
                </w:rPr>
                <w:t>SS 32 Series - Welded steel fabric for the reinforcement of concrete</w:t>
              </w:r>
            </w:ins>
          </w:p>
          <w:p w14:paraId="2258DF45" w14:textId="77777777" w:rsidR="00C266E9" w:rsidRPr="00C266E9" w:rsidRDefault="00C266E9" w:rsidP="00C266E9">
            <w:pPr>
              <w:spacing w:after="120"/>
              <w:rPr>
                <w:rFonts w:ascii="Calibri Light" w:hAnsi="Calibri Light"/>
                <w:sz w:val="16"/>
                <w:szCs w:val="16"/>
              </w:rPr>
            </w:pPr>
            <w:del w:id="6539" w:author="Ashan Asmone" w:date="2016-03-31T13:48:00Z">
              <w:r w:rsidRPr="00C266E9" w:rsidDel="00E33639">
                <w:rPr>
                  <w:rFonts w:ascii="Calibri Light" w:hAnsi="Calibri Light"/>
                  <w:sz w:val="16"/>
                  <w:szCs w:val="16"/>
                </w:rPr>
                <w:delText>SS 78 : (1987-1992) -Testing concrete</w:delText>
              </w:r>
            </w:del>
          </w:p>
          <w:p w14:paraId="467A2D9D" w14:textId="77777777" w:rsidR="00C266E9" w:rsidRPr="00C266E9" w:rsidRDefault="00C266E9" w:rsidP="00C266E9">
            <w:pPr>
              <w:spacing w:after="120"/>
              <w:rPr>
                <w:rFonts w:ascii="Calibri Light" w:hAnsi="Calibri Light"/>
                <w:sz w:val="16"/>
                <w:szCs w:val="16"/>
              </w:rPr>
            </w:pPr>
            <w:del w:id="6540" w:author="Ashan Asmone" w:date="2016-03-31T13:50:00Z">
              <w:r w:rsidRPr="00C266E9" w:rsidDel="00E33639">
                <w:rPr>
                  <w:rFonts w:ascii="Calibri Light" w:hAnsi="Calibri Light"/>
                  <w:sz w:val="16"/>
                  <w:szCs w:val="16"/>
                </w:rPr>
                <w:delText>SS 289: Ready Mix Concrete</w:delText>
              </w:r>
            </w:del>
            <w:ins w:id="6541" w:author="Ashan Asmone" w:date="2016-03-31T13:50:00Z">
              <w:r w:rsidR="00E33639">
                <w:rPr>
                  <w:rFonts w:ascii="Calibri Light" w:hAnsi="Calibri Light"/>
                  <w:sz w:val="16"/>
                  <w:szCs w:val="16"/>
                </w:rPr>
                <w:t>SS EN 206 : 2014 Concrete. Specification, performance, production and conformity/ SS 544 series - Concrete - Complementary Singapore Standard to SS EN 206-1</w:t>
              </w:r>
            </w:ins>
            <w:r w:rsidRPr="00C266E9">
              <w:rPr>
                <w:rFonts w:ascii="Calibri Light" w:hAnsi="Calibri Light"/>
                <w:sz w:val="16"/>
                <w:szCs w:val="16"/>
              </w:rPr>
              <w:t xml:space="preserve"> </w:t>
            </w:r>
          </w:p>
          <w:p w14:paraId="5834A7D1" w14:textId="77777777" w:rsidR="00C266E9" w:rsidRPr="00C266E9" w:rsidRDefault="00C266E9" w:rsidP="00C266E9">
            <w:pPr>
              <w:spacing w:after="120"/>
              <w:rPr>
                <w:rFonts w:ascii="Calibri Light" w:hAnsi="Calibri Light"/>
                <w:sz w:val="16"/>
                <w:szCs w:val="16"/>
              </w:rPr>
            </w:pPr>
            <w:del w:id="6542" w:author="Ashan Senel Asmone" w:date="2016-03-21T20:53:00Z">
              <w:r w:rsidRPr="00C266E9" w:rsidDel="0088204E">
                <w:rPr>
                  <w:rFonts w:ascii="Calibri Light" w:hAnsi="Calibri Light"/>
                  <w:sz w:val="16"/>
                  <w:szCs w:val="16"/>
                </w:rPr>
                <w:delText>SS 320: Admixtures</w:delText>
              </w:r>
            </w:del>
            <w:ins w:id="6543" w:author="Ashan Senel Asmone" w:date="2016-03-21T20:56:00Z">
              <w:r w:rsidR="0088204E">
                <w:rPr>
                  <w:rFonts w:ascii="Calibri Light" w:hAnsi="Calibri Light"/>
                  <w:sz w:val="16"/>
                  <w:szCs w:val="16"/>
                </w:rPr>
                <w:t xml:space="preserve">SS EN 934 - 1 : 2008 (2015) Admixtures for concrete, mortar and grout - Common requirements/ </w:t>
              </w:r>
            </w:ins>
            <w:ins w:id="6544" w:author="Ashan Senel Asmone" w:date="2016-03-21T20:54:00Z">
              <w:r w:rsidR="0088204E">
                <w:rPr>
                  <w:rFonts w:ascii="Calibri Light" w:hAnsi="Calibri Light"/>
                  <w:sz w:val="16"/>
                  <w:szCs w:val="16"/>
                </w:rPr>
                <w:t xml:space="preserve">SS EN 934 - 2 : 2015 Admixtures for concrete, mortar and grout - Part 2 : Definitions, requirements – Concrete admixtures – Definitions, requirements, conformity, marking and labelling/ </w:t>
              </w:r>
            </w:ins>
            <w:ins w:id="6545" w:author="Ashan Senel Asmone" w:date="2016-03-21T20:53:00Z">
              <w:r w:rsidR="0088204E">
                <w:rPr>
                  <w:rFonts w:ascii="Calibri Light" w:hAnsi="Calibri Light"/>
                  <w:sz w:val="16"/>
                  <w:szCs w:val="16"/>
                </w:rPr>
                <w:t>SS EN 934 - 6 : 2008 (2015) Admixtures for concrete, mortar and grout - Sampling, conformity control and evaluation of conformity</w:t>
              </w:r>
            </w:ins>
          </w:p>
          <w:p w14:paraId="7716D736" w14:textId="77777777" w:rsidR="00C266E9" w:rsidRPr="00C266E9" w:rsidRDefault="00C266E9" w:rsidP="00C266E9">
            <w:pPr>
              <w:spacing w:after="120"/>
              <w:rPr>
                <w:rFonts w:ascii="Calibri Light" w:hAnsi="Calibri Light"/>
                <w:sz w:val="16"/>
                <w:szCs w:val="16"/>
              </w:rPr>
            </w:pPr>
            <w:del w:id="6546" w:author="Ashan Senel Asmone" w:date="2016-03-21T21:03:00Z">
              <w:r w:rsidRPr="00C266E9" w:rsidDel="0088204E">
                <w:rPr>
                  <w:rFonts w:ascii="Calibri Light" w:hAnsi="Calibri Light"/>
                  <w:sz w:val="16"/>
                  <w:szCs w:val="16"/>
                </w:rPr>
                <w:delText>SS 397 : Methods of testing cement</w:delText>
              </w:r>
            </w:del>
          </w:p>
          <w:p w14:paraId="424B2E19" w14:textId="77777777" w:rsidR="00C266E9" w:rsidRPr="00C266E9" w:rsidRDefault="00C266E9" w:rsidP="00C266E9">
            <w:pPr>
              <w:spacing w:after="120"/>
              <w:rPr>
                <w:rFonts w:ascii="Calibri Light" w:hAnsi="Calibri Light"/>
                <w:sz w:val="16"/>
                <w:szCs w:val="16"/>
              </w:rPr>
            </w:pPr>
            <w:del w:id="6547" w:author="Ashan Asmone" w:date="2016-03-31T13:55:00Z">
              <w:r w:rsidRPr="00C266E9" w:rsidDel="00E33639">
                <w:rPr>
                  <w:rFonts w:ascii="Calibri Light" w:hAnsi="Calibri Light"/>
                  <w:sz w:val="16"/>
                  <w:szCs w:val="16"/>
                </w:rPr>
                <w:delText>SS CP 22: Painting of buildings</w:delText>
              </w:r>
            </w:del>
            <w:ins w:id="6548" w:author="Ashan Asmone" w:date="2016-03-31T13:55:00Z">
              <w:r w:rsidR="00E33639">
                <w:rPr>
                  <w:rFonts w:ascii="Calibri Light" w:hAnsi="Calibri Light"/>
                  <w:sz w:val="16"/>
                  <w:szCs w:val="16"/>
                </w:rPr>
                <w:t>SS 542 : 2008 Code of practice for painting of buildings</w:t>
              </w:r>
            </w:ins>
          </w:p>
          <w:p w14:paraId="59345C1B" w14:textId="77777777" w:rsidR="00C266E9" w:rsidRPr="00C266E9" w:rsidRDefault="00C266E9" w:rsidP="00C266E9">
            <w:pPr>
              <w:spacing w:after="120"/>
              <w:rPr>
                <w:rFonts w:ascii="Calibri Light" w:hAnsi="Calibri Light"/>
                <w:sz w:val="16"/>
                <w:szCs w:val="16"/>
              </w:rPr>
            </w:pPr>
            <w:del w:id="6549" w:author="Ashan Asmone" w:date="2016-03-31T13:56:00Z">
              <w:r w:rsidRPr="00C266E9" w:rsidDel="00E33639">
                <w:rPr>
                  <w:rFonts w:ascii="Calibri Light" w:hAnsi="Calibri Light"/>
                  <w:sz w:val="16"/>
                  <w:szCs w:val="16"/>
                </w:rPr>
                <w:delText>SS 5: Methods of tests for paints, varnishes and related materials</w:delText>
              </w:r>
            </w:del>
            <w:ins w:id="6550" w:author="Ashan Asmone" w:date="2016-03-31T13:56:00Z">
              <w:r w:rsidR="00E33639">
                <w:rPr>
                  <w:rFonts w:ascii="Calibri Light" w:hAnsi="Calibri Light"/>
                  <w:sz w:val="16"/>
                  <w:szCs w:val="16"/>
                </w:rPr>
                <w:t>SS 5 Series - Methods of test for paints, varnishes and related materials</w:t>
              </w:r>
            </w:ins>
          </w:p>
          <w:p w14:paraId="48BE6EA5" w14:textId="77777777" w:rsidR="00C266E9" w:rsidRPr="00C266E9" w:rsidRDefault="00C266E9" w:rsidP="00C266E9">
            <w:pPr>
              <w:spacing w:after="120"/>
              <w:rPr>
                <w:rFonts w:ascii="Calibri Light" w:hAnsi="Calibri Light"/>
                <w:sz w:val="16"/>
                <w:szCs w:val="16"/>
              </w:rPr>
            </w:pPr>
            <w:del w:id="6551" w:author="Ashan Asmone" w:date="2016-03-31T13:57:00Z">
              <w:r w:rsidRPr="00C266E9" w:rsidDel="00492805">
                <w:rPr>
                  <w:rFonts w:ascii="Calibri Light" w:hAnsi="Calibri Light"/>
                  <w:sz w:val="16"/>
                  <w:szCs w:val="16"/>
                </w:rPr>
                <w:delText>SS 7: Paint: finishing, gloss enamel</w:delText>
              </w:r>
            </w:del>
            <w:ins w:id="6552" w:author="Ashan Asmone" w:date="2016-03-31T13:57:00Z">
              <w:r w:rsidR="00492805">
                <w:rPr>
                  <w:rFonts w:ascii="Calibri Light" w:hAnsi="Calibri Light"/>
                  <w:sz w:val="16"/>
                  <w:szCs w:val="16"/>
                </w:rPr>
                <w:t>SS 7 : 1998 Paint - Finishing, gloss enamel</w:t>
              </w:r>
            </w:ins>
          </w:p>
          <w:p w14:paraId="4CA78CED" w14:textId="77777777" w:rsidR="00C266E9" w:rsidRPr="00C266E9" w:rsidRDefault="00C266E9" w:rsidP="00C266E9">
            <w:pPr>
              <w:spacing w:after="120"/>
              <w:rPr>
                <w:rFonts w:ascii="Calibri Light" w:hAnsi="Calibri Light"/>
                <w:sz w:val="16"/>
                <w:szCs w:val="16"/>
              </w:rPr>
            </w:pPr>
            <w:del w:id="6553" w:author="Ashan Asmone" w:date="2016-03-31T13:58:00Z">
              <w:r w:rsidRPr="00C266E9" w:rsidDel="00492805">
                <w:rPr>
                  <w:rFonts w:ascii="Calibri Light" w:hAnsi="Calibri Light"/>
                  <w:sz w:val="16"/>
                  <w:szCs w:val="16"/>
                </w:rPr>
                <w:delText>SS 34: Undercoat for gloss enamel</w:delText>
              </w:r>
            </w:del>
            <w:ins w:id="6554" w:author="Ashan Asmone" w:date="2016-03-31T13:58:00Z">
              <w:r w:rsidR="00492805">
                <w:rPr>
                  <w:rFonts w:ascii="Calibri Light" w:hAnsi="Calibri Light"/>
                  <w:sz w:val="16"/>
                  <w:szCs w:val="16"/>
                </w:rPr>
                <w:t>SS 34 : 1998 Undercoat paint for gloss enamel</w:t>
              </w:r>
            </w:ins>
          </w:p>
          <w:p w14:paraId="52D649E5" w14:textId="77777777" w:rsidR="00C266E9" w:rsidRPr="00C266E9" w:rsidRDefault="00C266E9" w:rsidP="00C266E9">
            <w:pPr>
              <w:spacing w:after="120"/>
              <w:rPr>
                <w:rFonts w:ascii="Calibri Light" w:hAnsi="Calibri Light"/>
                <w:sz w:val="16"/>
                <w:szCs w:val="16"/>
              </w:rPr>
            </w:pPr>
            <w:del w:id="6555" w:author="Ashan Asmone" w:date="2016-03-31T13:59:00Z">
              <w:r w:rsidRPr="00C266E9" w:rsidDel="00492805">
                <w:rPr>
                  <w:rFonts w:ascii="Calibri Light" w:hAnsi="Calibri Light"/>
                  <w:sz w:val="16"/>
                  <w:szCs w:val="16"/>
                </w:rPr>
                <w:delText>SS 150: Emulsion paints for decorative purposes</w:delText>
              </w:r>
            </w:del>
            <w:ins w:id="6556" w:author="Ashan Asmone" w:date="2016-03-31T13:59:00Z">
              <w:r w:rsidR="00492805">
                <w:rPr>
                  <w:rFonts w:ascii="Calibri Light" w:hAnsi="Calibri Light"/>
                  <w:sz w:val="16"/>
                  <w:szCs w:val="16"/>
                </w:rPr>
                <w:t>SS 150 : 1998 Emulsion paints for decorative purposes</w:t>
              </w:r>
            </w:ins>
          </w:p>
          <w:p w14:paraId="01DDC251" w14:textId="77777777" w:rsidR="00401C5E" w:rsidRPr="00C266E9" w:rsidRDefault="00C266E9" w:rsidP="00C266E9">
            <w:pPr>
              <w:spacing w:after="120"/>
              <w:rPr>
                <w:rFonts w:ascii="Calibri Light" w:hAnsi="Calibri Light"/>
                <w:sz w:val="16"/>
                <w:szCs w:val="16"/>
              </w:rPr>
            </w:pPr>
            <w:del w:id="6557" w:author="Ashan Asmone" w:date="2016-03-31T14:00:00Z">
              <w:r w:rsidRPr="00C266E9" w:rsidDel="00492805">
                <w:rPr>
                  <w:rFonts w:ascii="Calibri Light" w:hAnsi="Calibri Light"/>
                  <w:sz w:val="16"/>
                  <w:szCs w:val="16"/>
                </w:rPr>
                <w:delText>SS (CP) 82: 1999- Waterproofing of reinforced concrete buildings</w:delText>
              </w:r>
            </w:del>
            <w:ins w:id="6558" w:author="Ashan Asmone" w:date="2016-03-31T14:00:00Z">
              <w:r w:rsidR="00492805">
                <w:rPr>
                  <w:rFonts w:ascii="Calibri Light" w:hAnsi="Calibri Light"/>
                  <w:sz w:val="16"/>
                  <w:szCs w:val="16"/>
                </w:rPr>
                <w:t>CP 82 : 1999 Code of practice for waterproofing of reinforced concrete buildings</w:t>
              </w:r>
            </w:ins>
          </w:p>
        </w:tc>
      </w:tr>
      <w:tr w:rsidR="00401C5E" w:rsidRPr="004F3C8C" w14:paraId="52368E04" w14:textId="77777777" w:rsidTr="00401C5E">
        <w:tc>
          <w:tcPr>
            <w:tcW w:w="685" w:type="dxa"/>
          </w:tcPr>
          <w:p w14:paraId="10EE987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2C5C743C" w14:textId="77777777" w:rsidR="00C266E9" w:rsidRPr="00C266E9" w:rsidRDefault="00C266E9" w:rsidP="00C266E9">
            <w:pPr>
              <w:spacing w:after="120"/>
              <w:rPr>
                <w:rFonts w:ascii="Calibri Light" w:hAnsi="Calibri Light"/>
                <w:sz w:val="16"/>
                <w:szCs w:val="16"/>
              </w:rPr>
            </w:pPr>
            <w:r w:rsidRPr="00C266E9">
              <w:rPr>
                <w:rFonts w:ascii="Calibri Light" w:hAnsi="Calibri Light"/>
                <w:sz w:val="16"/>
                <w:szCs w:val="16"/>
              </w:rPr>
              <w:t>Plaster</w:t>
            </w:r>
          </w:p>
          <w:p w14:paraId="71E3FB8F" w14:textId="77777777" w:rsidR="00401C5E" w:rsidRPr="00C266E9" w:rsidRDefault="00C266E9" w:rsidP="00C266E9">
            <w:pPr>
              <w:spacing w:after="120"/>
              <w:rPr>
                <w:rFonts w:ascii="Calibri Light" w:hAnsi="Calibri Light"/>
                <w:sz w:val="16"/>
                <w:szCs w:val="16"/>
              </w:rPr>
            </w:pPr>
            <w:del w:id="6559" w:author="Ashan Asmone" w:date="2016-03-31T14:00:00Z">
              <w:r w:rsidRPr="00C266E9" w:rsidDel="00492805">
                <w:rPr>
                  <w:rFonts w:ascii="Calibri Light" w:hAnsi="Calibri Light"/>
                  <w:sz w:val="16"/>
                  <w:szCs w:val="16"/>
                </w:rPr>
                <w:delText>ISO 6274:1982 Concrete; Sieve analysis of aggregates</w:delText>
              </w:r>
            </w:del>
            <w:ins w:id="6560" w:author="Ashan Asmone" w:date="2016-03-31T14:00:00Z">
              <w:r w:rsidR="00492805">
                <w:rPr>
                  <w:rFonts w:ascii="Calibri Light" w:hAnsi="Calibri Light"/>
                  <w:sz w:val="16"/>
                  <w:szCs w:val="16"/>
                </w:rPr>
                <w:t>ISO 6274:1982 Concrete; Sieve analysis of aggregates</w:t>
              </w:r>
            </w:ins>
          </w:p>
        </w:tc>
      </w:tr>
    </w:tbl>
    <w:p w14:paraId="11F30D0B" w14:textId="77777777" w:rsidR="00401C5E" w:rsidRDefault="00401C5E" w:rsidP="00401C5E">
      <w:pPr>
        <w:rPr>
          <w:sz w:val="16"/>
          <w:szCs w:val="16"/>
          <w:lang w:val="en-US"/>
        </w:rPr>
      </w:pPr>
    </w:p>
    <w:p w14:paraId="34480D74" w14:textId="77777777" w:rsidR="00401C5E" w:rsidRDefault="00C266E9" w:rsidP="00C266E9">
      <w:pPr>
        <w:pStyle w:val="Heading2"/>
        <w:rPr>
          <w:lang w:val="en-US"/>
        </w:rPr>
      </w:pPr>
      <w:r w:rsidRPr="00C266E9">
        <w:rPr>
          <w:lang w:val="en-US"/>
        </w:rPr>
        <w:t>Cracking Close To Floor Level Of Room Internally</w:t>
      </w:r>
    </w:p>
    <w:p w14:paraId="4B38E64B" w14:textId="77777777" w:rsidR="00C266E9" w:rsidRDefault="00C266E9" w:rsidP="00C266E9">
      <w:pPr>
        <w:pStyle w:val="Heading2"/>
        <w:rPr>
          <w:lang w:val="en-US"/>
        </w:rPr>
      </w:pPr>
      <w:r w:rsidRPr="00C266E9">
        <w:rPr>
          <w:lang w:val="en-US"/>
        </w:rPr>
        <w:t>Cracking Along Conduit Installed Beneath Plastering</w:t>
      </w:r>
    </w:p>
    <w:p w14:paraId="60E7AC34" w14:textId="77777777" w:rsidR="00C266E9" w:rsidRDefault="00C266E9" w:rsidP="00C266E9">
      <w:pPr>
        <w:pStyle w:val="Heading2"/>
        <w:rPr>
          <w:lang w:val="en-US"/>
        </w:rPr>
      </w:pPr>
      <w:r w:rsidRPr="00C266E9">
        <w:rPr>
          <w:lang w:val="en-US"/>
        </w:rPr>
        <w:t>Cracking Due To Plastic Settlement Of Concrete</w:t>
      </w:r>
    </w:p>
    <w:p w14:paraId="32C62261" w14:textId="77777777" w:rsidR="00476DD5" w:rsidRDefault="00476DD5" w:rsidP="00476DD5">
      <w:pPr>
        <w:pStyle w:val="Heading2"/>
        <w:rPr>
          <w:lang w:val="en-US"/>
        </w:rPr>
      </w:pPr>
      <w:r w:rsidRPr="003A6268">
        <w:rPr>
          <w:lang w:val="en-US"/>
        </w:rPr>
        <w:t>Biological attack</w:t>
      </w:r>
      <w:r>
        <w:rPr>
          <w:lang w:val="en-US"/>
        </w:rPr>
        <w:t xml:space="preserve"> - </w:t>
      </w:r>
      <w:r w:rsidRPr="003A6268">
        <w:rPr>
          <w:lang w:val="en-US"/>
        </w:rPr>
        <w:t>Organic Growth At Damp Areas</w:t>
      </w:r>
    </w:p>
    <w:p w14:paraId="7621B4C2" w14:textId="77777777" w:rsidR="00476DD5" w:rsidRPr="00476DD5" w:rsidRDefault="00476DD5" w:rsidP="00476DD5">
      <w:pPr>
        <w:pStyle w:val="Heading2"/>
        <w:rPr>
          <w:lang w:val="en-US"/>
        </w:rPr>
      </w:pPr>
      <w:r w:rsidRPr="003A6268">
        <w:rPr>
          <w:lang w:val="en-US"/>
        </w:rPr>
        <w:t>Biological attack</w:t>
      </w:r>
      <w:r>
        <w:rPr>
          <w:lang w:val="en-US"/>
        </w:rPr>
        <w:t xml:space="preserve"> - </w:t>
      </w:r>
      <w:r w:rsidRPr="00476DD5">
        <w:rPr>
          <w:lang w:val="en-US"/>
        </w:rPr>
        <w:t>Organic Growth Over Wide Areas</w:t>
      </w:r>
    </w:p>
    <w:tbl>
      <w:tblPr>
        <w:tblStyle w:val="TableGrid"/>
        <w:tblW w:w="0" w:type="auto"/>
        <w:tblInd w:w="108" w:type="dxa"/>
        <w:tblLook w:val="04A0" w:firstRow="1" w:lastRow="0" w:firstColumn="1" w:lastColumn="0" w:noHBand="0" w:noVBand="1"/>
      </w:tblPr>
      <w:tblGrid>
        <w:gridCol w:w="685"/>
        <w:gridCol w:w="8449"/>
      </w:tblGrid>
      <w:tr w:rsidR="005D1132" w:rsidRPr="004F3C8C" w14:paraId="4AA34BBB" w14:textId="77777777" w:rsidTr="00401C5E">
        <w:tc>
          <w:tcPr>
            <w:tcW w:w="685" w:type="dxa"/>
          </w:tcPr>
          <w:p w14:paraId="0620684C" w14:textId="77777777" w:rsidR="005D1132" w:rsidRPr="004F3C8C" w:rsidRDefault="005D1132" w:rsidP="005D1132">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244DDBCA" w14:textId="77777777" w:rsidR="005D1132" w:rsidRPr="00C266E9" w:rsidRDefault="005D1132" w:rsidP="005D1132">
            <w:pPr>
              <w:spacing w:after="120"/>
              <w:rPr>
                <w:ins w:id="6561" w:author="Ashan Senel Asmone" w:date="2016-04-25T15:34:00Z"/>
                <w:rFonts w:ascii="Calibri Light" w:hAnsi="Calibri Light"/>
                <w:sz w:val="16"/>
                <w:szCs w:val="16"/>
                <w:lang w:val="en-US"/>
              </w:rPr>
            </w:pPr>
            <w:ins w:id="6562" w:author="Ashan Senel Asmone" w:date="2016-04-25T15:34:00Z">
              <w:r w:rsidRPr="00C266E9">
                <w:rPr>
                  <w:rFonts w:ascii="Calibri Light" w:hAnsi="Calibri Light"/>
                  <w:sz w:val="16"/>
                  <w:szCs w:val="16"/>
                  <w:lang w:val="en-US"/>
                </w:rPr>
                <w:t>Plaster</w:t>
              </w:r>
            </w:ins>
          </w:p>
          <w:p w14:paraId="59F5A65A" w14:textId="77777777" w:rsidR="005D1132" w:rsidRPr="00C266E9" w:rsidRDefault="005D1132" w:rsidP="005D1132">
            <w:pPr>
              <w:spacing w:after="120"/>
              <w:rPr>
                <w:ins w:id="6563" w:author="Ashan Senel Asmone" w:date="2016-04-25T15:34:00Z"/>
                <w:rFonts w:ascii="Calibri Light" w:hAnsi="Calibri Light"/>
                <w:sz w:val="16"/>
                <w:szCs w:val="16"/>
                <w:lang w:val="en-US"/>
              </w:rPr>
            </w:pPr>
          </w:p>
          <w:p w14:paraId="3FFBBFF5" w14:textId="77777777" w:rsidR="005D1132" w:rsidRPr="00C266E9" w:rsidRDefault="005D1132" w:rsidP="005D1132">
            <w:pPr>
              <w:spacing w:after="120"/>
              <w:rPr>
                <w:ins w:id="6564" w:author="Ashan Senel Asmone" w:date="2016-04-25T15:34:00Z"/>
                <w:rFonts w:ascii="Calibri Light" w:hAnsi="Calibri Light"/>
                <w:sz w:val="16"/>
                <w:szCs w:val="16"/>
                <w:lang w:val="en-US"/>
              </w:rPr>
            </w:pPr>
            <w:ins w:id="6565" w:author="Ashan Senel Asmone" w:date="2016-04-25T15:34:00Z">
              <w:r>
                <w:rPr>
                  <w:rFonts w:ascii="Calibri Light" w:hAnsi="Calibri Light"/>
                  <w:sz w:val="16"/>
                  <w:szCs w:val="16"/>
                  <w:lang w:val="en-US"/>
                </w:rPr>
                <w:t>BS ISO 15686-1:2011 Buildings and constructed assets. Service life planning. General principles and framework/BS ISO 15686-3:2002 Buildings and constructed assets. Service life planning. Performance audits and reviews/BS ISO 15686-2:2012 Buildings and constructed assets. Service life planning. Service life prediction procedures/BS 7543:2015 Guide to durability of buildings and building elements, products and components/</w:t>
              </w:r>
            </w:ins>
          </w:p>
          <w:p w14:paraId="37FFFE1C" w14:textId="77777777" w:rsidR="005D1132" w:rsidRPr="00C266E9" w:rsidRDefault="005D1132" w:rsidP="005D1132">
            <w:pPr>
              <w:spacing w:after="120"/>
              <w:rPr>
                <w:ins w:id="6566" w:author="Ashan Senel Asmone" w:date="2016-04-25T15:34:00Z"/>
                <w:rFonts w:ascii="Calibri Light" w:hAnsi="Calibri Light"/>
                <w:sz w:val="16"/>
                <w:szCs w:val="16"/>
                <w:lang w:val="en-US"/>
              </w:rPr>
            </w:pPr>
            <w:ins w:id="6567" w:author="Ashan Senel Asmone" w:date="2016-04-25T15:34:00Z">
              <w:r>
                <w:rPr>
                  <w:rFonts w:ascii="Calibri Light" w:hAnsi="Calibri Light"/>
                  <w:sz w:val="16"/>
                  <w:szCs w:val="16"/>
                  <w:lang w:val="en-US"/>
                </w:rPr>
                <w:t>BS 8000-0:2014 Workmanship on construction sites. Introduction and general principles</w:t>
              </w:r>
            </w:ins>
          </w:p>
          <w:p w14:paraId="72C4456C" w14:textId="77777777" w:rsidR="005D1132" w:rsidRPr="00C266E9" w:rsidRDefault="005D1132" w:rsidP="005D1132">
            <w:pPr>
              <w:spacing w:after="120"/>
              <w:rPr>
                <w:ins w:id="6568" w:author="Ashan Senel Asmone" w:date="2016-04-25T15:34:00Z"/>
                <w:rFonts w:ascii="Calibri Light" w:hAnsi="Calibri Light"/>
                <w:sz w:val="16"/>
                <w:szCs w:val="16"/>
                <w:lang w:val="en-US"/>
              </w:rPr>
            </w:pPr>
            <w:ins w:id="6569" w:author="Ashan Senel Asmone" w:date="2016-04-25T15:34:00Z">
              <w:r>
                <w:rPr>
                  <w:rFonts w:ascii="Calibri Light" w:hAnsi="Calibri Light"/>
                  <w:sz w:val="16"/>
                  <w:szCs w:val="16"/>
                  <w:lang w:val="en-US"/>
                </w:rPr>
                <w:t>BS EN 13914-1:2016 Design, preparation and application of external rendering and internal plastering. External rendering</w:t>
              </w:r>
            </w:ins>
          </w:p>
          <w:p w14:paraId="6EA8247C" w14:textId="77777777" w:rsidR="005D1132" w:rsidRPr="00C266E9" w:rsidRDefault="005D1132" w:rsidP="005D1132">
            <w:pPr>
              <w:spacing w:after="120"/>
              <w:rPr>
                <w:ins w:id="6570" w:author="Ashan Senel Asmone" w:date="2016-04-25T15:34:00Z"/>
                <w:rFonts w:ascii="Calibri Light" w:hAnsi="Calibri Light"/>
                <w:sz w:val="16"/>
                <w:szCs w:val="16"/>
                <w:lang w:val="en-US"/>
              </w:rPr>
            </w:pPr>
            <w:ins w:id="6571" w:author="Ashan Senel Asmone" w:date="2016-04-25T15:34:00Z">
              <w:r>
                <w:rPr>
                  <w:rFonts w:ascii="Calibri Light" w:hAnsi="Calibri Light"/>
                  <w:sz w:val="16"/>
                  <w:szCs w:val="16"/>
                  <w:lang w:val="en-US"/>
                </w:rPr>
                <w:t>BS EN 197-1:2011 Cement. Composition, specifications and conformity criteria for common cements</w:t>
              </w:r>
            </w:ins>
          </w:p>
          <w:p w14:paraId="438CAABF" w14:textId="77777777" w:rsidR="005D1132" w:rsidRPr="00C266E9" w:rsidRDefault="005D1132" w:rsidP="005D1132">
            <w:pPr>
              <w:spacing w:after="120"/>
              <w:rPr>
                <w:ins w:id="6572" w:author="Ashan Senel Asmone" w:date="2016-04-25T15:34:00Z"/>
                <w:rFonts w:ascii="Calibri Light" w:hAnsi="Calibri Light"/>
                <w:sz w:val="16"/>
                <w:szCs w:val="16"/>
                <w:lang w:val="en-US"/>
              </w:rPr>
            </w:pPr>
          </w:p>
          <w:p w14:paraId="067F4B6A" w14:textId="77777777" w:rsidR="005D1132" w:rsidRPr="00C266E9" w:rsidRDefault="005D1132" w:rsidP="005D1132">
            <w:pPr>
              <w:spacing w:after="120"/>
              <w:rPr>
                <w:ins w:id="6573" w:author="Ashan Senel Asmone" w:date="2016-04-25T15:34:00Z"/>
                <w:rFonts w:ascii="Calibri Light" w:hAnsi="Calibri Light"/>
                <w:sz w:val="16"/>
                <w:szCs w:val="16"/>
                <w:lang w:val="en-US"/>
              </w:rPr>
            </w:pPr>
            <w:ins w:id="6574" w:author="Ashan Senel Asmone" w:date="2016-04-25T15:34:00Z">
              <w:r>
                <w:rPr>
                  <w:rFonts w:ascii="Calibri Light" w:hAnsi="Calibri Light"/>
                  <w:sz w:val="16"/>
                  <w:szCs w:val="16"/>
                  <w:lang w:val="en-US"/>
                </w:rPr>
                <w:t>BS EN 459-1:2015 Building lime. Definitions, specifications and conformity criteria</w:t>
              </w:r>
            </w:ins>
          </w:p>
          <w:p w14:paraId="5C7CD5CE" w14:textId="77777777" w:rsidR="005D1132" w:rsidRPr="00C266E9" w:rsidRDefault="005D1132" w:rsidP="005D1132">
            <w:pPr>
              <w:spacing w:after="120"/>
              <w:rPr>
                <w:ins w:id="6575" w:author="Ashan Senel Asmone" w:date="2016-04-25T15:34:00Z"/>
                <w:rFonts w:ascii="Calibri Light" w:hAnsi="Calibri Light"/>
                <w:sz w:val="16"/>
                <w:szCs w:val="16"/>
                <w:lang w:val="en-US"/>
              </w:rPr>
            </w:pPr>
            <w:ins w:id="6576" w:author="Ashan Senel Asmone" w:date="2016-04-25T15:34:00Z">
              <w:r>
                <w:rPr>
                  <w:rFonts w:ascii="Calibri Light" w:hAnsi="Calibri Light"/>
                  <w:sz w:val="16"/>
                  <w:szCs w:val="16"/>
                  <w:lang w:val="en-US"/>
                </w:rPr>
                <w:t>BS EN 13279-1:2008 Gypsum binders and gypsum plasters. Definitions and requirements/ BS EN 13279-2:2014 Gypsum binders and gypsum plasters. Test methods</w:t>
              </w:r>
            </w:ins>
          </w:p>
          <w:p w14:paraId="3C2337CC" w14:textId="77777777" w:rsidR="005D1132" w:rsidRPr="00C266E9" w:rsidRDefault="005D1132" w:rsidP="005D1132">
            <w:pPr>
              <w:spacing w:after="120"/>
              <w:rPr>
                <w:ins w:id="6577" w:author="Ashan Senel Asmone" w:date="2016-04-25T15:34:00Z"/>
                <w:rFonts w:ascii="Calibri Light" w:hAnsi="Calibri Light"/>
                <w:sz w:val="16"/>
                <w:szCs w:val="16"/>
                <w:lang w:val="en-US"/>
              </w:rPr>
            </w:pPr>
            <w:ins w:id="6578" w:author="Ashan Senel Asmone" w:date="2016-04-25T15:34:00Z">
              <w:r>
                <w:rPr>
                  <w:rFonts w:ascii="Calibri Light" w:hAnsi="Calibri Light"/>
                  <w:sz w:val="16"/>
                  <w:szCs w:val="16"/>
                  <w:lang w:val="en-US"/>
                </w:rPr>
                <w:t>BS EN 13139:2002 Aggregates for mortar</w:t>
              </w:r>
            </w:ins>
          </w:p>
          <w:p w14:paraId="2E205F88" w14:textId="77777777" w:rsidR="005D1132" w:rsidRPr="00C266E9" w:rsidRDefault="005D1132" w:rsidP="005D1132">
            <w:pPr>
              <w:spacing w:after="120"/>
              <w:rPr>
                <w:ins w:id="6579" w:author="Ashan Senel Asmone" w:date="2016-04-25T15:34:00Z"/>
                <w:rFonts w:ascii="Calibri Light" w:hAnsi="Calibri Light"/>
                <w:sz w:val="16"/>
                <w:szCs w:val="16"/>
                <w:lang w:val="en-US"/>
              </w:rPr>
            </w:pPr>
            <w:ins w:id="6580" w:author="Ashan Senel Asmone" w:date="2016-04-25T15:34:00Z">
              <w:r>
                <w:rPr>
                  <w:rFonts w:ascii="Calibri Light" w:hAnsi="Calibri Light"/>
                  <w:sz w:val="16"/>
                  <w:szCs w:val="16"/>
                  <w:lang w:val="en-US"/>
                </w:rPr>
                <w:t>BS EN 13658-1:2005 Metal lath and beads. Definitions, requirements and test methods. Internal plastering/ BS EN 13658-2:2005 Metal lath and beads. Definitions, requirements and test methods. External rendering</w:t>
              </w:r>
            </w:ins>
          </w:p>
          <w:p w14:paraId="2AFDB6C1" w14:textId="77777777" w:rsidR="005D1132" w:rsidRPr="00C266E9" w:rsidRDefault="005D1132" w:rsidP="005D1132">
            <w:pPr>
              <w:spacing w:after="120"/>
              <w:rPr>
                <w:ins w:id="6581" w:author="Ashan Senel Asmone" w:date="2016-04-25T15:34:00Z"/>
                <w:rFonts w:ascii="Calibri Light" w:hAnsi="Calibri Light"/>
                <w:sz w:val="16"/>
                <w:szCs w:val="16"/>
                <w:lang w:val="en-US"/>
              </w:rPr>
            </w:pPr>
            <w:ins w:id="6582" w:author="Ashan Senel Asmone" w:date="2016-04-25T15:34:00Z">
              <w:r>
                <w:rPr>
                  <w:rFonts w:ascii="Calibri Light" w:hAnsi="Calibri Light"/>
                  <w:sz w:val="16"/>
                  <w:szCs w:val="16"/>
                  <w:lang w:val="en-US"/>
                </w:rPr>
                <w:t>BS 8000-0:2014 Workmanship on construction sites. Introduction and general principles</w:t>
              </w:r>
            </w:ins>
          </w:p>
          <w:p w14:paraId="6258D57D" w14:textId="77777777" w:rsidR="005D1132" w:rsidRPr="00C266E9" w:rsidRDefault="005D1132" w:rsidP="005D1132">
            <w:pPr>
              <w:spacing w:after="120"/>
              <w:rPr>
                <w:ins w:id="6583" w:author="Ashan Senel Asmone" w:date="2016-04-25T15:34:00Z"/>
                <w:rFonts w:ascii="Calibri Light" w:hAnsi="Calibri Light"/>
                <w:sz w:val="16"/>
                <w:szCs w:val="16"/>
                <w:lang w:val="en-US"/>
              </w:rPr>
            </w:pPr>
            <w:ins w:id="6584" w:author="Ashan Senel Asmone" w:date="2016-04-25T15:34:00Z">
              <w:r>
                <w:rPr>
                  <w:rFonts w:ascii="Calibri Light" w:hAnsi="Calibri Light"/>
                  <w:sz w:val="16"/>
                  <w:szCs w:val="16"/>
                  <w:lang w:val="en-US"/>
                </w:rPr>
                <w:t>BS EN 1015-10:1999 Methods of test for mortar for masonry. Determination of dry bulk density of hardened mortar/ BS EN 1015-9:1999 Methods of test for mortar for masonry. Determination of workable life and correction time of fresh mortar/ BS EN 1015-6:1999 Methods of test for mortar for masonry. Determination of bulk density of fresh mortar/ BS EN 1015-3:1999 Methods of test for mortar for masonry. Determination of consistence of fresh mortar (by flow table)/ BS EN 1015-2:1999 Methods of test for mortar for masonry. Bulk sampling of mortars and preparation of test mortars/ BS EN 1015-1:1999 Methods of test for mortar for masonry. Determination of particle size distribution (by sieve analysis)/ BS EN 1015-19:1999 Methods of test for mortar for masonry. Determination of water vapour permeability of hardened rendering and plastering mortars/ BS EN 1015-4:1999 Methods of test for mortar for masonry. Determination of consistence of fresh mortar (by plunger penetration)/ BS EN 1015-7:1999 Methods of test for mortar for masonry. Determination of air content of fresh mortar</w:t>
              </w:r>
            </w:ins>
          </w:p>
          <w:p w14:paraId="05031247" w14:textId="77777777" w:rsidR="005D1132" w:rsidRPr="00C266E9" w:rsidRDefault="005D1132" w:rsidP="005D1132">
            <w:pPr>
              <w:spacing w:after="120"/>
              <w:rPr>
                <w:ins w:id="6585" w:author="Ashan Senel Asmone" w:date="2016-04-25T15:34:00Z"/>
                <w:rFonts w:ascii="Calibri Light" w:hAnsi="Calibri Light"/>
                <w:sz w:val="16"/>
                <w:szCs w:val="16"/>
                <w:lang w:val="en-US"/>
              </w:rPr>
            </w:pPr>
            <w:ins w:id="6586" w:author="Ashan Senel Asmone" w:date="2016-04-25T15:34:00Z">
              <w:r>
                <w:rPr>
                  <w:rFonts w:ascii="Calibri Light" w:hAnsi="Calibri Light"/>
                  <w:sz w:val="16"/>
                  <w:szCs w:val="16"/>
                  <w:lang w:val="en-US"/>
                </w:rPr>
                <w:t>BS 4551:2005+A2:2013 Mortar. Methods of test for mortar and screed. Chemical analysis and physical testing</w:t>
              </w:r>
            </w:ins>
          </w:p>
          <w:p w14:paraId="61E0D68D" w14:textId="77777777" w:rsidR="005D1132" w:rsidRPr="00C266E9" w:rsidRDefault="005D1132" w:rsidP="005D1132">
            <w:pPr>
              <w:spacing w:after="120"/>
              <w:rPr>
                <w:ins w:id="6587" w:author="Ashan Senel Asmone" w:date="2016-04-25T15:34:00Z"/>
                <w:rFonts w:ascii="Calibri Light" w:hAnsi="Calibri Light"/>
                <w:sz w:val="16"/>
                <w:szCs w:val="16"/>
                <w:lang w:val="en-US"/>
              </w:rPr>
            </w:pPr>
            <w:ins w:id="6588" w:author="Ashan Senel Asmone" w:date="2016-04-25T15:34:00Z">
              <w:r>
                <w:rPr>
                  <w:rFonts w:ascii="Calibri Light" w:hAnsi="Calibri Light"/>
                  <w:sz w:val="16"/>
                  <w:szCs w:val="16"/>
                  <w:lang w:val="en-US"/>
                </w:rPr>
                <w:t xml:space="preserve">BS EN1015-12:2000 Methods of test for mortar masonry. Determination of adhesive strength of hardened rendering and plastering mortars on substrates </w:t>
              </w:r>
              <w:r w:rsidRPr="00C266E9">
                <w:rPr>
                  <w:rFonts w:ascii="Calibri Light" w:hAnsi="Calibri Light"/>
                  <w:sz w:val="16"/>
                  <w:szCs w:val="16"/>
                  <w:lang w:val="en-US"/>
                </w:rPr>
                <w:t xml:space="preserve"> </w:t>
              </w:r>
            </w:ins>
          </w:p>
          <w:p w14:paraId="0993D83C" w14:textId="77777777" w:rsidR="005D1132" w:rsidRPr="00C266E9" w:rsidRDefault="005D1132" w:rsidP="005D1132">
            <w:pPr>
              <w:spacing w:after="120"/>
              <w:rPr>
                <w:ins w:id="6589" w:author="Ashan Senel Asmone" w:date="2016-04-25T15:34:00Z"/>
                <w:rFonts w:ascii="Calibri Light" w:hAnsi="Calibri Light"/>
                <w:sz w:val="16"/>
                <w:szCs w:val="16"/>
                <w:lang w:val="en-US"/>
              </w:rPr>
            </w:pPr>
            <w:ins w:id="6590" w:author="Ashan Senel Asmone" w:date="2016-04-25T15:34:00Z">
              <w:r>
                <w:rPr>
                  <w:rFonts w:ascii="Calibri Light" w:hAnsi="Calibri Light"/>
                  <w:sz w:val="16"/>
                  <w:szCs w:val="16"/>
                  <w:lang w:val="en-US"/>
                </w:rPr>
                <w:t>BS EN1015-19:1999 Methods of test for mortar for masonry. Determination of water vapour permeability of hardened rendering and plastering mortars</w:t>
              </w:r>
            </w:ins>
          </w:p>
          <w:p w14:paraId="07DB36B0" w14:textId="77777777" w:rsidR="005D1132" w:rsidRPr="00C266E9" w:rsidRDefault="005D1132" w:rsidP="005D1132">
            <w:pPr>
              <w:spacing w:after="120"/>
              <w:rPr>
                <w:ins w:id="6591" w:author="Ashan Senel Asmone" w:date="2016-04-25T15:34:00Z"/>
                <w:rFonts w:ascii="Calibri Light" w:hAnsi="Calibri Light"/>
                <w:sz w:val="16"/>
                <w:szCs w:val="16"/>
                <w:lang w:val="en-US"/>
              </w:rPr>
            </w:pPr>
            <w:ins w:id="6592" w:author="Ashan Senel Asmone" w:date="2016-04-25T15:34:00Z">
              <w:r>
                <w:rPr>
                  <w:rFonts w:ascii="Calibri Light" w:hAnsi="Calibri Light"/>
                  <w:sz w:val="16"/>
                  <w:szCs w:val="16"/>
                  <w:lang w:val="en-US"/>
                </w:rPr>
                <w:t>BS EN 998-1:2010 Specification for mortar for masonry. Rendering and plastering mortar</w:t>
              </w:r>
            </w:ins>
          </w:p>
          <w:p w14:paraId="7FCDBCF3" w14:textId="77777777" w:rsidR="005D1132" w:rsidRPr="00C266E9" w:rsidRDefault="005D1132" w:rsidP="005D1132">
            <w:pPr>
              <w:spacing w:after="120"/>
              <w:rPr>
                <w:ins w:id="6593" w:author="Ashan Senel Asmone" w:date="2016-04-25T15:34:00Z"/>
                <w:rFonts w:ascii="Calibri Light" w:hAnsi="Calibri Light"/>
                <w:sz w:val="16"/>
                <w:szCs w:val="16"/>
                <w:lang w:val="en-US"/>
              </w:rPr>
            </w:pPr>
            <w:ins w:id="6594" w:author="Ashan Senel Asmone" w:date="2016-04-25T15:34:00Z">
              <w:r>
                <w:rPr>
                  <w:rFonts w:ascii="Calibri Light" w:hAnsi="Calibri Light"/>
                  <w:sz w:val="16"/>
                  <w:szCs w:val="16"/>
                  <w:lang w:val="en-US"/>
                </w:rPr>
                <w:t>BS EN 1015-18:2002 Methods of test for mortar for masonry. Determination of water absorption coefficient due to capillary action of hardened mortar</w:t>
              </w:r>
            </w:ins>
          </w:p>
          <w:p w14:paraId="12D6AD44" w14:textId="77777777" w:rsidR="005D1132" w:rsidRPr="00C266E9" w:rsidRDefault="005D1132" w:rsidP="005D1132">
            <w:pPr>
              <w:spacing w:after="120"/>
              <w:rPr>
                <w:ins w:id="6595" w:author="Ashan Senel Asmone" w:date="2016-04-25T15:34:00Z"/>
                <w:rFonts w:ascii="Calibri Light" w:hAnsi="Calibri Light"/>
                <w:sz w:val="16"/>
                <w:szCs w:val="16"/>
                <w:lang w:val="en-US"/>
              </w:rPr>
            </w:pPr>
            <w:ins w:id="6596" w:author="Ashan Senel Asmone" w:date="2016-04-25T15:34:00Z">
              <w:r>
                <w:rPr>
                  <w:rFonts w:ascii="Calibri Light" w:hAnsi="Calibri Light"/>
                  <w:sz w:val="16"/>
                  <w:szCs w:val="16"/>
                  <w:lang w:val="en-US"/>
                </w:rPr>
                <w:t>BS EN 1015-21:2002 Methods of test for mortar for masonry. Determination of the compatibility of one-coat rendering mortars with substrates</w:t>
              </w:r>
            </w:ins>
          </w:p>
          <w:p w14:paraId="50C1CE43" w14:textId="77777777" w:rsidR="005D1132" w:rsidRPr="00C266E9" w:rsidRDefault="005D1132" w:rsidP="005D1132">
            <w:pPr>
              <w:spacing w:after="120"/>
              <w:rPr>
                <w:ins w:id="6597" w:author="Ashan Senel Asmone" w:date="2016-04-25T15:34:00Z"/>
                <w:rFonts w:ascii="Calibri Light" w:hAnsi="Calibri Light"/>
                <w:sz w:val="16"/>
                <w:szCs w:val="16"/>
                <w:lang w:val="en-US"/>
              </w:rPr>
            </w:pPr>
            <w:ins w:id="6598" w:author="Ashan Senel Asmone" w:date="2016-04-25T15:34:00Z">
              <w:r>
                <w:rPr>
                  <w:rFonts w:ascii="Calibri Light" w:hAnsi="Calibri Light"/>
                  <w:sz w:val="16"/>
                  <w:szCs w:val="16"/>
                  <w:lang w:val="en-US"/>
                </w:rPr>
                <w:t>BS EN 13658-2:2005 Metal lath and beads. Definitions, requirements and test methods. External rendering</w:t>
              </w:r>
            </w:ins>
          </w:p>
          <w:p w14:paraId="3612C1E6" w14:textId="77777777" w:rsidR="005D1132" w:rsidRPr="00C266E9" w:rsidRDefault="005D1132" w:rsidP="005D1132">
            <w:pPr>
              <w:spacing w:after="120"/>
              <w:rPr>
                <w:ins w:id="6599" w:author="Ashan Senel Asmone" w:date="2016-04-25T15:34:00Z"/>
                <w:rFonts w:ascii="Calibri Light" w:hAnsi="Calibri Light"/>
                <w:sz w:val="16"/>
                <w:szCs w:val="16"/>
                <w:lang w:val="en-US"/>
              </w:rPr>
            </w:pPr>
            <w:ins w:id="6600" w:author="Ashan Senel Asmone" w:date="2016-04-25T15:34:00Z">
              <w:r>
                <w:rPr>
                  <w:rFonts w:ascii="Calibri Light" w:hAnsi="Calibri Light"/>
                  <w:sz w:val="16"/>
                  <w:szCs w:val="16"/>
                  <w:lang w:val="en-US"/>
                </w:rPr>
                <w:t>BS EN 998-1:2010 Specification for mortar for masonry. Rendering and plastering mortar</w:t>
              </w:r>
            </w:ins>
          </w:p>
          <w:p w14:paraId="08A55B11" w14:textId="77777777" w:rsidR="005D1132" w:rsidRPr="004F3C8C" w:rsidRDefault="005D1132" w:rsidP="005D1132">
            <w:pPr>
              <w:spacing w:after="120"/>
              <w:rPr>
                <w:rFonts w:ascii="Calibri Light" w:hAnsi="Calibri Light"/>
                <w:sz w:val="16"/>
                <w:szCs w:val="16"/>
                <w:lang w:val="en-US"/>
              </w:rPr>
            </w:pPr>
            <w:ins w:id="6601" w:author="Ashan Senel Asmone" w:date="2016-04-25T15:34:00Z">
              <w:r>
                <w:rPr>
                  <w:rFonts w:ascii="Calibri Light" w:hAnsi="Calibri Light"/>
                  <w:sz w:val="16"/>
                  <w:szCs w:val="16"/>
                  <w:lang w:val="en-US"/>
                </w:rPr>
                <w:t>BS EN 13914-1:2016 Design, preparation and application of external rendering and internal plastering. External rendering</w:t>
              </w:r>
            </w:ins>
            <w:del w:id="6602" w:author="Ashan Senel Asmone" w:date="2016-04-25T15:34:00Z">
              <w:r w:rsidDel="00A265B5">
                <w:rPr>
                  <w:rFonts w:ascii="Calibri Light" w:hAnsi="Calibri Light"/>
                  <w:sz w:val="16"/>
                  <w:szCs w:val="16"/>
                  <w:lang w:val="en-US"/>
                </w:rPr>
                <w:delText>*same as above*</w:delText>
              </w:r>
            </w:del>
          </w:p>
        </w:tc>
      </w:tr>
      <w:tr w:rsidR="005D1132" w:rsidRPr="004F3C8C" w14:paraId="62817468" w14:textId="77777777" w:rsidTr="00401C5E">
        <w:tc>
          <w:tcPr>
            <w:tcW w:w="685" w:type="dxa"/>
          </w:tcPr>
          <w:p w14:paraId="759D1361" w14:textId="77777777" w:rsidR="005D1132" w:rsidRPr="004F3C8C" w:rsidRDefault="005D1132" w:rsidP="005D1132">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5FD7743" w14:textId="77777777" w:rsidR="005D1132" w:rsidRPr="00C266E9" w:rsidRDefault="005D1132" w:rsidP="005D1132">
            <w:pPr>
              <w:spacing w:after="120"/>
              <w:rPr>
                <w:ins w:id="6603" w:author="Ashan Senel Asmone" w:date="2016-04-25T15:34:00Z"/>
                <w:rFonts w:ascii="Calibri Light" w:hAnsi="Calibri Light"/>
                <w:sz w:val="16"/>
                <w:szCs w:val="16"/>
              </w:rPr>
            </w:pPr>
            <w:ins w:id="6604" w:author="Ashan Senel Asmone" w:date="2016-04-25T15:34:00Z">
              <w:r w:rsidRPr="00C266E9">
                <w:rPr>
                  <w:rFonts w:ascii="Calibri Light" w:hAnsi="Calibri Light"/>
                  <w:sz w:val="16"/>
                  <w:szCs w:val="16"/>
                </w:rPr>
                <w:t>Plaster</w:t>
              </w:r>
            </w:ins>
          </w:p>
          <w:p w14:paraId="07D5051C" w14:textId="77777777" w:rsidR="005D1132" w:rsidRPr="00C266E9" w:rsidRDefault="005D1132" w:rsidP="005D1132">
            <w:pPr>
              <w:spacing w:after="120"/>
              <w:rPr>
                <w:ins w:id="6605" w:author="Ashan Senel Asmone" w:date="2016-04-25T15:34:00Z"/>
                <w:rFonts w:ascii="Calibri Light" w:hAnsi="Calibri Light"/>
                <w:sz w:val="16"/>
                <w:szCs w:val="16"/>
              </w:rPr>
            </w:pPr>
            <w:ins w:id="6606" w:author="Ashan Senel Asmone" w:date="2016-04-25T15:34:00Z">
              <w:r>
                <w:rPr>
                  <w:rFonts w:ascii="Calibri Light" w:hAnsi="Calibri Light"/>
                  <w:sz w:val="16"/>
                  <w:szCs w:val="16"/>
                </w:rPr>
                <w:t>ASTM C926 - 16 Standard Specification for Application of Portland Cement-Based Plaster</w:t>
              </w:r>
              <w:r w:rsidRPr="00C266E9">
                <w:rPr>
                  <w:rFonts w:ascii="Calibri Light" w:hAnsi="Calibri Light"/>
                  <w:sz w:val="16"/>
                  <w:szCs w:val="16"/>
                </w:rPr>
                <w:t xml:space="preserve"> </w:t>
              </w:r>
            </w:ins>
          </w:p>
          <w:p w14:paraId="1231A664" w14:textId="77777777" w:rsidR="005D1132" w:rsidRPr="00C266E9" w:rsidRDefault="005D1132" w:rsidP="005D1132">
            <w:pPr>
              <w:spacing w:after="120"/>
              <w:rPr>
                <w:ins w:id="6607" w:author="Ashan Senel Asmone" w:date="2016-04-25T15:34:00Z"/>
                <w:rFonts w:ascii="Calibri Light" w:hAnsi="Calibri Light"/>
                <w:sz w:val="16"/>
                <w:szCs w:val="16"/>
              </w:rPr>
            </w:pPr>
            <w:ins w:id="6608" w:author="Ashan Senel Asmone" w:date="2016-04-25T15:34:00Z">
              <w:r>
                <w:rPr>
                  <w:rFonts w:ascii="Calibri Light" w:hAnsi="Calibri Light"/>
                  <w:sz w:val="16"/>
                  <w:szCs w:val="16"/>
                </w:rPr>
                <w:t>ASTM C1328 / C1328M - 12 Standard Specification for Plastic (Stucco) Cement</w:t>
              </w:r>
            </w:ins>
          </w:p>
          <w:p w14:paraId="15C90C0B" w14:textId="77777777" w:rsidR="005D1132" w:rsidRPr="00C266E9" w:rsidRDefault="005D1132" w:rsidP="005D1132">
            <w:pPr>
              <w:spacing w:after="120"/>
              <w:rPr>
                <w:ins w:id="6609" w:author="Ashan Senel Asmone" w:date="2016-04-25T15:34:00Z"/>
                <w:rFonts w:ascii="Calibri Light" w:hAnsi="Calibri Light"/>
                <w:sz w:val="16"/>
                <w:szCs w:val="16"/>
              </w:rPr>
            </w:pPr>
            <w:ins w:id="6610" w:author="Ashan Senel Asmone" w:date="2016-04-25T15:34:00Z">
              <w:r>
                <w:rPr>
                  <w:rFonts w:ascii="Calibri Light" w:hAnsi="Calibri Light"/>
                  <w:sz w:val="16"/>
                  <w:szCs w:val="16"/>
                </w:rPr>
                <w:t>ASTM C897 - 15 Standard Specification for Aggregate for Job-Mixed Portland Cement-Based PlastersASTM C897 - 15 Standard Specification for Aggregate for Job-Mixed Portland Cement-Based Plasters</w:t>
              </w:r>
            </w:ins>
          </w:p>
          <w:p w14:paraId="5CDFC0EF" w14:textId="77777777" w:rsidR="005D1132" w:rsidRPr="00C266E9" w:rsidRDefault="005D1132" w:rsidP="005D1132">
            <w:pPr>
              <w:spacing w:after="120"/>
              <w:rPr>
                <w:ins w:id="6611" w:author="Ashan Senel Asmone" w:date="2016-04-25T15:34:00Z"/>
                <w:rFonts w:ascii="Calibri Light" w:hAnsi="Calibri Light"/>
                <w:sz w:val="16"/>
                <w:szCs w:val="16"/>
              </w:rPr>
            </w:pPr>
            <w:ins w:id="6612" w:author="Ashan Senel Asmone" w:date="2016-04-25T15:34:00Z">
              <w:r>
                <w:rPr>
                  <w:rFonts w:ascii="Calibri Light" w:hAnsi="Calibri Light"/>
                  <w:sz w:val="16"/>
                  <w:szCs w:val="16"/>
                </w:rPr>
                <w:t>ASTM E96 / E96M - 15 Standard Test Methods for Water Vapor Transmission of Materials</w:t>
              </w:r>
            </w:ins>
          </w:p>
          <w:p w14:paraId="0EF980D8" w14:textId="77777777" w:rsidR="005D1132" w:rsidRPr="00C266E9" w:rsidRDefault="005D1132" w:rsidP="005D1132">
            <w:pPr>
              <w:spacing w:after="120"/>
              <w:rPr>
                <w:ins w:id="6613" w:author="Ashan Senel Asmone" w:date="2016-04-25T15:34:00Z"/>
                <w:rFonts w:ascii="Calibri Light" w:hAnsi="Calibri Light"/>
                <w:sz w:val="16"/>
                <w:szCs w:val="16"/>
              </w:rPr>
            </w:pPr>
            <w:ins w:id="6614" w:author="Ashan Senel Asmone" w:date="2016-04-25T15:34:00Z">
              <w:r>
                <w:rPr>
                  <w:rFonts w:ascii="Calibri Light" w:hAnsi="Calibri Light"/>
                  <w:sz w:val="16"/>
                  <w:szCs w:val="16"/>
                </w:rPr>
                <w:t>ASTM C1506 - 16a Standard Test Method for Water Retention of Hydraulic Cement-Based Mortars and Plasters</w:t>
              </w:r>
            </w:ins>
          </w:p>
          <w:p w14:paraId="14D0A727" w14:textId="77777777" w:rsidR="005D1132" w:rsidRPr="00C266E9" w:rsidRDefault="005D1132" w:rsidP="005D1132">
            <w:pPr>
              <w:spacing w:after="120"/>
              <w:rPr>
                <w:ins w:id="6615" w:author="Ashan Senel Asmone" w:date="2016-04-25T15:34:00Z"/>
                <w:rFonts w:ascii="Calibri Light" w:hAnsi="Calibri Light"/>
                <w:sz w:val="16"/>
                <w:szCs w:val="16"/>
              </w:rPr>
            </w:pPr>
            <w:ins w:id="6616" w:author="Ashan Senel Asmone" w:date="2016-04-25T15:34:00Z">
              <w:r>
                <w:rPr>
                  <w:rFonts w:ascii="Calibri Light" w:hAnsi="Calibri Light"/>
                  <w:sz w:val="16"/>
                  <w:szCs w:val="16"/>
                </w:rPr>
                <w:t>ASTM C1063 - 16 Standard Specification for Installation of Lathing and Furring to Receive Interior and Exterior Portland Cement-Based Plaster</w:t>
              </w:r>
            </w:ins>
          </w:p>
          <w:p w14:paraId="23A93DFD" w14:textId="77777777" w:rsidR="005D1132" w:rsidRPr="00C266E9" w:rsidRDefault="005D1132" w:rsidP="005D1132">
            <w:pPr>
              <w:spacing w:after="120"/>
              <w:rPr>
                <w:ins w:id="6617" w:author="Ashan Senel Asmone" w:date="2016-04-25T15:34:00Z"/>
                <w:rFonts w:ascii="Calibri Light" w:hAnsi="Calibri Light"/>
                <w:sz w:val="16"/>
                <w:szCs w:val="16"/>
              </w:rPr>
            </w:pPr>
            <w:ins w:id="6618" w:author="Ashan Senel Asmone" w:date="2016-04-25T15:34:00Z">
              <w:r>
                <w:rPr>
                  <w:rFonts w:ascii="Calibri Light" w:hAnsi="Calibri Light"/>
                  <w:sz w:val="16"/>
                  <w:szCs w:val="16"/>
                </w:rPr>
                <w:t>ASTM C926 - 16 Standard Specification for Application of Portland Cement-Based Plaster</w:t>
              </w:r>
            </w:ins>
          </w:p>
          <w:p w14:paraId="2EBBDCF1" w14:textId="77777777" w:rsidR="005D1132" w:rsidRPr="00C266E9" w:rsidRDefault="005D1132" w:rsidP="005D1132">
            <w:pPr>
              <w:spacing w:after="120"/>
              <w:rPr>
                <w:ins w:id="6619" w:author="Ashan Senel Asmone" w:date="2016-04-25T15:34:00Z"/>
                <w:rFonts w:ascii="Calibri Light" w:hAnsi="Calibri Light"/>
                <w:sz w:val="16"/>
                <w:szCs w:val="16"/>
              </w:rPr>
            </w:pPr>
            <w:ins w:id="6620" w:author="Ashan Senel Asmone" w:date="2016-04-25T15:34:00Z">
              <w:r>
                <w:rPr>
                  <w:rFonts w:ascii="Calibri Light" w:hAnsi="Calibri Light"/>
                  <w:sz w:val="16"/>
                  <w:szCs w:val="16"/>
                </w:rPr>
                <w:t>ASTM C897 - 15 Standard Specification for Aggregate for Job-Mixed Portland Cement-Based Plasters</w:t>
              </w:r>
            </w:ins>
          </w:p>
          <w:p w14:paraId="7817CEB5" w14:textId="77777777" w:rsidR="005D1132" w:rsidRPr="00C266E9" w:rsidRDefault="005D1132" w:rsidP="005D1132">
            <w:pPr>
              <w:spacing w:after="120"/>
              <w:rPr>
                <w:ins w:id="6621" w:author="Ashan Senel Asmone" w:date="2016-04-25T15:34:00Z"/>
                <w:rFonts w:ascii="Calibri Light" w:hAnsi="Calibri Light"/>
                <w:sz w:val="16"/>
                <w:szCs w:val="16"/>
              </w:rPr>
            </w:pPr>
            <w:ins w:id="6622" w:author="Ashan Senel Asmone" w:date="2016-04-25T15:34:00Z">
              <w:r>
                <w:rPr>
                  <w:rFonts w:ascii="Calibri Light" w:hAnsi="Calibri Light"/>
                  <w:sz w:val="16"/>
                  <w:szCs w:val="16"/>
                </w:rPr>
                <w:t>ASTM C847 - 14a Standard Specification for Metal Lath</w:t>
              </w:r>
            </w:ins>
          </w:p>
          <w:p w14:paraId="4461E8B2" w14:textId="77777777" w:rsidR="005D1132" w:rsidRPr="00C266E9" w:rsidRDefault="005D1132" w:rsidP="005D1132">
            <w:pPr>
              <w:spacing w:after="120"/>
              <w:rPr>
                <w:ins w:id="6623" w:author="Ashan Senel Asmone" w:date="2016-04-25T15:34:00Z"/>
                <w:rFonts w:ascii="Calibri Light" w:hAnsi="Calibri Light"/>
                <w:sz w:val="16"/>
                <w:szCs w:val="16"/>
              </w:rPr>
            </w:pPr>
            <w:ins w:id="6624" w:author="Ashan Senel Asmone" w:date="2016-04-25T15:34:00Z">
              <w:r>
                <w:rPr>
                  <w:rFonts w:ascii="Calibri Light" w:hAnsi="Calibri Light"/>
                  <w:sz w:val="16"/>
                  <w:szCs w:val="16"/>
                </w:rPr>
                <w:t>ASTM C150 / C150M - 15 Standard Specification for Portland Cement</w:t>
              </w:r>
            </w:ins>
          </w:p>
          <w:p w14:paraId="7B28C0B7" w14:textId="77777777" w:rsidR="005D1132" w:rsidRPr="00C266E9" w:rsidRDefault="005D1132" w:rsidP="005D1132">
            <w:pPr>
              <w:spacing w:after="120"/>
              <w:rPr>
                <w:ins w:id="6625" w:author="Ashan Senel Asmone" w:date="2016-04-25T15:34:00Z"/>
                <w:rFonts w:ascii="Calibri Light" w:hAnsi="Calibri Light"/>
                <w:sz w:val="16"/>
                <w:szCs w:val="16"/>
              </w:rPr>
            </w:pPr>
            <w:ins w:id="6626" w:author="Ashan Senel Asmone" w:date="2016-04-25T15:34:00Z">
              <w:r>
                <w:rPr>
                  <w:rFonts w:ascii="Calibri Light" w:hAnsi="Calibri Light"/>
                  <w:sz w:val="16"/>
                  <w:szCs w:val="16"/>
                </w:rPr>
                <w:t>ASTM F710 - 11 Standard Practice for Preparing Concrete Floors to Receive Resilient Flooring</w:t>
              </w:r>
            </w:ins>
          </w:p>
          <w:p w14:paraId="65761454" w14:textId="77777777" w:rsidR="005D1132" w:rsidRPr="00C266E9" w:rsidRDefault="005D1132" w:rsidP="005D1132">
            <w:pPr>
              <w:spacing w:after="120"/>
              <w:rPr>
                <w:ins w:id="6627" w:author="Ashan Senel Asmone" w:date="2016-04-25T15:34:00Z"/>
                <w:rFonts w:ascii="Calibri Light" w:hAnsi="Calibri Light"/>
                <w:sz w:val="16"/>
                <w:szCs w:val="16"/>
              </w:rPr>
            </w:pPr>
            <w:ins w:id="6628" w:author="Ashan Senel Asmone" w:date="2016-04-25T15:34:00Z">
              <w:r>
                <w:rPr>
                  <w:rFonts w:ascii="Calibri Light" w:hAnsi="Calibri Light"/>
                  <w:sz w:val="16"/>
                  <w:szCs w:val="16"/>
                </w:rPr>
                <w:t>ASTM E119 - 15 Standard Test Methods for Fire Tests of Building Construction and Materials</w:t>
              </w:r>
            </w:ins>
          </w:p>
          <w:p w14:paraId="7DF6D16C" w14:textId="77777777" w:rsidR="005D1132" w:rsidRPr="00C266E9" w:rsidRDefault="005D1132" w:rsidP="005D1132">
            <w:pPr>
              <w:spacing w:after="120"/>
              <w:rPr>
                <w:ins w:id="6629" w:author="Ashan Senel Asmone" w:date="2016-04-25T15:34:00Z"/>
                <w:rFonts w:ascii="Calibri Light" w:hAnsi="Calibri Light"/>
                <w:sz w:val="16"/>
                <w:szCs w:val="16"/>
              </w:rPr>
            </w:pPr>
            <w:ins w:id="6630" w:author="Ashan Senel Asmone" w:date="2016-04-25T15:34:00Z">
              <w:r>
                <w:rPr>
                  <w:rFonts w:ascii="Calibri Light" w:hAnsi="Calibri Light"/>
                  <w:sz w:val="16"/>
                  <w:szCs w:val="16"/>
                </w:rPr>
                <w:t>ASTM C932 - 06(2013) Standard Specification for Surface-Applied Bonding Compounds for Exterior Plastering</w:t>
              </w:r>
            </w:ins>
          </w:p>
          <w:p w14:paraId="00CD268E" w14:textId="77777777" w:rsidR="005D1132" w:rsidRPr="00C266E9" w:rsidRDefault="005D1132" w:rsidP="005D1132">
            <w:pPr>
              <w:spacing w:after="120"/>
              <w:rPr>
                <w:ins w:id="6631" w:author="Ashan Senel Asmone" w:date="2016-04-25T15:34:00Z"/>
                <w:rFonts w:ascii="Calibri Light" w:hAnsi="Calibri Light"/>
                <w:sz w:val="16"/>
                <w:szCs w:val="16"/>
              </w:rPr>
            </w:pPr>
            <w:ins w:id="6632" w:author="Ashan Senel Asmone" w:date="2016-04-25T15:34:00Z">
              <w:r>
                <w:rPr>
                  <w:rFonts w:ascii="Calibri Light" w:hAnsi="Calibri Light"/>
                  <w:sz w:val="16"/>
                  <w:szCs w:val="16"/>
                </w:rPr>
                <w:t>ASTM C40 / C40M - 11 Standard Test Method for Organic Impurities in Fine Aggregates for Concrete</w:t>
              </w:r>
            </w:ins>
          </w:p>
          <w:p w14:paraId="594CD50D" w14:textId="77777777" w:rsidR="005D1132" w:rsidRPr="00C266E9" w:rsidRDefault="005D1132" w:rsidP="005D1132">
            <w:pPr>
              <w:spacing w:after="120"/>
              <w:rPr>
                <w:ins w:id="6633" w:author="Ashan Senel Asmone" w:date="2016-04-25T15:34:00Z"/>
                <w:rFonts w:ascii="Calibri Light" w:hAnsi="Calibri Light"/>
                <w:sz w:val="16"/>
                <w:szCs w:val="16"/>
              </w:rPr>
            </w:pPr>
            <w:ins w:id="6634" w:author="Ashan Senel Asmone" w:date="2016-04-25T15:34:00Z">
              <w:r>
                <w:rPr>
                  <w:rFonts w:ascii="Calibri Light" w:hAnsi="Calibri Light"/>
                  <w:sz w:val="16"/>
                  <w:szCs w:val="16"/>
                </w:rPr>
                <w:t>ASTM D75 / D75M - 14 Standard Practice for Sampling Aggregates</w:t>
              </w:r>
            </w:ins>
          </w:p>
          <w:p w14:paraId="739627CA" w14:textId="77777777" w:rsidR="005D1132" w:rsidRPr="00C266E9" w:rsidRDefault="005D1132" w:rsidP="005D1132">
            <w:pPr>
              <w:spacing w:after="120"/>
              <w:rPr>
                <w:rFonts w:ascii="Calibri Light" w:hAnsi="Calibri Light"/>
                <w:sz w:val="16"/>
                <w:szCs w:val="16"/>
              </w:rPr>
            </w:pPr>
            <w:ins w:id="6635" w:author="Ashan Senel Asmone" w:date="2016-04-25T15:34:00Z">
              <w:r>
                <w:rPr>
                  <w:rFonts w:ascii="Calibri Light" w:hAnsi="Calibri Light"/>
                  <w:sz w:val="16"/>
                  <w:szCs w:val="16"/>
                </w:rPr>
                <w:t>ASTM C136 / C136M - 14 Standard Test Method for Sieve Analysis of Fine and Coarse Aggregates</w:t>
              </w:r>
            </w:ins>
            <w:del w:id="6636" w:author="Ashan Senel Asmone" w:date="2016-04-25T15:34:00Z">
              <w:r w:rsidDel="00A265B5">
                <w:rPr>
                  <w:rFonts w:ascii="Calibri Light" w:hAnsi="Calibri Light"/>
                  <w:sz w:val="16"/>
                  <w:szCs w:val="16"/>
                  <w:lang w:val="en-US"/>
                </w:rPr>
                <w:delText>*same as above*</w:delText>
              </w:r>
            </w:del>
          </w:p>
        </w:tc>
      </w:tr>
      <w:tr w:rsidR="005D1132" w:rsidRPr="004F3C8C" w14:paraId="1B95A71A" w14:textId="77777777" w:rsidTr="00401C5E">
        <w:tc>
          <w:tcPr>
            <w:tcW w:w="685" w:type="dxa"/>
          </w:tcPr>
          <w:p w14:paraId="1B5B95B9" w14:textId="77777777" w:rsidR="005D1132" w:rsidRPr="004F3C8C" w:rsidRDefault="005D1132" w:rsidP="005D1132">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238B88D1" w14:textId="77777777" w:rsidR="005D1132" w:rsidRPr="00C266E9" w:rsidRDefault="005D1132" w:rsidP="005D1132">
            <w:pPr>
              <w:spacing w:after="120"/>
              <w:rPr>
                <w:ins w:id="6637" w:author="Ashan Senel Asmone" w:date="2016-04-25T15:34:00Z"/>
                <w:rFonts w:ascii="Calibri Light" w:hAnsi="Calibri Light"/>
                <w:sz w:val="16"/>
                <w:szCs w:val="16"/>
              </w:rPr>
            </w:pPr>
            <w:ins w:id="6638" w:author="Ashan Senel Asmone" w:date="2016-04-25T15:34:00Z">
              <w:r w:rsidRPr="00C266E9">
                <w:rPr>
                  <w:rFonts w:ascii="Calibri Light" w:hAnsi="Calibri Light"/>
                  <w:sz w:val="16"/>
                  <w:szCs w:val="16"/>
                </w:rPr>
                <w:t>Plaster</w:t>
              </w:r>
            </w:ins>
          </w:p>
          <w:p w14:paraId="3B0C6CA7" w14:textId="77777777" w:rsidR="005D1132" w:rsidRPr="00C266E9" w:rsidRDefault="005D1132" w:rsidP="005D1132">
            <w:pPr>
              <w:spacing w:after="120"/>
              <w:rPr>
                <w:ins w:id="6639" w:author="Ashan Senel Asmone" w:date="2016-04-25T15:34:00Z"/>
                <w:rFonts w:ascii="Calibri Light" w:hAnsi="Calibri Light"/>
                <w:sz w:val="16"/>
                <w:szCs w:val="16"/>
              </w:rPr>
            </w:pPr>
            <w:ins w:id="6640" w:author="Ashan Senel Asmone" w:date="2016-04-25T15:34:00Z">
              <w:r>
                <w:rPr>
                  <w:rFonts w:ascii="Calibri Light" w:hAnsi="Calibri Light"/>
                  <w:sz w:val="16"/>
                  <w:szCs w:val="16"/>
                </w:rPr>
                <w:t>AS 5101.3.1-2008 Methods for preparation and testing of stabilized materials - Lime or cement content of uncured stabilized pavement materials (EDTA method)</w:t>
              </w:r>
            </w:ins>
          </w:p>
          <w:p w14:paraId="66B11B62" w14:textId="77777777" w:rsidR="005D1132" w:rsidRPr="00C266E9" w:rsidRDefault="005D1132" w:rsidP="005D1132">
            <w:pPr>
              <w:spacing w:after="120"/>
              <w:rPr>
                <w:ins w:id="6641" w:author="Ashan Senel Asmone" w:date="2016-04-25T15:34:00Z"/>
                <w:rFonts w:ascii="Calibri Light" w:hAnsi="Calibri Light"/>
                <w:sz w:val="16"/>
                <w:szCs w:val="16"/>
              </w:rPr>
            </w:pPr>
          </w:p>
          <w:p w14:paraId="33745AD7" w14:textId="77777777" w:rsidR="005D1132" w:rsidRPr="00C266E9" w:rsidRDefault="005D1132" w:rsidP="005D1132">
            <w:pPr>
              <w:spacing w:after="120"/>
              <w:rPr>
                <w:ins w:id="6642" w:author="Ashan Senel Asmone" w:date="2016-04-25T15:34:00Z"/>
                <w:rFonts w:ascii="Calibri Light" w:hAnsi="Calibri Light"/>
                <w:sz w:val="16"/>
                <w:szCs w:val="16"/>
              </w:rPr>
            </w:pPr>
            <w:ins w:id="6643" w:author="Ashan Senel Asmone" w:date="2016-04-25T15:34:00Z">
              <w:r>
                <w:rPr>
                  <w:rFonts w:ascii="Calibri Light" w:hAnsi="Calibri Light"/>
                  <w:sz w:val="16"/>
                  <w:szCs w:val="16"/>
                </w:rPr>
                <w:t>AS 1141.1:2015 Methods for sampling and testing aggregates - Definitions</w:t>
              </w:r>
            </w:ins>
          </w:p>
          <w:p w14:paraId="11CDB496" w14:textId="77777777" w:rsidR="005D1132" w:rsidRPr="00C266E9" w:rsidRDefault="005D1132" w:rsidP="005D1132">
            <w:pPr>
              <w:spacing w:after="120"/>
              <w:rPr>
                <w:rFonts w:ascii="Calibri Light" w:hAnsi="Calibri Light"/>
                <w:sz w:val="16"/>
                <w:szCs w:val="16"/>
              </w:rPr>
            </w:pPr>
            <w:ins w:id="6644" w:author="Ashan Senel Asmone" w:date="2016-04-25T15:34:00Z">
              <w:r>
                <w:rPr>
                  <w:rFonts w:ascii="Calibri Light" w:hAnsi="Calibri Light"/>
                  <w:sz w:val="16"/>
                  <w:szCs w:val="16"/>
                </w:rPr>
                <w:t>DR AS 1141.11.1-2009 Amd 2:2015 Methods for sampling and testing aggregates - Particle size distribution - Sieving method</w:t>
              </w:r>
            </w:ins>
            <w:del w:id="6645" w:author="Ashan Senel Asmone" w:date="2016-04-25T15:34:00Z">
              <w:r w:rsidDel="00A265B5">
                <w:rPr>
                  <w:rFonts w:ascii="Calibri Light" w:hAnsi="Calibri Light"/>
                  <w:sz w:val="16"/>
                  <w:szCs w:val="16"/>
                  <w:lang w:val="en-US"/>
                </w:rPr>
                <w:delText>*same as above*</w:delText>
              </w:r>
            </w:del>
          </w:p>
        </w:tc>
      </w:tr>
      <w:tr w:rsidR="00401C5E" w:rsidRPr="004F3C8C" w14:paraId="24E77112" w14:textId="77777777" w:rsidTr="00401C5E">
        <w:tc>
          <w:tcPr>
            <w:tcW w:w="685" w:type="dxa"/>
          </w:tcPr>
          <w:p w14:paraId="5738444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24A0E5C3" w14:textId="77777777" w:rsidR="00C266E9" w:rsidRPr="00C266E9" w:rsidRDefault="00C266E9" w:rsidP="00C266E9">
            <w:pPr>
              <w:spacing w:after="120"/>
              <w:rPr>
                <w:rFonts w:ascii="Calibri Light" w:hAnsi="Calibri Light"/>
                <w:sz w:val="16"/>
                <w:szCs w:val="16"/>
              </w:rPr>
            </w:pPr>
            <w:del w:id="6646" w:author="Ashan Senel Asmone" w:date="2016-03-21T16:22:00Z">
              <w:r w:rsidRPr="00C266E9" w:rsidDel="00A42019">
                <w:rPr>
                  <w:rFonts w:ascii="Calibri Light" w:hAnsi="Calibri Light"/>
                  <w:sz w:val="16"/>
                  <w:szCs w:val="16"/>
                </w:rPr>
                <w:delText>CP 56 : 1991 Code of practice for internal plastering</w:delText>
              </w:r>
            </w:del>
            <w:ins w:id="6647" w:author="Ashan Senel Asmone" w:date="2016-03-21T16:22:00Z">
              <w:r w:rsidR="00A42019">
                <w:rPr>
                  <w:rFonts w:ascii="Calibri Light" w:hAnsi="Calibri Light"/>
                  <w:sz w:val="16"/>
                  <w:szCs w:val="16"/>
                </w:rPr>
                <w:t>CP 56 : 1991 Code of practice for internal plastering</w:t>
              </w:r>
            </w:ins>
            <w:r w:rsidRPr="00C266E9">
              <w:rPr>
                <w:rFonts w:ascii="Calibri Light" w:hAnsi="Calibri Light"/>
                <w:sz w:val="16"/>
                <w:szCs w:val="16"/>
              </w:rPr>
              <w:t xml:space="preserve"> </w:t>
            </w:r>
          </w:p>
          <w:p w14:paraId="4B9B2EA0" w14:textId="77777777" w:rsidR="00C266E9" w:rsidRPr="00C266E9" w:rsidRDefault="00C266E9" w:rsidP="00C266E9">
            <w:pPr>
              <w:spacing w:after="120"/>
              <w:rPr>
                <w:rFonts w:ascii="Calibri Light" w:hAnsi="Calibri Light"/>
                <w:sz w:val="16"/>
                <w:szCs w:val="16"/>
              </w:rPr>
            </w:pPr>
            <w:del w:id="6648" w:author="Ashan Asmone" w:date="2016-03-31T14:13:00Z">
              <w:r w:rsidRPr="00C266E9" w:rsidDel="00041349">
                <w:rPr>
                  <w:rFonts w:ascii="Calibri Light" w:hAnsi="Calibri Light"/>
                  <w:sz w:val="16"/>
                  <w:szCs w:val="16"/>
                </w:rPr>
                <w:delText>SS 26 : 2000 Ordinary Portland cement</w:delText>
              </w:r>
            </w:del>
            <w:ins w:id="6649" w:author="Ashan Asmone" w:date="2016-03-31T14:13:00Z">
              <w:r w:rsidR="00041349">
                <w:rPr>
                  <w:rFonts w:ascii="Calibri Light" w:hAnsi="Calibri Light"/>
                  <w:sz w:val="16"/>
                  <w:szCs w:val="16"/>
                </w:rPr>
                <w:t>SS EN 197 series - Cement</w:t>
              </w:r>
            </w:ins>
          </w:p>
          <w:p w14:paraId="1B58803A" w14:textId="77777777" w:rsidR="00C266E9" w:rsidRPr="00C266E9" w:rsidRDefault="00C266E9" w:rsidP="00C266E9">
            <w:pPr>
              <w:spacing w:after="120"/>
              <w:rPr>
                <w:rFonts w:ascii="Calibri Light" w:hAnsi="Calibri Light"/>
                <w:sz w:val="16"/>
                <w:szCs w:val="16"/>
              </w:rPr>
            </w:pPr>
            <w:del w:id="6650" w:author="Ashan Asmone" w:date="2016-03-31T14:15:00Z">
              <w:r w:rsidRPr="00C266E9" w:rsidDel="00041349">
                <w:rPr>
                  <w:rFonts w:ascii="Calibri Light" w:hAnsi="Calibri Light"/>
                  <w:sz w:val="16"/>
                  <w:szCs w:val="16"/>
                </w:rPr>
                <w:delText>SS 73 : Part 0 : 1992 Methods of sampling and testing of mineral aggregates, sand and fillers - General requirements for apparatus and calibration</w:delText>
              </w:r>
            </w:del>
            <w:ins w:id="6651" w:author="Ashan Asmone" w:date="2016-03-31T14:15:00Z">
              <w:r w:rsidR="00041349">
                <w:rPr>
                  <w:rFonts w:ascii="Calibri Light" w:hAnsi="Calibri Light"/>
                  <w:sz w:val="16"/>
                  <w:szCs w:val="16"/>
                </w:rPr>
                <w:t>SS EN 12620 : 2008 Specification for aggregates for concrete</w:t>
              </w:r>
            </w:ins>
          </w:p>
          <w:p w14:paraId="2D3BEB37" w14:textId="77777777" w:rsidR="00C266E9" w:rsidRPr="00C266E9" w:rsidRDefault="00C266E9" w:rsidP="00C266E9">
            <w:pPr>
              <w:spacing w:after="120"/>
              <w:rPr>
                <w:rFonts w:ascii="Calibri Light" w:hAnsi="Calibri Light"/>
                <w:sz w:val="16"/>
                <w:szCs w:val="16"/>
              </w:rPr>
            </w:pPr>
            <w:del w:id="6652" w:author="Ashan Asmone" w:date="2016-03-31T14:15:00Z">
              <w:r w:rsidRPr="00C266E9" w:rsidDel="00041349">
                <w:rPr>
                  <w:rFonts w:ascii="Calibri Light" w:hAnsi="Calibri Light"/>
                  <w:sz w:val="16"/>
                  <w:szCs w:val="16"/>
                </w:rPr>
                <w:delText>SS 73 : Part 1 : 1992 Methods of sampling and testing of mineral aggregates, sand and fillers - Guide to sampling and testing aggregates</w:delText>
              </w:r>
            </w:del>
          </w:p>
          <w:p w14:paraId="6EBB7505" w14:textId="77777777" w:rsidR="00C266E9" w:rsidRPr="00C266E9" w:rsidRDefault="00C266E9" w:rsidP="00C266E9">
            <w:pPr>
              <w:spacing w:after="120"/>
              <w:rPr>
                <w:rFonts w:ascii="Calibri Light" w:hAnsi="Calibri Light"/>
                <w:sz w:val="16"/>
                <w:szCs w:val="16"/>
              </w:rPr>
            </w:pPr>
            <w:del w:id="6653" w:author="Ashan Asmone" w:date="2016-03-31T14:16:00Z">
              <w:r w:rsidRPr="00C266E9" w:rsidDel="00041349">
                <w:rPr>
                  <w:rFonts w:ascii="Calibri Light" w:hAnsi="Calibri Light"/>
                  <w:sz w:val="16"/>
                  <w:szCs w:val="16"/>
                </w:rPr>
                <w:delText>SS 31 : 1998 Aggregates from natural sources for concrete</w:delText>
              </w:r>
            </w:del>
          </w:p>
          <w:p w14:paraId="28852B11" w14:textId="77777777" w:rsidR="00C266E9" w:rsidRPr="00C266E9" w:rsidRDefault="00C266E9" w:rsidP="00C266E9">
            <w:pPr>
              <w:spacing w:after="120"/>
              <w:rPr>
                <w:rFonts w:ascii="Calibri Light" w:hAnsi="Calibri Light"/>
                <w:sz w:val="16"/>
                <w:szCs w:val="16"/>
              </w:rPr>
            </w:pPr>
            <w:del w:id="6654" w:author="Ashan Asmone" w:date="2016-03-31T14:17:00Z">
              <w:r w:rsidRPr="00C266E9" w:rsidDel="00041349">
                <w:rPr>
                  <w:rFonts w:ascii="Calibri Light" w:hAnsi="Calibri Light"/>
                  <w:sz w:val="16"/>
                  <w:szCs w:val="16"/>
                </w:rPr>
                <w:delText>SS 73 : Part 20 : 1992 Methods of sampling and testing of mineral aggregates, sand and fillers - Methods for testing and classifying drying shrinkage of aggregates in concrete</w:delText>
              </w:r>
            </w:del>
          </w:p>
          <w:p w14:paraId="17D1F489" w14:textId="77777777" w:rsidR="00C266E9" w:rsidRPr="00C266E9" w:rsidRDefault="00C266E9" w:rsidP="00C266E9">
            <w:pPr>
              <w:spacing w:after="120"/>
              <w:rPr>
                <w:rFonts w:ascii="Calibri Light" w:hAnsi="Calibri Light"/>
                <w:sz w:val="16"/>
                <w:szCs w:val="16"/>
              </w:rPr>
            </w:pPr>
            <w:del w:id="6655" w:author="Ashan Asmone" w:date="2016-03-31T14:19:00Z">
              <w:r w:rsidRPr="00C266E9" w:rsidDel="00041349">
                <w:rPr>
                  <w:rFonts w:ascii="Calibri Light" w:hAnsi="Calibri Light"/>
                  <w:sz w:val="16"/>
                  <w:szCs w:val="16"/>
                </w:rPr>
                <w:delText>SS 73 : Part 21 : 1992 Methods of sampling and testing of mineral aggregates, sand and fillers - Method for determination of soundness</w:delText>
              </w:r>
            </w:del>
            <w:r w:rsidRPr="00C266E9">
              <w:rPr>
                <w:rFonts w:ascii="Calibri Light" w:hAnsi="Calibri Light"/>
                <w:sz w:val="16"/>
                <w:szCs w:val="16"/>
              </w:rPr>
              <w:t xml:space="preserve"> </w:t>
            </w:r>
          </w:p>
          <w:p w14:paraId="6C9ED893" w14:textId="77777777" w:rsidR="00401C5E" w:rsidRPr="00C266E9" w:rsidRDefault="00C266E9" w:rsidP="00C266E9">
            <w:pPr>
              <w:spacing w:after="120"/>
              <w:rPr>
                <w:rFonts w:ascii="Calibri Light" w:hAnsi="Calibri Light"/>
                <w:sz w:val="16"/>
                <w:szCs w:val="16"/>
              </w:rPr>
            </w:pPr>
            <w:del w:id="6656" w:author="Ashan Asmone" w:date="2016-03-31T14:20:00Z">
              <w:r w:rsidRPr="00C266E9" w:rsidDel="00041349">
                <w:rPr>
                  <w:rFonts w:ascii="Calibri Light" w:hAnsi="Calibri Light"/>
                  <w:sz w:val="16"/>
                  <w:szCs w:val="16"/>
                </w:rPr>
                <w:delText>SS 73 : Part 3.2 : 1992 Methods of sampling and testing</w:delText>
              </w:r>
            </w:del>
          </w:p>
        </w:tc>
      </w:tr>
      <w:tr w:rsidR="00401C5E" w:rsidRPr="004F3C8C" w14:paraId="2BF3F3DC" w14:textId="77777777" w:rsidTr="00401C5E">
        <w:tc>
          <w:tcPr>
            <w:tcW w:w="685" w:type="dxa"/>
          </w:tcPr>
          <w:p w14:paraId="5DE9882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6318CDA7" w14:textId="77777777" w:rsidR="005D1132" w:rsidRPr="00C266E9" w:rsidRDefault="005D1132" w:rsidP="005D1132">
            <w:pPr>
              <w:spacing w:after="120"/>
              <w:rPr>
                <w:ins w:id="6657" w:author="Ashan Senel Asmone" w:date="2016-04-25T15:33:00Z"/>
                <w:rFonts w:ascii="Calibri Light" w:hAnsi="Calibri Light"/>
                <w:sz w:val="16"/>
                <w:szCs w:val="16"/>
              </w:rPr>
            </w:pPr>
            <w:ins w:id="6658" w:author="Ashan Senel Asmone" w:date="2016-04-25T15:33:00Z">
              <w:r w:rsidRPr="00C266E9">
                <w:rPr>
                  <w:rFonts w:ascii="Calibri Light" w:hAnsi="Calibri Light"/>
                  <w:sz w:val="16"/>
                  <w:szCs w:val="16"/>
                </w:rPr>
                <w:t>Plaster</w:t>
              </w:r>
            </w:ins>
          </w:p>
          <w:p w14:paraId="4996742E" w14:textId="77777777" w:rsidR="00401C5E" w:rsidRPr="00C266E9" w:rsidRDefault="005D1132" w:rsidP="005D1132">
            <w:pPr>
              <w:spacing w:after="120"/>
              <w:rPr>
                <w:rFonts w:ascii="Calibri Light" w:hAnsi="Calibri Light"/>
                <w:sz w:val="16"/>
                <w:szCs w:val="16"/>
              </w:rPr>
            </w:pPr>
            <w:ins w:id="6659" w:author="Ashan Senel Asmone" w:date="2016-04-25T15:33:00Z">
              <w:r>
                <w:rPr>
                  <w:rFonts w:ascii="Calibri Light" w:hAnsi="Calibri Light"/>
                  <w:sz w:val="16"/>
                  <w:szCs w:val="16"/>
                </w:rPr>
                <w:t>ISO 6274:1982 Concrete; Sieve analysis of aggregates</w:t>
              </w:r>
            </w:ins>
            <w:del w:id="6660" w:author="Ashan Senel Asmone" w:date="2016-04-25T15:33:00Z">
              <w:r w:rsidR="00C266E9" w:rsidDel="005D1132">
                <w:rPr>
                  <w:rFonts w:ascii="Calibri Light" w:hAnsi="Calibri Light"/>
                  <w:sz w:val="16"/>
                  <w:szCs w:val="16"/>
                  <w:lang w:val="en-US"/>
                </w:rPr>
                <w:delText>*same as above*</w:delText>
              </w:r>
            </w:del>
          </w:p>
        </w:tc>
      </w:tr>
    </w:tbl>
    <w:p w14:paraId="48DF0F05" w14:textId="77777777" w:rsidR="00401C5E" w:rsidRDefault="00476DD5" w:rsidP="003A6268">
      <w:pPr>
        <w:pStyle w:val="Heading2"/>
        <w:rPr>
          <w:lang w:val="en-US"/>
        </w:rPr>
      </w:pPr>
      <w:r w:rsidRPr="00476DD5">
        <w:rPr>
          <w:lang w:val="en-US"/>
        </w:rPr>
        <w:t>Staining From Ledges And Over Wide Areas</w:t>
      </w:r>
    </w:p>
    <w:p w14:paraId="30501353" w14:textId="77777777" w:rsidR="00476DD5" w:rsidRDefault="00476DD5" w:rsidP="00476DD5">
      <w:pPr>
        <w:pStyle w:val="Heading2"/>
        <w:rPr>
          <w:lang w:val="en-US"/>
        </w:rPr>
      </w:pPr>
      <w:r w:rsidRPr="00476DD5">
        <w:rPr>
          <w:lang w:val="en-US"/>
        </w:rPr>
        <w:t>Staining  - Rust Staining From Fixtures</w:t>
      </w:r>
    </w:p>
    <w:p w14:paraId="0B022F32" w14:textId="77777777" w:rsidR="00476DD5" w:rsidRPr="00476DD5" w:rsidRDefault="00476DD5" w:rsidP="00476DD5">
      <w:pPr>
        <w:pStyle w:val="Heading2"/>
        <w:rPr>
          <w:lang w:val="en-US"/>
        </w:rPr>
      </w:pPr>
      <w:r w:rsidRPr="00476DD5">
        <w:rPr>
          <w:lang w:val="en-US"/>
        </w:rPr>
        <w:t>Staining From Cracks</w:t>
      </w:r>
    </w:p>
    <w:tbl>
      <w:tblPr>
        <w:tblStyle w:val="TableGrid"/>
        <w:tblW w:w="0" w:type="auto"/>
        <w:tblInd w:w="108" w:type="dxa"/>
        <w:tblLook w:val="04A0" w:firstRow="1" w:lastRow="0" w:firstColumn="1" w:lastColumn="0" w:noHBand="0" w:noVBand="1"/>
      </w:tblPr>
      <w:tblGrid>
        <w:gridCol w:w="685"/>
        <w:gridCol w:w="8449"/>
      </w:tblGrid>
      <w:tr w:rsidR="00401C5E" w:rsidRPr="004F3C8C" w14:paraId="5FF88B76" w14:textId="77777777" w:rsidTr="00401C5E">
        <w:tc>
          <w:tcPr>
            <w:tcW w:w="685" w:type="dxa"/>
          </w:tcPr>
          <w:p w14:paraId="6DD9550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45A09CED" w14:textId="77777777" w:rsidR="00476DD5" w:rsidRPr="00476DD5" w:rsidRDefault="00476DD5" w:rsidP="00476DD5">
            <w:pPr>
              <w:spacing w:after="120"/>
              <w:rPr>
                <w:rFonts w:ascii="Calibri Light" w:hAnsi="Calibri Light"/>
                <w:sz w:val="16"/>
                <w:szCs w:val="16"/>
                <w:lang w:val="en-US"/>
              </w:rPr>
            </w:pPr>
            <w:r w:rsidRPr="00476DD5">
              <w:rPr>
                <w:rFonts w:ascii="Calibri Light" w:hAnsi="Calibri Light"/>
                <w:sz w:val="16"/>
                <w:szCs w:val="16"/>
                <w:lang w:val="en-US"/>
              </w:rPr>
              <w:t>Plaster</w:t>
            </w:r>
          </w:p>
          <w:p w14:paraId="3DB11BC5" w14:textId="77777777" w:rsidR="00476DD5" w:rsidRPr="00476DD5" w:rsidRDefault="00476DD5" w:rsidP="00476DD5">
            <w:pPr>
              <w:spacing w:after="120"/>
              <w:rPr>
                <w:rFonts w:ascii="Calibri Light" w:hAnsi="Calibri Light"/>
                <w:sz w:val="16"/>
                <w:szCs w:val="16"/>
                <w:lang w:val="en-US"/>
              </w:rPr>
            </w:pPr>
          </w:p>
          <w:p w14:paraId="4E832F14" w14:textId="77777777" w:rsidR="00476DD5" w:rsidRPr="00476DD5" w:rsidRDefault="00476DD5" w:rsidP="00476DD5">
            <w:pPr>
              <w:spacing w:after="120"/>
              <w:rPr>
                <w:rFonts w:ascii="Calibri Light" w:hAnsi="Calibri Light"/>
                <w:sz w:val="16"/>
                <w:szCs w:val="16"/>
                <w:lang w:val="en-US"/>
              </w:rPr>
            </w:pPr>
            <w:del w:id="6661" w:author="Ashan Senel Asmone" w:date="2016-03-21T10:43:00Z">
              <w:r w:rsidRPr="00476DD5" w:rsidDel="0046108D">
                <w:rPr>
                  <w:rFonts w:ascii="Calibri Light" w:hAnsi="Calibri Light"/>
                  <w:sz w:val="16"/>
                  <w:szCs w:val="16"/>
                  <w:lang w:val="en-US"/>
                </w:rPr>
                <w:delText>BS 7543:1992 Durability of buildings and building elements, products and components</w:delText>
              </w:r>
            </w:del>
            <w:ins w:id="6662" w:author="Ashan Senel Asmone" w:date="2016-03-21T10:45:00Z">
              <w:r w:rsidR="0046108D">
                <w:rPr>
                  <w:rFonts w:ascii="Calibri Light" w:hAnsi="Calibri Light"/>
                  <w:sz w:val="16"/>
                  <w:szCs w:val="16"/>
                  <w:lang w:val="en-US"/>
                </w:rPr>
                <w:t>BS ISO 15686-1:2011 Buildings and constructed assets. Service life planning. General principles and framework/BS ISO 15686-3:2002 Buildings and constructed assets. Service life planning. Performance audits and reviews/</w:t>
              </w:r>
            </w:ins>
            <w:ins w:id="6663" w:author="Ashan Senel Asmone" w:date="2016-03-21T10:44:00Z">
              <w:r w:rsidR="0046108D">
                <w:rPr>
                  <w:rFonts w:ascii="Calibri Light" w:hAnsi="Calibri Light"/>
                  <w:sz w:val="16"/>
                  <w:szCs w:val="16"/>
                  <w:lang w:val="en-US"/>
                </w:rPr>
                <w:t>BS ISO 15686-2:2012 Buildings and constructed assets. Service life planning. Service life prediction procedures/</w:t>
              </w:r>
            </w:ins>
            <w:ins w:id="6664" w:author="Ashan Senel Asmone" w:date="2016-03-21T10:43:00Z">
              <w:r w:rsidR="0046108D">
                <w:rPr>
                  <w:rFonts w:ascii="Calibri Light" w:hAnsi="Calibri Light"/>
                  <w:sz w:val="16"/>
                  <w:szCs w:val="16"/>
                  <w:lang w:val="en-US"/>
                </w:rPr>
                <w:t>BS 7543:2015 Guide to durability of buildings and building elements, products and components/</w:t>
              </w:r>
            </w:ins>
          </w:p>
          <w:p w14:paraId="19B1FC4B" w14:textId="77777777" w:rsidR="00476DD5" w:rsidRPr="00476DD5" w:rsidRDefault="00476DD5" w:rsidP="00476DD5">
            <w:pPr>
              <w:spacing w:after="120"/>
              <w:rPr>
                <w:rFonts w:ascii="Calibri Light" w:hAnsi="Calibri Light"/>
                <w:sz w:val="16"/>
                <w:szCs w:val="16"/>
                <w:lang w:val="en-US"/>
              </w:rPr>
            </w:pPr>
            <w:del w:id="6665" w:author="Ashan Senel Asmone" w:date="2016-03-21T10:52:00Z">
              <w:r w:rsidRPr="00476DD5" w:rsidDel="0046108D">
                <w:rPr>
                  <w:rFonts w:ascii="Calibri Light" w:hAnsi="Calibri Light"/>
                  <w:sz w:val="16"/>
                  <w:szCs w:val="16"/>
                  <w:lang w:val="en-US"/>
                </w:rPr>
                <w:delText>BS 8000:1989 Workmanship on building sites</w:delText>
              </w:r>
            </w:del>
            <w:ins w:id="6666" w:author="Ashan Senel Asmone" w:date="2016-03-21T10:52:00Z">
              <w:r w:rsidR="0046108D">
                <w:rPr>
                  <w:rFonts w:ascii="Calibri Light" w:hAnsi="Calibri Light"/>
                  <w:sz w:val="16"/>
                  <w:szCs w:val="16"/>
                  <w:lang w:val="en-US"/>
                </w:rPr>
                <w:t>BS 8000-0:2014 Workmanship on construction sites. Introduction and general principles</w:t>
              </w:r>
            </w:ins>
          </w:p>
          <w:p w14:paraId="5C287D8B" w14:textId="77777777" w:rsidR="00476DD5" w:rsidRPr="00476DD5" w:rsidRDefault="00476DD5" w:rsidP="00476DD5">
            <w:pPr>
              <w:spacing w:after="120"/>
              <w:rPr>
                <w:rFonts w:ascii="Calibri Light" w:hAnsi="Calibri Light"/>
                <w:sz w:val="16"/>
                <w:szCs w:val="16"/>
                <w:lang w:val="en-US"/>
              </w:rPr>
            </w:pPr>
            <w:del w:id="6667" w:author="Ashan Senel Asmone" w:date="2016-03-21T15:25:00Z">
              <w:r w:rsidRPr="00476DD5" w:rsidDel="00A67BAB">
                <w:rPr>
                  <w:rFonts w:ascii="Calibri Light" w:hAnsi="Calibri Light"/>
                  <w:sz w:val="16"/>
                  <w:szCs w:val="16"/>
                  <w:lang w:val="en-US"/>
                </w:rPr>
                <w:delText>BS 5262:1991 Code of practice for External Renderings</w:delText>
              </w:r>
            </w:del>
            <w:ins w:id="6668" w:author="Ashan Senel Asmone" w:date="2016-03-21T15:25:00Z">
              <w:r w:rsidR="00A67BAB">
                <w:rPr>
                  <w:rFonts w:ascii="Calibri Light" w:hAnsi="Calibri Light"/>
                  <w:sz w:val="16"/>
                  <w:szCs w:val="16"/>
                  <w:lang w:val="en-US"/>
                </w:rPr>
                <w:t>BS EN 13914-1:2016 Design, preparation and application of external rendering and internal plastering. External rendering</w:t>
              </w:r>
            </w:ins>
          </w:p>
          <w:p w14:paraId="18653576" w14:textId="77777777" w:rsidR="00476DD5" w:rsidRPr="00476DD5" w:rsidRDefault="00476DD5" w:rsidP="00476DD5">
            <w:pPr>
              <w:spacing w:after="120"/>
              <w:rPr>
                <w:rFonts w:ascii="Calibri Light" w:hAnsi="Calibri Light"/>
                <w:sz w:val="16"/>
                <w:szCs w:val="16"/>
                <w:lang w:val="en-US"/>
              </w:rPr>
            </w:pPr>
            <w:del w:id="6669" w:author="Ashan Asmone" w:date="2016-03-31T12:20:00Z">
              <w:r w:rsidRPr="00476DD5" w:rsidDel="00273739">
                <w:rPr>
                  <w:rFonts w:ascii="Calibri Light" w:hAnsi="Calibri Light"/>
                  <w:sz w:val="16"/>
                  <w:szCs w:val="16"/>
                  <w:lang w:val="en-US"/>
                </w:rPr>
                <w:delText>BS 12:1996 Specification for Portland Cement</w:delText>
              </w:r>
            </w:del>
            <w:ins w:id="6670" w:author="Ashan Asmone" w:date="2016-03-31T12:20:00Z">
              <w:r w:rsidR="00273739">
                <w:rPr>
                  <w:rFonts w:ascii="Calibri Light" w:hAnsi="Calibri Light"/>
                  <w:sz w:val="16"/>
                  <w:szCs w:val="16"/>
                  <w:lang w:val="en-US"/>
                </w:rPr>
                <w:t>BS EN 197-1:2011 Cement. Composition, specifications and conformity criteria for common cements</w:t>
              </w:r>
            </w:ins>
          </w:p>
          <w:p w14:paraId="7DC09BEC" w14:textId="77777777" w:rsidR="00476DD5" w:rsidRPr="00476DD5" w:rsidRDefault="00476DD5" w:rsidP="00476DD5">
            <w:pPr>
              <w:spacing w:after="120"/>
              <w:rPr>
                <w:rFonts w:ascii="Calibri Light" w:hAnsi="Calibri Light"/>
                <w:sz w:val="16"/>
                <w:szCs w:val="16"/>
                <w:lang w:val="en-US"/>
              </w:rPr>
            </w:pPr>
            <w:del w:id="6671" w:author="Ashan Asmone" w:date="2016-03-31T12:21:00Z">
              <w:r w:rsidRPr="00476DD5" w:rsidDel="00273739">
                <w:rPr>
                  <w:rFonts w:ascii="Calibri Light" w:hAnsi="Calibri Light"/>
                  <w:sz w:val="16"/>
                  <w:szCs w:val="16"/>
                  <w:lang w:val="en-US"/>
                </w:rPr>
                <w:delText>BS 146:1996 Specification for Portland-blast furnace Cement</w:delText>
              </w:r>
            </w:del>
          </w:p>
          <w:p w14:paraId="612AA571" w14:textId="77777777" w:rsidR="00476DD5" w:rsidRPr="00476DD5" w:rsidRDefault="00476DD5" w:rsidP="00476DD5">
            <w:pPr>
              <w:spacing w:after="120"/>
              <w:rPr>
                <w:rFonts w:ascii="Calibri Light" w:hAnsi="Calibri Light"/>
                <w:sz w:val="16"/>
                <w:szCs w:val="16"/>
                <w:lang w:val="en-US"/>
              </w:rPr>
            </w:pPr>
            <w:del w:id="6672" w:author="Ashan Asmone" w:date="2016-03-31T12:23:00Z">
              <w:r w:rsidRPr="00476DD5" w:rsidDel="00273739">
                <w:rPr>
                  <w:rFonts w:ascii="Calibri Light" w:hAnsi="Calibri Light"/>
                  <w:sz w:val="16"/>
                  <w:szCs w:val="16"/>
                  <w:lang w:val="en-US"/>
                </w:rPr>
                <w:delText>BS 890:1995 Specification for building lime</w:delText>
              </w:r>
            </w:del>
            <w:ins w:id="6673" w:author="Ashan Asmone" w:date="2016-03-31T12:23:00Z">
              <w:r w:rsidR="00273739">
                <w:rPr>
                  <w:rFonts w:ascii="Calibri Light" w:hAnsi="Calibri Light"/>
                  <w:sz w:val="16"/>
                  <w:szCs w:val="16"/>
                  <w:lang w:val="en-US"/>
                </w:rPr>
                <w:t>BS EN 459-1:2015 Building lime. Definitions, specifications and conformity criteria</w:t>
              </w:r>
            </w:ins>
          </w:p>
          <w:p w14:paraId="3C19D1DE" w14:textId="77777777" w:rsidR="00476DD5" w:rsidRPr="00476DD5" w:rsidRDefault="00476DD5" w:rsidP="00476DD5">
            <w:pPr>
              <w:spacing w:after="120"/>
              <w:rPr>
                <w:rFonts w:ascii="Calibri Light" w:hAnsi="Calibri Light"/>
                <w:sz w:val="16"/>
                <w:szCs w:val="16"/>
                <w:lang w:val="en-US"/>
              </w:rPr>
            </w:pPr>
            <w:del w:id="6674" w:author="Ashan Senel Asmone" w:date="2016-03-21T15:26:00Z">
              <w:r w:rsidRPr="00476DD5" w:rsidDel="00A67BAB">
                <w:rPr>
                  <w:rFonts w:ascii="Calibri Light" w:hAnsi="Calibri Light"/>
                  <w:sz w:val="16"/>
                  <w:szCs w:val="16"/>
                  <w:lang w:val="en-US"/>
                </w:rPr>
                <w:delText>BS 1191-2:1973 Specification for gypsum building plasters, Premix lightweight plasters</w:delText>
              </w:r>
            </w:del>
            <w:ins w:id="6675" w:author="Ashan Senel Asmone" w:date="2016-03-21T15:26:00Z">
              <w:r w:rsidR="00A67BAB">
                <w:rPr>
                  <w:rFonts w:ascii="Calibri Light" w:hAnsi="Calibri Light"/>
                  <w:sz w:val="16"/>
                  <w:szCs w:val="16"/>
                  <w:lang w:val="en-US"/>
                </w:rPr>
                <w:t>BS EN 13279-1:2008 Gypsum binders and gypsum plasters. Definitions and requirements/ BS EN 13279-2:2014 Gypsum binders and gypsum plasters. Test methods</w:t>
              </w:r>
            </w:ins>
          </w:p>
          <w:p w14:paraId="4595081E" w14:textId="77777777" w:rsidR="00476DD5" w:rsidRPr="00476DD5" w:rsidRDefault="00476DD5" w:rsidP="00476DD5">
            <w:pPr>
              <w:spacing w:after="120"/>
              <w:rPr>
                <w:rFonts w:ascii="Calibri Light" w:hAnsi="Calibri Light"/>
                <w:sz w:val="16"/>
                <w:szCs w:val="16"/>
                <w:lang w:val="en-US"/>
              </w:rPr>
            </w:pPr>
            <w:del w:id="6676" w:author="Ashan Senel Asmone" w:date="2016-03-21T15:26:00Z">
              <w:r w:rsidRPr="00476DD5" w:rsidDel="00A67BAB">
                <w:rPr>
                  <w:rFonts w:ascii="Calibri Light" w:hAnsi="Calibri Light"/>
                  <w:sz w:val="16"/>
                  <w:szCs w:val="16"/>
                  <w:lang w:val="en-US"/>
                </w:rPr>
                <w:delText>BS 1199 and 1200:1976 Specification for building sands from natural sources</w:delText>
              </w:r>
            </w:del>
            <w:ins w:id="6677" w:author="Ashan Senel Asmone" w:date="2016-03-21T17:09:00Z">
              <w:r w:rsidR="00785E22">
                <w:rPr>
                  <w:rFonts w:ascii="Calibri Light" w:hAnsi="Calibri Light"/>
                  <w:sz w:val="16"/>
                  <w:szCs w:val="16"/>
                  <w:lang w:val="en-US"/>
                </w:rPr>
                <w:t>BS EN 13139:2002 Aggregates for mortar</w:t>
              </w:r>
            </w:ins>
          </w:p>
          <w:p w14:paraId="016531E8" w14:textId="77777777" w:rsidR="00476DD5" w:rsidRPr="00476DD5" w:rsidRDefault="00476DD5" w:rsidP="00476DD5">
            <w:pPr>
              <w:spacing w:after="120"/>
              <w:rPr>
                <w:rFonts w:ascii="Calibri Light" w:hAnsi="Calibri Light"/>
                <w:sz w:val="16"/>
                <w:szCs w:val="16"/>
                <w:lang w:val="en-US"/>
              </w:rPr>
            </w:pPr>
            <w:del w:id="6678" w:author="Ashan Senel Asmone" w:date="2016-03-21T15:29:00Z">
              <w:r w:rsidRPr="00476DD5" w:rsidDel="00A67BAB">
                <w:rPr>
                  <w:rFonts w:ascii="Calibri Light" w:hAnsi="Calibri Light"/>
                  <w:sz w:val="16"/>
                  <w:szCs w:val="16"/>
                  <w:lang w:val="en-US"/>
                </w:rPr>
                <w:delText>BS 1369:1987 Steel Lathing for internal plastering and external rendering</w:delText>
              </w:r>
            </w:del>
            <w:ins w:id="6679" w:author="Ashan Senel Asmone" w:date="2016-03-21T15:29:00Z">
              <w:r w:rsidR="00A67BAB">
                <w:rPr>
                  <w:rFonts w:ascii="Calibri Light" w:hAnsi="Calibri Light"/>
                  <w:sz w:val="16"/>
                  <w:szCs w:val="16"/>
                  <w:lang w:val="en-US"/>
                </w:rPr>
                <w:t>BS EN 13658-1:2005 Metal lath and beads. Definitions, requirements and test methods. Internal plastering/ BS EN 13658-2:2005 Metal lath and beads. Definitions, requirements and test methods. External rendering</w:t>
              </w:r>
            </w:ins>
          </w:p>
          <w:p w14:paraId="22383DF1" w14:textId="77777777" w:rsidR="00476DD5" w:rsidRPr="00476DD5" w:rsidRDefault="00476DD5" w:rsidP="00476DD5">
            <w:pPr>
              <w:spacing w:after="120"/>
              <w:rPr>
                <w:rFonts w:ascii="Calibri Light" w:hAnsi="Calibri Light"/>
                <w:sz w:val="16"/>
                <w:szCs w:val="16"/>
                <w:lang w:val="en-US"/>
              </w:rPr>
            </w:pPr>
            <w:del w:id="6680" w:author="Ashan Senel Asmone" w:date="2016-03-21T15:30:00Z">
              <w:r w:rsidRPr="00476DD5" w:rsidDel="00A67BAB">
                <w:rPr>
                  <w:rFonts w:ascii="Calibri Light" w:hAnsi="Calibri Light"/>
                  <w:sz w:val="16"/>
                  <w:szCs w:val="16"/>
                  <w:lang w:val="en-US"/>
                </w:rPr>
                <w:delText>BS 8000-10:1995 Workmanship on sites. Code of Practice for plastering and rendering</w:delText>
              </w:r>
            </w:del>
            <w:ins w:id="6681" w:author="Ashan Senel Asmone" w:date="2016-03-21T15:30:00Z">
              <w:r w:rsidR="00A67BAB">
                <w:rPr>
                  <w:rFonts w:ascii="Calibri Light" w:hAnsi="Calibri Light"/>
                  <w:sz w:val="16"/>
                  <w:szCs w:val="16"/>
                  <w:lang w:val="en-US"/>
                </w:rPr>
                <w:t>BS 8000-0:2014 Workmanship on construction sites. Introduction and general principles</w:t>
              </w:r>
            </w:ins>
            <w:r w:rsidRPr="00476DD5">
              <w:rPr>
                <w:rFonts w:ascii="Calibri Light" w:hAnsi="Calibri Light"/>
                <w:sz w:val="16"/>
                <w:szCs w:val="16"/>
                <w:lang w:val="en-US"/>
              </w:rPr>
              <w:t xml:space="preserve"> </w:t>
            </w:r>
          </w:p>
          <w:p w14:paraId="62AD03EB" w14:textId="77777777" w:rsidR="00476DD5" w:rsidRPr="00476DD5" w:rsidRDefault="00476DD5" w:rsidP="00476DD5">
            <w:pPr>
              <w:spacing w:after="120"/>
              <w:rPr>
                <w:rFonts w:ascii="Calibri Light" w:hAnsi="Calibri Light"/>
                <w:sz w:val="16"/>
                <w:szCs w:val="16"/>
                <w:lang w:val="en-US"/>
              </w:rPr>
            </w:pPr>
            <w:del w:id="6682" w:author="Ashan Asmone" w:date="2016-03-31T12:59:00Z">
              <w:r w:rsidRPr="00476DD5" w:rsidDel="00381FFD">
                <w:rPr>
                  <w:rFonts w:ascii="Calibri Light" w:hAnsi="Calibri Light"/>
                  <w:sz w:val="16"/>
                  <w:szCs w:val="16"/>
                  <w:lang w:val="en-US"/>
                </w:rPr>
                <w:delText>BS 4551-1:1998 Method of testing mortars, screeds and plasters. Physical testing</w:delText>
              </w:r>
            </w:del>
            <w:ins w:id="6683" w:author="Ashan Asmone" w:date="2016-03-31T13:11:00Z">
              <w:r w:rsidR="00381FFD">
                <w:rPr>
                  <w:rFonts w:ascii="Calibri Light" w:hAnsi="Calibri Light"/>
                  <w:sz w:val="16"/>
                  <w:szCs w:val="16"/>
                  <w:lang w:val="en-US"/>
                </w:rPr>
                <w:t xml:space="preserve">BS EN 1015-10:1999 Methods of test for mortar for masonry. Determination of dry bulk density of hardened mortar/ </w:t>
              </w:r>
            </w:ins>
            <w:ins w:id="6684" w:author="Ashan Asmone" w:date="2016-03-31T13:09:00Z">
              <w:r w:rsidR="00381FFD">
                <w:rPr>
                  <w:rFonts w:ascii="Calibri Light" w:hAnsi="Calibri Light"/>
                  <w:sz w:val="16"/>
                  <w:szCs w:val="16"/>
                  <w:lang w:val="en-US"/>
                </w:rPr>
                <w:t xml:space="preserve">BS EN 1015-9:1999 Methods of test for mortar for masonry. Determination of workable life and correction time of fresh mortar/ </w:t>
              </w:r>
            </w:ins>
            <w:ins w:id="6685" w:author="Ashan Asmone" w:date="2016-03-31T13:06:00Z">
              <w:r w:rsidR="00381FFD">
                <w:rPr>
                  <w:rFonts w:ascii="Calibri Light" w:hAnsi="Calibri Light"/>
                  <w:sz w:val="16"/>
                  <w:szCs w:val="16"/>
                  <w:lang w:val="en-US"/>
                </w:rPr>
                <w:t xml:space="preserve">BS EN 1015-6:1999 Methods of test for mortar for masonry. Determination of bulk density of fresh mortar/ </w:t>
              </w:r>
            </w:ins>
            <w:ins w:id="6686" w:author="Ashan Asmone" w:date="2016-03-31T13:05:00Z">
              <w:r w:rsidR="00381FFD">
                <w:rPr>
                  <w:rFonts w:ascii="Calibri Light" w:hAnsi="Calibri Light"/>
                  <w:sz w:val="16"/>
                  <w:szCs w:val="16"/>
                  <w:lang w:val="en-US"/>
                </w:rPr>
                <w:t xml:space="preserve">BS EN 1015-3:1999 Methods of test for mortar for masonry. Determination of consistence of fresh mortar (by flow table)/ </w:t>
              </w:r>
            </w:ins>
            <w:ins w:id="6687" w:author="Ashan Asmone" w:date="2016-03-31T13:01:00Z">
              <w:r w:rsidR="00381FFD">
                <w:rPr>
                  <w:rFonts w:ascii="Calibri Light" w:hAnsi="Calibri Light"/>
                  <w:sz w:val="16"/>
                  <w:szCs w:val="16"/>
                  <w:lang w:val="en-US"/>
                </w:rPr>
                <w:t xml:space="preserve">BS EN 1015-2:1999 Methods of test for mortar for masonry. Bulk sampling of mortars and preparation of test mortars/ BS EN 1015-1:1999 Methods of test for mortar for masonry. Determination of particle size distribution (by sieve analysis)/ BS EN 1015-19:1999 Methods of test for mortar for masonry. Determination of water vapour permeability of hardened rendering and plastering mortars/ </w:t>
              </w:r>
            </w:ins>
            <w:ins w:id="6688" w:author="Ashan Asmone" w:date="2016-03-31T13:00:00Z">
              <w:r w:rsidR="00381FFD">
                <w:rPr>
                  <w:rFonts w:ascii="Calibri Light" w:hAnsi="Calibri Light"/>
                  <w:sz w:val="16"/>
                  <w:szCs w:val="16"/>
                  <w:lang w:val="en-US"/>
                </w:rPr>
                <w:t xml:space="preserve">BS EN 1015-4:1999 Methods of test for mortar for masonry. Determination of consistence of fresh mortar (by plunger penetration)/ </w:t>
              </w:r>
            </w:ins>
            <w:ins w:id="6689" w:author="Ashan Asmone" w:date="2016-03-31T12:59:00Z">
              <w:r w:rsidR="00381FFD">
                <w:rPr>
                  <w:rFonts w:ascii="Calibri Light" w:hAnsi="Calibri Light"/>
                  <w:sz w:val="16"/>
                  <w:szCs w:val="16"/>
                  <w:lang w:val="en-US"/>
                </w:rPr>
                <w:t>BS EN 1015-7:1999 Methods of test for mortar for masonry. Determination of air content of fresh mortar</w:t>
              </w:r>
            </w:ins>
          </w:p>
          <w:p w14:paraId="227C2AA6" w14:textId="77777777" w:rsidR="00476DD5" w:rsidRPr="00476DD5" w:rsidRDefault="00476DD5" w:rsidP="00476DD5">
            <w:pPr>
              <w:spacing w:after="120"/>
              <w:rPr>
                <w:rFonts w:ascii="Calibri Light" w:hAnsi="Calibri Light"/>
                <w:sz w:val="16"/>
                <w:szCs w:val="16"/>
                <w:lang w:val="en-US"/>
              </w:rPr>
            </w:pPr>
            <w:del w:id="6690" w:author="Ashan Asmone" w:date="2016-03-31T13:13:00Z">
              <w:r w:rsidRPr="00476DD5" w:rsidDel="00381FFD">
                <w:rPr>
                  <w:rFonts w:ascii="Calibri Light" w:hAnsi="Calibri Light"/>
                  <w:sz w:val="16"/>
                  <w:szCs w:val="16"/>
                  <w:lang w:val="en-US"/>
                </w:rPr>
                <w:delText>BS 4551-2:1998 Method of testing mortars, screeds and plasters. Chemical analysis and aggregate grading</w:delText>
              </w:r>
            </w:del>
            <w:ins w:id="6691" w:author="Ashan Asmone" w:date="2016-03-31T13:13:00Z">
              <w:r w:rsidR="00381FFD">
                <w:rPr>
                  <w:rFonts w:ascii="Calibri Light" w:hAnsi="Calibri Light"/>
                  <w:sz w:val="16"/>
                  <w:szCs w:val="16"/>
                  <w:lang w:val="en-US"/>
                </w:rPr>
                <w:t>BS 4551:2005+A2:2013 Mortar. Methods of test for mortar and screed. Chemical analysis and physical testing</w:t>
              </w:r>
            </w:ins>
            <w:r w:rsidRPr="00476DD5">
              <w:rPr>
                <w:rFonts w:ascii="Calibri Light" w:hAnsi="Calibri Light"/>
                <w:sz w:val="16"/>
                <w:szCs w:val="16"/>
                <w:lang w:val="en-US"/>
              </w:rPr>
              <w:t xml:space="preserve"> </w:t>
            </w:r>
          </w:p>
          <w:p w14:paraId="107CDD0D" w14:textId="77777777" w:rsidR="00476DD5" w:rsidRPr="00476DD5" w:rsidRDefault="00476DD5" w:rsidP="00476DD5">
            <w:pPr>
              <w:spacing w:after="120"/>
              <w:rPr>
                <w:rFonts w:ascii="Calibri Light" w:hAnsi="Calibri Light"/>
                <w:sz w:val="16"/>
                <w:szCs w:val="16"/>
                <w:lang w:val="en-US"/>
              </w:rPr>
            </w:pPr>
            <w:r w:rsidRPr="00476DD5">
              <w:rPr>
                <w:rFonts w:ascii="Calibri Light" w:hAnsi="Calibri Light"/>
                <w:sz w:val="16"/>
                <w:szCs w:val="16"/>
                <w:lang w:val="en-US"/>
              </w:rPr>
              <w:t>Masonry</w:t>
            </w:r>
          </w:p>
          <w:p w14:paraId="2138FEC9" w14:textId="77777777" w:rsidR="00476DD5" w:rsidRPr="00476DD5" w:rsidRDefault="00476DD5" w:rsidP="00476DD5">
            <w:pPr>
              <w:spacing w:after="120"/>
              <w:rPr>
                <w:rFonts w:ascii="Calibri Light" w:hAnsi="Calibri Light"/>
                <w:sz w:val="16"/>
                <w:szCs w:val="16"/>
                <w:lang w:val="en-US"/>
              </w:rPr>
            </w:pPr>
            <w:del w:id="6692" w:author="Ashan Asmone" w:date="2016-03-31T13:14:00Z">
              <w:r w:rsidRPr="00476DD5" w:rsidDel="00381FFD">
                <w:rPr>
                  <w:rFonts w:ascii="Calibri Light" w:hAnsi="Calibri Light"/>
                  <w:sz w:val="16"/>
                  <w:szCs w:val="16"/>
                  <w:lang w:val="en-US"/>
                </w:rPr>
                <w:delText>BS EN1015-12:2000 Methods of test for mortar masonry. Determination of adhesive strength of hardened rendering and plastering mortars on substrates</w:delText>
              </w:r>
            </w:del>
            <w:ins w:id="6693" w:author="Ashan Asmone" w:date="2016-03-31T13:14:00Z">
              <w:r w:rsidR="00381FFD">
                <w:rPr>
                  <w:rFonts w:ascii="Calibri Light" w:hAnsi="Calibri Light"/>
                  <w:sz w:val="16"/>
                  <w:szCs w:val="16"/>
                  <w:lang w:val="en-US"/>
                </w:rPr>
                <w:t xml:space="preserve">BS EN1015-12:2000 Methods of test for mortar masonry. Determination of adhesive strength of hardened rendering and plastering mortars on substrates </w:t>
              </w:r>
            </w:ins>
            <w:r w:rsidRPr="00476DD5">
              <w:rPr>
                <w:rFonts w:ascii="Calibri Light" w:hAnsi="Calibri Light"/>
                <w:sz w:val="16"/>
                <w:szCs w:val="16"/>
                <w:lang w:val="en-US"/>
              </w:rPr>
              <w:t xml:space="preserve"> </w:t>
            </w:r>
          </w:p>
          <w:p w14:paraId="22932E4D" w14:textId="77777777" w:rsidR="00476DD5" w:rsidRPr="00476DD5" w:rsidRDefault="00476DD5" w:rsidP="00476DD5">
            <w:pPr>
              <w:spacing w:after="120"/>
              <w:rPr>
                <w:rFonts w:ascii="Calibri Light" w:hAnsi="Calibri Light"/>
                <w:sz w:val="16"/>
                <w:szCs w:val="16"/>
                <w:lang w:val="en-US"/>
              </w:rPr>
            </w:pPr>
            <w:del w:id="6694" w:author="Ashan Asmone" w:date="2016-03-31T13:15:00Z">
              <w:r w:rsidRPr="00476DD5" w:rsidDel="00381FFD">
                <w:rPr>
                  <w:rFonts w:ascii="Calibri Light" w:hAnsi="Calibri Light"/>
                  <w:sz w:val="16"/>
                  <w:szCs w:val="16"/>
                  <w:lang w:val="en-US"/>
                </w:rPr>
                <w:delText>BS EN1015-19:1999 Methods of test for mortar for masonry. Determination of water vapour permeability of hardened rendering and plastering mortars</w:delText>
              </w:r>
            </w:del>
            <w:ins w:id="6695" w:author="Ashan Asmone" w:date="2016-03-31T13:15:00Z">
              <w:r w:rsidR="00381FFD">
                <w:rPr>
                  <w:rFonts w:ascii="Calibri Light" w:hAnsi="Calibri Light"/>
                  <w:sz w:val="16"/>
                  <w:szCs w:val="16"/>
                  <w:lang w:val="en-US"/>
                </w:rPr>
                <w:t>BS EN1015-19:1999 Methods of test for mortar for masonry. Determination of water vapour permeability of hardened rendering and plastering mortars</w:t>
              </w:r>
            </w:ins>
            <w:r w:rsidRPr="00476DD5">
              <w:rPr>
                <w:rFonts w:ascii="Calibri Light" w:hAnsi="Calibri Light"/>
                <w:sz w:val="16"/>
                <w:szCs w:val="16"/>
                <w:lang w:val="en-US"/>
              </w:rPr>
              <w:t xml:space="preserve"> </w:t>
            </w:r>
          </w:p>
          <w:p w14:paraId="03640C2E" w14:textId="77777777" w:rsidR="00476DD5" w:rsidRPr="00476DD5" w:rsidRDefault="00476DD5" w:rsidP="00476DD5">
            <w:pPr>
              <w:spacing w:after="120"/>
              <w:rPr>
                <w:rFonts w:ascii="Calibri Light" w:hAnsi="Calibri Light"/>
                <w:sz w:val="16"/>
                <w:szCs w:val="16"/>
                <w:lang w:val="en-US"/>
              </w:rPr>
            </w:pPr>
            <w:del w:id="6696" w:author="Ashan Asmone" w:date="2016-03-31T13:21:00Z">
              <w:r w:rsidRPr="00476DD5" w:rsidDel="00EA3D5D">
                <w:rPr>
                  <w:rFonts w:ascii="Calibri Light" w:hAnsi="Calibri Light"/>
                  <w:sz w:val="16"/>
                  <w:szCs w:val="16"/>
                  <w:lang w:val="en-US"/>
                </w:rPr>
                <w:delText>3/102677 DC prEN 998-1. Specification for mortar for masonry. Part 1. Rendering and plastering mortar with inorganic binding agents</w:delText>
              </w:r>
            </w:del>
            <w:ins w:id="6697" w:author="Ashan Asmone" w:date="2016-03-31T13:21:00Z">
              <w:r w:rsidR="00EA3D5D">
                <w:rPr>
                  <w:rFonts w:ascii="Calibri Light" w:hAnsi="Calibri Light"/>
                  <w:sz w:val="16"/>
                  <w:szCs w:val="16"/>
                  <w:lang w:val="en-US"/>
                </w:rPr>
                <w:t>BS EN 998-1:2010 Specification for mortar for masonry. Rendering and plastering mortar</w:t>
              </w:r>
            </w:ins>
            <w:r w:rsidRPr="00476DD5">
              <w:rPr>
                <w:rFonts w:ascii="Calibri Light" w:hAnsi="Calibri Light"/>
                <w:sz w:val="16"/>
                <w:szCs w:val="16"/>
                <w:lang w:val="en-US"/>
              </w:rPr>
              <w:t xml:space="preserve"> </w:t>
            </w:r>
          </w:p>
          <w:p w14:paraId="3033E9C6" w14:textId="77777777" w:rsidR="00476DD5" w:rsidRPr="00476DD5" w:rsidRDefault="00476DD5" w:rsidP="00476DD5">
            <w:pPr>
              <w:spacing w:after="120"/>
              <w:rPr>
                <w:rFonts w:ascii="Calibri Light" w:hAnsi="Calibri Light"/>
                <w:sz w:val="16"/>
                <w:szCs w:val="16"/>
                <w:lang w:val="en-US"/>
              </w:rPr>
            </w:pPr>
            <w:del w:id="6698" w:author="Ashan Asmone" w:date="2016-03-31T13:22:00Z">
              <w:r w:rsidRPr="00476DD5" w:rsidDel="00EA3D5D">
                <w:rPr>
                  <w:rFonts w:ascii="Calibri Light" w:hAnsi="Calibri Light"/>
                  <w:sz w:val="16"/>
                  <w:szCs w:val="16"/>
                  <w:lang w:val="en-US"/>
                </w:rPr>
                <w:delText>99/104185 DC BS EN 1015-18. Methods of test for mortar for masonry. Part 18. Determination of water absorption coefficient due to capillary action of hardened rendering mortar</w:delText>
              </w:r>
            </w:del>
            <w:ins w:id="6699" w:author="Ashan Asmone" w:date="2016-03-31T13:22:00Z">
              <w:r w:rsidR="00EA3D5D">
                <w:rPr>
                  <w:rFonts w:ascii="Calibri Light" w:hAnsi="Calibri Light"/>
                  <w:sz w:val="16"/>
                  <w:szCs w:val="16"/>
                  <w:lang w:val="en-US"/>
                </w:rPr>
                <w:t>BS EN 1015-18:2002 Methods of test for mortar for masonry. Determination of water absorption coefficient due to capillary action of hardened mortar</w:t>
              </w:r>
            </w:ins>
            <w:r w:rsidRPr="00476DD5">
              <w:rPr>
                <w:rFonts w:ascii="Calibri Light" w:hAnsi="Calibri Light"/>
                <w:sz w:val="16"/>
                <w:szCs w:val="16"/>
                <w:lang w:val="en-US"/>
              </w:rPr>
              <w:t xml:space="preserve"> </w:t>
            </w:r>
          </w:p>
          <w:p w14:paraId="529C1916" w14:textId="77777777" w:rsidR="00476DD5" w:rsidRPr="00476DD5" w:rsidRDefault="00476DD5" w:rsidP="00476DD5">
            <w:pPr>
              <w:spacing w:after="120"/>
              <w:rPr>
                <w:rFonts w:ascii="Calibri Light" w:hAnsi="Calibri Light"/>
                <w:sz w:val="16"/>
                <w:szCs w:val="16"/>
                <w:lang w:val="en-US"/>
              </w:rPr>
            </w:pPr>
            <w:del w:id="6700" w:author="Ashan Asmone" w:date="2016-03-31T13:23:00Z">
              <w:r w:rsidRPr="00476DD5" w:rsidDel="00EA3D5D">
                <w:rPr>
                  <w:rFonts w:ascii="Calibri Light" w:hAnsi="Calibri Light"/>
                  <w:sz w:val="16"/>
                  <w:szCs w:val="16"/>
                  <w:lang w:val="en-US"/>
                </w:rPr>
                <w:delText>99/104186 DC EN 1015-21. Methods of test for mortar for masonry. Part 21. Determination of the compatibility of one-coat rendering mortars with backgrounds through the assessment of adhesive strength and water permeability after conditioning</w:delText>
              </w:r>
            </w:del>
            <w:ins w:id="6701" w:author="Ashan Asmone" w:date="2016-03-31T13:23:00Z">
              <w:r w:rsidR="00EA3D5D">
                <w:rPr>
                  <w:rFonts w:ascii="Calibri Light" w:hAnsi="Calibri Light"/>
                  <w:sz w:val="16"/>
                  <w:szCs w:val="16"/>
                  <w:lang w:val="en-US"/>
                </w:rPr>
                <w:t>BS EN 1015-21:2002 Methods of test for mortar for masonry. Determination of the compatibility of one-coat rendering mortars with substrates</w:t>
              </w:r>
            </w:ins>
            <w:r w:rsidRPr="00476DD5">
              <w:rPr>
                <w:rFonts w:ascii="Calibri Light" w:hAnsi="Calibri Light"/>
                <w:sz w:val="16"/>
                <w:szCs w:val="16"/>
                <w:lang w:val="en-US"/>
              </w:rPr>
              <w:t xml:space="preserve"> </w:t>
            </w:r>
          </w:p>
          <w:p w14:paraId="497B37C2" w14:textId="77777777" w:rsidR="00476DD5" w:rsidRPr="00476DD5" w:rsidRDefault="00476DD5" w:rsidP="00476DD5">
            <w:pPr>
              <w:spacing w:after="120"/>
              <w:rPr>
                <w:rFonts w:ascii="Calibri Light" w:hAnsi="Calibri Light"/>
                <w:sz w:val="16"/>
                <w:szCs w:val="16"/>
                <w:lang w:val="en-US"/>
              </w:rPr>
            </w:pPr>
            <w:del w:id="6702" w:author="Ashan Asmone" w:date="2016-03-31T13:24:00Z">
              <w:r w:rsidRPr="00476DD5" w:rsidDel="00EA3D5D">
                <w:rPr>
                  <w:rFonts w:ascii="Calibri Light" w:hAnsi="Calibri Light"/>
                  <w:sz w:val="16"/>
                  <w:szCs w:val="16"/>
                  <w:lang w:val="en-US"/>
                </w:rPr>
                <w:delText>99/107820 DC BS EN 13658-2. Metal lath and beads. Definitions, requirements and test methods. Part 2. External rendering (with BS EN 13658-1, 99/105869DC, this standard with supersede BS 1369-1:1987)</w:delText>
              </w:r>
            </w:del>
            <w:ins w:id="6703" w:author="Ashan Asmone" w:date="2016-03-31T13:24:00Z">
              <w:r w:rsidR="00EA3D5D">
                <w:rPr>
                  <w:rFonts w:ascii="Calibri Light" w:hAnsi="Calibri Light"/>
                  <w:sz w:val="16"/>
                  <w:szCs w:val="16"/>
                  <w:lang w:val="en-US"/>
                </w:rPr>
                <w:t>BS EN 13658-2:2005 Metal lath and beads. Definitions, requirements and test methods. External rendering</w:t>
              </w:r>
            </w:ins>
            <w:r w:rsidRPr="00476DD5">
              <w:rPr>
                <w:rFonts w:ascii="Calibri Light" w:hAnsi="Calibri Light"/>
                <w:sz w:val="16"/>
                <w:szCs w:val="16"/>
                <w:lang w:val="en-US"/>
              </w:rPr>
              <w:t xml:space="preserve"> </w:t>
            </w:r>
          </w:p>
          <w:p w14:paraId="1716F45B" w14:textId="77777777" w:rsidR="00476DD5" w:rsidRPr="00476DD5" w:rsidRDefault="00476DD5" w:rsidP="00476DD5">
            <w:pPr>
              <w:spacing w:after="120"/>
              <w:rPr>
                <w:rFonts w:ascii="Calibri Light" w:hAnsi="Calibri Light"/>
                <w:sz w:val="16"/>
                <w:szCs w:val="16"/>
                <w:lang w:val="en-US"/>
              </w:rPr>
            </w:pPr>
            <w:del w:id="6704" w:author="Ashan Senel Asmone" w:date="2016-03-21T15:32:00Z">
              <w:r w:rsidRPr="00476DD5" w:rsidDel="00A67BAB">
                <w:rPr>
                  <w:rFonts w:ascii="Calibri Light" w:hAnsi="Calibri Light"/>
                  <w:sz w:val="16"/>
                  <w:szCs w:val="16"/>
                  <w:lang w:val="en-US"/>
                </w:rPr>
                <w:delText>00/103730 DC prEN 998-1. Specification for mortar for masonry. Part 1. Rendering and plastering mortar</w:delText>
              </w:r>
            </w:del>
            <w:ins w:id="6705" w:author="Ashan Senel Asmone" w:date="2016-03-21T15:32:00Z">
              <w:r w:rsidR="00A67BAB">
                <w:rPr>
                  <w:rFonts w:ascii="Calibri Light" w:hAnsi="Calibri Light"/>
                  <w:sz w:val="16"/>
                  <w:szCs w:val="16"/>
                  <w:lang w:val="en-US"/>
                </w:rPr>
                <w:t>BS EN 998-1:2010 Specification for mortar for masonry. Rendering and plastering mortar</w:t>
              </w:r>
            </w:ins>
          </w:p>
          <w:p w14:paraId="66A90998" w14:textId="77777777" w:rsidR="00476DD5" w:rsidRDefault="00476DD5" w:rsidP="00476DD5">
            <w:pPr>
              <w:spacing w:after="120"/>
              <w:rPr>
                <w:rFonts w:ascii="Calibri Light" w:hAnsi="Calibri Light"/>
                <w:sz w:val="16"/>
                <w:szCs w:val="16"/>
                <w:lang w:val="en-US"/>
              </w:rPr>
            </w:pPr>
            <w:r>
              <w:rPr>
                <w:rFonts w:ascii="Calibri Light" w:hAnsi="Calibri Light"/>
                <w:sz w:val="16"/>
                <w:szCs w:val="16"/>
                <w:lang w:val="en-US"/>
              </w:rPr>
              <w:t>R</w:t>
            </w:r>
          </w:p>
          <w:p w14:paraId="7DE1F172" w14:textId="77777777" w:rsidR="00401C5E" w:rsidRPr="004F3C8C" w:rsidRDefault="00476DD5" w:rsidP="00476DD5">
            <w:pPr>
              <w:spacing w:after="120"/>
              <w:rPr>
                <w:rFonts w:ascii="Calibri Light" w:hAnsi="Calibri Light"/>
                <w:sz w:val="16"/>
                <w:szCs w:val="16"/>
                <w:lang w:val="en-US"/>
              </w:rPr>
            </w:pPr>
            <w:del w:id="6706" w:author="Ashan Senel Asmone" w:date="2016-03-21T15:33:00Z">
              <w:r w:rsidRPr="00476DD5" w:rsidDel="00A67BAB">
                <w:rPr>
                  <w:rFonts w:ascii="Calibri Light" w:hAnsi="Calibri Light"/>
                  <w:sz w:val="16"/>
                  <w:szCs w:val="16"/>
                  <w:lang w:val="en-US"/>
                </w:rPr>
                <w:delText>00/106850 DC prEN 13914-1. The design, preparation and application of external rendering and internal plastering. External rendering</w:delText>
              </w:r>
            </w:del>
            <w:ins w:id="6707" w:author="Ashan Senel Asmone" w:date="2016-03-21T15:33:00Z">
              <w:r w:rsidR="00A67BAB">
                <w:rPr>
                  <w:rFonts w:ascii="Calibri Light" w:hAnsi="Calibri Light"/>
                  <w:sz w:val="16"/>
                  <w:szCs w:val="16"/>
                  <w:lang w:val="en-US"/>
                </w:rPr>
                <w:t>BS EN 13914-1:2016 Design, preparation and application of external rendering and internal plastering. External rendering</w:t>
              </w:r>
            </w:ins>
          </w:p>
        </w:tc>
      </w:tr>
      <w:tr w:rsidR="005D1132" w:rsidRPr="004F3C8C" w14:paraId="4BE2F048" w14:textId="77777777" w:rsidTr="00401C5E">
        <w:tc>
          <w:tcPr>
            <w:tcW w:w="685" w:type="dxa"/>
          </w:tcPr>
          <w:p w14:paraId="5D0B212E" w14:textId="77777777" w:rsidR="005D1132" w:rsidRPr="004F3C8C" w:rsidRDefault="005D1132" w:rsidP="005D1132">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0F04D075" w14:textId="77777777" w:rsidR="005D1132" w:rsidRPr="00C266E9" w:rsidRDefault="005D1132" w:rsidP="005D1132">
            <w:pPr>
              <w:spacing w:after="120"/>
              <w:rPr>
                <w:ins w:id="6708" w:author="Ashan Senel Asmone" w:date="2016-04-25T15:36:00Z"/>
                <w:rFonts w:ascii="Calibri Light" w:hAnsi="Calibri Light"/>
                <w:sz w:val="16"/>
                <w:szCs w:val="16"/>
              </w:rPr>
            </w:pPr>
            <w:ins w:id="6709" w:author="Ashan Senel Asmone" w:date="2016-04-25T15:36:00Z">
              <w:r w:rsidRPr="00C266E9">
                <w:rPr>
                  <w:rFonts w:ascii="Calibri Light" w:hAnsi="Calibri Light"/>
                  <w:sz w:val="16"/>
                  <w:szCs w:val="16"/>
                </w:rPr>
                <w:t>Plaster</w:t>
              </w:r>
            </w:ins>
          </w:p>
          <w:p w14:paraId="46BDDDD0" w14:textId="77777777" w:rsidR="005D1132" w:rsidRPr="00C266E9" w:rsidRDefault="005D1132" w:rsidP="005D1132">
            <w:pPr>
              <w:spacing w:after="120"/>
              <w:rPr>
                <w:ins w:id="6710" w:author="Ashan Senel Asmone" w:date="2016-04-25T15:36:00Z"/>
                <w:rFonts w:ascii="Calibri Light" w:hAnsi="Calibri Light"/>
                <w:sz w:val="16"/>
                <w:szCs w:val="16"/>
              </w:rPr>
            </w:pPr>
            <w:ins w:id="6711" w:author="Ashan Senel Asmone" w:date="2016-04-25T15:36:00Z">
              <w:r>
                <w:rPr>
                  <w:rFonts w:ascii="Calibri Light" w:hAnsi="Calibri Light"/>
                  <w:sz w:val="16"/>
                  <w:szCs w:val="16"/>
                </w:rPr>
                <w:t>ASTM C926 - 16 Standard Specification for Application of Portland Cement-Based Plaster</w:t>
              </w:r>
              <w:r w:rsidRPr="00C266E9">
                <w:rPr>
                  <w:rFonts w:ascii="Calibri Light" w:hAnsi="Calibri Light"/>
                  <w:sz w:val="16"/>
                  <w:szCs w:val="16"/>
                </w:rPr>
                <w:t xml:space="preserve"> </w:t>
              </w:r>
            </w:ins>
          </w:p>
          <w:p w14:paraId="7CF34F13" w14:textId="77777777" w:rsidR="005D1132" w:rsidRPr="00C266E9" w:rsidRDefault="005D1132" w:rsidP="005D1132">
            <w:pPr>
              <w:spacing w:after="120"/>
              <w:rPr>
                <w:ins w:id="6712" w:author="Ashan Senel Asmone" w:date="2016-04-25T15:36:00Z"/>
                <w:rFonts w:ascii="Calibri Light" w:hAnsi="Calibri Light"/>
                <w:sz w:val="16"/>
                <w:szCs w:val="16"/>
              </w:rPr>
            </w:pPr>
            <w:ins w:id="6713" w:author="Ashan Senel Asmone" w:date="2016-04-25T15:36:00Z">
              <w:r>
                <w:rPr>
                  <w:rFonts w:ascii="Calibri Light" w:hAnsi="Calibri Light"/>
                  <w:sz w:val="16"/>
                  <w:szCs w:val="16"/>
                </w:rPr>
                <w:t>ASTM C1328 / C1328M - 12 Standard Specification for Plastic (Stucco) Cement</w:t>
              </w:r>
            </w:ins>
          </w:p>
          <w:p w14:paraId="1D2D75EE" w14:textId="77777777" w:rsidR="005D1132" w:rsidRPr="00C266E9" w:rsidRDefault="005D1132" w:rsidP="005D1132">
            <w:pPr>
              <w:spacing w:after="120"/>
              <w:rPr>
                <w:ins w:id="6714" w:author="Ashan Senel Asmone" w:date="2016-04-25T15:36:00Z"/>
                <w:rFonts w:ascii="Calibri Light" w:hAnsi="Calibri Light"/>
                <w:sz w:val="16"/>
                <w:szCs w:val="16"/>
              </w:rPr>
            </w:pPr>
            <w:ins w:id="6715" w:author="Ashan Senel Asmone" w:date="2016-04-25T15:36:00Z">
              <w:r>
                <w:rPr>
                  <w:rFonts w:ascii="Calibri Light" w:hAnsi="Calibri Light"/>
                  <w:sz w:val="16"/>
                  <w:szCs w:val="16"/>
                </w:rPr>
                <w:t>ASTM C897 - 15 Standard Specification for Aggregate for Job-Mixed Portland Cement-Based PlastersASTM C897 - 15 Standard Specification for Aggregate for Job-Mixed Portland Cement-Based Plasters</w:t>
              </w:r>
            </w:ins>
          </w:p>
          <w:p w14:paraId="7411DFD5" w14:textId="77777777" w:rsidR="005D1132" w:rsidRPr="00C266E9" w:rsidRDefault="005D1132" w:rsidP="005D1132">
            <w:pPr>
              <w:spacing w:after="120"/>
              <w:rPr>
                <w:ins w:id="6716" w:author="Ashan Senel Asmone" w:date="2016-04-25T15:36:00Z"/>
                <w:rFonts w:ascii="Calibri Light" w:hAnsi="Calibri Light"/>
                <w:sz w:val="16"/>
                <w:szCs w:val="16"/>
              </w:rPr>
            </w:pPr>
            <w:ins w:id="6717" w:author="Ashan Senel Asmone" w:date="2016-04-25T15:36:00Z">
              <w:r>
                <w:rPr>
                  <w:rFonts w:ascii="Calibri Light" w:hAnsi="Calibri Light"/>
                  <w:sz w:val="16"/>
                  <w:szCs w:val="16"/>
                </w:rPr>
                <w:t>ASTM E96 / E96M - 15 Standard Test Methods for Water Vapor Transmission of Materials</w:t>
              </w:r>
            </w:ins>
          </w:p>
          <w:p w14:paraId="6CC4ED4E" w14:textId="77777777" w:rsidR="005D1132" w:rsidRPr="00C266E9" w:rsidRDefault="005D1132" w:rsidP="005D1132">
            <w:pPr>
              <w:spacing w:after="120"/>
              <w:rPr>
                <w:ins w:id="6718" w:author="Ashan Senel Asmone" w:date="2016-04-25T15:36:00Z"/>
                <w:rFonts w:ascii="Calibri Light" w:hAnsi="Calibri Light"/>
                <w:sz w:val="16"/>
                <w:szCs w:val="16"/>
              </w:rPr>
            </w:pPr>
            <w:ins w:id="6719" w:author="Ashan Senel Asmone" w:date="2016-04-25T15:36:00Z">
              <w:r>
                <w:rPr>
                  <w:rFonts w:ascii="Calibri Light" w:hAnsi="Calibri Light"/>
                  <w:sz w:val="16"/>
                  <w:szCs w:val="16"/>
                </w:rPr>
                <w:t>ASTM C1506 - 16a Standard Test Method for Water Retention of Hydraulic Cement-Based Mortars and Plasters</w:t>
              </w:r>
            </w:ins>
          </w:p>
          <w:p w14:paraId="59D0BE26" w14:textId="77777777" w:rsidR="005D1132" w:rsidRPr="00C266E9" w:rsidRDefault="005D1132" w:rsidP="005D1132">
            <w:pPr>
              <w:spacing w:after="120"/>
              <w:rPr>
                <w:ins w:id="6720" w:author="Ashan Senel Asmone" w:date="2016-04-25T15:36:00Z"/>
                <w:rFonts w:ascii="Calibri Light" w:hAnsi="Calibri Light"/>
                <w:sz w:val="16"/>
                <w:szCs w:val="16"/>
              </w:rPr>
            </w:pPr>
            <w:ins w:id="6721" w:author="Ashan Senel Asmone" w:date="2016-04-25T15:36:00Z">
              <w:r>
                <w:rPr>
                  <w:rFonts w:ascii="Calibri Light" w:hAnsi="Calibri Light"/>
                  <w:sz w:val="16"/>
                  <w:szCs w:val="16"/>
                </w:rPr>
                <w:t>ASTM C1063 - 16 Standard Specification for Installation of Lathing and Furring to Receive Interior and Exterior Portland Cement-Based Plaster</w:t>
              </w:r>
            </w:ins>
          </w:p>
          <w:p w14:paraId="381B988A" w14:textId="77777777" w:rsidR="005D1132" w:rsidRPr="00C266E9" w:rsidRDefault="005D1132" w:rsidP="005D1132">
            <w:pPr>
              <w:spacing w:after="120"/>
              <w:rPr>
                <w:ins w:id="6722" w:author="Ashan Senel Asmone" w:date="2016-04-25T15:36:00Z"/>
                <w:rFonts w:ascii="Calibri Light" w:hAnsi="Calibri Light"/>
                <w:sz w:val="16"/>
                <w:szCs w:val="16"/>
              </w:rPr>
            </w:pPr>
            <w:ins w:id="6723" w:author="Ashan Senel Asmone" w:date="2016-04-25T15:36:00Z">
              <w:r>
                <w:rPr>
                  <w:rFonts w:ascii="Calibri Light" w:hAnsi="Calibri Light"/>
                  <w:sz w:val="16"/>
                  <w:szCs w:val="16"/>
                </w:rPr>
                <w:t>ASTM C926 - 16 Standard Specification for Application of Portland Cement-Based Plaster</w:t>
              </w:r>
            </w:ins>
          </w:p>
          <w:p w14:paraId="15B7ACB8" w14:textId="77777777" w:rsidR="005D1132" w:rsidRPr="00C266E9" w:rsidRDefault="005D1132" w:rsidP="005D1132">
            <w:pPr>
              <w:spacing w:after="120"/>
              <w:rPr>
                <w:ins w:id="6724" w:author="Ashan Senel Asmone" w:date="2016-04-25T15:36:00Z"/>
                <w:rFonts w:ascii="Calibri Light" w:hAnsi="Calibri Light"/>
                <w:sz w:val="16"/>
                <w:szCs w:val="16"/>
              </w:rPr>
            </w:pPr>
            <w:ins w:id="6725" w:author="Ashan Senel Asmone" w:date="2016-04-25T15:36:00Z">
              <w:r>
                <w:rPr>
                  <w:rFonts w:ascii="Calibri Light" w:hAnsi="Calibri Light"/>
                  <w:sz w:val="16"/>
                  <w:szCs w:val="16"/>
                </w:rPr>
                <w:t>ASTM C897 - 15 Standard Specification for Aggregate for Job-Mixed Portland Cement-Based Plasters</w:t>
              </w:r>
            </w:ins>
          </w:p>
          <w:p w14:paraId="4269C65E" w14:textId="77777777" w:rsidR="005D1132" w:rsidRPr="00C266E9" w:rsidRDefault="005D1132" w:rsidP="005D1132">
            <w:pPr>
              <w:spacing w:after="120"/>
              <w:rPr>
                <w:ins w:id="6726" w:author="Ashan Senel Asmone" w:date="2016-04-25T15:36:00Z"/>
                <w:rFonts w:ascii="Calibri Light" w:hAnsi="Calibri Light"/>
                <w:sz w:val="16"/>
                <w:szCs w:val="16"/>
              </w:rPr>
            </w:pPr>
            <w:ins w:id="6727" w:author="Ashan Senel Asmone" w:date="2016-04-25T15:36:00Z">
              <w:r>
                <w:rPr>
                  <w:rFonts w:ascii="Calibri Light" w:hAnsi="Calibri Light"/>
                  <w:sz w:val="16"/>
                  <w:szCs w:val="16"/>
                </w:rPr>
                <w:t>ASTM C847 - 14a Standard Specification for Metal Lath</w:t>
              </w:r>
            </w:ins>
          </w:p>
          <w:p w14:paraId="6EEBCE7A" w14:textId="77777777" w:rsidR="005D1132" w:rsidRPr="00C266E9" w:rsidRDefault="005D1132" w:rsidP="005D1132">
            <w:pPr>
              <w:spacing w:after="120"/>
              <w:rPr>
                <w:ins w:id="6728" w:author="Ashan Senel Asmone" w:date="2016-04-25T15:36:00Z"/>
                <w:rFonts w:ascii="Calibri Light" w:hAnsi="Calibri Light"/>
                <w:sz w:val="16"/>
                <w:szCs w:val="16"/>
              </w:rPr>
            </w:pPr>
            <w:ins w:id="6729" w:author="Ashan Senel Asmone" w:date="2016-04-25T15:36:00Z">
              <w:r>
                <w:rPr>
                  <w:rFonts w:ascii="Calibri Light" w:hAnsi="Calibri Light"/>
                  <w:sz w:val="16"/>
                  <w:szCs w:val="16"/>
                </w:rPr>
                <w:t>ASTM C150 / C150M - 15 Standard Specification for Portland Cement</w:t>
              </w:r>
            </w:ins>
          </w:p>
          <w:p w14:paraId="675CFF5A" w14:textId="77777777" w:rsidR="005D1132" w:rsidRPr="00C266E9" w:rsidRDefault="005D1132" w:rsidP="005D1132">
            <w:pPr>
              <w:spacing w:after="120"/>
              <w:rPr>
                <w:ins w:id="6730" w:author="Ashan Senel Asmone" w:date="2016-04-25T15:36:00Z"/>
                <w:rFonts w:ascii="Calibri Light" w:hAnsi="Calibri Light"/>
                <w:sz w:val="16"/>
                <w:szCs w:val="16"/>
              </w:rPr>
            </w:pPr>
            <w:ins w:id="6731" w:author="Ashan Senel Asmone" w:date="2016-04-25T15:36:00Z">
              <w:r>
                <w:rPr>
                  <w:rFonts w:ascii="Calibri Light" w:hAnsi="Calibri Light"/>
                  <w:sz w:val="16"/>
                  <w:szCs w:val="16"/>
                </w:rPr>
                <w:t>ASTM F710 - 11 Standard Practice for Preparing Concrete Floors to Receive Resilient Flooring</w:t>
              </w:r>
            </w:ins>
          </w:p>
          <w:p w14:paraId="75BD0239" w14:textId="77777777" w:rsidR="005D1132" w:rsidRPr="00C266E9" w:rsidRDefault="005D1132" w:rsidP="005D1132">
            <w:pPr>
              <w:spacing w:after="120"/>
              <w:rPr>
                <w:ins w:id="6732" w:author="Ashan Senel Asmone" w:date="2016-04-25T15:36:00Z"/>
                <w:rFonts w:ascii="Calibri Light" w:hAnsi="Calibri Light"/>
                <w:sz w:val="16"/>
                <w:szCs w:val="16"/>
              </w:rPr>
            </w:pPr>
            <w:ins w:id="6733" w:author="Ashan Senel Asmone" w:date="2016-04-25T15:36:00Z">
              <w:r>
                <w:rPr>
                  <w:rFonts w:ascii="Calibri Light" w:hAnsi="Calibri Light"/>
                  <w:sz w:val="16"/>
                  <w:szCs w:val="16"/>
                </w:rPr>
                <w:t>ASTM E119 - 15 Standard Test Methods for Fire Tests of Building Construction and Materials</w:t>
              </w:r>
            </w:ins>
          </w:p>
          <w:p w14:paraId="6F0B3F70" w14:textId="77777777" w:rsidR="005D1132" w:rsidRPr="00C266E9" w:rsidRDefault="005D1132" w:rsidP="005D1132">
            <w:pPr>
              <w:spacing w:after="120"/>
              <w:rPr>
                <w:ins w:id="6734" w:author="Ashan Senel Asmone" w:date="2016-04-25T15:36:00Z"/>
                <w:rFonts w:ascii="Calibri Light" w:hAnsi="Calibri Light"/>
                <w:sz w:val="16"/>
                <w:szCs w:val="16"/>
              </w:rPr>
            </w:pPr>
            <w:ins w:id="6735" w:author="Ashan Senel Asmone" w:date="2016-04-25T15:36:00Z">
              <w:r>
                <w:rPr>
                  <w:rFonts w:ascii="Calibri Light" w:hAnsi="Calibri Light"/>
                  <w:sz w:val="16"/>
                  <w:szCs w:val="16"/>
                </w:rPr>
                <w:t>ASTM C932 - 06(2013) Standard Specification for Surface-Applied Bonding Compounds for Exterior Plastering</w:t>
              </w:r>
            </w:ins>
          </w:p>
          <w:p w14:paraId="1D8D99E9" w14:textId="77777777" w:rsidR="005D1132" w:rsidRPr="00C266E9" w:rsidRDefault="005D1132" w:rsidP="005D1132">
            <w:pPr>
              <w:spacing w:after="120"/>
              <w:rPr>
                <w:ins w:id="6736" w:author="Ashan Senel Asmone" w:date="2016-04-25T15:36:00Z"/>
                <w:rFonts w:ascii="Calibri Light" w:hAnsi="Calibri Light"/>
                <w:sz w:val="16"/>
                <w:szCs w:val="16"/>
              </w:rPr>
            </w:pPr>
            <w:ins w:id="6737" w:author="Ashan Senel Asmone" w:date="2016-04-25T15:36:00Z">
              <w:r>
                <w:rPr>
                  <w:rFonts w:ascii="Calibri Light" w:hAnsi="Calibri Light"/>
                  <w:sz w:val="16"/>
                  <w:szCs w:val="16"/>
                </w:rPr>
                <w:t>ASTM C40 / C40M - 11 Standard Test Method for Organic Impurities in Fine Aggregates for Concrete</w:t>
              </w:r>
            </w:ins>
          </w:p>
          <w:p w14:paraId="5C563A9D" w14:textId="77777777" w:rsidR="005D1132" w:rsidRPr="00C266E9" w:rsidRDefault="005D1132" w:rsidP="005D1132">
            <w:pPr>
              <w:spacing w:after="120"/>
              <w:rPr>
                <w:ins w:id="6738" w:author="Ashan Senel Asmone" w:date="2016-04-25T15:36:00Z"/>
                <w:rFonts w:ascii="Calibri Light" w:hAnsi="Calibri Light"/>
                <w:sz w:val="16"/>
                <w:szCs w:val="16"/>
              </w:rPr>
            </w:pPr>
            <w:ins w:id="6739" w:author="Ashan Senel Asmone" w:date="2016-04-25T15:36:00Z">
              <w:r>
                <w:rPr>
                  <w:rFonts w:ascii="Calibri Light" w:hAnsi="Calibri Light"/>
                  <w:sz w:val="16"/>
                  <w:szCs w:val="16"/>
                </w:rPr>
                <w:t>ASTM D75 / D75M - 14 Standard Practice for Sampling Aggregates</w:t>
              </w:r>
            </w:ins>
          </w:p>
          <w:p w14:paraId="73137100" w14:textId="77777777" w:rsidR="005D1132" w:rsidRPr="004F3C8C" w:rsidRDefault="005D1132" w:rsidP="005D1132">
            <w:pPr>
              <w:spacing w:after="120"/>
              <w:rPr>
                <w:rFonts w:ascii="Calibri Light" w:hAnsi="Calibri Light"/>
                <w:sz w:val="16"/>
                <w:szCs w:val="16"/>
                <w:lang w:val="en-US"/>
              </w:rPr>
            </w:pPr>
            <w:ins w:id="6740" w:author="Ashan Senel Asmone" w:date="2016-04-25T15:36:00Z">
              <w:r>
                <w:rPr>
                  <w:rFonts w:ascii="Calibri Light" w:hAnsi="Calibri Light"/>
                  <w:sz w:val="16"/>
                  <w:szCs w:val="16"/>
                </w:rPr>
                <w:t>ASTM C136 / C136M - 14 Standard Test Method for Sieve Analysis of Fine and Coarse Aggregates</w:t>
              </w:r>
            </w:ins>
            <w:del w:id="6741" w:author="Ashan Senel Asmone" w:date="2016-04-25T15:36:00Z">
              <w:r w:rsidDel="00FE09BD">
                <w:rPr>
                  <w:rFonts w:ascii="Calibri Light" w:hAnsi="Calibri Light"/>
                  <w:sz w:val="16"/>
                  <w:szCs w:val="16"/>
                  <w:lang w:val="en-US"/>
                </w:rPr>
                <w:delText>*same as above*</w:delText>
              </w:r>
            </w:del>
          </w:p>
        </w:tc>
      </w:tr>
      <w:tr w:rsidR="005D1132" w:rsidRPr="004F3C8C" w14:paraId="3CA2264A" w14:textId="77777777" w:rsidTr="00401C5E">
        <w:tc>
          <w:tcPr>
            <w:tcW w:w="685" w:type="dxa"/>
          </w:tcPr>
          <w:p w14:paraId="5C28C78E" w14:textId="77777777" w:rsidR="005D1132" w:rsidRPr="004F3C8C" w:rsidRDefault="005D1132" w:rsidP="005D1132">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237C84C7" w14:textId="77777777" w:rsidR="005D1132" w:rsidRPr="00C266E9" w:rsidRDefault="005D1132" w:rsidP="005D1132">
            <w:pPr>
              <w:spacing w:after="120"/>
              <w:rPr>
                <w:ins w:id="6742" w:author="Ashan Senel Asmone" w:date="2016-04-25T15:36:00Z"/>
                <w:rFonts w:ascii="Calibri Light" w:hAnsi="Calibri Light"/>
                <w:sz w:val="16"/>
                <w:szCs w:val="16"/>
              </w:rPr>
            </w:pPr>
            <w:ins w:id="6743" w:author="Ashan Senel Asmone" w:date="2016-04-25T15:36:00Z">
              <w:r w:rsidRPr="00C266E9">
                <w:rPr>
                  <w:rFonts w:ascii="Calibri Light" w:hAnsi="Calibri Light"/>
                  <w:sz w:val="16"/>
                  <w:szCs w:val="16"/>
                </w:rPr>
                <w:t>Plaster</w:t>
              </w:r>
            </w:ins>
          </w:p>
          <w:p w14:paraId="7AFE993C" w14:textId="77777777" w:rsidR="005D1132" w:rsidRPr="00C266E9" w:rsidRDefault="005D1132" w:rsidP="005D1132">
            <w:pPr>
              <w:spacing w:after="120"/>
              <w:rPr>
                <w:ins w:id="6744" w:author="Ashan Senel Asmone" w:date="2016-04-25T15:36:00Z"/>
                <w:rFonts w:ascii="Calibri Light" w:hAnsi="Calibri Light"/>
                <w:sz w:val="16"/>
                <w:szCs w:val="16"/>
              </w:rPr>
            </w:pPr>
            <w:ins w:id="6745" w:author="Ashan Senel Asmone" w:date="2016-04-25T15:36:00Z">
              <w:r>
                <w:rPr>
                  <w:rFonts w:ascii="Calibri Light" w:hAnsi="Calibri Light"/>
                  <w:sz w:val="16"/>
                  <w:szCs w:val="16"/>
                </w:rPr>
                <w:t>AS 5101.3.1-2008 Methods for preparation and testing of stabilized materials - Lime or cement content of uncured stabilized pavement materials (EDTA method)</w:t>
              </w:r>
            </w:ins>
          </w:p>
          <w:p w14:paraId="144995ED" w14:textId="77777777" w:rsidR="005D1132" w:rsidRPr="00C266E9" w:rsidRDefault="005D1132" w:rsidP="005D1132">
            <w:pPr>
              <w:spacing w:after="120"/>
              <w:rPr>
                <w:ins w:id="6746" w:author="Ashan Senel Asmone" w:date="2016-04-25T15:36:00Z"/>
                <w:rFonts w:ascii="Calibri Light" w:hAnsi="Calibri Light"/>
                <w:sz w:val="16"/>
                <w:szCs w:val="16"/>
              </w:rPr>
            </w:pPr>
          </w:p>
          <w:p w14:paraId="660953C7" w14:textId="77777777" w:rsidR="005D1132" w:rsidRPr="00C266E9" w:rsidRDefault="005D1132" w:rsidP="005D1132">
            <w:pPr>
              <w:spacing w:after="120"/>
              <w:rPr>
                <w:ins w:id="6747" w:author="Ashan Senel Asmone" w:date="2016-04-25T15:36:00Z"/>
                <w:rFonts w:ascii="Calibri Light" w:hAnsi="Calibri Light"/>
                <w:sz w:val="16"/>
                <w:szCs w:val="16"/>
              </w:rPr>
            </w:pPr>
            <w:ins w:id="6748" w:author="Ashan Senel Asmone" w:date="2016-04-25T15:36:00Z">
              <w:r>
                <w:rPr>
                  <w:rFonts w:ascii="Calibri Light" w:hAnsi="Calibri Light"/>
                  <w:sz w:val="16"/>
                  <w:szCs w:val="16"/>
                </w:rPr>
                <w:t>AS 1141.1:2015 Methods for sampling and testing aggregates - Definitions</w:t>
              </w:r>
            </w:ins>
          </w:p>
          <w:p w14:paraId="0EDFD95B" w14:textId="77777777" w:rsidR="005D1132" w:rsidRPr="004F3C8C" w:rsidRDefault="005D1132" w:rsidP="005D1132">
            <w:pPr>
              <w:spacing w:after="120"/>
              <w:rPr>
                <w:rFonts w:ascii="Calibri Light" w:hAnsi="Calibri Light"/>
                <w:sz w:val="16"/>
                <w:szCs w:val="16"/>
                <w:lang w:val="en-US"/>
              </w:rPr>
            </w:pPr>
            <w:ins w:id="6749" w:author="Ashan Senel Asmone" w:date="2016-04-25T15:36:00Z">
              <w:r>
                <w:rPr>
                  <w:rFonts w:ascii="Calibri Light" w:hAnsi="Calibri Light"/>
                  <w:sz w:val="16"/>
                  <w:szCs w:val="16"/>
                </w:rPr>
                <w:t>DR AS 1141.11.1-2009 Amd 2:2015 Methods for sampling and testing aggregates - Particle size distribution - Sieving method</w:t>
              </w:r>
            </w:ins>
            <w:del w:id="6750" w:author="Ashan Senel Asmone" w:date="2016-04-25T15:36:00Z">
              <w:r w:rsidDel="00FE09BD">
                <w:rPr>
                  <w:rFonts w:ascii="Calibri Light" w:hAnsi="Calibri Light"/>
                  <w:sz w:val="16"/>
                  <w:szCs w:val="16"/>
                  <w:lang w:val="en-US"/>
                </w:rPr>
                <w:delText>*same as above*</w:delText>
              </w:r>
            </w:del>
          </w:p>
        </w:tc>
      </w:tr>
      <w:tr w:rsidR="00401C5E" w:rsidRPr="004F3C8C" w14:paraId="09D8125A" w14:textId="77777777" w:rsidTr="00401C5E">
        <w:tc>
          <w:tcPr>
            <w:tcW w:w="685" w:type="dxa"/>
          </w:tcPr>
          <w:p w14:paraId="33A3C17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2C42EC18" w14:textId="77777777" w:rsidR="00476DD5" w:rsidRPr="00476DD5" w:rsidRDefault="00476DD5" w:rsidP="00476DD5">
            <w:pPr>
              <w:spacing w:after="120"/>
              <w:rPr>
                <w:rFonts w:ascii="Calibri Light" w:hAnsi="Calibri Light"/>
                <w:sz w:val="16"/>
                <w:szCs w:val="16"/>
              </w:rPr>
            </w:pPr>
            <w:r w:rsidRPr="00476DD5">
              <w:rPr>
                <w:rFonts w:ascii="Calibri Light" w:hAnsi="Calibri Light"/>
                <w:sz w:val="16"/>
                <w:szCs w:val="16"/>
              </w:rPr>
              <w:t>Plaster</w:t>
            </w:r>
          </w:p>
          <w:p w14:paraId="1E682F16" w14:textId="77777777" w:rsidR="00476DD5" w:rsidRPr="00476DD5" w:rsidRDefault="00476DD5" w:rsidP="00476DD5">
            <w:pPr>
              <w:spacing w:after="120"/>
              <w:rPr>
                <w:rFonts w:ascii="Calibri Light" w:hAnsi="Calibri Light"/>
                <w:sz w:val="16"/>
                <w:szCs w:val="16"/>
              </w:rPr>
            </w:pPr>
            <w:del w:id="6751" w:author="Ashan Senel Asmone" w:date="2016-03-21T16:22:00Z">
              <w:r w:rsidRPr="00476DD5" w:rsidDel="00A42019">
                <w:rPr>
                  <w:rFonts w:ascii="Calibri Light" w:hAnsi="Calibri Light"/>
                  <w:sz w:val="16"/>
                  <w:szCs w:val="16"/>
                </w:rPr>
                <w:delText>CP 56 : 1991 Code of practice for internal plastering</w:delText>
              </w:r>
            </w:del>
            <w:ins w:id="6752" w:author="Ashan Senel Asmone" w:date="2016-03-21T16:22:00Z">
              <w:r w:rsidR="00A42019">
                <w:rPr>
                  <w:rFonts w:ascii="Calibri Light" w:hAnsi="Calibri Light"/>
                  <w:sz w:val="16"/>
                  <w:szCs w:val="16"/>
                </w:rPr>
                <w:t>CP 56 : 1991 Code of practice for internal plastering</w:t>
              </w:r>
            </w:ins>
          </w:p>
          <w:p w14:paraId="1DE314B8" w14:textId="77777777" w:rsidR="00476DD5" w:rsidRPr="00476DD5" w:rsidRDefault="00476DD5" w:rsidP="00476DD5">
            <w:pPr>
              <w:spacing w:after="120"/>
              <w:rPr>
                <w:rFonts w:ascii="Calibri Light" w:hAnsi="Calibri Light"/>
                <w:sz w:val="16"/>
                <w:szCs w:val="16"/>
              </w:rPr>
            </w:pPr>
            <w:r w:rsidRPr="00476DD5">
              <w:rPr>
                <w:rFonts w:ascii="Calibri Light" w:hAnsi="Calibri Light"/>
                <w:sz w:val="16"/>
                <w:szCs w:val="16"/>
              </w:rPr>
              <w:t>Concrete</w:t>
            </w:r>
          </w:p>
          <w:p w14:paraId="2B9E9363" w14:textId="77777777" w:rsidR="00476DD5" w:rsidRPr="00476DD5" w:rsidRDefault="00476DD5" w:rsidP="00476DD5">
            <w:pPr>
              <w:spacing w:after="120"/>
              <w:rPr>
                <w:rFonts w:ascii="Calibri Light" w:hAnsi="Calibri Light"/>
                <w:sz w:val="16"/>
                <w:szCs w:val="16"/>
              </w:rPr>
            </w:pPr>
            <w:del w:id="6753" w:author="Ashan Asmone" w:date="2016-03-31T14:13:00Z">
              <w:r w:rsidRPr="00476DD5" w:rsidDel="00041349">
                <w:rPr>
                  <w:rFonts w:ascii="Calibri Light" w:hAnsi="Calibri Light"/>
                  <w:sz w:val="16"/>
                  <w:szCs w:val="16"/>
                </w:rPr>
                <w:delText>SS 26 : 2000 Ordinary Portland cement</w:delText>
              </w:r>
            </w:del>
            <w:ins w:id="6754" w:author="Ashan Asmone" w:date="2016-03-31T14:13:00Z">
              <w:r w:rsidR="00041349">
                <w:rPr>
                  <w:rFonts w:ascii="Calibri Light" w:hAnsi="Calibri Light"/>
                  <w:sz w:val="16"/>
                  <w:szCs w:val="16"/>
                </w:rPr>
                <w:t>SS EN 197 series - Cement</w:t>
              </w:r>
            </w:ins>
          </w:p>
          <w:p w14:paraId="7D890DCF" w14:textId="77777777" w:rsidR="00476DD5" w:rsidRPr="00476DD5" w:rsidRDefault="00476DD5" w:rsidP="00476DD5">
            <w:pPr>
              <w:spacing w:after="120"/>
              <w:rPr>
                <w:rFonts w:ascii="Calibri Light" w:hAnsi="Calibri Light"/>
                <w:sz w:val="16"/>
                <w:szCs w:val="16"/>
              </w:rPr>
            </w:pPr>
            <w:del w:id="6755" w:author="Ashan Asmone" w:date="2016-03-31T14:15:00Z">
              <w:r w:rsidRPr="00476DD5" w:rsidDel="00041349">
                <w:rPr>
                  <w:rFonts w:ascii="Calibri Light" w:hAnsi="Calibri Light"/>
                  <w:sz w:val="16"/>
                  <w:szCs w:val="16"/>
                </w:rPr>
                <w:delText>SS 73 : Part 0 : 1992 Methods of sampling and testing of mineral aggregates, sand and fillers - General requirements for apparatus and calibration</w:delText>
              </w:r>
            </w:del>
            <w:ins w:id="6756" w:author="Ashan Asmone" w:date="2016-03-31T14:15:00Z">
              <w:r w:rsidR="00041349">
                <w:rPr>
                  <w:rFonts w:ascii="Calibri Light" w:hAnsi="Calibri Light"/>
                  <w:sz w:val="16"/>
                  <w:szCs w:val="16"/>
                </w:rPr>
                <w:t>SS EN 12620 : 2008 Specification for aggregates for concrete</w:t>
              </w:r>
            </w:ins>
          </w:p>
          <w:p w14:paraId="0DE3BE08" w14:textId="77777777" w:rsidR="00476DD5" w:rsidRPr="00476DD5" w:rsidRDefault="00476DD5" w:rsidP="00476DD5">
            <w:pPr>
              <w:spacing w:after="120"/>
              <w:rPr>
                <w:rFonts w:ascii="Calibri Light" w:hAnsi="Calibri Light"/>
                <w:sz w:val="16"/>
                <w:szCs w:val="16"/>
              </w:rPr>
            </w:pPr>
            <w:del w:id="6757" w:author="Ashan Asmone" w:date="2016-03-31T14:15:00Z">
              <w:r w:rsidRPr="00476DD5" w:rsidDel="00041349">
                <w:rPr>
                  <w:rFonts w:ascii="Calibri Light" w:hAnsi="Calibri Light"/>
                  <w:sz w:val="16"/>
                  <w:szCs w:val="16"/>
                </w:rPr>
                <w:delText>SS 73 : Part 1 : 1992 Methods of sampling and testing of mineral aggregates, sand and fillers - Guide to sampling and testing aggregates</w:delText>
              </w:r>
            </w:del>
          </w:p>
          <w:p w14:paraId="74FDE7E2" w14:textId="77777777" w:rsidR="00476DD5" w:rsidRPr="00476DD5" w:rsidRDefault="00476DD5" w:rsidP="00476DD5">
            <w:pPr>
              <w:spacing w:after="120"/>
              <w:rPr>
                <w:rFonts w:ascii="Calibri Light" w:hAnsi="Calibri Light"/>
                <w:sz w:val="16"/>
                <w:szCs w:val="16"/>
              </w:rPr>
            </w:pPr>
            <w:del w:id="6758" w:author="Ashan Asmone" w:date="2016-03-31T14:16:00Z">
              <w:r w:rsidRPr="00476DD5" w:rsidDel="00041349">
                <w:rPr>
                  <w:rFonts w:ascii="Calibri Light" w:hAnsi="Calibri Light"/>
                  <w:sz w:val="16"/>
                  <w:szCs w:val="16"/>
                </w:rPr>
                <w:delText>SS 31 : 1998 Aggregates from natural sources for concrete</w:delText>
              </w:r>
            </w:del>
          </w:p>
          <w:p w14:paraId="4BB5C508" w14:textId="77777777" w:rsidR="00476DD5" w:rsidRPr="00476DD5" w:rsidRDefault="00476DD5" w:rsidP="00476DD5">
            <w:pPr>
              <w:spacing w:after="120"/>
              <w:rPr>
                <w:rFonts w:ascii="Calibri Light" w:hAnsi="Calibri Light"/>
                <w:sz w:val="16"/>
                <w:szCs w:val="16"/>
              </w:rPr>
            </w:pPr>
            <w:del w:id="6759" w:author="Ashan Asmone" w:date="2016-03-31T14:17:00Z">
              <w:r w:rsidRPr="00476DD5" w:rsidDel="00041349">
                <w:rPr>
                  <w:rFonts w:ascii="Calibri Light" w:hAnsi="Calibri Light"/>
                  <w:sz w:val="16"/>
                  <w:szCs w:val="16"/>
                </w:rPr>
                <w:delText>SS 73 : Part 20 : 1992 Methods of sampling and testing of mineral aggregates, sand and fillers - Methods for testing and classifying drying shrinkage of aggregates in concrete</w:delText>
              </w:r>
            </w:del>
          </w:p>
          <w:p w14:paraId="1754AE88" w14:textId="77777777" w:rsidR="00476DD5" w:rsidRPr="00476DD5" w:rsidRDefault="00476DD5" w:rsidP="00476DD5">
            <w:pPr>
              <w:spacing w:after="120"/>
              <w:rPr>
                <w:rFonts w:ascii="Calibri Light" w:hAnsi="Calibri Light"/>
                <w:sz w:val="16"/>
                <w:szCs w:val="16"/>
              </w:rPr>
            </w:pPr>
            <w:del w:id="6760" w:author="Ashan Asmone" w:date="2016-03-31T14:19:00Z">
              <w:r w:rsidRPr="00476DD5" w:rsidDel="00041349">
                <w:rPr>
                  <w:rFonts w:ascii="Calibri Light" w:hAnsi="Calibri Light"/>
                  <w:sz w:val="16"/>
                  <w:szCs w:val="16"/>
                </w:rPr>
                <w:delText>SS 73 : Part 21 : 1992 Methods of sampling and testing of mineral aggregates, sand and fillers - Method for determination of soundness</w:delText>
              </w:r>
            </w:del>
            <w:r w:rsidRPr="00476DD5">
              <w:rPr>
                <w:rFonts w:ascii="Calibri Light" w:hAnsi="Calibri Light"/>
                <w:sz w:val="16"/>
                <w:szCs w:val="16"/>
              </w:rPr>
              <w:t xml:space="preserve"> </w:t>
            </w:r>
          </w:p>
          <w:p w14:paraId="26B85D17" w14:textId="77777777" w:rsidR="00401C5E" w:rsidRPr="00476DD5" w:rsidRDefault="00476DD5" w:rsidP="00476DD5">
            <w:pPr>
              <w:spacing w:after="120"/>
              <w:rPr>
                <w:rFonts w:ascii="Calibri Light" w:hAnsi="Calibri Light"/>
                <w:sz w:val="16"/>
                <w:szCs w:val="16"/>
              </w:rPr>
            </w:pPr>
            <w:del w:id="6761" w:author="Ashan Asmone" w:date="2016-03-31T14:20:00Z">
              <w:r w:rsidRPr="00476DD5" w:rsidDel="00041349">
                <w:rPr>
                  <w:rFonts w:ascii="Calibri Light" w:hAnsi="Calibri Light"/>
                  <w:sz w:val="16"/>
                  <w:szCs w:val="16"/>
                </w:rPr>
                <w:delText>SS 73 : Part 3.2 : 1992 Methods of sampling and testing</w:delText>
              </w:r>
            </w:del>
          </w:p>
        </w:tc>
      </w:tr>
      <w:tr w:rsidR="00401C5E" w:rsidRPr="004F3C8C" w14:paraId="0DA4C280" w14:textId="77777777" w:rsidTr="00401C5E">
        <w:tc>
          <w:tcPr>
            <w:tcW w:w="685" w:type="dxa"/>
          </w:tcPr>
          <w:p w14:paraId="4144B5C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3FD634A" w14:textId="77777777" w:rsidR="005D1132" w:rsidRPr="00C266E9" w:rsidRDefault="005D1132" w:rsidP="005D1132">
            <w:pPr>
              <w:spacing w:after="120"/>
              <w:rPr>
                <w:ins w:id="6762" w:author="Ashan Senel Asmone" w:date="2016-04-25T15:35:00Z"/>
                <w:rFonts w:ascii="Calibri Light" w:hAnsi="Calibri Light"/>
                <w:sz w:val="16"/>
                <w:szCs w:val="16"/>
              </w:rPr>
            </w:pPr>
            <w:ins w:id="6763" w:author="Ashan Senel Asmone" w:date="2016-04-25T15:35:00Z">
              <w:r w:rsidRPr="00C266E9">
                <w:rPr>
                  <w:rFonts w:ascii="Calibri Light" w:hAnsi="Calibri Light"/>
                  <w:sz w:val="16"/>
                  <w:szCs w:val="16"/>
                </w:rPr>
                <w:t>Plaster</w:t>
              </w:r>
            </w:ins>
          </w:p>
          <w:p w14:paraId="2AD6CDE0" w14:textId="77777777" w:rsidR="00401C5E" w:rsidRPr="004F3C8C" w:rsidRDefault="005D1132" w:rsidP="005D1132">
            <w:pPr>
              <w:spacing w:after="120"/>
              <w:rPr>
                <w:rFonts w:ascii="Calibri Light" w:hAnsi="Calibri Light"/>
                <w:sz w:val="16"/>
                <w:szCs w:val="16"/>
                <w:lang w:val="en-US"/>
              </w:rPr>
            </w:pPr>
            <w:ins w:id="6764" w:author="Ashan Senel Asmone" w:date="2016-04-25T15:35:00Z">
              <w:r>
                <w:rPr>
                  <w:rFonts w:ascii="Calibri Light" w:hAnsi="Calibri Light"/>
                  <w:sz w:val="16"/>
                  <w:szCs w:val="16"/>
                </w:rPr>
                <w:t>ISO 6274:1982 Concrete; Sieve analysis of aggregates</w:t>
              </w:r>
            </w:ins>
            <w:del w:id="6765" w:author="Ashan Senel Asmone" w:date="2016-04-25T15:35:00Z">
              <w:r w:rsidR="00476DD5" w:rsidDel="005D1132">
                <w:rPr>
                  <w:rFonts w:ascii="Calibri Light" w:hAnsi="Calibri Light"/>
                  <w:sz w:val="16"/>
                  <w:szCs w:val="16"/>
                  <w:lang w:val="en-US"/>
                </w:rPr>
                <w:delText>*same as above*</w:delText>
              </w:r>
            </w:del>
          </w:p>
        </w:tc>
      </w:tr>
    </w:tbl>
    <w:p w14:paraId="04C65DDA" w14:textId="77777777" w:rsidR="00401C5E" w:rsidRDefault="00401C5E" w:rsidP="00401C5E">
      <w:pPr>
        <w:rPr>
          <w:sz w:val="16"/>
          <w:szCs w:val="16"/>
          <w:lang w:val="en-US"/>
        </w:rPr>
      </w:pPr>
    </w:p>
    <w:p w14:paraId="490B3442" w14:textId="77777777" w:rsidR="00401C5E" w:rsidRDefault="00476DD5" w:rsidP="00476DD5">
      <w:pPr>
        <w:pStyle w:val="Heading2"/>
        <w:rPr>
          <w:lang w:val="en-US"/>
        </w:rPr>
      </w:pPr>
      <w:r w:rsidRPr="00476DD5">
        <w:rPr>
          <w:lang w:val="en-US"/>
        </w:rPr>
        <w:t>Efflorescence</w:t>
      </w:r>
    </w:p>
    <w:p w14:paraId="4DE0AD6E" w14:textId="77777777" w:rsidR="00990952" w:rsidRDefault="00990952" w:rsidP="00990952">
      <w:pPr>
        <w:pStyle w:val="Heading2"/>
        <w:rPr>
          <w:lang w:val="en-US"/>
        </w:rPr>
      </w:pPr>
      <w:r w:rsidRPr="00990952">
        <w:rPr>
          <w:lang w:val="en-US"/>
        </w:rPr>
        <w:t>Localized Formation Of Efflorescence</w:t>
      </w:r>
    </w:p>
    <w:tbl>
      <w:tblPr>
        <w:tblStyle w:val="TableGrid"/>
        <w:tblW w:w="0" w:type="auto"/>
        <w:tblInd w:w="108" w:type="dxa"/>
        <w:tblLook w:val="04A0" w:firstRow="1" w:lastRow="0" w:firstColumn="1" w:lastColumn="0" w:noHBand="0" w:noVBand="1"/>
      </w:tblPr>
      <w:tblGrid>
        <w:gridCol w:w="685"/>
        <w:gridCol w:w="8449"/>
      </w:tblGrid>
      <w:tr w:rsidR="00401C5E" w:rsidRPr="004F3C8C" w14:paraId="63F2BD49" w14:textId="77777777" w:rsidTr="00401C5E">
        <w:tc>
          <w:tcPr>
            <w:tcW w:w="685" w:type="dxa"/>
          </w:tcPr>
          <w:p w14:paraId="3F6A2C8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73C0406" w14:textId="77777777" w:rsidR="00476DD5" w:rsidRPr="00476DD5" w:rsidRDefault="00160B77" w:rsidP="00476DD5">
            <w:pPr>
              <w:spacing w:after="120"/>
              <w:rPr>
                <w:rFonts w:ascii="Calibri Light" w:hAnsi="Calibri Light"/>
                <w:sz w:val="16"/>
                <w:szCs w:val="16"/>
                <w:lang w:val="en-US"/>
              </w:rPr>
            </w:pPr>
            <w:r>
              <w:rPr>
                <w:rFonts w:ascii="Calibri Light" w:hAnsi="Calibri Light"/>
                <w:sz w:val="16"/>
                <w:szCs w:val="16"/>
                <w:lang w:val="en-US"/>
              </w:rPr>
              <w:t>Plaster</w:t>
            </w:r>
          </w:p>
          <w:p w14:paraId="04733C1D" w14:textId="77777777" w:rsidR="00476DD5" w:rsidRPr="00476DD5" w:rsidRDefault="00476DD5" w:rsidP="00476DD5">
            <w:pPr>
              <w:spacing w:after="120"/>
              <w:rPr>
                <w:rFonts w:ascii="Calibri Light" w:hAnsi="Calibri Light"/>
                <w:sz w:val="16"/>
                <w:szCs w:val="16"/>
                <w:lang w:val="en-US"/>
              </w:rPr>
            </w:pPr>
          </w:p>
          <w:p w14:paraId="53D5E785" w14:textId="77777777" w:rsidR="00476DD5" w:rsidRPr="00476DD5" w:rsidRDefault="00476DD5" w:rsidP="00476DD5">
            <w:pPr>
              <w:spacing w:after="120"/>
              <w:rPr>
                <w:rFonts w:ascii="Calibri Light" w:hAnsi="Calibri Light"/>
                <w:sz w:val="16"/>
                <w:szCs w:val="16"/>
                <w:lang w:val="en-US"/>
              </w:rPr>
            </w:pPr>
            <w:del w:id="6766" w:author="Ashan Senel Asmone" w:date="2016-03-21T10:43:00Z">
              <w:r w:rsidRPr="00476DD5" w:rsidDel="0046108D">
                <w:rPr>
                  <w:rFonts w:ascii="Calibri Light" w:hAnsi="Calibri Light"/>
                  <w:sz w:val="16"/>
                  <w:szCs w:val="16"/>
                  <w:lang w:val="en-US"/>
                </w:rPr>
                <w:delText>BS 7543:1992 Durability of buildings and building el</w:delText>
              </w:r>
              <w:r w:rsidR="00160B77" w:rsidDel="0046108D">
                <w:rPr>
                  <w:rFonts w:ascii="Calibri Light" w:hAnsi="Calibri Light"/>
                  <w:sz w:val="16"/>
                  <w:szCs w:val="16"/>
                  <w:lang w:val="en-US"/>
                </w:rPr>
                <w:delText>ements, products and components</w:delText>
              </w:r>
            </w:del>
            <w:ins w:id="6767" w:author="Ashan Senel Asmone" w:date="2016-03-21T10:45:00Z">
              <w:r w:rsidR="0046108D">
                <w:rPr>
                  <w:rFonts w:ascii="Calibri Light" w:hAnsi="Calibri Light"/>
                  <w:sz w:val="16"/>
                  <w:szCs w:val="16"/>
                  <w:lang w:val="en-US"/>
                </w:rPr>
                <w:t>BS ISO 15686-1:2011 Buildings and constructed assets. Service life planning. General principles and framework/BS ISO 15686-3:2002 Buildings and constructed assets. Service life planning. Performance audits and reviews/</w:t>
              </w:r>
            </w:ins>
            <w:ins w:id="6768" w:author="Ashan Senel Asmone" w:date="2016-03-21T10:44:00Z">
              <w:r w:rsidR="0046108D">
                <w:rPr>
                  <w:rFonts w:ascii="Calibri Light" w:hAnsi="Calibri Light"/>
                  <w:sz w:val="16"/>
                  <w:szCs w:val="16"/>
                  <w:lang w:val="en-US"/>
                </w:rPr>
                <w:t>BS ISO 15686-2:2012 Buildings and constructed assets. Service life planning. Service life prediction procedures/</w:t>
              </w:r>
            </w:ins>
            <w:ins w:id="6769" w:author="Ashan Senel Asmone" w:date="2016-03-21T10:43:00Z">
              <w:r w:rsidR="0046108D">
                <w:rPr>
                  <w:rFonts w:ascii="Calibri Light" w:hAnsi="Calibri Light"/>
                  <w:sz w:val="16"/>
                  <w:szCs w:val="16"/>
                  <w:lang w:val="en-US"/>
                </w:rPr>
                <w:t>BS 7543:2015 Guide to durability of buildings and building elements, products and components/</w:t>
              </w:r>
            </w:ins>
          </w:p>
          <w:p w14:paraId="501FC1FE" w14:textId="77777777" w:rsidR="00476DD5" w:rsidRPr="00476DD5" w:rsidRDefault="00476DD5" w:rsidP="00476DD5">
            <w:pPr>
              <w:spacing w:after="120"/>
              <w:rPr>
                <w:rFonts w:ascii="Calibri Light" w:hAnsi="Calibri Light"/>
                <w:sz w:val="16"/>
                <w:szCs w:val="16"/>
                <w:lang w:val="en-US"/>
              </w:rPr>
            </w:pPr>
            <w:del w:id="6770" w:author="Ashan Senel Asmone" w:date="2016-03-21T10:52:00Z">
              <w:r w:rsidRPr="00476DD5" w:rsidDel="0046108D">
                <w:rPr>
                  <w:rFonts w:ascii="Calibri Light" w:hAnsi="Calibri Light"/>
                  <w:sz w:val="16"/>
                  <w:szCs w:val="16"/>
                  <w:lang w:val="en-US"/>
                </w:rPr>
                <w:delText>BS 8000:198</w:delText>
              </w:r>
              <w:r w:rsidR="00160B77" w:rsidDel="0046108D">
                <w:rPr>
                  <w:rFonts w:ascii="Calibri Light" w:hAnsi="Calibri Light"/>
                  <w:sz w:val="16"/>
                  <w:szCs w:val="16"/>
                  <w:lang w:val="en-US"/>
                </w:rPr>
                <w:delText>9 Workmanship on building sites</w:delText>
              </w:r>
            </w:del>
            <w:ins w:id="6771" w:author="Ashan Senel Asmone" w:date="2016-03-21T10:52:00Z">
              <w:r w:rsidR="0046108D">
                <w:rPr>
                  <w:rFonts w:ascii="Calibri Light" w:hAnsi="Calibri Light"/>
                  <w:sz w:val="16"/>
                  <w:szCs w:val="16"/>
                  <w:lang w:val="en-US"/>
                </w:rPr>
                <w:t>BS 8000-0:2014 Workmanship on construction sites. Introduction and general principles</w:t>
              </w:r>
            </w:ins>
          </w:p>
          <w:p w14:paraId="6D61FD98" w14:textId="77777777" w:rsidR="00476DD5" w:rsidRPr="00476DD5" w:rsidRDefault="00476DD5" w:rsidP="00476DD5">
            <w:pPr>
              <w:spacing w:after="120"/>
              <w:rPr>
                <w:rFonts w:ascii="Calibri Light" w:hAnsi="Calibri Light"/>
                <w:sz w:val="16"/>
                <w:szCs w:val="16"/>
                <w:lang w:val="en-US"/>
              </w:rPr>
            </w:pPr>
            <w:del w:id="6772" w:author="Ashan Senel Asmone" w:date="2016-03-21T15:25:00Z">
              <w:r w:rsidRPr="00476DD5" w:rsidDel="00A67BAB">
                <w:rPr>
                  <w:rFonts w:ascii="Calibri Light" w:hAnsi="Calibri Light"/>
                  <w:sz w:val="16"/>
                  <w:szCs w:val="16"/>
                  <w:lang w:val="en-US"/>
                </w:rPr>
                <w:delText>BS 5262:1991 Code of p</w:delText>
              </w:r>
              <w:r w:rsidR="00160B77" w:rsidDel="00A67BAB">
                <w:rPr>
                  <w:rFonts w:ascii="Calibri Light" w:hAnsi="Calibri Light"/>
                  <w:sz w:val="16"/>
                  <w:szCs w:val="16"/>
                  <w:lang w:val="en-US"/>
                </w:rPr>
                <w:delText>ractice for External Renderings</w:delText>
              </w:r>
            </w:del>
            <w:ins w:id="6773" w:author="Ashan Senel Asmone" w:date="2016-03-21T15:25:00Z">
              <w:r w:rsidR="00A67BAB">
                <w:rPr>
                  <w:rFonts w:ascii="Calibri Light" w:hAnsi="Calibri Light"/>
                  <w:sz w:val="16"/>
                  <w:szCs w:val="16"/>
                  <w:lang w:val="en-US"/>
                </w:rPr>
                <w:t>BS EN 13914-1:2016 Design, preparation and application of external rendering and internal plastering. External rendering</w:t>
              </w:r>
            </w:ins>
          </w:p>
          <w:p w14:paraId="634AA5A1" w14:textId="77777777" w:rsidR="00476DD5" w:rsidRPr="00476DD5" w:rsidRDefault="00476DD5" w:rsidP="00476DD5">
            <w:pPr>
              <w:spacing w:after="120"/>
              <w:rPr>
                <w:rFonts w:ascii="Calibri Light" w:hAnsi="Calibri Light"/>
                <w:sz w:val="16"/>
                <w:szCs w:val="16"/>
                <w:lang w:val="en-US"/>
              </w:rPr>
            </w:pPr>
            <w:del w:id="6774" w:author="Ashan Asmone" w:date="2016-03-31T12:20:00Z">
              <w:r w:rsidRPr="00476DD5" w:rsidDel="00273739">
                <w:rPr>
                  <w:rFonts w:ascii="Calibri Light" w:hAnsi="Calibri Light"/>
                  <w:sz w:val="16"/>
                  <w:szCs w:val="16"/>
                  <w:lang w:val="en-US"/>
                </w:rPr>
                <w:delText>BS 12:1996 Sp</w:delText>
              </w:r>
              <w:r w:rsidR="00160B77" w:rsidDel="00273739">
                <w:rPr>
                  <w:rFonts w:ascii="Calibri Light" w:hAnsi="Calibri Light"/>
                  <w:sz w:val="16"/>
                  <w:szCs w:val="16"/>
                  <w:lang w:val="en-US"/>
                </w:rPr>
                <w:delText>ecification for Portland Cement</w:delText>
              </w:r>
            </w:del>
            <w:ins w:id="6775" w:author="Ashan Asmone" w:date="2016-03-31T12:20:00Z">
              <w:r w:rsidR="00273739">
                <w:rPr>
                  <w:rFonts w:ascii="Calibri Light" w:hAnsi="Calibri Light"/>
                  <w:sz w:val="16"/>
                  <w:szCs w:val="16"/>
                  <w:lang w:val="en-US"/>
                </w:rPr>
                <w:t>BS EN 197-1:2011 Cement. Composition, specifications and conformity criteria for common cements</w:t>
              </w:r>
            </w:ins>
          </w:p>
          <w:p w14:paraId="41C1039B" w14:textId="77777777" w:rsidR="00476DD5" w:rsidRPr="00476DD5" w:rsidRDefault="00476DD5" w:rsidP="00476DD5">
            <w:pPr>
              <w:spacing w:after="120"/>
              <w:rPr>
                <w:rFonts w:ascii="Calibri Light" w:hAnsi="Calibri Light"/>
                <w:sz w:val="16"/>
                <w:szCs w:val="16"/>
                <w:lang w:val="en-US"/>
              </w:rPr>
            </w:pPr>
            <w:del w:id="6776" w:author="Ashan Asmone" w:date="2016-03-31T12:21:00Z">
              <w:r w:rsidRPr="00476DD5" w:rsidDel="00273739">
                <w:rPr>
                  <w:rFonts w:ascii="Calibri Light" w:hAnsi="Calibri Light"/>
                  <w:sz w:val="16"/>
                  <w:szCs w:val="16"/>
                  <w:lang w:val="en-US"/>
                </w:rPr>
                <w:delText>BS 146:1996 Specification fo</w:delText>
              </w:r>
              <w:r w:rsidR="00160B77" w:rsidDel="00273739">
                <w:rPr>
                  <w:rFonts w:ascii="Calibri Light" w:hAnsi="Calibri Light"/>
                  <w:sz w:val="16"/>
                  <w:szCs w:val="16"/>
                  <w:lang w:val="en-US"/>
                </w:rPr>
                <w:delText>r Portland-blast furnace Cement</w:delText>
              </w:r>
            </w:del>
          </w:p>
          <w:p w14:paraId="24B41D4A" w14:textId="77777777" w:rsidR="00476DD5" w:rsidRPr="00476DD5" w:rsidRDefault="00476DD5" w:rsidP="00476DD5">
            <w:pPr>
              <w:spacing w:after="120"/>
              <w:rPr>
                <w:rFonts w:ascii="Calibri Light" w:hAnsi="Calibri Light"/>
                <w:sz w:val="16"/>
                <w:szCs w:val="16"/>
                <w:lang w:val="en-US"/>
              </w:rPr>
            </w:pPr>
            <w:del w:id="6777" w:author="Ashan Asmone" w:date="2016-03-31T12:23:00Z">
              <w:r w:rsidRPr="00476DD5" w:rsidDel="00273739">
                <w:rPr>
                  <w:rFonts w:ascii="Calibri Light" w:hAnsi="Calibri Light"/>
                  <w:sz w:val="16"/>
                  <w:szCs w:val="16"/>
                  <w:lang w:val="en-US"/>
                </w:rPr>
                <w:delText xml:space="preserve">BS 890:1995 </w:delText>
              </w:r>
              <w:r w:rsidR="00160B77" w:rsidDel="00273739">
                <w:rPr>
                  <w:rFonts w:ascii="Calibri Light" w:hAnsi="Calibri Light"/>
                  <w:sz w:val="16"/>
                  <w:szCs w:val="16"/>
                  <w:lang w:val="en-US"/>
                </w:rPr>
                <w:delText>Specification for building lime</w:delText>
              </w:r>
            </w:del>
            <w:ins w:id="6778" w:author="Ashan Asmone" w:date="2016-03-31T12:23:00Z">
              <w:r w:rsidR="00273739">
                <w:rPr>
                  <w:rFonts w:ascii="Calibri Light" w:hAnsi="Calibri Light"/>
                  <w:sz w:val="16"/>
                  <w:szCs w:val="16"/>
                  <w:lang w:val="en-US"/>
                </w:rPr>
                <w:t>BS EN 459-1:2015 Building lime. Definitions, specifications and conformity criteria</w:t>
              </w:r>
            </w:ins>
          </w:p>
          <w:p w14:paraId="2CD45A67" w14:textId="77777777" w:rsidR="00476DD5" w:rsidRPr="00476DD5" w:rsidRDefault="00476DD5" w:rsidP="00476DD5">
            <w:pPr>
              <w:spacing w:after="120"/>
              <w:rPr>
                <w:rFonts w:ascii="Calibri Light" w:hAnsi="Calibri Light"/>
                <w:sz w:val="16"/>
                <w:szCs w:val="16"/>
                <w:lang w:val="en-US"/>
              </w:rPr>
            </w:pPr>
            <w:del w:id="6779" w:author="Ashan Senel Asmone" w:date="2016-03-21T15:26:00Z">
              <w:r w:rsidRPr="00476DD5" w:rsidDel="00A67BAB">
                <w:rPr>
                  <w:rFonts w:ascii="Calibri Light" w:hAnsi="Calibri Light"/>
                  <w:sz w:val="16"/>
                  <w:szCs w:val="16"/>
                  <w:lang w:val="en-US"/>
                </w:rPr>
                <w:delText>BS 1191-2:1973 Specification for gypsum building plaste</w:delText>
              </w:r>
              <w:r w:rsidR="00160B77" w:rsidDel="00A67BAB">
                <w:rPr>
                  <w:rFonts w:ascii="Calibri Light" w:hAnsi="Calibri Light"/>
                  <w:sz w:val="16"/>
                  <w:szCs w:val="16"/>
                  <w:lang w:val="en-US"/>
                </w:rPr>
                <w:delText>rs, Premix lightweight plasters</w:delText>
              </w:r>
            </w:del>
            <w:ins w:id="6780" w:author="Ashan Senel Asmone" w:date="2016-03-21T15:26:00Z">
              <w:r w:rsidR="00A67BAB">
                <w:rPr>
                  <w:rFonts w:ascii="Calibri Light" w:hAnsi="Calibri Light"/>
                  <w:sz w:val="16"/>
                  <w:szCs w:val="16"/>
                  <w:lang w:val="en-US"/>
                </w:rPr>
                <w:t>BS EN 13279-1:2008 Gypsum binders and gypsum plasters. Definitions and requirements/ BS EN 13279-2:2014 Gypsum binders and gypsum plasters. Test methods</w:t>
              </w:r>
            </w:ins>
          </w:p>
          <w:p w14:paraId="699CF5EF" w14:textId="77777777" w:rsidR="00476DD5" w:rsidRPr="00476DD5" w:rsidRDefault="00476DD5" w:rsidP="00476DD5">
            <w:pPr>
              <w:spacing w:after="120"/>
              <w:rPr>
                <w:rFonts w:ascii="Calibri Light" w:hAnsi="Calibri Light"/>
                <w:sz w:val="16"/>
                <w:szCs w:val="16"/>
                <w:lang w:val="en-US"/>
              </w:rPr>
            </w:pPr>
            <w:del w:id="6781" w:author="Ashan Senel Asmone" w:date="2016-03-21T15:26:00Z">
              <w:r w:rsidRPr="00476DD5" w:rsidDel="00A67BAB">
                <w:rPr>
                  <w:rFonts w:ascii="Calibri Light" w:hAnsi="Calibri Light"/>
                  <w:sz w:val="16"/>
                  <w:szCs w:val="16"/>
                  <w:lang w:val="en-US"/>
                </w:rPr>
                <w:delText>BS 1199 and 1200:1976 Specification for buil</w:delText>
              </w:r>
              <w:r w:rsidR="00160B77" w:rsidDel="00A67BAB">
                <w:rPr>
                  <w:rFonts w:ascii="Calibri Light" w:hAnsi="Calibri Light"/>
                  <w:sz w:val="16"/>
                  <w:szCs w:val="16"/>
                  <w:lang w:val="en-US"/>
                </w:rPr>
                <w:delText>ding sands from natural sources</w:delText>
              </w:r>
            </w:del>
            <w:ins w:id="6782" w:author="Ashan Senel Asmone" w:date="2016-03-21T17:09:00Z">
              <w:r w:rsidR="00785E22">
                <w:rPr>
                  <w:rFonts w:ascii="Calibri Light" w:hAnsi="Calibri Light"/>
                  <w:sz w:val="16"/>
                  <w:szCs w:val="16"/>
                  <w:lang w:val="en-US"/>
                </w:rPr>
                <w:t>BS EN 13139:2002 Aggregates for mortar</w:t>
              </w:r>
            </w:ins>
          </w:p>
          <w:p w14:paraId="4593CDD5" w14:textId="77777777" w:rsidR="00476DD5" w:rsidRPr="00476DD5" w:rsidRDefault="00476DD5" w:rsidP="00476DD5">
            <w:pPr>
              <w:spacing w:after="120"/>
              <w:rPr>
                <w:rFonts w:ascii="Calibri Light" w:hAnsi="Calibri Light"/>
                <w:sz w:val="16"/>
                <w:szCs w:val="16"/>
                <w:lang w:val="en-US"/>
              </w:rPr>
            </w:pPr>
            <w:del w:id="6783" w:author="Ashan Senel Asmone" w:date="2016-03-21T15:29:00Z">
              <w:r w:rsidRPr="00476DD5" w:rsidDel="00A67BAB">
                <w:rPr>
                  <w:rFonts w:ascii="Calibri Light" w:hAnsi="Calibri Light"/>
                  <w:sz w:val="16"/>
                  <w:szCs w:val="16"/>
                  <w:lang w:val="en-US"/>
                </w:rPr>
                <w:delText>BS 1369:1987 Steel Lathing for internal pl</w:delText>
              </w:r>
              <w:r w:rsidR="00160B77" w:rsidDel="00A67BAB">
                <w:rPr>
                  <w:rFonts w:ascii="Calibri Light" w:hAnsi="Calibri Light"/>
                  <w:sz w:val="16"/>
                  <w:szCs w:val="16"/>
                  <w:lang w:val="en-US"/>
                </w:rPr>
                <w:delText>astering and external rendering</w:delText>
              </w:r>
            </w:del>
            <w:ins w:id="6784" w:author="Ashan Senel Asmone" w:date="2016-03-21T15:29:00Z">
              <w:r w:rsidR="00A67BAB">
                <w:rPr>
                  <w:rFonts w:ascii="Calibri Light" w:hAnsi="Calibri Light"/>
                  <w:sz w:val="16"/>
                  <w:szCs w:val="16"/>
                  <w:lang w:val="en-US"/>
                </w:rPr>
                <w:t>BS EN 13658-1:2005 Metal lath and beads. Definitions, requirements and test methods. Internal plastering/ BS EN 13658-2:2005 Metal lath and beads. Definitions, requirements and test methods. External rendering</w:t>
              </w:r>
            </w:ins>
          </w:p>
          <w:p w14:paraId="524C2F75" w14:textId="77777777" w:rsidR="00476DD5" w:rsidRPr="00476DD5" w:rsidRDefault="00476DD5" w:rsidP="00476DD5">
            <w:pPr>
              <w:spacing w:after="120"/>
              <w:rPr>
                <w:rFonts w:ascii="Calibri Light" w:hAnsi="Calibri Light"/>
                <w:sz w:val="16"/>
                <w:szCs w:val="16"/>
                <w:lang w:val="en-US"/>
              </w:rPr>
            </w:pPr>
            <w:del w:id="6785" w:author="Ashan Senel Asmone" w:date="2016-03-21T15:30:00Z">
              <w:r w:rsidRPr="00476DD5" w:rsidDel="00A67BAB">
                <w:rPr>
                  <w:rFonts w:ascii="Calibri Light" w:hAnsi="Calibri Light"/>
                  <w:sz w:val="16"/>
                  <w:szCs w:val="16"/>
                  <w:lang w:val="en-US"/>
                </w:rPr>
                <w:delText>BS 8000-10:1995 Workmanship on sites. Code of Practic</w:delText>
              </w:r>
              <w:r w:rsidR="00160B77" w:rsidDel="00A67BAB">
                <w:rPr>
                  <w:rFonts w:ascii="Calibri Light" w:hAnsi="Calibri Light"/>
                  <w:sz w:val="16"/>
                  <w:szCs w:val="16"/>
                  <w:lang w:val="en-US"/>
                </w:rPr>
                <w:delText>e for plastering and rendering</w:delText>
              </w:r>
            </w:del>
            <w:ins w:id="6786" w:author="Ashan Senel Asmone" w:date="2016-03-21T15:30:00Z">
              <w:r w:rsidR="00A67BAB">
                <w:rPr>
                  <w:rFonts w:ascii="Calibri Light" w:hAnsi="Calibri Light"/>
                  <w:sz w:val="16"/>
                  <w:szCs w:val="16"/>
                  <w:lang w:val="en-US"/>
                </w:rPr>
                <w:t>BS 8000-0:2014 Workmanship on construction sites. Introduction and general principles</w:t>
              </w:r>
            </w:ins>
            <w:r w:rsidR="00160B77">
              <w:rPr>
                <w:rFonts w:ascii="Calibri Light" w:hAnsi="Calibri Light"/>
                <w:sz w:val="16"/>
                <w:szCs w:val="16"/>
                <w:lang w:val="en-US"/>
              </w:rPr>
              <w:t xml:space="preserve"> </w:t>
            </w:r>
          </w:p>
          <w:p w14:paraId="4FC5757E" w14:textId="77777777" w:rsidR="00476DD5" w:rsidRPr="00476DD5" w:rsidRDefault="00476DD5" w:rsidP="00476DD5">
            <w:pPr>
              <w:spacing w:after="120"/>
              <w:rPr>
                <w:rFonts w:ascii="Calibri Light" w:hAnsi="Calibri Light"/>
                <w:sz w:val="16"/>
                <w:szCs w:val="16"/>
                <w:lang w:val="en-US"/>
              </w:rPr>
            </w:pPr>
            <w:del w:id="6787" w:author="Ashan Asmone" w:date="2016-03-31T12:59:00Z">
              <w:r w:rsidRPr="00476DD5" w:rsidDel="00381FFD">
                <w:rPr>
                  <w:rFonts w:ascii="Calibri Light" w:hAnsi="Calibri Light"/>
                  <w:sz w:val="16"/>
                  <w:szCs w:val="16"/>
                  <w:lang w:val="en-US"/>
                </w:rPr>
                <w:delText>BS 4551-1:1998 Method of testing mortars, screeds</w:delText>
              </w:r>
              <w:r w:rsidR="00160B77" w:rsidDel="00381FFD">
                <w:rPr>
                  <w:rFonts w:ascii="Calibri Light" w:hAnsi="Calibri Light"/>
                  <w:sz w:val="16"/>
                  <w:szCs w:val="16"/>
                  <w:lang w:val="en-US"/>
                </w:rPr>
                <w:delText xml:space="preserve"> and plasters. Physical testing</w:delText>
              </w:r>
            </w:del>
            <w:ins w:id="6788" w:author="Ashan Asmone" w:date="2016-03-31T13:11:00Z">
              <w:r w:rsidR="00381FFD">
                <w:rPr>
                  <w:rFonts w:ascii="Calibri Light" w:hAnsi="Calibri Light"/>
                  <w:sz w:val="16"/>
                  <w:szCs w:val="16"/>
                  <w:lang w:val="en-US"/>
                </w:rPr>
                <w:t xml:space="preserve">BS EN 1015-10:1999 Methods of test for mortar for masonry. Determination of dry bulk density of hardened mortar/ </w:t>
              </w:r>
            </w:ins>
            <w:ins w:id="6789" w:author="Ashan Asmone" w:date="2016-03-31T13:09:00Z">
              <w:r w:rsidR="00381FFD">
                <w:rPr>
                  <w:rFonts w:ascii="Calibri Light" w:hAnsi="Calibri Light"/>
                  <w:sz w:val="16"/>
                  <w:szCs w:val="16"/>
                  <w:lang w:val="en-US"/>
                </w:rPr>
                <w:t xml:space="preserve">BS EN 1015-9:1999 Methods of test for mortar for masonry. Determination of workable life and correction time of fresh mortar/ </w:t>
              </w:r>
            </w:ins>
            <w:ins w:id="6790" w:author="Ashan Asmone" w:date="2016-03-31T13:06:00Z">
              <w:r w:rsidR="00381FFD">
                <w:rPr>
                  <w:rFonts w:ascii="Calibri Light" w:hAnsi="Calibri Light"/>
                  <w:sz w:val="16"/>
                  <w:szCs w:val="16"/>
                  <w:lang w:val="en-US"/>
                </w:rPr>
                <w:t xml:space="preserve">BS EN 1015-6:1999 Methods of test for mortar for masonry. Determination of bulk density of fresh mortar/ </w:t>
              </w:r>
            </w:ins>
            <w:ins w:id="6791" w:author="Ashan Asmone" w:date="2016-03-31T13:05:00Z">
              <w:r w:rsidR="00381FFD">
                <w:rPr>
                  <w:rFonts w:ascii="Calibri Light" w:hAnsi="Calibri Light"/>
                  <w:sz w:val="16"/>
                  <w:szCs w:val="16"/>
                  <w:lang w:val="en-US"/>
                </w:rPr>
                <w:t xml:space="preserve">BS EN 1015-3:1999 Methods of test for mortar for masonry. Determination of consistence of fresh mortar (by flow table)/ </w:t>
              </w:r>
            </w:ins>
            <w:ins w:id="6792" w:author="Ashan Asmone" w:date="2016-03-31T13:01:00Z">
              <w:r w:rsidR="00381FFD">
                <w:rPr>
                  <w:rFonts w:ascii="Calibri Light" w:hAnsi="Calibri Light"/>
                  <w:sz w:val="16"/>
                  <w:szCs w:val="16"/>
                  <w:lang w:val="en-US"/>
                </w:rPr>
                <w:t xml:space="preserve">BS EN 1015-2:1999 Methods of test for mortar for masonry. Bulk sampling of mortars and preparation of test mortars/ BS EN 1015-1:1999 Methods of test for mortar for masonry. Determination of particle size distribution (by sieve analysis)/ BS EN 1015-19:1999 Methods of test for mortar for masonry. Determination of water vapour permeability of hardened rendering and plastering mortars/ </w:t>
              </w:r>
            </w:ins>
            <w:ins w:id="6793" w:author="Ashan Asmone" w:date="2016-03-31T13:00:00Z">
              <w:r w:rsidR="00381FFD">
                <w:rPr>
                  <w:rFonts w:ascii="Calibri Light" w:hAnsi="Calibri Light"/>
                  <w:sz w:val="16"/>
                  <w:szCs w:val="16"/>
                  <w:lang w:val="en-US"/>
                </w:rPr>
                <w:t xml:space="preserve">BS EN 1015-4:1999 Methods of test for mortar for masonry. Determination of consistence of fresh mortar (by plunger penetration)/ </w:t>
              </w:r>
            </w:ins>
            <w:ins w:id="6794" w:author="Ashan Asmone" w:date="2016-03-31T12:59:00Z">
              <w:r w:rsidR="00381FFD">
                <w:rPr>
                  <w:rFonts w:ascii="Calibri Light" w:hAnsi="Calibri Light"/>
                  <w:sz w:val="16"/>
                  <w:szCs w:val="16"/>
                  <w:lang w:val="en-US"/>
                </w:rPr>
                <w:t>BS EN 1015-7:1999 Methods of test for mortar for masonry. Determination of air content of fresh mortar</w:t>
              </w:r>
            </w:ins>
          </w:p>
          <w:p w14:paraId="65394261" w14:textId="77777777" w:rsidR="00476DD5" w:rsidRPr="00476DD5" w:rsidRDefault="00476DD5" w:rsidP="00476DD5">
            <w:pPr>
              <w:spacing w:after="120"/>
              <w:rPr>
                <w:rFonts w:ascii="Calibri Light" w:hAnsi="Calibri Light"/>
                <w:sz w:val="16"/>
                <w:szCs w:val="16"/>
                <w:lang w:val="en-US"/>
              </w:rPr>
            </w:pPr>
            <w:del w:id="6795" w:author="Ashan Asmone" w:date="2016-03-31T13:13:00Z">
              <w:r w:rsidRPr="00476DD5" w:rsidDel="00381FFD">
                <w:rPr>
                  <w:rFonts w:ascii="Calibri Light" w:hAnsi="Calibri Light"/>
                  <w:sz w:val="16"/>
                  <w:szCs w:val="16"/>
                  <w:lang w:val="en-US"/>
                </w:rPr>
                <w:delText>BS 4551-2:1998 Method of testing mortars, screeds and plasters. Chemical analysis and ag</w:delText>
              </w:r>
              <w:r w:rsidR="00160B77" w:rsidDel="00381FFD">
                <w:rPr>
                  <w:rFonts w:ascii="Calibri Light" w:hAnsi="Calibri Light"/>
                  <w:sz w:val="16"/>
                  <w:szCs w:val="16"/>
                  <w:lang w:val="en-US"/>
                </w:rPr>
                <w:delText>gregate grading</w:delText>
              </w:r>
            </w:del>
            <w:ins w:id="6796" w:author="Ashan Asmone" w:date="2016-03-31T13:13:00Z">
              <w:r w:rsidR="00381FFD">
                <w:rPr>
                  <w:rFonts w:ascii="Calibri Light" w:hAnsi="Calibri Light"/>
                  <w:sz w:val="16"/>
                  <w:szCs w:val="16"/>
                  <w:lang w:val="en-US"/>
                </w:rPr>
                <w:t>BS 4551:2005+A2:2013 Mortar. Methods of test for mortar and screed. Chemical analysis and physical testing</w:t>
              </w:r>
            </w:ins>
            <w:r w:rsidR="00160B77">
              <w:rPr>
                <w:rFonts w:ascii="Calibri Light" w:hAnsi="Calibri Light"/>
                <w:sz w:val="16"/>
                <w:szCs w:val="16"/>
                <w:lang w:val="en-US"/>
              </w:rPr>
              <w:t xml:space="preserve"> </w:t>
            </w:r>
          </w:p>
          <w:p w14:paraId="60B47ABF" w14:textId="77777777" w:rsidR="00476DD5" w:rsidRPr="00476DD5" w:rsidRDefault="00476DD5" w:rsidP="00476DD5">
            <w:pPr>
              <w:spacing w:after="120"/>
              <w:rPr>
                <w:rFonts w:ascii="Calibri Light" w:hAnsi="Calibri Light"/>
                <w:sz w:val="16"/>
                <w:szCs w:val="16"/>
                <w:lang w:val="en-US"/>
              </w:rPr>
            </w:pPr>
            <w:del w:id="6797" w:author="Ashan Asmone" w:date="2016-03-31T13:24:00Z">
              <w:r w:rsidRPr="00476DD5" w:rsidDel="00EA3D5D">
                <w:rPr>
                  <w:rFonts w:ascii="Calibri Light" w:hAnsi="Calibri Light"/>
                  <w:sz w:val="16"/>
                  <w:szCs w:val="16"/>
                  <w:lang w:val="en-US"/>
                </w:rPr>
                <w:delText xml:space="preserve">99/107820 DC BS EN 13658-2. Metal lath and beads. Definitions, requirements and test methods. Part 2. External rendering (with BS EN 13658-1, 99/105869DC, this standard </w:delText>
              </w:r>
              <w:r w:rsidR="00160B77" w:rsidDel="00EA3D5D">
                <w:rPr>
                  <w:rFonts w:ascii="Calibri Light" w:hAnsi="Calibri Light"/>
                  <w:sz w:val="16"/>
                  <w:szCs w:val="16"/>
                  <w:lang w:val="en-US"/>
                </w:rPr>
                <w:delText>with supersede BS 1369-1:1987)</w:delText>
              </w:r>
            </w:del>
            <w:ins w:id="6798" w:author="Ashan Asmone" w:date="2016-03-31T13:24:00Z">
              <w:r w:rsidR="00EA3D5D">
                <w:rPr>
                  <w:rFonts w:ascii="Calibri Light" w:hAnsi="Calibri Light"/>
                  <w:sz w:val="16"/>
                  <w:szCs w:val="16"/>
                  <w:lang w:val="en-US"/>
                </w:rPr>
                <w:t>BS EN 13658-2:2005 Metal lath and beads. Definitions, requirements and test methods. External rendering</w:t>
              </w:r>
            </w:ins>
            <w:r w:rsidR="00160B77">
              <w:rPr>
                <w:rFonts w:ascii="Calibri Light" w:hAnsi="Calibri Light"/>
                <w:sz w:val="16"/>
                <w:szCs w:val="16"/>
                <w:lang w:val="en-US"/>
              </w:rPr>
              <w:t xml:space="preserve"> </w:t>
            </w:r>
          </w:p>
          <w:p w14:paraId="06D5E6BA" w14:textId="77777777" w:rsidR="00476DD5" w:rsidRPr="00476DD5" w:rsidRDefault="00476DD5" w:rsidP="00476DD5">
            <w:pPr>
              <w:spacing w:after="120"/>
              <w:rPr>
                <w:rFonts w:ascii="Calibri Light" w:hAnsi="Calibri Light"/>
                <w:sz w:val="16"/>
                <w:szCs w:val="16"/>
                <w:lang w:val="en-US"/>
              </w:rPr>
            </w:pPr>
            <w:del w:id="6799" w:author="Ashan Senel Asmone" w:date="2016-03-21T15:32:00Z">
              <w:r w:rsidRPr="00476DD5" w:rsidDel="00A67BAB">
                <w:rPr>
                  <w:rFonts w:ascii="Calibri Light" w:hAnsi="Calibri Light"/>
                  <w:sz w:val="16"/>
                  <w:szCs w:val="16"/>
                  <w:lang w:val="en-US"/>
                </w:rPr>
                <w:delText xml:space="preserve">00/103730 DC prEN 998-1. Specification for mortar for masonry. Part 1. </w:delText>
              </w:r>
              <w:r w:rsidR="00160B77" w:rsidDel="00A67BAB">
                <w:rPr>
                  <w:rFonts w:ascii="Calibri Light" w:hAnsi="Calibri Light"/>
                  <w:sz w:val="16"/>
                  <w:szCs w:val="16"/>
                  <w:lang w:val="en-US"/>
                </w:rPr>
                <w:delText>Rendering and plastering mortar</w:delText>
              </w:r>
            </w:del>
            <w:ins w:id="6800" w:author="Ashan Senel Asmone" w:date="2016-03-21T15:32:00Z">
              <w:r w:rsidR="00A67BAB">
                <w:rPr>
                  <w:rFonts w:ascii="Calibri Light" w:hAnsi="Calibri Light"/>
                  <w:sz w:val="16"/>
                  <w:szCs w:val="16"/>
                  <w:lang w:val="en-US"/>
                </w:rPr>
                <w:t>BS EN 998-1:2010 Specification for mortar for masonry. Rendering and plastering mortar</w:t>
              </w:r>
            </w:ins>
          </w:p>
          <w:p w14:paraId="57013247" w14:textId="77777777" w:rsidR="00401C5E" w:rsidRPr="004F3C8C" w:rsidRDefault="00476DD5" w:rsidP="00401C5E">
            <w:pPr>
              <w:spacing w:after="120"/>
              <w:rPr>
                <w:rFonts w:ascii="Calibri Light" w:hAnsi="Calibri Light"/>
                <w:sz w:val="16"/>
                <w:szCs w:val="16"/>
                <w:lang w:val="en-US"/>
              </w:rPr>
            </w:pPr>
            <w:del w:id="6801" w:author="Ashan Senel Asmone" w:date="2016-03-21T15:33:00Z">
              <w:r w:rsidRPr="00476DD5" w:rsidDel="00A67BAB">
                <w:rPr>
                  <w:rFonts w:ascii="Calibri Light" w:hAnsi="Calibri Light"/>
                  <w:sz w:val="16"/>
                  <w:szCs w:val="16"/>
                  <w:lang w:val="en-US"/>
                </w:rPr>
                <w:delText>00/106850 DC prEN 13914-1. The design, preparation and application of external rendering and internal</w:delText>
              </w:r>
              <w:r w:rsidR="00160B77" w:rsidDel="00A67BAB">
                <w:rPr>
                  <w:rFonts w:ascii="Calibri Light" w:hAnsi="Calibri Light"/>
                  <w:sz w:val="16"/>
                  <w:szCs w:val="16"/>
                  <w:lang w:val="en-US"/>
                </w:rPr>
                <w:delText xml:space="preserve"> plastering. External rendering</w:delText>
              </w:r>
            </w:del>
            <w:ins w:id="6802" w:author="Ashan Senel Asmone" w:date="2016-03-21T15:33:00Z">
              <w:r w:rsidR="00A67BAB">
                <w:rPr>
                  <w:rFonts w:ascii="Calibri Light" w:hAnsi="Calibri Light"/>
                  <w:sz w:val="16"/>
                  <w:szCs w:val="16"/>
                  <w:lang w:val="en-US"/>
                </w:rPr>
                <w:t>BS EN 13914-1:2016 Design, preparation and application of external rendering and internal plastering. External rendering</w:t>
              </w:r>
            </w:ins>
          </w:p>
        </w:tc>
      </w:tr>
      <w:tr w:rsidR="005D1132" w:rsidRPr="004F3C8C" w14:paraId="59319EBC" w14:textId="77777777" w:rsidTr="00401C5E">
        <w:tc>
          <w:tcPr>
            <w:tcW w:w="685" w:type="dxa"/>
          </w:tcPr>
          <w:p w14:paraId="72547E25" w14:textId="77777777" w:rsidR="005D1132" w:rsidRPr="004F3C8C" w:rsidRDefault="005D1132" w:rsidP="005D1132">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E784F79" w14:textId="77777777" w:rsidR="005D1132" w:rsidRPr="00C266E9" w:rsidRDefault="005D1132" w:rsidP="005D1132">
            <w:pPr>
              <w:spacing w:after="120"/>
              <w:rPr>
                <w:ins w:id="6803" w:author="Ashan Senel Asmone" w:date="2016-04-25T15:37:00Z"/>
                <w:rFonts w:ascii="Calibri Light" w:hAnsi="Calibri Light"/>
                <w:sz w:val="16"/>
                <w:szCs w:val="16"/>
              </w:rPr>
            </w:pPr>
            <w:ins w:id="6804" w:author="Ashan Senel Asmone" w:date="2016-04-25T15:37:00Z">
              <w:r w:rsidRPr="00C266E9">
                <w:rPr>
                  <w:rFonts w:ascii="Calibri Light" w:hAnsi="Calibri Light"/>
                  <w:sz w:val="16"/>
                  <w:szCs w:val="16"/>
                </w:rPr>
                <w:t>Plaster</w:t>
              </w:r>
            </w:ins>
          </w:p>
          <w:p w14:paraId="588D9C83" w14:textId="77777777" w:rsidR="005D1132" w:rsidRPr="00C266E9" w:rsidRDefault="005D1132" w:rsidP="005D1132">
            <w:pPr>
              <w:spacing w:after="120"/>
              <w:rPr>
                <w:ins w:id="6805" w:author="Ashan Senel Asmone" w:date="2016-04-25T15:37:00Z"/>
                <w:rFonts w:ascii="Calibri Light" w:hAnsi="Calibri Light"/>
                <w:sz w:val="16"/>
                <w:szCs w:val="16"/>
              </w:rPr>
            </w:pPr>
            <w:ins w:id="6806" w:author="Ashan Senel Asmone" w:date="2016-04-25T15:37:00Z">
              <w:r>
                <w:rPr>
                  <w:rFonts w:ascii="Calibri Light" w:hAnsi="Calibri Light"/>
                  <w:sz w:val="16"/>
                  <w:szCs w:val="16"/>
                </w:rPr>
                <w:t>ASTM C926 - 16 Standard Specification for Application of Portland Cement-Based Plaster</w:t>
              </w:r>
              <w:r w:rsidRPr="00C266E9">
                <w:rPr>
                  <w:rFonts w:ascii="Calibri Light" w:hAnsi="Calibri Light"/>
                  <w:sz w:val="16"/>
                  <w:szCs w:val="16"/>
                </w:rPr>
                <w:t xml:space="preserve"> </w:t>
              </w:r>
            </w:ins>
          </w:p>
          <w:p w14:paraId="4BBA3956" w14:textId="77777777" w:rsidR="005D1132" w:rsidRPr="00C266E9" w:rsidRDefault="005D1132" w:rsidP="005D1132">
            <w:pPr>
              <w:spacing w:after="120"/>
              <w:rPr>
                <w:ins w:id="6807" w:author="Ashan Senel Asmone" w:date="2016-04-25T15:37:00Z"/>
                <w:rFonts w:ascii="Calibri Light" w:hAnsi="Calibri Light"/>
                <w:sz w:val="16"/>
                <w:szCs w:val="16"/>
              </w:rPr>
            </w:pPr>
            <w:ins w:id="6808" w:author="Ashan Senel Asmone" w:date="2016-04-25T15:37:00Z">
              <w:r>
                <w:rPr>
                  <w:rFonts w:ascii="Calibri Light" w:hAnsi="Calibri Light"/>
                  <w:sz w:val="16"/>
                  <w:szCs w:val="16"/>
                </w:rPr>
                <w:t>ASTM C1328 / C1328M - 12 Standard Specification for Plastic (Stucco) Cement</w:t>
              </w:r>
            </w:ins>
          </w:p>
          <w:p w14:paraId="423679B9" w14:textId="77777777" w:rsidR="005D1132" w:rsidRPr="00C266E9" w:rsidRDefault="005D1132" w:rsidP="005D1132">
            <w:pPr>
              <w:spacing w:after="120"/>
              <w:rPr>
                <w:ins w:id="6809" w:author="Ashan Senel Asmone" w:date="2016-04-25T15:37:00Z"/>
                <w:rFonts w:ascii="Calibri Light" w:hAnsi="Calibri Light"/>
                <w:sz w:val="16"/>
                <w:szCs w:val="16"/>
              </w:rPr>
            </w:pPr>
            <w:ins w:id="6810" w:author="Ashan Senel Asmone" w:date="2016-04-25T15:37:00Z">
              <w:r>
                <w:rPr>
                  <w:rFonts w:ascii="Calibri Light" w:hAnsi="Calibri Light"/>
                  <w:sz w:val="16"/>
                  <w:szCs w:val="16"/>
                </w:rPr>
                <w:t>ASTM C897 - 15 Standard Specification for Aggregate for Job-Mixed Portland Cement-Based PlastersASTM C897 - 15 Standard Specification for Aggregate for Job-Mixed Portland Cement-Based Plasters</w:t>
              </w:r>
            </w:ins>
          </w:p>
          <w:p w14:paraId="3EE8941C" w14:textId="77777777" w:rsidR="005D1132" w:rsidRPr="00C266E9" w:rsidRDefault="005D1132" w:rsidP="005D1132">
            <w:pPr>
              <w:spacing w:after="120"/>
              <w:rPr>
                <w:ins w:id="6811" w:author="Ashan Senel Asmone" w:date="2016-04-25T15:37:00Z"/>
                <w:rFonts w:ascii="Calibri Light" w:hAnsi="Calibri Light"/>
                <w:sz w:val="16"/>
                <w:szCs w:val="16"/>
              </w:rPr>
            </w:pPr>
            <w:ins w:id="6812" w:author="Ashan Senel Asmone" w:date="2016-04-25T15:37:00Z">
              <w:r>
                <w:rPr>
                  <w:rFonts w:ascii="Calibri Light" w:hAnsi="Calibri Light"/>
                  <w:sz w:val="16"/>
                  <w:szCs w:val="16"/>
                </w:rPr>
                <w:t>ASTM E96 / E96M - 15 Standard Test Methods for Water Vapor Transmission of Materials</w:t>
              </w:r>
            </w:ins>
          </w:p>
          <w:p w14:paraId="7B86D135" w14:textId="77777777" w:rsidR="005D1132" w:rsidRPr="00C266E9" w:rsidRDefault="005D1132" w:rsidP="005D1132">
            <w:pPr>
              <w:spacing w:after="120"/>
              <w:rPr>
                <w:ins w:id="6813" w:author="Ashan Senel Asmone" w:date="2016-04-25T15:37:00Z"/>
                <w:rFonts w:ascii="Calibri Light" w:hAnsi="Calibri Light"/>
                <w:sz w:val="16"/>
                <w:szCs w:val="16"/>
              </w:rPr>
            </w:pPr>
            <w:ins w:id="6814" w:author="Ashan Senel Asmone" w:date="2016-04-25T15:37:00Z">
              <w:r>
                <w:rPr>
                  <w:rFonts w:ascii="Calibri Light" w:hAnsi="Calibri Light"/>
                  <w:sz w:val="16"/>
                  <w:szCs w:val="16"/>
                </w:rPr>
                <w:t>ASTM C1506 - 16a Standard Test Method for Water Retention of Hydraulic Cement-Based Mortars and Plasters</w:t>
              </w:r>
            </w:ins>
          </w:p>
          <w:p w14:paraId="7E14D2B0" w14:textId="77777777" w:rsidR="005D1132" w:rsidRPr="00C266E9" w:rsidRDefault="005D1132" w:rsidP="005D1132">
            <w:pPr>
              <w:spacing w:after="120"/>
              <w:rPr>
                <w:ins w:id="6815" w:author="Ashan Senel Asmone" w:date="2016-04-25T15:37:00Z"/>
                <w:rFonts w:ascii="Calibri Light" w:hAnsi="Calibri Light"/>
                <w:sz w:val="16"/>
                <w:szCs w:val="16"/>
              </w:rPr>
            </w:pPr>
            <w:ins w:id="6816" w:author="Ashan Senel Asmone" w:date="2016-04-25T15:37:00Z">
              <w:r>
                <w:rPr>
                  <w:rFonts w:ascii="Calibri Light" w:hAnsi="Calibri Light"/>
                  <w:sz w:val="16"/>
                  <w:szCs w:val="16"/>
                </w:rPr>
                <w:t>ASTM C1063 - 16 Standard Specification for Installation of Lathing and Furring to Receive Interior and Exterior Portland Cement-Based Plaster</w:t>
              </w:r>
            </w:ins>
          </w:p>
          <w:p w14:paraId="7FE3B4A0" w14:textId="77777777" w:rsidR="005D1132" w:rsidRPr="00C266E9" w:rsidRDefault="005D1132" w:rsidP="005D1132">
            <w:pPr>
              <w:spacing w:after="120"/>
              <w:rPr>
                <w:ins w:id="6817" w:author="Ashan Senel Asmone" w:date="2016-04-25T15:37:00Z"/>
                <w:rFonts w:ascii="Calibri Light" w:hAnsi="Calibri Light"/>
                <w:sz w:val="16"/>
                <w:szCs w:val="16"/>
              </w:rPr>
            </w:pPr>
            <w:ins w:id="6818" w:author="Ashan Senel Asmone" w:date="2016-04-25T15:37:00Z">
              <w:r>
                <w:rPr>
                  <w:rFonts w:ascii="Calibri Light" w:hAnsi="Calibri Light"/>
                  <w:sz w:val="16"/>
                  <w:szCs w:val="16"/>
                </w:rPr>
                <w:t>ASTM C926 - 16 Standard Specification for Application of Portland Cement-Based Plaster</w:t>
              </w:r>
            </w:ins>
          </w:p>
          <w:p w14:paraId="5D9566B8" w14:textId="77777777" w:rsidR="005D1132" w:rsidRPr="00C266E9" w:rsidRDefault="005D1132" w:rsidP="005D1132">
            <w:pPr>
              <w:spacing w:after="120"/>
              <w:rPr>
                <w:ins w:id="6819" w:author="Ashan Senel Asmone" w:date="2016-04-25T15:37:00Z"/>
                <w:rFonts w:ascii="Calibri Light" w:hAnsi="Calibri Light"/>
                <w:sz w:val="16"/>
                <w:szCs w:val="16"/>
              </w:rPr>
            </w:pPr>
            <w:ins w:id="6820" w:author="Ashan Senel Asmone" w:date="2016-04-25T15:37:00Z">
              <w:r>
                <w:rPr>
                  <w:rFonts w:ascii="Calibri Light" w:hAnsi="Calibri Light"/>
                  <w:sz w:val="16"/>
                  <w:szCs w:val="16"/>
                </w:rPr>
                <w:t>ASTM C897 - 15 Standard Specification for Aggregate for Job-Mixed Portland Cement-Based Plasters</w:t>
              </w:r>
            </w:ins>
          </w:p>
          <w:p w14:paraId="47927FC7" w14:textId="77777777" w:rsidR="005D1132" w:rsidRPr="00C266E9" w:rsidRDefault="005D1132" w:rsidP="005D1132">
            <w:pPr>
              <w:spacing w:after="120"/>
              <w:rPr>
                <w:ins w:id="6821" w:author="Ashan Senel Asmone" w:date="2016-04-25T15:37:00Z"/>
                <w:rFonts w:ascii="Calibri Light" w:hAnsi="Calibri Light"/>
                <w:sz w:val="16"/>
                <w:szCs w:val="16"/>
              </w:rPr>
            </w:pPr>
            <w:ins w:id="6822" w:author="Ashan Senel Asmone" w:date="2016-04-25T15:37:00Z">
              <w:r>
                <w:rPr>
                  <w:rFonts w:ascii="Calibri Light" w:hAnsi="Calibri Light"/>
                  <w:sz w:val="16"/>
                  <w:szCs w:val="16"/>
                </w:rPr>
                <w:t>ASTM C847 - 14a Standard Specification for Metal Lath</w:t>
              </w:r>
            </w:ins>
          </w:p>
          <w:p w14:paraId="5A3CD473" w14:textId="77777777" w:rsidR="005D1132" w:rsidRPr="00C266E9" w:rsidRDefault="005D1132" w:rsidP="005D1132">
            <w:pPr>
              <w:spacing w:after="120"/>
              <w:rPr>
                <w:ins w:id="6823" w:author="Ashan Senel Asmone" w:date="2016-04-25T15:37:00Z"/>
                <w:rFonts w:ascii="Calibri Light" w:hAnsi="Calibri Light"/>
                <w:sz w:val="16"/>
                <w:szCs w:val="16"/>
              </w:rPr>
            </w:pPr>
            <w:ins w:id="6824" w:author="Ashan Senel Asmone" w:date="2016-04-25T15:37:00Z">
              <w:r>
                <w:rPr>
                  <w:rFonts w:ascii="Calibri Light" w:hAnsi="Calibri Light"/>
                  <w:sz w:val="16"/>
                  <w:szCs w:val="16"/>
                </w:rPr>
                <w:t>ASTM C150 / C150M - 15 Standard Specification for Portland Cement</w:t>
              </w:r>
            </w:ins>
          </w:p>
          <w:p w14:paraId="6AAF33D7" w14:textId="77777777" w:rsidR="005D1132" w:rsidRPr="00C266E9" w:rsidRDefault="005D1132" w:rsidP="005D1132">
            <w:pPr>
              <w:spacing w:after="120"/>
              <w:rPr>
                <w:ins w:id="6825" w:author="Ashan Senel Asmone" w:date="2016-04-25T15:37:00Z"/>
                <w:rFonts w:ascii="Calibri Light" w:hAnsi="Calibri Light"/>
                <w:sz w:val="16"/>
                <w:szCs w:val="16"/>
              </w:rPr>
            </w:pPr>
            <w:ins w:id="6826" w:author="Ashan Senel Asmone" w:date="2016-04-25T15:37:00Z">
              <w:r>
                <w:rPr>
                  <w:rFonts w:ascii="Calibri Light" w:hAnsi="Calibri Light"/>
                  <w:sz w:val="16"/>
                  <w:szCs w:val="16"/>
                </w:rPr>
                <w:t>ASTM F710 - 11 Standard Practice for Preparing Concrete Floors to Receive Resilient Flooring</w:t>
              </w:r>
            </w:ins>
          </w:p>
          <w:p w14:paraId="5E64A6CE" w14:textId="77777777" w:rsidR="005D1132" w:rsidRPr="00C266E9" w:rsidRDefault="005D1132" w:rsidP="005D1132">
            <w:pPr>
              <w:spacing w:after="120"/>
              <w:rPr>
                <w:ins w:id="6827" w:author="Ashan Senel Asmone" w:date="2016-04-25T15:37:00Z"/>
                <w:rFonts w:ascii="Calibri Light" w:hAnsi="Calibri Light"/>
                <w:sz w:val="16"/>
                <w:szCs w:val="16"/>
              </w:rPr>
            </w:pPr>
            <w:ins w:id="6828" w:author="Ashan Senel Asmone" w:date="2016-04-25T15:37:00Z">
              <w:r>
                <w:rPr>
                  <w:rFonts w:ascii="Calibri Light" w:hAnsi="Calibri Light"/>
                  <w:sz w:val="16"/>
                  <w:szCs w:val="16"/>
                </w:rPr>
                <w:t>ASTM E119 - 15 Standard Test Methods for Fire Tests of Building Construction and Materials</w:t>
              </w:r>
            </w:ins>
          </w:p>
          <w:p w14:paraId="566015A9" w14:textId="77777777" w:rsidR="005D1132" w:rsidRPr="00C266E9" w:rsidRDefault="005D1132" w:rsidP="005D1132">
            <w:pPr>
              <w:spacing w:after="120"/>
              <w:rPr>
                <w:ins w:id="6829" w:author="Ashan Senel Asmone" w:date="2016-04-25T15:37:00Z"/>
                <w:rFonts w:ascii="Calibri Light" w:hAnsi="Calibri Light"/>
                <w:sz w:val="16"/>
                <w:szCs w:val="16"/>
              </w:rPr>
            </w:pPr>
            <w:ins w:id="6830" w:author="Ashan Senel Asmone" w:date="2016-04-25T15:37:00Z">
              <w:r>
                <w:rPr>
                  <w:rFonts w:ascii="Calibri Light" w:hAnsi="Calibri Light"/>
                  <w:sz w:val="16"/>
                  <w:szCs w:val="16"/>
                </w:rPr>
                <w:t>ASTM C932 - 06(2013) Standard Specification for Surface-Applied Bonding Compounds for Exterior Plastering</w:t>
              </w:r>
            </w:ins>
          </w:p>
          <w:p w14:paraId="3F2BD2A8" w14:textId="77777777" w:rsidR="005D1132" w:rsidRPr="00C266E9" w:rsidRDefault="005D1132" w:rsidP="005D1132">
            <w:pPr>
              <w:spacing w:after="120"/>
              <w:rPr>
                <w:ins w:id="6831" w:author="Ashan Senel Asmone" w:date="2016-04-25T15:37:00Z"/>
                <w:rFonts w:ascii="Calibri Light" w:hAnsi="Calibri Light"/>
                <w:sz w:val="16"/>
                <w:szCs w:val="16"/>
              </w:rPr>
            </w:pPr>
            <w:ins w:id="6832" w:author="Ashan Senel Asmone" w:date="2016-04-25T15:37:00Z">
              <w:r>
                <w:rPr>
                  <w:rFonts w:ascii="Calibri Light" w:hAnsi="Calibri Light"/>
                  <w:sz w:val="16"/>
                  <w:szCs w:val="16"/>
                </w:rPr>
                <w:t>ASTM C40 / C40M - 11 Standard Test Method for Organic Impurities in Fine Aggregates for Concrete</w:t>
              </w:r>
            </w:ins>
          </w:p>
          <w:p w14:paraId="0F3D3DD7" w14:textId="77777777" w:rsidR="005D1132" w:rsidRPr="00C266E9" w:rsidRDefault="005D1132" w:rsidP="005D1132">
            <w:pPr>
              <w:spacing w:after="120"/>
              <w:rPr>
                <w:ins w:id="6833" w:author="Ashan Senel Asmone" w:date="2016-04-25T15:37:00Z"/>
                <w:rFonts w:ascii="Calibri Light" w:hAnsi="Calibri Light"/>
                <w:sz w:val="16"/>
                <w:szCs w:val="16"/>
              </w:rPr>
            </w:pPr>
            <w:ins w:id="6834" w:author="Ashan Senel Asmone" w:date="2016-04-25T15:37:00Z">
              <w:r>
                <w:rPr>
                  <w:rFonts w:ascii="Calibri Light" w:hAnsi="Calibri Light"/>
                  <w:sz w:val="16"/>
                  <w:szCs w:val="16"/>
                </w:rPr>
                <w:t>ASTM D75 / D75M - 14 Standard Practice for Sampling Aggregates</w:t>
              </w:r>
            </w:ins>
          </w:p>
          <w:p w14:paraId="3B7A2D88" w14:textId="77777777" w:rsidR="005D1132" w:rsidRPr="004F3C8C" w:rsidRDefault="005D1132" w:rsidP="005D1132">
            <w:pPr>
              <w:spacing w:after="120"/>
              <w:rPr>
                <w:rFonts w:ascii="Calibri Light" w:hAnsi="Calibri Light"/>
                <w:sz w:val="16"/>
                <w:szCs w:val="16"/>
                <w:lang w:val="en-US"/>
              </w:rPr>
            </w:pPr>
            <w:ins w:id="6835" w:author="Ashan Senel Asmone" w:date="2016-04-25T15:37:00Z">
              <w:r>
                <w:rPr>
                  <w:rFonts w:ascii="Calibri Light" w:hAnsi="Calibri Light"/>
                  <w:sz w:val="16"/>
                  <w:szCs w:val="16"/>
                </w:rPr>
                <w:t>ASTM C136 / C136M - 14 Standard Test Method for Sieve Analysis of Fine and Coarse Aggregates</w:t>
              </w:r>
            </w:ins>
            <w:del w:id="6836" w:author="Ashan Senel Asmone" w:date="2016-04-25T15:37:00Z">
              <w:r w:rsidDel="002C6457">
                <w:rPr>
                  <w:rFonts w:ascii="Calibri Light" w:hAnsi="Calibri Light"/>
                  <w:sz w:val="16"/>
                  <w:szCs w:val="16"/>
                  <w:lang w:val="en-US"/>
                </w:rPr>
                <w:delText>*same as above*</w:delText>
              </w:r>
            </w:del>
          </w:p>
        </w:tc>
      </w:tr>
      <w:tr w:rsidR="005D1132" w:rsidRPr="004F3C8C" w14:paraId="3AD358CF" w14:textId="77777777" w:rsidTr="00401C5E">
        <w:tc>
          <w:tcPr>
            <w:tcW w:w="685" w:type="dxa"/>
          </w:tcPr>
          <w:p w14:paraId="5FA37474" w14:textId="77777777" w:rsidR="005D1132" w:rsidRPr="004F3C8C" w:rsidRDefault="005D1132" w:rsidP="005D1132">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CB75E09" w14:textId="77777777" w:rsidR="005D1132" w:rsidRPr="00C266E9" w:rsidRDefault="005D1132" w:rsidP="005D1132">
            <w:pPr>
              <w:spacing w:after="120"/>
              <w:rPr>
                <w:ins w:id="6837" w:author="Ashan Senel Asmone" w:date="2016-04-25T15:37:00Z"/>
                <w:rFonts w:ascii="Calibri Light" w:hAnsi="Calibri Light"/>
                <w:sz w:val="16"/>
                <w:szCs w:val="16"/>
              </w:rPr>
            </w:pPr>
            <w:ins w:id="6838" w:author="Ashan Senel Asmone" w:date="2016-04-25T15:37:00Z">
              <w:r w:rsidRPr="00C266E9">
                <w:rPr>
                  <w:rFonts w:ascii="Calibri Light" w:hAnsi="Calibri Light"/>
                  <w:sz w:val="16"/>
                  <w:szCs w:val="16"/>
                </w:rPr>
                <w:t>Plaster</w:t>
              </w:r>
            </w:ins>
          </w:p>
          <w:p w14:paraId="419F3538" w14:textId="77777777" w:rsidR="005D1132" w:rsidRPr="00C266E9" w:rsidRDefault="005D1132" w:rsidP="005D1132">
            <w:pPr>
              <w:spacing w:after="120"/>
              <w:rPr>
                <w:ins w:id="6839" w:author="Ashan Senel Asmone" w:date="2016-04-25T15:37:00Z"/>
                <w:rFonts w:ascii="Calibri Light" w:hAnsi="Calibri Light"/>
                <w:sz w:val="16"/>
                <w:szCs w:val="16"/>
              </w:rPr>
            </w:pPr>
            <w:ins w:id="6840" w:author="Ashan Senel Asmone" w:date="2016-04-25T15:37:00Z">
              <w:r>
                <w:rPr>
                  <w:rFonts w:ascii="Calibri Light" w:hAnsi="Calibri Light"/>
                  <w:sz w:val="16"/>
                  <w:szCs w:val="16"/>
                </w:rPr>
                <w:t>AS 5101.3.1-2008 Methods for preparation and testing of stabilized materials - Lime or cement content of uncured stabilized pavement materials (EDTA method)</w:t>
              </w:r>
            </w:ins>
          </w:p>
          <w:p w14:paraId="13C976CB" w14:textId="77777777" w:rsidR="005D1132" w:rsidRPr="00C266E9" w:rsidRDefault="005D1132" w:rsidP="005D1132">
            <w:pPr>
              <w:spacing w:after="120"/>
              <w:rPr>
                <w:ins w:id="6841" w:author="Ashan Senel Asmone" w:date="2016-04-25T15:37:00Z"/>
                <w:rFonts w:ascii="Calibri Light" w:hAnsi="Calibri Light"/>
                <w:sz w:val="16"/>
                <w:szCs w:val="16"/>
              </w:rPr>
            </w:pPr>
          </w:p>
          <w:p w14:paraId="32DF0E3B" w14:textId="77777777" w:rsidR="005D1132" w:rsidRPr="00C266E9" w:rsidRDefault="005D1132" w:rsidP="005D1132">
            <w:pPr>
              <w:spacing w:after="120"/>
              <w:rPr>
                <w:ins w:id="6842" w:author="Ashan Senel Asmone" w:date="2016-04-25T15:37:00Z"/>
                <w:rFonts w:ascii="Calibri Light" w:hAnsi="Calibri Light"/>
                <w:sz w:val="16"/>
                <w:szCs w:val="16"/>
              </w:rPr>
            </w:pPr>
            <w:ins w:id="6843" w:author="Ashan Senel Asmone" w:date="2016-04-25T15:37:00Z">
              <w:r>
                <w:rPr>
                  <w:rFonts w:ascii="Calibri Light" w:hAnsi="Calibri Light"/>
                  <w:sz w:val="16"/>
                  <w:szCs w:val="16"/>
                </w:rPr>
                <w:t>AS 1141.1:2015 Methods for sampling and testing aggregates - Definitions</w:t>
              </w:r>
            </w:ins>
          </w:p>
          <w:p w14:paraId="3231C806" w14:textId="77777777" w:rsidR="005D1132" w:rsidRPr="004F3C8C" w:rsidRDefault="005D1132" w:rsidP="005D1132">
            <w:pPr>
              <w:spacing w:after="120"/>
              <w:rPr>
                <w:rFonts w:ascii="Calibri Light" w:hAnsi="Calibri Light"/>
                <w:sz w:val="16"/>
                <w:szCs w:val="16"/>
                <w:lang w:val="en-US"/>
              </w:rPr>
            </w:pPr>
            <w:ins w:id="6844" w:author="Ashan Senel Asmone" w:date="2016-04-25T15:37:00Z">
              <w:r>
                <w:rPr>
                  <w:rFonts w:ascii="Calibri Light" w:hAnsi="Calibri Light"/>
                  <w:sz w:val="16"/>
                  <w:szCs w:val="16"/>
                </w:rPr>
                <w:t>DR AS 1141.11.1-2009 Amd 2:2015 Methods for sampling and testing aggregates - Particle size distribution - Sieving method</w:t>
              </w:r>
            </w:ins>
            <w:del w:id="6845" w:author="Ashan Senel Asmone" w:date="2016-04-25T15:37:00Z">
              <w:r w:rsidDel="002C6457">
                <w:rPr>
                  <w:rFonts w:ascii="Calibri Light" w:hAnsi="Calibri Light"/>
                  <w:sz w:val="16"/>
                  <w:szCs w:val="16"/>
                  <w:lang w:val="en-US"/>
                </w:rPr>
                <w:delText>*same as above*</w:delText>
              </w:r>
            </w:del>
          </w:p>
        </w:tc>
      </w:tr>
      <w:tr w:rsidR="005D1132" w:rsidRPr="004F3C8C" w14:paraId="3AECE9A6" w14:textId="77777777" w:rsidTr="00401C5E">
        <w:tc>
          <w:tcPr>
            <w:tcW w:w="685" w:type="dxa"/>
          </w:tcPr>
          <w:p w14:paraId="5902D3BD" w14:textId="77777777" w:rsidR="005D1132" w:rsidRPr="004F3C8C" w:rsidRDefault="005D1132" w:rsidP="005D1132">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5C81F1FE" w14:textId="77777777" w:rsidR="005D1132" w:rsidRPr="00476DD5" w:rsidRDefault="005D1132" w:rsidP="005D1132">
            <w:pPr>
              <w:spacing w:after="120"/>
              <w:rPr>
                <w:ins w:id="6846" w:author="Ashan Senel Asmone" w:date="2016-04-25T15:37:00Z"/>
                <w:rFonts w:ascii="Calibri Light" w:hAnsi="Calibri Light"/>
                <w:sz w:val="16"/>
                <w:szCs w:val="16"/>
              </w:rPr>
            </w:pPr>
            <w:ins w:id="6847" w:author="Ashan Senel Asmone" w:date="2016-04-25T15:37:00Z">
              <w:r w:rsidRPr="00476DD5">
                <w:rPr>
                  <w:rFonts w:ascii="Calibri Light" w:hAnsi="Calibri Light"/>
                  <w:sz w:val="16"/>
                  <w:szCs w:val="16"/>
                </w:rPr>
                <w:t>Plaster</w:t>
              </w:r>
            </w:ins>
          </w:p>
          <w:p w14:paraId="002D928A" w14:textId="77777777" w:rsidR="005D1132" w:rsidRPr="00476DD5" w:rsidRDefault="005D1132" w:rsidP="005D1132">
            <w:pPr>
              <w:spacing w:after="120"/>
              <w:rPr>
                <w:ins w:id="6848" w:author="Ashan Senel Asmone" w:date="2016-04-25T15:37:00Z"/>
                <w:rFonts w:ascii="Calibri Light" w:hAnsi="Calibri Light"/>
                <w:sz w:val="16"/>
                <w:szCs w:val="16"/>
              </w:rPr>
            </w:pPr>
            <w:ins w:id="6849" w:author="Ashan Senel Asmone" w:date="2016-04-25T15:37:00Z">
              <w:r>
                <w:rPr>
                  <w:rFonts w:ascii="Calibri Light" w:hAnsi="Calibri Light"/>
                  <w:sz w:val="16"/>
                  <w:szCs w:val="16"/>
                </w:rPr>
                <w:t>CP 56 : 1991 Code of practice for internal plastering</w:t>
              </w:r>
            </w:ins>
          </w:p>
          <w:p w14:paraId="6F5B75DF" w14:textId="77777777" w:rsidR="005D1132" w:rsidRPr="00476DD5" w:rsidRDefault="005D1132" w:rsidP="005D1132">
            <w:pPr>
              <w:spacing w:after="120"/>
              <w:rPr>
                <w:ins w:id="6850" w:author="Ashan Senel Asmone" w:date="2016-04-25T15:37:00Z"/>
                <w:rFonts w:ascii="Calibri Light" w:hAnsi="Calibri Light"/>
                <w:sz w:val="16"/>
                <w:szCs w:val="16"/>
              </w:rPr>
            </w:pPr>
            <w:ins w:id="6851" w:author="Ashan Senel Asmone" w:date="2016-04-25T15:37:00Z">
              <w:r w:rsidRPr="00476DD5">
                <w:rPr>
                  <w:rFonts w:ascii="Calibri Light" w:hAnsi="Calibri Light"/>
                  <w:sz w:val="16"/>
                  <w:szCs w:val="16"/>
                </w:rPr>
                <w:t>Concrete</w:t>
              </w:r>
            </w:ins>
          </w:p>
          <w:p w14:paraId="22C5DFA1" w14:textId="77777777" w:rsidR="005D1132" w:rsidRPr="00476DD5" w:rsidRDefault="005D1132" w:rsidP="005D1132">
            <w:pPr>
              <w:spacing w:after="120"/>
              <w:rPr>
                <w:ins w:id="6852" w:author="Ashan Senel Asmone" w:date="2016-04-25T15:37:00Z"/>
                <w:rFonts w:ascii="Calibri Light" w:hAnsi="Calibri Light"/>
                <w:sz w:val="16"/>
                <w:szCs w:val="16"/>
              </w:rPr>
            </w:pPr>
            <w:ins w:id="6853" w:author="Ashan Senel Asmone" w:date="2016-04-25T15:37:00Z">
              <w:r>
                <w:rPr>
                  <w:rFonts w:ascii="Calibri Light" w:hAnsi="Calibri Light"/>
                  <w:sz w:val="16"/>
                  <w:szCs w:val="16"/>
                </w:rPr>
                <w:t>SS EN 197 series - Cement</w:t>
              </w:r>
            </w:ins>
          </w:p>
          <w:p w14:paraId="1C20EFD8" w14:textId="77777777" w:rsidR="005D1132" w:rsidRPr="00476DD5" w:rsidRDefault="005D1132" w:rsidP="005D1132">
            <w:pPr>
              <w:spacing w:after="120"/>
              <w:rPr>
                <w:ins w:id="6854" w:author="Ashan Senel Asmone" w:date="2016-04-25T15:37:00Z"/>
                <w:rFonts w:ascii="Calibri Light" w:hAnsi="Calibri Light"/>
                <w:sz w:val="16"/>
                <w:szCs w:val="16"/>
              </w:rPr>
            </w:pPr>
            <w:ins w:id="6855" w:author="Ashan Senel Asmone" w:date="2016-04-25T15:37:00Z">
              <w:r>
                <w:rPr>
                  <w:rFonts w:ascii="Calibri Light" w:hAnsi="Calibri Light"/>
                  <w:sz w:val="16"/>
                  <w:szCs w:val="16"/>
                </w:rPr>
                <w:t>SS EN 12620 : 2008 Specification for aggregates for concrete</w:t>
              </w:r>
            </w:ins>
          </w:p>
          <w:p w14:paraId="369DE878" w14:textId="77777777" w:rsidR="005D1132" w:rsidRPr="00476DD5" w:rsidRDefault="005D1132" w:rsidP="005D1132">
            <w:pPr>
              <w:spacing w:after="120"/>
              <w:rPr>
                <w:ins w:id="6856" w:author="Ashan Senel Asmone" w:date="2016-04-25T15:37:00Z"/>
                <w:rFonts w:ascii="Calibri Light" w:hAnsi="Calibri Light"/>
                <w:sz w:val="16"/>
                <w:szCs w:val="16"/>
              </w:rPr>
            </w:pPr>
          </w:p>
          <w:p w14:paraId="62EC0381" w14:textId="77777777" w:rsidR="005D1132" w:rsidRPr="00476DD5" w:rsidRDefault="005D1132" w:rsidP="005D1132">
            <w:pPr>
              <w:spacing w:after="120"/>
              <w:rPr>
                <w:ins w:id="6857" w:author="Ashan Senel Asmone" w:date="2016-04-25T15:37:00Z"/>
                <w:rFonts w:ascii="Calibri Light" w:hAnsi="Calibri Light"/>
                <w:sz w:val="16"/>
                <w:szCs w:val="16"/>
              </w:rPr>
            </w:pPr>
          </w:p>
          <w:p w14:paraId="134F69BF" w14:textId="77777777" w:rsidR="005D1132" w:rsidRPr="00476DD5" w:rsidRDefault="005D1132" w:rsidP="005D1132">
            <w:pPr>
              <w:spacing w:after="120"/>
              <w:rPr>
                <w:ins w:id="6858" w:author="Ashan Senel Asmone" w:date="2016-04-25T15:37:00Z"/>
                <w:rFonts w:ascii="Calibri Light" w:hAnsi="Calibri Light"/>
                <w:sz w:val="16"/>
                <w:szCs w:val="16"/>
              </w:rPr>
            </w:pPr>
          </w:p>
          <w:p w14:paraId="68987DDB" w14:textId="77777777" w:rsidR="005D1132" w:rsidRPr="00476DD5" w:rsidRDefault="005D1132" w:rsidP="005D1132">
            <w:pPr>
              <w:spacing w:after="120"/>
              <w:rPr>
                <w:ins w:id="6859" w:author="Ashan Senel Asmone" w:date="2016-04-25T15:37:00Z"/>
                <w:rFonts w:ascii="Calibri Light" w:hAnsi="Calibri Light"/>
                <w:sz w:val="16"/>
                <w:szCs w:val="16"/>
              </w:rPr>
            </w:pPr>
            <w:ins w:id="6860" w:author="Ashan Senel Asmone" w:date="2016-04-25T15:37:00Z">
              <w:r w:rsidRPr="00476DD5">
                <w:rPr>
                  <w:rFonts w:ascii="Calibri Light" w:hAnsi="Calibri Light"/>
                  <w:sz w:val="16"/>
                  <w:szCs w:val="16"/>
                </w:rPr>
                <w:t xml:space="preserve"> </w:t>
              </w:r>
            </w:ins>
          </w:p>
          <w:p w14:paraId="3D21209D" w14:textId="77777777" w:rsidR="005D1132" w:rsidRPr="00476DD5" w:rsidRDefault="005D1132" w:rsidP="005D1132">
            <w:pPr>
              <w:spacing w:after="120"/>
              <w:rPr>
                <w:rFonts w:ascii="Calibri Light" w:hAnsi="Calibri Light"/>
                <w:sz w:val="16"/>
                <w:szCs w:val="16"/>
              </w:rPr>
            </w:pPr>
            <w:del w:id="6861" w:author="Ashan Senel Asmone" w:date="2016-04-25T15:37:00Z">
              <w:r w:rsidDel="002C6457">
                <w:rPr>
                  <w:rFonts w:ascii="Calibri Light" w:hAnsi="Calibri Light"/>
                  <w:sz w:val="16"/>
                  <w:szCs w:val="16"/>
                  <w:lang w:val="en-US"/>
                </w:rPr>
                <w:delText>*same as above*</w:delText>
              </w:r>
            </w:del>
          </w:p>
        </w:tc>
      </w:tr>
      <w:tr w:rsidR="005D1132" w:rsidRPr="004F3C8C" w14:paraId="1C675930" w14:textId="77777777" w:rsidTr="00401C5E">
        <w:tc>
          <w:tcPr>
            <w:tcW w:w="685" w:type="dxa"/>
          </w:tcPr>
          <w:p w14:paraId="2DCC4B24" w14:textId="77777777" w:rsidR="005D1132" w:rsidRPr="004F3C8C" w:rsidRDefault="005D1132" w:rsidP="005D1132">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116B62A5" w14:textId="77777777" w:rsidR="005D1132" w:rsidRPr="00C266E9" w:rsidRDefault="005D1132" w:rsidP="005D1132">
            <w:pPr>
              <w:spacing w:after="120"/>
              <w:rPr>
                <w:ins w:id="6862" w:author="Ashan Senel Asmone" w:date="2016-04-25T15:37:00Z"/>
                <w:rFonts w:ascii="Calibri Light" w:hAnsi="Calibri Light"/>
                <w:sz w:val="16"/>
                <w:szCs w:val="16"/>
              </w:rPr>
            </w:pPr>
            <w:ins w:id="6863" w:author="Ashan Senel Asmone" w:date="2016-04-25T15:37:00Z">
              <w:r w:rsidRPr="00C266E9">
                <w:rPr>
                  <w:rFonts w:ascii="Calibri Light" w:hAnsi="Calibri Light"/>
                  <w:sz w:val="16"/>
                  <w:szCs w:val="16"/>
                </w:rPr>
                <w:t>Plaster</w:t>
              </w:r>
            </w:ins>
          </w:p>
          <w:p w14:paraId="5FB4211E" w14:textId="77777777" w:rsidR="005D1132" w:rsidRPr="004F3C8C" w:rsidRDefault="005D1132" w:rsidP="005D1132">
            <w:pPr>
              <w:spacing w:after="120"/>
              <w:rPr>
                <w:rFonts w:ascii="Calibri Light" w:hAnsi="Calibri Light"/>
                <w:sz w:val="16"/>
                <w:szCs w:val="16"/>
                <w:lang w:val="en-US"/>
              </w:rPr>
            </w:pPr>
            <w:ins w:id="6864" w:author="Ashan Senel Asmone" w:date="2016-04-25T15:37:00Z">
              <w:r>
                <w:rPr>
                  <w:rFonts w:ascii="Calibri Light" w:hAnsi="Calibri Light"/>
                  <w:sz w:val="16"/>
                  <w:szCs w:val="16"/>
                </w:rPr>
                <w:t>ISO 6274:1982 Concrete; Sieve analysis of aggregates</w:t>
              </w:r>
            </w:ins>
            <w:del w:id="6865" w:author="Ashan Senel Asmone" w:date="2016-04-25T15:37:00Z">
              <w:r w:rsidDel="002C6457">
                <w:rPr>
                  <w:rFonts w:ascii="Calibri Light" w:hAnsi="Calibri Light"/>
                  <w:sz w:val="16"/>
                  <w:szCs w:val="16"/>
                  <w:lang w:val="en-US"/>
                </w:rPr>
                <w:delText>*same as above*</w:delText>
              </w:r>
            </w:del>
          </w:p>
        </w:tc>
      </w:tr>
    </w:tbl>
    <w:p w14:paraId="43D53F62" w14:textId="77777777" w:rsidR="00401C5E" w:rsidRPr="004F3C8C" w:rsidRDefault="00401C5E" w:rsidP="00401C5E">
      <w:pPr>
        <w:rPr>
          <w:sz w:val="16"/>
          <w:szCs w:val="16"/>
          <w:lang w:val="en-US"/>
        </w:rPr>
      </w:pPr>
    </w:p>
    <w:p w14:paraId="66ED6E3D" w14:textId="77777777" w:rsidR="00401C5E" w:rsidRDefault="00F26D99" w:rsidP="00F26D99">
      <w:pPr>
        <w:pStyle w:val="Heading1"/>
      </w:pPr>
      <w:r w:rsidRPr="00F26D99">
        <w:tab/>
        <w:t>Painted Wall</w:t>
      </w:r>
    </w:p>
    <w:p w14:paraId="3DAAF99F" w14:textId="77777777" w:rsidR="00F26D99" w:rsidRDefault="00F26D99" w:rsidP="00F26D99">
      <w:pPr>
        <w:pStyle w:val="Heading2"/>
        <w:rPr>
          <w:lang w:val="en-US"/>
        </w:rPr>
      </w:pPr>
      <w:r w:rsidRPr="00F26D99">
        <w:rPr>
          <w:lang w:val="en-US"/>
        </w:rPr>
        <w:t>Biological attack</w:t>
      </w:r>
      <w:r>
        <w:rPr>
          <w:lang w:val="en-US"/>
        </w:rPr>
        <w:t xml:space="preserve"> - </w:t>
      </w:r>
      <w:r w:rsidRPr="00F26D99">
        <w:rPr>
          <w:lang w:val="en-US"/>
        </w:rPr>
        <w:t>Fungus Growth At Densely Vegetated Areas</w:t>
      </w:r>
    </w:p>
    <w:p w14:paraId="63370BF8" w14:textId="77777777" w:rsidR="00F26D99" w:rsidRDefault="00F26D99" w:rsidP="00F26D99">
      <w:pPr>
        <w:pStyle w:val="Heading2"/>
        <w:rPr>
          <w:lang w:val="en-US"/>
        </w:rPr>
      </w:pPr>
      <w:r w:rsidRPr="00F26D99">
        <w:rPr>
          <w:lang w:val="en-US"/>
        </w:rPr>
        <w:t>Biological attack</w:t>
      </w:r>
      <w:r>
        <w:rPr>
          <w:lang w:val="en-US"/>
        </w:rPr>
        <w:t xml:space="preserve"> - </w:t>
      </w:r>
      <w:r w:rsidRPr="00F26D99">
        <w:rPr>
          <w:lang w:val="en-US"/>
        </w:rPr>
        <w:t>Fungus Growth At High Moisture Concentration Regions</w:t>
      </w:r>
    </w:p>
    <w:p w14:paraId="51D326AC" w14:textId="77777777" w:rsidR="00F26D99" w:rsidRDefault="00F26D99" w:rsidP="00F26D99">
      <w:pPr>
        <w:pStyle w:val="Heading2"/>
        <w:rPr>
          <w:lang w:val="en-US"/>
        </w:rPr>
      </w:pPr>
      <w:r w:rsidRPr="00F26D99">
        <w:rPr>
          <w:lang w:val="en-US"/>
        </w:rPr>
        <w:t>Biological attack</w:t>
      </w:r>
      <w:r>
        <w:rPr>
          <w:lang w:val="en-US"/>
        </w:rPr>
        <w:t xml:space="preserve"> - </w:t>
      </w:r>
      <w:r w:rsidRPr="00F26D99">
        <w:rPr>
          <w:lang w:val="en-US"/>
        </w:rPr>
        <w:t>Fungus Growth Close To The Ground</w:t>
      </w:r>
    </w:p>
    <w:p w14:paraId="2C7F7ECF" w14:textId="77777777" w:rsidR="006E085D" w:rsidRDefault="006E085D" w:rsidP="006E085D">
      <w:pPr>
        <w:pStyle w:val="Heading2"/>
        <w:rPr>
          <w:lang w:val="en-US"/>
        </w:rPr>
      </w:pPr>
      <w:r w:rsidRPr="006E085D">
        <w:rPr>
          <w:lang w:val="en-US"/>
        </w:rPr>
        <w:t>Staining</w:t>
      </w:r>
    </w:p>
    <w:p w14:paraId="32309B60" w14:textId="77777777" w:rsidR="00E024B9" w:rsidRDefault="00E024B9" w:rsidP="00E024B9">
      <w:pPr>
        <w:pStyle w:val="Heading2"/>
        <w:rPr>
          <w:lang w:val="en-US"/>
        </w:rPr>
      </w:pPr>
      <w:r w:rsidRPr="00E024B9">
        <w:rPr>
          <w:lang w:val="en-US"/>
        </w:rPr>
        <w:t>Blistering</w:t>
      </w:r>
    </w:p>
    <w:p w14:paraId="0DC572FE" w14:textId="77777777" w:rsidR="00E024B9" w:rsidRDefault="00E024B9" w:rsidP="00E024B9">
      <w:pPr>
        <w:pStyle w:val="Heading2"/>
        <w:rPr>
          <w:lang w:val="en-US"/>
        </w:rPr>
      </w:pPr>
      <w:r w:rsidRPr="00E024B9">
        <w:rPr>
          <w:lang w:val="en-US"/>
        </w:rPr>
        <w:t>Peeling &amp; Flaking</w:t>
      </w:r>
    </w:p>
    <w:p w14:paraId="6AD927D4" w14:textId="77777777" w:rsidR="00E024B9" w:rsidRPr="00E024B9" w:rsidRDefault="00E024B9" w:rsidP="00E024B9">
      <w:pPr>
        <w:pStyle w:val="Heading2"/>
        <w:rPr>
          <w:lang w:val="en-US"/>
        </w:rPr>
      </w:pPr>
      <w:r w:rsidRPr="00E024B9">
        <w:rPr>
          <w:lang w:val="en-US"/>
        </w:rPr>
        <w:t>Discolouration</w:t>
      </w:r>
    </w:p>
    <w:tbl>
      <w:tblPr>
        <w:tblStyle w:val="TableGrid"/>
        <w:tblW w:w="0" w:type="auto"/>
        <w:tblInd w:w="108" w:type="dxa"/>
        <w:tblLook w:val="04A0" w:firstRow="1" w:lastRow="0" w:firstColumn="1" w:lastColumn="0" w:noHBand="0" w:noVBand="1"/>
      </w:tblPr>
      <w:tblGrid>
        <w:gridCol w:w="685"/>
        <w:gridCol w:w="8449"/>
      </w:tblGrid>
      <w:tr w:rsidR="00401C5E" w:rsidRPr="004F3C8C" w14:paraId="4A9223FD" w14:textId="77777777" w:rsidTr="00401C5E">
        <w:tc>
          <w:tcPr>
            <w:tcW w:w="685" w:type="dxa"/>
          </w:tcPr>
          <w:p w14:paraId="27D9DAA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BA58B56" w14:textId="77777777" w:rsidR="00F26D99" w:rsidRPr="00E024B9" w:rsidRDefault="00F26D99" w:rsidP="00F26D99">
            <w:pPr>
              <w:spacing w:after="120"/>
              <w:rPr>
                <w:rFonts w:ascii="Calibri Light" w:hAnsi="Calibri Light"/>
                <w:b/>
                <w:sz w:val="16"/>
                <w:szCs w:val="16"/>
              </w:rPr>
            </w:pPr>
            <w:r w:rsidRPr="00E024B9">
              <w:rPr>
                <w:rFonts w:ascii="Calibri Light" w:hAnsi="Calibri Light"/>
                <w:b/>
                <w:sz w:val="16"/>
                <w:szCs w:val="16"/>
              </w:rPr>
              <w:t>Paints</w:t>
            </w:r>
          </w:p>
          <w:p w14:paraId="48DF4034" w14:textId="77777777" w:rsidR="00F26D99" w:rsidRPr="00F26D99" w:rsidRDefault="00F26D99" w:rsidP="00F26D99">
            <w:pPr>
              <w:spacing w:after="120"/>
              <w:rPr>
                <w:rFonts w:ascii="Calibri Light" w:hAnsi="Calibri Light"/>
                <w:sz w:val="16"/>
                <w:szCs w:val="16"/>
              </w:rPr>
            </w:pPr>
            <w:del w:id="6866" w:author="Ashan Asmone" w:date="2016-03-31T14:28:00Z">
              <w:r w:rsidRPr="00F26D99" w:rsidDel="00A93E31">
                <w:rPr>
                  <w:rFonts w:ascii="Calibri Light" w:hAnsi="Calibri Light"/>
                  <w:sz w:val="16"/>
                  <w:szCs w:val="16"/>
                </w:rPr>
                <w:delText>BS EN ISO 6270:1995, BS 3900-F9:1982- Paints and varnishes. Determination of resistance to hum</w:delText>
              </w:r>
              <w:r w:rsidDel="00A93E31">
                <w:rPr>
                  <w:rFonts w:ascii="Calibri Light" w:hAnsi="Calibri Light"/>
                  <w:sz w:val="16"/>
                  <w:szCs w:val="16"/>
                </w:rPr>
                <w:delText>idity (continuous condensation)</w:delText>
              </w:r>
            </w:del>
            <w:ins w:id="6867" w:author="Ashan Asmone" w:date="2016-03-31T14:28:00Z">
              <w:r w:rsidR="00A93E31">
                <w:rPr>
                  <w:rFonts w:ascii="Calibri Light" w:hAnsi="Calibri Light"/>
                  <w:sz w:val="16"/>
                  <w:szCs w:val="16"/>
                </w:rPr>
                <w:t>BS EN ISO 6270-1:2001, BS 3900-F9:2001 Paints and varnishes. Determination of resistance to humidity. Continuous condensation</w:t>
              </w:r>
            </w:ins>
          </w:p>
          <w:p w14:paraId="37AEDC57" w14:textId="77777777" w:rsidR="00F26D99" w:rsidRPr="00F26D99" w:rsidRDefault="00F26D99" w:rsidP="00F26D99">
            <w:pPr>
              <w:spacing w:after="120"/>
              <w:rPr>
                <w:rFonts w:ascii="Calibri Light" w:hAnsi="Calibri Light"/>
                <w:sz w:val="16"/>
                <w:szCs w:val="16"/>
              </w:rPr>
            </w:pPr>
            <w:del w:id="6868" w:author="Ashan Asmone" w:date="2016-03-31T14:29:00Z">
              <w:r w:rsidRPr="00F26D99" w:rsidDel="00A93E31">
                <w:rPr>
                  <w:rFonts w:ascii="Calibri Light" w:hAnsi="Calibri Light"/>
                  <w:sz w:val="16"/>
                  <w:szCs w:val="16"/>
                </w:rPr>
                <w:delText>BS 2015:1992-Glos</w:delText>
              </w:r>
              <w:r w:rsidDel="00A93E31">
                <w:rPr>
                  <w:rFonts w:ascii="Calibri Light" w:hAnsi="Calibri Light"/>
                  <w:sz w:val="16"/>
                  <w:szCs w:val="16"/>
                </w:rPr>
                <w:delText>sary of paint and related terms</w:delText>
              </w:r>
            </w:del>
            <w:ins w:id="6869" w:author="Ashan Asmone" w:date="2016-03-31T14:29:00Z">
              <w:r w:rsidR="00A93E31">
                <w:rPr>
                  <w:rFonts w:ascii="Calibri Light" w:hAnsi="Calibri Light"/>
                  <w:sz w:val="16"/>
                  <w:szCs w:val="16"/>
                </w:rPr>
                <w:t>BS EN ISO 4618:2014 Paints and varnishes. Terms and definitions</w:t>
              </w:r>
            </w:ins>
          </w:p>
          <w:p w14:paraId="4A47BA17" w14:textId="77777777" w:rsidR="00F26D99" w:rsidRPr="00F26D99" w:rsidRDefault="00F26D99" w:rsidP="00F26D99">
            <w:pPr>
              <w:spacing w:after="120"/>
              <w:rPr>
                <w:rFonts w:ascii="Calibri Light" w:hAnsi="Calibri Light"/>
                <w:sz w:val="16"/>
                <w:szCs w:val="16"/>
              </w:rPr>
            </w:pPr>
            <w:del w:id="6870" w:author="Ashan Asmone" w:date="2016-03-31T14:30:00Z">
              <w:r w:rsidRPr="00F26D99" w:rsidDel="00A93E31">
                <w:rPr>
                  <w:rFonts w:ascii="Calibri Light" w:hAnsi="Calibri Light"/>
                  <w:sz w:val="16"/>
                  <w:szCs w:val="16"/>
                </w:rPr>
                <w:delText>BS 6150:1991-Code of pra</w:delText>
              </w:r>
              <w:r w:rsidDel="00A93E31">
                <w:rPr>
                  <w:rFonts w:ascii="Calibri Light" w:hAnsi="Calibri Light"/>
                  <w:sz w:val="16"/>
                  <w:szCs w:val="16"/>
                </w:rPr>
                <w:delText>ctice for painting of buildings</w:delText>
              </w:r>
            </w:del>
            <w:ins w:id="6871" w:author="Ashan Asmone" w:date="2016-03-31T14:30:00Z">
              <w:r w:rsidR="00A93E31">
                <w:rPr>
                  <w:rFonts w:ascii="Calibri Light" w:hAnsi="Calibri Light"/>
                  <w:sz w:val="16"/>
                  <w:szCs w:val="16"/>
                </w:rPr>
                <w:t>BS 6150:2006+A1:2014 Painting of buildings. Code of practice</w:t>
              </w:r>
            </w:ins>
          </w:p>
          <w:p w14:paraId="3CBADEF2" w14:textId="77777777" w:rsidR="00F26D99" w:rsidRPr="00F26D99" w:rsidRDefault="00F26D99" w:rsidP="00F26D99">
            <w:pPr>
              <w:spacing w:after="120"/>
              <w:rPr>
                <w:rFonts w:ascii="Calibri Light" w:hAnsi="Calibri Light"/>
                <w:sz w:val="16"/>
                <w:szCs w:val="16"/>
              </w:rPr>
            </w:pPr>
            <w:del w:id="6872" w:author="Ashan Asmone" w:date="2016-03-31T14:31:00Z">
              <w:r w:rsidRPr="00F26D99" w:rsidDel="00A93E31">
                <w:rPr>
                  <w:rFonts w:ascii="Calibri Light" w:hAnsi="Calibri Light"/>
                  <w:sz w:val="16"/>
                  <w:szCs w:val="16"/>
                </w:rPr>
                <w:delText xml:space="preserve">BS 2992:1970-Specification for painters' and decorators' brushes for local authorities and public institutions </w:delText>
              </w:r>
              <w:r w:rsidDel="00A93E31">
                <w:rPr>
                  <w:rFonts w:ascii="Calibri Light" w:hAnsi="Calibri Light"/>
                  <w:sz w:val="16"/>
                  <w:szCs w:val="16"/>
                </w:rPr>
                <w:delText>(excluding quality of fillings)</w:delText>
              </w:r>
            </w:del>
            <w:ins w:id="6873" w:author="Ashan Asmone" w:date="2016-03-31T14:31:00Z">
              <w:r w:rsidR="00A93E31">
                <w:rPr>
                  <w:rFonts w:ascii="Calibri Light" w:hAnsi="Calibri Light"/>
                  <w:sz w:val="16"/>
                  <w:szCs w:val="16"/>
                </w:rPr>
                <w:t>BS 2992:1970 Specification for painters’ and decorators’ brushes for local authorities and public institutions (excluding quality of fillings)</w:t>
              </w:r>
            </w:ins>
          </w:p>
          <w:p w14:paraId="6807B48A" w14:textId="77777777" w:rsidR="00F26D99" w:rsidRPr="00F26D99" w:rsidRDefault="00F26D99" w:rsidP="00F26D99">
            <w:pPr>
              <w:spacing w:after="120"/>
              <w:rPr>
                <w:rFonts w:ascii="Calibri Light" w:hAnsi="Calibri Light"/>
                <w:sz w:val="16"/>
                <w:szCs w:val="16"/>
              </w:rPr>
            </w:pPr>
            <w:del w:id="6874" w:author="Ashan Asmone" w:date="2016-03-31T14:32:00Z">
              <w:r w:rsidRPr="00F26D99" w:rsidDel="00A93E31">
                <w:rPr>
                  <w:rFonts w:ascii="Calibri Light" w:hAnsi="Calibri Light"/>
                  <w:sz w:val="16"/>
                  <w:szCs w:val="16"/>
                </w:rPr>
                <w:delText>BS 3416:1991-Specification for bitumen-based coatings for cold application, suitable for us</w:delText>
              </w:r>
              <w:r w:rsidDel="00A93E31">
                <w:rPr>
                  <w:rFonts w:ascii="Calibri Light" w:hAnsi="Calibri Light"/>
                  <w:sz w:val="16"/>
                  <w:szCs w:val="16"/>
                </w:rPr>
                <w:delText>e in contact with potable water</w:delText>
              </w:r>
            </w:del>
            <w:ins w:id="6875" w:author="Ashan Asmone" w:date="2016-03-31T14:32:00Z">
              <w:r w:rsidR="00A93E31">
                <w:rPr>
                  <w:rFonts w:ascii="Calibri Light" w:hAnsi="Calibri Light"/>
                  <w:sz w:val="16"/>
                  <w:szCs w:val="16"/>
                </w:rPr>
                <w:t>BS 3416:1991 Specification for bitumen-based coatings for cold application, suitable for use in contact with potable water</w:t>
              </w:r>
            </w:ins>
          </w:p>
          <w:p w14:paraId="0AA60F0B" w14:textId="77777777" w:rsidR="00F26D99" w:rsidRPr="00F26D99" w:rsidRDefault="00F26D99" w:rsidP="00F26D99">
            <w:pPr>
              <w:spacing w:after="120"/>
              <w:rPr>
                <w:rFonts w:ascii="Calibri Light" w:hAnsi="Calibri Light"/>
                <w:sz w:val="16"/>
                <w:szCs w:val="16"/>
              </w:rPr>
            </w:pPr>
            <w:del w:id="6876" w:author="Ashan Asmone" w:date="2016-03-31T14:32:00Z">
              <w:r w:rsidRPr="00F26D99" w:rsidDel="00A93E31">
                <w:rPr>
                  <w:rFonts w:ascii="Calibri Light" w:hAnsi="Calibri Light"/>
                  <w:sz w:val="16"/>
                  <w:szCs w:val="16"/>
                </w:rPr>
                <w:delText>BS 3483-A1:1983, ISO 787/1-1982-Methods for testing pigments f</w:delText>
              </w:r>
              <w:r w:rsidDel="00A93E31">
                <w:rPr>
                  <w:rFonts w:ascii="Calibri Light" w:hAnsi="Calibri Light"/>
                  <w:sz w:val="16"/>
                  <w:szCs w:val="16"/>
                </w:rPr>
                <w:delText>or paints. Comparison of colour</w:delText>
              </w:r>
            </w:del>
            <w:ins w:id="6877" w:author="Ashan Asmone" w:date="2016-03-31T14:32:00Z">
              <w:r w:rsidR="00A93E31">
                <w:rPr>
                  <w:rFonts w:ascii="Calibri Light" w:hAnsi="Calibri Light"/>
                  <w:sz w:val="16"/>
                  <w:szCs w:val="16"/>
                </w:rPr>
                <w:t>BS 3483-A1:1983, ISO 787/1-1982-Methods for testing pigments for paints. Comparison of colour</w:t>
              </w:r>
            </w:ins>
          </w:p>
          <w:p w14:paraId="1F9BC49B" w14:textId="77777777" w:rsidR="00F26D99" w:rsidRPr="00F26D99" w:rsidRDefault="00F26D99" w:rsidP="00F26D99">
            <w:pPr>
              <w:spacing w:after="120"/>
              <w:rPr>
                <w:rFonts w:ascii="Calibri Light" w:hAnsi="Calibri Light"/>
                <w:sz w:val="16"/>
                <w:szCs w:val="16"/>
              </w:rPr>
            </w:pPr>
            <w:del w:id="6878" w:author="Ashan Asmone" w:date="2016-03-31T14:33:00Z">
              <w:r w:rsidRPr="00F26D99" w:rsidDel="00A93E31">
                <w:rPr>
                  <w:rFonts w:ascii="Calibri Light" w:hAnsi="Calibri Light"/>
                  <w:sz w:val="16"/>
                  <w:szCs w:val="16"/>
                </w:rPr>
                <w:delText>BS 3483-C7:1980, ISO 787/22-1980-Methods for testing pigments for paints. Comparison of res</w:delText>
              </w:r>
              <w:r w:rsidDel="00A93E31">
                <w:rPr>
                  <w:rFonts w:ascii="Calibri Light" w:hAnsi="Calibri Light"/>
                  <w:sz w:val="16"/>
                  <w:szCs w:val="16"/>
                </w:rPr>
                <w:delText>istance to bleeding</w:delText>
              </w:r>
            </w:del>
            <w:ins w:id="6879" w:author="Ashan Asmone" w:date="2016-03-31T14:33:00Z">
              <w:r w:rsidR="00A93E31">
                <w:rPr>
                  <w:rFonts w:ascii="Calibri Light" w:hAnsi="Calibri Light"/>
                  <w:sz w:val="16"/>
                  <w:szCs w:val="16"/>
                </w:rPr>
                <w:t>BS 3483-C7:1980, ISO 787/22-1980-Methods for testing pigments for paints. Comparison of resistance to bleeding</w:t>
              </w:r>
            </w:ins>
          </w:p>
          <w:p w14:paraId="35D23D36" w14:textId="77777777" w:rsidR="00F26D99" w:rsidRPr="00F26D99" w:rsidRDefault="00F26D99" w:rsidP="00F26D99">
            <w:pPr>
              <w:spacing w:after="120"/>
              <w:rPr>
                <w:rFonts w:ascii="Calibri Light" w:hAnsi="Calibri Light"/>
                <w:sz w:val="16"/>
                <w:szCs w:val="16"/>
              </w:rPr>
            </w:pPr>
            <w:del w:id="6880" w:author="Ashan Asmone" w:date="2016-03-31T14:33:00Z">
              <w:r w:rsidRPr="00F26D99" w:rsidDel="00A93E31">
                <w:rPr>
                  <w:rFonts w:ascii="Calibri Light" w:hAnsi="Calibri Light"/>
                  <w:sz w:val="16"/>
                  <w:szCs w:val="16"/>
                </w:rPr>
                <w:delText xml:space="preserve">BS 3900-B4:1986, ISO 6503-1984-Methods of test for paints. Tests involving chemical examination of liquid paints and dried paint films. Determination of total lead </w:delText>
              </w:r>
              <w:r w:rsidDel="00A93E31">
                <w:rPr>
                  <w:rFonts w:ascii="Calibri Light" w:hAnsi="Calibri Light"/>
                  <w:sz w:val="16"/>
                  <w:szCs w:val="16"/>
                </w:rPr>
                <w:delText>in paints and similar materials</w:delText>
              </w:r>
            </w:del>
            <w:ins w:id="6881" w:author="Ashan Asmone" w:date="2016-03-31T14:33:00Z">
              <w:r w:rsidR="00A93E31">
                <w:rPr>
                  <w:rFonts w:ascii="Calibri Light" w:hAnsi="Calibri Light"/>
                  <w:sz w:val="16"/>
                  <w:szCs w:val="16"/>
                </w:rPr>
                <w:t>BS 3900-B4:1986, ISO 6503-1984-Methods of test for paints. Tests involving chemical examination of liquid paints and dried paint films. Determination of total lead in paints and similar materials</w:t>
              </w:r>
            </w:ins>
          </w:p>
          <w:p w14:paraId="5D82FE5B" w14:textId="77777777" w:rsidR="00F26D99" w:rsidRPr="00F26D99" w:rsidRDefault="00F26D99" w:rsidP="00F26D99">
            <w:pPr>
              <w:spacing w:after="120"/>
              <w:rPr>
                <w:rFonts w:ascii="Calibri Light" w:hAnsi="Calibri Light"/>
                <w:sz w:val="16"/>
                <w:szCs w:val="16"/>
              </w:rPr>
            </w:pPr>
            <w:del w:id="6882" w:author="Ashan Asmone" w:date="2016-03-31T14:34:00Z">
              <w:r w:rsidRPr="00F26D99" w:rsidDel="00A93E31">
                <w:rPr>
                  <w:rFonts w:ascii="Calibri Light" w:hAnsi="Calibri Light"/>
                  <w:sz w:val="16"/>
                  <w:szCs w:val="16"/>
                </w:rPr>
                <w:delText>BS 3900-F2:1973-Methods of test for paint. Durability tests on paint films. Determination of resistance to</w:delText>
              </w:r>
              <w:r w:rsidDel="00A93E31">
                <w:rPr>
                  <w:rFonts w:ascii="Calibri Light" w:hAnsi="Calibri Light"/>
                  <w:sz w:val="16"/>
                  <w:szCs w:val="16"/>
                </w:rPr>
                <w:delText xml:space="preserve"> humidity (cyclic condensation)</w:delText>
              </w:r>
            </w:del>
            <w:ins w:id="6883" w:author="Ashan Asmone" w:date="2016-03-31T14:34:00Z">
              <w:r w:rsidR="00A93E31">
                <w:rPr>
                  <w:rFonts w:ascii="Calibri Light" w:hAnsi="Calibri Light"/>
                  <w:sz w:val="16"/>
                  <w:szCs w:val="16"/>
                </w:rPr>
                <w:t>BS 3900-F2:1973-Methods of test for paint. Durability tests on paint films. Determination of resistance to humidity (cyclic condensation)</w:t>
              </w:r>
            </w:ins>
          </w:p>
          <w:p w14:paraId="0564DCAD" w14:textId="77777777" w:rsidR="00F26D99" w:rsidRPr="00F26D99" w:rsidRDefault="00F26D99" w:rsidP="00F26D99">
            <w:pPr>
              <w:spacing w:after="120"/>
              <w:rPr>
                <w:rFonts w:ascii="Calibri Light" w:hAnsi="Calibri Light"/>
                <w:sz w:val="16"/>
                <w:szCs w:val="16"/>
              </w:rPr>
            </w:pPr>
            <w:del w:id="6884" w:author="Ashan Asmone" w:date="2016-03-31T14:35:00Z">
              <w:r w:rsidRPr="00F26D99" w:rsidDel="00A93E31">
                <w:rPr>
                  <w:rFonts w:ascii="Calibri Light" w:hAnsi="Calibri Light"/>
                  <w:sz w:val="16"/>
                  <w:szCs w:val="16"/>
                </w:rPr>
                <w:delText>BS 3900-F6:1976-Methods of test for paint. Durability tests on paint films. Notes for guidance on the conduct of natural weathering test</w:delText>
              </w:r>
            </w:del>
            <w:ins w:id="6885" w:author="Ashan Asmone" w:date="2016-03-31T14:35:00Z">
              <w:r w:rsidR="00A93E31">
                <w:rPr>
                  <w:rFonts w:ascii="Calibri Light" w:hAnsi="Calibri Light"/>
                  <w:sz w:val="16"/>
                  <w:szCs w:val="16"/>
                </w:rPr>
                <w:t>BS 3900-F6:1976-Methods of test for paint. Durability tests on paint films. Notes for guidance on the conduct of natural weathering test</w:t>
              </w:r>
            </w:ins>
          </w:p>
          <w:p w14:paraId="097296BE" w14:textId="77777777" w:rsidR="00F26D99" w:rsidRPr="00F26D99" w:rsidRDefault="00F26D99" w:rsidP="00F26D99">
            <w:pPr>
              <w:spacing w:after="120"/>
              <w:rPr>
                <w:rFonts w:ascii="Calibri Light" w:hAnsi="Calibri Light"/>
                <w:sz w:val="16"/>
                <w:szCs w:val="16"/>
              </w:rPr>
            </w:pPr>
            <w:del w:id="6886" w:author="Ashan Asmone" w:date="2016-03-31T14:37:00Z">
              <w:r w:rsidRPr="00F26D99" w:rsidDel="00A93E31">
                <w:rPr>
                  <w:rFonts w:ascii="Calibri Light" w:hAnsi="Calibri Light"/>
                  <w:sz w:val="16"/>
                  <w:szCs w:val="16"/>
                </w:rPr>
                <w:delText>BS 3900-F17:1998, ISO 11998:1998-Methods of test for paint. Durability tests on paint films. Determination of wet-scrub resistan</w:delText>
              </w:r>
              <w:r w:rsidDel="00A93E31">
                <w:rPr>
                  <w:rFonts w:ascii="Calibri Light" w:hAnsi="Calibri Light"/>
                  <w:sz w:val="16"/>
                  <w:szCs w:val="16"/>
                </w:rPr>
                <w:delText>ce and cleanability of coatings</w:delText>
              </w:r>
            </w:del>
            <w:ins w:id="6887" w:author="Ashan Asmone" w:date="2016-03-31T14:37:00Z">
              <w:r w:rsidR="00A93E31">
                <w:rPr>
                  <w:rFonts w:ascii="Calibri Light" w:hAnsi="Calibri Light"/>
                  <w:sz w:val="16"/>
                  <w:szCs w:val="16"/>
                </w:rPr>
                <w:t>BS EN ISO 11998:2006 Paints and varnishes. Determination of wet-scrub resistance and cleanability of coatings</w:t>
              </w:r>
            </w:ins>
          </w:p>
          <w:p w14:paraId="0C0DABDA" w14:textId="77777777" w:rsidR="00F26D99" w:rsidRPr="00F26D99" w:rsidRDefault="00F26D99" w:rsidP="00F26D99">
            <w:pPr>
              <w:spacing w:after="120"/>
              <w:rPr>
                <w:rFonts w:ascii="Calibri Light" w:hAnsi="Calibri Light"/>
                <w:sz w:val="16"/>
                <w:szCs w:val="16"/>
              </w:rPr>
            </w:pPr>
            <w:del w:id="6888" w:author="Ashan Asmone" w:date="2016-03-31T14:38:00Z">
              <w:r w:rsidRPr="00F26D99" w:rsidDel="00A93E31">
                <w:rPr>
                  <w:rFonts w:ascii="Calibri Light" w:hAnsi="Calibri Light"/>
                  <w:sz w:val="16"/>
                  <w:szCs w:val="16"/>
                </w:rPr>
                <w:delText>BS 3900-H2:1983, ISO 4628/2-1982-Methods of test for paints. Evaluation of paint and varnish defects. Desi</w:delText>
              </w:r>
              <w:r w:rsidDel="00A93E31">
                <w:rPr>
                  <w:rFonts w:ascii="Calibri Light" w:hAnsi="Calibri Light"/>
                  <w:sz w:val="16"/>
                  <w:szCs w:val="16"/>
                </w:rPr>
                <w:delText>gnation of degree of blistering</w:delText>
              </w:r>
            </w:del>
            <w:ins w:id="6889" w:author="Ashan Asmone" w:date="2016-03-31T14:38:00Z">
              <w:r w:rsidR="00A93E31">
                <w:rPr>
                  <w:rFonts w:ascii="Calibri Light" w:hAnsi="Calibri Light"/>
                  <w:sz w:val="16"/>
                  <w:szCs w:val="16"/>
                </w:rPr>
                <w:t>BS EN ISO 4628-2:2016 Paints and varnishes. Evaluation of degradation of coatings. Designation of quantity and size of defects, and of intensity of uniform changes in appearance. Assessment of degree of blistering</w:t>
              </w:r>
            </w:ins>
          </w:p>
          <w:p w14:paraId="03867FD9" w14:textId="77777777" w:rsidR="00F26D99" w:rsidRPr="00F26D99" w:rsidRDefault="00F26D99" w:rsidP="00F26D99">
            <w:pPr>
              <w:spacing w:after="120"/>
              <w:rPr>
                <w:rFonts w:ascii="Calibri Light" w:hAnsi="Calibri Light"/>
                <w:sz w:val="16"/>
                <w:szCs w:val="16"/>
              </w:rPr>
            </w:pPr>
            <w:del w:id="6890" w:author="Ashan Asmone" w:date="2016-03-31T14:40:00Z">
              <w:r w:rsidRPr="00F26D99" w:rsidDel="00A93E31">
                <w:rPr>
                  <w:rFonts w:ascii="Calibri Light" w:hAnsi="Calibri Light"/>
                  <w:sz w:val="16"/>
                  <w:szCs w:val="16"/>
                </w:rPr>
                <w:delText>BS 3900-H5:1983, ISO 4628/5-1982-Methods of test for paints. Evaluation of paint and varnish defects. D</w:delText>
              </w:r>
              <w:r w:rsidDel="00A93E31">
                <w:rPr>
                  <w:rFonts w:ascii="Calibri Light" w:hAnsi="Calibri Light"/>
                  <w:sz w:val="16"/>
                  <w:szCs w:val="16"/>
                </w:rPr>
                <w:delText>esignation of degree of flaking</w:delText>
              </w:r>
            </w:del>
            <w:ins w:id="6891" w:author="Ashan Asmone" w:date="2016-03-31T14:40:00Z">
              <w:r w:rsidR="00A93E31">
                <w:rPr>
                  <w:rFonts w:ascii="Calibri Light" w:hAnsi="Calibri Light"/>
                  <w:sz w:val="16"/>
                  <w:szCs w:val="16"/>
                </w:rPr>
                <w:t>BS EN ISO 4628-5:2016 Paints and varnishes. Evaluation of degradation of coatings. Designation of quantity and size of defects, and of intensity of uniform changes in appearance. Assessment of degree of flaking</w:t>
              </w:r>
            </w:ins>
          </w:p>
          <w:p w14:paraId="59E35D68" w14:textId="77777777" w:rsidR="00F26D99" w:rsidRPr="00F26D99" w:rsidRDefault="00F26D99" w:rsidP="00F26D99">
            <w:pPr>
              <w:spacing w:after="120"/>
              <w:rPr>
                <w:rFonts w:ascii="Calibri Light" w:hAnsi="Calibri Light"/>
                <w:sz w:val="16"/>
                <w:szCs w:val="16"/>
              </w:rPr>
            </w:pPr>
            <w:del w:id="6892" w:author="Ashan Asmone" w:date="2016-03-31T14:41:00Z">
              <w:r w:rsidRPr="00F26D99" w:rsidDel="00A93E31">
                <w:rPr>
                  <w:rFonts w:ascii="Calibri Light" w:hAnsi="Calibri Light"/>
                  <w:sz w:val="16"/>
                  <w:szCs w:val="16"/>
                </w:rPr>
                <w:delText>BS 6949:1991-Specification for bitumen-based coatings for cold application excluding us</w:delText>
              </w:r>
              <w:r w:rsidDel="00A93E31">
                <w:rPr>
                  <w:rFonts w:ascii="Calibri Light" w:hAnsi="Calibri Light"/>
                  <w:sz w:val="16"/>
                  <w:szCs w:val="16"/>
                </w:rPr>
                <w:delText>e in contact with potable water</w:delText>
              </w:r>
            </w:del>
            <w:ins w:id="6893" w:author="Ashan Asmone" w:date="2016-03-31T14:41:00Z">
              <w:r w:rsidR="00A93E31">
                <w:rPr>
                  <w:rFonts w:ascii="Calibri Light" w:hAnsi="Calibri Light"/>
                  <w:sz w:val="16"/>
                  <w:szCs w:val="16"/>
                </w:rPr>
                <w:t>BS 6949:1991-Specification for bitumen-based coatings for cold application excluding use in contact with potable water</w:t>
              </w:r>
            </w:ins>
          </w:p>
          <w:p w14:paraId="028333C1" w14:textId="77777777" w:rsidR="00F26D99" w:rsidRPr="00F26D99" w:rsidRDefault="00F26D99" w:rsidP="00F26D99">
            <w:pPr>
              <w:spacing w:after="120"/>
              <w:rPr>
                <w:rFonts w:ascii="Calibri Light" w:hAnsi="Calibri Light"/>
                <w:sz w:val="16"/>
                <w:szCs w:val="16"/>
              </w:rPr>
            </w:pPr>
            <w:del w:id="6894" w:author="Ashan Asmone" w:date="2016-03-31T14:41:00Z">
              <w:r w:rsidRPr="00F26D99" w:rsidDel="00A93E31">
                <w:rPr>
                  <w:rFonts w:ascii="Calibri Light" w:hAnsi="Calibri Light"/>
                  <w:sz w:val="16"/>
                  <w:szCs w:val="16"/>
                </w:rPr>
                <w:delText>BS 7664:2000-Specification for</w:delText>
              </w:r>
              <w:r w:rsidDel="00A93E31">
                <w:rPr>
                  <w:rFonts w:ascii="Calibri Light" w:hAnsi="Calibri Light"/>
                  <w:sz w:val="16"/>
                  <w:szCs w:val="16"/>
                </w:rPr>
                <w:delText xml:space="preserve"> undercoat and finishing paints</w:delText>
              </w:r>
            </w:del>
            <w:ins w:id="6895" w:author="Ashan Asmone" w:date="2016-03-31T14:41:00Z">
              <w:r w:rsidR="00A93E31">
                <w:rPr>
                  <w:rFonts w:ascii="Calibri Light" w:hAnsi="Calibri Light"/>
                  <w:sz w:val="16"/>
                  <w:szCs w:val="16"/>
                </w:rPr>
                <w:t>BS 7664:2000-Specification for undercoat and finishing paints</w:t>
              </w:r>
            </w:ins>
          </w:p>
          <w:p w14:paraId="7E6525D6" w14:textId="77777777" w:rsidR="00F26D99" w:rsidRPr="00F26D99" w:rsidRDefault="00F26D99" w:rsidP="00F26D99">
            <w:pPr>
              <w:spacing w:after="120"/>
              <w:rPr>
                <w:rFonts w:ascii="Calibri Light" w:hAnsi="Calibri Light"/>
                <w:sz w:val="16"/>
                <w:szCs w:val="16"/>
              </w:rPr>
            </w:pPr>
            <w:del w:id="6896" w:author="Ashan Asmone" w:date="2016-03-31T14:42:00Z">
              <w:r w:rsidRPr="00F26D99" w:rsidDel="00A93E31">
                <w:rPr>
                  <w:rFonts w:ascii="Calibri Light" w:hAnsi="Calibri Light"/>
                  <w:sz w:val="16"/>
                  <w:szCs w:val="16"/>
                </w:rPr>
                <w:delText>BS 8000-Part4:1989- Workmanship on building sites. Cod</w:delText>
              </w:r>
              <w:r w:rsidDel="00A93E31">
                <w:rPr>
                  <w:rFonts w:ascii="Calibri Light" w:hAnsi="Calibri Light"/>
                  <w:sz w:val="16"/>
                  <w:szCs w:val="16"/>
                </w:rPr>
                <w:delText>e of practice for waterproofing</w:delText>
              </w:r>
            </w:del>
            <w:ins w:id="6897" w:author="Ashan Asmone" w:date="2016-03-31T14:42:00Z">
              <w:r w:rsidR="00A93E31">
                <w:rPr>
                  <w:rFonts w:ascii="Calibri Light" w:hAnsi="Calibri Light"/>
                  <w:sz w:val="16"/>
                  <w:szCs w:val="16"/>
                </w:rPr>
                <w:t>BS 8000-0:2014 Workmanship on construction sites. Introduction and general principles</w:t>
              </w:r>
            </w:ins>
          </w:p>
          <w:p w14:paraId="096981D4" w14:textId="77777777" w:rsidR="00F26D99" w:rsidRPr="00F26D99" w:rsidRDefault="00F26D99" w:rsidP="00F26D99">
            <w:pPr>
              <w:spacing w:after="120"/>
              <w:rPr>
                <w:rFonts w:ascii="Calibri Light" w:hAnsi="Calibri Light"/>
                <w:sz w:val="16"/>
                <w:szCs w:val="16"/>
              </w:rPr>
            </w:pPr>
            <w:del w:id="6898" w:author="Ashan Asmone" w:date="2016-03-31T14:28:00Z">
              <w:r w:rsidRPr="00F26D99" w:rsidDel="00A93E31">
                <w:rPr>
                  <w:rFonts w:ascii="Calibri Light" w:hAnsi="Calibri Light"/>
                  <w:sz w:val="16"/>
                  <w:szCs w:val="16"/>
                </w:rPr>
                <w:delText>BS EN ISO 6270:1995, BS 3900-F9:1982- Paints and varnishes. Determination of resistance to hum</w:delText>
              </w:r>
              <w:r w:rsidDel="00A93E31">
                <w:rPr>
                  <w:rFonts w:ascii="Calibri Light" w:hAnsi="Calibri Light"/>
                  <w:sz w:val="16"/>
                  <w:szCs w:val="16"/>
                </w:rPr>
                <w:delText>idity (continuous condensation)</w:delText>
              </w:r>
            </w:del>
            <w:ins w:id="6899" w:author="Ashan Asmone" w:date="2016-03-31T14:28:00Z">
              <w:r w:rsidR="00A93E31">
                <w:rPr>
                  <w:rFonts w:ascii="Calibri Light" w:hAnsi="Calibri Light"/>
                  <w:sz w:val="16"/>
                  <w:szCs w:val="16"/>
                </w:rPr>
                <w:t>BS EN ISO 6270-1:2001, BS 3900-F9:2001 Paints and varnishes. Determination of resistance to humidity. Continuous condensation</w:t>
              </w:r>
            </w:ins>
          </w:p>
          <w:p w14:paraId="2FA6489B" w14:textId="77777777" w:rsidR="00F26D99" w:rsidRPr="00F26D99" w:rsidRDefault="00F26D99" w:rsidP="00F26D99">
            <w:pPr>
              <w:spacing w:after="120"/>
              <w:rPr>
                <w:rFonts w:ascii="Calibri Light" w:hAnsi="Calibri Light"/>
                <w:sz w:val="16"/>
                <w:szCs w:val="16"/>
              </w:rPr>
            </w:pPr>
            <w:del w:id="6900" w:author="Ashan Asmone" w:date="2016-03-31T14:29:00Z">
              <w:r w:rsidRPr="00F26D99" w:rsidDel="00A93E31">
                <w:rPr>
                  <w:rFonts w:ascii="Calibri Light" w:hAnsi="Calibri Light"/>
                  <w:sz w:val="16"/>
                  <w:szCs w:val="16"/>
                </w:rPr>
                <w:delText>BS 2015:1992-Glos</w:delText>
              </w:r>
              <w:r w:rsidDel="00A93E31">
                <w:rPr>
                  <w:rFonts w:ascii="Calibri Light" w:hAnsi="Calibri Light"/>
                  <w:sz w:val="16"/>
                  <w:szCs w:val="16"/>
                </w:rPr>
                <w:delText>sary of paint and related terms</w:delText>
              </w:r>
            </w:del>
            <w:ins w:id="6901" w:author="Ashan Asmone" w:date="2016-03-31T14:29:00Z">
              <w:r w:rsidR="00A93E31">
                <w:rPr>
                  <w:rFonts w:ascii="Calibri Light" w:hAnsi="Calibri Light"/>
                  <w:sz w:val="16"/>
                  <w:szCs w:val="16"/>
                </w:rPr>
                <w:t>BS EN ISO 4618:2014 Paints and varnishes. Terms and definitions</w:t>
              </w:r>
            </w:ins>
          </w:p>
          <w:p w14:paraId="193C2AB1" w14:textId="77777777" w:rsidR="00F26D99" w:rsidRPr="00F26D99" w:rsidRDefault="00F26D99" w:rsidP="00F26D99">
            <w:pPr>
              <w:spacing w:after="120"/>
              <w:rPr>
                <w:rFonts w:ascii="Calibri Light" w:hAnsi="Calibri Light"/>
                <w:sz w:val="16"/>
                <w:szCs w:val="16"/>
              </w:rPr>
            </w:pPr>
            <w:del w:id="6902" w:author="Ashan Asmone" w:date="2016-03-31T14:30:00Z">
              <w:r w:rsidRPr="00F26D99" w:rsidDel="00A93E31">
                <w:rPr>
                  <w:rFonts w:ascii="Calibri Light" w:hAnsi="Calibri Light"/>
                  <w:sz w:val="16"/>
                  <w:szCs w:val="16"/>
                </w:rPr>
                <w:delText>BS 6150:1991-Code of pra</w:delText>
              </w:r>
              <w:r w:rsidDel="00A93E31">
                <w:rPr>
                  <w:rFonts w:ascii="Calibri Light" w:hAnsi="Calibri Light"/>
                  <w:sz w:val="16"/>
                  <w:szCs w:val="16"/>
                </w:rPr>
                <w:delText>ctice for painting of buildings</w:delText>
              </w:r>
            </w:del>
            <w:ins w:id="6903" w:author="Ashan Asmone" w:date="2016-03-31T14:30:00Z">
              <w:r w:rsidR="00A93E31">
                <w:rPr>
                  <w:rFonts w:ascii="Calibri Light" w:hAnsi="Calibri Light"/>
                  <w:sz w:val="16"/>
                  <w:szCs w:val="16"/>
                </w:rPr>
                <w:t>BS 6150:2006+A1:2014 Painting of buildings. Code of practice</w:t>
              </w:r>
            </w:ins>
          </w:p>
          <w:p w14:paraId="343E8D9C" w14:textId="77777777" w:rsidR="00F26D99" w:rsidRPr="00F26D99" w:rsidRDefault="00F26D99" w:rsidP="00F26D99">
            <w:pPr>
              <w:spacing w:after="120"/>
              <w:rPr>
                <w:rFonts w:ascii="Calibri Light" w:hAnsi="Calibri Light"/>
                <w:sz w:val="16"/>
                <w:szCs w:val="16"/>
              </w:rPr>
            </w:pPr>
            <w:del w:id="6904" w:author="Ashan Asmone" w:date="2016-03-31T14:31:00Z">
              <w:r w:rsidRPr="00F26D99" w:rsidDel="00A93E31">
                <w:rPr>
                  <w:rFonts w:ascii="Calibri Light" w:hAnsi="Calibri Light"/>
                  <w:sz w:val="16"/>
                  <w:szCs w:val="16"/>
                </w:rPr>
                <w:delText xml:space="preserve">BS 2992:1970-Specification for painters' and decorators' brushes for local authorities and public institutions </w:delText>
              </w:r>
              <w:r w:rsidDel="00A93E31">
                <w:rPr>
                  <w:rFonts w:ascii="Calibri Light" w:hAnsi="Calibri Light"/>
                  <w:sz w:val="16"/>
                  <w:szCs w:val="16"/>
                </w:rPr>
                <w:delText>(excluding quality of fillings)</w:delText>
              </w:r>
            </w:del>
            <w:ins w:id="6905" w:author="Ashan Asmone" w:date="2016-03-31T14:31:00Z">
              <w:r w:rsidR="00A93E31">
                <w:rPr>
                  <w:rFonts w:ascii="Calibri Light" w:hAnsi="Calibri Light"/>
                  <w:sz w:val="16"/>
                  <w:szCs w:val="16"/>
                </w:rPr>
                <w:t>BS 2992:1970 Specification for painters’ and decorators’ brushes for local authorities and public institutions (excluding quality of fillings)</w:t>
              </w:r>
            </w:ins>
          </w:p>
          <w:p w14:paraId="5ECB742F" w14:textId="77777777" w:rsidR="00F26D99" w:rsidRPr="00F26D99" w:rsidRDefault="00F26D99" w:rsidP="00F26D99">
            <w:pPr>
              <w:spacing w:after="120"/>
              <w:rPr>
                <w:rFonts w:ascii="Calibri Light" w:hAnsi="Calibri Light"/>
                <w:sz w:val="16"/>
                <w:szCs w:val="16"/>
              </w:rPr>
            </w:pPr>
            <w:del w:id="6906" w:author="Ashan Asmone" w:date="2016-03-31T14:32:00Z">
              <w:r w:rsidRPr="00F26D99" w:rsidDel="00A93E31">
                <w:rPr>
                  <w:rFonts w:ascii="Calibri Light" w:hAnsi="Calibri Light"/>
                  <w:sz w:val="16"/>
                  <w:szCs w:val="16"/>
                </w:rPr>
                <w:delText>BS 3416:1991-Specification for bitumen-based coatings for cold application, suitable for us</w:delText>
              </w:r>
              <w:r w:rsidDel="00A93E31">
                <w:rPr>
                  <w:rFonts w:ascii="Calibri Light" w:hAnsi="Calibri Light"/>
                  <w:sz w:val="16"/>
                  <w:szCs w:val="16"/>
                </w:rPr>
                <w:delText>e in contact with potable water</w:delText>
              </w:r>
            </w:del>
            <w:ins w:id="6907" w:author="Ashan Asmone" w:date="2016-03-31T14:32:00Z">
              <w:r w:rsidR="00A93E31">
                <w:rPr>
                  <w:rFonts w:ascii="Calibri Light" w:hAnsi="Calibri Light"/>
                  <w:sz w:val="16"/>
                  <w:szCs w:val="16"/>
                </w:rPr>
                <w:t>BS 3416:1991 Specification for bitumen-based coatings for cold application, suitable for use in contact with potable water</w:t>
              </w:r>
            </w:ins>
          </w:p>
          <w:p w14:paraId="3E351919" w14:textId="77777777" w:rsidR="00F26D99" w:rsidRPr="00F26D99" w:rsidRDefault="00F26D99" w:rsidP="00F26D99">
            <w:pPr>
              <w:spacing w:after="120"/>
              <w:rPr>
                <w:rFonts w:ascii="Calibri Light" w:hAnsi="Calibri Light"/>
                <w:sz w:val="16"/>
                <w:szCs w:val="16"/>
              </w:rPr>
            </w:pPr>
            <w:del w:id="6908" w:author="Ashan Asmone" w:date="2016-03-31T14:32:00Z">
              <w:r w:rsidRPr="00F26D99" w:rsidDel="00A93E31">
                <w:rPr>
                  <w:rFonts w:ascii="Calibri Light" w:hAnsi="Calibri Light"/>
                  <w:sz w:val="16"/>
                  <w:szCs w:val="16"/>
                </w:rPr>
                <w:delText>BS 3483-A1:1983, ISO 787/1-1982-Methods for testing pigments for paints.</w:delText>
              </w:r>
              <w:r w:rsidDel="00A93E31">
                <w:rPr>
                  <w:rFonts w:ascii="Calibri Light" w:hAnsi="Calibri Light"/>
                  <w:sz w:val="16"/>
                  <w:szCs w:val="16"/>
                </w:rPr>
                <w:delText xml:space="preserve"> Comparison of colour</w:delText>
              </w:r>
            </w:del>
            <w:ins w:id="6909" w:author="Ashan Asmone" w:date="2016-03-31T14:32:00Z">
              <w:r w:rsidR="00A93E31">
                <w:rPr>
                  <w:rFonts w:ascii="Calibri Light" w:hAnsi="Calibri Light"/>
                  <w:sz w:val="16"/>
                  <w:szCs w:val="16"/>
                </w:rPr>
                <w:t>BS 3483-A1:1983, ISO 787/1-1982-Methods for testing pigments for paints. Comparison of colour</w:t>
              </w:r>
            </w:ins>
          </w:p>
          <w:p w14:paraId="1610AEC0" w14:textId="77777777" w:rsidR="00F26D99" w:rsidRPr="00F26D99" w:rsidRDefault="00F26D99" w:rsidP="00F26D99">
            <w:pPr>
              <w:spacing w:after="120"/>
              <w:rPr>
                <w:rFonts w:ascii="Calibri Light" w:hAnsi="Calibri Light"/>
                <w:sz w:val="16"/>
                <w:szCs w:val="16"/>
              </w:rPr>
            </w:pPr>
            <w:del w:id="6910" w:author="Ashan Asmone" w:date="2016-03-31T14:33:00Z">
              <w:r w:rsidRPr="00F26D99" w:rsidDel="00A93E31">
                <w:rPr>
                  <w:rFonts w:ascii="Calibri Light" w:hAnsi="Calibri Light"/>
                  <w:sz w:val="16"/>
                  <w:szCs w:val="16"/>
                </w:rPr>
                <w:delText>BS 3483-C7:1980, ISO 787/22-1980-Methods for testing pigments for paints. Compa</w:delText>
              </w:r>
              <w:r w:rsidDel="00A93E31">
                <w:rPr>
                  <w:rFonts w:ascii="Calibri Light" w:hAnsi="Calibri Light"/>
                  <w:sz w:val="16"/>
                  <w:szCs w:val="16"/>
                </w:rPr>
                <w:delText>rison of resistance to bleeding</w:delText>
              </w:r>
            </w:del>
            <w:ins w:id="6911" w:author="Ashan Asmone" w:date="2016-03-31T14:33:00Z">
              <w:r w:rsidR="00A93E31">
                <w:rPr>
                  <w:rFonts w:ascii="Calibri Light" w:hAnsi="Calibri Light"/>
                  <w:sz w:val="16"/>
                  <w:szCs w:val="16"/>
                </w:rPr>
                <w:t>BS 3483-C7:1980, ISO 787/22-1980-Methods for testing pigments for paints. Comparison of resistance to bleeding</w:t>
              </w:r>
            </w:ins>
          </w:p>
          <w:p w14:paraId="190CA6FD" w14:textId="77777777" w:rsidR="00F26D99" w:rsidRPr="00F26D99" w:rsidRDefault="00F26D99" w:rsidP="00F26D99">
            <w:pPr>
              <w:spacing w:after="120"/>
              <w:rPr>
                <w:rFonts w:ascii="Calibri Light" w:hAnsi="Calibri Light"/>
                <w:sz w:val="16"/>
                <w:szCs w:val="16"/>
              </w:rPr>
            </w:pPr>
            <w:del w:id="6912" w:author="Ashan Asmone" w:date="2016-03-31T14:34:00Z">
              <w:r w:rsidRPr="00F26D99" w:rsidDel="00A93E31">
                <w:rPr>
                  <w:rFonts w:ascii="Calibri Light" w:hAnsi="Calibri Light"/>
                  <w:sz w:val="16"/>
                  <w:szCs w:val="16"/>
                </w:rPr>
                <w:delText xml:space="preserve">BS 3900-B4:1986, ISO 6503-1984-Methods of test for paints. Tests involving chemical examination of liquid paints and dried paint films. Determination of total lead </w:delText>
              </w:r>
              <w:r w:rsidDel="00A93E31">
                <w:rPr>
                  <w:rFonts w:ascii="Calibri Light" w:hAnsi="Calibri Light"/>
                  <w:sz w:val="16"/>
                  <w:szCs w:val="16"/>
                </w:rPr>
                <w:delText>in paints and similar materials</w:delText>
              </w:r>
            </w:del>
            <w:ins w:id="6913" w:author="Ashan Asmone" w:date="2016-03-31T14:34:00Z">
              <w:r w:rsidR="00A93E31">
                <w:rPr>
                  <w:rFonts w:ascii="Calibri Light" w:hAnsi="Calibri Light"/>
                  <w:sz w:val="16"/>
                  <w:szCs w:val="16"/>
                </w:rPr>
                <w:t>BS 3900-B4:1986, ISO 6503-1984-Methods of test for paints. Tests involving chemical examination of liquid paints and dried paint films. Determination of total lead in paints and similar materials</w:t>
              </w:r>
            </w:ins>
          </w:p>
          <w:p w14:paraId="156EE3F9" w14:textId="77777777" w:rsidR="00F26D99" w:rsidRPr="00F26D99" w:rsidRDefault="00F26D99" w:rsidP="00F26D99">
            <w:pPr>
              <w:spacing w:after="120"/>
              <w:rPr>
                <w:rFonts w:ascii="Calibri Light" w:hAnsi="Calibri Light"/>
                <w:sz w:val="16"/>
                <w:szCs w:val="16"/>
              </w:rPr>
            </w:pPr>
            <w:del w:id="6914" w:author="Ashan Asmone" w:date="2016-03-31T14:34:00Z">
              <w:r w:rsidRPr="00F26D99" w:rsidDel="00A93E31">
                <w:rPr>
                  <w:rFonts w:ascii="Calibri Light" w:hAnsi="Calibri Light"/>
                  <w:sz w:val="16"/>
                  <w:szCs w:val="16"/>
                </w:rPr>
                <w:delText>BS 3900-F2:1973-Methods of test for paint. Durability tests on paint films. Determination of resistance to</w:delText>
              </w:r>
              <w:r w:rsidDel="00A93E31">
                <w:rPr>
                  <w:rFonts w:ascii="Calibri Light" w:hAnsi="Calibri Light"/>
                  <w:sz w:val="16"/>
                  <w:szCs w:val="16"/>
                </w:rPr>
                <w:delText xml:space="preserve"> humidity (cyclic condensation)</w:delText>
              </w:r>
            </w:del>
            <w:ins w:id="6915" w:author="Ashan Asmone" w:date="2016-03-31T14:34:00Z">
              <w:r w:rsidR="00A93E31">
                <w:rPr>
                  <w:rFonts w:ascii="Calibri Light" w:hAnsi="Calibri Light"/>
                  <w:sz w:val="16"/>
                  <w:szCs w:val="16"/>
                </w:rPr>
                <w:t>BS 3900-F2:1973-Methods of test for paint. Durability tests on paint films. Determination of resistance to humidity (cyclic condensation)</w:t>
              </w:r>
            </w:ins>
          </w:p>
          <w:p w14:paraId="5A2C7370" w14:textId="77777777" w:rsidR="00F26D99" w:rsidRPr="00F26D99" w:rsidRDefault="00F26D99" w:rsidP="00F26D99">
            <w:pPr>
              <w:spacing w:after="120"/>
              <w:rPr>
                <w:rFonts w:ascii="Calibri Light" w:hAnsi="Calibri Light"/>
                <w:sz w:val="16"/>
                <w:szCs w:val="16"/>
              </w:rPr>
            </w:pPr>
            <w:del w:id="6916" w:author="Ashan Asmone" w:date="2016-03-31T14:35:00Z">
              <w:r w:rsidRPr="00F26D99" w:rsidDel="00A93E31">
                <w:rPr>
                  <w:rFonts w:ascii="Calibri Light" w:hAnsi="Calibri Light"/>
                  <w:sz w:val="16"/>
                  <w:szCs w:val="16"/>
                </w:rPr>
                <w:delText>BS 3900-F6:1976-Methods of test for paint. Durability tests on paint films. Notes for guidance on the con</w:delText>
              </w:r>
              <w:r w:rsidDel="00A93E31">
                <w:rPr>
                  <w:rFonts w:ascii="Calibri Light" w:hAnsi="Calibri Light"/>
                  <w:sz w:val="16"/>
                  <w:szCs w:val="16"/>
                </w:rPr>
                <w:delText>duct of natural weathering test</w:delText>
              </w:r>
            </w:del>
            <w:ins w:id="6917" w:author="Ashan Asmone" w:date="2016-03-31T14:35:00Z">
              <w:r w:rsidR="00A93E31">
                <w:rPr>
                  <w:rFonts w:ascii="Calibri Light" w:hAnsi="Calibri Light"/>
                  <w:sz w:val="16"/>
                  <w:szCs w:val="16"/>
                </w:rPr>
                <w:t>BS 3900-F6:1976-Methods of test for paint. Durability tests on paint films. Notes for guidance on the conduct of natural weathering test</w:t>
              </w:r>
            </w:ins>
          </w:p>
          <w:p w14:paraId="7655816D" w14:textId="77777777" w:rsidR="00F26D99" w:rsidRPr="00F26D99" w:rsidRDefault="00F26D99" w:rsidP="00F26D99">
            <w:pPr>
              <w:spacing w:after="120"/>
              <w:rPr>
                <w:rFonts w:ascii="Calibri Light" w:hAnsi="Calibri Light"/>
                <w:sz w:val="16"/>
                <w:szCs w:val="16"/>
              </w:rPr>
            </w:pPr>
            <w:del w:id="6918" w:author="Ashan Asmone" w:date="2016-03-31T14:37:00Z">
              <w:r w:rsidRPr="00F26D99" w:rsidDel="00A93E31">
                <w:rPr>
                  <w:rFonts w:ascii="Calibri Light" w:hAnsi="Calibri Light"/>
                  <w:sz w:val="16"/>
                  <w:szCs w:val="16"/>
                </w:rPr>
                <w:delText>BS 3900-F17:1998, ISO 11998:1998-Methods of test for paint. Durability tests on paint films. Determination of wet-scrub resistan</w:delText>
              </w:r>
              <w:r w:rsidDel="00A93E31">
                <w:rPr>
                  <w:rFonts w:ascii="Calibri Light" w:hAnsi="Calibri Light"/>
                  <w:sz w:val="16"/>
                  <w:szCs w:val="16"/>
                </w:rPr>
                <w:delText>ce and cleanability of coatings</w:delText>
              </w:r>
            </w:del>
            <w:ins w:id="6919" w:author="Ashan Asmone" w:date="2016-03-31T14:37:00Z">
              <w:r w:rsidR="00A93E31">
                <w:rPr>
                  <w:rFonts w:ascii="Calibri Light" w:hAnsi="Calibri Light"/>
                  <w:sz w:val="16"/>
                  <w:szCs w:val="16"/>
                </w:rPr>
                <w:t>BS EN ISO 11998:2006 Paints and varnishes. Determination of wet-scrub resistance and cleanability of coatings</w:t>
              </w:r>
            </w:ins>
          </w:p>
          <w:p w14:paraId="49532876" w14:textId="77777777" w:rsidR="00F26D99" w:rsidRPr="00F26D99" w:rsidRDefault="00F26D99" w:rsidP="00F26D99">
            <w:pPr>
              <w:spacing w:after="120"/>
              <w:rPr>
                <w:rFonts w:ascii="Calibri Light" w:hAnsi="Calibri Light"/>
                <w:sz w:val="16"/>
                <w:szCs w:val="16"/>
              </w:rPr>
            </w:pPr>
            <w:del w:id="6920" w:author="Ashan Asmone" w:date="2016-03-31T14:38:00Z">
              <w:r w:rsidRPr="00F26D99" w:rsidDel="00A93E31">
                <w:rPr>
                  <w:rFonts w:ascii="Calibri Light" w:hAnsi="Calibri Light"/>
                  <w:sz w:val="16"/>
                  <w:szCs w:val="16"/>
                </w:rPr>
                <w:delText>BS 3900-H2:1983, ISO 4628/2-1982-Methods of test for paints. Evaluation of paint and varnish defects. Desi</w:delText>
              </w:r>
              <w:r w:rsidDel="00A93E31">
                <w:rPr>
                  <w:rFonts w:ascii="Calibri Light" w:hAnsi="Calibri Light"/>
                  <w:sz w:val="16"/>
                  <w:szCs w:val="16"/>
                </w:rPr>
                <w:delText>gnation of degree of blistering</w:delText>
              </w:r>
            </w:del>
            <w:ins w:id="6921" w:author="Ashan Asmone" w:date="2016-03-31T14:38:00Z">
              <w:r w:rsidR="00A93E31">
                <w:rPr>
                  <w:rFonts w:ascii="Calibri Light" w:hAnsi="Calibri Light"/>
                  <w:sz w:val="16"/>
                  <w:szCs w:val="16"/>
                </w:rPr>
                <w:t>BS EN ISO 4628-2:2016 Paints and varnishes. Evaluation of degradation of coatings. Designation of quantity and size of defects, and of intensity of uniform changes in appearance. Assessment of degree of blistering</w:t>
              </w:r>
            </w:ins>
          </w:p>
          <w:p w14:paraId="16440612" w14:textId="77777777" w:rsidR="00F26D99" w:rsidRPr="00F26D99" w:rsidRDefault="00F26D99" w:rsidP="00F26D99">
            <w:pPr>
              <w:spacing w:after="120"/>
              <w:rPr>
                <w:rFonts w:ascii="Calibri Light" w:hAnsi="Calibri Light"/>
                <w:sz w:val="16"/>
                <w:szCs w:val="16"/>
              </w:rPr>
            </w:pPr>
            <w:del w:id="6922" w:author="Ashan Asmone" w:date="2016-03-31T14:40:00Z">
              <w:r w:rsidRPr="00F26D99" w:rsidDel="00A93E31">
                <w:rPr>
                  <w:rFonts w:ascii="Calibri Light" w:hAnsi="Calibri Light"/>
                  <w:sz w:val="16"/>
                  <w:szCs w:val="16"/>
                </w:rPr>
                <w:delText xml:space="preserve">BS 3900-H5:1983, ISO 4628/5-1982-Methods of test for paints. Evaluation of paint and varnish defects. Designation of degree of </w:delText>
              </w:r>
              <w:r w:rsidDel="00A93E31">
                <w:rPr>
                  <w:rFonts w:ascii="Calibri Light" w:hAnsi="Calibri Light"/>
                  <w:sz w:val="16"/>
                  <w:szCs w:val="16"/>
                </w:rPr>
                <w:delText>flaking</w:delText>
              </w:r>
            </w:del>
            <w:ins w:id="6923" w:author="Ashan Asmone" w:date="2016-03-31T14:40:00Z">
              <w:r w:rsidR="00A93E31">
                <w:rPr>
                  <w:rFonts w:ascii="Calibri Light" w:hAnsi="Calibri Light"/>
                  <w:sz w:val="16"/>
                  <w:szCs w:val="16"/>
                </w:rPr>
                <w:t>BS EN ISO 4628-5:2016 Paints and varnishes. Evaluation of degradation of coatings. Designation of quantity and size of defects, and of intensity of uniform changes in appearance. Assessment of degree of flaking</w:t>
              </w:r>
            </w:ins>
          </w:p>
          <w:p w14:paraId="4AA993CA" w14:textId="77777777" w:rsidR="00F26D99" w:rsidRPr="00F26D99" w:rsidRDefault="00F26D99" w:rsidP="00F26D99">
            <w:pPr>
              <w:spacing w:after="120"/>
              <w:rPr>
                <w:rFonts w:ascii="Calibri Light" w:hAnsi="Calibri Light"/>
                <w:sz w:val="16"/>
                <w:szCs w:val="16"/>
              </w:rPr>
            </w:pPr>
            <w:del w:id="6924" w:author="Ashan Asmone" w:date="2016-03-31T14:44:00Z">
              <w:r w:rsidRPr="00F26D99" w:rsidDel="00A93E31">
                <w:rPr>
                  <w:rFonts w:ascii="Calibri Light" w:hAnsi="Calibri Light"/>
                  <w:sz w:val="16"/>
                  <w:szCs w:val="16"/>
                </w:rPr>
                <w:delText>BS 4800: 1972- Pai</w:delText>
              </w:r>
              <w:r w:rsidDel="00A93E31">
                <w:rPr>
                  <w:rFonts w:ascii="Calibri Light" w:hAnsi="Calibri Light"/>
                  <w:sz w:val="16"/>
                  <w:szCs w:val="16"/>
                </w:rPr>
                <w:delText>nt colour for building purposes</w:delText>
              </w:r>
            </w:del>
            <w:ins w:id="6925" w:author="Ashan Asmone" w:date="2016-03-31T14:44:00Z">
              <w:r w:rsidR="00A93E31">
                <w:rPr>
                  <w:rFonts w:ascii="Calibri Light" w:hAnsi="Calibri Light"/>
                  <w:sz w:val="16"/>
                  <w:szCs w:val="16"/>
                </w:rPr>
                <w:t>BS 4800:2011 Schedule of paint colours for building purposes</w:t>
              </w:r>
            </w:ins>
          </w:p>
          <w:p w14:paraId="66978F83" w14:textId="77777777" w:rsidR="00F26D99" w:rsidRPr="00F26D99" w:rsidRDefault="00F26D99" w:rsidP="00F26D99">
            <w:pPr>
              <w:spacing w:after="120"/>
              <w:rPr>
                <w:rFonts w:ascii="Calibri Light" w:hAnsi="Calibri Light"/>
                <w:sz w:val="16"/>
                <w:szCs w:val="16"/>
              </w:rPr>
            </w:pPr>
            <w:del w:id="6926" w:author="Ashan Asmone" w:date="2016-03-31T14:41:00Z">
              <w:r w:rsidRPr="00F26D99" w:rsidDel="00A93E31">
                <w:rPr>
                  <w:rFonts w:ascii="Calibri Light" w:hAnsi="Calibri Light"/>
                  <w:sz w:val="16"/>
                  <w:szCs w:val="16"/>
                </w:rPr>
                <w:delText>BS 6949:1991-Specification for bitumen-based coatings for cold application excluding us</w:delText>
              </w:r>
              <w:r w:rsidDel="00A93E31">
                <w:rPr>
                  <w:rFonts w:ascii="Calibri Light" w:hAnsi="Calibri Light"/>
                  <w:sz w:val="16"/>
                  <w:szCs w:val="16"/>
                </w:rPr>
                <w:delText>e in contact with potable water</w:delText>
              </w:r>
            </w:del>
            <w:ins w:id="6927" w:author="Ashan Asmone" w:date="2016-03-31T14:41:00Z">
              <w:r w:rsidR="00A93E31">
                <w:rPr>
                  <w:rFonts w:ascii="Calibri Light" w:hAnsi="Calibri Light"/>
                  <w:sz w:val="16"/>
                  <w:szCs w:val="16"/>
                </w:rPr>
                <w:t>BS 6949:1991-Specification for bitumen-based coatings for cold application excluding use in contact with potable water</w:t>
              </w:r>
            </w:ins>
          </w:p>
          <w:p w14:paraId="5F697A57" w14:textId="77777777" w:rsidR="00F26D99" w:rsidRPr="00F26D99" w:rsidRDefault="00F26D99" w:rsidP="00F26D99">
            <w:pPr>
              <w:spacing w:after="120"/>
              <w:rPr>
                <w:rFonts w:ascii="Calibri Light" w:hAnsi="Calibri Light"/>
                <w:sz w:val="16"/>
                <w:szCs w:val="16"/>
              </w:rPr>
            </w:pPr>
            <w:del w:id="6928" w:author="Ashan Asmone" w:date="2016-03-31T14:41:00Z">
              <w:r w:rsidRPr="00F26D99" w:rsidDel="00A93E31">
                <w:rPr>
                  <w:rFonts w:ascii="Calibri Light" w:hAnsi="Calibri Light"/>
                  <w:sz w:val="16"/>
                  <w:szCs w:val="16"/>
                </w:rPr>
                <w:delText>BS 7664:2000-Specification for</w:delText>
              </w:r>
              <w:r w:rsidDel="00A93E31">
                <w:rPr>
                  <w:rFonts w:ascii="Calibri Light" w:hAnsi="Calibri Light"/>
                  <w:sz w:val="16"/>
                  <w:szCs w:val="16"/>
                </w:rPr>
                <w:delText xml:space="preserve"> undercoat and finishing paints</w:delText>
              </w:r>
            </w:del>
            <w:ins w:id="6929" w:author="Ashan Asmone" w:date="2016-03-31T14:41:00Z">
              <w:r w:rsidR="00A93E31">
                <w:rPr>
                  <w:rFonts w:ascii="Calibri Light" w:hAnsi="Calibri Light"/>
                  <w:sz w:val="16"/>
                  <w:szCs w:val="16"/>
                </w:rPr>
                <w:t>BS 7664:2000-Specification for undercoat and finishing paints</w:t>
              </w:r>
            </w:ins>
          </w:p>
          <w:p w14:paraId="6C874F11" w14:textId="77777777" w:rsidR="00F26D99" w:rsidRPr="00E024B9" w:rsidRDefault="00F26D99" w:rsidP="00F26D99">
            <w:pPr>
              <w:spacing w:after="120"/>
              <w:rPr>
                <w:rFonts w:ascii="Calibri Light" w:hAnsi="Calibri Light"/>
                <w:b/>
                <w:sz w:val="16"/>
                <w:szCs w:val="16"/>
              </w:rPr>
            </w:pPr>
            <w:r w:rsidRPr="00E024B9">
              <w:rPr>
                <w:rFonts w:ascii="Calibri Light" w:hAnsi="Calibri Light"/>
                <w:b/>
                <w:sz w:val="16"/>
                <w:szCs w:val="16"/>
              </w:rPr>
              <w:t>Waterproofing for masonry</w:t>
            </w:r>
          </w:p>
          <w:p w14:paraId="1DF13BDC" w14:textId="77777777" w:rsidR="00401C5E" w:rsidRPr="00F26D99" w:rsidRDefault="00F26D99" w:rsidP="00401C5E">
            <w:pPr>
              <w:spacing w:after="120"/>
              <w:rPr>
                <w:rFonts w:ascii="Calibri Light" w:hAnsi="Calibri Light"/>
                <w:sz w:val="16"/>
                <w:szCs w:val="16"/>
              </w:rPr>
            </w:pPr>
            <w:del w:id="6930" w:author="Ashan Senel Asmone" w:date="2016-03-21T19:24:00Z">
              <w:r w:rsidRPr="00F26D99" w:rsidDel="00BF0B04">
                <w:rPr>
                  <w:rFonts w:ascii="Calibri Light" w:hAnsi="Calibri Light"/>
                  <w:sz w:val="16"/>
                  <w:szCs w:val="16"/>
                </w:rPr>
                <w:delText xml:space="preserve">BS 6477:1992 Specification for water </w:delText>
              </w:r>
              <w:r w:rsidDel="00BF0B04">
                <w:rPr>
                  <w:rFonts w:ascii="Calibri Light" w:hAnsi="Calibri Light"/>
                  <w:sz w:val="16"/>
                  <w:szCs w:val="16"/>
                </w:rPr>
                <w:delText>repellents for masonry surfaces</w:delText>
              </w:r>
            </w:del>
          </w:p>
        </w:tc>
      </w:tr>
      <w:tr w:rsidR="00401C5E" w:rsidRPr="004F3C8C" w14:paraId="71A73D4B" w14:textId="77777777" w:rsidTr="00401C5E">
        <w:tc>
          <w:tcPr>
            <w:tcW w:w="685" w:type="dxa"/>
          </w:tcPr>
          <w:p w14:paraId="637B7C2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135786F8" w14:textId="77777777" w:rsidR="00F26D99" w:rsidRPr="00F26D99" w:rsidRDefault="00F26D99" w:rsidP="00F26D99">
            <w:pPr>
              <w:spacing w:after="120"/>
              <w:rPr>
                <w:rFonts w:ascii="Calibri Light" w:hAnsi="Calibri Light"/>
                <w:sz w:val="16"/>
                <w:szCs w:val="16"/>
              </w:rPr>
            </w:pPr>
            <w:r w:rsidRPr="00F26D99">
              <w:rPr>
                <w:rFonts w:ascii="Calibri Light" w:hAnsi="Calibri Light"/>
                <w:sz w:val="16"/>
                <w:szCs w:val="16"/>
              </w:rPr>
              <w:t>Paints</w:t>
            </w:r>
          </w:p>
          <w:p w14:paraId="1FE1898C" w14:textId="77777777" w:rsidR="00F26D99" w:rsidRPr="00F26D99" w:rsidRDefault="00F26D99" w:rsidP="00F26D99">
            <w:pPr>
              <w:spacing w:after="120"/>
              <w:rPr>
                <w:rFonts w:ascii="Calibri Light" w:hAnsi="Calibri Light"/>
                <w:sz w:val="16"/>
                <w:szCs w:val="16"/>
              </w:rPr>
            </w:pPr>
            <w:del w:id="6931" w:author="Ashan Asmone" w:date="2016-03-31T14:45:00Z">
              <w:r w:rsidRPr="00F26D99" w:rsidDel="000E40A0">
                <w:rPr>
                  <w:rFonts w:ascii="Calibri Light" w:hAnsi="Calibri Light"/>
                  <w:sz w:val="16"/>
                  <w:szCs w:val="16"/>
                </w:rPr>
                <w:delText>D5098-99-Standard Specification for Artists' Acrylic Emulsion Paints</w:delText>
              </w:r>
            </w:del>
            <w:ins w:id="6932" w:author="Ashan Asmone" w:date="2016-03-31T14:45:00Z">
              <w:r w:rsidR="000E40A0">
                <w:rPr>
                  <w:rFonts w:ascii="Calibri Light" w:hAnsi="Calibri Light"/>
                  <w:sz w:val="16"/>
                  <w:szCs w:val="16"/>
                </w:rPr>
                <w:t>ASTM D5098 - 16 Standard Specification for Artists’ Acrylic Dispersion Paints</w:t>
              </w:r>
            </w:ins>
          </w:p>
          <w:p w14:paraId="2A669534" w14:textId="77777777" w:rsidR="00F26D99" w:rsidRPr="00F26D99" w:rsidRDefault="00F26D99" w:rsidP="00F26D99">
            <w:pPr>
              <w:spacing w:after="120"/>
              <w:rPr>
                <w:rFonts w:ascii="Calibri Light" w:hAnsi="Calibri Light"/>
                <w:sz w:val="16"/>
                <w:szCs w:val="16"/>
              </w:rPr>
            </w:pPr>
            <w:del w:id="6933" w:author="Ashan Asmone" w:date="2016-03-31T14:46:00Z">
              <w:r w:rsidRPr="00F26D99" w:rsidDel="000E40A0">
                <w:rPr>
                  <w:rFonts w:ascii="Calibri Light" w:hAnsi="Calibri Light"/>
                  <w:sz w:val="16"/>
                  <w:szCs w:val="16"/>
                </w:rPr>
                <w:delText>D4258-83(1999)-Standard Practice for Surface Cleaning Concrete for Coating</w:delText>
              </w:r>
            </w:del>
            <w:ins w:id="6934" w:author="Ashan Asmone" w:date="2016-03-31T14:46:00Z">
              <w:r w:rsidR="000E40A0">
                <w:rPr>
                  <w:rFonts w:ascii="Calibri Light" w:hAnsi="Calibri Light"/>
                  <w:sz w:val="16"/>
                  <w:szCs w:val="16"/>
                </w:rPr>
                <w:t>ASTM D4258 - 05(2012) Standard Practice for Surface Cleaning Concrete for Coating</w:t>
              </w:r>
            </w:ins>
          </w:p>
          <w:p w14:paraId="3C76C176" w14:textId="77777777" w:rsidR="00F26D99" w:rsidRPr="00F26D99" w:rsidRDefault="00F26D99" w:rsidP="00F26D99">
            <w:pPr>
              <w:spacing w:after="120"/>
              <w:rPr>
                <w:rFonts w:ascii="Calibri Light" w:hAnsi="Calibri Light"/>
                <w:sz w:val="16"/>
                <w:szCs w:val="16"/>
              </w:rPr>
            </w:pPr>
            <w:del w:id="6935" w:author="Ashan Asmone" w:date="2016-03-31T14:47:00Z">
              <w:r w:rsidRPr="00F26D99" w:rsidDel="000E40A0">
                <w:rPr>
                  <w:rFonts w:ascii="Calibri Light" w:hAnsi="Calibri Light"/>
                  <w:sz w:val="16"/>
                  <w:szCs w:val="16"/>
                </w:rPr>
                <w:delText>D1640-95(1999)-Standard Test Methods for Drying, Curing, or Film Formation of Organic Coatings at Room Temperature</w:delText>
              </w:r>
            </w:del>
            <w:ins w:id="6936" w:author="Ashan Asmone" w:date="2016-03-31T14:47:00Z">
              <w:r w:rsidR="000E40A0">
                <w:rPr>
                  <w:rFonts w:ascii="Calibri Light" w:hAnsi="Calibri Light"/>
                  <w:sz w:val="16"/>
                  <w:szCs w:val="16"/>
                </w:rPr>
                <w:t>ASTM D1640 / D1640M - 14 Standard Test Methods for Drying, Curing, or Film Formation of Organic Coatings</w:t>
              </w:r>
            </w:ins>
          </w:p>
          <w:p w14:paraId="32E88FFA" w14:textId="77777777" w:rsidR="00F26D99" w:rsidRPr="00F26D99" w:rsidRDefault="00F26D99" w:rsidP="00F26D99">
            <w:pPr>
              <w:spacing w:after="120"/>
              <w:rPr>
                <w:rFonts w:ascii="Calibri Light" w:hAnsi="Calibri Light"/>
                <w:sz w:val="16"/>
                <w:szCs w:val="16"/>
              </w:rPr>
            </w:pPr>
            <w:del w:id="6937" w:author="Ashan Asmone" w:date="2016-03-31T14:49:00Z">
              <w:r w:rsidRPr="00F26D99" w:rsidDel="000E40A0">
                <w:rPr>
                  <w:rFonts w:ascii="Calibri Light" w:hAnsi="Calibri Light"/>
                  <w:sz w:val="16"/>
                  <w:szCs w:val="16"/>
                </w:rPr>
                <w:delText>D279-87(1997)-Standard Test Methods for Bleeding of Pigments</w:delText>
              </w:r>
            </w:del>
            <w:ins w:id="6938" w:author="Ashan Asmone" w:date="2016-03-31T14:49:00Z">
              <w:r w:rsidR="000E40A0">
                <w:rPr>
                  <w:rFonts w:ascii="Calibri Light" w:hAnsi="Calibri Light"/>
                  <w:sz w:val="16"/>
                  <w:szCs w:val="16"/>
                </w:rPr>
                <w:t>ASTM D279 - 02(2012) Standard Test Methods for Bleeding of Pigments</w:t>
              </w:r>
            </w:ins>
          </w:p>
          <w:p w14:paraId="1EE847EF" w14:textId="77777777" w:rsidR="00F26D99" w:rsidRPr="00F26D99" w:rsidRDefault="00F26D99" w:rsidP="00F26D99">
            <w:pPr>
              <w:spacing w:after="120"/>
              <w:rPr>
                <w:rFonts w:ascii="Calibri Light" w:hAnsi="Calibri Light"/>
                <w:sz w:val="16"/>
                <w:szCs w:val="16"/>
              </w:rPr>
            </w:pPr>
            <w:del w:id="6939" w:author="Ashan Asmone" w:date="2016-03-31T14:50:00Z">
              <w:r w:rsidRPr="00F26D99" w:rsidDel="000E40A0">
                <w:rPr>
                  <w:rFonts w:ascii="Calibri Light" w:hAnsi="Calibri Light"/>
                  <w:sz w:val="16"/>
                  <w:szCs w:val="16"/>
                </w:rPr>
                <w:delText>D2574-00-Standard Test Method for Resistance of Emulsion Paints in the Container to Attack by Microorganisms</w:delText>
              </w:r>
            </w:del>
            <w:ins w:id="6940" w:author="Ashan Asmone" w:date="2016-03-31T14:50:00Z">
              <w:r w:rsidR="000E40A0">
                <w:rPr>
                  <w:rFonts w:ascii="Calibri Light" w:hAnsi="Calibri Light"/>
                  <w:sz w:val="16"/>
                  <w:szCs w:val="16"/>
                </w:rPr>
                <w:t>ASTM D2574 - 06(2012) Standard Test Method for Resistance of Emulsion Paints in the Container to Attack by Microorganisms</w:t>
              </w:r>
            </w:ins>
          </w:p>
          <w:p w14:paraId="501C54B2" w14:textId="77777777" w:rsidR="00F26D99" w:rsidRPr="00F26D99" w:rsidRDefault="00F26D99" w:rsidP="00F26D99">
            <w:pPr>
              <w:spacing w:after="120"/>
              <w:rPr>
                <w:rFonts w:ascii="Calibri Light" w:hAnsi="Calibri Light"/>
                <w:sz w:val="16"/>
                <w:szCs w:val="16"/>
              </w:rPr>
            </w:pPr>
            <w:del w:id="6941" w:author="Ashan Asmone" w:date="2016-03-31T14:51:00Z">
              <w:r w:rsidRPr="00F26D99" w:rsidDel="000E40A0">
                <w:rPr>
                  <w:rFonts w:ascii="Calibri Light" w:hAnsi="Calibri Light"/>
                  <w:sz w:val="16"/>
                  <w:szCs w:val="16"/>
                </w:rPr>
                <w:delText>D5324-98-Standard Guide for Testing Water-Borne Architectural Coatings</w:delText>
              </w:r>
            </w:del>
            <w:ins w:id="6942" w:author="Ashan Asmone" w:date="2016-03-31T14:51:00Z">
              <w:r w:rsidR="000E40A0">
                <w:rPr>
                  <w:rFonts w:ascii="Calibri Light" w:hAnsi="Calibri Light"/>
                  <w:sz w:val="16"/>
                  <w:szCs w:val="16"/>
                </w:rPr>
                <w:t>ASTM D5324 - 10 Standard Guide for Testing Water-Borne Architectural Coatings</w:t>
              </w:r>
            </w:ins>
          </w:p>
          <w:p w14:paraId="69EA0555" w14:textId="77777777" w:rsidR="00F26D99" w:rsidRPr="00F26D99" w:rsidRDefault="00F26D99" w:rsidP="00F26D99">
            <w:pPr>
              <w:spacing w:after="120"/>
              <w:rPr>
                <w:rFonts w:ascii="Calibri Light" w:hAnsi="Calibri Light"/>
                <w:sz w:val="16"/>
                <w:szCs w:val="16"/>
              </w:rPr>
            </w:pPr>
            <w:del w:id="6943" w:author="Ashan Asmone" w:date="2016-03-31T14:52:00Z">
              <w:r w:rsidRPr="00F26D99" w:rsidDel="000E40A0">
                <w:rPr>
                  <w:rFonts w:ascii="Calibri Light" w:hAnsi="Calibri Light"/>
                  <w:sz w:val="16"/>
                  <w:szCs w:val="16"/>
                </w:rPr>
                <w:delText>D5146-98-Standard Guide to Testing Solvent-Borne Architectural Coatings</w:delText>
              </w:r>
            </w:del>
            <w:ins w:id="6944" w:author="Ashan Asmone" w:date="2016-03-31T14:52:00Z">
              <w:r w:rsidR="000E40A0">
                <w:rPr>
                  <w:rFonts w:ascii="Calibri Light" w:hAnsi="Calibri Light"/>
                  <w:sz w:val="16"/>
                  <w:szCs w:val="16"/>
                </w:rPr>
                <w:t>ASTM D5146 - 10 Standard Guide to Testing Solvent-Borne Architectural Coatings</w:t>
              </w:r>
            </w:ins>
          </w:p>
          <w:p w14:paraId="51DB7175" w14:textId="77777777" w:rsidR="00F26D99" w:rsidRPr="00F26D99" w:rsidRDefault="00F26D99" w:rsidP="00F26D99">
            <w:pPr>
              <w:spacing w:after="120"/>
              <w:rPr>
                <w:rFonts w:ascii="Calibri Light" w:hAnsi="Calibri Light"/>
                <w:sz w:val="16"/>
                <w:szCs w:val="16"/>
              </w:rPr>
            </w:pPr>
            <w:del w:id="6945" w:author="Ashan Asmone" w:date="2016-03-31T14:53:00Z">
              <w:r w:rsidRPr="00F26D99" w:rsidDel="000E40A0">
                <w:rPr>
                  <w:rFonts w:ascii="Calibri Light" w:hAnsi="Calibri Light"/>
                  <w:sz w:val="16"/>
                  <w:szCs w:val="16"/>
                </w:rPr>
                <w:delText>E1907-97-Standard Practices for Determining Moisture-Related Acceptability of Concrete Floors to Receive Moisture-Sensitive Finishes</w:delText>
              </w:r>
            </w:del>
            <w:ins w:id="6946" w:author="Ashan Asmone" w:date="2016-03-31T14:53:00Z">
              <w:r w:rsidR="000E40A0">
                <w:rPr>
                  <w:rFonts w:ascii="Calibri Light" w:hAnsi="Calibri Light"/>
                  <w:sz w:val="16"/>
                  <w:szCs w:val="16"/>
                </w:rPr>
                <w:t>ASTM E1907-06a Standard Guide to Methods of Evaluating Moisture Conditions of Concrete Floors to Receive Resilient Floor Coverings (Withdrawn 2008)</w:t>
              </w:r>
            </w:ins>
          </w:p>
          <w:p w14:paraId="6A9C7EB3" w14:textId="77777777" w:rsidR="00F26D99" w:rsidRPr="00F26D99" w:rsidRDefault="00F26D99" w:rsidP="00F26D99">
            <w:pPr>
              <w:spacing w:after="120"/>
              <w:rPr>
                <w:rFonts w:ascii="Calibri Light" w:hAnsi="Calibri Light"/>
                <w:sz w:val="16"/>
                <w:szCs w:val="16"/>
              </w:rPr>
            </w:pPr>
            <w:del w:id="6947" w:author="Ashan Asmone" w:date="2016-03-31T14:54:00Z">
              <w:r w:rsidRPr="00F26D99" w:rsidDel="000E40A0">
                <w:rPr>
                  <w:rFonts w:ascii="Calibri Light" w:hAnsi="Calibri Light"/>
                  <w:sz w:val="16"/>
                  <w:szCs w:val="16"/>
                </w:rPr>
                <w:delText>D6237-98-Standard Guide for Painting Inspectors (Concrete and Masonry Substrates)</w:delText>
              </w:r>
            </w:del>
            <w:ins w:id="6948" w:author="Ashan Asmone" w:date="2016-03-31T14:54:00Z">
              <w:r w:rsidR="000E40A0">
                <w:rPr>
                  <w:rFonts w:ascii="Calibri Light" w:hAnsi="Calibri Light"/>
                  <w:sz w:val="16"/>
                  <w:szCs w:val="16"/>
                </w:rPr>
                <w:t>ASTM D6237 - 09(2015) Standard Guide for Painting Inspectors (Concrete and Masonry Substrates)</w:t>
              </w:r>
            </w:ins>
          </w:p>
          <w:p w14:paraId="10B59A22" w14:textId="77777777" w:rsidR="00F26D99" w:rsidRPr="00F26D99" w:rsidRDefault="00F26D99" w:rsidP="00F26D99">
            <w:pPr>
              <w:spacing w:after="120"/>
              <w:rPr>
                <w:rFonts w:ascii="Calibri Light" w:hAnsi="Calibri Light"/>
                <w:sz w:val="16"/>
                <w:szCs w:val="16"/>
              </w:rPr>
            </w:pPr>
            <w:r w:rsidRPr="00F26D99">
              <w:rPr>
                <w:rFonts w:ascii="Calibri Light" w:hAnsi="Calibri Light"/>
                <w:sz w:val="16"/>
                <w:szCs w:val="16"/>
              </w:rPr>
              <w:t>Waterproofing for masonry</w:t>
            </w:r>
          </w:p>
          <w:p w14:paraId="21E6BC8E" w14:textId="77777777" w:rsidR="00F26D99" w:rsidRPr="00F26D99" w:rsidRDefault="00F26D99" w:rsidP="00F26D99">
            <w:pPr>
              <w:spacing w:after="120"/>
              <w:rPr>
                <w:rFonts w:ascii="Calibri Light" w:hAnsi="Calibri Light"/>
                <w:sz w:val="16"/>
                <w:szCs w:val="16"/>
              </w:rPr>
            </w:pPr>
            <w:del w:id="6949" w:author="Ashan Senel Asmone" w:date="2016-03-21T20:14:00Z">
              <w:r w:rsidRPr="00F26D99" w:rsidDel="00B73746">
                <w:rPr>
                  <w:rFonts w:ascii="Calibri Light" w:hAnsi="Calibri Light"/>
                  <w:sz w:val="16"/>
                  <w:szCs w:val="16"/>
                </w:rPr>
                <w:delText>D5095-91(2002) Standard Test Method for Determination of the Nonvolatile Content in Silanes, Siloxanes and Silane-Siloxane Blends Used in Masonry WATER Repellent Treatments</w:delText>
              </w:r>
            </w:del>
            <w:ins w:id="6950" w:author="Ashan Senel Asmone" w:date="2016-03-21T20:14:00Z">
              <w:r w:rsidR="00B73746">
                <w:rPr>
                  <w:rFonts w:ascii="Calibri Light" w:hAnsi="Calibri Light"/>
                  <w:sz w:val="16"/>
                  <w:szCs w:val="16"/>
                </w:rPr>
                <w:t>ASTM D5095 - 91(2013) Standard Test Method for Determination of the Nonvolatile Content in Silanes, Siloxanes and Silane-Siloxane Blends Used in Masonry Water Repellent Treatments</w:t>
              </w:r>
            </w:ins>
          </w:p>
          <w:p w14:paraId="2BDC61E3" w14:textId="77777777" w:rsidR="00F26D99" w:rsidRPr="00F26D99" w:rsidRDefault="00F26D99" w:rsidP="00F26D99">
            <w:pPr>
              <w:spacing w:after="120"/>
              <w:rPr>
                <w:rFonts w:ascii="Calibri Light" w:hAnsi="Calibri Light"/>
                <w:sz w:val="16"/>
                <w:szCs w:val="16"/>
              </w:rPr>
            </w:pPr>
            <w:del w:id="6951" w:author="Ashan Senel Asmone" w:date="2016-03-21T20:14:00Z">
              <w:r w:rsidRPr="00F26D99" w:rsidDel="00B73746">
                <w:rPr>
                  <w:rFonts w:ascii="Calibri Light" w:hAnsi="Calibri Light"/>
                  <w:sz w:val="16"/>
                  <w:szCs w:val="16"/>
                </w:rPr>
                <w:delText>D6532-00 Standard Test Method for Evaluation of the Effect of Clear WATER Repellent Treatments on WATER Absorption of Hydraulic Cement Mortar Specimens</w:delText>
              </w:r>
            </w:del>
            <w:ins w:id="6952" w:author="Ashan Senel Asmone" w:date="2016-03-21T20:14:00Z">
              <w:r w:rsidR="00B73746">
                <w:rPr>
                  <w:rFonts w:ascii="Calibri Light" w:hAnsi="Calibri Light"/>
                  <w:sz w:val="16"/>
                  <w:szCs w:val="16"/>
                </w:rPr>
                <w:t>ASTM D6532 - 00(2014) Standard Test Method for Evaluation of the Effect of Clear Water Repellent Treatments on Water Absorption of Hydraulic Cement Mortar Specimens</w:t>
              </w:r>
            </w:ins>
          </w:p>
          <w:p w14:paraId="40A41430" w14:textId="77777777" w:rsidR="00401C5E" w:rsidRPr="00F26D99" w:rsidRDefault="00F26D99" w:rsidP="00F26D99">
            <w:pPr>
              <w:spacing w:after="120"/>
              <w:rPr>
                <w:rFonts w:ascii="Calibri Light" w:hAnsi="Calibri Light"/>
                <w:sz w:val="16"/>
                <w:szCs w:val="16"/>
              </w:rPr>
            </w:pPr>
            <w:del w:id="6953" w:author="Ashan Senel Asmone" w:date="2016-03-21T20:15:00Z">
              <w:r w:rsidRPr="00F26D99" w:rsidDel="00B73746">
                <w:rPr>
                  <w:rFonts w:ascii="Calibri Light" w:hAnsi="Calibri Light"/>
                  <w:sz w:val="16"/>
                  <w:szCs w:val="16"/>
                </w:rPr>
                <w:delText>C898-01 Standard Guide for Use of High Solids Content, Cold Liquid-Applied Elastomeric WATERPROOFING Membrane With Separate Wearing Course</w:delText>
              </w:r>
            </w:del>
            <w:ins w:id="6954" w:author="Ashan Senel Asmone" w:date="2016-03-21T20:15:00Z">
              <w:r w:rsidR="00B73746">
                <w:rPr>
                  <w:rFonts w:ascii="Calibri Light" w:hAnsi="Calibri Light"/>
                  <w:sz w:val="16"/>
                  <w:szCs w:val="16"/>
                </w:rPr>
                <w:t>ASTM C898 / C898M - 09 Standard Guide for Use of High Solids Content, Cold Liquid-Applied Elastomeric Waterproofing Membrane With Separate Wearing Course</w:t>
              </w:r>
            </w:ins>
            <w:r w:rsidRPr="00F26D99">
              <w:rPr>
                <w:rFonts w:ascii="Calibri Light" w:hAnsi="Calibri Light"/>
                <w:sz w:val="16"/>
                <w:szCs w:val="16"/>
              </w:rPr>
              <w:t> </w:t>
            </w:r>
          </w:p>
        </w:tc>
      </w:tr>
      <w:tr w:rsidR="00401C5E" w:rsidRPr="004F3C8C" w14:paraId="67F825BC" w14:textId="77777777" w:rsidTr="00401C5E">
        <w:tc>
          <w:tcPr>
            <w:tcW w:w="685" w:type="dxa"/>
          </w:tcPr>
          <w:p w14:paraId="37E7478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3EAEF103" w14:textId="77777777" w:rsidR="00F26D99" w:rsidRPr="00F26D99" w:rsidRDefault="00F26D99" w:rsidP="00F26D99">
            <w:pPr>
              <w:spacing w:after="120"/>
              <w:rPr>
                <w:rFonts w:ascii="Calibri Light" w:hAnsi="Calibri Light"/>
                <w:sz w:val="16"/>
                <w:szCs w:val="16"/>
              </w:rPr>
            </w:pPr>
            <w:r w:rsidRPr="00F26D99">
              <w:rPr>
                <w:rFonts w:ascii="Calibri Light" w:hAnsi="Calibri Light"/>
                <w:sz w:val="16"/>
                <w:szCs w:val="16"/>
              </w:rPr>
              <w:t>Paints</w:t>
            </w:r>
          </w:p>
          <w:p w14:paraId="5860CF10" w14:textId="77777777" w:rsidR="00F26D99" w:rsidRPr="00F26D99" w:rsidRDefault="00F26D99" w:rsidP="00F26D99">
            <w:pPr>
              <w:spacing w:after="120"/>
              <w:rPr>
                <w:rFonts w:ascii="Calibri Light" w:hAnsi="Calibri Light"/>
                <w:sz w:val="16"/>
                <w:szCs w:val="16"/>
              </w:rPr>
            </w:pPr>
            <w:del w:id="6955" w:author="Ashan Asmone" w:date="2016-03-31T14:56:00Z">
              <w:r w:rsidRPr="00F26D99" w:rsidDel="000E40A0">
                <w:rPr>
                  <w:rFonts w:ascii="Calibri Light" w:hAnsi="Calibri Light"/>
                  <w:sz w:val="16"/>
                  <w:szCs w:val="16"/>
                </w:rPr>
                <w:delText>AS/NZS 2310:1995-Glossary of paint and painting terms</w:delText>
              </w:r>
            </w:del>
            <w:ins w:id="6956" w:author="Ashan Asmone" w:date="2016-03-31T14:56:00Z">
              <w:r w:rsidR="000E40A0">
                <w:rPr>
                  <w:rFonts w:ascii="Calibri Light" w:hAnsi="Calibri Light"/>
                  <w:sz w:val="16"/>
                  <w:szCs w:val="16"/>
                </w:rPr>
                <w:t>AS/NZS 2310:2002 Glossary of paint and painting terms</w:t>
              </w:r>
            </w:ins>
          </w:p>
          <w:p w14:paraId="14F483E3" w14:textId="77777777" w:rsidR="00F26D99" w:rsidRPr="00F26D99" w:rsidRDefault="00F26D99" w:rsidP="00F26D99">
            <w:pPr>
              <w:spacing w:after="120"/>
              <w:rPr>
                <w:rFonts w:ascii="Calibri Light" w:hAnsi="Calibri Light"/>
                <w:sz w:val="16"/>
                <w:szCs w:val="16"/>
              </w:rPr>
            </w:pPr>
            <w:del w:id="6957" w:author="Ashan Asmone" w:date="2016-03-31T14:57:00Z">
              <w:r w:rsidRPr="00F26D99" w:rsidDel="000E40A0">
                <w:rPr>
                  <w:rFonts w:ascii="Calibri Light" w:hAnsi="Calibri Light"/>
                  <w:sz w:val="16"/>
                  <w:szCs w:val="16"/>
                </w:rPr>
                <w:delText>AS/NZS 2311:2000-Guide to the painting of buildings</w:delText>
              </w:r>
            </w:del>
            <w:ins w:id="6958" w:author="Ashan Asmone" w:date="2016-03-31T14:57:00Z">
              <w:r w:rsidR="000E40A0">
                <w:rPr>
                  <w:rFonts w:ascii="Calibri Light" w:hAnsi="Calibri Light"/>
                  <w:sz w:val="16"/>
                  <w:szCs w:val="16"/>
                </w:rPr>
                <w:t>AS/NZS 2311:2009 Guide to the painting of buildings</w:t>
              </w:r>
            </w:ins>
          </w:p>
          <w:p w14:paraId="03746499" w14:textId="77777777" w:rsidR="00F26D99" w:rsidRPr="00F26D99" w:rsidRDefault="00F26D99" w:rsidP="00F26D99">
            <w:pPr>
              <w:spacing w:after="120"/>
              <w:rPr>
                <w:rFonts w:ascii="Calibri Light" w:hAnsi="Calibri Light"/>
                <w:sz w:val="16"/>
                <w:szCs w:val="16"/>
              </w:rPr>
            </w:pPr>
            <w:del w:id="6959" w:author="Ashan Asmone" w:date="2016-03-31T14:58:00Z">
              <w:r w:rsidRPr="00F26D99" w:rsidDel="000E40A0">
                <w:rPr>
                  <w:rFonts w:ascii="Calibri Light" w:hAnsi="Calibri Light"/>
                  <w:sz w:val="16"/>
                  <w:szCs w:val="16"/>
                </w:rPr>
                <w:delText>AS 3730.0-1991-Guide to the properties of paints for buildings - General information on the specification, purchasing and testing of paints</w:delText>
              </w:r>
            </w:del>
            <w:ins w:id="6960" w:author="Ashan Asmone" w:date="2016-03-31T14:58:00Z">
              <w:r w:rsidR="000E40A0">
                <w:rPr>
                  <w:rFonts w:ascii="Calibri Light" w:hAnsi="Calibri Light"/>
                  <w:sz w:val="16"/>
                  <w:szCs w:val="16"/>
                </w:rPr>
                <w:t>AS 3730.0-2006 Guide to the properties of paints for buildings - General information on the specification, purchasing and testing of paints</w:t>
              </w:r>
            </w:ins>
          </w:p>
          <w:p w14:paraId="2343FFD9" w14:textId="77777777" w:rsidR="00F26D99" w:rsidRPr="00F26D99" w:rsidRDefault="00F26D99" w:rsidP="00F26D99">
            <w:pPr>
              <w:spacing w:after="120"/>
              <w:rPr>
                <w:rFonts w:ascii="Calibri Light" w:hAnsi="Calibri Light"/>
                <w:sz w:val="16"/>
                <w:szCs w:val="16"/>
              </w:rPr>
            </w:pPr>
            <w:del w:id="6961" w:author="Ashan Asmone" w:date="2016-03-31T15:00:00Z">
              <w:r w:rsidRPr="00F26D99" w:rsidDel="000E40A0">
                <w:rPr>
                  <w:rFonts w:ascii="Calibri Light" w:hAnsi="Calibri Light"/>
                  <w:sz w:val="16"/>
                  <w:szCs w:val="16"/>
                </w:rPr>
                <w:delText>AS 3730.100-1994-Guide to the properties of paints for buildings - Introduction and list of guides</w:delText>
              </w:r>
            </w:del>
            <w:ins w:id="6962" w:author="Ashan Asmone" w:date="2016-03-31T15:00:00Z">
              <w:r w:rsidR="000E40A0">
                <w:rPr>
                  <w:rFonts w:ascii="Calibri Light" w:hAnsi="Calibri Light"/>
                  <w:sz w:val="16"/>
                  <w:szCs w:val="16"/>
                </w:rPr>
                <w:t>AS 3730.100-2006 Guide to the properties of paints for buildings - Introduction and list of guides</w:t>
              </w:r>
            </w:ins>
          </w:p>
          <w:p w14:paraId="02BAFF81" w14:textId="77777777" w:rsidR="00F26D99" w:rsidRPr="00F26D99" w:rsidRDefault="00F26D99" w:rsidP="00F26D99">
            <w:pPr>
              <w:spacing w:after="120"/>
              <w:rPr>
                <w:rFonts w:ascii="Calibri Light" w:hAnsi="Calibri Light"/>
                <w:sz w:val="16"/>
                <w:szCs w:val="16"/>
              </w:rPr>
            </w:pPr>
            <w:del w:id="6963" w:author="Ashan Asmone" w:date="2016-03-31T15:02:00Z">
              <w:r w:rsidRPr="00F26D99" w:rsidDel="000E40A0">
                <w:rPr>
                  <w:rFonts w:ascii="Calibri Light" w:hAnsi="Calibri Light"/>
                  <w:sz w:val="16"/>
                  <w:szCs w:val="16"/>
                </w:rPr>
                <w:delText>HB 73.1-1995-Handbook of Australian Paint Standards - General</w:delText>
              </w:r>
            </w:del>
            <w:ins w:id="6964" w:author="Ashan Asmone" w:date="2016-03-31T15:02:00Z">
              <w:r w:rsidR="000E40A0">
                <w:rPr>
                  <w:rFonts w:ascii="Calibri Light" w:hAnsi="Calibri Light"/>
                  <w:sz w:val="16"/>
                  <w:szCs w:val="16"/>
                </w:rPr>
                <w:t>HB 73.1-2005 Handbook of Australian Paint Standards - General</w:t>
              </w:r>
            </w:ins>
          </w:p>
          <w:p w14:paraId="5AE898E8" w14:textId="77777777" w:rsidR="00F26D99" w:rsidRPr="00F26D99" w:rsidRDefault="00F26D99" w:rsidP="00F26D99">
            <w:pPr>
              <w:spacing w:after="120"/>
              <w:rPr>
                <w:rFonts w:ascii="Calibri Light" w:hAnsi="Calibri Light"/>
                <w:sz w:val="16"/>
                <w:szCs w:val="16"/>
              </w:rPr>
            </w:pPr>
            <w:del w:id="6965" w:author="Ashan Asmone" w:date="2016-03-31T15:03:00Z">
              <w:r w:rsidRPr="00F26D99" w:rsidDel="000E40A0">
                <w:rPr>
                  <w:rFonts w:ascii="Calibri Light" w:hAnsi="Calibri Light"/>
                  <w:sz w:val="16"/>
                  <w:szCs w:val="16"/>
                </w:rPr>
                <w:delText>HB 73.2-1995-Handbook of Australian Paint Standards - Test methods</w:delText>
              </w:r>
            </w:del>
            <w:ins w:id="6966" w:author="Ashan Asmone" w:date="2016-03-31T15:03:00Z">
              <w:r w:rsidR="000E40A0">
                <w:rPr>
                  <w:rFonts w:ascii="Calibri Light" w:hAnsi="Calibri Light"/>
                  <w:sz w:val="16"/>
                  <w:szCs w:val="16"/>
                </w:rPr>
                <w:t>HB 73.2-2005 Handbook of Australian Paint Standards - Test methods</w:t>
              </w:r>
            </w:ins>
          </w:p>
          <w:p w14:paraId="283EDA18" w14:textId="77777777" w:rsidR="00F26D99" w:rsidRPr="00F26D99" w:rsidRDefault="00F26D99" w:rsidP="00F26D99">
            <w:pPr>
              <w:spacing w:after="120"/>
              <w:rPr>
                <w:rFonts w:ascii="Calibri Light" w:hAnsi="Calibri Light"/>
                <w:sz w:val="16"/>
                <w:szCs w:val="16"/>
              </w:rPr>
            </w:pPr>
            <w:del w:id="6967" w:author="Ashan Asmone" w:date="2016-03-31T15:04:00Z">
              <w:r w:rsidRPr="00F26D99" w:rsidDel="000E40A0">
                <w:rPr>
                  <w:rFonts w:ascii="Calibri Light" w:hAnsi="Calibri Light"/>
                  <w:sz w:val="16"/>
                  <w:szCs w:val="16"/>
                </w:rPr>
                <w:delText>AS/NZS 1580.101.1:1999-Paints and related materials - Methods of test - Conditions of test - Temperature, humidity and airflow control</w:delText>
              </w:r>
            </w:del>
            <w:ins w:id="6968" w:author="Ashan Asmone" w:date="2016-03-31T15:04:00Z">
              <w:r w:rsidR="000E40A0">
                <w:rPr>
                  <w:rFonts w:ascii="Calibri Light" w:hAnsi="Calibri Light"/>
                  <w:sz w:val="16"/>
                  <w:szCs w:val="16"/>
                </w:rPr>
                <w:t>AS/NZS 1580.101.1:1999 (R2013) Paints and related materials - Methods of test - - Conditions of test - Temperature, humidity and airflow control</w:t>
              </w:r>
            </w:ins>
          </w:p>
          <w:p w14:paraId="0E41A516" w14:textId="77777777" w:rsidR="00F26D99" w:rsidRPr="00F26D99" w:rsidRDefault="00F26D99" w:rsidP="00F26D99">
            <w:pPr>
              <w:spacing w:after="120"/>
              <w:rPr>
                <w:rFonts w:ascii="Calibri Light" w:hAnsi="Calibri Light"/>
                <w:sz w:val="16"/>
                <w:szCs w:val="16"/>
              </w:rPr>
            </w:pPr>
            <w:del w:id="6969" w:author="Ashan Asmone" w:date="2016-03-31T15:06:00Z">
              <w:r w:rsidRPr="00F26D99" w:rsidDel="00383EB6">
                <w:rPr>
                  <w:rFonts w:ascii="Calibri Light" w:hAnsi="Calibri Light"/>
                  <w:sz w:val="16"/>
                  <w:szCs w:val="16"/>
                </w:rPr>
                <w:delText>AS/NZS 1580.107.2:1995-Paints and related materials - Methods of test - Determination of wet film thickness from wet film mass</w:delText>
              </w:r>
            </w:del>
            <w:ins w:id="6970" w:author="Ashan Asmone" w:date="2016-03-31T15:06:00Z">
              <w:r w:rsidR="00383EB6">
                <w:rPr>
                  <w:rFonts w:ascii="Calibri Light" w:hAnsi="Calibri Light"/>
                  <w:sz w:val="16"/>
                  <w:szCs w:val="16"/>
                </w:rPr>
                <w:t>AS/NZS 1580.107.2:1995 Paints and related materials - Methods of test - - Determination of wet film thickness from wet film mass</w:t>
              </w:r>
            </w:ins>
          </w:p>
          <w:p w14:paraId="0766F2B8" w14:textId="77777777" w:rsidR="00F26D99" w:rsidRPr="00F26D99" w:rsidRDefault="00F26D99" w:rsidP="00F26D99">
            <w:pPr>
              <w:spacing w:after="120"/>
              <w:rPr>
                <w:rFonts w:ascii="Calibri Light" w:hAnsi="Calibri Light"/>
                <w:sz w:val="16"/>
                <w:szCs w:val="16"/>
              </w:rPr>
            </w:pPr>
            <w:del w:id="6971" w:author="Ashan Asmone" w:date="2016-03-31T15:07:00Z">
              <w:r w:rsidRPr="00F26D99" w:rsidDel="00383EB6">
                <w:rPr>
                  <w:rFonts w:ascii="Calibri Light" w:hAnsi="Calibri Light"/>
                  <w:sz w:val="16"/>
                  <w:szCs w:val="16"/>
                </w:rPr>
                <w:delText>AS/NZS 1580.408.5:1994-Paints and related materials - Methods of test - Adhesion - Pull-off test</w:delText>
              </w:r>
            </w:del>
            <w:ins w:id="6972" w:author="Ashan Asmone" w:date="2016-03-31T15:07:00Z">
              <w:r w:rsidR="00383EB6">
                <w:rPr>
                  <w:rFonts w:ascii="Calibri Light" w:hAnsi="Calibri Light"/>
                  <w:sz w:val="16"/>
                  <w:szCs w:val="16"/>
                </w:rPr>
                <w:t>AS 1580.408.5-2006 Paints and related materials - Methods of test - Adhesion - Pull-off test</w:t>
              </w:r>
            </w:ins>
          </w:p>
          <w:p w14:paraId="137A3964" w14:textId="77777777" w:rsidR="00F26D99" w:rsidRPr="00F26D99" w:rsidRDefault="00F26D99" w:rsidP="00F26D99">
            <w:pPr>
              <w:spacing w:after="120"/>
              <w:rPr>
                <w:rFonts w:ascii="Calibri Light" w:hAnsi="Calibri Light"/>
                <w:sz w:val="16"/>
                <w:szCs w:val="16"/>
              </w:rPr>
            </w:pPr>
            <w:del w:id="6973" w:author="Ashan Asmone" w:date="2016-03-31T15:12:00Z">
              <w:r w:rsidRPr="00F26D99" w:rsidDel="00383EB6">
                <w:rPr>
                  <w:rFonts w:ascii="Calibri Light" w:hAnsi="Calibri Light"/>
                  <w:sz w:val="16"/>
                  <w:szCs w:val="16"/>
                </w:rPr>
                <w:delText>AS/NZS 1580.481.1.10:1998-Paints and related materials - Methods of test - Coatings - Exposed to weathering - Degree of flaking and peeling</w:delText>
              </w:r>
            </w:del>
            <w:ins w:id="6974" w:author="Ashan Asmone" w:date="2016-03-31T15:12:00Z">
              <w:r w:rsidR="00383EB6">
                <w:rPr>
                  <w:rFonts w:ascii="Calibri Light" w:hAnsi="Calibri Light"/>
                  <w:sz w:val="16"/>
                  <w:szCs w:val="16"/>
                </w:rPr>
                <w:t>AS/NZS 1580.481.1.10:1998 (R2013) Paints and related materials - Methods of test - Coatings - Exposed to weathering - Degree of flaking and peeling</w:t>
              </w:r>
            </w:ins>
          </w:p>
          <w:p w14:paraId="52F85BD0" w14:textId="77777777" w:rsidR="00F26D99" w:rsidRPr="00F26D99" w:rsidRDefault="00F26D99" w:rsidP="00F26D99">
            <w:pPr>
              <w:spacing w:after="120"/>
              <w:rPr>
                <w:rFonts w:ascii="Calibri Light" w:hAnsi="Calibri Light"/>
                <w:sz w:val="16"/>
                <w:szCs w:val="16"/>
              </w:rPr>
            </w:pPr>
            <w:del w:id="6975" w:author="Ashan Asmone" w:date="2016-03-31T15:14:00Z">
              <w:r w:rsidRPr="00F26D99" w:rsidDel="00383EB6">
                <w:rPr>
                  <w:rFonts w:ascii="Calibri Light" w:hAnsi="Calibri Light"/>
                  <w:sz w:val="16"/>
                  <w:szCs w:val="16"/>
                </w:rPr>
                <w:delText>AS/NZS 1580.481.1.13:1998-Paints and related materials - Methods of test - Coatings - Exposed to weathering - Degree of fungal or algal growth</w:delText>
              </w:r>
            </w:del>
            <w:ins w:id="6976" w:author="Ashan Asmone" w:date="2016-03-31T15:14:00Z">
              <w:r w:rsidR="00383EB6">
                <w:rPr>
                  <w:rFonts w:ascii="Calibri Light" w:hAnsi="Calibri Light"/>
                  <w:sz w:val="16"/>
                  <w:szCs w:val="16"/>
                </w:rPr>
                <w:t>AS/NZS 1580.481.1.13:1998 (Reconfirmed 2013) Methods of test for paints and related materials - Exposed to weathering - Degree of fungal or algal growth</w:t>
              </w:r>
            </w:ins>
          </w:p>
          <w:p w14:paraId="1CE71408" w14:textId="77777777" w:rsidR="00401C5E" w:rsidRPr="00F26D99" w:rsidRDefault="00F26D99" w:rsidP="00F26D99">
            <w:pPr>
              <w:spacing w:after="120"/>
              <w:rPr>
                <w:rFonts w:ascii="Calibri Light" w:hAnsi="Calibri Light"/>
                <w:sz w:val="16"/>
                <w:szCs w:val="16"/>
              </w:rPr>
            </w:pPr>
            <w:del w:id="6977" w:author="Ashan Asmone" w:date="2016-03-31T15:15:00Z">
              <w:r w:rsidRPr="00F26D99" w:rsidDel="00383EB6">
                <w:rPr>
                  <w:rFonts w:ascii="Calibri Light" w:hAnsi="Calibri Light"/>
                  <w:sz w:val="16"/>
                  <w:szCs w:val="16"/>
                </w:rPr>
                <w:delText>AS/NZS 1580.481.1.9:1998-Paints and related materials - Methods of test - Coatings - Exposed to weathering - Degree of blistering</w:delText>
              </w:r>
            </w:del>
            <w:ins w:id="6978" w:author="Ashan Asmone" w:date="2016-03-31T15:15:00Z">
              <w:r w:rsidR="00383EB6">
                <w:rPr>
                  <w:rFonts w:ascii="Calibri Light" w:hAnsi="Calibri Light"/>
                  <w:sz w:val="16"/>
                  <w:szCs w:val="16"/>
                </w:rPr>
                <w:t>AS/NZS 1580.481.1.9:1998 (R2013) Paints and related materials - Methods of test - Coatings - Exposed to weathering - Degree of blistering</w:t>
              </w:r>
            </w:ins>
          </w:p>
        </w:tc>
      </w:tr>
      <w:tr w:rsidR="00401C5E" w:rsidRPr="004F3C8C" w14:paraId="24AB384D" w14:textId="77777777" w:rsidTr="00401C5E">
        <w:tc>
          <w:tcPr>
            <w:tcW w:w="685" w:type="dxa"/>
          </w:tcPr>
          <w:p w14:paraId="35CC8B4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308889A" w14:textId="77777777" w:rsidR="00F26D99" w:rsidRPr="00F26D99" w:rsidRDefault="00F26D99" w:rsidP="00F26D99">
            <w:pPr>
              <w:spacing w:after="120"/>
              <w:rPr>
                <w:rFonts w:ascii="Calibri Light" w:hAnsi="Calibri Light"/>
                <w:sz w:val="16"/>
                <w:szCs w:val="16"/>
              </w:rPr>
            </w:pPr>
            <w:r w:rsidRPr="00F26D99">
              <w:rPr>
                <w:rFonts w:ascii="Calibri Light" w:hAnsi="Calibri Light"/>
                <w:sz w:val="16"/>
                <w:szCs w:val="16"/>
              </w:rPr>
              <w:t>Paints</w:t>
            </w:r>
          </w:p>
          <w:p w14:paraId="796D32F1" w14:textId="77777777" w:rsidR="00F26D99" w:rsidRPr="00F26D99" w:rsidRDefault="00F26D99" w:rsidP="00F26D99">
            <w:pPr>
              <w:spacing w:after="120"/>
              <w:rPr>
                <w:rFonts w:ascii="Calibri Light" w:hAnsi="Calibri Light"/>
                <w:sz w:val="16"/>
                <w:szCs w:val="16"/>
              </w:rPr>
            </w:pPr>
            <w:del w:id="6979" w:author="Ashan Asmone" w:date="2016-03-31T13:55:00Z">
              <w:r w:rsidRPr="00F26D99" w:rsidDel="00E33639">
                <w:rPr>
                  <w:rFonts w:ascii="Calibri Light" w:hAnsi="Calibri Light"/>
                  <w:sz w:val="16"/>
                  <w:szCs w:val="16"/>
                </w:rPr>
                <w:delText>SS CP 22: Painting of buildings</w:delText>
              </w:r>
            </w:del>
            <w:ins w:id="6980" w:author="Ashan Asmone" w:date="2016-03-31T13:55:00Z">
              <w:r w:rsidR="00E33639">
                <w:rPr>
                  <w:rFonts w:ascii="Calibri Light" w:hAnsi="Calibri Light"/>
                  <w:sz w:val="16"/>
                  <w:szCs w:val="16"/>
                </w:rPr>
                <w:t>SS 542 : 2008 Code of practice for painting of buildings</w:t>
              </w:r>
            </w:ins>
          </w:p>
          <w:p w14:paraId="6D482DD4" w14:textId="77777777" w:rsidR="00F26D99" w:rsidRPr="00F26D99" w:rsidRDefault="00F26D99" w:rsidP="00F26D99">
            <w:pPr>
              <w:spacing w:after="120"/>
              <w:rPr>
                <w:rFonts w:ascii="Calibri Light" w:hAnsi="Calibri Light"/>
                <w:sz w:val="16"/>
                <w:szCs w:val="16"/>
              </w:rPr>
            </w:pPr>
            <w:del w:id="6981" w:author="Ashan Asmone" w:date="2016-03-31T13:56:00Z">
              <w:r w:rsidRPr="00F26D99" w:rsidDel="00E33639">
                <w:rPr>
                  <w:rFonts w:ascii="Calibri Light" w:hAnsi="Calibri Light"/>
                  <w:sz w:val="16"/>
                  <w:szCs w:val="16"/>
                </w:rPr>
                <w:delText>SS 5: Methods of tests for paints, varnishes and related materials</w:delText>
              </w:r>
            </w:del>
            <w:ins w:id="6982" w:author="Ashan Asmone" w:date="2016-03-31T13:56:00Z">
              <w:r w:rsidR="00E33639">
                <w:rPr>
                  <w:rFonts w:ascii="Calibri Light" w:hAnsi="Calibri Light"/>
                  <w:sz w:val="16"/>
                  <w:szCs w:val="16"/>
                </w:rPr>
                <w:t>SS 5 Series - Methods of test for paints, varnishes and related materials</w:t>
              </w:r>
            </w:ins>
          </w:p>
          <w:p w14:paraId="05130C8A" w14:textId="77777777" w:rsidR="00F26D99" w:rsidRPr="00F26D99" w:rsidRDefault="00F26D99" w:rsidP="00F26D99">
            <w:pPr>
              <w:spacing w:after="120"/>
              <w:rPr>
                <w:rFonts w:ascii="Calibri Light" w:hAnsi="Calibri Light"/>
                <w:sz w:val="16"/>
                <w:szCs w:val="16"/>
              </w:rPr>
            </w:pPr>
            <w:del w:id="6983" w:author="Ashan Asmone" w:date="2016-03-31T13:57:00Z">
              <w:r w:rsidRPr="00F26D99" w:rsidDel="00492805">
                <w:rPr>
                  <w:rFonts w:ascii="Calibri Light" w:hAnsi="Calibri Light"/>
                  <w:sz w:val="16"/>
                  <w:szCs w:val="16"/>
                </w:rPr>
                <w:delText>SS 7: Paint: finishing, gloss enamel</w:delText>
              </w:r>
            </w:del>
            <w:ins w:id="6984" w:author="Ashan Asmone" w:date="2016-03-31T13:57:00Z">
              <w:r w:rsidR="00492805">
                <w:rPr>
                  <w:rFonts w:ascii="Calibri Light" w:hAnsi="Calibri Light"/>
                  <w:sz w:val="16"/>
                  <w:szCs w:val="16"/>
                </w:rPr>
                <w:t>SS 7 : 1998 Paint - Finishing, gloss enamel</w:t>
              </w:r>
            </w:ins>
          </w:p>
          <w:p w14:paraId="46D4BA9D" w14:textId="77777777" w:rsidR="00F26D99" w:rsidRPr="00F26D99" w:rsidRDefault="00F26D99" w:rsidP="00F26D99">
            <w:pPr>
              <w:spacing w:after="120"/>
              <w:rPr>
                <w:rFonts w:ascii="Calibri Light" w:hAnsi="Calibri Light"/>
                <w:sz w:val="16"/>
                <w:szCs w:val="16"/>
              </w:rPr>
            </w:pPr>
            <w:del w:id="6985" w:author="Ashan Asmone" w:date="2016-03-31T13:58:00Z">
              <w:r w:rsidRPr="00F26D99" w:rsidDel="00492805">
                <w:rPr>
                  <w:rFonts w:ascii="Calibri Light" w:hAnsi="Calibri Light"/>
                  <w:sz w:val="16"/>
                  <w:szCs w:val="16"/>
                </w:rPr>
                <w:delText>SS 34: Undercoat for gloss enamel</w:delText>
              </w:r>
            </w:del>
            <w:ins w:id="6986" w:author="Ashan Asmone" w:date="2016-03-31T13:58:00Z">
              <w:r w:rsidR="00492805">
                <w:rPr>
                  <w:rFonts w:ascii="Calibri Light" w:hAnsi="Calibri Light"/>
                  <w:sz w:val="16"/>
                  <w:szCs w:val="16"/>
                </w:rPr>
                <w:t>SS 34 : 1998 Undercoat paint for gloss enamel</w:t>
              </w:r>
            </w:ins>
          </w:p>
          <w:p w14:paraId="6A07E084" w14:textId="77777777" w:rsidR="00F26D99" w:rsidRPr="00F26D99" w:rsidRDefault="00F26D99" w:rsidP="00F26D99">
            <w:pPr>
              <w:spacing w:after="120"/>
              <w:rPr>
                <w:rFonts w:ascii="Calibri Light" w:hAnsi="Calibri Light"/>
                <w:sz w:val="16"/>
                <w:szCs w:val="16"/>
              </w:rPr>
            </w:pPr>
            <w:del w:id="6987" w:author="Ashan Asmone" w:date="2016-03-31T13:59:00Z">
              <w:r w:rsidRPr="00F26D99" w:rsidDel="00492805">
                <w:rPr>
                  <w:rFonts w:ascii="Calibri Light" w:hAnsi="Calibri Light"/>
                  <w:sz w:val="16"/>
                  <w:szCs w:val="16"/>
                </w:rPr>
                <w:delText>SS 150: Emulsion paints for decorative purposes</w:delText>
              </w:r>
            </w:del>
            <w:ins w:id="6988" w:author="Ashan Asmone" w:date="2016-03-31T13:59:00Z">
              <w:r w:rsidR="00492805">
                <w:rPr>
                  <w:rFonts w:ascii="Calibri Light" w:hAnsi="Calibri Light"/>
                  <w:sz w:val="16"/>
                  <w:szCs w:val="16"/>
                </w:rPr>
                <w:t>SS 150 : 1998 Emulsion paints for decorative purposes</w:t>
              </w:r>
            </w:ins>
          </w:p>
          <w:p w14:paraId="4B3D0CBB" w14:textId="77777777" w:rsidR="00F26D99" w:rsidRPr="00F26D99" w:rsidRDefault="00F26D99" w:rsidP="00F26D99">
            <w:pPr>
              <w:spacing w:after="120"/>
              <w:rPr>
                <w:rFonts w:ascii="Calibri Light" w:hAnsi="Calibri Light"/>
                <w:sz w:val="16"/>
                <w:szCs w:val="16"/>
              </w:rPr>
            </w:pPr>
            <w:del w:id="6989" w:author="Ashan Asmone" w:date="2016-03-31T14:00:00Z">
              <w:r w:rsidRPr="00F26D99" w:rsidDel="00492805">
                <w:rPr>
                  <w:rFonts w:ascii="Calibri Light" w:hAnsi="Calibri Light"/>
                  <w:sz w:val="16"/>
                  <w:szCs w:val="16"/>
                </w:rPr>
                <w:delText>SS (CP) 82: 1999- Waterproofing of reinforced concrete buildings</w:delText>
              </w:r>
            </w:del>
            <w:ins w:id="6990" w:author="Ashan Asmone" w:date="2016-03-31T14:00:00Z">
              <w:r w:rsidR="00492805">
                <w:rPr>
                  <w:rFonts w:ascii="Calibri Light" w:hAnsi="Calibri Light"/>
                  <w:sz w:val="16"/>
                  <w:szCs w:val="16"/>
                </w:rPr>
                <w:t>CP 82 : 1999 Code of practice for waterproofing of reinforced concrete buildings</w:t>
              </w:r>
            </w:ins>
          </w:p>
          <w:p w14:paraId="001E478A" w14:textId="77777777" w:rsidR="00401C5E" w:rsidRPr="00F26D99" w:rsidRDefault="00F26D99" w:rsidP="00F26D99">
            <w:pPr>
              <w:spacing w:after="120"/>
              <w:rPr>
                <w:rFonts w:ascii="Calibri Light" w:hAnsi="Calibri Light"/>
                <w:sz w:val="16"/>
                <w:szCs w:val="16"/>
              </w:rPr>
            </w:pPr>
            <w:del w:id="6991" w:author="Ashan Asmone" w:date="2016-03-31T15:16:00Z">
              <w:r w:rsidRPr="00F26D99" w:rsidDel="00383EB6">
                <w:rPr>
                  <w:rFonts w:ascii="Calibri Light" w:hAnsi="Calibri Light"/>
                  <w:sz w:val="16"/>
                  <w:szCs w:val="16"/>
                </w:rPr>
                <w:delText>SS 345: 1990-Algae resistant emulsion paint for decorative purposes</w:delText>
              </w:r>
            </w:del>
            <w:ins w:id="6992" w:author="Ashan Asmone" w:date="2016-03-31T15:16:00Z">
              <w:r w:rsidR="00383EB6">
                <w:rPr>
                  <w:rFonts w:ascii="Calibri Light" w:hAnsi="Calibri Light"/>
                  <w:sz w:val="16"/>
                  <w:szCs w:val="16"/>
                </w:rPr>
                <w:t>SS 345: 1990 Algae resistant emulsion paint for decorative purposes</w:t>
              </w:r>
            </w:ins>
          </w:p>
        </w:tc>
      </w:tr>
      <w:tr w:rsidR="00401C5E" w:rsidRPr="004F3C8C" w14:paraId="2A5DA1BB" w14:textId="77777777" w:rsidTr="00401C5E">
        <w:tc>
          <w:tcPr>
            <w:tcW w:w="685" w:type="dxa"/>
          </w:tcPr>
          <w:p w14:paraId="579B9A2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77654B1" w14:textId="77777777" w:rsidR="00F26D99" w:rsidRPr="00F26D99" w:rsidRDefault="00F26D99" w:rsidP="00F26D99">
            <w:pPr>
              <w:spacing w:after="120"/>
              <w:rPr>
                <w:rFonts w:ascii="Calibri Light" w:hAnsi="Calibri Light"/>
                <w:sz w:val="16"/>
                <w:szCs w:val="16"/>
              </w:rPr>
            </w:pPr>
            <w:r w:rsidRPr="00F26D99">
              <w:rPr>
                <w:rFonts w:ascii="Calibri Light" w:hAnsi="Calibri Light"/>
                <w:sz w:val="16"/>
                <w:szCs w:val="16"/>
              </w:rPr>
              <w:t>Paints</w:t>
            </w:r>
          </w:p>
          <w:p w14:paraId="619BC172" w14:textId="77777777" w:rsidR="00F26D99" w:rsidRPr="00F26D99" w:rsidRDefault="00F26D99" w:rsidP="00F26D99">
            <w:pPr>
              <w:spacing w:after="120"/>
              <w:rPr>
                <w:rFonts w:ascii="Calibri Light" w:hAnsi="Calibri Light"/>
                <w:sz w:val="16"/>
                <w:szCs w:val="16"/>
              </w:rPr>
            </w:pPr>
            <w:del w:id="6993" w:author="Ashan Asmone" w:date="2016-03-31T15:47:00Z">
              <w:r w:rsidRPr="00F26D99" w:rsidDel="00A010C7">
                <w:rPr>
                  <w:rFonts w:ascii="Calibri Light" w:hAnsi="Calibri Light"/>
                  <w:sz w:val="16"/>
                  <w:szCs w:val="16"/>
                </w:rPr>
                <w:delText>ISO 1513: 1992 Paints and varnishes -- Examination and preparation of samples for testing</w:delText>
              </w:r>
            </w:del>
            <w:ins w:id="6994" w:author="Ashan Asmone" w:date="2016-03-31T15:47:00Z">
              <w:r w:rsidR="00A010C7">
                <w:rPr>
                  <w:rFonts w:ascii="Calibri Light" w:hAnsi="Calibri Light"/>
                  <w:sz w:val="16"/>
                  <w:szCs w:val="16"/>
                </w:rPr>
                <w:t>ISO 1513:2010 Paints and varnishes -- Examination and preparation of test samples</w:t>
              </w:r>
            </w:ins>
          </w:p>
          <w:p w14:paraId="2F5926A1" w14:textId="77777777" w:rsidR="00F26D99" w:rsidRPr="00F26D99" w:rsidRDefault="00F26D99" w:rsidP="00F26D99">
            <w:pPr>
              <w:spacing w:after="120"/>
              <w:rPr>
                <w:rFonts w:ascii="Calibri Light" w:hAnsi="Calibri Light"/>
                <w:sz w:val="16"/>
                <w:szCs w:val="16"/>
              </w:rPr>
            </w:pPr>
            <w:del w:id="6995" w:author="Ashan Asmone" w:date="2016-03-31T15:48:00Z">
              <w:r w:rsidRPr="00F26D99" w:rsidDel="00A010C7">
                <w:rPr>
                  <w:rFonts w:ascii="Calibri Light" w:hAnsi="Calibri Light"/>
                  <w:sz w:val="16"/>
                  <w:szCs w:val="16"/>
                </w:rPr>
                <w:delText>ISO 1514: 1993 Paints and varnishes -- Standard panels for testing</w:delText>
              </w:r>
            </w:del>
            <w:ins w:id="6996" w:author="Ashan Asmone" w:date="2016-03-31T15:48:00Z">
              <w:r w:rsidR="00A010C7">
                <w:rPr>
                  <w:rFonts w:ascii="Calibri Light" w:hAnsi="Calibri Light"/>
                  <w:sz w:val="16"/>
                  <w:szCs w:val="16"/>
                </w:rPr>
                <w:t>ISO 1514:2004 Paints and varnishes -- Standard panels for testing</w:t>
              </w:r>
            </w:ins>
          </w:p>
          <w:p w14:paraId="0A2BBDC4" w14:textId="77777777" w:rsidR="00F26D99" w:rsidRPr="00F26D99" w:rsidRDefault="00F26D99" w:rsidP="00F26D99">
            <w:pPr>
              <w:spacing w:after="120"/>
              <w:rPr>
                <w:rFonts w:ascii="Calibri Light" w:hAnsi="Calibri Light"/>
                <w:sz w:val="16"/>
                <w:szCs w:val="16"/>
              </w:rPr>
            </w:pPr>
            <w:del w:id="6997" w:author="Ashan Asmone" w:date="2016-03-31T15:49:00Z">
              <w:r w:rsidRPr="00F26D99" w:rsidDel="00A010C7">
                <w:rPr>
                  <w:rFonts w:ascii="Calibri Light" w:hAnsi="Calibri Light"/>
                  <w:sz w:val="16"/>
                  <w:szCs w:val="16"/>
                </w:rPr>
                <w:delText>ISO 1516: 1981 Paints, varnishes, petroleum and related products -- Flash/no flash test -- Closed cup equilibrium method</w:delText>
              </w:r>
            </w:del>
            <w:ins w:id="6998" w:author="Ashan Asmone" w:date="2016-03-31T15:49:00Z">
              <w:r w:rsidR="00A010C7">
                <w:rPr>
                  <w:rFonts w:ascii="Calibri Light" w:hAnsi="Calibri Light"/>
                  <w:sz w:val="16"/>
                  <w:szCs w:val="16"/>
                </w:rPr>
                <w:t>ISO 1516:2002 Determination of flash/no flash -- Closed cup equilibrium method</w:t>
              </w:r>
            </w:ins>
          </w:p>
          <w:p w14:paraId="4B1BC26C" w14:textId="77777777" w:rsidR="00F26D99" w:rsidRPr="00F26D99" w:rsidRDefault="00F26D99" w:rsidP="00F26D99">
            <w:pPr>
              <w:spacing w:after="120"/>
              <w:rPr>
                <w:rFonts w:ascii="Calibri Light" w:hAnsi="Calibri Light"/>
                <w:sz w:val="16"/>
                <w:szCs w:val="16"/>
              </w:rPr>
            </w:pPr>
            <w:del w:id="6999" w:author="Ashan Asmone" w:date="2016-03-31T15:50:00Z">
              <w:r w:rsidRPr="00F26D99" w:rsidDel="00A010C7">
                <w:rPr>
                  <w:rFonts w:ascii="Calibri Light" w:hAnsi="Calibri Light"/>
                  <w:sz w:val="16"/>
                  <w:szCs w:val="16"/>
                </w:rPr>
                <w:delText>ISO 1517: 1973 Paints and varnishes -- Surface-drying test -- Ballotini method</w:delText>
              </w:r>
            </w:del>
            <w:ins w:id="7000" w:author="Ashan Asmone" w:date="2016-03-31T15:50:00Z">
              <w:r w:rsidR="00A010C7">
                <w:rPr>
                  <w:rFonts w:ascii="Calibri Light" w:hAnsi="Calibri Light"/>
                  <w:sz w:val="16"/>
                  <w:szCs w:val="16"/>
                </w:rPr>
                <w:t>ISO 9117-3:2010 Paints and varnishes -- Drying tests -- Part 3: Surface-drying test using ballotini</w:t>
              </w:r>
            </w:ins>
          </w:p>
          <w:p w14:paraId="02FE883F" w14:textId="77777777" w:rsidR="00F26D99" w:rsidRPr="00F26D99" w:rsidRDefault="00F26D99" w:rsidP="00F26D99">
            <w:pPr>
              <w:spacing w:after="120"/>
              <w:rPr>
                <w:rFonts w:ascii="Calibri Light" w:hAnsi="Calibri Light"/>
                <w:sz w:val="16"/>
                <w:szCs w:val="16"/>
              </w:rPr>
            </w:pPr>
            <w:del w:id="7001" w:author="Ashan Asmone" w:date="2016-03-31T15:50:00Z">
              <w:r w:rsidRPr="00F26D99" w:rsidDel="00A010C7">
                <w:rPr>
                  <w:rFonts w:ascii="Calibri Light" w:hAnsi="Calibri Light"/>
                  <w:sz w:val="16"/>
                  <w:szCs w:val="16"/>
                </w:rPr>
                <w:delText>ISO 1518: 1992 Paints and varnishes -- Scratch test</w:delText>
              </w:r>
            </w:del>
            <w:ins w:id="7002" w:author="Ashan Asmone" w:date="2016-03-31T15:50:00Z">
              <w:r w:rsidR="00A010C7">
                <w:rPr>
                  <w:rFonts w:ascii="Calibri Light" w:hAnsi="Calibri Light"/>
                  <w:sz w:val="16"/>
                  <w:szCs w:val="16"/>
                </w:rPr>
                <w:t>ISO 1518-1:2011 Paints and varnishes -- Determination of scratch resistance -- Part 1: Constant-loading method</w:t>
              </w:r>
            </w:ins>
          </w:p>
          <w:p w14:paraId="79BD98A6" w14:textId="77777777" w:rsidR="00F26D99" w:rsidRPr="00F26D99" w:rsidRDefault="00F26D99" w:rsidP="00F26D99">
            <w:pPr>
              <w:spacing w:after="120"/>
              <w:rPr>
                <w:rFonts w:ascii="Calibri Light" w:hAnsi="Calibri Light"/>
                <w:sz w:val="16"/>
                <w:szCs w:val="16"/>
              </w:rPr>
            </w:pPr>
            <w:del w:id="7003" w:author="Ashan Asmone" w:date="2016-03-31T15:51:00Z">
              <w:r w:rsidRPr="00F26D99" w:rsidDel="00A010C7">
                <w:rPr>
                  <w:rFonts w:ascii="Calibri Light" w:hAnsi="Calibri Light"/>
                  <w:sz w:val="16"/>
                  <w:szCs w:val="16"/>
                </w:rPr>
                <w:delText>ISO 1519: 1973 Paints and varnishes -- Bend test (cylindrical mandrel)</w:delText>
              </w:r>
            </w:del>
            <w:ins w:id="7004" w:author="Ashan Asmone" w:date="2016-03-31T15:51:00Z">
              <w:r w:rsidR="00A010C7">
                <w:rPr>
                  <w:rFonts w:ascii="Calibri Light" w:hAnsi="Calibri Light"/>
                  <w:sz w:val="16"/>
                  <w:szCs w:val="16"/>
                </w:rPr>
                <w:t>ISO 1519:2011 Paints and varnishes -- Bend test (cylindrical mandrel)</w:t>
              </w:r>
            </w:ins>
          </w:p>
          <w:p w14:paraId="7996083F" w14:textId="77777777" w:rsidR="00F26D99" w:rsidRPr="00F26D99" w:rsidRDefault="00F26D99" w:rsidP="00F26D99">
            <w:pPr>
              <w:spacing w:after="120"/>
              <w:rPr>
                <w:rFonts w:ascii="Calibri Light" w:hAnsi="Calibri Light"/>
                <w:sz w:val="16"/>
                <w:szCs w:val="16"/>
              </w:rPr>
            </w:pPr>
            <w:del w:id="7005" w:author="Ashan Asmone" w:date="2016-03-31T15:52:00Z">
              <w:r w:rsidRPr="00F26D99" w:rsidDel="00A010C7">
                <w:rPr>
                  <w:rFonts w:ascii="Calibri Light" w:hAnsi="Calibri Light"/>
                  <w:sz w:val="16"/>
                  <w:szCs w:val="16"/>
                </w:rPr>
                <w:delText>ISO 1520: 1999 Paints and varnishes -- Cupping test (available in English only)</w:delText>
              </w:r>
            </w:del>
            <w:ins w:id="7006" w:author="Ashan Asmone" w:date="2016-03-31T15:52:00Z">
              <w:r w:rsidR="00A010C7">
                <w:rPr>
                  <w:rFonts w:ascii="Calibri Light" w:hAnsi="Calibri Light"/>
                  <w:sz w:val="16"/>
                  <w:szCs w:val="16"/>
                </w:rPr>
                <w:t>ISO 1520:2006 - Paints and varnishes -- Cupping test</w:t>
              </w:r>
            </w:ins>
          </w:p>
          <w:p w14:paraId="0BC7580B" w14:textId="77777777" w:rsidR="00F26D99" w:rsidRPr="00F26D99" w:rsidRDefault="00F26D99" w:rsidP="00F26D99">
            <w:pPr>
              <w:spacing w:after="120"/>
              <w:rPr>
                <w:rFonts w:ascii="Calibri Light" w:hAnsi="Calibri Light"/>
                <w:sz w:val="16"/>
                <w:szCs w:val="16"/>
              </w:rPr>
            </w:pPr>
            <w:del w:id="7007" w:author="Ashan Asmone" w:date="2016-03-31T15:53:00Z">
              <w:r w:rsidRPr="00F26D99" w:rsidDel="00A010C7">
                <w:rPr>
                  <w:rFonts w:ascii="Calibri Light" w:hAnsi="Calibri Light"/>
                  <w:sz w:val="16"/>
                  <w:szCs w:val="16"/>
                </w:rPr>
                <w:delText>ISO 1522: 1998 Paints and varnishes -- Pendulum damping test</w:delText>
              </w:r>
            </w:del>
            <w:ins w:id="7008" w:author="Ashan Asmone" w:date="2016-03-31T15:53:00Z">
              <w:r w:rsidR="00A010C7">
                <w:rPr>
                  <w:rFonts w:ascii="Calibri Light" w:hAnsi="Calibri Light"/>
                  <w:sz w:val="16"/>
                  <w:szCs w:val="16"/>
                </w:rPr>
                <w:t>ISO 1522:2006 Paints and varnishes -- Pendulum damping test</w:t>
              </w:r>
            </w:ins>
          </w:p>
          <w:p w14:paraId="79895AE9" w14:textId="77777777" w:rsidR="00F26D99" w:rsidRPr="00F26D99" w:rsidRDefault="00F26D99" w:rsidP="00F26D99">
            <w:pPr>
              <w:spacing w:after="120"/>
              <w:rPr>
                <w:rFonts w:ascii="Calibri Light" w:hAnsi="Calibri Light"/>
                <w:sz w:val="16"/>
                <w:szCs w:val="16"/>
              </w:rPr>
            </w:pPr>
            <w:del w:id="7009" w:author="Ashan Asmone" w:date="2016-03-31T15:54:00Z">
              <w:r w:rsidRPr="00F26D99" w:rsidDel="00A010C7">
                <w:rPr>
                  <w:rFonts w:ascii="Calibri Light" w:hAnsi="Calibri Light"/>
                  <w:sz w:val="16"/>
                  <w:szCs w:val="16"/>
                </w:rPr>
                <w:delText>ISO 1523: 1983 Paints, varnishes, petroleum and related products -- Determination of flashpoint -- Closed cup equilibrium method</w:delText>
              </w:r>
            </w:del>
            <w:ins w:id="7010" w:author="Ashan Asmone" w:date="2016-03-31T15:54:00Z">
              <w:r w:rsidR="00A010C7">
                <w:rPr>
                  <w:rFonts w:ascii="Calibri Light" w:hAnsi="Calibri Light"/>
                  <w:sz w:val="16"/>
                  <w:szCs w:val="16"/>
                </w:rPr>
                <w:t>ISO 1523:2002 Determination of flash point -- Closed cup equilibrium method</w:t>
              </w:r>
            </w:ins>
          </w:p>
          <w:p w14:paraId="25719056" w14:textId="77777777" w:rsidR="00F26D99" w:rsidRPr="00F26D99" w:rsidRDefault="00F26D99" w:rsidP="00F26D99">
            <w:pPr>
              <w:spacing w:after="120"/>
              <w:rPr>
                <w:rFonts w:ascii="Calibri Light" w:hAnsi="Calibri Light"/>
                <w:sz w:val="16"/>
                <w:szCs w:val="16"/>
              </w:rPr>
            </w:pPr>
            <w:del w:id="7011" w:author="Ashan Asmone" w:date="2016-03-31T15:56:00Z">
              <w:r w:rsidRPr="00F26D99" w:rsidDel="00A010C7">
                <w:rPr>
                  <w:rFonts w:ascii="Calibri Light" w:hAnsi="Calibri Light"/>
                  <w:sz w:val="16"/>
                  <w:szCs w:val="16"/>
                </w:rPr>
                <w:delText>ISO 1524: 2000 Paints, varnishes and printing inks -- Determination of fineness of grind</w:delText>
              </w:r>
            </w:del>
            <w:ins w:id="7012" w:author="Ashan Asmone" w:date="2016-03-31T15:56:00Z">
              <w:r w:rsidR="00A010C7">
                <w:rPr>
                  <w:rFonts w:ascii="Calibri Light" w:hAnsi="Calibri Light"/>
                  <w:sz w:val="16"/>
                  <w:szCs w:val="16"/>
                </w:rPr>
                <w:t>ISO 1524:2013 Paints, varnishes and printing inks -- Determination of fineness of grind</w:t>
              </w:r>
            </w:ins>
          </w:p>
          <w:p w14:paraId="10BAF81B" w14:textId="77777777" w:rsidR="00F26D99" w:rsidRPr="00F26D99" w:rsidRDefault="00F26D99" w:rsidP="00F26D99">
            <w:pPr>
              <w:spacing w:after="120"/>
              <w:rPr>
                <w:rFonts w:ascii="Calibri Light" w:hAnsi="Calibri Light"/>
                <w:sz w:val="16"/>
                <w:szCs w:val="16"/>
              </w:rPr>
            </w:pPr>
            <w:del w:id="7013" w:author="Ashan Asmone" w:date="2016-03-31T15:58:00Z">
              <w:r w:rsidRPr="00F26D99" w:rsidDel="00A010C7">
                <w:rPr>
                  <w:rFonts w:ascii="Calibri Light" w:hAnsi="Calibri Light"/>
                  <w:sz w:val="16"/>
                  <w:szCs w:val="16"/>
                </w:rPr>
                <w:delText>ISO 2409: 1992 Paints and varnishes -- Cross-cut test</w:delText>
              </w:r>
            </w:del>
            <w:ins w:id="7014" w:author="Ashan Asmone" w:date="2016-03-31T15:58:00Z">
              <w:r w:rsidR="00A010C7">
                <w:rPr>
                  <w:rFonts w:ascii="Calibri Light" w:hAnsi="Calibri Light"/>
                  <w:sz w:val="16"/>
                  <w:szCs w:val="16"/>
                </w:rPr>
                <w:t>ISO 2409:2013 Paints and varnishes -- Cross-cut test</w:t>
              </w:r>
            </w:ins>
          </w:p>
          <w:p w14:paraId="6FCCD482" w14:textId="77777777" w:rsidR="00F26D99" w:rsidRPr="00F26D99" w:rsidRDefault="00F26D99" w:rsidP="00F26D99">
            <w:pPr>
              <w:spacing w:after="120"/>
              <w:rPr>
                <w:rFonts w:ascii="Calibri Light" w:hAnsi="Calibri Light"/>
                <w:sz w:val="16"/>
                <w:szCs w:val="16"/>
              </w:rPr>
            </w:pPr>
            <w:del w:id="7015" w:author="Ashan Asmone" w:date="2016-03-31T15:59:00Z">
              <w:r w:rsidRPr="00F26D99" w:rsidDel="00A010C7">
                <w:rPr>
                  <w:rFonts w:ascii="Calibri Light" w:hAnsi="Calibri Light"/>
                  <w:sz w:val="16"/>
                  <w:szCs w:val="16"/>
                </w:rPr>
                <w:delText>ISO 2431: 1993 Paints and varnishes -- Determination of flow time by use of flow cups</w:delText>
              </w:r>
            </w:del>
            <w:ins w:id="7016" w:author="Ashan Asmone" w:date="2016-03-31T15:59:00Z">
              <w:r w:rsidR="00A010C7">
                <w:rPr>
                  <w:rFonts w:ascii="Calibri Light" w:hAnsi="Calibri Light"/>
                  <w:sz w:val="16"/>
                  <w:szCs w:val="16"/>
                </w:rPr>
                <w:t>ISO 2431:2011 Paints and varnishes -- Determination of flow time by use of flow cups</w:t>
              </w:r>
            </w:ins>
          </w:p>
          <w:p w14:paraId="200181FB" w14:textId="77777777" w:rsidR="00F26D99" w:rsidRPr="00F26D99" w:rsidRDefault="00F26D99" w:rsidP="00F26D99">
            <w:pPr>
              <w:spacing w:after="120"/>
              <w:rPr>
                <w:rFonts w:ascii="Calibri Light" w:hAnsi="Calibri Light"/>
                <w:sz w:val="16"/>
                <w:szCs w:val="16"/>
              </w:rPr>
            </w:pPr>
            <w:del w:id="7017" w:author="Ashan Asmone" w:date="2016-03-31T16:00:00Z">
              <w:r w:rsidRPr="00F26D99" w:rsidDel="00A010C7">
                <w:rPr>
                  <w:rFonts w:ascii="Calibri Light" w:hAnsi="Calibri Light"/>
                  <w:sz w:val="16"/>
                  <w:szCs w:val="16"/>
                </w:rPr>
                <w:delText>ISO 2808: 1997 Paints and varnishes -- Determination of film thickness</w:delText>
              </w:r>
            </w:del>
            <w:ins w:id="7018" w:author="Ashan Asmone" w:date="2016-03-31T16:00:00Z">
              <w:r w:rsidR="00A010C7">
                <w:rPr>
                  <w:rFonts w:ascii="Calibri Light" w:hAnsi="Calibri Light"/>
                  <w:sz w:val="16"/>
                  <w:szCs w:val="16"/>
                </w:rPr>
                <w:t>ISO 2808:2007 Paints and varnishes -- Determination of film thickness</w:t>
              </w:r>
            </w:ins>
          </w:p>
          <w:p w14:paraId="74E42C4F" w14:textId="77777777" w:rsidR="00F26D99" w:rsidRPr="00F26D99" w:rsidRDefault="00F26D99" w:rsidP="00F26D99">
            <w:pPr>
              <w:spacing w:after="120"/>
              <w:rPr>
                <w:rFonts w:ascii="Calibri Light" w:hAnsi="Calibri Light"/>
                <w:sz w:val="16"/>
                <w:szCs w:val="16"/>
              </w:rPr>
            </w:pPr>
            <w:del w:id="7019" w:author="Ashan Asmone" w:date="2016-03-31T16:00:00Z">
              <w:r w:rsidRPr="00F26D99" w:rsidDel="00A010C7">
                <w:rPr>
                  <w:rFonts w:ascii="Calibri Light" w:hAnsi="Calibri Light"/>
                  <w:sz w:val="16"/>
                  <w:szCs w:val="16"/>
                </w:rPr>
                <w:delText>ISO 2810: 1974 Paints and varnishes -- Notes for guidance on the conduct of natural weathering tests</w:delText>
              </w:r>
            </w:del>
            <w:ins w:id="7020" w:author="Ashan Asmone" w:date="2016-03-31T16:00:00Z">
              <w:r w:rsidR="00A010C7">
                <w:rPr>
                  <w:rFonts w:ascii="Calibri Light" w:hAnsi="Calibri Light"/>
                  <w:sz w:val="16"/>
                  <w:szCs w:val="16"/>
                </w:rPr>
                <w:t>ISO 2810:2004 Paints and varnishes -- Natural weathering of coatings -- Exposure and assessment</w:t>
              </w:r>
            </w:ins>
          </w:p>
          <w:p w14:paraId="7084C064" w14:textId="77777777" w:rsidR="00F26D99" w:rsidRPr="00F26D99" w:rsidRDefault="00F26D99" w:rsidP="00F26D99">
            <w:pPr>
              <w:spacing w:after="120"/>
              <w:rPr>
                <w:rFonts w:ascii="Calibri Light" w:hAnsi="Calibri Light"/>
                <w:sz w:val="16"/>
                <w:szCs w:val="16"/>
              </w:rPr>
            </w:pPr>
            <w:del w:id="7021" w:author="Ashan Asmone" w:date="2016-03-31T16:25:00Z">
              <w:r w:rsidRPr="00F26D99" w:rsidDel="00FE74A8">
                <w:rPr>
                  <w:rFonts w:ascii="Calibri Light" w:hAnsi="Calibri Light"/>
                  <w:sz w:val="16"/>
                  <w:szCs w:val="16"/>
                </w:rPr>
                <w:delText>ISO 2811-1: 1997 Paints and varnishes -- Determination of density -- Part 1: Pyknometer method</w:delText>
              </w:r>
            </w:del>
            <w:ins w:id="7022" w:author="Ashan Asmone" w:date="2016-03-31T16:25:00Z">
              <w:r w:rsidR="00FE74A8">
                <w:rPr>
                  <w:rFonts w:ascii="Calibri Light" w:hAnsi="Calibri Light"/>
                  <w:sz w:val="16"/>
                  <w:szCs w:val="16"/>
                </w:rPr>
                <w:t>ISO 2811-1:2016 Paints and varnishes -- Determination of density -- Part 1: Pycnometer method</w:t>
              </w:r>
            </w:ins>
          </w:p>
          <w:p w14:paraId="2FD5B989" w14:textId="77777777" w:rsidR="00F26D99" w:rsidRPr="00F26D99" w:rsidRDefault="00F26D99" w:rsidP="00F26D99">
            <w:pPr>
              <w:spacing w:after="120"/>
              <w:rPr>
                <w:rFonts w:ascii="Calibri Light" w:hAnsi="Calibri Light"/>
                <w:sz w:val="16"/>
                <w:szCs w:val="16"/>
              </w:rPr>
            </w:pPr>
            <w:del w:id="7023" w:author="Ashan Asmone" w:date="2016-03-31T16:30:00Z">
              <w:r w:rsidRPr="00F26D99" w:rsidDel="00FE74A8">
                <w:rPr>
                  <w:rFonts w:ascii="Calibri Light" w:hAnsi="Calibri Light"/>
                  <w:sz w:val="16"/>
                  <w:szCs w:val="16"/>
                </w:rPr>
                <w:delText>ISO 2811-2: 1997 Paints and varnishes -- Determination of density -- Part 2:Immersed body (plummet) method</w:delText>
              </w:r>
            </w:del>
            <w:ins w:id="7024" w:author="Ashan Asmone" w:date="2016-03-31T16:30:00Z">
              <w:r w:rsidR="00FE74A8">
                <w:rPr>
                  <w:rFonts w:ascii="Calibri Light" w:hAnsi="Calibri Light"/>
                  <w:sz w:val="16"/>
                  <w:szCs w:val="16"/>
                </w:rPr>
                <w:t>ISO 2811-2:2011 Paints and varnishes -- Determination of density -- Part 2: Immersed body (plummet) method</w:t>
              </w:r>
            </w:ins>
          </w:p>
          <w:p w14:paraId="353B8454" w14:textId="77777777" w:rsidR="00F26D99" w:rsidRPr="00F26D99" w:rsidRDefault="00F26D99" w:rsidP="00F26D99">
            <w:pPr>
              <w:spacing w:after="120"/>
              <w:rPr>
                <w:rFonts w:ascii="Calibri Light" w:hAnsi="Calibri Light"/>
                <w:sz w:val="16"/>
                <w:szCs w:val="16"/>
              </w:rPr>
            </w:pPr>
            <w:del w:id="7025" w:author="Ashan Asmone" w:date="2016-03-31T16:32:00Z">
              <w:r w:rsidRPr="00F26D99" w:rsidDel="00FE74A8">
                <w:rPr>
                  <w:rFonts w:ascii="Calibri Light" w:hAnsi="Calibri Light"/>
                  <w:sz w:val="16"/>
                  <w:szCs w:val="16"/>
                </w:rPr>
                <w:delText>ISO 2811-3: 1997 Paints and varnishes -- Determination of density -- Part 3: Oscillation method</w:delText>
              </w:r>
            </w:del>
            <w:ins w:id="7026" w:author="Ashan Asmone" w:date="2016-03-31T16:32:00Z">
              <w:r w:rsidR="00FE74A8">
                <w:rPr>
                  <w:rFonts w:ascii="Calibri Light" w:hAnsi="Calibri Light"/>
                  <w:sz w:val="16"/>
                  <w:szCs w:val="16"/>
                </w:rPr>
                <w:t>ISO 2811-3:2011 Paints and varnishes -- Determination of density -- Part 3: Oscillation method</w:t>
              </w:r>
            </w:ins>
          </w:p>
          <w:p w14:paraId="47504FE6" w14:textId="77777777" w:rsidR="00F26D99" w:rsidRPr="00F26D99" w:rsidRDefault="00F26D99" w:rsidP="00F26D99">
            <w:pPr>
              <w:spacing w:after="120"/>
              <w:rPr>
                <w:rFonts w:ascii="Calibri Light" w:hAnsi="Calibri Light"/>
                <w:sz w:val="16"/>
                <w:szCs w:val="16"/>
              </w:rPr>
            </w:pPr>
            <w:del w:id="7027" w:author="Ashan Asmone" w:date="2016-03-31T16:33:00Z">
              <w:r w:rsidRPr="00F26D99" w:rsidDel="00FE74A8">
                <w:rPr>
                  <w:rFonts w:ascii="Calibri Light" w:hAnsi="Calibri Light"/>
                  <w:sz w:val="16"/>
                  <w:szCs w:val="16"/>
                </w:rPr>
                <w:delText>ISO 2811-4: 1997 Paints and varnishes -- Determination of density -- Part 4: Pressure cup method</w:delText>
              </w:r>
            </w:del>
            <w:ins w:id="7028" w:author="Ashan Asmone" w:date="2016-03-31T16:33:00Z">
              <w:r w:rsidR="00FE74A8">
                <w:rPr>
                  <w:rFonts w:ascii="Calibri Light" w:hAnsi="Calibri Light"/>
                  <w:sz w:val="16"/>
                  <w:szCs w:val="16"/>
                </w:rPr>
                <w:t>ISO 2811-4:2011 Paints and varnishes -- Determination of density -- Part 4: Pressure cup method</w:t>
              </w:r>
            </w:ins>
          </w:p>
          <w:p w14:paraId="6F160C09" w14:textId="77777777" w:rsidR="00F26D99" w:rsidRPr="00F26D99" w:rsidRDefault="00F26D99" w:rsidP="00F26D99">
            <w:pPr>
              <w:spacing w:after="120"/>
              <w:rPr>
                <w:rFonts w:ascii="Calibri Light" w:hAnsi="Calibri Light"/>
                <w:sz w:val="16"/>
                <w:szCs w:val="16"/>
              </w:rPr>
            </w:pPr>
            <w:del w:id="7029" w:author="Ashan Asmone" w:date="2016-03-31T16:34:00Z">
              <w:r w:rsidRPr="00F26D99" w:rsidDel="00FE74A8">
                <w:rPr>
                  <w:rFonts w:ascii="Calibri Light" w:hAnsi="Calibri Light"/>
                  <w:sz w:val="16"/>
                  <w:szCs w:val="16"/>
                </w:rPr>
                <w:delText>ISO 2812-1: 1993 Paints and varnishes -- Determination of resistance to liquids -- Part 1: General methods</w:delText>
              </w:r>
            </w:del>
            <w:ins w:id="7030" w:author="Ashan Asmone" w:date="2016-03-31T16:34:00Z">
              <w:r w:rsidR="00FE74A8">
                <w:rPr>
                  <w:rFonts w:ascii="Calibri Light" w:hAnsi="Calibri Light"/>
                  <w:sz w:val="16"/>
                  <w:szCs w:val="16"/>
                </w:rPr>
                <w:t>ISO 2812-1:2007 Paints and varnishes -- Determination of resistance to liquids -- Part 1: Immersion in liquids other than water</w:t>
              </w:r>
            </w:ins>
          </w:p>
          <w:p w14:paraId="3BD89B2C" w14:textId="77777777" w:rsidR="00F26D99" w:rsidRPr="00F26D99" w:rsidRDefault="00F26D99" w:rsidP="00F26D99">
            <w:pPr>
              <w:spacing w:after="120"/>
              <w:rPr>
                <w:rFonts w:ascii="Calibri Light" w:hAnsi="Calibri Light"/>
                <w:sz w:val="16"/>
                <w:szCs w:val="16"/>
              </w:rPr>
            </w:pPr>
            <w:del w:id="7031" w:author="Ashan Asmone" w:date="2016-03-31T16:35:00Z">
              <w:r w:rsidRPr="00F26D99" w:rsidDel="00FE74A8">
                <w:rPr>
                  <w:rFonts w:ascii="Calibri Light" w:hAnsi="Calibri Light"/>
                  <w:sz w:val="16"/>
                  <w:szCs w:val="16"/>
                </w:rPr>
                <w:delText>ISO 2812-2: 1993 Paints and varnishes -- Determination of resistance to liquids -- Part 2: Water immersion method</w:delText>
              </w:r>
            </w:del>
            <w:ins w:id="7032" w:author="Ashan Asmone" w:date="2016-03-31T16:35:00Z">
              <w:r w:rsidR="00FE74A8">
                <w:rPr>
                  <w:rFonts w:ascii="Calibri Light" w:hAnsi="Calibri Light"/>
                  <w:sz w:val="16"/>
                  <w:szCs w:val="16"/>
                </w:rPr>
                <w:t>ISO 2812-2:2007 Paints and varnishes -- Determination of resistance to liquids -- Part 2: Water immersion method</w:t>
              </w:r>
            </w:ins>
          </w:p>
          <w:p w14:paraId="7FC5C205" w14:textId="77777777" w:rsidR="00F26D99" w:rsidRPr="00F26D99" w:rsidRDefault="00F26D99" w:rsidP="00F26D99">
            <w:pPr>
              <w:spacing w:after="120"/>
              <w:rPr>
                <w:rFonts w:ascii="Calibri Light" w:hAnsi="Calibri Light"/>
                <w:sz w:val="16"/>
                <w:szCs w:val="16"/>
              </w:rPr>
            </w:pPr>
            <w:del w:id="7033" w:author="Ashan Asmone" w:date="2016-03-31T16:36:00Z">
              <w:r w:rsidRPr="00F26D99" w:rsidDel="00FE74A8">
                <w:rPr>
                  <w:rFonts w:ascii="Calibri Light" w:hAnsi="Calibri Light"/>
                  <w:sz w:val="16"/>
                  <w:szCs w:val="16"/>
                </w:rPr>
                <w:delText>ISO 2813: 1994 Paints and varnishes -- Determination of specular gloss of non-metallic paint films at 20 degrees, 60 degrees and 85 degrees</w:delText>
              </w:r>
            </w:del>
            <w:ins w:id="7034" w:author="Ashan Asmone" w:date="2016-03-31T16:36:00Z">
              <w:r w:rsidR="00FE74A8">
                <w:rPr>
                  <w:rFonts w:ascii="Calibri Light" w:hAnsi="Calibri Light"/>
                  <w:sz w:val="16"/>
                  <w:szCs w:val="16"/>
                </w:rPr>
                <w:t>ISO 2813:2014 Paints and varnishes -- Determination of gloss value at 20 degrees, 60 degrees and 85 degrees</w:t>
              </w:r>
            </w:ins>
          </w:p>
          <w:p w14:paraId="60B12E41" w14:textId="77777777" w:rsidR="00F26D99" w:rsidRPr="00F26D99" w:rsidRDefault="00F26D99" w:rsidP="00F26D99">
            <w:pPr>
              <w:spacing w:after="120"/>
              <w:rPr>
                <w:rFonts w:ascii="Calibri Light" w:hAnsi="Calibri Light"/>
                <w:sz w:val="16"/>
                <w:szCs w:val="16"/>
              </w:rPr>
            </w:pPr>
            <w:del w:id="7035" w:author="Ashan Asmone" w:date="2016-03-31T16:38:00Z">
              <w:r w:rsidRPr="00F26D99" w:rsidDel="00FE74A8">
                <w:rPr>
                  <w:rFonts w:ascii="Calibri Light" w:hAnsi="Calibri Light"/>
                  <w:sz w:val="16"/>
                  <w:szCs w:val="16"/>
                </w:rPr>
                <w:delText>ISO 2814: 1973 Paints and varnishes -- Comparison of contrast ratio (hiding power) of paints of the same type and colour</w:delText>
              </w:r>
            </w:del>
            <w:ins w:id="7036" w:author="Ashan Asmone" w:date="2016-03-31T16:38:00Z">
              <w:r w:rsidR="00FE74A8">
                <w:rPr>
                  <w:rFonts w:ascii="Calibri Light" w:hAnsi="Calibri Light"/>
                  <w:sz w:val="16"/>
                  <w:szCs w:val="16"/>
                </w:rPr>
                <w:t>BS EN ISO 2814:2006, BS 3900-D4:2006 Paints and varnishes. Comparison of contrast ratio (hiding power) of paints of the same type and colour</w:t>
              </w:r>
            </w:ins>
          </w:p>
          <w:p w14:paraId="084857F2" w14:textId="77777777" w:rsidR="00F26D99" w:rsidRPr="00F26D99" w:rsidRDefault="00F26D99" w:rsidP="00F26D99">
            <w:pPr>
              <w:spacing w:after="120"/>
              <w:rPr>
                <w:rFonts w:ascii="Calibri Light" w:hAnsi="Calibri Light"/>
                <w:sz w:val="16"/>
                <w:szCs w:val="16"/>
              </w:rPr>
            </w:pPr>
            <w:del w:id="7037" w:author="Ashan Asmone" w:date="2016-03-31T16:39:00Z">
              <w:r w:rsidRPr="00F26D99" w:rsidDel="00FE74A8">
                <w:rPr>
                  <w:rFonts w:ascii="Calibri Light" w:hAnsi="Calibri Light"/>
                  <w:sz w:val="16"/>
                  <w:szCs w:val="16"/>
                </w:rPr>
                <w:delText>ISO 2815: 1973 Paints and varnishes -- Buchholz indentation test</w:delText>
              </w:r>
            </w:del>
            <w:ins w:id="7038" w:author="Ashan Asmone" w:date="2016-03-31T16:39:00Z">
              <w:r w:rsidR="00FE74A8">
                <w:rPr>
                  <w:rFonts w:ascii="Calibri Light" w:hAnsi="Calibri Light"/>
                  <w:sz w:val="16"/>
                  <w:szCs w:val="16"/>
                </w:rPr>
                <w:t>ISO 2815:2003 Paints and varnishes -- Buchholz indentation test</w:t>
              </w:r>
            </w:ins>
          </w:p>
          <w:p w14:paraId="5A629AB5" w14:textId="77777777" w:rsidR="00F26D99" w:rsidRPr="00F26D99" w:rsidRDefault="00F26D99" w:rsidP="00F26D99">
            <w:pPr>
              <w:spacing w:after="120"/>
              <w:rPr>
                <w:rFonts w:ascii="Calibri Light" w:hAnsi="Calibri Light"/>
                <w:sz w:val="16"/>
                <w:szCs w:val="16"/>
              </w:rPr>
            </w:pPr>
            <w:del w:id="7039" w:author="Ashan Asmone" w:date="2016-03-31T16:40:00Z">
              <w:r w:rsidRPr="00F26D99" w:rsidDel="00FE74A8">
                <w:rPr>
                  <w:rFonts w:ascii="Calibri Light" w:hAnsi="Calibri Light"/>
                  <w:sz w:val="16"/>
                  <w:szCs w:val="16"/>
                </w:rPr>
                <w:delText>ISO 2884-1: 1999 Paints and varnishes -- Determination of viscosity using rotary viscometers -- Part 1: Cone-and-plate viscometer operated at a high rate of shear</w:delText>
              </w:r>
            </w:del>
            <w:ins w:id="7040" w:author="Ashan Asmone" w:date="2016-03-31T16:40:00Z">
              <w:r w:rsidR="00FE74A8">
                <w:rPr>
                  <w:rFonts w:ascii="Calibri Light" w:hAnsi="Calibri Light"/>
                  <w:sz w:val="16"/>
                  <w:szCs w:val="16"/>
                </w:rPr>
                <w:t>ISO 2884-1:1999 Paints and varnishes -- Determination of viscosity using rotary viscometers -- Part 1: Cone-and-plate viscometer operated at a high rate of shear</w:t>
              </w:r>
            </w:ins>
          </w:p>
          <w:p w14:paraId="13D5E9A6" w14:textId="77777777" w:rsidR="00F26D99" w:rsidRPr="00F26D99" w:rsidRDefault="00F26D99" w:rsidP="00F26D99">
            <w:pPr>
              <w:spacing w:after="120"/>
              <w:rPr>
                <w:rFonts w:ascii="Calibri Light" w:hAnsi="Calibri Light"/>
                <w:sz w:val="16"/>
                <w:szCs w:val="16"/>
              </w:rPr>
            </w:pPr>
            <w:del w:id="7041" w:author="Ashan Asmone" w:date="2016-03-31T16:41:00Z">
              <w:r w:rsidRPr="00F26D99" w:rsidDel="00FE74A8">
                <w:rPr>
                  <w:rFonts w:ascii="Calibri Light" w:hAnsi="Calibri Light"/>
                  <w:sz w:val="16"/>
                  <w:szCs w:val="16"/>
                </w:rPr>
                <w:delText>ISO 3231: 1993 Paints and varnishes -- Determination of resistance to humid atmospheres containing sulfur dioxide</w:delText>
              </w:r>
            </w:del>
            <w:ins w:id="7042" w:author="Ashan Asmone" w:date="2016-03-31T16:41:00Z">
              <w:r w:rsidR="00FE74A8">
                <w:rPr>
                  <w:rFonts w:ascii="Calibri Light" w:hAnsi="Calibri Light"/>
                  <w:sz w:val="16"/>
                  <w:szCs w:val="16"/>
                </w:rPr>
                <w:t>ISO 3231: 1993 Paints and varnishes -- Determination of resistance to humid atmospheres containing sulfur dioxide</w:t>
              </w:r>
            </w:ins>
          </w:p>
          <w:p w14:paraId="10713B42" w14:textId="77777777" w:rsidR="00F26D99" w:rsidRPr="00F26D99" w:rsidRDefault="00F26D99" w:rsidP="00F26D99">
            <w:pPr>
              <w:spacing w:after="120"/>
              <w:rPr>
                <w:rFonts w:ascii="Calibri Light" w:hAnsi="Calibri Light"/>
                <w:sz w:val="16"/>
                <w:szCs w:val="16"/>
              </w:rPr>
            </w:pPr>
            <w:del w:id="7043" w:author="Ashan Asmone" w:date="2016-03-31T16:42:00Z">
              <w:r w:rsidRPr="00F26D99" w:rsidDel="00FE74A8">
                <w:rPr>
                  <w:rFonts w:ascii="Calibri Light" w:hAnsi="Calibri Light"/>
                  <w:sz w:val="16"/>
                  <w:szCs w:val="16"/>
                </w:rPr>
                <w:delText>ISO 3233: 1998 Paints and varnishes -- Determination of percentage volume of non-volatile matter by measuring the density of a dried coating</w:delText>
              </w:r>
            </w:del>
            <w:ins w:id="7044" w:author="Ashan Asmone" w:date="2016-03-31T16:42:00Z">
              <w:r w:rsidR="00FE74A8">
                <w:rPr>
                  <w:rFonts w:ascii="Calibri Light" w:hAnsi="Calibri Light"/>
                  <w:sz w:val="16"/>
                  <w:szCs w:val="16"/>
                </w:rPr>
                <w:t>ISO 3233-1:2013 Paints and varnishes -- Determination of the percentage volume of non-volatile matter -- Part 1: Method using a coated test panel to determine non-volatile matter and to determine dry film density by the Archimedes principle</w:t>
              </w:r>
            </w:ins>
          </w:p>
          <w:p w14:paraId="62FAFE0F" w14:textId="77777777" w:rsidR="00F26D99" w:rsidRPr="00F26D99" w:rsidRDefault="00F26D99" w:rsidP="00F26D99">
            <w:pPr>
              <w:spacing w:after="120"/>
              <w:rPr>
                <w:rFonts w:ascii="Calibri Light" w:hAnsi="Calibri Light"/>
                <w:sz w:val="16"/>
                <w:szCs w:val="16"/>
              </w:rPr>
            </w:pPr>
            <w:del w:id="7045" w:author="Ashan Asmone" w:date="2016-03-31T16:43:00Z">
              <w:r w:rsidRPr="00F26D99" w:rsidDel="00FE74A8">
                <w:rPr>
                  <w:rFonts w:ascii="Calibri Light" w:hAnsi="Calibri Light"/>
                  <w:sz w:val="16"/>
                  <w:szCs w:val="16"/>
                </w:rPr>
                <w:delText>ISO 3248: 1998 Paints and varnishes -- Determination of the effect of heat</w:delText>
              </w:r>
            </w:del>
            <w:ins w:id="7046" w:author="Ashan Asmone" w:date="2016-03-31T16:43:00Z">
              <w:r w:rsidR="00FE74A8">
                <w:rPr>
                  <w:rFonts w:ascii="Calibri Light" w:hAnsi="Calibri Light"/>
                  <w:sz w:val="16"/>
                  <w:szCs w:val="16"/>
                </w:rPr>
                <w:t>ISO 3248: 1998 Paints and varnishes -- Determination of the effect of heat</w:t>
              </w:r>
            </w:ins>
          </w:p>
          <w:p w14:paraId="51F1704C" w14:textId="77777777" w:rsidR="00F26D99" w:rsidRPr="00F26D99" w:rsidRDefault="00F26D99" w:rsidP="00F26D99">
            <w:pPr>
              <w:spacing w:after="120"/>
              <w:rPr>
                <w:rFonts w:ascii="Calibri Light" w:hAnsi="Calibri Light"/>
                <w:sz w:val="16"/>
                <w:szCs w:val="16"/>
              </w:rPr>
            </w:pPr>
            <w:del w:id="7047" w:author="Ashan Asmone" w:date="2016-03-31T16:45:00Z">
              <w:r w:rsidRPr="00F26D99" w:rsidDel="00F73169">
                <w:rPr>
                  <w:rFonts w:ascii="Calibri Light" w:hAnsi="Calibri Light"/>
                  <w:sz w:val="16"/>
                  <w:szCs w:val="16"/>
                </w:rPr>
                <w:delText>ISO 3251: 1993 Paints and varnishes -- Determination of non-volatile matter of paints, varnishes and binders for paints and varnishes</w:delText>
              </w:r>
            </w:del>
            <w:ins w:id="7048" w:author="Ashan Asmone" w:date="2016-03-31T16:45:00Z">
              <w:r w:rsidR="00F73169">
                <w:rPr>
                  <w:rFonts w:ascii="Calibri Light" w:hAnsi="Calibri Light"/>
                  <w:sz w:val="16"/>
                  <w:szCs w:val="16"/>
                </w:rPr>
                <w:t>ISO 3251:2008 Paints, varnishes and plastics -- Determination of non-volatile-matter content</w:t>
              </w:r>
            </w:ins>
          </w:p>
          <w:p w14:paraId="366DEE33" w14:textId="77777777" w:rsidR="00F26D99" w:rsidRPr="00F26D99" w:rsidRDefault="00F26D99" w:rsidP="00F26D99">
            <w:pPr>
              <w:spacing w:after="120"/>
              <w:rPr>
                <w:rFonts w:ascii="Calibri Light" w:hAnsi="Calibri Light"/>
                <w:sz w:val="16"/>
                <w:szCs w:val="16"/>
              </w:rPr>
            </w:pPr>
            <w:del w:id="7049" w:author="Ashan Asmone" w:date="2016-03-31T16:47:00Z">
              <w:r w:rsidRPr="00F26D99" w:rsidDel="00F73169">
                <w:rPr>
                  <w:rFonts w:ascii="Calibri Light" w:hAnsi="Calibri Light"/>
                  <w:sz w:val="16"/>
                  <w:szCs w:val="16"/>
                </w:rPr>
                <w:delText>ISO 4618-1: 1998 Paints and varnishes -- Terms and definitions for coating materials -- Part 1: General terms</w:delText>
              </w:r>
            </w:del>
            <w:ins w:id="7050" w:author="Ashan Asmone" w:date="2016-03-31T16:47:00Z">
              <w:r w:rsidR="00F73169">
                <w:rPr>
                  <w:rFonts w:ascii="Calibri Light" w:hAnsi="Calibri Light"/>
                  <w:sz w:val="16"/>
                  <w:szCs w:val="16"/>
                </w:rPr>
                <w:t>ISO 4618:2014 Paints and varnishes -- Terms and definitions</w:t>
              </w:r>
            </w:ins>
          </w:p>
          <w:p w14:paraId="3257E528" w14:textId="77777777" w:rsidR="00F26D99" w:rsidRPr="00F26D99" w:rsidRDefault="00F26D99" w:rsidP="00F26D99">
            <w:pPr>
              <w:spacing w:after="120"/>
              <w:rPr>
                <w:rFonts w:ascii="Calibri Light" w:hAnsi="Calibri Light"/>
                <w:sz w:val="16"/>
                <w:szCs w:val="16"/>
              </w:rPr>
            </w:pPr>
            <w:del w:id="7051" w:author="Ashan Asmone" w:date="2016-03-31T16:49:00Z">
              <w:r w:rsidRPr="00F26D99" w:rsidDel="00F73169">
                <w:rPr>
                  <w:rFonts w:ascii="Calibri Light" w:hAnsi="Calibri Light"/>
                  <w:sz w:val="16"/>
                  <w:szCs w:val="16"/>
                </w:rPr>
                <w:delText>ISO 4618-2: 1999 Paints and varnishes -- Terms and definitions for coating materials -- Part 2: Special terms relating to paint characteristics and properties</w:delText>
              </w:r>
            </w:del>
            <w:ins w:id="7052" w:author="Ashan Asmone" w:date="2016-03-31T16:49:00Z">
              <w:r w:rsidR="00F73169">
                <w:rPr>
                  <w:rFonts w:ascii="Calibri Light" w:hAnsi="Calibri Light"/>
                  <w:sz w:val="16"/>
                  <w:szCs w:val="16"/>
                </w:rPr>
                <w:t>ISO 4618:2014 Paints and varnishes -- Terms and definitions</w:t>
              </w:r>
            </w:ins>
          </w:p>
          <w:p w14:paraId="70FF0612" w14:textId="77777777" w:rsidR="00F26D99" w:rsidRPr="00F26D99" w:rsidRDefault="00F26D99" w:rsidP="00F26D99">
            <w:pPr>
              <w:spacing w:after="120"/>
              <w:rPr>
                <w:rFonts w:ascii="Calibri Light" w:hAnsi="Calibri Light"/>
                <w:sz w:val="16"/>
                <w:szCs w:val="16"/>
              </w:rPr>
            </w:pPr>
            <w:del w:id="7053" w:author="Ashan Asmone" w:date="2016-03-31T16:50:00Z">
              <w:r w:rsidRPr="00F26D99" w:rsidDel="00F73169">
                <w:rPr>
                  <w:rFonts w:ascii="Calibri Light" w:hAnsi="Calibri Light"/>
                  <w:sz w:val="16"/>
                  <w:szCs w:val="16"/>
                </w:rPr>
                <w:delText>ISO 4618-3: 1999 Paints and varnishes -- Terms and definitions for coating materials -- Part 3: Surface preparation and methods of application</w:delText>
              </w:r>
            </w:del>
          </w:p>
          <w:p w14:paraId="0298D8E1" w14:textId="77777777" w:rsidR="00F26D99" w:rsidRPr="00F26D99" w:rsidRDefault="00F26D99" w:rsidP="00F26D99">
            <w:pPr>
              <w:spacing w:after="120"/>
              <w:rPr>
                <w:rFonts w:ascii="Calibri Light" w:hAnsi="Calibri Light"/>
                <w:sz w:val="16"/>
                <w:szCs w:val="16"/>
              </w:rPr>
            </w:pPr>
            <w:del w:id="7054" w:author="Ashan Asmone" w:date="2016-03-31T16:51:00Z">
              <w:r w:rsidRPr="00F26D99" w:rsidDel="00F73169">
                <w:rPr>
                  <w:rFonts w:ascii="Calibri Light" w:hAnsi="Calibri Light"/>
                  <w:sz w:val="16"/>
                  <w:szCs w:val="16"/>
                </w:rPr>
                <w:delText>ISO 4624: 1978 Paints and varnishes -- Pull-off test for adhesion</w:delText>
              </w:r>
            </w:del>
            <w:ins w:id="7055" w:author="Ashan Asmone" w:date="2016-03-31T16:51:00Z">
              <w:r w:rsidR="00F73169">
                <w:rPr>
                  <w:rFonts w:ascii="Calibri Light" w:hAnsi="Calibri Light"/>
                  <w:sz w:val="16"/>
                  <w:szCs w:val="16"/>
                </w:rPr>
                <w:t>ISO 4624:2016 Paints and varnishes -- Pull-off test for adhesion</w:t>
              </w:r>
            </w:ins>
          </w:p>
          <w:p w14:paraId="3CC4D86D" w14:textId="77777777" w:rsidR="00F26D99" w:rsidRPr="00F26D99" w:rsidRDefault="00F26D99" w:rsidP="00F26D99">
            <w:pPr>
              <w:spacing w:after="120"/>
              <w:rPr>
                <w:rFonts w:ascii="Calibri Light" w:hAnsi="Calibri Light"/>
                <w:sz w:val="16"/>
                <w:szCs w:val="16"/>
              </w:rPr>
            </w:pPr>
            <w:del w:id="7056" w:author="Ashan Asmone" w:date="2016-03-31T16:55:00Z">
              <w:r w:rsidRPr="00F26D99" w:rsidDel="00F73169">
                <w:rPr>
                  <w:rFonts w:ascii="Calibri Light" w:hAnsi="Calibri Light"/>
                  <w:sz w:val="16"/>
                  <w:szCs w:val="16"/>
                </w:rPr>
                <w:delText>ISO 4628-1: 1982 Paints and varnishes -- Evaluation of degradation of paint coatings -- Designation of intensity, quantity and size of common types of defect -- Part 1: General principles and rating schemes</w:delText>
              </w:r>
            </w:del>
            <w:ins w:id="7057" w:author="Ashan Asmone" w:date="2016-03-31T16:55:00Z">
              <w:r w:rsidR="00F73169">
                <w:rPr>
                  <w:rFonts w:ascii="Calibri Light" w:hAnsi="Calibri Light"/>
                  <w:sz w:val="16"/>
                  <w:szCs w:val="16"/>
                </w:rPr>
                <w:t>ISO 4628-1:2016 Paints and varnishes -- Evaluation of degradation of coatings -- Designation of quantity and size of defects, and of intensity of uniform changes in appearance -- Part 1: General introduction and designation system</w:t>
              </w:r>
            </w:ins>
          </w:p>
          <w:p w14:paraId="66AF9947" w14:textId="77777777" w:rsidR="00F26D99" w:rsidRPr="00F26D99" w:rsidRDefault="00F26D99" w:rsidP="00F26D99">
            <w:pPr>
              <w:spacing w:after="120"/>
              <w:rPr>
                <w:rFonts w:ascii="Calibri Light" w:hAnsi="Calibri Light"/>
                <w:sz w:val="16"/>
                <w:szCs w:val="16"/>
              </w:rPr>
            </w:pPr>
            <w:del w:id="7058" w:author="Ashan Asmone" w:date="2016-03-31T16:55:00Z">
              <w:r w:rsidRPr="00F26D99" w:rsidDel="00F73169">
                <w:rPr>
                  <w:rFonts w:ascii="Calibri Light" w:hAnsi="Calibri Light"/>
                  <w:sz w:val="16"/>
                  <w:szCs w:val="16"/>
                </w:rPr>
                <w:delText>ISO 4628-2: 1982 Paints and varnishes -- Evaluation of degradation of paint coatings -- Designation of intensity, quantity and size of common types of defect -- Part 2: Designation of degree of blistering</w:delText>
              </w:r>
            </w:del>
            <w:ins w:id="7059" w:author="Ashan Asmone" w:date="2016-03-31T16:55:00Z">
              <w:r w:rsidR="00F73169">
                <w:rPr>
                  <w:rFonts w:ascii="Calibri Light" w:hAnsi="Calibri Light"/>
                  <w:sz w:val="16"/>
                  <w:szCs w:val="16"/>
                </w:rPr>
                <w:t>ISO 4628-2:2003 Paints and varnishes - Evaluation of degradation of coatings - Designation of quantity and size of defects, and of intensity of uniform changes in appearance - Part 2: Assessment of degree of blistering</w:t>
              </w:r>
            </w:ins>
          </w:p>
          <w:p w14:paraId="799814CD" w14:textId="77777777" w:rsidR="00F26D99" w:rsidRPr="00F26D99" w:rsidRDefault="00F26D99" w:rsidP="00F26D99">
            <w:pPr>
              <w:spacing w:after="120"/>
              <w:rPr>
                <w:rFonts w:ascii="Calibri Light" w:hAnsi="Calibri Light"/>
                <w:sz w:val="16"/>
                <w:szCs w:val="16"/>
              </w:rPr>
            </w:pPr>
            <w:del w:id="7060" w:author="Ashan Asmone" w:date="2016-03-31T16:57:00Z">
              <w:r w:rsidRPr="00F26D99" w:rsidDel="00F73169">
                <w:rPr>
                  <w:rFonts w:ascii="Calibri Light" w:hAnsi="Calibri Light"/>
                  <w:sz w:val="16"/>
                  <w:szCs w:val="16"/>
                </w:rPr>
                <w:delText>ISO 4628-3: 1982 Paints and varnishes -- Evaluation of degradation of paint coatings -- Designation of intensity, quantity and size of common types of defect -- Part 3: Designation of degree of rusting</w:delText>
              </w:r>
            </w:del>
            <w:ins w:id="7061" w:author="Ashan Asmone" w:date="2016-03-31T16:57:00Z">
              <w:r w:rsidR="00F73169">
                <w:rPr>
                  <w:rFonts w:ascii="Calibri Light" w:hAnsi="Calibri Light"/>
                  <w:sz w:val="16"/>
                  <w:szCs w:val="16"/>
                </w:rPr>
                <w:t>ISO 4628-3:2016 Paints and varnishes -- Evaluation of degradation of coatings -- Designation of quantity and size of defects, and of intensity of uniform changes in appearance -- Part 3: Assessment of degree of rusting</w:t>
              </w:r>
            </w:ins>
          </w:p>
          <w:p w14:paraId="5A62FEC6" w14:textId="77777777" w:rsidR="00F26D99" w:rsidRPr="00F26D99" w:rsidRDefault="00F26D99" w:rsidP="00F26D99">
            <w:pPr>
              <w:spacing w:after="120"/>
              <w:rPr>
                <w:rFonts w:ascii="Calibri Light" w:hAnsi="Calibri Light"/>
                <w:sz w:val="16"/>
                <w:szCs w:val="16"/>
              </w:rPr>
            </w:pPr>
            <w:del w:id="7062" w:author="Ashan Asmone" w:date="2016-03-31T16:59:00Z">
              <w:r w:rsidRPr="00F26D99" w:rsidDel="00F73169">
                <w:rPr>
                  <w:rFonts w:ascii="Calibri Light" w:hAnsi="Calibri Light"/>
                  <w:sz w:val="16"/>
                  <w:szCs w:val="16"/>
                </w:rPr>
                <w:delText>ISO 4628-4: 1982 Paints and varnishes -- Evaluation of degradation of paint coatings -- Designation of intensity, quantity and size of common types of defect -- Part 4: Designation of degree of cracking</w:delText>
              </w:r>
            </w:del>
            <w:ins w:id="7063" w:author="Ashan Asmone" w:date="2016-03-31T16:59:00Z">
              <w:r w:rsidR="00F73169">
                <w:rPr>
                  <w:rFonts w:ascii="Calibri Light" w:hAnsi="Calibri Light"/>
                  <w:sz w:val="16"/>
                  <w:szCs w:val="16"/>
                </w:rPr>
                <w:t>ISO 4628-4:2016 Paints and varnishes -- Evaluation of degradation of coatings -- Designation of quantity and size of defects, and of intensity of uniform changes in appearance -- Part 4: Assessment of degree of cracking</w:t>
              </w:r>
            </w:ins>
          </w:p>
          <w:p w14:paraId="22D4C6FA" w14:textId="77777777" w:rsidR="00F26D99" w:rsidRPr="00F26D99" w:rsidRDefault="00F26D99" w:rsidP="00F26D99">
            <w:pPr>
              <w:spacing w:after="120"/>
              <w:rPr>
                <w:rFonts w:ascii="Calibri Light" w:hAnsi="Calibri Light"/>
                <w:sz w:val="16"/>
                <w:szCs w:val="16"/>
              </w:rPr>
            </w:pPr>
            <w:del w:id="7064" w:author="Ashan Asmone" w:date="2016-03-31T17:00:00Z">
              <w:r w:rsidRPr="00F26D99" w:rsidDel="00F73169">
                <w:rPr>
                  <w:rFonts w:ascii="Calibri Light" w:hAnsi="Calibri Light"/>
                  <w:sz w:val="16"/>
                  <w:szCs w:val="16"/>
                </w:rPr>
                <w:delText>ISO 4628-5: 1982 Paints and varnishes -- Evaluation of degradation of paint coatings -- Designation of intensity, quantity and size of common types of defect -- Part 5: Designation of degree of flaking</w:delText>
              </w:r>
            </w:del>
            <w:ins w:id="7065" w:author="Ashan Asmone" w:date="2016-03-31T17:00:00Z">
              <w:r w:rsidR="00F73169">
                <w:rPr>
                  <w:rFonts w:ascii="Calibri Light" w:hAnsi="Calibri Light"/>
                  <w:sz w:val="16"/>
                  <w:szCs w:val="16"/>
                </w:rPr>
                <w:t>ISO 4628-5:2016 Paints and varnishes -- Evaluation of degradation of coatings -- Designation of quantity and size of defects, and of intensity of uniform changes in appearance -- Part 5: Assessment of degree of flaking</w:t>
              </w:r>
            </w:ins>
          </w:p>
          <w:p w14:paraId="57E21E84" w14:textId="77777777" w:rsidR="00F26D99" w:rsidRPr="00F26D99" w:rsidRDefault="00F26D99" w:rsidP="00F26D99">
            <w:pPr>
              <w:spacing w:after="120"/>
              <w:rPr>
                <w:rFonts w:ascii="Calibri Light" w:hAnsi="Calibri Light"/>
                <w:sz w:val="16"/>
                <w:szCs w:val="16"/>
              </w:rPr>
            </w:pPr>
            <w:del w:id="7066" w:author="Ashan Asmone" w:date="2016-03-31T17:01:00Z">
              <w:r w:rsidRPr="00F26D99" w:rsidDel="00F73169">
                <w:rPr>
                  <w:rFonts w:ascii="Calibri Light" w:hAnsi="Calibri Light"/>
                  <w:sz w:val="16"/>
                  <w:szCs w:val="16"/>
                </w:rPr>
                <w:delText>ISO 4628-6: 1990 Paints and varnishes -- Evaluation of degradation of paint coatings -- Designation of intensity, quantity and size of common types of defect -- Part 6: Rating of degree of chalking by tape method</w:delText>
              </w:r>
            </w:del>
            <w:ins w:id="7067" w:author="Ashan Asmone" w:date="2016-03-31T17:01:00Z">
              <w:r w:rsidR="00F73169">
                <w:rPr>
                  <w:rFonts w:ascii="Calibri Light" w:hAnsi="Calibri Light"/>
                  <w:sz w:val="16"/>
                  <w:szCs w:val="16"/>
                </w:rPr>
                <w:t>ISO 4628-6:2011 Paints and varnishes -- Evaluation of degradation of coatings -- Designation of quantity and size of defects, and of intensity of uniform changes in appearance -- Part 6: Assessment of degree of chalking by tape method</w:t>
              </w:r>
            </w:ins>
          </w:p>
          <w:p w14:paraId="18B9828D" w14:textId="77777777" w:rsidR="00F26D99" w:rsidRPr="00F26D99" w:rsidRDefault="00F26D99" w:rsidP="00F26D99">
            <w:pPr>
              <w:spacing w:after="120"/>
              <w:rPr>
                <w:rFonts w:ascii="Calibri Light" w:hAnsi="Calibri Light"/>
                <w:sz w:val="16"/>
                <w:szCs w:val="16"/>
              </w:rPr>
            </w:pPr>
            <w:del w:id="7068" w:author="Ashan Asmone" w:date="2016-03-31T17:02:00Z">
              <w:r w:rsidRPr="00F26D99" w:rsidDel="00F73169">
                <w:rPr>
                  <w:rFonts w:ascii="Calibri Light" w:hAnsi="Calibri Light"/>
                  <w:sz w:val="16"/>
                  <w:szCs w:val="16"/>
                </w:rPr>
                <w:delText>ISO 6270-1: 1998 Paints and varnishes -- Determination of resistance to humidity -- Part 1: Continuous condensation</w:delText>
              </w:r>
            </w:del>
            <w:ins w:id="7069" w:author="Ashan Asmone" w:date="2016-03-31T17:02:00Z">
              <w:r w:rsidR="00F73169">
                <w:rPr>
                  <w:rFonts w:ascii="Calibri Light" w:hAnsi="Calibri Light"/>
                  <w:sz w:val="16"/>
                  <w:szCs w:val="16"/>
                </w:rPr>
                <w:t>ISO 6270-1: 1998 Paints and varnishes -- Determination of resistance to humidity -- Part 1: Continuous condensation</w:t>
              </w:r>
            </w:ins>
          </w:p>
          <w:p w14:paraId="1FD21179" w14:textId="77777777" w:rsidR="00F26D99" w:rsidRPr="00F26D99" w:rsidRDefault="00F26D99" w:rsidP="00F26D99">
            <w:pPr>
              <w:spacing w:after="120"/>
              <w:rPr>
                <w:rFonts w:ascii="Calibri Light" w:hAnsi="Calibri Light"/>
                <w:sz w:val="16"/>
                <w:szCs w:val="16"/>
              </w:rPr>
            </w:pPr>
            <w:del w:id="7070" w:author="Ashan Asmone" w:date="2016-03-31T17:05:00Z">
              <w:r w:rsidRPr="00F26D99" w:rsidDel="00F73169">
                <w:rPr>
                  <w:rFonts w:ascii="Calibri Light" w:hAnsi="Calibri Light"/>
                  <w:sz w:val="16"/>
                  <w:szCs w:val="16"/>
                </w:rPr>
                <w:delText>ISO 6272: 1993 Paints and varnishes -- Falling-weight test</w:delText>
              </w:r>
            </w:del>
            <w:ins w:id="7071" w:author="Ashan Asmone" w:date="2016-03-31T17:05:00Z">
              <w:r w:rsidR="00F73169">
                <w:rPr>
                  <w:rFonts w:ascii="Calibri Light" w:hAnsi="Calibri Light"/>
                  <w:sz w:val="16"/>
                  <w:szCs w:val="16"/>
                </w:rPr>
                <w:t>ISO 6272-1:2011 Paints and varnishes -- Rapid-deformation (impact resistance) tests -- Part 1: Falling-weight test, large-area indenter/ ISO 6272-2:2011 Paints and varnishes -- Rapid-deformation (impact resistance) tests -- Part 2: Falling-weight test, small-area indenter</w:t>
              </w:r>
            </w:ins>
          </w:p>
          <w:p w14:paraId="58F515EA" w14:textId="77777777" w:rsidR="00F26D99" w:rsidRPr="00F26D99" w:rsidRDefault="00F26D99" w:rsidP="00F26D99">
            <w:pPr>
              <w:spacing w:after="120"/>
              <w:rPr>
                <w:rFonts w:ascii="Calibri Light" w:hAnsi="Calibri Light"/>
                <w:sz w:val="16"/>
                <w:szCs w:val="16"/>
              </w:rPr>
            </w:pPr>
            <w:del w:id="7072" w:author="Ashan Asmone" w:date="2016-03-31T17:07:00Z">
              <w:r w:rsidRPr="00F26D99" w:rsidDel="006723EE">
                <w:rPr>
                  <w:rFonts w:ascii="Calibri Light" w:hAnsi="Calibri Light"/>
                  <w:sz w:val="16"/>
                  <w:szCs w:val="16"/>
                </w:rPr>
                <w:delText>ISO 6441: 1984 Paints and varnishes -- Indentation test (spherical or pyramidal)</w:delText>
              </w:r>
            </w:del>
          </w:p>
          <w:p w14:paraId="4D568C5F" w14:textId="77777777" w:rsidR="00F26D99" w:rsidRPr="00F26D99" w:rsidRDefault="00F26D99" w:rsidP="00F26D99">
            <w:pPr>
              <w:spacing w:after="120"/>
              <w:rPr>
                <w:rFonts w:ascii="Calibri Light" w:hAnsi="Calibri Light"/>
                <w:sz w:val="16"/>
                <w:szCs w:val="16"/>
              </w:rPr>
            </w:pPr>
            <w:del w:id="7073" w:author="Ashan Asmone" w:date="2016-03-31T17:12:00Z">
              <w:r w:rsidRPr="00F26D99" w:rsidDel="006723EE">
                <w:rPr>
                  <w:rFonts w:ascii="Calibri Light" w:hAnsi="Calibri Light"/>
                  <w:sz w:val="16"/>
                  <w:szCs w:val="16"/>
                </w:rPr>
                <w:delText>ISO 6441-1: 1999 Paints and varnishes -- Determination of micro-indentation hardness -- Part 1: Knoop hardness by measurement of indentation length</w:delText>
              </w:r>
            </w:del>
          </w:p>
          <w:p w14:paraId="0C53F49A" w14:textId="77777777" w:rsidR="00F26D99" w:rsidRPr="00F26D99" w:rsidRDefault="00F26D99" w:rsidP="00F26D99">
            <w:pPr>
              <w:spacing w:after="120"/>
              <w:rPr>
                <w:rFonts w:ascii="Calibri Light" w:hAnsi="Calibri Light"/>
                <w:sz w:val="16"/>
                <w:szCs w:val="16"/>
              </w:rPr>
            </w:pPr>
            <w:del w:id="7074" w:author="Ashan Asmone" w:date="2016-03-31T17:12:00Z">
              <w:r w:rsidRPr="00F26D99" w:rsidDel="006723EE">
                <w:rPr>
                  <w:rFonts w:ascii="Calibri Light" w:hAnsi="Calibri Light"/>
                  <w:sz w:val="16"/>
                  <w:szCs w:val="16"/>
                </w:rPr>
                <w:delText>ISO 6441-2: 1999 Paints and varnishes -- Determination of micro-indentation hardness -- Part 2: Knoop hardness by measurement of indentation depth under load</w:delText>
              </w:r>
            </w:del>
          </w:p>
          <w:p w14:paraId="0BDB747E" w14:textId="77777777" w:rsidR="00F26D99" w:rsidRPr="00F26D99" w:rsidRDefault="00F26D99" w:rsidP="00F26D99">
            <w:pPr>
              <w:spacing w:after="120"/>
              <w:rPr>
                <w:rFonts w:ascii="Calibri Light" w:hAnsi="Calibri Light"/>
                <w:sz w:val="16"/>
                <w:szCs w:val="16"/>
              </w:rPr>
            </w:pPr>
            <w:del w:id="7075" w:author="Ashan Asmone" w:date="2016-03-31T17:13:00Z">
              <w:r w:rsidRPr="00F26D99" w:rsidDel="006723EE">
                <w:rPr>
                  <w:rFonts w:ascii="Calibri Light" w:hAnsi="Calibri Light"/>
                  <w:sz w:val="16"/>
                  <w:szCs w:val="16"/>
                </w:rPr>
                <w:delText>ISO 6503: 1984 Paints and varnishes -- Determination of total lead -- Flame atomic absorption spectrometric method</w:delText>
              </w:r>
            </w:del>
            <w:ins w:id="7076" w:author="Ashan Asmone" w:date="2016-03-31T17:13:00Z">
              <w:r w:rsidR="006723EE">
                <w:rPr>
                  <w:rFonts w:ascii="Calibri Light" w:hAnsi="Calibri Light"/>
                  <w:sz w:val="16"/>
                  <w:szCs w:val="16"/>
                </w:rPr>
                <w:t>ISO 6503: 1984 Paints and varnishes -- Determination of total lead -- Flame atomic absorption spectrometric method</w:t>
              </w:r>
            </w:ins>
          </w:p>
          <w:p w14:paraId="7D10B041" w14:textId="77777777" w:rsidR="00F26D99" w:rsidRPr="00F26D99" w:rsidRDefault="00F26D99" w:rsidP="00F26D99">
            <w:pPr>
              <w:spacing w:after="120"/>
              <w:rPr>
                <w:rFonts w:ascii="Calibri Light" w:hAnsi="Calibri Light"/>
                <w:sz w:val="16"/>
                <w:szCs w:val="16"/>
              </w:rPr>
            </w:pPr>
            <w:del w:id="7077" w:author="Ashan Asmone" w:date="2016-03-31T17:14:00Z">
              <w:r w:rsidRPr="00F26D99" w:rsidDel="006723EE">
                <w:rPr>
                  <w:rFonts w:ascii="Calibri Light" w:hAnsi="Calibri Light"/>
                  <w:sz w:val="16"/>
                  <w:szCs w:val="16"/>
                </w:rPr>
                <w:delText>ISO 6504-1: 1983 Paints and varnishes -- Determination of hiding power -- Part 1: Kubelka-Munk method for white and light-coloured paints</w:delText>
              </w:r>
            </w:del>
            <w:ins w:id="7078" w:author="Ashan Asmone" w:date="2016-03-31T17:14:00Z">
              <w:r w:rsidR="006723EE">
                <w:rPr>
                  <w:rFonts w:ascii="Calibri Light" w:hAnsi="Calibri Light"/>
                  <w:sz w:val="16"/>
                  <w:szCs w:val="16"/>
                </w:rPr>
                <w:t>ISO 6504-1: 1983 Paints and varnishes -- Determination of hiding power -- Part 1: Kubelka-Munk method for white and light-coloured paints</w:t>
              </w:r>
            </w:ins>
          </w:p>
          <w:p w14:paraId="0446AD72" w14:textId="77777777" w:rsidR="00F26D99" w:rsidRPr="00F26D99" w:rsidRDefault="00F26D99" w:rsidP="00F26D99">
            <w:pPr>
              <w:spacing w:after="120"/>
              <w:rPr>
                <w:rFonts w:ascii="Calibri Light" w:hAnsi="Calibri Light"/>
                <w:sz w:val="16"/>
                <w:szCs w:val="16"/>
              </w:rPr>
            </w:pPr>
            <w:del w:id="7079" w:author="Ashan Asmone" w:date="2016-03-31T17:15:00Z">
              <w:r w:rsidRPr="00F26D99" w:rsidDel="006723EE">
                <w:rPr>
                  <w:rFonts w:ascii="Calibri Light" w:hAnsi="Calibri Light"/>
                  <w:sz w:val="16"/>
                  <w:szCs w:val="16"/>
                </w:rPr>
                <w:delText>ISO 6504-3: 1998 Paints and varnishes -- Determination of hiding power -- Part 3: Determination of contrast ratio (opacity) of light-coloured paints at a fixed spreading rate</w:delText>
              </w:r>
            </w:del>
            <w:ins w:id="7080" w:author="Ashan Asmone" w:date="2016-03-31T17:15:00Z">
              <w:r w:rsidR="006723EE">
                <w:rPr>
                  <w:rFonts w:ascii="Calibri Light" w:hAnsi="Calibri Light"/>
                  <w:sz w:val="16"/>
                  <w:szCs w:val="16"/>
                </w:rPr>
                <w:t>ISO 6504-3:2006 Paints and varnishes -- Determination of hiding power -- Part 3: Determination of contrast ratio of light-coloured paints at a fixed spreading rate</w:t>
              </w:r>
            </w:ins>
          </w:p>
          <w:p w14:paraId="26789D65" w14:textId="77777777" w:rsidR="00F26D99" w:rsidRPr="00F26D99" w:rsidRDefault="00F26D99" w:rsidP="00F26D99">
            <w:pPr>
              <w:spacing w:after="120"/>
              <w:rPr>
                <w:rFonts w:ascii="Calibri Light" w:hAnsi="Calibri Light"/>
                <w:sz w:val="16"/>
                <w:szCs w:val="16"/>
              </w:rPr>
            </w:pPr>
            <w:del w:id="7081" w:author="Ashan Asmone" w:date="2016-03-31T17:15:00Z">
              <w:r w:rsidRPr="00F26D99" w:rsidDel="006723EE">
                <w:rPr>
                  <w:rFonts w:ascii="Calibri Light" w:hAnsi="Calibri Light"/>
                  <w:sz w:val="16"/>
                  <w:szCs w:val="16"/>
                </w:rPr>
                <w:delText>ISO 6713: 1984 Paints and varnishes -- Preparation of acid extracts from paints in liquid or powder form</w:delText>
              </w:r>
            </w:del>
            <w:ins w:id="7082" w:author="Ashan Asmone" w:date="2016-03-31T17:15:00Z">
              <w:r w:rsidR="006723EE">
                <w:rPr>
                  <w:rFonts w:ascii="Calibri Light" w:hAnsi="Calibri Light"/>
                  <w:sz w:val="16"/>
                  <w:szCs w:val="16"/>
                </w:rPr>
                <w:t>ISO 6713: 1984 Paints and varnishes -- Preparation of acid extracts from paints in liquid or powder form</w:t>
              </w:r>
            </w:ins>
          </w:p>
          <w:p w14:paraId="7C3B0142" w14:textId="77777777" w:rsidR="00F26D99" w:rsidRPr="00F26D99" w:rsidRDefault="00F26D99" w:rsidP="00F26D99">
            <w:pPr>
              <w:spacing w:after="120"/>
              <w:rPr>
                <w:rFonts w:ascii="Calibri Light" w:hAnsi="Calibri Light"/>
                <w:sz w:val="16"/>
                <w:szCs w:val="16"/>
              </w:rPr>
            </w:pPr>
            <w:del w:id="7083" w:author="Ashan Asmone" w:date="2016-03-31T17:16:00Z">
              <w:r w:rsidRPr="00F26D99" w:rsidDel="006723EE">
                <w:rPr>
                  <w:rFonts w:ascii="Calibri Light" w:hAnsi="Calibri Light"/>
                  <w:sz w:val="16"/>
                  <w:szCs w:val="16"/>
                </w:rPr>
                <w:delText>ISO 6744-1: 1999 Binders for paints and varnishes -- Alkyd resins -- Part 1: General methods of test</w:delText>
              </w:r>
            </w:del>
            <w:ins w:id="7084" w:author="Ashan Asmone" w:date="2016-03-31T17:16:00Z">
              <w:r w:rsidR="006723EE">
                <w:rPr>
                  <w:rFonts w:ascii="Calibri Light" w:hAnsi="Calibri Light"/>
                  <w:sz w:val="16"/>
                  <w:szCs w:val="16"/>
                </w:rPr>
                <w:t>ISO 6744-1: 1999 Binders for paints and varnishes -- Alkyd resins -- Part 1: General methods of test</w:t>
              </w:r>
            </w:ins>
          </w:p>
          <w:p w14:paraId="7EAC2B72" w14:textId="77777777" w:rsidR="00F26D99" w:rsidRPr="00F26D99" w:rsidRDefault="00F26D99" w:rsidP="00F26D99">
            <w:pPr>
              <w:spacing w:after="120"/>
              <w:rPr>
                <w:rFonts w:ascii="Calibri Light" w:hAnsi="Calibri Light"/>
                <w:sz w:val="16"/>
                <w:szCs w:val="16"/>
              </w:rPr>
            </w:pPr>
            <w:del w:id="7085" w:author="Ashan Asmone" w:date="2016-03-31T17:17:00Z">
              <w:r w:rsidRPr="00F26D99" w:rsidDel="006723EE">
                <w:rPr>
                  <w:rFonts w:ascii="Calibri Light" w:hAnsi="Calibri Light"/>
                  <w:sz w:val="16"/>
                  <w:szCs w:val="16"/>
                </w:rPr>
                <w:delText>ISO 6744-2: 1999 Binders for paints and varnishes -- Alkyd resins -- Part 2: Determination of phthalic anhydride content</w:delText>
              </w:r>
            </w:del>
            <w:ins w:id="7086" w:author="Ashan Asmone" w:date="2016-03-31T17:17:00Z">
              <w:r w:rsidR="006723EE">
                <w:rPr>
                  <w:rFonts w:ascii="Calibri Light" w:hAnsi="Calibri Light"/>
                  <w:sz w:val="16"/>
                  <w:szCs w:val="16"/>
                </w:rPr>
                <w:t>ISO 6744-2: 1999 Binders for paints and varnishes -- Alkyd resins -- Part 2: Determination of phthalic anhydride content</w:t>
              </w:r>
            </w:ins>
          </w:p>
          <w:p w14:paraId="2E0BB8F7" w14:textId="77777777" w:rsidR="00F26D99" w:rsidRPr="00F26D99" w:rsidRDefault="00F26D99" w:rsidP="00F26D99">
            <w:pPr>
              <w:spacing w:after="120"/>
              <w:rPr>
                <w:rFonts w:ascii="Calibri Light" w:hAnsi="Calibri Light"/>
                <w:sz w:val="16"/>
                <w:szCs w:val="16"/>
              </w:rPr>
            </w:pPr>
            <w:del w:id="7087" w:author="Ashan Asmone" w:date="2016-03-31T17:18:00Z">
              <w:r w:rsidRPr="00F26D99" w:rsidDel="006723EE">
                <w:rPr>
                  <w:rFonts w:ascii="Calibri Light" w:hAnsi="Calibri Light"/>
                  <w:sz w:val="16"/>
                  <w:szCs w:val="16"/>
                </w:rPr>
                <w:delText>ISO 6744-3: 1999 Binders for paints and varnishes -- Alkyd resins -- Part 3: Determination of unsaponifiable matter content</w:delText>
              </w:r>
            </w:del>
            <w:ins w:id="7088" w:author="Ashan Asmone" w:date="2016-03-31T17:18:00Z">
              <w:r w:rsidR="006723EE">
                <w:rPr>
                  <w:rFonts w:ascii="Calibri Light" w:hAnsi="Calibri Light"/>
                  <w:sz w:val="16"/>
                  <w:szCs w:val="16"/>
                </w:rPr>
                <w:t>ISO 6744-3: 1999 Binders for paints and varnishes -- Alkyd resins -- Part 3: Determination of unsaponifiable matter content</w:t>
              </w:r>
            </w:ins>
          </w:p>
          <w:p w14:paraId="12C39BA6" w14:textId="77777777" w:rsidR="00F26D99" w:rsidRPr="00F26D99" w:rsidRDefault="00F26D99" w:rsidP="00F26D99">
            <w:pPr>
              <w:spacing w:after="120"/>
              <w:rPr>
                <w:rFonts w:ascii="Calibri Light" w:hAnsi="Calibri Light"/>
                <w:sz w:val="16"/>
                <w:szCs w:val="16"/>
              </w:rPr>
            </w:pPr>
            <w:del w:id="7089" w:author="Ashan Asmone" w:date="2016-03-31T17:19:00Z">
              <w:r w:rsidRPr="00F26D99" w:rsidDel="006723EE">
                <w:rPr>
                  <w:rFonts w:ascii="Calibri Light" w:hAnsi="Calibri Light"/>
                  <w:sz w:val="16"/>
                  <w:szCs w:val="16"/>
                </w:rPr>
                <w:delText>ISO 6744-4: 1999 Binders for paints and varnishes -- Alkyd resins -- Part 4: Determination of fatty acid content</w:delText>
              </w:r>
            </w:del>
            <w:ins w:id="7090" w:author="Ashan Asmone" w:date="2016-03-31T17:19:00Z">
              <w:r w:rsidR="006723EE">
                <w:rPr>
                  <w:rFonts w:ascii="Calibri Light" w:hAnsi="Calibri Light"/>
                  <w:sz w:val="16"/>
                  <w:szCs w:val="16"/>
                </w:rPr>
                <w:t>ISO 6744-4: 1999 Binders for paints and varnishes -- Alkyd resins -- Part 4: Determination of fatty acid content</w:t>
              </w:r>
            </w:ins>
          </w:p>
          <w:p w14:paraId="7536E074" w14:textId="77777777" w:rsidR="00F26D99" w:rsidRPr="00F26D99" w:rsidRDefault="00F26D99" w:rsidP="00F26D99">
            <w:pPr>
              <w:spacing w:after="120"/>
              <w:rPr>
                <w:rFonts w:ascii="Calibri Light" w:hAnsi="Calibri Light"/>
                <w:sz w:val="16"/>
                <w:szCs w:val="16"/>
              </w:rPr>
            </w:pPr>
            <w:del w:id="7091" w:author="Ashan Asmone" w:date="2016-03-31T17:19:00Z">
              <w:r w:rsidRPr="00F26D99" w:rsidDel="006723EE">
                <w:rPr>
                  <w:rFonts w:ascii="Calibri Light" w:hAnsi="Calibri Light"/>
                  <w:sz w:val="16"/>
                  <w:szCs w:val="16"/>
                </w:rPr>
                <w:delText>ISO 6860: 1984 Paints and varnishes -- Bend test (conical mandrel)</w:delText>
              </w:r>
            </w:del>
            <w:ins w:id="7092" w:author="Ashan Asmone" w:date="2016-03-31T17:19:00Z">
              <w:r w:rsidR="006723EE">
                <w:rPr>
                  <w:rFonts w:ascii="Calibri Light" w:hAnsi="Calibri Light"/>
                  <w:sz w:val="16"/>
                  <w:szCs w:val="16"/>
                </w:rPr>
                <w:t>ISO 6860:2006 Paints and varnishes -- Bend test (conical mandrel)</w:t>
              </w:r>
            </w:ins>
          </w:p>
          <w:p w14:paraId="554DC856" w14:textId="77777777" w:rsidR="00F26D99" w:rsidRPr="00F26D99" w:rsidRDefault="00F26D99" w:rsidP="00F26D99">
            <w:pPr>
              <w:spacing w:after="120"/>
              <w:rPr>
                <w:rFonts w:ascii="Calibri Light" w:hAnsi="Calibri Light"/>
                <w:sz w:val="16"/>
                <w:szCs w:val="16"/>
              </w:rPr>
            </w:pPr>
            <w:del w:id="7093" w:author="Ashan Asmone" w:date="2016-03-31T17:20:00Z">
              <w:r w:rsidRPr="00F26D99" w:rsidDel="006723EE">
                <w:rPr>
                  <w:rFonts w:ascii="Calibri Light" w:hAnsi="Calibri Light"/>
                  <w:sz w:val="16"/>
                  <w:szCs w:val="16"/>
                </w:rPr>
                <w:delText>ISO 7142: 1984 Binders for paints and varnishes -- Epoxy resins -- General methods of test</w:delText>
              </w:r>
            </w:del>
            <w:ins w:id="7094" w:author="Ashan Asmone" w:date="2016-03-31T17:20:00Z">
              <w:r w:rsidR="006723EE">
                <w:rPr>
                  <w:rFonts w:ascii="Calibri Light" w:hAnsi="Calibri Light"/>
                  <w:sz w:val="16"/>
                  <w:szCs w:val="16"/>
                </w:rPr>
                <w:t>ISO 7142:2007 Binders for paints and varnishes -- Epoxy resins -- General methods of test</w:t>
              </w:r>
            </w:ins>
          </w:p>
          <w:p w14:paraId="240B715F" w14:textId="77777777" w:rsidR="00F26D99" w:rsidRPr="00F26D99" w:rsidRDefault="00F26D99" w:rsidP="00F26D99">
            <w:pPr>
              <w:spacing w:after="120"/>
              <w:rPr>
                <w:rFonts w:ascii="Calibri Light" w:hAnsi="Calibri Light"/>
                <w:sz w:val="16"/>
                <w:szCs w:val="16"/>
              </w:rPr>
            </w:pPr>
            <w:del w:id="7095" w:author="Ashan Asmone" w:date="2016-03-31T17:22:00Z">
              <w:r w:rsidRPr="00F26D99" w:rsidDel="006723EE">
                <w:rPr>
                  <w:rFonts w:ascii="Calibri Light" w:hAnsi="Calibri Light"/>
                  <w:sz w:val="16"/>
                  <w:szCs w:val="16"/>
                </w:rPr>
                <w:delText>ISO 7143: 2000 Paints, varnishes and binders -- Methods of test for characterizing water-based coating materials and binders (available in English only)</w:delText>
              </w:r>
            </w:del>
            <w:ins w:id="7096" w:author="Ashan Asmone" w:date="2016-03-31T17:22:00Z">
              <w:r w:rsidR="006723EE">
                <w:rPr>
                  <w:rFonts w:ascii="Calibri Light" w:hAnsi="Calibri Light"/>
                  <w:sz w:val="16"/>
                  <w:szCs w:val="16"/>
                </w:rPr>
                <w:t>ISO 7143:2007 Binders for paints and varnishes -- Methods of test for characterizing water-based binders</w:t>
              </w:r>
            </w:ins>
          </w:p>
          <w:p w14:paraId="66091317" w14:textId="77777777" w:rsidR="00F26D99" w:rsidRPr="00F26D99" w:rsidRDefault="00F26D99" w:rsidP="00F26D99">
            <w:pPr>
              <w:spacing w:after="120"/>
              <w:rPr>
                <w:rFonts w:ascii="Calibri Light" w:hAnsi="Calibri Light"/>
                <w:sz w:val="16"/>
                <w:szCs w:val="16"/>
              </w:rPr>
            </w:pPr>
            <w:del w:id="7097" w:author="Ashan Asmone" w:date="2016-03-31T17:24:00Z">
              <w:r w:rsidRPr="00F26D99" w:rsidDel="006723EE">
                <w:rPr>
                  <w:rFonts w:ascii="Calibri Light" w:hAnsi="Calibri Light"/>
                  <w:sz w:val="16"/>
                  <w:szCs w:val="16"/>
                </w:rPr>
                <w:delText>ISO 7253: 1996 Paints and varnishes -- Determination of resistance to neutral salt spray (fog)</w:delText>
              </w:r>
            </w:del>
          </w:p>
          <w:p w14:paraId="052E416F" w14:textId="77777777" w:rsidR="00F26D99" w:rsidRPr="00F26D99" w:rsidRDefault="00F26D99" w:rsidP="00F26D99">
            <w:pPr>
              <w:spacing w:after="120"/>
              <w:rPr>
                <w:rFonts w:ascii="Calibri Light" w:hAnsi="Calibri Light"/>
                <w:sz w:val="16"/>
                <w:szCs w:val="16"/>
              </w:rPr>
            </w:pPr>
            <w:del w:id="7098" w:author="Ashan Asmone" w:date="2016-03-31T18:13:00Z">
              <w:r w:rsidRPr="00F26D99" w:rsidDel="00F82C3F">
                <w:rPr>
                  <w:rFonts w:ascii="Calibri Light" w:hAnsi="Calibri Light"/>
                  <w:sz w:val="16"/>
                  <w:szCs w:val="16"/>
                </w:rPr>
                <w:delText>ISO 7724-1: 1984 Paints and varnishes -- Colorimetry -- Part 1: Principles</w:delText>
              </w:r>
            </w:del>
          </w:p>
          <w:p w14:paraId="5A90FE43" w14:textId="77777777" w:rsidR="00F26D99" w:rsidRPr="00F26D99" w:rsidRDefault="00F26D99" w:rsidP="00F26D99">
            <w:pPr>
              <w:spacing w:after="120"/>
              <w:rPr>
                <w:rFonts w:ascii="Calibri Light" w:hAnsi="Calibri Light"/>
                <w:sz w:val="16"/>
                <w:szCs w:val="16"/>
              </w:rPr>
            </w:pPr>
            <w:del w:id="7099" w:author="Ashan Asmone" w:date="2016-03-31T18:13:00Z">
              <w:r w:rsidRPr="00F26D99" w:rsidDel="00F82C3F">
                <w:rPr>
                  <w:rFonts w:ascii="Calibri Light" w:hAnsi="Calibri Light"/>
                  <w:sz w:val="16"/>
                  <w:szCs w:val="16"/>
                </w:rPr>
                <w:delText>ISO 7724-2: 1984 Paints and varnishes -- Colorimetry -- Part 2: Colour measurement</w:delText>
              </w:r>
            </w:del>
          </w:p>
          <w:p w14:paraId="0777405D" w14:textId="77777777" w:rsidR="00F26D99" w:rsidRPr="00F26D99" w:rsidRDefault="00F26D99" w:rsidP="00F26D99">
            <w:pPr>
              <w:spacing w:after="120"/>
              <w:rPr>
                <w:rFonts w:ascii="Calibri Light" w:hAnsi="Calibri Light"/>
                <w:sz w:val="16"/>
                <w:szCs w:val="16"/>
              </w:rPr>
            </w:pPr>
            <w:del w:id="7100" w:author="Ashan Asmone" w:date="2016-03-31T18:14:00Z">
              <w:r w:rsidRPr="00F26D99" w:rsidDel="00F82C3F">
                <w:rPr>
                  <w:rFonts w:ascii="Calibri Light" w:hAnsi="Calibri Light"/>
                  <w:sz w:val="16"/>
                  <w:szCs w:val="16"/>
                </w:rPr>
                <w:delText>ISO 7724-3: 1984 Paints and varnishes -- Colorimetry -- Part 3: Calculation of colour differences</w:delText>
              </w:r>
            </w:del>
          </w:p>
          <w:p w14:paraId="04ECD21B" w14:textId="77777777" w:rsidR="00F26D99" w:rsidRPr="00F26D99" w:rsidRDefault="00F26D99" w:rsidP="00F26D99">
            <w:pPr>
              <w:spacing w:after="120"/>
              <w:rPr>
                <w:rFonts w:ascii="Calibri Light" w:hAnsi="Calibri Light"/>
                <w:sz w:val="16"/>
                <w:szCs w:val="16"/>
              </w:rPr>
            </w:pPr>
            <w:del w:id="7101" w:author="Ashan Asmone" w:date="2016-03-31T18:16:00Z">
              <w:r w:rsidRPr="00F26D99" w:rsidDel="00F82C3F">
                <w:rPr>
                  <w:rFonts w:ascii="Calibri Light" w:hAnsi="Calibri Light"/>
                  <w:sz w:val="16"/>
                  <w:szCs w:val="16"/>
                </w:rPr>
                <w:delText>ISO 7783-1: 1996 Paints and varnishes -- Determination of water-vapour transmission rate -- Part 1: Dish method for free films</w:delText>
              </w:r>
            </w:del>
            <w:ins w:id="7102" w:author="Ashan Asmone" w:date="2016-03-31T18:16:00Z">
              <w:r w:rsidR="00F82C3F">
                <w:rPr>
                  <w:rFonts w:ascii="Calibri Light" w:hAnsi="Calibri Light"/>
                  <w:sz w:val="16"/>
                  <w:szCs w:val="16"/>
                </w:rPr>
                <w:t>ISO 7783:2011 Paints and varnishes -- Determination of water-vapour transmission properties -- Cup method</w:t>
              </w:r>
            </w:ins>
          </w:p>
          <w:p w14:paraId="0C4510A1" w14:textId="77777777" w:rsidR="00F26D99" w:rsidRPr="00F26D99" w:rsidRDefault="00F26D99" w:rsidP="00F26D99">
            <w:pPr>
              <w:spacing w:after="120"/>
              <w:rPr>
                <w:rFonts w:ascii="Calibri Light" w:hAnsi="Calibri Light"/>
                <w:sz w:val="16"/>
                <w:szCs w:val="16"/>
              </w:rPr>
            </w:pPr>
            <w:del w:id="7103" w:author="Ashan Asmone" w:date="2016-03-31T18:18:00Z">
              <w:r w:rsidRPr="00F26D99" w:rsidDel="00F82C3F">
                <w:rPr>
                  <w:rFonts w:ascii="Calibri Light" w:hAnsi="Calibri Light"/>
                  <w:sz w:val="16"/>
                  <w:szCs w:val="16"/>
                </w:rPr>
                <w:delText>ISO 7783-2: 1999 Paints and varnishes -- Coating materials and coating systems for exterior masonry and concrete -- Part 2: Determination and classification of water-vapour transmission rate (permeability)</w:delText>
              </w:r>
            </w:del>
          </w:p>
          <w:p w14:paraId="509BBA84" w14:textId="77777777" w:rsidR="00F26D99" w:rsidRPr="00F26D99" w:rsidRDefault="00F26D99" w:rsidP="00F26D99">
            <w:pPr>
              <w:spacing w:after="120"/>
              <w:rPr>
                <w:rFonts w:ascii="Calibri Light" w:hAnsi="Calibri Light"/>
                <w:sz w:val="16"/>
                <w:szCs w:val="16"/>
              </w:rPr>
            </w:pPr>
            <w:del w:id="7104" w:author="Ashan Asmone" w:date="2016-03-31T18:19:00Z">
              <w:r w:rsidRPr="00F26D99" w:rsidDel="00F82C3F">
                <w:rPr>
                  <w:rFonts w:ascii="Calibri Light" w:hAnsi="Calibri Light"/>
                  <w:sz w:val="16"/>
                  <w:szCs w:val="16"/>
                </w:rPr>
                <w:delText>ISO 7784-1: 1997 Paints and varnishes -- Determination of resistance to abrasion -- Part 1: Rotating abrasive-paper-covered wheel method</w:delText>
              </w:r>
            </w:del>
            <w:ins w:id="7105" w:author="Ashan Asmone" w:date="2016-03-31T18:19:00Z">
              <w:r w:rsidR="00F82C3F">
                <w:rPr>
                  <w:rFonts w:ascii="Calibri Light" w:hAnsi="Calibri Light"/>
                  <w:sz w:val="16"/>
                  <w:szCs w:val="16"/>
                </w:rPr>
                <w:t>ISO 7784-1:2016 Paints and varnishes -- Determination of resistance to abrasion -- Part 1: Method with abrasive-paper covered wheels and rotating test specimen</w:t>
              </w:r>
            </w:ins>
          </w:p>
          <w:p w14:paraId="014F457B" w14:textId="77777777" w:rsidR="00F26D99" w:rsidRPr="00F26D99" w:rsidRDefault="00F26D99" w:rsidP="00F26D99">
            <w:pPr>
              <w:spacing w:after="120"/>
              <w:rPr>
                <w:rFonts w:ascii="Calibri Light" w:hAnsi="Calibri Light"/>
                <w:sz w:val="16"/>
                <w:szCs w:val="16"/>
              </w:rPr>
            </w:pPr>
            <w:del w:id="7106" w:author="Ashan Asmone" w:date="2016-03-31T18:20:00Z">
              <w:r w:rsidRPr="00F26D99" w:rsidDel="00F82C3F">
                <w:rPr>
                  <w:rFonts w:ascii="Calibri Light" w:hAnsi="Calibri Light"/>
                  <w:sz w:val="16"/>
                  <w:szCs w:val="16"/>
                </w:rPr>
                <w:delText>ISO 7784-2: 1997 Paints and varnishes -- Determination of resistance to abrasion -- Part 2: Rotating abrasive rubber wheel method</w:delText>
              </w:r>
            </w:del>
            <w:ins w:id="7107" w:author="Ashan Asmone" w:date="2016-03-31T18:20:00Z">
              <w:r w:rsidR="00F82C3F">
                <w:rPr>
                  <w:rFonts w:ascii="Calibri Light" w:hAnsi="Calibri Light"/>
                  <w:sz w:val="16"/>
                  <w:szCs w:val="16"/>
                </w:rPr>
                <w:t>ISO 7784-2:2016 Paints and varnishes -- Determination of resistance to abrasion -- Part 2: Method with abrasive rubber wheels and rotating test specimen</w:t>
              </w:r>
            </w:ins>
          </w:p>
          <w:p w14:paraId="592925E5" w14:textId="77777777" w:rsidR="00F26D99" w:rsidRPr="00F26D99" w:rsidRDefault="00F26D99" w:rsidP="00F26D99">
            <w:pPr>
              <w:spacing w:after="120"/>
              <w:rPr>
                <w:rFonts w:ascii="Calibri Light" w:hAnsi="Calibri Light"/>
                <w:sz w:val="16"/>
                <w:szCs w:val="16"/>
              </w:rPr>
            </w:pPr>
            <w:del w:id="7108" w:author="Ashan Asmone" w:date="2016-03-31T18:21:00Z">
              <w:r w:rsidRPr="00F26D99" w:rsidDel="00F82C3F">
                <w:rPr>
                  <w:rFonts w:ascii="Calibri Light" w:hAnsi="Calibri Light"/>
                  <w:sz w:val="16"/>
                  <w:szCs w:val="16"/>
                </w:rPr>
                <w:delText>ISO 7784-3: 2000 Paints and varnishes -- Determination of resistance to abrasion -- Part 3: Reciprocating test panel method</w:delText>
              </w:r>
            </w:del>
            <w:ins w:id="7109" w:author="Ashan Asmone" w:date="2016-03-31T18:21:00Z">
              <w:r w:rsidR="00F82C3F">
                <w:rPr>
                  <w:rFonts w:ascii="Calibri Light" w:hAnsi="Calibri Light"/>
                  <w:sz w:val="16"/>
                  <w:szCs w:val="16"/>
                </w:rPr>
                <w:t>ISO 7784-3:2016 Paints and varnishes -- Determination of resistance to abrasion -- Part 3: Method with abrasive-paper covered wheel and linearly reciprocating test specimen</w:t>
              </w:r>
            </w:ins>
          </w:p>
          <w:p w14:paraId="1A9FB476" w14:textId="77777777" w:rsidR="00F26D99" w:rsidRPr="00F26D99" w:rsidRDefault="00F26D99" w:rsidP="00F26D99">
            <w:pPr>
              <w:spacing w:after="120"/>
              <w:rPr>
                <w:rFonts w:ascii="Calibri Light" w:hAnsi="Calibri Light"/>
                <w:sz w:val="16"/>
                <w:szCs w:val="16"/>
              </w:rPr>
            </w:pPr>
            <w:del w:id="7110" w:author="Ashan Asmone" w:date="2016-03-31T18:22:00Z">
              <w:r w:rsidRPr="00F26D99" w:rsidDel="00F82C3F">
                <w:rPr>
                  <w:rFonts w:ascii="Calibri Light" w:hAnsi="Calibri Light"/>
                  <w:sz w:val="16"/>
                  <w:szCs w:val="16"/>
                </w:rPr>
                <w:delText>ISO 8501-1: 1988 Preparation</w:delText>
              </w:r>
            </w:del>
            <w:ins w:id="7111" w:author="Ashan Asmone" w:date="2016-03-31T18:22:00Z">
              <w:r w:rsidR="00F82C3F">
                <w:rPr>
                  <w:rFonts w:ascii="Calibri Light" w:hAnsi="Calibri Light"/>
                  <w:sz w:val="16"/>
                  <w:szCs w:val="16"/>
                </w:rPr>
                <w:t xml:space="preserve">ISO 8501-1:2007 Preparation of steel substrates before application of paints and related products -- Visual assessment of surface cleanliness -- Part 1: Rust grades and preparation grades of uncoated steel substrates and of steel substrates after overall </w:t>
              </w:r>
            </w:ins>
          </w:p>
          <w:p w14:paraId="7BDAD1E1" w14:textId="77777777" w:rsidR="00F26D99" w:rsidRPr="00F26D99" w:rsidRDefault="00F26D99" w:rsidP="00F26D99">
            <w:pPr>
              <w:spacing w:after="120"/>
              <w:rPr>
                <w:rFonts w:ascii="Calibri Light" w:hAnsi="Calibri Light"/>
                <w:sz w:val="16"/>
                <w:szCs w:val="16"/>
              </w:rPr>
            </w:pPr>
            <w:del w:id="7112" w:author="Ashan Asmone" w:date="2016-03-31T18:23:00Z">
              <w:r w:rsidRPr="00F26D99" w:rsidDel="00F82C3F">
                <w:rPr>
                  <w:rFonts w:ascii="Calibri Light" w:hAnsi="Calibri Light"/>
                  <w:sz w:val="16"/>
                  <w:szCs w:val="16"/>
                </w:rPr>
                <w:delText>ISO 9514: 1992 Paints and varnishes -- Determination of the pot-life of liquid systems -- Preparation and conditioning of samples and guidelines for testing</w:delText>
              </w:r>
            </w:del>
            <w:ins w:id="7113" w:author="Ashan Asmone" w:date="2016-03-31T18:23:00Z">
              <w:r w:rsidR="00F82C3F">
                <w:rPr>
                  <w:rFonts w:ascii="Calibri Light" w:hAnsi="Calibri Light"/>
                  <w:sz w:val="16"/>
                  <w:szCs w:val="16"/>
                </w:rPr>
                <w:t>ISO 9514:2005 Paints and varnishes -- Determination of the pot life of multicomponent coating systems -- Preparation and conditioning of samples and guidelines for testing</w:t>
              </w:r>
            </w:ins>
          </w:p>
          <w:p w14:paraId="14B29BBA" w14:textId="77777777" w:rsidR="00F26D99" w:rsidRPr="00F26D99" w:rsidRDefault="00F26D99" w:rsidP="00F26D99">
            <w:pPr>
              <w:spacing w:after="120"/>
              <w:rPr>
                <w:rFonts w:ascii="Calibri Light" w:hAnsi="Calibri Light"/>
                <w:sz w:val="16"/>
                <w:szCs w:val="16"/>
              </w:rPr>
            </w:pPr>
            <w:del w:id="7114" w:author="Ashan Asmone" w:date="2016-03-31T18:24:00Z">
              <w:r w:rsidRPr="00F26D99" w:rsidDel="00F82C3F">
                <w:rPr>
                  <w:rFonts w:ascii="Calibri Light" w:hAnsi="Calibri Light"/>
                  <w:sz w:val="16"/>
                  <w:szCs w:val="16"/>
                </w:rPr>
                <w:delText>ISO 11503: 1995 Paints and varnishes -- Determination of resistance to humidity (intermittent condensation)</w:delText>
              </w:r>
            </w:del>
            <w:ins w:id="7115" w:author="Ashan Asmone" w:date="2016-03-31T18:24:00Z">
              <w:r w:rsidR="00F82C3F">
                <w:rPr>
                  <w:rFonts w:ascii="Calibri Light" w:hAnsi="Calibri Light"/>
                  <w:sz w:val="16"/>
                  <w:szCs w:val="16"/>
                </w:rPr>
                <w:t>ISO 11503:1995 Paints and varnishes -- Determination of resistance to humidity (intermittent condensation)</w:t>
              </w:r>
            </w:ins>
          </w:p>
          <w:p w14:paraId="230CF322" w14:textId="77777777" w:rsidR="00F26D99" w:rsidRPr="00F26D99" w:rsidRDefault="00F26D99" w:rsidP="00F26D99">
            <w:pPr>
              <w:spacing w:after="120"/>
              <w:rPr>
                <w:rFonts w:ascii="Calibri Light" w:hAnsi="Calibri Light"/>
                <w:sz w:val="16"/>
                <w:szCs w:val="16"/>
              </w:rPr>
            </w:pPr>
            <w:del w:id="7116" w:author="Ashan Asmone" w:date="2016-03-31T18:25:00Z">
              <w:r w:rsidRPr="00F26D99" w:rsidDel="00F82C3F">
                <w:rPr>
                  <w:rFonts w:ascii="Calibri Light" w:hAnsi="Calibri Light"/>
                  <w:sz w:val="16"/>
                  <w:szCs w:val="16"/>
                </w:rPr>
                <w:delText>ISO 11507: 1997 Paints and varnishes -- Exposure of coatings to artificial weathering -- Exposure to fluorescent UV and water</w:delText>
              </w:r>
            </w:del>
            <w:ins w:id="7117" w:author="Ashan Asmone" w:date="2016-03-31T18:25:00Z">
              <w:r w:rsidR="00F82C3F">
                <w:rPr>
                  <w:rFonts w:ascii="Calibri Light" w:hAnsi="Calibri Light"/>
                  <w:sz w:val="16"/>
                  <w:szCs w:val="16"/>
                </w:rPr>
                <w:t>ISO 16474-1:2013 Paints and varnishes -- Methods of exposure to laboratory light sources -- Part 1: General guidance</w:t>
              </w:r>
            </w:ins>
          </w:p>
          <w:p w14:paraId="42D81A8C" w14:textId="77777777" w:rsidR="00F26D99" w:rsidRPr="00F26D99" w:rsidRDefault="00F26D99" w:rsidP="00F26D99">
            <w:pPr>
              <w:spacing w:after="120"/>
              <w:rPr>
                <w:rFonts w:ascii="Calibri Light" w:hAnsi="Calibri Light"/>
                <w:sz w:val="16"/>
                <w:szCs w:val="16"/>
              </w:rPr>
            </w:pPr>
            <w:del w:id="7118" w:author="Ashan Asmone" w:date="2016-03-31T18:25:00Z">
              <w:r w:rsidRPr="00F26D99" w:rsidDel="00F82C3F">
                <w:rPr>
                  <w:rFonts w:ascii="Calibri Light" w:hAnsi="Calibri Light"/>
                  <w:sz w:val="16"/>
                  <w:szCs w:val="16"/>
                </w:rPr>
                <w:delText>ISO 11668: 1997 Binders for paints and varnishes -- Chlorinated polymerization resins -- General methods of test</w:delText>
              </w:r>
            </w:del>
            <w:ins w:id="7119" w:author="Ashan Asmone" w:date="2016-03-31T18:25:00Z">
              <w:r w:rsidR="00F82C3F">
                <w:rPr>
                  <w:rFonts w:ascii="Calibri Light" w:hAnsi="Calibri Light"/>
                  <w:sz w:val="16"/>
                  <w:szCs w:val="16"/>
                </w:rPr>
                <w:t>ISO 11668:1997 Binders for paints and varnishes -- Chlorinated polymerization resins -- General methods of test</w:t>
              </w:r>
            </w:ins>
          </w:p>
          <w:p w14:paraId="777F335D" w14:textId="77777777" w:rsidR="00F26D99" w:rsidRPr="00F26D99" w:rsidRDefault="00F26D99" w:rsidP="00F26D99">
            <w:pPr>
              <w:spacing w:after="120"/>
              <w:rPr>
                <w:rFonts w:ascii="Calibri Light" w:hAnsi="Calibri Light"/>
                <w:sz w:val="16"/>
                <w:szCs w:val="16"/>
              </w:rPr>
            </w:pPr>
            <w:del w:id="7120" w:author="Ashan Asmone" w:date="2016-03-31T18:26:00Z">
              <w:r w:rsidRPr="00F26D99" w:rsidDel="00F82C3F">
                <w:rPr>
                  <w:rFonts w:ascii="Calibri Light" w:hAnsi="Calibri Light"/>
                  <w:sz w:val="16"/>
                  <w:szCs w:val="16"/>
                </w:rPr>
                <w:delText>ISO 11890-1: 2000 Paints and varnishes -- Determination of volatile organic compound (VOC) content -- Part 1: Difference method</w:delText>
              </w:r>
            </w:del>
            <w:ins w:id="7121" w:author="Ashan Asmone" w:date="2016-03-31T18:26:00Z">
              <w:r w:rsidR="00F82C3F">
                <w:rPr>
                  <w:rFonts w:ascii="Calibri Light" w:hAnsi="Calibri Light"/>
                  <w:sz w:val="16"/>
                  <w:szCs w:val="16"/>
                </w:rPr>
                <w:t>ISO 11890-1:2007 Paints and varnishes -- Determination of volatile organic compound (VOC) content -- Part 1: Difference method</w:t>
              </w:r>
            </w:ins>
          </w:p>
          <w:p w14:paraId="65E27410" w14:textId="77777777" w:rsidR="00F26D99" w:rsidRPr="00F26D99" w:rsidRDefault="00F26D99" w:rsidP="00F26D99">
            <w:pPr>
              <w:spacing w:after="120"/>
              <w:rPr>
                <w:rFonts w:ascii="Calibri Light" w:hAnsi="Calibri Light"/>
                <w:sz w:val="16"/>
                <w:szCs w:val="16"/>
              </w:rPr>
            </w:pPr>
            <w:del w:id="7122" w:author="Ashan Asmone" w:date="2016-03-31T18:27:00Z">
              <w:r w:rsidRPr="00F26D99" w:rsidDel="00F82C3F">
                <w:rPr>
                  <w:rFonts w:ascii="Calibri Light" w:hAnsi="Calibri Light"/>
                  <w:sz w:val="16"/>
                  <w:szCs w:val="16"/>
                </w:rPr>
                <w:delText>ISO 11890-2: 2000 Paints and varnishes -- Determination of volatile organic compound (VOC) content -- Part 2: Gas-chromatographic method</w:delText>
              </w:r>
            </w:del>
            <w:ins w:id="7123" w:author="Ashan Asmone" w:date="2016-03-31T18:27:00Z">
              <w:r w:rsidR="00F82C3F">
                <w:rPr>
                  <w:rFonts w:ascii="Calibri Light" w:hAnsi="Calibri Light"/>
                  <w:sz w:val="16"/>
                  <w:szCs w:val="16"/>
                </w:rPr>
                <w:t>ISO 11890-2:2013 Paints and varnishes -- Determination of volatile organic compound (VOC) content -- Part 2: Gas-chromatographic method</w:t>
              </w:r>
            </w:ins>
          </w:p>
          <w:p w14:paraId="3B8B7EA0" w14:textId="77777777" w:rsidR="00F26D99" w:rsidRPr="00F26D99" w:rsidRDefault="00F26D99" w:rsidP="00F26D99">
            <w:pPr>
              <w:spacing w:after="120"/>
              <w:rPr>
                <w:rFonts w:ascii="Calibri Light" w:hAnsi="Calibri Light"/>
                <w:sz w:val="16"/>
                <w:szCs w:val="16"/>
              </w:rPr>
            </w:pPr>
            <w:del w:id="7124" w:author="Ashan Asmone" w:date="2016-03-31T18:27:00Z">
              <w:r w:rsidRPr="00F26D99" w:rsidDel="004F0B47">
                <w:rPr>
                  <w:rFonts w:ascii="Calibri Light" w:hAnsi="Calibri Light"/>
                  <w:sz w:val="16"/>
                  <w:szCs w:val="16"/>
                </w:rPr>
                <w:delText>ISO 11908: 1996 Binders for paints and varnishes -- Amino resins -- General methods of test</w:delText>
              </w:r>
            </w:del>
            <w:ins w:id="7125" w:author="Ashan Asmone" w:date="2016-03-31T18:27:00Z">
              <w:r w:rsidR="004F0B47">
                <w:rPr>
                  <w:rFonts w:ascii="Calibri Light" w:hAnsi="Calibri Light"/>
                  <w:sz w:val="16"/>
                  <w:szCs w:val="16"/>
                </w:rPr>
                <w:t>ISO 11908: 1996 Binders for paints and varnishes -- Amino resins -- General methods of test</w:t>
              </w:r>
            </w:ins>
          </w:p>
          <w:p w14:paraId="7185A0C8" w14:textId="77777777" w:rsidR="00F26D99" w:rsidRPr="00F26D99" w:rsidRDefault="00F26D99" w:rsidP="00F26D99">
            <w:pPr>
              <w:spacing w:after="120"/>
              <w:rPr>
                <w:rFonts w:ascii="Calibri Light" w:hAnsi="Calibri Light"/>
                <w:sz w:val="16"/>
                <w:szCs w:val="16"/>
              </w:rPr>
            </w:pPr>
            <w:del w:id="7126" w:author="Ashan Asmone" w:date="2016-03-31T18:28:00Z">
              <w:r w:rsidRPr="00F26D99" w:rsidDel="004F0B47">
                <w:rPr>
                  <w:rFonts w:ascii="Calibri Light" w:hAnsi="Calibri Light"/>
                  <w:sz w:val="16"/>
                  <w:szCs w:val="16"/>
                </w:rPr>
                <w:delText>ISO 11909: 1996 Binders for paints and varnishes -- Polyisocyanate resins -- General methods of test</w:delText>
              </w:r>
            </w:del>
            <w:ins w:id="7127" w:author="Ashan Asmone" w:date="2016-03-31T18:28:00Z">
              <w:r w:rsidR="004F0B47">
                <w:rPr>
                  <w:rFonts w:ascii="Calibri Light" w:hAnsi="Calibri Light"/>
                  <w:sz w:val="16"/>
                  <w:szCs w:val="16"/>
                </w:rPr>
                <w:t>ISO 11909:2007 Binders for paints and varnishes -- Polyisocyanate resins -- General methods of test</w:t>
              </w:r>
            </w:ins>
          </w:p>
          <w:p w14:paraId="2E75FEA3" w14:textId="77777777" w:rsidR="00F26D99" w:rsidRPr="00F26D99" w:rsidRDefault="00F26D99" w:rsidP="00F26D99">
            <w:pPr>
              <w:spacing w:after="120"/>
              <w:rPr>
                <w:rFonts w:ascii="Calibri Light" w:hAnsi="Calibri Light"/>
                <w:sz w:val="16"/>
                <w:szCs w:val="16"/>
              </w:rPr>
            </w:pPr>
            <w:del w:id="7128" w:author="Ashan Asmone" w:date="2016-03-31T18:30:00Z">
              <w:r w:rsidRPr="00F26D99" w:rsidDel="004F0B47">
                <w:rPr>
                  <w:rFonts w:ascii="Calibri Light" w:hAnsi="Calibri Light"/>
                  <w:sz w:val="16"/>
                  <w:szCs w:val="16"/>
                </w:rPr>
                <w:delText>ISO 11997-1: 1998 Paints and varnishes -- Determination of resistance to cyclic corrosion conditions -- Part 1: Wet (salt fog)/dry/humidity</w:delText>
              </w:r>
            </w:del>
            <w:ins w:id="7129" w:author="Ashan Asmone" w:date="2016-03-31T18:30:00Z">
              <w:r w:rsidR="004F0B47">
                <w:rPr>
                  <w:rFonts w:ascii="Calibri Light" w:hAnsi="Calibri Light"/>
                  <w:sz w:val="16"/>
                  <w:szCs w:val="16"/>
                </w:rPr>
                <w:t>ISO 11997-1:2005 Paints and varnishes -- Determination of resistance to cyclic corrosion conditions -- Part 1: Wet (salt fog)/dry/humidity</w:t>
              </w:r>
            </w:ins>
          </w:p>
          <w:p w14:paraId="7FB66EEE" w14:textId="77777777" w:rsidR="00F26D99" w:rsidRPr="00F26D99" w:rsidRDefault="00F26D99" w:rsidP="00F26D99">
            <w:pPr>
              <w:spacing w:after="120"/>
              <w:rPr>
                <w:rFonts w:ascii="Calibri Light" w:hAnsi="Calibri Light"/>
                <w:sz w:val="16"/>
                <w:szCs w:val="16"/>
              </w:rPr>
            </w:pPr>
            <w:del w:id="7130" w:author="Ashan Asmone" w:date="2016-03-31T18:31:00Z">
              <w:r w:rsidRPr="00F26D99" w:rsidDel="004F0B47">
                <w:rPr>
                  <w:rFonts w:ascii="Calibri Light" w:hAnsi="Calibri Light"/>
                  <w:sz w:val="16"/>
                  <w:szCs w:val="16"/>
                </w:rPr>
                <w:delText>ISO 11997-2: 2000 Paints and varnishes -- Determination of resistance to cyclic corrosion conditions -- Part 2: Wet (salt fog)/dry/humidity/UV light</w:delText>
              </w:r>
            </w:del>
            <w:ins w:id="7131" w:author="Ashan Asmone" w:date="2016-03-31T18:31:00Z">
              <w:r w:rsidR="004F0B47">
                <w:rPr>
                  <w:rFonts w:ascii="Calibri Light" w:hAnsi="Calibri Light"/>
                  <w:sz w:val="16"/>
                  <w:szCs w:val="16"/>
                </w:rPr>
                <w:t>ISO 11997-2:2013 Paints and varnishes -- Determination of resistance to cyclic corrosion conditions -- Part 2: Wet (salt fog)/dry/humidity/UV light</w:t>
              </w:r>
            </w:ins>
          </w:p>
          <w:p w14:paraId="14CA97C0" w14:textId="77777777" w:rsidR="00F26D99" w:rsidRPr="00F26D99" w:rsidRDefault="00F26D99" w:rsidP="00F26D99">
            <w:pPr>
              <w:spacing w:after="120"/>
              <w:rPr>
                <w:rFonts w:ascii="Calibri Light" w:hAnsi="Calibri Light"/>
                <w:sz w:val="16"/>
                <w:szCs w:val="16"/>
              </w:rPr>
            </w:pPr>
            <w:del w:id="7132" w:author="Ashan Asmone" w:date="2016-03-31T18:32:00Z">
              <w:r w:rsidRPr="00F26D99" w:rsidDel="004F0B47">
                <w:rPr>
                  <w:rFonts w:ascii="Calibri Light" w:hAnsi="Calibri Light"/>
                  <w:sz w:val="16"/>
                  <w:szCs w:val="16"/>
                </w:rPr>
                <w:delText>ISO 11998: 1998 Paints and varnishes -- Determination of wet-scrub resistance and cleanability of coatings</w:delText>
              </w:r>
            </w:del>
            <w:ins w:id="7133" w:author="Ashan Asmone" w:date="2016-03-31T18:32:00Z">
              <w:r w:rsidR="004F0B47">
                <w:rPr>
                  <w:rFonts w:ascii="Calibri Light" w:hAnsi="Calibri Light"/>
                  <w:sz w:val="16"/>
                  <w:szCs w:val="16"/>
                </w:rPr>
                <w:t>ISO 11998:2006 Paints and varnishes -- Determination of wet-scrub resistance and cleanability of coatings</w:t>
              </w:r>
            </w:ins>
          </w:p>
          <w:p w14:paraId="3B2C5AD2" w14:textId="77777777" w:rsidR="00F26D99" w:rsidRPr="00F26D99" w:rsidRDefault="00F26D99" w:rsidP="00F26D99">
            <w:pPr>
              <w:spacing w:after="120"/>
              <w:rPr>
                <w:rFonts w:ascii="Calibri Light" w:hAnsi="Calibri Light"/>
                <w:sz w:val="16"/>
                <w:szCs w:val="16"/>
              </w:rPr>
            </w:pPr>
            <w:del w:id="7134" w:author="Ashan Asmone" w:date="2016-03-31T18:32:00Z">
              <w:r w:rsidRPr="00F26D99" w:rsidDel="004F0B47">
                <w:rPr>
                  <w:rFonts w:ascii="Calibri Light" w:hAnsi="Calibri Light"/>
                  <w:sz w:val="16"/>
                  <w:szCs w:val="16"/>
                </w:rPr>
                <w:delText>ISO 12137-1: 1997 Paints and varnishes -- Determination of mar resistance -- Part 1: Method using a curved stylus</w:delText>
              </w:r>
            </w:del>
            <w:ins w:id="7135" w:author="Ashan Asmone" w:date="2016-03-31T18:32:00Z">
              <w:r w:rsidR="004F0B47">
                <w:rPr>
                  <w:rFonts w:ascii="Calibri Light" w:hAnsi="Calibri Light"/>
                  <w:sz w:val="16"/>
                  <w:szCs w:val="16"/>
                </w:rPr>
                <w:t>ISO 12137:2011 Paints and varnishes -- Determination of mar resistance</w:t>
              </w:r>
            </w:ins>
          </w:p>
          <w:p w14:paraId="2FA4FB5D" w14:textId="77777777" w:rsidR="00F26D99" w:rsidRPr="00F26D99" w:rsidRDefault="00F26D99" w:rsidP="00F26D99">
            <w:pPr>
              <w:spacing w:after="120"/>
              <w:rPr>
                <w:rFonts w:ascii="Calibri Light" w:hAnsi="Calibri Light"/>
                <w:sz w:val="16"/>
                <w:szCs w:val="16"/>
              </w:rPr>
            </w:pPr>
            <w:del w:id="7136" w:author="Ashan Asmone" w:date="2016-03-31T18:33:00Z">
              <w:r w:rsidRPr="00F26D99" w:rsidDel="004F0B47">
                <w:rPr>
                  <w:rFonts w:ascii="Calibri Light" w:hAnsi="Calibri Light"/>
                  <w:sz w:val="16"/>
                  <w:szCs w:val="16"/>
                </w:rPr>
                <w:delText>ISO 12137-2: 1997 Paints and varnishes -- Determination of mar resistance -- Part 2: Method using a pointed stylus</w:delText>
              </w:r>
            </w:del>
            <w:ins w:id="7137" w:author="Ashan Asmone" w:date="2016-03-31T18:33:00Z">
              <w:r w:rsidR="004F0B47">
                <w:rPr>
                  <w:rFonts w:ascii="Calibri Light" w:hAnsi="Calibri Light"/>
                  <w:sz w:val="16"/>
                  <w:szCs w:val="16"/>
                </w:rPr>
                <w:t>ISO 1518-2:2011 Paints and varnishes -- Determination of scratch resistance -- Part 2: Variable-loading method</w:t>
              </w:r>
            </w:ins>
          </w:p>
          <w:p w14:paraId="674BE6CA" w14:textId="77777777" w:rsidR="00F26D99" w:rsidRPr="00F26D99" w:rsidRDefault="00F26D99" w:rsidP="00F26D99">
            <w:pPr>
              <w:spacing w:after="120"/>
              <w:rPr>
                <w:rFonts w:ascii="Calibri Light" w:hAnsi="Calibri Light"/>
                <w:sz w:val="16"/>
                <w:szCs w:val="16"/>
              </w:rPr>
            </w:pPr>
            <w:del w:id="7138" w:author="Ashan Asmone" w:date="2016-03-31T18:33:00Z">
              <w:r w:rsidRPr="00F26D99" w:rsidDel="004F0B47">
                <w:rPr>
                  <w:rFonts w:ascii="Calibri Light" w:hAnsi="Calibri Light"/>
                  <w:sz w:val="16"/>
                  <w:szCs w:val="16"/>
                </w:rPr>
                <w:delText>ISO 14680-1: 2000 Paints and varnishes -- Determination of pigment content -- Part 1: Centrifuge method</w:delText>
              </w:r>
            </w:del>
            <w:ins w:id="7139" w:author="Ashan Asmone" w:date="2016-03-31T18:33:00Z">
              <w:r w:rsidR="004F0B47">
                <w:rPr>
                  <w:rFonts w:ascii="Calibri Light" w:hAnsi="Calibri Light"/>
                  <w:sz w:val="16"/>
                  <w:szCs w:val="16"/>
                </w:rPr>
                <w:t>ISO 14680-1:2000 Paints and varnishes -- Determination of pigment content -- Part 1: Centrifuge method</w:t>
              </w:r>
            </w:ins>
          </w:p>
          <w:p w14:paraId="65E1C293" w14:textId="77777777" w:rsidR="00F26D99" w:rsidRPr="00F26D99" w:rsidRDefault="00F26D99" w:rsidP="00F26D99">
            <w:pPr>
              <w:spacing w:after="120"/>
              <w:rPr>
                <w:rFonts w:ascii="Calibri Light" w:hAnsi="Calibri Light"/>
                <w:sz w:val="16"/>
                <w:szCs w:val="16"/>
              </w:rPr>
            </w:pPr>
            <w:del w:id="7140" w:author="Ashan Asmone" w:date="2016-03-31T18:34:00Z">
              <w:r w:rsidRPr="00F26D99" w:rsidDel="004F0B47">
                <w:rPr>
                  <w:rFonts w:ascii="Calibri Light" w:hAnsi="Calibri Light"/>
                  <w:sz w:val="16"/>
                  <w:szCs w:val="16"/>
                </w:rPr>
                <w:delText>ISO 14680-2: 2000 Paints and varnishes -- Determination of pigment content -- Part 2: Ashing method</w:delText>
              </w:r>
            </w:del>
            <w:ins w:id="7141" w:author="Ashan Asmone" w:date="2016-03-31T18:34:00Z">
              <w:r w:rsidR="004F0B47">
                <w:rPr>
                  <w:rFonts w:ascii="Calibri Light" w:hAnsi="Calibri Light"/>
                  <w:sz w:val="16"/>
                  <w:szCs w:val="16"/>
                </w:rPr>
                <w:t>ISO 14680-2: 2000 Paints and varnishes -- Determination of pigment content -- Part 2: Ashing method</w:t>
              </w:r>
            </w:ins>
          </w:p>
          <w:p w14:paraId="20F27086" w14:textId="77777777" w:rsidR="00F26D99" w:rsidRPr="00F26D99" w:rsidRDefault="00F26D99" w:rsidP="00F26D99">
            <w:pPr>
              <w:spacing w:after="120"/>
              <w:rPr>
                <w:rFonts w:ascii="Calibri Light" w:hAnsi="Calibri Light"/>
                <w:sz w:val="16"/>
                <w:szCs w:val="16"/>
              </w:rPr>
            </w:pPr>
            <w:del w:id="7142" w:author="Ashan Asmone" w:date="2016-03-31T18:35:00Z">
              <w:r w:rsidRPr="00F26D99" w:rsidDel="004F0B47">
                <w:rPr>
                  <w:rFonts w:ascii="Calibri Light" w:hAnsi="Calibri Light"/>
                  <w:sz w:val="16"/>
                  <w:szCs w:val="16"/>
                </w:rPr>
                <w:delText>ISO 14680-3: 2000 Paints and varnishes -- Determination of pigment content -- Part 3: Filtration method</w:delText>
              </w:r>
            </w:del>
            <w:ins w:id="7143" w:author="Ashan Asmone" w:date="2016-03-31T18:35:00Z">
              <w:r w:rsidR="004F0B47">
                <w:rPr>
                  <w:rFonts w:ascii="Calibri Light" w:hAnsi="Calibri Light"/>
                  <w:sz w:val="16"/>
                  <w:szCs w:val="16"/>
                </w:rPr>
                <w:t>ISO 14680-3: 2000 Paints and varnishes -- Determination of pigment content -- Part 3: Filtration method</w:t>
              </w:r>
            </w:ins>
          </w:p>
          <w:p w14:paraId="0FD38678" w14:textId="77777777" w:rsidR="00F26D99" w:rsidRPr="00F26D99" w:rsidRDefault="00F26D99" w:rsidP="00F26D99">
            <w:pPr>
              <w:spacing w:after="120"/>
              <w:rPr>
                <w:rFonts w:ascii="Calibri Light" w:hAnsi="Calibri Light"/>
                <w:sz w:val="16"/>
                <w:szCs w:val="16"/>
              </w:rPr>
            </w:pPr>
            <w:del w:id="7144" w:author="Ashan Asmone" w:date="2016-03-31T18:36:00Z">
              <w:r w:rsidRPr="00F26D99" w:rsidDel="004F0B47">
                <w:rPr>
                  <w:rFonts w:ascii="Calibri Light" w:hAnsi="Calibri Light"/>
                  <w:sz w:val="16"/>
                  <w:szCs w:val="16"/>
                </w:rPr>
                <w:delText>ISO 15184: 1998 Paints and varnishes -- Determination of film hardness by pencil test</w:delText>
              </w:r>
            </w:del>
            <w:ins w:id="7145" w:author="Ashan Asmone" w:date="2016-03-31T18:36:00Z">
              <w:r w:rsidR="004F0B47">
                <w:rPr>
                  <w:rFonts w:ascii="Calibri Light" w:hAnsi="Calibri Light"/>
                  <w:sz w:val="16"/>
                  <w:szCs w:val="16"/>
                </w:rPr>
                <w:t>ISO 15184:2012 Paints and varnishes -- Determination of film hardness by pencil test</w:t>
              </w:r>
            </w:ins>
          </w:p>
          <w:p w14:paraId="40DA6F81" w14:textId="77777777" w:rsidR="00F26D99" w:rsidRPr="00F26D99" w:rsidRDefault="00F26D99" w:rsidP="00F26D99">
            <w:pPr>
              <w:spacing w:after="120"/>
              <w:rPr>
                <w:rFonts w:ascii="Calibri Light" w:hAnsi="Calibri Light"/>
                <w:sz w:val="16"/>
                <w:szCs w:val="16"/>
              </w:rPr>
            </w:pPr>
            <w:del w:id="7146" w:author="Ashan Senel Asmone" w:date="2016-03-21T15:12:00Z">
              <w:r w:rsidRPr="00F26D99" w:rsidDel="00411DBF">
                <w:rPr>
                  <w:rFonts w:ascii="Calibri Light" w:hAnsi="Calibri Light"/>
                  <w:sz w:val="16"/>
                  <w:szCs w:val="16"/>
                </w:rPr>
                <w:delText>ISO 14654:1999 Epoxy-coated steel for the reinforcement of concrete</w:delText>
              </w:r>
            </w:del>
            <w:ins w:id="7147" w:author="Ashan Senel Asmone" w:date="2016-03-21T15:12:00Z">
              <w:r w:rsidR="00411DBF">
                <w:rPr>
                  <w:rFonts w:ascii="Calibri Light" w:hAnsi="Calibri Light"/>
                  <w:sz w:val="16"/>
                  <w:szCs w:val="16"/>
                </w:rPr>
                <w:t xml:space="preserve">ISO 14654:1999 Epoxy-coated steel for the reinforcement of concrete </w:t>
              </w:r>
            </w:ins>
          </w:p>
          <w:p w14:paraId="16F46D66" w14:textId="77777777" w:rsidR="00F26D99" w:rsidRPr="00F26D99" w:rsidRDefault="00F26D99" w:rsidP="00F26D99">
            <w:pPr>
              <w:spacing w:after="120"/>
              <w:rPr>
                <w:rFonts w:ascii="Calibri Light" w:hAnsi="Calibri Light"/>
                <w:sz w:val="16"/>
                <w:szCs w:val="16"/>
              </w:rPr>
            </w:pPr>
            <w:del w:id="7148" w:author="Ashan Senel Asmone" w:date="2016-03-21T15:12:00Z">
              <w:r w:rsidRPr="00F26D99" w:rsidDel="00411DBF">
                <w:rPr>
                  <w:rFonts w:ascii="Calibri Light" w:hAnsi="Calibri Light"/>
                  <w:sz w:val="16"/>
                  <w:szCs w:val="16"/>
                </w:rPr>
                <w:delText>ISO 14656:1999 Epoxy powder and sealing material for the coating of steel for the reinforcement of concrete</w:delText>
              </w:r>
            </w:del>
            <w:ins w:id="7149" w:author="Ashan Senel Asmone" w:date="2016-03-21T15:12:00Z">
              <w:r w:rsidR="00411DBF">
                <w:rPr>
                  <w:rFonts w:ascii="Calibri Light" w:hAnsi="Calibri Light"/>
                  <w:sz w:val="16"/>
                  <w:szCs w:val="16"/>
                </w:rPr>
                <w:t>ISO 14656:1999 Epoxy powder and sealing material for the coating of steel for the reinforcement of concrete</w:t>
              </w:r>
            </w:ins>
          </w:p>
          <w:p w14:paraId="3A15AB1C" w14:textId="77777777" w:rsidR="00F26D99" w:rsidRPr="00F26D99" w:rsidRDefault="00F26D99" w:rsidP="00F26D99">
            <w:pPr>
              <w:spacing w:after="120"/>
              <w:rPr>
                <w:rFonts w:ascii="Calibri Light" w:hAnsi="Calibri Light"/>
                <w:sz w:val="16"/>
                <w:szCs w:val="16"/>
              </w:rPr>
            </w:pPr>
            <w:r w:rsidRPr="00F26D99">
              <w:rPr>
                <w:rFonts w:ascii="Calibri Light" w:hAnsi="Calibri Light"/>
                <w:sz w:val="16"/>
                <w:szCs w:val="16"/>
              </w:rPr>
              <w:t>Waterproofing</w:t>
            </w:r>
          </w:p>
          <w:p w14:paraId="6C522ED4" w14:textId="77777777" w:rsidR="00F26D99" w:rsidRPr="00F26D99" w:rsidRDefault="00F26D99" w:rsidP="00F26D99">
            <w:pPr>
              <w:spacing w:after="120"/>
              <w:rPr>
                <w:rFonts w:ascii="Calibri Light" w:hAnsi="Calibri Light"/>
                <w:sz w:val="16"/>
                <w:szCs w:val="16"/>
              </w:rPr>
            </w:pPr>
            <w:del w:id="7150" w:author="Ashan Asmone" w:date="2016-03-31T12:12:00Z">
              <w:r w:rsidRPr="00F26D99"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7151" w:author="Ashan Asmone" w:date="2016-03-31T12:12:00Z">
              <w:r w:rsidR="002D4ACA">
                <w:rPr>
                  <w:rFonts w:ascii="Calibri Light" w:hAnsi="Calibri Light"/>
                  <w:sz w:val="16"/>
                  <w:szCs w:val="16"/>
                </w:rPr>
                <w:t>ISO 7783:2011 Paints and varnishes -- Determination of water-vapour transmission properties -- Cup method</w:t>
              </w:r>
            </w:ins>
            <w:r w:rsidRPr="00F26D99">
              <w:rPr>
                <w:rFonts w:ascii="Calibri Light" w:hAnsi="Calibri Light"/>
                <w:sz w:val="16"/>
                <w:szCs w:val="16"/>
              </w:rPr>
              <w:t> </w:t>
            </w:r>
          </w:p>
          <w:p w14:paraId="27DB7D2B" w14:textId="77777777" w:rsidR="00401C5E" w:rsidRPr="00F26D99" w:rsidRDefault="00401C5E" w:rsidP="00F26D99">
            <w:pPr>
              <w:spacing w:after="120"/>
              <w:rPr>
                <w:rFonts w:ascii="Calibri Light" w:hAnsi="Calibri Light"/>
                <w:sz w:val="16"/>
                <w:szCs w:val="16"/>
              </w:rPr>
            </w:pPr>
          </w:p>
        </w:tc>
      </w:tr>
    </w:tbl>
    <w:p w14:paraId="651244DE" w14:textId="77777777" w:rsidR="00401C5E" w:rsidRDefault="00401C5E" w:rsidP="00401C5E">
      <w:pPr>
        <w:rPr>
          <w:sz w:val="16"/>
          <w:szCs w:val="16"/>
          <w:lang w:val="en-US"/>
        </w:rPr>
      </w:pPr>
    </w:p>
    <w:p w14:paraId="08E8F2DC" w14:textId="77777777" w:rsidR="00401C5E" w:rsidRDefault="00E024B9" w:rsidP="00E024B9">
      <w:pPr>
        <w:pStyle w:val="Heading2"/>
        <w:rPr>
          <w:lang w:val="en-US"/>
        </w:rPr>
      </w:pPr>
      <w:r w:rsidRPr="00E024B9">
        <w:rPr>
          <w:lang w:val="en-US"/>
        </w:rPr>
        <w:t>Alligatoring</w:t>
      </w:r>
    </w:p>
    <w:tbl>
      <w:tblPr>
        <w:tblStyle w:val="TableGrid"/>
        <w:tblW w:w="0" w:type="auto"/>
        <w:tblInd w:w="108" w:type="dxa"/>
        <w:tblLook w:val="04A0" w:firstRow="1" w:lastRow="0" w:firstColumn="1" w:lastColumn="0" w:noHBand="0" w:noVBand="1"/>
      </w:tblPr>
      <w:tblGrid>
        <w:gridCol w:w="685"/>
        <w:gridCol w:w="8449"/>
      </w:tblGrid>
      <w:tr w:rsidR="00401C5E" w:rsidRPr="004F3C8C" w14:paraId="62D6B961" w14:textId="77777777" w:rsidTr="00401C5E">
        <w:tc>
          <w:tcPr>
            <w:tcW w:w="685" w:type="dxa"/>
          </w:tcPr>
          <w:p w14:paraId="6BB99F3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4B1DCAC9" w14:textId="77777777" w:rsidR="00E024B9" w:rsidRPr="00E024B9" w:rsidRDefault="00E024B9" w:rsidP="00E024B9">
            <w:pPr>
              <w:spacing w:after="120"/>
              <w:rPr>
                <w:rFonts w:ascii="Calibri Light" w:hAnsi="Calibri Light"/>
                <w:sz w:val="16"/>
                <w:szCs w:val="16"/>
              </w:rPr>
            </w:pPr>
            <w:del w:id="7152" w:author="Ashan Senel Asmone" w:date="2016-04-25T15:42:00Z">
              <w:r w:rsidRPr="00E024B9" w:rsidDel="002E1936">
                <w:rPr>
                  <w:rFonts w:ascii="Calibri Light" w:hAnsi="Calibri Light"/>
                  <w:sz w:val="16"/>
                  <w:szCs w:val="16"/>
                </w:rPr>
                <w:delText>BS 2015 1992 Paint and related Term</w:delText>
              </w:r>
            </w:del>
            <w:ins w:id="7153" w:author="Ashan Senel Asmone" w:date="2016-04-25T16:03:00Z">
              <w:r w:rsidR="002E1936">
                <w:rPr>
                  <w:rFonts w:ascii="Calibri Light" w:hAnsi="Calibri Light"/>
                  <w:sz w:val="16"/>
                  <w:szCs w:val="16"/>
                </w:rPr>
                <w:t>BS EN ISO 4618:2014 Paints and varnishes. Terms and definitions</w:t>
              </w:r>
            </w:ins>
            <w:del w:id="7154" w:author="Ashan Senel Asmone" w:date="2016-04-25T15:42:00Z">
              <w:r w:rsidRPr="00E024B9" w:rsidDel="002E1936">
                <w:rPr>
                  <w:rFonts w:ascii="Calibri Light" w:hAnsi="Calibri Light"/>
                  <w:sz w:val="16"/>
                  <w:szCs w:val="16"/>
                </w:rPr>
                <w:delText>s</w:delText>
              </w:r>
            </w:del>
            <w:ins w:id="7155" w:author="Ashan Senel Asmone" w:date="2016-04-25T15:42:00Z">
              <w:r w:rsidR="002E1936">
                <w:rPr>
                  <w:rFonts w:ascii="Calibri Light" w:hAnsi="Calibri Light"/>
                  <w:sz w:val="16"/>
                  <w:szCs w:val="16"/>
                </w:rPr>
                <w:t>BS EN ISO 4618:2014 Paints and varnishes. Terms and definitions</w:t>
              </w:r>
            </w:ins>
            <w:r w:rsidRPr="00E024B9">
              <w:rPr>
                <w:rFonts w:ascii="Calibri Light" w:hAnsi="Calibri Light"/>
                <w:sz w:val="16"/>
                <w:szCs w:val="16"/>
              </w:rPr>
              <w:br/>
            </w:r>
            <w:r w:rsidRPr="00E024B9">
              <w:rPr>
                <w:rFonts w:ascii="Calibri Light" w:hAnsi="Calibri Light"/>
                <w:sz w:val="16"/>
                <w:szCs w:val="16"/>
              </w:rPr>
              <w:br/>
            </w:r>
            <w:del w:id="7156" w:author="Ashan Senel Asmone" w:date="2016-03-21T10:43:00Z">
              <w:r w:rsidRPr="00E024B9" w:rsidDel="0046108D">
                <w:rPr>
                  <w:rFonts w:ascii="Calibri Light" w:hAnsi="Calibri Light"/>
                  <w:sz w:val="16"/>
                  <w:szCs w:val="16"/>
                </w:rPr>
                <w:delText>BS 7543:1992 Durability of buildings and building elements, products and components</w:delText>
              </w:r>
            </w:del>
            <w:ins w:id="7157" w:author="Ashan Senel Asmone" w:date="2016-03-21T10:45:00Z">
              <w:r w:rsidR="0046108D">
                <w:rPr>
                  <w:rFonts w:ascii="Calibri Light" w:hAnsi="Calibri Light"/>
                  <w:sz w:val="16"/>
                  <w:szCs w:val="16"/>
                </w:rPr>
                <w:t>BS ISO 15686-1:2011 Buildings and constructed assets. Service life planning. General principles and framework/BS ISO 15686-3:2002 Buildings and constructed assets. Service life planning. Performance audits and reviews/</w:t>
              </w:r>
            </w:ins>
            <w:ins w:id="7158" w:author="Ashan Senel Asmone" w:date="2016-03-21T10:44:00Z">
              <w:r w:rsidR="0046108D">
                <w:rPr>
                  <w:rFonts w:ascii="Calibri Light" w:hAnsi="Calibri Light"/>
                  <w:sz w:val="16"/>
                  <w:szCs w:val="16"/>
                </w:rPr>
                <w:t>BS ISO 15686-2:2012 Buildings and constructed assets. Service life planning. Service life prediction procedures/</w:t>
              </w:r>
            </w:ins>
            <w:ins w:id="7159" w:author="Ashan Senel Asmone" w:date="2016-03-21T10:43:00Z">
              <w:r w:rsidR="0046108D">
                <w:rPr>
                  <w:rFonts w:ascii="Calibri Light" w:hAnsi="Calibri Light"/>
                  <w:sz w:val="16"/>
                  <w:szCs w:val="16"/>
                </w:rPr>
                <w:t>BS 7543:2015 Guide to durability of buildings and building elements, products and components/</w:t>
              </w:r>
            </w:ins>
            <w:r w:rsidRPr="00E024B9">
              <w:rPr>
                <w:rFonts w:ascii="Calibri Light" w:hAnsi="Calibri Light"/>
                <w:sz w:val="16"/>
                <w:szCs w:val="16"/>
              </w:rPr>
              <w:br/>
            </w:r>
            <w:r w:rsidRPr="00E024B9">
              <w:rPr>
                <w:rFonts w:ascii="Calibri Light" w:hAnsi="Calibri Light"/>
                <w:sz w:val="16"/>
                <w:szCs w:val="16"/>
              </w:rPr>
              <w:br/>
            </w:r>
            <w:del w:id="7160" w:author="Ashan Senel Asmone" w:date="2016-03-21T10:52:00Z">
              <w:r w:rsidRPr="00E024B9" w:rsidDel="0046108D">
                <w:rPr>
                  <w:rFonts w:ascii="Calibri Light" w:hAnsi="Calibri Light"/>
                  <w:sz w:val="16"/>
                  <w:szCs w:val="16"/>
                </w:rPr>
                <w:delText>BS 8000:1989 Workmanship on building sites</w:delText>
              </w:r>
            </w:del>
            <w:ins w:id="7161" w:author="Ashan Senel Asmone" w:date="2016-03-21T10:52:00Z">
              <w:r w:rsidR="0046108D">
                <w:rPr>
                  <w:rFonts w:ascii="Calibri Light" w:hAnsi="Calibri Light"/>
                  <w:sz w:val="16"/>
                  <w:szCs w:val="16"/>
                </w:rPr>
                <w:t>BS 8000-0:2014 Workmanship on construction sites. Introduction and general principles</w:t>
              </w:r>
            </w:ins>
            <w:r w:rsidRPr="00E024B9">
              <w:rPr>
                <w:rFonts w:ascii="Calibri Light" w:hAnsi="Calibri Light"/>
                <w:sz w:val="16"/>
                <w:szCs w:val="16"/>
              </w:rPr>
              <w:br/>
            </w:r>
            <w:r w:rsidRPr="00E024B9">
              <w:rPr>
                <w:rFonts w:ascii="Calibri Light" w:hAnsi="Calibri Light"/>
                <w:sz w:val="16"/>
                <w:szCs w:val="16"/>
              </w:rPr>
              <w:br/>
              <w:t>Plaster:</w:t>
            </w:r>
          </w:p>
          <w:p w14:paraId="50F957B6" w14:textId="77777777" w:rsidR="00E024B9" w:rsidRPr="00E024B9" w:rsidRDefault="00E024B9" w:rsidP="00E024B9">
            <w:pPr>
              <w:spacing w:after="120"/>
              <w:rPr>
                <w:rFonts w:ascii="Calibri Light" w:hAnsi="Calibri Light"/>
                <w:sz w:val="16"/>
                <w:szCs w:val="16"/>
              </w:rPr>
            </w:pPr>
            <w:del w:id="7162" w:author="Ashan Senel Asmone" w:date="2016-03-21T15:25:00Z">
              <w:r w:rsidRPr="00E024B9" w:rsidDel="00A67BAB">
                <w:rPr>
                  <w:rFonts w:ascii="Calibri Light" w:hAnsi="Calibri Light"/>
                  <w:sz w:val="16"/>
                  <w:szCs w:val="16"/>
                </w:rPr>
                <w:delText>BS 5262:1991 Code of practice for External Renderings</w:delText>
              </w:r>
            </w:del>
            <w:ins w:id="7163" w:author="Ashan Senel Asmone" w:date="2016-03-21T15:25:00Z">
              <w:r w:rsidR="00A67BAB">
                <w:rPr>
                  <w:rFonts w:ascii="Calibri Light" w:hAnsi="Calibri Light"/>
                  <w:sz w:val="16"/>
                  <w:szCs w:val="16"/>
                </w:rPr>
                <w:t>BS EN 13914-1:2016 Design, preparation and application of external rendering and internal plastering. External rendering</w:t>
              </w:r>
            </w:ins>
            <w:r w:rsidRPr="00E024B9">
              <w:rPr>
                <w:rFonts w:ascii="Calibri Light" w:hAnsi="Calibri Light"/>
                <w:sz w:val="16"/>
                <w:szCs w:val="16"/>
              </w:rPr>
              <w:br/>
            </w:r>
            <w:r w:rsidRPr="00E024B9">
              <w:rPr>
                <w:rFonts w:ascii="Calibri Light" w:hAnsi="Calibri Light"/>
                <w:sz w:val="16"/>
                <w:szCs w:val="16"/>
              </w:rPr>
              <w:br/>
            </w:r>
            <w:del w:id="7164" w:author="Ashan Senel Asmone" w:date="2016-03-21T15:30:00Z">
              <w:r w:rsidRPr="00E024B9" w:rsidDel="00A67BAB">
                <w:rPr>
                  <w:rFonts w:ascii="Calibri Light" w:hAnsi="Calibri Light"/>
                  <w:sz w:val="16"/>
                  <w:szCs w:val="16"/>
                </w:rPr>
                <w:delText>BS 8000-10:1995 Workmanship on sites. Code of Practice for plastering and rendering</w:delText>
              </w:r>
            </w:del>
            <w:ins w:id="7165" w:author="Ashan Senel Asmone" w:date="2016-03-21T15:30:00Z">
              <w:r w:rsidR="00A67BAB">
                <w:rPr>
                  <w:rFonts w:ascii="Calibri Light" w:hAnsi="Calibri Light"/>
                  <w:sz w:val="16"/>
                  <w:szCs w:val="16"/>
                </w:rPr>
                <w:t>BS 8000-0:2014 Workmanship on construction sites. Introduction and general principles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166" w:author="Ashan Asmone" w:date="2016-03-31T13:14:00Z">
              <w:r w:rsidRPr="00E024B9" w:rsidDel="00381FFD">
                <w:rPr>
                  <w:rFonts w:ascii="Calibri Light" w:hAnsi="Calibri Light"/>
                  <w:sz w:val="16"/>
                  <w:szCs w:val="16"/>
                </w:rPr>
                <w:delText>BS EN1015-12:2000 Methods of test for mortar masonry. Determination of adhesive strength of hardened rendering and plastering mortars on substrates</w:delText>
              </w:r>
            </w:del>
            <w:ins w:id="7167" w:author="Ashan Asmone" w:date="2016-03-31T13:14:00Z">
              <w:r w:rsidR="00381FFD">
                <w:rPr>
                  <w:rFonts w:ascii="Calibri Light" w:hAnsi="Calibri Light"/>
                  <w:sz w:val="16"/>
                  <w:szCs w:val="16"/>
                </w:rPr>
                <w:t xml:space="preserve">BS EN1015-12:2000 Methods of test for mortar masonry. Determination of adhesive strength of hardened rendering and plastering mortars on substrates </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168" w:author="Ashan Asmone" w:date="2016-03-31T13:15:00Z">
              <w:r w:rsidRPr="00E024B9" w:rsidDel="00381FFD">
                <w:rPr>
                  <w:rFonts w:ascii="Calibri Light" w:hAnsi="Calibri Light"/>
                  <w:sz w:val="16"/>
                  <w:szCs w:val="16"/>
                </w:rPr>
                <w:delText>BS EN1015-19:1999 Methods of test for mortar for masonry. Determination of water vapour permeability of hardened rendering and plastering mortars</w:delText>
              </w:r>
            </w:del>
            <w:ins w:id="7169" w:author="Ashan Asmone" w:date="2016-03-31T13:15:00Z">
              <w:r w:rsidR="00381FFD">
                <w:rPr>
                  <w:rFonts w:ascii="Calibri Light" w:hAnsi="Calibri Light"/>
                  <w:sz w:val="16"/>
                  <w:szCs w:val="16"/>
                </w:rPr>
                <w:t>BS EN1015-19:1999 Methods of test for mortar for masonry. Determination of water vapour permeability of hardened rendering and plastering mortars</w:t>
              </w:r>
            </w:ins>
            <w:r w:rsidRPr="00E024B9">
              <w:rPr>
                <w:rFonts w:ascii="Calibri Light" w:hAnsi="Calibri Light"/>
                <w:sz w:val="16"/>
                <w:szCs w:val="16"/>
              </w:rPr>
              <w:br/>
            </w:r>
            <w:r w:rsidRPr="00E024B9">
              <w:rPr>
                <w:rFonts w:ascii="Calibri Light" w:hAnsi="Calibri Light"/>
                <w:sz w:val="16"/>
                <w:szCs w:val="16"/>
              </w:rPr>
              <w:br/>
            </w:r>
            <w:del w:id="7170" w:author="Ashan Asmone" w:date="2016-03-31T13:21:00Z">
              <w:r w:rsidRPr="00E024B9" w:rsidDel="00EA3D5D">
                <w:rPr>
                  <w:rFonts w:ascii="Calibri Light" w:hAnsi="Calibri Light"/>
                  <w:sz w:val="16"/>
                  <w:szCs w:val="16"/>
                </w:rPr>
                <w:delText>3/102677 DC prEN 998-1. Specification for mortar for masonry. Part 1. Rendering and plastering mortar with inorganic binding agents</w:delText>
              </w:r>
            </w:del>
            <w:ins w:id="7171" w:author="Ashan Asmone" w:date="2016-03-31T13:21:00Z">
              <w:r w:rsidR="00EA3D5D">
                <w:rPr>
                  <w:rFonts w:ascii="Calibri Light" w:hAnsi="Calibri Light"/>
                  <w:sz w:val="16"/>
                  <w:szCs w:val="16"/>
                </w:rPr>
                <w:t>BS EN 998-1:2010 Specification for mortar for masonry. Rendering and plastering mortar</w:t>
              </w:r>
            </w:ins>
            <w:r w:rsidRPr="00E024B9">
              <w:rPr>
                <w:rFonts w:ascii="Calibri Light" w:hAnsi="Calibri Light"/>
                <w:sz w:val="16"/>
                <w:szCs w:val="16"/>
              </w:rPr>
              <w:br/>
            </w:r>
            <w:r w:rsidRPr="00E024B9">
              <w:rPr>
                <w:rFonts w:ascii="Calibri Light" w:hAnsi="Calibri Light"/>
                <w:sz w:val="16"/>
                <w:szCs w:val="16"/>
              </w:rPr>
              <w:br/>
            </w:r>
            <w:del w:id="7172" w:author="Ashan Asmone" w:date="2016-03-31T13:22:00Z">
              <w:r w:rsidRPr="00E024B9" w:rsidDel="00EA3D5D">
                <w:rPr>
                  <w:rFonts w:ascii="Calibri Light" w:hAnsi="Calibri Light"/>
                  <w:sz w:val="16"/>
                  <w:szCs w:val="16"/>
                </w:rPr>
                <w:delText>99/104185 DC BS EN 1015-18. Methods of test for mortar for masonry. Part 18. Determination of water absorption coefficient due to capillary action of hardened rendering mortar</w:delText>
              </w:r>
            </w:del>
            <w:ins w:id="7173" w:author="Ashan Asmone" w:date="2016-03-31T13:22:00Z">
              <w:r w:rsidR="00EA3D5D">
                <w:rPr>
                  <w:rFonts w:ascii="Calibri Light" w:hAnsi="Calibri Light"/>
                  <w:sz w:val="16"/>
                  <w:szCs w:val="16"/>
                </w:rPr>
                <w:t>BS EN 1015-18:2002 Methods of test for mortar for masonry. Determination of water absorption coefficient due to capillary action of hardened mortar</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174" w:author="Ashan Asmone" w:date="2016-03-31T13:23:00Z">
              <w:r w:rsidRPr="00E024B9" w:rsidDel="00EA3D5D">
                <w:rPr>
                  <w:rFonts w:ascii="Calibri Light" w:hAnsi="Calibri Light"/>
                  <w:sz w:val="16"/>
                  <w:szCs w:val="16"/>
                </w:rPr>
                <w:delText>99/104186 DC EN 1015-21. Methods of test for mortar for masonry. Part 21. Determination of the compatibility of one-coat rendering mortars with backgrounds through the assessment of adhesive strength and water permeability after conditioning</w:delText>
              </w:r>
            </w:del>
            <w:ins w:id="7175" w:author="Ashan Asmone" w:date="2016-03-31T13:23:00Z">
              <w:r w:rsidR="00EA3D5D">
                <w:rPr>
                  <w:rFonts w:ascii="Calibri Light" w:hAnsi="Calibri Light"/>
                  <w:sz w:val="16"/>
                  <w:szCs w:val="16"/>
                </w:rPr>
                <w:t>BS EN 1015-21:2002 Methods of test for mortar for masonry. Determination of the compatibility of one-coat rendering mortars with substrates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176" w:author="Ashan Asmone" w:date="2016-03-31T13:24:00Z">
              <w:r w:rsidRPr="00E024B9" w:rsidDel="00EA3D5D">
                <w:rPr>
                  <w:rFonts w:ascii="Calibri Light" w:hAnsi="Calibri Light"/>
                  <w:sz w:val="16"/>
                  <w:szCs w:val="16"/>
                </w:rPr>
                <w:delText>99/107820 DC BS EN 13658-2. Metal lath and beads. Definitions, requirements and test methods. Part 2. External rendering (with BS EN 13658-1, 99/105869DC, this standard with supersede BS 1369-1:1987)</w:delText>
              </w:r>
            </w:del>
            <w:ins w:id="7177" w:author="Ashan Asmone" w:date="2016-03-31T13:24:00Z">
              <w:r w:rsidR="00EA3D5D">
                <w:rPr>
                  <w:rFonts w:ascii="Calibri Light" w:hAnsi="Calibri Light"/>
                  <w:sz w:val="16"/>
                  <w:szCs w:val="16"/>
                </w:rPr>
                <w:t>BS EN 13658-2:2005 Metal lath and beads. Definitions, requirements and test methods. External rendering</w:t>
              </w:r>
            </w:ins>
          </w:p>
          <w:p w14:paraId="08A6C107" w14:textId="77777777" w:rsidR="00E024B9" w:rsidRPr="00E024B9" w:rsidRDefault="00E024B9" w:rsidP="00E024B9">
            <w:pPr>
              <w:spacing w:after="120"/>
              <w:rPr>
                <w:rFonts w:ascii="Calibri Light" w:hAnsi="Calibri Light"/>
                <w:sz w:val="16"/>
                <w:szCs w:val="16"/>
              </w:rPr>
            </w:pPr>
            <w:r w:rsidRPr="00E024B9">
              <w:rPr>
                <w:rFonts w:ascii="Calibri Light" w:hAnsi="Calibri Light"/>
                <w:sz w:val="16"/>
                <w:szCs w:val="16"/>
              </w:rPr>
              <w:br/>
            </w:r>
            <w:del w:id="7178" w:author="Ashan Senel Asmone" w:date="2016-03-21T15:32:00Z">
              <w:r w:rsidRPr="00E024B9" w:rsidDel="00A67BAB">
                <w:rPr>
                  <w:rFonts w:ascii="Calibri Light" w:hAnsi="Calibri Light"/>
                  <w:sz w:val="16"/>
                  <w:szCs w:val="16"/>
                </w:rPr>
                <w:delText>00/103730 DC prEN 998-1. Specification for mortar for masonry. Part 1. Rendering and plastering mortar</w:delText>
              </w:r>
            </w:del>
            <w:ins w:id="7179" w:author="Ashan Senel Asmone" w:date="2016-03-21T15:32:00Z">
              <w:r w:rsidR="00A67BAB">
                <w:rPr>
                  <w:rFonts w:ascii="Calibri Light" w:hAnsi="Calibri Light"/>
                  <w:sz w:val="16"/>
                  <w:szCs w:val="16"/>
                </w:rPr>
                <w:t>BS EN 998-1:2010 Specification for mortar for masonry. Rendering and plastering mortar</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180" w:author="Ashan Senel Asmone" w:date="2016-03-21T15:33:00Z">
              <w:r w:rsidRPr="00E024B9" w:rsidDel="00A67BAB">
                <w:rPr>
                  <w:rFonts w:ascii="Calibri Light" w:hAnsi="Calibri Light"/>
                  <w:sz w:val="16"/>
                  <w:szCs w:val="16"/>
                </w:rPr>
                <w:delText>00/106850 DC prEN 13914-1. The design, preparation and application of external rendering and internal plastering. External rendering</w:delText>
              </w:r>
            </w:del>
            <w:ins w:id="7181" w:author="Ashan Senel Asmone" w:date="2016-03-21T15:33:00Z">
              <w:r w:rsidR="00A67BAB">
                <w:rPr>
                  <w:rFonts w:ascii="Calibri Light" w:hAnsi="Calibri Light"/>
                  <w:sz w:val="16"/>
                  <w:szCs w:val="16"/>
                </w:rPr>
                <w:t>BS EN 13914-1:2016 Design, preparation and application of external rendering and internal plastering. External rendering</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182" w:author="Ashan Asmone" w:date="2016-03-31T18:37:00Z">
              <w:r w:rsidRPr="00E024B9" w:rsidDel="003C108E">
                <w:rPr>
                  <w:rFonts w:ascii="Calibri Light" w:hAnsi="Calibri Light"/>
                  <w:sz w:val="16"/>
                  <w:szCs w:val="16"/>
                </w:rPr>
                <w:delText>BS EN ISO 6270-1:2001, BS 3900-F9:2001: Paints and varnishes. Determination of resistance to humidity. Continuous condensation</w:delText>
              </w:r>
            </w:del>
            <w:ins w:id="7183" w:author="Ashan Asmone" w:date="2016-03-31T18:37:00Z">
              <w:r w:rsidR="003C108E">
                <w:rPr>
                  <w:rFonts w:ascii="Calibri Light" w:hAnsi="Calibri Light"/>
                  <w:sz w:val="16"/>
                  <w:szCs w:val="16"/>
                </w:rPr>
                <w:t xml:space="preserve">BS EN ISO 6270-1:2001, BS 3900-F9:2001: Paints and varnishes. Determination of resistance to humidity. Continuous condensation </w:t>
              </w:r>
            </w:ins>
            <w:r w:rsidRPr="00E024B9">
              <w:rPr>
                <w:rFonts w:ascii="Calibri Light" w:hAnsi="Calibri Light"/>
                <w:sz w:val="16"/>
                <w:szCs w:val="16"/>
              </w:rPr>
              <w:t> </w:t>
            </w:r>
          </w:p>
          <w:p w14:paraId="0047F034" w14:textId="77777777" w:rsidR="00401C5E" w:rsidRPr="00E024B9" w:rsidRDefault="00401C5E" w:rsidP="00E024B9">
            <w:pPr>
              <w:spacing w:after="120"/>
              <w:rPr>
                <w:rFonts w:ascii="Calibri Light" w:hAnsi="Calibri Light"/>
                <w:sz w:val="16"/>
                <w:szCs w:val="16"/>
              </w:rPr>
            </w:pPr>
          </w:p>
        </w:tc>
      </w:tr>
      <w:tr w:rsidR="00401C5E" w:rsidRPr="004F3C8C" w14:paraId="030C086B" w14:textId="77777777" w:rsidTr="00401C5E">
        <w:tc>
          <w:tcPr>
            <w:tcW w:w="685" w:type="dxa"/>
          </w:tcPr>
          <w:p w14:paraId="6292AAC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FAFB6FE" w14:textId="77777777" w:rsidR="00401C5E" w:rsidRPr="00E024B9" w:rsidRDefault="00E024B9" w:rsidP="003C108E">
            <w:pPr>
              <w:spacing w:after="120"/>
              <w:rPr>
                <w:rFonts w:ascii="Calibri Light" w:hAnsi="Calibri Light"/>
                <w:sz w:val="16"/>
                <w:szCs w:val="16"/>
              </w:rPr>
            </w:pPr>
            <w:del w:id="7184" w:author="Ashan Asmone" w:date="2016-03-31T18:38:00Z">
              <w:r w:rsidRPr="00E024B9" w:rsidDel="003C108E">
                <w:rPr>
                  <w:rFonts w:ascii="Calibri Light" w:hAnsi="Calibri Light"/>
                  <w:sz w:val="16"/>
                  <w:szCs w:val="16"/>
                </w:rPr>
                <w:delText>ASTM D2832-92(1999) Standard Guide for Determining Volatile and Nonvolatile Content of Paint and Related Coatings</w:delText>
              </w:r>
            </w:del>
            <w:ins w:id="7185" w:author="Ashan Asmone" w:date="2016-03-31T18:38:00Z">
              <w:r w:rsidR="003C108E">
                <w:rPr>
                  <w:rFonts w:ascii="Calibri Light" w:hAnsi="Calibri Light"/>
                  <w:sz w:val="16"/>
                  <w:szCs w:val="16"/>
                </w:rPr>
                <w:t>ASTM D2832 - 92(2011) Nonvolatile Content of Paint and Related Coatings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186" w:author="Ashan Asmone" w:date="2016-03-31T18:39:00Z">
              <w:r w:rsidRPr="00E024B9" w:rsidDel="003C108E">
                <w:rPr>
                  <w:rFonts w:ascii="Calibri Light" w:hAnsi="Calibri Light"/>
                  <w:sz w:val="16"/>
                  <w:szCs w:val="16"/>
                </w:rPr>
                <w:delText>ASTM D3924-80(1996) Standard Specification for Standard Environment for Conditioning and Testing Paint, Varnish, Lacquer, and Related Materials</w:delText>
              </w:r>
            </w:del>
            <w:ins w:id="7187" w:author="Ashan Asmone" w:date="2016-03-31T18:39:00Z">
              <w:r w:rsidR="003C108E">
                <w:rPr>
                  <w:rFonts w:ascii="Calibri Light" w:hAnsi="Calibri Light"/>
                  <w:sz w:val="16"/>
                  <w:szCs w:val="16"/>
                </w:rPr>
                <w:t>ASTM D3924 - 80(2011) Standard Specification for Standard Environment for Conditioning and Testing Paint, Varnish, Lacquer, and Related Materials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188" w:author="Ashan Asmone" w:date="2016-03-31T18:39:00Z">
              <w:r w:rsidRPr="00E024B9" w:rsidDel="003C108E">
                <w:rPr>
                  <w:rFonts w:ascii="Calibri Light" w:hAnsi="Calibri Light"/>
                  <w:sz w:val="16"/>
                  <w:szCs w:val="16"/>
                </w:rPr>
                <w:delText>ASTM D822-96 Standard Practice for Conducting Tests on Paint and Related Coatings and Materials Using Filtered Open-Flame Carbon-Arc Exposure Apparatus</w:delText>
              </w:r>
            </w:del>
            <w:ins w:id="7189" w:author="Ashan Asmone" w:date="2016-03-31T18:39:00Z">
              <w:r w:rsidR="003C108E">
                <w:rPr>
                  <w:rFonts w:ascii="Calibri Light" w:hAnsi="Calibri Light"/>
                  <w:sz w:val="16"/>
                  <w:szCs w:val="16"/>
                </w:rPr>
                <w:t>ASTM D822 / D822M - 13 Standard Practice for Filtered Open-Flame Carbon-Arc Exposures of Paint and Related Coatings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190" w:author="Ashan Asmone" w:date="2016-03-31T18:40:00Z">
              <w:r w:rsidRPr="00E024B9" w:rsidDel="003C108E">
                <w:rPr>
                  <w:rFonts w:ascii="Calibri Light" w:hAnsi="Calibri Light"/>
                  <w:sz w:val="16"/>
                  <w:szCs w:val="16"/>
                </w:rPr>
                <w:delText>ASTM D3168-85(1999) Standard Practice for Qualitative Identification of Polymers in Emulsion Paints</w:delText>
              </w:r>
            </w:del>
            <w:ins w:id="7191" w:author="Ashan Asmone" w:date="2016-03-31T18:40:00Z">
              <w:r w:rsidR="003C108E">
                <w:rPr>
                  <w:rFonts w:ascii="Calibri Light" w:hAnsi="Calibri Light"/>
                  <w:sz w:val="16"/>
                  <w:szCs w:val="16"/>
                </w:rPr>
                <w:t>ASTM D3168 - 85(2011) Standard Practice for Qualitative Identification of Polymers in Emulsion Paints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192" w:author="Ashan Asmone" w:date="2016-03-31T18:41:00Z">
              <w:r w:rsidRPr="00E024B9" w:rsidDel="003C108E">
                <w:rPr>
                  <w:rFonts w:ascii="Calibri Light" w:hAnsi="Calibri Light"/>
                  <w:sz w:val="16"/>
                  <w:szCs w:val="16"/>
                </w:rPr>
                <w:delText>ASTM D3960-01 Standard Practice for Determining Volatile Organic Compound (VOC) Content of Paints and Related Coatings</w:delText>
              </w:r>
            </w:del>
            <w:ins w:id="7193" w:author="Ashan Asmone" w:date="2016-03-31T18:41:00Z">
              <w:r w:rsidR="003C108E">
                <w:rPr>
                  <w:rFonts w:ascii="Calibri Light" w:hAnsi="Calibri Light"/>
                  <w:sz w:val="16"/>
                  <w:szCs w:val="16"/>
                </w:rPr>
                <w:t>ASTM D3960 - 05(2013) Standard Practice for Determining Volatile Organic Compound (VOC)Content of Paints and Related Coatings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194" w:author="Ashan Asmone" w:date="2016-03-31T18:42:00Z">
              <w:r w:rsidRPr="00E024B9" w:rsidDel="003C108E">
                <w:rPr>
                  <w:rFonts w:ascii="Calibri Light" w:hAnsi="Calibri Light"/>
                  <w:sz w:val="16"/>
                  <w:szCs w:val="16"/>
                </w:rPr>
                <w:delText>ASTM D3258-00 Standard Test Method for Porosity of Paint Films</w:delText>
              </w:r>
            </w:del>
            <w:ins w:id="7195" w:author="Ashan Asmone" w:date="2016-03-31T18:42:00Z">
              <w:r w:rsidR="003C108E">
                <w:rPr>
                  <w:rFonts w:ascii="Calibri Light" w:hAnsi="Calibri Light"/>
                  <w:sz w:val="16"/>
                  <w:szCs w:val="16"/>
                </w:rPr>
                <w:t>ASTM D3258 - 04(2014) Standard Test Method for Porosity of White or Near White Paint Films by Staining</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196" w:author="Ashan Asmone" w:date="2016-03-31T18:44:00Z">
              <w:r w:rsidRPr="00E024B9" w:rsidDel="003C108E">
                <w:rPr>
                  <w:rFonts w:ascii="Calibri Light" w:hAnsi="Calibri Light"/>
                  <w:sz w:val="16"/>
                  <w:szCs w:val="16"/>
                </w:rPr>
                <w:delText>ASTM D4451-85(1996) Standard Test Method for Pigment Content of Paints by Low-Temperature Ashing</w:delText>
              </w:r>
            </w:del>
            <w:ins w:id="7197" w:author="Ashan Asmone" w:date="2016-03-31T18:44:00Z">
              <w:r w:rsidR="003C108E">
                <w:rPr>
                  <w:rFonts w:ascii="Calibri Light" w:hAnsi="Calibri Light"/>
                  <w:sz w:val="16"/>
                  <w:szCs w:val="16"/>
                </w:rPr>
                <w:t>ASTM D4451 - 02(2014) Standard Test Method for Pigment Content of Paints by Low-Temperature Ashing</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198" w:author="Ashan Asmone" w:date="2016-03-31T18:45:00Z">
              <w:r w:rsidRPr="00E024B9" w:rsidDel="003C108E">
                <w:rPr>
                  <w:rFonts w:ascii="Calibri Light" w:hAnsi="Calibri Light"/>
                  <w:sz w:val="16"/>
                  <w:szCs w:val="16"/>
                </w:rPr>
                <w:delText>ASTM D3723-84(1999) Standard Test Method for Pigment Content of Water-Emulsion Paints by Low-Temperature Ashing</w:delText>
              </w:r>
            </w:del>
            <w:ins w:id="7199" w:author="Ashan Asmone" w:date="2016-03-31T18:45:00Z">
              <w:r w:rsidR="003C108E">
                <w:rPr>
                  <w:rFonts w:ascii="Calibri Light" w:hAnsi="Calibri Light"/>
                  <w:sz w:val="16"/>
                  <w:szCs w:val="16"/>
                </w:rPr>
                <w:t>ASTM D3723 - 05(2011) Standard Test Method for Pigment Content of Water-Emulsion Paints by Low-Temperature Ashing</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200" w:author="Ashan Asmone" w:date="2016-03-31T18:45:00Z">
              <w:r w:rsidRPr="00E024B9" w:rsidDel="003C108E">
                <w:rPr>
                  <w:rFonts w:ascii="Calibri Light" w:hAnsi="Calibri Light"/>
                  <w:sz w:val="16"/>
                  <w:szCs w:val="16"/>
                </w:rPr>
                <w:delText>ASTM D3723-84(1999) Standard Test Method for Pigment Content of Water-Emulsion Paints by Low-Temperature Ashing</w:delText>
              </w:r>
            </w:del>
          </w:p>
        </w:tc>
      </w:tr>
      <w:tr w:rsidR="00401C5E" w:rsidRPr="004F3C8C" w14:paraId="64D863FB" w14:textId="77777777" w:rsidTr="00401C5E">
        <w:tc>
          <w:tcPr>
            <w:tcW w:w="685" w:type="dxa"/>
          </w:tcPr>
          <w:p w14:paraId="7FAB91B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7400FC35" w14:textId="77777777" w:rsidR="00401C5E" w:rsidRPr="00E024B9" w:rsidRDefault="00E024B9" w:rsidP="00401C5E">
            <w:pPr>
              <w:spacing w:after="120"/>
              <w:rPr>
                <w:rFonts w:ascii="Calibri Light" w:hAnsi="Calibri Light"/>
                <w:sz w:val="16"/>
                <w:szCs w:val="16"/>
              </w:rPr>
            </w:pPr>
            <w:del w:id="7201" w:author="Ashan Asmone" w:date="2016-03-31T18:47:00Z">
              <w:r w:rsidRPr="00E024B9" w:rsidDel="003C108E">
                <w:rPr>
                  <w:rFonts w:ascii="Calibri Light" w:hAnsi="Calibri Light"/>
                  <w:sz w:val="16"/>
                  <w:szCs w:val="16"/>
                </w:rPr>
                <w:delText>AS 3730.22-1993 Guide to the properties of paints for buildings-Concrete and masonry sealer-Solvent-borne-Interior/Exterior</w:delText>
              </w:r>
            </w:del>
            <w:ins w:id="7202" w:author="Ashan Asmone" w:date="2016-03-31T18:47:00Z">
              <w:r w:rsidR="003C108E">
                <w:rPr>
                  <w:rFonts w:ascii="Calibri Light" w:hAnsi="Calibri Light"/>
                  <w:sz w:val="16"/>
                  <w:szCs w:val="16"/>
                </w:rPr>
                <w:t>AS 3730.22-2006 Guide to the properties of paints for buildings - Concrete and masonry sealer - Solvent-borne - Interior/exterior</w:t>
              </w:r>
            </w:ins>
            <w:r w:rsidRPr="00E024B9">
              <w:rPr>
                <w:rFonts w:ascii="Calibri Light" w:hAnsi="Calibri Light"/>
                <w:sz w:val="16"/>
                <w:szCs w:val="16"/>
              </w:rPr>
              <w:br/>
            </w:r>
            <w:r w:rsidRPr="00E024B9">
              <w:rPr>
                <w:rFonts w:ascii="Calibri Light" w:hAnsi="Calibri Light"/>
                <w:sz w:val="16"/>
                <w:szCs w:val="16"/>
              </w:rPr>
              <w:br/>
            </w:r>
            <w:del w:id="7203" w:author="Ashan Asmone" w:date="2016-03-31T18:48:00Z">
              <w:r w:rsidRPr="00E024B9" w:rsidDel="00487C1E">
                <w:rPr>
                  <w:rFonts w:ascii="Calibri Light" w:hAnsi="Calibri Light"/>
                  <w:sz w:val="16"/>
                  <w:szCs w:val="16"/>
                </w:rPr>
                <w:delText>AS 1580.0:1996 Paints and related materials-Methods of Test-Introduction and list of Methods</w:delText>
              </w:r>
            </w:del>
            <w:ins w:id="7204" w:author="Ashan Asmone" w:date="2016-03-31T18:48:00Z">
              <w:r w:rsidR="00487C1E">
                <w:rPr>
                  <w:rFonts w:ascii="Calibri Light" w:hAnsi="Calibri Light"/>
                  <w:sz w:val="16"/>
                  <w:szCs w:val="16"/>
                </w:rPr>
                <w:t>AS 1580.0-2004 Paints and related materials - Methods of test - Introduction and list of methods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205" w:author="Ashan Asmone" w:date="2016-03-31T18:50:00Z">
              <w:r w:rsidRPr="00E024B9" w:rsidDel="00487C1E">
                <w:rPr>
                  <w:rFonts w:ascii="Calibri Light" w:hAnsi="Calibri Light"/>
                  <w:sz w:val="16"/>
                  <w:szCs w:val="16"/>
                </w:rPr>
                <w:delText>AS 1580.408.2-1993 Paints and related materials-Methods of Test-Adhesion-Knife Test</w:delText>
              </w:r>
            </w:del>
            <w:ins w:id="7206" w:author="Ashan Asmone" w:date="2016-03-31T18:50:00Z">
              <w:r w:rsidR="00487C1E">
                <w:rPr>
                  <w:rFonts w:ascii="Calibri Light" w:hAnsi="Calibri Light"/>
                  <w:sz w:val="16"/>
                  <w:szCs w:val="16"/>
                </w:rPr>
                <w:t>AS 1580.408.2-2004 Paints and related materials - Methods of test - Adhesion - Knife test</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207" w:author="Ashan Asmone" w:date="2016-03-31T18:52:00Z">
              <w:r w:rsidRPr="00E024B9" w:rsidDel="00487C1E">
                <w:rPr>
                  <w:rFonts w:ascii="Calibri Light" w:hAnsi="Calibri Light"/>
                  <w:sz w:val="16"/>
                  <w:szCs w:val="16"/>
                </w:rPr>
                <w:delText>AS 1580.457.1-1996 Paints and Related Materials-Methods of Test -Resistance to Natural Weathering</w:delText>
              </w:r>
            </w:del>
            <w:ins w:id="7208" w:author="Ashan Asmone" w:date="2016-03-31T18:52:00Z">
              <w:r w:rsidR="00487C1E">
                <w:rPr>
                  <w:rFonts w:ascii="Calibri Light" w:hAnsi="Calibri Light"/>
                  <w:sz w:val="16"/>
                  <w:szCs w:val="16"/>
                </w:rPr>
                <w:t>AS/NZS 1580.457.1:1996 (R2013) Paints and related materials - Methods of test - - Resistance to natural weathering</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209" w:author="Ashan Senel Asmone" w:date="2016-04-25T15:48:00Z">
              <w:r w:rsidRPr="00E024B9" w:rsidDel="002E1936">
                <w:rPr>
                  <w:rFonts w:ascii="Calibri Light" w:hAnsi="Calibri Light"/>
                  <w:sz w:val="16"/>
                  <w:szCs w:val="16"/>
                </w:rPr>
                <w:delText>AS 1580.481.0-1991Paints and related materials – Methods of test – Coatings – Guide to assessing paint systems exposed to weathering conditions</w:delText>
              </w:r>
            </w:del>
            <w:ins w:id="7210" w:author="Ashan Senel Asmone" w:date="2016-04-25T15:48:00Z">
              <w:r w:rsidR="002E1936">
                <w:rPr>
                  <w:rFonts w:ascii="Calibri Light" w:hAnsi="Calibri Light"/>
                  <w:sz w:val="16"/>
                  <w:szCs w:val="16"/>
                </w:rPr>
                <w:t>AS 1580.481.0-2003 (R2013) Paints and related materials - Methods of test - Coatings - Guide to assessing paint systems exposed to weathering conditions</w:t>
              </w:r>
            </w:ins>
            <w:del w:id="7211" w:author="Ashan Asmone" w:date="2016-03-31T18:51:00Z">
              <w:r w:rsidRPr="00E024B9" w:rsidDel="00487C1E">
                <w:rPr>
                  <w:rFonts w:ascii="Calibri Light" w:hAnsi="Calibri Light"/>
                  <w:sz w:val="16"/>
                  <w:szCs w:val="16"/>
                </w:rPr>
                <w:delText> </w:delText>
              </w:r>
            </w:del>
            <w:ins w:id="7212" w:author="Ashan Asmone" w:date="2016-03-31T18:51:00Z">
              <w:r w:rsidR="00487C1E">
                <w:rPr>
                  <w:rFonts w:ascii="Calibri Light" w:hAnsi="Calibri Light"/>
                  <w:sz w:val="16"/>
                  <w:szCs w:val="16"/>
                </w:rPr>
                <w:t>AS 1580.481.0-2003 (R2013) Paints and related materials - Methods of test - Coatings - Guide to assessing paint systems exposed to weathering conditions</w:t>
              </w:r>
            </w:ins>
          </w:p>
        </w:tc>
      </w:tr>
      <w:tr w:rsidR="00401C5E" w:rsidRPr="004F3C8C" w14:paraId="60C5FBD5" w14:textId="77777777" w:rsidTr="00401C5E">
        <w:tc>
          <w:tcPr>
            <w:tcW w:w="685" w:type="dxa"/>
          </w:tcPr>
          <w:p w14:paraId="5C806F3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4637ABC8" w14:textId="77777777" w:rsidR="00401C5E" w:rsidRPr="00E024B9" w:rsidRDefault="00E024B9" w:rsidP="00401C5E">
            <w:pPr>
              <w:spacing w:after="120"/>
              <w:rPr>
                <w:rFonts w:ascii="Calibri Light" w:hAnsi="Calibri Light"/>
                <w:sz w:val="16"/>
                <w:szCs w:val="16"/>
              </w:rPr>
            </w:pPr>
            <w:del w:id="7213" w:author="Ashan Asmone" w:date="2016-03-31T18:53:00Z">
              <w:r w:rsidRPr="00E024B9" w:rsidDel="00487C1E">
                <w:rPr>
                  <w:rFonts w:ascii="Calibri Light" w:hAnsi="Calibri Light"/>
                  <w:sz w:val="16"/>
                  <w:szCs w:val="16"/>
                </w:rPr>
                <w:delText>SS 5: Methods of Test for Paints, varnishes and related materials</w:delText>
              </w:r>
            </w:del>
            <w:ins w:id="7214" w:author="Ashan Asmone" w:date="2016-03-31T18:53:00Z">
              <w:r w:rsidR="00487C1E">
                <w:rPr>
                  <w:rFonts w:ascii="Calibri Light" w:hAnsi="Calibri Light"/>
                  <w:sz w:val="16"/>
                  <w:szCs w:val="16"/>
                </w:rPr>
                <w:t>SS 5 - F5 : 2003 (2013) Methods of test for paints, varnishes and related materials - Washability (wet abrasion) of emulsion paintSS 5 - F5 : 2003 (2013) Methods of test for paints, varnishes and related materials - Washability (wet abrasion) of emulsion paint</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215" w:author="Ashan Asmone" w:date="2016-03-31T18:53:00Z">
              <w:r w:rsidRPr="00E024B9" w:rsidDel="00487C1E">
                <w:rPr>
                  <w:rFonts w:ascii="Calibri Light" w:hAnsi="Calibri Light"/>
                  <w:sz w:val="16"/>
                  <w:szCs w:val="16"/>
                </w:rPr>
                <w:delText>SS CP 22:1981 The Painting of Buildings</w:delText>
              </w:r>
            </w:del>
            <w:ins w:id="7216" w:author="Ashan Asmone" w:date="2016-03-31T18:53:00Z">
              <w:r w:rsidR="00487C1E">
                <w:rPr>
                  <w:rFonts w:ascii="Calibri Light" w:hAnsi="Calibri Light"/>
                  <w:sz w:val="16"/>
                  <w:szCs w:val="16"/>
                </w:rPr>
                <w:t>SS 542 : 2008 Code of practice for painting of buildings</w:t>
              </w:r>
            </w:ins>
            <w:r w:rsidRPr="00E024B9">
              <w:rPr>
                <w:rFonts w:ascii="Calibri Light" w:hAnsi="Calibri Light"/>
                <w:sz w:val="16"/>
                <w:szCs w:val="16"/>
              </w:rPr>
              <w:t> </w:t>
            </w:r>
          </w:p>
        </w:tc>
      </w:tr>
      <w:tr w:rsidR="00401C5E" w:rsidRPr="004F3C8C" w14:paraId="25866710" w14:textId="77777777" w:rsidTr="00401C5E">
        <w:tc>
          <w:tcPr>
            <w:tcW w:w="685" w:type="dxa"/>
          </w:tcPr>
          <w:p w14:paraId="265B14F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F400181" w14:textId="77777777" w:rsidR="00401C5E" w:rsidRPr="00E024B9" w:rsidRDefault="00E024B9" w:rsidP="00401C5E">
            <w:pPr>
              <w:spacing w:after="120"/>
              <w:rPr>
                <w:rFonts w:ascii="Calibri Light" w:hAnsi="Calibri Light"/>
                <w:sz w:val="16"/>
                <w:szCs w:val="16"/>
              </w:rPr>
            </w:pPr>
            <w:del w:id="7217" w:author="Ashan Asmone" w:date="2016-03-31T18:54:00Z">
              <w:r w:rsidRPr="00E024B9" w:rsidDel="00487C1E">
                <w:rPr>
                  <w:rFonts w:ascii="Calibri Light" w:hAnsi="Calibri Light"/>
                  <w:sz w:val="16"/>
                  <w:szCs w:val="16"/>
                </w:rPr>
                <w:delText>ISO 7783-2: 1999 Paints and Varnishes-Coating material and coating systems for exterior masonry and concrete</w:delText>
              </w:r>
            </w:del>
            <w:ins w:id="7218" w:author="Ashan Asmone" w:date="2016-03-31T18:54:00Z">
              <w:r w:rsidR="00487C1E">
                <w:rPr>
                  <w:rFonts w:ascii="Calibri Light" w:hAnsi="Calibri Light"/>
                  <w:sz w:val="16"/>
                  <w:szCs w:val="16"/>
                </w:rPr>
                <w:t>ISO 7783:2011 Paints and varnishes -- Determination of water-vapour transmission properties -- Cup method</w:t>
              </w:r>
            </w:ins>
            <w:r w:rsidRPr="00E024B9">
              <w:rPr>
                <w:rFonts w:ascii="Calibri Light" w:hAnsi="Calibri Light"/>
                <w:sz w:val="16"/>
                <w:szCs w:val="16"/>
              </w:rPr>
              <w:t> </w:t>
            </w:r>
          </w:p>
        </w:tc>
      </w:tr>
    </w:tbl>
    <w:p w14:paraId="302CA94E" w14:textId="77777777" w:rsidR="00401C5E" w:rsidRDefault="00401C5E" w:rsidP="00401C5E">
      <w:pPr>
        <w:rPr>
          <w:sz w:val="16"/>
          <w:szCs w:val="16"/>
          <w:lang w:val="en-US"/>
        </w:rPr>
      </w:pPr>
    </w:p>
    <w:p w14:paraId="3C67DCAB" w14:textId="77777777" w:rsidR="00401C5E" w:rsidRDefault="00E024B9" w:rsidP="00E024B9">
      <w:pPr>
        <w:pStyle w:val="Heading2"/>
        <w:rPr>
          <w:lang w:val="en-US"/>
        </w:rPr>
      </w:pPr>
      <w:r w:rsidRPr="00E024B9">
        <w:rPr>
          <w:lang w:val="en-US"/>
        </w:rPr>
        <w:t>Chalking</w:t>
      </w:r>
    </w:p>
    <w:tbl>
      <w:tblPr>
        <w:tblStyle w:val="TableGrid"/>
        <w:tblW w:w="0" w:type="auto"/>
        <w:tblInd w:w="108" w:type="dxa"/>
        <w:tblLook w:val="04A0" w:firstRow="1" w:lastRow="0" w:firstColumn="1" w:lastColumn="0" w:noHBand="0" w:noVBand="1"/>
      </w:tblPr>
      <w:tblGrid>
        <w:gridCol w:w="685"/>
        <w:gridCol w:w="8449"/>
      </w:tblGrid>
      <w:tr w:rsidR="00401C5E" w:rsidRPr="004F3C8C" w14:paraId="4685AD8C" w14:textId="77777777" w:rsidTr="00401C5E">
        <w:tc>
          <w:tcPr>
            <w:tcW w:w="685" w:type="dxa"/>
          </w:tcPr>
          <w:p w14:paraId="778962F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CA66536" w14:textId="77777777" w:rsidR="00401C5E" w:rsidRPr="00E024B9" w:rsidRDefault="00E024B9" w:rsidP="00785FE2">
            <w:pPr>
              <w:spacing w:after="120"/>
              <w:rPr>
                <w:rFonts w:ascii="Calibri Light" w:hAnsi="Calibri Light"/>
                <w:sz w:val="16"/>
                <w:szCs w:val="16"/>
              </w:rPr>
            </w:pPr>
            <w:del w:id="7219" w:author="Ashan Senel Asmone" w:date="2016-04-25T15:42:00Z">
              <w:r w:rsidRPr="00E024B9" w:rsidDel="002E1936">
                <w:rPr>
                  <w:rFonts w:ascii="Calibri Light" w:hAnsi="Calibri Light"/>
                  <w:sz w:val="16"/>
                  <w:szCs w:val="16"/>
                </w:rPr>
                <w:delText>BS 2015 1992 Paint and Related term</w:delText>
              </w:r>
            </w:del>
            <w:ins w:id="7220" w:author="Ashan Senel Asmone" w:date="2016-04-25T16:03:00Z">
              <w:r w:rsidR="002E1936">
                <w:rPr>
                  <w:rFonts w:ascii="Calibri Light" w:hAnsi="Calibri Light"/>
                  <w:sz w:val="16"/>
                  <w:szCs w:val="16"/>
                </w:rPr>
                <w:t>BS EN ISO 4618:2014 Paints and varnishes. Terms and definitions</w:t>
              </w:r>
            </w:ins>
            <w:del w:id="7221" w:author="Ashan Senel Asmone" w:date="2016-04-25T15:42:00Z">
              <w:r w:rsidRPr="00E024B9" w:rsidDel="002E1936">
                <w:rPr>
                  <w:rFonts w:ascii="Calibri Light" w:hAnsi="Calibri Light"/>
                  <w:sz w:val="16"/>
                  <w:szCs w:val="16"/>
                </w:rPr>
                <w:delText>s</w:delText>
              </w:r>
            </w:del>
            <w:ins w:id="7222" w:author="Ashan Senel Asmone" w:date="2016-04-25T15:42:00Z">
              <w:r w:rsidR="002E1936">
                <w:rPr>
                  <w:rFonts w:ascii="Calibri Light" w:hAnsi="Calibri Light"/>
                  <w:sz w:val="16"/>
                  <w:szCs w:val="16"/>
                </w:rPr>
                <w:t>BS EN ISO 4618:2014 Paints and varnishes. Terms and definitions</w:t>
              </w:r>
            </w:ins>
            <w:r w:rsidRPr="00E024B9">
              <w:rPr>
                <w:rFonts w:ascii="Calibri Light" w:hAnsi="Calibri Light"/>
                <w:sz w:val="16"/>
                <w:szCs w:val="16"/>
              </w:rPr>
              <w:t xml:space="preserve"> </w:t>
            </w:r>
          </w:p>
        </w:tc>
      </w:tr>
      <w:tr w:rsidR="00401C5E" w:rsidRPr="004F3C8C" w14:paraId="5133D608" w14:textId="77777777" w:rsidTr="00401C5E">
        <w:tc>
          <w:tcPr>
            <w:tcW w:w="685" w:type="dxa"/>
          </w:tcPr>
          <w:p w14:paraId="115FA11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1CB4936E" w14:textId="77777777" w:rsidR="00E024B9" w:rsidRPr="00E024B9" w:rsidRDefault="00E024B9" w:rsidP="00E024B9">
            <w:pPr>
              <w:rPr>
                <w:rFonts w:ascii="Calibri Light" w:hAnsi="Calibri Light"/>
                <w:sz w:val="16"/>
                <w:szCs w:val="16"/>
              </w:rPr>
            </w:pPr>
            <w:del w:id="7223" w:author="Ashan Asmone" w:date="2016-03-31T18:38:00Z">
              <w:r w:rsidRPr="00E024B9" w:rsidDel="003C108E">
                <w:rPr>
                  <w:rFonts w:ascii="Calibri Light" w:hAnsi="Calibri Light"/>
                  <w:sz w:val="16"/>
                  <w:szCs w:val="16"/>
                </w:rPr>
                <w:delText>ASTM D2832-92(1999) Standard Guide for Determining Volatile and Nonvolatile Content of Paint and Related Coatings</w:delText>
              </w:r>
            </w:del>
            <w:ins w:id="7224" w:author="Ashan Asmone" w:date="2016-03-31T18:38:00Z">
              <w:r w:rsidR="003C108E">
                <w:rPr>
                  <w:rFonts w:ascii="Calibri Light" w:hAnsi="Calibri Light"/>
                  <w:sz w:val="16"/>
                  <w:szCs w:val="16"/>
                </w:rPr>
                <w:t>ASTM D2832 - 92(2011) Nonvolatile Content of Paint and Related Coatings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225" w:author="Ashan Asmone" w:date="2016-03-31T18:39:00Z">
              <w:r w:rsidRPr="00E024B9" w:rsidDel="003C108E">
                <w:rPr>
                  <w:rFonts w:ascii="Calibri Light" w:hAnsi="Calibri Light"/>
                  <w:sz w:val="16"/>
                  <w:szCs w:val="16"/>
                </w:rPr>
                <w:delText>ASTM D3924-80(1996) Standard Specification for Standard Environment for Conditioning and Testing Paint, Varnish, Lacquer, and Related Materials</w:delText>
              </w:r>
            </w:del>
            <w:ins w:id="7226" w:author="Ashan Asmone" w:date="2016-03-31T18:39:00Z">
              <w:r w:rsidR="003C108E">
                <w:rPr>
                  <w:rFonts w:ascii="Calibri Light" w:hAnsi="Calibri Light"/>
                  <w:sz w:val="16"/>
                  <w:szCs w:val="16"/>
                </w:rPr>
                <w:t>ASTM D3924 - 80(2011) Standard Specification for Standard Environment for Conditioning and Testing Paint, Varnish, Lacquer, and Related Materials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227" w:author="Ashan Asmone" w:date="2016-03-31T18:39:00Z">
              <w:r w:rsidRPr="00E024B9" w:rsidDel="003C108E">
                <w:rPr>
                  <w:rFonts w:ascii="Calibri Light" w:hAnsi="Calibri Light"/>
                  <w:sz w:val="16"/>
                  <w:szCs w:val="16"/>
                </w:rPr>
                <w:delText>ASTM D822-96 Standard Practice for Conducting Tests on Paint and Related Coatings and Materials Using Filtered Open-Flame Carbon-Arc Exposure Apparatus</w:delText>
              </w:r>
            </w:del>
            <w:ins w:id="7228" w:author="Ashan Asmone" w:date="2016-03-31T18:39:00Z">
              <w:r w:rsidR="003C108E">
                <w:rPr>
                  <w:rFonts w:ascii="Calibri Light" w:hAnsi="Calibri Light"/>
                  <w:sz w:val="16"/>
                  <w:szCs w:val="16"/>
                </w:rPr>
                <w:t>ASTM D822 / D822M - 13 Standard Practice for Filtered Open-Flame Carbon-Arc Exposures of Paint and Related Coatings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229" w:author="Ashan Asmone" w:date="2016-03-31T18:40:00Z">
              <w:r w:rsidRPr="00E024B9" w:rsidDel="003C108E">
                <w:rPr>
                  <w:rFonts w:ascii="Calibri Light" w:hAnsi="Calibri Light"/>
                  <w:sz w:val="16"/>
                  <w:szCs w:val="16"/>
                </w:rPr>
                <w:delText>ASTM D3168-85(1999) Standard Practice for Qualitative Identification of Polymers in Emulsion Paints</w:delText>
              </w:r>
            </w:del>
            <w:ins w:id="7230" w:author="Ashan Asmone" w:date="2016-03-31T18:40:00Z">
              <w:r w:rsidR="003C108E">
                <w:rPr>
                  <w:rFonts w:ascii="Calibri Light" w:hAnsi="Calibri Light"/>
                  <w:sz w:val="16"/>
                  <w:szCs w:val="16"/>
                </w:rPr>
                <w:t>ASTM D3168 - 85(2011) Standard Practice for Qualitative Identification of Polymers in Emulsion Paints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231" w:author="Ashan Asmone" w:date="2016-03-31T18:41:00Z">
              <w:r w:rsidRPr="00E024B9" w:rsidDel="003C108E">
                <w:rPr>
                  <w:rFonts w:ascii="Calibri Light" w:hAnsi="Calibri Light"/>
                  <w:sz w:val="16"/>
                  <w:szCs w:val="16"/>
                </w:rPr>
                <w:delText>ASTM D3960-01 Standard Practice for Determining Volatile Organic Compound (VOC) Content of Paints and Related Coatings</w:delText>
              </w:r>
            </w:del>
            <w:ins w:id="7232" w:author="Ashan Asmone" w:date="2016-03-31T18:41:00Z">
              <w:r w:rsidR="003C108E">
                <w:rPr>
                  <w:rFonts w:ascii="Calibri Light" w:hAnsi="Calibri Light"/>
                  <w:sz w:val="16"/>
                  <w:szCs w:val="16"/>
                </w:rPr>
                <w:t>ASTM D3960 - 05(2013) Standard Practice for Determining Volatile Organic Compound (VOC)Content of Paints and Related Coatings</w:t>
              </w:r>
            </w:ins>
            <w:r w:rsidRPr="00E024B9">
              <w:rPr>
                <w:rFonts w:ascii="Calibri Light" w:hAnsi="Calibri Light"/>
                <w:sz w:val="16"/>
                <w:szCs w:val="16"/>
              </w:rPr>
              <w:br/>
            </w:r>
            <w:r w:rsidRPr="00E024B9">
              <w:rPr>
                <w:rFonts w:ascii="Calibri Light" w:hAnsi="Calibri Light"/>
                <w:sz w:val="16"/>
                <w:szCs w:val="16"/>
              </w:rPr>
              <w:br/>
            </w:r>
            <w:del w:id="7233" w:author="Ashan Asmone" w:date="2016-03-31T18:42:00Z">
              <w:r w:rsidRPr="00E024B9" w:rsidDel="003C108E">
                <w:rPr>
                  <w:rFonts w:ascii="Calibri Light" w:hAnsi="Calibri Light"/>
                  <w:sz w:val="16"/>
                  <w:szCs w:val="16"/>
                </w:rPr>
                <w:delText>ASTM D3258-00 Standard Test Method for Porosity of Paint Films</w:delText>
              </w:r>
            </w:del>
            <w:ins w:id="7234" w:author="Ashan Asmone" w:date="2016-03-31T18:42:00Z">
              <w:r w:rsidR="003C108E">
                <w:rPr>
                  <w:rFonts w:ascii="Calibri Light" w:hAnsi="Calibri Light"/>
                  <w:sz w:val="16"/>
                  <w:szCs w:val="16"/>
                </w:rPr>
                <w:t>ASTM D3258 - 04(2014) Standard Test Method for Porosity of White or Near White Paint Films by Staining</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235" w:author="Ashan Asmone" w:date="2016-03-31T18:44:00Z">
              <w:r w:rsidRPr="00E024B9" w:rsidDel="003C108E">
                <w:rPr>
                  <w:rFonts w:ascii="Calibri Light" w:hAnsi="Calibri Light"/>
                  <w:sz w:val="16"/>
                  <w:szCs w:val="16"/>
                </w:rPr>
                <w:delText>ASTM D4451-85(1996) Standard Test Method for Pigment Content of Paints by Low-Temperature Ashing</w:delText>
              </w:r>
            </w:del>
            <w:ins w:id="7236" w:author="Ashan Asmone" w:date="2016-03-31T18:44:00Z">
              <w:r w:rsidR="003C108E">
                <w:rPr>
                  <w:rFonts w:ascii="Calibri Light" w:hAnsi="Calibri Light"/>
                  <w:sz w:val="16"/>
                  <w:szCs w:val="16"/>
                </w:rPr>
                <w:t>ASTM D4451 - 02(2014) Standard Test Method for Pigment Content of Paints by Low-Temperature Ashing</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237" w:author="Ashan Asmone" w:date="2016-03-31T18:45:00Z">
              <w:r w:rsidRPr="00E024B9" w:rsidDel="003C108E">
                <w:rPr>
                  <w:rFonts w:ascii="Calibri Light" w:hAnsi="Calibri Light"/>
                  <w:sz w:val="16"/>
                  <w:szCs w:val="16"/>
                </w:rPr>
                <w:delText>ASTM D3723-84(1999) Standard Test Method for Pigment Content of Water-Emulsion Paints by Low-Temperature Ashing</w:delText>
              </w:r>
            </w:del>
            <w:ins w:id="7238" w:author="Ashan Asmone" w:date="2016-03-31T18:45:00Z">
              <w:r w:rsidR="003C108E">
                <w:rPr>
                  <w:rFonts w:ascii="Calibri Light" w:hAnsi="Calibri Light"/>
                  <w:sz w:val="16"/>
                  <w:szCs w:val="16"/>
                </w:rPr>
                <w:t>ASTM D3723 - 05(2011) Standard Test Method for Pigment Content of Water-Emulsion Paints by Low-Temperature Ashing</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239" w:author="Ashan Asmone" w:date="2016-03-31T18:45:00Z">
              <w:r w:rsidRPr="00E024B9" w:rsidDel="003C108E">
                <w:rPr>
                  <w:rFonts w:ascii="Calibri Light" w:hAnsi="Calibri Light"/>
                  <w:sz w:val="16"/>
                  <w:szCs w:val="16"/>
                </w:rPr>
                <w:delText>ASTM D3723-84(1999) Standard Test Method for Pigment Content of Water-Emulsion Paints by Low-Temperature Ashing</w:delText>
              </w:r>
            </w:del>
            <w:ins w:id="7240" w:author="Ashan Asmone" w:date="2016-03-31T18:45:00Z">
              <w:r w:rsidR="003C108E">
                <w:rPr>
                  <w:rFonts w:ascii="Calibri Light" w:hAnsi="Calibri Light"/>
                  <w:sz w:val="16"/>
                  <w:szCs w:val="16"/>
                </w:rPr>
                <w:t>ASTM D3723 - 05(2011) Standard Test Method for Pigment Content of Water-Emulsion Paints by Low-Temperature Ashing</w:t>
              </w:r>
            </w:ins>
          </w:p>
          <w:p w14:paraId="568897C9" w14:textId="77777777" w:rsidR="00401C5E" w:rsidRPr="00E024B9" w:rsidRDefault="00401C5E" w:rsidP="00401C5E">
            <w:pPr>
              <w:spacing w:after="120"/>
              <w:rPr>
                <w:rFonts w:ascii="Calibri Light" w:hAnsi="Calibri Light"/>
                <w:sz w:val="16"/>
                <w:szCs w:val="16"/>
              </w:rPr>
            </w:pPr>
          </w:p>
        </w:tc>
      </w:tr>
      <w:tr w:rsidR="00401C5E" w:rsidRPr="004F3C8C" w14:paraId="37AD54C7" w14:textId="77777777" w:rsidTr="00401C5E">
        <w:tc>
          <w:tcPr>
            <w:tcW w:w="685" w:type="dxa"/>
          </w:tcPr>
          <w:p w14:paraId="4CA6CCD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360D4F70" w14:textId="77777777" w:rsidR="00401C5E" w:rsidRPr="00E024B9" w:rsidRDefault="00E024B9" w:rsidP="00785FE2">
            <w:pPr>
              <w:spacing w:after="120"/>
              <w:rPr>
                <w:rFonts w:ascii="Calibri Light" w:hAnsi="Calibri Light"/>
                <w:sz w:val="16"/>
                <w:szCs w:val="16"/>
              </w:rPr>
            </w:pPr>
            <w:del w:id="7241" w:author="Ashan Asmone" w:date="2016-03-31T18:47:00Z">
              <w:r w:rsidRPr="00E024B9" w:rsidDel="003C108E">
                <w:rPr>
                  <w:rFonts w:ascii="Calibri Light" w:hAnsi="Calibri Light"/>
                  <w:sz w:val="16"/>
                  <w:szCs w:val="16"/>
                </w:rPr>
                <w:delText>AS 3730.22-1993 Guide to the properties of paints for buildings-Concrete and masonry sealer-Solvent-borne-Interior/Exterior</w:delText>
              </w:r>
            </w:del>
            <w:ins w:id="7242" w:author="Ashan Asmone" w:date="2016-03-31T18:47:00Z">
              <w:r w:rsidR="003C108E">
                <w:rPr>
                  <w:rFonts w:ascii="Calibri Light" w:hAnsi="Calibri Light"/>
                  <w:sz w:val="16"/>
                  <w:szCs w:val="16"/>
                </w:rPr>
                <w:t>AS 3730.22-2006 Guide to the properties of paints for buildings - Concrete and masonry sealer - Solvent-borne - Interior/exterior</w:t>
              </w:r>
            </w:ins>
            <w:r w:rsidRPr="00E024B9">
              <w:rPr>
                <w:rFonts w:ascii="Calibri Light" w:hAnsi="Calibri Light"/>
                <w:sz w:val="16"/>
                <w:szCs w:val="16"/>
              </w:rPr>
              <w:br/>
            </w:r>
            <w:del w:id="7243" w:author="Ashan Asmone" w:date="2016-03-31T18:48:00Z">
              <w:r w:rsidRPr="00E024B9" w:rsidDel="00487C1E">
                <w:rPr>
                  <w:rFonts w:ascii="Calibri Light" w:hAnsi="Calibri Light"/>
                  <w:sz w:val="16"/>
                  <w:szCs w:val="16"/>
                </w:rPr>
                <w:delText>AS 1580.0:1996 Paints and related materials-Methods of Test-Introduction and list of Methods</w:delText>
              </w:r>
            </w:del>
            <w:ins w:id="7244" w:author="Ashan Asmone" w:date="2016-03-31T18:48:00Z">
              <w:r w:rsidR="00487C1E">
                <w:rPr>
                  <w:rFonts w:ascii="Calibri Light" w:hAnsi="Calibri Light"/>
                  <w:sz w:val="16"/>
                  <w:szCs w:val="16"/>
                </w:rPr>
                <w:t>AS 1580.0-2004 Paints and related materials - Methods of test - Introduction and list of methods</w:t>
              </w:r>
            </w:ins>
            <w:r w:rsidRPr="00E024B9">
              <w:rPr>
                <w:rFonts w:ascii="Calibri Light" w:hAnsi="Calibri Light"/>
                <w:sz w:val="16"/>
                <w:szCs w:val="16"/>
              </w:rPr>
              <w:t> </w:t>
            </w:r>
            <w:r w:rsidRPr="00E024B9">
              <w:rPr>
                <w:rFonts w:ascii="Calibri Light" w:hAnsi="Calibri Light"/>
                <w:sz w:val="16"/>
                <w:szCs w:val="16"/>
              </w:rPr>
              <w:br/>
            </w:r>
            <w:del w:id="7245" w:author="Ashan Asmone" w:date="2016-03-31T18:50:00Z">
              <w:r w:rsidRPr="00E024B9" w:rsidDel="00487C1E">
                <w:rPr>
                  <w:rFonts w:ascii="Calibri Light" w:hAnsi="Calibri Light"/>
                  <w:sz w:val="16"/>
                  <w:szCs w:val="16"/>
                </w:rPr>
                <w:delText>AS 1580.408.2-1993 Paints and related materials-Methods of Test-Adhesion-Knife Test</w:delText>
              </w:r>
            </w:del>
            <w:ins w:id="7246" w:author="Ashan Asmone" w:date="2016-03-31T18:50:00Z">
              <w:r w:rsidR="00487C1E">
                <w:rPr>
                  <w:rFonts w:ascii="Calibri Light" w:hAnsi="Calibri Light"/>
                  <w:sz w:val="16"/>
                  <w:szCs w:val="16"/>
                </w:rPr>
                <w:t>AS 1580.408.2-2004 Paints and related materials - Methods of test - Adhesion - Knife test</w:t>
              </w:r>
            </w:ins>
            <w:r w:rsidRPr="00E024B9">
              <w:rPr>
                <w:rFonts w:ascii="Calibri Light" w:hAnsi="Calibri Light"/>
                <w:sz w:val="16"/>
                <w:szCs w:val="16"/>
              </w:rPr>
              <w:t> </w:t>
            </w:r>
            <w:r w:rsidRPr="00E024B9">
              <w:rPr>
                <w:rFonts w:ascii="Calibri Light" w:hAnsi="Calibri Light"/>
                <w:sz w:val="16"/>
                <w:szCs w:val="16"/>
              </w:rPr>
              <w:br/>
            </w:r>
            <w:del w:id="7247" w:author="Ashan Asmone" w:date="2016-03-31T18:52:00Z">
              <w:r w:rsidRPr="00E024B9" w:rsidDel="00487C1E">
                <w:rPr>
                  <w:rFonts w:ascii="Calibri Light" w:hAnsi="Calibri Light"/>
                  <w:sz w:val="16"/>
                  <w:szCs w:val="16"/>
                </w:rPr>
                <w:delText>AS 1580.457.1-1996 Paints and Related Materials-Methods of Test -Resistance to Natural Weathering</w:delText>
              </w:r>
            </w:del>
            <w:ins w:id="7248" w:author="Ashan Asmone" w:date="2016-03-31T18:52:00Z">
              <w:r w:rsidR="00487C1E">
                <w:rPr>
                  <w:rFonts w:ascii="Calibri Light" w:hAnsi="Calibri Light"/>
                  <w:sz w:val="16"/>
                  <w:szCs w:val="16"/>
                </w:rPr>
                <w:t>AS/NZS 1580.457.1:1996 (R2013) Paints and related materials - Methods of test - - Resistance to natural weathering</w:t>
              </w:r>
            </w:ins>
            <w:r w:rsidRPr="00E024B9">
              <w:rPr>
                <w:rFonts w:ascii="Calibri Light" w:hAnsi="Calibri Light"/>
                <w:sz w:val="16"/>
                <w:szCs w:val="16"/>
              </w:rPr>
              <w:t> </w:t>
            </w:r>
            <w:r w:rsidRPr="00E024B9">
              <w:rPr>
                <w:rFonts w:ascii="Calibri Light" w:hAnsi="Calibri Light"/>
                <w:sz w:val="16"/>
                <w:szCs w:val="16"/>
              </w:rPr>
              <w:br/>
            </w:r>
            <w:del w:id="7249" w:author="Ashan Senel Asmone" w:date="2016-04-25T15:48:00Z">
              <w:r w:rsidRPr="00E024B9" w:rsidDel="002E1936">
                <w:rPr>
                  <w:rFonts w:ascii="Calibri Light" w:hAnsi="Calibri Light"/>
                  <w:sz w:val="16"/>
                  <w:szCs w:val="16"/>
                </w:rPr>
                <w:delText>AS 1580.481.0-1991Paints and related materials – Methods of test – Coatings – Guide to assessing paint systems exposed to weathering conditions</w:delText>
              </w:r>
            </w:del>
            <w:ins w:id="7250" w:author="Ashan Senel Asmone" w:date="2016-04-25T15:48:00Z">
              <w:r w:rsidR="002E1936">
                <w:rPr>
                  <w:rFonts w:ascii="Calibri Light" w:hAnsi="Calibri Light"/>
                  <w:sz w:val="16"/>
                  <w:szCs w:val="16"/>
                </w:rPr>
                <w:t>AS 1580.481.0-2003 (R2013) Paints and related materials - Methods of test - Coatings - Guide to assessing paint systems exposed to weathering conditions</w:t>
              </w:r>
            </w:ins>
            <w:del w:id="7251" w:author="Ashan Asmone" w:date="2016-03-31T18:51:00Z">
              <w:r w:rsidRPr="00E024B9" w:rsidDel="00487C1E">
                <w:rPr>
                  <w:rFonts w:ascii="Calibri Light" w:hAnsi="Calibri Light"/>
                  <w:sz w:val="16"/>
                  <w:szCs w:val="16"/>
                </w:rPr>
                <w:delText> </w:delText>
              </w:r>
            </w:del>
            <w:ins w:id="7252" w:author="Ashan Asmone" w:date="2016-03-31T18:51:00Z">
              <w:r w:rsidR="00487C1E">
                <w:rPr>
                  <w:rFonts w:ascii="Calibri Light" w:hAnsi="Calibri Light"/>
                  <w:sz w:val="16"/>
                  <w:szCs w:val="16"/>
                </w:rPr>
                <w:t>AS 1580.481.0-2003 (R2013) Paints and related materials - Methods of test - Coatings - Guide to assessing paint systems exposed to weathering conditions</w:t>
              </w:r>
            </w:ins>
            <w:r w:rsidRPr="00E024B9">
              <w:rPr>
                <w:rFonts w:ascii="Calibri Light" w:hAnsi="Calibri Light"/>
                <w:sz w:val="16"/>
                <w:szCs w:val="16"/>
              </w:rPr>
              <w:br/>
            </w:r>
            <w:del w:id="7253" w:author="Ashan Senel Asmone" w:date="2016-04-25T15:44:00Z">
              <w:r w:rsidRPr="00E024B9" w:rsidDel="002E1936">
                <w:rPr>
                  <w:rFonts w:ascii="Calibri Light" w:hAnsi="Calibri Light"/>
                  <w:sz w:val="16"/>
                  <w:szCs w:val="16"/>
                </w:rPr>
                <w:delText>AS 1580.481.1.11:1998 Paints and related materials-Methods of test-Coatings-Exposed to Weathering -Degree of Chalking</w:delText>
              </w:r>
            </w:del>
            <w:ins w:id="7254" w:author="Ashan Senel Asmone" w:date="2016-04-25T15:44:00Z">
              <w:r w:rsidR="002E1936">
                <w:rPr>
                  <w:rFonts w:ascii="Calibri Light" w:hAnsi="Calibri Light"/>
                  <w:sz w:val="16"/>
                  <w:szCs w:val="16"/>
                </w:rPr>
                <w:t>AS/NZS 1580.481.1.11:1998 (R2013) Paints and related materials - Methods of test - Coatings - Exposed to weathering - Degree of chalking</w:t>
              </w:r>
            </w:ins>
          </w:p>
        </w:tc>
      </w:tr>
      <w:tr w:rsidR="00401C5E" w:rsidRPr="004F3C8C" w14:paraId="08AB3D37" w14:textId="77777777" w:rsidTr="00401C5E">
        <w:tc>
          <w:tcPr>
            <w:tcW w:w="685" w:type="dxa"/>
          </w:tcPr>
          <w:p w14:paraId="0F9A2F0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290A3BF7" w14:textId="77777777" w:rsidR="00401C5E" w:rsidRPr="00E024B9" w:rsidRDefault="00E024B9" w:rsidP="00785FE2">
            <w:pPr>
              <w:spacing w:after="120"/>
              <w:rPr>
                <w:rFonts w:ascii="Calibri Light" w:hAnsi="Calibri Light"/>
                <w:sz w:val="16"/>
                <w:szCs w:val="16"/>
              </w:rPr>
            </w:pPr>
            <w:del w:id="7255" w:author="Ashan Asmone" w:date="2016-03-31T18:53:00Z">
              <w:r w:rsidRPr="00E024B9" w:rsidDel="00487C1E">
                <w:rPr>
                  <w:rFonts w:ascii="Calibri Light" w:hAnsi="Calibri Light"/>
                  <w:sz w:val="16"/>
                  <w:szCs w:val="16"/>
                </w:rPr>
                <w:delText>SS 5: Methods of Test for Paints, varnishes and related materials</w:delText>
              </w:r>
            </w:del>
            <w:ins w:id="7256" w:author="Ashan Asmone" w:date="2016-03-31T18:53:00Z">
              <w:r w:rsidR="00487C1E">
                <w:rPr>
                  <w:rFonts w:ascii="Calibri Light" w:hAnsi="Calibri Light"/>
                  <w:sz w:val="16"/>
                  <w:szCs w:val="16"/>
                </w:rPr>
                <w:t>SS 5 - F5 : 2003 (2013) Methods of test for paints, varnishes and related materials - Washability (wet abrasion) of emulsion paint</w:t>
              </w:r>
            </w:ins>
            <w:r w:rsidRPr="00E024B9">
              <w:rPr>
                <w:rFonts w:ascii="Calibri Light" w:hAnsi="Calibri Light"/>
                <w:sz w:val="16"/>
                <w:szCs w:val="16"/>
              </w:rPr>
              <w:t> </w:t>
            </w:r>
            <w:r w:rsidRPr="00E024B9">
              <w:rPr>
                <w:rFonts w:ascii="Calibri Light" w:hAnsi="Calibri Light"/>
                <w:sz w:val="16"/>
                <w:szCs w:val="16"/>
              </w:rPr>
              <w:br/>
            </w:r>
            <w:del w:id="7257" w:author="Ashan Asmone" w:date="2016-03-31T18:53:00Z">
              <w:r w:rsidRPr="00E024B9" w:rsidDel="00487C1E">
                <w:rPr>
                  <w:rFonts w:ascii="Calibri Light" w:hAnsi="Calibri Light"/>
                  <w:sz w:val="16"/>
                  <w:szCs w:val="16"/>
                </w:rPr>
                <w:delText>SS CP 22:1981 The Painting of Buildings</w:delText>
              </w:r>
            </w:del>
            <w:ins w:id="7258" w:author="Ashan Asmone" w:date="2016-03-31T18:53:00Z">
              <w:r w:rsidR="00487C1E">
                <w:rPr>
                  <w:rFonts w:ascii="Calibri Light" w:hAnsi="Calibri Light"/>
                  <w:sz w:val="16"/>
                  <w:szCs w:val="16"/>
                </w:rPr>
                <w:t>SS 542 : 2008 Code of practice for painting of buildings</w:t>
              </w:r>
            </w:ins>
          </w:p>
        </w:tc>
      </w:tr>
      <w:tr w:rsidR="00401C5E" w:rsidRPr="004F3C8C" w14:paraId="259190E3" w14:textId="77777777" w:rsidTr="00401C5E">
        <w:tc>
          <w:tcPr>
            <w:tcW w:w="685" w:type="dxa"/>
          </w:tcPr>
          <w:p w14:paraId="2C58093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4866A9EC" w14:textId="77777777" w:rsidR="00401C5E" w:rsidRPr="00E024B9" w:rsidRDefault="00E024B9" w:rsidP="00E024B9">
            <w:pPr>
              <w:rPr>
                <w:rFonts w:ascii="Calibri Light" w:hAnsi="Calibri Light"/>
                <w:sz w:val="16"/>
                <w:szCs w:val="16"/>
              </w:rPr>
            </w:pPr>
            <w:del w:id="7259" w:author="Ashan Asmone" w:date="2016-03-31T18:54:00Z">
              <w:r w:rsidRPr="00E024B9" w:rsidDel="00487C1E">
                <w:rPr>
                  <w:rFonts w:ascii="Calibri Light" w:hAnsi="Calibri Light"/>
                  <w:sz w:val="16"/>
                  <w:szCs w:val="16"/>
                </w:rPr>
                <w:delText>ISO 7783-2: 1999 Paints and Varnishes-Coating material and coating systems for exterior masonry and concrete</w:delText>
              </w:r>
            </w:del>
            <w:ins w:id="7260" w:author="Ashan Asmone" w:date="2016-03-31T18:54:00Z">
              <w:r w:rsidR="00487C1E">
                <w:rPr>
                  <w:rFonts w:ascii="Calibri Light" w:hAnsi="Calibri Light"/>
                  <w:sz w:val="16"/>
                  <w:szCs w:val="16"/>
                </w:rPr>
                <w:t>ISO 7783:2011 Paints and varnishes -- Determination of water-vapour transmission properties -- Cup method</w:t>
              </w:r>
            </w:ins>
          </w:p>
        </w:tc>
      </w:tr>
    </w:tbl>
    <w:p w14:paraId="5C70193F" w14:textId="77777777" w:rsidR="00785FE2" w:rsidRDefault="00785FE2" w:rsidP="00785FE2">
      <w:pPr>
        <w:pStyle w:val="Heading2"/>
        <w:rPr>
          <w:lang w:val="en-US"/>
        </w:rPr>
      </w:pPr>
      <w:r w:rsidRPr="00785FE2">
        <w:rPr>
          <w:lang w:val="en-US"/>
        </w:rPr>
        <w:t>Yellowing</w:t>
      </w:r>
    </w:p>
    <w:tbl>
      <w:tblPr>
        <w:tblStyle w:val="TableGrid"/>
        <w:tblW w:w="0" w:type="auto"/>
        <w:tblInd w:w="108" w:type="dxa"/>
        <w:tblLook w:val="04A0" w:firstRow="1" w:lastRow="0" w:firstColumn="1" w:lastColumn="0" w:noHBand="0" w:noVBand="1"/>
      </w:tblPr>
      <w:tblGrid>
        <w:gridCol w:w="685"/>
        <w:gridCol w:w="8449"/>
      </w:tblGrid>
      <w:tr w:rsidR="002E1936" w:rsidRPr="004F3C8C" w14:paraId="7C110A25" w14:textId="77777777" w:rsidTr="00F00C6C">
        <w:tc>
          <w:tcPr>
            <w:tcW w:w="685" w:type="dxa"/>
          </w:tcPr>
          <w:p w14:paraId="53857C59" w14:textId="77777777" w:rsidR="002E1936" w:rsidRPr="004F3C8C" w:rsidRDefault="002E1936" w:rsidP="002E1936">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430042D7" w14:textId="77777777" w:rsidR="002E1936" w:rsidRPr="00E024B9" w:rsidRDefault="002E1936" w:rsidP="002E1936">
            <w:pPr>
              <w:spacing w:after="120"/>
              <w:rPr>
                <w:rFonts w:ascii="Calibri Light" w:hAnsi="Calibri Light"/>
                <w:sz w:val="16"/>
                <w:szCs w:val="16"/>
              </w:rPr>
            </w:pPr>
            <w:ins w:id="7261" w:author="Ashan Senel Asmone" w:date="2016-04-25T15:44:00Z">
              <w:r>
                <w:rPr>
                  <w:rFonts w:ascii="Calibri Light" w:hAnsi="Calibri Light"/>
                  <w:sz w:val="16"/>
                  <w:szCs w:val="16"/>
                </w:rPr>
                <w:t>BS EN ISO 4618:2014 Paints and varnishes. Terms and definitions</w:t>
              </w:r>
              <w:r w:rsidRPr="00E024B9">
                <w:rPr>
                  <w:rFonts w:ascii="Calibri Light" w:hAnsi="Calibri Light"/>
                  <w:sz w:val="16"/>
                  <w:szCs w:val="16"/>
                </w:rPr>
                <w:t xml:space="preserve"> </w:t>
              </w:r>
            </w:ins>
            <w:del w:id="7262" w:author="Ashan Senel Asmone" w:date="2016-04-25T15:44:00Z">
              <w:r w:rsidDel="00A97CB8">
                <w:rPr>
                  <w:rFonts w:ascii="Calibri Light" w:hAnsi="Calibri Light"/>
                  <w:sz w:val="16"/>
                  <w:szCs w:val="16"/>
                </w:rPr>
                <w:delText>*Same as above*</w:delText>
              </w:r>
              <w:r w:rsidRPr="00E024B9" w:rsidDel="00A97CB8">
                <w:rPr>
                  <w:rFonts w:ascii="Calibri Light" w:hAnsi="Calibri Light"/>
                  <w:sz w:val="16"/>
                  <w:szCs w:val="16"/>
                </w:rPr>
                <w:delText xml:space="preserve"> </w:delText>
              </w:r>
            </w:del>
          </w:p>
        </w:tc>
      </w:tr>
      <w:tr w:rsidR="002E1936" w:rsidRPr="004F3C8C" w14:paraId="2AC61032" w14:textId="77777777" w:rsidTr="00F00C6C">
        <w:tc>
          <w:tcPr>
            <w:tcW w:w="685" w:type="dxa"/>
          </w:tcPr>
          <w:p w14:paraId="34BF17B1" w14:textId="77777777" w:rsidR="002E1936" w:rsidRPr="004F3C8C" w:rsidRDefault="002E1936" w:rsidP="002E1936">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1FCAAA8" w14:textId="77777777" w:rsidR="002E1936" w:rsidRPr="00E024B9" w:rsidRDefault="002E1936" w:rsidP="002E1936">
            <w:pPr>
              <w:rPr>
                <w:ins w:id="7263" w:author="Ashan Senel Asmone" w:date="2016-04-25T15:44:00Z"/>
                <w:rFonts w:ascii="Calibri Light" w:hAnsi="Calibri Light"/>
                <w:sz w:val="16"/>
                <w:szCs w:val="16"/>
              </w:rPr>
            </w:pPr>
            <w:ins w:id="7264" w:author="Ashan Senel Asmone" w:date="2016-04-25T15:44:00Z">
              <w:r>
                <w:rPr>
                  <w:rFonts w:ascii="Calibri Light" w:hAnsi="Calibri Light"/>
                  <w:sz w:val="16"/>
                  <w:szCs w:val="16"/>
                </w:rPr>
                <w:t>ASTM D2832 - 92(2011) Nonvolatile Content of Paint and Related Coatings</w:t>
              </w:r>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r>
                <w:rPr>
                  <w:rFonts w:ascii="Calibri Light" w:hAnsi="Calibri Light"/>
                  <w:sz w:val="16"/>
                  <w:szCs w:val="16"/>
                </w:rPr>
                <w:t>ASTM D3924 - 80(2011) Standard Specification for Standard Environment for Conditioning and Testing Paint, Varnish, Lacquer, and Related Materials</w:t>
              </w:r>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r>
                <w:rPr>
                  <w:rFonts w:ascii="Calibri Light" w:hAnsi="Calibri Light"/>
                  <w:sz w:val="16"/>
                  <w:szCs w:val="16"/>
                </w:rPr>
                <w:t>ASTM D822 / D822M - 13 Standard Practice for Filtered Open-Flame Carbon-Arc Exposures of Paint and Related Coatings</w:t>
              </w:r>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r>
                <w:rPr>
                  <w:rFonts w:ascii="Calibri Light" w:hAnsi="Calibri Light"/>
                  <w:sz w:val="16"/>
                  <w:szCs w:val="16"/>
                </w:rPr>
                <w:t>ASTM D3168 - 85(2011) Standard Practice for Qualitative Identification of Polymers in Emulsion Paints</w:t>
              </w:r>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r>
                <w:rPr>
                  <w:rFonts w:ascii="Calibri Light" w:hAnsi="Calibri Light"/>
                  <w:sz w:val="16"/>
                  <w:szCs w:val="16"/>
                </w:rPr>
                <w:t>ASTM D3960 - 05(2013) Standard Practice for Determining Volatile Organic Compound (VOC)Content of Paints and Related Coatings</w:t>
              </w:r>
              <w:r w:rsidRPr="00E024B9">
                <w:rPr>
                  <w:rFonts w:ascii="Calibri Light" w:hAnsi="Calibri Light"/>
                  <w:sz w:val="16"/>
                  <w:szCs w:val="16"/>
                </w:rPr>
                <w:br/>
              </w:r>
              <w:r w:rsidRPr="00E024B9">
                <w:rPr>
                  <w:rFonts w:ascii="Calibri Light" w:hAnsi="Calibri Light"/>
                  <w:sz w:val="16"/>
                  <w:szCs w:val="16"/>
                </w:rPr>
                <w:br/>
              </w:r>
              <w:r>
                <w:rPr>
                  <w:rFonts w:ascii="Calibri Light" w:hAnsi="Calibri Light"/>
                  <w:sz w:val="16"/>
                  <w:szCs w:val="16"/>
                </w:rPr>
                <w:t>ASTM D3258 - 04(2014) Standard Test Method for Porosity of White or Near White Paint Films by Staining</w:t>
              </w:r>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r>
                <w:rPr>
                  <w:rFonts w:ascii="Calibri Light" w:hAnsi="Calibri Light"/>
                  <w:sz w:val="16"/>
                  <w:szCs w:val="16"/>
                </w:rPr>
                <w:t>ASTM D4451 - 02(2014) Standard Test Method for Pigment Content of Paints by Low-Temperature Ashing</w:t>
              </w:r>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r>
                <w:rPr>
                  <w:rFonts w:ascii="Calibri Light" w:hAnsi="Calibri Light"/>
                  <w:sz w:val="16"/>
                  <w:szCs w:val="16"/>
                </w:rPr>
                <w:t>ASTM D3723 - 05(2011) Standard Test Method for Pigment Content of Water-Emulsion Paints by Low-Temperature Ashing</w:t>
              </w:r>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r>
                <w:rPr>
                  <w:rFonts w:ascii="Calibri Light" w:hAnsi="Calibri Light"/>
                  <w:sz w:val="16"/>
                  <w:szCs w:val="16"/>
                </w:rPr>
                <w:t>ASTM D3723 - 05(2011) Standard Test Method for Pigment Content of Water-Emulsion Paints by Low-Temperature Ashing</w:t>
              </w:r>
            </w:ins>
          </w:p>
          <w:p w14:paraId="752BC233" w14:textId="77777777" w:rsidR="002E1936" w:rsidRPr="00E024B9" w:rsidRDefault="002E1936" w:rsidP="002E1936">
            <w:pPr>
              <w:spacing w:after="120"/>
              <w:rPr>
                <w:rFonts w:ascii="Calibri Light" w:hAnsi="Calibri Light"/>
                <w:sz w:val="16"/>
                <w:szCs w:val="16"/>
              </w:rPr>
            </w:pPr>
            <w:del w:id="7265" w:author="Ashan Senel Asmone" w:date="2016-04-25T15:44:00Z">
              <w:r w:rsidDel="00A97CB8">
                <w:rPr>
                  <w:rFonts w:ascii="Calibri Light" w:hAnsi="Calibri Light"/>
                  <w:sz w:val="16"/>
                  <w:szCs w:val="16"/>
                </w:rPr>
                <w:delText>*Same as above*</w:delText>
              </w:r>
            </w:del>
          </w:p>
        </w:tc>
      </w:tr>
      <w:tr w:rsidR="00785FE2" w:rsidRPr="004F3C8C" w14:paraId="45EFD08C" w14:textId="77777777" w:rsidTr="00F00C6C">
        <w:tc>
          <w:tcPr>
            <w:tcW w:w="685" w:type="dxa"/>
          </w:tcPr>
          <w:p w14:paraId="0B6816C6" w14:textId="77777777" w:rsidR="00785FE2" w:rsidRPr="004F3C8C" w:rsidRDefault="00785FE2" w:rsidP="00F00C6C">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333E5DC8" w14:textId="77777777" w:rsidR="00785FE2" w:rsidRPr="00785FE2" w:rsidRDefault="00785FE2" w:rsidP="00785FE2">
            <w:pPr>
              <w:spacing w:after="120"/>
              <w:rPr>
                <w:rFonts w:ascii="Calibri Light" w:hAnsi="Calibri Light"/>
                <w:sz w:val="16"/>
                <w:szCs w:val="16"/>
              </w:rPr>
            </w:pPr>
            <w:del w:id="7266" w:author="Ashan Asmone" w:date="2016-03-31T18:47:00Z">
              <w:r w:rsidRPr="00785FE2" w:rsidDel="003C108E">
                <w:rPr>
                  <w:rFonts w:ascii="Calibri Light" w:hAnsi="Calibri Light"/>
                  <w:sz w:val="16"/>
                  <w:szCs w:val="16"/>
                </w:rPr>
                <w:delText>AS 3730.22-1993 Guide to the properties of paints for buildings-Concrete and masonry sealer-Solvent-borne-Interior/Exterior</w:delText>
              </w:r>
            </w:del>
            <w:ins w:id="7267" w:author="Ashan Asmone" w:date="2016-03-31T18:47:00Z">
              <w:r w:rsidR="003C108E">
                <w:rPr>
                  <w:rFonts w:ascii="Calibri Light" w:hAnsi="Calibri Light"/>
                  <w:sz w:val="16"/>
                  <w:szCs w:val="16"/>
                </w:rPr>
                <w:t>AS 3730.22-2006 Guide to the properties of paints for buildings - Concrete and masonry sealer - Solvent-borne - Interior/exterior</w:t>
              </w:r>
            </w:ins>
          </w:p>
          <w:p w14:paraId="7AA08FCE" w14:textId="77777777" w:rsidR="00785FE2" w:rsidRPr="00785FE2" w:rsidRDefault="00785FE2" w:rsidP="00785FE2">
            <w:pPr>
              <w:spacing w:after="120"/>
              <w:rPr>
                <w:rFonts w:ascii="Calibri Light" w:hAnsi="Calibri Light"/>
                <w:sz w:val="16"/>
                <w:szCs w:val="16"/>
              </w:rPr>
            </w:pPr>
            <w:del w:id="7268" w:author="Ashan Asmone" w:date="2016-03-31T18:48:00Z">
              <w:r w:rsidRPr="00785FE2" w:rsidDel="00487C1E">
                <w:rPr>
                  <w:rFonts w:ascii="Calibri Light" w:hAnsi="Calibri Light"/>
                  <w:sz w:val="16"/>
                  <w:szCs w:val="16"/>
                </w:rPr>
                <w:delText>AS 1580.0:1996 Paints and related materials-Methods of Test-Introduction and list of Methods</w:delText>
              </w:r>
            </w:del>
            <w:ins w:id="7269" w:author="Ashan Asmone" w:date="2016-03-31T18:48:00Z">
              <w:r w:rsidR="00487C1E">
                <w:rPr>
                  <w:rFonts w:ascii="Calibri Light" w:hAnsi="Calibri Light"/>
                  <w:sz w:val="16"/>
                  <w:szCs w:val="16"/>
                </w:rPr>
                <w:t>AS 1580.0-2004 Paints and related materials - Methods of test - Introduction and list of methods</w:t>
              </w:r>
            </w:ins>
            <w:r w:rsidRPr="00785FE2">
              <w:rPr>
                <w:rFonts w:ascii="Calibri Light" w:hAnsi="Calibri Light"/>
                <w:sz w:val="16"/>
                <w:szCs w:val="16"/>
              </w:rPr>
              <w:t xml:space="preserve"> </w:t>
            </w:r>
          </w:p>
          <w:p w14:paraId="7CB9BCFB" w14:textId="77777777" w:rsidR="00785FE2" w:rsidRPr="00785FE2" w:rsidRDefault="00785FE2" w:rsidP="00785FE2">
            <w:pPr>
              <w:spacing w:after="120"/>
              <w:rPr>
                <w:rFonts w:ascii="Calibri Light" w:hAnsi="Calibri Light"/>
                <w:sz w:val="16"/>
                <w:szCs w:val="16"/>
              </w:rPr>
            </w:pPr>
            <w:del w:id="7270" w:author="Ashan Asmone" w:date="2016-03-31T18:50:00Z">
              <w:r w:rsidRPr="00785FE2" w:rsidDel="00487C1E">
                <w:rPr>
                  <w:rFonts w:ascii="Calibri Light" w:hAnsi="Calibri Light"/>
                  <w:sz w:val="16"/>
                  <w:szCs w:val="16"/>
                </w:rPr>
                <w:delText>AS 1580.408.2-1993 Paints and related materials-Methods of Test-Adhesion-Knife Test</w:delText>
              </w:r>
            </w:del>
            <w:ins w:id="7271" w:author="Ashan Asmone" w:date="2016-03-31T18:50:00Z">
              <w:r w:rsidR="00487C1E">
                <w:rPr>
                  <w:rFonts w:ascii="Calibri Light" w:hAnsi="Calibri Light"/>
                  <w:sz w:val="16"/>
                  <w:szCs w:val="16"/>
                </w:rPr>
                <w:t>AS 1580.408.2-2004 Paints and related materials - Methods of test - Adhesion - Knife test</w:t>
              </w:r>
            </w:ins>
            <w:r w:rsidRPr="00785FE2">
              <w:rPr>
                <w:rFonts w:ascii="Calibri Light" w:hAnsi="Calibri Light"/>
                <w:sz w:val="16"/>
                <w:szCs w:val="16"/>
              </w:rPr>
              <w:t xml:space="preserve"> </w:t>
            </w:r>
          </w:p>
          <w:p w14:paraId="7C93DFCB" w14:textId="77777777" w:rsidR="00785FE2" w:rsidRPr="00785FE2" w:rsidRDefault="00785FE2" w:rsidP="00785FE2">
            <w:pPr>
              <w:spacing w:after="120"/>
              <w:rPr>
                <w:rFonts w:ascii="Calibri Light" w:hAnsi="Calibri Light"/>
                <w:sz w:val="16"/>
                <w:szCs w:val="16"/>
              </w:rPr>
            </w:pPr>
            <w:del w:id="7272" w:author="Ashan Asmone" w:date="2016-03-31T18:52:00Z">
              <w:r w:rsidRPr="00785FE2" w:rsidDel="00487C1E">
                <w:rPr>
                  <w:rFonts w:ascii="Calibri Light" w:hAnsi="Calibri Light"/>
                  <w:sz w:val="16"/>
                  <w:szCs w:val="16"/>
                </w:rPr>
                <w:delText>AS 1580.457.1-1996 Paints and Related Materials-Methods of Test -Resistance to Natural Weathering</w:delText>
              </w:r>
            </w:del>
            <w:ins w:id="7273" w:author="Ashan Asmone" w:date="2016-03-31T18:52:00Z">
              <w:r w:rsidR="00487C1E">
                <w:rPr>
                  <w:rFonts w:ascii="Calibri Light" w:hAnsi="Calibri Light"/>
                  <w:sz w:val="16"/>
                  <w:szCs w:val="16"/>
                </w:rPr>
                <w:t>AS/NZS 1580.457.1:1996 (R2013) Paints and related materials - Methods of test - - Resistance to natural weathering</w:t>
              </w:r>
            </w:ins>
            <w:r w:rsidRPr="00785FE2">
              <w:rPr>
                <w:rFonts w:ascii="Calibri Light" w:hAnsi="Calibri Light"/>
                <w:sz w:val="16"/>
                <w:szCs w:val="16"/>
              </w:rPr>
              <w:t xml:space="preserve"> </w:t>
            </w:r>
          </w:p>
          <w:p w14:paraId="4FFD5D44" w14:textId="77777777" w:rsidR="00785FE2" w:rsidRPr="00E024B9" w:rsidRDefault="00785FE2" w:rsidP="00785FE2">
            <w:pPr>
              <w:spacing w:after="120"/>
              <w:rPr>
                <w:rFonts w:ascii="Calibri Light" w:hAnsi="Calibri Light"/>
                <w:sz w:val="16"/>
                <w:szCs w:val="16"/>
              </w:rPr>
            </w:pPr>
            <w:del w:id="7274" w:author="Ashan Senel Asmone" w:date="2016-04-25T15:48:00Z">
              <w:r w:rsidRPr="00785FE2" w:rsidDel="002E1936">
                <w:rPr>
                  <w:rFonts w:ascii="Calibri Light" w:hAnsi="Calibri Light"/>
                  <w:sz w:val="16"/>
                  <w:szCs w:val="16"/>
                </w:rPr>
                <w:delText>AS 1580.481.0-1991Paints and related materials – Methods of test – Coatings – Guide to assessing paint systems exposed to weathering conditions</w:delText>
              </w:r>
            </w:del>
            <w:ins w:id="7275" w:author="Ashan Senel Asmone" w:date="2016-04-25T15:48:00Z">
              <w:r w:rsidR="002E1936">
                <w:rPr>
                  <w:rFonts w:ascii="Calibri Light" w:hAnsi="Calibri Light"/>
                  <w:sz w:val="16"/>
                  <w:szCs w:val="16"/>
                </w:rPr>
                <w:t>AS 1580.481.0-2003 (R2013) Paints and related materials - Methods of test - Coatings - Guide to assessing paint systems exposed to weathering conditions</w:t>
              </w:r>
            </w:ins>
          </w:p>
        </w:tc>
      </w:tr>
      <w:tr w:rsidR="002E1936" w:rsidRPr="004F3C8C" w14:paraId="6CC56D34" w14:textId="77777777" w:rsidTr="00F00C6C">
        <w:tc>
          <w:tcPr>
            <w:tcW w:w="685" w:type="dxa"/>
          </w:tcPr>
          <w:p w14:paraId="1C205258" w14:textId="77777777" w:rsidR="002E1936" w:rsidRPr="004F3C8C" w:rsidRDefault="002E1936" w:rsidP="002E1936">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1F03B863" w14:textId="77777777" w:rsidR="002E1936" w:rsidRPr="00E024B9" w:rsidRDefault="002E1936" w:rsidP="002E1936">
            <w:pPr>
              <w:spacing w:after="120"/>
              <w:rPr>
                <w:rFonts w:ascii="Calibri Light" w:hAnsi="Calibri Light"/>
                <w:sz w:val="16"/>
                <w:szCs w:val="16"/>
              </w:rPr>
            </w:pPr>
            <w:ins w:id="7276" w:author="Ashan Senel Asmone" w:date="2016-04-25T15:44:00Z">
              <w:r>
                <w:rPr>
                  <w:rFonts w:ascii="Calibri Light" w:hAnsi="Calibri Light"/>
                  <w:sz w:val="16"/>
                  <w:szCs w:val="16"/>
                </w:rPr>
                <w:t>SS 5 - F5 : 2003 (2013) Methods of test for paints, varnishes and related materials - Washability (wet abrasion) of emulsion paint</w:t>
              </w:r>
              <w:r w:rsidRPr="00E024B9">
                <w:rPr>
                  <w:rFonts w:ascii="Calibri Light" w:hAnsi="Calibri Light"/>
                  <w:sz w:val="16"/>
                  <w:szCs w:val="16"/>
                </w:rPr>
                <w:t> </w:t>
              </w:r>
              <w:r w:rsidRPr="00E024B9">
                <w:rPr>
                  <w:rFonts w:ascii="Calibri Light" w:hAnsi="Calibri Light"/>
                  <w:sz w:val="16"/>
                  <w:szCs w:val="16"/>
                </w:rPr>
                <w:br/>
              </w:r>
              <w:r>
                <w:rPr>
                  <w:rFonts w:ascii="Calibri Light" w:hAnsi="Calibri Light"/>
                  <w:sz w:val="16"/>
                  <w:szCs w:val="16"/>
                </w:rPr>
                <w:t>SS 542 : 2008 Code of practice for painting of buildings</w:t>
              </w:r>
            </w:ins>
            <w:del w:id="7277" w:author="Ashan Senel Asmone" w:date="2016-04-25T15:44:00Z">
              <w:r w:rsidDel="00526940">
                <w:rPr>
                  <w:rFonts w:ascii="Calibri Light" w:hAnsi="Calibri Light"/>
                  <w:sz w:val="16"/>
                  <w:szCs w:val="16"/>
                </w:rPr>
                <w:delText>*Same as above*</w:delText>
              </w:r>
            </w:del>
          </w:p>
        </w:tc>
      </w:tr>
      <w:tr w:rsidR="002E1936" w:rsidRPr="004F3C8C" w14:paraId="4C1B7A96" w14:textId="77777777" w:rsidTr="00F00C6C">
        <w:tc>
          <w:tcPr>
            <w:tcW w:w="685" w:type="dxa"/>
          </w:tcPr>
          <w:p w14:paraId="6CFB496B" w14:textId="77777777" w:rsidR="002E1936" w:rsidRPr="004F3C8C" w:rsidRDefault="002E1936" w:rsidP="002E1936">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7F3C6C81" w14:textId="77777777" w:rsidR="002E1936" w:rsidRPr="00E024B9" w:rsidRDefault="002E1936" w:rsidP="002E1936">
            <w:pPr>
              <w:rPr>
                <w:rFonts w:ascii="Calibri Light" w:hAnsi="Calibri Light"/>
                <w:sz w:val="16"/>
                <w:szCs w:val="16"/>
              </w:rPr>
            </w:pPr>
            <w:ins w:id="7278" w:author="Ashan Senel Asmone" w:date="2016-04-25T15:44:00Z">
              <w:r>
                <w:rPr>
                  <w:rFonts w:ascii="Calibri Light" w:hAnsi="Calibri Light"/>
                  <w:sz w:val="16"/>
                  <w:szCs w:val="16"/>
                </w:rPr>
                <w:t>ISO 7783:2011 Paints and varnishes -- Determination of water-vapour transmission properties -- Cup method</w:t>
              </w:r>
            </w:ins>
            <w:del w:id="7279" w:author="Ashan Senel Asmone" w:date="2016-04-25T15:44:00Z">
              <w:r w:rsidDel="00526940">
                <w:rPr>
                  <w:rFonts w:ascii="Calibri Light" w:hAnsi="Calibri Light"/>
                  <w:sz w:val="16"/>
                  <w:szCs w:val="16"/>
                </w:rPr>
                <w:delText>*Same as above*</w:delText>
              </w:r>
            </w:del>
          </w:p>
        </w:tc>
      </w:tr>
    </w:tbl>
    <w:p w14:paraId="553AB1B8" w14:textId="77777777" w:rsidR="00401C5E" w:rsidRPr="00785FE2" w:rsidRDefault="00401C5E" w:rsidP="00401C5E">
      <w:pPr>
        <w:rPr>
          <w:sz w:val="16"/>
          <w:szCs w:val="16"/>
        </w:rPr>
      </w:pPr>
    </w:p>
    <w:p w14:paraId="47C0C8E5" w14:textId="77777777" w:rsidR="00401C5E" w:rsidRDefault="00E024B9" w:rsidP="00E024B9">
      <w:pPr>
        <w:pStyle w:val="Heading2"/>
        <w:rPr>
          <w:lang w:val="en-US"/>
        </w:rPr>
      </w:pPr>
      <w:r w:rsidRPr="00E024B9">
        <w:rPr>
          <w:lang w:val="en-US"/>
        </w:rPr>
        <w:t>Bittiness</w:t>
      </w:r>
    </w:p>
    <w:tbl>
      <w:tblPr>
        <w:tblStyle w:val="TableGrid"/>
        <w:tblW w:w="0" w:type="auto"/>
        <w:tblInd w:w="108" w:type="dxa"/>
        <w:tblLayout w:type="fixed"/>
        <w:tblLook w:val="04A0" w:firstRow="1" w:lastRow="0" w:firstColumn="1" w:lastColumn="0" w:noHBand="0" w:noVBand="1"/>
      </w:tblPr>
      <w:tblGrid>
        <w:gridCol w:w="709"/>
        <w:gridCol w:w="8425"/>
      </w:tblGrid>
      <w:tr w:rsidR="00401C5E" w:rsidRPr="004F3C8C" w14:paraId="58446CF8" w14:textId="77777777" w:rsidTr="00E024B9">
        <w:tc>
          <w:tcPr>
            <w:tcW w:w="709" w:type="dxa"/>
          </w:tcPr>
          <w:p w14:paraId="49E7C5F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25" w:type="dxa"/>
          </w:tcPr>
          <w:tbl>
            <w:tblPr>
              <w:tblW w:w="8177" w:type="dxa"/>
              <w:tblCellSpacing w:w="15" w:type="dxa"/>
              <w:tblLayout w:type="fixed"/>
              <w:tblCellMar>
                <w:top w:w="15" w:type="dxa"/>
                <w:left w:w="15" w:type="dxa"/>
                <w:bottom w:w="15" w:type="dxa"/>
                <w:right w:w="15" w:type="dxa"/>
              </w:tblCellMar>
              <w:tblLook w:val="04A0" w:firstRow="1" w:lastRow="0" w:firstColumn="1" w:lastColumn="0" w:noHBand="0" w:noVBand="1"/>
              <w:tblPrChange w:id="7280" w:author="Ashan Senel Asmone" w:date="2016-04-25T15:49:00Z">
                <w:tblPr>
                  <w:tblW w:w="11250" w:type="dxa"/>
                  <w:tblCellSpacing w:w="15" w:type="dxa"/>
                  <w:tblLayout w:type="fixed"/>
                  <w:tblCellMar>
                    <w:top w:w="15" w:type="dxa"/>
                    <w:left w:w="15" w:type="dxa"/>
                    <w:bottom w:w="15" w:type="dxa"/>
                    <w:right w:w="15" w:type="dxa"/>
                  </w:tblCellMar>
                  <w:tblLook w:val="04A0" w:firstRow="1" w:lastRow="0" w:firstColumn="1" w:lastColumn="0" w:noHBand="0" w:noVBand="1"/>
                </w:tblPr>
              </w:tblPrChange>
            </w:tblPr>
            <w:tblGrid>
              <w:gridCol w:w="8177"/>
              <w:tblGridChange w:id="7281">
                <w:tblGrid>
                  <w:gridCol w:w="11250"/>
                </w:tblGrid>
              </w:tblGridChange>
            </w:tblGrid>
            <w:tr w:rsidR="00E024B9" w:rsidRPr="00E024B9" w14:paraId="602D6E06" w14:textId="77777777" w:rsidTr="002E1936">
              <w:trPr>
                <w:trHeight w:val="162"/>
                <w:tblCellSpacing w:w="15" w:type="dxa"/>
                <w:trPrChange w:id="7282" w:author="Ashan Senel Asmone" w:date="2016-04-25T15:49:00Z">
                  <w:trPr>
                    <w:trHeight w:val="150"/>
                    <w:tblCellSpacing w:w="15" w:type="dxa"/>
                  </w:trPr>
                </w:trPrChange>
              </w:trPr>
              <w:tc>
                <w:tcPr>
                  <w:tcW w:w="8117" w:type="dxa"/>
                  <w:vAlign w:val="center"/>
                  <w:hideMark/>
                  <w:tcPrChange w:id="7283" w:author="Ashan Senel Asmone" w:date="2016-04-25T15:49:00Z">
                    <w:tcPr>
                      <w:tcW w:w="11190" w:type="dxa"/>
                      <w:vAlign w:val="center"/>
                      <w:hideMark/>
                    </w:tcPr>
                  </w:tcPrChange>
                </w:tcPr>
                <w:p w14:paraId="5BA38214" w14:textId="77777777" w:rsidR="00E024B9" w:rsidRDefault="00E024B9" w:rsidP="00E024B9">
                  <w:pPr>
                    <w:spacing w:after="0" w:line="240" w:lineRule="auto"/>
                    <w:rPr>
                      <w:ins w:id="7284" w:author="Ashan Senel Asmone" w:date="2016-04-25T15:49:00Z"/>
                      <w:rFonts w:ascii="Calibri Light" w:hAnsi="Calibri Light"/>
                      <w:sz w:val="16"/>
                      <w:szCs w:val="16"/>
                    </w:rPr>
                  </w:pPr>
                  <w:del w:id="7285" w:author="Ashan Senel Asmone" w:date="2016-04-25T15:42:00Z">
                    <w:r w:rsidRPr="00E024B9" w:rsidDel="002E1936">
                      <w:rPr>
                        <w:rFonts w:ascii="Calibri Light" w:hAnsi="Calibri Light"/>
                        <w:sz w:val="16"/>
                        <w:szCs w:val="16"/>
                      </w:rPr>
                      <w:delText>BS 2015 1992 Paint and Related term</w:delText>
                    </w:r>
                  </w:del>
                  <w:ins w:id="7286" w:author="Ashan Senel Asmone" w:date="2016-04-25T16:03:00Z">
                    <w:r w:rsidR="002E1936">
                      <w:rPr>
                        <w:rFonts w:ascii="Calibri Light" w:hAnsi="Calibri Light"/>
                        <w:sz w:val="16"/>
                        <w:szCs w:val="16"/>
                      </w:rPr>
                      <w:t>BS EN ISO 4618:2014 Paints and varnishes. Terms and definitions</w:t>
                    </w:r>
                  </w:ins>
                  <w:del w:id="7287" w:author="Ashan Senel Asmone" w:date="2016-04-25T15:42:00Z">
                    <w:r w:rsidRPr="00E024B9" w:rsidDel="002E1936">
                      <w:rPr>
                        <w:rFonts w:ascii="Calibri Light" w:hAnsi="Calibri Light"/>
                        <w:sz w:val="16"/>
                        <w:szCs w:val="16"/>
                      </w:rPr>
                      <w:delText>s</w:delText>
                    </w:r>
                  </w:del>
                  <w:ins w:id="7288" w:author="Ashan Senel Asmone" w:date="2016-04-25T15:42:00Z">
                    <w:r w:rsidR="002E1936">
                      <w:rPr>
                        <w:rFonts w:ascii="Calibri Light" w:hAnsi="Calibri Light"/>
                        <w:sz w:val="16"/>
                        <w:szCs w:val="16"/>
                      </w:rPr>
                      <w:t>BS EN ISO 4618:2014 Paints and varnishes. Terms and definitions</w:t>
                    </w:r>
                  </w:ins>
                </w:p>
                <w:p w14:paraId="2AC22D2E" w14:textId="77777777" w:rsidR="002E1936" w:rsidRPr="00E024B9" w:rsidRDefault="002E1936" w:rsidP="00E024B9">
                  <w:pPr>
                    <w:spacing w:after="0" w:line="240" w:lineRule="auto"/>
                    <w:rPr>
                      <w:rFonts w:ascii="Calibri Light" w:hAnsi="Calibri Light"/>
                      <w:sz w:val="16"/>
                      <w:szCs w:val="16"/>
                    </w:rPr>
                  </w:pPr>
                </w:p>
                <w:p w14:paraId="764C1779" w14:textId="77777777" w:rsidR="00E024B9" w:rsidRPr="00E024B9" w:rsidRDefault="00E024B9" w:rsidP="00E024B9">
                  <w:pPr>
                    <w:spacing w:before="100" w:beforeAutospacing="1" w:after="100" w:afterAutospacing="1" w:line="150" w:lineRule="atLeast"/>
                    <w:rPr>
                      <w:rFonts w:ascii="Calibri Light" w:hAnsi="Calibri Light"/>
                      <w:sz w:val="16"/>
                      <w:szCs w:val="16"/>
                    </w:rPr>
                  </w:pPr>
                  <w:del w:id="7289" w:author="Ashan Senel Asmone" w:date="2016-04-25T16:01:00Z">
                    <w:r w:rsidRPr="00E024B9" w:rsidDel="002E1936">
                      <w:rPr>
                        <w:rFonts w:ascii="Calibri Light" w:hAnsi="Calibri Light"/>
                        <w:sz w:val="16"/>
                        <w:szCs w:val="16"/>
                      </w:rPr>
                      <w:delText>BS 3900 Part F9 1982 Methods of Test for Paints Group 6 : Environmental Tests On Paint Films .Part G5 : Determination of Resistance to Liquids</w:delText>
                    </w:r>
                  </w:del>
                  <w:ins w:id="7290" w:author="Ashan Senel Asmone" w:date="2016-04-25T16:01:00Z">
                    <w:r w:rsidR="002E1936">
                      <w:rPr>
                        <w:rFonts w:ascii="Calibri Light" w:hAnsi="Calibri Light"/>
                        <w:sz w:val="16"/>
                        <w:szCs w:val="16"/>
                      </w:rPr>
                      <w:t>BS EN ISO 6270-1:2001, BS 3900-F9:2001 Paints and varnishes. Determination of resistance to humidity. Continuous condensation</w:t>
                    </w:r>
                  </w:ins>
                </w:p>
              </w:tc>
            </w:tr>
            <w:tr w:rsidR="00E024B9" w:rsidRPr="00E024B9" w14:paraId="19FD6906" w14:textId="77777777" w:rsidTr="002E1936">
              <w:trPr>
                <w:trHeight w:val="14"/>
                <w:tblCellSpacing w:w="15" w:type="dxa"/>
                <w:trPrChange w:id="7291" w:author="Ashan Senel Asmone" w:date="2016-04-25T15:49:00Z">
                  <w:trPr>
                    <w:tblCellSpacing w:w="15" w:type="dxa"/>
                  </w:trPr>
                </w:trPrChange>
              </w:trPr>
              <w:tc>
                <w:tcPr>
                  <w:tcW w:w="8117" w:type="dxa"/>
                  <w:vAlign w:val="center"/>
                  <w:hideMark/>
                  <w:tcPrChange w:id="7292" w:author="Ashan Senel Asmone" w:date="2016-04-25T15:49:00Z">
                    <w:tcPr>
                      <w:tcW w:w="11190" w:type="dxa"/>
                      <w:vAlign w:val="center"/>
                      <w:hideMark/>
                    </w:tcPr>
                  </w:tcPrChange>
                </w:tcPr>
                <w:p w14:paraId="49E2B9C4" w14:textId="77777777" w:rsidR="00E024B9" w:rsidRPr="00E024B9" w:rsidRDefault="00E024B9" w:rsidP="00E024B9">
                  <w:pPr>
                    <w:spacing w:after="0" w:line="240" w:lineRule="auto"/>
                    <w:rPr>
                      <w:rFonts w:ascii="Calibri Light" w:hAnsi="Calibri Light"/>
                      <w:sz w:val="16"/>
                      <w:szCs w:val="16"/>
                    </w:rPr>
                  </w:pPr>
                </w:p>
              </w:tc>
            </w:tr>
            <w:tr w:rsidR="00E024B9" w:rsidRPr="00E024B9" w14:paraId="4CD55BD6" w14:textId="77777777" w:rsidTr="002E1936">
              <w:trPr>
                <w:trHeight w:val="14"/>
                <w:tblCellSpacing w:w="15" w:type="dxa"/>
                <w:trPrChange w:id="7293" w:author="Ashan Senel Asmone" w:date="2016-04-25T15:49:00Z">
                  <w:trPr>
                    <w:tblCellSpacing w:w="15" w:type="dxa"/>
                  </w:trPr>
                </w:trPrChange>
              </w:trPr>
              <w:tc>
                <w:tcPr>
                  <w:tcW w:w="8117" w:type="dxa"/>
                  <w:vAlign w:val="center"/>
                  <w:hideMark/>
                  <w:tcPrChange w:id="7294" w:author="Ashan Senel Asmone" w:date="2016-04-25T15:49:00Z">
                    <w:tcPr>
                      <w:tcW w:w="11190" w:type="dxa"/>
                      <w:vAlign w:val="center"/>
                      <w:hideMark/>
                    </w:tcPr>
                  </w:tcPrChange>
                </w:tcPr>
                <w:p w14:paraId="29B2D656" w14:textId="77777777" w:rsidR="00E024B9" w:rsidRPr="00E024B9" w:rsidRDefault="00E024B9" w:rsidP="00E024B9">
                  <w:pPr>
                    <w:spacing w:after="0" w:line="240" w:lineRule="auto"/>
                    <w:rPr>
                      <w:rFonts w:ascii="Calibri Light" w:hAnsi="Calibri Light"/>
                      <w:sz w:val="16"/>
                      <w:szCs w:val="16"/>
                    </w:rPr>
                  </w:pPr>
                </w:p>
              </w:tc>
            </w:tr>
            <w:tr w:rsidR="00E024B9" w:rsidRPr="00E024B9" w14:paraId="624934F4" w14:textId="77777777" w:rsidTr="002E1936">
              <w:trPr>
                <w:trHeight w:val="32"/>
                <w:tblCellSpacing w:w="15" w:type="dxa"/>
                <w:trPrChange w:id="7295" w:author="Ashan Senel Asmone" w:date="2016-04-25T15:49:00Z">
                  <w:trPr>
                    <w:trHeight w:val="30"/>
                    <w:tblCellSpacing w:w="15" w:type="dxa"/>
                  </w:trPr>
                </w:trPrChange>
              </w:trPr>
              <w:tc>
                <w:tcPr>
                  <w:tcW w:w="8117" w:type="dxa"/>
                  <w:vAlign w:val="center"/>
                  <w:hideMark/>
                  <w:tcPrChange w:id="7296" w:author="Ashan Senel Asmone" w:date="2016-04-25T15:49:00Z">
                    <w:tcPr>
                      <w:tcW w:w="11190" w:type="dxa"/>
                      <w:vAlign w:val="center"/>
                      <w:hideMark/>
                    </w:tcPr>
                  </w:tcPrChange>
                </w:tcPr>
                <w:p w14:paraId="3030FC3B" w14:textId="77777777" w:rsidR="00E024B9" w:rsidRPr="00E024B9" w:rsidRDefault="00E024B9" w:rsidP="00E024B9">
                  <w:pPr>
                    <w:spacing w:before="100" w:beforeAutospacing="1" w:after="100" w:afterAutospacing="1" w:line="30" w:lineRule="atLeast"/>
                    <w:rPr>
                      <w:rFonts w:ascii="Calibri Light" w:hAnsi="Calibri Light"/>
                      <w:sz w:val="16"/>
                      <w:szCs w:val="16"/>
                    </w:rPr>
                  </w:pPr>
                  <w:r w:rsidRPr="00E024B9">
                    <w:rPr>
                      <w:rFonts w:ascii="Calibri Light" w:hAnsi="Calibri Light"/>
                      <w:sz w:val="16"/>
                      <w:szCs w:val="16"/>
                    </w:rPr>
                    <w:t> </w:t>
                  </w:r>
                </w:p>
              </w:tc>
            </w:tr>
          </w:tbl>
          <w:p w14:paraId="2D816675" w14:textId="77777777" w:rsidR="00401C5E" w:rsidRPr="00E024B9" w:rsidRDefault="00401C5E" w:rsidP="00401C5E">
            <w:pPr>
              <w:spacing w:after="120"/>
              <w:rPr>
                <w:rFonts w:ascii="Calibri Light" w:hAnsi="Calibri Light"/>
                <w:sz w:val="16"/>
                <w:szCs w:val="16"/>
              </w:rPr>
            </w:pPr>
          </w:p>
        </w:tc>
      </w:tr>
      <w:tr w:rsidR="00401C5E" w:rsidRPr="004F3C8C" w14:paraId="4A627E40" w14:textId="77777777" w:rsidTr="00E024B9">
        <w:tc>
          <w:tcPr>
            <w:tcW w:w="709" w:type="dxa"/>
          </w:tcPr>
          <w:p w14:paraId="5415577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25" w:type="dxa"/>
          </w:tcPr>
          <w:p w14:paraId="51C91CE3" w14:textId="77777777" w:rsidR="00E024B9" w:rsidRPr="00E024B9" w:rsidRDefault="00E024B9" w:rsidP="00E024B9">
            <w:pPr>
              <w:spacing w:after="120"/>
              <w:rPr>
                <w:rFonts w:ascii="Calibri Light" w:hAnsi="Calibri Light"/>
                <w:sz w:val="16"/>
                <w:szCs w:val="16"/>
              </w:rPr>
            </w:pPr>
            <w:del w:id="7297" w:author="Ashan Asmone" w:date="2016-03-31T18:38:00Z">
              <w:r w:rsidRPr="00E024B9" w:rsidDel="003C108E">
                <w:rPr>
                  <w:rFonts w:ascii="Calibri Light" w:hAnsi="Calibri Light"/>
                  <w:sz w:val="16"/>
                  <w:szCs w:val="16"/>
                </w:rPr>
                <w:delText>ASTM D2832-92(1999) Standard Guide for Determining Volatile and Nonvolatile Content of Paint and Related Coatings</w:delText>
              </w:r>
            </w:del>
            <w:ins w:id="7298" w:author="Ashan Asmone" w:date="2016-03-31T18:38:00Z">
              <w:r w:rsidR="003C108E">
                <w:rPr>
                  <w:rFonts w:ascii="Calibri Light" w:hAnsi="Calibri Light"/>
                  <w:sz w:val="16"/>
                  <w:szCs w:val="16"/>
                </w:rPr>
                <w:t>ASTM D2832 - 92(2011) Nonvolatile Content of Paint and Related Coatings</w:t>
              </w:r>
            </w:ins>
            <w:r w:rsidRPr="00E024B9">
              <w:rPr>
                <w:rFonts w:ascii="Calibri Light" w:hAnsi="Calibri Light"/>
                <w:sz w:val="16"/>
                <w:szCs w:val="16"/>
              </w:rPr>
              <w:t xml:space="preserve"> </w:t>
            </w:r>
          </w:p>
          <w:p w14:paraId="2B661432" w14:textId="77777777" w:rsidR="00E024B9" w:rsidRPr="00E024B9" w:rsidRDefault="00E024B9" w:rsidP="00E024B9">
            <w:pPr>
              <w:spacing w:after="120"/>
              <w:rPr>
                <w:rFonts w:ascii="Calibri Light" w:hAnsi="Calibri Light"/>
                <w:sz w:val="16"/>
                <w:szCs w:val="16"/>
              </w:rPr>
            </w:pPr>
            <w:del w:id="7299" w:author="Ashan Asmone" w:date="2016-03-31T18:39:00Z">
              <w:r w:rsidRPr="00E024B9" w:rsidDel="003C108E">
                <w:rPr>
                  <w:rFonts w:ascii="Calibri Light" w:hAnsi="Calibri Light"/>
                  <w:sz w:val="16"/>
                  <w:szCs w:val="16"/>
                </w:rPr>
                <w:delText>ASTM D3924-80(1996) Standard Specification for Standard Environment for Conditioning and Testing Paint, Varnish, Lacquer, and Related Materials</w:delText>
              </w:r>
            </w:del>
            <w:ins w:id="7300" w:author="Ashan Asmone" w:date="2016-03-31T18:39:00Z">
              <w:r w:rsidR="003C108E">
                <w:rPr>
                  <w:rFonts w:ascii="Calibri Light" w:hAnsi="Calibri Light"/>
                  <w:sz w:val="16"/>
                  <w:szCs w:val="16"/>
                </w:rPr>
                <w:t>ASTM D3924 - 80(2011) Standard Specification for Standard Environment for Conditioning and Testing Paint, Varnish, Lacquer, and Related Materials</w:t>
              </w:r>
            </w:ins>
            <w:r w:rsidRPr="00E024B9">
              <w:rPr>
                <w:rFonts w:ascii="Calibri Light" w:hAnsi="Calibri Light"/>
                <w:sz w:val="16"/>
                <w:szCs w:val="16"/>
              </w:rPr>
              <w:t xml:space="preserve"> </w:t>
            </w:r>
          </w:p>
          <w:p w14:paraId="062192F1" w14:textId="77777777" w:rsidR="00E024B9" w:rsidRPr="00E024B9" w:rsidRDefault="00E024B9" w:rsidP="00E024B9">
            <w:pPr>
              <w:spacing w:after="120"/>
              <w:rPr>
                <w:rFonts w:ascii="Calibri Light" w:hAnsi="Calibri Light"/>
                <w:sz w:val="16"/>
                <w:szCs w:val="16"/>
              </w:rPr>
            </w:pPr>
            <w:del w:id="7301" w:author="Ashan Asmone" w:date="2016-03-31T18:39:00Z">
              <w:r w:rsidRPr="00E024B9" w:rsidDel="003C108E">
                <w:rPr>
                  <w:rFonts w:ascii="Calibri Light" w:hAnsi="Calibri Light"/>
                  <w:sz w:val="16"/>
                  <w:szCs w:val="16"/>
                </w:rPr>
                <w:delText>ASTM D822-96 Standard Practice for Conducting Tests on Paint and Related Coatings and Materials Using Filtered Open-Flame Carbon-Arc Exposure Apparatus</w:delText>
              </w:r>
            </w:del>
            <w:ins w:id="7302" w:author="Ashan Asmone" w:date="2016-03-31T18:39:00Z">
              <w:r w:rsidR="003C108E">
                <w:rPr>
                  <w:rFonts w:ascii="Calibri Light" w:hAnsi="Calibri Light"/>
                  <w:sz w:val="16"/>
                  <w:szCs w:val="16"/>
                </w:rPr>
                <w:t>ASTM D822 / D822M - 13 Standard Practice for Filtered Open-Flame Carbon-Arc Exposures of Paint and Related Coatings</w:t>
              </w:r>
            </w:ins>
            <w:r w:rsidRPr="00E024B9">
              <w:rPr>
                <w:rFonts w:ascii="Calibri Light" w:hAnsi="Calibri Light"/>
                <w:sz w:val="16"/>
                <w:szCs w:val="16"/>
              </w:rPr>
              <w:t xml:space="preserve"> </w:t>
            </w:r>
          </w:p>
          <w:p w14:paraId="510ED3AF" w14:textId="77777777" w:rsidR="00E024B9" w:rsidRPr="00E024B9" w:rsidRDefault="00E024B9" w:rsidP="00E024B9">
            <w:pPr>
              <w:spacing w:after="120"/>
              <w:rPr>
                <w:rFonts w:ascii="Calibri Light" w:hAnsi="Calibri Light"/>
                <w:sz w:val="16"/>
                <w:szCs w:val="16"/>
              </w:rPr>
            </w:pPr>
            <w:del w:id="7303" w:author="Ashan Asmone" w:date="2016-03-31T18:40:00Z">
              <w:r w:rsidRPr="00E024B9" w:rsidDel="003C108E">
                <w:rPr>
                  <w:rFonts w:ascii="Calibri Light" w:hAnsi="Calibri Light"/>
                  <w:sz w:val="16"/>
                  <w:szCs w:val="16"/>
                </w:rPr>
                <w:delText>ASTM D3168-85(1999) Standard Practice for Qualitative Identification of Polymers in Emulsion Paints</w:delText>
              </w:r>
            </w:del>
            <w:ins w:id="7304" w:author="Ashan Asmone" w:date="2016-03-31T18:40:00Z">
              <w:r w:rsidR="003C108E">
                <w:rPr>
                  <w:rFonts w:ascii="Calibri Light" w:hAnsi="Calibri Light"/>
                  <w:sz w:val="16"/>
                  <w:szCs w:val="16"/>
                </w:rPr>
                <w:t>ASTM D3168 - 85(2011) Standard Practice for Qualitative Identification of Polymers in Emulsion Paints</w:t>
              </w:r>
            </w:ins>
          </w:p>
          <w:p w14:paraId="40DBB9E4" w14:textId="77777777" w:rsidR="00E024B9" w:rsidRPr="00E024B9" w:rsidRDefault="00E024B9" w:rsidP="00E024B9">
            <w:pPr>
              <w:spacing w:after="120"/>
              <w:rPr>
                <w:rFonts w:ascii="Calibri Light" w:hAnsi="Calibri Light"/>
                <w:sz w:val="16"/>
                <w:szCs w:val="16"/>
              </w:rPr>
            </w:pPr>
            <w:del w:id="7305" w:author="Ashan Asmone" w:date="2016-03-31T18:41:00Z">
              <w:r w:rsidRPr="00E024B9" w:rsidDel="003C108E">
                <w:rPr>
                  <w:rFonts w:ascii="Calibri Light" w:hAnsi="Calibri Light"/>
                  <w:sz w:val="16"/>
                  <w:szCs w:val="16"/>
                </w:rPr>
                <w:delText>ASTM D3960-01 Standard Practice for Determining Volatile Organic Compound (VOC) Content of Paints and Related Coatings</w:delText>
              </w:r>
            </w:del>
            <w:ins w:id="7306" w:author="Ashan Asmone" w:date="2016-03-31T18:41:00Z">
              <w:r w:rsidR="003C108E">
                <w:rPr>
                  <w:rFonts w:ascii="Calibri Light" w:hAnsi="Calibri Light"/>
                  <w:sz w:val="16"/>
                  <w:szCs w:val="16"/>
                </w:rPr>
                <w:t>ASTM D3960 - 05(2013) Standard Practice for Determining Volatile Organic Compound (VOC)Content of Paints and Related Coatings</w:t>
              </w:r>
            </w:ins>
          </w:p>
          <w:p w14:paraId="48772716" w14:textId="77777777" w:rsidR="00E024B9" w:rsidRDefault="00E024B9" w:rsidP="00E024B9">
            <w:pPr>
              <w:spacing w:after="120"/>
              <w:rPr>
                <w:rFonts w:ascii="Calibri Light" w:hAnsi="Calibri Light"/>
                <w:sz w:val="16"/>
                <w:szCs w:val="16"/>
              </w:rPr>
            </w:pPr>
            <w:del w:id="7307" w:author="Ashan Asmone" w:date="2016-03-31T18:42:00Z">
              <w:r w:rsidRPr="00E024B9" w:rsidDel="003C108E">
                <w:rPr>
                  <w:rFonts w:ascii="Calibri Light" w:hAnsi="Calibri Light"/>
                  <w:sz w:val="16"/>
                  <w:szCs w:val="16"/>
                </w:rPr>
                <w:delText>ASTM D3258-00 Standard Test Method for Porosity of Paint Films</w:delText>
              </w:r>
            </w:del>
            <w:ins w:id="7308" w:author="Ashan Asmone" w:date="2016-03-31T18:42:00Z">
              <w:r w:rsidR="003C108E">
                <w:rPr>
                  <w:rFonts w:ascii="Calibri Light" w:hAnsi="Calibri Light"/>
                  <w:sz w:val="16"/>
                  <w:szCs w:val="16"/>
                </w:rPr>
                <w:t>ASTM D3258 - 04(2014) Standard Test Method for Porosity of White or Near White Paint Films by Staining</w:t>
              </w:r>
            </w:ins>
          </w:p>
          <w:p w14:paraId="1E2346DE" w14:textId="77777777" w:rsidR="00401C5E" w:rsidRPr="00E024B9" w:rsidRDefault="00E024B9" w:rsidP="00401C5E">
            <w:pPr>
              <w:spacing w:after="120"/>
              <w:rPr>
                <w:rFonts w:ascii="Calibri Light" w:hAnsi="Calibri Light"/>
                <w:sz w:val="16"/>
                <w:szCs w:val="16"/>
              </w:rPr>
            </w:pPr>
            <w:del w:id="7309" w:author="Ashan Asmone" w:date="2016-03-31T18:44:00Z">
              <w:r w:rsidRPr="00E024B9" w:rsidDel="003C108E">
                <w:rPr>
                  <w:rFonts w:ascii="Calibri Light" w:hAnsi="Calibri Light"/>
                  <w:sz w:val="16"/>
                  <w:szCs w:val="16"/>
                </w:rPr>
                <w:delText>ASTM D4451-85(1996) Standard Test Method for Pigment Content of Paints by Low-Temperature Ashing</w:delText>
              </w:r>
            </w:del>
            <w:ins w:id="7310" w:author="Ashan Asmone" w:date="2016-03-31T18:44:00Z">
              <w:r w:rsidR="003C108E">
                <w:rPr>
                  <w:rFonts w:ascii="Calibri Light" w:hAnsi="Calibri Light"/>
                  <w:sz w:val="16"/>
                  <w:szCs w:val="16"/>
                </w:rPr>
                <w:t>ASTM D4451 - 02(2014) Standard Test Method for Pigment Content of Paints by Low-Temperature Ashing</w:t>
              </w:r>
            </w:ins>
            <w:r w:rsidRPr="00E024B9">
              <w:rPr>
                <w:rFonts w:ascii="Calibri Light" w:hAnsi="Calibri Light"/>
                <w:sz w:val="16"/>
                <w:szCs w:val="16"/>
              </w:rPr>
              <w:t> </w:t>
            </w:r>
            <w:r w:rsidRPr="00E024B9">
              <w:rPr>
                <w:rFonts w:ascii="Calibri Light" w:hAnsi="Calibri Light"/>
                <w:sz w:val="16"/>
                <w:szCs w:val="16"/>
              </w:rPr>
              <w:br/>
            </w:r>
            <w:del w:id="7311" w:author="Ashan Asmone" w:date="2016-03-31T18:45:00Z">
              <w:r w:rsidRPr="00E024B9" w:rsidDel="003C108E">
                <w:rPr>
                  <w:rFonts w:ascii="Calibri Light" w:hAnsi="Calibri Light"/>
                  <w:sz w:val="16"/>
                  <w:szCs w:val="16"/>
                </w:rPr>
                <w:delText>ASTM D3723-84(1999) Standard Test Method for Pigment Content of Water-Emulsion Paints by Low-Temperature Ashing</w:delText>
              </w:r>
            </w:del>
            <w:ins w:id="7312" w:author="Ashan Asmone" w:date="2016-03-31T18:45:00Z">
              <w:r w:rsidR="003C108E">
                <w:rPr>
                  <w:rFonts w:ascii="Calibri Light" w:hAnsi="Calibri Light"/>
                  <w:sz w:val="16"/>
                  <w:szCs w:val="16"/>
                </w:rPr>
                <w:t>ASTM D3723 - 05(2011) Standard Test Method for Pigment Content of Water-Emulsion Paints by Low-Temperature Ashing</w:t>
              </w:r>
            </w:ins>
          </w:p>
        </w:tc>
      </w:tr>
      <w:tr w:rsidR="00401C5E" w:rsidRPr="004F3C8C" w14:paraId="7C3F1B83" w14:textId="77777777" w:rsidTr="00E024B9">
        <w:tc>
          <w:tcPr>
            <w:tcW w:w="709" w:type="dxa"/>
          </w:tcPr>
          <w:p w14:paraId="3F9241A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25" w:type="dxa"/>
          </w:tcPr>
          <w:p w14:paraId="68ED8CCA" w14:textId="77777777" w:rsidR="00401C5E" w:rsidRPr="00E024B9" w:rsidRDefault="00E024B9" w:rsidP="00401C5E">
            <w:pPr>
              <w:spacing w:after="120"/>
              <w:rPr>
                <w:rFonts w:ascii="Calibri Light" w:hAnsi="Calibri Light"/>
                <w:sz w:val="16"/>
                <w:szCs w:val="16"/>
              </w:rPr>
            </w:pPr>
            <w:del w:id="7313" w:author="Ashan Asmone" w:date="2016-03-31T18:47:00Z">
              <w:r w:rsidRPr="00E024B9" w:rsidDel="003C108E">
                <w:rPr>
                  <w:rFonts w:ascii="Calibri Light" w:hAnsi="Calibri Light"/>
                  <w:sz w:val="16"/>
                  <w:szCs w:val="16"/>
                </w:rPr>
                <w:delText>AS 3730.22-1993 Guide to the properties of paints for buildings-Concrete and masonry sealer-Solvent-borne-Interior/Exterior</w:delText>
              </w:r>
            </w:del>
            <w:ins w:id="7314" w:author="Ashan Asmone" w:date="2016-03-31T18:47:00Z">
              <w:r w:rsidR="003C108E">
                <w:rPr>
                  <w:rFonts w:ascii="Calibri Light" w:hAnsi="Calibri Light"/>
                  <w:sz w:val="16"/>
                  <w:szCs w:val="16"/>
                </w:rPr>
                <w:t>AS 3730.22-2006 Guide to the properties of paints for buildings - Concrete and masonry sealer - Solvent-borne - Interior/exterior</w:t>
              </w:r>
            </w:ins>
            <w:r w:rsidRPr="00E024B9">
              <w:rPr>
                <w:rFonts w:ascii="Calibri Light" w:hAnsi="Calibri Light"/>
                <w:sz w:val="16"/>
                <w:szCs w:val="16"/>
              </w:rPr>
              <w:br/>
            </w:r>
            <w:r w:rsidRPr="00E024B9">
              <w:rPr>
                <w:rFonts w:ascii="Calibri Light" w:hAnsi="Calibri Light"/>
                <w:sz w:val="16"/>
                <w:szCs w:val="16"/>
              </w:rPr>
              <w:br/>
            </w:r>
            <w:del w:id="7315" w:author="Ashan Asmone" w:date="2016-03-31T18:48:00Z">
              <w:r w:rsidRPr="00E024B9" w:rsidDel="00487C1E">
                <w:rPr>
                  <w:rFonts w:ascii="Calibri Light" w:hAnsi="Calibri Light"/>
                  <w:sz w:val="16"/>
                  <w:szCs w:val="16"/>
                </w:rPr>
                <w:delText>AS 1580.0:1996 Paints and related materials-Methods of Test-Introduction and list of Methods</w:delText>
              </w:r>
            </w:del>
            <w:ins w:id="7316" w:author="Ashan Asmone" w:date="2016-03-31T18:48:00Z">
              <w:r w:rsidR="00487C1E">
                <w:rPr>
                  <w:rFonts w:ascii="Calibri Light" w:hAnsi="Calibri Light"/>
                  <w:sz w:val="16"/>
                  <w:szCs w:val="16"/>
                </w:rPr>
                <w:t>AS 1580.0-2004 Paints and related materials - Methods of test - Introduction and list of methods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317" w:author="Ashan Asmone" w:date="2016-03-31T18:50:00Z">
              <w:r w:rsidRPr="00E024B9" w:rsidDel="00487C1E">
                <w:rPr>
                  <w:rFonts w:ascii="Calibri Light" w:hAnsi="Calibri Light"/>
                  <w:sz w:val="16"/>
                  <w:szCs w:val="16"/>
                </w:rPr>
                <w:delText>AS 1580.408.2-1993 Paints and related materials-Methods of Test-Adhesion-Knife Test</w:delText>
              </w:r>
            </w:del>
            <w:ins w:id="7318" w:author="Ashan Asmone" w:date="2016-03-31T18:50:00Z">
              <w:r w:rsidR="00487C1E">
                <w:rPr>
                  <w:rFonts w:ascii="Calibri Light" w:hAnsi="Calibri Light"/>
                  <w:sz w:val="16"/>
                  <w:szCs w:val="16"/>
                </w:rPr>
                <w:t>AS 1580.408.2-2004 Paints and related materials - Methods of test - Adhesion - Knife test</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319" w:author="Ashan Asmone" w:date="2016-03-31T18:52:00Z">
              <w:r w:rsidRPr="00E024B9" w:rsidDel="00487C1E">
                <w:rPr>
                  <w:rFonts w:ascii="Calibri Light" w:hAnsi="Calibri Light"/>
                  <w:sz w:val="16"/>
                  <w:szCs w:val="16"/>
                </w:rPr>
                <w:delText>AS 1580.457.1-1996 Paints and Related Materials-Methods of Test -Resistance to Natural Weathering</w:delText>
              </w:r>
            </w:del>
            <w:ins w:id="7320" w:author="Ashan Asmone" w:date="2016-03-31T18:52:00Z">
              <w:r w:rsidR="00487C1E">
                <w:rPr>
                  <w:rFonts w:ascii="Calibri Light" w:hAnsi="Calibri Light"/>
                  <w:sz w:val="16"/>
                  <w:szCs w:val="16"/>
                </w:rPr>
                <w:t>AS/NZS 1580.457.1:1996 (R2013) Paints and related materials - Methods of test - - Resistance to natural weathering</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321" w:author="Ashan Senel Asmone" w:date="2016-04-25T15:48:00Z">
              <w:r w:rsidRPr="00E024B9" w:rsidDel="002E1936">
                <w:rPr>
                  <w:rFonts w:ascii="Calibri Light" w:hAnsi="Calibri Light"/>
                  <w:sz w:val="16"/>
                  <w:szCs w:val="16"/>
                </w:rPr>
                <w:delText>AS 1580.481.0-1991Paints and related materials – Methods of test – Coatings – Guide to assessing paint systems exposed to weathering conditions</w:delText>
              </w:r>
            </w:del>
            <w:ins w:id="7322" w:author="Ashan Senel Asmone" w:date="2016-04-25T15:48:00Z">
              <w:r w:rsidR="002E1936">
                <w:rPr>
                  <w:rFonts w:ascii="Calibri Light" w:hAnsi="Calibri Light"/>
                  <w:sz w:val="16"/>
                  <w:szCs w:val="16"/>
                </w:rPr>
                <w:t>AS 1580.481.0-2003 (R2013) Paints and related materials - Methods of test - Coatings - Guide to assessing paint systems exposed to weathering conditions</w:t>
              </w:r>
            </w:ins>
          </w:p>
        </w:tc>
      </w:tr>
      <w:tr w:rsidR="00401C5E" w:rsidRPr="004F3C8C" w14:paraId="412592FA" w14:textId="77777777" w:rsidTr="00E024B9">
        <w:tc>
          <w:tcPr>
            <w:tcW w:w="709" w:type="dxa"/>
          </w:tcPr>
          <w:p w14:paraId="1C0F73A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25" w:type="dxa"/>
          </w:tcPr>
          <w:p w14:paraId="17D42895" w14:textId="77777777" w:rsidR="00401C5E" w:rsidRPr="00E024B9" w:rsidRDefault="00E024B9" w:rsidP="00401C5E">
            <w:pPr>
              <w:spacing w:after="120"/>
              <w:rPr>
                <w:rFonts w:ascii="Calibri Light" w:hAnsi="Calibri Light"/>
                <w:sz w:val="16"/>
                <w:szCs w:val="16"/>
              </w:rPr>
            </w:pPr>
            <w:del w:id="7323" w:author="Ashan Asmone" w:date="2016-03-31T18:53:00Z">
              <w:r w:rsidRPr="00E024B9" w:rsidDel="00487C1E">
                <w:rPr>
                  <w:rFonts w:ascii="Calibri Light" w:hAnsi="Calibri Light"/>
                  <w:sz w:val="16"/>
                  <w:szCs w:val="16"/>
                </w:rPr>
                <w:delText>SS 5: Methods of Test for Paints, varnishes and related materials</w:delText>
              </w:r>
            </w:del>
            <w:ins w:id="7324" w:author="Ashan Asmone" w:date="2016-03-31T18:53:00Z">
              <w:r w:rsidR="00487C1E">
                <w:rPr>
                  <w:rFonts w:ascii="Calibri Light" w:hAnsi="Calibri Light"/>
                  <w:sz w:val="16"/>
                  <w:szCs w:val="16"/>
                </w:rPr>
                <w:t>SS 5 - F5 : 2003 (2013) Methods of test for paints, varnishes and related materials - Washability (wet abrasion) of emulsion paint</w:t>
              </w:r>
            </w:ins>
            <w:r w:rsidRPr="00E024B9">
              <w:rPr>
                <w:rFonts w:ascii="Calibri Light" w:hAnsi="Calibri Light"/>
                <w:sz w:val="16"/>
                <w:szCs w:val="16"/>
              </w:rPr>
              <w:br/>
            </w:r>
            <w:r w:rsidRPr="00E024B9">
              <w:rPr>
                <w:rFonts w:ascii="Calibri Light" w:hAnsi="Calibri Light"/>
                <w:sz w:val="16"/>
                <w:szCs w:val="16"/>
              </w:rPr>
              <w:br/>
            </w:r>
            <w:del w:id="7325" w:author="Ashan Asmone" w:date="2016-03-31T18:53:00Z">
              <w:r w:rsidRPr="00E024B9" w:rsidDel="00487C1E">
                <w:rPr>
                  <w:rFonts w:ascii="Calibri Light" w:hAnsi="Calibri Light"/>
                  <w:sz w:val="16"/>
                  <w:szCs w:val="16"/>
                </w:rPr>
                <w:delText>SS CP 22:1981 The Painting of Buildings</w:delText>
              </w:r>
            </w:del>
            <w:ins w:id="7326" w:author="Ashan Asmone" w:date="2016-03-31T18:53:00Z">
              <w:r w:rsidR="00487C1E">
                <w:rPr>
                  <w:rFonts w:ascii="Calibri Light" w:hAnsi="Calibri Light"/>
                  <w:sz w:val="16"/>
                  <w:szCs w:val="16"/>
                </w:rPr>
                <w:t>SS 542 : 2008 Code of practice for painting of buildings</w:t>
              </w:r>
            </w:ins>
          </w:p>
        </w:tc>
      </w:tr>
      <w:tr w:rsidR="00401C5E" w:rsidRPr="004F3C8C" w14:paraId="29453AC1" w14:textId="77777777" w:rsidTr="00E024B9">
        <w:tc>
          <w:tcPr>
            <w:tcW w:w="709" w:type="dxa"/>
          </w:tcPr>
          <w:p w14:paraId="5984592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25" w:type="dxa"/>
          </w:tcPr>
          <w:p w14:paraId="455D59A7" w14:textId="77777777" w:rsidR="00401C5E" w:rsidRPr="00E024B9" w:rsidRDefault="00E024B9" w:rsidP="00401C5E">
            <w:pPr>
              <w:spacing w:after="120"/>
              <w:rPr>
                <w:rFonts w:ascii="Calibri Light" w:hAnsi="Calibri Light"/>
                <w:sz w:val="16"/>
                <w:szCs w:val="16"/>
              </w:rPr>
            </w:pPr>
            <w:del w:id="7327" w:author="Ashan Asmone" w:date="2016-03-31T18:54:00Z">
              <w:r w:rsidRPr="00E024B9" w:rsidDel="00487C1E">
                <w:rPr>
                  <w:rFonts w:ascii="Calibri Light" w:hAnsi="Calibri Light"/>
                  <w:sz w:val="16"/>
                  <w:szCs w:val="16"/>
                </w:rPr>
                <w:delText>ISO 7783-2: 1999 Paints and Varnishes-Coating material and coating systems for exterior masonry and concrete</w:delText>
              </w:r>
            </w:del>
            <w:ins w:id="7328" w:author="Ashan Asmone" w:date="2016-03-31T18:54:00Z">
              <w:r w:rsidR="00487C1E">
                <w:rPr>
                  <w:rFonts w:ascii="Calibri Light" w:hAnsi="Calibri Light"/>
                  <w:sz w:val="16"/>
                  <w:szCs w:val="16"/>
                </w:rPr>
                <w:t>ISO 7783:2011 Paints and varnishes -- Determination of water-vapour transmission properties -- Cup method</w:t>
              </w:r>
            </w:ins>
            <w:r w:rsidRPr="00E024B9">
              <w:rPr>
                <w:rFonts w:ascii="Calibri Light" w:hAnsi="Calibri Light"/>
                <w:sz w:val="16"/>
                <w:szCs w:val="16"/>
              </w:rPr>
              <w:t> </w:t>
            </w:r>
          </w:p>
        </w:tc>
      </w:tr>
    </w:tbl>
    <w:p w14:paraId="5FEBC4D8" w14:textId="77777777" w:rsidR="00401C5E" w:rsidRDefault="00401C5E" w:rsidP="00401C5E">
      <w:pPr>
        <w:rPr>
          <w:sz w:val="16"/>
          <w:szCs w:val="16"/>
          <w:lang w:val="en-US"/>
        </w:rPr>
      </w:pPr>
    </w:p>
    <w:p w14:paraId="72EB7E4A" w14:textId="77777777" w:rsidR="00401C5E" w:rsidRDefault="00E024B9" w:rsidP="00E024B9">
      <w:pPr>
        <w:pStyle w:val="Heading2"/>
        <w:rPr>
          <w:lang w:val="en-US"/>
        </w:rPr>
      </w:pPr>
      <w:r w:rsidRPr="00E024B9">
        <w:rPr>
          <w:lang w:val="en-US"/>
        </w:rPr>
        <w:t>Saponification</w:t>
      </w:r>
    </w:p>
    <w:tbl>
      <w:tblPr>
        <w:tblStyle w:val="TableGrid"/>
        <w:tblW w:w="0" w:type="auto"/>
        <w:tblInd w:w="108" w:type="dxa"/>
        <w:tblLook w:val="04A0" w:firstRow="1" w:lastRow="0" w:firstColumn="1" w:lastColumn="0" w:noHBand="0" w:noVBand="1"/>
      </w:tblPr>
      <w:tblGrid>
        <w:gridCol w:w="497"/>
        <w:gridCol w:w="8637"/>
      </w:tblGrid>
      <w:tr w:rsidR="00401C5E" w:rsidRPr="004F3C8C" w14:paraId="41352B32" w14:textId="77777777" w:rsidTr="00401C5E">
        <w:tc>
          <w:tcPr>
            <w:tcW w:w="685" w:type="dxa"/>
          </w:tcPr>
          <w:p w14:paraId="4F58C55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tbl>
            <w:tblPr>
              <w:tblW w:w="11250" w:type="dxa"/>
              <w:tblCellSpacing w:w="15" w:type="dxa"/>
              <w:tblCellMar>
                <w:top w:w="15" w:type="dxa"/>
                <w:left w:w="15" w:type="dxa"/>
                <w:bottom w:w="15" w:type="dxa"/>
                <w:right w:w="15" w:type="dxa"/>
              </w:tblCellMar>
              <w:tblLook w:val="04A0" w:firstRow="1" w:lastRow="0" w:firstColumn="1" w:lastColumn="0" w:noHBand="0" w:noVBand="1"/>
            </w:tblPr>
            <w:tblGrid>
              <w:gridCol w:w="11250"/>
            </w:tblGrid>
            <w:tr w:rsidR="00E024B9" w:rsidRPr="00E024B9" w14:paraId="1212018D" w14:textId="77777777" w:rsidTr="00E024B9">
              <w:trPr>
                <w:trHeight w:val="165"/>
                <w:tblCellSpacing w:w="15" w:type="dxa"/>
              </w:trPr>
              <w:tc>
                <w:tcPr>
                  <w:tcW w:w="0" w:type="auto"/>
                  <w:vAlign w:val="center"/>
                  <w:hideMark/>
                </w:tcPr>
                <w:p w14:paraId="1B972FD0" w14:textId="77777777" w:rsidR="00E024B9" w:rsidRPr="00E024B9" w:rsidRDefault="00E024B9" w:rsidP="00E024B9">
                  <w:pPr>
                    <w:spacing w:after="0" w:line="165" w:lineRule="atLeast"/>
                    <w:rPr>
                      <w:rFonts w:ascii="Times New Roman" w:eastAsia="Times New Roman" w:hAnsi="Times New Roman" w:cs="Times New Roman"/>
                      <w:sz w:val="24"/>
                      <w:szCs w:val="24"/>
                    </w:rPr>
                  </w:pPr>
                  <w:del w:id="7329" w:author="Ashan Senel Asmone" w:date="2016-04-25T16:03:00Z">
                    <w:r w:rsidRPr="00E024B9" w:rsidDel="002E1936">
                      <w:rPr>
                        <w:rFonts w:ascii="Calibri Light" w:hAnsi="Calibri Light"/>
                        <w:sz w:val="16"/>
                        <w:szCs w:val="16"/>
                      </w:rPr>
                      <w:delText>BS 2015 1992 Paint and Related term</w:delText>
                    </w:r>
                  </w:del>
                  <w:ins w:id="7330" w:author="Ashan Senel Asmone" w:date="2016-04-25T16:03:00Z">
                    <w:r w:rsidR="002E1936">
                      <w:rPr>
                        <w:rFonts w:ascii="Calibri Light" w:hAnsi="Calibri Light"/>
                        <w:sz w:val="16"/>
                        <w:szCs w:val="16"/>
                      </w:rPr>
                      <w:t>BS EN ISO 4618:2014 Paints and varnishes. Terms and definitions</w:t>
                    </w:r>
                  </w:ins>
                </w:p>
              </w:tc>
            </w:tr>
            <w:tr w:rsidR="00E024B9" w:rsidRPr="00E024B9" w14:paraId="38029818" w14:textId="77777777" w:rsidTr="00E024B9">
              <w:trPr>
                <w:tblCellSpacing w:w="15" w:type="dxa"/>
              </w:trPr>
              <w:tc>
                <w:tcPr>
                  <w:tcW w:w="0" w:type="auto"/>
                  <w:vAlign w:val="center"/>
                  <w:hideMark/>
                </w:tcPr>
                <w:p w14:paraId="57D24088" w14:textId="77777777" w:rsidR="00E024B9" w:rsidRPr="00E024B9" w:rsidRDefault="00E024B9" w:rsidP="00E024B9">
                  <w:pPr>
                    <w:spacing w:after="0" w:line="240" w:lineRule="auto"/>
                    <w:rPr>
                      <w:rFonts w:ascii="Times New Roman" w:eastAsia="Times New Roman" w:hAnsi="Times New Roman" w:cs="Times New Roman"/>
                      <w:sz w:val="24"/>
                      <w:szCs w:val="24"/>
                    </w:rPr>
                  </w:pPr>
                </w:p>
              </w:tc>
            </w:tr>
            <w:tr w:rsidR="00E024B9" w:rsidRPr="00E024B9" w14:paraId="2BAB143F" w14:textId="77777777" w:rsidTr="00E024B9">
              <w:trPr>
                <w:tblCellSpacing w:w="15" w:type="dxa"/>
              </w:trPr>
              <w:tc>
                <w:tcPr>
                  <w:tcW w:w="0" w:type="auto"/>
                  <w:vAlign w:val="center"/>
                  <w:hideMark/>
                </w:tcPr>
                <w:p w14:paraId="56919FC4" w14:textId="77777777" w:rsidR="00E024B9" w:rsidRPr="00E024B9" w:rsidRDefault="00E024B9" w:rsidP="00E024B9">
                  <w:pPr>
                    <w:spacing w:after="0" w:line="240" w:lineRule="auto"/>
                    <w:rPr>
                      <w:rFonts w:ascii="Times New Roman" w:eastAsia="Times New Roman" w:hAnsi="Times New Roman" w:cs="Times New Roman"/>
                      <w:sz w:val="24"/>
                      <w:szCs w:val="24"/>
                    </w:rPr>
                  </w:pPr>
                </w:p>
              </w:tc>
            </w:tr>
          </w:tbl>
          <w:p w14:paraId="5D3479E5" w14:textId="77777777" w:rsidR="00401C5E" w:rsidRPr="00E024B9" w:rsidRDefault="00401C5E" w:rsidP="00401C5E">
            <w:pPr>
              <w:spacing w:after="120"/>
              <w:rPr>
                <w:rFonts w:ascii="Calibri Light" w:hAnsi="Calibri Light"/>
                <w:sz w:val="16"/>
                <w:szCs w:val="16"/>
              </w:rPr>
            </w:pPr>
          </w:p>
        </w:tc>
      </w:tr>
      <w:tr w:rsidR="00401C5E" w:rsidRPr="004F3C8C" w14:paraId="4F3FC9F8" w14:textId="77777777" w:rsidTr="00401C5E">
        <w:tc>
          <w:tcPr>
            <w:tcW w:w="685" w:type="dxa"/>
          </w:tcPr>
          <w:p w14:paraId="2FC6F14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7E243CDC" w14:textId="77777777" w:rsidR="00401C5E" w:rsidRPr="00E024B9" w:rsidRDefault="00E024B9" w:rsidP="00401C5E">
            <w:pPr>
              <w:spacing w:after="120"/>
              <w:rPr>
                <w:rFonts w:ascii="Calibri Light" w:hAnsi="Calibri Light"/>
                <w:sz w:val="16"/>
                <w:szCs w:val="16"/>
              </w:rPr>
            </w:pPr>
            <w:del w:id="7331" w:author="Ashan Asmone" w:date="2016-03-31T18:38:00Z">
              <w:r w:rsidRPr="00E024B9" w:rsidDel="003C108E">
                <w:rPr>
                  <w:rFonts w:ascii="Calibri Light" w:hAnsi="Calibri Light"/>
                  <w:sz w:val="16"/>
                  <w:szCs w:val="16"/>
                </w:rPr>
                <w:delText>ASTM D2832-92(1999) Standard Guide for Determining Volatile and Nonvolatile Content of Paint and Related Coatings</w:delText>
              </w:r>
            </w:del>
            <w:ins w:id="7332" w:author="Ashan Asmone" w:date="2016-03-31T18:38:00Z">
              <w:r w:rsidR="003C108E">
                <w:rPr>
                  <w:rFonts w:ascii="Calibri Light" w:hAnsi="Calibri Light"/>
                  <w:sz w:val="16"/>
                  <w:szCs w:val="16"/>
                </w:rPr>
                <w:t>ASTM D2832 - 92(2011) Nonvolatile Content of Paint and Related Coatings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333" w:author="Ashan Asmone" w:date="2016-03-31T18:39:00Z">
              <w:r w:rsidRPr="00E024B9" w:rsidDel="003C108E">
                <w:rPr>
                  <w:rFonts w:ascii="Calibri Light" w:hAnsi="Calibri Light"/>
                  <w:sz w:val="16"/>
                  <w:szCs w:val="16"/>
                </w:rPr>
                <w:delText>ASTM D3924-80(1996) Standard Specification for Standard Environment for Conditioning and Testing Paint, Varnish, Lacquer, and Related Materials</w:delText>
              </w:r>
            </w:del>
            <w:ins w:id="7334" w:author="Ashan Asmone" w:date="2016-03-31T18:39:00Z">
              <w:r w:rsidR="003C108E">
                <w:rPr>
                  <w:rFonts w:ascii="Calibri Light" w:hAnsi="Calibri Light"/>
                  <w:sz w:val="16"/>
                  <w:szCs w:val="16"/>
                </w:rPr>
                <w:t>ASTM D3924 - 80(2011) Standard Specification for Standard Environment for Conditioning and Testing Paint, Varnish, Lacquer, and Related Materials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335" w:author="Ashan Asmone" w:date="2016-03-31T18:39:00Z">
              <w:r w:rsidRPr="00E024B9" w:rsidDel="003C108E">
                <w:rPr>
                  <w:rFonts w:ascii="Calibri Light" w:hAnsi="Calibri Light"/>
                  <w:sz w:val="16"/>
                  <w:szCs w:val="16"/>
                </w:rPr>
                <w:delText>ASTM D822-96 Standard Practice for Conducting Tests on Paint and Related Coatings and Materials Using Filtered Open-Flame Carbon-Arc Exposure Apparatus</w:delText>
              </w:r>
            </w:del>
            <w:ins w:id="7336" w:author="Ashan Asmone" w:date="2016-03-31T18:39:00Z">
              <w:r w:rsidR="003C108E">
                <w:rPr>
                  <w:rFonts w:ascii="Calibri Light" w:hAnsi="Calibri Light"/>
                  <w:sz w:val="16"/>
                  <w:szCs w:val="16"/>
                </w:rPr>
                <w:t>ASTM D822 / D822M - 13 Standard Practice for Filtered Open-Flame Carbon-Arc Exposures of Paint and Related Coatings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337" w:author="Ashan Asmone" w:date="2016-03-31T18:40:00Z">
              <w:r w:rsidRPr="00E024B9" w:rsidDel="003C108E">
                <w:rPr>
                  <w:rFonts w:ascii="Calibri Light" w:hAnsi="Calibri Light"/>
                  <w:sz w:val="16"/>
                  <w:szCs w:val="16"/>
                </w:rPr>
                <w:delText>ASTM D3168-85(1999) Standard Practice for Qualitative Identification of Polymers in Emulsion Paints</w:delText>
              </w:r>
            </w:del>
            <w:ins w:id="7338" w:author="Ashan Asmone" w:date="2016-03-31T18:40:00Z">
              <w:r w:rsidR="003C108E">
                <w:rPr>
                  <w:rFonts w:ascii="Calibri Light" w:hAnsi="Calibri Light"/>
                  <w:sz w:val="16"/>
                  <w:szCs w:val="16"/>
                </w:rPr>
                <w:t>ASTM D3168 - 85(2011) Standard Practice for Qualitative Identification of Polymers in Emulsion Paints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339" w:author="Ashan Asmone" w:date="2016-03-31T18:41:00Z">
              <w:r w:rsidRPr="00E024B9" w:rsidDel="003C108E">
                <w:rPr>
                  <w:rFonts w:ascii="Calibri Light" w:hAnsi="Calibri Light"/>
                  <w:sz w:val="16"/>
                  <w:szCs w:val="16"/>
                </w:rPr>
                <w:delText>ASTM D3960-01 Standard Practice for Determining Volatile Organic Compound (VOC) Content of Paints and Related Coatings</w:delText>
              </w:r>
            </w:del>
            <w:ins w:id="7340" w:author="Ashan Asmone" w:date="2016-03-31T18:41:00Z">
              <w:r w:rsidR="003C108E">
                <w:rPr>
                  <w:rFonts w:ascii="Calibri Light" w:hAnsi="Calibri Light"/>
                  <w:sz w:val="16"/>
                  <w:szCs w:val="16"/>
                </w:rPr>
                <w:t>ASTM D3960 - 05(2013) Standard Practice for Determining Volatile Organic Compound (VOC)Content of Paints and Related Coatings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341" w:author="Ashan Asmone" w:date="2016-03-31T18:42:00Z">
              <w:r w:rsidRPr="00E024B9" w:rsidDel="003C108E">
                <w:rPr>
                  <w:rFonts w:ascii="Calibri Light" w:hAnsi="Calibri Light"/>
                  <w:sz w:val="16"/>
                  <w:szCs w:val="16"/>
                </w:rPr>
                <w:delText>ASTM D3258-00 Standard Test Method for Porosity of Paint Films</w:delText>
              </w:r>
            </w:del>
            <w:ins w:id="7342" w:author="Ashan Asmone" w:date="2016-03-31T18:42:00Z">
              <w:r w:rsidR="003C108E">
                <w:rPr>
                  <w:rFonts w:ascii="Calibri Light" w:hAnsi="Calibri Light"/>
                  <w:sz w:val="16"/>
                  <w:szCs w:val="16"/>
                </w:rPr>
                <w:t>ASTM D3258 - 04(2014) Standard Test Method for Porosity of White or Near White Paint Films by Staining</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343" w:author="Ashan Asmone" w:date="2016-03-31T18:44:00Z">
              <w:r w:rsidRPr="00E024B9" w:rsidDel="003C108E">
                <w:rPr>
                  <w:rFonts w:ascii="Calibri Light" w:hAnsi="Calibri Light"/>
                  <w:sz w:val="16"/>
                  <w:szCs w:val="16"/>
                </w:rPr>
                <w:delText>ASTM D4451-85(1996) Standard Test Method for Pigment Content of Paints by Low-Temperature Ashing</w:delText>
              </w:r>
            </w:del>
            <w:ins w:id="7344" w:author="Ashan Asmone" w:date="2016-03-31T18:44:00Z">
              <w:r w:rsidR="003C108E">
                <w:rPr>
                  <w:rFonts w:ascii="Calibri Light" w:hAnsi="Calibri Light"/>
                  <w:sz w:val="16"/>
                  <w:szCs w:val="16"/>
                </w:rPr>
                <w:t>ASTM D4451 - 02(2014) Standard Test Method for Pigment Content of Paints by Low-Temperature Ashing</w:t>
              </w:r>
            </w:ins>
            <w:r w:rsidRPr="00E024B9">
              <w:rPr>
                <w:rFonts w:ascii="Calibri Light" w:hAnsi="Calibri Light"/>
                <w:sz w:val="16"/>
                <w:szCs w:val="16"/>
              </w:rPr>
              <w:br/>
            </w:r>
            <w:r w:rsidRPr="00E024B9">
              <w:rPr>
                <w:rFonts w:ascii="Calibri Light" w:hAnsi="Calibri Light"/>
                <w:sz w:val="16"/>
                <w:szCs w:val="16"/>
              </w:rPr>
              <w:br/>
            </w:r>
            <w:del w:id="7345" w:author="Ashan Asmone" w:date="2016-03-31T18:45:00Z">
              <w:r w:rsidRPr="00E024B9" w:rsidDel="003C108E">
                <w:rPr>
                  <w:rFonts w:ascii="Calibri Light" w:hAnsi="Calibri Light"/>
                  <w:sz w:val="16"/>
                  <w:szCs w:val="16"/>
                </w:rPr>
                <w:delText>ASTM D3723-84(1999) Standard Test Method for Pigment Content of Water-Emulsion Paints by Low-Temperature Ashing</w:delText>
              </w:r>
            </w:del>
            <w:ins w:id="7346" w:author="Ashan Asmone" w:date="2016-03-31T18:45:00Z">
              <w:r w:rsidR="003C108E">
                <w:rPr>
                  <w:rFonts w:ascii="Calibri Light" w:hAnsi="Calibri Light"/>
                  <w:sz w:val="16"/>
                  <w:szCs w:val="16"/>
                </w:rPr>
                <w:t>ASTM D3723 - 05(2011) Standard Test Method for Pigment Content of Water-Emulsion Paints by Low-Temperature Ashing</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347" w:author="Ashan Asmone" w:date="2016-03-31T18:45:00Z">
              <w:r w:rsidRPr="00E024B9" w:rsidDel="003C108E">
                <w:rPr>
                  <w:rFonts w:ascii="Calibri Light" w:hAnsi="Calibri Light"/>
                  <w:sz w:val="16"/>
                  <w:szCs w:val="16"/>
                </w:rPr>
                <w:delText>ASTM D3723-84(1999) Standard Test Method for Pigment Content of Water-Emulsion Paints by Low-Temperature Ashing</w:delText>
              </w:r>
            </w:del>
            <w:ins w:id="7348" w:author="Ashan Asmone" w:date="2016-03-31T18:45:00Z">
              <w:r w:rsidR="003C108E">
                <w:rPr>
                  <w:rFonts w:ascii="Calibri Light" w:hAnsi="Calibri Light"/>
                  <w:sz w:val="16"/>
                  <w:szCs w:val="16"/>
                </w:rPr>
                <w:t>ASTM D3723 - 05(2011) Standard Test Method for Pigment Content of Water-Emulsion Paints by Low-Temperature Ashing</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349" w:author="Ashan Asmone" w:date="2016-03-31T18:42:00Z">
              <w:r w:rsidRPr="00E024B9" w:rsidDel="003C108E">
                <w:rPr>
                  <w:rFonts w:ascii="Calibri Light" w:hAnsi="Calibri Light"/>
                  <w:sz w:val="16"/>
                  <w:szCs w:val="16"/>
                </w:rPr>
                <w:delText>ASTM D3258-00 Standard Test Method for Porosity of Paint Films</w:delText>
              </w:r>
            </w:del>
            <w:ins w:id="7350" w:author="Ashan Asmone" w:date="2016-03-31T18:42:00Z">
              <w:r w:rsidR="003C108E">
                <w:rPr>
                  <w:rFonts w:ascii="Calibri Light" w:hAnsi="Calibri Light"/>
                  <w:sz w:val="16"/>
                  <w:szCs w:val="16"/>
                </w:rPr>
                <w:t>ASTM D3258 - 04(2014) Standard Test Method for Porosity of White or Near White Paint Films by Staining</w:t>
              </w:r>
            </w:ins>
          </w:p>
        </w:tc>
      </w:tr>
      <w:tr w:rsidR="00401C5E" w:rsidRPr="004F3C8C" w14:paraId="498BE9EE" w14:textId="77777777" w:rsidTr="00401C5E">
        <w:tc>
          <w:tcPr>
            <w:tcW w:w="685" w:type="dxa"/>
          </w:tcPr>
          <w:p w14:paraId="5D34074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30084D58" w14:textId="77777777" w:rsidR="00401C5E" w:rsidRPr="00E024B9" w:rsidRDefault="00E024B9" w:rsidP="00F00C6C">
            <w:pPr>
              <w:spacing w:after="120"/>
              <w:rPr>
                <w:rFonts w:ascii="Calibri Light" w:hAnsi="Calibri Light"/>
                <w:sz w:val="16"/>
                <w:szCs w:val="16"/>
              </w:rPr>
            </w:pPr>
            <w:del w:id="7351" w:author="Ashan Asmone" w:date="2016-03-31T18:47:00Z">
              <w:r w:rsidRPr="00E024B9" w:rsidDel="003C108E">
                <w:rPr>
                  <w:rFonts w:ascii="Calibri Light" w:hAnsi="Calibri Light"/>
                  <w:sz w:val="16"/>
                  <w:szCs w:val="16"/>
                </w:rPr>
                <w:delText>AS 3730.22-1993 Guide to the properties of paints for buildings-Concrete and masonry sealer-Solvent-borne-Interior/Exterior</w:delText>
              </w:r>
            </w:del>
            <w:ins w:id="7352" w:author="Ashan Asmone" w:date="2016-03-31T18:47:00Z">
              <w:r w:rsidR="003C108E">
                <w:rPr>
                  <w:rFonts w:ascii="Calibri Light" w:hAnsi="Calibri Light"/>
                  <w:sz w:val="16"/>
                  <w:szCs w:val="16"/>
                </w:rPr>
                <w:t>AS 3730.22-2006 Guide to the properties of paints for buildings - Concrete and masonry sealer - Solvent-borne - Interior/exterior</w:t>
              </w:r>
            </w:ins>
            <w:r w:rsidRPr="00E024B9">
              <w:rPr>
                <w:rFonts w:ascii="Calibri Light" w:hAnsi="Calibri Light"/>
                <w:sz w:val="16"/>
                <w:szCs w:val="16"/>
              </w:rPr>
              <w:t> </w:t>
            </w:r>
            <w:r w:rsidRPr="00E024B9">
              <w:rPr>
                <w:rFonts w:ascii="Calibri Light" w:hAnsi="Calibri Light"/>
                <w:sz w:val="16"/>
                <w:szCs w:val="16"/>
              </w:rPr>
              <w:br/>
            </w:r>
            <w:del w:id="7353" w:author="Ashan Asmone" w:date="2016-03-31T18:48:00Z">
              <w:r w:rsidRPr="00E024B9" w:rsidDel="00487C1E">
                <w:rPr>
                  <w:rFonts w:ascii="Calibri Light" w:hAnsi="Calibri Light"/>
                  <w:sz w:val="16"/>
                  <w:szCs w:val="16"/>
                </w:rPr>
                <w:delText>AS 1580.0:1996 Paints and related materials-Methods of Test-Introduction and list of Methods</w:delText>
              </w:r>
            </w:del>
            <w:ins w:id="7354" w:author="Ashan Asmone" w:date="2016-03-31T18:48:00Z">
              <w:r w:rsidR="00487C1E">
                <w:rPr>
                  <w:rFonts w:ascii="Calibri Light" w:hAnsi="Calibri Light"/>
                  <w:sz w:val="16"/>
                  <w:szCs w:val="16"/>
                </w:rPr>
                <w:t>AS 1580.0-2004 Paints and related materials - Methods of test - Introduction and list of methods</w:t>
              </w:r>
            </w:ins>
            <w:r w:rsidRPr="00E024B9">
              <w:rPr>
                <w:rFonts w:ascii="Calibri Light" w:hAnsi="Calibri Light"/>
                <w:sz w:val="16"/>
                <w:szCs w:val="16"/>
              </w:rPr>
              <w:t> </w:t>
            </w:r>
            <w:r w:rsidRPr="00E024B9">
              <w:rPr>
                <w:rFonts w:ascii="Calibri Light" w:hAnsi="Calibri Light"/>
                <w:sz w:val="16"/>
                <w:szCs w:val="16"/>
              </w:rPr>
              <w:br/>
            </w:r>
            <w:del w:id="7355" w:author="Ashan Asmone" w:date="2016-03-31T18:50:00Z">
              <w:r w:rsidRPr="00E024B9" w:rsidDel="00487C1E">
                <w:rPr>
                  <w:rFonts w:ascii="Calibri Light" w:hAnsi="Calibri Light"/>
                  <w:sz w:val="16"/>
                  <w:szCs w:val="16"/>
                </w:rPr>
                <w:delText>AS 1580.408.2-1993 Paints and related materials-Methods of Test-Adhesion-Knife Test</w:delText>
              </w:r>
            </w:del>
            <w:ins w:id="7356" w:author="Ashan Asmone" w:date="2016-03-31T18:50:00Z">
              <w:r w:rsidR="00487C1E">
                <w:rPr>
                  <w:rFonts w:ascii="Calibri Light" w:hAnsi="Calibri Light"/>
                  <w:sz w:val="16"/>
                  <w:szCs w:val="16"/>
                </w:rPr>
                <w:t>AS 1580.408.2-2004 Paints and related materials - Methods of test - Adhesion - Knife test</w:t>
              </w:r>
            </w:ins>
            <w:r w:rsidRPr="00E024B9">
              <w:rPr>
                <w:rFonts w:ascii="Calibri Light" w:hAnsi="Calibri Light"/>
                <w:sz w:val="16"/>
                <w:szCs w:val="16"/>
              </w:rPr>
              <w:t> </w:t>
            </w:r>
            <w:r w:rsidRPr="00E024B9">
              <w:rPr>
                <w:rFonts w:ascii="Calibri Light" w:hAnsi="Calibri Light"/>
                <w:sz w:val="16"/>
                <w:szCs w:val="16"/>
              </w:rPr>
              <w:br/>
            </w:r>
            <w:del w:id="7357" w:author="Ashan Asmone" w:date="2016-03-31T18:52:00Z">
              <w:r w:rsidRPr="00E024B9" w:rsidDel="00487C1E">
                <w:rPr>
                  <w:rFonts w:ascii="Calibri Light" w:hAnsi="Calibri Light"/>
                  <w:sz w:val="16"/>
                  <w:szCs w:val="16"/>
                </w:rPr>
                <w:delText>AS 1580.457.1-1996 Paints and Related Materials-Methods of Test -Resistance to Natural Weathering</w:delText>
              </w:r>
            </w:del>
            <w:ins w:id="7358" w:author="Ashan Asmone" w:date="2016-03-31T18:52:00Z">
              <w:r w:rsidR="00487C1E">
                <w:rPr>
                  <w:rFonts w:ascii="Calibri Light" w:hAnsi="Calibri Light"/>
                  <w:sz w:val="16"/>
                  <w:szCs w:val="16"/>
                </w:rPr>
                <w:t>AS/NZS 1580.457.1:1996 (R2013) Paints and related materials - Methods of test - - Resistance to natural weathering</w:t>
              </w:r>
            </w:ins>
            <w:r w:rsidRPr="00E024B9">
              <w:rPr>
                <w:rFonts w:ascii="Calibri Light" w:hAnsi="Calibri Light"/>
                <w:sz w:val="16"/>
                <w:szCs w:val="16"/>
              </w:rPr>
              <w:t> </w:t>
            </w:r>
            <w:r w:rsidRPr="00E024B9">
              <w:rPr>
                <w:rFonts w:ascii="Calibri Light" w:hAnsi="Calibri Light"/>
                <w:sz w:val="16"/>
                <w:szCs w:val="16"/>
              </w:rPr>
              <w:br/>
            </w:r>
            <w:del w:id="7359" w:author="Ashan Senel Asmone" w:date="2016-04-25T15:48:00Z">
              <w:r w:rsidRPr="00E024B9" w:rsidDel="002E1936">
                <w:rPr>
                  <w:rFonts w:ascii="Calibri Light" w:hAnsi="Calibri Light"/>
                  <w:sz w:val="16"/>
                  <w:szCs w:val="16"/>
                </w:rPr>
                <w:delText>AS 1580.481.0-1991Paints and related materials – Methods of test – Coatings – Guide to assessing paint systems exposed to weathering conditions</w:delText>
              </w:r>
            </w:del>
            <w:ins w:id="7360" w:author="Ashan Senel Asmone" w:date="2016-04-25T15:48:00Z">
              <w:r w:rsidR="002E1936">
                <w:rPr>
                  <w:rFonts w:ascii="Calibri Light" w:hAnsi="Calibri Light"/>
                  <w:sz w:val="16"/>
                  <w:szCs w:val="16"/>
                </w:rPr>
                <w:t>AS 1580.481.0-2003 (R2013) Paints and related materials - Methods of test - Coatings - Guide to assessing paint systems exposed to weathering conditions</w:t>
              </w:r>
            </w:ins>
            <w:del w:id="7361" w:author="Ashan Asmone" w:date="2016-03-31T18:51:00Z">
              <w:r w:rsidRPr="00E024B9" w:rsidDel="00487C1E">
                <w:rPr>
                  <w:rFonts w:ascii="Calibri Light" w:hAnsi="Calibri Light"/>
                  <w:sz w:val="16"/>
                  <w:szCs w:val="16"/>
                </w:rPr>
                <w:delText> </w:delText>
              </w:r>
            </w:del>
            <w:ins w:id="7362" w:author="Ashan Asmone" w:date="2016-03-31T18:51:00Z">
              <w:r w:rsidR="00487C1E">
                <w:rPr>
                  <w:rFonts w:ascii="Calibri Light" w:hAnsi="Calibri Light"/>
                  <w:sz w:val="16"/>
                  <w:szCs w:val="16"/>
                </w:rPr>
                <w:t>AS 1580.481.0-2003 (R2013) Paints and related materials - Methods of test - Coatings - Guide to assessing paint systems exposed to weathering conditions</w:t>
              </w:r>
            </w:ins>
          </w:p>
        </w:tc>
      </w:tr>
      <w:tr w:rsidR="00401C5E" w:rsidRPr="004F3C8C" w14:paraId="65BFFE53" w14:textId="77777777" w:rsidTr="00401C5E">
        <w:tc>
          <w:tcPr>
            <w:tcW w:w="685" w:type="dxa"/>
          </w:tcPr>
          <w:p w14:paraId="179A3BC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12F540B4" w14:textId="77777777" w:rsidR="00401C5E" w:rsidRPr="00E024B9" w:rsidRDefault="00E024B9" w:rsidP="00401C5E">
            <w:pPr>
              <w:spacing w:after="120"/>
              <w:rPr>
                <w:rFonts w:ascii="Calibri Light" w:hAnsi="Calibri Light"/>
                <w:sz w:val="16"/>
                <w:szCs w:val="16"/>
              </w:rPr>
            </w:pPr>
            <w:del w:id="7363" w:author="Ashan Asmone" w:date="2016-03-31T18:53:00Z">
              <w:r w:rsidRPr="00E024B9" w:rsidDel="00487C1E">
                <w:rPr>
                  <w:rFonts w:ascii="Calibri Light" w:hAnsi="Calibri Light"/>
                  <w:sz w:val="16"/>
                  <w:szCs w:val="16"/>
                </w:rPr>
                <w:delText>SS 5: Methods of Test for Paints, varnishes and related materials</w:delText>
              </w:r>
            </w:del>
            <w:ins w:id="7364" w:author="Ashan Asmone" w:date="2016-03-31T18:53:00Z">
              <w:r w:rsidR="00487C1E">
                <w:rPr>
                  <w:rFonts w:ascii="Calibri Light" w:hAnsi="Calibri Light"/>
                  <w:sz w:val="16"/>
                  <w:szCs w:val="16"/>
                </w:rPr>
                <w:t>SS 5 - F5 : 2003 (2013) Methods of test for paints, varnishes and related materials - Washability (wet abrasion) of emulsion paint</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365" w:author="Ashan Asmone" w:date="2016-03-31T18:53:00Z">
              <w:r w:rsidRPr="00E024B9" w:rsidDel="00487C1E">
                <w:rPr>
                  <w:rFonts w:ascii="Calibri Light" w:hAnsi="Calibri Light"/>
                  <w:sz w:val="16"/>
                  <w:szCs w:val="16"/>
                </w:rPr>
                <w:delText>SS CP 22:1981 The Painting of Buildings</w:delText>
              </w:r>
            </w:del>
            <w:ins w:id="7366" w:author="Ashan Asmone" w:date="2016-03-31T18:53:00Z">
              <w:r w:rsidR="00487C1E">
                <w:rPr>
                  <w:rFonts w:ascii="Calibri Light" w:hAnsi="Calibri Light"/>
                  <w:sz w:val="16"/>
                  <w:szCs w:val="16"/>
                </w:rPr>
                <w:t>SS 542 : 2008 Code of practice for painting of buildings</w:t>
              </w:r>
            </w:ins>
            <w:r w:rsidRPr="00E024B9">
              <w:rPr>
                <w:rFonts w:ascii="Calibri Light" w:hAnsi="Calibri Light"/>
                <w:sz w:val="16"/>
                <w:szCs w:val="16"/>
              </w:rPr>
              <w:t> </w:t>
            </w:r>
            <w:r w:rsidRPr="00E024B9">
              <w:rPr>
                <w:rFonts w:ascii="Calibri Light" w:hAnsi="Calibri Light"/>
                <w:sz w:val="16"/>
                <w:szCs w:val="16"/>
              </w:rPr>
              <w:br/>
            </w:r>
            <w:r w:rsidRPr="00E024B9">
              <w:rPr>
                <w:rFonts w:ascii="Calibri Light" w:hAnsi="Calibri Light"/>
                <w:sz w:val="16"/>
                <w:szCs w:val="16"/>
              </w:rPr>
              <w:br/>
            </w:r>
            <w:del w:id="7367" w:author="Ashan Senel Asmone" w:date="2016-04-25T16:06:00Z">
              <w:r w:rsidRPr="00E024B9" w:rsidDel="002E1936">
                <w:rPr>
                  <w:rFonts w:ascii="Calibri Light" w:hAnsi="Calibri Light"/>
                  <w:sz w:val="16"/>
                  <w:szCs w:val="16"/>
                </w:rPr>
                <w:delText>SS 11: Methods of Sampling and tests for fats and oils</w:delText>
              </w:r>
            </w:del>
          </w:p>
        </w:tc>
      </w:tr>
      <w:tr w:rsidR="00401C5E" w:rsidRPr="004F3C8C" w14:paraId="67694B2E" w14:textId="77777777" w:rsidTr="00401C5E">
        <w:tc>
          <w:tcPr>
            <w:tcW w:w="685" w:type="dxa"/>
          </w:tcPr>
          <w:p w14:paraId="118C943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591DCDB4" w14:textId="77777777" w:rsidR="00401C5E" w:rsidRPr="004F3C8C" w:rsidRDefault="00E024B9" w:rsidP="00401C5E">
            <w:pPr>
              <w:spacing w:after="120"/>
              <w:rPr>
                <w:rFonts w:ascii="Calibri Light" w:hAnsi="Calibri Light"/>
                <w:sz w:val="16"/>
                <w:szCs w:val="16"/>
                <w:lang w:val="en-US"/>
              </w:rPr>
            </w:pPr>
            <w:r>
              <w:rPr>
                <w:rFonts w:ascii="Calibri Light" w:hAnsi="Calibri Light"/>
                <w:sz w:val="16"/>
                <w:szCs w:val="16"/>
                <w:lang w:val="en-US"/>
              </w:rPr>
              <w:t>*Nil*</w:t>
            </w:r>
          </w:p>
        </w:tc>
      </w:tr>
    </w:tbl>
    <w:p w14:paraId="4D7606EA" w14:textId="77777777" w:rsidR="00401C5E" w:rsidRDefault="00401C5E" w:rsidP="00401C5E">
      <w:pPr>
        <w:rPr>
          <w:sz w:val="16"/>
          <w:szCs w:val="16"/>
          <w:lang w:val="en-US"/>
        </w:rPr>
      </w:pPr>
    </w:p>
    <w:p w14:paraId="43F42BBB" w14:textId="77777777" w:rsidR="00EB5F2C" w:rsidRDefault="00F00C6C" w:rsidP="00EB5F2C">
      <w:pPr>
        <w:pStyle w:val="Heading1"/>
      </w:pPr>
      <w:r w:rsidRPr="00F00C6C">
        <w:t>Precast</w:t>
      </w:r>
      <w:r w:rsidR="002C4878">
        <w:t xml:space="preserve"> - </w:t>
      </w:r>
      <w:r w:rsidRPr="00F00C6C">
        <w:t>Surface Defects</w:t>
      </w:r>
      <w:r>
        <w:t xml:space="preserve"> </w:t>
      </w:r>
    </w:p>
    <w:p w14:paraId="093E6DEB" w14:textId="77777777" w:rsidR="00F00C6C" w:rsidRDefault="00F00C6C" w:rsidP="00F00C6C">
      <w:pPr>
        <w:pStyle w:val="Heading2"/>
        <w:rPr>
          <w:lang w:val="en-US"/>
        </w:rPr>
      </w:pPr>
      <w:r w:rsidRPr="00F00C6C">
        <w:rPr>
          <w:lang w:val="en-US"/>
        </w:rPr>
        <w:t>Blistering</w:t>
      </w:r>
    </w:p>
    <w:p w14:paraId="3B0B80B3" w14:textId="77777777" w:rsidR="00EB5F2C" w:rsidRPr="00EB5F2C" w:rsidRDefault="00EB5F2C" w:rsidP="00EB5F2C">
      <w:pPr>
        <w:pStyle w:val="Heading2"/>
        <w:rPr>
          <w:lang w:val="en-US"/>
        </w:rPr>
      </w:pPr>
      <w:r w:rsidRPr="00EB5F2C">
        <w:rPr>
          <w:lang w:val="en-US"/>
        </w:rPr>
        <w:t>Peeling</w:t>
      </w:r>
    </w:p>
    <w:tbl>
      <w:tblPr>
        <w:tblStyle w:val="TableGrid"/>
        <w:tblW w:w="0" w:type="auto"/>
        <w:tblInd w:w="108" w:type="dxa"/>
        <w:tblLook w:val="04A0" w:firstRow="1" w:lastRow="0" w:firstColumn="1" w:lastColumn="0" w:noHBand="0" w:noVBand="1"/>
      </w:tblPr>
      <w:tblGrid>
        <w:gridCol w:w="685"/>
        <w:gridCol w:w="8449"/>
      </w:tblGrid>
      <w:tr w:rsidR="00401C5E" w:rsidRPr="004F3C8C" w14:paraId="35BB9F7A" w14:textId="77777777" w:rsidTr="00401C5E">
        <w:tc>
          <w:tcPr>
            <w:tcW w:w="685" w:type="dxa"/>
          </w:tcPr>
          <w:p w14:paraId="435532F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368FE7D9" w14:textId="77777777" w:rsidR="00F00C6C" w:rsidRDefault="00F00C6C" w:rsidP="00F00C6C">
            <w:pPr>
              <w:spacing w:after="120"/>
              <w:rPr>
                <w:ins w:id="7368" w:author="Jing Kai Toh" w:date="2016-05-12T17:36:00Z"/>
                <w:rFonts w:ascii="Calibri Light" w:hAnsi="Calibri Light"/>
                <w:b/>
                <w:sz w:val="16"/>
                <w:szCs w:val="16"/>
              </w:rPr>
            </w:pPr>
            <w:r w:rsidRPr="00EB5F2C">
              <w:rPr>
                <w:rFonts w:ascii="Calibri Light" w:hAnsi="Calibri Light"/>
                <w:b/>
                <w:sz w:val="16"/>
                <w:szCs w:val="16"/>
              </w:rPr>
              <w:t>Concrete</w:t>
            </w:r>
          </w:p>
          <w:p w14:paraId="49BE2E52" w14:textId="77777777" w:rsidR="0039045E" w:rsidRPr="0075195F" w:rsidRDefault="0039045E" w:rsidP="00F00C6C">
            <w:pPr>
              <w:keepNext/>
              <w:keepLines/>
              <w:spacing w:before="200" w:after="120" w:line="276" w:lineRule="auto"/>
              <w:outlineLvl w:val="3"/>
              <w:rPr>
                <w:ins w:id="7369" w:author="Jing Kai Toh" w:date="2016-05-12T17:36:00Z"/>
                <w:rFonts w:ascii="Calibri Light" w:hAnsi="Calibri Light"/>
                <w:sz w:val="16"/>
                <w:szCs w:val="16"/>
                <w:rPrChange w:id="7370" w:author="Jing Kai Toh" w:date="2016-05-13T09:19:00Z">
                  <w:rPr>
                    <w:ins w:id="7371" w:author="Jing Kai Toh" w:date="2016-05-12T17:36:00Z"/>
                    <w:rFonts w:ascii="Calibri Light" w:eastAsiaTheme="majorEastAsia" w:hAnsi="Calibri Light" w:cstheme="majorBidi"/>
                    <w:b/>
                    <w:bCs/>
                    <w:i/>
                    <w:iCs/>
                    <w:color w:val="4F81BD" w:themeColor="accent1"/>
                    <w:sz w:val="16"/>
                    <w:szCs w:val="16"/>
                  </w:rPr>
                </w:rPrChange>
              </w:rPr>
            </w:pPr>
            <w:ins w:id="7372" w:author="Jing Kai Toh" w:date="2016-05-12T17:36:00Z">
              <w:r w:rsidRPr="0075195F">
                <w:rPr>
                  <w:rFonts w:ascii="Calibri Light" w:hAnsi="Calibri Light"/>
                  <w:sz w:val="16"/>
                  <w:szCs w:val="16"/>
                  <w:rPrChange w:id="7373" w:author="Jing Kai Toh" w:date="2016-05-13T09:19:00Z">
                    <w:rPr>
                      <w:rFonts w:ascii="Calibri Light" w:hAnsi="Calibri Light"/>
                      <w:b/>
                      <w:sz w:val="16"/>
                      <w:szCs w:val="16"/>
                    </w:rPr>
                  </w:rPrChange>
                </w:rPr>
                <w:t xml:space="preserve">BS EN 12350-1:2009 Testing fresh concrete. Sampling </w:t>
              </w:r>
            </w:ins>
          </w:p>
          <w:p w14:paraId="2003EC5D" w14:textId="77777777" w:rsidR="0039045E" w:rsidRPr="0075195F" w:rsidRDefault="0039045E" w:rsidP="00F00C6C">
            <w:pPr>
              <w:keepNext/>
              <w:keepLines/>
              <w:spacing w:before="200" w:after="120" w:line="276" w:lineRule="auto"/>
              <w:outlineLvl w:val="3"/>
              <w:rPr>
                <w:ins w:id="7374" w:author="Jing Kai Toh" w:date="2016-05-12T17:36:00Z"/>
                <w:rFonts w:ascii="Calibri Light" w:hAnsi="Calibri Light"/>
                <w:sz w:val="16"/>
                <w:szCs w:val="16"/>
                <w:rPrChange w:id="7375" w:author="Jing Kai Toh" w:date="2016-05-13T09:19:00Z">
                  <w:rPr>
                    <w:ins w:id="7376" w:author="Jing Kai Toh" w:date="2016-05-12T17:36:00Z"/>
                    <w:rFonts w:ascii="Calibri Light" w:eastAsiaTheme="majorEastAsia" w:hAnsi="Calibri Light" w:cstheme="majorBidi"/>
                    <w:b/>
                    <w:bCs/>
                    <w:i/>
                    <w:iCs/>
                    <w:color w:val="4F81BD" w:themeColor="accent1"/>
                    <w:sz w:val="16"/>
                    <w:szCs w:val="16"/>
                  </w:rPr>
                </w:rPrChange>
              </w:rPr>
            </w:pPr>
            <w:ins w:id="7377" w:author="Jing Kai Toh" w:date="2016-05-12T17:36:00Z">
              <w:r w:rsidRPr="0075195F">
                <w:rPr>
                  <w:rFonts w:ascii="Calibri Light" w:hAnsi="Calibri Light"/>
                  <w:sz w:val="16"/>
                  <w:szCs w:val="16"/>
                  <w:rPrChange w:id="7378" w:author="Jing Kai Toh" w:date="2016-05-13T09:19:00Z">
                    <w:rPr>
                      <w:rFonts w:ascii="Calibri Light" w:hAnsi="Calibri Light"/>
                      <w:b/>
                      <w:sz w:val="16"/>
                      <w:szCs w:val="16"/>
                    </w:rPr>
                  </w:rPrChange>
                </w:rPr>
                <w:t xml:space="preserve">BS EN 12390-1:2012 Testing hardened concrete. Shape, dimensions and other requirements for specimens and moulds </w:t>
              </w:r>
            </w:ins>
          </w:p>
          <w:p w14:paraId="518F66D4" w14:textId="77777777" w:rsidR="0039045E" w:rsidRPr="0075195F" w:rsidRDefault="0039045E" w:rsidP="00F00C6C">
            <w:pPr>
              <w:keepNext/>
              <w:keepLines/>
              <w:spacing w:before="200" w:after="120" w:line="276" w:lineRule="auto"/>
              <w:outlineLvl w:val="3"/>
              <w:rPr>
                <w:ins w:id="7379" w:author="Jing Kai Toh" w:date="2016-05-12T17:55:00Z"/>
                <w:rFonts w:ascii="Calibri Light" w:hAnsi="Calibri Light"/>
                <w:sz w:val="16"/>
                <w:szCs w:val="16"/>
                <w:rPrChange w:id="7380" w:author="Jing Kai Toh" w:date="2016-05-13T09:19:00Z">
                  <w:rPr>
                    <w:ins w:id="7381" w:author="Jing Kai Toh" w:date="2016-05-12T17:55:00Z"/>
                    <w:rFonts w:ascii="Calibri Light" w:eastAsiaTheme="majorEastAsia" w:hAnsi="Calibri Light" w:cstheme="majorBidi"/>
                    <w:b/>
                    <w:bCs/>
                    <w:i/>
                    <w:iCs/>
                    <w:color w:val="4F81BD" w:themeColor="accent1"/>
                    <w:sz w:val="16"/>
                    <w:szCs w:val="16"/>
                  </w:rPr>
                </w:rPrChange>
              </w:rPr>
            </w:pPr>
            <w:ins w:id="7382" w:author="Jing Kai Toh" w:date="2016-05-12T17:36:00Z">
              <w:r w:rsidRPr="0075195F">
                <w:rPr>
                  <w:rFonts w:ascii="Calibri Light" w:hAnsi="Calibri Light"/>
                  <w:sz w:val="16"/>
                  <w:szCs w:val="16"/>
                  <w:rPrChange w:id="7383" w:author="Jing Kai Toh" w:date="2016-05-13T09:19:00Z">
                    <w:rPr>
                      <w:rFonts w:ascii="Calibri Light" w:hAnsi="Calibri Light"/>
                      <w:b/>
                      <w:sz w:val="16"/>
                      <w:szCs w:val="16"/>
                    </w:rPr>
                  </w:rPrChange>
                </w:rPr>
                <w:t>BS EN 12504-2:2012 Testing concrete in structures. Non-destructive testing. Determination of rebound number</w:t>
              </w:r>
            </w:ins>
          </w:p>
          <w:p w14:paraId="0568B1F4" w14:textId="77777777" w:rsidR="0039045E" w:rsidRPr="0075195F" w:rsidRDefault="0039045E" w:rsidP="00F00C6C">
            <w:pPr>
              <w:keepNext/>
              <w:keepLines/>
              <w:spacing w:before="200" w:after="120" w:line="276" w:lineRule="auto"/>
              <w:outlineLvl w:val="3"/>
              <w:rPr>
                <w:rFonts w:ascii="Calibri Light" w:hAnsi="Calibri Light"/>
                <w:sz w:val="16"/>
                <w:szCs w:val="16"/>
                <w:rPrChange w:id="7384" w:author="Jing Kai Toh" w:date="2016-05-13T09:19:00Z">
                  <w:rPr>
                    <w:rFonts w:ascii="Calibri Light" w:eastAsiaTheme="majorEastAsia" w:hAnsi="Calibri Light" w:cstheme="majorBidi"/>
                    <w:b/>
                    <w:bCs/>
                    <w:i/>
                    <w:iCs/>
                    <w:color w:val="4F81BD" w:themeColor="accent1"/>
                    <w:sz w:val="16"/>
                    <w:szCs w:val="16"/>
                  </w:rPr>
                </w:rPrChange>
              </w:rPr>
            </w:pPr>
            <w:ins w:id="7385" w:author="Jing Kai Toh" w:date="2016-05-12T17:55:00Z">
              <w:r w:rsidRPr="0075195F">
                <w:rPr>
                  <w:rFonts w:ascii="Calibri Light" w:hAnsi="Calibri Light"/>
                  <w:sz w:val="16"/>
                  <w:szCs w:val="16"/>
                  <w:rPrChange w:id="7386" w:author="Jing Kai Toh" w:date="2016-05-13T09:19:00Z">
                    <w:rPr>
                      <w:rFonts w:ascii="Calibri Light" w:hAnsi="Calibri Light"/>
                      <w:b/>
                      <w:sz w:val="16"/>
                      <w:szCs w:val="16"/>
                    </w:rPr>
                  </w:rPrChange>
                </w:rPr>
                <w:t>BS EN 1881:2006 Products and systems for the protection and repair of concrete structures. Test methods. Testing of anchoring products by the pull-out method</w:t>
              </w:r>
            </w:ins>
          </w:p>
          <w:p w14:paraId="1C7F9670" w14:textId="77777777" w:rsidR="00F00C6C" w:rsidRPr="00F00C6C" w:rsidRDefault="00F00C6C" w:rsidP="00F00C6C">
            <w:pPr>
              <w:spacing w:after="120"/>
              <w:rPr>
                <w:rFonts w:ascii="Calibri Light" w:hAnsi="Calibri Light"/>
                <w:sz w:val="16"/>
                <w:szCs w:val="16"/>
              </w:rPr>
            </w:pPr>
            <w:del w:id="7387" w:author="Ashan Senel Asmone" w:date="2016-05-09T11:31:00Z">
              <w:r w:rsidRPr="00F00C6C" w:rsidDel="005654F2">
                <w:rPr>
                  <w:rFonts w:ascii="Calibri Light" w:hAnsi="Calibri Light"/>
                  <w:sz w:val="16"/>
                  <w:szCs w:val="16"/>
                </w:rPr>
                <w:delText>BS 1881-122 : 1983 Testing concrete. Method for determination of water absorption</w:delText>
              </w:r>
            </w:del>
            <w:ins w:id="7388" w:author="Ashan Senel Asmone" w:date="2016-05-09T11:31:00Z">
              <w:r w:rsidR="005654F2">
                <w:rPr>
                  <w:rFonts w:ascii="Calibri Light" w:hAnsi="Calibri Light"/>
                  <w:sz w:val="16"/>
                  <w:szCs w:val="16"/>
                </w:rPr>
                <w:t>BS 1881-122:2011 Testing concrete. Method for determination of water absorption</w:t>
              </w:r>
            </w:ins>
          </w:p>
          <w:p w14:paraId="65BB1463" w14:textId="77777777" w:rsidR="00F00C6C" w:rsidRPr="00F00C6C" w:rsidRDefault="00F00C6C" w:rsidP="00F00C6C">
            <w:pPr>
              <w:spacing w:after="120"/>
              <w:rPr>
                <w:rFonts w:ascii="Calibri Light" w:hAnsi="Calibri Light"/>
                <w:sz w:val="16"/>
                <w:szCs w:val="16"/>
              </w:rPr>
            </w:pPr>
            <w:del w:id="7389" w:author="Ashan Senel Asmone" w:date="2016-05-09T11:31:00Z">
              <w:r w:rsidRPr="00F00C6C" w:rsidDel="005654F2">
                <w:rPr>
                  <w:rFonts w:ascii="Calibri Light" w:hAnsi="Calibri Light"/>
                  <w:sz w:val="16"/>
                  <w:szCs w:val="16"/>
                </w:rPr>
                <w:delText>BS 1881-208 : 1996 Testing concrete. Recommendations for the determination of the initial surface absorption of concrete.</w:delText>
              </w:r>
            </w:del>
            <w:ins w:id="7390" w:author="Ashan Senel Asmone" w:date="2016-05-09T11:31:00Z">
              <w:r w:rsidR="005654F2">
                <w:rPr>
                  <w:rFonts w:ascii="Calibri Light" w:hAnsi="Calibri Light"/>
                  <w:sz w:val="16"/>
                  <w:szCs w:val="16"/>
                </w:rPr>
                <w:t>BS 1881-208:1996 Testing concrete. Recommendations for the determination of the initial surface absorption of concrete</w:t>
              </w:r>
            </w:ins>
          </w:p>
          <w:p w14:paraId="550A01AA" w14:textId="77777777" w:rsidR="00F00C6C" w:rsidRPr="00F00C6C" w:rsidRDefault="00F00C6C" w:rsidP="00F00C6C">
            <w:pPr>
              <w:spacing w:after="120"/>
              <w:rPr>
                <w:rFonts w:ascii="Calibri Light" w:hAnsi="Calibri Light"/>
                <w:sz w:val="16"/>
                <w:szCs w:val="16"/>
              </w:rPr>
            </w:pPr>
            <w:del w:id="7391" w:author="Ashan Senel Asmone" w:date="2016-05-09T11:37:00Z">
              <w:r w:rsidRPr="00F00C6C" w:rsidDel="005654F2">
                <w:rPr>
                  <w:rFonts w:ascii="Calibri Light" w:hAnsi="Calibri Light"/>
                  <w:sz w:val="16"/>
                  <w:szCs w:val="16"/>
                </w:rPr>
                <w:delText>BS 5328 Part 1 : 1990 Concrete. Guide to specifying concrete.</w:delText>
              </w:r>
            </w:del>
            <w:ins w:id="7392" w:author="Ashan Senel Asmone" w:date="2016-05-09T11:37:00Z">
              <w:r w:rsidR="005654F2">
                <w:rPr>
                  <w:rFonts w:ascii="Calibri Light" w:hAnsi="Calibri Light"/>
                  <w:sz w:val="16"/>
                  <w:szCs w:val="16"/>
                </w:rPr>
                <w:t>BS EN 206:2013 Concrete. Specification, performance, production and conformity</w:t>
              </w:r>
            </w:ins>
          </w:p>
          <w:p w14:paraId="7BEEBF94" w14:textId="77777777" w:rsidR="00F00C6C" w:rsidRPr="00F00C6C" w:rsidRDefault="00F00C6C" w:rsidP="00F00C6C">
            <w:pPr>
              <w:spacing w:after="120"/>
              <w:rPr>
                <w:rFonts w:ascii="Calibri Light" w:hAnsi="Calibri Light"/>
                <w:sz w:val="16"/>
                <w:szCs w:val="16"/>
              </w:rPr>
            </w:pPr>
            <w:del w:id="7393" w:author="Ashan Senel Asmone" w:date="2016-05-09T11:40:00Z">
              <w:r w:rsidRPr="00F00C6C" w:rsidDel="005654F2">
                <w:rPr>
                  <w:rFonts w:ascii="Calibri Light" w:hAnsi="Calibri Light"/>
                  <w:sz w:val="16"/>
                  <w:szCs w:val="16"/>
                </w:rPr>
                <w:delText>BS 5328-3 : 1990 Concrete. Specification for the procedures to be used in producing and transporting concrete</w:delText>
              </w:r>
            </w:del>
          </w:p>
          <w:p w14:paraId="11389564" w14:textId="77777777" w:rsidR="00F00C6C" w:rsidRPr="00F00C6C" w:rsidRDefault="00F00C6C" w:rsidP="00F00C6C">
            <w:pPr>
              <w:spacing w:after="120"/>
              <w:rPr>
                <w:rFonts w:ascii="Calibri Light" w:hAnsi="Calibri Light"/>
                <w:sz w:val="16"/>
                <w:szCs w:val="16"/>
              </w:rPr>
            </w:pPr>
            <w:del w:id="7394" w:author="Ashan Senel Asmone" w:date="2016-05-09T11:42:00Z">
              <w:r w:rsidRPr="00F00C6C" w:rsidDel="005654F2">
                <w:rPr>
                  <w:rFonts w:ascii="Calibri Light" w:hAnsi="Calibri Light"/>
                  <w:sz w:val="16"/>
                  <w:szCs w:val="16"/>
                </w:rPr>
                <w:delText>BS 5328-4 : 1990 Concrete. Specification for the procedures to be used in sampling, testing and assessing compliance of concrete.</w:delText>
              </w:r>
            </w:del>
          </w:p>
          <w:p w14:paraId="42C7E449" w14:textId="77777777" w:rsidR="00F00C6C" w:rsidRPr="00F00C6C" w:rsidRDefault="00F00C6C" w:rsidP="00F00C6C">
            <w:pPr>
              <w:spacing w:after="120"/>
              <w:rPr>
                <w:rFonts w:ascii="Calibri Light" w:hAnsi="Calibri Light"/>
                <w:sz w:val="16"/>
                <w:szCs w:val="16"/>
              </w:rPr>
            </w:pPr>
            <w:del w:id="7395" w:author="Ashan Senel Asmone" w:date="2016-05-09T11:43:00Z">
              <w:r w:rsidRPr="00F00C6C" w:rsidDel="005654F2">
                <w:rPr>
                  <w:rFonts w:ascii="Calibri Light" w:hAnsi="Calibri Light"/>
                  <w:sz w:val="16"/>
                  <w:szCs w:val="16"/>
                </w:rPr>
                <w:delText>BS 5531 : 1998 Code of practice for safety in erecting structural frames</w:delText>
              </w:r>
            </w:del>
          </w:p>
          <w:p w14:paraId="098D9EE3" w14:textId="77777777" w:rsidR="00F00C6C" w:rsidRPr="00F00C6C" w:rsidRDefault="00F00C6C" w:rsidP="00F00C6C">
            <w:pPr>
              <w:spacing w:after="120"/>
              <w:rPr>
                <w:rFonts w:ascii="Calibri Light" w:hAnsi="Calibri Light"/>
                <w:sz w:val="16"/>
                <w:szCs w:val="16"/>
              </w:rPr>
            </w:pPr>
            <w:del w:id="7396" w:author="Ashan Senel Asmone" w:date="2016-05-09T11:43:00Z">
              <w:r w:rsidRPr="00F00C6C" w:rsidDel="005654F2">
                <w:rPr>
                  <w:rFonts w:ascii="Calibri Light" w:hAnsi="Calibri Light"/>
                  <w:sz w:val="16"/>
                  <w:szCs w:val="16"/>
                </w:rPr>
                <w:delText>BS 5642 – 1 : 1978 Sills and copings. Specification for window sills of precast concrete, cast stone, clayware, slate and natural stone.</w:delText>
              </w:r>
            </w:del>
            <w:ins w:id="7397" w:author="Ashan Senel Asmone" w:date="2016-05-09T11:43:00Z">
              <w:r w:rsidR="005654F2">
                <w:rPr>
                  <w:rFonts w:ascii="Calibri Light" w:hAnsi="Calibri Light"/>
                  <w:sz w:val="16"/>
                  <w:szCs w:val="16"/>
                </w:rPr>
                <w:t>BS 5642-1:1978+A1:2014 Sills, copings and cappings. Specification for window sills of precast concrete, cast stone, clayware, slate and natural stone</w:t>
              </w:r>
            </w:ins>
          </w:p>
          <w:p w14:paraId="19152031" w14:textId="77777777" w:rsidR="00F00C6C" w:rsidRPr="00F00C6C" w:rsidRDefault="00F00C6C" w:rsidP="00F00C6C">
            <w:pPr>
              <w:spacing w:after="120"/>
              <w:rPr>
                <w:rFonts w:ascii="Calibri Light" w:hAnsi="Calibri Light"/>
                <w:sz w:val="16"/>
                <w:szCs w:val="16"/>
              </w:rPr>
            </w:pPr>
            <w:del w:id="7398" w:author="Ashan Senel Asmone" w:date="2016-05-09T11:45:00Z">
              <w:r w:rsidRPr="00F00C6C" w:rsidDel="005654F2">
                <w:rPr>
                  <w:rFonts w:ascii="Calibri Light" w:hAnsi="Calibri Light"/>
                  <w:sz w:val="16"/>
                  <w:szCs w:val="16"/>
                </w:rPr>
                <w:delText>BS 6270-2 : 1985 Code of practice for cleaning and surface repair of buildings. Concrete and precast concrete masonry.</w:delText>
              </w:r>
            </w:del>
            <w:ins w:id="7399" w:author="Ashan Senel Asmone" w:date="2016-05-09T11:46:00Z">
              <w:r w:rsidR="005654F2">
                <w:rPr>
                  <w:rFonts w:ascii="Calibri Light" w:hAnsi="Calibri Light"/>
                  <w:sz w:val="16"/>
                  <w:szCs w:val="16"/>
                </w:rPr>
                <w:t xml:space="preserve">BS 8221-2:2000 Code of practice for cleaning and surface repair of buildings. Surface repair of natural stones, brick and terracotta/ </w:t>
              </w:r>
            </w:ins>
            <w:ins w:id="7400" w:author="Ashan Senel Asmone" w:date="2016-05-09T11:45:00Z">
              <w:r w:rsidR="005654F2">
                <w:rPr>
                  <w:rFonts w:ascii="Calibri Light" w:hAnsi="Calibri Light"/>
                  <w:sz w:val="16"/>
                  <w:szCs w:val="16"/>
                </w:rPr>
                <w:t>BS 8221-1:2012 Code of practice for cleaning and surface repair of buildings. Cleaning of natural stone, brick, terracotta and concrete</w:t>
              </w:r>
            </w:ins>
          </w:p>
          <w:p w14:paraId="5A80B457" w14:textId="77777777" w:rsidR="00F00C6C" w:rsidRPr="00F00C6C" w:rsidRDefault="00F00C6C" w:rsidP="00F00C6C">
            <w:pPr>
              <w:spacing w:after="120"/>
              <w:rPr>
                <w:rFonts w:ascii="Calibri Light" w:hAnsi="Calibri Light"/>
                <w:sz w:val="16"/>
                <w:szCs w:val="16"/>
              </w:rPr>
            </w:pPr>
            <w:del w:id="7401" w:author="Ashan Senel Asmone" w:date="2016-05-09T11:48:00Z">
              <w:r w:rsidRPr="00F00C6C" w:rsidDel="005654F2">
                <w:rPr>
                  <w:rFonts w:ascii="Calibri Light" w:hAnsi="Calibri Light"/>
                  <w:sz w:val="16"/>
                  <w:szCs w:val="16"/>
                </w:rPr>
                <w:delText>BS 6073-2 : 1981 Precast concrete masonry units. Method for specying precast concrete masonry units.</w:delText>
              </w:r>
            </w:del>
            <w:ins w:id="7402" w:author="Ashan Senel Asmone" w:date="2016-05-09T11:48:00Z">
              <w:r w:rsidR="005654F2">
                <w:rPr>
                  <w:rFonts w:ascii="Calibri Light" w:hAnsi="Calibri Light"/>
                  <w:sz w:val="16"/>
                  <w:szCs w:val="16"/>
                </w:rPr>
                <w:t>BS 6073-2:2008 Precast concrete masonry units. Guide for specifying precast concrete masonry units</w:t>
              </w:r>
            </w:ins>
          </w:p>
          <w:p w14:paraId="169364D2" w14:textId="77777777" w:rsidR="00F00C6C" w:rsidRPr="00F00C6C" w:rsidRDefault="00F00C6C" w:rsidP="00F00C6C">
            <w:pPr>
              <w:spacing w:after="120"/>
              <w:rPr>
                <w:rFonts w:ascii="Calibri Light" w:hAnsi="Calibri Light"/>
                <w:sz w:val="16"/>
                <w:szCs w:val="16"/>
              </w:rPr>
            </w:pPr>
            <w:del w:id="7403" w:author="Ashan Senel Asmone" w:date="2016-05-09T11:48:00Z">
              <w:r w:rsidRPr="00F00C6C" w:rsidDel="005654F2">
                <w:rPr>
                  <w:rFonts w:ascii="Calibri Light" w:hAnsi="Calibri Light"/>
                  <w:sz w:val="16"/>
                  <w:szCs w:val="16"/>
                </w:rPr>
                <w:delText>BS 6093: 1993 Code of practice for design of joints and jointing in building construction</w:delText>
              </w:r>
            </w:del>
            <w:ins w:id="7404" w:author="Ashan Senel Asmone" w:date="2016-05-09T11:48:00Z">
              <w:r w:rsidR="005654F2">
                <w:rPr>
                  <w:rFonts w:ascii="Calibri Light" w:hAnsi="Calibri Light"/>
                  <w:sz w:val="16"/>
                  <w:szCs w:val="16"/>
                </w:rPr>
                <w:t>BS 6093:2006+A1:2013 Design of joints and jointing in building construction. Guide</w:t>
              </w:r>
            </w:ins>
          </w:p>
          <w:p w14:paraId="2F8F7F64" w14:textId="77777777" w:rsidR="00F00C6C" w:rsidRPr="00F00C6C" w:rsidRDefault="00F00C6C" w:rsidP="00F00C6C">
            <w:pPr>
              <w:spacing w:after="120"/>
              <w:rPr>
                <w:rFonts w:ascii="Calibri Light" w:hAnsi="Calibri Light"/>
                <w:sz w:val="16"/>
                <w:szCs w:val="16"/>
              </w:rPr>
            </w:pPr>
            <w:del w:id="7405" w:author="Ashan Senel Asmone" w:date="2016-05-09T11:50:00Z">
              <w:r w:rsidRPr="00F00C6C" w:rsidDel="005654F2">
                <w:rPr>
                  <w:rFonts w:ascii="Calibri Light" w:hAnsi="Calibri Light"/>
                  <w:sz w:val="16"/>
                  <w:szCs w:val="16"/>
                </w:rPr>
                <w:delText>BS 8297 : 1995 Code of practice for design and installation of non-load bearing precast concrete cladding.</w:delText>
              </w:r>
            </w:del>
            <w:ins w:id="7406" w:author="Ashan Senel Asmone" w:date="2016-05-09T11:50:00Z">
              <w:r w:rsidR="005654F2">
                <w:rPr>
                  <w:rFonts w:ascii="Calibri Light" w:hAnsi="Calibri Light"/>
                  <w:sz w:val="16"/>
                  <w:szCs w:val="16"/>
                </w:rPr>
                <w:t>BS 8297:2000 Code of practice for Design and installation of non-loadbearing precast concrete cladding</w:t>
              </w:r>
            </w:ins>
          </w:p>
          <w:p w14:paraId="2F16F486" w14:textId="77777777" w:rsidR="00F00C6C" w:rsidRPr="00F00C6C" w:rsidRDefault="00F00C6C" w:rsidP="00F00C6C">
            <w:pPr>
              <w:spacing w:after="120"/>
              <w:rPr>
                <w:rFonts w:ascii="Calibri Light" w:hAnsi="Calibri Light"/>
                <w:sz w:val="16"/>
                <w:szCs w:val="16"/>
              </w:rPr>
            </w:pPr>
            <w:del w:id="7407" w:author="Ashan Senel Asmone" w:date="2016-05-09T11:51:00Z">
              <w:r w:rsidRPr="00F00C6C" w:rsidDel="005654F2">
                <w:rPr>
                  <w:rFonts w:ascii="Calibri Light" w:hAnsi="Calibri Light"/>
                  <w:sz w:val="16"/>
                  <w:szCs w:val="16"/>
                </w:rPr>
                <w:delText>BS 8000-2.1 : 1990 Workmanship on building sites. Code of practice for concrete work. Mixing and transporting concrete.</w:delText>
              </w:r>
            </w:del>
            <w:ins w:id="7408" w:author="Ashan Senel Asmone" w:date="2016-05-09T11:51:00Z">
              <w:r w:rsidR="005654F2">
                <w:rPr>
                  <w:rFonts w:ascii="Calibri Light" w:hAnsi="Calibri Light"/>
                  <w:sz w:val="16"/>
                  <w:szCs w:val="16"/>
                </w:rPr>
                <w:t>BS 8000-0:2014 Workmanship on construction sites. Introduction and general principles</w:t>
              </w:r>
            </w:ins>
          </w:p>
          <w:p w14:paraId="1EAF8050" w14:textId="77777777" w:rsidR="00F00C6C" w:rsidRPr="00F00C6C" w:rsidRDefault="00F00C6C" w:rsidP="00F00C6C">
            <w:pPr>
              <w:spacing w:after="120"/>
              <w:rPr>
                <w:rFonts w:ascii="Calibri Light" w:hAnsi="Calibri Light"/>
                <w:sz w:val="16"/>
                <w:szCs w:val="16"/>
              </w:rPr>
            </w:pPr>
            <w:del w:id="7409" w:author="Ashan Senel Asmone" w:date="2016-05-09T11:52:00Z">
              <w:r w:rsidRPr="00F00C6C" w:rsidDel="005654F2">
                <w:rPr>
                  <w:rFonts w:ascii="Calibri Light" w:hAnsi="Calibri Light"/>
                  <w:sz w:val="16"/>
                  <w:szCs w:val="16"/>
                </w:rPr>
                <w:delText>BS 8000-2.2 : 1990 Workmanship on building sites. Code of practice for concrete work. Sitework with in situ and precast concrete.</w:delText>
              </w:r>
            </w:del>
          </w:p>
          <w:p w14:paraId="4DDA496A" w14:textId="77777777" w:rsidR="00F00C6C" w:rsidRPr="00F00C6C" w:rsidRDefault="00F00C6C" w:rsidP="00F00C6C">
            <w:pPr>
              <w:spacing w:after="120"/>
              <w:rPr>
                <w:rFonts w:ascii="Calibri Light" w:hAnsi="Calibri Light"/>
                <w:sz w:val="16"/>
                <w:szCs w:val="16"/>
              </w:rPr>
            </w:pPr>
            <w:del w:id="7410" w:author="Ashan Senel Asmone" w:date="2016-05-09T11:53:00Z">
              <w:r w:rsidRPr="00F00C6C" w:rsidDel="005654F2">
                <w:rPr>
                  <w:rFonts w:ascii="Calibri Light" w:hAnsi="Calibri Light"/>
                  <w:sz w:val="16"/>
                  <w:szCs w:val="16"/>
                </w:rPr>
                <w:delText>BS 8110-1 : 1997 Structural use of concrete. Code of practice for design and construction.</w:delText>
              </w:r>
            </w:del>
            <w:ins w:id="7411" w:author="Ashan Senel Asmone" w:date="2016-05-09T11:53:00Z">
              <w:r w:rsidR="005654F2">
                <w:rPr>
                  <w:rFonts w:ascii="Calibri Light" w:hAnsi="Calibri Light"/>
                  <w:sz w:val="16"/>
                  <w:szCs w:val="16"/>
                </w:rPr>
                <w:t>BS EN 1992-1-1:2004+A1:2014 Eurocode 2: Design of concrete structures. General rules and rules for buildings</w:t>
              </w:r>
            </w:ins>
          </w:p>
          <w:p w14:paraId="4A3F44DE" w14:textId="77777777" w:rsidR="00F00C6C" w:rsidRPr="00F00C6C" w:rsidRDefault="00F00C6C" w:rsidP="00F00C6C">
            <w:pPr>
              <w:spacing w:after="120"/>
              <w:rPr>
                <w:rFonts w:ascii="Calibri Light" w:hAnsi="Calibri Light"/>
                <w:sz w:val="16"/>
                <w:szCs w:val="16"/>
              </w:rPr>
            </w:pPr>
            <w:del w:id="7412" w:author="Ashan Senel Asmone" w:date="2016-05-09T11:54:00Z">
              <w:r w:rsidRPr="00F00C6C" w:rsidDel="005654F2">
                <w:rPr>
                  <w:rFonts w:ascii="Calibri Light" w:hAnsi="Calibri Light"/>
                  <w:sz w:val="16"/>
                  <w:szCs w:val="16"/>
                </w:rPr>
                <w:delText>BS 8297 : 2000 Code of practice for Design and installation of non-loadbearing precast concrete cladding.</w:delText>
              </w:r>
            </w:del>
          </w:p>
          <w:p w14:paraId="7841DEEC" w14:textId="77777777" w:rsidR="005654F2" w:rsidDel="000720EF" w:rsidRDefault="00F00C6C" w:rsidP="00F00C6C">
            <w:pPr>
              <w:spacing w:after="120"/>
              <w:rPr>
                <w:del w:id="7413" w:author="Ashan Senel Asmone" w:date="2016-05-09T12:11:00Z"/>
                <w:rFonts w:ascii="Calibri Light" w:hAnsi="Calibri Light"/>
                <w:sz w:val="16"/>
                <w:szCs w:val="16"/>
              </w:rPr>
            </w:pPr>
            <w:del w:id="7414" w:author="Jing Kai Toh" w:date="2016-05-13T09:38:00Z">
              <w:r w:rsidRPr="00F00C6C" w:rsidDel="000148E8">
                <w:rPr>
                  <w:rFonts w:ascii="Calibri Light" w:hAnsi="Calibri Light"/>
                  <w:sz w:val="16"/>
                  <w:szCs w:val="16"/>
                </w:rPr>
                <w:delText>BS EN 1169 : 1999 Precast concrete products. General rules for factory production control of glass-fibre reinforced cement.</w:delText>
              </w:r>
            </w:del>
            <w:ins w:id="7415" w:author="Jing Kai Toh" w:date="2016-05-13T09:38:00Z">
              <w:r w:rsidR="000148E8">
                <w:rPr>
                  <w:rFonts w:ascii="Calibri Light" w:hAnsi="Calibri Light"/>
                  <w:sz w:val="16"/>
                  <w:szCs w:val="16"/>
                </w:rPr>
                <w:t>BS EN 1169:1999 Precast concrete products. General rules for factory production control of glass-fibre reinforced cement</w:t>
              </w:r>
            </w:ins>
            <w:del w:id="7416" w:author="Jing Kai Toh" w:date="2016-05-13T09:44:00Z">
              <w:r w:rsidRPr="00F00C6C" w:rsidDel="000148E8">
                <w:rPr>
                  <w:rFonts w:ascii="Calibri Light" w:hAnsi="Calibri Light"/>
                  <w:sz w:val="16"/>
                  <w:szCs w:val="16"/>
                </w:rPr>
                <w:delText>BS EN 1770-1 to 8 : 1997 Precast concrete products. Test Methods.</w:delText>
              </w:r>
            </w:del>
            <w:ins w:id="7417" w:author="Jing Kai Toh" w:date="2016-05-13T09:44:00Z">
              <w:r w:rsidR="000148E8">
                <w:rPr>
                  <w:rFonts w:ascii="Calibri Light" w:hAnsi="Calibri Light"/>
                  <w:sz w:val="16"/>
                  <w:szCs w:val="16"/>
                </w:rPr>
                <w:t xml:space="preserve">BS EN 1170-1:1998 Precast concrete products. Test method for glass-fibre reinforced cement. Measuring the consistency of the matrix. ‘Slump test’ </w:t>
              </w:r>
            </w:ins>
            <w:ins w:id="7418" w:author="Jing Kai Toh" w:date="2016-05-13T09:45:00Z">
              <w:r w:rsidR="000148E8">
                <w:rPr>
                  <w:rFonts w:ascii="Calibri Light" w:hAnsi="Calibri Light"/>
                  <w:sz w:val="16"/>
                  <w:szCs w:val="16"/>
                </w:rPr>
                <w:t xml:space="preserve">method / BS EN 1170-2:1998 Precast concrete products. Test method for glass-fibre reinforced cement. Measuring the fibre content in fresh GRC, ‘Wash out test’ / BS EN 1170-3:1998 Precast concrete products. Test method for glass-fibre reinforced cement. Measuring the fibre content of sprayed </w:t>
              </w:r>
            </w:ins>
            <w:ins w:id="7419" w:author="Jing Kai Toh" w:date="2016-05-13T09:46:00Z">
              <w:r w:rsidR="000148E8">
                <w:rPr>
                  <w:rFonts w:ascii="Calibri Light" w:hAnsi="Calibri Light"/>
                  <w:sz w:val="16"/>
                  <w:szCs w:val="16"/>
                </w:rPr>
                <w:t xml:space="preserve">GRC / BS EN 1170-4:1998 PRECAST CONCRETE PRODUCTS. TEST METHOD FOR GLASS-FIBRE REINFORCED CEMENT. MEASURING BENDING STRENGTH. ‘SIMPLIFIED BENDING TEST’ </w:t>
              </w:r>
            </w:ins>
            <w:ins w:id="7420" w:author="Jing Kai Toh" w:date="2016-05-13T09:47:00Z">
              <w:r w:rsidR="000148E8">
                <w:rPr>
                  <w:rFonts w:ascii="Calibri Light" w:hAnsi="Calibri Light"/>
                  <w:sz w:val="16"/>
                  <w:szCs w:val="16"/>
                </w:rPr>
                <w:t xml:space="preserve">METHOD / BS EN 1170-5:1998 PRECAST CONCRETE PRODUCTS. TEST METHOD FOR GLASS-FIBRE REINFORCED CEMENT. MEASURING BENDING STRENGTH, “COMPLETE BENDING TEST” </w:t>
              </w:r>
            </w:ins>
            <w:ins w:id="7421" w:author="Jing Kai Toh" w:date="2016-05-13T09:49:00Z">
              <w:r w:rsidR="000148E8">
                <w:rPr>
                  <w:rFonts w:ascii="Calibri Light" w:hAnsi="Calibri Light"/>
                  <w:sz w:val="16"/>
                  <w:szCs w:val="16"/>
                </w:rPr>
                <w:t xml:space="preserve">METHOD / BS EN 1170-6:1998 PRECAST CONCRETE PRODUCTS. TEST METHOD FOR GLASS-FIBRE REINFORCED CEMENT. DETERMINATION OF THE ABSORPTION OF WATER BY IMMERSION AND DETERMINATION OF THE DRY </w:t>
              </w:r>
            </w:ins>
            <w:ins w:id="7422" w:author="Jing Kai Toh" w:date="2016-05-13T09:50:00Z">
              <w:r w:rsidR="000148E8">
                <w:rPr>
                  <w:rFonts w:ascii="Calibri Light" w:hAnsi="Calibri Light"/>
                  <w:sz w:val="16"/>
                  <w:szCs w:val="16"/>
                </w:rPr>
                <w:t xml:space="preserve">DENSITY / BS EN 1170-7:1998 PRECAST CONCRETE PRODUCTS. TEST METHOD FOR GLASS-FIBRE REINFORCED CEMENT. MEASUREMENT OF EXTREMES OF DIMENSIONAL VARIATIONS DUE TO MOISTURE </w:t>
              </w:r>
            </w:ins>
            <w:ins w:id="7423" w:author="Jing Kai Toh" w:date="2016-05-13T09:51:00Z">
              <w:r w:rsidR="000148E8">
                <w:rPr>
                  <w:rFonts w:ascii="Calibri Light" w:hAnsi="Calibri Light"/>
                  <w:sz w:val="16"/>
                  <w:szCs w:val="16"/>
                </w:rPr>
                <w:t>CONTENT / BS EN 1170-8:2008 TEST METHOD FOR GLASS-FIBRE REINFORCED CEMENT. CYCLIC WEATHERING TYPE TEST</w:t>
              </w:r>
            </w:ins>
            <w:ins w:id="7424" w:author="Ashan Senel Asmone" w:date="2016-05-09T12:11:00Z">
              <w:r w:rsidR="000720EF">
                <w:rPr>
                  <w:rFonts w:ascii="Calibri Light" w:hAnsi="Calibri Light"/>
                  <w:sz w:val="16"/>
                  <w:szCs w:val="16"/>
                </w:rPr>
                <w:t xml:space="preserve">BS EN 1170-1:1998 Precast concrete products. Test method for glass-fibre reinforced cement. Measuring the consistency of the matrix. ‘Slump test’ method/ </w:t>
              </w:r>
            </w:ins>
            <w:ins w:id="7425" w:author="Ashan Senel Asmone" w:date="2016-05-09T12:10:00Z">
              <w:r w:rsidR="000720EF">
                <w:rPr>
                  <w:rFonts w:ascii="Calibri Light" w:hAnsi="Calibri Light"/>
                  <w:sz w:val="16"/>
                  <w:szCs w:val="16"/>
                </w:rPr>
                <w:t xml:space="preserve">BS EN 1170-2:1998 Precast concrete products. Test method for glass-fibre reinforced cement. Measuring the fibre content in fresh GRC, ‘Wash out test’/ BS EN 1170-3:1998 Precast concrete products. Test method for glass-fibre reinforced cement. Measuring the fibre content of sprayed GRC/ </w:t>
              </w:r>
            </w:ins>
            <w:ins w:id="7426" w:author="Ashan Senel Asmone" w:date="2016-05-09T12:09:00Z">
              <w:r w:rsidR="000720EF">
                <w:rPr>
                  <w:rFonts w:ascii="Calibri Light" w:hAnsi="Calibri Light"/>
                  <w:sz w:val="16"/>
                  <w:szCs w:val="16"/>
                </w:rPr>
                <w:t xml:space="preserve">BS EN 1170-4:1998 Precast concrete products. Test method for glass-fibre reinforced cement. Measuring bending strength. ‘Simplified bending test’ method/ BS EN 1170-4:1998 Precast concrete products. Test method for glass-fibre reinforced cement. Measuring bending strength. ‘Simplified bending test’ methodBS EN 1170-5:1998 Precast concrete products. Test method for glass-fibre reinforced cement. Measuring bending strength, “complete bending test” method/ </w:t>
              </w:r>
            </w:ins>
            <w:ins w:id="7427" w:author="Ashan Senel Asmone" w:date="2016-05-09T12:08:00Z">
              <w:r w:rsidR="000720EF">
                <w:rPr>
                  <w:rFonts w:ascii="Calibri Light" w:hAnsi="Calibri Light"/>
                  <w:sz w:val="16"/>
                  <w:szCs w:val="16"/>
                </w:rPr>
                <w:t xml:space="preserve">BS EN 1170-6:1998 Precast concrete products. Test method for glass-fibre reinforced cement. Determination of the absorption of water by immersion and determination of the dry density/ </w:t>
              </w:r>
            </w:ins>
            <w:ins w:id="7428" w:author="Ashan Senel Asmone" w:date="2016-05-09T12:07:00Z">
              <w:r w:rsidR="000720EF">
                <w:rPr>
                  <w:rFonts w:ascii="Calibri Light" w:hAnsi="Calibri Light"/>
                  <w:sz w:val="16"/>
                  <w:szCs w:val="16"/>
                </w:rPr>
                <w:t xml:space="preserve">BS EN 1170-7:1998 Precast concrete products. Test method for glass-fibre reinforced cement. Measurement of extremes of dimensional variations due to moisture content/ </w:t>
              </w:r>
            </w:ins>
            <w:ins w:id="7429" w:author="Ashan Senel Asmone" w:date="2016-05-09T12:01:00Z">
              <w:r w:rsidR="000720EF">
                <w:rPr>
                  <w:rFonts w:ascii="Calibri Light" w:hAnsi="Calibri Light"/>
                  <w:sz w:val="16"/>
                  <w:szCs w:val="16"/>
                </w:rPr>
                <w:t>BS EN 1169:1999 Precast concrete products. General rules for factory production control of glass-fibre reinforced cement</w:t>
              </w:r>
            </w:ins>
          </w:p>
          <w:p w14:paraId="1212019E" w14:textId="77777777" w:rsidR="00F00C6C" w:rsidRPr="00F00C6C" w:rsidRDefault="00F00C6C" w:rsidP="00F00C6C">
            <w:pPr>
              <w:spacing w:after="120"/>
              <w:rPr>
                <w:rFonts w:ascii="Calibri Light" w:hAnsi="Calibri Light"/>
                <w:sz w:val="16"/>
                <w:szCs w:val="16"/>
              </w:rPr>
            </w:pPr>
            <w:del w:id="7430" w:author="Ashan Senel Asmone" w:date="2016-05-09T12:12:00Z">
              <w:r w:rsidRPr="00F00C6C" w:rsidDel="000720EF">
                <w:rPr>
                  <w:rFonts w:ascii="Calibri Light" w:hAnsi="Calibri Light"/>
                  <w:sz w:val="16"/>
                  <w:szCs w:val="16"/>
                </w:rPr>
                <w:delText>DD ENV 1992-1-3 : 1996 Eurocode 2: Design of concrete structures. General rules. Precast concrete elements and structures.</w:delText>
              </w:r>
            </w:del>
            <w:ins w:id="7431" w:author="Ashan Senel Asmone" w:date="2016-05-09T12:12:00Z">
              <w:r w:rsidR="000720EF">
                <w:rPr>
                  <w:rFonts w:ascii="Calibri Light" w:hAnsi="Calibri Light"/>
                  <w:sz w:val="16"/>
                  <w:szCs w:val="16"/>
                </w:rPr>
                <w:t>BS EN 1992-1-1:2004+A1:2014 Eurocode 2: Design of concrete structures. General rules and rules for buildings</w:t>
              </w:r>
            </w:ins>
          </w:p>
          <w:p w14:paraId="57D4C3DE" w14:textId="77777777" w:rsidR="00F00C6C" w:rsidRPr="00F00C6C" w:rsidRDefault="00F00C6C" w:rsidP="00F00C6C">
            <w:pPr>
              <w:spacing w:after="120"/>
              <w:rPr>
                <w:rFonts w:ascii="Calibri Light" w:hAnsi="Calibri Light"/>
                <w:sz w:val="16"/>
                <w:szCs w:val="16"/>
              </w:rPr>
            </w:pPr>
            <w:del w:id="7432" w:author="Ashan Senel Asmone" w:date="2016-05-09T12:13:00Z">
              <w:r w:rsidRPr="00F00C6C" w:rsidDel="000720EF">
                <w:rPr>
                  <w:rFonts w:ascii="Calibri Light" w:hAnsi="Calibri Light"/>
                  <w:sz w:val="16"/>
                  <w:szCs w:val="16"/>
                </w:rPr>
                <w:delText>BS EN 13369 : 2001 Common rules for precast concrete products.</w:delText>
              </w:r>
            </w:del>
            <w:ins w:id="7433" w:author="Ashan Senel Asmone" w:date="2016-05-09T12:13:00Z">
              <w:r w:rsidR="000720EF">
                <w:rPr>
                  <w:rFonts w:ascii="Calibri Light" w:hAnsi="Calibri Light"/>
                  <w:sz w:val="16"/>
                  <w:szCs w:val="16"/>
                </w:rPr>
                <w:t>BS EN 13369:2013 Common rules for precast concrete products</w:t>
              </w:r>
            </w:ins>
          </w:p>
          <w:p w14:paraId="186B01B4" w14:textId="77777777" w:rsidR="00F00C6C" w:rsidRPr="00EB5F2C" w:rsidRDefault="00F00C6C" w:rsidP="00F00C6C">
            <w:pPr>
              <w:spacing w:after="120"/>
              <w:rPr>
                <w:rFonts w:ascii="Calibri Light" w:hAnsi="Calibri Light"/>
                <w:b/>
                <w:sz w:val="16"/>
                <w:szCs w:val="16"/>
              </w:rPr>
            </w:pPr>
            <w:r w:rsidRPr="00EB5F2C">
              <w:rPr>
                <w:rFonts w:ascii="Calibri Light" w:hAnsi="Calibri Light"/>
                <w:b/>
                <w:sz w:val="16"/>
                <w:szCs w:val="16"/>
              </w:rPr>
              <w:t>Paint</w:t>
            </w:r>
          </w:p>
          <w:p w14:paraId="5C2D1900" w14:textId="77777777" w:rsidR="00F00C6C" w:rsidRPr="00F00C6C" w:rsidRDefault="00F00C6C" w:rsidP="00F00C6C">
            <w:pPr>
              <w:spacing w:after="120"/>
              <w:rPr>
                <w:rFonts w:ascii="Calibri Light" w:hAnsi="Calibri Light"/>
                <w:sz w:val="16"/>
                <w:szCs w:val="16"/>
              </w:rPr>
            </w:pPr>
            <w:del w:id="7434" w:author="Ashan Senel Asmone" w:date="2016-04-25T15:42:00Z">
              <w:r w:rsidRPr="00F00C6C" w:rsidDel="002E1936">
                <w:rPr>
                  <w:rFonts w:ascii="Calibri Light" w:hAnsi="Calibri Light"/>
                  <w:sz w:val="16"/>
                  <w:szCs w:val="16"/>
                </w:rPr>
                <w:delText>BS 2015 1992 Paint and related Term</w:delText>
              </w:r>
            </w:del>
            <w:ins w:id="7435" w:author="Ashan Senel Asmone" w:date="2016-04-25T16:03:00Z">
              <w:r w:rsidR="002E1936">
                <w:rPr>
                  <w:rFonts w:ascii="Calibri Light" w:hAnsi="Calibri Light"/>
                  <w:sz w:val="16"/>
                  <w:szCs w:val="16"/>
                </w:rPr>
                <w:t>BS EN ISO 4618:2014 Paints and varnishes. Terms and definitions</w:t>
              </w:r>
            </w:ins>
            <w:del w:id="7436" w:author="Ashan Senel Asmone" w:date="2016-04-25T15:42:00Z">
              <w:r w:rsidRPr="00F00C6C" w:rsidDel="002E1936">
                <w:rPr>
                  <w:rFonts w:ascii="Calibri Light" w:hAnsi="Calibri Light"/>
                  <w:sz w:val="16"/>
                  <w:szCs w:val="16"/>
                </w:rPr>
                <w:delText>s</w:delText>
              </w:r>
            </w:del>
            <w:ins w:id="7437" w:author="Ashan Senel Asmone" w:date="2016-04-25T15:42:00Z">
              <w:r w:rsidR="002E1936">
                <w:rPr>
                  <w:rFonts w:ascii="Calibri Light" w:hAnsi="Calibri Light"/>
                  <w:sz w:val="16"/>
                  <w:szCs w:val="16"/>
                </w:rPr>
                <w:t>BS EN ISO 4618:2014 Paints and varnishes. Terms and definitions</w:t>
              </w:r>
            </w:ins>
          </w:p>
          <w:p w14:paraId="49250132" w14:textId="77777777" w:rsidR="00F00C6C" w:rsidRPr="00F00C6C" w:rsidRDefault="00F00C6C" w:rsidP="00F00C6C">
            <w:pPr>
              <w:spacing w:after="120"/>
              <w:rPr>
                <w:rFonts w:ascii="Calibri Light" w:hAnsi="Calibri Light"/>
                <w:sz w:val="16"/>
                <w:szCs w:val="16"/>
              </w:rPr>
            </w:pPr>
            <w:del w:id="7438" w:author="Ashan Senel Asmone" w:date="2016-05-09T12:19:00Z">
              <w:r w:rsidRPr="00F00C6C" w:rsidDel="000720EF">
                <w:rPr>
                  <w:rFonts w:ascii="Calibri Light" w:hAnsi="Calibri Light"/>
                  <w:sz w:val="16"/>
                  <w:szCs w:val="16"/>
                </w:rPr>
                <w:delText>BS 3900 Part F9 1982 Methods of Test for Paints Group 6 : Environmental Tests  On Paint Films .Part G5 : Determination of Resistance to Liquids</w:delText>
              </w:r>
            </w:del>
            <w:ins w:id="7439" w:author="Ashan Senel Asmone" w:date="2016-05-09T12:19:00Z">
              <w:r w:rsidR="000720EF">
                <w:rPr>
                  <w:rFonts w:ascii="Calibri Light" w:hAnsi="Calibri Light"/>
                  <w:sz w:val="16"/>
                  <w:szCs w:val="16"/>
                </w:rPr>
                <w:t>BS EN ISO 6270-1:2001, BS 3900-F9:2001 Paints and varnishes. Determination of resistance to humidity. Continuous condensation</w:t>
              </w:r>
            </w:ins>
          </w:p>
          <w:p w14:paraId="2BABC018" w14:textId="77777777" w:rsidR="00F00C6C" w:rsidRPr="00F00C6C" w:rsidRDefault="00F00C6C" w:rsidP="00F00C6C">
            <w:pPr>
              <w:spacing w:after="120"/>
              <w:rPr>
                <w:rFonts w:ascii="Calibri Light" w:hAnsi="Calibri Light"/>
                <w:sz w:val="16"/>
                <w:szCs w:val="16"/>
              </w:rPr>
            </w:pPr>
            <w:del w:id="7440" w:author="Ashan Senel Asmone" w:date="2016-05-09T12:25:00Z">
              <w:r w:rsidRPr="00F00C6C" w:rsidDel="00C43B11">
                <w:rPr>
                  <w:rFonts w:ascii="Calibri Light" w:hAnsi="Calibri Light"/>
                  <w:sz w:val="16"/>
                  <w:szCs w:val="16"/>
                </w:rPr>
                <w:delText>BS 3900 Part H2 1983 Methods of  Test Paint Group H2 : Designation of Degree of Blistering</w:delText>
              </w:r>
            </w:del>
            <w:ins w:id="7441" w:author="Ashan Senel Asmone" w:date="2016-05-09T12:25:00Z">
              <w:r w:rsidR="00C43B11">
                <w:rPr>
                  <w:rFonts w:ascii="Calibri Light" w:hAnsi="Calibri Light"/>
                  <w:sz w:val="16"/>
                  <w:szCs w:val="16"/>
                </w:rPr>
                <w:t>BS EN ISO 4628-2:2016 Paints and varnishes. Evaluation of degradation of coatings. Designation of quantity and size of defects, and of intensity of uniform changes in appearance. Assessment of degree of blistering</w:t>
              </w:r>
            </w:ins>
          </w:p>
          <w:p w14:paraId="76F525E4" w14:textId="77777777" w:rsidR="00401C5E" w:rsidRPr="00F00C6C" w:rsidRDefault="00401C5E" w:rsidP="00F00C6C">
            <w:pPr>
              <w:spacing w:after="120"/>
              <w:rPr>
                <w:rFonts w:ascii="Calibri Light" w:hAnsi="Calibri Light"/>
                <w:sz w:val="16"/>
                <w:szCs w:val="16"/>
              </w:rPr>
            </w:pPr>
          </w:p>
        </w:tc>
      </w:tr>
      <w:tr w:rsidR="00401C5E" w:rsidRPr="004F3C8C" w14:paraId="62451DE5" w14:textId="77777777" w:rsidTr="00401C5E">
        <w:tc>
          <w:tcPr>
            <w:tcW w:w="685" w:type="dxa"/>
          </w:tcPr>
          <w:p w14:paraId="79E1EAB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6AF5DDFE" w14:textId="77777777" w:rsidR="00F00C6C" w:rsidRPr="00EB5F2C" w:rsidRDefault="00F00C6C" w:rsidP="00F00C6C">
            <w:pPr>
              <w:spacing w:after="120"/>
              <w:rPr>
                <w:rFonts w:ascii="Calibri Light" w:hAnsi="Calibri Light"/>
                <w:b/>
                <w:sz w:val="16"/>
                <w:szCs w:val="16"/>
              </w:rPr>
            </w:pPr>
            <w:r w:rsidRPr="00EB5F2C">
              <w:rPr>
                <w:rFonts w:ascii="Calibri Light" w:hAnsi="Calibri Light"/>
                <w:b/>
                <w:sz w:val="16"/>
                <w:szCs w:val="16"/>
              </w:rPr>
              <w:t>Concrete</w:t>
            </w:r>
          </w:p>
          <w:p w14:paraId="75525AF9" w14:textId="77777777" w:rsidR="00F00C6C" w:rsidRPr="00F00C6C" w:rsidRDefault="00F00C6C" w:rsidP="00F00C6C">
            <w:pPr>
              <w:spacing w:after="120"/>
              <w:rPr>
                <w:rFonts w:ascii="Calibri Light" w:hAnsi="Calibri Light"/>
                <w:sz w:val="16"/>
                <w:szCs w:val="16"/>
              </w:rPr>
            </w:pPr>
            <w:del w:id="7442" w:author="Ashan Senel Asmone" w:date="2016-03-21T11:16:00Z">
              <w:r w:rsidRPr="00F00C6C" w:rsidDel="00ED4BC6">
                <w:rPr>
                  <w:rFonts w:ascii="Calibri Light" w:hAnsi="Calibri Light"/>
                  <w:sz w:val="16"/>
                  <w:szCs w:val="16"/>
                </w:rPr>
                <w:delText>ASTM C150-00 Standard Specification for Portland Cement</w:delText>
              </w:r>
            </w:del>
            <w:ins w:id="7443" w:author="Ashan Senel Asmone" w:date="2016-03-21T16:00:00Z">
              <w:r w:rsidR="00891260">
                <w:rPr>
                  <w:rFonts w:ascii="Calibri Light" w:hAnsi="Calibri Light"/>
                  <w:sz w:val="16"/>
                  <w:szCs w:val="16"/>
                </w:rPr>
                <w:t>ASTM C150 / C150M - 15 Standard Specification for Portland Cement</w:t>
              </w:r>
            </w:ins>
            <w:ins w:id="7444" w:author="Ashan Senel Asmone" w:date="2016-03-21T11:16:00Z">
              <w:r w:rsidR="00ED4BC6">
                <w:rPr>
                  <w:rFonts w:ascii="Calibri Light" w:hAnsi="Calibri Light"/>
                  <w:sz w:val="16"/>
                  <w:szCs w:val="16"/>
                </w:rPr>
                <w:t>ASTM C150 / C150M - 15 Standard Specification for Portland Cement</w:t>
              </w:r>
            </w:ins>
          </w:p>
          <w:p w14:paraId="7378EC7A" w14:textId="77777777" w:rsidR="00F00C6C" w:rsidRPr="00F00C6C" w:rsidRDefault="00F00C6C" w:rsidP="00F00C6C">
            <w:pPr>
              <w:spacing w:after="120"/>
              <w:rPr>
                <w:rFonts w:ascii="Calibri Light" w:hAnsi="Calibri Light"/>
                <w:sz w:val="16"/>
                <w:szCs w:val="16"/>
              </w:rPr>
            </w:pPr>
            <w:del w:id="7445" w:author="Ashan Senel Asmone" w:date="2016-03-21T11:15:00Z">
              <w:r w:rsidRPr="00F00C6C" w:rsidDel="00ED4BC6">
                <w:rPr>
                  <w:rFonts w:ascii="Calibri Light" w:hAnsi="Calibri Light"/>
                  <w:sz w:val="16"/>
                  <w:szCs w:val="16"/>
                </w:rPr>
                <w:delText>ASTM C33-01 Standard Specification for Concrete Aggregates</w:delText>
              </w:r>
            </w:del>
            <w:ins w:id="7446" w:author="Ashan Senel Asmone" w:date="2016-03-21T11:15:00Z">
              <w:r w:rsidR="00ED4BC6">
                <w:rPr>
                  <w:rFonts w:ascii="Calibri Light" w:hAnsi="Calibri Light"/>
                  <w:sz w:val="16"/>
                  <w:szCs w:val="16"/>
                </w:rPr>
                <w:t>ASTM C33 / C33M - 13 Standard Specification for Concrete Aggregates</w:t>
              </w:r>
            </w:ins>
          </w:p>
          <w:p w14:paraId="0115056D" w14:textId="77777777" w:rsidR="00F00C6C" w:rsidRPr="00F00C6C" w:rsidRDefault="00F00C6C" w:rsidP="00F00C6C">
            <w:pPr>
              <w:spacing w:after="120"/>
              <w:rPr>
                <w:rFonts w:ascii="Calibri Light" w:hAnsi="Calibri Light"/>
                <w:sz w:val="16"/>
                <w:szCs w:val="16"/>
              </w:rPr>
            </w:pPr>
            <w:del w:id="7447" w:author="Ashan Senel Asmone" w:date="2016-03-21T11:18:00Z">
              <w:r w:rsidRPr="00F00C6C" w:rsidDel="00ED4BC6">
                <w:rPr>
                  <w:rFonts w:ascii="Calibri Light" w:hAnsi="Calibri Light"/>
                  <w:sz w:val="16"/>
                  <w:szCs w:val="16"/>
                </w:rPr>
                <w:delText xml:space="preserve">ASTM </w:delText>
              </w:r>
            </w:del>
            <w:del w:id="7448" w:author="Jing Kai Toh" w:date="2016-05-12T10:32:00Z">
              <w:r w:rsidRPr="00F00C6C" w:rsidDel="002030ED">
                <w:rPr>
                  <w:rFonts w:ascii="Calibri Light" w:hAnsi="Calibri Light"/>
                  <w:sz w:val="16"/>
                  <w:szCs w:val="16"/>
                </w:rPr>
                <w:delText>C597-97 Standard Test Method for Pulse Velocity</w:delText>
              </w:r>
            </w:del>
            <w:ins w:id="7449" w:author="Ashan Senel Asmone" w:date="2016-03-21T11:18:00Z">
              <w:r w:rsidR="00ED4BC6">
                <w:rPr>
                  <w:rFonts w:ascii="Calibri Light" w:hAnsi="Calibri Light"/>
                  <w:sz w:val="16"/>
                  <w:szCs w:val="16"/>
                </w:rPr>
                <w:t>ASTM C597 - 09 Standard Test Method for Pulse Velocity Through Concrete</w:t>
              </w:r>
            </w:ins>
          </w:p>
          <w:p w14:paraId="1E7DD8E0" w14:textId="77777777" w:rsidR="00F00C6C" w:rsidRPr="00F00C6C" w:rsidRDefault="00F00C6C" w:rsidP="00F00C6C">
            <w:pPr>
              <w:spacing w:after="120"/>
              <w:rPr>
                <w:rFonts w:ascii="Calibri Light" w:hAnsi="Calibri Light"/>
                <w:sz w:val="16"/>
                <w:szCs w:val="16"/>
              </w:rPr>
            </w:pPr>
            <w:del w:id="7450" w:author="Ashan Senel Asmone" w:date="2016-03-21T11:19:00Z">
              <w:r w:rsidRPr="00F00C6C" w:rsidDel="00ED4BC6">
                <w:rPr>
                  <w:rFonts w:ascii="Calibri Light" w:hAnsi="Calibri Light"/>
                  <w:sz w:val="16"/>
                  <w:szCs w:val="16"/>
                </w:rPr>
                <w:delText xml:space="preserve">ASTM </w:delText>
              </w:r>
            </w:del>
            <w:del w:id="7451" w:author="Jing Kai Toh" w:date="2016-05-12T10:31:00Z">
              <w:r w:rsidRPr="00F00C6C" w:rsidDel="002030ED">
                <w:rPr>
                  <w:rFonts w:ascii="Calibri Light" w:hAnsi="Calibri Light"/>
                  <w:sz w:val="16"/>
                  <w:szCs w:val="16"/>
                </w:rPr>
                <w:delText>C136-01Standard Test Method for Sieve Analysis of Fine and Coarse Aggregates</w:delText>
              </w:r>
            </w:del>
            <w:ins w:id="7452" w:author="Ashan Senel Asmone" w:date="2016-03-21T11:19:00Z">
              <w:r w:rsidR="00ED4BC6">
                <w:rPr>
                  <w:rFonts w:ascii="Calibri Light" w:hAnsi="Calibri Light"/>
                  <w:sz w:val="16"/>
                  <w:szCs w:val="16"/>
                </w:rPr>
                <w:t>ASTM C136 / C136M - 14 Standard Test Method for Sieve Analysis of Fine and Coarse Aggregates</w:t>
              </w:r>
            </w:ins>
          </w:p>
          <w:p w14:paraId="5CF5DEA5" w14:textId="77777777" w:rsidR="00F00C6C" w:rsidRPr="00F00C6C" w:rsidRDefault="00F00C6C" w:rsidP="00F00C6C">
            <w:pPr>
              <w:spacing w:after="120"/>
              <w:rPr>
                <w:rFonts w:ascii="Calibri Light" w:hAnsi="Calibri Light"/>
                <w:sz w:val="16"/>
                <w:szCs w:val="16"/>
              </w:rPr>
            </w:pPr>
            <w:del w:id="7453" w:author="Ashan Senel Asmone" w:date="2016-03-21T11:20:00Z">
              <w:r w:rsidRPr="00F00C6C" w:rsidDel="00ED4BC6">
                <w:rPr>
                  <w:rFonts w:ascii="Calibri Light" w:hAnsi="Calibri Light"/>
                  <w:sz w:val="16"/>
                  <w:szCs w:val="16"/>
                </w:rPr>
                <w:delText xml:space="preserve">ASTM </w:delText>
              </w:r>
            </w:del>
            <w:del w:id="7454" w:author="Jing Kai Toh" w:date="2016-05-12T10:30:00Z">
              <w:r w:rsidRPr="00F00C6C" w:rsidDel="002030ED">
                <w:rPr>
                  <w:rFonts w:ascii="Calibri Light" w:hAnsi="Calibri Light"/>
                  <w:sz w:val="16"/>
                  <w:szCs w:val="16"/>
                </w:rPr>
                <w:delText>C642-97 Standard Test Method for Density, Absorption and Voids in Hardened Concrete</w:delText>
              </w:r>
            </w:del>
            <w:ins w:id="7455" w:author="Ashan Senel Asmone" w:date="2016-03-21T11:20:00Z">
              <w:r w:rsidR="00ED4BC6">
                <w:rPr>
                  <w:rFonts w:ascii="Calibri Light" w:hAnsi="Calibri Light"/>
                  <w:sz w:val="16"/>
                  <w:szCs w:val="16"/>
                </w:rPr>
                <w:t>ASTM C642 - 13 Standard Test Method for Density, Absorption, and Voids in Hardened Concrete</w:t>
              </w:r>
            </w:ins>
          </w:p>
          <w:p w14:paraId="5F6B3A0B" w14:textId="77777777" w:rsidR="00F00C6C" w:rsidRPr="00F00C6C" w:rsidRDefault="00F00C6C" w:rsidP="00F00C6C">
            <w:pPr>
              <w:spacing w:after="120"/>
              <w:rPr>
                <w:rFonts w:ascii="Calibri Light" w:hAnsi="Calibri Light"/>
                <w:sz w:val="16"/>
                <w:szCs w:val="16"/>
              </w:rPr>
            </w:pPr>
            <w:del w:id="7456" w:author="Ashan Senel Asmone" w:date="2016-03-21T11:20:00Z">
              <w:r w:rsidRPr="00F00C6C" w:rsidDel="00ED4BC6">
                <w:rPr>
                  <w:rFonts w:ascii="Calibri Light" w:hAnsi="Calibri Light"/>
                  <w:sz w:val="16"/>
                  <w:szCs w:val="16"/>
                </w:rPr>
                <w:delText xml:space="preserve">ASTM </w:delText>
              </w:r>
            </w:del>
            <w:del w:id="7457" w:author="Jing Kai Toh" w:date="2016-05-12T10:28:00Z">
              <w:r w:rsidRPr="00F00C6C" w:rsidDel="002030ED">
                <w:rPr>
                  <w:rFonts w:ascii="Calibri Light" w:hAnsi="Calibri Light"/>
                  <w:sz w:val="16"/>
                  <w:szCs w:val="16"/>
                </w:rPr>
                <w:delText>C805-97 Standard Test Method for Rebound Number of Hardened Concrete</w:delText>
              </w:r>
            </w:del>
            <w:ins w:id="7458" w:author="Ashan Senel Asmone" w:date="2016-03-21T11:20:00Z">
              <w:r w:rsidR="00ED4BC6">
                <w:rPr>
                  <w:rFonts w:ascii="Calibri Light" w:hAnsi="Calibri Light"/>
                  <w:sz w:val="16"/>
                  <w:szCs w:val="16"/>
                </w:rPr>
                <w:t>ASTM C805 / C805M - 13a Standard Test Method for Rebound Number of Hardened Concrete</w:t>
              </w:r>
            </w:ins>
          </w:p>
          <w:p w14:paraId="2F9E8EEA" w14:textId="77777777" w:rsidR="00F00C6C" w:rsidRPr="00F00C6C" w:rsidRDefault="00F00C6C" w:rsidP="00F00C6C">
            <w:pPr>
              <w:spacing w:after="120"/>
              <w:rPr>
                <w:rFonts w:ascii="Calibri Light" w:hAnsi="Calibri Light"/>
                <w:sz w:val="16"/>
                <w:szCs w:val="16"/>
              </w:rPr>
            </w:pPr>
            <w:del w:id="7459" w:author="Ashan Senel Asmone" w:date="2016-05-09T12:27:00Z">
              <w:r w:rsidRPr="00F00C6C" w:rsidDel="00C43B11">
                <w:rPr>
                  <w:rFonts w:ascii="Calibri Light" w:hAnsi="Calibri Light"/>
                  <w:sz w:val="16"/>
                  <w:szCs w:val="16"/>
                </w:rPr>
                <w:delText>ASTM C1386-98 Standard Specification for Precast Autoclaved Aerated Concrete (PAAC) Wall Construction Units</w:delText>
              </w:r>
            </w:del>
            <w:ins w:id="7460" w:author="Ashan Senel Asmone" w:date="2016-05-09T12:27:00Z">
              <w:r w:rsidR="00C43B11">
                <w:rPr>
                  <w:rFonts w:ascii="Calibri Light" w:hAnsi="Calibri Light"/>
                  <w:sz w:val="16"/>
                  <w:szCs w:val="16"/>
                </w:rPr>
                <w:t>ASTM C1386-07 Standard Specification for Precast Autoclaved Aerated Concrete (AAC) Wall Construction Units (Withdrawn 2013)</w:t>
              </w:r>
            </w:ins>
          </w:p>
          <w:p w14:paraId="70DD7575" w14:textId="77777777" w:rsidR="00F00C6C" w:rsidRPr="00F00C6C" w:rsidRDefault="00F00C6C" w:rsidP="00F00C6C">
            <w:pPr>
              <w:spacing w:after="120"/>
              <w:rPr>
                <w:rFonts w:ascii="Calibri Light" w:hAnsi="Calibri Light"/>
                <w:sz w:val="16"/>
                <w:szCs w:val="16"/>
              </w:rPr>
            </w:pPr>
            <w:del w:id="7461" w:author="Ashan Senel Asmone" w:date="2016-05-09T12:28:00Z">
              <w:r w:rsidRPr="00F00C6C" w:rsidDel="00C43B11">
                <w:rPr>
                  <w:rFonts w:ascii="Calibri Light" w:hAnsi="Calibri Light"/>
                  <w:sz w:val="16"/>
                  <w:szCs w:val="16"/>
                </w:rPr>
                <w:delText>ASTM C990-01a Standard Specification for Joints for Concrete Pipe, Manholes, and Precast Box Sections Using Preformed Flexible Joint Sealants</w:delText>
              </w:r>
            </w:del>
            <w:ins w:id="7462" w:author="Ashan Senel Asmone" w:date="2016-05-09T12:28:00Z">
              <w:r w:rsidR="00C43B11">
                <w:rPr>
                  <w:rFonts w:ascii="Calibri Light" w:hAnsi="Calibri Light"/>
                  <w:sz w:val="16"/>
                  <w:szCs w:val="16"/>
                </w:rPr>
                <w:t>ASTM C990 - 09(2014) Standard Specification for Joints for Concrete Pipe, Manholes, and Precast Box Sections Using Preformed Flexible Joint Sealants</w:t>
              </w:r>
            </w:ins>
          </w:p>
          <w:p w14:paraId="7AEFEA28" w14:textId="77777777" w:rsidR="00F00C6C" w:rsidRPr="00F00C6C" w:rsidRDefault="00F00C6C" w:rsidP="00F00C6C">
            <w:pPr>
              <w:spacing w:after="120"/>
              <w:rPr>
                <w:rFonts w:ascii="Calibri Light" w:hAnsi="Calibri Light"/>
                <w:sz w:val="16"/>
                <w:szCs w:val="16"/>
              </w:rPr>
            </w:pPr>
            <w:del w:id="7463" w:author="Ashan Senel Asmone" w:date="2016-05-09T12:29:00Z">
              <w:r w:rsidRPr="00F00C6C" w:rsidDel="00C43B11">
                <w:rPr>
                  <w:rFonts w:ascii="Calibri Light" w:hAnsi="Calibri Light"/>
                  <w:sz w:val="16"/>
                  <w:szCs w:val="16"/>
                </w:rPr>
                <w:delText>ASTM C990M-01a Standard Specification for Joints for Concrete Pipe, Manholes, and Precast Box Sections Using Preformed Flexible Joint Sealants [Metric]</w:delText>
              </w:r>
            </w:del>
            <w:ins w:id="7464" w:author="Ashan Senel Asmone" w:date="2016-05-09T12:29:00Z">
              <w:r w:rsidR="00C43B11">
                <w:rPr>
                  <w:rFonts w:ascii="Calibri Light" w:hAnsi="Calibri Light"/>
                  <w:sz w:val="16"/>
                  <w:szCs w:val="16"/>
                </w:rPr>
                <w:t>ASTM C990M - 09(2014) Standard Specification for Joints for Concrete Pipe, Manholes, and Precast Box Sections Using Preformed Flexible Joint Sealants (Metric)</w:t>
              </w:r>
            </w:ins>
          </w:p>
          <w:p w14:paraId="60F70D05" w14:textId="77777777" w:rsidR="00F00C6C" w:rsidRPr="00F00C6C" w:rsidRDefault="00F00C6C" w:rsidP="00F00C6C">
            <w:pPr>
              <w:spacing w:after="120"/>
              <w:rPr>
                <w:rFonts w:ascii="Calibri Light" w:hAnsi="Calibri Light"/>
                <w:sz w:val="16"/>
                <w:szCs w:val="16"/>
              </w:rPr>
            </w:pPr>
            <w:del w:id="7465" w:author="Ashan Senel Asmone" w:date="2016-05-09T12:30:00Z">
              <w:r w:rsidRPr="00F00C6C" w:rsidDel="00C43B11">
                <w:rPr>
                  <w:rFonts w:ascii="Calibri Light" w:hAnsi="Calibri Light"/>
                  <w:sz w:val="16"/>
                  <w:szCs w:val="16"/>
                </w:rPr>
                <w:delText>ASTM C915-79(1995) Standard Specification for Precast Reinforced Concrete Crib Wall Members</w:delText>
              </w:r>
            </w:del>
            <w:ins w:id="7466" w:author="Ashan Senel Asmone" w:date="2016-05-09T12:30:00Z">
              <w:r w:rsidR="00C43B11">
                <w:rPr>
                  <w:rFonts w:ascii="Calibri Light" w:hAnsi="Calibri Light"/>
                  <w:sz w:val="16"/>
                  <w:szCs w:val="16"/>
                </w:rPr>
                <w:t>ASTM C915 - 79(2010) Standard Specification for Precast Reinforced Concrete Crib Wall Members</w:t>
              </w:r>
            </w:ins>
          </w:p>
          <w:p w14:paraId="00BB68D7" w14:textId="77777777" w:rsidR="00F00C6C" w:rsidRPr="00F00C6C" w:rsidRDefault="00F00C6C" w:rsidP="00F00C6C">
            <w:pPr>
              <w:spacing w:after="120"/>
              <w:rPr>
                <w:rFonts w:ascii="Calibri Light" w:hAnsi="Calibri Light"/>
                <w:sz w:val="16"/>
                <w:szCs w:val="16"/>
              </w:rPr>
            </w:pPr>
            <w:del w:id="7467" w:author="Ashan Senel Asmone" w:date="2016-05-09T12:30:00Z">
              <w:r w:rsidRPr="00F00C6C" w:rsidDel="00C43B11">
                <w:rPr>
                  <w:rFonts w:ascii="Calibri Light" w:hAnsi="Calibri Light"/>
                  <w:sz w:val="16"/>
                  <w:szCs w:val="16"/>
                </w:rPr>
                <w:delText>ASTM C825-97 Standard Specification for Precast Concrete Barriers</w:delText>
              </w:r>
            </w:del>
            <w:ins w:id="7468" w:author="Ashan Senel Asmone" w:date="2016-05-09T12:30:00Z">
              <w:r w:rsidR="00C43B11">
                <w:rPr>
                  <w:rFonts w:ascii="Calibri Light" w:hAnsi="Calibri Light"/>
                  <w:sz w:val="16"/>
                  <w:szCs w:val="16"/>
                </w:rPr>
                <w:t>ASTM C825 - 06(2011) Standard Specification for Precast Concrete Barriers</w:t>
              </w:r>
            </w:ins>
          </w:p>
          <w:p w14:paraId="30B1A26D" w14:textId="77777777" w:rsidR="00F00C6C" w:rsidRPr="00F00C6C" w:rsidRDefault="00F00C6C" w:rsidP="00F00C6C">
            <w:pPr>
              <w:spacing w:after="120"/>
              <w:rPr>
                <w:rFonts w:ascii="Calibri Light" w:hAnsi="Calibri Light"/>
                <w:sz w:val="16"/>
                <w:szCs w:val="16"/>
              </w:rPr>
            </w:pPr>
            <w:del w:id="7469" w:author="Ashan Senel Asmone" w:date="2016-05-09T12:32:00Z">
              <w:r w:rsidRPr="00F00C6C" w:rsidDel="00C43B11">
                <w:rPr>
                  <w:rFonts w:ascii="Calibri Light" w:hAnsi="Calibri Light"/>
                  <w:sz w:val="16"/>
                  <w:szCs w:val="16"/>
                </w:rPr>
                <w:delText>ASTM C901-01 Standard Specification for Prefabricated Masonry Panels</w:delText>
              </w:r>
            </w:del>
            <w:ins w:id="7470" w:author="Ashan Senel Asmone" w:date="2016-05-09T12:32:00Z">
              <w:r w:rsidR="00C43B11">
                <w:rPr>
                  <w:rFonts w:ascii="Calibri Light" w:hAnsi="Calibri Light"/>
                  <w:sz w:val="16"/>
                  <w:szCs w:val="16"/>
                </w:rPr>
                <w:t>ASTM C901 - 10 Standard Specification for Prefabricated Masonry Panels</w:t>
              </w:r>
            </w:ins>
          </w:p>
          <w:p w14:paraId="29B0EA6B" w14:textId="77777777" w:rsidR="00F00C6C" w:rsidRPr="00F00C6C" w:rsidRDefault="00F00C6C" w:rsidP="00F00C6C">
            <w:pPr>
              <w:spacing w:after="120"/>
              <w:rPr>
                <w:rFonts w:ascii="Calibri Light" w:hAnsi="Calibri Light"/>
                <w:sz w:val="16"/>
                <w:szCs w:val="16"/>
              </w:rPr>
            </w:pPr>
            <w:del w:id="7471" w:author="Ashan Senel Asmone" w:date="2016-05-09T12:32:00Z">
              <w:r w:rsidRPr="00F00C6C" w:rsidDel="00C43B11">
                <w:rPr>
                  <w:rFonts w:ascii="Calibri Light" w:hAnsi="Calibri Light"/>
                  <w:sz w:val="16"/>
                  <w:szCs w:val="16"/>
                </w:rPr>
                <w:delText>ASTM C367-99 Standard Test Methods for Strength Properties of Prefabricated Architectural Acoustical Tile or Lay-In Ceiling Panels</w:delText>
              </w:r>
            </w:del>
            <w:ins w:id="7472" w:author="Ashan Senel Asmone" w:date="2016-05-09T12:32:00Z">
              <w:r w:rsidR="00C43B11">
                <w:rPr>
                  <w:rFonts w:ascii="Calibri Light" w:hAnsi="Calibri Light"/>
                  <w:sz w:val="16"/>
                  <w:szCs w:val="16"/>
                </w:rPr>
                <w:t>ASTM C367 / C367M - 09 Standard Test Methods for Strength Properties of Prefabricated Architectural Acoustical Tile or Lay-In Ceiling Panels</w:t>
              </w:r>
            </w:ins>
          </w:p>
          <w:p w14:paraId="031DE068" w14:textId="77777777" w:rsidR="00F00C6C" w:rsidRPr="00F00C6C" w:rsidRDefault="00F00C6C" w:rsidP="00F00C6C">
            <w:pPr>
              <w:spacing w:after="120"/>
              <w:rPr>
                <w:rFonts w:ascii="Calibri Light" w:hAnsi="Calibri Light"/>
                <w:sz w:val="16"/>
                <w:szCs w:val="16"/>
              </w:rPr>
            </w:pPr>
            <w:del w:id="7473" w:author="Ashan Senel Asmone" w:date="2016-05-09T12:33:00Z">
              <w:r w:rsidRPr="00F00C6C" w:rsidDel="00C43B11">
                <w:rPr>
                  <w:rFonts w:ascii="Calibri Light" w:hAnsi="Calibri Light"/>
                  <w:sz w:val="16"/>
                  <w:szCs w:val="16"/>
                </w:rPr>
                <w:delText>ASTM D3581-96 Standard Specification for Joint Sealant, Hot-Applied, Jet-Fuel-Resistant Type, for Portland Cement Concrete and Tar-Concrete Pavements</w:delText>
              </w:r>
            </w:del>
            <w:ins w:id="7474" w:author="Ashan Senel Asmone" w:date="2016-05-09T12:33:00Z">
              <w:r w:rsidR="00C43B11">
                <w:rPr>
                  <w:rFonts w:ascii="Calibri Light" w:hAnsi="Calibri Light"/>
                  <w:sz w:val="16"/>
                  <w:szCs w:val="16"/>
                </w:rPr>
                <w:t>ASTM D7116-05 Standard Specification for Joint Sealants, Hot Applied, Jet Fuel Resistant Types, for Portland Cement Concrete Pavements (Withdrawn 2012)</w:t>
              </w:r>
            </w:ins>
          </w:p>
          <w:p w14:paraId="2C36A33A" w14:textId="77777777" w:rsidR="00F00C6C" w:rsidRPr="00F00C6C" w:rsidRDefault="00F00C6C" w:rsidP="00F00C6C">
            <w:pPr>
              <w:spacing w:after="120"/>
              <w:rPr>
                <w:rFonts w:ascii="Calibri Light" w:hAnsi="Calibri Light"/>
                <w:sz w:val="16"/>
                <w:szCs w:val="16"/>
              </w:rPr>
            </w:pPr>
            <w:del w:id="7475" w:author="Ashan Senel Asmone" w:date="2016-05-09T12:34:00Z">
              <w:r w:rsidRPr="00F00C6C" w:rsidDel="00C43B11">
                <w:rPr>
                  <w:rFonts w:ascii="Calibri Light" w:hAnsi="Calibri Light"/>
                  <w:sz w:val="16"/>
                  <w:szCs w:val="16"/>
                </w:rPr>
                <w:delText>ASTM Practice C1077-00 Standard Practice for Laboratories Testing Concrete and Concrete Aggregates for Use in Construction and Criteria for Laboratory Evaluation</w:delText>
              </w:r>
            </w:del>
            <w:ins w:id="7476" w:author="Ashan Senel Asmone" w:date="2016-05-09T12:34:00Z">
              <w:r w:rsidR="00C43B11">
                <w:rPr>
                  <w:rFonts w:ascii="Calibri Light" w:hAnsi="Calibri Light"/>
                  <w:sz w:val="16"/>
                  <w:szCs w:val="16"/>
                </w:rPr>
                <w:t>ASTM C1077 - 16 Standard Practice for Agencies Testing Concrete and Concrete Aggregates for Use in Construction and Criteria for Testing Agency Evaluation</w:t>
              </w:r>
            </w:ins>
          </w:p>
          <w:p w14:paraId="4720B510" w14:textId="77777777" w:rsidR="00F00C6C" w:rsidRPr="00F00C6C" w:rsidRDefault="00F00C6C" w:rsidP="00F00C6C">
            <w:pPr>
              <w:spacing w:after="120"/>
              <w:rPr>
                <w:rFonts w:ascii="Calibri Light" w:hAnsi="Calibri Light"/>
                <w:sz w:val="16"/>
                <w:szCs w:val="16"/>
              </w:rPr>
            </w:pPr>
            <w:del w:id="7477" w:author="Ashan Senel Asmone" w:date="2016-05-09T12:35:00Z">
              <w:r w:rsidRPr="00F00C6C" w:rsidDel="00C43B11">
                <w:rPr>
                  <w:rFonts w:ascii="Calibri Light" w:hAnsi="Calibri Light"/>
                  <w:sz w:val="16"/>
                  <w:szCs w:val="16"/>
                </w:rPr>
                <w:delText>ASTM Guide E1857-97 Standard Guide for Selection of Cleaning Techniques for Masonry, Concrete, and Stucco Surfaces</w:delText>
              </w:r>
            </w:del>
            <w:ins w:id="7478" w:author="Ashan Senel Asmone" w:date="2016-05-09T12:35:00Z">
              <w:r w:rsidR="00C43B11">
                <w:rPr>
                  <w:rFonts w:ascii="Calibri Light" w:hAnsi="Calibri Light"/>
                  <w:sz w:val="16"/>
                  <w:szCs w:val="16"/>
                </w:rPr>
                <w:t>ASTM E1857 - 97(2013)e1 Standard Guide for Selection of Cleaning Techniques for Masonry, Concrete, and Stucco Surfaces</w:t>
              </w:r>
            </w:ins>
          </w:p>
          <w:p w14:paraId="4CCEF680" w14:textId="77777777" w:rsidR="00F00C6C" w:rsidRPr="00F00C6C" w:rsidRDefault="00F00C6C" w:rsidP="00F00C6C">
            <w:pPr>
              <w:spacing w:after="120"/>
              <w:rPr>
                <w:rFonts w:ascii="Calibri Light" w:hAnsi="Calibri Light"/>
                <w:sz w:val="16"/>
                <w:szCs w:val="16"/>
              </w:rPr>
            </w:pPr>
            <w:del w:id="7479" w:author="Ashan Senel Asmone" w:date="2016-05-09T12:35:00Z">
              <w:r w:rsidRPr="00F00C6C" w:rsidDel="00C43B11">
                <w:rPr>
                  <w:rFonts w:ascii="Calibri Light" w:hAnsi="Calibri Light"/>
                  <w:sz w:val="16"/>
                  <w:szCs w:val="16"/>
                </w:rPr>
                <w:delText>ASTM D6489-99 Standard Test Method for Determining the Water Absorption of Hardened Concrete Treated With a Water Repellent Coating</w:delText>
              </w:r>
            </w:del>
            <w:ins w:id="7480" w:author="Ashan Senel Asmone" w:date="2016-05-09T12:35:00Z">
              <w:r w:rsidR="00C43B11">
                <w:rPr>
                  <w:rFonts w:ascii="Calibri Light" w:hAnsi="Calibri Light"/>
                  <w:sz w:val="16"/>
                  <w:szCs w:val="16"/>
                </w:rPr>
                <w:t>ASTM D6489 - 99(2012) Standard Test Method for Determining the Water Absorption of Hardened Concrete Treated With a Water Repellent Coating</w:t>
              </w:r>
            </w:ins>
          </w:p>
          <w:p w14:paraId="3AD359D4" w14:textId="77777777" w:rsidR="00F00C6C" w:rsidRPr="00F00C6C" w:rsidRDefault="00F00C6C" w:rsidP="00F00C6C">
            <w:pPr>
              <w:spacing w:after="120"/>
              <w:rPr>
                <w:rFonts w:ascii="Calibri Light" w:hAnsi="Calibri Light"/>
                <w:sz w:val="16"/>
                <w:szCs w:val="16"/>
              </w:rPr>
            </w:pPr>
            <w:del w:id="7481" w:author="Ashan Senel Asmone" w:date="2016-05-09T12:36:00Z">
              <w:r w:rsidRPr="00F00C6C" w:rsidDel="00C43B11">
                <w:rPr>
                  <w:rFonts w:ascii="Calibri Light" w:hAnsi="Calibri Light"/>
                  <w:sz w:val="16"/>
                  <w:szCs w:val="16"/>
                </w:rPr>
                <w:delText>ASTM Guide D6237-98 Standard Guide for Painting Inspectors (Concrete and Masonry Substrates)</w:delText>
              </w:r>
            </w:del>
            <w:ins w:id="7482" w:author="Ashan Senel Asmone" w:date="2016-05-09T12:36:00Z">
              <w:r w:rsidR="00C43B11">
                <w:rPr>
                  <w:rFonts w:ascii="Calibri Light" w:hAnsi="Calibri Light"/>
                  <w:sz w:val="16"/>
                  <w:szCs w:val="16"/>
                </w:rPr>
                <w:t>ASTM D6237 - 09(2015) Standard Guide for Painting Inspectors (Concrete and Masonry Substrates)</w:t>
              </w:r>
            </w:ins>
          </w:p>
          <w:p w14:paraId="5929DEE0" w14:textId="77777777" w:rsidR="00F00C6C" w:rsidRPr="00F00C6C" w:rsidRDefault="00F00C6C" w:rsidP="00F00C6C">
            <w:pPr>
              <w:spacing w:after="120"/>
              <w:rPr>
                <w:rFonts w:ascii="Calibri Light" w:hAnsi="Calibri Light"/>
                <w:sz w:val="16"/>
                <w:szCs w:val="16"/>
              </w:rPr>
            </w:pPr>
            <w:del w:id="7483" w:author="Ashan Senel Asmone" w:date="2016-05-09T12:37:00Z">
              <w:r w:rsidRPr="00F00C6C" w:rsidDel="00C43B11">
                <w:rPr>
                  <w:rFonts w:ascii="Calibri Light" w:hAnsi="Calibri Light"/>
                  <w:sz w:val="16"/>
                  <w:szCs w:val="16"/>
                </w:rPr>
                <w:delText>ASTM Practice D4258-83(1999) Standard Practice for Surface Cleaning Concrete for Coating</w:delText>
              </w:r>
            </w:del>
            <w:ins w:id="7484" w:author="Ashan Senel Asmone" w:date="2016-05-09T12:37:00Z">
              <w:r w:rsidR="00C43B11">
                <w:rPr>
                  <w:rFonts w:ascii="Calibri Light" w:hAnsi="Calibri Light"/>
                  <w:sz w:val="16"/>
                  <w:szCs w:val="16"/>
                </w:rPr>
                <w:t>ASTM D4258 - 05(2012) Standard Practice for Surface Cleaning Concrete for Coating</w:t>
              </w:r>
            </w:ins>
          </w:p>
          <w:p w14:paraId="36580E71" w14:textId="77777777" w:rsidR="00F00C6C" w:rsidRPr="00F00C6C" w:rsidRDefault="00F00C6C" w:rsidP="00F00C6C">
            <w:pPr>
              <w:spacing w:after="120"/>
              <w:rPr>
                <w:rFonts w:ascii="Calibri Light" w:hAnsi="Calibri Light"/>
                <w:sz w:val="16"/>
                <w:szCs w:val="16"/>
              </w:rPr>
            </w:pPr>
            <w:del w:id="7485" w:author="Ashan Senel Asmone" w:date="2016-05-09T12:37:00Z">
              <w:r w:rsidRPr="00F00C6C" w:rsidDel="00C43B11">
                <w:rPr>
                  <w:rFonts w:ascii="Calibri Light" w:hAnsi="Calibri Light"/>
                  <w:sz w:val="16"/>
                  <w:szCs w:val="16"/>
                </w:rPr>
                <w:delText>ASTM D1190-97 Standard Specification for Concrete Joint Sealer, Hot-Applied Elastic Type</w:delText>
              </w:r>
            </w:del>
            <w:ins w:id="7486" w:author="Ashan Senel Asmone" w:date="2016-05-09T12:37:00Z">
              <w:r w:rsidR="00C43B11">
                <w:rPr>
                  <w:rFonts w:ascii="Calibri Light" w:hAnsi="Calibri Light"/>
                  <w:sz w:val="16"/>
                  <w:szCs w:val="16"/>
                </w:rPr>
                <w:t>ASTM D6690 - 15 Standard Specification for Joint and Crack Sealants, Hot Applied, for Concrete and Asphalt Pavements</w:t>
              </w:r>
            </w:ins>
          </w:p>
          <w:p w14:paraId="6B2EE16F" w14:textId="77777777" w:rsidR="00F00C6C" w:rsidRPr="00F00C6C" w:rsidRDefault="00F00C6C" w:rsidP="00F00C6C">
            <w:pPr>
              <w:spacing w:after="120"/>
              <w:rPr>
                <w:rFonts w:ascii="Calibri Light" w:hAnsi="Calibri Light"/>
                <w:sz w:val="16"/>
                <w:szCs w:val="16"/>
              </w:rPr>
            </w:pPr>
            <w:del w:id="7487" w:author="Ashan Senel Asmone" w:date="2016-05-09T12:38:00Z">
              <w:r w:rsidRPr="00F00C6C" w:rsidDel="00C43B11">
                <w:rPr>
                  <w:rFonts w:ascii="Calibri Light" w:hAnsi="Calibri Light"/>
                  <w:sz w:val="16"/>
                  <w:szCs w:val="16"/>
                </w:rPr>
                <w:delText>Practice C1451-99 Standard Practice for Determining Uniformity of Ingredients of Concrete From a Single Source</w:delText>
              </w:r>
            </w:del>
            <w:ins w:id="7488" w:author="Ashan Senel Asmone" w:date="2016-05-09T12:38:00Z">
              <w:r w:rsidR="00C43B11">
                <w:rPr>
                  <w:rFonts w:ascii="Calibri Light" w:hAnsi="Calibri Light"/>
                  <w:sz w:val="16"/>
                  <w:szCs w:val="16"/>
                </w:rPr>
                <w:t>ASTM C1451 - 11 Standard Practice for Determining Uniformity of Ingredients of Concrete From a Single Source</w:t>
              </w:r>
            </w:ins>
          </w:p>
          <w:p w14:paraId="008B5E1B" w14:textId="77777777" w:rsidR="00F00C6C" w:rsidRPr="00F00C6C" w:rsidRDefault="00F00C6C" w:rsidP="00F00C6C">
            <w:pPr>
              <w:spacing w:after="120"/>
              <w:rPr>
                <w:rFonts w:ascii="Calibri Light" w:hAnsi="Calibri Light"/>
                <w:sz w:val="16"/>
                <w:szCs w:val="16"/>
              </w:rPr>
            </w:pPr>
            <w:del w:id="7489" w:author="Ashan Senel Asmone" w:date="2016-05-09T12:39:00Z">
              <w:r w:rsidRPr="00F00C6C" w:rsidDel="00C43B11">
                <w:rPr>
                  <w:rFonts w:ascii="Calibri Light" w:hAnsi="Calibri Light"/>
                  <w:sz w:val="16"/>
                  <w:szCs w:val="16"/>
                </w:rPr>
                <w:delText>ASTM C1293-01 Standard Test Method for Determination of Length Change of Concrete Due to Alkali-Silica Reaction</w:delText>
              </w:r>
            </w:del>
            <w:ins w:id="7490" w:author="Ashan Senel Asmone" w:date="2016-05-09T12:39:00Z">
              <w:r w:rsidR="00C43B11">
                <w:rPr>
                  <w:rFonts w:ascii="Calibri Light" w:hAnsi="Calibri Light"/>
                  <w:sz w:val="16"/>
                  <w:szCs w:val="16"/>
                </w:rPr>
                <w:t>ASTM C1293 - 08b(2015) Standard Test Method for Determination of Length Change of Concrete Due to Alkali-Silica Reaction</w:t>
              </w:r>
            </w:ins>
          </w:p>
          <w:p w14:paraId="7DA5F22B" w14:textId="77777777" w:rsidR="00F00C6C" w:rsidRPr="00F00C6C" w:rsidRDefault="00F00C6C" w:rsidP="00F00C6C">
            <w:pPr>
              <w:spacing w:after="120"/>
              <w:rPr>
                <w:rFonts w:ascii="Calibri Light" w:hAnsi="Calibri Light"/>
                <w:sz w:val="16"/>
                <w:szCs w:val="16"/>
              </w:rPr>
            </w:pPr>
            <w:del w:id="7491" w:author="Ashan Senel Asmone" w:date="2016-03-21T20:02:00Z">
              <w:r w:rsidRPr="00F00C6C" w:rsidDel="00360EB0">
                <w:rPr>
                  <w:rFonts w:ascii="Calibri Light" w:hAnsi="Calibri Light"/>
                  <w:sz w:val="16"/>
                  <w:szCs w:val="16"/>
                </w:rPr>
                <w:delText>ASTM C1218/C1218M-99 Standard Test Method for Water-Soluble Chloride in Mortar and Concrete</w:delText>
              </w:r>
            </w:del>
            <w:ins w:id="7492" w:author="Ashan Senel Asmone" w:date="2016-03-21T20:02:00Z">
              <w:r w:rsidR="00360EB0">
                <w:rPr>
                  <w:rFonts w:ascii="Calibri Light" w:hAnsi="Calibri Light"/>
                  <w:sz w:val="16"/>
                  <w:szCs w:val="16"/>
                </w:rPr>
                <w:t>ASTM C1218 / C1218M - 15 Standard Test Method for Water-Soluble Chloride in Mortar and Concrete</w:t>
              </w:r>
            </w:ins>
          </w:p>
          <w:p w14:paraId="62485CF2" w14:textId="77777777" w:rsidR="00F00C6C" w:rsidRPr="00F00C6C" w:rsidRDefault="00F00C6C" w:rsidP="00F00C6C">
            <w:pPr>
              <w:spacing w:after="120"/>
              <w:rPr>
                <w:rFonts w:ascii="Calibri Light" w:hAnsi="Calibri Light"/>
                <w:sz w:val="16"/>
                <w:szCs w:val="16"/>
              </w:rPr>
            </w:pPr>
            <w:del w:id="7493" w:author="Ashan Senel Asmone" w:date="2016-05-09T12:39:00Z">
              <w:r w:rsidRPr="00F00C6C" w:rsidDel="00C43B11">
                <w:rPr>
                  <w:rFonts w:ascii="Calibri Light" w:hAnsi="Calibri Light"/>
                  <w:sz w:val="16"/>
                  <w:szCs w:val="16"/>
                </w:rPr>
                <w:delText>ASTM Terminology C1209-01a Standard Terminology of Concrete Masonry Units and Related Units</w:delText>
              </w:r>
            </w:del>
            <w:ins w:id="7494" w:author="Ashan Senel Asmone" w:date="2016-05-09T12:39:00Z">
              <w:r w:rsidR="00C43B11">
                <w:rPr>
                  <w:rFonts w:ascii="Calibri Light" w:hAnsi="Calibri Light"/>
                  <w:sz w:val="16"/>
                  <w:szCs w:val="16"/>
                </w:rPr>
                <w:t>ASTM C1209-05e1 Standard Terminology of Concrete Masonry Units and Related Units (Withdrawn 2009)</w:t>
              </w:r>
            </w:ins>
          </w:p>
          <w:p w14:paraId="0D22A8ED" w14:textId="77777777" w:rsidR="00F00C6C" w:rsidRPr="00F00C6C" w:rsidRDefault="00F00C6C" w:rsidP="00F00C6C">
            <w:pPr>
              <w:spacing w:after="120"/>
              <w:rPr>
                <w:rFonts w:ascii="Calibri Light" w:hAnsi="Calibri Light"/>
                <w:sz w:val="16"/>
                <w:szCs w:val="16"/>
              </w:rPr>
            </w:pPr>
            <w:del w:id="7495" w:author="Ashan Senel Asmone" w:date="2016-05-09T12:40:00Z">
              <w:r w:rsidRPr="00F00C6C" w:rsidDel="00C43B11">
                <w:rPr>
                  <w:rFonts w:ascii="Calibri Light" w:hAnsi="Calibri Light"/>
                  <w:sz w:val="16"/>
                  <w:szCs w:val="16"/>
                </w:rPr>
                <w:delText>ASTM Practice C1074-98 Standard Practice for Estimating Concrete Strength by the Maturity Method</w:delText>
              </w:r>
            </w:del>
            <w:ins w:id="7496" w:author="Ashan Senel Asmone" w:date="2016-05-09T12:40:00Z">
              <w:r w:rsidR="00C43B11">
                <w:rPr>
                  <w:rFonts w:ascii="Calibri Light" w:hAnsi="Calibri Light"/>
                  <w:sz w:val="16"/>
                  <w:szCs w:val="16"/>
                </w:rPr>
                <w:t>ASTM C1074 - 11 Standard Practice for Estimating Concrete Strength by the Maturity Method</w:t>
              </w:r>
            </w:ins>
          </w:p>
          <w:p w14:paraId="05B74CFD" w14:textId="77777777" w:rsidR="00F00C6C" w:rsidRPr="00F00C6C" w:rsidRDefault="00F00C6C" w:rsidP="00F00C6C">
            <w:pPr>
              <w:spacing w:after="120"/>
              <w:rPr>
                <w:rFonts w:ascii="Calibri Light" w:hAnsi="Calibri Light"/>
                <w:sz w:val="16"/>
                <w:szCs w:val="16"/>
              </w:rPr>
            </w:pPr>
            <w:del w:id="7497" w:author="Ashan Senel Asmone" w:date="2016-05-09T12:41:00Z">
              <w:r w:rsidRPr="00F00C6C" w:rsidDel="00C83E52">
                <w:rPr>
                  <w:rFonts w:ascii="Calibri Light" w:hAnsi="Calibri Light"/>
                  <w:sz w:val="16"/>
                  <w:szCs w:val="16"/>
                </w:rPr>
                <w:delText>ASTM C1064/C1064M-01 Standard Test Method for Temperature of Freshly Mixed Portland Cement Concrete</w:delText>
              </w:r>
            </w:del>
            <w:ins w:id="7498" w:author="Ashan Senel Asmone" w:date="2016-05-09T12:41:00Z">
              <w:r w:rsidR="00C83E52">
                <w:rPr>
                  <w:rFonts w:ascii="Calibri Light" w:hAnsi="Calibri Light"/>
                  <w:sz w:val="16"/>
                  <w:szCs w:val="16"/>
                </w:rPr>
                <w:t>ASTM C1064 / C1064M - 12 Standard Test Method for Temperature of Freshly Mixed Hydraulic-Cement Concrete</w:t>
              </w:r>
            </w:ins>
          </w:p>
          <w:p w14:paraId="641144EC" w14:textId="77777777" w:rsidR="00F00C6C" w:rsidRPr="00F00C6C" w:rsidRDefault="00F00C6C" w:rsidP="00F00C6C">
            <w:pPr>
              <w:spacing w:after="120"/>
              <w:rPr>
                <w:rFonts w:ascii="Calibri Light" w:hAnsi="Calibri Light"/>
                <w:sz w:val="16"/>
                <w:szCs w:val="16"/>
              </w:rPr>
            </w:pPr>
            <w:del w:id="7499" w:author="Ashan Senel Asmone" w:date="2016-05-09T12:43:00Z">
              <w:r w:rsidRPr="00F00C6C" w:rsidDel="00C83E52">
                <w:rPr>
                  <w:rFonts w:ascii="Calibri Light" w:hAnsi="Calibri Light"/>
                  <w:sz w:val="16"/>
                  <w:szCs w:val="16"/>
                </w:rPr>
                <w:delText>ASTM C1059-99 Standard Specification for Latex Agents for Bonding Fresh To Hardened Concrete</w:delText>
              </w:r>
            </w:del>
            <w:ins w:id="7500" w:author="Ashan Senel Asmone" w:date="2016-05-09T12:43:00Z">
              <w:r w:rsidR="00C83E52">
                <w:rPr>
                  <w:rFonts w:ascii="Calibri Light" w:hAnsi="Calibri Light"/>
                  <w:sz w:val="16"/>
                  <w:szCs w:val="16"/>
                </w:rPr>
                <w:t>ASTM C1059 / C1059M - 13 Standard Specification for Latex Agents for Bonding Fresh To Hardened Concrete</w:t>
              </w:r>
            </w:ins>
          </w:p>
          <w:p w14:paraId="058E08B9" w14:textId="77777777" w:rsidR="00F00C6C" w:rsidRPr="00F00C6C" w:rsidRDefault="00F00C6C" w:rsidP="00F00C6C">
            <w:pPr>
              <w:spacing w:after="120"/>
              <w:rPr>
                <w:rFonts w:ascii="Calibri Light" w:hAnsi="Calibri Light"/>
                <w:sz w:val="16"/>
                <w:szCs w:val="16"/>
              </w:rPr>
            </w:pPr>
            <w:del w:id="7501" w:author="Ashan Senel Asmone" w:date="2016-05-09T12:44:00Z">
              <w:r w:rsidRPr="00F00C6C" w:rsidDel="00C83E52">
                <w:rPr>
                  <w:rFonts w:ascii="Calibri Light" w:hAnsi="Calibri Light"/>
                  <w:sz w:val="16"/>
                  <w:szCs w:val="16"/>
                </w:rPr>
                <w:delText>ASTM C939-97 Standard Test Method for Flow of Grout for Preplaced-Aggregate Concrete (Flow Cone Method)</w:delText>
              </w:r>
            </w:del>
            <w:ins w:id="7502" w:author="Ashan Senel Asmone" w:date="2016-05-09T12:44:00Z">
              <w:r w:rsidR="00C83E52">
                <w:rPr>
                  <w:rFonts w:ascii="Calibri Light" w:hAnsi="Calibri Light"/>
                  <w:sz w:val="16"/>
                  <w:szCs w:val="16"/>
                </w:rPr>
                <w:t>ASTM C939 / C939M - 16 Standard Test Method for Flow of Grout for Preplaced-Aggregate Concrete (Flow Cone Method)</w:t>
              </w:r>
            </w:ins>
          </w:p>
          <w:p w14:paraId="34F165C4" w14:textId="77777777" w:rsidR="00F00C6C" w:rsidRPr="00F00C6C" w:rsidRDefault="00F00C6C" w:rsidP="00F00C6C">
            <w:pPr>
              <w:spacing w:after="120"/>
              <w:rPr>
                <w:rFonts w:ascii="Calibri Light" w:hAnsi="Calibri Light"/>
                <w:sz w:val="16"/>
                <w:szCs w:val="16"/>
              </w:rPr>
            </w:pPr>
            <w:del w:id="7503" w:author="Ashan Senel Asmone" w:date="2016-05-09T12:45:00Z">
              <w:r w:rsidRPr="00F00C6C" w:rsidDel="00C83E52">
                <w:rPr>
                  <w:rFonts w:ascii="Calibri Light" w:hAnsi="Calibri Light"/>
                  <w:sz w:val="16"/>
                  <w:szCs w:val="16"/>
                </w:rPr>
                <w:delText>ASTM C905-01 Standard Test Methods for Apparent Density of Chemical-Resistant Mortars, Grouts, Monolithic surfacings, and Polymer Concretes</w:delText>
              </w:r>
            </w:del>
            <w:ins w:id="7504" w:author="Ashan Senel Asmone" w:date="2016-05-09T12:45:00Z">
              <w:r w:rsidR="00C83E52">
                <w:rPr>
                  <w:rFonts w:ascii="Calibri Light" w:hAnsi="Calibri Light"/>
                  <w:sz w:val="16"/>
                  <w:szCs w:val="16"/>
                </w:rPr>
                <w:t>ASTM C905 - 01(2012) Standard Test Methods for Apparent Density of Chemical-Resistant Mortars, Grouts, Monolithic Surfacings, and Polymer Concretes</w:t>
              </w:r>
            </w:ins>
          </w:p>
          <w:p w14:paraId="2BD9F1C3" w14:textId="77777777" w:rsidR="00F00C6C" w:rsidRPr="00F00C6C" w:rsidRDefault="00F00C6C" w:rsidP="00F00C6C">
            <w:pPr>
              <w:spacing w:after="120"/>
              <w:rPr>
                <w:rFonts w:ascii="Calibri Light" w:hAnsi="Calibri Light"/>
                <w:sz w:val="16"/>
                <w:szCs w:val="16"/>
              </w:rPr>
            </w:pPr>
            <w:del w:id="7505" w:author="Ashan Senel Asmone" w:date="2016-05-09T12:46:00Z">
              <w:r w:rsidRPr="00F00C6C" w:rsidDel="00C83E52">
                <w:rPr>
                  <w:rFonts w:ascii="Calibri Light" w:hAnsi="Calibri Light"/>
                  <w:sz w:val="16"/>
                  <w:szCs w:val="16"/>
                </w:rPr>
                <w:delText>ASTM C900-01 Standard Test Method for Pullout Strength of Hardened Concrete</w:delText>
              </w:r>
            </w:del>
            <w:ins w:id="7506" w:author="Ashan Senel Asmone" w:date="2016-05-09T12:46:00Z">
              <w:r w:rsidR="00C83E52">
                <w:rPr>
                  <w:rFonts w:ascii="Calibri Light" w:hAnsi="Calibri Light"/>
                  <w:sz w:val="16"/>
                  <w:szCs w:val="16"/>
                </w:rPr>
                <w:t>ASTM C900 - 15 Standard Test Method for Pullout Strength of Hardened Concrete</w:t>
              </w:r>
            </w:ins>
          </w:p>
          <w:p w14:paraId="631C8C58" w14:textId="77777777" w:rsidR="00F00C6C" w:rsidRPr="00F00C6C" w:rsidRDefault="00F00C6C" w:rsidP="00F00C6C">
            <w:pPr>
              <w:spacing w:after="120"/>
              <w:rPr>
                <w:rFonts w:ascii="Calibri Light" w:hAnsi="Calibri Light"/>
                <w:sz w:val="16"/>
                <w:szCs w:val="16"/>
              </w:rPr>
            </w:pPr>
            <w:del w:id="7507" w:author="Ashan Senel Asmone" w:date="2016-05-09T12:46:00Z">
              <w:r w:rsidRPr="00F00C6C" w:rsidDel="00C83E52">
                <w:rPr>
                  <w:rFonts w:ascii="Calibri Light" w:hAnsi="Calibri Light"/>
                  <w:sz w:val="16"/>
                  <w:szCs w:val="16"/>
                </w:rPr>
                <w:delText>ASTM Practice C856-95e1 Standard Practice for Petrographic Examination of Hardened Concrete</w:delText>
              </w:r>
            </w:del>
            <w:ins w:id="7508" w:author="Ashan Senel Asmone" w:date="2016-05-09T12:46:00Z">
              <w:r w:rsidR="00C83E52">
                <w:rPr>
                  <w:rFonts w:ascii="Calibri Light" w:hAnsi="Calibri Light"/>
                  <w:sz w:val="16"/>
                  <w:szCs w:val="16"/>
                </w:rPr>
                <w:t>ASTM C856 - 14 Standard Practice for Petrographic Examination of Hardened Concrete</w:t>
              </w:r>
            </w:ins>
          </w:p>
          <w:p w14:paraId="5941093F" w14:textId="77777777" w:rsidR="00F00C6C" w:rsidRPr="00F00C6C" w:rsidRDefault="00F00C6C" w:rsidP="00F00C6C">
            <w:pPr>
              <w:spacing w:after="120"/>
              <w:rPr>
                <w:rFonts w:ascii="Calibri Light" w:hAnsi="Calibri Light"/>
                <w:sz w:val="16"/>
                <w:szCs w:val="16"/>
              </w:rPr>
            </w:pPr>
            <w:del w:id="7509" w:author="Ashan Senel Asmone" w:date="2016-05-09T12:47:00Z">
              <w:r w:rsidRPr="00F00C6C" w:rsidDel="00C83E52">
                <w:rPr>
                  <w:rFonts w:ascii="Calibri Light" w:hAnsi="Calibri Light"/>
                  <w:sz w:val="16"/>
                  <w:szCs w:val="16"/>
                </w:rPr>
                <w:delText>ASTM Practice C823-00 Standard Practice for Examination and Sampling of Hardened Concrete in Constructions</w:delText>
              </w:r>
            </w:del>
            <w:ins w:id="7510" w:author="Ashan Senel Asmone" w:date="2016-05-09T12:47:00Z">
              <w:r w:rsidR="00C83E52">
                <w:rPr>
                  <w:rFonts w:ascii="Calibri Light" w:hAnsi="Calibri Light"/>
                  <w:sz w:val="16"/>
                  <w:szCs w:val="16"/>
                </w:rPr>
                <w:t>ASTM C823 / C823M - 12 Standard Practice for Examination and Sampling of Hardened Concrete in Constructions</w:t>
              </w:r>
            </w:ins>
          </w:p>
          <w:p w14:paraId="2F0CAAB4" w14:textId="77777777" w:rsidR="00F00C6C" w:rsidRPr="00F00C6C" w:rsidRDefault="00F00C6C" w:rsidP="00F00C6C">
            <w:pPr>
              <w:spacing w:after="120"/>
              <w:rPr>
                <w:rFonts w:ascii="Calibri Light" w:hAnsi="Calibri Light"/>
                <w:sz w:val="16"/>
                <w:szCs w:val="16"/>
              </w:rPr>
            </w:pPr>
            <w:del w:id="7511" w:author="Ashan Senel Asmone" w:date="2016-05-09T12:48:00Z">
              <w:r w:rsidRPr="00F00C6C" w:rsidDel="00C83E52">
                <w:rPr>
                  <w:rFonts w:ascii="Calibri Light" w:hAnsi="Calibri Light"/>
                  <w:sz w:val="16"/>
                  <w:szCs w:val="16"/>
                </w:rPr>
                <w:delText>ASTM C579-01 Standard Test Methods for Compressive Strength of Chemical-Resistant Mortars, Grouts, Monolithic Surfacings and Polymer Concretes</w:delText>
              </w:r>
            </w:del>
            <w:ins w:id="7512" w:author="Ashan Senel Asmone" w:date="2016-05-09T12:48:00Z">
              <w:r w:rsidR="00C83E52">
                <w:rPr>
                  <w:rFonts w:ascii="Calibri Light" w:hAnsi="Calibri Light"/>
                  <w:sz w:val="16"/>
                  <w:szCs w:val="16"/>
                </w:rPr>
                <w:t>ASTM C579 - 01(2012) Standard Test Methods for Compressive Strength of Chemical-Resistant Mortars, Grouts, Monolithic Surfacings, and Polymer Concretes</w:t>
              </w:r>
            </w:ins>
          </w:p>
          <w:p w14:paraId="13FD75B0" w14:textId="77777777" w:rsidR="00F00C6C" w:rsidRPr="00F00C6C" w:rsidRDefault="00F00C6C" w:rsidP="00F00C6C">
            <w:pPr>
              <w:spacing w:after="120"/>
              <w:rPr>
                <w:rFonts w:ascii="Calibri Light" w:hAnsi="Calibri Light"/>
                <w:sz w:val="16"/>
                <w:szCs w:val="16"/>
              </w:rPr>
            </w:pPr>
            <w:del w:id="7513" w:author="Ashan Senel Asmone" w:date="2016-05-09T12:49:00Z">
              <w:r w:rsidRPr="00F00C6C" w:rsidDel="00C83E52">
                <w:rPr>
                  <w:rFonts w:ascii="Calibri Light" w:hAnsi="Calibri Light"/>
                  <w:sz w:val="16"/>
                  <w:szCs w:val="16"/>
                </w:rPr>
                <w:delText>ASTM C567-00 Standard Test Method for Density Structural Lightweight Concrete</w:delText>
              </w:r>
            </w:del>
            <w:ins w:id="7514" w:author="Ashan Senel Asmone" w:date="2016-05-09T12:49:00Z">
              <w:r w:rsidR="00C83E52">
                <w:rPr>
                  <w:rFonts w:ascii="Calibri Light" w:hAnsi="Calibri Light"/>
                  <w:sz w:val="16"/>
                  <w:szCs w:val="16"/>
                </w:rPr>
                <w:t>ASTM C567 / C567M - 14 Standard Test Method for Determining Density of Structural Lightweight Concrete</w:t>
              </w:r>
            </w:ins>
          </w:p>
          <w:p w14:paraId="7D98A08C" w14:textId="77777777" w:rsidR="00F00C6C" w:rsidRPr="00F00C6C" w:rsidRDefault="00F00C6C" w:rsidP="00F00C6C">
            <w:pPr>
              <w:spacing w:after="120"/>
              <w:rPr>
                <w:rFonts w:ascii="Calibri Light" w:hAnsi="Calibri Light"/>
                <w:sz w:val="16"/>
                <w:szCs w:val="16"/>
              </w:rPr>
            </w:pPr>
            <w:del w:id="7515" w:author="Ashan Senel Asmone" w:date="2016-05-09T12:49:00Z">
              <w:r w:rsidRPr="00F00C6C" w:rsidDel="00C83E52">
                <w:rPr>
                  <w:rFonts w:ascii="Calibri Light" w:hAnsi="Calibri Light"/>
                  <w:sz w:val="16"/>
                  <w:szCs w:val="16"/>
                </w:rPr>
                <w:delText>ASTM C512-87(1994) Standard Test Method for Creep of Concrete in Compression</w:delText>
              </w:r>
            </w:del>
            <w:ins w:id="7516" w:author="Ashan Senel Asmone" w:date="2016-05-09T12:49:00Z">
              <w:r w:rsidR="00C83E52">
                <w:rPr>
                  <w:rFonts w:ascii="Calibri Light" w:hAnsi="Calibri Light"/>
                  <w:sz w:val="16"/>
                  <w:szCs w:val="16"/>
                </w:rPr>
                <w:t>ASTM C512 / C512M - 15 Standard Test Method for Creep of Concrete in Compression</w:t>
              </w:r>
            </w:ins>
          </w:p>
          <w:p w14:paraId="6354233A" w14:textId="77777777" w:rsidR="00F00C6C" w:rsidRPr="00F00C6C" w:rsidRDefault="00F00C6C" w:rsidP="00F00C6C">
            <w:pPr>
              <w:spacing w:after="120"/>
              <w:rPr>
                <w:rFonts w:ascii="Calibri Light" w:hAnsi="Calibri Light"/>
                <w:sz w:val="16"/>
                <w:szCs w:val="16"/>
              </w:rPr>
            </w:pPr>
            <w:del w:id="7517" w:author="Ashan Senel Asmone" w:date="2016-05-09T12:54:00Z">
              <w:r w:rsidRPr="00F00C6C" w:rsidDel="00C83E52">
                <w:rPr>
                  <w:rFonts w:ascii="Calibri Light" w:hAnsi="Calibri Light"/>
                  <w:sz w:val="16"/>
                  <w:szCs w:val="16"/>
                </w:rPr>
                <w:delText>ASTM Practice C490-00a Standard Practice for Use of Apparatus for the Determination of Length Change of Hardened Cement Paste, Mortar, and Concrete</w:delText>
              </w:r>
            </w:del>
            <w:ins w:id="7518" w:author="Ashan Senel Asmone" w:date="2016-05-09T12:54:00Z">
              <w:r w:rsidR="00C83E52">
                <w:rPr>
                  <w:rFonts w:ascii="Calibri Light" w:hAnsi="Calibri Light"/>
                  <w:sz w:val="16"/>
                  <w:szCs w:val="16"/>
                </w:rPr>
                <w:t>ASTM C490 / C490M - 11e1 Standard Practice for Use of Apparatus for the Determination of Length Change of Hardened Cement Paste, Mortar, and Concrete</w:t>
              </w:r>
            </w:ins>
          </w:p>
          <w:p w14:paraId="2DD85864" w14:textId="77777777" w:rsidR="00F00C6C" w:rsidRPr="00EB5F2C" w:rsidRDefault="00F00C6C" w:rsidP="00F00C6C">
            <w:pPr>
              <w:spacing w:after="120"/>
              <w:rPr>
                <w:rFonts w:ascii="Calibri Light" w:hAnsi="Calibri Light"/>
                <w:b/>
                <w:sz w:val="16"/>
                <w:szCs w:val="16"/>
              </w:rPr>
            </w:pPr>
            <w:r w:rsidRPr="00EB5F2C">
              <w:rPr>
                <w:rFonts w:ascii="Calibri Light" w:hAnsi="Calibri Light"/>
                <w:b/>
                <w:sz w:val="16"/>
                <w:szCs w:val="16"/>
              </w:rPr>
              <w:t>Reinforcement</w:t>
            </w:r>
          </w:p>
          <w:p w14:paraId="5FC3B284" w14:textId="77777777" w:rsidR="00F00C6C" w:rsidRPr="00F00C6C" w:rsidRDefault="00F00C6C" w:rsidP="00F00C6C">
            <w:pPr>
              <w:spacing w:after="120"/>
              <w:rPr>
                <w:rFonts w:ascii="Calibri Light" w:hAnsi="Calibri Light"/>
                <w:sz w:val="16"/>
                <w:szCs w:val="16"/>
              </w:rPr>
            </w:pPr>
            <w:del w:id="7519" w:author="Ashan Senel Asmone" w:date="2016-05-09T12:55:00Z">
              <w:r w:rsidRPr="00F00C6C" w:rsidDel="00C83E52">
                <w:rPr>
                  <w:rFonts w:ascii="Calibri Light" w:hAnsi="Calibri Light"/>
                  <w:sz w:val="16"/>
                  <w:szCs w:val="16"/>
                </w:rPr>
                <w:delText>ASTM A934/A934M-01 Standard Specification for Epoxy-Coated Prefabricated Steel Reinforcing Bars</w:delText>
              </w:r>
            </w:del>
            <w:ins w:id="7520" w:author="Ashan Senel Asmone" w:date="2016-05-09T12:55:00Z">
              <w:r w:rsidR="00C83E52">
                <w:rPr>
                  <w:rFonts w:ascii="Calibri Light" w:hAnsi="Calibri Light"/>
                  <w:sz w:val="16"/>
                  <w:szCs w:val="16"/>
                </w:rPr>
                <w:t>ASTM A934 / A934M - 16 Standard Specification for Epoxy-Coated Prefabricated Steel Reinforcing Bars</w:t>
              </w:r>
            </w:ins>
          </w:p>
          <w:p w14:paraId="71A46903" w14:textId="77777777" w:rsidR="00F00C6C" w:rsidRPr="00F00C6C" w:rsidRDefault="00F00C6C" w:rsidP="00F00C6C">
            <w:pPr>
              <w:spacing w:after="120"/>
              <w:rPr>
                <w:rFonts w:ascii="Calibri Light" w:hAnsi="Calibri Light"/>
                <w:sz w:val="16"/>
                <w:szCs w:val="16"/>
              </w:rPr>
            </w:pPr>
            <w:del w:id="7521" w:author="Ashan Senel Asmone" w:date="2016-05-09T12:56:00Z">
              <w:r w:rsidRPr="00F00C6C" w:rsidDel="00C83E52">
                <w:rPr>
                  <w:rFonts w:ascii="Calibri Light" w:hAnsi="Calibri Light"/>
                  <w:sz w:val="16"/>
                  <w:szCs w:val="16"/>
                </w:rPr>
                <w:delText>ASTM C330-00 Standard Specification for Lightweight Aggregates for Structural Concrete</w:delText>
              </w:r>
            </w:del>
            <w:ins w:id="7522" w:author="Ashan Senel Asmone" w:date="2016-05-09T12:56:00Z">
              <w:r w:rsidR="00C83E52">
                <w:rPr>
                  <w:rFonts w:ascii="Calibri Light" w:hAnsi="Calibri Light"/>
                  <w:sz w:val="16"/>
                  <w:szCs w:val="16"/>
                </w:rPr>
                <w:t>ASTM C330 / C330M - 14 Standard Specification for Lightweight Aggregates for Structural Concrete</w:t>
              </w:r>
            </w:ins>
          </w:p>
          <w:p w14:paraId="4B5D89FB" w14:textId="77777777" w:rsidR="00F00C6C" w:rsidRDefault="00F00C6C" w:rsidP="00F00C6C">
            <w:pPr>
              <w:spacing w:after="120"/>
              <w:rPr>
                <w:ins w:id="7523" w:author="Ashan Senel Asmone" w:date="2016-05-09T12:57:00Z"/>
                <w:rFonts w:ascii="Calibri Light" w:hAnsi="Calibri Light"/>
                <w:sz w:val="16"/>
                <w:szCs w:val="16"/>
              </w:rPr>
            </w:pPr>
            <w:del w:id="7524" w:author="Jing Kai Toh" w:date="2016-05-13T10:25:00Z">
              <w:r w:rsidRPr="00F00C6C" w:rsidDel="00E32848">
                <w:rPr>
                  <w:rFonts w:ascii="Calibri Light" w:hAnsi="Calibri Light"/>
                  <w:sz w:val="16"/>
                  <w:szCs w:val="16"/>
                </w:rPr>
                <w:delText>ASTM C129-01 Standard Specification for Nonloadbearing Concrete Masonry Units</w:delText>
              </w:r>
            </w:del>
            <w:ins w:id="7525" w:author="Jing Kai Toh" w:date="2016-05-13T10:25:00Z">
              <w:r w:rsidR="00E32848">
                <w:rPr>
                  <w:rFonts w:ascii="Calibri Light" w:hAnsi="Calibri Light"/>
                  <w:sz w:val="16"/>
                  <w:szCs w:val="16"/>
                </w:rPr>
                <w:t>ASTM C129 - 14a Standard Specification for Nonloadbearing Concrete Masonry Units</w:t>
              </w:r>
            </w:ins>
            <w:del w:id="7526" w:author="Jing Kai Toh" w:date="2016-05-13T10:26:00Z">
              <w:r w:rsidRPr="00F00C6C" w:rsidDel="00E32848">
                <w:rPr>
                  <w:rFonts w:ascii="Calibri Light" w:hAnsi="Calibri Light"/>
                  <w:sz w:val="16"/>
                  <w:szCs w:val="16"/>
                </w:rPr>
                <w:delText>ASTM A82-01 Standard Specification for Steel Wire, Plain, for Concrete Reinforcement</w:delText>
              </w:r>
            </w:del>
            <w:ins w:id="7527" w:author="Jing Kai Toh" w:date="2016-05-13T10:26:00Z">
              <w:r w:rsidR="00E32848">
                <w:rPr>
                  <w:rFonts w:ascii="Calibri Light" w:hAnsi="Calibri Light"/>
                  <w:sz w:val="16"/>
                  <w:szCs w:val="16"/>
                </w:rPr>
                <w:t>ASTM A1064 / A1064M - 16 Standard Specification for Carbon-Steel Wire and Welded Wire Reinforcement, Plain and Deformed, for Concrete</w:t>
              </w:r>
            </w:ins>
            <w:ins w:id="7528" w:author="Ashan Senel Asmone" w:date="2016-05-09T12:59:00Z">
              <w:r w:rsidR="00C83E52">
                <w:rPr>
                  <w:rFonts w:ascii="Calibri Light" w:hAnsi="Calibri Light"/>
                  <w:sz w:val="16"/>
                  <w:szCs w:val="16"/>
                </w:rPr>
                <w:t xml:space="preserve">ASTM A1064 / A1064M - 16 Standard Specification for Carbon-Steel Wire and Welded Wire Reinforcement, Plain and Deformed, for Concrete/ </w:t>
              </w:r>
            </w:ins>
            <w:ins w:id="7529" w:author="Ashan Senel Asmone" w:date="2016-05-09T12:57:00Z">
              <w:r w:rsidR="00C83E52">
                <w:rPr>
                  <w:rFonts w:ascii="Calibri Light" w:hAnsi="Calibri Light"/>
                  <w:sz w:val="16"/>
                  <w:szCs w:val="16"/>
                </w:rPr>
                <w:t>ASTM C129 - 14a Standard Specification for Nonloadbearing Concrete Masonry Units</w:t>
              </w:r>
            </w:ins>
          </w:p>
          <w:p w14:paraId="5E833F9E" w14:textId="77777777" w:rsidR="00C83E52" w:rsidRPr="00F00C6C" w:rsidRDefault="00C83E52" w:rsidP="00F00C6C">
            <w:pPr>
              <w:spacing w:after="120"/>
              <w:rPr>
                <w:rFonts w:ascii="Calibri Light" w:hAnsi="Calibri Light"/>
                <w:sz w:val="16"/>
                <w:szCs w:val="16"/>
              </w:rPr>
            </w:pPr>
          </w:p>
          <w:p w14:paraId="6C2C7DA4" w14:textId="77777777" w:rsidR="00F00C6C" w:rsidRPr="00EB5F2C" w:rsidRDefault="00F00C6C" w:rsidP="00F00C6C">
            <w:pPr>
              <w:spacing w:after="120"/>
              <w:rPr>
                <w:rFonts w:ascii="Calibri Light" w:hAnsi="Calibri Light"/>
                <w:b/>
                <w:sz w:val="16"/>
                <w:szCs w:val="16"/>
              </w:rPr>
            </w:pPr>
            <w:r w:rsidRPr="00EB5F2C">
              <w:rPr>
                <w:rFonts w:ascii="Calibri Light" w:hAnsi="Calibri Light"/>
                <w:b/>
                <w:sz w:val="16"/>
                <w:szCs w:val="16"/>
              </w:rPr>
              <w:t>Paint</w:t>
            </w:r>
          </w:p>
          <w:p w14:paraId="01DCF657" w14:textId="77777777" w:rsidR="00F00C6C" w:rsidRPr="00F00C6C" w:rsidRDefault="00F00C6C" w:rsidP="00F00C6C">
            <w:pPr>
              <w:spacing w:after="120"/>
              <w:rPr>
                <w:rFonts w:ascii="Calibri Light" w:hAnsi="Calibri Light"/>
                <w:sz w:val="16"/>
                <w:szCs w:val="16"/>
              </w:rPr>
            </w:pPr>
            <w:del w:id="7530" w:author="Ashan Asmone" w:date="2016-03-31T18:38:00Z">
              <w:r w:rsidRPr="00F00C6C" w:rsidDel="003C108E">
                <w:rPr>
                  <w:rFonts w:ascii="Calibri Light" w:hAnsi="Calibri Light"/>
                  <w:sz w:val="16"/>
                  <w:szCs w:val="16"/>
                </w:rPr>
                <w:delText>ASTM D2832-92(1999) Standard Guide for Determining Volatile and Nonvolatile Content of Paint and Related Coatings</w:delText>
              </w:r>
            </w:del>
            <w:ins w:id="7531" w:author="Ashan Asmone" w:date="2016-03-31T18:38:00Z">
              <w:r w:rsidR="003C108E">
                <w:rPr>
                  <w:rFonts w:ascii="Calibri Light" w:hAnsi="Calibri Light"/>
                  <w:sz w:val="16"/>
                  <w:szCs w:val="16"/>
                </w:rPr>
                <w:t>ASTM D2832 - 92(2011) Nonvolatile Content of Paint and Related Coatings</w:t>
              </w:r>
            </w:ins>
            <w:r w:rsidRPr="00F00C6C">
              <w:rPr>
                <w:rFonts w:ascii="Calibri Light" w:hAnsi="Calibri Light"/>
                <w:sz w:val="16"/>
                <w:szCs w:val="16"/>
              </w:rPr>
              <w:t> </w:t>
            </w:r>
          </w:p>
          <w:p w14:paraId="14E32187" w14:textId="77777777" w:rsidR="00F00C6C" w:rsidRPr="00F00C6C" w:rsidRDefault="00F00C6C" w:rsidP="00F00C6C">
            <w:pPr>
              <w:spacing w:after="120"/>
              <w:rPr>
                <w:rFonts w:ascii="Calibri Light" w:hAnsi="Calibri Light"/>
                <w:sz w:val="16"/>
                <w:szCs w:val="16"/>
              </w:rPr>
            </w:pPr>
            <w:del w:id="7532" w:author="Ashan Asmone" w:date="2016-03-31T18:39:00Z">
              <w:r w:rsidRPr="00F00C6C" w:rsidDel="003C108E">
                <w:rPr>
                  <w:rFonts w:ascii="Calibri Light" w:hAnsi="Calibri Light"/>
                  <w:sz w:val="16"/>
                  <w:szCs w:val="16"/>
                </w:rPr>
                <w:delText>ASTM D3924-80(1996) Standard Specification for Standard Environment for Conditioning and Testing Paint, Varnish, Lacquer, and Related Materials</w:delText>
              </w:r>
            </w:del>
            <w:ins w:id="7533" w:author="Ashan Asmone" w:date="2016-03-31T18:39:00Z">
              <w:r w:rsidR="003C108E">
                <w:rPr>
                  <w:rFonts w:ascii="Calibri Light" w:hAnsi="Calibri Light"/>
                  <w:sz w:val="16"/>
                  <w:szCs w:val="16"/>
                </w:rPr>
                <w:t>ASTM D3924 - 80(2011) Standard Specification for Standard Environment for Conditioning and Testing Paint, Varnish, Lacquer, and Related Materials</w:t>
              </w:r>
            </w:ins>
          </w:p>
          <w:p w14:paraId="6889FB2E" w14:textId="77777777" w:rsidR="00F00C6C" w:rsidRPr="00F00C6C" w:rsidRDefault="00F00C6C" w:rsidP="00F00C6C">
            <w:pPr>
              <w:spacing w:after="120"/>
              <w:rPr>
                <w:rFonts w:ascii="Calibri Light" w:hAnsi="Calibri Light"/>
                <w:sz w:val="16"/>
                <w:szCs w:val="16"/>
              </w:rPr>
            </w:pPr>
            <w:del w:id="7534" w:author="Ashan Asmone" w:date="2016-03-31T18:39:00Z">
              <w:r w:rsidRPr="00F00C6C" w:rsidDel="003C108E">
                <w:rPr>
                  <w:rFonts w:ascii="Calibri Light" w:hAnsi="Calibri Light"/>
                  <w:sz w:val="16"/>
                  <w:szCs w:val="16"/>
                </w:rPr>
                <w:delText>ASTM D822-96 Standard Practice for Conducting Tests on Paint and Related Coatings and Materials Using Filtered Open-Flame Carbon-Arc Exposure Apparatus</w:delText>
              </w:r>
            </w:del>
            <w:ins w:id="7535" w:author="Ashan Asmone" w:date="2016-03-31T18:39:00Z">
              <w:r w:rsidR="003C108E">
                <w:rPr>
                  <w:rFonts w:ascii="Calibri Light" w:hAnsi="Calibri Light"/>
                  <w:sz w:val="16"/>
                  <w:szCs w:val="16"/>
                </w:rPr>
                <w:t>ASTM D822 / D822M - 13 Standard Practice for Filtered Open-Flame Carbon-Arc Exposures of Paint and Related Coatings</w:t>
              </w:r>
            </w:ins>
          </w:p>
          <w:p w14:paraId="1075FAF7" w14:textId="77777777" w:rsidR="00F00C6C" w:rsidRPr="00F00C6C" w:rsidRDefault="00F00C6C" w:rsidP="00F00C6C">
            <w:pPr>
              <w:spacing w:after="120"/>
              <w:rPr>
                <w:rFonts w:ascii="Calibri Light" w:hAnsi="Calibri Light"/>
                <w:sz w:val="16"/>
                <w:szCs w:val="16"/>
              </w:rPr>
            </w:pPr>
            <w:del w:id="7536" w:author="Ashan Senel Asmone" w:date="2016-05-09T13:00:00Z">
              <w:r w:rsidRPr="00F00C6C" w:rsidDel="00C83E52">
                <w:rPr>
                  <w:rFonts w:ascii="Calibri Light" w:hAnsi="Calibri Light"/>
                  <w:sz w:val="16"/>
                  <w:szCs w:val="16"/>
                </w:rPr>
                <w:delText>ASTM D3168-85(1999)  Standard Practice for Qualitative Identification of Polymers in Emulsion Paints</w:delText>
              </w:r>
            </w:del>
            <w:ins w:id="7537" w:author="Ashan Senel Asmone" w:date="2016-05-09T13:00:00Z">
              <w:r w:rsidR="00C83E52">
                <w:rPr>
                  <w:rFonts w:ascii="Calibri Light" w:hAnsi="Calibri Light"/>
                  <w:sz w:val="16"/>
                  <w:szCs w:val="16"/>
                </w:rPr>
                <w:t>ASTM D3168 - 85(2016) Standard Practice for Qualitative Identification of Polymers in Emulsion Paints</w:t>
              </w:r>
            </w:ins>
          </w:p>
          <w:p w14:paraId="192994BF" w14:textId="77777777" w:rsidR="00F00C6C" w:rsidRPr="00F00C6C" w:rsidRDefault="00F00C6C" w:rsidP="00F00C6C">
            <w:pPr>
              <w:spacing w:after="120"/>
              <w:rPr>
                <w:rFonts w:ascii="Calibri Light" w:hAnsi="Calibri Light"/>
                <w:sz w:val="16"/>
                <w:szCs w:val="16"/>
              </w:rPr>
            </w:pPr>
            <w:del w:id="7538" w:author="Ashan Asmone" w:date="2016-03-31T18:41:00Z">
              <w:r w:rsidRPr="00F00C6C" w:rsidDel="003C108E">
                <w:rPr>
                  <w:rFonts w:ascii="Calibri Light" w:hAnsi="Calibri Light"/>
                  <w:sz w:val="16"/>
                  <w:szCs w:val="16"/>
                </w:rPr>
                <w:delText>ASTM D3960-01 Standard Practice for Determining Volatile Organic Compound (VOC) Content of Paints and Related Coatings</w:delText>
              </w:r>
            </w:del>
            <w:ins w:id="7539" w:author="Ashan Asmone" w:date="2016-03-31T18:41:00Z">
              <w:r w:rsidR="003C108E">
                <w:rPr>
                  <w:rFonts w:ascii="Calibri Light" w:hAnsi="Calibri Light"/>
                  <w:sz w:val="16"/>
                  <w:szCs w:val="16"/>
                </w:rPr>
                <w:t>ASTM D3960 - 05(2013) Standard Practice for Determining Volatile Organic Compound (VOC)Content of Paints and Related Coatings</w:t>
              </w:r>
            </w:ins>
          </w:p>
          <w:p w14:paraId="6B3C3402" w14:textId="77777777" w:rsidR="00F00C6C" w:rsidRPr="00F00C6C" w:rsidRDefault="00F00C6C" w:rsidP="00F00C6C">
            <w:pPr>
              <w:spacing w:after="120"/>
              <w:rPr>
                <w:rFonts w:ascii="Calibri Light" w:hAnsi="Calibri Light"/>
                <w:sz w:val="16"/>
                <w:szCs w:val="16"/>
              </w:rPr>
            </w:pPr>
            <w:del w:id="7540" w:author="Ashan Asmone" w:date="2016-03-31T18:42:00Z">
              <w:r w:rsidRPr="00F00C6C" w:rsidDel="003C108E">
                <w:rPr>
                  <w:rFonts w:ascii="Calibri Light" w:hAnsi="Calibri Light"/>
                  <w:sz w:val="16"/>
                  <w:szCs w:val="16"/>
                </w:rPr>
                <w:delText>ASTM D3258-00 Standard Test Method for Porosity of Paint Films</w:delText>
              </w:r>
            </w:del>
            <w:ins w:id="7541" w:author="Ashan Asmone" w:date="2016-03-31T18:42:00Z">
              <w:r w:rsidR="003C108E">
                <w:rPr>
                  <w:rFonts w:ascii="Calibri Light" w:hAnsi="Calibri Light"/>
                  <w:sz w:val="16"/>
                  <w:szCs w:val="16"/>
                </w:rPr>
                <w:t>ASTM D3258 - 04(2014) Standard Test Method for Porosity of White or Near White Paint Films by Staining</w:t>
              </w:r>
            </w:ins>
          </w:p>
          <w:p w14:paraId="7FA41BA5" w14:textId="77777777" w:rsidR="00F00C6C" w:rsidRPr="00F00C6C" w:rsidRDefault="00F00C6C" w:rsidP="00F00C6C">
            <w:pPr>
              <w:spacing w:after="120"/>
              <w:rPr>
                <w:rFonts w:ascii="Calibri Light" w:hAnsi="Calibri Light"/>
                <w:sz w:val="16"/>
                <w:szCs w:val="16"/>
              </w:rPr>
            </w:pPr>
            <w:del w:id="7542" w:author="Ashan Asmone" w:date="2016-03-31T18:44:00Z">
              <w:r w:rsidRPr="00F00C6C" w:rsidDel="003C108E">
                <w:rPr>
                  <w:rFonts w:ascii="Calibri Light" w:hAnsi="Calibri Light"/>
                  <w:sz w:val="16"/>
                  <w:szCs w:val="16"/>
                </w:rPr>
                <w:delText>ASTM D4451-85(1996) Standard Test Method for Pigment Content of Paints by Low-Temperature Ashing</w:delText>
              </w:r>
            </w:del>
            <w:ins w:id="7543" w:author="Ashan Asmone" w:date="2016-03-31T18:44:00Z">
              <w:r w:rsidR="003C108E">
                <w:rPr>
                  <w:rFonts w:ascii="Calibri Light" w:hAnsi="Calibri Light"/>
                  <w:sz w:val="16"/>
                  <w:szCs w:val="16"/>
                </w:rPr>
                <w:t>ASTM D4451 - 02(2014) Standard Test Method for Pigment Content of Paints by Low-Temperature Ashing</w:t>
              </w:r>
            </w:ins>
          </w:p>
          <w:p w14:paraId="55C590EF" w14:textId="77777777" w:rsidR="00F00C6C" w:rsidRPr="00F00C6C" w:rsidRDefault="00F00C6C" w:rsidP="00F00C6C">
            <w:pPr>
              <w:spacing w:after="120"/>
              <w:rPr>
                <w:rFonts w:ascii="Calibri Light" w:hAnsi="Calibri Light"/>
                <w:sz w:val="16"/>
                <w:szCs w:val="16"/>
              </w:rPr>
            </w:pPr>
            <w:del w:id="7544" w:author="Ashan Asmone" w:date="2016-03-31T18:45:00Z">
              <w:r w:rsidRPr="00F00C6C" w:rsidDel="003C108E">
                <w:rPr>
                  <w:rFonts w:ascii="Calibri Light" w:hAnsi="Calibri Light"/>
                  <w:sz w:val="16"/>
                  <w:szCs w:val="16"/>
                </w:rPr>
                <w:delText>ASTM D3723-84(1999) Standard Test Method for Pigment Content of Water-Emulsion Paints by Low-Temperature Ashing</w:delText>
              </w:r>
            </w:del>
            <w:ins w:id="7545" w:author="Ashan Asmone" w:date="2016-03-31T18:45:00Z">
              <w:r w:rsidR="003C108E">
                <w:rPr>
                  <w:rFonts w:ascii="Calibri Light" w:hAnsi="Calibri Light"/>
                  <w:sz w:val="16"/>
                  <w:szCs w:val="16"/>
                </w:rPr>
                <w:t>ASTM D3723 - 05(2011) Standard Test Method for Pigment Content of Water-Emulsion Paints by Low-Temperature Ashing</w:t>
              </w:r>
            </w:ins>
          </w:p>
          <w:p w14:paraId="175614BE" w14:textId="77777777" w:rsidR="00F00C6C" w:rsidRPr="00F00C6C" w:rsidRDefault="00F00C6C" w:rsidP="00F00C6C">
            <w:pPr>
              <w:spacing w:after="120"/>
              <w:rPr>
                <w:rFonts w:ascii="Calibri Light" w:hAnsi="Calibri Light"/>
                <w:sz w:val="16"/>
                <w:szCs w:val="16"/>
              </w:rPr>
            </w:pPr>
            <w:del w:id="7546" w:author="Ashan Asmone" w:date="2016-03-31T18:45:00Z">
              <w:r w:rsidRPr="00F00C6C" w:rsidDel="003C108E">
                <w:rPr>
                  <w:rFonts w:ascii="Calibri Light" w:hAnsi="Calibri Light"/>
                  <w:sz w:val="16"/>
                  <w:szCs w:val="16"/>
                </w:rPr>
                <w:delText>ASTM D3723-84(1999) Standard Test Method for Pigment Content of Water-Emulsion Paints by Low-Temperature Ashing</w:delText>
              </w:r>
            </w:del>
            <w:ins w:id="7547" w:author="Ashan Asmone" w:date="2016-03-31T18:45:00Z">
              <w:r w:rsidR="003C108E">
                <w:rPr>
                  <w:rFonts w:ascii="Calibri Light" w:hAnsi="Calibri Light"/>
                  <w:sz w:val="16"/>
                  <w:szCs w:val="16"/>
                </w:rPr>
                <w:t>ASTM D3723 - 05(2011) Standard Test Method for Pigment Content of Water-Emulsion Paints by Low-Temperature Ashing</w:t>
              </w:r>
            </w:ins>
          </w:p>
          <w:p w14:paraId="5C66706C" w14:textId="77777777" w:rsidR="00F00C6C" w:rsidRPr="00F00C6C" w:rsidRDefault="00F00C6C" w:rsidP="00F00C6C">
            <w:pPr>
              <w:spacing w:after="120"/>
              <w:rPr>
                <w:rFonts w:ascii="Calibri Light" w:hAnsi="Calibri Light"/>
                <w:sz w:val="16"/>
                <w:szCs w:val="16"/>
              </w:rPr>
            </w:pPr>
            <w:del w:id="7548" w:author="Ashan Asmone" w:date="2016-03-31T18:42:00Z">
              <w:r w:rsidRPr="00F00C6C" w:rsidDel="003C108E">
                <w:rPr>
                  <w:rFonts w:ascii="Calibri Light" w:hAnsi="Calibri Light"/>
                  <w:sz w:val="16"/>
                  <w:szCs w:val="16"/>
                </w:rPr>
                <w:delText>ASTM D3258-00 Standard Test Method for Porosity of Paint Films</w:delText>
              </w:r>
            </w:del>
            <w:ins w:id="7549" w:author="Ashan Asmone" w:date="2016-03-31T18:42:00Z">
              <w:r w:rsidR="003C108E">
                <w:rPr>
                  <w:rFonts w:ascii="Calibri Light" w:hAnsi="Calibri Light"/>
                  <w:sz w:val="16"/>
                  <w:szCs w:val="16"/>
                </w:rPr>
                <w:t>ASTM D3258 - 04(2014) Standard Test Method for Porosity of White or Near White Paint Films by Staining</w:t>
              </w:r>
            </w:ins>
          </w:p>
          <w:p w14:paraId="60F3D04D" w14:textId="77777777" w:rsidR="00F00C6C" w:rsidRPr="00F00C6C" w:rsidRDefault="00F00C6C" w:rsidP="00F00C6C">
            <w:pPr>
              <w:spacing w:after="120"/>
              <w:rPr>
                <w:rFonts w:ascii="Calibri Light" w:hAnsi="Calibri Light"/>
                <w:sz w:val="16"/>
                <w:szCs w:val="16"/>
              </w:rPr>
            </w:pPr>
            <w:del w:id="7550" w:author="Ashan Senel Asmone" w:date="2016-05-09T13:01:00Z">
              <w:r w:rsidRPr="00F00C6C" w:rsidDel="00176E5D">
                <w:rPr>
                  <w:rFonts w:ascii="Calibri Light" w:hAnsi="Calibri Light"/>
                  <w:sz w:val="16"/>
                  <w:szCs w:val="16"/>
                </w:rPr>
                <w:delText>ASTM D714-87(2000) Standard Test Method for Evaluating Degree of Blistering of Paints</w:delText>
              </w:r>
            </w:del>
            <w:ins w:id="7551" w:author="Ashan Senel Asmone" w:date="2016-05-09T13:01:00Z">
              <w:r w:rsidR="00176E5D">
                <w:rPr>
                  <w:rFonts w:ascii="Calibri Light" w:hAnsi="Calibri Light"/>
                  <w:sz w:val="16"/>
                  <w:szCs w:val="16"/>
                </w:rPr>
                <w:t>ASTM D714 - 02(2009) Standard Test Method for Evaluating Degree of Blistering of Paints</w:t>
              </w:r>
            </w:ins>
          </w:p>
          <w:p w14:paraId="048AF77D" w14:textId="77777777" w:rsidR="00401C5E" w:rsidRPr="00F00C6C" w:rsidRDefault="00401C5E" w:rsidP="00F00C6C">
            <w:pPr>
              <w:spacing w:after="120"/>
              <w:rPr>
                <w:rFonts w:ascii="Calibri Light" w:hAnsi="Calibri Light"/>
                <w:sz w:val="16"/>
                <w:szCs w:val="16"/>
              </w:rPr>
            </w:pPr>
          </w:p>
        </w:tc>
      </w:tr>
      <w:tr w:rsidR="00401C5E" w:rsidRPr="004F3C8C" w14:paraId="1348A7AF" w14:textId="77777777" w:rsidTr="00401C5E">
        <w:tc>
          <w:tcPr>
            <w:tcW w:w="685" w:type="dxa"/>
          </w:tcPr>
          <w:p w14:paraId="1098CFD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5169D899" w14:textId="77777777" w:rsidR="00F00C6C" w:rsidRPr="00EB5F2C" w:rsidRDefault="00F00C6C" w:rsidP="00F00C6C">
            <w:pPr>
              <w:spacing w:after="120"/>
              <w:rPr>
                <w:rFonts w:ascii="Calibri Light" w:hAnsi="Calibri Light"/>
                <w:b/>
                <w:sz w:val="16"/>
                <w:szCs w:val="16"/>
              </w:rPr>
            </w:pPr>
            <w:r w:rsidRPr="00EB5F2C">
              <w:rPr>
                <w:rFonts w:ascii="Calibri Light" w:hAnsi="Calibri Light"/>
                <w:b/>
                <w:sz w:val="16"/>
                <w:szCs w:val="16"/>
              </w:rPr>
              <w:t>Concrete</w:t>
            </w:r>
          </w:p>
          <w:p w14:paraId="64A74497" w14:textId="77777777" w:rsidR="00F00C6C" w:rsidRPr="00F00C6C" w:rsidRDefault="00F00C6C" w:rsidP="00F00C6C">
            <w:pPr>
              <w:spacing w:after="120"/>
              <w:rPr>
                <w:rFonts w:ascii="Calibri Light" w:hAnsi="Calibri Light"/>
                <w:sz w:val="16"/>
                <w:szCs w:val="16"/>
              </w:rPr>
            </w:pPr>
            <w:del w:id="7552" w:author="Ashan Senel Asmone" w:date="2016-03-21T11:38:00Z">
              <w:r w:rsidRPr="00F00C6C" w:rsidDel="002D35EC">
                <w:rPr>
                  <w:rFonts w:ascii="Calibri Light" w:hAnsi="Calibri Light"/>
                  <w:sz w:val="16"/>
                  <w:szCs w:val="16"/>
                </w:rPr>
                <w:delText>AS 1012.2- Methods of testing concrete mixes</w:delText>
              </w:r>
            </w:del>
            <w:ins w:id="7553" w:author="Ashan Senel Asmone" w:date="2016-03-21T11:38:00Z">
              <w:r w:rsidR="002D35EC">
                <w:rPr>
                  <w:rFonts w:ascii="Calibri Light" w:hAnsi="Calibri Light"/>
                  <w:sz w:val="16"/>
                  <w:szCs w:val="16"/>
                </w:rPr>
                <w:t>AS 1012.2:2014 Methods of testing concrete - Preparing concrete mixes in the laboratory</w:t>
              </w:r>
            </w:ins>
          </w:p>
          <w:p w14:paraId="7FFF3AFB" w14:textId="77777777" w:rsidR="00F00C6C" w:rsidRPr="00F00C6C" w:rsidRDefault="00F00C6C" w:rsidP="00F00C6C">
            <w:pPr>
              <w:spacing w:after="120"/>
              <w:rPr>
                <w:rFonts w:ascii="Calibri Light" w:hAnsi="Calibri Light"/>
                <w:sz w:val="16"/>
                <w:szCs w:val="16"/>
              </w:rPr>
            </w:pPr>
            <w:del w:id="7554" w:author="Ashan Senel Asmone" w:date="2016-03-21T11:49:00Z">
              <w:r w:rsidRPr="00F00C6C" w:rsidDel="002D35EC">
                <w:rPr>
                  <w:rFonts w:ascii="Calibri Light" w:hAnsi="Calibri Light"/>
                  <w:sz w:val="16"/>
                  <w:szCs w:val="16"/>
                </w:rPr>
                <w:delText>AS 1012.3.1-1998 MEthods of testing concrete -Determination of properties related in consistency of concrete-slump test</w:delText>
              </w:r>
            </w:del>
            <w:ins w:id="7555" w:author="Ashan Senel Asmone" w:date="2016-03-21T11:49:00Z">
              <w:r w:rsidR="002D35EC">
                <w:rPr>
                  <w:rFonts w:ascii="Calibri Light" w:hAnsi="Calibri Light"/>
                  <w:sz w:val="16"/>
                  <w:szCs w:val="16"/>
                </w:rPr>
                <w:t>AS 1012.3.1:2014 Methods of testing concrete - Determination of properties related to the consistency of concrete - Slump test</w:t>
              </w:r>
            </w:ins>
          </w:p>
          <w:p w14:paraId="7D869F1F" w14:textId="77777777" w:rsidR="00F00C6C" w:rsidRPr="00F00C6C" w:rsidRDefault="00F00C6C" w:rsidP="00F00C6C">
            <w:pPr>
              <w:spacing w:after="120"/>
              <w:rPr>
                <w:rFonts w:ascii="Calibri Light" w:hAnsi="Calibri Light"/>
                <w:sz w:val="16"/>
                <w:szCs w:val="16"/>
              </w:rPr>
            </w:pPr>
            <w:del w:id="7556" w:author="Ashan Senel Asmone" w:date="2016-03-21T11:47:00Z">
              <w:r w:rsidRPr="00F00C6C" w:rsidDel="002D35EC">
                <w:rPr>
                  <w:rFonts w:ascii="Calibri Light" w:hAnsi="Calibri Light"/>
                  <w:sz w:val="16"/>
                  <w:szCs w:val="16"/>
                </w:rPr>
                <w:delText>AS 1012.3.2-1998 Methods of testing concrete-Determination of properties related to the consistency of concrete-compacting factor test</w:delText>
              </w:r>
            </w:del>
            <w:ins w:id="7557" w:author="Ashan Senel Asmone" w:date="2016-03-21T11:47:00Z">
              <w:r w:rsidR="002D35EC">
                <w:rPr>
                  <w:rFonts w:ascii="Calibri Light" w:hAnsi="Calibri Light"/>
                  <w:sz w:val="16"/>
                  <w:szCs w:val="16"/>
                </w:rPr>
                <w:t>AS 1012.3.2-1998 (R2014) Methods of testing concrete - Determination of properties related to the consistency of concrete - Compacting factor test</w:t>
              </w:r>
            </w:ins>
          </w:p>
          <w:p w14:paraId="309376DA" w14:textId="77777777" w:rsidR="00F00C6C" w:rsidRPr="00F00C6C" w:rsidRDefault="00F00C6C" w:rsidP="00F00C6C">
            <w:pPr>
              <w:spacing w:after="120"/>
              <w:rPr>
                <w:rFonts w:ascii="Calibri Light" w:hAnsi="Calibri Light"/>
                <w:sz w:val="16"/>
                <w:szCs w:val="16"/>
              </w:rPr>
            </w:pPr>
            <w:del w:id="7558" w:author="Ashan Senel Asmone" w:date="2016-03-21T13:26:00Z">
              <w:r w:rsidRPr="00F00C6C" w:rsidDel="009D4550">
                <w:rPr>
                  <w:rFonts w:ascii="Calibri Light" w:hAnsi="Calibri Light"/>
                  <w:sz w:val="16"/>
                  <w:szCs w:val="16"/>
                </w:rPr>
                <w:delText>AS 1012.1-1993 Methods of testing concrete-sampling of fresh concrete</w:delText>
              </w:r>
            </w:del>
            <w:ins w:id="7559" w:author="Ashan Senel Asmone" w:date="2016-03-21T13:26:00Z">
              <w:r w:rsidR="009D4550">
                <w:rPr>
                  <w:rFonts w:ascii="Calibri Light" w:hAnsi="Calibri Light"/>
                  <w:sz w:val="16"/>
                  <w:szCs w:val="16"/>
                </w:rPr>
                <w:t>AS 1012.1:2014 Methods of testing concrete - Sampling of concrete</w:t>
              </w:r>
            </w:ins>
          </w:p>
          <w:p w14:paraId="24435626" w14:textId="77777777" w:rsidR="00F00C6C" w:rsidRPr="00F00C6C" w:rsidRDefault="00F00C6C" w:rsidP="00F00C6C">
            <w:pPr>
              <w:spacing w:after="120"/>
              <w:rPr>
                <w:rFonts w:ascii="Calibri Light" w:hAnsi="Calibri Light"/>
                <w:sz w:val="16"/>
                <w:szCs w:val="16"/>
              </w:rPr>
            </w:pPr>
            <w:del w:id="7560" w:author="Ashan Senel Asmone" w:date="2016-03-21T13:29:00Z">
              <w:r w:rsidRPr="00F00C6C" w:rsidDel="009D4550">
                <w:rPr>
                  <w:rFonts w:ascii="Calibri Light" w:hAnsi="Calibri Light"/>
                  <w:sz w:val="16"/>
                  <w:szCs w:val="16"/>
                </w:rPr>
                <w:delText>AS 1012.11-2000 Methods of testing concrete-determiantion of the modulus of rupture</w:delText>
              </w:r>
            </w:del>
            <w:ins w:id="7561" w:author="Ashan Senel Asmone" w:date="2016-03-21T13:29:00Z">
              <w:r w:rsidR="009D4550">
                <w:rPr>
                  <w:rFonts w:ascii="Calibri Light" w:hAnsi="Calibri Light"/>
                  <w:sz w:val="16"/>
                  <w:szCs w:val="16"/>
                </w:rPr>
                <w:t>AS 1012.11-2000 (R2014) Methods of testing concrete - Determination of the modulus of rupture</w:t>
              </w:r>
            </w:ins>
          </w:p>
          <w:p w14:paraId="464CB82F" w14:textId="77777777" w:rsidR="00F00C6C" w:rsidRPr="00F00C6C" w:rsidRDefault="00F00C6C" w:rsidP="00F00C6C">
            <w:pPr>
              <w:spacing w:after="120"/>
              <w:rPr>
                <w:rFonts w:ascii="Calibri Light" w:hAnsi="Calibri Light"/>
                <w:sz w:val="16"/>
                <w:szCs w:val="16"/>
              </w:rPr>
            </w:pPr>
            <w:del w:id="7562" w:author="Ashan Senel Asmone" w:date="2016-03-21T13:30:00Z">
              <w:r w:rsidRPr="00F00C6C" w:rsidDel="009D4550">
                <w:rPr>
                  <w:rFonts w:ascii="Calibri Light" w:hAnsi="Calibri Light"/>
                  <w:sz w:val="16"/>
                  <w:szCs w:val="16"/>
                </w:rPr>
                <w:delText>AS 1012.13-1992 Methods of testing cocnrete-Determination of the drying shrinkage of concrete for samples prepared in the field or in the laboratory</w:delText>
              </w:r>
            </w:del>
            <w:ins w:id="7563" w:author="Ashan Senel Asmone" w:date="2016-03-21T13:31:00Z">
              <w:r w:rsidR="009D4550">
                <w:rPr>
                  <w:rFonts w:ascii="Calibri Light" w:hAnsi="Calibri Light"/>
                  <w:sz w:val="16"/>
                  <w:szCs w:val="16"/>
                </w:rPr>
                <w:t xml:space="preserve">AS 1012.8.4:2015 Methods of testing concrete - Method for making and curing concrete - Drying shrinkage specimens prepared in the field or in the laboratory/ </w:t>
              </w:r>
            </w:ins>
            <w:ins w:id="7564" w:author="Ashan Senel Asmone" w:date="2016-03-21T13:30:00Z">
              <w:r w:rsidR="009D4550">
                <w:rPr>
                  <w:rFonts w:ascii="Calibri Light" w:hAnsi="Calibri Light"/>
                  <w:sz w:val="16"/>
                  <w:szCs w:val="16"/>
                </w:rPr>
                <w:t>AS 1012.13:2015 Methods of testing concrete - Determination of the drying shrinkage of concrete for samples prepared in the field or in the laboratory</w:t>
              </w:r>
            </w:ins>
          </w:p>
          <w:p w14:paraId="0842CEC0" w14:textId="77777777" w:rsidR="00F00C6C" w:rsidRPr="00F00C6C" w:rsidRDefault="00F00C6C" w:rsidP="00F00C6C">
            <w:pPr>
              <w:spacing w:after="120"/>
              <w:rPr>
                <w:rFonts w:ascii="Calibri Light" w:hAnsi="Calibri Light"/>
                <w:sz w:val="16"/>
                <w:szCs w:val="16"/>
              </w:rPr>
            </w:pPr>
            <w:del w:id="7565" w:author="Ashan Senel Asmone" w:date="2016-03-21T13:33:00Z">
              <w:r w:rsidRPr="00F00C6C" w:rsidDel="009D4550">
                <w:rPr>
                  <w:rFonts w:ascii="Calibri Light" w:hAnsi="Calibri Light"/>
                  <w:sz w:val="16"/>
                  <w:szCs w:val="16"/>
                </w:rPr>
                <w:delText>AS 1012.21-1999 Methods of testing concrete- Determination of water absorption and apparent volume of permeable voids in hardened concrete</w:delText>
              </w:r>
            </w:del>
            <w:ins w:id="7566" w:author="Ashan Senel Asmone" w:date="2016-03-21T13:34:00Z">
              <w:r w:rsidR="009D4550">
                <w:rPr>
                  <w:rFonts w:ascii="Calibri Light" w:hAnsi="Calibri Light"/>
                  <w:sz w:val="16"/>
                  <w:szCs w:val="16"/>
                </w:rPr>
                <w:t>AS 1012.21-1999 (R2014) Methods of testing concrete - Determination of water absorption and apparent volume of permeable voids in hardened concrete</w:t>
              </w:r>
            </w:ins>
            <w:ins w:id="7567" w:author="Ashan Senel Asmone" w:date="2016-03-21T13:33:00Z">
              <w:r w:rsidR="009D4550">
                <w:rPr>
                  <w:rFonts w:ascii="Calibri Light" w:hAnsi="Calibri Light"/>
                  <w:sz w:val="16"/>
                  <w:szCs w:val="16"/>
                </w:rPr>
                <w:t>AS 1012.21-1999 (R2014) Methods of testing concrete - Determination of water absorption and apparent volume of permeable voids in hardened concrete</w:t>
              </w:r>
            </w:ins>
            <w:r w:rsidRPr="00F00C6C">
              <w:rPr>
                <w:rFonts w:ascii="Calibri Light" w:hAnsi="Calibri Light"/>
                <w:sz w:val="16"/>
                <w:szCs w:val="16"/>
              </w:rPr>
              <w:t>.</w:t>
            </w:r>
          </w:p>
          <w:p w14:paraId="06024FE7" w14:textId="77777777" w:rsidR="00F00C6C" w:rsidRPr="00F00C6C" w:rsidRDefault="00F00C6C" w:rsidP="00F00C6C">
            <w:pPr>
              <w:spacing w:after="120"/>
              <w:rPr>
                <w:rFonts w:ascii="Calibri Light" w:hAnsi="Calibri Light"/>
                <w:sz w:val="16"/>
                <w:szCs w:val="16"/>
              </w:rPr>
            </w:pPr>
            <w:del w:id="7568" w:author="Ashan Senel Asmone" w:date="2016-03-21T13:35:00Z">
              <w:r w:rsidRPr="00F00C6C" w:rsidDel="009D4550">
                <w:rPr>
                  <w:rFonts w:ascii="Calibri Light" w:hAnsi="Calibri Light"/>
                  <w:sz w:val="16"/>
                  <w:szCs w:val="16"/>
                </w:rPr>
                <w:delText>AS 1478.1-2000 Chemical admixutres for concrete mortar and grout-admixtures for concrete</w:delText>
              </w:r>
            </w:del>
            <w:ins w:id="7569" w:author="Ashan Senel Asmone" w:date="2016-03-21T20:24:00Z">
              <w:r w:rsidR="00B73746">
                <w:rPr>
                  <w:rFonts w:ascii="Calibri Light" w:hAnsi="Calibri Light"/>
                  <w:sz w:val="16"/>
                  <w:szCs w:val="16"/>
                </w:rPr>
                <w:t>AS 1478.1-2000 Chemical admixtures for concrete, mortar and grout - Admixtures for concrete</w:t>
              </w:r>
            </w:ins>
          </w:p>
          <w:p w14:paraId="21C01495" w14:textId="77777777" w:rsidR="00F00C6C" w:rsidRPr="00F00C6C" w:rsidRDefault="00F00C6C" w:rsidP="00F00C6C">
            <w:pPr>
              <w:spacing w:after="120"/>
              <w:rPr>
                <w:rFonts w:ascii="Calibri Light" w:hAnsi="Calibri Light"/>
                <w:sz w:val="16"/>
                <w:szCs w:val="16"/>
              </w:rPr>
            </w:pPr>
            <w:del w:id="7570" w:author="Ashan Senel Asmone" w:date="2016-03-21T13:37:00Z">
              <w:r w:rsidRPr="00F00C6C" w:rsidDel="009D4550">
                <w:rPr>
                  <w:rFonts w:ascii="Calibri Light" w:hAnsi="Calibri Light"/>
                  <w:sz w:val="16"/>
                  <w:szCs w:val="16"/>
                </w:rPr>
                <w:delText>AS 2758.1-1998 Aggregates and rock for engineering purposes-concrete aggregates</w:delText>
              </w:r>
            </w:del>
            <w:ins w:id="7571" w:author="Ashan Senel Asmone" w:date="2016-03-21T13:37:00Z">
              <w:r w:rsidR="009D4550">
                <w:rPr>
                  <w:rFonts w:ascii="Calibri Light" w:hAnsi="Calibri Light"/>
                  <w:sz w:val="16"/>
                  <w:szCs w:val="16"/>
                </w:rPr>
                <w:t>AS 2758.1:2014 Aggregates and rock for engineering purposes - Concrete aggregates</w:t>
              </w:r>
            </w:ins>
          </w:p>
          <w:p w14:paraId="60E24C6D" w14:textId="77777777" w:rsidR="00F00C6C" w:rsidRPr="00F00C6C" w:rsidRDefault="00F00C6C" w:rsidP="00F00C6C">
            <w:pPr>
              <w:spacing w:after="120"/>
              <w:rPr>
                <w:rFonts w:ascii="Calibri Light" w:hAnsi="Calibri Light"/>
                <w:sz w:val="16"/>
                <w:szCs w:val="16"/>
              </w:rPr>
            </w:pPr>
            <w:del w:id="7572" w:author="Ashan Senel Asmone" w:date="2016-03-21T13:37:00Z">
              <w:r w:rsidRPr="00F00C6C" w:rsidDel="009D4550">
                <w:rPr>
                  <w:rFonts w:ascii="Calibri Light" w:hAnsi="Calibri Light"/>
                  <w:sz w:val="16"/>
                  <w:szCs w:val="16"/>
                </w:rPr>
                <w:delText>AS 3600-2001 Concrete Structures</w:delText>
              </w:r>
            </w:del>
            <w:ins w:id="7573" w:author="Ashan Senel Asmone" w:date="2016-03-21T13:37:00Z">
              <w:r w:rsidR="009D4550">
                <w:rPr>
                  <w:rFonts w:ascii="Calibri Light" w:hAnsi="Calibri Light"/>
                  <w:sz w:val="16"/>
                  <w:szCs w:val="16"/>
                </w:rPr>
                <w:t>AS 3600-2009 Concrete structures</w:t>
              </w:r>
            </w:ins>
            <w:r w:rsidRPr="00F00C6C">
              <w:rPr>
                <w:rFonts w:ascii="Calibri Light" w:hAnsi="Calibri Light"/>
                <w:sz w:val="16"/>
                <w:szCs w:val="16"/>
              </w:rPr>
              <w:t> </w:t>
            </w:r>
            <w:r w:rsidRPr="00F00C6C">
              <w:rPr>
                <w:rFonts w:ascii="Calibri Light" w:hAnsi="Calibri Light"/>
                <w:sz w:val="16"/>
                <w:szCs w:val="16"/>
              </w:rPr>
              <w:br/>
            </w:r>
            <w:r w:rsidRPr="00F00C6C">
              <w:rPr>
                <w:rFonts w:ascii="Calibri Light" w:hAnsi="Calibri Light"/>
                <w:sz w:val="16"/>
                <w:szCs w:val="16"/>
              </w:rPr>
              <w:br/>
            </w:r>
            <w:del w:id="7574" w:author="Ashan Senel Asmone" w:date="2016-03-21T13:39:00Z">
              <w:r w:rsidRPr="00F00C6C" w:rsidDel="00EB11C2">
                <w:rPr>
                  <w:rFonts w:ascii="Calibri Light" w:hAnsi="Calibri Light"/>
                  <w:sz w:val="16"/>
                  <w:szCs w:val="16"/>
                </w:rPr>
                <w:delText>AS CIA Z9-1999 Curing of Concrete</w:delText>
              </w:r>
            </w:del>
            <w:ins w:id="7575" w:author="Ashan Senel Asmone" w:date="2016-05-09T18:27:00Z">
              <w:r w:rsidR="007351A9">
                <w:rPr>
                  <w:rFonts w:ascii="Calibri Light" w:hAnsi="Calibri Light"/>
                  <w:sz w:val="16"/>
                  <w:szCs w:val="16"/>
                </w:rPr>
                <w:t>CIA Z9-1999 CIA Curing of Concrete</w:t>
              </w:r>
            </w:ins>
            <w:ins w:id="7576" w:author="Ashan Senel Asmone" w:date="2016-03-21T13:39:00Z">
              <w:r w:rsidR="00EB11C2">
                <w:rPr>
                  <w:rFonts w:ascii="Calibri Light" w:hAnsi="Calibri Light"/>
                  <w:sz w:val="16"/>
                  <w:szCs w:val="16"/>
                </w:rPr>
                <w:t>CIA Z9-1999 CIA Curing of Concrete</w:t>
              </w:r>
            </w:ins>
            <w:r w:rsidRPr="00F00C6C">
              <w:rPr>
                <w:rFonts w:ascii="Calibri Light" w:hAnsi="Calibri Light"/>
                <w:sz w:val="16"/>
                <w:szCs w:val="16"/>
              </w:rPr>
              <w:t> </w:t>
            </w:r>
            <w:r w:rsidRPr="00F00C6C">
              <w:rPr>
                <w:rFonts w:ascii="Calibri Light" w:hAnsi="Calibri Light"/>
                <w:sz w:val="16"/>
                <w:szCs w:val="16"/>
              </w:rPr>
              <w:br/>
            </w:r>
            <w:r w:rsidRPr="00F00C6C">
              <w:rPr>
                <w:rFonts w:ascii="Calibri Light" w:hAnsi="Calibri Light"/>
                <w:sz w:val="16"/>
                <w:szCs w:val="16"/>
              </w:rPr>
              <w:br/>
            </w:r>
            <w:del w:id="7577" w:author="Ashan Senel Asmone" w:date="2016-03-21T13:40:00Z">
              <w:r w:rsidRPr="00F00C6C" w:rsidDel="00EB11C2">
                <w:rPr>
                  <w:rFonts w:ascii="Calibri Light" w:hAnsi="Calibri Light"/>
                  <w:sz w:val="16"/>
                  <w:szCs w:val="16"/>
                </w:rPr>
                <w:delText>AS HB 84:1996 Guide to Concrete Repair and Protection</w:delText>
              </w:r>
            </w:del>
            <w:ins w:id="7578" w:author="Ashan Senel Asmone" w:date="2016-05-09T18:18:00Z">
              <w:r w:rsidR="00D91DD8">
                <w:rPr>
                  <w:rFonts w:ascii="Calibri Light" w:hAnsi="Calibri Light"/>
                  <w:sz w:val="16"/>
                  <w:szCs w:val="16"/>
                </w:rPr>
                <w:t>HB 84-2006 Guide to Concrete Repair and Protection</w:t>
              </w:r>
            </w:ins>
            <w:ins w:id="7579" w:author="Ashan Senel Asmone" w:date="2016-03-21T13:40:00Z">
              <w:r w:rsidR="00EB11C2">
                <w:rPr>
                  <w:rFonts w:ascii="Calibri Light" w:hAnsi="Calibri Light"/>
                  <w:sz w:val="16"/>
                  <w:szCs w:val="16"/>
                </w:rPr>
                <w:t>HB 84-2006 Guide to Concrete Repair and Protection</w:t>
              </w:r>
            </w:ins>
          </w:p>
          <w:p w14:paraId="649AE98E" w14:textId="77777777" w:rsidR="008E0EDF" w:rsidRDefault="008E0EDF" w:rsidP="00F00C6C">
            <w:pPr>
              <w:spacing w:after="120"/>
              <w:rPr>
                <w:rFonts w:ascii="Calibri Light" w:hAnsi="Calibri Light"/>
                <w:sz w:val="16"/>
                <w:szCs w:val="16"/>
              </w:rPr>
            </w:pPr>
            <w:del w:id="7580" w:author="Ashan Senel Asmone" w:date="2016-05-09T13:53:00Z">
              <w:r w:rsidRPr="008E0EDF" w:rsidDel="008E0EDF">
                <w:rPr>
                  <w:rFonts w:ascii="Calibri Light" w:hAnsi="Calibri Light"/>
                  <w:sz w:val="16"/>
                  <w:szCs w:val="16"/>
                </w:rPr>
                <w:delText>AS 1597.2-1996 Precast reinforced concrete box culverts - Large culverts (from 1500 mm span and up to and including 4200 mm span and 4200 mm height)</w:delText>
              </w:r>
            </w:del>
            <w:ins w:id="7581" w:author="Ashan Senel Asmone" w:date="2016-05-09T13:53:00Z">
              <w:r>
                <w:rPr>
                  <w:rFonts w:ascii="Calibri Light" w:hAnsi="Calibri Light"/>
                  <w:sz w:val="16"/>
                  <w:szCs w:val="16"/>
                </w:rPr>
                <w:t>AS 1597.2-2013 Precast reinforced concrete box culverts - Large culverts (exceeding 1200 mm span or 1200 mm height and up to and including 4200 mm span and 4200 mm height)</w:t>
              </w:r>
            </w:ins>
          </w:p>
          <w:p w14:paraId="25FEE55F" w14:textId="77777777" w:rsidR="00F00C6C" w:rsidRPr="00F00C6C" w:rsidRDefault="00F00C6C" w:rsidP="00F00C6C">
            <w:pPr>
              <w:spacing w:after="120"/>
              <w:rPr>
                <w:rFonts w:ascii="Calibri Light" w:hAnsi="Calibri Light"/>
                <w:sz w:val="16"/>
                <w:szCs w:val="16"/>
              </w:rPr>
            </w:pPr>
            <w:del w:id="7582" w:author="Ashan Senel Asmone" w:date="2016-05-09T16:42:00Z">
              <w:r w:rsidRPr="00F00C6C" w:rsidDel="003D71A2">
                <w:rPr>
                  <w:rFonts w:ascii="Calibri Light" w:hAnsi="Calibri Light"/>
                  <w:sz w:val="16"/>
                  <w:szCs w:val="16"/>
                </w:rPr>
                <w:delText>AS 1597.2 Supp 1-1997 Precast reinforced concrete box culverts - Large culverts (from 1500 mm span and up to and including 4200 mm span and 4200 mm height) - Commentary (Supplement to AS 1597.2-1996)</w:delText>
              </w:r>
            </w:del>
            <w:ins w:id="7583" w:author="Ashan Senel Asmone" w:date="2016-05-09T16:42:00Z">
              <w:r w:rsidR="003D71A2">
                <w:rPr>
                  <w:rFonts w:ascii="Calibri Light" w:hAnsi="Calibri Light"/>
                  <w:sz w:val="16"/>
                  <w:szCs w:val="16"/>
                </w:rPr>
                <w:t>AS 1597.2-2013 Precast reinforced concrete box culverts - Large culverts (exceeding 1200 mm span or 1200 mm height and up to and including 4200 mm span and 4200 mm height)</w:t>
              </w:r>
            </w:ins>
          </w:p>
          <w:p w14:paraId="3EB23FDC" w14:textId="77777777" w:rsidR="00F00C6C" w:rsidRPr="00F00C6C" w:rsidRDefault="00F00C6C" w:rsidP="00F00C6C">
            <w:pPr>
              <w:spacing w:after="120"/>
              <w:rPr>
                <w:rFonts w:ascii="Calibri Light" w:hAnsi="Calibri Light"/>
                <w:sz w:val="16"/>
                <w:szCs w:val="16"/>
              </w:rPr>
            </w:pPr>
            <w:del w:id="7584" w:author="Ashan Senel Asmone" w:date="2016-05-09T16:45:00Z">
              <w:r w:rsidRPr="00F00C6C" w:rsidDel="003D71A2">
                <w:rPr>
                  <w:rFonts w:ascii="Calibri Light" w:hAnsi="Calibri Light"/>
                  <w:sz w:val="16"/>
                  <w:szCs w:val="16"/>
                </w:rPr>
                <w:delText>AS 3850.1-1990 Tilt-up concrete and precast concrete elements for use in buildings - Safety requirements</w:delText>
              </w:r>
            </w:del>
            <w:ins w:id="7585" w:author="Ashan Senel Asmone" w:date="2016-05-09T16:45:00Z">
              <w:r w:rsidR="003D71A2">
                <w:rPr>
                  <w:rFonts w:ascii="Calibri Light" w:hAnsi="Calibri Light"/>
                  <w:sz w:val="16"/>
                  <w:szCs w:val="16"/>
                </w:rPr>
                <w:t>AS 3850.1:2015 Prefabricated concrete elements - General requirements</w:t>
              </w:r>
            </w:ins>
          </w:p>
          <w:p w14:paraId="5748A64C" w14:textId="77777777" w:rsidR="00F00C6C" w:rsidRPr="00F00C6C" w:rsidRDefault="00F00C6C" w:rsidP="00F00C6C">
            <w:pPr>
              <w:spacing w:after="120"/>
              <w:rPr>
                <w:rFonts w:ascii="Calibri Light" w:hAnsi="Calibri Light"/>
                <w:sz w:val="16"/>
                <w:szCs w:val="16"/>
              </w:rPr>
            </w:pPr>
            <w:del w:id="7586" w:author="Ashan Senel Asmone" w:date="2016-05-09T16:45:00Z">
              <w:r w:rsidRPr="00F00C6C" w:rsidDel="003D71A2">
                <w:rPr>
                  <w:rFonts w:ascii="Calibri Light" w:hAnsi="Calibri Light"/>
                  <w:sz w:val="16"/>
                  <w:szCs w:val="16"/>
                </w:rPr>
                <w:delText>AS 3850.2-1990 Tilt-up concrete and precast concrete elements for use in buildings - Guide to design, casting and erection of tilt-up panels</w:delText>
              </w:r>
            </w:del>
            <w:ins w:id="7587" w:author="Ashan Senel Asmone" w:date="2016-05-09T16:45:00Z">
              <w:r w:rsidR="003D71A2">
                <w:rPr>
                  <w:rFonts w:ascii="Calibri Light" w:hAnsi="Calibri Light"/>
                  <w:sz w:val="16"/>
                  <w:szCs w:val="16"/>
                </w:rPr>
                <w:t>AS 3850.2:2015 Prefabricated concrete elements - Building construction</w:t>
              </w:r>
            </w:ins>
          </w:p>
          <w:p w14:paraId="1920A779" w14:textId="77777777" w:rsidR="00F00C6C" w:rsidRPr="00F00C6C" w:rsidRDefault="00F00C6C" w:rsidP="00F00C6C">
            <w:pPr>
              <w:spacing w:after="120"/>
              <w:rPr>
                <w:rFonts w:ascii="Calibri Light" w:hAnsi="Calibri Light"/>
                <w:sz w:val="16"/>
                <w:szCs w:val="16"/>
              </w:rPr>
            </w:pPr>
            <w:del w:id="7588" w:author="Ashan Senel Asmone" w:date="2016-05-09T16:46:00Z">
              <w:r w:rsidRPr="00F00C6C" w:rsidDel="003D71A2">
                <w:rPr>
                  <w:rFonts w:ascii="Calibri Light" w:hAnsi="Calibri Light"/>
                  <w:sz w:val="16"/>
                  <w:szCs w:val="16"/>
                </w:rPr>
                <w:delText>AS 3850.3-1992 Tilt-up concrete and precast concrete elements for use in buildings - Guide to the erection of precast concrete members</w:delText>
              </w:r>
            </w:del>
            <w:ins w:id="7589" w:author="Ashan Senel Asmone" w:date="2016-05-09T16:46:00Z">
              <w:r w:rsidR="003D71A2">
                <w:rPr>
                  <w:rFonts w:ascii="Calibri Light" w:hAnsi="Calibri Light"/>
                  <w:sz w:val="16"/>
                  <w:szCs w:val="16"/>
                </w:rPr>
                <w:t>AS 3850-2003 Tilt-up concrete construction</w:t>
              </w:r>
            </w:ins>
          </w:p>
          <w:p w14:paraId="14C59C16" w14:textId="77777777" w:rsidR="00F00C6C" w:rsidRPr="00F00C6C" w:rsidRDefault="00F00C6C" w:rsidP="00F00C6C">
            <w:pPr>
              <w:spacing w:after="120"/>
              <w:rPr>
                <w:rFonts w:ascii="Calibri Light" w:hAnsi="Calibri Light"/>
                <w:sz w:val="16"/>
                <w:szCs w:val="16"/>
              </w:rPr>
            </w:pPr>
            <w:del w:id="7590" w:author="Ashan Senel Asmone" w:date="2016-05-09T16:46:00Z">
              <w:r w:rsidRPr="00F00C6C" w:rsidDel="003D71A2">
                <w:rPr>
                  <w:rFonts w:ascii="Calibri Light" w:hAnsi="Calibri Light"/>
                  <w:sz w:val="16"/>
                  <w:szCs w:val="16"/>
                </w:rPr>
                <w:delText>DR 01033 Chemical admixtures for concrete, mortar and grout Methods of sampling and testing admixtures for mortar and grout</w:delText>
              </w:r>
            </w:del>
            <w:ins w:id="7591" w:author="Ashan Senel Asmone" w:date="2016-05-09T16:46:00Z">
              <w:r w:rsidR="003D71A2">
                <w:rPr>
                  <w:rFonts w:ascii="Calibri Light" w:hAnsi="Calibri Light"/>
                  <w:sz w:val="16"/>
                  <w:szCs w:val="16"/>
                </w:rPr>
                <w:t>AS 1478.2-2005 Chemical admixtures for concrete, mortar and grout - Methods of sampling and testing admixtures for concrete, mortar and grout</w:t>
              </w:r>
            </w:ins>
          </w:p>
          <w:p w14:paraId="7C01A445" w14:textId="77777777" w:rsidR="00F00C6C" w:rsidRPr="00F00C6C" w:rsidRDefault="00F00C6C" w:rsidP="00F00C6C">
            <w:pPr>
              <w:spacing w:after="120"/>
              <w:rPr>
                <w:rFonts w:ascii="Calibri Light" w:hAnsi="Calibri Light"/>
                <w:sz w:val="16"/>
                <w:szCs w:val="16"/>
              </w:rPr>
            </w:pPr>
            <w:del w:id="7592" w:author="Ashan Senel Asmone" w:date="2016-05-09T16:47:00Z">
              <w:r w:rsidRPr="00F00C6C" w:rsidDel="003D71A2">
                <w:rPr>
                  <w:rFonts w:ascii="Calibri Light" w:hAnsi="Calibri Light"/>
                  <w:sz w:val="16"/>
                  <w:szCs w:val="16"/>
                </w:rPr>
                <w:delText>DR 01047 Cathodic protection of metals - Part 5: Steel in concrete structures</w:delText>
              </w:r>
            </w:del>
            <w:ins w:id="7593" w:author="Ashan Senel Asmone" w:date="2016-05-09T16:47:00Z">
              <w:r w:rsidR="003D71A2">
                <w:rPr>
                  <w:rFonts w:ascii="Calibri Light" w:hAnsi="Calibri Light"/>
                  <w:sz w:val="16"/>
                  <w:szCs w:val="16"/>
                </w:rPr>
                <w:t>AS 2832.5-2002 Cathodic protection of metals - Steel in concrete structures</w:t>
              </w:r>
            </w:ins>
          </w:p>
          <w:p w14:paraId="6607F8AE" w14:textId="77777777" w:rsidR="00F00C6C" w:rsidRPr="00F00C6C" w:rsidRDefault="00F00C6C" w:rsidP="00F00C6C">
            <w:pPr>
              <w:spacing w:after="120"/>
              <w:rPr>
                <w:rFonts w:ascii="Calibri Light" w:hAnsi="Calibri Light"/>
                <w:sz w:val="16"/>
                <w:szCs w:val="16"/>
              </w:rPr>
            </w:pPr>
            <w:del w:id="7594" w:author="Ashan Senel Asmone" w:date="2016-05-09T16:48:00Z">
              <w:r w:rsidRPr="00F00C6C" w:rsidDel="003D71A2">
                <w:rPr>
                  <w:rFonts w:ascii="Calibri Light" w:hAnsi="Calibri Light"/>
                  <w:sz w:val="16"/>
                  <w:szCs w:val="16"/>
                </w:rPr>
                <w:delText>AS 1012.1-1993 Methods of testing concrete - Sampling of fresh concrete</w:delText>
              </w:r>
            </w:del>
            <w:ins w:id="7595" w:author="Ashan Senel Asmone" w:date="2016-05-09T16:48:00Z">
              <w:r w:rsidR="003D71A2">
                <w:rPr>
                  <w:rFonts w:ascii="Calibri Light" w:hAnsi="Calibri Light"/>
                  <w:sz w:val="16"/>
                  <w:szCs w:val="16"/>
                </w:rPr>
                <w:t>AS 1012.1:2014 Methods of testing concrete - Sampling of concrete</w:t>
              </w:r>
            </w:ins>
          </w:p>
          <w:p w14:paraId="5ADC10BD" w14:textId="77777777" w:rsidR="00F00C6C" w:rsidRPr="00F00C6C" w:rsidRDefault="00F00C6C" w:rsidP="00F00C6C">
            <w:pPr>
              <w:spacing w:after="120"/>
              <w:rPr>
                <w:rFonts w:ascii="Calibri Light" w:hAnsi="Calibri Light"/>
                <w:sz w:val="16"/>
                <w:szCs w:val="16"/>
              </w:rPr>
            </w:pPr>
            <w:del w:id="7596" w:author="Ashan Senel Asmone" w:date="2016-05-09T16:49:00Z">
              <w:r w:rsidRPr="00F00C6C" w:rsidDel="003D71A2">
                <w:rPr>
                  <w:rFonts w:ascii="Calibri Light" w:hAnsi="Calibri Light"/>
                  <w:sz w:val="16"/>
                  <w:szCs w:val="16"/>
                </w:rPr>
                <w:delText>AS 1012.18-1996 Methods of testing concrete - Determination of setting time of fresh concrete, mortar and grout by penetration resistance</w:delText>
              </w:r>
            </w:del>
            <w:ins w:id="7597" w:author="Ashan Senel Asmone" w:date="2016-05-09T16:49:00Z">
              <w:r w:rsidR="003D71A2">
                <w:rPr>
                  <w:rFonts w:ascii="Calibri Light" w:hAnsi="Calibri Light"/>
                  <w:sz w:val="16"/>
                  <w:szCs w:val="16"/>
                </w:rPr>
                <w:t>AS 1012.18-1996 (R2014) Methods of testing concrete - Determination of setting time of fresh concrete, mortar and grout by penetration resistance</w:t>
              </w:r>
            </w:ins>
          </w:p>
          <w:p w14:paraId="477B0138" w14:textId="77777777" w:rsidR="00F00C6C" w:rsidRPr="00F00C6C" w:rsidRDefault="00F00C6C" w:rsidP="00F00C6C">
            <w:pPr>
              <w:spacing w:after="120"/>
              <w:rPr>
                <w:rFonts w:ascii="Calibri Light" w:hAnsi="Calibri Light"/>
                <w:sz w:val="16"/>
                <w:szCs w:val="16"/>
              </w:rPr>
            </w:pPr>
            <w:del w:id="7598" w:author="Ashan Senel Asmone" w:date="2016-05-09T16:50:00Z">
              <w:r w:rsidRPr="00F00C6C" w:rsidDel="003D71A2">
                <w:rPr>
                  <w:rFonts w:ascii="Calibri Light" w:hAnsi="Calibri Light"/>
                  <w:sz w:val="16"/>
                  <w:szCs w:val="16"/>
                </w:rPr>
                <w:delText>AS 1012.21-1999 Methods of testing concrete - Determination of water absorption and apparent volume of permeable voids in hardened concrete</w:delText>
              </w:r>
            </w:del>
            <w:ins w:id="7599" w:author="Ashan Senel Asmone" w:date="2016-05-09T16:50:00Z">
              <w:r w:rsidR="003D71A2">
                <w:rPr>
                  <w:rFonts w:ascii="Calibri Light" w:hAnsi="Calibri Light"/>
                  <w:sz w:val="16"/>
                  <w:szCs w:val="16"/>
                </w:rPr>
                <w:t>AS 1012.21-1999 (R2014) Methods of testing concrete - Determination of water absorption and apparent volume of permeable voids in hardened concrete</w:t>
              </w:r>
            </w:ins>
          </w:p>
          <w:p w14:paraId="54EAA406" w14:textId="77777777" w:rsidR="00F00C6C" w:rsidRPr="00F00C6C" w:rsidRDefault="00F00C6C" w:rsidP="00F00C6C">
            <w:pPr>
              <w:spacing w:after="120"/>
              <w:rPr>
                <w:rFonts w:ascii="Calibri Light" w:hAnsi="Calibri Light"/>
                <w:sz w:val="16"/>
                <w:szCs w:val="16"/>
              </w:rPr>
            </w:pPr>
            <w:del w:id="7600" w:author="Ashan Senel Asmone" w:date="2016-05-09T16:51:00Z">
              <w:r w:rsidRPr="00F00C6C" w:rsidDel="003D71A2">
                <w:rPr>
                  <w:rFonts w:ascii="Calibri Light" w:hAnsi="Calibri Light"/>
                  <w:sz w:val="16"/>
                  <w:szCs w:val="16"/>
                </w:rPr>
                <w:delText>AS 1012.3.1-1998 Methods of testing concrete - Determination of properties related to the consistency of concrete - Slump test</w:delText>
              </w:r>
            </w:del>
            <w:ins w:id="7601" w:author="Ashan Senel Asmone" w:date="2016-05-09T16:51:00Z">
              <w:r w:rsidR="003D71A2">
                <w:rPr>
                  <w:rFonts w:ascii="Calibri Light" w:hAnsi="Calibri Light"/>
                  <w:sz w:val="16"/>
                  <w:szCs w:val="16"/>
                </w:rPr>
                <w:t>AS 1012.3.1:2014 Methods of testing concrete - Determination of properties related to the consistency of concrete - Slump test</w:t>
              </w:r>
            </w:ins>
          </w:p>
          <w:p w14:paraId="48A35C7C" w14:textId="77777777" w:rsidR="00F00C6C" w:rsidRPr="00F00C6C" w:rsidRDefault="00F00C6C" w:rsidP="00F00C6C">
            <w:pPr>
              <w:spacing w:after="120"/>
              <w:rPr>
                <w:rFonts w:ascii="Calibri Light" w:hAnsi="Calibri Light"/>
                <w:sz w:val="16"/>
                <w:szCs w:val="16"/>
              </w:rPr>
            </w:pPr>
            <w:del w:id="7602" w:author="Ashan Senel Asmone" w:date="2016-05-09T16:51:00Z">
              <w:r w:rsidRPr="00F00C6C" w:rsidDel="003D71A2">
                <w:rPr>
                  <w:rFonts w:ascii="Calibri Light" w:hAnsi="Calibri Light"/>
                  <w:sz w:val="16"/>
                  <w:szCs w:val="16"/>
                </w:rPr>
                <w:delText>AS 1012.3.2-1998 Methods of testing concrete - Determination of properties related to the consistency of concrete - Compacting factor test</w:delText>
              </w:r>
            </w:del>
            <w:ins w:id="7603" w:author="Ashan Senel Asmone" w:date="2016-05-09T16:51:00Z">
              <w:r w:rsidR="003D71A2">
                <w:rPr>
                  <w:rFonts w:ascii="Calibri Light" w:hAnsi="Calibri Light"/>
                  <w:sz w:val="16"/>
                  <w:szCs w:val="16"/>
                </w:rPr>
                <w:t>AS 1012.3.2-1998 (R2014) Methods of testing concrete - Determination of properties related to the consistency of concrete - Compacting factor test</w:t>
              </w:r>
            </w:ins>
          </w:p>
          <w:p w14:paraId="3E1FE6E0" w14:textId="77777777" w:rsidR="00F00C6C" w:rsidRPr="00F00C6C" w:rsidRDefault="00F00C6C" w:rsidP="00F00C6C">
            <w:pPr>
              <w:spacing w:after="120"/>
              <w:rPr>
                <w:rFonts w:ascii="Calibri Light" w:hAnsi="Calibri Light"/>
                <w:sz w:val="16"/>
                <w:szCs w:val="16"/>
              </w:rPr>
            </w:pPr>
            <w:del w:id="7604" w:author="Ashan Senel Asmone" w:date="2016-05-09T16:52:00Z">
              <w:r w:rsidRPr="00F00C6C" w:rsidDel="0008797E">
                <w:rPr>
                  <w:rFonts w:ascii="Calibri Light" w:hAnsi="Calibri Light"/>
                  <w:sz w:val="16"/>
                  <w:szCs w:val="16"/>
                </w:rPr>
                <w:delText>AS 1012.3.3-1998 Methods of testing concrete - Determination of properties related to the consistency of concrete - Vebe test</w:delText>
              </w:r>
            </w:del>
            <w:ins w:id="7605" w:author="Ashan Senel Asmone" w:date="2016-05-09T16:52:00Z">
              <w:r w:rsidR="0008797E">
                <w:rPr>
                  <w:rFonts w:ascii="Calibri Light" w:hAnsi="Calibri Light"/>
                  <w:sz w:val="16"/>
                  <w:szCs w:val="16"/>
                </w:rPr>
                <w:t>AS 1012.3.3-1998 (R2014) Methods of testing concrete - Determination of properties related to the consistency of concrete - Vebe test</w:t>
              </w:r>
            </w:ins>
          </w:p>
          <w:p w14:paraId="68E8F371" w14:textId="77777777" w:rsidR="00F00C6C" w:rsidRPr="00F00C6C" w:rsidRDefault="00F00C6C" w:rsidP="00F00C6C">
            <w:pPr>
              <w:spacing w:after="120"/>
              <w:rPr>
                <w:rFonts w:ascii="Calibri Light" w:hAnsi="Calibri Light"/>
                <w:sz w:val="16"/>
                <w:szCs w:val="16"/>
              </w:rPr>
            </w:pPr>
            <w:del w:id="7606" w:author="Ashan Senel Asmone" w:date="2016-05-09T16:53:00Z">
              <w:r w:rsidRPr="00F00C6C" w:rsidDel="0008797E">
                <w:rPr>
                  <w:rFonts w:ascii="Calibri Light" w:hAnsi="Calibri Light"/>
                  <w:sz w:val="16"/>
                  <w:szCs w:val="16"/>
                </w:rPr>
                <w:delText>AS 1012.3.4-1998 Methods of testing concrete - Determination of properties related to the consistency of concrete - Compactibility index</w:delText>
              </w:r>
            </w:del>
            <w:ins w:id="7607" w:author="Ashan Senel Asmone" w:date="2016-05-09T16:53:00Z">
              <w:r w:rsidR="0008797E">
                <w:rPr>
                  <w:rFonts w:ascii="Calibri Light" w:hAnsi="Calibri Light"/>
                  <w:sz w:val="16"/>
                  <w:szCs w:val="16"/>
                </w:rPr>
                <w:t>AS 1012.3.4-1998 (R2014) Methods of testing concrete - Determination of properties related to the consistency of concrete - Compactibility index</w:t>
              </w:r>
            </w:ins>
          </w:p>
          <w:p w14:paraId="4BD02E9C" w14:textId="77777777" w:rsidR="00F00C6C" w:rsidRPr="00F00C6C" w:rsidRDefault="00F00C6C" w:rsidP="00F00C6C">
            <w:pPr>
              <w:spacing w:after="120"/>
              <w:rPr>
                <w:rFonts w:ascii="Calibri Light" w:hAnsi="Calibri Light"/>
                <w:sz w:val="16"/>
                <w:szCs w:val="16"/>
              </w:rPr>
            </w:pPr>
            <w:del w:id="7608" w:author="Ashan Senel Asmone" w:date="2016-05-09T16:56:00Z">
              <w:r w:rsidRPr="00F00C6C" w:rsidDel="0008797E">
                <w:rPr>
                  <w:rFonts w:ascii="Calibri Light" w:hAnsi="Calibri Light"/>
                  <w:sz w:val="16"/>
                  <w:szCs w:val="16"/>
                </w:rPr>
                <w:delText>AS 1012.4.1-1999 Methods of testing concrete - Determination of air content of freshly mixed concrete - Measuring reduction in concrete volume with increased air pressure</w:delText>
              </w:r>
            </w:del>
            <w:ins w:id="7609" w:author="Ashan Senel Asmone" w:date="2016-05-09T16:56:00Z">
              <w:r w:rsidR="0008797E">
                <w:rPr>
                  <w:rFonts w:ascii="Calibri Light" w:hAnsi="Calibri Light"/>
                  <w:sz w:val="16"/>
                  <w:szCs w:val="16"/>
                </w:rPr>
                <w:t>AS 1012.4.1:2014 Methods of testing concrete - Determination of air content of freshly mixed concrete - Measuring reduction in concrete volume with increased air pressure</w:t>
              </w:r>
            </w:ins>
          </w:p>
          <w:p w14:paraId="0C98FA7B" w14:textId="77777777" w:rsidR="00F00C6C" w:rsidRPr="00F00C6C" w:rsidRDefault="0008797E" w:rsidP="00F00C6C">
            <w:pPr>
              <w:spacing w:after="120"/>
              <w:rPr>
                <w:rFonts w:ascii="Calibri Light" w:hAnsi="Calibri Light"/>
                <w:sz w:val="16"/>
                <w:szCs w:val="16"/>
              </w:rPr>
            </w:pPr>
            <w:r>
              <w:fldChar w:fldCharType="begin"/>
            </w:r>
            <w:r>
              <w:instrText xml:space="preserve"> HYPERLINK "http://www.standards.com.au/catalogue/script/Details.asp?DocN=AS887356333093" \o "see details and prices" </w:instrText>
            </w:r>
            <w:r>
              <w:fldChar w:fldCharType="separate"/>
            </w:r>
            <w:del w:id="7610" w:author="Ashan Senel Asmone" w:date="2016-05-09T17:02:00Z">
              <w:r w:rsidR="00F00C6C" w:rsidRPr="00F00C6C" w:rsidDel="0008797E">
                <w:rPr>
                  <w:rFonts w:ascii="Calibri Light" w:hAnsi="Calibri Light"/>
                  <w:sz w:val="16"/>
                  <w:szCs w:val="16"/>
                </w:rPr>
                <w:delText>AS 1012.8.1-2000 Methods of testing concrete - Method of making and curing concrete - Compression and indirect tensile test specimens</w:delText>
              </w:r>
            </w:del>
            <w:ins w:id="7611" w:author="Ashan Senel Asmone" w:date="2016-05-09T17:02:00Z">
              <w:r>
                <w:rPr>
                  <w:rFonts w:ascii="Calibri Light" w:hAnsi="Calibri Light"/>
                  <w:sz w:val="16"/>
                  <w:szCs w:val="16"/>
                </w:rPr>
                <w:t>AS 1012.8.1:2014 Methods of testing concrete - Method for making and curing concrete - Compression and indirect tensile test specimens</w:t>
              </w:r>
            </w:ins>
            <w:r>
              <w:rPr>
                <w:rFonts w:ascii="Calibri Light" w:hAnsi="Calibri Light"/>
                <w:sz w:val="16"/>
                <w:szCs w:val="16"/>
              </w:rPr>
              <w:fldChar w:fldCharType="end"/>
            </w:r>
          </w:p>
          <w:p w14:paraId="63CDF20F" w14:textId="77777777" w:rsidR="00F00C6C" w:rsidRPr="00F00C6C" w:rsidRDefault="00F00C6C" w:rsidP="00F00C6C">
            <w:pPr>
              <w:spacing w:after="120"/>
              <w:rPr>
                <w:rFonts w:ascii="Calibri Light" w:hAnsi="Calibri Light"/>
                <w:sz w:val="16"/>
                <w:szCs w:val="16"/>
              </w:rPr>
            </w:pPr>
            <w:del w:id="7612" w:author="Ashan Senel Asmone" w:date="2016-05-09T17:03:00Z">
              <w:r w:rsidRPr="00F00C6C" w:rsidDel="0008797E">
                <w:rPr>
                  <w:rFonts w:ascii="Calibri Light" w:hAnsi="Calibri Light"/>
                  <w:sz w:val="16"/>
                  <w:szCs w:val="16"/>
                </w:rPr>
                <w:delText>AS 1012.9-1999 Methods of testing concrete - Determination of the compressive strength of concrete specimens</w:delText>
              </w:r>
            </w:del>
            <w:ins w:id="7613" w:author="Ashan Senel Asmone" w:date="2016-05-09T17:03:00Z">
              <w:r w:rsidR="0008797E">
                <w:rPr>
                  <w:rFonts w:ascii="Calibri Light" w:hAnsi="Calibri Light"/>
                  <w:sz w:val="16"/>
                  <w:szCs w:val="16"/>
                </w:rPr>
                <w:t>AS 1012.9-1999 Methods of testing concrete - Determination of the compressive strength of concrete specimens</w:t>
              </w:r>
            </w:ins>
          </w:p>
          <w:p w14:paraId="6ECC1E2F" w14:textId="77777777" w:rsidR="00F00C6C" w:rsidRPr="00F00C6C" w:rsidRDefault="00F00C6C" w:rsidP="00F00C6C">
            <w:pPr>
              <w:spacing w:after="120"/>
              <w:rPr>
                <w:rFonts w:ascii="Calibri Light" w:hAnsi="Calibri Light"/>
                <w:sz w:val="16"/>
                <w:szCs w:val="16"/>
              </w:rPr>
            </w:pPr>
            <w:del w:id="7614" w:author="Ashan Senel Asmone" w:date="2016-05-09T17:10:00Z">
              <w:r w:rsidRPr="00F00C6C" w:rsidDel="0008797E">
                <w:rPr>
                  <w:rFonts w:ascii="Calibri Light" w:hAnsi="Calibri Light"/>
                  <w:sz w:val="16"/>
                  <w:szCs w:val="16"/>
                </w:rPr>
                <w:delText>AS 1302-1991 Steel reinforcing bars for concrete</w:delText>
              </w:r>
            </w:del>
            <w:ins w:id="7615" w:author="Ashan Senel Asmone" w:date="2016-05-09T17:10:00Z">
              <w:r w:rsidR="0008797E">
                <w:rPr>
                  <w:rFonts w:ascii="Calibri Light" w:hAnsi="Calibri Light"/>
                  <w:sz w:val="16"/>
                  <w:szCs w:val="16"/>
                </w:rPr>
                <w:t>AS/NZS 4671:2001 Steel reinforcing materials</w:t>
              </w:r>
            </w:ins>
          </w:p>
          <w:p w14:paraId="27AEF121" w14:textId="77777777" w:rsidR="00F00C6C" w:rsidRPr="00F00C6C" w:rsidRDefault="00F00C6C" w:rsidP="00F00C6C">
            <w:pPr>
              <w:spacing w:after="120"/>
              <w:rPr>
                <w:rFonts w:ascii="Calibri Light" w:hAnsi="Calibri Light"/>
                <w:sz w:val="16"/>
                <w:szCs w:val="16"/>
              </w:rPr>
            </w:pPr>
            <w:del w:id="7616" w:author="Ashan Senel Asmone" w:date="2016-05-09T17:11:00Z">
              <w:r w:rsidRPr="00F00C6C" w:rsidDel="0008797E">
                <w:rPr>
                  <w:rFonts w:ascii="Calibri Light" w:hAnsi="Calibri Light"/>
                  <w:sz w:val="16"/>
                  <w:szCs w:val="16"/>
                </w:rPr>
                <w:delText>AS 1302-1991/Amdt 1-1992 Steel reinforcing bars for concrete</w:delText>
              </w:r>
            </w:del>
            <w:ins w:id="7617" w:author="Ashan Senel Asmone" w:date="2016-05-09T17:11:00Z">
              <w:r w:rsidR="0008797E">
                <w:rPr>
                  <w:rFonts w:ascii="Calibri Light" w:hAnsi="Calibri Light"/>
                  <w:sz w:val="16"/>
                  <w:szCs w:val="16"/>
                </w:rPr>
                <w:t>AS 1302-1991/Amdt 1-1992 Steel reinforcing bars for concrete</w:t>
              </w:r>
            </w:ins>
          </w:p>
          <w:p w14:paraId="7D6542CC" w14:textId="77777777" w:rsidR="00F00C6C" w:rsidRPr="00F00C6C" w:rsidRDefault="00F00C6C" w:rsidP="00F00C6C">
            <w:pPr>
              <w:spacing w:after="120"/>
              <w:rPr>
                <w:rFonts w:ascii="Calibri Light" w:hAnsi="Calibri Light"/>
                <w:sz w:val="16"/>
                <w:szCs w:val="16"/>
              </w:rPr>
            </w:pPr>
            <w:del w:id="7618" w:author="Ashan Senel Asmone" w:date="2016-05-09T17:12:00Z">
              <w:r w:rsidRPr="00F00C6C" w:rsidDel="0008797E">
                <w:rPr>
                  <w:rFonts w:ascii="Calibri Light" w:hAnsi="Calibri Light"/>
                  <w:sz w:val="16"/>
                  <w:szCs w:val="16"/>
                </w:rPr>
                <w:delText>AS 1379-1997 Specification and supply of concrete</w:delText>
              </w:r>
            </w:del>
            <w:ins w:id="7619" w:author="Ashan Senel Asmone" w:date="2016-05-09T17:12:00Z">
              <w:r w:rsidR="0008797E">
                <w:rPr>
                  <w:rFonts w:ascii="Calibri Light" w:hAnsi="Calibri Light"/>
                  <w:sz w:val="16"/>
                  <w:szCs w:val="16"/>
                </w:rPr>
                <w:t>AS 1379-2007 Specification and supply of concrete</w:t>
              </w:r>
            </w:ins>
          </w:p>
          <w:p w14:paraId="30C074B6" w14:textId="77777777" w:rsidR="00F00C6C" w:rsidRPr="00F00C6C" w:rsidRDefault="00F00C6C" w:rsidP="00F00C6C">
            <w:pPr>
              <w:spacing w:after="120"/>
              <w:rPr>
                <w:rFonts w:ascii="Calibri Light" w:hAnsi="Calibri Light"/>
                <w:sz w:val="16"/>
                <w:szCs w:val="16"/>
              </w:rPr>
            </w:pPr>
            <w:del w:id="7620" w:author="Ashan Senel Asmone" w:date="2016-05-09T17:13:00Z">
              <w:r w:rsidRPr="00F00C6C" w:rsidDel="008C2B3C">
                <w:rPr>
                  <w:rFonts w:ascii="Calibri Light" w:hAnsi="Calibri Light"/>
                  <w:sz w:val="16"/>
                  <w:szCs w:val="16"/>
                </w:rPr>
                <w:delText>AS 1379 Supp 1-1997 Specification and supply of concrete - Commentary (Supplement to AS 1379-1997)</w:delText>
              </w:r>
            </w:del>
            <w:ins w:id="7621" w:author="Ashan Senel Asmone" w:date="2016-05-09T17:13:00Z">
              <w:r w:rsidR="008C2B3C">
                <w:rPr>
                  <w:rFonts w:ascii="Calibri Light" w:hAnsi="Calibri Light"/>
                  <w:sz w:val="16"/>
                  <w:szCs w:val="16"/>
                </w:rPr>
                <w:t>AS 1379 Supp 1-2008 Specification and supply of concrete - Commentary (Supplement 1 to AS 1379 - 2007)</w:t>
              </w:r>
            </w:ins>
          </w:p>
          <w:p w14:paraId="624A3378" w14:textId="77777777" w:rsidR="00F00C6C" w:rsidRPr="00F00C6C" w:rsidRDefault="00F00C6C" w:rsidP="00F00C6C">
            <w:pPr>
              <w:spacing w:after="120"/>
              <w:rPr>
                <w:rFonts w:ascii="Calibri Light" w:hAnsi="Calibri Light"/>
                <w:sz w:val="16"/>
                <w:szCs w:val="16"/>
              </w:rPr>
            </w:pPr>
            <w:del w:id="7622" w:author="Ashan Senel Asmone" w:date="2016-05-09T17:17:00Z">
              <w:r w:rsidRPr="00F00C6C" w:rsidDel="008C2B3C">
                <w:rPr>
                  <w:rFonts w:ascii="Calibri Light" w:hAnsi="Calibri Light"/>
                  <w:sz w:val="16"/>
                  <w:szCs w:val="16"/>
                </w:rPr>
                <w:delText>AS 1418.15-1994/Amdt 1-1995 Cranes (including hoists and winches) - Concrete placing equipment</w:delText>
              </w:r>
            </w:del>
            <w:ins w:id="7623" w:author="Ashan Senel Asmone" w:date="2016-05-09T17:17:00Z">
              <w:r w:rsidR="008C2B3C">
                <w:rPr>
                  <w:rFonts w:ascii="Calibri Light" w:hAnsi="Calibri Light"/>
                  <w:sz w:val="16"/>
                  <w:szCs w:val="16"/>
                </w:rPr>
                <w:t>AS 1418.15-1994/Amdt 1-1995 Cranes (including hoists and winches) - Concrete placing equipment</w:t>
              </w:r>
            </w:ins>
          </w:p>
          <w:p w14:paraId="53A57C20" w14:textId="77777777" w:rsidR="00F00C6C" w:rsidRPr="00F00C6C" w:rsidRDefault="00F00C6C" w:rsidP="00F00C6C">
            <w:pPr>
              <w:spacing w:after="120"/>
              <w:rPr>
                <w:rFonts w:ascii="Calibri Light" w:hAnsi="Calibri Light"/>
                <w:sz w:val="16"/>
                <w:szCs w:val="16"/>
              </w:rPr>
            </w:pPr>
            <w:del w:id="7624" w:author="Ashan Senel Asmone" w:date="2016-03-21T20:24:00Z">
              <w:r w:rsidRPr="00F00C6C" w:rsidDel="00B73746">
                <w:rPr>
                  <w:rFonts w:ascii="Calibri Light" w:hAnsi="Calibri Light"/>
                  <w:sz w:val="16"/>
                  <w:szCs w:val="16"/>
                </w:rPr>
                <w:delText>AS 1478.1-2000 Chemical admixtures for concrete, mortar and grout - Admixtures for concrete</w:delText>
              </w:r>
            </w:del>
            <w:ins w:id="7625" w:author="Ashan Senel Asmone" w:date="2016-03-21T20:24:00Z">
              <w:r w:rsidR="00B73746">
                <w:rPr>
                  <w:rFonts w:ascii="Calibri Light" w:hAnsi="Calibri Light"/>
                  <w:sz w:val="16"/>
                  <w:szCs w:val="16"/>
                </w:rPr>
                <w:t>AS 1478.1-2000 Chemical admixtures for concrete, mortar and grout - Admixtures for concrete</w:t>
              </w:r>
            </w:ins>
          </w:p>
          <w:p w14:paraId="0E97C94B" w14:textId="77777777" w:rsidR="00F00C6C" w:rsidRPr="00F00C6C" w:rsidRDefault="00F00C6C" w:rsidP="00F00C6C">
            <w:pPr>
              <w:spacing w:after="120"/>
              <w:rPr>
                <w:rFonts w:ascii="Calibri Light" w:hAnsi="Calibri Light"/>
                <w:sz w:val="16"/>
                <w:szCs w:val="16"/>
              </w:rPr>
            </w:pPr>
            <w:del w:id="7626" w:author="Ashan Senel Asmone" w:date="2016-03-21T13:37:00Z">
              <w:r w:rsidRPr="00F00C6C" w:rsidDel="009D4550">
                <w:rPr>
                  <w:rFonts w:ascii="Calibri Light" w:hAnsi="Calibri Light"/>
                  <w:sz w:val="16"/>
                  <w:szCs w:val="16"/>
                </w:rPr>
                <w:delText>AS 3600-2001 Concrete structures</w:delText>
              </w:r>
            </w:del>
            <w:ins w:id="7627" w:author="Ashan Senel Asmone" w:date="2016-03-21T13:37:00Z">
              <w:r w:rsidR="009D4550">
                <w:rPr>
                  <w:rFonts w:ascii="Calibri Light" w:hAnsi="Calibri Light"/>
                  <w:sz w:val="16"/>
                  <w:szCs w:val="16"/>
                </w:rPr>
                <w:t>AS 3600-2009 Concrete structures</w:t>
              </w:r>
            </w:ins>
          </w:p>
          <w:p w14:paraId="70120AC6" w14:textId="77777777" w:rsidR="00F00C6C" w:rsidRPr="00F00C6C" w:rsidRDefault="00F00C6C" w:rsidP="00F00C6C">
            <w:pPr>
              <w:spacing w:after="120"/>
              <w:rPr>
                <w:rFonts w:ascii="Calibri Light" w:hAnsi="Calibri Light"/>
                <w:sz w:val="16"/>
                <w:szCs w:val="16"/>
              </w:rPr>
            </w:pPr>
            <w:del w:id="7628" w:author="Ashan Senel Asmone" w:date="2016-05-09T17:59:00Z">
              <w:r w:rsidRPr="00F00C6C" w:rsidDel="00401798">
                <w:rPr>
                  <w:rFonts w:ascii="Calibri Light" w:hAnsi="Calibri Light"/>
                  <w:sz w:val="16"/>
                  <w:szCs w:val="16"/>
                </w:rPr>
                <w:delText>AS 3600 Supp 1-1994 Concrete structures - Commentary (Supplement to AS 3600-1994)</w:delText>
              </w:r>
            </w:del>
            <w:ins w:id="7629" w:author="Ashan Senel Asmone" w:date="2016-05-09T17:59:00Z">
              <w:r w:rsidR="00401798">
                <w:rPr>
                  <w:rFonts w:ascii="Calibri Light" w:hAnsi="Calibri Light"/>
                  <w:sz w:val="16"/>
                  <w:szCs w:val="16"/>
                </w:rPr>
                <w:t>AS 3600-2009 Supp 1:2014 Concrete structures - Commentary (Supplement to AS 3600-2009)</w:t>
              </w:r>
            </w:ins>
          </w:p>
          <w:p w14:paraId="7F344789" w14:textId="77777777" w:rsidR="00F00C6C" w:rsidRPr="00F00C6C" w:rsidRDefault="00F00C6C" w:rsidP="00F00C6C">
            <w:pPr>
              <w:spacing w:after="120"/>
              <w:rPr>
                <w:rFonts w:ascii="Calibri Light" w:hAnsi="Calibri Light"/>
                <w:sz w:val="16"/>
                <w:szCs w:val="16"/>
              </w:rPr>
            </w:pPr>
            <w:del w:id="7630" w:author="Ashan Senel Asmone" w:date="2016-05-09T18:00:00Z">
              <w:r w:rsidRPr="00F00C6C" w:rsidDel="00401798">
                <w:rPr>
                  <w:rFonts w:ascii="Calibri Light" w:hAnsi="Calibri Light"/>
                  <w:sz w:val="16"/>
                  <w:szCs w:val="16"/>
                </w:rPr>
                <w:delText>AS 3600 Supp1-1994/Amdt 1-1996 Concrete structures - Commentary</w:delText>
              </w:r>
            </w:del>
            <w:ins w:id="7631" w:author="Ashan Senel Asmone" w:date="2016-05-09T18:00:00Z">
              <w:r w:rsidR="00401798">
                <w:rPr>
                  <w:rFonts w:ascii="Calibri Light" w:hAnsi="Calibri Light"/>
                  <w:sz w:val="16"/>
                  <w:szCs w:val="16"/>
                </w:rPr>
                <w:t>AS 3600 Supp1-1994/Amdt 1-1996 Concrete structures - Commentary</w:t>
              </w:r>
            </w:ins>
          </w:p>
          <w:p w14:paraId="13A94B7B" w14:textId="77777777" w:rsidR="00F00C6C" w:rsidRPr="00F00C6C" w:rsidRDefault="00F00C6C" w:rsidP="00F00C6C">
            <w:pPr>
              <w:spacing w:after="120"/>
              <w:rPr>
                <w:rFonts w:ascii="Calibri Light" w:hAnsi="Calibri Light"/>
                <w:sz w:val="16"/>
                <w:szCs w:val="16"/>
              </w:rPr>
            </w:pPr>
            <w:del w:id="7632" w:author="Ashan Senel Asmone" w:date="2016-05-09T18:01:00Z">
              <w:r w:rsidRPr="00F00C6C" w:rsidDel="00401798">
                <w:rPr>
                  <w:rFonts w:ascii="Calibri Light" w:hAnsi="Calibri Light"/>
                  <w:sz w:val="16"/>
                  <w:szCs w:val="16"/>
                </w:rPr>
                <w:delText>AS 3730.22-1993 Guide to the properties of paints for buildings - Concrete and masonry sealer - Solvent-borne - Interior/exterior</w:delText>
              </w:r>
            </w:del>
            <w:ins w:id="7633" w:author="Ashan Senel Asmone" w:date="2016-05-09T18:01:00Z">
              <w:r w:rsidR="00401798">
                <w:rPr>
                  <w:rFonts w:ascii="Calibri Light" w:hAnsi="Calibri Light"/>
                  <w:sz w:val="16"/>
                  <w:szCs w:val="16"/>
                </w:rPr>
                <w:t>AS 3730.22-2006 Guide to the properties of paints for buildings - Concrete and masonry sealer - Solvent-borne - Interior/exterior</w:t>
              </w:r>
            </w:ins>
          </w:p>
          <w:p w14:paraId="60C17922" w14:textId="77777777" w:rsidR="00F00C6C" w:rsidRPr="00F00C6C" w:rsidRDefault="00F00C6C" w:rsidP="00F00C6C">
            <w:pPr>
              <w:spacing w:after="120"/>
              <w:rPr>
                <w:rFonts w:ascii="Calibri Light" w:hAnsi="Calibri Light"/>
                <w:sz w:val="16"/>
                <w:szCs w:val="16"/>
              </w:rPr>
            </w:pPr>
            <w:del w:id="7634" w:author="Ashan Senel Asmone" w:date="2016-05-09T18:02:00Z">
              <w:r w:rsidRPr="00F00C6C" w:rsidDel="00401798">
                <w:rPr>
                  <w:rFonts w:ascii="Calibri Light" w:hAnsi="Calibri Light"/>
                  <w:sz w:val="16"/>
                  <w:szCs w:val="16"/>
                </w:rPr>
                <w:delText>AS/NZS 4548.5:1999 Guide to long-life coatings for concrete and masonry - Guidelines to methods of test</w:delText>
              </w:r>
            </w:del>
            <w:ins w:id="7635" w:author="Ashan Senel Asmone" w:date="2016-05-09T18:02:00Z">
              <w:r w:rsidR="00401798">
                <w:rPr>
                  <w:rFonts w:ascii="Calibri Light" w:hAnsi="Calibri Light"/>
                  <w:sz w:val="16"/>
                  <w:szCs w:val="16"/>
                </w:rPr>
                <w:t>AS/NZS 4548.5:1999 (R2013) Guide to long-life coatings for concrete and masonry - Guidelines to methods of test</w:t>
              </w:r>
            </w:ins>
          </w:p>
          <w:p w14:paraId="79510A2E" w14:textId="77777777" w:rsidR="00F00C6C" w:rsidRPr="00F00C6C" w:rsidRDefault="00F00C6C" w:rsidP="00F00C6C">
            <w:pPr>
              <w:spacing w:after="120"/>
              <w:rPr>
                <w:rFonts w:ascii="Calibri Light" w:hAnsi="Calibri Light"/>
                <w:sz w:val="16"/>
                <w:szCs w:val="16"/>
              </w:rPr>
            </w:pPr>
            <w:del w:id="7636" w:author="Ashan Senel Asmone" w:date="2016-05-09T18:09:00Z">
              <w:r w:rsidRPr="00F00C6C" w:rsidDel="00D91DD8">
                <w:rPr>
                  <w:rFonts w:ascii="Calibri Light" w:hAnsi="Calibri Light"/>
                  <w:sz w:val="16"/>
                  <w:szCs w:val="16"/>
                </w:rPr>
                <w:delText>DR 99314 CP Amendment 1 to AS 1379-1997 - Specification and supply of concrete</w:delText>
              </w:r>
            </w:del>
            <w:ins w:id="7637" w:author="Ashan Senel Asmone" w:date="2016-05-09T18:09:00Z">
              <w:r w:rsidR="00D91DD8">
                <w:rPr>
                  <w:rFonts w:ascii="Calibri Light" w:hAnsi="Calibri Light"/>
                  <w:sz w:val="16"/>
                  <w:szCs w:val="16"/>
                </w:rPr>
                <w:t>AS 1379-2007/Amdt 2-2015 Specification and supply of concrete</w:t>
              </w:r>
            </w:ins>
          </w:p>
          <w:p w14:paraId="35007814" w14:textId="77777777" w:rsidR="00F00C6C" w:rsidRPr="00F00C6C" w:rsidRDefault="00F00C6C" w:rsidP="00F00C6C">
            <w:pPr>
              <w:spacing w:after="120"/>
              <w:rPr>
                <w:rFonts w:ascii="Calibri Light" w:hAnsi="Calibri Light"/>
                <w:sz w:val="16"/>
                <w:szCs w:val="16"/>
              </w:rPr>
            </w:pPr>
            <w:del w:id="7638" w:author="Ashan Senel Asmone" w:date="2016-05-09T18:04:00Z">
              <w:r w:rsidRPr="00F00C6C" w:rsidDel="00D91DD8">
                <w:rPr>
                  <w:rFonts w:ascii="Calibri Light" w:hAnsi="Calibri Light"/>
                  <w:sz w:val="16"/>
                  <w:szCs w:val="16"/>
                </w:rPr>
                <w:delText>CIA Concrete 1999 Our Concrete Environment</w:delText>
              </w:r>
            </w:del>
            <w:ins w:id="7639" w:author="Ashan Senel Asmone" w:date="2016-05-09T18:04:00Z">
              <w:r w:rsidR="00D91DD8">
                <w:rPr>
                  <w:rFonts w:ascii="Calibri Light" w:hAnsi="Calibri Light"/>
                  <w:sz w:val="16"/>
                  <w:szCs w:val="16"/>
                </w:rPr>
                <w:t>CIA Concrete 1999 CIA Our Concrete Environment</w:t>
              </w:r>
            </w:ins>
          </w:p>
          <w:p w14:paraId="6E0B6A5C" w14:textId="77777777" w:rsidR="00F00C6C" w:rsidRPr="00F00C6C" w:rsidRDefault="00F00C6C" w:rsidP="00F00C6C">
            <w:pPr>
              <w:spacing w:after="120"/>
              <w:rPr>
                <w:rFonts w:ascii="Calibri Light" w:hAnsi="Calibri Light"/>
                <w:sz w:val="16"/>
                <w:szCs w:val="16"/>
              </w:rPr>
            </w:pPr>
            <w:del w:id="7640" w:author="Ashan Senel Asmone" w:date="2016-05-09T18:05:00Z">
              <w:r w:rsidRPr="00F00C6C" w:rsidDel="00D91DD8">
                <w:rPr>
                  <w:rFonts w:ascii="Calibri Light" w:hAnsi="Calibri Light"/>
                  <w:sz w:val="16"/>
                  <w:szCs w:val="16"/>
                </w:rPr>
                <w:delText>CIA CPN24-1990 Design of Joints in Concrete Buildings</w:delText>
              </w:r>
            </w:del>
            <w:ins w:id="7641" w:author="Ashan Senel Asmone" w:date="2016-05-09T18:05:00Z">
              <w:r w:rsidR="00D91DD8">
                <w:rPr>
                  <w:rFonts w:ascii="Calibri Light" w:hAnsi="Calibri Light"/>
                  <w:sz w:val="16"/>
                  <w:szCs w:val="16"/>
                </w:rPr>
                <w:t>CIA CPN24-2005 Design of Joints in Concrete Structures</w:t>
              </w:r>
            </w:ins>
          </w:p>
          <w:p w14:paraId="46FC361F" w14:textId="77777777" w:rsidR="00F00C6C" w:rsidRPr="00F00C6C" w:rsidRDefault="00F00C6C" w:rsidP="00F00C6C">
            <w:pPr>
              <w:spacing w:after="120"/>
              <w:rPr>
                <w:rFonts w:ascii="Calibri Light" w:hAnsi="Calibri Light"/>
                <w:sz w:val="16"/>
                <w:szCs w:val="16"/>
              </w:rPr>
            </w:pPr>
            <w:del w:id="7642" w:author="Ashan Senel Asmone" w:date="2016-05-09T18:07:00Z">
              <w:r w:rsidRPr="00F00C6C" w:rsidDel="00D91DD8">
                <w:rPr>
                  <w:rFonts w:ascii="Calibri Light" w:hAnsi="Calibri Light"/>
                  <w:sz w:val="16"/>
                  <w:szCs w:val="16"/>
                </w:rPr>
                <w:delText>HB 124-2000 Design of Concrete masonry Buildings</w:delText>
              </w:r>
            </w:del>
            <w:ins w:id="7643" w:author="Ashan Senel Asmone" w:date="2016-05-09T18:07:00Z">
              <w:r w:rsidR="00D91DD8">
                <w:rPr>
                  <w:rFonts w:ascii="Calibri Light" w:hAnsi="Calibri Light"/>
                  <w:sz w:val="16"/>
                  <w:szCs w:val="16"/>
                </w:rPr>
                <w:t>HB 124-2007 Design and Construction of Concrete Masonry Buildings (CD-ROM) (Withdrawn)</w:t>
              </w:r>
            </w:ins>
          </w:p>
          <w:p w14:paraId="54B50FEA" w14:textId="77777777" w:rsidR="00F00C6C" w:rsidRPr="00F00C6C" w:rsidRDefault="00F00C6C" w:rsidP="00F00C6C">
            <w:pPr>
              <w:spacing w:after="120"/>
              <w:rPr>
                <w:rFonts w:ascii="Calibri Light" w:hAnsi="Calibri Light"/>
                <w:sz w:val="16"/>
                <w:szCs w:val="16"/>
              </w:rPr>
            </w:pPr>
            <w:del w:id="7644" w:author="Ashan Senel Asmone" w:date="2016-05-09T18:08:00Z">
              <w:r w:rsidRPr="00F00C6C" w:rsidDel="00D91DD8">
                <w:rPr>
                  <w:rFonts w:ascii="Calibri Light" w:hAnsi="Calibri Light"/>
                  <w:sz w:val="16"/>
                  <w:szCs w:val="16"/>
                </w:rPr>
                <w:delText>HB 237-2000 Detailing and construction of concrete masonry</w:delText>
              </w:r>
            </w:del>
          </w:p>
          <w:p w14:paraId="413056E1" w14:textId="77777777" w:rsidR="00F00C6C" w:rsidRPr="00F00C6C" w:rsidRDefault="00F00C6C" w:rsidP="00F00C6C">
            <w:pPr>
              <w:spacing w:after="120"/>
              <w:rPr>
                <w:rFonts w:ascii="Calibri Light" w:hAnsi="Calibri Light"/>
                <w:sz w:val="16"/>
                <w:szCs w:val="16"/>
              </w:rPr>
            </w:pPr>
            <w:del w:id="7645" w:author="Ashan Senel Asmone" w:date="2016-05-09T18:13:00Z">
              <w:r w:rsidRPr="00F00C6C" w:rsidDel="00D91DD8">
                <w:rPr>
                  <w:rFonts w:ascii="Calibri Light" w:hAnsi="Calibri Light"/>
                  <w:sz w:val="16"/>
                  <w:szCs w:val="16"/>
                </w:rPr>
                <w:delText>HB 34-1992 Near-to-surface testing of hardened concrete</w:delText>
              </w:r>
            </w:del>
          </w:p>
          <w:p w14:paraId="7681CB87" w14:textId="77777777" w:rsidR="00F00C6C" w:rsidRPr="00F00C6C" w:rsidRDefault="00F00C6C" w:rsidP="00F00C6C">
            <w:pPr>
              <w:spacing w:after="120"/>
              <w:rPr>
                <w:rFonts w:ascii="Calibri Light" w:hAnsi="Calibri Light"/>
                <w:sz w:val="16"/>
                <w:szCs w:val="16"/>
              </w:rPr>
            </w:pPr>
            <w:del w:id="7646" w:author="Ashan Senel Asmone" w:date="2016-05-09T18:16:00Z">
              <w:r w:rsidRPr="00F00C6C" w:rsidDel="00D91DD8">
                <w:rPr>
                  <w:rFonts w:ascii="Calibri Light" w:hAnsi="Calibri Light"/>
                  <w:sz w:val="16"/>
                  <w:szCs w:val="16"/>
                </w:rPr>
                <w:delText>HB 64-1994 Guide to concrete construction</w:delText>
              </w:r>
            </w:del>
            <w:ins w:id="7647" w:author="Ashan Senel Asmone" w:date="2016-05-09T18:16:00Z">
              <w:r w:rsidR="00D91DD8">
                <w:rPr>
                  <w:rFonts w:ascii="Calibri Light" w:hAnsi="Calibri Light"/>
                  <w:sz w:val="16"/>
                  <w:szCs w:val="16"/>
                </w:rPr>
                <w:t>HB 64-2002 Guide to concrete construction</w:t>
              </w:r>
            </w:ins>
          </w:p>
          <w:p w14:paraId="6C69F96B" w14:textId="77777777" w:rsidR="00F00C6C" w:rsidRPr="00F00C6C" w:rsidRDefault="00F00C6C" w:rsidP="00F00C6C">
            <w:pPr>
              <w:spacing w:after="120"/>
              <w:rPr>
                <w:rFonts w:ascii="Calibri Light" w:hAnsi="Calibri Light"/>
                <w:sz w:val="16"/>
                <w:szCs w:val="16"/>
              </w:rPr>
            </w:pPr>
            <w:del w:id="7648" w:author="Ashan Senel Asmone" w:date="2016-05-09T18:17:00Z">
              <w:r w:rsidRPr="00F00C6C" w:rsidDel="00D91DD8">
                <w:rPr>
                  <w:rFonts w:ascii="Calibri Light" w:hAnsi="Calibri Light"/>
                  <w:sz w:val="16"/>
                  <w:szCs w:val="16"/>
                </w:rPr>
                <w:delText>HB 67-1995 Concrete practice on building sites</w:delText>
              </w:r>
            </w:del>
            <w:ins w:id="7649" w:author="Ashan Senel Asmone" w:date="2016-05-09T18:17:00Z">
              <w:r w:rsidR="00D91DD8">
                <w:rPr>
                  <w:rFonts w:ascii="Calibri Light" w:hAnsi="Calibri Light"/>
                  <w:sz w:val="16"/>
                  <w:szCs w:val="16"/>
                </w:rPr>
                <w:t>HB 67-1995 Concrete practice on building sites</w:t>
              </w:r>
            </w:ins>
          </w:p>
          <w:p w14:paraId="389275FB" w14:textId="77777777" w:rsidR="00F00C6C" w:rsidRPr="00F00C6C" w:rsidRDefault="00F00C6C" w:rsidP="00F00C6C">
            <w:pPr>
              <w:spacing w:after="120"/>
              <w:rPr>
                <w:rFonts w:ascii="Calibri Light" w:hAnsi="Calibri Light"/>
                <w:sz w:val="16"/>
                <w:szCs w:val="16"/>
              </w:rPr>
            </w:pPr>
            <w:del w:id="7650" w:author="Ashan Senel Asmone" w:date="2016-05-09T18:18:00Z">
              <w:r w:rsidRPr="00F00C6C" w:rsidDel="00D91DD8">
                <w:rPr>
                  <w:rFonts w:ascii="Calibri Light" w:hAnsi="Calibri Light"/>
                  <w:sz w:val="16"/>
                  <w:szCs w:val="16"/>
                </w:rPr>
                <w:delText>HB 84:1996 Guide to Concrete Repair and Protection</w:delText>
              </w:r>
            </w:del>
            <w:ins w:id="7651" w:author="Ashan Senel Asmone" w:date="2016-05-09T18:18:00Z">
              <w:r w:rsidR="00D91DD8">
                <w:rPr>
                  <w:rFonts w:ascii="Calibri Light" w:hAnsi="Calibri Light"/>
                  <w:sz w:val="16"/>
                  <w:szCs w:val="16"/>
                </w:rPr>
                <w:t>HB 84-2006 Guide to Concrete Repair and Protection</w:t>
              </w:r>
            </w:ins>
          </w:p>
          <w:p w14:paraId="65C4FE9D" w14:textId="77777777" w:rsidR="00F00C6C" w:rsidRPr="00F00C6C" w:rsidRDefault="00F00C6C" w:rsidP="00F00C6C">
            <w:pPr>
              <w:spacing w:after="120"/>
              <w:rPr>
                <w:rFonts w:ascii="Calibri Light" w:hAnsi="Calibri Light"/>
                <w:sz w:val="16"/>
                <w:szCs w:val="16"/>
              </w:rPr>
            </w:pPr>
            <w:del w:id="7652" w:author="Ashan Senel Asmone" w:date="2016-05-09T18:18:00Z">
              <w:r w:rsidRPr="00F00C6C" w:rsidDel="00D91DD8">
                <w:rPr>
                  <w:rFonts w:ascii="Calibri Light" w:hAnsi="Calibri Light"/>
                  <w:sz w:val="16"/>
                  <w:szCs w:val="16"/>
                </w:rPr>
                <w:delText>CCA T41-1994 Guide to Concrete Construction</w:delText>
              </w:r>
            </w:del>
            <w:ins w:id="7653" w:author="Ashan Senel Asmone" w:date="2016-05-09T18:18:00Z">
              <w:r w:rsidR="00D91DD8">
                <w:rPr>
                  <w:rFonts w:ascii="Calibri Light" w:hAnsi="Calibri Light"/>
                  <w:sz w:val="16"/>
                  <w:szCs w:val="16"/>
                </w:rPr>
                <w:t>HB 64-2002 Guide to concrete construction</w:t>
              </w:r>
            </w:ins>
          </w:p>
          <w:p w14:paraId="5168C478" w14:textId="77777777" w:rsidR="00F00C6C" w:rsidRPr="00F00C6C" w:rsidRDefault="00F00C6C" w:rsidP="00F00C6C">
            <w:pPr>
              <w:spacing w:after="120"/>
              <w:rPr>
                <w:rFonts w:ascii="Calibri Light" w:hAnsi="Calibri Light"/>
                <w:sz w:val="16"/>
                <w:szCs w:val="16"/>
              </w:rPr>
            </w:pPr>
            <w:del w:id="7654" w:author="Ashan Senel Asmone" w:date="2016-05-09T18:20:00Z">
              <w:r w:rsidRPr="00F00C6C" w:rsidDel="00D91DD8">
                <w:rPr>
                  <w:rFonts w:ascii="Calibri Light" w:hAnsi="Calibri Light"/>
                  <w:sz w:val="16"/>
                  <w:szCs w:val="16"/>
                </w:rPr>
                <w:delText>CIA Z5-1987 Recommended Practice: Sprayed Concrete</w:delText>
              </w:r>
            </w:del>
            <w:ins w:id="7655" w:author="Ashan Senel Asmone" w:date="2016-05-09T18:20:00Z">
              <w:r w:rsidR="00D91DD8">
                <w:rPr>
                  <w:rFonts w:ascii="Calibri Light" w:hAnsi="Calibri Light"/>
                  <w:sz w:val="16"/>
                  <w:szCs w:val="16"/>
                </w:rPr>
                <w:t>CIA Z5-2010 Shotcreting in Australia</w:t>
              </w:r>
            </w:ins>
          </w:p>
          <w:p w14:paraId="3B461DF7" w14:textId="77777777" w:rsidR="00F00C6C" w:rsidRPr="00F00C6C" w:rsidRDefault="00F00C6C" w:rsidP="00F00C6C">
            <w:pPr>
              <w:spacing w:after="120"/>
              <w:rPr>
                <w:rFonts w:ascii="Calibri Light" w:hAnsi="Calibri Light"/>
                <w:sz w:val="16"/>
                <w:szCs w:val="16"/>
              </w:rPr>
            </w:pPr>
            <w:del w:id="7656" w:author="Ashan Senel Asmone" w:date="2016-05-09T18:25:00Z">
              <w:r w:rsidRPr="00F00C6C" w:rsidDel="007351A9">
                <w:rPr>
                  <w:rFonts w:ascii="Calibri Light" w:hAnsi="Calibri Light"/>
                  <w:sz w:val="16"/>
                  <w:szCs w:val="16"/>
                </w:rPr>
                <w:delText>CIA Z7-2001 Durable Concrete Structures</w:delText>
              </w:r>
            </w:del>
            <w:ins w:id="7657" w:author="Ashan Senel Asmone" w:date="2016-05-09T18:26:00Z">
              <w:r w:rsidR="007351A9">
                <w:rPr>
                  <w:rFonts w:ascii="Calibri Light" w:hAnsi="Calibri Light"/>
                  <w:sz w:val="16"/>
                  <w:szCs w:val="16"/>
                </w:rPr>
                <w:t xml:space="preserve">CIA Z7/01-2014 Durability Planning/ CIA Z7/04-2014 Good Practice Through Design, Concrete Supply and Construction/ </w:t>
              </w:r>
            </w:ins>
            <w:ins w:id="7658" w:author="Ashan Senel Asmone" w:date="2016-05-09T18:25:00Z">
              <w:r w:rsidR="007351A9">
                <w:rPr>
                  <w:rFonts w:ascii="Calibri Light" w:hAnsi="Calibri Light"/>
                  <w:sz w:val="16"/>
                  <w:szCs w:val="16"/>
                </w:rPr>
                <w:t>CIA Z7/07-2015 Performance Tests to Assess Concrete Durability</w:t>
              </w:r>
            </w:ins>
          </w:p>
          <w:p w14:paraId="0BF85590" w14:textId="77777777" w:rsidR="00F00C6C" w:rsidRPr="00F00C6C" w:rsidRDefault="00F00C6C" w:rsidP="00F00C6C">
            <w:pPr>
              <w:spacing w:after="120"/>
              <w:rPr>
                <w:rFonts w:ascii="Calibri Light" w:hAnsi="Calibri Light"/>
                <w:sz w:val="16"/>
                <w:szCs w:val="16"/>
              </w:rPr>
            </w:pPr>
            <w:del w:id="7659" w:author="Ashan Senel Asmone" w:date="2016-05-09T18:27:00Z">
              <w:r w:rsidRPr="00F00C6C" w:rsidDel="007351A9">
                <w:rPr>
                  <w:rFonts w:ascii="Calibri Light" w:hAnsi="Calibri Light"/>
                  <w:sz w:val="16"/>
                  <w:szCs w:val="16"/>
                </w:rPr>
                <w:delText>CIA Z9-1999 Curing of Concrete</w:delText>
              </w:r>
            </w:del>
            <w:ins w:id="7660" w:author="Ashan Senel Asmone" w:date="2016-05-09T18:27:00Z">
              <w:r w:rsidR="007351A9">
                <w:rPr>
                  <w:rFonts w:ascii="Calibri Light" w:hAnsi="Calibri Light"/>
                  <w:sz w:val="16"/>
                  <w:szCs w:val="16"/>
                </w:rPr>
                <w:t>CIA Z9-1999 CIA Curing of Concrete</w:t>
              </w:r>
            </w:ins>
          </w:p>
          <w:p w14:paraId="50F73E11" w14:textId="77777777" w:rsidR="00F00C6C" w:rsidRPr="00EB5F2C" w:rsidRDefault="00F00C6C" w:rsidP="00F00C6C">
            <w:pPr>
              <w:spacing w:after="120"/>
              <w:rPr>
                <w:rFonts w:ascii="Calibri Light" w:hAnsi="Calibri Light"/>
                <w:b/>
                <w:sz w:val="16"/>
                <w:szCs w:val="16"/>
              </w:rPr>
            </w:pPr>
            <w:r w:rsidRPr="00EB5F2C">
              <w:rPr>
                <w:rFonts w:ascii="Calibri Light" w:hAnsi="Calibri Light"/>
                <w:b/>
                <w:sz w:val="16"/>
                <w:szCs w:val="16"/>
              </w:rPr>
              <w:t>Reinforcement</w:t>
            </w:r>
          </w:p>
          <w:p w14:paraId="3814FA54" w14:textId="77777777" w:rsidR="00F00C6C" w:rsidRPr="00F00C6C" w:rsidRDefault="00F00C6C" w:rsidP="00F00C6C">
            <w:pPr>
              <w:spacing w:after="120"/>
              <w:rPr>
                <w:rFonts w:ascii="Calibri Light" w:hAnsi="Calibri Light"/>
                <w:sz w:val="16"/>
                <w:szCs w:val="16"/>
              </w:rPr>
            </w:pPr>
            <w:del w:id="7661" w:author="Ashan Senel Asmone" w:date="2016-03-21T13:44:00Z">
              <w:r w:rsidRPr="00F00C6C" w:rsidDel="00EB11C2">
                <w:rPr>
                  <w:rFonts w:ascii="Calibri Light" w:hAnsi="Calibri Light"/>
                  <w:sz w:val="16"/>
                  <w:szCs w:val="16"/>
                </w:rPr>
                <w:delText>AS 1302 -1991 Steel reinforcing bars for concrete</w:delText>
              </w:r>
            </w:del>
          </w:p>
          <w:p w14:paraId="17D42E6D" w14:textId="77777777" w:rsidR="00F00C6C" w:rsidRPr="00F00C6C" w:rsidRDefault="00F00C6C" w:rsidP="00F00C6C">
            <w:pPr>
              <w:spacing w:after="120"/>
              <w:rPr>
                <w:rFonts w:ascii="Calibri Light" w:hAnsi="Calibri Light"/>
                <w:sz w:val="16"/>
                <w:szCs w:val="16"/>
              </w:rPr>
            </w:pPr>
            <w:del w:id="7662" w:author="Ashan Senel Asmone" w:date="2016-03-21T13:44:00Z">
              <w:r w:rsidRPr="00F00C6C" w:rsidDel="00EB11C2">
                <w:rPr>
                  <w:rFonts w:ascii="Calibri Light" w:hAnsi="Calibri Light"/>
                  <w:sz w:val="16"/>
                  <w:szCs w:val="16"/>
                </w:rPr>
                <w:delText>AS 1302-1991/Amdt 1992 Steel reinforcing bars for concrete</w:delText>
              </w:r>
            </w:del>
            <w:ins w:id="7663" w:author="Ashan Senel Asmone" w:date="2016-03-21T13:44:00Z">
              <w:r w:rsidR="00EB11C2">
                <w:rPr>
                  <w:rFonts w:ascii="Calibri Light" w:hAnsi="Calibri Light"/>
                  <w:sz w:val="16"/>
                  <w:szCs w:val="16"/>
                </w:rPr>
                <w:t>AS/NZS 4671:2001 Steel reinforcing materials</w:t>
              </w:r>
            </w:ins>
          </w:p>
          <w:p w14:paraId="4205D122" w14:textId="77777777" w:rsidR="00F00C6C" w:rsidRPr="00F00C6C" w:rsidRDefault="00F00C6C" w:rsidP="00F00C6C">
            <w:pPr>
              <w:spacing w:after="120"/>
              <w:rPr>
                <w:rFonts w:ascii="Calibri Light" w:hAnsi="Calibri Light"/>
                <w:sz w:val="16"/>
                <w:szCs w:val="16"/>
              </w:rPr>
            </w:pPr>
            <w:del w:id="7664" w:author="Ashan Senel Asmone" w:date="2016-03-21T13:44:00Z">
              <w:r w:rsidRPr="00F00C6C" w:rsidDel="00EB11C2">
                <w:rPr>
                  <w:rFonts w:ascii="Calibri Light" w:hAnsi="Calibri Light"/>
                  <w:sz w:val="16"/>
                  <w:szCs w:val="16"/>
                </w:rPr>
                <w:delText>AS 1304-1991 Welded wire reinforcing fabric for concrete</w:delText>
              </w:r>
            </w:del>
          </w:p>
          <w:p w14:paraId="7434CE67" w14:textId="77777777" w:rsidR="00F00C6C" w:rsidRPr="00EB5F2C" w:rsidRDefault="00F00C6C" w:rsidP="00F00C6C">
            <w:pPr>
              <w:spacing w:after="120"/>
              <w:rPr>
                <w:rFonts w:ascii="Calibri Light" w:hAnsi="Calibri Light"/>
                <w:b/>
                <w:sz w:val="16"/>
                <w:szCs w:val="16"/>
              </w:rPr>
            </w:pPr>
            <w:r w:rsidRPr="00EB5F2C">
              <w:rPr>
                <w:rFonts w:ascii="Calibri Light" w:hAnsi="Calibri Light"/>
                <w:b/>
                <w:sz w:val="16"/>
                <w:szCs w:val="16"/>
              </w:rPr>
              <w:t>Paint</w:t>
            </w:r>
          </w:p>
          <w:p w14:paraId="28DF4972" w14:textId="77777777" w:rsidR="00F00C6C" w:rsidRPr="00F00C6C" w:rsidRDefault="00F00C6C" w:rsidP="00F00C6C">
            <w:pPr>
              <w:spacing w:after="120"/>
              <w:rPr>
                <w:rFonts w:ascii="Calibri Light" w:hAnsi="Calibri Light"/>
                <w:sz w:val="16"/>
                <w:szCs w:val="16"/>
              </w:rPr>
            </w:pPr>
            <w:del w:id="7665" w:author="Ashan Asmone" w:date="2016-03-31T14:56:00Z">
              <w:r w:rsidRPr="00F00C6C" w:rsidDel="000E40A0">
                <w:rPr>
                  <w:rFonts w:ascii="Calibri Light" w:hAnsi="Calibri Light"/>
                  <w:sz w:val="16"/>
                  <w:szCs w:val="16"/>
                </w:rPr>
                <w:delText>AS/NZS 2310:1995-Glossary of paint and painting terms</w:delText>
              </w:r>
            </w:del>
            <w:ins w:id="7666" w:author="Ashan Asmone" w:date="2016-03-31T14:56:00Z">
              <w:r w:rsidR="000E40A0">
                <w:rPr>
                  <w:rFonts w:ascii="Calibri Light" w:hAnsi="Calibri Light"/>
                  <w:sz w:val="16"/>
                  <w:szCs w:val="16"/>
                </w:rPr>
                <w:t>AS/NZS 2310:2002 Glossary of paint and painting terms</w:t>
              </w:r>
            </w:ins>
          </w:p>
          <w:p w14:paraId="19114FFE" w14:textId="77777777" w:rsidR="00F00C6C" w:rsidRPr="00F00C6C" w:rsidRDefault="00F00C6C" w:rsidP="00F00C6C">
            <w:pPr>
              <w:spacing w:after="120"/>
              <w:rPr>
                <w:rFonts w:ascii="Calibri Light" w:hAnsi="Calibri Light"/>
                <w:sz w:val="16"/>
                <w:szCs w:val="16"/>
              </w:rPr>
            </w:pPr>
            <w:del w:id="7667" w:author="Ashan Asmone" w:date="2016-03-31T14:57:00Z">
              <w:r w:rsidRPr="00F00C6C" w:rsidDel="000E40A0">
                <w:rPr>
                  <w:rFonts w:ascii="Calibri Light" w:hAnsi="Calibri Light"/>
                  <w:sz w:val="16"/>
                  <w:szCs w:val="16"/>
                </w:rPr>
                <w:delText>AS/NZS 2311:2000-Guide to the painting of buildings</w:delText>
              </w:r>
            </w:del>
            <w:ins w:id="7668" w:author="Ashan Asmone" w:date="2016-03-31T14:57:00Z">
              <w:r w:rsidR="000E40A0">
                <w:rPr>
                  <w:rFonts w:ascii="Calibri Light" w:hAnsi="Calibri Light"/>
                  <w:sz w:val="16"/>
                  <w:szCs w:val="16"/>
                </w:rPr>
                <w:t>AS/NZS 2311:2009 Guide to the painting of buildings</w:t>
              </w:r>
            </w:ins>
          </w:p>
          <w:p w14:paraId="483671E1" w14:textId="77777777" w:rsidR="00F00C6C" w:rsidRPr="00F00C6C" w:rsidRDefault="00F00C6C" w:rsidP="00F00C6C">
            <w:pPr>
              <w:spacing w:after="120"/>
              <w:rPr>
                <w:rFonts w:ascii="Calibri Light" w:hAnsi="Calibri Light"/>
                <w:sz w:val="16"/>
                <w:szCs w:val="16"/>
              </w:rPr>
            </w:pPr>
            <w:del w:id="7669" w:author="Ashan Asmone" w:date="2016-03-31T14:58:00Z">
              <w:r w:rsidRPr="00F00C6C" w:rsidDel="000E40A0">
                <w:rPr>
                  <w:rFonts w:ascii="Calibri Light" w:hAnsi="Calibri Light"/>
                  <w:sz w:val="16"/>
                  <w:szCs w:val="16"/>
                </w:rPr>
                <w:delText>AS 3730.0-1991-Guide to the properties of paints for buildings - General information on the specification, purchasing and testing of paints</w:delText>
              </w:r>
            </w:del>
            <w:ins w:id="7670" w:author="Ashan Asmone" w:date="2016-03-31T14:58:00Z">
              <w:r w:rsidR="000E40A0">
                <w:rPr>
                  <w:rFonts w:ascii="Calibri Light" w:hAnsi="Calibri Light"/>
                  <w:sz w:val="16"/>
                  <w:szCs w:val="16"/>
                </w:rPr>
                <w:t>AS 3730.0-2006 Guide to the properties of paints for buildings - General information on the specification, purchasing and testing of paints</w:t>
              </w:r>
            </w:ins>
          </w:p>
          <w:p w14:paraId="6BBB9DD3" w14:textId="77777777" w:rsidR="00F00C6C" w:rsidRPr="00F00C6C" w:rsidRDefault="00F00C6C" w:rsidP="00F00C6C">
            <w:pPr>
              <w:spacing w:after="120"/>
              <w:rPr>
                <w:rFonts w:ascii="Calibri Light" w:hAnsi="Calibri Light"/>
                <w:sz w:val="16"/>
                <w:szCs w:val="16"/>
              </w:rPr>
            </w:pPr>
            <w:del w:id="7671" w:author="Ashan Asmone" w:date="2016-03-31T15:00:00Z">
              <w:r w:rsidRPr="00F00C6C" w:rsidDel="000E40A0">
                <w:rPr>
                  <w:rFonts w:ascii="Calibri Light" w:hAnsi="Calibri Light"/>
                  <w:sz w:val="16"/>
                  <w:szCs w:val="16"/>
                </w:rPr>
                <w:delText>AS 3730.100-1994-Guide to the properties of paints for buildings - Introduction and list of guides</w:delText>
              </w:r>
            </w:del>
            <w:ins w:id="7672" w:author="Ashan Asmone" w:date="2016-03-31T15:00:00Z">
              <w:r w:rsidR="000E40A0">
                <w:rPr>
                  <w:rFonts w:ascii="Calibri Light" w:hAnsi="Calibri Light"/>
                  <w:sz w:val="16"/>
                  <w:szCs w:val="16"/>
                </w:rPr>
                <w:t>AS 3730.100-2006 Guide to the properties of paints for buildings - Introduction and list of guides</w:t>
              </w:r>
            </w:ins>
          </w:p>
          <w:p w14:paraId="17A2A6BC" w14:textId="77777777" w:rsidR="00F00C6C" w:rsidRPr="00F00C6C" w:rsidRDefault="00F00C6C" w:rsidP="00F00C6C">
            <w:pPr>
              <w:spacing w:after="120"/>
              <w:rPr>
                <w:rFonts w:ascii="Calibri Light" w:hAnsi="Calibri Light"/>
                <w:sz w:val="16"/>
                <w:szCs w:val="16"/>
              </w:rPr>
            </w:pPr>
            <w:del w:id="7673" w:author="Ashan Asmone" w:date="2016-03-31T15:02:00Z">
              <w:r w:rsidRPr="00F00C6C" w:rsidDel="000E40A0">
                <w:rPr>
                  <w:rFonts w:ascii="Calibri Light" w:hAnsi="Calibri Light"/>
                  <w:sz w:val="16"/>
                  <w:szCs w:val="16"/>
                </w:rPr>
                <w:delText>HB 73.1-1995-Handbook of Australian Paint Standards - General</w:delText>
              </w:r>
            </w:del>
            <w:ins w:id="7674" w:author="Ashan Asmone" w:date="2016-03-31T15:02:00Z">
              <w:r w:rsidR="000E40A0">
                <w:rPr>
                  <w:rFonts w:ascii="Calibri Light" w:hAnsi="Calibri Light"/>
                  <w:sz w:val="16"/>
                  <w:szCs w:val="16"/>
                </w:rPr>
                <w:t>HB 73.1-2005 Handbook of Australian Paint Standards - General</w:t>
              </w:r>
            </w:ins>
          </w:p>
          <w:p w14:paraId="55E3302B" w14:textId="77777777" w:rsidR="00F00C6C" w:rsidRPr="00F00C6C" w:rsidRDefault="00F00C6C" w:rsidP="00F00C6C">
            <w:pPr>
              <w:spacing w:after="120"/>
              <w:rPr>
                <w:rFonts w:ascii="Calibri Light" w:hAnsi="Calibri Light"/>
                <w:sz w:val="16"/>
                <w:szCs w:val="16"/>
              </w:rPr>
            </w:pPr>
            <w:del w:id="7675" w:author="Ashan Asmone" w:date="2016-03-31T15:03:00Z">
              <w:r w:rsidRPr="00F00C6C" w:rsidDel="000E40A0">
                <w:rPr>
                  <w:rFonts w:ascii="Calibri Light" w:hAnsi="Calibri Light"/>
                  <w:sz w:val="16"/>
                  <w:szCs w:val="16"/>
                </w:rPr>
                <w:delText>HB 73.2-1995-Handbook of Australian Paint Standards - Test methods</w:delText>
              </w:r>
            </w:del>
            <w:ins w:id="7676" w:author="Ashan Asmone" w:date="2016-03-31T15:03:00Z">
              <w:r w:rsidR="000E40A0">
                <w:rPr>
                  <w:rFonts w:ascii="Calibri Light" w:hAnsi="Calibri Light"/>
                  <w:sz w:val="16"/>
                  <w:szCs w:val="16"/>
                </w:rPr>
                <w:t>HB 73.2-2005 Handbook of Australian Paint Standards - Test methods</w:t>
              </w:r>
            </w:ins>
          </w:p>
          <w:p w14:paraId="07BBD278" w14:textId="77777777" w:rsidR="00F00C6C" w:rsidRPr="00F00C6C" w:rsidRDefault="00F00C6C" w:rsidP="00F00C6C">
            <w:pPr>
              <w:spacing w:after="120"/>
              <w:rPr>
                <w:rFonts w:ascii="Calibri Light" w:hAnsi="Calibri Light"/>
                <w:sz w:val="16"/>
                <w:szCs w:val="16"/>
              </w:rPr>
            </w:pPr>
            <w:del w:id="7677" w:author="Ashan Asmone" w:date="2016-03-31T15:04:00Z">
              <w:r w:rsidRPr="00F00C6C" w:rsidDel="000E40A0">
                <w:rPr>
                  <w:rFonts w:ascii="Calibri Light" w:hAnsi="Calibri Light"/>
                  <w:sz w:val="16"/>
                  <w:szCs w:val="16"/>
                </w:rPr>
                <w:delText>AS/NZS 1580.101.1:1999-Paints and related materials - Methods of test - Conditions of test - Temperature, humidity and airflow control</w:delText>
              </w:r>
            </w:del>
            <w:ins w:id="7678" w:author="Ashan Asmone" w:date="2016-03-31T15:04:00Z">
              <w:r w:rsidR="000E40A0">
                <w:rPr>
                  <w:rFonts w:ascii="Calibri Light" w:hAnsi="Calibri Light"/>
                  <w:sz w:val="16"/>
                  <w:szCs w:val="16"/>
                </w:rPr>
                <w:t>AS/NZS 1580.101.1:1999 (R2013) Paints and related materials - Methods of test - - Conditions of test - Temperature, humidity and airflow control</w:t>
              </w:r>
            </w:ins>
          </w:p>
          <w:p w14:paraId="4B85E7D6" w14:textId="77777777" w:rsidR="00F00C6C" w:rsidRPr="00F00C6C" w:rsidRDefault="00F00C6C" w:rsidP="00F00C6C">
            <w:pPr>
              <w:spacing w:after="120"/>
              <w:rPr>
                <w:rFonts w:ascii="Calibri Light" w:hAnsi="Calibri Light"/>
                <w:sz w:val="16"/>
                <w:szCs w:val="16"/>
              </w:rPr>
            </w:pPr>
            <w:del w:id="7679" w:author="Ashan Asmone" w:date="2016-03-31T15:06:00Z">
              <w:r w:rsidRPr="00F00C6C" w:rsidDel="00383EB6">
                <w:rPr>
                  <w:rFonts w:ascii="Calibri Light" w:hAnsi="Calibri Light"/>
                  <w:sz w:val="16"/>
                  <w:szCs w:val="16"/>
                </w:rPr>
                <w:delText>AS/NZS 1580.107.2:1995-Paints and related materials - Methods of test - Determination of wet film thickness from wet film mass</w:delText>
              </w:r>
            </w:del>
            <w:ins w:id="7680" w:author="Ashan Asmone" w:date="2016-03-31T15:06:00Z">
              <w:r w:rsidR="00383EB6">
                <w:rPr>
                  <w:rFonts w:ascii="Calibri Light" w:hAnsi="Calibri Light"/>
                  <w:sz w:val="16"/>
                  <w:szCs w:val="16"/>
                </w:rPr>
                <w:t>AS/NZS 1580.107.2:1995 Paints and related materials - Methods of test - - Determination of wet film thickness from wet film mass</w:t>
              </w:r>
            </w:ins>
          </w:p>
          <w:p w14:paraId="6B1BD6F4" w14:textId="77777777" w:rsidR="00F00C6C" w:rsidRPr="00F00C6C" w:rsidRDefault="00F00C6C" w:rsidP="00F00C6C">
            <w:pPr>
              <w:spacing w:after="120"/>
              <w:rPr>
                <w:rFonts w:ascii="Calibri Light" w:hAnsi="Calibri Light"/>
                <w:sz w:val="16"/>
                <w:szCs w:val="16"/>
              </w:rPr>
            </w:pPr>
            <w:del w:id="7681" w:author="Ashan Asmone" w:date="2016-03-31T15:07:00Z">
              <w:r w:rsidRPr="00F00C6C" w:rsidDel="00383EB6">
                <w:rPr>
                  <w:rFonts w:ascii="Calibri Light" w:hAnsi="Calibri Light"/>
                  <w:sz w:val="16"/>
                  <w:szCs w:val="16"/>
                </w:rPr>
                <w:delText>AS/NZS 1580.408.5:1994-Paints and related materials - Methods of test - Adhesion - Pull-off test</w:delText>
              </w:r>
            </w:del>
            <w:ins w:id="7682" w:author="Ashan Asmone" w:date="2016-03-31T15:07:00Z">
              <w:r w:rsidR="00383EB6">
                <w:rPr>
                  <w:rFonts w:ascii="Calibri Light" w:hAnsi="Calibri Light"/>
                  <w:sz w:val="16"/>
                  <w:szCs w:val="16"/>
                </w:rPr>
                <w:t>AS 1580.408.5-2006 Paints and related materials - Methods of test - Adhesion - Pull-off test</w:t>
              </w:r>
            </w:ins>
          </w:p>
          <w:p w14:paraId="26124328" w14:textId="77777777" w:rsidR="00F00C6C" w:rsidRPr="00F00C6C" w:rsidRDefault="00F00C6C" w:rsidP="00F00C6C">
            <w:pPr>
              <w:spacing w:after="120"/>
              <w:rPr>
                <w:rFonts w:ascii="Calibri Light" w:hAnsi="Calibri Light"/>
                <w:sz w:val="16"/>
                <w:szCs w:val="16"/>
              </w:rPr>
            </w:pPr>
            <w:del w:id="7683" w:author="Ashan Asmone" w:date="2016-03-31T15:12:00Z">
              <w:r w:rsidRPr="00F00C6C" w:rsidDel="00383EB6">
                <w:rPr>
                  <w:rFonts w:ascii="Calibri Light" w:hAnsi="Calibri Light"/>
                  <w:sz w:val="16"/>
                  <w:szCs w:val="16"/>
                </w:rPr>
                <w:delText>AS/NZS 1580.481.1.10:1998-Paints and related materials - Methods of test - Coatings - Exposed to weathering - Degree of flaking and peeling</w:delText>
              </w:r>
            </w:del>
            <w:ins w:id="7684" w:author="Ashan Asmone" w:date="2016-03-31T15:12:00Z">
              <w:r w:rsidR="00383EB6">
                <w:rPr>
                  <w:rFonts w:ascii="Calibri Light" w:hAnsi="Calibri Light"/>
                  <w:sz w:val="16"/>
                  <w:szCs w:val="16"/>
                </w:rPr>
                <w:t>AS/NZS 1580.481.1.10:1998 (R2013) Paints and related materials - Methods of test - Coatings - Exposed to weathering - Degree of flaking and peeling</w:t>
              </w:r>
            </w:ins>
          </w:p>
          <w:p w14:paraId="25A71A64" w14:textId="77777777" w:rsidR="00F00C6C" w:rsidRPr="00F00C6C" w:rsidRDefault="00F00C6C" w:rsidP="00F00C6C">
            <w:pPr>
              <w:spacing w:after="120"/>
              <w:rPr>
                <w:rFonts w:ascii="Calibri Light" w:hAnsi="Calibri Light"/>
                <w:sz w:val="16"/>
                <w:szCs w:val="16"/>
              </w:rPr>
            </w:pPr>
            <w:del w:id="7685" w:author="Ashan Asmone" w:date="2016-03-31T15:14:00Z">
              <w:r w:rsidRPr="00F00C6C" w:rsidDel="00383EB6">
                <w:rPr>
                  <w:rFonts w:ascii="Calibri Light" w:hAnsi="Calibri Light"/>
                  <w:sz w:val="16"/>
                  <w:szCs w:val="16"/>
                </w:rPr>
                <w:delText>AS/NZS 1580.481.1.13:1998-Paints and related materials - Methods of test - Coatings - Exposed to weathering - Degree of fungal or algal growth</w:delText>
              </w:r>
            </w:del>
            <w:ins w:id="7686" w:author="Ashan Asmone" w:date="2016-03-31T15:14:00Z">
              <w:r w:rsidR="00383EB6">
                <w:rPr>
                  <w:rFonts w:ascii="Calibri Light" w:hAnsi="Calibri Light"/>
                  <w:sz w:val="16"/>
                  <w:szCs w:val="16"/>
                </w:rPr>
                <w:t>AS/NZS 1580.481.1.13:1998 (Reconfirmed 2013) Methods of test for paints and related materials - Exposed to weathering - Degree of fungal or algal growth</w:t>
              </w:r>
            </w:ins>
          </w:p>
          <w:p w14:paraId="16AC4566" w14:textId="77777777" w:rsidR="00F00C6C" w:rsidRPr="00F00C6C" w:rsidRDefault="00F00C6C" w:rsidP="00F00C6C">
            <w:pPr>
              <w:spacing w:after="120"/>
              <w:rPr>
                <w:rFonts w:ascii="Calibri Light" w:hAnsi="Calibri Light"/>
                <w:sz w:val="16"/>
                <w:szCs w:val="16"/>
              </w:rPr>
            </w:pPr>
            <w:del w:id="7687" w:author="Ashan Asmone" w:date="2016-03-31T15:15:00Z">
              <w:r w:rsidRPr="00F00C6C" w:rsidDel="00383EB6">
                <w:rPr>
                  <w:rFonts w:ascii="Calibri Light" w:hAnsi="Calibri Light"/>
                  <w:sz w:val="16"/>
                  <w:szCs w:val="16"/>
                </w:rPr>
                <w:delText>AS/NZS 1580.481.1.9:1998-Paints and related materials - Methods of test - Coatings - Exposed to weathering - Degree of blistering</w:delText>
              </w:r>
            </w:del>
            <w:ins w:id="7688" w:author="Ashan Asmone" w:date="2016-03-31T15:15:00Z">
              <w:r w:rsidR="00383EB6">
                <w:rPr>
                  <w:rFonts w:ascii="Calibri Light" w:hAnsi="Calibri Light"/>
                  <w:sz w:val="16"/>
                  <w:szCs w:val="16"/>
                </w:rPr>
                <w:t>AS/NZS 1580.481.1.9:1998 (R2013) Paints and related materials - Methods of test - Coatings - Exposed to weathering - Degree of blistering</w:t>
              </w:r>
            </w:ins>
          </w:p>
          <w:p w14:paraId="69EF1013" w14:textId="77777777" w:rsidR="00401C5E" w:rsidRPr="00F00C6C" w:rsidRDefault="00401C5E" w:rsidP="00F00C6C">
            <w:pPr>
              <w:spacing w:after="120"/>
              <w:rPr>
                <w:rFonts w:ascii="Calibri Light" w:hAnsi="Calibri Light"/>
                <w:sz w:val="16"/>
                <w:szCs w:val="16"/>
              </w:rPr>
            </w:pPr>
          </w:p>
        </w:tc>
      </w:tr>
      <w:tr w:rsidR="00401C5E" w:rsidRPr="004F3C8C" w14:paraId="6802DB4F" w14:textId="77777777" w:rsidTr="00401C5E">
        <w:tc>
          <w:tcPr>
            <w:tcW w:w="685" w:type="dxa"/>
          </w:tcPr>
          <w:p w14:paraId="6555A4F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21A56627" w14:textId="77777777" w:rsidR="00F00C6C" w:rsidRPr="00EB5F2C" w:rsidRDefault="00F00C6C" w:rsidP="00F00C6C">
            <w:pPr>
              <w:spacing w:after="120"/>
              <w:rPr>
                <w:rFonts w:ascii="Calibri Light" w:hAnsi="Calibri Light"/>
                <w:b/>
                <w:sz w:val="16"/>
                <w:szCs w:val="16"/>
              </w:rPr>
            </w:pPr>
            <w:r w:rsidRPr="00EB5F2C">
              <w:rPr>
                <w:rFonts w:ascii="Calibri Light" w:hAnsi="Calibri Light"/>
                <w:b/>
                <w:sz w:val="16"/>
                <w:szCs w:val="16"/>
              </w:rPr>
              <w:t>Concrete</w:t>
            </w:r>
          </w:p>
          <w:p w14:paraId="614CAD46" w14:textId="77777777" w:rsidR="00F00C6C" w:rsidRPr="00F00C6C" w:rsidRDefault="00F00C6C" w:rsidP="00F00C6C">
            <w:pPr>
              <w:spacing w:after="120"/>
              <w:rPr>
                <w:rFonts w:ascii="Calibri Light" w:hAnsi="Calibri Light"/>
                <w:sz w:val="16"/>
                <w:szCs w:val="16"/>
              </w:rPr>
            </w:pPr>
            <w:del w:id="7689" w:author="Ashan Senel Asmone" w:date="2016-03-21T13:53:00Z">
              <w:r w:rsidRPr="00F00C6C" w:rsidDel="00EB11C2">
                <w:rPr>
                  <w:rFonts w:ascii="Calibri Light" w:hAnsi="Calibri Light"/>
                  <w:sz w:val="16"/>
                  <w:szCs w:val="16"/>
                </w:rPr>
                <w:delText>SS 26: 2000 Ordinary Portland Cement</w:delText>
              </w:r>
            </w:del>
            <w:ins w:id="7690"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r w:rsidRPr="00F00C6C">
              <w:rPr>
                <w:rFonts w:ascii="Calibri Light" w:hAnsi="Calibri Light"/>
                <w:sz w:val="16"/>
                <w:szCs w:val="16"/>
              </w:rPr>
              <w:t> </w:t>
            </w:r>
            <w:r w:rsidRPr="00F00C6C">
              <w:rPr>
                <w:rFonts w:ascii="Calibri Light" w:hAnsi="Calibri Light"/>
                <w:sz w:val="16"/>
                <w:szCs w:val="16"/>
              </w:rPr>
              <w:br/>
            </w:r>
            <w:r w:rsidRPr="00F00C6C">
              <w:rPr>
                <w:rFonts w:ascii="Calibri Light" w:hAnsi="Calibri Light"/>
                <w:sz w:val="16"/>
                <w:szCs w:val="16"/>
              </w:rPr>
              <w:br/>
            </w:r>
            <w:del w:id="7691" w:author="Ashan Senel Asmone" w:date="2016-03-21T13:56:00Z">
              <w:r w:rsidRPr="00F00C6C" w:rsidDel="00EB11C2">
                <w:rPr>
                  <w:rFonts w:ascii="Calibri Light" w:hAnsi="Calibri Light"/>
                  <w:sz w:val="16"/>
                  <w:szCs w:val="16"/>
                </w:rPr>
                <w:delText>SS 31:1998: Aggregates from Natural sources for concrete</w:delText>
              </w:r>
            </w:del>
            <w:ins w:id="7692" w:author="Ashan Senel Asmone" w:date="2016-03-21T13:56:00Z">
              <w:r w:rsidR="00EB11C2">
                <w:rPr>
                  <w:rFonts w:ascii="Calibri Light" w:hAnsi="Calibri Light"/>
                  <w:sz w:val="16"/>
                  <w:szCs w:val="16"/>
                </w:rPr>
                <w:t>SS EN 12620: 2008 Specification for aggregates for concrete</w:t>
              </w:r>
            </w:ins>
          </w:p>
          <w:p w14:paraId="55A03EBB" w14:textId="77777777" w:rsidR="00F00C6C" w:rsidRPr="00F00C6C" w:rsidRDefault="00F00C6C" w:rsidP="00F00C6C">
            <w:pPr>
              <w:spacing w:after="120"/>
              <w:rPr>
                <w:rFonts w:ascii="Calibri Light" w:hAnsi="Calibri Light"/>
                <w:sz w:val="16"/>
                <w:szCs w:val="16"/>
              </w:rPr>
            </w:pPr>
            <w:del w:id="7693" w:author="Ashan Senel Asmone" w:date="2016-03-21T13:59:00Z">
              <w:r w:rsidRPr="00F00C6C" w:rsidDel="00EB11C2">
                <w:rPr>
                  <w:rFonts w:ascii="Calibri Light" w:hAnsi="Calibri Light"/>
                  <w:sz w:val="16"/>
                  <w:szCs w:val="16"/>
                </w:rPr>
                <w:delText>SS CP 65 Code of Practice for Structural Use of Concrete-Deisgn and Construction</w:delText>
              </w:r>
            </w:del>
            <w:ins w:id="7694" w:author="Ashan Senel Asmone" w:date="2016-03-21T13:59:00Z">
              <w:r w:rsidR="00EB11C2">
                <w:rPr>
                  <w:rFonts w:ascii="Calibri Light" w:hAnsi="Calibri Light"/>
                  <w:sz w:val="16"/>
                  <w:szCs w:val="16"/>
                </w:rPr>
                <w:t>CP 65 - 1 : 1999 Code of practice for structural use of concrete - Design and construction/ CP 65 - 2 : 1996 Code of practice for structural use of concrete - Special circumstances</w:t>
              </w:r>
            </w:ins>
            <w:r w:rsidRPr="00F00C6C">
              <w:rPr>
                <w:rFonts w:ascii="Calibri Light" w:hAnsi="Calibri Light"/>
                <w:sz w:val="16"/>
                <w:szCs w:val="16"/>
              </w:rPr>
              <w:br/>
            </w:r>
            <w:r w:rsidRPr="00F00C6C">
              <w:rPr>
                <w:rFonts w:ascii="Calibri Light" w:hAnsi="Calibri Light"/>
                <w:sz w:val="16"/>
                <w:szCs w:val="16"/>
              </w:rPr>
              <w:br/>
            </w:r>
            <w:del w:id="7695" w:author="Ashan Senel Asmone" w:date="2016-03-21T14:02:00Z">
              <w:r w:rsidRPr="00F00C6C" w:rsidDel="00B427D2">
                <w:rPr>
                  <w:rFonts w:ascii="Calibri Light" w:hAnsi="Calibri Light"/>
                  <w:sz w:val="16"/>
                  <w:szCs w:val="16"/>
                </w:rPr>
                <w:delText>SS CP 67 Code of Practice for cleaning and surface repair of buildings-cocnrete and concrete masonry</w:delText>
              </w:r>
            </w:del>
            <w:ins w:id="7696" w:author="Ashan Senel Asmone" w:date="2016-03-21T14:02:00Z">
              <w:r w:rsidR="00B427D2">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7F935FC6" w14:textId="77777777" w:rsidR="00F00C6C" w:rsidRPr="00F00C6C" w:rsidRDefault="00F00C6C" w:rsidP="00F00C6C">
            <w:pPr>
              <w:spacing w:after="120"/>
              <w:rPr>
                <w:rFonts w:ascii="Calibri Light" w:hAnsi="Calibri Light"/>
                <w:sz w:val="16"/>
                <w:szCs w:val="16"/>
              </w:rPr>
            </w:pPr>
            <w:del w:id="7697" w:author="Ashan Senel Asmone" w:date="2016-03-21T14:10:00Z">
              <w:r w:rsidRPr="00F00C6C" w:rsidDel="00B427D2">
                <w:rPr>
                  <w:rFonts w:ascii="Calibri Light" w:hAnsi="Calibri Light"/>
                  <w:sz w:val="16"/>
                  <w:szCs w:val="16"/>
                </w:rPr>
                <w:delText>SS 73 Methods of smapling and testing of mineral aggregates, sand and fillers-methods for testing and classifying drying shrinkage of aggregates in concrete</w:delText>
              </w:r>
            </w:del>
            <w:ins w:id="7698" w:author="Ashan Senel Asmone" w:date="2016-03-21T14:10:00Z">
              <w:r w:rsidR="00B427D2">
                <w:rPr>
                  <w:rFonts w:ascii="Calibri Light" w:hAnsi="Calibri Light"/>
                  <w:sz w:val="16"/>
                  <w:szCs w:val="16"/>
                </w:rPr>
                <w:t>SS EN 12620 : 2008 Specification for aggregates for concrete</w:t>
              </w:r>
            </w:ins>
          </w:p>
          <w:p w14:paraId="53CE38F2" w14:textId="77777777" w:rsidR="00F00C6C" w:rsidRPr="00F00C6C" w:rsidRDefault="00F00C6C" w:rsidP="00F00C6C">
            <w:pPr>
              <w:spacing w:after="120"/>
              <w:rPr>
                <w:rFonts w:ascii="Calibri Light" w:hAnsi="Calibri Light"/>
                <w:sz w:val="16"/>
                <w:szCs w:val="16"/>
              </w:rPr>
            </w:pPr>
            <w:del w:id="7699" w:author="Jing Kai Toh" w:date="2016-05-13T10:27:00Z">
              <w:r w:rsidRPr="00F00C6C" w:rsidDel="00E32848">
                <w:rPr>
                  <w:rFonts w:ascii="Calibri Light" w:hAnsi="Calibri Light"/>
                  <w:sz w:val="16"/>
                  <w:szCs w:val="16"/>
                </w:rPr>
                <w:delText>SS 81: 1999 Code of practice for precast concrete slab and wall panels</w:delText>
              </w:r>
            </w:del>
            <w:ins w:id="7700" w:author="Jing Kai Toh" w:date="2016-05-13T10:27:00Z">
              <w:r w:rsidR="00E32848">
                <w:rPr>
                  <w:rFonts w:ascii="Calibri Light" w:hAnsi="Calibri Light"/>
                  <w:sz w:val="16"/>
                  <w:szCs w:val="16"/>
                </w:rPr>
                <w:t>CP 81 : 1999 Code of practice for precast concrete slab and wall panels</w:t>
              </w:r>
            </w:ins>
          </w:p>
          <w:p w14:paraId="296B8C3C" w14:textId="77777777" w:rsidR="00F00C6C" w:rsidRPr="00F00C6C" w:rsidRDefault="00F00C6C" w:rsidP="00F00C6C">
            <w:pPr>
              <w:spacing w:after="120"/>
              <w:rPr>
                <w:rFonts w:ascii="Calibri Light" w:hAnsi="Calibri Light"/>
                <w:sz w:val="16"/>
                <w:szCs w:val="16"/>
              </w:rPr>
            </w:pPr>
            <w:del w:id="7701" w:author="Jing Kai Toh" w:date="2016-05-13T10:29:00Z">
              <w:r w:rsidRPr="00F00C6C" w:rsidDel="00E32848">
                <w:rPr>
                  <w:rFonts w:ascii="Calibri Light" w:hAnsi="Calibri Light"/>
                  <w:sz w:val="16"/>
                  <w:szCs w:val="16"/>
                </w:rPr>
                <w:delText>SS 76: 1972 Precast concrete blocks</w:delText>
              </w:r>
            </w:del>
            <w:ins w:id="7702" w:author="Jing Kai Toh" w:date="2016-05-13T10:29:00Z">
              <w:r w:rsidR="00E32848">
                <w:rPr>
                  <w:rFonts w:ascii="Calibri Light" w:hAnsi="Calibri Light"/>
                  <w:sz w:val="16"/>
                  <w:szCs w:val="16"/>
                </w:rPr>
                <w:t>SS 76 : 1972 Precast concrete blocks (Withdrawn)</w:t>
              </w:r>
            </w:ins>
          </w:p>
          <w:p w14:paraId="1DEF97FD" w14:textId="77777777" w:rsidR="00F00C6C" w:rsidRPr="00F00C6C" w:rsidRDefault="00F00C6C" w:rsidP="00F00C6C">
            <w:pPr>
              <w:spacing w:after="120"/>
              <w:rPr>
                <w:rFonts w:ascii="Calibri Light" w:hAnsi="Calibri Light"/>
                <w:sz w:val="16"/>
                <w:szCs w:val="16"/>
              </w:rPr>
            </w:pPr>
            <w:del w:id="7703" w:author="Jing Kai Toh" w:date="2016-05-13T10:33:00Z">
              <w:r w:rsidRPr="00F00C6C" w:rsidDel="00E32848">
                <w:rPr>
                  <w:rFonts w:ascii="Calibri Light" w:hAnsi="Calibri Light"/>
                  <w:sz w:val="16"/>
                  <w:szCs w:val="16"/>
                </w:rPr>
                <w:delText>SS 76M: 1975 Precast concrete blocks</w:delText>
              </w:r>
            </w:del>
            <w:ins w:id="7704" w:author="Jing Kai Toh" w:date="2016-05-13T10:33:00Z">
              <w:r w:rsidR="00E32848">
                <w:rPr>
                  <w:rFonts w:ascii="Calibri Light" w:hAnsi="Calibri Light"/>
                  <w:sz w:val="16"/>
                  <w:szCs w:val="16"/>
                </w:rPr>
                <w:t>SS 271 : 1983 Concrete masonry units (for non-loadbearing applications)</w:t>
              </w:r>
            </w:ins>
          </w:p>
          <w:p w14:paraId="0BA6959D" w14:textId="77777777" w:rsidR="00F00C6C" w:rsidRPr="00F00C6C" w:rsidRDefault="00F00C6C" w:rsidP="00F00C6C">
            <w:pPr>
              <w:spacing w:after="120"/>
              <w:rPr>
                <w:rFonts w:ascii="Calibri Light" w:hAnsi="Calibri Light"/>
                <w:sz w:val="16"/>
                <w:szCs w:val="16"/>
              </w:rPr>
            </w:pPr>
            <w:del w:id="7705" w:author="Ashan Senel Asmone" w:date="2016-03-21T14:24:00Z">
              <w:r w:rsidRPr="00F00C6C" w:rsidDel="00CB3D36">
                <w:rPr>
                  <w:rFonts w:ascii="Calibri Light" w:hAnsi="Calibri Light"/>
                  <w:sz w:val="16"/>
                  <w:szCs w:val="16"/>
                </w:rPr>
                <w:delText>SS 78:Part 5 Testing Concrete -methods of testing hardened concrete for other than strength</w:delText>
              </w:r>
            </w:del>
            <w:ins w:id="7706" w:author="Ashan Senel Asmone" w:date="2016-03-21T14:29:00Z">
              <w:r w:rsidR="00CB3D36">
                <w:rPr>
                  <w:rFonts w:ascii="Calibri Light" w:hAnsi="Calibri Light"/>
                  <w:sz w:val="16"/>
                  <w:szCs w:val="16"/>
                </w:rPr>
                <w:t xml:space="preserve">SS 78 - A21 : 1987 (2013) Testing concrete - Method for determination of static modules of elasticity in compression/ SS 78 - A24 : 1991 (2013) Testing concrete - Methods of analysis of hardened concrete/ SS 78 - B1 : 1992 (2013) Testing concrete - Guide to the use of non-destructive methods of test for hardened concrete/ </w:t>
              </w:r>
            </w:ins>
            <w:ins w:id="7707" w:author="Ashan Senel Asmone" w:date="2016-03-21T14:25:00Z">
              <w:r w:rsidR="00CB3D36">
                <w:rPr>
                  <w:rFonts w:ascii="Calibri Light" w:hAnsi="Calibri Light"/>
                  <w:sz w:val="16"/>
                  <w:szCs w:val="16"/>
                </w:rPr>
                <w:t xml:space="preserve">SS 78 - B4 : 1992 (2013) Testing concrete - Recommendations for the use of electromagnetic covermeters/ SS 78 - B6 : 1992 (2013) Testing concrete - Recommendations for determination of strain in concrete/ SS 78 - B7 : 1992 (2013) Testing concrete - Recommendations for assessment of concrete strength by the near-to-surface tests/ </w:t>
              </w:r>
            </w:ins>
            <w:ins w:id="7708" w:author="Ashan Senel Asmone" w:date="2016-03-21T14:24:00Z">
              <w:r w:rsidR="00CB3D36">
                <w:rPr>
                  <w:rFonts w:ascii="Calibri Light" w:hAnsi="Calibri Light"/>
                  <w:sz w:val="16"/>
                  <w:szCs w:val="16"/>
                </w:rPr>
                <w:t>SS 78 - B9 : 1992 (2013) Testing concrete - Recommendations for the measurement of dynamic modulus of elasticity</w:t>
              </w:r>
            </w:ins>
          </w:p>
          <w:p w14:paraId="10C64D34" w14:textId="77777777" w:rsidR="00F00C6C" w:rsidRPr="00F00C6C" w:rsidRDefault="00F00C6C" w:rsidP="00F00C6C">
            <w:pPr>
              <w:spacing w:after="120"/>
              <w:rPr>
                <w:rFonts w:ascii="Calibri Light" w:hAnsi="Calibri Light"/>
                <w:sz w:val="16"/>
                <w:szCs w:val="16"/>
              </w:rPr>
            </w:pPr>
            <w:del w:id="7709" w:author="Ashan Senel Asmone" w:date="2016-03-21T14:31:00Z">
              <w:r w:rsidRPr="00F00C6C" w:rsidDel="00CB3D36">
                <w:rPr>
                  <w:rFonts w:ascii="Calibri Light" w:hAnsi="Calibri Light"/>
                  <w:sz w:val="16"/>
                  <w:szCs w:val="16"/>
                </w:rPr>
                <w:delText>SS 78:Part 1 Testing Concrete -method of sampling testing concrete on site</w:delText>
              </w:r>
            </w:del>
          </w:p>
          <w:p w14:paraId="228C7AF7" w14:textId="77777777" w:rsidR="00F00C6C" w:rsidRPr="00F00C6C" w:rsidRDefault="00F00C6C" w:rsidP="00F00C6C">
            <w:pPr>
              <w:spacing w:after="120"/>
              <w:rPr>
                <w:rFonts w:ascii="Calibri Light" w:hAnsi="Calibri Light"/>
                <w:sz w:val="16"/>
                <w:szCs w:val="16"/>
              </w:rPr>
            </w:pPr>
            <w:del w:id="7710" w:author="Jing Kai Toh" w:date="2016-05-12T17:19:00Z">
              <w:r w:rsidRPr="00F00C6C" w:rsidDel="0012405E">
                <w:rPr>
                  <w:rFonts w:ascii="Calibri Light" w:hAnsi="Calibri Light"/>
                  <w:sz w:val="16"/>
                  <w:szCs w:val="16"/>
                </w:rPr>
                <w:delText>SS 78 : Part 5 : 1972 Testing concrete – Methods of testing hardened concrete for other than strength.</w:delText>
              </w:r>
            </w:del>
            <w:ins w:id="7711" w:author="Jing Kai Toh" w:date="2016-05-12T17:19:00Z">
              <w:r w:rsidR="0012405E">
                <w:rPr>
                  <w:rFonts w:ascii="Calibri Light" w:hAnsi="Calibri Light"/>
                  <w:sz w:val="16"/>
                  <w:szCs w:val="16"/>
                </w:rPr>
                <w:t>SS 78 - 5 : 1972 Testing concrete - Methods of testing hardened concrete for other than strength (Withdrawn - 11 Oct 2012)</w:t>
              </w:r>
            </w:ins>
          </w:p>
          <w:p w14:paraId="02561C9E" w14:textId="77777777" w:rsidR="00F00C6C" w:rsidRPr="00F00C6C" w:rsidRDefault="00F00C6C" w:rsidP="00F00C6C">
            <w:pPr>
              <w:spacing w:after="120"/>
              <w:rPr>
                <w:rFonts w:ascii="Calibri Light" w:hAnsi="Calibri Light"/>
                <w:sz w:val="16"/>
                <w:szCs w:val="16"/>
              </w:rPr>
            </w:pPr>
            <w:del w:id="7712" w:author="Jing Kai Toh" w:date="2016-05-12T17:44:00Z">
              <w:r w:rsidRPr="00F00C6C" w:rsidDel="0039045E">
                <w:rPr>
                  <w:rFonts w:ascii="Calibri Light" w:hAnsi="Calibri Light"/>
                  <w:sz w:val="16"/>
                  <w:szCs w:val="16"/>
                </w:rPr>
                <w:delText>SS 78 : Part A1 : 1987 Testing concrete – Method of sampling fresh concrete on site.</w:delText>
              </w:r>
            </w:del>
            <w:ins w:id="7713" w:author="Jing Kai Toh" w:date="2016-05-12T17:44:00Z">
              <w:r w:rsidR="0039045E">
                <w:rPr>
                  <w:rFonts w:ascii="Calibri Light" w:hAnsi="Calibri Light"/>
                  <w:sz w:val="16"/>
                  <w:szCs w:val="16"/>
                </w:rPr>
                <w:t>SS 78 - A1 : 1987 Testing concrete - Method of sampling fresh concrete on site (Withdrawn - 24 Jun 2011)</w:t>
              </w:r>
            </w:ins>
          </w:p>
          <w:p w14:paraId="3C94866E" w14:textId="77777777" w:rsidR="00F00C6C" w:rsidRPr="00F00C6C" w:rsidRDefault="00F00C6C" w:rsidP="00F00C6C">
            <w:pPr>
              <w:spacing w:after="120"/>
              <w:rPr>
                <w:rFonts w:ascii="Calibri Light" w:hAnsi="Calibri Light"/>
                <w:sz w:val="16"/>
                <w:szCs w:val="16"/>
              </w:rPr>
            </w:pPr>
            <w:del w:id="7714" w:author="Jing Kai Toh" w:date="2016-05-12T17:45:00Z">
              <w:r w:rsidRPr="00F00C6C" w:rsidDel="0039045E">
                <w:rPr>
                  <w:rFonts w:ascii="Calibri Light" w:hAnsi="Calibri Light"/>
                  <w:sz w:val="16"/>
                  <w:szCs w:val="16"/>
                </w:rPr>
                <w:delText>SS 78 : Part A11 : 1987 Testing concrete – Method of normal curing of test specimens (27oC method)</w:delText>
              </w:r>
            </w:del>
            <w:ins w:id="7715" w:author="Jing Kai Toh" w:date="2016-05-12T17:45:00Z">
              <w:r w:rsidR="0039045E">
                <w:rPr>
                  <w:rFonts w:ascii="Calibri Light" w:hAnsi="Calibri Light"/>
                  <w:sz w:val="16"/>
                  <w:szCs w:val="16"/>
                </w:rPr>
                <w:t>SS 78 - A11 : 1987 Testing concrete - Method of normal curing of test specimens (27oC method) (Withdrawn - 24 Jun 2011)</w:t>
              </w:r>
            </w:ins>
          </w:p>
          <w:p w14:paraId="28F60A2C" w14:textId="77777777" w:rsidR="00F00C6C" w:rsidRPr="00F00C6C" w:rsidRDefault="00F00C6C" w:rsidP="00F00C6C">
            <w:pPr>
              <w:spacing w:after="120"/>
              <w:rPr>
                <w:rFonts w:ascii="Calibri Light" w:hAnsi="Calibri Light"/>
                <w:sz w:val="16"/>
                <w:szCs w:val="16"/>
              </w:rPr>
            </w:pPr>
            <w:del w:id="7716" w:author="Jing Kai Toh" w:date="2016-05-12T17:46:00Z">
              <w:r w:rsidRPr="00F00C6C" w:rsidDel="0039045E">
                <w:rPr>
                  <w:rFonts w:ascii="Calibri Light" w:hAnsi="Calibri Light"/>
                  <w:sz w:val="16"/>
                  <w:szCs w:val="16"/>
                </w:rPr>
                <w:delText>SS 78 : Part A14 : 1987 Testing concrete – Methods for determination of density of hardened concrete.</w:delText>
              </w:r>
            </w:del>
            <w:ins w:id="7717" w:author="Jing Kai Toh" w:date="2016-05-12T17:46:00Z">
              <w:r w:rsidR="0039045E">
                <w:rPr>
                  <w:rFonts w:ascii="Calibri Light" w:hAnsi="Calibri Light"/>
                  <w:sz w:val="16"/>
                  <w:szCs w:val="16"/>
                </w:rPr>
                <w:t>SS 78 - A15 : 1987 Testing concrete - Methods for determination of density of hardened concrete (Withdrawn - 24 Jun 2011)</w:t>
              </w:r>
            </w:ins>
          </w:p>
          <w:p w14:paraId="01F10D29" w14:textId="77777777" w:rsidR="00F00C6C" w:rsidRPr="00F00C6C" w:rsidRDefault="00F00C6C" w:rsidP="00F00C6C">
            <w:pPr>
              <w:spacing w:after="120"/>
              <w:rPr>
                <w:rFonts w:ascii="Calibri Light" w:hAnsi="Calibri Light"/>
                <w:sz w:val="16"/>
                <w:szCs w:val="16"/>
              </w:rPr>
            </w:pPr>
            <w:del w:id="7718" w:author="Jing Kai Toh" w:date="2016-05-12T17:47:00Z">
              <w:r w:rsidRPr="00F00C6C" w:rsidDel="0039045E">
                <w:rPr>
                  <w:rFonts w:ascii="Calibri Light" w:hAnsi="Calibri Light"/>
                  <w:sz w:val="16"/>
                  <w:szCs w:val="16"/>
                </w:rPr>
                <w:delText>SS 78 : Part A16 : 1987 Testing concrete – Method for determination of compressive strength of concrete</w:delText>
              </w:r>
            </w:del>
            <w:ins w:id="7719" w:author="Jing Kai Toh" w:date="2016-05-12T17:47:00Z">
              <w:r w:rsidR="0039045E">
                <w:rPr>
                  <w:rFonts w:ascii="Calibri Light" w:hAnsi="Calibri Light"/>
                  <w:sz w:val="16"/>
                  <w:szCs w:val="16"/>
                </w:rPr>
                <w:t>SS 78 - A16 : 1987 Testing concrete - Method for determination of compressive strength of concrete (Withdrawn - 24 Jun 2011)</w:t>
              </w:r>
            </w:ins>
          </w:p>
          <w:p w14:paraId="179282D6" w14:textId="77777777" w:rsidR="00F00C6C" w:rsidRPr="00F00C6C" w:rsidRDefault="00F00C6C" w:rsidP="00F00C6C">
            <w:pPr>
              <w:spacing w:after="120"/>
              <w:rPr>
                <w:rFonts w:ascii="Calibri Light" w:hAnsi="Calibri Light"/>
                <w:sz w:val="16"/>
                <w:szCs w:val="16"/>
              </w:rPr>
            </w:pPr>
            <w:del w:id="7720" w:author="Jing Kai Toh" w:date="2016-05-12T17:48:00Z">
              <w:r w:rsidRPr="00F00C6C" w:rsidDel="0039045E">
                <w:rPr>
                  <w:rFonts w:ascii="Calibri Light" w:hAnsi="Calibri Light"/>
                  <w:sz w:val="16"/>
                  <w:szCs w:val="16"/>
                </w:rPr>
                <w:delText>SS 78 : Part A17 : 1987 Testing concrete – Method for determination of  tensile splitting strength</w:delText>
              </w:r>
            </w:del>
            <w:ins w:id="7721" w:author="Jing Kai Toh" w:date="2016-05-12T17:48:00Z">
              <w:r w:rsidR="0039045E">
                <w:rPr>
                  <w:rFonts w:ascii="Calibri Light" w:hAnsi="Calibri Light"/>
                  <w:sz w:val="16"/>
                  <w:szCs w:val="16"/>
                </w:rPr>
                <w:t>SS 78 - A17 : 1987 Testing concrete - Method for determination of tensile splitting strength (Withdrawn - 24 Jun 2011)</w:t>
              </w:r>
            </w:ins>
          </w:p>
          <w:p w14:paraId="6AB21446" w14:textId="77777777" w:rsidR="00F00C6C" w:rsidRPr="00F00C6C" w:rsidRDefault="00F00C6C" w:rsidP="00F00C6C">
            <w:pPr>
              <w:spacing w:after="120"/>
              <w:rPr>
                <w:rFonts w:ascii="Calibri Light" w:hAnsi="Calibri Light"/>
                <w:sz w:val="16"/>
                <w:szCs w:val="16"/>
              </w:rPr>
            </w:pPr>
            <w:del w:id="7722" w:author="Jing Kai Toh" w:date="2016-05-12T17:48:00Z">
              <w:r w:rsidRPr="00F00C6C" w:rsidDel="0039045E">
                <w:rPr>
                  <w:rFonts w:ascii="Calibri Light" w:hAnsi="Calibri Light"/>
                  <w:sz w:val="16"/>
                  <w:szCs w:val="16"/>
                </w:rPr>
                <w:delText>SS 78 : Part A18 : 1987 Testing concrete – Method for determination of flexural  strength</w:delText>
              </w:r>
            </w:del>
            <w:ins w:id="7723" w:author="Jing Kai Toh" w:date="2016-05-12T17:48:00Z">
              <w:r w:rsidR="0039045E">
                <w:rPr>
                  <w:rFonts w:ascii="Calibri Light" w:hAnsi="Calibri Light"/>
                  <w:sz w:val="16"/>
                  <w:szCs w:val="16"/>
                </w:rPr>
                <w:t>SS 78 - A18 : 1987</w:t>
              </w:r>
              <w:r w:rsidR="0039045E">
                <w:rPr>
                  <w:rFonts w:ascii="Calibri Light" w:hAnsi="Calibri Light"/>
                  <w:sz w:val="16"/>
                  <w:szCs w:val="16"/>
                </w:rPr>
                <w:tab/>
                <w:t>Testing concrete - Method for determination of flexural strength (SS 78 - A18 : 1987)</w:t>
              </w:r>
            </w:ins>
          </w:p>
          <w:p w14:paraId="4CC0ABAD" w14:textId="77777777" w:rsidR="00F00C6C" w:rsidRPr="00F00C6C" w:rsidRDefault="00F00C6C" w:rsidP="00F00C6C">
            <w:pPr>
              <w:spacing w:after="120"/>
              <w:rPr>
                <w:rFonts w:ascii="Calibri Light" w:hAnsi="Calibri Light"/>
                <w:sz w:val="16"/>
                <w:szCs w:val="16"/>
              </w:rPr>
            </w:pPr>
            <w:del w:id="7724" w:author="Jing Kai Toh" w:date="2016-05-12T17:49:00Z">
              <w:r w:rsidRPr="00F00C6C" w:rsidDel="0039045E">
                <w:rPr>
                  <w:rFonts w:ascii="Calibri Light" w:hAnsi="Calibri Light"/>
                  <w:sz w:val="16"/>
                  <w:szCs w:val="16"/>
                </w:rPr>
                <w:delText>SS 78 : Part A19 : 1987 Testing concrete – Method for determination of compressive strength using portions of beams broken in flexure</w:delText>
              </w:r>
            </w:del>
            <w:ins w:id="7725" w:author="Jing Kai Toh" w:date="2016-05-12T17:49:00Z">
              <w:r w:rsidR="0039045E">
                <w:rPr>
                  <w:rFonts w:ascii="Calibri Light" w:hAnsi="Calibri Light"/>
                  <w:sz w:val="16"/>
                  <w:szCs w:val="16"/>
                </w:rPr>
                <w:t>SS 78 - A19 : 1987</w:t>
              </w:r>
              <w:r w:rsidR="0039045E">
                <w:rPr>
                  <w:rFonts w:ascii="Calibri Light" w:hAnsi="Calibri Light"/>
                  <w:sz w:val="16"/>
                  <w:szCs w:val="16"/>
                </w:rPr>
                <w:tab/>
                <w:t>Testing concrete - Method for determination of compressive strength using portions of beams broken in flexure (Withdrawn - 11 Oct 2012)</w:t>
              </w:r>
            </w:ins>
          </w:p>
          <w:p w14:paraId="1686FB6B" w14:textId="77777777" w:rsidR="00F00C6C" w:rsidRPr="00F00C6C" w:rsidRDefault="00F00C6C" w:rsidP="00F00C6C">
            <w:pPr>
              <w:spacing w:after="120"/>
              <w:rPr>
                <w:rFonts w:ascii="Calibri Light" w:hAnsi="Calibri Light"/>
                <w:sz w:val="16"/>
                <w:szCs w:val="16"/>
              </w:rPr>
            </w:pPr>
            <w:del w:id="7726" w:author="Jing Kai Toh" w:date="2016-05-12T17:50:00Z">
              <w:r w:rsidRPr="00F00C6C" w:rsidDel="0039045E">
                <w:rPr>
                  <w:rFonts w:ascii="Calibri Light" w:hAnsi="Calibri Light"/>
                  <w:sz w:val="16"/>
                  <w:szCs w:val="16"/>
                </w:rPr>
                <w:delText>SS 78 : Part A2 : 1987 Testing concrete – Method for determination of slump</w:delText>
              </w:r>
            </w:del>
            <w:ins w:id="7727" w:author="Jing Kai Toh" w:date="2016-05-12T17:50:00Z">
              <w:r w:rsidR="0039045E">
                <w:rPr>
                  <w:rFonts w:ascii="Calibri Light" w:hAnsi="Calibri Light"/>
                  <w:sz w:val="16"/>
                  <w:szCs w:val="16"/>
                </w:rPr>
                <w:t>SS 78 - A2 : 1987 Testing concrete - Method for determination of slump</w:t>
              </w:r>
            </w:ins>
          </w:p>
          <w:p w14:paraId="5367FD1B" w14:textId="77777777" w:rsidR="00F00C6C" w:rsidRPr="00F00C6C" w:rsidRDefault="00F00C6C" w:rsidP="00F00C6C">
            <w:pPr>
              <w:spacing w:after="120"/>
              <w:rPr>
                <w:rFonts w:ascii="Calibri Light" w:hAnsi="Calibri Light"/>
                <w:sz w:val="16"/>
                <w:szCs w:val="16"/>
              </w:rPr>
            </w:pPr>
            <w:del w:id="7728" w:author="Jing Kai Toh" w:date="2016-05-12T17:53:00Z">
              <w:r w:rsidRPr="00F00C6C" w:rsidDel="0039045E">
                <w:rPr>
                  <w:rFonts w:ascii="Calibri Light" w:hAnsi="Calibri Light"/>
                  <w:sz w:val="16"/>
                  <w:szCs w:val="16"/>
                </w:rPr>
                <w:delText>SS 78 : Part A22 : 1987 Testing concrete – Method for determination of water absorption</w:delText>
              </w:r>
            </w:del>
            <w:ins w:id="7729" w:author="Jing Kai Toh" w:date="2016-05-12T17:53:00Z">
              <w:r w:rsidR="0039045E">
                <w:rPr>
                  <w:rFonts w:ascii="Calibri Light" w:hAnsi="Calibri Light"/>
                  <w:sz w:val="16"/>
                  <w:szCs w:val="16"/>
                </w:rPr>
                <w:t>SS 78 - A22 : 1987 Testing concrete - Method for determination of water absorption (Withdrawn - 11 Oct 2012)</w:t>
              </w:r>
            </w:ins>
          </w:p>
          <w:p w14:paraId="5765C85A" w14:textId="77777777" w:rsidR="00F00C6C" w:rsidRPr="00F00C6C" w:rsidRDefault="00F00C6C" w:rsidP="00F00C6C">
            <w:pPr>
              <w:spacing w:after="120"/>
              <w:rPr>
                <w:rFonts w:ascii="Calibri Light" w:hAnsi="Calibri Light"/>
                <w:sz w:val="16"/>
                <w:szCs w:val="16"/>
              </w:rPr>
            </w:pPr>
            <w:del w:id="7730" w:author="Jing Kai Toh" w:date="2016-05-13T09:22:00Z">
              <w:r w:rsidRPr="00F00C6C" w:rsidDel="0075195F">
                <w:rPr>
                  <w:rFonts w:ascii="Calibri Light" w:hAnsi="Calibri Light"/>
                  <w:sz w:val="16"/>
                  <w:szCs w:val="16"/>
                </w:rPr>
                <w:delText>SS 78 : Part A24 : 1991 Testing concrete – Method of analysis of hardened concrete</w:delText>
              </w:r>
            </w:del>
            <w:ins w:id="7731" w:author="Jing Kai Toh" w:date="2016-05-13T09:22:00Z">
              <w:r w:rsidR="0075195F">
                <w:rPr>
                  <w:rFonts w:ascii="Calibri Light" w:hAnsi="Calibri Light"/>
                  <w:sz w:val="16"/>
                  <w:szCs w:val="16"/>
                </w:rPr>
                <w:t>SS 78 - A24 : 1991 (2013) Testing concrete - Methods of analysis of hardened concrete</w:t>
              </w:r>
            </w:ins>
          </w:p>
          <w:p w14:paraId="76C412D6" w14:textId="77777777" w:rsidR="00F00C6C" w:rsidRPr="00F00C6C" w:rsidRDefault="00F00C6C" w:rsidP="00F00C6C">
            <w:pPr>
              <w:spacing w:after="120"/>
              <w:rPr>
                <w:rFonts w:ascii="Calibri Light" w:hAnsi="Calibri Light"/>
                <w:sz w:val="16"/>
                <w:szCs w:val="16"/>
              </w:rPr>
            </w:pPr>
            <w:del w:id="7732" w:author="Jing Kai Toh" w:date="2016-05-12T17:55:00Z">
              <w:r w:rsidRPr="00F00C6C" w:rsidDel="0039045E">
                <w:rPr>
                  <w:rFonts w:ascii="Calibri Light" w:hAnsi="Calibri Light"/>
                  <w:sz w:val="16"/>
                  <w:szCs w:val="16"/>
                </w:rPr>
                <w:delText>SS 78 : Part A6 : 1987 Testing concrete – Method for determination of air content of fresh concrete</w:delText>
              </w:r>
            </w:del>
            <w:ins w:id="7733" w:author="Jing Kai Toh" w:date="2016-05-12T17:55:00Z">
              <w:r w:rsidR="0039045E">
                <w:rPr>
                  <w:rFonts w:ascii="Calibri Light" w:hAnsi="Calibri Light"/>
                  <w:sz w:val="16"/>
                  <w:szCs w:val="16"/>
                </w:rPr>
                <w:t>SS 78 - A6 : 1987 Testing concrete - Method for determination of air content of fresh concrete (Withdrawn - 24 Jun 2011)</w:t>
              </w:r>
            </w:ins>
          </w:p>
          <w:p w14:paraId="5B139C65" w14:textId="77777777" w:rsidR="00F00C6C" w:rsidRPr="00F00C6C" w:rsidRDefault="00F00C6C" w:rsidP="00F00C6C">
            <w:pPr>
              <w:spacing w:after="120"/>
              <w:rPr>
                <w:rFonts w:ascii="Calibri Light" w:hAnsi="Calibri Light"/>
                <w:sz w:val="16"/>
                <w:szCs w:val="16"/>
              </w:rPr>
            </w:pPr>
            <w:del w:id="7734" w:author="Jing Kai Toh" w:date="2016-05-13T09:22:00Z">
              <w:r w:rsidRPr="00F00C6C" w:rsidDel="0075195F">
                <w:rPr>
                  <w:rFonts w:ascii="Calibri Light" w:hAnsi="Calibri Light"/>
                  <w:sz w:val="16"/>
                  <w:szCs w:val="16"/>
                </w:rPr>
                <w:delText>SS 78 : Part B1 : 1992 Testing concrete – Guide to the use of non-destructive methods of test for hardened concrete</w:delText>
              </w:r>
            </w:del>
            <w:ins w:id="7735" w:author="Jing Kai Toh" w:date="2016-05-13T09:22:00Z">
              <w:r w:rsidR="0075195F">
                <w:rPr>
                  <w:rFonts w:ascii="Calibri Light" w:hAnsi="Calibri Light"/>
                  <w:sz w:val="16"/>
                  <w:szCs w:val="16"/>
                </w:rPr>
                <w:t>SS 78 - B1 : 1992 (2013) Testing concrete - Guide to the use of non-destructive methods of test for hardened concrete</w:t>
              </w:r>
            </w:ins>
            <w:r w:rsidRPr="00F00C6C">
              <w:rPr>
                <w:rFonts w:ascii="Calibri Light" w:hAnsi="Calibri Light"/>
                <w:sz w:val="16"/>
                <w:szCs w:val="16"/>
              </w:rPr>
              <w:t>.</w:t>
            </w:r>
          </w:p>
          <w:p w14:paraId="1A63A3E3" w14:textId="77777777" w:rsidR="00F00C6C" w:rsidRPr="00EB5F2C" w:rsidRDefault="00F00C6C" w:rsidP="00F00C6C">
            <w:pPr>
              <w:spacing w:after="120"/>
              <w:rPr>
                <w:rFonts w:ascii="Calibri Light" w:hAnsi="Calibri Light"/>
                <w:b/>
                <w:sz w:val="16"/>
                <w:szCs w:val="16"/>
              </w:rPr>
            </w:pPr>
            <w:r w:rsidRPr="00EB5F2C">
              <w:rPr>
                <w:rFonts w:ascii="Calibri Light" w:hAnsi="Calibri Light"/>
                <w:b/>
                <w:sz w:val="16"/>
                <w:szCs w:val="16"/>
              </w:rPr>
              <w:t>Reinforcement</w:t>
            </w:r>
          </w:p>
          <w:p w14:paraId="7B930318" w14:textId="77777777" w:rsidR="00F00C6C" w:rsidRPr="00F00C6C" w:rsidRDefault="00F00C6C" w:rsidP="00F00C6C">
            <w:pPr>
              <w:spacing w:after="120"/>
              <w:rPr>
                <w:rFonts w:ascii="Calibri Light" w:hAnsi="Calibri Light"/>
                <w:sz w:val="16"/>
                <w:szCs w:val="16"/>
              </w:rPr>
            </w:pPr>
            <w:del w:id="7736" w:author="Ashan Senel Asmone" w:date="2016-03-21T14:40:00Z">
              <w:r w:rsidRPr="00F00C6C" w:rsidDel="00CB3D36">
                <w:rPr>
                  <w:rFonts w:ascii="Calibri Light" w:hAnsi="Calibri Light"/>
                  <w:sz w:val="16"/>
                  <w:szCs w:val="16"/>
                </w:rPr>
                <w:delText>SS 2: Part 1 Steel for the Reinforcement of Concrete-plain bars (steel grade 300)</w:delText>
              </w:r>
            </w:del>
            <w:ins w:id="7737" w:author="Ashan Senel Asmone" w:date="2016-03-21T14:40:00Z">
              <w:r w:rsidR="00CB3D36">
                <w:rPr>
                  <w:rFonts w:ascii="Calibri Light" w:hAnsi="Calibri Light"/>
                  <w:sz w:val="16"/>
                  <w:szCs w:val="16"/>
                </w:rPr>
                <w:t>SS 560 : 2010 Specification for steel for the reinforcement of concrete – Weldable reinforcing steel – Bar, coil and decoiled product</w:t>
              </w:r>
            </w:ins>
          </w:p>
          <w:p w14:paraId="51EAA26F" w14:textId="77777777" w:rsidR="00F00C6C" w:rsidRPr="00F00C6C" w:rsidRDefault="00F00C6C" w:rsidP="00F00C6C">
            <w:pPr>
              <w:spacing w:after="120"/>
              <w:rPr>
                <w:rFonts w:ascii="Calibri Light" w:hAnsi="Calibri Light"/>
                <w:sz w:val="16"/>
                <w:szCs w:val="16"/>
              </w:rPr>
            </w:pPr>
            <w:del w:id="7738" w:author="Ashan Senel Asmone" w:date="2016-03-21T14:40:00Z">
              <w:r w:rsidRPr="00F00C6C" w:rsidDel="00CB3D36">
                <w:rPr>
                  <w:rFonts w:ascii="Calibri Light" w:hAnsi="Calibri Light"/>
                  <w:sz w:val="16"/>
                  <w:szCs w:val="16"/>
                </w:rPr>
                <w:delText>SS 2: Part 2 Steel for the Reinforcement of Concrete-ribbed bars (steel grade 500)</w:delText>
              </w:r>
            </w:del>
            <w:ins w:id="7739" w:author="Ashan Senel Asmone" w:date="2016-03-21T14:40:00Z">
              <w:r w:rsidR="00CB3D36">
                <w:rPr>
                  <w:rFonts w:ascii="Calibri Light" w:hAnsi="Calibri Light"/>
                  <w:sz w:val="16"/>
                  <w:szCs w:val="16"/>
                </w:rPr>
                <w:t>SS 561 : 2010 Specification for steel fabric for the reinforcement of concrete</w:t>
              </w:r>
            </w:ins>
          </w:p>
          <w:p w14:paraId="316659C3" w14:textId="77777777" w:rsidR="00F00C6C" w:rsidRPr="00F00C6C" w:rsidRDefault="00F00C6C" w:rsidP="00F00C6C">
            <w:pPr>
              <w:spacing w:after="120"/>
              <w:rPr>
                <w:rFonts w:ascii="Calibri Light" w:hAnsi="Calibri Light"/>
                <w:sz w:val="16"/>
                <w:szCs w:val="16"/>
              </w:rPr>
            </w:pPr>
            <w:del w:id="7740" w:author="Ashan Senel Asmone" w:date="2016-03-21T16:21:00Z">
              <w:r w:rsidRPr="00F00C6C" w:rsidDel="00A42019">
                <w:rPr>
                  <w:rFonts w:ascii="Calibri Light" w:hAnsi="Calibri Light"/>
                  <w:sz w:val="16"/>
                  <w:szCs w:val="16"/>
                </w:rPr>
                <w:delText>SS 2: Part 3 Steel for the Reinforcement of Concrete-Plain and ribbed bars (steel grade 250 and 460)</w:delText>
              </w:r>
            </w:del>
            <w:ins w:id="7741" w:author="Ashan Senel Asmone" w:date="2016-03-21T16:21:00Z">
              <w:r w:rsidR="00A42019">
                <w:rPr>
                  <w:rFonts w:ascii="Calibri Light" w:hAnsi="Calibri Light"/>
                  <w:sz w:val="16"/>
                  <w:szCs w:val="16"/>
                </w:rPr>
                <w:t>SS 2 - 3 : 1987 Steel for the reinforcement of concrete - Plain and ribbed bars (steel grades 250 and 460)</w:t>
              </w:r>
            </w:ins>
            <w:r w:rsidRPr="00F00C6C">
              <w:rPr>
                <w:rFonts w:ascii="Calibri Light" w:hAnsi="Calibri Light"/>
                <w:sz w:val="16"/>
                <w:szCs w:val="16"/>
              </w:rPr>
              <w:br/>
            </w:r>
            <w:r w:rsidRPr="00F00C6C">
              <w:rPr>
                <w:rFonts w:ascii="Calibri Light" w:hAnsi="Calibri Light"/>
                <w:sz w:val="16"/>
                <w:szCs w:val="16"/>
              </w:rPr>
              <w:br/>
            </w:r>
            <w:del w:id="7742" w:author="Ashan Senel Asmone" w:date="2016-03-21T14:40:00Z">
              <w:r w:rsidRPr="00F00C6C" w:rsidDel="00CB3D36">
                <w:rPr>
                  <w:rFonts w:ascii="Calibri Light" w:hAnsi="Calibri Light"/>
                  <w:sz w:val="16"/>
                  <w:szCs w:val="16"/>
                </w:rPr>
                <w:delText>SS 18: Part 1 Cold-reduced steel wire for the reinforcement of concrete and the manufacture of welded fabric -steel grade 500</w:delText>
              </w:r>
            </w:del>
            <w:ins w:id="7743" w:author="Ashan Senel Asmone" w:date="2016-03-21T14:40:00Z">
              <w:r w:rsidR="00CB3D36">
                <w:rPr>
                  <w:rFonts w:ascii="Calibri Light" w:hAnsi="Calibri Light"/>
                  <w:sz w:val="16"/>
                  <w:szCs w:val="16"/>
                </w:rPr>
                <w:t>SS 18: Part 1 Cold-reduced steel wire for the reinforcement of concrete and the manufacture of welded fabric -steel grade 500</w:t>
              </w:r>
            </w:ins>
          </w:p>
          <w:p w14:paraId="3E8E54B9" w14:textId="77777777" w:rsidR="00F00C6C" w:rsidRPr="00F00C6C" w:rsidRDefault="00F00C6C" w:rsidP="00F00C6C">
            <w:pPr>
              <w:spacing w:after="120"/>
              <w:rPr>
                <w:rFonts w:ascii="Calibri Light" w:hAnsi="Calibri Light"/>
                <w:sz w:val="16"/>
                <w:szCs w:val="16"/>
              </w:rPr>
            </w:pPr>
            <w:del w:id="7744" w:author="Ashan Senel Asmone" w:date="2016-03-21T14:40:00Z">
              <w:r w:rsidRPr="00F00C6C" w:rsidDel="00135CEB">
                <w:rPr>
                  <w:rFonts w:ascii="Calibri Light" w:hAnsi="Calibri Light"/>
                  <w:sz w:val="16"/>
                  <w:szCs w:val="16"/>
                </w:rPr>
                <w:delText>SS 18: Part 2 Cold-reduced steel wire for the reinforcement of concrete and the manufacture of welded fabric -steel grade 485</w:delText>
              </w:r>
            </w:del>
            <w:ins w:id="7745" w:author="Ashan Senel Asmone" w:date="2016-03-21T14:40:00Z">
              <w:r w:rsidR="00135CEB">
                <w:rPr>
                  <w:rFonts w:ascii="Calibri Light" w:hAnsi="Calibri Light"/>
                  <w:sz w:val="16"/>
                  <w:szCs w:val="16"/>
                </w:rPr>
                <w:t>SS 18: Part 2 Cold-reduced steel wire for the reinforcement of concrete and the manufacture of welded fabric -steel grade 485</w:t>
              </w:r>
            </w:ins>
          </w:p>
          <w:p w14:paraId="75551099" w14:textId="77777777" w:rsidR="00F00C6C" w:rsidRPr="00F00C6C" w:rsidRDefault="00F00C6C" w:rsidP="00F00C6C">
            <w:pPr>
              <w:spacing w:after="120"/>
              <w:rPr>
                <w:rFonts w:ascii="Calibri Light" w:hAnsi="Calibri Light"/>
                <w:sz w:val="16"/>
                <w:szCs w:val="16"/>
              </w:rPr>
            </w:pPr>
            <w:del w:id="7746" w:author="Ashan Senel Asmone" w:date="2016-03-21T14:41:00Z">
              <w:r w:rsidRPr="00F00C6C" w:rsidDel="00135CEB">
                <w:rPr>
                  <w:rFonts w:ascii="Calibri Light" w:hAnsi="Calibri Light"/>
                  <w:sz w:val="16"/>
                  <w:szCs w:val="16"/>
                </w:rPr>
                <w:delText>SS 32: Part 1 Welded steel fabric for the reinforcement of concrete-steel grades 300 and 500</w:delText>
              </w:r>
            </w:del>
            <w:ins w:id="7747" w:author="Ashan Senel Asmone" w:date="2016-03-21T14:41:00Z">
              <w:r w:rsidR="00135CEB">
                <w:rPr>
                  <w:rFonts w:ascii="Calibri Light" w:hAnsi="Calibri Light"/>
                  <w:sz w:val="16"/>
                  <w:szCs w:val="16"/>
                </w:rPr>
                <w:t>SS 32: Part 1 Welded steel fabric for the reinforcement of concrete-steel grades 300 and 500</w:t>
              </w:r>
            </w:ins>
          </w:p>
          <w:p w14:paraId="5B6AC427" w14:textId="77777777" w:rsidR="00F00C6C" w:rsidRPr="00F00C6C" w:rsidRDefault="00F00C6C" w:rsidP="00F00C6C">
            <w:pPr>
              <w:spacing w:after="120"/>
              <w:rPr>
                <w:rFonts w:ascii="Calibri Light" w:hAnsi="Calibri Light"/>
                <w:sz w:val="16"/>
                <w:szCs w:val="16"/>
              </w:rPr>
            </w:pPr>
            <w:del w:id="7748" w:author="Ashan Senel Asmone" w:date="2016-03-21T14:41:00Z">
              <w:r w:rsidRPr="00F00C6C" w:rsidDel="00135CEB">
                <w:rPr>
                  <w:rFonts w:ascii="Calibri Light" w:hAnsi="Calibri Light"/>
                  <w:sz w:val="16"/>
                  <w:szCs w:val="16"/>
                </w:rPr>
                <w:delText>SS 32: Part 2 Welded steel fabric for the reinforcement of concrete-steel grade 485</w:delText>
              </w:r>
            </w:del>
            <w:ins w:id="7749" w:author="Ashan Senel Asmone" w:date="2016-03-21T14:41:00Z">
              <w:r w:rsidR="00135CEB">
                <w:rPr>
                  <w:rFonts w:ascii="Calibri Light" w:hAnsi="Calibri Light"/>
                  <w:sz w:val="16"/>
                  <w:szCs w:val="16"/>
                </w:rPr>
                <w:t>SS 32: Part 2 Welded steel fabric for the reinforcement of concrete-steel grade 485</w:t>
              </w:r>
            </w:ins>
          </w:p>
          <w:p w14:paraId="29F3EEB3" w14:textId="77777777" w:rsidR="00F00C6C" w:rsidRPr="00EB5F2C" w:rsidRDefault="00F00C6C" w:rsidP="00F00C6C">
            <w:pPr>
              <w:spacing w:after="120"/>
              <w:rPr>
                <w:rFonts w:ascii="Calibri Light" w:hAnsi="Calibri Light"/>
                <w:b/>
                <w:sz w:val="16"/>
                <w:szCs w:val="16"/>
              </w:rPr>
            </w:pPr>
            <w:r w:rsidRPr="00EB5F2C">
              <w:rPr>
                <w:rFonts w:ascii="Calibri Light" w:hAnsi="Calibri Light"/>
                <w:b/>
                <w:sz w:val="16"/>
                <w:szCs w:val="16"/>
              </w:rPr>
              <w:t>Paints</w:t>
            </w:r>
          </w:p>
          <w:p w14:paraId="0E191D66" w14:textId="77777777" w:rsidR="00F00C6C" w:rsidRPr="00F00C6C" w:rsidRDefault="00F00C6C" w:rsidP="00F00C6C">
            <w:pPr>
              <w:spacing w:after="120"/>
              <w:rPr>
                <w:rFonts w:ascii="Calibri Light" w:hAnsi="Calibri Light"/>
                <w:sz w:val="16"/>
                <w:szCs w:val="16"/>
              </w:rPr>
            </w:pPr>
            <w:del w:id="7750" w:author="Ashan Asmone" w:date="2016-03-31T13:55:00Z">
              <w:r w:rsidRPr="00F00C6C" w:rsidDel="00E33639">
                <w:rPr>
                  <w:rFonts w:ascii="Calibri Light" w:hAnsi="Calibri Light"/>
                  <w:sz w:val="16"/>
                  <w:szCs w:val="16"/>
                </w:rPr>
                <w:delText>SS CP 22: Painting of buildings</w:delText>
              </w:r>
            </w:del>
            <w:ins w:id="7751" w:author="Ashan Asmone" w:date="2016-03-31T13:55:00Z">
              <w:r w:rsidR="00E33639">
                <w:rPr>
                  <w:rFonts w:ascii="Calibri Light" w:hAnsi="Calibri Light"/>
                  <w:sz w:val="16"/>
                  <w:szCs w:val="16"/>
                </w:rPr>
                <w:t>SS 542 : 2008 Code of practice for painting of buildings</w:t>
              </w:r>
            </w:ins>
          </w:p>
          <w:p w14:paraId="748999C2" w14:textId="77777777" w:rsidR="00F00C6C" w:rsidRPr="00F00C6C" w:rsidRDefault="00F00C6C" w:rsidP="00F00C6C">
            <w:pPr>
              <w:spacing w:after="120"/>
              <w:rPr>
                <w:rFonts w:ascii="Calibri Light" w:hAnsi="Calibri Light"/>
                <w:sz w:val="16"/>
                <w:szCs w:val="16"/>
              </w:rPr>
            </w:pPr>
            <w:del w:id="7752" w:author="Ashan Asmone" w:date="2016-03-31T13:56:00Z">
              <w:r w:rsidRPr="00F00C6C" w:rsidDel="00E33639">
                <w:rPr>
                  <w:rFonts w:ascii="Calibri Light" w:hAnsi="Calibri Light"/>
                  <w:sz w:val="16"/>
                  <w:szCs w:val="16"/>
                </w:rPr>
                <w:delText>SS 5: Methods of tests for paints, varnishes and related materials</w:delText>
              </w:r>
            </w:del>
            <w:ins w:id="7753" w:author="Ashan Asmone" w:date="2016-03-31T13:56:00Z">
              <w:r w:rsidR="00E33639">
                <w:rPr>
                  <w:rFonts w:ascii="Calibri Light" w:hAnsi="Calibri Light"/>
                  <w:sz w:val="16"/>
                  <w:szCs w:val="16"/>
                </w:rPr>
                <w:t>SS 5 Series - Methods of test for paints, varnishes and related materials</w:t>
              </w:r>
            </w:ins>
          </w:p>
          <w:p w14:paraId="5DDCA129" w14:textId="77777777" w:rsidR="00F00C6C" w:rsidRPr="00F00C6C" w:rsidRDefault="00F00C6C" w:rsidP="00F00C6C">
            <w:pPr>
              <w:spacing w:after="120"/>
              <w:rPr>
                <w:rFonts w:ascii="Calibri Light" w:hAnsi="Calibri Light"/>
                <w:sz w:val="16"/>
                <w:szCs w:val="16"/>
              </w:rPr>
            </w:pPr>
            <w:del w:id="7754" w:author="Ashan Asmone" w:date="2016-03-31T13:57:00Z">
              <w:r w:rsidRPr="00F00C6C" w:rsidDel="00492805">
                <w:rPr>
                  <w:rFonts w:ascii="Calibri Light" w:hAnsi="Calibri Light"/>
                  <w:sz w:val="16"/>
                  <w:szCs w:val="16"/>
                </w:rPr>
                <w:delText>SS 7: Paint: finishing, gloss enamel</w:delText>
              </w:r>
            </w:del>
            <w:ins w:id="7755" w:author="Ashan Asmone" w:date="2016-03-31T13:57:00Z">
              <w:r w:rsidR="00492805">
                <w:rPr>
                  <w:rFonts w:ascii="Calibri Light" w:hAnsi="Calibri Light"/>
                  <w:sz w:val="16"/>
                  <w:szCs w:val="16"/>
                </w:rPr>
                <w:t>SS 7 : 1998 Paint - Finishing, gloss enamel</w:t>
              </w:r>
            </w:ins>
          </w:p>
          <w:p w14:paraId="741F7B22" w14:textId="77777777" w:rsidR="00F00C6C" w:rsidRPr="00F00C6C" w:rsidRDefault="00F00C6C" w:rsidP="00F00C6C">
            <w:pPr>
              <w:spacing w:after="120"/>
              <w:rPr>
                <w:rFonts w:ascii="Calibri Light" w:hAnsi="Calibri Light"/>
                <w:sz w:val="16"/>
                <w:szCs w:val="16"/>
              </w:rPr>
            </w:pPr>
            <w:del w:id="7756" w:author="Ashan Asmone" w:date="2016-03-31T13:58:00Z">
              <w:r w:rsidRPr="00F00C6C" w:rsidDel="00492805">
                <w:rPr>
                  <w:rFonts w:ascii="Calibri Light" w:hAnsi="Calibri Light"/>
                  <w:sz w:val="16"/>
                  <w:szCs w:val="16"/>
                </w:rPr>
                <w:delText>SS 34: Undercoat for gloss enamel</w:delText>
              </w:r>
            </w:del>
            <w:ins w:id="7757" w:author="Ashan Asmone" w:date="2016-03-31T13:58:00Z">
              <w:r w:rsidR="00492805">
                <w:rPr>
                  <w:rFonts w:ascii="Calibri Light" w:hAnsi="Calibri Light"/>
                  <w:sz w:val="16"/>
                  <w:szCs w:val="16"/>
                </w:rPr>
                <w:t>SS 34 : 1998 Undercoat paint for gloss enamel</w:t>
              </w:r>
            </w:ins>
          </w:p>
          <w:p w14:paraId="76C3AE00" w14:textId="77777777" w:rsidR="00F00C6C" w:rsidRPr="00F00C6C" w:rsidRDefault="00F00C6C" w:rsidP="00F00C6C">
            <w:pPr>
              <w:spacing w:after="120"/>
              <w:rPr>
                <w:rFonts w:ascii="Calibri Light" w:hAnsi="Calibri Light"/>
                <w:sz w:val="16"/>
                <w:szCs w:val="16"/>
              </w:rPr>
            </w:pPr>
            <w:del w:id="7758" w:author="Ashan Asmone" w:date="2016-03-31T13:59:00Z">
              <w:r w:rsidRPr="00F00C6C" w:rsidDel="00492805">
                <w:rPr>
                  <w:rFonts w:ascii="Calibri Light" w:hAnsi="Calibri Light"/>
                  <w:sz w:val="16"/>
                  <w:szCs w:val="16"/>
                </w:rPr>
                <w:delText>SS 150: Emulsion paints for decorative purposes</w:delText>
              </w:r>
            </w:del>
            <w:ins w:id="7759" w:author="Ashan Asmone" w:date="2016-03-31T13:59:00Z">
              <w:r w:rsidR="00492805">
                <w:rPr>
                  <w:rFonts w:ascii="Calibri Light" w:hAnsi="Calibri Light"/>
                  <w:sz w:val="16"/>
                  <w:szCs w:val="16"/>
                </w:rPr>
                <w:t>SS 150 : 1998 Emulsion paints for decorative purposes</w:t>
              </w:r>
            </w:ins>
          </w:p>
          <w:p w14:paraId="4BF73082" w14:textId="77777777" w:rsidR="00F00C6C" w:rsidRPr="00F00C6C" w:rsidRDefault="00F00C6C" w:rsidP="00F00C6C">
            <w:pPr>
              <w:spacing w:after="120"/>
              <w:rPr>
                <w:rFonts w:ascii="Calibri Light" w:hAnsi="Calibri Light"/>
                <w:sz w:val="16"/>
                <w:szCs w:val="16"/>
              </w:rPr>
            </w:pPr>
            <w:del w:id="7760" w:author="Ashan Asmone" w:date="2016-03-31T14:00:00Z">
              <w:r w:rsidRPr="00F00C6C" w:rsidDel="00492805">
                <w:rPr>
                  <w:rFonts w:ascii="Calibri Light" w:hAnsi="Calibri Light"/>
                  <w:sz w:val="16"/>
                  <w:szCs w:val="16"/>
                </w:rPr>
                <w:delText>SS (CP) 82: 1999- Waterproofing of reinforced concrete buildings</w:delText>
              </w:r>
            </w:del>
            <w:ins w:id="7761" w:author="Ashan Asmone" w:date="2016-03-31T14:00:00Z">
              <w:r w:rsidR="00492805">
                <w:rPr>
                  <w:rFonts w:ascii="Calibri Light" w:hAnsi="Calibri Light"/>
                  <w:sz w:val="16"/>
                  <w:szCs w:val="16"/>
                </w:rPr>
                <w:t>CP 82 : 1999 Code of practice for waterproofing of reinforced concrete buildings</w:t>
              </w:r>
            </w:ins>
          </w:p>
          <w:p w14:paraId="650CC477" w14:textId="77777777" w:rsidR="00F00C6C" w:rsidRPr="00F00C6C" w:rsidRDefault="00F00C6C" w:rsidP="00F00C6C">
            <w:pPr>
              <w:spacing w:after="120"/>
              <w:rPr>
                <w:rFonts w:ascii="Calibri Light" w:hAnsi="Calibri Light"/>
                <w:sz w:val="16"/>
                <w:szCs w:val="16"/>
              </w:rPr>
            </w:pPr>
            <w:del w:id="7762" w:author="Ashan Asmone" w:date="2016-03-31T15:16:00Z">
              <w:r w:rsidRPr="00F00C6C" w:rsidDel="00383EB6">
                <w:rPr>
                  <w:rFonts w:ascii="Calibri Light" w:hAnsi="Calibri Light"/>
                  <w:sz w:val="16"/>
                  <w:szCs w:val="16"/>
                </w:rPr>
                <w:delText>SS 345: 1990-Algae resistant emulsion paint for decorative purposes</w:delText>
              </w:r>
            </w:del>
            <w:ins w:id="7763" w:author="Ashan Asmone" w:date="2016-03-31T15:16:00Z">
              <w:r w:rsidR="00383EB6">
                <w:rPr>
                  <w:rFonts w:ascii="Calibri Light" w:hAnsi="Calibri Light"/>
                  <w:sz w:val="16"/>
                  <w:szCs w:val="16"/>
                </w:rPr>
                <w:t>SS 345: 1990 Algae resistant emulsion paint for decorative purposes</w:t>
              </w:r>
            </w:ins>
          </w:p>
          <w:p w14:paraId="35D9EFE2" w14:textId="77777777" w:rsidR="00F00C6C" w:rsidRPr="00F00C6C" w:rsidRDefault="00F00C6C" w:rsidP="00F00C6C">
            <w:pPr>
              <w:spacing w:after="120"/>
              <w:rPr>
                <w:rFonts w:ascii="Calibri Light" w:hAnsi="Calibri Light"/>
                <w:sz w:val="16"/>
                <w:szCs w:val="16"/>
              </w:rPr>
            </w:pPr>
            <w:r w:rsidRPr="00F00C6C">
              <w:rPr>
                <w:rFonts w:ascii="Calibri Light" w:hAnsi="Calibri Light"/>
                <w:sz w:val="16"/>
                <w:szCs w:val="16"/>
              </w:rPr>
              <w:t> </w:t>
            </w:r>
          </w:p>
          <w:p w14:paraId="04D4851A" w14:textId="77777777" w:rsidR="00401C5E" w:rsidRPr="00F00C6C" w:rsidRDefault="00401C5E" w:rsidP="00F00C6C">
            <w:pPr>
              <w:spacing w:after="120"/>
              <w:rPr>
                <w:rFonts w:ascii="Calibri Light" w:hAnsi="Calibri Light"/>
                <w:sz w:val="16"/>
                <w:szCs w:val="16"/>
              </w:rPr>
            </w:pPr>
          </w:p>
        </w:tc>
      </w:tr>
      <w:tr w:rsidR="00401C5E" w:rsidRPr="004F3C8C" w14:paraId="5C0B2102" w14:textId="77777777" w:rsidTr="00401C5E">
        <w:tc>
          <w:tcPr>
            <w:tcW w:w="685" w:type="dxa"/>
          </w:tcPr>
          <w:p w14:paraId="50A44DA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4A42CA7E" w14:textId="77777777" w:rsidR="00F00C6C" w:rsidRPr="00EB5F2C" w:rsidRDefault="00F00C6C" w:rsidP="00F00C6C">
            <w:pPr>
              <w:spacing w:after="120"/>
              <w:rPr>
                <w:rFonts w:ascii="Calibri Light" w:hAnsi="Calibri Light"/>
                <w:b/>
                <w:sz w:val="16"/>
                <w:szCs w:val="16"/>
              </w:rPr>
            </w:pPr>
            <w:r w:rsidRPr="00EB5F2C">
              <w:rPr>
                <w:rFonts w:ascii="Calibri Light" w:hAnsi="Calibri Light"/>
                <w:b/>
                <w:sz w:val="16"/>
                <w:szCs w:val="16"/>
              </w:rPr>
              <w:t>Concrete</w:t>
            </w:r>
          </w:p>
          <w:p w14:paraId="7F5F15AB" w14:textId="77777777" w:rsidR="00F00C6C" w:rsidRPr="00F00C6C" w:rsidRDefault="00F00C6C" w:rsidP="00F00C6C">
            <w:pPr>
              <w:spacing w:after="120"/>
              <w:rPr>
                <w:rFonts w:ascii="Calibri Light" w:hAnsi="Calibri Light"/>
                <w:sz w:val="16"/>
                <w:szCs w:val="16"/>
              </w:rPr>
            </w:pPr>
            <w:del w:id="7764" w:author="Ashan Senel Asmone" w:date="2016-05-09T17:23:00Z">
              <w:r w:rsidRPr="00F00C6C" w:rsidDel="00301C01">
                <w:rPr>
                  <w:rFonts w:ascii="Calibri Light" w:hAnsi="Calibri Light"/>
                  <w:sz w:val="16"/>
                  <w:szCs w:val="16"/>
                </w:rPr>
                <w:delText>ISO 9882:1993 Performance standards in building; performance test for precast concrete floors; behaviour under non-concentrated load</w:delText>
              </w:r>
            </w:del>
            <w:ins w:id="7765" w:author="Ashan Senel Asmone" w:date="2016-05-09T17:23:00Z">
              <w:r w:rsidR="00301C01">
                <w:rPr>
                  <w:rFonts w:ascii="Calibri Light" w:hAnsi="Calibri Light"/>
                  <w:sz w:val="16"/>
                  <w:szCs w:val="16"/>
                </w:rPr>
                <w:t>ISO 9882:1993 Performance standards in building -- Performance test for precast concrete floors -- Behaviour under non-concentrated load</w:t>
              </w:r>
            </w:ins>
          </w:p>
          <w:p w14:paraId="7DCF2F69" w14:textId="77777777" w:rsidR="00F00C6C" w:rsidRPr="00F00C6C" w:rsidRDefault="00F00C6C" w:rsidP="00F00C6C">
            <w:pPr>
              <w:spacing w:after="120"/>
              <w:rPr>
                <w:rFonts w:ascii="Calibri Light" w:hAnsi="Calibri Light"/>
                <w:sz w:val="16"/>
                <w:szCs w:val="16"/>
              </w:rPr>
            </w:pPr>
            <w:del w:id="7766" w:author="Ashan Senel Asmone" w:date="2016-05-09T17:24:00Z">
              <w:r w:rsidRPr="00F00C6C" w:rsidDel="00301C01">
                <w:rPr>
                  <w:rFonts w:ascii="Calibri Light" w:hAnsi="Calibri Light"/>
                  <w:sz w:val="16"/>
                  <w:szCs w:val="16"/>
                </w:rPr>
                <w:delText>ISO 9883:1993 Performance standards in building; performance test for precast concrete floors; behaviour under concentrated load</w:delText>
              </w:r>
            </w:del>
            <w:ins w:id="7767" w:author="Ashan Senel Asmone" w:date="2016-05-09T17:24:00Z">
              <w:r w:rsidR="00301C01">
                <w:rPr>
                  <w:rFonts w:ascii="Calibri Light" w:hAnsi="Calibri Light"/>
                  <w:sz w:val="16"/>
                  <w:szCs w:val="16"/>
                </w:rPr>
                <w:t>ISO 9883:1993 Performance standards in building -- Performance test for precast concrete floors -- Behaviour under concentrated load</w:t>
              </w:r>
            </w:ins>
          </w:p>
          <w:p w14:paraId="105ADDBC" w14:textId="77777777" w:rsidR="00F00C6C" w:rsidRPr="00F00C6C" w:rsidRDefault="00F00C6C" w:rsidP="00F00C6C">
            <w:pPr>
              <w:spacing w:after="120"/>
              <w:rPr>
                <w:rFonts w:ascii="Calibri Light" w:hAnsi="Calibri Light"/>
                <w:sz w:val="16"/>
                <w:szCs w:val="16"/>
              </w:rPr>
            </w:pPr>
            <w:del w:id="7768" w:author="Ashan Senel Asmone" w:date="2016-05-09T17:27:00Z">
              <w:r w:rsidRPr="00F00C6C" w:rsidDel="00301C01">
                <w:rPr>
                  <w:rFonts w:ascii="Calibri Light" w:hAnsi="Calibri Light"/>
                  <w:sz w:val="16"/>
                  <w:szCs w:val="16"/>
                </w:rPr>
                <w:delText>ISO 10065:1990 Steel bars for reinforcement of concrete; bend and rebend tests</w:delText>
              </w:r>
            </w:del>
          </w:p>
          <w:p w14:paraId="08F94240" w14:textId="77777777" w:rsidR="00F00C6C" w:rsidRPr="00F00C6C" w:rsidRDefault="00F00C6C" w:rsidP="00F00C6C">
            <w:pPr>
              <w:spacing w:after="120"/>
              <w:rPr>
                <w:rFonts w:ascii="Calibri Light" w:hAnsi="Calibri Light"/>
                <w:sz w:val="16"/>
                <w:szCs w:val="16"/>
              </w:rPr>
            </w:pPr>
            <w:del w:id="7769" w:author="Ashan Senel Asmone" w:date="2016-03-21T15:10:00Z">
              <w:r w:rsidRPr="00F00C6C" w:rsidDel="00411DBF">
                <w:rPr>
                  <w:rFonts w:ascii="Calibri Light" w:hAnsi="Calibri Light"/>
                  <w:sz w:val="16"/>
                  <w:szCs w:val="16"/>
                </w:rPr>
                <w:delText>ISO 10144:1991 Certification scheme for steel bars and wires for the reinforcement of concrete structures</w:delText>
              </w:r>
            </w:del>
            <w:ins w:id="7770" w:author="Ashan Senel Asmone" w:date="2016-03-21T15:10:00Z">
              <w:r w:rsidR="00411DBF">
                <w:rPr>
                  <w:rFonts w:ascii="Calibri Light" w:hAnsi="Calibri Light"/>
                  <w:sz w:val="16"/>
                  <w:szCs w:val="16"/>
                </w:rPr>
                <w:t>ISO 10144:1991 Certification scheme for steel bars and wires for the reinforcement of concrete structures</w:t>
              </w:r>
            </w:ins>
          </w:p>
          <w:p w14:paraId="5D6F59A1" w14:textId="77777777" w:rsidR="00F00C6C" w:rsidRPr="00F00C6C" w:rsidRDefault="00F00C6C" w:rsidP="00F00C6C">
            <w:pPr>
              <w:spacing w:after="120"/>
              <w:rPr>
                <w:rFonts w:ascii="Calibri Light" w:hAnsi="Calibri Light"/>
                <w:sz w:val="16"/>
                <w:szCs w:val="16"/>
              </w:rPr>
            </w:pPr>
            <w:del w:id="7771" w:author="Ashan Senel Asmone" w:date="2016-05-09T17:29:00Z">
              <w:r w:rsidRPr="00F00C6C" w:rsidDel="00301C01">
                <w:rPr>
                  <w:rFonts w:ascii="Calibri Light" w:hAnsi="Calibri Light"/>
                  <w:sz w:val="16"/>
                  <w:szCs w:val="16"/>
                </w:rPr>
                <w:delText>ISO 1920:1976 Concrete tests; Dimensions, tolerances and applicability of test specimens</w:delText>
              </w:r>
            </w:del>
            <w:ins w:id="7772" w:author="Ashan Senel Asmone" w:date="2016-05-09T17:29:00Z">
              <w:r w:rsidR="00301C01">
                <w:rPr>
                  <w:rFonts w:ascii="Calibri Light" w:hAnsi="Calibri Light"/>
                  <w:sz w:val="16"/>
                  <w:szCs w:val="16"/>
                </w:rPr>
                <w:t>ISO 1920-3:2004 Testing of concrete -- Part 3: Making and curing test specimens</w:t>
              </w:r>
            </w:ins>
          </w:p>
          <w:p w14:paraId="13CE612A" w14:textId="77777777" w:rsidR="00F00C6C" w:rsidRPr="00F00C6C" w:rsidRDefault="00F00C6C" w:rsidP="00F00C6C">
            <w:pPr>
              <w:spacing w:after="120"/>
              <w:rPr>
                <w:rFonts w:ascii="Calibri Light" w:hAnsi="Calibri Light"/>
                <w:sz w:val="16"/>
                <w:szCs w:val="16"/>
              </w:rPr>
            </w:pPr>
            <w:del w:id="7773" w:author="Ashan Senel Asmone" w:date="2016-05-09T17:30:00Z">
              <w:r w:rsidRPr="00F00C6C" w:rsidDel="00301C01">
                <w:rPr>
                  <w:rFonts w:ascii="Calibri Light" w:hAnsi="Calibri Light"/>
                  <w:sz w:val="16"/>
                  <w:szCs w:val="16"/>
                </w:rPr>
                <w:delText>ISO 2736-1:1986 Concrete tests; Test specimens; Part 1 : Sampling of fresh concrete</w:delText>
              </w:r>
            </w:del>
            <w:ins w:id="7774" w:author="Ashan Senel Asmone" w:date="2016-05-09T17:30:00Z">
              <w:r w:rsidR="00301C01">
                <w:rPr>
                  <w:rFonts w:ascii="Calibri Light" w:hAnsi="Calibri Light"/>
                  <w:sz w:val="16"/>
                  <w:szCs w:val="16"/>
                </w:rPr>
                <w:t>ISO 1920-1:2004 Testing of concrete -- Part 1: Sampling of fresh concrete</w:t>
              </w:r>
            </w:ins>
          </w:p>
          <w:p w14:paraId="6F723C68" w14:textId="77777777" w:rsidR="00F00C6C" w:rsidRPr="00F00C6C" w:rsidRDefault="00F00C6C" w:rsidP="00F00C6C">
            <w:pPr>
              <w:spacing w:after="120"/>
              <w:rPr>
                <w:rFonts w:ascii="Calibri Light" w:hAnsi="Calibri Light"/>
                <w:sz w:val="16"/>
                <w:szCs w:val="16"/>
              </w:rPr>
            </w:pPr>
            <w:del w:id="7775" w:author="Ashan Senel Asmone" w:date="2016-05-09T17:30:00Z">
              <w:r w:rsidRPr="00F00C6C" w:rsidDel="00301C01">
                <w:rPr>
                  <w:rFonts w:ascii="Calibri Light" w:hAnsi="Calibri Light"/>
                  <w:sz w:val="16"/>
                  <w:szCs w:val="16"/>
                </w:rPr>
                <w:delText>ISO 2736-2:1986 Concrete tests; Test specimens; Part 2 : Making and curing of test specimens for strength tests</w:delText>
              </w:r>
            </w:del>
          </w:p>
          <w:p w14:paraId="0C844BCF" w14:textId="77777777" w:rsidR="00F00C6C" w:rsidRPr="00F00C6C" w:rsidRDefault="00F00C6C" w:rsidP="00F00C6C">
            <w:pPr>
              <w:spacing w:after="120"/>
              <w:rPr>
                <w:rFonts w:ascii="Calibri Light" w:hAnsi="Calibri Light"/>
                <w:sz w:val="16"/>
                <w:szCs w:val="16"/>
              </w:rPr>
            </w:pPr>
            <w:del w:id="7776" w:author="Ashan Senel Asmone" w:date="2016-05-09T17:31:00Z">
              <w:r w:rsidRPr="00F00C6C" w:rsidDel="00301C01">
                <w:rPr>
                  <w:rFonts w:ascii="Calibri Light" w:hAnsi="Calibri Light"/>
                  <w:sz w:val="16"/>
                  <w:szCs w:val="16"/>
                </w:rPr>
                <w:delText>ISO 3893:1977 Concrete; Classification by compressive strength</w:delText>
              </w:r>
            </w:del>
          </w:p>
          <w:p w14:paraId="4A5CF893" w14:textId="77777777" w:rsidR="00F00C6C" w:rsidRPr="00F00C6C" w:rsidRDefault="00F00C6C" w:rsidP="00F00C6C">
            <w:pPr>
              <w:spacing w:after="120"/>
              <w:rPr>
                <w:rFonts w:ascii="Calibri Light" w:hAnsi="Calibri Light"/>
                <w:sz w:val="16"/>
                <w:szCs w:val="16"/>
              </w:rPr>
            </w:pPr>
            <w:del w:id="7777" w:author="Ashan Senel Asmone" w:date="2016-05-09T17:32:00Z">
              <w:r w:rsidRPr="00F00C6C" w:rsidDel="00301C01">
                <w:rPr>
                  <w:rFonts w:ascii="Calibri Light" w:hAnsi="Calibri Light"/>
                  <w:sz w:val="16"/>
                  <w:szCs w:val="16"/>
                </w:rPr>
                <w:delText>ISO 4012:1978 Concrete; Determination of compressive strength of test specimens</w:delText>
              </w:r>
            </w:del>
            <w:ins w:id="7778" w:author="Ashan Senel Asmone" w:date="2016-05-09T17:32:00Z">
              <w:r w:rsidR="00301C01">
                <w:rPr>
                  <w:rFonts w:ascii="Calibri Light" w:hAnsi="Calibri Light"/>
                  <w:sz w:val="16"/>
                  <w:szCs w:val="16"/>
                </w:rPr>
                <w:t>ISO 1920-4:2005 Testing of concrete -- Part 4: Strength of hardened concrete</w:t>
              </w:r>
            </w:ins>
          </w:p>
          <w:p w14:paraId="6BB8F7F7" w14:textId="77777777" w:rsidR="00F00C6C" w:rsidRPr="00F00C6C" w:rsidRDefault="00F00C6C" w:rsidP="00F00C6C">
            <w:pPr>
              <w:spacing w:after="120"/>
              <w:rPr>
                <w:rFonts w:ascii="Calibri Light" w:hAnsi="Calibri Light"/>
                <w:sz w:val="16"/>
                <w:szCs w:val="16"/>
              </w:rPr>
            </w:pPr>
            <w:del w:id="7779" w:author="Ashan Senel Asmone" w:date="2016-05-09T17:32:00Z">
              <w:r w:rsidRPr="00F00C6C" w:rsidDel="00301C01">
                <w:rPr>
                  <w:rFonts w:ascii="Calibri Light" w:hAnsi="Calibri Light"/>
                  <w:sz w:val="16"/>
                  <w:szCs w:val="16"/>
                </w:rPr>
                <w:delText>ISO 4013:1978 Concrete; Determination of flexural strength of test specimens</w:delText>
              </w:r>
            </w:del>
          </w:p>
          <w:p w14:paraId="320DB365" w14:textId="77777777" w:rsidR="00F00C6C" w:rsidRPr="00F00C6C" w:rsidRDefault="00F00C6C" w:rsidP="00F00C6C">
            <w:pPr>
              <w:spacing w:after="120"/>
              <w:rPr>
                <w:rFonts w:ascii="Calibri Light" w:hAnsi="Calibri Light"/>
                <w:sz w:val="16"/>
                <w:szCs w:val="16"/>
              </w:rPr>
            </w:pPr>
            <w:del w:id="7780" w:author="Ashan Senel Asmone" w:date="2016-05-09T17:33:00Z">
              <w:r w:rsidRPr="00F00C6C" w:rsidDel="00301C01">
                <w:rPr>
                  <w:rFonts w:ascii="Calibri Light" w:hAnsi="Calibri Light"/>
                  <w:sz w:val="16"/>
                  <w:szCs w:val="16"/>
                </w:rPr>
                <w:delText>ISO 4103:1979 Concrete; Classification of consistency</w:delText>
              </w:r>
            </w:del>
          </w:p>
          <w:p w14:paraId="52A7FC7D" w14:textId="77777777" w:rsidR="00F00C6C" w:rsidRPr="00F00C6C" w:rsidRDefault="00F00C6C" w:rsidP="00F00C6C">
            <w:pPr>
              <w:spacing w:after="120"/>
              <w:rPr>
                <w:rFonts w:ascii="Calibri Light" w:hAnsi="Calibri Light"/>
                <w:sz w:val="16"/>
                <w:szCs w:val="16"/>
              </w:rPr>
            </w:pPr>
            <w:del w:id="7781" w:author="Ashan Senel Asmone" w:date="2016-05-09T17:35:00Z">
              <w:r w:rsidRPr="00F00C6C" w:rsidDel="00301C01">
                <w:rPr>
                  <w:rFonts w:ascii="Calibri Light" w:hAnsi="Calibri Light"/>
                  <w:sz w:val="16"/>
                  <w:szCs w:val="16"/>
                </w:rPr>
                <w:delText>ISO 4109:1980 Fresh concrete; Determination of the consistency; Slump test</w:delText>
              </w:r>
            </w:del>
            <w:ins w:id="7782" w:author="Ashan Senel Asmone" w:date="2016-05-09T17:35:00Z">
              <w:r w:rsidR="00301C01">
                <w:rPr>
                  <w:rFonts w:ascii="Calibri Light" w:hAnsi="Calibri Light"/>
                  <w:sz w:val="16"/>
                  <w:szCs w:val="16"/>
                </w:rPr>
                <w:t>ISO 1920-2:2005 Testing of concrete -- Part 2: Properties of fresh concrete</w:t>
              </w:r>
            </w:ins>
          </w:p>
          <w:p w14:paraId="118E163D" w14:textId="77777777" w:rsidR="00F00C6C" w:rsidRPr="00F00C6C" w:rsidRDefault="00F00C6C" w:rsidP="00F00C6C">
            <w:pPr>
              <w:spacing w:after="120"/>
              <w:rPr>
                <w:rFonts w:ascii="Calibri Light" w:hAnsi="Calibri Light"/>
                <w:sz w:val="16"/>
                <w:szCs w:val="16"/>
              </w:rPr>
            </w:pPr>
            <w:del w:id="7783" w:author="Ashan Senel Asmone" w:date="2016-05-09T17:36:00Z">
              <w:r w:rsidRPr="00F00C6C" w:rsidDel="00301C01">
                <w:rPr>
                  <w:rFonts w:ascii="Calibri Light" w:hAnsi="Calibri Light"/>
                  <w:sz w:val="16"/>
                  <w:szCs w:val="16"/>
                </w:rPr>
                <w:delText>ISO 4110:1979 Fresh concrete; Determination of the consistency; Vebe test</w:delText>
              </w:r>
            </w:del>
          </w:p>
          <w:p w14:paraId="12F7D8F0" w14:textId="77777777" w:rsidR="00F00C6C" w:rsidRPr="00F00C6C" w:rsidRDefault="00F00C6C" w:rsidP="00F00C6C">
            <w:pPr>
              <w:spacing w:after="120"/>
              <w:rPr>
                <w:rFonts w:ascii="Calibri Light" w:hAnsi="Calibri Light"/>
                <w:sz w:val="16"/>
                <w:szCs w:val="16"/>
              </w:rPr>
            </w:pPr>
            <w:del w:id="7784" w:author="Ashan Senel Asmone" w:date="2016-05-09T17:37:00Z">
              <w:r w:rsidRPr="00F00C6C" w:rsidDel="00301C01">
                <w:rPr>
                  <w:rFonts w:ascii="Calibri Light" w:hAnsi="Calibri Light"/>
                  <w:sz w:val="16"/>
                  <w:szCs w:val="16"/>
                </w:rPr>
                <w:delText>ISO 4111:1979 Fresh concrete; Determination of consistency; Degree of compactibility (Compaction index)</w:delText>
              </w:r>
            </w:del>
          </w:p>
          <w:p w14:paraId="494A1A32" w14:textId="77777777" w:rsidR="00F00C6C" w:rsidRPr="00F00C6C" w:rsidRDefault="00F00C6C" w:rsidP="00F00C6C">
            <w:pPr>
              <w:spacing w:after="120"/>
              <w:rPr>
                <w:rFonts w:ascii="Calibri Light" w:hAnsi="Calibri Light"/>
                <w:sz w:val="16"/>
                <w:szCs w:val="16"/>
              </w:rPr>
            </w:pPr>
            <w:del w:id="7785" w:author="Ashan Senel Asmone" w:date="2016-05-09T17:39:00Z">
              <w:r w:rsidRPr="00F00C6C" w:rsidDel="00301C01">
                <w:rPr>
                  <w:rFonts w:ascii="Calibri Light" w:hAnsi="Calibri Light"/>
                  <w:sz w:val="16"/>
                  <w:szCs w:val="16"/>
                </w:rPr>
                <w:delText>ISO 4848:1980 Concrete; Determination of air content of freshly mixed concrete; Pressure method</w:delText>
              </w:r>
            </w:del>
          </w:p>
          <w:p w14:paraId="3ADBD40B" w14:textId="77777777" w:rsidR="00F00C6C" w:rsidRPr="00F00C6C" w:rsidRDefault="00F00C6C" w:rsidP="00F00C6C">
            <w:pPr>
              <w:spacing w:after="120"/>
              <w:rPr>
                <w:rFonts w:ascii="Calibri Light" w:hAnsi="Calibri Light"/>
                <w:sz w:val="16"/>
                <w:szCs w:val="16"/>
              </w:rPr>
            </w:pPr>
            <w:del w:id="7786" w:author="Ashan Senel Asmone" w:date="2016-05-09T17:39:00Z">
              <w:r w:rsidRPr="00F00C6C" w:rsidDel="00301C01">
                <w:rPr>
                  <w:rFonts w:ascii="Calibri Light" w:hAnsi="Calibri Light"/>
                  <w:sz w:val="16"/>
                  <w:szCs w:val="16"/>
                </w:rPr>
                <w:delText>ISO 6275:1982 Concrete, hardened; Determination of density</w:delText>
              </w:r>
            </w:del>
            <w:ins w:id="7787" w:author="Ashan Senel Asmone" w:date="2016-05-09T17:39:00Z">
              <w:r w:rsidR="00301C01">
                <w:rPr>
                  <w:rFonts w:ascii="Calibri Light" w:hAnsi="Calibri Light"/>
                  <w:sz w:val="16"/>
                  <w:szCs w:val="16"/>
                </w:rPr>
                <w:t>ISO 1920-5:2004 Testing of concrete -- Part 5: Properties of hardened concrete other than strength</w:t>
              </w:r>
            </w:ins>
          </w:p>
          <w:p w14:paraId="1E6288B5" w14:textId="77777777" w:rsidR="00F00C6C" w:rsidRPr="00F00C6C" w:rsidRDefault="00F00C6C" w:rsidP="00F00C6C">
            <w:pPr>
              <w:spacing w:after="120"/>
              <w:rPr>
                <w:rFonts w:ascii="Calibri Light" w:hAnsi="Calibri Light"/>
                <w:sz w:val="16"/>
                <w:szCs w:val="16"/>
              </w:rPr>
            </w:pPr>
            <w:del w:id="7788" w:author="Ashan Senel Asmone" w:date="2016-05-09T17:40:00Z">
              <w:r w:rsidRPr="00F00C6C" w:rsidDel="00301C01">
                <w:rPr>
                  <w:rFonts w:ascii="Calibri Light" w:hAnsi="Calibri Light"/>
                  <w:sz w:val="16"/>
                  <w:szCs w:val="16"/>
                </w:rPr>
                <w:delText>ISO 6783:1982 Coarse aggregates for concrete; Determination of particle density and water absorption; Hydrostatic balance method</w:delText>
              </w:r>
            </w:del>
            <w:ins w:id="7789" w:author="Ashan Senel Asmone" w:date="2016-05-09T17:40:00Z">
              <w:r w:rsidR="00301C01">
                <w:rPr>
                  <w:rFonts w:ascii="Calibri Light" w:hAnsi="Calibri Light"/>
                  <w:sz w:val="16"/>
                  <w:szCs w:val="16"/>
                </w:rPr>
                <w:t>ISO 6783:1982 Coarse aggregates for concrete -- Determination of particle density and water absorption -- Hydrostatic balance method</w:t>
              </w:r>
            </w:ins>
          </w:p>
          <w:p w14:paraId="45235202" w14:textId="77777777" w:rsidR="00F00C6C" w:rsidRPr="00EB5F2C" w:rsidRDefault="00F00C6C" w:rsidP="00F00C6C">
            <w:pPr>
              <w:spacing w:after="120"/>
              <w:rPr>
                <w:rFonts w:ascii="Calibri Light" w:hAnsi="Calibri Light"/>
                <w:b/>
                <w:sz w:val="16"/>
                <w:szCs w:val="16"/>
              </w:rPr>
            </w:pPr>
            <w:r w:rsidRPr="00EB5F2C">
              <w:rPr>
                <w:rFonts w:ascii="Calibri Light" w:hAnsi="Calibri Light"/>
                <w:b/>
                <w:sz w:val="16"/>
                <w:szCs w:val="16"/>
              </w:rPr>
              <w:t>Reinforcement</w:t>
            </w:r>
          </w:p>
          <w:p w14:paraId="770DF0CA" w14:textId="77777777" w:rsidR="00F00C6C" w:rsidRPr="00F00C6C" w:rsidRDefault="00F00C6C" w:rsidP="00F00C6C">
            <w:pPr>
              <w:spacing w:after="120"/>
              <w:rPr>
                <w:rFonts w:ascii="Calibri Light" w:hAnsi="Calibri Light"/>
                <w:sz w:val="16"/>
                <w:szCs w:val="16"/>
              </w:rPr>
            </w:pPr>
            <w:del w:id="7790" w:author="Ashan Senel Asmone" w:date="2016-05-09T17:42:00Z">
              <w:r w:rsidRPr="00F00C6C" w:rsidDel="00301C01">
                <w:rPr>
                  <w:rFonts w:ascii="Calibri Light" w:hAnsi="Calibri Light"/>
                  <w:sz w:val="16"/>
                  <w:szCs w:val="16"/>
                </w:rPr>
                <w:delText>ISO 6934-1:1991 Steel for the prestressing of concrete; part 1: general requirements</w:delText>
              </w:r>
            </w:del>
            <w:ins w:id="7791" w:author="Ashan Senel Asmone" w:date="2016-05-09T17:42:00Z">
              <w:r w:rsidR="00301C01">
                <w:rPr>
                  <w:rFonts w:ascii="Calibri Light" w:hAnsi="Calibri Light"/>
                  <w:sz w:val="16"/>
                  <w:szCs w:val="16"/>
                </w:rPr>
                <w:t>ISO 6934-1:1991 Steel for the prestressing of concrete -- Part 1: General requirements</w:t>
              </w:r>
            </w:ins>
          </w:p>
          <w:p w14:paraId="6CDB5BF5" w14:textId="77777777" w:rsidR="00F00C6C" w:rsidRPr="00F00C6C" w:rsidRDefault="00F00C6C" w:rsidP="00F00C6C">
            <w:pPr>
              <w:spacing w:after="120"/>
              <w:rPr>
                <w:rFonts w:ascii="Calibri Light" w:hAnsi="Calibri Light"/>
                <w:sz w:val="16"/>
                <w:szCs w:val="16"/>
              </w:rPr>
            </w:pPr>
            <w:del w:id="7792" w:author="Ashan Senel Asmone" w:date="2016-05-09T17:42:00Z">
              <w:r w:rsidRPr="00F00C6C" w:rsidDel="00301C01">
                <w:rPr>
                  <w:rFonts w:ascii="Calibri Light" w:hAnsi="Calibri Light"/>
                  <w:sz w:val="16"/>
                  <w:szCs w:val="16"/>
                </w:rPr>
                <w:delText>ISO 6935-1:1991 Steel for the reinforcement of concrete; part 1: plain bars</w:delText>
              </w:r>
            </w:del>
            <w:ins w:id="7793" w:author="Ashan Senel Asmone" w:date="2016-05-09T17:42:00Z">
              <w:r w:rsidR="00301C01">
                <w:rPr>
                  <w:rFonts w:ascii="Calibri Light" w:hAnsi="Calibri Light"/>
                  <w:sz w:val="16"/>
                  <w:szCs w:val="16"/>
                </w:rPr>
                <w:t>ISO 6935-1:2007 Steel for the reinforcement of concrete -- Part 1: Plain bars</w:t>
              </w:r>
            </w:ins>
          </w:p>
          <w:p w14:paraId="3663B978" w14:textId="77777777" w:rsidR="00F00C6C" w:rsidRPr="00F00C6C" w:rsidRDefault="00F00C6C" w:rsidP="00F00C6C">
            <w:pPr>
              <w:spacing w:after="120"/>
              <w:rPr>
                <w:rFonts w:ascii="Calibri Light" w:hAnsi="Calibri Light"/>
                <w:sz w:val="16"/>
                <w:szCs w:val="16"/>
              </w:rPr>
            </w:pPr>
            <w:del w:id="7794" w:author="Ashan Senel Asmone" w:date="2016-05-09T17:43:00Z">
              <w:r w:rsidRPr="00F00C6C" w:rsidDel="009F1C0C">
                <w:rPr>
                  <w:rFonts w:ascii="Calibri Light" w:hAnsi="Calibri Light"/>
                  <w:sz w:val="16"/>
                  <w:szCs w:val="16"/>
                </w:rPr>
                <w:delText>ISO 6935-2:1991 Steel for the reinforcement of concrete; part 2: ribbed bars</w:delText>
              </w:r>
            </w:del>
            <w:ins w:id="7795" w:author="Ashan Senel Asmone" w:date="2016-05-09T17:43:00Z">
              <w:r w:rsidR="009F1C0C">
                <w:rPr>
                  <w:rFonts w:ascii="Calibri Light" w:hAnsi="Calibri Light"/>
                  <w:sz w:val="16"/>
                  <w:szCs w:val="16"/>
                </w:rPr>
                <w:t>ISO 6935-2:2015 Steel for the reinforcement of concrete -- Part 2: Ribbed bars</w:t>
              </w:r>
            </w:ins>
          </w:p>
          <w:p w14:paraId="2ACF06FD" w14:textId="77777777" w:rsidR="00F00C6C" w:rsidRPr="00F00C6C" w:rsidRDefault="00F00C6C" w:rsidP="00F00C6C">
            <w:pPr>
              <w:spacing w:after="120"/>
              <w:rPr>
                <w:rFonts w:ascii="Calibri Light" w:hAnsi="Calibri Light"/>
                <w:sz w:val="16"/>
                <w:szCs w:val="16"/>
              </w:rPr>
            </w:pPr>
            <w:del w:id="7796" w:author="Ashan Senel Asmone" w:date="2016-05-09T17:45:00Z">
              <w:r w:rsidRPr="00F00C6C" w:rsidDel="009F1C0C">
                <w:rPr>
                  <w:rFonts w:ascii="Calibri Light" w:hAnsi="Calibri Light"/>
                  <w:sz w:val="16"/>
                  <w:szCs w:val="16"/>
                </w:rPr>
                <w:delText>ISO 7033:1987 Fine and coarse aggregates for concrete; Determination of the particle mass-per-volume and water absorption; Pycnometer method</w:delText>
              </w:r>
            </w:del>
            <w:ins w:id="7797" w:author="Ashan Senel Asmone" w:date="2016-05-09T17:45:00Z">
              <w:r w:rsidR="009F1C0C">
                <w:rPr>
                  <w:rFonts w:ascii="Calibri Light" w:hAnsi="Calibri Light"/>
                  <w:sz w:val="16"/>
                  <w:szCs w:val="16"/>
                </w:rPr>
                <w:t>ISO 7033:1987 Fine and coarse aggregates for concrete -- Determination of the particle mass-per-volume and water absorption -- Pycnometer method</w:t>
              </w:r>
            </w:ins>
          </w:p>
          <w:p w14:paraId="634BDBF1" w14:textId="77777777" w:rsidR="00F00C6C" w:rsidRPr="00F00C6C" w:rsidRDefault="00F00C6C" w:rsidP="00F00C6C">
            <w:pPr>
              <w:spacing w:after="120"/>
              <w:rPr>
                <w:rFonts w:ascii="Calibri Light" w:hAnsi="Calibri Light"/>
                <w:sz w:val="16"/>
                <w:szCs w:val="16"/>
              </w:rPr>
            </w:pPr>
            <w:del w:id="7798" w:author="Ashan Senel Asmone" w:date="2016-05-09T17:46:00Z">
              <w:r w:rsidRPr="00F00C6C" w:rsidDel="009F1C0C">
                <w:rPr>
                  <w:rFonts w:ascii="Calibri Light" w:hAnsi="Calibri Light"/>
                  <w:sz w:val="16"/>
                  <w:szCs w:val="16"/>
                </w:rPr>
                <w:delText>ISO 7729:1985 Typical vertical joints between two prefabricated ordinary concrete external wall components; Properties, characteristics and classification criteria</w:delText>
              </w:r>
            </w:del>
            <w:ins w:id="7799" w:author="Ashan Senel Asmone" w:date="2016-05-09T17:46:00Z">
              <w:r w:rsidR="009F1C0C">
                <w:rPr>
                  <w:rFonts w:ascii="Calibri Light" w:hAnsi="Calibri Light"/>
                  <w:sz w:val="16"/>
                  <w:szCs w:val="16"/>
                </w:rPr>
                <w:t>ISO 7729:1985 Typical vertical joints between two prefabricated ordinary concrete external wall components -- Properties, characteristics and classification criteria</w:t>
              </w:r>
            </w:ins>
          </w:p>
          <w:p w14:paraId="7041AA0E" w14:textId="77777777" w:rsidR="00F00C6C" w:rsidRPr="00F00C6C" w:rsidRDefault="00F00C6C" w:rsidP="00F00C6C">
            <w:pPr>
              <w:spacing w:after="120"/>
              <w:rPr>
                <w:rFonts w:ascii="Calibri Light" w:hAnsi="Calibri Light"/>
                <w:sz w:val="16"/>
                <w:szCs w:val="16"/>
              </w:rPr>
            </w:pPr>
            <w:del w:id="7800" w:author="Ashan Asmone" w:date="2016-03-31T12:12:00Z">
              <w:r w:rsidRPr="00F00C6C"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7801" w:author="Ashan Asmone" w:date="2016-03-31T12:12:00Z">
              <w:r w:rsidR="002D4ACA">
                <w:rPr>
                  <w:rFonts w:ascii="Calibri Light" w:hAnsi="Calibri Light"/>
                  <w:sz w:val="16"/>
                  <w:szCs w:val="16"/>
                </w:rPr>
                <w:t>ISO 7783:2011 Paints and varnishes -- Determination of water-vapour transmission properties -- Cup method</w:t>
              </w:r>
            </w:ins>
          </w:p>
          <w:p w14:paraId="2225BE71" w14:textId="77777777" w:rsidR="00F00C6C" w:rsidRPr="00F00C6C" w:rsidRDefault="00F00C6C" w:rsidP="00F00C6C">
            <w:pPr>
              <w:spacing w:after="120"/>
              <w:rPr>
                <w:rFonts w:ascii="Calibri Light" w:hAnsi="Calibri Light"/>
                <w:sz w:val="16"/>
                <w:szCs w:val="16"/>
              </w:rPr>
            </w:pPr>
            <w:del w:id="7802" w:author="Ashan Senel Asmone" w:date="2016-05-09T17:46:00Z">
              <w:r w:rsidRPr="00F00C6C" w:rsidDel="009F1C0C">
                <w:rPr>
                  <w:rFonts w:ascii="Calibri Light" w:hAnsi="Calibri Light"/>
                  <w:sz w:val="16"/>
                  <w:szCs w:val="16"/>
                </w:rPr>
                <w:delText>ISO 7845:1985 Horizontal joints between load-bearing walls and concrete floors; Laboratory mechanical tests; Effect of vertical loading and of moments transmitted by the floors</w:delText>
              </w:r>
            </w:del>
            <w:ins w:id="7803" w:author="Ashan Senel Asmone" w:date="2016-05-09T17:46:00Z">
              <w:r w:rsidR="009F1C0C">
                <w:rPr>
                  <w:rFonts w:ascii="Calibri Light" w:hAnsi="Calibri Light"/>
                  <w:sz w:val="16"/>
                  <w:szCs w:val="16"/>
                </w:rPr>
                <w:t>ISO 7845:1985 Horizontal joints between load-bearing walls and concrete floors -- Laboratory mechanical tests -- Effect of vertical loading and of moments transmitted by the floors</w:t>
              </w:r>
            </w:ins>
          </w:p>
          <w:p w14:paraId="1D07C97F" w14:textId="77777777" w:rsidR="00F00C6C" w:rsidRPr="00F00C6C" w:rsidRDefault="00F00C6C" w:rsidP="00F00C6C">
            <w:pPr>
              <w:spacing w:after="120"/>
              <w:rPr>
                <w:rFonts w:ascii="Calibri Light" w:hAnsi="Calibri Light"/>
                <w:sz w:val="16"/>
                <w:szCs w:val="16"/>
              </w:rPr>
            </w:pPr>
            <w:del w:id="7804" w:author="Ashan Senel Asmone" w:date="2016-05-09T17:23:00Z">
              <w:r w:rsidRPr="00F00C6C" w:rsidDel="00301C01">
                <w:rPr>
                  <w:rFonts w:ascii="Calibri Light" w:hAnsi="Calibri Light"/>
                  <w:sz w:val="16"/>
                  <w:szCs w:val="16"/>
                </w:rPr>
                <w:delText>ISO 9882:1993 Performance standards in building; performance test for precast concrete floors; behaviour under non-concentrated load</w:delText>
              </w:r>
            </w:del>
            <w:ins w:id="7805" w:author="Ashan Senel Asmone" w:date="2016-05-09T17:23:00Z">
              <w:r w:rsidR="00301C01">
                <w:rPr>
                  <w:rFonts w:ascii="Calibri Light" w:hAnsi="Calibri Light"/>
                  <w:sz w:val="16"/>
                  <w:szCs w:val="16"/>
                </w:rPr>
                <w:t>ISO 9882:1993 Performance standards in building -- Performance test for precast concrete floors -- Behaviour under non-concentrated load</w:t>
              </w:r>
            </w:ins>
          </w:p>
          <w:p w14:paraId="4EC9DBD0" w14:textId="77777777" w:rsidR="00F00C6C" w:rsidRPr="00F00C6C" w:rsidRDefault="00F00C6C" w:rsidP="00F00C6C">
            <w:pPr>
              <w:spacing w:after="120"/>
              <w:rPr>
                <w:rFonts w:ascii="Calibri Light" w:hAnsi="Calibri Light"/>
                <w:sz w:val="16"/>
                <w:szCs w:val="16"/>
              </w:rPr>
            </w:pPr>
            <w:del w:id="7806" w:author="Ashan Senel Asmone" w:date="2016-05-09T17:24:00Z">
              <w:r w:rsidRPr="00F00C6C" w:rsidDel="00301C01">
                <w:rPr>
                  <w:rFonts w:ascii="Calibri Light" w:hAnsi="Calibri Light"/>
                  <w:sz w:val="16"/>
                  <w:szCs w:val="16"/>
                </w:rPr>
                <w:delText>ISO 9883:1993 Performance standards in building; performance test for precast concrete floors; behaviour under concentrated load</w:delText>
              </w:r>
            </w:del>
            <w:ins w:id="7807" w:author="Ashan Senel Asmone" w:date="2016-05-09T17:24:00Z">
              <w:r w:rsidR="00301C01">
                <w:rPr>
                  <w:rFonts w:ascii="Calibri Light" w:hAnsi="Calibri Light"/>
                  <w:sz w:val="16"/>
                  <w:szCs w:val="16"/>
                </w:rPr>
                <w:t>ISO 9883:1993 Performance standards in building -- Performance test for precast concrete floors -- Behaviour under concentrated load</w:t>
              </w:r>
            </w:ins>
          </w:p>
          <w:p w14:paraId="310289C3" w14:textId="77777777" w:rsidR="00F00C6C" w:rsidRPr="00EB5F2C" w:rsidRDefault="00F00C6C" w:rsidP="00F00C6C">
            <w:pPr>
              <w:spacing w:after="120"/>
              <w:rPr>
                <w:rFonts w:ascii="Calibri Light" w:hAnsi="Calibri Light"/>
                <w:b/>
                <w:sz w:val="16"/>
                <w:szCs w:val="16"/>
              </w:rPr>
            </w:pPr>
            <w:r w:rsidRPr="00EB5F2C">
              <w:rPr>
                <w:rFonts w:ascii="Calibri Light" w:hAnsi="Calibri Light"/>
                <w:b/>
                <w:sz w:val="16"/>
                <w:szCs w:val="16"/>
              </w:rPr>
              <w:t>Paints</w:t>
            </w:r>
          </w:p>
          <w:p w14:paraId="496BD774" w14:textId="77777777" w:rsidR="00F00C6C" w:rsidRPr="00F00C6C" w:rsidRDefault="00F00C6C" w:rsidP="00F00C6C">
            <w:pPr>
              <w:spacing w:after="120"/>
              <w:rPr>
                <w:rFonts w:ascii="Calibri Light" w:hAnsi="Calibri Light"/>
                <w:sz w:val="16"/>
                <w:szCs w:val="16"/>
              </w:rPr>
            </w:pPr>
            <w:del w:id="7808" w:author="Ashan Asmone" w:date="2016-03-31T15:47:00Z">
              <w:r w:rsidRPr="00F00C6C" w:rsidDel="00A010C7">
                <w:rPr>
                  <w:rFonts w:ascii="Calibri Light" w:hAnsi="Calibri Light"/>
                  <w:sz w:val="16"/>
                  <w:szCs w:val="16"/>
                </w:rPr>
                <w:delText>ISO 1513: 1992 Paints and varnishes -- Examination and preparation of samples for testing</w:delText>
              </w:r>
            </w:del>
            <w:ins w:id="7809" w:author="Ashan Asmone" w:date="2016-03-31T15:47:00Z">
              <w:r w:rsidR="00A010C7">
                <w:rPr>
                  <w:rFonts w:ascii="Calibri Light" w:hAnsi="Calibri Light"/>
                  <w:sz w:val="16"/>
                  <w:szCs w:val="16"/>
                </w:rPr>
                <w:t>ISO 1513:2010 Paints and varnishes -- Examination and preparation of test samples</w:t>
              </w:r>
            </w:ins>
          </w:p>
          <w:p w14:paraId="49356045" w14:textId="77777777" w:rsidR="00F00C6C" w:rsidRPr="00F00C6C" w:rsidRDefault="00F00C6C" w:rsidP="00F00C6C">
            <w:pPr>
              <w:spacing w:after="120"/>
              <w:rPr>
                <w:rFonts w:ascii="Calibri Light" w:hAnsi="Calibri Light"/>
                <w:sz w:val="16"/>
                <w:szCs w:val="16"/>
              </w:rPr>
            </w:pPr>
            <w:del w:id="7810" w:author="Ashan Asmone" w:date="2016-03-31T15:48:00Z">
              <w:r w:rsidRPr="00F00C6C" w:rsidDel="00A010C7">
                <w:rPr>
                  <w:rFonts w:ascii="Calibri Light" w:hAnsi="Calibri Light"/>
                  <w:sz w:val="16"/>
                  <w:szCs w:val="16"/>
                </w:rPr>
                <w:delText>ISO 1514: 1993 Paints and varnishes -- Standard panels for testing</w:delText>
              </w:r>
            </w:del>
            <w:ins w:id="7811" w:author="Ashan Asmone" w:date="2016-03-31T15:48:00Z">
              <w:r w:rsidR="00A010C7">
                <w:rPr>
                  <w:rFonts w:ascii="Calibri Light" w:hAnsi="Calibri Light"/>
                  <w:sz w:val="16"/>
                  <w:szCs w:val="16"/>
                </w:rPr>
                <w:t>ISO 1514:2004 Paints and varnishes -- Standard panels for testing</w:t>
              </w:r>
            </w:ins>
          </w:p>
          <w:p w14:paraId="1FBB1CD2" w14:textId="77777777" w:rsidR="00F00C6C" w:rsidRPr="00F00C6C" w:rsidRDefault="00F00C6C" w:rsidP="00F00C6C">
            <w:pPr>
              <w:spacing w:after="120"/>
              <w:rPr>
                <w:rFonts w:ascii="Calibri Light" w:hAnsi="Calibri Light"/>
                <w:sz w:val="16"/>
                <w:szCs w:val="16"/>
              </w:rPr>
            </w:pPr>
            <w:del w:id="7812" w:author="Ashan Asmone" w:date="2016-03-31T15:49:00Z">
              <w:r w:rsidRPr="00F00C6C" w:rsidDel="00A010C7">
                <w:rPr>
                  <w:rFonts w:ascii="Calibri Light" w:hAnsi="Calibri Light"/>
                  <w:sz w:val="16"/>
                  <w:szCs w:val="16"/>
                </w:rPr>
                <w:delText>ISO 1516: 1981 Paints, varnishes, petroleum and related products -- Flash/no flash test -- Closed cup equilibrium method</w:delText>
              </w:r>
            </w:del>
            <w:ins w:id="7813" w:author="Ashan Asmone" w:date="2016-03-31T15:49:00Z">
              <w:r w:rsidR="00A010C7">
                <w:rPr>
                  <w:rFonts w:ascii="Calibri Light" w:hAnsi="Calibri Light"/>
                  <w:sz w:val="16"/>
                  <w:szCs w:val="16"/>
                </w:rPr>
                <w:t>ISO 1516:2002 Determination of flash/no flash -- Closed cup equilibrium method</w:t>
              </w:r>
            </w:ins>
          </w:p>
          <w:p w14:paraId="684D7163" w14:textId="77777777" w:rsidR="00F00C6C" w:rsidRPr="00F00C6C" w:rsidRDefault="00F00C6C" w:rsidP="00F00C6C">
            <w:pPr>
              <w:spacing w:after="120"/>
              <w:rPr>
                <w:rFonts w:ascii="Calibri Light" w:hAnsi="Calibri Light"/>
                <w:sz w:val="16"/>
                <w:szCs w:val="16"/>
              </w:rPr>
            </w:pPr>
            <w:del w:id="7814" w:author="Ashan Asmone" w:date="2016-03-31T15:50:00Z">
              <w:r w:rsidRPr="00F00C6C" w:rsidDel="00A010C7">
                <w:rPr>
                  <w:rFonts w:ascii="Calibri Light" w:hAnsi="Calibri Light"/>
                  <w:sz w:val="16"/>
                  <w:szCs w:val="16"/>
                </w:rPr>
                <w:delText>ISO 1517: 1973 Paints and varnishes -- Surface-drying test -- Ballotini method</w:delText>
              </w:r>
            </w:del>
            <w:ins w:id="7815" w:author="Ashan Asmone" w:date="2016-03-31T15:50:00Z">
              <w:r w:rsidR="00A010C7">
                <w:rPr>
                  <w:rFonts w:ascii="Calibri Light" w:hAnsi="Calibri Light"/>
                  <w:sz w:val="16"/>
                  <w:szCs w:val="16"/>
                </w:rPr>
                <w:t>ISO 9117-3:2010 Paints and varnishes -- Drying tests -- Part 3: Surface-drying test using ballotini</w:t>
              </w:r>
            </w:ins>
          </w:p>
          <w:p w14:paraId="7E03DFA4" w14:textId="77777777" w:rsidR="00F00C6C" w:rsidRPr="00F00C6C" w:rsidRDefault="00F00C6C" w:rsidP="00F00C6C">
            <w:pPr>
              <w:spacing w:after="120"/>
              <w:rPr>
                <w:rFonts w:ascii="Calibri Light" w:hAnsi="Calibri Light"/>
                <w:sz w:val="16"/>
                <w:szCs w:val="16"/>
              </w:rPr>
            </w:pPr>
            <w:del w:id="7816" w:author="Ashan Asmone" w:date="2016-03-31T15:50:00Z">
              <w:r w:rsidRPr="00F00C6C" w:rsidDel="00A010C7">
                <w:rPr>
                  <w:rFonts w:ascii="Calibri Light" w:hAnsi="Calibri Light"/>
                  <w:sz w:val="16"/>
                  <w:szCs w:val="16"/>
                </w:rPr>
                <w:delText>ISO 1518: 1992 Paints and varnishes -- Scratch test</w:delText>
              </w:r>
            </w:del>
            <w:ins w:id="7817" w:author="Ashan Asmone" w:date="2016-03-31T15:50:00Z">
              <w:r w:rsidR="00A010C7">
                <w:rPr>
                  <w:rFonts w:ascii="Calibri Light" w:hAnsi="Calibri Light"/>
                  <w:sz w:val="16"/>
                  <w:szCs w:val="16"/>
                </w:rPr>
                <w:t>ISO 1518-1:2011 Paints and varnishes -- Determination of scratch resistance -- Part 1: Constant-loading method</w:t>
              </w:r>
            </w:ins>
          </w:p>
          <w:p w14:paraId="75A7A05E" w14:textId="77777777" w:rsidR="00F00C6C" w:rsidRPr="00F00C6C" w:rsidRDefault="00F00C6C" w:rsidP="00F00C6C">
            <w:pPr>
              <w:spacing w:after="120"/>
              <w:rPr>
                <w:rFonts w:ascii="Calibri Light" w:hAnsi="Calibri Light"/>
                <w:sz w:val="16"/>
                <w:szCs w:val="16"/>
              </w:rPr>
            </w:pPr>
            <w:del w:id="7818" w:author="Ashan Asmone" w:date="2016-03-31T15:51:00Z">
              <w:r w:rsidRPr="00F00C6C" w:rsidDel="00A010C7">
                <w:rPr>
                  <w:rFonts w:ascii="Calibri Light" w:hAnsi="Calibri Light"/>
                  <w:sz w:val="16"/>
                  <w:szCs w:val="16"/>
                </w:rPr>
                <w:delText>ISO 1519: 1973 Paints and varnishes -- Bend test (cylindrical mandrel)</w:delText>
              </w:r>
            </w:del>
            <w:ins w:id="7819" w:author="Ashan Asmone" w:date="2016-03-31T15:51:00Z">
              <w:r w:rsidR="00A010C7">
                <w:rPr>
                  <w:rFonts w:ascii="Calibri Light" w:hAnsi="Calibri Light"/>
                  <w:sz w:val="16"/>
                  <w:szCs w:val="16"/>
                </w:rPr>
                <w:t>ISO 1519:2011 Paints and varnishes -- Bend test (cylindrical mandrel)</w:t>
              </w:r>
            </w:ins>
          </w:p>
          <w:p w14:paraId="3AC037DA" w14:textId="77777777" w:rsidR="00F00C6C" w:rsidRPr="00F00C6C" w:rsidRDefault="00F00C6C" w:rsidP="00F00C6C">
            <w:pPr>
              <w:spacing w:after="120"/>
              <w:rPr>
                <w:rFonts w:ascii="Calibri Light" w:hAnsi="Calibri Light"/>
                <w:sz w:val="16"/>
                <w:szCs w:val="16"/>
              </w:rPr>
            </w:pPr>
            <w:del w:id="7820" w:author="Ashan Asmone" w:date="2016-03-31T15:52:00Z">
              <w:r w:rsidRPr="00F00C6C" w:rsidDel="00A010C7">
                <w:rPr>
                  <w:rFonts w:ascii="Calibri Light" w:hAnsi="Calibri Light"/>
                  <w:sz w:val="16"/>
                  <w:szCs w:val="16"/>
                </w:rPr>
                <w:delText>ISO 1520: 1999 Paints and varnishes -- Cupping test (available in English only)</w:delText>
              </w:r>
            </w:del>
            <w:ins w:id="7821" w:author="Ashan Asmone" w:date="2016-03-31T15:52:00Z">
              <w:r w:rsidR="00A010C7">
                <w:rPr>
                  <w:rFonts w:ascii="Calibri Light" w:hAnsi="Calibri Light"/>
                  <w:sz w:val="16"/>
                  <w:szCs w:val="16"/>
                </w:rPr>
                <w:t>ISO 1520:2006 - Paints and varnishes -- Cupping test</w:t>
              </w:r>
            </w:ins>
          </w:p>
          <w:p w14:paraId="7B2B69DA" w14:textId="77777777" w:rsidR="00F00C6C" w:rsidRPr="00F00C6C" w:rsidRDefault="00F00C6C" w:rsidP="00F00C6C">
            <w:pPr>
              <w:spacing w:after="120"/>
              <w:rPr>
                <w:rFonts w:ascii="Calibri Light" w:hAnsi="Calibri Light"/>
                <w:sz w:val="16"/>
                <w:szCs w:val="16"/>
              </w:rPr>
            </w:pPr>
            <w:del w:id="7822" w:author="Ashan Asmone" w:date="2016-03-31T15:53:00Z">
              <w:r w:rsidRPr="00F00C6C" w:rsidDel="00A010C7">
                <w:rPr>
                  <w:rFonts w:ascii="Calibri Light" w:hAnsi="Calibri Light"/>
                  <w:sz w:val="16"/>
                  <w:szCs w:val="16"/>
                </w:rPr>
                <w:delText>ISO 1522: 1998 Paints and varnishes -- Pendulum damping test</w:delText>
              </w:r>
            </w:del>
            <w:ins w:id="7823" w:author="Ashan Asmone" w:date="2016-03-31T15:53:00Z">
              <w:r w:rsidR="00A010C7">
                <w:rPr>
                  <w:rFonts w:ascii="Calibri Light" w:hAnsi="Calibri Light"/>
                  <w:sz w:val="16"/>
                  <w:szCs w:val="16"/>
                </w:rPr>
                <w:t>ISO 1522:2006 Paints and varnishes -- Pendulum damping test</w:t>
              </w:r>
            </w:ins>
          </w:p>
          <w:p w14:paraId="4B88D139" w14:textId="77777777" w:rsidR="00F00C6C" w:rsidRPr="00F00C6C" w:rsidRDefault="00F00C6C" w:rsidP="00F00C6C">
            <w:pPr>
              <w:spacing w:after="120"/>
              <w:rPr>
                <w:rFonts w:ascii="Calibri Light" w:hAnsi="Calibri Light"/>
                <w:sz w:val="16"/>
                <w:szCs w:val="16"/>
              </w:rPr>
            </w:pPr>
            <w:del w:id="7824" w:author="Ashan Asmone" w:date="2016-03-31T15:54:00Z">
              <w:r w:rsidRPr="00F00C6C" w:rsidDel="00A010C7">
                <w:rPr>
                  <w:rFonts w:ascii="Calibri Light" w:hAnsi="Calibri Light"/>
                  <w:sz w:val="16"/>
                  <w:szCs w:val="16"/>
                </w:rPr>
                <w:delText>ISO 1523: 1983 Paints, varnishes, petroleum and related products -- Determination of flashpoint -- Closed cup equilibrium method</w:delText>
              </w:r>
            </w:del>
            <w:ins w:id="7825" w:author="Ashan Asmone" w:date="2016-03-31T15:54:00Z">
              <w:r w:rsidR="00A010C7">
                <w:rPr>
                  <w:rFonts w:ascii="Calibri Light" w:hAnsi="Calibri Light"/>
                  <w:sz w:val="16"/>
                  <w:szCs w:val="16"/>
                </w:rPr>
                <w:t>ISO 1523:2002 Determination of flash point -- Closed cup equilibrium method</w:t>
              </w:r>
            </w:ins>
          </w:p>
          <w:p w14:paraId="5ACF4974" w14:textId="77777777" w:rsidR="00F00C6C" w:rsidRPr="00F00C6C" w:rsidRDefault="00F00C6C" w:rsidP="00F00C6C">
            <w:pPr>
              <w:spacing w:after="120"/>
              <w:rPr>
                <w:rFonts w:ascii="Calibri Light" w:hAnsi="Calibri Light"/>
                <w:sz w:val="16"/>
                <w:szCs w:val="16"/>
              </w:rPr>
            </w:pPr>
            <w:del w:id="7826" w:author="Ashan Asmone" w:date="2016-03-31T15:56:00Z">
              <w:r w:rsidRPr="00F00C6C" w:rsidDel="00A010C7">
                <w:rPr>
                  <w:rFonts w:ascii="Calibri Light" w:hAnsi="Calibri Light"/>
                  <w:sz w:val="16"/>
                  <w:szCs w:val="16"/>
                </w:rPr>
                <w:delText>ISO 1524: 2000 Paints, varnishes and printing inks -- Determination of fineness of grind</w:delText>
              </w:r>
            </w:del>
            <w:ins w:id="7827" w:author="Ashan Asmone" w:date="2016-03-31T15:56:00Z">
              <w:r w:rsidR="00A010C7">
                <w:rPr>
                  <w:rFonts w:ascii="Calibri Light" w:hAnsi="Calibri Light"/>
                  <w:sz w:val="16"/>
                  <w:szCs w:val="16"/>
                </w:rPr>
                <w:t>ISO 1524:2013 Paints, varnishes and printing inks -- Determination of fineness of grind</w:t>
              </w:r>
            </w:ins>
          </w:p>
          <w:p w14:paraId="5D41C77F" w14:textId="77777777" w:rsidR="00F00C6C" w:rsidRPr="00F00C6C" w:rsidRDefault="00F00C6C" w:rsidP="00F00C6C">
            <w:pPr>
              <w:spacing w:after="120"/>
              <w:rPr>
                <w:rFonts w:ascii="Calibri Light" w:hAnsi="Calibri Light"/>
                <w:sz w:val="16"/>
                <w:szCs w:val="16"/>
              </w:rPr>
            </w:pPr>
            <w:del w:id="7828" w:author="Ashan Asmone" w:date="2016-03-31T15:58:00Z">
              <w:r w:rsidRPr="00F00C6C" w:rsidDel="00A010C7">
                <w:rPr>
                  <w:rFonts w:ascii="Calibri Light" w:hAnsi="Calibri Light"/>
                  <w:sz w:val="16"/>
                  <w:szCs w:val="16"/>
                </w:rPr>
                <w:delText>ISO 2409: 1992 Paints and varnishes -- Cross-cut test</w:delText>
              </w:r>
            </w:del>
            <w:ins w:id="7829" w:author="Ashan Asmone" w:date="2016-03-31T15:58:00Z">
              <w:r w:rsidR="00A010C7">
                <w:rPr>
                  <w:rFonts w:ascii="Calibri Light" w:hAnsi="Calibri Light"/>
                  <w:sz w:val="16"/>
                  <w:szCs w:val="16"/>
                </w:rPr>
                <w:t>ISO 2409:2013 Paints and varnishes -- Cross-cut test</w:t>
              </w:r>
            </w:ins>
          </w:p>
          <w:p w14:paraId="3F8F439B" w14:textId="77777777" w:rsidR="00F00C6C" w:rsidRPr="00F00C6C" w:rsidRDefault="00F00C6C" w:rsidP="00F00C6C">
            <w:pPr>
              <w:spacing w:after="120"/>
              <w:rPr>
                <w:rFonts w:ascii="Calibri Light" w:hAnsi="Calibri Light"/>
                <w:sz w:val="16"/>
                <w:szCs w:val="16"/>
              </w:rPr>
            </w:pPr>
            <w:del w:id="7830" w:author="Ashan Asmone" w:date="2016-03-31T15:59:00Z">
              <w:r w:rsidRPr="00F00C6C" w:rsidDel="00A010C7">
                <w:rPr>
                  <w:rFonts w:ascii="Calibri Light" w:hAnsi="Calibri Light"/>
                  <w:sz w:val="16"/>
                  <w:szCs w:val="16"/>
                </w:rPr>
                <w:delText>ISO 2431: 1993 Paints and varnishes -- Determination of flow time by use of flow cups</w:delText>
              </w:r>
            </w:del>
            <w:ins w:id="7831" w:author="Ashan Asmone" w:date="2016-03-31T15:59:00Z">
              <w:r w:rsidR="00A010C7">
                <w:rPr>
                  <w:rFonts w:ascii="Calibri Light" w:hAnsi="Calibri Light"/>
                  <w:sz w:val="16"/>
                  <w:szCs w:val="16"/>
                </w:rPr>
                <w:t>ISO 2431:2011 Paints and varnishes -- Determination of flow time by use of flow cups</w:t>
              </w:r>
            </w:ins>
          </w:p>
          <w:p w14:paraId="76215D6F" w14:textId="77777777" w:rsidR="00F00C6C" w:rsidRPr="00F00C6C" w:rsidRDefault="00F00C6C" w:rsidP="00F00C6C">
            <w:pPr>
              <w:spacing w:after="120"/>
              <w:rPr>
                <w:rFonts w:ascii="Calibri Light" w:hAnsi="Calibri Light"/>
                <w:sz w:val="16"/>
                <w:szCs w:val="16"/>
              </w:rPr>
            </w:pPr>
            <w:del w:id="7832" w:author="Ashan Asmone" w:date="2016-03-31T16:00:00Z">
              <w:r w:rsidRPr="00F00C6C" w:rsidDel="00A010C7">
                <w:rPr>
                  <w:rFonts w:ascii="Calibri Light" w:hAnsi="Calibri Light"/>
                  <w:sz w:val="16"/>
                  <w:szCs w:val="16"/>
                </w:rPr>
                <w:delText>ISO 2808: 1997 Paints and varnishes -- Determination of film thickness</w:delText>
              </w:r>
            </w:del>
            <w:ins w:id="7833" w:author="Ashan Asmone" w:date="2016-03-31T16:00:00Z">
              <w:r w:rsidR="00A010C7">
                <w:rPr>
                  <w:rFonts w:ascii="Calibri Light" w:hAnsi="Calibri Light"/>
                  <w:sz w:val="16"/>
                  <w:szCs w:val="16"/>
                </w:rPr>
                <w:t>ISO 2808:2007 Paints and varnishes -- Determination of film thickness</w:t>
              </w:r>
            </w:ins>
          </w:p>
          <w:p w14:paraId="790A5A24" w14:textId="77777777" w:rsidR="00F00C6C" w:rsidRPr="00F00C6C" w:rsidRDefault="00F00C6C" w:rsidP="00F00C6C">
            <w:pPr>
              <w:spacing w:after="120"/>
              <w:rPr>
                <w:rFonts w:ascii="Calibri Light" w:hAnsi="Calibri Light"/>
                <w:sz w:val="16"/>
                <w:szCs w:val="16"/>
              </w:rPr>
            </w:pPr>
            <w:del w:id="7834" w:author="Ashan Asmone" w:date="2016-03-31T16:00:00Z">
              <w:r w:rsidRPr="00F00C6C" w:rsidDel="00A010C7">
                <w:rPr>
                  <w:rFonts w:ascii="Calibri Light" w:hAnsi="Calibri Light"/>
                  <w:sz w:val="16"/>
                  <w:szCs w:val="16"/>
                </w:rPr>
                <w:delText>ISO 2810: 1974 Paints and varnishes -- Notes for guidance on the conduct of natural weathering tests</w:delText>
              </w:r>
            </w:del>
            <w:ins w:id="7835" w:author="Ashan Asmone" w:date="2016-03-31T16:00:00Z">
              <w:r w:rsidR="00A010C7">
                <w:rPr>
                  <w:rFonts w:ascii="Calibri Light" w:hAnsi="Calibri Light"/>
                  <w:sz w:val="16"/>
                  <w:szCs w:val="16"/>
                </w:rPr>
                <w:t>ISO 2810:2004 Paints and varnishes -- Natural weathering of coatings -- Exposure and assessment</w:t>
              </w:r>
            </w:ins>
          </w:p>
          <w:p w14:paraId="1D3109CC" w14:textId="77777777" w:rsidR="00F00C6C" w:rsidRPr="00F00C6C" w:rsidRDefault="00F00C6C" w:rsidP="00F00C6C">
            <w:pPr>
              <w:spacing w:after="120"/>
              <w:rPr>
                <w:rFonts w:ascii="Calibri Light" w:hAnsi="Calibri Light"/>
                <w:sz w:val="16"/>
                <w:szCs w:val="16"/>
              </w:rPr>
            </w:pPr>
            <w:del w:id="7836" w:author="Ashan Asmone" w:date="2016-03-31T16:25:00Z">
              <w:r w:rsidRPr="00F00C6C" w:rsidDel="00FE74A8">
                <w:rPr>
                  <w:rFonts w:ascii="Calibri Light" w:hAnsi="Calibri Light"/>
                  <w:sz w:val="16"/>
                  <w:szCs w:val="16"/>
                </w:rPr>
                <w:delText>ISO 2811-1: 1997 Paints and varnishes -- Determination of density -- Part 1: Pyknometer method</w:delText>
              </w:r>
            </w:del>
            <w:ins w:id="7837" w:author="Ashan Asmone" w:date="2016-03-31T16:25:00Z">
              <w:r w:rsidR="00FE74A8">
                <w:rPr>
                  <w:rFonts w:ascii="Calibri Light" w:hAnsi="Calibri Light"/>
                  <w:sz w:val="16"/>
                  <w:szCs w:val="16"/>
                </w:rPr>
                <w:t>ISO 2811-1:2016 Paints and varnishes -- Determination of density -- Part 1: Pycnometer method</w:t>
              </w:r>
            </w:ins>
          </w:p>
          <w:p w14:paraId="7D518E2E" w14:textId="77777777" w:rsidR="00F00C6C" w:rsidRPr="00F00C6C" w:rsidRDefault="00F00C6C" w:rsidP="00F00C6C">
            <w:pPr>
              <w:spacing w:after="120"/>
              <w:rPr>
                <w:rFonts w:ascii="Calibri Light" w:hAnsi="Calibri Light"/>
                <w:sz w:val="16"/>
                <w:szCs w:val="16"/>
              </w:rPr>
            </w:pPr>
            <w:del w:id="7838" w:author="Ashan Asmone" w:date="2016-03-31T16:30:00Z">
              <w:r w:rsidRPr="00F00C6C" w:rsidDel="00FE74A8">
                <w:rPr>
                  <w:rFonts w:ascii="Calibri Light" w:hAnsi="Calibri Light"/>
                  <w:sz w:val="16"/>
                  <w:szCs w:val="16"/>
                </w:rPr>
                <w:delText>ISO 2811-2: 1997 Paints and varnishes -- Determination of density -- Part 2:Immersed body (plummet) method</w:delText>
              </w:r>
            </w:del>
            <w:ins w:id="7839" w:author="Ashan Asmone" w:date="2016-03-31T16:30:00Z">
              <w:r w:rsidR="00FE74A8">
                <w:rPr>
                  <w:rFonts w:ascii="Calibri Light" w:hAnsi="Calibri Light"/>
                  <w:sz w:val="16"/>
                  <w:szCs w:val="16"/>
                </w:rPr>
                <w:t>ISO 2811-2:2011 Paints and varnishes -- Determination of density -- Part 2: Immersed body (plummet) method</w:t>
              </w:r>
            </w:ins>
          </w:p>
          <w:p w14:paraId="3CC867F5" w14:textId="77777777" w:rsidR="00F00C6C" w:rsidRPr="00F00C6C" w:rsidRDefault="00F00C6C" w:rsidP="00F00C6C">
            <w:pPr>
              <w:spacing w:after="120"/>
              <w:rPr>
                <w:rFonts w:ascii="Calibri Light" w:hAnsi="Calibri Light"/>
                <w:sz w:val="16"/>
                <w:szCs w:val="16"/>
              </w:rPr>
            </w:pPr>
            <w:del w:id="7840" w:author="Ashan Asmone" w:date="2016-03-31T16:32:00Z">
              <w:r w:rsidRPr="00F00C6C" w:rsidDel="00FE74A8">
                <w:rPr>
                  <w:rFonts w:ascii="Calibri Light" w:hAnsi="Calibri Light"/>
                  <w:sz w:val="16"/>
                  <w:szCs w:val="16"/>
                </w:rPr>
                <w:delText>ISO 2811-3: 1997 Paints and varnishes -- Determination of density -- Part 3: Oscillation method</w:delText>
              </w:r>
            </w:del>
            <w:ins w:id="7841" w:author="Ashan Asmone" w:date="2016-03-31T16:32:00Z">
              <w:r w:rsidR="00FE74A8">
                <w:rPr>
                  <w:rFonts w:ascii="Calibri Light" w:hAnsi="Calibri Light"/>
                  <w:sz w:val="16"/>
                  <w:szCs w:val="16"/>
                </w:rPr>
                <w:t>ISO 2811-3:2011 Paints and varnishes -- Determination of density -- Part 3: Oscillation method</w:t>
              </w:r>
            </w:ins>
          </w:p>
          <w:p w14:paraId="6F48F58C" w14:textId="77777777" w:rsidR="00F00C6C" w:rsidRPr="00F00C6C" w:rsidRDefault="00F00C6C" w:rsidP="00F00C6C">
            <w:pPr>
              <w:spacing w:after="120"/>
              <w:rPr>
                <w:rFonts w:ascii="Calibri Light" w:hAnsi="Calibri Light"/>
                <w:sz w:val="16"/>
                <w:szCs w:val="16"/>
              </w:rPr>
            </w:pPr>
            <w:del w:id="7842" w:author="Ashan Asmone" w:date="2016-03-31T16:33:00Z">
              <w:r w:rsidRPr="00F00C6C" w:rsidDel="00FE74A8">
                <w:rPr>
                  <w:rFonts w:ascii="Calibri Light" w:hAnsi="Calibri Light"/>
                  <w:sz w:val="16"/>
                  <w:szCs w:val="16"/>
                </w:rPr>
                <w:delText>ISO 2811-4: 1997 Paints and varnishes -- Determination of density -- Part 4: Pressure cup method</w:delText>
              </w:r>
            </w:del>
            <w:ins w:id="7843" w:author="Ashan Asmone" w:date="2016-03-31T16:33:00Z">
              <w:r w:rsidR="00FE74A8">
                <w:rPr>
                  <w:rFonts w:ascii="Calibri Light" w:hAnsi="Calibri Light"/>
                  <w:sz w:val="16"/>
                  <w:szCs w:val="16"/>
                </w:rPr>
                <w:t>ISO 2811-4:2011 Paints and varnishes -- Determination of density -- Part 4: Pressure cup method</w:t>
              </w:r>
            </w:ins>
          </w:p>
          <w:p w14:paraId="5D00EA01" w14:textId="77777777" w:rsidR="00F00C6C" w:rsidRPr="00F00C6C" w:rsidRDefault="00F00C6C" w:rsidP="00F00C6C">
            <w:pPr>
              <w:spacing w:after="120"/>
              <w:rPr>
                <w:rFonts w:ascii="Calibri Light" w:hAnsi="Calibri Light"/>
                <w:sz w:val="16"/>
                <w:szCs w:val="16"/>
              </w:rPr>
            </w:pPr>
            <w:del w:id="7844" w:author="Ashan Asmone" w:date="2016-03-31T16:34:00Z">
              <w:r w:rsidRPr="00F00C6C" w:rsidDel="00FE74A8">
                <w:rPr>
                  <w:rFonts w:ascii="Calibri Light" w:hAnsi="Calibri Light"/>
                  <w:sz w:val="16"/>
                  <w:szCs w:val="16"/>
                </w:rPr>
                <w:delText>ISO 2812-1: 1993 Paints and varnishes -- Determination of resistance to liquids -- Part 1: General methods</w:delText>
              </w:r>
            </w:del>
            <w:ins w:id="7845" w:author="Ashan Asmone" w:date="2016-03-31T16:34:00Z">
              <w:r w:rsidR="00FE74A8">
                <w:rPr>
                  <w:rFonts w:ascii="Calibri Light" w:hAnsi="Calibri Light"/>
                  <w:sz w:val="16"/>
                  <w:szCs w:val="16"/>
                </w:rPr>
                <w:t>ISO 2812-1:2007 Paints and varnishes -- Determination of resistance to liquids -- Part 1: Immersion in liquids other than water</w:t>
              </w:r>
            </w:ins>
          </w:p>
          <w:p w14:paraId="071E02CE" w14:textId="77777777" w:rsidR="00F00C6C" w:rsidRPr="00F00C6C" w:rsidRDefault="00F00C6C" w:rsidP="00F00C6C">
            <w:pPr>
              <w:spacing w:after="120"/>
              <w:rPr>
                <w:rFonts w:ascii="Calibri Light" w:hAnsi="Calibri Light"/>
                <w:sz w:val="16"/>
                <w:szCs w:val="16"/>
              </w:rPr>
            </w:pPr>
            <w:del w:id="7846" w:author="Ashan Asmone" w:date="2016-03-31T16:35:00Z">
              <w:r w:rsidRPr="00F00C6C" w:rsidDel="00FE74A8">
                <w:rPr>
                  <w:rFonts w:ascii="Calibri Light" w:hAnsi="Calibri Light"/>
                  <w:sz w:val="16"/>
                  <w:szCs w:val="16"/>
                </w:rPr>
                <w:delText>ISO 2812-2: 1993 Paints and varnishes -- Determination of resistance to liquids -- Part 2: Water immersion method</w:delText>
              </w:r>
            </w:del>
            <w:ins w:id="7847" w:author="Ashan Asmone" w:date="2016-03-31T16:35:00Z">
              <w:r w:rsidR="00FE74A8">
                <w:rPr>
                  <w:rFonts w:ascii="Calibri Light" w:hAnsi="Calibri Light"/>
                  <w:sz w:val="16"/>
                  <w:szCs w:val="16"/>
                </w:rPr>
                <w:t>ISO 2812-2:2007 Paints and varnishes -- Determination of resistance to liquids -- Part 2: Water immersion method</w:t>
              </w:r>
            </w:ins>
          </w:p>
          <w:p w14:paraId="255E5588" w14:textId="77777777" w:rsidR="00F00C6C" w:rsidRPr="00F00C6C" w:rsidRDefault="00F00C6C" w:rsidP="00F00C6C">
            <w:pPr>
              <w:spacing w:after="120"/>
              <w:rPr>
                <w:rFonts w:ascii="Calibri Light" w:hAnsi="Calibri Light"/>
                <w:sz w:val="16"/>
                <w:szCs w:val="16"/>
              </w:rPr>
            </w:pPr>
            <w:del w:id="7848" w:author="Ashan Asmone" w:date="2016-03-31T16:36:00Z">
              <w:r w:rsidRPr="00F00C6C" w:rsidDel="00FE74A8">
                <w:rPr>
                  <w:rFonts w:ascii="Calibri Light" w:hAnsi="Calibri Light"/>
                  <w:sz w:val="16"/>
                  <w:szCs w:val="16"/>
                </w:rPr>
                <w:delText>ISO 2813: 1994 Paints and varnishes -- Determination of specular gloss of non-metallic paint films at 20 degrees, 60 degrees and 85 degrees</w:delText>
              </w:r>
            </w:del>
            <w:ins w:id="7849" w:author="Ashan Asmone" w:date="2016-03-31T16:36:00Z">
              <w:r w:rsidR="00FE74A8">
                <w:rPr>
                  <w:rFonts w:ascii="Calibri Light" w:hAnsi="Calibri Light"/>
                  <w:sz w:val="16"/>
                  <w:szCs w:val="16"/>
                </w:rPr>
                <w:t>ISO 2813:2014 Paints and varnishes -- Determination of gloss value at 20 degrees, 60 degrees and 85 degrees</w:t>
              </w:r>
            </w:ins>
          </w:p>
          <w:p w14:paraId="2F03FAD4" w14:textId="77777777" w:rsidR="00F00C6C" w:rsidRPr="00F00C6C" w:rsidRDefault="00F00C6C" w:rsidP="00F00C6C">
            <w:pPr>
              <w:spacing w:after="120"/>
              <w:rPr>
                <w:rFonts w:ascii="Calibri Light" w:hAnsi="Calibri Light"/>
                <w:sz w:val="16"/>
                <w:szCs w:val="16"/>
              </w:rPr>
            </w:pPr>
            <w:del w:id="7850" w:author="Ashan Asmone" w:date="2016-03-31T16:38:00Z">
              <w:r w:rsidRPr="00F00C6C" w:rsidDel="00FE74A8">
                <w:rPr>
                  <w:rFonts w:ascii="Calibri Light" w:hAnsi="Calibri Light"/>
                  <w:sz w:val="16"/>
                  <w:szCs w:val="16"/>
                </w:rPr>
                <w:delText>ISO 2814: 1973 Paints and varnishes -- Comparison of contrast ratio (hiding power) of paints of the same type and colour</w:delText>
              </w:r>
            </w:del>
            <w:ins w:id="7851" w:author="Ashan Asmone" w:date="2016-03-31T16:38:00Z">
              <w:r w:rsidR="00FE74A8">
                <w:rPr>
                  <w:rFonts w:ascii="Calibri Light" w:hAnsi="Calibri Light"/>
                  <w:sz w:val="16"/>
                  <w:szCs w:val="16"/>
                </w:rPr>
                <w:t>BS EN ISO 2814:2006, BS 3900-D4:2006 Paints and varnishes. Comparison of contrast ratio (hiding power) of paints of the same type and colour</w:t>
              </w:r>
            </w:ins>
          </w:p>
          <w:p w14:paraId="46BA683D" w14:textId="77777777" w:rsidR="00F00C6C" w:rsidRPr="00F00C6C" w:rsidRDefault="00F00C6C" w:rsidP="00F00C6C">
            <w:pPr>
              <w:spacing w:after="120"/>
              <w:rPr>
                <w:rFonts w:ascii="Calibri Light" w:hAnsi="Calibri Light"/>
                <w:sz w:val="16"/>
                <w:szCs w:val="16"/>
              </w:rPr>
            </w:pPr>
            <w:del w:id="7852" w:author="Ashan Asmone" w:date="2016-03-31T16:39:00Z">
              <w:r w:rsidRPr="00F00C6C" w:rsidDel="00FE74A8">
                <w:rPr>
                  <w:rFonts w:ascii="Calibri Light" w:hAnsi="Calibri Light"/>
                  <w:sz w:val="16"/>
                  <w:szCs w:val="16"/>
                </w:rPr>
                <w:delText>ISO 2815: 1973 Paints and varnishes -- Buchholz indentation test</w:delText>
              </w:r>
            </w:del>
            <w:ins w:id="7853" w:author="Ashan Asmone" w:date="2016-03-31T16:39:00Z">
              <w:r w:rsidR="00FE74A8">
                <w:rPr>
                  <w:rFonts w:ascii="Calibri Light" w:hAnsi="Calibri Light"/>
                  <w:sz w:val="16"/>
                  <w:szCs w:val="16"/>
                </w:rPr>
                <w:t>ISO 2815:2003 Paints and varnishes -- Buchholz indentation test</w:t>
              </w:r>
            </w:ins>
          </w:p>
          <w:p w14:paraId="783DC21A" w14:textId="77777777" w:rsidR="00F00C6C" w:rsidRPr="00F00C6C" w:rsidRDefault="00F00C6C" w:rsidP="00F00C6C">
            <w:pPr>
              <w:spacing w:after="120"/>
              <w:rPr>
                <w:rFonts w:ascii="Calibri Light" w:hAnsi="Calibri Light"/>
                <w:sz w:val="16"/>
                <w:szCs w:val="16"/>
              </w:rPr>
            </w:pPr>
            <w:del w:id="7854" w:author="Ashan Asmone" w:date="2016-03-31T16:40:00Z">
              <w:r w:rsidRPr="00F00C6C" w:rsidDel="00FE74A8">
                <w:rPr>
                  <w:rFonts w:ascii="Calibri Light" w:hAnsi="Calibri Light"/>
                  <w:sz w:val="16"/>
                  <w:szCs w:val="16"/>
                </w:rPr>
                <w:delText>ISO 2884-1: 1999 Paints and varnishes -- Determination of viscosity using rotary viscometers -- Part 1: Cone-and-plate viscometer operated at a high rate of shear</w:delText>
              </w:r>
            </w:del>
            <w:ins w:id="7855" w:author="Ashan Asmone" w:date="2016-03-31T16:40:00Z">
              <w:r w:rsidR="00FE74A8">
                <w:rPr>
                  <w:rFonts w:ascii="Calibri Light" w:hAnsi="Calibri Light"/>
                  <w:sz w:val="16"/>
                  <w:szCs w:val="16"/>
                </w:rPr>
                <w:t>ISO 2884-1:1999 Paints and varnishes -- Determination of viscosity using rotary viscometers -- Part 1: Cone-and-plate viscometer operated at a high rate of shear</w:t>
              </w:r>
            </w:ins>
          </w:p>
          <w:p w14:paraId="744C4665" w14:textId="77777777" w:rsidR="00F00C6C" w:rsidRPr="00F00C6C" w:rsidRDefault="00F00C6C" w:rsidP="00F00C6C">
            <w:pPr>
              <w:spacing w:after="120"/>
              <w:rPr>
                <w:rFonts w:ascii="Calibri Light" w:hAnsi="Calibri Light"/>
                <w:sz w:val="16"/>
                <w:szCs w:val="16"/>
              </w:rPr>
            </w:pPr>
            <w:del w:id="7856" w:author="Ashan Asmone" w:date="2016-03-31T16:41:00Z">
              <w:r w:rsidRPr="00F00C6C" w:rsidDel="00FE74A8">
                <w:rPr>
                  <w:rFonts w:ascii="Calibri Light" w:hAnsi="Calibri Light"/>
                  <w:sz w:val="16"/>
                  <w:szCs w:val="16"/>
                </w:rPr>
                <w:delText>ISO 3231: 1993 Paints and varnishes -- Determination of resistance to humid atmospheres containing sulfur dioxide</w:delText>
              </w:r>
            </w:del>
            <w:ins w:id="7857" w:author="Ashan Asmone" w:date="2016-03-31T16:41:00Z">
              <w:r w:rsidR="00FE74A8">
                <w:rPr>
                  <w:rFonts w:ascii="Calibri Light" w:hAnsi="Calibri Light"/>
                  <w:sz w:val="16"/>
                  <w:szCs w:val="16"/>
                </w:rPr>
                <w:t>ISO 3231: 1993 Paints and varnishes -- Determination of resistance to humid atmospheres containing sulfur dioxide</w:t>
              </w:r>
            </w:ins>
          </w:p>
          <w:p w14:paraId="2D3580B6" w14:textId="77777777" w:rsidR="00F00C6C" w:rsidRPr="00F00C6C" w:rsidRDefault="00F00C6C" w:rsidP="00F00C6C">
            <w:pPr>
              <w:spacing w:after="120"/>
              <w:rPr>
                <w:rFonts w:ascii="Calibri Light" w:hAnsi="Calibri Light"/>
                <w:sz w:val="16"/>
                <w:szCs w:val="16"/>
              </w:rPr>
            </w:pPr>
            <w:del w:id="7858" w:author="Ashan Asmone" w:date="2016-03-31T16:42:00Z">
              <w:r w:rsidRPr="00F00C6C" w:rsidDel="00FE74A8">
                <w:rPr>
                  <w:rFonts w:ascii="Calibri Light" w:hAnsi="Calibri Light"/>
                  <w:sz w:val="16"/>
                  <w:szCs w:val="16"/>
                </w:rPr>
                <w:delText>ISO 3233: 1998 Paints and varnishes -- Determination of percentage volume of non-volatile matter by measuring the density of a dried coating</w:delText>
              </w:r>
            </w:del>
            <w:ins w:id="7859" w:author="Ashan Asmone" w:date="2016-03-31T16:42:00Z">
              <w:r w:rsidR="00FE74A8">
                <w:rPr>
                  <w:rFonts w:ascii="Calibri Light" w:hAnsi="Calibri Light"/>
                  <w:sz w:val="16"/>
                  <w:szCs w:val="16"/>
                </w:rPr>
                <w:t>ISO 3233-1:2013 Paints and varnishes -- Determination of the percentage volume of non-volatile matter -- Part 1: Method using a coated test panel to determine non-volatile matter and to determine dry film density by the Archimedes principle</w:t>
              </w:r>
            </w:ins>
          </w:p>
          <w:p w14:paraId="78978EDF" w14:textId="77777777" w:rsidR="00F00C6C" w:rsidRPr="00F00C6C" w:rsidRDefault="00F00C6C" w:rsidP="00F00C6C">
            <w:pPr>
              <w:spacing w:after="120"/>
              <w:rPr>
                <w:rFonts w:ascii="Calibri Light" w:hAnsi="Calibri Light"/>
                <w:sz w:val="16"/>
                <w:szCs w:val="16"/>
              </w:rPr>
            </w:pPr>
            <w:del w:id="7860" w:author="Ashan Asmone" w:date="2016-03-31T16:43:00Z">
              <w:r w:rsidRPr="00F00C6C" w:rsidDel="00FE74A8">
                <w:rPr>
                  <w:rFonts w:ascii="Calibri Light" w:hAnsi="Calibri Light"/>
                  <w:sz w:val="16"/>
                  <w:szCs w:val="16"/>
                </w:rPr>
                <w:delText>ISO 3248: 1998 Paints and varnishes -- Determination of the effect of heat</w:delText>
              </w:r>
            </w:del>
            <w:ins w:id="7861" w:author="Ashan Asmone" w:date="2016-03-31T16:43:00Z">
              <w:r w:rsidR="00FE74A8">
                <w:rPr>
                  <w:rFonts w:ascii="Calibri Light" w:hAnsi="Calibri Light"/>
                  <w:sz w:val="16"/>
                  <w:szCs w:val="16"/>
                </w:rPr>
                <w:t>ISO 3248: 1998 Paints and varnishes -- Determination of the effect of heat</w:t>
              </w:r>
            </w:ins>
          </w:p>
          <w:p w14:paraId="6950E929" w14:textId="77777777" w:rsidR="00F00C6C" w:rsidRPr="00F00C6C" w:rsidRDefault="00F00C6C" w:rsidP="00F00C6C">
            <w:pPr>
              <w:spacing w:after="120"/>
              <w:rPr>
                <w:rFonts w:ascii="Calibri Light" w:hAnsi="Calibri Light"/>
                <w:sz w:val="16"/>
                <w:szCs w:val="16"/>
              </w:rPr>
            </w:pPr>
            <w:del w:id="7862" w:author="Ashan Asmone" w:date="2016-03-31T16:46:00Z">
              <w:r w:rsidRPr="00F00C6C" w:rsidDel="00F73169">
                <w:rPr>
                  <w:rFonts w:ascii="Calibri Light" w:hAnsi="Calibri Light"/>
                  <w:sz w:val="16"/>
                  <w:szCs w:val="16"/>
                </w:rPr>
                <w:delText>ISO 3251: 1993 Paints and varnishes -- Determination of non-volatile matter of paints, varnishes and binders for paints and varnishes</w:delText>
              </w:r>
            </w:del>
            <w:ins w:id="7863" w:author="Ashan Asmone" w:date="2016-03-31T16:46:00Z">
              <w:r w:rsidR="00F73169">
                <w:rPr>
                  <w:rFonts w:ascii="Calibri Light" w:hAnsi="Calibri Light"/>
                  <w:sz w:val="16"/>
                  <w:szCs w:val="16"/>
                </w:rPr>
                <w:t>ISO 3251:2008 Paints, varnishes and plastics -- Determination of non-volatile-matter content</w:t>
              </w:r>
            </w:ins>
          </w:p>
          <w:p w14:paraId="600DB650" w14:textId="77777777" w:rsidR="00F00C6C" w:rsidRPr="00F00C6C" w:rsidRDefault="00F00C6C" w:rsidP="00F00C6C">
            <w:pPr>
              <w:spacing w:after="120"/>
              <w:rPr>
                <w:rFonts w:ascii="Calibri Light" w:hAnsi="Calibri Light"/>
                <w:sz w:val="16"/>
                <w:szCs w:val="16"/>
              </w:rPr>
            </w:pPr>
            <w:del w:id="7864" w:author="Ashan Asmone" w:date="2016-03-31T16:47:00Z">
              <w:r w:rsidRPr="00F00C6C" w:rsidDel="00F73169">
                <w:rPr>
                  <w:rFonts w:ascii="Calibri Light" w:hAnsi="Calibri Light"/>
                  <w:sz w:val="16"/>
                  <w:szCs w:val="16"/>
                </w:rPr>
                <w:delText>ISO 4618-1: 1998 Paints and varnishes -- Terms and definitions for coating materials -- Part 1: General terms</w:delText>
              </w:r>
            </w:del>
            <w:ins w:id="7865" w:author="Ashan Asmone" w:date="2016-03-31T16:47:00Z">
              <w:r w:rsidR="00F73169">
                <w:rPr>
                  <w:rFonts w:ascii="Calibri Light" w:hAnsi="Calibri Light"/>
                  <w:sz w:val="16"/>
                  <w:szCs w:val="16"/>
                </w:rPr>
                <w:t>ISO 4618:2014 Paints and varnishes -- Terms and definitions</w:t>
              </w:r>
            </w:ins>
          </w:p>
          <w:p w14:paraId="091814E6" w14:textId="77777777" w:rsidR="00F00C6C" w:rsidRPr="00F00C6C" w:rsidRDefault="00F00C6C" w:rsidP="00F00C6C">
            <w:pPr>
              <w:spacing w:after="120"/>
              <w:rPr>
                <w:rFonts w:ascii="Calibri Light" w:hAnsi="Calibri Light"/>
                <w:sz w:val="16"/>
                <w:szCs w:val="16"/>
              </w:rPr>
            </w:pPr>
            <w:del w:id="7866" w:author="Ashan Asmone" w:date="2016-03-31T16:49:00Z">
              <w:r w:rsidRPr="00F00C6C" w:rsidDel="00F73169">
                <w:rPr>
                  <w:rFonts w:ascii="Calibri Light" w:hAnsi="Calibri Light"/>
                  <w:sz w:val="16"/>
                  <w:szCs w:val="16"/>
                </w:rPr>
                <w:delText>ISO 4618-2: 1999 Paints and varnishes -- Terms and definitions for coating materials -- Part 2: Special terms relating to paint characteristics and properties</w:delText>
              </w:r>
            </w:del>
            <w:ins w:id="7867" w:author="Ashan Asmone" w:date="2016-03-31T16:49:00Z">
              <w:r w:rsidR="00F73169">
                <w:rPr>
                  <w:rFonts w:ascii="Calibri Light" w:hAnsi="Calibri Light"/>
                  <w:sz w:val="16"/>
                  <w:szCs w:val="16"/>
                </w:rPr>
                <w:t>ISO 4618:2014 Paints and varnishes -- Terms and definitions</w:t>
              </w:r>
            </w:ins>
          </w:p>
          <w:p w14:paraId="7BE67C5D" w14:textId="77777777" w:rsidR="00F00C6C" w:rsidRPr="00F00C6C" w:rsidRDefault="00F00C6C" w:rsidP="00F00C6C">
            <w:pPr>
              <w:spacing w:after="120"/>
              <w:rPr>
                <w:rFonts w:ascii="Calibri Light" w:hAnsi="Calibri Light"/>
                <w:sz w:val="16"/>
                <w:szCs w:val="16"/>
              </w:rPr>
            </w:pPr>
            <w:del w:id="7868" w:author="Ashan Asmone" w:date="2016-03-31T16:50:00Z">
              <w:r w:rsidRPr="00F00C6C" w:rsidDel="00F73169">
                <w:rPr>
                  <w:rFonts w:ascii="Calibri Light" w:hAnsi="Calibri Light"/>
                  <w:sz w:val="16"/>
                  <w:szCs w:val="16"/>
                </w:rPr>
                <w:delText>ISO 4618-3: 1999 Paints and varnishes -- Terms and definitions for coating materials -- Part 3: Surface preparation and methods of application</w:delText>
              </w:r>
            </w:del>
          </w:p>
          <w:p w14:paraId="543E008F" w14:textId="77777777" w:rsidR="00F00C6C" w:rsidRPr="00F00C6C" w:rsidRDefault="00F00C6C" w:rsidP="00F00C6C">
            <w:pPr>
              <w:spacing w:after="120"/>
              <w:rPr>
                <w:rFonts w:ascii="Calibri Light" w:hAnsi="Calibri Light"/>
                <w:sz w:val="16"/>
                <w:szCs w:val="16"/>
              </w:rPr>
            </w:pPr>
            <w:del w:id="7869" w:author="Ashan Asmone" w:date="2016-03-31T16:51:00Z">
              <w:r w:rsidRPr="00F00C6C" w:rsidDel="00F73169">
                <w:rPr>
                  <w:rFonts w:ascii="Calibri Light" w:hAnsi="Calibri Light"/>
                  <w:sz w:val="16"/>
                  <w:szCs w:val="16"/>
                </w:rPr>
                <w:delText>ISO 4624: 1978 Paints and varnishes -- Pull-off test for adhesion</w:delText>
              </w:r>
            </w:del>
            <w:ins w:id="7870" w:author="Ashan Asmone" w:date="2016-03-31T16:51:00Z">
              <w:r w:rsidR="00F73169">
                <w:rPr>
                  <w:rFonts w:ascii="Calibri Light" w:hAnsi="Calibri Light"/>
                  <w:sz w:val="16"/>
                  <w:szCs w:val="16"/>
                </w:rPr>
                <w:t>ISO 4624:2016 Paints and varnishes -- Pull-off test for adhesion</w:t>
              </w:r>
            </w:ins>
          </w:p>
          <w:p w14:paraId="69A842B1" w14:textId="77777777" w:rsidR="00F00C6C" w:rsidRPr="00F00C6C" w:rsidRDefault="00F00C6C" w:rsidP="00F00C6C">
            <w:pPr>
              <w:spacing w:after="120"/>
              <w:rPr>
                <w:rFonts w:ascii="Calibri Light" w:hAnsi="Calibri Light"/>
                <w:sz w:val="16"/>
                <w:szCs w:val="16"/>
              </w:rPr>
            </w:pPr>
            <w:del w:id="7871" w:author="Ashan Asmone" w:date="2016-03-31T16:55:00Z">
              <w:r w:rsidRPr="00F00C6C" w:rsidDel="00F73169">
                <w:rPr>
                  <w:rFonts w:ascii="Calibri Light" w:hAnsi="Calibri Light"/>
                  <w:sz w:val="16"/>
                  <w:szCs w:val="16"/>
                </w:rPr>
                <w:delText>ISO 4628-1: 1982 Paints and varnishes -- Evaluation of degradation of paint coatings -- Designation of intensity, quantity and size of common types of defect -- Part 1: General principles and rating schemes</w:delText>
              </w:r>
            </w:del>
            <w:ins w:id="7872" w:author="Ashan Asmone" w:date="2016-03-31T16:55:00Z">
              <w:r w:rsidR="00F73169">
                <w:rPr>
                  <w:rFonts w:ascii="Calibri Light" w:hAnsi="Calibri Light"/>
                  <w:sz w:val="16"/>
                  <w:szCs w:val="16"/>
                </w:rPr>
                <w:t>ISO 4628-1:2016 Paints and varnishes -- Evaluation of degradation of coatings -- Designation of quantity and size of defects, and of intensity of uniform changes in appearance -- Part 1: General introduction and designation system</w:t>
              </w:r>
            </w:ins>
          </w:p>
          <w:p w14:paraId="77136AD9" w14:textId="77777777" w:rsidR="00F00C6C" w:rsidRPr="00F00C6C" w:rsidRDefault="00F00C6C" w:rsidP="00F00C6C">
            <w:pPr>
              <w:spacing w:after="120"/>
              <w:rPr>
                <w:rFonts w:ascii="Calibri Light" w:hAnsi="Calibri Light"/>
                <w:sz w:val="16"/>
                <w:szCs w:val="16"/>
              </w:rPr>
            </w:pPr>
            <w:del w:id="7873" w:author="Ashan Asmone" w:date="2016-03-31T16:55:00Z">
              <w:r w:rsidRPr="00F00C6C" w:rsidDel="00F73169">
                <w:rPr>
                  <w:rFonts w:ascii="Calibri Light" w:hAnsi="Calibri Light"/>
                  <w:sz w:val="16"/>
                  <w:szCs w:val="16"/>
                </w:rPr>
                <w:delText>ISO 4628-2: 1982 Paints and varnishes -- Evaluation of degradation of paint coatings -- Designation of intensity, quantity and size of common types of defect -- Part 2: Designation of degree of blistering</w:delText>
              </w:r>
            </w:del>
            <w:ins w:id="7874" w:author="Ashan Asmone" w:date="2016-03-31T16:55:00Z">
              <w:r w:rsidR="00F73169">
                <w:rPr>
                  <w:rFonts w:ascii="Calibri Light" w:hAnsi="Calibri Light"/>
                  <w:sz w:val="16"/>
                  <w:szCs w:val="16"/>
                </w:rPr>
                <w:t>ISO 4628-2:2003 Paints and varnishes - Evaluation of degradation of coatings - Designation of quantity and size of defects, and of intensity of uniform changes in appearance - Part 2: Assessment of degree of blistering</w:t>
              </w:r>
            </w:ins>
          </w:p>
          <w:p w14:paraId="3EF6EBE9" w14:textId="77777777" w:rsidR="00F00C6C" w:rsidRPr="00F00C6C" w:rsidRDefault="00F00C6C" w:rsidP="00F00C6C">
            <w:pPr>
              <w:spacing w:after="120"/>
              <w:rPr>
                <w:rFonts w:ascii="Calibri Light" w:hAnsi="Calibri Light"/>
                <w:sz w:val="16"/>
                <w:szCs w:val="16"/>
              </w:rPr>
            </w:pPr>
            <w:del w:id="7875" w:author="Ashan Asmone" w:date="2016-03-31T16:57:00Z">
              <w:r w:rsidRPr="00F00C6C" w:rsidDel="00F73169">
                <w:rPr>
                  <w:rFonts w:ascii="Calibri Light" w:hAnsi="Calibri Light"/>
                  <w:sz w:val="16"/>
                  <w:szCs w:val="16"/>
                </w:rPr>
                <w:delText>ISO 4628-3: 1982 Paints and varnishes -- Evaluation of degradation of paint coatings -- Designation of intensity, quantity and size of common types of defect -- Part 3: Designation of degree of rusting</w:delText>
              </w:r>
            </w:del>
            <w:ins w:id="7876" w:author="Ashan Asmone" w:date="2016-03-31T16:57:00Z">
              <w:r w:rsidR="00F73169">
                <w:rPr>
                  <w:rFonts w:ascii="Calibri Light" w:hAnsi="Calibri Light"/>
                  <w:sz w:val="16"/>
                  <w:szCs w:val="16"/>
                </w:rPr>
                <w:t>ISO 4628-3:2016 Paints and varnishes -- Evaluation of degradation of coatings -- Designation of quantity and size of defects, and of intensity of uniform changes in appearance -- Part 3: Assessment of degree of rusting</w:t>
              </w:r>
            </w:ins>
          </w:p>
          <w:p w14:paraId="21C524D6" w14:textId="77777777" w:rsidR="00F00C6C" w:rsidRPr="00F00C6C" w:rsidRDefault="00F00C6C" w:rsidP="00F00C6C">
            <w:pPr>
              <w:spacing w:after="120"/>
              <w:rPr>
                <w:rFonts w:ascii="Calibri Light" w:hAnsi="Calibri Light"/>
                <w:sz w:val="16"/>
                <w:szCs w:val="16"/>
              </w:rPr>
            </w:pPr>
            <w:del w:id="7877" w:author="Ashan Asmone" w:date="2016-03-31T16:59:00Z">
              <w:r w:rsidRPr="00F00C6C" w:rsidDel="00F73169">
                <w:rPr>
                  <w:rFonts w:ascii="Calibri Light" w:hAnsi="Calibri Light"/>
                  <w:sz w:val="16"/>
                  <w:szCs w:val="16"/>
                </w:rPr>
                <w:delText>ISO 4628-4: 1982 Paints and varnishes -- Evaluation of degradation of paint coatings -- Designation of intensity, quantity and size of common types of defect -- Part 4: Designation of degree of cracking</w:delText>
              </w:r>
            </w:del>
            <w:ins w:id="7878" w:author="Ashan Asmone" w:date="2016-03-31T16:59:00Z">
              <w:r w:rsidR="00F73169">
                <w:rPr>
                  <w:rFonts w:ascii="Calibri Light" w:hAnsi="Calibri Light"/>
                  <w:sz w:val="16"/>
                  <w:szCs w:val="16"/>
                </w:rPr>
                <w:t>ISO 4628-4:2016 Paints and varnishes -- Evaluation of degradation of coatings -- Designation of quantity and size of defects, and of intensity of uniform changes in appearance -- Part 4: Assessment of degree of cracking</w:t>
              </w:r>
            </w:ins>
          </w:p>
          <w:p w14:paraId="2322DB65" w14:textId="77777777" w:rsidR="00F00C6C" w:rsidRPr="00F00C6C" w:rsidRDefault="00F00C6C" w:rsidP="00F00C6C">
            <w:pPr>
              <w:spacing w:after="120"/>
              <w:rPr>
                <w:rFonts w:ascii="Calibri Light" w:hAnsi="Calibri Light"/>
                <w:sz w:val="16"/>
                <w:szCs w:val="16"/>
              </w:rPr>
            </w:pPr>
            <w:del w:id="7879" w:author="Ashan Asmone" w:date="2016-03-31T17:00:00Z">
              <w:r w:rsidRPr="00F00C6C" w:rsidDel="00F73169">
                <w:rPr>
                  <w:rFonts w:ascii="Calibri Light" w:hAnsi="Calibri Light"/>
                  <w:sz w:val="16"/>
                  <w:szCs w:val="16"/>
                </w:rPr>
                <w:delText>ISO 4628-5: 1982 Paints and varnishes -- Evaluation of degradation of paint coatings -- Designation of intensity, quantity and size of common types of defect -- Part 5: Designation of degree of flaking</w:delText>
              </w:r>
            </w:del>
            <w:ins w:id="7880" w:author="Ashan Asmone" w:date="2016-03-31T17:00:00Z">
              <w:r w:rsidR="00F73169">
                <w:rPr>
                  <w:rFonts w:ascii="Calibri Light" w:hAnsi="Calibri Light"/>
                  <w:sz w:val="16"/>
                  <w:szCs w:val="16"/>
                </w:rPr>
                <w:t>ISO 4628-5:2016 Paints and varnishes -- Evaluation of degradation of coatings -- Designation of quantity and size of defects, and of intensity of uniform changes in appearance -- Part 5: Assessment of degree of flaking</w:t>
              </w:r>
            </w:ins>
          </w:p>
          <w:p w14:paraId="0B476745" w14:textId="77777777" w:rsidR="00F00C6C" w:rsidRPr="00F00C6C" w:rsidRDefault="00F00C6C" w:rsidP="00F00C6C">
            <w:pPr>
              <w:spacing w:after="120"/>
              <w:rPr>
                <w:rFonts w:ascii="Calibri Light" w:hAnsi="Calibri Light"/>
                <w:sz w:val="16"/>
                <w:szCs w:val="16"/>
              </w:rPr>
            </w:pPr>
            <w:del w:id="7881" w:author="Ashan Asmone" w:date="2016-03-31T17:01:00Z">
              <w:r w:rsidRPr="00F00C6C" w:rsidDel="00F73169">
                <w:rPr>
                  <w:rFonts w:ascii="Calibri Light" w:hAnsi="Calibri Light"/>
                  <w:sz w:val="16"/>
                  <w:szCs w:val="16"/>
                </w:rPr>
                <w:delText>ISO 4628-6: 1990 Paints and varnishes -- Evaluation of degradation of paint coatings -- Designation of intensity, quantity and size of common types of defect -- Part 6: Rating of degree of chalking by tape method</w:delText>
              </w:r>
            </w:del>
            <w:ins w:id="7882" w:author="Ashan Asmone" w:date="2016-03-31T17:01:00Z">
              <w:r w:rsidR="00F73169">
                <w:rPr>
                  <w:rFonts w:ascii="Calibri Light" w:hAnsi="Calibri Light"/>
                  <w:sz w:val="16"/>
                  <w:szCs w:val="16"/>
                </w:rPr>
                <w:t>ISO 4628-6:2011 Paints and varnishes -- Evaluation of degradation of coatings -- Designation of quantity and size of defects, and of intensity of uniform changes in appearance -- Part 6: Assessment of degree of chalking by tape method</w:t>
              </w:r>
            </w:ins>
          </w:p>
          <w:p w14:paraId="4D5170AC" w14:textId="77777777" w:rsidR="00F00C6C" w:rsidRPr="00F00C6C" w:rsidRDefault="00F00C6C" w:rsidP="00F00C6C">
            <w:pPr>
              <w:spacing w:after="120"/>
              <w:rPr>
                <w:rFonts w:ascii="Calibri Light" w:hAnsi="Calibri Light"/>
                <w:sz w:val="16"/>
                <w:szCs w:val="16"/>
              </w:rPr>
            </w:pPr>
            <w:del w:id="7883" w:author="Ashan Asmone" w:date="2016-03-31T17:02:00Z">
              <w:r w:rsidRPr="00F00C6C" w:rsidDel="00F73169">
                <w:rPr>
                  <w:rFonts w:ascii="Calibri Light" w:hAnsi="Calibri Light"/>
                  <w:sz w:val="16"/>
                  <w:szCs w:val="16"/>
                </w:rPr>
                <w:delText>ISO 6270-1: 1998 Paints and varnishes -- Determination of resistance to humidity -- Part 1: Continuous condensation</w:delText>
              </w:r>
            </w:del>
            <w:ins w:id="7884" w:author="Ashan Asmone" w:date="2016-03-31T17:02:00Z">
              <w:r w:rsidR="00F73169">
                <w:rPr>
                  <w:rFonts w:ascii="Calibri Light" w:hAnsi="Calibri Light"/>
                  <w:sz w:val="16"/>
                  <w:szCs w:val="16"/>
                </w:rPr>
                <w:t>ISO 6270-1: 1998 Paints and varnishes -- Determination of resistance to humidity -- Part 1: Continuous condensation</w:t>
              </w:r>
            </w:ins>
          </w:p>
          <w:p w14:paraId="485C4F93" w14:textId="77777777" w:rsidR="00F00C6C" w:rsidRPr="00F00C6C" w:rsidRDefault="00F00C6C" w:rsidP="00F00C6C">
            <w:pPr>
              <w:spacing w:after="120"/>
              <w:rPr>
                <w:rFonts w:ascii="Calibri Light" w:hAnsi="Calibri Light"/>
                <w:sz w:val="16"/>
                <w:szCs w:val="16"/>
              </w:rPr>
            </w:pPr>
            <w:del w:id="7885" w:author="Ashan Asmone" w:date="2016-03-31T17:05:00Z">
              <w:r w:rsidRPr="00F00C6C" w:rsidDel="00F73169">
                <w:rPr>
                  <w:rFonts w:ascii="Calibri Light" w:hAnsi="Calibri Light"/>
                  <w:sz w:val="16"/>
                  <w:szCs w:val="16"/>
                </w:rPr>
                <w:delText>ISO 6272: 1993 Paints and varnishes -- Falling-weight test</w:delText>
              </w:r>
            </w:del>
            <w:ins w:id="7886" w:author="Ashan Asmone" w:date="2016-03-31T17:05:00Z">
              <w:r w:rsidR="00F73169">
                <w:rPr>
                  <w:rFonts w:ascii="Calibri Light" w:hAnsi="Calibri Light"/>
                  <w:sz w:val="16"/>
                  <w:szCs w:val="16"/>
                </w:rPr>
                <w:t>ISO 6272-1:2011 Paints and varnishes -- Rapid-deformation (impact resistance) tests -- Part 1: Falling-weight test, large-area indenter/ ISO 6272-2:2011 Paints and varnishes -- Rapid-deformation (impact resistance) tests -- Part 2: Falling-weight test, small-area indenter</w:t>
              </w:r>
            </w:ins>
          </w:p>
          <w:p w14:paraId="1865931F" w14:textId="77777777" w:rsidR="00F00C6C" w:rsidRPr="00F00C6C" w:rsidRDefault="00F00C6C" w:rsidP="00F00C6C">
            <w:pPr>
              <w:spacing w:after="120"/>
              <w:rPr>
                <w:rFonts w:ascii="Calibri Light" w:hAnsi="Calibri Light"/>
                <w:sz w:val="16"/>
                <w:szCs w:val="16"/>
              </w:rPr>
            </w:pPr>
            <w:del w:id="7887" w:author="Ashan Asmone" w:date="2016-03-31T17:07:00Z">
              <w:r w:rsidRPr="00F00C6C" w:rsidDel="006723EE">
                <w:rPr>
                  <w:rFonts w:ascii="Calibri Light" w:hAnsi="Calibri Light"/>
                  <w:sz w:val="16"/>
                  <w:szCs w:val="16"/>
                </w:rPr>
                <w:delText>ISO 6441: 1984 Paints and varnishes -- Indentation test (spherical or pyramidal)</w:delText>
              </w:r>
            </w:del>
          </w:p>
          <w:p w14:paraId="0BC9C224" w14:textId="77777777" w:rsidR="00F00C6C" w:rsidRPr="00F00C6C" w:rsidRDefault="00F00C6C" w:rsidP="00F00C6C">
            <w:pPr>
              <w:spacing w:after="120"/>
              <w:rPr>
                <w:rFonts w:ascii="Calibri Light" w:hAnsi="Calibri Light"/>
                <w:sz w:val="16"/>
                <w:szCs w:val="16"/>
              </w:rPr>
            </w:pPr>
            <w:del w:id="7888" w:author="Ashan Asmone" w:date="2016-03-31T17:12:00Z">
              <w:r w:rsidRPr="00F00C6C" w:rsidDel="006723EE">
                <w:rPr>
                  <w:rFonts w:ascii="Calibri Light" w:hAnsi="Calibri Light"/>
                  <w:sz w:val="16"/>
                  <w:szCs w:val="16"/>
                </w:rPr>
                <w:delText>ISO 6441-1: 1999 Paints and varnishes -- Determination of micro-indentation hardness -- Part 1: Knoop hardness by measurement of indentation length</w:delText>
              </w:r>
            </w:del>
          </w:p>
          <w:p w14:paraId="56298331" w14:textId="77777777" w:rsidR="00F00C6C" w:rsidRPr="00F00C6C" w:rsidRDefault="00F00C6C" w:rsidP="00F00C6C">
            <w:pPr>
              <w:spacing w:after="120"/>
              <w:rPr>
                <w:rFonts w:ascii="Calibri Light" w:hAnsi="Calibri Light"/>
                <w:sz w:val="16"/>
                <w:szCs w:val="16"/>
              </w:rPr>
            </w:pPr>
            <w:del w:id="7889" w:author="Ashan Asmone" w:date="2016-03-31T17:13:00Z">
              <w:r w:rsidRPr="00F00C6C" w:rsidDel="006723EE">
                <w:rPr>
                  <w:rFonts w:ascii="Calibri Light" w:hAnsi="Calibri Light"/>
                  <w:sz w:val="16"/>
                  <w:szCs w:val="16"/>
                </w:rPr>
                <w:delText>ISO 6441-2: 1999 Paints and varnishes -- Determination of micro-indentation hardness -- Part 2: Knoop hardness by measurement of indentation depth under load</w:delText>
              </w:r>
            </w:del>
          </w:p>
          <w:p w14:paraId="119ADDC6" w14:textId="77777777" w:rsidR="00F00C6C" w:rsidRPr="00F00C6C" w:rsidRDefault="00F00C6C" w:rsidP="00F00C6C">
            <w:pPr>
              <w:spacing w:after="120"/>
              <w:rPr>
                <w:rFonts w:ascii="Calibri Light" w:hAnsi="Calibri Light"/>
                <w:sz w:val="16"/>
                <w:szCs w:val="16"/>
              </w:rPr>
            </w:pPr>
            <w:del w:id="7890" w:author="Ashan Asmone" w:date="2016-03-31T17:13:00Z">
              <w:r w:rsidRPr="00F00C6C" w:rsidDel="006723EE">
                <w:rPr>
                  <w:rFonts w:ascii="Calibri Light" w:hAnsi="Calibri Light"/>
                  <w:sz w:val="16"/>
                  <w:szCs w:val="16"/>
                </w:rPr>
                <w:delText>ISO 6503: 1984 Paints and varnishes -- Determination of total lead -- Flame atomic absorption spectrometric method</w:delText>
              </w:r>
            </w:del>
            <w:ins w:id="7891" w:author="Ashan Asmone" w:date="2016-03-31T17:13:00Z">
              <w:r w:rsidR="006723EE">
                <w:rPr>
                  <w:rFonts w:ascii="Calibri Light" w:hAnsi="Calibri Light"/>
                  <w:sz w:val="16"/>
                  <w:szCs w:val="16"/>
                </w:rPr>
                <w:t>ISO 6503: 1984 Paints and varnishes -- Determination of total lead -- Flame atomic absorption spectrometric method</w:t>
              </w:r>
            </w:ins>
          </w:p>
          <w:p w14:paraId="7D3AA8C7" w14:textId="77777777" w:rsidR="00F00C6C" w:rsidRPr="00F00C6C" w:rsidRDefault="00F00C6C" w:rsidP="00F00C6C">
            <w:pPr>
              <w:spacing w:after="120"/>
              <w:rPr>
                <w:rFonts w:ascii="Calibri Light" w:hAnsi="Calibri Light"/>
                <w:sz w:val="16"/>
                <w:szCs w:val="16"/>
              </w:rPr>
            </w:pPr>
            <w:del w:id="7892" w:author="Ashan Asmone" w:date="2016-03-31T17:14:00Z">
              <w:r w:rsidRPr="00F00C6C" w:rsidDel="006723EE">
                <w:rPr>
                  <w:rFonts w:ascii="Calibri Light" w:hAnsi="Calibri Light"/>
                  <w:sz w:val="16"/>
                  <w:szCs w:val="16"/>
                </w:rPr>
                <w:delText>ISO 6504-1: 1983 Paints and varnishes -- Determination of hiding power -- Part 1: Kubelka-Munk method for white and light-coloured paints</w:delText>
              </w:r>
            </w:del>
            <w:ins w:id="7893" w:author="Ashan Asmone" w:date="2016-03-31T17:14:00Z">
              <w:r w:rsidR="006723EE">
                <w:rPr>
                  <w:rFonts w:ascii="Calibri Light" w:hAnsi="Calibri Light"/>
                  <w:sz w:val="16"/>
                  <w:szCs w:val="16"/>
                </w:rPr>
                <w:t>ISO 6504-1: 1983 Paints and varnishes -- Determination of hiding power -- Part 1: Kubelka-Munk method for white and light-coloured paints</w:t>
              </w:r>
            </w:ins>
          </w:p>
          <w:p w14:paraId="4E69CECE" w14:textId="77777777" w:rsidR="00F00C6C" w:rsidRPr="00F00C6C" w:rsidRDefault="00F00C6C" w:rsidP="00F00C6C">
            <w:pPr>
              <w:spacing w:after="120"/>
              <w:rPr>
                <w:rFonts w:ascii="Calibri Light" w:hAnsi="Calibri Light"/>
                <w:sz w:val="16"/>
                <w:szCs w:val="16"/>
              </w:rPr>
            </w:pPr>
            <w:del w:id="7894" w:author="Ashan Asmone" w:date="2016-03-31T17:15:00Z">
              <w:r w:rsidRPr="00F00C6C" w:rsidDel="006723EE">
                <w:rPr>
                  <w:rFonts w:ascii="Calibri Light" w:hAnsi="Calibri Light"/>
                  <w:sz w:val="16"/>
                  <w:szCs w:val="16"/>
                </w:rPr>
                <w:delText>ISO 6504-3: 1998 Paints and varnishes -- Determination of hiding power -- Part 3: Determination of contrast ratio (opacity) of light-coloured paints at a fixed spreading rate</w:delText>
              </w:r>
            </w:del>
            <w:ins w:id="7895" w:author="Ashan Asmone" w:date="2016-03-31T17:15:00Z">
              <w:r w:rsidR="006723EE">
                <w:rPr>
                  <w:rFonts w:ascii="Calibri Light" w:hAnsi="Calibri Light"/>
                  <w:sz w:val="16"/>
                  <w:szCs w:val="16"/>
                </w:rPr>
                <w:t>ISO 6504-3:2006 Paints and varnishes -- Determination of hiding power -- Part 3: Determination of contrast ratio of light-coloured paints at a fixed spreading rate</w:t>
              </w:r>
            </w:ins>
          </w:p>
          <w:p w14:paraId="4C2FA00F" w14:textId="77777777" w:rsidR="00F00C6C" w:rsidRPr="00F00C6C" w:rsidRDefault="00F00C6C" w:rsidP="00F00C6C">
            <w:pPr>
              <w:spacing w:after="120"/>
              <w:rPr>
                <w:rFonts w:ascii="Calibri Light" w:hAnsi="Calibri Light"/>
                <w:sz w:val="16"/>
                <w:szCs w:val="16"/>
              </w:rPr>
            </w:pPr>
            <w:del w:id="7896" w:author="Ashan Asmone" w:date="2016-03-31T17:16:00Z">
              <w:r w:rsidRPr="00F00C6C" w:rsidDel="006723EE">
                <w:rPr>
                  <w:rFonts w:ascii="Calibri Light" w:hAnsi="Calibri Light"/>
                  <w:sz w:val="16"/>
                  <w:szCs w:val="16"/>
                </w:rPr>
                <w:delText>ISO 6713: 1984 Paints and varnishes -- Preparation of acid extracts from paints in liquid or powder form</w:delText>
              </w:r>
            </w:del>
            <w:ins w:id="7897" w:author="Ashan Asmone" w:date="2016-03-31T17:16:00Z">
              <w:r w:rsidR="006723EE">
                <w:rPr>
                  <w:rFonts w:ascii="Calibri Light" w:hAnsi="Calibri Light"/>
                  <w:sz w:val="16"/>
                  <w:szCs w:val="16"/>
                </w:rPr>
                <w:t>ISO 6713: 1984 Paints and varnishes -- Preparation of acid extracts from paints in liquid or powder form</w:t>
              </w:r>
            </w:ins>
          </w:p>
          <w:p w14:paraId="5A1C3684" w14:textId="77777777" w:rsidR="00F00C6C" w:rsidRPr="00F00C6C" w:rsidRDefault="00F00C6C" w:rsidP="00F00C6C">
            <w:pPr>
              <w:spacing w:after="120"/>
              <w:rPr>
                <w:rFonts w:ascii="Calibri Light" w:hAnsi="Calibri Light"/>
                <w:sz w:val="16"/>
                <w:szCs w:val="16"/>
              </w:rPr>
            </w:pPr>
            <w:del w:id="7898" w:author="Ashan Asmone" w:date="2016-03-31T17:16:00Z">
              <w:r w:rsidRPr="00F00C6C" w:rsidDel="006723EE">
                <w:rPr>
                  <w:rFonts w:ascii="Calibri Light" w:hAnsi="Calibri Light"/>
                  <w:sz w:val="16"/>
                  <w:szCs w:val="16"/>
                </w:rPr>
                <w:delText>ISO 6744-1: 1999 Binders for paints and varnishes -- Alkyd resins -- Part 1: General methods of test</w:delText>
              </w:r>
            </w:del>
            <w:ins w:id="7899" w:author="Ashan Asmone" w:date="2016-03-31T17:16:00Z">
              <w:r w:rsidR="006723EE">
                <w:rPr>
                  <w:rFonts w:ascii="Calibri Light" w:hAnsi="Calibri Light"/>
                  <w:sz w:val="16"/>
                  <w:szCs w:val="16"/>
                </w:rPr>
                <w:t>ISO 6744-1: 1999 Binders for paints and varnishes -- Alkyd resins -- Part 1: General methods of test</w:t>
              </w:r>
            </w:ins>
          </w:p>
          <w:p w14:paraId="07644258" w14:textId="77777777" w:rsidR="00F00C6C" w:rsidRPr="00F00C6C" w:rsidRDefault="00F00C6C" w:rsidP="00F00C6C">
            <w:pPr>
              <w:spacing w:after="120"/>
              <w:rPr>
                <w:rFonts w:ascii="Calibri Light" w:hAnsi="Calibri Light"/>
                <w:sz w:val="16"/>
                <w:szCs w:val="16"/>
              </w:rPr>
            </w:pPr>
            <w:del w:id="7900" w:author="Ashan Asmone" w:date="2016-03-31T17:17:00Z">
              <w:r w:rsidRPr="00F00C6C" w:rsidDel="006723EE">
                <w:rPr>
                  <w:rFonts w:ascii="Calibri Light" w:hAnsi="Calibri Light"/>
                  <w:sz w:val="16"/>
                  <w:szCs w:val="16"/>
                </w:rPr>
                <w:delText>ISO 6744-2: 1999 Binders for paints and varnishes -- Alkyd resins -- Part 2: Determination of phthalic anhydride content</w:delText>
              </w:r>
            </w:del>
            <w:ins w:id="7901" w:author="Ashan Asmone" w:date="2016-03-31T17:17:00Z">
              <w:r w:rsidR="006723EE">
                <w:rPr>
                  <w:rFonts w:ascii="Calibri Light" w:hAnsi="Calibri Light"/>
                  <w:sz w:val="16"/>
                  <w:szCs w:val="16"/>
                </w:rPr>
                <w:t>ISO 6744-2: 1999 Binders for paints and varnishes -- Alkyd resins -- Part 2: Determination of phthalic anhydride content</w:t>
              </w:r>
            </w:ins>
          </w:p>
          <w:p w14:paraId="2C51DC06" w14:textId="77777777" w:rsidR="00F00C6C" w:rsidRPr="00F00C6C" w:rsidRDefault="00F00C6C" w:rsidP="00F00C6C">
            <w:pPr>
              <w:spacing w:after="120"/>
              <w:rPr>
                <w:rFonts w:ascii="Calibri Light" w:hAnsi="Calibri Light"/>
                <w:sz w:val="16"/>
                <w:szCs w:val="16"/>
              </w:rPr>
            </w:pPr>
            <w:del w:id="7902" w:author="Ashan Asmone" w:date="2016-03-31T17:18:00Z">
              <w:r w:rsidRPr="00F00C6C" w:rsidDel="006723EE">
                <w:rPr>
                  <w:rFonts w:ascii="Calibri Light" w:hAnsi="Calibri Light"/>
                  <w:sz w:val="16"/>
                  <w:szCs w:val="16"/>
                </w:rPr>
                <w:delText>ISO 6744-3: 1999 Binders for paints and varnishes -- Alkyd resins -- Part 3: Determination of unsaponifiable matter content</w:delText>
              </w:r>
            </w:del>
            <w:ins w:id="7903" w:author="Ashan Asmone" w:date="2016-03-31T17:18:00Z">
              <w:r w:rsidR="006723EE">
                <w:rPr>
                  <w:rFonts w:ascii="Calibri Light" w:hAnsi="Calibri Light"/>
                  <w:sz w:val="16"/>
                  <w:szCs w:val="16"/>
                </w:rPr>
                <w:t>ISO 6744-3: 1999 Binders for paints and varnishes -- Alkyd resins -- Part 3: Determination of unsaponifiable matter content</w:t>
              </w:r>
            </w:ins>
          </w:p>
          <w:p w14:paraId="5B72928B" w14:textId="77777777" w:rsidR="00F00C6C" w:rsidRPr="00F00C6C" w:rsidRDefault="00F00C6C" w:rsidP="00F00C6C">
            <w:pPr>
              <w:spacing w:after="120"/>
              <w:rPr>
                <w:rFonts w:ascii="Calibri Light" w:hAnsi="Calibri Light"/>
                <w:sz w:val="16"/>
                <w:szCs w:val="16"/>
              </w:rPr>
            </w:pPr>
            <w:del w:id="7904" w:author="Ashan Asmone" w:date="2016-03-31T17:19:00Z">
              <w:r w:rsidRPr="00F00C6C" w:rsidDel="006723EE">
                <w:rPr>
                  <w:rFonts w:ascii="Calibri Light" w:hAnsi="Calibri Light"/>
                  <w:sz w:val="16"/>
                  <w:szCs w:val="16"/>
                </w:rPr>
                <w:delText>ISO 6744-4: 1999 Binders for paints and varnishes -- Alkyd resins -- Part 4: Determination of fatty acid content</w:delText>
              </w:r>
            </w:del>
            <w:ins w:id="7905" w:author="Ashan Asmone" w:date="2016-03-31T17:19:00Z">
              <w:r w:rsidR="006723EE">
                <w:rPr>
                  <w:rFonts w:ascii="Calibri Light" w:hAnsi="Calibri Light"/>
                  <w:sz w:val="16"/>
                  <w:szCs w:val="16"/>
                </w:rPr>
                <w:t>ISO 6744-4: 1999 Binders for paints and varnishes -- Alkyd resins -- Part 4: Determination of fatty acid content</w:t>
              </w:r>
            </w:ins>
          </w:p>
          <w:p w14:paraId="556CB975" w14:textId="77777777" w:rsidR="00F00C6C" w:rsidRPr="00F00C6C" w:rsidRDefault="00F00C6C" w:rsidP="00F00C6C">
            <w:pPr>
              <w:spacing w:after="120"/>
              <w:rPr>
                <w:rFonts w:ascii="Calibri Light" w:hAnsi="Calibri Light"/>
                <w:sz w:val="16"/>
                <w:szCs w:val="16"/>
              </w:rPr>
            </w:pPr>
            <w:del w:id="7906" w:author="Ashan Asmone" w:date="2016-03-31T17:19:00Z">
              <w:r w:rsidRPr="00F00C6C" w:rsidDel="006723EE">
                <w:rPr>
                  <w:rFonts w:ascii="Calibri Light" w:hAnsi="Calibri Light"/>
                  <w:sz w:val="16"/>
                  <w:szCs w:val="16"/>
                </w:rPr>
                <w:delText>ISO 6860: 1984 Paints and varnishes -- Bend test (conical mandrel)</w:delText>
              </w:r>
            </w:del>
            <w:ins w:id="7907" w:author="Ashan Asmone" w:date="2016-03-31T17:19:00Z">
              <w:r w:rsidR="006723EE">
                <w:rPr>
                  <w:rFonts w:ascii="Calibri Light" w:hAnsi="Calibri Light"/>
                  <w:sz w:val="16"/>
                  <w:szCs w:val="16"/>
                </w:rPr>
                <w:t>ISO 6860:2006 Paints and varnishes -- Bend test (conical mandrel)</w:t>
              </w:r>
            </w:ins>
          </w:p>
          <w:p w14:paraId="4713AAF9" w14:textId="77777777" w:rsidR="00F00C6C" w:rsidRPr="00F00C6C" w:rsidRDefault="00F00C6C" w:rsidP="00F00C6C">
            <w:pPr>
              <w:spacing w:after="120"/>
              <w:rPr>
                <w:rFonts w:ascii="Calibri Light" w:hAnsi="Calibri Light"/>
                <w:sz w:val="16"/>
                <w:szCs w:val="16"/>
              </w:rPr>
            </w:pPr>
            <w:del w:id="7908" w:author="Ashan Asmone" w:date="2016-03-31T17:20:00Z">
              <w:r w:rsidRPr="00F00C6C" w:rsidDel="006723EE">
                <w:rPr>
                  <w:rFonts w:ascii="Calibri Light" w:hAnsi="Calibri Light"/>
                  <w:sz w:val="16"/>
                  <w:szCs w:val="16"/>
                </w:rPr>
                <w:delText>ISO 7142: 1984 Binders for paints and varnishes -- Epoxy resins -- General methods of test</w:delText>
              </w:r>
            </w:del>
            <w:ins w:id="7909" w:author="Ashan Asmone" w:date="2016-03-31T17:20:00Z">
              <w:r w:rsidR="006723EE">
                <w:rPr>
                  <w:rFonts w:ascii="Calibri Light" w:hAnsi="Calibri Light"/>
                  <w:sz w:val="16"/>
                  <w:szCs w:val="16"/>
                </w:rPr>
                <w:t>ISO 7142:2007 Binders for paints and varnishes -- Epoxy resins -- General methods of test</w:t>
              </w:r>
            </w:ins>
          </w:p>
          <w:p w14:paraId="5892FAC2" w14:textId="77777777" w:rsidR="00F00C6C" w:rsidRPr="00F00C6C" w:rsidRDefault="00F00C6C" w:rsidP="00F00C6C">
            <w:pPr>
              <w:spacing w:after="120"/>
              <w:rPr>
                <w:rFonts w:ascii="Calibri Light" w:hAnsi="Calibri Light"/>
                <w:sz w:val="16"/>
                <w:szCs w:val="16"/>
              </w:rPr>
            </w:pPr>
            <w:del w:id="7910" w:author="Ashan Asmone" w:date="2016-03-31T17:22:00Z">
              <w:r w:rsidRPr="00F00C6C" w:rsidDel="006723EE">
                <w:rPr>
                  <w:rFonts w:ascii="Calibri Light" w:hAnsi="Calibri Light"/>
                  <w:sz w:val="16"/>
                  <w:szCs w:val="16"/>
                </w:rPr>
                <w:delText>ISO 7143: 2000 Paints, varnishes and binders -- Methods of test for characterizing water-based coating materials and binders (available in English only)</w:delText>
              </w:r>
            </w:del>
            <w:ins w:id="7911" w:author="Ashan Asmone" w:date="2016-03-31T17:22:00Z">
              <w:r w:rsidR="006723EE">
                <w:rPr>
                  <w:rFonts w:ascii="Calibri Light" w:hAnsi="Calibri Light"/>
                  <w:sz w:val="16"/>
                  <w:szCs w:val="16"/>
                </w:rPr>
                <w:t>ISO 7143:2007 Binders for paints and varnishes -- Methods of test for characterizing water-based binders</w:t>
              </w:r>
            </w:ins>
          </w:p>
          <w:p w14:paraId="19AAB853" w14:textId="77777777" w:rsidR="00F00C6C" w:rsidRPr="00F00C6C" w:rsidRDefault="00F00C6C" w:rsidP="00F00C6C">
            <w:pPr>
              <w:spacing w:after="120"/>
              <w:rPr>
                <w:rFonts w:ascii="Calibri Light" w:hAnsi="Calibri Light"/>
                <w:sz w:val="16"/>
                <w:szCs w:val="16"/>
              </w:rPr>
            </w:pPr>
            <w:del w:id="7912" w:author="Ashan Asmone" w:date="2016-03-31T17:24:00Z">
              <w:r w:rsidRPr="00F00C6C" w:rsidDel="006723EE">
                <w:rPr>
                  <w:rFonts w:ascii="Calibri Light" w:hAnsi="Calibri Light"/>
                  <w:sz w:val="16"/>
                  <w:szCs w:val="16"/>
                </w:rPr>
                <w:delText>ISO 7253: 1996 Paints and varnishes -- Determination of resistance to neutral salt spray (fog)</w:delText>
              </w:r>
            </w:del>
          </w:p>
          <w:p w14:paraId="456E0572" w14:textId="77777777" w:rsidR="00F00C6C" w:rsidRPr="00F00C6C" w:rsidRDefault="00F00C6C" w:rsidP="00F00C6C">
            <w:pPr>
              <w:spacing w:after="120"/>
              <w:rPr>
                <w:rFonts w:ascii="Calibri Light" w:hAnsi="Calibri Light"/>
                <w:sz w:val="16"/>
                <w:szCs w:val="16"/>
              </w:rPr>
            </w:pPr>
            <w:del w:id="7913" w:author="Ashan Asmone" w:date="2016-03-31T18:13:00Z">
              <w:r w:rsidRPr="00F00C6C" w:rsidDel="00F82C3F">
                <w:rPr>
                  <w:rFonts w:ascii="Calibri Light" w:hAnsi="Calibri Light"/>
                  <w:sz w:val="16"/>
                  <w:szCs w:val="16"/>
                </w:rPr>
                <w:delText>ISO 7724-1: 1984 Paints and varnishes -- Colorimetry -- Part 1: Principles</w:delText>
              </w:r>
            </w:del>
          </w:p>
          <w:p w14:paraId="28D3B038" w14:textId="77777777" w:rsidR="00F00C6C" w:rsidRPr="00F00C6C" w:rsidRDefault="00F00C6C" w:rsidP="00F00C6C">
            <w:pPr>
              <w:spacing w:after="120"/>
              <w:rPr>
                <w:rFonts w:ascii="Calibri Light" w:hAnsi="Calibri Light"/>
                <w:sz w:val="16"/>
                <w:szCs w:val="16"/>
              </w:rPr>
            </w:pPr>
            <w:del w:id="7914" w:author="Ashan Asmone" w:date="2016-03-31T18:13:00Z">
              <w:r w:rsidRPr="00F00C6C" w:rsidDel="00F82C3F">
                <w:rPr>
                  <w:rFonts w:ascii="Calibri Light" w:hAnsi="Calibri Light"/>
                  <w:sz w:val="16"/>
                  <w:szCs w:val="16"/>
                </w:rPr>
                <w:delText>ISO 7724-2: 1984 Paints and varnishes -- Colorimetry -- Part 2: Colour measurement</w:delText>
              </w:r>
            </w:del>
          </w:p>
          <w:p w14:paraId="5C1C2AF6" w14:textId="77777777" w:rsidR="00F00C6C" w:rsidRPr="00F00C6C" w:rsidRDefault="00F00C6C" w:rsidP="00F00C6C">
            <w:pPr>
              <w:spacing w:after="120"/>
              <w:rPr>
                <w:rFonts w:ascii="Calibri Light" w:hAnsi="Calibri Light"/>
                <w:sz w:val="16"/>
                <w:szCs w:val="16"/>
              </w:rPr>
            </w:pPr>
            <w:del w:id="7915" w:author="Ashan Asmone" w:date="2016-03-31T18:14:00Z">
              <w:r w:rsidRPr="00F00C6C" w:rsidDel="00F82C3F">
                <w:rPr>
                  <w:rFonts w:ascii="Calibri Light" w:hAnsi="Calibri Light"/>
                  <w:sz w:val="16"/>
                  <w:szCs w:val="16"/>
                </w:rPr>
                <w:delText>ISO 7724-3: 1984 Paints and varnishes -- Colorimetry -- Part 3: Calculation of colour differences</w:delText>
              </w:r>
            </w:del>
          </w:p>
          <w:p w14:paraId="3FA8F84F" w14:textId="77777777" w:rsidR="00F00C6C" w:rsidRPr="00F00C6C" w:rsidRDefault="00F00C6C" w:rsidP="00F00C6C">
            <w:pPr>
              <w:spacing w:after="120"/>
              <w:rPr>
                <w:rFonts w:ascii="Calibri Light" w:hAnsi="Calibri Light"/>
                <w:sz w:val="16"/>
                <w:szCs w:val="16"/>
              </w:rPr>
            </w:pPr>
            <w:del w:id="7916" w:author="Ashan Asmone" w:date="2016-03-31T18:16:00Z">
              <w:r w:rsidRPr="00F00C6C" w:rsidDel="00F82C3F">
                <w:rPr>
                  <w:rFonts w:ascii="Calibri Light" w:hAnsi="Calibri Light"/>
                  <w:sz w:val="16"/>
                  <w:szCs w:val="16"/>
                </w:rPr>
                <w:delText>ISO 7783-1: 1996 Paints and varnishes -- Determination of water-vapour transmission rate -- Part 1: Dish method for free films</w:delText>
              </w:r>
            </w:del>
            <w:ins w:id="7917" w:author="Ashan Asmone" w:date="2016-03-31T18:16:00Z">
              <w:r w:rsidR="00F82C3F">
                <w:rPr>
                  <w:rFonts w:ascii="Calibri Light" w:hAnsi="Calibri Light"/>
                  <w:sz w:val="16"/>
                  <w:szCs w:val="16"/>
                </w:rPr>
                <w:t>ISO 7783:2011 Paints and varnishes -- Determination of water-vapour transmission properties -- Cup method</w:t>
              </w:r>
            </w:ins>
          </w:p>
          <w:p w14:paraId="504AB97A" w14:textId="77777777" w:rsidR="00F00C6C" w:rsidRPr="00F00C6C" w:rsidRDefault="00F00C6C" w:rsidP="00F00C6C">
            <w:pPr>
              <w:spacing w:after="120"/>
              <w:rPr>
                <w:rFonts w:ascii="Calibri Light" w:hAnsi="Calibri Light"/>
                <w:sz w:val="16"/>
                <w:szCs w:val="16"/>
              </w:rPr>
            </w:pPr>
            <w:del w:id="7918" w:author="Ashan Asmone" w:date="2016-03-31T18:18:00Z">
              <w:r w:rsidRPr="00F00C6C" w:rsidDel="00F82C3F">
                <w:rPr>
                  <w:rFonts w:ascii="Calibri Light" w:hAnsi="Calibri Light"/>
                  <w:sz w:val="16"/>
                  <w:szCs w:val="16"/>
                </w:rPr>
                <w:delText>ISO 7783-2: 1999 Paints and varnishes -- Coating materials and coating systems for exterior masonry and concrete -- Part 2: Determination and classification of water-vapour transmission rate (permeability)</w:delText>
              </w:r>
            </w:del>
          </w:p>
          <w:p w14:paraId="5DBA61CC" w14:textId="77777777" w:rsidR="00F00C6C" w:rsidRPr="00F00C6C" w:rsidRDefault="00F00C6C" w:rsidP="00F00C6C">
            <w:pPr>
              <w:spacing w:after="120"/>
              <w:rPr>
                <w:rFonts w:ascii="Calibri Light" w:hAnsi="Calibri Light"/>
                <w:sz w:val="16"/>
                <w:szCs w:val="16"/>
              </w:rPr>
            </w:pPr>
            <w:del w:id="7919" w:author="Ashan Asmone" w:date="2016-03-31T18:19:00Z">
              <w:r w:rsidRPr="00F00C6C" w:rsidDel="00F82C3F">
                <w:rPr>
                  <w:rFonts w:ascii="Calibri Light" w:hAnsi="Calibri Light"/>
                  <w:sz w:val="16"/>
                  <w:szCs w:val="16"/>
                </w:rPr>
                <w:delText>ISO 7784-1: 1997 Paints and varnishes -- Determination of resistance to abrasion -- Part 1: Rotating abrasive-paper-covered wheel method</w:delText>
              </w:r>
            </w:del>
            <w:ins w:id="7920" w:author="Ashan Asmone" w:date="2016-03-31T18:19:00Z">
              <w:r w:rsidR="00F82C3F">
                <w:rPr>
                  <w:rFonts w:ascii="Calibri Light" w:hAnsi="Calibri Light"/>
                  <w:sz w:val="16"/>
                  <w:szCs w:val="16"/>
                </w:rPr>
                <w:t>ISO 7784-1:2016 Paints and varnishes -- Determination of resistance to abrasion -- Part 1: Method with abrasive-paper covered wheels and rotating test specimen</w:t>
              </w:r>
            </w:ins>
          </w:p>
          <w:p w14:paraId="5246BF34" w14:textId="77777777" w:rsidR="00F00C6C" w:rsidRPr="00F00C6C" w:rsidRDefault="00F00C6C" w:rsidP="00F00C6C">
            <w:pPr>
              <w:spacing w:after="120"/>
              <w:rPr>
                <w:rFonts w:ascii="Calibri Light" w:hAnsi="Calibri Light"/>
                <w:sz w:val="16"/>
                <w:szCs w:val="16"/>
              </w:rPr>
            </w:pPr>
            <w:del w:id="7921" w:author="Ashan Asmone" w:date="2016-03-31T18:20:00Z">
              <w:r w:rsidRPr="00F00C6C" w:rsidDel="00F82C3F">
                <w:rPr>
                  <w:rFonts w:ascii="Calibri Light" w:hAnsi="Calibri Light"/>
                  <w:sz w:val="16"/>
                  <w:szCs w:val="16"/>
                </w:rPr>
                <w:delText>ISO 7784-2: 1997 Paints and varnishes -- Determination of resistance to abrasion -- Part 2: Rotating abrasive rubber wheel method</w:delText>
              </w:r>
            </w:del>
            <w:ins w:id="7922" w:author="Ashan Asmone" w:date="2016-03-31T18:20:00Z">
              <w:r w:rsidR="00F82C3F">
                <w:rPr>
                  <w:rFonts w:ascii="Calibri Light" w:hAnsi="Calibri Light"/>
                  <w:sz w:val="16"/>
                  <w:szCs w:val="16"/>
                </w:rPr>
                <w:t>ISO 7784-2:2016 Paints and varnishes -- Determination of resistance to abrasion -- Part 2: Method with abrasive rubber wheels and rotating test specimen</w:t>
              </w:r>
            </w:ins>
          </w:p>
          <w:p w14:paraId="7F21FD89" w14:textId="77777777" w:rsidR="00F00C6C" w:rsidRPr="00F00C6C" w:rsidRDefault="00F00C6C" w:rsidP="00F00C6C">
            <w:pPr>
              <w:spacing w:after="120"/>
              <w:rPr>
                <w:rFonts w:ascii="Calibri Light" w:hAnsi="Calibri Light"/>
                <w:sz w:val="16"/>
                <w:szCs w:val="16"/>
              </w:rPr>
            </w:pPr>
            <w:del w:id="7923" w:author="Ashan Asmone" w:date="2016-03-31T18:21:00Z">
              <w:r w:rsidRPr="00F00C6C" w:rsidDel="00F82C3F">
                <w:rPr>
                  <w:rFonts w:ascii="Calibri Light" w:hAnsi="Calibri Light"/>
                  <w:sz w:val="16"/>
                  <w:szCs w:val="16"/>
                </w:rPr>
                <w:delText>ISO 7784-3: 2000 Paints and varnishes -- Determination of resistance to abrasion -- Part 3: Reciprocating test panel method</w:delText>
              </w:r>
            </w:del>
            <w:ins w:id="7924" w:author="Ashan Asmone" w:date="2016-03-31T18:21:00Z">
              <w:r w:rsidR="00F82C3F">
                <w:rPr>
                  <w:rFonts w:ascii="Calibri Light" w:hAnsi="Calibri Light"/>
                  <w:sz w:val="16"/>
                  <w:szCs w:val="16"/>
                </w:rPr>
                <w:t>ISO 7784-3:2016 Paints and varnishes -- Determination of resistance to abrasion -- Part 3: Method with abrasive-paper covered wheel and linearly reciprocating test specimen</w:t>
              </w:r>
            </w:ins>
          </w:p>
          <w:p w14:paraId="56087431" w14:textId="77777777" w:rsidR="00F00C6C" w:rsidRPr="00F00C6C" w:rsidRDefault="00F00C6C" w:rsidP="00F00C6C">
            <w:pPr>
              <w:spacing w:after="120"/>
              <w:rPr>
                <w:rFonts w:ascii="Calibri Light" w:hAnsi="Calibri Light"/>
                <w:sz w:val="16"/>
                <w:szCs w:val="16"/>
              </w:rPr>
            </w:pPr>
            <w:del w:id="7925" w:author="Ashan Asmone" w:date="2016-03-31T18:22:00Z">
              <w:r w:rsidRPr="00F00C6C" w:rsidDel="00F82C3F">
                <w:rPr>
                  <w:rFonts w:ascii="Calibri Light" w:hAnsi="Calibri Light"/>
                  <w:sz w:val="16"/>
                  <w:szCs w:val="16"/>
                </w:rPr>
                <w:delText>ISO 8501-1: 1988 Preparation</w:delText>
              </w:r>
            </w:del>
            <w:ins w:id="7926" w:author="Ashan Asmone" w:date="2016-03-31T18:22:00Z">
              <w:r w:rsidR="00F82C3F">
                <w:rPr>
                  <w:rFonts w:ascii="Calibri Light" w:hAnsi="Calibri Light"/>
                  <w:sz w:val="16"/>
                  <w:szCs w:val="16"/>
                </w:rPr>
                <w:t xml:space="preserve">ISO 8501-1:2007 Preparation of steel substrates before application of paints and related products -- Visual assessment of surface cleanliness -- Part 1: Rust grades and preparation grades of uncoated steel substrates and of steel substrates after overall </w:t>
              </w:r>
            </w:ins>
          </w:p>
          <w:p w14:paraId="1D5E6CB8" w14:textId="77777777" w:rsidR="00F00C6C" w:rsidRPr="00F00C6C" w:rsidRDefault="00F00C6C" w:rsidP="00F00C6C">
            <w:pPr>
              <w:spacing w:after="120"/>
              <w:rPr>
                <w:rFonts w:ascii="Calibri Light" w:hAnsi="Calibri Light"/>
                <w:sz w:val="16"/>
                <w:szCs w:val="16"/>
              </w:rPr>
            </w:pPr>
            <w:del w:id="7927" w:author="Ashan Asmone" w:date="2016-03-31T18:23:00Z">
              <w:r w:rsidRPr="00F00C6C" w:rsidDel="00F82C3F">
                <w:rPr>
                  <w:rFonts w:ascii="Calibri Light" w:hAnsi="Calibri Light"/>
                  <w:sz w:val="16"/>
                  <w:szCs w:val="16"/>
                </w:rPr>
                <w:delText>ISO 9514: 1992 Paints and varnishes -- Determination of the pot-life of liquid systems -- Preparation and conditioning of samples and guidelines for testing</w:delText>
              </w:r>
            </w:del>
            <w:ins w:id="7928" w:author="Ashan Asmone" w:date="2016-03-31T18:23:00Z">
              <w:r w:rsidR="00F82C3F">
                <w:rPr>
                  <w:rFonts w:ascii="Calibri Light" w:hAnsi="Calibri Light"/>
                  <w:sz w:val="16"/>
                  <w:szCs w:val="16"/>
                </w:rPr>
                <w:t>ISO 9514:2005 Paints and varnishes -- Determination of the pot life of multicomponent coating systems -- Preparation and conditioning of samples and guidelines for testing</w:t>
              </w:r>
            </w:ins>
          </w:p>
          <w:p w14:paraId="4A7D9E6B" w14:textId="77777777" w:rsidR="00F00C6C" w:rsidRPr="00F00C6C" w:rsidRDefault="00F00C6C" w:rsidP="00F00C6C">
            <w:pPr>
              <w:spacing w:after="120"/>
              <w:rPr>
                <w:rFonts w:ascii="Calibri Light" w:hAnsi="Calibri Light"/>
                <w:sz w:val="16"/>
                <w:szCs w:val="16"/>
              </w:rPr>
            </w:pPr>
            <w:del w:id="7929" w:author="Ashan Asmone" w:date="2016-03-31T18:24:00Z">
              <w:r w:rsidRPr="00F00C6C" w:rsidDel="00F82C3F">
                <w:rPr>
                  <w:rFonts w:ascii="Calibri Light" w:hAnsi="Calibri Light"/>
                  <w:sz w:val="16"/>
                  <w:szCs w:val="16"/>
                </w:rPr>
                <w:delText>ISO 11503: 1995 Paints and varnishes -- Determination of resistance to humidity (intermittent condensation)</w:delText>
              </w:r>
            </w:del>
            <w:ins w:id="7930" w:author="Ashan Asmone" w:date="2016-03-31T18:24:00Z">
              <w:r w:rsidR="00F82C3F">
                <w:rPr>
                  <w:rFonts w:ascii="Calibri Light" w:hAnsi="Calibri Light"/>
                  <w:sz w:val="16"/>
                  <w:szCs w:val="16"/>
                </w:rPr>
                <w:t>ISO 11503:1995 Paints and varnishes -- Determination of resistance to humidity (intermittent condensation)</w:t>
              </w:r>
            </w:ins>
          </w:p>
          <w:p w14:paraId="503344F7" w14:textId="77777777" w:rsidR="00F00C6C" w:rsidRPr="00F00C6C" w:rsidRDefault="00F00C6C" w:rsidP="00F00C6C">
            <w:pPr>
              <w:spacing w:after="120"/>
              <w:rPr>
                <w:rFonts w:ascii="Calibri Light" w:hAnsi="Calibri Light"/>
                <w:sz w:val="16"/>
                <w:szCs w:val="16"/>
              </w:rPr>
            </w:pPr>
            <w:del w:id="7931" w:author="Ashan Asmone" w:date="2016-03-31T18:25:00Z">
              <w:r w:rsidRPr="00F00C6C" w:rsidDel="00F82C3F">
                <w:rPr>
                  <w:rFonts w:ascii="Calibri Light" w:hAnsi="Calibri Light"/>
                  <w:sz w:val="16"/>
                  <w:szCs w:val="16"/>
                </w:rPr>
                <w:delText>ISO 11507: 1997 Paints and varnishes -- Exposure of coatings to artificial weathering -- Exposure to fluorescent UV and water</w:delText>
              </w:r>
            </w:del>
            <w:ins w:id="7932" w:author="Ashan Asmone" w:date="2016-03-31T18:25:00Z">
              <w:r w:rsidR="00F82C3F">
                <w:rPr>
                  <w:rFonts w:ascii="Calibri Light" w:hAnsi="Calibri Light"/>
                  <w:sz w:val="16"/>
                  <w:szCs w:val="16"/>
                </w:rPr>
                <w:t>ISO 16474-1:2013 Paints and varnishes -- Methods of exposure to laboratory light sources -- Part 1: General guidance</w:t>
              </w:r>
            </w:ins>
          </w:p>
          <w:p w14:paraId="59E98641" w14:textId="77777777" w:rsidR="00F00C6C" w:rsidRPr="00F00C6C" w:rsidRDefault="00F00C6C" w:rsidP="00F00C6C">
            <w:pPr>
              <w:spacing w:after="120"/>
              <w:rPr>
                <w:rFonts w:ascii="Calibri Light" w:hAnsi="Calibri Light"/>
                <w:sz w:val="16"/>
                <w:szCs w:val="16"/>
              </w:rPr>
            </w:pPr>
            <w:del w:id="7933" w:author="Ashan Asmone" w:date="2016-03-31T18:25:00Z">
              <w:r w:rsidRPr="00F00C6C" w:rsidDel="00F82C3F">
                <w:rPr>
                  <w:rFonts w:ascii="Calibri Light" w:hAnsi="Calibri Light"/>
                  <w:sz w:val="16"/>
                  <w:szCs w:val="16"/>
                </w:rPr>
                <w:delText>ISO 11668: 1997 Binders for paints and varnishes -- Chlorinated polymerization resins -- General methods of test</w:delText>
              </w:r>
            </w:del>
            <w:ins w:id="7934" w:author="Ashan Asmone" w:date="2016-03-31T18:25:00Z">
              <w:r w:rsidR="00F82C3F">
                <w:rPr>
                  <w:rFonts w:ascii="Calibri Light" w:hAnsi="Calibri Light"/>
                  <w:sz w:val="16"/>
                  <w:szCs w:val="16"/>
                </w:rPr>
                <w:t>ISO 11668:1997 Binders for paints and varnishes -- Chlorinated polymerization resins -- General methods of test</w:t>
              </w:r>
            </w:ins>
          </w:p>
          <w:p w14:paraId="6ED0533D" w14:textId="77777777" w:rsidR="00F00C6C" w:rsidRPr="00F00C6C" w:rsidRDefault="00F00C6C" w:rsidP="00F00C6C">
            <w:pPr>
              <w:spacing w:after="120"/>
              <w:rPr>
                <w:rFonts w:ascii="Calibri Light" w:hAnsi="Calibri Light"/>
                <w:sz w:val="16"/>
                <w:szCs w:val="16"/>
              </w:rPr>
            </w:pPr>
            <w:del w:id="7935" w:author="Ashan Asmone" w:date="2016-03-31T18:26:00Z">
              <w:r w:rsidRPr="00F00C6C" w:rsidDel="00F82C3F">
                <w:rPr>
                  <w:rFonts w:ascii="Calibri Light" w:hAnsi="Calibri Light"/>
                  <w:sz w:val="16"/>
                  <w:szCs w:val="16"/>
                </w:rPr>
                <w:delText>ISO 11890-1: 2000 Paints and varnishes -- Determination of volatile organic compound (VOC) content -- Part 1: Difference method</w:delText>
              </w:r>
            </w:del>
            <w:ins w:id="7936" w:author="Ashan Asmone" w:date="2016-03-31T18:26:00Z">
              <w:r w:rsidR="00F82C3F">
                <w:rPr>
                  <w:rFonts w:ascii="Calibri Light" w:hAnsi="Calibri Light"/>
                  <w:sz w:val="16"/>
                  <w:szCs w:val="16"/>
                </w:rPr>
                <w:t>ISO 11890-1:2007 Paints and varnishes -- Determination of volatile organic compound (VOC) content -- Part 1: Difference method</w:t>
              </w:r>
            </w:ins>
          </w:p>
          <w:p w14:paraId="49162D04" w14:textId="77777777" w:rsidR="00F00C6C" w:rsidRPr="00F00C6C" w:rsidRDefault="00F00C6C" w:rsidP="00F00C6C">
            <w:pPr>
              <w:spacing w:after="120"/>
              <w:rPr>
                <w:rFonts w:ascii="Calibri Light" w:hAnsi="Calibri Light"/>
                <w:sz w:val="16"/>
                <w:szCs w:val="16"/>
              </w:rPr>
            </w:pPr>
            <w:del w:id="7937" w:author="Ashan Asmone" w:date="2016-03-31T18:27:00Z">
              <w:r w:rsidRPr="00F00C6C" w:rsidDel="00F82C3F">
                <w:rPr>
                  <w:rFonts w:ascii="Calibri Light" w:hAnsi="Calibri Light"/>
                  <w:sz w:val="16"/>
                  <w:szCs w:val="16"/>
                </w:rPr>
                <w:delText>ISO 11890-2: 2000 Paints and varnishes -- Determination of volatile organic compound (VOC) content -- Part 2: Gas-chromatographic method</w:delText>
              </w:r>
            </w:del>
            <w:ins w:id="7938" w:author="Ashan Asmone" w:date="2016-03-31T18:27:00Z">
              <w:r w:rsidR="00F82C3F">
                <w:rPr>
                  <w:rFonts w:ascii="Calibri Light" w:hAnsi="Calibri Light"/>
                  <w:sz w:val="16"/>
                  <w:szCs w:val="16"/>
                </w:rPr>
                <w:t>ISO 11890-2:2013 Paints and varnishes -- Determination of volatile organic compound (VOC) content -- Part 2: Gas-chromatographic method</w:t>
              </w:r>
            </w:ins>
          </w:p>
          <w:p w14:paraId="72C9D4FB" w14:textId="77777777" w:rsidR="00F00C6C" w:rsidRPr="00F00C6C" w:rsidRDefault="00F00C6C" w:rsidP="00F00C6C">
            <w:pPr>
              <w:spacing w:after="120"/>
              <w:rPr>
                <w:rFonts w:ascii="Calibri Light" w:hAnsi="Calibri Light"/>
                <w:sz w:val="16"/>
                <w:szCs w:val="16"/>
              </w:rPr>
            </w:pPr>
            <w:del w:id="7939" w:author="Ashan Asmone" w:date="2016-03-31T18:27:00Z">
              <w:r w:rsidRPr="00F00C6C" w:rsidDel="004F0B47">
                <w:rPr>
                  <w:rFonts w:ascii="Calibri Light" w:hAnsi="Calibri Light"/>
                  <w:sz w:val="16"/>
                  <w:szCs w:val="16"/>
                </w:rPr>
                <w:delText>ISO 11908: 1996 Binders for paints and varnishes -- Amino resins -- General methods of test</w:delText>
              </w:r>
            </w:del>
            <w:ins w:id="7940" w:author="Ashan Asmone" w:date="2016-03-31T18:27:00Z">
              <w:r w:rsidR="004F0B47">
                <w:rPr>
                  <w:rFonts w:ascii="Calibri Light" w:hAnsi="Calibri Light"/>
                  <w:sz w:val="16"/>
                  <w:szCs w:val="16"/>
                </w:rPr>
                <w:t>ISO 11908: 1996 Binders for paints and varnishes -- Amino resins -- General methods of test</w:t>
              </w:r>
            </w:ins>
          </w:p>
          <w:p w14:paraId="43FC9BEB" w14:textId="77777777" w:rsidR="00F00C6C" w:rsidRPr="00F00C6C" w:rsidRDefault="00F00C6C" w:rsidP="00F00C6C">
            <w:pPr>
              <w:spacing w:after="120"/>
              <w:rPr>
                <w:rFonts w:ascii="Calibri Light" w:hAnsi="Calibri Light"/>
                <w:sz w:val="16"/>
                <w:szCs w:val="16"/>
              </w:rPr>
            </w:pPr>
            <w:del w:id="7941" w:author="Ashan Asmone" w:date="2016-03-31T18:28:00Z">
              <w:r w:rsidRPr="00F00C6C" w:rsidDel="004F0B47">
                <w:rPr>
                  <w:rFonts w:ascii="Calibri Light" w:hAnsi="Calibri Light"/>
                  <w:sz w:val="16"/>
                  <w:szCs w:val="16"/>
                </w:rPr>
                <w:delText>ISO 11909: 1996 Binders for paints and varnishes -- Polyisocyanate resins -- General methods of test</w:delText>
              </w:r>
            </w:del>
            <w:ins w:id="7942" w:author="Ashan Asmone" w:date="2016-03-31T18:28:00Z">
              <w:r w:rsidR="004F0B47">
                <w:rPr>
                  <w:rFonts w:ascii="Calibri Light" w:hAnsi="Calibri Light"/>
                  <w:sz w:val="16"/>
                  <w:szCs w:val="16"/>
                </w:rPr>
                <w:t>ISO 11909:2007 Binders for paints and varnishes -- Polyisocyanate resins -- General methods of test</w:t>
              </w:r>
            </w:ins>
          </w:p>
          <w:p w14:paraId="4CF64E3A" w14:textId="77777777" w:rsidR="00F00C6C" w:rsidRPr="00F00C6C" w:rsidRDefault="00F00C6C" w:rsidP="00F00C6C">
            <w:pPr>
              <w:spacing w:after="120"/>
              <w:rPr>
                <w:rFonts w:ascii="Calibri Light" w:hAnsi="Calibri Light"/>
                <w:sz w:val="16"/>
                <w:szCs w:val="16"/>
              </w:rPr>
            </w:pPr>
            <w:del w:id="7943" w:author="Ashan Asmone" w:date="2016-03-31T18:30:00Z">
              <w:r w:rsidRPr="00F00C6C" w:rsidDel="004F0B47">
                <w:rPr>
                  <w:rFonts w:ascii="Calibri Light" w:hAnsi="Calibri Light"/>
                  <w:sz w:val="16"/>
                  <w:szCs w:val="16"/>
                </w:rPr>
                <w:delText>ISO 11997-1: 1998 Paints and varnishes -- Determination of resistance to cyclic corrosion conditions -- Part 1: Wet (salt fog)/dry/humidity</w:delText>
              </w:r>
            </w:del>
            <w:ins w:id="7944" w:author="Ashan Asmone" w:date="2016-03-31T18:30:00Z">
              <w:r w:rsidR="004F0B47">
                <w:rPr>
                  <w:rFonts w:ascii="Calibri Light" w:hAnsi="Calibri Light"/>
                  <w:sz w:val="16"/>
                  <w:szCs w:val="16"/>
                </w:rPr>
                <w:t>ISO 11997-1:2005 Paints and varnishes -- Determination of resistance to cyclic corrosion conditions -- Part 1: Wet (salt fog)/dry/humidity</w:t>
              </w:r>
            </w:ins>
          </w:p>
          <w:p w14:paraId="2023E854" w14:textId="77777777" w:rsidR="00F00C6C" w:rsidRPr="00F00C6C" w:rsidRDefault="00F00C6C" w:rsidP="00F00C6C">
            <w:pPr>
              <w:spacing w:after="120"/>
              <w:rPr>
                <w:rFonts w:ascii="Calibri Light" w:hAnsi="Calibri Light"/>
                <w:sz w:val="16"/>
                <w:szCs w:val="16"/>
              </w:rPr>
            </w:pPr>
            <w:del w:id="7945" w:author="Ashan Asmone" w:date="2016-03-31T18:31:00Z">
              <w:r w:rsidRPr="00F00C6C" w:rsidDel="004F0B47">
                <w:rPr>
                  <w:rFonts w:ascii="Calibri Light" w:hAnsi="Calibri Light"/>
                  <w:sz w:val="16"/>
                  <w:szCs w:val="16"/>
                </w:rPr>
                <w:delText>ISO 11997-2: 2000 Paints and varnishes -- Determination of resistance to cyclic corrosion conditions -- Part 2: Wet (salt fog)/dry/humidity/UV light</w:delText>
              </w:r>
            </w:del>
            <w:ins w:id="7946" w:author="Ashan Asmone" w:date="2016-03-31T18:31:00Z">
              <w:r w:rsidR="004F0B47">
                <w:rPr>
                  <w:rFonts w:ascii="Calibri Light" w:hAnsi="Calibri Light"/>
                  <w:sz w:val="16"/>
                  <w:szCs w:val="16"/>
                </w:rPr>
                <w:t>ISO 11997-2:2013 Paints and varnishes -- Determination of resistance to cyclic corrosion conditions -- Part 2: Wet (salt fog)/dry/humidity/UV light</w:t>
              </w:r>
            </w:ins>
          </w:p>
          <w:p w14:paraId="1C94AF84" w14:textId="77777777" w:rsidR="00F00C6C" w:rsidRPr="00F00C6C" w:rsidRDefault="00F00C6C" w:rsidP="00F00C6C">
            <w:pPr>
              <w:spacing w:after="120"/>
              <w:rPr>
                <w:rFonts w:ascii="Calibri Light" w:hAnsi="Calibri Light"/>
                <w:sz w:val="16"/>
                <w:szCs w:val="16"/>
              </w:rPr>
            </w:pPr>
            <w:del w:id="7947" w:author="Ashan Asmone" w:date="2016-03-31T18:32:00Z">
              <w:r w:rsidRPr="00F00C6C" w:rsidDel="004F0B47">
                <w:rPr>
                  <w:rFonts w:ascii="Calibri Light" w:hAnsi="Calibri Light"/>
                  <w:sz w:val="16"/>
                  <w:szCs w:val="16"/>
                </w:rPr>
                <w:delText>ISO 11998: 1998 Paints and varnishes -- Determination of wet-scrub resistance and cleanability of coatings</w:delText>
              </w:r>
            </w:del>
            <w:ins w:id="7948" w:author="Ashan Asmone" w:date="2016-03-31T18:32:00Z">
              <w:r w:rsidR="004F0B47">
                <w:rPr>
                  <w:rFonts w:ascii="Calibri Light" w:hAnsi="Calibri Light"/>
                  <w:sz w:val="16"/>
                  <w:szCs w:val="16"/>
                </w:rPr>
                <w:t>ISO 11998:2006 Paints and varnishes -- Determination of wet-scrub resistance and cleanability of coatings</w:t>
              </w:r>
            </w:ins>
          </w:p>
          <w:p w14:paraId="0F1E1BFF" w14:textId="77777777" w:rsidR="00F00C6C" w:rsidRPr="00F00C6C" w:rsidRDefault="00F00C6C" w:rsidP="00F00C6C">
            <w:pPr>
              <w:spacing w:after="120"/>
              <w:rPr>
                <w:rFonts w:ascii="Calibri Light" w:hAnsi="Calibri Light"/>
                <w:sz w:val="16"/>
                <w:szCs w:val="16"/>
              </w:rPr>
            </w:pPr>
            <w:del w:id="7949" w:author="Ashan Asmone" w:date="2016-03-31T18:32:00Z">
              <w:r w:rsidRPr="00F00C6C" w:rsidDel="004F0B47">
                <w:rPr>
                  <w:rFonts w:ascii="Calibri Light" w:hAnsi="Calibri Light"/>
                  <w:sz w:val="16"/>
                  <w:szCs w:val="16"/>
                </w:rPr>
                <w:delText>ISO 12137-1: 1997 Paints and varnishes -- Determination of mar resistance -- Part 1: Method using a curved stylus</w:delText>
              </w:r>
            </w:del>
            <w:ins w:id="7950" w:author="Ashan Asmone" w:date="2016-03-31T18:32:00Z">
              <w:r w:rsidR="004F0B47">
                <w:rPr>
                  <w:rFonts w:ascii="Calibri Light" w:hAnsi="Calibri Light"/>
                  <w:sz w:val="16"/>
                  <w:szCs w:val="16"/>
                </w:rPr>
                <w:t>ISO 12137:2011 Paints and varnishes -- Determination of mar resistance</w:t>
              </w:r>
            </w:ins>
          </w:p>
          <w:p w14:paraId="1124AC3A" w14:textId="77777777" w:rsidR="00F00C6C" w:rsidRPr="00F00C6C" w:rsidRDefault="00F00C6C" w:rsidP="00F00C6C">
            <w:pPr>
              <w:spacing w:after="120"/>
              <w:rPr>
                <w:rFonts w:ascii="Calibri Light" w:hAnsi="Calibri Light"/>
                <w:sz w:val="16"/>
                <w:szCs w:val="16"/>
              </w:rPr>
            </w:pPr>
            <w:del w:id="7951" w:author="Ashan Asmone" w:date="2016-03-31T18:33:00Z">
              <w:r w:rsidRPr="00F00C6C" w:rsidDel="004F0B47">
                <w:rPr>
                  <w:rFonts w:ascii="Calibri Light" w:hAnsi="Calibri Light"/>
                  <w:sz w:val="16"/>
                  <w:szCs w:val="16"/>
                </w:rPr>
                <w:delText>ISO 12137-2: 1997 Paints and varnishes -- Determination of mar resistance -- Part 2: Method using a pointed stylus</w:delText>
              </w:r>
            </w:del>
            <w:ins w:id="7952" w:author="Ashan Asmone" w:date="2016-03-31T18:33:00Z">
              <w:r w:rsidR="004F0B47">
                <w:rPr>
                  <w:rFonts w:ascii="Calibri Light" w:hAnsi="Calibri Light"/>
                  <w:sz w:val="16"/>
                  <w:szCs w:val="16"/>
                </w:rPr>
                <w:t>ISO 1518-2:2011 Paints and varnishes -- Determination of scratch resistance -- Part 2: Variable-loading method</w:t>
              </w:r>
            </w:ins>
          </w:p>
          <w:p w14:paraId="46EFF573" w14:textId="77777777" w:rsidR="00F00C6C" w:rsidRPr="00F00C6C" w:rsidRDefault="00F00C6C" w:rsidP="00F00C6C">
            <w:pPr>
              <w:spacing w:after="120"/>
              <w:rPr>
                <w:rFonts w:ascii="Calibri Light" w:hAnsi="Calibri Light"/>
                <w:sz w:val="16"/>
                <w:szCs w:val="16"/>
              </w:rPr>
            </w:pPr>
            <w:del w:id="7953" w:author="Ashan Asmone" w:date="2016-03-31T18:33:00Z">
              <w:r w:rsidRPr="00F00C6C" w:rsidDel="004F0B47">
                <w:rPr>
                  <w:rFonts w:ascii="Calibri Light" w:hAnsi="Calibri Light"/>
                  <w:sz w:val="16"/>
                  <w:szCs w:val="16"/>
                </w:rPr>
                <w:delText>ISO 14680-1: 2000 Paints and varnishes -- Determination of pigment content -- Part 1: Centrifuge method</w:delText>
              </w:r>
            </w:del>
            <w:ins w:id="7954" w:author="Ashan Asmone" w:date="2016-03-31T18:33:00Z">
              <w:r w:rsidR="004F0B47">
                <w:rPr>
                  <w:rFonts w:ascii="Calibri Light" w:hAnsi="Calibri Light"/>
                  <w:sz w:val="16"/>
                  <w:szCs w:val="16"/>
                </w:rPr>
                <w:t>ISO 14680-1:2000 Paints and varnishes -- Determination of pigment content -- Part 1: Centrifuge method</w:t>
              </w:r>
            </w:ins>
          </w:p>
          <w:p w14:paraId="7EA82872" w14:textId="77777777" w:rsidR="00F00C6C" w:rsidRPr="00F00C6C" w:rsidRDefault="00F00C6C" w:rsidP="00F00C6C">
            <w:pPr>
              <w:spacing w:after="120"/>
              <w:rPr>
                <w:rFonts w:ascii="Calibri Light" w:hAnsi="Calibri Light"/>
                <w:sz w:val="16"/>
                <w:szCs w:val="16"/>
              </w:rPr>
            </w:pPr>
            <w:del w:id="7955" w:author="Ashan Asmone" w:date="2016-03-31T18:34:00Z">
              <w:r w:rsidRPr="00F00C6C" w:rsidDel="004F0B47">
                <w:rPr>
                  <w:rFonts w:ascii="Calibri Light" w:hAnsi="Calibri Light"/>
                  <w:sz w:val="16"/>
                  <w:szCs w:val="16"/>
                </w:rPr>
                <w:delText>ISO 14680-2: 2000 Paints and varnishes -- Determination of pigment content -- Part 2: Ashing method</w:delText>
              </w:r>
            </w:del>
            <w:ins w:id="7956" w:author="Ashan Asmone" w:date="2016-03-31T18:34:00Z">
              <w:r w:rsidR="004F0B47">
                <w:rPr>
                  <w:rFonts w:ascii="Calibri Light" w:hAnsi="Calibri Light"/>
                  <w:sz w:val="16"/>
                  <w:szCs w:val="16"/>
                </w:rPr>
                <w:t>ISO 14680-2: 2000 Paints and varnishes -- Determination of pigment content -- Part 2: Ashing method</w:t>
              </w:r>
            </w:ins>
          </w:p>
          <w:p w14:paraId="14249E4B" w14:textId="77777777" w:rsidR="00F00C6C" w:rsidRPr="00F00C6C" w:rsidRDefault="00F00C6C" w:rsidP="00F00C6C">
            <w:pPr>
              <w:spacing w:after="120"/>
              <w:rPr>
                <w:rFonts w:ascii="Calibri Light" w:hAnsi="Calibri Light"/>
                <w:sz w:val="16"/>
                <w:szCs w:val="16"/>
              </w:rPr>
            </w:pPr>
            <w:del w:id="7957" w:author="Ashan Asmone" w:date="2016-03-31T18:35:00Z">
              <w:r w:rsidRPr="00F00C6C" w:rsidDel="004F0B47">
                <w:rPr>
                  <w:rFonts w:ascii="Calibri Light" w:hAnsi="Calibri Light"/>
                  <w:sz w:val="16"/>
                  <w:szCs w:val="16"/>
                </w:rPr>
                <w:delText>ISO 14680-3: 2000 Paints and varnishes -- Determination of pigment content -- Part 3: Filtration method</w:delText>
              </w:r>
            </w:del>
            <w:ins w:id="7958" w:author="Ashan Asmone" w:date="2016-03-31T18:35:00Z">
              <w:r w:rsidR="004F0B47">
                <w:rPr>
                  <w:rFonts w:ascii="Calibri Light" w:hAnsi="Calibri Light"/>
                  <w:sz w:val="16"/>
                  <w:szCs w:val="16"/>
                </w:rPr>
                <w:t>ISO 14680-3: 2000 Paints and varnishes -- Determination of pigment content -- Part 3: Filtration method</w:t>
              </w:r>
            </w:ins>
          </w:p>
          <w:p w14:paraId="5BD966E8" w14:textId="77777777" w:rsidR="00F00C6C" w:rsidRPr="00F00C6C" w:rsidRDefault="00F00C6C" w:rsidP="00F00C6C">
            <w:pPr>
              <w:spacing w:after="120"/>
              <w:rPr>
                <w:rFonts w:ascii="Calibri Light" w:hAnsi="Calibri Light"/>
                <w:sz w:val="16"/>
                <w:szCs w:val="16"/>
              </w:rPr>
            </w:pPr>
            <w:del w:id="7959" w:author="Ashan Asmone" w:date="2016-03-31T18:36:00Z">
              <w:r w:rsidRPr="00F00C6C" w:rsidDel="004F0B47">
                <w:rPr>
                  <w:rFonts w:ascii="Calibri Light" w:hAnsi="Calibri Light"/>
                  <w:sz w:val="16"/>
                  <w:szCs w:val="16"/>
                </w:rPr>
                <w:delText>ISO 15184: 1998 Paints and varnishes -- Determination of film hardness by pencil test</w:delText>
              </w:r>
            </w:del>
            <w:ins w:id="7960" w:author="Ashan Asmone" w:date="2016-03-31T18:36:00Z">
              <w:r w:rsidR="004F0B47">
                <w:rPr>
                  <w:rFonts w:ascii="Calibri Light" w:hAnsi="Calibri Light"/>
                  <w:sz w:val="16"/>
                  <w:szCs w:val="16"/>
                </w:rPr>
                <w:t>ISO 15184:2012 Paints and varnishes -- Determination of film hardness by pencil test</w:t>
              </w:r>
            </w:ins>
          </w:p>
          <w:p w14:paraId="3E4DACF2" w14:textId="77777777" w:rsidR="00F00C6C" w:rsidRPr="00F00C6C" w:rsidRDefault="00F00C6C" w:rsidP="00F00C6C">
            <w:pPr>
              <w:spacing w:after="120"/>
              <w:rPr>
                <w:rFonts w:ascii="Calibri Light" w:hAnsi="Calibri Light"/>
                <w:sz w:val="16"/>
                <w:szCs w:val="16"/>
              </w:rPr>
            </w:pPr>
            <w:del w:id="7961" w:author="Ashan Senel Asmone" w:date="2016-03-21T15:12:00Z">
              <w:r w:rsidRPr="00F00C6C" w:rsidDel="00411DBF">
                <w:rPr>
                  <w:rFonts w:ascii="Calibri Light" w:hAnsi="Calibri Light"/>
                  <w:sz w:val="16"/>
                  <w:szCs w:val="16"/>
                </w:rPr>
                <w:delText>ISO 14654:1999 Epoxy-coated steel for the reinforcement of concrete</w:delText>
              </w:r>
            </w:del>
            <w:ins w:id="7962" w:author="Ashan Senel Asmone" w:date="2016-03-21T15:12:00Z">
              <w:r w:rsidR="00411DBF">
                <w:rPr>
                  <w:rFonts w:ascii="Calibri Light" w:hAnsi="Calibri Light"/>
                  <w:sz w:val="16"/>
                  <w:szCs w:val="16"/>
                </w:rPr>
                <w:t xml:space="preserve">ISO 14654:1999 Epoxy-coated steel for the reinforcement of concrete </w:t>
              </w:r>
            </w:ins>
          </w:p>
          <w:p w14:paraId="44F09183" w14:textId="77777777" w:rsidR="00401C5E" w:rsidRPr="00F00C6C" w:rsidRDefault="00F00C6C" w:rsidP="00F00C6C">
            <w:pPr>
              <w:spacing w:after="120"/>
              <w:rPr>
                <w:rFonts w:ascii="Calibri Light" w:hAnsi="Calibri Light"/>
                <w:sz w:val="16"/>
                <w:szCs w:val="16"/>
              </w:rPr>
            </w:pPr>
            <w:del w:id="7963" w:author="Ashan Senel Asmone" w:date="2016-03-21T15:12:00Z">
              <w:r w:rsidRPr="00F00C6C" w:rsidDel="00411DBF">
                <w:rPr>
                  <w:rFonts w:ascii="Calibri Light" w:hAnsi="Calibri Light"/>
                  <w:sz w:val="16"/>
                  <w:szCs w:val="16"/>
                </w:rPr>
                <w:delText>ISO 14656:1999 Epoxy powder and sealing material for the coating of steel for the reinforcement of concrete</w:delText>
              </w:r>
            </w:del>
            <w:ins w:id="7964" w:author="Ashan Senel Asmone" w:date="2016-03-21T15:12:00Z">
              <w:r w:rsidR="00411DBF">
                <w:rPr>
                  <w:rFonts w:ascii="Calibri Light" w:hAnsi="Calibri Light"/>
                  <w:sz w:val="16"/>
                  <w:szCs w:val="16"/>
                </w:rPr>
                <w:t>ISO 14656:1999 Epoxy powder and sealing material for the coating of steel for the reinforcement of concrete</w:t>
              </w:r>
            </w:ins>
          </w:p>
        </w:tc>
      </w:tr>
    </w:tbl>
    <w:p w14:paraId="31FE4270" w14:textId="77777777" w:rsidR="00401C5E" w:rsidRDefault="00401C5E" w:rsidP="00401C5E">
      <w:pPr>
        <w:rPr>
          <w:sz w:val="16"/>
          <w:szCs w:val="16"/>
          <w:lang w:val="en-US"/>
        </w:rPr>
      </w:pPr>
    </w:p>
    <w:p w14:paraId="02478E12" w14:textId="77777777" w:rsidR="00401C5E" w:rsidRDefault="00EB5F2C" w:rsidP="00EB5F2C">
      <w:pPr>
        <w:pStyle w:val="Heading2"/>
        <w:rPr>
          <w:lang w:val="en-US"/>
        </w:rPr>
      </w:pPr>
      <w:r w:rsidRPr="00EB5F2C">
        <w:rPr>
          <w:lang w:val="en-US"/>
        </w:rPr>
        <w:t>Cracking</w:t>
      </w:r>
    </w:p>
    <w:p w14:paraId="0E21F1AE" w14:textId="77777777" w:rsidR="00EB5F2C" w:rsidRDefault="00EB5F2C" w:rsidP="00EB5F2C">
      <w:pPr>
        <w:pStyle w:val="Heading2"/>
        <w:rPr>
          <w:lang w:val="en-US"/>
        </w:rPr>
      </w:pPr>
      <w:r w:rsidRPr="00EB5F2C">
        <w:rPr>
          <w:lang w:val="en-US"/>
        </w:rPr>
        <w:t>Efflorescence</w:t>
      </w:r>
    </w:p>
    <w:p w14:paraId="474148F9" w14:textId="77777777" w:rsidR="00454090" w:rsidRDefault="00454090" w:rsidP="00454090">
      <w:pPr>
        <w:pStyle w:val="Heading2"/>
        <w:rPr>
          <w:lang w:val="en-US"/>
        </w:rPr>
      </w:pPr>
      <w:r w:rsidRPr="00454090">
        <w:rPr>
          <w:lang w:val="en-US"/>
        </w:rPr>
        <w:t>Spalling</w:t>
      </w:r>
    </w:p>
    <w:p w14:paraId="2E99621B" w14:textId="77777777" w:rsidR="00E245EB" w:rsidRPr="00E245EB" w:rsidRDefault="00E245EB" w:rsidP="00E245EB">
      <w:pPr>
        <w:pStyle w:val="Heading2"/>
        <w:rPr>
          <w:lang w:val="en-US"/>
        </w:rPr>
      </w:pPr>
      <w:r w:rsidRPr="00E245EB">
        <w:rPr>
          <w:lang w:val="en-US"/>
        </w:rPr>
        <w:t>Staining</w:t>
      </w:r>
    </w:p>
    <w:tbl>
      <w:tblPr>
        <w:tblStyle w:val="TableGrid"/>
        <w:tblW w:w="0" w:type="auto"/>
        <w:tblInd w:w="108" w:type="dxa"/>
        <w:tblLook w:val="04A0" w:firstRow="1" w:lastRow="0" w:firstColumn="1" w:lastColumn="0" w:noHBand="0" w:noVBand="1"/>
      </w:tblPr>
      <w:tblGrid>
        <w:gridCol w:w="685"/>
        <w:gridCol w:w="8449"/>
      </w:tblGrid>
      <w:tr w:rsidR="00401C5E" w:rsidRPr="004F3C8C" w14:paraId="1D649958" w14:textId="77777777" w:rsidTr="00401C5E">
        <w:tc>
          <w:tcPr>
            <w:tcW w:w="685" w:type="dxa"/>
          </w:tcPr>
          <w:p w14:paraId="4D5583F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4B58D79" w14:textId="77777777" w:rsidR="00F00C6C" w:rsidRDefault="00F00C6C" w:rsidP="00EB5F2C">
            <w:pPr>
              <w:spacing w:after="120"/>
              <w:rPr>
                <w:ins w:id="7965" w:author="Jing Kai Toh" w:date="2016-05-12T17:35:00Z"/>
                <w:rFonts w:ascii="Calibri Light" w:hAnsi="Calibri Light"/>
                <w:b/>
                <w:sz w:val="16"/>
                <w:szCs w:val="16"/>
              </w:rPr>
            </w:pPr>
            <w:r w:rsidRPr="00454090">
              <w:rPr>
                <w:rFonts w:ascii="Calibri Light" w:hAnsi="Calibri Light"/>
                <w:b/>
                <w:sz w:val="16"/>
                <w:szCs w:val="16"/>
              </w:rPr>
              <w:t>Concrete</w:t>
            </w:r>
          </w:p>
          <w:p w14:paraId="240151DF" w14:textId="77777777" w:rsidR="0039045E" w:rsidRPr="0075195F" w:rsidRDefault="0039045E" w:rsidP="00EB5F2C">
            <w:pPr>
              <w:keepNext/>
              <w:keepLines/>
              <w:spacing w:before="200" w:after="120" w:line="276" w:lineRule="auto"/>
              <w:outlineLvl w:val="3"/>
              <w:rPr>
                <w:ins w:id="7966" w:author="Jing Kai Toh" w:date="2016-05-12T17:35:00Z"/>
                <w:rFonts w:ascii="Calibri Light" w:hAnsi="Calibri Light"/>
                <w:sz w:val="16"/>
                <w:szCs w:val="16"/>
                <w:rPrChange w:id="7967" w:author="Jing Kai Toh" w:date="2016-05-13T09:23:00Z">
                  <w:rPr>
                    <w:ins w:id="7968" w:author="Jing Kai Toh" w:date="2016-05-12T17:35:00Z"/>
                    <w:rFonts w:ascii="Calibri Light" w:eastAsiaTheme="majorEastAsia" w:hAnsi="Calibri Light" w:cstheme="majorBidi"/>
                    <w:b/>
                    <w:bCs/>
                    <w:i/>
                    <w:iCs/>
                    <w:color w:val="4F81BD" w:themeColor="accent1"/>
                    <w:sz w:val="16"/>
                    <w:szCs w:val="16"/>
                  </w:rPr>
                </w:rPrChange>
              </w:rPr>
            </w:pPr>
            <w:ins w:id="7969" w:author="Jing Kai Toh" w:date="2016-05-12T17:35:00Z">
              <w:r w:rsidRPr="0075195F">
                <w:rPr>
                  <w:rFonts w:ascii="Calibri Light" w:hAnsi="Calibri Light"/>
                  <w:sz w:val="16"/>
                  <w:szCs w:val="16"/>
                  <w:rPrChange w:id="7970" w:author="Jing Kai Toh" w:date="2016-05-13T09:23:00Z">
                    <w:rPr>
                      <w:rFonts w:ascii="Calibri Light" w:hAnsi="Calibri Light"/>
                      <w:b/>
                      <w:sz w:val="16"/>
                      <w:szCs w:val="16"/>
                    </w:rPr>
                  </w:rPrChange>
                </w:rPr>
                <w:t xml:space="preserve">BS EN 12350-1:2009 Testing fresh concrete. Sampling </w:t>
              </w:r>
            </w:ins>
          </w:p>
          <w:p w14:paraId="61AE959A" w14:textId="77777777" w:rsidR="0039045E" w:rsidRPr="0075195F" w:rsidRDefault="0039045E" w:rsidP="00EB5F2C">
            <w:pPr>
              <w:keepNext/>
              <w:keepLines/>
              <w:spacing w:before="200" w:after="120" w:line="276" w:lineRule="auto"/>
              <w:outlineLvl w:val="3"/>
              <w:rPr>
                <w:ins w:id="7971" w:author="Jing Kai Toh" w:date="2016-05-12T17:35:00Z"/>
                <w:rFonts w:ascii="Calibri Light" w:hAnsi="Calibri Light"/>
                <w:sz w:val="16"/>
                <w:szCs w:val="16"/>
                <w:rPrChange w:id="7972" w:author="Jing Kai Toh" w:date="2016-05-13T09:23:00Z">
                  <w:rPr>
                    <w:ins w:id="7973" w:author="Jing Kai Toh" w:date="2016-05-12T17:35:00Z"/>
                    <w:rFonts w:ascii="Calibri Light" w:eastAsiaTheme="majorEastAsia" w:hAnsi="Calibri Light" w:cstheme="majorBidi"/>
                    <w:b/>
                    <w:bCs/>
                    <w:i/>
                    <w:iCs/>
                    <w:color w:val="4F81BD" w:themeColor="accent1"/>
                    <w:sz w:val="16"/>
                    <w:szCs w:val="16"/>
                  </w:rPr>
                </w:rPrChange>
              </w:rPr>
            </w:pPr>
            <w:ins w:id="7974" w:author="Jing Kai Toh" w:date="2016-05-12T17:35:00Z">
              <w:r w:rsidRPr="0075195F">
                <w:rPr>
                  <w:rFonts w:ascii="Calibri Light" w:hAnsi="Calibri Light"/>
                  <w:sz w:val="16"/>
                  <w:szCs w:val="16"/>
                  <w:rPrChange w:id="7975" w:author="Jing Kai Toh" w:date="2016-05-13T09:23:00Z">
                    <w:rPr>
                      <w:rFonts w:ascii="Calibri Light" w:hAnsi="Calibri Light"/>
                      <w:b/>
                      <w:sz w:val="16"/>
                      <w:szCs w:val="16"/>
                    </w:rPr>
                  </w:rPrChange>
                </w:rPr>
                <w:t xml:space="preserve">BS EN 12390-1:2012 Testing hardened concrete. Shape, dimensions and other requirements for specimens and moulds </w:t>
              </w:r>
            </w:ins>
          </w:p>
          <w:p w14:paraId="01AE1AA1" w14:textId="77777777" w:rsidR="0039045E" w:rsidRPr="0075195F" w:rsidRDefault="0039045E" w:rsidP="00EB5F2C">
            <w:pPr>
              <w:keepNext/>
              <w:keepLines/>
              <w:spacing w:before="200" w:after="120" w:line="276" w:lineRule="auto"/>
              <w:outlineLvl w:val="3"/>
              <w:rPr>
                <w:ins w:id="7976" w:author="Jing Kai Toh" w:date="2016-05-12T17:56:00Z"/>
                <w:rFonts w:ascii="Calibri Light" w:hAnsi="Calibri Light"/>
                <w:sz w:val="16"/>
                <w:szCs w:val="16"/>
                <w:rPrChange w:id="7977" w:author="Jing Kai Toh" w:date="2016-05-13T09:23:00Z">
                  <w:rPr>
                    <w:ins w:id="7978" w:author="Jing Kai Toh" w:date="2016-05-12T17:56:00Z"/>
                    <w:rFonts w:ascii="Calibri Light" w:eastAsiaTheme="majorEastAsia" w:hAnsi="Calibri Light" w:cstheme="majorBidi"/>
                    <w:b/>
                    <w:bCs/>
                    <w:i/>
                    <w:iCs/>
                    <w:color w:val="4F81BD" w:themeColor="accent1"/>
                    <w:sz w:val="16"/>
                    <w:szCs w:val="16"/>
                  </w:rPr>
                </w:rPrChange>
              </w:rPr>
            </w:pPr>
            <w:ins w:id="7979" w:author="Jing Kai Toh" w:date="2016-05-12T17:35:00Z">
              <w:r w:rsidRPr="0075195F">
                <w:rPr>
                  <w:rFonts w:ascii="Calibri Light" w:hAnsi="Calibri Light"/>
                  <w:sz w:val="16"/>
                  <w:szCs w:val="16"/>
                  <w:rPrChange w:id="7980" w:author="Jing Kai Toh" w:date="2016-05-13T09:23:00Z">
                    <w:rPr>
                      <w:rFonts w:ascii="Calibri Light" w:hAnsi="Calibri Light"/>
                      <w:b/>
                      <w:sz w:val="16"/>
                      <w:szCs w:val="16"/>
                    </w:rPr>
                  </w:rPrChange>
                </w:rPr>
                <w:t>BS EN 12504-2:2012 Testing concrete in structures. Non-destructive testing. Determination of rebound number</w:t>
              </w:r>
            </w:ins>
          </w:p>
          <w:p w14:paraId="0F403243" w14:textId="77777777" w:rsidR="0039045E" w:rsidRPr="0075195F" w:rsidRDefault="0039045E" w:rsidP="00EB5F2C">
            <w:pPr>
              <w:keepNext/>
              <w:keepLines/>
              <w:spacing w:before="200" w:after="120" w:line="276" w:lineRule="auto"/>
              <w:outlineLvl w:val="3"/>
              <w:rPr>
                <w:rFonts w:ascii="Calibri Light" w:hAnsi="Calibri Light"/>
                <w:sz w:val="16"/>
                <w:szCs w:val="16"/>
                <w:rPrChange w:id="7981" w:author="Jing Kai Toh" w:date="2016-05-13T09:23:00Z">
                  <w:rPr>
                    <w:rFonts w:ascii="Calibri Light" w:eastAsiaTheme="majorEastAsia" w:hAnsi="Calibri Light" w:cstheme="majorBidi"/>
                    <w:b/>
                    <w:bCs/>
                    <w:i/>
                    <w:iCs/>
                    <w:color w:val="4F81BD" w:themeColor="accent1"/>
                    <w:sz w:val="16"/>
                    <w:szCs w:val="16"/>
                  </w:rPr>
                </w:rPrChange>
              </w:rPr>
            </w:pPr>
            <w:ins w:id="7982" w:author="Jing Kai Toh" w:date="2016-05-12T17:56:00Z">
              <w:r w:rsidRPr="0075195F">
                <w:rPr>
                  <w:rFonts w:ascii="Calibri Light" w:hAnsi="Calibri Light"/>
                  <w:sz w:val="16"/>
                  <w:szCs w:val="16"/>
                  <w:rPrChange w:id="7983" w:author="Jing Kai Toh" w:date="2016-05-13T09:23:00Z">
                    <w:rPr>
                      <w:rFonts w:ascii="Calibri Light" w:hAnsi="Calibri Light"/>
                      <w:b/>
                      <w:sz w:val="16"/>
                      <w:szCs w:val="16"/>
                    </w:rPr>
                  </w:rPrChange>
                </w:rPr>
                <w:t>BS EN 1881:2006 Products and systems for the protection and repair of concrete structures. Test methods. Testing of anchoring products by the pull-out method</w:t>
              </w:r>
            </w:ins>
          </w:p>
          <w:p w14:paraId="2CD4E86B" w14:textId="77777777" w:rsidR="00F00C6C" w:rsidRPr="00EB5F2C" w:rsidRDefault="00F00C6C" w:rsidP="00EB5F2C">
            <w:pPr>
              <w:spacing w:after="120"/>
              <w:rPr>
                <w:rFonts w:ascii="Calibri Light" w:hAnsi="Calibri Light"/>
                <w:sz w:val="16"/>
                <w:szCs w:val="16"/>
              </w:rPr>
            </w:pPr>
            <w:del w:id="7984" w:author="Ashan Senel Asmone" w:date="2016-05-09T11:31:00Z">
              <w:r w:rsidRPr="00EB5F2C" w:rsidDel="005654F2">
                <w:rPr>
                  <w:rFonts w:ascii="Calibri Light" w:hAnsi="Calibri Light"/>
                  <w:sz w:val="16"/>
                  <w:szCs w:val="16"/>
                </w:rPr>
                <w:delText>BS 1881-122 : 1983 Testing concrete. Method for determination of water absorption</w:delText>
              </w:r>
            </w:del>
            <w:ins w:id="7985" w:author="Ashan Senel Asmone" w:date="2016-05-09T11:31:00Z">
              <w:r w:rsidR="005654F2">
                <w:rPr>
                  <w:rFonts w:ascii="Calibri Light" w:hAnsi="Calibri Light"/>
                  <w:sz w:val="16"/>
                  <w:szCs w:val="16"/>
                </w:rPr>
                <w:t>BS 1881-122:2011 Testing concrete. Method for determination of water absorption</w:t>
              </w:r>
            </w:ins>
          </w:p>
          <w:p w14:paraId="7EE52490" w14:textId="77777777" w:rsidR="00F00C6C" w:rsidRPr="00EB5F2C" w:rsidRDefault="00F00C6C" w:rsidP="00EB5F2C">
            <w:pPr>
              <w:spacing w:after="120"/>
              <w:rPr>
                <w:rFonts w:ascii="Calibri Light" w:hAnsi="Calibri Light"/>
                <w:sz w:val="16"/>
                <w:szCs w:val="16"/>
              </w:rPr>
            </w:pPr>
            <w:del w:id="7986" w:author="Ashan Senel Asmone" w:date="2016-05-09T11:32:00Z">
              <w:r w:rsidRPr="00EB5F2C" w:rsidDel="005654F2">
                <w:rPr>
                  <w:rFonts w:ascii="Calibri Light" w:hAnsi="Calibri Light"/>
                  <w:sz w:val="16"/>
                  <w:szCs w:val="16"/>
                </w:rPr>
                <w:delText>BS 1881-208 : 1996 Testing concrete. Recommendations for the determination of the initial surface absorption of concrete.</w:delText>
              </w:r>
            </w:del>
            <w:ins w:id="7987" w:author="Ashan Senel Asmone" w:date="2016-05-09T11:32:00Z">
              <w:r w:rsidR="005654F2">
                <w:rPr>
                  <w:rFonts w:ascii="Calibri Light" w:hAnsi="Calibri Light"/>
                  <w:sz w:val="16"/>
                  <w:szCs w:val="16"/>
                </w:rPr>
                <w:t>BS 1881-208:1996 Testing concrete. Recommendations for the determination of the initial surface absorption of concrete</w:t>
              </w:r>
            </w:ins>
          </w:p>
          <w:p w14:paraId="37B8A465" w14:textId="77777777" w:rsidR="00F00C6C" w:rsidRPr="00EB5F2C" w:rsidRDefault="00F00C6C" w:rsidP="00EB5F2C">
            <w:pPr>
              <w:spacing w:after="120"/>
              <w:rPr>
                <w:rFonts w:ascii="Calibri Light" w:hAnsi="Calibri Light"/>
                <w:sz w:val="16"/>
                <w:szCs w:val="16"/>
              </w:rPr>
            </w:pPr>
            <w:del w:id="7988" w:author="Ashan Senel Asmone" w:date="2016-05-09T11:37:00Z">
              <w:r w:rsidRPr="00EB5F2C" w:rsidDel="005654F2">
                <w:rPr>
                  <w:rFonts w:ascii="Calibri Light" w:hAnsi="Calibri Light"/>
                  <w:sz w:val="16"/>
                  <w:szCs w:val="16"/>
                </w:rPr>
                <w:delText>BS 5328 Part 1 : 1990 Concrete. Guide to specifying concrete.</w:delText>
              </w:r>
            </w:del>
            <w:ins w:id="7989" w:author="Ashan Senel Asmone" w:date="2016-05-09T11:37:00Z">
              <w:r w:rsidR="005654F2">
                <w:rPr>
                  <w:rFonts w:ascii="Calibri Light" w:hAnsi="Calibri Light"/>
                  <w:sz w:val="16"/>
                  <w:szCs w:val="16"/>
                </w:rPr>
                <w:t>BS EN 206:2013 Concrete. Specification, performance, production and conformity</w:t>
              </w:r>
            </w:ins>
          </w:p>
          <w:p w14:paraId="418788BD" w14:textId="77777777" w:rsidR="00F00C6C" w:rsidRPr="00EB5F2C" w:rsidRDefault="00F00C6C" w:rsidP="00EB5F2C">
            <w:pPr>
              <w:spacing w:after="120"/>
              <w:rPr>
                <w:rFonts w:ascii="Calibri Light" w:hAnsi="Calibri Light"/>
                <w:sz w:val="16"/>
                <w:szCs w:val="16"/>
              </w:rPr>
            </w:pPr>
            <w:del w:id="7990" w:author="Ashan Senel Asmone" w:date="2016-05-09T11:40:00Z">
              <w:r w:rsidRPr="00EB5F2C" w:rsidDel="005654F2">
                <w:rPr>
                  <w:rFonts w:ascii="Calibri Light" w:hAnsi="Calibri Light"/>
                  <w:sz w:val="16"/>
                  <w:szCs w:val="16"/>
                </w:rPr>
                <w:delText>BS 5328-3 : 1990 Concrete. Specification for the procedures to be used in producing and transporting concrete</w:delText>
              </w:r>
            </w:del>
          </w:p>
          <w:p w14:paraId="07959088" w14:textId="77777777" w:rsidR="00F00C6C" w:rsidRPr="00EB5F2C" w:rsidRDefault="00F00C6C" w:rsidP="00EB5F2C">
            <w:pPr>
              <w:spacing w:after="120"/>
              <w:rPr>
                <w:rFonts w:ascii="Calibri Light" w:hAnsi="Calibri Light"/>
                <w:sz w:val="16"/>
                <w:szCs w:val="16"/>
              </w:rPr>
            </w:pPr>
            <w:del w:id="7991" w:author="Ashan Senel Asmone" w:date="2016-05-09T11:42:00Z">
              <w:r w:rsidRPr="00EB5F2C" w:rsidDel="005654F2">
                <w:rPr>
                  <w:rFonts w:ascii="Calibri Light" w:hAnsi="Calibri Light"/>
                  <w:sz w:val="16"/>
                  <w:szCs w:val="16"/>
                </w:rPr>
                <w:delText>BS 5328-4 : 1990 Concrete. Specification for the procedures to be used in sampling, testing and assessing compliance of concrete.</w:delText>
              </w:r>
            </w:del>
          </w:p>
          <w:p w14:paraId="0FD66B08" w14:textId="77777777" w:rsidR="00F00C6C" w:rsidRPr="00EB5F2C" w:rsidRDefault="00F00C6C" w:rsidP="00EB5F2C">
            <w:pPr>
              <w:spacing w:after="120"/>
              <w:rPr>
                <w:rFonts w:ascii="Calibri Light" w:hAnsi="Calibri Light"/>
                <w:sz w:val="16"/>
                <w:szCs w:val="16"/>
              </w:rPr>
            </w:pPr>
            <w:del w:id="7992" w:author="Ashan Senel Asmone" w:date="2016-05-09T11:43:00Z">
              <w:r w:rsidRPr="00EB5F2C" w:rsidDel="005654F2">
                <w:rPr>
                  <w:rFonts w:ascii="Calibri Light" w:hAnsi="Calibri Light"/>
                  <w:sz w:val="16"/>
                  <w:szCs w:val="16"/>
                </w:rPr>
                <w:delText>BS 5531 : 1998 Code of practice for safety in erecting structural frames</w:delText>
              </w:r>
            </w:del>
          </w:p>
          <w:p w14:paraId="2FD4B92C" w14:textId="77777777" w:rsidR="00F00C6C" w:rsidRPr="00EB5F2C" w:rsidRDefault="00F00C6C" w:rsidP="00EB5F2C">
            <w:pPr>
              <w:spacing w:after="120"/>
              <w:rPr>
                <w:rFonts w:ascii="Calibri Light" w:hAnsi="Calibri Light"/>
                <w:sz w:val="16"/>
                <w:szCs w:val="16"/>
              </w:rPr>
            </w:pPr>
            <w:del w:id="7993" w:author="Ashan Senel Asmone" w:date="2016-05-09T11:43:00Z">
              <w:r w:rsidRPr="00EB5F2C" w:rsidDel="005654F2">
                <w:rPr>
                  <w:rFonts w:ascii="Calibri Light" w:hAnsi="Calibri Light"/>
                  <w:sz w:val="16"/>
                  <w:szCs w:val="16"/>
                </w:rPr>
                <w:delText>BS 5642 – 1 : 1978 Sills and copings. Specification for window sills of precast concrete, cast stone, clayware, slate and natural stone.</w:delText>
              </w:r>
            </w:del>
            <w:ins w:id="7994" w:author="Ashan Senel Asmone" w:date="2016-05-09T11:43:00Z">
              <w:r w:rsidR="005654F2">
                <w:rPr>
                  <w:rFonts w:ascii="Calibri Light" w:hAnsi="Calibri Light"/>
                  <w:sz w:val="16"/>
                  <w:szCs w:val="16"/>
                </w:rPr>
                <w:t>BS 5642-1:1978+A1:2014 Sills, copings and cappings. Specification for window sills of precast concrete, cast stone, clayware, slate and natural stone</w:t>
              </w:r>
            </w:ins>
          </w:p>
          <w:p w14:paraId="0ED0875B" w14:textId="77777777" w:rsidR="00F00C6C" w:rsidRPr="00EB5F2C" w:rsidRDefault="00F00C6C" w:rsidP="00EB5F2C">
            <w:pPr>
              <w:spacing w:after="120"/>
              <w:rPr>
                <w:rFonts w:ascii="Calibri Light" w:hAnsi="Calibri Light"/>
                <w:sz w:val="16"/>
                <w:szCs w:val="16"/>
              </w:rPr>
            </w:pPr>
            <w:del w:id="7995" w:author="Ashan Senel Asmone" w:date="2016-05-09T11:45:00Z">
              <w:r w:rsidRPr="00EB5F2C" w:rsidDel="005654F2">
                <w:rPr>
                  <w:rFonts w:ascii="Calibri Light" w:hAnsi="Calibri Light"/>
                  <w:sz w:val="16"/>
                  <w:szCs w:val="16"/>
                </w:rPr>
                <w:delText>BS 6270-2 : 1985 Code of practice for cleaning and surface repair of buildings. Concrete and precast concrete masonry.</w:delText>
              </w:r>
            </w:del>
            <w:ins w:id="7996" w:author="Ashan Senel Asmone" w:date="2016-05-09T11:46:00Z">
              <w:r w:rsidR="005654F2">
                <w:rPr>
                  <w:rFonts w:ascii="Calibri Light" w:hAnsi="Calibri Light"/>
                  <w:sz w:val="16"/>
                  <w:szCs w:val="16"/>
                </w:rPr>
                <w:t xml:space="preserve">BS 8221-2:2000 Code of practice for cleaning and surface repair of buildings. Surface repair of natural stones, brick and terracotta/ </w:t>
              </w:r>
            </w:ins>
            <w:ins w:id="7997" w:author="Ashan Senel Asmone" w:date="2016-05-09T11:45:00Z">
              <w:r w:rsidR="005654F2">
                <w:rPr>
                  <w:rFonts w:ascii="Calibri Light" w:hAnsi="Calibri Light"/>
                  <w:sz w:val="16"/>
                  <w:szCs w:val="16"/>
                </w:rPr>
                <w:t>BS 8221-1:2012 Code of practice for cleaning and surface repair of buildings. Cleaning of natural stone, brick, terracotta and concrete</w:t>
              </w:r>
            </w:ins>
          </w:p>
          <w:p w14:paraId="70E574A3" w14:textId="77777777" w:rsidR="00F00C6C" w:rsidRPr="00EB5F2C" w:rsidRDefault="00F00C6C" w:rsidP="00EB5F2C">
            <w:pPr>
              <w:spacing w:after="120"/>
              <w:rPr>
                <w:rFonts w:ascii="Calibri Light" w:hAnsi="Calibri Light"/>
                <w:sz w:val="16"/>
                <w:szCs w:val="16"/>
              </w:rPr>
            </w:pPr>
            <w:del w:id="7998" w:author="Ashan Senel Asmone" w:date="2016-05-09T11:48:00Z">
              <w:r w:rsidRPr="00EB5F2C" w:rsidDel="005654F2">
                <w:rPr>
                  <w:rFonts w:ascii="Calibri Light" w:hAnsi="Calibri Light"/>
                  <w:sz w:val="16"/>
                  <w:szCs w:val="16"/>
                </w:rPr>
                <w:delText>BS 6073-2 : 1981 Precast concrete masonry units. Method for specying precast concrete masonry units.</w:delText>
              </w:r>
            </w:del>
            <w:ins w:id="7999" w:author="Ashan Senel Asmone" w:date="2016-05-09T11:48:00Z">
              <w:r w:rsidR="005654F2">
                <w:rPr>
                  <w:rFonts w:ascii="Calibri Light" w:hAnsi="Calibri Light"/>
                  <w:sz w:val="16"/>
                  <w:szCs w:val="16"/>
                </w:rPr>
                <w:t>BS 6073-2:2008 Precast concrete masonry units. Guide for specifying precast concrete masonry units</w:t>
              </w:r>
            </w:ins>
          </w:p>
          <w:p w14:paraId="2DB89577" w14:textId="77777777" w:rsidR="00F00C6C" w:rsidRPr="00EB5F2C" w:rsidRDefault="00F00C6C" w:rsidP="00EB5F2C">
            <w:pPr>
              <w:spacing w:after="120"/>
              <w:rPr>
                <w:rFonts w:ascii="Calibri Light" w:hAnsi="Calibri Light"/>
                <w:sz w:val="16"/>
                <w:szCs w:val="16"/>
              </w:rPr>
            </w:pPr>
            <w:del w:id="8000" w:author="Ashan Senel Asmone" w:date="2016-05-09T11:49:00Z">
              <w:r w:rsidRPr="00EB5F2C" w:rsidDel="005654F2">
                <w:rPr>
                  <w:rFonts w:ascii="Calibri Light" w:hAnsi="Calibri Light"/>
                  <w:sz w:val="16"/>
                  <w:szCs w:val="16"/>
                </w:rPr>
                <w:delText>BS 6093: 1993 Code of practice for design of joints and jointing in building construction</w:delText>
              </w:r>
            </w:del>
            <w:ins w:id="8001" w:author="Ashan Senel Asmone" w:date="2016-05-09T11:49:00Z">
              <w:r w:rsidR="005654F2">
                <w:rPr>
                  <w:rFonts w:ascii="Calibri Light" w:hAnsi="Calibri Light"/>
                  <w:sz w:val="16"/>
                  <w:szCs w:val="16"/>
                </w:rPr>
                <w:t>BS 6093:2006+A1:2013 Design of joints and jointing in building construction. Guide</w:t>
              </w:r>
            </w:ins>
          </w:p>
          <w:p w14:paraId="1D4AC0A3" w14:textId="77777777" w:rsidR="00F00C6C" w:rsidRPr="00EB5F2C" w:rsidRDefault="00F00C6C" w:rsidP="00EB5F2C">
            <w:pPr>
              <w:spacing w:after="120"/>
              <w:rPr>
                <w:rFonts w:ascii="Calibri Light" w:hAnsi="Calibri Light"/>
                <w:sz w:val="16"/>
                <w:szCs w:val="16"/>
              </w:rPr>
            </w:pPr>
            <w:del w:id="8002" w:author="Ashan Senel Asmone" w:date="2016-05-09T11:50:00Z">
              <w:r w:rsidRPr="00EB5F2C" w:rsidDel="005654F2">
                <w:rPr>
                  <w:rFonts w:ascii="Calibri Light" w:hAnsi="Calibri Light"/>
                  <w:sz w:val="16"/>
                  <w:szCs w:val="16"/>
                </w:rPr>
                <w:delText>BS 8297 : 1995 Code of practice for design and installation of non-load bearing precast concrete cladding.</w:delText>
              </w:r>
            </w:del>
            <w:ins w:id="8003" w:author="Ashan Senel Asmone" w:date="2016-05-09T11:50:00Z">
              <w:r w:rsidR="005654F2">
                <w:rPr>
                  <w:rFonts w:ascii="Calibri Light" w:hAnsi="Calibri Light"/>
                  <w:sz w:val="16"/>
                  <w:szCs w:val="16"/>
                </w:rPr>
                <w:t>BS 8297:2000 Code of practice for Design and installation of non-loadbearing precast concrete cladding</w:t>
              </w:r>
            </w:ins>
          </w:p>
          <w:p w14:paraId="57CCEEDA" w14:textId="77777777" w:rsidR="00F00C6C" w:rsidRPr="00EB5F2C" w:rsidRDefault="00F00C6C" w:rsidP="00EB5F2C">
            <w:pPr>
              <w:spacing w:after="120"/>
              <w:rPr>
                <w:rFonts w:ascii="Calibri Light" w:hAnsi="Calibri Light"/>
                <w:sz w:val="16"/>
                <w:szCs w:val="16"/>
              </w:rPr>
            </w:pPr>
            <w:del w:id="8004" w:author="Ashan Senel Asmone" w:date="2016-05-09T11:51:00Z">
              <w:r w:rsidRPr="00EB5F2C" w:rsidDel="005654F2">
                <w:rPr>
                  <w:rFonts w:ascii="Calibri Light" w:hAnsi="Calibri Light"/>
                  <w:sz w:val="16"/>
                  <w:szCs w:val="16"/>
                </w:rPr>
                <w:delText>BS 8000-2.1 : 1990 Workmanship on building sites. Code of practice for concrete work. Mixing and transporting concrete.</w:delText>
              </w:r>
            </w:del>
            <w:ins w:id="8005" w:author="Ashan Senel Asmone" w:date="2016-05-09T11:51:00Z">
              <w:r w:rsidR="005654F2">
                <w:rPr>
                  <w:rFonts w:ascii="Calibri Light" w:hAnsi="Calibri Light"/>
                  <w:sz w:val="16"/>
                  <w:szCs w:val="16"/>
                </w:rPr>
                <w:t>BS 8000-0:2014 Workmanship on construction sites. Introduction and general principles</w:t>
              </w:r>
            </w:ins>
          </w:p>
          <w:p w14:paraId="6BF3FF87" w14:textId="77777777" w:rsidR="00F00C6C" w:rsidRPr="00EB5F2C" w:rsidRDefault="00F00C6C" w:rsidP="00EB5F2C">
            <w:pPr>
              <w:spacing w:after="120"/>
              <w:rPr>
                <w:rFonts w:ascii="Calibri Light" w:hAnsi="Calibri Light"/>
                <w:sz w:val="16"/>
                <w:szCs w:val="16"/>
              </w:rPr>
            </w:pPr>
            <w:del w:id="8006" w:author="Ashan Senel Asmone" w:date="2016-05-09T11:52:00Z">
              <w:r w:rsidRPr="00EB5F2C" w:rsidDel="005654F2">
                <w:rPr>
                  <w:rFonts w:ascii="Calibri Light" w:hAnsi="Calibri Light"/>
                  <w:sz w:val="16"/>
                  <w:szCs w:val="16"/>
                </w:rPr>
                <w:delText>BS 8000-2.2 : 1990 Workmanship on building sites. Code of practice for concrete work. Sitework with in situ and precast concrete.</w:delText>
              </w:r>
            </w:del>
          </w:p>
          <w:p w14:paraId="0A9ED22F" w14:textId="77777777" w:rsidR="00F00C6C" w:rsidRPr="00EB5F2C" w:rsidRDefault="00F00C6C" w:rsidP="00EB5F2C">
            <w:pPr>
              <w:spacing w:after="120"/>
              <w:rPr>
                <w:rFonts w:ascii="Calibri Light" w:hAnsi="Calibri Light"/>
                <w:sz w:val="16"/>
                <w:szCs w:val="16"/>
              </w:rPr>
            </w:pPr>
            <w:del w:id="8007" w:author="Ashan Senel Asmone" w:date="2016-05-09T11:53:00Z">
              <w:r w:rsidRPr="00EB5F2C" w:rsidDel="005654F2">
                <w:rPr>
                  <w:rFonts w:ascii="Calibri Light" w:hAnsi="Calibri Light"/>
                  <w:sz w:val="16"/>
                  <w:szCs w:val="16"/>
                </w:rPr>
                <w:delText>BS 8110-1 : 1997 Structural use of concrete. Code of practice for design and construction.</w:delText>
              </w:r>
            </w:del>
            <w:ins w:id="8008" w:author="Ashan Senel Asmone" w:date="2016-05-09T11:53:00Z">
              <w:r w:rsidR="005654F2">
                <w:rPr>
                  <w:rFonts w:ascii="Calibri Light" w:hAnsi="Calibri Light"/>
                  <w:sz w:val="16"/>
                  <w:szCs w:val="16"/>
                </w:rPr>
                <w:t>BS EN 1992-1-1:2004+A1:2014 Eurocode 2: Design of concrete structures. General rules and rules for buildings</w:t>
              </w:r>
            </w:ins>
          </w:p>
          <w:p w14:paraId="09F21D89" w14:textId="77777777" w:rsidR="00F00C6C" w:rsidRPr="00EB5F2C" w:rsidRDefault="00F00C6C" w:rsidP="00EB5F2C">
            <w:pPr>
              <w:spacing w:after="120"/>
              <w:rPr>
                <w:rFonts w:ascii="Calibri Light" w:hAnsi="Calibri Light"/>
                <w:sz w:val="16"/>
                <w:szCs w:val="16"/>
              </w:rPr>
            </w:pPr>
            <w:del w:id="8009" w:author="Ashan Senel Asmone" w:date="2016-05-09T11:54:00Z">
              <w:r w:rsidRPr="00EB5F2C" w:rsidDel="005654F2">
                <w:rPr>
                  <w:rFonts w:ascii="Calibri Light" w:hAnsi="Calibri Light"/>
                  <w:sz w:val="16"/>
                  <w:szCs w:val="16"/>
                </w:rPr>
                <w:delText>BS 8297 : 2000 Code of practice for Design and installation of non-loadbearing precast concrete cladding.</w:delText>
              </w:r>
            </w:del>
          </w:p>
          <w:p w14:paraId="2863B6AF" w14:textId="77777777" w:rsidR="00F00C6C" w:rsidRPr="00EB5F2C" w:rsidRDefault="00F00C6C" w:rsidP="00EB5F2C">
            <w:pPr>
              <w:spacing w:after="120"/>
              <w:rPr>
                <w:rFonts w:ascii="Calibri Light" w:hAnsi="Calibri Light"/>
                <w:sz w:val="16"/>
                <w:szCs w:val="16"/>
              </w:rPr>
            </w:pPr>
            <w:del w:id="8010" w:author="Jing Kai Toh" w:date="2016-05-13T09:38:00Z">
              <w:r w:rsidRPr="00EB5F2C" w:rsidDel="000148E8">
                <w:rPr>
                  <w:rFonts w:ascii="Calibri Light" w:hAnsi="Calibri Light"/>
                  <w:sz w:val="16"/>
                  <w:szCs w:val="16"/>
                </w:rPr>
                <w:delText>BS EN 1169 : 1999 Precast concrete products. General rules for factory production control of glass-fibre reinforced cement.</w:delText>
              </w:r>
            </w:del>
            <w:ins w:id="8011" w:author="Jing Kai Toh" w:date="2016-05-13T09:38:00Z">
              <w:r w:rsidR="000148E8">
                <w:rPr>
                  <w:rFonts w:ascii="Calibri Light" w:hAnsi="Calibri Light"/>
                  <w:sz w:val="16"/>
                  <w:szCs w:val="16"/>
                </w:rPr>
                <w:t>BS EN 1169:1999 Precast concrete products. General rules for factory production control of glass-fibre reinforced cement</w:t>
              </w:r>
            </w:ins>
            <w:del w:id="8012" w:author="Jing Kai Toh" w:date="2016-05-13T09:44:00Z">
              <w:r w:rsidRPr="00EB5F2C" w:rsidDel="000148E8">
                <w:rPr>
                  <w:rFonts w:ascii="Calibri Light" w:hAnsi="Calibri Light"/>
                  <w:sz w:val="16"/>
                  <w:szCs w:val="16"/>
                </w:rPr>
                <w:delText>BS EN 1770-1 to 8 : 1997 Precast concrete products. Test Methods.</w:delText>
              </w:r>
            </w:del>
            <w:ins w:id="8013" w:author="Jing Kai Toh" w:date="2016-05-13T09:44:00Z">
              <w:r w:rsidR="000148E8">
                <w:rPr>
                  <w:rFonts w:ascii="Calibri Light" w:hAnsi="Calibri Light"/>
                  <w:sz w:val="16"/>
                  <w:szCs w:val="16"/>
                </w:rPr>
                <w:t xml:space="preserve">BS EN 1170-1:1998 Precast concrete products. Test method for glass-fibre reinforced cement. Measuring the consistency of the matrix. ‘Slump test’ </w:t>
              </w:r>
            </w:ins>
            <w:ins w:id="8014" w:author="Jing Kai Toh" w:date="2016-05-13T09:45:00Z">
              <w:r w:rsidR="000148E8">
                <w:rPr>
                  <w:rFonts w:ascii="Calibri Light" w:hAnsi="Calibri Light"/>
                  <w:sz w:val="16"/>
                  <w:szCs w:val="16"/>
                </w:rPr>
                <w:t xml:space="preserve">method / BS EN 1170-2:1998 Precast concrete products. Test method for glass-fibre reinforced cement. Measuring the fibre content in fresh GRC, ‘Wash out test’ / BS EN 1170-3:1998 Precast concrete products. Test method for glass-fibre reinforced cement. Measuring the fibre content of sprayed </w:t>
              </w:r>
            </w:ins>
            <w:ins w:id="8015" w:author="Jing Kai Toh" w:date="2016-05-13T09:46:00Z">
              <w:r w:rsidR="000148E8">
                <w:rPr>
                  <w:rFonts w:ascii="Calibri Light" w:hAnsi="Calibri Light"/>
                  <w:sz w:val="16"/>
                  <w:szCs w:val="16"/>
                </w:rPr>
                <w:t xml:space="preserve">GRC / BS EN 1170-4:1998 PRECAST CONCRETE PRODUCTS. TEST METHOD FOR GLASS-FIBRE REINFORCED CEMENT. MEASURING BENDING STRENGTH. ‘SIMPLIFIED BENDING TEST’ </w:t>
              </w:r>
            </w:ins>
            <w:ins w:id="8016" w:author="Jing Kai Toh" w:date="2016-05-13T09:47:00Z">
              <w:r w:rsidR="000148E8">
                <w:rPr>
                  <w:rFonts w:ascii="Calibri Light" w:hAnsi="Calibri Light"/>
                  <w:sz w:val="16"/>
                  <w:szCs w:val="16"/>
                </w:rPr>
                <w:t xml:space="preserve">METHOD / BS EN 1170-5:1998 PRECAST CONCRETE PRODUCTS. TEST METHOD FOR GLASS-FIBRE REINFORCED CEMENT. MEASURING BENDING STRENGTH, “COMPLETE BENDING TEST” </w:t>
              </w:r>
            </w:ins>
            <w:ins w:id="8017" w:author="Jing Kai Toh" w:date="2016-05-13T09:49:00Z">
              <w:r w:rsidR="000148E8">
                <w:rPr>
                  <w:rFonts w:ascii="Calibri Light" w:hAnsi="Calibri Light"/>
                  <w:sz w:val="16"/>
                  <w:szCs w:val="16"/>
                </w:rPr>
                <w:t xml:space="preserve">METHOD / BS EN 1170-6:1998 PRECAST CONCRETE PRODUCTS. TEST METHOD FOR GLASS-FIBRE REINFORCED CEMENT. DETERMINATION OF THE ABSORPTION OF WATER BY IMMERSION AND DETERMINATION OF THE DRY </w:t>
              </w:r>
            </w:ins>
            <w:ins w:id="8018" w:author="Jing Kai Toh" w:date="2016-05-13T09:50:00Z">
              <w:r w:rsidR="000148E8">
                <w:rPr>
                  <w:rFonts w:ascii="Calibri Light" w:hAnsi="Calibri Light"/>
                  <w:sz w:val="16"/>
                  <w:szCs w:val="16"/>
                </w:rPr>
                <w:t xml:space="preserve">DENSITY / BS EN 1170-7:1998 PRECAST CONCRETE PRODUCTS. TEST METHOD FOR GLASS-FIBRE REINFORCED CEMENT. MEASUREMENT OF EXTREMES OF DIMENSIONAL VARIATIONS DUE TO MOISTURE </w:t>
              </w:r>
            </w:ins>
            <w:ins w:id="8019" w:author="Jing Kai Toh" w:date="2016-05-13T09:51:00Z">
              <w:r w:rsidR="000148E8">
                <w:rPr>
                  <w:rFonts w:ascii="Calibri Light" w:hAnsi="Calibri Light"/>
                  <w:sz w:val="16"/>
                  <w:szCs w:val="16"/>
                </w:rPr>
                <w:t>CONTENT / BS EN 1170-8:2008 TEST METHOD FOR GLASS-FIBRE REINFORCED CEMENT. CYCLIC WEATHERING TYPE TEST</w:t>
              </w:r>
            </w:ins>
            <w:ins w:id="8020" w:author="Ashan Senel Asmone" w:date="2016-05-09T12:11:00Z">
              <w:r w:rsidR="000720EF">
                <w:rPr>
                  <w:rFonts w:ascii="Calibri Light" w:hAnsi="Calibri Light"/>
                  <w:sz w:val="16"/>
                  <w:szCs w:val="16"/>
                </w:rPr>
                <w:t xml:space="preserve">BS EN 1170-1:1998 Precast concrete products. Test method for glass-fibre reinforced cement. Measuring the consistency of the matrix. ‘Slump test’ method/ </w:t>
              </w:r>
            </w:ins>
            <w:ins w:id="8021" w:author="Ashan Senel Asmone" w:date="2016-05-09T12:10:00Z">
              <w:r w:rsidR="000720EF">
                <w:rPr>
                  <w:rFonts w:ascii="Calibri Light" w:hAnsi="Calibri Light"/>
                  <w:sz w:val="16"/>
                  <w:szCs w:val="16"/>
                </w:rPr>
                <w:t xml:space="preserve">BS EN 1170-2:1998 Precast concrete products. Test method for glass-fibre reinforced cement. Measuring the fibre content in fresh GRC, ‘Wash out test’/ BS EN 1170-3:1998 Precast concrete products. Test method for glass-fibre reinforced cement. Measuring the fibre content of sprayed GRC/ </w:t>
              </w:r>
            </w:ins>
            <w:ins w:id="8022" w:author="Ashan Senel Asmone" w:date="2016-05-09T12:09:00Z">
              <w:r w:rsidR="000720EF">
                <w:rPr>
                  <w:rFonts w:ascii="Calibri Light" w:hAnsi="Calibri Light"/>
                  <w:sz w:val="16"/>
                  <w:szCs w:val="16"/>
                </w:rPr>
                <w:t xml:space="preserve">BS EN 1170-4:1998 Precast concrete products. Test method for glass-fibre reinforced cement. Measuring bending strength. ‘Simplified bending test’ method/ BS EN 1170-4:1998 Precast concrete products. Test method for glass-fibre reinforced cement. Measuring bending strength. ‘Simplified bending test’ methodBS EN 1170-5:1998 Precast concrete products. Test method for glass-fibre reinforced cement. Measuring bending strength, “complete bending test” method/ </w:t>
              </w:r>
            </w:ins>
            <w:ins w:id="8023" w:author="Ashan Senel Asmone" w:date="2016-05-09T12:08:00Z">
              <w:r w:rsidR="000720EF">
                <w:rPr>
                  <w:rFonts w:ascii="Calibri Light" w:hAnsi="Calibri Light"/>
                  <w:sz w:val="16"/>
                  <w:szCs w:val="16"/>
                </w:rPr>
                <w:t xml:space="preserve">BS EN 1170-6:1998 Precast concrete products. Test method for glass-fibre reinforced cement. Determination of the absorption of water by immersion and determination of the dry density/ </w:t>
              </w:r>
            </w:ins>
            <w:ins w:id="8024" w:author="Ashan Senel Asmone" w:date="2016-05-09T12:07:00Z">
              <w:r w:rsidR="000720EF">
                <w:rPr>
                  <w:rFonts w:ascii="Calibri Light" w:hAnsi="Calibri Light"/>
                  <w:sz w:val="16"/>
                  <w:szCs w:val="16"/>
                </w:rPr>
                <w:t xml:space="preserve">BS EN 1170-7:1998 Precast concrete products. Test method for glass-fibre reinforced cement. Measurement of extremes of dimensional variations due to moisture content/ </w:t>
              </w:r>
            </w:ins>
            <w:ins w:id="8025" w:author="Ashan Senel Asmone" w:date="2016-05-09T12:01:00Z">
              <w:r w:rsidR="000720EF">
                <w:rPr>
                  <w:rFonts w:ascii="Calibri Light" w:hAnsi="Calibri Light"/>
                  <w:sz w:val="16"/>
                  <w:szCs w:val="16"/>
                </w:rPr>
                <w:t>BS EN 1169:1999 Precast concrete products. General rules for factory production control of glass-fibre reinforced cement</w:t>
              </w:r>
            </w:ins>
          </w:p>
          <w:p w14:paraId="14642DF8" w14:textId="77777777" w:rsidR="00F00C6C" w:rsidRPr="00EB5F2C" w:rsidRDefault="00F00C6C" w:rsidP="00EB5F2C">
            <w:pPr>
              <w:spacing w:after="120"/>
              <w:rPr>
                <w:rFonts w:ascii="Calibri Light" w:hAnsi="Calibri Light"/>
                <w:sz w:val="16"/>
                <w:szCs w:val="16"/>
              </w:rPr>
            </w:pPr>
            <w:del w:id="8026" w:author="Ashan Senel Asmone" w:date="2016-05-09T12:12:00Z">
              <w:r w:rsidRPr="00EB5F2C" w:rsidDel="000720EF">
                <w:rPr>
                  <w:rFonts w:ascii="Calibri Light" w:hAnsi="Calibri Light"/>
                  <w:sz w:val="16"/>
                  <w:szCs w:val="16"/>
                </w:rPr>
                <w:delText>DD ENV 1992-1-3 : 1996 Eurocode 2: Design of concrete structures. General rules. Precast concrete elements and structures.</w:delText>
              </w:r>
            </w:del>
            <w:ins w:id="8027" w:author="Ashan Senel Asmone" w:date="2016-05-09T12:12:00Z">
              <w:r w:rsidR="000720EF">
                <w:rPr>
                  <w:rFonts w:ascii="Calibri Light" w:hAnsi="Calibri Light"/>
                  <w:sz w:val="16"/>
                  <w:szCs w:val="16"/>
                </w:rPr>
                <w:t>BS EN 1992-1-1:2004+A1:2014 Eurocode 2: Design of concrete structures. General rules and rules for buildings</w:t>
              </w:r>
            </w:ins>
          </w:p>
          <w:p w14:paraId="62444720" w14:textId="77777777" w:rsidR="00F00C6C" w:rsidRPr="00EB5F2C" w:rsidRDefault="00F00C6C" w:rsidP="00EB5F2C">
            <w:pPr>
              <w:spacing w:after="120"/>
              <w:rPr>
                <w:rFonts w:ascii="Calibri Light" w:hAnsi="Calibri Light"/>
                <w:sz w:val="16"/>
                <w:szCs w:val="16"/>
              </w:rPr>
            </w:pPr>
            <w:del w:id="8028" w:author="Ashan Senel Asmone" w:date="2016-05-09T12:13:00Z">
              <w:r w:rsidRPr="00EB5F2C" w:rsidDel="000720EF">
                <w:rPr>
                  <w:rFonts w:ascii="Calibri Light" w:hAnsi="Calibri Light"/>
                  <w:sz w:val="16"/>
                  <w:szCs w:val="16"/>
                </w:rPr>
                <w:delText>BS EN 13369 : 2001 Common rules for precast concrete products.</w:delText>
              </w:r>
            </w:del>
            <w:ins w:id="8029" w:author="Ashan Senel Asmone" w:date="2016-05-09T12:13:00Z">
              <w:r w:rsidR="000720EF">
                <w:rPr>
                  <w:rFonts w:ascii="Calibri Light" w:hAnsi="Calibri Light"/>
                  <w:sz w:val="16"/>
                  <w:szCs w:val="16"/>
                </w:rPr>
                <w:t>BS EN 13369:2013 Common rules for precast concrete products</w:t>
              </w:r>
            </w:ins>
          </w:p>
          <w:p w14:paraId="70699421" w14:textId="77777777" w:rsidR="00401C5E" w:rsidRPr="00F00C6C" w:rsidRDefault="00401C5E" w:rsidP="00EB5F2C">
            <w:pPr>
              <w:spacing w:after="120"/>
              <w:rPr>
                <w:rFonts w:ascii="Calibri Light" w:hAnsi="Calibri Light"/>
                <w:sz w:val="16"/>
                <w:szCs w:val="16"/>
              </w:rPr>
            </w:pPr>
          </w:p>
        </w:tc>
      </w:tr>
      <w:tr w:rsidR="00401C5E" w:rsidRPr="004F3C8C" w14:paraId="676085E1" w14:textId="77777777" w:rsidTr="00401C5E">
        <w:tc>
          <w:tcPr>
            <w:tcW w:w="685" w:type="dxa"/>
          </w:tcPr>
          <w:p w14:paraId="375B996A"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5019462F" w14:textId="77777777" w:rsidR="00F00C6C" w:rsidRPr="00454090" w:rsidRDefault="00F00C6C" w:rsidP="00EB5F2C">
            <w:pPr>
              <w:spacing w:after="120"/>
              <w:rPr>
                <w:rFonts w:ascii="Calibri Light" w:hAnsi="Calibri Light"/>
                <w:b/>
                <w:sz w:val="16"/>
                <w:szCs w:val="16"/>
              </w:rPr>
            </w:pPr>
            <w:r w:rsidRPr="00454090">
              <w:rPr>
                <w:rFonts w:ascii="Calibri Light" w:hAnsi="Calibri Light"/>
                <w:b/>
                <w:sz w:val="16"/>
                <w:szCs w:val="16"/>
              </w:rPr>
              <w:t>Concrete</w:t>
            </w:r>
          </w:p>
          <w:p w14:paraId="74A64845" w14:textId="77777777" w:rsidR="00F00C6C" w:rsidRPr="00EB5F2C" w:rsidRDefault="00F00C6C" w:rsidP="00EB5F2C">
            <w:pPr>
              <w:spacing w:after="120"/>
              <w:rPr>
                <w:rFonts w:ascii="Calibri Light" w:hAnsi="Calibri Light"/>
                <w:sz w:val="16"/>
                <w:szCs w:val="16"/>
              </w:rPr>
            </w:pPr>
            <w:del w:id="8030" w:author="Ashan Senel Asmone" w:date="2016-03-21T11:16:00Z">
              <w:r w:rsidRPr="00EB5F2C" w:rsidDel="00ED4BC6">
                <w:rPr>
                  <w:rFonts w:ascii="Calibri Light" w:hAnsi="Calibri Light"/>
                  <w:sz w:val="16"/>
                  <w:szCs w:val="16"/>
                </w:rPr>
                <w:delText>ASTM C150-00 Standard Specification for Portland Cement</w:delText>
              </w:r>
            </w:del>
            <w:ins w:id="8031" w:author="Ashan Senel Asmone" w:date="2016-03-21T16:00:00Z">
              <w:r w:rsidR="00891260">
                <w:rPr>
                  <w:rFonts w:ascii="Calibri Light" w:hAnsi="Calibri Light"/>
                  <w:sz w:val="16"/>
                  <w:szCs w:val="16"/>
                </w:rPr>
                <w:t>ASTM C150 / C150M - 15 Standard Specification for Portland Cement</w:t>
              </w:r>
            </w:ins>
            <w:ins w:id="8032" w:author="Ashan Senel Asmone" w:date="2016-03-21T11:16:00Z">
              <w:r w:rsidR="00ED4BC6">
                <w:rPr>
                  <w:rFonts w:ascii="Calibri Light" w:hAnsi="Calibri Light"/>
                  <w:sz w:val="16"/>
                  <w:szCs w:val="16"/>
                </w:rPr>
                <w:t>ASTM C150 / C150M - 15 Standard Specification for Portland Cement</w:t>
              </w:r>
            </w:ins>
          </w:p>
          <w:p w14:paraId="2A2F7F0C" w14:textId="77777777" w:rsidR="00F00C6C" w:rsidRPr="00EB5F2C" w:rsidRDefault="00F00C6C" w:rsidP="00EB5F2C">
            <w:pPr>
              <w:spacing w:after="120"/>
              <w:rPr>
                <w:rFonts w:ascii="Calibri Light" w:hAnsi="Calibri Light"/>
                <w:sz w:val="16"/>
                <w:szCs w:val="16"/>
              </w:rPr>
            </w:pPr>
            <w:del w:id="8033" w:author="Ashan Senel Asmone" w:date="2016-03-21T11:15:00Z">
              <w:r w:rsidRPr="00EB5F2C" w:rsidDel="00ED4BC6">
                <w:rPr>
                  <w:rFonts w:ascii="Calibri Light" w:hAnsi="Calibri Light"/>
                  <w:sz w:val="16"/>
                  <w:szCs w:val="16"/>
                </w:rPr>
                <w:delText>ASTM C33-01 Standard Specification for Concrete Aggregates</w:delText>
              </w:r>
            </w:del>
            <w:ins w:id="8034" w:author="Ashan Senel Asmone" w:date="2016-03-21T11:15:00Z">
              <w:r w:rsidR="00ED4BC6">
                <w:rPr>
                  <w:rFonts w:ascii="Calibri Light" w:hAnsi="Calibri Light"/>
                  <w:sz w:val="16"/>
                  <w:szCs w:val="16"/>
                </w:rPr>
                <w:t>ASTM C33 / C33M - 13 Standard Specification for Concrete Aggregates</w:t>
              </w:r>
            </w:ins>
          </w:p>
          <w:p w14:paraId="7B29AC1F" w14:textId="77777777" w:rsidR="00F00C6C" w:rsidRPr="00EB5F2C" w:rsidRDefault="00F00C6C" w:rsidP="00EB5F2C">
            <w:pPr>
              <w:spacing w:after="120"/>
              <w:rPr>
                <w:rFonts w:ascii="Calibri Light" w:hAnsi="Calibri Light"/>
                <w:sz w:val="16"/>
                <w:szCs w:val="16"/>
              </w:rPr>
            </w:pPr>
            <w:del w:id="8035" w:author="Ashan Senel Asmone" w:date="2016-03-21T11:18:00Z">
              <w:r w:rsidRPr="00EB5F2C" w:rsidDel="00ED4BC6">
                <w:rPr>
                  <w:rFonts w:ascii="Calibri Light" w:hAnsi="Calibri Light"/>
                  <w:sz w:val="16"/>
                  <w:szCs w:val="16"/>
                </w:rPr>
                <w:delText xml:space="preserve">ASTM </w:delText>
              </w:r>
            </w:del>
            <w:del w:id="8036" w:author="Jing Kai Toh" w:date="2016-05-12T10:32:00Z">
              <w:r w:rsidRPr="00EB5F2C" w:rsidDel="002030ED">
                <w:rPr>
                  <w:rFonts w:ascii="Calibri Light" w:hAnsi="Calibri Light"/>
                  <w:sz w:val="16"/>
                  <w:szCs w:val="16"/>
                </w:rPr>
                <w:delText>C597-97 Standard Test Method for Pulse Velocity</w:delText>
              </w:r>
            </w:del>
            <w:ins w:id="8037" w:author="Ashan Senel Asmone" w:date="2016-03-21T11:18:00Z">
              <w:r w:rsidR="00ED4BC6">
                <w:rPr>
                  <w:rFonts w:ascii="Calibri Light" w:hAnsi="Calibri Light"/>
                  <w:sz w:val="16"/>
                  <w:szCs w:val="16"/>
                </w:rPr>
                <w:t>ASTM C597 - 09 Standard Test Method for Pulse Velocity Through Concrete</w:t>
              </w:r>
            </w:ins>
          </w:p>
          <w:p w14:paraId="08BD2D62" w14:textId="77777777" w:rsidR="00F00C6C" w:rsidRPr="00EB5F2C" w:rsidRDefault="00F00C6C" w:rsidP="00EB5F2C">
            <w:pPr>
              <w:spacing w:after="120"/>
              <w:rPr>
                <w:rFonts w:ascii="Calibri Light" w:hAnsi="Calibri Light"/>
                <w:sz w:val="16"/>
                <w:szCs w:val="16"/>
              </w:rPr>
            </w:pPr>
            <w:del w:id="8038" w:author="Ashan Senel Asmone" w:date="2016-03-21T11:19:00Z">
              <w:r w:rsidRPr="00EB5F2C" w:rsidDel="00ED4BC6">
                <w:rPr>
                  <w:rFonts w:ascii="Calibri Light" w:hAnsi="Calibri Light"/>
                  <w:sz w:val="16"/>
                  <w:szCs w:val="16"/>
                </w:rPr>
                <w:delText xml:space="preserve">ASTM </w:delText>
              </w:r>
            </w:del>
            <w:del w:id="8039" w:author="Jing Kai Toh" w:date="2016-05-12T10:31:00Z">
              <w:r w:rsidRPr="00EB5F2C" w:rsidDel="002030ED">
                <w:rPr>
                  <w:rFonts w:ascii="Calibri Light" w:hAnsi="Calibri Light"/>
                  <w:sz w:val="16"/>
                  <w:szCs w:val="16"/>
                </w:rPr>
                <w:delText>C136-01Standard Test Method for Sieve Analysis of Fine and Coarse Aggregates</w:delText>
              </w:r>
            </w:del>
            <w:ins w:id="8040" w:author="Ashan Senel Asmone" w:date="2016-03-21T11:19:00Z">
              <w:r w:rsidR="00ED4BC6">
                <w:rPr>
                  <w:rFonts w:ascii="Calibri Light" w:hAnsi="Calibri Light"/>
                  <w:sz w:val="16"/>
                  <w:szCs w:val="16"/>
                </w:rPr>
                <w:t>ASTM C136 / C136M - 14 Standard Test Method for Sieve Analysis of Fine and Coarse Aggregates</w:t>
              </w:r>
            </w:ins>
          </w:p>
          <w:p w14:paraId="5C82AF7D" w14:textId="77777777" w:rsidR="00F00C6C" w:rsidRPr="00EB5F2C" w:rsidRDefault="00F00C6C" w:rsidP="00EB5F2C">
            <w:pPr>
              <w:spacing w:after="120"/>
              <w:rPr>
                <w:rFonts w:ascii="Calibri Light" w:hAnsi="Calibri Light"/>
                <w:sz w:val="16"/>
                <w:szCs w:val="16"/>
              </w:rPr>
            </w:pPr>
            <w:del w:id="8041" w:author="Ashan Senel Asmone" w:date="2016-03-21T11:20:00Z">
              <w:r w:rsidRPr="00EB5F2C" w:rsidDel="00ED4BC6">
                <w:rPr>
                  <w:rFonts w:ascii="Calibri Light" w:hAnsi="Calibri Light"/>
                  <w:sz w:val="16"/>
                  <w:szCs w:val="16"/>
                </w:rPr>
                <w:delText xml:space="preserve">ASTM </w:delText>
              </w:r>
            </w:del>
            <w:del w:id="8042" w:author="Jing Kai Toh" w:date="2016-05-12T10:30:00Z">
              <w:r w:rsidRPr="00EB5F2C" w:rsidDel="002030ED">
                <w:rPr>
                  <w:rFonts w:ascii="Calibri Light" w:hAnsi="Calibri Light"/>
                  <w:sz w:val="16"/>
                  <w:szCs w:val="16"/>
                </w:rPr>
                <w:delText>C642-97 Standard Test Method for Density, Absorption and Voids in Hardened Concrete</w:delText>
              </w:r>
            </w:del>
            <w:ins w:id="8043" w:author="Ashan Senel Asmone" w:date="2016-03-21T11:20:00Z">
              <w:r w:rsidR="00ED4BC6">
                <w:rPr>
                  <w:rFonts w:ascii="Calibri Light" w:hAnsi="Calibri Light"/>
                  <w:sz w:val="16"/>
                  <w:szCs w:val="16"/>
                </w:rPr>
                <w:t>ASTM C642 - 13 Standard Test Method for Density, Absorption, and Voids in Hardened Concrete</w:t>
              </w:r>
            </w:ins>
          </w:p>
          <w:p w14:paraId="1C9332AB" w14:textId="77777777" w:rsidR="00F00C6C" w:rsidRPr="00EB5F2C" w:rsidRDefault="00F00C6C" w:rsidP="00EB5F2C">
            <w:pPr>
              <w:spacing w:after="120"/>
              <w:rPr>
                <w:rFonts w:ascii="Calibri Light" w:hAnsi="Calibri Light"/>
                <w:sz w:val="16"/>
                <w:szCs w:val="16"/>
              </w:rPr>
            </w:pPr>
            <w:del w:id="8044" w:author="Ashan Senel Asmone" w:date="2016-03-21T11:20:00Z">
              <w:r w:rsidRPr="00EB5F2C" w:rsidDel="00ED4BC6">
                <w:rPr>
                  <w:rFonts w:ascii="Calibri Light" w:hAnsi="Calibri Light"/>
                  <w:sz w:val="16"/>
                  <w:szCs w:val="16"/>
                </w:rPr>
                <w:delText xml:space="preserve">ASTM </w:delText>
              </w:r>
            </w:del>
            <w:del w:id="8045" w:author="Jing Kai Toh" w:date="2016-05-12T10:28:00Z">
              <w:r w:rsidRPr="00EB5F2C" w:rsidDel="002030ED">
                <w:rPr>
                  <w:rFonts w:ascii="Calibri Light" w:hAnsi="Calibri Light"/>
                  <w:sz w:val="16"/>
                  <w:szCs w:val="16"/>
                </w:rPr>
                <w:delText>C805-97 Standard Test Method for Rebound Number of Hardened Concrete</w:delText>
              </w:r>
            </w:del>
            <w:ins w:id="8046" w:author="Ashan Senel Asmone" w:date="2016-03-21T11:20:00Z">
              <w:r w:rsidR="00ED4BC6">
                <w:rPr>
                  <w:rFonts w:ascii="Calibri Light" w:hAnsi="Calibri Light"/>
                  <w:sz w:val="16"/>
                  <w:szCs w:val="16"/>
                </w:rPr>
                <w:t>ASTM C805 / C805M - 13a Standard Test Method for Rebound Number of Hardened Concrete</w:t>
              </w:r>
            </w:ins>
          </w:p>
          <w:p w14:paraId="560B7EF2" w14:textId="77777777" w:rsidR="00F00C6C" w:rsidRPr="00EB5F2C" w:rsidRDefault="00F00C6C" w:rsidP="00EB5F2C">
            <w:pPr>
              <w:spacing w:after="120"/>
              <w:rPr>
                <w:rFonts w:ascii="Calibri Light" w:hAnsi="Calibri Light"/>
                <w:sz w:val="16"/>
                <w:szCs w:val="16"/>
              </w:rPr>
            </w:pPr>
            <w:del w:id="8047" w:author="Ashan Senel Asmone" w:date="2016-05-09T12:27:00Z">
              <w:r w:rsidRPr="00EB5F2C" w:rsidDel="00C43B11">
                <w:rPr>
                  <w:rFonts w:ascii="Calibri Light" w:hAnsi="Calibri Light"/>
                  <w:sz w:val="16"/>
                  <w:szCs w:val="16"/>
                </w:rPr>
                <w:delText>ASTM C1386-98 Standard Specification for Precast Autoclaved Aerated Concrete (PAAC) Wall Construction Units</w:delText>
              </w:r>
            </w:del>
            <w:ins w:id="8048" w:author="Ashan Senel Asmone" w:date="2016-05-09T12:27:00Z">
              <w:r w:rsidR="00C43B11">
                <w:rPr>
                  <w:rFonts w:ascii="Calibri Light" w:hAnsi="Calibri Light"/>
                  <w:sz w:val="16"/>
                  <w:szCs w:val="16"/>
                </w:rPr>
                <w:t>ASTM C1386-07 Standard Specification for Precast Autoclaved Aerated Concrete (AAC) Wall Construction Units (Withdrawn 2013)</w:t>
              </w:r>
            </w:ins>
          </w:p>
          <w:p w14:paraId="1211E5EE" w14:textId="77777777" w:rsidR="00F00C6C" w:rsidRPr="00EB5F2C" w:rsidRDefault="00F00C6C" w:rsidP="00EB5F2C">
            <w:pPr>
              <w:spacing w:after="120"/>
              <w:rPr>
                <w:rFonts w:ascii="Calibri Light" w:hAnsi="Calibri Light"/>
                <w:sz w:val="16"/>
                <w:szCs w:val="16"/>
              </w:rPr>
            </w:pPr>
            <w:del w:id="8049" w:author="Ashan Senel Asmone" w:date="2016-05-09T12:28:00Z">
              <w:r w:rsidRPr="00EB5F2C" w:rsidDel="00C43B11">
                <w:rPr>
                  <w:rFonts w:ascii="Calibri Light" w:hAnsi="Calibri Light"/>
                  <w:sz w:val="16"/>
                  <w:szCs w:val="16"/>
                </w:rPr>
                <w:delText>ASTM C990-01a Standard Specification for Joints for Concrete Pipe, Manholes, and Precast Box Sections Using Preformed Flexible Joint Sealants</w:delText>
              </w:r>
            </w:del>
            <w:ins w:id="8050" w:author="Ashan Senel Asmone" w:date="2016-05-09T12:28:00Z">
              <w:r w:rsidR="00C43B11">
                <w:rPr>
                  <w:rFonts w:ascii="Calibri Light" w:hAnsi="Calibri Light"/>
                  <w:sz w:val="16"/>
                  <w:szCs w:val="16"/>
                </w:rPr>
                <w:t>ASTM C990 - 09(2014) Standard Specification for Joints for Concrete Pipe, Manholes, and Precast Box Sections Using Preformed Flexible Joint Sealants</w:t>
              </w:r>
            </w:ins>
          </w:p>
          <w:p w14:paraId="53AE9109" w14:textId="77777777" w:rsidR="00F00C6C" w:rsidRPr="00EB5F2C" w:rsidRDefault="00F00C6C" w:rsidP="00EB5F2C">
            <w:pPr>
              <w:spacing w:after="120"/>
              <w:rPr>
                <w:rFonts w:ascii="Calibri Light" w:hAnsi="Calibri Light"/>
                <w:sz w:val="16"/>
                <w:szCs w:val="16"/>
              </w:rPr>
            </w:pPr>
            <w:del w:id="8051" w:author="Ashan Senel Asmone" w:date="2016-05-09T12:29:00Z">
              <w:r w:rsidRPr="00EB5F2C" w:rsidDel="00C43B11">
                <w:rPr>
                  <w:rFonts w:ascii="Calibri Light" w:hAnsi="Calibri Light"/>
                  <w:sz w:val="16"/>
                  <w:szCs w:val="16"/>
                </w:rPr>
                <w:delText>ASTM C990M-01a Standard Specification for Joints for Concrete Pipe, Manholes, and Precast Box Sections Using Preformed Flexible Joint Sealants [Metric]</w:delText>
              </w:r>
            </w:del>
            <w:ins w:id="8052" w:author="Ashan Senel Asmone" w:date="2016-05-09T12:29:00Z">
              <w:r w:rsidR="00C43B11">
                <w:rPr>
                  <w:rFonts w:ascii="Calibri Light" w:hAnsi="Calibri Light"/>
                  <w:sz w:val="16"/>
                  <w:szCs w:val="16"/>
                </w:rPr>
                <w:t>ASTM C990M - 09(2014) Standard Specification for Joints for Concrete Pipe, Manholes, and Precast Box Sections Using Preformed Flexible Joint Sealants (Metric)</w:t>
              </w:r>
            </w:ins>
          </w:p>
          <w:p w14:paraId="6AFEDB3C" w14:textId="77777777" w:rsidR="00F00C6C" w:rsidRPr="00EB5F2C" w:rsidRDefault="00F00C6C" w:rsidP="00EB5F2C">
            <w:pPr>
              <w:spacing w:after="120"/>
              <w:rPr>
                <w:rFonts w:ascii="Calibri Light" w:hAnsi="Calibri Light"/>
                <w:sz w:val="16"/>
                <w:szCs w:val="16"/>
              </w:rPr>
            </w:pPr>
            <w:del w:id="8053" w:author="Ashan Senel Asmone" w:date="2016-05-09T12:30:00Z">
              <w:r w:rsidRPr="00EB5F2C" w:rsidDel="00C43B11">
                <w:rPr>
                  <w:rFonts w:ascii="Calibri Light" w:hAnsi="Calibri Light"/>
                  <w:sz w:val="16"/>
                  <w:szCs w:val="16"/>
                </w:rPr>
                <w:delText>ASTM C915-79(1995) Standard Specification for Precast Reinforced Concrete Crib Wall Members</w:delText>
              </w:r>
            </w:del>
            <w:ins w:id="8054" w:author="Ashan Senel Asmone" w:date="2016-05-09T12:30:00Z">
              <w:r w:rsidR="00C43B11">
                <w:rPr>
                  <w:rFonts w:ascii="Calibri Light" w:hAnsi="Calibri Light"/>
                  <w:sz w:val="16"/>
                  <w:szCs w:val="16"/>
                </w:rPr>
                <w:t>ASTM C915 - 79(2010) Standard Specification for Precast Reinforced Concrete Crib Wall Members</w:t>
              </w:r>
            </w:ins>
          </w:p>
          <w:p w14:paraId="4E2D8C40" w14:textId="77777777" w:rsidR="00F00C6C" w:rsidRPr="00EB5F2C" w:rsidRDefault="00F00C6C" w:rsidP="00EB5F2C">
            <w:pPr>
              <w:spacing w:after="120"/>
              <w:rPr>
                <w:rFonts w:ascii="Calibri Light" w:hAnsi="Calibri Light"/>
                <w:sz w:val="16"/>
                <w:szCs w:val="16"/>
              </w:rPr>
            </w:pPr>
            <w:del w:id="8055" w:author="Ashan Senel Asmone" w:date="2016-05-09T12:30:00Z">
              <w:r w:rsidRPr="00EB5F2C" w:rsidDel="00C43B11">
                <w:rPr>
                  <w:rFonts w:ascii="Calibri Light" w:hAnsi="Calibri Light"/>
                  <w:sz w:val="16"/>
                  <w:szCs w:val="16"/>
                </w:rPr>
                <w:delText>ASTM C825-97 Standard Specification for Precast Concrete Barriers</w:delText>
              </w:r>
            </w:del>
            <w:ins w:id="8056" w:author="Ashan Senel Asmone" w:date="2016-05-09T12:30:00Z">
              <w:r w:rsidR="00C43B11">
                <w:rPr>
                  <w:rFonts w:ascii="Calibri Light" w:hAnsi="Calibri Light"/>
                  <w:sz w:val="16"/>
                  <w:szCs w:val="16"/>
                </w:rPr>
                <w:t>ASTM C825 - 06(2011) Standard Specification for Precast Concrete Barriers</w:t>
              </w:r>
            </w:ins>
          </w:p>
          <w:p w14:paraId="446A4C0A" w14:textId="77777777" w:rsidR="00F00C6C" w:rsidRPr="00EB5F2C" w:rsidRDefault="00F00C6C" w:rsidP="00EB5F2C">
            <w:pPr>
              <w:spacing w:after="120"/>
              <w:rPr>
                <w:rFonts w:ascii="Calibri Light" w:hAnsi="Calibri Light"/>
                <w:sz w:val="16"/>
                <w:szCs w:val="16"/>
              </w:rPr>
            </w:pPr>
            <w:del w:id="8057" w:author="Ashan Senel Asmone" w:date="2016-05-09T12:32:00Z">
              <w:r w:rsidRPr="00EB5F2C" w:rsidDel="00C43B11">
                <w:rPr>
                  <w:rFonts w:ascii="Calibri Light" w:hAnsi="Calibri Light"/>
                  <w:sz w:val="16"/>
                  <w:szCs w:val="16"/>
                </w:rPr>
                <w:delText>ASTM C901-01 Standard Specification for Prefabricated Masonry Panels</w:delText>
              </w:r>
            </w:del>
            <w:ins w:id="8058" w:author="Ashan Senel Asmone" w:date="2016-05-09T12:32:00Z">
              <w:r w:rsidR="00C43B11">
                <w:rPr>
                  <w:rFonts w:ascii="Calibri Light" w:hAnsi="Calibri Light"/>
                  <w:sz w:val="16"/>
                  <w:szCs w:val="16"/>
                </w:rPr>
                <w:t>ASTM C901 - 10 Standard Specification for Prefabricated Masonry Panels</w:t>
              </w:r>
            </w:ins>
          </w:p>
          <w:p w14:paraId="3CF3FED7" w14:textId="77777777" w:rsidR="00F00C6C" w:rsidRPr="00EB5F2C" w:rsidRDefault="00F00C6C" w:rsidP="00EB5F2C">
            <w:pPr>
              <w:spacing w:after="120"/>
              <w:rPr>
                <w:rFonts w:ascii="Calibri Light" w:hAnsi="Calibri Light"/>
                <w:sz w:val="16"/>
                <w:szCs w:val="16"/>
              </w:rPr>
            </w:pPr>
            <w:del w:id="8059" w:author="Ashan Senel Asmone" w:date="2016-05-09T12:33:00Z">
              <w:r w:rsidRPr="00EB5F2C" w:rsidDel="00C43B11">
                <w:rPr>
                  <w:rFonts w:ascii="Calibri Light" w:hAnsi="Calibri Light"/>
                  <w:sz w:val="16"/>
                  <w:szCs w:val="16"/>
                </w:rPr>
                <w:delText>ASTM C367-99 Standard Test Methods for Strength Properties of Prefabricated Architectural Acoustical Tile or Lay-In Ceiling Panels</w:delText>
              </w:r>
            </w:del>
            <w:ins w:id="8060" w:author="Ashan Senel Asmone" w:date="2016-05-09T12:33:00Z">
              <w:r w:rsidR="00C43B11">
                <w:rPr>
                  <w:rFonts w:ascii="Calibri Light" w:hAnsi="Calibri Light"/>
                  <w:sz w:val="16"/>
                  <w:szCs w:val="16"/>
                </w:rPr>
                <w:t>ASTM C367 / C367M - 09 Standard Test Methods for Strength Properties of Prefabricated Architectural Acoustical Tile or Lay-In Ceiling Panels</w:t>
              </w:r>
            </w:ins>
          </w:p>
          <w:p w14:paraId="77844476" w14:textId="77777777" w:rsidR="00F00C6C" w:rsidRPr="00EB5F2C" w:rsidRDefault="00F00C6C" w:rsidP="00EB5F2C">
            <w:pPr>
              <w:spacing w:after="120"/>
              <w:rPr>
                <w:rFonts w:ascii="Calibri Light" w:hAnsi="Calibri Light"/>
                <w:sz w:val="16"/>
                <w:szCs w:val="16"/>
              </w:rPr>
            </w:pPr>
            <w:del w:id="8061" w:author="Ashan Senel Asmone" w:date="2016-05-09T12:33:00Z">
              <w:r w:rsidRPr="00EB5F2C" w:rsidDel="00C43B11">
                <w:rPr>
                  <w:rFonts w:ascii="Calibri Light" w:hAnsi="Calibri Light"/>
                  <w:sz w:val="16"/>
                  <w:szCs w:val="16"/>
                </w:rPr>
                <w:delText>ASTM D3581-96 Standard Specification for Joint Sealant, Hot-Applied, Jet-Fuel-Resistant Type, for Portland Cement Concrete and Tar-Concrete Pavements</w:delText>
              </w:r>
            </w:del>
            <w:ins w:id="8062" w:author="Ashan Senel Asmone" w:date="2016-05-09T12:33:00Z">
              <w:r w:rsidR="00C43B11">
                <w:rPr>
                  <w:rFonts w:ascii="Calibri Light" w:hAnsi="Calibri Light"/>
                  <w:sz w:val="16"/>
                  <w:szCs w:val="16"/>
                </w:rPr>
                <w:t>ASTM D7116-05 Standard Specification for Joint Sealants, Hot Applied, Jet Fuel Resistant Types, for Portland Cement Concrete Pavements (Withdrawn 2012)</w:t>
              </w:r>
            </w:ins>
          </w:p>
          <w:p w14:paraId="28435236" w14:textId="77777777" w:rsidR="00F00C6C" w:rsidRPr="00EB5F2C" w:rsidRDefault="00F00C6C" w:rsidP="00EB5F2C">
            <w:pPr>
              <w:spacing w:after="120"/>
              <w:rPr>
                <w:rFonts w:ascii="Calibri Light" w:hAnsi="Calibri Light"/>
                <w:sz w:val="16"/>
                <w:szCs w:val="16"/>
              </w:rPr>
            </w:pPr>
            <w:del w:id="8063" w:author="Ashan Senel Asmone" w:date="2016-05-09T12:34:00Z">
              <w:r w:rsidRPr="00EB5F2C" w:rsidDel="00C43B11">
                <w:rPr>
                  <w:rFonts w:ascii="Calibri Light" w:hAnsi="Calibri Light"/>
                  <w:sz w:val="16"/>
                  <w:szCs w:val="16"/>
                </w:rPr>
                <w:delText>ASTM Practice C1077-00 Standard Practice for Laboratories Testing Concrete and Concrete Aggregates for Use in Construction and Criteria for Laboratory Evaluation</w:delText>
              </w:r>
            </w:del>
            <w:ins w:id="8064" w:author="Ashan Senel Asmone" w:date="2016-05-09T12:34:00Z">
              <w:r w:rsidR="00C43B11">
                <w:rPr>
                  <w:rFonts w:ascii="Calibri Light" w:hAnsi="Calibri Light"/>
                  <w:sz w:val="16"/>
                  <w:szCs w:val="16"/>
                </w:rPr>
                <w:t>ASTM C1077 - 16 Standard Practice for Agencies Testing Concrete and Concrete Aggregates for Use in Construction and Criteria for Testing Agency Evaluation</w:t>
              </w:r>
            </w:ins>
          </w:p>
          <w:p w14:paraId="39B5B876" w14:textId="77777777" w:rsidR="00F00C6C" w:rsidRPr="00EB5F2C" w:rsidRDefault="00F00C6C" w:rsidP="00EB5F2C">
            <w:pPr>
              <w:spacing w:after="120"/>
              <w:rPr>
                <w:rFonts w:ascii="Calibri Light" w:hAnsi="Calibri Light"/>
                <w:sz w:val="16"/>
                <w:szCs w:val="16"/>
              </w:rPr>
            </w:pPr>
            <w:del w:id="8065" w:author="Ashan Senel Asmone" w:date="2016-05-09T12:35:00Z">
              <w:r w:rsidRPr="00EB5F2C" w:rsidDel="00C43B11">
                <w:rPr>
                  <w:rFonts w:ascii="Calibri Light" w:hAnsi="Calibri Light"/>
                  <w:sz w:val="16"/>
                  <w:szCs w:val="16"/>
                </w:rPr>
                <w:delText>ASTM Guide E1857-97 Standard Guide for Selection of Cleaning Techniques for Masonry, Concrete, and Stucco Surfaces</w:delText>
              </w:r>
            </w:del>
            <w:ins w:id="8066" w:author="Ashan Senel Asmone" w:date="2016-05-09T12:35:00Z">
              <w:r w:rsidR="00C43B11">
                <w:rPr>
                  <w:rFonts w:ascii="Calibri Light" w:hAnsi="Calibri Light"/>
                  <w:sz w:val="16"/>
                  <w:szCs w:val="16"/>
                </w:rPr>
                <w:t>ASTM E1857 - 97(2013)e1 Standard Guide for Selection of Cleaning Techniques for Masonry, Concrete, and Stucco Surfaces</w:t>
              </w:r>
            </w:ins>
          </w:p>
          <w:p w14:paraId="0B724E5A" w14:textId="77777777" w:rsidR="00F00C6C" w:rsidRPr="00EB5F2C" w:rsidRDefault="00F00C6C" w:rsidP="00EB5F2C">
            <w:pPr>
              <w:spacing w:after="120"/>
              <w:rPr>
                <w:rFonts w:ascii="Calibri Light" w:hAnsi="Calibri Light"/>
                <w:sz w:val="16"/>
                <w:szCs w:val="16"/>
              </w:rPr>
            </w:pPr>
            <w:del w:id="8067" w:author="Ashan Senel Asmone" w:date="2016-05-09T12:35:00Z">
              <w:r w:rsidRPr="00EB5F2C" w:rsidDel="00C43B11">
                <w:rPr>
                  <w:rFonts w:ascii="Calibri Light" w:hAnsi="Calibri Light"/>
                  <w:sz w:val="16"/>
                  <w:szCs w:val="16"/>
                </w:rPr>
                <w:delText>ASTM D6489-99 Standard Test Method for Determining the Water Absorption of Hardened Concrete Treated With a Water Repellent Coating</w:delText>
              </w:r>
            </w:del>
            <w:ins w:id="8068" w:author="Ashan Senel Asmone" w:date="2016-05-09T12:35:00Z">
              <w:r w:rsidR="00C43B11">
                <w:rPr>
                  <w:rFonts w:ascii="Calibri Light" w:hAnsi="Calibri Light"/>
                  <w:sz w:val="16"/>
                  <w:szCs w:val="16"/>
                </w:rPr>
                <w:t>ASTM D6489 - 99(2012) Standard Test Method for Determining the Water Absorption of Hardened Concrete Treated With a Water Repellent Coating</w:t>
              </w:r>
            </w:ins>
          </w:p>
          <w:p w14:paraId="3B34911C" w14:textId="77777777" w:rsidR="00F00C6C" w:rsidRPr="00EB5F2C" w:rsidRDefault="00F00C6C" w:rsidP="00EB5F2C">
            <w:pPr>
              <w:spacing w:after="120"/>
              <w:rPr>
                <w:rFonts w:ascii="Calibri Light" w:hAnsi="Calibri Light"/>
                <w:sz w:val="16"/>
                <w:szCs w:val="16"/>
              </w:rPr>
            </w:pPr>
            <w:del w:id="8069" w:author="Ashan Senel Asmone" w:date="2016-05-09T12:36:00Z">
              <w:r w:rsidRPr="00EB5F2C" w:rsidDel="00C43B11">
                <w:rPr>
                  <w:rFonts w:ascii="Calibri Light" w:hAnsi="Calibri Light"/>
                  <w:sz w:val="16"/>
                  <w:szCs w:val="16"/>
                </w:rPr>
                <w:delText>ASTM Guide D6237-98 Standard Guide for Painting Inspectors (Concrete and Masonry Substrates)</w:delText>
              </w:r>
            </w:del>
            <w:ins w:id="8070" w:author="Ashan Senel Asmone" w:date="2016-05-09T12:36:00Z">
              <w:r w:rsidR="00C43B11">
                <w:rPr>
                  <w:rFonts w:ascii="Calibri Light" w:hAnsi="Calibri Light"/>
                  <w:sz w:val="16"/>
                  <w:szCs w:val="16"/>
                </w:rPr>
                <w:t>ASTM D6237 - 09(2015) Standard Guide for Painting Inspectors (Concrete and Masonry Substrates)</w:t>
              </w:r>
            </w:ins>
          </w:p>
          <w:p w14:paraId="6AAFC4C6" w14:textId="77777777" w:rsidR="00F00C6C" w:rsidRPr="00EB5F2C" w:rsidRDefault="00F00C6C" w:rsidP="00EB5F2C">
            <w:pPr>
              <w:spacing w:after="120"/>
              <w:rPr>
                <w:rFonts w:ascii="Calibri Light" w:hAnsi="Calibri Light"/>
                <w:sz w:val="16"/>
                <w:szCs w:val="16"/>
              </w:rPr>
            </w:pPr>
            <w:del w:id="8071" w:author="Ashan Senel Asmone" w:date="2016-05-09T12:37:00Z">
              <w:r w:rsidRPr="00EB5F2C" w:rsidDel="00C43B11">
                <w:rPr>
                  <w:rFonts w:ascii="Calibri Light" w:hAnsi="Calibri Light"/>
                  <w:sz w:val="16"/>
                  <w:szCs w:val="16"/>
                </w:rPr>
                <w:delText>ASTM Practice D4258-83(1999) Standard Practice for Surface Cleaning Concrete for Coating</w:delText>
              </w:r>
            </w:del>
            <w:ins w:id="8072" w:author="Ashan Senel Asmone" w:date="2016-05-09T12:37:00Z">
              <w:r w:rsidR="00C43B11">
                <w:rPr>
                  <w:rFonts w:ascii="Calibri Light" w:hAnsi="Calibri Light"/>
                  <w:sz w:val="16"/>
                  <w:szCs w:val="16"/>
                </w:rPr>
                <w:t>ASTM D4258 - 05(2012) Standard Practice for Surface Cleaning Concrete for Coating</w:t>
              </w:r>
            </w:ins>
          </w:p>
          <w:p w14:paraId="741CC574" w14:textId="77777777" w:rsidR="00F00C6C" w:rsidRPr="00EB5F2C" w:rsidRDefault="00F00C6C" w:rsidP="00EB5F2C">
            <w:pPr>
              <w:spacing w:after="120"/>
              <w:rPr>
                <w:rFonts w:ascii="Calibri Light" w:hAnsi="Calibri Light"/>
                <w:sz w:val="16"/>
                <w:szCs w:val="16"/>
              </w:rPr>
            </w:pPr>
            <w:del w:id="8073" w:author="Ashan Senel Asmone" w:date="2016-05-09T12:37:00Z">
              <w:r w:rsidRPr="00EB5F2C" w:rsidDel="00C43B11">
                <w:rPr>
                  <w:rFonts w:ascii="Calibri Light" w:hAnsi="Calibri Light"/>
                  <w:sz w:val="16"/>
                  <w:szCs w:val="16"/>
                </w:rPr>
                <w:delText>ASTM D1190-97 Standard Specification for Concrete Joint Sealer, Hot-Applied Elastic Type</w:delText>
              </w:r>
            </w:del>
            <w:ins w:id="8074" w:author="Ashan Senel Asmone" w:date="2016-05-09T12:37:00Z">
              <w:r w:rsidR="00C43B11">
                <w:rPr>
                  <w:rFonts w:ascii="Calibri Light" w:hAnsi="Calibri Light"/>
                  <w:sz w:val="16"/>
                  <w:szCs w:val="16"/>
                </w:rPr>
                <w:t>ASTM D6690 - 15 Standard Specification for Joint and Crack Sealants, Hot Applied, for Concrete and Asphalt Pavements</w:t>
              </w:r>
            </w:ins>
          </w:p>
          <w:p w14:paraId="0ECFF811" w14:textId="77777777" w:rsidR="00F00C6C" w:rsidRPr="00EB5F2C" w:rsidRDefault="00F00C6C" w:rsidP="00EB5F2C">
            <w:pPr>
              <w:spacing w:after="120"/>
              <w:rPr>
                <w:rFonts w:ascii="Calibri Light" w:hAnsi="Calibri Light"/>
                <w:sz w:val="16"/>
                <w:szCs w:val="16"/>
              </w:rPr>
            </w:pPr>
            <w:del w:id="8075" w:author="Ashan Senel Asmone" w:date="2016-05-09T12:38:00Z">
              <w:r w:rsidRPr="00EB5F2C" w:rsidDel="00C43B11">
                <w:rPr>
                  <w:rFonts w:ascii="Calibri Light" w:hAnsi="Calibri Light"/>
                  <w:sz w:val="16"/>
                  <w:szCs w:val="16"/>
                </w:rPr>
                <w:delText>Practice C1451-99 Standard Practice for Determining Uniformity of Ingredients of Concrete From a Single Source</w:delText>
              </w:r>
            </w:del>
            <w:ins w:id="8076" w:author="Ashan Senel Asmone" w:date="2016-05-09T12:38:00Z">
              <w:r w:rsidR="00C43B11">
                <w:rPr>
                  <w:rFonts w:ascii="Calibri Light" w:hAnsi="Calibri Light"/>
                  <w:sz w:val="16"/>
                  <w:szCs w:val="16"/>
                </w:rPr>
                <w:t>ASTM C1451 - 11 Standard Practice for Determining Uniformity of Ingredients of Concrete From a Single Source</w:t>
              </w:r>
            </w:ins>
          </w:p>
          <w:p w14:paraId="5B6C60A4" w14:textId="77777777" w:rsidR="00F00C6C" w:rsidRPr="00EB5F2C" w:rsidRDefault="00F00C6C" w:rsidP="00EB5F2C">
            <w:pPr>
              <w:spacing w:after="120"/>
              <w:rPr>
                <w:rFonts w:ascii="Calibri Light" w:hAnsi="Calibri Light"/>
                <w:sz w:val="16"/>
                <w:szCs w:val="16"/>
              </w:rPr>
            </w:pPr>
            <w:del w:id="8077" w:author="Ashan Senel Asmone" w:date="2016-05-09T12:39:00Z">
              <w:r w:rsidRPr="00EB5F2C" w:rsidDel="00C43B11">
                <w:rPr>
                  <w:rFonts w:ascii="Calibri Light" w:hAnsi="Calibri Light"/>
                  <w:sz w:val="16"/>
                  <w:szCs w:val="16"/>
                </w:rPr>
                <w:delText>ASTM C1293-01 Standard Test Method for Determination of Length Change of Concrete Due to Alkali-Silica Reaction</w:delText>
              </w:r>
            </w:del>
            <w:ins w:id="8078" w:author="Ashan Senel Asmone" w:date="2016-05-09T12:39:00Z">
              <w:r w:rsidR="00C43B11">
                <w:rPr>
                  <w:rFonts w:ascii="Calibri Light" w:hAnsi="Calibri Light"/>
                  <w:sz w:val="16"/>
                  <w:szCs w:val="16"/>
                </w:rPr>
                <w:t>ASTM C1293 - 08b(2015) Standard Test Method for Determination of Length Change of Concrete Due to Alkali-Silica Reaction</w:t>
              </w:r>
            </w:ins>
          </w:p>
          <w:p w14:paraId="67C463D2" w14:textId="77777777" w:rsidR="00F00C6C" w:rsidRPr="00EB5F2C" w:rsidRDefault="00F00C6C" w:rsidP="00EB5F2C">
            <w:pPr>
              <w:spacing w:after="120"/>
              <w:rPr>
                <w:rFonts w:ascii="Calibri Light" w:hAnsi="Calibri Light"/>
                <w:sz w:val="16"/>
                <w:szCs w:val="16"/>
              </w:rPr>
            </w:pPr>
            <w:del w:id="8079" w:author="Ashan Senel Asmone" w:date="2016-03-21T20:02:00Z">
              <w:r w:rsidRPr="00EB5F2C" w:rsidDel="00360EB0">
                <w:rPr>
                  <w:rFonts w:ascii="Calibri Light" w:hAnsi="Calibri Light"/>
                  <w:sz w:val="16"/>
                  <w:szCs w:val="16"/>
                </w:rPr>
                <w:delText>ASTM C1218/C1218M-99 Standard Test Method for Water-Soluble Chloride in Mortar and Concrete</w:delText>
              </w:r>
            </w:del>
            <w:ins w:id="8080" w:author="Ashan Senel Asmone" w:date="2016-03-21T20:02:00Z">
              <w:r w:rsidR="00360EB0">
                <w:rPr>
                  <w:rFonts w:ascii="Calibri Light" w:hAnsi="Calibri Light"/>
                  <w:sz w:val="16"/>
                  <w:szCs w:val="16"/>
                </w:rPr>
                <w:t>ASTM C1218 / C1218M - 15 Standard Test Method for Water-Soluble Chloride in Mortar and Concrete</w:t>
              </w:r>
            </w:ins>
          </w:p>
          <w:p w14:paraId="74364CDF" w14:textId="77777777" w:rsidR="00F00C6C" w:rsidRPr="00EB5F2C" w:rsidRDefault="00F00C6C" w:rsidP="00EB5F2C">
            <w:pPr>
              <w:spacing w:after="120"/>
              <w:rPr>
                <w:rFonts w:ascii="Calibri Light" w:hAnsi="Calibri Light"/>
                <w:sz w:val="16"/>
                <w:szCs w:val="16"/>
              </w:rPr>
            </w:pPr>
            <w:del w:id="8081" w:author="Ashan Senel Asmone" w:date="2016-05-09T12:40:00Z">
              <w:r w:rsidRPr="00EB5F2C" w:rsidDel="00C43B11">
                <w:rPr>
                  <w:rFonts w:ascii="Calibri Light" w:hAnsi="Calibri Light"/>
                  <w:sz w:val="16"/>
                  <w:szCs w:val="16"/>
                </w:rPr>
                <w:delText>ASTM Terminology C1209-01a Standard Terminology of Concrete Masonry Units and Related Units</w:delText>
              </w:r>
            </w:del>
            <w:ins w:id="8082" w:author="Ashan Senel Asmone" w:date="2016-05-09T12:40:00Z">
              <w:r w:rsidR="00C43B11">
                <w:rPr>
                  <w:rFonts w:ascii="Calibri Light" w:hAnsi="Calibri Light"/>
                  <w:sz w:val="16"/>
                  <w:szCs w:val="16"/>
                </w:rPr>
                <w:t>ASTM C1209-05e1 Standard Terminology of Concrete Masonry Units and Related Units (Withdrawn 2009)</w:t>
              </w:r>
            </w:ins>
          </w:p>
          <w:p w14:paraId="62300231" w14:textId="77777777" w:rsidR="00F00C6C" w:rsidRPr="00EB5F2C" w:rsidRDefault="00F00C6C" w:rsidP="00EB5F2C">
            <w:pPr>
              <w:spacing w:after="120"/>
              <w:rPr>
                <w:rFonts w:ascii="Calibri Light" w:hAnsi="Calibri Light"/>
                <w:sz w:val="16"/>
                <w:szCs w:val="16"/>
              </w:rPr>
            </w:pPr>
            <w:del w:id="8083" w:author="Ashan Senel Asmone" w:date="2016-05-09T12:40:00Z">
              <w:r w:rsidRPr="00EB5F2C" w:rsidDel="00C43B11">
                <w:rPr>
                  <w:rFonts w:ascii="Calibri Light" w:hAnsi="Calibri Light"/>
                  <w:sz w:val="16"/>
                  <w:szCs w:val="16"/>
                </w:rPr>
                <w:delText>ASTM Practice C1074-98 Standard Practice for Estimating Concrete Strength by the Maturity Method</w:delText>
              </w:r>
            </w:del>
            <w:ins w:id="8084" w:author="Ashan Senel Asmone" w:date="2016-05-09T12:40:00Z">
              <w:r w:rsidR="00C43B11">
                <w:rPr>
                  <w:rFonts w:ascii="Calibri Light" w:hAnsi="Calibri Light"/>
                  <w:sz w:val="16"/>
                  <w:szCs w:val="16"/>
                </w:rPr>
                <w:t>ASTM C1074 - 11 Standard Practice for Estimating Concrete Strength by the Maturity Method</w:t>
              </w:r>
            </w:ins>
          </w:p>
          <w:p w14:paraId="66D10351" w14:textId="77777777" w:rsidR="00F00C6C" w:rsidRPr="00EB5F2C" w:rsidRDefault="00F00C6C" w:rsidP="00EB5F2C">
            <w:pPr>
              <w:spacing w:after="120"/>
              <w:rPr>
                <w:rFonts w:ascii="Calibri Light" w:hAnsi="Calibri Light"/>
                <w:sz w:val="16"/>
                <w:szCs w:val="16"/>
              </w:rPr>
            </w:pPr>
            <w:del w:id="8085" w:author="Ashan Senel Asmone" w:date="2016-05-09T12:41:00Z">
              <w:r w:rsidRPr="00EB5F2C" w:rsidDel="00C83E52">
                <w:rPr>
                  <w:rFonts w:ascii="Calibri Light" w:hAnsi="Calibri Light"/>
                  <w:sz w:val="16"/>
                  <w:szCs w:val="16"/>
                </w:rPr>
                <w:delText>ASTM C1064/C1064M-01 Standard Test Method for Temperature of Freshly Mixed Portland Cement Concrete</w:delText>
              </w:r>
            </w:del>
            <w:ins w:id="8086" w:author="Ashan Senel Asmone" w:date="2016-05-09T12:41:00Z">
              <w:r w:rsidR="00C83E52">
                <w:rPr>
                  <w:rFonts w:ascii="Calibri Light" w:hAnsi="Calibri Light"/>
                  <w:sz w:val="16"/>
                  <w:szCs w:val="16"/>
                </w:rPr>
                <w:t>ASTM C1064 / C1064M - 12 Standard Test Method for Temperature of Freshly Mixed Hydraulic-Cement Concrete</w:t>
              </w:r>
            </w:ins>
          </w:p>
          <w:p w14:paraId="7B791B61" w14:textId="77777777" w:rsidR="00F00C6C" w:rsidRPr="00EB5F2C" w:rsidRDefault="00F00C6C" w:rsidP="00EB5F2C">
            <w:pPr>
              <w:spacing w:after="120"/>
              <w:rPr>
                <w:rFonts w:ascii="Calibri Light" w:hAnsi="Calibri Light"/>
                <w:sz w:val="16"/>
                <w:szCs w:val="16"/>
              </w:rPr>
            </w:pPr>
            <w:del w:id="8087" w:author="Ashan Senel Asmone" w:date="2016-05-09T12:43:00Z">
              <w:r w:rsidRPr="00EB5F2C" w:rsidDel="00C83E52">
                <w:rPr>
                  <w:rFonts w:ascii="Calibri Light" w:hAnsi="Calibri Light"/>
                  <w:sz w:val="16"/>
                  <w:szCs w:val="16"/>
                </w:rPr>
                <w:delText>ASTM C1059-99 Standard Specification for Latex Agents for Bonding Fresh To Hardened Concrete</w:delText>
              </w:r>
            </w:del>
            <w:ins w:id="8088" w:author="Ashan Senel Asmone" w:date="2016-05-09T12:43:00Z">
              <w:r w:rsidR="00C83E52">
                <w:rPr>
                  <w:rFonts w:ascii="Calibri Light" w:hAnsi="Calibri Light"/>
                  <w:sz w:val="16"/>
                  <w:szCs w:val="16"/>
                </w:rPr>
                <w:t>ASTM C1059 / C1059M - 13 Standard Specification for Latex Agents for Bonding Fresh To Hardened Concrete</w:t>
              </w:r>
            </w:ins>
          </w:p>
          <w:p w14:paraId="701C5A16" w14:textId="77777777" w:rsidR="00F00C6C" w:rsidRPr="00EB5F2C" w:rsidRDefault="00F00C6C" w:rsidP="00EB5F2C">
            <w:pPr>
              <w:spacing w:after="120"/>
              <w:rPr>
                <w:rFonts w:ascii="Calibri Light" w:hAnsi="Calibri Light"/>
                <w:sz w:val="16"/>
                <w:szCs w:val="16"/>
              </w:rPr>
            </w:pPr>
            <w:del w:id="8089" w:author="Ashan Senel Asmone" w:date="2016-05-09T12:44:00Z">
              <w:r w:rsidRPr="00EB5F2C" w:rsidDel="00C83E52">
                <w:rPr>
                  <w:rFonts w:ascii="Calibri Light" w:hAnsi="Calibri Light"/>
                  <w:sz w:val="16"/>
                  <w:szCs w:val="16"/>
                </w:rPr>
                <w:delText>ASTM C939-97 Standard Test Method for Flow of Grout for Preplaced-Aggregate Concrete (Flow Cone Method)</w:delText>
              </w:r>
            </w:del>
            <w:ins w:id="8090" w:author="Ashan Senel Asmone" w:date="2016-05-09T12:44:00Z">
              <w:r w:rsidR="00C83E52">
                <w:rPr>
                  <w:rFonts w:ascii="Calibri Light" w:hAnsi="Calibri Light"/>
                  <w:sz w:val="16"/>
                  <w:szCs w:val="16"/>
                </w:rPr>
                <w:t>ASTM C939 / C939M - 16 Standard Test Method for Flow of Grout for Preplaced-Aggregate Concrete (Flow Cone Method)</w:t>
              </w:r>
            </w:ins>
          </w:p>
          <w:p w14:paraId="0AB8F5F5" w14:textId="77777777" w:rsidR="00F00C6C" w:rsidRPr="00EB5F2C" w:rsidRDefault="00F00C6C" w:rsidP="00EB5F2C">
            <w:pPr>
              <w:spacing w:after="120"/>
              <w:rPr>
                <w:rFonts w:ascii="Calibri Light" w:hAnsi="Calibri Light"/>
                <w:sz w:val="16"/>
                <w:szCs w:val="16"/>
              </w:rPr>
            </w:pPr>
            <w:del w:id="8091" w:author="Ashan Senel Asmone" w:date="2016-05-09T12:45:00Z">
              <w:r w:rsidRPr="00EB5F2C" w:rsidDel="00C83E52">
                <w:rPr>
                  <w:rFonts w:ascii="Calibri Light" w:hAnsi="Calibri Light"/>
                  <w:sz w:val="16"/>
                  <w:szCs w:val="16"/>
                </w:rPr>
                <w:delText>ASTM C905-01 Standard Test Methods for Apparent Density of Chemical-Resistant Mortars, Grouts, Monolithic surfacings, and Polymer Concretes</w:delText>
              </w:r>
            </w:del>
            <w:ins w:id="8092" w:author="Ashan Senel Asmone" w:date="2016-05-09T12:45:00Z">
              <w:r w:rsidR="00C83E52">
                <w:rPr>
                  <w:rFonts w:ascii="Calibri Light" w:hAnsi="Calibri Light"/>
                  <w:sz w:val="16"/>
                  <w:szCs w:val="16"/>
                </w:rPr>
                <w:t>ASTM C905 - 01(2012) Standard Test Methods for Apparent Density of Chemical-Resistant Mortars, Grouts, Monolithic Surfacings, and Polymer Concretes</w:t>
              </w:r>
            </w:ins>
          </w:p>
          <w:p w14:paraId="74C06422" w14:textId="77777777" w:rsidR="00F00C6C" w:rsidRPr="00EB5F2C" w:rsidRDefault="00F00C6C" w:rsidP="00EB5F2C">
            <w:pPr>
              <w:spacing w:after="120"/>
              <w:rPr>
                <w:rFonts w:ascii="Calibri Light" w:hAnsi="Calibri Light"/>
                <w:sz w:val="16"/>
                <w:szCs w:val="16"/>
              </w:rPr>
            </w:pPr>
            <w:del w:id="8093" w:author="Ashan Senel Asmone" w:date="2016-05-09T12:46:00Z">
              <w:r w:rsidRPr="00EB5F2C" w:rsidDel="00C83E52">
                <w:rPr>
                  <w:rFonts w:ascii="Calibri Light" w:hAnsi="Calibri Light"/>
                  <w:sz w:val="16"/>
                  <w:szCs w:val="16"/>
                </w:rPr>
                <w:delText>ASTM C900-01 Standard Test Method for Pullout Strength of Hardened Concrete</w:delText>
              </w:r>
            </w:del>
            <w:ins w:id="8094" w:author="Ashan Senel Asmone" w:date="2016-05-09T12:46:00Z">
              <w:r w:rsidR="00C83E52">
                <w:rPr>
                  <w:rFonts w:ascii="Calibri Light" w:hAnsi="Calibri Light"/>
                  <w:sz w:val="16"/>
                  <w:szCs w:val="16"/>
                </w:rPr>
                <w:t>ASTM C900 - 15 Standard Test Method for Pullout Strength of Hardened Concrete</w:t>
              </w:r>
            </w:ins>
          </w:p>
          <w:p w14:paraId="13CE6C08" w14:textId="77777777" w:rsidR="00F00C6C" w:rsidRPr="00EB5F2C" w:rsidRDefault="00F00C6C" w:rsidP="00EB5F2C">
            <w:pPr>
              <w:spacing w:after="120"/>
              <w:rPr>
                <w:rFonts w:ascii="Calibri Light" w:hAnsi="Calibri Light"/>
                <w:sz w:val="16"/>
                <w:szCs w:val="16"/>
              </w:rPr>
            </w:pPr>
            <w:del w:id="8095" w:author="Ashan Senel Asmone" w:date="2016-05-09T12:47:00Z">
              <w:r w:rsidRPr="00EB5F2C" w:rsidDel="00C83E52">
                <w:rPr>
                  <w:rFonts w:ascii="Calibri Light" w:hAnsi="Calibri Light"/>
                  <w:sz w:val="16"/>
                  <w:szCs w:val="16"/>
                </w:rPr>
                <w:delText>ASTM Practice C856-95e1 Standard Practice for Petrographic Examination of Hardened Concrete</w:delText>
              </w:r>
            </w:del>
            <w:ins w:id="8096" w:author="Ashan Senel Asmone" w:date="2016-05-09T12:47:00Z">
              <w:r w:rsidR="00C83E52">
                <w:rPr>
                  <w:rFonts w:ascii="Calibri Light" w:hAnsi="Calibri Light"/>
                  <w:sz w:val="16"/>
                  <w:szCs w:val="16"/>
                </w:rPr>
                <w:t>ASTM C856 - 14 Standard Practice for Petrographic Examination of Hardened Concrete</w:t>
              </w:r>
            </w:ins>
          </w:p>
          <w:p w14:paraId="71133629" w14:textId="77777777" w:rsidR="00F00C6C" w:rsidRPr="00EB5F2C" w:rsidRDefault="00F00C6C" w:rsidP="00EB5F2C">
            <w:pPr>
              <w:spacing w:after="120"/>
              <w:rPr>
                <w:rFonts w:ascii="Calibri Light" w:hAnsi="Calibri Light"/>
                <w:sz w:val="16"/>
                <w:szCs w:val="16"/>
              </w:rPr>
            </w:pPr>
            <w:del w:id="8097" w:author="Ashan Senel Asmone" w:date="2016-05-09T12:47:00Z">
              <w:r w:rsidRPr="00EB5F2C" w:rsidDel="00C83E52">
                <w:rPr>
                  <w:rFonts w:ascii="Calibri Light" w:hAnsi="Calibri Light"/>
                  <w:sz w:val="16"/>
                  <w:szCs w:val="16"/>
                </w:rPr>
                <w:delText>ASTM Practice C823-00 Standard Practice for Examination and Sampling of Hardened Concrete in Constructions</w:delText>
              </w:r>
            </w:del>
            <w:ins w:id="8098" w:author="Ashan Senel Asmone" w:date="2016-05-09T12:47:00Z">
              <w:r w:rsidR="00C83E52">
                <w:rPr>
                  <w:rFonts w:ascii="Calibri Light" w:hAnsi="Calibri Light"/>
                  <w:sz w:val="16"/>
                  <w:szCs w:val="16"/>
                </w:rPr>
                <w:t>ASTM C823 / C823M - 12 Standard Practice for Examination and Sampling of Hardened Concrete in Constructions</w:t>
              </w:r>
            </w:ins>
          </w:p>
          <w:p w14:paraId="0911B923" w14:textId="77777777" w:rsidR="00F00C6C" w:rsidRPr="00EB5F2C" w:rsidRDefault="00F00C6C" w:rsidP="00EB5F2C">
            <w:pPr>
              <w:spacing w:after="120"/>
              <w:rPr>
                <w:rFonts w:ascii="Calibri Light" w:hAnsi="Calibri Light"/>
                <w:sz w:val="16"/>
                <w:szCs w:val="16"/>
              </w:rPr>
            </w:pPr>
            <w:del w:id="8099" w:author="Ashan Senel Asmone" w:date="2016-05-09T12:48:00Z">
              <w:r w:rsidRPr="00EB5F2C" w:rsidDel="00C83E52">
                <w:rPr>
                  <w:rFonts w:ascii="Calibri Light" w:hAnsi="Calibri Light"/>
                  <w:sz w:val="16"/>
                  <w:szCs w:val="16"/>
                </w:rPr>
                <w:delText>ASTM C579-01 Standard Test Methods for Compressive Strength of Chemical-Resistant Mortars, Grouts, Monolithic Surfacings and Polymer Concretes</w:delText>
              </w:r>
            </w:del>
            <w:ins w:id="8100" w:author="Ashan Senel Asmone" w:date="2016-05-09T12:48:00Z">
              <w:r w:rsidR="00C83E52">
                <w:rPr>
                  <w:rFonts w:ascii="Calibri Light" w:hAnsi="Calibri Light"/>
                  <w:sz w:val="16"/>
                  <w:szCs w:val="16"/>
                </w:rPr>
                <w:t>ASTM C579 - 01(2012) Standard Test Methods for Compressive Strength of Chemical-Resistant Mortars, Grouts, Monolithic Surfacings, and Polymer Concretes</w:t>
              </w:r>
            </w:ins>
          </w:p>
          <w:p w14:paraId="07F8191C" w14:textId="77777777" w:rsidR="00F00C6C" w:rsidRPr="00EB5F2C" w:rsidRDefault="00F00C6C" w:rsidP="00EB5F2C">
            <w:pPr>
              <w:spacing w:after="120"/>
              <w:rPr>
                <w:rFonts w:ascii="Calibri Light" w:hAnsi="Calibri Light"/>
                <w:sz w:val="16"/>
                <w:szCs w:val="16"/>
              </w:rPr>
            </w:pPr>
            <w:del w:id="8101" w:author="Ashan Senel Asmone" w:date="2016-05-09T12:49:00Z">
              <w:r w:rsidRPr="00EB5F2C" w:rsidDel="00C83E52">
                <w:rPr>
                  <w:rFonts w:ascii="Calibri Light" w:hAnsi="Calibri Light"/>
                  <w:sz w:val="16"/>
                  <w:szCs w:val="16"/>
                </w:rPr>
                <w:delText>ASTM C567-00 Standard Test Method for Density Structural Lightweight Concrete</w:delText>
              </w:r>
            </w:del>
            <w:ins w:id="8102" w:author="Ashan Senel Asmone" w:date="2016-05-09T12:49:00Z">
              <w:r w:rsidR="00C83E52">
                <w:rPr>
                  <w:rFonts w:ascii="Calibri Light" w:hAnsi="Calibri Light"/>
                  <w:sz w:val="16"/>
                  <w:szCs w:val="16"/>
                </w:rPr>
                <w:t>ASTM C567 / C567M - 14 Standard Test Method for Determining Density of Structural Lightweight Concrete</w:t>
              </w:r>
            </w:ins>
          </w:p>
          <w:p w14:paraId="53E7ECC9" w14:textId="77777777" w:rsidR="00F00C6C" w:rsidRPr="00EB5F2C" w:rsidRDefault="00F00C6C" w:rsidP="00EB5F2C">
            <w:pPr>
              <w:spacing w:after="120"/>
              <w:rPr>
                <w:rFonts w:ascii="Calibri Light" w:hAnsi="Calibri Light"/>
                <w:sz w:val="16"/>
                <w:szCs w:val="16"/>
              </w:rPr>
            </w:pPr>
            <w:del w:id="8103" w:author="Ashan Senel Asmone" w:date="2016-05-09T12:49:00Z">
              <w:r w:rsidRPr="00EB5F2C" w:rsidDel="00C83E52">
                <w:rPr>
                  <w:rFonts w:ascii="Calibri Light" w:hAnsi="Calibri Light"/>
                  <w:sz w:val="16"/>
                  <w:szCs w:val="16"/>
                </w:rPr>
                <w:delText>ASTM C512-87(1994) Standard Test Method for Creep of Concrete in Compression</w:delText>
              </w:r>
            </w:del>
            <w:ins w:id="8104" w:author="Ashan Senel Asmone" w:date="2016-05-09T12:49:00Z">
              <w:r w:rsidR="00C83E52">
                <w:rPr>
                  <w:rFonts w:ascii="Calibri Light" w:hAnsi="Calibri Light"/>
                  <w:sz w:val="16"/>
                  <w:szCs w:val="16"/>
                </w:rPr>
                <w:t>ASTM C512 / C512M - 15 Standard Test Method for Creep of Concrete in Compression</w:t>
              </w:r>
            </w:ins>
          </w:p>
          <w:p w14:paraId="0373BBE8" w14:textId="77777777" w:rsidR="00F00C6C" w:rsidRPr="00EB5F2C" w:rsidRDefault="00F00C6C" w:rsidP="00EB5F2C">
            <w:pPr>
              <w:spacing w:after="120"/>
              <w:rPr>
                <w:rFonts w:ascii="Calibri Light" w:hAnsi="Calibri Light"/>
                <w:sz w:val="16"/>
                <w:szCs w:val="16"/>
              </w:rPr>
            </w:pPr>
            <w:del w:id="8105" w:author="Ashan Senel Asmone" w:date="2016-05-09T12:54:00Z">
              <w:r w:rsidRPr="00EB5F2C" w:rsidDel="00C83E52">
                <w:rPr>
                  <w:rFonts w:ascii="Calibri Light" w:hAnsi="Calibri Light"/>
                  <w:sz w:val="16"/>
                  <w:szCs w:val="16"/>
                </w:rPr>
                <w:delText>ASTM Practice C490-00a Standard Practice for Use of Apparatus for the Determination of Length Change of Hardened Cement Paste, Mortar, and Concrete</w:delText>
              </w:r>
            </w:del>
            <w:ins w:id="8106" w:author="Ashan Senel Asmone" w:date="2016-05-09T12:54:00Z">
              <w:r w:rsidR="00C83E52">
                <w:rPr>
                  <w:rFonts w:ascii="Calibri Light" w:hAnsi="Calibri Light"/>
                  <w:sz w:val="16"/>
                  <w:szCs w:val="16"/>
                </w:rPr>
                <w:t>ASTM C490 / C490M - 11e1 Standard Practice for Use of Apparatus for the Determination of Length Change of Hardened Cement Paste, Mortar, and Concrete</w:t>
              </w:r>
            </w:ins>
          </w:p>
          <w:p w14:paraId="09FC6171" w14:textId="77777777" w:rsidR="00F00C6C" w:rsidRPr="00454090" w:rsidRDefault="00F00C6C" w:rsidP="00EB5F2C">
            <w:pPr>
              <w:spacing w:after="120"/>
              <w:rPr>
                <w:rFonts w:ascii="Calibri Light" w:hAnsi="Calibri Light"/>
                <w:b/>
                <w:sz w:val="16"/>
                <w:szCs w:val="16"/>
              </w:rPr>
            </w:pPr>
            <w:r w:rsidRPr="00454090">
              <w:rPr>
                <w:rFonts w:ascii="Calibri Light" w:hAnsi="Calibri Light"/>
                <w:b/>
                <w:sz w:val="16"/>
                <w:szCs w:val="16"/>
              </w:rPr>
              <w:t>Reinforcement</w:t>
            </w:r>
          </w:p>
          <w:p w14:paraId="3232DB55" w14:textId="77777777" w:rsidR="00F00C6C" w:rsidRPr="00EB5F2C" w:rsidRDefault="00F00C6C" w:rsidP="00EB5F2C">
            <w:pPr>
              <w:spacing w:after="120"/>
              <w:rPr>
                <w:rFonts w:ascii="Calibri Light" w:hAnsi="Calibri Light"/>
                <w:sz w:val="16"/>
                <w:szCs w:val="16"/>
              </w:rPr>
            </w:pPr>
            <w:del w:id="8107" w:author="Ashan Senel Asmone" w:date="2016-05-09T12:55:00Z">
              <w:r w:rsidRPr="00EB5F2C" w:rsidDel="00C83E52">
                <w:rPr>
                  <w:rFonts w:ascii="Calibri Light" w:hAnsi="Calibri Light"/>
                  <w:sz w:val="16"/>
                  <w:szCs w:val="16"/>
                </w:rPr>
                <w:delText>ASTM A934/A934M-01 Standard Specification for Epoxy-Coated Prefabricated Steel Reinforcing Bars</w:delText>
              </w:r>
            </w:del>
            <w:ins w:id="8108" w:author="Ashan Senel Asmone" w:date="2016-05-09T12:55:00Z">
              <w:r w:rsidR="00C83E52">
                <w:rPr>
                  <w:rFonts w:ascii="Calibri Light" w:hAnsi="Calibri Light"/>
                  <w:sz w:val="16"/>
                  <w:szCs w:val="16"/>
                </w:rPr>
                <w:t>ASTM A934 / A934M - 16 Standard Specification for Epoxy-Coated Prefabricated Steel Reinforcing Bars</w:t>
              </w:r>
            </w:ins>
          </w:p>
          <w:p w14:paraId="641516F5" w14:textId="77777777" w:rsidR="00F00C6C" w:rsidRPr="00EB5F2C" w:rsidRDefault="00F00C6C" w:rsidP="00EB5F2C">
            <w:pPr>
              <w:spacing w:after="120"/>
              <w:rPr>
                <w:rFonts w:ascii="Calibri Light" w:hAnsi="Calibri Light"/>
                <w:sz w:val="16"/>
                <w:szCs w:val="16"/>
              </w:rPr>
            </w:pPr>
            <w:del w:id="8109" w:author="Ashan Senel Asmone" w:date="2016-05-09T12:56:00Z">
              <w:r w:rsidRPr="00EB5F2C" w:rsidDel="00C83E52">
                <w:rPr>
                  <w:rFonts w:ascii="Calibri Light" w:hAnsi="Calibri Light"/>
                  <w:sz w:val="16"/>
                  <w:szCs w:val="16"/>
                </w:rPr>
                <w:delText>ASTM C330-00 Standard Specification for Lightweight Aggregates for Structural Concrete</w:delText>
              </w:r>
            </w:del>
            <w:ins w:id="8110" w:author="Ashan Senel Asmone" w:date="2016-05-09T12:56:00Z">
              <w:r w:rsidR="00C83E52">
                <w:rPr>
                  <w:rFonts w:ascii="Calibri Light" w:hAnsi="Calibri Light"/>
                  <w:sz w:val="16"/>
                  <w:szCs w:val="16"/>
                </w:rPr>
                <w:t>ASTM C330 / C330M - 14 Standard Specification for Lightweight Aggregates for Structural Concrete</w:t>
              </w:r>
            </w:ins>
          </w:p>
          <w:p w14:paraId="181E8EFF" w14:textId="77777777" w:rsidR="00401C5E" w:rsidRPr="00F00C6C" w:rsidRDefault="00F00C6C" w:rsidP="00454090">
            <w:pPr>
              <w:spacing w:after="120"/>
              <w:rPr>
                <w:rFonts w:ascii="Calibri Light" w:hAnsi="Calibri Light"/>
                <w:sz w:val="16"/>
                <w:szCs w:val="16"/>
              </w:rPr>
            </w:pPr>
            <w:del w:id="8111" w:author="Jing Kai Toh" w:date="2016-05-13T10:25:00Z">
              <w:r w:rsidRPr="00EB5F2C" w:rsidDel="00E32848">
                <w:rPr>
                  <w:rFonts w:ascii="Calibri Light" w:hAnsi="Calibri Light"/>
                  <w:sz w:val="16"/>
                  <w:szCs w:val="16"/>
                </w:rPr>
                <w:delText>ASTM C129-01 Standard Specification for Nonloadbearing Concrete Masonry Units</w:delText>
              </w:r>
            </w:del>
            <w:ins w:id="8112" w:author="Jing Kai Toh" w:date="2016-05-13T10:25:00Z">
              <w:r w:rsidR="00E32848">
                <w:rPr>
                  <w:rFonts w:ascii="Calibri Light" w:hAnsi="Calibri Light"/>
                  <w:sz w:val="16"/>
                  <w:szCs w:val="16"/>
                </w:rPr>
                <w:t>ASTM C129 - 14a Standard Specification for Nonloadbearing Concrete Masonry Units</w:t>
              </w:r>
            </w:ins>
            <w:del w:id="8113" w:author="Jing Kai Toh" w:date="2016-05-13T10:26:00Z">
              <w:r w:rsidRPr="00EB5F2C" w:rsidDel="00E32848">
                <w:rPr>
                  <w:rFonts w:ascii="Calibri Light" w:hAnsi="Calibri Light"/>
                  <w:sz w:val="16"/>
                  <w:szCs w:val="16"/>
                </w:rPr>
                <w:delText>ASTM A82-01 Standard Specification for Steel Wire, Plain, for Concrete Reinforcement</w:delText>
              </w:r>
            </w:del>
            <w:ins w:id="8114" w:author="Jing Kai Toh" w:date="2016-05-13T10:26:00Z">
              <w:r w:rsidR="00E32848">
                <w:rPr>
                  <w:rFonts w:ascii="Calibri Light" w:hAnsi="Calibri Light"/>
                  <w:sz w:val="16"/>
                  <w:szCs w:val="16"/>
                </w:rPr>
                <w:t>ASTM A1064 / A1064M - 16 Standard Specification for Carbon-Steel Wire and Welded Wire Reinforcement, Plain and Deformed, for Concrete</w:t>
              </w:r>
            </w:ins>
            <w:ins w:id="8115" w:author="Ashan Senel Asmone" w:date="2016-05-09T12:59:00Z">
              <w:r w:rsidR="00C83E52">
                <w:rPr>
                  <w:rFonts w:ascii="Calibri Light" w:hAnsi="Calibri Light"/>
                  <w:sz w:val="16"/>
                  <w:szCs w:val="16"/>
                </w:rPr>
                <w:t xml:space="preserve">ASTM A1064 / A1064M - 16 Standard Specification for Carbon-Steel Wire and Welded Wire Reinforcement, Plain and Deformed, for Concrete/ </w:t>
              </w:r>
            </w:ins>
            <w:ins w:id="8116" w:author="Ashan Senel Asmone" w:date="2016-05-09T12:57:00Z">
              <w:r w:rsidR="00C83E52">
                <w:rPr>
                  <w:rFonts w:ascii="Calibri Light" w:hAnsi="Calibri Light"/>
                  <w:sz w:val="16"/>
                  <w:szCs w:val="16"/>
                </w:rPr>
                <w:t>ASTM C129 - 14a Standard Specification for Nonloadbearing Concrete Masonry Units</w:t>
              </w:r>
            </w:ins>
          </w:p>
        </w:tc>
      </w:tr>
      <w:tr w:rsidR="00401C5E" w:rsidRPr="004F3C8C" w14:paraId="42CD85AE" w14:textId="77777777" w:rsidTr="00401C5E">
        <w:tc>
          <w:tcPr>
            <w:tcW w:w="685" w:type="dxa"/>
          </w:tcPr>
          <w:p w14:paraId="7CFD003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0FF663A" w14:textId="77777777" w:rsidR="00F00C6C" w:rsidRPr="00454090" w:rsidRDefault="00F00C6C" w:rsidP="00EB5F2C">
            <w:pPr>
              <w:spacing w:after="120"/>
              <w:rPr>
                <w:rFonts w:ascii="Calibri Light" w:hAnsi="Calibri Light"/>
                <w:b/>
                <w:sz w:val="16"/>
                <w:szCs w:val="16"/>
              </w:rPr>
            </w:pPr>
            <w:r w:rsidRPr="00454090">
              <w:rPr>
                <w:rFonts w:ascii="Calibri Light" w:hAnsi="Calibri Light"/>
                <w:b/>
                <w:sz w:val="16"/>
                <w:szCs w:val="16"/>
              </w:rPr>
              <w:t>Concrete</w:t>
            </w:r>
          </w:p>
          <w:p w14:paraId="310183EE" w14:textId="77777777" w:rsidR="00F00C6C" w:rsidRPr="00EB5F2C" w:rsidRDefault="00F00C6C" w:rsidP="00EB5F2C">
            <w:pPr>
              <w:spacing w:after="120"/>
              <w:rPr>
                <w:rFonts w:ascii="Calibri Light" w:hAnsi="Calibri Light"/>
                <w:sz w:val="16"/>
                <w:szCs w:val="16"/>
              </w:rPr>
            </w:pPr>
            <w:del w:id="8117" w:author="Ashan Senel Asmone" w:date="2016-03-21T11:38:00Z">
              <w:r w:rsidRPr="00EB5F2C" w:rsidDel="002D35EC">
                <w:rPr>
                  <w:rFonts w:ascii="Calibri Light" w:hAnsi="Calibri Light"/>
                  <w:sz w:val="16"/>
                  <w:szCs w:val="16"/>
                </w:rPr>
                <w:delText>AS 1012.2- Methods of testing concrete mixes</w:delText>
              </w:r>
            </w:del>
            <w:ins w:id="8118" w:author="Ashan Senel Asmone" w:date="2016-03-21T11:38:00Z">
              <w:r w:rsidR="002D35EC">
                <w:rPr>
                  <w:rFonts w:ascii="Calibri Light" w:hAnsi="Calibri Light"/>
                  <w:sz w:val="16"/>
                  <w:szCs w:val="16"/>
                </w:rPr>
                <w:t>AS 1012.2:2014 Methods of testing concrete - Preparing concrete mixes in the laboratory</w:t>
              </w:r>
            </w:ins>
          </w:p>
          <w:p w14:paraId="222F1888" w14:textId="77777777" w:rsidR="00F00C6C" w:rsidRPr="00EB5F2C" w:rsidRDefault="00F00C6C" w:rsidP="00EB5F2C">
            <w:pPr>
              <w:spacing w:after="120"/>
              <w:rPr>
                <w:rFonts w:ascii="Calibri Light" w:hAnsi="Calibri Light"/>
                <w:sz w:val="16"/>
                <w:szCs w:val="16"/>
              </w:rPr>
            </w:pPr>
            <w:del w:id="8119" w:author="Ashan Senel Asmone" w:date="2016-03-21T11:49:00Z">
              <w:r w:rsidRPr="00EB5F2C" w:rsidDel="002D35EC">
                <w:rPr>
                  <w:rFonts w:ascii="Calibri Light" w:hAnsi="Calibri Light"/>
                  <w:sz w:val="16"/>
                  <w:szCs w:val="16"/>
                </w:rPr>
                <w:delText>AS 1012.3.1-1998 MEthods of testing concrete -Determination of properties related in consistency of concrete-slump test</w:delText>
              </w:r>
            </w:del>
            <w:ins w:id="8120" w:author="Ashan Senel Asmone" w:date="2016-03-21T11:49:00Z">
              <w:r w:rsidR="002D35EC">
                <w:rPr>
                  <w:rFonts w:ascii="Calibri Light" w:hAnsi="Calibri Light"/>
                  <w:sz w:val="16"/>
                  <w:szCs w:val="16"/>
                </w:rPr>
                <w:t>AS 1012.3.1:2014 Methods of testing concrete - Determination of properties related to the consistency of concrete - Slump test</w:t>
              </w:r>
            </w:ins>
          </w:p>
          <w:p w14:paraId="03CCCF6F" w14:textId="77777777" w:rsidR="00F00C6C" w:rsidRPr="00EB5F2C" w:rsidRDefault="00F00C6C" w:rsidP="00EB5F2C">
            <w:pPr>
              <w:spacing w:after="120"/>
              <w:rPr>
                <w:rFonts w:ascii="Calibri Light" w:hAnsi="Calibri Light"/>
                <w:sz w:val="16"/>
                <w:szCs w:val="16"/>
              </w:rPr>
            </w:pPr>
            <w:del w:id="8121" w:author="Ashan Senel Asmone" w:date="2016-03-21T11:47:00Z">
              <w:r w:rsidRPr="00EB5F2C" w:rsidDel="002D35EC">
                <w:rPr>
                  <w:rFonts w:ascii="Calibri Light" w:hAnsi="Calibri Light"/>
                  <w:sz w:val="16"/>
                  <w:szCs w:val="16"/>
                </w:rPr>
                <w:delText>AS 1012.3.2-1998 Methods of testing concrete-Determination of properties related to the consistency of concrete-compacting factor test</w:delText>
              </w:r>
            </w:del>
            <w:ins w:id="8122" w:author="Ashan Senel Asmone" w:date="2016-03-21T11:47:00Z">
              <w:r w:rsidR="002D35EC">
                <w:rPr>
                  <w:rFonts w:ascii="Calibri Light" w:hAnsi="Calibri Light"/>
                  <w:sz w:val="16"/>
                  <w:szCs w:val="16"/>
                </w:rPr>
                <w:t>AS 1012.3.2-1998 (R2014) Methods of testing concrete - Determination of properties related to the consistency of concrete - Compacting factor test</w:t>
              </w:r>
            </w:ins>
          </w:p>
          <w:p w14:paraId="633E8760" w14:textId="77777777" w:rsidR="00F00C6C" w:rsidRPr="00EB5F2C" w:rsidRDefault="00F00C6C" w:rsidP="00EB5F2C">
            <w:pPr>
              <w:spacing w:after="120"/>
              <w:rPr>
                <w:rFonts w:ascii="Calibri Light" w:hAnsi="Calibri Light"/>
                <w:sz w:val="16"/>
                <w:szCs w:val="16"/>
              </w:rPr>
            </w:pPr>
            <w:del w:id="8123" w:author="Ashan Senel Asmone" w:date="2016-03-21T13:26:00Z">
              <w:r w:rsidRPr="00EB5F2C" w:rsidDel="009D4550">
                <w:rPr>
                  <w:rFonts w:ascii="Calibri Light" w:hAnsi="Calibri Light"/>
                  <w:sz w:val="16"/>
                  <w:szCs w:val="16"/>
                </w:rPr>
                <w:delText>AS 1012.1-1993 Methods of testing concrete-sampling of fresh concrete</w:delText>
              </w:r>
            </w:del>
            <w:ins w:id="8124" w:author="Ashan Senel Asmone" w:date="2016-03-21T13:26:00Z">
              <w:r w:rsidR="009D4550">
                <w:rPr>
                  <w:rFonts w:ascii="Calibri Light" w:hAnsi="Calibri Light"/>
                  <w:sz w:val="16"/>
                  <w:szCs w:val="16"/>
                </w:rPr>
                <w:t>AS 1012.1:2014 Methods of testing concrete - Sampling of concrete</w:t>
              </w:r>
            </w:ins>
          </w:p>
          <w:p w14:paraId="70DC5499" w14:textId="77777777" w:rsidR="00F00C6C" w:rsidRPr="00EB5F2C" w:rsidRDefault="00F00C6C" w:rsidP="00EB5F2C">
            <w:pPr>
              <w:spacing w:after="120"/>
              <w:rPr>
                <w:rFonts w:ascii="Calibri Light" w:hAnsi="Calibri Light"/>
                <w:sz w:val="16"/>
                <w:szCs w:val="16"/>
              </w:rPr>
            </w:pPr>
            <w:del w:id="8125" w:author="Ashan Senel Asmone" w:date="2016-03-21T13:29:00Z">
              <w:r w:rsidRPr="00EB5F2C" w:rsidDel="009D4550">
                <w:rPr>
                  <w:rFonts w:ascii="Calibri Light" w:hAnsi="Calibri Light"/>
                  <w:sz w:val="16"/>
                  <w:szCs w:val="16"/>
                </w:rPr>
                <w:delText>AS 1012.11-2000 Methods of testing concrete-determiantion of the modulus of rupture</w:delText>
              </w:r>
            </w:del>
            <w:ins w:id="8126" w:author="Ashan Senel Asmone" w:date="2016-03-21T13:29:00Z">
              <w:r w:rsidR="009D4550">
                <w:rPr>
                  <w:rFonts w:ascii="Calibri Light" w:hAnsi="Calibri Light"/>
                  <w:sz w:val="16"/>
                  <w:szCs w:val="16"/>
                </w:rPr>
                <w:t>AS 1012.11-2000 (R2014) Methods of testing concrete - Determination of the modulus of rupture</w:t>
              </w:r>
            </w:ins>
          </w:p>
          <w:p w14:paraId="4FA672E8" w14:textId="77777777" w:rsidR="00F00C6C" w:rsidRPr="00EB5F2C" w:rsidRDefault="00F00C6C" w:rsidP="00EB5F2C">
            <w:pPr>
              <w:spacing w:after="120"/>
              <w:rPr>
                <w:rFonts w:ascii="Calibri Light" w:hAnsi="Calibri Light"/>
                <w:sz w:val="16"/>
                <w:szCs w:val="16"/>
              </w:rPr>
            </w:pPr>
            <w:del w:id="8127" w:author="Ashan Senel Asmone" w:date="2016-03-21T13:30:00Z">
              <w:r w:rsidRPr="00EB5F2C" w:rsidDel="009D4550">
                <w:rPr>
                  <w:rFonts w:ascii="Calibri Light" w:hAnsi="Calibri Light"/>
                  <w:sz w:val="16"/>
                  <w:szCs w:val="16"/>
                </w:rPr>
                <w:delText>AS 1012.13-1992 Methods of testing cocnrete-Determination of the drying shrinkage of concrete for samples prepared in the field or in the laboratory</w:delText>
              </w:r>
            </w:del>
            <w:ins w:id="8128" w:author="Ashan Senel Asmone" w:date="2016-03-21T13:31:00Z">
              <w:r w:rsidR="009D4550">
                <w:rPr>
                  <w:rFonts w:ascii="Calibri Light" w:hAnsi="Calibri Light"/>
                  <w:sz w:val="16"/>
                  <w:szCs w:val="16"/>
                </w:rPr>
                <w:t xml:space="preserve">AS 1012.8.4:2015 Methods of testing concrete - Method for making and curing concrete - Drying shrinkage specimens prepared in the field or in the laboratory/ </w:t>
              </w:r>
            </w:ins>
            <w:ins w:id="8129" w:author="Ashan Senel Asmone" w:date="2016-03-21T13:30:00Z">
              <w:r w:rsidR="009D4550">
                <w:rPr>
                  <w:rFonts w:ascii="Calibri Light" w:hAnsi="Calibri Light"/>
                  <w:sz w:val="16"/>
                  <w:szCs w:val="16"/>
                </w:rPr>
                <w:t>AS 1012.13:2015 Methods of testing concrete - Determination of the drying shrinkage of concrete for samples prepared in the field or in the laboratory</w:t>
              </w:r>
            </w:ins>
          </w:p>
          <w:p w14:paraId="3F931BE7" w14:textId="77777777" w:rsidR="00F00C6C" w:rsidRPr="00EB5F2C" w:rsidRDefault="00F00C6C" w:rsidP="00EB5F2C">
            <w:pPr>
              <w:spacing w:after="120"/>
              <w:rPr>
                <w:rFonts w:ascii="Calibri Light" w:hAnsi="Calibri Light"/>
                <w:sz w:val="16"/>
                <w:szCs w:val="16"/>
              </w:rPr>
            </w:pPr>
            <w:del w:id="8130" w:author="Ashan Senel Asmone" w:date="2016-03-21T13:33:00Z">
              <w:r w:rsidRPr="00EB5F2C" w:rsidDel="009D4550">
                <w:rPr>
                  <w:rFonts w:ascii="Calibri Light" w:hAnsi="Calibri Light"/>
                  <w:sz w:val="16"/>
                  <w:szCs w:val="16"/>
                </w:rPr>
                <w:delText>AS 1012.21-1999 Methods of testing concrete- Determination of water absorption and apparent volume of permeable voids in hardened concrete</w:delText>
              </w:r>
            </w:del>
            <w:ins w:id="8131" w:author="Ashan Senel Asmone" w:date="2016-03-21T13:34:00Z">
              <w:r w:rsidR="009D4550">
                <w:rPr>
                  <w:rFonts w:ascii="Calibri Light" w:hAnsi="Calibri Light"/>
                  <w:sz w:val="16"/>
                  <w:szCs w:val="16"/>
                </w:rPr>
                <w:t>AS 1012.21-1999 (R2014) Methods of testing concrete - Determination of water absorption and apparent volume of permeable voids in hardened concrete</w:t>
              </w:r>
            </w:ins>
            <w:ins w:id="8132" w:author="Ashan Senel Asmone" w:date="2016-03-21T13:33:00Z">
              <w:r w:rsidR="009D4550">
                <w:rPr>
                  <w:rFonts w:ascii="Calibri Light" w:hAnsi="Calibri Light"/>
                  <w:sz w:val="16"/>
                  <w:szCs w:val="16"/>
                </w:rPr>
                <w:t>AS 1012.21-1999 (R2014) Methods of testing concrete - Determination of water absorption and apparent volume of permeable voids in hardened concrete</w:t>
              </w:r>
            </w:ins>
            <w:r w:rsidRPr="00EB5F2C">
              <w:rPr>
                <w:rFonts w:ascii="Calibri Light" w:hAnsi="Calibri Light"/>
                <w:sz w:val="16"/>
                <w:szCs w:val="16"/>
              </w:rPr>
              <w:t>.</w:t>
            </w:r>
          </w:p>
          <w:p w14:paraId="09A23CCC" w14:textId="77777777" w:rsidR="00F00C6C" w:rsidRPr="00EB5F2C" w:rsidRDefault="00F00C6C" w:rsidP="00EB5F2C">
            <w:pPr>
              <w:spacing w:after="120"/>
              <w:rPr>
                <w:rFonts w:ascii="Calibri Light" w:hAnsi="Calibri Light"/>
                <w:sz w:val="16"/>
                <w:szCs w:val="16"/>
              </w:rPr>
            </w:pPr>
            <w:del w:id="8133" w:author="Ashan Senel Asmone" w:date="2016-03-21T13:35:00Z">
              <w:r w:rsidRPr="00EB5F2C" w:rsidDel="009D4550">
                <w:rPr>
                  <w:rFonts w:ascii="Calibri Light" w:hAnsi="Calibri Light"/>
                  <w:sz w:val="16"/>
                  <w:szCs w:val="16"/>
                </w:rPr>
                <w:delText>AS 1478.1-2000 Chemical admixutres for concrete mortar and grout-admixtures for concrete</w:delText>
              </w:r>
            </w:del>
            <w:ins w:id="8134" w:author="Ashan Senel Asmone" w:date="2016-03-21T20:24:00Z">
              <w:r w:rsidR="00B73746">
                <w:rPr>
                  <w:rFonts w:ascii="Calibri Light" w:hAnsi="Calibri Light"/>
                  <w:sz w:val="16"/>
                  <w:szCs w:val="16"/>
                </w:rPr>
                <w:t>AS 1478.1-2000 Chemical admixtures for concrete, mortar and grout - Admixtures for concrete</w:t>
              </w:r>
            </w:ins>
          </w:p>
          <w:p w14:paraId="3003035A" w14:textId="77777777" w:rsidR="00F00C6C" w:rsidRPr="00EB5F2C" w:rsidRDefault="00F00C6C" w:rsidP="00EB5F2C">
            <w:pPr>
              <w:spacing w:after="120"/>
              <w:rPr>
                <w:rFonts w:ascii="Calibri Light" w:hAnsi="Calibri Light"/>
                <w:sz w:val="16"/>
                <w:szCs w:val="16"/>
              </w:rPr>
            </w:pPr>
            <w:del w:id="8135" w:author="Ashan Senel Asmone" w:date="2016-03-21T13:37:00Z">
              <w:r w:rsidRPr="00EB5F2C" w:rsidDel="009D4550">
                <w:rPr>
                  <w:rFonts w:ascii="Calibri Light" w:hAnsi="Calibri Light"/>
                  <w:sz w:val="16"/>
                  <w:szCs w:val="16"/>
                </w:rPr>
                <w:delText>AS 2758.1-1998 Aggregates and rock for engineering purposes-concrete aggregates</w:delText>
              </w:r>
            </w:del>
            <w:ins w:id="8136" w:author="Ashan Senel Asmone" w:date="2016-03-21T13:37:00Z">
              <w:r w:rsidR="009D4550">
                <w:rPr>
                  <w:rFonts w:ascii="Calibri Light" w:hAnsi="Calibri Light"/>
                  <w:sz w:val="16"/>
                  <w:szCs w:val="16"/>
                </w:rPr>
                <w:t>AS 2758.1:2014 Aggregates and rock for engineering purposes - Concrete aggregates</w:t>
              </w:r>
            </w:ins>
          </w:p>
          <w:p w14:paraId="7EA451BC" w14:textId="77777777" w:rsidR="00F00C6C" w:rsidRPr="00EB5F2C" w:rsidRDefault="00F00C6C" w:rsidP="00EB5F2C">
            <w:pPr>
              <w:spacing w:after="120"/>
              <w:rPr>
                <w:rFonts w:ascii="Calibri Light" w:hAnsi="Calibri Light"/>
                <w:sz w:val="16"/>
                <w:szCs w:val="16"/>
              </w:rPr>
            </w:pPr>
            <w:del w:id="8137" w:author="Ashan Senel Asmone" w:date="2016-03-21T13:37:00Z">
              <w:r w:rsidRPr="00EB5F2C" w:rsidDel="009D4550">
                <w:rPr>
                  <w:rFonts w:ascii="Calibri Light" w:hAnsi="Calibri Light"/>
                  <w:sz w:val="16"/>
                  <w:szCs w:val="16"/>
                </w:rPr>
                <w:delText>AS 3600-2001 Concrete Structures</w:delText>
              </w:r>
            </w:del>
            <w:ins w:id="8138" w:author="Ashan Senel Asmone" w:date="2016-03-21T13:37:00Z">
              <w:r w:rsidR="009D4550">
                <w:rPr>
                  <w:rFonts w:ascii="Calibri Light" w:hAnsi="Calibri Light"/>
                  <w:sz w:val="16"/>
                  <w:szCs w:val="16"/>
                </w:rPr>
                <w:t>AS 3600-2009 Concrete structures</w:t>
              </w:r>
            </w:ins>
            <w:r w:rsidRPr="00EB5F2C">
              <w:rPr>
                <w:rFonts w:ascii="Calibri Light" w:hAnsi="Calibri Light"/>
                <w:sz w:val="16"/>
                <w:szCs w:val="16"/>
              </w:rPr>
              <w:t> </w:t>
            </w:r>
            <w:r w:rsidRPr="00EB5F2C">
              <w:rPr>
                <w:rFonts w:ascii="Calibri Light" w:hAnsi="Calibri Light"/>
                <w:sz w:val="16"/>
                <w:szCs w:val="16"/>
              </w:rPr>
              <w:br/>
            </w:r>
            <w:r w:rsidRPr="00EB5F2C">
              <w:rPr>
                <w:rFonts w:ascii="Calibri Light" w:hAnsi="Calibri Light"/>
                <w:sz w:val="16"/>
                <w:szCs w:val="16"/>
              </w:rPr>
              <w:br/>
            </w:r>
            <w:del w:id="8139" w:author="Ashan Senel Asmone" w:date="2016-03-21T13:39:00Z">
              <w:r w:rsidRPr="00EB5F2C" w:rsidDel="00EB11C2">
                <w:rPr>
                  <w:rFonts w:ascii="Calibri Light" w:hAnsi="Calibri Light"/>
                  <w:sz w:val="16"/>
                  <w:szCs w:val="16"/>
                </w:rPr>
                <w:delText>AS CIA Z9-1999 Curing of Concrete</w:delText>
              </w:r>
            </w:del>
            <w:ins w:id="8140" w:author="Ashan Senel Asmone" w:date="2016-05-09T18:27:00Z">
              <w:r w:rsidR="007351A9">
                <w:rPr>
                  <w:rFonts w:ascii="Calibri Light" w:hAnsi="Calibri Light"/>
                  <w:sz w:val="16"/>
                  <w:szCs w:val="16"/>
                </w:rPr>
                <w:t>CIA Z9-1999 CIA Curing of Concrete</w:t>
              </w:r>
            </w:ins>
            <w:ins w:id="8141" w:author="Ashan Senel Asmone" w:date="2016-03-21T13:39:00Z">
              <w:r w:rsidR="00EB11C2">
                <w:rPr>
                  <w:rFonts w:ascii="Calibri Light" w:hAnsi="Calibri Light"/>
                  <w:sz w:val="16"/>
                  <w:szCs w:val="16"/>
                </w:rPr>
                <w:t>CIA Z9-1999 CIA Curing of Concrete</w:t>
              </w:r>
            </w:ins>
            <w:r w:rsidRPr="00EB5F2C">
              <w:rPr>
                <w:rFonts w:ascii="Calibri Light" w:hAnsi="Calibri Light"/>
                <w:sz w:val="16"/>
                <w:szCs w:val="16"/>
              </w:rPr>
              <w:t> </w:t>
            </w:r>
            <w:r w:rsidRPr="00EB5F2C">
              <w:rPr>
                <w:rFonts w:ascii="Calibri Light" w:hAnsi="Calibri Light"/>
                <w:sz w:val="16"/>
                <w:szCs w:val="16"/>
              </w:rPr>
              <w:br/>
            </w:r>
            <w:r w:rsidRPr="00EB5F2C">
              <w:rPr>
                <w:rFonts w:ascii="Calibri Light" w:hAnsi="Calibri Light"/>
                <w:sz w:val="16"/>
                <w:szCs w:val="16"/>
              </w:rPr>
              <w:br/>
            </w:r>
            <w:del w:id="8142" w:author="Ashan Senel Asmone" w:date="2016-03-21T13:40:00Z">
              <w:r w:rsidRPr="00EB5F2C" w:rsidDel="00EB11C2">
                <w:rPr>
                  <w:rFonts w:ascii="Calibri Light" w:hAnsi="Calibri Light"/>
                  <w:sz w:val="16"/>
                  <w:szCs w:val="16"/>
                </w:rPr>
                <w:delText>AS HB 84:1996 Guide to Concrete Repair and Protection</w:delText>
              </w:r>
            </w:del>
            <w:ins w:id="8143" w:author="Ashan Senel Asmone" w:date="2016-05-09T18:18:00Z">
              <w:r w:rsidR="00D91DD8">
                <w:rPr>
                  <w:rFonts w:ascii="Calibri Light" w:hAnsi="Calibri Light"/>
                  <w:sz w:val="16"/>
                  <w:szCs w:val="16"/>
                </w:rPr>
                <w:t>HB 84-2006 Guide to Concrete Repair and Protection</w:t>
              </w:r>
            </w:ins>
            <w:ins w:id="8144" w:author="Ashan Senel Asmone" w:date="2016-03-21T13:40:00Z">
              <w:r w:rsidR="00EB11C2">
                <w:rPr>
                  <w:rFonts w:ascii="Calibri Light" w:hAnsi="Calibri Light"/>
                  <w:sz w:val="16"/>
                  <w:szCs w:val="16"/>
                </w:rPr>
                <w:t>HB 84-2006 Guide to Concrete Repair and Protection</w:t>
              </w:r>
            </w:ins>
          </w:p>
          <w:p w14:paraId="00E0826D" w14:textId="77777777" w:rsidR="00F00C6C" w:rsidRPr="00EB5F2C" w:rsidRDefault="00F00C6C" w:rsidP="00EB5F2C">
            <w:pPr>
              <w:spacing w:after="120"/>
              <w:rPr>
                <w:rFonts w:ascii="Calibri Light" w:hAnsi="Calibri Light"/>
                <w:sz w:val="16"/>
                <w:szCs w:val="16"/>
              </w:rPr>
            </w:pPr>
            <w:del w:id="8145" w:author="Ashan Senel Asmone" w:date="2016-05-09T13:53:00Z">
              <w:r w:rsidRPr="00EB5F2C" w:rsidDel="008E0EDF">
                <w:rPr>
                  <w:rFonts w:ascii="Calibri Light" w:hAnsi="Calibri Light"/>
                  <w:sz w:val="16"/>
                  <w:szCs w:val="16"/>
                </w:rPr>
                <w:delText>AS 1597.2-1996 Precast reinforced concrete box culverts - Large culverts (from 1500 mm span and up to and including 4200 mm span and 4200 mm height)</w:delText>
              </w:r>
            </w:del>
            <w:ins w:id="8146" w:author="Ashan Senel Asmone" w:date="2016-05-09T13:53:00Z">
              <w:r w:rsidR="008E0EDF">
                <w:rPr>
                  <w:rFonts w:ascii="Calibri Light" w:hAnsi="Calibri Light"/>
                  <w:sz w:val="16"/>
                  <w:szCs w:val="16"/>
                </w:rPr>
                <w:t>AS 1597.2-2013 Precast reinforced concrete box culverts - Large culverts (exceeding 1200 mm span or 1200 mm height and up to and including 4200 mm span and 4200 mm height)AS 1597.2-2013 Precast reinforced concrete box culverts - Large culverts (exceeding 1200 mm span or 1200 mm height and up to and including 4200 mm span and 4200 mm height)</w:t>
              </w:r>
            </w:ins>
          </w:p>
          <w:p w14:paraId="3FF83D14" w14:textId="77777777" w:rsidR="00F00C6C" w:rsidRPr="00EB5F2C" w:rsidRDefault="00F00C6C" w:rsidP="00EB5F2C">
            <w:pPr>
              <w:spacing w:after="120"/>
              <w:rPr>
                <w:rFonts w:ascii="Calibri Light" w:hAnsi="Calibri Light"/>
                <w:sz w:val="16"/>
                <w:szCs w:val="16"/>
              </w:rPr>
            </w:pPr>
            <w:del w:id="8147" w:author="Ashan Senel Asmone" w:date="2016-05-09T16:42:00Z">
              <w:r w:rsidRPr="00EB5F2C" w:rsidDel="003D71A2">
                <w:rPr>
                  <w:rFonts w:ascii="Calibri Light" w:hAnsi="Calibri Light"/>
                  <w:sz w:val="16"/>
                  <w:szCs w:val="16"/>
                </w:rPr>
                <w:delText>AS 1597.2 Supp 1-1997 Precast reinforced concrete box culverts - Large culverts (from 1500 mm span and up to and including 4200 mm span and 4200 mm height) - Commentary (Supplement to AS 1597.2-1996)</w:delText>
              </w:r>
            </w:del>
            <w:ins w:id="8148" w:author="Ashan Senel Asmone" w:date="2016-05-09T16:42:00Z">
              <w:r w:rsidR="003D71A2">
                <w:rPr>
                  <w:rFonts w:ascii="Calibri Light" w:hAnsi="Calibri Light"/>
                  <w:sz w:val="16"/>
                  <w:szCs w:val="16"/>
                </w:rPr>
                <w:t>AS 1597.2-2013 Precast reinforced concrete box culverts - Large culverts (exceeding 1200 mm span or 1200 mm height and up to and including 4200 mm span and 4200 mm height)</w:t>
              </w:r>
            </w:ins>
          </w:p>
          <w:p w14:paraId="314C0BEC" w14:textId="77777777" w:rsidR="00F00C6C" w:rsidRPr="00EB5F2C" w:rsidRDefault="00F00C6C" w:rsidP="00EB5F2C">
            <w:pPr>
              <w:spacing w:after="120"/>
              <w:rPr>
                <w:rFonts w:ascii="Calibri Light" w:hAnsi="Calibri Light"/>
                <w:sz w:val="16"/>
                <w:szCs w:val="16"/>
              </w:rPr>
            </w:pPr>
            <w:del w:id="8149" w:author="Ashan Senel Asmone" w:date="2016-05-09T16:44:00Z">
              <w:r w:rsidRPr="00EB5F2C" w:rsidDel="003D71A2">
                <w:rPr>
                  <w:rFonts w:ascii="Calibri Light" w:hAnsi="Calibri Light"/>
                  <w:sz w:val="16"/>
                  <w:szCs w:val="16"/>
                </w:rPr>
                <w:delText>AS 3850.1-1990 Tilt-up concrete and precast concrete elements for use in buildings - Safety requirements</w:delText>
              </w:r>
            </w:del>
            <w:ins w:id="8150" w:author="Ashan Senel Asmone" w:date="2016-05-09T16:44:00Z">
              <w:r w:rsidR="003D71A2">
                <w:rPr>
                  <w:rFonts w:ascii="Calibri Light" w:hAnsi="Calibri Light"/>
                  <w:sz w:val="16"/>
                  <w:szCs w:val="16"/>
                </w:rPr>
                <w:t>AS 3850.1:2015 Prefabricated concrete elements - General requirements</w:t>
              </w:r>
            </w:ins>
          </w:p>
          <w:p w14:paraId="4D723201" w14:textId="77777777" w:rsidR="00F00C6C" w:rsidRPr="00EB5F2C" w:rsidRDefault="00F00C6C" w:rsidP="00EB5F2C">
            <w:pPr>
              <w:spacing w:after="120"/>
              <w:rPr>
                <w:rFonts w:ascii="Calibri Light" w:hAnsi="Calibri Light"/>
                <w:sz w:val="16"/>
                <w:szCs w:val="16"/>
              </w:rPr>
            </w:pPr>
            <w:del w:id="8151" w:author="Ashan Senel Asmone" w:date="2016-05-09T16:45:00Z">
              <w:r w:rsidRPr="00EB5F2C" w:rsidDel="003D71A2">
                <w:rPr>
                  <w:rFonts w:ascii="Calibri Light" w:hAnsi="Calibri Light"/>
                  <w:sz w:val="16"/>
                  <w:szCs w:val="16"/>
                </w:rPr>
                <w:delText>AS 3850.2-1990 Tilt-up concrete and precast concrete elements for use in buildings - Guide to design, casting and erection of tilt-up panels</w:delText>
              </w:r>
            </w:del>
            <w:ins w:id="8152" w:author="Ashan Senel Asmone" w:date="2016-05-09T16:45:00Z">
              <w:r w:rsidR="003D71A2">
                <w:rPr>
                  <w:rFonts w:ascii="Calibri Light" w:hAnsi="Calibri Light"/>
                  <w:sz w:val="16"/>
                  <w:szCs w:val="16"/>
                </w:rPr>
                <w:t>AS 3850.2:2015 Prefabricated concrete elements - Building construction</w:t>
              </w:r>
            </w:ins>
          </w:p>
          <w:p w14:paraId="30F51EF7" w14:textId="77777777" w:rsidR="00F00C6C" w:rsidRPr="00EB5F2C" w:rsidRDefault="00F00C6C" w:rsidP="00EB5F2C">
            <w:pPr>
              <w:spacing w:after="120"/>
              <w:rPr>
                <w:rFonts w:ascii="Calibri Light" w:hAnsi="Calibri Light"/>
                <w:sz w:val="16"/>
                <w:szCs w:val="16"/>
              </w:rPr>
            </w:pPr>
            <w:del w:id="8153" w:author="Ashan Senel Asmone" w:date="2016-05-09T16:45:00Z">
              <w:r w:rsidRPr="00EB5F2C" w:rsidDel="003D71A2">
                <w:rPr>
                  <w:rFonts w:ascii="Calibri Light" w:hAnsi="Calibri Light"/>
                  <w:sz w:val="16"/>
                  <w:szCs w:val="16"/>
                </w:rPr>
                <w:delText>AS 3850.3-1992 Tilt-up concrete and precast concrete elements for use in buildings - Guide to the erection of precast concrete members</w:delText>
              </w:r>
            </w:del>
            <w:ins w:id="8154" w:author="Ashan Senel Asmone" w:date="2016-05-09T16:45:00Z">
              <w:r w:rsidR="003D71A2">
                <w:rPr>
                  <w:rFonts w:ascii="Calibri Light" w:hAnsi="Calibri Light"/>
                  <w:sz w:val="16"/>
                  <w:szCs w:val="16"/>
                </w:rPr>
                <w:t>AS 3850-2003 Tilt-up concrete construction</w:t>
              </w:r>
            </w:ins>
          </w:p>
          <w:p w14:paraId="46B1B1F6" w14:textId="77777777" w:rsidR="00F00C6C" w:rsidRPr="00EB5F2C" w:rsidRDefault="00F00C6C" w:rsidP="00EB5F2C">
            <w:pPr>
              <w:spacing w:after="120"/>
              <w:rPr>
                <w:rFonts w:ascii="Calibri Light" w:hAnsi="Calibri Light"/>
                <w:sz w:val="16"/>
                <w:szCs w:val="16"/>
              </w:rPr>
            </w:pPr>
            <w:del w:id="8155" w:author="Ashan Senel Asmone" w:date="2016-05-09T16:46:00Z">
              <w:r w:rsidRPr="00EB5F2C" w:rsidDel="003D71A2">
                <w:rPr>
                  <w:rFonts w:ascii="Calibri Light" w:hAnsi="Calibri Light"/>
                  <w:sz w:val="16"/>
                  <w:szCs w:val="16"/>
                </w:rPr>
                <w:delText>DR 01033 Chemical admixtures for concrete, mortar and grout Methods of sampling and testing admixtures for mortar and grout</w:delText>
              </w:r>
            </w:del>
            <w:ins w:id="8156" w:author="Ashan Senel Asmone" w:date="2016-05-09T16:46:00Z">
              <w:r w:rsidR="003D71A2">
                <w:rPr>
                  <w:rFonts w:ascii="Calibri Light" w:hAnsi="Calibri Light"/>
                  <w:sz w:val="16"/>
                  <w:szCs w:val="16"/>
                </w:rPr>
                <w:t>AS 1478.2-2005 Chemical admixtures for concrete, mortar and grout - Methods of sampling and testing admixtures for concrete, mortar and grout</w:t>
              </w:r>
            </w:ins>
          </w:p>
          <w:p w14:paraId="2A05081B" w14:textId="77777777" w:rsidR="00F00C6C" w:rsidRPr="00EB5F2C" w:rsidRDefault="00F00C6C" w:rsidP="00EB5F2C">
            <w:pPr>
              <w:spacing w:after="120"/>
              <w:rPr>
                <w:rFonts w:ascii="Calibri Light" w:hAnsi="Calibri Light"/>
                <w:sz w:val="16"/>
                <w:szCs w:val="16"/>
              </w:rPr>
            </w:pPr>
            <w:del w:id="8157" w:author="Ashan Senel Asmone" w:date="2016-05-09T16:47:00Z">
              <w:r w:rsidRPr="00EB5F2C" w:rsidDel="003D71A2">
                <w:rPr>
                  <w:rFonts w:ascii="Calibri Light" w:hAnsi="Calibri Light"/>
                  <w:sz w:val="16"/>
                  <w:szCs w:val="16"/>
                </w:rPr>
                <w:delText>DR 01047 Cathodic protection of metals - Part 5: Steel in concrete structures</w:delText>
              </w:r>
            </w:del>
            <w:ins w:id="8158" w:author="Ashan Senel Asmone" w:date="2016-05-09T16:47:00Z">
              <w:r w:rsidR="003D71A2">
                <w:rPr>
                  <w:rFonts w:ascii="Calibri Light" w:hAnsi="Calibri Light"/>
                  <w:sz w:val="16"/>
                  <w:szCs w:val="16"/>
                </w:rPr>
                <w:t>AS 2832.5-2002 Cathodic protection of metals - Steel in concrete structures</w:t>
              </w:r>
            </w:ins>
          </w:p>
          <w:p w14:paraId="1E14B034" w14:textId="77777777" w:rsidR="00F00C6C" w:rsidRPr="00EB5F2C" w:rsidRDefault="00F00C6C" w:rsidP="00EB5F2C">
            <w:pPr>
              <w:spacing w:after="120"/>
              <w:rPr>
                <w:rFonts w:ascii="Calibri Light" w:hAnsi="Calibri Light"/>
                <w:sz w:val="16"/>
                <w:szCs w:val="16"/>
              </w:rPr>
            </w:pPr>
            <w:del w:id="8159" w:author="Ashan Senel Asmone" w:date="2016-05-09T16:48:00Z">
              <w:r w:rsidRPr="00EB5F2C" w:rsidDel="003D71A2">
                <w:rPr>
                  <w:rFonts w:ascii="Calibri Light" w:hAnsi="Calibri Light"/>
                  <w:sz w:val="16"/>
                  <w:szCs w:val="16"/>
                </w:rPr>
                <w:delText>AS 1012.1-1993 Methods of testing concrete - Sampling of fresh concrete</w:delText>
              </w:r>
            </w:del>
            <w:ins w:id="8160" w:author="Ashan Senel Asmone" w:date="2016-05-09T16:48:00Z">
              <w:r w:rsidR="003D71A2">
                <w:rPr>
                  <w:rFonts w:ascii="Calibri Light" w:hAnsi="Calibri Light"/>
                  <w:sz w:val="16"/>
                  <w:szCs w:val="16"/>
                </w:rPr>
                <w:t>AS 1012.1:2014 Methods of testing concrete - Sampling of concrete</w:t>
              </w:r>
            </w:ins>
          </w:p>
          <w:p w14:paraId="1AB87DCE" w14:textId="77777777" w:rsidR="00F00C6C" w:rsidRPr="00EB5F2C" w:rsidRDefault="00F00C6C" w:rsidP="00EB5F2C">
            <w:pPr>
              <w:spacing w:after="120"/>
              <w:rPr>
                <w:rFonts w:ascii="Calibri Light" w:hAnsi="Calibri Light"/>
                <w:sz w:val="16"/>
                <w:szCs w:val="16"/>
              </w:rPr>
            </w:pPr>
            <w:del w:id="8161" w:author="Ashan Senel Asmone" w:date="2016-05-09T16:49:00Z">
              <w:r w:rsidRPr="00EB5F2C" w:rsidDel="003D71A2">
                <w:rPr>
                  <w:rFonts w:ascii="Calibri Light" w:hAnsi="Calibri Light"/>
                  <w:sz w:val="16"/>
                  <w:szCs w:val="16"/>
                </w:rPr>
                <w:delText>AS 1012.18-1996 Methods of testing concrete - Determination of setting time of fresh concrete, mortar and grout by penetration resistance</w:delText>
              </w:r>
            </w:del>
            <w:ins w:id="8162" w:author="Ashan Senel Asmone" w:date="2016-05-09T16:49:00Z">
              <w:r w:rsidR="003D71A2">
                <w:rPr>
                  <w:rFonts w:ascii="Calibri Light" w:hAnsi="Calibri Light"/>
                  <w:sz w:val="16"/>
                  <w:szCs w:val="16"/>
                </w:rPr>
                <w:t>AS 1012.18-1996 (R2014) Methods of testing concrete - Determination of setting time of fresh concrete, mortar and grout by penetration resistance</w:t>
              </w:r>
            </w:ins>
          </w:p>
          <w:p w14:paraId="32BF032E" w14:textId="77777777" w:rsidR="00F00C6C" w:rsidRPr="00EB5F2C" w:rsidRDefault="00F00C6C" w:rsidP="00EB5F2C">
            <w:pPr>
              <w:spacing w:after="120"/>
              <w:rPr>
                <w:rFonts w:ascii="Calibri Light" w:hAnsi="Calibri Light"/>
                <w:sz w:val="16"/>
                <w:szCs w:val="16"/>
              </w:rPr>
            </w:pPr>
            <w:del w:id="8163" w:author="Ashan Senel Asmone" w:date="2016-05-09T16:50:00Z">
              <w:r w:rsidRPr="00EB5F2C" w:rsidDel="003D71A2">
                <w:rPr>
                  <w:rFonts w:ascii="Calibri Light" w:hAnsi="Calibri Light"/>
                  <w:sz w:val="16"/>
                  <w:szCs w:val="16"/>
                </w:rPr>
                <w:delText>AS 1012.21-1999 Methods of testing concrete - Determination of water absorption and apparent volume of permeable voids in hardened concrete</w:delText>
              </w:r>
            </w:del>
            <w:ins w:id="8164" w:author="Ashan Senel Asmone" w:date="2016-05-09T16:50:00Z">
              <w:r w:rsidR="003D71A2">
                <w:rPr>
                  <w:rFonts w:ascii="Calibri Light" w:hAnsi="Calibri Light"/>
                  <w:sz w:val="16"/>
                  <w:szCs w:val="16"/>
                </w:rPr>
                <w:t>AS 1012.21-1999 (R2014) Methods of testing concrete - Determination of water absorption and apparent volume of permeable voids in hardened concrete</w:t>
              </w:r>
            </w:ins>
          </w:p>
          <w:p w14:paraId="64E9D027" w14:textId="77777777" w:rsidR="00F00C6C" w:rsidRPr="00EB5F2C" w:rsidRDefault="00F00C6C" w:rsidP="00EB5F2C">
            <w:pPr>
              <w:spacing w:after="120"/>
              <w:rPr>
                <w:rFonts w:ascii="Calibri Light" w:hAnsi="Calibri Light"/>
                <w:sz w:val="16"/>
                <w:szCs w:val="16"/>
              </w:rPr>
            </w:pPr>
            <w:del w:id="8165" w:author="Ashan Senel Asmone" w:date="2016-05-09T16:50:00Z">
              <w:r w:rsidRPr="00EB5F2C" w:rsidDel="003D71A2">
                <w:rPr>
                  <w:rFonts w:ascii="Calibri Light" w:hAnsi="Calibri Light"/>
                  <w:sz w:val="16"/>
                  <w:szCs w:val="16"/>
                </w:rPr>
                <w:delText>AS 1012.3.1-1998 Methods of testing concrete - Determination of properties related to the consistency of concrete - Slump test</w:delText>
              </w:r>
            </w:del>
            <w:ins w:id="8166" w:author="Ashan Senel Asmone" w:date="2016-05-09T16:50:00Z">
              <w:r w:rsidR="003D71A2">
                <w:rPr>
                  <w:rFonts w:ascii="Calibri Light" w:hAnsi="Calibri Light"/>
                  <w:sz w:val="16"/>
                  <w:szCs w:val="16"/>
                </w:rPr>
                <w:t>AS 1012.3.1:2014 Methods of testing concrete - Determination of properties related to the consistency of concrete - Slump test</w:t>
              </w:r>
            </w:ins>
          </w:p>
          <w:p w14:paraId="78E35D34" w14:textId="77777777" w:rsidR="00F00C6C" w:rsidRPr="00EB5F2C" w:rsidRDefault="00F00C6C" w:rsidP="00EB5F2C">
            <w:pPr>
              <w:spacing w:after="120"/>
              <w:rPr>
                <w:rFonts w:ascii="Calibri Light" w:hAnsi="Calibri Light"/>
                <w:sz w:val="16"/>
                <w:szCs w:val="16"/>
              </w:rPr>
            </w:pPr>
            <w:del w:id="8167" w:author="Ashan Senel Asmone" w:date="2016-05-09T16:51:00Z">
              <w:r w:rsidRPr="00EB5F2C" w:rsidDel="003D71A2">
                <w:rPr>
                  <w:rFonts w:ascii="Calibri Light" w:hAnsi="Calibri Light"/>
                  <w:sz w:val="16"/>
                  <w:szCs w:val="16"/>
                </w:rPr>
                <w:delText>AS 1012.3.2-1998 Methods of testing concrete - Determination of properties related to the consistency of concrete - Compacting factor test</w:delText>
              </w:r>
            </w:del>
            <w:ins w:id="8168" w:author="Ashan Senel Asmone" w:date="2016-05-09T16:51:00Z">
              <w:r w:rsidR="003D71A2">
                <w:rPr>
                  <w:rFonts w:ascii="Calibri Light" w:hAnsi="Calibri Light"/>
                  <w:sz w:val="16"/>
                  <w:szCs w:val="16"/>
                </w:rPr>
                <w:t>AS 1012.3.2-1998 (R2014) Methods of testing concrete - Determination of properties related to the consistency of concrete - Compacting factor test</w:t>
              </w:r>
            </w:ins>
          </w:p>
          <w:p w14:paraId="457B8974" w14:textId="77777777" w:rsidR="00F00C6C" w:rsidRPr="00EB5F2C" w:rsidRDefault="00F00C6C" w:rsidP="00EB5F2C">
            <w:pPr>
              <w:spacing w:after="120"/>
              <w:rPr>
                <w:rFonts w:ascii="Calibri Light" w:hAnsi="Calibri Light"/>
                <w:sz w:val="16"/>
                <w:szCs w:val="16"/>
              </w:rPr>
            </w:pPr>
            <w:del w:id="8169" w:author="Ashan Senel Asmone" w:date="2016-05-09T16:52:00Z">
              <w:r w:rsidRPr="00EB5F2C" w:rsidDel="0008797E">
                <w:rPr>
                  <w:rFonts w:ascii="Calibri Light" w:hAnsi="Calibri Light"/>
                  <w:sz w:val="16"/>
                  <w:szCs w:val="16"/>
                </w:rPr>
                <w:delText>AS 1012.3.3-1998 Methods of testing concrete - Determination of properties related to the consistency of concrete - Vebe test</w:delText>
              </w:r>
            </w:del>
            <w:ins w:id="8170" w:author="Ashan Senel Asmone" w:date="2016-05-09T16:52:00Z">
              <w:r w:rsidR="0008797E">
                <w:rPr>
                  <w:rFonts w:ascii="Calibri Light" w:hAnsi="Calibri Light"/>
                  <w:sz w:val="16"/>
                  <w:szCs w:val="16"/>
                </w:rPr>
                <w:t>AS 1012.3.3-1998 (R2014) Methods of testing concrete - Determination of properties related to the consistency of concrete - Vebe test</w:t>
              </w:r>
            </w:ins>
          </w:p>
          <w:p w14:paraId="2F5500D5" w14:textId="77777777" w:rsidR="00F00C6C" w:rsidRPr="00EB5F2C" w:rsidRDefault="00F00C6C" w:rsidP="00EB5F2C">
            <w:pPr>
              <w:spacing w:after="120"/>
              <w:rPr>
                <w:rFonts w:ascii="Calibri Light" w:hAnsi="Calibri Light"/>
                <w:sz w:val="16"/>
                <w:szCs w:val="16"/>
              </w:rPr>
            </w:pPr>
            <w:del w:id="8171" w:author="Ashan Senel Asmone" w:date="2016-05-09T16:53:00Z">
              <w:r w:rsidRPr="00EB5F2C" w:rsidDel="0008797E">
                <w:rPr>
                  <w:rFonts w:ascii="Calibri Light" w:hAnsi="Calibri Light"/>
                  <w:sz w:val="16"/>
                  <w:szCs w:val="16"/>
                </w:rPr>
                <w:delText>AS 1012.3.4-1998 Methods of testing concrete - Determination of properties related to the consistency of concrete - Compactibility index</w:delText>
              </w:r>
            </w:del>
            <w:ins w:id="8172" w:author="Ashan Senel Asmone" w:date="2016-05-09T16:53:00Z">
              <w:r w:rsidR="0008797E">
                <w:rPr>
                  <w:rFonts w:ascii="Calibri Light" w:hAnsi="Calibri Light"/>
                  <w:sz w:val="16"/>
                  <w:szCs w:val="16"/>
                </w:rPr>
                <w:t>AS 1012.3.4-1998 (R2014) Methods of testing concrete - Determination of properties related to the consistency of concrete - Compactibility index</w:t>
              </w:r>
            </w:ins>
          </w:p>
          <w:p w14:paraId="6B0DAF1D" w14:textId="77777777" w:rsidR="00F00C6C" w:rsidRPr="00EB5F2C" w:rsidRDefault="00F00C6C" w:rsidP="00EB5F2C">
            <w:pPr>
              <w:spacing w:after="120"/>
              <w:rPr>
                <w:rFonts w:ascii="Calibri Light" w:hAnsi="Calibri Light"/>
                <w:sz w:val="16"/>
                <w:szCs w:val="16"/>
              </w:rPr>
            </w:pPr>
            <w:del w:id="8173" w:author="Ashan Senel Asmone" w:date="2016-05-09T16:55:00Z">
              <w:r w:rsidRPr="00EB5F2C" w:rsidDel="0008797E">
                <w:rPr>
                  <w:rFonts w:ascii="Calibri Light" w:hAnsi="Calibri Light"/>
                  <w:sz w:val="16"/>
                  <w:szCs w:val="16"/>
                </w:rPr>
                <w:delText>AS 1012.4.1-1999 Methods of testing concrete - Determination of air content of freshly mixed concrete - Measuring reduction in concrete volume with increased air pressure</w:delText>
              </w:r>
            </w:del>
            <w:ins w:id="8174" w:author="Ashan Senel Asmone" w:date="2016-05-09T16:55:00Z">
              <w:r w:rsidR="0008797E">
                <w:rPr>
                  <w:rFonts w:ascii="Calibri Light" w:hAnsi="Calibri Light"/>
                  <w:sz w:val="16"/>
                  <w:szCs w:val="16"/>
                </w:rPr>
                <w:t>AS 1012.4.1:2014 Methods of testing concrete - Determination of air content of freshly mixed concrete - Measuring reduction in concrete volume with increased air pressure</w:t>
              </w:r>
            </w:ins>
          </w:p>
          <w:p w14:paraId="0703CD2C" w14:textId="77777777" w:rsidR="00F00C6C" w:rsidRPr="00EB5F2C" w:rsidRDefault="0008797E" w:rsidP="00EB5F2C">
            <w:pPr>
              <w:spacing w:after="120"/>
              <w:rPr>
                <w:rFonts w:ascii="Calibri Light" w:hAnsi="Calibri Light"/>
                <w:sz w:val="16"/>
                <w:szCs w:val="16"/>
              </w:rPr>
            </w:pPr>
            <w:r>
              <w:fldChar w:fldCharType="begin"/>
            </w:r>
            <w:r>
              <w:instrText xml:space="preserve"> HYPERLINK "http://www.standards.com.au/catalogue/script/Details.asp?DocN=AS887356333093" \o "see details and prices" </w:instrText>
            </w:r>
            <w:r>
              <w:fldChar w:fldCharType="separate"/>
            </w:r>
            <w:del w:id="8175" w:author="Ashan Senel Asmone" w:date="2016-05-09T17:02:00Z">
              <w:r w:rsidR="00F00C6C" w:rsidRPr="00EB5F2C" w:rsidDel="0008797E">
                <w:rPr>
                  <w:rFonts w:ascii="Calibri Light" w:hAnsi="Calibri Light"/>
                  <w:sz w:val="16"/>
                  <w:szCs w:val="16"/>
                </w:rPr>
                <w:delText>AS 1012.8.1-2000 Methods of testing concrete - Method of making and curing concrete - Compression and indirect tensile test specimens</w:delText>
              </w:r>
            </w:del>
            <w:ins w:id="8176" w:author="Ashan Senel Asmone" w:date="2016-05-09T17:02:00Z">
              <w:r>
                <w:rPr>
                  <w:rFonts w:ascii="Calibri Light" w:hAnsi="Calibri Light"/>
                  <w:sz w:val="16"/>
                  <w:szCs w:val="16"/>
                </w:rPr>
                <w:t>AS 1012.8.1:2014 Methods of testing concrete - Method for making and curing concrete - Compression and indirect tensile test specimens</w:t>
              </w:r>
            </w:ins>
            <w:r>
              <w:rPr>
                <w:rFonts w:ascii="Calibri Light" w:hAnsi="Calibri Light"/>
                <w:sz w:val="16"/>
                <w:szCs w:val="16"/>
              </w:rPr>
              <w:fldChar w:fldCharType="end"/>
            </w:r>
          </w:p>
          <w:p w14:paraId="37E2B82C" w14:textId="77777777" w:rsidR="00F00C6C" w:rsidRPr="00EB5F2C" w:rsidRDefault="00F00C6C" w:rsidP="00EB5F2C">
            <w:pPr>
              <w:spacing w:after="120"/>
              <w:rPr>
                <w:rFonts w:ascii="Calibri Light" w:hAnsi="Calibri Light"/>
                <w:sz w:val="16"/>
                <w:szCs w:val="16"/>
              </w:rPr>
            </w:pPr>
            <w:del w:id="8177" w:author="Ashan Senel Asmone" w:date="2016-05-09T17:03:00Z">
              <w:r w:rsidRPr="00EB5F2C" w:rsidDel="0008797E">
                <w:rPr>
                  <w:rFonts w:ascii="Calibri Light" w:hAnsi="Calibri Light"/>
                  <w:sz w:val="16"/>
                  <w:szCs w:val="16"/>
                </w:rPr>
                <w:delText>AS 1012.9-1999 Methods of testing concrete - Determination of the compressive strength of concrete specimens</w:delText>
              </w:r>
            </w:del>
            <w:ins w:id="8178" w:author="Ashan Senel Asmone" w:date="2016-05-09T17:03:00Z">
              <w:r w:rsidR="0008797E">
                <w:rPr>
                  <w:rFonts w:ascii="Calibri Light" w:hAnsi="Calibri Light"/>
                  <w:sz w:val="16"/>
                  <w:szCs w:val="16"/>
                </w:rPr>
                <w:t>AS 1012.9-1999 Methods of testing concrete - Determination of the compressive strength of concrete specimens</w:t>
              </w:r>
            </w:ins>
          </w:p>
          <w:p w14:paraId="0FC049C0" w14:textId="77777777" w:rsidR="00F00C6C" w:rsidRPr="00EB5F2C" w:rsidRDefault="00F00C6C" w:rsidP="00EB5F2C">
            <w:pPr>
              <w:spacing w:after="120"/>
              <w:rPr>
                <w:rFonts w:ascii="Calibri Light" w:hAnsi="Calibri Light"/>
                <w:sz w:val="16"/>
                <w:szCs w:val="16"/>
              </w:rPr>
            </w:pPr>
            <w:del w:id="8179" w:author="Ashan Senel Asmone" w:date="2016-05-09T17:10:00Z">
              <w:r w:rsidRPr="00EB5F2C" w:rsidDel="0008797E">
                <w:rPr>
                  <w:rFonts w:ascii="Calibri Light" w:hAnsi="Calibri Light"/>
                  <w:sz w:val="16"/>
                  <w:szCs w:val="16"/>
                </w:rPr>
                <w:delText>AS 1302-1991 Steel reinforcing bars for concrete</w:delText>
              </w:r>
            </w:del>
            <w:ins w:id="8180" w:author="Ashan Senel Asmone" w:date="2016-05-09T17:10:00Z">
              <w:r w:rsidR="0008797E">
                <w:rPr>
                  <w:rFonts w:ascii="Calibri Light" w:hAnsi="Calibri Light"/>
                  <w:sz w:val="16"/>
                  <w:szCs w:val="16"/>
                </w:rPr>
                <w:t>AS/NZS 4671:2001 Steel reinforcing materials</w:t>
              </w:r>
            </w:ins>
          </w:p>
          <w:p w14:paraId="5EDA1574" w14:textId="77777777" w:rsidR="00F00C6C" w:rsidRPr="00EB5F2C" w:rsidRDefault="00F00C6C" w:rsidP="00EB5F2C">
            <w:pPr>
              <w:spacing w:after="120"/>
              <w:rPr>
                <w:rFonts w:ascii="Calibri Light" w:hAnsi="Calibri Light"/>
                <w:sz w:val="16"/>
                <w:szCs w:val="16"/>
              </w:rPr>
            </w:pPr>
            <w:del w:id="8181" w:author="Ashan Senel Asmone" w:date="2016-05-09T17:11:00Z">
              <w:r w:rsidRPr="00EB5F2C" w:rsidDel="0008797E">
                <w:rPr>
                  <w:rFonts w:ascii="Calibri Light" w:hAnsi="Calibri Light"/>
                  <w:sz w:val="16"/>
                  <w:szCs w:val="16"/>
                </w:rPr>
                <w:delText>AS 1302-1991/Amdt 1-1992 Steel reinforcing bars for concrete</w:delText>
              </w:r>
            </w:del>
            <w:ins w:id="8182" w:author="Ashan Senel Asmone" w:date="2016-05-09T17:11:00Z">
              <w:r w:rsidR="0008797E">
                <w:rPr>
                  <w:rFonts w:ascii="Calibri Light" w:hAnsi="Calibri Light"/>
                  <w:sz w:val="16"/>
                  <w:szCs w:val="16"/>
                </w:rPr>
                <w:t>AS 1302-1991/Amdt 1-1992 Steel reinforcing bars for concrete</w:t>
              </w:r>
            </w:ins>
          </w:p>
          <w:p w14:paraId="6F75E0A6" w14:textId="77777777" w:rsidR="00F00C6C" w:rsidRPr="00EB5F2C" w:rsidRDefault="00F00C6C" w:rsidP="00EB5F2C">
            <w:pPr>
              <w:spacing w:after="120"/>
              <w:rPr>
                <w:rFonts w:ascii="Calibri Light" w:hAnsi="Calibri Light"/>
                <w:sz w:val="16"/>
                <w:szCs w:val="16"/>
              </w:rPr>
            </w:pPr>
            <w:del w:id="8183" w:author="Ashan Senel Asmone" w:date="2016-05-09T17:12:00Z">
              <w:r w:rsidRPr="00EB5F2C" w:rsidDel="0008797E">
                <w:rPr>
                  <w:rFonts w:ascii="Calibri Light" w:hAnsi="Calibri Light"/>
                  <w:sz w:val="16"/>
                  <w:szCs w:val="16"/>
                </w:rPr>
                <w:delText>AS 1379-1997 Specification and supply of concrete</w:delText>
              </w:r>
            </w:del>
            <w:ins w:id="8184" w:author="Ashan Senel Asmone" w:date="2016-05-09T17:12:00Z">
              <w:r w:rsidR="0008797E">
                <w:rPr>
                  <w:rFonts w:ascii="Calibri Light" w:hAnsi="Calibri Light"/>
                  <w:sz w:val="16"/>
                  <w:szCs w:val="16"/>
                </w:rPr>
                <w:t>AS 1379-2007 Specification and supply of concrete</w:t>
              </w:r>
            </w:ins>
          </w:p>
          <w:p w14:paraId="18383485" w14:textId="77777777" w:rsidR="00F00C6C" w:rsidRPr="00EB5F2C" w:rsidRDefault="00F00C6C" w:rsidP="00EB5F2C">
            <w:pPr>
              <w:spacing w:after="120"/>
              <w:rPr>
                <w:rFonts w:ascii="Calibri Light" w:hAnsi="Calibri Light"/>
                <w:sz w:val="16"/>
                <w:szCs w:val="16"/>
              </w:rPr>
            </w:pPr>
            <w:del w:id="8185" w:author="Ashan Senel Asmone" w:date="2016-05-09T17:13:00Z">
              <w:r w:rsidRPr="00EB5F2C" w:rsidDel="008C2B3C">
                <w:rPr>
                  <w:rFonts w:ascii="Calibri Light" w:hAnsi="Calibri Light"/>
                  <w:sz w:val="16"/>
                  <w:szCs w:val="16"/>
                </w:rPr>
                <w:delText>AS 1379 Supp 1-1997 Specification and supply of concrete - Commentary (Supplement to AS 1379-1997)</w:delText>
              </w:r>
            </w:del>
            <w:ins w:id="8186" w:author="Ashan Senel Asmone" w:date="2016-05-09T17:13:00Z">
              <w:r w:rsidR="008C2B3C">
                <w:rPr>
                  <w:rFonts w:ascii="Calibri Light" w:hAnsi="Calibri Light"/>
                  <w:sz w:val="16"/>
                  <w:szCs w:val="16"/>
                </w:rPr>
                <w:t>AS 1379 Supp 1-2008 Specification and supply of concrete - Commentary (Supplement 1 to AS 1379 - 2007)</w:t>
              </w:r>
            </w:ins>
          </w:p>
          <w:p w14:paraId="3F43A1AA" w14:textId="77777777" w:rsidR="00F00C6C" w:rsidRPr="00EB5F2C" w:rsidRDefault="00F00C6C" w:rsidP="00EB5F2C">
            <w:pPr>
              <w:spacing w:after="120"/>
              <w:rPr>
                <w:rFonts w:ascii="Calibri Light" w:hAnsi="Calibri Light"/>
                <w:sz w:val="16"/>
                <w:szCs w:val="16"/>
              </w:rPr>
            </w:pPr>
            <w:del w:id="8187" w:author="Ashan Senel Asmone" w:date="2016-05-09T17:17:00Z">
              <w:r w:rsidRPr="00EB5F2C" w:rsidDel="008C2B3C">
                <w:rPr>
                  <w:rFonts w:ascii="Calibri Light" w:hAnsi="Calibri Light"/>
                  <w:sz w:val="16"/>
                  <w:szCs w:val="16"/>
                </w:rPr>
                <w:delText>AS 1418.15-1994/Amdt 1-1995 Cranes (including hoists and winches) - Concrete placing equipment</w:delText>
              </w:r>
            </w:del>
            <w:ins w:id="8188" w:author="Ashan Senel Asmone" w:date="2016-05-09T17:17:00Z">
              <w:r w:rsidR="008C2B3C">
                <w:rPr>
                  <w:rFonts w:ascii="Calibri Light" w:hAnsi="Calibri Light"/>
                  <w:sz w:val="16"/>
                  <w:szCs w:val="16"/>
                </w:rPr>
                <w:t>AS 1418.15-1994/Amdt 1-1995 Cranes (including hoists and winches) - Concrete placing equipment</w:t>
              </w:r>
            </w:ins>
          </w:p>
          <w:p w14:paraId="209DDE50" w14:textId="77777777" w:rsidR="00F00C6C" w:rsidRPr="00EB5F2C" w:rsidRDefault="00F00C6C" w:rsidP="00EB5F2C">
            <w:pPr>
              <w:spacing w:after="120"/>
              <w:rPr>
                <w:rFonts w:ascii="Calibri Light" w:hAnsi="Calibri Light"/>
                <w:sz w:val="16"/>
                <w:szCs w:val="16"/>
              </w:rPr>
            </w:pPr>
            <w:del w:id="8189" w:author="Ashan Senel Asmone" w:date="2016-03-21T20:24:00Z">
              <w:r w:rsidRPr="00EB5F2C" w:rsidDel="00B73746">
                <w:rPr>
                  <w:rFonts w:ascii="Calibri Light" w:hAnsi="Calibri Light"/>
                  <w:sz w:val="16"/>
                  <w:szCs w:val="16"/>
                </w:rPr>
                <w:delText>AS 1478.1-2000 Chemical admixtures for concrete, mortar and grout - Admixtures for concrete</w:delText>
              </w:r>
            </w:del>
            <w:ins w:id="8190" w:author="Ashan Senel Asmone" w:date="2016-03-21T20:24:00Z">
              <w:r w:rsidR="00B73746">
                <w:rPr>
                  <w:rFonts w:ascii="Calibri Light" w:hAnsi="Calibri Light"/>
                  <w:sz w:val="16"/>
                  <w:szCs w:val="16"/>
                </w:rPr>
                <w:t>AS 1478.1-2000 Chemical admixtures for concrete, mortar and grout - Admixtures for concrete</w:t>
              </w:r>
            </w:ins>
          </w:p>
          <w:p w14:paraId="63665796" w14:textId="77777777" w:rsidR="00F00C6C" w:rsidRPr="00EB5F2C" w:rsidRDefault="00F00C6C" w:rsidP="00EB5F2C">
            <w:pPr>
              <w:spacing w:after="120"/>
              <w:rPr>
                <w:rFonts w:ascii="Calibri Light" w:hAnsi="Calibri Light"/>
                <w:sz w:val="16"/>
                <w:szCs w:val="16"/>
              </w:rPr>
            </w:pPr>
            <w:del w:id="8191" w:author="Ashan Senel Asmone" w:date="2016-03-21T13:37:00Z">
              <w:r w:rsidRPr="00EB5F2C" w:rsidDel="009D4550">
                <w:rPr>
                  <w:rFonts w:ascii="Calibri Light" w:hAnsi="Calibri Light"/>
                  <w:sz w:val="16"/>
                  <w:szCs w:val="16"/>
                </w:rPr>
                <w:delText>AS 3600-2001 Concrete structures</w:delText>
              </w:r>
            </w:del>
            <w:ins w:id="8192" w:author="Ashan Senel Asmone" w:date="2016-03-21T13:37:00Z">
              <w:r w:rsidR="009D4550">
                <w:rPr>
                  <w:rFonts w:ascii="Calibri Light" w:hAnsi="Calibri Light"/>
                  <w:sz w:val="16"/>
                  <w:szCs w:val="16"/>
                </w:rPr>
                <w:t>AS 3600-2009 Concrete structures</w:t>
              </w:r>
            </w:ins>
          </w:p>
          <w:p w14:paraId="683AFBFE" w14:textId="77777777" w:rsidR="00F00C6C" w:rsidRPr="00EB5F2C" w:rsidRDefault="00F00C6C" w:rsidP="00EB5F2C">
            <w:pPr>
              <w:spacing w:after="120"/>
              <w:rPr>
                <w:rFonts w:ascii="Calibri Light" w:hAnsi="Calibri Light"/>
                <w:sz w:val="16"/>
                <w:szCs w:val="16"/>
              </w:rPr>
            </w:pPr>
            <w:del w:id="8193" w:author="Ashan Senel Asmone" w:date="2016-05-09T17:59:00Z">
              <w:r w:rsidRPr="00EB5F2C" w:rsidDel="00401798">
                <w:rPr>
                  <w:rFonts w:ascii="Calibri Light" w:hAnsi="Calibri Light"/>
                  <w:sz w:val="16"/>
                  <w:szCs w:val="16"/>
                </w:rPr>
                <w:delText>AS 3600 Supp 1-1994 Concrete structures - Commentary (Supplement to AS 3600-1994)</w:delText>
              </w:r>
            </w:del>
            <w:ins w:id="8194" w:author="Ashan Senel Asmone" w:date="2016-05-09T17:59:00Z">
              <w:r w:rsidR="00401798">
                <w:rPr>
                  <w:rFonts w:ascii="Calibri Light" w:hAnsi="Calibri Light"/>
                  <w:sz w:val="16"/>
                  <w:szCs w:val="16"/>
                </w:rPr>
                <w:t>AS 3600-2009 Supp 1:2014 Concrete structures - Commentary (Supplement to AS 3600-2009)</w:t>
              </w:r>
            </w:ins>
          </w:p>
          <w:p w14:paraId="39E22BB2" w14:textId="77777777" w:rsidR="00F00C6C" w:rsidRPr="00EB5F2C" w:rsidRDefault="00F00C6C" w:rsidP="00EB5F2C">
            <w:pPr>
              <w:spacing w:after="120"/>
              <w:rPr>
                <w:rFonts w:ascii="Calibri Light" w:hAnsi="Calibri Light"/>
                <w:sz w:val="16"/>
                <w:szCs w:val="16"/>
              </w:rPr>
            </w:pPr>
            <w:del w:id="8195" w:author="Ashan Senel Asmone" w:date="2016-05-09T18:00:00Z">
              <w:r w:rsidRPr="00EB5F2C" w:rsidDel="00401798">
                <w:rPr>
                  <w:rFonts w:ascii="Calibri Light" w:hAnsi="Calibri Light"/>
                  <w:sz w:val="16"/>
                  <w:szCs w:val="16"/>
                </w:rPr>
                <w:delText>AS 3600 Supp1-1994/Amdt 1-1996 Concrete structures - Commentary</w:delText>
              </w:r>
            </w:del>
            <w:ins w:id="8196" w:author="Ashan Senel Asmone" w:date="2016-05-09T18:00:00Z">
              <w:r w:rsidR="00401798">
                <w:rPr>
                  <w:rFonts w:ascii="Calibri Light" w:hAnsi="Calibri Light"/>
                  <w:sz w:val="16"/>
                  <w:szCs w:val="16"/>
                </w:rPr>
                <w:t>AS 3600 Supp1-1994/Amdt 1-1996 Concrete structures - Commentary</w:t>
              </w:r>
            </w:ins>
          </w:p>
          <w:p w14:paraId="34B31F23" w14:textId="77777777" w:rsidR="00F00C6C" w:rsidRPr="00EB5F2C" w:rsidRDefault="00F00C6C" w:rsidP="00EB5F2C">
            <w:pPr>
              <w:spacing w:after="120"/>
              <w:rPr>
                <w:rFonts w:ascii="Calibri Light" w:hAnsi="Calibri Light"/>
                <w:sz w:val="16"/>
                <w:szCs w:val="16"/>
              </w:rPr>
            </w:pPr>
            <w:del w:id="8197" w:author="Ashan Senel Asmone" w:date="2016-05-09T18:01:00Z">
              <w:r w:rsidRPr="00EB5F2C" w:rsidDel="00401798">
                <w:rPr>
                  <w:rFonts w:ascii="Calibri Light" w:hAnsi="Calibri Light"/>
                  <w:sz w:val="16"/>
                  <w:szCs w:val="16"/>
                </w:rPr>
                <w:delText>AS 3730.22-1993 Guide to the properties of paints for buildings - Concrete and masonry sealer - Solvent-borne - Interior/exterior</w:delText>
              </w:r>
            </w:del>
            <w:ins w:id="8198" w:author="Ashan Senel Asmone" w:date="2016-05-09T18:01:00Z">
              <w:r w:rsidR="00401798">
                <w:rPr>
                  <w:rFonts w:ascii="Calibri Light" w:hAnsi="Calibri Light"/>
                  <w:sz w:val="16"/>
                  <w:szCs w:val="16"/>
                </w:rPr>
                <w:t>AS 3730.22-2006 Guide to the properties of paints for buildings - Concrete and masonry sealer - Solvent-borne - Interior/exterior</w:t>
              </w:r>
            </w:ins>
          </w:p>
          <w:p w14:paraId="56BE4287" w14:textId="77777777" w:rsidR="00F00C6C" w:rsidRPr="00EB5F2C" w:rsidRDefault="00F00C6C" w:rsidP="00EB5F2C">
            <w:pPr>
              <w:spacing w:after="120"/>
              <w:rPr>
                <w:rFonts w:ascii="Calibri Light" w:hAnsi="Calibri Light"/>
                <w:sz w:val="16"/>
                <w:szCs w:val="16"/>
              </w:rPr>
            </w:pPr>
            <w:del w:id="8199" w:author="Ashan Senel Asmone" w:date="2016-05-09T18:02:00Z">
              <w:r w:rsidRPr="00EB5F2C" w:rsidDel="00401798">
                <w:rPr>
                  <w:rFonts w:ascii="Calibri Light" w:hAnsi="Calibri Light"/>
                  <w:sz w:val="16"/>
                  <w:szCs w:val="16"/>
                </w:rPr>
                <w:delText>AS/NZS 4548.5:1999 Guide to long-life coatings for concrete and masonry - Guidelines to methods of test</w:delText>
              </w:r>
            </w:del>
            <w:ins w:id="8200" w:author="Ashan Senel Asmone" w:date="2016-05-09T18:02:00Z">
              <w:r w:rsidR="00401798">
                <w:rPr>
                  <w:rFonts w:ascii="Calibri Light" w:hAnsi="Calibri Light"/>
                  <w:sz w:val="16"/>
                  <w:szCs w:val="16"/>
                </w:rPr>
                <w:t>AS/NZS 4548.5:1999 (R2013) Guide to long-life coatings for concrete and masonry - Guidelines to methods of test</w:t>
              </w:r>
            </w:ins>
          </w:p>
          <w:p w14:paraId="5C0B1374" w14:textId="77777777" w:rsidR="00F00C6C" w:rsidRPr="00EB5F2C" w:rsidRDefault="00F00C6C" w:rsidP="00EB5F2C">
            <w:pPr>
              <w:spacing w:after="120"/>
              <w:rPr>
                <w:rFonts w:ascii="Calibri Light" w:hAnsi="Calibri Light"/>
                <w:sz w:val="16"/>
                <w:szCs w:val="16"/>
              </w:rPr>
            </w:pPr>
            <w:del w:id="8201" w:author="Ashan Senel Asmone" w:date="2016-05-09T18:09:00Z">
              <w:r w:rsidRPr="00EB5F2C" w:rsidDel="00D91DD8">
                <w:rPr>
                  <w:rFonts w:ascii="Calibri Light" w:hAnsi="Calibri Light"/>
                  <w:sz w:val="16"/>
                  <w:szCs w:val="16"/>
                </w:rPr>
                <w:delText>DR 99314 CP Amendment 1 to AS 1379-1997 - Specification and supply of concrete</w:delText>
              </w:r>
            </w:del>
            <w:ins w:id="8202" w:author="Ashan Senel Asmone" w:date="2016-05-09T18:09:00Z">
              <w:r w:rsidR="00D91DD8">
                <w:rPr>
                  <w:rFonts w:ascii="Calibri Light" w:hAnsi="Calibri Light"/>
                  <w:sz w:val="16"/>
                  <w:szCs w:val="16"/>
                </w:rPr>
                <w:t>AS 1379-2007/Amdt 2-2015 Specification and supply of concrete</w:t>
              </w:r>
            </w:ins>
          </w:p>
          <w:p w14:paraId="2FF61DE3" w14:textId="77777777" w:rsidR="00F00C6C" w:rsidRPr="00EB5F2C" w:rsidRDefault="00F00C6C" w:rsidP="00EB5F2C">
            <w:pPr>
              <w:spacing w:after="120"/>
              <w:rPr>
                <w:rFonts w:ascii="Calibri Light" w:hAnsi="Calibri Light"/>
                <w:sz w:val="16"/>
                <w:szCs w:val="16"/>
              </w:rPr>
            </w:pPr>
            <w:del w:id="8203" w:author="Ashan Senel Asmone" w:date="2016-05-09T18:04:00Z">
              <w:r w:rsidRPr="00EB5F2C" w:rsidDel="00D91DD8">
                <w:rPr>
                  <w:rFonts w:ascii="Calibri Light" w:hAnsi="Calibri Light"/>
                  <w:sz w:val="16"/>
                  <w:szCs w:val="16"/>
                </w:rPr>
                <w:delText>CIA Concrete 1999 Our Concrete Environment</w:delText>
              </w:r>
            </w:del>
            <w:ins w:id="8204" w:author="Ashan Senel Asmone" w:date="2016-05-09T18:04:00Z">
              <w:r w:rsidR="00D91DD8">
                <w:rPr>
                  <w:rFonts w:ascii="Calibri Light" w:hAnsi="Calibri Light"/>
                  <w:sz w:val="16"/>
                  <w:szCs w:val="16"/>
                </w:rPr>
                <w:t>CIA Concrete 1999 CIA Our Concrete Environment</w:t>
              </w:r>
            </w:ins>
          </w:p>
          <w:p w14:paraId="0FE551A7" w14:textId="77777777" w:rsidR="00F00C6C" w:rsidRPr="00EB5F2C" w:rsidRDefault="00F00C6C" w:rsidP="00EB5F2C">
            <w:pPr>
              <w:spacing w:after="120"/>
              <w:rPr>
                <w:rFonts w:ascii="Calibri Light" w:hAnsi="Calibri Light"/>
                <w:sz w:val="16"/>
                <w:szCs w:val="16"/>
              </w:rPr>
            </w:pPr>
            <w:del w:id="8205" w:author="Ashan Senel Asmone" w:date="2016-05-09T18:05:00Z">
              <w:r w:rsidRPr="00EB5F2C" w:rsidDel="00D91DD8">
                <w:rPr>
                  <w:rFonts w:ascii="Calibri Light" w:hAnsi="Calibri Light"/>
                  <w:sz w:val="16"/>
                  <w:szCs w:val="16"/>
                </w:rPr>
                <w:delText>CIA CPN24-1990 Design of Joints in Concrete Buildings</w:delText>
              </w:r>
            </w:del>
            <w:ins w:id="8206" w:author="Ashan Senel Asmone" w:date="2016-05-09T18:05:00Z">
              <w:r w:rsidR="00D91DD8">
                <w:rPr>
                  <w:rFonts w:ascii="Calibri Light" w:hAnsi="Calibri Light"/>
                  <w:sz w:val="16"/>
                  <w:szCs w:val="16"/>
                </w:rPr>
                <w:t>CIA CPN24-2005 Design of Joints in Concrete Structures</w:t>
              </w:r>
            </w:ins>
          </w:p>
          <w:p w14:paraId="6B7A3261" w14:textId="77777777" w:rsidR="00F00C6C" w:rsidRPr="00EB5F2C" w:rsidRDefault="00F00C6C" w:rsidP="00EB5F2C">
            <w:pPr>
              <w:spacing w:after="120"/>
              <w:rPr>
                <w:rFonts w:ascii="Calibri Light" w:hAnsi="Calibri Light"/>
                <w:sz w:val="16"/>
                <w:szCs w:val="16"/>
              </w:rPr>
            </w:pPr>
            <w:del w:id="8207" w:author="Ashan Senel Asmone" w:date="2016-05-09T18:07:00Z">
              <w:r w:rsidRPr="00EB5F2C" w:rsidDel="00D91DD8">
                <w:rPr>
                  <w:rFonts w:ascii="Calibri Light" w:hAnsi="Calibri Light"/>
                  <w:sz w:val="16"/>
                  <w:szCs w:val="16"/>
                </w:rPr>
                <w:delText>HB 124-2000 Design of Concrete masonry Buildings</w:delText>
              </w:r>
            </w:del>
            <w:ins w:id="8208" w:author="Ashan Senel Asmone" w:date="2016-05-09T18:07:00Z">
              <w:r w:rsidR="00D91DD8">
                <w:rPr>
                  <w:rFonts w:ascii="Calibri Light" w:hAnsi="Calibri Light"/>
                  <w:sz w:val="16"/>
                  <w:szCs w:val="16"/>
                </w:rPr>
                <w:t>HB 124-2007 Design and Construction of Concrete Masonry Buildings (CD-ROM) (Withdrawn)</w:t>
              </w:r>
            </w:ins>
          </w:p>
          <w:p w14:paraId="49EBB4B7" w14:textId="77777777" w:rsidR="00F00C6C" w:rsidRPr="00EB5F2C" w:rsidRDefault="00F00C6C" w:rsidP="00EB5F2C">
            <w:pPr>
              <w:spacing w:after="120"/>
              <w:rPr>
                <w:rFonts w:ascii="Calibri Light" w:hAnsi="Calibri Light"/>
                <w:sz w:val="16"/>
                <w:szCs w:val="16"/>
              </w:rPr>
            </w:pPr>
            <w:del w:id="8209" w:author="Ashan Senel Asmone" w:date="2016-05-09T18:08:00Z">
              <w:r w:rsidRPr="00EB5F2C" w:rsidDel="00D91DD8">
                <w:rPr>
                  <w:rFonts w:ascii="Calibri Light" w:hAnsi="Calibri Light"/>
                  <w:sz w:val="16"/>
                  <w:szCs w:val="16"/>
                </w:rPr>
                <w:delText>HB 237-2000 Detailing and construction of concrete masonry</w:delText>
              </w:r>
            </w:del>
          </w:p>
          <w:p w14:paraId="7280A585" w14:textId="77777777" w:rsidR="00F00C6C" w:rsidRPr="00EB5F2C" w:rsidRDefault="00F00C6C" w:rsidP="00EB5F2C">
            <w:pPr>
              <w:spacing w:after="120"/>
              <w:rPr>
                <w:rFonts w:ascii="Calibri Light" w:hAnsi="Calibri Light"/>
                <w:sz w:val="16"/>
                <w:szCs w:val="16"/>
              </w:rPr>
            </w:pPr>
            <w:del w:id="8210" w:author="Ashan Senel Asmone" w:date="2016-05-09T18:13:00Z">
              <w:r w:rsidRPr="00EB5F2C" w:rsidDel="00D91DD8">
                <w:rPr>
                  <w:rFonts w:ascii="Calibri Light" w:hAnsi="Calibri Light"/>
                  <w:sz w:val="16"/>
                  <w:szCs w:val="16"/>
                </w:rPr>
                <w:delText>HB 34-1992 Near-to-surface testing of hardened concrete</w:delText>
              </w:r>
            </w:del>
          </w:p>
          <w:p w14:paraId="4C5AE5BD" w14:textId="77777777" w:rsidR="00F00C6C" w:rsidRPr="00EB5F2C" w:rsidRDefault="00F00C6C" w:rsidP="00EB5F2C">
            <w:pPr>
              <w:spacing w:after="120"/>
              <w:rPr>
                <w:rFonts w:ascii="Calibri Light" w:hAnsi="Calibri Light"/>
                <w:sz w:val="16"/>
                <w:szCs w:val="16"/>
              </w:rPr>
            </w:pPr>
            <w:del w:id="8211" w:author="Ashan Senel Asmone" w:date="2016-05-09T18:16:00Z">
              <w:r w:rsidRPr="00EB5F2C" w:rsidDel="00D91DD8">
                <w:rPr>
                  <w:rFonts w:ascii="Calibri Light" w:hAnsi="Calibri Light"/>
                  <w:sz w:val="16"/>
                  <w:szCs w:val="16"/>
                </w:rPr>
                <w:delText>HB 64-1994 Guide to concrete construction</w:delText>
              </w:r>
            </w:del>
            <w:ins w:id="8212" w:author="Ashan Senel Asmone" w:date="2016-05-09T18:16:00Z">
              <w:r w:rsidR="00D91DD8">
                <w:rPr>
                  <w:rFonts w:ascii="Calibri Light" w:hAnsi="Calibri Light"/>
                  <w:sz w:val="16"/>
                  <w:szCs w:val="16"/>
                </w:rPr>
                <w:t>HB 64-2002 Guide to concrete construction</w:t>
              </w:r>
            </w:ins>
          </w:p>
          <w:p w14:paraId="562C5867" w14:textId="77777777" w:rsidR="00F00C6C" w:rsidRPr="00EB5F2C" w:rsidRDefault="00F00C6C" w:rsidP="00EB5F2C">
            <w:pPr>
              <w:spacing w:after="120"/>
              <w:rPr>
                <w:rFonts w:ascii="Calibri Light" w:hAnsi="Calibri Light"/>
                <w:sz w:val="16"/>
                <w:szCs w:val="16"/>
              </w:rPr>
            </w:pPr>
            <w:del w:id="8213" w:author="Ashan Senel Asmone" w:date="2016-05-09T18:17:00Z">
              <w:r w:rsidRPr="00EB5F2C" w:rsidDel="00D91DD8">
                <w:rPr>
                  <w:rFonts w:ascii="Calibri Light" w:hAnsi="Calibri Light"/>
                  <w:sz w:val="16"/>
                  <w:szCs w:val="16"/>
                </w:rPr>
                <w:delText>HB 67-1995 Concrete practice on building sites</w:delText>
              </w:r>
            </w:del>
            <w:ins w:id="8214" w:author="Ashan Senel Asmone" w:date="2016-05-09T18:17:00Z">
              <w:r w:rsidR="00D91DD8">
                <w:rPr>
                  <w:rFonts w:ascii="Calibri Light" w:hAnsi="Calibri Light"/>
                  <w:sz w:val="16"/>
                  <w:szCs w:val="16"/>
                </w:rPr>
                <w:t>HB 67-1995 Concrete practice on building sites</w:t>
              </w:r>
            </w:ins>
          </w:p>
          <w:p w14:paraId="7E4851F6" w14:textId="77777777" w:rsidR="00F00C6C" w:rsidRPr="00EB5F2C" w:rsidRDefault="00F00C6C" w:rsidP="00EB5F2C">
            <w:pPr>
              <w:spacing w:after="120"/>
              <w:rPr>
                <w:rFonts w:ascii="Calibri Light" w:hAnsi="Calibri Light"/>
                <w:sz w:val="16"/>
                <w:szCs w:val="16"/>
              </w:rPr>
            </w:pPr>
            <w:del w:id="8215" w:author="Ashan Senel Asmone" w:date="2016-05-09T18:18:00Z">
              <w:r w:rsidRPr="00EB5F2C" w:rsidDel="00D91DD8">
                <w:rPr>
                  <w:rFonts w:ascii="Calibri Light" w:hAnsi="Calibri Light"/>
                  <w:sz w:val="16"/>
                  <w:szCs w:val="16"/>
                </w:rPr>
                <w:delText>HB 84:1996 Guide to Concrete Repair and Protection</w:delText>
              </w:r>
            </w:del>
            <w:ins w:id="8216" w:author="Ashan Senel Asmone" w:date="2016-05-09T18:18:00Z">
              <w:r w:rsidR="00D91DD8">
                <w:rPr>
                  <w:rFonts w:ascii="Calibri Light" w:hAnsi="Calibri Light"/>
                  <w:sz w:val="16"/>
                  <w:szCs w:val="16"/>
                </w:rPr>
                <w:t>HB 84-2006 Guide to Concrete Repair and Protection</w:t>
              </w:r>
            </w:ins>
          </w:p>
          <w:p w14:paraId="377D55CF" w14:textId="77777777" w:rsidR="00F00C6C" w:rsidRPr="00EB5F2C" w:rsidRDefault="00F00C6C" w:rsidP="00EB5F2C">
            <w:pPr>
              <w:spacing w:after="120"/>
              <w:rPr>
                <w:rFonts w:ascii="Calibri Light" w:hAnsi="Calibri Light"/>
                <w:sz w:val="16"/>
                <w:szCs w:val="16"/>
              </w:rPr>
            </w:pPr>
            <w:del w:id="8217" w:author="Ashan Senel Asmone" w:date="2016-05-09T18:18:00Z">
              <w:r w:rsidRPr="00EB5F2C" w:rsidDel="00D91DD8">
                <w:rPr>
                  <w:rFonts w:ascii="Calibri Light" w:hAnsi="Calibri Light"/>
                  <w:sz w:val="16"/>
                  <w:szCs w:val="16"/>
                </w:rPr>
                <w:delText>CCA T41-1994 Guide to Concrete Construction</w:delText>
              </w:r>
            </w:del>
            <w:ins w:id="8218" w:author="Ashan Senel Asmone" w:date="2016-05-09T18:18:00Z">
              <w:r w:rsidR="00D91DD8">
                <w:rPr>
                  <w:rFonts w:ascii="Calibri Light" w:hAnsi="Calibri Light"/>
                  <w:sz w:val="16"/>
                  <w:szCs w:val="16"/>
                </w:rPr>
                <w:t>HB 64-2002 Guide to concrete construction</w:t>
              </w:r>
            </w:ins>
          </w:p>
          <w:p w14:paraId="5E51C163" w14:textId="77777777" w:rsidR="00F00C6C" w:rsidRPr="00EB5F2C" w:rsidRDefault="00F00C6C" w:rsidP="00EB5F2C">
            <w:pPr>
              <w:spacing w:after="120"/>
              <w:rPr>
                <w:rFonts w:ascii="Calibri Light" w:hAnsi="Calibri Light"/>
                <w:sz w:val="16"/>
                <w:szCs w:val="16"/>
              </w:rPr>
            </w:pPr>
            <w:del w:id="8219" w:author="Ashan Senel Asmone" w:date="2016-05-09T18:20:00Z">
              <w:r w:rsidRPr="00EB5F2C" w:rsidDel="00D91DD8">
                <w:rPr>
                  <w:rFonts w:ascii="Calibri Light" w:hAnsi="Calibri Light"/>
                  <w:sz w:val="16"/>
                  <w:szCs w:val="16"/>
                </w:rPr>
                <w:delText>CIA Z5-1987 Recommended Practice: Sprayed Concrete</w:delText>
              </w:r>
            </w:del>
            <w:ins w:id="8220" w:author="Ashan Senel Asmone" w:date="2016-05-09T18:20:00Z">
              <w:r w:rsidR="00D91DD8">
                <w:rPr>
                  <w:rFonts w:ascii="Calibri Light" w:hAnsi="Calibri Light"/>
                  <w:sz w:val="16"/>
                  <w:szCs w:val="16"/>
                </w:rPr>
                <w:t>CIA Z5-2010 Shotcreting in Australia</w:t>
              </w:r>
            </w:ins>
          </w:p>
          <w:p w14:paraId="0174CEFB" w14:textId="77777777" w:rsidR="00F00C6C" w:rsidRPr="00EB5F2C" w:rsidRDefault="00F00C6C" w:rsidP="00EB5F2C">
            <w:pPr>
              <w:spacing w:after="120"/>
              <w:rPr>
                <w:rFonts w:ascii="Calibri Light" w:hAnsi="Calibri Light"/>
                <w:sz w:val="16"/>
                <w:szCs w:val="16"/>
              </w:rPr>
            </w:pPr>
            <w:del w:id="8221" w:author="Ashan Senel Asmone" w:date="2016-05-09T18:25:00Z">
              <w:r w:rsidRPr="00EB5F2C" w:rsidDel="007351A9">
                <w:rPr>
                  <w:rFonts w:ascii="Calibri Light" w:hAnsi="Calibri Light"/>
                  <w:sz w:val="16"/>
                  <w:szCs w:val="16"/>
                </w:rPr>
                <w:delText>CIA Z7-2001 Durable Concrete Structures</w:delText>
              </w:r>
            </w:del>
            <w:ins w:id="8222" w:author="Ashan Senel Asmone" w:date="2016-05-09T18:26:00Z">
              <w:r w:rsidR="007351A9">
                <w:rPr>
                  <w:rFonts w:ascii="Calibri Light" w:hAnsi="Calibri Light"/>
                  <w:sz w:val="16"/>
                  <w:szCs w:val="16"/>
                </w:rPr>
                <w:t xml:space="preserve">CIA Z7/01-2014 Durability Planning/ CIA Z7/04-2014 Good Practice Through Design, Concrete Supply and Construction/ </w:t>
              </w:r>
            </w:ins>
            <w:ins w:id="8223" w:author="Ashan Senel Asmone" w:date="2016-05-09T18:25:00Z">
              <w:r w:rsidR="007351A9">
                <w:rPr>
                  <w:rFonts w:ascii="Calibri Light" w:hAnsi="Calibri Light"/>
                  <w:sz w:val="16"/>
                  <w:szCs w:val="16"/>
                </w:rPr>
                <w:t>CIA Z7/07-2015 Performance Tests to Assess Concrete Durability</w:t>
              </w:r>
            </w:ins>
          </w:p>
          <w:p w14:paraId="793528C1" w14:textId="77777777" w:rsidR="00F00C6C" w:rsidRPr="00EB5F2C" w:rsidRDefault="00F00C6C" w:rsidP="00EB5F2C">
            <w:pPr>
              <w:spacing w:after="120"/>
              <w:rPr>
                <w:rFonts w:ascii="Calibri Light" w:hAnsi="Calibri Light"/>
                <w:sz w:val="16"/>
                <w:szCs w:val="16"/>
              </w:rPr>
            </w:pPr>
            <w:del w:id="8224" w:author="Ashan Senel Asmone" w:date="2016-05-09T18:27:00Z">
              <w:r w:rsidRPr="00EB5F2C" w:rsidDel="007351A9">
                <w:rPr>
                  <w:rFonts w:ascii="Calibri Light" w:hAnsi="Calibri Light"/>
                  <w:sz w:val="16"/>
                  <w:szCs w:val="16"/>
                </w:rPr>
                <w:delText>CIA Z9-1999 Curing of Concrete</w:delText>
              </w:r>
            </w:del>
            <w:ins w:id="8225" w:author="Ashan Senel Asmone" w:date="2016-05-09T18:27:00Z">
              <w:r w:rsidR="007351A9">
                <w:rPr>
                  <w:rFonts w:ascii="Calibri Light" w:hAnsi="Calibri Light"/>
                  <w:sz w:val="16"/>
                  <w:szCs w:val="16"/>
                </w:rPr>
                <w:t>CIA Z9-1999 CIA Curing of Concrete</w:t>
              </w:r>
            </w:ins>
          </w:p>
          <w:p w14:paraId="07696F73" w14:textId="77777777" w:rsidR="00F00C6C" w:rsidRPr="00454090" w:rsidRDefault="00F00C6C" w:rsidP="00EB5F2C">
            <w:pPr>
              <w:spacing w:after="120"/>
              <w:rPr>
                <w:rFonts w:ascii="Calibri Light" w:hAnsi="Calibri Light"/>
                <w:b/>
                <w:sz w:val="16"/>
                <w:szCs w:val="16"/>
              </w:rPr>
            </w:pPr>
            <w:r w:rsidRPr="00454090">
              <w:rPr>
                <w:rFonts w:ascii="Calibri Light" w:hAnsi="Calibri Light"/>
                <w:b/>
                <w:sz w:val="16"/>
                <w:szCs w:val="16"/>
              </w:rPr>
              <w:t>Reinforcement</w:t>
            </w:r>
          </w:p>
          <w:p w14:paraId="72E54D0A" w14:textId="77777777" w:rsidR="00F00C6C" w:rsidRPr="00EB5F2C" w:rsidRDefault="00F00C6C" w:rsidP="00EB5F2C">
            <w:pPr>
              <w:spacing w:after="120"/>
              <w:rPr>
                <w:rFonts w:ascii="Calibri Light" w:hAnsi="Calibri Light"/>
                <w:sz w:val="16"/>
                <w:szCs w:val="16"/>
              </w:rPr>
            </w:pPr>
            <w:del w:id="8226" w:author="Ashan Senel Asmone" w:date="2016-03-21T13:44:00Z">
              <w:r w:rsidRPr="00EB5F2C" w:rsidDel="00EB11C2">
                <w:rPr>
                  <w:rFonts w:ascii="Calibri Light" w:hAnsi="Calibri Light"/>
                  <w:sz w:val="16"/>
                  <w:szCs w:val="16"/>
                </w:rPr>
                <w:delText>AS 1302 -1991 Steel reinforcing bars for concrete</w:delText>
              </w:r>
            </w:del>
          </w:p>
          <w:p w14:paraId="61C976A9" w14:textId="77777777" w:rsidR="00F00C6C" w:rsidRPr="00EB5F2C" w:rsidRDefault="00F00C6C" w:rsidP="00EB5F2C">
            <w:pPr>
              <w:spacing w:after="120"/>
              <w:rPr>
                <w:rFonts w:ascii="Calibri Light" w:hAnsi="Calibri Light"/>
                <w:sz w:val="16"/>
                <w:szCs w:val="16"/>
              </w:rPr>
            </w:pPr>
            <w:del w:id="8227" w:author="Ashan Senel Asmone" w:date="2016-03-21T13:44:00Z">
              <w:r w:rsidRPr="00EB5F2C" w:rsidDel="00EB11C2">
                <w:rPr>
                  <w:rFonts w:ascii="Calibri Light" w:hAnsi="Calibri Light"/>
                  <w:sz w:val="16"/>
                  <w:szCs w:val="16"/>
                </w:rPr>
                <w:delText>AS 1302-1991/Amdt 1992 Steel reinforcing bars for concrete</w:delText>
              </w:r>
            </w:del>
            <w:ins w:id="8228" w:author="Ashan Senel Asmone" w:date="2016-03-21T13:44:00Z">
              <w:r w:rsidR="00EB11C2">
                <w:rPr>
                  <w:rFonts w:ascii="Calibri Light" w:hAnsi="Calibri Light"/>
                  <w:sz w:val="16"/>
                  <w:szCs w:val="16"/>
                </w:rPr>
                <w:t>AS/NZS 4671:2001 Steel reinforcing materials</w:t>
              </w:r>
            </w:ins>
          </w:p>
          <w:p w14:paraId="08DA1F51" w14:textId="77777777" w:rsidR="00F00C6C" w:rsidRPr="00EB5F2C" w:rsidRDefault="00F00C6C" w:rsidP="00EB5F2C">
            <w:pPr>
              <w:spacing w:after="120"/>
              <w:rPr>
                <w:rFonts w:ascii="Calibri Light" w:hAnsi="Calibri Light"/>
                <w:sz w:val="16"/>
                <w:szCs w:val="16"/>
              </w:rPr>
            </w:pPr>
            <w:del w:id="8229" w:author="Ashan Senel Asmone" w:date="2016-03-21T13:44:00Z">
              <w:r w:rsidRPr="00EB5F2C" w:rsidDel="00EB11C2">
                <w:rPr>
                  <w:rFonts w:ascii="Calibri Light" w:hAnsi="Calibri Light"/>
                  <w:sz w:val="16"/>
                  <w:szCs w:val="16"/>
                </w:rPr>
                <w:delText>AS 1304-1991 Welded wire reinforcing fabric for concrete</w:delText>
              </w:r>
            </w:del>
          </w:p>
          <w:p w14:paraId="32F02BCF" w14:textId="77777777" w:rsidR="00401C5E" w:rsidRPr="00F00C6C" w:rsidRDefault="00401C5E" w:rsidP="00EB5F2C">
            <w:pPr>
              <w:spacing w:after="120"/>
              <w:rPr>
                <w:rFonts w:ascii="Calibri Light" w:hAnsi="Calibri Light"/>
                <w:sz w:val="16"/>
                <w:szCs w:val="16"/>
              </w:rPr>
            </w:pPr>
          </w:p>
        </w:tc>
      </w:tr>
      <w:tr w:rsidR="00401C5E" w:rsidRPr="004F3C8C" w14:paraId="1D48C36C" w14:textId="77777777" w:rsidTr="00401C5E">
        <w:tc>
          <w:tcPr>
            <w:tcW w:w="685" w:type="dxa"/>
          </w:tcPr>
          <w:p w14:paraId="618E4A1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2ABE1593" w14:textId="77777777" w:rsidR="00F00C6C" w:rsidRPr="00454090" w:rsidRDefault="00F00C6C" w:rsidP="00EB5F2C">
            <w:pPr>
              <w:spacing w:after="120"/>
              <w:rPr>
                <w:rFonts w:ascii="Calibri Light" w:hAnsi="Calibri Light"/>
                <w:b/>
                <w:sz w:val="16"/>
                <w:szCs w:val="16"/>
              </w:rPr>
            </w:pPr>
            <w:r w:rsidRPr="00454090">
              <w:rPr>
                <w:rFonts w:ascii="Calibri Light" w:hAnsi="Calibri Light"/>
                <w:b/>
                <w:sz w:val="16"/>
                <w:szCs w:val="16"/>
              </w:rPr>
              <w:t>Concrete</w:t>
            </w:r>
          </w:p>
          <w:p w14:paraId="594E767A" w14:textId="77777777" w:rsidR="00F00C6C" w:rsidRPr="00EB5F2C" w:rsidRDefault="00F00C6C" w:rsidP="00EB5F2C">
            <w:pPr>
              <w:spacing w:after="120"/>
              <w:rPr>
                <w:rFonts w:ascii="Calibri Light" w:hAnsi="Calibri Light"/>
                <w:sz w:val="16"/>
                <w:szCs w:val="16"/>
              </w:rPr>
            </w:pPr>
            <w:del w:id="8230" w:author="Ashan Senel Asmone" w:date="2016-03-21T13:53:00Z">
              <w:r w:rsidRPr="00EB5F2C" w:rsidDel="00EB11C2">
                <w:rPr>
                  <w:rFonts w:ascii="Calibri Light" w:hAnsi="Calibri Light"/>
                  <w:sz w:val="16"/>
                  <w:szCs w:val="16"/>
                </w:rPr>
                <w:delText>SS 26: 2000 Ordinary Portland Cement</w:delText>
              </w:r>
            </w:del>
            <w:ins w:id="8231"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r w:rsidRPr="00EB5F2C">
              <w:rPr>
                <w:rFonts w:ascii="Calibri Light" w:hAnsi="Calibri Light"/>
                <w:sz w:val="16"/>
                <w:szCs w:val="16"/>
              </w:rPr>
              <w:t> </w:t>
            </w:r>
            <w:r w:rsidRPr="00EB5F2C">
              <w:rPr>
                <w:rFonts w:ascii="Calibri Light" w:hAnsi="Calibri Light"/>
                <w:sz w:val="16"/>
                <w:szCs w:val="16"/>
              </w:rPr>
              <w:br/>
            </w:r>
            <w:r w:rsidRPr="00EB5F2C">
              <w:rPr>
                <w:rFonts w:ascii="Calibri Light" w:hAnsi="Calibri Light"/>
                <w:sz w:val="16"/>
                <w:szCs w:val="16"/>
              </w:rPr>
              <w:br/>
            </w:r>
            <w:del w:id="8232" w:author="Ashan Senel Asmone" w:date="2016-03-21T13:56:00Z">
              <w:r w:rsidRPr="00EB5F2C" w:rsidDel="00EB11C2">
                <w:rPr>
                  <w:rFonts w:ascii="Calibri Light" w:hAnsi="Calibri Light"/>
                  <w:sz w:val="16"/>
                  <w:szCs w:val="16"/>
                </w:rPr>
                <w:delText>SS 31:1998: Aggregates from Natural sources for concrete</w:delText>
              </w:r>
            </w:del>
            <w:ins w:id="8233" w:author="Ashan Senel Asmone" w:date="2016-03-21T13:56:00Z">
              <w:r w:rsidR="00EB11C2">
                <w:rPr>
                  <w:rFonts w:ascii="Calibri Light" w:hAnsi="Calibri Light"/>
                  <w:sz w:val="16"/>
                  <w:szCs w:val="16"/>
                </w:rPr>
                <w:t>SS EN 12620: 2008 Specification for aggregates for concrete</w:t>
              </w:r>
            </w:ins>
          </w:p>
          <w:p w14:paraId="32240A80" w14:textId="77777777" w:rsidR="00F00C6C" w:rsidRPr="00EB5F2C" w:rsidRDefault="00F00C6C" w:rsidP="00EB5F2C">
            <w:pPr>
              <w:spacing w:after="120"/>
              <w:rPr>
                <w:rFonts w:ascii="Calibri Light" w:hAnsi="Calibri Light"/>
                <w:sz w:val="16"/>
                <w:szCs w:val="16"/>
              </w:rPr>
            </w:pPr>
            <w:del w:id="8234" w:author="Ashan Senel Asmone" w:date="2016-03-21T13:59:00Z">
              <w:r w:rsidRPr="00EB5F2C" w:rsidDel="00EB11C2">
                <w:rPr>
                  <w:rFonts w:ascii="Calibri Light" w:hAnsi="Calibri Light"/>
                  <w:sz w:val="16"/>
                  <w:szCs w:val="16"/>
                </w:rPr>
                <w:delText>SS CP 65 Code of Practice for Structural Use of Concrete-Deisgn and Construction</w:delText>
              </w:r>
            </w:del>
            <w:ins w:id="8235" w:author="Ashan Senel Asmone" w:date="2016-03-21T13:59:00Z">
              <w:r w:rsidR="00EB11C2">
                <w:rPr>
                  <w:rFonts w:ascii="Calibri Light" w:hAnsi="Calibri Light"/>
                  <w:sz w:val="16"/>
                  <w:szCs w:val="16"/>
                </w:rPr>
                <w:t>CP 65 - 1 : 1999 Code of practice for structural use of concrete - Design and construction/ CP 65 - 2 : 1996 Code of practice for structural use of concrete - Special circumstances</w:t>
              </w:r>
            </w:ins>
            <w:r w:rsidRPr="00EB5F2C">
              <w:rPr>
                <w:rFonts w:ascii="Calibri Light" w:hAnsi="Calibri Light"/>
                <w:sz w:val="16"/>
                <w:szCs w:val="16"/>
              </w:rPr>
              <w:br/>
            </w:r>
            <w:r w:rsidRPr="00EB5F2C">
              <w:rPr>
                <w:rFonts w:ascii="Calibri Light" w:hAnsi="Calibri Light"/>
                <w:sz w:val="16"/>
                <w:szCs w:val="16"/>
              </w:rPr>
              <w:br/>
            </w:r>
            <w:del w:id="8236" w:author="Ashan Senel Asmone" w:date="2016-03-21T14:02:00Z">
              <w:r w:rsidRPr="00EB5F2C" w:rsidDel="00B427D2">
                <w:rPr>
                  <w:rFonts w:ascii="Calibri Light" w:hAnsi="Calibri Light"/>
                  <w:sz w:val="16"/>
                  <w:szCs w:val="16"/>
                </w:rPr>
                <w:delText>SS CP 67 Code of Practice for cleaning and surface repair of buildings-cocnrete and concrete masonry</w:delText>
              </w:r>
            </w:del>
            <w:ins w:id="8237" w:author="Ashan Senel Asmone" w:date="2016-03-21T14:02:00Z">
              <w:r w:rsidR="00B427D2">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2BB3A4B9" w14:textId="77777777" w:rsidR="00F00C6C" w:rsidRPr="00EB5F2C" w:rsidRDefault="00F00C6C" w:rsidP="00EB5F2C">
            <w:pPr>
              <w:spacing w:after="120"/>
              <w:rPr>
                <w:rFonts w:ascii="Calibri Light" w:hAnsi="Calibri Light"/>
                <w:sz w:val="16"/>
                <w:szCs w:val="16"/>
              </w:rPr>
            </w:pPr>
            <w:del w:id="8238" w:author="Ashan Senel Asmone" w:date="2016-03-21T14:10:00Z">
              <w:r w:rsidRPr="00EB5F2C" w:rsidDel="00B427D2">
                <w:rPr>
                  <w:rFonts w:ascii="Calibri Light" w:hAnsi="Calibri Light"/>
                  <w:sz w:val="16"/>
                  <w:szCs w:val="16"/>
                </w:rPr>
                <w:delText>SS 73 Methods of smapling and testing of mineral aggregates, sand and fillers-methods for testing and classifying drying shrinkage of aggregates in concrete</w:delText>
              </w:r>
            </w:del>
            <w:ins w:id="8239" w:author="Ashan Senel Asmone" w:date="2016-03-21T14:10:00Z">
              <w:r w:rsidR="00B427D2">
                <w:rPr>
                  <w:rFonts w:ascii="Calibri Light" w:hAnsi="Calibri Light"/>
                  <w:sz w:val="16"/>
                  <w:szCs w:val="16"/>
                </w:rPr>
                <w:t>SS EN 12620 : 2008 Specification for aggregates for concrete</w:t>
              </w:r>
            </w:ins>
          </w:p>
          <w:p w14:paraId="25C306FB" w14:textId="77777777" w:rsidR="00F00C6C" w:rsidRPr="00EB5F2C" w:rsidRDefault="00F00C6C" w:rsidP="00EB5F2C">
            <w:pPr>
              <w:spacing w:after="120"/>
              <w:rPr>
                <w:rFonts w:ascii="Calibri Light" w:hAnsi="Calibri Light"/>
                <w:sz w:val="16"/>
                <w:szCs w:val="16"/>
              </w:rPr>
            </w:pPr>
            <w:del w:id="8240" w:author="Jing Kai Toh" w:date="2016-05-13T10:27:00Z">
              <w:r w:rsidRPr="00EB5F2C" w:rsidDel="00E32848">
                <w:rPr>
                  <w:rFonts w:ascii="Calibri Light" w:hAnsi="Calibri Light"/>
                  <w:sz w:val="16"/>
                  <w:szCs w:val="16"/>
                </w:rPr>
                <w:delText>SS 81: 1999 Code of practice for precast concrete slab and wall panels</w:delText>
              </w:r>
            </w:del>
            <w:ins w:id="8241" w:author="Jing Kai Toh" w:date="2016-05-13T10:27:00Z">
              <w:r w:rsidR="00E32848">
                <w:rPr>
                  <w:rFonts w:ascii="Calibri Light" w:hAnsi="Calibri Light"/>
                  <w:sz w:val="16"/>
                  <w:szCs w:val="16"/>
                </w:rPr>
                <w:t>CP 81 : 1999 Code of practice for precast concrete slab and wall panels</w:t>
              </w:r>
            </w:ins>
          </w:p>
          <w:p w14:paraId="45EF8062" w14:textId="77777777" w:rsidR="00F00C6C" w:rsidRPr="00EB5F2C" w:rsidRDefault="00F00C6C" w:rsidP="00EB5F2C">
            <w:pPr>
              <w:spacing w:after="120"/>
              <w:rPr>
                <w:rFonts w:ascii="Calibri Light" w:hAnsi="Calibri Light"/>
                <w:sz w:val="16"/>
                <w:szCs w:val="16"/>
              </w:rPr>
            </w:pPr>
            <w:del w:id="8242" w:author="Jing Kai Toh" w:date="2016-05-13T10:29:00Z">
              <w:r w:rsidRPr="00EB5F2C" w:rsidDel="00E32848">
                <w:rPr>
                  <w:rFonts w:ascii="Calibri Light" w:hAnsi="Calibri Light"/>
                  <w:sz w:val="16"/>
                  <w:szCs w:val="16"/>
                </w:rPr>
                <w:delText>SS 76: 1972 Precast concrete blocks</w:delText>
              </w:r>
            </w:del>
            <w:ins w:id="8243" w:author="Jing Kai Toh" w:date="2016-05-13T10:29:00Z">
              <w:r w:rsidR="00E32848">
                <w:rPr>
                  <w:rFonts w:ascii="Calibri Light" w:hAnsi="Calibri Light"/>
                  <w:sz w:val="16"/>
                  <w:szCs w:val="16"/>
                </w:rPr>
                <w:t>SS 76 : 1972 Precast concrete blocks (Withdrawn)</w:t>
              </w:r>
            </w:ins>
          </w:p>
          <w:p w14:paraId="101D0818" w14:textId="77777777" w:rsidR="00F00C6C" w:rsidRPr="00EB5F2C" w:rsidRDefault="00F00C6C" w:rsidP="00EB5F2C">
            <w:pPr>
              <w:spacing w:after="120"/>
              <w:rPr>
                <w:rFonts w:ascii="Calibri Light" w:hAnsi="Calibri Light"/>
                <w:sz w:val="16"/>
                <w:szCs w:val="16"/>
              </w:rPr>
            </w:pPr>
            <w:del w:id="8244" w:author="Jing Kai Toh" w:date="2016-05-13T10:33:00Z">
              <w:r w:rsidRPr="00EB5F2C" w:rsidDel="00E32848">
                <w:rPr>
                  <w:rFonts w:ascii="Calibri Light" w:hAnsi="Calibri Light"/>
                  <w:sz w:val="16"/>
                  <w:szCs w:val="16"/>
                </w:rPr>
                <w:delText>SS 76M: 1975 Precast concrete blocks</w:delText>
              </w:r>
            </w:del>
            <w:ins w:id="8245" w:author="Jing Kai Toh" w:date="2016-05-13T10:33:00Z">
              <w:r w:rsidR="00E32848">
                <w:rPr>
                  <w:rFonts w:ascii="Calibri Light" w:hAnsi="Calibri Light"/>
                  <w:sz w:val="16"/>
                  <w:szCs w:val="16"/>
                </w:rPr>
                <w:t>SS 271 : 1983 Concrete masonry units (for non-loadbearing applications)</w:t>
              </w:r>
            </w:ins>
          </w:p>
          <w:p w14:paraId="44CC480D" w14:textId="77777777" w:rsidR="00F00C6C" w:rsidRPr="00EB5F2C" w:rsidRDefault="00F00C6C" w:rsidP="00EB5F2C">
            <w:pPr>
              <w:spacing w:after="120"/>
              <w:rPr>
                <w:rFonts w:ascii="Calibri Light" w:hAnsi="Calibri Light"/>
                <w:sz w:val="16"/>
                <w:szCs w:val="16"/>
              </w:rPr>
            </w:pPr>
            <w:del w:id="8246" w:author="Ashan Senel Asmone" w:date="2016-03-21T14:24:00Z">
              <w:r w:rsidRPr="00EB5F2C" w:rsidDel="00CB3D36">
                <w:rPr>
                  <w:rFonts w:ascii="Calibri Light" w:hAnsi="Calibri Light"/>
                  <w:sz w:val="16"/>
                  <w:szCs w:val="16"/>
                </w:rPr>
                <w:delText>SS 78:Part 5 Testing Concrete -methods of testing hardened concrete for other than strength</w:delText>
              </w:r>
            </w:del>
            <w:ins w:id="8247" w:author="Ashan Senel Asmone" w:date="2016-03-21T14:29:00Z">
              <w:r w:rsidR="00CB3D36">
                <w:rPr>
                  <w:rFonts w:ascii="Calibri Light" w:hAnsi="Calibri Light"/>
                  <w:sz w:val="16"/>
                  <w:szCs w:val="16"/>
                </w:rPr>
                <w:t xml:space="preserve">SS 78 - A21 : 1987 (2013) Testing concrete - Method for determination of static modules of elasticity in compression/ SS 78 - A24 : 1991 (2013) Testing concrete - Methods of analysis of hardened concrete/ SS 78 - B1 : 1992 (2013) Testing concrete - Guide to the use of non-destructive methods of test for hardened concrete/ </w:t>
              </w:r>
            </w:ins>
            <w:ins w:id="8248" w:author="Ashan Senel Asmone" w:date="2016-03-21T14:25:00Z">
              <w:r w:rsidR="00CB3D36">
                <w:rPr>
                  <w:rFonts w:ascii="Calibri Light" w:hAnsi="Calibri Light"/>
                  <w:sz w:val="16"/>
                  <w:szCs w:val="16"/>
                </w:rPr>
                <w:t xml:space="preserve">SS 78 - B4 : 1992 (2013) Testing concrete - Recommendations for the use of electromagnetic covermeters/ SS 78 - B6 : 1992 (2013) Testing concrete - Recommendations for determination of strain in concrete/ SS 78 - B7 : 1992 (2013) Testing concrete - Recommendations for assessment of concrete strength by the near-to-surface tests/ </w:t>
              </w:r>
            </w:ins>
            <w:ins w:id="8249" w:author="Ashan Senel Asmone" w:date="2016-03-21T14:24:00Z">
              <w:r w:rsidR="00CB3D36">
                <w:rPr>
                  <w:rFonts w:ascii="Calibri Light" w:hAnsi="Calibri Light"/>
                  <w:sz w:val="16"/>
                  <w:szCs w:val="16"/>
                </w:rPr>
                <w:t>SS 78 - B9 : 1992 (2013) Testing concrete - Recommendations for the measurement of dynamic modulus of elasticity</w:t>
              </w:r>
            </w:ins>
          </w:p>
          <w:p w14:paraId="6BF4F190" w14:textId="77777777" w:rsidR="00F00C6C" w:rsidRPr="00EB5F2C" w:rsidRDefault="00F00C6C" w:rsidP="00EB5F2C">
            <w:pPr>
              <w:spacing w:after="120"/>
              <w:rPr>
                <w:rFonts w:ascii="Calibri Light" w:hAnsi="Calibri Light"/>
                <w:sz w:val="16"/>
                <w:szCs w:val="16"/>
              </w:rPr>
            </w:pPr>
            <w:del w:id="8250" w:author="Ashan Senel Asmone" w:date="2016-03-21T14:31:00Z">
              <w:r w:rsidRPr="00EB5F2C" w:rsidDel="00CB3D36">
                <w:rPr>
                  <w:rFonts w:ascii="Calibri Light" w:hAnsi="Calibri Light"/>
                  <w:sz w:val="16"/>
                  <w:szCs w:val="16"/>
                </w:rPr>
                <w:delText>SS 78:Part 1 Testing Concrete -method of sampling testing concrete on site</w:delText>
              </w:r>
            </w:del>
          </w:p>
          <w:p w14:paraId="2EE40F29" w14:textId="77777777" w:rsidR="00F00C6C" w:rsidRPr="00EB5F2C" w:rsidRDefault="00F00C6C" w:rsidP="00EB5F2C">
            <w:pPr>
              <w:spacing w:after="120"/>
              <w:rPr>
                <w:rFonts w:ascii="Calibri Light" w:hAnsi="Calibri Light"/>
                <w:sz w:val="16"/>
                <w:szCs w:val="16"/>
              </w:rPr>
            </w:pPr>
            <w:del w:id="8251" w:author="Jing Kai Toh" w:date="2016-05-12T17:19:00Z">
              <w:r w:rsidRPr="00EB5F2C" w:rsidDel="0012405E">
                <w:rPr>
                  <w:rFonts w:ascii="Calibri Light" w:hAnsi="Calibri Light"/>
                  <w:sz w:val="16"/>
                  <w:szCs w:val="16"/>
                </w:rPr>
                <w:delText>SS 78 : Part 5 : 1972 Testing concrete – Methods of testing hardened concrete for other than strength.</w:delText>
              </w:r>
            </w:del>
            <w:ins w:id="8252" w:author="Jing Kai Toh" w:date="2016-05-12T17:19:00Z">
              <w:r w:rsidR="0012405E">
                <w:rPr>
                  <w:rFonts w:ascii="Calibri Light" w:hAnsi="Calibri Light"/>
                  <w:sz w:val="16"/>
                  <w:szCs w:val="16"/>
                </w:rPr>
                <w:t>SS 78 - 5 : 1972 Testing concrete - Methods of testing hardened concrete for other than strength (Withdrawn - 11 Oct 2012)</w:t>
              </w:r>
            </w:ins>
          </w:p>
          <w:p w14:paraId="7E265675" w14:textId="77777777" w:rsidR="00F00C6C" w:rsidRPr="00EB5F2C" w:rsidRDefault="00F00C6C" w:rsidP="00EB5F2C">
            <w:pPr>
              <w:spacing w:after="120"/>
              <w:rPr>
                <w:rFonts w:ascii="Calibri Light" w:hAnsi="Calibri Light"/>
                <w:sz w:val="16"/>
                <w:szCs w:val="16"/>
              </w:rPr>
            </w:pPr>
            <w:del w:id="8253" w:author="Jing Kai Toh" w:date="2016-05-12T17:44:00Z">
              <w:r w:rsidRPr="00EB5F2C" w:rsidDel="0039045E">
                <w:rPr>
                  <w:rFonts w:ascii="Calibri Light" w:hAnsi="Calibri Light"/>
                  <w:sz w:val="16"/>
                  <w:szCs w:val="16"/>
                </w:rPr>
                <w:delText>SS 78 : Part A1 : 1987 Testing concrete – Method of sampling fresh concrete on site.</w:delText>
              </w:r>
            </w:del>
            <w:ins w:id="8254" w:author="Jing Kai Toh" w:date="2016-05-12T17:44:00Z">
              <w:r w:rsidR="0039045E">
                <w:rPr>
                  <w:rFonts w:ascii="Calibri Light" w:hAnsi="Calibri Light"/>
                  <w:sz w:val="16"/>
                  <w:szCs w:val="16"/>
                </w:rPr>
                <w:t>SS 78 - A1 : 1987 Testing concrete - Method of sampling fresh concrete on site (Withdrawn - 24 Jun 2011)</w:t>
              </w:r>
            </w:ins>
          </w:p>
          <w:p w14:paraId="1FCFBA0C" w14:textId="77777777" w:rsidR="00F00C6C" w:rsidRPr="00EB5F2C" w:rsidRDefault="00F00C6C" w:rsidP="00EB5F2C">
            <w:pPr>
              <w:spacing w:after="120"/>
              <w:rPr>
                <w:rFonts w:ascii="Calibri Light" w:hAnsi="Calibri Light"/>
                <w:sz w:val="16"/>
                <w:szCs w:val="16"/>
              </w:rPr>
            </w:pPr>
            <w:del w:id="8255" w:author="Jing Kai Toh" w:date="2016-05-12T17:45:00Z">
              <w:r w:rsidRPr="00EB5F2C" w:rsidDel="0039045E">
                <w:rPr>
                  <w:rFonts w:ascii="Calibri Light" w:hAnsi="Calibri Light"/>
                  <w:sz w:val="16"/>
                  <w:szCs w:val="16"/>
                </w:rPr>
                <w:delText>SS 78 : Part A11 : 1987 Testing concrete – Method of normal curing of test specimens (27oC method)</w:delText>
              </w:r>
            </w:del>
            <w:ins w:id="8256" w:author="Jing Kai Toh" w:date="2016-05-12T17:45:00Z">
              <w:r w:rsidR="0039045E">
                <w:rPr>
                  <w:rFonts w:ascii="Calibri Light" w:hAnsi="Calibri Light"/>
                  <w:sz w:val="16"/>
                  <w:szCs w:val="16"/>
                </w:rPr>
                <w:t>SS 78 - A11 : 1987 Testing concrete - Method of normal curing of test specimens (27oC method) (Withdrawn - 24 Jun 2011)</w:t>
              </w:r>
            </w:ins>
          </w:p>
          <w:p w14:paraId="7F21156E" w14:textId="77777777" w:rsidR="00F00C6C" w:rsidRPr="00EB5F2C" w:rsidRDefault="00F00C6C" w:rsidP="00EB5F2C">
            <w:pPr>
              <w:spacing w:after="120"/>
              <w:rPr>
                <w:rFonts w:ascii="Calibri Light" w:hAnsi="Calibri Light"/>
                <w:sz w:val="16"/>
                <w:szCs w:val="16"/>
              </w:rPr>
            </w:pPr>
            <w:del w:id="8257" w:author="Jing Kai Toh" w:date="2016-05-12T17:46:00Z">
              <w:r w:rsidRPr="00EB5F2C" w:rsidDel="0039045E">
                <w:rPr>
                  <w:rFonts w:ascii="Calibri Light" w:hAnsi="Calibri Light"/>
                  <w:sz w:val="16"/>
                  <w:szCs w:val="16"/>
                </w:rPr>
                <w:delText>SS 78 : Part A14 : 1987 Testing concrete – Methods for determination of density of hardened concrete.</w:delText>
              </w:r>
            </w:del>
            <w:ins w:id="8258" w:author="Jing Kai Toh" w:date="2016-05-12T17:46:00Z">
              <w:r w:rsidR="0039045E">
                <w:rPr>
                  <w:rFonts w:ascii="Calibri Light" w:hAnsi="Calibri Light"/>
                  <w:sz w:val="16"/>
                  <w:szCs w:val="16"/>
                </w:rPr>
                <w:t>SS 78 - A15 : 1987 Testing concrete - Methods for determination of density of hardened concrete (Withdrawn - 24 Jun 2011)</w:t>
              </w:r>
            </w:ins>
          </w:p>
          <w:p w14:paraId="33400A35" w14:textId="77777777" w:rsidR="00F00C6C" w:rsidRPr="00EB5F2C" w:rsidRDefault="00F00C6C" w:rsidP="00EB5F2C">
            <w:pPr>
              <w:spacing w:after="120"/>
              <w:rPr>
                <w:rFonts w:ascii="Calibri Light" w:hAnsi="Calibri Light"/>
                <w:sz w:val="16"/>
                <w:szCs w:val="16"/>
              </w:rPr>
            </w:pPr>
            <w:del w:id="8259" w:author="Jing Kai Toh" w:date="2016-05-12T17:47:00Z">
              <w:r w:rsidRPr="00EB5F2C" w:rsidDel="0039045E">
                <w:rPr>
                  <w:rFonts w:ascii="Calibri Light" w:hAnsi="Calibri Light"/>
                  <w:sz w:val="16"/>
                  <w:szCs w:val="16"/>
                </w:rPr>
                <w:delText>SS 78 : Part A16 : 1987 Testing concrete – Method for determination of compressive strength of concrete</w:delText>
              </w:r>
            </w:del>
            <w:ins w:id="8260" w:author="Jing Kai Toh" w:date="2016-05-12T17:47:00Z">
              <w:r w:rsidR="0039045E">
                <w:rPr>
                  <w:rFonts w:ascii="Calibri Light" w:hAnsi="Calibri Light"/>
                  <w:sz w:val="16"/>
                  <w:szCs w:val="16"/>
                </w:rPr>
                <w:t>SS 78 - A16 : 1987 Testing concrete - Method for determination of compressive strength of concrete (Withdrawn - 24 Jun 2011)</w:t>
              </w:r>
            </w:ins>
          </w:p>
          <w:p w14:paraId="3AD466CD" w14:textId="77777777" w:rsidR="00F00C6C" w:rsidRPr="00EB5F2C" w:rsidRDefault="00F00C6C" w:rsidP="00EB5F2C">
            <w:pPr>
              <w:spacing w:after="120"/>
              <w:rPr>
                <w:rFonts w:ascii="Calibri Light" w:hAnsi="Calibri Light"/>
                <w:sz w:val="16"/>
                <w:szCs w:val="16"/>
              </w:rPr>
            </w:pPr>
            <w:del w:id="8261" w:author="Jing Kai Toh" w:date="2016-05-12T17:48:00Z">
              <w:r w:rsidRPr="00EB5F2C" w:rsidDel="0039045E">
                <w:rPr>
                  <w:rFonts w:ascii="Calibri Light" w:hAnsi="Calibri Light"/>
                  <w:sz w:val="16"/>
                  <w:szCs w:val="16"/>
                </w:rPr>
                <w:delText>SS 78 : Part A17 : 1987 Testing concrete – Method for determination of  tensile splitting strength</w:delText>
              </w:r>
            </w:del>
            <w:ins w:id="8262" w:author="Jing Kai Toh" w:date="2016-05-12T17:48:00Z">
              <w:r w:rsidR="0039045E">
                <w:rPr>
                  <w:rFonts w:ascii="Calibri Light" w:hAnsi="Calibri Light"/>
                  <w:sz w:val="16"/>
                  <w:szCs w:val="16"/>
                </w:rPr>
                <w:t>SS 78 - A17 : 1987 Testing concrete - Method for determination of tensile splitting strength (Withdrawn - 24 Jun 2011)</w:t>
              </w:r>
            </w:ins>
          </w:p>
          <w:p w14:paraId="01788E42" w14:textId="77777777" w:rsidR="00F00C6C" w:rsidRPr="00EB5F2C" w:rsidRDefault="00F00C6C" w:rsidP="00EB5F2C">
            <w:pPr>
              <w:spacing w:after="120"/>
              <w:rPr>
                <w:rFonts w:ascii="Calibri Light" w:hAnsi="Calibri Light"/>
                <w:sz w:val="16"/>
                <w:szCs w:val="16"/>
              </w:rPr>
            </w:pPr>
            <w:del w:id="8263" w:author="Jing Kai Toh" w:date="2016-05-12T17:48:00Z">
              <w:r w:rsidRPr="00EB5F2C" w:rsidDel="0039045E">
                <w:rPr>
                  <w:rFonts w:ascii="Calibri Light" w:hAnsi="Calibri Light"/>
                  <w:sz w:val="16"/>
                  <w:szCs w:val="16"/>
                </w:rPr>
                <w:delText>SS 78 : Part A18 : 1987 Testing concrete – Method for determination of flexural  strength</w:delText>
              </w:r>
            </w:del>
            <w:ins w:id="8264" w:author="Jing Kai Toh" w:date="2016-05-12T17:48:00Z">
              <w:r w:rsidR="0039045E">
                <w:rPr>
                  <w:rFonts w:ascii="Calibri Light" w:hAnsi="Calibri Light"/>
                  <w:sz w:val="16"/>
                  <w:szCs w:val="16"/>
                </w:rPr>
                <w:t>SS 78 - A18 : 1987</w:t>
              </w:r>
              <w:r w:rsidR="0039045E">
                <w:rPr>
                  <w:rFonts w:ascii="Calibri Light" w:hAnsi="Calibri Light"/>
                  <w:sz w:val="16"/>
                  <w:szCs w:val="16"/>
                </w:rPr>
                <w:tab/>
                <w:t>Testing concrete - Method for determination of flexural strength (SS 78 - A18 : 1987)</w:t>
              </w:r>
            </w:ins>
          </w:p>
          <w:p w14:paraId="08F62DE8" w14:textId="77777777" w:rsidR="00F00C6C" w:rsidRDefault="00F00C6C" w:rsidP="00EB5F2C">
            <w:pPr>
              <w:spacing w:after="120"/>
              <w:rPr>
                <w:rFonts w:ascii="Calibri Light" w:hAnsi="Calibri Light"/>
                <w:sz w:val="16"/>
                <w:szCs w:val="16"/>
              </w:rPr>
            </w:pPr>
            <w:del w:id="8265" w:author="Jing Kai Toh" w:date="2016-05-12T17:49:00Z">
              <w:r w:rsidRPr="00EB5F2C" w:rsidDel="0039045E">
                <w:rPr>
                  <w:rFonts w:ascii="Calibri Light" w:hAnsi="Calibri Light"/>
                  <w:sz w:val="16"/>
                  <w:szCs w:val="16"/>
                </w:rPr>
                <w:delText>SS 78 : Part A19 : 1987 Testing concrete – Method for determination of compressive strength using portions of beams broken in flexure</w:delText>
              </w:r>
            </w:del>
            <w:ins w:id="8266" w:author="Jing Kai Toh" w:date="2016-05-12T17:49:00Z">
              <w:r w:rsidR="0039045E">
                <w:rPr>
                  <w:rFonts w:ascii="Calibri Light" w:hAnsi="Calibri Light"/>
                  <w:sz w:val="16"/>
                  <w:szCs w:val="16"/>
                </w:rPr>
                <w:t>SS 78 - A19 : 1987</w:t>
              </w:r>
              <w:r w:rsidR="0039045E">
                <w:rPr>
                  <w:rFonts w:ascii="Calibri Light" w:hAnsi="Calibri Light"/>
                  <w:sz w:val="16"/>
                  <w:szCs w:val="16"/>
                </w:rPr>
                <w:tab/>
                <w:t>Testing concrete - Method for determination of compressive strength using portions of beams broken in flexure (Withdrawn - 11 Oct 2012)</w:t>
              </w:r>
            </w:ins>
          </w:p>
          <w:p w14:paraId="674BCC09" w14:textId="77777777" w:rsidR="00F00C6C" w:rsidRPr="00EB5F2C" w:rsidRDefault="00F00C6C" w:rsidP="00EB5F2C">
            <w:pPr>
              <w:spacing w:after="120"/>
              <w:rPr>
                <w:rFonts w:ascii="Calibri Light" w:hAnsi="Calibri Light"/>
                <w:sz w:val="16"/>
                <w:szCs w:val="16"/>
              </w:rPr>
            </w:pPr>
            <w:del w:id="8267" w:author="Jing Kai Toh" w:date="2016-05-12T17:50:00Z">
              <w:r w:rsidRPr="00EB5F2C" w:rsidDel="0039045E">
                <w:rPr>
                  <w:rFonts w:ascii="Calibri Light" w:hAnsi="Calibri Light"/>
                  <w:sz w:val="16"/>
                  <w:szCs w:val="16"/>
                </w:rPr>
                <w:delText>SS 78 : Part A2 : 1987 Testing concrete – Method for determination of slump</w:delText>
              </w:r>
            </w:del>
            <w:ins w:id="8268" w:author="Jing Kai Toh" w:date="2016-05-12T17:50:00Z">
              <w:r w:rsidR="0039045E">
                <w:rPr>
                  <w:rFonts w:ascii="Calibri Light" w:hAnsi="Calibri Light"/>
                  <w:sz w:val="16"/>
                  <w:szCs w:val="16"/>
                </w:rPr>
                <w:t>SS 78 - A2 : 1987 Testing concrete - Method for determination of slump</w:t>
              </w:r>
            </w:ins>
          </w:p>
          <w:p w14:paraId="61DF67CC" w14:textId="77777777" w:rsidR="00F00C6C" w:rsidRPr="00EB5F2C" w:rsidRDefault="00F00C6C" w:rsidP="00EB5F2C">
            <w:pPr>
              <w:spacing w:after="120"/>
              <w:rPr>
                <w:rFonts w:ascii="Calibri Light" w:hAnsi="Calibri Light"/>
                <w:sz w:val="16"/>
                <w:szCs w:val="16"/>
              </w:rPr>
            </w:pPr>
            <w:del w:id="8269" w:author="Jing Kai Toh" w:date="2016-05-12T17:53:00Z">
              <w:r w:rsidRPr="00EB5F2C" w:rsidDel="0039045E">
                <w:rPr>
                  <w:rFonts w:ascii="Calibri Light" w:hAnsi="Calibri Light"/>
                  <w:sz w:val="16"/>
                  <w:szCs w:val="16"/>
                </w:rPr>
                <w:delText>SS 78 : Part A22 : 1987 Testing concrete – Method for determination of water absorption</w:delText>
              </w:r>
            </w:del>
            <w:ins w:id="8270" w:author="Jing Kai Toh" w:date="2016-05-12T17:53:00Z">
              <w:r w:rsidR="0039045E">
                <w:rPr>
                  <w:rFonts w:ascii="Calibri Light" w:hAnsi="Calibri Light"/>
                  <w:sz w:val="16"/>
                  <w:szCs w:val="16"/>
                </w:rPr>
                <w:t>SS 78 - A22 : 1987 Testing concrete - Method for determination of water absorption (Withdrawn - 11 Oct 2012)</w:t>
              </w:r>
            </w:ins>
          </w:p>
          <w:p w14:paraId="529DDC44" w14:textId="77777777" w:rsidR="00F00C6C" w:rsidRPr="00EB5F2C" w:rsidRDefault="00F00C6C" w:rsidP="00EB5F2C">
            <w:pPr>
              <w:spacing w:after="120"/>
              <w:rPr>
                <w:rFonts w:ascii="Calibri Light" w:hAnsi="Calibri Light"/>
                <w:sz w:val="16"/>
                <w:szCs w:val="16"/>
              </w:rPr>
            </w:pPr>
            <w:del w:id="8271" w:author="Jing Kai Toh" w:date="2016-05-13T09:22:00Z">
              <w:r w:rsidRPr="00EB5F2C" w:rsidDel="0075195F">
                <w:rPr>
                  <w:rFonts w:ascii="Calibri Light" w:hAnsi="Calibri Light"/>
                  <w:sz w:val="16"/>
                  <w:szCs w:val="16"/>
                </w:rPr>
                <w:delText>SS 78 : Part A24 : 1991 Testing concrete – Method of analysis of hardened concrete</w:delText>
              </w:r>
            </w:del>
            <w:ins w:id="8272" w:author="Jing Kai Toh" w:date="2016-05-13T09:22:00Z">
              <w:r w:rsidR="0075195F">
                <w:rPr>
                  <w:rFonts w:ascii="Calibri Light" w:hAnsi="Calibri Light"/>
                  <w:sz w:val="16"/>
                  <w:szCs w:val="16"/>
                </w:rPr>
                <w:t>SS 78 - A24 : 1991 (2013) Testing concrete - Methods of analysis of hardened concrete</w:t>
              </w:r>
            </w:ins>
          </w:p>
          <w:p w14:paraId="0D1810C5" w14:textId="77777777" w:rsidR="00F00C6C" w:rsidRPr="00EB5F2C" w:rsidRDefault="00F00C6C" w:rsidP="00EB5F2C">
            <w:pPr>
              <w:spacing w:after="120"/>
              <w:rPr>
                <w:rFonts w:ascii="Calibri Light" w:hAnsi="Calibri Light"/>
                <w:sz w:val="16"/>
                <w:szCs w:val="16"/>
              </w:rPr>
            </w:pPr>
            <w:del w:id="8273" w:author="Jing Kai Toh" w:date="2016-05-12T17:55:00Z">
              <w:r w:rsidRPr="00EB5F2C" w:rsidDel="0039045E">
                <w:rPr>
                  <w:rFonts w:ascii="Calibri Light" w:hAnsi="Calibri Light"/>
                  <w:sz w:val="16"/>
                  <w:szCs w:val="16"/>
                </w:rPr>
                <w:delText>SS 78 : Part A6 : 1987 Testing concrete – Method for determination of air content of fresh concrete</w:delText>
              </w:r>
            </w:del>
            <w:ins w:id="8274" w:author="Jing Kai Toh" w:date="2016-05-12T17:55:00Z">
              <w:r w:rsidR="0039045E">
                <w:rPr>
                  <w:rFonts w:ascii="Calibri Light" w:hAnsi="Calibri Light"/>
                  <w:sz w:val="16"/>
                  <w:szCs w:val="16"/>
                </w:rPr>
                <w:t>SS 78 - A6 : 1987 Testing concrete - Method for determination of air content of fresh concrete (Withdrawn - 24 Jun 2011)</w:t>
              </w:r>
            </w:ins>
          </w:p>
          <w:p w14:paraId="6F4816E7" w14:textId="77777777" w:rsidR="00F00C6C" w:rsidRPr="00EB5F2C" w:rsidRDefault="00F00C6C" w:rsidP="00EB5F2C">
            <w:pPr>
              <w:spacing w:after="120"/>
              <w:rPr>
                <w:rFonts w:ascii="Calibri Light" w:hAnsi="Calibri Light"/>
                <w:sz w:val="16"/>
                <w:szCs w:val="16"/>
              </w:rPr>
            </w:pPr>
            <w:del w:id="8275" w:author="Jing Kai Toh" w:date="2016-05-13T09:22:00Z">
              <w:r w:rsidRPr="00EB5F2C" w:rsidDel="0075195F">
                <w:rPr>
                  <w:rFonts w:ascii="Calibri Light" w:hAnsi="Calibri Light"/>
                  <w:sz w:val="16"/>
                  <w:szCs w:val="16"/>
                </w:rPr>
                <w:delText>SS 78 : Part B1 : 1992 Testing concrete – Guide to the use of non-destructive methods of test for hardened concrete</w:delText>
              </w:r>
            </w:del>
            <w:ins w:id="8276" w:author="Jing Kai Toh" w:date="2016-05-13T09:22:00Z">
              <w:r w:rsidR="0075195F">
                <w:rPr>
                  <w:rFonts w:ascii="Calibri Light" w:hAnsi="Calibri Light"/>
                  <w:sz w:val="16"/>
                  <w:szCs w:val="16"/>
                </w:rPr>
                <w:t>SS 78 - B1 : 1992 (2013) Testing concrete - Guide to the use of non-destructive methods of test for hardened concrete</w:t>
              </w:r>
            </w:ins>
            <w:r w:rsidRPr="00EB5F2C">
              <w:rPr>
                <w:rFonts w:ascii="Calibri Light" w:hAnsi="Calibri Light"/>
                <w:sz w:val="16"/>
                <w:szCs w:val="16"/>
              </w:rPr>
              <w:t>.</w:t>
            </w:r>
          </w:p>
          <w:p w14:paraId="3BA384BE" w14:textId="77777777" w:rsidR="00F00C6C" w:rsidRPr="00454090" w:rsidRDefault="00F00C6C" w:rsidP="00EB5F2C">
            <w:pPr>
              <w:spacing w:after="120"/>
              <w:rPr>
                <w:rFonts w:ascii="Calibri Light" w:hAnsi="Calibri Light"/>
                <w:b/>
                <w:sz w:val="16"/>
                <w:szCs w:val="16"/>
              </w:rPr>
            </w:pPr>
            <w:r w:rsidRPr="00454090">
              <w:rPr>
                <w:rFonts w:ascii="Calibri Light" w:hAnsi="Calibri Light"/>
                <w:b/>
                <w:sz w:val="16"/>
                <w:szCs w:val="16"/>
              </w:rPr>
              <w:t>Reinforcement</w:t>
            </w:r>
          </w:p>
          <w:p w14:paraId="0B284B5D" w14:textId="77777777" w:rsidR="00F00C6C" w:rsidRPr="00EB5F2C" w:rsidRDefault="00F00C6C" w:rsidP="00EB5F2C">
            <w:pPr>
              <w:spacing w:after="120"/>
              <w:rPr>
                <w:rFonts w:ascii="Calibri Light" w:hAnsi="Calibri Light"/>
                <w:sz w:val="16"/>
                <w:szCs w:val="16"/>
              </w:rPr>
            </w:pPr>
            <w:del w:id="8277" w:author="Ashan Senel Asmone" w:date="2016-03-21T14:40:00Z">
              <w:r w:rsidRPr="00EB5F2C" w:rsidDel="00CB3D36">
                <w:rPr>
                  <w:rFonts w:ascii="Calibri Light" w:hAnsi="Calibri Light"/>
                  <w:sz w:val="16"/>
                  <w:szCs w:val="16"/>
                </w:rPr>
                <w:delText>SS 2: Part 1 Steel for the Reinforcement of Concrete-plain bars (steel grade 300)</w:delText>
              </w:r>
            </w:del>
            <w:ins w:id="8278" w:author="Ashan Senel Asmone" w:date="2016-03-21T14:40:00Z">
              <w:r w:rsidR="00CB3D36">
                <w:rPr>
                  <w:rFonts w:ascii="Calibri Light" w:hAnsi="Calibri Light"/>
                  <w:sz w:val="16"/>
                  <w:szCs w:val="16"/>
                </w:rPr>
                <w:t>SS 560 : 2010 Specification for steel for the reinforcement of concrete – Weldable reinforcing steel – Bar, coil and decoiled product</w:t>
              </w:r>
            </w:ins>
          </w:p>
          <w:p w14:paraId="23DFD633" w14:textId="77777777" w:rsidR="00F00C6C" w:rsidRPr="00EB5F2C" w:rsidRDefault="00F00C6C" w:rsidP="00EB5F2C">
            <w:pPr>
              <w:spacing w:after="120"/>
              <w:rPr>
                <w:rFonts w:ascii="Calibri Light" w:hAnsi="Calibri Light"/>
                <w:sz w:val="16"/>
                <w:szCs w:val="16"/>
              </w:rPr>
            </w:pPr>
            <w:del w:id="8279" w:author="Ashan Senel Asmone" w:date="2016-03-21T14:40:00Z">
              <w:r w:rsidRPr="00EB5F2C" w:rsidDel="00CB3D36">
                <w:rPr>
                  <w:rFonts w:ascii="Calibri Light" w:hAnsi="Calibri Light"/>
                  <w:sz w:val="16"/>
                  <w:szCs w:val="16"/>
                </w:rPr>
                <w:delText>SS 2: Part 2 Steel for the Reinforcement of Concrete-ribbed bars (steel grade 500)</w:delText>
              </w:r>
            </w:del>
            <w:ins w:id="8280" w:author="Ashan Senel Asmone" w:date="2016-03-21T14:40:00Z">
              <w:r w:rsidR="00CB3D36">
                <w:rPr>
                  <w:rFonts w:ascii="Calibri Light" w:hAnsi="Calibri Light"/>
                  <w:sz w:val="16"/>
                  <w:szCs w:val="16"/>
                </w:rPr>
                <w:t>SS 561 : 2010 Specification for steel fabric for the reinforcement of concrete</w:t>
              </w:r>
            </w:ins>
          </w:p>
          <w:p w14:paraId="5D292AD5" w14:textId="77777777" w:rsidR="00F00C6C" w:rsidRPr="00EB5F2C" w:rsidRDefault="00F00C6C" w:rsidP="00EB5F2C">
            <w:pPr>
              <w:spacing w:after="120"/>
              <w:rPr>
                <w:rFonts w:ascii="Calibri Light" w:hAnsi="Calibri Light"/>
                <w:sz w:val="16"/>
                <w:szCs w:val="16"/>
              </w:rPr>
            </w:pPr>
            <w:del w:id="8281" w:author="Ashan Senel Asmone" w:date="2016-03-21T16:21:00Z">
              <w:r w:rsidRPr="00EB5F2C" w:rsidDel="00A42019">
                <w:rPr>
                  <w:rFonts w:ascii="Calibri Light" w:hAnsi="Calibri Light"/>
                  <w:sz w:val="16"/>
                  <w:szCs w:val="16"/>
                </w:rPr>
                <w:delText>SS 2: Part 3 Steel for the Reinforcement of Concrete-Plain and ribbed bars (steel grade 250 and 460)</w:delText>
              </w:r>
            </w:del>
            <w:ins w:id="8282" w:author="Ashan Senel Asmone" w:date="2016-03-21T16:21:00Z">
              <w:r w:rsidR="00A42019">
                <w:rPr>
                  <w:rFonts w:ascii="Calibri Light" w:hAnsi="Calibri Light"/>
                  <w:sz w:val="16"/>
                  <w:szCs w:val="16"/>
                </w:rPr>
                <w:t>SS 2 - 3 : 1987 Steel for the reinforcement of concrete - Plain and ribbed bars (steel grades 250 and 460)</w:t>
              </w:r>
            </w:ins>
            <w:r w:rsidRPr="00EB5F2C">
              <w:rPr>
                <w:rFonts w:ascii="Calibri Light" w:hAnsi="Calibri Light"/>
                <w:sz w:val="16"/>
                <w:szCs w:val="16"/>
              </w:rPr>
              <w:br/>
            </w:r>
            <w:r w:rsidRPr="00EB5F2C">
              <w:rPr>
                <w:rFonts w:ascii="Calibri Light" w:hAnsi="Calibri Light"/>
                <w:sz w:val="16"/>
                <w:szCs w:val="16"/>
              </w:rPr>
              <w:br/>
            </w:r>
            <w:del w:id="8283" w:author="Ashan Senel Asmone" w:date="2016-03-21T14:40:00Z">
              <w:r w:rsidRPr="00EB5F2C" w:rsidDel="00CB3D36">
                <w:rPr>
                  <w:rFonts w:ascii="Calibri Light" w:hAnsi="Calibri Light"/>
                  <w:sz w:val="16"/>
                  <w:szCs w:val="16"/>
                </w:rPr>
                <w:delText>SS 18: Part 1 Cold-reduced steel wire for the reinforcement of concrete and the manufacture of welded fabric -steel grade 500</w:delText>
              </w:r>
            </w:del>
            <w:ins w:id="8284" w:author="Ashan Senel Asmone" w:date="2016-03-21T14:40:00Z">
              <w:r w:rsidR="00CB3D36">
                <w:rPr>
                  <w:rFonts w:ascii="Calibri Light" w:hAnsi="Calibri Light"/>
                  <w:sz w:val="16"/>
                  <w:szCs w:val="16"/>
                </w:rPr>
                <w:t>SS 18: Part 1 Cold-reduced steel wire for the reinforcement of concrete and the manufacture of welded fabric -steel grade 500</w:t>
              </w:r>
            </w:ins>
          </w:p>
          <w:p w14:paraId="0F5D1216" w14:textId="77777777" w:rsidR="00F00C6C" w:rsidRPr="00EB5F2C" w:rsidRDefault="00F00C6C" w:rsidP="00EB5F2C">
            <w:pPr>
              <w:spacing w:after="120"/>
              <w:rPr>
                <w:rFonts w:ascii="Calibri Light" w:hAnsi="Calibri Light"/>
                <w:sz w:val="16"/>
                <w:szCs w:val="16"/>
              </w:rPr>
            </w:pPr>
            <w:del w:id="8285" w:author="Ashan Senel Asmone" w:date="2016-03-21T14:40:00Z">
              <w:r w:rsidRPr="00EB5F2C" w:rsidDel="00135CEB">
                <w:rPr>
                  <w:rFonts w:ascii="Calibri Light" w:hAnsi="Calibri Light"/>
                  <w:sz w:val="16"/>
                  <w:szCs w:val="16"/>
                </w:rPr>
                <w:delText>SS 18: Part 2 Cold-reduced steel wire for the reinforcement of concrete and the manufacture of welded fabric -steel grade 485</w:delText>
              </w:r>
            </w:del>
            <w:ins w:id="8286" w:author="Ashan Senel Asmone" w:date="2016-03-21T14:40:00Z">
              <w:r w:rsidR="00135CEB">
                <w:rPr>
                  <w:rFonts w:ascii="Calibri Light" w:hAnsi="Calibri Light"/>
                  <w:sz w:val="16"/>
                  <w:szCs w:val="16"/>
                </w:rPr>
                <w:t>SS 18: Part 2 Cold-reduced steel wire for the reinforcement of concrete and the manufacture of welded fabric -steel grade 485</w:t>
              </w:r>
            </w:ins>
          </w:p>
          <w:p w14:paraId="008B8E44" w14:textId="77777777" w:rsidR="00F00C6C" w:rsidRPr="00EB5F2C" w:rsidRDefault="00F00C6C" w:rsidP="00EB5F2C">
            <w:pPr>
              <w:spacing w:after="120"/>
              <w:rPr>
                <w:rFonts w:ascii="Calibri Light" w:hAnsi="Calibri Light"/>
                <w:sz w:val="16"/>
                <w:szCs w:val="16"/>
              </w:rPr>
            </w:pPr>
            <w:del w:id="8287" w:author="Ashan Senel Asmone" w:date="2016-03-21T14:41:00Z">
              <w:r w:rsidRPr="00EB5F2C" w:rsidDel="00135CEB">
                <w:rPr>
                  <w:rFonts w:ascii="Calibri Light" w:hAnsi="Calibri Light"/>
                  <w:sz w:val="16"/>
                  <w:szCs w:val="16"/>
                </w:rPr>
                <w:delText>SS 32: Part 1 Welded steel fabric for the reinforcement of concrete-steel grades 300 and 500</w:delText>
              </w:r>
            </w:del>
            <w:ins w:id="8288" w:author="Ashan Senel Asmone" w:date="2016-03-21T14:41:00Z">
              <w:r w:rsidR="00135CEB">
                <w:rPr>
                  <w:rFonts w:ascii="Calibri Light" w:hAnsi="Calibri Light"/>
                  <w:sz w:val="16"/>
                  <w:szCs w:val="16"/>
                </w:rPr>
                <w:t>SS 32: Part 1 Welded steel fabric for the reinforcement of concrete-steel grades 300 and 500</w:t>
              </w:r>
            </w:ins>
          </w:p>
          <w:p w14:paraId="04DD89FE" w14:textId="77777777" w:rsidR="00F00C6C" w:rsidRPr="00EB5F2C" w:rsidRDefault="00F00C6C" w:rsidP="00EB5F2C">
            <w:pPr>
              <w:spacing w:after="120"/>
              <w:rPr>
                <w:rFonts w:ascii="Calibri Light" w:hAnsi="Calibri Light"/>
                <w:sz w:val="16"/>
                <w:szCs w:val="16"/>
              </w:rPr>
            </w:pPr>
            <w:del w:id="8289" w:author="Ashan Senel Asmone" w:date="2016-03-21T14:41:00Z">
              <w:r w:rsidRPr="00EB5F2C" w:rsidDel="00135CEB">
                <w:rPr>
                  <w:rFonts w:ascii="Calibri Light" w:hAnsi="Calibri Light"/>
                  <w:sz w:val="16"/>
                  <w:szCs w:val="16"/>
                </w:rPr>
                <w:delText>SS 32: Part 2 Welded steel fabric for the reinforcement of concrete-steel grade 485</w:delText>
              </w:r>
            </w:del>
            <w:ins w:id="8290" w:author="Ashan Senel Asmone" w:date="2016-03-21T14:41:00Z">
              <w:r w:rsidR="00135CEB">
                <w:rPr>
                  <w:rFonts w:ascii="Calibri Light" w:hAnsi="Calibri Light"/>
                  <w:sz w:val="16"/>
                  <w:szCs w:val="16"/>
                </w:rPr>
                <w:t>SS 32: Part 2 Welded steel fabric for the reinforcement of concrete-steel grade 485</w:t>
              </w:r>
            </w:ins>
          </w:p>
          <w:p w14:paraId="42038D19" w14:textId="77777777" w:rsidR="00401C5E" w:rsidRPr="00F00C6C" w:rsidRDefault="00401C5E" w:rsidP="00EB5F2C">
            <w:pPr>
              <w:spacing w:after="120"/>
              <w:rPr>
                <w:rFonts w:ascii="Calibri Light" w:hAnsi="Calibri Light"/>
                <w:sz w:val="16"/>
                <w:szCs w:val="16"/>
              </w:rPr>
            </w:pPr>
          </w:p>
        </w:tc>
      </w:tr>
      <w:tr w:rsidR="00401C5E" w:rsidRPr="004F3C8C" w14:paraId="6B055D4E" w14:textId="77777777" w:rsidTr="00401C5E">
        <w:tc>
          <w:tcPr>
            <w:tcW w:w="685" w:type="dxa"/>
          </w:tcPr>
          <w:p w14:paraId="0B7DB77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70F410AB" w14:textId="77777777" w:rsidR="00F00C6C" w:rsidRPr="00454090" w:rsidRDefault="00F00C6C" w:rsidP="00EB5F2C">
            <w:pPr>
              <w:spacing w:after="120"/>
              <w:rPr>
                <w:rFonts w:ascii="Calibri Light" w:hAnsi="Calibri Light"/>
                <w:b/>
                <w:sz w:val="16"/>
                <w:szCs w:val="16"/>
              </w:rPr>
            </w:pPr>
            <w:r w:rsidRPr="00454090">
              <w:rPr>
                <w:rFonts w:ascii="Calibri Light" w:hAnsi="Calibri Light"/>
                <w:b/>
                <w:sz w:val="16"/>
                <w:szCs w:val="16"/>
              </w:rPr>
              <w:t>Concrete</w:t>
            </w:r>
          </w:p>
          <w:p w14:paraId="5E30520D" w14:textId="77777777" w:rsidR="00F00C6C" w:rsidRPr="00EB5F2C" w:rsidRDefault="00F00C6C" w:rsidP="00EB5F2C">
            <w:pPr>
              <w:spacing w:after="120"/>
              <w:rPr>
                <w:rFonts w:ascii="Calibri Light" w:hAnsi="Calibri Light"/>
                <w:sz w:val="16"/>
                <w:szCs w:val="16"/>
              </w:rPr>
            </w:pPr>
            <w:del w:id="8291" w:author="Ashan Senel Asmone" w:date="2016-05-09T17:23:00Z">
              <w:r w:rsidRPr="00EB5F2C" w:rsidDel="00301C01">
                <w:rPr>
                  <w:rFonts w:ascii="Calibri Light" w:hAnsi="Calibri Light"/>
                  <w:sz w:val="16"/>
                  <w:szCs w:val="16"/>
                </w:rPr>
                <w:delText>ISO 9882:1993 Performance standards in building; performance test for precast concrete floors; behaviour under non-concentrated load</w:delText>
              </w:r>
            </w:del>
            <w:ins w:id="8292" w:author="Ashan Senel Asmone" w:date="2016-05-09T17:23:00Z">
              <w:r w:rsidR="00301C01">
                <w:rPr>
                  <w:rFonts w:ascii="Calibri Light" w:hAnsi="Calibri Light"/>
                  <w:sz w:val="16"/>
                  <w:szCs w:val="16"/>
                </w:rPr>
                <w:t>ISO 9882:1993 Performance standards in building -- Performance test for precast concrete floors -- Behaviour under non-concentrated load</w:t>
              </w:r>
            </w:ins>
          </w:p>
          <w:p w14:paraId="7EC8A625" w14:textId="77777777" w:rsidR="00F00C6C" w:rsidRPr="00EB5F2C" w:rsidRDefault="00F00C6C" w:rsidP="00EB5F2C">
            <w:pPr>
              <w:spacing w:after="120"/>
              <w:rPr>
                <w:rFonts w:ascii="Calibri Light" w:hAnsi="Calibri Light"/>
                <w:sz w:val="16"/>
                <w:szCs w:val="16"/>
              </w:rPr>
            </w:pPr>
            <w:del w:id="8293" w:author="Ashan Senel Asmone" w:date="2016-05-09T17:24:00Z">
              <w:r w:rsidRPr="00EB5F2C" w:rsidDel="00301C01">
                <w:rPr>
                  <w:rFonts w:ascii="Calibri Light" w:hAnsi="Calibri Light"/>
                  <w:sz w:val="16"/>
                  <w:szCs w:val="16"/>
                </w:rPr>
                <w:delText>ISO 9883:1993 Performance standards in building; performance test for precast concrete floors; behaviour under concentrated load</w:delText>
              </w:r>
            </w:del>
            <w:ins w:id="8294" w:author="Ashan Senel Asmone" w:date="2016-05-09T17:24:00Z">
              <w:r w:rsidR="00301C01">
                <w:rPr>
                  <w:rFonts w:ascii="Calibri Light" w:hAnsi="Calibri Light"/>
                  <w:sz w:val="16"/>
                  <w:szCs w:val="16"/>
                </w:rPr>
                <w:t>ISO 9883:1993 Performance standards in building -- Performance test for precast concrete floors -- Behaviour under concentrated load</w:t>
              </w:r>
            </w:ins>
          </w:p>
          <w:p w14:paraId="729AC915" w14:textId="77777777" w:rsidR="00F00C6C" w:rsidRPr="00EB5F2C" w:rsidRDefault="00F00C6C" w:rsidP="00EB5F2C">
            <w:pPr>
              <w:spacing w:after="120"/>
              <w:rPr>
                <w:rFonts w:ascii="Calibri Light" w:hAnsi="Calibri Light"/>
                <w:sz w:val="16"/>
                <w:szCs w:val="16"/>
              </w:rPr>
            </w:pPr>
            <w:del w:id="8295" w:author="Ashan Senel Asmone" w:date="2016-05-09T17:27:00Z">
              <w:r w:rsidRPr="00EB5F2C" w:rsidDel="00301C01">
                <w:rPr>
                  <w:rFonts w:ascii="Calibri Light" w:hAnsi="Calibri Light"/>
                  <w:sz w:val="16"/>
                  <w:szCs w:val="16"/>
                </w:rPr>
                <w:delText>ISO 10065:1990 Steel bars for reinforcement of concrete; bend and rebend tests</w:delText>
              </w:r>
            </w:del>
          </w:p>
          <w:p w14:paraId="37211D58" w14:textId="77777777" w:rsidR="00F00C6C" w:rsidRPr="00EB5F2C" w:rsidRDefault="00F00C6C" w:rsidP="00EB5F2C">
            <w:pPr>
              <w:spacing w:after="120"/>
              <w:rPr>
                <w:rFonts w:ascii="Calibri Light" w:hAnsi="Calibri Light"/>
                <w:sz w:val="16"/>
                <w:szCs w:val="16"/>
              </w:rPr>
            </w:pPr>
            <w:del w:id="8296" w:author="Ashan Senel Asmone" w:date="2016-03-21T15:10:00Z">
              <w:r w:rsidRPr="00EB5F2C" w:rsidDel="00411DBF">
                <w:rPr>
                  <w:rFonts w:ascii="Calibri Light" w:hAnsi="Calibri Light"/>
                  <w:sz w:val="16"/>
                  <w:szCs w:val="16"/>
                </w:rPr>
                <w:delText>ISO 10144:1991 Certification scheme for steel bars and wires for the reinforcement of concrete structures</w:delText>
              </w:r>
            </w:del>
            <w:ins w:id="8297" w:author="Ashan Senel Asmone" w:date="2016-03-21T15:10:00Z">
              <w:r w:rsidR="00411DBF">
                <w:rPr>
                  <w:rFonts w:ascii="Calibri Light" w:hAnsi="Calibri Light"/>
                  <w:sz w:val="16"/>
                  <w:szCs w:val="16"/>
                </w:rPr>
                <w:t>ISO 10144:1991 Certification scheme for steel bars and wires for the reinforcement of concrete structures</w:t>
              </w:r>
            </w:ins>
          </w:p>
          <w:p w14:paraId="0C6F9668" w14:textId="77777777" w:rsidR="00F00C6C" w:rsidRPr="00EB5F2C" w:rsidRDefault="00F00C6C" w:rsidP="00EB5F2C">
            <w:pPr>
              <w:spacing w:after="120"/>
              <w:rPr>
                <w:rFonts w:ascii="Calibri Light" w:hAnsi="Calibri Light"/>
                <w:sz w:val="16"/>
                <w:szCs w:val="16"/>
              </w:rPr>
            </w:pPr>
            <w:del w:id="8298" w:author="Ashan Senel Asmone" w:date="2016-05-09T17:28:00Z">
              <w:r w:rsidRPr="00EB5F2C" w:rsidDel="00301C01">
                <w:rPr>
                  <w:rFonts w:ascii="Calibri Light" w:hAnsi="Calibri Light"/>
                  <w:sz w:val="16"/>
                  <w:szCs w:val="16"/>
                </w:rPr>
                <w:delText>ISO 1920:1976 Concrete tests; Dimensions, tolerances and applicability of test specimens</w:delText>
              </w:r>
            </w:del>
            <w:ins w:id="8299" w:author="Ashan Senel Asmone" w:date="2016-05-09T17:28:00Z">
              <w:r w:rsidR="00301C01">
                <w:rPr>
                  <w:rFonts w:ascii="Calibri Light" w:hAnsi="Calibri Light"/>
                  <w:sz w:val="16"/>
                  <w:szCs w:val="16"/>
                </w:rPr>
                <w:t>ISO 1920-3:2004 Testing of concrete -- Part 3: Making and curing test specimens</w:t>
              </w:r>
            </w:ins>
          </w:p>
          <w:p w14:paraId="2FE9DAAA" w14:textId="77777777" w:rsidR="00F00C6C" w:rsidRPr="00EB5F2C" w:rsidRDefault="00F00C6C" w:rsidP="00EB5F2C">
            <w:pPr>
              <w:spacing w:after="120"/>
              <w:rPr>
                <w:rFonts w:ascii="Calibri Light" w:hAnsi="Calibri Light"/>
                <w:sz w:val="16"/>
                <w:szCs w:val="16"/>
              </w:rPr>
            </w:pPr>
            <w:del w:id="8300" w:author="Ashan Senel Asmone" w:date="2016-05-09T17:30:00Z">
              <w:r w:rsidRPr="00EB5F2C" w:rsidDel="00301C01">
                <w:rPr>
                  <w:rFonts w:ascii="Calibri Light" w:hAnsi="Calibri Light"/>
                  <w:sz w:val="16"/>
                  <w:szCs w:val="16"/>
                </w:rPr>
                <w:delText>ISO 2736-1:1986 Concrete tests; Test specimens; Part 1 : Sampling of fresh concrete</w:delText>
              </w:r>
            </w:del>
            <w:ins w:id="8301" w:author="Ashan Senel Asmone" w:date="2016-05-09T17:30:00Z">
              <w:r w:rsidR="00301C01">
                <w:rPr>
                  <w:rFonts w:ascii="Calibri Light" w:hAnsi="Calibri Light"/>
                  <w:sz w:val="16"/>
                  <w:szCs w:val="16"/>
                </w:rPr>
                <w:t>ISO 1920-1:2004 Testing of concrete -- Part 1: Sampling of fresh concrete</w:t>
              </w:r>
            </w:ins>
          </w:p>
          <w:p w14:paraId="39767F27" w14:textId="77777777" w:rsidR="00F00C6C" w:rsidRPr="00EB5F2C" w:rsidRDefault="00F00C6C" w:rsidP="00EB5F2C">
            <w:pPr>
              <w:spacing w:after="120"/>
              <w:rPr>
                <w:rFonts w:ascii="Calibri Light" w:hAnsi="Calibri Light"/>
                <w:sz w:val="16"/>
                <w:szCs w:val="16"/>
              </w:rPr>
            </w:pPr>
            <w:del w:id="8302" w:author="Ashan Senel Asmone" w:date="2016-05-09T17:30:00Z">
              <w:r w:rsidRPr="00EB5F2C" w:rsidDel="00301C01">
                <w:rPr>
                  <w:rFonts w:ascii="Calibri Light" w:hAnsi="Calibri Light"/>
                  <w:sz w:val="16"/>
                  <w:szCs w:val="16"/>
                </w:rPr>
                <w:delText>ISO 2736-2:1986 Concrete tests; Test specimens; Part 2 : Making and curing of test specimens for strength tests</w:delText>
              </w:r>
            </w:del>
          </w:p>
          <w:p w14:paraId="11F8DB61" w14:textId="77777777" w:rsidR="00F00C6C" w:rsidRPr="00EB5F2C" w:rsidRDefault="00F00C6C" w:rsidP="00EB5F2C">
            <w:pPr>
              <w:spacing w:after="120"/>
              <w:rPr>
                <w:rFonts w:ascii="Calibri Light" w:hAnsi="Calibri Light"/>
                <w:sz w:val="16"/>
                <w:szCs w:val="16"/>
              </w:rPr>
            </w:pPr>
            <w:del w:id="8303" w:author="Ashan Senel Asmone" w:date="2016-05-09T17:31:00Z">
              <w:r w:rsidRPr="00EB5F2C" w:rsidDel="00301C01">
                <w:rPr>
                  <w:rFonts w:ascii="Calibri Light" w:hAnsi="Calibri Light"/>
                  <w:sz w:val="16"/>
                  <w:szCs w:val="16"/>
                </w:rPr>
                <w:delText>ISO 3893:1977 Concrete; Classification by compressive strength</w:delText>
              </w:r>
            </w:del>
          </w:p>
          <w:p w14:paraId="1304D469" w14:textId="77777777" w:rsidR="00F00C6C" w:rsidRPr="00EB5F2C" w:rsidRDefault="00F00C6C" w:rsidP="00EB5F2C">
            <w:pPr>
              <w:spacing w:after="120"/>
              <w:rPr>
                <w:rFonts w:ascii="Calibri Light" w:hAnsi="Calibri Light"/>
                <w:sz w:val="16"/>
                <w:szCs w:val="16"/>
              </w:rPr>
            </w:pPr>
            <w:del w:id="8304" w:author="Ashan Senel Asmone" w:date="2016-05-09T17:32:00Z">
              <w:r w:rsidRPr="00EB5F2C" w:rsidDel="00301C01">
                <w:rPr>
                  <w:rFonts w:ascii="Calibri Light" w:hAnsi="Calibri Light"/>
                  <w:sz w:val="16"/>
                  <w:szCs w:val="16"/>
                </w:rPr>
                <w:delText>ISO 4012:1978 Concrete; Determination of compressive strength of test specimens</w:delText>
              </w:r>
            </w:del>
            <w:ins w:id="8305" w:author="Ashan Senel Asmone" w:date="2016-05-09T17:32:00Z">
              <w:r w:rsidR="00301C01">
                <w:rPr>
                  <w:rFonts w:ascii="Calibri Light" w:hAnsi="Calibri Light"/>
                  <w:sz w:val="16"/>
                  <w:szCs w:val="16"/>
                </w:rPr>
                <w:t>ISO 1920-4:2005 Testing of concrete -- Part 4: Strength of hardened concrete</w:t>
              </w:r>
            </w:ins>
          </w:p>
          <w:p w14:paraId="3B556E27" w14:textId="77777777" w:rsidR="00F00C6C" w:rsidRPr="00EB5F2C" w:rsidRDefault="00F00C6C" w:rsidP="00EB5F2C">
            <w:pPr>
              <w:spacing w:after="120"/>
              <w:rPr>
                <w:rFonts w:ascii="Calibri Light" w:hAnsi="Calibri Light"/>
                <w:sz w:val="16"/>
                <w:szCs w:val="16"/>
              </w:rPr>
            </w:pPr>
            <w:del w:id="8306" w:author="Ashan Senel Asmone" w:date="2016-05-09T17:32:00Z">
              <w:r w:rsidRPr="00EB5F2C" w:rsidDel="00301C01">
                <w:rPr>
                  <w:rFonts w:ascii="Calibri Light" w:hAnsi="Calibri Light"/>
                  <w:sz w:val="16"/>
                  <w:szCs w:val="16"/>
                </w:rPr>
                <w:delText>ISO 4013:1978 Concrete; Determination of flexural strength of test specimens</w:delText>
              </w:r>
            </w:del>
          </w:p>
          <w:p w14:paraId="576F95E0" w14:textId="77777777" w:rsidR="00F00C6C" w:rsidRPr="00EB5F2C" w:rsidRDefault="00F00C6C" w:rsidP="00EB5F2C">
            <w:pPr>
              <w:spacing w:after="120"/>
              <w:rPr>
                <w:rFonts w:ascii="Calibri Light" w:hAnsi="Calibri Light"/>
                <w:sz w:val="16"/>
                <w:szCs w:val="16"/>
              </w:rPr>
            </w:pPr>
            <w:del w:id="8307" w:author="Ashan Senel Asmone" w:date="2016-05-09T17:33:00Z">
              <w:r w:rsidRPr="00EB5F2C" w:rsidDel="00301C01">
                <w:rPr>
                  <w:rFonts w:ascii="Calibri Light" w:hAnsi="Calibri Light"/>
                  <w:sz w:val="16"/>
                  <w:szCs w:val="16"/>
                </w:rPr>
                <w:delText>ISO 4103:1979 Concrete; Classification of consistency</w:delText>
              </w:r>
            </w:del>
          </w:p>
          <w:p w14:paraId="6ED585B1" w14:textId="77777777" w:rsidR="00F00C6C" w:rsidRPr="00EB5F2C" w:rsidRDefault="00F00C6C" w:rsidP="00EB5F2C">
            <w:pPr>
              <w:spacing w:after="120"/>
              <w:rPr>
                <w:rFonts w:ascii="Calibri Light" w:hAnsi="Calibri Light"/>
                <w:sz w:val="16"/>
                <w:szCs w:val="16"/>
              </w:rPr>
            </w:pPr>
            <w:del w:id="8308" w:author="Ashan Senel Asmone" w:date="2016-05-09T17:35:00Z">
              <w:r w:rsidRPr="00EB5F2C" w:rsidDel="00301C01">
                <w:rPr>
                  <w:rFonts w:ascii="Calibri Light" w:hAnsi="Calibri Light"/>
                  <w:sz w:val="16"/>
                  <w:szCs w:val="16"/>
                </w:rPr>
                <w:delText>ISO 4109:1980 Fresh concrete; Determination of the consistency; Slump test</w:delText>
              </w:r>
            </w:del>
            <w:ins w:id="8309" w:author="Ashan Senel Asmone" w:date="2016-05-09T17:35:00Z">
              <w:r w:rsidR="00301C01">
                <w:rPr>
                  <w:rFonts w:ascii="Calibri Light" w:hAnsi="Calibri Light"/>
                  <w:sz w:val="16"/>
                  <w:szCs w:val="16"/>
                </w:rPr>
                <w:t>ISO 1920-2:2005 Testing of concrete -- Part 2: Properties of fresh concrete</w:t>
              </w:r>
            </w:ins>
          </w:p>
          <w:p w14:paraId="1076D6E8" w14:textId="77777777" w:rsidR="00F00C6C" w:rsidRPr="00EB5F2C" w:rsidRDefault="00F00C6C" w:rsidP="00EB5F2C">
            <w:pPr>
              <w:spacing w:after="120"/>
              <w:rPr>
                <w:rFonts w:ascii="Calibri Light" w:hAnsi="Calibri Light"/>
                <w:sz w:val="16"/>
                <w:szCs w:val="16"/>
              </w:rPr>
            </w:pPr>
            <w:del w:id="8310" w:author="Ashan Senel Asmone" w:date="2016-05-09T17:36:00Z">
              <w:r w:rsidRPr="00EB5F2C" w:rsidDel="00301C01">
                <w:rPr>
                  <w:rFonts w:ascii="Calibri Light" w:hAnsi="Calibri Light"/>
                  <w:sz w:val="16"/>
                  <w:szCs w:val="16"/>
                </w:rPr>
                <w:delText>ISO 4110:1979 Fresh concrete; Determination of the consistency; Vebe test</w:delText>
              </w:r>
            </w:del>
          </w:p>
          <w:p w14:paraId="3A1F42A5" w14:textId="77777777" w:rsidR="00F00C6C" w:rsidRPr="00EB5F2C" w:rsidRDefault="00F00C6C" w:rsidP="00EB5F2C">
            <w:pPr>
              <w:spacing w:after="120"/>
              <w:rPr>
                <w:rFonts w:ascii="Calibri Light" w:hAnsi="Calibri Light"/>
                <w:sz w:val="16"/>
                <w:szCs w:val="16"/>
              </w:rPr>
            </w:pPr>
            <w:del w:id="8311" w:author="Ashan Senel Asmone" w:date="2016-05-09T17:37:00Z">
              <w:r w:rsidRPr="00EB5F2C" w:rsidDel="00301C01">
                <w:rPr>
                  <w:rFonts w:ascii="Calibri Light" w:hAnsi="Calibri Light"/>
                  <w:sz w:val="16"/>
                  <w:szCs w:val="16"/>
                </w:rPr>
                <w:delText>ISO 4111:1979 Fresh concrete; Determination of consistency; Degree of compactibility (Compaction index)</w:delText>
              </w:r>
            </w:del>
          </w:p>
          <w:p w14:paraId="5C4C8EE7" w14:textId="77777777" w:rsidR="00F00C6C" w:rsidRPr="00EB5F2C" w:rsidRDefault="00F00C6C" w:rsidP="00EB5F2C">
            <w:pPr>
              <w:spacing w:after="120"/>
              <w:rPr>
                <w:rFonts w:ascii="Calibri Light" w:hAnsi="Calibri Light"/>
                <w:sz w:val="16"/>
                <w:szCs w:val="16"/>
              </w:rPr>
            </w:pPr>
            <w:del w:id="8312" w:author="Ashan Senel Asmone" w:date="2016-05-09T17:38:00Z">
              <w:r w:rsidRPr="00EB5F2C" w:rsidDel="00301C01">
                <w:rPr>
                  <w:rFonts w:ascii="Calibri Light" w:hAnsi="Calibri Light"/>
                  <w:sz w:val="16"/>
                  <w:szCs w:val="16"/>
                </w:rPr>
                <w:delText>ISO 4848:1980 Concrete; Determination of air content of freshly mixed concrete; Pressure method</w:delText>
              </w:r>
            </w:del>
          </w:p>
          <w:p w14:paraId="00132164" w14:textId="77777777" w:rsidR="00F00C6C" w:rsidRPr="00EB5F2C" w:rsidRDefault="00F00C6C" w:rsidP="00EB5F2C">
            <w:pPr>
              <w:spacing w:after="120"/>
              <w:rPr>
                <w:rFonts w:ascii="Calibri Light" w:hAnsi="Calibri Light"/>
                <w:sz w:val="16"/>
                <w:szCs w:val="16"/>
              </w:rPr>
            </w:pPr>
            <w:del w:id="8313" w:author="Ashan Senel Asmone" w:date="2016-05-09T17:39:00Z">
              <w:r w:rsidRPr="00EB5F2C" w:rsidDel="00301C01">
                <w:rPr>
                  <w:rFonts w:ascii="Calibri Light" w:hAnsi="Calibri Light"/>
                  <w:sz w:val="16"/>
                  <w:szCs w:val="16"/>
                </w:rPr>
                <w:delText>ISO 6275:1982 Concrete, hardened; Determination of density</w:delText>
              </w:r>
            </w:del>
            <w:ins w:id="8314" w:author="Ashan Senel Asmone" w:date="2016-05-09T17:39:00Z">
              <w:r w:rsidR="00301C01">
                <w:rPr>
                  <w:rFonts w:ascii="Calibri Light" w:hAnsi="Calibri Light"/>
                  <w:sz w:val="16"/>
                  <w:szCs w:val="16"/>
                </w:rPr>
                <w:t>ISO 1920-5:2004 Testing of concrete -- Part 5: Properties of hardened concrete other than strength</w:t>
              </w:r>
            </w:ins>
          </w:p>
          <w:p w14:paraId="78F4BB43" w14:textId="77777777" w:rsidR="00F00C6C" w:rsidRPr="00EB5F2C" w:rsidRDefault="00F00C6C" w:rsidP="00EB5F2C">
            <w:pPr>
              <w:spacing w:after="120"/>
              <w:rPr>
                <w:rFonts w:ascii="Calibri Light" w:hAnsi="Calibri Light"/>
                <w:sz w:val="16"/>
                <w:szCs w:val="16"/>
              </w:rPr>
            </w:pPr>
            <w:del w:id="8315" w:author="Ashan Senel Asmone" w:date="2016-05-09T17:40:00Z">
              <w:r w:rsidRPr="00EB5F2C" w:rsidDel="00301C01">
                <w:rPr>
                  <w:rFonts w:ascii="Calibri Light" w:hAnsi="Calibri Light"/>
                  <w:sz w:val="16"/>
                  <w:szCs w:val="16"/>
                </w:rPr>
                <w:delText>ISO 6783:1982 Coarse aggregates for concrete; Determination of particle density and water absorption; Hydrostatic balance method</w:delText>
              </w:r>
            </w:del>
            <w:ins w:id="8316" w:author="Ashan Senel Asmone" w:date="2016-05-09T17:40:00Z">
              <w:r w:rsidR="00301C01">
                <w:rPr>
                  <w:rFonts w:ascii="Calibri Light" w:hAnsi="Calibri Light"/>
                  <w:sz w:val="16"/>
                  <w:szCs w:val="16"/>
                </w:rPr>
                <w:t>ISO 6783:1982 Coarse aggregates for concrete -- Determination of particle density and water absorption -- Hydrostatic balance method</w:t>
              </w:r>
            </w:ins>
          </w:p>
          <w:p w14:paraId="5FC0F38C" w14:textId="77777777" w:rsidR="00F00C6C" w:rsidRPr="00E245EB" w:rsidRDefault="00F00C6C" w:rsidP="00EB5F2C">
            <w:pPr>
              <w:spacing w:after="120"/>
              <w:rPr>
                <w:rFonts w:ascii="Calibri Light" w:hAnsi="Calibri Light"/>
                <w:b/>
                <w:sz w:val="16"/>
                <w:szCs w:val="16"/>
              </w:rPr>
            </w:pPr>
            <w:r w:rsidRPr="00E245EB">
              <w:rPr>
                <w:rFonts w:ascii="Calibri Light" w:hAnsi="Calibri Light"/>
                <w:b/>
                <w:sz w:val="16"/>
                <w:szCs w:val="16"/>
              </w:rPr>
              <w:t>Reinforcement</w:t>
            </w:r>
          </w:p>
          <w:p w14:paraId="084C333B" w14:textId="77777777" w:rsidR="00F00C6C" w:rsidRPr="00EB5F2C" w:rsidRDefault="00F00C6C" w:rsidP="00EB5F2C">
            <w:pPr>
              <w:spacing w:after="120"/>
              <w:rPr>
                <w:rFonts w:ascii="Calibri Light" w:hAnsi="Calibri Light"/>
                <w:sz w:val="16"/>
                <w:szCs w:val="16"/>
              </w:rPr>
            </w:pPr>
            <w:del w:id="8317" w:author="Ashan Senel Asmone" w:date="2016-05-09T17:41:00Z">
              <w:r w:rsidRPr="00EB5F2C" w:rsidDel="00301C01">
                <w:rPr>
                  <w:rFonts w:ascii="Calibri Light" w:hAnsi="Calibri Light"/>
                  <w:sz w:val="16"/>
                  <w:szCs w:val="16"/>
                </w:rPr>
                <w:delText>ISO 6934-1:1991 Steel for the prestressing of concrete; part 1: general requirements</w:delText>
              </w:r>
            </w:del>
            <w:ins w:id="8318" w:author="Ashan Senel Asmone" w:date="2016-05-09T17:41:00Z">
              <w:r w:rsidR="00301C01">
                <w:rPr>
                  <w:rFonts w:ascii="Calibri Light" w:hAnsi="Calibri Light"/>
                  <w:sz w:val="16"/>
                  <w:szCs w:val="16"/>
                </w:rPr>
                <w:t>ISO 6934-1:1991 Steel for the prestressing of concrete -- Part 1: General requirements</w:t>
              </w:r>
            </w:ins>
          </w:p>
          <w:p w14:paraId="6E560B17" w14:textId="77777777" w:rsidR="00F00C6C" w:rsidRPr="00EB5F2C" w:rsidRDefault="00F00C6C" w:rsidP="00EB5F2C">
            <w:pPr>
              <w:spacing w:after="120"/>
              <w:rPr>
                <w:rFonts w:ascii="Calibri Light" w:hAnsi="Calibri Light"/>
                <w:sz w:val="16"/>
                <w:szCs w:val="16"/>
              </w:rPr>
            </w:pPr>
            <w:del w:id="8319" w:author="Ashan Senel Asmone" w:date="2016-05-09T17:42:00Z">
              <w:r w:rsidRPr="00EB5F2C" w:rsidDel="00301C01">
                <w:rPr>
                  <w:rFonts w:ascii="Calibri Light" w:hAnsi="Calibri Light"/>
                  <w:sz w:val="16"/>
                  <w:szCs w:val="16"/>
                </w:rPr>
                <w:delText>ISO 6935-1:1991 Steel for the reinforcement of concrete; part 1: plain bars</w:delText>
              </w:r>
            </w:del>
            <w:ins w:id="8320" w:author="Ashan Senel Asmone" w:date="2016-05-09T17:42:00Z">
              <w:r w:rsidR="00301C01">
                <w:rPr>
                  <w:rFonts w:ascii="Calibri Light" w:hAnsi="Calibri Light"/>
                  <w:sz w:val="16"/>
                  <w:szCs w:val="16"/>
                </w:rPr>
                <w:t>ISO 6935-1:2007 Steel for the reinforcement of concrete -- Part 1: Plain bars</w:t>
              </w:r>
            </w:ins>
          </w:p>
          <w:p w14:paraId="75F45515" w14:textId="77777777" w:rsidR="00F00C6C" w:rsidRPr="00EB5F2C" w:rsidRDefault="00F00C6C" w:rsidP="00EB5F2C">
            <w:pPr>
              <w:spacing w:after="120"/>
              <w:rPr>
                <w:rFonts w:ascii="Calibri Light" w:hAnsi="Calibri Light"/>
                <w:sz w:val="16"/>
                <w:szCs w:val="16"/>
              </w:rPr>
            </w:pPr>
            <w:del w:id="8321" w:author="Ashan Senel Asmone" w:date="2016-05-09T17:43:00Z">
              <w:r w:rsidRPr="00EB5F2C" w:rsidDel="009F1C0C">
                <w:rPr>
                  <w:rFonts w:ascii="Calibri Light" w:hAnsi="Calibri Light"/>
                  <w:sz w:val="16"/>
                  <w:szCs w:val="16"/>
                </w:rPr>
                <w:delText>ISO 6935-2:1991 Steel for the reinforcement of concrete; part 2: ribbed bars</w:delText>
              </w:r>
            </w:del>
            <w:ins w:id="8322" w:author="Ashan Senel Asmone" w:date="2016-05-09T17:43:00Z">
              <w:r w:rsidR="009F1C0C">
                <w:rPr>
                  <w:rFonts w:ascii="Calibri Light" w:hAnsi="Calibri Light"/>
                  <w:sz w:val="16"/>
                  <w:szCs w:val="16"/>
                </w:rPr>
                <w:t>ISO 6935-2:2015 Steel for the reinforcement of concrete -- Part 2: Ribbed bars</w:t>
              </w:r>
            </w:ins>
          </w:p>
          <w:p w14:paraId="3970FDD7" w14:textId="77777777" w:rsidR="00F00C6C" w:rsidRPr="00EB5F2C" w:rsidRDefault="00F00C6C" w:rsidP="00EB5F2C">
            <w:pPr>
              <w:spacing w:after="120"/>
              <w:rPr>
                <w:rFonts w:ascii="Calibri Light" w:hAnsi="Calibri Light"/>
                <w:sz w:val="16"/>
                <w:szCs w:val="16"/>
              </w:rPr>
            </w:pPr>
            <w:del w:id="8323" w:author="Ashan Senel Asmone" w:date="2016-05-09T17:45:00Z">
              <w:r w:rsidRPr="00EB5F2C" w:rsidDel="009F1C0C">
                <w:rPr>
                  <w:rFonts w:ascii="Calibri Light" w:hAnsi="Calibri Light"/>
                  <w:sz w:val="16"/>
                  <w:szCs w:val="16"/>
                </w:rPr>
                <w:delText>ISO 7033:1987 Fine and coarse aggregates for concrete; Determination of the particle mass-per-volume and water absorption; Pycnometer method</w:delText>
              </w:r>
            </w:del>
            <w:ins w:id="8324" w:author="Ashan Senel Asmone" w:date="2016-05-09T17:45:00Z">
              <w:r w:rsidR="009F1C0C">
                <w:rPr>
                  <w:rFonts w:ascii="Calibri Light" w:hAnsi="Calibri Light"/>
                  <w:sz w:val="16"/>
                  <w:szCs w:val="16"/>
                </w:rPr>
                <w:t>ISO 7033:1987 Fine and coarse aggregates for concrete -- Determination of the particle mass-per-volume and water absorption -- Pycnometer method</w:t>
              </w:r>
            </w:ins>
          </w:p>
          <w:p w14:paraId="3EC6FAA5" w14:textId="77777777" w:rsidR="00F00C6C" w:rsidRPr="00EB5F2C" w:rsidRDefault="00F00C6C" w:rsidP="00EB5F2C">
            <w:pPr>
              <w:spacing w:after="120"/>
              <w:rPr>
                <w:rFonts w:ascii="Calibri Light" w:hAnsi="Calibri Light"/>
                <w:sz w:val="16"/>
                <w:szCs w:val="16"/>
              </w:rPr>
            </w:pPr>
            <w:del w:id="8325" w:author="Ashan Senel Asmone" w:date="2016-05-09T17:45:00Z">
              <w:r w:rsidRPr="00EB5F2C" w:rsidDel="009F1C0C">
                <w:rPr>
                  <w:rFonts w:ascii="Calibri Light" w:hAnsi="Calibri Light"/>
                  <w:sz w:val="16"/>
                  <w:szCs w:val="16"/>
                </w:rPr>
                <w:delText>ISO 7729:1985 Typical vertical joints between two prefabricated ordinary concrete external wall components; Properties, characteristics and classification criteria</w:delText>
              </w:r>
            </w:del>
            <w:ins w:id="8326" w:author="Ashan Senel Asmone" w:date="2016-05-09T17:45:00Z">
              <w:r w:rsidR="009F1C0C">
                <w:rPr>
                  <w:rFonts w:ascii="Calibri Light" w:hAnsi="Calibri Light"/>
                  <w:sz w:val="16"/>
                  <w:szCs w:val="16"/>
                </w:rPr>
                <w:t>ISO 7729:1985 Typical vertical joints between two prefabricated ordinary concrete external wall components -- Properties, characteristics and classification criteria</w:t>
              </w:r>
            </w:ins>
          </w:p>
          <w:p w14:paraId="728A681A" w14:textId="77777777" w:rsidR="00F00C6C" w:rsidRPr="00EB5F2C" w:rsidRDefault="00F00C6C" w:rsidP="00EB5F2C">
            <w:pPr>
              <w:spacing w:after="120"/>
              <w:rPr>
                <w:rFonts w:ascii="Calibri Light" w:hAnsi="Calibri Light"/>
                <w:sz w:val="16"/>
                <w:szCs w:val="16"/>
              </w:rPr>
            </w:pPr>
            <w:del w:id="8327" w:author="Ashan Asmone" w:date="2016-03-31T12:12:00Z">
              <w:r w:rsidRPr="00EB5F2C"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8328" w:author="Ashan Asmone" w:date="2016-03-31T12:12:00Z">
              <w:r w:rsidR="002D4ACA">
                <w:rPr>
                  <w:rFonts w:ascii="Calibri Light" w:hAnsi="Calibri Light"/>
                  <w:sz w:val="16"/>
                  <w:szCs w:val="16"/>
                </w:rPr>
                <w:t>ISO 7783:2011 Paints and varnishes -- Determination of water-vapour transmission properties -- Cup method</w:t>
              </w:r>
            </w:ins>
          </w:p>
          <w:p w14:paraId="42C89752" w14:textId="77777777" w:rsidR="00F00C6C" w:rsidRPr="00EB5F2C" w:rsidRDefault="00F00C6C" w:rsidP="00EB5F2C">
            <w:pPr>
              <w:spacing w:after="120"/>
              <w:rPr>
                <w:rFonts w:ascii="Calibri Light" w:hAnsi="Calibri Light"/>
                <w:sz w:val="16"/>
                <w:szCs w:val="16"/>
              </w:rPr>
            </w:pPr>
            <w:del w:id="8329" w:author="Ashan Senel Asmone" w:date="2016-05-09T17:46:00Z">
              <w:r w:rsidRPr="00EB5F2C" w:rsidDel="009F1C0C">
                <w:rPr>
                  <w:rFonts w:ascii="Calibri Light" w:hAnsi="Calibri Light"/>
                  <w:sz w:val="16"/>
                  <w:szCs w:val="16"/>
                </w:rPr>
                <w:delText>ISO 7845:1985 Horizontal joints between load-bearing walls and concrete floors; Laboratory mechanical tests; Effect of vertical loading and of moments transmitted by the floors</w:delText>
              </w:r>
            </w:del>
            <w:ins w:id="8330" w:author="Ashan Senel Asmone" w:date="2016-05-09T17:46:00Z">
              <w:r w:rsidR="009F1C0C">
                <w:rPr>
                  <w:rFonts w:ascii="Calibri Light" w:hAnsi="Calibri Light"/>
                  <w:sz w:val="16"/>
                  <w:szCs w:val="16"/>
                </w:rPr>
                <w:t>ISO 7845:1985 Horizontal joints between load-bearing walls and concrete floors -- Laboratory mechanical tests -- Effect of vertical loading and of moments transmitted by the floors</w:t>
              </w:r>
            </w:ins>
          </w:p>
          <w:p w14:paraId="2461F198" w14:textId="77777777" w:rsidR="00F00C6C" w:rsidRPr="00EB5F2C" w:rsidRDefault="00F00C6C" w:rsidP="00EB5F2C">
            <w:pPr>
              <w:spacing w:after="120"/>
              <w:rPr>
                <w:rFonts w:ascii="Calibri Light" w:hAnsi="Calibri Light"/>
                <w:sz w:val="16"/>
                <w:szCs w:val="16"/>
              </w:rPr>
            </w:pPr>
            <w:del w:id="8331" w:author="Ashan Senel Asmone" w:date="2016-05-09T17:23:00Z">
              <w:r w:rsidRPr="00EB5F2C" w:rsidDel="00301C01">
                <w:rPr>
                  <w:rFonts w:ascii="Calibri Light" w:hAnsi="Calibri Light"/>
                  <w:sz w:val="16"/>
                  <w:szCs w:val="16"/>
                </w:rPr>
                <w:delText>ISO 9882:1993 Performance standards in building; performance test for precast concrete floors; behaviour under non-concentrated load</w:delText>
              </w:r>
            </w:del>
            <w:ins w:id="8332" w:author="Ashan Senel Asmone" w:date="2016-05-09T17:23:00Z">
              <w:r w:rsidR="00301C01">
                <w:rPr>
                  <w:rFonts w:ascii="Calibri Light" w:hAnsi="Calibri Light"/>
                  <w:sz w:val="16"/>
                  <w:szCs w:val="16"/>
                </w:rPr>
                <w:t>ISO 9882:1993 Performance standards in building -- Performance test for precast concrete floors -- Behaviour under non-concentrated load</w:t>
              </w:r>
            </w:ins>
          </w:p>
          <w:p w14:paraId="5C7E0EA9" w14:textId="77777777" w:rsidR="00401C5E" w:rsidRPr="00F00C6C" w:rsidRDefault="00F00C6C" w:rsidP="00EB5F2C">
            <w:pPr>
              <w:spacing w:after="120"/>
              <w:rPr>
                <w:rFonts w:ascii="Calibri Light" w:hAnsi="Calibri Light"/>
                <w:sz w:val="16"/>
                <w:szCs w:val="16"/>
              </w:rPr>
            </w:pPr>
            <w:del w:id="8333" w:author="Ashan Senel Asmone" w:date="2016-05-09T17:24:00Z">
              <w:r w:rsidRPr="00EB5F2C" w:rsidDel="00301C01">
                <w:rPr>
                  <w:rFonts w:ascii="Calibri Light" w:hAnsi="Calibri Light"/>
                  <w:sz w:val="16"/>
                  <w:szCs w:val="16"/>
                </w:rPr>
                <w:delText>ISO 9883:1993 Performance standards in building; performance test for precast concrete floors; behaviour under concentrated load</w:delText>
              </w:r>
            </w:del>
            <w:ins w:id="8334" w:author="Ashan Senel Asmone" w:date="2016-05-09T17:24:00Z">
              <w:r w:rsidR="00301C01">
                <w:rPr>
                  <w:rFonts w:ascii="Calibri Light" w:hAnsi="Calibri Light"/>
                  <w:sz w:val="16"/>
                  <w:szCs w:val="16"/>
                </w:rPr>
                <w:t>ISO 9883:1993 Performance standards in building -- Performance test for precast concrete floors -- Behaviour under concentrated load</w:t>
              </w:r>
            </w:ins>
          </w:p>
        </w:tc>
      </w:tr>
    </w:tbl>
    <w:p w14:paraId="47D97977" w14:textId="77777777" w:rsidR="00E245EB" w:rsidRDefault="00E245EB" w:rsidP="00E245EB">
      <w:pPr>
        <w:rPr>
          <w:lang w:val="en-US"/>
        </w:rPr>
      </w:pPr>
    </w:p>
    <w:p w14:paraId="7D159515" w14:textId="77777777" w:rsidR="00401C5E" w:rsidRDefault="00E245EB" w:rsidP="00E245EB">
      <w:pPr>
        <w:pStyle w:val="Heading2"/>
        <w:rPr>
          <w:lang w:val="en-US"/>
        </w:rPr>
      </w:pPr>
      <w:r w:rsidRPr="00E245EB">
        <w:rPr>
          <w:lang w:val="en-US"/>
        </w:rPr>
        <w:t>Tile Delamination due to Defective Construction</w:t>
      </w:r>
    </w:p>
    <w:tbl>
      <w:tblPr>
        <w:tblStyle w:val="TableGrid"/>
        <w:tblW w:w="0" w:type="auto"/>
        <w:tblInd w:w="108" w:type="dxa"/>
        <w:tblLook w:val="04A0" w:firstRow="1" w:lastRow="0" w:firstColumn="1" w:lastColumn="0" w:noHBand="0" w:noVBand="1"/>
      </w:tblPr>
      <w:tblGrid>
        <w:gridCol w:w="685"/>
        <w:gridCol w:w="8449"/>
      </w:tblGrid>
      <w:tr w:rsidR="00401C5E" w:rsidRPr="004F3C8C" w14:paraId="45189528" w14:textId="77777777" w:rsidTr="00401C5E">
        <w:tc>
          <w:tcPr>
            <w:tcW w:w="685" w:type="dxa"/>
          </w:tcPr>
          <w:p w14:paraId="4005321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225EEF07" w14:textId="77777777" w:rsidR="00E245EB" w:rsidRDefault="00E245EB" w:rsidP="00E245EB">
            <w:pPr>
              <w:spacing w:after="120"/>
              <w:rPr>
                <w:ins w:id="8335" w:author="Jing Kai Toh" w:date="2016-05-12T17:37:00Z"/>
                <w:rFonts w:ascii="Calibri Light" w:hAnsi="Calibri Light"/>
                <w:sz w:val="16"/>
                <w:szCs w:val="16"/>
              </w:rPr>
            </w:pPr>
            <w:r w:rsidRPr="00E245EB">
              <w:rPr>
                <w:rFonts w:ascii="Calibri Light" w:hAnsi="Calibri Light"/>
                <w:sz w:val="16"/>
                <w:szCs w:val="16"/>
              </w:rPr>
              <w:t>Concrete</w:t>
            </w:r>
          </w:p>
          <w:p w14:paraId="2F049724" w14:textId="77777777" w:rsidR="0039045E" w:rsidRDefault="0039045E" w:rsidP="00E245EB">
            <w:pPr>
              <w:spacing w:after="120"/>
              <w:rPr>
                <w:ins w:id="8336" w:author="Jing Kai Toh" w:date="2016-05-12T17:37:00Z"/>
                <w:rFonts w:ascii="Calibri Light" w:hAnsi="Calibri Light"/>
                <w:sz w:val="16"/>
                <w:szCs w:val="16"/>
              </w:rPr>
            </w:pPr>
            <w:ins w:id="8337" w:author="Jing Kai Toh" w:date="2016-05-12T17:37:00Z">
              <w:r w:rsidRPr="0039045E">
                <w:rPr>
                  <w:rFonts w:ascii="Calibri Light" w:hAnsi="Calibri Light"/>
                  <w:sz w:val="16"/>
                  <w:szCs w:val="16"/>
                </w:rPr>
                <w:t>BS EN 12350-1:2009 Te</w:t>
              </w:r>
              <w:r>
                <w:rPr>
                  <w:rFonts w:ascii="Calibri Light" w:hAnsi="Calibri Light"/>
                  <w:sz w:val="16"/>
                  <w:szCs w:val="16"/>
                </w:rPr>
                <w:t xml:space="preserve">sting fresh concrete. Sampling </w:t>
              </w:r>
            </w:ins>
          </w:p>
          <w:p w14:paraId="5E271160" w14:textId="77777777" w:rsidR="0039045E" w:rsidRDefault="0039045E" w:rsidP="00E245EB">
            <w:pPr>
              <w:spacing w:after="120"/>
              <w:rPr>
                <w:ins w:id="8338" w:author="Jing Kai Toh" w:date="2016-05-12T17:37:00Z"/>
                <w:rFonts w:ascii="Calibri Light" w:hAnsi="Calibri Light"/>
                <w:sz w:val="16"/>
                <w:szCs w:val="16"/>
              </w:rPr>
            </w:pPr>
            <w:ins w:id="8339" w:author="Jing Kai Toh" w:date="2016-05-12T17:37:00Z">
              <w:r w:rsidRPr="0039045E">
                <w:rPr>
                  <w:rFonts w:ascii="Calibri Light" w:hAnsi="Calibri Light"/>
                  <w:sz w:val="16"/>
                  <w:szCs w:val="16"/>
                </w:rPr>
                <w:t>BS EN 12390-1:2012 Testing hardened concrete. Shape, dimensions and other requirem</w:t>
              </w:r>
              <w:r>
                <w:rPr>
                  <w:rFonts w:ascii="Calibri Light" w:hAnsi="Calibri Light"/>
                  <w:sz w:val="16"/>
                  <w:szCs w:val="16"/>
                </w:rPr>
                <w:t xml:space="preserve">ents for specimens and moulds </w:t>
              </w:r>
            </w:ins>
          </w:p>
          <w:p w14:paraId="1BD26CCA" w14:textId="77777777" w:rsidR="0039045E" w:rsidRDefault="0039045E" w:rsidP="00E245EB">
            <w:pPr>
              <w:spacing w:after="120"/>
              <w:rPr>
                <w:ins w:id="8340" w:author="Jing Kai Toh" w:date="2016-05-12T17:56:00Z"/>
                <w:rFonts w:ascii="Calibri Light" w:hAnsi="Calibri Light"/>
                <w:sz w:val="16"/>
                <w:szCs w:val="16"/>
              </w:rPr>
            </w:pPr>
            <w:ins w:id="8341" w:author="Jing Kai Toh" w:date="2016-05-12T17:37:00Z">
              <w:r w:rsidRPr="0039045E">
                <w:rPr>
                  <w:rFonts w:ascii="Calibri Light" w:hAnsi="Calibri Light"/>
                  <w:sz w:val="16"/>
                  <w:szCs w:val="16"/>
                </w:rPr>
                <w:t>BS EN 12504-2:2012 Testing concrete in structures. Non-destructive testing. Determination of rebound number</w:t>
              </w:r>
            </w:ins>
          </w:p>
          <w:p w14:paraId="72A43DD9" w14:textId="77777777" w:rsidR="0039045E" w:rsidRPr="00E245EB" w:rsidRDefault="0039045E" w:rsidP="00E245EB">
            <w:pPr>
              <w:spacing w:after="120"/>
              <w:rPr>
                <w:rFonts w:ascii="Calibri Light" w:hAnsi="Calibri Light"/>
                <w:sz w:val="16"/>
                <w:szCs w:val="16"/>
              </w:rPr>
            </w:pPr>
            <w:ins w:id="8342" w:author="Jing Kai Toh" w:date="2016-05-12T17:56:00Z">
              <w:r w:rsidRPr="0039045E">
                <w:rPr>
                  <w:rFonts w:ascii="Calibri Light" w:hAnsi="Calibri Light"/>
                  <w:sz w:val="16"/>
                  <w:szCs w:val="16"/>
                </w:rPr>
                <w:t>BS EN 1881:2006 Products and systems for the protection and repair of concrete structures. Test methods. Testing of anchoring products by the pull-out method</w:t>
              </w:r>
            </w:ins>
          </w:p>
          <w:p w14:paraId="21E59E14" w14:textId="77777777" w:rsidR="00E245EB" w:rsidRPr="00E245EB" w:rsidRDefault="00E245EB" w:rsidP="00E245EB">
            <w:pPr>
              <w:spacing w:after="120"/>
              <w:rPr>
                <w:rFonts w:ascii="Calibri Light" w:hAnsi="Calibri Light"/>
                <w:sz w:val="16"/>
                <w:szCs w:val="16"/>
              </w:rPr>
            </w:pPr>
            <w:del w:id="8343" w:author="Ashan Senel Asmone" w:date="2016-05-09T11:31:00Z">
              <w:r w:rsidRPr="00E245EB" w:rsidDel="005654F2">
                <w:rPr>
                  <w:rFonts w:ascii="Calibri Light" w:hAnsi="Calibri Light"/>
                  <w:sz w:val="16"/>
                  <w:szCs w:val="16"/>
                </w:rPr>
                <w:delText>BS 1881-122 : 1983 Testing concrete. Method for determination of water absorption</w:delText>
              </w:r>
            </w:del>
            <w:ins w:id="8344" w:author="Ashan Senel Asmone" w:date="2016-05-09T11:31:00Z">
              <w:r w:rsidR="005654F2">
                <w:rPr>
                  <w:rFonts w:ascii="Calibri Light" w:hAnsi="Calibri Light"/>
                  <w:sz w:val="16"/>
                  <w:szCs w:val="16"/>
                </w:rPr>
                <w:t>BS 1881-122:2011 Testing concrete. Method for determination of water absorption</w:t>
              </w:r>
            </w:ins>
          </w:p>
          <w:p w14:paraId="00EE1CA4" w14:textId="77777777" w:rsidR="00E245EB" w:rsidRPr="00E245EB" w:rsidRDefault="00E245EB" w:rsidP="00E245EB">
            <w:pPr>
              <w:spacing w:after="120"/>
              <w:rPr>
                <w:rFonts w:ascii="Calibri Light" w:hAnsi="Calibri Light"/>
                <w:sz w:val="16"/>
                <w:szCs w:val="16"/>
              </w:rPr>
            </w:pPr>
            <w:del w:id="8345" w:author="Ashan Senel Asmone" w:date="2016-05-09T11:32:00Z">
              <w:r w:rsidRPr="00E245EB" w:rsidDel="005654F2">
                <w:rPr>
                  <w:rFonts w:ascii="Calibri Light" w:hAnsi="Calibri Light"/>
                  <w:sz w:val="16"/>
                  <w:szCs w:val="16"/>
                </w:rPr>
                <w:delText>BS 1881-208 : 1996 Testing concrete. Recommendations for the determination of the initial surface absorption of concrete.</w:delText>
              </w:r>
            </w:del>
            <w:ins w:id="8346" w:author="Ashan Senel Asmone" w:date="2016-05-09T11:32:00Z">
              <w:r w:rsidR="005654F2">
                <w:rPr>
                  <w:rFonts w:ascii="Calibri Light" w:hAnsi="Calibri Light"/>
                  <w:sz w:val="16"/>
                  <w:szCs w:val="16"/>
                </w:rPr>
                <w:t>BS 1881-208:1996 Testing concrete. Recommendations for the determination of the initial surface absorption of concrete</w:t>
              </w:r>
            </w:ins>
          </w:p>
          <w:p w14:paraId="49CD7BF8" w14:textId="77777777" w:rsidR="00E245EB" w:rsidRPr="00E245EB" w:rsidRDefault="00E245EB" w:rsidP="00E245EB">
            <w:pPr>
              <w:spacing w:after="120"/>
              <w:rPr>
                <w:rFonts w:ascii="Calibri Light" w:hAnsi="Calibri Light"/>
                <w:sz w:val="16"/>
                <w:szCs w:val="16"/>
              </w:rPr>
            </w:pPr>
            <w:del w:id="8347" w:author="Ashan Senel Asmone" w:date="2016-05-09T11:37:00Z">
              <w:r w:rsidRPr="00E245EB" w:rsidDel="005654F2">
                <w:rPr>
                  <w:rFonts w:ascii="Calibri Light" w:hAnsi="Calibri Light"/>
                  <w:sz w:val="16"/>
                  <w:szCs w:val="16"/>
                </w:rPr>
                <w:delText>BS 5328 Part 1 : 1990 Concrete. Guide to specifying concrete.</w:delText>
              </w:r>
            </w:del>
            <w:ins w:id="8348" w:author="Ashan Senel Asmone" w:date="2016-05-09T11:37:00Z">
              <w:r w:rsidR="005654F2">
                <w:rPr>
                  <w:rFonts w:ascii="Calibri Light" w:hAnsi="Calibri Light"/>
                  <w:sz w:val="16"/>
                  <w:szCs w:val="16"/>
                </w:rPr>
                <w:t>BS EN 206:2013 Concrete. Specification, performance, production and conformity</w:t>
              </w:r>
            </w:ins>
          </w:p>
          <w:p w14:paraId="6B19C25E" w14:textId="77777777" w:rsidR="00E245EB" w:rsidRPr="00E245EB" w:rsidRDefault="00E245EB" w:rsidP="00E245EB">
            <w:pPr>
              <w:spacing w:after="120"/>
              <w:rPr>
                <w:rFonts w:ascii="Calibri Light" w:hAnsi="Calibri Light"/>
                <w:sz w:val="16"/>
                <w:szCs w:val="16"/>
              </w:rPr>
            </w:pPr>
            <w:del w:id="8349" w:author="Ashan Senel Asmone" w:date="2016-05-09T11:40:00Z">
              <w:r w:rsidRPr="00E245EB" w:rsidDel="005654F2">
                <w:rPr>
                  <w:rFonts w:ascii="Calibri Light" w:hAnsi="Calibri Light"/>
                  <w:sz w:val="16"/>
                  <w:szCs w:val="16"/>
                </w:rPr>
                <w:delText>BS 5328-3 : 1990 Concrete. Specification for the procedures to be used in producing and transporting concrete</w:delText>
              </w:r>
            </w:del>
          </w:p>
          <w:p w14:paraId="56427D51" w14:textId="77777777" w:rsidR="00E245EB" w:rsidRPr="00E245EB" w:rsidRDefault="00E245EB" w:rsidP="00E245EB">
            <w:pPr>
              <w:spacing w:after="120"/>
              <w:rPr>
                <w:rFonts w:ascii="Calibri Light" w:hAnsi="Calibri Light"/>
                <w:sz w:val="16"/>
                <w:szCs w:val="16"/>
              </w:rPr>
            </w:pPr>
            <w:del w:id="8350" w:author="Ashan Senel Asmone" w:date="2016-05-09T11:42:00Z">
              <w:r w:rsidRPr="00E245EB" w:rsidDel="005654F2">
                <w:rPr>
                  <w:rFonts w:ascii="Calibri Light" w:hAnsi="Calibri Light"/>
                  <w:sz w:val="16"/>
                  <w:szCs w:val="16"/>
                </w:rPr>
                <w:delText>BS 5328-4 : 1990 Concrete. Specification for the procedures to be used in sampling, testing and assessing compliance of concrete.</w:delText>
              </w:r>
            </w:del>
          </w:p>
          <w:p w14:paraId="4FCE7F4A" w14:textId="77777777" w:rsidR="00E245EB" w:rsidRPr="00E245EB" w:rsidRDefault="00E245EB" w:rsidP="00E245EB">
            <w:pPr>
              <w:spacing w:after="120"/>
              <w:rPr>
                <w:rFonts w:ascii="Calibri Light" w:hAnsi="Calibri Light"/>
                <w:sz w:val="16"/>
                <w:szCs w:val="16"/>
              </w:rPr>
            </w:pPr>
            <w:del w:id="8351" w:author="Ashan Senel Asmone" w:date="2016-05-09T11:43:00Z">
              <w:r w:rsidRPr="00E245EB" w:rsidDel="005654F2">
                <w:rPr>
                  <w:rFonts w:ascii="Calibri Light" w:hAnsi="Calibri Light"/>
                  <w:sz w:val="16"/>
                  <w:szCs w:val="16"/>
                </w:rPr>
                <w:delText>BS 5531 : 1998 Code of practice for safety in erecting structural frames</w:delText>
              </w:r>
            </w:del>
          </w:p>
          <w:p w14:paraId="3FF6252E" w14:textId="77777777" w:rsidR="00E245EB" w:rsidRPr="00E245EB" w:rsidRDefault="00E245EB" w:rsidP="00E245EB">
            <w:pPr>
              <w:spacing w:after="120"/>
              <w:rPr>
                <w:rFonts w:ascii="Calibri Light" w:hAnsi="Calibri Light"/>
                <w:sz w:val="16"/>
                <w:szCs w:val="16"/>
              </w:rPr>
            </w:pPr>
            <w:del w:id="8352" w:author="Ashan Senel Asmone" w:date="2016-05-09T11:43:00Z">
              <w:r w:rsidRPr="00E245EB" w:rsidDel="005654F2">
                <w:rPr>
                  <w:rFonts w:ascii="Calibri Light" w:hAnsi="Calibri Light"/>
                  <w:sz w:val="16"/>
                  <w:szCs w:val="16"/>
                </w:rPr>
                <w:delText>BS 5642 – 1 : 1978 Sills and copings. Specification for window sills of precast concrete, cast stone, clayware, slate and natural stone.</w:delText>
              </w:r>
            </w:del>
            <w:ins w:id="8353" w:author="Ashan Senel Asmone" w:date="2016-05-09T11:43:00Z">
              <w:r w:rsidR="005654F2">
                <w:rPr>
                  <w:rFonts w:ascii="Calibri Light" w:hAnsi="Calibri Light"/>
                  <w:sz w:val="16"/>
                  <w:szCs w:val="16"/>
                </w:rPr>
                <w:t>BS 5642-1:1978+A1:2014 Sills, copings and cappings. Specification for window sills of precast concrete, cast stone, clayware, slate and natural stone</w:t>
              </w:r>
            </w:ins>
          </w:p>
          <w:p w14:paraId="60FD33BF" w14:textId="77777777" w:rsidR="00E245EB" w:rsidRPr="00E245EB" w:rsidRDefault="00E245EB" w:rsidP="00E245EB">
            <w:pPr>
              <w:spacing w:after="120"/>
              <w:rPr>
                <w:rFonts w:ascii="Calibri Light" w:hAnsi="Calibri Light"/>
                <w:sz w:val="16"/>
                <w:szCs w:val="16"/>
              </w:rPr>
            </w:pPr>
            <w:del w:id="8354" w:author="Ashan Senel Asmone" w:date="2016-05-09T11:45:00Z">
              <w:r w:rsidRPr="00E245EB" w:rsidDel="005654F2">
                <w:rPr>
                  <w:rFonts w:ascii="Calibri Light" w:hAnsi="Calibri Light"/>
                  <w:sz w:val="16"/>
                  <w:szCs w:val="16"/>
                </w:rPr>
                <w:delText>BS 6270-2 : 1985 Code of practice for cleaning and surface repair of buildings. Concrete and precast concrete masonry.</w:delText>
              </w:r>
            </w:del>
            <w:ins w:id="8355" w:author="Ashan Senel Asmone" w:date="2016-05-09T11:46:00Z">
              <w:r w:rsidR="005654F2">
                <w:rPr>
                  <w:rFonts w:ascii="Calibri Light" w:hAnsi="Calibri Light"/>
                  <w:sz w:val="16"/>
                  <w:szCs w:val="16"/>
                </w:rPr>
                <w:t xml:space="preserve">BS 8221-2:2000 Code of practice for cleaning and surface repair of buildings. Surface repair of natural stones, brick and terracotta/ </w:t>
              </w:r>
            </w:ins>
            <w:ins w:id="8356" w:author="Ashan Senel Asmone" w:date="2016-05-09T11:45:00Z">
              <w:r w:rsidR="005654F2">
                <w:rPr>
                  <w:rFonts w:ascii="Calibri Light" w:hAnsi="Calibri Light"/>
                  <w:sz w:val="16"/>
                  <w:szCs w:val="16"/>
                </w:rPr>
                <w:t>BS 8221-1:2012 Code of practice for cleaning and surface repair of buildings. Cleaning of natural stone, brick, terracotta and concrete</w:t>
              </w:r>
            </w:ins>
          </w:p>
          <w:p w14:paraId="6CB6FEA6" w14:textId="77777777" w:rsidR="00E245EB" w:rsidRPr="00E245EB" w:rsidRDefault="00E245EB" w:rsidP="00E245EB">
            <w:pPr>
              <w:spacing w:after="120"/>
              <w:rPr>
                <w:rFonts w:ascii="Calibri Light" w:hAnsi="Calibri Light"/>
                <w:sz w:val="16"/>
                <w:szCs w:val="16"/>
              </w:rPr>
            </w:pPr>
            <w:del w:id="8357" w:author="Ashan Senel Asmone" w:date="2016-05-09T11:48:00Z">
              <w:r w:rsidRPr="00E245EB" w:rsidDel="005654F2">
                <w:rPr>
                  <w:rFonts w:ascii="Calibri Light" w:hAnsi="Calibri Light"/>
                  <w:sz w:val="16"/>
                  <w:szCs w:val="16"/>
                </w:rPr>
                <w:delText>BS 6073-2 : 1981 Precast concrete masonry units. Method for specying precast concrete masonry units.</w:delText>
              </w:r>
            </w:del>
            <w:ins w:id="8358" w:author="Ashan Senel Asmone" w:date="2016-05-09T11:48:00Z">
              <w:r w:rsidR="005654F2">
                <w:rPr>
                  <w:rFonts w:ascii="Calibri Light" w:hAnsi="Calibri Light"/>
                  <w:sz w:val="16"/>
                  <w:szCs w:val="16"/>
                </w:rPr>
                <w:t>BS 6073-2:2008 Precast concrete masonry units. Guide for specifying precast concrete masonry units</w:t>
              </w:r>
            </w:ins>
          </w:p>
          <w:p w14:paraId="43542575" w14:textId="77777777" w:rsidR="00E245EB" w:rsidRPr="00E245EB" w:rsidRDefault="00E245EB" w:rsidP="00E245EB">
            <w:pPr>
              <w:spacing w:after="120"/>
              <w:rPr>
                <w:rFonts w:ascii="Calibri Light" w:hAnsi="Calibri Light"/>
                <w:sz w:val="16"/>
                <w:szCs w:val="16"/>
              </w:rPr>
            </w:pPr>
            <w:del w:id="8359" w:author="Ashan Senel Asmone" w:date="2016-05-09T11:49:00Z">
              <w:r w:rsidRPr="00E245EB" w:rsidDel="005654F2">
                <w:rPr>
                  <w:rFonts w:ascii="Calibri Light" w:hAnsi="Calibri Light"/>
                  <w:sz w:val="16"/>
                  <w:szCs w:val="16"/>
                </w:rPr>
                <w:delText>BS 6093: 1993 Code of practice for design of joints and jointing in building construction</w:delText>
              </w:r>
            </w:del>
            <w:ins w:id="8360" w:author="Ashan Senel Asmone" w:date="2016-05-09T11:49:00Z">
              <w:r w:rsidR="005654F2">
                <w:rPr>
                  <w:rFonts w:ascii="Calibri Light" w:hAnsi="Calibri Light"/>
                  <w:sz w:val="16"/>
                  <w:szCs w:val="16"/>
                </w:rPr>
                <w:t>BS 6093:2006+A1:2013 Design of joints and jointing in building construction. Guide</w:t>
              </w:r>
            </w:ins>
          </w:p>
          <w:p w14:paraId="0E2DDCCA" w14:textId="77777777" w:rsidR="00E245EB" w:rsidRPr="00E245EB" w:rsidRDefault="00E245EB" w:rsidP="00E245EB">
            <w:pPr>
              <w:spacing w:after="120"/>
              <w:rPr>
                <w:rFonts w:ascii="Calibri Light" w:hAnsi="Calibri Light"/>
                <w:sz w:val="16"/>
                <w:szCs w:val="16"/>
              </w:rPr>
            </w:pPr>
            <w:del w:id="8361" w:author="Ashan Senel Asmone" w:date="2016-05-09T11:50:00Z">
              <w:r w:rsidRPr="00E245EB" w:rsidDel="005654F2">
                <w:rPr>
                  <w:rFonts w:ascii="Calibri Light" w:hAnsi="Calibri Light"/>
                  <w:sz w:val="16"/>
                  <w:szCs w:val="16"/>
                </w:rPr>
                <w:delText>BS 8297 : 1995 Code of practice for design and installation of non-load bearing precast concrete cladding.</w:delText>
              </w:r>
            </w:del>
            <w:ins w:id="8362" w:author="Ashan Senel Asmone" w:date="2016-05-09T11:50:00Z">
              <w:r w:rsidR="005654F2">
                <w:rPr>
                  <w:rFonts w:ascii="Calibri Light" w:hAnsi="Calibri Light"/>
                  <w:sz w:val="16"/>
                  <w:szCs w:val="16"/>
                </w:rPr>
                <w:t>BS 8297:2000 Code of practice for Design and installation of non-loadbearing precast concrete cladding</w:t>
              </w:r>
            </w:ins>
          </w:p>
          <w:p w14:paraId="107BD859" w14:textId="77777777" w:rsidR="00E245EB" w:rsidRPr="00E245EB" w:rsidRDefault="00E245EB" w:rsidP="00E245EB">
            <w:pPr>
              <w:spacing w:after="120"/>
              <w:rPr>
                <w:rFonts w:ascii="Calibri Light" w:hAnsi="Calibri Light"/>
                <w:sz w:val="16"/>
                <w:szCs w:val="16"/>
              </w:rPr>
            </w:pPr>
            <w:del w:id="8363" w:author="Ashan Senel Asmone" w:date="2016-05-09T11:51:00Z">
              <w:r w:rsidRPr="00E245EB" w:rsidDel="005654F2">
                <w:rPr>
                  <w:rFonts w:ascii="Calibri Light" w:hAnsi="Calibri Light"/>
                  <w:sz w:val="16"/>
                  <w:szCs w:val="16"/>
                </w:rPr>
                <w:delText>BS 8000-2.1 : 1990 Workmanship on building sites. Code of practice for concrete work. Mixing and transporting concrete.</w:delText>
              </w:r>
            </w:del>
            <w:ins w:id="8364" w:author="Ashan Senel Asmone" w:date="2016-05-09T11:51:00Z">
              <w:r w:rsidR="005654F2">
                <w:rPr>
                  <w:rFonts w:ascii="Calibri Light" w:hAnsi="Calibri Light"/>
                  <w:sz w:val="16"/>
                  <w:szCs w:val="16"/>
                </w:rPr>
                <w:t>BS 8000-0:2014 Workmanship on construction sites. Introduction and general principles</w:t>
              </w:r>
            </w:ins>
          </w:p>
          <w:p w14:paraId="7A279330" w14:textId="77777777" w:rsidR="00E245EB" w:rsidRPr="00E245EB" w:rsidRDefault="00E245EB" w:rsidP="00E245EB">
            <w:pPr>
              <w:spacing w:after="120"/>
              <w:rPr>
                <w:rFonts w:ascii="Calibri Light" w:hAnsi="Calibri Light"/>
                <w:sz w:val="16"/>
                <w:szCs w:val="16"/>
              </w:rPr>
            </w:pPr>
            <w:del w:id="8365" w:author="Ashan Senel Asmone" w:date="2016-05-09T11:52:00Z">
              <w:r w:rsidRPr="00E245EB" w:rsidDel="005654F2">
                <w:rPr>
                  <w:rFonts w:ascii="Calibri Light" w:hAnsi="Calibri Light"/>
                  <w:sz w:val="16"/>
                  <w:szCs w:val="16"/>
                </w:rPr>
                <w:delText>BS 8000-2.2 : 1990 Workmanship on building sites. Code of practice for concrete work. Sitework with in situ and precast concrete.</w:delText>
              </w:r>
            </w:del>
          </w:p>
          <w:p w14:paraId="5B4695DE" w14:textId="77777777" w:rsidR="00E245EB" w:rsidRPr="00E245EB" w:rsidRDefault="00E245EB" w:rsidP="00E245EB">
            <w:pPr>
              <w:spacing w:after="120"/>
              <w:rPr>
                <w:rFonts w:ascii="Calibri Light" w:hAnsi="Calibri Light"/>
                <w:sz w:val="16"/>
                <w:szCs w:val="16"/>
              </w:rPr>
            </w:pPr>
            <w:del w:id="8366" w:author="Ashan Senel Asmone" w:date="2016-05-09T11:53:00Z">
              <w:r w:rsidRPr="00E245EB" w:rsidDel="005654F2">
                <w:rPr>
                  <w:rFonts w:ascii="Calibri Light" w:hAnsi="Calibri Light"/>
                  <w:sz w:val="16"/>
                  <w:szCs w:val="16"/>
                </w:rPr>
                <w:delText>BS 8110-1 : 1997 Structural use of concrete. Code of practice for design and construction.</w:delText>
              </w:r>
            </w:del>
            <w:ins w:id="8367" w:author="Ashan Senel Asmone" w:date="2016-05-09T11:53:00Z">
              <w:r w:rsidR="005654F2">
                <w:rPr>
                  <w:rFonts w:ascii="Calibri Light" w:hAnsi="Calibri Light"/>
                  <w:sz w:val="16"/>
                  <w:szCs w:val="16"/>
                </w:rPr>
                <w:t>BS EN 1992-1-1:2004+A1:2014 Eurocode 2: Design of concrete structures. General rules and rules for buildings</w:t>
              </w:r>
            </w:ins>
          </w:p>
          <w:p w14:paraId="3DF0422F" w14:textId="77777777" w:rsidR="00E245EB" w:rsidRPr="00E245EB" w:rsidRDefault="00E245EB" w:rsidP="00E245EB">
            <w:pPr>
              <w:spacing w:after="120"/>
              <w:rPr>
                <w:rFonts w:ascii="Calibri Light" w:hAnsi="Calibri Light"/>
                <w:sz w:val="16"/>
                <w:szCs w:val="16"/>
              </w:rPr>
            </w:pPr>
            <w:del w:id="8368" w:author="Ashan Senel Asmone" w:date="2016-05-09T11:54:00Z">
              <w:r w:rsidRPr="00E245EB" w:rsidDel="005654F2">
                <w:rPr>
                  <w:rFonts w:ascii="Calibri Light" w:hAnsi="Calibri Light"/>
                  <w:sz w:val="16"/>
                  <w:szCs w:val="16"/>
                </w:rPr>
                <w:delText>BS 8297 : 2000 Code of practice for Design and installation of non-loadbearing precast concrete cladding.</w:delText>
              </w:r>
            </w:del>
          </w:p>
          <w:p w14:paraId="4527EB6D" w14:textId="77777777" w:rsidR="00E245EB" w:rsidRPr="00E245EB" w:rsidRDefault="00E245EB" w:rsidP="00E245EB">
            <w:pPr>
              <w:spacing w:after="120"/>
              <w:rPr>
                <w:rFonts w:ascii="Calibri Light" w:hAnsi="Calibri Light"/>
                <w:sz w:val="16"/>
                <w:szCs w:val="16"/>
              </w:rPr>
            </w:pPr>
            <w:del w:id="8369" w:author="Jing Kai Toh" w:date="2016-05-13T09:38:00Z">
              <w:r w:rsidRPr="00E245EB" w:rsidDel="000148E8">
                <w:rPr>
                  <w:rFonts w:ascii="Calibri Light" w:hAnsi="Calibri Light"/>
                  <w:sz w:val="16"/>
                  <w:szCs w:val="16"/>
                </w:rPr>
                <w:delText>BS EN 1169 : 1999 Precast concrete products. General rules for factory production control of glass-fibre reinforced cement.</w:delText>
              </w:r>
            </w:del>
            <w:ins w:id="8370" w:author="Jing Kai Toh" w:date="2016-05-13T09:38:00Z">
              <w:r w:rsidR="000148E8">
                <w:rPr>
                  <w:rFonts w:ascii="Calibri Light" w:hAnsi="Calibri Light"/>
                  <w:sz w:val="16"/>
                  <w:szCs w:val="16"/>
                </w:rPr>
                <w:t>BS EN 1169:1999 Precast concrete products. General rules for factory production control of glass-fibre reinforced cement</w:t>
              </w:r>
            </w:ins>
            <w:del w:id="8371" w:author="Jing Kai Toh" w:date="2016-05-13T09:44:00Z">
              <w:r w:rsidRPr="00E245EB" w:rsidDel="000148E8">
                <w:rPr>
                  <w:rFonts w:ascii="Calibri Light" w:hAnsi="Calibri Light"/>
                  <w:sz w:val="16"/>
                  <w:szCs w:val="16"/>
                </w:rPr>
                <w:delText>BS EN 1770-1 to 8 : 1997 Precast concrete products. Test Methods.</w:delText>
              </w:r>
            </w:del>
            <w:ins w:id="8372" w:author="Jing Kai Toh" w:date="2016-05-13T09:44:00Z">
              <w:r w:rsidR="000148E8">
                <w:rPr>
                  <w:rFonts w:ascii="Calibri Light" w:hAnsi="Calibri Light"/>
                  <w:sz w:val="16"/>
                  <w:szCs w:val="16"/>
                </w:rPr>
                <w:t xml:space="preserve">BS EN 1170-1:1998 Precast concrete products. Test method for glass-fibre reinforced cement. Measuring the consistency of the matrix. ‘Slump test’ </w:t>
              </w:r>
            </w:ins>
            <w:ins w:id="8373" w:author="Jing Kai Toh" w:date="2016-05-13T09:45:00Z">
              <w:r w:rsidR="000148E8">
                <w:rPr>
                  <w:rFonts w:ascii="Calibri Light" w:hAnsi="Calibri Light"/>
                  <w:sz w:val="16"/>
                  <w:szCs w:val="16"/>
                </w:rPr>
                <w:t xml:space="preserve">method / BS EN 1170-2:1998 Precast concrete products. Test method for glass-fibre reinforced cement. Measuring the fibre content in fresh GRC, ‘Wash out test’ / BS EN 1170-3:1998 Precast concrete products. Test method for glass-fibre reinforced cement. Measuring the fibre content of sprayed </w:t>
              </w:r>
            </w:ins>
            <w:ins w:id="8374" w:author="Jing Kai Toh" w:date="2016-05-13T09:46:00Z">
              <w:r w:rsidR="000148E8">
                <w:rPr>
                  <w:rFonts w:ascii="Calibri Light" w:hAnsi="Calibri Light"/>
                  <w:sz w:val="16"/>
                  <w:szCs w:val="16"/>
                </w:rPr>
                <w:t xml:space="preserve">GRC / BS EN 1170-4:1998 PRECAST CONCRETE PRODUCTS. TEST METHOD FOR GLASS-FIBRE REINFORCED CEMENT. MEASURING BENDING STRENGTH. ‘SIMPLIFIED BENDING TEST’ </w:t>
              </w:r>
            </w:ins>
            <w:ins w:id="8375" w:author="Jing Kai Toh" w:date="2016-05-13T09:47:00Z">
              <w:r w:rsidR="000148E8">
                <w:rPr>
                  <w:rFonts w:ascii="Calibri Light" w:hAnsi="Calibri Light"/>
                  <w:sz w:val="16"/>
                  <w:szCs w:val="16"/>
                </w:rPr>
                <w:t xml:space="preserve">METHOD / BS EN 1170-5:1998 PRECAST CONCRETE PRODUCTS. TEST METHOD FOR GLASS-FIBRE REINFORCED CEMENT. MEASURING BENDING STRENGTH, “COMPLETE BENDING TEST” </w:t>
              </w:r>
            </w:ins>
            <w:ins w:id="8376" w:author="Jing Kai Toh" w:date="2016-05-13T09:49:00Z">
              <w:r w:rsidR="000148E8">
                <w:rPr>
                  <w:rFonts w:ascii="Calibri Light" w:hAnsi="Calibri Light"/>
                  <w:sz w:val="16"/>
                  <w:szCs w:val="16"/>
                </w:rPr>
                <w:t xml:space="preserve">METHOD / BS EN 1170-6:1998 PRECAST CONCRETE PRODUCTS. TEST METHOD FOR GLASS-FIBRE REINFORCED CEMENT. DETERMINATION OF THE ABSORPTION OF WATER BY IMMERSION AND DETERMINATION OF THE DRY </w:t>
              </w:r>
            </w:ins>
            <w:ins w:id="8377" w:author="Jing Kai Toh" w:date="2016-05-13T09:50:00Z">
              <w:r w:rsidR="000148E8">
                <w:rPr>
                  <w:rFonts w:ascii="Calibri Light" w:hAnsi="Calibri Light"/>
                  <w:sz w:val="16"/>
                  <w:szCs w:val="16"/>
                </w:rPr>
                <w:t xml:space="preserve">DENSITY / BS EN 1170-7:1998 PRECAST CONCRETE PRODUCTS. TEST METHOD FOR GLASS-FIBRE REINFORCED CEMENT. MEASUREMENT OF EXTREMES OF DIMENSIONAL VARIATIONS DUE TO MOISTURE </w:t>
              </w:r>
            </w:ins>
            <w:ins w:id="8378" w:author="Jing Kai Toh" w:date="2016-05-13T09:51:00Z">
              <w:r w:rsidR="000148E8">
                <w:rPr>
                  <w:rFonts w:ascii="Calibri Light" w:hAnsi="Calibri Light"/>
                  <w:sz w:val="16"/>
                  <w:szCs w:val="16"/>
                </w:rPr>
                <w:t>CONTENT / BS EN 1170-8:2008 TEST METHOD FOR GLASS-FIBRE REINFORCED CEMENT. CYCLIC WEATHERING TYPE TEST</w:t>
              </w:r>
            </w:ins>
            <w:ins w:id="8379" w:author="Ashan Senel Asmone" w:date="2016-05-09T12:11:00Z">
              <w:r w:rsidR="000720EF">
                <w:rPr>
                  <w:rFonts w:ascii="Calibri Light" w:hAnsi="Calibri Light"/>
                  <w:sz w:val="16"/>
                  <w:szCs w:val="16"/>
                </w:rPr>
                <w:t xml:space="preserve">BS EN 1170-1:1998 Precast concrete products. Test method for glass-fibre reinforced cement. Measuring the consistency of the matrix. ‘Slump test’ method/ </w:t>
              </w:r>
            </w:ins>
            <w:ins w:id="8380" w:author="Ashan Senel Asmone" w:date="2016-05-09T12:10:00Z">
              <w:r w:rsidR="000720EF">
                <w:rPr>
                  <w:rFonts w:ascii="Calibri Light" w:hAnsi="Calibri Light"/>
                  <w:sz w:val="16"/>
                  <w:szCs w:val="16"/>
                </w:rPr>
                <w:t xml:space="preserve">BS EN 1170-2:1998 Precast concrete products. Test method for glass-fibre reinforced cement. Measuring the fibre content in fresh GRC, ‘Wash out test’/ BS EN 1170-3:1998 Precast concrete products. Test method for glass-fibre reinforced cement. Measuring the fibre content of sprayed GRC/ </w:t>
              </w:r>
            </w:ins>
            <w:ins w:id="8381" w:author="Ashan Senel Asmone" w:date="2016-05-09T12:09:00Z">
              <w:r w:rsidR="000720EF">
                <w:rPr>
                  <w:rFonts w:ascii="Calibri Light" w:hAnsi="Calibri Light"/>
                  <w:sz w:val="16"/>
                  <w:szCs w:val="16"/>
                </w:rPr>
                <w:t xml:space="preserve">BS EN 1170-4:1998 Precast concrete products. Test method for glass-fibre reinforced cement. Measuring bending strength. ‘Simplified bending test’ method/ BS EN 1170-4:1998 Precast concrete products. Test method for glass-fibre reinforced cement. Measuring bending strength. ‘Simplified bending test’ methodBS EN 1170-5:1998 Precast concrete products. Test method for glass-fibre reinforced cement. Measuring bending strength, “complete bending test” method/ </w:t>
              </w:r>
            </w:ins>
            <w:ins w:id="8382" w:author="Ashan Senel Asmone" w:date="2016-05-09T12:08:00Z">
              <w:r w:rsidR="000720EF">
                <w:rPr>
                  <w:rFonts w:ascii="Calibri Light" w:hAnsi="Calibri Light"/>
                  <w:sz w:val="16"/>
                  <w:szCs w:val="16"/>
                </w:rPr>
                <w:t xml:space="preserve">BS EN 1170-6:1998 Precast concrete products. Test method for glass-fibre reinforced cement. Determination of the absorption of water by immersion and determination of the dry density/ </w:t>
              </w:r>
            </w:ins>
            <w:ins w:id="8383" w:author="Ashan Senel Asmone" w:date="2016-05-09T12:07:00Z">
              <w:r w:rsidR="000720EF">
                <w:rPr>
                  <w:rFonts w:ascii="Calibri Light" w:hAnsi="Calibri Light"/>
                  <w:sz w:val="16"/>
                  <w:szCs w:val="16"/>
                </w:rPr>
                <w:t xml:space="preserve">BS EN 1170-7:1998 Precast concrete products. Test method for glass-fibre reinforced cement. Measurement of extremes of dimensional variations due to moisture content/ </w:t>
              </w:r>
            </w:ins>
            <w:ins w:id="8384" w:author="Ashan Senel Asmone" w:date="2016-05-09T12:01:00Z">
              <w:r w:rsidR="000720EF">
                <w:rPr>
                  <w:rFonts w:ascii="Calibri Light" w:hAnsi="Calibri Light"/>
                  <w:sz w:val="16"/>
                  <w:szCs w:val="16"/>
                </w:rPr>
                <w:t>BS EN 1169:1999 Precast concrete products. General rules for factory production control of glass-fibre reinforced cement</w:t>
              </w:r>
            </w:ins>
          </w:p>
          <w:p w14:paraId="277F9316" w14:textId="77777777" w:rsidR="00E245EB" w:rsidRPr="00E245EB" w:rsidRDefault="00E245EB" w:rsidP="00E245EB">
            <w:pPr>
              <w:spacing w:after="120"/>
              <w:rPr>
                <w:rFonts w:ascii="Calibri Light" w:hAnsi="Calibri Light"/>
                <w:sz w:val="16"/>
                <w:szCs w:val="16"/>
              </w:rPr>
            </w:pPr>
            <w:del w:id="8385" w:author="Ashan Senel Asmone" w:date="2016-05-09T12:12:00Z">
              <w:r w:rsidRPr="00E245EB" w:rsidDel="000720EF">
                <w:rPr>
                  <w:rFonts w:ascii="Calibri Light" w:hAnsi="Calibri Light"/>
                  <w:sz w:val="16"/>
                  <w:szCs w:val="16"/>
                </w:rPr>
                <w:delText>DD ENV 1992-1-3 : 1996 Eurocode 2: Design of concrete structures. General rules. Precast concrete elements and structures.</w:delText>
              </w:r>
            </w:del>
            <w:ins w:id="8386" w:author="Ashan Senel Asmone" w:date="2016-05-09T12:12:00Z">
              <w:r w:rsidR="000720EF">
                <w:rPr>
                  <w:rFonts w:ascii="Calibri Light" w:hAnsi="Calibri Light"/>
                  <w:sz w:val="16"/>
                  <w:szCs w:val="16"/>
                </w:rPr>
                <w:t>BS EN 1992-1-1:2004+A1:2014 Eurocode 2: Design of concrete structures. General rules and rules for buildings</w:t>
              </w:r>
            </w:ins>
          </w:p>
          <w:p w14:paraId="643A6857" w14:textId="77777777" w:rsidR="00E245EB" w:rsidRPr="00E245EB" w:rsidRDefault="00E245EB" w:rsidP="00E245EB">
            <w:pPr>
              <w:spacing w:after="120"/>
              <w:rPr>
                <w:rFonts w:ascii="Calibri Light" w:hAnsi="Calibri Light"/>
                <w:sz w:val="16"/>
                <w:szCs w:val="16"/>
              </w:rPr>
            </w:pPr>
            <w:del w:id="8387" w:author="Ashan Senel Asmone" w:date="2016-05-09T12:13:00Z">
              <w:r w:rsidRPr="00E245EB" w:rsidDel="000720EF">
                <w:rPr>
                  <w:rFonts w:ascii="Calibri Light" w:hAnsi="Calibri Light"/>
                  <w:sz w:val="16"/>
                  <w:szCs w:val="16"/>
                </w:rPr>
                <w:delText>BS EN 13369 : 2001 Common rules for precast concrete products.</w:delText>
              </w:r>
            </w:del>
            <w:ins w:id="8388" w:author="Ashan Senel Asmone" w:date="2016-05-09T12:13:00Z">
              <w:r w:rsidR="000720EF">
                <w:rPr>
                  <w:rFonts w:ascii="Calibri Light" w:hAnsi="Calibri Light"/>
                  <w:sz w:val="16"/>
                  <w:szCs w:val="16"/>
                </w:rPr>
                <w:t>BS EN 13369:2013 Common rules for precast concrete products</w:t>
              </w:r>
            </w:ins>
          </w:p>
          <w:p w14:paraId="2FC1B809" w14:textId="77777777" w:rsidR="00E245EB" w:rsidRPr="00E245EB" w:rsidRDefault="00E245EB" w:rsidP="00E245EB">
            <w:pPr>
              <w:spacing w:after="120"/>
              <w:rPr>
                <w:rFonts w:ascii="Calibri Light" w:hAnsi="Calibri Light"/>
                <w:sz w:val="16"/>
                <w:szCs w:val="16"/>
              </w:rPr>
            </w:pPr>
            <w:r w:rsidRPr="00E245EB">
              <w:rPr>
                <w:rFonts w:ascii="Calibri Light" w:hAnsi="Calibri Light"/>
                <w:sz w:val="16"/>
                <w:szCs w:val="16"/>
              </w:rPr>
              <w:t>Reinforcement</w:t>
            </w:r>
          </w:p>
          <w:p w14:paraId="35BDF05C" w14:textId="77777777" w:rsidR="00E245EB" w:rsidRPr="00E245EB" w:rsidRDefault="00E245EB" w:rsidP="00E245EB">
            <w:pPr>
              <w:spacing w:after="120"/>
              <w:rPr>
                <w:rFonts w:ascii="Calibri Light" w:hAnsi="Calibri Light"/>
                <w:sz w:val="16"/>
                <w:szCs w:val="16"/>
              </w:rPr>
            </w:pPr>
            <w:del w:id="8389" w:author="Ashan Senel Asmone" w:date="2016-03-21T11:10:00Z">
              <w:r w:rsidRPr="00E245EB" w:rsidDel="00244900">
                <w:rPr>
                  <w:rFonts w:ascii="Calibri Light" w:hAnsi="Calibri Light"/>
                  <w:sz w:val="16"/>
                  <w:szCs w:val="16"/>
                </w:rPr>
                <w:delText>BS 4449:1997 Specification for carbon steel bars for the reinforcement of concrete</w:delText>
              </w:r>
            </w:del>
            <w:ins w:id="8390" w:author="Ashan Senel Asmone" w:date="2016-03-21T11:10:00Z">
              <w:r w:rsidR="00244900">
                <w:rPr>
                  <w:rFonts w:ascii="Calibri Light" w:hAnsi="Calibri Light"/>
                  <w:sz w:val="16"/>
                  <w:szCs w:val="16"/>
                </w:rPr>
                <w:t>BS 4449:2005+A2:2009 Steel for the reinforcement of concrete. Weldable reinforcing steel. Bar, coil and decoiled product. Specification</w:t>
              </w:r>
            </w:ins>
          </w:p>
          <w:p w14:paraId="52BAD103" w14:textId="77777777" w:rsidR="00E245EB" w:rsidRPr="00E245EB" w:rsidRDefault="00E245EB" w:rsidP="00E245EB">
            <w:pPr>
              <w:spacing w:after="120"/>
              <w:rPr>
                <w:rFonts w:ascii="Calibri Light" w:hAnsi="Calibri Light"/>
                <w:sz w:val="16"/>
                <w:szCs w:val="16"/>
              </w:rPr>
            </w:pPr>
            <w:del w:id="8391" w:author="Ashan Senel Asmone" w:date="2016-03-21T11:10:00Z">
              <w:r w:rsidRPr="00E245EB" w:rsidDel="00244900">
                <w:rPr>
                  <w:rFonts w:ascii="Calibri Light" w:hAnsi="Calibri Light"/>
                  <w:sz w:val="16"/>
                  <w:szCs w:val="16"/>
                </w:rPr>
                <w:delText>BS 4482:1985 Specification for cold reduced steel wire for the reinforcement of concrete</w:delText>
              </w:r>
            </w:del>
            <w:ins w:id="8392" w:author="Ashan Senel Asmone" w:date="2016-03-21T11:10:00Z">
              <w:r w:rsidR="00244900">
                <w:rPr>
                  <w:rFonts w:ascii="Calibri Light" w:hAnsi="Calibri Light"/>
                  <w:sz w:val="16"/>
                  <w:szCs w:val="16"/>
                </w:rPr>
                <w:t>BS 4482:2005 Steel wire for the reinforcement of concrete products. Specification</w:t>
              </w:r>
            </w:ins>
          </w:p>
          <w:p w14:paraId="63F146E4" w14:textId="77777777" w:rsidR="00E245EB" w:rsidRPr="00E245EB" w:rsidRDefault="00E245EB" w:rsidP="00E245EB">
            <w:pPr>
              <w:spacing w:after="120"/>
              <w:rPr>
                <w:rFonts w:ascii="Calibri Light" w:hAnsi="Calibri Light"/>
                <w:sz w:val="16"/>
                <w:szCs w:val="16"/>
              </w:rPr>
            </w:pPr>
            <w:del w:id="8393" w:author="Ashan Senel Asmone" w:date="2016-03-21T11:11:00Z">
              <w:r w:rsidRPr="00E245EB" w:rsidDel="00244900">
                <w:rPr>
                  <w:rFonts w:ascii="Calibri Light" w:hAnsi="Calibri Light"/>
                  <w:sz w:val="16"/>
                  <w:szCs w:val="16"/>
                </w:rPr>
                <w:delText>BS 4483:1998 Steel fabric for the reinforcement of concrete</w:delText>
              </w:r>
            </w:del>
            <w:ins w:id="8394" w:author="Ashan Senel Asmone" w:date="2016-03-21T11:11:00Z">
              <w:r w:rsidR="00244900">
                <w:rPr>
                  <w:rFonts w:ascii="Calibri Light" w:hAnsi="Calibri Light"/>
                  <w:sz w:val="16"/>
                  <w:szCs w:val="16"/>
                </w:rPr>
                <w:t>BS 4483:2005 Steel fabric for the reinforcement of concrete. Specification</w:t>
              </w:r>
            </w:ins>
          </w:p>
          <w:p w14:paraId="3A397AC3" w14:textId="77777777" w:rsidR="00E245EB" w:rsidRPr="00E245EB" w:rsidRDefault="00E245EB" w:rsidP="00E245EB">
            <w:pPr>
              <w:spacing w:after="120"/>
              <w:rPr>
                <w:rFonts w:ascii="Calibri Light" w:hAnsi="Calibri Light"/>
                <w:sz w:val="16"/>
                <w:szCs w:val="16"/>
              </w:rPr>
            </w:pPr>
            <w:del w:id="8395" w:author="Ashan Senel Asmone" w:date="2016-03-21T11:11:00Z">
              <w:r w:rsidRPr="00E245EB" w:rsidDel="00244900">
                <w:rPr>
                  <w:rFonts w:ascii="Calibri Light" w:hAnsi="Calibri Light"/>
                  <w:sz w:val="16"/>
                  <w:szCs w:val="16"/>
                </w:rPr>
                <w:delText>BS 6744:2001 Stainless steel bars for the reinforcement of and use in concrete. Requirements and test methods</w:delText>
              </w:r>
            </w:del>
            <w:ins w:id="8396" w:author="Ashan Senel Asmone" w:date="2016-03-21T11:11:00Z">
              <w:r w:rsidR="00244900">
                <w:rPr>
                  <w:rFonts w:ascii="Calibri Light" w:hAnsi="Calibri Light"/>
                  <w:sz w:val="16"/>
                  <w:szCs w:val="16"/>
                </w:rPr>
                <w:t>BS 6744:2001+A2:2009 Stainless steel bars for the reinforcement of and use in concrete. Requirements and test methods</w:t>
              </w:r>
            </w:ins>
          </w:p>
          <w:p w14:paraId="4A274DD3" w14:textId="77777777" w:rsidR="00E245EB" w:rsidRPr="00E245EB" w:rsidRDefault="00E245EB" w:rsidP="00E245EB">
            <w:pPr>
              <w:spacing w:after="120"/>
              <w:rPr>
                <w:rFonts w:ascii="Calibri Light" w:hAnsi="Calibri Light"/>
                <w:sz w:val="16"/>
                <w:szCs w:val="16"/>
              </w:rPr>
            </w:pPr>
            <w:r w:rsidRPr="00E245EB">
              <w:rPr>
                <w:rFonts w:ascii="Calibri Light" w:hAnsi="Calibri Light"/>
                <w:sz w:val="16"/>
                <w:szCs w:val="16"/>
              </w:rPr>
              <w:t>Tile</w:t>
            </w:r>
          </w:p>
          <w:p w14:paraId="60E18053" w14:textId="77777777" w:rsidR="00E245EB" w:rsidRPr="00E245EB" w:rsidRDefault="00E245EB" w:rsidP="00E245EB">
            <w:pPr>
              <w:spacing w:after="120"/>
              <w:rPr>
                <w:rFonts w:ascii="Calibri Light" w:hAnsi="Calibri Light"/>
                <w:sz w:val="16"/>
                <w:szCs w:val="16"/>
              </w:rPr>
            </w:pPr>
            <w:del w:id="8397" w:author="Ashan Senel Asmone" w:date="2016-05-09T17:48:00Z">
              <w:r w:rsidRPr="00E245EB" w:rsidDel="009F1C0C">
                <w:rPr>
                  <w:rFonts w:ascii="Calibri Light" w:hAnsi="Calibri Light"/>
                  <w:sz w:val="16"/>
                  <w:szCs w:val="16"/>
                </w:rPr>
                <w:delText>BS 5385:1991 Wall and floor tiling Part 2 Code of practice for external ceramic wall tiling and mosaics.</w:delText>
              </w:r>
            </w:del>
            <w:ins w:id="8398" w:author="Ashan Senel Asmone" w:date="2016-05-09T17:48:00Z">
              <w:r w:rsidR="009F1C0C">
                <w:rPr>
                  <w:rFonts w:ascii="Calibri Light" w:hAnsi="Calibri Light"/>
                  <w:sz w:val="16"/>
                  <w:szCs w:val="16"/>
                </w:rPr>
                <w:t>BS 5385-3:2014 Wall and floor tiling. Design and installation of internal and external ceramic and mosaic floor tiling in normal conditions. Code of practice</w:t>
              </w:r>
            </w:ins>
          </w:p>
          <w:p w14:paraId="4604E6D7" w14:textId="77777777" w:rsidR="00401C5E" w:rsidRPr="00E245EB" w:rsidRDefault="00401C5E" w:rsidP="00E245EB">
            <w:pPr>
              <w:spacing w:after="120"/>
              <w:rPr>
                <w:rFonts w:ascii="Calibri Light" w:hAnsi="Calibri Light"/>
                <w:sz w:val="16"/>
                <w:szCs w:val="16"/>
              </w:rPr>
            </w:pPr>
          </w:p>
        </w:tc>
      </w:tr>
      <w:tr w:rsidR="00401C5E" w:rsidRPr="004F3C8C" w14:paraId="6A005346" w14:textId="77777777" w:rsidTr="00401C5E">
        <w:tc>
          <w:tcPr>
            <w:tcW w:w="685" w:type="dxa"/>
          </w:tcPr>
          <w:p w14:paraId="5B1EEB3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4C323BA0" w14:textId="77777777" w:rsidR="00E245EB" w:rsidRPr="00E245EB" w:rsidRDefault="00E245EB" w:rsidP="00E245EB">
            <w:pPr>
              <w:spacing w:after="120"/>
              <w:rPr>
                <w:rFonts w:ascii="Calibri Light" w:hAnsi="Calibri Light"/>
                <w:sz w:val="16"/>
                <w:szCs w:val="16"/>
              </w:rPr>
            </w:pPr>
            <w:r w:rsidRPr="00E245EB">
              <w:rPr>
                <w:rFonts w:ascii="Calibri Light" w:hAnsi="Calibri Light"/>
                <w:sz w:val="16"/>
                <w:szCs w:val="16"/>
              </w:rPr>
              <w:t>Concrete</w:t>
            </w:r>
          </w:p>
          <w:p w14:paraId="3E264E21" w14:textId="77777777" w:rsidR="00E245EB" w:rsidRPr="00E245EB" w:rsidRDefault="00E245EB" w:rsidP="00E245EB">
            <w:pPr>
              <w:spacing w:after="120"/>
              <w:rPr>
                <w:rFonts w:ascii="Calibri Light" w:hAnsi="Calibri Light"/>
                <w:sz w:val="16"/>
                <w:szCs w:val="16"/>
              </w:rPr>
            </w:pPr>
            <w:del w:id="8399" w:author="Ashan Senel Asmone" w:date="2016-03-21T11:16:00Z">
              <w:r w:rsidRPr="00E245EB" w:rsidDel="00ED4BC6">
                <w:rPr>
                  <w:rFonts w:ascii="Calibri Light" w:hAnsi="Calibri Light"/>
                  <w:sz w:val="16"/>
                  <w:szCs w:val="16"/>
                </w:rPr>
                <w:delText>ASTM C150-00 Standard Specification for Portland Cement</w:delText>
              </w:r>
            </w:del>
            <w:ins w:id="8400" w:author="Ashan Senel Asmone" w:date="2016-03-21T16:00:00Z">
              <w:r w:rsidR="00891260">
                <w:rPr>
                  <w:rFonts w:ascii="Calibri Light" w:hAnsi="Calibri Light"/>
                  <w:sz w:val="16"/>
                  <w:szCs w:val="16"/>
                </w:rPr>
                <w:t>ASTM C150 / C150M - 15 Standard Specification for Portland Cement</w:t>
              </w:r>
            </w:ins>
            <w:ins w:id="8401" w:author="Ashan Senel Asmone" w:date="2016-03-21T11:16:00Z">
              <w:r w:rsidR="00ED4BC6">
                <w:rPr>
                  <w:rFonts w:ascii="Calibri Light" w:hAnsi="Calibri Light"/>
                  <w:sz w:val="16"/>
                  <w:szCs w:val="16"/>
                </w:rPr>
                <w:t>ASTM C150 / C150M - 15 Standard Specification for Portland Cement</w:t>
              </w:r>
            </w:ins>
          </w:p>
          <w:p w14:paraId="5E901C22" w14:textId="77777777" w:rsidR="00E245EB" w:rsidRPr="00E245EB" w:rsidRDefault="00E245EB" w:rsidP="00E245EB">
            <w:pPr>
              <w:spacing w:after="120"/>
              <w:rPr>
                <w:rFonts w:ascii="Calibri Light" w:hAnsi="Calibri Light"/>
                <w:sz w:val="16"/>
                <w:szCs w:val="16"/>
              </w:rPr>
            </w:pPr>
            <w:del w:id="8402" w:author="Ashan Senel Asmone" w:date="2016-03-21T11:15:00Z">
              <w:r w:rsidRPr="00E245EB" w:rsidDel="00ED4BC6">
                <w:rPr>
                  <w:rFonts w:ascii="Calibri Light" w:hAnsi="Calibri Light"/>
                  <w:sz w:val="16"/>
                  <w:szCs w:val="16"/>
                </w:rPr>
                <w:delText>ASTM C33-01 Standard Specification for Concrete Aggregates</w:delText>
              </w:r>
            </w:del>
            <w:ins w:id="8403" w:author="Ashan Senel Asmone" w:date="2016-03-21T11:15:00Z">
              <w:r w:rsidR="00ED4BC6">
                <w:rPr>
                  <w:rFonts w:ascii="Calibri Light" w:hAnsi="Calibri Light"/>
                  <w:sz w:val="16"/>
                  <w:szCs w:val="16"/>
                </w:rPr>
                <w:t>ASTM C33 / C33M - 13 Standard Specification for Concrete Aggregates</w:t>
              </w:r>
            </w:ins>
          </w:p>
          <w:p w14:paraId="59941D84" w14:textId="77777777" w:rsidR="00E245EB" w:rsidRPr="00E245EB" w:rsidRDefault="00E245EB" w:rsidP="00E245EB">
            <w:pPr>
              <w:spacing w:after="120"/>
              <w:rPr>
                <w:rFonts w:ascii="Calibri Light" w:hAnsi="Calibri Light"/>
                <w:sz w:val="16"/>
                <w:szCs w:val="16"/>
              </w:rPr>
            </w:pPr>
            <w:del w:id="8404" w:author="Ashan Senel Asmone" w:date="2016-03-21T11:18:00Z">
              <w:r w:rsidRPr="00E245EB" w:rsidDel="00ED4BC6">
                <w:rPr>
                  <w:rFonts w:ascii="Calibri Light" w:hAnsi="Calibri Light"/>
                  <w:sz w:val="16"/>
                  <w:szCs w:val="16"/>
                </w:rPr>
                <w:delText xml:space="preserve">ASTM </w:delText>
              </w:r>
            </w:del>
            <w:del w:id="8405" w:author="Jing Kai Toh" w:date="2016-05-12T10:32:00Z">
              <w:r w:rsidRPr="00E245EB" w:rsidDel="002030ED">
                <w:rPr>
                  <w:rFonts w:ascii="Calibri Light" w:hAnsi="Calibri Light"/>
                  <w:sz w:val="16"/>
                  <w:szCs w:val="16"/>
                </w:rPr>
                <w:delText>C597-97 Standard Test Method for Pulse Velocity</w:delText>
              </w:r>
            </w:del>
            <w:ins w:id="8406" w:author="Ashan Senel Asmone" w:date="2016-03-21T11:18:00Z">
              <w:r w:rsidR="00ED4BC6">
                <w:rPr>
                  <w:rFonts w:ascii="Calibri Light" w:hAnsi="Calibri Light"/>
                  <w:sz w:val="16"/>
                  <w:szCs w:val="16"/>
                </w:rPr>
                <w:t>ASTM C597 - 09 Standard Test Method for Pulse Velocity Through Concrete</w:t>
              </w:r>
            </w:ins>
          </w:p>
          <w:p w14:paraId="223D30A4" w14:textId="77777777" w:rsidR="00E245EB" w:rsidRPr="00E245EB" w:rsidRDefault="00E245EB" w:rsidP="00E245EB">
            <w:pPr>
              <w:spacing w:after="120"/>
              <w:rPr>
                <w:rFonts w:ascii="Calibri Light" w:hAnsi="Calibri Light"/>
                <w:sz w:val="16"/>
                <w:szCs w:val="16"/>
              </w:rPr>
            </w:pPr>
            <w:del w:id="8407" w:author="Ashan Senel Asmone" w:date="2016-03-21T11:19:00Z">
              <w:r w:rsidRPr="00E245EB" w:rsidDel="00ED4BC6">
                <w:rPr>
                  <w:rFonts w:ascii="Calibri Light" w:hAnsi="Calibri Light"/>
                  <w:sz w:val="16"/>
                  <w:szCs w:val="16"/>
                </w:rPr>
                <w:delText xml:space="preserve">ASTM </w:delText>
              </w:r>
            </w:del>
            <w:del w:id="8408" w:author="Jing Kai Toh" w:date="2016-05-12T10:31:00Z">
              <w:r w:rsidRPr="00E245EB" w:rsidDel="002030ED">
                <w:rPr>
                  <w:rFonts w:ascii="Calibri Light" w:hAnsi="Calibri Light"/>
                  <w:sz w:val="16"/>
                  <w:szCs w:val="16"/>
                </w:rPr>
                <w:delText>C136-01Standard Test Method for Sieve Analysis of Fine and Coarse Aggregates</w:delText>
              </w:r>
            </w:del>
            <w:ins w:id="8409" w:author="Ashan Senel Asmone" w:date="2016-03-21T11:19:00Z">
              <w:r w:rsidR="00ED4BC6">
                <w:rPr>
                  <w:rFonts w:ascii="Calibri Light" w:hAnsi="Calibri Light"/>
                  <w:sz w:val="16"/>
                  <w:szCs w:val="16"/>
                </w:rPr>
                <w:t>ASTM C136 / C136M - 14 Standard Test Method for Sieve Analysis of Fine and Coarse Aggregates</w:t>
              </w:r>
            </w:ins>
          </w:p>
          <w:p w14:paraId="207FB555" w14:textId="77777777" w:rsidR="00E245EB" w:rsidRPr="00E245EB" w:rsidRDefault="00E245EB" w:rsidP="00E245EB">
            <w:pPr>
              <w:spacing w:after="120"/>
              <w:rPr>
                <w:rFonts w:ascii="Calibri Light" w:hAnsi="Calibri Light"/>
                <w:sz w:val="16"/>
                <w:szCs w:val="16"/>
              </w:rPr>
            </w:pPr>
            <w:del w:id="8410" w:author="Ashan Senel Asmone" w:date="2016-03-21T11:20:00Z">
              <w:r w:rsidRPr="00E245EB" w:rsidDel="00ED4BC6">
                <w:rPr>
                  <w:rFonts w:ascii="Calibri Light" w:hAnsi="Calibri Light"/>
                  <w:sz w:val="16"/>
                  <w:szCs w:val="16"/>
                </w:rPr>
                <w:delText xml:space="preserve">ASTM </w:delText>
              </w:r>
            </w:del>
            <w:del w:id="8411" w:author="Jing Kai Toh" w:date="2016-05-12T10:30:00Z">
              <w:r w:rsidRPr="00E245EB" w:rsidDel="002030ED">
                <w:rPr>
                  <w:rFonts w:ascii="Calibri Light" w:hAnsi="Calibri Light"/>
                  <w:sz w:val="16"/>
                  <w:szCs w:val="16"/>
                </w:rPr>
                <w:delText>C642-97 Standard Test Method for Density, Absorption and Voids in Hardened Concrete</w:delText>
              </w:r>
            </w:del>
            <w:ins w:id="8412" w:author="Ashan Senel Asmone" w:date="2016-03-21T11:20:00Z">
              <w:r w:rsidR="00ED4BC6">
                <w:rPr>
                  <w:rFonts w:ascii="Calibri Light" w:hAnsi="Calibri Light"/>
                  <w:sz w:val="16"/>
                  <w:szCs w:val="16"/>
                </w:rPr>
                <w:t>ASTM C642 - 13 Standard Test Method for Density, Absorption, and Voids in Hardened Concrete</w:t>
              </w:r>
            </w:ins>
          </w:p>
          <w:p w14:paraId="5E5C48BB" w14:textId="77777777" w:rsidR="00E245EB" w:rsidRPr="00E245EB" w:rsidRDefault="00E245EB" w:rsidP="00E245EB">
            <w:pPr>
              <w:spacing w:after="120"/>
              <w:rPr>
                <w:rFonts w:ascii="Calibri Light" w:hAnsi="Calibri Light"/>
                <w:sz w:val="16"/>
                <w:szCs w:val="16"/>
              </w:rPr>
            </w:pPr>
            <w:del w:id="8413" w:author="Ashan Senel Asmone" w:date="2016-03-21T11:20:00Z">
              <w:r w:rsidRPr="00E245EB" w:rsidDel="00ED4BC6">
                <w:rPr>
                  <w:rFonts w:ascii="Calibri Light" w:hAnsi="Calibri Light"/>
                  <w:sz w:val="16"/>
                  <w:szCs w:val="16"/>
                </w:rPr>
                <w:delText xml:space="preserve">ASTM </w:delText>
              </w:r>
            </w:del>
            <w:del w:id="8414" w:author="Jing Kai Toh" w:date="2016-05-12T10:28:00Z">
              <w:r w:rsidRPr="00E245EB" w:rsidDel="002030ED">
                <w:rPr>
                  <w:rFonts w:ascii="Calibri Light" w:hAnsi="Calibri Light"/>
                  <w:sz w:val="16"/>
                  <w:szCs w:val="16"/>
                </w:rPr>
                <w:delText>C805-97 Standard Test Method for Rebound Number of Hardened Concrete</w:delText>
              </w:r>
            </w:del>
            <w:ins w:id="8415" w:author="Ashan Senel Asmone" w:date="2016-03-21T11:20:00Z">
              <w:r w:rsidR="00ED4BC6">
                <w:rPr>
                  <w:rFonts w:ascii="Calibri Light" w:hAnsi="Calibri Light"/>
                  <w:sz w:val="16"/>
                  <w:szCs w:val="16"/>
                </w:rPr>
                <w:t>ASTM C805 / C805M - 13a Standard Test Method for Rebound Number of Hardened Concrete</w:t>
              </w:r>
            </w:ins>
          </w:p>
          <w:p w14:paraId="155F1962" w14:textId="77777777" w:rsidR="00E245EB" w:rsidRPr="00E245EB" w:rsidRDefault="00E245EB" w:rsidP="00E245EB">
            <w:pPr>
              <w:spacing w:after="120"/>
              <w:rPr>
                <w:rFonts w:ascii="Calibri Light" w:hAnsi="Calibri Light"/>
                <w:sz w:val="16"/>
                <w:szCs w:val="16"/>
              </w:rPr>
            </w:pPr>
            <w:del w:id="8416" w:author="Ashan Senel Asmone" w:date="2016-05-09T12:27:00Z">
              <w:r w:rsidRPr="00E245EB" w:rsidDel="00C43B11">
                <w:rPr>
                  <w:rFonts w:ascii="Calibri Light" w:hAnsi="Calibri Light"/>
                  <w:sz w:val="16"/>
                  <w:szCs w:val="16"/>
                </w:rPr>
                <w:delText>ASTM C1386-98 Standard Specification for Precast Autoclaved Aerated Concrete (PAAC) Wall Construction Units</w:delText>
              </w:r>
            </w:del>
            <w:ins w:id="8417" w:author="Ashan Senel Asmone" w:date="2016-05-09T12:27:00Z">
              <w:r w:rsidR="00C43B11">
                <w:rPr>
                  <w:rFonts w:ascii="Calibri Light" w:hAnsi="Calibri Light"/>
                  <w:sz w:val="16"/>
                  <w:szCs w:val="16"/>
                </w:rPr>
                <w:t>ASTM C1386-07 Standard Specification for Precast Autoclaved Aerated Concrete (AAC) Wall Construction Units (Withdrawn 2013)</w:t>
              </w:r>
            </w:ins>
          </w:p>
          <w:p w14:paraId="7C5D8A35" w14:textId="77777777" w:rsidR="00E245EB" w:rsidRPr="00E245EB" w:rsidRDefault="00E245EB" w:rsidP="00E245EB">
            <w:pPr>
              <w:spacing w:after="120"/>
              <w:rPr>
                <w:rFonts w:ascii="Calibri Light" w:hAnsi="Calibri Light"/>
                <w:sz w:val="16"/>
                <w:szCs w:val="16"/>
              </w:rPr>
            </w:pPr>
            <w:del w:id="8418" w:author="Ashan Senel Asmone" w:date="2016-05-09T12:28:00Z">
              <w:r w:rsidRPr="00E245EB" w:rsidDel="00C43B11">
                <w:rPr>
                  <w:rFonts w:ascii="Calibri Light" w:hAnsi="Calibri Light"/>
                  <w:sz w:val="16"/>
                  <w:szCs w:val="16"/>
                </w:rPr>
                <w:delText>ASTM C990-01a Standard Specification for Joints for Concrete Pipe, Manholes, and Precast Box Sections Using Preformed Flexible Joint Sealants</w:delText>
              </w:r>
            </w:del>
            <w:ins w:id="8419" w:author="Ashan Senel Asmone" w:date="2016-05-09T12:28:00Z">
              <w:r w:rsidR="00C43B11">
                <w:rPr>
                  <w:rFonts w:ascii="Calibri Light" w:hAnsi="Calibri Light"/>
                  <w:sz w:val="16"/>
                  <w:szCs w:val="16"/>
                </w:rPr>
                <w:t>ASTM C990 - 09(2014) Standard Specification for Joints for Concrete Pipe, Manholes, and Precast Box Sections Using Preformed Flexible Joint Sealants</w:t>
              </w:r>
            </w:ins>
          </w:p>
          <w:p w14:paraId="2B8C09A4" w14:textId="77777777" w:rsidR="00E245EB" w:rsidRPr="00E245EB" w:rsidRDefault="00E245EB" w:rsidP="00E245EB">
            <w:pPr>
              <w:spacing w:after="120"/>
              <w:rPr>
                <w:rFonts w:ascii="Calibri Light" w:hAnsi="Calibri Light"/>
                <w:sz w:val="16"/>
                <w:szCs w:val="16"/>
              </w:rPr>
            </w:pPr>
            <w:del w:id="8420" w:author="Ashan Senel Asmone" w:date="2016-05-09T12:29:00Z">
              <w:r w:rsidRPr="00E245EB" w:rsidDel="00C43B11">
                <w:rPr>
                  <w:rFonts w:ascii="Calibri Light" w:hAnsi="Calibri Light"/>
                  <w:sz w:val="16"/>
                  <w:szCs w:val="16"/>
                </w:rPr>
                <w:delText>ASTM C990M-01a Standard Specification for Joints for Concrete Pipe, Manholes, and Precast Box Sections Using Preformed Flexible Joint Sealants [Metric]</w:delText>
              </w:r>
            </w:del>
            <w:ins w:id="8421" w:author="Ashan Senel Asmone" w:date="2016-05-09T12:29:00Z">
              <w:r w:rsidR="00C43B11">
                <w:rPr>
                  <w:rFonts w:ascii="Calibri Light" w:hAnsi="Calibri Light"/>
                  <w:sz w:val="16"/>
                  <w:szCs w:val="16"/>
                </w:rPr>
                <w:t>ASTM C990M - 09(2014) Standard Specification for Joints for Concrete Pipe, Manholes, and Precast Box Sections Using Preformed Flexible Joint Sealants (Metric)</w:t>
              </w:r>
            </w:ins>
          </w:p>
          <w:p w14:paraId="365AB21E" w14:textId="77777777" w:rsidR="00E245EB" w:rsidRPr="00E245EB" w:rsidRDefault="00E245EB" w:rsidP="00E245EB">
            <w:pPr>
              <w:spacing w:after="120"/>
              <w:rPr>
                <w:rFonts w:ascii="Calibri Light" w:hAnsi="Calibri Light"/>
                <w:sz w:val="16"/>
                <w:szCs w:val="16"/>
              </w:rPr>
            </w:pPr>
            <w:del w:id="8422" w:author="Ashan Senel Asmone" w:date="2016-05-09T12:30:00Z">
              <w:r w:rsidRPr="00E245EB" w:rsidDel="00C43B11">
                <w:rPr>
                  <w:rFonts w:ascii="Calibri Light" w:hAnsi="Calibri Light"/>
                  <w:sz w:val="16"/>
                  <w:szCs w:val="16"/>
                </w:rPr>
                <w:delText>ASTM C915-79(1995) Standard Specification for Precast Reinforced Concrete Crib Wall Members</w:delText>
              </w:r>
            </w:del>
            <w:ins w:id="8423" w:author="Ashan Senel Asmone" w:date="2016-05-09T12:30:00Z">
              <w:r w:rsidR="00C43B11">
                <w:rPr>
                  <w:rFonts w:ascii="Calibri Light" w:hAnsi="Calibri Light"/>
                  <w:sz w:val="16"/>
                  <w:szCs w:val="16"/>
                </w:rPr>
                <w:t>ASTM C915 - 79(2010) Standard Specification for Precast Reinforced Concrete Crib Wall Members</w:t>
              </w:r>
            </w:ins>
          </w:p>
          <w:p w14:paraId="5070050F" w14:textId="77777777" w:rsidR="00E245EB" w:rsidRPr="00E245EB" w:rsidRDefault="00E245EB" w:rsidP="00E245EB">
            <w:pPr>
              <w:spacing w:after="120"/>
              <w:rPr>
                <w:rFonts w:ascii="Calibri Light" w:hAnsi="Calibri Light"/>
                <w:sz w:val="16"/>
                <w:szCs w:val="16"/>
              </w:rPr>
            </w:pPr>
            <w:del w:id="8424" w:author="Ashan Senel Asmone" w:date="2016-05-09T12:30:00Z">
              <w:r w:rsidRPr="00E245EB" w:rsidDel="00C43B11">
                <w:rPr>
                  <w:rFonts w:ascii="Calibri Light" w:hAnsi="Calibri Light"/>
                  <w:sz w:val="16"/>
                  <w:szCs w:val="16"/>
                </w:rPr>
                <w:delText>ASTM C825-97 Standard Specification for Precast Concrete Barriers</w:delText>
              </w:r>
            </w:del>
            <w:ins w:id="8425" w:author="Ashan Senel Asmone" w:date="2016-05-09T12:30:00Z">
              <w:r w:rsidR="00C43B11">
                <w:rPr>
                  <w:rFonts w:ascii="Calibri Light" w:hAnsi="Calibri Light"/>
                  <w:sz w:val="16"/>
                  <w:szCs w:val="16"/>
                </w:rPr>
                <w:t>ASTM C825 - 06(2011) Standard Specification for Precast Concrete Barriers</w:t>
              </w:r>
            </w:ins>
          </w:p>
          <w:p w14:paraId="747EFA52" w14:textId="77777777" w:rsidR="00E245EB" w:rsidRPr="00E245EB" w:rsidRDefault="00E245EB" w:rsidP="00E245EB">
            <w:pPr>
              <w:spacing w:after="120"/>
              <w:rPr>
                <w:rFonts w:ascii="Calibri Light" w:hAnsi="Calibri Light"/>
                <w:sz w:val="16"/>
                <w:szCs w:val="16"/>
              </w:rPr>
            </w:pPr>
            <w:del w:id="8426" w:author="Ashan Senel Asmone" w:date="2016-05-09T12:32:00Z">
              <w:r w:rsidRPr="00E245EB" w:rsidDel="00C43B11">
                <w:rPr>
                  <w:rFonts w:ascii="Calibri Light" w:hAnsi="Calibri Light"/>
                  <w:sz w:val="16"/>
                  <w:szCs w:val="16"/>
                </w:rPr>
                <w:delText>ASTM C901-01 Standard Specification for Prefabricated Masonry Panels</w:delText>
              </w:r>
            </w:del>
            <w:ins w:id="8427" w:author="Ashan Senel Asmone" w:date="2016-05-09T12:32:00Z">
              <w:r w:rsidR="00C43B11">
                <w:rPr>
                  <w:rFonts w:ascii="Calibri Light" w:hAnsi="Calibri Light"/>
                  <w:sz w:val="16"/>
                  <w:szCs w:val="16"/>
                </w:rPr>
                <w:t>ASTM C901 - 10 Standard Specification for Prefabricated Masonry Panels</w:t>
              </w:r>
            </w:ins>
          </w:p>
          <w:p w14:paraId="46560EE1" w14:textId="77777777" w:rsidR="00E245EB" w:rsidRPr="00E245EB" w:rsidRDefault="00E245EB" w:rsidP="00E245EB">
            <w:pPr>
              <w:spacing w:after="120"/>
              <w:rPr>
                <w:rFonts w:ascii="Calibri Light" w:hAnsi="Calibri Light"/>
                <w:sz w:val="16"/>
                <w:szCs w:val="16"/>
              </w:rPr>
            </w:pPr>
            <w:del w:id="8428" w:author="Ashan Senel Asmone" w:date="2016-05-09T12:33:00Z">
              <w:r w:rsidRPr="00E245EB" w:rsidDel="00C43B11">
                <w:rPr>
                  <w:rFonts w:ascii="Calibri Light" w:hAnsi="Calibri Light"/>
                  <w:sz w:val="16"/>
                  <w:szCs w:val="16"/>
                </w:rPr>
                <w:delText>ASTM C367-99 Standard Test Methods for Strength Properties of Prefabricated Architectural Acoustical Tile or Lay-In Ceiling Panels</w:delText>
              </w:r>
            </w:del>
            <w:ins w:id="8429" w:author="Ashan Senel Asmone" w:date="2016-05-09T12:33:00Z">
              <w:r w:rsidR="00C43B11">
                <w:rPr>
                  <w:rFonts w:ascii="Calibri Light" w:hAnsi="Calibri Light"/>
                  <w:sz w:val="16"/>
                  <w:szCs w:val="16"/>
                </w:rPr>
                <w:t>ASTM C367 / C367M - 09 Standard Test Methods for Strength Properties of Prefabricated Architectural Acoustical Tile or Lay-In Ceiling Panels</w:t>
              </w:r>
            </w:ins>
          </w:p>
          <w:p w14:paraId="6E85A793" w14:textId="77777777" w:rsidR="00E245EB" w:rsidRPr="00E245EB" w:rsidRDefault="00E245EB" w:rsidP="00E245EB">
            <w:pPr>
              <w:spacing w:after="120"/>
              <w:rPr>
                <w:rFonts w:ascii="Calibri Light" w:hAnsi="Calibri Light"/>
                <w:sz w:val="16"/>
                <w:szCs w:val="16"/>
              </w:rPr>
            </w:pPr>
            <w:del w:id="8430" w:author="Ashan Senel Asmone" w:date="2016-05-09T12:33:00Z">
              <w:r w:rsidRPr="00E245EB" w:rsidDel="00C43B11">
                <w:rPr>
                  <w:rFonts w:ascii="Calibri Light" w:hAnsi="Calibri Light"/>
                  <w:sz w:val="16"/>
                  <w:szCs w:val="16"/>
                </w:rPr>
                <w:delText>ASTM D3581-96 Standard Specification for Joint Sealant, Hot-Applied, Jet-Fuel-Resistant Type, for Portland Cement Concrete and Tar-Concrete Pavements</w:delText>
              </w:r>
            </w:del>
            <w:ins w:id="8431" w:author="Ashan Senel Asmone" w:date="2016-05-09T12:33:00Z">
              <w:r w:rsidR="00C43B11">
                <w:rPr>
                  <w:rFonts w:ascii="Calibri Light" w:hAnsi="Calibri Light"/>
                  <w:sz w:val="16"/>
                  <w:szCs w:val="16"/>
                </w:rPr>
                <w:t>ASTM D7116-05 Standard Specification for Joint Sealants, Hot Applied, Jet Fuel Resistant Types, for Portland Cement Concrete Pavements (Withdrawn 2012)</w:t>
              </w:r>
            </w:ins>
          </w:p>
          <w:p w14:paraId="187AAA71" w14:textId="77777777" w:rsidR="00E245EB" w:rsidRPr="00E245EB" w:rsidRDefault="00E245EB" w:rsidP="00E245EB">
            <w:pPr>
              <w:spacing w:after="120"/>
              <w:rPr>
                <w:rFonts w:ascii="Calibri Light" w:hAnsi="Calibri Light"/>
                <w:sz w:val="16"/>
                <w:szCs w:val="16"/>
              </w:rPr>
            </w:pPr>
            <w:del w:id="8432" w:author="Ashan Senel Asmone" w:date="2016-05-09T12:34:00Z">
              <w:r w:rsidRPr="00E245EB" w:rsidDel="00C43B11">
                <w:rPr>
                  <w:rFonts w:ascii="Calibri Light" w:hAnsi="Calibri Light"/>
                  <w:sz w:val="16"/>
                  <w:szCs w:val="16"/>
                </w:rPr>
                <w:delText>ASTM Practice C1077-00 Standard Practice for Laboratories Testing Concrete and Concrete Aggregates for Use in Construction and Criteria for Laboratory Evaluation</w:delText>
              </w:r>
            </w:del>
            <w:ins w:id="8433" w:author="Ashan Senel Asmone" w:date="2016-05-09T12:34:00Z">
              <w:r w:rsidR="00C43B11">
                <w:rPr>
                  <w:rFonts w:ascii="Calibri Light" w:hAnsi="Calibri Light"/>
                  <w:sz w:val="16"/>
                  <w:szCs w:val="16"/>
                </w:rPr>
                <w:t>ASTM C1077 - 16 Standard Practice for Agencies Testing Concrete and Concrete Aggregates for Use in Construction and Criteria for Testing Agency Evaluation</w:t>
              </w:r>
            </w:ins>
          </w:p>
          <w:p w14:paraId="34E9643A" w14:textId="77777777" w:rsidR="00E245EB" w:rsidRPr="00E245EB" w:rsidRDefault="00E245EB" w:rsidP="00E245EB">
            <w:pPr>
              <w:spacing w:after="120"/>
              <w:rPr>
                <w:rFonts w:ascii="Calibri Light" w:hAnsi="Calibri Light"/>
                <w:sz w:val="16"/>
                <w:szCs w:val="16"/>
              </w:rPr>
            </w:pPr>
            <w:del w:id="8434" w:author="Ashan Senel Asmone" w:date="2016-05-09T12:35:00Z">
              <w:r w:rsidRPr="00E245EB" w:rsidDel="00C43B11">
                <w:rPr>
                  <w:rFonts w:ascii="Calibri Light" w:hAnsi="Calibri Light"/>
                  <w:sz w:val="16"/>
                  <w:szCs w:val="16"/>
                </w:rPr>
                <w:delText>ASTM Guide E1857-97 Standard Guide for Selection of Cleaning Techniques for Masonry, Concrete, and Stucco Surfaces</w:delText>
              </w:r>
            </w:del>
            <w:ins w:id="8435" w:author="Ashan Senel Asmone" w:date="2016-05-09T12:35:00Z">
              <w:r w:rsidR="00C43B11">
                <w:rPr>
                  <w:rFonts w:ascii="Calibri Light" w:hAnsi="Calibri Light"/>
                  <w:sz w:val="16"/>
                  <w:szCs w:val="16"/>
                </w:rPr>
                <w:t>ASTM E1857 - 97(2013)e1 Standard Guide for Selection of Cleaning Techniques for Masonry, Concrete, and Stucco Surfaces</w:t>
              </w:r>
            </w:ins>
          </w:p>
          <w:p w14:paraId="78B6E13B" w14:textId="77777777" w:rsidR="00E245EB" w:rsidRPr="00E245EB" w:rsidRDefault="00E245EB" w:rsidP="00E245EB">
            <w:pPr>
              <w:spacing w:after="120"/>
              <w:rPr>
                <w:rFonts w:ascii="Calibri Light" w:hAnsi="Calibri Light"/>
                <w:sz w:val="16"/>
                <w:szCs w:val="16"/>
              </w:rPr>
            </w:pPr>
            <w:del w:id="8436" w:author="Ashan Senel Asmone" w:date="2016-05-09T12:35:00Z">
              <w:r w:rsidRPr="00E245EB" w:rsidDel="00C43B11">
                <w:rPr>
                  <w:rFonts w:ascii="Calibri Light" w:hAnsi="Calibri Light"/>
                  <w:sz w:val="16"/>
                  <w:szCs w:val="16"/>
                </w:rPr>
                <w:delText>ASTM D6489-99 Standard Test Method for Determining the Water Absorption of Hardened Concrete Treated With a Water Repellent Coating</w:delText>
              </w:r>
            </w:del>
            <w:ins w:id="8437" w:author="Ashan Senel Asmone" w:date="2016-05-09T12:35:00Z">
              <w:r w:rsidR="00C43B11">
                <w:rPr>
                  <w:rFonts w:ascii="Calibri Light" w:hAnsi="Calibri Light"/>
                  <w:sz w:val="16"/>
                  <w:szCs w:val="16"/>
                </w:rPr>
                <w:t>ASTM D6489 - 99(2012) Standard Test Method for Determining the Water Absorption of Hardened Concrete Treated With a Water Repellent Coating</w:t>
              </w:r>
            </w:ins>
          </w:p>
          <w:p w14:paraId="1AEB7E4F" w14:textId="77777777" w:rsidR="00E245EB" w:rsidRPr="00E245EB" w:rsidRDefault="00E245EB" w:rsidP="00E245EB">
            <w:pPr>
              <w:spacing w:after="120"/>
              <w:rPr>
                <w:rFonts w:ascii="Calibri Light" w:hAnsi="Calibri Light"/>
                <w:sz w:val="16"/>
                <w:szCs w:val="16"/>
              </w:rPr>
            </w:pPr>
            <w:del w:id="8438" w:author="Ashan Senel Asmone" w:date="2016-05-09T12:36:00Z">
              <w:r w:rsidRPr="00E245EB" w:rsidDel="00C43B11">
                <w:rPr>
                  <w:rFonts w:ascii="Calibri Light" w:hAnsi="Calibri Light"/>
                  <w:sz w:val="16"/>
                  <w:szCs w:val="16"/>
                </w:rPr>
                <w:delText>ASTM Guide D6237-98 Standard Guide for Painting Inspectors (Concrete and Masonry Substrates)</w:delText>
              </w:r>
            </w:del>
            <w:ins w:id="8439" w:author="Ashan Senel Asmone" w:date="2016-05-09T12:36:00Z">
              <w:r w:rsidR="00C43B11">
                <w:rPr>
                  <w:rFonts w:ascii="Calibri Light" w:hAnsi="Calibri Light"/>
                  <w:sz w:val="16"/>
                  <w:szCs w:val="16"/>
                </w:rPr>
                <w:t>ASTM D6237 - 09(2015) Standard Guide for Painting Inspectors (Concrete and Masonry Substrates)</w:t>
              </w:r>
            </w:ins>
          </w:p>
          <w:p w14:paraId="57596980" w14:textId="77777777" w:rsidR="00E245EB" w:rsidRPr="00E245EB" w:rsidRDefault="00E245EB" w:rsidP="00E245EB">
            <w:pPr>
              <w:spacing w:after="120"/>
              <w:rPr>
                <w:rFonts w:ascii="Calibri Light" w:hAnsi="Calibri Light"/>
                <w:sz w:val="16"/>
                <w:szCs w:val="16"/>
              </w:rPr>
            </w:pPr>
            <w:del w:id="8440" w:author="Ashan Senel Asmone" w:date="2016-05-09T12:37:00Z">
              <w:r w:rsidRPr="00E245EB" w:rsidDel="00C43B11">
                <w:rPr>
                  <w:rFonts w:ascii="Calibri Light" w:hAnsi="Calibri Light"/>
                  <w:sz w:val="16"/>
                  <w:szCs w:val="16"/>
                </w:rPr>
                <w:delText>ASTM Practice D4258-83(1999) Standard Practice for Surface Cleaning Concrete for Coating</w:delText>
              </w:r>
            </w:del>
            <w:ins w:id="8441" w:author="Ashan Senel Asmone" w:date="2016-05-09T12:37:00Z">
              <w:r w:rsidR="00C43B11">
                <w:rPr>
                  <w:rFonts w:ascii="Calibri Light" w:hAnsi="Calibri Light"/>
                  <w:sz w:val="16"/>
                  <w:szCs w:val="16"/>
                </w:rPr>
                <w:t>ASTM D4258 - 05(2012) Standard Practice for Surface Cleaning Concrete for Coating</w:t>
              </w:r>
            </w:ins>
          </w:p>
          <w:p w14:paraId="1C31344F" w14:textId="77777777" w:rsidR="00E245EB" w:rsidRPr="00E245EB" w:rsidRDefault="00E245EB" w:rsidP="00E245EB">
            <w:pPr>
              <w:spacing w:after="120"/>
              <w:rPr>
                <w:rFonts w:ascii="Calibri Light" w:hAnsi="Calibri Light"/>
                <w:sz w:val="16"/>
                <w:szCs w:val="16"/>
              </w:rPr>
            </w:pPr>
            <w:del w:id="8442" w:author="Ashan Senel Asmone" w:date="2016-05-09T12:37:00Z">
              <w:r w:rsidRPr="00E245EB" w:rsidDel="00C43B11">
                <w:rPr>
                  <w:rFonts w:ascii="Calibri Light" w:hAnsi="Calibri Light"/>
                  <w:sz w:val="16"/>
                  <w:szCs w:val="16"/>
                </w:rPr>
                <w:delText>ASTM D1190-97 Standard Specification for Concrete Joint Sealer, Hot-Applied Elastic Type</w:delText>
              </w:r>
            </w:del>
            <w:ins w:id="8443" w:author="Ashan Senel Asmone" w:date="2016-05-09T12:37:00Z">
              <w:r w:rsidR="00C43B11">
                <w:rPr>
                  <w:rFonts w:ascii="Calibri Light" w:hAnsi="Calibri Light"/>
                  <w:sz w:val="16"/>
                  <w:szCs w:val="16"/>
                </w:rPr>
                <w:t>ASTM D6690 - 15 Standard Specification for Joint and Crack Sealants, Hot Applied, for Concrete and Asphalt Pavements</w:t>
              </w:r>
            </w:ins>
          </w:p>
          <w:p w14:paraId="26B08840" w14:textId="77777777" w:rsidR="00E245EB" w:rsidRPr="00E245EB" w:rsidRDefault="00E245EB" w:rsidP="00E245EB">
            <w:pPr>
              <w:spacing w:after="120"/>
              <w:rPr>
                <w:rFonts w:ascii="Calibri Light" w:hAnsi="Calibri Light"/>
                <w:sz w:val="16"/>
                <w:szCs w:val="16"/>
              </w:rPr>
            </w:pPr>
            <w:del w:id="8444" w:author="Ashan Senel Asmone" w:date="2016-05-09T12:38:00Z">
              <w:r w:rsidRPr="00E245EB" w:rsidDel="00C43B11">
                <w:rPr>
                  <w:rFonts w:ascii="Calibri Light" w:hAnsi="Calibri Light"/>
                  <w:sz w:val="16"/>
                  <w:szCs w:val="16"/>
                </w:rPr>
                <w:delText>Practice C1451-99 Standard Practice for Determining Uniformity of Ingredients of Concrete From a Single Source</w:delText>
              </w:r>
            </w:del>
            <w:ins w:id="8445" w:author="Ashan Senel Asmone" w:date="2016-05-09T12:38:00Z">
              <w:r w:rsidR="00C43B11">
                <w:rPr>
                  <w:rFonts w:ascii="Calibri Light" w:hAnsi="Calibri Light"/>
                  <w:sz w:val="16"/>
                  <w:szCs w:val="16"/>
                </w:rPr>
                <w:t>ASTM C1451 - 11 Standard Practice for Determining Uniformity of Ingredients of Concrete From a Single Source</w:t>
              </w:r>
            </w:ins>
          </w:p>
          <w:p w14:paraId="5D67D903" w14:textId="77777777" w:rsidR="00E245EB" w:rsidRPr="00E245EB" w:rsidRDefault="00E245EB" w:rsidP="00E245EB">
            <w:pPr>
              <w:spacing w:after="120"/>
              <w:rPr>
                <w:rFonts w:ascii="Calibri Light" w:hAnsi="Calibri Light"/>
                <w:sz w:val="16"/>
                <w:szCs w:val="16"/>
              </w:rPr>
            </w:pPr>
            <w:del w:id="8446" w:author="Ashan Senel Asmone" w:date="2016-05-09T12:39:00Z">
              <w:r w:rsidRPr="00E245EB" w:rsidDel="00C43B11">
                <w:rPr>
                  <w:rFonts w:ascii="Calibri Light" w:hAnsi="Calibri Light"/>
                  <w:sz w:val="16"/>
                  <w:szCs w:val="16"/>
                </w:rPr>
                <w:delText>ASTM C1293-01 Standard Test Method for Determination of Length Change of Concrete Due to Alkali-Silica Reaction</w:delText>
              </w:r>
            </w:del>
            <w:ins w:id="8447" w:author="Ashan Senel Asmone" w:date="2016-05-09T12:39:00Z">
              <w:r w:rsidR="00C43B11">
                <w:rPr>
                  <w:rFonts w:ascii="Calibri Light" w:hAnsi="Calibri Light"/>
                  <w:sz w:val="16"/>
                  <w:szCs w:val="16"/>
                </w:rPr>
                <w:t>ASTM C1293 - 08b(2015) Standard Test Method for Determination of Length Change of Concrete Due to Alkali-Silica Reaction</w:t>
              </w:r>
            </w:ins>
          </w:p>
          <w:p w14:paraId="73FD3927" w14:textId="77777777" w:rsidR="00E245EB" w:rsidRPr="00E245EB" w:rsidRDefault="00E245EB" w:rsidP="00E245EB">
            <w:pPr>
              <w:spacing w:after="120"/>
              <w:rPr>
                <w:rFonts w:ascii="Calibri Light" w:hAnsi="Calibri Light"/>
                <w:sz w:val="16"/>
                <w:szCs w:val="16"/>
              </w:rPr>
            </w:pPr>
            <w:del w:id="8448" w:author="Ashan Senel Asmone" w:date="2016-03-21T20:02:00Z">
              <w:r w:rsidRPr="00E245EB" w:rsidDel="00360EB0">
                <w:rPr>
                  <w:rFonts w:ascii="Calibri Light" w:hAnsi="Calibri Light"/>
                  <w:sz w:val="16"/>
                  <w:szCs w:val="16"/>
                </w:rPr>
                <w:delText>ASTM C1218/C1218M-99 Standard Test Method for Water-Soluble Chloride in Mortar and Concrete</w:delText>
              </w:r>
            </w:del>
            <w:ins w:id="8449" w:author="Ashan Senel Asmone" w:date="2016-03-21T20:02:00Z">
              <w:r w:rsidR="00360EB0">
                <w:rPr>
                  <w:rFonts w:ascii="Calibri Light" w:hAnsi="Calibri Light"/>
                  <w:sz w:val="16"/>
                  <w:szCs w:val="16"/>
                </w:rPr>
                <w:t>ASTM C1218 / C1218M - 15 Standard Test Method for Water-Soluble Chloride in Mortar and Concrete</w:t>
              </w:r>
            </w:ins>
          </w:p>
          <w:p w14:paraId="5486910A" w14:textId="77777777" w:rsidR="00E245EB" w:rsidRPr="00E245EB" w:rsidRDefault="00E245EB" w:rsidP="00E245EB">
            <w:pPr>
              <w:spacing w:after="120"/>
              <w:rPr>
                <w:rFonts w:ascii="Calibri Light" w:hAnsi="Calibri Light"/>
                <w:sz w:val="16"/>
                <w:szCs w:val="16"/>
              </w:rPr>
            </w:pPr>
            <w:del w:id="8450" w:author="Ashan Senel Asmone" w:date="2016-05-09T12:40:00Z">
              <w:r w:rsidRPr="00E245EB" w:rsidDel="00C43B11">
                <w:rPr>
                  <w:rFonts w:ascii="Calibri Light" w:hAnsi="Calibri Light"/>
                  <w:sz w:val="16"/>
                  <w:szCs w:val="16"/>
                </w:rPr>
                <w:delText>ASTM Terminology C1209-01a Standard Terminology of Concrete Masonry Units and Related Units</w:delText>
              </w:r>
            </w:del>
            <w:ins w:id="8451" w:author="Ashan Senel Asmone" w:date="2016-05-09T12:40:00Z">
              <w:r w:rsidR="00C43B11">
                <w:rPr>
                  <w:rFonts w:ascii="Calibri Light" w:hAnsi="Calibri Light"/>
                  <w:sz w:val="16"/>
                  <w:szCs w:val="16"/>
                </w:rPr>
                <w:t>ASTM C1209-05e1 Standard Terminology of Concrete Masonry Units and Related Units (Withdrawn 2009)</w:t>
              </w:r>
            </w:ins>
          </w:p>
          <w:p w14:paraId="497720D9" w14:textId="77777777" w:rsidR="00E245EB" w:rsidRPr="00E245EB" w:rsidRDefault="00E245EB" w:rsidP="00E245EB">
            <w:pPr>
              <w:spacing w:after="120"/>
              <w:rPr>
                <w:rFonts w:ascii="Calibri Light" w:hAnsi="Calibri Light"/>
                <w:sz w:val="16"/>
                <w:szCs w:val="16"/>
              </w:rPr>
            </w:pPr>
            <w:del w:id="8452" w:author="Ashan Senel Asmone" w:date="2016-05-09T12:40:00Z">
              <w:r w:rsidRPr="00E245EB" w:rsidDel="00C43B11">
                <w:rPr>
                  <w:rFonts w:ascii="Calibri Light" w:hAnsi="Calibri Light"/>
                  <w:sz w:val="16"/>
                  <w:szCs w:val="16"/>
                </w:rPr>
                <w:delText>ASTM Practice C1074-98 Standard Practice for Estimating Concrete Strength by the Maturity Method</w:delText>
              </w:r>
            </w:del>
            <w:ins w:id="8453" w:author="Ashan Senel Asmone" w:date="2016-05-09T12:40:00Z">
              <w:r w:rsidR="00C43B11">
                <w:rPr>
                  <w:rFonts w:ascii="Calibri Light" w:hAnsi="Calibri Light"/>
                  <w:sz w:val="16"/>
                  <w:szCs w:val="16"/>
                </w:rPr>
                <w:t>ASTM C1074 - 11 Standard Practice for Estimating Concrete Strength by the Maturity Method</w:t>
              </w:r>
            </w:ins>
          </w:p>
          <w:p w14:paraId="7A33F41A" w14:textId="77777777" w:rsidR="00E245EB" w:rsidRPr="00E245EB" w:rsidRDefault="00E245EB" w:rsidP="00E245EB">
            <w:pPr>
              <w:spacing w:after="120"/>
              <w:rPr>
                <w:rFonts w:ascii="Calibri Light" w:hAnsi="Calibri Light"/>
                <w:sz w:val="16"/>
                <w:szCs w:val="16"/>
              </w:rPr>
            </w:pPr>
            <w:del w:id="8454" w:author="Ashan Senel Asmone" w:date="2016-05-09T12:41:00Z">
              <w:r w:rsidRPr="00E245EB" w:rsidDel="00C83E52">
                <w:rPr>
                  <w:rFonts w:ascii="Calibri Light" w:hAnsi="Calibri Light"/>
                  <w:sz w:val="16"/>
                  <w:szCs w:val="16"/>
                </w:rPr>
                <w:delText>ASTM C1064/C1064M-01 Standard Test Method for Temperature of Freshly Mixed Portland Cement Concrete</w:delText>
              </w:r>
            </w:del>
            <w:ins w:id="8455" w:author="Ashan Senel Asmone" w:date="2016-05-09T12:41:00Z">
              <w:r w:rsidR="00C83E52">
                <w:rPr>
                  <w:rFonts w:ascii="Calibri Light" w:hAnsi="Calibri Light"/>
                  <w:sz w:val="16"/>
                  <w:szCs w:val="16"/>
                </w:rPr>
                <w:t>ASTM C1064 / C1064M - 12 Standard Test Method for Temperature of Freshly Mixed Hydraulic-Cement Concrete</w:t>
              </w:r>
            </w:ins>
          </w:p>
          <w:p w14:paraId="36289064" w14:textId="77777777" w:rsidR="00E245EB" w:rsidRPr="00E245EB" w:rsidRDefault="00E245EB" w:rsidP="00E245EB">
            <w:pPr>
              <w:spacing w:after="120"/>
              <w:rPr>
                <w:rFonts w:ascii="Calibri Light" w:hAnsi="Calibri Light"/>
                <w:sz w:val="16"/>
                <w:szCs w:val="16"/>
              </w:rPr>
            </w:pPr>
            <w:del w:id="8456" w:author="Ashan Senel Asmone" w:date="2016-05-09T12:43:00Z">
              <w:r w:rsidRPr="00E245EB" w:rsidDel="00C83E52">
                <w:rPr>
                  <w:rFonts w:ascii="Calibri Light" w:hAnsi="Calibri Light"/>
                  <w:sz w:val="16"/>
                  <w:szCs w:val="16"/>
                </w:rPr>
                <w:delText>ASTM C1059-99 Standard Specification for Latex Agents for Bonding Fresh To Hardened Concrete</w:delText>
              </w:r>
            </w:del>
            <w:ins w:id="8457" w:author="Ashan Senel Asmone" w:date="2016-05-09T12:43:00Z">
              <w:r w:rsidR="00C83E52">
                <w:rPr>
                  <w:rFonts w:ascii="Calibri Light" w:hAnsi="Calibri Light"/>
                  <w:sz w:val="16"/>
                  <w:szCs w:val="16"/>
                </w:rPr>
                <w:t>ASTM C1059 / C1059M - 13 Standard Specification for Latex Agents for Bonding Fresh To Hardened Concrete</w:t>
              </w:r>
            </w:ins>
          </w:p>
          <w:p w14:paraId="4D382B69" w14:textId="77777777" w:rsidR="00E245EB" w:rsidRPr="00E245EB" w:rsidRDefault="00E245EB" w:rsidP="00E245EB">
            <w:pPr>
              <w:spacing w:after="120"/>
              <w:rPr>
                <w:rFonts w:ascii="Calibri Light" w:hAnsi="Calibri Light"/>
                <w:sz w:val="16"/>
                <w:szCs w:val="16"/>
              </w:rPr>
            </w:pPr>
            <w:del w:id="8458" w:author="Ashan Senel Asmone" w:date="2016-05-09T12:44:00Z">
              <w:r w:rsidRPr="00E245EB" w:rsidDel="00C83E52">
                <w:rPr>
                  <w:rFonts w:ascii="Calibri Light" w:hAnsi="Calibri Light"/>
                  <w:sz w:val="16"/>
                  <w:szCs w:val="16"/>
                </w:rPr>
                <w:delText>ASTM C939-97 Standard Test Method for Flow of Grout for Preplaced-Aggregate Concrete (Flow Cone Method)</w:delText>
              </w:r>
            </w:del>
            <w:ins w:id="8459" w:author="Ashan Senel Asmone" w:date="2016-05-09T12:44:00Z">
              <w:r w:rsidR="00C83E52">
                <w:rPr>
                  <w:rFonts w:ascii="Calibri Light" w:hAnsi="Calibri Light"/>
                  <w:sz w:val="16"/>
                  <w:szCs w:val="16"/>
                </w:rPr>
                <w:t>ASTM C939 / C939M - 16 Standard Test Method for Flow of Grout for Preplaced-Aggregate Concrete (Flow Cone Method)</w:t>
              </w:r>
            </w:ins>
          </w:p>
          <w:p w14:paraId="7EE6483D" w14:textId="77777777" w:rsidR="00E245EB" w:rsidRPr="00E245EB" w:rsidRDefault="00E245EB" w:rsidP="00E245EB">
            <w:pPr>
              <w:spacing w:after="120"/>
              <w:rPr>
                <w:rFonts w:ascii="Calibri Light" w:hAnsi="Calibri Light"/>
                <w:sz w:val="16"/>
                <w:szCs w:val="16"/>
              </w:rPr>
            </w:pPr>
            <w:del w:id="8460" w:author="Ashan Senel Asmone" w:date="2016-05-09T12:45:00Z">
              <w:r w:rsidRPr="00E245EB" w:rsidDel="00C83E52">
                <w:rPr>
                  <w:rFonts w:ascii="Calibri Light" w:hAnsi="Calibri Light"/>
                  <w:sz w:val="16"/>
                  <w:szCs w:val="16"/>
                </w:rPr>
                <w:delText>ASTM C905-01 Standard Test Methods for Apparent Density of Chemical-Resistant Mortars, Grouts, Monolithic surfacings, and Polymer Concretes</w:delText>
              </w:r>
            </w:del>
            <w:ins w:id="8461" w:author="Ashan Senel Asmone" w:date="2016-05-09T12:45:00Z">
              <w:r w:rsidR="00C83E52">
                <w:rPr>
                  <w:rFonts w:ascii="Calibri Light" w:hAnsi="Calibri Light"/>
                  <w:sz w:val="16"/>
                  <w:szCs w:val="16"/>
                </w:rPr>
                <w:t>ASTM C905 - 01(2012) Standard Test Methods for Apparent Density of Chemical-Resistant Mortars, Grouts, Monolithic Surfacings, and Polymer Concretes</w:t>
              </w:r>
            </w:ins>
          </w:p>
          <w:p w14:paraId="636E37FB" w14:textId="77777777" w:rsidR="00E245EB" w:rsidRPr="00E245EB" w:rsidRDefault="00E245EB" w:rsidP="00E245EB">
            <w:pPr>
              <w:spacing w:after="120"/>
              <w:rPr>
                <w:rFonts w:ascii="Calibri Light" w:hAnsi="Calibri Light"/>
                <w:sz w:val="16"/>
                <w:szCs w:val="16"/>
              </w:rPr>
            </w:pPr>
            <w:del w:id="8462" w:author="Ashan Senel Asmone" w:date="2016-05-09T12:46:00Z">
              <w:r w:rsidRPr="00E245EB" w:rsidDel="00C83E52">
                <w:rPr>
                  <w:rFonts w:ascii="Calibri Light" w:hAnsi="Calibri Light"/>
                  <w:sz w:val="16"/>
                  <w:szCs w:val="16"/>
                </w:rPr>
                <w:delText>ASTM C900-01 Standard Test Method for Pullout Strength of Hardened Concrete</w:delText>
              </w:r>
            </w:del>
            <w:ins w:id="8463" w:author="Ashan Senel Asmone" w:date="2016-05-09T12:46:00Z">
              <w:r w:rsidR="00C83E52">
                <w:rPr>
                  <w:rFonts w:ascii="Calibri Light" w:hAnsi="Calibri Light"/>
                  <w:sz w:val="16"/>
                  <w:szCs w:val="16"/>
                </w:rPr>
                <w:t>ASTM C900 - 15 Standard Test Method for Pullout Strength of Hardened Concrete</w:t>
              </w:r>
            </w:ins>
          </w:p>
          <w:p w14:paraId="166680B6" w14:textId="77777777" w:rsidR="00E245EB" w:rsidRPr="00E245EB" w:rsidRDefault="00E245EB" w:rsidP="00E245EB">
            <w:pPr>
              <w:spacing w:after="120"/>
              <w:rPr>
                <w:rFonts w:ascii="Calibri Light" w:hAnsi="Calibri Light"/>
                <w:sz w:val="16"/>
                <w:szCs w:val="16"/>
              </w:rPr>
            </w:pPr>
            <w:del w:id="8464" w:author="Ashan Senel Asmone" w:date="2016-05-09T12:47:00Z">
              <w:r w:rsidRPr="00E245EB" w:rsidDel="00C83E52">
                <w:rPr>
                  <w:rFonts w:ascii="Calibri Light" w:hAnsi="Calibri Light"/>
                  <w:sz w:val="16"/>
                  <w:szCs w:val="16"/>
                </w:rPr>
                <w:delText>ASTM Practice C856-95e1 Standard Practice for Petrographic Examination of Hardened Concrete</w:delText>
              </w:r>
            </w:del>
            <w:ins w:id="8465" w:author="Ashan Senel Asmone" w:date="2016-05-09T12:47:00Z">
              <w:r w:rsidR="00C83E52">
                <w:rPr>
                  <w:rFonts w:ascii="Calibri Light" w:hAnsi="Calibri Light"/>
                  <w:sz w:val="16"/>
                  <w:szCs w:val="16"/>
                </w:rPr>
                <w:t>ASTM C856 - 14 Standard Practice for Petrographic Examination of Hardened Concrete</w:t>
              </w:r>
            </w:ins>
          </w:p>
          <w:p w14:paraId="75648880" w14:textId="77777777" w:rsidR="00E245EB" w:rsidRPr="00E245EB" w:rsidRDefault="00E245EB" w:rsidP="00E245EB">
            <w:pPr>
              <w:spacing w:after="120"/>
              <w:rPr>
                <w:rFonts w:ascii="Calibri Light" w:hAnsi="Calibri Light"/>
                <w:sz w:val="16"/>
                <w:szCs w:val="16"/>
              </w:rPr>
            </w:pPr>
            <w:del w:id="8466" w:author="Ashan Senel Asmone" w:date="2016-05-09T12:47:00Z">
              <w:r w:rsidRPr="00E245EB" w:rsidDel="00C83E52">
                <w:rPr>
                  <w:rFonts w:ascii="Calibri Light" w:hAnsi="Calibri Light"/>
                  <w:sz w:val="16"/>
                  <w:szCs w:val="16"/>
                </w:rPr>
                <w:delText>ASTM Practice C823-00 Standard Practice for Examination and Sampling of Hardened Concrete in Constructions</w:delText>
              </w:r>
            </w:del>
            <w:ins w:id="8467" w:author="Ashan Senel Asmone" w:date="2016-05-09T12:47:00Z">
              <w:r w:rsidR="00C83E52">
                <w:rPr>
                  <w:rFonts w:ascii="Calibri Light" w:hAnsi="Calibri Light"/>
                  <w:sz w:val="16"/>
                  <w:szCs w:val="16"/>
                </w:rPr>
                <w:t>ASTM C823 / C823M - 12 Standard Practice for Examination and Sampling of Hardened Concrete in Constructions</w:t>
              </w:r>
            </w:ins>
          </w:p>
          <w:p w14:paraId="2CD59428" w14:textId="77777777" w:rsidR="00E245EB" w:rsidRPr="00E245EB" w:rsidRDefault="00E245EB" w:rsidP="00E245EB">
            <w:pPr>
              <w:spacing w:after="120"/>
              <w:rPr>
                <w:rFonts w:ascii="Calibri Light" w:hAnsi="Calibri Light"/>
                <w:sz w:val="16"/>
                <w:szCs w:val="16"/>
              </w:rPr>
            </w:pPr>
            <w:del w:id="8468" w:author="Ashan Senel Asmone" w:date="2016-05-09T12:48:00Z">
              <w:r w:rsidRPr="00E245EB" w:rsidDel="00C83E52">
                <w:rPr>
                  <w:rFonts w:ascii="Calibri Light" w:hAnsi="Calibri Light"/>
                  <w:sz w:val="16"/>
                  <w:szCs w:val="16"/>
                </w:rPr>
                <w:delText>ASTM C579-01 Standard Test Methods for Compressive Strength of Chemical-Resistant Mortars, Grouts, Monolithic Surfacings and Polymer Concretes</w:delText>
              </w:r>
            </w:del>
            <w:ins w:id="8469" w:author="Ashan Senel Asmone" w:date="2016-05-09T12:48:00Z">
              <w:r w:rsidR="00C83E52">
                <w:rPr>
                  <w:rFonts w:ascii="Calibri Light" w:hAnsi="Calibri Light"/>
                  <w:sz w:val="16"/>
                  <w:szCs w:val="16"/>
                </w:rPr>
                <w:t>ASTM C579 - 01(2012) Standard Test Methods for Compressive Strength of Chemical-Resistant Mortars, Grouts, Monolithic Surfacings, and Polymer Concretes</w:t>
              </w:r>
            </w:ins>
          </w:p>
          <w:p w14:paraId="18A18D8A" w14:textId="77777777" w:rsidR="00E245EB" w:rsidRPr="00E245EB" w:rsidRDefault="00E245EB" w:rsidP="00E245EB">
            <w:pPr>
              <w:spacing w:after="120"/>
              <w:rPr>
                <w:rFonts w:ascii="Calibri Light" w:hAnsi="Calibri Light"/>
                <w:sz w:val="16"/>
                <w:szCs w:val="16"/>
              </w:rPr>
            </w:pPr>
            <w:del w:id="8470" w:author="Ashan Senel Asmone" w:date="2016-05-09T12:49:00Z">
              <w:r w:rsidRPr="00E245EB" w:rsidDel="00C83E52">
                <w:rPr>
                  <w:rFonts w:ascii="Calibri Light" w:hAnsi="Calibri Light"/>
                  <w:sz w:val="16"/>
                  <w:szCs w:val="16"/>
                </w:rPr>
                <w:delText>ASTM C567-00 Standard Test Method for Density Structural Lightweight Concrete</w:delText>
              </w:r>
            </w:del>
            <w:ins w:id="8471" w:author="Ashan Senel Asmone" w:date="2016-05-09T12:49:00Z">
              <w:r w:rsidR="00C83E52">
                <w:rPr>
                  <w:rFonts w:ascii="Calibri Light" w:hAnsi="Calibri Light"/>
                  <w:sz w:val="16"/>
                  <w:szCs w:val="16"/>
                </w:rPr>
                <w:t>ASTM C567 / C567M - 14 Standard Test Method for Determining Density of Structural Lightweight Concrete</w:t>
              </w:r>
            </w:ins>
          </w:p>
          <w:p w14:paraId="08BF93CB" w14:textId="77777777" w:rsidR="00E245EB" w:rsidRPr="00E245EB" w:rsidRDefault="00E245EB" w:rsidP="00E245EB">
            <w:pPr>
              <w:spacing w:after="120"/>
              <w:rPr>
                <w:rFonts w:ascii="Calibri Light" w:hAnsi="Calibri Light"/>
                <w:sz w:val="16"/>
                <w:szCs w:val="16"/>
              </w:rPr>
            </w:pPr>
            <w:del w:id="8472" w:author="Ashan Senel Asmone" w:date="2016-05-09T12:49:00Z">
              <w:r w:rsidRPr="00E245EB" w:rsidDel="00C83E52">
                <w:rPr>
                  <w:rFonts w:ascii="Calibri Light" w:hAnsi="Calibri Light"/>
                  <w:sz w:val="16"/>
                  <w:szCs w:val="16"/>
                </w:rPr>
                <w:delText>ASTM C512-87(1994) Standard Test Method for Creep of Concrete in Compression</w:delText>
              </w:r>
            </w:del>
            <w:ins w:id="8473" w:author="Ashan Senel Asmone" w:date="2016-05-09T12:49:00Z">
              <w:r w:rsidR="00C83E52">
                <w:rPr>
                  <w:rFonts w:ascii="Calibri Light" w:hAnsi="Calibri Light"/>
                  <w:sz w:val="16"/>
                  <w:szCs w:val="16"/>
                </w:rPr>
                <w:t>ASTM C512 / C512M - 15 Standard Test Method for Creep of Concrete in Compression</w:t>
              </w:r>
            </w:ins>
          </w:p>
          <w:p w14:paraId="3895901D" w14:textId="77777777" w:rsidR="00E245EB" w:rsidRPr="00E245EB" w:rsidRDefault="00E245EB" w:rsidP="00E245EB">
            <w:pPr>
              <w:spacing w:after="120"/>
              <w:rPr>
                <w:rFonts w:ascii="Calibri Light" w:hAnsi="Calibri Light"/>
                <w:sz w:val="16"/>
                <w:szCs w:val="16"/>
              </w:rPr>
            </w:pPr>
            <w:del w:id="8474" w:author="Ashan Senel Asmone" w:date="2016-05-09T12:54:00Z">
              <w:r w:rsidRPr="00E245EB" w:rsidDel="00C83E52">
                <w:rPr>
                  <w:rFonts w:ascii="Calibri Light" w:hAnsi="Calibri Light"/>
                  <w:sz w:val="16"/>
                  <w:szCs w:val="16"/>
                </w:rPr>
                <w:delText>ASTM Practice C490-00a Standard Practice for Use of Apparatus for the Determination of Length Change of Hardened Cement Paste, Mortar, and Concrete</w:delText>
              </w:r>
            </w:del>
            <w:ins w:id="8475" w:author="Ashan Senel Asmone" w:date="2016-05-09T12:54:00Z">
              <w:r w:rsidR="00C83E52">
                <w:rPr>
                  <w:rFonts w:ascii="Calibri Light" w:hAnsi="Calibri Light"/>
                  <w:sz w:val="16"/>
                  <w:szCs w:val="16"/>
                </w:rPr>
                <w:t>ASTM C490 / C490M - 11e1 Standard Practice for Use of Apparatus for the Determination of Length Change of Hardened Cement Paste, Mortar, and Concrete</w:t>
              </w:r>
            </w:ins>
          </w:p>
          <w:p w14:paraId="5CC6794E" w14:textId="77777777" w:rsidR="00E245EB" w:rsidRPr="00E245EB" w:rsidRDefault="00E245EB" w:rsidP="00E245EB">
            <w:pPr>
              <w:spacing w:after="120"/>
              <w:rPr>
                <w:rFonts w:ascii="Calibri Light" w:hAnsi="Calibri Light"/>
                <w:sz w:val="16"/>
                <w:szCs w:val="16"/>
              </w:rPr>
            </w:pPr>
            <w:r w:rsidRPr="00E245EB">
              <w:rPr>
                <w:rFonts w:ascii="Calibri Light" w:hAnsi="Calibri Light"/>
                <w:sz w:val="16"/>
                <w:szCs w:val="16"/>
              </w:rPr>
              <w:t>Reinforcement</w:t>
            </w:r>
          </w:p>
          <w:p w14:paraId="45289E32" w14:textId="77777777" w:rsidR="00E245EB" w:rsidRPr="00E245EB" w:rsidRDefault="00E245EB" w:rsidP="00E245EB">
            <w:pPr>
              <w:spacing w:after="120"/>
              <w:rPr>
                <w:rFonts w:ascii="Calibri Light" w:hAnsi="Calibri Light"/>
                <w:sz w:val="16"/>
                <w:szCs w:val="16"/>
              </w:rPr>
            </w:pPr>
            <w:del w:id="8476" w:author="Ashan Senel Asmone" w:date="2016-05-09T12:55:00Z">
              <w:r w:rsidRPr="00E245EB" w:rsidDel="00C83E52">
                <w:rPr>
                  <w:rFonts w:ascii="Calibri Light" w:hAnsi="Calibri Light"/>
                  <w:sz w:val="16"/>
                  <w:szCs w:val="16"/>
                </w:rPr>
                <w:delText>ASTM A934/A934M-01 Standard Specification for Epoxy-Coated Prefabricated Steel Reinforcing Bars</w:delText>
              </w:r>
            </w:del>
            <w:ins w:id="8477" w:author="Ashan Senel Asmone" w:date="2016-05-09T12:55:00Z">
              <w:r w:rsidR="00C83E52">
                <w:rPr>
                  <w:rFonts w:ascii="Calibri Light" w:hAnsi="Calibri Light"/>
                  <w:sz w:val="16"/>
                  <w:szCs w:val="16"/>
                </w:rPr>
                <w:t>ASTM A934 / A934M - 16 Standard Specification for Epoxy-Coated Prefabricated Steel Reinforcing Bars</w:t>
              </w:r>
            </w:ins>
          </w:p>
          <w:p w14:paraId="4249BD7B" w14:textId="77777777" w:rsidR="00E245EB" w:rsidRPr="00E245EB" w:rsidRDefault="00E245EB" w:rsidP="00E245EB">
            <w:pPr>
              <w:spacing w:after="120"/>
              <w:rPr>
                <w:rFonts w:ascii="Calibri Light" w:hAnsi="Calibri Light"/>
                <w:sz w:val="16"/>
                <w:szCs w:val="16"/>
              </w:rPr>
            </w:pPr>
            <w:del w:id="8478" w:author="Ashan Senel Asmone" w:date="2016-05-09T12:56:00Z">
              <w:r w:rsidRPr="00E245EB" w:rsidDel="00C83E52">
                <w:rPr>
                  <w:rFonts w:ascii="Calibri Light" w:hAnsi="Calibri Light"/>
                  <w:sz w:val="16"/>
                  <w:szCs w:val="16"/>
                </w:rPr>
                <w:delText>ASTM C330-00 Standard Specification for Lightweight Aggregates for Structural Concrete</w:delText>
              </w:r>
            </w:del>
            <w:ins w:id="8479" w:author="Ashan Senel Asmone" w:date="2016-05-09T12:56:00Z">
              <w:r w:rsidR="00C83E52">
                <w:rPr>
                  <w:rFonts w:ascii="Calibri Light" w:hAnsi="Calibri Light"/>
                  <w:sz w:val="16"/>
                  <w:szCs w:val="16"/>
                </w:rPr>
                <w:t>ASTM C330 / C330M - 14 Standard Specification for Lightweight Aggregates for Structural Concrete</w:t>
              </w:r>
            </w:ins>
          </w:p>
          <w:p w14:paraId="21F6DEF1" w14:textId="77777777" w:rsidR="00E245EB" w:rsidRPr="00E245EB" w:rsidRDefault="00E245EB" w:rsidP="00E245EB">
            <w:pPr>
              <w:spacing w:after="120"/>
              <w:rPr>
                <w:rFonts w:ascii="Calibri Light" w:hAnsi="Calibri Light"/>
                <w:sz w:val="16"/>
                <w:szCs w:val="16"/>
              </w:rPr>
            </w:pPr>
            <w:del w:id="8480" w:author="Jing Kai Toh" w:date="2016-05-13T10:25:00Z">
              <w:r w:rsidRPr="00E245EB" w:rsidDel="00E32848">
                <w:rPr>
                  <w:rFonts w:ascii="Calibri Light" w:hAnsi="Calibri Light"/>
                  <w:sz w:val="16"/>
                  <w:szCs w:val="16"/>
                </w:rPr>
                <w:delText>ASTM C129-01 Standard Specification for Nonloadbearing Concrete Masonry Units</w:delText>
              </w:r>
            </w:del>
            <w:ins w:id="8481" w:author="Jing Kai Toh" w:date="2016-05-13T10:25:00Z">
              <w:r w:rsidR="00E32848">
                <w:rPr>
                  <w:rFonts w:ascii="Calibri Light" w:hAnsi="Calibri Light"/>
                  <w:sz w:val="16"/>
                  <w:szCs w:val="16"/>
                </w:rPr>
                <w:t>ASTM C129 - 14a Standard Specification for Nonloadbearing Concrete Masonry Units</w:t>
              </w:r>
            </w:ins>
            <w:del w:id="8482" w:author="Jing Kai Toh" w:date="2016-05-13T10:26:00Z">
              <w:r w:rsidRPr="00E245EB" w:rsidDel="00E32848">
                <w:rPr>
                  <w:rFonts w:ascii="Calibri Light" w:hAnsi="Calibri Light"/>
                  <w:sz w:val="16"/>
                  <w:szCs w:val="16"/>
                </w:rPr>
                <w:delText>ASTM A82-01 Standard Specification for Steel Wire, Plain, for Concrete Reinforcement</w:delText>
              </w:r>
            </w:del>
            <w:ins w:id="8483" w:author="Jing Kai Toh" w:date="2016-05-13T10:26:00Z">
              <w:r w:rsidR="00E32848">
                <w:rPr>
                  <w:rFonts w:ascii="Calibri Light" w:hAnsi="Calibri Light"/>
                  <w:sz w:val="16"/>
                  <w:szCs w:val="16"/>
                </w:rPr>
                <w:t>ASTM A1064 / A1064M - 16 Standard Specification for Carbon-Steel Wire and Welded Wire Reinforcement, Plain and Deformed, for Concrete</w:t>
              </w:r>
            </w:ins>
            <w:ins w:id="8484" w:author="Ashan Senel Asmone" w:date="2016-05-09T12:59:00Z">
              <w:r w:rsidR="00C83E52">
                <w:rPr>
                  <w:rFonts w:ascii="Calibri Light" w:hAnsi="Calibri Light"/>
                  <w:sz w:val="16"/>
                  <w:szCs w:val="16"/>
                </w:rPr>
                <w:t xml:space="preserve">ASTM A1064 / A1064M - 16 Standard Specification for Carbon-Steel Wire and Welded Wire Reinforcement, Plain and Deformed, for Concrete/ </w:t>
              </w:r>
            </w:ins>
            <w:ins w:id="8485" w:author="Ashan Senel Asmone" w:date="2016-05-09T12:57:00Z">
              <w:r w:rsidR="00C83E52">
                <w:rPr>
                  <w:rFonts w:ascii="Calibri Light" w:hAnsi="Calibri Light"/>
                  <w:sz w:val="16"/>
                  <w:szCs w:val="16"/>
                </w:rPr>
                <w:t>ASTM C129 - 14a Standard Specification for Nonloadbearing Concrete Masonry Units</w:t>
              </w:r>
            </w:ins>
          </w:p>
          <w:p w14:paraId="16D3936D" w14:textId="77777777" w:rsidR="00E245EB" w:rsidRPr="00E245EB" w:rsidRDefault="00E245EB" w:rsidP="00E245EB">
            <w:pPr>
              <w:spacing w:after="120"/>
              <w:rPr>
                <w:rFonts w:ascii="Calibri Light" w:hAnsi="Calibri Light"/>
                <w:sz w:val="16"/>
                <w:szCs w:val="16"/>
              </w:rPr>
            </w:pPr>
            <w:r w:rsidRPr="00E245EB">
              <w:rPr>
                <w:rFonts w:ascii="Calibri Light" w:hAnsi="Calibri Light"/>
                <w:sz w:val="16"/>
                <w:szCs w:val="16"/>
              </w:rPr>
              <w:t>Tile</w:t>
            </w:r>
          </w:p>
          <w:p w14:paraId="4DCB8833" w14:textId="77777777" w:rsidR="00E245EB" w:rsidRPr="00E245EB" w:rsidRDefault="00E245EB" w:rsidP="00E245EB">
            <w:pPr>
              <w:spacing w:after="120"/>
              <w:rPr>
                <w:rFonts w:ascii="Calibri Light" w:hAnsi="Calibri Light"/>
                <w:sz w:val="16"/>
                <w:szCs w:val="16"/>
              </w:rPr>
            </w:pPr>
            <w:del w:id="8486" w:author="Ashan Senel Asmone" w:date="2016-05-09T17:50:00Z">
              <w:r w:rsidRPr="00E245EB" w:rsidDel="00891D06">
                <w:rPr>
                  <w:rFonts w:ascii="Calibri Light" w:hAnsi="Calibri Light"/>
                  <w:sz w:val="16"/>
                  <w:szCs w:val="16"/>
                </w:rPr>
                <w:delText>ASTM D5343-97 Standard Guide for Evaluating Cleaning Performance of Ceramic Tile Cleaners.</w:delText>
              </w:r>
            </w:del>
            <w:ins w:id="8487" w:author="Ashan Senel Asmone" w:date="2016-05-09T17:50:00Z">
              <w:r w:rsidR="00891D06">
                <w:rPr>
                  <w:rFonts w:ascii="Calibri Light" w:hAnsi="Calibri Light"/>
                  <w:sz w:val="16"/>
                  <w:szCs w:val="16"/>
                </w:rPr>
                <w:t>ASTM D5343 - 06(2012)e1 Standard Guide for Evaluating Cleaning Performance of Ceramic Tile Cleaners</w:t>
              </w:r>
            </w:ins>
          </w:p>
          <w:p w14:paraId="1434F0EF" w14:textId="77777777" w:rsidR="00E245EB" w:rsidRPr="00E245EB" w:rsidRDefault="00E245EB" w:rsidP="00E245EB">
            <w:pPr>
              <w:spacing w:after="120"/>
              <w:rPr>
                <w:rFonts w:ascii="Calibri Light" w:hAnsi="Calibri Light"/>
                <w:sz w:val="16"/>
                <w:szCs w:val="16"/>
              </w:rPr>
            </w:pPr>
            <w:del w:id="8488" w:author="Ashan Senel Asmone" w:date="2016-05-09T17:51:00Z">
              <w:r w:rsidRPr="00E245EB" w:rsidDel="00891D06">
                <w:rPr>
                  <w:rFonts w:ascii="Calibri Light" w:hAnsi="Calibri Light"/>
                  <w:sz w:val="16"/>
                  <w:szCs w:val="16"/>
                </w:rPr>
                <w:delText>ASTM C482-81 (1996): Standard Test Method for Bond Strength of Ceramic Tile to Portland Cement.</w:delText>
              </w:r>
            </w:del>
            <w:ins w:id="8489" w:author="Ashan Senel Asmone" w:date="2016-05-09T17:51:00Z">
              <w:r w:rsidR="00891D06">
                <w:rPr>
                  <w:rFonts w:ascii="Calibri Light" w:hAnsi="Calibri Light"/>
                  <w:sz w:val="16"/>
                  <w:szCs w:val="16"/>
                </w:rPr>
                <w:t>ASTM C482 - 02(2014) Standard Test Method for Bond Strength of Ceramic Tile to Portland Cement Paste</w:t>
              </w:r>
            </w:ins>
          </w:p>
          <w:p w14:paraId="4E0BC396" w14:textId="77777777" w:rsidR="00E245EB" w:rsidRPr="00E245EB" w:rsidRDefault="00E245EB" w:rsidP="00E245EB">
            <w:pPr>
              <w:spacing w:after="120"/>
              <w:rPr>
                <w:rFonts w:ascii="Calibri Light" w:hAnsi="Calibri Light"/>
                <w:sz w:val="16"/>
                <w:szCs w:val="16"/>
              </w:rPr>
            </w:pPr>
            <w:del w:id="8490" w:author="Ashan Senel Asmone" w:date="2016-05-09T17:53:00Z">
              <w:r w:rsidRPr="00E245EB" w:rsidDel="00891D06">
                <w:rPr>
                  <w:rFonts w:ascii="Calibri Light" w:hAnsi="Calibri Light"/>
                  <w:sz w:val="16"/>
                  <w:szCs w:val="16"/>
                </w:rPr>
                <w:delText>ASTM C648-98: Standard Test Method for Breaking Strength of Ceramic Tile.</w:delText>
              </w:r>
            </w:del>
            <w:ins w:id="8491" w:author="Ashan Senel Asmone" w:date="2016-05-09T17:53:00Z">
              <w:r w:rsidR="00891D06">
                <w:rPr>
                  <w:rFonts w:ascii="Calibri Light" w:hAnsi="Calibri Light"/>
                  <w:sz w:val="16"/>
                  <w:szCs w:val="16"/>
                </w:rPr>
                <w:t>ASTM C648 - 04(2014) Standard Test Method for Breaking Strength of Ceramic Tile</w:t>
              </w:r>
            </w:ins>
          </w:p>
          <w:p w14:paraId="345B2543" w14:textId="77777777" w:rsidR="00E245EB" w:rsidRPr="00E245EB" w:rsidRDefault="00E245EB" w:rsidP="00E245EB">
            <w:pPr>
              <w:spacing w:after="120"/>
              <w:rPr>
                <w:rFonts w:ascii="Calibri Light" w:hAnsi="Calibri Light"/>
                <w:sz w:val="16"/>
                <w:szCs w:val="16"/>
              </w:rPr>
            </w:pPr>
            <w:del w:id="8492" w:author="Ashan Senel Asmone" w:date="2016-05-09T17:54:00Z">
              <w:r w:rsidRPr="00E245EB" w:rsidDel="00891D06">
                <w:rPr>
                  <w:rFonts w:ascii="Calibri Light" w:hAnsi="Calibri Light"/>
                  <w:sz w:val="16"/>
                  <w:szCs w:val="16"/>
                </w:rPr>
                <w:delText>ASTM C1243-93 (1999): Standard Test Method for Relative Resistance to Deep Abrasive Wear of Unglazed Ceramic tile by Rotating Disc.</w:delText>
              </w:r>
            </w:del>
            <w:ins w:id="8493" w:author="Ashan Senel Asmone" w:date="2016-05-09T17:54:00Z">
              <w:r w:rsidR="00891D06">
                <w:rPr>
                  <w:rFonts w:ascii="Calibri Light" w:hAnsi="Calibri Light"/>
                  <w:sz w:val="16"/>
                  <w:szCs w:val="16"/>
                </w:rPr>
                <w:t>ASTM C1243 - 93(2015) Standard Test Method for Relative Resistance to Deep Abrasive Wear of Unglazed Ceramic Tile by Rotating Disc</w:t>
              </w:r>
            </w:ins>
          </w:p>
          <w:p w14:paraId="27B15807" w14:textId="77777777" w:rsidR="00E245EB" w:rsidRPr="00E245EB" w:rsidRDefault="00E245EB" w:rsidP="00E245EB">
            <w:pPr>
              <w:spacing w:after="120"/>
              <w:rPr>
                <w:rFonts w:ascii="Calibri Light" w:hAnsi="Calibri Light"/>
                <w:sz w:val="16"/>
                <w:szCs w:val="16"/>
              </w:rPr>
            </w:pPr>
            <w:del w:id="8494" w:author="Ashan Senel Asmone" w:date="2016-05-09T17:54:00Z">
              <w:r w:rsidRPr="00E245EB" w:rsidDel="00891D06">
                <w:rPr>
                  <w:rFonts w:ascii="Calibri Light" w:hAnsi="Calibri Light"/>
                  <w:sz w:val="16"/>
                  <w:szCs w:val="16"/>
                </w:rPr>
                <w:delText>ASTM C650-97: Standard Test Method for Resistance of Ceramic Tile to Chemical Substances.</w:delText>
              </w:r>
            </w:del>
            <w:ins w:id="8495" w:author="Ashan Senel Asmone" w:date="2016-05-09T17:54:00Z">
              <w:r w:rsidR="00891D06">
                <w:rPr>
                  <w:rFonts w:ascii="Calibri Light" w:hAnsi="Calibri Light"/>
                  <w:sz w:val="16"/>
                  <w:szCs w:val="16"/>
                </w:rPr>
                <w:t>ASTM C650 - 04(2014) Standard Test Method for Resistance of Ceramic Tile to Chemical Substances</w:t>
              </w:r>
            </w:ins>
          </w:p>
          <w:p w14:paraId="598AD278" w14:textId="77777777" w:rsidR="00E245EB" w:rsidRPr="00E245EB" w:rsidRDefault="00E245EB" w:rsidP="00E245EB">
            <w:pPr>
              <w:spacing w:after="120"/>
              <w:rPr>
                <w:rFonts w:ascii="Calibri Light" w:hAnsi="Calibri Light"/>
                <w:sz w:val="16"/>
                <w:szCs w:val="16"/>
              </w:rPr>
            </w:pPr>
            <w:del w:id="8496" w:author="Ashan Senel Asmone" w:date="2016-05-09T17:55:00Z">
              <w:r w:rsidRPr="00E245EB" w:rsidDel="00891D06">
                <w:rPr>
                  <w:rFonts w:ascii="Calibri Light" w:hAnsi="Calibri Light"/>
                  <w:sz w:val="16"/>
                  <w:szCs w:val="16"/>
                </w:rPr>
                <w:delText>ASTM C485-83(1999) Standard Test Method for Measuring Warpage of Ceramic Tile</w:delText>
              </w:r>
            </w:del>
            <w:ins w:id="8497" w:author="Ashan Senel Asmone" w:date="2016-05-09T17:55:00Z">
              <w:r w:rsidR="00891D06">
                <w:rPr>
                  <w:rFonts w:ascii="Calibri Light" w:hAnsi="Calibri Light"/>
                  <w:sz w:val="16"/>
                  <w:szCs w:val="16"/>
                </w:rPr>
                <w:t>ASTM C485 - 09 Standard Test Method for Measuring Warpage of Ceramic Tile</w:t>
              </w:r>
            </w:ins>
          </w:p>
          <w:p w14:paraId="3DB91BD6" w14:textId="77777777" w:rsidR="00E245EB" w:rsidRPr="00E245EB" w:rsidRDefault="00E245EB" w:rsidP="00E245EB">
            <w:pPr>
              <w:spacing w:after="120"/>
              <w:rPr>
                <w:rFonts w:ascii="Calibri Light" w:hAnsi="Calibri Light"/>
                <w:sz w:val="16"/>
                <w:szCs w:val="16"/>
              </w:rPr>
            </w:pPr>
            <w:del w:id="8498" w:author="Ashan Senel Asmone" w:date="2016-05-09T17:57:00Z">
              <w:r w:rsidRPr="00E245EB" w:rsidDel="00891D06">
                <w:rPr>
                  <w:rFonts w:ascii="Calibri Light" w:hAnsi="Calibri Light"/>
                  <w:sz w:val="16"/>
                  <w:szCs w:val="16"/>
                </w:rPr>
                <w:delText>ASTM C920 Specification for elastomeric joint sealants</w:delText>
              </w:r>
            </w:del>
            <w:ins w:id="8499" w:author="Ashan Senel Asmone" w:date="2016-05-09T17:57:00Z">
              <w:r w:rsidR="00891D06">
                <w:rPr>
                  <w:rFonts w:ascii="Calibri Light" w:hAnsi="Calibri Light"/>
                  <w:sz w:val="16"/>
                  <w:szCs w:val="16"/>
                </w:rPr>
                <w:t>ASTM C920 - 14a Standard Specification for Elastomeric Joint Sealants</w:t>
              </w:r>
            </w:ins>
            <w:r w:rsidRPr="00E245EB">
              <w:rPr>
                <w:rFonts w:ascii="Calibri Light" w:hAnsi="Calibri Light"/>
                <w:sz w:val="16"/>
                <w:szCs w:val="16"/>
              </w:rPr>
              <w:t> </w:t>
            </w:r>
          </w:p>
          <w:p w14:paraId="016DBD35" w14:textId="77777777" w:rsidR="00401C5E" w:rsidRPr="00E245EB" w:rsidRDefault="00401C5E" w:rsidP="00E245EB">
            <w:pPr>
              <w:spacing w:after="120"/>
              <w:rPr>
                <w:rFonts w:ascii="Calibri Light" w:hAnsi="Calibri Light"/>
                <w:sz w:val="16"/>
                <w:szCs w:val="16"/>
              </w:rPr>
            </w:pPr>
          </w:p>
        </w:tc>
      </w:tr>
      <w:tr w:rsidR="00401C5E" w:rsidRPr="004F3C8C" w14:paraId="33A24273" w14:textId="77777777" w:rsidTr="00401C5E">
        <w:tc>
          <w:tcPr>
            <w:tcW w:w="685" w:type="dxa"/>
          </w:tcPr>
          <w:p w14:paraId="2987870A"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4F544B12" w14:textId="77777777" w:rsidR="00E245EB" w:rsidRPr="00E245EB" w:rsidRDefault="00E245EB" w:rsidP="00E245EB">
            <w:pPr>
              <w:spacing w:after="120"/>
              <w:rPr>
                <w:rFonts w:ascii="Calibri Light" w:hAnsi="Calibri Light"/>
                <w:sz w:val="16"/>
                <w:szCs w:val="16"/>
              </w:rPr>
            </w:pPr>
            <w:r w:rsidRPr="00E245EB">
              <w:rPr>
                <w:rFonts w:ascii="Calibri Light" w:hAnsi="Calibri Light"/>
                <w:sz w:val="16"/>
                <w:szCs w:val="16"/>
              </w:rPr>
              <w:t>Concrete</w:t>
            </w:r>
          </w:p>
          <w:p w14:paraId="6FD0D378" w14:textId="77777777" w:rsidR="00E245EB" w:rsidRPr="00E245EB" w:rsidRDefault="00E245EB" w:rsidP="00E245EB">
            <w:pPr>
              <w:spacing w:after="120"/>
              <w:rPr>
                <w:rFonts w:ascii="Calibri Light" w:hAnsi="Calibri Light"/>
                <w:sz w:val="16"/>
                <w:szCs w:val="16"/>
              </w:rPr>
            </w:pPr>
            <w:del w:id="8500" w:author="Ashan Senel Asmone" w:date="2016-03-21T11:38:00Z">
              <w:r w:rsidRPr="00E245EB" w:rsidDel="002D35EC">
                <w:rPr>
                  <w:rFonts w:ascii="Calibri Light" w:hAnsi="Calibri Light"/>
                  <w:sz w:val="16"/>
                  <w:szCs w:val="16"/>
                </w:rPr>
                <w:delText>AS 1012.2- Methods of testing concrete mixes</w:delText>
              </w:r>
            </w:del>
            <w:ins w:id="8501" w:author="Ashan Senel Asmone" w:date="2016-03-21T11:38:00Z">
              <w:r w:rsidR="002D35EC">
                <w:rPr>
                  <w:rFonts w:ascii="Calibri Light" w:hAnsi="Calibri Light"/>
                  <w:sz w:val="16"/>
                  <w:szCs w:val="16"/>
                </w:rPr>
                <w:t>AS 1012.2:2014 Methods of testing concrete - Preparing concrete mixes in the laboratory</w:t>
              </w:r>
            </w:ins>
          </w:p>
          <w:p w14:paraId="394D8BF2" w14:textId="77777777" w:rsidR="00E245EB" w:rsidRPr="00E245EB" w:rsidRDefault="00E245EB" w:rsidP="00E245EB">
            <w:pPr>
              <w:spacing w:after="120"/>
              <w:rPr>
                <w:rFonts w:ascii="Calibri Light" w:hAnsi="Calibri Light"/>
                <w:sz w:val="16"/>
                <w:szCs w:val="16"/>
              </w:rPr>
            </w:pPr>
            <w:del w:id="8502" w:author="Ashan Senel Asmone" w:date="2016-03-21T11:49:00Z">
              <w:r w:rsidRPr="00E245EB" w:rsidDel="002D35EC">
                <w:rPr>
                  <w:rFonts w:ascii="Calibri Light" w:hAnsi="Calibri Light"/>
                  <w:sz w:val="16"/>
                  <w:szCs w:val="16"/>
                </w:rPr>
                <w:delText>AS 1012.3.1-1998 MEthods of testing concrete -Determination of properties related in consistency of concrete-slump test</w:delText>
              </w:r>
            </w:del>
            <w:ins w:id="8503" w:author="Ashan Senel Asmone" w:date="2016-03-21T11:49:00Z">
              <w:r w:rsidR="002D35EC">
                <w:rPr>
                  <w:rFonts w:ascii="Calibri Light" w:hAnsi="Calibri Light"/>
                  <w:sz w:val="16"/>
                  <w:szCs w:val="16"/>
                </w:rPr>
                <w:t>AS 1012.3.1:2014 Methods of testing concrete - Determination of properties related to the consistency of concrete - Slump test</w:t>
              </w:r>
            </w:ins>
          </w:p>
          <w:p w14:paraId="6EFE855F" w14:textId="77777777" w:rsidR="00E245EB" w:rsidRPr="00E245EB" w:rsidRDefault="00E245EB" w:rsidP="00E245EB">
            <w:pPr>
              <w:spacing w:after="120"/>
              <w:rPr>
                <w:rFonts w:ascii="Calibri Light" w:hAnsi="Calibri Light"/>
                <w:sz w:val="16"/>
                <w:szCs w:val="16"/>
              </w:rPr>
            </w:pPr>
            <w:del w:id="8504" w:author="Ashan Senel Asmone" w:date="2016-03-21T11:47:00Z">
              <w:r w:rsidRPr="00E245EB" w:rsidDel="002D35EC">
                <w:rPr>
                  <w:rFonts w:ascii="Calibri Light" w:hAnsi="Calibri Light"/>
                  <w:sz w:val="16"/>
                  <w:szCs w:val="16"/>
                </w:rPr>
                <w:delText>AS 1012.3.2-1998 Methods of testing concrete-Determination of properties related to the consistency of concrete-compacting factor test</w:delText>
              </w:r>
            </w:del>
            <w:ins w:id="8505" w:author="Ashan Senel Asmone" w:date="2016-03-21T11:47:00Z">
              <w:r w:rsidR="002D35EC">
                <w:rPr>
                  <w:rFonts w:ascii="Calibri Light" w:hAnsi="Calibri Light"/>
                  <w:sz w:val="16"/>
                  <w:szCs w:val="16"/>
                </w:rPr>
                <w:t>AS 1012.3.2-1998 (R2014) Methods of testing concrete - Determination of properties related to the consistency of concrete - Compacting factor test</w:t>
              </w:r>
            </w:ins>
          </w:p>
          <w:p w14:paraId="354F9223" w14:textId="77777777" w:rsidR="00E245EB" w:rsidRPr="00E245EB" w:rsidRDefault="00E245EB" w:rsidP="00E245EB">
            <w:pPr>
              <w:spacing w:after="120"/>
              <w:rPr>
                <w:rFonts w:ascii="Calibri Light" w:hAnsi="Calibri Light"/>
                <w:sz w:val="16"/>
                <w:szCs w:val="16"/>
              </w:rPr>
            </w:pPr>
            <w:del w:id="8506" w:author="Ashan Senel Asmone" w:date="2016-03-21T13:26:00Z">
              <w:r w:rsidRPr="00E245EB" w:rsidDel="009D4550">
                <w:rPr>
                  <w:rFonts w:ascii="Calibri Light" w:hAnsi="Calibri Light"/>
                  <w:sz w:val="16"/>
                  <w:szCs w:val="16"/>
                </w:rPr>
                <w:delText>AS 1012.1-1993 Methods of testing concrete-sampling of fresh concrete</w:delText>
              </w:r>
            </w:del>
            <w:ins w:id="8507" w:author="Ashan Senel Asmone" w:date="2016-03-21T13:26:00Z">
              <w:r w:rsidR="009D4550">
                <w:rPr>
                  <w:rFonts w:ascii="Calibri Light" w:hAnsi="Calibri Light"/>
                  <w:sz w:val="16"/>
                  <w:szCs w:val="16"/>
                </w:rPr>
                <w:t>AS 1012.1:2014 Methods of testing concrete - Sampling of concrete</w:t>
              </w:r>
            </w:ins>
          </w:p>
          <w:p w14:paraId="48A60FAC" w14:textId="77777777" w:rsidR="00E245EB" w:rsidRPr="00E245EB" w:rsidRDefault="00E245EB" w:rsidP="00E245EB">
            <w:pPr>
              <w:spacing w:after="120"/>
              <w:rPr>
                <w:rFonts w:ascii="Calibri Light" w:hAnsi="Calibri Light"/>
                <w:sz w:val="16"/>
                <w:szCs w:val="16"/>
              </w:rPr>
            </w:pPr>
            <w:del w:id="8508" w:author="Ashan Senel Asmone" w:date="2016-03-21T13:29:00Z">
              <w:r w:rsidRPr="00E245EB" w:rsidDel="009D4550">
                <w:rPr>
                  <w:rFonts w:ascii="Calibri Light" w:hAnsi="Calibri Light"/>
                  <w:sz w:val="16"/>
                  <w:szCs w:val="16"/>
                </w:rPr>
                <w:delText>AS 1012.11-2000 Methods of testing concrete-determiantion of the modulus of rupture</w:delText>
              </w:r>
            </w:del>
            <w:ins w:id="8509" w:author="Ashan Senel Asmone" w:date="2016-03-21T13:29:00Z">
              <w:r w:rsidR="009D4550">
                <w:rPr>
                  <w:rFonts w:ascii="Calibri Light" w:hAnsi="Calibri Light"/>
                  <w:sz w:val="16"/>
                  <w:szCs w:val="16"/>
                </w:rPr>
                <w:t>AS 1012.11-2000 (R2014) Methods of testing concrete - Determination of the modulus of rupture</w:t>
              </w:r>
            </w:ins>
          </w:p>
          <w:p w14:paraId="25B413DA" w14:textId="77777777" w:rsidR="00E245EB" w:rsidRPr="00E245EB" w:rsidRDefault="00E245EB" w:rsidP="00E245EB">
            <w:pPr>
              <w:spacing w:after="120"/>
              <w:rPr>
                <w:rFonts w:ascii="Calibri Light" w:hAnsi="Calibri Light"/>
                <w:sz w:val="16"/>
                <w:szCs w:val="16"/>
              </w:rPr>
            </w:pPr>
            <w:del w:id="8510" w:author="Ashan Senel Asmone" w:date="2016-03-21T13:30:00Z">
              <w:r w:rsidRPr="00E245EB" w:rsidDel="009D4550">
                <w:rPr>
                  <w:rFonts w:ascii="Calibri Light" w:hAnsi="Calibri Light"/>
                  <w:sz w:val="16"/>
                  <w:szCs w:val="16"/>
                </w:rPr>
                <w:delText>AS 1012.13-1992 Methods of testing cocnrete-Determination of the drying shrinkage of concrete for samples prepared in the field or in the laboratory</w:delText>
              </w:r>
            </w:del>
            <w:ins w:id="8511" w:author="Ashan Senel Asmone" w:date="2016-03-21T13:31:00Z">
              <w:r w:rsidR="009D4550">
                <w:rPr>
                  <w:rFonts w:ascii="Calibri Light" w:hAnsi="Calibri Light"/>
                  <w:sz w:val="16"/>
                  <w:szCs w:val="16"/>
                </w:rPr>
                <w:t xml:space="preserve">AS 1012.8.4:2015 Methods of testing concrete - Method for making and curing concrete - Drying shrinkage specimens prepared in the field or in the laboratory/ </w:t>
              </w:r>
            </w:ins>
            <w:ins w:id="8512" w:author="Ashan Senel Asmone" w:date="2016-03-21T13:30:00Z">
              <w:r w:rsidR="009D4550">
                <w:rPr>
                  <w:rFonts w:ascii="Calibri Light" w:hAnsi="Calibri Light"/>
                  <w:sz w:val="16"/>
                  <w:szCs w:val="16"/>
                </w:rPr>
                <w:t>AS 1012.13:2015 Methods of testing concrete - Determination of the drying shrinkage of concrete for samples prepared in the field or in the laboratory</w:t>
              </w:r>
            </w:ins>
          </w:p>
          <w:p w14:paraId="086A47EC" w14:textId="77777777" w:rsidR="00E245EB" w:rsidRPr="00E245EB" w:rsidRDefault="00E245EB" w:rsidP="00E245EB">
            <w:pPr>
              <w:spacing w:after="120"/>
              <w:rPr>
                <w:rFonts w:ascii="Calibri Light" w:hAnsi="Calibri Light"/>
                <w:sz w:val="16"/>
                <w:szCs w:val="16"/>
              </w:rPr>
            </w:pPr>
            <w:del w:id="8513" w:author="Ashan Senel Asmone" w:date="2016-03-21T13:33:00Z">
              <w:r w:rsidRPr="00E245EB" w:rsidDel="009D4550">
                <w:rPr>
                  <w:rFonts w:ascii="Calibri Light" w:hAnsi="Calibri Light"/>
                  <w:sz w:val="16"/>
                  <w:szCs w:val="16"/>
                </w:rPr>
                <w:delText>AS 1012.21-1999 Methods of testing concrete- Determination of water absorption and apparent volume of permeable voids in hardened concrete</w:delText>
              </w:r>
            </w:del>
            <w:ins w:id="8514" w:author="Ashan Senel Asmone" w:date="2016-03-21T13:34:00Z">
              <w:r w:rsidR="009D4550">
                <w:rPr>
                  <w:rFonts w:ascii="Calibri Light" w:hAnsi="Calibri Light"/>
                  <w:sz w:val="16"/>
                  <w:szCs w:val="16"/>
                </w:rPr>
                <w:t>AS 1012.21-1999 (R2014) Methods of testing concrete - Determination of water absorption and apparent volume of permeable voids in hardened concrete</w:t>
              </w:r>
            </w:ins>
            <w:ins w:id="8515" w:author="Ashan Senel Asmone" w:date="2016-03-21T13:33:00Z">
              <w:r w:rsidR="009D4550">
                <w:rPr>
                  <w:rFonts w:ascii="Calibri Light" w:hAnsi="Calibri Light"/>
                  <w:sz w:val="16"/>
                  <w:szCs w:val="16"/>
                </w:rPr>
                <w:t>AS 1012.21-1999 (R2014) Methods of testing concrete - Determination of water absorption and apparent volume of permeable voids in hardened concrete</w:t>
              </w:r>
            </w:ins>
            <w:r w:rsidRPr="00E245EB">
              <w:rPr>
                <w:rFonts w:ascii="Calibri Light" w:hAnsi="Calibri Light"/>
                <w:sz w:val="16"/>
                <w:szCs w:val="16"/>
              </w:rPr>
              <w:t>.</w:t>
            </w:r>
          </w:p>
          <w:p w14:paraId="7055E546" w14:textId="77777777" w:rsidR="00E245EB" w:rsidRPr="00E245EB" w:rsidRDefault="00E245EB" w:rsidP="00E245EB">
            <w:pPr>
              <w:spacing w:after="120"/>
              <w:rPr>
                <w:rFonts w:ascii="Calibri Light" w:hAnsi="Calibri Light"/>
                <w:sz w:val="16"/>
                <w:szCs w:val="16"/>
              </w:rPr>
            </w:pPr>
            <w:del w:id="8516" w:author="Ashan Senel Asmone" w:date="2016-03-21T13:35:00Z">
              <w:r w:rsidRPr="00E245EB" w:rsidDel="009D4550">
                <w:rPr>
                  <w:rFonts w:ascii="Calibri Light" w:hAnsi="Calibri Light"/>
                  <w:sz w:val="16"/>
                  <w:szCs w:val="16"/>
                </w:rPr>
                <w:delText>AS 1478.1-2000 Chemical admixutres for concrete mortar and grout-admixtures for concrete</w:delText>
              </w:r>
            </w:del>
            <w:ins w:id="8517" w:author="Ashan Senel Asmone" w:date="2016-03-21T20:24:00Z">
              <w:r w:rsidR="00B73746">
                <w:rPr>
                  <w:rFonts w:ascii="Calibri Light" w:hAnsi="Calibri Light"/>
                  <w:sz w:val="16"/>
                  <w:szCs w:val="16"/>
                </w:rPr>
                <w:t>AS 1478.1-2000 Chemical admixtures for concrete, mortar and grout - Admixtures for concrete</w:t>
              </w:r>
            </w:ins>
          </w:p>
          <w:p w14:paraId="2A49A5A4" w14:textId="77777777" w:rsidR="00E245EB" w:rsidRPr="00E245EB" w:rsidRDefault="00E245EB" w:rsidP="00E245EB">
            <w:pPr>
              <w:spacing w:after="120"/>
              <w:rPr>
                <w:rFonts w:ascii="Calibri Light" w:hAnsi="Calibri Light"/>
                <w:sz w:val="16"/>
                <w:szCs w:val="16"/>
              </w:rPr>
            </w:pPr>
            <w:del w:id="8518" w:author="Ashan Senel Asmone" w:date="2016-03-21T13:37:00Z">
              <w:r w:rsidRPr="00E245EB" w:rsidDel="009D4550">
                <w:rPr>
                  <w:rFonts w:ascii="Calibri Light" w:hAnsi="Calibri Light"/>
                  <w:sz w:val="16"/>
                  <w:szCs w:val="16"/>
                </w:rPr>
                <w:delText>AS 2758.1-1998 Aggregates and rock for engineering purposes-concrete aggregates</w:delText>
              </w:r>
            </w:del>
            <w:ins w:id="8519" w:author="Ashan Senel Asmone" w:date="2016-03-21T13:37:00Z">
              <w:r w:rsidR="009D4550">
                <w:rPr>
                  <w:rFonts w:ascii="Calibri Light" w:hAnsi="Calibri Light"/>
                  <w:sz w:val="16"/>
                  <w:szCs w:val="16"/>
                </w:rPr>
                <w:t>AS 2758.1:2014 Aggregates and rock for engineering purposes - Concrete aggregates</w:t>
              </w:r>
            </w:ins>
          </w:p>
          <w:p w14:paraId="66645E1E" w14:textId="77777777" w:rsidR="00E245EB" w:rsidRPr="00E245EB" w:rsidRDefault="00E245EB" w:rsidP="00E245EB">
            <w:pPr>
              <w:spacing w:after="120"/>
              <w:rPr>
                <w:rFonts w:ascii="Calibri Light" w:hAnsi="Calibri Light"/>
                <w:sz w:val="16"/>
                <w:szCs w:val="16"/>
              </w:rPr>
            </w:pPr>
            <w:del w:id="8520" w:author="Ashan Senel Asmone" w:date="2016-03-21T13:37:00Z">
              <w:r w:rsidRPr="00E245EB" w:rsidDel="009D4550">
                <w:rPr>
                  <w:rFonts w:ascii="Calibri Light" w:hAnsi="Calibri Light"/>
                  <w:sz w:val="16"/>
                  <w:szCs w:val="16"/>
                </w:rPr>
                <w:delText>AS 3600-2001 Concrete Structures</w:delText>
              </w:r>
            </w:del>
            <w:ins w:id="8521" w:author="Ashan Senel Asmone" w:date="2016-03-21T13:37:00Z">
              <w:r w:rsidR="009D4550">
                <w:rPr>
                  <w:rFonts w:ascii="Calibri Light" w:hAnsi="Calibri Light"/>
                  <w:sz w:val="16"/>
                  <w:szCs w:val="16"/>
                </w:rPr>
                <w:t>AS 3600-2009 Concrete structures</w:t>
              </w:r>
            </w:ins>
            <w:r w:rsidRPr="00E245EB">
              <w:rPr>
                <w:rFonts w:ascii="Calibri Light" w:hAnsi="Calibri Light"/>
                <w:sz w:val="16"/>
                <w:szCs w:val="16"/>
              </w:rPr>
              <w:t> </w:t>
            </w:r>
            <w:r w:rsidRPr="00E245EB">
              <w:rPr>
                <w:rFonts w:ascii="Calibri Light" w:hAnsi="Calibri Light"/>
                <w:sz w:val="16"/>
                <w:szCs w:val="16"/>
              </w:rPr>
              <w:br/>
            </w:r>
            <w:r w:rsidRPr="00E245EB">
              <w:rPr>
                <w:rFonts w:ascii="Calibri Light" w:hAnsi="Calibri Light"/>
                <w:sz w:val="16"/>
                <w:szCs w:val="16"/>
              </w:rPr>
              <w:br/>
            </w:r>
            <w:del w:id="8522" w:author="Ashan Senel Asmone" w:date="2016-03-21T13:39:00Z">
              <w:r w:rsidRPr="00E245EB" w:rsidDel="00EB11C2">
                <w:rPr>
                  <w:rFonts w:ascii="Calibri Light" w:hAnsi="Calibri Light"/>
                  <w:sz w:val="16"/>
                  <w:szCs w:val="16"/>
                </w:rPr>
                <w:delText>AS CIA Z9-1999 Curing of Concrete</w:delText>
              </w:r>
            </w:del>
            <w:ins w:id="8523" w:author="Ashan Senel Asmone" w:date="2016-05-09T18:27:00Z">
              <w:r w:rsidR="007351A9">
                <w:rPr>
                  <w:rFonts w:ascii="Calibri Light" w:hAnsi="Calibri Light"/>
                  <w:sz w:val="16"/>
                  <w:szCs w:val="16"/>
                </w:rPr>
                <w:t>CIA Z9-1999 CIA Curing of Concrete</w:t>
              </w:r>
            </w:ins>
            <w:ins w:id="8524" w:author="Ashan Senel Asmone" w:date="2016-03-21T13:39:00Z">
              <w:r w:rsidR="00EB11C2">
                <w:rPr>
                  <w:rFonts w:ascii="Calibri Light" w:hAnsi="Calibri Light"/>
                  <w:sz w:val="16"/>
                  <w:szCs w:val="16"/>
                </w:rPr>
                <w:t>CIA Z9-1999 CIA Curing of Concrete</w:t>
              </w:r>
            </w:ins>
            <w:r w:rsidRPr="00E245EB">
              <w:rPr>
                <w:rFonts w:ascii="Calibri Light" w:hAnsi="Calibri Light"/>
                <w:sz w:val="16"/>
                <w:szCs w:val="16"/>
              </w:rPr>
              <w:t> </w:t>
            </w:r>
            <w:r w:rsidRPr="00E245EB">
              <w:rPr>
                <w:rFonts w:ascii="Calibri Light" w:hAnsi="Calibri Light"/>
                <w:sz w:val="16"/>
                <w:szCs w:val="16"/>
              </w:rPr>
              <w:br/>
            </w:r>
            <w:r w:rsidRPr="00E245EB">
              <w:rPr>
                <w:rFonts w:ascii="Calibri Light" w:hAnsi="Calibri Light"/>
                <w:sz w:val="16"/>
                <w:szCs w:val="16"/>
              </w:rPr>
              <w:br/>
            </w:r>
            <w:del w:id="8525" w:author="Ashan Senel Asmone" w:date="2016-03-21T13:40:00Z">
              <w:r w:rsidRPr="00E245EB" w:rsidDel="00EB11C2">
                <w:rPr>
                  <w:rFonts w:ascii="Calibri Light" w:hAnsi="Calibri Light"/>
                  <w:sz w:val="16"/>
                  <w:szCs w:val="16"/>
                </w:rPr>
                <w:delText>AS HB 84:1996 Guide to Concrete Repair and Protection</w:delText>
              </w:r>
            </w:del>
            <w:ins w:id="8526" w:author="Ashan Senel Asmone" w:date="2016-05-09T18:18:00Z">
              <w:r w:rsidR="00D91DD8">
                <w:rPr>
                  <w:rFonts w:ascii="Calibri Light" w:hAnsi="Calibri Light"/>
                  <w:sz w:val="16"/>
                  <w:szCs w:val="16"/>
                </w:rPr>
                <w:t>HB 84-2006 Guide to Concrete Repair and Protection</w:t>
              </w:r>
            </w:ins>
            <w:ins w:id="8527" w:author="Ashan Senel Asmone" w:date="2016-03-21T13:40:00Z">
              <w:r w:rsidR="00EB11C2">
                <w:rPr>
                  <w:rFonts w:ascii="Calibri Light" w:hAnsi="Calibri Light"/>
                  <w:sz w:val="16"/>
                  <w:szCs w:val="16"/>
                </w:rPr>
                <w:t>HB 84-2006 Guide to Concrete Repair and Protection</w:t>
              </w:r>
            </w:ins>
          </w:p>
          <w:p w14:paraId="337B8110" w14:textId="77777777" w:rsidR="00E245EB" w:rsidRPr="00E245EB" w:rsidRDefault="00E245EB" w:rsidP="00E245EB">
            <w:pPr>
              <w:spacing w:after="120"/>
              <w:rPr>
                <w:rFonts w:ascii="Calibri Light" w:hAnsi="Calibri Light"/>
                <w:sz w:val="16"/>
                <w:szCs w:val="16"/>
              </w:rPr>
            </w:pPr>
            <w:del w:id="8528" w:author="Ashan Senel Asmone" w:date="2016-05-09T13:53:00Z">
              <w:r w:rsidRPr="00E245EB" w:rsidDel="008E0EDF">
                <w:rPr>
                  <w:rFonts w:ascii="Calibri Light" w:hAnsi="Calibri Light"/>
                  <w:sz w:val="16"/>
                  <w:szCs w:val="16"/>
                </w:rPr>
                <w:delText>AS 1597.2-1996 Precast reinforced concrete box culverts - Large culverts (from 1500 mm span and up to and including 4200 mm span and 4200 mm height)</w:delText>
              </w:r>
            </w:del>
            <w:ins w:id="8529" w:author="Ashan Senel Asmone" w:date="2016-05-09T13:53:00Z">
              <w:r w:rsidR="008E0EDF">
                <w:rPr>
                  <w:rFonts w:ascii="Calibri Light" w:hAnsi="Calibri Light"/>
                  <w:sz w:val="16"/>
                  <w:szCs w:val="16"/>
                </w:rPr>
                <w:t>AS 1597.2-2013 Precast reinforced concrete box culverts - Large culverts (exceeding 1200 mm span or 1200 mm height and up to and including 4200 mm span and 4200 mm height)AS 1597.2-2013 Precast reinforced concrete box culverts - Large culverts (exceeding 1200 mm span or 1200 mm height and up to and including 4200 mm span and 4200 mm height)</w:t>
              </w:r>
            </w:ins>
          </w:p>
          <w:p w14:paraId="24130653" w14:textId="77777777" w:rsidR="00E245EB" w:rsidRPr="00E245EB" w:rsidRDefault="00E245EB" w:rsidP="00E245EB">
            <w:pPr>
              <w:spacing w:after="120"/>
              <w:rPr>
                <w:rFonts w:ascii="Calibri Light" w:hAnsi="Calibri Light"/>
                <w:sz w:val="16"/>
                <w:szCs w:val="16"/>
              </w:rPr>
            </w:pPr>
            <w:del w:id="8530" w:author="Ashan Senel Asmone" w:date="2016-05-09T16:42:00Z">
              <w:r w:rsidRPr="00E245EB" w:rsidDel="003D71A2">
                <w:rPr>
                  <w:rFonts w:ascii="Calibri Light" w:hAnsi="Calibri Light"/>
                  <w:sz w:val="16"/>
                  <w:szCs w:val="16"/>
                </w:rPr>
                <w:delText>AS 1597.2 Supp 1-1997 Precast reinforced concrete box culverts - Large culverts (from 1500 mm span and up to and including 4200 mm span and 4200 mm height) - Commentary (Supplement to AS 1597.2-1996)</w:delText>
              </w:r>
            </w:del>
            <w:ins w:id="8531" w:author="Ashan Senel Asmone" w:date="2016-05-09T16:42:00Z">
              <w:r w:rsidR="003D71A2">
                <w:rPr>
                  <w:rFonts w:ascii="Calibri Light" w:hAnsi="Calibri Light"/>
                  <w:sz w:val="16"/>
                  <w:szCs w:val="16"/>
                </w:rPr>
                <w:t>AS 1597.2-2013 Precast reinforced concrete box culverts - Large culverts (exceeding 1200 mm span or 1200 mm height and up to and including 4200 mm span and 4200 mm height)</w:t>
              </w:r>
            </w:ins>
          </w:p>
          <w:p w14:paraId="08E66AE2" w14:textId="77777777" w:rsidR="00E245EB" w:rsidRPr="00E245EB" w:rsidRDefault="00E245EB" w:rsidP="00E245EB">
            <w:pPr>
              <w:spacing w:after="120"/>
              <w:rPr>
                <w:rFonts w:ascii="Calibri Light" w:hAnsi="Calibri Light"/>
                <w:sz w:val="16"/>
                <w:szCs w:val="16"/>
              </w:rPr>
            </w:pPr>
            <w:del w:id="8532" w:author="Ashan Senel Asmone" w:date="2016-05-09T16:44:00Z">
              <w:r w:rsidRPr="00E245EB" w:rsidDel="003D71A2">
                <w:rPr>
                  <w:rFonts w:ascii="Calibri Light" w:hAnsi="Calibri Light"/>
                  <w:sz w:val="16"/>
                  <w:szCs w:val="16"/>
                </w:rPr>
                <w:delText>AS 3850.1-1990 Tilt-up concrete and precast concrete elements for use in buildings - Safety requirements</w:delText>
              </w:r>
            </w:del>
            <w:ins w:id="8533" w:author="Ashan Senel Asmone" w:date="2016-05-09T16:44:00Z">
              <w:r w:rsidR="003D71A2">
                <w:rPr>
                  <w:rFonts w:ascii="Calibri Light" w:hAnsi="Calibri Light"/>
                  <w:sz w:val="16"/>
                  <w:szCs w:val="16"/>
                </w:rPr>
                <w:t>AS 3850.1:2015 Prefabricated concrete elements - General requirements</w:t>
              </w:r>
            </w:ins>
          </w:p>
          <w:p w14:paraId="0A9F1395" w14:textId="77777777" w:rsidR="00E245EB" w:rsidRPr="00E245EB" w:rsidRDefault="00E245EB" w:rsidP="00E245EB">
            <w:pPr>
              <w:spacing w:after="120"/>
              <w:rPr>
                <w:rFonts w:ascii="Calibri Light" w:hAnsi="Calibri Light"/>
                <w:sz w:val="16"/>
                <w:szCs w:val="16"/>
              </w:rPr>
            </w:pPr>
            <w:del w:id="8534" w:author="Ashan Senel Asmone" w:date="2016-05-09T16:45:00Z">
              <w:r w:rsidRPr="00E245EB" w:rsidDel="003D71A2">
                <w:rPr>
                  <w:rFonts w:ascii="Calibri Light" w:hAnsi="Calibri Light"/>
                  <w:sz w:val="16"/>
                  <w:szCs w:val="16"/>
                </w:rPr>
                <w:delText>AS 3850.2-1990 Tilt-up concrete and precast concrete elements for use in buildings - Guide to design, casting and erection of tilt-up panels</w:delText>
              </w:r>
            </w:del>
            <w:ins w:id="8535" w:author="Ashan Senel Asmone" w:date="2016-05-09T16:45:00Z">
              <w:r w:rsidR="003D71A2">
                <w:rPr>
                  <w:rFonts w:ascii="Calibri Light" w:hAnsi="Calibri Light"/>
                  <w:sz w:val="16"/>
                  <w:szCs w:val="16"/>
                </w:rPr>
                <w:t>AS 3850.2:2015 Prefabricated concrete elements - Building construction</w:t>
              </w:r>
            </w:ins>
          </w:p>
          <w:p w14:paraId="13BEE671" w14:textId="77777777" w:rsidR="00E245EB" w:rsidRPr="00E245EB" w:rsidRDefault="00E245EB" w:rsidP="00E245EB">
            <w:pPr>
              <w:spacing w:after="120"/>
              <w:rPr>
                <w:rFonts w:ascii="Calibri Light" w:hAnsi="Calibri Light"/>
                <w:sz w:val="16"/>
                <w:szCs w:val="16"/>
              </w:rPr>
            </w:pPr>
            <w:del w:id="8536" w:author="Ashan Senel Asmone" w:date="2016-05-09T16:46:00Z">
              <w:r w:rsidRPr="00E245EB" w:rsidDel="003D71A2">
                <w:rPr>
                  <w:rFonts w:ascii="Calibri Light" w:hAnsi="Calibri Light"/>
                  <w:sz w:val="16"/>
                  <w:szCs w:val="16"/>
                </w:rPr>
                <w:delText>AS 3850.3-1992 Tilt-up concrete and precast concrete elements for use in buildings - Guide to the erection of precast concrete members</w:delText>
              </w:r>
            </w:del>
            <w:ins w:id="8537" w:author="Ashan Senel Asmone" w:date="2016-05-09T16:46:00Z">
              <w:r w:rsidR="003D71A2">
                <w:rPr>
                  <w:rFonts w:ascii="Calibri Light" w:hAnsi="Calibri Light"/>
                  <w:sz w:val="16"/>
                  <w:szCs w:val="16"/>
                </w:rPr>
                <w:t>AS 3850-2003 Tilt-up concrete construction</w:t>
              </w:r>
            </w:ins>
          </w:p>
          <w:p w14:paraId="1D9B3014" w14:textId="77777777" w:rsidR="00E245EB" w:rsidRPr="00E245EB" w:rsidRDefault="00E245EB" w:rsidP="00E245EB">
            <w:pPr>
              <w:spacing w:after="120"/>
              <w:rPr>
                <w:rFonts w:ascii="Calibri Light" w:hAnsi="Calibri Light"/>
                <w:sz w:val="16"/>
                <w:szCs w:val="16"/>
              </w:rPr>
            </w:pPr>
            <w:del w:id="8538" w:author="Ashan Senel Asmone" w:date="2016-05-09T16:46:00Z">
              <w:r w:rsidRPr="00E245EB" w:rsidDel="003D71A2">
                <w:rPr>
                  <w:rFonts w:ascii="Calibri Light" w:hAnsi="Calibri Light"/>
                  <w:sz w:val="16"/>
                  <w:szCs w:val="16"/>
                </w:rPr>
                <w:delText>DR 01033 Chemical admixtures for concrete, mortar and grout Methods of sampling and testing admixtures for mortar and grout</w:delText>
              </w:r>
            </w:del>
            <w:ins w:id="8539" w:author="Ashan Senel Asmone" w:date="2016-05-09T16:46:00Z">
              <w:r w:rsidR="003D71A2">
                <w:rPr>
                  <w:rFonts w:ascii="Calibri Light" w:hAnsi="Calibri Light"/>
                  <w:sz w:val="16"/>
                  <w:szCs w:val="16"/>
                </w:rPr>
                <w:t>AS 1478.2-2005 Chemical admixtures for concrete, mortar and grout - Methods of sampling and testing admixtures for concrete, mortar and grout</w:t>
              </w:r>
            </w:ins>
          </w:p>
          <w:p w14:paraId="65903D7D" w14:textId="77777777" w:rsidR="00E245EB" w:rsidRPr="00E245EB" w:rsidRDefault="00E245EB" w:rsidP="00E245EB">
            <w:pPr>
              <w:spacing w:after="120"/>
              <w:rPr>
                <w:rFonts w:ascii="Calibri Light" w:hAnsi="Calibri Light"/>
                <w:sz w:val="16"/>
                <w:szCs w:val="16"/>
              </w:rPr>
            </w:pPr>
            <w:del w:id="8540" w:author="Ashan Senel Asmone" w:date="2016-05-09T16:47:00Z">
              <w:r w:rsidRPr="00E245EB" w:rsidDel="003D71A2">
                <w:rPr>
                  <w:rFonts w:ascii="Calibri Light" w:hAnsi="Calibri Light"/>
                  <w:sz w:val="16"/>
                  <w:szCs w:val="16"/>
                </w:rPr>
                <w:delText>DR 01047 Cathodic protection of metals - Part 5: Steel in concrete structures</w:delText>
              </w:r>
            </w:del>
            <w:ins w:id="8541" w:author="Ashan Senel Asmone" w:date="2016-05-09T16:47:00Z">
              <w:r w:rsidR="003D71A2">
                <w:rPr>
                  <w:rFonts w:ascii="Calibri Light" w:hAnsi="Calibri Light"/>
                  <w:sz w:val="16"/>
                  <w:szCs w:val="16"/>
                </w:rPr>
                <w:t>AS 2832.5-2002 Cathodic protection of metals - Steel in concrete structures</w:t>
              </w:r>
            </w:ins>
          </w:p>
          <w:p w14:paraId="6993D686" w14:textId="77777777" w:rsidR="00E245EB" w:rsidRPr="00E245EB" w:rsidRDefault="00E245EB" w:rsidP="00E245EB">
            <w:pPr>
              <w:spacing w:after="120"/>
              <w:rPr>
                <w:rFonts w:ascii="Calibri Light" w:hAnsi="Calibri Light"/>
                <w:sz w:val="16"/>
                <w:szCs w:val="16"/>
              </w:rPr>
            </w:pPr>
            <w:del w:id="8542" w:author="Ashan Senel Asmone" w:date="2016-05-09T16:48:00Z">
              <w:r w:rsidRPr="00E245EB" w:rsidDel="003D71A2">
                <w:rPr>
                  <w:rFonts w:ascii="Calibri Light" w:hAnsi="Calibri Light"/>
                  <w:sz w:val="16"/>
                  <w:szCs w:val="16"/>
                </w:rPr>
                <w:delText>AS 1012.1-1993 Methods of testing concrete - Sampling of fresh concrete</w:delText>
              </w:r>
            </w:del>
            <w:ins w:id="8543" w:author="Ashan Senel Asmone" w:date="2016-05-09T16:48:00Z">
              <w:r w:rsidR="003D71A2">
                <w:rPr>
                  <w:rFonts w:ascii="Calibri Light" w:hAnsi="Calibri Light"/>
                  <w:sz w:val="16"/>
                  <w:szCs w:val="16"/>
                </w:rPr>
                <w:t>AS 1012.1:2014 Methods of testing concrete - Sampling of concrete</w:t>
              </w:r>
            </w:ins>
          </w:p>
          <w:p w14:paraId="6799C505" w14:textId="77777777" w:rsidR="00E245EB" w:rsidRPr="00E245EB" w:rsidRDefault="00E245EB" w:rsidP="00E245EB">
            <w:pPr>
              <w:spacing w:after="120"/>
              <w:rPr>
                <w:rFonts w:ascii="Calibri Light" w:hAnsi="Calibri Light"/>
                <w:sz w:val="16"/>
                <w:szCs w:val="16"/>
              </w:rPr>
            </w:pPr>
            <w:del w:id="8544" w:author="Ashan Senel Asmone" w:date="2016-05-09T16:49:00Z">
              <w:r w:rsidRPr="00E245EB" w:rsidDel="003D71A2">
                <w:rPr>
                  <w:rFonts w:ascii="Calibri Light" w:hAnsi="Calibri Light"/>
                  <w:sz w:val="16"/>
                  <w:szCs w:val="16"/>
                </w:rPr>
                <w:delText>AS 1012.18-1996 Methods of testing concrete - Determination of setting time of fresh concrete, mortar and grout by penetration resistance</w:delText>
              </w:r>
            </w:del>
            <w:ins w:id="8545" w:author="Ashan Senel Asmone" w:date="2016-05-09T16:49:00Z">
              <w:r w:rsidR="003D71A2">
                <w:rPr>
                  <w:rFonts w:ascii="Calibri Light" w:hAnsi="Calibri Light"/>
                  <w:sz w:val="16"/>
                  <w:szCs w:val="16"/>
                </w:rPr>
                <w:t>AS 1012.18-1996 (R2014) Methods of testing concrete - Determination of setting time of fresh concrete, mortar and grout by penetration resistance</w:t>
              </w:r>
            </w:ins>
          </w:p>
          <w:p w14:paraId="112831B4" w14:textId="77777777" w:rsidR="00E245EB" w:rsidRPr="00E245EB" w:rsidRDefault="00E245EB" w:rsidP="00E245EB">
            <w:pPr>
              <w:spacing w:after="120"/>
              <w:rPr>
                <w:rFonts w:ascii="Calibri Light" w:hAnsi="Calibri Light"/>
                <w:sz w:val="16"/>
                <w:szCs w:val="16"/>
              </w:rPr>
            </w:pPr>
            <w:del w:id="8546" w:author="Ashan Senel Asmone" w:date="2016-05-09T16:50:00Z">
              <w:r w:rsidRPr="00E245EB" w:rsidDel="003D71A2">
                <w:rPr>
                  <w:rFonts w:ascii="Calibri Light" w:hAnsi="Calibri Light"/>
                  <w:sz w:val="16"/>
                  <w:szCs w:val="16"/>
                </w:rPr>
                <w:delText>AS 1012.21-1999 Methods of testing concrete - Determination of water absorption and apparent volume of permeable voids in hardened concrete</w:delText>
              </w:r>
            </w:del>
            <w:ins w:id="8547" w:author="Ashan Senel Asmone" w:date="2016-05-09T16:50:00Z">
              <w:r w:rsidR="003D71A2">
                <w:rPr>
                  <w:rFonts w:ascii="Calibri Light" w:hAnsi="Calibri Light"/>
                  <w:sz w:val="16"/>
                  <w:szCs w:val="16"/>
                </w:rPr>
                <w:t>AS 1012.21-1999 (R2014) Methods of testing concrete - Determination of water absorption and apparent volume of permeable voids in hardened concrete</w:t>
              </w:r>
            </w:ins>
          </w:p>
          <w:p w14:paraId="4E07748C" w14:textId="77777777" w:rsidR="00E245EB" w:rsidRPr="00E245EB" w:rsidRDefault="00E245EB" w:rsidP="00E245EB">
            <w:pPr>
              <w:spacing w:after="120"/>
              <w:rPr>
                <w:rFonts w:ascii="Calibri Light" w:hAnsi="Calibri Light"/>
                <w:sz w:val="16"/>
                <w:szCs w:val="16"/>
              </w:rPr>
            </w:pPr>
            <w:del w:id="8548" w:author="Ashan Senel Asmone" w:date="2016-05-09T16:51:00Z">
              <w:r w:rsidRPr="00E245EB" w:rsidDel="003D71A2">
                <w:rPr>
                  <w:rFonts w:ascii="Calibri Light" w:hAnsi="Calibri Light"/>
                  <w:sz w:val="16"/>
                  <w:szCs w:val="16"/>
                </w:rPr>
                <w:delText>AS 1012.3.1-1998 Methods of testing concrete - Determination of properties related to the consistency of concrete - Slump test</w:delText>
              </w:r>
            </w:del>
            <w:ins w:id="8549" w:author="Ashan Senel Asmone" w:date="2016-05-09T16:51:00Z">
              <w:r w:rsidR="003D71A2">
                <w:rPr>
                  <w:rFonts w:ascii="Calibri Light" w:hAnsi="Calibri Light"/>
                  <w:sz w:val="16"/>
                  <w:szCs w:val="16"/>
                </w:rPr>
                <w:t>AS 1012.3.1:2014 Methods of testing concrete - Determination of properties related to the consistency of concrete - Slump test</w:t>
              </w:r>
            </w:ins>
          </w:p>
          <w:p w14:paraId="0F0EF481" w14:textId="77777777" w:rsidR="00E245EB" w:rsidRPr="00E245EB" w:rsidRDefault="00E245EB" w:rsidP="00E245EB">
            <w:pPr>
              <w:spacing w:after="120"/>
              <w:rPr>
                <w:rFonts w:ascii="Calibri Light" w:hAnsi="Calibri Light"/>
                <w:sz w:val="16"/>
                <w:szCs w:val="16"/>
              </w:rPr>
            </w:pPr>
            <w:del w:id="8550" w:author="Ashan Senel Asmone" w:date="2016-05-09T16:51:00Z">
              <w:r w:rsidRPr="00E245EB" w:rsidDel="003D71A2">
                <w:rPr>
                  <w:rFonts w:ascii="Calibri Light" w:hAnsi="Calibri Light"/>
                  <w:sz w:val="16"/>
                  <w:szCs w:val="16"/>
                </w:rPr>
                <w:delText>AS 1012.3.2-1998 Methods of testing concrete - Determination of properties related to the consistency of concrete - Compacting factor test</w:delText>
              </w:r>
            </w:del>
            <w:ins w:id="8551" w:author="Ashan Senel Asmone" w:date="2016-05-09T16:51:00Z">
              <w:r w:rsidR="003D71A2">
                <w:rPr>
                  <w:rFonts w:ascii="Calibri Light" w:hAnsi="Calibri Light"/>
                  <w:sz w:val="16"/>
                  <w:szCs w:val="16"/>
                </w:rPr>
                <w:t>AS 1012.3.2-1998 (R2014) Methods of testing concrete - Determination of properties related to the consistency of concrete - Compacting factor test</w:t>
              </w:r>
            </w:ins>
          </w:p>
          <w:p w14:paraId="4BC6C3F1" w14:textId="77777777" w:rsidR="00E245EB" w:rsidRPr="00E245EB" w:rsidRDefault="00E245EB" w:rsidP="00E245EB">
            <w:pPr>
              <w:spacing w:after="120"/>
              <w:rPr>
                <w:rFonts w:ascii="Calibri Light" w:hAnsi="Calibri Light"/>
                <w:sz w:val="16"/>
                <w:szCs w:val="16"/>
              </w:rPr>
            </w:pPr>
            <w:del w:id="8552" w:author="Ashan Senel Asmone" w:date="2016-05-09T16:52:00Z">
              <w:r w:rsidRPr="00E245EB" w:rsidDel="0008797E">
                <w:rPr>
                  <w:rFonts w:ascii="Calibri Light" w:hAnsi="Calibri Light"/>
                  <w:sz w:val="16"/>
                  <w:szCs w:val="16"/>
                </w:rPr>
                <w:delText>AS 1012.3.3-1998 Methods of testing concrete - Determination of properties related to the consistency of concrete - Vebe test</w:delText>
              </w:r>
            </w:del>
            <w:ins w:id="8553" w:author="Ashan Senel Asmone" w:date="2016-05-09T16:52:00Z">
              <w:r w:rsidR="0008797E">
                <w:rPr>
                  <w:rFonts w:ascii="Calibri Light" w:hAnsi="Calibri Light"/>
                  <w:sz w:val="16"/>
                  <w:szCs w:val="16"/>
                </w:rPr>
                <w:t>AS 1012.3.3-1998 (R2014) Methods of testing concrete - Determination of properties related to the consistency of concrete - Vebe test</w:t>
              </w:r>
            </w:ins>
          </w:p>
          <w:p w14:paraId="2357CE8B" w14:textId="77777777" w:rsidR="00E245EB" w:rsidRPr="00E245EB" w:rsidRDefault="00E245EB" w:rsidP="00E245EB">
            <w:pPr>
              <w:spacing w:after="120"/>
              <w:rPr>
                <w:rFonts w:ascii="Calibri Light" w:hAnsi="Calibri Light"/>
                <w:sz w:val="16"/>
                <w:szCs w:val="16"/>
              </w:rPr>
            </w:pPr>
            <w:del w:id="8554" w:author="Ashan Senel Asmone" w:date="2016-05-09T16:53:00Z">
              <w:r w:rsidRPr="00E245EB" w:rsidDel="0008797E">
                <w:rPr>
                  <w:rFonts w:ascii="Calibri Light" w:hAnsi="Calibri Light"/>
                  <w:sz w:val="16"/>
                  <w:szCs w:val="16"/>
                </w:rPr>
                <w:delText>AS 1012.3.4-1998 Methods of testing concrete - Determination of properties related to the consistency of concrete - Compactibility index</w:delText>
              </w:r>
            </w:del>
            <w:ins w:id="8555" w:author="Ashan Senel Asmone" w:date="2016-05-09T16:53:00Z">
              <w:r w:rsidR="0008797E">
                <w:rPr>
                  <w:rFonts w:ascii="Calibri Light" w:hAnsi="Calibri Light"/>
                  <w:sz w:val="16"/>
                  <w:szCs w:val="16"/>
                </w:rPr>
                <w:t>AS 1012.3.4-1998 (R2014) Methods of testing concrete - Determination of properties related to the consistency of concrete - Compactibility index</w:t>
              </w:r>
            </w:ins>
          </w:p>
          <w:p w14:paraId="7A9B63BD" w14:textId="77777777" w:rsidR="00E245EB" w:rsidRPr="00E245EB" w:rsidRDefault="00E245EB" w:rsidP="00E245EB">
            <w:pPr>
              <w:spacing w:after="120"/>
              <w:rPr>
                <w:rFonts w:ascii="Calibri Light" w:hAnsi="Calibri Light"/>
                <w:sz w:val="16"/>
                <w:szCs w:val="16"/>
              </w:rPr>
            </w:pPr>
            <w:del w:id="8556" w:author="Ashan Senel Asmone" w:date="2016-05-09T16:55:00Z">
              <w:r w:rsidRPr="00E245EB" w:rsidDel="0008797E">
                <w:rPr>
                  <w:rFonts w:ascii="Calibri Light" w:hAnsi="Calibri Light"/>
                  <w:sz w:val="16"/>
                  <w:szCs w:val="16"/>
                </w:rPr>
                <w:delText>AS 1012.4.1-1999 Methods of testing concrete - Determination of air content of freshly mixed concrete - Measuring reduction in concrete volume with increased air pressure</w:delText>
              </w:r>
            </w:del>
            <w:ins w:id="8557" w:author="Ashan Senel Asmone" w:date="2016-05-09T16:55:00Z">
              <w:r w:rsidR="0008797E">
                <w:rPr>
                  <w:rFonts w:ascii="Calibri Light" w:hAnsi="Calibri Light"/>
                  <w:sz w:val="16"/>
                  <w:szCs w:val="16"/>
                </w:rPr>
                <w:t>AS 1012.4.1:2014 Methods of testing concrete - Determination of air content of freshly mixed concrete - Measuring reduction in concrete volume with increased air pressure</w:t>
              </w:r>
            </w:ins>
          </w:p>
          <w:p w14:paraId="364E412C" w14:textId="77777777" w:rsidR="00E245EB" w:rsidRPr="00E245EB" w:rsidRDefault="0008797E" w:rsidP="00E245EB">
            <w:pPr>
              <w:spacing w:after="120"/>
              <w:rPr>
                <w:rFonts w:ascii="Calibri Light" w:hAnsi="Calibri Light"/>
                <w:sz w:val="16"/>
                <w:szCs w:val="16"/>
              </w:rPr>
            </w:pPr>
            <w:r>
              <w:fldChar w:fldCharType="begin"/>
            </w:r>
            <w:r>
              <w:instrText xml:space="preserve"> HYPERLINK "http://www.standards.com.au/catalogue/script/Details.asp?DocN=AS887356333093" \o "see details and prices" </w:instrText>
            </w:r>
            <w:r>
              <w:fldChar w:fldCharType="separate"/>
            </w:r>
            <w:del w:id="8558" w:author="Ashan Senel Asmone" w:date="2016-05-09T17:02:00Z">
              <w:r w:rsidR="00E245EB" w:rsidRPr="00E245EB" w:rsidDel="0008797E">
                <w:rPr>
                  <w:rFonts w:ascii="Calibri Light" w:hAnsi="Calibri Light"/>
                  <w:sz w:val="16"/>
                  <w:szCs w:val="16"/>
                </w:rPr>
                <w:delText>AS 1012.8.1-2000 Methods of testing concrete - Method of making and curing concrete - Compression and indirect tensile test specimens</w:delText>
              </w:r>
            </w:del>
            <w:ins w:id="8559" w:author="Ashan Senel Asmone" w:date="2016-05-09T17:02:00Z">
              <w:r>
                <w:rPr>
                  <w:rFonts w:ascii="Calibri Light" w:hAnsi="Calibri Light"/>
                  <w:sz w:val="16"/>
                  <w:szCs w:val="16"/>
                </w:rPr>
                <w:t>AS 1012.8.1:2014 Methods of testing concrete - Method for making and curing concrete - Compression and indirect tensile test specimens</w:t>
              </w:r>
            </w:ins>
            <w:r>
              <w:rPr>
                <w:rFonts w:ascii="Calibri Light" w:hAnsi="Calibri Light"/>
                <w:sz w:val="16"/>
                <w:szCs w:val="16"/>
              </w:rPr>
              <w:fldChar w:fldCharType="end"/>
            </w:r>
          </w:p>
          <w:p w14:paraId="73270408" w14:textId="77777777" w:rsidR="00E245EB" w:rsidRPr="00E245EB" w:rsidRDefault="00E245EB" w:rsidP="00E245EB">
            <w:pPr>
              <w:spacing w:after="120"/>
              <w:rPr>
                <w:rFonts w:ascii="Calibri Light" w:hAnsi="Calibri Light"/>
                <w:sz w:val="16"/>
                <w:szCs w:val="16"/>
              </w:rPr>
            </w:pPr>
            <w:del w:id="8560" w:author="Ashan Senel Asmone" w:date="2016-05-09T17:03:00Z">
              <w:r w:rsidRPr="00E245EB" w:rsidDel="0008797E">
                <w:rPr>
                  <w:rFonts w:ascii="Calibri Light" w:hAnsi="Calibri Light"/>
                  <w:sz w:val="16"/>
                  <w:szCs w:val="16"/>
                </w:rPr>
                <w:delText>AS 1012.9-1999 Methods of testing concrete - Determination of the compressive strength of concrete specimens</w:delText>
              </w:r>
            </w:del>
            <w:ins w:id="8561" w:author="Ashan Senel Asmone" w:date="2016-05-09T17:03:00Z">
              <w:r w:rsidR="0008797E">
                <w:rPr>
                  <w:rFonts w:ascii="Calibri Light" w:hAnsi="Calibri Light"/>
                  <w:sz w:val="16"/>
                  <w:szCs w:val="16"/>
                </w:rPr>
                <w:t>AS 1012.9-1999 Methods of testing concrete - Determination of the compressive strength of concrete specimens</w:t>
              </w:r>
            </w:ins>
          </w:p>
          <w:p w14:paraId="3AD298F3" w14:textId="77777777" w:rsidR="00E245EB" w:rsidRPr="00E245EB" w:rsidRDefault="00E245EB" w:rsidP="00E245EB">
            <w:pPr>
              <w:spacing w:after="120"/>
              <w:rPr>
                <w:rFonts w:ascii="Calibri Light" w:hAnsi="Calibri Light"/>
                <w:sz w:val="16"/>
                <w:szCs w:val="16"/>
              </w:rPr>
            </w:pPr>
            <w:del w:id="8562" w:author="Ashan Senel Asmone" w:date="2016-05-09T17:10:00Z">
              <w:r w:rsidRPr="00E245EB" w:rsidDel="0008797E">
                <w:rPr>
                  <w:rFonts w:ascii="Calibri Light" w:hAnsi="Calibri Light"/>
                  <w:sz w:val="16"/>
                  <w:szCs w:val="16"/>
                </w:rPr>
                <w:delText>AS 1302-1991 Steel reinforcing bars for concrete</w:delText>
              </w:r>
            </w:del>
            <w:ins w:id="8563" w:author="Ashan Senel Asmone" w:date="2016-05-09T17:10:00Z">
              <w:r w:rsidR="0008797E">
                <w:rPr>
                  <w:rFonts w:ascii="Calibri Light" w:hAnsi="Calibri Light"/>
                  <w:sz w:val="16"/>
                  <w:szCs w:val="16"/>
                </w:rPr>
                <w:t>AS/NZS 4671:2001 Steel reinforcing materials</w:t>
              </w:r>
            </w:ins>
          </w:p>
          <w:p w14:paraId="3C426770" w14:textId="77777777" w:rsidR="00E245EB" w:rsidRPr="00E245EB" w:rsidRDefault="00E245EB" w:rsidP="00E245EB">
            <w:pPr>
              <w:spacing w:after="120"/>
              <w:rPr>
                <w:rFonts w:ascii="Calibri Light" w:hAnsi="Calibri Light"/>
                <w:sz w:val="16"/>
                <w:szCs w:val="16"/>
              </w:rPr>
            </w:pPr>
            <w:del w:id="8564" w:author="Ashan Senel Asmone" w:date="2016-05-09T17:11:00Z">
              <w:r w:rsidRPr="00E245EB" w:rsidDel="0008797E">
                <w:rPr>
                  <w:rFonts w:ascii="Calibri Light" w:hAnsi="Calibri Light"/>
                  <w:sz w:val="16"/>
                  <w:szCs w:val="16"/>
                </w:rPr>
                <w:delText>AS 1302-1991/Amdt 1-1992 Steel reinforcing bars for concrete</w:delText>
              </w:r>
            </w:del>
            <w:ins w:id="8565" w:author="Ashan Senel Asmone" w:date="2016-05-09T17:11:00Z">
              <w:r w:rsidR="0008797E">
                <w:rPr>
                  <w:rFonts w:ascii="Calibri Light" w:hAnsi="Calibri Light"/>
                  <w:sz w:val="16"/>
                  <w:szCs w:val="16"/>
                </w:rPr>
                <w:t>AS 1302-1991/Amdt 1-1992 Steel reinforcing bars for concrete</w:t>
              </w:r>
            </w:ins>
          </w:p>
          <w:p w14:paraId="5A870043" w14:textId="77777777" w:rsidR="00E245EB" w:rsidRPr="00E245EB" w:rsidRDefault="00E245EB" w:rsidP="00E245EB">
            <w:pPr>
              <w:spacing w:after="120"/>
              <w:rPr>
                <w:rFonts w:ascii="Calibri Light" w:hAnsi="Calibri Light"/>
                <w:sz w:val="16"/>
                <w:szCs w:val="16"/>
              </w:rPr>
            </w:pPr>
            <w:del w:id="8566" w:author="Ashan Senel Asmone" w:date="2016-05-09T17:12:00Z">
              <w:r w:rsidRPr="00E245EB" w:rsidDel="0008797E">
                <w:rPr>
                  <w:rFonts w:ascii="Calibri Light" w:hAnsi="Calibri Light"/>
                  <w:sz w:val="16"/>
                  <w:szCs w:val="16"/>
                </w:rPr>
                <w:delText>AS 1379-1997 Specification and supply of concrete</w:delText>
              </w:r>
            </w:del>
            <w:ins w:id="8567" w:author="Ashan Senel Asmone" w:date="2016-05-09T17:12:00Z">
              <w:r w:rsidR="0008797E">
                <w:rPr>
                  <w:rFonts w:ascii="Calibri Light" w:hAnsi="Calibri Light"/>
                  <w:sz w:val="16"/>
                  <w:szCs w:val="16"/>
                </w:rPr>
                <w:t>AS 1379-2007 Specification and supply of concrete</w:t>
              </w:r>
            </w:ins>
          </w:p>
          <w:p w14:paraId="0821FC9C" w14:textId="77777777" w:rsidR="00E245EB" w:rsidRPr="00E245EB" w:rsidRDefault="00E245EB" w:rsidP="00E245EB">
            <w:pPr>
              <w:spacing w:after="120"/>
              <w:rPr>
                <w:rFonts w:ascii="Calibri Light" w:hAnsi="Calibri Light"/>
                <w:sz w:val="16"/>
                <w:szCs w:val="16"/>
              </w:rPr>
            </w:pPr>
            <w:del w:id="8568" w:author="Ashan Senel Asmone" w:date="2016-05-09T17:13:00Z">
              <w:r w:rsidRPr="00E245EB" w:rsidDel="008C2B3C">
                <w:rPr>
                  <w:rFonts w:ascii="Calibri Light" w:hAnsi="Calibri Light"/>
                  <w:sz w:val="16"/>
                  <w:szCs w:val="16"/>
                </w:rPr>
                <w:delText>AS 1379 Supp 1-1997 Specification and supply of concrete - Commentary (Supplement to AS 1379-1997)</w:delText>
              </w:r>
            </w:del>
            <w:ins w:id="8569" w:author="Ashan Senel Asmone" w:date="2016-05-09T17:13:00Z">
              <w:r w:rsidR="008C2B3C">
                <w:rPr>
                  <w:rFonts w:ascii="Calibri Light" w:hAnsi="Calibri Light"/>
                  <w:sz w:val="16"/>
                  <w:szCs w:val="16"/>
                </w:rPr>
                <w:t>AS 1379 Supp 1-2008 Specification and supply of concrete - Commentary (Supplement 1 to AS 1379 - 2007)</w:t>
              </w:r>
            </w:ins>
          </w:p>
          <w:p w14:paraId="1AE4A03A" w14:textId="77777777" w:rsidR="00E245EB" w:rsidRPr="00E245EB" w:rsidRDefault="00E245EB" w:rsidP="00E245EB">
            <w:pPr>
              <w:spacing w:after="120"/>
              <w:rPr>
                <w:rFonts w:ascii="Calibri Light" w:hAnsi="Calibri Light"/>
                <w:sz w:val="16"/>
                <w:szCs w:val="16"/>
              </w:rPr>
            </w:pPr>
            <w:del w:id="8570" w:author="Ashan Senel Asmone" w:date="2016-05-09T17:17:00Z">
              <w:r w:rsidRPr="00E245EB" w:rsidDel="008C2B3C">
                <w:rPr>
                  <w:rFonts w:ascii="Calibri Light" w:hAnsi="Calibri Light"/>
                  <w:sz w:val="16"/>
                  <w:szCs w:val="16"/>
                </w:rPr>
                <w:delText>AS 1418.15-1994/Amdt 1-1995 Cranes (including hoists and winches) - Concrete placing equipment</w:delText>
              </w:r>
            </w:del>
            <w:ins w:id="8571" w:author="Ashan Senel Asmone" w:date="2016-05-09T17:17:00Z">
              <w:r w:rsidR="008C2B3C">
                <w:rPr>
                  <w:rFonts w:ascii="Calibri Light" w:hAnsi="Calibri Light"/>
                  <w:sz w:val="16"/>
                  <w:szCs w:val="16"/>
                </w:rPr>
                <w:t>AS 1418.15-1994/Amdt 1-1995 Cranes (including hoists and winches) - Concrete placing equipment</w:t>
              </w:r>
            </w:ins>
          </w:p>
          <w:p w14:paraId="4FE38359" w14:textId="77777777" w:rsidR="00E245EB" w:rsidRPr="00E245EB" w:rsidRDefault="00E245EB" w:rsidP="00E245EB">
            <w:pPr>
              <w:spacing w:after="120"/>
              <w:rPr>
                <w:rFonts w:ascii="Calibri Light" w:hAnsi="Calibri Light"/>
                <w:sz w:val="16"/>
                <w:szCs w:val="16"/>
              </w:rPr>
            </w:pPr>
            <w:del w:id="8572" w:author="Ashan Senel Asmone" w:date="2016-03-21T20:24:00Z">
              <w:r w:rsidRPr="00E245EB" w:rsidDel="00B73746">
                <w:rPr>
                  <w:rFonts w:ascii="Calibri Light" w:hAnsi="Calibri Light"/>
                  <w:sz w:val="16"/>
                  <w:szCs w:val="16"/>
                </w:rPr>
                <w:delText>AS 1478.1-2000 Chemical admixtures for concrete, mortar and grout - Admixtures for concrete</w:delText>
              </w:r>
            </w:del>
            <w:ins w:id="8573" w:author="Ashan Senel Asmone" w:date="2016-03-21T20:24:00Z">
              <w:r w:rsidR="00B73746">
                <w:rPr>
                  <w:rFonts w:ascii="Calibri Light" w:hAnsi="Calibri Light"/>
                  <w:sz w:val="16"/>
                  <w:szCs w:val="16"/>
                </w:rPr>
                <w:t>AS 1478.1-2000 Chemical admixtures for concrete, mortar and grout - Admixtures for concrete</w:t>
              </w:r>
            </w:ins>
          </w:p>
          <w:p w14:paraId="6632C299" w14:textId="77777777" w:rsidR="00E245EB" w:rsidRPr="00E245EB" w:rsidRDefault="00E245EB" w:rsidP="00E245EB">
            <w:pPr>
              <w:spacing w:after="120"/>
              <w:rPr>
                <w:rFonts w:ascii="Calibri Light" w:hAnsi="Calibri Light"/>
                <w:sz w:val="16"/>
                <w:szCs w:val="16"/>
              </w:rPr>
            </w:pPr>
            <w:del w:id="8574" w:author="Ashan Senel Asmone" w:date="2016-03-21T13:37:00Z">
              <w:r w:rsidRPr="00E245EB" w:rsidDel="009D4550">
                <w:rPr>
                  <w:rFonts w:ascii="Calibri Light" w:hAnsi="Calibri Light"/>
                  <w:sz w:val="16"/>
                  <w:szCs w:val="16"/>
                </w:rPr>
                <w:delText>AS 3600-2001 Concrete structures</w:delText>
              </w:r>
            </w:del>
            <w:ins w:id="8575" w:author="Ashan Senel Asmone" w:date="2016-03-21T13:37:00Z">
              <w:r w:rsidR="009D4550">
                <w:rPr>
                  <w:rFonts w:ascii="Calibri Light" w:hAnsi="Calibri Light"/>
                  <w:sz w:val="16"/>
                  <w:szCs w:val="16"/>
                </w:rPr>
                <w:t>AS 3600-2009 Concrete structures</w:t>
              </w:r>
            </w:ins>
          </w:p>
          <w:p w14:paraId="44605C8C" w14:textId="77777777" w:rsidR="00E245EB" w:rsidRPr="00E245EB" w:rsidRDefault="00E245EB" w:rsidP="00E245EB">
            <w:pPr>
              <w:spacing w:after="120"/>
              <w:rPr>
                <w:rFonts w:ascii="Calibri Light" w:hAnsi="Calibri Light"/>
                <w:sz w:val="16"/>
                <w:szCs w:val="16"/>
              </w:rPr>
            </w:pPr>
            <w:del w:id="8576" w:author="Ashan Senel Asmone" w:date="2016-05-09T17:59:00Z">
              <w:r w:rsidRPr="00E245EB" w:rsidDel="00401798">
                <w:rPr>
                  <w:rFonts w:ascii="Calibri Light" w:hAnsi="Calibri Light"/>
                  <w:sz w:val="16"/>
                  <w:szCs w:val="16"/>
                </w:rPr>
                <w:delText>AS 3600 Supp 1-1994 Concrete structures - Commentary (Supplement to AS 3600-1994)</w:delText>
              </w:r>
            </w:del>
            <w:ins w:id="8577" w:author="Ashan Senel Asmone" w:date="2016-05-09T17:59:00Z">
              <w:r w:rsidR="00401798">
                <w:rPr>
                  <w:rFonts w:ascii="Calibri Light" w:hAnsi="Calibri Light"/>
                  <w:sz w:val="16"/>
                  <w:szCs w:val="16"/>
                </w:rPr>
                <w:t>AS 3600-2009 Supp 1:2014 Concrete structures - Commentary (Supplement to AS 3600-2009)</w:t>
              </w:r>
            </w:ins>
          </w:p>
          <w:p w14:paraId="3FCB2F17" w14:textId="77777777" w:rsidR="00E245EB" w:rsidRPr="00E245EB" w:rsidRDefault="00E245EB" w:rsidP="00E245EB">
            <w:pPr>
              <w:spacing w:after="120"/>
              <w:rPr>
                <w:rFonts w:ascii="Calibri Light" w:hAnsi="Calibri Light"/>
                <w:sz w:val="16"/>
                <w:szCs w:val="16"/>
              </w:rPr>
            </w:pPr>
            <w:del w:id="8578" w:author="Ashan Senel Asmone" w:date="2016-05-09T18:00:00Z">
              <w:r w:rsidRPr="00E245EB" w:rsidDel="00401798">
                <w:rPr>
                  <w:rFonts w:ascii="Calibri Light" w:hAnsi="Calibri Light"/>
                  <w:sz w:val="16"/>
                  <w:szCs w:val="16"/>
                </w:rPr>
                <w:delText>AS 3600 Supp1-1994/Amdt 1-1996 Concrete structures - Commentary</w:delText>
              </w:r>
            </w:del>
            <w:ins w:id="8579" w:author="Ashan Senel Asmone" w:date="2016-05-09T18:00:00Z">
              <w:r w:rsidR="00401798">
                <w:rPr>
                  <w:rFonts w:ascii="Calibri Light" w:hAnsi="Calibri Light"/>
                  <w:sz w:val="16"/>
                  <w:szCs w:val="16"/>
                </w:rPr>
                <w:t>AS 3600 Supp1-1994/Amdt 1-1996 Concrete structures - Commentary</w:t>
              </w:r>
            </w:ins>
          </w:p>
          <w:p w14:paraId="70DA6317" w14:textId="77777777" w:rsidR="00E245EB" w:rsidRPr="00E245EB" w:rsidRDefault="00E245EB" w:rsidP="00E245EB">
            <w:pPr>
              <w:spacing w:after="120"/>
              <w:rPr>
                <w:rFonts w:ascii="Calibri Light" w:hAnsi="Calibri Light"/>
                <w:sz w:val="16"/>
                <w:szCs w:val="16"/>
              </w:rPr>
            </w:pPr>
            <w:del w:id="8580" w:author="Ashan Senel Asmone" w:date="2016-05-09T18:01:00Z">
              <w:r w:rsidRPr="00E245EB" w:rsidDel="00401798">
                <w:rPr>
                  <w:rFonts w:ascii="Calibri Light" w:hAnsi="Calibri Light"/>
                  <w:sz w:val="16"/>
                  <w:szCs w:val="16"/>
                </w:rPr>
                <w:delText>AS 3730.22-1993 Guide to the properties of paints for buildings - Concrete and masonry sealer - Solvent-borne - Interior/exterior</w:delText>
              </w:r>
            </w:del>
            <w:ins w:id="8581" w:author="Ashan Senel Asmone" w:date="2016-05-09T18:01:00Z">
              <w:r w:rsidR="00401798">
                <w:rPr>
                  <w:rFonts w:ascii="Calibri Light" w:hAnsi="Calibri Light"/>
                  <w:sz w:val="16"/>
                  <w:szCs w:val="16"/>
                </w:rPr>
                <w:t>AS 3730.22-2006 Guide to the properties of paints for buildings - Concrete and masonry sealer - Solvent-borne - Interior/exterior</w:t>
              </w:r>
            </w:ins>
          </w:p>
          <w:p w14:paraId="05184C1D" w14:textId="77777777" w:rsidR="00E245EB" w:rsidRPr="00E245EB" w:rsidRDefault="00E245EB" w:rsidP="00E245EB">
            <w:pPr>
              <w:spacing w:after="120"/>
              <w:rPr>
                <w:rFonts w:ascii="Calibri Light" w:hAnsi="Calibri Light"/>
                <w:sz w:val="16"/>
                <w:szCs w:val="16"/>
              </w:rPr>
            </w:pPr>
            <w:del w:id="8582" w:author="Ashan Senel Asmone" w:date="2016-05-09T18:02:00Z">
              <w:r w:rsidRPr="00E245EB" w:rsidDel="00401798">
                <w:rPr>
                  <w:rFonts w:ascii="Calibri Light" w:hAnsi="Calibri Light"/>
                  <w:sz w:val="16"/>
                  <w:szCs w:val="16"/>
                </w:rPr>
                <w:delText>AS/NZS 4548.5:1999 Guide to long-life coatings for concrete and masonry - Guidelines to methods of test</w:delText>
              </w:r>
            </w:del>
            <w:ins w:id="8583" w:author="Ashan Senel Asmone" w:date="2016-05-09T18:02:00Z">
              <w:r w:rsidR="00401798">
                <w:rPr>
                  <w:rFonts w:ascii="Calibri Light" w:hAnsi="Calibri Light"/>
                  <w:sz w:val="16"/>
                  <w:szCs w:val="16"/>
                </w:rPr>
                <w:t>AS/NZS 4548.5:1999 (R2013) Guide to long-life coatings for concrete and masonry - Guidelines to methods of test</w:t>
              </w:r>
            </w:ins>
          </w:p>
          <w:p w14:paraId="102CB799" w14:textId="77777777" w:rsidR="00E245EB" w:rsidRPr="00E245EB" w:rsidRDefault="00E245EB" w:rsidP="00E245EB">
            <w:pPr>
              <w:spacing w:after="120"/>
              <w:rPr>
                <w:rFonts w:ascii="Calibri Light" w:hAnsi="Calibri Light"/>
                <w:sz w:val="16"/>
                <w:szCs w:val="16"/>
              </w:rPr>
            </w:pPr>
            <w:del w:id="8584" w:author="Ashan Senel Asmone" w:date="2016-05-09T18:09:00Z">
              <w:r w:rsidRPr="00E245EB" w:rsidDel="00D91DD8">
                <w:rPr>
                  <w:rFonts w:ascii="Calibri Light" w:hAnsi="Calibri Light"/>
                  <w:sz w:val="16"/>
                  <w:szCs w:val="16"/>
                </w:rPr>
                <w:delText>DR 99314 CP Amendment 1 to AS 1379-1997 - Specification and supply of concrete</w:delText>
              </w:r>
            </w:del>
            <w:ins w:id="8585" w:author="Ashan Senel Asmone" w:date="2016-05-09T18:09:00Z">
              <w:r w:rsidR="00D91DD8">
                <w:rPr>
                  <w:rFonts w:ascii="Calibri Light" w:hAnsi="Calibri Light"/>
                  <w:sz w:val="16"/>
                  <w:szCs w:val="16"/>
                </w:rPr>
                <w:t>AS 1379-2007/Amdt 2-2015 Specification and supply of concrete</w:t>
              </w:r>
            </w:ins>
          </w:p>
          <w:p w14:paraId="1E8C31DD" w14:textId="77777777" w:rsidR="00E245EB" w:rsidRPr="00E245EB" w:rsidRDefault="00E245EB" w:rsidP="00E245EB">
            <w:pPr>
              <w:spacing w:after="120"/>
              <w:rPr>
                <w:rFonts w:ascii="Calibri Light" w:hAnsi="Calibri Light"/>
                <w:sz w:val="16"/>
                <w:szCs w:val="16"/>
              </w:rPr>
            </w:pPr>
            <w:del w:id="8586" w:author="Ashan Senel Asmone" w:date="2016-05-09T18:04:00Z">
              <w:r w:rsidRPr="00E245EB" w:rsidDel="00D91DD8">
                <w:rPr>
                  <w:rFonts w:ascii="Calibri Light" w:hAnsi="Calibri Light"/>
                  <w:sz w:val="16"/>
                  <w:szCs w:val="16"/>
                </w:rPr>
                <w:delText>CIA Concrete 1999 Our Concrete Environment</w:delText>
              </w:r>
            </w:del>
            <w:ins w:id="8587" w:author="Ashan Senel Asmone" w:date="2016-05-09T18:04:00Z">
              <w:r w:rsidR="00D91DD8">
                <w:rPr>
                  <w:rFonts w:ascii="Calibri Light" w:hAnsi="Calibri Light"/>
                  <w:sz w:val="16"/>
                  <w:szCs w:val="16"/>
                </w:rPr>
                <w:t>CIA Concrete 1999 CIA Our Concrete Environment</w:t>
              </w:r>
            </w:ins>
          </w:p>
          <w:p w14:paraId="0361B77E" w14:textId="77777777" w:rsidR="00E245EB" w:rsidRPr="00E245EB" w:rsidRDefault="00E245EB" w:rsidP="00E245EB">
            <w:pPr>
              <w:spacing w:after="120"/>
              <w:rPr>
                <w:rFonts w:ascii="Calibri Light" w:hAnsi="Calibri Light"/>
                <w:sz w:val="16"/>
                <w:szCs w:val="16"/>
              </w:rPr>
            </w:pPr>
            <w:del w:id="8588" w:author="Ashan Senel Asmone" w:date="2016-05-09T18:05:00Z">
              <w:r w:rsidRPr="00E245EB" w:rsidDel="00D91DD8">
                <w:rPr>
                  <w:rFonts w:ascii="Calibri Light" w:hAnsi="Calibri Light"/>
                  <w:sz w:val="16"/>
                  <w:szCs w:val="16"/>
                </w:rPr>
                <w:delText>CIA CPN24-1990 Design of Joints in Concrete Buildings</w:delText>
              </w:r>
            </w:del>
            <w:ins w:id="8589" w:author="Ashan Senel Asmone" w:date="2016-05-09T18:05:00Z">
              <w:r w:rsidR="00D91DD8">
                <w:rPr>
                  <w:rFonts w:ascii="Calibri Light" w:hAnsi="Calibri Light"/>
                  <w:sz w:val="16"/>
                  <w:szCs w:val="16"/>
                </w:rPr>
                <w:t>CIA CPN24-2005 Design of Joints in Concrete Structures</w:t>
              </w:r>
            </w:ins>
          </w:p>
          <w:p w14:paraId="56C905D5" w14:textId="77777777" w:rsidR="00E245EB" w:rsidRPr="00E245EB" w:rsidRDefault="00E245EB" w:rsidP="00E245EB">
            <w:pPr>
              <w:spacing w:after="120"/>
              <w:rPr>
                <w:rFonts w:ascii="Calibri Light" w:hAnsi="Calibri Light"/>
                <w:sz w:val="16"/>
                <w:szCs w:val="16"/>
              </w:rPr>
            </w:pPr>
            <w:del w:id="8590" w:author="Ashan Senel Asmone" w:date="2016-05-09T18:07:00Z">
              <w:r w:rsidRPr="00E245EB" w:rsidDel="00D91DD8">
                <w:rPr>
                  <w:rFonts w:ascii="Calibri Light" w:hAnsi="Calibri Light"/>
                  <w:sz w:val="16"/>
                  <w:szCs w:val="16"/>
                </w:rPr>
                <w:delText>HB 124-2000 Design of Concrete masonry Buildings</w:delText>
              </w:r>
            </w:del>
            <w:ins w:id="8591" w:author="Ashan Senel Asmone" w:date="2016-05-09T18:07:00Z">
              <w:r w:rsidR="00D91DD8">
                <w:rPr>
                  <w:rFonts w:ascii="Calibri Light" w:hAnsi="Calibri Light"/>
                  <w:sz w:val="16"/>
                  <w:szCs w:val="16"/>
                </w:rPr>
                <w:t>HB 124-2007 Design and Construction of Concrete Masonry Buildings (CD-ROM) (Withdrawn)</w:t>
              </w:r>
            </w:ins>
          </w:p>
          <w:p w14:paraId="78F1AAE5" w14:textId="77777777" w:rsidR="00E245EB" w:rsidRPr="00E245EB" w:rsidRDefault="00E245EB" w:rsidP="00E245EB">
            <w:pPr>
              <w:spacing w:after="120"/>
              <w:rPr>
                <w:rFonts w:ascii="Calibri Light" w:hAnsi="Calibri Light"/>
                <w:sz w:val="16"/>
                <w:szCs w:val="16"/>
              </w:rPr>
            </w:pPr>
            <w:del w:id="8592" w:author="Ashan Senel Asmone" w:date="2016-05-09T18:08:00Z">
              <w:r w:rsidRPr="00E245EB" w:rsidDel="00D91DD8">
                <w:rPr>
                  <w:rFonts w:ascii="Calibri Light" w:hAnsi="Calibri Light"/>
                  <w:sz w:val="16"/>
                  <w:szCs w:val="16"/>
                </w:rPr>
                <w:delText>HB 237-2000 Detailing and construction of concrete masonry</w:delText>
              </w:r>
            </w:del>
          </w:p>
          <w:p w14:paraId="6A361052" w14:textId="77777777" w:rsidR="00E245EB" w:rsidRPr="00E245EB" w:rsidRDefault="00E245EB" w:rsidP="00E245EB">
            <w:pPr>
              <w:spacing w:after="120"/>
              <w:rPr>
                <w:rFonts w:ascii="Calibri Light" w:hAnsi="Calibri Light"/>
                <w:sz w:val="16"/>
                <w:szCs w:val="16"/>
              </w:rPr>
            </w:pPr>
            <w:del w:id="8593" w:author="Ashan Senel Asmone" w:date="2016-05-09T18:10:00Z">
              <w:r w:rsidRPr="00E245EB" w:rsidDel="00D91DD8">
                <w:rPr>
                  <w:rFonts w:ascii="Calibri Light" w:hAnsi="Calibri Light"/>
                  <w:sz w:val="16"/>
                  <w:szCs w:val="16"/>
                </w:rPr>
                <w:delText>HB 34-1992 Near-to-surface testing of hardened concrete</w:delText>
              </w:r>
            </w:del>
          </w:p>
          <w:p w14:paraId="371D00D1" w14:textId="77777777" w:rsidR="00E245EB" w:rsidRPr="00E245EB" w:rsidRDefault="00E245EB" w:rsidP="00E245EB">
            <w:pPr>
              <w:spacing w:after="120"/>
              <w:rPr>
                <w:rFonts w:ascii="Calibri Light" w:hAnsi="Calibri Light"/>
                <w:sz w:val="16"/>
                <w:szCs w:val="16"/>
              </w:rPr>
            </w:pPr>
            <w:del w:id="8594" w:author="Ashan Senel Asmone" w:date="2016-05-09T18:16:00Z">
              <w:r w:rsidRPr="00E245EB" w:rsidDel="00D91DD8">
                <w:rPr>
                  <w:rFonts w:ascii="Calibri Light" w:hAnsi="Calibri Light"/>
                  <w:sz w:val="16"/>
                  <w:szCs w:val="16"/>
                </w:rPr>
                <w:delText>HB 64-1994 Guide to concrete construction</w:delText>
              </w:r>
            </w:del>
            <w:ins w:id="8595" w:author="Ashan Senel Asmone" w:date="2016-05-09T18:16:00Z">
              <w:r w:rsidR="00D91DD8">
                <w:rPr>
                  <w:rFonts w:ascii="Calibri Light" w:hAnsi="Calibri Light"/>
                  <w:sz w:val="16"/>
                  <w:szCs w:val="16"/>
                </w:rPr>
                <w:t>HB 64-2002 Guide to concrete construction</w:t>
              </w:r>
            </w:ins>
          </w:p>
          <w:p w14:paraId="6EB52265" w14:textId="77777777" w:rsidR="00E245EB" w:rsidRPr="00E245EB" w:rsidRDefault="00E245EB" w:rsidP="00E245EB">
            <w:pPr>
              <w:spacing w:after="120"/>
              <w:rPr>
                <w:rFonts w:ascii="Calibri Light" w:hAnsi="Calibri Light"/>
                <w:sz w:val="16"/>
                <w:szCs w:val="16"/>
              </w:rPr>
            </w:pPr>
            <w:del w:id="8596" w:author="Ashan Senel Asmone" w:date="2016-05-09T18:17:00Z">
              <w:r w:rsidRPr="00E245EB" w:rsidDel="00D91DD8">
                <w:rPr>
                  <w:rFonts w:ascii="Calibri Light" w:hAnsi="Calibri Light"/>
                  <w:sz w:val="16"/>
                  <w:szCs w:val="16"/>
                </w:rPr>
                <w:delText>HB 67-1995 Concrete practice on building sites</w:delText>
              </w:r>
            </w:del>
            <w:ins w:id="8597" w:author="Ashan Senel Asmone" w:date="2016-05-09T18:17:00Z">
              <w:r w:rsidR="00D91DD8">
                <w:rPr>
                  <w:rFonts w:ascii="Calibri Light" w:hAnsi="Calibri Light"/>
                  <w:sz w:val="16"/>
                  <w:szCs w:val="16"/>
                </w:rPr>
                <w:t>HB 67-1995 Concrete practice on building sites</w:t>
              </w:r>
            </w:ins>
          </w:p>
          <w:p w14:paraId="35F5800B" w14:textId="77777777" w:rsidR="00E245EB" w:rsidRPr="00E245EB" w:rsidRDefault="00E245EB" w:rsidP="00E245EB">
            <w:pPr>
              <w:spacing w:after="120"/>
              <w:rPr>
                <w:rFonts w:ascii="Calibri Light" w:hAnsi="Calibri Light"/>
                <w:sz w:val="16"/>
                <w:szCs w:val="16"/>
              </w:rPr>
            </w:pPr>
            <w:del w:id="8598" w:author="Ashan Senel Asmone" w:date="2016-05-09T18:18:00Z">
              <w:r w:rsidRPr="00E245EB" w:rsidDel="00D91DD8">
                <w:rPr>
                  <w:rFonts w:ascii="Calibri Light" w:hAnsi="Calibri Light"/>
                  <w:sz w:val="16"/>
                  <w:szCs w:val="16"/>
                </w:rPr>
                <w:delText>HB 84:1996 Guide to Concrete Repair and Protection</w:delText>
              </w:r>
            </w:del>
            <w:ins w:id="8599" w:author="Ashan Senel Asmone" w:date="2016-05-09T18:18:00Z">
              <w:r w:rsidR="00D91DD8">
                <w:rPr>
                  <w:rFonts w:ascii="Calibri Light" w:hAnsi="Calibri Light"/>
                  <w:sz w:val="16"/>
                  <w:szCs w:val="16"/>
                </w:rPr>
                <w:t>HB 84-2006 Guide to Concrete Repair and Protection</w:t>
              </w:r>
            </w:ins>
          </w:p>
          <w:p w14:paraId="263DE982" w14:textId="77777777" w:rsidR="00E245EB" w:rsidRPr="00E245EB" w:rsidRDefault="00E245EB" w:rsidP="00E245EB">
            <w:pPr>
              <w:spacing w:after="120"/>
              <w:rPr>
                <w:rFonts w:ascii="Calibri Light" w:hAnsi="Calibri Light"/>
                <w:sz w:val="16"/>
                <w:szCs w:val="16"/>
              </w:rPr>
            </w:pPr>
            <w:del w:id="8600" w:author="Ashan Senel Asmone" w:date="2016-05-09T18:18:00Z">
              <w:r w:rsidRPr="00E245EB" w:rsidDel="00D91DD8">
                <w:rPr>
                  <w:rFonts w:ascii="Calibri Light" w:hAnsi="Calibri Light"/>
                  <w:sz w:val="16"/>
                  <w:szCs w:val="16"/>
                </w:rPr>
                <w:delText>CCA T41-1994 Guide to Concrete Construction</w:delText>
              </w:r>
            </w:del>
            <w:ins w:id="8601" w:author="Ashan Senel Asmone" w:date="2016-05-09T18:18:00Z">
              <w:r w:rsidR="00D91DD8">
                <w:rPr>
                  <w:rFonts w:ascii="Calibri Light" w:hAnsi="Calibri Light"/>
                  <w:sz w:val="16"/>
                  <w:szCs w:val="16"/>
                </w:rPr>
                <w:t>HB 64-2002 Guide to concrete construction</w:t>
              </w:r>
            </w:ins>
          </w:p>
          <w:p w14:paraId="3033ECF4" w14:textId="77777777" w:rsidR="00E245EB" w:rsidRPr="00E245EB" w:rsidRDefault="00E245EB" w:rsidP="00E245EB">
            <w:pPr>
              <w:spacing w:after="120"/>
              <w:rPr>
                <w:rFonts w:ascii="Calibri Light" w:hAnsi="Calibri Light"/>
                <w:sz w:val="16"/>
                <w:szCs w:val="16"/>
              </w:rPr>
            </w:pPr>
            <w:del w:id="8602" w:author="Ashan Senel Asmone" w:date="2016-05-09T18:20:00Z">
              <w:r w:rsidRPr="00E245EB" w:rsidDel="00D91DD8">
                <w:rPr>
                  <w:rFonts w:ascii="Calibri Light" w:hAnsi="Calibri Light"/>
                  <w:sz w:val="16"/>
                  <w:szCs w:val="16"/>
                </w:rPr>
                <w:delText>CIA Z5-1987 Recommended Practice: Sprayed Concrete</w:delText>
              </w:r>
            </w:del>
            <w:ins w:id="8603" w:author="Ashan Senel Asmone" w:date="2016-05-09T18:20:00Z">
              <w:r w:rsidR="00D91DD8">
                <w:rPr>
                  <w:rFonts w:ascii="Calibri Light" w:hAnsi="Calibri Light"/>
                  <w:sz w:val="16"/>
                  <w:szCs w:val="16"/>
                </w:rPr>
                <w:t>CIA Z5-2010 Shotcreting in Australia</w:t>
              </w:r>
            </w:ins>
          </w:p>
          <w:p w14:paraId="5316267B" w14:textId="77777777" w:rsidR="00E245EB" w:rsidRPr="00E245EB" w:rsidRDefault="00E245EB" w:rsidP="00E245EB">
            <w:pPr>
              <w:spacing w:after="120"/>
              <w:rPr>
                <w:rFonts w:ascii="Calibri Light" w:hAnsi="Calibri Light"/>
                <w:sz w:val="16"/>
                <w:szCs w:val="16"/>
              </w:rPr>
            </w:pPr>
            <w:del w:id="8604" w:author="Ashan Senel Asmone" w:date="2016-05-09T18:25:00Z">
              <w:r w:rsidRPr="00E245EB" w:rsidDel="007351A9">
                <w:rPr>
                  <w:rFonts w:ascii="Calibri Light" w:hAnsi="Calibri Light"/>
                  <w:sz w:val="16"/>
                  <w:szCs w:val="16"/>
                </w:rPr>
                <w:delText>CIA Z7-2001 Durable Concrete Structures</w:delText>
              </w:r>
            </w:del>
            <w:ins w:id="8605" w:author="Ashan Senel Asmone" w:date="2016-05-09T18:26:00Z">
              <w:r w:rsidR="007351A9">
                <w:rPr>
                  <w:rFonts w:ascii="Calibri Light" w:hAnsi="Calibri Light"/>
                  <w:sz w:val="16"/>
                  <w:szCs w:val="16"/>
                </w:rPr>
                <w:t xml:space="preserve">CIA Z7/01-2014 Durability Planning/ CIA Z7/04-2014 Good Practice Through Design, Concrete Supply and Construction/ </w:t>
              </w:r>
            </w:ins>
            <w:ins w:id="8606" w:author="Ashan Senel Asmone" w:date="2016-05-09T18:25:00Z">
              <w:r w:rsidR="007351A9">
                <w:rPr>
                  <w:rFonts w:ascii="Calibri Light" w:hAnsi="Calibri Light"/>
                  <w:sz w:val="16"/>
                  <w:szCs w:val="16"/>
                </w:rPr>
                <w:t>CIA Z7/07-2015 Performance Tests to Assess Concrete Durability</w:t>
              </w:r>
            </w:ins>
          </w:p>
          <w:p w14:paraId="13CF0E5C" w14:textId="77777777" w:rsidR="00E245EB" w:rsidRPr="00E245EB" w:rsidRDefault="00E245EB" w:rsidP="00E245EB">
            <w:pPr>
              <w:spacing w:after="120"/>
              <w:rPr>
                <w:rFonts w:ascii="Calibri Light" w:hAnsi="Calibri Light"/>
                <w:sz w:val="16"/>
                <w:szCs w:val="16"/>
              </w:rPr>
            </w:pPr>
            <w:del w:id="8607" w:author="Ashan Senel Asmone" w:date="2016-05-09T18:27:00Z">
              <w:r w:rsidRPr="00E245EB" w:rsidDel="007351A9">
                <w:rPr>
                  <w:rFonts w:ascii="Calibri Light" w:hAnsi="Calibri Light"/>
                  <w:sz w:val="16"/>
                  <w:szCs w:val="16"/>
                </w:rPr>
                <w:delText>CIA Z9-1999 Curing of Concrete</w:delText>
              </w:r>
            </w:del>
            <w:ins w:id="8608" w:author="Ashan Senel Asmone" w:date="2016-05-09T18:27:00Z">
              <w:r w:rsidR="007351A9">
                <w:rPr>
                  <w:rFonts w:ascii="Calibri Light" w:hAnsi="Calibri Light"/>
                  <w:sz w:val="16"/>
                  <w:szCs w:val="16"/>
                </w:rPr>
                <w:t>CIA Z9-1999 CIA Curing of Concrete</w:t>
              </w:r>
            </w:ins>
          </w:p>
          <w:p w14:paraId="09669274" w14:textId="77777777" w:rsidR="00E245EB" w:rsidRPr="00E245EB" w:rsidRDefault="00E245EB" w:rsidP="00E245EB">
            <w:pPr>
              <w:spacing w:after="120"/>
              <w:rPr>
                <w:rFonts w:ascii="Calibri Light" w:hAnsi="Calibri Light"/>
                <w:sz w:val="16"/>
                <w:szCs w:val="16"/>
              </w:rPr>
            </w:pPr>
            <w:r w:rsidRPr="00E245EB">
              <w:rPr>
                <w:rFonts w:ascii="Calibri Light" w:hAnsi="Calibri Light"/>
                <w:sz w:val="16"/>
                <w:szCs w:val="16"/>
              </w:rPr>
              <w:t>Reinforcement</w:t>
            </w:r>
          </w:p>
          <w:p w14:paraId="3F0D1401" w14:textId="77777777" w:rsidR="00E245EB" w:rsidRPr="00E245EB" w:rsidRDefault="00E245EB" w:rsidP="00E245EB">
            <w:pPr>
              <w:spacing w:after="120"/>
              <w:rPr>
                <w:rFonts w:ascii="Calibri Light" w:hAnsi="Calibri Light"/>
                <w:sz w:val="16"/>
                <w:szCs w:val="16"/>
              </w:rPr>
            </w:pPr>
            <w:del w:id="8609" w:author="Ashan Senel Asmone" w:date="2016-03-21T13:44:00Z">
              <w:r w:rsidRPr="00E245EB" w:rsidDel="00EB11C2">
                <w:rPr>
                  <w:rFonts w:ascii="Calibri Light" w:hAnsi="Calibri Light"/>
                  <w:sz w:val="16"/>
                  <w:szCs w:val="16"/>
                </w:rPr>
                <w:delText>AS 1302 -1991 Steel reinforcing bars for concrete</w:delText>
              </w:r>
            </w:del>
          </w:p>
          <w:p w14:paraId="73C5361D" w14:textId="77777777" w:rsidR="00E245EB" w:rsidRPr="00E245EB" w:rsidRDefault="00E245EB" w:rsidP="00E245EB">
            <w:pPr>
              <w:spacing w:after="120"/>
              <w:rPr>
                <w:rFonts w:ascii="Calibri Light" w:hAnsi="Calibri Light"/>
                <w:sz w:val="16"/>
                <w:szCs w:val="16"/>
              </w:rPr>
            </w:pPr>
            <w:del w:id="8610" w:author="Ashan Senel Asmone" w:date="2016-03-21T13:44:00Z">
              <w:r w:rsidRPr="00E245EB" w:rsidDel="00EB11C2">
                <w:rPr>
                  <w:rFonts w:ascii="Calibri Light" w:hAnsi="Calibri Light"/>
                  <w:sz w:val="16"/>
                  <w:szCs w:val="16"/>
                </w:rPr>
                <w:delText>AS 1302-1991/Amdt 1992 Steel reinforcing bars for concrete</w:delText>
              </w:r>
            </w:del>
            <w:ins w:id="8611" w:author="Ashan Senel Asmone" w:date="2016-03-21T13:44:00Z">
              <w:r w:rsidR="00EB11C2">
                <w:rPr>
                  <w:rFonts w:ascii="Calibri Light" w:hAnsi="Calibri Light"/>
                  <w:sz w:val="16"/>
                  <w:szCs w:val="16"/>
                </w:rPr>
                <w:t>AS/NZS 4671:2001 Steel reinforcing materials</w:t>
              </w:r>
            </w:ins>
          </w:p>
          <w:p w14:paraId="6FB9E8E0" w14:textId="77777777" w:rsidR="00E245EB" w:rsidRPr="00E245EB" w:rsidRDefault="00E245EB" w:rsidP="00E245EB">
            <w:pPr>
              <w:spacing w:after="120"/>
              <w:rPr>
                <w:rFonts w:ascii="Calibri Light" w:hAnsi="Calibri Light"/>
                <w:sz w:val="16"/>
                <w:szCs w:val="16"/>
              </w:rPr>
            </w:pPr>
            <w:del w:id="8612" w:author="Ashan Senel Asmone" w:date="2016-03-21T13:44:00Z">
              <w:r w:rsidRPr="00E245EB" w:rsidDel="00EB11C2">
                <w:rPr>
                  <w:rFonts w:ascii="Calibri Light" w:hAnsi="Calibri Light"/>
                  <w:sz w:val="16"/>
                  <w:szCs w:val="16"/>
                </w:rPr>
                <w:delText>AS 1304-1991 Welded wire reinforcing fabric for concrete</w:delText>
              </w:r>
            </w:del>
          </w:p>
          <w:p w14:paraId="4A27BA68" w14:textId="77777777" w:rsidR="00E245EB" w:rsidRPr="00E245EB" w:rsidRDefault="00E245EB" w:rsidP="00E245EB">
            <w:pPr>
              <w:spacing w:after="120"/>
              <w:rPr>
                <w:rFonts w:ascii="Calibri Light" w:hAnsi="Calibri Light"/>
                <w:sz w:val="16"/>
                <w:szCs w:val="16"/>
              </w:rPr>
            </w:pPr>
            <w:r w:rsidRPr="00E245EB">
              <w:rPr>
                <w:rFonts w:ascii="Calibri Light" w:hAnsi="Calibri Light"/>
                <w:sz w:val="16"/>
                <w:szCs w:val="16"/>
              </w:rPr>
              <w:t>Tile</w:t>
            </w:r>
          </w:p>
          <w:p w14:paraId="71270A4F" w14:textId="77777777" w:rsidR="00E245EB" w:rsidRPr="00E245EB" w:rsidRDefault="00E245EB" w:rsidP="00E245EB">
            <w:pPr>
              <w:spacing w:after="120"/>
              <w:rPr>
                <w:rFonts w:ascii="Calibri Light" w:hAnsi="Calibri Light"/>
                <w:sz w:val="16"/>
                <w:szCs w:val="16"/>
              </w:rPr>
            </w:pPr>
            <w:del w:id="8613" w:author="Ashan Senel Asmone" w:date="2016-05-09T18:28:00Z">
              <w:r w:rsidRPr="00E245EB" w:rsidDel="007351A9">
                <w:rPr>
                  <w:rFonts w:ascii="Calibri Light" w:hAnsi="Calibri Light"/>
                  <w:sz w:val="16"/>
                  <w:szCs w:val="16"/>
                </w:rPr>
                <w:delText>AS 3958.2-1992 Ceramic tiles-Guide to the selection of ceramic tiling system</w:delText>
              </w:r>
            </w:del>
            <w:ins w:id="8614" w:author="Ashan Senel Asmone" w:date="2016-05-09T18:28:00Z">
              <w:r w:rsidR="007351A9">
                <w:rPr>
                  <w:rFonts w:ascii="Calibri Light" w:hAnsi="Calibri Light"/>
                  <w:sz w:val="16"/>
                  <w:szCs w:val="16"/>
                </w:rPr>
                <w:t>AS 3958.2-1992 Ceramic tiles - Guide to the selection of a ceramic tiling system</w:t>
              </w:r>
            </w:ins>
          </w:p>
          <w:p w14:paraId="01C37370" w14:textId="77777777" w:rsidR="00E245EB" w:rsidRPr="00E245EB" w:rsidRDefault="00E245EB" w:rsidP="00E245EB">
            <w:pPr>
              <w:spacing w:after="120"/>
              <w:rPr>
                <w:rFonts w:ascii="Calibri Light" w:hAnsi="Calibri Light"/>
                <w:sz w:val="16"/>
                <w:szCs w:val="16"/>
              </w:rPr>
            </w:pPr>
            <w:del w:id="8615" w:author="Ashan Senel Asmone" w:date="2016-05-09T18:29:00Z">
              <w:r w:rsidRPr="00E245EB" w:rsidDel="007351A9">
                <w:rPr>
                  <w:rFonts w:ascii="Calibri Light" w:hAnsi="Calibri Light"/>
                  <w:sz w:val="16"/>
                  <w:szCs w:val="16"/>
                </w:rPr>
                <w:delText>AS 4459.10-1999 Methods of Sampling and Testing Ceramic Tiles-Determination of Moisture</w:delText>
              </w:r>
            </w:del>
            <w:ins w:id="8616" w:author="Ashan Senel Asmone" w:date="2016-05-09T18:29:00Z">
              <w:r w:rsidR="007351A9">
                <w:rPr>
                  <w:rFonts w:ascii="Calibri Light" w:hAnsi="Calibri Light"/>
                  <w:sz w:val="16"/>
                  <w:szCs w:val="16"/>
                </w:rPr>
                <w:t>AS 4459.10-1999 Methods of sampling and testing ceramic tiles - Determination of moisture expansion</w:t>
              </w:r>
            </w:ins>
          </w:p>
          <w:p w14:paraId="4230312E" w14:textId="77777777" w:rsidR="00E245EB" w:rsidRPr="00E245EB" w:rsidRDefault="00E245EB" w:rsidP="00E245EB">
            <w:pPr>
              <w:spacing w:after="120"/>
              <w:rPr>
                <w:rFonts w:ascii="Calibri Light" w:hAnsi="Calibri Light"/>
                <w:sz w:val="16"/>
                <w:szCs w:val="16"/>
              </w:rPr>
            </w:pPr>
            <w:del w:id="8617" w:author="Ashan Senel Asmone" w:date="2016-05-09T18:30:00Z">
              <w:r w:rsidRPr="00E245EB" w:rsidDel="007351A9">
                <w:rPr>
                  <w:rFonts w:ascii="Calibri Light" w:hAnsi="Calibri Light"/>
                  <w:sz w:val="16"/>
                  <w:szCs w:val="16"/>
                </w:rPr>
                <w:delText>AS 4459.14-1999 Methods of Sampling and Testing Ceramic Tiles -Determination of Resistance to Stains</w:delText>
              </w:r>
            </w:del>
            <w:ins w:id="8618" w:author="Ashan Senel Asmone" w:date="2016-05-09T18:30:00Z">
              <w:r w:rsidR="007351A9">
                <w:rPr>
                  <w:rFonts w:ascii="Calibri Light" w:hAnsi="Calibri Light"/>
                  <w:sz w:val="16"/>
                  <w:szCs w:val="16"/>
                </w:rPr>
                <w:t>AS 4459.14-1999 Methods of sampling and testing ceramic tiles - Determination of resistance to stains</w:t>
              </w:r>
            </w:ins>
          </w:p>
          <w:p w14:paraId="4DDB92F8" w14:textId="77777777" w:rsidR="00E245EB" w:rsidRPr="00E245EB" w:rsidRDefault="00E245EB" w:rsidP="00E245EB">
            <w:pPr>
              <w:spacing w:after="120"/>
              <w:rPr>
                <w:rFonts w:ascii="Calibri Light" w:hAnsi="Calibri Light"/>
                <w:sz w:val="16"/>
                <w:szCs w:val="16"/>
              </w:rPr>
            </w:pPr>
            <w:del w:id="8619" w:author="Ashan Senel Asmone" w:date="2016-05-09T18:31:00Z">
              <w:r w:rsidRPr="00E245EB" w:rsidDel="007351A9">
                <w:rPr>
                  <w:rFonts w:ascii="Calibri Light" w:hAnsi="Calibri Light"/>
                  <w:sz w:val="16"/>
                  <w:szCs w:val="16"/>
                </w:rPr>
                <w:delText>AS 4459.13-1999 Methods of sampling and testing of ceramic tiles-Determination of Chemical Resistance</w:delText>
              </w:r>
            </w:del>
            <w:ins w:id="8620" w:author="Ashan Senel Asmone" w:date="2016-05-09T18:31:00Z">
              <w:r w:rsidR="007351A9">
                <w:rPr>
                  <w:rFonts w:ascii="Calibri Light" w:hAnsi="Calibri Light"/>
                  <w:sz w:val="16"/>
                  <w:szCs w:val="16"/>
                </w:rPr>
                <w:t>AS 4459.13-1999 Methods of sampling and testing ceramic tiles - Determination of chemical resistance</w:t>
              </w:r>
            </w:ins>
          </w:p>
          <w:p w14:paraId="7BA21C17" w14:textId="77777777" w:rsidR="00E245EB" w:rsidRPr="00E245EB" w:rsidRDefault="00E245EB" w:rsidP="00E245EB">
            <w:pPr>
              <w:spacing w:after="120"/>
              <w:rPr>
                <w:rFonts w:ascii="Calibri Light" w:hAnsi="Calibri Light"/>
                <w:sz w:val="16"/>
                <w:szCs w:val="16"/>
              </w:rPr>
            </w:pPr>
            <w:del w:id="8621" w:author="Ashan Senel Asmone" w:date="2016-05-09T18:31:00Z">
              <w:r w:rsidRPr="00E245EB" w:rsidDel="007351A9">
                <w:rPr>
                  <w:rFonts w:ascii="Calibri Light" w:hAnsi="Calibri Light"/>
                  <w:sz w:val="16"/>
                  <w:szCs w:val="16"/>
                </w:rPr>
                <w:delText>AS 4459.8-1007 Methods of Sampling and testing ceramic tiles- Determination of Linear Thermal Expansion</w:delText>
              </w:r>
            </w:del>
            <w:ins w:id="8622" w:author="Ashan Senel Asmone" w:date="2016-05-09T18:31:00Z">
              <w:r w:rsidR="007351A9">
                <w:rPr>
                  <w:rFonts w:ascii="Calibri Light" w:hAnsi="Calibri Light"/>
                  <w:sz w:val="16"/>
                  <w:szCs w:val="16"/>
                </w:rPr>
                <w:t>AS 4459.8-1997 Methods of sampling and testing ceramic tiles - Determination of linear thermal expansion</w:t>
              </w:r>
            </w:ins>
          </w:p>
          <w:p w14:paraId="151CA30E" w14:textId="77777777" w:rsidR="00E245EB" w:rsidRPr="00E245EB" w:rsidRDefault="00E245EB" w:rsidP="00E245EB">
            <w:pPr>
              <w:spacing w:after="120"/>
              <w:rPr>
                <w:rFonts w:ascii="Calibri Light" w:hAnsi="Calibri Light"/>
                <w:sz w:val="16"/>
                <w:szCs w:val="16"/>
              </w:rPr>
            </w:pPr>
            <w:del w:id="8623" w:author="Ashan Senel Asmone" w:date="2016-05-09T18:33:00Z">
              <w:r w:rsidRPr="00E245EB" w:rsidDel="007351A9">
                <w:rPr>
                  <w:rFonts w:ascii="Calibri Light" w:hAnsi="Calibri Light"/>
                  <w:sz w:val="16"/>
                  <w:szCs w:val="16"/>
                </w:rPr>
                <w:delText>AS 4459.2-1999 Methods of Sampling and Testing Ceramic Tiles -Determination of Dimensions and Surface Quality</w:delText>
              </w:r>
            </w:del>
            <w:ins w:id="8624" w:author="Ashan Senel Asmone" w:date="2016-05-09T18:33:00Z">
              <w:r w:rsidR="007351A9">
                <w:rPr>
                  <w:rFonts w:ascii="Calibri Light" w:hAnsi="Calibri Light"/>
                  <w:sz w:val="16"/>
                  <w:szCs w:val="16"/>
                </w:rPr>
                <w:t>AS 4459.2-1999 Methods of sampling and testing ceramic tiles - Determination of dimensions and surface quality</w:t>
              </w:r>
            </w:ins>
          </w:p>
          <w:p w14:paraId="06A81DF1" w14:textId="77777777" w:rsidR="00E245EB" w:rsidRPr="00E245EB" w:rsidRDefault="00E245EB" w:rsidP="00E245EB">
            <w:pPr>
              <w:spacing w:after="120"/>
              <w:rPr>
                <w:rFonts w:ascii="Calibri Light" w:hAnsi="Calibri Light"/>
                <w:sz w:val="16"/>
                <w:szCs w:val="16"/>
              </w:rPr>
            </w:pPr>
            <w:del w:id="8625" w:author="Ashan Senel Asmone" w:date="2016-05-09T18:34:00Z">
              <w:r w:rsidRPr="00E245EB" w:rsidDel="007351A9">
                <w:rPr>
                  <w:rFonts w:ascii="Calibri Light" w:hAnsi="Calibri Light"/>
                  <w:sz w:val="16"/>
                  <w:szCs w:val="16"/>
                </w:rPr>
                <w:delText>AS 4459.3-1999 Methods of Sampling and Testing Ceramic Tiles -Determination of Water Absorption, Apparent porosity, apparent relative density and bulk density</w:delText>
              </w:r>
            </w:del>
            <w:ins w:id="8626" w:author="Ashan Senel Asmone" w:date="2016-05-09T18:34:00Z">
              <w:r w:rsidR="007351A9">
                <w:rPr>
                  <w:rFonts w:ascii="Calibri Light" w:hAnsi="Calibri Light"/>
                  <w:sz w:val="16"/>
                  <w:szCs w:val="16"/>
                </w:rPr>
                <w:t>AS 4459.3-1999 Methods of sampling and testing ceramic tiles - Determination of water absorption, apparent porosity, apparent relative density and bulk density</w:t>
              </w:r>
            </w:ins>
          </w:p>
          <w:p w14:paraId="7A914F75" w14:textId="77777777" w:rsidR="00401C5E" w:rsidRPr="00E245EB" w:rsidRDefault="00401C5E" w:rsidP="00E245EB">
            <w:pPr>
              <w:spacing w:after="120"/>
              <w:rPr>
                <w:rFonts w:ascii="Calibri Light" w:hAnsi="Calibri Light"/>
                <w:sz w:val="16"/>
                <w:szCs w:val="16"/>
              </w:rPr>
            </w:pPr>
          </w:p>
        </w:tc>
      </w:tr>
      <w:tr w:rsidR="00401C5E" w:rsidRPr="004F3C8C" w14:paraId="6A0CF453" w14:textId="77777777" w:rsidTr="00401C5E">
        <w:tc>
          <w:tcPr>
            <w:tcW w:w="685" w:type="dxa"/>
          </w:tcPr>
          <w:p w14:paraId="72DC14D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0192906" w14:textId="77777777" w:rsidR="00E245EB" w:rsidRPr="00E245EB" w:rsidRDefault="00E245EB" w:rsidP="00E245EB">
            <w:pPr>
              <w:spacing w:after="120"/>
              <w:rPr>
                <w:rFonts w:ascii="Calibri Light" w:hAnsi="Calibri Light"/>
                <w:sz w:val="16"/>
                <w:szCs w:val="16"/>
              </w:rPr>
            </w:pPr>
            <w:r w:rsidRPr="00E245EB">
              <w:rPr>
                <w:rFonts w:ascii="Calibri Light" w:hAnsi="Calibri Light"/>
                <w:sz w:val="16"/>
                <w:szCs w:val="16"/>
              </w:rPr>
              <w:t>Concrete</w:t>
            </w:r>
          </w:p>
          <w:p w14:paraId="60476A46" w14:textId="77777777" w:rsidR="00E245EB" w:rsidRPr="00E245EB" w:rsidRDefault="00E245EB" w:rsidP="00E245EB">
            <w:pPr>
              <w:spacing w:after="120"/>
              <w:rPr>
                <w:rFonts w:ascii="Calibri Light" w:hAnsi="Calibri Light"/>
                <w:sz w:val="16"/>
                <w:szCs w:val="16"/>
              </w:rPr>
            </w:pPr>
            <w:del w:id="8627" w:author="Ashan Senel Asmone" w:date="2016-03-21T13:53:00Z">
              <w:r w:rsidRPr="00E245EB" w:rsidDel="00EB11C2">
                <w:rPr>
                  <w:rFonts w:ascii="Calibri Light" w:hAnsi="Calibri Light"/>
                  <w:sz w:val="16"/>
                  <w:szCs w:val="16"/>
                </w:rPr>
                <w:delText>SS 26: 2000 Ordinary Portland Cement</w:delText>
              </w:r>
            </w:del>
            <w:ins w:id="8628" w:author="Ashan Senel Asmone" w:date="2016-03-21T13:53:00Z">
              <w:r w:rsidR="00EB11C2">
                <w:rPr>
                  <w:rFonts w:ascii="Calibri Light" w:hAnsi="Calibri Light"/>
                  <w:sz w:val="16"/>
                  <w:szCs w:val="16"/>
                </w:rPr>
                <w:t>SS EN 197 - 1 : 2014 Cement - Part 1 : Composition, specifications and conformity criteria for common cement/ SS EN 197 - 2 : 2014 Cement - Part 2 : Conformity evaluation</w:t>
              </w:r>
            </w:ins>
            <w:r w:rsidRPr="00E245EB">
              <w:rPr>
                <w:rFonts w:ascii="Calibri Light" w:hAnsi="Calibri Light"/>
                <w:sz w:val="16"/>
                <w:szCs w:val="16"/>
              </w:rPr>
              <w:t> </w:t>
            </w:r>
            <w:r w:rsidRPr="00E245EB">
              <w:rPr>
                <w:rFonts w:ascii="Calibri Light" w:hAnsi="Calibri Light"/>
                <w:sz w:val="16"/>
                <w:szCs w:val="16"/>
              </w:rPr>
              <w:br/>
            </w:r>
            <w:r w:rsidRPr="00E245EB">
              <w:rPr>
                <w:rFonts w:ascii="Calibri Light" w:hAnsi="Calibri Light"/>
                <w:sz w:val="16"/>
                <w:szCs w:val="16"/>
              </w:rPr>
              <w:br/>
            </w:r>
            <w:del w:id="8629" w:author="Ashan Senel Asmone" w:date="2016-03-21T13:56:00Z">
              <w:r w:rsidRPr="00E245EB" w:rsidDel="00EB11C2">
                <w:rPr>
                  <w:rFonts w:ascii="Calibri Light" w:hAnsi="Calibri Light"/>
                  <w:sz w:val="16"/>
                  <w:szCs w:val="16"/>
                </w:rPr>
                <w:delText>SS 31:1998: Aggregates from Natural sources for concrete</w:delText>
              </w:r>
            </w:del>
            <w:ins w:id="8630" w:author="Ashan Senel Asmone" w:date="2016-03-21T13:56:00Z">
              <w:r w:rsidR="00EB11C2">
                <w:rPr>
                  <w:rFonts w:ascii="Calibri Light" w:hAnsi="Calibri Light"/>
                  <w:sz w:val="16"/>
                  <w:szCs w:val="16"/>
                </w:rPr>
                <w:t>SS EN 12620: 2008 Specification for aggregates for concrete</w:t>
              </w:r>
            </w:ins>
          </w:p>
          <w:p w14:paraId="2EC4E7E2" w14:textId="77777777" w:rsidR="00E245EB" w:rsidRPr="00E245EB" w:rsidRDefault="00E245EB" w:rsidP="00E245EB">
            <w:pPr>
              <w:spacing w:after="120"/>
              <w:rPr>
                <w:rFonts w:ascii="Calibri Light" w:hAnsi="Calibri Light"/>
                <w:sz w:val="16"/>
                <w:szCs w:val="16"/>
              </w:rPr>
            </w:pPr>
            <w:del w:id="8631" w:author="Ashan Senel Asmone" w:date="2016-03-21T13:59:00Z">
              <w:r w:rsidRPr="00E245EB" w:rsidDel="00EB11C2">
                <w:rPr>
                  <w:rFonts w:ascii="Calibri Light" w:hAnsi="Calibri Light"/>
                  <w:sz w:val="16"/>
                  <w:szCs w:val="16"/>
                </w:rPr>
                <w:delText>SS CP 65 Code of Practice for Structural Use of Concrete-Deisgn and Construction</w:delText>
              </w:r>
            </w:del>
            <w:ins w:id="8632" w:author="Ashan Senel Asmone" w:date="2016-03-21T13:59:00Z">
              <w:r w:rsidR="00EB11C2">
                <w:rPr>
                  <w:rFonts w:ascii="Calibri Light" w:hAnsi="Calibri Light"/>
                  <w:sz w:val="16"/>
                  <w:szCs w:val="16"/>
                </w:rPr>
                <w:t>CP 65 - 1 : 1999 Code of practice for structural use of concrete - Design and construction/ CP 65 - 2 : 1996 Code of practice for structural use of concrete - Special circumstances</w:t>
              </w:r>
            </w:ins>
            <w:r w:rsidRPr="00E245EB">
              <w:rPr>
                <w:rFonts w:ascii="Calibri Light" w:hAnsi="Calibri Light"/>
                <w:sz w:val="16"/>
                <w:szCs w:val="16"/>
              </w:rPr>
              <w:br/>
            </w:r>
            <w:r w:rsidRPr="00E245EB">
              <w:rPr>
                <w:rFonts w:ascii="Calibri Light" w:hAnsi="Calibri Light"/>
                <w:sz w:val="16"/>
                <w:szCs w:val="16"/>
              </w:rPr>
              <w:br/>
            </w:r>
            <w:del w:id="8633" w:author="Ashan Senel Asmone" w:date="2016-03-21T14:02:00Z">
              <w:r w:rsidRPr="00E245EB" w:rsidDel="00B427D2">
                <w:rPr>
                  <w:rFonts w:ascii="Calibri Light" w:hAnsi="Calibri Light"/>
                  <w:sz w:val="16"/>
                  <w:szCs w:val="16"/>
                </w:rPr>
                <w:delText>SS CP 67 Code of Practice for cleaning and surface repair of buildings-cocnrete and concrete masonry</w:delText>
              </w:r>
            </w:del>
            <w:ins w:id="8634" w:author="Ashan Senel Asmone" w:date="2016-03-21T14:02:00Z">
              <w:r w:rsidR="00B427D2">
                <w:rPr>
                  <w:rFonts w:ascii="Calibri Light" w:hAnsi="Calibri Light"/>
                  <w:sz w:val="16"/>
                  <w:szCs w:val="16"/>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53009228" w14:textId="77777777" w:rsidR="00E245EB" w:rsidRPr="00E245EB" w:rsidRDefault="00E245EB" w:rsidP="00E245EB">
            <w:pPr>
              <w:spacing w:after="120"/>
              <w:rPr>
                <w:rFonts w:ascii="Calibri Light" w:hAnsi="Calibri Light"/>
                <w:sz w:val="16"/>
                <w:szCs w:val="16"/>
              </w:rPr>
            </w:pPr>
            <w:del w:id="8635" w:author="Ashan Senel Asmone" w:date="2016-03-21T14:10:00Z">
              <w:r w:rsidRPr="00E245EB" w:rsidDel="00B427D2">
                <w:rPr>
                  <w:rFonts w:ascii="Calibri Light" w:hAnsi="Calibri Light"/>
                  <w:sz w:val="16"/>
                  <w:szCs w:val="16"/>
                </w:rPr>
                <w:delText>SS 73 Methods of smapling and testing of mineral aggregates, sand and fillers-methods for testing and classifying drying shrinkage of aggregates in concrete</w:delText>
              </w:r>
            </w:del>
            <w:ins w:id="8636" w:author="Ashan Senel Asmone" w:date="2016-03-21T14:10:00Z">
              <w:r w:rsidR="00B427D2">
                <w:rPr>
                  <w:rFonts w:ascii="Calibri Light" w:hAnsi="Calibri Light"/>
                  <w:sz w:val="16"/>
                  <w:szCs w:val="16"/>
                </w:rPr>
                <w:t>SS EN 12620 : 2008 Specification for aggregates for concrete</w:t>
              </w:r>
            </w:ins>
          </w:p>
          <w:p w14:paraId="57F3E631" w14:textId="77777777" w:rsidR="00E245EB" w:rsidRPr="00E245EB" w:rsidRDefault="00E245EB" w:rsidP="00E245EB">
            <w:pPr>
              <w:spacing w:after="120"/>
              <w:rPr>
                <w:rFonts w:ascii="Calibri Light" w:hAnsi="Calibri Light"/>
                <w:sz w:val="16"/>
                <w:szCs w:val="16"/>
              </w:rPr>
            </w:pPr>
            <w:del w:id="8637" w:author="Jing Kai Toh" w:date="2016-05-13T10:27:00Z">
              <w:r w:rsidRPr="00E245EB" w:rsidDel="00E32848">
                <w:rPr>
                  <w:rFonts w:ascii="Calibri Light" w:hAnsi="Calibri Light"/>
                  <w:sz w:val="16"/>
                  <w:szCs w:val="16"/>
                </w:rPr>
                <w:delText>SS 81: 1999 Code of practice for precast concrete slab and wall panels</w:delText>
              </w:r>
            </w:del>
            <w:ins w:id="8638" w:author="Jing Kai Toh" w:date="2016-05-13T10:27:00Z">
              <w:r w:rsidR="00E32848">
                <w:rPr>
                  <w:rFonts w:ascii="Calibri Light" w:hAnsi="Calibri Light"/>
                  <w:sz w:val="16"/>
                  <w:szCs w:val="16"/>
                </w:rPr>
                <w:t>CP 81 : 1999 Code of practice for precast concrete slab and wall panels</w:t>
              </w:r>
            </w:ins>
          </w:p>
          <w:p w14:paraId="42D2C197" w14:textId="77777777" w:rsidR="00E245EB" w:rsidRPr="00E245EB" w:rsidRDefault="00E245EB" w:rsidP="00E245EB">
            <w:pPr>
              <w:spacing w:after="120"/>
              <w:rPr>
                <w:rFonts w:ascii="Calibri Light" w:hAnsi="Calibri Light"/>
                <w:sz w:val="16"/>
                <w:szCs w:val="16"/>
              </w:rPr>
            </w:pPr>
            <w:del w:id="8639" w:author="Jing Kai Toh" w:date="2016-05-13T10:29:00Z">
              <w:r w:rsidRPr="00E245EB" w:rsidDel="00E32848">
                <w:rPr>
                  <w:rFonts w:ascii="Calibri Light" w:hAnsi="Calibri Light"/>
                  <w:sz w:val="16"/>
                  <w:szCs w:val="16"/>
                </w:rPr>
                <w:delText>SS 76: 1972 Precast concrete blocks</w:delText>
              </w:r>
            </w:del>
            <w:ins w:id="8640" w:author="Jing Kai Toh" w:date="2016-05-13T10:29:00Z">
              <w:r w:rsidR="00E32848">
                <w:rPr>
                  <w:rFonts w:ascii="Calibri Light" w:hAnsi="Calibri Light"/>
                  <w:sz w:val="16"/>
                  <w:szCs w:val="16"/>
                </w:rPr>
                <w:t>SS 76 : 1972 Precast concrete blocks (Withdrawn)</w:t>
              </w:r>
            </w:ins>
          </w:p>
          <w:p w14:paraId="2A5984E4" w14:textId="77777777" w:rsidR="00E245EB" w:rsidRPr="00E245EB" w:rsidRDefault="00E245EB" w:rsidP="00E245EB">
            <w:pPr>
              <w:spacing w:after="120"/>
              <w:rPr>
                <w:rFonts w:ascii="Calibri Light" w:hAnsi="Calibri Light"/>
                <w:sz w:val="16"/>
                <w:szCs w:val="16"/>
              </w:rPr>
            </w:pPr>
            <w:del w:id="8641" w:author="Jing Kai Toh" w:date="2016-05-13T10:33:00Z">
              <w:r w:rsidRPr="00E245EB" w:rsidDel="00E32848">
                <w:rPr>
                  <w:rFonts w:ascii="Calibri Light" w:hAnsi="Calibri Light"/>
                  <w:sz w:val="16"/>
                  <w:szCs w:val="16"/>
                </w:rPr>
                <w:delText>SS 76M: 1975 Precast concrete blocks</w:delText>
              </w:r>
            </w:del>
            <w:ins w:id="8642" w:author="Jing Kai Toh" w:date="2016-05-13T10:33:00Z">
              <w:r w:rsidR="00E32848">
                <w:rPr>
                  <w:rFonts w:ascii="Calibri Light" w:hAnsi="Calibri Light"/>
                  <w:sz w:val="16"/>
                  <w:szCs w:val="16"/>
                </w:rPr>
                <w:t>SS 271 : 1983 Concrete masonry units (for non-loadbearing applications)</w:t>
              </w:r>
            </w:ins>
          </w:p>
          <w:p w14:paraId="474BD9CC" w14:textId="77777777" w:rsidR="00E245EB" w:rsidRPr="00E245EB" w:rsidRDefault="00E245EB" w:rsidP="00E245EB">
            <w:pPr>
              <w:spacing w:after="120"/>
              <w:rPr>
                <w:rFonts w:ascii="Calibri Light" w:hAnsi="Calibri Light"/>
                <w:sz w:val="16"/>
                <w:szCs w:val="16"/>
              </w:rPr>
            </w:pPr>
            <w:del w:id="8643" w:author="Ashan Senel Asmone" w:date="2016-03-21T14:24:00Z">
              <w:r w:rsidRPr="00E245EB" w:rsidDel="00CB3D36">
                <w:rPr>
                  <w:rFonts w:ascii="Calibri Light" w:hAnsi="Calibri Light"/>
                  <w:sz w:val="16"/>
                  <w:szCs w:val="16"/>
                </w:rPr>
                <w:delText>SS 78:Part 5 Testing Concrete -methods of testing hardened concrete for other than strength</w:delText>
              </w:r>
            </w:del>
            <w:ins w:id="8644" w:author="Ashan Senel Asmone" w:date="2016-03-21T14:29:00Z">
              <w:r w:rsidR="00CB3D36">
                <w:rPr>
                  <w:rFonts w:ascii="Calibri Light" w:hAnsi="Calibri Light"/>
                  <w:sz w:val="16"/>
                  <w:szCs w:val="16"/>
                </w:rPr>
                <w:t xml:space="preserve">SS 78 - A21 : 1987 (2013) Testing concrete - Method for determination of static modules of elasticity in compression/ SS 78 - A24 : 1991 (2013) Testing concrete - Methods of analysis of hardened concrete/ SS 78 - B1 : 1992 (2013) Testing concrete - Guide to the use of non-destructive methods of test for hardened concrete/ </w:t>
              </w:r>
            </w:ins>
            <w:ins w:id="8645" w:author="Ashan Senel Asmone" w:date="2016-03-21T14:25:00Z">
              <w:r w:rsidR="00CB3D36">
                <w:rPr>
                  <w:rFonts w:ascii="Calibri Light" w:hAnsi="Calibri Light"/>
                  <w:sz w:val="16"/>
                  <w:szCs w:val="16"/>
                </w:rPr>
                <w:t xml:space="preserve">SS 78 - B4 : 1992 (2013) Testing concrete - Recommendations for the use of electromagnetic covermeters/ SS 78 - B6 : 1992 (2013) Testing concrete - Recommendations for determination of strain in concrete/ SS 78 - B7 : 1992 (2013) Testing concrete - Recommendations for assessment of concrete strength by the near-to-surface tests/ </w:t>
              </w:r>
            </w:ins>
            <w:ins w:id="8646" w:author="Ashan Senel Asmone" w:date="2016-03-21T14:24:00Z">
              <w:r w:rsidR="00CB3D36">
                <w:rPr>
                  <w:rFonts w:ascii="Calibri Light" w:hAnsi="Calibri Light"/>
                  <w:sz w:val="16"/>
                  <w:szCs w:val="16"/>
                </w:rPr>
                <w:t>SS 78 - B9 : 1992 (2013) Testing concrete - Recommendations for the measurement of dynamic modulus of elasticity</w:t>
              </w:r>
            </w:ins>
          </w:p>
          <w:p w14:paraId="43EF3F13" w14:textId="77777777" w:rsidR="00E245EB" w:rsidRPr="00E245EB" w:rsidRDefault="00E245EB" w:rsidP="00E245EB">
            <w:pPr>
              <w:spacing w:after="120"/>
              <w:rPr>
                <w:rFonts w:ascii="Calibri Light" w:hAnsi="Calibri Light"/>
                <w:sz w:val="16"/>
                <w:szCs w:val="16"/>
              </w:rPr>
            </w:pPr>
            <w:del w:id="8647" w:author="Ashan Senel Asmone" w:date="2016-03-21T14:31:00Z">
              <w:r w:rsidRPr="00E245EB" w:rsidDel="00CB3D36">
                <w:rPr>
                  <w:rFonts w:ascii="Calibri Light" w:hAnsi="Calibri Light"/>
                  <w:sz w:val="16"/>
                  <w:szCs w:val="16"/>
                </w:rPr>
                <w:delText>SS 78:Part 1 Testing Concrete -method of sampling testing concrete on site</w:delText>
              </w:r>
            </w:del>
          </w:p>
          <w:p w14:paraId="4C539F2F" w14:textId="77777777" w:rsidR="00E245EB" w:rsidRPr="00E245EB" w:rsidRDefault="00E245EB" w:rsidP="00E245EB">
            <w:pPr>
              <w:spacing w:after="120"/>
              <w:rPr>
                <w:rFonts w:ascii="Calibri Light" w:hAnsi="Calibri Light"/>
                <w:sz w:val="16"/>
                <w:szCs w:val="16"/>
              </w:rPr>
            </w:pPr>
            <w:del w:id="8648" w:author="Jing Kai Toh" w:date="2016-05-12T17:19:00Z">
              <w:r w:rsidRPr="00E245EB" w:rsidDel="0012405E">
                <w:rPr>
                  <w:rFonts w:ascii="Calibri Light" w:hAnsi="Calibri Light"/>
                  <w:sz w:val="16"/>
                  <w:szCs w:val="16"/>
                </w:rPr>
                <w:delText>SS 78 : Part 5 : 1972 Testing concrete – Methods of testing hardened concrete for other than strength.</w:delText>
              </w:r>
            </w:del>
            <w:ins w:id="8649" w:author="Jing Kai Toh" w:date="2016-05-12T17:19:00Z">
              <w:r w:rsidR="0012405E">
                <w:rPr>
                  <w:rFonts w:ascii="Calibri Light" w:hAnsi="Calibri Light"/>
                  <w:sz w:val="16"/>
                  <w:szCs w:val="16"/>
                </w:rPr>
                <w:t>SS 78 - 5 : 1972 Testing concrete - Methods of testing hardened concrete for other than strength (Withdrawn - 11 Oct 2012)</w:t>
              </w:r>
            </w:ins>
          </w:p>
          <w:p w14:paraId="3F0E9B67" w14:textId="77777777" w:rsidR="00E245EB" w:rsidRPr="00E245EB" w:rsidRDefault="00E245EB" w:rsidP="00E245EB">
            <w:pPr>
              <w:spacing w:after="120"/>
              <w:rPr>
                <w:rFonts w:ascii="Calibri Light" w:hAnsi="Calibri Light"/>
                <w:sz w:val="16"/>
                <w:szCs w:val="16"/>
              </w:rPr>
            </w:pPr>
            <w:del w:id="8650" w:author="Jing Kai Toh" w:date="2016-05-12T17:44:00Z">
              <w:r w:rsidRPr="00E245EB" w:rsidDel="0039045E">
                <w:rPr>
                  <w:rFonts w:ascii="Calibri Light" w:hAnsi="Calibri Light"/>
                  <w:sz w:val="16"/>
                  <w:szCs w:val="16"/>
                </w:rPr>
                <w:delText>SS 78 : Part A1 : 1987 Testing concrete – Method of sampling fresh concrete on site.</w:delText>
              </w:r>
            </w:del>
            <w:ins w:id="8651" w:author="Jing Kai Toh" w:date="2016-05-12T17:44:00Z">
              <w:r w:rsidR="0039045E">
                <w:rPr>
                  <w:rFonts w:ascii="Calibri Light" w:hAnsi="Calibri Light"/>
                  <w:sz w:val="16"/>
                  <w:szCs w:val="16"/>
                </w:rPr>
                <w:t>SS 78 - A1 : 1987 Testing concrete - Method of sampling fresh concrete on site (Withdrawn - 24 Jun 2011)</w:t>
              </w:r>
            </w:ins>
          </w:p>
          <w:p w14:paraId="2E6C8347" w14:textId="77777777" w:rsidR="00E245EB" w:rsidRPr="00E245EB" w:rsidRDefault="00E245EB" w:rsidP="00E245EB">
            <w:pPr>
              <w:spacing w:after="120"/>
              <w:rPr>
                <w:rFonts w:ascii="Calibri Light" w:hAnsi="Calibri Light"/>
                <w:sz w:val="16"/>
                <w:szCs w:val="16"/>
              </w:rPr>
            </w:pPr>
            <w:del w:id="8652" w:author="Jing Kai Toh" w:date="2016-05-12T17:45:00Z">
              <w:r w:rsidRPr="00E245EB" w:rsidDel="0039045E">
                <w:rPr>
                  <w:rFonts w:ascii="Calibri Light" w:hAnsi="Calibri Light"/>
                  <w:sz w:val="16"/>
                  <w:szCs w:val="16"/>
                </w:rPr>
                <w:delText>SS 78 : Part A11 : 1987 Testing concrete – Method of normal curing of test specimens (27oC method)</w:delText>
              </w:r>
            </w:del>
            <w:ins w:id="8653" w:author="Jing Kai Toh" w:date="2016-05-12T17:45:00Z">
              <w:r w:rsidR="0039045E">
                <w:rPr>
                  <w:rFonts w:ascii="Calibri Light" w:hAnsi="Calibri Light"/>
                  <w:sz w:val="16"/>
                  <w:szCs w:val="16"/>
                </w:rPr>
                <w:t>SS 78 - A11 : 1987 Testing concrete - Method of normal curing of test specimens (27oC method) (Withdrawn - 24 Jun 2011)</w:t>
              </w:r>
            </w:ins>
          </w:p>
          <w:p w14:paraId="13F511DD" w14:textId="77777777" w:rsidR="00E245EB" w:rsidRPr="00E245EB" w:rsidRDefault="00E245EB" w:rsidP="00E245EB">
            <w:pPr>
              <w:spacing w:after="120"/>
              <w:rPr>
                <w:rFonts w:ascii="Calibri Light" w:hAnsi="Calibri Light"/>
                <w:sz w:val="16"/>
                <w:szCs w:val="16"/>
              </w:rPr>
            </w:pPr>
            <w:del w:id="8654" w:author="Jing Kai Toh" w:date="2016-05-12T17:46:00Z">
              <w:r w:rsidRPr="00E245EB" w:rsidDel="0039045E">
                <w:rPr>
                  <w:rFonts w:ascii="Calibri Light" w:hAnsi="Calibri Light"/>
                  <w:sz w:val="16"/>
                  <w:szCs w:val="16"/>
                </w:rPr>
                <w:delText>SS 78 : Part A14 : 1987 Testing concrete – Methods for determination of density of hardened concrete.</w:delText>
              </w:r>
            </w:del>
            <w:ins w:id="8655" w:author="Jing Kai Toh" w:date="2016-05-12T17:46:00Z">
              <w:r w:rsidR="0039045E">
                <w:rPr>
                  <w:rFonts w:ascii="Calibri Light" w:hAnsi="Calibri Light"/>
                  <w:sz w:val="16"/>
                  <w:szCs w:val="16"/>
                </w:rPr>
                <w:t>SS 78 - A15 : 1987 Testing concrete - Methods for determination of density of hardened concrete (Withdrawn - 24 Jun 2011)</w:t>
              </w:r>
            </w:ins>
          </w:p>
          <w:p w14:paraId="3BBB014F" w14:textId="77777777" w:rsidR="00E245EB" w:rsidRPr="00E245EB" w:rsidRDefault="00E245EB" w:rsidP="00E245EB">
            <w:pPr>
              <w:spacing w:after="120"/>
              <w:rPr>
                <w:rFonts w:ascii="Calibri Light" w:hAnsi="Calibri Light"/>
                <w:sz w:val="16"/>
                <w:szCs w:val="16"/>
              </w:rPr>
            </w:pPr>
            <w:del w:id="8656" w:author="Jing Kai Toh" w:date="2016-05-12T17:47:00Z">
              <w:r w:rsidRPr="00E245EB" w:rsidDel="0039045E">
                <w:rPr>
                  <w:rFonts w:ascii="Calibri Light" w:hAnsi="Calibri Light"/>
                  <w:sz w:val="16"/>
                  <w:szCs w:val="16"/>
                </w:rPr>
                <w:delText>SS 78 : Part A16 : 1987 Testing concrete – Method for determination of compressive strength of concrete</w:delText>
              </w:r>
            </w:del>
            <w:ins w:id="8657" w:author="Jing Kai Toh" w:date="2016-05-12T17:47:00Z">
              <w:r w:rsidR="0039045E">
                <w:rPr>
                  <w:rFonts w:ascii="Calibri Light" w:hAnsi="Calibri Light"/>
                  <w:sz w:val="16"/>
                  <w:szCs w:val="16"/>
                </w:rPr>
                <w:t>SS 78 - A16 : 1987 Testing concrete - Method for determination of compressive strength of concrete (Withdrawn - 24 Jun 2011)</w:t>
              </w:r>
            </w:ins>
          </w:p>
          <w:p w14:paraId="102E0C1E" w14:textId="77777777" w:rsidR="00E245EB" w:rsidRPr="00E245EB" w:rsidRDefault="00E245EB" w:rsidP="00E245EB">
            <w:pPr>
              <w:spacing w:after="120"/>
              <w:rPr>
                <w:rFonts w:ascii="Calibri Light" w:hAnsi="Calibri Light"/>
                <w:sz w:val="16"/>
                <w:szCs w:val="16"/>
              </w:rPr>
            </w:pPr>
            <w:del w:id="8658" w:author="Jing Kai Toh" w:date="2016-05-12T17:48:00Z">
              <w:r w:rsidRPr="00E245EB" w:rsidDel="0039045E">
                <w:rPr>
                  <w:rFonts w:ascii="Calibri Light" w:hAnsi="Calibri Light"/>
                  <w:sz w:val="16"/>
                  <w:szCs w:val="16"/>
                </w:rPr>
                <w:delText>SS 78 : Part A17 : 1987 Testing concrete – Method for determination of  tensile splitting strength</w:delText>
              </w:r>
            </w:del>
            <w:ins w:id="8659" w:author="Jing Kai Toh" w:date="2016-05-12T17:48:00Z">
              <w:r w:rsidR="0039045E">
                <w:rPr>
                  <w:rFonts w:ascii="Calibri Light" w:hAnsi="Calibri Light"/>
                  <w:sz w:val="16"/>
                  <w:szCs w:val="16"/>
                </w:rPr>
                <w:t>SS 78 - A17 : 1987 Testing concrete - Method for determination of tensile splitting strength (Withdrawn - 24 Jun 2011)</w:t>
              </w:r>
            </w:ins>
          </w:p>
          <w:p w14:paraId="51939B43" w14:textId="77777777" w:rsidR="00E245EB" w:rsidRPr="00E245EB" w:rsidRDefault="00E245EB" w:rsidP="00E245EB">
            <w:pPr>
              <w:spacing w:after="120"/>
              <w:rPr>
                <w:rFonts w:ascii="Calibri Light" w:hAnsi="Calibri Light"/>
                <w:sz w:val="16"/>
                <w:szCs w:val="16"/>
              </w:rPr>
            </w:pPr>
            <w:del w:id="8660" w:author="Jing Kai Toh" w:date="2016-05-12T17:48:00Z">
              <w:r w:rsidRPr="00E245EB" w:rsidDel="0039045E">
                <w:rPr>
                  <w:rFonts w:ascii="Calibri Light" w:hAnsi="Calibri Light"/>
                  <w:sz w:val="16"/>
                  <w:szCs w:val="16"/>
                </w:rPr>
                <w:delText>SS 78 : Part A18 : 1987 Testing concrete – Method for determination of flexural  strength</w:delText>
              </w:r>
            </w:del>
            <w:ins w:id="8661" w:author="Jing Kai Toh" w:date="2016-05-12T17:48:00Z">
              <w:r w:rsidR="0039045E">
                <w:rPr>
                  <w:rFonts w:ascii="Calibri Light" w:hAnsi="Calibri Light"/>
                  <w:sz w:val="16"/>
                  <w:szCs w:val="16"/>
                </w:rPr>
                <w:t>SS 78 - A18 : 1987</w:t>
              </w:r>
              <w:r w:rsidR="0039045E">
                <w:rPr>
                  <w:rFonts w:ascii="Calibri Light" w:hAnsi="Calibri Light"/>
                  <w:sz w:val="16"/>
                  <w:szCs w:val="16"/>
                </w:rPr>
                <w:tab/>
                <w:t>Testing concrete - Method for determination of flexural strength (SS 78 - A18 : 1987)</w:t>
              </w:r>
            </w:ins>
          </w:p>
          <w:p w14:paraId="26B8344E" w14:textId="77777777" w:rsidR="00E245EB" w:rsidRPr="00E245EB" w:rsidRDefault="00E245EB" w:rsidP="00E245EB">
            <w:pPr>
              <w:spacing w:after="120"/>
              <w:rPr>
                <w:rFonts w:ascii="Calibri Light" w:hAnsi="Calibri Light"/>
                <w:sz w:val="16"/>
                <w:szCs w:val="16"/>
              </w:rPr>
            </w:pPr>
            <w:del w:id="8662" w:author="Jing Kai Toh" w:date="2016-05-12T17:49:00Z">
              <w:r w:rsidRPr="00E245EB" w:rsidDel="0039045E">
                <w:rPr>
                  <w:rFonts w:ascii="Calibri Light" w:hAnsi="Calibri Light"/>
                  <w:sz w:val="16"/>
                  <w:szCs w:val="16"/>
                </w:rPr>
                <w:delText>SS 78 : Part A19 : 1987 Testing concrete – Method for determination of compressive strength using portions of beams broken in flexure</w:delText>
              </w:r>
            </w:del>
            <w:ins w:id="8663" w:author="Jing Kai Toh" w:date="2016-05-12T17:49:00Z">
              <w:r w:rsidR="0039045E">
                <w:rPr>
                  <w:rFonts w:ascii="Calibri Light" w:hAnsi="Calibri Light"/>
                  <w:sz w:val="16"/>
                  <w:szCs w:val="16"/>
                </w:rPr>
                <w:t>SS 78 - A19 : 1987</w:t>
              </w:r>
              <w:r w:rsidR="0039045E">
                <w:rPr>
                  <w:rFonts w:ascii="Calibri Light" w:hAnsi="Calibri Light"/>
                  <w:sz w:val="16"/>
                  <w:szCs w:val="16"/>
                </w:rPr>
                <w:tab/>
                <w:t>Testing concrete - Method for determination of compressive strength using portions of beams broken in flexure (Withdrawn - 11 Oct 2012)</w:t>
              </w:r>
            </w:ins>
          </w:p>
          <w:p w14:paraId="03BB5B72" w14:textId="77777777" w:rsidR="00E245EB" w:rsidRPr="00E245EB" w:rsidRDefault="00E245EB" w:rsidP="00E245EB">
            <w:pPr>
              <w:spacing w:after="120"/>
              <w:rPr>
                <w:rFonts w:ascii="Calibri Light" w:hAnsi="Calibri Light"/>
                <w:sz w:val="16"/>
                <w:szCs w:val="16"/>
              </w:rPr>
            </w:pPr>
            <w:del w:id="8664" w:author="Jing Kai Toh" w:date="2016-05-12T17:49:00Z">
              <w:r w:rsidRPr="00E245EB" w:rsidDel="0039045E">
                <w:rPr>
                  <w:rFonts w:ascii="Calibri Light" w:hAnsi="Calibri Light"/>
                  <w:sz w:val="16"/>
                  <w:szCs w:val="16"/>
                </w:rPr>
                <w:delText>SS 78 : Part A2 : 1987 Testing concrete – Method for determination of slump</w:delText>
              </w:r>
            </w:del>
            <w:ins w:id="8665" w:author="Jing Kai Toh" w:date="2016-05-12T17:49:00Z">
              <w:r w:rsidR="0039045E">
                <w:rPr>
                  <w:rFonts w:ascii="Calibri Light" w:hAnsi="Calibri Light"/>
                  <w:sz w:val="16"/>
                  <w:szCs w:val="16"/>
                </w:rPr>
                <w:t>SS 78 - A2 : 1987 Testing concrete - Method for determination of slump</w:t>
              </w:r>
            </w:ins>
          </w:p>
          <w:p w14:paraId="45AFE65A" w14:textId="77777777" w:rsidR="00E245EB" w:rsidRPr="00E245EB" w:rsidRDefault="00E245EB" w:rsidP="00E245EB">
            <w:pPr>
              <w:spacing w:after="120"/>
              <w:rPr>
                <w:rFonts w:ascii="Calibri Light" w:hAnsi="Calibri Light"/>
                <w:sz w:val="16"/>
                <w:szCs w:val="16"/>
              </w:rPr>
            </w:pPr>
            <w:del w:id="8666" w:author="Jing Kai Toh" w:date="2016-05-12T17:53:00Z">
              <w:r w:rsidRPr="00E245EB" w:rsidDel="0039045E">
                <w:rPr>
                  <w:rFonts w:ascii="Calibri Light" w:hAnsi="Calibri Light"/>
                  <w:sz w:val="16"/>
                  <w:szCs w:val="16"/>
                </w:rPr>
                <w:delText>SS 78 : Part A22 : 1987 Testing concrete – Method for determination of water absorption</w:delText>
              </w:r>
            </w:del>
            <w:ins w:id="8667" w:author="Jing Kai Toh" w:date="2016-05-12T17:53:00Z">
              <w:r w:rsidR="0039045E">
                <w:rPr>
                  <w:rFonts w:ascii="Calibri Light" w:hAnsi="Calibri Light"/>
                  <w:sz w:val="16"/>
                  <w:szCs w:val="16"/>
                </w:rPr>
                <w:t>SS 78 - A22 : 1987 Testing concrete - Method for determination of water absorption (Withdrawn - 11 Oct 2012)</w:t>
              </w:r>
            </w:ins>
          </w:p>
          <w:p w14:paraId="0824DE8B" w14:textId="77777777" w:rsidR="00E245EB" w:rsidRPr="00E245EB" w:rsidRDefault="00E245EB" w:rsidP="00E245EB">
            <w:pPr>
              <w:spacing w:after="120"/>
              <w:rPr>
                <w:rFonts w:ascii="Calibri Light" w:hAnsi="Calibri Light"/>
                <w:sz w:val="16"/>
                <w:szCs w:val="16"/>
              </w:rPr>
            </w:pPr>
            <w:del w:id="8668" w:author="Jing Kai Toh" w:date="2016-05-13T09:22:00Z">
              <w:r w:rsidRPr="00E245EB" w:rsidDel="0075195F">
                <w:rPr>
                  <w:rFonts w:ascii="Calibri Light" w:hAnsi="Calibri Light"/>
                  <w:sz w:val="16"/>
                  <w:szCs w:val="16"/>
                </w:rPr>
                <w:delText>SS 78 : Part A24 : 1991 Testing concrete – Method of analysis of hardened concrete</w:delText>
              </w:r>
            </w:del>
            <w:ins w:id="8669" w:author="Jing Kai Toh" w:date="2016-05-13T09:22:00Z">
              <w:r w:rsidR="0075195F">
                <w:rPr>
                  <w:rFonts w:ascii="Calibri Light" w:hAnsi="Calibri Light"/>
                  <w:sz w:val="16"/>
                  <w:szCs w:val="16"/>
                </w:rPr>
                <w:t>SS 78 - A24 : 1991 (2013) Testing concrete - Methods of analysis of hardened concrete</w:t>
              </w:r>
            </w:ins>
          </w:p>
          <w:p w14:paraId="097A37CB" w14:textId="77777777" w:rsidR="00E245EB" w:rsidRPr="00E245EB" w:rsidRDefault="00E245EB" w:rsidP="00E245EB">
            <w:pPr>
              <w:spacing w:after="120"/>
              <w:rPr>
                <w:rFonts w:ascii="Calibri Light" w:hAnsi="Calibri Light"/>
                <w:sz w:val="16"/>
                <w:szCs w:val="16"/>
              </w:rPr>
            </w:pPr>
            <w:del w:id="8670" w:author="Jing Kai Toh" w:date="2016-05-12T17:55:00Z">
              <w:r w:rsidRPr="00E245EB" w:rsidDel="0039045E">
                <w:rPr>
                  <w:rFonts w:ascii="Calibri Light" w:hAnsi="Calibri Light"/>
                  <w:sz w:val="16"/>
                  <w:szCs w:val="16"/>
                </w:rPr>
                <w:delText>SS 78 : Part A6 : 1987 Testing concrete – Method for determination of air content of fresh concrete</w:delText>
              </w:r>
            </w:del>
            <w:ins w:id="8671" w:author="Jing Kai Toh" w:date="2016-05-12T17:55:00Z">
              <w:r w:rsidR="0039045E">
                <w:rPr>
                  <w:rFonts w:ascii="Calibri Light" w:hAnsi="Calibri Light"/>
                  <w:sz w:val="16"/>
                  <w:szCs w:val="16"/>
                </w:rPr>
                <w:t>SS 78 - A6 : 1987 Testing concrete - Method for determination of air content of fresh concrete (Withdrawn - 24 Jun 2011)</w:t>
              </w:r>
            </w:ins>
          </w:p>
          <w:p w14:paraId="30BB0A30" w14:textId="77777777" w:rsidR="00E245EB" w:rsidRPr="00E245EB" w:rsidRDefault="00E245EB" w:rsidP="00E245EB">
            <w:pPr>
              <w:spacing w:after="120"/>
              <w:rPr>
                <w:rFonts w:ascii="Calibri Light" w:hAnsi="Calibri Light"/>
                <w:sz w:val="16"/>
                <w:szCs w:val="16"/>
              </w:rPr>
            </w:pPr>
            <w:del w:id="8672" w:author="Jing Kai Toh" w:date="2016-05-13T09:22:00Z">
              <w:r w:rsidRPr="00E245EB" w:rsidDel="0075195F">
                <w:rPr>
                  <w:rFonts w:ascii="Calibri Light" w:hAnsi="Calibri Light"/>
                  <w:sz w:val="16"/>
                  <w:szCs w:val="16"/>
                </w:rPr>
                <w:delText>SS 78 : Part B1 : 1992 Testing concrete – Guide to the use of non-destructive methods of test for hardened concrete</w:delText>
              </w:r>
            </w:del>
            <w:ins w:id="8673" w:author="Jing Kai Toh" w:date="2016-05-13T09:22:00Z">
              <w:r w:rsidR="0075195F">
                <w:rPr>
                  <w:rFonts w:ascii="Calibri Light" w:hAnsi="Calibri Light"/>
                  <w:sz w:val="16"/>
                  <w:szCs w:val="16"/>
                </w:rPr>
                <w:t>SS 78 - B1 : 1992 (2013) Testing concrete - Guide to the use of non-destructive methods of test for hardened concrete</w:t>
              </w:r>
            </w:ins>
            <w:r w:rsidRPr="00E245EB">
              <w:rPr>
                <w:rFonts w:ascii="Calibri Light" w:hAnsi="Calibri Light"/>
                <w:sz w:val="16"/>
                <w:szCs w:val="16"/>
              </w:rPr>
              <w:t>.</w:t>
            </w:r>
          </w:p>
          <w:p w14:paraId="1282AA0F" w14:textId="77777777" w:rsidR="00E245EB" w:rsidRPr="00E245EB" w:rsidRDefault="00E245EB" w:rsidP="00E245EB">
            <w:pPr>
              <w:spacing w:after="120"/>
              <w:rPr>
                <w:rFonts w:ascii="Calibri Light" w:hAnsi="Calibri Light"/>
                <w:sz w:val="16"/>
                <w:szCs w:val="16"/>
              </w:rPr>
            </w:pPr>
            <w:r w:rsidRPr="00E245EB">
              <w:rPr>
                <w:rFonts w:ascii="Calibri Light" w:hAnsi="Calibri Light"/>
                <w:sz w:val="16"/>
                <w:szCs w:val="16"/>
              </w:rPr>
              <w:t>Reinforcement</w:t>
            </w:r>
          </w:p>
          <w:p w14:paraId="39C2B407" w14:textId="77777777" w:rsidR="00E245EB" w:rsidRPr="00E245EB" w:rsidRDefault="00E245EB" w:rsidP="00E245EB">
            <w:pPr>
              <w:spacing w:after="120"/>
              <w:rPr>
                <w:rFonts w:ascii="Calibri Light" w:hAnsi="Calibri Light"/>
                <w:sz w:val="16"/>
                <w:szCs w:val="16"/>
              </w:rPr>
            </w:pPr>
            <w:del w:id="8674" w:author="Ashan Senel Asmone" w:date="2016-03-21T14:40:00Z">
              <w:r w:rsidRPr="00E245EB" w:rsidDel="00CB3D36">
                <w:rPr>
                  <w:rFonts w:ascii="Calibri Light" w:hAnsi="Calibri Light"/>
                  <w:sz w:val="16"/>
                  <w:szCs w:val="16"/>
                </w:rPr>
                <w:delText>SS 2: Part 1 Steel for the Reinforcement of Concrete-plain bars (steel grade 300)</w:delText>
              </w:r>
            </w:del>
            <w:ins w:id="8675" w:author="Ashan Senel Asmone" w:date="2016-03-21T14:40:00Z">
              <w:r w:rsidR="00CB3D36">
                <w:rPr>
                  <w:rFonts w:ascii="Calibri Light" w:hAnsi="Calibri Light"/>
                  <w:sz w:val="16"/>
                  <w:szCs w:val="16"/>
                </w:rPr>
                <w:t>SS 560 : 2010 Specification for steel for the reinforcement of concrete – Weldable reinforcing steel – Bar, coil and decoiled product</w:t>
              </w:r>
            </w:ins>
          </w:p>
          <w:p w14:paraId="7D813B51" w14:textId="77777777" w:rsidR="00E245EB" w:rsidRPr="00E245EB" w:rsidRDefault="00E245EB" w:rsidP="00E245EB">
            <w:pPr>
              <w:spacing w:after="120"/>
              <w:rPr>
                <w:rFonts w:ascii="Calibri Light" w:hAnsi="Calibri Light"/>
                <w:sz w:val="16"/>
                <w:szCs w:val="16"/>
              </w:rPr>
            </w:pPr>
            <w:del w:id="8676" w:author="Ashan Senel Asmone" w:date="2016-03-21T14:40:00Z">
              <w:r w:rsidRPr="00E245EB" w:rsidDel="00CB3D36">
                <w:rPr>
                  <w:rFonts w:ascii="Calibri Light" w:hAnsi="Calibri Light"/>
                  <w:sz w:val="16"/>
                  <w:szCs w:val="16"/>
                </w:rPr>
                <w:delText>SS 2: Part 2 Steel for the Reinforcement of Concrete-ribbed bars (steel grade 500)</w:delText>
              </w:r>
            </w:del>
            <w:ins w:id="8677" w:author="Ashan Senel Asmone" w:date="2016-03-21T14:40:00Z">
              <w:r w:rsidR="00CB3D36">
                <w:rPr>
                  <w:rFonts w:ascii="Calibri Light" w:hAnsi="Calibri Light"/>
                  <w:sz w:val="16"/>
                  <w:szCs w:val="16"/>
                </w:rPr>
                <w:t>SS 561 : 2010 Specification for steel fabric for the reinforcement of concrete</w:t>
              </w:r>
            </w:ins>
          </w:p>
          <w:p w14:paraId="61CD9D44" w14:textId="77777777" w:rsidR="00E245EB" w:rsidRPr="00E245EB" w:rsidRDefault="00E245EB" w:rsidP="00E245EB">
            <w:pPr>
              <w:spacing w:after="120"/>
              <w:rPr>
                <w:rFonts w:ascii="Calibri Light" w:hAnsi="Calibri Light"/>
                <w:sz w:val="16"/>
                <w:szCs w:val="16"/>
              </w:rPr>
            </w:pPr>
            <w:del w:id="8678" w:author="Ashan Senel Asmone" w:date="2016-03-21T16:21:00Z">
              <w:r w:rsidRPr="00E245EB" w:rsidDel="00A42019">
                <w:rPr>
                  <w:rFonts w:ascii="Calibri Light" w:hAnsi="Calibri Light"/>
                  <w:sz w:val="16"/>
                  <w:szCs w:val="16"/>
                </w:rPr>
                <w:delText>SS 2: Part 3 Steel for the Reinforcement of Concrete-Plain and ribbed bars (steel grade 250 and 460)</w:delText>
              </w:r>
            </w:del>
            <w:ins w:id="8679" w:author="Ashan Senel Asmone" w:date="2016-03-21T16:21:00Z">
              <w:r w:rsidR="00A42019">
                <w:rPr>
                  <w:rFonts w:ascii="Calibri Light" w:hAnsi="Calibri Light"/>
                  <w:sz w:val="16"/>
                  <w:szCs w:val="16"/>
                </w:rPr>
                <w:t>SS 2 - 3 : 1987 Steel for the reinforcement of concrete - Plain and ribbed bars (steel grades 250 and 460)</w:t>
              </w:r>
            </w:ins>
            <w:r w:rsidRPr="00E245EB">
              <w:rPr>
                <w:rFonts w:ascii="Calibri Light" w:hAnsi="Calibri Light"/>
                <w:sz w:val="16"/>
                <w:szCs w:val="16"/>
              </w:rPr>
              <w:br/>
            </w:r>
            <w:r w:rsidRPr="00E245EB">
              <w:rPr>
                <w:rFonts w:ascii="Calibri Light" w:hAnsi="Calibri Light"/>
                <w:sz w:val="16"/>
                <w:szCs w:val="16"/>
              </w:rPr>
              <w:br/>
            </w:r>
            <w:del w:id="8680" w:author="Ashan Senel Asmone" w:date="2016-03-21T14:40:00Z">
              <w:r w:rsidRPr="00E245EB" w:rsidDel="00CB3D36">
                <w:rPr>
                  <w:rFonts w:ascii="Calibri Light" w:hAnsi="Calibri Light"/>
                  <w:sz w:val="16"/>
                  <w:szCs w:val="16"/>
                </w:rPr>
                <w:delText>SS 18: Part 1 Cold-reduced steel wire for the reinforcement of concrete and the manufacture of welded fabric -steel grade 500</w:delText>
              </w:r>
            </w:del>
            <w:ins w:id="8681" w:author="Ashan Senel Asmone" w:date="2016-03-21T14:40:00Z">
              <w:r w:rsidR="00CB3D36">
                <w:rPr>
                  <w:rFonts w:ascii="Calibri Light" w:hAnsi="Calibri Light"/>
                  <w:sz w:val="16"/>
                  <w:szCs w:val="16"/>
                </w:rPr>
                <w:t>SS 18: Part 1 Cold-reduced steel wire for the reinforcement of concrete and the manufacture of welded fabric -steel grade 500</w:t>
              </w:r>
            </w:ins>
          </w:p>
          <w:p w14:paraId="281729DF" w14:textId="77777777" w:rsidR="00E245EB" w:rsidRPr="00E245EB" w:rsidRDefault="00E245EB" w:rsidP="00E245EB">
            <w:pPr>
              <w:spacing w:after="120"/>
              <w:rPr>
                <w:rFonts w:ascii="Calibri Light" w:hAnsi="Calibri Light"/>
                <w:sz w:val="16"/>
                <w:szCs w:val="16"/>
              </w:rPr>
            </w:pPr>
            <w:del w:id="8682" w:author="Ashan Senel Asmone" w:date="2016-03-21T14:40:00Z">
              <w:r w:rsidRPr="00E245EB" w:rsidDel="00135CEB">
                <w:rPr>
                  <w:rFonts w:ascii="Calibri Light" w:hAnsi="Calibri Light"/>
                  <w:sz w:val="16"/>
                  <w:szCs w:val="16"/>
                </w:rPr>
                <w:delText>SS 18: Part 2 Cold-reduced steel wire for the reinforcement of concrete and the manufacture of welded fabric -steel grade 485</w:delText>
              </w:r>
            </w:del>
            <w:ins w:id="8683" w:author="Ashan Senel Asmone" w:date="2016-03-21T14:40:00Z">
              <w:r w:rsidR="00135CEB">
                <w:rPr>
                  <w:rFonts w:ascii="Calibri Light" w:hAnsi="Calibri Light"/>
                  <w:sz w:val="16"/>
                  <w:szCs w:val="16"/>
                </w:rPr>
                <w:t>SS 18: Part 2 Cold-reduced steel wire for the reinforcement of concrete and the manufacture of welded fabric -steel grade 485</w:t>
              </w:r>
            </w:ins>
          </w:p>
          <w:p w14:paraId="1BAE26A2" w14:textId="77777777" w:rsidR="00E245EB" w:rsidRPr="00E245EB" w:rsidRDefault="00E245EB" w:rsidP="00E245EB">
            <w:pPr>
              <w:spacing w:after="120"/>
              <w:rPr>
                <w:rFonts w:ascii="Calibri Light" w:hAnsi="Calibri Light"/>
                <w:sz w:val="16"/>
                <w:szCs w:val="16"/>
              </w:rPr>
            </w:pPr>
            <w:del w:id="8684" w:author="Ashan Senel Asmone" w:date="2016-03-21T14:41:00Z">
              <w:r w:rsidRPr="00E245EB" w:rsidDel="00135CEB">
                <w:rPr>
                  <w:rFonts w:ascii="Calibri Light" w:hAnsi="Calibri Light"/>
                  <w:sz w:val="16"/>
                  <w:szCs w:val="16"/>
                </w:rPr>
                <w:delText>SS 32: Part 1 Welded steel fabric for the reinforcement of concrete-steel grades 300 and 500</w:delText>
              </w:r>
            </w:del>
            <w:ins w:id="8685" w:author="Ashan Senel Asmone" w:date="2016-03-21T14:41:00Z">
              <w:r w:rsidR="00135CEB">
                <w:rPr>
                  <w:rFonts w:ascii="Calibri Light" w:hAnsi="Calibri Light"/>
                  <w:sz w:val="16"/>
                  <w:szCs w:val="16"/>
                </w:rPr>
                <w:t>SS 32: Part 1 Welded steel fabric for the reinforcement of concrete-steel grades 300 and 500</w:t>
              </w:r>
            </w:ins>
          </w:p>
          <w:p w14:paraId="030CC76F" w14:textId="77777777" w:rsidR="00E245EB" w:rsidRPr="00E245EB" w:rsidRDefault="00E245EB" w:rsidP="00E245EB">
            <w:pPr>
              <w:spacing w:after="120"/>
              <w:rPr>
                <w:rFonts w:ascii="Calibri Light" w:hAnsi="Calibri Light"/>
                <w:sz w:val="16"/>
                <w:szCs w:val="16"/>
              </w:rPr>
            </w:pPr>
            <w:del w:id="8686" w:author="Ashan Senel Asmone" w:date="2016-03-21T14:41:00Z">
              <w:r w:rsidRPr="00E245EB" w:rsidDel="00135CEB">
                <w:rPr>
                  <w:rFonts w:ascii="Calibri Light" w:hAnsi="Calibri Light"/>
                  <w:sz w:val="16"/>
                  <w:szCs w:val="16"/>
                </w:rPr>
                <w:delText>SS 32: Part 2 Welded steel fabric for the reinforcement of concrete-steel grade 485</w:delText>
              </w:r>
            </w:del>
            <w:ins w:id="8687" w:author="Ashan Senel Asmone" w:date="2016-03-21T14:41:00Z">
              <w:r w:rsidR="00135CEB">
                <w:rPr>
                  <w:rFonts w:ascii="Calibri Light" w:hAnsi="Calibri Light"/>
                  <w:sz w:val="16"/>
                  <w:szCs w:val="16"/>
                </w:rPr>
                <w:t>SS 32: Part 2 Welded steel fabric for the reinforcement of concrete-steel grade 485</w:t>
              </w:r>
            </w:ins>
          </w:p>
          <w:p w14:paraId="1C4B91BE" w14:textId="77777777" w:rsidR="00E245EB" w:rsidRPr="00E245EB" w:rsidRDefault="00E245EB" w:rsidP="00E245EB">
            <w:pPr>
              <w:spacing w:after="120"/>
              <w:rPr>
                <w:rFonts w:ascii="Calibri Light" w:hAnsi="Calibri Light"/>
                <w:sz w:val="16"/>
                <w:szCs w:val="16"/>
              </w:rPr>
            </w:pPr>
            <w:r w:rsidRPr="00E245EB">
              <w:rPr>
                <w:rFonts w:ascii="Calibri Light" w:hAnsi="Calibri Light"/>
                <w:sz w:val="16"/>
                <w:szCs w:val="16"/>
              </w:rPr>
              <w:t>Tile</w:t>
            </w:r>
          </w:p>
          <w:p w14:paraId="1A22E425" w14:textId="77777777" w:rsidR="00E245EB" w:rsidRPr="00E245EB" w:rsidRDefault="00E245EB" w:rsidP="00E245EB">
            <w:pPr>
              <w:spacing w:after="120"/>
              <w:rPr>
                <w:rFonts w:ascii="Calibri Light" w:hAnsi="Calibri Light"/>
                <w:sz w:val="16"/>
                <w:szCs w:val="16"/>
              </w:rPr>
            </w:pPr>
            <w:r w:rsidRPr="00E245EB">
              <w:rPr>
                <w:rFonts w:ascii="Calibri Light" w:hAnsi="Calibri Light"/>
                <w:sz w:val="16"/>
                <w:szCs w:val="16"/>
              </w:rPr>
              <w:t>SS 301: 1985 Singapore Standard for Ceramic Tile</w:t>
            </w:r>
          </w:p>
          <w:p w14:paraId="479719CF" w14:textId="77777777" w:rsidR="00E245EB" w:rsidRPr="00E245EB" w:rsidRDefault="00E245EB" w:rsidP="00E245EB">
            <w:pPr>
              <w:spacing w:after="120"/>
              <w:rPr>
                <w:rFonts w:ascii="Calibri Light" w:hAnsi="Calibri Light"/>
                <w:sz w:val="16"/>
                <w:szCs w:val="16"/>
              </w:rPr>
            </w:pPr>
            <w:r w:rsidRPr="00E245EB">
              <w:rPr>
                <w:rFonts w:ascii="Calibri Light" w:hAnsi="Calibri Light"/>
                <w:sz w:val="16"/>
                <w:szCs w:val="16"/>
              </w:rPr>
              <w:t>SS CP68: 1997 Ceramic Wall and Floor Tiling</w:t>
            </w:r>
          </w:p>
          <w:p w14:paraId="0AC60726" w14:textId="77777777" w:rsidR="00401C5E" w:rsidRPr="00E245EB" w:rsidRDefault="00401C5E" w:rsidP="00E245EB">
            <w:pPr>
              <w:spacing w:after="120"/>
              <w:rPr>
                <w:rFonts w:ascii="Calibri Light" w:hAnsi="Calibri Light"/>
                <w:sz w:val="16"/>
                <w:szCs w:val="16"/>
              </w:rPr>
            </w:pPr>
          </w:p>
        </w:tc>
      </w:tr>
      <w:tr w:rsidR="00401C5E" w:rsidRPr="004F3C8C" w14:paraId="13D9826F" w14:textId="77777777" w:rsidTr="00401C5E">
        <w:tc>
          <w:tcPr>
            <w:tcW w:w="685" w:type="dxa"/>
          </w:tcPr>
          <w:p w14:paraId="0E0604D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17F4B381" w14:textId="77777777" w:rsidR="00E245EB" w:rsidRPr="00E245EB" w:rsidRDefault="00E245EB" w:rsidP="00E245EB">
            <w:pPr>
              <w:spacing w:after="120"/>
              <w:rPr>
                <w:rFonts w:ascii="Calibri Light" w:hAnsi="Calibri Light"/>
                <w:sz w:val="16"/>
                <w:szCs w:val="16"/>
              </w:rPr>
            </w:pPr>
            <w:r w:rsidRPr="00E245EB">
              <w:rPr>
                <w:rFonts w:ascii="Calibri Light" w:hAnsi="Calibri Light"/>
                <w:sz w:val="16"/>
                <w:szCs w:val="16"/>
              </w:rPr>
              <w:t>Concrete</w:t>
            </w:r>
          </w:p>
          <w:p w14:paraId="219717F5" w14:textId="77777777" w:rsidR="00E245EB" w:rsidRPr="00E245EB" w:rsidRDefault="00E245EB" w:rsidP="00E245EB">
            <w:pPr>
              <w:spacing w:after="120"/>
              <w:rPr>
                <w:rFonts w:ascii="Calibri Light" w:hAnsi="Calibri Light"/>
                <w:sz w:val="16"/>
                <w:szCs w:val="16"/>
              </w:rPr>
            </w:pPr>
            <w:del w:id="8688" w:author="Ashan Senel Asmone" w:date="2016-05-09T17:23:00Z">
              <w:r w:rsidRPr="00E245EB" w:rsidDel="00301C01">
                <w:rPr>
                  <w:rFonts w:ascii="Calibri Light" w:hAnsi="Calibri Light"/>
                  <w:sz w:val="16"/>
                  <w:szCs w:val="16"/>
                </w:rPr>
                <w:delText>ISO 9882:1993 Performance standards in building; performance test for precast concrete floors; behaviour under non-concentrated load</w:delText>
              </w:r>
            </w:del>
            <w:ins w:id="8689" w:author="Ashan Senel Asmone" w:date="2016-05-09T17:23:00Z">
              <w:r w:rsidR="00301C01">
                <w:rPr>
                  <w:rFonts w:ascii="Calibri Light" w:hAnsi="Calibri Light"/>
                  <w:sz w:val="16"/>
                  <w:szCs w:val="16"/>
                </w:rPr>
                <w:t>ISO 9882:1993 Performance standards in building -- Performance test for precast concrete floors -- Behaviour under non-concentrated load</w:t>
              </w:r>
            </w:ins>
          </w:p>
          <w:p w14:paraId="3C7EDF68" w14:textId="77777777" w:rsidR="00E245EB" w:rsidRPr="00E245EB" w:rsidRDefault="00E245EB" w:rsidP="00E245EB">
            <w:pPr>
              <w:spacing w:after="120"/>
              <w:rPr>
                <w:rFonts w:ascii="Calibri Light" w:hAnsi="Calibri Light"/>
                <w:sz w:val="16"/>
                <w:szCs w:val="16"/>
              </w:rPr>
            </w:pPr>
            <w:del w:id="8690" w:author="Ashan Senel Asmone" w:date="2016-05-09T17:24:00Z">
              <w:r w:rsidRPr="00E245EB" w:rsidDel="00301C01">
                <w:rPr>
                  <w:rFonts w:ascii="Calibri Light" w:hAnsi="Calibri Light"/>
                  <w:sz w:val="16"/>
                  <w:szCs w:val="16"/>
                </w:rPr>
                <w:delText>ISO 9883:1993 Performance standards in building; performance test for precast concrete floors; behaviour under concentrated load</w:delText>
              </w:r>
            </w:del>
            <w:ins w:id="8691" w:author="Ashan Senel Asmone" w:date="2016-05-09T17:24:00Z">
              <w:r w:rsidR="00301C01">
                <w:rPr>
                  <w:rFonts w:ascii="Calibri Light" w:hAnsi="Calibri Light"/>
                  <w:sz w:val="16"/>
                  <w:szCs w:val="16"/>
                </w:rPr>
                <w:t>ISO 9883:1993 Performance standards in building -- Performance test for precast concrete floors -- Behaviour under concentrated load</w:t>
              </w:r>
            </w:ins>
          </w:p>
          <w:p w14:paraId="6A4D649B" w14:textId="77777777" w:rsidR="00E245EB" w:rsidRPr="00E245EB" w:rsidRDefault="00E245EB" w:rsidP="00E245EB">
            <w:pPr>
              <w:spacing w:after="120"/>
              <w:rPr>
                <w:rFonts w:ascii="Calibri Light" w:hAnsi="Calibri Light"/>
                <w:sz w:val="16"/>
                <w:szCs w:val="16"/>
              </w:rPr>
            </w:pPr>
            <w:del w:id="8692" w:author="Ashan Senel Asmone" w:date="2016-05-09T17:27:00Z">
              <w:r w:rsidRPr="00E245EB" w:rsidDel="00301C01">
                <w:rPr>
                  <w:rFonts w:ascii="Calibri Light" w:hAnsi="Calibri Light"/>
                  <w:sz w:val="16"/>
                  <w:szCs w:val="16"/>
                </w:rPr>
                <w:delText>ISO 10065:1990 Steel bars for reinforcement of concrete; bend and rebend tests</w:delText>
              </w:r>
            </w:del>
          </w:p>
          <w:p w14:paraId="3619879E" w14:textId="77777777" w:rsidR="00E245EB" w:rsidRPr="00E245EB" w:rsidRDefault="00E245EB" w:rsidP="00E245EB">
            <w:pPr>
              <w:spacing w:after="120"/>
              <w:rPr>
                <w:rFonts w:ascii="Calibri Light" w:hAnsi="Calibri Light"/>
                <w:sz w:val="16"/>
                <w:szCs w:val="16"/>
              </w:rPr>
            </w:pPr>
            <w:del w:id="8693" w:author="Ashan Senel Asmone" w:date="2016-03-21T15:10:00Z">
              <w:r w:rsidRPr="00E245EB" w:rsidDel="00411DBF">
                <w:rPr>
                  <w:rFonts w:ascii="Calibri Light" w:hAnsi="Calibri Light"/>
                  <w:sz w:val="16"/>
                  <w:szCs w:val="16"/>
                </w:rPr>
                <w:delText>ISO 10144:1991 Certification scheme for steel bars and wires for the reinforcement of concrete structures</w:delText>
              </w:r>
            </w:del>
            <w:ins w:id="8694" w:author="Ashan Senel Asmone" w:date="2016-03-21T15:10:00Z">
              <w:r w:rsidR="00411DBF">
                <w:rPr>
                  <w:rFonts w:ascii="Calibri Light" w:hAnsi="Calibri Light"/>
                  <w:sz w:val="16"/>
                  <w:szCs w:val="16"/>
                </w:rPr>
                <w:t>ISO 10144:1991 Certification scheme for steel bars and wires for the reinforcement of concrete structures</w:t>
              </w:r>
            </w:ins>
          </w:p>
          <w:p w14:paraId="0C74952A" w14:textId="77777777" w:rsidR="00E245EB" w:rsidRPr="00E245EB" w:rsidRDefault="00E245EB" w:rsidP="00E245EB">
            <w:pPr>
              <w:spacing w:after="120"/>
              <w:rPr>
                <w:rFonts w:ascii="Calibri Light" w:hAnsi="Calibri Light"/>
                <w:sz w:val="16"/>
                <w:szCs w:val="16"/>
              </w:rPr>
            </w:pPr>
            <w:del w:id="8695" w:author="Ashan Senel Asmone" w:date="2016-05-09T17:28:00Z">
              <w:r w:rsidRPr="00E245EB" w:rsidDel="00301C01">
                <w:rPr>
                  <w:rFonts w:ascii="Calibri Light" w:hAnsi="Calibri Light"/>
                  <w:sz w:val="16"/>
                  <w:szCs w:val="16"/>
                </w:rPr>
                <w:delText>ISO 1920:1976 Concrete tests; Dimensions, tolerances and applicability of test specimens</w:delText>
              </w:r>
            </w:del>
            <w:ins w:id="8696" w:author="Ashan Senel Asmone" w:date="2016-05-09T17:28:00Z">
              <w:r w:rsidR="00301C01">
                <w:rPr>
                  <w:rFonts w:ascii="Calibri Light" w:hAnsi="Calibri Light"/>
                  <w:sz w:val="16"/>
                  <w:szCs w:val="16"/>
                </w:rPr>
                <w:t>ISO 1920-3:2004 Testing of concrete -- Part 3: Making and curing test specimens</w:t>
              </w:r>
            </w:ins>
          </w:p>
          <w:p w14:paraId="6F8B1AC9" w14:textId="77777777" w:rsidR="00E245EB" w:rsidRPr="00E245EB" w:rsidRDefault="00E245EB" w:rsidP="00E245EB">
            <w:pPr>
              <w:spacing w:after="120"/>
              <w:rPr>
                <w:rFonts w:ascii="Calibri Light" w:hAnsi="Calibri Light"/>
                <w:sz w:val="16"/>
                <w:szCs w:val="16"/>
              </w:rPr>
            </w:pPr>
            <w:del w:id="8697" w:author="Ashan Senel Asmone" w:date="2016-05-09T17:30:00Z">
              <w:r w:rsidRPr="00E245EB" w:rsidDel="00301C01">
                <w:rPr>
                  <w:rFonts w:ascii="Calibri Light" w:hAnsi="Calibri Light"/>
                  <w:sz w:val="16"/>
                  <w:szCs w:val="16"/>
                </w:rPr>
                <w:delText>ISO 2736-1:1986 Concrete tests; Test specimens; Part 1 : Sampling of fresh concrete</w:delText>
              </w:r>
            </w:del>
            <w:ins w:id="8698" w:author="Ashan Senel Asmone" w:date="2016-05-09T17:30:00Z">
              <w:r w:rsidR="00301C01">
                <w:rPr>
                  <w:rFonts w:ascii="Calibri Light" w:hAnsi="Calibri Light"/>
                  <w:sz w:val="16"/>
                  <w:szCs w:val="16"/>
                </w:rPr>
                <w:t>ISO 1920-1:2004 Testing of concrete -- Part 1: Sampling of fresh concrete</w:t>
              </w:r>
            </w:ins>
          </w:p>
          <w:p w14:paraId="468F8981" w14:textId="77777777" w:rsidR="00E245EB" w:rsidRPr="00E245EB" w:rsidRDefault="00E245EB" w:rsidP="00E245EB">
            <w:pPr>
              <w:spacing w:after="120"/>
              <w:rPr>
                <w:rFonts w:ascii="Calibri Light" w:hAnsi="Calibri Light"/>
                <w:sz w:val="16"/>
                <w:szCs w:val="16"/>
              </w:rPr>
            </w:pPr>
            <w:del w:id="8699" w:author="Ashan Senel Asmone" w:date="2016-05-09T17:30:00Z">
              <w:r w:rsidRPr="00E245EB" w:rsidDel="00301C01">
                <w:rPr>
                  <w:rFonts w:ascii="Calibri Light" w:hAnsi="Calibri Light"/>
                  <w:sz w:val="16"/>
                  <w:szCs w:val="16"/>
                </w:rPr>
                <w:delText>ISO 2736-2:1986 Concrete tests; Test specimens; Part 2 : Making and curing of test specimens for strength tests</w:delText>
              </w:r>
            </w:del>
          </w:p>
          <w:p w14:paraId="0B9AF6B4" w14:textId="77777777" w:rsidR="00E245EB" w:rsidRPr="00E245EB" w:rsidRDefault="00E245EB" w:rsidP="00E245EB">
            <w:pPr>
              <w:spacing w:after="120"/>
              <w:rPr>
                <w:rFonts w:ascii="Calibri Light" w:hAnsi="Calibri Light"/>
                <w:sz w:val="16"/>
                <w:szCs w:val="16"/>
              </w:rPr>
            </w:pPr>
            <w:del w:id="8700" w:author="Ashan Senel Asmone" w:date="2016-05-09T17:31:00Z">
              <w:r w:rsidRPr="00E245EB" w:rsidDel="00301C01">
                <w:rPr>
                  <w:rFonts w:ascii="Calibri Light" w:hAnsi="Calibri Light"/>
                  <w:sz w:val="16"/>
                  <w:szCs w:val="16"/>
                </w:rPr>
                <w:delText>ISO 3893:1977 Concrete; Classification by compressive strength</w:delText>
              </w:r>
            </w:del>
          </w:p>
          <w:p w14:paraId="52F70CE3" w14:textId="77777777" w:rsidR="00E245EB" w:rsidRPr="00E245EB" w:rsidRDefault="00E245EB" w:rsidP="00E245EB">
            <w:pPr>
              <w:spacing w:after="120"/>
              <w:rPr>
                <w:rFonts w:ascii="Calibri Light" w:hAnsi="Calibri Light"/>
                <w:sz w:val="16"/>
                <w:szCs w:val="16"/>
              </w:rPr>
            </w:pPr>
            <w:del w:id="8701" w:author="Ashan Senel Asmone" w:date="2016-05-09T17:32:00Z">
              <w:r w:rsidRPr="00E245EB" w:rsidDel="00301C01">
                <w:rPr>
                  <w:rFonts w:ascii="Calibri Light" w:hAnsi="Calibri Light"/>
                  <w:sz w:val="16"/>
                  <w:szCs w:val="16"/>
                </w:rPr>
                <w:delText>ISO 4012:1978 Concrete; Determination of compressive strength of test specimens</w:delText>
              </w:r>
            </w:del>
            <w:ins w:id="8702" w:author="Ashan Senel Asmone" w:date="2016-05-09T17:32:00Z">
              <w:r w:rsidR="00301C01">
                <w:rPr>
                  <w:rFonts w:ascii="Calibri Light" w:hAnsi="Calibri Light"/>
                  <w:sz w:val="16"/>
                  <w:szCs w:val="16"/>
                </w:rPr>
                <w:t>ISO 1920-4:2005 Testing of concrete -- Part 4: Strength of hardened concrete</w:t>
              </w:r>
            </w:ins>
          </w:p>
          <w:p w14:paraId="6AB654D4" w14:textId="77777777" w:rsidR="00E245EB" w:rsidRPr="00E245EB" w:rsidRDefault="00E245EB" w:rsidP="00E245EB">
            <w:pPr>
              <w:spacing w:after="120"/>
              <w:rPr>
                <w:rFonts w:ascii="Calibri Light" w:hAnsi="Calibri Light"/>
                <w:sz w:val="16"/>
                <w:szCs w:val="16"/>
              </w:rPr>
            </w:pPr>
            <w:del w:id="8703" w:author="Ashan Senel Asmone" w:date="2016-05-09T17:32:00Z">
              <w:r w:rsidRPr="00E245EB" w:rsidDel="00301C01">
                <w:rPr>
                  <w:rFonts w:ascii="Calibri Light" w:hAnsi="Calibri Light"/>
                  <w:sz w:val="16"/>
                  <w:szCs w:val="16"/>
                </w:rPr>
                <w:delText>ISO 4013:1978 Concrete; Determination of flexural strength of test specimens</w:delText>
              </w:r>
            </w:del>
          </w:p>
          <w:p w14:paraId="6FE12639" w14:textId="77777777" w:rsidR="00E245EB" w:rsidRPr="00E245EB" w:rsidRDefault="00E245EB" w:rsidP="00E245EB">
            <w:pPr>
              <w:spacing w:after="120"/>
              <w:rPr>
                <w:rFonts w:ascii="Calibri Light" w:hAnsi="Calibri Light"/>
                <w:sz w:val="16"/>
                <w:szCs w:val="16"/>
              </w:rPr>
            </w:pPr>
            <w:del w:id="8704" w:author="Ashan Senel Asmone" w:date="2016-05-09T17:33:00Z">
              <w:r w:rsidRPr="00E245EB" w:rsidDel="00301C01">
                <w:rPr>
                  <w:rFonts w:ascii="Calibri Light" w:hAnsi="Calibri Light"/>
                  <w:sz w:val="16"/>
                  <w:szCs w:val="16"/>
                </w:rPr>
                <w:delText>ISO 4103:1979 Concrete; Classification of consistency</w:delText>
              </w:r>
            </w:del>
          </w:p>
          <w:p w14:paraId="2B84576A" w14:textId="77777777" w:rsidR="00E245EB" w:rsidRPr="00E245EB" w:rsidRDefault="00E245EB" w:rsidP="00E245EB">
            <w:pPr>
              <w:spacing w:after="120"/>
              <w:rPr>
                <w:rFonts w:ascii="Calibri Light" w:hAnsi="Calibri Light"/>
                <w:sz w:val="16"/>
                <w:szCs w:val="16"/>
              </w:rPr>
            </w:pPr>
            <w:del w:id="8705" w:author="Ashan Senel Asmone" w:date="2016-05-09T17:35:00Z">
              <w:r w:rsidRPr="00E245EB" w:rsidDel="00301C01">
                <w:rPr>
                  <w:rFonts w:ascii="Calibri Light" w:hAnsi="Calibri Light"/>
                  <w:sz w:val="16"/>
                  <w:szCs w:val="16"/>
                </w:rPr>
                <w:delText>ISO 4109:1980 Fresh concrete; Determination of the consistency; Slump test</w:delText>
              </w:r>
            </w:del>
            <w:ins w:id="8706" w:author="Ashan Senel Asmone" w:date="2016-05-09T17:35:00Z">
              <w:r w:rsidR="00301C01">
                <w:rPr>
                  <w:rFonts w:ascii="Calibri Light" w:hAnsi="Calibri Light"/>
                  <w:sz w:val="16"/>
                  <w:szCs w:val="16"/>
                </w:rPr>
                <w:t>ISO 1920-2:2005 Testing of concrete -- Part 2: Properties of fresh concrete</w:t>
              </w:r>
            </w:ins>
          </w:p>
          <w:p w14:paraId="0F1A36FB" w14:textId="77777777" w:rsidR="00E245EB" w:rsidRPr="00E245EB" w:rsidRDefault="00E245EB" w:rsidP="00E245EB">
            <w:pPr>
              <w:spacing w:after="120"/>
              <w:rPr>
                <w:rFonts w:ascii="Calibri Light" w:hAnsi="Calibri Light"/>
                <w:sz w:val="16"/>
                <w:szCs w:val="16"/>
              </w:rPr>
            </w:pPr>
            <w:del w:id="8707" w:author="Ashan Senel Asmone" w:date="2016-05-09T17:36:00Z">
              <w:r w:rsidRPr="00E245EB" w:rsidDel="00301C01">
                <w:rPr>
                  <w:rFonts w:ascii="Calibri Light" w:hAnsi="Calibri Light"/>
                  <w:sz w:val="16"/>
                  <w:szCs w:val="16"/>
                </w:rPr>
                <w:delText>ISO 4110:1979 Fresh concrete; Determination of the consistency; Vebe test</w:delText>
              </w:r>
            </w:del>
          </w:p>
          <w:p w14:paraId="7BBBFADF" w14:textId="77777777" w:rsidR="00E245EB" w:rsidRPr="00E245EB" w:rsidRDefault="00E245EB" w:rsidP="00E245EB">
            <w:pPr>
              <w:spacing w:after="120"/>
              <w:rPr>
                <w:rFonts w:ascii="Calibri Light" w:hAnsi="Calibri Light"/>
                <w:sz w:val="16"/>
                <w:szCs w:val="16"/>
              </w:rPr>
            </w:pPr>
            <w:del w:id="8708" w:author="Ashan Senel Asmone" w:date="2016-05-09T17:37:00Z">
              <w:r w:rsidRPr="00E245EB" w:rsidDel="00301C01">
                <w:rPr>
                  <w:rFonts w:ascii="Calibri Light" w:hAnsi="Calibri Light"/>
                  <w:sz w:val="16"/>
                  <w:szCs w:val="16"/>
                </w:rPr>
                <w:delText>ISO 4111:1979 Fresh concrete; Determination of consistency; Degree of compactibility (Compaction index)</w:delText>
              </w:r>
            </w:del>
          </w:p>
          <w:p w14:paraId="759425FC" w14:textId="77777777" w:rsidR="00E245EB" w:rsidRPr="00E245EB" w:rsidRDefault="00E245EB" w:rsidP="00E245EB">
            <w:pPr>
              <w:spacing w:after="120"/>
              <w:rPr>
                <w:rFonts w:ascii="Calibri Light" w:hAnsi="Calibri Light"/>
                <w:sz w:val="16"/>
                <w:szCs w:val="16"/>
              </w:rPr>
            </w:pPr>
            <w:del w:id="8709" w:author="Ashan Senel Asmone" w:date="2016-05-09T17:39:00Z">
              <w:r w:rsidRPr="00E245EB" w:rsidDel="00301C01">
                <w:rPr>
                  <w:rFonts w:ascii="Calibri Light" w:hAnsi="Calibri Light"/>
                  <w:sz w:val="16"/>
                  <w:szCs w:val="16"/>
                </w:rPr>
                <w:delText>ISO 4848:1980 Concrete; Determination of air content of freshly mixed concrete; Pressure method</w:delText>
              </w:r>
            </w:del>
          </w:p>
          <w:p w14:paraId="4F8220D1" w14:textId="77777777" w:rsidR="00E245EB" w:rsidRPr="00E245EB" w:rsidRDefault="00E245EB" w:rsidP="00E245EB">
            <w:pPr>
              <w:spacing w:after="120"/>
              <w:rPr>
                <w:rFonts w:ascii="Calibri Light" w:hAnsi="Calibri Light"/>
                <w:sz w:val="16"/>
                <w:szCs w:val="16"/>
              </w:rPr>
            </w:pPr>
            <w:del w:id="8710" w:author="Ashan Senel Asmone" w:date="2016-05-09T17:39:00Z">
              <w:r w:rsidRPr="00E245EB" w:rsidDel="00301C01">
                <w:rPr>
                  <w:rFonts w:ascii="Calibri Light" w:hAnsi="Calibri Light"/>
                  <w:sz w:val="16"/>
                  <w:szCs w:val="16"/>
                </w:rPr>
                <w:delText>ISO 6275:1982 Concrete, hardened; Determination of density</w:delText>
              </w:r>
            </w:del>
            <w:ins w:id="8711" w:author="Ashan Senel Asmone" w:date="2016-05-09T17:39:00Z">
              <w:r w:rsidR="00301C01">
                <w:rPr>
                  <w:rFonts w:ascii="Calibri Light" w:hAnsi="Calibri Light"/>
                  <w:sz w:val="16"/>
                  <w:szCs w:val="16"/>
                </w:rPr>
                <w:t>ISO 1920-5:2004 Testing of concrete -- Part 5: Properties of hardened concrete other than strength</w:t>
              </w:r>
            </w:ins>
          </w:p>
          <w:p w14:paraId="4E31DDE6" w14:textId="77777777" w:rsidR="00E245EB" w:rsidRPr="00E245EB" w:rsidRDefault="00E245EB" w:rsidP="00E245EB">
            <w:pPr>
              <w:spacing w:after="120"/>
              <w:rPr>
                <w:rFonts w:ascii="Calibri Light" w:hAnsi="Calibri Light"/>
                <w:sz w:val="16"/>
                <w:szCs w:val="16"/>
              </w:rPr>
            </w:pPr>
            <w:del w:id="8712" w:author="Ashan Senel Asmone" w:date="2016-05-09T17:40:00Z">
              <w:r w:rsidRPr="00E245EB" w:rsidDel="00301C01">
                <w:rPr>
                  <w:rFonts w:ascii="Calibri Light" w:hAnsi="Calibri Light"/>
                  <w:sz w:val="16"/>
                  <w:szCs w:val="16"/>
                </w:rPr>
                <w:delText>ISO 6783:1982 Coarse aggregates for concrete; Determination of particle density and water absorption; Hydrostatic balance method</w:delText>
              </w:r>
            </w:del>
            <w:ins w:id="8713" w:author="Ashan Senel Asmone" w:date="2016-05-09T17:40:00Z">
              <w:r w:rsidR="00301C01">
                <w:rPr>
                  <w:rFonts w:ascii="Calibri Light" w:hAnsi="Calibri Light"/>
                  <w:sz w:val="16"/>
                  <w:szCs w:val="16"/>
                </w:rPr>
                <w:t>ISO 6783:1982 Coarse aggregates for concrete -- Determination of particle density and water absorption -- Hydrostatic balance method</w:t>
              </w:r>
            </w:ins>
          </w:p>
          <w:p w14:paraId="6A1A9093" w14:textId="77777777" w:rsidR="00E245EB" w:rsidRPr="00E245EB" w:rsidRDefault="00E245EB" w:rsidP="00E245EB">
            <w:pPr>
              <w:spacing w:after="120"/>
              <w:rPr>
                <w:rFonts w:ascii="Calibri Light" w:hAnsi="Calibri Light"/>
                <w:sz w:val="16"/>
                <w:szCs w:val="16"/>
              </w:rPr>
            </w:pPr>
            <w:r w:rsidRPr="00E245EB">
              <w:rPr>
                <w:rFonts w:ascii="Calibri Light" w:hAnsi="Calibri Light"/>
                <w:sz w:val="16"/>
                <w:szCs w:val="16"/>
              </w:rPr>
              <w:t>Reinforcement</w:t>
            </w:r>
          </w:p>
          <w:p w14:paraId="1829574F" w14:textId="77777777" w:rsidR="00E245EB" w:rsidRPr="00E245EB" w:rsidRDefault="00E245EB" w:rsidP="00E245EB">
            <w:pPr>
              <w:spacing w:after="120"/>
              <w:rPr>
                <w:rFonts w:ascii="Calibri Light" w:hAnsi="Calibri Light"/>
                <w:sz w:val="16"/>
                <w:szCs w:val="16"/>
              </w:rPr>
            </w:pPr>
            <w:del w:id="8714" w:author="Ashan Senel Asmone" w:date="2016-05-09T17:42:00Z">
              <w:r w:rsidRPr="00E245EB" w:rsidDel="00301C01">
                <w:rPr>
                  <w:rFonts w:ascii="Calibri Light" w:hAnsi="Calibri Light"/>
                  <w:sz w:val="16"/>
                  <w:szCs w:val="16"/>
                </w:rPr>
                <w:delText>ISO 6934-1:1991 Steel for the prestressing of concrete; part 1: general requirements</w:delText>
              </w:r>
            </w:del>
            <w:ins w:id="8715" w:author="Ashan Senel Asmone" w:date="2016-05-09T17:42:00Z">
              <w:r w:rsidR="00301C01">
                <w:rPr>
                  <w:rFonts w:ascii="Calibri Light" w:hAnsi="Calibri Light"/>
                  <w:sz w:val="16"/>
                  <w:szCs w:val="16"/>
                </w:rPr>
                <w:t>ISO 6934-1:1991 Steel for the prestressing of concrete -- Part 1: General requirements</w:t>
              </w:r>
            </w:ins>
          </w:p>
          <w:p w14:paraId="05072780" w14:textId="77777777" w:rsidR="00E245EB" w:rsidRPr="00E245EB" w:rsidRDefault="00E245EB" w:rsidP="00E245EB">
            <w:pPr>
              <w:spacing w:after="120"/>
              <w:rPr>
                <w:rFonts w:ascii="Calibri Light" w:hAnsi="Calibri Light"/>
                <w:sz w:val="16"/>
                <w:szCs w:val="16"/>
              </w:rPr>
            </w:pPr>
            <w:del w:id="8716" w:author="Ashan Senel Asmone" w:date="2016-05-09T17:42:00Z">
              <w:r w:rsidRPr="00E245EB" w:rsidDel="00301C01">
                <w:rPr>
                  <w:rFonts w:ascii="Calibri Light" w:hAnsi="Calibri Light"/>
                  <w:sz w:val="16"/>
                  <w:szCs w:val="16"/>
                </w:rPr>
                <w:delText>ISO 6935-1:1991 Steel for the reinforcement of concrete; part 1: plain bars</w:delText>
              </w:r>
            </w:del>
            <w:ins w:id="8717" w:author="Ashan Senel Asmone" w:date="2016-05-09T17:42:00Z">
              <w:r w:rsidR="00301C01">
                <w:rPr>
                  <w:rFonts w:ascii="Calibri Light" w:hAnsi="Calibri Light"/>
                  <w:sz w:val="16"/>
                  <w:szCs w:val="16"/>
                </w:rPr>
                <w:t>ISO 6935-1:2007 Steel for the reinforcement of concrete -- Part 1: Plain bars</w:t>
              </w:r>
            </w:ins>
          </w:p>
          <w:p w14:paraId="7E831D02" w14:textId="77777777" w:rsidR="00E245EB" w:rsidRPr="00E245EB" w:rsidRDefault="00E245EB" w:rsidP="00E245EB">
            <w:pPr>
              <w:spacing w:after="120"/>
              <w:rPr>
                <w:rFonts w:ascii="Calibri Light" w:hAnsi="Calibri Light"/>
                <w:sz w:val="16"/>
                <w:szCs w:val="16"/>
              </w:rPr>
            </w:pPr>
            <w:del w:id="8718" w:author="Ashan Senel Asmone" w:date="2016-05-09T17:43:00Z">
              <w:r w:rsidRPr="00E245EB" w:rsidDel="009F1C0C">
                <w:rPr>
                  <w:rFonts w:ascii="Calibri Light" w:hAnsi="Calibri Light"/>
                  <w:sz w:val="16"/>
                  <w:szCs w:val="16"/>
                </w:rPr>
                <w:delText>ISO 6935-2:1991 Steel for the reinforcement of concrete; part 2: ribbed bars</w:delText>
              </w:r>
            </w:del>
            <w:ins w:id="8719" w:author="Ashan Senel Asmone" w:date="2016-05-09T17:43:00Z">
              <w:r w:rsidR="009F1C0C">
                <w:rPr>
                  <w:rFonts w:ascii="Calibri Light" w:hAnsi="Calibri Light"/>
                  <w:sz w:val="16"/>
                  <w:szCs w:val="16"/>
                </w:rPr>
                <w:t>ISO 6935-2:2015 Steel for the reinforcement of concrete -- Part 2: Ribbed bars</w:t>
              </w:r>
            </w:ins>
          </w:p>
          <w:p w14:paraId="06FCC8D2" w14:textId="77777777" w:rsidR="00E245EB" w:rsidRPr="00E245EB" w:rsidRDefault="00E245EB" w:rsidP="00E245EB">
            <w:pPr>
              <w:spacing w:after="120"/>
              <w:rPr>
                <w:rFonts w:ascii="Calibri Light" w:hAnsi="Calibri Light"/>
                <w:sz w:val="16"/>
                <w:szCs w:val="16"/>
              </w:rPr>
            </w:pPr>
            <w:del w:id="8720" w:author="Ashan Senel Asmone" w:date="2016-05-09T17:45:00Z">
              <w:r w:rsidRPr="00E245EB" w:rsidDel="009F1C0C">
                <w:rPr>
                  <w:rFonts w:ascii="Calibri Light" w:hAnsi="Calibri Light"/>
                  <w:sz w:val="16"/>
                  <w:szCs w:val="16"/>
                </w:rPr>
                <w:delText>ISO 7033:1987 Fine and coarse aggregates for concrete; Determination of the particle mass-per-volume and water absorption; Pycnometer method</w:delText>
              </w:r>
            </w:del>
            <w:ins w:id="8721" w:author="Ashan Senel Asmone" w:date="2016-05-09T17:45:00Z">
              <w:r w:rsidR="009F1C0C">
                <w:rPr>
                  <w:rFonts w:ascii="Calibri Light" w:hAnsi="Calibri Light"/>
                  <w:sz w:val="16"/>
                  <w:szCs w:val="16"/>
                </w:rPr>
                <w:t>ISO 7033:1987 Fine and coarse aggregates for concrete -- Determination of the particle mass-per-volume and water absorption -- Pycnometer method</w:t>
              </w:r>
            </w:ins>
          </w:p>
          <w:p w14:paraId="2AB0D3C4" w14:textId="77777777" w:rsidR="00E245EB" w:rsidRPr="00E245EB" w:rsidRDefault="00E245EB" w:rsidP="00E245EB">
            <w:pPr>
              <w:spacing w:after="120"/>
              <w:rPr>
                <w:rFonts w:ascii="Calibri Light" w:hAnsi="Calibri Light"/>
                <w:sz w:val="16"/>
                <w:szCs w:val="16"/>
              </w:rPr>
            </w:pPr>
            <w:del w:id="8722" w:author="Ashan Senel Asmone" w:date="2016-05-09T17:46:00Z">
              <w:r w:rsidRPr="00E245EB" w:rsidDel="009F1C0C">
                <w:rPr>
                  <w:rFonts w:ascii="Calibri Light" w:hAnsi="Calibri Light"/>
                  <w:sz w:val="16"/>
                  <w:szCs w:val="16"/>
                </w:rPr>
                <w:delText>ISO 7729:1985 Typical vertical joints between two prefabricated ordinary concrete external wall components; Properties, characteristics and classification criteria</w:delText>
              </w:r>
            </w:del>
            <w:ins w:id="8723" w:author="Ashan Senel Asmone" w:date="2016-05-09T17:46:00Z">
              <w:r w:rsidR="009F1C0C">
                <w:rPr>
                  <w:rFonts w:ascii="Calibri Light" w:hAnsi="Calibri Light"/>
                  <w:sz w:val="16"/>
                  <w:szCs w:val="16"/>
                </w:rPr>
                <w:t>ISO 7729:1985 Typical vertical joints between two prefabricated ordinary concrete external wall components -- Properties, characteristics and classification criteria</w:t>
              </w:r>
            </w:ins>
          </w:p>
          <w:p w14:paraId="5CB8D7E0" w14:textId="77777777" w:rsidR="00E245EB" w:rsidRPr="00E245EB" w:rsidRDefault="00E245EB" w:rsidP="00E245EB">
            <w:pPr>
              <w:spacing w:after="120"/>
              <w:rPr>
                <w:rFonts w:ascii="Calibri Light" w:hAnsi="Calibri Light"/>
                <w:sz w:val="16"/>
                <w:szCs w:val="16"/>
              </w:rPr>
            </w:pPr>
            <w:del w:id="8724" w:author="Ashan Asmone" w:date="2016-03-31T12:12:00Z">
              <w:r w:rsidRPr="00E245EB"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8725" w:author="Ashan Asmone" w:date="2016-03-31T12:12:00Z">
              <w:r w:rsidR="002D4ACA">
                <w:rPr>
                  <w:rFonts w:ascii="Calibri Light" w:hAnsi="Calibri Light"/>
                  <w:sz w:val="16"/>
                  <w:szCs w:val="16"/>
                </w:rPr>
                <w:t>ISO 7783:2011 Paints and varnishes -- Determination of water-vapour transmission properties -- Cup method</w:t>
              </w:r>
            </w:ins>
          </w:p>
          <w:p w14:paraId="3A3E85C4" w14:textId="77777777" w:rsidR="00E245EB" w:rsidRPr="00E245EB" w:rsidRDefault="00E245EB" w:rsidP="00E245EB">
            <w:pPr>
              <w:spacing w:after="120"/>
              <w:rPr>
                <w:rFonts w:ascii="Calibri Light" w:hAnsi="Calibri Light"/>
                <w:sz w:val="16"/>
                <w:szCs w:val="16"/>
              </w:rPr>
            </w:pPr>
            <w:del w:id="8726" w:author="Ashan Senel Asmone" w:date="2016-05-09T17:46:00Z">
              <w:r w:rsidRPr="00E245EB" w:rsidDel="009F1C0C">
                <w:rPr>
                  <w:rFonts w:ascii="Calibri Light" w:hAnsi="Calibri Light"/>
                  <w:sz w:val="16"/>
                  <w:szCs w:val="16"/>
                </w:rPr>
                <w:delText>ISO 7845:1985 Horizontal joints between load-bearing walls and concrete floors; Laboratory mechanical tests; Effect of vertical loading and of moments transmitted by the floors</w:delText>
              </w:r>
            </w:del>
            <w:ins w:id="8727" w:author="Ashan Senel Asmone" w:date="2016-05-09T17:46:00Z">
              <w:r w:rsidR="009F1C0C">
                <w:rPr>
                  <w:rFonts w:ascii="Calibri Light" w:hAnsi="Calibri Light"/>
                  <w:sz w:val="16"/>
                  <w:szCs w:val="16"/>
                </w:rPr>
                <w:t>ISO 7845:1985 Horizontal joints between load-bearing walls and concrete floors -- Laboratory mechanical tests -- Effect of vertical loading and of moments transmitted by the floors</w:t>
              </w:r>
            </w:ins>
          </w:p>
          <w:p w14:paraId="0B9E7E6F" w14:textId="77777777" w:rsidR="00E245EB" w:rsidRPr="00E245EB" w:rsidRDefault="00E245EB" w:rsidP="00E245EB">
            <w:pPr>
              <w:spacing w:after="120"/>
              <w:rPr>
                <w:rFonts w:ascii="Calibri Light" w:hAnsi="Calibri Light"/>
                <w:sz w:val="16"/>
                <w:szCs w:val="16"/>
              </w:rPr>
            </w:pPr>
            <w:del w:id="8728" w:author="Ashan Senel Asmone" w:date="2016-05-09T17:23:00Z">
              <w:r w:rsidRPr="00E245EB" w:rsidDel="00301C01">
                <w:rPr>
                  <w:rFonts w:ascii="Calibri Light" w:hAnsi="Calibri Light"/>
                  <w:sz w:val="16"/>
                  <w:szCs w:val="16"/>
                </w:rPr>
                <w:delText>ISO 9882:1993 Performance standards in building; performance test for precast concrete floors; behaviour under non-concentrated load</w:delText>
              </w:r>
            </w:del>
            <w:ins w:id="8729" w:author="Ashan Senel Asmone" w:date="2016-05-09T17:23:00Z">
              <w:r w:rsidR="00301C01">
                <w:rPr>
                  <w:rFonts w:ascii="Calibri Light" w:hAnsi="Calibri Light"/>
                  <w:sz w:val="16"/>
                  <w:szCs w:val="16"/>
                </w:rPr>
                <w:t>ISO 9882:1993 Performance standards in building -- Performance test for precast concrete floors -- Behaviour under non-concentrated load</w:t>
              </w:r>
            </w:ins>
          </w:p>
          <w:p w14:paraId="5A650DB6" w14:textId="77777777" w:rsidR="00E245EB" w:rsidRPr="00E245EB" w:rsidRDefault="00E245EB" w:rsidP="00E245EB">
            <w:pPr>
              <w:spacing w:after="120"/>
              <w:rPr>
                <w:rFonts w:ascii="Calibri Light" w:hAnsi="Calibri Light"/>
                <w:sz w:val="16"/>
                <w:szCs w:val="16"/>
              </w:rPr>
            </w:pPr>
            <w:del w:id="8730" w:author="Ashan Senel Asmone" w:date="2016-05-09T17:24:00Z">
              <w:r w:rsidRPr="00E245EB" w:rsidDel="00301C01">
                <w:rPr>
                  <w:rFonts w:ascii="Calibri Light" w:hAnsi="Calibri Light"/>
                  <w:sz w:val="16"/>
                  <w:szCs w:val="16"/>
                </w:rPr>
                <w:delText>ISO 9883:1993 Performance standards in building; performance test for precast concrete floors; behaviour under concentrated load</w:delText>
              </w:r>
            </w:del>
            <w:ins w:id="8731" w:author="Ashan Senel Asmone" w:date="2016-05-09T17:24:00Z">
              <w:r w:rsidR="00301C01">
                <w:rPr>
                  <w:rFonts w:ascii="Calibri Light" w:hAnsi="Calibri Light"/>
                  <w:sz w:val="16"/>
                  <w:szCs w:val="16"/>
                </w:rPr>
                <w:t>ISO 9883:1993 Performance standards in building -- Performance test for precast concrete floors -- Behaviour under concentrated load</w:t>
              </w:r>
            </w:ins>
          </w:p>
          <w:p w14:paraId="71CBF174" w14:textId="77777777" w:rsidR="00E245EB" w:rsidRPr="00E245EB" w:rsidRDefault="00E245EB" w:rsidP="00E245EB">
            <w:pPr>
              <w:spacing w:after="120"/>
              <w:rPr>
                <w:rFonts w:ascii="Calibri Light" w:hAnsi="Calibri Light"/>
                <w:sz w:val="16"/>
                <w:szCs w:val="16"/>
              </w:rPr>
            </w:pPr>
            <w:r w:rsidRPr="00E245EB">
              <w:rPr>
                <w:rFonts w:ascii="Calibri Light" w:hAnsi="Calibri Light"/>
                <w:sz w:val="16"/>
                <w:szCs w:val="16"/>
              </w:rPr>
              <w:t>Tile</w:t>
            </w:r>
          </w:p>
          <w:p w14:paraId="37FAF663" w14:textId="77777777" w:rsidR="00E245EB" w:rsidRPr="00E245EB" w:rsidRDefault="00E245EB" w:rsidP="00E245EB">
            <w:pPr>
              <w:spacing w:after="120"/>
              <w:rPr>
                <w:rFonts w:ascii="Calibri Light" w:hAnsi="Calibri Light"/>
                <w:sz w:val="16"/>
                <w:szCs w:val="16"/>
              </w:rPr>
            </w:pPr>
            <w:del w:id="8732" w:author="Jing Kai Toh" w:date="2016-05-13T09:25:00Z">
              <w:r w:rsidRPr="00E245EB" w:rsidDel="0075195F">
                <w:rPr>
                  <w:rFonts w:ascii="Calibri Light" w:hAnsi="Calibri Light"/>
                  <w:sz w:val="16"/>
                  <w:szCs w:val="16"/>
                </w:rPr>
                <w:delText>ISO 10545-2:1995 Ceramic tiles -- Part 2: Determination of dimensions and surface quality</w:delText>
              </w:r>
            </w:del>
            <w:ins w:id="8733" w:author="Jing Kai Toh" w:date="2016-05-13T09:25:00Z">
              <w:r w:rsidR="0075195F">
                <w:rPr>
                  <w:rFonts w:ascii="Calibri Light" w:hAnsi="Calibri Light"/>
                  <w:sz w:val="16"/>
                  <w:szCs w:val="16"/>
                </w:rPr>
                <w:t>ISO 10545-2:1995 Ceramic tiles -- Part 2: Determination of dimensions and surface quality</w:t>
              </w:r>
            </w:ins>
          </w:p>
          <w:p w14:paraId="31CB088F" w14:textId="77777777" w:rsidR="00E245EB" w:rsidRPr="00E245EB" w:rsidRDefault="00E245EB" w:rsidP="00E245EB">
            <w:pPr>
              <w:spacing w:after="120"/>
              <w:rPr>
                <w:rFonts w:ascii="Calibri Light" w:hAnsi="Calibri Light"/>
                <w:sz w:val="16"/>
                <w:szCs w:val="16"/>
              </w:rPr>
            </w:pPr>
            <w:del w:id="8734" w:author="Jing Kai Toh" w:date="2016-05-13T09:28:00Z">
              <w:r w:rsidRPr="00E245EB" w:rsidDel="0075195F">
                <w:rPr>
                  <w:rFonts w:ascii="Calibri Light" w:hAnsi="Calibri Light"/>
                  <w:sz w:val="16"/>
                  <w:szCs w:val="16"/>
                </w:rPr>
                <w:delText>ISO 10545-3:1995 Ceramic tiles -- Part 3: Determination of water absorption, apparent porosity, apparent relative density and bulk density</w:delText>
              </w:r>
            </w:del>
            <w:ins w:id="8735" w:author="Jing Kai Toh" w:date="2016-05-13T09:28:00Z">
              <w:r w:rsidR="0075195F">
                <w:rPr>
                  <w:rFonts w:ascii="Calibri Light" w:hAnsi="Calibri Light"/>
                  <w:sz w:val="16"/>
                  <w:szCs w:val="16"/>
                </w:rPr>
                <w:t>ISO 10545-3:1995 Ceramic tiles -- Part 3: Determination of water absorption, apparent porosity, apparent relative density and bulk density</w:t>
              </w:r>
            </w:ins>
          </w:p>
          <w:p w14:paraId="5514328F" w14:textId="77777777" w:rsidR="00E245EB" w:rsidRPr="00E245EB" w:rsidRDefault="00E245EB" w:rsidP="00E245EB">
            <w:pPr>
              <w:spacing w:after="120"/>
              <w:rPr>
                <w:rFonts w:ascii="Calibri Light" w:hAnsi="Calibri Light"/>
                <w:sz w:val="16"/>
                <w:szCs w:val="16"/>
              </w:rPr>
            </w:pPr>
            <w:del w:id="8736" w:author="Jing Kai Toh" w:date="2016-05-13T09:29:00Z">
              <w:r w:rsidRPr="00E245EB" w:rsidDel="0075195F">
                <w:rPr>
                  <w:rFonts w:ascii="Calibri Light" w:hAnsi="Calibri Light"/>
                  <w:sz w:val="16"/>
                  <w:szCs w:val="16"/>
                </w:rPr>
                <w:delText>ISO 10545-4:1994 Ceramic tiles -- Part 4: Determination of modulus of rupture and breaking strength</w:delText>
              </w:r>
            </w:del>
            <w:ins w:id="8737" w:author="Jing Kai Toh" w:date="2016-05-13T09:29:00Z">
              <w:r w:rsidR="0075195F">
                <w:rPr>
                  <w:rFonts w:ascii="Calibri Light" w:hAnsi="Calibri Light"/>
                  <w:sz w:val="16"/>
                  <w:szCs w:val="16"/>
                </w:rPr>
                <w:t>ISO 10545-4:2014 Ceramic tiles -- Part 4: Determination of modulus of rupture and breaking strength</w:t>
              </w:r>
            </w:ins>
          </w:p>
          <w:p w14:paraId="02E48546" w14:textId="77777777" w:rsidR="00401C5E" w:rsidRPr="00E245EB" w:rsidRDefault="00401C5E" w:rsidP="00E245EB">
            <w:pPr>
              <w:spacing w:after="120"/>
              <w:rPr>
                <w:rFonts w:ascii="Calibri Light" w:hAnsi="Calibri Light"/>
                <w:sz w:val="16"/>
                <w:szCs w:val="16"/>
              </w:rPr>
            </w:pPr>
          </w:p>
        </w:tc>
      </w:tr>
    </w:tbl>
    <w:p w14:paraId="1A6D920E" w14:textId="77777777" w:rsidR="00401C5E" w:rsidRPr="004F3C8C" w:rsidRDefault="00401C5E" w:rsidP="00401C5E">
      <w:pPr>
        <w:rPr>
          <w:sz w:val="16"/>
          <w:szCs w:val="16"/>
          <w:lang w:val="en-US"/>
        </w:rPr>
      </w:pPr>
    </w:p>
    <w:p w14:paraId="7888D044" w14:textId="77777777" w:rsidR="00401C5E" w:rsidRDefault="00401C5E" w:rsidP="00401C5E">
      <w:pPr>
        <w:rPr>
          <w:sz w:val="16"/>
          <w:szCs w:val="16"/>
          <w:lang w:val="en-US"/>
        </w:rPr>
      </w:pPr>
    </w:p>
    <w:p w14:paraId="33AAAED9" w14:textId="77777777" w:rsidR="00401C5E" w:rsidRDefault="002C4878" w:rsidP="002C4878">
      <w:pPr>
        <w:pStyle w:val="Heading1"/>
      </w:pPr>
      <w:r w:rsidRPr="00F00C6C">
        <w:t>Precast</w:t>
      </w:r>
      <w:r>
        <w:t xml:space="preserve"> - </w:t>
      </w:r>
      <w:r w:rsidRPr="002C4878">
        <w:t>Performance Defects</w:t>
      </w:r>
    </w:p>
    <w:p w14:paraId="36029545" w14:textId="77777777" w:rsidR="002C4878" w:rsidRPr="002C4878" w:rsidRDefault="002C4878" w:rsidP="002C4878">
      <w:pPr>
        <w:rPr>
          <w:lang w:val="en-US"/>
        </w:rPr>
      </w:pPr>
    </w:p>
    <w:p w14:paraId="1C255B20" w14:textId="77777777" w:rsidR="002C4878" w:rsidRPr="002C4878" w:rsidRDefault="002C4878" w:rsidP="002C4878">
      <w:pPr>
        <w:pStyle w:val="Heading2"/>
        <w:rPr>
          <w:lang w:val="en-US"/>
        </w:rPr>
      </w:pPr>
      <w:r w:rsidRPr="002C4878">
        <w:rPr>
          <w:lang w:val="en-US"/>
        </w:rPr>
        <w:t>Water Penetration</w:t>
      </w:r>
    </w:p>
    <w:tbl>
      <w:tblPr>
        <w:tblStyle w:val="TableGrid"/>
        <w:tblW w:w="0" w:type="auto"/>
        <w:tblInd w:w="108" w:type="dxa"/>
        <w:tblLook w:val="04A0" w:firstRow="1" w:lastRow="0" w:firstColumn="1" w:lastColumn="0" w:noHBand="0" w:noVBand="1"/>
      </w:tblPr>
      <w:tblGrid>
        <w:gridCol w:w="497"/>
        <w:gridCol w:w="8637"/>
      </w:tblGrid>
      <w:tr w:rsidR="00401C5E" w:rsidRPr="004F3C8C" w14:paraId="36E6DE72" w14:textId="77777777" w:rsidTr="00401C5E">
        <w:tc>
          <w:tcPr>
            <w:tcW w:w="685" w:type="dxa"/>
          </w:tcPr>
          <w:p w14:paraId="6025930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1C870496" w14:textId="77777777" w:rsidR="002C4878" w:rsidRPr="00D377CD" w:rsidRDefault="002C4878" w:rsidP="00D377CD">
            <w:pPr>
              <w:spacing w:after="120"/>
              <w:rPr>
                <w:rFonts w:ascii="Calibri Light" w:hAnsi="Calibri Light"/>
                <w:sz w:val="16"/>
                <w:szCs w:val="16"/>
              </w:rPr>
            </w:pPr>
            <w:del w:id="8738" w:author="Jing Kai Toh" w:date="2016-05-13T09:32:00Z">
              <w:r w:rsidRPr="00D377CD" w:rsidDel="0075195F">
                <w:rPr>
                  <w:rFonts w:ascii="Calibri Light" w:hAnsi="Calibri Light"/>
                  <w:sz w:val="16"/>
                  <w:szCs w:val="16"/>
                </w:rPr>
                <w:delText>BS 3811:1984  Maintenance management terms in terotechnology;</w:delText>
              </w:r>
            </w:del>
            <w:ins w:id="8739" w:author="Jing Kai Toh" w:date="2016-05-13T09:32:00Z">
              <w:r w:rsidR="0075195F">
                <w:rPr>
                  <w:rFonts w:ascii="Calibri Light" w:hAnsi="Calibri Light"/>
                  <w:sz w:val="16"/>
                  <w:szCs w:val="16"/>
                </w:rPr>
                <w:t>BS 3811:1993 Glossary of terms used in terotechnology (Withdrawn)BS 3811:1993 Glossary of terms used in terotechnology (Withdrawn)</w:t>
              </w:r>
            </w:ins>
          </w:p>
          <w:p w14:paraId="02C79E13" w14:textId="77777777" w:rsidR="002C4878" w:rsidRPr="00D377CD" w:rsidRDefault="002C4878" w:rsidP="00D377CD">
            <w:pPr>
              <w:spacing w:after="120"/>
              <w:rPr>
                <w:rFonts w:ascii="Calibri Light" w:hAnsi="Calibri Light"/>
                <w:sz w:val="16"/>
                <w:szCs w:val="16"/>
              </w:rPr>
            </w:pPr>
            <w:del w:id="8740" w:author="Jing Kai Toh" w:date="2016-05-13T09:32:00Z">
              <w:r w:rsidRPr="00D377CD" w:rsidDel="0075195F">
                <w:rPr>
                  <w:rFonts w:ascii="Calibri Light" w:hAnsi="Calibri Light"/>
                  <w:sz w:val="16"/>
                  <w:szCs w:val="16"/>
                </w:rPr>
                <w:delText>BS 7543:1992  Durability of buildings and building elements, products and components;</w:delText>
              </w:r>
            </w:del>
            <w:ins w:id="8741" w:author="Jing Kai Toh" w:date="2016-05-13T09:32:00Z">
              <w:r w:rsidR="0075195F">
                <w:rPr>
                  <w:rFonts w:ascii="Calibri Light" w:hAnsi="Calibri Light"/>
                  <w:sz w:val="16"/>
                  <w:szCs w:val="16"/>
                </w:rPr>
                <w:t>BS 7543:2015 Guide to durability of buildings and building elements, products and components</w:t>
              </w:r>
            </w:ins>
          </w:p>
          <w:p w14:paraId="3F07FF7E" w14:textId="77777777" w:rsidR="002C4878" w:rsidRDefault="002C4878" w:rsidP="00D377CD">
            <w:pPr>
              <w:spacing w:after="120"/>
              <w:rPr>
                <w:ins w:id="8742" w:author="Jing Kai Toh" w:date="2016-05-12T17:39:00Z"/>
                <w:rFonts w:ascii="Calibri Light" w:hAnsi="Calibri Light"/>
                <w:sz w:val="16"/>
                <w:szCs w:val="16"/>
              </w:rPr>
            </w:pPr>
            <w:del w:id="8743" w:author="Jing Kai Toh" w:date="2016-05-13T09:33:00Z">
              <w:r w:rsidRPr="00D377CD" w:rsidDel="0075195F">
                <w:rPr>
                  <w:rFonts w:ascii="Calibri Light" w:hAnsi="Calibri Light"/>
                  <w:sz w:val="16"/>
                  <w:szCs w:val="16"/>
                </w:rPr>
                <w:delText>BS 8000:1989  Workmanship on building sites;</w:delText>
              </w:r>
            </w:del>
            <w:ins w:id="8744" w:author="Jing Kai Toh" w:date="2016-05-13T09:33:00Z">
              <w:r w:rsidR="0075195F">
                <w:rPr>
                  <w:rFonts w:ascii="Calibri Light" w:hAnsi="Calibri Light"/>
                  <w:sz w:val="16"/>
                  <w:szCs w:val="16"/>
                </w:rPr>
                <w:t>BS 8000-0:2014 Workmanship on construction sites. Introduction and general principles</w:t>
              </w:r>
            </w:ins>
          </w:p>
          <w:p w14:paraId="30E14E48" w14:textId="77777777" w:rsidR="0039045E" w:rsidRDefault="0039045E" w:rsidP="00D377CD">
            <w:pPr>
              <w:spacing w:after="120"/>
              <w:rPr>
                <w:ins w:id="8745" w:author="Jing Kai Toh" w:date="2016-05-12T17:39:00Z"/>
                <w:rFonts w:ascii="Calibri Light" w:hAnsi="Calibri Light"/>
                <w:sz w:val="16"/>
                <w:szCs w:val="16"/>
              </w:rPr>
            </w:pPr>
            <w:ins w:id="8746" w:author="Jing Kai Toh" w:date="2016-05-12T17:39:00Z">
              <w:r w:rsidRPr="0039045E">
                <w:rPr>
                  <w:rFonts w:ascii="Calibri Light" w:hAnsi="Calibri Light"/>
                  <w:sz w:val="16"/>
                  <w:szCs w:val="16"/>
                </w:rPr>
                <w:t>BS EN 12350-1:2009 Tes</w:t>
              </w:r>
              <w:r>
                <w:rPr>
                  <w:rFonts w:ascii="Calibri Light" w:hAnsi="Calibri Light"/>
                  <w:sz w:val="16"/>
                  <w:szCs w:val="16"/>
                </w:rPr>
                <w:t xml:space="preserve">ting fresh concrete. Sampling </w:t>
              </w:r>
            </w:ins>
          </w:p>
          <w:p w14:paraId="4E84F1E7" w14:textId="77777777" w:rsidR="0039045E" w:rsidRDefault="0039045E" w:rsidP="00D377CD">
            <w:pPr>
              <w:spacing w:after="120"/>
              <w:rPr>
                <w:ins w:id="8747" w:author="Jing Kai Toh" w:date="2016-05-12T17:39:00Z"/>
                <w:rFonts w:ascii="Calibri Light" w:hAnsi="Calibri Light"/>
                <w:sz w:val="16"/>
                <w:szCs w:val="16"/>
              </w:rPr>
            </w:pPr>
            <w:ins w:id="8748" w:author="Jing Kai Toh" w:date="2016-05-12T17:39:00Z">
              <w:r w:rsidRPr="0039045E">
                <w:rPr>
                  <w:rFonts w:ascii="Calibri Light" w:hAnsi="Calibri Light"/>
                  <w:sz w:val="16"/>
                  <w:szCs w:val="16"/>
                </w:rPr>
                <w:t>BS EN 12390-1:2012 Testing hardened concrete. Shape, dimensions and other require</w:t>
              </w:r>
              <w:r>
                <w:rPr>
                  <w:rFonts w:ascii="Calibri Light" w:hAnsi="Calibri Light"/>
                  <w:sz w:val="16"/>
                  <w:szCs w:val="16"/>
                </w:rPr>
                <w:t>ments for specimens and moulds</w:t>
              </w:r>
            </w:ins>
          </w:p>
          <w:p w14:paraId="5D410B46" w14:textId="77777777" w:rsidR="0039045E" w:rsidRDefault="0039045E" w:rsidP="00D377CD">
            <w:pPr>
              <w:spacing w:after="120"/>
              <w:rPr>
                <w:ins w:id="8749" w:author="Jing Kai Toh" w:date="2016-05-12T17:55:00Z"/>
                <w:rFonts w:ascii="Calibri Light" w:hAnsi="Calibri Light"/>
                <w:sz w:val="16"/>
                <w:szCs w:val="16"/>
              </w:rPr>
            </w:pPr>
            <w:ins w:id="8750" w:author="Jing Kai Toh" w:date="2016-05-12T17:39:00Z">
              <w:r w:rsidRPr="0039045E">
                <w:rPr>
                  <w:rFonts w:ascii="Calibri Light" w:hAnsi="Calibri Light"/>
                  <w:sz w:val="16"/>
                  <w:szCs w:val="16"/>
                </w:rPr>
                <w:t>BS EN 12504-2:2012 Testing concrete in structures. Non-destructive testing. Determination of rebound number</w:t>
              </w:r>
            </w:ins>
          </w:p>
          <w:p w14:paraId="235A6CE6" w14:textId="77777777" w:rsidR="0039045E" w:rsidRPr="00D377CD" w:rsidRDefault="0039045E" w:rsidP="00D377CD">
            <w:pPr>
              <w:spacing w:after="120"/>
              <w:rPr>
                <w:rFonts w:ascii="Calibri Light" w:hAnsi="Calibri Light"/>
                <w:sz w:val="16"/>
                <w:szCs w:val="16"/>
              </w:rPr>
            </w:pPr>
            <w:ins w:id="8751" w:author="Jing Kai Toh" w:date="2016-05-12T17:55:00Z">
              <w:r w:rsidRPr="0039045E">
                <w:rPr>
                  <w:rFonts w:ascii="Calibri Light" w:hAnsi="Calibri Light"/>
                  <w:sz w:val="16"/>
                  <w:szCs w:val="16"/>
                </w:rPr>
                <w:t>BS EN 1881:2006 Products and systems for the protection and repair of concrete structures. Test methods. Testing of anchoring products by the pull-out method</w:t>
              </w:r>
            </w:ins>
          </w:p>
          <w:p w14:paraId="5F107FAE" w14:textId="77777777" w:rsidR="002C4878" w:rsidRPr="00D377CD" w:rsidRDefault="002C4878" w:rsidP="00D377CD">
            <w:pPr>
              <w:spacing w:after="120"/>
              <w:rPr>
                <w:rFonts w:ascii="Calibri Light" w:hAnsi="Calibri Light"/>
                <w:sz w:val="16"/>
                <w:szCs w:val="16"/>
              </w:rPr>
            </w:pPr>
            <w:del w:id="8752" w:author="Ashan Senel Asmone" w:date="2016-03-18T17:33:00Z">
              <w:r w:rsidRPr="00D377CD" w:rsidDel="00DD05B5">
                <w:rPr>
                  <w:rFonts w:ascii="Calibri Light" w:hAnsi="Calibri Light"/>
                  <w:sz w:val="16"/>
                  <w:szCs w:val="16"/>
                </w:rPr>
                <w:delText>BS 5628 Part 3: 1985 Code of Practice for the Use of Masonry. Materials and Components, Design and Workmanship</w:delText>
              </w:r>
            </w:del>
            <w:ins w:id="8753" w:author="Ashan Senel Asmone" w:date="2016-03-18T17:33:00Z">
              <w:r w:rsidR="00DD05B5">
                <w:rPr>
                  <w:rFonts w:ascii="Calibri Light" w:hAnsi="Calibri Light"/>
                  <w:sz w:val="16"/>
                  <w:szCs w:val="16"/>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ins w:id="8754" w:author="Jing Kai Toh" w:date="2016-05-12T17:57:00Z">
              <w:r w:rsidR="00F65487">
                <w:rPr>
                  <w:rFonts w:ascii="Calibri Light" w:hAnsi="Calibri Light"/>
                  <w:sz w:val="16"/>
                  <w:szCs w:val="16"/>
                </w:rPr>
                <w:t xml:space="preserve"> </w:t>
              </w:r>
            </w:ins>
          </w:p>
          <w:p w14:paraId="16FF2508" w14:textId="77777777" w:rsidR="002C4878" w:rsidRPr="00D377CD" w:rsidRDefault="002C4878" w:rsidP="00D377CD">
            <w:pPr>
              <w:spacing w:after="120"/>
              <w:rPr>
                <w:rFonts w:ascii="Calibri Light" w:hAnsi="Calibri Light"/>
                <w:sz w:val="16"/>
                <w:szCs w:val="16"/>
              </w:rPr>
            </w:pPr>
            <w:del w:id="8755" w:author="Ashan Senel Asmone" w:date="2016-03-21T10:35:00Z">
              <w:r w:rsidRPr="00D377CD" w:rsidDel="0046108D">
                <w:rPr>
                  <w:rFonts w:ascii="Calibri Light" w:hAnsi="Calibri Light"/>
                  <w:sz w:val="16"/>
                  <w:szCs w:val="16"/>
                </w:rPr>
                <w:delText>BS 6270 Part 1: 1982 Code of Practice for Cleaning and Surface Repair of Buildings. Natural Stone and Clay and Calcium Silicate Brick Masonry</w:delText>
              </w:r>
            </w:del>
            <w:ins w:id="8756" w:author="Ashan Senel Asmone" w:date="2016-03-21T10:35:00Z">
              <w:r w:rsidR="0046108D">
                <w:rPr>
                  <w:rFonts w:ascii="Calibri Light" w:hAnsi="Calibri Light"/>
                  <w:sz w:val="16"/>
                  <w:szCs w:val="16"/>
                </w:rPr>
                <w:t>BS 8221-1:2012 Code of practice for cleaning and surface repair of buildings. Cleaning of natural stone, brick, terracotta and concrete</w:t>
              </w:r>
            </w:ins>
          </w:p>
          <w:p w14:paraId="553C702F" w14:textId="77777777" w:rsidR="002C4878" w:rsidRPr="00D377CD" w:rsidRDefault="002C4878" w:rsidP="00D377CD">
            <w:pPr>
              <w:spacing w:after="120"/>
              <w:rPr>
                <w:rFonts w:ascii="Calibri Light" w:hAnsi="Calibri Light"/>
                <w:sz w:val="16"/>
                <w:szCs w:val="16"/>
              </w:rPr>
            </w:pPr>
            <w:r w:rsidRPr="00D377CD">
              <w:rPr>
                <w:rFonts w:ascii="Calibri Light" w:hAnsi="Calibri Light"/>
                <w:sz w:val="16"/>
                <w:szCs w:val="16"/>
              </w:rPr>
              <w:t>BS 8110: Design for Precast Facade</w:t>
            </w:r>
          </w:p>
          <w:p w14:paraId="0AA89178" w14:textId="77777777" w:rsidR="002C4878" w:rsidRPr="00D377CD" w:rsidRDefault="002C4878" w:rsidP="00D377CD">
            <w:pPr>
              <w:spacing w:after="120"/>
              <w:rPr>
                <w:rFonts w:ascii="Calibri Light" w:hAnsi="Calibri Light"/>
                <w:sz w:val="16"/>
                <w:szCs w:val="16"/>
              </w:rPr>
            </w:pPr>
            <w:del w:id="8757" w:author="Ashan Senel Asmone" w:date="2016-05-09T11:31:00Z">
              <w:r w:rsidRPr="00D377CD" w:rsidDel="005654F2">
                <w:rPr>
                  <w:rFonts w:ascii="Calibri Light" w:hAnsi="Calibri Light"/>
                  <w:sz w:val="16"/>
                  <w:szCs w:val="16"/>
                </w:rPr>
                <w:delText>BS 1881-122 : 1983 Testing concrete. Method for determination of water absorption</w:delText>
              </w:r>
            </w:del>
            <w:ins w:id="8758" w:author="Ashan Senel Asmone" w:date="2016-05-09T11:31:00Z">
              <w:r w:rsidR="005654F2">
                <w:rPr>
                  <w:rFonts w:ascii="Calibri Light" w:hAnsi="Calibri Light"/>
                  <w:sz w:val="16"/>
                  <w:szCs w:val="16"/>
                </w:rPr>
                <w:t>BS 1881-122:2011 Testing concrete. Method for determination of water absorption</w:t>
              </w:r>
            </w:ins>
          </w:p>
          <w:p w14:paraId="7FE16CA0" w14:textId="77777777" w:rsidR="002C4878" w:rsidRPr="00D377CD" w:rsidRDefault="002C4878" w:rsidP="00D377CD">
            <w:pPr>
              <w:spacing w:after="120"/>
              <w:rPr>
                <w:rFonts w:ascii="Calibri Light" w:hAnsi="Calibri Light"/>
                <w:sz w:val="16"/>
                <w:szCs w:val="16"/>
              </w:rPr>
            </w:pPr>
            <w:del w:id="8759" w:author="Ashan Senel Asmone" w:date="2016-05-09T11:32:00Z">
              <w:r w:rsidRPr="00D377CD" w:rsidDel="005654F2">
                <w:rPr>
                  <w:rFonts w:ascii="Calibri Light" w:hAnsi="Calibri Light"/>
                  <w:sz w:val="16"/>
                  <w:szCs w:val="16"/>
                </w:rPr>
                <w:delText>BS 1881-208 : 1996 Testing concrete. Recommendations for the determination of the initial surface absorption of concrete.</w:delText>
              </w:r>
            </w:del>
            <w:ins w:id="8760" w:author="Ashan Senel Asmone" w:date="2016-05-09T11:32:00Z">
              <w:r w:rsidR="005654F2">
                <w:rPr>
                  <w:rFonts w:ascii="Calibri Light" w:hAnsi="Calibri Light"/>
                  <w:sz w:val="16"/>
                  <w:szCs w:val="16"/>
                </w:rPr>
                <w:t>BS 1881-208:1996 Testing concrete. Recommendations for the determination of the initial surface absorption of concrete</w:t>
              </w:r>
            </w:ins>
          </w:p>
          <w:p w14:paraId="061133A2" w14:textId="77777777" w:rsidR="002C4878" w:rsidRPr="00D377CD" w:rsidRDefault="002C4878" w:rsidP="00D377CD">
            <w:pPr>
              <w:spacing w:after="120"/>
              <w:rPr>
                <w:rFonts w:ascii="Calibri Light" w:hAnsi="Calibri Light"/>
                <w:sz w:val="16"/>
                <w:szCs w:val="16"/>
              </w:rPr>
            </w:pPr>
            <w:del w:id="8761" w:author="Ashan Senel Asmone" w:date="2016-05-09T11:40:00Z">
              <w:r w:rsidRPr="00D377CD" w:rsidDel="005654F2">
                <w:rPr>
                  <w:rFonts w:ascii="Calibri Light" w:hAnsi="Calibri Light"/>
                  <w:sz w:val="16"/>
                  <w:szCs w:val="16"/>
                </w:rPr>
                <w:delText>BS 5328-3 : 1990 Concrete. Specification for the procedures to be used in producing and transporting concrete</w:delText>
              </w:r>
            </w:del>
          </w:p>
          <w:p w14:paraId="5CF68AEB" w14:textId="77777777" w:rsidR="002C4878" w:rsidRPr="00D377CD" w:rsidRDefault="002C4878" w:rsidP="00D377CD">
            <w:pPr>
              <w:spacing w:after="120"/>
              <w:rPr>
                <w:rFonts w:ascii="Calibri Light" w:hAnsi="Calibri Light"/>
                <w:sz w:val="16"/>
                <w:szCs w:val="16"/>
              </w:rPr>
            </w:pPr>
            <w:del w:id="8762" w:author="Ashan Senel Asmone" w:date="2016-05-09T11:42:00Z">
              <w:r w:rsidRPr="00D377CD" w:rsidDel="005654F2">
                <w:rPr>
                  <w:rFonts w:ascii="Calibri Light" w:hAnsi="Calibri Light"/>
                  <w:sz w:val="16"/>
                  <w:szCs w:val="16"/>
                </w:rPr>
                <w:delText>BS 5328-4 : 1990 Concrete. Specification for the procedures to be used in sampling, testing and assessing compliance of concrete.</w:delText>
              </w:r>
            </w:del>
          </w:p>
          <w:p w14:paraId="793C34A1" w14:textId="77777777" w:rsidR="002C4878" w:rsidRPr="00D377CD" w:rsidRDefault="002C4878" w:rsidP="00D377CD">
            <w:pPr>
              <w:spacing w:after="120"/>
              <w:rPr>
                <w:rFonts w:ascii="Calibri Light" w:hAnsi="Calibri Light"/>
                <w:sz w:val="16"/>
                <w:szCs w:val="16"/>
              </w:rPr>
            </w:pPr>
            <w:del w:id="8763" w:author="Ashan Senel Asmone" w:date="2016-05-09T11:43:00Z">
              <w:r w:rsidRPr="00D377CD" w:rsidDel="005654F2">
                <w:rPr>
                  <w:rFonts w:ascii="Calibri Light" w:hAnsi="Calibri Light"/>
                  <w:sz w:val="16"/>
                  <w:szCs w:val="16"/>
                </w:rPr>
                <w:delText>BS 5531 : 1998 Code of practice for safety in erecting structural frames</w:delText>
              </w:r>
            </w:del>
          </w:p>
          <w:p w14:paraId="15BC0DD6" w14:textId="77777777" w:rsidR="002C4878" w:rsidRPr="00D377CD" w:rsidRDefault="002C4878" w:rsidP="00D377CD">
            <w:pPr>
              <w:spacing w:after="120"/>
              <w:rPr>
                <w:rFonts w:ascii="Calibri Light" w:hAnsi="Calibri Light"/>
                <w:sz w:val="16"/>
                <w:szCs w:val="16"/>
              </w:rPr>
            </w:pPr>
            <w:del w:id="8764" w:author="Ashan Senel Asmone" w:date="2016-05-09T11:43:00Z">
              <w:r w:rsidRPr="00D377CD" w:rsidDel="005654F2">
                <w:rPr>
                  <w:rFonts w:ascii="Calibri Light" w:hAnsi="Calibri Light"/>
                  <w:sz w:val="16"/>
                  <w:szCs w:val="16"/>
                </w:rPr>
                <w:delText>BS 5642 – 1 : 1978 Sills and copings. Specification for window sills of precast concrete, cast stone, clayware, slate and natural stone.</w:delText>
              </w:r>
            </w:del>
            <w:ins w:id="8765" w:author="Ashan Senel Asmone" w:date="2016-05-09T11:43:00Z">
              <w:r w:rsidR="005654F2">
                <w:rPr>
                  <w:rFonts w:ascii="Calibri Light" w:hAnsi="Calibri Light"/>
                  <w:sz w:val="16"/>
                  <w:szCs w:val="16"/>
                </w:rPr>
                <w:t>BS 5642-1:1978+A1:2014 Sills, copings and cappings. Specification for window sills of precast concrete, cast stone, clayware, slate and natural stone</w:t>
              </w:r>
            </w:ins>
          </w:p>
          <w:p w14:paraId="6A6B7C44" w14:textId="77777777" w:rsidR="002C4878" w:rsidRPr="00D377CD" w:rsidRDefault="002C4878" w:rsidP="00D377CD">
            <w:pPr>
              <w:spacing w:after="120"/>
              <w:rPr>
                <w:rFonts w:ascii="Calibri Light" w:hAnsi="Calibri Light"/>
                <w:sz w:val="16"/>
                <w:szCs w:val="16"/>
              </w:rPr>
            </w:pPr>
            <w:del w:id="8766" w:author="Ashan Senel Asmone" w:date="2016-05-09T11:48:00Z">
              <w:r w:rsidRPr="00D377CD" w:rsidDel="005654F2">
                <w:rPr>
                  <w:rFonts w:ascii="Calibri Light" w:hAnsi="Calibri Light"/>
                  <w:sz w:val="16"/>
                  <w:szCs w:val="16"/>
                </w:rPr>
                <w:delText>BS 6073-2 : 1981 Precast concrete masonry units. Method for specying precast concrete masonry units.</w:delText>
              </w:r>
            </w:del>
            <w:ins w:id="8767" w:author="Ashan Senel Asmone" w:date="2016-05-09T11:48:00Z">
              <w:r w:rsidR="005654F2">
                <w:rPr>
                  <w:rFonts w:ascii="Calibri Light" w:hAnsi="Calibri Light"/>
                  <w:sz w:val="16"/>
                  <w:szCs w:val="16"/>
                </w:rPr>
                <w:t>BS 6073-2:2008 Precast concrete masonry units. Guide for specifying precast concrete masonry units</w:t>
              </w:r>
            </w:ins>
          </w:p>
          <w:p w14:paraId="388B3F61" w14:textId="77777777" w:rsidR="002C4878" w:rsidRPr="00D377CD" w:rsidRDefault="002C4878" w:rsidP="00D377CD">
            <w:pPr>
              <w:spacing w:after="120"/>
              <w:rPr>
                <w:rFonts w:ascii="Calibri Light" w:hAnsi="Calibri Light"/>
                <w:sz w:val="16"/>
                <w:szCs w:val="16"/>
              </w:rPr>
            </w:pPr>
            <w:del w:id="8768" w:author="Jing Kai Toh" w:date="2016-05-13T09:35:00Z">
              <w:r w:rsidRPr="00D377CD" w:rsidDel="0075195F">
                <w:rPr>
                  <w:rFonts w:ascii="Calibri Light" w:hAnsi="Calibri Light"/>
                  <w:sz w:val="16"/>
                  <w:szCs w:val="16"/>
                </w:rPr>
                <w:delText>BS 6093: 1993 Code of practice for deisgn of joints and jointing in building construction</w:delText>
              </w:r>
            </w:del>
            <w:ins w:id="8769" w:author="Jing Kai Toh" w:date="2016-05-13T09:35:00Z">
              <w:r w:rsidR="0075195F">
                <w:rPr>
                  <w:rFonts w:ascii="Calibri Light" w:hAnsi="Calibri Light"/>
                  <w:sz w:val="16"/>
                  <w:szCs w:val="16"/>
                </w:rPr>
                <w:t>BS 6093:2006+A1:2013 Design of joints and jointing in building construction. Guide</w:t>
              </w:r>
            </w:ins>
          </w:p>
          <w:p w14:paraId="510B3DAF" w14:textId="77777777" w:rsidR="002C4878" w:rsidRPr="00D377CD" w:rsidRDefault="002C4878" w:rsidP="00D377CD">
            <w:pPr>
              <w:spacing w:after="120"/>
              <w:rPr>
                <w:rFonts w:ascii="Calibri Light" w:hAnsi="Calibri Light"/>
                <w:sz w:val="16"/>
                <w:szCs w:val="16"/>
              </w:rPr>
            </w:pPr>
            <w:del w:id="8770" w:author="Ashan Senel Asmone" w:date="2016-05-09T11:51:00Z">
              <w:r w:rsidRPr="00D377CD" w:rsidDel="005654F2">
                <w:rPr>
                  <w:rFonts w:ascii="Calibri Light" w:hAnsi="Calibri Light"/>
                  <w:sz w:val="16"/>
                  <w:szCs w:val="16"/>
                </w:rPr>
                <w:delText>BS 8000-2.1 : 1990 Workmanship on building sites. Code of practice for concrete work. Mixing and transporting concrete.</w:delText>
              </w:r>
            </w:del>
            <w:ins w:id="8771" w:author="Ashan Senel Asmone" w:date="2016-05-09T11:51:00Z">
              <w:r w:rsidR="005654F2">
                <w:rPr>
                  <w:rFonts w:ascii="Calibri Light" w:hAnsi="Calibri Light"/>
                  <w:sz w:val="16"/>
                  <w:szCs w:val="16"/>
                </w:rPr>
                <w:t>BS 8000-0:2014 Workmanship on construction sites. Introduction and general principles</w:t>
              </w:r>
            </w:ins>
          </w:p>
          <w:p w14:paraId="374A4D6C" w14:textId="77777777" w:rsidR="002C4878" w:rsidRPr="00D377CD" w:rsidRDefault="002C4878" w:rsidP="00D377CD">
            <w:pPr>
              <w:spacing w:after="120"/>
              <w:rPr>
                <w:rFonts w:ascii="Calibri Light" w:hAnsi="Calibri Light"/>
                <w:sz w:val="16"/>
                <w:szCs w:val="16"/>
              </w:rPr>
            </w:pPr>
            <w:del w:id="8772" w:author="Jing Kai Toh" w:date="2016-05-13T09:36:00Z">
              <w:r w:rsidRPr="00D377CD" w:rsidDel="000148E8">
                <w:rPr>
                  <w:rFonts w:ascii="Calibri Light" w:hAnsi="Calibri Light"/>
                  <w:sz w:val="16"/>
                  <w:szCs w:val="16"/>
                </w:rPr>
                <w:delText>BS 8000-2.2: 1990 Workmanship on building sites. Code of practice for concrete work. Sitework with in situ and precast concrete.</w:delText>
              </w:r>
            </w:del>
            <w:ins w:id="8773" w:author="Jing Kai Toh" w:date="2016-05-13T09:36:00Z">
              <w:r w:rsidR="000148E8">
                <w:rPr>
                  <w:rFonts w:ascii="Calibri Light" w:hAnsi="Calibri Light"/>
                  <w:sz w:val="16"/>
                  <w:szCs w:val="16"/>
                </w:rPr>
                <w:t>BS 8000-0:2014 Workmanship on construction sites. Introduction and general principles</w:t>
              </w:r>
            </w:ins>
          </w:p>
          <w:p w14:paraId="388902D3" w14:textId="77777777" w:rsidR="002C4878" w:rsidRPr="00D377CD" w:rsidRDefault="002C4878" w:rsidP="00D377CD">
            <w:pPr>
              <w:spacing w:after="120"/>
              <w:rPr>
                <w:rFonts w:ascii="Calibri Light" w:hAnsi="Calibri Light"/>
                <w:sz w:val="16"/>
                <w:szCs w:val="16"/>
              </w:rPr>
            </w:pPr>
            <w:del w:id="8774" w:author="Jing Kai Toh" w:date="2016-05-13T09:37:00Z">
              <w:r w:rsidRPr="00D377CD" w:rsidDel="000148E8">
                <w:rPr>
                  <w:rFonts w:ascii="Calibri Light" w:hAnsi="Calibri Light"/>
                  <w:sz w:val="16"/>
                  <w:szCs w:val="16"/>
                </w:rPr>
                <w:delText>BS 8110-1: 1997 structural use of concrete. Code of practice for design and construction.</w:delText>
              </w:r>
            </w:del>
            <w:ins w:id="8775" w:author="Jing Kai Toh" w:date="2016-05-13T09:37:00Z">
              <w:r w:rsidR="000148E8">
                <w:rPr>
                  <w:rFonts w:ascii="Calibri Light" w:hAnsi="Calibri Light"/>
                  <w:sz w:val="16"/>
                  <w:szCs w:val="16"/>
                </w:rPr>
                <w:t>BS EN 1992-1-1:2004+A1:2014 Eurocode 2: Design of concrete structures. General rules and rules for buildings</w:t>
              </w:r>
            </w:ins>
          </w:p>
          <w:p w14:paraId="7B3E2347" w14:textId="77777777" w:rsidR="002C4878" w:rsidRPr="00D377CD" w:rsidRDefault="002C4878" w:rsidP="00D377CD">
            <w:pPr>
              <w:spacing w:after="120"/>
              <w:rPr>
                <w:rFonts w:ascii="Calibri Light" w:hAnsi="Calibri Light"/>
                <w:sz w:val="16"/>
                <w:szCs w:val="16"/>
              </w:rPr>
            </w:pPr>
            <w:del w:id="8776" w:author="Jing Kai Toh" w:date="2016-05-13T09:38:00Z">
              <w:r w:rsidRPr="00D377CD" w:rsidDel="000148E8">
                <w:rPr>
                  <w:rFonts w:ascii="Calibri Light" w:hAnsi="Calibri Light"/>
                  <w:sz w:val="16"/>
                  <w:szCs w:val="16"/>
                </w:rPr>
                <w:delText>BS 8297: 2000 Code of practice for Design and installation of non-loadbearing precast concrete cladding.</w:delText>
              </w:r>
            </w:del>
            <w:ins w:id="8777" w:author="Jing Kai Toh" w:date="2016-05-13T09:38:00Z">
              <w:r w:rsidR="000148E8">
                <w:rPr>
                  <w:rFonts w:ascii="Calibri Light" w:hAnsi="Calibri Light"/>
                  <w:sz w:val="16"/>
                  <w:szCs w:val="16"/>
                </w:rPr>
                <w:t>BS 8297:2000 Code of practice for Design and installation of non-loadbearing precast concrete cladding</w:t>
              </w:r>
            </w:ins>
          </w:p>
          <w:p w14:paraId="19DC57B3" w14:textId="77777777" w:rsidR="002C4878" w:rsidRPr="00D377CD" w:rsidRDefault="002C4878" w:rsidP="00D377CD">
            <w:pPr>
              <w:spacing w:after="120"/>
              <w:rPr>
                <w:rFonts w:ascii="Calibri Light" w:hAnsi="Calibri Light"/>
                <w:sz w:val="16"/>
                <w:szCs w:val="16"/>
              </w:rPr>
            </w:pPr>
            <w:del w:id="8778" w:author="Jing Kai Toh" w:date="2016-05-13T09:38:00Z">
              <w:r w:rsidRPr="00D377CD" w:rsidDel="000148E8">
                <w:rPr>
                  <w:rFonts w:ascii="Calibri Light" w:hAnsi="Calibri Light"/>
                  <w:sz w:val="16"/>
                  <w:szCs w:val="16"/>
                </w:rPr>
                <w:delText>BS EN 1169 : 1999 Precast concrete products. General rules for factory production control of glass-fibre reinforced cement.</w:delText>
              </w:r>
            </w:del>
            <w:ins w:id="8779" w:author="Jing Kai Toh" w:date="2016-05-13T09:40:00Z">
              <w:r w:rsidR="000148E8">
                <w:rPr>
                  <w:rFonts w:ascii="Calibri Light" w:hAnsi="Calibri Light"/>
                  <w:sz w:val="16"/>
                  <w:szCs w:val="16"/>
                </w:rPr>
                <w:t>BS EN 1169:1999 Precast concrete products. General rules for factory production control of glass-fibre reinforced cement</w:t>
              </w:r>
            </w:ins>
          </w:p>
          <w:p w14:paraId="351D4013" w14:textId="77777777" w:rsidR="002C4878" w:rsidRPr="00D377CD" w:rsidRDefault="002C4878" w:rsidP="00D377CD">
            <w:pPr>
              <w:spacing w:after="120"/>
              <w:rPr>
                <w:rFonts w:ascii="Calibri Light" w:hAnsi="Calibri Light"/>
                <w:sz w:val="16"/>
                <w:szCs w:val="16"/>
              </w:rPr>
            </w:pPr>
            <w:del w:id="8780" w:author="Jing Kai Toh" w:date="2016-05-13T09:44:00Z">
              <w:r w:rsidRPr="00D377CD" w:rsidDel="000148E8">
                <w:rPr>
                  <w:rFonts w:ascii="Calibri Light" w:hAnsi="Calibri Light"/>
                  <w:sz w:val="16"/>
                  <w:szCs w:val="16"/>
                </w:rPr>
                <w:delText>BS EN 1770-1 to 8 : 1997 Precast concrete products. Test Methods.</w:delText>
              </w:r>
            </w:del>
            <w:ins w:id="8781" w:author="Jing Kai Toh" w:date="2016-05-13T09:44:00Z">
              <w:r w:rsidR="000148E8">
                <w:rPr>
                  <w:rFonts w:ascii="Calibri Light" w:hAnsi="Calibri Light"/>
                  <w:sz w:val="16"/>
                  <w:szCs w:val="16"/>
                </w:rPr>
                <w:t xml:space="preserve">BS EN 1170-1:1998 Precast concrete products. Test method for glass-fibre reinforced cement. Measuring the consistency of the matrix. ‘Slump test’ </w:t>
              </w:r>
            </w:ins>
            <w:ins w:id="8782" w:author="Jing Kai Toh" w:date="2016-05-13T09:45:00Z">
              <w:r w:rsidR="000148E8">
                <w:rPr>
                  <w:rFonts w:ascii="Calibri Light" w:hAnsi="Calibri Light"/>
                  <w:sz w:val="16"/>
                  <w:szCs w:val="16"/>
                </w:rPr>
                <w:t xml:space="preserve">method / BS EN 1170-2:1998 Precast concrete products. Test method for glass-fibre reinforced cement. Measuring the fibre content in fresh GRC, ‘Wash out test’ / BS EN 1170-3:1998 Precast concrete products. Test method for glass-fibre reinforced cement. Measuring the fibre content of sprayed </w:t>
              </w:r>
            </w:ins>
            <w:ins w:id="8783" w:author="Jing Kai Toh" w:date="2016-05-13T09:46:00Z">
              <w:r w:rsidR="000148E8">
                <w:rPr>
                  <w:rFonts w:ascii="Calibri Light" w:hAnsi="Calibri Light"/>
                  <w:sz w:val="16"/>
                  <w:szCs w:val="16"/>
                </w:rPr>
                <w:t xml:space="preserve">GRC / BS EN 1170-4:1998 PRECAST CONCRETE PRODUCTS. TEST METHOD FOR GLASS-FIBRE REINFORCED CEMENT. MEASURING BENDING STRENGTH. ‘SIMPLIFIED BENDING TEST’ </w:t>
              </w:r>
            </w:ins>
            <w:ins w:id="8784" w:author="Jing Kai Toh" w:date="2016-05-13T09:47:00Z">
              <w:r w:rsidR="000148E8">
                <w:rPr>
                  <w:rFonts w:ascii="Calibri Light" w:hAnsi="Calibri Light"/>
                  <w:sz w:val="16"/>
                  <w:szCs w:val="16"/>
                </w:rPr>
                <w:t xml:space="preserve">METHOD / BS EN 1170-5:1998 PRECAST CONCRETE PRODUCTS. TEST METHOD FOR GLASS-FIBRE REINFORCED CEMENT. MEASURING BENDING STRENGTH, “COMPLETE BENDING TEST” </w:t>
              </w:r>
            </w:ins>
            <w:ins w:id="8785" w:author="Jing Kai Toh" w:date="2016-05-13T09:49:00Z">
              <w:r w:rsidR="000148E8">
                <w:rPr>
                  <w:rFonts w:ascii="Calibri Light" w:hAnsi="Calibri Light"/>
                  <w:sz w:val="16"/>
                  <w:szCs w:val="16"/>
                </w:rPr>
                <w:t xml:space="preserve">METHOD / BS EN 1170-6:1998 PRECAST CONCRETE PRODUCTS. TEST METHOD FOR GLASS-FIBRE REINFORCED CEMENT. DETERMINATION OF THE ABSORPTION OF WATER BY IMMERSION AND DETERMINATION OF THE DRY </w:t>
              </w:r>
            </w:ins>
            <w:ins w:id="8786" w:author="Jing Kai Toh" w:date="2016-05-13T09:50:00Z">
              <w:r w:rsidR="000148E8">
                <w:rPr>
                  <w:rFonts w:ascii="Calibri Light" w:hAnsi="Calibri Light"/>
                  <w:sz w:val="16"/>
                  <w:szCs w:val="16"/>
                </w:rPr>
                <w:t xml:space="preserve">DENSITY / BS EN 1170-7:1998 PRECAST CONCRETE PRODUCTS. TEST METHOD FOR GLASS-FIBRE REINFORCED CEMENT. MEASUREMENT OF EXTREMES OF DIMENSIONAL VARIATIONS DUE TO MOISTURE </w:t>
              </w:r>
            </w:ins>
            <w:ins w:id="8787" w:author="Jing Kai Toh" w:date="2016-05-13T09:51:00Z">
              <w:r w:rsidR="000148E8">
                <w:rPr>
                  <w:rFonts w:ascii="Calibri Light" w:hAnsi="Calibri Light"/>
                  <w:sz w:val="16"/>
                  <w:szCs w:val="16"/>
                </w:rPr>
                <w:t>CONTENT / BS EN 1170-8:2008 TEST METHOD FOR GLASS-FIBRE REINFORCED CEMENT. CYCLIC WEATHERING TYPE TEST</w:t>
              </w:r>
            </w:ins>
          </w:p>
          <w:p w14:paraId="3E2FEEC5" w14:textId="77777777" w:rsidR="002C4878" w:rsidRPr="00D377CD" w:rsidRDefault="002C4878" w:rsidP="00D377CD">
            <w:pPr>
              <w:spacing w:after="120"/>
              <w:rPr>
                <w:rFonts w:ascii="Calibri Light" w:hAnsi="Calibri Light"/>
                <w:sz w:val="16"/>
                <w:szCs w:val="16"/>
              </w:rPr>
            </w:pPr>
            <w:del w:id="8788" w:author="Ashan Senel Asmone" w:date="2016-05-09T12:12:00Z">
              <w:r w:rsidRPr="00D377CD" w:rsidDel="000720EF">
                <w:rPr>
                  <w:rFonts w:ascii="Calibri Light" w:hAnsi="Calibri Light"/>
                  <w:sz w:val="16"/>
                  <w:szCs w:val="16"/>
                </w:rPr>
                <w:delText>DD ENV 1992-1-3 : 1996 Eurocode 2: Design of concrete structures. General rules. Precast concrete elements and structures.</w:delText>
              </w:r>
            </w:del>
            <w:ins w:id="8789" w:author="Ashan Senel Asmone" w:date="2016-05-09T12:12:00Z">
              <w:r w:rsidR="000720EF">
                <w:rPr>
                  <w:rFonts w:ascii="Calibri Light" w:hAnsi="Calibri Light"/>
                  <w:sz w:val="16"/>
                  <w:szCs w:val="16"/>
                </w:rPr>
                <w:t>BS EN 1992-1-1:2004+A1:2014 Eurocode 2: Design of concrete structures. General rules and rules for buildings</w:t>
              </w:r>
            </w:ins>
          </w:p>
          <w:p w14:paraId="4FE7DB8D" w14:textId="77777777" w:rsidR="002C4878" w:rsidRPr="00D377CD" w:rsidRDefault="002C4878" w:rsidP="00D377CD">
            <w:pPr>
              <w:spacing w:after="120"/>
              <w:rPr>
                <w:rFonts w:ascii="Calibri Light" w:hAnsi="Calibri Light"/>
                <w:sz w:val="16"/>
                <w:szCs w:val="16"/>
              </w:rPr>
            </w:pPr>
            <w:del w:id="8790" w:author="Jing Kai Toh" w:date="2016-05-13T09:52:00Z">
              <w:r w:rsidRPr="00D377CD" w:rsidDel="000148E8">
                <w:rPr>
                  <w:rFonts w:ascii="Calibri Light" w:hAnsi="Calibri Light"/>
                  <w:sz w:val="16"/>
                  <w:szCs w:val="16"/>
                </w:rPr>
                <w:delText>BS EN 13369: 2001 Common rules for precast concrete products</w:delText>
              </w:r>
            </w:del>
            <w:ins w:id="8791" w:author="Jing Kai Toh" w:date="2016-05-13T09:52:00Z">
              <w:r w:rsidR="000148E8">
                <w:rPr>
                  <w:rFonts w:ascii="Calibri Light" w:hAnsi="Calibri Light"/>
                  <w:sz w:val="16"/>
                  <w:szCs w:val="16"/>
                </w:rPr>
                <w:t>BS EN 13369:2013 Common rules for precast concrete products</w:t>
              </w:r>
            </w:ins>
          </w:p>
          <w:p w14:paraId="0CDE7DDA" w14:textId="77777777" w:rsidR="002C4878" w:rsidRPr="00D377CD" w:rsidRDefault="002C4878" w:rsidP="00D377CD">
            <w:pPr>
              <w:spacing w:after="120"/>
              <w:rPr>
                <w:rFonts w:ascii="Calibri Light" w:hAnsi="Calibri Light"/>
                <w:sz w:val="16"/>
                <w:szCs w:val="16"/>
              </w:rPr>
            </w:pPr>
            <w:del w:id="8792" w:author="Ashan Senel Asmone" w:date="2016-05-09T11:37:00Z">
              <w:r w:rsidRPr="00D377CD" w:rsidDel="005654F2">
                <w:rPr>
                  <w:rFonts w:ascii="Calibri Light" w:hAnsi="Calibri Light"/>
                  <w:sz w:val="16"/>
                  <w:szCs w:val="16"/>
                </w:rPr>
                <w:delText>BS 5328 Part 1 : 1990 Concrete. Guide to specifying concrete.</w:delText>
              </w:r>
            </w:del>
            <w:ins w:id="8793" w:author="Ashan Senel Asmone" w:date="2016-05-09T11:37:00Z">
              <w:r w:rsidR="005654F2">
                <w:rPr>
                  <w:rFonts w:ascii="Calibri Light" w:hAnsi="Calibri Light"/>
                  <w:sz w:val="16"/>
                  <w:szCs w:val="16"/>
                </w:rPr>
                <w:t>BS EN 206:2013 Concrete. Specification, performance, production and conformity</w:t>
              </w:r>
            </w:ins>
          </w:p>
          <w:p w14:paraId="4E8ECE90" w14:textId="77777777" w:rsidR="002C4878" w:rsidRPr="00D377CD" w:rsidRDefault="002C4878" w:rsidP="00D377CD">
            <w:pPr>
              <w:spacing w:after="120"/>
              <w:rPr>
                <w:rFonts w:ascii="Calibri Light" w:hAnsi="Calibri Light"/>
                <w:sz w:val="16"/>
                <w:szCs w:val="16"/>
              </w:rPr>
            </w:pPr>
            <w:del w:id="8794" w:author="Jing Kai Toh" w:date="2016-05-13T09:54:00Z">
              <w:r w:rsidRPr="00D377CD" w:rsidDel="000148E8">
                <w:rPr>
                  <w:rFonts w:ascii="Calibri Light" w:hAnsi="Calibri Light"/>
                  <w:sz w:val="16"/>
                  <w:szCs w:val="16"/>
                </w:rPr>
                <w:delText>BS 5531 : 1978 Code of practice for safety in erecting structural frames.</w:delText>
              </w:r>
            </w:del>
            <w:ins w:id="8795" w:author="Jing Kai Toh" w:date="2016-05-13T09:54:00Z">
              <w:r w:rsidR="000148E8">
                <w:rPr>
                  <w:rFonts w:ascii="Calibri Light" w:hAnsi="Calibri Light"/>
                  <w:sz w:val="16"/>
                  <w:szCs w:val="16"/>
                </w:rPr>
                <w:t>BS 5531:1988 Code of practice for safety in erecting structural frames (Withdrawn)</w:t>
              </w:r>
            </w:ins>
          </w:p>
          <w:p w14:paraId="57975742" w14:textId="77777777" w:rsidR="002C4878" w:rsidRPr="00D377CD" w:rsidRDefault="002C4878" w:rsidP="00D377CD">
            <w:pPr>
              <w:spacing w:after="120"/>
              <w:rPr>
                <w:rFonts w:ascii="Calibri Light" w:hAnsi="Calibri Light"/>
                <w:sz w:val="16"/>
                <w:szCs w:val="16"/>
              </w:rPr>
            </w:pPr>
            <w:del w:id="8796" w:author="Ashan Senel Asmone" w:date="2016-05-09T11:45:00Z">
              <w:r w:rsidRPr="00D377CD" w:rsidDel="005654F2">
                <w:rPr>
                  <w:rFonts w:ascii="Calibri Light" w:hAnsi="Calibri Light"/>
                  <w:sz w:val="16"/>
                  <w:szCs w:val="16"/>
                </w:rPr>
                <w:delText>BS 6270-2 : 1985 Code of practice for cleaning and surface repair of buildings. Concrete and precast concrete masonry.</w:delText>
              </w:r>
            </w:del>
            <w:ins w:id="8797" w:author="Ashan Senel Asmone" w:date="2016-05-09T11:46:00Z">
              <w:r w:rsidR="005654F2">
                <w:rPr>
                  <w:rFonts w:ascii="Calibri Light" w:hAnsi="Calibri Light"/>
                  <w:sz w:val="16"/>
                  <w:szCs w:val="16"/>
                </w:rPr>
                <w:t xml:space="preserve">BS 8221-2:2000 Code of practice for cleaning and surface repair of buildings. Surface repair of natural stones, brick and terracotta/ </w:t>
              </w:r>
            </w:ins>
            <w:ins w:id="8798" w:author="Ashan Senel Asmone" w:date="2016-05-09T11:45:00Z">
              <w:r w:rsidR="005654F2">
                <w:rPr>
                  <w:rFonts w:ascii="Calibri Light" w:hAnsi="Calibri Light"/>
                  <w:sz w:val="16"/>
                  <w:szCs w:val="16"/>
                </w:rPr>
                <w:t>BS 8221-1:2012 Code of practice for cleaning and surface repair of buildings. Cleaning of natural stone, brick, terracotta and concrete</w:t>
              </w:r>
            </w:ins>
          </w:p>
          <w:p w14:paraId="63FB5CDC" w14:textId="77777777" w:rsidR="002C4878" w:rsidRPr="00D377CD" w:rsidRDefault="002C4878" w:rsidP="00D377CD">
            <w:pPr>
              <w:spacing w:after="120"/>
              <w:rPr>
                <w:rFonts w:ascii="Calibri Light" w:hAnsi="Calibri Light"/>
                <w:sz w:val="16"/>
                <w:szCs w:val="16"/>
              </w:rPr>
            </w:pPr>
            <w:del w:id="8799" w:author="Jing Kai Toh" w:date="2016-05-13T09:55:00Z">
              <w:r w:rsidRPr="00D377CD" w:rsidDel="000148E8">
                <w:rPr>
                  <w:rFonts w:ascii="Calibri Light" w:hAnsi="Calibri Light"/>
                  <w:sz w:val="16"/>
                  <w:szCs w:val="16"/>
                </w:rPr>
                <w:delText>BS 8110 : Part 1 : 1985 Structural use of concrete. Code of practice for design and construction.</w:delText>
              </w:r>
            </w:del>
            <w:ins w:id="8800" w:author="Jing Kai Toh" w:date="2016-05-13T09:55:00Z">
              <w:r w:rsidR="000148E8">
                <w:rPr>
                  <w:rFonts w:ascii="Calibri Light" w:hAnsi="Calibri Light"/>
                  <w:sz w:val="16"/>
                  <w:szCs w:val="16"/>
                </w:rPr>
                <w:t>BS EN 1992-1-1:2004+A1:2014 Eurocode 2: Design of concrete structures. General rules and rules for buildings</w:t>
              </w:r>
            </w:ins>
          </w:p>
          <w:p w14:paraId="3D26549D" w14:textId="77777777" w:rsidR="002C4878" w:rsidRPr="00D377CD" w:rsidRDefault="002C4878" w:rsidP="00D377CD">
            <w:pPr>
              <w:spacing w:after="120"/>
              <w:rPr>
                <w:rFonts w:ascii="Calibri Light" w:hAnsi="Calibri Light"/>
                <w:sz w:val="16"/>
                <w:szCs w:val="16"/>
              </w:rPr>
            </w:pPr>
            <w:del w:id="8801" w:author="Jing Kai Toh" w:date="2016-05-13T09:55:00Z">
              <w:r w:rsidRPr="00D377CD" w:rsidDel="000148E8">
                <w:rPr>
                  <w:rFonts w:ascii="Calibri Light" w:hAnsi="Calibri Light"/>
                  <w:sz w:val="16"/>
                  <w:szCs w:val="16"/>
                </w:rPr>
                <w:delText>BS 8297 : 1995 Code of practice for deign and installation of non-load bearing precast concrete cladding.</w:delText>
              </w:r>
            </w:del>
            <w:ins w:id="8802" w:author="Jing Kai Toh" w:date="2016-05-13T09:55:00Z">
              <w:r w:rsidR="000148E8">
                <w:rPr>
                  <w:rFonts w:ascii="Calibri Light" w:hAnsi="Calibri Light"/>
                  <w:sz w:val="16"/>
                  <w:szCs w:val="16"/>
                </w:rPr>
                <w:t>BS 8297:2000 Code of practice for Design and installation of non-loadbearing precast concrete cladding</w:t>
              </w:r>
            </w:ins>
          </w:p>
          <w:p w14:paraId="0288EC12" w14:textId="77777777" w:rsidR="002C4878" w:rsidRPr="00D377CD" w:rsidRDefault="002C4878" w:rsidP="00D377CD">
            <w:pPr>
              <w:spacing w:after="120"/>
              <w:rPr>
                <w:rFonts w:ascii="Calibri Light" w:hAnsi="Calibri Light"/>
                <w:sz w:val="16"/>
                <w:szCs w:val="16"/>
              </w:rPr>
            </w:pPr>
            <w:r w:rsidRPr="00D377CD">
              <w:rPr>
                <w:rFonts w:ascii="Calibri Light" w:hAnsi="Calibri Light"/>
                <w:sz w:val="16"/>
                <w:szCs w:val="16"/>
              </w:rPr>
              <w:t>CP 110 : Part 1 : 1972 Code of practice for the structural use of concrete. Design, materials and workmanship.</w:t>
            </w:r>
          </w:p>
          <w:p w14:paraId="59D52AA1" w14:textId="77777777" w:rsidR="002C4878" w:rsidRPr="00D377CD" w:rsidRDefault="002C4878" w:rsidP="00D377CD">
            <w:pPr>
              <w:spacing w:after="120"/>
              <w:rPr>
                <w:rFonts w:ascii="Calibri Light" w:hAnsi="Calibri Light"/>
                <w:sz w:val="16"/>
                <w:szCs w:val="16"/>
              </w:rPr>
            </w:pPr>
            <w:del w:id="8803" w:author="Jing Kai Toh" w:date="2016-05-13T09:59:00Z">
              <w:r w:rsidRPr="00D377CD" w:rsidDel="00FF7DAD">
                <w:rPr>
                  <w:rFonts w:ascii="Calibri Light" w:hAnsi="Calibri Light"/>
                  <w:sz w:val="16"/>
                  <w:szCs w:val="16"/>
                </w:rPr>
                <w:delText>CP 116: 1969 The structural use of precast concrete.</w:delText>
              </w:r>
            </w:del>
            <w:ins w:id="8804" w:author="Jing Kai Toh" w:date="2016-05-13T09:59:00Z">
              <w:r w:rsidR="00FF7DAD">
                <w:rPr>
                  <w:rFonts w:ascii="Calibri Light" w:hAnsi="Calibri Light"/>
                  <w:sz w:val="16"/>
                  <w:szCs w:val="16"/>
                </w:rPr>
                <w:t>CP 116:1969 The structural use of precast concrete (Withdrawn)</w:t>
              </w:r>
            </w:ins>
          </w:p>
          <w:p w14:paraId="61D15641" w14:textId="77777777" w:rsidR="00401C5E" w:rsidRPr="002C4878" w:rsidRDefault="00401C5E" w:rsidP="00D377CD">
            <w:pPr>
              <w:spacing w:after="120"/>
              <w:rPr>
                <w:rFonts w:ascii="Calibri Light" w:hAnsi="Calibri Light"/>
                <w:sz w:val="16"/>
                <w:szCs w:val="16"/>
              </w:rPr>
            </w:pPr>
          </w:p>
        </w:tc>
      </w:tr>
      <w:tr w:rsidR="00401C5E" w:rsidRPr="004F3C8C" w14:paraId="371163B1" w14:textId="77777777" w:rsidTr="00401C5E">
        <w:tc>
          <w:tcPr>
            <w:tcW w:w="685" w:type="dxa"/>
          </w:tcPr>
          <w:p w14:paraId="51F0854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13366BD6" w14:textId="77777777" w:rsidR="002C4878" w:rsidRPr="00D377CD" w:rsidRDefault="002C4878" w:rsidP="00D377CD">
            <w:pPr>
              <w:spacing w:after="120"/>
              <w:rPr>
                <w:rFonts w:ascii="Calibri Light" w:hAnsi="Calibri Light"/>
                <w:sz w:val="16"/>
                <w:szCs w:val="16"/>
              </w:rPr>
            </w:pPr>
            <w:del w:id="8805" w:author="Ashan Senel Asmone" w:date="2016-03-21T11:16:00Z">
              <w:r w:rsidRPr="00D377CD" w:rsidDel="00ED4BC6">
                <w:rPr>
                  <w:rFonts w:ascii="Calibri Light" w:hAnsi="Calibri Light"/>
                  <w:sz w:val="16"/>
                  <w:szCs w:val="16"/>
                </w:rPr>
                <w:delText>ASTM C150-00 Standard Specification for Portland Cement</w:delText>
              </w:r>
            </w:del>
            <w:ins w:id="8806" w:author="Ashan Senel Asmone" w:date="2016-03-21T16:00:00Z">
              <w:r w:rsidR="00891260">
                <w:rPr>
                  <w:rFonts w:ascii="Calibri Light" w:hAnsi="Calibri Light"/>
                  <w:sz w:val="16"/>
                  <w:szCs w:val="16"/>
                </w:rPr>
                <w:t>ASTM C150 / C150M - 15 Standard Specification for Portland Cement</w:t>
              </w:r>
            </w:ins>
            <w:ins w:id="8807" w:author="Ashan Senel Asmone" w:date="2016-03-21T11:16:00Z">
              <w:r w:rsidR="00ED4BC6">
                <w:rPr>
                  <w:rFonts w:ascii="Calibri Light" w:hAnsi="Calibri Light"/>
                  <w:sz w:val="16"/>
                  <w:szCs w:val="16"/>
                </w:rPr>
                <w:t>ASTM C150 / C150M - 15 Standard Specification for Portland Cement</w:t>
              </w:r>
            </w:ins>
          </w:p>
          <w:p w14:paraId="29D39F33" w14:textId="77777777" w:rsidR="002C4878" w:rsidRPr="00D377CD" w:rsidRDefault="002C4878" w:rsidP="00D377CD">
            <w:pPr>
              <w:spacing w:before="100" w:beforeAutospacing="1" w:after="120" w:afterAutospacing="1"/>
              <w:rPr>
                <w:rFonts w:ascii="Calibri Light" w:hAnsi="Calibri Light"/>
                <w:sz w:val="16"/>
                <w:szCs w:val="16"/>
              </w:rPr>
            </w:pPr>
            <w:del w:id="8808" w:author="Ashan Senel Asmone" w:date="2016-03-21T11:15:00Z">
              <w:r w:rsidRPr="00D377CD" w:rsidDel="00ED4BC6">
                <w:rPr>
                  <w:rFonts w:ascii="Calibri Light" w:hAnsi="Calibri Light"/>
                  <w:sz w:val="16"/>
                  <w:szCs w:val="16"/>
                </w:rPr>
                <w:delText>ASTM C33-01 Standard Specification for Concrete Aggregates</w:delText>
              </w:r>
            </w:del>
            <w:ins w:id="8809" w:author="Ashan Senel Asmone" w:date="2016-03-21T11:15:00Z">
              <w:r w:rsidR="00ED4BC6">
                <w:rPr>
                  <w:rFonts w:ascii="Calibri Light" w:hAnsi="Calibri Light"/>
                  <w:sz w:val="16"/>
                  <w:szCs w:val="16"/>
                </w:rPr>
                <w:t>ASTM C33 / C33M - 13 Standard Specification for Concrete Aggregates</w:t>
              </w:r>
            </w:ins>
          </w:p>
          <w:p w14:paraId="368F32AE" w14:textId="77777777" w:rsidR="002C4878" w:rsidRPr="00D377CD" w:rsidRDefault="002C4878" w:rsidP="00D377CD">
            <w:pPr>
              <w:spacing w:before="100" w:beforeAutospacing="1" w:after="120" w:afterAutospacing="1"/>
              <w:rPr>
                <w:rFonts w:ascii="Calibri Light" w:hAnsi="Calibri Light"/>
                <w:sz w:val="16"/>
                <w:szCs w:val="16"/>
              </w:rPr>
            </w:pPr>
            <w:del w:id="8810" w:author="Ashan Senel Asmone" w:date="2016-03-21T11:18:00Z">
              <w:r w:rsidRPr="00D377CD" w:rsidDel="00ED4BC6">
                <w:rPr>
                  <w:rFonts w:ascii="Calibri Light" w:hAnsi="Calibri Light"/>
                  <w:sz w:val="16"/>
                  <w:szCs w:val="16"/>
                </w:rPr>
                <w:delText xml:space="preserve">ASTM </w:delText>
              </w:r>
            </w:del>
            <w:del w:id="8811" w:author="Jing Kai Toh" w:date="2016-05-12T10:32:00Z">
              <w:r w:rsidRPr="00D377CD" w:rsidDel="002030ED">
                <w:rPr>
                  <w:rFonts w:ascii="Calibri Light" w:hAnsi="Calibri Light"/>
                  <w:sz w:val="16"/>
                  <w:szCs w:val="16"/>
                </w:rPr>
                <w:delText>C597-97 Standard Test Method for Pulse Velocity</w:delText>
              </w:r>
            </w:del>
            <w:ins w:id="8812" w:author="Ashan Senel Asmone" w:date="2016-03-21T11:18:00Z">
              <w:r w:rsidR="00ED4BC6">
                <w:rPr>
                  <w:rFonts w:ascii="Calibri Light" w:hAnsi="Calibri Light"/>
                  <w:sz w:val="16"/>
                  <w:szCs w:val="16"/>
                </w:rPr>
                <w:t>ASTM C597 - 09 Standard Test Method for Pulse Velocity Through Concrete</w:t>
              </w:r>
            </w:ins>
          </w:p>
          <w:p w14:paraId="2E981E2B" w14:textId="77777777" w:rsidR="002C4878" w:rsidRPr="00D377CD" w:rsidRDefault="002C4878" w:rsidP="00D377CD">
            <w:pPr>
              <w:spacing w:before="100" w:beforeAutospacing="1" w:after="120" w:afterAutospacing="1"/>
              <w:rPr>
                <w:rFonts w:ascii="Calibri Light" w:hAnsi="Calibri Light"/>
                <w:sz w:val="16"/>
                <w:szCs w:val="16"/>
              </w:rPr>
            </w:pPr>
            <w:del w:id="8813" w:author="Ashan Senel Asmone" w:date="2016-03-21T11:19:00Z">
              <w:r w:rsidRPr="00D377CD" w:rsidDel="00ED4BC6">
                <w:rPr>
                  <w:rFonts w:ascii="Calibri Light" w:hAnsi="Calibri Light"/>
                  <w:sz w:val="16"/>
                  <w:szCs w:val="16"/>
                </w:rPr>
                <w:delText xml:space="preserve">ASTM </w:delText>
              </w:r>
            </w:del>
            <w:del w:id="8814" w:author="Jing Kai Toh" w:date="2016-05-12T10:31:00Z">
              <w:r w:rsidRPr="00D377CD" w:rsidDel="002030ED">
                <w:rPr>
                  <w:rFonts w:ascii="Calibri Light" w:hAnsi="Calibri Light"/>
                  <w:sz w:val="16"/>
                  <w:szCs w:val="16"/>
                </w:rPr>
                <w:delText>C136-01Standard Test Method for Sieve Analysis of Fine and Coarse Aggregates</w:delText>
              </w:r>
            </w:del>
            <w:ins w:id="8815" w:author="Ashan Senel Asmone" w:date="2016-03-21T11:19:00Z">
              <w:r w:rsidR="00ED4BC6">
                <w:rPr>
                  <w:rFonts w:ascii="Calibri Light" w:hAnsi="Calibri Light"/>
                  <w:sz w:val="16"/>
                  <w:szCs w:val="16"/>
                </w:rPr>
                <w:t>ASTM C136 / C136M - 14 Standard Test Method for Sieve Analysis of Fine and Coarse Aggregates</w:t>
              </w:r>
            </w:ins>
          </w:p>
          <w:p w14:paraId="1CCA331C" w14:textId="77777777" w:rsidR="002C4878" w:rsidRPr="00D377CD" w:rsidRDefault="002C4878" w:rsidP="00D377CD">
            <w:pPr>
              <w:spacing w:before="100" w:beforeAutospacing="1" w:after="120" w:afterAutospacing="1"/>
              <w:rPr>
                <w:rFonts w:ascii="Calibri Light" w:hAnsi="Calibri Light"/>
                <w:sz w:val="16"/>
                <w:szCs w:val="16"/>
              </w:rPr>
            </w:pPr>
            <w:del w:id="8816" w:author="Ashan Senel Asmone" w:date="2016-03-21T11:20:00Z">
              <w:r w:rsidRPr="00D377CD" w:rsidDel="00ED4BC6">
                <w:rPr>
                  <w:rFonts w:ascii="Calibri Light" w:hAnsi="Calibri Light"/>
                  <w:sz w:val="16"/>
                  <w:szCs w:val="16"/>
                </w:rPr>
                <w:delText xml:space="preserve">ASTM </w:delText>
              </w:r>
            </w:del>
            <w:del w:id="8817" w:author="Jing Kai Toh" w:date="2016-05-12T10:30:00Z">
              <w:r w:rsidRPr="00D377CD" w:rsidDel="002030ED">
                <w:rPr>
                  <w:rFonts w:ascii="Calibri Light" w:hAnsi="Calibri Light"/>
                  <w:sz w:val="16"/>
                  <w:szCs w:val="16"/>
                </w:rPr>
                <w:delText>C642-97 Standard Test Method for Density, Absorption and Voids in Hardened Concrete</w:delText>
              </w:r>
            </w:del>
            <w:ins w:id="8818" w:author="Ashan Senel Asmone" w:date="2016-03-21T11:20:00Z">
              <w:r w:rsidR="00ED4BC6">
                <w:rPr>
                  <w:rFonts w:ascii="Calibri Light" w:hAnsi="Calibri Light"/>
                  <w:sz w:val="16"/>
                  <w:szCs w:val="16"/>
                </w:rPr>
                <w:t>ASTM C642 - 13 Standard Test Method for Density, Absorption, and Voids in Hardened Concrete</w:t>
              </w:r>
            </w:ins>
          </w:p>
          <w:p w14:paraId="14178AB2" w14:textId="77777777" w:rsidR="002C4878" w:rsidRPr="00D377CD" w:rsidRDefault="002C4878" w:rsidP="00D377CD">
            <w:pPr>
              <w:spacing w:before="100" w:beforeAutospacing="1" w:after="120" w:afterAutospacing="1"/>
              <w:rPr>
                <w:rFonts w:ascii="Calibri Light" w:hAnsi="Calibri Light"/>
                <w:sz w:val="16"/>
                <w:szCs w:val="16"/>
              </w:rPr>
            </w:pPr>
            <w:del w:id="8819" w:author="Ashan Senel Asmone" w:date="2016-03-21T11:20:00Z">
              <w:r w:rsidRPr="00D377CD" w:rsidDel="00ED4BC6">
                <w:rPr>
                  <w:rFonts w:ascii="Calibri Light" w:hAnsi="Calibri Light"/>
                  <w:sz w:val="16"/>
                  <w:szCs w:val="16"/>
                </w:rPr>
                <w:delText xml:space="preserve">ASTM </w:delText>
              </w:r>
            </w:del>
            <w:del w:id="8820" w:author="Jing Kai Toh" w:date="2016-05-12T10:28:00Z">
              <w:r w:rsidRPr="00D377CD" w:rsidDel="002030ED">
                <w:rPr>
                  <w:rFonts w:ascii="Calibri Light" w:hAnsi="Calibri Light"/>
                  <w:sz w:val="16"/>
                  <w:szCs w:val="16"/>
                </w:rPr>
                <w:delText>C805-97 Standard Test Method for Rebound Number of Hardened Concrete</w:delText>
              </w:r>
            </w:del>
            <w:ins w:id="8821" w:author="Ashan Senel Asmone" w:date="2016-03-21T11:20:00Z">
              <w:r w:rsidR="00ED4BC6">
                <w:rPr>
                  <w:rFonts w:ascii="Calibri Light" w:hAnsi="Calibri Light"/>
                  <w:sz w:val="16"/>
                  <w:szCs w:val="16"/>
                </w:rPr>
                <w:t>ASTM C805 / C805M - 13a Standard Test Method for Rebound Number of Hardened Concrete</w:t>
              </w:r>
            </w:ins>
          </w:p>
          <w:p w14:paraId="66309A1D" w14:textId="77777777" w:rsidR="002C4878" w:rsidRPr="00D377CD" w:rsidRDefault="002C4878" w:rsidP="00D377CD">
            <w:pPr>
              <w:spacing w:before="100" w:beforeAutospacing="1" w:after="120" w:afterAutospacing="1"/>
              <w:rPr>
                <w:rFonts w:ascii="Calibri Light" w:hAnsi="Calibri Light"/>
                <w:sz w:val="16"/>
                <w:szCs w:val="16"/>
              </w:rPr>
            </w:pPr>
            <w:del w:id="8822" w:author="Jing Kai Toh" w:date="2016-05-13T10:00:00Z">
              <w:r w:rsidRPr="00D377CD" w:rsidDel="00FF7DAD">
                <w:rPr>
                  <w:rFonts w:ascii="Calibri Light" w:hAnsi="Calibri Light"/>
                  <w:sz w:val="16"/>
                  <w:szCs w:val="16"/>
                </w:rPr>
                <w:delText>ASTM C1504-01 Standard Specification for Manufacture of Precast Reinforced Concrete Three-Sided Structures for Culverts, Storm Drains, and Sewers</w:delText>
              </w:r>
            </w:del>
            <w:ins w:id="8823" w:author="Jing Kai Toh" w:date="2016-05-13T10:00:00Z">
              <w:r w:rsidR="00FF7DAD">
                <w:rPr>
                  <w:rFonts w:ascii="Calibri Light" w:hAnsi="Calibri Light"/>
                  <w:sz w:val="16"/>
                  <w:szCs w:val="16"/>
                </w:rPr>
                <w:t>ASTM C1504 - 16 Standard Specification for Manufacture of Precast Reinforced Concrete Three-Sided Structures for Culverts and Storm Drains</w:t>
              </w:r>
            </w:ins>
          </w:p>
          <w:p w14:paraId="7195475D" w14:textId="77777777" w:rsidR="002C4878" w:rsidRPr="00D377CD" w:rsidRDefault="002C4878" w:rsidP="00D377CD">
            <w:pPr>
              <w:spacing w:before="100" w:beforeAutospacing="1" w:after="120" w:afterAutospacing="1"/>
              <w:rPr>
                <w:rFonts w:ascii="Calibri Light" w:hAnsi="Calibri Light"/>
                <w:sz w:val="16"/>
                <w:szCs w:val="16"/>
              </w:rPr>
            </w:pPr>
            <w:del w:id="8824" w:author="Jing Kai Toh" w:date="2016-05-13T10:01:00Z">
              <w:r w:rsidRPr="00D377CD" w:rsidDel="00FF7DAD">
                <w:rPr>
                  <w:rFonts w:ascii="Calibri Light" w:hAnsi="Calibri Light"/>
                  <w:sz w:val="16"/>
                  <w:szCs w:val="16"/>
                </w:rPr>
                <w:delText>ASTM C1504M-01 Standard Specification for Manufacture of Precast Reinforced Concrete Three-Sided Structures for Culverts, Storm Drains, and Sewers</w:delText>
              </w:r>
            </w:del>
            <w:ins w:id="8825" w:author="Jing Kai Toh" w:date="2016-05-13T10:01:00Z">
              <w:r w:rsidR="00FF7DAD">
                <w:rPr>
                  <w:rFonts w:ascii="Calibri Light" w:hAnsi="Calibri Light"/>
                  <w:sz w:val="16"/>
                  <w:szCs w:val="16"/>
                </w:rPr>
                <w:t>ASTM C1504M - 16 Standard Specification for Manufacture of Precast Reinforced Concrete Three-Sided Structures for Culverts and Storm Drains (Metric)</w:t>
              </w:r>
            </w:ins>
          </w:p>
          <w:p w14:paraId="06DFAC28" w14:textId="77777777" w:rsidR="002C4878" w:rsidRPr="00D377CD" w:rsidRDefault="002C4878" w:rsidP="00D377CD">
            <w:pPr>
              <w:spacing w:before="100" w:beforeAutospacing="1" w:after="120" w:afterAutospacing="1"/>
              <w:rPr>
                <w:rFonts w:ascii="Calibri Light" w:hAnsi="Calibri Light"/>
                <w:sz w:val="16"/>
                <w:szCs w:val="16"/>
              </w:rPr>
            </w:pPr>
            <w:del w:id="8826" w:author="Jing Kai Toh" w:date="2016-05-13T10:01:00Z">
              <w:r w:rsidRPr="00D377CD" w:rsidDel="00FF7DAD">
                <w:rPr>
                  <w:rFonts w:ascii="Calibri Light" w:hAnsi="Calibri Light"/>
                  <w:sz w:val="16"/>
                  <w:szCs w:val="16"/>
                </w:rPr>
                <w:delText>ASTM Practice C1479-01 Standard Practice for Installation of Precast Concrete Sewer, Storm Drain, and Culvert Pipe Using Standard Installations</w:delText>
              </w:r>
            </w:del>
            <w:ins w:id="8827" w:author="Jing Kai Toh" w:date="2016-05-13T10:01:00Z">
              <w:r w:rsidR="00FF7DAD">
                <w:rPr>
                  <w:rFonts w:ascii="Calibri Light" w:hAnsi="Calibri Light"/>
                  <w:sz w:val="16"/>
                  <w:szCs w:val="16"/>
                </w:rPr>
                <w:t>ASTM C1479 - 13 Standard Practice for Installation of Precast Concrete Sewer, Storm Drain, and Culvert Pipe Using Standard Installations</w:t>
              </w:r>
            </w:ins>
          </w:p>
          <w:p w14:paraId="4DDC2743" w14:textId="77777777" w:rsidR="002C4878" w:rsidRPr="00D377CD" w:rsidRDefault="002C4878" w:rsidP="00D377CD">
            <w:pPr>
              <w:spacing w:before="100" w:beforeAutospacing="1" w:after="120" w:afterAutospacing="1"/>
              <w:rPr>
                <w:rFonts w:ascii="Calibri Light" w:hAnsi="Calibri Light"/>
                <w:sz w:val="16"/>
                <w:szCs w:val="16"/>
              </w:rPr>
            </w:pPr>
            <w:del w:id="8828" w:author="Jing Kai Toh" w:date="2016-05-13T10:02:00Z">
              <w:r w:rsidRPr="00D377CD" w:rsidDel="00FF7DAD">
                <w:rPr>
                  <w:rFonts w:ascii="Calibri Light" w:hAnsi="Calibri Light"/>
                  <w:sz w:val="16"/>
                  <w:szCs w:val="16"/>
                </w:rPr>
                <w:delText>ASTM C1433-01 Standard Specification for Precast Reinforced Concrete Box Sections for Culverts, Storm Drains, and Sewers</w:delText>
              </w:r>
            </w:del>
            <w:ins w:id="8829" w:author="Jing Kai Toh" w:date="2016-05-13T10:02:00Z">
              <w:r w:rsidR="00FF7DAD">
                <w:rPr>
                  <w:rFonts w:ascii="Calibri Light" w:hAnsi="Calibri Light"/>
                  <w:sz w:val="16"/>
                  <w:szCs w:val="16"/>
                </w:rPr>
                <w:t>ASTM C1433 - 16a Standard Specification for Precast Reinforced Concrete Monolithic Box Sections for Culverts, Storm Drains, and Sewers</w:t>
              </w:r>
            </w:ins>
          </w:p>
          <w:p w14:paraId="11DB200A" w14:textId="77777777" w:rsidR="002C4878" w:rsidRPr="00D377CD" w:rsidRDefault="002C4878" w:rsidP="00D377CD">
            <w:pPr>
              <w:spacing w:before="100" w:beforeAutospacing="1" w:after="120" w:afterAutospacing="1"/>
              <w:rPr>
                <w:rFonts w:ascii="Calibri Light" w:hAnsi="Calibri Light"/>
                <w:sz w:val="16"/>
                <w:szCs w:val="16"/>
              </w:rPr>
            </w:pPr>
            <w:del w:id="8830" w:author="Jing Kai Toh" w:date="2016-05-13T10:03:00Z">
              <w:r w:rsidRPr="00D377CD" w:rsidDel="00FF7DAD">
                <w:rPr>
                  <w:rFonts w:ascii="Calibri Light" w:hAnsi="Calibri Light"/>
                  <w:sz w:val="16"/>
                  <w:szCs w:val="16"/>
                </w:rPr>
                <w:delText>ASTM C1433M-01 Standard Specification for Precast Reinforced Concrete Box Sections for Culverts, Storm Drains, and Sewers [Metric]</w:delText>
              </w:r>
            </w:del>
            <w:ins w:id="8831" w:author="Jing Kai Toh" w:date="2016-05-13T10:03:00Z">
              <w:r w:rsidR="00FF7DAD">
                <w:rPr>
                  <w:rFonts w:ascii="Calibri Light" w:hAnsi="Calibri Light"/>
                  <w:sz w:val="16"/>
                  <w:szCs w:val="16"/>
                </w:rPr>
                <w:t>ASTM C1433M - 16a Standard Specification for Precast Reinforced Concrete Monolithic Box Sections for Culverts, Storm Drains, and Sewers (Metric)</w:t>
              </w:r>
            </w:ins>
          </w:p>
          <w:p w14:paraId="1E68EC49" w14:textId="77777777" w:rsidR="002C4878" w:rsidRPr="00D377CD" w:rsidRDefault="002C4878" w:rsidP="00D377CD">
            <w:pPr>
              <w:spacing w:before="100" w:beforeAutospacing="1" w:after="120" w:afterAutospacing="1"/>
              <w:rPr>
                <w:rFonts w:ascii="Calibri Light" w:hAnsi="Calibri Light"/>
                <w:sz w:val="16"/>
                <w:szCs w:val="16"/>
              </w:rPr>
            </w:pPr>
            <w:del w:id="8832" w:author="Ashan Senel Asmone" w:date="2016-05-09T12:27:00Z">
              <w:r w:rsidRPr="00D377CD" w:rsidDel="00C43B11">
                <w:rPr>
                  <w:rFonts w:ascii="Calibri Light" w:hAnsi="Calibri Light"/>
                  <w:sz w:val="16"/>
                  <w:szCs w:val="16"/>
                </w:rPr>
                <w:delText>ASTM C1386-98 Standard Specification for Precast Autoclaved Aerated Concrete (PAAC) Wall Construction Units</w:delText>
              </w:r>
            </w:del>
            <w:ins w:id="8833" w:author="Ashan Senel Asmone" w:date="2016-05-09T12:27:00Z">
              <w:r w:rsidR="00C43B11">
                <w:rPr>
                  <w:rFonts w:ascii="Calibri Light" w:hAnsi="Calibri Light"/>
                  <w:sz w:val="16"/>
                  <w:szCs w:val="16"/>
                </w:rPr>
                <w:t>ASTM C1386-07 Standard Specification for Precast Autoclaved Aerated Concrete (AAC) Wall Construction Units (Withdrawn 2013)</w:t>
              </w:r>
            </w:ins>
          </w:p>
          <w:p w14:paraId="3A3D7F64" w14:textId="77777777" w:rsidR="002C4878" w:rsidRPr="00D377CD" w:rsidRDefault="002C4878" w:rsidP="00D377CD">
            <w:pPr>
              <w:spacing w:before="100" w:beforeAutospacing="1" w:after="120" w:afterAutospacing="1"/>
              <w:rPr>
                <w:rFonts w:ascii="Calibri Light" w:hAnsi="Calibri Light"/>
                <w:sz w:val="16"/>
                <w:szCs w:val="16"/>
              </w:rPr>
            </w:pPr>
            <w:del w:id="8834" w:author="Jing Kai Toh" w:date="2016-05-13T10:03:00Z">
              <w:r w:rsidRPr="00D377CD" w:rsidDel="00FF7DAD">
                <w:rPr>
                  <w:rFonts w:ascii="Calibri Light" w:hAnsi="Calibri Light"/>
                  <w:sz w:val="16"/>
                  <w:szCs w:val="16"/>
                </w:rPr>
                <w:delText>ASTM C1227-00b Standard Specification for Precast Concrete Septic Tanks</w:delText>
              </w:r>
            </w:del>
            <w:ins w:id="8835" w:author="Jing Kai Toh" w:date="2016-05-13T10:03:00Z">
              <w:r w:rsidR="00FF7DAD">
                <w:rPr>
                  <w:rFonts w:ascii="Calibri Light" w:hAnsi="Calibri Light"/>
                  <w:sz w:val="16"/>
                  <w:szCs w:val="16"/>
                </w:rPr>
                <w:t>ASTM C1227 - 13 Standard Specification for Precast Concrete Septic Tanks</w:t>
              </w:r>
            </w:ins>
          </w:p>
          <w:p w14:paraId="644CF51E" w14:textId="77777777" w:rsidR="002C4878" w:rsidRPr="00D377CD" w:rsidRDefault="002C4878" w:rsidP="00D377CD">
            <w:pPr>
              <w:spacing w:before="100" w:beforeAutospacing="1" w:after="120" w:afterAutospacing="1"/>
              <w:rPr>
                <w:rFonts w:ascii="Calibri Light" w:hAnsi="Calibri Light"/>
                <w:sz w:val="16"/>
                <w:szCs w:val="16"/>
              </w:rPr>
            </w:pPr>
            <w:del w:id="8836" w:author="Jing Kai Toh" w:date="2016-05-13T10:04:00Z">
              <w:r w:rsidRPr="00D377CD" w:rsidDel="00FF7DAD">
                <w:rPr>
                  <w:rFonts w:ascii="Calibri Light" w:hAnsi="Calibri Light"/>
                  <w:sz w:val="16"/>
                  <w:szCs w:val="16"/>
                </w:rPr>
                <w:delText>ASTM Practice C1103-94(2000) Standard Practice for Joint Acceptance Testing of Installed Precast Concrete Pipe Sewer Lines</w:delText>
              </w:r>
            </w:del>
            <w:ins w:id="8837" w:author="Jing Kai Toh" w:date="2016-05-13T10:04:00Z">
              <w:r w:rsidR="00FF7DAD">
                <w:rPr>
                  <w:rFonts w:ascii="Calibri Light" w:hAnsi="Calibri Light"/>
                  <w:sz w:val="16"/>
                  <w:szCs w:val="16"/>
                </w:rPr>
                <w:t>ASTM C1103 - 14 Standard Practice for Joint Acceptance Testing of Installed Precast Concrete Pipe Sewer Lines</w:t>
              </w:r>
            </w:ins>
          </w:p>
          <w:p w14:paraId="77647F46" w14:textId="77777777" w:rsidR="002C4878" w:rsidRPr="00D377CD" w:rsidRDefault="002C4878" w:rsidP="00D377CD">
            <w:pPr>
              <w:spacing w:before="100" w:beforeAutospacing="1" w:after="120" w:afterAutospacing="1"/>
              <w:rPr>
                <w:rFonts w:ascii="Calibri Light" w:hAnsi="Calibri Light"/>
                <w:sz w:val="16"/>
                <w:szCs w:val="16"/>
              </w:rPr>
            </w:pPr>
            <w:del w:id="8838" w:author="Jing Kai Toh" w:date="2016-05-13T10:05:00Z">
              <w:r w:rsidRPr="00D377CD" w:rsidDel="00FF7DAD">
                <w:rPr>
                  <w:rFonts w:ascii="Calibri Light" w:hAnsi="Calibri Light"/>
                  <w:sz w:val="16"/>
                  <w:szCs w:val="16"/>
                </w:rPr>
                <w:delText>ASTM Practice C1103M-94(2000) Standard Practice for Joint Acceptance Testing of Installed Precast Concrete Pipe Sewer Lines [Metric]</w:delText>
              </w:r>
            </w:del>
            <w:ins w:id="8839" w:author="Jing Kai Toh" w:date="2016-05-13T10:05:00Z">
              <w:r w:rsidR="00FF7DAD">
                <w:rPr>
                  <w:rFonts w:ascii="Calibri Light" w:hAnsi="Calibri Light"/>
                  <w:sz w:val="16"/>
                  <w:szCs w:val="16"/>
                </w:rPr>
                <w:t>ASTM C1103M - 14 Standard Practice for Joint Acceptance Testing of Installed Precast Concrete Pipe Sewer Lines (Metric)</w:t>
              </w:r>
            </w:ins>
          </w:p>
          <w:p w14:paraId="6573988A" w14:textId="77777777" w:rsidR="002C4878" w:rsidRPr="00D377CD" w:rsidRDefault="002C4878" w:rsidP="00D377CD">
            <w:pPr>
              <w:spacing w:before="100" w:beforeAutospacing="1" w:after="120" w:afterAutospacing="1"/>
              <w:rPr>
                <w:rFonts w:ascii="Calibri Light" w:hAnsi="Calibri Light"/>
                <w:sz w:val="16"/>
                <w:szCs w:val="16"/>
              </w:rPr>
            </w:pPr>
            <w:del w:id="8840" w:author="Jing Kai Toh" w:date="2016-05-13T10:06:00Z">
              <w:r w:rsidRPr="00D377CD" w:rsidDel="00FF7DAD">
                <w:rPr>
                  <w:rFonts w:ascii="Calibri Light" w:hAnsi="Calibri Light"/>
                  <w:sz w:val="16"/>
                  <w:szCs w:val="16"/>
                </w:rPr>
                <w:delText>ASTM Practice C1037-85(1994) Standard Practice for Inspection of Underground Precast Concrete Utility Structures</w:delText>
              </w:r>
            </w:del>
            <w:ins w:id="8841" w:author="Jing Kai Toh" w:date="2016-05-13T10:06:00Z">
              <w:r w:rsidR="00FF7DAD">
                <w:rPr>
                  <w:rFonts w:ascii="Calibri Light" w:hAnsi="Calibri Light"/>
                  <w:sz w:val="16"/>
                  <w:szCs w:val="16"/>
                </w:rPr>
                <w:t>ASTM C1037 - 08(2015) Standard Practice for Inspection of Underground Precast Concrete Utility Structures</w:t>
              </w:r>
            </w:ins>
          </w:p>
          <w:p w14:paraId="1EAFC691" w14:textId="77777777" w:rsidR="002C4878" w:rsidRPr="00D377CD" w:rsidRDefault="002C4878" w:rsidP="00D377CD">
            <w:pPr>
              <w:spacing w:before="100" w:beforeAutospacing="1" w:after="120" w:afterAutospacing="1"/>
              <w:rPr>
                <w:rFonts w:ascii="Calibri Light" w:hAnsi="Calibri Light"/>
                <w:sz w:val="16"/>
                <w:szCs w:val="16"/>
              </w:rPr>
            </w:pPr>
            <w:del w:id="8842" w:author="Ashan Senel Asmone" w:date="2016-05-09T12:28:00Z">
              <w:r w:rsidRPr="00D377CD" w:rsidDel="00C43B11">
                <w:rPr>
                  <w:rFonts w:ascii="Calibri Light" w:hAnsi="Calibri Light"/>
                  <w:sz w:val="16"/>
                  <w:szCs w:val="16"/>
                </w:rPr>
                <w:delText>ASTM C990-01a Standard Specification for Joints for Concrete Pipe, Manholes, and Precast Box Sections Using Preformed Flexible Joint Sealants</w:delText>
              </w:r>
            </w:del>
            <w:ins w:id="8843" w:author="Ashan Senel Asmone" w:date="2016-05-09T12:28:00Z">
              <w:r w:rsidR="00C43B11">
                <w:rPr>
                  <w:rFonts w:ascii="Calibri Light" w:hAnsi="Calibri Light"/>
                  <w:sz w:val="16"/>
                  <w:szCs w:val="16"/>
                </w:rPr>
                <w:t>ASTM C990 - 09(2014) Standard Specification for Joints for Concrete Pipe, Manholes, and Precast Box Sections Using Preformed Flexible Joint Sealants</w:t>
              </w:r>
            </w:ins>
          </w:p>
          <w:p w14:paraId="586179BF" w14:textId="77777777" w:rsidR="002C4878" w:rsidRPr="00D377CD" w:rsidRDefault="002C4878" w:rsidP="00D377CD">
            <w:pPr>
              <w:spacing w:before="100" w:beforeAutospacing="1" w:after="120" w:afterAutospacing="1"/>
              <w:rPr>
                <w:rFonts w:ascii="Calibri Light" w:hAnsi="Calibri Light"/>
                <w:sz w:val="16"/>
                <w:szCs w:val="16"/>
              </w:rPr>
            </w:pPr>
            <w:del w:id="8844" w:author="Ashan Senel Asmone" w:date="2016-05-09T12:29:00Z">
              <w:r w:rsidRPr="00D377CD" w:rsidDel="00C43B11">
                <w:rPr>
                  <w:rFonts w:ascii="Calibri Light" w:hAnsi="Calibri Light"/>
                  <w:sz w:val="16"/>
                  <w:szCs w:val="16"/>
                </w:rPr>
                <w:delText>ASTM C990M-01a Standard Specification for Joints for Concrete Pipe, Manholes, and Precast Box Sections Using Preformed Flexible Joint Sealants [Metric]</w:delText>
              </w:r>
            </w:del>
            <w:ins w:id="8845" w:author="Ashan Senel Asmone" w:date="2016-05-09T12:29:00Z">
              <w:r w:rsidR="00C43B11">
                <w:rPr>
                  <w:rFonts w:ascii="Calibri Light" w:hAnsi="Calibri Light"/>
                  <w:sz w:val="16"/>
                  <w:szCs w:val="16"/>
                </w:rPr>
                <w:t>ASTM C990M - 09(2014) Standard Specification for Joints for Concrete Pipe, Manholes, and Precast Box Sections Using Preformed Flexible Joint Sealants (Metric)</w:t>
              </w:r>
            </w:ins>
          </w:p>
          <w:p w14:paraId="2E8882C2" w14:textId="77777777" w:rsidR="002C4878" w:rsidRPr="00D377CD" w:rsidRDefault="002C4878" w:rsidP="00D377CD">
            <w:pPr>
              <w:spacing w:before="100" w:beforeAutospacing="1" w:after="120" w:afterAutospacing="1"/>
              <w:rPr>
                <w:rFonts w:ascii="Calibri Light" w:hAnsi="Calibri Light"/>
                <w:sz w:val="16"/>
                <w:szCs w:val="16"/>
              </w:rPr>
            </w:pPr>
            <w:del w:id="8846" w:author="Jing Kai Toh" w:date="2016-05-13T10:06:00Z">
              <w:r w:rsidRPr="00D377CD" w:rsidDel="00FF7DAD">
                <w:rPr>
                  <w:rFonts w:ascii="Calibri Light" w:hAnsi="Calibri Light"/>
                  <w:sz w:val="16"/>
                  <w:szCs w:val="16"/>
                </w:rPr>
                <w:delText>ASTM Practice C969-94(2000) Standard Practice for Infiltration and Exfiltration Acceptance Testing of Installed Precast Concrete Pipe Sewer Lines</w:delText>
              </w:r>
            </w:del>
            <w:ins w:id="8847" w:author="Jing Kai Toh" w:date="2016-05-13T10:06:00Z">
              <w:r w:rsidR="00FF7DAD">
                <w:rPr>
                  <w:rFonts w:ascii="Calibri Light" w:hAnsi="Calibri Light"/>
                  <w:sz w:val="16"/>
                  <w:szCs w:val="16"/>
                </w:rPr>
                <w:t>ASTM C969 - 02(2009) Standard Practice for Infiltration and Exfiltration Acceptance Testing of Installed Precast Concrete Pipe Sewer Lines</w:t>
              </w:r>
            </w:ins>
          </w:p>
          <w:p w14:paraId="460D154F" w14:textId="77777777" w:rsidR="002C4878" w:rsidRPr="00D377CD" w:rsidRDefault="002C4878" w:rsidP="00D377CD">
            <w:pPr>
              <w:spacing w:before="100" w:beforeAutospacing="1" w:after="120" w:afterAutospacing="1"/>
              <w:rPr>
                <w:rFonts w:ascii="Calibri Light" w:hAnsi="Calibri Light"/>
                <w:sz w:val="16"/>
                <w:szCs w:val="16"/>
              </w:rPr>
            </w:pPr>
            <w:del w:id="8848" w:author="Jing Kai Toh" w:date="2016-05-13T10:07:00Z">
              <w:r w:rsidRPr="00D377CD" w:rsidDel="00FF7DAD">
                <w:rPr>
                  <w:rFonts w:ascii="Calibri Light" w:hAnsi="Calibri Light"/>
                  <w:sz w:val="16"/>
                  <w:szCs w:val="16"/>
                </w:rPr>
                <w:delText>ASTM Practice C969M-94(2000) Standard Practice for Infiltration and Exfiltration Acceptance Testing of Installed Precast Concrete Pipe Sewer Lines [Metric]</w:delText>
              </w:r>
            </w:del>
            <w:ins w:id="8849" w:author="Jing Kai Toh" w:date="2016-05-13T10:07:00Z">
              <w:r w:rsidR="00FF7DAD">
                <w:rPr>
                  <w:rFonts w:ascii="Calibri Light" w:hAnsi="Calibri Light"/>
                  <w:sz w:val="16"/>
                  <w:szCs w:val="16"/>
                </w:rPr>
                <w:t>ASTM C969M - 02(2009) Standard Practice for Infiltration and Exfiltration Acceptance Testing of Installed Precast Concrete Pipe Sewer Lines (Metric)</w:t>
              </w:r>
            </w:ins>
          </w:p>
          <w:p w14:paraId="7EF74073" w14:textId="77777777" w:rsidR="002C4878" w:rsidRPr="00D377CD" w:rsidRDefault="002C4878" w:rsidP="00D377CD">
            <w:pPr>
              <w:spacing w:before="100" w:beforeAutospacing="1" w:after="120" w:afterAutospacing="1"/>
              <w:rPr>
                <w:rFonts w:ascii="Calibri Light" w:hAnsi="Calibri Light"/>
                <w:sz w:val="16"/>
                <w:szCs w:val="16"/>
              </w:rPr>
            </w:pPr>
            <w:del w:id="8850" w:author="Ashan Senel Asmone" w:date="2016-05-09T12:30:00Z">
              <w:r w:rsidRPr="00D377CD" w:rsidDel="00C43B11">
                <w:rPr>
                  <w:rFonts w:ascii="Calibri Light" w:hAnsi="Calibri Light"/>
                  <w:sz w:val="16"/>
                  <w:szCs w:val="16"/>
                </w:rPr>
                <w:delText>ASTM C915-79(1995) Standard Specification for Precast Reinforced Concrete Crib Wall Members</w:delText>
              </w:r>
            </w:del>
            <w:ins w:id="8851" w:author="Ashan Senel Asmone" w:date="2016-05-09T12:30:00Z">
              <w:r w:rsidR="00C43B11">
                <w:rPr>
                  <w:rFonts w:ascii="Calibri Light" w:hAnsi="Calibri Light"/>
                  <w:sz w:val="16"/>
                  <w:szCs w:val="16"/>
                </w:rPr>
                <w:t>ASTM C915 - 79(2010) Standard Specification for Precast Reinforced Concrete Crib Wall Members</w:t>
              </w:r>
            </w:ins>
          </w:p>
          <w:p w14:paraId="6E708A4A" w14:textId="77777777" w:rsidR="002C4878" w:rsidRPr="00D377CD" w:rsidRDefault="002C4878" w:rsidP="00D377CD">
            <w:pPr>
              <w:spacing w:before="100" w:beforeAutospacing="1" w:after="120" w:afterAutospacing="1"/>
              <w:rPr>
                <w:rFonts w:ascii="Calibri Light" w:hAnsi="Calibri Light"/>
                <w:sz w:val="16"/>
                <w:szCs w:val="16"/>
              </w:rPr>
            </w:pPr>
            <w:del w:id="8852" w:author="Jing Kai Toh" w:date="2016-05-13T10:08:00Z">
              <w:r w:rsidRPr="00D377CD" w:rsidDel="00FF7DAD">
                <w:rPr>
                  <w:rFonts w:ascii="Calibri Light" w:hAnsi="Calibri Light"/>
                  <w:sz w:val="16"/>
                  <w:szCs w:val="16"/>
                </w:rPr>
                <w:delText>ASTM C913-98 Standard Specification for Precast Concrete Water and Wastewater Structures</w:delText>
              </w:r>
            </w:del>
            <w:ins w:id="8853" w:author="Jing Kai Toh" w:date="2016-05-13T10:08:00Z">
              <w:r w:rsidR="00FF7DAD">
                <w:rPr>
                  <w:rFonts w:ascii="Calibri Light" w:hAnsi="Calibri Light"/>
                  <w:sz w:val="16"/>
                  <w:szCs w:val="16"/>
                </w:rPr>
                <w:t>ASTM C913 - 08 Standard Specification for Precast Concrete Water and Wastewater Structures</w:t>
              </w:r>
            </w:ins>
          </w:p>
          <w:p w14:paraId="6E76254D" w14:textId="77777777" w:rsidR="002C4878" w:rsidRPr="00D377CD" w:rsidRDefault="002C4878" w:rsidP="00D377CD">
            <w:pPr>
              <w:spacing w:before="100" w:beforeAutospacing="1" w:after="120" w:afterAutospacing="1"/>
              <w:rPr>
                <w:rFonts w:ascii="Calibri Light" w:hAnsi="Calibri Light"/>
                <w:sz w:val="16"/>
                <w:szCs w:val="16"/>
              </w:rPr>
            </w:pPr>
            <w:del w:id="8854" w:author="Jing Kai Toh" w:date="2016-05-13T10:09:00Z">
              <w:r w:rsidRPr="00D377CD" w:rsidDel="00FF7DAD">
                <w:rPr>
                  <w:rFonts w:ascii="Calibri Light" w:hAnsi="Calibri Light"/>
                  <w:sz w:val="16"/>
                  <w:szCs w:val="16"/>
                </w:rPr>
                <w:delText>ASTM Practice C891-90(1997) Standard Practice for Installation of Underground Precast Concrete Utility Structures</w:delText>
              </w:r>
            </w:del>
            <w:ins w:id="8855" w:author="Jing Kai Toh" w:date="2016-05-13T10:09:00Z">
              <w:r w:rsidR="00FF7DAD">
                <w:rPr>
                  <w:rFonts w:ascii="Calibri Light" w:hAnsi="Calibri Light"/>
                  <w:sz w:val="16"/>
                  <w:szCs w:val="16"/>
                </w:rPr>
                <w:t>ASTM C891 - 11 Standard Practice for Installation of Underground Precast Concrete Utility Structures</w:t>
              </w:r>
            </w:ins>
          </w:p>
          <w:p w14:paraId="4581F4E2" w14:textId="77777777" w:rsidR="002C4878" w:rsidRPr="00D377CD" w:rsidRDefault="002C4878" w:rsidP="00D377CD">
            <w:pPr>
              <w:spacing w:before="100" w:beforeAutospacing="1" w:after="120" w:afterAutospacing="1"/>
              <w:rPr>
                <w:rFonts w:ascii="Calibri Light" w:hAnsi="Calibri Light"/>
                <w:sz w:val="16"/>
                <w:szCs w:val="16"/>
              </w:rPr>
            </w:pPr>
            <w:del w:id="8856" w:author="Jing Kai Toh" w:date="2016-05-13T10:10:00Z">
              <w:r w:rsidRPr="00D377CD" w:rsidDel="00FF7DAD">
                <w:rPr>
                  <w:rFonts w:ascii="Calibri Light" w:hAnsi="Calibri Light"/>
                  <w:sz w:val="16"/>
                  <w:szCs w:val="16"/>
                </w:rPr>
                <w:delText>ASTM Practice C890-91(1999)e1 Standard Practice for Minimum Structural Design Loading for Monolithic or Sectional Precast Concrete Water and Wastewater Structures</w:delText>
              </w:r>
            </w:del>
            <w:ins w:id="8857" w:author="Jing Kai Toh" w:date="2016-05-13T10:10:00Z">
              <w:r w:rsidR="00FF7DAD">
                <w:rPr>
                  <w:rFonts w:ascii="Calibri Light" w:hAnsi="Calibri Light"/>
                  <w:sz w:val="16"/>
                  <w:szCs w:val="16"/>
                </w:rPr>
                <w:t>ASTM C890 - 13 Standard Practice for Minimum Structural Design Loading for Monolithic or Sectional Precast Concrete Water and Wastewater Structures</w:t>
              </w:r>
            </w:ins>
          </w:p>
          <w:p w14:paraId="259C49F6" w14:textId="77777777" w:rsidR="002C4878" w:rsidRPr="00D377CD" w:rsidRDefault="002C4878" w:rsidP="00D377CD">
            <w:pPr>
              <w:spacing w:before="100" w:beforeAutospacing="1" w:after="120" w:afterAutospacing="1"/>
              <w:rPr>
                <w:rFonts w:ascii="Calibri Light" w:hAnsi="Calibri Light"/>
                <w:sz w:val="16"/>
                <w:szCs w:val="16"/>
              </w:rPr>
            </w:pPr>
            <w:del w:id="8858" w:author="Jing Kai Toh" w:date="2016-05-13T10:10:00Z">
              <w:r w:rsidRPr="00D377CD" w:rsidDel="00FF7DAD">
                <w:rPr>
                  <w:rFonts w:ascii="Calibri Light" w:hAnsi="Calibri Light"/>
                  <w:sz w:val="16"/>
                  <w:szCs w:val="16"/>
                </w:rPr>
                <w:delText>ASTM C877-01 Standard Specification for External Sealing Bands for Concrete Pipe, Manholes, and Precast Box Sections</w:delText>
              </w:r>
            </w:del>
            <w:ins w:id="8859" w:author="Jing Kai Toh" w:date="2016-05-13T10:10:00Z">
              <w:r w:rsidR="00FF7DAD">
                <w:rPr>
                  <w:rFonts w:ascii="Calibri Light" w:hAnsi="Calibri Light"/>
                  <w:sz w:val="16"/>
                  <w:szCs w:val="16"/>
                </w:rPr>
                <w:t>ASTM C877 - 08 Standard Specification for External Sealing Bands for Concrete Pipe, Manholes, and Precast Box Sections</w:t>
              </w:r>
            </w:ins>
          </w:p>
          <w:p w14:paraId="77CE1D42" w14:textId="77777777" w:rsidR="002C4878" w:rsidRPr="00D377CD" w:rsidRDefault="002C4878" w:rsidP="00D377CD">
            <w:pPr>
              <w:spacing w:before="100" w:beforeAutospacing="1" w:after="120" w:afterAutospacing="1"/>
              <w:rPr>
                <w:rFonts w:ascii="Calibri Light" w:hAnsi="Calibri Light"/>
                <w:sz w:val="16"/>
                <w:szCs w:val="16"/>
              </w:rPr>
            </w:pPr>
            <w:del w:id="8860" w:author="Jing Kai Toh" w:date="2016-05-13T10:11:00Z">
              <w:r w:rsidRPr="00D377CD" w:rsidDel="00FF7DAD">
                <w:rPr>
                  <w:rFonts w:ascii="Calibri Light" w:hAnsi="Calibri Light"/>
                  <w:sz w:val="16"/>
                  <w:szCs w:val="16"/>
                </w:rPr>
                <w:delText>ASTM C877M-01 Standard Specification for External Sealing Bands for Concrete Pipe, Manholes, and Precast Box Sections [Metric]</w:delText>
              </w:r>
            </w:del>
            <w:ins w:id="8861" w:author="Jing Kai Toh" w:date="2016-05-13T10:11:00Z">
              <w:r w:rsidR="00FF7DAD">
                <w:rPr>
                  <w:rFonts w:ascii="Calibri Light" w:hAnsi="Calibri Light"/>
                  <w:sz w:val="16"/>
                  <w:szCs w:val="16"/>
                </w:rPr>
                <w:t>ASTM C877M - 02(2009) Standard Specification for External Sealing Bands for Concrete Pipe, Manholes, and Precast Box Sections (Metric)</w:t>
              </w:r>
            </w:ins>
          </w:p>
          <w:p w14:paraId="39456457" w14:textId="77777777" w:rsidR="002C4878" w:rsidRPr="00D377CD" w:rsidRDefault="002C4878" w:rsidP="00D377CD">
            <w:pPr>
              <w:spacing w:before="100" w:beforeAutospacing="1" w:after="120" w:afterAutospacing="1"/>
              <w:rPr>
                <w:rFonts w:ascii="Calibri Light" w:hAnsi="Calibri Light"/>
                <w:sz w:val="16"/>
                <w:szCs w:val="16"/>
              </w:rPr>
            </w:pPr>
            <w:del w:id="8862" w:author="Jing Kai Toh" w:date="2016-05-13T10:12:00Z">
              <w:r w:rsidRPr="00D377CD" w:rsidDel="00FF7DAD">
                <w:rPr>
                  <w:rFonts w:ascii="Calibri Light" w:hAnsi="Calibri Light"/>
                  <w:sz w:val="16"/>
                  <w:szCs w:val="16"/>
                </w:rPr>
                <w:delText>ASTM C858-83(1997) Standard Specification for Underground Precast Concrete Utility Structures</w:delText>
              </w:r>
            </w:del>
            <w:ins w:id="8863" w:author="Jing Kai Toh" w:date="2016-05-13T10:12:00Z">
              <w:r w:rsidR="00FF7DAD">
                <w:rPr>
                  <w:rFonts w:ascii="Calibri Light" w:hAnsi="Calibri Light"/>
                  <w:sz w:val="16"/>
                  <w:szCs w:val="16"/>
                </w:rPr>
                <w:t>ASTM C858 - 10e1 Standard Specification for Underground Precast Concrete Utility Structures</w:t>
              </w:r>
            </w:ins>
          </w:p>
          <w:p w14:paraId="36271EB8" w14:textId="77777777" w:rsidR="002C4878" w:rsidRPr="00D377CD" w:rsidRDefault="002C4878" w:rsidP="00D377CD">
            <w:pPr>
              <w:spacing w:before="100" w:beforeAutospacing="1" w:after="120" w:afterAutospacing="1"/>
              <w:rPr>
                <w:rFonts w:ascii="Calibri Light" w:hAnsi="Calibri Light"/>
                <w:sz w:val="16"/>
                <w:szCs w:val="16"/>
              </w:rPr>
            </w:pPr>
            <w:del w:id="8864" w:author="Jing Kai Toh" w:date="2016-05-13T10:14:00Z">
              <w:r w:rsidRPr="00D377CD" w:rsidDel="00FF7DAD">
                <w:rPr>
                  <w:rFonts w:ascii="Calibri Light" w:hAnsi="Calibri Light"/>
                  <w:sz w:val="16"/>
                  <w:szCs w:val="16"/>
                </w:rPr>
                <w:delText>ASTM Practice C857-95(2001) Standard Practice for Minimum Structural Design Loading for Underground Precast Concrete Utility Structures</w:delText>
              </w:r>
            </w:del>
            <w:ins w:id="8865" w:author="Jing Kai Toh" w:date="2016-05-13T10:14:00Z">
              <w:r w:rsidR="00FF7DAD">
                <w:rPr>
                  <w:rFonts w:ascii="Calibri Light" w:hAnsi="Calibri Light"/>
                  <w:sz w:val="16"/>
                  <w:szCs w:val="16"/>
                </w:rPr>
                <w:t>ASTM C857 - 14 Standard Practice for Minimum Structural Design Loading for Underground Precast Concrete Utility Structures</w:t>
              </w:r>
            </w:ins>
          </w:p>
          <w:p w14:paraId="15D24CC4" w14:textId="77777777" w:rsidR="002C4878" w:rsidRPr="00D377CD" w:rsidRDefault="002C4878" w:rsidP="00D377CD">
            <w:pPr>
              <w:spacing w:before="100" w:beforeAutospacing="1" w:after="120" w:afterAutospacing="1"/>
              <w:rPr>
                <w:rFonts w:ascii="Calibri Light" w:hAnsi="Calibri Light"/>
                <w:sz w:val="16"/>
                <w:szCs w:val="16"/>
              </w:rPr>
            </w:pPr>
            <w:del w:id="8866" w:author="Ashan Senel Asmone" w:date="2016-05-09T12:30:00Z">
              <w:r w:rsidRPr="00D377CD" w:rsidDel="00C43B11">
                <w:rPr>
                  <w:rFonts w:ascii="Calibri Light" w:hAnsi="Calibri Light"/>
                  <w:sz w:val="16"/>
                  <w:szCs w:val="16"/>
                </w:rPr>
                <w:delText>ASTM C825-97 Standard Specification for Precast Concrete Barriers</w:delText>
              </w:r>
            </w:del>
            <w:ins w:id="8867" w:author="Ashan Senel Asmone" w:date="2016-05-09T12:30:00Z">
              <w:r w:rsidR="00C43B11">
                <w:rPr>
                  <w:rFonts w:ascii="Calibri Light" w:hAnsi="Calibri Light"/>
                  <w:sz w:val="16"/>
                  <w:szCs w:val="16"/>
                </w:rPr>
                <w:t>ASTM C825 - 06(2011) Standard Specification for Precast Concrete Barriers</w:t>
              </w:r>
            </w:ins>
          </w:p>
          <w:p w14:paraId="3FD7BF77" w14:textId="77777777" w:rsidR="002C4878" w:rsidRPr="00D377CD" w:rsidRDefault="002C4878" w:rsidP="00D377CD">
            <w:pPr>
              <w:spacing w:before="100" w:beforeAutospacing="1" w:after="120" w:afterAutospacing="1"/>
              <w:rPr>
                <w:rFonts w:ascii="Calibri Light" w:hAnsi="Calibri Light"/>
                <w:sz w:val="16"/>
                <w:szCs w:val="16"/>
              </w:rPr>
            </w:pPr>
            <w:del w:id="8868" w:author="Jing Kai Toh" w:date="2016-05-13T10:24:00Z">
              <w:r w:rsidRPr="00D377CD" w:rsidDel="00E32848">
                <w:rPr>
                  <w:rFonts w:ascii="Calibri Light" w:hAnsi="Calibri Light"/>
                  <w:sz w:val="16"/>
                  <w:szCs w:val="16"/>
                </w:rPr>
                <w:delText>ASTM C478-97 Standard Specification for Precast Reinforced Concrete Manhole Sections</w:delText>
              </w:r>
            </w:del>
            <w:ins w:id="8869" w:author="Jing Kai Toh" w:date="2016-05-13T10:24:00Z">
              <w:r w:rsidR="00E32848">
                <w:rPr>
                  <w:rFonts w:ascii="Calibri Light" w:hAnsi="Calibri Light"/>
                  <w:sz w:val="16"/>
                  <w:szCs w:val="16"/>
                </w:rPr>
                <w:t>ASTM C478 - 15a Standard Specification for Circular Precast Reinforced Concrete Manhole Sections</w:t>
              </w:r>
            </w:ins>
          </w:p>
          <w:p w14:paraId="52D8FDEA" w14:textId="77777777" w:rsidR="002C4878" w:rsidRPr="00D377CD" w:rsidRDefault="002C4878" w:rsidP="00D377CD">
            <w:pPr>
              <w:spacing w:before="100" w:beforeAutospacing="1" w:after="120" w:afterAutospacing="1"/>
              <w:rPr>
                <w:rFonts w:ascii="Calibri Light" w:hAnsi="Calibri Light"/>
                <w:sz w:val="16"/>
                <w:szCs w:val="16"/>
              </w:rPr>
            </w:pPr>
            <w:del w:id="8870" w:author="Jing Kai Toh" w:date="2016-05-13T10:24:00Z">
              <w:r w:rsidRPr="00D377CD" w:rsidDel="00E32848">
                <w:rPr>
                  <w:rFonts w:ascii="Calibri Light" w:hAnsi="Calibri Light"/>
                  <w:sz w:val="16"/>
                  <w:szCs w:val="16"/>
                </w:rPr>
                <w:delText>ASTM C478M-97 Standard Specification for Precast Reinforced Concrete Manhole Sections [Metric]</w:delText>
              </w:r>
            </w:del>
            <w:ins w:id="8871" w:author="Jing Kai Toh" w:date="2016-05-13T10:24:00Z">
              <w:r w:rsidR="00E32848">
                <w:rPr>
                  <w:rFonts w:ascii="Calibri Light" w:hAnsi="Calibri Light"/>
                  <w:sz w:val="16"/>
                  <w:szCs w:val="16"/>
                </w:rPr>
                <w:t>ASTM C478M - 15a Standard Specification for Circular Precast Reinforced Concrete Manhole Sections (Metric)</w:t>
              </w:r>
            </w:ins>
          </w:p>
          <w:p w14:paraId="6991D0FF" w14:textId="77777777" w:rsidR="002C4878" w:rsidRPr="00D377CD" w:rsidRDefault="002C4878" w:rsidP="00D377CD">
            <w:pPr>
              <w:spacing w:before="100" w:beforeAutospacing="1" w:after="120" w:afterAutospacing="1"/>
              <w:rPr>
                <w:rFonts w:ascii="Calibri Light" w:hAnsi="Calibri Light"/>
                <w:sz w:val="16"/>
                <w:szCs w:val="16"/>
              </w:rPr>
            </w:pPr>
            <w:del w:id="8872" w:author="Ashan Senel Asmone" w:date="2016-05-09T12:32:00Z">
              <w:r w:rsidRPr="00D377CD" w:rsidDel="00C43B11">
                <w:rPr>
                  <w:rFonts w:ascii="Calibri Light" w:hAnsi="Calibri Light"/>
                  <w:sz w:val="16"/>
                  <w:szCs w:val="16"/>
                </w:rPr>
                <w:delText>ASTM C901-01 Standard Specification for Prefabricated Masonry Panels</w:delText>
              </w:r>
            </w:del>
            <w:ins w:id="8873" w:author="Ashan Senel Asmone" w:date="2016-05-09T12:32:00Z">
              <w:r w:rsidR="00C43B11">
                <w:rPr>
                  <w:rFonts w:ascii="Calibri Light" w:hAnsi="Calibri Light"/>
                  <w:sz w:val="16"/>
                  <w:szCs w:val="16"/>
                </w:rPr>
                <w:t>ASTM C901 - 10 Standard Specification for Prefabricated Masonry Panels</w:t>
              </w:r>
            </w:ins>
          </w:p>
          <w:p w14:paraId="1A0BC26C" w14:textId="77777777" w:rsidR="002C4878" w:rsidRPr="00D377CD" w:rsidRDefault="002C4878" w:rsidP="00D377CD">
            <w:pPr>
              <w:spacing w:before="100" w:beforeAutospacing="1" w:after="120" w:afterAutospacing="1"/>
              <w:rPr>
                <w:rFonts w:ascii="Calibri Light" w:hAnsi="Calibri Light"/>
                <w:sz w:val="16"/>
                <w:szCs w:val="16"/>
              </w:rPr>
            </w:pPr>
            <w:del w:id="8874" w:author="Ashan Senel Asmone" w:date="2016-05-09T12:33:00Z">
              <w:r w:rsidRPr="00D377CD" w:rsidDel="00C43B11">
                <w:rPr>
                  <w:rFonts w:ascii="Calibri Light" w:hAnsi="Calibri Light"/>
                  <w:sz w:val="16"/>
                  <w:szCs w:val="16"/>
                </w:rPr>
                <w:delText>ASTM C367-99 Standard Test Methods for Strength Properties of Prefabricated Architectural Acoustical Tile or Lay-In Ceiling Panels</w:delText>
              </w:r>
            </w:del>
            <w:ins w:id="8875" w:author="Ashan Senel Asmone" w:date="2016-05-09T12:33:00Z">
              <w:r w:rsidR="00C43B11">
                <w:rPr>
                  <w:rFonts w:ascii="Calibri Light" w:hAnsi="Calibri Light"/>
                  <w:sz w:val="16"/>
                  <w:szCs w:val="16"/>
                </w:rPr>
                <w:t>ASTM C367 / C367M - 09 Standard Test Methods for Strength Properties of Prefabricated Architectural Acoustical Tile or Lay-In Ceiling Panels</w:t>
              </w:r>
            </w:ins>
          </w:p>
          <w:p w14:paraId="502E5F68" w14:textId="77777777" w:rsidR="002C4878" w:rsidRPr="00D377CD" w:rsidRDefault="002C4878" w:rsidP="00D377CD">
            <w:pPr>
              <w:spacing w:before="100" w:beforeAutospacing="1" w:after="120" w:afterAutospacing="1"/>
              <w:rPr>
                <w:rFonts w:ascii="Calibri Light" w:hAnsi="Calibri Light"/>
                <w:sz w:val="16"/>
                <w:szCs w:val="16"/>
              </w:rPr>
            </w:pPr>
            <w:del w:id="8876" w:author="Ashan Senel Asmone" w:date="2016-05-09T12:55:00Z">
              <w:r w:rsidRPr="00D377CD" w:rsidDel="00C83E52">
                <w:rPr>
                  <w:rFonts w:ascii="Calibri Light" w:hAnsi="Calibri Light"/>
                  <w:sz w:val="16"/>
                  <w:szCs w:val="16"/>
                </w:rPr>
                <w:delText>ASTM A934/A934M-01 Standard Specification for Epoxy-Coated Prefabricated Steel Reinforcing Bars</w:delText>
              </w:r>
            </w:del>
            <w:ins w:id="8877" w:author="Ashan Senel Asmone" w:date="2016-05-09T12:55:00Z">
              <w:r w:rsidR="00C83E52">
                <w:rPr>
                  <w:rFonts w:ascii="Calibri Light" w:hAnsi="Calibri Light"/>
                  <w:sz w:val="16"/>
                  <w:szCs w:val="16"/>
                </w:rPr>
                <w:t>ASTM A934 / A934M - 16 Standard Specification for Epoxy-Coated Prefabricated Steel Reinforcing Bars</w:t>
              </w:r>
            </w:ins>
          </w:p>
          <w:p w14:paraId="1E0EFF23" w14:textId="77777777" w:rsidR="002C4878" w:rsidRPr="00D377CD" w:rsidRDefault="002C4878" w:rsidP="00D377CD">
            <w:pPr>
              <w:spacing w:before="100" w:beforeAutospacing="1" w:after="120" w:afterAutospacing="1"/>
              <w:rPr>
                <w:rFonts w:ascii="Calibri Light" w:hAnsi="Calibri Light"/>
                <w:sz w:val="16"/>
                <w:szCs w:val="16"/>
              </w:rPr>
            </w:pPr>
            <w:del w:id="8878" w:author="Ashan Senel Asmone" w:date="2016-05-09T12:33:00Z">
              <w:r w:rsidRPr="00D377CD" w:rsidDel="00C43B11">
                <w:rPr>
                  <w:rFonts w:ascii="Calibri Light" w:hAnsi="Calibri Light"/>
                  <w:sz w:val="16"/>
                  <w:szCs w:val="16"/>
                </w:rPr>
                <w:delText>ASTM D3581-96 Standard Specification for Joint Sealant, Hot-Applied, Jet-Fuel-Resistant Type, for Portland Cement Concrete and Tar-Concrete Pavements</w:delText>
              </w:r>
            </w:del>
            <w:ins w:id="8879" w:author="Ashan Senel Asmone" w:date="2016-05-09T12:33:00Z">
              <w:r w:rsidR="00C43B11">
                <w:rPr>
                  <w:rFonts w:ascii="Calibri Light" w:hAnsi="Calibri Light"/>
                  <w:sz w:val="16"/>
                  <w:szCs w:val="16"/>
                </w:rPr>
                <w:t>ASTM D7116-05 Standard Specification for Joint Sealants, Hot Applied, Jet Fuel Resistant Types, for Portland Cement Concrete Pavements (Withdrawn 2012)</w:t>
              </w:r>
            </w:ins>
          </w:p>
          <w:p w14:paraId="405E99D6" w14:textId="77777777" w:rsidR="002C4878" w:rsidRPr="00D377CD" w:rsidRDefault="002C4878" w:rsidP="00D377CD">
            <w:pPr>
              <w:spacing w:before="100" w:beforeAutospacing="1" w:after="120" w:afterAutospacing="1"/>
              <w:rPr>
                <w:rFonts w:ascii="Calibri Light" w:hAnsi="Calibri Light"/>
                <w:sz w:val="16"/>
                <w:szCs w:val="16"/>
              </w:rPr>
            </w:pPr>
            <w:del w:id="8880" w:author="Ashan Senel Asmone" w:date="2016-05-09T12:34:00Z">
              <w:r w:rsidRPr="00D377CD" w:rsidDel="00C43B11">
                <w:rPr>
                  <w:rFonts w:ascii="Calibri Light" w:hAnsi="Calibri Light"/>
                  <w:sz w:val="16"/>
                  <w:szCs w:val="16"/>
                </w:rPr>
                <w:delText>ASTM Practice C1077-00 Standard Practice for Laboratories Testing Concrete and Concrete Aggregates for Use in Construction and Criteria for Laboratory Evaluation</w:delText>
              </w:r>
            </w:del>
            <w:ins w:id="8881" w:author="Ashan Senel Asmone" w:date="2016-05-09T12:34:00Z">
              <w:r w:rsidR="00C43B11">
                <w:rPr>
                  <w:rFonts w:ascii="Calibri Light" w:hAnsi="Calibri Light"/>
                  <w:sz w:val="16"/>
                  <w:szCs w:val="16"/>
                </w:rPr>
                <w:t>ASTM C1077 - 16 Standard Practice for Agencies Testing Concrete and Concrete Aggregates for Use in Construction and Criteria for Testing Agency Evaluation</w:t>
              </w:r>
            </w:ins>
          </w:p>
          <w:p w14:paraId="08408275" w14:textId="77777777" w:rsidR="002C4878" w:rsidRPr="00D377CD" w:rsidRDefault="002C4878" w:rsidP="00D377CD">
            <w:pPr>
              <w:spacing w:before="100" w:beforeAutospacing="1" w:after="120" w:afterAutospacing="1"/>
              <w:rPr>
                <w:rFonts w:ascii="Calibri Light" w:hAnsi="Calibri Light"/>
                <w:sz w:val="16"/>
                <w:szCs w:val="16"/>
              </w:rPr>
            </w:pPr>
            <w:del w:id="8882" w:author="Ashan Senel Asmone" w:date="2016-05-09T12:35:00Z">
              <w:r w:rsidRPr="00D377CD" w:rsidDel="00C43B11">
                <w:rPr>
                  <w:rFonts w:ascii="Calibri Light" w:hAnsi="Calibri Light"/>
                  <w:sz w:val="16"/>
                  <w:szCs w:val="16"/>
                </w:rPr>
                <w:delText>ASTM Guide E1857-97 Standard Guide for Selection of Cleaning Techniques for Masonry, Concrete, and Stucco Surfaces</w:delText>
              </w:r>
            </w:del>
            <w:ins w:id="8883" w:author="Ashan Senel Asmone" w:date="2016-05-09T12:35:00Z">
              <w:r w:rsidR="00C43B11">
                <w:rPr>
                  <w:rFonts w:ascii="Calibri Light" w:hAnsi="Calibri Light"/>
                  <w:sz w:val="16"/>
                  <w:szCs w:val="16"/>
                </w:rPr>
                <w:t>ASTM E1857 - 97(2013)e1 Standard Guide for Selection of Cleaning Techniques for Masonry, Concrete, and Stucco Surfaces</w:t>
              </w:r>
            </w:ins>
          </w:p>
          <w:p w14:paraId="2DD98292" w14:textId="77777777" w:rsidR="002C4878" w:rsidRPr="00D377CD" w:rsidRDefault="002C4878" w:rsidP="00D377CD">
            <w:pPr>
              <w:spacing w:before="100" w:beforeAutospacing="1" w:after="120" w:afterAutospacing="1"/>
              <w:rPr>
                <w:rFonts w:ascii="Calibri Light" w:hAnsi="Calibri Light"/>
                <w:sz w:val="16"/>
                <w:szCs w:val="16"/>
              </w:rPr>
            </w:pPr>
            <w:del w:id="8884" w:author="Ashan Senel Asmone" w:date="2016-05-09T12:35:00Z">
              <w:r w:rsidRPr="00D377CD" w:rsidDel="00C43B11">
                <w:rPr>
                  <w:rFonts w:ascii="Calibri Light" w:hAnsi="Calibri Light"/>
                  <w:sz w:val="16"/>
                  <w:szCs w:val="16"/>
                </w:rPr>
                <w:delText>ASTM D6489-99 Standard Test Method for Determining the Water Absorption of Hardened Concrete Treated With a Water Repellent Coating</w:delText>
              </w:r>
            </w:del>
            <w:ins w:id="8885" w:author="Ashan Senel Asmone" w:date="2016-05-09T12:35:00Z">
              <w:r w:rsidR="00C43B11">
                <w:rPr>
                  <w:rFonts w:ascii="Calibri Light" w:hAnsi="Calibri Light"/>
                  <w:sz w:val="16"/>
                  <w:szCs w:val="16"/>
                </w:rPr>
                <w:t>ASTM D6489 - 99(2012) Standard Test Method for Determining the Water Absorption of Hardened Concrete Treated With a Water Repellent Coating</w:t>
              </w:r>
            </w:ins>
          </w:p>
          <w:p w14:paraId="0C72DA22" w14:textId="77777777" w:rsidR="002C4878" w:rsidRPr="00D377CD" w:rsidRDefault="002C4878" w:rsidP="00D377CD">
            <w:pPr>
              <w:spacing w:before="100" w:beforeAutospacing="1" w:after="120" w:afterAutospacing="1"/>
              <w:rPr>
                <w:rFonts w:ascii="Calibri Light" w:hAnsi="Calibri Light"/>
                <w:sz w:val="16"/>
                <w:szCs w:val="16"/>
              </w:rPr>
            </w:pPr>
            <w:del w:id="8886" w:author="Ashan Senel Asmone" w:date="2016-05-09T12:36:00Z">
              <w:r w:rsidRPr="00D377CD" w:rsidDel="00C43B11">
                <w:rPr>
                  <w:rFonts w:ascii="Calibri Light" w:hAnsi="Calibri Light"/>
                  <w:sz w:val="16"/>
                  <w:szCs w:val="16"/>
                </w:rPr>
                <w:delText>ASTM Guide D6237-98 Standard Guide for Painting Inspectors (Concrete and Masonry Substrates)</w:delText>
              </w:r>
            </w:del>
            <w:ins w:id="8887" w:author="Ashan Senel Asmone" w:date="2016-05-09T12:36:00Z">
              <w:r w:rsidR="00C43B11">
                <w:rPr>
                  <w:rFonts w:ascii="Calibri Light" w:hAnsi="Calibri Light"/>
                  <w:sz w:val="16"/>
                  <w:szCs w:val="16"/>
                </w:rPr>
                <w:t>ASTM D6237 - 09(2015) Standard Guide for Painting Inspectors (Concrete and Masonry Substrates)</w:t>
              </w:r>
            </w:ins>
          </w:p>
          <w:p w14:paraId="2D26FB95" w14:textId="77777777" w:rsidR="002C4878" w:rsidRPr="00D377CD" w:rsidRDefault="002C4878" w:rsidP="00D377CD">
            <w:pPr>
              <w:spacing w:before="100" w:beforeAutospacing="1" w:after="120" w:afterAutospacing="1"/>
              <w:rPr>
                <w:rFonts w:ascii="Calibri Light" w:hAnsi="Calibri Light"/>
                <w:sz w:val="16"/>
                <w:szCs w:val="16"/>
              </w:rPr>
            </w:pPr>
            <w:del w:id="8888" w:author="Ashan Senel Asmone" w:date="2016-05-09T12:37:00Z">
              <w:r w:rsidRPr="00D377CD" w:rsidDel="00C43B11">
                <w:rPr>
                  <w:rFonts w:ascii="Calibri Light" w:hAnsi="Calibri Light"/>
                  <w:sz w:val="16"/>
                  <w:szCs w:val="16"/>
                </w:rPr>
                <w:delText>ASTM Practice D4258-83(1999) Standard Practice for Surface Cleaning Concrete for Coating</w:delText>
              </w:r>
            </w:del>
            <w:ins w:id="8889" w:author="Ashan Senel Asmone" w:date="2016-05-09T12:37:00Z">
              <w:r w:rsidR="00C43B11">
                <w:rPr>
                  <w:rFonts w:ascii="Calibri Light" w:hAnsi="Calibri Light"/>
                  <w:sz w:val="16"/>
                  <w:szCs w:val="16"/>
                </w:rPr>
                <w:t>ASTM D4258 - 05(2012) Standard Practice for Surface Cleaning Concrete for Coating</w:t>
              </w:r>
            </w:ins>
          </w:p>
          <w:p w14:paraId="4B8E4391" w14:textId="77777777" w:rsidR="002C4878" w:rsidRPr="00D377CD" w:rsidRDefault="002C4878" w:rsidP="00D377CD">
            <w:pPr>
              <w:spacing w:before="100" w:beforeAutospacing="1" w:after="120" w:afterAutospacing="1"/>
              <w:rPr>
                <w:rFonts w:ascii="Calibri Light" w:hAnsi="Calibri Light"/>
                <w:sz w:val="16"/>
                <w:szCs w:val="16"/>
              </w:rPr>
            </w:pPr>
            <w:del w:id="8890" w:author="Ashan Senel Asmone" w:date="2016-05-09T12:37:00Z">
              <w:r w:rsidRPr="00D377CD" w:rsidDel="00C43B11">
                <w:rPr>
                  <w:rFonts w:ascii="Calibri Light" w:hAnsi="Calibri Light"/>
                  <w:sz w:val="16"/>
                  <w:szCs w:val="16"/>
                </w:rPr>
                <w:delText>ASTM D1190-97 Standard Specification for Concrete Joint Sealer, Hot-Applied Elastic Type</w:delText>
              </w:r>
            </w:del>
            <w:ins w:id="8891" w:author="Ashan Senel Asmone" w:date="2016-05-09T12:37:00Z">
              <w:r w:rsidR="00C43B11">
                <w:rPr>
                  <w:rFonts w:ascii="Calibri Light" w:hAnsi="Calibri Light"/>
                  <w:sz w:val="16"/>
                  <w:szCs w:val="16"/>
                </w:rPr>
                <w:t>ASTM D6690 - 15 Standard Specification for Joint and Crack Sealants, Hot Applied, for Concrete and Asphalt Pavements</w:t>
              </w:r>
            </w:ins>
          </w:p>
          <w:p w14:paraId="2BC2F39C" w14:textId="77777777" w:rsidR="002C4878" w:rsidRPr="00D377CD" w:rsidRDefault="002C4878" w:rsidP="00D377CD">
            <w:pPr>
              <w:spacing w:before="100" w:beforeAutospacing="1" w:after="120" w:afterAutospacing="1"/>
              <w:rPr>
                <w:rFonts w:ascii="Calibri Light" w:hAnsi="Calibri Light"/>
                <w:sz w:val="16"/>
                <w:szCs w:val="16"/>
              </w:rPr>
            </w:pPr>
            <w:del w:id="8892" w:author="Ashan Senel Asmone" w:date="2016-05-09T12:38:00Z">
              <w:r w:rsidRPr="00D377CD" w:rsidDel="00C43B11">
                <w:rPr>
                  <w:rFonts w:ascii="Calibri Light" w:hAnsi="Calibri Light"/>
                  <w:sz w:val="16"/>
                  <w:szCs w:val="16"/>
                </w:rPr>
                <w:delText>Practice C1451-99 Standard Practice for Determining Uniformity of Ingredients of Concrete From a Single Source</w:delText>
              </w:r>
            </w:del>
            <w:ins w:id="8893" w:author="Ashan Senel Asmone" w:date="2016-05-09T12:38:00Z">
              <w:r w:rsidR="00C43B11">
                <w:rPr>
                  <w:rFonts w:ascii="Calibri Light" w:hAnsi="Calibri Light"/>
                  <w:sz w:val="16"/>
                  <w:szCs w:val="16"/>
                </w:rPr>
                <w:t>ASTM C1451 - 11 Standard Practice for Determining Uniformity of Ingredients of Concrete From a Single Source</w:t>
              </w:r>
            </w:ins>
          </w:p>
          <w:p w14:paraId="71086AA8" w14:textId="77777777" w:rsidR="002C4878" w:rsidRPr="00D377CD" w:rsidRDefault="002C4878" w:rsidP="00D377CD">
            <w:pPr>
              <w:spacing w:before="100" w:beforeAutospacing="1" w:after="120" w:afterAutospacing="1"/>
              <w:rPr>
                <w:rFonts w:ascii="Calibri Light" w:hAnsi="Calibri Light"/>
                <w:sz w:val="16"/>
                <w:szCs w:val="16"/>
              </w:rPr>
            </w:pPr>
            <w:del w:id="8894" w:author="Ashan Senel Asmone" w:date="2016-05-09T12:39:00Z">
              <w:r w:rsidRPr="00D377CD" w:rsidDel="00C43B11">
                <w:rPr>
                  <w:rFonts w:ascii="Calibri Light" w:hAnsi="Calibri Light"/>
                  <w:sz w:val="16"/>
                  <w:szCs w:val="16"/>
                </w:rPr>
                <w:delText>ASTM C1293-01 Standard Test Method for Determination of Length Change of Concrete Due to Alkali-Silica Reaction</w:delText>
              </w:r>
            </w:del>
            <w:ins w:id="8895" w:author="Ashan Senel Asmone" w:date="2016-05-09T12:39:00Z">
              <w:r w:rsidR="00C43B11">
                <w:rPr>
                  <w:rFonts w:ascii="Calibri Light" w:hAnsi="Calibri Light"/>
                  <w:sz w:val="16"/>
                  <w:szCs w:val="16"/>
                </w:rPr>
                <w:t>ASTM C1293 - 08b(2015) Standard Test Method for Determination of Length Change of Concrete Due to Alkali-Silica Reaction</w:t>
              </w:r>
            </w:ins>
          </w:p>
          <w:p w14:paraId="6AF097B4" w14:textId="77777777" w:rsidR="002C4878" w:rsidRPr="00D377CD" w:rsidRDefault="002C4878" w:rsidP="00D377CD">
            <w:pPr>
              <w:spacing w:before="100" w:beforeAutospacing="1" w:after="120" w:afterAutospacing="1"/>
              <w:rPr>
                <w:rFonts w:ascii="Calibri Light" w:hAnsi="Calibri Light"/>
                <w:sz w:val="16"/>
                <w:szCs w:val="16"/>
              </w:rPr>
            </w:pPr>
            <w:del w:id="8896" w:author="Ashan Senel Asmone" w:date="2016-03-21T20:02:00Z">
              <w:r w:rsidRPr="00D377CD" w:rsidDel="00360EB0">
                <w:rPr>
                  <w:rFonts w:ascii="Calibri Light" w:hAnsi="Calibri Light"/>
                  <w:sz w:val="16"/>
                  <w:szCs w:val="16"/>
                </w:rPr>
                <w:delText>ASTM C1218/C1218M-99 Standard Test Method for Water-Soluble Chloride in Mortar and Concrete</w:delText>
              </w:r>
            </w:del>
            <w:ins w:id="8897" w:author="Ashan Senel Asmone" w:date="2016-03-21T20:02:00Z">
              <w:r w:rsidR="00360EB0">
                <w:rPr>
                  <w:rFonts w:ascii="Calibri Light" w:hAnsi="Calibri Light"/>
                  <w:sz w:val="16"/>
                  <w:szCs w:val="16"/>
                </w:rPr>
                <w:t>ASTM C1218 / C1218M - 15 Standard Test Method for Water-Soluble Chloride in Mortar and Concrete</w:t>
              </w:r>
            </w:ins>
          </w:p>
          <w:p w14:paraId="2AF8CB27" w14:textId="77777777" w:rsidR="002C4878" w:rsidRPr="00D377CD" w:rsidRDefault="002C4878" w:rsidP="00D377CD">
            <w:pPr>
              <w:spacing w:before="100" w:beforeAutospacing="1" w:after="120" w:afterAutospacing="1"/>
              <w:rPr>
                <w:rFonts w:ascii="Calibri Light" w:hAnsi="Calibri Light"/>
                <w:sz w:val="16"/>
                <w:szCs w:val="16"/>
              </w:rPr>
            </w:pPr>
            <w:del w:id="8898" w:author="Ashan Senel Asmone" w:date="2016-05-09T12:40:00Z">
              <w:r w:rsidRPr="00D377CD" w:rsidDel="00C43B11">
                <w:rPr>
                  <w:rFonts w:ascii="Calibri Light" w:hAnsi="Calibri Light"/>
                  <w:sz w:val="16"/>
                  <w:szCs w:val="16"/>
                </w:rPr>
                <w:delText>ASTM Terminology C1209-01a Standard Terminology of Concrete Masonry Units and Related Units</w:delText>
              </w:r>
            </w:del>
            <w:ins w:id="8899" w:author="Ashan Senel Asmone" w:date="2016-05-09T12:40:00Z">
              <w:r w:rsidR="00C43B11">
                <w:rPr>
                  <w:rFonts w:ascii="Calibri Light" w:hAnsi="Calibri Light"/>
                  <w:sz w:val="16"/>
                  <w:szCs w:val="16"/>
                </w:rPr>
                <w:t>ASTM C1209-05e1 Standard Terminology of Concrete Masonry Units and Related Units (Withdrawn 2009)</w:t>
              </w:r>
            </w:ins>
          </w:p>
          <w:p w14:paraId="25966D43" w14:textId="77777777" w:rsidR="002C4878" w:rsidRPr="00D377CD" w:rsidRDefault="002C4878" w:rsidP="00D377CD">
            <w:pPr>
              <w:spacing w:before="100" w:beforeAutospacing="1" w:after="120" w:afterAutospacing="1"/>
              <w:rPr>
                <w:rFonts w:ascii="Calibri Light" w:hAnsi="Calibri Light"/>
                <w:sz w:val="16"/>
                <w:szCs w:val="16"/>
              </w:rPr>
            </w:pPr>
            <w:del w:id="8900" w:author="Ashan Senel Asmone" w:date="2016-05-09T12:40:00Z">
              <w:r w:rsidRPr="00D377CD" w:rsidDel="00C43B11">
                <w:rPr>
                  <w:rFonts w:ascii="Calibri Light" w:hAnsi="Calibri Light"/>
                  <w:sz w:val="16"/>
                  <w:szCs w:val="16"/>
                </w:rPr>
                <w:delText>ASTM Practice C1074-98 Standard Practice for Estimating Concrete Strength by the Maturity Method</w:delText>
              </w:r>
            </w:del>
            <w:ins w:id="8901" w:author="Ashan Senel Asmone" w:date="2016-05-09T12:40:00Z">
              <w:r w:rsidR="00C43B11">
                <w:rPr>
                  <w:rFonts w:ascii="Calibri Light" w:hAnsi="Calibri Light"/>
                  <w:sz w:val="16"/>
                  <w:szCs w:val="16"/>
                </w:rPr>
                <w:t>ASTM C1074 - 11 Standard Practice for Estimating Concrete Strength by the Maturity Method</w:t>
              </w:r>
            </w:ins>
          </w:p>
          <w:p w14:paraId="16EA71DE" w14:textId="77777777" w:rsidR="002C4878" w:rsidRPr="00D377CD" w:rsidRDefault="002C4878" w:rsidP="00D377CD">
            <w:pPr>
              <w:spacing w:before="100" w:beforeAutospacing="1" w:after="120" w:afterAutospacing="1"/>
              <w:rPr>
                <w:rFonts w:ascii="Calibri Light" w:hAnsi="Calibri Light"/>
                <w:sz w:val="16"/>
                <w:szCs w:val="16"/>
              </w:rPr>
            </w:pPr>
            <w:del w:id="8902" w:author="Ashan Senel Asmone" w:date="2016-05-09T12:41:00Z">
              <w:r w:rsidRPr="00D377CD" w:rsidDel="00C83E52">
                <w:rPr>
                  <w:rFonts w:ascii="Calibri Light" w:hAnsi="Calibri Light"/>
                  <w:sz w:val="16"/>
                  <w:szCs w:val="16"/>
                </w:rPr>
                <w:delText>ASTM C1064/C1064M-01 Standard Test Method for Temperature of Freshly Mixed Portland Cement Concrete</w:delText>
              </w:r>
            </w:del>
            <w:ins w:id="8903" w:author="Ashan Senel Asmone" w:date="2016-05-09T12:41:00Z">
              <w:r w:rsidR="00C83E52">
                <w:rPr>
                  <w:rFonts w:ascii="Calibri Light" w:hAnsi="Calibri Light"/>
                  <w:sz w:val="16"/>
                  <w:szCs w:val="16"/>
                </w:rPr>
                <w:t>ASTM C1064 / C1064M - 12 Standard Test Method for Temperature of Freshly Mixed Hydraulic-Cement Concrete</w:t>
              </w:r>
            </w:ins>
          </w:p>
          <w:p w14:paraId="3B1F12E9" w14:textId="77777777" w:rsidR="002C4878" w:rsidRPr="00D377CD" w:rsidRDefault="002C4878" w:rsidP="00D377CD">
            <w:pPr>
              <w:spacing w:before="100" w:beforeAutospacing="1" w:after="120" w:afterAutospacing="1"/>
              <w:rPr>
                <w:rFonts w:ascii="Calibri Light" w:hAnsi="Calibri Light"/>
                <w:sz w:val="16"/>
                <w:szCs w:val="16"/>
              </w:rPr>
            </w:pPr>
            <w:del w:id="8904" w:author="Ashan Senel Asmone" w:date="2016-05-09T12:43:00Z">
              <w:r w:rsidRPr="00D377CD" w:rsidDel="00C83E52">
                <w:rPr>
                  <w:rFonts w:ascii="Calibri Light" w:hAnsi="Calibri Light"/>
                  <w:sz w:val="16"/>
                  <w:szCs w:val="16"/>
                </w:rPr>
                <w:delText>ASTM C1059-99 Standard Specification for Latex Agents for Bonding Fresh To Hardened Concrete</w:delText>
              </w:r>
            </w:del>
            <w:ins w:id="8905" w:author="Ashan Senel Asmone" w:date="2016-05-09T12:43:00Z">
              <w:r w:rsidR="00C83E52">
                <w:rPr>
                  <w:rFonts w:ascii="Calibri Light" w:hAnsi="Calibri Light"/>
                  <w:sz w:val="16"/>
                  <w:szCs w:val="16"/>
                </w:rPr>
                <w:t>ASTM C1059 / C1059M - 13 Standard Specification for Latex Agents for Bonding Fresh To Hardened Concrete</w:t>
              </w:r>
            </w:ins>
          </w:p>
          <w:p w14:paraId="32255681" w14:textId="77777777" w:rsidR="002C4878" w:rsidRPr="00D377CD" w:rsidRDefault="002C4878" w:rsidP="00D377CD">
            <w:pPr>
              <w:spacing w:before="100" w:beforeAutospacing="1" w:after="120" w:afterAutospacing="1"/>
              <w:rPr>
                <w:rFonts w:ascii="Calibri Light" w:hAnsi="Calibri Light"/>
                <w:sz w:val="16"/>
                <w:szCs w:val="16"/>
              </w:rPr>
            </w:pPr>
            <w:del w:id="8906" w:author="Ashan Senel Asmone" w:date="2016-05-09T12:44:00Z">
              <w:r w:rsidRPr="00D377CD" w:rsidDel="00C83E52">
                <w:rPr>
                  <w:rFonts w:ascii="Calibri Light" w:hAnsi="Calibri Light"/>
                  <w:sz w:val="16"/>
                  <w:szCs w:val="16"/>
                </w:rPr>
                <w:delText>ASTM C939-97 Standard Test Method for Flow of Grout for Preplaced-Aggregate Concrete (Flow Cone Method)</w:delText>
              </w:r>
            </w:del>
            <w:ins w:id="8907" w:author="Ashan Senel Asmone" w:date="2016-05-09T12:44:00Z">
              <w:r w:rsidR="00C83E52">
                <w:rPr>
                  <w:rFonts w:ascii="Calibri Light" w:hAnsi="Calibri Light"/>
                  <w:sz w:val="16"/>
                  <w:szCs w:val="16"/>
                </w:rPr>
                <w:t>ASTM C939 / C939M - 16 Standard Test Method for Flow of Grout for Preplaced-Aggregate Concrete (Flow Cone Method)</w:t>
              </w:r>
            </w:ins>
          </w:p>
          <w:p w14:paraId="5D744EE1" w14:textId="77777777" w:rsidR="002C4878" w:rsidRPr="00D377CD" w:rsidRDefault="002C4878" w:rsidP="00D377CD">
            <w:pPr>
              <w:spacing w:before="100" w:beforeAutospacing="1" w:after="120" w:afterAutospacing="1"/>
              <w:rPr>
                <w:rFonts w:ascii="Calibri Light" w:hAnsi="Calibri Light"/>
                <w:sz w:val="16"/>
                <w:szCs w:val="16"/>
              </w:rPr>
            </w:pPr>
            <w:del w:id="8908" w:author="Ashan Senel Asmone" w:date="2016-05-09T12:45:00Z">
              <w:r w:rsidRPr="00D377CD" w:rsidDel="00C83E52">
                <w:rPr>
                  <w:rFonts w:ascii="Calibri Light" w:hAnsi="Calibri Light"/>
                  <w:sz w:val="16"/>
                  <w:szCs w:val="16"/>
                </w:rPr>
                <w:delText>ASTM C905-01 Standard Test Methods for Apparent Density of Chemical-Resistant Mortars, Grouts, Monolithic Surfacings, and Polymer Concretes</w:delText>
              </w:r>
            </w:del>
            <w:ins w:id="8909" w:author="Ashan Senel Asmone" w:date="2016-05-09T12:45:00Z">
              <w:r w:rsidR="00C83E52">
                <w:rPr>
                  <w:rFonts w:ascii="Calibri Light" w:hAnsi="Calibri Light"/>
                  <w:sz w:val="16"/>
                  <w:szCs w:val="16"/>
                </w:rPr>
                <w:t>ASTM C905 - 01(2012) Standard Test Methods for Apparent Density of Chemical-Resistant Mortars, Grouts, Monolithic Surfacings, and Polymer Concretes</w:t>
              </w:r>
            </w:ins>
          </w:p>
          <w:p w14:paraId="5202FA89" w14:textId="77777777" w:rsidR="002C4878" w:rsidRPr="00D377CD" w:rsidRDefault="002C4878" w:rsidP="00D377CD">
            <w:pPr>
              <w:spacing w:before="100" w:beforeAutospacing="1" w:after="120" w:afterAutospacing="1"/>
              <w:rPr>
                <w:rFonts w:ascii="Calibri Light" w:hAnsi="Calibri Light"/>
                <w:sz w:val="16"/>
                <w:szCs w:val="16"/>
              </w:rPr>
            </w:pPr>
            <w:del w:id="8910" w:author="Ashan Senel Asmone" w:date="2016-05-09T12:46:00Z">
              <w:r w:rsidRPr="00D377CD" w:rsidDel="00C83E52">
                <w:rPr>
                  <w:rFonts w:ascii="Calibri Light" w:hAnsi="Calibri Light"/>
                  <w:sz w:val="16"/>
                  <w:szCs w:val="16"/>
                </w:rPr>
                <w:delText>ASTM C900-01 Standard Test Method for Pullout Strength of Hardened Concrete</w:delText>
              </w:r>
            </w:del>
            <w:ins w:id="8911" w:author="Ashan Senel Asmone" w:date="2016-05-09T12:46:00Z">
              <w:r w:rsidR="00C83E52">
                <w:rPr>
                  <w:rFonts w:ascii="Calibri Light" w:hAnsi="Calibri Light"/>
                  <w:sz w:val="16"/>
                  <w:szCs w:val="16"/>
                </w:rPr>
                <w:t>ASTM C900 - 15 Standard Test Method for Pullout Strength of Hardened Concrete</w:t>
              </w:r>
            </w:ins>
          </w:p>
          <w:p w14:paraId="575229B8" w14:textId="77777777" w:rsidR="002C4878" w:rsidRPr="00D377CD" w:rsidRDefault="002C4878" w:rsidP="00D377CD">
            <w:pPr>
              <w:spacing w:before="100" w:beforeAutospacing="1" w:after="120" w:afterAutospacing="1"/>
              <w:rPr>
                <w:rFonts w:ascii="Calibri Light" w:hAnsi="Calibri Light"/>
                <w:sz w:val="16"/>
                <w:szCs w:val="16"/>
              </w:rPr>
            </w:pPr>
            <w:del w:id="8912" w:author="Ashan Senel Asmone" w:date="2016-05-09T12:47:00Z">
              <w:r w:rsidRPr="00D377CD" w:rsidDel="00C83E52">
                <w:rPr>
                  <w:rFonts w:ascii="Calibri Light" w:hAnsi="Calibri Light"/>
                  <w:sz w:val="16"/>
                  <w:szCs w:val="16"/>
                </w:rPr>
                <w:delText>ASTM Practice C856-95e1 Standard Practice for Petrographic Examination of Hardened Concrete</w:delText>
              </w:r>
            </w:del>
            <w:ins w:id="8913" w:author="Ashan Senel Asmone" w:date="2016-05-09T12:47:00Z">
              <w:r w:rsidR="00C83E52">
                <w:rPr>
                  <w:rFonts w:ascii="Calibri Light" w:hAnsi="Calibri Light"/>
                  <w:sz w:val="16"/>
                  <w:szCs w:val="16"/>
                </w:rPr>
                <w:t>ASTM C856 - 14 Standard Practice for Petrographic Examination of Hardened Concrete</w:t>
              </w:r>
            </w:ins>
          </w:p>
          <w:p w14:paraId="06174A6B" w14:textId="77777777" w:rsidR="002C4878" w:rsidRPr="00D377CD" w:rsidRDefault="002C4878" w:rsidP="00D377CD">
            <w:pPr>
              <w:spacing w:before="100" w:beforeAutospacing="1" w:after="120" w:afterAutospacing="1"/>
              <w:rPr>
                <w:rFonts w:ascii="Calibri Light" w:hAnsi="Calibri Light"/>
                <w:sz w:val="16"/>
                <w:szCs w:val="16"/>
              </w:rPr>
            </w:pPr>
            <w:del w:id="8914" w:author="Ashan Senel Asmone" w:date="2016-05-09T12:47:00Z">
              <w:r w:rsidRPr="00D377CD" w:rsidDel="00C83E52">
                <w:rPr>
                  <w:rFonts w:ascii="Calibri Light" w:hAnsi="Calibri Light"/>
                  <w:sz w:val="16"/>
                  <w:szCs w:val="16"/>
                </w:rPr>
                <w:delText>ASTM Practice C823-00 Standard Practice for Examination and Sampling of Hardened Concrete in Constructions</w:delText>
              </w:r>
            </w:del>
            <w:ins w:id="8915" w:author="Ashan Senel Asmone" w:date="2016-05-09T12:47:00Z">
              <w:r w:rsidR="00C83E52">
                <w:rPr>
                  <w:rFonts w:ascii="Calibri Light" w:hAnsi="Calibri Light"/>
                  <w:sz w:val="16"/>
                  <w:szCs w:val="16"/>
                </w:rPr>
                <w:t>ASTM C823 / C823M - 12 Standard Practice for Examination and Sampling of Hardened Concrete in Constructions</w:t>
              </w:r>
            </w:ins>
          </w:p>
          <w:p w14:paraId="468EA4CA" w14:textId="77777777" w:rsidR="002C4878" w:rsidRPr="00D377CD" w:rsidRDefault="002C4878" w:rsidP="00D377CD">
            <w:pPr>
              <w:spacing w:before="100" w:beforeAutospacing="1" w:after="120" w:afterAutospacing="1"/>
              <w:rPr>
                <w:rFonts w:ascii="Calibri Light" w:hAnsi="Calibri Light"/>
                <w:sz w:val="16"/>
                <w:szCs w:val="16"/>
              </w:rPr>
            </w:pPr>
            <w:del w:id="8916" w:author="Ashan Senel Asmone" w:date="2016-05-09T12:48:00Z">
              <w:r w:rsidRPr="00D377CD" w:rsidDel="00C83E52">
                <w:rPr>
                  <w:rFonts w:ascii="Calibri Light" w:hAnsi="Calibri Light"/>
                  <w:sz w:val="16"/>
                  <w:szCs w:val="16"/>
                </w:rPr>
                <w:delText>ASTM C579-01 Standard Test Methods for Compressive Strength of Chemical-Resistant Mortars, Grouts, Monolithic Surfacings and Polymer Concretes</w:delText>
              </w:r>
            </w:del>
            <w:ins w:id="8917" w:author="Ashan Senel Asmone" w:date="2016-05-09T12:48:00Z">
              <w:r w:rsidR="00C83E52">
                <w:rPr>
                  <w:rFonts w:ascii="Calibri Light" w:hAnsi="Calibri Light"/>
                  <w:sz w:val="16"/>
                  <w:szCs w:val="16"/>
                </w:rPr>
                <w:t>ASTM C579 - 01(2012) Standard Test Methods for Compressive Strength of Chemical-Resistant Mortars, Grouts, Monolithic Surfacings, and Polymer Concretes</w:t>
              </w:r>
            </w:ins>
          </w:p>
          <w:p w14:paraId="6954C2E1" w14:textId="77777777" w:rsidR="002C4878" w:rsidRPr="00D377CD" w:rsidRDefault="002C4878" w:rsidP="00D377CD">
            <w:pPr>
              <w:spacing w:before="100" w:beforeAutospacing="1" w:after="120" w:afterAutospacing="1"/>
              <w:rPr>
                <w:rFonts w:ascii="Calibri Light" w:hAnsi="Calibri Light"/>
                <w:sz w:val="16"/>
                <w:szCs w:val="16"/>
              </w:rPr>
            </w:pPr>
            <w:del w:id="8918" w:author="Ashan Senel Asmone" w:date="2016-05-09T12:49:00Z">
              <w:r w:rsidRPr="00D377CD" w:rsidDel="00C83E52">
                <w:rPr>
                  <w:rFonts w:ascii="Calibri Light" w:hAnsi="Calibri Light"/>
                  <w:sz w:val="16"/>
                  <w:szCs w:val="16"/>
                </w:rPr>
                <w:delText>ASTM C567-00 Standard Test Method for Density Structural Lightweight Concrete</w:delText>
              </w:r>
            </w:del>
            <w:ins w:id="8919" w:author="Ashan Senel Asmone" w:date="2016-05-09T12:49:00Z">
              <w:r w:rsidR="00C83E52">
                <w:rPr>
                  <w:rFonts w:ascii="Calibri Light" w:hAnsi="Calibri Light"/>
                  <w:sz w:val="16"/>
                  <w:szCs w:val="16"/>
                </w:rPr>
                <w:t>ASTM C567 / C567M - 14 Standard Test Method for Determining Density of Structural Lightweight Concrete</w:t>
              </w:r>
            </w:ins>
          </w:p>
          <w:p w14:paraId="73C52859" w14:textId="77777777" w:rsidR="002C4878" w:rsidRPr="00D377CD" w:rsidRDefault="002C4878" w:rsidP="00D377CD">
            <w:pPr>
              <w:spacing w:before="100" w:beforeAutospacing="1" w:after="120" w:afterAutospacing="1"/>
              <w:rPr>
                <w:rFonts w:ascii="Calibri Light" w:hAnsi="Calibri Light"/>
                <w:sz w:val="16"/>
                <w:szCs w:val="16"/>
              </w:rPr>
            </w:pPr>
            <w:del w:id="8920" w:author="Ashan Senel Asmone" w:date="2016-05-09T12:49:00Z">
              <w:r w:rsidRPr="00D377CD" w:rsidDel="00C83E52">
                <w:rPr>
                  <w:rFonts w:ascii="Calibri Light" w:hAnsi="Calibri Light"/>
                  <w:sz w:val="16"/>
                  <w:szCs w:val="16"/>
                </w:rPr>
                <w:delText>ASTM C512-87(1994) Standard Test Method for Creep of Concrete in Compression</w:delText>
              </w:r>
            </w:del>
            <w:ins w:id="8921" w:author="Ashan Senel Asmone" w:date="2016-05-09T12:49:00Z">
              <w:r w:rsidR="00C83E52">
                <w:rPr>
                  <w:rFonts w:ascii="Calibri Light" w:hAnsi="Calibri Light"/>
                  <w:sz w:val="16"/>
                  <w:szCs w:val="16"/>
                </w:rPr>
                <w:t>ASTM C512 / C512M - 15 Standard Test Method for Creep of Concrete in Compression</w:t>
              </w:r>
            </w:ins>
          </w:p>
          <w:p w14:paraId="6DA9CCC6" w14:textId="77777777" w:rsidR="002C4878" w:rsidRPr="00D377CD" w:rsidRDefault="002C4878" w:rsidP="00D377CD">
            <w:pPr>
              <w:spacing w:before="100" w:beforeAutospacing="1" w:after="120" w:afterAutospacing="1"/>
              <w:rPr>
                <w:rFonts w:ascii="Calibri Light" w:hAnsi="Calibri Light"/>
                <w:sz w:val="16"/>
                <w:szCs w:val="16"/>
              </w:rPr>
            </w:pPr>
            <w:del w:id="8922" w:author="Ashan Senel Asmone" w:date="2016-05-09T12:54:00Z">
              <w:r w:rsidRPr="00D377CD" w:rsidDel="00C83E52">
                <w:rPr>
                  <w:rFonts w:ascii="Calibri Light" w:hAnsi="Calibri Light"/>
                  <w:sz w:val="16"/>
                  <w:szCs w:val="16"/>
                </w:rPr>
                <w:delText>ASTM Practice C490-00a Standard Practice for Use of Apparatus for the Determination of Length Change of Hardened Cement Paste, Mortar, and Concrete</w:delText>
              </w:r>
            </w:del>
            <w:ins w:id="8923" w:author="Ashan Senel Asmone" w:date="2016-05-09T12:54:00Z">
              <w:r w:rsidR="00C83E52">
                <w:rPr>
                  <w:rFonts w:ascii="Calibri Light" w:hAnsi="Calibri Light"/>
                  <w:sz w:val="16"/>
                  <w:szCs w:val="16"/>
                </w:rPr>
                <w:t>ASTM C490 / C490M - 11e1 Standard Practice for Use of Apparatus for the Determination of Length Change of Hardened Cement Paste, Mortar, and Concrete</w:t>
              </w:r>
            </w:ins>
          </w:p>
          <w:p w14:paraId="2621BE3E" w14:textId="77777777" w:rsidR="002C4878" w:rsidRPr="00D377CD" w:rsidRDefault="002C4878" w:rsidP="00D377CD">
            <w:pPr>
              <w:spacing w:before="100" w:beforeAutospacing="1" w:after="120" w:afterAutospacing="1"/>
              <w:rPr>
                <w:rFonts w:ascii="Calibri Light" w:hAnsi="Calibri Light"/>
                <w:sz w:val="16"/>
                <w:szCs w:val="16"/>
              </w:rPr>
            </w:pPr>
            <w:del w:id="8924" w:author="Ashan Senel Asmone" w:date="2016-05-09T12:56:00Z">
              <w:r w:rsidRPr="00D377CD" w:rsidDel="00C83E52">
                <w:rPr>
                  <w:rFonts w:ascii="Calibri Light" w:hAnsi="Calibri Light"/>
                  <w:sz w:val="16"/>
                  <w:szCs w:val="16"/>
                </w:rPr>
                <w:delText>ASTM C330-00 Standard Specification for Lightweight Aggregates for Structural Concrete</w:delText>
              </w:r>
            </w:del>
            <w:ins w:id="8925" w:author="Ashan Senel Asmone" w:date="2016-05-09T12:56:00Z">
              <w:r w:rsidR="00C83E52">
                <w:rPr>
                  <w:rFonts w:ascii="Calibri Light" w:hAnsi="Calibri Light"/>
                  <w:sz w:val="16"/>
                  <w:szCs w:val="16"/>
                </w:rPr>
                <w:t>ASTM C330 / C330M - 14 Standard Specification for Lightweight Aggregates for Structural Concrete</w:t>
              </w:r>
            </w:ins>
          </w:p>
          <w:p w14:paraId="778C232B" w14:textId="77777777" w:rsidR="002C4878" w:rsidRPr="00D377CD" w:rsidRDefault="002C4878" w:rsidP="00D377CD">
            <w:pPr>
              <w:spacing w:before="100" w:beforeAutospacing="1" w:after="120" w:afterAutospacing="1"/>
              <w:rPr>
                <w:rFonts w:ascii="Calibri Light" w:hAnsi="Calibri Light"/>
                <w:sz w:val="16"/>
                <w:szCs w:val="16"/>
              </w:rPr>
            </w:pPr>
            <w:del w:id="8926" w:author="Jing Kai Toh" w:date="2016-05-13T10:25:00Z">
              <w:r w:rsidRPr="00D377CD" w:rsidDel="00E32848">
                <w:rPr>
                  <w:rFonts w:ascii="Calibri Light" w:hAnsi="Calibri Light"/>
                  <w:sz w:val="16"/>
                  <w:szCs w:val="16"/>
                </w:rPr>
                <w:delText>ASTM C129-01 Standard Specification for Nonloadbearing Concrete Masonry Units</w:delText>
              </w:r>
            </w:del>
            <w:ins w:id="8927" w:author="Jing Kai Toh" w:date="2016-05-13T10:25:00Z">
              <w:r w:rsidR="00E32848">
                <w:rPr>
                  <w:rFonts w:ascii="Calibri Light" w:hAnsi="Calibri Light"/>
                  <w:sz w:val="16"/>
                  <w:szCs w:val="16"/>
                </w:rPr>
                <w:t>ASTM C129 - 14a Standard Specification for Nonloadbearing Concrete Masonry Units</w:t>
              </w:r>
            </w:ins>
          </w:p>
          <w:p w14:paraId="562E0FDF" w14:textId="77777777" w:rsidR="002C4878" w:rsidRPr="00D377CD" w:rsidRDefault="002C4878" w:rsidP="00D377CD">
            <w:pPr>
              <w:spacing w:before="100" w:beforeAutospacing="1" w:after="120" w:afterAutospacing="1"/>
              <w:rPr>
                <w:rFonts w:ascii="Calibri Light" w:hAnsi="Calibri Light"/>
                <w:sz w:val="16"/>
                <w:szCs w:val="16"/>
              </w:rPr>
            </w:pPr>
            <w:del w:id="8928" w:author="Jing Kai Toh" w:date="2016-05-13T10:26:00Z">
              <w:r w:rsidRPr="00D377CD" w:rsidDel="00E32848">
                <w:rPr>
                  <w:rFonts w:ascii="Calibri Light" w:hAnsi="Calibri Light"/>
                  <w:sz w:val="16"/>
                  <w:szCs w:val="16"/>
                </w:rPr>
                <w:delText>ASTM A82-01 Standard Specification for Steel Wire, Plain, for Concrete Reinforcement</w:delText>
              </w:r>
            </w:del>
            <w:ins w:id="8929" w:author="Jing Kai Toh" w:date="2016-05-13T10:26:00Z">
              <w:r w:rsidR="00E32848">
                <w:rPr>
                  <w:rFonts w:ascii="Calibri Light" w:hAnsi="Calibri Light"/>
                  <w:sz w:val="16"/>
                  <w:szCs w:val="16"/>
                </w:rPr>
                <w:t>ASTM A1064 / A1064M - 16 Standard Specification for Carbon-Steel Wire and Welded Wire Reinforcement, Plain and Deformed, for Concrete</w:t>
              </w:r>
            </w:ins>
          </w:p>
          <w:p w14:paraId="4023C38A" w14:textId="77777777" w:rsidR="00401C5E" w:rsidRPr="002C4878" w:rsidRDefault="00401C5E" w:rsidP="00D377CD">
            <w:pPr>
              <w:spacing w:after="120"/>
              <w:rPr>
                <w:rFonts w:ascii="Calibri Light" w:hAnsi="Calibri Light"/>
                <w:sz w:val="16"/>
                <w:szCs w:val="16"/>
              </w:rPr>
            </w:pPr>
          </w:p>
        </w:tc>
      </w:tr>
      <w:tr w:rsidR="00401C5E" w:rsidRPr="004F3C8C" w14:paraId="560F1C7B" w14:textId="77777777" w:rsidTr="00401C5E">
        <w:tc>
          <w:tcPr>
            <w:tcW w:w="685" w:type="dxa"/>
          </w:tcPr>
          <w:p w14:paraId="312A5FF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41B1027D" w14:textId="77777777" w:rsidR="002C4878" w:rsidRPr="00D377CD" w:rsidRDefault="002C4878" w:rsidP="00D377CD">
            <w:pPr>
              <w:spacing w:after="120"/>
              <w:rPr>
                <w:rFonts w:ascii="Calibri Light" w:hAnsi="Calibri Light"/>
                <w:sz w:val="16"/>
                <w:szCs w:val="16"/>
              </w:rPr>
            </w:pPr>
            <w:r w:rsidRPr="00D377CD">
              <w:rPr>
                <w:rFonts w:ascii="Calibri Light" w:hAnsi="Calibri Light"/>
                <w:sz w:val="16"/>
                <w:szCs w:val="16"/>
              </w:rPr>
              <w:t>AS</w:t>
            </w:r>
            <w:del w:id="8930" w:author="Ashan Senel Asmone" w:date="2016-05-09T13:53:00Z">
              <w:r w:rsidRPr="00D377CD" w:rsidDel="008E0EDF">
                <w:rPr>
                  <w:rFonts w:ascii="Calibri Light" w:hAnsi="Calibri Light"/>
                  <w:sz w:val="16"/>
                  <w:szCs w:val="16"/>
                </w:rPr>
                <w:delText>AS 1597.2-1996 Precast reinforced concrete box culverts - Large culverts (from 1500 mm span and up to and including 4200 mm span and 4200 mm height)</w:delText>
              </w:r>
            </w:del>
            <w:ins w:id="8931" w:author="Ashan Senel Asmone" w:date="2016-05-09T13:53:00Z">
              <w:r w:rsidR="008E0EDF">
                <w:rPr>
                  <w:rFonts w:ascii="Calibri Light" w:hAnsi="Calibri Light"/>
                  <w:sz w:val="16"/>
                  <w:szCs w:val="16"/>
                </w:rPr>
                <w:t>AS 1597.2-2013 Precast reinforced concrete box culverts - Large culverts (exceeding 1200 mm span or 1200 mm height and up to and including 4200 mm span and 4200 mm height)AS 1597.2-2013 Precast reinforced concrete box culverts - Large culverts (exceeding 1200 mm span or 1200 mm height and up to and including 4200 mm span and 4200 mm height)</w:t>
              </w:r>
            </w:ins>
          </w:p>
          <w:p w14:paraId="3EB95B3D" w14:textId="77777777" w:rsidR="002C4878" w:rsidRPr="00D377CD" w:rsidRDefault="002C4878" w:rsidP="00D377CD">
            <w:pPr>
              <w:spacing w:before="100" w:beforeAutospacing="1" w:after="120" w:afterAutospacing="1"/>
              <w:rPr>
                <w:rFonts w:ascii="Calibri Light" w:hAnsi="Calibri Light"/>
                <w:sz w:val="16"/>
                <w:szCs w:val="16"/>
              </w:rPr>
            </w:pPr>
            <w:del w:id="8932" w:author="Ashan Senel Asmone" w:date="2016-05-09T16:42:00Z">
              <w:r w:rsidRPr="00D377CD" w:rsidDel="003D71A2">
                <w:rPr>
                  <w:rFonts w:ascii="Calibri Light" w:hAnsi="Calibri Light"/>
                  <w:sz w:val="16"/>
                  <w:szCs w:val="16"/>
                </w:rPr>
                <w:delText>AS 1597.2 Supp 1-1997 Precast reinforced concrete box culverts - Large culverts (from 1500 mm span and up to and including 4200 mm span and 4200 mm height) - Commentary (Supplement to AS 1597.2-1996)</w:delText>
              </w:r>
            </w:del>
            <w:ins w:id="8933" w:author="Ashan Senel Asmone" w:date="2016-05-09T16:42:00Z">
              <w:r w:rsidR="003D71A2">
                <w:rPr>
                  <w:rFonts w:ascii="Calibri Light" w:hAnsi="Calibri Light"/>
                  <w:sz w:val="16"/>
                  <w:szCs w:val="16"/>
                </w:rPr>
                <w:t>AS 1597.2-2013 Precast reinforced concrete box culverts - Large culverts (exceeding 1200 mm span or 1200 mm height and up to and including 4200 mm span and 4200 mm height)</w:t>
              </w:r>
            </w:ins>
          </w:p>
          <w:p w14:paraId="67EE073A" w14:textId="77777777" w:rsidR="002C4878" w:rsidRPr="00D377CD" w:rsidRDefault="002C4878" w:rsidP="00D377CD">
            <w:pPr>
              <w:spacing w:before="100" w:beforeAutospacing="1" w:after="120" w:afterAutospacing="1"/>
              <w:rPr>
                <w:rFonts w:ascii="Calibri Light" w:hAnsi="Calibri Light"/>
                <w:sz w:val="16"/>
                <w:szCs w:val="16"/>
              </w:rPr>
            </w:pPr>
            <w:del w:id="8934" w:author="Ashan Senel Asmone" w:date="2016-05-09T16:44:00Z">
              <w:r w:rsidRPr="00D377CD" w:rsidDel="003D71A2">
                <w:rPr>
                  <w:rFonts w:ascii="Calibri Light" w:hAnsi="Calibri Light"/>
                  <w:sz w:val="16"/>
                  <w:szCs w:val="16"/>
                </w:rPr>
                <w:delText>AS 3850.1-1990 Tilt-up concrete and precast concrete elements for use in buildings - Safety requirements</w:delText>
              </w:r>
            </w:del>
            <w:ins w:id="8935" w:author="Ashan Senel Asmone" w:date="2016-05-09T16:44:00Z">
              <w:r w:rsidR="003D71A2">
                <w:rPr>
                  <w:rFonts w:ascii="Calibri Light" w:hAnsi="Calibri Light"/>
                  <w:sz w:val="16"/>
                  <w:szCs w:val="16"/>
                </w:rPr>
                <w:t>AS 3850.1:2015 Prefabricated concrete elements - General requirements</w:t>
              </w:r>
            </w:ins>
          </w:p>
          <w:p w14:paraId="319834A2" w14:textId="77777777" w:rsidR="002C4878" w:rsidRPr="00D377CD" w:rsidRDefault="002C4878" w:rsidP="00D377CD">
            <w:pPr>
              <w:spacing w:before="100" w:beforeAutospacing="1" w:after="120" w:afterAutospacing="1"/>
              <w:rPr>
                <w:rFonts w:ascii="Calibri Light" w:hAnsi="Calibri Light"/>
                <w:sz w:val="16"/>
                <w:szCs w:val="16"/>
              </w:rPr>
            </w:pPr>
            <w:del w:id="8936" w:author="Ashan Senel Asmone" w:date="2016-05-09T16:45:00Z">
              <w:r w:rsidRPr="00D377CD" w:rsidDel="003D71A2">
                <w:rPr>
                  <w:rFonts w:ascii="Calibri Light" w:hAnsi="Calibri Light"/>
                  <w:sz w:val="16"/>
                  <w:szCs w:val="16"/>
                </w:rPr>
                <w:delText>AS 3850.2-1990 Tilt-up concrete and precast concrete elements for use in buildings - Guide to design, casting and erection of tilt-up panels</w:delText>
              </w:r>
            </w:del>
            <w:ins w:id="8937" w:author="Ashan Senel Asmone" w:date="2016-05-09T16:45:00Z">
              <w:r w:rsidR="003D71A2">
                <w:rPr>
                  <w:rFonts w:ascii="Calibri Light" w:hAnsi="Calibri Light"/>
                  <w:sz w:val="16"/>
                  <w:szCs w:val="16"/>
                </w:rPr>
                <w:t>AS 3850.2:2015 Prefabricated concrete elements - Building construction</w:t>
              </w:r>
            </w:ins>
          </w:p>
          <w:p w14:paraId="3727E84B" w14:textId="77777777" w:rsidR="002C4878" w:rsidRPr="00D377CD" w:rsidRDefault="002C4878" w:rsidP="00D377CD">
            <w:pPr>
              <w:spacing w:before="100" w:beforeAutospacing="1" w:after="120" w:afterAutospacing="1"/>
              <w:rPr>
                <w:rFonts w:ascii="Calibri Light" w:hAnsi="Calibri Light"/>
                <w:sz w:val="16"/>
                <w:szCs w:val="16"/>
              </w:rPr>
            </w:pPr>
            <w:del w:id="8938" w:author="Ashan Senel Asmone" w:date="2016-05-09T16:46:00Z">
              <w:r w:rsidRPr="00D377CD" w:rsidDel="003D71A2">
                <w:rPr>
                  <w:rFonts w:ascii="Calibri Light" w:hAnsi="Calibri Light"/>
                  <w:sz w:val="16"/>
                  <w:szCs w:val="16"/>
                </w:rPr>
                <w:delText>AS 3850.3-1992 Tilt-up concrete and precast concrete elements for use in buildings - Guide to the erection of precast concrete members</w:delText>
              </w:r>
            </w:del>
            <w:ins w:id="8939" w:author="Ashan Senel Asmone" w:date="2016-05-09T16:46:00Z">
              <w:r w:rsidR="003D71A2">
                <w:rPr>
                  <w:rFonts w:ascii="Calibri Light" w:hAnsi="Calibri Light"/>
                  <w:sz w:val="16"/>
                  <w:szCs w:val="16"/>
                </w:rPr>
                <w:t>AS 3850-2003 Tilt-up concrete construction</w:t>
              </w:r>
            </w:ins>
          </w:p>
          <w:p w14:paraId="11075CFE" w14:textId="77777777" w:rsidR="002C4878" w:rsidRPr="00D377CD" w:rsidRDefault="002C4878" w:rsidP="00D377CD">
            <w:pPr>
              <w:spacing w:before="100" w:beforeAutospacing="1" w:after="120" w:afterAutospacing="1"/>
              <w:rPr>
                <w:rFonts w:ascii="Calibri Light" w:hAnsi="Calibri Light"/>
                <w:sz w:val="16"/>
                <w:szCs w:val="16"/>
              </w:rPr>
            </w:pPr>
            <w:del w:id="8940" w:author="Ashan Senel Asmone" w:date="2016-05-09T16:46:00Z">
              <w:r w:rsidRPr="00D377CD" w:rsidDel="003D71A2">
                <w:rPr>
                  <w:rFonts w:ascii="Calibri Light" w:hAnsi="Calibri Light"/>
                  <w:sz w:val="16"/>
                  <w:szCs w:val="16"/>
                </w:rPr>
                <w:delText>DR 01033 Chemical admixtures for concrete, mortar and grout Methods of sampling and testing admixtures for mortar and grout</w:delText>
              </w:r>
            </w:del>
            <w:ins w:id="8941" w:author="Ashan Senel Asmone" w:date="2016-05-09T16:46:00Z">
              <w:r w:rsidR="003D71A2">
                <w:rPr>
                  <w:rFonts w:ascii="Calibri Light" w:hAnsi="Calibri Light"/>
                  <w:sz w:val="16"/>
                  <w:szCs w:val="16"/>
                </w:rPr>
                <w:t>AS 1478.2-2005 Chemical admixtures for concrete, mortar and grout - Methods of sampling and testing admixtures for concrete, mortar and grout</w:t>
              </w:r>
            </w:ins>
          </w:p>
          <w:p w14:paraId="62872449" w14:textId="77777777" w:rsidR="002C4878" w:rsidRPr="00D377CD" w:rsidRDefault="002C4878" w:rsidP="00D377CD">
            <w:pPr>
              <w:spacing w:before="100" w:beforeAutospacing="1" w:after="120" w:afterAutospacing="1"/>
              <w:rPr>
                <w:rFonts w:ascii="Calibri Light" w:hAnsi="Calibri Light"/>
                <w:sz w:val="16"/>
                <w:szCs w:val="16"/>
              </w:rPr>
            </w:pPr>
            <w:del w:id="8942" w:author="Ashan Senel Asmone" w:date="2016-05-09T16:47:00Z">
              <w:r w:rsidRPr="00D377CD" w:rsidDel="003D71A2">
                <w:rPr>
                  <w:rFonts w:ascii="Calibri Light" w:hAnsi="Calibri Light"/>
                  <w:sz w:val="16"/>
                  <w:szCs w:val="16"/>
                </w:rPr>
                <w:delText>DR 01047 Cathodic protection of metals - Part 5: Steel in concrete structures</w:delText>
              </w:r>
            </w:del>
            <w:ins w:id="8943" w:author="Ashan Senel Asmone" w:date="2016-05-09T16:47:00Z">
              <w:r w:rsidR="003D71A2">
                <w:rPr>
                  <w:rFonts w:ascii="Calibri Light" w:hAnsi="Calibri Light"/>
                  <w:sz w:val="16"/>
                  <w:szCs w:val="16"/>
                </w:rPr>
                <w:t>AS 2832.5-2002 Cathodic protection of metals - Steel in concrete structures</w:t>
              </w:r>
            </w:ins>
          </w:p>
          <w:p w14:paraId="7587DE35" w14:textId="77777777" w:rsidR="002C4878" w:rsidRPr="00D377CD" w:rsidRDefault="002C4878" w:rsidP="00D377CD">
            <w:pPr>
              <w:spacing w:before="100" w:beforeAutospacing="1" w:after="120" w:afterAutospacing="1"/>
              <w:rPr>
                <w:rFonts w:ascii="Calibri Light" w:hAnsi="Calibri Light"/>
                <w:sz w:val="16"/>
                <w:szCs w:val="16"/>
              </w:rPr>
            </w:pPr>
            <w:del w:id="8944" w:author="Ashan Senel Asmone" w:date="2016-05-09T16:48:00Z">
              <w:r w:rsidRPr="00D377CD" w:rsidDel="003D71A2">
                <w:rPr>
                  <w:rFonts w:ascii="Calibri Light" w:hAnsi="Calibri Light"/>
                  <w:sz w:val="16"/>
                  <w:szCs w:val="16"/>
                </w:rPr>
                <w:delText>AS 1012.1-1993 Methods of testing concrete - Sampling of fresh concrete</w:delText>
              </w:r>
            </w:del>
            <w:ins w:id="8945" w:author="Ashan Senel Asmone" w:date="2016-05-09T16:48:00Z">
              <w:r w:rsidR="003D71A2">
                <w:rPr>
                  <w:rFonts w:ascii="Calibri Light" w:hAnsi="Calibri Light"/>
                  <w:sz w:val="16"/>
                  <w:szCs w:val="16"/>
                </w:rPr>
                <w:t>AS 1012.1:2014 Methods of testing concrete - Sampling of concrete</w:t>
              </w:r>
            </w:ins>
          </w:p>
          <w:p w14:paraId="78648159" w14:textId="77777777" w:rsidR="002C4878" w:rsidRPr="00D377CD" w:rsidRDefault="002C4878" w:rsidP="00D377CD">
            <w:pPr>
              <w:spacing w:before="100" w:beforeAutospacing="1" w:after="120" w:afterAutospacing="1"/>
              <w:rPr>
                <w:rFonts w:ascii="Calibri Light" w:hAnsi="Calibri Light"/>
                <w:sz w:val="16"/>
                <w:szCs w:val="16"/>
              </w:rPr>
            </w:pPr>
            <w:del w:id="8946" w:author="Ashan Senel Asmone" w:date="2016-05-09T16:49:00Z">
              <w:r w:rsidRPr="00D377CD" w:rsidDel="003D71A2">
                <w:rPr>
                  <w:rFonts w:ascii="Calibri Light" w:hAnsi="Calibri Light"/>
                  <w:sz w:val="16"/>
                  <w:szCs w:val="16"/>
                </w:rPr>
                <w:delText>AS 1012.18-1996 Methods of testing concrete - Determination of setting time of fresh concrete, mortar and grout by penetration resistance</w:delText>
              </w:r>
            </w:del>
            <w:ins w:id="8947" w:author="Ashan Senel Asmone" w:date="2016-05-09T16:49:00Z">
              <w:r w:rsidR="003D71A2">
                <w:rPr>
                  <w:rFonts w:ascii="Calibri Light" w:hAnsi="Calibri Light"/>
                  <w:sz w:val="16"/>
                  <w:szCs w:val="16"/>
                </w:rPr>
                <w:t>AS 1012.18-1996 (R2014) Methods of testing concrete - Determination of setting time of fresh concrete, mortar and grout by penetration resistance</w:t>
              </w:r>
            </w:ins>
          </w:p>
          <w:p w14:paraId="42C33B54" w14:textId="77777777" w:rsidR="002C4878" w:rsidRPr="00D377CD" w:rsidRDefault="002C4878" w:rsidP="00D377CD">
            <w:pPr>
              <w:spacing w:before="100" w:beforeAutospacing="1" w:after="120" w:afterAutospacing="1"/>
              <w:rPr>
                <w:rFonts w:ascii="Calibri Light" w:hAnsi="Calibri Light"/>
                <w:sz w:val="16"/>
                <w:szCs w:val="16"/>
              </w:rPr>
            </w:pPr>
            <w:del w:id="8948" w:author="Ashan Senel Asmone" w:date="2016-05-09T16:50:00Z">
              <w:r w:rsidRPr="00D377CD" w:rsidDel="003D71A2">
                <w:rPr>
                  <w:rFonts w:ascii="Calibri Light" w:hAnsi="Calibri Light"/>
                  <w:sz w:val="16"/>
                  <w:szCs w:val="16"/>
                </w:rPr>
                <w:delText>AS 1012.21-1999 Methods of testing concrete - Determination of water absorption and apparent volume of permeable voids in hardened concrete</w:delText>
              </w:r>
            </w:del>
            <w:ins w:id="8949" w:author="Ashan Senel Asmone" w:date="2016-05-09T16:50:00Z">
              <w:r w:rsidR="003D71A2">
                <w:rPr>
                  <w:rFonts w:ascii="Calibri Light" w:hAnsi="Calibri Light"/>
                  <w:sz w:val="16"/>
                  <w:szCs w:val="16"/>
                </w:rPr>
                <w:t>AS 1012.21-1999 (R2014) Methods of testing concrete - Determination of water absorption and apparent volume of permeable voids in hardened concrete</w:t>
              </w:r>
            </w:ins>
          </w:p>
          <w:p w14:paraId="56C7D311" w14:textId="77777777" w:rsidR="002C4878" w:rsidRPr="00D377CD" w:rsidRDefault="002C4878" w:rsidP="00D377CD">
            <w:pPr>
              <w:spacing w:before="100" w:beforeAutospacing="1" w:after="120" w:afterAutospacing="1"/>
              <w:rPr>
                <w:rFonts w:ascii="Calibri Light" w:hAnsi="Calibri Light"/>
                <w:sz w:val="16"/>
                <w:szCs w:val="16"/>
              </w:rPr>
            </w:pPr>
            <w:del w:id="8950" w:author="Ashan Senel Asmone" w:date="2016-05-09T16:51:00Z">
              <w:r w:rsidRPr="00D377CD" w:rsidDel="003D71A2">
                <w:rPr>
                  <w:rFonts w:ascii="Calibri Light" w:hAnsi="Calibri Light"/>
                  <w:sz w:val="16"/>
                  <w:szCs w:val="16"/>
                </w:rPr>
                <w:delText>AS 1012.3.1-1998 Methods of testing concrete - Determination of properties related to the consistency of concrete - Slump test</w:delText>
              </w:r>
            </w:del>
            <w:ins w:id="8951" w:author="Ashan Senel Asmone" w:date="2016-05-09T16:51:00Z">
              <w:r w:rsidR="003D71A2">
                <w:rPr>
                  <w:rFonts w:ascii="Calibri Light" w:hAnsi="Calibri Light"/>
                  <w:sz w:val="16"/>
                  <w:szCs w:val="16"/>
                </w:rPr>
                <w:t>AS 1012.3.1:2014 Methods of testing concrete - Determination of properties related to the consistency of concrete - Slump test</w:t>
              </w:r>
            </w:ins>
          </w:p>
          <w:p w14:paraId="4AF90CF1" w14:textId="77777777" w:rsidR="002C4878" w:rsidRPr="00D377CD" w:rsidRDefault="002C4878" w:rsidP="00D377CD">
            <w:pPr>
              <w:spacing w:before="100" w:beforeAutospacing="1" w:after="120" w:afterAutospacing="1"/>
              <w:rPr>
                <w:rFonts w:ascii="Calibri Light" w:hAnsi="Calibri Light"/>
                <w:sz w:val="16"/>
                <w:szCs w:val="16"/>
              </w:rPr>
            </w:pPr>
            <w:del w:id="8952" w:author="Ashan Senel Asmone" w:date="2016-05-09T16:51:00Z">
              <w:r w:rsidRPr="00D377CD" w:rsidDel="003D71A2">
                <w:rPr>
                  <w:rFonts w:ascii="Calibri Light" w:hAnsi="Calibri Light"/>
                  <w:sz w:val="16"/>
                  <w:szCs w:val="16"/>
                </w:rPr>
                <w:delText>AS 1012.3.2-1998 Methods of testing concrete - Determination of properties related to the consistency of concrete - Compacting factor test</w:delText>
              </w:r>
            </w:del>
            <w:ins w:id="8953" w:author="Ashan Senel Asmone" w:date="2016-05-09T16:51:00Z">
              <w:r w:rsidR="003D71A2">
                <w:rPr>
                  <w:rFonts w:ascii="Calibri Light" w:hAnsi="Calibri Light"/>
                  <w:sz w:val="16"/>
                  <w:szCs w:val="16"/>
                </w:rPr>
                <w:t>AS 1012.3.2-1998 (R2014) Methods of testing concrete - Determination of properties related to the consistency of concrete - Compacting factor test</w:t>
              </w:r>
            </w:ins>
          </w:p>
          <w:p w14:paraId="4F724441" w14:textId="77777777" w:rsidR="002C4878" w:rsidRPr="00D377CD" w:rsidRDefault="002C4878" w:rsidP="00D377CD">
            <w:pPr>
              <w:spacing w:before="100" w:beforeAutospacing="1" w:after="120" w:afterAutospacing="1"/>
              <w:rPr>
                <w:rFonts w:ascii="Calibri Light" w:hAnsi="Calibri Light"/>
                <w:sz w:val="16"/>
                <w:szCs w:val="16"/>
              </w:rPr>
            </w:pPr>
            <w:del w:id="8954" w:author="Ashan Senel Asmone" w:date="2016-05-09T16:52:00Z">
              <w:r w:rsidRPr="00D377CD" w:rsidDel="0008797E">
                <w:rPr>
                  <w:rFonts w:ascii="Calibri Light" w:hAnsi="Calibri Light"/>
                  <w:sz w:val="16"/>
                  <w:szCs w:val="16"/>
                </w:rPr>
                <w:delText>AS 1012.3.3-1998 Methods of testing concrete - Determination of properties related to the consistency of concrete - Vebe test</w:delText>
              </w:r>
            </w:del>
            <w:ins w:id="8955" w:author="Ashan Senel Asmone" w:date="2016-05-09T16:52:00Z">
              <w:r w:rsidR="0008797E">
                <w:rPr>
                  <w:rFonts w:ascii="Calibri Light" w:hAnsi="Calibri Light"/>
                  <w:sz w:val="16"/>
                  <w:szCs w:val="16"/>
                </w:rPr>
                <w:t>AS 1012.3.3-1998 (R2014) Methods of testing concrete - Determination of properties related to the consistency of concrete - Vebe test</w:t>
              </w:r>
            </w:ins>
          </w:p>
          <w:p w14:paraId="6DB14F1F" w14:textId="77777777" w:rsidR="002C4878" w:rsidRPr="00D377CD" w:rsidRDefault="002C4878" w:rsidP="00D377CD">
            <w:pPr>
              <w:spacing w:before="100" w:beforeAutospacing="1" w:after="120" w:afterAutospacing="1"/>
              <w:rPr>
                <w:rFonts w:ascii="Calibri Light" w:hAnsi="Calibri Light"/>
                <w:sz w:val="16"/>
                <w:szCs w:val="16"/>
              </w:rPr>
            </w:pPr>
            <w:del w:id="8956" w:author="Ashan Senel Asmone" w:date="2016-05-09T16:53:00Z">
              <w:r w:rsidRPr="00D377CD" w:rsidDel="0008797E">
                <w:rPr>
                  <w:rFonts w:ascii="Calibri Light" w:hAnsi="Calibri Light"/>
                  <w:sz w:val="16"/>
                  <w:szCs w:val="16"/>
                </w:rPr>
                <w:delText>AS 1012.3.4-1998 Methods of testing concrete - Determination of properties related to the consistency of concrete - Compactibility index</w:delText>
              </w:r>
            </w:del>
            <w:ins w:id="8957" w:author="Ashan Senel Asmone" w:date="2016-05-09T16:53:00Z">
              <w:r w:rsidR="0008797E">
                <w:rPr>
                  <w:rFonts w:ascii="Calibri Light" w:hAnsi="Calibri Light"/>
                  <w:sz w:val="16"/>
                  <w:szCs w:val="16"/>
                </w:rPr>
                <w:t>AS 1012.3.4-1998 (R2014) Methods of testing concrete - Determination of properties related to the consistency of concrete - Compactibility index</w:t>
              </w:r>
            </w:ins>
          </w:p>
          <w:p w14:paraId="46354C7A" w14:textId="77777777" w:rsidR="002C4878" w:rsidRPr="00D377CD" w:rsidRDefault="002C4878" w:rsidP="00D377CD">
            <w:pPr>
              <w:spacing w:before="100" w:beforeAutospacing="1" w:after="120" w:afterAutospacing="1"/>
              <w:rPr>
                <w:rFonts w:ascii="Calibri Light" w:hAnsi="Calibri Light"/>
                <w:sz w:val="16"/>
                <w:szCs w:val="16"/>
              </w:rPr>
            </w:pPr>
            <w:del w:id="8958" w:author="Ashan Senel Asmone" w:date="2016-05-09T16:55:00Z">
              <w:r w:rsidRPr="00D377CD" w:rsidDel="0008797E">
                <w:rPr>
                  <w:rFonts w:ascii="Calibri Light" w:hAnsi="Calibri Light"/>
                  <w:sz w:val="16"/>
                  <w:szCs w:val="16"/>
                </w:rPr>
                <w:delText>AS 1012.4.1-1999 Methods of testing concrete - Determination of air content of freshly mixed concrete - Measuring reduction in concrete volume with increased air pressure</w:delText>
              </w:r>
            </w:del>
            <w:ins w:id="8959" w:author="Ashan Senel Asmone" w:date="2016-05-09T16:55:00Z">
              <w:r w:rsidR="0008797E">
                <w:rPr>
                  <w:rFonts w:ascii="Calibri Light" w:hAnsi="Calibri Light"/>
                  <w:sz w:val="16"/>
                  <w:szCs w:val="16"/>
                </w:rPr>
                <w:t>AS 1012.4.1:2014 Methods of testing concrete - Determination of air content of freshly mixed concrete - Measuring reduction in concrete volume with increased air pressure</w:t>
              </w:r>
            </w:ins>
          </w:p>
          <w:p w14:paraId="05C3B3AC" w14:textId="77777777" w:rsidR="002C4878" w:rsidRPr="00D377CD" w:rsidRDefault="0008797E" w:rsidP="00D377CD">
            <w:pPr>
              <w:spacing w:before="100" w:beforeAutospacing="1" w:after="120" w:afterAutospacing="1"/>
              <w:rPr>
                <w:rFonts w:ascii="Calibri Light" w:hAnsi="Calibri Light"/>
                <w:sz w:val="16"/>
                <w:szCs w:val="16"/>
              </w:rPr>
            </w:pPr>
            <w:r>
              <w:fldChar w:fldCharType="begin"/>
            </w:r>
            <w:r>
              <w:instrText xml:space="preserve"> HYPERLINK "http://www.standards.com.au/catalogue/script/Details.asp?DocN=AS887356333093" \o "see details and prices" </w:instrText>
            </w:r>
            <w:r>
              <w:fldChar w:fldCharType="separate"/>
            </w:r>
            <w:del w:id="8960" w:author="Ashan Senel Asmone" w:date="2016-05-09T17:02:00Z">
              <w:r w:rsidR="002C4878" w:rsidRPr="00D377CD" w:rsidDel="0008797E">
                <w:rPr>
                  <w:rFonts w:ascii="Calibri Light" w:hAnsi="Calibri Light"/>
                  <w:sz w:val="16"/>
                  <w:szCs w:val="16"/>
                </w:rPr>
                <w:delText>AS 1012.8.1-2000 Methods of testing concrete - Method of making and curing concrete - Compression and indirect tensile test specimens</w:delText>
              </w:r>
            </w:del>
            <w:ins w:id="8961" w:author="Ashan Senel Asmone" w:date="2016-05-09T17:02:00Z">
              <w:r>
                <w:rPr>
                  <w:rFonts w:ascii="Calibri Light" w:hAnsi="Calibri Light"/>
                  <w:sz w:val="16"/>
                  <w:szCs w:val="16"/>
                </w:rPr>
                <w:t>AS 1012.8.1:2014 Methods of testing concrete - Method for making and curing concrete - Compression and indirect tensile test specimens</w:t>
              </w:r>
            </w:ins>
            <w:r>
              <w:rPr>
                <w:rFonts w:ascii="Calibri Light" w:hAnsi="Calibri Light"/>
                <w:sz w:val="16"/>
                <w:szCs w:val="16"/>
              </w:rPr>
              <w:fldChar w:fldCharType="end"/>
            </w:r>
          </w:p>
          <w:p w14:paraId="3FD08EAC" w14:textId="77777777" w:rsidR="002C4878" w:rsidRPr="00D377CD" w:rsidRDefault="002C4878" w:rsidP="00D377CD">
            <w:pPr>
              <w:spacing w:before="100" w:beforeAutospacing="1" w:after="120" w:afterAutospacing="1"/>
              <w:rPr>
                <w:rFonts w:ascii="Calibri Light" w:hAnsi="Calibri Light"/>
                <w:sz w:val="16"/>
                <w:szCs w:val="16"/>
              </w:rPr>
            </w:pPr>
            <w:del w:id="8962" w:author="Ashan Senel Asmone" w:date="2016-05-09T17:03:00Z">
              <w:r w:rsidRPr="00D377CD" w:rsidDel="0008797E">
                <w:rPr>
                  <w:rFonts w:ascii="Calibri Light" w:hAnsi="Calibri Light"/>
                  <w:sz w:val="16"/>
                  <w:szCs w:val="16"/>
                </w:rPr>
                <w:delText>AS 1012.9-1999 Methods of testing concrete - Determination of the compressive strength of concrete specimens</w:delText>
              </w:r>
            </w:del>
            <w:ins w:id="8963" w:author="Ashan Senel Asmone" w:date="2016-05-09T17:03:00Z">
              <w:r w:rsidR="0008797E">
                <w:rPr>
                  <w:rFonts w:ascii="Calibri Light" w:hAnsi="Calibri Light"/>
                  <w:sz w:val="16"/>
                  <w:szCs w:val="16"/>
                </w:rPr>
                <w:t>AS 1012.9-1999 Methods of testing concrete - Determination of the compressive strength of concrete specimens</w:t>
              </w:r>
            </w:ins>
          </w:p>
          <w:p w14:paraId="3EFE375F" w14:textId="77777777" w:rsidR="002C4878" w:rsidRPr="00D377CD" w:rsidRDefault="002C4878" w:rsidP="00D377CD">
            <w:pPr>
              <w:spacing w:before="100" w:beforeAutospacing="1" w:after="120" w:afterAutospacing="1"/>
              <w:rPr>
                <w:rFonts w:ascii="Calibri Light" w:hAnsi="Calibri Light"/>
                <w:sz w:val="16"/>
                <w:szCs w:val="16"/>
              </w:rPr>
            </w:pPr>
            <w:del w:id="8964" w:author="Ashan Senel Asmone" w:date="2016-05-09T17:10:00Z">
              <w:r w:rsidRPr="00D377CD" w:rsidDel="0008797E">
                <w:rPr>
                  <w:rFonts w:ascii="Calibri Light" w:hAnsi="Calibri Light"/>
                  <w:sz w:val="16"/>
                  <w:szCs w:val="16"/>
                </w:rPr>
                <w:delText>AS 1302-1991 Steel reinforcing bars for concrete</w:delText>
              </w:r>
            </w:del>
            <w:ins w:id="8965" w:author="Ashan Senel Asmone" w:date="2016-05-09T17:10:00Z">
              <w:r w:rsidR="0008797E">
                <w:rPr>
                  <w:rFonts w:ascii="Calibri Light" w:hAnsi="Calibri Light"/>
                  <w:sz w:val="16"/>
                  <w:szCs w:val="16"/>
                </w:rPr>
                <w:t>AS/NZS 4671:2001 Steel reinforcing materials</w:t>
              </w:r>
            </w:ins>
          </w:p>
          <w:p w14:paraId="399F1E04" w14:textId="77777777" w:rsidR="002C4878" w:rsidRPr="00D377CD" w:rsidRDefault="002C4878" w:rsidP="00D377CD">
            <w:pPr>
              <w:spacing w:before="100" w:beforeAutospacing="1" w:after="120" w:afterAutospacing="1"/>
              <w:rPr>
                <w:rFonts w:ascii="Calibri Light" w:hAnsi="Calibri Light"/>
                <w:sz w:val="16"/>
                <w:szCs w:val="16"/>
              </w:rPr>
            </w:pPr>
            <w:del w:id="8966" w:author="Ashan Senel Asmone" w:date="2016-05-09T17:11:00Z">
              <w:r w:rsidRPr="00D377CD" w:rsidDel="0008797E">
                <w:rPr>
                  <w:rFonts w:ascii="Calibri Light" w:hAnsi="Calibri Light"/>
                  <w:sz w:val="16"/>
                  <w:szCs w:val="16"/>
                </w:rPr>
                <w:delText>AS 1302-1991/Amdt 1-1992 Steel reinforcing bars for concrete</w:delText>
              </w:r>
            </w:del>
            <w:ins w:id="8967" w:author="Ashan Senel Asmone" w:date="2016-05-09T17:11:00Z">
              <w:r w:rsidR="0008797E">
                <w:rPr>
                  <w:rFonts w:ascii="Calibri Light" w:hAnsi="Calibri Light"/>
                  <w:sz w:val="16"/>
                  <w:szCs w:val="16"/>
                </w:rPr>
                <w:t>AS 1302-1991/Amdt 1-1992 Steel reinforcing bars for concrete</w:t>
              </w:r>
            </w:ins>
          </w:p>
          <w:p w14:paraId="284F4583" w14:textId="77777777" w:rsidR="002C4878" w:rsidRPr="00D377CD" w:rsidRDefault="002C4878" w:rsidP="00D377CD">
            <w:pPr>
              <w:spacing w:before="100" w:beforeAutospacing="1" w:after="120" w:afterAutospacing="1"/>
              <w:rPr>
                <w:rFonts w:ascii="Calibri Light" w:hAnsi="Calibri Light"/>
                <w:sz w:val="16"/>
                <w:szCs w:val="16"/>
              </w:rPr>
            </w:pPr>
            <w:del w:id="8968" w:author="Ashan Senel Asmone" w:date="2016-05-09T17:12:00Z">
              <w:r w:rsidRPr="00D377CD" w:rsidDel="0008797E">
                <w:rPr>
                  <w:rFonts w:ascii="Calibri Light" w:hAnsi="Calibri Light"/>
                  <w:sz w:val="16"/>
                  <w:szCs w:val="16"/>
                </w:rPr>
                <w:delText>AS 1379-1997 Specification and supply of concrete</w:delText>
              </w:r>
            </w:del>
            <w:ins w:id="8969" w:author="Ashan Senel Asmone" w:date="2016-05-09T17:12:00Z">
              <w:r w:rsidR="0008797E">
                <w:rPr>
                  <w:rFonts w:ascii="Calibri Light" w:hAnsi="Calibri Light"/>
                  <w:sz w:val="16"/>
                  <w:szCs w:val="16"/>
                </w:rPr>
                <w:t>AS 1379-2007 Specification and supply of concrete</w:t>
              </w:r>
            </w:ins>
          </w:p>
          <w:p w14:paraId="042A8610" w14:textId="77777777" w:rsidR="002C4878" w:rsidRPr="00D377CD" w:rsidRDefault="002C4878" w:rsidP="00D377CD">
            <w:pPr>
              <w:spacing w:before="100" w:beforeAutospacing="1" w:after="120" w:afterAutospacing="1"/>
              <w:rPr>
                <w:rFonts w:ascii="Calibri Light" w:hAnsi="Calibri Light"/>
                <w:sz w:val="16"/>
                <w:szCs w:val="16"/>
              </w:rPr>
            </w:pPr>
            <w:del w:id="8970" w:author="Ashan Senel Asmone" w:date="2016-05-09T17:13:00Z">
              <w:r w:rsidRPr="00D377CD" w:rsidDel="008C2B3C">
                <w:rPr>
                  <w:rFonts w:ascii="Calibri Light" w:hAnsi="Calibri Light"/>
                  <w:sz w:val="16"/>
                  <w:szCs w:val="16"/>
                </w:rPr>
                <w:delText>AS 1379 Supp 1-1997 Specification and supply of concrete - Commentary (Supplement to AS 1379-1997)</w:delText>
              </w:r>
            </w:del>
            <w:ins w:id="8971" w:author="Ashan Senel Asmone" w:date="2016-05-09T17:13:00Z">
              <w:r w:rsidR="008C2B3C">
                <w:rPr>
                  <w:rFonts w:ascii="Calibri Light" w:hAnsi="Calibri Light"/>
                  <w:sz w:val="16"/>
                  <w:szCs w:val="16"/>
                </w:rPr>
                <w:t>AS 1379 Supp 1-2008 Specification and supply of concrete - Commentary (Supplement 1 to AS 1379 - 2007)</w:t>
              </w:r>
            </w:ins>
          </w:p>
          <w:p w14:paraId="6E65D49F" w14:textId="77777777" w:rsidR="002C4878" w:rsidRPr="00D377CD" w:rsidRDefault="002C4878" w:rsidP="00D377CD">
            <w:pPr>
              <w:spacing w:before="100" w:beforeAutospacing="1" w:after="120" w:afterAutospacing="1"/>
              <w:rPr>
                <w:rFonts w:ascii="Calibri Light" w:hAnsi="Calibri Light"/>
                <w:sz w:val="16"/>
                <w:szCs w:val="16"/>
              </w:rPr>
            </w:pPr>
            <w:del w:id="8972" w:author="Ashan Senel Asmone" w:date="2016-05-09T17:17:00Z">
              <w:r w:rsidRPr="00D377CD" w:rsidDel="008C2B3C">
                <w:rPr>
                  <w:rFonts w:ascii="Calibri Light" w:hAnsi="Calibri Light"/>
                  <w:sz w:val="16"/>
                  <w:szCs w:val="16"/>
                </w:rPr>
                <w:delText>AS 1418.15-1994/Amdt 1-1995 Cranes (including hoists and winches) - Concrete placing equipment</w:delText>
              </w:r>
            </w:del>
            <w:ins w:id="8973" w:author="Ashan Senel Asmone" w:date="2016-05-09T17:17:00Z">
              <w:r w:rsidR="008C2B3C">
                <w:rPr>
                  <w:rFonts w:ascii="Calibri Light" w:hAnsi="Calibri Light"/>
                  <w:sz w:val="16"/>
                  <w:szCs w:val="16"/>
                </w:rPr>
                <w:t>AS 1418.15-1994/Amdt 1-1995 Cranes (including hoists and winches) - Concrete placing equipment</w:t>
              </w:r>
            </w:ins>
          </w:p>
          <w:p w14:paraId="539ADC89" w14:textId="77777777" w:rsidR="002C4878" w:rsidRPr="00D377CD" w:rsidRDefault="002C4878" w:rsidP="00D377CD">
            <w:pPr>
              <w:spacing w:before="100" w:beforeAutospacing="1" w:after="120" w:afterAutospacing="1"/>
              <w:rPr>
                <w:rFonts w:ascii="Calibri Light" w:hAnsi="Calibri Light"/>
                <w:sz w:val="16"/>
                <w:szCs w:val="16"/>
              </w:rPr>
            </w:pPr>
            <w:del w:id="8974" w:author="Ashan Senel Asmone" w:date="2016-03-21T20:24:00Z">
              <w:r w:rsidRPr="00D377CD" w:rsidDel="00B73746">
                <w:rPr>
                  <w:rFonts w:ascii="Calibri Light" w:hAnsi="Calibri Light"/>
                  <w:sz w:val="16"/>
                  <w:szCs w:val="16"/>
                </w:rPr>
                <w:delText>AS 1478.1-2000 Chemical admixtures for concrete, mortar and grout - Admixtures for concrete</w:delText>
              </w:r>
            </w:del>
            <w:ins w:id="8975" w:author="Ashan Senel Asmone" w:date="2016-03-21T20:24:00Z">
              <w:r w:rsidR="00B73746">
                <w:rPr>
                  <w:rFonts w:ascii="Calibri Light" w:hAnsi="Calibri Light"/>
                  <w:sz w:val="16"/>
                  <w:szCs w:val="16"/>
                </w:rPr>
                <w:t>AS 1478.1-2000 Chemical admixtures for concrete, mortar and grout - Admixtures for concrete</w:t>
              </w:r>
            </w:ins>
          </w:p>
          <w:p w14:paraId="770B4883" w14:textId="77777777" w:rsidR="002C4878" w:rsidRPr="00D377CD" w:rsidRDefault="002C4878" w:rsidP="00D377CD">
            <w:pPr>
              <w:spacing w:before="100" w:beforeAutospacing="1" w:after="120" w:afterAutospacing="1"/>
              <w:rPr>
                <w:rFonts w:ascii="Calibri Light" w:hAnsi="Calibri Light"/>
                <w:sz w:val="16"/>
                <w:szCs w:val="16"/>
              </w:rPr>
            </w:pPr>
            <w:del w:id="8976" w:author="Ashan Senel Asmone" w:date="2016-03-21T13:37:00Z">
              <w:r w:rsidRPr="00D377CD" w:rsidDel="009D4550">
                <w:rPr>
                  <w:rFonts w:ascii="Calibri Light" w:hAnsi="Calibri Light"/>
                  <w:sz w:val="16"/>
                  <w:szCs w:val="16"/>
                </w:rPr>
                <w:delText>AS 3600-2001 Concrete structures</w:delText>
              </w:r>
            </w:del>
            <w:ins w:id="8977" w:author="Ashan Senel Asmone" w:date="2016-03-21T13:37:00Z">
              <w:r w:rsidR="009D4550">
                <w:rPr>
                  <w:rFonts w:ascii="Calibri Light" w:hAnsi="Calibri Light"/>
                  <w:sz w:val="16"/>
                  <w:szCs w:val="16"/>
                </w:rPr>
                <w:t>AS 3600-2009 Concrete structures</w:t>
              </w:r>
            </w:ins>
          </w:p>
          <w:p w14:paraId="06E9B424" w14:textId="77777777" w:rsidR="002C4878" w:rsidRPr="00D377CD" w:rsidRDefault="002C4878" w:rsidP="00D377CD">
            <w:pPr>
              <w:spacing w:before="100" w:beforeAutospacing="1" w:after="120" w:afterAutospacing="1"/>
              <w:rPr>
                <w:rFonts w:ascii="Calibri Light" w:hAnsi="Calibri Light"/>
                <w:sz w:val="16"/>
                <w:szCs w:val="16"/>
              </w:rPr>
            </w:pPr>
            <w:del w:id="8978" w:author="Ashan Senel Asmone" w:date="2016-05-09T17:59:00Z">
              <w:r w:rsidRPr="00D377CD" w:rsidDel="00401798">
                <w:rPr>
                  <w:rFonts w:ascii="Calibri Light" w:hAnsi="Calibri Light"/>
                  <w:sz w:val="16"/>
                  <w:szCs w:val="16"/>
                </w:rPr>
                <w:delText>AS 3600 Supp 1-1994 Concrete structures - Commentary (Supplement to AS 3600-1994)</w:delText>
              </w:r>
            </w:del>
            <w:ins w:id="8979" w:author="Ashan Senel Asmone" w:date="2016-05-09T17:59:00Z">
              <w:r w:rsidR="00401798">
                <w:rPr>
                  <w:rFonts w:ascii="Calibri Light" w:hAnsi="Calibri Light"/>
                  <w:sz w:val="16"/>
                  <w:szCs w:val="16"/>
                </w:rPr>
                <w:t>AS 3600-2009 Supp 1:2014 Concrete structures - Commentary (Supplement to AS 3600-2009)</w:t>
              </w:r>
            </w:ins>
          </w:p>
          <w:p w14:paraId="4EB087F1" w14:textId="77777777" w:rsidR="002C4878" w:rsidRPr="00D377CD" w:rsidRDefault="002C4878" w:rsidP="00D377CD">
            <w:pPr>
              <w:spacing w:before="100" w:beforeAutospacing="1" w:after="120" w:afterAutospacing="1"/>
              <w:rPr>
                <w:rFonts w:ascii="Calibri Light" w:hAnsi="Calibri Light"/>
                <w:sz w:val="16"/>
                <w:szCs w:val="16"/>
              </w:rPr>
            </w:pPr>
            <w:del w:id="8980" w:author="Ashan Senel Asmone" w:date="2016-05-09T18:00:00Z">
              <w:r w:rsidRPr="00D377CD" w:rsidDel="00401798">
                <w:rPr>
                  <w:rFonts w:ascii="Calibri Light" w:hAnsi="Calibri Light"/>
                  <w:sz w:val="16"/>
                  <w:szCs w:val="16"/>
                </w:rPr>
                <w:delText>AS 3600 Supp1-1994/Amdt 1-1996 Concrete structures - Commentary</w:delText>
              </w:r>
            </w:del>
            <w:ins w:id="8981" w:author="Ashan Senel Asmone" w:date="2016-05-09T18:00:00Z">
              <w:r w:rsidR="00401798">
                <w:rPr>
                  <w:rFonts w:ascii="Calibri Light" w:hAnsi="Calibri Light"/>
                  <w:sz w:val="16"/>
                  <w:szCs w:val="16"/>
                </w:rPr>
                <w:t>AS 3600 Supp1-1994/Amdt 1-1996 Concrete structures - Commentary</w:t>
              </w:r>
            </w:ins>
          </w:p>
          <w:p w14:paraId="655C1199" w14:textId="77777777" w:rsidR="002C4878" w:rsidRPr="00D377CD" w:rsidRDefault="002C4878" w:rsidP="00D377CD">
            <w:pPr>
              <w:spacing w:before="100" w:beforeAutospacing="1" w:after="120" w:afterAutospacing="1"/>
              <w:rPr>
                <w:rFonts w:ascii="Calibri Light" w:hAnsi="Calibri Light"/>
                <w:sz w:val="16"/>
                <w:szCs w:val="16"/>
              </w:rPr>
            </w:pPr>
            <w:del w:id="8982" w:author="Ashan Senel Asmone" w:date="2016-05-09T18:01:00Z">
              <w:r w:rsidRPr="00D377CD" w:rsidDel="00401798">
                <w:rPr>
                  <w:rFonts w:ascii="Calibri Light" w:hAnsi="Calibri Light"/>
                  <w:sz w:val="16"/>
                  <w:szCs w:val="16"/>
                </w:rPr>
                <w:delText>AS 3730.22-1993 Guide to the properties of paints for buildings - Concrete and masonry sealer - Solvent-borne - Interior/exterior</w:delText>
              </w:r>
            </w:del>
            <w:ins w:id="8983" w:author="Ashan Senel Asmone" w:date="2016-05-09T18:01:00Z">
              <w:r w:rsidR="00401798">
                <w:rPr>
                  <w:rFonts w:ascii="Calibri Light" w:hAnsi="Calibri Light"/>
                  <w:sz w:val="16"/>
                  <w:szCs w:val="16"/>
                </w:rPr>
                <w:t>AS 3730.22-2006 Guide to the properties of paints for buildings - Concrete and masonry sealer - Solvent-borne - Interior/exterior</w:t>
              </w:r>
            </w:ins>
          </w:p>
          <w:p w14:paraId="181C0DC0" w14:textId="77777777" w:rsidR="002C4878" w:rsidRPr="00D377CD" w:rsidRDefault="002C4878" w:rsidP="00D377CD">
            <w:pPr>
              <w:spacing w:before="100" w:beforeAutospacing="1" w:after="120" w:afterAutospacing="1"/>
              <w:rPr>
                <w:rFonts w:ascii="Calibri Light" w:hAnsi="Calibri Light"/>
                <w:sz w:val="16"/>
                <w:szCs w:val="16"/>
              </w:rPr>
            </w:pPr>
            <w:del w:id="8984" w:author="Ashan Senel Asmone" w:date="2016-05-09T18:02:00Z">
              <w:r w:rsidRPr="00D377CD" w:rsidDel="00401798">
                <w:rPr>
                  <w:rFonts w:ascii="Calibri Light" w:hAnsi="Calibri Light"/>
                  <w:sz w:val="16"/>
                  <w:szCs w:val="16"/>
                </w:rPr>
                <w:delText>AS/NZS 4548.5:1999 Guide to long-life coatings for concrete and masonry - Guidelines to methods of test</w:delText>
              </w:r>
            </w:del>
            <w:ins w:id="8985" w:author="Ashan Senel Asmone" w:date="2016-05-09T18:02:00Z">
              <w:r w:rsidR="00401798">
                <w:rPr>
                  <w:rFonts w:ascii="Calibri Light" w:hAnsi="Calibri Light"/>
                  <w:sz w:val="16"/>
                  <w:szCs w:val="16"/>
                </w:rPr>
                <w:t>AS/NZS 4548.5:1999 (R2013) Guide to long-life coatings for concrete and masonry - Guidelines to methods of test</w:t>
              </w:r>
            </w:ins>
          </w:p>
          <w:p w14:paraId="07483933" w14:textId="77777777" w:rsidR="002C4878" w:rsidRPr="00D377CD" w:rsidRDefault="002C4878" w:rsidP="00D377CD">
            <w:pPr>
              <w:spacing w:before="100" w:beforeAutospacing="1" w:after="120" w:afterAutospacing="1"/>
              <w:rPr>
                <w:rFonts w:ascii="Calibri Light" w:hAnsi="Calibri Light"/>
                <w:sz w:val="16"/>
                <w:szCs w:val="16"/>
              </w:rPr>
            </w:pPr>
            <w:del w:id="8986" w:author="Ashan Senel Asmone" w:date="2016-05-09T18:09:00Z">
              <w:r w:rsidRPr="00D377CD" w:rsidDel="00D91DD8">
                <w:rPr>
                  <w:rFonts w:ascii="Calibri Light" w:hAnsi="Calibri Light"/>
                  <w:sz w:val="16"/>
                  <w:szCs w:val="16"/>
                </w:rPr>
                <w:delText>DR 99314 CP Amendment 1 to AS 1379-1997 - Specification and supply of concrete</w:delText>
              </w:r>
            </w:del>
            <w:ins w:id="8987" w:author="Ashan Senel Asmone" w:date="2016-05-09T18:09:00Z">
              <w:r w:rsidR="00D91DD8">
                <w:rPr>
                  <w:rFonts w:ascii="Calibri Light" w:hAnsi="Calibri Light"/>
                  <w:sz w:val="16"/>
                  <w:szCs w:val="16"/>
                </w:rPr>
                <w:t>AS 1379-2007/Amdt 2-2015 Specification and supply of concrete</w:t>
              </w:r>
            </w:ins>
          </w:p>
          <w:p w14:paraId="78C700B6" w14:textId="77777777" w:rsidR="002C4878" w:rsidRPr="00D377CD" w:rsidRDefault="002C4878" w:rsidP="00D377CD">
            <w:pPr>
              <w:spacing w:before="100" w:beforeAutospacing="1" w:after="120" w:afterAutospacing="1"/>
              <w:rPr>
                <w:rFonts w:ascii="Calibri Light" w:hAnsi="Calibri Light"/>
                <w:sz w:val="16"/>
                <w:szCs w:val="16"/>
              </w:rPr>
            </w:pPr>
            <w:del w:id="8988" w:author="Ashan Senel Asmone" w:date="2016-05-09T18:04:00Z">
              <w:r w:rsidRPr="00D377CD" w:rsidDel="00D91DD8">
                <w:rPr>
                  <w:rFonts w:ascii="Calibri Light" w:hAnsi="Calibri Light"/>
                  <w:sz w:val="16"/>
                  <w:szCs w:val="16"/>
                </w:rPr>
                <w:delText>CIA Concrete 1999 Our Concrete Environment</w:delText>
              </w:r>
            </w:del>
            <w:ins w:id="8989" w:author="Ashan Senel Asmone" w:date="2016-05-09T18:04:00Z">
              <w:r w:rsidR="00D91DD8">
                <w:rPr>
                  <w:rFonts w:ascii="Calibri Light" w:hAnsi="Calibri Light"/>
                  <w:sz w:val="16"/>
                  <w:szCs w:val="16"/>
                </w:rPr>
                <w:t>CIA Concrete 1999 CIA Our Concrete Environment</w:t>
              </w:r>
            </w:ins>
          </w:p>
          <w:p w14:paraId="05734640" w14:textId="77777777" w:rsidR="002C4878" w:rsidRPr="00D377CD" w:rsidRDefault="002C4878" w:rsidP="00D377CD">
            <w:pPr>
              <w:spacing w:before="100" w:beforeAutospacing="1" w:after="120" w:afterAutospacing="1"/>
              <w:rPr>
                <w:rFonts w:ascii="Calibri Light" w:hAnsi="Calibri Light"/>
                <w:sz w:val="16"/>
                <w:szCs w:val="16"/>
              </w:rPr>
            </w:pPr>
            <w:del w:id="8990" w:author="Ashan Senel Asmone" w:date="2016-05-09T18:05:00Z">
              <w:r w:rsidRPr="00D377CD" w:rsidDel="00D91DD8">
                <w:rPr>
                  <w:rFonts w:ascii="Calibri Light" w:hAnsi="Calibri Light"/>
                  <w:sz w:val="16"/>
                  <w:szCs w:val="16"/>
                </w:rPr>
                <w:delText>CIA CPN24-1990 Design of Joints in Concrete Buildings</w:delText>
              </w:r>
            </w:del>
            <w:ins w:id="8991" w:author="Ashan Senel Asmone" w:date="2016-05-09T18:05:00Z">
              <w:r w:rsidR="00D91DD8">
                <w:rPr>
                  <w:rFonts w:ascii="Calibri Light" w:hAnsi="Calibri Light"/>
                  <w:sz w:val="16"/>
                  <w:szCs w:val="16"/>
                </w:rPr>
                <w:t>CIA CPN24-2005 Design of Joints in Concrete Structures</w:t>
              </w:r>
            </w:ins>
          </w:p>
          <w:p w14:paraId="325AA9BE" w14:textId="77777777" w:rsidR="002C4878" w:rsidRPr="00D377CD" w:rsidRDefault="002C4878" w:rsidP="00D377CD">
            <w:pPr>
              <w:spacing w:before="100" w:beforeAutospacing="1" w:after="120" w:afterAutospacing="1"/>
              <w:rPr>
                <w:rFonts w:ascii="Calibri Light" w:hAnsi="Calibri Light"/>
                <w:sz w:val="16"/>
                <w:szCs w:val="16"/>
              </w:rPr>
            </w:pPr>
            <w:del w:id="8992" w:author="Ashan Senel Asmone" w:date="2016-05-09T18:07:00Z">
              <w:r w:rsidRPr="00D377CD" w:rsidDel="00D91DD8">
                <w:rPr>
                  <w:rFonts w:ascii="Calibri Light" w:hAnsi="Calibri Light"/>
                  <w:sz w:val="16"/>
                  <w:szCs w:val="16"/>
                </w:rPr>
                <w:delText>HB 124-2000 Design of Concrete masonry Buildings</w:delText>
              </w:r>
            </w:del>
            <w:ins w:id="8993" w:author="Ashan Senel Asmone" w:date="2016-05-09T18:07:00Z">
              <w:r w:rsidR="00D91DD8">
                <w:rPr>
                  <w:rFonts w:ascii="Calibri Light" w:hAnsi="Calibri Light"/>
                  <w:sz w:val="16"/>
                  <w:szCs w:val="16"/>
                </w:rPr>
                <w:t>HB 124-2007 Design and Construction of Concrete Masonry Buildings (CD-ROM) (Withdrawn)</w:t>
              </w:r>
            </w:ins>
          </w:p>
          <w:p w14:paraId="5B2EA31B" w14:textId="77777777" w:rsidR="002C4878" w:rsidRPr="00D377CD" w:rsidRDefault="002C4878" w:rsidP="00D377CD">
            <w:pPr>
              <w:spacing w:before="100" w:beforeAutospacing="1" w:after="120" w:afterAutospacing="1"/>
              <w:rPr>
                <w:rFonts w:ascii="Calibri Light" w:hAnsi="Calibri Light"/>
                <w:sz w:val="16"/>
                <w:szCs w:val="16"/>
              </w:rPr>
            </w:pPr>
            <w:del w:id="8994" w:author="Ashan Senel Asmone" w:date="2016-05-09T18:08:00Z">
              <w:r w:rsidRPr="00D377CD" w:rsidDel="00D91DD8">
                <w:rPr>
                  <w:rFonts w:ascii="Calibri Light" w:hAnsi="Calibri Light"/>
                  <w:sz w:val="16"/>
                  <w:szCs w:val="16"/>
                </w:rPr>
                <w:delText>HB 237-2000 Detailing and construction of concrete masonry</w:delText>
              </w:r>
            </w:del>
          </w:p>
          <w:p w14:paraId="27342EC8" w14:textId="77777777" w:rsidR="002C4878" w:rsidRPr="00D377CD" w:rsidRDefault="002C4878" w:rsidP="00D377CD">
            <w:pPr>
              <w:spacing w:before="100" w:beforeAutospacing="1" w:after="120" w:afterAutospacing="1"/>
              <w:rPr>
                <w:rFonts w:ascii="Calibri Light" w:hAnsi="Calibri Light"/>
                <w:sz w:val="16"/>
                <w:szCs w:val="16"/>
              </w:rPr>
            </w:pPr>
            <w:del w:id="8995" w:author="Ashan Senel Asmone" w:date="2016-05-09T18:13:00Z">
              <w:r w:rsidRPr="00D377CD" w:rsidDel="00D91DD8">
                <w:rPr>
                  <w:rFonts w:ascii="Calibri Light" w:hAnsi="Calibri Light"/>
                  <w:sz w:val="16"/>
                  <w:szCs w:val="16"/>
                </w:rPr>
                <w:delText>HB 34-1992 Near-to-surface testing of hardened concrete</w:delText>
              </w:r>
            </w:del>
          </w:p>
          <w:p w14:paraId="17F37EAF" w14:textId="77777777" w:rsidR="002C4878" w:rsidRPr="00D377CD" w:rsidRDefault="002C4878" w:rsidP="00D377CD">
            <w:pPr>
              <w:spacing w:before="100" w:beforeAutospacing="1" w:after="120" w:afterAutospacing="1"/>
              <w:rPr>
                <w:rFonts w:ascii="Calibri Light" w:hAnsi="Calibri Light"/>
                <w:sz w:val="16"/>
                <w:szCs w:val="16"/>
              </w:rPr>
            </w:pPr>
            <w:del w:id="8996" w:author="Ashan Senel Asmone" w:date="2016-05-09T18:16:00Z">
              <w:r w:rsidRPr="00D377CD" w:rsidDel="00D91DD8">
                <w:rPr>
                  <w:rFonts w:ascii="Calibri Light" w:hAnsi="Calibri Light"/>
                  <w:sz w:val="16"/>
                  <w:szCs w:val="16"/>
                </w:rPr>
                <w:delText>HB 64-1994 Guide to concrete construction</w:delText>
              </w:r>
            </w:del>
            <w:ins w:id="8997" w:author="Ashan Senel Asmone" w:date="2016-05-09T18:16:00Z">
              <w:r w:rsidR="00D91DD8">
                <w:rPr>
                  <w:rFonts w:ascii="Calibri Light" w:hAnsi="Calibri Light"/>
                  <w:sz w:val="16"/>
                  <w:szCs w:val="16"/>
                </w:rPr>
                <w:t>HB 64-2002 Guide to concrete construction</w:t>
              </w:r>
            </w:ins>
          </w:p>
          <w:p w14:paraId="734FB2BF" w14:textId="77777777" w:rsidR="002C4878" w:rsidRPr="00D377CD" w:rsidRDefault="002C4878" w:rsidP="00D377CD">
            <w:pPr>
              <w:spacing w:before="100" w:beforeAutospacing="1" w:after="120" w:afterAutospacing="1"/>
              <w:rPr>
                <w:rFonts w:ascii="Calibri Light" w:hAnsi="Calibri Light"/>
                <w:sz w:val="16"/>
                <w:szCs w:val="16"/>
              </w:rPr>
            </w:pPr>
            <w:del w:id="8998" w:author="Ashan Senel Asmone" w:date="2016-05-09T18:17:00Z">
              <w:r w:rsidRPr="00D377CD" w:rsidDel="00D91DD8">
                <w:rPr>
                  <w:rFonts w:ascii="Calibri Light" w:hAnsi="Calibri Light"/>
                  <w:sz w:val="16"/>
                  <w:szCs w:val="16"/>
                </w:rPr>
                <w:delText>HB 67-1995 Concrete practice on building sites</w:delText>
              </w:r>
            </w:del>
            <w:ins w:id="8999" w:author="Ashan Senel Asmone" w:date="2016-05-09T18:17:00Z">
              <w:r w:rsidR="00D91DD8">
                <w:rPr>
                  <w:rFonts w:ascii="Calibri Light" w:hAnsi="Calibri Light"/>
                  <w:sz w:val="16"/>
                  <w:szCs w:val="16"/>
                </w:rPr>
                <w:t>HB 67-1995 Concrete practice on building sites</w:t>
              </w:r>
            </w:ins>
          </w:p>
          <w:p w14:paraId="53894BE9" w14:textId="77777777" w:rsidR="002C4878" w:rsidRPr="00D377CD" w:rsidRDefault="002C4878" w:rsidP="00D377CD">
            <w:pPr>
              <w:spacing w:before="100" w:beforeAutospacing="1" w:after="120" w:afterAutospacing="1"/>
              <w:rPr>
                <w:rFonts w:ascii="Calibri Light" w:hAnsi="Calibri Light"/>
                <w:sz w:val="16"/>
                <w:szCs w:val="16"/>
              </w:rPr>
            </w:pPr>
            <w:del w:id="9000" w:author="Ashan Senel Asmone" w:date="2016-05-09T18:18:00Z">
              <w:r w:rsidRPr="00D377CD" w:rsidDel="00D91DD8">
                <w:rPr>
                  <w:rFonts w:ascii="Calibri Light" w:hAnsi="Calibri Light"/>
                  <w:sz w:val="16"/>
                  <w:szCs w:val="16"/>
                </w:rPr>
                <w:delText>HB 84:1996 Guide to Concrete Repair and Protection</w:delText>
              </w:r>
            </w:del>
            <w:ins w:id="9001" w:author="Ashan Senel Asmone" w:date="2016-05-09T18:18:00Z">
              <w:r w:rsidR="00D91DD8">
                <w:rPr>
                  <w:rFonts w:ascii="Calibri Light" w:hAnsi="Calibri Light"/>
                  <w:sz w:val="16"/>
                  <w:szCs w:val="16"/>
                </w:rPr>
                <w:t>HB 84-2006 Guide to Concrete Repair and Protection</w:t>
              </w:r>
            </w:ins>
          </w:p>
          <w:p w14:paraId="553213AB" w14:textId="77777777" w:rsidR="002C4878" w:rsidRPr="00D377CD" w:rsidRDefault="002C4878" w:rsidP="00D377CD">
            <w:pPr>
              <w:spacing w:before="100" w:beforeAutospacing="1" w:after="120" w:afterAutospacing="1"/>
              <w:rPr>
                <w:rFonts w:ascii="Calibri Light" w:hAnsi="Calibri Light"/>
                <w:sz w:val="16"/>
                <w:szCs w:val="16"/>
              </w:rPr>
            </w:pPr>
            <w:del w:id="9002" w:author="Ashan Senel Asmone" w:date="2016-05-09T18:18:00Z">
              <w:r w:rsidRPr="00D377CD" w:rsidDel="00D91DD8">
                <w:rPr>
                  <w:rFonts w:ascii="Calibri Light" w:hAnsi="Calibri Light"/>
                  <w:sz w:val="16"/>
                  <w:szCs w:val="16"/>
                </w:rPr>
                <w:delText>CCA T41-1994 Guide to Concrete Construction</w:delText>
              </w:r>
            </w:del>
            <w:ins w:id="9003" w:author="Ashan Senel Asmone" w:date="2016-05-09T18:18:00Z">
              <w:r w:rsidR="00D91DD8">
                <w:rPr>
                  <w:rFonts w:ascii="Calibri Light" w:hAnsi="Calibri Light"/>
                  <w:sz w:val="16"/>
                  <w:szCs w:val="16"/>
                </w:rPr>
                <w:t>HB 64-2002 Guide to concrete construction</w:t>
              </w:r>
            </w:ins>
          </w:p>
          <w:p w14:paraId="7D2961C8" w14:textId="77777777" w:rsidR="002C4878" w:rsidRPr="00D377CD" w:rsidRDefault="002C4878" w:rsidP="00D377CD">
            <w:pPr>
              <w:spacing w:before="100" w:beforeAutospacing="1" w:after="120" w:afterAutospacing="1"/>
              <w:rPr>
                <w:rFonts w:ascii="Calibri Light" w:hAnsi="Calibri Light"/>
                <w:sz w:val="16"/>
                <w:szCs w:val="16"/>
              </w:rPr>
            </w:pPr>
            <w:del w:id="9004" w:author="Ashan Senel Asmone" w:date="2016-05-09T18:20:00Z">
              <w:r w:rsidRPr="00D377CD" w:rsidDel="00D91DD8">
                <w:rPr>
                  <w:rFonts w:ascii="Calibri Light" w:hAnsi="Calibri Light"/>
                  <w:sz w:val="16"/>
                  <w:szCs w:val="16"/>
                </w:rPr>
                <w:delText>CIA Z5-1987 Recommended Practice: Sprayed Concrete</w:delText>
              </w:r>
            </w:del>
            <w:ins w:id="9005" w:author="Ashan Senel Asmone" w:date="2016-05-09T18:20:00Z">
              <w:r w:rsidR="00D91DD8">
                <w:rPr>
                  <w:rFonts w:ascii="Calibri Light" w:hAnsi="Calibri Light"/>
                  <w:sz w:val="16"/>
                  <w:szCs w:val="16"/>
                </w:rPr>
                <w:t>CIA Z5-2010 Shotcreting in Australia</w:t>
              </w:r>
            </w:ins>
          </w:p>
          <w:p w14:paraId="37992D9E" w14:textId="77777777" w:rsidR="002C4878" w:rsidRPr="00D377CD" w:rsidRDefault="002C4878" w:rsidP="00D377CD">
            <w:pPr>
              <w:spacing w:before="100" w:beforeAutospacing="1" w:after="120" w:afterAutospacing="1"/>
              <w:rPr>
                <w:rFonts w:ascii="Calibri Light" w:hAnsi="Calibri Light"/>
                <w:sz w:val="16"/>
                <w:szCs w:val="16"/>
              </w:rPr>
            </w:pPr>
            <w:del w:id="9006" w:author="Ashan Senel Asmone" w:date="2016-05-09T18:25:00Z">
              <w:r w:rsidRPr="00D377CD" w:rsidDel="007351A9">
                <w:rPr>
                  <w:rFonts w:ascii="Calibri Light" w:hAnsi="Calibri Light"/>
                  <w:sz w:val="16"/>
                  <w:szCs w:val="16"/>
                </w:rPr>
                <w:delText>CIA Z7-2001 Durable Concrete Structures</w:delText>
              </w:r>
            </w:del>
            <w:ins w:id="9007" w:author="Ashan Senel Asmone" w:date="2016-05-09T18:26:00Z">
              <w:r w:rsidR="007351A9">
                <w:rPr>
                  <w:rFonts w:ascii="Calibri Light" w:hAnsi="Calibri Light"/>
                  <w:sz w:val="16"/>
                  <w:szCs w:val="16"/>
                </w:rPr>
                <w:t xml:space="preserve">CIA Z7/01-2014 Durability Planning/ CIA Z7/04-2014 Good Practice Through Design, Concrete Supply and Construction/ </w:t>
              </w:r>
            </w:ins>
            <w:ins w:id="9008" w:author="Ashan Senel Asmone" w:date="2016-05-09T18:25:00Z">
              <w:r w:rsidR="007351A9">
                <w:rPr>
                  <w:rFonts w:ascii="Calibri Light" w:hAnsi="Calibri Light"/>
                  <w:sz w:val="16"/>
                  <w:szCs w:val="16"/>
                </w:rPr>
                <w:t>CIA Z7/07-2015 Performance Tests to Assess Concrete Durability</w:t>
              </w:r>
            </w:ins>
          </w:p>
          <w:p w14:paraId="0A77D8E6" w14:textId="77777777" w:rsidR="002C4878" w:rsidRPr="00D377CD" w:rsidRDefault="002C4878" w:rsidP="00D377CD">
            <w:pPr>
              <w:spacing w:before="100" w:beforeAutospacing="1" w:after="120" w:afterAutospacing="1"/>
              <w:rPr>
                <w:rFonts w:ascii="Calibri Light" w:hAnsi="Calibri Light"/>
                <w:sz w:val="16"/>
                <w:szCs w:val="16"/>
              </w:rPr>
            </w:pPr>
            <w:del w:id="9009" w:author="Ashan Senel Asmone" w:date="2016-05-09T18:27:00Z">
              <w:r w:rsidRPr="00D377CD" w:rsidDel="007351A9">
                <w:rPr>
                  <w:rFonts w:ascii="Calibri Light" w:hAnsi="Calibri Light"/>
                  <w:sz w:val="16"/>
                  <w:szCs w:val="16"/>
                </w:rPr>
                <w:delText>CIA Z9-1999 Curing of Concrete</w:delText>
              </w:r>
            </w:del>
            <w:ins w:id="9010" w:author="Ashan Senel Asmone" w:date="2016-05-09T18:27:00Z">
              <w:r w:rsidR="007351A9">
                <w:rPr>
                  <w:rFonts w:ascii="Calibri Light" w:hAnsi="Calibri Light"/>
                  <w:sz w:val="16"/>
                  <w:szCs w:val="16"/>
                </w:rPr>
                <w:t>CIA Z9-1999 CIA Curing of Concrete</w:t>
              </w:r>
            </w:ins>
          </w:p>
          <w:p w14:paraId="32C8A282" w14:textId="77777777" w:rsidR="00401C5E" w:rsidRPr="002C4878" w:rsidRDefault="00401C5E" w:rsidP="00D377CD">
            <w:pPr>
              <w:spacing w:after="120"/>
              <w:rPr>
                <w:rFonts w:ascii="Calibri Light" w:hAnsi="Calibri Light"/>
                <w:sz w:val="16"/>
                <w:szCs w:val="16"/>
              </w:rPr>
            </w:pPr>
          </w:p>
        </w:tc>
      </w:tr>
      <w:tr w:rsidR="00401C5E" w:rsidRPr="004F3C8C" w14:paraId="35CE4294" w14:textId="77777777" w:rsidTr="00401C5E">
        <w:tc>
          <w:tcPr>
            <w:tcW w:w="685" w:type="dxa"/>
          </w:tcPr>
          <w:p w14:paraId="1CC490E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3BF87956" w14:textId="77777777" w:rsidR="002C4878" w:rsidRPr="00D377CD" w:rsidRDefault="002C4878" w:rsidP="00DF0CC1">
            <w:pPr>
              <w:spacing w:line="360" w:lineRule="auto"/>
              <w:rPr>
                <w:rFonts w:ascii="Calibri Light" w:hAnsi="Calibri Light"/>
                <w:sz w:val="16"/>
                <w:szCs w:val="16"/>
              </w:rPr>
            </w:pPr>
            <w:del w:id="9011" w:author="Jing Kai Toh" w:date="2016-05-13T10:27:00Z">
              <w:r w:rsidRPr="00D377CD" w:rsidDel="00E32848">
                <w:rPr>
                  <w:rFonts w:ascii="Calibri Light" w:hAnsi="Calibri Light"/>
                  <w:sz w:val="16"/>
                  <w:szCs w:val="16"/>
                </w:rPr>
                <w:delText>SS 81: 1999 Code of practice for precast concrete slab and wall panels</w:delText>
              </w:r>
            </w:del>
            <w:ins w:id="9012" w:author="Jing Kai Toh" w:date="2016-05-13T10:27:00Z">
              <w:r w:rsidR="00E32848">
                <w:rPr>
                  <w:rFonts w:ascii="Calibri Light" w:hAnsi="Calibri Light"/>
                  <w:sz w:val="16"/>
                  <w:szCs w:val="16"/>
                </w:rPr>
                <w:t>CP 81 : 1999 Code of practice for precast concrete slab and wall panels</w:t>
              </w:r>
            </w:ins>
          </w:p>
          <w:p w14:paraId="4653BCA5" w14:textId="77777777" w:rsidR="002C4878" w:rsidRPr="00D377CD" w:rsidRDefault="002C4878" w:rsidP="00DF0CC1">
            <w:pPr>
              <w:spacing w:line="360" w:lineRule="auto"/>
              <w:rPr>
                <w:rFonts w:ascii="Calibri Light" w:hAnsi="Calibri Light"/>
                <w:sz w:val="16"/>
                <w:szCs w:val="16"/>
              </w:rPr>
            </w:pPr>
            <w:del w:id="9013" w:author="Jing Kai Toh" w:date="2016-05-13T10:29:00Z">
              <w:r w:rsidRPr="00D377CD" w:rsidDel="00E32848">
                <w:rPr>
                  <w:rFonts w:ascii="Calibri Light" w:hAnsi="Calibri Light"/>
                  <w:sz w:val="16"/>
                  <w:szCs w:val="16"/>
                </w:rPr>
                <w:delText>SS 76: 1972 Precast concrete blocks</w:delText>
              </w:r>
            </w:del>
            <w:ins w:id="9014" w:author="Jing Kai Toh" w:date="2016-05-13T10:29:00Z">
              <w:r w:rsidR="00E32848">
                <w:rPr>
                  <w:rFonts w:ascii="Calibri Light" w:hAnsi="Calibri Light"/>
                  <w:sz w:val="16"/>
                  <w:szCs w:val="16"/>
                </w:rPr>
                <w:t>SS 76 : 1972 Precast concrete blocks (Withdrawn)</w:t>
              </w:r>
            </w:ins>
          </w:p>
          <w:p w14:paraId="1578EF12" w14:textId="77777777" w:rsidR="002C4878" w:rsidRPr="00D377CD" w:rsidRDefault="002C4878" w:rsidP="00DF0CC1">
            <w:pPr>
              <w:spacing w:line="360" w:lineRule="auto"/>
              <w:rPr>
                <w:rFonts w:ascii="Calibri Light" w:hAnsi="Calibri Light"/>
                <w:sz w:val="16"/>
                <w:szCs w:val="16"/>
              </w:rPr>
            </w:pPr>
            <w:del w:id="9015" w:author="Jing Kai Toh" w:date="2016-05-13T10:33:00Z">
              <w:r w:rsidRPr="00D377CD" w:rsidDel="00E32848">
                <w:rPr>
                  <w:rFonts w:ascii="Calibri Light" w:hAnsi="Calibri Light"/>
                  <w:sz w:val="16"/>
                  <w:szCs w:val="16"/>
                </w:rPr>
                <w:delText>SS 76M: 1975 Precast concrete blocks</w:delText>
              </w:r>
            </w:del>
            <w:ins w:id="9016" w:author="Jing Kai Toh" w:date="2016-05-13T10:33:00Z">
              <w:r w:rsidR="00E32848">
                <w:rPr>
                  <w:rFonts w:ascii="Calibri Light" w:hAnsi="Calibri Light"/>
                  <w:sz w:val="16"/>
                  <w:szCs w:val="16"/>
                </w:rPr>
                <w:t>SS 271 : 1983 Concrete masonry units (for non-loadbearing applications)</w:t>
              </w:r>
            </w:ins>
          </w:p>
          <w:p w14:paraId="5B7832F2" w14:textId="77777777" w:rsidR="002C4878" w:rsidRPr="00D377CD" w:rsidRDefault="002C4878" w:rsidP="00DF0CC1">
            <w:pPr>
              <w:spacing w:line="360" w:lineRule="auto"/>
              <w:rPr>
                <w:rFonts w:ascii="Calibri Light" w:hAnsi="Calibri Light"/>
                <w:sz w:val="16"/>
                <w:szCs w:val="16"/>
              </w:rPr>
            </w:pPr>
            <w:del w:id="9017" w:author="Jing Kai Toh" w:date="2016-05-13T10:34:00Z">
              <w:r w:rsidRPr="00D377CD" w:rsidDel="00E32848">
                <w:rPr>
                  <w:rFonts w:ascii="Calibri Light" w:hAnsi="Calibri Light"/>
                  <w:sz w:val="16"/>
                  <w:szCs w:val="16"/>
                </w:rPr>
                <w:delText>SS 214: 1999 Precast concrete kerbs and dividers</w:delText>
              </w:r>
            </w:del>
            <w:ins w:id="9018" w:author="Jing Kai Toh" w:date="2016-05-13T10:34:00Z">
              <w:r w:rsidR="00E32848">
                <w:rPr>
                  <w:rFonts w:ascii="Calibri Light" w:hAnsi="Calibri Light"/>
                  <w:sz w:val="16"/>
                  <w:szCs w:val="16"/>
                </w:rPr>
                <w:t>SS 214 : 2009 Specification for precast concrete kerbs</w:t>
              </w:r>
            </w:ins>
          </w:p>
          <w:p w14:paraId="2D474A9A" w14:textId="77777777" w:rsidR="002C4878" w:rsidRPr="00D377CD" w:rsidRDefault="002C4878" w:rsidP="00DF0CC1">
            <w:pPr>
              <w:spacing w:line="360" w:lineRule="auto"/>
              <w:rPr>
                <w:rFonts w:ascii="Calibri Light" w:hAnsi="Calibri Light"/>
                <w:sz w:val="16"/>
                <w:szCs w:val="16"/>
              </w:rPr>
            </w:pPr>
            <w:del w:id="9019" w:author="Jing Kai Toh" w:date="2016-05-13T10:36:00Z">
              <w:r w:rsidRPr="00D377CD" w:rsidDel="00E32848">
                <w:rPr>
                  <w:rFonts w:ascii="Calibri Light" w:hAnsi="Calibri Light"/>
                  <w:sz w:val="16"/>
                  <w:szCs w:val="16"/>
                </w:rPr>
                <w:delText>CP 65 : Part 1 :1999 Code of Practice for structural use of concrete – Design and construction</w:delText>
              </w:r>
            </w:del>
            <w:ins w:id="9020" w:author="Jing Kai Toh" w:date="2016-05-13T10:36:00Z">
              <w:r w:rsidR="00E32848">
                <w:rPr>
                  <w:rFonts w:ascii="Calibri Light" w:hAnsi="Calibri Light"/>
                  <w:sz w:val="16"/>
                  <w:szCs w:val="16"/>
                </w:rPr>
                <w:t>CP 65 - 1 : 1999 Code of practice for structural use of concrete - Design and construction</w:t>
              </w:r>
            </w:ins>
          </w:p>
          <w:p w14:paraId="2305C3DF" w14:textId="77777777" w:rsidR="002C4878" w:rsidRPr="00D377CD" w:rsidRDefault="002C4878" w:rsidP="00DF0CC1">
            <w:pPr>
              <w:spacing w:line="360" w:lineRule="auto"/>
              <w:rPr>
                <w:rFonts w:ascii="Calibri Light" w:hAnsi="Calibri Light"/>
                <w:sz w:val="16"/>
                <w:szCs w:val="16"/>
              </w:rPr>
            </w:pPr>
            <w:del w:id="9021" w:author="Jing Kai Toh" w:date="2016-05-13T10:37:00Z">
              <w:r w:rsidRPr="00D377CD" w:rsidDel="00E32848">
                <w:rPr>
                  <w:rFonts w:ascii="Calibri Light" w:hAnsi="Calibri Light"/>
                  <w:sz w:val="16"/>
                  <w:szCs w:val="16"/>
                </w:rPr>
                <w:delText>CP 65 : Part 2 :1999 Code of Practice for structural use of concrete – Special circumstances</w:delText>
              </w:r>
            </w:del>
            <w:ins w:id="9022" w:author="Jing Kai Toh" w:date="2016-05-13T10:37:00Z">
              <w:r w:rsidR="00E32848">
                <w:rPr>
                  <w:rFonts w:ascii="Calibri Light" w:hAnsi="Calibri Light"/>
                  <w:sz w:val="16"/>
                  <w:szCs w:val="16"/>
                </w:rPr>
                <w:t>CP 65 - 2 : 1996 Code of practice for structural use of concrete - Special circumstances</w:t>
              </w:r>
            </w:ins>
          </w:p>
          <w:p w14:paraId="2F381841" w14:textId="77777777" w:rsidR="002C4878" w:rsidRPr="00D377CD" w:rsidRDefault="002C4878" w:rsidP="00DF0CC1">
            <w:pPr>
              <w:spacing w:line="360" w:lineRule="auto"/>
              <w:rPr>
                <w:rFonts w:ascii="Calibri Light" w:hAnsi="Calibri Light"/>
                <w:sz w:val="16"/>
                <w:szCs w:val="16"/>
              </w:rPr>
            </w:pPr>
            <w:del w:id="9023" w:author="Jing Kai Toh" w:date="2016-05-13T10:39:00Z">
              <w:r w:rsidRPr="00D377CD" w:rsidDel="00E32848">
                <w:rPr>
                  <w:rFonts w:ascii="Calibri Light" w:hAnsi="Calibri Light"/>
                  <w:sz w:val="16"/>
                  <w:szCs w:val="16"/>
                </w:rPr>
                <w:delText>CP 67 : Part 2 : 1999 Code of practice for cleaning and surface repair of buildings – Concrete and concrete masonry</w:delText>
              </w:r>
            </w:del>
            <w:ins w:id="9024" w:author="Jing Kai Toh" w:date="2016-05-13T10:39:00Z">
              <w:r w:rsidR="00E32848">
                <w:rPr>
                  <w:rFonts w:ascii="Calibri Light" w:hAnsi="Calibri Light"/>
                  <w:sz w:val="16"/>
                  <w:szCs w:val="16"/>
                </w:rPr>
                <w:t>SS 509 - 2 : 2005 (2015) Code of practice for cleaning and surface repair of buildings - Surface repair of natural stones, brick, terracotta and rendered finishes</w:t>
              </w:r>
            </w:ins>
          </w:p>
          <w:p w14:paraId="16075214" w14:textId="77777777" w:rsidR="002C4878" w:rsidRPr="00D377CD" w:rsidRDefault="002C4878" w:rsidP="00DF0CC1">
            <w:pPr>
              <w:spacing w:line="360" w:lineRule="auto"/>
              <w:rPr>
                <w:rFonts w:ascii="Calibri Light" w:hAnsi="Calibri Light"/>
                <w:sz w:val="16"/>
                <w:szCs w:val="16"/>
              </w:rPr>
            </w:pPr>
            <w:del w:id="9025" w:author="Jing Kai Toh" w:date="2016-05-13T10:40:00Z">
              <w:r w:rsidRPr="00D377CD" w:rsidDel="001F6818">
                <w:rPr>
                  <w:rFonts w:ascii="Calibri Light" w:hAnsi="Calibri Light"/>
                  <w:sz w:val="16"/>
                  <w:szCs w:val="16"/>
                </w:rPr>
                <w:delText>CP 82 : Part 1 : 1999 Code of practice for waterproofing of reinforced concrete buildings</w:delText>
              </w:r>
            </w:del>
            <w:ins w:id="9026" w:author="Jing Kai Toh" w:date="2016-05-13T10:40:00Z">
              <w:r w:rsidR="001F6818">
                <w:rPr>
                  <w:rFonts w:ascii="Calibri Light" w:hAnsi="Calibri Light"/>
                  <w:sz w:val="16"/>
                  <w:szCs w:val="16"/>
                </w:rPr>
                <w:t>CP 82 : 1999 Code of practice for waterproofing of reinforced concrete buildings</w:t>
              </w:r>
            </w:ins>
          </w:p>
          <w:p w14:paraId="31E4824A" w14:textId="77777777" w:rsidR="002C4878" w:rsidRPr="00D377CD" w:rsidRDefault="002C4878" w:rsidP="00DF0CC1">
            <w:pPr>
              <w:spacing w:line="360" w:lineRule="auto"/>
              <w:rPr>
                <w:rFonts w:ascii="Calibri Light" w:hAnsi="Calibri Light"/>
                <w:sz w:val="16"/>
                <w:szCs w:val="16"/>
              </w:rPr>
            </w:pPr>
            <w:del w:id="9027" w:author="Ashan Asmone" w:date="2016-03-31T14:16:00Z">
              <w:r w:rsidRPr="00D377CD" w:rsidDel="00041349">
                <w:rPr>
                  <w:rFonts w:ascii="Calibri Light" w:hAnsi="Calibri Light"/>
                  <w:sz w:val="16"/>
                  <w:szCs w:val="16"/>
                </w:rPr>
                <w:delText>SS 31 : 1998 Aggregates from natural sources for concrete</w:delText>
              </w:r>
            </w:del>
          </w:p>
          <w:p w14:paraId="26670D21" w14:textId="77777777" w:rsidR="002C4878" w:rsidRPr="00D377CD" w:rsidRDefault="002C4878" w:rsidP="00DF0CC1">
            <w:pPr>
              <w:spacing w:line="360" w:lineRule="auto"/>
              <w:rPr>
                <w:rFonts w:ascii="Calibri Light" w:hAnsi="Calibri Light"/>
                <w:sz w:val="16"/>
                <w:szCs w:val="16"/>
              </w:rPr>
            </w:pPr>
            <w:del w:id="9028" w:author="Jing Kai Toh" w:date="2016-05-13T10:42:00Z">
              <w:r w:rsidRPr="00D377CD" w:rsidDel="001F6818">
                <w:rPr>
                  <w:rFonts w:ascii="Calibri Light" w:hAnsi="Calibri Light"/>
                  <w:sz w:val="16"/>
                  <w:szCs w:val="16"/>
                </w:rPr>
                <w:delText>SS 73 : Part 20 : 1992 Methods of sampling and testing of mineral aggregates, sand and fillers – Methods for testing and classifying drying shrinkage of aggregates in concrete.</w:delText>
              </w:r>
            </w:del>
            <w:ins w:id="9029" w:author="Jing Kai Toh" w:date="2016-05-13T10:42:00Z">
              <w:r w:rsidR="001F6818">
                <w:rPr>
                  <w:rFonts w:ascii="Calibri Light" w:hAnsi="Calibri Light"/>
                  <w:sz w:val="16"/>
                  <w:szCs w:val="16"/>
                </w:rPr>
                <w:t>SS EN 12620 : 2008 Specification for aggregates for concrete</w:t>
              </w:r>
            </w:ins>
          </w:p>
          <w:p w14:paraId="5A6F5FF6" w14:textId="77777777" w:rsidR="002C4878" w:rsidRPr="00D377CD" w:rsidRDefault="002C4878" w:rsidP="00DF0CC1">
            <w:pPr>
              <w:spacing w:line="360" w:lineRule="auto"/>
              <w:rPr>
                <w:rFonts w:ascii="Calibri Light" w:hAnsi="Calibri Light"/>
                <w:sz w:val="16"/>
                <w:szCs w:val="16"/>
              </w:rPr>
            </w:pPr>
            <w:del w:id="9030" w:author="Jing Kai Toh" w:date="2016-05-12T17:19:00Z">
              <w:r w:rsidRPr="00D377CD" w:rsidDel="0012405E">
                <w:rPr>
                  <w:rFonts w:ascii="Calibri Light" w:hAnsi="Calibri Light"/>
                  <w:sz w:val="16"/>
                  <w:szCs w:val="16"/>
                </w:rPr>
                <w:delText>SS 78 : Part 5 : 1972 Testing concrete – Methods of testing hardened concrete for other than strength.</w:delText>
              </w:r>
            </w:del>
            <w:ins w:id="9031" w:author="Jing Kai Toh" w:date="2016-05-12T17:19:00Z">
              <w:r w:rsidR="0012405E">
                <w:rPr>
                  <w:rFonts w:ascii="Calibri Light" w:hAnsi="Calibri Light"/>
                  <w:sz w:val="16"/>
                  <w:szCs w:val="16"/>
                </w:rPr>
                <w:t>SS 78 - 5 : 1972 Testing concrete - Methods of testing hardened concrete for other than strength (Withdrawn - 11 Oct 2012)</w:t>
              </w:r>
            </w:ins>
          </w:p>
          <w:p w14:paraId="7DC14A50" w14:textId="77777777" w:rsidR="002C4878" w:rsidRPr="00D377CD" w:rsidRDefault="002C4878" w:rsidP="00DF0CC1">
            <w:pPr>
              <w:spacing w:line="360" w:lineRule="auto"/>
              <w:rPr>
                <w:rFonts w:ascii="Calibri Light" w:hAnsi="Calibri Light"/>
                <w:sz w:val="16"/>
                <w:szCs w:val="16"/>
              </w:rPr>
            </w:pPr>
            <w:del w:id="9032" w:author="Jing Kai Toh" w:date="2016-05-12T17:44:00Z">
              <w:r w:rsidRPr="00D377CD" w:rsidDel="0039045E">
                <w:rPr>
                  <w:rFonts w:ascii="Calibri Light" w:hAnsi="Calibri Light"/>
                  <w:sz w:val="16"/>
                  <w:szCs w:val="16"/>
                </w:rPr>
                <w:delText>SS 78 : Part A1 : 1987 Testing concrete – Method of sampling fresh concrete on site.</w:delText>
              </w:r>
            </w:del>
            <w:ins w:id="9033" w:author="Jing Kai Toh" w:date="2016-05-12T17:44:00Z">
              <w:r w:rsidR="0039045E">
                <w:rPr>
                  <w:rFonts w:ascii="Calibri Light" w:hAnsi="Calibri Light"/>
                  <w:sz w:val="16"/>
                  <w:szCs w:val="16"/>
                </w:rPr>
                <w:t>SS 78 - A1 : 1987 Testing concrete - Method of sampling fresh concrete on site (Withdrawn - 24 Jun 2011)</w:t>
              </w:r>
            </w:ins>
          </w:p>
          <w:p w14:paraId="7B4CD91E" w14:textId="77777777" w:rsidR="002C4878" w:rsidRPr="00D377CD" w:rsidRDefault="002C4878" w:rsidP="00DF0CC1">
            <w:pPr>
              <w:spacing w:line="360" w:lineRule="auto"/>
              <w:rPr>
                <w:rFonts w:ascii="Calibri Light" w:hAnsi="Calibri Light"/>
                <w:sz w:val="16"/>
                <w:szCs w:val="16"/>
              </w:rPr>
            </w:pPr>
            <w:del w:id="9034" w:author="Jing Kai Toh" w:date="2016-05-12T17:45:00Z">
              <w:r w:rsidRPr="00D377CD" w:rsidDel="0039045E">
                <w:rPr>
                  <w:rFonts w:ascii="Calibri Light" w:hAnsi="Calibri Light"/>
                  <w:sz w:val="16"/>
                  <w:szCs w:val="16"/>
                </w:rPr>
                <w:delText>SS 78 : Part A11 : 1987 Testing concrete – Method of normal curing of test specimens (27oC method)</w:delText>
              </w:r>
            </w:del>
            <w:ins w:id="9035" w:author="Jing Kai Toh" w:date="2016-05-12T17:45:00Z">
              <w:r w:rsidR="0039045E">
                <w:rPr>
                  <w:rFonts w:ascii="Calibri Light" w:hAnsi="Calibri Light"/>
                  <w:sz w:val="16"/>
                  <w:szCs w:val="16"/>
                </w:rPr>
                <w:t>SS 78 - A11 : 1987 Testing concrete - Method of normal curing of test specimens (27oC method) (Withdrawn - 24 Jun 2011)</w:t>
              </w:r>
            </w:ins>
          </w:p>
          <w:p w14:paraId="4E32500E" w14:textId="77777777" w:rsidR="002C4878" w:rsidRPr="00D377CD" w:rsidRDefault="002C4878" w:rsidP="00DF0CC1">
            <w:pPr>
              <w:spacing w:line="360" w:lineRule="auto"/>
              <w:rPr>
                <w:rFonts w:ascii="Calibri Light" w:hAnsi="Calibri Light"/>
                <w:sz w:val="16"/>
                <w:szCs w:val="16"/>
              </w:rPr>
            </w:pPr>
            <w:del w:id="9036" w:author="Jing Kai Toh" w:date="2016-05-12T17:46:00Z">
              <w:r w:rsidRPr="00D377CD" w:rsidDel="0039045E">
                <w:rPr>
                  <w:rFonts w:ascii="Calibri Light" w:hAnsi="Calibri Light"/>
                  <w:sz w:val="16"/>
                  <w:szCs w:val="16"/>
                </w:rPr>
                <w:delText>SS 78 : Part A14 : 1987 Testing concrete – Methods for determination of density of hardened concrete.</w:delText>
              </w:r>
            </w:del>
            <w:ins w:id="9037" w:author="Jing Kai Toh" w:date="2016-05-12T17:46:00Z">
              <w:r w:rsidR="0039045E">
                <w:rPr>
                  <w:rFonts w:ascii="Calibri Light" w:hAnsi="Calibri Light"/>
                  <w:sz w:val="16"/>
                  <w:szCs w:val="16"/>
                </w:rPr>
                <w:t>SS 78 - A15 : 1987 Testing concrete - Methods for determination of density of hardened concrete (Withdrawn - 24 Jun 2011)</w:t>
              </w:r>
            </w:ins>
          </w:p>
          <w:p w14:paraId="7B36022C" w14:textId="77777777" w:rsidR="002C4878" w:rsidRPr="00D377CD" w:rsidRDefault="002C4878" w:rsidP="00DF0CC1">
            <w:pPr>
              <w:spacing w:line="360" w:lineRule="auto"/>
              <w:rPr>
                <w:rFonts w:ascii="Calibri Light" w:hAnsi="Calibri Light"/>
                <w:sz w:val="16"/>
                <w:szCs w:val="16"/>
              </w:rPr>
            </w:pPr>
            <w:del w:id="9038" w:author="Jing Kai Toh" w:date="2016-05-12T17:47:00Z">
              <w:r w:rsidRPr="00D377CD" w:rsidDel="0039045E">
                <w:rPr>
                  <w:rFonts w:ascii="Calibri Light" w:hAnsi="Calibri Light"/>
                  <w:sz w:val="16"/>
                  <w:szCs w:val="16"/>
                </w:rPr>
                <w:delText>SS 78 : Part A16 : 1987 Testing concrete – Method for determination of compressive strength of concrete</w:delText>
              </w:r>
            </w:del>
            <w:ins w:id="9039" w:author="Jing Kai Toh" w:date="2016-05-12T17:47:00Z">
              <w:r w:rsidR="0039045E">
                <w:rPr>
                  <w:rFonts w:ascii="Calibri Light" w:hAnsi="Calibri Light"/>
                  <w:sz w:val="16"/>
                  <w:szCs w:val="16"/>
                </w:rPr>
                <w:t>SS 78 - A16 : 1987 Testing concrete - Method for determination of compressive strength of concrete (Withdrawn - 24 Jun 2011)</w:t>
              </w:r>
            </w:ins>
          </w:p>
          <w:p w14:paraId="61FE5110" w14:textId="77777777" w:rsidR="002C4878" w:rsidRPr="00D377CD" w:rsidRDefault="002C4878" w:rsidP="00DF0CC1">
            <w:pPr>
              <w:spacing w:line="360" w:lineRule="auto"/>
              <w:rPr>
                <w:rFonts w:ascii="Calibri Light" w:hAnsi="Calibri Light"/>
                <w:sz w:val="16"/>
                <w:szCs w:val="16"/>
              </w:rPr>
            </w:pPr>
            <w:del w:id="9040" w:author="Jing Kai Toh" w:date="2016-05-12T17:48:00Z">
              <w:r w:rsidRPr="00D377CD" w:rsidDel="0039045E">
                <w:rPr>
                  <w:rFonts w:ascii="Calibri Light" w:hAnsi="Calibri Light"/>
                  <w:sz w:val="16"/>
                  <w:szCs w:val="16"/>
                </w:rPr>
                <w:delText>SS 78 : Part A17 : 1987 Testing concrete – Method for determination of  tensile splitting strength</w:delText>
              </w:r>
            </w:del>
            <w:ins w:id="9041" w:author="Jing Kai Toh" w:date="2016-05-12T17:48:00Z">
              <w:r w:rsidR="0039045E">
                <w:rPr>
                  <w:rFonts w:ascii="Calibri Light" w:hAnsi="Calibri Light"/>
                  <w:sz w:val="16"/>
                  <w:szCs w:val="16"/>
                </w:rPr>
                <w:t>SS 78 - A17 : 1987 Testing concrete - Method for determination of tensile splitting strength (Withdrawn - 24 Jun 2011)</w:t>
              </w:r>
            </w:ins>
          </w:p>
          <w:p w14:paraId="7478AF0C" w14:textId="77777777" w:rsidR="002C4878" w:rsidRPr="00D377CD" w:rsidRDefault="002C4878" w:rsidP="00DF0CC1">
            <w:pPr>
              <w:spacing w:line="360" w:lineRule="auto"/>
              <w:rPr>
                <w:rFonts w:ascii="Calibri Light" w:hAnsi="Calibri Light"/>
                <w:sz w:val="16"/>
                <w:szCs w:val="16"/>
              </w:rPr>
            </w:pPr>
            <w:del w:id="9042" w:author="Jing Kai Toh" w:date="2016-05-12T17:48:00Z">
              <w:r w:rsidRPr="00D377CD" w:rsidDel="0039045E">
                <w:rPr>
                  <w:rFonts w:ascii="Calibri Light" w:hAnsi="Calibri Light"/>
                  <w:sz w:val="16"/>
                  <w:szCs w:val="16"/>
                </w:rPr>
                <w:delText>SS 78 : Part A18 : 1987 Testing concrete – Method for determination of flexural  strength</w:delText>
              </w:r>
            </w:del>
            <w:ins w:id="9043" w:author="Jing Kai Toh" w:date="2016-05-12T17:48:00Z">
              <w:r w:rsidR="0039045E">
                <w:rPr>
                  <w:rFonts w:ascii="Calibri Light" w:hAnsi="Calibri Light"/>
                  <w:sz w:val="16"/>
                  <w:szCs w:val="16"/>
                </w:rPr>
                <w:t>SS 78 - A18 : 1987</w:t>
              </w:r>
              <w:r w:rsidR="0039045E">
                <w:rPr>
                  <w:rFonts w:ascii="Calibri Light" w:hAnsi="Calibri Light"/>
                  <w:sz w:val="16"/>
                  <w:szCs w:val="16"/>
                </w:rPr>
                <w:tab/>
                <w:t>Testing concrete - Method for determination of flexural strength (SS 78 - A18 : 1987)</w:t>
              </w:r>
            </w:ins>
          </w:p>
          <w:p w14:paraId="54E05033" w14:textId="77777777" w:rsidR="002C4878" w:rsidRPr="00D377CD" w:rsidRDefault="002C4878" w:rsidP="00DF0CC1">
            <w:pPr>
              <w:spacing w:line="360" w:lineRule="auto"/>
              <w:rPr>
                <w:rFonts w:ascii="Calibri Light" w:hAnsi="Calibri Light"/>
                <w:sz w:val="16"/>
                <w:szCs w:val="16"/>
              </w:rPr>
            </w:pPr>
            <w:del w:id="9044" w:author="Jing Kai Toh" w:date="2016-05-12T17:49:00Z">
              <w:r w:rsidRPr="00D377CD" w:rsidDel="0039045E">
                <w:rPr>
                  <w:rFonts w:ascii="Calibri Light" w:hAnsi="Calibri Light"/>
                  <w:sz w:val="16"/>
                  <w:szCs w:val="16"/>
                </w:rPr>
                <w:delText>SS 78 : Part A19 : 1987 Testing concrete – Method for determination of compressive strength using portions of beams broken in flexure</w:delText>
              </w:r>
            </w:del>
            <w:ins w:id="9045" w:author="Jing Kai Toh" w:date="2016-05-12T17:49:00Z">
              <w:r w:rsidR="0039045E">
                <w:rPr>
                  <w:rFonts w:ascii="Calibri Light" w:hAnsi="Calibri Light"/>
                  <w:sz w:val="16"/>
                  <w:szCs w:val="16"/>
                </w:rPr>
                <w:t>SS 78 - A19 : 1987</w:t>
              </w:r>
              <w:r w:rsidR="0039045E">
                <w:rPr>
                  <w:rFonts w:ascii="Calibri Light" w:hAnsi="Calibri Light"/>
                  <w:sz w:val="16"/>
                  <w:szCs w:val="16"/>
                </w:rPr>
                <w:tab/>
                <w:t>Testing concrete - Method for determination of compressive strength using portions of beams broken in flexure (Withdrawn - 11 Oct 2012)</w:t>
              </w:r>
            </w:ins>
          </w:p>
          <w:p w14:paraId="3C71A3A6" w14:textId="77777777" w:rsidR="002C4878" w:rsidRPr="00D377CD" w:rsidRDefault="002C4878" w:rsidP="00DF0CC1">
            <w:pPr>
              <w:spacing w:line="360" w:lineRule="auto"/>
              <w:rPr>
                <w:rFonts w:ascii="Calibri Light" w:hAnsi="Calibri Light"/>
                <w:sz w:val="16"/>
                <w:szCs w:val="16"/>
              </w:rPr>
            </w:pPr>
            <w:del w:id="9046" w:author="Jing Kai Toh" w:date="2016-05-12T17:49:00Z">
              <w:r w:rsidRPr="00D377CD" w:rsidDel="0039045E">
                <w:rPr>
                  <w:rFonts w:ascii="Calibri Light" w:hAnsi="Calibri Light"/>
                  <w:sz w:val="16"/>
                  <w:szCs w:val="16"/>
                </w:rPr>
                <w:delText>SS 78 : Part A2 : 1987 Testing concrete – Method for determination of slump</w:delText>
              </w:r>
            </w:del>
            <w:ins w:id="9047" w:author="Jing Kai Toh" w:date="2016-05-12T17:49:00Z">
              <w:r w:rsidR="0039045E">
                <w:rPr>
                  <w:rFonts w:ascii="Calibri Light" w:hAnsi="Calibri Light"/>
                  <w:sz w:val="16"/>
                  <w:szCs w:val="16"/>
                </w:rPr>
                <w:t>SS 78 - A2 : 1987 Testing concrete - Method for determination of slump</w:t>
              </w:r>
            </w:ins>
          </w:p>
          <w:p w14:paraId="6E9FD917" w14:textId="77777777" w:rsidR="002C4878" w:rsidRPr="00D377CD" w:rsidRDefault="002C4878" w:rsidP="00DF0CC1">
            <w:pPr>
              <w:spacing w:line="360" w:lineRule="auto"/>
              <w:rPr>
                <w:rFonts w:ascii="Calibri Light" w:hAnsi="Calibri Light"/>
                <w:sz w:val="16"/>
                <w:szCs w:val="16"/>
              </w:rPr>
            </w:pPr>
            <w:del w:id="9048" w:author="Jing Kai Toh" w:date="2016-05-12T17:53:00Z">
              <w:r w:rsidRPr="00D377CD" w:rsidDel="0039045E">
                <w:rPr>
                  <w:rFonts w:ascii="Calibri Light" w:hAnsi="Calibri Light"/>
                  <w:sz w:val="16"/>
                  <w:szCs w:val="16"/>
                </w:rPr>
                <w:delText>SS 78 : Part A22 : 1987 Testing concrete – Method for determination of water absorption</w:delText>
              </w:r>
            </w:del>
            <w:ins w:id="9049" w:author="Jing Kai Toh" w:date="2016-05-12T17:53:00Z">
              <w:r w:rsidR="0039045E">
                <w:rPr>
                  <w:rFonts w:ascii="Calibri Light" w:hAnsi="Calibri Light"/>
                  <w:sz w:val="16"/>
                  <w:szCs w:val="16"/>
                </w:rPr>
                <w:t>SS 78 - A22 : 1987 Testing concrete - Method for determination of water absorption (Withdrawn - 11 Oct 2012)</w:t>
              </w:r>
            </w:ins>
          </w:p>
          <w:p w14:paraId="055833A1" w14:textId="77777777" w:rsidR="002C4878" w:rsidRPr="00D377CD" w:rsidRDefault="002C4878" w:rsidP="00DF0CC1">
            <w:pPr>
              <w:spacing w:line="360" w:lineRule="auto"/>
              <w:rPr>
                <w:rFonts w:ascii="Calibri Light" w:hAnsi="Calibri Light"/>
                <w:sz w:val="16"/>
                <w:szCs w:val="16"/>
              </w:rPr>
            </w:pPr>
            <w:del w:id="9050" w:author="Jing Kai Toh" w:date="2016-05-13T09:22:00Z">
              <w:r w:rsidRPr="00D377CD" w:rsidDel="0075195F">
                <w:rPr>
                  <w:rFonts w:ascii="Calibri Light" w:hAnsi="Calibri Light"/>
                  <w:sz w:val="16"/>
                  <w:szCs w:val="16"/>
                </w:rPr>
                <w:delText>SS 78 : Part A24 : 1991 Testing concrete – Method of analysis of hardened concrete</w:delText>
              </w:r>
            </w:del>
            <w:ins w:id="9051" w:author="Jing Kai Toh" w:date="2016-05-13T09:22:00Z">
              <w:r w:rsidR="0075195F">
                <w:rPr>
                  <w:rFonts w:ascii="Calibri Light" w:hAnsi="Calibri Light"/>
                  <w:sz w:val="16"/>
                  <w:szCs w:val="16"/>
                </w:rPr>
                <w:t>SS 78 - A24 : 1991 (2013) Testing concrete - Methods of analysis of hardened concrete</w:t>
              </w:r>
            </w:ins>
          </w:p>
          <w:p w14:paraId="23C16D19" w14:textId="77777777" w:rsidR="002C4878" w:rsidRPr="00D377CD" w:rsidRDefault="002C4878" w:rsidP="00DF0CC1">
            <w:pPr>
              <w:spacing w:line="360" w:lineRule="auto"/>
              <w:rPr>
                <w:rFonts w:ascii="Calibri Light" w:hAnsi="Calibri Light"/>
                <w:sz w:val="16"/>
                <w:szCs w:val="16"/>
              </w:rPr>
            </w:pPr>
            <w:del w:id="9052" w:author="Jing Kai Toh" w:date="2016-05-12T17:55:00Z">
              <w:r w:rsidRPr="00D377CD" w:rsidDel="0039045E">
                <w:rPr>
                  <w:rFonts w:ascii="Calibri Light" w:hAnsi="Calibri Light"/>
                  <w:sz w:val="16"/>
                  <w:szCs w:val="16"/>
                </w:rPr>
                <w:delText>SS 78 : Part A6 : 1987 Testing concrete – Method for determination of air content of fresh concrete</w:delText>
              </w:r>
            </w:del>
            <w:ins w:id="9053" w:author="Jing Kai Toh" w:date="2016-05-12T17:55:00Z">
              <w:r w:rsidR="0039045E">
                <w:rPr>
                  <w:rFonts w:ascii="Calibri Light" w:hAnsi="Calibri Light"/>
                  <w:sz w:val="16"/>
                  <w:szCs w:val="16"/>
                </w:rPr>
                <w:t>SS 78 - A6 : 1987 Testing concrete - Method for determination of air content of fresh concrete (Withdrawn - 24 Jun 2011)</w:t>
              </w:r>
            </w:ins>
          </w:p>
          <w:p w14:paraId="4E83281B" w14:textId="77777777" w:rsidR="002C4878" w:rsidRPr="00D377CD" w:rsidRDefault="002C4878" w:rsidP="00DF0CC1">
            <w:pPr>
              <w:spacing w:line="360" w:lineRule="auto"/>
              <w:rPr>
                <w:rFonts w:ascii="Calibri Light" w:hAnsi="Calibri Light"/>
                <w:sz w:val="16"/>
                <w:szCs w:val="16"/>
              </w:rPr>
            </w:pPr>
            <w:del w:id="9054" w:author="Jing Kai Toh" w:date="2016-05-13T09:22:00Z">
              <w:r w:rsidRPr="00D377CD" w:rsidDel="0075195F">
                <w:rPr>
                  <w:rFonts w:ascii="Calibri Light" w:hAnsi="Calibri Light"/>
                  <w:sz w:val="16"/>
                  <w:szCs w:val="16"/>
                </w:rPr>
                <w:delText>SS 78 : Part B1 : 1992 Testing concrete – Guide to the use of non-destructive methods of test for hardened concrete</w:delText>
              </w:r>
            </w:del>
            <w:ins w:id="9055" w:author="Jing Kai Toh" w:date="2016-05-13T09:22:00Z">
              <w:r w:rsidR="0075195F">
                <w:rPr>
                  <w:rFonts w:ascii="Calibri Light" w:hAnsi="Calibri Light"/>
                  <w:sz w:val="16"/>
                  <w:szCs w:val="16"/>
                </w:rPr>
                <w:t>SS 78 - B1 : 1992 (2013) Testing concrete - Guide to the use of non-destructive methods of test for hardened concrete</w:t>
              </w:r>
            </w:ins>
            <w:r w:rsidRPr="00D377CD">
              <w:rPr>
                <w:rFonts w:ascii="Calibri Light" w:hAnsi="Calibri Light"/>
                <w:sz w:val="16"/>
                <w:szCs w:val="16"/>
              </w:rPr>
              <w:t>.</w:t>
            </w:r>
          </w:p>
          <w:p w14:paraId="18A66D5A" w14:textId="77777777" w:rsidR="002C4878" w:rsidRPr="00D377CD" w:rsidRDefault="002C4878" w:rsidP="00DF0CC1">
            <w:pPr>
              <w:spacing w:line="360" w:lineRule="auto"/>
              <w:rPr>
                <w:rFonts w:ascii="Calibri Light" w:hAnsi="Calibri Light"/>
                <w:sz w:val="16"/>
                <w:szCs w:val="16"/>
              </w:rPr>
            </w:pPr>
            <w:del w:id="9056" w:author="Jing Kai Toh" w:date="2016-05-13T10:45:00Z">
              <w:r w:rsidRPr="00D377CD" w:rsidDel="001F6818">
                <w:rPr>
                  <w:rFonts w:ascii="Calibri Light" w:hAnsi="Calibri Light"/>
                  <w:sz w:val="16"/>
                  <w:szCs w:val="16"/>
                </w:rPr>
                <w:delText>SS 289 : Part 1 : 2000 Concrete – Guide to specifying concrete</w:delText>
              </w:r>
            </w:del>
          </w:p>
          <w:p w14:paraId="43BDCB7E" w14:textId="77777777" w:rsidR="002C4878" w:rsidRPr="00D377CD" w:rsidRDefault="002C4878" w:rsidP="00DF0CC1">
            <w:pPr>
              <w:spacing w:line="360" w:lineRule="auto"/>
              <w:rPr>
                <w:rFonts w:ascii="Calibri Light" w:hAnsi="Calibri Light"/>
                <w:sz w:val="16"/>
                <w:szCs w:val="16"/>
              </w:rPr>
            </w:pPr>
            <w:del w:id="9057" w:author="Jing Kai Toh" w:date="2016-05-13T10:45:00Z">
              <w:r w:rsidRPr="00D377CD" w:rsidDel="001F6818">
                <w:rPr>
                  <w:rFonts w:ascii="Calibri Light" w:hAnsi="Calibri Light"/>
                  <w:sz w:val="16"/>
                  <w:szCs w:val="16"/>
                </w:rPr>
                <w:delText>SS 289 : Part 2 : 2000 Concrete – Methods for specifying concrete mixes</w:delText>
              </w:r>
            </w:del>
          </w:p>
          <w:p w14:paraId="63348AA5" w14:textId="77777777" w:rsidR="002C4878" w:rsidRDefault="002C4878" w:rsidP="00DF0CC1">
            <w:pPr>
              <w:spacing w:line="360" w:lineRule="auto"/>
              <w:rPr>
                <w:ins w:id="9058" w:author="Jing Kai Toh" w:date="2016-05-13T10:46:00Z"/>
                <w:rFonts w:ascii="Calibri Light" w:hAnsi="Calibri Light"/>
                <w:sz w:val="16"/>
                <w:szCs w:val="16"/>
              </w:rPr>
            </w:pPr>
            <w:del w:id="9059" w:author="Jing Kai Toh" w:date="2016-05-13T10:46:00Z">
              <w:r w:rsidRPr="00D377CD" w:rsidDel="001F6818">
                <w:rPr>
                  <w:rFonts w:ascii="Calibri Light" w:hAnsi="Calibri Light"/>
                  <w:sz w:val="16"/>
                  <w:szCs w:val="16"/>
                </w:rPr>
                <w:delText>SS 289 : Part 3 : 2000 Concrete – Specification for the procedures to be used in producing and transporting concrete</w:delText>
              </w:r>
            </w:del>
          </w:p>
          <w:p w14:paraId="71B7CF07" w14:textId="77777777" w:rsidR="001F6818" w:rsidRDefault="001F6818" w:rsidP="00DF0CC1">
            <w:pPr>
              <w:spacing w:line="360" w:lineRule="auto"/>
              <w:rPr>
                <w:ins w:id="9060" w:author="Jing Kai Toh" w:date="2016-05-13T10:46:00Z"/>
                <w:rFonts w:ascii="Calibri Light" w:hAnsi="Calibri Light"/>
                <w:sz w:val="16"/>
                <w:szCs w:val="16"/>
              </w:rPr>
            </w:pPr>
            <w:ins w:id="9061" w:author="Jing Kai Toh" w:date="2016-05-13T10:46:00Z">
              <w:r w:rsidRPr="001F6818">
                <w:rPr>
                  <w:rFonts w:ascii="Calibri Light" w:hAnsi="Calibri Light"/>
                  <w:sz w:val="16"/>
                  <w:szCs w:val="16"/>
                </w:rPr>
                <w:t>SS EN 206 : 2014</w:t>
              </w:r>
              <w:r>
                <w:rPr>
                  <w:rFonts w:ascii="Calibri Light" w:hAnsi="Calibri Light"/>
                  <w:sz w:val="16"/>
                  <w:szCs w:val="16"/>
                </w:rPr>
                <w:t xml:space="preserve"> </w:t>
              </w:r>
              <w:r w:rsidRPr="001F6818">
                <w:rPr>
                  <w:rFonts w:ascii="Calibri Light" w:hAnsi="Calibri Light"/>
                  <w:sz w:val="16"/>
                  <w:szCs w:val="16"/>
                </w:rPr>
                <w:t>Concrete. Specification, performance, production and conformity</w:t>
              </w:r>
            </w:ins>
          </w:p>
          <w:p w14:paraId="338E3FBF" w14:textId="77777777" w:rsidR="001F6818" w:rsidRDefault="001F6818" w:rsidP="00DF0CC1">
            <w:pPr>
              <w:spacing w:line="360" w:lineRule="auto"/>
              <w:rPr>
                <w:ins w:id="9062" w:author="Jing Kai Toh" w:date="2016-05-13T10:47:00Z"/>
                <w:rFonts w:ascii="Calibri Light" w:hAnsi="Calibri Light"/>
                <w:sz w:val="16"/>
                <w:szCs w:val="16"/>
              </w:rPr>
            </w:pPr>
            <w:ins w:id="9063" w:author="Jing Kai Toh" w:date="2016-05-13T10:46:00Z">
              <w:r w:rsidRPr="001F6818">
                <w:rPr>
                  <w:rFonts w:ascii="Calibri Light" w:hAnsi="Calibri Light"/>
                  <w:sz w:val="16"/>
                  <w:szCs w:val="16"/>
                </w:rPr>
                <w:t>SS 544 - 1 : 2014</w:t>
              </w:r>
            </w:ins>
            <w:ins w:id="9064" w:author="Jing Kai Toh" w:date="2016-05-13T10:47:00Z">
              <w:r>
                <w:rPr>
                  <w:rFonts w:ascii="Calibri Light" w:hAnsi="Calibri Light"/>
                  <w:sz w:val="16"/>
                  <w:szCs w:val="16"/>
                </w:rPr>
                <w:t xml:space="preserve"> </w:t>
              </w:r>
              <w:r w:rsidRPr="001F6818">
                <w:rPr>
                  <w:rFonts w:ascii="Calibri Light" w:hAnsi="Calibri Light"/>
                  <w:sz w:val="16"/>
                  <w:szCs w:val="16"/>
                </w:rPr>
                <w:t>Concrete – Complementary Singapore Standard to SS EN 206 – Part 1: Method of specifying and guidance for the specifier</w:t>
              </w:r>
            </w:ins>
          </w:p>
          <w:p w14:paraId="73305421" w14:textId="77777777" w:rsidR="001F6818" w:rsidRDefault="001F6818">
            <w:pPr>
              <w:spacing w:line="360" w:lineRule="auto"/>
              <w:rPr>
                <w:ins w:id="9065" w:author="Jing Kai Toh" w:date="2016-05-13T10:47:00Z"/>
                <w:rFonts w:asciiTheme="majorHAnsi" w:eastAsiaTheme="majorEastAsia" w:hAnsiTheme="majorHAnsi" w:cstheme="majorBidi"/>
                <w:color w:val="000000"/>
                <w:sz w:val="27"/>
                <w:szCs w:val="27"/>
              </w:rPr>
              <w:pPrChange w:id="9066" w:author="Jing Kai Toh" w:date="2016-05-13T10:47:00Z">
                <w:pPr>
                  <w:keepNext/>
                  <w:keepLines/>
                  <w:spacing w:before="200" w:line="276" w:lineRule="auto"/>
                  <w:outlineLvl w:val="4"/>
                </w:pPr>
              </w:pPrChange>
            </w:pPr>
            <w:ins w:id="9067" w:author="Jing Kai Toh" w:date="2016-05-13T10:47:00Z">
              <w:r w:rsidRPr="001F6818">
                <w:rPr>
                  <w:rFonts w:ascii="Calibri Light" w:hAnsi="Calibri Light"/>
                  <w:sz w:val="16"/>
                  <w:szCs w:val="16"/>
                  <w:rPrChange w:id="9068" w:author="Jing Kai Toh" w:date="2016-05-13T10:47:00Z">
                    <w:rPr>
                      <w:rStyle w:val="standardcontent"/>
                      <w:rFonts w:ascii="Arial" w:hAnsi="Arial" w:cs="Arial"/>
                      <w:color w:val="000000"/>
                      <w:sz w:val="17"/>
                      <w:szCs w:val="17"/>
                    </w:rPr>
                  </w:rPrChange>
                </w:rPr>
                <w:t>SS 544 - 2 : 2014 Concrete – Complementary Singapore Standard to SS EN 206 – Part 2: Specification for constituent materials and concrete</w:t>
              </w:r>
            </w:ins>
          </w:p>
          <w:p w14:paraId="20187CB6" w14:textId="77777777" w:rsidR="001F6818" w:rsidRPr="00D377CD" w:rsidRDefault="001F6818" w:rsidP="00DF0CC1">
            <w:pPr>
              <w:spacing w:line="360" w:lineRule="auto"/>
              <w:rPr>
                <w:rFonts w:ascii="Calibri Light" w:hAnsi="Calibri Light"/>
                <w:sz w:val="16"/>
                <w:szCs w:val="16"/>
              </w:rPr>
            </w:pPr>
          </w:p>
          <w:p w14:paraId="66751C5E" w14:textId="77777777" w:rsidR="00401C5E" w:rsidRPr="002C4878" w:rsidRDefault="00401C5E" w:rsidP="00DF0CC1">
            <w:pPr>
              <w:spacing w:line="360" w:lineRule="auto"/>
              <w:rPr>
                <w:rFonts w:ascii="Calibri Light" w:hAnsi="Calibri Light"/>
                <w:sz w:val="16"/>
                <w:szCs w:val="16"/>
              </w:rPr>
            </w:pPr>
          </w:p>
        </w:tc>
      </w:tr>
      <w:tr w:rsidR="00401C5E" w:rsidRPr="004F3C8C" w14:paraId="4149B453" w14:textId="77777777" w:rsidTr="00401C5E">
        <w:tc>
          <w:tcPr>
            <w:tcW w:w="685" w:type="dxa"/>
          </w:tcPr>
          <w:p w14:paraId="44DCE7F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tbl>
            <w:tblPr>
              <w:tblW w:w="11250" w:type="dxa"/>
              <w:tblCellSpacing w:w="15" w:type="dxa"/>
              <w:tblCellMar>
                <w:top w:w="15" w:type="dxa"/>
                <w:left w:w="15" w:type="dxa"/>
                <w:bottom w:w="15" w:type="dxa"/>
                <w:right w:w="15" w:type="dxa"/>
              </w:tblCellMar>
              <w:tblLook w:val="04A0" w:firstRow="1" w:lastRow="0" w:firstColumn="1" w:lastColumn="0" w:noHBand="0" w:noVBand="1"/>
            </w:tblPr>
            <w:tblGrid>
              <w:gridCol w:w="11250"/>
            </w:tblGrid>
            <w:tr w:rsidR="002C4878" w:rsidRPr="00D377CD" w14:paraId="49A95B5B" w14:textId="77777777" w:rsidTr="002C4878">
              <w:trPr>
                <w:tblCellSpacing w:w="15" w:type="dxa"/>
              </w:trPr>
              <w:tc>
                <w:tcPr>
                  <w:tcW w:w="0" w:type="auto"/>
                  <w:vAlign w:val="center"/>
                  <w:hideMark/>
                </w:tcPr>
                <w:p w14:paraId="69BC5535" w14:textId="77777777" w:rsidR="002C4878" w:rsidRPr="00D377CD" w:rsidRDefault="002C4878" w:rsidP="00DF0CC1">
                  <w:pPr>
                    <w:spacing w:after="0" w:line="360" w:lineRule="auto"/>
                    <w:rPr>
                      <w:rFonts w:ascii="Calibri Light" w:hAnsi="Calibri Light"/>
                      <w:sz w:val="16"/>
                      <w:szCs w:val="16"/>
                    </w:rPr>
                  </w:pPr>
                  <w:del w:id="9069" w:author="Ashan Senel Asmone" w:date="2016-03-21T14:43:00Z">
                    <w:r w:rsidRPr="00D377CD" w:rsidDel="00135CEB">
                      <w:rPr>
                        <w:rFonts w:ascii="Calibri Light" w:hAnsi="Calibri Light"/>
                        <w:sz w:val="16"/>
                        <w:szCs w:val="16"/>
                      </w:rPr>
                      <w:delText>ISO 1920: 1976 Concrete tests--Dimension, tolerances and applicability of test specimens</w:delText>
                    </w:r>
                  </w:del>
                  <w:ins w:id="9070" w:author="Ashan Senel Asmone" w:date="2016-03-21T14:48:00Z">
                    <w:r w:rsidR="00135CEB">
                      <w:rPr>
                        <w:rFonts w:ascii="Calibri Light" w:hAnsi="Calibri Light"/>
                        <w:sz w:val="16"/>
                        <w:szCs w:val="16"/>
                      </w:rPr>
                      <w:t xml:space="preserve">ISO 1920-1:2004 Testing of concrete -- Part 1: Sampling of fresh concrete/ </w:t>
                    </w:r>
                  </w:ins>
                  <w:ins w:id="9071" w:author="Ashan Senel Asmone" w:date="2016-03-21T14:43:00Z">
                    <w:r w:rsidR="00135CEB">
                      <w:rPr>
                        <w:rFonts w:ascii="Calibri Light" w:hAnsi="Calibri Light"/>
                        <w:sz w:val="16"/>
                        <w:szCs w:val="16"/>
                      </w:rPr>
                      <w:t>ISO 1920-3:2004 Testing of concrete - Part 3: Making and curing test specimens</w:t>
                    </w:r>
                  </w:ins>
                </w:p>
                <w:p w14:paraId="791DC7F7" w14:textId="77777777" w:rsidR="002C4878" w:rsidRPr="00D377CD" w:rsidRDefault="002C4878" w:rsidP="00DF0CC1">
                  <w:pPr>
                    <w:spacing w:after="0" w:line="360" w:lineRule="auto"/>
                    <w:rPr>
                      <w:rFonts w:ascii="Calibri Light" w:hAnsi="Calibri Light"/>
                      <w:sz w:val="16"/>
                      <w:szCs w:val="16"/>
                    </w:rPr>
                  </w:pPr>
                  <w:del w:id="9072" w:author="Jing Kai Toh" w:date="2016-05-13T10:48:00Z">
                    <w:r w:rsidRPr="00D377CD" w:rsidDel="001F6818">
                      <w:rPr>
                        <w:rFonts w:ascii="Calibri Light" w:hAnsi="Calibri Light"/>
                        <w:sz w:val="16"/>
                        <w:szCs w:val="16"/>
                      </w:rPr>
                      <w:delText>ISO 3893: 1977 Concrete--Classification by compressive strength</w:delText>
                    </w:r>
                  </w:del>
                  <w:ins w:id="9073" w:author="Jing Kai Toh" w:date="2016-05-13T10:48:00Z">
                    <w:r w:rsidR="001F6818">
                      <w:rPr>
                        <w:rFonts w:ascii="Calibri Light" w:hAnsi="Calibri Light"/>
                        <w:sz w:val="16"/>
                        <w:szCs w:val="16"/>
                      </w:rPr>
                      <w:t>ISO 3893:1977 Concrete -- Classification by compressive strength</w:t>
                    </w:r>
                  </w:ins>
                </w:p>
                <w:p w14:paraId="068D3649" w14:textId="77777777" w:rsidR="002C4878" w:rsidRPr="00D377CD" w:rsidRDefault="002C4878" w:rsidP="00DF0CC1">
                  <w:pPr>
                    <w:spacing w:after="0" w:line="360" w:lineRule="auto"/>
                    <w:rPr>
                      <w:rFonts w:ascii="Calibri Light" w:hAnsi="Calibri Light"/>
                      <w:sz w:val="16"/>
                      <w:szCs w:val="16"/>
                    </w:rPr>
                  </w:pPr>
                  <w:del w:id="9074" w:author="Jing Kai Toh" w:date="2016-05-13T10:50:00Z">
                    <w:r w:rsidRPr="00D377CD" w:rsidDel="001F6818">
                      <w:rPr>
                        <w:rFonts w:ascii="Calibri Light" w:hAnsi="Calibri Light"/>
                        <w:sz w:val="16"/>
                        <w:szCs w:val="16"/>
                      </w:rPr>
                      <w:delText>ISO 4103: 1979 Concrete--Determination of tensile strength of test specimens</w:delText>
                    </w:r>
                  </w:del>
                  <w:ins w:id="9075" w:author="Jing Kai Toh" w:date="2016-05-13T10:50:00Z">
                    <w:r w:rsidR="001F6818">
                      <w:rPr>
                        <w:rFonts w:ascii="Calibri Light" w:hAnsi="Calibri Light"/>
                        <w:sz w:val="16"/>
                        <w:szCs w:val="16"/>
                      </w:rPr>
                      <w:t>ISO 4103:1979 Concrete -- Classification of consistency (Withdrawn)ISO 4103:1979 Concrete -- Classification of consistency (Withdrawn)</w:t>
                    </w:r>
                  </w:ins>
                </w:p>
                <w:p w14:paraId="72684331" w14:textId="77777777" w:rsidR="002C4878" w:rsidRPr="00D377CD" w:rsidRDefault="002C4878" w:rsidP="00DF0CC1">
                  <w:pPr>
                    <w:spacing w:after="0" w:line="360" w:lineRule="auto"/>
                    <w:rPr>
                      <w:rFonts w:ascii="Calibri Light" w:hAnsi="Calibri Light"/>
                      <w:sz w:val="16"/>
                      <w:szCs w:val="16"/>
                    </w:rPr>
                  </w:pPr>
                  <w:del w:id="9076" w:author="Jing Kai Toh" w:date="2016-05-13T10:51:00Z">
                    <w:r w:rsidRPr="00D377CD" w:rsidDel="001F6818">
                      <w:rPr>
                        <w:rFonts w:ascii="Calibri Light" w:hAnsi="Calibri Light"/>
                        <w:sz w:val="16"/>
                        <w:szCs w:val="16"/>
                      </w:rPr>
                      <w:delText>ISO 6274: 1982 Concrete--Sieve analysis of aggregates</w:delText>
                    </w:r>
                  </w:del>
                  <w:ins w:id="9077" w:author="Jing Kai Toh" w:date="2016-05-13T10:51:00Z">
                    <w:r w:rsidR="001F6818">
                      <w:rPr>
                        <w:rFonts w:ascii="Calibri Light" w:hAnsi="Calibri Light"/>
                        <w:sz w:val="16"/>
                        <w:szCs w:val="16"/>
                      </w:rPr>
                      <w:t>ISO 6274:1982 Concrete -- Sieve analysis of aggregates</w:t>
                    </w:r>
                  </w:ins>
                </w:p>
                <w:p w14:paraId="24E6A33E" w14:textId="77777777" w:rsidR="002C4878" w:rsidRPr="00D377CD" w:rsidRDefault="002C4878" w:rsidP="00DF0CC1">
                  <w:pPr>
                    <w:spacing w:after="0" w:line="360" w:lineRule="auto"/>
                    <w:rPr>
                      <w:rFonts w:ascii="Calibri Light" w:hAnsi="Calibri Light"/>
                      <w:sz w:val="16"/>
                      <w:szCs w:val="16"/>
                    </w:rPr>
                  </w:pPr>
                  <w:del w:id="9078" w:author="Jing Kai Toh" w:date="2016-05-13T10:52:00Z">
                    <w:r w:rsidRPr="00D377CD" w:rsidDel="001F6818">
                      <w:rPr>
                        <w:rFonts w:ascii="Calibri Light" w:hAnsi="Calibri Light"/>
                        <w:sz w:val="16"/>
                        <w:szCs w:val="16"/>
                      </w:rPr>
                      <w:delText>ISO 6935-1:1991 Steel for reinforcement of concrete-Part 1: Plain bars</w:delText>
                    </w:r>
                  </w:del>
                  <w:ins w:id="9079" w:author="Jing Kai Toh" w:date="2016-05-13T10:52:00Z">
                    <w:r w:rsidR="001F6818">
                      <w:rPr>
                        <w:rFonts w:ascii="Calibri Light" w:hAnsi="Calibri Light"/>
                        <w:sz w:val="16"/>
                        <w:szCs w:val="16"/>
                      </w:rPr>
                      <w:t>ISO 6935-1:2007 Steel for the reinforcement of concrete -- Part 1: Plain bars</w:t>
                    </w:r>
                  </w:ins>
                </w:p>
                <w:p w14:paraId="3F113F7D" w14:textId="77777777" w:rsidR="002C4878" w:rsidRPr="00D377CD" w:rsidRDefault="002C4878" w:rsidP="00DF0CC1">
                  <w:pPr>
                    <w:spacing w:after="0" w:line="360" w:lineRule="auto"/>
                    <w:rPr>
                      <w:rFonts w:ascii="Calibri Light" w:hAnsi="Calibri Light"/>
                      <w:sz w:val="16"/>
                      <w:szCs w:val="16"/>
                    </w:rPr>
                  </w:pPr>
                  <w:del w:id="9080" w:author="Jing Kai Toh" w:date="2016-05-13T10:54:00Z">
                    <w:r w:rsidRPr="00D377CD" w:rsidDel="001F6818">
                      <w:rPr>
                        <w:rFonts w:ascii="Calibri Light" w:hAnsi="Calibri Light"/>
                        <w:sz w:val="16"/>
                        <w:szCs w:val="16"/>
                      </w:rPr>
                      <w:delText>ISO 6935-2:1991 Steel for reinforcement of concrete-Part 1: Ribbed bars</w:delText>
                    </w:r>
                  </w:del>
                  <w:ins w:id="9081" w:author="Jing Kai Toh" w:date="2016-05-13T10:54:00Z">
                    <w:r w:rsidR="001F6818">
                      <w:rPr>
                        <w:rFonts w:ascii="Calibri Light" w:hAnsi="Calibri Light"/>
                        <w:sz w:val="16"/>
                        <w:szCs w:val="16"/>
                      </w:rPr>
                      <w:t>ISO 6935-2:2015 Steel for the reinforcement of concrete -- Part 2: Ribbed bars</w:t>
                    </w:r>
                  </w:ins>
                </w:p>
                <w:p w14:paraId="13BD8092" w14:textId="77777777" w:rsidR="002C4878" w:rsidRPr="00D377CD" w:rsidRDefault="002C4878" w:rsidP="00DF0CC1">
                  <w:pPr>
                    <w:spacing w:after="0" w:line="360" w:lineRule="auto"/>
                    <w:rPr>
                      <w:rFonts w:ascii="Calibri Light" w:hAnsi="Calibri Light"/>
                      <w:sz w:val="16"/>
                      <w:szCs w:val="16"/>
                    </w:rPr>
                  </w:pPr>
                  <w:del w:id="9082" w:author="Jing Kai Toh" w:date="2016-05-13T10:54:00Z">
                    <w:r w:rsidRPr="00D377CD" w:rsidDel="001F6818">
                      <w:rPr>
                        <w:rFonts w:ascii="Calibri Light" w:hAnsi="Calibri Light"/>
                        <w:sz w:val="16"/>
                        <w:szCs w:val="16"/>
                      </w:rPr>
                      <w:delText>ISO 6935-2:1991 Steel for reinforcement of concrete-Part 1: Welded fabric</w:delText>
                    </w:r>
                  </w:del>
                  <w:ins w:id="9083" w:author="Jing Kai Toh" w:date="2016-05-13T10:54:00Z">
                    <w:r w:rsidR="001F6818">
                      <w:rPr>
                        <w:rFonts w:ascii="Calibri Light" w:hAnsi="Calibri Light"/>
                        <w:sz w:val="16"/>
                        <w:szCs w:val="16"/>
                      </w:rPr>
                      <w:t>ISO 6935-3:1992 Steel for the reinforcement of concrete -- Part 3: Welded fabric</w:t>
                    </w:r>
                  </w:ins>
                </w:p>
                <w:p w14:paraId="67FA1291" w14:textId="77777777" w:rsidR="002C4878" w:rsidRPr="00D377CD" w:rsidRDefault="002C4878" w:rsidP="00DF0CC1">
                  <w:pPr>
                    <w:spacing w:after="0" w:line="360" w:lineRule="auto"/>
                    <w:rPr>
                      <w:rFonts w:ascii="Calibri Light" w:hAnsi="Calibri Light"/>
                      <w:sz w:val="16"/>
                      <w:szCs w:val="16"/>
                    </w:rPr>
                  </w:pPr>
                  <w:del w:id="9084" w:author="Ashan Senel Asmone" w:date="2016-03-21T15:12:00Z">
                    <w:r w:rsidRPr="00D377CD" w:rsidDel="00411DBF">
                      <w:rPr>
                        <w:rFonts w:ascii="Calibri Light" w:hAnsi="Calibri Light"/>
                        <w:sz w:val="16"/>
                        <w:szCs w:val="16"/>
                      </w:rPr>
                      <w:delText>ISO 14656:1999 Epoxy powder and sealing material for the coating of steel for the reinforcement of concrete</w:delText>
                    </w:r>
                  </w:del>
                  <w:ins w:id="9085" w:author="Ashan Senel Asmone" w:date="2016-03-21T15:12:00Z">
                    <w:r w:rsidR="00411DBF">
                      <w:rPr>
                        <w:rFonts w:ascii="Calibri Light" w:hAnsi="Calibri Light"/>
                        <w:sz w:val="16"/>
                        <w:szCs w:val="16"/>
                      </w:rPr>
                      <w:t>ISO 14656:1999 Epoxy powder and sealing material for the coating of steel for the reinforcement of concrete</w:t>
                    </w:r>
                  </w:ins>
                </w:p>
                <w:p w14:paraId="7FA720FC" w14:textId="77777777" w:rsidR="002C4878" w:rsidRPr="00D377CD" w:rsidRDefault="002C4878" w:rsidP="00DF0CC1">
                  <w:pPr>
                    <w:spacing w:after="0" w:line="360" w:lineRule="auto"/>
                    <w:rPr>
                      <w:rFonts w:ascii="Calibri Light" w:hAnsi="Calibri Light"/>
                      <w:sz w:val="16"/>
                      <w:szCs w:val="16"/>
                    </w:rPr>
                  </w:pPr>
                  <w:del w:id="9086" w:author="Jing Kai Toh" w:date="2016-05-13T10:55:00Z">
                    <w:r w:rsidRPr="00D377CD" w:rsidDel="001F6818">
                      <w:rPr>
                        <w:rFonts w:ascii="Calibri Light" w:hAnsi="Calibri Light"/>
                        <w:sz w:val="16"/>
                        <w:szCs w:val="16"/>
                      </w:rPr>
                      <w:delText>ISO 14655: 1999 Epoxy-coated strand for the prestressing of concrete</w:delText>
                    </w:r>
                  </w:del>
                  <w:ins w:id="9087" w:author="Jing Kai Toh" w:date="2016-05-13T10:55:00Z">
                    <w:r w:rsidR="001F6818">
                      <w:rPr>
                        <w:rFonts w:ascii="Calibri Light" w:hAnsi="Calibri Light"/>
                        <w:sz w:val="16"/>
                        <w:szCs w:val="16"/>
                      </w:rPr>
                      <w:t>ISO 14655:1999 Epoxy-coated strand for the prestressing of concrete</w:t>
                    </w:r>
                  </w:ins>
                </w:p>
              </w:tc>
            </w:tr>
            <w:tr w:rsidR="002C4878" w:rsidRPr="00D377CD" w14:paraId="27ED2ABE" w14:textId="77777777" w:rsidTr="002C4878">
              <w:trPr>
                <w:tblCellSpacing w:w="15" w:type="dxa"/>
              </w:trPr>
              <w:tc>
                <w:tcPr>
                  <w:tcW w:w="0" w:type="auto"/>
                  <w:vAlign w:val="center"/>
                  <w:hideMark/>
                </w:tcPr>
                <w:p w14:paraId="01229CFC" w14:textId="77777777" w:rsidR="002C4878" w:rsidRPr="00D377CD" w:rsidRDefault="002C4878" w:rsidP="00DF0CC1">
                  <w:pPr>
                    <w:spacing w:after="0" w:line="360" w:lineRule="auto"/>
                    <w:rPr>
                      <w:rFonts w:ascii="Calibri Light" w:hAnsi="Calibri Light"/>
                      <w:sz w:val="16"/>
                      <w:szCs w:val="16"/>
                    </w:rPr>
                  </w:pPr>
                </w:p>
              </w:tc>
            </w:tr>
            <w:tr w:rsidR="002C4878" w:rsidRPr="00D377CD" w14:paraId="5FAF20D3" w14:textId="77777777" w:rsidTr="002C4878">
              <w:trPr>
                <w:tblCellSpacing w:w="15" w:type="dxa"/>
              </w:trPr>
              <w:tc>
                <w:tcPr>
                  <w:tcW w:w="0" w:type="auto"/>
                  <w:vAlign w:val="center"/>
                  <w:hideMark/>
                </w:tcPr>
                <w:p w14:paraId="508D8188" w14:textId="77777777" w:rsidR="002C4878" w:rsidRPr="00D377CD" w:rsidRDefault="002C4878" w:rsidP="00DF0CC1">
                  <w:pPr>
                    <w:spacing w:after="0" w:line="360" w:lineRule="auto"/>
                    <w:rPr>
                      <w:rFonts w:ascii="Calibri Light" w:hAnsi="Calibri Light"/>
                      <w:sz w:val="16"/>
                      <w:szCs w:val="16"/>
                    </w:rPr>
                  </w:pPr>
                </w:p>
              </w:tc>
            </w:tr>
            <w:tr w:rsidR="002C4878" w:rsidRPr="00D377CD" w14:paraId="52871EB1" w14:textId="77777777" w:rsidTr="002C4878">
              <w:trPr>
                <w:trHeight w:val="30"/>
                <w:tblCellSpacing w:w="15" w:type="dxa"/>
              </w:trPr>
              <w:tc>
                <w:tcPr>
                  <w:tcW w:w="0" w:type="auto"/>
                  <w:vAlign w:val="center"/>
                  <w:hideMark/>
                </w:tcPr>
                <w:p w14:paraId="5C8B1BB6" w14:textId="77777777" w:rsidR="002C4878" w:rsidRPr="00D377CD" w:rsidRDefault="002C4878" w:rsidP="00DF0CC1">
                  <w:pPr>
                    <w:spacing w:after="0" w:line="360" w:lineRule="auto"/>
                    <w:rPr>
                      <w:rFonts w:ascii="Calibri Light" w:hAnsi="Calibri Light"/>
                      <w:sz w:val="16"/>
                      <w:szCs w:val="16"/>
                    </w:rPr>
                  </w:pPr>
                  <w:del w:id="9088" w:author="Ashan Senel Asmone" w:date="2016-05-09T17:23:00Z">
                    <w:r w:rsidRPr="00D377CD" w:rsidDel="00301C01">
                      <w:rPr>
                        <w:rFonts w:ascii="Calibri Light" w:hAnsi="Calibri Light"/>
                        <w:sz w:val="16"/>
                        <w:szCs w:val="16"/>
                      </w:rPr>
                      <w:delText>ISO 9882:1993 Performance standards in building; performance test for precast concrete floors; behaviour under non-concentrated load</w:delText>
                    </w:r>
                  </w:del>
                  <w:ins w:id="9089" w:author="Ashan Senel Asmone" w:date="2016-05-09T17:23:00Z">
                    <w:r w:rsidR="00301C01">
                      <w:rPr>
                        <w:rFonts w:ascii="Calibri Light" w:hAnsi="Calibri Light"/>
                        <w:sz w:val="16"/>
                        <w:szCs w:val="16"/>
                      </w:rPr>
                      <w:t>ISO 9882:1993 Performance standards in building -- Performance test for precast concrete floors -- Behaviour under non-concentrated load</w:t>
                    </w:r>
                  </w:ins>
                </w:p>
                <w:p w14:paraId="5FB305E2" w14:textId="77777777" w:rsidR="002C4878" w:rsidRPr="00D377CD" w:rsidRDefault="002C4878" w:rsidP="00DF0CC1">
                  <w:pPr>
                    <w:spacing w:after="0" w:line="360" w:lineRule="auto"/>
                    <w:rPr>
                      <w:rFonts w:ascii="Calibri Light" w:hAnsi="Calibri Light"/>
                      <w:sz w:val="16"/>
                      <w:szCs w:val="16"/>
                    </w:rPr>
                  </w:pPr>
                  <w:del w:id="9090" w:author="Ashan Senel Asmone" w:date="2016-05-09T17:24:00Z">
                    <w:r w:rsidRPr="00D377CD" w:rsidDel="00301C01">
                      <w:rPr>
                        <w:rFonts w:ascii="Calibri Light" w:hAnsi="Calibri Light"/>
                        <w:sz w:val="16"/>
                        <w:szCs w:val="16"/>
                      </w:rPr>
                      <w:delText>ISO 9883:1993 Performance standards in building; performance test for precast concrete floors; behaviour under concentrated load</w:delText>
                    </w:r>
                  </w:del>
                  <w:ins w:id="9091" w:author="Ashan Senel Asmone" w:date="2016-05-09T17:24:00Z">
                    <w:r w:rsidR="00301C01">
                      <w:rPr>
                        <w:rFonts w:ascii="Calibri Light" w:hAnsi="Calibri Light"/>
                        <w:sz w:val="16"/>
                        <w:szCs w:val="16"/>
                      </w:rPr>
                      <w:t>ISO 9883:1993 Performance standards in building -- Performance test for precast concrete floors -- Behaviour under concentrated load</w:t>
                    </w:r>
                  </w:ins>
                </w:p>
                <w:p w14:paraId="71F59719" w14:textId="77777777" w:rsidR="002C4878" w:rsidRPr="00D377CD" w:rsidRDefault="002C4878" w:rsidP="00DF0CC1">
                  <w:pPr>
                    <w:spacing w:after="0" w:line="360" w:lineRule="auto"/>
                    <w:rPr>
                      <w:rFonts w:ascii="Calibri Light" w:hAnsi="Calibri Light"/>
                      <w:sz w:val="16"/>
                      <w:szCs w:val="16"/>
                    </w:rPr>
                  </w:pPr>
                  <w:del w:id="9092" w:author="Ashan Senel Asmone" w:date="2016-05-09T17:27:00Z">
                    <w:r w:rsidRPr="00D377CD" w:rsidDel="00301C01">
                      <w:rPr>
                        <w:rFonts w:ascii="Calibri Light" w:hAnsi="Calibri Light"/>
                        <w:sz w:val="16"/>
                        <w:szCs w:val="16"/>
                      </w:rPr>
                      <w:delText>ISO 10065:1990 Steel bars for reinforcement of concrete; bend and rebend tests</w:delText>
                    </w:r>
                  </w:del>
                </w:p>
                <w:p w14:paraId="75B29EC7" w14:textId="77777777" w:rsidR="002C4878" w:rsidRPr="00D377CD" w:rsidRDefault="002C4878" w:rsidP="00DF0CC1">
                  <w:pPr>
                    <w:spacing w:after="0" w:line="360" w:lineRule="auto"/>
                    <w:rPr>
                      <w:rFonts w:ascii="Calibri Light" w:hAnsi="Calibri Light"/>
                      <w:sz w:val="16"/>
                      <w:szCs w:val="16"/>
                    </w:rPr>
                  </w:pPr>
                  <w:del w:id="9093" w:author="Ashan Senel Asmone" w:date="2016-03-21T15:10:00Z">
                    <w:r w:rsidRPr="00D377CD" w:rsidDel="00411DBF">
                      <w:rPr>
                        <w:rFonts w:ascii="Calibri Light" w:hAnsi="Calibri Light"/>
                        <w:sz w:val="16"/>
                        <w:szCs w:val="16"/>
                      </w:rPr>
                      <w:delText>ISO 10144:1991 Certification scheme for steel bars and wires for the reinforcement of concrete structures</w:delText>
                    </w:r>
                  </w:del>
                  <w:ins w:id="9094" w:author="Ashan Senel Asmone" w:date="2016-03-21T15:10:00Z">
                    <w:r w:rsidR="00411DBF">
                      <w:rPr>
                        <w:rFonts w:ascii="Calibri Light" w:hAnsi="Calibri Light"/>
                        <w:sz w:val="16"/>
                        <w:szCs w:val="16"/>
                      </w:rPr>
                      <w:t>ISO 10144:1991 Certification scheme for steel bars and wires for the reinforcement of concrete structures</w:t>
                    </w:r>
                  </w:ins>
                </w:p>
                <w:p w14:paraId="60822C81" w14:textId="77777777" w:rsidR="002C4878" w:rsidRPr="00D377CD" w:rsidRDefault="002C4878" w:rsidP="00DF0CC1">
                  <w:pPr>
                    <w:spacing w:after="0" w:line="360" w:lineRule="auto"/>
                    <w:rPr>
                      <w:rFonts w:ascii="Calibri Light" w:hAnsi="Calibri Light"/>
                      <w:sz w:val="16"/>
                      <w:szCs w:val="16"/>
                    </w:rPr>
                  </w:pPr>
                  <w:del w:id="9095" w:author="Ashan Senel Asmone" w:date="2016-05-09T17:28:00Z">
                    <w:r w:rsidRPr="00D377CD" w:rsidDel="00301C01">
                      <w:rPr>
                        <w:rFonts w:ascii="Calibri Light" w:hAnsi="Calibri Light"/>
                        <w:sz w:val="16"/>
                        <w:szCs w:val="16"/>
                      </w:rPr>
                      <w:delText>ISO 1920:1976 Concrete tests; Dimensions, tolerances and applicability of test specimens</w:delText>
                    </w:r>
                  </w:del>
                  <w:ins w:id="9096" w:author="Ashan Senel Asmone" w:date="2016-05-09T17:28:00Z">
                    <w:r w:rsidR="00301C01">
                      <w:rPr>
                        <w:rFonts w:ascii="Calibri Light" w:hAnsi="Calibri Light"/>
                        <w:sz w:val="16"/>
                        <w:szCs w:val="16"/>
                      </w:rPr>
                      <w:t>ISO 1920-3:2004 Testing of concrete -- Part 3: Making and curing test specimens</w:t>
                    </w:r>
                  </w:ins>
                </w:p>
                <w:p w14:paraId="7CF24692" w14:textId="77777777" w:rsidR="002C4878" w:rsidRPr="00D377CD" w:rsidRDefault="002C4878" w:rsidP="00DF0CC1">
                  <w:pPr>
                    <w:spacing w:after="0" w:line="360" w:lineRule="auto"/>
                    <w:rPr>
                      <w:rFonts w:ascii="Calibri Light" w:hAnsi="Calibri Light"/>
                      <w:sz w:val="16"/>
                      <w:szCs w:val="16"/>
                    </w:rPr>
                  </w:pPr>
                  <w:del w:id="9097" w:author="Ashan Senel Asmone" w:date="2016-05-09T17:30:00Z">
                    <w:r w:rsidRPr="00D377CD" w:rsidDel="00301C01">
                      <w:rPr>
                        <w:rFonts w:ascii="Calibri Light" w:hAnsi="Calibri Light"/>
                        <w:sz w:val="16"/>
                        <w:szCs w:val="16"/>
                      </w:rPr>
                      <w:delText>ISO 2736-1:1986 Concrete tests; Test specimens; Part 1 : Sampling of fresh concrete</w:delText>
                    </w:r>
                  </w:del>
                  <w:ins w:id="9098" w:author="Ashan Senel Asmone" w:date="2016-05-09T17:30:00Z">
                    <w:r w:rsidR="00301C01">
                      <w:rPr>
                        <w:rFonts w:ascii="Calibri Light" w:hAnsi="Calibri Light"/>
                        <w:sz w:val="16"/>
                        <w:szCs w:val="16"/>
                      </w:rPr>
                      <w:t>ISO 1920-1:2004 Testing of concrete -- Part 1: Sampling of fresh concrete</w:t>
                    </w:r>
                  </w:ins>
                </w:p>
                <w:p w14:paraId="758A5CF3" w14:textId="77777777" w:rsidR="002C4878" w:rsidRPr="00D377CD" w:rsidRDefault="002C4878" w:rsidP="00DF0CC1">
                  <w:pPr>
                    <w:spacing w:after="0" w:line="360" w:lineRule="auto"/>
                    <w:rPr>
                      <w:rFonts w:ascii="Calibri Light" w:hAnsi="Calibri Light"/>
                      <w:sz w:val="16"/>
                      <w:szCs w:val="16"/>
                    </w:rPr>
                  </w:pPr>
                  <w:del w:id="9099" w:author="Ashan Senel Asmone" w:date="2016-05-09T17:30:00Z">
                    <w:r w:rsidRPr="00D377CD" w:rsidDel="00301C01">
                      <w:rPr>
                        <w:rFonts w:ascii="Calibri Light" w:hAnsi="Calibri Light"/>
                        <w:sz w:val="16"/>
                        <w:szCs w:val="16"/>
                      </w:rPr>
                      <w:delText>ISO 2736-2:1986 Concrete tests; Test specimens; Part 2 : Making and curing of test specimens for strength tests</w:delText>
                    </w:r>
                  </w:del>
                </w:p>
                <w:p w14:paraId="581CD7AD" w14:textId="77777777" w:rsidR="002C4878" w:rsidRPr="00D377CD" w:rsidRDefault="002C4878" w:rsidP="00DF0CC1">
                  <w:pPr>
                    <w:spacing w:after="0" w:line="360" w:lineRule="auto"/>
                    <w:rPr>
                      <w:rFonts w:ascii="Calibri Light" w:hAnsi="Calibri Light"/>
                      <w:sz w:val="16"/>
                      <w:szCs w:val="16"/>
                    </w:rPr>
                  </w:pPr>
                  <w:del w:id="9100" w:author="Ashan Senel Asmone" w:date="2016-05-09T17:31:00Z">
                    <w:r w:rsidRPr="00D377CD" w:rsidDel="00301C01">
                      <w:rPr>
                        <w:rFonts w:ascii="Calibri Light" w:hAnsi="Calibri Light"/>
                        <w:sz w:val="16"/>
                        <w:szCs w:val="16"/>
                      </w:rPr>
                      <w:delText>ISO 3893:1977 Concrete; Classification by compressive strength</w:delText>
                    </w:r>
                  </w:del>
                </w:p>
                <w:p w14:paraId="658AFC5C" w14:textId="77777777" w:rsidR="002C4878" w:rsidRPr="00D377CD" w:rsidRDefault="002C4878" w:rsidP="00DF0CC1">
                  <w:pPr>
                    <w:spacing w:after="0" w:line="360" w:lineRule="auto"/>
                    <w:rPr>
                      <w:rFonts w:ascii="Calibri Light" w:hAnsi="Calibri Light"/>
                      <w:sz w:val="16"/>
                      <w:szCs w:val="16"/>
                    </w:rPr>
                  </w:pPr>
                  <w:del w:id="9101" w:author="Ashan Senel Asmone" w:date="2016-05-09T17:32:00Z">
                    <w:r w:rsidRPr="00D377CD" w:rsidDel="00301C01">
                      <w:rPr>
                        <w:rFonts w:ascii="Calibri Light" w:hAnsi="Calibri Light"/>
                        <w:sz w:val="16"/>
                        <w:szCs w:val="16"/>
                      </w:rPr>
                      <w:delText>ISO 4012:1978 Concrete; Determination of compressive strength of test specimens</w:delText>
                    </w:r>
                  </w:del>
                  <w:ins w:id="9102" w:author="Ashan Senel Asmone" w:date="2016-05-09T17:32:00Z">
                    <w:r w:rsidR="00301C01">
                      <w:rPr>
                        <w:rFonts w:ascii="Calibri Light" w:hAnsi="Calibri Light"/>
                        <w:sz w:val="16"/>
                        <w:szCs w:val="16"/>
                      </w:rPr>
                      <w:t>ISO 1920-4:2005 Testing of concrete -- Part 4: Strength of hardened concrete</w:t>
                    </w:r>
                  </w:ins>
                </w:p>
                <w:p w14:paraId="20004092" w14:textId="77777777" w:rsidR="002C4878" w:rsidRPr="00D377CD" w:rsidRDefault="002C4878" w:rsidP="00DF0CC1">
                  <w:pPr>
                    <w:spacing w:after="0" w:line="360" w:lineRule="auto"/>
                    <w:rPr>
                      <w:rFonts w:ascii="Calibri Light" w:hAnsi="Calibri Light"/>
                      <w:sz w:val="16"/>
                      <w:szCs w:val="16"/>
                    </w:rPr>
                  </w:pPr>
                  <w:del w:id="9103" w:author="Ashan Senel Asmone" w:date="2016-05-09T17:32:00Z">
                    <w:r w:rsidRPr="00D377CD" w:rsidDel="00301C01">
                      <w:rPr>
                        <w:rFonts w:ascii="Calibri Light" w:hAnsi="Calibri Light"/>
                        <w:sz w:val="16"/>
                        <w:szCs w:val="16"/>
                      </w:rPr>
                      <w:delText>ISO 4013:1978 Concrete; Determination of flexural strength of test specimens</w:delText>
                    </w:r>
                  </w:del>
                </w:p>
                <w:p w14:paraId="44B9F123" w14:textId="77777777" w:rsidR="002C4878" w:rsidRPr="00D377CD" w:rsidRDefault="002C4878" w:rsidP="00DF0CC1">
                  <w:pPr>
                    <w:spacing w:after="0" w:line="360" w:lineRule="auto"/>
                    <w:rPr>
                      <w:rFonts w:ascii="Calibri Light" w:hAnsi="Calibri Light"/>
                      <w:sz w:val="16"/>
                      <w:szCs w:val="16"/>
                    </w:rPr>
                  </w:pPr>
                  <w:del w:id="9104" w:author="Ashan Senel Asmone" w:date="2016-05-09T17:33:00Z">
                    <w:r w:rsidRPr="00D377CD" w:rsidDel="00301C01">
                      <w:rPr>
                        <w:rFonts w:ascii="Calibri Light" w:hAnsi="Calibri Light"/>
                        <w:sz w:val="16"/>
                        <w:szCs w:val="16"/>
                      </w:rPr>
                      <w:delText>ISO 4103:1979 Concrete; Classification of consistency</w:delText>
                    </w:r>
                  </w:del>
                </w:p>
                <w:p w14:paraId="2C64AC39" w14:textId="77777777" w:rsidR="002C4878" w:rsidRPr="00D377CD" w:rsidRDefault="002C4878" w:rsidP="00DF0CC1">
                  <w:pPr>
                    <w:spacing w:after="0" w:line="360" w:lineRule="auto"/>
                    <w:rPr>
                      <w:rFonts w:ascii="Calibri Light" w:hAnsi="Calibri Light"/>
                      <w:sz w:val="16"/>
                      <w:szCs w:val="16"/>
                    </w:rPr>
                  </w:pPr>
                  <w:del w:id="9105" w:author="Ashan Senel Asmone" w:date="2016-05-09T17:35:00Z">
                    <w:r w:rsidRPr="00D377CD" w:rsidDel="00301C01">
                      <w:rPr>
                        <w:rFonts w:ascii="Calibri Light" w:hAnsi="Calibri Light"/>
                        <w:sz w:val="16"/>
                        <w:szCs w:val="16"/>
                      </w:rPr>
                      <w:delText>ISO 4109:1980 Fresh concrete; Determination of the consistency; Slump test</w:delText>
                    </w:r>
                  </w:del>
                  <w:ins w:id="9106" w:author="Ashan Senel Asmone" w:date="2016-05-09T17:35:00Z">
                    <w:r w:rsidR="00301C01">
                      <w:rPr>
                        <w:rFonts w:ascii="Calibri Light" w:hAnsi="Calibri Light"/>
                        <w:sz w:val="16"/>
                        <w:szCs w:val="16"/>
                      </w:rPr>
                      <w:t>ISO 1920-2:2005 Testing of concrete -- Part 2: Properties of fresh concrete</w:t>
                    </w:r>
                  </w:ins>
                </w:p>
                <w:p w14:paraId="2D2FDEC0" w14:textId="77777777" w:rsidR="002C4878" w:rsidRPr="00D377CD" w:rsidRDefault="002C4878" w:rsidP="00DF0CC1">
                  <w:pPr>
                    <w:spacing w:after="0" w:line="360" w:lineRule="auto"/>
                    <w:rPr>
                      <w:rFonts w:ascii="Calibri Light" w:hAnsi="Calibri Light"/>
                      <w:sz w:val="16"/>
                      <w:szCs w:val="16"/>
                    </w:rPr>
                  </w:pPr>
                  <w:del w:id="9107" w:author="Ashan Senel Asmone" w:date="2016-05-09T17:36:00Z">
                    <w:r w:rsidRPr="00D377CD" w:rsidDel="00301C01">
                      <w:rPr>
                        <w:rFonts w:ascii="Calibri Light" w:hAnsi="Calibri Light"/>
                        <w:sz w:val="16"/>
                        <w:szCs w:val="16"/>
                      </w:rPr>
                      <w:delText>ISO 4110:1979 Fresh concrete; Determination of the consistency; Vebe test</w:delText>
                    </w:r>
                  </w:del>
                </w:p>
                <w:p w14:paraId="20812FA3" w14:textId="77777777" w:rsidR="002C4878" w:rsidRPr="00D377CD" w:rsidRDefault="002C4878" w:rsidP="00DF0CC1">
                  <w:pPr>
                    <w:spacing w:after="0" w:line="360" w:lineRule="auto"/>
                    <w:rPr>
                      <w:rFonts w:ascii="Calibri Light" w:hAnsi="Calibri Light"/>
                      <w:sz w:val="16"/>
                      <w:szCs w:val="16"/>
                    </w:rPr>
                  </w:pPr>
                  <w:del w:id="9108" w:author="Ashan Senel Asmone" w:date="2016-05-09T17:37:00Z">
                    <w:r w:rsidRPr="00D377CD" w:rsidDel="00301C01">
                      <w:rPr>
                        <w:rFonts w:ascii="Calibri Light" w:hAnsi="Calibri Light"/>
                        <w:sz w:val="16"/>
                        <w:szCs w:val="16"/>
                      </w:rPr>
                      <w:delText>ISO 4111:1979 Fresh concrete; Determination of consistency; Degree of compactibility (Compaction index)</w:delText>
                    </w:r>
                  </w:del>
                </w:p>
                <w:p w14:paraId="170D496C" w14:textId="77777777" w:rsidR="002C4878" w:rsidRPr="00D377CD" w:rsidRDefault="002C4878" w:rsidP="00DF0CC1">
                  <w:pPr>
                    <w:spacing w:after="0" w:line="360" w:lineRule="auto"/>
                    <w:rPr>
                      <w:rFonts w:ascii="Calibri Light" w:hAnsi="Calibri Light"/>
                      <w:sz w:val="16"/>
                      <w:szCs w:val="16"/>
                    </w:rPr>
                  </w:pPr>
                  <w:del w:id="9109" w:author="Ashan Senel Asmone" w:date="2016-05-09T17:39:00Z">
                    <w:r w:rsidRPr="00D377CD" w:rsidDel="00301C01">
                      <w:rPr>
                        <w:rFonts w:ascii="Calibri Light" w:hAnsi="Calibri Light"/>
                        <w:sz w:val="16"/>
                        <w:szCs w:val="16"/>
                      </w:rPr>
                      <w:delText>ISO 4848:1980 Concrete; Determination of air content of freshly mixed concrete; Pressure method</w:delText>
                    </w:r>
                  </w:del>
                </w:p>
                <w:p w14:paraId="73C67977" w14:textId="77777777" w:rsidR="002C4878" w:rsidRPr="00D377CD" w:rsidRDefault="002C4878" w:rsidP="00DF0CC1">
                  <w:pPr>
                    <w:spacing w:after="0" w:line="360" w:lineRule="auto"/>
                    <w:rPr>
                      <w:rFonts w:ascii="Calibri Light" w:hAnsi="Calibri Light"/>
                      <w:sz w:val="16"/>
                      <w:szCs w:val="16"/>
                    </w:rPr>
                  </w:pPr>
                  <w:del w:id="9110" w:author="Ashan Senel Asmone" w:date="2016-05-09T17:39:00Z">
                    <w:r w:rsidRPr="00D377CD" w:rsidDel="00301C01">
                      <w:rPr>
                        <w:rFonts w:ascii="Calibri Light" w:hAnsi="Calibri Light"/>
                        <w:sz w:val="16"/>
                        <w:szCs w:val="16"/>
                      </w:rPr>
                      <w:delText>ISO 6275:1982 Concrete, hardened; Determination of density</w:delText>
                    </w:r>
                  </w:del>
                  <w:ins w:id="9111" w:author="Ashan Senel Asmone" w:date="2016-05-09T17:39:00Z">
                    <w:r w:rsidR="00301C01">
                      <w:rPr>
                        <w:rFonts w:ascii="Calibri Light" w:hAnsi="Calibri Light"/>
                        <w:sz w:val="16"/>
                        <w:szCs w:val="16"/>
                      </w:rPr>
                      <w:t>ISO 1920-5:2004 Testing of concrete -- Part 5: Properties of hardened concrete other than strength</w:t>
                    </w:r>
                  </w:ins>
                </w:p>
                <w:p w14:paraId="202EC424" w14:textId="77777777" w:rsidR="002C4878" w:rsidRPr="00D377CD" w:rsidRDefault="002C4878" w:rsidP="00DF0CC1">
                  <w:pPr>
                    <w:spacing w:after="0" w:line="360" w:lineRule="auto"/>
                    <w:rPr>
                      <w:rFonts w:ascii="Calibri Light" w:hAnsi="Calibri Light"/>
                      <w:sz w:val="16"/>
                      <w:szCs w:val="16"/>
                    </w:rPr>
                  </w:pPr>
                  <w:del w:id="9112" w:author="Ashan Senel Asmone" w:date="2016-05-09T17:40:00Z">
                    <w:r w:rsidRPr="00D377CD" w:rsidDel="00301C01">
                      <w:rPr>
                        <w:rFonts w:ascii="Calibri Light" w:hAnsi="Calibri Light"/>
                        <w:sz w:val="16"/>
                        <w:szCs w:val="16"/>
                      </w:rPr>
                      <w:delText>ISO 6783:1982 Coarse aggregates for concrete; Determination of particle density and water absorption; Hydrostatic balance method</w:delText>
                    </w:r>
                  </w:del>
                  <w:ins w:id="9113" w:author="Ashan Senel Asmone" w:date="2016-05-09T17:40:00Z">
                    <w:r w:rsidR="00301C01">
                      <w:rPr>
                        <w:rFonts w:ascii="Calibri Light" w:hAnsi="Calibri Light"/>
                        <w:sz w:val="16"/>
                        <w:szCs w:val="16"/>
                      </w:rPr>
                      <w:t>ISO 6783:1982 Coarse aggregates for concrete -- Determination of particle density and water absorption -- Hydrostatic balance method</w:t>
                    </w:r>
                  </w:ins>
                </w:p>
                <w:p w14:paraId="3D2760EF" w14:textId="77777777" w:rsidR="002C4878" w:rsidRPr="00D377CD" w:rsidRDefault="002C4878" w:rsidP="00DF0CC1">
                  <w:pPr>
                    <w:spacing w:after="0" w:line="360" w:lineRule="auto"/>
                    <w:rPr>
                      <w:rFonts w:ascii="Calibri Light" w:hAnsi="Calibri Light"/>
                      <w:sz w:val="16"/>
                      <w:szCs w:val="16"/>
                    </w:rPr>
                  </w:pPr>
                  <w:del w:id="9114" w:author="Ashan Senel Asmone" w:date="2016-05-09T17:42:00Z">
                    <w:r w:rsidRPr="00D377CD" w:rsidDel="00301C01">
                      <w:rPr>
                        <w:rFonts w:ascii="Calibri Light" w:hAnsi="Calibri Light"/>
                        <w:sz w:val="16"/>
                        <w:szCs w:val="16"/>
                      </w:rPr>
                      <w:delText>ISO 6934-1:1991 Steel for the prestressing of concrete; part 1: general requirements</w:delText>
                    </w:r>
                  </w:del>
                  <w:ins w:id="9115" w:author="Ashan Senel Asmone" w:date="2016-05-09T17:42:00Z">
                    <w:r w:rsidR="00301C01">
                      <w:rPr>
                        <w:rFonts w:ascii="Calibri Light" w:hAnsi="Calibri Light"/>
                        <w:sz w:val="16"/>
                        <w:szCs w:val="16"/>
                      </w:rPr>
                      <w:t>ISO 6934-1:1991 Steel for the prestressing of concrete -- Part 1: General requirements</w:t>
                    </w:r>
                  </w:ins>
                </w:p>
                <w:p w14:paraId="2ABE9215" w14:textId="77777777" w:rsidR="002C4878" w:rsidRPr="00D377CD" w:rsidRDefault="002C4878" w:rsidP="00DF0CC1">
                  <w:pPr>
                    <w:spacing w:after="0" w:line="360" w:lineRule="auto"/>
                    <w:rPr>
                      <w:rFonts w:ascii="Calibri Light" w:hAnsi="Calibri Light"/>
                      <w:sz w:val="16"/>
                      <w:szCs w:val="16"/>
                    </w:rPr>
                  </w:pPr>
                  <w:del w:id="9116" w:author="Ashan Senel Asmone" w:date="2016-05-09T17:42:00Z">
                    <w:r w:rsidRPr="00D377CD" w:rsidDel="00301C01">
                      <w:rPr>
                        <w:rFonts w:ascii="Calibri Light" w:hAnsi="Calibri Light"/>
                        <w:sz w:val="16"/>
                        <w:szCs w:val="16"/>
                      </w:rPr>
                      <w:delText>ISO 6935-1:1991 Steel for the reinforcement of concrete; part 1: plain bars</w:delText>
                    </w:r>
                  </w:del>
                  <w:ins w:id="9117" w:author="Ashan Senel Asmone" w:date="2016-05-09T17:42:00Z">
                    <w:r w:rsidR="00301C01">
                      <w:rPr>
                        <w:rFonts w:ascii="Calibri Light" w:hAnsi="Calibri Light"/>
                        <w:sz w:val="16"/>
                        <w:szCs w:val="16"/>
                      </w:rPr>
                      <w:t>ISO 6935-1:2007 Steel for the reinforcement of concrete -- Part 1: Plain bars</w:t>
                    </w:r>
                  </w:ins>
                </w:p>
                <w:p w14:paraId="6BF700A0" w14:textId="77777777" w:rsidR="002C4878" w:rsidRPr="00D377CD" w:rsidRDefault="002C4878" w:rsidP="00DF0CC1">
                  <w:pPr>
                    <w:spacing w:after="0" w:line="360" w:lineRule="auto"/>
                    <w:rPr>
                      <w:rFonts w:ascii="Calibri Light" w:hAnsi="Calibri Light"/>
                      <w:sz w:val="16"/>
                      <w:szCs w:val="16"/>
                    </w:rPr>
                  </w:pPr>
                  <w:del w:id="9118" w:author="Ashan Senel Asmone" w:date="2016-05-09T17:43:00Z">
                    <w:r w:rsidRPr="00D377CD" w:rsidDel="009F1C0C">
                      <w:rPr>
                        <w:rFonts w:ascii="Calibri Light" w:hAnsi="Calibri Light"/>
                        <w:sz w:val="16"/>
                        <w:szCs w:val="16"/>
                      </w:rPr>
                      <w:delText>ISO 6935-2:1991 Steel for the reinforcement of concrete; part 2: ribbed bars</w:delText>
                    </w:r>
                  </w:del>
                  <w:ins w:id="9119" w:author="Ashan Senel Asmone" w:date="2016-05-09T17:43:00Z">
                    <w:r w:rsidR="009F1C0C">
                      <w:rPr>
                        <w:rFonts w:ascii="Calibri Light" w:hAnsi="Calibri Light"/>
                        <w:sz w:val="16"/>
                        <w:szCs w:val="16"/>
                      </w:rPr>
                      <w:t>ISO 6935-2:2015 Steel for the reinforcement of concrete -- Part 2: Ribbed bars</w:t>
                    </w:r>
                  </w:ins>
                </w:p>
                <w:p w14:paraId="7DDFE186" w14:textId="77777777" w:rsidR="002C4878" w:rsidRPr="00D377CD" w:rsidRDefault="002C4878" w:rsidP="00DF0CC1">
                  <w:pPr>
                    <w:spacing w:after="0" w:line="360" w:lineRule="auto"/>
                    <w:rPr>
                      <w:rFonts w:ascii="Calibri Light" w:hAnsi="Calibri Light"/>
                      <w:sz w:val="16"/>
                      <w:szCs w:val="16"/>
                    </w:rPr>
                  </w:pPr>
                  <w:del w:id="9120" w:author="Ashan Senel Asmone" w:date="2016-05-09T17:45:00Z">
                    <w:r w:rsidRPr="00D377CD" w:rsidDel="009F1C0C">
                      <w:rPr>
                        <w:rFonts w:ascii="Calibri Light" w:hAnsi="Calibri Light"/>
                        <w:sz w:val="16"/>
                        <w:szCs w:val="16"/>
                      </w:rPr>
                      <w:delText>ISO 7033:1987 Fine and coarse aggregates for concrete; Determination of the particle mass-per-volume and water absorption; Pycnometer method</w:delText>
                    </w:r>
                  </w:del>
                  <w:ins w:id="9121" w:author="Ashan Senel Asmone" w:date="2016-05-09T17:45:00Z">
                    <w:r w:rsidR="009F1C0C">
                      <w:rPr>
                        <w:rFonts w:ascii="Calibri Light" w:hAnsi="Calibri Light"/>
                        <w:sz w:val="16"/>
                        <w:szCs w:val="16"/>
                      </w:rPr>
                      <w:t>ISO 7033:1987 Fine and coarse aggregates for concrete -- Determination of the particle mass-per-volume and water absorption -- Pycnometer method</w:t>
                    </w:r>
                  </w:ins>
                </w:p>
                <w:p w14:paraId="10DBC4FF" w14:textId="77777777" w:rsidR="002C4878" w:rsidRPr="00D377CD" w:rsidRDefault="002C4878" w:rsidP="00DF0CC1">
                  <w:pPr>
                    <w:spacing w:after="0" w:line="360" w:lineRule="auto"/>
                    <w:rPr>
                      <w:rFonts w:ascii="Calibri Light" w:hAnsi="Calibri Light"/>
                      <w:sz w:val="16"/>
                      <w:szCs w:val="16"/>
                    </w:rPr>
                  </w:pPr>
                  <w:del w:id="9122" w:author="Ashan Senel Asmone" w:date="2016-05-09T17:46:00Z">
                    <w:r w:rsidRPr="00D377CD" w:rsidDel="009F1C0C">
                      <w:rPr>
                        <w:rFonts w:ascii="Calibri Light" w:hAnsi="Calibri Light"/>
                        <w:sz w:val="16"/>
                        <w:szCs w:val="16"/>
                      </w:rPr>
                      <w:delText>ISO 7729:1985 Typical vertical joints between two prefabricated ordinary concrete external wall components; Properties, characteristics and classification criteria</w:delText>
                    </w:r>
                  </w:del>
                  <w:ins w:id="9123" w:author="Ashan Senel Asmone" w:date="2016-05-09T17:46:00Z">
                    <w:r w:rsidR="009F1C0C">
                      <w:rPr>
                        <w:rFonts w:ascii="Calibri Light" w:hAnsi="Calibri Light"/>
                        <w:sz w:val="16"/>
                        <w:szCs w:val="16"/>
                      </w:rPr>
                      <w:t>ISO 7729:1985 Typical vertical joints between two prefabricated ordinary concrete external wall components -- Properties, characteristics and classification criteria</w:t>
                    </w:r>
                  </w:ins>
                </w:p>
                <w:p w14:paraId="5A213317" w14:textId="77777777" w:rsidR="002C4878" w:rsidRPr="00D377CD" w:rsidRDefault="002C4878" w:rsidP="00DF0CC1">
                  <w:pPr>
                    <w:spacing w:after="0" w:line="360" w:lineRule="auto"/>
                    <w:rPr>
                      <w:rFonts w:ascii="Calibri Light" w:hAnsi="Calibri Light"/>
                      <w:sz w:val="16"/>
                      <w:szCs w:val="16"/>
                    </w:rPr>
                  </w:pPr>
                  <w:del w:id="9124" w:author="Ashan Asmone" w:date="2016-03-31T12:12:00Z">
                    <w:r w:rsidRPr="00D377CD" w:rsidDel="002D4ACA">
                      <w:rPr>
                        <w:rFonts w:ascii="Calibri Light" w:hAnsi="Calibri Light"/>
                        <w:sz w:val="16"/>
                        <w:szCs w:val="16"/>
                      </w:rPr>
                      <w:delText>ISO 7783-2:1999 Paints and varnishes - Coating materials and coating systems for exterior masonry and concrete - Part 2: Determination and classification of water-vapour transmission rate (permeability)</w:delText>
                    </w:r>
                  </w:del>
                  <w:ins w:id="9125" w:author="Ashan Asmone" w:date="2016-03-31T12:12:00Z">
                    <w:r w:rsidR="002D4ACA">
                      <w:rPr>
                        <w:rFonts w:ascii="Calibri Light" w:hAnsi="Calibri Light"/>
                        <w:sz w:val="16"/>
                        <w:szCs w:val="16"/>
                      </w:rPr>
                      <w:t>ISO 7783:2011 Paints and varnishes -- Determination of water-vapour transmission properties -- Cup method</w:t>
                    </w:r>
                  </w:ins>
                </w:p>
                <w:p w14:paraId="46B1EBFF" w14:textId="77777777" w:rsidR="002C4878" w:rsidRPr="00D377CD" w:rsidRDefault="002C4878" w:rsidP="00DF0CC1">
                  <w:pPr>
                    <w:spacing w:after="0" w:line="360" w:lineRule="auto"/>
                    <w:rPr>
                      <w:rFonts w:ascii="Calibri Light" w:hAnsi="Calibri Light"/>
                      <w:sz w:val="16"/>
                      <w:szCs w:val="16"/>
                    </w:rPr>
                  </w:pPr>
                  <w:del w:id="9126" w:author="Ashan Senel Asmone" w:date="2016-05-09T17:46:00Z">
                    <w:r w:rsidRPr="00D377CD" w:rsidDel="009F1C0C">
                      <w:rPr>
                        <w:rFonts w:ascii="Calibri Light" w:hAnsi="Calibri Light"/>
                        <w:sz w:val="16"/>
                        <w:szCs w:val="16"/>
                      </w:rPr>
                      <w:delText>ISO 7845:1985 Horizontal joints between load-bearing walls and concrete floors; Laboratory mechanical tests; Effect of vertical loading and of moments transmitted by the floors</w:delText>
                    </w:r>
                  </w:del>
                  <w:ins w:id="9127" w:author="Ashan Senel Asmone" w:date="2016-05-09T17:46:00Z">
                    <w:r w:rsidR="009F1C0C">
                      <w:rPr>
                        <w:rFonts w:ascii="Calibri Light" w:hAnsi="Calibri Light"/>
                        <w:sz w:val="16"/>
                        <w:szCs w:val="16"/>
                      </w:rPr>
                      <w:t>ISO 7845:1985 Horizontal joints between load-bearing walls and concrete floors -- Laboratory mechanical tests -- Effect of vertical loading and of moments transmitted by the floors</w:t>
                    </w:r>
                  </w:ins>
                </w:p>
                <w:p w14:paraId="32B76C08" w14:textId="77777777" w:rsidR="002C4878" w:rsidRPr="00D377CD" w:rsidRDefault="002C4878" w:rsidP="00DF0CC1">
                  <w:pPr>
                    <w:spacing w:after="0" w:line="360" w:lineRule="auto"/>
                    <w:rPr>
                      <w:rFonts w:ascii="Calibri Light" w:hAnsi="Calibri Light"/>
                      <w:sz w:val="16"/>
                      <w:szCs w:val="16"/>
                    </w:rPr>
                  </w:pPr>
                  <w:del w:id="9128" w:author="Ashan Senel Asmone" w:date="2016-05-09T17:23:00Z">
                    <w:r w:rsidRPr="00D377CD" w:rsidDel="00301C01">
                      <w:rPr>
                        <w:rFonts w:ascii="Calibri Light" w:hAnsi="Calibri Light"/>
                        <w:sz w:val="16"/>
                        <w:szCs w:val="16"/>
                      </w:rPr>
                      <w:delText>ISO 9882:1993 Performance standards in building; performance test for precast concrete floors; behaviour under non-concentrated load</w:delText>
                    </w:r>
                  </w:del>
                  <w:ins w:id="9129" w:author="Ashan Senel Asmone" w:date="2016-05-09T17:23:00Z">
                    <w:r w:rsidR="00301C01">
                      <w:rPr>
                        <w:rFonts w:ascii="Calibri Light" w:hAnsi="Calibri Light"/>
                        <w:sz w:val="16"/>
                        <w:szCs w:val="16"/>
                      </w:rPr>
                      <w:t>ISO 9882:1993 Performance standards in building -- Performance test for precast concrete floors -- Behaviour under non-concentrated load</w:t>
                    </w:r>
                  </w:ins>
                </w:p>
                <w:p w14:paraId="41B832F1" w14:textId="77777777" w:rsidR="002C4878" w:rsidRPr="00D377CD" w:rsidRDefault="002C4878" w:rsidP="00DF0CC1">
                  <w:pPr>
                    <w:spacing w:after="0" w:line="360" w:lineRule="auto"/>
                    <w:rPr>
                      <w:rFonts w:ascii="Calibri Light" w:hAnsi="Calibri Light"/>
                      <w:sz w:val="16"/>
                      <w:szCs w:val="16"/>
                    </w:rPr>
                  </w:pPr>
                  <w:del w:id="9130" w:author="Ashan Senel Asmone" w:date="2016-05-09T17:24:00Z">
                    <w:r w:rsidRPr="00D377CD" w:rsidDel="00301C01">
                      <w:rPr>
                        <w:rFonts w:ascii="Calibri Light" w:hAnsi="Calibri Light"/>
                        <w:sz w:val="16"/>
                        <w:szCs w:val="16"/>
                      </w:rPr>
                      <w:delText>ISO 9883:1993 Performance standards in building; performance test for precast concrete floors; behaviour under concentrated load</w:delText>
                    </w:r>
                  </w:del>
                  <w:ins w:id="9131" w:author="Ashan Senel Asmone" w:date="2016-05-09T17:24:00Z">
                    <w:r w:rsidR="00301C01">
                      <w:rPr>
                        <w:rFonts w:ascii="Calibri Light" w:hAnsi="Calibri Light"/>
                        <w:sz w:val="16"/>
                        <w:szCs w:val="16"/>
                      </w:rPr>
                      <w:t>ISO 9883:1993 Performance standards in building -- Performance test for precast concrete floors -- Behaviour under concentrated load</w:t>
                    </w:r>
                  </w:ins>
                </w:p>
              </w:tc>
            </w:tr>
          </w:tbl>
          <w:p w14:paraId="24B14FA8" w14:textId="77777777" w:rsidR="00401C5E" w:rsidRPr="002C4878" w:rsidRDefault="00401C5E" w:rsidP="00DF0CC1">
            <w:pPr>
              <w:spacing w:line="360" w:lineRule="auto"/>
              <w:rPr>
                <w:rFonts w:ascii="Calibri Light" w:hAnsi="Calibri Light"/>
                <w:sz w:val="16"/>
                <w:szCs w:val="16"/>
              </w:rPr>
            </w:pPr>
          </w:p>
        </w:tc>
      </w:tr>
    </w:tbl>
    <w:p w14:paraId="4397BB41" w14:textId="77777777" w:rsidR="00401C5E" w:rsidRDefault="00401C5E" w:rsidP="00401C5E">
      <w:pPr>
        <w:rPr>
          <w:sz w:val="16"/>
          <w:szCs w:val="16"/>
          <w:lang w:val="en-US"/>
        </w:rPr>
      </w:pPr>
    </w:p>
    <w:p w14:paraId="2EF7840E" w14:textId="77777777" w:rsidR="00401C5E" w:rsidRDefault="00F500D7" w:rsidP="00F500D7">
      <w:pPr>
        <w:pStyle w:val="Heading1"/>
      </w:pPr>
      <w:r>
        <w:t>Cladding &amp; Curtainwall</w:t>
      </w:r>
    </w:p>
    <w:p w14:paraId="6891E5F3" w14:textId="77777777" w:rsidR="00573334" w:rsidRPr="00573334" w:rsidRDefault="005F3170" w:rsidP="00573334">
      <w:pPr>
        <w:pStyle w:val="Heading2"/>
      </w:pPr>
      <w:r>
        <w:t>METAL</w:t>
      </w:r>
    </w:p>
    <w:p w14:paraId="402F8573" w14:textId="77777777" w:rsidR="00F500D7" w:rsidRPr="00F500D7" w:rsidRDefault="00573334" w:rsidP="00F500D7">
      <w:pPr>
        <w:pStyle w:val="Heading2"/>
        <w:rPr>
          <w:lang w:val="en-US"/>
        </w:rPr>
      </w:pPr>
      <w:r>
        <w:rPr>
          <w:lang w:val="en-US"/>
        </w:rPr>
        <w:t xml:space="preserve">Dirt </w:t>
      </w:r>
      <w:r w:rsidR="00F500D7" w:rsidRPr="00F500D7">
        <w:rPr>
          <w:lang w:val="en-US"/>
        </w:rPr>
        <w:t>Staining</w:t>
      </w:r>
      <w:r w:rsidR="00F500D7">
        <w:rPr>
          <w:lang w:val="en-US"/>
        </w:rPr>
        <w:t xml:space="preserve"> - </w:t>
      </w:r>
      <w:r w:rsidR="00F500D7" w:rsidRPr="00F500D7">
        <w:rPr>
          <w:lang w:val="en-US"/>
        </w:rPr>
        <w:t>Misalignment of Joints</w:t>
      </w:r>
    </w:p>
    <w:tbl>
      <w:tblPr>
        <w:tblStyle w:val="TableGrid"/>
        <w:tblW w:w="0" w:type="auto"/>
        <w:tblInd w:w="108" w:type="dxa"/>
        <w:tblLook w:val="04A0" w:firstRow="1" w:lastRow="0" w:firstColumn="1" w:lastColumn="0" w:noHBand="0" w:noVBand="1"/>
      </w:tblPr>
      <w:tblGrid>
        <w:gridCol w:w="497"/>
        <w:gridCol w:w="8637"/>
      </w:tblGrid>
      <w:tr w:rsidR="00401C5E" w:rsidRPr="004F3C8C" w14:paraId="56A7029C" w14:textId="77777777" w:rsidTr="00401C5E">
        <w:tc>
          <w:tcPr>
            <w:tcW w:w="685" w:type="dxa"/>
          </w:tcPr>
          <w:p w14:paraId="7A1F756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23E6D398" w14:textId="77777777" w:rsidR="00DF0CC1" w:rsidRPr="00DF0CC1" w:rsidRDefault="00DF0CC1" w:rsidP="00DF0CC1">
            <w:pPr>
              <w:spacing w:line="360" w:lineRule="auto"/>
              <w:rPr>
                <w:rFonts w:ascii="Calibri Light" w:hAnsi="Calibri Light"/>
                <w:sz w:val="16"/>
                <w:szCs w:val="16"/>
              </w:rPr>
            </w:pPr>
            <w:del w:id="9132" w:author="Jing Kai Toh" w:date="2016-05-13T10:57:00Z">
              <w:r w:rsidRPr="00DF0CC1" w:rsidDel="00A54D30">
                <w:rPr>
                  <w:rFonts w:ascii="Calibri Light" w:hAnsi="Calibri Light"/>
                  <w:sz w:val="16"/>
                  <w:szCs w:val="16"/>
                </w:rPr>
                <w:delText>BS 729: 1971 Specification for hot dip glavanized coatings on iron and steel articles</w:delText>
              </w:r>
            </w:del>
            <w:ins w:id="9133" w:author="Jing Kai Toh" w:date="2016-05-13T10:57:00Z">
              <w:r w:rsidR="00A54D30">
                <w:rPr>
                  <w:rFonts w:ascii="Calibri Light" w:hAnsi="Calibri Light"/>
                  <w:sz w:val="16"/>
                  <w:szCs w:val="16"/>
                </w:rPr>
                <w:t>BS EN ISO 1461:2009 Hot dip galvanized coatings on fabricated iron and steel articles. Specifications and test methods</w:t>
              </w:r>
            </w:ins>
          </w:p>
          <w:p w14:paraId="69504176" w14:textId="77777777" w:rsidR="00DF0CC1" w:rsidRPr="00DF0CC1" w:rsidRDefault="00DF0CC1" w:rsidP="00DF0CC1">
            <w:pPr>
              <w:spacing w:line="360" w:lineRule="auto"/>
              <w:rPr>
                <w:rFonts w:ascii="Calibri Light" w:hAnsi="Calibri Light"/>
                <w:sz w:val="16"/>
                <w:szCs w:val="16"/>
              </w:rPr>
            </w:pPr>
            <w:del w:id="9134" w:author="Jing Kai Toh" w:date="2016-05-13T11:02:00Z">
              <w:r w:rsidRPr="00DF0CC1" w:rsidDel="00D42ABE">
                <w:rPr>
                  <w:rFonts w:ascii="Calibri Light" w:hAnsi="Calibri Light"/>
                  <w:sz w:val="16"/>
                  <w:szCs w:val="16"/>
                </w:rPr>
                <w:delText>BS 1449: Part 2: 1983 Specification for stainless and heat resisting steel plate, sheet and strip.</w:delText>
              </w:r>
            </w:del>
            <w:ins w:id="9135" w:author="Jing Kai Toh" w:date="2016-05-13T11:02:00Z">
              <w:r w:rsidR="00D42ABE">
                <w:rPr>
                  <w:rFonts w:ascii="Calibri Light" w:hAnsi="Calibri Light"/>
                  <w:sz w:val="16"/>
                  <w:szCs w:val="16"/>
                </w:rPr>
                <w:t xml:space="preserve">BS EN ISO 18286:2010 Hot-rolled stainless steel plates. Tolerances on dimensions and shape / BS EN 10029:2010 Hot-rolled steel plates 3 mm thick or above. Tolerances on dimensions and shape / </w:t>
              </w:r>
            </w:ins>
            <w:ins w:id="9136" w:author="Jing Kai Toh" w:date="2016-05-13T11:03:00Z">
              <w:r w:rsidR="00D42ABE" w:rsidRPr="00D42ABE">
                <w:rPr>
                  <w:rFonts w:ascii="Calibri Light" w:hAnsi="Calibri Light"/>
                  <w:sz w:val="16"/>
                  <w:szCs w:val="16"/>
                </w:rPr>
                <w:t>BS EN ISO 9445-1:2010</w:t>
              </w:r>
            </w:ins>
            <w:ins w:id="9137" w:author="Jing Kai Toh" w:date="2016-05-13T11:04:00Z">
              <w:r w:rsidR="00D42ABE">
                <w:rPr>
                  <w:rFonts w:ascii="Calibri Light" w:hAnsi="Calibri Light"/>
                  <w:sz w:val="16"/>
                  <w:szCs w:val="16"/>
                </w:rPr>
                <w:t xml:space="preserve"> </w:t>
              </w:r>
              <w:r w:rsidR="00D42ABE" w:rsidRPr="00D42ABE">
                <w:rPr>
                  <w:rFonts w:ascii="Calibri Light" w:hAnsi="Calibri Light"/>
                  <w:sz w:val="16"/>
                  <w:szCs w:val="16"/>
                </w:rPr>
                <w:t>Continuously cold-rolled stainless steel. Tolerances on dimensions and form. Narrow strip and cut lengths</w:t>
              </w:r>
              <w:r w:rsidR="00D42ABE">
                <w:rPr>
                  <w:rFonts w:ascii="Calibri Light" w:hAnsi="Calibri Light"/>
                  <w:sz w:val="16"/>
                  <w:szCs w:val="16"/>
                </w:rPr>
                <w:t xml:space="preserve"> / </w:t>
              </w:r>
              <w:r w:rsidR="00D42ABE" w:rsidRPr="00D42ABE">
                <w:rPr>
                  <w:rFonts w:ascii="Calibri Light" w:hAnsi="Calibri Light"/>
                  <w:sz w:val="16"/>
                  <w:szCs w:val="16"/>
                </w:rPr>
                <w:t>BS EN ISO 9445-2:2010</w:t>
              </w:r>
              <w:r w:rsidR="00D42ABE">
                <w:rPr>
                  <w:rFonts w:ascii="Calibri Light" w:hAnsi="Calibri Light"/>
                  <w:sz w:val="16"/>
                  <w:szCs w:val="16"/>
                </w:rPr>
                <w:t xml:space="preserve"> </w:t>
              </w:r>
              <w:r w:rsidR="00D42ABE" w:rsidRPr="00D42ABE">
                <w:rPr>
                  <w:rFonts w:ascii="Calibri Light" w:hAnsi="Calibri Light"/>
                  <w:sz w:val="16"/>
                  <w:szCs w:val="16"/>
                </w:rPr>
                <w:t>Continuously cold-rolled stainless steel. Tolerances on dimensions and form. Wide strip and plate/sheet</w:t>
              </w:r>
            </w:ins>
            <w:ins w:id="9138" w:author="Jing Kai Toh" w:date="2016-05-13T11:05:00Z">
              <w:r w:rsidR="00D42ABE">
                <w:rPr>
                  <w:rFonts w:ascii="Calibri Light" w:hAnsi="Calibri Light"/>
                  <w:sz w:val="16"/>
                  <w:szCs w:val="16"/>
                </w:rPr>
                <w:t xml:space="preserve"> / </w:t>
              </w:r>
              <w:r w:rsidR="00D42ABE" w:rsidRPr="00D42ABE">
                <w:rPr>
                  <w:rFonts w:ascii="Calibri Light" w:hAnsi="Calibri Light"/>
                  <w:sz w:val="16"/>
                  <w:szCs w:val="16"/>
                </w:rPr>
                <w:t>BS EN 10048:1997</w:t>
              </w:r>
              <w:r w:rsidR="00D42ABE">
                <w:rPr>
                  <w:rFonts w:ascii="Calibri Light" w:hAnsi="Calibri Light"/>
                  <w:sz w:val="16"/>
                  <w:szCs w:val="16"/>
                </w:rPr>
                <w:t xml:space="preserve"> </w:t>
              </w:r>
              <w:r w:rsidR="00D42ABE" w:rsidRPr="00D42ABE">
                <w:rPr>
                  <w:rFonts w:ascii="Calibri Light" w:hAnsi="Calibri Light"/>
                  <w:sz w:val="16"/>
                  <w:szCs w:val="16"/>
                </w:rPr>
                <w:t>Hot rolled narrow steel strip. Tolerances on dimensions and shape</w:t>
              </w:r>
              <w:r w:rsidR="00D42ABE">
                <w:rPr>
                  <w:rFonts w:ascii="Calibri Light" w:hAnsi="Calibri Light"/>
                  <w:sz w:val="16"/>
                  <w:szCs w:val="16"/>
                </w:rPr>
                <w:t xml:space="preserve"> / </w:t>
              </w:r>
              <w:r w:rsidR="00D42ABE" w:rsidRPr="00D42ABE">
                <w:rPr>
                  <w:rFonts w:ascii="Calibri Light" w:hAnsi="Calibri Light"/>
                  <w:sz w:val="16"/>
                  <w:szCs w:val="16"/>
                </w:rPr>
                <w:t>BS EN 10095:1999</w:t>
              </w:r>
            </w:ins>
            <w:ins w:id="9139" w:author="Jing Kai Toh" w:date="2016-05-13T11:06:00Z">
              <w:r w:rsidR="00D42ABE">
                <w:rPr>
                  <w:rFonts w:ascii="Calibri Light" w:hAnsi="Calibri Light"/>
                  <w:sz w:val="16"/>
                  <w:szCs w:val="16"/>
                </w:rPr>
                <w:t xml:space="preserve"> </w:t>
              </w:r>
              <w:r w:rsidR="00D42ABE" w:rsidRPr="00D42ABE">
                <w:rPr>
                  <w:rFonts w:ascii="Calibri Light" w:hAnsi="Calibri Light"/>
                  <w:sz w:val="16"/>
                  <w:szCs w:val="16"/>
                </w:rPr>
                <w:t>Heat resisting steels and nickel alloys</w:t>
              </w:r>
            </w:ins>
            <w:ins w:id="9140" w:author="Jing Kai Toh" w:date="2016-05-13T11:07:00Z">
              <w:r w:rsidR="00D42ABE">
                <w:rPr>
                  <w:rFonts w:ascii="Calibri Light" w:hAnsi="Calibri Light"/>
                  <w:sz w:val="16"/>
                  <w:szCs w:val="16"/>
                </w:rPr>
                <w:t xml:space="preserve"> / </w:t>
              </w:r>
              <w:r w:rsidR="00D42ABE" w:rsidRPr="00D42ABE">
                <w:rPr>
                  <w:rFonts w:ascii="Calibri Light" w:hAnsi="Calibri Light"/>
                  <w:sz w:val="16"/>
                  <w:szCs w:val="16"/>
                </w:rPr>
                <w:t>BS EN 10051:2010</w:t>
              </w:r>
              <w:r w:rsidR="00D42ABE">
                <w:rPr>
                  <w:rFonts w:ascii="Calibri Light" w:hAnsi="Calibri Light"/>
                  <w:sz w:val="16"/>
                  <w:szCs w:val="16"/>
                </w:rPr>
                <w:t xml:space="preserve"> </w:t>
              </w:r>
              <w:r w:rsidR="00D42ABE" w:rsidRPr="00D42ABE">
                <w:rPr>
                  <w:rFonts w:ascii="Calibri Light" w:hAnsi="Calibri Light"/>
                  <w:sz w:val="16"/>
                  <w:szCs w:val="16"/>
                </w:rPr>
                <w:t>Continuously hot-rolled strip and plate/sheet cut from wide strip of non-alloy and alloy steels. Tolerances on dimensions and shape</w:t>
              </w:r>
            </w:ins>
          </w:p>
          <w:p w14:paraId="46EC4480" w14:textId="77777777" w:rsidR="00DF0CC1" w:rsidRPr="00DF0CC1" w:rsidRDefault="00DF0CC1" w:rsidP="00DF0CC1">
            <w:pPr>
              <w:spacing w:line="360" w:lineRule="auto"/>
              <w:rPr>
                <w:rFonts w:ascii="Calibri Light" w:hAnsi="Calibri Light"/>
                <w:sz w:val="16"/>
                <w:szCs w:val="16"/>
              </w:rPr>
            </w:pPr>
            <w:del w:id="9141" w:author="Jing Kai Toh" w:date="2016-05-13T11:09:00Z">
              <w:r w:rsidRPr="00DF0CC1" w:rsidDel="00D42ABE">
                <w:rPr>
                  <w:rFonts w:ascii="Calibri Light" w:hAnsi="Calibri Light"/>
                  <w:sz w:val="16"/>
                  <w:szCs w:val="16"/>
                </w:rPr>
                <w:delText>BS 1470: 1972 Specification for wroughtaluminium and aluiminium alloys for general engineering purposes- plate, sheet and strip</w:delText>
              </w:r>
            </w:del>
            <w:ins w:id="9142" w:author="Jing Kai Toh" w:date="2016-05-13T11:09:00Z">
              <w:r w:rsidR="00D42ABE">
                <w:rPr>
                  <w:rFonts w:ascii="Calibri Light" w:hAnsi="Calibri Light"/>
                  <w:sz w:val="16"/>
                  <w:szCs w:val="16"/>
                </w:rPr>
                <w:t xml:space="preserve">BS EN 515:1993 Aluminium and aluminium alloys. Wrought products. Temper designations / BS EN 485-3:2003 Aluminium and aluminium alloys. Sheet, strip and plate. Tolerances on dimensions and form for hot-rolled products / BS EN 573-3:2013 </w:t>
              </w:r>
              <w:r w:rsidR="00D42ABE" w:rsidRPr="00D42ABE">
                <w:rPr>
                  <w:rFonts w:ascii="Calibri Light" w:hAnsi="Calibri Light"/>
                  <w:sz w:val="16"/>
                  <w:szCs w:val="16"/>
                </w:rPr>
                <w:t>Aluminium and aluminium alloys. Chemical composition and form of wrought products. Chemical composition and form of products</w:t>
              </w:r>
            </w:ins>
            <w:ins w:id="9143" w:author="Jing Kai Toh" w:date="2016-05-13T11:10:00Z">
              <w:r w:rsidR="00D42ABE">
                <w:rPr>
                  <w:rFonts w:ascii="Calibri Light" w:hAnsi="Calibri Light"/>
                  <w:sz w:val="16"/>
                  <w:szCs w:val="16"/>
                </w:rPr>
                <w:t xml:space="preserve"> / </w:t>
              </w:r>
              <w:r w:rsidR="00D42ABE" w:rsidRPr="00D42ABE">
                <w:rPr>
                  <w:rFonts w:ascii="Calibri Light" w:hAnsi="Calibri Light"/>
                  <w:sz w:val="16"/>
                  <w:szCs w:val="16"/>
                </w:rPr>
                <w:t>BS EN 573-2:1995</w:t>
              </w:r>
              <w:r w:rsidR="00D42ABE">
                <w:rPr>
                  <w:rFonts w:ascii="Calibri Light" w:hAnsi="Calibri Light"/>
                  <w:sz w:val="16"/>
                  <w:szCs w:val="16"/>
                </w:rPr>
                <w:t xml:space="preserve"> </w:t>
              </w:r>
              <w:r w:rsidR="00D42ABE" w:rsidRPr="00D42ABE">
                <w:rPr>
                  <w:rFonts w:ascii="Calibri Light" w:hAnsi="Calibri Light"/>
                  <w:sz w:val="16"/>
                  <w:szCs w:val="16"/>
                </w:rPr>
                <w:t>Aluminium and aluminium alloys. Chemical composition and form of wrought products. Chemical symbol based designation system</w:t>
              </w:r>
              <w:r w:rsidR="00D42ABE">
                <w:rPr>
                  <w:rFonts w:ascii="Calibri Light" w:hAnsi="Calibri Light"/>
                  <w:sz w:val="16"/>
                  <w:szCs w:val="16"/>
                </w:rPr>
                <w:t xml:space="preserve"> </w:t>
              </w:r>
            </w:ins>
            <w:ins w:id="9144" w:author="Jing Kai Toh" w:date="2016-05-13T11:11:00Z">
              <w:r w:rsidR="00D42ABE">
                <w:rPr>
                  <w:rFonts w:ascii="Calibri Light" w:hAnsi="Calibri Light"/>
                  <w:sz w:val="16"/>
                  <w:szCs w:val="16"/>
                </w:rPr>
                <w:t xml:space="preserve">/ </w:t>
              </w:r>
              <w:r w:rsidR="00D42ABE" w:rsidRPr="00D42ABE">
                <w:rPr>
                  <w:rFonts w:ascii="Calibri Light" w:hAnsi="Calibri Light"/>
                  <w:sz w:val="16"/>
                  <w:szCs w:val="16"/>
                </w:rPr>
                <w:t>BS EN 485-2:2013</w:t>
              </w:r>
              <w:r w:rsidR="00D42ABE">
                <w:rPr>
                  <w:rFonts w:ascii="Calibri Light" w:hAnsi="Calibri Light"/>
                  <w:sz w:val="16"/>
                  <w:szCs w:val="16"/>
                </w:rPr>
                <w:t xml:space="preserve"> </w:t>
              </w:r>
              <w:r w:rsidR="00D42ABE" w:rsidRPr="00D42ABE">
                <w:rPr>
                  <w:rFonts w:ascii="Calibri Light" w:hAnsi="Calibri Light"/>
                  <w:sz w:val="16"/>
                  <w:szCs w:val="16"/>
                </w:rPr>
                <w:t>Aluminium and aluminium alloys. Sheet, strip and plate. Mechanical properties</w:t>
              </w:r>
            </w:ins>
          </w:p>
          <w:p w14:paraId="710CCD45" w14:textId="77777777" w:rsidR="00DF0CC1" w:rsidRPr="00DF0CC1" w:rsidRDefault="00DF0CC1" w:rsidP="00DF0CC1">
            <w:pPr>
              <w:spacing w:line="360" w:lineRule="auto"/>
              <w:rPr>
                <w:rFonts w:ascii="Calibri Light" w:hAnsi="Calibri Light"/>
                <w:sz w:val="16"/>
                <w:szCs w:val="16"/>
              </w:rPr>
            </w:pPr>
            <w:del w:id="9145" w:author="Jing Kai Toh" w:date="2016-05-13T11:14:00Z">
              <w:r w:rsidRPr="00DF0CC1" w:rsidDel="00D42ABE">
                <w:rPr>
                  <w:rFonts w:ascii="Calibri Light" w:hAnsi="Calibri Light"/>
                  <w:sz w:val="16"/>
                  <w:szCs w:val="16"/>
                </w:rPr>
                <w:delText>BS1615: 1972 Specification for anodic oxidation coatings on aluminium</w:delText>
              </w:r>
            </w:del>
            <w:ins w:id="9146" w:author="Jing Kai Toh" w:date="2016-05-13T11:52:00Z">
              <w:r w:rsidR="006332AC">
                <w:rPr>
                  <w:rFonts w:ascii="Calibri Light" w:hAnsi="Calibri Light"/>
                  <w:sz w:val="16"/>
                  <w:szCs w:val="16"/>
                </w:rPr>
                <w:t>BS 6161-14:1987 Methods of test for anodic oxidation coatings on aluminium and its alloys. Determination of infra-red reflectance (WIthdrawn)</w:t>
              </w:r>
            </w:ins>
            <w:ins w:id="9147" w:author="Jing Kai Toh" w:date="2016-05-13T11:14:00Z">
              <w:r w:rsidR="00D42ABE">
                <w:rPr>
                  <w:rFonts w:ascii="Calibri Light" w:hAnsi="Calibri Light"/>
                  <w:sz w:val="16"/>
                  <w:szCs w:val="16"/>
                </w:rPr>
                <w:t xml:space="preserve"> (Withdrawn) / BS EN ISO 8251:2011 </w:t>
              </w:r>
              <w:r w:rsidR="00D42ABE" w:rsidRPr="00D42ABE">
                <w:rPr>
                  <w:rFonts w:ascii="Calibri Light" w:hAnsi="Calibri Light"/>
                  <w:sz w:val="16"/>
                  <w:szCs w:val="16"/>
                </w:rPr>
                <w:t>Anodizing of aluminium and its alloys. Measurement of abrasion resistance of anodic oxidation coatings</w:t>
              </w:r>
              <w:r w:rsidR="00D42ABE">
                <w:rPr>
                  <w:rFonts w:ascii="Calibri Light" w:hAnsi="Calibri Light"/>
                  <w:sz w:val="16"/>
                  <w:szCs w:val="16"/>
                </w:rPr>
                <w:t xml:space="preserve"> / </w:t>
              </w:r>
              <w:r w:rsidR="00D42ABE" w:rsidRPr="00D42ABE">
                <w:rPr>
                  <w:rFonts w:ascii="Calibri Light" w:hAnsi="Calibri Light"/>
                  <w:sz w:val="16"/>
                  <w:szCs w:val="16"/>
                </w:rPr>
                <w:t>BS EN ISO 7668:2010</w:t>
              </w:r>
            </w:ins>
            <w:ins w:id="9148" w:author="Jing Kai Toh" w:date="2016-05-13T11:15:00Z">
              <w:r w:rsidR="00D42ABE">
                <w:rPr>
                  <w:rFonts w:ascii="Calibri Light" w:hAnsi="Calibri Light"/>
                  <w:sz w:val="16"/>
                  <w:szCs w:val="16"/>
                </w:rPr>
                <w:t xml:space="preserve"> </w:t>
              </w:r>
              <w:r w:rsidR="00D42ABE" w:rsidRPr="00D42ABE">
                <w:rPr>
                  <w:rFonts w:ascii="Calibri Light" w:hAnsi="Calibri Light"/>
                  <w:sz w:val="16"/>
                  <w:szCs w:val="16"/>
                </w:rPr>
                <w:t>Anodizing of aluminium and its alloys. Measurement of specular reflectance and specular gloss of anodic oxidation coatings at angles of 20 degrees, 45 degrees, 60 degrees or 85 degrees</w:t>
              </w:r>
              <w:r w:rsidR="00D42ABE">
                <w:rPr>
                  <w:rFonts w:ascii="Calibri Light" w:hAnsi="Calibri Light"/>
                  <w:sz w:val="16"/>
                  <w:szCs w:val="16"/>
                </w:rPr>
                <w:t xml:space="preserve"> / </w:t>
              </w:r>
              <w:r w:rsidR="00D42ABE" w:rsidRPr="00D42ABE">
                <w:rPr>
                  <w:rFonts w:ascii="Calibri Light" w:hAnsi="Calibri Light"/>
                  <w:sz w:val="16"/>
                  <w:szCs w:val="16"/>
                </w:rPr>
                <w:t>BS EN ISO 2376:2010</w:t>
              </w:r>
              <w:r w:rsidR="00D42ABE">
                <w:rPr>
                  <w:rFonts w:ascii="Calibri Light" w:hAnsi="Calibri Light"/>
                  <w:sz w:val="16"/>
                  <w:szCs w:val="16"/>
                </w:rPr>
                <w:t xml:space="preserve"> </w:t>
              </w:r>
              <w:r w:rsidR="00D42ABE" w:rsidRPr="00D42ABE">
                <w:rPr>
                  <w:rFonts w:ascii="Calibri Light" w:hAnsi="Calibri Light"/>
                  <w:sz w:val="16"/>
                  <w:szCs w:val="16"/>
                </w:rPr>
                <w:t>Anodizing of aluminium and its alloys. Determination of electric breakdown potential</w:t>
              </w:r>
            </w:ins>
            <w:ins w:id="9149" w:author="Jing Kai Toh" w:date="2016-05-13T11:16:00Z">
              <w:r w:rsidR="00D42ABE">
                <w:rPr>
                  <w:rFonts w:ascii="Calibri Light" w:hAnsi="Calibri Light"/>
                  <w:sz w:val="16"/>
                  <w:szCs w:val="16"/>
                </w:rPr>
                <w:t xml:space="preserve"> / </w:t>
              </w:r>
              <w:r w:rsidR="00D42ABE" w:rsidRPr="00D42ABE">
                <w:rPr>
                  <w:rFonts w:ascii="Calibri Light" w:hAnsi="Calibri Light"/>
                  <w:sz w:val="16"/>
                  <w:szCs w:val="16"/>
                </w:rPr>
                <w:t>BS EN ISO 7599:2010</w:t>
              </w:r>
              <w:r w:rsidR="00D42ABE">
                <w:rPr>
                  <w:rFonts w:ascii="Calibri Light" w:hAnsi="Calibri Light"/>
                  <w:sz w:val="16"/>
                  <w:szCs w:val="16"/>
                </w:rPr>
                <w:t xml:space="preserve"> </w:t>
              </w:r>
              <w:r w:rsidR="00D42ABE" w:rsidRPr="00D42ABE">
                <w:rPr>
                  <w:rFonts w:ascii="Calibri Light" w:hAnsi="Calibri Light"/>
                  <w:sz w:val="16"/>
                  <w:szCs w:val="16"/>
                </w:rPr>
                <w:t>Anodizing of aluminium and its alloys. General specifications for anodic oxidation coatings on aluminium</w:t>
              </w:r>
              <w:r w:rsidR="00D42ABE">
                <w:rPr>
                  <w:rFonts w:ascii="Calibri Light" w:hAnsi="Calibri Light"/>
                  <w:sz w:val="16"/>
                  <w:szCs w:val="16"/>
                </w:rPr>
                <w:t xml:space="preserve"> / </w:t>
              </w:r>
              <w:r w:rsidR="00D42ABE" w:rsidRPr="00D42ABE">
                <w:rPr>
                  <w:rFonts w:ascii="Calibri Light" w:hAnsi="Calibri Light"/>
                  <w:sz w:val="16"/>
                  <w:szCs w:val="16"/>
                </w:rPr>
                <w:t>BS EN ISO 8251:2011</w:t>
              </w:r>
              <w:r w:rsidR="00D42ABE">
                <w:rPr>
                  <w:rFonts w:ascii="Calibri Light" w:hAnsi="Calibri Light"/>
                  <w:sz w:val="16"/>
                  <w:szCs w:val="16"/>
                </w:rPr>
                <w:t xml:space="preserve"> </w:t>
              </w:r>
              <w:r w:rsidR="00D42ABE" w:rsidRPr="00D42ABE">
                <w:rPr>
                  <w:rFonts w:ascii="Calibri Light" w:hAnsi="Calibri Light"/>
                  <w:sz w:val="16"/>
                  <w:szCs w:val="16"/>
                </w:rPr>
                <w:t>Anodizing of aluminium and its alloys. Measurement of abrasion resistance of anodic oxidation coatings</w:t>
              </w:r>
            </w:ins>
          </w:p>
          <w:p w14:paraId="132BCA0D" w14:textId="77777777" w:rsidR="00DF0CC1" w:rsidRPr="00DF0CC1" w:rsidRDefault="00DF0CC1" w:rsidP="00DF0CC1">
            <w:pPr>
              <w:spacing w:line="360" w:lineRule="auto"/>
              <w:rPr>
                <w:rFonts w:ascii="Calibri Light" w:hAnsi="Calibri Light"/>
                <w:sz w:val="16"/>
                <w:szCs w:val="16"/>
              </w:rPr>
            </w:pPr>
            <w:del w:id="9150" w:author="Jing Kai Toh" w:date="2016-05-13T11:17:00Z">
              <w:r w:rsidRPr="00DF0CC1" w:rsidDel="00D42ABE">
                <w:rPr>
                  <w:rFonts w:ascii="Calibri Light" w:hAnsi="Calibri Light"/>
                  <w:sz w:val="16"/>
                  <w:szCs w:val="16"/>
                </w:rPr>
                <w:delText>BS EN ISO 1463:1995 Metallic and oxide coatings. Measurement of coating thickness. Microscopical method</w:delText>
              </w:r>
            </w:del>
            <w:ins w:id="9151" w:author="Jing Kai Toh" w:date="2016-05-13T11:17:00Z">
              <w:r w:rsidR="00D42ABE">
                <w:rPr>
                  <w:rFonts w:ascii="Calibri Light" w:hAnsi="Calibri Light"/>
                  <w:sz w:val="16"/>
                  <w:szCs w:val="16"/>
                </w:rPr>
                <w:t>BS EN ISO 1463:2004 Metallic and oxide coatings. Measurement of coating thickness. Microscopical method</w:t>
              </w:r>
            </w:ins>
          </w:p>
          <w:p w14:paraId="11F3237A" w14:textId="77777777" w:rsidR="00DF0CC1" w:rsidRPr="00DF0CC1" w:rsidRDefault="00DF0CC1" w:rsidP="00DF0CC1">
            <w:pPr>
              <w:spacing w:line="360" w:lineRule="auto"/>
              <w:rPr>
                <w:rFonts w:ascii="Calibri Light" w:hAnsi="Calibri Light"/>
                <w:sz w:val="16"/>
                <w:szCs w:val="16"/>
              </w:rPr>
            </w:pPr>
            <w:del w:id="9152" w:author="Jing Kai Toh" w:date="2016-05-13T11:18:00Z">
              <w:r w:rsidRPr="00DF0CC1" w:rsidDel="00D42ABE">
                <w:rPr>
                  <w:rFonts w:ascii="Calibri Light" w:hAnsi="Calibri Light"/>
                  <w:sz w:val="16"/>
                  <w:szCs w:val="16"/>
                </w:rPr>
                <w:delText>BS 2569-2:1965 Specification for sprayed metal coatings. Protection of iron and steel against corrosion and oxidation at elevated temperatures.</w:delText>
              </w:r>
            </w:del>
            <w:ins w:id="9153" w:author="Jing Kai Toh" w:date="2016-05-13T11:18:00Z">
              <w:r w:rsidR="00D42ABE">
                <w:rPr>
                  <w:rFonts w:ascii="Calibri Light" w:hAnsi="Calibri Light"/>
                  <w:sz w:val="16"/>
                  <w:szCs w:val="16"/>
                </w:rPr>
                <w:t>BS EN ISO 17834:2003 Thermal spraying. Coatings for protection against corrosion and oxidation at elevated temperatures</w:t>
              </w:r>
            </w:ins>
          </w:p>
          <w:p w14:paraId="37A4AF20" w14:textId="77777777" w:rsidR="00DF0CC1" w:rsidRPr="00DF0CC1" w:rsidRDefault="00DF0CC1" w:rsidP="00DF0CC1">
            <w:pPr>
              <w:spacing w:line="360" w:lineRule="auto"/>
              <w:rPr>
                <w:rFonts w:ascii="Calibri Light" w:hAnsi="Calibri Light"/>
                <w:sz w:val="16"/>
                <w:szCs w:val="16"/>
              </w:rPr>
            </w:pPr>
            <w:del w:id="9154" w:author="Jing Kai Toh" w:date="2016-05-13T11:21:00Z">
              <w:r w:rsidRPr="00DF0CC1" w:rsidDel="00D42ABE">
                <w:rPr>
                  <w:rFonts w:ascii="Calibri Light" w:hAnsi="Calibri Light"/>
                  <w:sz w:val="16"/>
                  <w:szCs w:val="16"/>
                </w:rPr>
                <w:delText>BS 2989: 1982 Specification for continuously hot-dip zinc coated and iron-zinc alloy coated steel: wide strip, sheet/ plate and slit wide strip</w:delText>
              </w:r>
            </w:del>
            <w:ins w:id="9155" w:author="Jing Kai Toh" w:date="2016-05-13T11:21:00Z">
              <w:r w:rsidR="00D42ABE">
                <w:rPr>
                  <w:rFonts w:ascii="Calibri Light" w:hAnsi="Calibri Light"/>
                  <w:sz w:val="16"/>
                  <w:szCs w:val="16"/>
                </w:rPr>
                <w:t xml:space="preserve">BS EN 10346:2015 Continuously hot-dip coated steel flat products for cold forming. Technical delivery conditions / BS EN 10346:2015 Continuously hot-dip coated steel flat products for cold forming. Technical delivery conditions / BS EN 10143:2006 </w:t>
              </w:r>
              <w:r w:rsidR="00D42ABE" w:rsidRPr="00D42ABE">
                <w:rPr>
                  <w:rFonts w:ascii="Calibri Light" w:hAnsi="Calibri Light"/>
                  <w:sz w:val="16"/>
                  <w:szCs w:val="16"/>
                </w:rPr>
                <w:t>Continuously hot-dip coated steel sheet and strip. Tolerances on dimensions and shape</w:t>
              </w:r>
            </w:ins>
          </w:p>
          <w:p w14:paraId="43DF341E" w14:textId="77777777" w:rsidR="00DF0CC1" w:rsidRPr="00DF0CC1" w:rsidRDefault="00DF0CC1" w:rsidP="00DF0CC1">
            <w:pPr>
              <w:spacing w:line="360" w:lineRule="auto"/>
              <w:rPr>
                <w:rFonts w:ascii="Calibri Light" w:hAnsi="Calibri Light"/>
                <w:sz w:val="16"/>
                <w:szCs w:val="16"/>
              </w:rPr>
            </w:pPr>
            <w:del w:id="9156" w:author="Jing Kai Toh" w:date="2016-05-13T11:22:00Z">
              <w:r w:rsidRPr="00DF0CC1" w:rsidDel="00D42ABE">
                <w:rPr>
                  <w:rFonts w:ascii="Calibri Light" w:hAnsi="Calibri Light"/>
                  <w:sz w:val="16"/>
                  <w:szCs w:val="16"/>
                </w:rPr>
                <w:delText>BS 3830: 1973 Specification for vitrous enamelled steel building components</w:delText>
              </w:r>
            </w:del>
            <w:ins w:id="9157" w:author="Jing Kai Toh" w:date="2016-05-13T11:22:00Z">
              <w:r w:rsidR="00D42ABE">
                <w:rPr>
                  <w:rFonts w:ascii="Calibri Light" w:hAnsi="Calibri Light"/>
                  <w:sz w:val="16"/>
                  <w:szCs w:val="16"/>
                </w:rPr>
                <w:t>BS EN ISO 28722:2011 Vitreous and porcelain enamels. Characteristics of enamel coatings applied to steel panels intended for architecture</w:t>
              </w:r>
            </w:ins>
          </w:p>
          <w:p w14:paraId="64DF4667" w14:textId="77777777" w:rsidR="00DF0CC1" w:rsidRPr="00DF0CC1" w:rsidRDefault="00DF0CC1" w:rsidP="00DF0CC1">
            <w:pPr>
              <w:spacing w:line="360" w:lineRule="auto"/>
              <w:rPr>
                <w:rFonts w:ascii="Calibri Light" w:hAnsi="Calibri Light"/>
                <w:sz w:val="16"/>
                <w:szCs w:val="16"/>
              </w:rPr>
            </w:pPr>
            <w:del w:id="9158" w:author="Jing Kai Toh" w:date="2016-05-13T11:24:00Z">
              <w:r w:rsidRPr="00DF0CC1" w:rsidDel="00D42ABE">
                <w:rPr>
                  <w:rFonts w:ascii="Calibri Light" w:hAnsi="Calibri Light"/>
                  <w:sz w:val="16"/>
                  <w:szCs w:val="16"/>
                </w:rPr>
                <w:delText>BS 3811:1993  Maintenance management terms in terotechnology;</w:delText>
              </w:r>
            </w:del>
            <w:ins w:id="9159" w:author="Jing Kai Toh" w:date="2016-05-13T11:24:00Z">
              <w:r w:rsidR="00D42ABE">
                <w:rPr>
                  <w:rFonts w:ascii="Calibri Light" w:hAnsi="Calibri Light"/>
                  <w:sz w:val="16"/>
                  <w:szCs w:val="16"/>
                </w:rPr>
                <w:t>BS 3811:1993 Glossary of terms used in terotechnology (Withdrawn)</w:t>
              </w:r>
            </w:ins>
          </w:p>
          <w:p w14:paraId="649CBFA6" w14:textId="77777777" w:rsidR="00DF0CC1" w:rsidRPr="00DF0CC1" w:rsidRDefault="00DF0CC1" w:rsidP="00DF0CC1">
            <w:pPr>
              <w:spacing w:line="360" w:lineRule="auto"/>
              <w:rPr>
                <w:rFonts w:ascii="Calibri Light" w:hAnsi="Calibri Light"/>
                <w:sz w:val="16"/>
                <w:szCs w:val="16"/>
              </w:rPr>
            </w:pPr>
            <w:del w:id="9160" w:author="Jing Kai Toh" w:date="2016-05-13T11:24:00Z">
              <w:r w:rsidRPr="00DF0CC1" w:rsidDel="00D42ABE">
                <w:rPr>
                  <w:rFonts w:ascii="Calibri Light" w:hAnsi="Calibri Light"/>
                  <w:sz w:val="16"/>
                  <w:szCs w:val="16"/>
                </w:rPr>
                <w:delText>BS 3987: 1974 Specification for anodic oxidation coatings on wrought aluminium for external architectural applications</w:delText>
              </w:r>
            </w:del>
            <w:ins w:id="9161" w:author="Jing Kai Toh" w:date="2016-05-13T11:24:00Z">
              <w:r w:rsidR="00D42ABE">
                <w:rPr>
                  <w:rFonts w:ascii="Calibri Light" w:hAnsi="Calibri Light"/>
                  <w:sz w:val="16"/>
                  <w:szCs w:val="16"/>
                </w:rPr>
                <w:t>BS 3987:1991 Specification for anodic oxidation coatings on wrought aluminium for external architectural applications</w:t>
              </w:r>
            </w:ins>
          </w:p>
          <w:p w14:paraId="6C712229" w14:textId="77777777" w:rsidR="00DF0CC1" w:rsidRPr="00DF0CC1" w:rsidRDefault="00DF0CC1" w:rsidP="00DF0CC1">
            <w:pPr>
              <w:spacing w:line="360" w:lineRule="auto"/>
              <w:rPr>
                <w:rFonts w:ascii="Calibri Light" w:hAnsi="Calibri Light"/>
                <w:sz w:val="16"/>
                <w:szCs w:val="16"/>
              </w:rPr>
            </w:pPr>
            <w:del w:id="9162" w:author="Ashan Senel Asmone" w:date="2016-03-21T17:19:00Z">
              <w:r w:rsidRPr="00DF0CC1" w:rsidDel="00AB6198">
                <w:rPr>
                  <w:rFonts w:ascii="Calibri Light" w:hAnsi="Calibri Light"/>
                  <w:sz w:val="16"/>
                  <w:szCs w:val="16"/>
                </w:rPr>
                <w:delText>BS 4254:1983 Specification for two-part polysulphide-based sealants</w:delText>
              </w:r>
            </w:del>
            <w:ins w:id="9163"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4B387D73" w14:textId="77777777" w:rsidR="00DF0CC1" w:rsidRPr="00DF0CC1" w:rsidRDefault="00DF0CC1" w:rsidP="00DF0CC1">
            <w:pPr>
              <w:spacing w:line="360" w:lineRule="auto"/>
              <w:rPr>
                <w:rFonts w:ascii="Calibri Light" w:hAnsi="Calibri Light"/>
                <w:sz w:val="16"/>
                <w:szCs w:val="16"/>
              </w:rPr>
            </w:pPr>
            <w:del w:id="9164" w:author="Ashan Senel Asmone" w:date="2016-03-21T19:20:00Z">
              <w:r w:rsidRPr="00DF0CC1" w:rsidDel="00BF0B04">
                <w:rPr>
                  <w:rFonts w:ascii="Calibri Light" w:hAnsi="Calibri Light"/>
                  <w:sz w:val="16"/>
                  <w:szCs w:val="16"/>
                </w:rPr>
                <w:delText>BS 4255-1:1986 Rubber used in preformed gaskets for weather exclusion from buildings. Specification for non-cellular gaskets</w:delText>
              </w:r>
            </w:del>
            <w:ins w:id="9165"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513176AC" w14:textId="77777777" w:rsidR="00DF0CC1" w:rsidRPr="00DF0CC1" w:rsidRDefault="00DF0CC1" w:rsidP="00DF0CC1">
            <w:pPr>
              <w:spacing w:line="360" w:lineRule="auto"/>
              <w:rPr>
                <w:rFonts w:ascii="Calibri Light" w:hAnsi="Calibri Light"/>
                <w:sz w:val="16"/>
                <w:szCs w:val="16"/>
              </w:rPr>
            </w:pPr>
            <w:del w:id="9166" w:author="Jing Kai Toh" w:date="2016-05-13T11:26:00Z">
              <w:r w:rsidRPr="00DF0CC1" w:rsidDel="007435EE">
                <w:rPr>
                  <w:rFonts w:ascii="Calibri Light" w:hAnsi="Calibri Light"/>
                  <w:sz w:val="16"/>
                  <w:szCs w:val="16"/>
                </w:rPr>
                <w:delText>BS 4842: 1984 Specification for liquid organic ocatings for appliaction to aluminium alloy extrusions, sheet, and preformed sections coated with powder organic coatings</w:delText>
              </w:r>
            </w:del>
            <w:ins w:id="9167" w:author="Jing Kai Toh" w:date="2016-05-13T11:26:00Z">
              <w:r w:rsidR="007435EE">
                <w:rPr>
                  <w:rFonts w:ascii="Calibri Light" w:hAnsi="Calibri Light"/>
                  <w:sz w:val="16"/>
                  <w:szCs w:val="16"/>
                </w:rPr>
                <w:t>BS 4842:1984 Specification for liquid organic coatings for application to aluminium alloy extrusions, sheet and preformed sections for external architectural purposes, and for the finish on aluminium alloy extrusions, sheet and preformed sections coated w</w:t>
              </w:r>
              <w:r w:rsidR="007435EE">
                <w:t xml:space="preserve"> </w:t>
              </w:r>
              <w:r w:rsidR="007435EE" w:rsidRPr="007435EE">
                <w:rPr>
                  <w:rFonts w:ascii="Calibri Light" w:hAnsi="Calibri Light"/>
                  <w:sz w:val="16"/>
                  <w:szCs w:val="16"/>
                </w:rPr>
                <w:t>ith liquid organic coatings</w:t>
              </w:r>
            </w:ins>
          </w:p>
          <w:p w14:paraId="71A292C7" w14:textId="77777777" w:rsidR="00DF0CC1" w:rsidRPr="00DF0CC1" w:rsidRDefault="00DF0CC1" w:rsidP="00DF0CC1">
            <w:pPr>
              <w:spacing w:line="360" w:lineRule="auto"/>
              <w:rPr>
                <w:rFonts w:ascii="Calibri Light" w:hAnsi="Calibri Light"/>
                <w:sz w:val="16"/>
                <w:szCs w:val="16"/>
              </w:rPr>
            </w:pPr>
            <w:del w:id="9168" w:author="Jing Kai Toh" w:date="2016-05-11T15:58:00Z">
              <w:r w:rsidRPr="00DF0CC1" w:rsidDel="00154FB4">
                <w:rPr>
                  <w:rFonts w:ascii="Calibri Light" w:hAnsi="Calibri Light"/>
                  <w:sz w:val="16"/>
                  <w:szCs w:val="16"/>
                </w:rPr>
                <w:delText>BS 4868:1972 Specification for profiled aluminium sheet for building</w:delText>
              </w:r>
            </w:del>
            <w:ins w:id="9169" w:author="Jing Kai Toh" w:date="2016-05-11T15:58:00Z">
              <w:r w:rsidR="00154FB4">
                <w:rPr>
                  <w:rFonts w:ascii="Calibri Light" w:hAnsi="Calibri Light"/>
                  <w:sz w:val="16"/>
                  <w:szCs w:val="16"/>
                </w:rPr>
                <w:t>BS 4868:1972 Specification for profiled aluminium sheet for building</w:t>
              </w:r>
            </w:ins>
          </w:p>
          <w:p w14:paraId="04E5C486" w14:textId="77777777" w:rsidR="00DF0CC1" w:rsidRPr="00DF0CC1" w:rsidRDefault="00DF0CC1" w:rsidP="00DF0CC1">
            <w:pPr>
              <w:spacing w:line="360" w:lineRule="auto"/>
              <w:rPr>
                <w:rFonts w:ascii="Calibri Light" w:hAnsi="Calibri Light"/>
                <w:sz w:val="16"/>
                <w:szCs w:val="16"/>
              </w:rPr>
            </w:pPr>
            <w:del w:id="9170" w:author="Jing Kai Toh" w:date="2016-05-13T11:27:00Z">
              <w:r w:rsidRPr="00DF0CC1" w:rsidDel="007435EE">
                <w:rPr>
                  <w:rFonts w:ascii="Calibri Light" w:hAnsi="Calibri Light"/>
                  <w:sz w:val="16"/>
                  <w:szCs w:val="16"/>
                </w:rPr>
                <w:delText>BS 4900:1976 Specification for vitreous enamel colours for building purposes</w:delText>
              </w:r>
            </w:del>
            <w:ins w:id="9171" w:author="Jing Kai Toh" w:date="2016-05-13T11:27:00Z">
              <w:r w:rsidR="007435EE">
                <w:rPr>
                  <w:rFonts w:ascii="Calibri Light" w:hAnsi="Calibri Light"/>
                  <w:sz w:val="16"/>
                  <w:szCs w:val="16"/>
                </w:rPr>
                <w:t>BS 4900:1976 Specification for vitreous enamel colours for building purposes</w:t>
              </w:r>
            </w:ins>
          </w:p>
          <w:p w14:paraId="7DB0EF44" w14:textId="77777777" w:rsidR="00DF0CC1" w:rsidRPr="00DF0CC1" w:rsidRDefault="00DF0CC1" w:rsidP="00DF0CC1">
            <w:pPr>
              <w:spacing w:line="360" w:lineRule="auto"/>
              <w:rPr>
                <w:rFonts w:ascii="Calibri Light" w:hAnsi="Calibri Light"/>
                <w:sz w:val="16"/>
                <w:szCs w:val="16"/>
              </w:rPr>
            </w:pPr>
            <w:del w:id="9172" w:author="Jing Kai Toh" w:date="2016-05-13T11:29:00Z">
              <w:r w:rsidRPr="00DF0CC1" w:rsidDel="000307DE">
                <w:rPr>
                  <w:rFonts w:ascii="Calibri Light" w:hAnsi="Calibri Light"/>
                  <w:sz w:val="16"/>
                  <w:szCs w:val="16"/>
                </w:rPr>
                <w:delText>BS 4904:1978 Specification for external cladding colours for building purposes</w:delText>
              </w:r>
            </w:del>
            <w:ins w:id="9173" w:author="Jing Kai Toh" w:date="2016-05-13T11:29:00Z">
              <w:r w:rsidR="000307DE">
                <w:rPr>
                  <w:rFonts w:ascii="Calibri Light" w:hAnsi="Calibri Light"/>
                  <w:sz w:val="16"/>
                  <w:szCs w:val="16"/>
                </w:rPr>
                <w:t>BS 4904:1978 Specification for external cladding colours for building purposes</w:t>
              </w:r>
            </w:ins>
          </w:p>
          <w:p w14:paraId="07D7F273" w14:textId="77777777" w:rsidR="00DF0CC1" w:rsidRPr="00DF0CC1" w:rsidRDefault="00DF0CC1" w:rsidP="00DF0CC1">
            <w:pPr>
              <w:spacing w:line="360" w:lineRule="auto"/>
              <w:rPr>
                <w:rFonts w:ascii="Calibri Light" w:hAnsi="Calibri Light"/>
                <w:sz w:val="16"/>
                <w:szCs w:val="16"/>
              </w:rPr>
            </w:pPr>
            <w:del w:id="9174" w:author="Ashan Senel Asmone" w:date="2016-03-21T19:22:00Z">
              <w:r w:rsidRPr="00DF0CC1" w:rsidDel="00BF0B04">
                <w:rPr>
                  <w:rFonts w:ascii="Calibri Light" w:hAnsi="Calibri Light"/>
                  <w:sz w:val="16"/>
                  <w:szCs w:val="16"/>
                </w:rPr>
                <w:delText>BS 5215:1986 Specification for one-part gun grade polysulphide-based sealants</w:delText>
              </w:r>
            </w:del>
          </w:p>
          <w:p w14:paraId="027CEB3D" w14:textId="77777777" w:rsidR="00DF0CC1" w:rsidRPr="00DF0CC1" w:rsidRDefault="00DF0CC1" w:rsidP="00DF0CC1">
            <w:pPr>
              <w:spacing w:line="360" w:lineRule="auto"/>
              <w:rPr>
                <w:rFonts w:ascii="Calibri Light" w:hAnsi="Calibri Light"/>
                <w:sz w:val="16"/>
                <w:szCs w:val="16"/>
              </w:rPr>
            </w:pPr>
            <w:del w:id="9175" w:author="Jing Kai Toh" w:date="2016-05-13T11:30:00Z">
              <w:r w:rsidRPr="00DF0CC1" w:rsidDel="000307DE">
                <w:rPr>
                  <w:rFonts w:ascii="Calibri Light" w:hAnsi="Calibri Light"/>
                  <w:sz w:val="16"/>
                  <w:szCs w:val="16"/>
                </w:rPr>
                <w:delText>BS 5411-6:1981, ISO 4516-1980 Methods of test for metallic and related coatings. Vickers and Knoop microhardness tests</w:delText>
              </w:r>
            </w:del>
            <w:ins w:id="9176" w:author="Jing Kai Toh" w:date="2016-05-13T11:30:00Z">
              <w:r w:rsidR="000307DE">
                <w:rPr>
                  <w:rFonts w:ascii="Calibri Light" w:hAnsi="Calibri Light"/>
                  <w:sz w:val="16"/>
                  <w:szCs w:val="16"/>
                </w:rPr>
                <w:t>BS EN ISO 4516:2002 Metallic and other inorganic coatings. Vickers and Knoop microhardness tests</w:t>
              </w:r>
            </w:ins>
          </w:p>
          <w:p w14:paraId="0D594540" w14:textId="77777777" w:rsidR="00DF0CC1" w:rsidRPr="00DF0CC1" w:rsidRDefault="00DF0CC1" w:rsidP="00DF0CC1">
            <w:pPr>
              <w:spacing w:line="360" w:lineRule="auto"/>
              <w:rPr>
                <w:rFonts w:ascii="Calibri Light" w:hAnsi="Calibri Light"/>
                <w:sz w:val="16"/>
                <w:szCs w:val="16"/>
              </w:rPr>
            </w:pPr>
            <w:del w:id="9177" w:author="Jing Kai Toh" w:date="2016-05-11T15:45:00Z">
              <w:r w:rsidRPr="00DF0CC1" w:rsidDel="00C500EE">
                <w:rPr>
                  <w:rFonts w:ascii="Calibri Light" w:hAnsi="Calibri Light"/>
                  <w:sz w:val="16"/>
                  <w:szCs w:val="16"/>
                </w:rPr>
                <w:delText>BS 5427-1:1996 Code of practice for the use of profiled sheet for roof and wall cladding on buildings. Design</w:delText>
              </w:r>
            </w:del>
            <w:ins w:id="9178" w:author="Jing Kai Toh" w:date="2016-05-11T15:45:00Z">
              <w:r w:rsidR="00C500EE">
                <w:rPr>
                  <w:rFonts w:ascii="Calibri Light" w:hAnsi="Calibri Light"/>
                  <w:sz w:val="16"/>
                  <w:szCs w:val="16"/>
                </w:rPr>
                <w:t>BS 5427:2016 Code of practice for the use of profiled sheet for roof and wall cladding on buildings</w:t>
              </w:r>
            </w:ins>
          </w:p>
          <w:p w14:paraId="34C263AC" w14:textId="77777777" w:rsidR="00DF0CC1" w:rsidRPr="00DF0CC1" w:rsidRDefault="00DF0CC1" w:rsidP="00DF0CC1">
            <w:pPr>
              <w:spacing w:line="360" w:lineRule="auto"/>
              <w:rPr>
                <w:rFonts w:ascii="Calibri Light" w:hAnsi="Calibri Light"/>
                <w:sz w:val="16"/>
                <w:szCs w:val="16"/>
              </w:rPr>
            </w:pPr>
            <w:del w:id="9179" w:author="Jing Kai Toh" w:date="2016-05-13T11:32:00Z">
              <w:r w:rsidRPr="00DF0CC1" w:rsidDel="000307DE">
                <w:rPr>
                  <w:rFonts w:ascii="Calibri Light" w:hAnsi="Calibri Light"/>
                  <w:sz w:val="16"/>
                  <w:szCs w:val="16"/>
                </w:rPr>
                <w:delText>BS 5493:1977 Code of practice for protective coating of iron and steel structures against corrosion</w:delText>
              </w:r>
            </w:del>
            <w:ins w:id="9180" w:author="Jing Kai Toh" w:date="2016-05-13T11:32:00Z">
              <w:r w:rsidR="000307DE">
                <w:rPr>
                  <w:rFonts w:ascii="Calibri Light" w:hAnsi="Calibri Light"/>
                  <w:sz w:val="16"/>
                  <w:szCs w:val="16"/>
                </w:rPr>
                <w:t xml:space="preserve">BS EN ISO 12944-1:1998 Paints and varnishes. Corrosion protection of steel structures by protective paint systems. General </w:t>
              </w:r>
            </w:ins>
            <w:ins w:id="9181" w:author="Jing Kai Toh" w:date="2016-05-13T11:36:00Z">
              <w:r w:rsidR="000307DE">
                <w:rPr>
                  <w:rFonts w:ascii="Calibri Light" w:hAnsi="Calibri Light"/>
                  <w:sz w:val="16"/>
                  <w:szCs w:val="16"/>
                </w:rPr>
                <w:t xml:space="preserve">introduction / BS EN ISO 12944-3:1998 Paints and varnishes. Corrosion protection of steel structures by protective paint systems. Design </w:t>
              </w:r>
            </w:ins>
            <w:ins w:id="9182" w:author="Jing Kai Toh" w:date="2016-05-13T11:37:00Z">
              <w:r w:rsidR="000307DE">
                <w:rPr>
                  <w:rFonts w:ascii="Calibri Light" w:hAnsi="Calibri Light"/>
                  <w:sz w:val="16"/>
                  <w:szCs w:val="16"/>
                </w:rPr>
                <w:t xml:space="preserve">considerations / BS EN ISO 12944-4:1998 Paints and varnishes. Corrosion protection of steel structures by protective paint systems. Types of surface and surface </w:t>
              </w:r>
            </w:ins>
            <w:ins w:id="9183" w:author="Jing Kai Toh" w:date="2016-05-13T11:38:00Z">
              <w:r w:rsidR="000307DE">
                <w:rPr>
                  <w:rFonts w:ascii="Calibri Light" w:hAnsi="Calibri Light"/>
                  <w:sz w:val="16"/>
                  <w:szCs w:val="16"/>
                </w:rPr>
                <w:t xml:space="preserve">preparation / BS EN ISO 12944-5:2007 Paints and varnishes. Corrosion protection of steel structures by protective paint systems. Protective paint </w:t>
              </w:r>
            </w:ins>
            <w:ins w:id="9184" w:author="Jing Kai Toh" w:date="2016-05-13T11:39:00Z">
              <w:r w:rsidR="000307DE">
                <w:rPr>
                  <w:rFonts w:ascii="Calibri Light" w:hAnsi="Calibri Light"/>
                  <w:sz w:val="16"/>
                  <w:szCs w:val="16"/>
                </w:rPr>
                <w:t xml:space="preserve">systems / BS EN ISO 12944-6:1998 Paints and varnishes. Corrosion protection of steel structures by protective paint systems. Laboratory performance test methods / BS EN ISO 12944-7:1998 Paints and varnishes. Corrosion protection of steel structures by protective paint systems. Execution and supervision of </w:t>
              </w:r>
            </w:ins>
            <w:ins w:id="9185" w:author="Jing Kai Toh" w:date="2016-05-13T11:40:00Z">
              <w:r w:rsidR="000307DE">
                <w:rPr>
                  <w:rFonts w:ascii="Calibri Light" w:hAnsi="Calibri Light"/>
                  <w:sz w:val="16"/>
                  <w:szCs w:val="16"/>
                </w:rPr>
                <w:t xml:space="preserve">paintwork / BS EN ISO 12944-8:1998 Paints and varnishes. Corrosion protection of steel structures by protective paint systems. Development of specifications for new work and </w:t>
              </w:r>
            </w:ins>
            <w:ins w:id="9186" w:author="Jing Kai Toh" w:date="2016-05-13T11:42:00Z">
              <w:r w:rsidR="000307DE">
                <w:rPr>
                  <w:rFonts w:ascii="Calibri Light" w:hAnsi="Calibri Light"/>
                  <w:sz w:val="16"/>
                  <w:szCs w:val="16"/>
                </w:rPr>
                <w:t xml:space="preserve">maintenance / BS EN ISO 12944-2:1998 Paints and varnishes. Corrosion protection of steel structures by protective paint systems. Classification of </w:t>
              </w:r>
            </w:ins>
            <w:ins w:id="9187" w:author="Jing Kai Toh" w:date="2016-05-13T11:43:00Z">
              <w:r w:rsidR="000307DE">
                <w:rPr>
                  <w:rFonts w:ascii="Calibri Light" w:hAnsi="Calibri Light"/>
                  <w:sz w:val="16"/>
                  <w:szCs w:val="16"/>
                </w:rPr>
                <w:t xml:space="preserve">environments / BS EN ISO 14713-1:2009 Zinc coatings. Guidelines and recommendations for the protection against corrosion of iron and steel in structures. General principles of design and corrosion </w:t>
              </w:r>
            </w:ins>
            <w:ins w:id="9188" w:author="Jing Kai Toh" w:date="2016-05-13T11:44:00Z">
              <w:r w:rsidR="000307DE">
                <w:rPr>
                  <w:rFonts w:ascii="Calibri Light" w:hAnsi="Calibri Light"/>
                  <w:sz w:val="16"/>
                  <w:szCs w:val="16"/>
                </w:rPr>
                <w:t xml:space="preserve">resistance / BS EN ISO 14713-2:2009 Zinc coatings. Guidelines and recommendations for the protection against corrosion of iron and steel in structures. Hot dip </w:t>
              </w:r>
            </w:ins>
            <w:ins w:id="9189" w:author="Jing Kai Toh" w:date="2016-05-13T11:45:00Z">
              <w:r w:rsidR="000307DE">
                <w:rPr>
                  <w:rFonts w:ascii="Calibri Light" w:hAnsi="Calibri Light"/>
                  <w:sz w:val="16"/>
                  <w:szCs w:val="16"/>
                </w:rPr>
                <w:t>galvanizing / BS EN ISO 14713-3:2009 Zinc coatings. Guidelines and recommendations for the protection against corrosion of iron and steel in structures. Sherardizing</w:t>
              </w:r>
            </w:ins>
            <w:ins w:id="9190" w:author="Jing Kai Toh" w:date="2016-05-13T11:43:00Z">
              <w:r w:rsidR="000307DE">
                <w:rPr>
                  <w:rFonts w:ascii="Calibri Light" w:hAnsi="Calibri Light"/>
                  <w:sz w:val="16"/>
                  <w:szCs w:val="16"/>
                </w:rPr>
                <w:t xml:space="preserve"> </w:t>
              </w:r>
            </w:ins>
          </w:p>
          <w:p w14:paraId="2076898A" w14:textId="77777777" w:rsidR="00DF0CC1" w:rsidRPr="00DF0CC1" w:rsidRDefault="00DF0CC1" w:rsidP="00DF0CC1">
            <w:pPr>
              <w:spacing w:line="360" w:lineRule="auto"/>
              <w:rPr>
                <w:rFonts w:ascii="Calibri Light" w:hAnsi="Calibri Light"/>
                <w:sz w:val="16"/>
                <w:szCs w:val="16"/>
              </w:rPr>
            </w:pPr>
            <w:del w:id="9191" w:author="Ashan Senel Asmone" w:date="2016-03-21T19:22:00Z">
              <w:r w:rsidRPr="00DF0CC1" w:rsidDel="00BF0B04">
                <w:rPr>
                  <w:rFonts w:ascii="Calibri Light" w:hAnsi="Calibri Light"/>
                  <w:sz w:val="16"/>
                  <w:szCs w:val="16"/>
                </w:rPr>
                <w:delText>BS 5889:1989 Specification for one-part gun grade silicone-based sealants</w:delText>
              </w:r>
            </w:del>
          </w:p>
          <w:p w14:paraId="7E87349E" w14:textId="77777777" w:rsidR="00DF0CC1" w:rsidRPr="00DF0CC1" w:rsidRDefault="00DF0CC1" w:rsidP="00DF0CC1">
            <w:pPr>
              <w:spacing w:line="360" w:lineRule="auto"/>
              <w:rPr>
                <w:rFonts w:ascii="Calibri Light" w:hAnsi="Calibri Light"/>
                <w:sz w:val="16"/>
                <w:szCs w:val="16"/>
              </w:rPr>
            </w:pPr>
            <w:del w:id="9192" w:author="Jing Kai Toh" w:date="2016-05-11T15:38:00Z">
              <w:r w:rsidRPr="00DF0CC1" w:rsidDel="00C500EE">
                <w:rPr>
                  <w:rFonts w:ascii="Calibri Light" w:hAnsi="Calibri Light"/>
                  <w:sz w:val="16"/>
                  <w:szCs w:val="16"/>
                </w:rPr>
                <w:delText>BS 5950-6:1995 Structural use of steelwork in building. Code of practice for design of light gauge profiled steel sheeting</w:delText>
              </w:r>
            </w:del>
            <w:ins w:id="9193" w:author="Jing Kai Toh" w:date="2016-05-11T15:38:00Z">
              <w:r w:rsidR="00C500EE">
                <w:rPr>
                  <w:rFonts w:ascii="Calibri Light" w:hAnsi="Calibri Light"/>
                  <w:sz w:val="16"/>
                  <w:szCs w:val="16"/>
                </w:rPr>
                <w:t>BS EN 1993-1-3:2006 Eurocode 3. Design of steel structures. General rules. Supplementary rules for cold-formed members and sheeting</w:t>
              </w:r>
            </w:ins>
          </w:p>
          <w:p w14:paraId="23FA8829" w14:textId="77777777" w:rsidR="00DF0CC1" w:rsidRPr="00DF0CC1" w:rsidRDefault="00DF0CC1" w:rsidP="00DF0CC1">
            <w:pPr>
              <w:spacing w:line="360" w:lineRule="auto"/>
              <w:rPr>
                <w:rFonts w:ascii="Calibri Light" w:hAnsi="Calibri Light"/>
                <w:sz w:val="16"/>
                <w:szCs w:val="16"/>
              </w:rPr>
            </w:pPr>
            <w:del w:id="9194" w:author="Jing Kai Toh" w:date="2016-05-13T11:45:00Z">
              <w:r w:rsidRPr="00DF0CC1" w:rsidDel="000307DE">
                <w:rPr>
                  <w:rFonts w:ascii="Calibri Light" w:hAnsi="Calibri Light"/>
                  <w:sz w:val="16"/>
                  <w:szCs w:val="16"/>
                </w:rPr>
                <w:delText>BS 6093:1993 Code of practice for design of joints and jointing in building construction</w:delText>
              </w:r>
            </w:del>
            <w:ins w:id="9195" w:author="Jing Kai Toh" w:date="2016-05-13T11:45:00Z">
              <w:r w:rsidR="000307DE">
                <w:rPr>
                  <w:rFonts w:ascii="Calibri Light" w:hAnsi="Calibri Light"/>
                  <w:sz w:val="16"/>
                  <w:szCs w:val="16"/>
                </w:rPr>
                <w:t>BS 6093:2006+A1:2013 Design of joints and jointing in building construction. Guide</w:t>
              </w:r>
            </w:ins>
          </w:p>
          <w:p w14:paraId="5D4662FC" w14:textId="77777777" w:rsidR="00DF0CC1" w:rsidRPr="00DF0CC1" w:rsidRDefault="00DF0CC1" w:rsidP="00DF0CC1">
            <w:pPr>
              <w:spacing w:line="360" w:lineRule="auto"/>
              <w:rPr>
                <w:rFonts w:ascii="Calibri Light" w:hAnsi="Calibri Light"/>
                <w:sz w:val="16"/>
                <w:szCs w:val="16"/>
              </w:rPr>
            </w:pPr>
            <w:del w:id="9196" w:author="Jing Kai Toh" w:date="2016-05-13T11:46:00Z">
              <w:r w:rsidRPr="00DF0CC1" w:rsidDel="006332AC">
                <w:rPr>
                  <w:rFonts w:ascii="Calibri Light" w:hAnsi="Calibri Light"/>
                  <w:sz w:val="16"/>
                  <w:szCs w:val="16"/>
                </w:rPr>
                <w:delText>BS 6100-1.3.1:1992 Glossary of building and civil engineering terms. General and miscellaneous. Walls and cladding</w:delText>
              </w:r>
            </w:del>
            <w:ins w:id="9197" w:author="Jing Kai Toh" w:date="2016-05-13T11:46:00Z">
              <w:r w:rsidR="006332AC">
                <w:rPr>
                  <w:rFonts w:ascii="Calibri Light" w:hAnsi="Calibri Light"/>
                  <w:sz w:val="16"/>
                  <w:szCs w:val="16"/>
                </w:rPr>
                <w:t>BS 6100-6:2008 Building and civil engineering. Vocabulary. Construction parts</w:t>
              </w:r>
            </w:ins>
          </w:p>
          <w:p w14:paraId="7050526F" w14:textId="77777777" w:rsidR="00DF0CC1" w:rsidRPr="00DF0CC1" w:rsidRDefault="00DF0CC1" w:rsidP="00DF0CC1">
            <w:pPr>
              <w:spacing w:line="360" w:lineRule="auto"/>
              <w:rPr>
                <w:rFonts w:ascii="Calibri Light" w:hAnsi="Calibri Light"/>
                <w:sz w:val="16"/>
                <w:szCs w:val="16"/>
              </w:rPr>
            </w:pPr>
            <w:del w:id="9198" w:author="Jing Kai Toh" w:date="2016-05-13T11:47:00Z">
              <w:r w:rsidRPr="00DF0CC1" w:rsidDel="006332AC">
                <w:rPr>
                  <w:rFonts w:ascii="Calibri Light" w:hAnsi="Calibri Light"/>
                  <w:sz w:val="16"/>
                  <w:szCs w:val="16"/>
                </w:rPr>
                <w:delText>BS 6161-7:1984 Methods of test for anodic oxidation coatings on aluminium and its alloys. Accelerated determination of light fastness of coloured anodic oxidation coatings using artificial light</w:delText>
              </w:r>
            </w:del>
            <w:ins w:id="9199" w:author="Jing Kai Toh" w:date="2016-05-13T11:47:00Z">
              <w:r w:rsidR="006332AC">
                <w:rPr>
                  <w:rFonts w:ascii="Calibri Light" w:hAnsi="Calibri Light"/>
                  <w:sz w:val="16"/>
                  <w:szCs w:val="16"/>
                </w:rPr>
                <w:t>BS ISO 2135:2010 Anodizing of aluminium and its alloys. Accelerated test of light fastness of coloured anodic oxidation coatings using artificial light</w:t>
              </w:r>
            </w:ins>
          </w:p>
          <w:p w14:paraId="547753F3" w14:textId="77777777" w:rsidR="00DF0CC1" w:rsidRPr="00DF0CC1" w:rsidRDefault="00DF0CC1" w:rsidP="00DF0CC1">
            <w:pPr>
              <w:spacing w:line="360" w:lineRule="auto"/>
              <w:rPr>
                <w:rFonts w:ascii="Calibri Light" w:hAnsi="Calibri Light"/>
                <w:sz w:val="16"/>
                <w:szCs w:val="16"/>
              </w:rPr>
            </w:pPr>
            <w:del w:id="9200" w:author="Jing Kai Toh" w:date="2016-05-13T11:49:00Z">
              <w:r w:rsidRPr="00DF0CC1" w:rsidDel="006332AC">
                <w:rPr>
                  <w:rFonts w:ascii="Calibri Light" w:hAnsi="Calibri Light"/>
                  <w:sz w:val="16"/>
                  <w:szCs w:val="16"/>
                </w:rPr>
                <w:delText>BS 6161-11:1985 Methods of test for anodic oxidation coatings on aluminium and its alloys. Measurement of total reflectance using a photoelectric reflectometer</w:delText>
              </w:r>
            </w:del>
            <w:ins w:id="9201" w:author="Jing Kai Toh" w:date="2016-05-13T11:49:00Z">
              <w:r w:rsidR="006332AC">
                <w:rPr>
                  <w:rFonts w:ascii="Calibri Light" w:hAnsi="Calibri Light"/>
                  <w:sz w:val="16"/>
                  <w:szCs w:val="16"/>
                </w:rPr>
                <w:t>BS 6161-11:1985 Methods of test for anodic oxidation coatings on aluminium and its alloys. Measurement of total reflectance using a photoelectric reflectometer (Withdrawn)</w:t>
              </w:r>
            </w:ins>
          </w:p>
          <w:p w14:paraId="00DC7336" w14:textId="77777777" w:rsidR="00DF0CC1" w:rsidRPr="00DF0CC1" w:rsidRDefault="00DF0CC1" w:rsidP="00DF0CC1">
            <w:pPr>
              <w:spacing w:line="360" w:lineRule="auto"/>
              <w:rPr>
                <w:rFonts w:ascii="Calibri Light" w:hAnsi="Calibri Light"/>
                <w:sz w:val="16"/>
                <w:szCs w:val="16"/>
              </w:rPr>
            </w:pPr>
            <w:del w:id="9202" w:author="Jing Kai Toh" w:date="2016-05-13T11:50:00Z">
              <w:r w:rsidRPr="00DF0CC1" w:rsidDel="006332AC">
                <w:rPr>
                  <w:rFonts w:ascii="Calibri Light" w:hAnsi="Calibri Light"/>
                  <w:sz w:val="16"/>
                  <w:szCs w:val="16"/>
                </w:rPr>
                <w:delText>BS 6161-15:1987 Methods of test for anodic oxidation coatings on aluminium and its alloys. Determination of electrical breakdown potential</w:delText>
              </w:r>
            </w:del>
            <w:ins w:id="9203" w:author="Jing Kai Toh" w:date="2016-05-13T11:50:00Z">
              <w:r w:rsidR="006332AC">
                <w:rPr>
                  <w:rFonts w:ascii="Calibri Light" w:hAnsi="Calibri Light"/>
                  <w:sz w:val="16"/>
                  <w:szCs w:val="16"/>
                </w:rPr>
                <w:t>BS EN ISO 2376:2010 Anodizing of aluminium and its alloys. Determination of electric breakdown potential</w:t>
              </w:r>
            </w:ins>
          </w:p>
          <w:p w14:paraId="243CA19B" w14:textId="77777777" w:rsidR="00DF0CC1" w:rsidRPr="00DF0CC1" w:rsidRDefault="00DF0CC1" w:rsidP="00DF0CC1">
            <w:pPr>
              <w:spacing w:line="360" w:lineRule="auto"/>
              <w:rPr>
                <w:rFonts w:ascii="Calibri Light" w:hAnsi="Calibri Light"/>
                <w:sz w:val="16"/>
                <w:szCs w:val="16"/>
              </w:rPr>
            </w:pPr>
            <w:del w:id="9204" w:author="Jing Kai Toh" w:date="2016-05-13T11:50:00Z">
              <w:r w:rsidRPr="00DF0CC1" w:rsidDel="006332AC">
                <w:rPr>
                  <w:rFonts w:ascii="Calibri Light" w:hAnsi="Calibri Light"/>
                  <w:sz w:val="16"/>
                  <w:szCs w:val="16"/>
                </w:rPr>
                <w:delText>BS 6161-16:1990, ISO 8993:1989 Methods of test for anodic oxidation coatings on aluminium and its alloys. Rating system for the evaluation of pitting corrosion – Chart method</w:delText>
              </w:r>
            </w:del>
            <w:ins w:id="9205" w:author="Jing Kai Toh" w:date="2016-05-13T11:50:00Z">
              <w:r w:rsidR="006332AC">
                <w:rPr>
                  <w:rFonts w:ascii="Calibri Light" w:hAnsi="Calibri Light"/>
                  <w:sz w:val="16"/>
                  <w:szCs w:val="16"/>
                </w:rPr>
                <w:t>BS EN ISO 8993:2010 Anodizing of aluminium and its alloys. Rating system for the evaluation of pitting corrosion. Chart method</w:t>
              </w:r>
            </w:ins>
          </w:p>
          <w:p w14:paraId="4510799F" w14:textId="77777777" w:rsidR="00DF0CC1" w:rsidRPr="00DF0CC1" w:rsidRDefault="00DF0CC1" w:rsidP="00DF0CC1">
            <w:pPr>
              <w:spacing w:line="360" w:lineRule="auto"/>
              <w:rPr>
                <w:rFonts w:ascii="Calibri Light" w:hAnsi="Calibri Light"/>
                <w:sz w:val="16"/>
                <w:szCs w:val="16"/>
              </w:rPr>
            </w:pPr>
            <w:del w:id="9206" w:author="Jing Kai Toh" w:date="2016-05-13T11:51:00Z">
              <w:r w:rsidRPr="00DF0CC1" w:rsidDel="006332AC">
                <w:rPr>
                  <w:rFonts w:ascii="Calibri Light" w:hAnsi="Calibri Light"/>
                  <w:sz w:val="16"/>
                  <w:szCs w:val="16"/>
                </w:rPr>
                <w:delText>BS 6161-17:1990, ISO 8994:1989 Methods of test for anodic oxidation coatings on aluminium and its alloys. Rating system for the evaluation of pitting corrosion – Grid method</w:delText>
              </w:r>
            </w:del>
            <w:ins w:id="9207" w:author="Jing Kai Toh" w:date="2016-05-13T11:51:00Z">
              <w:r w:rsidR="006332AC">
                <w:rPr>
                  <w:rFonts w:ascii="Calibri Light" w:hAnsi="Calibri Light"/>
                  <w:sz w:val="16"/>
                  <w:szCs w:val="16"/>
                </w:rPr>
                <w:t>BS EN ISO 8994:2011 Anodizing of aluminium and its alloys. Rating system for the evaluation of pitting corrosion. Grid method</w:t>
              </w:r>
            </w:ins>
          </w:p>
          <w:p w14:paraId="2416A497" w14:textId="77777777" w:rsidR="00DF0CC1" w:rsidRPr="00DF0CC1" w:rsidRDefault="00DF0CC1" w:rsidP="00DF0CC1">
            <w:pPr>
              <w:spacing w:line="360" w:lineRule="auto"/>
              <w:rPr>
                <w:rFonts w:ascii="Calibri Light" w:hAnsi="Calibri Light"/>
                <w:sz w:val="16"/>
                <w:szCs w:val="16"/>
              </w:rPr>
            </w:pPr>
            <w:del w:id="9208" w:author="Jing Kai Toh" w:date="2016-05-13T11:52:00Z">
              <w:r w:rsidRPr="00DF0CC1" w:rsidDel="006332AC">
                <w:rPr>
                  <w:rFonts w:ascii="Calibri Light" w:hAnsi="Calibri Light"/>
                  <w:sz w:val="16"/>
                  <w:szCs w:val="16"/>
                </w:rPr>
                <w:delText>BS 6161-14:1987 Methods of test for anodic oxidation coatings on aluminium and its alloys. Determination of infra-red reflectance</w:delText>
              </w:r>
            </w:del>
            <w:ins w:id="9209" w:author="Jing Kai Toh" w:date="2016-05-13T11:52:00Z">
              <w:r w:rsidR="006332AC">
                <w:rPr>
                  <w:rFonts w:ascii="Calibri Light" w:hAnsi="Calibri Light"/>
                  <w:sz w:val="16"/>
                  <w:szCs w:val="16"/>
                </w:rPr>
                <w:t>BS 6161-14:1987 Methods of test for anodic oxidation coatings on aluminium and its alloys. Determination of infra-red reflectance (WIthdrawn)</w:t>
              </w:r>
            </w:ins>
          </w:p>
          <w:p w14:paraId="13B4EC28" w14:textId="77777777" w:rsidR="00DF0CC1" w:rsidRPr="00DF0CC1" w:rsidRDefault="00DF0CC1" w:rsidP="00DF0CC1">
            <w:pPr>
              <w:spacing w:line="360" w:lineRule="auto"/>
              <w:rPr>
                <w:rFonts w:ascii="Calibri Light" w:hAnsi="Calibri Light"/>
                <w:sz w:val="16"/>
                <w:szCs w:val="16"/>
              </w:rPr>
            </w:pPr>
            <w:del w:id="9210" w:author="Jing Kai Toh" w:date="2016-05-13T11:52:00Z">
              <w:r w:rsidRPr="00DF0CC1" w:rsidDel="006332AC">
                <w:rPr>
                  <w:rFonts w:ascii="Calibri Light" w:hAnsi="Calibri Light"/>
                  <w:sz w:val="16"/>
                  <w:szCs w:val="16"/>
                </w:rPr>
                <w:delText>BS 6161-18:1991 Methods of test for anodic oxidation coatings on aluminium and its alloys. Determination of surface abrasion resistance</w:delText>
              </w:r>
            </w:del>
            <w:ins w:id="9211" w:author="Jing Kai Toh" w:date="2016-05-13T11:52:00Z">
              <w:r w:rsidR="006332AC">
                <w:rPr>
                  <w:rFonts w:ascii="Calibri Light" w:hAnsi="Calibri Light"/>
                  <w:sz w:val="16"/>
                  <w:szCs w:val="16"/>
                </w:rPr>
                <w:t>BS 6161-18:1991 Methods of test for anodic oxidation coatings on aluminium and its alloys. Determination of surface abrasion resistance</w:t>
              </w:r>
            </w:ins>
          </w:p>
          <w:p w14:paraId="1ED46FF5" w14:textId="77777777" w:rsidR="00DF0CC1" w:rsidRPr="00DF0CC1" w:rsidRDefault="00DF0CC1" w:rsidP="00DF0CC1">
            <w:pPr>
              <w:spacing w:line="360" w:lineRule="auto"/>
              <w:rPr>
                <w:rFonts w:ascii="Calibri Light" w:hAnsi="Calibri Light"/>
                <w:sz w:val="16"/>
                <w:szCs w:val="16"/>
              </w:rPr>
            </w:pPr>
            <w:del w:id="9212" w:author="Ashan Senel Asmone" w:date="2016-03-21T19:23:00Z">
              <w:r w:rsidRPr="00DF0CC1" w:rsidDel="00BF0B04">
                <w:rPr>
                  <w:rFonts w:ascii="Calibri Light" w:hAnsi="Calibri Light"/>
                  <w:sz w:val="16"/>
                  <w:szCs w:val="16"/>
                </w:rPr>
                <w:delText>BS 6213:2000 Selection of construction sealants. Guide</w:delText>
              </w:r>
            </w:del>
            <w:ins w:id="9213" w:author="Ashan Senel Asmone" w:date="2016-03-21T19:23:00Z">
              <w:r w:rsidR="00BF0B04">
                <w:rPr>
                  <w:rFonts w:ascii="Calibri Light" w:hAnsi="Calibri Light"/>
                  <w:sz w:val="16"/>
                  <w:szCs w:val="16"/>
                </w:rPr>
                <w:t>BS 6213:2000+A1:2010 Selection of construction sealants. Guide</w:t>
              </w:r>
            </w:ins>
          </w:p>
          <w:p w14:paraId="56D7D109" w14:textId="77777777" w:rsidR="00DF0CC1" w:rsidRPr="00DF0CC1" w:rsidRDefault="00DF0CC1" w:rsidP="00DF0CC1">
            <w:pPr>
              <w:spacing w:line="360" w:lineRule="auto"/>
              <w:rPr>
                <w:rFonts w:ascii="Calibri Light" w:hAnsi="Calibri Light"/>
                <w:sz w:val="16"/>
                <w:szCs w:val="16"/>
              </w:rPr>
            </w:pPr>
            <w:del w:id="9214" w:author="Jing Kai Toh" w:date="2016-05-13T11:53:00Z">
              <w:r w:rsidRPr="00DF0CC1" w:rsidDel="006332AC">
                <w:rPr>
                  <w:rFonts w:ascii="Calibri Light" w:hAnsi="Calibri Light"/>
                  <w:sz w:val="16"/>
                  <w:szCs w:val="16"/>
                </w:rPr>
                <w:delText>BS 6496:1984 Specification for powder organic coatings for application and stoving to aluminium alloy extrusions, sheet and preformed sections for external architectural purposes, and for the finish on aluminium alloy extrusions, sheet and preformed secti</w:delText>
              </w:r>
            </w:del>
            <w:ins w:id="9215" w:author="Jing Kai Toh" w:date="2016-05-13T11:53:00Z">
              <w:r w:rsidR="006332AC">
                <w:rPr>
                  <w:rFonts w:ascii="Calibri Light" w:hAnsi="Calibri Light"/>
                  <w:sz w:val="16"/>
                  <w:szCs w:val="16"/>
                </w:rPr>
                <w:t xml:space="preserve">BS 6496:1984 Specification for powder organic coatings for application and stoving to aluminium alloy extrusions, sheet and preformed sections for external architectural purposes, and for the finish on aluminium alloy extrusions, sheet and preformed </w:t>
              </w:r>
            </w:ins>
            <w:del w:id="9216" w:author="Jing Kai Toh" w:date="2016-05-13T11:54:00Z">
              <w:r w:rsidRPr="00DF0CC1" w:rsidDel="006332AC">
                <w:rPr>
                  <w:rFonts w:ascii="Calibri Light" w:hAnsi="Calibri Light"/>
                  <w:sz w:val="16"/>
                  <w:szCs w:val="16"/>
                </w:rPr>
                <w:delText>ons</w:delText>
              </w:r>
            </w:del>
            <w:ins w:id="9217" w:author="Jing Kai Toh" w:date="2016-05-13T11:54:00Z">
              <w:r w:rsidR="006332AC">
                <w:rPr>
                  <w:rFonts w:ascii="Calibri Light" w:hAnsi="Calibri Light"/>
                  <w:sz w:val="16"/>
                  <w:szCs w:val="16"/>
                </w:rPr>
                <w:t>sections</w:t>
              </w:r>
            </w:ins>
          </w:p>
          <w:p w14:paraId="307B279A" w14:textId="77777777" w:rsidR="00DF0CC1" w:rsidRPr="00DF0CC1" w:rsidRDefault="00DF0CC1" w:rsidP="00DF0CC1">
            <w:pPr>
              <w:spacing w:line="360" w:lineRule="auto"/>
              <w:rPr>
                <w:rFonts w:ascii="Calibri Light" w:hAnsi="Calibri Light"/>
                <w:sz w:val="16"/>
                <w:szCs w:val="16"/>
              </w:rPr>
            </w:pPr>
            <w:del w:id="9218" w:author="Jing Kai Toh" w:date="2016-05-13T11:55:00Z">
              <w:r w:rsidRPr="00DF0CC1" w:rsidDel="006332AC">
                <w:rPr>
                  <w:rFonts w:ascii="Calibri Light" w:hAnsi="Calibri Light"/>
                  <w:sz w:val="16"/>
                  <w:szCs w:val="16"/>
                </w:rPr>
                <w:delText>BS 6497: 1984 Specification for powder organic coatings for application and stoving to hot-dip galvanised hot-rolled steel sections and preformed steel sheet for windows and associated external architectural purposes, and for the finish on glavanised stee</w:delText>
              </w:r>
            </w:del>
            <w:ins w:id="9219" w:author="Jing Kai Toh" w:date="2016-05-13T11:55:00Z">
              <w:r w:rsidR="006332AC">
                <w:rPr>
                  <w:rFonts w:ascii="Calibri Light" w:hAnsi="Calibri Light"/>
                  <w:sz w:val="16"/>
                  <w:szCs w:val="16"/>
                </w:rPr>
                <w:t>BS EN 13438:2013 Paints and varnishes. Powder organic coatings for hot dip galvanised or sherardised steel products for construction purposes</w:t>
              </w:r>
            </w:ins>
            <w:del w:id="9220" w:author="Jing Kai Toh" w:date="2016-05-13T11:55:00Z">
              <w:r w:rsidRPr="00DF0CC1" w:rsidDel="006332AC">
                <w:rPr>
                  <w:rFonts w:ascii="Calibri Light" w:hAnsi="Calibri Light"/>
                  <w:sz w:val="16"/>
                  <w:szCs w:val="16"/>
                </w:rPr>
                <w:delText>l sections and preformed sheet coated with powder organic coatings.</w:delText>
              </w:r>
            </w:del>
          </w:p>
          <w:p w14:paraId="7FAB16E8" w14:textId="77777777" w:rsidR="00DF0CC1" w:rsidRPr="00DF0CC1" w:rsidRDefault="00DF0CC1" w:rsidP="00DF0CC1">
            <w:pPr>
              <w:spacing w:line="360" w:lineRule="auto"/>
              <w:rPr>
                <w:rFonts w:ascii="Calibri Light" w:hAnsi="Calibri Light"/>
                <w:sz w:val="16"/>
                <w:szCs w:val="16"/>
              </w:rPr>
            </w:pPr>
            <w:del w:id="9221" w:author="Jing Kai Toh" w:date="2016-05-11T15:31:00Z">
              <w:r w:rsidRPr="00DF0CC1" w:rsidDel="00181E5D">
                <w:rPr>
                  <w:rFonts w:ascii="Calibri Light" w:hAnsi="Calibri Light"/>
                  <w:sz w:val="16"/>
                  <w:szCs w:val="16"/>
                </w:rPr>
                <w:delText>BS 6915:2001 Design and construction of fully supported lead sheet roof and wall coverings. Code of practice</w:delText>
              </w:r>
            </w:del>
            <w:ins w:id="9222" w:author="Jing Kai Toh" w:date="2016-05-11T15:31:00Z">
              <w:r w:rsidR="00181E5D">
                <w:rPr>
                  <w:rFonts w:ascii="Calibri Light" w:hAnsi="Calibri Light"/>
                  <w:sz w:val="16"/>
                  <w:szCs w:val="16"/>
                </w:rPr>
                <w:t>BS 6915:2001+A1:2014 Design and construction of fully supported lead sheet roof and wall coverings. Code of practice</w:t>
              </w:r>
            </w:ins>
          </w:p>
          <w:p w14:paraId="619ACBEC" w14:textId="77777777" w:rsidR="00DF0CC1" w:rsidRPr="00DF0CC1" w:rsidRDefault="00DF0CC1" w:rsidP="00DF0CC1">
            <w:pPr>
              <w:spacing w:line="360" w:lineRule="auto"/>
              <w:rPr>
                <w:rFonts w:ascii="Calibri Light" w:hAnsi="Calibri Light"/>
                <w:sz w:val="16"/>
                <w:szCs w:val="16"/>
              </w:rPr>
            </w:pPr>
            <w:del w:id="9223" w:author="Jing Kai Toh" w:date="2016-05-13T09:32:00Z">
              <w:r w:rsidRPr="00DF0CC1" w:rsidDel="0075195F">
                <w:rPr>
                  <w:rFonts w:ascii="Calibri Light" w:hAnsi="Calibri Light"/>
                  <w:sz w:val="16"/>
                  <w:szCs w:val="16"/>
                </w:rPr>
                <w:delText>BS 7543:1992  Durability of buildings and building elements, products and components;</w:delText>
              </w:r>
            </w:del>
            <w:ins w:id="9224" w:author="Jing Kai Toh" w:date="2016-05-13T09:32:00Z">
              <w:r w:rsidR="0075195F">
                <w:rPr>
                  <w:rFonts w:ascii="Calibri Light" w:hAnsi="Calibri Light"/>
                  <w:sz w:val="16"/>
                  <w:szCs w:val="16"/>
                </w:rPr>
                <w:t>BS 7543:2015 Guide to durability of buildings and building elements, products and components</w:t>
              </w:r>
            </w:ins>
          </w:p>
          <w:p w14:paraId="0A8E1081" w14:textId="77777777" w:rsidR="00DF0CC1" w:rsidRPr="00DF0CC1" w:rsidRDefault="00DF0CC1" w:rsidP="00DF0CC1">
            <w:pPr>
              <w:spacing w:line="360" w:lineRule="auto"/>
              <w:rPr>
                <w:rFonts w:ascii="Calibri Light" w:hAnsi="Calibri Light"/>
                <w:sz w:val="16"/>
                <w:szCs w:val="16"/>
              </w:rPr>
            </w:pPr>
            <w:del w:id="9225" w:author="Jing Kai Toh" w:date="2016-05-13T11:58:00Z">
              <w:r w:rsidRPr="00DF0CC1" w:rsidDel="006332AC">
                <w:rPr>
                  <w:rFonts w:ascii="Calibri Light" w:hAnsi="Calibri Light"/>
                  <w:sz w:val="16"/>
                  <w:szCs w:val="16"/>
                </w:rPr>
                <w:delText>BS 8000:1989  Workmanship on building sites.</w:delText>
              </w:r>
            </w:del>
            <w:ins w:id="9226" w:author="Jing Kai Toh" w:date="2016-05-13T11:58:00Z">
              <w:r w:rsidR="006332AC">
                <w:rPr>
                  <w:rFonts w:ascii="Calibri Light" w:hAnsi="Calibri Light"/>
                  <w:sz w:val="16"/>
                  <w:szCs w:val="16"/>
                </w:rPr>
                <w:t>BS 8000-0:2014 Workmanship on construction sites. Introduction and general principles</w:t>
              </w:r>
            </w:ins>
          </w:p>
          <w:p w14:paraId="071BCA55" w14:textId="77777777" w:rsidR="00DF0CC1" w:rsidRPr="00DF0CC1" w:rsidRDefault="00DF0CC1" w:rsidP="00DF0CC1">
            <w:pPr>
              <w:spacing w:line="360" w:lineRule="auto"/>
              <w:rPr>
                <w:rFonts w:ascii="Calibri Light" w:hAnsi="Calibri Light"/>
                <w:sz w:val="16"/>
                <w:szCs w:val="16"/>
              </w:rPr>
            </w:pPr>
            <w:del w:id="9227" w:author="Jing Kai Toh" w:date="2016-05-13T12:00:00Z">
              <w:r w:rsidRPr="00DF0CC1" w:rsidDel="006332AC">
                <w:rPr>
                  <w:rFonts w:ascii="Calibri Light" w:hAnsi="Calibri Light"/>
                  <w:sz w:val="16"/>
                  <w:szCs w:val="16"/>
                </w:rPr>
                <w:delText>BS 8118-1:1991 Structural use of aluminium. Code of practice for design</w:delText>
              </w:r>
            </w:del>
            <w:ins w:id="9228" w:author="Jing Kai Toh" w:date="2016-05-13T12:00:00Z">
              <w:r w:rsidR="006332AC">
                <w:rPr>
                  <w:rFonts w:ascii="Calibri Light" w:hAnsi="Calibri Light"/>
                  <w:sz w:val="16"/>
                  <w:szCs w:val="16"/>
                </w:rPr>
                <w:t>BS EN 1999-1-4:2007+A1:2011 Eurocode 9. Design of aluminium structures. Cold-formed structural sheeting / BS EN 1999-1-3:2007+A1:2011 Eurocode 9. Design of aluminium structures. Structures susceptible to fatigue / BS EN 1999-1-1:2007+A2:2013 Eurocode 9: Design of aluminium structures. General structural rules</w:t>
              </w:r>
            </w:ins>
          </w:p>
          <w:p w14:paraId="502DCB76" w14:textId="77777777" w:rsidR="00DF0CC1" w:rsidRPr="00DF0CC1" w:rsidRDefault="00DF0CC1" w:rsidP="00DF0CC1">
            <w:pPr>
              <w:spacing w:line="360" w:lineRule="auto"/>
              <w:rPr>
                <w:rFonts w:ascii="Calibri Light" w:hAnsi="Calibri Light"/>
                <w:sz w:val="16"/>
                <w:szCs w:val="16"/>
              </w:rPr>
            </w:pPr>
            <w:del w:id="9229" w:author="Jing Kai Toh" w:date="2016-05-13T12:01:00Z">
              <w:r w:rsidRPr="00DF0CC1" w:rsidDel="006332AC">
                <w:rPr>
                  <w:rFonts w:ascii="Calibri Light" w:hAnsi="Calibri Light"/>
                  <w:sz w:val="16"/>
                  <w:szCs w:val="16"/>
                </w:rPr>
                <w:delText>BS 8118-2:1991 Structural use of aluminium. Specification for materials, workmanship and protection</w:delText>
              </w:r>
            </w:del>
            <w:ins w:id="9230" w:author="Jing Kai Toh" w:date="2016-05-13T12:01:00Z">
              <w:r w:rsidR="006332AC">
                <w:rPr>
                  <w:rFonts w:ascii="Calibri Light" w:hAnsi="Calibri Light"/>
                  <w:sz w:val="16"/>
                  <w:szCs w:val="16"/>
                </w:rPr>
                <w:t>BS EN 1999-1-1:2007+A2:2013 Eurocode 9: Design of aluminium structures. General structural rules</w:t>
              </w:r>
            </w:ins>
          </w:p>
          <w:p w14:paraId="07E34AA2" w14:textId="77777777" w:rsidR="00DF0CC1" w:rsidRPr="00DF0CC1" w:rsidRDefault="00DF0CC1" w:rsidP="00DF0CC1">
            <w:pPr>
              <w:spacing w:line="360" w:lineRule="auto"/>
              <w:rPr>
                <w:rFonts w:ascii="Calibri Light" w:hAnsi="Calibri Light"/>
                <w:sz w:val="16"/>
                <w:szCs w:val="16"/>
              </w:rPr>
            </w:pPr>
            <w:del w:id="9231" w:author="Jing Kai Toh" w:date="2016-05-11T15:09:00Z">
              <w:r w:rsidRPr="00DF0CC1" w:rsidDel="008A15E4">
                <w:rPr>
                  <w:rFonts w:ascii="Calibri Light" w:hAnsi="Calibri Light"/>
                  <w:sz w:val="16"/>
                  <w:szCs w:val="16"/>
                </w:rPr>
                <w:delText>CP 143-1:1958 Code of practice for sheet roof and wall coverings. Aluminium, corrugated and troughed</w:delText>
              </w:r>
            </w:del>
            <w:ins w:id="9232" w:author="Jing Kai Toh" w:date="2016-05-11T15:09:00Z">
              <w:r w:rsidR="008A15E4">
                <w:rPr>
                  <w:rFonts w:ascii="Calibri Light" w:hAnsi="Calibri Light"/>
                  <w:sz w:val="16"/>
                  <w:szCs w:val="16"/>
                </w:rPr>
                <w:t>CP 143-1:1958 Code of practice for sheet roof and wall coverings. Aluminium, corrugated and troughed</w:t>
              </w:r>
            </w:ins>
          </w:p>
          <w:p w14:paraId="35B2D762" w14:textId="77777777" w:rsidR="00DF0CC1" w:rsidRPr="00DF0CC1" w:rsidRDefault="00DF0CC1" w:rsidP="00DF0CC1">
            <w:pPr>
              <w:spacing w:line="360" w:lineRule="auto"/>
              <w:rPr>
                <w:rFonts w:ascii="Calibri Light" w:hAnsi="Calibri Light"/>
                <w:sz w:val="16"/>
                <w:szCs w:val="16"/>
              </w:rPr>
            </w:pPr>
            <w:del w:id="9233" w:author="Jing Kai Toh" w:date="2016-05-11T15:07:00Z">
              <w:r w:rsidRPr="00DF0CC1" w:rsidDel="008A15E4">
                <w:rPr>
                  <w:rFonts w:ascii="Calibri Light" w:hAnsi="Calibri Light"/>
                  <w:sz w:val="16"/>
                  <w:szCs w:val="16"/>
                </w:rPr>
                <w:delText>CP 143-10:1973 Code of practice for sheet roof and wall coverings. Code of practice for sheet roof and wall coverings. Galvanized corrugated steel. Metric units</w:delText>
              </w:r>
            </w:del>
            <w:ins w:id="9234" w:author="Jing Kai Toh" w:date="2016-05-11T15:07:00Z">
              <w:r w:rsidR="008A15E4">
                <w:rPr>
                  <w:rFonts w:ascii="Calibri Light" w:hAnsi="Calibri Light"/>
                  <w:sz w:val="16"/>
                  <w:szCs w:val="16"/>
                </w:rPr>
                <w:t>CP 143-10:1973 Code of practice for sheet roof and wall coverings. Code of practice for sheet roof and wall coverings. Galvanized corrugated steel. Metric units</w:t>
              </w:r>
            </w:ins>
          </w:p>
          <w:p w14:paraId="28FD9CBA" w14:textId="77777777" w:rsidR="00DF0CC1" w:rsidRPr="00DF0CC1" w:rsidRDefault="00DF0CC1" w:rsidP="00DF0CC1">
            <w:pPr>
              <w:spacing w:line="360" w:lineRule="auto"/>
              <w:rPr>
                <w:rFonts w:ascii="Calibri Light" w:hAnsi="Calibri Light"/>
                <w:sz w:val="16"/>
                <w:szCs w:val="16"/>
              </w:rPr>
            </w:pPr>
            <w:del w:id="9235" w:author="Jing Kai Toh" w:date="2016-05-11T15:06:00Z">
              <w:r w:rsidRPr="00DF0CC1" w:rsidDel="008A15E4">
                <w:rPr>
                  <w:rFonts w:ascii="Calibri Light" w:hAnsi="Calibri Light"/>
                  <w:sz w:val="16"/>
                  <w:szCs w:val="16"/>
                </w:rPr>
                <w:delText>CP 143-12:1970 Code of practice for sheet roof and wall coverings. Code of practice for sheet roof and wall coverings. Copper. Metric units</w:delText>
              </w:r>
            </w:del>
            <w:ins w:id="9236" w:author="Jing Kai Toh" w:date="2016-05-11T15:06:00Z">
              <w:r w:rsidR="008A15E4">
                <w:rPr>
                  <w:rFonts w:ascii="Calibri Light" w:hAnsi="Calibri Light"/>
                  <w:sz w:val="16"/>
                  <w:szCs w:val="16"/>
                </w:rPr>
                <w:t>CP 143-12:1970 Code of practice for sheet roof and wall coverings. Code of practice for sheet roof and wall coverings. Copper. Metric units</w:t>
              </w:r>
            </w:ins>
          </w:p>
          <w:p w14:paraId="2472420C" w14:textId="77777777" w:rsidR="00DF0CC1" w:rsidRPr="00DF0CC1" w:rsidRDefault="00DF0CC1" w:rsidP="00DF0CC1">
            <w:pPr>
              <w:spacing w:line="360" w:lineRule="auto"/>
              <w:rPr>
                <w:rFonts w:ascii="Calibri Light" w:hAnsi="Calibri Light"/>
                <w:sz w:val="16"/>
                <w:szCs w:val="16"/>
              </w:rPr>
            </w:pPr>
            <w:del w:id="9237" w:author="Jing Kai Toh" w:date="2016-05-11T15:06:00Z">
              <w:r w:rsidRPr="00DF0CC1" w:rsidDel="008A15E4">
                <w:rPr>
                  <w:rFonts w:ascii="Calibri Light" w:hAnsi="Calibri Light"/>
                  <w:sz w:val="16"/>
                  <w:szCs w:val="16"/>
                </w:rPr>
                <w:delText>CP 143-15:1973 Code of practice for sheet roof and wall coverings. Code of practice for sheet roof and wall coverings. Aluminium. Metric units</w:delText>
              </w:r>
            </w:del>
            <w:ins w:id="9238" w:author="Jing Kai Toh" w:date="2016-05-11T15:06:00Z">
              <w:r w:rsidR="008A15E4">
                <w:rPr>
                  <w:rFonts w:ascii="Calibri Light" w:hAnsi="Calibri Light"/>
                  <w:sz w:val="16"/>
                  <w:szCs w:val="16"/>
                </w:rPr>
                <w:t>CP 143-15:1973 Code of practice for sheet roof and wall coverings. Code of practice for sheet roof and wall coverings. Aluminium. Metric units</w:t>
              </w:r>
            </w:ins>
          </w:p>
          <w:p w14:paraId="4E5C7BDC" w14:textId="77777777" w:rsidR="00DF0CC1" w:rsidRPr="00DF0CC1" w:rsidRDefault="00DF0CC1" w:rsidP="00DF0CC1">
            <w:pPr>
              <w:spacing w:line="360" w:lineRule="auto"/>
              <w:rPr>
                <w:rFonts w:ascii="Calibri Light" w:hAnsi="Calibri Light"/>
                <w:sz w:val="16"/>
                <w:szCs w:val="16"/>
              </w:rPr>
            </w:pPr>
            <w:del w:id="9239" w:author="Jing Kai Toh" w:date="2016-05-11T14:26:00Z">
              <w:r w:rsidRPr="00DF0CC1" w:rsidDel="00E7436C">
                <w:rPr>
                  <w:rFonts w:ascii="Calibri Light" w:hAnsi="Calibri Light"/>
                  <w:sz w:val="16"/>
                  <w:szCs w:val="16"/>
                </w:rPr>
                <w:delText>BS EN 1172:1997 Copper and copper alloys. Sheet and strip for building purposes</w:delText>
              </w:r>
            </w:del>
            <w:ins w:id="9240" w:author="Jing Kai Toh" w:date="2016-05-11T14:26:00Z">
              <w:r w:rsidR="00E7436C">
                <w:rPr>
                  <w:rFonts w:ascii="Calibri Light" w:hAnsi="Calibri Light"/>
                  <w:sz w:val="16"/>
                  <w:szCs w:val="16"/>
                </w:rPr>
                <w:t>BS EN 1172:2011 Copper and copper alloys. Sheet and strip for building purposes</w:t>
              </w:r>
            </w:ins>
          </w:p>
          <w:p w14:paraId="4D0874EC" w14:textId="77777777" w:rsidR="00DF0CC1" w:rsidRPr="00DF0CC1" w:rsidRDefault="00DF0CC1" w:rsidP="00DF0CC1">
            <w:pPr>
              <w:spacing w:line="360" w:lineRule="auto"/>
              <w:rPr>
                <w:rFonts w:ascii="Calibri Light" w:hAnsi="Calibri Light"/>
                <w:sz w:val="16"/>
                <w:szCs w:val="16"/>
              </w:rPr>
            </w:pPr>
            <w:del w:id="9241" w:author="Jing Kai Toh" w:date="2016-05-13T12:02:00Z">
              <w:r w:rsidRPr="00DF0CC1" w:rsidDel="006332AC">
                <w:rPr>
                  <w:rFonts w:ascii="Calibri Light" w:hAnsi="Calibri Light"/>
                  <w:sz w:val="16"/>
                  <w:szCs w:val="16"/>
                </w:rPr>
                <w:delText>BS EN 2004-5:1993 Test methods for aluminium and aluminium alloy products. Determination of cladding thickness and copper diffusion of clad semi-finished products</w:delText>
              </w:r>
            </w:del>
            <w:ins w:id="9242" w:author="Jing Kai Toh" w:date="2016-05-13T12:02:00Z">
              <w:r w:rsidR="006332AC">
                <w:rPr>
                  <w:rFonts w:ascii="Calibri Light" w:hAnsi="Calibri Light"/>
                  <w:sz w:val="16"/>
                  <w:szCs w:val="16"/>
                </w:rPr>
                <w:t>BS EN 2004-5:1993 Test methods for aluminium and aluminium alloy products. Determination of cladding thickness and copper diffusion of clad semi-finished products</w:t>
              </w:r>
            </w:ins>
          </w:p>
          <w:p w14:paraId="587A5EF2" w14:textId="77777777" w:rsidR="00DF0CC1" w:rsidRPr="00DF0CC1" w:rsidRDefault="00DF0CC1" w:rsidP="00DF0CC1">
            <w:pPr>
              <w:spacing w:line="360" w:lineRule="auto"/>
              <w:rPr>
                <w:rFonts w:ascii="Calibri Light" w:hAnsi="Calibri Light"/>
                <w:sz w:val="16"/>
                <w:szCs w:val="16"/>
              </w:rPr>
            </w:pPr>
            <w:del w:id="9243" w:author="Jing Kai Toh" w:date="2016-05-13T11:00:00Z">
              <w:r w:rsidRPr="00DF0CC1" w:rsidDel="00A54D30">
                <w:rPr>
                  <w:rFonts w:ascii="Calibri Light" w:hAnsi="Calibri Light"/>
                  <w:sz w:val="16"/>
                  <w:szCs w:val="16"/>
                </w:rPr>
                <w:delText>BS EN 10029 Specification for tolerance on dimensions, shape and mass for hot rolled steel plates 3mm thick or above</w:delText>
              </w:r>
            </w:del>
            <w:ins w:id="9244" w:author="Jing Kai Toh" w:date="2016-05-13T11:00:00Z">
              <w:r w:rsidR="00A54D30">
                <w:rPr>
                  <w:rFonts w:ascii="Calibri Light" w:hAnsi="Calibri Light"/>
                  <w:sz w:val="16"/>
                  <w:szCs w:val="16"/>
                </w:rPr>
                <w:t>BS EN ISO 18286:2010 Hot-rolled stainless steel plates. Tolerances on dimensions and shape / BS EN 10029:2010 Hot-rolled steel plates 3 mm thick or above. Tolerances on dimensions and shape</w:t>
              </w:r>
            </w:ins>
          </w:p>
          <w:p w14:paraId="69994241" w14:textId="77777777" w:rsidR="00DF0CC1" w:rsidRPr="00DF0CC1" w:rsidRDefault="00DF0CC1" w:rsidP="00DF0CC1">
            <w:pPr>
              <w:spacing w:line="360" w:lineRule="auto"/>
              <w:rPr>
                <w:rFonts w:ascii="Calibri Light" w:hAnsi="Calibri Light"/>
                <w:sz w:val="16"/>
                <w:szCs w:val="16"/>
              </w:rPr>
            </w:pPr>
            <w:del w:id="9245" w:author="Jing Kai Toh" w:date="2016-05-11T14:01:00Z">
              <w:r w:rsidRPr="00DF0CC1" w:rsidDel="00FD5895">
                <w:rPr>
                  <w:rFonts w:ascii="Calibri Light" w:hAnsi="Calibri Light"/>
                  <w:sz w:val="16"/>
                  <w:szCs w:val="16"/>
                </w:rPr>
                <w:delText>DD ENV 10169-2:1999 Continuously organic coated (coil coated) steel flat products. Products for building exterior applications</w:delText>
              </w:r>
            </w:del>
            <w:ins w:id="9246" w:author="Jing Kai Toh" w:date="2016-05-11T14:01:00Z">
              <w:r w:rsidR="00FD5895">
                <w:rPr>
                  <w:rFonts w:ascii="Calibri Light" w:hAnsi="Calibri Light"/>
                  <w:sz w:val="16"/>
                  <w:szCs w:val="16"/>
                </w:rPr>
                <w:t>BS EN 10169:2010+A1:2012 Continuously organic coated (coil coated) steel flat products. Technical delivery conditionsContinuously organic coated (coil coated) steel flat products. Technical delivery conditions</w:t>
              </w:r>
            </w:ins>
          </w:p>
          <w:p w14:paraId="378F975F" w14:textId="77777777" w:rsidR="00DF0CC1" w:rsidRPr="00DF0CC1" w:rsidRDefault="00DF0CC1" w:rsidP="00DF0CC1">
            <w:pPr>
              <w:spacing w:line="360" w:lineRule="auto"/>
              <w:rPr>
                <w:rFonts w:ascii="Calibri Light" w:hAnsi="Calibri Light"/>
                <w:sz w:val="16"/>
                <w:szCs w:val="16"/>
              </w:rPr>
            </w:pPr>
            <w:del w:id="9247" w:author="Jing Kai Toh" w:date="2016-05-13T12:08:00Z">
              <w:r w:rsidRPr="00DF0CC1" w:rsidDel="00A12233">
                <w:rPr>
                  <w:rFonts w:ascii="Calibri Light" w:hAnsi="Calibri Light"/>
                  <w:sz w:val="16"/>
                  <w:szCs w:val="16"/>
                </w:rPr>
                <w:delText>BS EN 12153:2000 Curtain walling. Air permeability. Test method</w:delText>
              </w:r>
            </w:del>
            <w:ins w:id="9248" w:author="Jing Kai Toh" w:date="2016-05-13T12:08:00Z">
              <w:r w:rsidR="00A12233">
                <w:rPr>
                  <w:rFonts w:ascii="Calibri Light" w:hAnsi="Calibri Light"/>
                  <w:sz w:val="16"/>
                  <w:szCs w:val="16"/>
                </w:rPr>
                <w:t>BS EN 12153:2000 Curtain walling. Air permeability. Test method</w:t>
              </w:r>
            </w:ins>
          </w:p>
          <w:p w14:paraId="1AAEF699" w14:textId="77777777" w:rsidR="00DF0CC1" w:rsidRPr="00DF0CC1" w:rsidRDefault="00DF0CC1" w:rsidP="00DF0CC1">
            <w:pPr>
              <w:spacing w:line="360" w:lineRule="auto"/>
              <w:rPr>
                <w:rFonts w:ascii="Calibri Light" w:hAnsi="Calibri Light"/>
                <w:sz w:val="16"/>
                <w:szCs w:val="16"/>
              </w:rPr>
            </w:pPr>
            <w:del w:id="9249" w:author="Jing Kai Toh" w:date="2016-05-13T12:09:00Z">
              <w:r w:rsidRPr="00DF0CC1" w:rsidDel="00A12233">
                <w:rPr>
                  <w:rFonts w:ascii="Calibri Light" w:hAnsi="Calibri Light"/>
                  <w:sz w:val="16"/>
                  <w:szCs w:val="16"/>
                </w:rPr>
                <w:delText>BS EN 12154:2000 Curtain walling. Watertightness. Performance requirements and classification</w:delText>
              </w:r>
            </w:del>
            <w:ins w:id="9250" w:author="Jing Kai Toh" w:date="2016-05-13T12:09:00Z">
              <w:r w:rsidR="00A12233">
                <w:rPr>
                  <w:rFonts w:ascii="Calibri Light" w:hAnsi="Calibri Light"/>
                  <w:sz w:val="16"/>
                  <w:szCs w:val="16"/>
                </w:rPr>
                <w:t>BS EN 12154:2000 Curtain walling. Watertightness. Performance requirements and classification</w:t>
              </w:r>
            </w:ins>
          </w:p>
          <w:p w14:paraId="45371250" w14:textId="77777777" w:rsidR="00DF0CC1" w:rsidRPr="00DF0CC1" w:rsidRDefault="00DF0CC1" w:rsidP="00DF0CC1">
            <w:pPr>
              <w:spacing w:line="360" w:lineRule="auto"/>
              <w:rPr>
                <w:rFonts w:ascii="Calibri Light" w:hAnsi="Calibri Light"/>
                <w:sz w:val="16"/>
                <w:szCs w:val="16"/>
              </w:rPr>
            </w:pPr>
            <w:del w:id="9251" w:author="Jing Kai Toh" w:date="2016-05-13T12:10:00Z">
              <w:r w:rsidRPr="00DF0CC1" w:rsidDel="00A12233">
                <w:rPr>
                  <w:rFonts w:ascii="Calibri Light" w:hAnsi="Calibri Light"/>
                  <w:sz w:val="16"/>
                  <w:szCs w:val="16"/>
                </w:rPr>
                <w:delText>BS EN 12155:2000 Curtain walling. Watertightness. Laboratory test under static pressure</w:delText>
              </w:r>
            </w:del>
            <w:ins w:id="9252" w:author="Jing Kai Toh" w:date="2016-05-13T12:10:00Z">
              <w:r w:rsidR="00A12233">
                <w:rPr>
                  <w:rFonts w:ascii="Calibri Light" w:hAnsi="Calibri Light"/>
                  <w:sz w:val="16"/>
                  <w:szCs w:val="16"/>
                </w:rPr>
                <w:t>BS EN 12155:2000 Curtain walling. Watertightness. Laboratory test under static pressure</w:t>
              </w:r>
            </w:ins>
          </w:p>
          <w:p w14:paraId="6CC672E2" w14:textId="77777777" w:rsidR="00DF0CC1" w:rsidRPr="00DF0CC1" w:rsidRDefault="00DF0CC1" w:rsidP="00DF0CC1">
            <w:pPr>
              <w:spacing w:line="360" w:lineRule="auto"/>
              <w:rPr>
                <w:rFonts w:ascii="Calibri Light" w:hAnsi="Calibri Light"/>
                <w:sz w:val="16"/>
                <w:szCs w:val="16"/>
              </w:rPr>
            </w:pPr>
            <w:del w:id="9253" w:author="Jing Kai Toh" w:date="2016-05-13T12:10:00Z">
              <w:r w:rsidRPr="00DF0CC1" w:rsidDel="00A12233">
                <w:rPr>
                  <w:rFonts w:ascii="Calibri Light" w:hAnsi="Calibri Light"/>
                  <w:sz w:val="16"/>
                  <w:szCs w:val="16"/>
                </w:rPr>
                <w:delText>BS EN 12179:2000 Curtain walling. Resistance to wind load. Test method</w:delText>
              </w:r>
            </w:del>
            <w:ins w:id="9254" w:author="Jing Kai Toh" w:date="2016-05-13T12:10:00Z">
              <w:r w:rsidR="00A12233">
                <w:rPr>
                  <w:rFonts w:ascii="Calibri Light" w:hAnsi="Calibri Light"/>
                  <w:sz w:val="16"/>
                  <w:szCs w:val="16"/>
                </w:rPr>
                <w:t>BS EN 12179:2000 Curtain walling. Resistance to wind load. Test method</w:t>
              </w:r>
            </w:ins>
          </w:p>
          <w:p w14:paraId="1432308E" w14:textId="77777777" w:rsidR="00DF0CC1" w:rsidRPr="00DF0CC1" w:rsidRDefault="00DF0CC1" w:rsidP="00DF0CC1">
            <w:pPr>
              <w:spacing w:line="360" w:lineRule="auto"/>
              <w:rPr>
                <w:rFonts w:ascii="Calibri Light" w:hAnsi="Calibri Light"/>
                <w:sz w:val="16"/>
                <w:szCs w:val="16"/>
              </w:rPr>
            </w:pPr>
            <w:del w:id="9255" w:author="Jing Kai Toh" w:date="2016-05-11T12:17:00Z">
              <w:r w:rsidRPr="00DF0CC1" w:rsidDel="004F38FD">
                <w:rPr>
                  <w:rFonts w:ascii="Calibri Light" w:hAnsi="Calibri Light"/>
                  <w:sz w:val="16"/>
                  <w:szCs w:val="16"/>
                </w:rPr>
                <w:delText>BS EN 12588:1999 Lead and lead alloys. Rolled lead sheet for building purposes</w:delText>
              </w:r>
            </w:del>
            <w:ins w:id="9256" w:author="Jing Kai Toh" w:date="2016-05-11T12:17:00Z">
              <w:r w:rsidR="004F38FD">
                <w:rPr>
                  <w:rFonts w:ascii="Calibri Light" w:hAnsi="Calibri Light"/>
                  <w:sz w:val="16"/>
                  <w:szCs w:val="16"/>
                </w:rPr>
                <w:t>BS EN 12588:2006 Lead and lead alloys. Rolled lead sheet for building purposes</w:t>
              </w:r>
            </w:ins>
          </w:p>
          <w:p w14:paraId="647D7327" w14:textId="77777777" w:rsidR="00DF0CC1" w:rsidRPr="00DF0CC1" w:rsidRDefault="00DF0CC1" w:rsidP="00DF0CC1">
            <w:pPr>
              <w:spacing w:line="360" w:lineRule="auto"/>
              <w:rPr>
                <w:rFonts w:ascii="Calibri Light" w:hAnsi="Calibri Light"/>
                <w:sz w:val="16"/>
                <w:szCs w:val="16"/>
              </w:rPr>
            </w:pPr>
            <w:del w:id="9257" w:author="Jing Kai Toh" w:date="2016-05-13T12:11:00Z">
              <w:r w:rsidRPr="00DF0CC1" w:rsidDel="00A12233">
                <w:rPr>
                  <w:rFonts w:ascii="Calibri Light" w:hAnsi="Calibri Light"/>
                  <w:sz w:val="16"/>
                  <w:szCs w:val="16"/>
                </w:rPr>
                <w:delText>DD ENV 13050:2001 Curtain walling. Watertightness. Laboratory test under dynamic condition of air pressure and water spray</w:delText>
              </w:r>
            </w:del>
            <w:ins w:id="9258" w:author="Jing Kai Toh" w:date="2016-05-13T12:11:00Z">
              <w:r w:rsidR="00A12233">
                <w:rPr>
                  <w:rFonts w:ascii="Calibri Light" w:hAnsi="Calibri Light"/>
                  <w:sz w:val="16"/>
                  <w:szCs w:val="16"/>
                </w:rPr>
                <w:t>BS EN 13050:2011 Curtain Walling. Watertightness. Laboratory test under dynamic condition of air pressure and water spray</w:t>
              </w:r>
            </w:ins>
          </w:p>
          <w:p w14:paraId="3BB78885" w14:textId="77777777" w:rsidR="00DF0CC1" w:rsidRPr="00DF0CC1" w:rsidRDefault="00DF0CC1" w:rsidP="00DF0CC1">
            <w:pPr>
              <w:spacing w:line="360" w:lineRule="auto"/>
              <w:rPr>
                <w:rFonts w:ascii="Calibri Light" w:hAnsi="Calibri Light"/>
                <w:sz w:val="16"/>
                <w:szCs w:val="16"/>
              </w:rPr>
            </w:pPr>
            <w:del w:id="9259" w:author="Jing Kai Toh" w:date="2016-05-13T12:12:00Z">
              <w:r w:rsidRPr="00DF0CC1" w:rsidDel="00A12233">
                <w:rPr>
                  <w:rFonts w:ascii="Calibri Light" w:hAnsi="Calibri Light"/>
                  <w:sz w:val="16"/>
                  <w:szCs w:val="16"/>
                </w:rPr>
                <w:delText>BS EN 13051:2001 Curtain walling. Watertightness. Site test</w:delText>
              </w:r>
            </w:del>
            <w:ins w:id="9260" w:author="Jing Kai Toh" w:date="2016-05-13T12:12:00Z">
              <w:r w:rsidR="00A12233">
                <w:rPr>
                  <w:rFonts w:ascii="Calibri Light" w:hAnsi="Calibri Light"/>
                  <w:sz w:val="16"/>
                  <w:szCs w:val="16"/>
                </w:rPr>
                <w:t>BS EN 13051:2001 Curtain walling. Watertightness. Site test</w:t>
              </w:r>
            </w:ins>
          </w:p>
          <w:p w14:paraId="0AFD18A2" w14:textId="77777777" w:rsidR="00DF0CC1" w:rsidRPr="00DF0CC1" w:rsidRDefault="00DF0CC1" w:rsidP="00DF0CC1">
            <w:pPr>
              <w:spacing w:line="360" w:lineRule="auto"/>
              <w:rPr>
                <w:rFonts w:ascii="Calibri Light" w:hAnsi="Calibri Light"/>
                <w:sz w:val="16"/>
                <w:szCs w:val="16"/>
              </w:rPr>
            </w:pPr>
            <w:del w:id="9261" w:author="Jing Kai Toh" w:date="2016-05-13T12:12:00Z">
              <w:r w:rsidRPr="00DF0CC1" w:rsidDel="00A12233">
                <w:rPr>
                  <w:rFonts w:ascii="Calibri Light" w:hAnsi="Calibri Light"/>
                  <w:sz w:val="16"/>
                  <w:szCs w:val="16"/>
                </w:rPr>
                <w:delText>BS EN 13116:2001 Curtain walling. Resistance to wind load. Performance requirements</w:delText>
              </w:r>
            </w:del>
            <w:ins w:id="9262" w:author="Jing Kai Toh" w:date="2016-05-13T12:12:00Z">
              <w:r w:rsidR="00A12233">
                <w:rPr>
                  <w:rFonts w:ascii="Calibri Light" w:hAnsi="Calibri Light"/>
                  <w:sz w:val="16"/>
                  <w:szCs w:val="16"/>
                </w:rPr>
                <w:t>BS EN 13116:2001 Curtain walling. Resistance to wind load. Performance requirements</w:t>
              </w:r>
            </w:ins>
          </w:p>
          <w:p w14:paraId="2AA6A8D0" w14:textId="77777777" w:rsidR="00401C5E" w:rsidRPr="00DF0CC1" w:rsidRDefault="00401C5E" w:rsidP="00DF0CC1">
            <w:pPr>
              <w:spacing w:line="360" w:lineRule="auto"/>
              <w:rPr>
                <w:rFonts w:ascii="Calibri Light" w:hAnsi="Calibri Light"/>
                <w:sz w:val="16"/>
                <w:szCs w:val="16"/>
              </w:rPr>
            </w:pPr>
          </w:p>
        </w:tc>
      </w:tr>
      <w:tr w:rsidR="00401C5E" w:rsidRPr="004F3C8C" w14:paraId="2C48EF03" w14:textId="77777777" w:rsidTr="00401C5E">
        <w:tc>
          <w:tcPr>
            <w:tcW w:w="685" w:type="dxa"/>
          </w:tcPr>
          <w:p w14:paraId="601C0CB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F208D7E" w14:textId="77777777" w:rsidR="00DF0CC1" w:rsidRPr="00DF0CC1" w:rsidRDefault="00DF0CC1" w:rsidP="00DF0CC1">
            <w:pPr>
              <w:spacing w:line="360" w:lineRule="auto"/>
              <w:rPr>
                <w:rFonts w:ascii="Calibri Light" w:hAnsi="Calibri Light"/>
                <w:sz w:val="16"/>
                <w:szCs w:val="16"/>
              </w:rPr>
            </w:pPr>
            <w:del w:id="9263" w:author="Jing Kai Toh" w:date="2016-05-13T12:13:00Z">
              <w:r w:rsidRPr="00DF0CC1" w:rsidDel="00A12233">
                <w:rPr>
                  <w:rFonts w:ascii="Calibri Light" w:hAnsi="Calibri Light"/>
                  <w:sz w:val="16"/>
                  <w:szCs w:val="16"/>
                </w:rPr>
                <w:delText>B137-95(2000) Standard Test Method for Measurement of Coating Mass Per Unit Area on Anodically Coated Aluminum</w:delText>
              </w:r>
            </w:del>
            <w:ins w:id="9264" w:author="Jing Kai Toh" w:date="2016-05-13T12:13:00Z">
              <w:r w:rsidR="00A12233">
                <w:rPr>
                  <w:rFonts w:ascii="Calibri Light" w:hAnsi="Calibri Light"/>
                  <w:sz w:val="16"/>
                  <w:szCs w:val="16"/>
                </w:rPr>
                <w:t>ASTM B137 - 95(2014) Standard Test Method for Measurement of Coating Mass Per Unit Area on Anodically Coated Aluminum</w:t>
              </w:r>
            </w:ins>
          </w:p>
          <w:p w14:paraId="0EE0D96B" w14:textId="77777777" w:rsidR="00DF0CC1" w:rsidRPr="00DF0CC1" w:rsidRDefault="00DF0CC1" w:rsidP="00DF0CC1">
            <w:pPr>
              <w:spacing w:line="360" w:lineRule="auto"/>
              <w:rPr>
                <w:rFonts w:ascii="Calibri Light" w:hAnsi="Calibri Light"/>
                <w:sz w:val="16"/>
                <w:szCs w:val="16"/>
              </w:rPr>
            </w:pPr>
            <w:del w:id="9265" w:author="Jing Kai Toh" w:date="2016-05-13T12:14:00Z">
              <w:r w:rsidRPr="00DF0CC1" w:rsidDel="00A12233">
                <w:rPr>
                  <w:rFonts w:ascii="Calibri Light" w:hAnsi="Calibri Light"/>
                  <w:sz w:val="16"/>
                  <w:szCs w:val="16"/>
                </w:rPr>
                <w:delText>B244-97(2002) Standard Test Method for Measurement of Thickness of Anodic Coatings on Aluminum and of Other Nonconductive Coatings on Nonmagnetic Basis Metals with Eddy-Current Instruments</w:delText>
              </w:r>
            </w:del>
            <w:ins w:id="9266" w:author="Jing Kai Toh" w:date="2016-05-13T12:14:00Z">
              <w:r w:rsidR="00A12233">
                <w:rPr>
                  <w:rFonts w:ascii="Calibri Light" w:hAnsi="Calibri Light"/>
                  <w:sz w:val="16"/>
                  <w:szCs w:val="16"/>
                </w:rPr>
                <w:t>ASTM B244 - 09(2014) Standard Test Method for Measurement of Thickness of Anodic Coatings on Aluminum and of Other Nonconductive Coatings on Nonmagnetic Basis Metals with Eddy-Current Instruments</w:t>
              </w:r>
            </w:ins>
          </w:p>
          <w:p w14:paraId="63018BA7" w14:textId="77777777" w:rsidR="00DF0CC1" w:rsidRPr="00DF0CC1" w:rsidRDefault="00DF0CC1" w:rsidP="00DF0CC1">
            <w:pPr>
              <w:spacing w:line="360" w:lineRule="auto"/>
              <w:rPr>
                <w:rFonts w:ascii="Calibri Light" w:hAnsi="Calibri Light"/>
                <w:sz w:val="16"/>
                <w:szCs w:val="16"/>
              </w:rPr>
            </w:pPr>
            <w:del w:id="9267" w:author="Jing Kai Toh" w:date="2016-05-13T12:14:00Z">
              <w:r w:rsidRPr="00DF0CC1" w:rsidDel="00A12233">
                <w:rPr>
                  <w:rFonts w:ascii="Calibri Light" w:hAnsi="Calibri Light"/>
                  <w:sz w:val="16"/>
                  <w:szCs w:val="16"/>
                </w:rPr>
                <w:delText>B580-79(2000) Standard Specification for Anodic Oxide Coatings on Aluminum</w:delText>
              </w:r>
            </w:del>
            <w:ins w:id="9268" w:author="Jing Kai Toh" w:date="2016-05-13T12:14:00Z">
              <w:r w:rsidR="00A12233">
                <w:rPr>
                  <w:rFonts w:ascii="Calibri Light" w:hAnsi="Calibri Light"/>
                  <w:sz w:val="16"/>
                  <w:szCs w:val="16"/>
                </w:rPr>
                <w:t>ASTM B580 - 79(2014) Standard Specification for Anodic Oxide Coatings on Aluminum</w:t>
              </w:r>
            </w:ins>
          </w:p>
          <w:p w14:paraId="4D575ED5" w14:textId="77777777" w:rsidR="00DF0CC1" w:rsidRPr="00DF0CC1" w:rsidRDefault="00DF0CC1" w:rsidP="00DF0CC1">
            <w:pPr>
              <w:spacing w:line="360" w:lineRule="auto"/>
              <w:rPr>
                <w:rFonts w:ascii="Calibri Light" w:hAnsi="Calibri Light"/>
                <w:sz w:val="16"/>
                <w:szCs w:val="16"/>
              </w:rPr>
            </w:pPr>
            <w:del w:id="9269" w:author="Jing Kai Toh" w:date="2016-05-13T12:15:00Z">
              <w:r w:rsidRPr="00DF0CC1" w:rsidDel="00A12233">
                <w:rPr>
                  <w:rFonts w:ascii="Calibri Light" w:hAnsi="Calibri Light"/>
                  <w:sz w:val="16"/>
                  <w:szCs w:val="16"/>
                </w:rPr>
                <w:delText>B659-90(1997) Standard Guide for Measuring Thickness of Metallic and Inorganic Coatings</w:delText>
              </w:r>
            </w:del>
            <w:ins w:id="9270" w:author="Jing Kai Toh" w:date="2016-05-13T12:15:00Z">
              <w:r w:rsidR="00A12233">
                <w:rPr>
                  <w:rFonts w:ascii="Calibri Light" w:hAnsi="Calibri Light"/>
                  <w:sz w:val="16"/>
                  <w:szCs w:val="16"/>
                </w:rPr>
                <w:t>ASTM B659 - 90(2014) Standard Guide for Measuring Thickness of Metallic and Inorganic Coatings</w:t>
              </w:r>
            </w:ins>
          </w:p>
          <w:p w14:paraId="2BDDF110" w14:textId="77777777" w:rsidR="00DF0CC1" w:rsidRPr="00DF0CC1" w:rsidRDefault="00DF0CC1" w:rsidP="00DF0CC1">
            <w:pPr>
              <w:spacing w:line="360" w:lineRule="auto"/>
              <w:rPr>
                <w:rFonts w:ascii="Calibri Light" w:hAnsi="Calibri Light"/>
                <w:sz w:val="16"/>
                <w:szCs w:val="16"/>
              </w:rPr>
            </w:pPr>
            <w:del w:id="9271" w:author="Jing Kai Toh" w:date="2016-05-13T12:15:00Z">
              <w:r w:rsidRPr="00DF0CC1" w:rsidDel="00A12233">
                <w:rPr>
                  <w:rFonts w:ascii="Calibri Light" w:hAnsi="Calibri Light"/>
                  <w:sz w:val="16"/>
                  <w:szCs w:val="16"/>
                </w:rPr>
                <w:delText>B680-80(2000) Standard Test Method for Seal Quality of Anodic Coatings on Aluminum by Acid Dissolution</w:delText>
              </w:r>
            </w:del>
            <w:ins w:id="9272" w:author="Jing Kai Toh" w:date="2016-05-13T12:15:00Z">
              <w:r w:rsidR="00A12233">
                <w:rPr>
                  <w:rFonts w:ascii="Calibri Light" w:hAnsi="Calibri Light"/>
                  <w:sz w:val="16"/>
                  <w:szCs w:val="16"/>
                </w:rPr>
                <w:t>ASTM B680 - 80(2014) Standard Test Method for Seal Quality of Anodic Coatings on Aluminum by Acid Dissolution</w:t>
              </w:r>
            </w:ins>
          </w:p>
          <w:p w14:paraId="7C75CAED" w14:textId="77777777" w:rsidR="00DF0CC1" w:rsidRPr="00DF0CC1" w:rsidRDefault="00DF0CC1" w:rsidP="00DF0CC1">
            <w:pPr>
              <w:spacing w:line="360" w:lineRule="auto"/>
              <w:rPr>
                <w:rFonts w:ascii="Calibri Light" w:hAnsi="Calibri Light"/>
                <w:sz w:val="16"/>
                <w:szCs w:val="16"/>
              </w:rPr>
            </w:pPr>
            <w:del w:id="9273" w:author="Jing Kai Toh" w:date="2016-05-13T12:16:00Z">
              <w:r w:rsidRPr="00DF0CC1" w:rsidDel="00A12233">
                <w:rPr>
                  <w:rFonts w:ascii="Calibri Light" w:hAnsi="Calibri Light"/>
                  <w:sz w:val="16"/>
                  <w:szCs w:val="16"/>
                </w:rPr>
                <w:delText>B767-88(2001) Standard Guide for Determining Mass Per Unit Area of Electrodeposited and Related Coatings by Gravimetric and Other Chemical Analysis Procedures</w:delText>
              </w:r>
            </w:del>
            <w:ins w:id="9274" w:author="Jing Kai Toh" w:date="2016-05-13T12:16:00Z">
              <w:r w:rsidR="00A12233">
                <w:rPr>
                  <w:rFonts w:ascii="Calibri Light" w:hAnsi="Calibri Light"/>
                  <w:sz w:val="16"/>
                  <w:szCs w:val="16"/>
                </w:rPr>
                <w:t>ASTM B767 - 88(2010) Standard Guide for Determining Mass Per Unit Area of Electrodeposited and Related Coatings by Gravimetric and Other Chemical Analysis Procedures</w:t>
              </w:r>
            </w:ins>
          </w:p>
          <w:p w14:paraId="4DF6D750" w14:textId="77777777" w:rsidR="00DF0CC1" w:rsidRPr="00DF0CC1" w:rsidRDefault="00DF0CC1" w:rsidP="00DF0CC1">
            <w:pPr>
              <w:spacing w:line="360" w:lineRule="auto"/>
              <w:rPr>
                <w:rFonts w:ascii="Calibri Light" w:hAnsi="Calibri Light"/>
                <w:sz w:val="16"/>
                <w:szCs w:val="16"/>
              </w:rPr>
            </w:pPr>
            <w:del w:id="9275" w:author="Ashan Senel Asmone" w:date="2016-03-21T20:05:00Z">
              <w:r w:rsidRPr="00DF0CC1" w:rsidDel="00360EB0">
                <w:rPr>
                  <w:rFonts w:ascii="Calibri Light" w:hAnsi="Calibri Light"/>
                  <w:sz w:val="16"/>
                  <w:szCs w:val="16"/>
                </w:rPr>
                <w:delText>C509-00 Standard Specification for Elastomeric Cellular Preformed Gasket and Sealing Material</w:delText>
              </w:r>
            </w:del>
            <w:ins w:id="9276" w:author="Ashan Senel Asmone" w:date="2016-03-21T20:05:00Z">
              <w:r w:rsidR="00360EB0">
                <w:rPr>
                  <w:rFonts w:ascii="Calibri Light" w:hAnsi="Calibri Light"/>
                  <w:sz w:val="16"/>
                  <w:szCs w:val="16"/>
                </w:rPr>
                <w:t>ASTM C509 - 06(2015) Standard Specification for Elastomeric Cellular Preformed Gasket and Sealing Material</w:t>
              </w:r>
            </w:ins>
          </w:p>
          <w:p w14:paraId="11AF0396" w14:textId="77777777" w:rsidR="00DF0CC1" w:rsidRPr="00DF0CC1" w:rsidRDefault="00DF0CC1" w:rsidP="00DF0CC1">
            <w:pPr>
              <w:spacing w:line="360" w:lineRule="auto"/>
              <w:rPr>
                <w:rFonts w:ascii="Calibri Light" w:hAnsi="Calibri Light"/>
                <w:sz w:val="16"/>
                <w:szCs w:val="16"/>
              </w:rPr>
            </w:pPr>
            <w:del w:id="9277" w:author="Ashan Senel Asmone" w:date="2016-03-21T20:12:00Z">
              <w:r w:rsidRPr="00DF0CC1" w:rsidDel="00B73746">
                <w:rPr>
                  <w:rFonts w:ascii="Calibri Light" w:hAnsi="Calibri Light"/>
                  <w:sz w:val="16"/>
                  <w:szCs w:val="16"/>
                </w:rPr>
                <w:delText>C717-01a Standard Terminology of Building Seals and Sealants</w:delText>
              </w:r>
            </w:del>
            <w:ins w:id="9278" w:author="Ashan Senel Asmone" w:date="2016-03-21T20:12:00Z">
              <w:r w:rsidR="00B73746">
                <w:rPr>
                  <w:rFonts w:ascii="Calibri Light" w:hAnsi="Calibri Light"/>
                  <w:sz w:val="16"/>
                  <w:szCs w:val="16"/>
                </w:rPr>
                <w:t>ASTM C717 - 14a Standard Terminology of Building Seals and Sealants</w:t>
              </w:r>
            </w:ins>
          </w:p>
          <w:p w14:paraId="02295E13" w14:textId="77777777" w:rsidR="00DF0CC1" w:rsidRPr="00DF0CC1" w:rsidRDefault="00DF0CC1" w:rsidP="00DF0CC1">
            <w:pPr>
              <w:spacing w:line="360" w:lineRule="auto"/>
              <w:rPr>
                <w:rFonts w:ascii="Calibri Light" w:hAnsi="Calibri Light"/>
                <w:sz w:val="16"/>
                <w:szCs w:val="16"/>
              </w:rPr>
            </w:pPr>
            <w:del w:id="9279" w:author="Jing Kai Toh" w:date="2016-05-13T12:17:00Z">
              <w:r w:rsidRPr="00DF0CC1" w:rsidDel="00A12233">
                <w:rPr>
                  <w:rFonts w:ascii="Calibri Light" w:hAnsi="Calibri Light"/>
                  <w:sz w:val="16"/>
                  <w:szCs w:val="16"/>
                </w:rPr>
                <w:delText>C1401-98 Standard Guide for Structural Sealant Glazing</w:delText>
              </w:r>
            </w:del>
            <w:ins w:id="9280" w:author="Jing Kai Toh" w:date="2016-05-13T12:17:00Z">
              <w:r w:rsidR="00A12233">
                <w:rPr>
                  <w:rFonts w:ascii="Calibri Light" w:hAnsi="Calibri Light"/>
                  <w:sz w:val="16"/>
                  <w:szCs w:val="16"/>
                </w:rPr>
                <w:t>ASTM C1401 - 14 Standard Guide for Structural Sealant Glazing</w:t>
              </w:r>
            </w:ins>
          </w:p>
          <w:p w14:paraId="080AA472" w14:textId="77777777" w:rsidR="00DF0CC1" w:rsidRPr="00DF0CC1" w:rsidRDefault="00DF0CC1" w:rsidP="00DF0CC1">
            <w:pPr>
              <w:spacing w:line="360" w:lineRule="auto"/>
              <w:rPr>
                <w:rFonts w:ascii="Calibri Light" w:hAnsi="Calibri Light"/>
                <w:sz w:val="16"/>
                <w:szCs w:val="16"/>
              </w:rPr>
            </w:pPr>
            <w:del w:id="9281" w:author="Jing Kai Toh" w:date="2016-05-13T12:17:00Z">
              <w:r w:rsidRPr="00DF0CC1" w:rsidDel="00A12233">
                <w:rPr>
                  <w:rFonts w:ascii="Calibri Light" w:hAnsi="Calibri Light"/>
                  <w:sz w:val="16"/>
                  <w:szCs w:val="16"/>
                </w:rPr>
                <w:delText>C1392-00 Standard Guide for Evaluating Failure of Structural Sealant Glazing</w:delText>
              </w:r>
            </w:del>
            <w:ins w:id="9282" w:author="Jing Kai Toh" w:date="2016-05-13T12:17:00Z">
              <w:r w:rsidR="00A12233">
                <w:rPr>
                  <w:rFonts w:ascii="Calibri Light" w:hAnsi="Calibri Light"/>
                  <w:sz w:val="16"/>
                  <w:szCs w:val="16"/>
                </w:rPr>
                <w:t>ASTM C1392 - 00(2014) Standard Guide for Evaluating Failure of Structural Sealant Glazing</w:t>
              </w:r>
            </w:ins>
          </w:p>
          <w:p w14:paraId="1B535CF8" w14:textId="77777777" w:rsidR="00DF0CC1" w:rsidRPr="00DF0CC1" w:rsidRDefault="00DF0CC1" w:rsidP="00DF0CC1">
            <w:pPr>
              <w:spacing w:line="360" w:lineRule="auto"/>
              <w:rPr>
                <w:rFonts w:ascii="Calibri Light" w:hAnsi="Calibri Light"/>
                <w:sz w:val="16"/>
                <w:szCs w:val="16"/>
              </w:rPr>
            </w:pPr>
            <w:del w:id="9283" w:author="Jing Kai Toh" w:date="2016-05-13T12:18:00Z">
              <w:r w:rsidRPr="00DF0CC1" w:rsidDel="00A12233">
                <w:rPr>
                  <w:rFonts w:ascii="Calibri Light" w:hAnsi="Calibri Light"/>
                  <w:sz w:val="16"/>
                  <w:szCs w:val="16"/>
                </w:rPr>
                <w:delText>D523-89(1999) Standard Test Method for Specular Gloss</w:delText>
              </w:r>
            </w:del>
            <w:ins w:id="9284" w:author="Jing Kai Toh" w:date="2016-05-13T12:18:00Z">
              <w:r w:rsidR="00A12233">
                <w:rPr>
                  <w:rFonts w:ascii="Calibri Light" w:hAnsi="Calibri Light"/>
                  <w:sz w:val="16"/>
                  <w:szCs w:val="16"/>
                </w:rPr>
                <w:t>ASTM D523 - 14 Standard Test Method for Specular Gloss</w:t>
              </w:r>
            </w:ins>
          </w:p>
          <w:p w14:paraId="68225F5D" w14:textId="77777777" w:rsidR="00DF0CC1" w:rsidRPr="00DF0CC1" w:rsidRDefault="00DF0CC1" w:rsidP="00DF0CC1">
            <w:pPr>
              <w:spacing w:line="360" w:lineRule="auto"/>
              <w:rPr>
                <w:rFonts w:ascii="Calibri Light" w:hAnsi="Calibri Light"/>
                <w:sz w:val="16"/>
                <w:szCs w:val="16"/>
              </w:rPr>
            </w:pPr>
            <w:del w:id="9285" w:author="Jing Kai Toh" w:date="2016-05-13T12:18:00Z">
              <w:r w:rsidRPr="00DF0CC1" w:rsidDel="00A12233">
                <w:rPr>
                  <w:rFonts w:ascii="Calibri Light" w:hAnsi="Calibri Light"/>
                  <w:sz w:val="16"/>
                  <w:szCs w:val="16"/>
                </w:rPr>
                <w:delText>D610-01 Standard Test Method for Evaluating Degree of Rusting on Painted Steel Surfaces</w:delText>
              </w:r>
            </w:del>
            <w:ins w:id="9286" w:author="Jing Kai Toh" w:date="2016-05-13T12:18:00Z">
              <w:r w:rsidR="00A12233">
                <w:rPr>
                  <w:rFonts w:ascii="Calibri Light" w:hAnsi="Calibri Light"/>
                  <w:sz w:val="16"/>
                  <w:szCs w:val="16"/>
                </w:rPr>
                <w:t>ASTM D610 - 08(2012) Standard Practice for Evaluating Degree of Rusting on Painted Steel Surfaces</w:t>
              </w:r>
            </w:ins>
          </w:p>
          <w:p w14:paraId="09B1561B" w14:textId="77777777" w:rsidR="00DF0CC1" w:rsidRPr="00DF0CC1" w:rsidRDefault="00DF0CC1" w:rsidP="00DF0CC1">
            <w:pPr>
              <w:spacing w:line="360" w:lineRule="auto"/>
              <w:rPr>
                <w:rFonts w:ascii="Calibri Light" w:hAnsi="Calibri Light"/>
                <w:sz w:val="16"/>
                <w:szCs w:val="16"/>
              </w:rPr>
            </w:pPr>
            <w:del w:id="9287" w:author="Jing Kai Toh" w:date="2016-05-13T12:19:00Z">
              <w:r w:rsidRPr="00DF0CC1" w:rsidDel="00A12233">
                <w:rPr>
                  <w:rFonts w:ascii="Calibri Light" w:hAnsi="Calibri Light"/>
                  <w:sz w:val="16"/>
                  <w:szCs w:val="16"/>
                </w:rPr>
                <w:delText>D968-93(2001) Standard Test Methods for Abrasion Resistance of Organic Coatings by Falling Abrasive</w:delText>
              </w:r>
            </w:del>
            <w:ins w:id="9288" w:author="Jing Kai Toh" w:date="2016-05-13T12:19:00Z">
              <w:r w:rsidR="00A12233">
                <w:rPr>
                  <w:rFonts w:ascii="Calibri Light" w:hAnsi="Calibri Light"/>
                  <w:sz w:val="16"/>
                  <w:szCs w:val="16"/>
                </w:rPr>
                <w:t>ASTM D968 - 15 Standard Test Methods for Abrasion Resistance of Organic Coatings by Falling Abrasive</w:t>
              </w:r>
            </w:ins>
          </w:p>
          <w:p w14:paraId="73410766" w14:textId="77777777" w:rsidR="00DF0CC1" w:rsidRPr="00DF0CC1" w:rsidRDefault="00DF0CC1" w:rsidP="00DF0CC1">
            <w:pPr>
              <w:spacing w:line="360" w:lineRule="auto"/>
              <w:rPr>
                <w:rFonts w:ascii="Calibri Light" w:hAnsi="Calibri Light"/>
                <w:sz w:val="16"/>
                <w:szCs w:val="16"/>
              </w:rPr>
            </w:pPr>
            <w:del w:id="9289" w:author="Jing Kai Toh" w:date="2016-05-13T12:20:00Z">
              <w:r w:rsidRPr="00DF0CC1" w:rsidDel="00A12233">
                <w:rPr>
                  <w:rFonts w:ascii="Calibri Light" w:hAnsi="Calibri Light"/>
                  <w:sz w:val="16"/>
                  <w:szCs w:val="16"/>
                </w:rPr>
                <w:delText>D1654-92(2000) Standard Test Method for Evaluation of Painted or Coated Specimens Subjected to Corrosive Environments</w:delText>
              </w:r>
            </w:del>
            <w:ins w:id="9290" w:author="Jing Kai Toh" w:date="2016-05-13T12:20:00Z">
              <w:r w:rsidR="00A12233">
                <w:rPr>
                  <w:rFonts w:ascii="Calibri Light" w:hAnsi="Calibri Light"/>
                  <w:sz w:val="16"/>
                  <w:szCs w:val="16"/>
                </w:rPr>
                <w:t>ASTM D1654 - 08 Standard Test Method for Evaluation of Painted or Coated Specimens Subjected to Corrosive Environments</w:t>
              </w:r>
            </w:ins>
          </w:p>
          <w:p w14:paraId="20C5B9BC" w14:textId="77777777" w:rsidR="00DF0CC1" w:rsidRPr="00DF0CC1" w:rsidRDefault="00DF0CC1" w:rsidP="00DF0CC1">
            <w:pPr>
              <w:spacing w:line="360" w:lineRule="auto"/>
              <w:rPr>
                <w:rFonts w:ascii="Calibri Light" w:hAnsi="Calibri Light"/>
                <w:sz w:val="16"/>
                <w:szCs w:val="16"/>
              </w:rPr>
            </w:pPr>
            <w:del w:id="9291" w:author="Jing Kai Toh" w:date="2016-05-13T12:20:00Z">
              <w:r w:rsidRPr="00DF0CC1" w:rsidDel="00A12233">
                <w:rPr>
                  <w:rFonts w:ascii="Calibri Light" w:hAnsi="Calibri Light"/>
                  <w:sz w:val="16"/>
                  <w:szCs w:val="16"/>
                </w:rPr>
                <w:delText>D2244-93(2000) Standard Test Method for Calculation of Color Differences From Instrumentally Measured Color Coordinates</w:delText>
              </w:r>
            </w:del>
            <w:ins w:id="9292" w:author="Jing Kai Toh" w:date="2016-05-13T12:21:00Z">
              <w:r w:rsidR="00A12233">
                <w:rPr>
                  <w:rFonts w:ascii="Calibri Light" w:hAnsi="Calibri Light"/>
                  <w:sz w:val="16"/>
                  <w:szCs w:val="16"/>
                </w:rPr>
                <w:t>ASTM D2247 - 15 Standard Practice for Testing Water Resistance of Coatings in 100 % Relative Humidity</w:t>
              </w:r>
            </w:ins>
            <w:ins w:id="9293" w:author="Jing Kai Toh" w:date="2016-05-13T12:20:00Z">
              <w:r w:rsidR="00A12233">
                <w:rPr>
                  <w:rFonts w:ascii="Calibri Light" w:hAnsi="Calibri Light"/>
                  <w:sz w:val="16"/>
                  <w:szCs w:val="16"/>
                </w:rPr>
                <w:t>ASTM D2244 - 15a Standard Practice for Calculation of Color Tolerances and Color Differences from Instrumentally Measured Color Coordinates</w:t>
              </w:r>
            </w:ins>
          </w:p>
          <w:p w14:paraId="5C732781" w14:textId="77777777" w:rsidR="00DF0CC1" w:rsidRPr="00DF0CC1" w:rsidRDefault="00DF0CC1" w:rsidP="00DF0CC1">
            <w:pPr>
              <w:spacing w:line="360" w:lineRule="auto"/>
              <w:rPr>
                <w:rFonts w:ascii="Calibri Light" w:hAnsi="Calibri Light"/>
                <w:sz w:val="16"/>
                <w:szCs w:val="16"/>
              </w:rPr>
            </w:pPr>
            <w:del w:id="9294" w:author="Jing Kai Toh" w:date="2016-05-13T12:22:00Z">
              <w:r w:rsidRPr="00DF0CC1" w:rsidDel="00A12233">
                <w:rPr>
                  <w:rFonts w:ascii="Calibri Light" w:hAnsi="Calibri Light"/>
                  <w:sz w:val="16"/>
                  <w:szCs w:val="16"/>
                </w:rPr>
                <w:delText>D2247-99 Standard Practice for Testing Water Resistance of Coatings in 100% Relative Humidity</w:delText>
              </w:r>
            </w:del>
            <w:ins w:id="9295" w:author="Jing Kai Toh" w:date="2016-05-13T12:22:00Z">
              <w:r w:rsidR="00A12233">
                <w:rPr>
                  <w:rFonts w:ascii="Calibri Light" w:hAnsi="Calibri Light"/>
                  <w:sz w:val="16"/>
                  <w:szCs w:val="16"/>
                </w:rPr>
                <w:t>ASTM D2247 - 15 Standard Practice for Testing Water Resistance of Coatings in 100 % Relative Humidity</w:t>
              </w:r>
            </w:ins>
          </w:p>
          <w:p w14:paraId="48BF6145" w14:textId="77777777" w:rsidR="00DF0CC1" w:rsidRPr="00DF0CC1" w:rsidRDefault="00DF0CC1" w:rsidP="00DF0CC1">
            <w:pPr>
              <w:spacing w:line="360" w:lineRule="auto"/>
              <w:rPr>
                <w:rFonts w:ascii="Calibri Light" w:hAnsi="Calibri Light"/>
                <w:sz w:val="16"/>
                <w:szCs w:val="16"/>
              </w:rPr>
            </w:pPr>
            <w:del w:id="9296" w:author="Jing Kai Toh" w:date="2016-05-13T12:22:00Z">
              <w:r w:rsidRPr="00DF0CC1" w:rsidDel="00A12233">
                <w:rPr>
                  <w:rFonts w:ascii="Calibri Light" w:hAnsi="Calibri Light"/>
                  <w:sz w:val="16"/>
                  <w:szCs w:val="16"/>
                </w:rPr>
                <w:delText>D2794-93(1999)e1 Standard Test Method for Resistance of Organic Coatings to the Effects of Rapid Deformation (Impact)</w:delText>
              </w:r>
            </w:del>
            <w:ins w:id="9297" w:author="Jing Kai Toh" w:date="2016-05-13T12:22:00Z">
              <w:r w:rsidR="00A12233">
                <w:rPr>
                  <w:rFonts w:ascii="Calibri Light" w:hAnsi="Calibri Light"/>
                  <w:sz w:val="16"/>
                  <w:szCs w:val="16"/>
                </w:rPr>
                <w:t>ASTM D2794 - 93(2010) Standard Test Method for Resistance of Organic Coatings to the Effects of Rapid Deformation (Impact)</w:t>
              </w:r>
            </w:ins>
          </w:p>
          <w:p w14:paraId="710372FF" w14:textId="77777777" w:rsidR="00DF0CC1" w:rsidRPr="00DF0CC1" w:rsidRDefault="00DF0CC1" w:rsidP="00DF0CC1">
            <w:pPr>
              <w:spacing w:line="360" w:lineRule="auto"/>
              <w:rPr>
                <w:rFonts w:ascii="Calibri Light" w:hAnsi="Calibri Light"/>
                <w:sz w:val="16"/>
                <w:szCs w:val="16"/>
              </w:rPr>
            </w:pPr>
            <w:del w:id="9298" w:author="Jing Kai Toh" w:date="2016-05-13T12:23:00Z">
              <w:r w:rsidRPr="00DF0CC1" w:rsidDel="00A12233">
                <w:rPr>
                  <w:rFonts w:ascii="Calibri Light" w:hAnsi="Calibri Light"/>
                  <w:sz w:val="16"/>
                  <w:szCs w:val="16"/>
                </w:rPr>
                <w:delText>E1592-01 Standard Test Method for Structural Performance of Sheet Metal Roof and Siding Systems by Uniform Static Air Pressure Difference</w:delText>
              </w:r>
            </w:del>
            <w:ins w:id="9299" w:author="Jing Kai Toh" w:date="2016-05-13T12:23:00Z">
              <w:r w:rsidR="00A12233">
                <w:rPr>
                  <w:rFonts w:ascii="Calibri Light" w:hAnsi="Calibri Light"/>
                  <w:sz w:val="16"/>
                  <w:szCs w:val="16"/>
                </w:rPr>
                <w:t>ASTM E1592 - 05(2012) Standard Test Method for Structural Performance of Sheet Metal Roof and Siding Systems by Uniform Static Air Pressure Difference</w:t>
              </w:r>
            </w:ins>
          </w:p>
          <w:p w14:paraId="2C5FA629" w14:textId="77777777" w:rsidR="00DF0CC1" w:rsidRPr="00DF0CC1" w:rsidRDefault="00DF0CC1" w:rsidP="00DF0CC1">
            <w:pPr>
              <w:spacing w:line="360" w:lineRule="auto"/>
              <w:rPr>
                <w:rFonts w:ascii="Calibri Light" w:hAnsi="Calibri Light"/>
                <w:sz w:val="16"/>
                <w:szCs w:val="16"/>
              </w:rPr>
            </w:pPr>
            <w:del w:id="9300" w:author="Jing Kai Toh" w:date="2016-05-13T12:23:00Z">
              <w:r w:rsidRPr="00DF0CC1" w:rsidDel="00A12233">
                <w:rPr>
                  <w:rFonts w:ascii="Calibri Light" w:hAnsi="Calibri Light"/>
                  <w:sz w:val="16"/>
                  <w:szCs w:val="16"/>
                </w:rPr>
                <w:delText>E283-91(1999) Standard Test Method for Determining the Rate of Air Leakage Through Exterior Windows, Curtain Walls, and Doors Under Specified Pressure Differences Across the Specimen</w:delText>
              </w:r>
            </w:del>
            <w:ins w:id="9301" w:author="Jing Kai Toh" w:date="2016-05-13T12:23:00Z">
              <w:r w:rsidR="00A12233">
                <w:rPr>
                  <w:rFonts w:ascii="Calibri Light" w:hAnsi="Calibri Light"/>
                  <w:sz w:val="16"/>
                  <w:szCs w:val="16"/>
                </w:rPr>
                <w:t>ASTM E283 - 04(2012) Standard Test Method for Determining Rate of Air Leakage Through Exterior Windows, Curtain Walls, and Doors Under Specified Pressure Differences Across the Specimen</w:t>
              </w:r>
            </w:ins>
          </w:p>
          <w:p w14:paraId="6C7640BE" w14:textId="77777777" w:rsidR="00DF0CC1" w:rsidRPr="00DF0CC1" w:rsidRDefault="00DF0CC1" w:rsidP="00DF0CC1">
            <w:pPr>
              <w:spacing w:line="360" w:lineRule="auto"/>
              <w:rPr>
                <w:rFonts w:ascii="Calibri Light" w:hAnsi="Calibri Light"/>
                <w:sz w:val="16"/>
                <w:szCs w:val="16"/>
              </w:rPr>
            </w:pPr>
            <w:del w:id="9302" w:author="Jing Kai Toh" w:date="2016-05-13T12:24:00Z">
              <w:r w:rsidRPr="00DF0CC1" w:rsidDel="00A12233">
                <w:rPr>
                  <w:rFonts w:ascii="Calibri Light" w:hAnsi="Calibri Light"/>
                  <w:sz w:val="16"/>
                  <w:szCs w:val="16"/>
                </w:rPr>
                <w:delText>E376-96 Standard Practice for Measuring Coating Thickness by Magnetic-Field or Eddy-Current (Electromagnetic) Test Methods</w:delText>
              </w:r>
            </w:del>
            <w:ins w:id="9303" w:author="Jing Kai Toh" w:date="2016-05-13T12:24:00Z">
              <w:r w:rsidR="00A12233">
                <w:rPr>
                  <w:rFonts w:ascii="Calibri Light" w:hAnsi="Calibri Light"/>
                  <w:sz w:val="16"/>
                  <w:szCs w:val="16"/>
                </w:rPr>
                <w:t>ASTM E376 - 11 Standard Practice for Measuring Coating Thickness by Magnetic-Field or Eddy-Current (Electromagnetic) Testing Methods</w:t>
              </w:r>
            </w:ins>
          </w:p>
          <w:p w14:paraId="0F9EAEAA" w14:textId="77777777" w:rsidR="00DF0CC1" w:rsidRPr="00DF0CC1" w:rsidRDefault="00DF0CC1" w:rsidP="00DF0CC1">
            <w:pPr>
              <w:spacing w:line="360" w:lineRule="auto"/>
              <w:rPr>
                <w:rFonts w:ascii="Calibri Light" w:hAnsi="Calibri Light"/>
                <w:sz w:val="16"/>
                <w:szCs w:val="16"/>
              </w:rPr>
            </w:pPr>
            <w:del w:id="9304" w:author="Jing Kai Toh" w:date="2016-05-13T12:25:00Z">
              <w:r w:rsidRPr="00DF0CC1" w:rsidDel="00A12233">
                <w:rPr>
                  <w:rFonts w:ascii="Calibri Light" w:hAnsi="Calibri Light"/>
                  <w:sz w:val="16"/>
                  <w:szCs w:val="16"/>
                </w:rPr>
                <w:delText>E1424-91(2000) Standard Test Method for Determining the Rate of Air Leakage Through Exterior Windows, Curtain Walls, and Doors Under Specified Pressure and Temperature Differences Across the Specimen</w:delText>
              </w:r>
            </w:del>
            <w:ins w:id="9305" w:author="Jing Kai Toh" w:date="2016-05-13T12:25:00Z">
              <w:r w:rsidR="00A12233">
                <w:rPr>
                  <w:rFonts w:ascii="Calibri Light" w:hAnsi="Calibri Light"/>
                  <w:sz w:val="16"/>
                  <w:szCs w:val="16"/>
                </w:rPr>
                <w:t>ASTM E1424 - 91(2008) Standard Test Method for Determining the Rate of Air Leakage Through Exterior Windows, Curtain Walls, and Doors Under Specified Pressure and Temperature Differences Across the Specimen</w:t>
              </w:r>
            </w:ins>
          </w:p>
          <w:p w14:paraId="559F6A20" w14:textId="77777777" w:rsidR="00DF0CC1" w:rsidRPr="00DF0CC1" w:rsidRDefault="00DF0CC1" w:rsidP="00DF0CC1">
            <w:pPr>
              <w:spacing w:line="360" w:lineRule="auto"/>
              <w:rPr>
                <w:rFonts w:ascii="Calibri Light" w:hAnsi="Calibri Light"/>
                <w:sz w:val="16"/>
                <w:szCs w:val="16"/>
              </w:rPr>
            </w:pPr>
            <w:del w:id="9306" w:author="Jing Kai Toh" w:date="2016-05-13T12:26:00Z">
              <w:r w:rsidRPr="00DF0CC1" w:rsidDel="00A12233">
                <w:rPr>
                  <w:rFonts w:ascii="Calibri Light" w:hAnsi="Calibri Light"/>
                  <w:sz w:val="16"/>
                  <w:szCs w:val="16"/>
                </w:rPr>
                <w:delText>E1233-00 Standard Test Method for Structural Performance of Exterior Windows, Curtain Walls, and Doors by Cyclic Static Air Pressure Differential</w:delText>
              </w:r>
            </w:del>
            <w:ins w:id="9307" w:author="Jing Kai Toh" w:date="2016-05-13T12:26:00Z">
              <w:r w:rsidR="00A12233">
                <w:rPr>
                  <w:rFonts w:ascii="Calibri Light" w:hAnsi="Calibri Light"/>
                  <w:sz w:val="16"/>
                  <w:szCs w:val="16"/>
                </w:rPr>
                <w:t>ASTM E1233 / E1233M - 14 Standard Test Method for Structural Performance of Exterior Windows, Doors, Skylights, and Curtain Walls by Cyclic Air Pressure Differential</w:t>
              </w:r>
            </w:ins>
          </w:p>
          <w:p w14:paraId="5FB73A92" w14:textId="77777777" w:rsidR="00DF0CC1" w:rsidRPr="00DF0CC1" w:rsidRDefault="00DF0CC1" w:rsidP="00DF0CC1">
            <w:pPr>
              <w:spacing w:line="360" w:lineRule="auto"/>
              <w:rPr>
                <w:rFonts w:ascii="Calibri Light" w:hAnsi="Calibri Light"/>
                <w:sz w:val="16"/>
                <w:szCs w:val="16"/>
              </w:rPr>
            </w:pPr>
            <w:del w:id="9308" w:author="Jing Kai Toh" w:date="2016-05-13T12:26:00Z">
              <w:r w:rsidRPr="00DF0CC1" w:rsidDel="00A12233">
                <w:rPr>
                  <w:rFonts w:ascii="Calibri Light" w:hAnsi="Calibri Light"/>
                  <w:sz w:val="16"/>
                  <w:szCs w:val="16"/>
                </w:rPr>
                <w:delText>E1105-00 Standard Test Method for Field Determination of Water Penetration of Installed Exterior Windows, Skylights, Doors, and Curtain Walls by Uniform or Cyclic Static Air Pressure Difference</w:delText>
              </w:r>
            </w:del>
            <w:ins w:id="9309" w:author="Jing Kai Toh" w:date="2016-05-13T12:26:00Z">
              <w:r w:rsidR="00A12233">
                <w:rPr>
                  <w:rFonts w:ascii="Calibri Light" w:hAnsi="Calibri Light"/>
                  <w:sz w:val="16"/>
                  <w:szCs w:val="16"/>
                </w:rPr>
                <w:t>ASTM E1105 - 15 Standard Test Method for Field Determination of Water Penetration of Installed Exterior Windows, Skylights, Doors, and Curtain Walls, by Uniform or Cyclic Static Air Pressure Difference</w:t>
              </w:r>
            </w:ins>
          </w:p>
          <w:p w14:paraId="134ED0ED" w14:textId="77777777" w:rsidR="00DF0CC1" w:rsidRPr="00DF0CC1" w:rsidRDefault="00DF0CC1" w:rsidP="00DF0CC1">
            <w:pPr>
              <w:spacing w:line="360" w:lineRule="auto"/>
              <w:rPr>
                <w:rFonts w:ascii="Calibri Light" w:hAnsi="Calibri Light"/>
                <w:sz w:val="16"/>
                <w:szCs w:val="16"/>
              </w:rPr>
            </w:pPr>
            <w:del w:id="9310" w:author="Jing Kai Toh" w:date="2016-05-13T12:27:00Z">
              <w:r w:rsidRPr="00DF0CC1" w:rsidDel="00A12233">
                <w:rPr>
                  <w:rFonts w:ascii="Calibri Light" w:hAnsi="Calibri Light"/>
                  <w:sz w:val="16"/>
                  <w:szCs w:val="16"/>
                </w:rPr>
                <w:delText>E547-00 Standard Test Method for Water Penetration of Exterior Windows, Skylights, Doors, and Curtain Walls by Cyclic Static Air Pressure Difference</w:delText>
              </w:r>
            </w:del>
            <w:ins w:id="9311" w:author="Jing Kai Toh" w:date="2016-05-13T12:27:00Z">
              <w:r w:rsidR="00A12233">
                <w:rPr>
                  <w:rFonts w:ascii="Calibri Light" w:hAnsi="Calibri Light"/>
                  <w:sz w:val="16"/>
                  <w:szCs w:val="16"/>
                </w:rPr>
                <w:t>ASTM E547 - 00(2009) Standard Test Method for Water Penetration of Exterior Windows, Skylights, Doors, and Curtain Walls by Cyclic Static Air Pressure Difference</w:t>
              </w:r>
            </w:ins>
          </w:p>
          <w:p w14:paraId="51B1DE6D" w14:textId="77777777" w:rsidR="00DF0CC1" w:rsidRPr="00DF0CC1" w:rsidRDefault="00DF0CC1" w:rsidP="00DF0CC1">
            <w:pPr>
              <w:spacing w:line="360" w:lineRule="auto"/>
              <w:rPr>
                <w:rFonts w:ascii="Calibri Light" w:hAnsi="Calibri Light"/>
                <w:sz w:val="16"/>
                <w:szCs w:val="16"/>
              </w:rPr>
            </w:pPr>
            <w:del w:id="9312" w:author="Jing Kai Toh" w:date="2016-05-13T12:27:00Z">
              <w:r w:rsidRPr="00DF0CC1" w:rsidDel="00A12233">
                <w:rPr>
                  <w:rFonts w:ascii="Calibri Light" w:hAnsi="Calibri Light"/>
                  <w:sz w:val="16"/>
                  <w:szCs w:val="16"/>
                </w:rPr>
                <w:delText>E331-00 Standard Test Method for Water Penetration of Exterior Windows, Skylights, Doors, and Curtain Walls by Uniform Static Air Pressure Difference</w:delText>
              </w:r>
            </w:del>
            <w:ins w:id="9313" w:author="Jing Kai Toh" w:date="2016-05-13T12:27:00Z">
              <w:r w:rsidR="00A12233">
                <w:rPr>
                  <w:rFonts w:ascii="Calibri Light" w:hAnsi="Calibri Light"/>
                  <w:sz w:val="16"/>
                  <w:szCs w:val="16"/>
                </w:rPr>
                <w:t>ASTM E331 - 00(2009) Standard Test Method for Water Penetration of Exterior Windows, Skylights, Doors, and Curtain Walls by Uniform Static Air Pressure Difference</w:t>
              </w:r>
            </w:ins>
          </w:p>
          <w:p w14:paraId="2FAEDCA2" w14:textId="77777777" w:rsidR="00DF0CC1" w:rsidRPr="00DF0CC1" w:rsidRDefault="00DF0CC1" w:rsidP="00DF0CC1">
            <w:pPr>
              <w:spacing w:line="360" w:lineRule="auto"/>
              <w:rPr>
                <w:rFonts w:ascii="Calibri Light" w:hAnsi="Calibri Light"/>
                <w:sz w:val="16"/>
                <w:szCs w:val="16"/>
              </w:rPr>
            </w:pPr>
            <w:del w:id="9314" w:author="Jing Kai Toh" w:date="2016-05-13T12:28:00Z">
              <w:r w:rsidRPr="00DF0CC1" w:rsidDel="00A12233">
                <w:rPr>
                  <w:rFonts w:ascii="Calibri Light" w:hAnsi="Calibri Light"/>
                  <w:sz w:val="16"/>
                  <w:szCs w:val="16"/>
                </w:rPr>
                <w:delText>E330-97e1 Standard Test Method for Structural Performance of Exterior Windows, Curtain Walls, and Doors by Uniform Static Air Pressure Difference</w:delText>
              </w:r>
            </w:del>
            <w:ins w:id="9315" w:author="Jing Kai Toh" w:date="2016-05-13T12:28:00Z">
              <w:r w:rsidR="00A12233">
                <w:rPr>
                  <w:rFonts w:ascii="Calibri Light" w:hAnsi="Calibri Light"/>
                  <w:sz w:val="16"/>
                  <w:szCs w:val="16"/>
                </w:rPr>
                <w:t>ASTM E330 / E330M - 14 Standard Test Method for Structural Performance of Exterior Windows, Doors, Skylights and Curtain Walls by Uniform Static Air Pressure Difference</w:t>
              </w:r>
            </w:ins>
          </w:p>
          <w:p w14:paraId="6252EEF1" w14:textId="77777777" w:rsidR="00DF0CC1" w:rsidRPr="00DF0CC1" w:rsidRDefault="00DF0CC1" w:rsidP="00DF0CC1">
            <w:pPr>
              <w:spacing w:line="360" w:lineRule="auto"/>
              <w:rPr>
                <w:rFonts w:ascii="Calibri Light" w:hAnsi="Calibri Light"/>
                <w:sz w:val="16"/>
                <w:szCs w:val="16"/>
              </w:rPr>
            </w:pPr>
            <w:del w:id="9316" w:author="Jing Kai Toh" w:date="2016-05-13T12:28:00Z">
              <w:r w:rsidRPr="00DF0CC1" w:rsidDel="00A12233">
                <w:rPr>
                  <w:rFonts w:ascii="Calibri Light" w:hAnsi="Calibri Light"/>
                  <w:sz w:val="16"/>
                  <w:szCs w:val="16"/>
                </w:rPr>
                <w:delText>E1996-01 Standard Specification for Performance of Exterior Windows, Curtain Walls, Doors and Storm Shutters Impacted by Windborne Debris in Hurricanes</w:delText>
              </w:r>
            </w:del>
            <w:ins w:id="9317" w:author="Jing Kai Toh" w:date="2016-05-13T12:28:00Z">
              <w:r w:rsidR="00A12233">
                <w:rPr>
                  <w:rFonts w:ascii="Calibri Light" w:hAnsi="Calibri Light"/>
                  <w:sz w:val="16"/>
                  <w:szCs w:val="16"/>
                </w:rPr>
                <w:t>ASTM E1996 - 14a Standard Specification for Performance of Exterior Windows, Curtain Walls, Doors, and Impact Protective Systems Impacted by Windborne Debris in Hurricanes</w:t>
              </w:r>
            </w:ins>
          </w:p>
          <w:p w14:paraId="22A58751" w14:textId="77777777" w:rsidR="00DF0CC1" w:rsidRPr="00DF0CC1" w:rsidRDefault="00DF0CC1" w:rsidP="00DF0CC1">
            <w:pPr>
              <w:spacing w:line="360" w:lineRule="auto"/>
              <w:rPr>
                <w:rFonts w:ascii="Calibri Light" w:hAnsi="Calibri Light"/>
                <w:sz w:val="16"/>
                <w:szCs w:val="16"/>
              </w:rPr>
            </w:pPr>
            <w:del w:id="9318" w:author="Jing Kai Toh" w:date="2016-05-13T12:29:00Z">
              <w:r w:rsidRPr="00DF0CC1" w:rsidDel="00A77F4C">
                <w:rPr>
                  <w:rFonts w:ascii="Calibri Light" w:hAnsi="Calibri Light"/>
                  <w:sz w:val="16"/>
                  <w:szCs w:val="16"/>
                </w:rPr>
                <w:delText>E998-84(1999) Standard Test Method for Structural Performance of Glass in Windows, Curtain Walls, and Doors Under the Influence of Uniform Static Loads by Nondestructive Method</w:delText>
              </w:r>
            </w:del>
            <w:ins w:id="9319" w:author="Jing Kai Toh" w:date="2016-05-13T12:29:00Z">
              <w:r w:rsidR="00A77F4C">
                <w:rPr>
                  <w:rFonts w:ascii="Calibri Light" w:hAnsi="Calibri Light"/>
                  <w:sz w:val="16"/>
                  <w:szCs w:val="16"/>
                </w:rPr>
                <w:t>ASTM E998 - 12 Standard Test Method for Structural Performance of Glass in Windows, Curtain Walls, and Doors Under the Influence of Uniform Static Loads by Nondestructive Method</w:t>
              </w:r>
            </w:ins>
          </w:p>
          <w:p w14:paraId="4344FA41" w14:textId="77777777" w:rsidR="00DF0CC1" w:rsidRPr="00DF0CC1" w:rsidRDefault="00DF0CC1" w:rsidP="00DF0CC1">
            <w:pPr>
              <w:spacing w:line="360" w:lineRule="auto"/>
              <w:rPr>
                <w:rFonts w:ascii="Calibri Light" w:hAnsi="Calibri Light"/>
                <w:sz w:val="16"/>
                <w:szCs w:val="16"/>
              </w:rPr>
            </w:pPr>
            <w:del w:id="9320" w:author="Jing Kai Toh" w:date="2016-05-13T12:30:00Z">
              <w:r w:rsidRPr="00DF0CC1" w:rsidDel="00A77F4C">
                <w:rPr>
                  <w:rFonts w:ascii="Calibri Light" w:hAnsi="Calibri Light"/>
                  <w:sz w:val="16"/>
                  <w:szCs w:val="16"/>
                </w:rPr>
                <w:delText>E1886-97 Standard Test Method for Performance of Exterior Windows, Curtain Walls, Doors, and Storm Shutters Impacted by Missile(s) and Exposed to Cyclic Pressure Differentials</w:delText>
              </w:r>
            </w:del>
            <w:ins w:id="9321" w:author="Jing Kai Toh" w:date="2016-05-13T12:30:00Z">
              <w:r w:rsidR="00A77F4C">
                <w:rPr>
                  <w:rFonts w:ascii="Calibri Light" w:hAnsi="Calibri Light"/>
                  <w:sz w:val="16"/>
                  <w:szCs w:val="16"/>
                </w:rPr>
                <w:t>ASTM E1886 - 13a Standard Test Method for Performance of Exterior Windows, Curtain Walls, Doors, and Impact Protective Systems Impacted by Missile(s) and Exposed to Cyclic Pressure Differentials</w:t>
              </w:r>
            </w:ins>
          </w:p>
          <w:p w14:paraId="4841628F" w14:textId="77777777" w:rsidR="00DF0CC1" w:rsidRPr="00DF0CC1" w:rsidRDefault="00DF0CC1" w:rsidP="00DF0CC1">
            <w:pPr>
              <w:spacing w:line="360" w:lineRule="auto"/>
              <w:rPr>
                <w:rFonts w:ascii="Calibri Light" w:hAnsi="Calibri Light"/>
                <w:sz w:val="16"/>
                <w:szCs w:val="16"/>
              </w:rPr>
            </w:pPr>
            <w:del w:id="9322" w:author="Jing Kai Toh" w:date="2016-05-13T12:30:00Z">
              <w:r w:rsidRPr="00DF0CC1" w:rsidDel="00A77F4C">
                <w:rPr>
                  <w:rFonts w:ascii="Calibri Light" w:hAnsi="Calibri Light"/>
                  <w:sz w:val="16"/>
                  <w:szCs w:val="16"/>
                </w:rPr>
                <w:delText>E997-01 Standard Test Method for Structural Performance of Glass in Exterior Windows, Curtain Walls, and Doors Under the Influence of Uniform Static Loads by Destructive Methods</w:delText>
              </w:r>
            </w:del>
            <w:ins w:id="9323" w:author="Jing Kai Toh" w:date="2016-05-13T12:30:00Z">
              <w:r w:rsidR="00A77F4C">
                <w:rPr>
                  <w:rFonts w:ascii="Calibri Light" w:hAnsi="Calibri Light"/>
                  <w:sz w:val="16"/>
                  <w:szCs w:val="16"/>
                </w:rPr>
                <w:t>ASTM E997 - 15 Standard Test Method for Evaluating Glass Breakage Probability Under the Influence of Uniform Static Loads by Proof Load Testing</w:t>
              </w:r>
            </w:ins>
          </w:p>
          <w:p w14:paraId="0F6EE4B7" w14:textId="77777777" w:rsidR="00401C5E" w:rsidRPr="00DF0CC1" w:rsidRDefault="00401C5E" w:rsidP="00DF0CC1">
            <w:pPr>
              <w:spacing w:line="360" w:lineRule="auto"/>
              <w:rPr>
                <w:rFonts w:ascii="Calibri Light" w:hAnsi="Calibri Light"/>
                <w:sz w:val="16"/>
                <w:szCs w:val="16"/>
              </w:rPr>
            </w:pPr>
          </w:p>
        </w:tc>
      </w:tr>
      <w:tr w:rsidR="00401C5E" w:rsidRPr="004F3C8C" w14:paraId="42ADB5A8" w14:textId="77777777" w:rsidTr="00401C5E">
        <w:tc>
          <w:tcPr>
            <w:tcW w:w="685" w:type="dxa"/>
          </w:tcPr>
          <w:p w14:paraId="0506183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55DBAC74" w14:textId="77777777" w:rsidR="00A77F4C" w:rsidRDefault="00A77F4C">
            <w:pPr>
              <w:spacing w:line="360" w:lineRule="auto"/>
              <w:rPr>
                <w:ins w:id="9324" w:author="Jing Kai Toh" w:date="2016-05-13T12:34:00Z"/>
              </w:rPr>
              <w:pPrChange w:id="9325" w:author="Jing Kai Toh" w:date="2016-05-13T12:34:00Z">
                <w:pPr>
                  <w:spacing w:after="200" w:line="276" w:lineRule="auto"/>
                </w:pPr>
              </w:pPrChange>
            </w:pPr>
            <w:ins w:id="9326" w:author="Jing Kai Toh" w:date="2016-05-13T12:34:00Z">
              <w:r w:rsidRPr="00A77F4C">
                <w:rPr>
                  <w:rFonts w:ascii="Calibri Light" w:hAnsi="Calibri Light"/>
                  <w:sz w:val="16"/>
                  <w:szCs w:val="16"/>
                  <w:rPrChange w:id="9327" w:author="Jing Kai Toh" w:date="2016-05-13T12:34:00Z">
                    <w:rPr/>
                  </w:rPrChange>
                </w:rPr>
                <w:t>AS 1562.1-1992 Design and installation of sheet roof and wall cladding - Metal</w:t>
              </w:r>
            </w:ins>
          </w:p>
          <w:tbl>
            <w:tblPr>
              <w:tblW w:w="11250" w:type="dxa"/>
              <w:tblCellSpacing w:w="15" w:type="dxa"/>
              <w:tblCellMar>
                <w:top w:w="15" w:type="dxa"/>
                <w:left w:w="15" w:type="dxa"/>
                <w:bottom w:w="15" w:type="dxa"/>
                <w:right w:w="15" w:type="dxa"/>
              </w:tblCellMar>
              <w:tblLook w:val="04A0" w:firstRow="1" w:lastRow="0" w:firstColumn="1" w:lastColumn="0" w:noHBand="0" w:noVBand="1"/>
            </w:tblPr>
            <w:tblGrid>
              <w:gridCol w:w="11250"/>
            </w:tblGrid>
            <w:tr w:rsidR="00DF0CC1" w:rsidRPr="00DF0CC1" w14:paraId="41F668A0" w14:textId="77777777" w:rsidTr="00DF0CC1">
              <w:trPr>
                <w:trHeight w:val="30"/>
                <w:tblCellSpacing w:w="15" w:type="dxa"/>
              </w:trPr>
              <w:tc>
                <w:tcPr>
                  <w:tcW w:w="0" w:type="auto"/>
                  <w:vAlign w:val="center"/>
                  <w:hideMark/>
                </w:tcPr>
                <w:p w14:paraId="6773BA00" w14:textId="77777777" w:rsidR="00A77F4C" w:rsidRDefault="00A77F4C" w:rsidP="00A77F4C">
                  <w:pPr>
                    <w:spacing w:after="0" w:line="360" w:lineRule="auto"/>
                    <w:rPr>
                      <w:ins w:id="9328" w:author="Jing Kai Toh" w:date="2016-05-13T12:32:00Z"/>
                      <w:rFonts w:ascii="Calibri Light" w:hAnsi="Calibri Light"/>
                      <w:sz w:val="16"/>
                      <w:szCs w:val="16"/>
                    </w:rPr>
                  </w:pPr>
                  <w:ins w:id="9329" w:author="Jing Kai Toh" w:date="2016-05-13T12:31:00Z">
                    <w:r>
                      <w:rPr>
                        <w:rFonts w:ascii="Calibri Light" w:hAnsi="Calibri Light"/>
                        <w:sz w:val="16"/>
                        <w:szCs w:val="16"/>
                      </w:rPr>
                      <w:t xml:space="preserve">AS 1562.1-1992/Amdt 1-1993 </w:t>
                    </w:r>
                    <w:r w:rsidRPr="00A77F4C">
                      <w:rPr>
                        <w:rFonts w:ascii="Calibri Light" w:hAnsi="Calibri Light"/>
                        <w:sz w:val="16"/>
                        <w:szCs w:val="16"/>
                      </w:rPr>
                      <w:t xml:space="preserve">Design and installation of sheet roof and wall cladding </w:t>
                    </w:r>
                  </w:ins>
                  <w:ins w:id="9330" w:author="Jing Kai Toh" w:date="2016-05-13T12:32:00Z">
                    <w:r>
                      <w:rPr>
                        <w:rFonts w:ascii="Calibri Light" w:hAnsi="Calibri Light"/>
                        <w:sz w:val="16"/>
                        <w:szCs w:val="16"/>
                      </w:rPr>
                      <w:t>–</w:t>
                    </w:r>
                  </w:ins>
                  <w:ins w:id="9331" w:author="Jing Kai Toh" w:date="2016-05-13T12:31:00Z">
                    <w:r w:rsidRPr="00A77F4C">
                      <w:rPr>
                        <w:rFonts w:ascii="Calibri Light" w:hAnsi="Calibri Light"/>
                        <w:sz w:val="16"/>
                        <w:szCs w:val="16"/>
                      </w:rPr>
                      <w:t xml:space="preserve"> Metal</w:t>
                    </w:r>
                  </w:ins>
                </w:p>
                <w:p w14:paraId="5DB3865D" w14:textId="77777777" w:rsidR="00A77F4C" w:rsidRDefault="00A77F4C" w:rsidP="00A77F4C">
                  <w:pPr>
                    <w:spacing w:after="0" w:line="360" w:lineRule="auto"/>
                    <w:rPr>
                      <w:ins w:id="9332" w:author="Jing Kai Toh" w:date="2016-05-13T12:32:00Z"/>
                      <w:rFonts w:ascii="Calibri Light" w:hAnsi="Calibri Light"/>
                      <w:sz w:val="16"/>
                      <w:szCs w:val="16"/>
                    </w:rPr>
                  </w:pPr>
                  <w:ins w:id="9333" w:author="Jing Kai Toh" w:date="2016-05-13T12:32:00Z">
                    <w:r w:rsidRPr="00A77F4C">
                      <w:rPr>
                        <w:rFonts w:ascii="Calibri Light" w:hAnsi="Calibri Light"/>
                        <w:sz w:val="16"/>
                        <w:szCs w:val="16"/>
                      </w:rPr>
                      <w:t xml:space="preserve">AS 1562.1-1992/Amdt 2-1995 Design and installation of sheet roof and wall cladding </w:t>
                    </w:r>
                    <w:r>
                      <w:rPr>
                        <w:rFonts w:ascii="Calibri Light" w:hAnsi="Calibri Light"/>
                        <w:sz w:val="16"/>
                        <w:szCs w:val="16"/>
                      </w:rPr>
                      <w:t>–</w:t>
                    </w:r>
                    <w:r w:rsidRPr="00A77F4C">
                      <w:rPr>
                        <w:rFonts w:ascii="Calibri Light" w:hAnsi="Calibri Light"/>
                        <w:sz w:val="16"/>
                        <w:szCs w:val="16"/>
                      </w:rPr>
                      <w:t xml:space="preserve"> Metal</w:t>
                    </w:r>
                  </w:ins>
                </w:p>
                <w:p w14:paraId="4B367AFF" w14:textId="77777777" w:rsidR="00DF0CC1" w:rsidRPr="00DF0CC1" w:rsidDel="00A77F4C" w:rsidRDefault="00A77F4C" w:rsidP="00A77F4C">
                  <w:pPr>
                    <w:spacing w:after="0" w:line="360" w:lineRule="auto"/>
                    <w:rPr>
                      <w:del w:id="9334" w:author="Jing Kai Toh" w:date="2016-05-13T12:31:00Z"/>
                      <w:rFonts w:ascii="Calibri Light" w:hAnsi="Calibri Light"/>
                      <w:sz w:val="16"/>
                      <w:szCs w:val="16"/>
                    </w:rPr>
                  </w:pPr>
                  <w:ins w:id="9335" w:author="Jing Kai Toh" w:date="2016-05-13T12:32:00Z">
                    <w:r w:rsidRPr="00A77F4C">
                      <w:rPr>
                        <w:rFonts w:ascii="Calibri Light" w:hAnsi="Calibri Light"/>
                        <w:sz w:val="16"/>
                        <w:szCs w:val="16"/>
                      </w:rPr>
                      <w:t>AS 1562.1-1992/Amdt 3-2012 Design and installation of sheet roof and wall cladding - Metal</w:t>
                    </w:r>
                  </w:ins>
                  <w:del w:id="9336" w:author="Jing Kai Toh" w:date="2016-05-13T12:31:00Z">
                    <w:r w:rsidR="00DF0CC1" w:rsidRPr="00DF0CC1" w:rsidDel="00A77F4C">
                      <w:rPr>
                        <w:rFonts w:ascii="Calibri Light" w:hAnsi="Calibri Light"/>
                        <w:sz w:val="16"/>
                        <w:szCs w:val="16"/>
                      </w:rPr>
                      <w:delText>AS 1562.1-1992 </w:delText>
                    </w:r>
                    <w:r w:rsidR="00DF0CC1" w:rsidRPr="00DF0CC1" w:rsidDel="00A77F4C">
                      <w:rPr>
                        <w:rFonts w:ascii="Calibri Light" w:hAnsi="Calibri Light"/>
                        <w:sz w:val="16"/>
                        <w:szCs w:val="16"/>
                      </w:rPr>
                      <w:br/>
                      <w:delText>Design and installation of sheet roof and wall cladding - Metal</w:delText>
                    </w:r>
                  </w:del>
                </w:p>
                <w:p w14:paraId="041960FB" w14:textId="77777777" w:rsidR="00DF0CC1" w:rsidRPr="00DF0CC1" w:rsidDel="00A77F4C" w:rsidRDefault="00DF0CC1" w:rsidP="00DF0CC1">
                  <w:pPr>
                    <w:spacing w:after="0" w:line="360" w:lineRule="auto"/>
                    <w:rPr>
                      <w:del w:id="9337" w:author="Jing Kai Toh" w:date="2016-05-13T12:33:00Z"/>
                      <w:rFonts w:ascii="Calibri Light" w:hAnsi="Calibri Light"/>
                      <w:sz w:val="16"/>
                      <w:szCs w:val="16"/>
                    </w:rPr>
                  </w:pPr>
                  <w:del w:id="9338" w:author="Jing Kai Toh" w:date="2016-05-13T12:33:00Z">
                    <w:r w:rsidRPr="00DF0CC1" w:rsidDel="00A77F4C">
                      <w:rPr>
                        <w:rFonts w:ascii="Calibri Light" w:hAnsi="Calibri Light"/>
                        <w:sz w:val="16"/>
                        <w:szCs w:val="16"/>
                      </w:rPr>
                      <w:delText>AS 1562.1-1992/Amdt 1-1993 </w:delText>
                    </w:r>
                    <w:r w:rsidRPr="00DF0CC1" w:rsidDel="00A77F4C">
                      <w:rPr>
                        <w:rFonts w:ascii="Calibri Light" w:hAnsi="Calibri Light"/>
                        <w:sz w:val="16"/>
                        <w:szCs w:val="16"/>
                      </w:rPr>
                      <w:br/>
                      <w:delText>Design and installation of sheet roof and wall cladding - Metal</w:delText>
                    </w:r>
                  </w:del>
                </w:p>
                <w:p w14:paraId="5CAA3694" w14:textId="77777777" w:rsidR="00DF0CC1" w:rsidRPr="00DF0CC1" w:rsidDel="00A77F4C" w:rsidRDefault="00DF0CC1" w:rsidP="00DF0CC1">
                  <w:pPr>
                    <w:spacing w:after="0" w:line="360" w:lineRule="auto"/>
                    <w:rPr>
                      <w:del w:id="9339" w:author="Jing Kai Toh" w:date="2016-05-13T12:33:00Z"/>
                      <w:rFonts w:ascii="Calibri Light" w:hAnsi="Calibri Light"/>
                      <w:sz w:val="16"/>
                      <w:szCs w:val="16"/>
                    </w:rPr>
                  </w:pPr>
                  <w:del w:id="9340" w:author="Jing Kai Toh" w:date="2016-05-13T12:33:00Z">
                    <w:r w:rsidRPr="00DF0CC1" w:rsidDel="00A77F4C">
                      <w:rPr>
                        <w:rFonts w:ascii="Calibri Light" w:hAnsi="Calibri Light"/>
                        <w:sz w:val="16"/>
                        <w:szCs w:val="16"/>
                      </w:rPr>
                      <w:delText>AS 1562.1-1992/Amdt 2-1995 </w:delText>
                    </w:r>
                    <w:r w:rsidRPr="00DF0CC1" w:rsidDel="00A77F4C">
                      <w:rPr>
                        <w:rFonts w:ascii="Calibri Light" w:hAnsi="Calibri Light"/>
                        <w:sz w:val="16"/>
                        <w:szCs w:val="16"/>
                      </w:rPr>
                      <w:br/>
                      <w:delText>Design and installation of sheet roof and wall cladding - Metal</w:delText>
                    </w:r>
                  </w:del>
                </w:p>
                <w:p w14:paraId="08FCAADA" w14:textId="77777777" w:rsidR="00DF0CC1" w:rsidRPr="00DF0CC1" w:rsidDel="00A77F4C" w:rsidRDefault="00A77F4C" w:rsidP="00A77F4C">
                  <w:pPr>
                    <w:spacing w:after="0" w:line="360" w:lineRule="auto"/>
                    <w:rPr>
                      <w:del w:id="9341" w:author="Jing Kai Toh" w:date="2016-05-13T12:35:00Z"/>
                      <w:rFonts w:ascii="Calibri Light" w:hAnsi="Calibri Light"/>
                      <w:sz w:val="16"/>
                      <w:szCs w:val="16"/>
                    </w:rPr>
                  </w:pPr>
                  <w:ins w:id="9342" w:author="Jing Kai Toh" w:date="2016-05-13T12:35:00Z">
                    <w:r w:rsidRPr="00A77F4C">
                      <w:rPr>
                        <w:rFonts w:ascii="Calibri Light" w:hAnsi="Calibri Light"/>
                        <w:sz w:val="16"/>
                        <w:szCs w:val="16"/>
                      </w:rPr>
                      <w:t>AS 4040.0-1992 Methods of testing sheet roof and wall cladding - Introduction, list of methods and general requirements</w:t>
                    </w:r>
                  </w:ins>
                  <w:del w:id="9343" w:author="Jing Kai Toh" w:date="2016-05-13T12:35:00Z">
                    <w:r w:rsidR="00DF0CC1" w:rsidRPr="00DF0CC1" w:rsidDel="00A77F4C">
                      <w:rPr>
                        <w:rFonts w:ascii="Calibri Light" w:hAnsi="Calibri Light"/>
                        <w:sz w:val="16"/>
                        <w:szCs w:val="16"/>
                      </w:rPr>
                      <w:delText>AS 4040.0-1992 </w:delText>
                    </w:r>
                    <w:r w:rsidR="00DF0CC1" w:rsidRPr="00DF0CC1" w:rsidDel="00A77F4C">
                      <w:rPr>
                        <w:rFonts w:ascii="Calibri Light" w:hAnsi="Calibri Light"/>
                        <w:sz w:val="16"/>
                        <w:szCs w:val="16"/>
                      </w:rPr>
                      <w:br/>
                      <w:delText>Methods of testing sheet roof and wall cladding - Introduction, list of methods and general requirements</w:delText>
                    </w:r>
                  </w:del>
                </w:p>
                <w:p w14:paraId="603333ED" w14:textId="77777777" w:rsidR="00DF0CC1" w:rsidRPr="00DF0CC1" w:rsidDel="00A77F4C" w:rsidRDefault="00A77F4C" w:rsidP="00A77F4C">
                  <w:pPr>
                    <w:spacing w:after="0" w:line="360" w:lineRule="auto"/>
                    <w:rPr>
                      <w:del w:id="9344" w:author="Jing Kai Toh" w:date="2016-05-13T12:36:00Z"/>
                      <w:rFonts w:ascii="Calibri Light" w:hAnsi="Calibri Light"/>
                      <w:sz w:val="16"/>
                      <w:szCs w:val="16"/>
                    </w:rPr>
                  </w:pPr>
                  <w:ins w:id="9345" w:author="Jing Kai Toh" w:date="2016-05-13T12:36:00Z">
                    <w:r w:rsidRPr="00A77F4C">
                      <w:rPr>
                        <w:rFonts w:ascii="Calibri Light" w:hAnsi="Calibri Light"/>
                        <w:sz w:val="16"/>
                        <w:szCs w:val="16"/>
                      </w:rPr>
                      <w:t>AS 4040.1-1992 Methods of testing sheet roof and wall cladding - Resistance to concentrated loads</w:t>
                    </w:r>
                  </w:ins>
                  <w:del w:id="9346" w:author="Jing Kai Toh" w:date="2016-05-13T12:36:00Z">
                    <w:r w:rsidR="00DF0CC1" w:rsidRPr="00DF0CC1" w:rsidDel="00A77F4C">
                      <w:rPr>
                        <w:rFonts w:ascii="Calibri Light" w:hAnsi="Calibri Light"/>
                        <w:sz w:val="16"/>
                        <w:szCs w:val="16"/>
                      </w:rPr>
                      <w:delText>AS 4040.1-1992 </w:delText>
                    </w:r>
                    <w:r w:rsidR="00DF0CC1" w:rsidRPr="00DF0CC1" w:rsidDel="00A77F4C">
                      <w:rPr>
                        <w:rFonts w:ascii="Calibri Light" w:hAnsi="Calibri Light"/>
                        <w:sz w:val="16"/>
                        <w:szCs w:val="16"/>
                      </w:rPr>
                      <w:br/>
                      <w:delText>Methods of testing sheet roof and wall cladding - Resistance to concentrated loads</w:delText>
                    </w:r>
                  </w:del>
                </w:p>
                <w:p w14:paraId="275BF6EC" w14:textId="77777777" w:rsidR="00DF0CC1" w:rsidRPr="00DF0CC1" w:rsidDel="00A77F4C" w:rsidRDefault="00A77F4C" w:rsidP="00A77F4C">
                  <w:pPr>
                    <w:spacing w:after="0" w:line="360" w:lineRule="auto"/>
                    <w:rPr>
                      <w:del w:id="9347" w:author="Jing Kai Toh" w:date="2016-05-13T12:36:00Z"/>
                      <w:rFonts w:ascii="Calibri Light" w:hAnsi="Calibri Light"/>
                      <w:sz w:val="16"/>
                      <w:szCs w:val="16"/>
                    </w:rPr>
                  </w:pPr>
                  <w:ins w:id="9348" w:author="Jing Kai Toh" w:date="2016-05-13T12:36:00Z">
                    <w:r w:rsidRPr="00A77F4C">
                      <w:rPr>
                        <w:rFonts w:ascii="Calibri Light" w:hAnsi="Calibri Light"/>
                        <w:sz w:val="16"/>
                        <w:szCs w:val="16"/>
                      </w:rPr>
                      <w:t>AS 4040.2-1992 Methods of testing sheet roof and wall cladding - Resistance to wind pressures for non-cyclone regions</w:t>
                    </w:r>
                  </w:ins>
                  <w:del w:id="9349" w:author="Jing Kai Toh" w:date="2016-05-13T12:36:00Z">
                    <w:r w:rsidR="00DF0CC1" w:rsidRPr="00DF0CC1" w:rsidDel="00A77F4C">
                      <w:rPr>
                        <w:rFonts w:ascii="Calibri Light" w:hAnsi="Calibri Light"/>
                        <w:sz w:val="16"/>
                        <w:szCs w:val="16"/>
                      </w:rPr>
                      <w:delText>AS 4040.2-1992 </w:delText>
                    </w:r>
                    <w:r w:rsidR="00DF0CC1" w:rsidRPr="00DF0CC1" w:rsidDel="00A77F4C">
                      <w:rPr>
                        <w:rFonts w:ascii="Calibri Light" w:hAnsi="Calibri Light"/>
                        <w:sz w:val="16"/>
                        <w:szCs w:val="16"/>
                      </w:rPr>
                      <w:br/>
                      <w:delText>Methods of testing sheet roof and wall cladding - Resistance to wind pressures for non-cyclone regions</w:delText>
                    </w:r>
                  </w:del>
                </w:p>
                <w:p w14:paraId="0E1C7DD3" w14:textId="77777777" w:rsidR="00DF0CC1" w:rsidRPr="00DF0CC1" w:rsidDel="00A77F4C" w:rsidRDefault="00A77F4C" w:rsidP="00A77F4C">
                  <w:pPr>
                    <w:spacing w:after="0" w:line="360" w:lineRule="auto"/>
                    <w:rPr>
                      <w:del w:id="9350" w:author="Jing Kai Toh" w:date="2016-05-13T12:37:00Z"/>
                      <w:rFonts w:ascii="Calibri Light" w:hAnsi="Calibri Light"/>
                      <w:sz w:val="16"/>
                      <w:szCs w:val="16"/>
                    </w:rPr>
                  </w:pPr>
                  <w:ins w:id="9351" w:author="Jing Kai Toh" w:date="2016-05-13T12:37:00Z">
                    <w:r w:rsidRPr="00A77F4C">
                      <w:rPr>
                        <w:rFonts w:ascii="Calibri Light" w:hAnsi="Calibri Light"/>
                        <w:sz w:val="16"/>
                        <w:szCs w:val="16"/>
                      </w:rPr>
                      <w:t>AS 4040.4-2006 Methods of testing sheet roof and wall cladding - Resistance to impact (sandbag) - Sheet roof materials</w:t>
                    </w:r>
                  </w:ins>
                  <w:del w:id="9352" w:author="Jing Kai Toh" w:date="2016-05-13T12:37:00Z">
                    <w:r w:rsidR="00DF0CC1" w:rsidRPr="00DF0CC1" w:rsidDel="00A77F4C">
                      <w:rPr>
                        <w:rFonts w:ascii="Calibri Light" w:hAnsi="Calibri Light"/>
                        <w:sz w:val="16"/>
                        <w:szCs w:val="16"/>
                      </w:rPr>
                      <w:delText>AS/NZS 4040.4:1996 </w:delText>
                    </w:r>
                    <w:r w:rsidR="00DF0CC1" w:rsidRPr="00DF0CC1" w:rsidDel="00A77F4C">
                      <w:rPr>
                        <w:rFonts w:ascii="Calibri Light" w:hAnsi="Calibri Light"/>
                        <w:sz w:val="16"/>
                        <w:szCs w:val="16"/>
                      </w:rPr>
                      <w:br/>
                      <w:delText>Methods of testing sheet roof and wall cladding - Resistance to impact (sandbag) for sheet roof materials</w:delText>
                    </w:r>
                  </w:del>
                </w:p>
                <w:p w14:paraId="7613C311" w14:textId="77777777" w:rsidR="00DF0CC1" w:rsidRPr="00DF0CC1" w:rsidDel="00A77F4C" w:rsidRDefault="00A77F4C" w:rsidP="00A77F4C">
                  <w:pPr>
                    <w:spacing w:after="0" w:line="360" w:lineRule="auto"/>
                    <w:rPr>
                      <w:del w:id="9353" w:author="Jing Kai Toh" w:date="2016-05-13T12:38:00Z"/>
                      <w:rFonts w:ascii="Calibri Light" w:hAnsi="Calibri Light"/>
                      <w:sz w:val="16"/>
                      <w:szCs w:val="16"/>
                    </w:rPr>
                  </w:pPr>
                  <w:ins w:id="9354" w:author="Jing Kai Toh" w:date="2016-05-13T12:38:00Z">
                    <w:r w:rsidRPr="00A77F4C">
                      <w:rPr>
                        <w:rFonts w:ascii="Calibri Light" w:hAnsi="Calibri Light"/>
                        <w:sz w:val="16"/>
                        <w:szCs w:val="16"/>
                      </w:rPr>
                      <w:t>AS/NZS 4040.5:1996 Methods of testing sheet roof and wall cladding - Resistance to impact (sandbag) for wall boards</w:t>
                    </w:r>
                  </w:ins>
                  <w:del w:id="9355" w:author="Jing Kai Toh" w:date="2016-05-13T12:38:00Z">
                    <w:r w:rsidR="00DF0CC1" w:rsidRPr="00DF0CC1" w:rsidDel="00A77F4C">
                      <w:rPr>
                        <w:rFonts w:ascii="Calibri Light" w:hAnsi="Calibri Light"/>
                        <w:sz w:val="16"/>
                        <w:szCs w:val="16"/>
                      </w:rPr>
                      <w:delText>AS/NZS 4040.5:1996 </w:delText>
                    </w:r>
                    <w:r w:rsidR="00DF0CC1" w:rsidRPr="00DF0CC1" w:rsidDel="00A77F4C">
                      <w:rPr>
                        <w:rFonts w:ascii="Calibri Light" w:hAnsi="Calibri Light"/>
                        <w:sz w:val="16"/>
                        <w:szCs w:val="16"/>
                      </w:rPr>
                      <w:br/>
                      <w:delText>Methods of testing sheet roof and wall cladding - Resistance to impact (sandbag) for wall boards</w:delText>
                    </w:r>
                  </w:del>
                </w:p>
                <w:p w14:paraId="6F2F64F3" w14:textId="77777777" w:rsidR="00A77F4C" w:rsidRPr="00A77F4C" w:rsidRDefault="00A77F4C" w:rsidP="00A77F4C">
                  <w:pPr>
                    <w:spacing w:after="0" w:line="360" w:lineRule="auto"/>
                    <w:rPr>
                      <w:ins w:id="9356" w:author="Jing Kai Toh" w:date="2016-05-13T12:38:00Z"/>
                      <w:rFonts w:ascii="Calibri Light" w:hAnsi="Calibri Light"/>
                      <w:sz w:val="16"/>
                      <w:szCs w:val="16"/>
                    </w:rPr>
                  </w:pPr>
                  <w:ins w:id="9357" w:author="Jing Kai Toh" w:date="2016-05-13T12:38:00Z">
                    <w:r w:rsidRPr="00A77F4C">
                      <w:rPr>
                        <w:rFonts w:ascii="Calibri Light" w:hAnsi="Calibri Light"/>
                        <w:sz w:val="16"/>
                        <w:szCs w:val="16"/>
                      </w:rPr>
                      <w:t xml:space="preserve">SA HB 39:2015 </w:t>
                    </w:r>
                  </w:ins>
                </w:p>
                <w:p w14:paraId="0840AF33" w14:textId="77777777" w:rsidR="00DF0CC1" w:rsidRPr="00DF0CC1" w:rsidDel="00A77F4C" w:rsidRDefault="00A77F4C" w:rsidP="00A77F4C">
                  <w:pPr>
                    <w:spacing w:after="0" w:line="360" w:lineRule="auto"/>
                    <w:rPr>
                      <w:del w:id="9358" w:author="Jing Kai Toh" w:date="2016-05-13T12:38:00Z"/>
                      <w:rFonts w:ascii="Calibri Light" w:hAnsi="Calibri Light"/>
                      <w:sz w:val="16"/>
                      <w:szCs w:val="16"/>
                    </w:rPr>
                  </w:pPr>
                  <w:ins w:id="9359" w:author="Jing Kai Toh" w:date="2016-05-13T12:38:00Z">
                    <w:r w:rsidRPr="00A77F4C">
                      <w:rPr>
                        <w:rFonts w:ascii="Calibri Light" w:hAnsi="Calibri Light"/>
                        <w:sz w:val="16"/>
                        <w:szCs w:val="16"/>
                      </w:rPr>
                      <w:t>Installation code for metal roof and wall cladding</w:t>
                    </w:r>
                  </w:ins>
                  <w:del w:id="9360" w:author="Jing Kai Toh" w:date="2016-05-13T12:38:00Z">
                    <w:r w:rsidR="00DF0CC1" w:rsidRPr="00DF0CC1" w:rsidDel="00A77F4C">
                      <w:rPr>
                        <w:rFonts w:ascii="Calibri Light" w:hAnsi="Calibri Light"/>
                        <w:sz w:val="16"/>
                        <w:szCs w:val="16"/>
                      </w:rPr>
                      <w:delText>HB 39-1997 </w:delText>
                    </w:r>
                    <w:r w:rsidR="00DF0CC1" w:rsidRPr="00DF0CC1" w:rsidDel="00A77F4C">
                      <w:rPr>
                        <w:rFonts w:ascii="Calibri Light" w:hAnsi="Calibri Light"/>
                        <w:sz w:val="16"/>
                        <w:szCs w:val="16"/>
                      </w:rPr>
                      <w:br/>
                      <w:delText>Installation code for metal roof and wall cladding</w:delText>
                    </w:r>
                  </w:del>
                </w:p>
                <w:p w14:paraId="348DE0D0" w14:textId="77777777" w:rsidR="00DF0CC1" w:rsidRPr="00DF0CC1" w:rsidRDefault="00A77F4C">
                  <w:pPr>
                    <w:spacing w:after="0" w:line="360" w:lineRule="auto"/>
                    <w:rPr>
                      <w:rFonts w:ascii="Calibri Light" w:hAnsi="Calibri Light"/>
                      <w:sz w:val="16"/>
                      <w:szCs w:val="16"/>
                    </w:rPr>
                  </w:pPr>
                  <w:ins w:id="9361" w:author="Jing Kai Toh" w:date="2016-05-13T12:38:00Z">
                    <w:r w:rsidRPr="00A77F4C">
                      <w:rPr>
                        <w:rFonts w:ascii="Calibri Light" w:hAnsi="Calibri Light"/>
                        <w:sz w:val="16"/>
                        <w:szCs w:val="16"/>
                      </w:rPr>
                      <w:t xml:space="preserve">HB 39 Supp 1-1997 (CD-ROM) </w:t>
                    </w:r>
                  </w:ins>
                  <w:ins w:id="9362" w:author="Jing Kai Toh" w:date="2016-05-13T12:39:00Z">
                    <w:r>
                      <w:rPr>
                        <w:rFonts w:ascii="Calibri Light" w:hAnsi="Calibri Light"/>
                        <w:sz w:val="16"/>
                        <w:szCs w:val="16"/>
                      </w:rPr>
                      <w:t xml:space="preserve"> </w:t>
                    </w:r>
                  </w:ins>
                  <w:ins w:id="9363" w:author="Jing Kai Toh" w:date="2016-05-13T12:38:00Z">
                    <w:r w:rsidRPr="00A77F4C">
                      <w:rPr>
                        <w:rFonts w:ascii="Calibri Light" w:hAnsi="Calibri Light"/>
                        <w:sz w:val="16"/>
                        <w:szCs w:val="16"/>
                      </w:rPr>
                      <w:t xml:space="preserve">Installation code for metal roof and wall cladding </w:t>
                    </w:r>
                  </w:ins>
                  <w:ins w:id="9364" w:author="Jing Kai Toh" w:date="2016-05-13T12:39:00Z">
                    <w:r>
                      <w:rPr>
                        <w:rFonts w:ascii="Calibri Light" w:hAnsi="Calibri Light"/>
                        <w:sz w:val="16"/>
                        <w:szCs w:val="16"/>
                      </w:rPr>
                      <w:t>–</w:t>
                    </w:r>
                  </w:ins>
                  <w:ins w:id="9365" w:author="Jing Kai Toh" w:date="2016-05-13T12:38:00Z">
                    <w:r w:rsidRPr="00A77F4C">
                      <w:rPr>
                        <w:rFonts w:ascii="Calibri Light" w:hAnsi="Calibri Light"/>
                        <w:sz w:val="16"/>
                        <w:szCs w:val="16"/>
                      </w:rPr>
                      <w:t xml:space="preserve"> Multimedia guide on CD-ROM (Supplement to SAA HB39-1997)</w:t>
                    </w:r>
                  </w:ins>
                  <w:ins w:id="9366" w:author="Jing Kai Toh" w:date="2016-05-13T12:39:00Z">
                    <w:r>
                      <w:rPr>
                        <w:rFonts w:ascii="Calibri Light" w:hAnsi="Calibri Light"/>
                        <w:sz w:val="16"/>
                        <w:szCs w:val="16"/>
                      </w:rPr>
                      <w:t xml:space="preserve"> (Withdrawn </w:t>
                    </w:r>
                    <w:r w:rsidRPr="00A77F4C">
                      <w:rPr>
                        <w:rFonts w:ascii="Calibri Light" w:hAnsi="Calibri Light"/>
                        <w:sz w:val="16"/>
                        <w:szCs w:val="16"/>
                      </w:rPr>
                      <w:t>15 Apr 2004</w:t>
                    </w:r>
                    <w:r>
                      <w:rPr>
                        <w:rFonts w:ascii="Calibri Light" w:hAnsi="Calibri Light"/>
                        <w:sz w:val="16"/>
                        <w:szCs w:val="16"/>
                      </w:rPr>
                      <w:t>)</w:t>
                    </w:r>
                  </w:ins>
                  <w:del w:id="9367" w:author="Jing Kai Toh" w:date="2016-05-13T12:38:00Z">
                    <w:r w:rsidR="00DF0CC1" w:rsidRPr="00DF0CC1" w:rsidDel="00A77F4C">
                      <w:rPr>
                        <w:rFonts w:ascii="Calibri Light" w:hAnsi="Calibri Light"/>
                        <w:sz w:val="16"/>
                        <w:szCs w:val="16"/>
                      </w:rPr>
                      <w:delText>HB 39 Supp 1-1997 (CD-ROM) </w:delText>
                    </w:r>
                    <w:r w:rsidR="00DF0CC1" w:rsidRPr="00DF0CC1" w:rsidDel="00A77F4C">
                      <w:rPr>
                        <w:rFonts w:ascii="Calibri Light" w:hAnsi="Calibri Light"/>
                        <w:sz w:val="16"/>
                        <w:szCs w:val="16"/>
                      </w:rPr>
                      <w:br/>
                      <w:delText>Installation code for metal roof and wall cladding - Multimedia guide on CD-ROM (Supplement to SAA HB39-1997) </w:delText>
                    </w:r>
                  </w:del>
                </w:p>
              </w:tc>
            </w:tr>
            <w:tr w:rsidR="00DF0CC1" w:rsidRPr="00DF0CC1" w14:paraId="39D3FF0B" w14:textId="77777777" w:rsidTr="00DF0CC1">
              <w:trPr>
                <w:tblCellSpacing w:w="15" w:type="dxa"/>
              </w:trPr>
              <w:tc>
                <w:tcPr>
                  <w:tcW w:w="0" w:type="auto"/>
                  <w:vAlign w:val="center"/>
                  <w:hideMark/>
                </w:tcPr>
                <w:p w14:paraId="25188C88" w14:textId="77777777" w:rsidR="00DF0CC1" w:rsidRPr="00DF0CC1" w:rsidRDefault="00DF0CC1" w:rsidP="00DF0CC1">
                  <w:pPr>
                    <w:spacing w:after="0" w:line="360" w:lineRule="auto"/>
                    <w:rPr>
                      <w:rFonts w:ascii="Calibri Light" w:hAnsi="Calibri Light"/>
                      <w:sz w:val="16"/>
                      <w:szCs w:val="16"/>
                    </w:rPr>
                  </w:pPr>
                </w:p>
              </w:tc>
            </w:tr>
          </w:tbl>
          <w:p w14:paraId="14EC2755" w14:textId="77777777" w:rsidR="00401C5E" w:rsidRPr="00DF0CC1" w:rsidRDefault="00401C5E" w:rsidP="00DF0CC1">
            <w:pPr>
              <w:spacing w:line="360" w:lineRule="auto"/>
              <w:rPr>
                <w:rFonts w:ascii="Calibri Light" w:hAnsi="Calibri Light"/>
                <w:sz w:val="16"/>
                <w:szCs w:val="16"/>
              </w:rPr>
            </w:pPr>
          </w:p>
        </w:tc>
      </w:tr>
      <w:tr w:rsidR="00401C5E" w:rsidRPr="004F3C8C" w14:paraId="1A93538D" w14:textId="77777777" w:rsidTr="00401C5E">
        <w:tc>
          <w:tcPr>
            <w:tcW w:w="685" w:type="dxa"/>
          </w:tcPr>
          <w:p w14:paraId="1D1EB65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3E45E5F2" w14:textId="77777777" w:rsidR="00401C5E" w:rsidRPr="00DF0CC1" w:rsidRDefault="00DF0CC1" w:rsidP="00DF0CC1">
            <w:pPr>
              <w:spacing w:line="360" w:lineRule="auto"/>
              <w:rPr>
                <w:rFonts w:ascii="Calibri Light" w:hAnsi="Calibri Light"/>
                <w:sz w:val="16"/>
                <w:szCs w:val="16"/>
              </w:rPr>
            </w:pPr>
            <w:del w:id="9368" w:author="Jing Kai Toh" w:date="2016-05-13T12:40:00Z">
              <w:r w:rsidRPr="00DF0CC1" w:rsidDel="00A77F4C">
                <w:rPr>
                  <w:rFonts w:ascii="Calibri Light" w:hAnsi="Calibri Light"/>
                  <w:sz w:val="16"/>
                  <w:szCs w:val="16"/>
                </w:rPr>
                <w:delText>SS 381 Materials and performance tests for aluminium curtain walls 1996.</w:delText>
              </w:r>
            </w:del>
            <w:ins w:id="9369" w:author="Jing Kai Toh" w:date="2016-05-13T12:40:00Z">
              <w:r w:rsidR="00A77F4C">
                <w:rPr>
                  <w:rFonts w:ascii="Calibri Light" w:hAnsi="Calibri Light"/>
                  <w:sz w:val="16"/>
                  <w:szCs w:val="16"/>
                </w:rPr>
                <w:t>SS 381 : 1996 (2007) Materials and performance tests for aluminium curtain walls</w:t>
              </w:r>
            </w:ins>
          </w:p>
        </w:tc>
      </w:tr>
      <w:tr w:rsidR="00401C5E" w:rsidRPr="004F3C8C" w14:paraId="7047CC8D" w14:textId="77777777" w:rsidTr="00401C5E">
        <w:tc>
          <w:tcPr>
            <w:tcW w:w="685" w:type="dxa"/>
          </w:tcPr>
          <w:p w14:paraId="20F90B8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D3B586A" w14:textId="77777777" w:rsidR="00DF0CC1" w:rsidRPr="00DF0CC1" w:rsidRDefault="00DF0CC1" w:rsidP="00DF0CC1">
            <w:pPr>
              <w:spacing w:line="360" w:lineRule="auto"/>
              <w:rPr>
                <w:rFonts w:ascii="Calibri Light" w:hAnsi="Calibri Light"/>
                <w:sz w:val="16"/>
                <w:szCs w:val="16"/>
              </w:rPr>
            </w:pPr>
            <w:del w:id="9370" w:author="Jing Kai Toh" w:date="2016-05-13T12:41:00Z">
              <w:r w:rsidRPr="00DF0CC1" w:rsidDel="00A77F4C">
                <w:rPr>
                  <w:rFonts w:ascii="Calibri Light" w:hAnsi="Calibri Light"/>
                  <w:sz w:val="16"/>
                  <w:szCs w:val="16"/>
                </w:rPr>
                <w:delText>BS EN ISO 2177:1995 Metallic coatings. Measurement of coating thickness. Coulometric method by anodic dissolution</w:delText>
              </w:r>
            </w:del>
            <w:ins w:id="9371" w:author="Jing Kai Toh" w:date="2016-05-13T12:41:00Z">
              <w:r w:rsidR="00A77F4C">
                <w:rPr>
                  <w:rFonts w:ascii="Calibri Light" w:hAnsi="Calibri Light"/>
                  <w:sz w:val="16"/>
                  <w:szCs w:val="16"/>
                </w:rPr>
                <w:t>BS EN ISO 2177:2004 Metallic coatings. Measurement of coating thickness. Coulometric method by anodic dissolution</w:t>
              </w:r>
            </w:ins>
          </w:p>
          <w:p w14:paraId="38BB9A59" w14:textId="77777777" w:rsidR="00DF0CC1" w:rsidRPr="00DF0CC1" w:rsidRDefault="00DF0CC1" w:rsidP="00DF0CC1">
            <w:pPr>
              <w:spacing w:line="360" w:lineRule="auto"/>
              <w:rPr>
                <w:rFonts w:ascii="Calibri Light" w:hAnsi="Calibri Light"/>
                <w:sz w:val="16"/>
                <w:szCs w:val="16"/>
              </w:rPr>
            </w:pPr>
            <w:del w:id="9372" w:author="Jing Kai Toh" w:date="2016-05-13T12:41:00Z">
              <w:r w:rsidRPr="00DF0CC1" w:rsidDel="00A77F4C">
                <w:rPr>
                  <w:rFonts w:ascii="Calibri Light" w:hAnsi="Calibri Light"/>
                  <w:sz w:val="16"/>
                  <w:szCs w:val="16"/>
                </w:rPr>
                <w:delText>BS EN ISO 2178:1995 Non-magnetic coatings on magnetic substrates. Measurement of coating thickness. Magnetic method</w:delText>
              </w:r>
            </w:del>
            <w:ins w:id="9373" w:author="Jing Kai Toh" w:date="2016-05-13T12:41:00Z">
              <w:r w:rsidR="00A77F4C">
                <w:rPr>
                  <w:rFonts w:ascii="Calibri Light" w:hAnsi="Calibri Light"/>
                  <w:sz w:val="16"/>
                  <w:szCs w:val="16"/>
                </w:rPr>
                <w:t>BS EN ISO 2178:2016 Non-magnetic coatings on magnetic substrates. Measurement of coating thickness. Magnetic method</w:t>
              </w:r>
            </w:ins>
          </w:p>
          <w:p w14:paraId="101D18E2" w14:textId="77777777" w:rsidR="00DF0CC1" w:rsidRPr="00DF0CC1" w:rsidRDefault="00DF0CC1" w:rsidP="00DF0CC1">
            <w:pPr>
              <w:spacing w:line="360" w:lineRule="auto"/>
              <w:rPr>
                <w:rFonts w:ascii="Calibri Light" w:hAnsi="Calibri Light"/>
                <w:sz w:val="16"/>
                <w:szCs w:val="16"/>
              </w:rPr>
            </w:pPr>
            <w:del w:id="9374" w:author="Jing Kai Toh" w:date="2016-05-13T12:42:00Z">
              <w:r w:rsidRPr="00DF0CC1" w:rsidDel="00A77F4C">
                <w:rPr>
                  <w:rFonts w:ascii="Calibri Light" w:hAnsi="Calibri Light"/>
                  <w:sz w:val="16"/>
                  <w:szCs w:val="16"/>
                </w:rPr>
                <w:delText>BS EN ISO 2360:1995, ISO 2360-1982 Non-conductive coatings on non-magnetic basis metals. Measurement of coating thickness. Eddy current method</w:delText>
              </w:r>
            </w:del>
            <w:ins w:id="9375" w:author="Jing Kai Toh" w:date="2016-05-13T12:42:00Z">
              <w:r w:rsidR="00A77F4C">
                <w:rPr>
                  <w:rFonts w:ascii="Calibri Light" w:hAnsi="Calibri Light"/>
                  <w:sz w:val="16"/>
                  <w:szCs w:val="16"/>
                </w:rPr>
                <w:t>BS EN ISO 2360:2003 Non-conductive coatings on non-magnetic electrically conductive basis materials. Measurement of coating thickness. Amplitude-sensitive eddy current method</w:t>
              </w:r>
            </w:ins>
          </w:p>
          <w:p w14:paraId="475053B1" w14:textId="77777777" w:rsidR="00DF0CC1" w:rsidRPr="00DF0CC1" w:rsidRDefault="00DF0CC1" w:rsidP="00DF0CC1">
            <w:pPr>
              <w:spacing w:line="360" w:lineRule="auto"/>
              <w:rPr>
                <w:rFonts w:ascii="Calibri Light" w:hAnsi="Calibri Light"/>
                <w:sz w:val="16"/>
                <w:szCs w:val="16"/>
              </w:rPr>
            </w:pPr>
            <w:del w:id="9376" w:author="Jing Kai Toh" w:date="2016-05-13T12:42:00Z">
              <w:r w:rsidRPr="00DF0CC1" w:rsidDel="00A77F4C">
                <w:rPr>
                  <w:rFonts w:ascii="Calibri Light" w:hAnsi="Calibri Light"/>
                  <w:sz w:val="16"/>
                  <w:szCs w:val="16"/>
                </w:rPr>
                <w:delText>BS EN ISO 2819:1995 Metallic coatings on metallic substrates. Electrodeposited and chemically deposited coatings. Review of methods available for testing adhesion</w:delText>
              </w:r>
            </w:del>
            <w:ins w:id="9377" w:author="Jing Kai Toh" w:date="2016-05-13T12:42:00Z">
              <w:r w:rsidR="00A77F4C">
                <w:rPr>
                  <w:rFonts w:ascii="Calibri Light" w:hAnsi="Calibri Light"/>
                  <w:sz w:val="16"/>
                  <w:szCs w:val="16"/>
                </w:rPr>
                <w:t>BS EN ISO 2819:1995 Metallic coatings on metallic substrates. Electrodeposited and chemically deposited coatings. Review of methods available for testing adhesion</w:t>
              </w:r>
            </w:ins>
          </w:p>
          <w:p w14:paraId="6FA792FA" w14:textId="77777777" w:rsidR="00DF0CC1" w:rsidRPr="00DF0CC1" w:rsidRDefault="00DF0CC1" w:rsidP="00DF0CC1">
            <w:pPr>
              <w:spacing w:line="360" w:lineRule="auto"/>
              <w:rPr>
                <w:rFonts w:ascii="Calibri Light" w:hAnsi="Calibri Light"/>
                <w:sz w:val="16"/>
                <w:szCs w:val="16"/>
              </w:rPr>
            </w:pPr>
            <w:del w:id="9378" w:author="Jing Kai Toh" w:date="2016-05-13T12:43:00Z">
              <w:r w:rsidRPr="00DF0CC1" w:rsidDel="00A77F4C">
                <w:rPr>
                  <w:rFonts w:ascii="Calibri Light" w:hAnsi="Calibri Light"/>
                  <w:sz w:val="16"/>
                  <w:szCs w:val="16"/>
                </w:rPr>
                <w:delText>BS EN ISO 3882:1995 Metallic and other non-organic coatings. Review of methods of measurement of thickness</w:delText>
              </w:r>
            </w:del>
            <w:ins w:id="9379" w:author="Jing Kai Toh" w:date="2016-05-13T12:43:00Z">
              <w:r w:rsidR="00A77F4C">
                <w:rPr>
                  <w:rFonts w:ascii="Calibri Light" w:hAnsi="Calibri Light"/>
                  <w:sz w:val="16"/>
                  <w:szCs w:val="16"/>
                </w:rPr>
                <w:t>BS EN ISO 3882:2003 Metallic and other inorganic coatings. Review of methods of measurement of thickness</w:t>
              </w:r>
            </w:ins>
          </w:p>
          <w:p w14:paraId="0ABE6D52" w14:textId="77777777" w:rsidR="00DF0CC1" w:rsidRPr="00DF0CC1" w:rsidRDefault="00DF0CC1" w:rsidP="00DF0CC1">
            <w:pPr>
              <w:spacing w:line="360" w:lineRule="auto"/>
              <w:rPr>
                <w:rFonts w:ascii="Calibri Light" w:hAnsi="Calibri Light"/>
                <w:sz w:val="16"/>
                <w:szCs w:val="16"/>
              </w:rPr>
            </w:pPr>
            <w:del w:id="9380" w:author="Jing Kai Toh" w:date="2016-05-13T12:43:00Z">
              <w:r w:rsidRPr="00DF0CC1" w:rsidDel="00A77F4C">
                <w:rPr>
                  <w:rFonts w:ascii="Calibri Light" w:hAnsi="Calibri Light"/>
                  <w:sz w:val="16"/>
                  <w:szCs w:val="16"/>
                </w:rPr>
                <w:delText>BS EN ISO 4518:1995 Metallic coatings. Measurement of coating thickness. Profilometric method</w:delText>
              </w:r>
            </w:del>
            <w:ins w:id="9381" w:author="Jing Kai Toh" w:date="2016-05-13T12:43:00Z">
              <w:r w:rsidR="00A77F4C">
                <w:rPr>
                  <w:rFonts w:ascii="Calibri Light" w:hAnsi="Calibri Light"/>
                  <w:sz w:val="16"/>
                  <w:szCs w:val="16"/>
                </w:rPr>
                <w:t>BS EN ISO 4518:1995 Metallic coatings. Measurement of coating thickness. Profilometric method</w:t>
              </w:r>
            </w:ins>
          </w:p>
          <w:p w14:paraId="467496DD" w14:textId="77777777" w:rsidR="00DF0CC1" w:rsidRPr="00DF0CC1" w:rsidRDefault="00DF0CC1" w:rsidP="00DF0CC1">
            <w:pPr>
              <w:spacing w:line="360" w:lineRule="auto"/>
              <w:rPr>
                <w:rFonts w:ascii="Calibri Light" w:hAnsi="Calibri Light"/>
                <w:sz w:val="16"/>
                <w:szCs w:val="16"/>
              </w:rPr>
            </w:pPr>
            <w:del w:id="9382" w:author="Jing Kai Toh" w:date="2016-05-13T12:44:00Z">
              <w:r w:rsidRPr="00DF0CC1" w:rsidDel="00A77F4C">
                <w:rPr>
                  <w:rFonts w:ascii="Calibri Light" w:hAnsi="Calibri Light"/>
                  <w:sz w:val="16"/>
                  <w:szCs w:val="16"/>
                </w:rPr>
                <w:delText>BS EN ISO 8401:1995 Metallic coatings. Review of methods of measurement of ductility</w:delText>
              </w:r>
            </w:del>
            <w:ins w:id="9383" w:author="Jing Kai Toh" w:date="2016-05-13T12:44:00Z">
              <w:r w:rsidR="00A77F4C">
                <w:rPr>
                  <w:rFonts w:ascii="Calibri Light" w:hAnsi="Calibri Light"/>
                  <w:sz w:val="16"/>
                  <w:szCs w:val="16"/>
                </w:rPr>
                <w:t>BS EN ISO 8401:1995 Metallic coatings. Review of methods of measurement of ductility</w:t>
              </w:r>
            </w:ins>
          </w:p>
          <w:p w14:paraId="01CC7F58" w14:textId="77777777" w:rsidR="00DF0CC1" w:rsidRPr="00DF0CC1" w:rsidRDefault="00DF0CC1" w:rsidP="00DF0CC1">
            <w:pPr>
              <w:spacing w:line="360" w:lineRule="auto"/>
              <w:rPr>
                <w:rFonts w:ascii="Calibri Light" w:hAnsi="Calibri Light"/>
                <w:sz w:val="16"/>
                <w:szCs w:val="16"/>
              </w:rPr>
            </w:pPr>
            <w:del w:id="9384" w:author="Jing Kai Toh" w:date="2016-05-13T12:45:00Z">
              <w:r w:rsidRPr="00DF0CC1" w:rsidDel="00A77F4C">
                <w:rPr>
                  <w:rFonts w:ascii="Calibri Light" w:hAnsi="Calibri Light"/>
                  <w:sz w:val="16"/>
                  <w:szCs w:val="16"/>
                </w:rPr>
                <w:delText>BS EN ISO 9220:1995 Metallic coatings. Measurement of coating thickness. Scanning electron microscope method</w:delText>
              </w:r>
            </w:del>
            <w:ins w:id="9385" w:author="Jing Kai Toh" w:date="2016-05-13T12:45:00Z">
              <w:r w:rsidR="00A77F4C">
                <w:rPr>
                  <w:rFonts w:ascii="Calibri Light" w:hAnsi="Calibri Light"/>
                  <w:sz w:val="16"/>
                  <w:szCs w:val="16"/>
                </w:rPr>
                <w:t>BS EN ISO 9220:1995 Metallic coatings. Measurement of coating thickness. Scanning electron microscope method</w:t>
              </w:r>
            </w:ins>
          </w:p>
          <w:p w14:paraId="1D3E0B64" w14:textId="77777777" w:rsidR="00401C5E" w:rsidRPr="00DF0CC1" w:rsidRDefault="00401C5E" w:rsidP="00DF0CC1">
            <w:pPr>
              <w:spacing w:line="360" w:lineRule="auto"/>
              <w:rPr>
                <w:rFonts w:ascii="Calibri Light" w:hAnsi="Calibri Light"/>
                <w:sz w:val="16"/>
                <w:szCs w:val="16"/>
              </w:rPr>
            </w:pPr>
          </w:p>
        </w:tc>
      </w:tr>
    </w:tbl>
    <w:p w14:paraId="0D7F2A2C" w14:textId="77777777" w:rsidR="00401C5E" w:rsidRDefault="00401C5E" w:rsidP="00401C5E">
      <w:pPr>
        <w:rPr>
          <w:sz w:val="16"/>
          <w:szCs w:val="16"/>
          <w:lang w:val="en-US"/>
        </w:rPr>
      </w:pPr>
    </w:p>
    <w:p w14:paraId="628191A8" w14:textId="77777777" w:rsidR="00401C5E" w:rsidRDefault="00573334" w:rsidP="00C65D44">
      <w:pPr>
        <w:pStyle w:val="Heading2"/>
        <w:rPr>
          <w:lang w:val="en-US"/>
        </w:rPr>
      </w:pPr>
      <w:r>
        <w:rPr>
          <w:lang w:val="en-US"/>
        </w:rPr>
        <w:t>Dirt</w:t>
      </w:r>
      <w:r w:rsidR="00DF0CC1">
        <w:rPr>
          <w:lang w:val="en-US"/>
        </w:rPr>
        <w:t xml:space="preserve"> Staining - </w:t>
      </w:r>
      <w:r w:rsidR="00DF0CC1" w:rsidRPr="00C65D44">
        <w:rPr>
          <w:lang w:val="en-US"/>
        </w:rPr>
        <w:t>Biological Staining</w:t>
      </w:r>
    </w:p>
    <w:p w14:paraId="1FBDB24D" w14:textId="77777777" w:rsidR="00573334" w:rsidRDefault="00573334" w:rsidP="00573334">
      <w:pPr>
        <w:pStyle w:val="Heading2"/>
        <w:rPr>
          <w:lang w:val="en-US"/>
        </w:rPr>
      </w:pPr>
      <w:r>
        <w:rPr>
          <w:lang w:val="en-US"/>
        </w:rPr>
        <w:t>Dirt Staining –</w:t>
      </w:r>
      <w:r w:rsidRPr="00573334">
        <w:rPr>
          <w:lang w:val="en-US"/>
        </w:rPr>
        <w:t xml:space="preserve"> Ledges</w:t>
      </w:r>
    </w:p>
    <w:p w14:paraId="4B6DE666" w14:textId="77777777" w:rsidR="00573334" w:rsidRPr="00573334" w:rsidRDefault="00573334" w:rsidP="00573334">
      <w:pPr>
        <w:pStyle w:val="Heading2"/>
        <w:rPr>
          <w:lang w:val="en-US"/>
        </w:rPr>
      </w:pPr>
      <w:r>
        <w:rPr>
          <w:lang w:val="en-US"/>
        </w:rPr>
        <w:t>Dirt Staining -</w:t>
      </w:r>
      <w:r w:rsidRPr="00573334">
        <w:rPr>
          <w:lang w:val="en-US"/>
        </w:rPr>
        <w:t xml:space="preserve"> Protrusion</w:t>
      </w:r>
      <w:r>
        <w:rPr>
          <w:lang w:val="en-US"/>
        </w:rPr>
        <w:t>s</w:t>
      </w:r>
    </w:p>
    <w:p w14:paraId="522CBA42" w14:textId="77777777" w:rsidR="00573334" w:rsidRPr="00573334" w:rsidRDefault="00573334" w:rsidP="00573334">
      <w:pPr>
        <w:pStyle w:val="Heading2"/>
        <w:rPr>
          <w:lang w:val="en-US"/>
        </w:rPr>
      </w:pPr>
      <w:r>
        <w:rPr>
          <w:lang w:val="en-US"/>
        </w:rPr>
        <w:t>Dirt Staining -</w:t>
      </w:r>
      <w:r w:rsidRPr="00573334">
        <w:rPr>
          <w:lang w:val="en-US"/>
        </w:rPr>
        <w:t xml:space="preserve"> Slanted joints</w:t>
      </w:r>
    </w:p>
    <w:p w14:paraId="18F262B3" w14:textId="77777777" w:rsidR="00573334" w:rsidRPr="00573334" w:rsidRDefault="00573334" w:rsidP="00573334">
      <w:pPr>
        <w:pStyle w:val="Heading2"/>
        <w:rPr>
          <w:lang w:val="en-US"/>
        </w:rPr>
      </w:pPr>
      <w:r>
        <w:rPr>
          <w:lang w:val="en-US"/>
        </w:rPr>
        <w:t>Dirt Staining -</w:t>
      </w:r>
      <w:r w:rsidRPr="00573334">
        <w:rPr>
          <w:lang w:val="en-US"/>
        </w:rPr>
        <w:t xml:space="preserve"> Louvres</w:t>
      </w:r>
    </w:p>
    <w:p w14:paraId="25C13602" w14:textId="77777777" w:rsidR="00573334" w:rsidRPr="00573334" w:rsidRDefault="00573334" w:rsidP="00573334">
      <w:pPr>
        <w:pStyle w:val="Heading2"/>
        <w:rPr>
          <w:lang w:val="en-US"/>
        </w:rPr>
      </w:pPr>
      <w:r>
        <w:rPr>
          <w:lang w:val="en-US"/>
        </w:rPr>
        <w:t>Dirt Staining -</w:t>
      </w:r>
      <w:r w:rsidRPr="00573334">
        <w:rPr>
          <w:lang w:val="en-US"/>
        </w:rPr>
        <w:t xml:space="preserve"> Fixtures</w:t>
      </w:r>
    </w:p>
    <w:p w14:paraId="0041C16C" w14:textId="77777777" w:rsidR="00573334" w:rsidRPr="00573334" w:rsidRDefault="00573334" w:rsidP="00573334">
      <w:pPr>
        <w:pStyle w:val="Heading2"/>
        <w:rPr>
          <w:lang w:val="en-US"/>
        </w:rPr>
      </w:pPr>
      <w:r>
        <w:rPr>
          <w:lang w:val="en-US"/>
        </w:rPr>
        <w:t>Dirt Staining -</w:t>
      </w:r>
      <w:r w:rsidRPr="00573334">
        <w:rPr>
          <w:lang w:val="en-US"/>
        </w:rPr>
        <w:t xml:space="preserve"> Rounded Louver Units</w:t>
      </w:r>
    </w:p>
    <w:p w14:paraId="75A605C7" w14:textId="77777777" w:rsidR="00573334" w:rsidRPr="00573334" w:rsidRDefault="00573334" w:rsidP="00573334">
      <w:pPr>
        <w:pStyle w:val="Heading2"/>
        <w:rPr>
          <w:lang w:val="en-US"/>
        </w:rPr>
      </w:pPr>
      <w:r>
        <w:rPr>
          <w:lang w:val="en-US"/>
        </w:rPr>
        <w:t>Dirt Staining -</w:t>
      </w:r>
      <w:r w:rsidRPr="00573334">
        <w:rPr>
          <w:lang w:val="en-US"/>
        </w:rPr>
        <w:t xml:space="preserve"> Design feature</w:t>
      </w:r>
    </w:p>
    <w:p w14:paraId="7D389050" w14:textId="77777777" w:rsidR="00573334" w:rsidRPr="00573334" w:rsidRDefault="00573334" w:rsidP="00573334">
      <w:pPr>
        <w:pStyle w:val="Heading2"/>
        <w:rPr>
          <w:lang w:val="en-US"/>
        </w:rPr>
      </w:pPr>
      <w:r>
        <w:rPr>
          <w:lang w:val="en-US"/>
        </w:rPr>
        <w:t>Dirt Staining -</w:t>
      </w:r>
      <w:r w:rsidRPr="00573334">
        <w:rPr>
          <w:lang w:val="en-US"/>
        </w:rPr>
        <w:t xml:space="preserve"> Staining due to Joint Design</w:t>
      </w:r>
    </w:p>
    <w:p w14:paraId="7E054060" w14:textId="77777777" w:rsidR="00573334" w:rsidRDefault="00573334" w:rsidP="00573334">
      <w:pPr>
        <w:pStyle w:val="Heading2"/>
        <w:rPr>
          <w:lang w:val="en-US"/>
        </w:rPr>
      </w:pPr>
      <w:r>
        <w:rPr>
          <w:lang w:val="en-US"/>
        </w:rPr>
        <w:t>Dirt Staining -</w:t>
      </w:r>
      <w:r w:rsidRPr="00573334">
        <w:rPr>
          <w:lang w:val="en-US"/>
        </w:rPr>
        <w:t xml:space="preserve"> Staining from cracks</w:t>
      </w:r>
    </w:p>
    <w:p w14:paraId="2A8391B2" w14:textId="77777777" w:rsidR="00EB385E" w:rsidRDefault="00EB385E" w:rsidP="00EB385E">
      <w:pPr>
        <w:pStyle w:val="Heading2"/>
        <w:rPr>
          <w:lang w:val="en-US"/>
        </w:rPr>
      </w:pPr>
      <w:r w:rsidRPr="00CA5851">
        <w:rPr>
          <w:lang w:val="en-US"/>
        </w:rPr>
        <w:t>Corrosion</w:t>
      </w:r>
      <w:r>
        <w:rPr>
          <w:lang w:val="en-US"/>
        </w:rPr>
        <w:t xml:space="preserve"> - </w:t>
      </w:r>
      <w:r w:rsidRPr="00CA5851">
        <w:rPr>
          <w:lang w:val="en-US"/>
        </w:rPr>
        <w:t>Deterioration of coating</w:t>
      </w:r>
    </w:p>
    <w:p w14:paraId="14792605" w14:textId="77777777" w:rsidR="00EB385E" w:rsidRDefault="00EB385E" w:rsidP="00EB385E">
      <w:pPr>
        <w:pStyle w:val="Heading2"/>
        <w:rPr>
          <w:lang w:val="en-US"/>
        </w:rPr>
      </w:pPr>
      <w:r w:rsidRPr="00CA5851">
        <w:rPr>
          <w:lang w:val="en-US"/>
        </w:rPr>
        <w:t>Corrosion</w:t>
      </w:r>
      <w:r>
        <w:rPr>
          <w:lang w:val="en-US"/>
        </w:rPr>
        <w:t xml:space="preserve"> -</w:t>
      </w:r>
      <w:r w:rsidRPr="00CA5851">
        <w:rPr>
          <w:lang w:val="en-US"/>
        </w:rPr>
        <w:t xml:space="preserve"> Exposure of base metal</w:t>
      </w:r>
    </w:p>
    <w:p w14:paraId="06B444D1" w14:textId="77777777" w:rsidR="00EB385E" w:rsidRDefault="00EB385E" w:rsidP="00EB385E">
      <w:pPr>
        <w:pStyle w:val="Heading2"/>
        <w:rPr>
          <w:lang w:val="en-US"/>
        </w:rPr>
      </w:pPr>
      <w:r>
        <w:rPr>
          <w:lang w:val="en-US"/>
        </w:rPr>
        <w:t>Chipping -</w:t>
      </w:r>
      <w:r w:rsidRPr="00EB385E">
        <w:t xml:space="preserve"> </w:t>
      </w:r>
      <w:r w:rsidRPr="00EB385E">
        <w:rPr>
          <w:lang w:val="en-US"/>
        </w:rPr>
        <w:t>Chip-off</w:t>
      </w:r>
    </w:p>
    <w:p w14:paraId="4CC0C5D7" w14:textId="77777777" w:rsidR="00EB385E" w:rsidRDefault="00EB385E" w:rsidP="00EB385E">
      <w:pPr>
        <w:pStyle w:val="Heading2"/>
        <w:rPr>
          <w:lang w:val="en-US"/>
        </w:rPr>
      </w:pPr>
      <w:r>
        <w:rPr>
          <w:lang w:val="en-US"/>
        </w:rPr>
        <w:t>Chipping -</w:t>
      </w:r>
      <w:r w:rsidRPr="00EB385E">
        <w:t xml:space="preserve"> </w:t>
      </w:r>
      <w:r w:rsidRPr="00EB385E">
        <w:rPr>
          <w:lang w:val="en-US"/>
        </w:rPr>
        <w:t>Dentures</w:t>
      </w:r>
    </w:p>
    <w:p w14:paraId="1A72A0A0" w14:textId="77777777" w:rsidR="00EB385E" w:rsidRDefault="00EB385E" w:rsidP="00EB385E">
      <w:pPr>
        <w:pStyle w:val="Heading2"/>
        <w:rPr>
          <w:lang w:val="en-US"/>
        </w:rPr>
      </w:pPr>
      <w:r>
        <w:rPr>
          <w:lang w:val="en-US"/>
        </w:rPr>
        <w:t>Chipping -</w:t>
      </w:r>
      <w:r w:rsidRPr="00EB385E">
        <w:t xml:space="preserve"> </w:t>
      </w:r>
      <w:r w:rsidRPr="00EB385E">
        <w:rPr>
          <w:lang w:val="en-US"/>
        </w:rPr>
        <w:t>Scratches And Abrasions</w:t>
      </w:r>
    </w:p>
    <w:p w14:paraId="3A88D398" w14:textId="77777777" w:rsidR="00EB385E" w:rsidRDefault="00EB385E" w:rsidP="00EB385E">
      <w:pPr>
        <w:pStyle w:val="Heading2"/>
        <w:rPr>
          <w:lang w:val="en-US"/>
        </w:rPr>
      </w:pPr>
      <w:r w:rsidRPr="00EB385E">
        <w:rPr>
          <w:lang w:val="en-US"/>
        </w:rPr>
        <w:t>Sealant Deterioration</w:t>
      </w:r>
      <w:r>
        <w:rPr>
          <w:lang w:val="en-US"/>
        </w:rPr>
        <w:t xml:space="preserve"> -</w:t>
      </w:r>
      <w:r w:rsidRPr="00EB385E">
        <w:rPr>
          <w:lang w:val="en-US"/>
        </w:rPr>
        <w:t xml:space="preserve"> Crazing and hardening</w:t>
      </w:r>
    </w:p>
    <w:p w14:paraId="2E2A5446" w14:textId="77777777" w:rsidR="00EB385E" w:rsidRDefault="00EB385E" w:rsidP="00EB385E">
      <w:pPr>
        <w:pStyle w:val="Heading2"/>
        <w:rPr>
          <w:lang w:val="en-US"/>
        </w:rPr>
      </w:pPr>
      <w:r w:rsidRPr="00EB385E">
        <w:rPr>
          <w:lang w:val="en-US"/>
        </w:rPr>
        <w:t>Sealant Deterioration</w:t>
      </w:r>
      <w:r>
        <w:rPr>
          <w:lang w:val="en-US"/>
        </w:rPr>
        <w:t xml:space="preserve"> -</w:t>
      </w:r>
      <w:r w:rsidRPr="00EB385E">
        <w:rPr>
          <w:lang w:val="en-US"/>
        </w:rPr>
        <w:t xml:space="preserve"> Incompatibility of sealant</w:t>
      </w:r>
    </w:p>
    <w:p w14:paraId="28EFC40B" w14:textId="77777777" w:rsidR="00EB385E" w:rsidRPr="00EB385E" w:rsidRDefault="00EB385E" w:rsidP="00EB385E">
      <w:pPr>
        <w:pStyle w:val="Heading2"/>
      </w:pPr>
      <w:r w:rsidRPr="00EB385E">
        <w:t>Sealant Deterioration</w:t>
      </w:r>
      <w:r>
        <w:t xml:space="preserve"> -</w:t>
      </w:r>
      <w:r w:rsidRPr="00EB385E">
        <w:t xml:space="preserve"> Backer rod incorrectly fixed</w:t>
      </w:r>
    </w:p>
    <w:p w14:paraId="11409FD5" w14:textId="77777777" w:rsidR="00EB385E" w:rsidRDefault="00EB385E" w:rsidP="00EB385E">
      <w:pPr>
        <w:pStyle w:val="Heading2"/>
      </w:pPr>
      <w:r w:rsidRPr="00EB385E">
        <w:t>Sealant Deterioration</w:t>
      </w:r>
      <w:r>
        <w:t xml:space="preserve"> -</w:t>
      </w:r>
      <w:r w:rsidRPr="00EB385E">
        <w:t xml:space="preserve"> Mould contamination</w:t>
      </w:r>
    </w:p>
    <w:p w14:paraId="77406CF1" w14:textId="77777777" w:rsidR="00EB385E" w:rsidRDefault="00EB385E" w:rsidP="00EB385E">
      <w:pPr>
        <w:pStyle w:val="Heading2"/>
      </w:pPr>
      <w:r w:rsidRPr="00EB385E">
        <w:t>Sealant Deterioration</w:t>
      </w:r>
      <w:r>
        <w:t xml:space="preserve"> -</w:t>
      </w:r>
      <w:r w:rsidRPr="00EB385E">
        <w:t xml:space="preserve"> Incorrect sealant joint dimension</w:t>
      </w:r>
    </w:p>
    <w:p w14:paraId="7DA04D16" w14:textId="77777777" w:rsidR="00EB385E" w:rsidRDefault="00EB385E" w:rsidP="00EB385E">
      <w:pPr>
        <w:pStyle w:val="Heading2"/>
      </w:pPr>
      <w:r w:rsidRPr="00EB385E">
        <w:t>Sealant Deterioration</w:t>
      </w:r>
      <w:r>
        <w:t xml:space="preserve"> -</w:t>
      </w:r>
      <w:r w:rsidRPr="00EB385E">
        <w:t xml:space="preserve"> Flushed sealant joint</w:t>
      </w:r>
    </w:p>
    <w:p w14:paraId="09BA48CB" w14:textId="77777777" w:rsidR="00EB385E" w:rsidRDefault="00EB385E" w:rsidP="00EB385E">
      <w:pPr>
        <w:pStyle w:val="Heading2"/>
      </w:pPr>
      <w:r w:rsidRPr="00EB385E">
        <w:t>Sealant Staining</w:t>
      </w:r>
    </w:p>
    <w:p w14:paraId="4A875AB4" w14:textId="77777777" w:rsidR="00EB385E" w:rsidRPr="00EB385E" w:rsidRDefault="00EB385E" w:rsidP="00EB385E">
      <w:pPr>
        <w:pStyle w:val="Heading2"/>
        <w:rPr>
          <w:lang w:val="en-US"/>
        </w:rPr>
      </w:pPr>
      <w:r w:rsidRPr="00EB385E">
        <w:rPr>
          <w:lang w:val="en-US"/>
        </w:rPr>
        <w:t>Discolouration - Erosion by rainwater</w:t>
      </w:r>
    </w:p>
    <w:p w14:paraId="45AF85C1" w14:textId="77777777" w:rsidR="00EB385E" w:rsidRPr="00EB385E" w:rsidRDefault="00EB385E" w:rsidP="00EB385E">
      <w:pPr>
        <w:pStyle w:val="Heading2"/>
        <w:rPr>
          <w:lang w:val="en-US"/>
        </w:rPr>
      </w:pPr>
      <w:r w:rsidRPr="00EB385E">
        <w:rPr>
          <w:lang w:val="en-US"/>
        </w:rPr>
        <w:t>Discolouration - Exposure to atmospheric conditions</w:t>
      </w:r>
    </w:p>
    <w:p w14:paraId="79AB1932" w14:textId="77777777" w:rsidR="00EB385E" w:rsidRPr="00EB385E" w:rsidRDefault="00EB385E" w:rsidP="00EB385E">
      <w:pPr>
        <w:pStyle w:val="Heading2"/>
        <w:rPr>
          <w:lang w:val="en-US"/>
        </w:rPr>
      </w:pPr>
      <w:r w:rsidRPr="00EB385E">
        <w:rPr>
          <w:lang w:val="en-US"/>
        </w:rPr>
        <w:t>Discolouration – Decolouration</w:t>
      </w:r>
    </w:p>
    <w:p w14:paraId="33F29C6F" w14:textId="77777777" w:rsidR="00EB385E" w:rsidRDefault="00EB385E" w:rsidP="00EB385E">
      <w:pPr>
        <w:pStyle w:val="Heading2"/>
        <w:rPr>
          <w:lang w:val="en-US"/>
        </w:rPr>
      </w:pPr>
      <w:r w:rsidRPr="00EB385E">
        <w:rPr>
          <w:lang w:val="en-US"/>
        </w:rPr>
        <w:t>Discolouration - Abrasive cleaning actions</w:t>
      </w:r>
    </w:p>
    <w:p w14:paraId="7D681F2B" w14:textId="77777777" w:rsidR="00EB385E" w:rsidRPr="00EB385E" w:rsidRDefault="00EB385E" w:rsidP="00EB385E">
      <w:pPr>
        <w:pStyle w:val="Heading2"/>
      </w:pPr>
      <w:r w:rsidRPr="00EB385E">
        <w:t>Colour Inconsistency: Fabrication inconsistency</w:t>
      </w:r>
    </w:p>
    <w:p w14:paraId="1E80B473" w14:textId="77777777" w:rsidR="00EB385E" w:rsidRPr="00EB385E" w:rsidRDefault="00EB385E" w:rsidP="00EB385E">
      <w:pPr>
        <w:pStyle w:val="Heading2"/>
      </w:pPr>
      <w:r w:rsidRPr="00EB385E">
        <w:t>Colour Inconsistency: Different orientation during painting</w:t>
      </w:r>
    </w:p>
    <w:p w14:paraId="4A97751F" w14:textId="77777777" w:rsidR="00EB385E" w:rsidRPr="00EB385E" w:rsidRDefault="00EB385E" w:rsidP="00EB385E"/>
    <w:tbl>
      <w:tblPr>
        <w:tblStyle w:val="TableGrid"/>
        <w:tblW w:w="0" w:type="auto"/>
        <w:tblInd w:w="108" w:type="dxa"/>
        <w:tblLook w:val="04A0" w:firstRow="1" w:lastRow="0" w:firstColumn="1" w:lastColumn="0" w:noHBand="0" w:noVBand="1"/>
      </w:tblPr>
      <w:tblGrid>
        <w:gridCol w:w="685"/>
        <w:gridCol w:w="8449"/>
      </w:tblGrid>
      <w:tr w:rsidR="00401C5E" w:rsidRPr="004F3C8C" w14:paraId="13256403" w14:textId="77777777" w:rsidTr="00401C5E">
        <w:tc>
          <w:tcPr>
            <w:tcW w:w="685" w:type="dxa"/>
          </w:tcPr>
          <w:p w14:paraId="2F74FBD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35EDDE7D" w14:textId="77777777" w:rsidR="00C65D44" w:rsidRPr="00C65D44" w:rsidRDefault="00C65D44" w:rsidP="00C65D44">
            <w:pPr>
              <w:spacing w:line="360" w:lineRule="auto"/>
              <w:rPr>
                <w:rFonts w:ascii="Calibri Light" w:hAnsi="Calibri Light"/>
                <w:sz w:val="16"/>
                <w:szCs w:val="16"/>
              </w:rPr>
            </w:pPr>
            <w:del w:id="9386" w:author="Jing Kai Toh" w:date="2016-05-13T11:17:00Z">
              <w:r w:rsidRPr="00C65D44" w:rsidDel="00D42ABE">
                <w:rPr>
                  <w:rFonts w:ascii="Calibri Light" w:hAnsi="Calibri Light"/>
                  <w:sz w:val="16"/>
                  <w:szCs w:val="16"/>
                </w:rPr>
                <w:delText>BS EN ISO 1463:1995 Metallic and oxide coatings. Measurement of coating thickness. Microscopical method</w:delText>
              </w:r>
            </w:del>
            <w:ins w:id="9387" w:author="Jing Kai Toh" w:date="2016-05-13T11:17:00Z">
              <w:r w:rsidR="00D42ABE">
                <w:rPr>
                  <w:rFonts w:ascii="Calibri Light" w:hAnsi="Calibri Light"/>
                  <w:sz w:val="16"/>
                  <w:szCs w:val="16"/>
                </w:rPr>
                <w:t>BS EN ISO 1463:2004 Metallic and oxide coatings. Measurement of coating thickness. Microscopical method</w:t>
              </w:r>
            </w:ins>
          </w:p>
          <w:p w14:paraId="017D3F86" w14:textId="77777777" w:rsidR="00C65D44" w:rsidRPr="00C65D44" w:rsidRDefault="00C65D44" w:rsidP="00C65D44">
            <w:pPr>
              <w:spacing w:line="360" w:lineRule="auto"/>
              <w:rPr>
                <w:rFonts w:ascii="Calibri Light" w:hAnsi="Calibri Light"/>
                <w:sz w:val="16"/>
                <w:szCs w:val="16"/>
              </w:rPr>
            </w:pPr>
            <w:del w:id="9388" w:author="Jing Kai Toh" w:date="2016-05-13T11:18:00Z">
              <w:r w:rsidRPr="00C65D44" w:rsidDel="00D42ABE">
                <w:rPr>
                  <w:rFonts w:ascii="Calibri Light" w:hAnsi="Calibri Light"/>
                  <w:sz w:val="16"/>
                  <w:szCs w:val="16"/>
                </w:rPr>
                <w:delText>BS 2569-2:1965 Specification for sprayed metal coatings. Protection of iron and steel against corrosion and oxidation at elevated temperatures.</w:delText>
              </w:r>
            </w:del>
            <w:ins w:id="9389" w:author="Jing Kai Toh" w:date="2016-05-13T11:18:00Z">
              <w:r w:rsidR="00D42ABE">
                <w:rPr>
                  <w:rFonts w:ascii="Calibri Light" w:hAnsi="Calibri Light"/>
                  <w:sz w:val="16"/>
                  <w:szCs w:val="16"/>
                </w:rPr>
                <w:t>BS EN ISO 17834:2003 Thermal spraying. Coatings for protection against corrosion and oxidation at elevated temperatures</w:t>
              </w:r>
            </w:ins>
          </w:p>
          <w:p w14:paraId="3CFAB08D" w14:textId="77777777" w:rsidR="00C65D44" w:rsidRPr="00C65D44" w:rsidRDefault="00C65D44" w:rsidP="00C65D44">
            <w:pPr>
              <w:spacing w:line="360" w:lineRule="auto"/>
              <w:rPr>
                <w:rFonts w:ascii="Calibri Light" w:hAnsi="Calibri Light"/>
                <w:sz w:val="16"/>
                <w:szCs w:val="16"/>
              </w:rPr>
            </w:pPr>
            <w:del w:id="9390" w:author="Jing Kai Toh" w:date="2016-05-13T11:24:00Z">
              <w:r w:rsidRPr="00C65D44" w:rsidDel="00D42ABE">
                <w:rPr>
                  <w:rFonts w:ascii="Calibri Light" w:hAnsi="Calibri Light"/>
                  <w:sz w:val="16"/>
                  <w:szCs w:val="16"/>
                </w:rPr>
                <w:delText>BS 3811:1993  Maintenance management terms in terotechnology;</w:delText>
              </w:r>
            </w:del>
            <w:ins w:id="9391" w:author="Jing Kai Toh" w:date="2016-05-13T11:24:00Z">
              <w:r w:rsidR="00D42ABE">
                <w:rPr>
                  <w:rFonts w:ascii="Calibri Light" w:hAnsi="Calibri Light"/>
                  <w:sz w:val="16"/>
                  <w:szCs w:val="16"/>
                </w:rPr>
                <w:t>BS 3811:1993 Glossary of terms used in terotechnology (Withdrawn)</w:t>
              </w:r>
            </w:ins>
          </w:p>
          <w:p w14:paraId="7853E5E4" w14:textId="77777777" w:rsidR="00C65D44" w:rsidRPr="00C65D44" w:rsidRDefault="00C65D44" w:rsidP="00C65D44">
            <w:pPr>
              <w:spacing w:line="360" w:lineRule="auto"/>
              <w:rPr>
                <w:rFonts w:ascii="Calibri Light" w:hAnsi="Calibri Light"/>
                <w:sz w:val="16"/>
                <w:szCs w:val="16"/>
              </w:rPr>
            </w:pPr>
            <w:del w:id="9392" w:author="Ashan Senel Asmone" w:date="2016-03-21T17:19:00Z">
              <w:r w:rsidRPr="00C65D44" w:rsidDel="00AB6198">
                <w:rPr>
                  <w:rFonts w:ascii="Calibri Light" w:hAnsi="Calibri Light"/>
                  <w:sz w:val="16"/>
                  <w:szCs w:val="16"/>
                </w:rPr>
                <w:delText>BS 4254:1983 Specification for two-part polysulphide-based sealants</w:delText>
              </w:r>
            </w:del>
            <w:ins w:id="9393" w:author="Ashan Senel Asmone" w:date="2016-03-21T17:19:00Z">
              <w:r w:rsidR="00AB6198">
                <w:rPr>
                  <w:rFonts w:ascii="Calibri Light" w:hAnsi="Calibri Light"/>
                  <w:sz w:val="16"/>
                  <w:szCs w:val="16"/>
                </w:rPr>
                <w:t>BS EN ISO 11600:2003+A1:2011 Building construction. Jointing products. Classification and requirements for sealants</w:t>
              </w:r>
            </w:ins>
          </w:p>
          <w:p w14:paraId="45A74ADF" w14:textId="77777777" w:rsidR="00C65D44" w:rsidRPr="00C65D44" w:rsidRDefault="00C65D44" w:rsidP="00C65D44">
            <w:pPr>
              <w:spacing w:line="360" w:lineRule="auto"/>
              <w:rPr>
                <w:rFonts w:ascii="Calibri Light" w:hAnsi="Calibri Light"/>
                <w:sz w:val="16"/>
                <w:szCs w:val="16"/>
              </w:rPr>
            </w:pPr>
            <w:del w:id="9394" w:author="Ashan Senel Asmone" w:date="2016-03-21T19:20:00Z">
              <w:r w:rsidRPr="00C65D44" w:rsidDel="00BF0B04">
                <w:rPr>
                  <w:rFonts w:ascii="Calibri Light" w:hAnsi="Calibri Light"/>
                  <w:sz w:val="16"/>
                  <w:szCs w:val="16"/>
                </w:rPr>
                <w:delText>BS 4255-1:1986 Rubber used in preformed gaskets for weather exclusion from buildings. Specification for non-cellular gaskets</w:delText>
              </w:r>
            </w:del>
            <w:ins w:id="9395" w:author="Ashan Senel Asmone" w:date="2016-03-21T19:20:00Z">
              <w:r w:rsidR="00BF0B04">
                <w:rPr>
                  <w:rFonts w:ascii="Calibri Light" w:hAnsi="Calibri Light"/>
                  <w:sz w:val="16"/>
                  <w:szCs w:val="16"/>
                </w:rPr>
                <w:t>BS 4255-1:1986 Rubber used in preformed gaskets for weather exclusion from buildings. Specification for non-cellular gaskets</w:t>
              </w:r>
            </w:ins>
          </w:p>
          <w:p w14:paraId="3DF02E58" w14:textId="77777777" w:rsidR="00C65D44" w:rsidRPr="00C65D44" w:rsidRDefault="00C65D44" w:rsidP="00C65D44">
            <w:pPr>
              <w:spacing w:line="360" w:lineRule="auto"/>
              <w:rPr>
                <w:rFonts w:ascii="Calibri Light" w:hAnsi="Calibri Light"/>
                <w:sz w:val="16"/>
                <w:szCs w:val="16"/>
              </w:rPr>
            </w:pPr>
            <w:del w:id="9396" w:author="Jing Kai Toh" w:date="2016-05-11T15:58:00Z">
              <w:r w:rsidRPr="00C65D44" w:rsidDel="00154FB4">
                <w:rPr>
                  <w:rFonts w:ascii="Calibri Light" w:hAnsi="Calibri Light"/>
                  <w:sz w:val="16"/>
                  <w:szCs w:val="16"/>
                </w:rPr>
                <w:delText>BS 4868:1972 Specification for profiled aluminium sheet for building</w:delText>
              </w:r>
            </w:del>
            <w:ins w:id="9397" w:author="Jing Kai Toh" w:date="2016-05-11T15:58:00Z">
              <w:r w:rsidR="00154FB4">
                <w:rPr>
                  <w:rFonts w:ascii="Calibri Light" w:hAnsi="Calibri Light"/>
                  <w:sz w:val="16"/>
                  <w:szCs w:val="16"/>
                </w:rPr>
                <w:t>BS 4868:1972 Specification for profiled aluminium sheet for building</w:t>
              </w:r>
            </w:ins>
          </w:p>
          <w:p w14:paraId="422EBDEF" w14:textId="77777777" w:rsidR="00C65D44" w:rsidRPr="00C65D44" w:rsidRDefault="00C65D44" w:rsidP="00C65D44">
            <w:pPr>
              <w:spacing w:line="360" w:lineRule="auto"/>
              <w:rPr>
                <w:rFonts w:ascii="Calibri Light" w:hAnsi="Calibri Light"/>
                <w:sz w:val="16"/>
                <w:szCs w:val="16"/>
              </w:rPr>
            </w:pPr>
            <w:del w:id="9398" w:author="Jing Kai Toh" w:date="2016-05-13T11:27:00Z">
              <w:r w:rsidRPr="00C65D44" w:rsidDel="007435EE">
                <w:rPr>
                  <w:rFonts w:ascii="Calibri Light" w:hAnsi="Calibri Light"/>
                  <w:sz w:val="16"/>
                  <w:szCs w:val="16"/>
                </w:rPr>
                <w:delText>BS 4900:1976 Specification for vitreous enamel colours for building purposes</w:delText>
              </w:r>
            </w:del>
            <w:ins w:id="9399" w:author="Jing Kai Toh" w:date="2016-05-13T11:27:00Z">
              <w:r w:rsidR="007435EE">
                <w:rPr>
                  <w:rFonts w:ascii="Calibri Light" w:hAnsi="Calibri Light"/>
                  <w:sz w:val="16"/>
                  <w:szCs w:val="16"/>
                </w:rPr>
                <w:t>BS 4900:1976 Specification for vitreous enamel colours for building purposes</w:t>
              </w:r>
            </w:ins>
          </w:p>
          <w:p w14:paraId="16395D1B" w14:textId="77777777" w:rsidR="00C65D44" w:rsidRPr="00C65D44" w:rsidRDefault="00C65D44" w:rsidP="00C65D44">
            <w:pPr>
              <w:spacing w:line="360" w:lineRule="auto"/>
              <w:rPr>
                <w:rFonts w:ascii="Calibri Light" w:hAnsi="Calibri Light"/>
                <w:sz w:val="16"/>
                <w:szCs w:val="16"/>
              </w:rPr>
            </w:pPr>
            <w:del w:id="9400" w:author="Jing Kai Toh" w:date="2016-05-13T11:29:00Z">
              <w:r w:rsidRPr="00C65D44" w:rsidDel="000307DE">
                <w:rPr>
                  <w:rFonts w:ascii="Calibri Light" w:hAnsi="Calibri Light"/>
                  <w:sz w:val="16"/>
                  <w:szCs w:val="16"/>
                </w:rPr>
                <w:delText>BS 4904:1978 Specification for external cladding colours for building purposes</w:delText>
              </w:r>
            </w:del>
            <w:ins w:id="9401" w:author="Jing Kai Toh" w:date="2016-05-13T11:29:00Z">
              <w:r w:rsidR="000307DE">
                <w:rPr>
                  <w:rFonts w:ascii="Calibri Light" w:hAnsi="Calibri Light"/>
                  <w:sz w:val="16"/>
                  <w:szCs w:val="16"/>
                </w:rPr>
                <w:t>BS 4904:1978 Specification for external cladding colours for building purposes</w:t>
              </w:r>
            </w:ins>
          </w:p>
          <w:p w14:paraId="31B5A223" w14:textId="77777777" w:rsidR="00C65D44" w:rsidRPr="00C65D44" w:rsidRDefault="00C65D44" w:rsidP="00C65D44">
            <w:pPr>
              <w:spacing w:line="360" w:lineRule="auto"/>
              <w:rPr>
                <w:rFonts w:ascii="Calibri Light" w:hAnsi="Calibri Light"/>
                <w:sz w:val="16"/>
                <w:szCs w:val="16"/>
              </w:rPr>
            </w:pPr>
            <w:del w:id="9402" w:author="Ashan Senel Asmone" w:date="2016-03-21T19:22:00Z">
              <w:r w:rsidRPr="00C65D44" w:rsidDel="00BF0B04">
                <w:rPr>
                  <w:rFonts w:ascii="Calibri Light" w:hAnsi="Calibri Light"/>
                  <w:sz w:val="16"/>
                  <w:szCs w:val="16"/>
                </w:rPr>
                <w:delText>BS 5215:1986 Specification for one-part gun grade polysulphide-based sealants</w:delText>
              </w:r>
            </w:del>
          </w:p>
          <w:p w14:paraId="2019DD94" w14:textId="77777777" w:rsidR="00C65D44" w:rsidRPr="00C65D44" w:rsidRDefault="00C65D44" w:rsidP="00C65D44">
            <w:pPr>
              <w:spacing w:line="360" w:lineRule="auto"/>
              <w:rPr>
                <w:rFonts w:ascii="Calibri Light" w:hAnsi="Calibri Light"/>
                <w:sz w:val="16"/>
                <w:szCs w:val="16"/>
              </w:rPr>
            </w:pPr>
            <w:del w:id="9403" w:author="Jing Kai Toh" w:date="2016-05-13T11:30:00Z">
              <w:r w:rsidRPr="00C65D44" w:rsidDel="000307DE">
                <w:rPr>
                  <w:rFonts w:ascii="Calibri Light" w:hAnsi="Calibri Light"/>
                  <w:sz w:val="16"/>
                  <w:szCs w:val="16"/>
                </w:rPr>
                <w:delText>BS 5411-6:1981, ISO 4516-1980 Methods of test for metallic and related coatings. Vickers and Knoop microhardness tests</w:delText>
              </w:r>
            </w:del>
            <w:ins w:id="9404" w:author="Jing Kai Toh" w:date="2016-05-13T11:30:00Z">
              <w:r w:rsidR="000307DE">
                <w:rPr>
                  <w:rFonts w:ascii="Calibri Light" w:hAnsi="Calibri Light"/>
                  <w:sz w:val="16"/>
                  <w:szCs w:val="16"/>
                </w:rPr>
                <w:t>BS EN ISO 4516:2002 Metallic and other inorganic coatings. Vickers and Knoop microhardness tests</w:t>
              </w:r>
            </w:ins>
          </w:p>
          <w:p w14:paraId="1B562779" w14:textId="77777777" w:rsidR="00C65D44" w:rsidRPr="00C65D44" w:rsidRDefault="00C65D44" w:rsidP="00C65D44">
            <w:pPr>
              <w:spacing w:line="360" w:lineRule="auto"/>
              <w:rPr>
                <w:rFonts w:ascii="Calibri Light" w:hAnsi="Calibri Light"/>
                <w:sz w:val="16"/>
                <w:szCs w:val="16"/>
              </w:rPr>
            </w:pPr>
            <w:del w:id="9405" w:author="Jing Kai Toh" w:date="2016-05-11T15:45:00Z">
              <w:r w:rsidRPr="00C65D44" w:rsidDel="00C500EE">
                <w:rPr>
                  <w:rFonts w:ascii="Calibri Light" w:hAnsi="Calibri Light"/>
                  <w:sz w:val="16"/>
                  <w:szCs w:val="16"/>
                </w:rPr>
                <w:delText>BS 5427-1:1996 Code of practice for the use of profiled sheet for roof and wall cladding on buildings. Design</w:delText>
              </w:r>
            </w:del>
            <w:ins w:id="9406" w:author="Jing Kai Toh" w:date="2016-05-11T15:45:00Z">
              <w:r w:rsidR="00C500EE">
                <w:rPr>
                  <w:rFonts w:ascii="Calibri Light" w:hAnsi="Calibri Light"/>
                  <w:sz w:val="16"/>
                  <w:szCs w:val="16"/>
                </w:rPr>
                <w:t>BS 5427:2016 Code of practice for the use of profiled sheet for roof and wall cladding on buildings</w:t>
              </w:r>
            </w:ins>
          </w:p>
          <w:p w14:paraId="533502FB" w14:textId="77777777" w:rsidR="00C65D44" w:rsidRPr="00C65D44" w:rsidRDefault="00C65D44" w:rsidP="00C65D44">
            <w:pPr>
              <w:spacing w:line="360" w:lineRule="auto"/>
              <w:rPr>
                <w:rFonts w:ascii="Calibri Light" w:hAnsi="Calibri Light"/>
                <w:sz w:val="16"/>
                <w:szCs w:val="16"/>
              </w:rPr>
            </w:pPr>
            <w:del w:id="9407" w:author="Jing Kai Toh" w:date="2016-05-13T11:32:00Z">
              <w:r w:rsidRPr="00C65D44" w:rsidDel="000307DE">
                <w:rPr>
                  <w:rFonts w:ascii="Calibri Light" w:hAnsi="Calibri Light"/>
                  <w:sz w:val="16"/>
                  <w:szCs w:val="16"/>
                </w:rPr>
                <w:delText>BS 5493:1977 Code of practice for protective coating of iron and steel structures against corrosion</w:delText>
              </w:r>
            </w:del>
            <w:ins w:id="9408" w:author="Jing Kai Toh" w:date="2016-05-13T11:32:00Z">
              <w:r w:rsidR="000307DE">
                <w:rPr>
                  <w:rFonts w:ascii="Calibri Light" w:hAnsi="Calibri Light"/>
                  <w:sz w:val="16"/>
                  <w:szCs w:val="16"/>
                </w:rPr>
                <w:t xml:space="preserve">BS EN ISO 12944-1:1998 Paints and varnishes. Corrosion protection of steel structures by protective paint systems. General </w:t>
              </w:r>
            </w:ins>
            <w:ins w:id="9409" w:author="Jing Kai Toh" w:date="2016-05-13T11:36:00Z">
              <w:r w:rsidR="000307DE">
                <w:rPr>
                  <w:rFonts w:ascii="Calibri Light" w:hAnsi="Calibri Light"/>
                  <w:sz w:val="16"/>
                  <w:szCs w:val="16"/>
                </w:rPr>
                <w:t xml:space="preserve">introduction / BS EN ISO 12944-3:1998 Paints and varnishes. Corrosion protection of steel structures by protective paint systems. Design </w:t>
              </w:r>
            </w:ins>
            <w:ins w:id="9410" w:author="Jing Kai Toh" w:date="2016-05-13T11:37:00Z">
              <w:r w:rsidR="000307DE">
                <w:rPr>
                  <w:rFonts w:ascii="Calibri Light" w:hAnsi="Calibri Light"/>
                  <w:sz w:val="16"/>
                  <w:szCs w:val="16"/>
                </w:rPr>
                <w:t xml:space="preserve">considerations / BS EN ISO 12944-4:1998 Paints and varnishes. Corrosion protection of steel structures by protective paint systems. Types of surface and surface </w:t>
              </w:r>
            </w:ins>
            <w:ins w:id="9411" w:author="Jing Kai Toh" w:date="2016-05-13T11:38:00Z">
              <w:r w:rsidR="000307DE">
                <w:rPr>
                  <w:rFonts w:ascii="Calibri Light" w:hAnsi="Calibri Light"/>
                  <w:sz w:val="16"/>
                  <w:szCs w:val="16"/>
                </w:rPr>
                <w:t xml:space="preserve">preparation / BS EN ISO 12944-5:2007 Paints and varnishes. Corrosion protection of steel structures by protective paint systems. Protective paint systems / BS EN ISO 12944-6:1998 Paints and varnishes. Corrosion protection of steel structures by protective paint systems. Laboratory performance test </w:t>
              </w:r>
            </w:ins>
            <w:ins w:id="9412" w:author="Jing Kai Toh" w:date="2016-05-13T11:39:00Z">
              <w:r w:rsidR="000307DE">
                <w:rPr>
                  <w:rFonts w:ascii="Calibri Light" w:hAnsi="Calibri Light"/>
                  <w:sz w:val="16"/>
                  <w:szCs w:val="16"/>
                </w:rPr>
                <w:t xml:space="preserve">methods / BS EN ISO 12944-7:1998 Paints and varnishes. Corrosion protection of steel structures by protective paint systems. Execution and supervision of </w:t>
              </w:r>
            </w:ins>
            <w:ins w:id="9413" w:author="Jing Kai Toh" w:date="2016-05-13T11:40:00Z">
              <w:r w:rsidR="000307DE">
                <w:rPr>
                  <w:rFonts w:ascii="Calibri Light" w:hAnsi="Calibri Light"/>
                  <w:sz w:val="16"/>
                  <w:szCs w:val="16"/>
                </w:rPr>
                <w:t xml:space="preserve">paintwork / BS EN ISO 12944-8:1998 Paints and varnishes. Corrosion protection of steel structures by protective paint systems. Development of specifications for new work and </w:t>
              </w:r>
            </w:ins>
            <w:ins w:id="9414" w:author="Jing Kai Toh" w:date="2016-05-13T11:42:00Z">
              <w:r w:rsidR="000307DE">
                <w:rPr>
                  <w:rFonts w:ascii="Calibri Light" w:hAnsi="Calibri Light"/>
                  <w:sz w:val="16"/>
                  <w:szCs w:val="16"/>
                </w:rPr>
                <w:t xml:space="preserve">maintenance / BS EN ISO 12944-2:1998 Paints and varnishes. Corrosion protection of steel structures by protective paint systems. Classification of </w:t>
              </w:r>
            </w:ins>
            <w:ins w:id="9415" w:author="Jing Kai Toh" w:date="2016-05-13T11:43:00Z">
              <w:r w:rsidR="000307DE">
                <w:rPr>
                  <w:rFonts w:ascii="Calibri Light" w:hAnsi="Calibri Light"/>
                  <w:sz w:val="16"/>
                  <w:szCs w:val="16"/>
                </w:rPr>
                <w:t xml:space="preserve">environments / BS EN ISO 14713-1:2009 Zinc coatings. Guidelines and recommendations for the protection against corrosion of iron and steel in structures. General principles of design and corrosion </w:t>
              </w:r>
            </w:ins>
            <w:ins w:id="9416" w:author="Jing Kai Toh" w:date="2016-05-13T11:44:00Z">
              <w:r w:rsidR="000307DE">
                <w:rPr>
                  <w:rFonts w:ascii="Calibri Light" w:hAnsi="Calibri Light"/>
                  <w:sz w:val="16"/>
                  <w:szCs w:val="16"/>
                </w:rPr>
                <w:t xml:space="preserve">resistance / BS EN ISO 14713-2:2009 Zinc coatings. Guidelines and recommendations for the protection against corrosion of iron and steel in structures. Hot dip </w:t>
              </w:r>
            </w:ins>
            <w:ins w:id="9417" w:author="Jing Kai Toh" w:date="2016-05-13T11:45:00Z">
              <w:r w:rsidR="000307DE">
                <w:rPr>
                  <w:rFonts w:ascii="Calibri Light" w:hAnsi="Calibri Light"/>
                  <w:sz w:val="16"/>
                  <w:szCs w:val="16"/>
                </w:rPr>
                <w:t>galvanizing / BS EN ISO 14713-3:2009 Zinc coatings. Guidelines and recommendations for the protection against corrosion of iron and steel in structures. Sherardizing</w:t>
              </w:r>
            </w:ins>
          </w:p>
          <w:p w14:paraId="33C02F9A" w14:textId="77777777" w:rsidR="00C65D44" w:rsidRPr="00C65D44" w:rsidRDefault="00C65D44" w:rsidP="00C65D44">
            <w:pPr>
              <w:spacing w:line="360" w:lineRule="auto"/>
              <w:rPr>
                <w:rFonts w:ascii="Calibri Light" w:hAnsi="Calibri Light"/>
                <w:sz w:val="16"/>
                <w:szCs w:val="16"/>
              </w:rPr>
            </w:pPr>
            <w:del w:id="9418" w:author="Ashan Senel Asmone" w:date="2016-03-21T19:22:00Z">
              <w:r w:rsidRPr="00C65D44" w:rsidDel="00BF0B04">
                <w:rPr>
                  <w:rFonts w:ascii="Calibri Light" w:hAnsi="Calibri Light"/>
                  <w:sz w:val="16"/>
                  <w:szCs w:val="16"/>
                </w:rPr>
                <w:delText>BS 5889:1989 Specification for one-part gun grade silicone-based sealants</w:delText>
              </w:r>
            </w:del>
          </w:p>
          <w:p w14:paraId="6EEEE74E" w14:textId="77777777" w:rsidR="00C65D44" w:rsidRPr="00C65D44" w:rsidRDefault="00C65D44" w:rsidP="00C65D44">
            <w:pPr>
              <w:spacing w:line="360" w:lineRule="auto"/>
              <w:rPr>
                <w:rFonts w:ascii="Calibri Light" w:hAnsi="Calibri Light"/>
                <w:sz w:val="16"/>
                <w:szCs w:val="16"/>
              </w:rPr>
            </w:pPr>
            <w:del w:id="9419" w:author="Jing Kai Toh" w:date="2016-05-11T15:38:00Z">
              <w:r w:rsidRPr="00C65D44" w:rsidDel="00C500EE">
                <w:rPr>
                  <w:rFonts w:ascii="Calibri Light" w:hAnsi="Calibri Light"/>
                  <w:sz w:val="16"/>
                  <w:szCs w:val="16"/>
                </w:rPr>
                <w:delText>BS 5950-6:1995 Structural use of steelwork in building. Code of practice for design of light gauge profiled steel sheeting</w:delText>
              </w:r>
            </w:del>
            <w:ins w:id="9420" w:author="Jing Kai Toh" w:date="2016-05-11T15:38:00Z">
              <w:r w:rsidR="00C500EE">
                <w:rPr>
                  <w:rFonts w:ascii="Calibri Light" w:hAnsi="Calibri Light"/>
                  <w:sz w:val="16"/>
                  <w:szCs w:val="16"/>
                </w:rPr>
                <w:t>BS EN 1993-1-3:2006 Eurocode 3. Design of steel structures. General rules. Supplementary rules for cold-formed members and sheeting</w:t>
              </w:r>
            </w:ins>
          </w:p>
          <w:p w14:paraId="5E2C9CA9" w14:textId="77777777" w:rsidR="00C65D44" w:rsidRPr="00C65D44" w:rsidRDefault="00C65D44" w:rsidP="00C65D44">
            <w:pPr>
              <w:spacing w:line="360" w:lineRule="auto"/>
              <w:rPr>
                <w:rFonts w:ascii="Calibri Light" w:hAnsi="Calibri Light"/>
                <w:sz w:val="16"/>
                <w:szCs w:val="16"/>
              </w:rPr>
            </w:pPr>
            <w:del w:id="9421" w:author="Jing Kai Toh" w:date="2016-05-13T11:45:00Z">
              <w:r w:rsidRPr="00C65D44" w:rsidDel="000307DE">
                <w:rPr>
                  <w:rFonts w:ascii="Calibri Light" w:hAnsi="Calibri Light"/>
                  <w:sz w:val="16"/>
                  <w:szCs w:val="16"/>
                </w:rPr>
                <w:delText>BS 6093:1993 Code of practice for design of joints and jointing in building construction</w:delText>
              </w:r>
            </w:del>
            <w:ins w:id="9422" w:author="Jing Kai Toh" w:date="2016-05-13T11:45:00Z">
              <w:r w:rsidR="000307DE">
                <w:rPr>
                  <w:rFonts w:ascii="Calibri Light" w:hAnsi="Calibri Light"/>
                  <w:sz w:val="16"/>
                  <w:szCs w:val="16"/>
                </w:rPr>
                <w:t>BS 6093:2006+A1:2013 Design of joints and jointing in building construction. Guide</w:t>
              </w:r>
            </w:ins>
          </w:p>
          <w:p w14:paraId="7082ED03" w14:textId="77777777" w:rsidR="00C65D44" w:rsidRPr="00C65D44" w:rsidRDefault="00C65D44" w:rsidP="00C65D44">
            <w:pPr>
              <w:spacing w:line="360" w:lineRule="auto"/>
              <w:rPr>
                <w:rFonts w:ascii="Calibri Light" w:hAnsi="Calibri Light"/>
                <w:sz w:val="16"/>
                <w:szCs w:val="16"/>
              </w:rPr>
            </w:pPr>
            <w:del w:id="9423" w:author="Jing Kai Toh" w:date="2016-05-13T11:46:00Z">
              <w:r w:rsidRPr="00C65D44" w:rsidDel="006332AC">
                <w:rPr>
                  <w:rFonts w:ascii="Calibri Light" w:hAnsi="Calibri Light"/>
                  <w:sz w:val="16"/>
                  <w:szCs w:val="16"/>
                </w:rPr>
                <w:delText>BS 6100-1.3.1:1992 Glossary of building and civil engineering terms. General and miscellaneous. Walls and cladding</w:delText>
              </w:r>
            </w:del>
            <w:ins w:id="9424" w:author="Jing Kai Toh" w:date="2016-05-13T11:46:00Z">
              <w:r w:rsidR="006332AC">
                <w:rPr>
                  <w:rFonts w:ascii="Calibri Light" w:hAnsi="Calibri Light"/>
                  <w:sz w:val="16"/>
                  <w:szCs w:val="16"/>
                </w:rPr>
                <w:t>BS 6100-6:2008 Building and civil engineering. Vocabulary. Construction parts</w:t>
              </w:r>
            </w:ins>
          </w:p>
          <w:p w14:paraId="69CB8253" w14:textId="77777777" w:rsidR="00C65D44" w:rsidRPr="00C65D44" w:rsidRDefault="00C65D44" w:rsidP="00C65D44">
            <w:pPr>
              <w:spacing w:line="360" w:lineRule="auto"/>
              <w:rPr>
                <w:rFonts w:ascii="Calibri Light" w:hAnsi="Calibri Light"/>
                <w:sz w:val="16"/>
                <w:szCs w:val="16"/>
              </w:rPr>
            </w:pPr>
            <w:del w:id="9425" w:author="Jing Kai Toh" w:date="2016-05-13T11:47:00Z">
              <w:r w:rsidRPr="00C65D44" w:rsidDel="006332AC">
                <w:rPr>
                  <w:rFonts w:ascii="Calibri Light" w:hAnsi="Calibri Light"/>
                  <w:sz w:val="16"/>
                  <w:szCs w:val="16"/>
                </w:rPr>
                <w:delText>BS 6161-7:1984 Methods of test for anodic oxidation coatings on aluminium and its alloys. Accelerated determination of light fastness of coloured anodic oxidation coatings using artificial light</w:delText>
              </w:r>
            </w:del>
            <w:ins w:id="9426" w:author="Jing Kai Toh" w:date="2016-05-13T11:47:00Z">
              <w:r w:rsidR="006332AC">
                <w:rPr>
                  <w:rFonts w:ascii="Calibri Light" w:hAnsi="Calibri Light"/>
                  <w:sz w:val="16"/>
                  <w:szCs w:val="16"/>
                </w:rPr>
                <w:t>BS ISO 2135:2010 Anodizing of aluminium and its alloys. Accelerated test of light fastness of coloured anodic oxidation coatings using artificial light</w:t>
              </w:r>
            </w:ins>
          </w:p>
          <w:p w14:paraId="3F539C45" w14:textId="77777777" w:rsidR="00C65D44" w:rsidRPr="00C65D44" w:rsidRDefault="00C65D44" w:rsidP="00C65D44">
            <w:pPr>
              <w:spacing w:line="360" w:lineRule="auto"/>
              <w:rPr>
                <w:rFonts w:ascii="Calibri Light" w:hAnsi="Calibri Light"/>
                <w:sz w:val="16"/>
                <w:szCs w:val="16"/>
              </w:rPr>
            </w:pPr>
            <w:del w:id="9427" w:author="Jing Kai Toh" w:date="2016-05-13T11:49:00Z">
              <w:r w:rsidRPr="00C65D44" w:rsidDel="006332AC">
                <w:rPr>
                  <w:rFonts w:ascii="Calibri Light" w:hAnsi="Calibri Light"/>
                  <w:sz w:val="16"/>
                  <w:szCs w:val="16"/>
                </w:rPr>
                <w:delText>BS 6161-11:1985 Methods of test for anodic oxidation coatings on aluminium and its alloys. Measurement of total reflectance using a photoelectric reflectometer</w:delText>
              </w:r>
            </w:del>
            <w:ins w:id="9428" w:author="Jing Kai Toh" w:date="2016-05-13T11:49:00Z">
              <w:r w:rsidR="006332AC">
                <w:rPr>
                  <w:rFonts w:ascii="Calibri Light" w:hAnsi="Calibri Light"/>
                  <w:sz w:val="16"/>
                  <w:szCs w:val="16"/>
                </w:rPr>
                <w:t>BS 6161-11:1985 Methods of test for anodic oxidation coatings on aluminium and its alloys. Measurement of total reflectance using a photoelectric reflectometer (Withdrawn)</w:t>
              </w:r>
            </w:ins>
          </w:p>
          <w:p w14:paraId="059ECF0C" w14:textId="77777777" w:rsidR="00C65D44" w:rsidRPr="00C65D44" w:rsidRDefault="00C65D44" w:rsidP="00C65D44">
            <w:pPr>
              <w:spacing w:line="360" w:lineRule="auto"/>
              <w:rPr>
                <w:rFonts w:ascii="Calibri Light" w:hAnsi="Calibri Light"/>
                <w:sz w:val="16"/>
                <w:szCs w:val="16"/>
              </w:rPr>
            </w:pPr>
            <w:del w:id="9429" w:author="Jing Kai Toh" w:date="2016-05-13T11:50:00Z">
              <w:r w:rsidRPr="00C65D44" w:rsidDel="006332AC">
                <w:rPr>
                  <w:rFonts w:ascii="Calibri Light" w:hAnsi="Calibri Light"/>
                  <w:sz w:val="16"/>
                  <w:szCs w:val="16"/>
                </w:rPr>
                <w:delText>BS 6161-15:1987 Methods of test for anodic oxidation coatings on aluminium and its alloys. Determination of electrical breakdown potential</w:delText>
              </w:r>
            </w:del>
            <w:ins w:id="9430" w:author="Jing Kai Toh" w:date="2016-05-13T11:50:00Z">
              <w:r w:rsidR="006332AC">
                <w:rPr>
                  <w:rFonts w:ascii="Calibri Light" w:hAnsi="Calibri Light"/>
                  <w:sz w:val="16"/>
                  <w:szCs w:val="16"/>
                </w:rPr>
                <w:t>BS EN ISO 2376:2010 Anodizing of aluminium and its alloys. Determination of electric breakdown potential</w:t>
              </w:r>
            </w:ins>
          </w:p>
          <w:p w14:paraId="3879B9E1" w14:textId="77777777" w:rsidR="00C65D44" w:rsidRPr="00C65D44" w:rsidRDefault="00C65D44" w:rsidP="00C65D44">
            <w:pPr>
              <w:spacing w:line="360" w:lineRule="auto"/>
              <w:rPr>
                <w:rFonts w:ascii="Calibri Light" w:hAnsi="Calibri Light"/>
                <w:sz w:val="16"/>
                <w:szCs w:val="16"/>
              </w:rPr>
            </w:pPr>
            <w:del w:id="9431" w:author="Jing Kai Toh" w:date="2016-05-13T11:50:00Z">
              <w:r w:rsidRPr="00C65D44" w:rsidDel="006332AC">
                <w:rPr>
                  <w:rFonts w:ascii="Calibri Light" w:hAnsi="Calibri Light"/>
                  <w:sz w:val="16"/>
                  <w:szCs w:val="16"/>
                </w:rPr>
                <w:delText>BS 6161-16:1990, ISO 8993:1989 Methods of test for anodic oxidation coatings on aluminium and its alloys. Rating system for the evaluation of pitting corrosion – Chart method</w:delText>
              </w:r>
            </w:del>
            <w:ins w:id="9432" w:author="Jing Kai Toh" w:date="2016-05-13T11:50:00Z">
              <w:r w:rsidR="006332AC">
                <w:rPr>
                  <w:rFonts w:ascii="Calibri Light" w:hAnsi="Calibri Light"/>
                  <w:sz w:val="16"/>
                  <w:szCs w:val="16"/>
                </w:rPr>
                <w:t>BS EN ISO 8993:2010 Anodizing of aluminium and its alloys. Rating system for the evaluation of pitting corrosion. Chart method</w:t>
              </w:r>
            </w:ins>
          </w:p>
          <w:p w14:paraId="30DCC142" w14:textId="77777777" w:rsidR="00C65D44" w:rsidRPr="00C65D44" w:rsidRDefault="00C65D44" w:rsidP="00C65D44">
            <w:pPr>
              <w:spacing w:line="360" w:lineRule="auto"/>
              <w:rPr>
                <w:rFonts w:ascii="Calibri Light" w:hAnsi="Calibri Light"/>
                <w:sz w:val="16"/>
                <w:szCs w:val="16"/>
              </w:rPr>
            </w:pPr>
            <w:del w:id="9433" w:author="Jing Kai Toh" w:date="2016-05-13T11:51:00Z">
              <w:r w:rsidRPr="00C65D44" w:rsidDel="006332AC">
                <w:rPr>
                  <w:rFonts w:ascii="Calibri Light" w:hAnsi="Calibri Light"/>
                  <w:sz w:val="16"/>
                  <w:szCs w:val="16"/>
                </w:rPr>
                <w:delText>BS 6161-17:1990, ISO 8994:1989 Methods of test for anodic oxidation coatings on aluminium and its alloys. Rating system for the evaluation of pitting corrosion – Grid method</w:delText>
              </w:r>
            </w:del>
            <w:ins w:id="9434" w:author="Jing Kai Toh" w:date="2016-05-13T11:51:00Z">
              <w:r w:rsidR="006332AC">
                <w:rPr>
                  <w:rFonts w:ascii="Calibri Light" w:hAnsi="Calibri Light"/>
                  <w:sz w:val="16"/>
                  <w:szCs w:val="16"/>
                </w:rPr>
                <w:t>BS EN ISO 8994:2011 Anodizing of aluminium and its alloys. Rating system for the evaluation of pitting corrosion. Grid method</w:t>
              </w:r>
            </w:ins>
          </w:p>
          <w:p w14:paraId="1FEED69F" w14:textId="77777777" w:rsidR="00C65D44" w:rsidRPr="00C65D44" w:rsidRDefault="00C65D44" w:rsidP="00C65D44">
            <w:pPr>
              <w:spacing w:line="360" w:lineRule="auto"/>
              <w:rPr>
                <w:rFonts w:ascii="Calibri Light" w:hAnsi="Calibri Light"/>
                <w:sz w:val="16"/>
                <w:szCs w:val="16"/>
              </w:rPr>
            </w:pPr>
            <w:del w:id="9435" w:author="Jing Kai Toh" w:date="2016-05-13T11:52:00Z">
              <w:r w:rsidRPr="00C65D44" w:rsidDel="006332AC">
                <w:rPr>
                  <w:rFonts w:ascii="Calibri Light" w:hAnsi="Calibri Light"/>
                  <w:sz w:val="16"/>
                  <w:szCs w:val="16"/>
                </w:rPr>
                <w:delText>BS 6161-14:1987 Methods of test for anodic oxidation coatings on aluminium and its alloys. Determination of infra-red reflectance</w:delText>
              </w:r>
            </w:del>
            <w:ins w:id="9436" w:author="Jing Kai Toh" w:date="2016-05-13T11:52:00Z">
              <w:r w:rsidR="006332AC">
                <w:rPr>
                  <w:rFonts w:ascii="Calibri Light" w:hAnsi="Calibri Light"/>
                  <w:sz w:val="16"/>
                  <w:szCs w:val="16"/>
                </w:rPr>
                <w:t>BS 6161-14:1987 Methods of test for anodic oxidation coatings on aluminium and its alloys. Determination of infra-red reflectance (WIthdrawn)</w:t>
              </w:r>
            </w:ins>
          </w:p>
          <w:p w14:paraId="28AC5CD7" w14:textId="77777777" w:rsidR="00C65D44" w:rsidRPr="00C65D44" w:rsidRDefault="00C65D44" w:rsidP="00C65D44">
            <w:pPr>
              <w:spacing w:line="360" w:lineRule="auto"/>
              <w:rPr>
                <w:rFonts w:ascii="Calibri Light" w:hAnsi="Calibri Light"/>
                <w:sz w:val="16"/>
                <w:szCs w:val="16"/>
              </w:rPr>
            </w:pPr>
            <w:del w:id="9437" w:author="Jing Kai Toh" w:date="2016-05-13T11:52:00Z">
              <w:r w:rsidRPr="00C65D44" w:rsidDel="006332AC">
                <w:rPr>
                  <w:rFonts w:ascii="Calibri Light" w:hAnsi="Calibri Light"/>
                  <w:sz w:val="16"/>
                  <w:szCs w:val="16"/>
                </w:rPr>
                <w:delText>BS 6161-18:1991 Methods of test for anodic oxidation coatings on aluminium and its alloys. Determination of surface abrasion resistance</w:delText>
              </w:r>
            </w:del>
            <w:ins w:id="9438" w:author="Jing Kai Toh" w:date="2016-05-13T11:52:00Z">
              <w:r w:rsidR="006332AC">
                <w:rPr>
                  <w:rFonts w:ascii="Calibri Light" w:hAnsi="Calibri Light"/>
                  <w:sz w:val="16"/>
                  <w:szCs w:val="16"/>
                </w:rPr>
                <w:t>BS 6161-18:1991 Methods of test for anodic oxidation coatings on aluminium and its alloys. Determination of surface abrasion resistance</w:t>
              </w:r>
            </w:ins>
          </w:p>
          <w:p w14:paraId="77727E17" w14:textId="77777777" w:rsidR="00C65D44" w:rsidRPr="00C65D44" w:rsidRDefault="00C65D44" w:rsidP="00C65D44">
            <w:pPr>
              <w:spacing w:line="360" w:lineRule="auto"/>
              <w:rPr>
                <w:rFonts w:ascii="Calibri Light" w:hAnsi="Calibri Light"/>
                <w:sz w:val="16"/>
                <w:szCs w:val="16"/>
              </w:rPr>
            </w:pPr>
            <w:del w:id="9439" w:author="Ashan Senel Asmone" w:date="2016-03-21T19:23:00Z">
              <w:r w:rsidRPr="00C65D44" w:rsidDel="00BF0B04">
                <w:rPr>
                  <w:rFonts w:ascii="Calibri Light" w:hAnsi="Calibri Light"/>
                  <w:sz w:val="16"/>
                  <w:szCs w:val="16"/>
                </w:rPr>
                <w:delText>BS 6213:2000 Selection of construction sealants. Guide</w:delText>
              </w:r>
            </w:del>
            <w:ins w:id="9440" w:author="Ashan Senel Asmone" w:date="2016-03-21T19:23:00Z">
              <w:r w:rsidR="00BF0B04">
                <w:rPr>
                  <w:rFonts w:ascii="Calibri Light" w:hAnsi="Calibri Light"/>
                  <w:sz w:val="16"/>
                  <w:szCs w:val="16"/>
                </w:rPr>
                <w:t>BS 6213:2000+A1:2010 Selection of construction sealants. Guide</w:t>
              </w:r>
            </w:ins>
          </w:p>
          <w:p w14:paraId="7E5C3E53" w14:textId="77777777" w:rsidR="00C65D44" w:rsidRPr="00C65D44" w:rsidRDefault="00C65D44" w:rsidP="00C65D44">
            <w:pPr>
              <w:spacing w:line="360" w:lineRule="auto"/>
              <w:rPr>
                <w:rFonts w:ascii="Calibri Light" w:hAnsi="Calibri Light"/>
                <w:sz w:val="16"/>
                <w:szCs w:val="16"/>
              </w:rPr>
            </w:pPr>
            <w:del w:id="9441" w:author="Jing Kai Toh" w:date="2016-05-13T11:53:00Z">
              <w:r w:rsidRPr="00C65D44" w:rsidDel="006332AC">
                <w:rPr>
                  <w:rFonts w:ascii="Calibri Light" w:hAnsi="Calibri Light"/>
                  <w:sz w:val="16"/>
                  <w:szCs w:val="16"/>
                </w:rPr>
                <w:delText>BS 6496:1984 Specification for powder organic coatings for application and stoving to aluminium alloy extrusions, sheet and preformed sections for external architectural purposes, and for the finish on aluminium alloy extrusions, sheet and preformed secti</w:delText>
              </w:r>
            </w:del>
            <w:ins w:id="9442" w:author="Jing Kai Toh" w:date="2016-05-13T11:53:00Z">
              <w:r w:rsidR="006332AC">
                <w:rPr>
                  <w:rFonts w:ascii="Calibri Light" w:hAnsi="Calibri Light"/>
                  <w:sz w:val="16"/>
                  <w:szCs w:val="16"/>
                </w:rPr>
                <w:t xml:space="preserve">BS 6496:1984 Specification for powder organic coatings for application and stoving to aluminium alloy extrusions, sheet and preformed sections for external architectural purposes, and for the finish on aluminium alloy extrusions, sheet and preformed </w:t>
              </w:r>
            </w:ins>
            <w:del w:id="9443" w:author="Jing Kai Toh" w:date="2016-05-13T11:54:00Z">
              <w:r w:rsidRPr="00C65D44" w:rsidDel="006332AC">
                <w:rPr>
                  <w:rFonts w:ascii="Calibri Light" w:hAnsi="Calibri Light"/>
                  <w:sz w:val="16"/>
                  <w:szCs w:val="16"/>
                </w:rPr>
                <w:delText>ons</w:delText>
              </w:r>
            </w:del>
            <w:ins w:id="9444" w:author="Jing Kai Toh" w:date="2016-05-13T11:54:00Z">
              <w:r w:rsidR="006332AC">
                <w:rPr>
                  <w:rFonts w:ascii="Calibri Light" w:hAnsi="Calibri Light"/>
                  <w:sz w:val="16"/>
                  <w:szCs w:val="16"/>
                </w:rPr>
                <w:t>sections</w:t>
              </w:r>
            </w:ins>
          </w:p>
          <w:p w14:paraId="33CFEDAA" w14:textId="77777777" w:rsidR="00C65D44" w:rsidRPr="00C65D44" w:rsidRDefault="00C65D44" w:rsidP="00C65D44">
            <w:pPr>
              <w:spacing w:line="360" w:lineRule="auto"/>
              <w:rPr>
                <w:rFonts w:ascii="Calibri Light" w:hAnsi="Calibri Light"/>
                <w:sz w:val="16"/>
                <w:szCs w:val="16"/>
              </w:rPr>
            </w:pPr>
            <w:del w:id="9445" w:author="Jing Kai Toh" w:date="2016-05-11T15:31:00Z">
              <w:r w:rsidRPr="00C65D44" w:rsidDel="00181E5D">
                <w:rPr>
                  <w:rFonts w:ascii="Calibri Light" w:hAnsi="Calibri Light"/>
                  <w:sz w:val="16"/>
                  <w:szCs w:val="16"/>
                </w:rPr>
                <w:delText>BS 6915:2001 Design and construction of fully supported lead sheet roof and wall coverings. Code of practice</w:delText>
              </w:r>
            </w:del>
            <w:ins w:id="9446" w:author="Jing Kai Toh" w:date="2016-05-11T15:31:00Z">
              <w:r w:rsidR="00181E5D">
                <w:rPr>
                  <w:rFonts w:ascii="Calibri Light" w:hAnsi="Calibri Light"/>
                  <w:sz w:val="16"/>
                  <w:szCs w:val="16"/>
                </w:rPr>
                <w:t>BS 6915:2001+A1:2014 Design and construction of fully supported lead sheet roof and wall coverings. Code of practice</w:t>
              </w:r>
            </w:ins>
          </w:p>
          <w:p w14:paraId="4ADD61CF" w14:textId="77777777" w:rsidR="00C65D44" w:rsidRPr="00C65D44" w:rsidRDefault="00C65D44" w:rsidP="00C65D44">
            <w:pPr>
              <w:spacing w:line="360" w:lineRule="auto"/>
              <w:rPr>
                <w:rFonts w:ascii="Calibri Light" w:hAnsi="Calibri Light"/>
                <w:sz w:val="16"/>
                <w:szCs w:val="16"/>
              </w:rPr>
            </w:pPr>
            <w:del w:id="9447" w:author="Jing Kai Toh" w:date="2016-05-13T09:32:00Z">
              <w:r w:rsidRPr="00C65D44" w:rsidDel="0075195F">
                <w:rPr>
                  <w:rFonts w:ascii="Calibri Light" w:hAnsi="Calibri Light"/>
                  <w:sz w:val="16"/>
                  <w:szCs w:val="16"/>
                </w:rPr>
                <w:delText>BS 7543:1992  Durability of buildings and building elements, products and components;</w:delText>
              </w:r>
            </w:del>
            <w:ins w:id="9448" w:author="Jing Kai Toh" w:date="2016-05-13T09:32:00Z">
              <w:r w:rsidR="0075195F">
                <w:rPr>
                  <w:rFonts w:ascii="Calibri Light" w:hAnsi="Calibri Light"/>
                  <w:sz w:val="16"/>
                  <w:szCs w:val="16"/>
                </w:rPr>
                <w:t>BS 7543:2015 Guide to durability of buildings and building elements, products and components</w:t>
              </w:r>
            </w:ins>
          </w:p>
          <w:p w14:paraId="29FE0DE1" w14:textId="77777777" w:rsidR="00C65D44" w:rsidRPr="00C65D44" w:rsidRDefault="00C65D44" w:rsidP="00C65D44">
            <w:pPr>
              <w:spacing w:line="360" w:lineRule="auto"/>
              <w:rPr>
                <w:rFonts w:ascii="Calibri Light" w:hAnsi="Calibri Light"/>
                <w:sz w:val="16"/>
                <w:szCs w:val="16"/>
              </w:rPr>
            </w:pPr>
            <w:del w:id="9449" w:author="Jing Kai Toh" w:date="2016-05-13T11:58:00Z">
              <w:r w:rsidRPr="00C65D44" w:rsidDel="006332AC">
                <w:rPr>
                  <w:rFonts w:ascii="Calibri Light" w:hAnsi="Calibri Light"/>
                  <w:sz w:val="16"/>
                  <w:szCs w:val="16"/>
                </w:rPr>
                <w:delText>BS 8000:1989  Workmanship on building sites.</w:delText>
              </w:r>
            </w:del>
            <w:ins w:id="9450" w:author="Jing Kai Toh" w:date="2016-05-13T11:58:00Z">
              <w:r w:rsidR="006332AC">
                <w:rPr>
                  <w:rFonts w:ascii="Calibri Light" w:hAnsi="Calibri Light"/>
                  <w:sz w:val="16"/>
                  <w:szCs w:val="16"/>
                </w:rPr>
                <w:t>BS 8000-0:2014 Workmanship on construction sites. Introduction and general principles</w:t>
              </w:r>
            </w:ins>
          </w:p>
          <w:p w14:paraId="126735C0" w14:textId="77777777" w:rsidR="00C65D44" w:rsidRPr="00C65D44" w:rsidRDefault="00C65D44" w:rsidP="00C65D44">
            <w:pPr>
              <w:spacing w:line="360" w:lineRule="auto"/>
              <w:rPr>
                <w:rFonts w:ascii="Calibri Light" w:hAnsi="Calibri Light"/>
                <w:sz w:val="16"/>
                <w:szCs w:val="16"/>
              </w:rPr>
            </w:pPr>
            <w:del w:id="9451" w:author="Jing Kai Toh" w:date="2016-05-13T12:00:00Z">
              <w:r w:rsidRPr="00C65D44" w:rsidDel="006332AC">
                <w:rPr>
                  <w:rFonts w:ascii="Calibri Light" w:hAnsi="Calibri Light"/>
                  <w:sz w:val="16"/>
                  <w:szCs w:val="16"/>
                </w:rPr>
                <w:delText>BS 8118-1:1991 Structural use of aluminium. Code of practice for design</w:delText>
              </w:r>
            </w:del>
            <w:ins w:id="9452" w:author="Jing Kai Toh" w:date="2016-05-13T12:00:00Z">
              <w:r w:rsidR="006332AC">
                <w:rPr>
                  <w:rFonts w:ascii="Calibri Light" w:hAnsi="Calibri Light"/>
                  <w:sz w:val="16"/>
                  <w:szCs w:val="16"/>
                </w:rPr>
                <w:t>BS EN 1999-1-4:2007+A1:2011 Eurocode 9. Design of aluminium structures. Cold-formed structural sheeting / BS EN 1999-1-3:2007+A1:2011 Eurocode 9. Design of aluminium structures. Structures susceptible to fatigue / BS EN 1999-1-1:2007+A2:2013 Eurocode 9: Design of aluminium structures. General structural rules</w:t>
              </w:r>
            </w:ins>
          </w:p>
          <w:p w14:paraId="1C85C564" w14:textId="77777777" w:rsidR="00C65D44" w:rsidRPr="00C65D44" w:rsidRDefault="00C65D44" w:rsidP="00C65D44">
            <w:pPr>
              <w:spacing w:line="360" w:lineRule="auto"/>
              <w:rPr>
                <w:rFonts w:ascii="Calibri Light" w:hAnsi="Calibri Light"/>
                <w:sz w:val="16"/>
                <w:szCs w:val="16"/>
              </w:rPr>
            </w:pPr>
            <w:del w:id="9453" w:author="Jing Kai Toh" w:date="2016-05-13T12:01:00Z">
              <w:r w:rsidRPr="00C65D44" w:rsidDel="006332AC">
                <w:rPr>
                  <w:rFonts w:ascii="Calibri Light" w:hAnsi="Calibri Light"/>
                  <w:sz w:val="16"/>
                  <w:szCs w:val="16"/>
                </w:rPr>
                <w:delText>BS 8118-2:1991 Structural use of aluminium. Specification for materials, workmanship and protection</w:delText>
              </w:r>
            </w:del>
            <w:ins w:id="9454" w:author="Jing Kai Toh" w:date="2016-05-13T12:01:00Z">
              <w:r w:rsidR="006332AC">
                <w:rPr>
                  <w:rFonts w:ascii="Calibri Light" w:hAnsi="Calibri Light"/>
                  <w:sz w:val="16"/>
                  <w:szCs w:val="16"/>
                </w:rPr>
                <w:t>BS EN 1999-1-1:2007+A2:2013 Eurocode 9: Design of aluminium structures. General structural rules</w:t>
              </w:r>
            </w:ins>
          </w:p>
          <w:p w14:paraId="52F26179" w14:textId="77777777" w:rsidR="00C65D44" w:rsidRPr="00C65D44" w:rsidRDefault="00C65D44" w:rsidP="00C65D44">
            <w:pPr>
              <w:spacing w:line="360" w:lineRule="auto"/>
              <w:rPr>
                <w:rFonts w:ascii="Calibri Light" w:hAnsi="Calibri Light"/>
                <w:sz w:val="16"/>
                <w:szCs w:val="16"/>
              </w:rPr>
            </w:pPr>
            <w:del w:id="9455" w:author="Jing Kai Toh" w:date="2016-05-11T15:09:00Z">
              <w:r w:rsidRPr="00C65D44" w:rsidDel="008A15E4">
                <w:rPr>
                  <w:rFonts w:ascii="Calibri Light" w:hAnsi="Calibri Light"/>
                  <w:sz w:val="16"/>
                  <w:szCs w:val="16"/>
                </w:rPr>
                <w:delText>CP 143-1:1958 Code of practice for sheet roof and wall coverings. Aluminium, corrugated and troughed</w:delText>
              </w:r>
            </w:del>
            <w:ins w:id="9456" w:author="Jing Kai Toh" w:date="2016-05-11T15:09:00Z">
              <w:r w:rsidR="008A15E4">
                <w:rPr>
                  <w:rFonts w:ascii="Calibri Light" w:hAnsi="Calibri Light"/>
                  <w:sz w:val="16"/>
                  <w:szCs w:val="16"/>
                </w:rPr>
                <w:t>CP 143-1:1958 Code of practice for sheet roof and wall coverings. Aluminium, corrugated and troughed</w:t>
              </w:r>
            </w:ins>
          </w:p>
          <w:p w14:paraId="3792381F" w14:textId="77777777" w:rsidR="00C65D44" w:rsidRPr="00C65D44" w:rsidRDefault="00C65D44" w:rsidP="00C65D44">
            <w:pPr>
              <w:spacing w:line="360" w:lineRule="auto"/>
              <w:rPr>
                <w:rFonts w:ascii="Calibri Light" w:hAnsi="Calibri Light"/>
                <w:sz w:val="16"/>
                <w:szCs w:val="16"/>
              </w:rPr>
            </w:pPr>
            <w:del w:id="9457" w:author="Jing Kai Toh" w:date="2016-05-11T15:07:00Z">
              <w:r w:rsidRPr="00C65D44" w:rsidDel="008A15E4">
                <w:rPr>
                  <w:rFonts w:ascii="Calibri Light" w:hAnsi="Calibri Light"/>
                  <w:sz w:val="16"/>
                  <w:szCs w:val="16"/>
                </w:rPr>
                <w:delText>CP 143-10:1973 Code of practice for sheet roof and wall coverings. Code of practice for sheet roof and wall coverings. Galvanized corrugated steel. Metric units</w:delText>
              </w:r>
            </w:del>
            <w:ins w:id="9458" w:author="Jing Kai Toh" w:date="2016-05-11T15:07:00Z">
              <w:r w:rsidR="008A15E4">
                <w:rPr>
                  <w:rFonts w:ascii="Calibri Light" w:hAnsi="Calibri Light"/>
                  <w:sz w:val="16"/>
                  <w:szCs w:val="16"/>
                </w:rPr>
                <w:t>CP 143-10:1973 Code of practice for sheet roof and wall coverings. Code of practice for sheet roof and wall coverings. Galvanized corrugated steel. Metric units</w:t>
              </w:r>
            </w:ins>
          </w:p>
          <w:p w14:paraId="7F7FDCF1" w14:textId="77777777" w:rsidR="00C65D44" w:rsidRPr="00C65D44" w:rsidRDefault="00C65D44" w:rsidP="00C65D44">
            <w:pPr>
              <w:spacing w:line="360" w:lineRule="auto"/>
              <w:rPr>
                <w:rFonts w:ascii="Calibri Light" w:hAnsi="Calibri Light"/>
                <w:sz w:val="16"/>
                <w:szCs w:val="16"/>
              </w:rPr>
            </w:pPr>
            <w:del w:id="9459" w:author="Jing Kai Toh" w:date="2016-05-11T15:06:00Z">
              <w:r w:rsidRPr="00C65D44" w:rsidDel="008A15E4">
                <w:rPr>
                  <w:rFonts w:ascii="Calibri Light" w:hAnsi="Calibri Light"/>
                  <w:sz w:val="16"/>
                  <w:szCs w:val="16"/>
                </w:rPr>
                <w:delText>CP 143-12:1970 Code of practice for sheet roof and wall coverings. Code of practice for sheet roof and wall coverings. Copper. Metric units</w:delText>
              </w:r>
            </w:del>
            <w:ins w:id="9460" w:author="Jing Kai Toh" w:date="2016-05-11T15:06:00Z">
              <w:r w:rsidR="008A15E4">
                <w:rPr>
                  <w:rFonts w:ascii="Calibri Light" w:hAnsi="Calibri Light"/>
                  <w:sz w:val="16"/>
                  <w:szCs w:val="16"/>
                </w:rPr>
                <w:t>CP 143-12:1970 Code of practice for sheet roof and wall coverings. Code of practice for sheet roof and wall coverings. Copper. Metric units</w:t>
              </w:r>
            </w:ins>
          </w:p>
          <w:p w14:paraId="674C0807" w14:textId="77777777" w:rsidR="00C65D44" w:rsidRPr="00C65D44" w:rsidRDefault="00C65D44" w:rsidP="00C65D44">
            <w:pPr>
              <w:spacing w:line="360" w:lineRule="auto"/>
              <w:rPr>
                <w:rFonts w:ascii="Calibri Light" w:hAnsi="Calibri Light"/>
                <w:sz w:val="16"/>
                <w:szCs w:val="16"/>
              </w:rPr>
            </w:pPr>
            <w:del w:id="9461" w:author="Jing Kai Toh" w:date="2016-05-11T15:06:00Z">
              <w:r w:rsidRPr="00C65D44" w:rsidDel="008A15E4">
                <w:rPr>
                  <w:rFonts w:ascii="Calibri Light" w:hAnsi="Calibri Light"/>
                  <w:sz w:val="16"/>
                  <w:szCs w:val="16"/>
                </w:rPr>
                <w:delText>CP 143-15:1973 Code of practice for sheet roof and wall coverings. Code of practice for sheet roof and wall coverings. Aluminium. Metric units</w:delText>
              </w:r>
            </w:del>
            <w:ins w:id="9462" w:author="Jing Kai Toh" w:date="2016-05-11T15:06:00Z">
              <w:r w:rsidR="008A15E4">
                <w:rPr>
                  <w:rFonts w:ascii="Calibri Light" w:hAnsi="Calibri Light"/>
                  <w:sz w:val="16"/>
                  <w:szCs w:val="16"/>
                </w:rPr>
                <w:t>CP 143-15:1973 Code of practice for sheet roof and wall coverings. Code of practice for sheet roof and wall coverings. Aluminium. Metric units</w:t>
              </w:r>
            </w:ins>
          </w:p>
          <w:p w14:paraId="6ADCE5C2" w14:textId="77777777" w:rsidR="00C65D44" w:rsidRPr="00C65D44" w:rsidRDefault="00C65D44" w:rsidP="00C65D44">
            <w:pPr>
              <w:spacing w:line="360" w:lineRule="auto"/>
              <w:rPr>
                <w:rFonts w:ascii="Calibri Light" w:hAnsi="Calibri Light"/>
                <w:sz w:val="16"/>
                <w:szCs w:val="16"/>
              </w:rPr>
            </w:pPr>
            <w:del w:id="9463" w:author="Jing Kai Toh" w:date="2016-05-11T14:26:00Z">
              <w:r w:rsidRPr="00C65D44" w:rsidDel="00E7436C">
                <w:rPr>
                  <w:rFonts w:ascii="Calibri Light" w:hAnsi="Calibri Light"/>
                  <w:sz w:val="16"/>
                  <w:szCs w:val="16"/>
                </w:rPr>
                <w:delText>BS EN 1172:1997 Copper and copper alloys. Sheet and strip for building purposes</w:delText>
              </w:r>
            </w:del>
            <w:ins w:id="9464" w:author="Jing Kai Toh" w:date="2016-05-11T14:26:00Z">
              <w:r w:rsidR="00E7436C">
                <w:rPr>
                  <w:rFonts w:ascii="Calibri Light" w:hAnsi="Calibri Light"/>
                  <w:sz w:val="16"/>
                  <w:szCs w:val="16"/>
                </w:rPr>
                <w:t>BS EN 1172:2011 Copper and copper alloys. Sheet and strip for building purposes</w:t>
              </w:r>
            </w:ins>
          </w:p>
          <w:p w14:paraId="37672EED" w14:textId="77777777" w:rsidR="00C65D44" w:rsidRPr="00C65D44" w:rsidRDefault="00C65D44" w:rsidP="00C65D44">
            <w:pPr>
              <w:spacing w:line="360" w:lineRule="auto"/>
              <w:rPr>
                <w:rFonts w:ascii="Calibri Light" w:hAnsi="Calibri Light"/>
                <w:sz w:val="16"/>
                <w:szCs w:val="16"/>
              </w:rPr>
            </w:pPr>
            <w:del w:id="9465" w:author="Jing Kai Toh" w:date="2016-05-13T12:02:00Z">
              <w:r w:rsidRPr="00C65D44" w:rsidDel="006332AC">
                <w:rPr>
                  <w:rFonts w:ascii="Calibri Light" w:hAnsi="Calibri Light"/>
                  <w:sz w:val="16"/>
                  <w:szCs w:val="16"/>
                </w:rPr>
                <w:delText>BS EN 2004-5:1993 Test methods for aluminium and aluminium alloy products. Determination of cladding thickness and copper diffusion of clad semi-finished products</w:delText>
              </w:r>
            </w:del>
            <w:ins w:id="9466" w:author="Jing Kai Toh" w:date="2016-05-13T12:02:00Z">
              <w:r w:rsidR="006332AC">
                <w:rPr>
                  <w:rFonts w:ascii="Calibri Light" w:hAnsi="Calibri Light"/>
                  <w:sz w:val="16"/>
                  <w:szCs w:val="16"/>
                </w:rPr>
                <w:t>BS EN 2004-5:1993 Test methods for aluminium and aluminium alloy products. Determination of cladding thickness and copper diffusion of clad semi-finished products</w:t>
              </w:r>
            </w:ins>
          </w:p>
          <w:p w14:paraId="0C7FFFDC" w14:textId="77777777" w:rsidR="00C65D44" w:rsidRPr="00C65D44" w:rsidRDefault="00C65D44" w:rsidP="00C65D44">
            <w:pPr>
              <w:spacing w:line="360" w:lineRule="auto"/>
              <w:rPr>
                <w:rFonts w:ascii="Calibri Light" w:hAnsi="Calibri Light"/>
                <w:sz w:val="16"/>
                <w:szCs w:val="16"/>
              </w:rPr>
            </w:pPr>
            <w:del w:id="9467" w:author="Jing Kai Toh" w:date="2016-05-13T11:00:00Z">
              <w:r w:rsidRPr="00C65D44" w:rsidDel="00A54D30">
                <w:rPr>
                  <w:rFonts w:ascii="Calibri Light" w:hAnsi="Calibri Light"/>
                  <w:sz w:val="16"/>
                  <w:szCs w:val="16"/>
                </w:rPr>
                <w:delText>BS EN 10029 Specification for tolerance on dimensions, shape and mass for hot rolled steel plates 3mm thick or above</w:delText>
              </w:r>
            </w:del>
            <w:ins w:id="9468" w:author="Jing Kai Toh" w:date="2016-05-13T11:00:00Z">
              <w:r w:rsidR="00A54D30">
                <w:rPr>
                  <w:rFonts w:ascii="Calibri Light" w:hAnsi="Calibri Light"/>
                  <w:sz w:val="16"/>
                  <w:szCs w:val="16"/>
                </w:rPr>
                <w:t>BS EN ISO 18286:2010 Hot-rolled stainless steel plates. Tolerances on dimensions and shape / BS EN 10029:2010 Hot-rolled steel plates 3 mm thick or above. Tolerances on dimensions and shape</w:t>
              </w:r>
            </w:ins>
          </w:p>
          <w:p w14:paraId="25875285" w14:textId="77777777" w:rsidR="00C65D44" w:rsidRPr="00C65D44" w:rsidRDefault="00C65D44" w:rsidP="00C65D44">
            <w:pPr>
              <w:spacing w:line="360" w:lineRule="auto"/>
              <w:rPr>
                <w:rFonts w:ascii="Calibri Light" w:hAnsi="Calibri Light"/>
                <w:sz w:val="16"/>
                <w:szCs w:val="16"/>
              </w:rPr>
            </w:pPr>
            <w:del w:id="9469" w:author="Jing Kai Toh" w:date="2016-05-11T14:01:00Z">
              <w:r w:rsidRPr="00C65D44" w:rsidDel="00FD5895">
                <w:rPr>
                  <w:rFonts w:ascii="Calibri Light" w:hAnsi="Calibri Light"/>
                  <w:sz w:val="16"/>
                  <w:szCs w:val="16"/>
                </w:rPr>
                <w:delText>DD ENV 10169-2:1999 Continuously organic coated (coil coated) steel flat products. Products for building exterior applications</w:delText>
              </w:r>
            </w:del>
            <w:ins w:id="9470" w:author="Jing Kai Toh" w:date="2016-05-11T14:01:00Z">
              <w:r w:rsidR="00FD5895">
                <w:rPr>
                  <w:rFonts w:ascii="Calibri Light" w:hAnsi="Calibri Light"/>
                  <w:sz w:val="16"/>
                  <w:szCs w:val="16"/>
                </w:rPr>
                <w:t>BS EN 10169:2010+A1:2012 Continuously organic coated (coil coated) steel flat products. Technical delivery conditionsContinuously organic coated (coil coated) steel flat products. Technical delivery conditions</w:t>
              </w:r>
            </w:ins>
          </w:p>
          <w:p w14:paraId="5375899D" w14:textId="77777777" w:rsidR="00C65D44" w:rsidRPr="00C65D44" w:rsidRDefault="00C65D44" w:rsidP="00C65D44">
            <w:pPr>
              <w:spacing w:line="360" w:lineRule="auto"/>
              <w:rPr>
                <w:rFonts w:ascii="Calibri Light" w:hAnsi="Calibri Light"/>
                <w:sz w:val="16"/>
                <w:szCs w:val="16"/>
              </w:rPr>
            </w:pPr>
            <w:del w:id="9471" w:author="Jing Kai Toh" w:date="2016-05-13T12:08:00Z">
              <w:r w:rsidRPr="00C65D44" w:rsidDel="00A12233">
                <w:rPr>
                  <w:rFonts w:ascii="Calibri Light" w:hAnsi="Calibri Light"/>
                  <w:sz w:val="16"/>
                  <w:szCs w:val="16"/>
                </w:rPr>
                <w:delText>BS EN 12153:2000 Curtain walling. Air permeability. Test method</w:delText>
              </w:r>
            </w:del>
            <w:ins w:id="9472" w:author="Jing Kai Toh" w:date="2016-05-13T12:08:00Z">
              <w:r w:rsidR="00A12233">
                <w:rPr>
                  <w:rFonts w:ascii="Calibri Light" w:hAnsi="Calibri Light"/>
                  <w:sz w:val="16"/>
                  <w:szCs w:val="16"/>
                </w:rPr>
                <w:t>BS EN 12153:2000 Curtain walling. Air permeability. Test method</w:t>
              </w:r>
            </w:ins>
          </w:p>
          <w:p w14:paraId="5F2D28F2" w14:textId="77777777" w:rsidR="00C65D44" w:rsidRPr="00C65D44" w:rsidRDefault="00C65D44" w:rsidP="00C65D44">
            <w:pPr>
              <w:spacing w:line="360" w:lineRule="auto"/>
              <w:rPr>
                <w:rFonts w:ascii="Calibri Light" w:hAnsi="Calibri Light"/>
                <w:sz w:val="16"/>
                <w:szCs w:val="16"/>
              </w:rPr>
            </w:pPr>
            <w:del w:id="9473" w:author="Jing Kai Toh" w:date="2016-05-13T12:09:00Z">
              <w:r w:rsidRPr="00C65D44" w:rsidDel="00A12233">
                <w:rPr>
                  <w:rFonts w:ascii="Calibri Light" w:hAnsi="Calibri Light"/>
                  <w:sz w:val="16"/>
                  <w:szCs w:val="16"/>
                </w:rPr>
                <w:delText>BS EN 12154:2000 Curtain walling. Watertightness. Performance requirements and classification</w:delText>
              </w:r>
            </w:del>
            <w:ins w:id="9474" w:author="Jing Kai Toh" w:date="2016-05-13T12:09:00Z">
              <w:r w:rsidR="00A12233">
                <w:rPr>
                  <w:rFonts w:ascii="Calibri Light" w:hAnsi="Calibri Light"/>
                  <w:sz w:val="16"/>
                  <w:szCs w:val="16"/>
                </w:rPr>
                <w:t>BS EN 12154:2000 Curtain walling. Watertightness. Performance requirements and classification</w:t>
              </w:r>
            </w:ins>
          </w:p>
          <w:p w14:paraId="6288AEBE" w14:textId="77777777" w:rsidR="00C65D44" w:rsidRPr="00C65D44" w:rsidRDefault="00C65D44" w:rsidP="00C65D44">
            <w:pPr>
              <w:spacing w:line="360" w:lineRule="auto"/>
              <w:rPr>
                <w:rFonts w:ascii="Calibri Light" w:hAnsi="Calibri Light"/>
                <w:sz w:val="16"/>
                <w:szCs w:val="16"/>
              </w:rPr>
            </w:pPr>
            <w:del w:id="9475" w:author="Jing Kai Toh" w:date="2016-05-13T12:10:00Z">
              <w:r w:rsidRPr="00C65D44" w:rsidDel="00A12233">
                <w:rPr>
                  <w:rFonts w:ascii="Calibri Light" w:hAnsi="Calibri Light"/>
                  <w:sz w:val="16"/>
                  <w:szCs w:val="16"/>
                </w:rPr>
                <w:delText>BS EN 12155:2000 Curtain walling. Watertightness. Laboratory test under static pressure</w:delText>
              </w:r>
            </w:del>
            <w:ins w:id="9476" w:author="Jing Kai Toh" w:date="2016-05-13T12:10:00Z">
              <w:r w:rsidR="00A12233">
                <w:rPr>
                  <w:rFonts w:ascii="Calibri Light" w:hAnsi="Calibri Light"/>
                  <w:sz w:val="16"/>
                  <w:szCs w:val="16"/>
                </w:rPr>
                <w:t>BS EN 12155:2000 Curtain walling. Watertightness. Laboratory test under static pressure</w:t>
              </w:r>
            </w:ins>
          </w:p>
          <w:p w14:paraId="30A49F44" w14:textId="77777777" w:rsidR="00C65D44" w:rsidRPr="00C65D44" w:rsidRDefault="00C65D44" w:rsidP="00C65D44">
            <w:pPr>
              <w:spacing w:line="360" w:lineRule="auto"/>
              <w:rPr>
                <w:rFonts w:ascii="Calibri Light" w:hAnsi="Calibri Light"/>
                <w:sz w:val="16"/>
                <w:szCs w:val="16"/>
              </w:rPr>
            </w:pPr>
            <w:del w:id="9477" w:author="Jing Kai Toh" w:date="2016-05-13T12:10:00Z">
              <w:r w:rsidRPr="00C65D44" w:rsidDel="00A12233">
                <w:rPr>
                  <w:rFonts w:ascii="Calibri Light" w:hAnsi="Calibri Light"/>
                  <w:sz w:val="16"/>
                  <w:szCs w:val="16"/>
                </w:rPr>
                <w:delText>BS EN 12179:2000 Curtain walling. Resistance to wind load. Test method</w:delText>
              </w:r>
            </w:del>
            <w:ins w:id="9478" w:author="Jing Kai Toh" w:date="2016-05-13T12:10:00Z">
              <w:r w:rsidR="00A12233">
                <w:rPr>
                  <w:rFonts w:ascii="Calibri Light" w:hAnsi="Calibri Light"/>
                  <w:sz w:val="16"/>
                  <w:szCs w:val="16"/>
                </w:rPr>
                <w:t>BS EN 12179:2000 Curtain walling. Resistance to wind load. Test method</w:t>
              </w:r>
            </w:ins>
          </w:p>
          <w:p w14:paraId="367ED14A" w14:textId="77777777" w:rsidR="00C65D44" w:rsidRPr="00C65D44" w:rsidRDefault="00C65D44" w:rsidP="00C65D44">
            <w:pPr>
              <w:spacing w:line="360" w:lineRule="auto"/>
              <w:rPr>
                <w:rFonts w:ascii="Calibri Light" w:hAnsi="Calibri Light"/>
                <w:sz w:val="16"/>
                <w:szCs w:val="16"/>
              </w:rPr>
            </w:pPr>
            <w:del w:id="9479" w:author="Jing Kai Toh" w:date="2016-05-11T12:17:00Z">
              <w:r w:rsidRPr="00C65D44" w:rsidDel="004F38FD">
                <w:rPr>
                  <w:rFonts w:ascii="Calibri Light" w:hAnsi="Calibri Light"/>
                  <w:sz w:val="16"/>
                  <w:szCs w:val="16"/>
                </w:rPr>
                <w:delText>BS EN 12588:1999 Lead and lead alloys. Rolled lead sheet for building purposes</w:delText>
              </w:r>
            </w:del>
            <w:ins w:id="9480" w:author="Jing Kai Toh" w:date="2016-05-11T12:17:00Z">
              <w:r w:rsidR="004F38FD">
                <w:rPr>
                  <w:rFonts w:ascii="Calibri Light" w:hAnsi="Calibri Light"/>
                  <w:sz w:val="16"/>
                  <w:szCs w:val="16"/>
                </w:rPr>
                <w:t>BS EN 12588:2006 Lead and lead alloys. Rolled lead sheet for building purposes</w:t>
              </w:r>
            </w:ins>
          </w:p>
          <w:p w14:paraId="3A2FD8B4" w14:textId="77777777" w:rsidR="00C65D44" w:rsidRPr="00C65D44" w:rsidRDefault="00C65D44" w:rsidP="00C65D44">
            <w:pPr>
              <w:spacing w:line="360" w:lineRule="auto"/>
              <w:rPr>
                <w:rFonts w:ascii="Calibri Light" w:hAnsi="Calibri Light"/>
                <w:sz w:val="16"/>
                <w:szCs w:val="16"/>
              </w:rPr>
            </w:pPr>
            <w:del w:id="9481" w:author="Jing Kai Toh" w:date="2016-05-13T12:11:00Z">
              <w:r w:rsidRPr="00C65D44" w:rsidDel="00A12233">
                <w:rPr>
                  <w:rFonts w:ascii="Calibri Light" w:hAnsi="Calibri Light"/>
                  <w:sz w:val="16"/>
                  <w:szCs w:val="16"/>
                </w:rPr>
                <w:delText>DD ENV 13050:2001 Curtain walling. Watertightness. Laboratory test under dynamic condition of air pressure and water spray</w:delText>
              </w:r>
            </w:del>
            <w:ins w:id="9482" w:author="Jing Kai Toh" w:date="2016-05-13T12:11:00Z">
              <w:r w:rsidR="00A12233">
                <w:rPr>
                  <w:rFonts w:ascii="Calibri Light" w:hAnsi="Calibri Light"/>
                  <w:sz w:val="16"/>
                  <w:szCs w:val="16"/>
                </w:rPr>
                <w:t>BS EN 13050:2011 Curtain Walling. Watertightness. Laboratory test under dynamic condition of air pressure and water spray</w:t>
              </w:r>
            </w:ins>
          </w:p>
          <w:p w14:paraId="58993C8B" w14:textId="77777777" w:rsidR="00C65D44" w:rsidRPr="00C65D44" w:rsidRDefault="00C65D44" w:rsidP="00C65D44">
            <w:pPr>
              <w:spacing w:line="360" w:lineRule="auto"/>
              <w:rPr>
                <w:rFonts w:ascii="Calibri Light" w:hAnsi="Calibri Light"/>
                <w:sz w:val="16"/>
                <w:szCs w:val="16"/>
              </w:rPr>
            </w:pPr>
            <w:del w:id="9483" w:author="Jing Kai Toh" w:date="2016-05-13T12:12:00Z">
              <w:r w:rsidRPr="00C65D44" w:rsidDel="00A12233">
                <w:rPr>
                  <w:rFonts w:ascii="Calibri Light" w:hAnsi="Calibri Light"/>
                  <w:sz w:val="16"/>
                  <w:szCs w:val="16"/>
                </w:rPr>
                <w:delText>BS EN 13051:2001 Curtain walling. Watertightness. Site test</w:delText>
              </w:r>
            </w:del>
            <w:ins w:id="9484" w:author="Jing Kai Toh" w:date="2016-05-13T12:12:00Z">
              <w:r w:rsidR="00A12233">
                <w:rPr>
                  <w:rFonts w:ascii="Calibri Light" w:hAnsi="Calibri Light"/>
                  <w:sz w:val="16"/>
                  <w:szCs w:val="16"/>
                </w:rPr>
                <w:t>BS EN 13051:2001 Curtain walling. Watertightness. Site test</w:t>
              </w:r>
            </w:ins>
          </w:p>
          <w:p w14:paraId="09B48175" w14:textId="77777777" w:rsidR="00C65D44" w:rsidRPr="00C65D44" w:rsidRDefault="00C65D44" w:rsidP="00C65D44">
            <w:pPr>
              <w:spacing w:line="360" w:lineRule="auto"/>
              <w:rPr>
                <w:rFonts w:ascii="Calibri Light" w:hAnsi="Calibri Light"/>
                <w:sz w:val="16"/>
                <w:szCs w:val="16"/>
              </w:rPr>
            </w:pPr>
            <w:del w:id="9485" w:author="Jing Kai Toh" w:date="2016-05-13T12:12:00Z">
              <w:r w:rsidRPr="00C65D44" w:rsidDel="00A12233">
                <w:rPr>
                  <w:rFonts w:ascii="Calibri Light" w:hAnsi="Calibri Light"/>
                  <w:sz w:val="16"/>
                  <w:szCs w:val="16"/>
                </w:rPr>
                <w:delText>BS EN 13116:2001 Curtain walling. Resistance to wind load. Performance requirements</w:delText>
              </w:r>
            </w:del>
            <w:ins w:id="9486" w:author="Jing Kai Toh" w:date="2016-05-13T12:12:00Z">
              <w:r w:rsidR="00A12233">
                <w:rPr>
                  <w:rFonts w:ascii="Calibri Light" w:hAnsi="Calibri Light"/>
                  <w:sz w:val="16"/>
                  <w:szCs w:val="16"/>
                </w:rPr>
                <w:t>BS EN 13116:2001 Curtain walling. Resistance to wind load. Performance requirements</w:t>
              </w:r>
            </w:ins>
          </w:p>
          <w:p w14:paraId="6CD71AA0" w14:textId="77777777" w:rsidR="00401C5E" w:rsidRPr="00C65D44" w:rsidRDefault="00401C5E" w:rsidP="00C65D44">
            <w:pPr>
              <w:spacing w:line="360" w:lineRule="auto"/>
              <w:rPr>
                <w:rFonts w:ascii="Calibri Light" w:hAnsi="Calibri Light"/>
                <w:sz w:val="16"/>
                <w:szCs w:val="16"/>
              </w:rPr>
            </w:pPr>
          </w:p>
        </w:tc>
      </w:tr>
      <w:tr w:rsidR="00401C5E" w:rsidRPr="004F3C8C" w14:paraId="2B1EC5EA" w14:textId="77777777" w:rsidTr="00401C5E">
        <w:tc>
          <w:tcPr>
            <w:tcW w:w="685" w:type="dxa"/>
          </w:tcPr>
          <w:p w14:paraId="1C7A928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554B4F7" w14:textId="77777777" w:rsidR="00A77F4C" w:rsidRPr="00A77F4C" w:rsidRDefault="00A77F4C" w:rsidP="00A77F4C">
            <w:pPr>
              <w:spacing w:after="120"/>
              <w:rPr>
                <w:ins w:id="9487" w:author="Jing Kai Toh" w:date="2016-05-13T12:46:00Z"/>
                <w:rFonts w:ascii="Calibri Light" w:hAnsi="Calibri Light"/>
                <w:sz w:val="16"/>
                <w:szCs w:val="16"/>
                <w:lang w:val="en-US"/>
              </w:rPr>
            </w:pPr>
            <w:ins w:id="9488" w:author="Jing Kai Toh" w:date="2016-05-13T12:46:00Z">
              <w:r w:rsidRPr="00A77F4C">
                <w:rPr>
                  <w:rFonts w:ascii="Calibri Light" w:hAnsi="Calibri Light"/>
                  <w:sz w:val="16"/>
                  <w:szCs w:val="16"/>
                  <w:lang w:val="en-US"/>
                </w:rPr>
                <w:t>ASTM B137 - 95(2014) Standard Test Method for Measurement of Coating Mass Per Unit Area on Anodically Coated Aluminum</w:t>
              </w:r>
            </w:ins>
          </w:p>
          <w:p w14:paraId="3DAF32BC" w14:textId="77777777" w:rsidR="00A77F4C" w:rsidRPr="00A77F4C" w:rsidRDefault="00A77F4C" w:rsidP="00A77F4C">
            <w:pPr>
              <w:spacing w:after="120"/>
              <w:rPr>
                <w:ins w:id="9489" w:author="Jing Kai Toh" w:date="2016-05-13T12:46:00Z"/>
                <w:rFonts w:ascii="Calibri Light" w:hAnsi="Calibri Light"/>
                <w:sz w:val="16"/>
                <w:szCs w:val="16"/>
                <w:lang w:val="en-US"/>
              </w:rPr>
            </w:pPr>
            <w:ins w:id="9490" w:author="Jing Kai Toh" w:date="2016-05-13T12:46:00Z">
              <w:r w:rsidRPr="00A77F4C">
                <w:rPr>
                  <w:rFonts w:ascii="Calibri Light" w:hAnsi="Calibri Light"/>
                  <w:sz w:val="16"/>
                  <w:szCs w:val="16"/>
                  <w:lang w:val="en-US"/>
                </w:rPr>
                <w:t>ASTM B244 - 09(2014) Standard Test Method for Measurement of Thickness of Anodic Coatings on Aluminum and of Other Nonconductive Coatings on Nonmagnetic Basis Metals with Eddy-Current Instruments</w:t>
              </w:r>
            </w:ins>
          </w:p>
          <w:p w14:paraId="053A2952" w14:textId="77777777" w:rsidR="00A77F4C" w:rsidRPr="00A77F4C" w:rsidRDefault="00A77F4C" w:rsidP="00A77F4C">
            <w:pPr>
              <w:spacing w:after="120"/>
              <w:rPr>
                <w:ins w:id="9491" w:author="Jing Kai Toh" w:date="2016-05-13T12:46:00Z"/>
                <w:rFonts w:ascii="Calibri Light" w:hAnsi="Calibri Light"/>
                <w:sz w:val="16"/>
                <w:szCs w:val="16"/>
                <w:lang w:val="en-US"/>
              </w:rPr>
            </w:pPr>
            <w:ins w:id="9492" w:author="Jing Kai Toh" w:date="2016-05-13T12:46:00Z">
              <w:r w:rsidRPr="00A77F4C">
                <w:rPr>
                  <w:rFonts w:ascii="Calibri Light" w:hAnsi="Calibri Light"/>
                  <w:sz w:val="16"/>
                  <w:szCs w:val="16"/>
                  <w:lang w:val="en-US"/>
                </w:rPr>
                <w:t>ASTM B580 - 79(2014) Standard Specification for Anodic Oxide Coatings on Aluminum</w:t>
              </w:r>
            </w:ins>
          </w:p>
          <w:p w14:paraId="234FEC28" w14:textId="77777777" w:rsidR="00A77F4C" w:rsidRPr="00A77F4C" w:rsidRDefault="00A77F4C" w:rsidP="00A77F4C">
            <w:pPr>
              <w:spacing w:after="120"/>
              <w:rPr>
                <w:ins w:id="9493" w:author="Jing Kai Toh" w:date="2016-05-13T12:46:00Z"/>
                <w:rFonts w:ascii="Calibri Light" w:hAnsi="Calibri Light"/>
                <w:sz w:val="16"/>
                <w:szCs w:val="16"/>
                <w:lang w:val="en-US"/>
              </w:rPr>
            </w:pPr>
            <w:ins w:id="9494" w:author="Jing Kai Toh" w:date="2016-05-13T12:46:00Z">
              <w:r w:rsidRPr="00A77F4C">
                <w:rPr>
                  <w:rFonts w:ascii="Calibri Light" w:hAnsi="Calibri Light"/>
                  <w:sz w:val="16"/>
                  <w:szCs w:val="16"/>
                  <w:lang w:val="en-US"/>
                </w:rPr>
                <w:t>ASTM B659 - 90(2014) Standard Guide for Measuring Thickness of Metallic and Inorganic Coatings</w:t>
              </w:r>
            </w:ins>
          </w:p>
          <w:p w14:paraId="4C238B4E" w14:textId="77777777" w:rsidR="00A77F4C" w:rsidRPr="00A77F4C" w:rsidRDefault="00A77F4C" w:rsidP="00A77F4C">
            <w:pPr>
              <w:spacing w:after="120"/>
              <w:rPr>
                <w:ins w:id="9495" w:author="Jing Kai Toh" w:date="2016-05-13T12:46:00Z"/>
                <w:rFonts w:ascii="Calibri Light" w:hAnsi="Calibri Light"/>
                <w:sz w:val="16"/>
                <w:szCs w:val="16"/>
                <w:lang w:val="en-US"/>
              </w:rPr>
            </w:pPr>
            <w:ins w:id="9496" w:author="Jing Kai Toh" w:date="2016-05-13T12:46:00Z">
              <w:r w:rsidRPr="00A77F4C">
                <w:rPr>
                  <w:rFonts w:ascii="Calibri Light" w:hAnsi="Calibri Light"/>
                  <w:sz w:val="16"/>
                  <w:szCs w:val="16"/>
                  <w:lang w:val="en-US"/>
                </w:rPr>
                <w:t>ASTM B680 - 80(2014) Standard Test Method for Seal Quality of Anodic Coatings on Aluminum by Acid Dissolution</w:t>
              </w:r>
            </w:ins>
          </w:p>
          <w:p w14:paraId="0AA401D6" w14:textId="77777777" w:rsidR="00A77F4C" w:rsidRPr="00A77F4C" w:rsidRDefault="00A77F4C" w:rsidP="00A77F4C">
            <w:pPr>
              <w:spacing w:after="120"/>
              <w:rPr>
                <w:ins w:id="9497" w:author="Jing Kai Toh" w:date="2016-05-13T12:46:00Z"/>
                <w:rFonts w:ascii="Calibri Light" w:hAnsi="Calibri Light"/>
                <w:sz w:val="16"/>
                <w:szCs w:val="16"/>
                <w:lang w:val="en-US"/>
              </w:rPr>
            </w:pPr>
            <w:ins w:id="9498" w:author="Jing Kai Toh" w:date="2016-05-13T12:46:00Z">
              <w:r w:rsidRPr="00A77F4C">
                <w:rPr>
                  <w:rFonts w:ascii="Calibri Light" w:hAnsi="Calibri Light"/>
                  <w:sz w:val="16"/>
                  <w:szCs w:val="16"/>
                  <w:lang w:val="en-US"/>
                </w:rPr>
                <w:t>ASTM B767 - 88(2010) Standard Guide for Determining Mass Per Unit Area of Electrodeposited and Related Coatings by Gravimetric and Other Chemical Analysis Procedures</w:t>
              </w:r>
            </w:ins>
          </w:p>
          <w:p w14:paraId="50E721B1" w14:textId="77777777" w:rsidR="00A77F4C" w:rsidRPr="00A77F4C" w:rsidRDefault="00A77F4C" w:rsidP="00A77F4C">
            <w:pPr>
              <w:spacing w:after="120"/>
              <w:rPr>
                <w:ins w:id="9499" w:author="Jing Kai Toh" w:date="2016-05-13T12:46:00Z"/>
                <w:rFonts w:ascii="Calibri Light" w:hAnsi="Calibri Light"/>
                <w:sz w:val="16"/>
                <w:szCs w:val="16"/>
                <w:lang w:val="en-US"/>
              </w:rPr>
            </w:pPr>
            <w:ins w:id="9500" w:author="Jing Kai Toh" w:date="2016-05-13T12:46:00Z">
              <w:r w:rsidRPr="00A77F4C">
                <w:rPr>
                  <w:rFonts w:ascii="Calibri Light" w:hAnsi="Calibri Light"/>
                  <w:sz w:val="16"/>
                  <w:szCs w:val="16"/>
                  <w:lang w:val="en-US"/>
                </w:rPr>
                <w:t>ASTM C509 - 06(2015) Standard Specification for Elastomeric Cellular Preformed Gasket and Sealing Material</w:t>
              </w:r>
            </w:ins>
          </w:p>
          <w:p w14:paraId="4E0470EC" w14:textId="77777777" w:rsidR="00A77F4C" w:rsidRPr="00A77F4C" w:rsidRDefault="00A77F4C" w:rsidP="00A77F4C">
            <w:pPr>
              <w:spacing w:after="120"/>
              <w:rPr>
                <w:ins w:id="9501" w:author="Jing Kai Toh" w:date="2016-05-13T12:46:00Z"/>
                <w:rFonts w:ascii="Calibri Light" w:hAnsi="Calibri Light"/>
                <w:sz w:val="16"/>
                <w:szCs w:val="16"/>
                <w:lang w:val="en-US"/>
              </w:rPr>
            </w:pPr>
            <w:ins w:id="9502" w:author="Jing Kai Toh" w:date="2016-05-13T12:46:00Z">
              <w:r w:rsidRPr="00A77F4C">
                <w:rPr>
                  <w:rFonts w:ascii="Calibri Light" w:hAnsi="Calibri Light"/>
                  <w:sz w:val="16"/>
                  <w:szCs w:val="16"/>
                  <w:lang w:val="en-US"/>
                </w:rPr>
                <w:t>ASTM C717 - 14a Standard Terminology of Building Seals and Sealants</w:t>
              </w:r>
            </w:ins>
          </w:p>
          <w:p w14:paraId="1B6CDD9C" w14:textId="77777777" w:rsidR="00A77F4C" w:rsidRPr="00A77F4C" w:rsidRDefault="00A77F4C" w:rsidP="00A77F4C">
            <w:pPr>
              <w:spacing w:after="120"/>
              <w:rPr>
                <w:ins w:id="9503" w:author="Jing Kai Toh" w:date="2016-05-13T12:46:00Z"/>
                <w:rFonts w:ascii="Calibri Light" w:hAnsi="Calibri Light"/>
                <w:sz w:val="16"/>
                <w:szCs w:val="16"/>
                <w:lang w:val="en-US"/>
              </w:rPr>
            </w:pPr>
            <w:ins w:id="9504" w:author="Jing Kai Toh" w:date="2016-05-13T12:46:00Z">
              <w:r w:rsidRPr="00A77F4C">
                <w:rPr>
                  <w:rFonts w:ascii="Calibri Light" w:hAnsi="Calibri Light"/>
                  <w:sz w:val="16"/>
                  <w:szCs w:val="16"/>
                  <w:lang w:val="en-US"/>
                </w:rPr>
                <w:t>ASTM C1401 - 14 Standard Guide for Structural Sealant Glazing</w:t>
              </w:r>
            </w:ins>
          </w:p>
          <w:p w14:paraId="3A7E7546" w14:textId="77777777" w:rsidR="00A77F4C" w:rsidRPr="00A77F4C" w:rsidRDefault="00A77F4C" w:rsidP="00A77F4C">
            <w:pPr>
              <w:spacing w:after="120"/>
              <w:rPr>
                <w:ins w:id="9505" w:author="Jing Kai Toh" w:date="2016-05-13T12:46:00Z"/>
                <w:rFonts w:ascii="Calibri Light" w:hAnsi="Calibri Light"/>
                <w:sz w:val="16"/>
                <w:szCs w:val="16"/>
                <w:lang w:val="en-US"/>
              </w:rPr>
            </w:pPr>
            <w:ins w:id="9506" w:author="Jing Kai Toh" w:date="2016-05-13T12:46:00Z">
              <w:r w:rsidRPr="00A77F4C">
                <w:rPr>
                  <w:rFonts w:ascii="Calibri Light" w:hAnsi="Calibri Light"/>
                  <w:sz w:val="16"/>
                  <w:szCs w:val="16"/>
                  <w:lang w:val="en-US"/>
                </w:rPr>
                <w:t>ASTM C1392 - 00(2014) Standard Guide for Evaluating Failure of Structural Sealant Glazing</w:t>
              </w:r>
            </w:ins>
          </w:p>
          <w:p w14:paraId="2065E2D6" w14:textId="77777777" w:rsidR="00A77F4C" w:rsidRPr="00A77F4C" w:rsidRDefault="00A77F4C" w:rsidP="00A77F4C">
            <w:pPr>
              <w:spacing w:after="120"/>
              <w:rPr>
                <w:ins w:id="9507" w:author="Jing Kai Toh" w:date="2016-05-13T12:46:00Z"/>
                <w:rFonts w:ascii="Calibri Light" w:hAnsi="Calibri Light"/>
                <w:sz w:val="16"/>
                <w:szCs w:val="16"/>
                <w:lang w:val="en-US"/>
              </w:rPr>
            </w:pPr>
            <w:ins w:id="9508" w:author="Jing Kai Toh" w:date="2016-05-13T12:46:00Z">
              <w:r w:rsidRPr="00A77F4C">
                <w:rPr>
                  <w:rFonts w:ascii="Calibri Light" w:hAnsi="Calibri Light"/>
                  <w:sz w:val="16"/>
                  <w:szCs w:val="16"/>
                  <w:lang w:val="en-US"/>
                </w:rPr>
                <w:t>ASTM D523 - 14 Standard Test Method for Specular Gloss</w:t>
              </w:r>
            </w:ins>
          </w:p>
          <w:p w14:paraId="7FBBEE80" w14:textId="77777777" w:rsidR="00A77F4C" w:rsidRPr="00A77F4C" w:rsidRDefault="00A77F4C" w:rsidP="00A77F4C">
            <w:pPr>
              <w:spacing w:after="120"/>
              <w:rPr>
                <w:ins w:id="9509" w:author="Jing Kai Toh" w:date="2016-05-13T12:46:00Z"/>
                <w:rFonts w:ascii="Calibri Light" w:hAnsi="Calibri Light"/>
                <w:sz w:val="16"/>
                <w:szCs w:val="16"/>
                <w:lang w:val="en-US"/>
              </w:rPr>
            </w:pPr>
            <w:ins w:id="9510" w:author="Jing Kai Toh" w:date="2016-05-13T12:46:00Z">
              <w:r w:rsidRPr="00A77F4C">
                <w:rPr>
                  <w:rFonts w:ascii="Calibri Light" w:hAnsi="Calibri Light"/>
                  <w:sz w:val="16"/>
                  <w:szCs w:val="16"/>
                  <w:lang w:val="en-US"/>
                </w:rPr>
                <w:t>ASTM D610 - 08(2012) Standard Practice for Evaluating Degree of Rusting on Painted Steel Surfaces</w:t>
              </w:r>
            </w:ins>
          </w:p>
          <w:p w14:paraId="67B99EA2" w14:textId="77777777" w:rsidR="00A77F4C" w:rsidRPr="00A77F4C" w:rsidRDefault="00A77F4C" w:rsidP="00A77F4C">
            <w:pPr>
              <w:spacing w:after="120"/>
              <w:rPr>
                <w:ins w:id="9511" w:author="Jing Kai Toh" w:date="2016-05-13T12:46:00Z"/>
                <w:rFonts w:ascii="Calibri Light" w:hAnsi="Calibri Light"/>
                <w:sz w:val="16"/>
                <w:szCs w:val="16"/>
                <w:lang w:val="en-US"/>
              </w:rPr>
            </w:pPr>
            <w:ins w:id="9512" w:author="Jing Kai Toh" w:date="2016-05-13T12:46:00Z">
              <w:r w:rsidRPr="00A77F4C">
                <w:rPr>
                  <w:rFonts w:ascii="Calibri Light" w:hAnsi="Calibri Light"/>
                  <w:sz w:val="16"/>
                  <w:szCs w:val="16"/>
                  <w:lang w:val="en-US"/>
                </w:rPr>
                <w:t>ASTM D968 - 15 Standard Test Methods for Abrasion Resistance of Organic Coatings by Falling Abrasive</w:t>
              </w:r>
            </w:ins>
          </w:p>
          <w:p w14:paraId="570789B0" w14:textId="77777777" w:rsidR="00A77F4C" w:rsidRPr="00A77F4C" w:rsidRDefault="00A77F4C" w:rsidP="00A77F4C">
            <w:pPr>
              <w:spacing w:after="120"/>
              <w:rPr>
                <w:ins w:id="9513" w:author="Jing Kai Toh" w:date="2016-05-13T12:46:00Z"/>
                <w:rFonts w:ascii="Calibri Light" w:hAnsi="Calibri Light"/>
                <w:sz w:val="16"/>
                <w:szCs w:val="16"/>
                <w:lang w:val="en-US"/>
              </w:rPr>
            </w:pPr>
            <w:ins w:id="9514" w:author="Jing Kai Toh" w:date="2016-05-13T12:46:00Z">
              <w:r w:rsidRPr="00A77F4C">
                <w:rPr>
                  <w:rFonts w:ascii="Calibri Light" w:hAnsi="Calibri Light"/>
                  <w:sz w:val="16"/>
                  <w:szCs w:val="16"/>
                  <w:lang w:val="en-US"/>
                </w:rPr>
                <w:t>ASTM D1654 - 08 Standard Test Method for Evaluation of Painted or Coated Specimens Subjected to Corrosive Environments</w:t>
              </w:r>
            </w:ins>
          </w:p>
          <w:p w14:paraId="573A00CC" w14:textId="77777777" w:rsidR="00A77F4C" w:rsidRPr="00A77F4C" w:rsidRDefault="00A77F4C" w:rsidP="00A77F4C">
            <w:pPr>
              <w:spacing w:after="120"/>
              <w:rPr>
                <w:ins w:id="9515" w:author="Jing Kai Toh" w:date="2016-05-13T12:46:00Z"/>
                <w:rFonts w:ascii="Calibri Light" w:hAnsi="Calibri Light"/>
                <w:sz w:val="16"/>
                <w:szCs w:val="16"/>
                <w:lang w:val="en-US"/>
              </w:rPr>
            </w:pPr>
            <w:ins w:id="9516" w:author="Jing Kai Toh" w:date="2016-05-13T12:46:00Z">
              <w:r w:rsidRPr="00A77F4C">
                <w:rPr>
                  <w:rFonts w:ascii="Calibri Light" w:hAnsi="Calibri Light"/>
                  <w:sz w:val="16"/>
                  <w:szCs w:val="16"/>
                  <w:lang w:val="en-US"/>
                </w:rPr>
                <w:t>ASTM D2247 - 15 Standard Practice for Testing Water Resistance of Coatings in 100 % Relative HumidityASTM D2244 - 15a Standard Practice for Calculation of Color Tolerances and Color Differences from Instrumentally Measured Color Coordinates</w:t>
              </w:r>
            </w:ins>
          </w:p>
          <w:p w14:paraId="673D8679" w14:textId="77777777" w:rsidR="00A77F4C" w:rsidRPr="00A77F4C" w:rsidRDefault="00A77F4C" w:rsidP="00A77F4C">
            <w:pPr>
              <w:spacing w:after="120"/>
              <w:rPr>
                <w:ins w:id="9517" w:author="Jing Kai Toh" w:date="2016-05-13T12:46:00Z"/>
                <w:rFonts w:ascii="Calibri Light" w:hAnsi="Calibri Light"/>
                <w:sz w:val="16"/>
                <w:szCs w:val="16"/>
                <w:lang w:val="en-US"/>
              </w:rPr>
            </w:pPr>
            <w:ins w:id="9518" w:author="Jing Kai Toh" w:date="2016-05-13T12:46:00Z">
              <w:r w:rsidRPr="00A77F4C">
                <w:rPr>
                  <w:rFonts w:ascii="Calibri Light" w:hAnsi="Calibri Light"/>
                  <w:sz w:val="16"/>
                  <w:szCs w:val="16"/>
                  <w:lang w:val="en-US"/>
                </w:rPr>
                <w:t>ASTM D2247 - 15 Standard Practice for Testing Water Resistance of Coatings in 100 % Relative Humidity</w:t>
              </w:r>
            </w:ins>
          </w:p>
          <w:p w14:paraId="3E5CAD2B" w14:textId="77777777" w:rsidR="00A77F4C" w:rsidRPr="00A77F4C" w:rsidRDefault="00A77F4C" w:rsidP="00A77F4C">
            <w:pPr>
              <w:spacing w:after="120"/>
              <w:rPr>
                <w:ins w:id="9519" w:author="Jing Kai Toh" w:date="2016-05-13T12:46:00Z"/>
                <w:rFonts w:ascii="Calibri Light" w:hAnsi="Calibri Light"/>
                <w:sz w:val="16"/>
                <w:szCs w:val="16"/>
                <w:lang w:val="en-US"/>
              </w:rPr>
            </w:pPr>
            <w:ins w:id="9520" w:author="Jing Kai Toh" w:date="2016-05-13T12:46:00Z">
              <w:r w:rsidRPr="00A77F4C">
                <w:rPr>
                  <w:rFonts w:ascii="Calibri Light" w:hAnsi="Calibri Light"/>
                  <w:sz w:val="16"/>
                  <w:szCs w:val="16"/>
                  <w:lang w:val="en-US"/>
                </w:rPr>
                <w:t>ASTM D2794 - 93(2010) Standard Test Method for Resistance of Organic Coatings to the Effects of Rapid Deformation (Impact)</w:t>
              </w:r>
            </w:ins>
          </w:p>
          <w:p w14:paraId="046C22F7" w14:textId="77777777" w:rsidR="00A77F4C" w:rsidRPr="00A77F4C" w:rsidRDefault="00A77F4C" w:rsidP="00A77F4C">
            <w:pPr>
              <w:spacing w:after="120"/>
              <w:rPr>
                <w:ins w:id="9521" w:author="Jing Kai Toh" w:date="2016-05-13T12:46:00Z"/>
                <w:rFonts w:ascii="Calibri Light" w:hAnsi="Calibri Light"/>
                <w:sz w:val="16"/>
                <w:szCs w:val="16"/>
                <w:lang w:val="en-US"/>
              </w:rPr>
            </w:pPr>
            <w:ins w:id="9522" w:author="Jing Kai Toh" w:date="2016-05-13T12:46:00Z">
              <w:r w:rsidRPr="00A77F4C">
                <w:rPr>
                  <w:rFonts w:ascii="Calibri Light" w:hAnsi="Calibri Light"/>
                  <w:sz w:val="16"/>
                  <w:szCs w:val="16"/>
                  <w:lang w:val="en-US"/>
                </w:rPr>
                <w:t>ASTM E1592 - 05(2012) Standard Test Method for Structural Performance of Sheet Metal Roof and Siding Systems by Uniform Static Air Pressure Difference</w:t>
              </w:r>
            </w:ins>
          </w:p>
          <w:p w14:paraId="43861720" w14:textId="77777777" w:rsidR="00A77F4C" w:rsidRPr="00A77F4C" w:rsidRDefault="00A77F4C" w:rsidP="00A77F4C">
            <w:pPr>
              <w:spacing w:after="120"/>
              <w:rPr>
                <w:ins w:id="9523" w:author="Jing Kai Toh" w:date="2016-05-13T12:46:00Z"/>
                <w:rFonts w:ascii="Calibri Light" w:hAnsi="Calibri Light"/>
                <w:sz w:val="16"/>
                <w:szCs w:val="16"/>
                <w:lang w:val="en-US"/>
              </w:rPr>
            </w:pPr>
            <w:ins w:id="9524" w:author="Jing Kai Toh" w:date="2016-05-13T12:46:00Z">
              <w:r w:rsidRPr="00A77F4C">
                <w:rPr>
                  <w:rFonts w:ascii="Calibri Light" w:hAnsi="Calibri Light"/>
                  <w:sz w:val="16"/>
                  <w:szCs w:val="16"/>
                  <w:lang w:val="en-US"/>
                </w:rPr>
                <w:t>ASTM E283 - 04(2012) Standard Test Method for Determining Rate of Air Leakage Through Exterior Windows, Curtain Walls, and Doors Under Specified Pressure Differences Across the Specimen</w:t>
              </w:r>
            </w:ins>
          </w:p>
          <w:p w14:paraId="0A3205B6" w14:textId="77777777" w:rsidR="00A77F4C" w:rsidRPr="00A77F4C" w:rsidRDefault="00A77F4C" w:rsidP="00A77F4C">
            <w:pPr>
              <w:spacing w:after="120"/>
              <w:rPr>
                <w:ins w:id="9525" w:author="Jing Kai Toh" w:date="2016-05-13T12:46:00Z"/>
                <w:rFonts w:ascii="Calibri Light" w:hAnsi="Calibri Light"/>
                <w:sz w:val="16"/>
                <w:szCs w:val="16"/>
                <w:lang w:val="en-US"/>
              </w:rPr>
            </w:pPr>
            <w:ins w:id="9526" w:author="Jing Kai Toh" w:date="2016-05-13T12:46:00Z">
              <w:r w:rsidRPr="00A77F4C">
                <w:rPr>
                  <w:rFonts w:ascii="Calibri Light" w:hAnsi="Calibri Light"/>
                  <w:sz w:val="16"/>
                  <w:szCs w:val="16"/>
                  <w:lang w:val="en-US"/>
                </w:rPr>
                <w:t>ASTM E376 - 11 Standard Practice for Measuring Coating Thickness by Magnetic-Field or Eddy-Current (Electromagnetic) Testing Methods</w:t>
              </w:r>
            </w:ins>
          </w:p>
          <w:p w14:paraId="3C11DDDA" w14:textId="77777777" w:rsidR="00A77F4C" w:rsidRPr="00A77F4C" w:rsidRDefault="00A77F4C" w:rsidP="00A77F4C">
            <w:pPr>
              <w:spacing w:after="120"/>
              <w:rPr>
                <w:ins w:id="9527" w:author="Jing Kai Toh" w:date="2016-05-13T12:46:00Z"/>
                <w:rFonts w:ascii="Calibri Light" w:hAnsi="Calibri Light"/>
                <w:sz w:val="16"/>
                <w:szCs w:val="16"/>
                <w:lang w:val="en-US"/>
              </w:rPr>
            </w:pPr>
            <w:ins w:id="9528" w:author="Jing Kai Toh" w:date="2016-05-13T12:46:00Z">
              <w:r w:rsidRPr="00A77F4C">
                <w:rPr>
                  <w:rFonts w:ascii="Calibri Light" w:hAnsi="Calibri Light"/>
                  <w:sz w:val="16"/>
                  <w:szCs w:val="16"/>
                  <w:lang w:val="en-US"/>
                </w:rPr>
                <w:t>ASTM E1424 - 91(2008) Standard Test Method for Determining the Rate of Air Leakage Through Exterior Windows, Curtain Walls, and Doors Under Specified Pressure and Temperature Differences Across the Specimen</w:t>
              </w:r>
            </w:ins>
          </w:p>
          <w:p w14:paraId="1478B9A8" w14:textId="77777777" w:rsidR="00A77F4C" w:rsidRPr="00A77F4C" w:rsidRDefault="00A77F4C" w:rsidP="00A77F4C">
            <w:pPr>
              <w:spacing w:after="120"/>
              <w:rPr>
                <w:ins w:id="9529" w:author="Jing Kai Toh" w:date="2016-05-13T12:46:00Z"/>
                <w:rFonts w:ascii="Calibri Light" w:hAnsi="Calibri Light"/>
                <w:sz w:val="16"/>
                <w:szCs w:val="16"/>
                <w:lang w:val="en-US"/>
              </w:rPr>
            </w:pPr>
            <w:ins w:id="9530" w:author="Jing Kai Toh" w:date="2016-05-13T12:46:00Z">
              <w:r w:rsidRPr="00A77F4C">
                <w:rPr>
                  <w:rFonts w:ascii="Calibri Light" w:hAnsi="Calibri Light"/>
                  <w:sz w:val="16"/>
                  <w:szCs w:val="16"/>
                  <w:lang w:val="en-US"/>
                </w:rPr>
                <w:t>ASTM E1233 / E1233M - 14 Standard Test Method for Structural Performance of Exterior Windows, Doors, Skylights, and Curtain Walls by Cyclic Air Pressure Differential</w:t>
              </w:r>
            </w:ins>
          </w:p>
          <w:p w14:paraId="7677241D" w14:textId="77777777" w:rsidR="00A77F4C" w:rsidRPr="00A77F4C" w:rsidRDefault="00A77F4C" w:rsidP="00A77F4C">
            <w:pPr>
              <w:spacing w:after="120"/>
              <w:rPr>
                <w:ins w:id="9531" w:author="Jing Kai Toh" w:date="2016-05-13T12:46:00Z"/>
                <w:rFonts w:ascii="Calibri Light" w:hAnsi="Calibri Light"/>
                <w:sz w:val="16"/>
                <w:szCs w:val="16"/>
                <w:lang w:val="en-US"/>
              </w:rPr>
            </w:pPr>
            <w:ins w:id="9532" w:author="Jing Kai Toh" w:date="2016-05-13T12:46:00Z">
              <w:r w:rsidRPr="00A77F4C">
                <w:rPr>
                  <w:rFonts w:ascii="Calibri Light" w:hAnsi="Calibri Light"/>
                  <w:sz w:val="16"/>
                  <w:szCs w:val="16"/>
                  <w:lang w:val="en-US"/>
                </w:rPr>
                <w:t>ASTM E1105 - 15 Standard Test Method for Field Determination of Water Penetration of Installed Exterior Windows, Skylights, Doors, and Curtain Walls, by Uniform or Cyclic Static Air Pressure Difference</w:t>
              </w:r>
            </w:ins>
          </w:p>
          <w:p w14:paraId="53B174AE" w14:textId="77777777" w:rsidR="00A77F4C" w:rsidRPr="00A77F4C" w:rsidRDefault="00A77F4C" w:rsidP="00A77F4C">
            <w:pPr>
              <w:spacing w:after="120"/>
              <w:rPr>
                <w:ins w:id="9533" w:author="Jing Kai Toh" w:date="2016-05-13T12:46:00Z"/>
                <w:rFonts w:ascii="Calibri Light" w:hAnsi="Calibri Light"/>
                <w:sz w:val="16"/>
                <w:szCs w:val="16"/>
                <w:lang w:val="en-US"/>
              </w:rPr>
            </w:pPr>
            <w:ins w:id="9534" w:author="Jing Kai Toh" w:date="2016-05-13T12:46:00Z">
              <w:r w:rsidRPr="00A77F4C">
                <w:rPr>
                  <w:rFonts w:ascii="Calibri Light" w:hAnsi="Calibri Light"/>
                  <w:sz w:val="16"/>
                  <w:szCs w:val="16"/>
                  <w:lang w:val="en-US"/>
                </w:rPr>
                <w:t>ASTM E547 - 00(2009) Standard Test Method for Water Penetration of Exterior Windows, Skylights, Doors, and Curtain Walls by Cyclic Static Air Pressure Difference</w:t>
              </w:r>
            </w:ins>
          </w:p>
          <w:p w14:paraId="59D612B2" w14:textId="77777777" w:rsidR="00A77F4C" w:rsidRPr="00A77F4C" w:rsidRDefault="00A77F4C" w:rsidP="00A77F4C">
            <w:pPr>
              <w:spacing w:after="120"/>
              <w:rPr>
                <w:ins w:id="9535" w:author="Jing Kai Toh" w:date="2016-05-13T12:46:00Z"/>
                <w:rFonts w:ascii="Calibri Light" w:hAnsi="Calibri Light"/>
                <w:sz w:val="16"/>
                <w:szCs w:val="16"/>
                <w:lang w:val="en-US"/>
              </w:rPr>
            </w:pPr>
            <w:ins w:id="9536" w:author="Jing Kai Toh" w:date="2016-05-13T12:46:00Z">
              <w:r w:rsidRPr="00A77F4C">
                <w:rPr>
                  <w:rFonts w:ascii="Calibri Light" w:hAnsi="Calibri Light"/>
                  <w:sz w:val="16"/>
                  <w:szCs w:val="16"/>
                  <w:lang w:val="en-US"/>
                </w:rPr>
                <w:t>ASTM E331 - 00(2009) Standard Test Method for Water Penetration of Exterior Windows, Skylights, Doors, and Curtain Walls by Uniform Static Air Pressure Difference</w:t>
              </w:r>
            </w:ins>
          </w:p>
          <w:p w14:paraId="04982E8E" w14:textId="77777777" w:rsidR="00A77F4C" w:rsidRPr="00A77F4C" w:rsidRDefault="00A77F4C" w:rsidP="00A77F4C">
            <w:pPr>
              <w:spacing w:after="120"/>
              <w:rPr>
                <w:ins w:id="9537" w:author="Jing Kai Toh" w:date="2016-05-13T12:46:00Z"/>
                <w:rFonts w:ascii="Calibri Light" w:hAnsi="Calibri Light"/>
                <w:sz w:val="16"/>
                <w:szCs w:val="16"/>
                <w:lang w:val="en-US"/>
              </w:rPr>
            </w:pPr>
            <w:ins w:id="9538" w:author="Jing Kai Toh" w:date="2016-05-13T12:46:00Z">
              <w:r w:rsidRPr="00A77F4C">
                <w:rPr>
                  <w:rFonts w:ascii="Calibri Light" w:hAnsi="Calibri Light"/>
                  <w:sz w:val="16"/>
                  <w:szCs w:val="16"/>
                  <w:lang w:val="en-US"/>
                </w:rPr>
                <w:t>ASTM E330 / E330M - 14 Standard Test Method for Structural Performance of Exterior Windows, Doors, Skylights and Curtain Walls by Uniform Static Air Pressure Difference</w:t>
              </w:r>
            </w:ins>
          </w:p>
          <w:p w14:paraId="5D3EA2AD" w14:textId="77777777" w:rsidR="00A77F4C" w:rsidRPr="00A77F4C" w:rsidRDefault="00A77F4C" w:rsidP="00A77F4C">
            <w:pPr>
              <w:spacing w:after="120"/>
              <w:rPr>
                <w:ins w:id="9539" w:author="Jing Kai Toh" w:date="2016-05-13T12:46:00Z"/>
                <w:rFonts w:ascii="Calibri Light" w:hAnsi="Calibri Light"/>
                <w:sz w:val="16"/>
                <w:szCs w:val="16"/>
                <w:lang w:val="en-US"/>
              </w:rPr>
            </w:pPr>
            <w:ins w:id="9540" w:author="Jing Kai Toh" w:date="2016-05-13T12:46:00Z">
              <w:r w:rsidRPr="00A77F4C">
                <w:rPr>
                  <w:rFonts w:ascii="Calibri Light" w:hAnsi="Calibri Light"/>
                  <w:sz w:val="16"/>
                  <w:szCs w:val="16"/>
                  <w:lang w:val="en-US"/>
                </w:rPr>
                <w:t>ASTM E1996 - 14a Standard Specification for Performance of Exterior Windows, Curtain Walls, Doors, and Impact Protective Systems Impacted by Windborne Debris in Hurricanes</w:t>
              </w:r>
            </w:ins>
          </w:p>
          <w:p w14:paraId="46F39D51" w14:textId="77777777" w:rsidR="00A77F4C" w:rsidRPr="00A77F4C" w:rsidRDefault="00A77F4C" w:rsidP="00A77F4C">
            <w:pPr>
              <w:spacing w:after="120"/>
              <w:rPr>
                <w:ins w:id="9541" w:author="Jing Kai Toh" w:date="2016-05-13T12:46:00Z"/>
                <w:rFonts w:ascii="Calibri Light" w:hAnsi="Calibri Light"/>
                <w:sz w:val="16"/>
                <w:szCs w:val="16"/>
                <w:lang w:val="en-US"/>
              </w:rPr>
            </w:pPr>
            <w:ins w:id="9542" w:author="Jing Kai Toh" w:date="2016-05-13T12:46:00Z">
              <w:r w:rsidRPr="00A77F4C">
                <w:rPr>
                  <w:rFonts w:ascii="Calibri Light" w:hAnsi="Calibri Light"/>
                  <w:sz w:val="16"/>
                  <w:szCs w:val="16"/>
                  <w:lang w:val="en-US"/>
                </w:rPr>
                <w:t>ASTM E998 - 12 Standard Test Method for Structural Performance of Glass in Windows, Curtain Walls, and Doors Under the Influence of Uniform Static Loads by Nondestructive Method</w:t>
              </w:r>
            </w:ins>
          </w:p>
          <w:p w14:paraId="0AE6F76F" w14:textId="77777777" w:rsidR="00A77F4C" w:rsidRPr="00A77F4C" w:rsidRDefault="00A77F4C" w:rsidP="00A77F4C">
            <w:pPr>
              <w:spacing w:after="120"/>
              <w:rPr>
                <w:ins w:id="9543" w:author="Jing Kai Toh" w:date="2016-05-13T12:46:00Z"/>
                <w:rFonts w:ascii="Calibri Light" w:hAnsi="Calibri Light"/>
                <w:sz w:val="16"/>
                <w:szCs w:val="16"/>
                <w:lang w:val="en-US"/>
              </w:rPr>
            </w:pPr>
            <w:ins w:id="9544" w:author="Jing Kai Toh" w:date="2016-05-13T12:46:00Z">
              <w:r w:rsidRPr="00A77F4C">
                <w:rPr>
                  <w:rFonts w:ascii="Calibri Light" w:hAnsi="Calibri Light"/>
                  <w:sz w:val="16"/>
                  <w:szCs w:val="16"/>
                  <w:lang w:val="en-US"/>
                </w:rPr>
                <w:t>ASTM E1886 - 13a Standard Test Method for Performance of Exterior Windows, Curtain Walls, Doors, and Impact Protective Systems Impacted by Missile(s) and Exposed to Cyclic Pressure Differentials</w:t>
              </w:r>
            </w:ins>
          </w:p>
          <w:p w14:paraId="59AF09FB" w14:textId="77777777" w:rsidR="00401C5E" w:rsidRPr="004F3C8C" w:rsidRDefault="00A77F4C" w:rsidP="00A77F4C">
            <w:pPr>
              <w:spacing w:after="120"/>
              <w:rPr>
                <w:rFonts w:ascii="Calibri Light" w:hAnsi="Calibri Light"/>
                <w:sz w:val="16"/>
                <w:szCs w:val="16"/>
                <w:lang w:val="en-US"/>
              </w:rPr>
            </w:pPr>
            <w:ins w:id="9545" w:author="Jing Kai Toh" w:date="2016-05-13T12:46:00Z">
              <w:r w:rsidRPr="00A77F4C">
                <w:rPr>
                  <w:rFonts w:ascii="Calibri Light" w:hAnsi="Calibri Light"/>
                  <w:sz w:val="16"/>
                  <w:szCs w:val="16"/>
                  <w:lang w:val="en-US"/>
                </w:rPr>
                <w:t>ASTM E997 - 15 Standard Test Method for Evaluating Glass Breakage Probability Under the Influence of Uniform Static Loads by Proof Load Testing</w:t>
              </w:r>
            </w:ins>
            <w:del w:id="9546" w:author="Jing Kai Toh" w:date="2016-05-13T12:46:00Z">
              <w:r w:rsidR="00C65D44" w:rsidDel="00A77F4C">
                <w:rPr>
                  <w:rFonts w:ascii="Calibri Light" w:hAnsi="Calibri Light"/>
                  <w:sz w:val="16"/>
                  <w:szCs w:val="16"/>
                  <w:lang w:val="en-US"/>
                </w:rPr>
                <w:delText>*same as above*</w:delText>
              </w:r>
            </w:del>
          </w:p>
        </w:tc>
      </w:tr>
      <w:tr w:rsidR="00401C5E" w:rsidRPr="004F3C8C" w14:paraId="0C909DC1" w14:textId="77777777" w:rsidTr="00401C5E">
        <w:tc>
          <w:tcPr>
            <w:tcW w:w="685" w:type="dxa"/>
          </w:tcPr>
          <w:p w14:paraId="569B72C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248F3528" w14:textId="77777777" w:rsidR="00A77F4C" w:rsidRPr="00A77F4C" w:rsidRDefault="00A77F4C" w:rsidP="00A77F4C">
            <w:pPr>
              <w:spacing w:after="120"/>
              <w:rPr>
                <w:ins w:id="9547" w:author="Jing Kai Toh" w:date="2016-05-13T12:47:00Z"/>
                <w:rFonts w:ascii="Calibri Light" w:hAnsi="Calibri Light"/>
                <w:sz w:val="16"/>
                <w:szCs w:val="16"/>
                <w:lang w:val="en-US"/>
              </w:rPr>
            </w:pPr>
            <w:ins w:id="9548" w:author="Jing Kai Toh" w:date="2016-05-13T12:47:00Z">
              <w:r w:rsidRPr="00A77F4C">
                <w:rPr>
                  <w:rFonts w:ascii="Calibri Light" w:hAnsi="Calibri Light"/>
                  <w:sz w:val="16"/>
                  <w:szCs w:val="16"/>
                  <w:lang w:val="en-US"/>
                </w:rPr>
                <w:t>S 1562.1-1992 Design and installation of sheet roof and wall cladding - Metal</w:t>
              </w:r>
            </w:ins>
          </w:p>
          <w:p w14:paraId="24F6F27C" w14:textId="77777777" w:rsidR="00A77F4C" w:rsidRPr="00A77F4C" w:rsidRDefault="00A77F4C" w:rsidP="00A77F4C">
            <w:pPr>
              <w:spacing w:after="120"/>
              <w:rPr>
                <w:ins w:id="9549" w:author="Jing Kai Toh" w:date="2016-05-13T12:47:00Z"/>
                <w:rFonts w:ascii="Calibri Light" w:hAnsi="Calibri Light"/>
                <w:sz w:val="16"/>
                <w:szCs w:val="16"/>
                <w:lang w:val="en-US"/>
              </w:rPr>
            </w:pPr>
            <w:ins w:id="9550" w:author="Jing Kai Toh" w:date="2016-05-13T12:47:00Z">
              <w:r w:rsidRPr="00A77F4C">
                <w:rPr>
                  <w:rFonts w:ascii="Calibri Light" w:hAnsi="Calibri Light"/>
                  <w:sz w:val="16"/>
                  <w:szCs w:val="16"/>
                  <w:lang w:val="en-US"/>
                </w:rPr>
                <w:t>AS 1562.1-1992/Amdt 1-1993 Design and installation of sheet roof and wall cladding – Metal</w:t>
              </w:r>
            </w:ins>
          </w:p>
          <w:p w14:paraId="30C1464E" w14:textId="77777777" w:rsidR="00A77F4C" w:rsidRPr="00A77F4C" w:rsidRDefault="00A77F4C" w:rsidP="00A77F4C">
            <w:pPr>
              <w:spacing w:after="120"/>
              <w:rPr>
                <w:ins w:id="9551" w:author="Jing Kai Toh" w:date="2016-05-13T12:47:00Z"/>
                <w:rFonts w:ascii="Calibri Light" w:hAnsi="Calibri Light"/>
                <w:sz w:val="16"/>
                <w:szCs w:val="16"/>
                <w:lang w:val="en-US"/>
              </w:rPr>
            </w:pPr>
            <w:ins w:id="9552" w:author="Jing Kai Toh" w:date="2016-05-13T12:47:00Z">
              <w:r w:rsidRPr="00A77F4C">
                <w:rPr>
                  <w:rFonts w:ascii="Calibri Light" w:hAnsi="Calibri Light"/>
                  <w:sz w:val="16"/>
                  <w:szCs w:val="16"/>
                  <w:lang w:val="en-US"/>
                </w:rPr>
                <w:t>AS 1562.1-1992/Amdt 2-1995 Design and installation of sheet roof and wall cladding – Metal</w:t>
              </w:r>
            </w:ins>
          </w:p>
          <w:p w14:paraId="01B2EE37" w14:textId="77777777" w:rsidR="00A77F4C" w:rsidRPr="00A77F4C" w:rsidRDefault="00A77F4C" w:rsidP="00A77F4C">
            <w:pPr>
              <w:spacing w:after="120"/>
              <w:rPr>
                <w:ins w:id="9553" w:author="Jing Kai Toh" w:date="2016-05-13T12:47:00Z"/>
                <w:rFonts w:ascii="Calibri Light" w:hAnsi="Calibri Light"/>
                <w:sz w:val="16"/>
                <w:szCs w:val="16"/>
                <w:lang w:val="en-US"/>
              </w:rPr>
            </w:pPr>
            <w:ins w:id="9554" w:author="Jing Kai Toh" w:date="2016-05-13T12:47:00Z">
              <w:r w:rsidRPr="00A77F4C">
                <w:rPr>
                  <w:rFonts w:ascii="Calibri Light" w:hAnsi="Calibri Light"/>
                  <w:sz w:val="16"/>
                  <w:szCs w:val="16"/>
                  <w:lang w:val="en-US"/>
                </w:rPr>
                <w:t xml:space="preserve">AS 1562.1-1992/Amdt 3-2012 Design and installation of sheet roof and wall cladding - MetalAS 4040.0-1992 Methods of testing sheet roof and wall cladding - Introduction, list of methods and general requirementsAS 4040.1-1992 Methods of testing sheet roof and wall cladding - Resistance to concentrated loadsAS 4040.2-1992 Methods of testing sheet roof and wall cladding - Resistance to wind pressures for non-cyclone regionsAS 4040.4-2006 Methods of testing sheet roof and wall cladding - Resistance to impact (sandbag) - Sheet roof materialsAS/NZS 4040.5:1996 Methods of testing sheet roof and wall cladding - Resistance to impact (sandbag) for wall boardsSA HB 39:2015 </w:t>
              </w:r>
            </w:ins>
          </w:p>
          <w:p w14:paraId="48695938" w14:textId="77777777" w:rsidR="00401C5E" w:rsidRPr="004F3C8C" w:rsidRDefault="00A77F4C" w:rsidP="00A77F4C">
            <w:pPr>
              <w:spacing w:after="120"/>
              <w:rPr>
                <w:rFonts w:ascii="Calibri Light" w:hAnsi="Calibri Light"/>
                <w:sz w:val="16"/>
                <w:szCs w:val="16"/>
                <w:lang w:val="en-US"/>
              </w:rPr>
            </w:pPr>
            <w:ins w:id="9555" w:author="Jing Kai Toh" w:date="2016-05-13T12:47:00Z">
              <w:r w:rsidRPr="00A77F4C">
                <w:rPr>
                  <w:rFonts w:ascii="Calibri Light" w:hAnsi="Calibri Light"/>
                  <w:sz w:val="16"/>
                  <w:szCs w:val="16"/>
                  <w:lang w:val="en-US"/>
                </w:rPr>
                <w:t>Installation code for metal roof and wall claddingHB 39 Supp 1-1997 (CD-ROM)  Installation code for metal roof and wall cladding – Multimedia guide on CD-ROM (Supplement to SAA HB39-1997) (Withdrawn 15 Apr 2004)</w:t>
              </w:r>
              <w:r w:rsidRPr="00A77F4C">
                <w:rPr>
                  <w:rFonts w:ascii="Calibri Light" w:hAnsi="Calibri Light"/>
                  <w:sz w:val="16"/>
                  <w:szCs w:val="16"/>
                  <w:lang w:val="en-US"/>
                </w:rPr>
                <w:cr/>
              </w:r>
            </w:ins>
            <w:del w:id="9556" w:author="Jing Kai Toh" w:date="2016-05-13T12:47:00Z">
              <w:r w:rsidR="00C65D44" w:rsidDel="00A77F4C">
                <w:rPr>
                  <w:rFonts w:ascii="Calibri Light" w:hAnsi="Calibri Light"/>
                  <w:sz w:val="16"/>
                  <w:szCs w:val="16"/>
                  <w:lang w:val="en-US"/>
                </w:rPr>
                <w:delText>*same as above*</w:delText>
              </w:r>
            </w:del>
          </w:p>
        </w:tc>
      </w:tr>
      <w:tr w:rsidR="00A77F4C" w:rsidRPr="004F3C8C" w14:paraId="1B32FC8B" w14:textId="77777777" w:rsidTr="00401C5E">
        <w:tc>
          <w:tcPr>
            <w:tcW w:w="685" w:type="dxa"/>
          </w:tcPr>
          <w:p w14:paraId="2300A884" w14:textId="77777777" w:rsidR="00A77F4C" w:rsidRPr="004F3C8C" w:rsidRDefault="00A77F4C" w:rsidP="00A77F4C">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6B4D9AA8" w14:textId="77777777" w:rsidR="00A77F4C" w:rsidRPr="004F3C8C" w:rsidRDefault="00A77F4C" w:rsidP="00A77F4C">
            <w:pPr>
              <w:spacing w:after="120"/>
              <w:rPr>
                <w:rFonts w:ascii="Calibri Light" w:hAnsi="Calibri Light"/>
                <w:sz w:val="16"/>
                <w:szCs w:val="16"/>
                <w:lang w:val="en-US"/>
              </w:rPr>
            </w:pPr>
            <w:ins w:id="9557" w:author="Jing Kai Toh" w:date="2016-05-13T12:47:00Z">
              <w:r>
                <w:rPr>
                  <w:rFonts w:ascii="Calibri Light" w:hAnsi="Calibri Light"/>
                  <w:sz w:val="16"/>
                  <w:szCs w:val="16"/>
                </w:rPr>
                <w:t>SS 381 : 1996 (2007) Materials and performance tests for aluminium curtain walls</w:t>
              </w:r>
            </w:ins>
            <w:del w:id="9558" w:author="Jing Kai Toh" w:date="2016-05-13T12:47:00Z">
              <w:r w:rsidDel="00CA3755">
                <w:rPr>
                  <w:rFonts w:ascii="Calibri Light" w:hAnsi="Calibri Light"/>
                  <w:sz w:val="16"/>
                  <w:szCs w:val="16"/>
                  <w:lang w:val="en-US"/>
                </w:rPr>
                <w:delText>*same as above*</w:delText>
              </w:r>
            </w:del>
          </w:p>
        </w:tc>
      </w:tr>
      <w:tr w:rsidR="00A77F4C" w:rsidRPr="004F3C8C" w14:paraId="1017D4C3" w14:textId="77777777" w:rsidTr="00401C5E">
        <w:tc>
          <w:tcPr>
            <w:tcW w:w="685" w:type="dxa"/>
          </w:tcPr>
          <w:p w14:paraId="0E0F2E5A" w14:textId="77777777" w:rsidR="00A77F4C" w:rsidRPr="004F3C8C" w:rsidRDefault="00A77F4C" w:rsidP="00A77F4C">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7771DB9A" w14:textId="77777777" w:rsidR="00A77F4C" w:rsidRPr="00A77F4C" w:rsidRDefault="00A77F4C" w:rsidP="00A77F4C">
            <w:pPr>
              <w:spacing w:after="120"/>
              <w:rPr>
                <w:ins w:id="9559" w:author="Jing Kai Toh" w:date="2016-05-13T12:48:00Z"/>
                <w:rFonts w:ascii="Calibri Light" w:hAnsi="Calibri Light"/>
                <w:sz w:val="16"/>
                <w:szCs w:val="16"/>
                <w:lang w:val="en-US"/>
              </w:rPr>
            </w:pPr>
            <w:ins w:id="9560" w:author="Jing Kai Toh" w:date="2016-05-13T12:48:00Z">
              <w:r w:rsidRPr="00A77F4C">
                <w:rPr>
                  <w:rFonts w:ascii="Calibri Light" w:hAnsi="Calibri Light"/>
                  <w:sz w:val="16"/>
                  <w:szCs w:val="16"/>
                  <w:lang w:val="en-US"/>
                </w:rPr>
                <w:t>BS EN ISO 2177:2004 Metallic coatings. Measurement of coating thickness. Coulometric method by anodic dissolution</w:t>
              </w:r>
            </w:ins>
          </w:p>
          <w:p w14:paraId="6602A9E4" w14:textId="77777777" w:rsidR="00A77F4C" w:rsidRPr="00A77F4C" w:rsidRDefault="00A77F4C" w:rsidP="00A77F4C">
            <w:pPr>
              <w:spacing w:after="120"/>
              <w:rPr>
                <w:ins w:id="9561" w:author="Jing Kai Toh" w:date="2016-05-13T12:48:00Z"/>
                <w:rFonts w:ascii="Calibri Light" w:hAnsi="Calibri Light"/>
                <w:sz w:val="16"/>
                <w:szCs w:val="16"/>
                <w:lang w:val="en-US"/>
              </w:rPr>
            </w:pPr>
            <w:ins w:id="9562" w:author="Jing Kai Toh" w:date="2016-05-13T12:48:00Z">
              <w:r w:rsidRPr="00A77F4C">
                <w:rPr>
                  <w:rFonts w:ascii="Calibri Light" w:hAnsi="Calibri Light"/>
                  <w:sz w:val="16"/>
                  <w:szCs w:val="16"/>
                  <w:lang w:val="en-US"/>
                </w:rPr>
                <w:t>BS EN ISO 2178:2016 Non-magnetic coatings on magnetic substrates. Measurement of coating thickness. Magnetic method</w:t>
              </w:r>
            </w:ins>
          </w:p>
          <w:p w14:paraId="0F3C6EEA" w14:textId="77777777" w:rsidR="00A77F4C" w:rsidRPr="00A77F4C" w:rsidRDefault="00A77F4C" w:rsidP="00A77F4C">
            <w:pPr>
              <w:spacing w:after="120"/>
              <w:rPr>
                <w:ins w:id="9563" w:author="Jing Kai Toh" w:date="2016-05-13T12:48:00Z"/>
                <w:rFonts w:ascii="Calibri Light" w:hAnsi="Calibri Light"/>
                <w:sz w:val="16"/>
                <w:szCs w:val="16"/>
                <w:lang w:val="en-US"/>
              </w:rPr>
            </w:pPr>
            <w:ins w:id="9564" w:author="Jing Kai Toh" w:date="2016-05-13T12:48:00Z">
              <w:r w:rsidRPr="00A77F4C">
                <w:rPr>
                  <w:rFonts w:ascii="Calibri Light" w:hAnsi="Calibri Light"/>
                  <w:sz w:val="16"/>
                  <w:szCs w:val="16"/>
                  <w:lang w:val="en-US"/>
                </w:rPr>
                <w:t>BS EN ISO 2360:2003 Non-conductive coatings on non-magnetic electrically conductive basis materials. Measurement of coating thickness. Amplitude-sensitive eddy current method</w:t>
              </w:r>
            </w:ins>
          </w:p>
          <w:p w14:paraId="1C77CDBE" w14:textId="77777777" w:rsidR="00A77F4C" w:rsidRPr="00A77F4C" w:rsidRDefault="00A77F4C" w:rsidP="00A77F4C">
            <w:pPr>
              <w:spacing w:after="120"/>
              <w:rPr>
                <w:ins w:id="9565" w:author="Jing Kai Toh" w:date="2016-05-13T12:48:00Z"/>
                <w:rFonts w:ascii="Calibri Light" w:hAnsi="Calibri Light"/>
                <w:sz w:val="16"/>
                <w:szCs w:val="16"/>
                <w:lang w:val="en-US"/>
              </w:rPr>
            </w:pPr>
            <w:ins w:id="9566" w:author="Jing Kai Toh" w:date="2016-05-13T12:48:00Z">
              <w:r w:rsidRPr="00A77F4C">
                <w:rPr>
                  <w:rFonts w:ascii="Calibri Light" w:hAnsi="Calibri Light"/>
                  <w:sz w:val="16"/>
                  <w:szCs w:val="16"/>
                  <w:lang w:val="en-US"/>
                </w:rPr>
                <w:t>BS EN ISO 2819:1995 Metallic coatings on metallic substrates. Electrodeposited and chemically deposited coatings. Review of methods available for testing adhesion</w:t>
              </w:r>
            </w:ins>
          </w:p>
          <w:p w14:paraId="3B1CB77C" w14:textId="77777777" w:rsidR="00A77F4C" w:rsidRPr="00A77F4C" w:rsidRDefault="00A77F4C" w:rsidP="00A77F4C">
            <w:pPr>
              <w:spacing w:after="120"/>
              <w:rPr>
                <w:ins w:id="9567" w:author="Jing Kai Toh" w:date="2016-05-13T12:48:00Z"/>
                <w:rFonts w:ascii="Calibri Light" w:hAnsi="Calibri Light"/>
                <w:sz w:val="16"/>
                <w:szCs w:val="16"/>
                <w:lang w:val="en-US"/>
              </w:rPr>
            </w:pPr>
            <w:ins w:id="9568" w:author="Jing Kai Toh" w:date="2016-05-13T12:48:00Z">
              <w:r w:rsidRPr="00A77F4C">
                <w:rPr>
                  <w:rFonts w:ascii="Calibri Light" w:hAnsi="Calibri Light"/>
                  <w:sz w:val="16"/>
                  <w:szCs w:val="16"/>
                  <w:lang w:val="en-US"/>
                </w:rPr>
                <w:t>BS EN ISO 3882:2003 Metallic and other inorganic coatings. Review of methods of measurement of thickness</w:t>
              </w:r>
            </w:ins>
          </w:p>
          <w:p w14:paraId="57B7D222" w14:textId="77777777" w:rsidR="00A77F4C" w:rsidRPr="00A77F4C" w:rsidRDefault="00A77F4C" w:rsidP="00A77F4C">
            <w:pPr>
              <w:spacing w:after="120"/>
              <w:rPr>
                <w:ins w:id="9569" w:author="Jing Kai Toh" w:date="2016-05-13T12:48:00Z"/>
                <w:rFonts w:ascii="Calibri Light" w:hAnsi="Calibri Light"/>
                <w:sz w:val="16"/>
                <w:szCs w:val="16"/>
                <w:lang w:val="en-US"/>
              </w:rPr>
            </w:pPr>
            <w:ins w:id="9570" w:author="Jing Kai Toh" w:date="2016-05-13T12:48:00Z">
              <w:r w:rsidRPr="00A77F4C">
                <w:rPr>
                  <w:rFonts w:ascii="Calibri Light" w:hAnsi="Calibri Light"/>
                  <w:sz w:val="16"/>
                  <w:szCs w:val="16"/>
                  <w:lang w:val="en-US"/>
                </w:rPr>
                <w:t>BS EN ISO 4518:1995 Metallic coatings. Measurement of coating thickness. Profilometric method</w:t>
              </w:r>
            </w:ins>
          </w:p>
          <w:p w14:paraId="42054422" w14:textId="77777777" w:rsidR="00A77F4C" w:rsidRPr="00A77F4C" w:rsidRDefault="00A77F4C" w:rsidP="00A77F4C">
            <w:pPr>
              <w:spacing w:after="120"/>
              <w:rPr>
                <w:ins w:id="9571" w:author="Jing Kai Toh" w:date="2016-05-13T12:48:00Z"/>
                <w:rFonts w:ascii="Calibri Light" w:hAnsi="Calibri Light"/>
                <w:sz w:val="16"/>
                <w:szCs w:val="16"/>
                <w:lang w:val="en-US"/>
              </w:rPr>
            </w:pPr>
            <w:ins w:id="9572" w:author="Jing Kai Toh" w:date="2016-05-13T12:48:00Z">
              <w:r w:rsidRPr="00A77F4C">
                <w:rPr>
                  <w:rFonts w:ascii="Calibri Light" w:hAnsi="Calibri Light"/>
                  <w:sz w:val="16"/>
                  <w:szCs w:val="16"/>
                  <w:lang w:val="en-US"/>
                </w:rPr>
                <w:t>BS EN ISO 8401:1995 Metallic coatings. Review of methods of measurement of ductility</w:t>
              </w:r>
            </w:ins>
          </w:p>
          <w:p w14:paraId="5F13A7C3" w14:textId="77777777" w:rsidR="00A77F4C" w:rsidRPr="004F3C8C" w:rsidRDefault="00A77F4C" w:rsidP="00A77F4C">
            <w:pPr>
              <w:spacing w:after="120"/>
              <w:rPr>
                <w:rFonts w:ascii="Calibri Light" w:hAnsi="Calibri Light"/>
                <w:sz w:val="16"/>
                <w:szCs w:val="16"/>
                <w:lang w:val="en-US"/>
              </w:rPr>
            </w:pPr>
            <w:ins w:id="9573" w:author="Jing Kai Toh" w:date="2016-05-13T12:48:00Z">
              <w:r w:rsidRPr="00A77F4C">
                <w:rPr>
                  <w:rFonts w:ascii="Calibri Light" w:hAnsi="Calibri Light"/>
                  <w:sz w:val="16"/>
                  <w:szCs w:val="16"/>
                  <w:lang w:val="en-US"/>
                </w:rPr>
                <w:t>BS EN ISO 9220:1995 Metallic coatings. Measurement of coating thickness. Scanning electron microscope method</w:t>
              </w:r>
            </w:ins>
            <w:del w:id="9574" w:author="Jing Kai Toh" w:date="2016-05-13T12:48:00Z">
              <w:r w:rsidDel="00A77F4C">
                <w:rPr>
                  <w:rFonts w:ascii="Calibri Light" w:hAnsi="Calibri Light"/>
                  <w:sz w:val="16"/>
                  <w:szCs w:val="16"/>
                  <w:lang w:val="en-US"/>
                </w:rPr>
                <w:delText>*same as above*</w:delText>
              </w:r>
            </w:del>
          </w:p>
        </w:tc>
      </w:tr>
    </w:tbl>
    <w:p w14:paraId="7D49E60C" w14:textId="77777777" w:rsidR="00401C5E" w:rsidRDefault="00401C5E" w:rsidP="00401C5E">
      <w:pPr>
        <w:rPr>
          <w:sz w:val="16"/>
          <w:szCs w:val="16"/>
          <w:lang w:val="en-US"/>
        </w:rPr>
      </w:pPr>
    </w:p>
    <w:p w14:paraId="170B56D1" w14:textId="77777777" w:rsidR="00EB385E" w:rsidRDefault="005F3170" w:rsidP="00EB385E">
      <w:pPr>
        <w:pStyle w:val="Heading2"/>
      </w:pPr>
      <w:r>
        <w:t>STONE</w:t>
      </w:r>
    </w:p>
    <w:p w14:paraId="290E5E87" w14:textId="77777777" w:rsidR="00EB385E" w:rsidRDefault="00EB385E" w:rsidP="00BE5459">
      <w:pPr>
        <w:pStyle w:val="Heading2"/>
      </w:pPr>
      <w:r w:rsidRPr="00BE5459">
        <w:t>Staining - Brown "coffee" stains in panel</w:t>
      </w:r>
    </w:p>
    <w:p w14:paraId="274D2947" w14:textId="77777777" w:rsidR="00BE5459" w:rsidRPr="00BE5459" w:rsidRDefault="00BE5459" w:rsidP="00BE5459">
      <w:pPr>
        <w:pStyle w:val="Heading2"/>
      </w:pPr>
      <w:r>
        <w:t>Staining - Wetting patterns of stone</w:t>
      </w:r>
    </w:p>
    <w:tbl>
      <w:tblPr>
        <w:tblStyle w:val="TableGrid"/>
        <w:tblW w:w="0" w:type="auto"/>
        <w:tblInd w:w="108" w:type="dxa"/>
        <w:tblLook w:val="04A0" w:firstRow="1" w:lastRow="0" w:firstColumn="1" w:lastColumn="0" w:noHBand="0" w:noVBand="1"/>
      </w:tblPr>
      <w:tblGrid>
        <w:gridCol w:w="685"/>
        <w:gridCol w:w="8449"/>
      </w:tblGrid>
      <w:tr w:rsidR="00401C5E" w:rsidRPr="004F3C8C" w14:paraId="523E712D" w14:textId="77777777" w:rsidTr="00401C5E">
        <w:tc>
          <w:tcPr>
            <w:tcW w:w="685" w:type="dxa"/>
          </w:tcPr>
          <w:p w14:paraId="5635402A"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53EB6E03" w14:textId="77777777" w:rsidR="00EB385E" w:rsidRPr="00EB385E" w:rsidRDefault="00EB385E" w:rsidP="00EB385E">
            <w:pPr>
              <w:spacing w:after="120"/>
              <w:rPr>
                <w:rFonts w:ascii="Calibri Light" w:hAnsi="Calibri Light"/>
                <w:sz w:val="16"/>
                <w:szCs w:val="16"/>
                <w:lang w:val="en-US"/>
              </w:rPr>
            </w:pPr>
            <w:r w:rsidRPr="00EB385E">
              <w:rPr>
                <w:rFonts w:ascii="Calibri Light" w:hAnsi="Calibri Light"/>
                <w:sz w:val="16"/>
                <w:szCs w:val="16"/>
                <w:lang w:val="en-US"/>
              </w:rPr>
              <w:t xml:space="preserve">; </w:t>
            </w:r>
          </w:p>
          <w:p w14:paraId="09E8525E" w14:textId="77777777" w:rsidR="00EB385E" w:rsidRPr="00EB385E" w:rsidRDefault="00EB385E" w:rsidP="00EB385E">
            <w:pPr>
              <w:spacing w:after="120"/>
              <w:rPr>
                <w:rFonts w:ascii="Calibri Light" w:hAnsi="Calibri Light"/>
                <w:sz w:val="16"/>
                <w:szCs w:val="16"/>
                <w:lang w:val="en-US"/>
              </w:rPr>
            </w:pPr>
            <w:del w:id="9575" w:author="Ashan Senel Asmone" w:date="2016-03-21T10:43:00Z">
              <w:r w:rsidRPr="00EB385E" w:rsidDel="0046108D">
                <w:rPr>
                  <w:rFonts w:ascii="Calibri Light" w:hAnsi="Calibri Light"/>
                  <w:sz w:val="16"/>
                  <w:szCs w:val="16"/>
                  <w:lang w:val="en-US"/>
                </w:rPr>
                <w:delText>BS 7543:1992 Durability of buildings and building elements, products and components</w:delText>
              </w:r>
            </w:del>
            <w:ins w:id="9576" w:author="Ashan Senel Asmone" w:date="2016-03-21T10:45:00Z">
              <w:r w:rsidR="0046108D">
                <w:rPr>
                  <w:rFonts w:ascii="Calibri Light" w:hAnsi="Calibri Light"/>
                  <w:sz w:val="16"/>
                  <w:szCs w:val="16"/>
                  <w:lang w:val="en-US"/>
                </w:rPr>
                <w:t>BS ISO 15686-1:2011 Buildings and constructed assets. Service life planning. General principles and framework/BS ISO 15686-3:2002 Buildings and constructed assets. Service life planning. Performance audits and reviews/</w:t>
              </w:r>
            </w:ins>
            <w:ins w:id="9577" w:author="Ashan Senel Asmone" w:date="2016-03-21T10:44:00Z">
              <w:r w:rsidR="0046108D">
                <w:rPr>
                  <w:rFonts w:ascii="Calibri Light" w:hAnsi="Calibri Light"/>
                  <w:sz w:val="16"/>
                  <w:szCs w:val="16"/>
                  <w:lang w:val="en-US"/>
                </w:rPr>
                <w:t>BS ISO 15686-2:2012 Buildings and constructed assets. Service life planning. Service life prediction procedures/</w:t>
              </w:r>
            </w:ins>
            <w:ins w:id="9578" w:author="Ashan Senel Asmone" w:date="2016-03-21T10:43:00Z">
              <w:r w:rsidR="0046108D">
                <w:rPr>
                  <w:rFonts w:ascii="Calibri Light" w:hAnsi="Calibri Light"/>
                  <w:sz w:val="16"/>
                  <w:szCs w:val="16"/>
                  <w:lang w:val="en-US"/>
                </w:rPr>
                <w:t>BS 7543:2015 Guide to durability of buildings and building elements, products and components/</w:t>
              </w:r>
            </w:ins>
            <w:r w:rsidRPr="00EB385E">
              <w:rPr>
                <w:rFonts w:ascii="Calibri Light" w:hAnsi="Calibri Light"/>
                <w:sz w:val="16"/>
                <w:szCs w:val="16"/>
                <w:lang w:val="en-US"/>
              </w:rPr>
              <w:t xml:space="preserve">; </w:t>
            </w:r>
          </w:p>
          <w:p w14:paraId="30AC9B7E" w14:textId="77777777" w:rsidR="00EB385E" w:rsidRPr="00EB385E" w:rsidRDefault="00EB385E" w:rsidP="00EB385E">
            <w:pPr>
              <w:spacing w:after="120"/>
              <w:rPr>
                <w:rFonts w:ascii="Calibri Light" w:hAnsi="Calibri Light"/>
                <w:sz w:val="16"/>
                <w:szCs w:val="16"/>
                <w:lang w:val="en-US"/>
              </w:rPr>
            </w:pPr>
            <w:del w:id="9579" w:author="Ashan Senel Asmone" w:date="2016-03-21T10:52:00Z">
              <w:r w:rsidRPr="00EB385E" w:rsidDel="0046108D">
                <w:rPr>
                  <w:rFonts w:ascii="Calibri Light" w:hAnsi="Calibri Light"/>
                  <w:sz w:val="16"/>
                  <w:szCs w:val="16"/>
                  <w:lang w:val="en-US"/>
                </w:rPr>
                <w:delText>BS 8000:1989 Workmanship on building sites</w:delText>
              </w:r>
            </w:del>
            <w:ins w:id="9580" w:author="Ashan Senel Asmone" w:date="2016-03-21T10:52:00Z">
              <w:r w:rsidR="0046108D">
                <w:rPr>
                  <w:rFonts w:ascii="Calibri Light" w:hAnsi="Calibri Light"/>
                  <w:sz w:val="16"/>
                  <w:szCs w:val="16"/>
                  <w:lang w:val="en-US"/>
                </w:rPr>
                <w:t>BS 8000-0:2014 Workmanship on construction sites. Introduction and general principles</w:t>
              </w:r>
            </w:ins>
            <w:r w:rsidRPr="00EB385E">
              <w:rPr>
                <w:rFonts w:ascii="Calibri Light" w:hAnsi="Calibri Light"/>
                <w:sz w:val="16"/>
                <w:szCs w:val="16"/>
                <w:lang w:val="en-US"/>
              </w:rPr>
              <w:t xml:space="preserve">; </w:t>
            </w:r>
            <w:ins w:id="9581" w:author="Jing Kai Toh" w:date="2016-05-13T13:57:00Z">
              <w:r w:rsidR="009F23B7">
                <w:rPr>
                  <w:rFonts w:ascii="Calibri Light" w:hAnsi="Calibri Light"/>
                  <w:sz w:val="16"/>
                  <w:szCs w:val="16"/>
                  <w:lang w:val="en-US"/>
                </w:rPr>
                <w:t xml:space="preserve"> </w:t>
              </w:r>
            </w:ins>
          </w:p>
          <w:p w14:paraId="68D60537" w14:textId="77777777" w:rsidR="00EB385E" w:rsidRPr="00EB385E" w:rsidRDefault="00EB385E" w:rsidP="00EB385E">
            <w:pPr>
              <w:spacing w:after="120"/>
              <w:rPr>
                <w:rFonts w:ascii="Calibri Light" w:hAnsi="Calibri Light"/>
                <w:sz w:val="16"/>
                <w:szCs w:val="16"/>
                <w:lang w:val="en-US"/>
              </w:rPr>
            </w:pPr>
            <w:r w:rsidRPr="00EB385E">
              <w:rPr>
                <w:rFonts w:ascii="Calibri Light" w:hAnsi="Calibri Light"/>
                <w:sz w:val="16"/>
                <w:szCs w:val="16"/>
                <w:lang w:val="en-US"/>
              </w:rPr>
              <w:t xml:space="preserve">BS 8298:1989 British standard code of practice for design and installation of natural stone cladding and lining. </w:t>
            </w:r>
          </w:p>
          <w:p w14:paraId="75930404" w14:textId="77777777" w:rsidR="00EB385E" w:rsidRPr="00EB385E" w:rsidRDefault="00EB385E" w:rsidP="00EB385E">
            <w:pPr>
              <w:spacing w:after="120"/>
              <w:rPr>
                <w:rFonts w:ascii="Calibri Light" w:hAnsi="Calibri Light"/>
                <w:sz w:val="16"/>
                <w:szCs w:val="16"/>
                <w:lang w:val="en-US"/>
              </w:rPr>
            </w:pPr>
            <w:r w:rsidRPr="00EB385E">
              <w:rPr>
                <w:rFonts w:ascii="Calibri Light" w:hAnsi="Calibri Light"/>
                <w:sz w:val="16"/>
                <w:szCs w:val="16"/>
                <w:lang w:val="en-US"/>
              </w:rPr>
              <w:t xml:space="preserve">BS 5385-5:1994 Wall and floor tiling. Code of practice for the design and installation of terrazzo tile and slab, </w:t>
            </w:r>
            <w:r w:rsidR="00BE5459" w:rsidRPr="00EB385E">
              <w:rPr>
                <w:rFonts w:ascii="Calibri Light" w:hAnsi="Calibri Light"/>
                <w:sz w:val="16"/>
                <w:szCs w:val="16"/>
                <w:lang w:val="en-US"/>
              </w:rPr>
              <w:t>N</w:t>
            </w:r>
            <w:r w:rsidRPr="00EB385E">
              <w:rPr>
                <w:rFonts w:ascii="Calibri Light" w:hAnsi="Calibri Light"/>
                <w:sz w:val="16"/>
                <w:szCs w:val="16"/>
                <w:lang w:val="en-US"/>
              </w:rPr>
              <w:t>atura</w:t>
            </w:r>
            <w:r w:rsidR="00BE5459">
              <w:rPr>
                <w:rFonts w:ascii="Calibri Light" w:hAnsi="Calibri Light"/>
                <w:sz w:val="16"/>
                <w:szCs w:val="16"/>
                <w:lang w:val="en-US"/>
              </w:rPr>
              <w:t xml:space="preserve">l </w:t>
            </w:r>
            <w:r w:rsidRPr="00EB385E">
              <w:rPr>
                <w:rFonts w:ascii="Calibri Light" w:hAnsi="Calibri Light"/>
                <w:sz w:val="16"/>
                <w:szCs w:val="16"/>
                <w:lang w:val="en-US"/>
              </w:rPr>
              <w:t xml:space="preserve">stone cladding (non-loadbearing) </w:t>
            </w:r>
          </w:p>
          <w:p w14:paraId="240E0305" w14:textId="77777777" w:rsidR="00EB385E" w:rsidRPr="00EB385E" w:rsidRDefault="00EB385E" w:rsidP="00EB385E">
            <w:pPr>
              <w:spacing w:after="120"/>
              <w:rPr>
                <w:rFonts w:ascii="Calibri Light" w:hAnsi="Calibri Light"/>
                <w:sz w:val="16"/>
                <w:szCs w:val="16"/>
                <w:lang w:val="en-US"/>
              </w:rPr>
            </w:pPr>
            <w:r w:rsidRPr="00EB385E">
              <w:rPr>
                <w:rFonts w:ascii="Calibri Light" w:hAnsi="Calibri Light"/>
                <w:sz w:val="16"/>
                <w:szCs w:val="16"/>
                <w:lang w:val="en-US"/>
              </w:rPr>
              <w:t>BS 8221-1:2000:</w:t>
            </w:r>
            <w:r w:rsidR="00BE5459">
              <w:rPr>
                <w:rFonts w:ascii="Calibri Light" w:hAnsi="Calibri Light"/>
                <w:sz w:val="16"/>
                <w:szCs w:val="16"/>
                <w:lang w:val="en-US"/>
              </w:rPr>
              <w:t xml:space="preserve"> </w:t>
            </w:r>
            <w:r w:rsidRPr="00EB385E">
              <w:rPr>
                <w:rFonts w:ascii="Calibri Light" w:hAnsi="Calibri Light"/>
                <w:sz w:val="16"/>
                <w:szCs w:val="16"/>
                <w:lang w:val="en-US"/>
              </w:rPr>
              <w:t>Code of practice for cleaning and surface repair of buildings. Cleaning of natural stones, brick, terracotta and concrete</w:t>
            </w:r>
          </w:p>
          <w:p w14:paraId="48968A24" w14:textId="77777777" w:rsidR="00401C5E" w:rsidRPr="004F3C8C" w:rsidRDefault="00401C5E" w:rsidP="00401C5E">
            <w:pPr>
              <w:spacing w:after="120"/>
              <w:rPr>
                <w:rFonts w:ascii="Calibri Light" w:hAnsi="Calibri Light"/>
                <w:sz w:val="16"/>
                <w:szCs w:val="16"/>
                <w:lang w:val="en-US"/>
              </w:rPr>
            </w:pPr>
          </w:p>
        </w:tc>
      </w:tr>
      <w:tr w:rsidR="00401C5E" w:rsidRPr="004F3C8C" w14:paraId="555750B6" w14:textId="77777777" w:rsidTr="00401C5E">
        <w:tc>
          <w:tcPr>
            <w:tcW w:w="685" w:type="dxa"/>
          </w:tcPr>
          <w:p w14:paraId="4088ACF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5660E6A9" w14:textId="77777777" w:rsidR="00EB385E" w:rsidRPr="00EB385E" w:rsidRDefault="00EB385E" w:rsidP="00EB385E">
            <w:pPr>
              <w:spacing w:line="360" w:lineRule="auto"/>
              <w:rPr>
                <w:rFonts w:ascii="Calibri Light" w:hAnsi="Calibri Light"/>
                <w:sz w:val="16"/>
                <w:szCs w:val="16"/>
              </w:rPr>
            </w:pPr>
            <w:r w:rsidRPr="00EB385E">
              <w:rPr>
                <w:rFonts w:ascii="Calibri Light" w:hAnsi="Calibri Light"/>
                <w:sz w:val="16"/>
                <w:szCs w:val="16"/>
              </w:rPr>
              <w:t>C615-99: Standard Specifications for Granite Dimension Stone.</w:t>
            </w:r>
            <w:r w:rsidRPr="00EB385E">
              <w:rPr>
                <w:rFonts w:ascii="Calibri Light" w:hAnsi="Calibri Light"/>
                <w:sz w:val="16"/>
                <w:szCs w:val="16"/>
              </w:rPr>
              <w:br/>
              <w:t>C97-96: Standard Test Methods for Absorption and Bulk Specific Gravity of Dimension Stone. </w:t>
            </w:r>
            <w:r w:rsidRPr="00EB385E">
              <w:rPr>
                <w:rFonts w:ascii="Calibri Light" w:hAnsi="Calibri Light"/>
                <w:sz w:val="16"/>
                <w:szCs w:val="16"/>
              </w:rPr>
              <w:br/>
              <w:t>C99-87 (2000): Standard Test Method for Modulus of Rupture of Dimension Stone. </w:t>
            </w:r>
            <w:r w:rsidRPr="00EB385E">
              <w:rPr>
                <w:rFonts w:ascii="Calibri Light" w:hAnsi="Calibri Light"/>
                <w:sz w:val="16"/>
                <w:szCs w:val="16"/>
              </w:rPr>
              <w:br/>
              <w:t>C170-90(1999): Standard Test Method for Compressive Strength of Dimension Stone </w:t>
            </w:r>
            <w:r w:rsidRPr="00EB385E">
              <w:rPr>
                <w:rFonts w:ascii="Calibri Light" w:hAnsi="Calibri Light"/>
                <w:sz w:val="16"/>
                <w:szCs w:val="16"/>
              </w:rPr>
              <w:br/>
              <w:t>C1248-93(1998): Standard Test Method for Staining of Porous Substrate by Joint Sealants </w:t>
            </w:r>
            <w:r w:rsidRPr="00EB385E">
              <w:rPr>
                <w:rFonts w:ascii="Calibri Light" w:hAnsi="Calibri Light"/>
                <w:sz w:val="16"/>
                <w:szCs w:val="16"/>
              </w:rPr>
              <w:br/>
              <w:t>C1496-01 Standard Guide for Assesment and Maintenance of Exterior Dimension Stone Masonry Walls and Facades </w:t>
            </w:r>
            <w:r w:rsidRPr="00EB385E">
              <w:rPr>
                <w:rFonts w:ascii="Calibri Light" w:hAnsi="Calibri Light"/>
                <w:sz w:val="16"/>
                <w:szCs w:val="16"/>
              </w:rPr>
              <w:br/>
              <w:t>C1364-97 Standard Specification for Architectural Cast Stone</w:t>
            </w:r>
          </w:p>
          <w:p w14:paraId="5E7DB430" w14:textId="77777777" w:rsidR="00EB385E" w:rsidRPr="00EB385E" w:rsidRDefault="00EB385E" w:rsidP="00EB385E">
            <w:pPr>
              <w:spacing w:line="360" w:lineRule="auto"/>
              <w:rPr>
                <w:rFonts w:ascii="Calibri Light" w:hAnsi="Calibri Light"/>
                <w:sz w:val="16"/>
                <w:szCs w:val="16"/>
              </w:rPr>
            </w:pPr>
            <w:r w:rsidRPr="00EB385E">
              <w:rPr>
                <w:rFonts w:ascii="Calibri Light" w:hAnsi="Calibri Light"/>
                <w:sz w:val="16"/>
                <w:szCs w:val="16"/>
              </w:rPr>
              <w:t>D6092-97e1 Standard Practice for Specifying Standard Sizes of Stone for Erosion Control</w:t>
            </w:r>
          </w:p>
          <w:p w14:paraId="17768AA1" w14:textId="77777777" w:rsidR="00EB385E" w:rsidRPr="00EB385E" w:rsidRDefault="00EB385E" w:rsidP="00EB385E">
            <w:pPr>
              <w:spacing w:line="360" w:lineRule="auto"/>
              <w:rPr>
                <w:rFonts w:ascii="Calibri Light" w:hAnsi="Calibri Light"/>
                <w:sz w:val="16"/>
                <w:szCs w:val="16"/>
              </w:rPr>
            </w:pPr>
            <w:r w:rsidRPr="00EB385E">
              <w:rPr>
                <w:rFonts w:ascii="Calibri Light" w:hAnsi="Calibri Light"/>
                <w:sz w:val="16"/>
                <w:szCs w:val="16"/>
              </w:rPr>
              <w:t>C503-99e1 Standard Specification for Marble Dimension Stone (Exterior) </w:t>
            </w:r>
          </w:p>
          <w:p w14:paraId="39B0F943" w14:textId="77777777" w:rsidR="00401C5E" w:rsidRPr="00EB385E" w:rsidRDefault="00EB385E" w:rsidP="00BE5459">
            <w:pPr>
              <w:spacing w:line="360" w:lineRule="auto"/>
              <w:rPr>
                <w:rFonts w:ascii="Calibri Light" w:hAnsi="Calibri Light"/>
                <w:sz w:val="16"/>
                <w:szCs w:val="16"/>
              </w:rPr>
            </w:pPr>
            <w:r w:rsidRPr="00EB385E">
              <w:rPr>
                <w:rFonts w:ascii="Calibri Light" w:hAnsi="Calibri Light"/>
                <w:sz w:val="16"/>
                <w:szCs w:val="16"/>
              </w:rPr>
              <w:t> </w:t>
            </w:r>
          </w:p>
        </w:tc>
      </w:tr>
      <w:tr w:rsidR="00401C5E" w:rsidRPr="004F3C8C" w14:paraId="656E9D27" w14:textId="77777777" w:rsidTr="00401C5E">
        <w:tc>
          <w:tcPr>
            <w:tcW w:w="685" w:type="dxa"/>
          </w:tcPr>
          <w:p w14:paraId="11C03A0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67DCA59" w14:textId="77777777" w:rsidR="00EB385E" w:rsidRPr="00EB385E" w:rsidRDefault="00EB385E" w:rsidP="00EB385E">
            <w:pPr>
              <w:spacing w:line="360" w:lineRule="auto"/>
              <w:rPr>
                <w:rFonts w:ascii="Calibri Light" w:hAnsi="Calibri Light"/>
                <w:sz w:val="16"/>
                <w:szCs w:val="16"/>
              </w:rPr>
            </w:pPr>
            <w:r w:rsidRPr="00EB385E">
              <w:rPr>
                <w:rFonts w:ascii="Calibri Light" w:hAnsi="Calibri Light"/>
                <w:sz w:val="16"/>
                <w:szCs w:val="16"/>
              </w:rPr>
              <w:t>AS 1004.2-1998 Surface plates for metrology - Granite</w:t>
            </w:r>
          </w:p>
          <w:p w14:paraId="72C88295" w14:textId="77777777" w:rsidR="00EB385E" w:rsidRPr="00EB385E" w:rsidRDefault="00EB385E" w:rsidP="00EB385E">
            <w:pPr>
              <w:spacing w:line="360" w:lineRule="auto"/>
              <w:rPr>
                <w:rFonts w:ascii="Calibri Light" w:hAnsi="Calibri Light"/>
                <w:sz w:val="16"/>
                <w:szCs w:val="16"/>
              </w:rPr>
            </w:pPr>
            <w:r w:rsidRPr="00EB385E">
              <w:rPr>
                <w:rFonts w:ascii="Calibri Light" w:hAnsi="Calibri Light"/>
                <w:sz w:val="16"/>
                <w:szCs w:val="16"/>
              </w:rPr>
              <w:t>AS 2341.28-2002 Methods of testing bitumen and related roadmaking products - Determination of stone coating ability and water resistance</w:t>
            </w:r>
          </w:p>
          <w:p w14:paraId="11468E8F" w14:textId="77777777" w:rsidR="00EB385E" w:rsidRPr="00EB385E" w:rsidRDefault="00EB385E" w:rsidP="00EB385E">
            <w:pPr>
              <w:spacing w:line="360" w:lineRule="auto"/>
              <w:rPr>
                <w:rFonts w:ascii="Calibri Light" w:hAnsi="Calibri Light"/>
                <w:sz w:val="16"/>
                <w:szCs w:val="16"/>
              </w:rPr>
            </w:pPr>
            <w:r w:rsidRPr="00EB385E">
              <w:rPr>
                <w:rFonts w:ascii="Calibri Light" w:hAnsi="Calibri Light"/>
                <w:sz w:val="16"/>
                <w:szCs w:val="16"/>
              </w:rPr>
              <w:t>AS 2700S-1996 (Y55) Colour Standards for general purposes - Deep Stone</w:t>
            </w:r>
          </w:p>
          <w:p w14:paraId="5AD7C450" w14:textId="77777777" w:rsidR="00EB385E" w:rsidRPr="00EB385E" w:rsidRDefault="00EB385E" w:rsidP="00EB385E">
            <w:pPr>
              <w:spacing w:line="360" w:lineRule="auto"/>
              <w:rPr>
                <w:rFonts w:ascii="Calibri Light" w:hAnsi="Calibri Light"/>
                <w:sz w:val="16"/>
                <w:szCs w:val="16"/>
              </w:rPr>
            </w:pPr>
            <w:del w:id="9582" w:author="Ashan Senel Asmone" w:date="2016-03-21T20:21:00Z">
              <w:r w:rsidRPr="00EB385E" w:rsidDel="00B73746">
                <w:rPr>
                  <w:rFonts w:ascii="Calibri Light" w:hAnsi="Calibri Light"/>
                  <w:sz w:val="16"/>
                  <w:szCs w:val="16"/>
                </w:rPr>
                <w:delText>AS/NZS 4517:1998 Abrasive products - Segmented saws for machining of stone and masonry cutting - Dimensions of steel blades</w:delText>
              </w:r>
            </w:del>
            <w:ins w:id="9583" w:author="Ashan Senel Asmone" w:date="2016-03-21T20:22:00Z">
              <w:r w:rsidR="00B73746">
                <w:rPr>
                  <w:rFonts w:ascii="Calibri Light" w:hAnsi="Calibri Light"/>
                  <w:sz w:val="16"/>
                  <w:szCs w:val="16"/>
                </w:rPr>
                <w:t xml:space="preserve">AS 4517.1-2006 Blanks for superabrasive cutting-off wheels - Manually guided cutting-off in building and civil engineering/ </w:t>
              </w:r>
            </w:ins>
            <w:ins w:id="9584" w:author="Ashan Senel Asmone" w:date="2016-03-21T20:21:00Z">
              <w:r w:rsidR="00B73746">
                <w:rPr>
                  <w:rFonts w:ascii="Calibri Light" w:hAnsi="Calibri Light"/>
                  <w:sz w:val="16"/>
                  <w:szCs w:val="16"/>
                </w:rPr>
                <w:t>AS 4517.2-2006 Blanks for superabrasive cutting-off wheels - Hand-held cutting-off in building and civil engineering</w:t>
              </w:r>
            </w:ins>
          </w:p>
          <w:p w14:paraId="22930C07" w14:textId="77777777" w:rsidR="00EB385E" w:rsidRPr="00EB385E" w:rsidRDefault="00EB385E" w:rsidP="00EB385E">
            <w:pPr>
              <w:spacing w:line="360" w:lineRule="auto"/>
              <w:rPr>
                <w:rFonts w:ascii="Calibri Light" w:hAnsi="Calibri Light"/>
                <w:sz w:val="16"/>
                <w:szCs w:val="16"/>
              </w:rPr>
            </w:pPr>
            <w:del w:id="9585" w:author="Ashan Senel Asmone" w:date="2016-03-21T20:23:00Z">
              <w:r w:rsidRPr="00EB385E" w:rsidDel="00B73746">
                <w:rPr>
                  <w:rFonts w:ascii="Calibri Light" w:hAnsi="Calibri Light"/>
                  <w:sz w:val="16"/>
                  <w:szCs w:val="16"/>
                </w:rPr>
                <w:delText>AS/NZS 4524.10:1998 Bonded abrasive products - Dimensions - Honing stones and superfinishings</w:delText>
              </w:r>
            </w:del>
            <w:ins w:id="9586" w:author="Ashan Senel Asmone" w:date="2016-03-21T20:23:00Z">
              <w:r w:rsidR="00B73746">
                <w:rPr>
                  <w:rFonts w:ascii="Calibri Light" w:hAnsi="Calibri Light"/>
                  <w:sz w:val="16"/>
                  <w:szCs w:val="16"/>
                </w:rPr>
                <w:t>AS/NZS 4524.10:1998 Bonded abrasive products - Dimensions - Honing stones and superfinishings</w:t>
              </w:r>
            </w:ins>
          </w:p>
          <w:p w14:paraId="7E412FA5" w14:textId="77777777" w:rsidR="00EB385E" w:rsidRPr="00EB385E" w:rsidRDefault="00EB385E" w:rsidP="00EB385E">
            <w:pPr>
              <w:spacing w:line="360" w:lineRule="auto"/>
              <w:rPr>
                <w:rFonts w:ascii="Calibri Light" w:hAnsi="Calibri Light"/>
                <w:sz w:val="16"/>
                <w:szCs w:val="16"/>
              </w:rPr>
            </w:pPr>
            <w:del w:id="9587" w:author="Ashan Senel Asmone" w:date="2016-03-21T20:23:00Z">
              <w:r w:rsidRPr="00EB385E" w:rsidDel="00B73746">
                <w:rPr>
                  <w:rFonts w:ascii="Calibri Light" w:hAnsi="Calibri Light"/>
                  <w:sz w:val="16"/>
                  <w:szCs w:val="16"/>
                </w:rPr>
                <w:delText>AS/NZS 4284:1995 Testing of building facades</w:delText>
              </w:r>
            </w:del>
            <w:ins w:id="9588" w:author="Ashan Senel Asmone" w:date="2016-03-21T20:23:00Z">
              <w:r w:rsidR="00B73746">
                <w:rPr>
                  <w:rFonts w:ascii="Calibri Light" w:hAnsi="Calibri Light"/>
                  <w:sz w:val="16"/>
                  <w:szCs w:val="16"/>
                </w:rPr>
                <w:t>AS/NZS 4284:2008 Testing of building facades</w:t>
              </w:r>
            </w:ins>
          </w:p>
          <w:p w14:paraId="25CDDB9B" w14:textId="77777777" w:rsidR="00401C5E" w:rsidRPr="00EB385E" w:rsidRDefault="00401C5E" w:rsidP="00EB385E">
            <w:pPr>
              <w:spacing w:line="360" w:lineRule="auto"/>
              <w:rPr>
                <w:rFonts w:ascii="Calibri Light" w:hAnsi="Calibri Light"/>
                <w:sz w:val="16"/>
                <w:szCs w:val="16"/>
              </w:rPr>
            </w:pPr>
          </w:p>
        </w:tc>
      </w:tr>
      <w:tr w:rsidR="00401C5E" w:rsidRPr="004F3C8C" w14:paraId="0C74AA79" w14:textId="77777777" w:rsidTr="00401C5E">
        <w:tc>
          <w:tcPr>
            <w:tcW w:w="685" w:type="dxa"/>
          </w:tcPr>
          <w:p w14:paraId="5F8FC4D2"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297E9C75" w14:textId="77777777" w:rsidR="00EB385E" w:rsidRPr="00EB385E" w:rsidRDefault="00EB385E" w:rsidP="00EB385E">
            <w:pPr>
              <w:spacing w:line="360" w:lineRule="auto"/>
              <w:rPr>
                <w:rFonts w:ascii="Calibri Light" w:hAnsi="Calibri Light"/>
                <w:sz w:val="16"/>
                <w:szCs w:val="16"/>
              </w:rPr>
            </w:pPr>
            <w:r w:rsidRPr="00EB385E">
              <w:rPr>
                <w:rFonts w:ascii="Calibri Light" w:hAnsi="Calibri Light"/>
                <w:sz w:val="16"/>
                <w:szCs w:val="16"/>
              </w:rPr>
              <w:t>SS CP 67: Cleaning and Surface Repair of Buildings Part 1:1997 Natural Stone, Cast Stone and Clay brick masonry </w:t>
            </w:r>
          </w:p>
          <w:p w14:paraId="79450B1E" w14:textId="77777777" w:rsidR="00EB385E" w:rsidRPr="00EB385E" w:rsidRDefault="00EB385E" w:rsidP="00EB385E">
            <w:pPr>
              <w:spacing w:line="360" w:lineRule="auto"/>
              <w:rPr>
                <w:rFonts w:ascii="Calibri Light" w:hAnsi="Calibri Light"/>
                <w:sz w:val="16"/>
                <w:szCs w:val="16"/>
              </w:rPr>
            </w:pPr>
            <w:r w:rsidRPr="00EB385E">
              <w:rPr>
                <w:rFonts w:ascii="Calibri Light" w:hAnsi="Calibri Light"/>
                <w:sz w:val="16"/>
                <w:szCs w:val="16"/>
              </w:rPr>
              <w:t>SS 341 : 2001 Safety glazing materials for use in buildings (human impact considerations)</w:t>
            </w:r>
          </w:p>
          <w:p w14:paraId="68C87D33" w14:textId="77777777" w:rsidR="00EB385E" w:rsidRPr="00EB385E" w:rsidRDefault="00EB385E" w:rsidP="00EB385E">
            <w:pPr>
              <w:spacing w:line="360" w:lineRule="auto"/>
              <w:rPr>
                <w:rFonts w:ascii="Calibri Light" w:hAnsi="Calibri Light"/>
                <w:sz w:val="16"/>
                <w:szCs w:val="16"/>
              </w:rPr>
            </w:pPr>
            <w:r w:rsidRPr="00EB385E">
              <w:rPr>
                <w:rFonts w:ascii="Calibri Light" w:hAnsi="Calibri Light"/>
                <w:sz w:val="16"/>
                <w:szCs w:val="16"/>
              </w:rPr>
              <w:t>CP 68 : 1997 Code of practice for ceramic wall and floor tiling</w:t>
            </w:r>
          </w:p>
          <w:p w14:paraId="6E77FEBE" w14:textId="77777777" w:rsidR="00401C5E" w:rsidRPr="00EB385E" w:rsidRDefault="00401C5E" w:rsidP="00EB385E">
            <w:pPr>
              <w:spacing w:line="360" w:lineRule="auto"/>
              <w:rPr>
                <w:rFonts w:ascii="Calibri Light" w:hAnsi="Calibri Light"/>
                <w:sz w:val="16"/>
                <w:szCs w:val="16"/>
              </w:rPr>
            </w:pPr>
          </w:p>
        </w:tc>
      </w:tr>
      <w:tr w:rsidR="00401C5E" w:rsidRPr="004F3C8C" w14:paraId="0547C150" w14:textId="77777777" w:rsidTr="00401C5E">
        <w:tc>
          <w:tcPr>
            <w:tcW w:w="685" w:type="dxa"/>
          </w:tcPr>
          <w:p w14:paraId="72BCA9B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4AC7AF71" w14:textId="77777777" w:rsidR="00EB385E" w:rsidRPr="00EB385E" w:rsidRDefault="00EB385E" w:rsidP="00EB385E">
            <w:pPr>
              <w:spacing w:line="360" w:lineRule="auto"/>
              <w:rPr>
                <w:rFonts w:ascii="Calibri Light" w:hAnsi="Calibri Light"/>
                <w:sz w:val="16"/>
                <w:szCs w:val="16"/>
              </w:rPr>
            </w:pPr>
            <w:r w:rsidRPr="00EB385E">
              <w:rPr>
                <w:rFonts w:ascii="Calibri Light" w:hAnsi="Calibri Light"/>
                <w:sz w:val="16"/>
                <w:szCs w:val="16"/>
              </w:rPr>
              <w:t>ISO 3920:1976 Honing stones of square section; Designation and dimensions</w:t>
            </w:r>
          </w:p>
          <w:p w14:paraId="69A2537F" w14:textId="77777777" w:rsidR="00EB385E" w:rsidRPr="00EB385E" w:rsidRDefault="00EB385E" w:rsidP="00EB385E">
            <w:pPr>
              <w:spacing w:line="360" w:lineRule="auto"/>
              <w:rPr>
                <w:rFonts w:ascii="Calibri Light" w:hAnsi="Calibri Light"/>
                <w:sz w:val="16"/>
                <w:szCs w:val="16"/>
              </w:rPr>
            </w:pPr>
            <w:r w:rsidRPr="00EB385E">
              <w:rPr>
                <w:rFonts w:ascii="Calibri Light" w:hAnsi="Calibri Light"/>
                <w:sz w:val="16"/>
                <w:szCs w:val="16"/>
              </w:rPr>
              <w:t>ISO 603-10:1999 Bonded abrasive products - Dimensions - Part 10: Stones for honing and superfinishings - ISO 603-10:1999</w:t>
            </w:r>
          </w:p>
          <w:p w14:paraId="136A19FD" w14:textId="77777777" w:rsidR="00EB385E" w:rsidRPr="00EB385E" w:rsidRDefault="00EB385E" w:rsidP="00EB385E">
            <w:pPr>
              <w:spacing w:line="360" w:lineRule="auto"/>
              <w:rPr>
                <w:rFonts w:ascii="Calibri Light" w:hAnsi="Calibri Light"/>
                <w:sz w:val="16"/>
                <w:szCs w:val="16"/>
              </w:rPr>
            </w:pPr>
            <w:r w:rsidRPr="00EB385E">
              <w:rPr>
                <w:rFonts w:ascii="Calibri Light" w:hAnsi="Calibri Light"/>
                <w:sz w:val="16"/>
                <w:szCs w:val="16"/>
              </w:rPr>
              <w:t>ISO 603-10:1999/COR1:1999 Bonded abrasive products - Dimensions - Part 10: Stones for honing and superfinishings</w:t>
            </w:r>
          </w:p>
          <w:p w14:paraId="6873B322" w14:textId="77777777" w:rsidR="00EB385E" w:rsidRPr="00EB385E" w:rsidRDefault="00EB385E" w:rsidP="00EB385E">
            <w:pPr>
              <w:spacing w:line="360" w:lineRule="auto"/>
              <w:rPr>
                <w:rFonts w:ascii="Calibri Light" w:hAnsi="Calibri Light"/>
                <w:sz w:val="16"/>
                <w:szCs w:val="16"/>
              </w:rPr>
            </w:pPr>
            <w:del w:id="9589" w:author="Ashan Asmone" w:date="2016-03-31T11:56:00Z">
              <w:r w:rsidRPr="00EB385E" w:rsidDel="00140F61">
                <w:rPr>
                  <w:rFonts w:ascii="Calibri Light" w:hAnsi="Calibri Light"/>
                  <w:sz w:val="16"/>
                  <w:szCs w:val="16"/>
                </w:rPr>
                <w:delText>ISO 6105:1988 Abrasive products; segmented saws for machining of stone and masonry cutting; dimensions of steel blades</w:delText>
              </w:r>
            </w:del>
          </w:p>
          <w:p w14:paraId="39AC1058" w14:textId="77777777" w:rsidR="00EB385E" w:rsidRPr="00EB385E" w:rsidRDefault="00EB385E" w:rsidP="00EB385E">
            <w:pPr>
              <w:spacing w:line="360" w:lineRule="auto"/>
              <w:rPr>
                <w:rFonts w:ascii="Calibri Light" w:hAnsi="Calibri Light"/>
                <w:sz w:val="16"/>
                <w:szCs w:val="16"/>
              </w:rPr>
            </w:pPr>
            <w:r w:rsidRPr="00EB385E">
              <w:rPr>
                <w:rFonts w:ascii="Calibri Light" w:hAnsi="Calibri Light"/>
                <w:sz w:val="16"/>
                <w:szCs w:val="16"/>
              </w:rPr>
              <w:t>ISO 8512-2:1990 Surface plates; part 2: granite</w:t>
            </w:r>
          </w:p>
          <w:p w14:paraId="18FBD683" w14:textId="77777777" w:rsidR="00EB385E" w:rsidRPr="00EB385E" w:rsidRDefault="00EB385E" w:rsidP="00EB385E">
            <w:pPr>
              <w:spacing w:line="360" w:lineRule="auto"/>
              <w:rPr>
                <w:rFonts w:ascii="Calibri Light" w:hAnsi="Calibri Light"/>
                <w:sz w:val="16"/>
                <w:szCs w:val="16"/>
              </w:rPr>
            </w:pPr>
            <w:del w:id="9590" w:author="Ashan Asmone" w:date="2016-03-31T12:01:00Z">
              <w:r w:rsidRPr="00EB385E" w:rsidDel="00140F61">
                <w:rPr>
                  <w:rFonts w:ascii="Calibri Light" w:hAnsi="Calibri Light"/>
                  <w:sz w:val="16"/>
                  <w:szCs w:val="16"/>
                </w:rPr>
                <w:delText>ISO 10563:1991 Building construction; sealants for joints; determination of change in mass and volume</w:delText>
              </w:r>
            </w:del>
            <w:ins w:id="9591" w:author="Ashan Asmone" w:date="2016-03-31T12:01:00Z">
              <w:r w:rsidR="00140F61">
                <w:rPr>
                  <w:rFonts w:ascii="Calibri Light" w:hAnsi="Calibri Light"/>
                  <w:sz w:val="16"/>
                  <w:szCs w:val="16"/>
                </w:rPr>
                <w:t>ISO 10563:2005 Building construction - Sealants - Determination of change in mass and volume</w:t>
              </w:r>
            </w:ins>
          </w:p>
          <w:p w14:paraId="10613191" w14:textId="77777777" w:rsidR="00EB385E" w:rsidRPr="00EB385E" w:rsidRDefault="00EB385E" w:rsidP="00EB385E">
            <w:pPr>
              <w:spacing w:line="360" w:lineRule="auto"/>
              <w:rPr>
                <w:rFonts w:ascii="Calibri Light" w:hAnsi="Calibri Light"/>
                <w:sz w:val="16"/>
                <w:szCs w:val="16"/>
              </w:rPr>
            </w:pPr>
            <w:del w:id="9592" w:author="Ashan Asmone" w:date="2016-03-31T12:02:00Z">
              <w:r w:rsidRPr="00EB385E" w:rsidDel="002D4ACA">
                <w:rPr>
                  <w:rFonts w:ascii="Calibri Light" w:hAnsi="Calibri Light"/>
                  <w:sz w:val="16"/>
                  <w:szCs w:val="16"/>
                </w:rPr>
                <w:delText>ISO 10590:1991 Building construction; sealants; determination of adhesion/cohesion properties at maintained extension after immersion in water</w:delText>
              </w:r>
            </w:del>
            <w:ins w:id="9593" w:author="Ashan Asmone" w:date="2016-03-31T12:02:00Z">
              <w:r w:rsidR="002D4ACA">
                <w:rPr>
                  <w:rFonts w:ascii="Calibri Light" w:hAnsi="Calibri Light"/>
                  <w:sz w:val="16"/>
                  <w:szCs w:val="16"/>
                </w:rPr>
                <w:t>ISO 10590:2005 Building construction - Sealants - Determination of tensile properties of sealants at maintained extension after immersion in water</w:t>
              </w:r>
            </w:ins>
          </w:p>
          <w:p w14:paraId="7BB73035" w14:textId="77777777" w:rsidR="00EB385E" w:rsidRPr="00EB385E" w:rsidRDefault="00EB385E" w:rsidP="00EB385E">
            <w:pPr>
              <w:spacing w:line="360" w:lineRule="auto"/>
              <w:rPr>
                <w:rFonts w:ascii="Calibri Light" w:hAnsi="Calibri Light"/>
                <w:sz w:val="16"/>
                <w:szCs w:val="16"/>
              </w:rPr>
            </w:pPr>
            <w:del w:id="9594" w:author="Ashan Asmone" w:date="2016-03-31T12:03:00Z">
              <w:r w:rsidRPr="00EB385E" w:rsidDel="002D4ACA">
                <w:rPr>
                  <w:rFonts w:ascii="Calibri Light" w:hAnsi="Calibri Light"/>
                  <w:sz w:val="16"/>
                  <w:szCs w:val="16"/>
                </w:rPr>
                <w:delText>ISO 10591:1991 Building construction; sealants; determination of adhesion/cohesion properties after immersion in water</w:delText>
              </w:r>
            </w:del>
            <w:ins w:id="9595" w:author="Ashan Asmone" w:date="2016-03-31T12:03:00Z">
              <w:r w:rsidR="002D4ACA">
                <w:rPr>
                  <w:rFonts w:ascii="Calibri Light" w:hAnsi="Calibri Light"/>
                  <w:sz w:val="16"/>
                  <w:szCs w:val="16"/>
                </w:rPr>
                <w:t>ISO 10591:2005 Building construction -- Sealants -- Determination of adhesion/cohesion properties of sealants after immersion in water</w:t>
              </w:r>
            </w:ins>
          </w:p>
          <w:p w14:paraId="3DC16BB9" w14:textId="77777777" w:rsidR="00EB385E" w:rsidRPr="00EB385E" w:rsidRDefault="00EB385E" w:rsidP="00EB385E">
            <w:pPr>
              <w:spacing w:line="360" w:lineRule="auto"/>
              <w:rPr>
                <w:rFonts w:ascii="Calibri Light" w:hAnsi="Calibri Light"/>
                <w:sz w:val="16"/>
                <w:szCs w:val="16"/>
              </w:rPr>
            </w:pPr>
            <w:del w:id="9596" w:author="Ashan Asmone" w:date="2016-03-31T12:04:00Z">
              <w:r w:rsidRPr="00EB385E" w:rsidDel="002D4ACA">
                <w:rPr>
                  <w:rFonts w:ascii="Calibri Light" w:hAnsi="Calibri Light"/>
                  <w:sz w:val="16"/>
                  <w:szCs w:val="16"/>
                </w:rPr>
                <w:delText>ISO 11431:1993 Building construction; sealants; determination of adhesion/cohesion properties after exposure to artificial light through glass</w:delText>
              </w:r>
            </w:del>
            <w:ins w:id="9597" w:author="Ashan Asmone" w:date="2016-03-31T12:04:00Z">
              <w:r w:rsidR="002D4ACA">
                <w:rPr>
                  <w:rFonts w:ascii="Calibri Light" w:hAnsi="Calibri Light"/>
                  <w:sz w:val="16"/>
                  <w:szCs w:val="16"/>
                </w:rPr>
                <w:t>ISO 11431:2002 Building construction -- Jointing products -- Determination of adhesion/cohesion properties of sealants after exposure to heat, water and artificial light through glass</w:t>
              </w:r>
            </w:ins>
          </w:p>
          <w:p w14:paraId="404E6575" w14:textId="77777777" w:rsidR="00EB385E" w:rsidRPr="00EB385E" w:rsidRDefault="00EB385E" w:rsidP="00EB385E">
            <w:pPr>
              <w:spacing w:line="360" w:lineRule="auto"/>
              <w:rPr>
                <w:rFonts w:ascii="Calibri Light" w:hAnsi="Calibri Light"/>
                <w:sz w:val="16"/>
                <w:szCs w:val="16"/>
              </w:rPr>
            </w:pPr>
            <w:del w:id="9598" w:author="Ashan Asmone" w:date="2016-03-31T12:05:00Z">
              <w:r w:rsidRPr="00EB385E" w:rsidDel="002D4ACA">
                <w:rPr>
                  <w:rFonts w:ascii="Calibri Light" w:hAnsi="Calibri Light"/>
                  <w:sz w:val="16"/>
                  <w:szCs w:val="16"/>
                </w:rPr>
                <w:delText>ISO 11432:1993 Building construction; sealants; determination of resistance to compression</w:delText>
              </w:r>
            </w:del>
            <w:ins w:id="9599" w:author="Ashan Asmone" w:date="2016-03-31T12:05:00Z">
              <w:r w:rsidR="002D4ACA">
                <w:rPr>
                  <w:rFonts w:ascii="Calibri Light" w:hAnsi="Calibri Light"/>
                  <w:sz w:val="16"/>
                  <w:szCs w:val="16"/>
                </w:rPr>
                <w:t>ISO 11432:2005 Building construction -- Sealants -- Determination of resistance to compression</w:t>
              </w:r>
            </w:ins>
          </w:p>
          <w:p w14:paraId="1A971DC3" w14:textId="77777777" w:rsidR="00EB385E" w:rsidRPr="00EB385E" w:rsidRDefault="00EB385E" w:rsidP="00EB385E">
            <w:pPr>
              <w:spacing w:line="360" w:lineRule="auto"/>
              <w:rPr>
                <w:rFonts w:ascii="Calibri Light" w:hAnsi="Calibri Light"/>
                <w:sz w:val="16"/>
                <w:szCs w:val="16"/>
              </w:rPr>
            </w:pPr>
            <w:del w:id="9600" w:author="Ashan Asmone" w:date="2016-03-31T12:06:00Z">
              <w:r w:rsidRPr="00EB385E" w:rsidDel="002D4ACA">
                <w:rPr>
                  <w:rFonts w:ascii="Calibri Light" w:hAnsi="Calibri Light"/>
                  <w:sz w:val="16"/>
                  <w:szCs w:val="16"/>
                </w:rPr>
                <w:delText>SO 11600:1993 Building construction; sealants; classification and requirements</w:delText>
              </w:r>
            </w:del>
            <w:ins w:id="9601" w:author="Ashan Asmone" w:date="2016-03-31T12:06:00Z">
              <w:r w:rsidR="002D4ACA">
                <w:rPr>
                  <w:rFonts w:ascii="Calibri Light" w:hAnsi="Calibri Light"/>
                  <w:sz w:val="16"/>
                  <w:szCs w:val="16"/>
                </w:rPr>
                <w:t>ISO 11600:2002 Building construction -- Jointing products -- Classification and requirements for sealants</w:t>
              </w:r>
            </w:ins>
          </w:p>
          <w:p w14:paraId="325D76AA" w14:textId="77777777" w:rsidR="00EB385E" w:rsidRPr="00EB385E" w:rsidRDefault="00EB385E" w:rsidP="00EB385E">
            <w:pPr>
              <w:spacing w:line="360" w:lineRule="auto"/>
              <w:rPr>
                <w:rFonts w:ascii="Calibri Light" w:hAnsi="Calibri Light"/>
                <w:sz w:val="16"/>
                <w:szCs w:val="16"/>
              </w:rPr>
            </w:pPr>
            <w:del w:id="9602" w:author="Ashan Asmone" w:date="2016-03-31T12:07:00Z">
              <w:r w:rsidRPr="00EB385E" w:rsidDel="002D4ACA">
                <w:rPr>
                  <w:rFonts w:ascii="Calibri Light" w:hAnsi="Calibri Light"/>
                  <w:sz w:val="16"/>
                  <w:szCs w:val="16"/>
                </w:rPr>
                <w:delText>ISO 13638:1996 Building construction - Sealants - Determination of resistance to prolonged exposure to water</w:delText>
              </w:r>
            </w:del>
            <w:ins w:id="9603" w:author="Ashan Asmone" w:date="2016-03-31T12:07:00Z">
              <w:r w:rsidR="002D4ACA">
                <w:rPr>
                  <w:rFonts w:ascii="Calibri Light" w:hAnsi="Calibri Light"/>
                  <w:sz w:val="16"/>
                  <w:szCs w:val="16"/>
                </w:rPr>
                <w:t>ISO 13638:1996 Building construction - Sealants - Determination of resistance to prolonged exposure to water</w:t>
              </w:r>
            </w:ins>
          </w:p>
          <w:p w14:paraId="469E33C5" w14:textId="77777777" w:rsidR="00EB385E" w:rsidRPr="00EB385E" w:rsidRDefault="00EB385E" w:rsidP="00EB385E">
            <w:pPr>
              <w:spacing w:line="360" w:lineRule="auto"/>
              <w:rPr>
                <w:rFonts w:ascii="Calibri Light" w:hAnsi="Calibri Light"/>
                <w:sz w:val="16"/>
                <w:szCs w:val="16"/>
              </w:rPr>
            </w:pPr>
            <w:del w:id="9604" w:author="Ashan Asmone" w:date="2016-03-31T12:08:00Z">
              <w:r w:rsidRPr="00EB385E" w:rsidDel="002D4ACA">
                <w:rPr>
                  <w:rFonts w:ascii="Calibri Light" w:hAnsi="Calibri Light"/>
                  <w:sz w:val="16"/>
                  <w:szCs w:val="16"/>
                </w:rPr>
                <w:delText>ISO 8340:1984/Cor 1:1995 Building construction - Jointing products - Sealants - Determination of tensile properties at maintained extension; Technical Corrigendum 1</w:delText>
              </w:r>
            </w:del>
            <w:ins w:id="9605" w:author="Ashan Asmone" w:date="2016-03-31T12:08:00Z">
              <w:r w:rsidR="002D4ACA">
                <w:rPr>
                  <w:rFonts w:ascii="Calibri Light" w:hAnsi="Calibri Light"/>
                  <w:sz w:val="16"/>
                  <w:szCs w:val="16"/>
                </w:rPr>
                <w:t>ISO 8340:2005 Building construction -- Sealants -- Determination of tensile properties at maintained extension</w:t>
              </w:r>
            </w:ins>
          </w:p>
          <w:p w14:paraId="3E34E881" w14:textId="77777777" w:rsidR="00EB385E" w:rsidRPr="00EB385E" w:rsidRDefault="00EB385E" w:rsidP="00EB385E">
            <w:pPr>
              <w:spacing w:line="360" w:lineRule="auto"/>
              <w:rPr>
                <w:rFonts w:ascii="Calibri Light" w:hAnsi="Calibri Light"/>
                <w:sz w:val="16"/>
                <w:szCs w:val="16"/>
              </w:rPr>
            </w:pPr>
            <w:del w:id="9606" w:author="Ashan Asmone" w:date="2016-03-31T12:09:00Z">
              <w:r w:rsidRPr="00EB385E" w:rsidDel="002D4ACA">
                <w:rPr>
                  <w:rFonts w:ascii="Calibri Light" w:hAnsi="Calibri Light"/>
                  <w:sz w:val="16"/>
                  <w:szCs w:val="16"/>
                </w:rPr>
                <w:delText>ISO 8394:1988 Building construction; jointing products; determination of extrudability of one-component sealants</w:delText>
              </w:r>
            </w:del>
            <w:ins w:id="9607" w:author="Ashan Asmone" w:date="2016-03-31T12:09:00Z">
              <w:r w:rsidR="002D4ACA">
                <w:rPr>
                  <w:rFonts w:ascii="Calibri Light" w:hAnsi="Calibri Light"/>
                  <w:sz w:val="16"/>
                  <w:szCs w:val="16"/>
                </w:rPr>
                <w:t>ISO 8394-1:2010 Building construction -- Jointing products -- Part 1: Determination of extrudability of sealants</w:t>
              </w:r>
            </w:ins>
          </w:p>
          <w:p w14:paraId="0EC871D6" w14:textId="77777777" w:rsidR="00EB385E" w:rsidRPr="00EB385E" w:rsidRDefault="00EB385E" w:rsidP="00EB385E">
            <w:pPr>
              <w:spacing w:line="360" w:lineRule="auto"/>
              <w:rPr>
                <w:rFonts w:ascii="Calibri Light" w:hAnsi="Calibri Light"/>
                <w:sz w:val="16"/>
                <w:szCs w:val="16"/>
              </w:rPr>
            </w:pPr>
            <w:del w:id="9608" w:author="Ashan Asmone" w:date="2016-03-31T12:11:00Z">
              <w:r w:rsidRPr="00EB385E" w:rsidDel="002D4ACA">
                <w:rPr>
                  <w:rFonts w:ascii="Calibri Light" w:hAnsi="Calibri Light"/>
                  <w:sz w:val="16"/>
                  <w:szCs w:val="16"/>
                </w:rPr>
                <w:delText>ISO 9047:2001 Building construction - Jointing products - Determination of adhesion/cohesion properties of sealants at variable temperatures</w:delText>
              </w:r>
            </w:del>
            <w:ins w:id="9609" w:author="Ashan Asmone" w:date="2016-03-31T12:11:00Z">
              <w:r w:rsidR="002D4ACA">
                <w:rPr>
                  <w:rFonts w:ascii="Calibri Light" w:hAnsi="Calibri Light"/>
                  <w:sz w:val="16"/>
                  <w:szCs w:val="16"/>
                </w:rPr>
                <w:t>ISO 9047:2001 Building construction - Jointing products - Determination of adhesion/cohesion properties of sealants at variable temperatures</w:t>
              </w:r>
            </w:ins>
          </w:p>
          <w:p w14:paraId="3AC3D178" w14:textId="77777777" w:rsidR="00401C5E" w:rsidRPr="00EB385E" w:rsidRDefault="00EB385E" w:rsidP="00EB385E">
            <w:pPr>
              <w:tabs>
                <w:tab w:val="left" w:pos="1540"/>
              </w:tabs>
              <w:spacing w:line="360" w:lineRule="auto"/>
              <w:rPr>
                <w:rFonts w:ascii="Calibri Light" w:hAnsi="Calibri Light"/>
                <w:sz w:val="16"/>
                <w:szCs w:val="16"/>
              </w:rPr>
            </w:pPr>
            <w:r w:rsidRPr="00EB385E">
              <w:rPr>
                <w:rFonts w:ascii="Calibri Light" w:hAnsi="Calibri Light"/>
                <w:sz w:val="16"/>
                <w:szCs w:val="16"/>
              </w:rPr>
              <w:tab/>
            </w:r>
          </w:p>
        </w:tc>
      </w:tr>
    </w:tbl>
    <w:p w14:paraId="2CCFCFF0" w14:textId="77777777" w:rsidR="00401C5E" w:rsidRDefault="00401C5E" w:rsidP="00401C5E">
      <w:pPr>
        <w:rPr>
          <w:sz w:val="16"/>
          <w:szCs w:val="16"/>
          <w:lang w:val="en-US"/>
        </w:rPr>
      </w:pPr>
    </w:p>
    <w:p w14:paraId="3B68F4AB" w14:textId="77777777" w:rsidR="00401C5E" w:rsidRDefault="00BE5459" w:rsidP="00BE5459">
      <w:pPr>
        <w:pStyle w:val="Heading2"/>
        <w:rPr>
          <w:lang w:val="en-US"/>
        </w:rPr>
      </w:pPr>
      <w:r>
        <w:rPr>
          <w:lang w:val="en-US"/>
        </w:rPr>
        <w:t xml:space="preserve">Staining - </w:t>
      </w:r>
      <w:r w:rsidRPr="00BE5459">
        <w:rPr>
          <w:lang w:val="en-US"/>
        </w:rPr>
        <w:t>Incompatible materials</w:t>
      </w:r>
    </w:p>
    <w:p w14:paraId="447F0CBA" w14:textId="77777777" w:rsidR="00BE5459" w:rsidRDefault="00BE5459" w:rsidP="00BE5459">
      <w:pPr>
        <w:pStyle w:val="Heading2"/>
        <w:rPr>
          <w:lang w:val="en-US"/>
        </w:rPr>
      </w:pPr>
      <w:r w:rsidRPr="00BE5459">
        <w:rPr>
          <w:lang w:val="en-US"/>
        </w:rPr>
        <w:t>Staining Originating from Fixtures</w:t>
      </w:r>
    </w:p>
    <w:p w14:paraId="591815C8" w14:textId="77777777" w:rsidR="00BE5459" w:rsidRPr="00BE5459" w:rsidRDefault="00BE5459" w:rsidP="00BE5459">
      <w:pPr>
        <w:pStyle w:val="Heading2"/>
        <w:rPr>
          <w:lang w:val="en-US"/>
        </w:rPr>
      </w:pPr>
      <w:r>
        <w:rPr>
          <w:lang w:val="en-US"/>
        </w:rPr>
        <w:t xml:space="preserve">Staining - </w:t>
      </w:r>
      <w:r w:rsidRPr="00BE5459">
        <w:rPr>
          <w:lang w:val="en-US"/>
        </w:rPr>
        <w:t>Runoff from Ledge</w:t>
      </w:r>
    </w:p>
    <w:tbl>
      <w:tblPr>
        <w:tblStyle w:val="TableGrid"/>
        <w:tblW w:w="0" w:type="auto"/>
        <w:tblInd w:w="108" w:type="dxa"/>
        <w:tblLook w:val="04A0" w:firstRow="1" w:lastRow="0" w:firstColumn="1" w:lastColumn="0" w:noHBand="0" w:noVBand="1"/>
      </w:tblPr>
      <w:tblGrid>
        <w:gridCol w:w="685"/>
        <w:gridCol w:w="8449"/>
      </w:tblGrid>
      <w:tr w:rsidR="00401C5E" w:rsidRPr="004F3C8C" w14:paraId="06683FAB" w14:textId="77777777" w:rsidTr="00401C5E">
        <w:tc>
          <w:tcPr>
            <w:tcW w:w="685" w:type="dxa"/>
          </w:tcPr>
          <w:p w14:paraId="0C088E2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3F42F2C5" w14:textId="77777777" w:rsidR="00401C5E" w:rsidRPr="00BE5459" w:rsidRDefault="00BE5459" w:rsidP="00BE5459">
            <w:pPr>
              <w:spacing w:line="360" w:lineRule="auto"/>
              <w:rPr>
                <w:rFonts w:ascii="Calibri Light" w:hAnsi="Calibri Light"/>
                <w:sz w:val="16"/>
                <w:szCs w:val="16"/>
              </w:rPr>
            </w:pPr>
            <w:r w:rsidRPr="00BE5459">
              <w:rPr>
                <w:rFonts w:ascii="Calibri Light" w:hAnsi="Calibri Light"/>
                <w:sz w:val="16"/>
                <w:szCs w:val="16"/>
              </w:rPr>
              <w:t>; </w:t>
            </w:r>
            <w:r w:rsidRPr="00BE5459">
              <w:rPr>
                <w:rFonts w:ascii="Calibri Light" w:hAnsi="Calibri Light"/>
                <w:sz w:val="16"/>
                <w:szCs w:val="16"/>
              </w:rPr>
              <w:br/>
            </w:r>
            <w:del w:id="9610" w:author="Ashan Senel Asmone" w:date="2016-03-21T10:43:00Z">
              <w:r w:rsidRPr="00BE5459" w:rsidDel="0046108D">
                <w:rPr>
                  <w:rFonts w:ascii="Calibri Light" w:hAnsi="Calibri Light"/>
                  <w:sz w:val="16"/>
                  <w:szCs w:val="16"/>
                </w:rPr>
                <w:delText>BS 7543:1992 Durability of buildings and building elements, products and components</w:delText>
              </w:r>
            </w:del>
            <w:ins w:id="9611" w:author="Ashan Senel Asmone" w:date="2016-03-21T10:45:00Z">
              <w:r w:rsidR="0046108D">
                <w:rPr>
                  <w:rFonts w:ascii="Calibri Light" w:hAnsi="Calibri Light"/>
                  <w:sz w:val="16"/>
                  <w:szCs w:val="16"/>
                </w:rPr>
                <w:t>BS ISO 15686-1:2011 Buildings and constructed assets. Service life planning. General principles and framework/BS ISO 15686-3:2002 Buildings and constructed assets. Service life planning. Performance audits and reviews/</w:t>
              </w:r>
            </w:ins>
            <w:ins w:id="9612" w:author="Ashan Senel Asmone" w:date="2016-03-21T10:44:00Z">
              <w:r w:rsidR="0046108D">
                <w:rPr>
                  <w:rFonts w:ascii="Calibri Light" w:hAnsi="Calibri Light"/>
                  <w:sz w:val="16"/>
                  <w:szCs w:val="16"/>
                </w:rPr>
                <w:t>BS ISO 15686-2:2012 Buildings and constructed assets. Service life planning. Service life prediction procedures/</w:t>
              </w:r>
            </w:ins>
            <w:ins w:id="9613" w:author="Ashan Senel Asmone" w:date="2016-03-21T10:43:00Z">
              <w:r w:rsidR="0046108D">
                <w:rPr>
                  <w:rFonts w:ascii="Calibri Light" w:hAnsi="Calibri Light"/>
                  <w:sz w:val="16"/>
                  <w:szCs w:val="16"/>
                </w:rPr>
                <w:t>BS 7543:2015 Guide to durability of buildings and building elements, products and components/</w:t>
              </w:r>
            </w:ins>
            <w:r w:rsidRPr="00BE5459">
              <w:rPr>
                <w:rFonts w:ascii="Calibri Light" w:hAnsi="Calibri Light"/>
                <w:sz w:val="16"/>
                <w:szCs w:val="16"/>
              </w:rPr>
              <w:t>; </w:t>
            </w:r>
            <w:r w:rsidRPr="00BE5459">
              <w:rPr>
                <w:rFonts w:ascii="Calibri Light" w:hAnsi="Calibri Light"/>
                <w:sz w:val="16"/>
                <w:szCs w:val="16"/>
              </w:rPr>
              <w:br/>
            </w:r>
            <w:del w:id="9614" w:author="Ashan Senel Asmone" w:date="2016-03-21T10:52:00Z">
              <w:r w:rsidRPr="00BE5459" w:rsidDel="0046108D">
                <w:rPr>
                  <w:rFonts w:ascii="Calibri Light" w:hAnsi="Calibri Light"/>
                  <w:sz w:val="16"/>
                  <w:szCs w:val="16"/>
                </w:rPr>
                <w:delText>BS 8000:1989 Workmanship on building sites</w:delText>
              </w:r>
            </w:del>
            <w:ins w:id="9615" w:author="Ashan Senel Asmone" w:date="2016-03-21T10:52:00Z">
              <w:r w:rsidR="0046108D">
                <w:rPr>
                  <w:rFonts w:ascii="Calibri Light" w:hAnsi="Calibri Light"/>
                  <w:sz w:val="16"/>
                  <w:szCs w:val="16"/>
                </w:rPr>
                <w:t>BS 8000-0:2014 Workmanship on construction sites. Introduction and general principles</w:t>
              </w:r>
            </w:ins>
            <w:r w:rsidRPr="00BE5459">
              <w:rPr>
                <w:rFonts w:ascii="Calibri Light" w:hAnsi="Calibri Light"/>
                <w:sz w:val="16"/>
                <w:szCs w:val="16"/>
              </w:rPr>
              <w:t>; </w:t>
            </w:r>
            <w:r w:rsidRPr="00BE5459">
              <w:rPr>
                <w:rFonts w:ascii="Calibri Light" w:hAnsi="Calibri Light"/>
                <w:sz w:val="16"/>
                <w:szCs w:val="16"/>
              </w:rPr>
              <w:br/>
              <w:t>BS 8298:1989 British standard code of practice for design and installation of natural stone cladding and lining.</w:t>
            </w:r>
          </w:p>
        </w:tc>
      </w:tr>
      <w:tr w:rsidR="00401C5E" w:rsidRPr="004F3C8C" w14:paraId="23873046" w14:textId="77777777" w:rsidTr="00401C5E">
        <w:tc>
          <w:tcPr>
            <w:tcW w:w="685" w:type="dxa"/>
          </w:tcPr>
          <w:p w14:paraId="685F3D4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8BE31BF" w14:textId="77777777" w:rsidR="00401C5E" w:rsidRPr="00BE5459" w:rsidRDefault="00BE5459" w:rsidP="00BE5459">
            <w:pPr>
              <w:spacing w:line="360" w:lineRule="auto"/>
              <w:rPr>
                <w:rFonts w:ascii="Calibri Light" w:hAnsi="Calibri Light"/>
                <w:sz w:val="16"/>
                <w:szCs w:val="16"/>
              </w:rPr>
            </w:pPr>
            <w:r w:rsidRPr="00BE5459">
              <w:rPr>
                <w:rFonts w:ascii="Calibri Light" w:hAnsi="Calibri Light"/>
                <w:sz w:val="16"/>
                <w:szCs w:val="16"/>
              </w:rPr>
              <w:t>ASTM C615-99: Standard Specifications for Granite Dimension Stone. </w:t>
            </w:r>
            <w:r w:rsidRPr="00BE5459">
              <w:rPr>
                <w:rFonts w:ascii="Calibri Light" w:hAnsi="Calibri Light"/>
                <w:sz w:val="16"/>
                <w:szCs w:val="16"/>
              </w:rPr>
              <w:br/>
              <w:t>ASTM C97-96 Standard Test Methods for Absorption and Bulk Specific Gravity of Dimension Stone. </w:t>
            </w:r>
            <w:r w:rsidRPr="00BE5459">
              <w:rPr>
                <w:rFonts w:ascii="Calibri Light" w:hAnsi="Calibri Light"/>
                <w:sz w:val="16"/>
                <w:szCs w:val="16"/>
              </w:rPr>
              <w:br/>
              <w:t>ASTM C99-87 (2000) Standard Test Method for Modulus of Rupture of Dimension Stone. </w:t>
            </w:r>
            <w:r w:rsidRPr="00BE5459">
              <w:rPr>
                <w:rFonts w:ascii="Calibri Light" w:hAnsi="Calibri Light"/>
                <w:sz w:val="16"/>
                <w:szCs w:val="16"/>
              </w:rPr>
              <w:br/>
              <w:t>ASTM C170-90(1999) Standard Test Method for Compressive Strength of Dimension Stone </w:t>
            </w:r>
            <w:r w:rsidRPr="00BE5459">
              <w:rPr>
                <w:rFonts w:ascii="Calibri Light" w:hAnsi="Calibri Light"/>
                <w:sz w:val="16"/>
                <w:szCs w:val="16"/>
              </w:rPr>
              <w:br/>
              <w:t>ASTM C1248-93(1998) Standard Test Method for Staining of Porous Substrate by Joint Sealants </w:t>
            </w:r>
          </w:p>
        </w:tc>
      </w:tr>
      <w:tr w:rsidR="00401C5E" w:rsidRPr="004F3C8C" w14:paraId="0A251F53" w14:textId="77777777" w:rsidTr="00401C5E">
        <w:tc>
          <w:tcPr>
            <w:tcW w:w="685" w:type="dxa"/>
          </w:tcPr>
          <w:p w14:paraId="1453B6A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6A925072" w14:textId="77777777" w:rsidR="00401C5E" w:rsidRPr="004F3C8C" w:rsidRDefault="00BE5459" w:rsidP="00401C5E">
            <w:pPr>
              <w:spacing w:after="120"/>
              <w:rPr>
                <w:rFonts w:ascii="Calibri Light" w:hAnsi="Calibri Light"/>
                <w:sz w:val="16"/>
                <w:szCs w:val="16"/>
                <w:lang w:val="en-US"/>
              </w:rPr>
            </w:pPr>
            <w:r>
              <w:rPr>
                <w:rFonts w:ascii="Calibri Light" w:hAnsi="Calibri Light"/>
                <w:sz w:val="16"/>
                <w:szCs w:val="16"/>
                <w:lang w:val="en-US"/>
              </w:rPr>
              <w:t>*same as above*</w:t>
            </w:r>
          </w:p>
        </w:tc>
      </w:tr>
      <w:tr w:rsidR="00401C5E" w:rsidRPr="004F3C8C" w14:paraId="627A16A7" w14:textId="77777777" w:rsidTr="00401C5E">
        <w:tc>
          <w:tcPr>
            <w:tcW w:w="685" w:type="dxa"/>
          </w:tcPr>
          <w:p w14:paraId="4D2F7AE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318BFD1D" w14:textId="77777777" w:rsidR="00401C5E" w:rsidRPr="004F3C8C" w:rsidRDefault="00BE5459" w:rsidP="00401C5E">
            <w:pPr>
              <w:spacing w:after="120"/>
              <w:rPr>
                <w:rFonts w:ascii="Calibri Light" w:hAnsi="Calibri Light"/>
                <w:sz w:val="16"/>
                <w:szCs w:val="16"/>
                <w:lang w:val="en-US"/>
              </w:rPr>
            </w:pPr>
            <w:r>
              <w:rPr>
                <w:rFonts w:ascii="Calibri Light" w:hAnsi="Calibri Light"/>
                <w:sz w:val="16"/>
                <w:szCs w:val="16"/>
                <w:lang w:val="en-US"/>
              </w:rPr>
              <w:t>*same as above*</w:t>
            </w:r>
          </w:p>
        </w:tc>
      </w:tr>
      <w:tr w:rsidR="00401C5E" w:rsidRPr="004F3C8C" w14:paraId="684B07B3" w14:textId="77777777" w:rsidTr="00401C5E">
        <w:tc>
          <w:tcPr>
            <w:tcW w:w="685" w:type="dxa"/>
          </w:tcPr>
          <w:p w14:paraId="00C3EBB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7735DC22" w14:textId="77777777" w:rsidR="00401C5E" w:rsidRPr="004F3C8C" w:rsidRDefault="00BE5459" w:rsidP="00401C5E">
            <w:pPr>
              <w:spacing w:after="120"/>
              <w:rPr>
                <w:rFonts w:ascii="Calibri Light" w:hAnsi="Calibri Light"/>
                <w:sz w:val="16"/>
                <w:szCs w:val="16"/>
                <w:lang w:val="en-US"/>
              </w:rPr>
            </w:pPr>
            <w:r>
              <w:rPr>
                <w:rFonts w:ascii="Calibri Light" w:hAnsi="Calibri Light"/>
                <w:sz w:val="16"/>
                <w:szCs w:val="16"/>
                <w:lang w:val="en-US"/>
              </w:rPr>
              <w:t>*same as above*</w:t>
            </w:r>
          </w:p>
        </w:tc>
      </w:tr>
    </w:tbl>
    <w:p w14:paraId="21735371" w14:textId="77777777" w:rsidR="00401C5E" w:rsidRDefault="00401C5E" w:rsidP="00401C5E">
      <w:pPr>
        <w:rPr>
          <w:sz w:val="16"/>
          <w:szCs w:val="16"/>
          <w:lang w:val="en-US"/>
        </w:rPr>
      </w:pPr>
    </w:p>
    <w:p w14:paraId="6054E1BA" w14:textId="77777777" w:rsidR="00461C72" w:rsidRDefault="00461C72" w:rsidP="00461C72">
      <w:pPr>
        <w:pStyle w:val="Heading2"/>
        <w:rPr>
          <w:lang w:val="en-US"/>
        </w:rPr>
      </w:pPr>
      <w:r w:rsidRPr="009C78A5">
        <w:rPr>
          <w:lang w:val="en-US"/>
        </w:rPr>
        <w:t>Sealant Staining</w:t>
      </w:r>
      <w:r>
        <w:rPr>
          <w:lang w:val="en-US"/>
        </w:rPr>
        <w:t xml:space="preserve"> - </w:t>
      </w:r>
      <w:r w:rsidRPr="009C78A5">
        <w:rPr>
          <w:lang w:val="en-US"/>
        </w:rPr>
        <w:t>Sealant Migration</w:t>
      </w:r>
    </w:p>
    <w:p w14:paraId="336487F2" w14:textId="77777777" w:rsidR="00401C5E" w:rsidRDefault="009C78A5" w:rsidP="00461C72">
      <w:pPr>
        <w:pStyle w:val="Heading2"/>
        <w:rPr>
          <w:lang w:val="en-US"/>
        </w:rPr>
      </w:pPr>
      <w:r w:rsidRPr="009C78A5">
        <w:rPr>
          <w:lang w:val="en-US"/>
        </w:rPr>
        <w:t>Sealant Staining</w:t>
      </w:r>
      <w:r>
        <w:rPr>
          <w:lang w:val="en-US"/>
        </w:rPr>
        <w:t xml:space="preserve"> - </w:t>
      </w:r>
      <w:r w:rsidR="00461C72" w:rsidRPr="00461C72">
        <w:rPr>
          <w:lang w:val="en-US"/>
        </w:rPr>
        <w:t>Sealant Decomposition</w:t>
      </w:r>
    </w:p>
    <w:p w14:paraId="32C00D8E" w14:textId="77777777" w:rsidR="002B41B8" w:rsidRPr="002B41B8" w:rsidRDefault="002B41B8" w:rsidP="002B41B8">
      <w:pPr>
        <w:pStyle w:val="Heading2"/>
        <w:rPr>
          <w:lang w:val="en-US"/>
        </w:rPr>
      </w:pPr>
      <w:r w:rsidRPr="002B41B8">
        <w:rPr>
          <w:lang w:val="en-US"/>
        </w:rPr>
        <w:t>Biological Staining</w:t>
      </w:r>
      <w:r>
        <w:rPr>
          <w:lang w:val="en-US"/>
        </w:rPr>
        <w:t xml:space="preserve"> - </w:t>
      </w:r>
      <w:r w:rsidRPr="002B41B8">
        <w:rPr>
          <w:lang w:val="en-US"/>
        </w:rPr>
        <w:t>Algae Growth</w:t>
      </w:r>
    </w:p>
    <w:tbl>
      <w:tblPr>
        <w:tblStyle w:val="TableGrid"/>
        <w:tblW w:w="0" w:type="auto"/>
        <w:tblInd w:w="108" w:type="dxa"/>
        <w:tblLook w:val="04A0" w:firstRow="1" w:lastRow="0" w:firstColumn="1" w:lastColumn="0" w:noHBand="0" w:noVBand="1"/>
      </w:tblPr>
      <w:tblGrid>
        <w:gridCol w:w="685"/>
        <w:gridCol w:w="8449"/>
      </w:tblGrid>
      <w:tr w:rsidR="00401C5E" w:rsidRPr="004F3C8C" w14:paraId="69A215C3" w14:textId="77777777" w:rsidTr="00401C5E">
        <w:tc>
          <w:tcPr>
            <w:tcW w:w="685" w:type="dxa"/>
          </w:tcPr>
          <w:p w14:paraId="0CD4D4B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5BF1E319" w14:textId="77777777" w:rsidR="00401C5E" w:rsidRPr="009C78A5" w:rsidRDefault="009C78A5" w:rsidP="009C78A5">
            <w:pPr>
              <w:spacing w:line="360" w:lineRule="auto"/>
              <w:rPr>
                <w:rFonts w:ascii="Calibri Light" w:hAnsi="Calibri Light"/>
                <w:sz w:val="16"/>
                <w:szCs w:val="16"/>
              </w:rPr>
            </w:pPr>
            <w:r w:rsidRPr="009C78A5">
              <w:rPr>
                <w:rFonts w:ascii="Calibri Light" w:hAnsi="Calibri Light"/>
                <w:sz w:val="16"/>
                <w:szCs w:val="16"/>
              </w:rPr>
              <w:t>; </w:t>
            </w:r>
            <w:r w:rsidRPr="009C78A5">
              <w:rPr>
                <w:rFonts w:ascii="Calibri Light" w:hAnsi="Calibri Light"/>
                <w:sz w:val="16"/>
                <w:szCs w:val="16"/>
              </w:rPr>
              <w:br/>
            </w:r>
            <w:del w:id="9616" w:author="Ashan Senel Asmone" w:date="2016-03-21T10:43:00Z">
              <w:r w:rsidRPr="009C78A5" w:rsidDel="0046108D">
                <w:rPr>
                  <w:rFonts w:ascii="Calibri Light" w:hAnsi="Calibri Light"/>
                  <w:sz w:val="16"/>
                  <w:szCs w:val="16"/>
                </w:rPr>
                <w:delText>BS 7543:1992 Durability of buildings and building elements, products and components</w:delText>
              </w:r>
            </w:del>
            <w:ins w:id="9617" w:author="Ashan Senel Asmone" w:date="2016-03-21T10:45:00Z">
              <w:r w:rsidR="0046108D">
                <w:rPr>
                  <w:rFonts w:ascii="Calibri Light" w:hAnsi="Calibri Light"/>
                  <w:sz w:val="16"/>
                  <w:szCs w:val="16"/>
                </w:rPr>
                <w:t>BS ISO 15686-1:2011 Buildings and constructed assets. Service life planning. General principles and framework/BS ISO 15686-3:2002 Buildings and constructed assets. Service life planning. Performance audits and reviews/</w:t>
              </w:r>
            </w:ins>
            <w:ins w:id="9618" w:author="Ashan Senel Asmone" w:date="2016-03-21T10:44:00Z">
              <w:r w:rsidR="0046108D">
                <w:rPr>
                  <w:rFonts w:ascii="Calibri Light" w:hAnsi="Calibri Light"/>
                  <w:sz w:val="16"/>
                  <w:szCs w:val="16"/>
                </w:rPr>
                <w:t>BS ISO 15686-2:2012 Buildings and constructed assets. Service life planning. Service life prediction procedures/</w:t>
              </w:r>
            </w:ins>
            <w:ins w:id="9619" w:author="Ashan Senel Asmone" w:date="2016-03-21T10:43:00Z">
              <w:r w:rsidR="0046108D">
                <w:rPr>
                  <w:rFonts w:ascii="Calibri Light" w:hAnsi="Calibri Light"/>
                  <w:sz w:val="16"/>
                  <w:szCs w:val="16"/>
                </w:rPr>
                <w:t>BS 7543:2015 Guide to durability of buildings and building elements, products and components/</w:t>
              </w:r>
            </w:ins>
            <w:r w:rsidRPr="009C78A5">
              <w:rPr>
                <w:rFonts w:ascii="Calibri Light" w:hAnsi="Calibri Light"/>
                <w:sz w:val="16"/>
                <w:szCs w:val="16"/>
              </w:rPr>
              <w:t>; </w:t>
            </w:r>
            <w:r w:rsidRPr="009C78A5">
              <w:rPr>
                <w:rFonts w:ascii="Calibri Light" w:hAnsi="Calibri Light"/>
                <w:sz w:val="16"/>
                <w:szCs w:val="16"/>
              </w:rPr>
              <w:br/>
            </w:r>
            <w:del w:id="9620" w:author="Ashan Senel Asmone" w:date="2016-03-21T10:52:00Z">
              <w:r w:rsidRPr="009C78A5" w:rsidDel="0046108D">
                <w:rPr>
                  <w:rFonts w:ascii="Calibri Light" w:hAnsi="Calibri Light"/>
                  <w:sz w:val="16"/>
                  <w:szCs w:val="16"/>
                </w:rPr>
                <w:delText>BS 8000:1989 Workmanship on building sites</w:delText>
              </w:r>
            </w:del>
            <w:ins w:id="9621" w:author="Ashan Senel Asmone" w:date="2016-03-21T10:52:00Z">
              <w:r w:rsidR="0046108D">
                <w:rPr>
                  <w:rFonts w:ascii="Calibri Light" w:hAnsi="Calibri Light"/>
                  <w:sz w:val="16"/>
                  <w:szCs w:val="16"/>
                </w:rPr>
                <w:t>BS 8000-0:2014 Workmanship on construction sites. Introduction and general principles</w:t>
              </w:r>
            </w:ins>
            <w:r w:rsidRPr="009C78A5">
              <w:rPr>
                <w:rFonts w:ascii="Calibri Light" w:hAnsi="Calibri Light"/>
                <w:sz w:val="16"/>
                <w:szCs w:val="16"/>
              </w:rPr>
              <w:t>; </w:t>
            </w:r>
            <w:r w:rsidRPr="009C78A5">
              <w:rPr>
                <w:rFonts w:ascii="Calibri Light" w:hAnsi="Calibri Light"/>
                <w:sz w:val="16"/>
                <w:szCs w:val="16"/>
              </w:rPr>
              <w:br/>
              <w:t>BS 8298:1989 British standard code of practice for design and installation of natural stone cladding and lining. </w:t>
            </w:r>
            <w:r w:rsidRPr="009C78A5">
              <w:rPr>
                <w:rFonts w:ascii="Calibri Light" w:hAnsi="Calibri Light"/>
                <w:sz w:val="16"/>
                <w:szCs w:val="16"/>
              </w:rPr>
              <w:br/>
              <w:t>BS ISO 11600 : 1993 Building construction - Sealants - Classfication and requirements </w:t>
            </w:r>
            <w:r w:rsidRPr="009C78A5">
              <w:rPr>
                <w:rFonts w:ascii="Calibri Light" w:hAnsi="Calibri Light"/>
                <w:sz w:val="16"/>
                <w:szCs w:val="16"/>
              </w:rPr>
              <w:br/>
              <w:t>BS 4254 : 1993 2-part polysulfied - based sealants </w:t>
            </w:r>
            <w:r w:rsidRPr="009C78A5">
              <w:rPr>
                <w:rFonts w:ascii="Calibri Light" w:hAnsi="Calibri Light"/>
                <w:sz w:val="16"/>
                <w:szCs w:val="16"/>
              </w:rPr>
              <w:br/>
              <w:t>BS 5215 : 1986 1-part gun-grade polysulfide-based sealants </w:t>
            </w:r>
            <w:r w:rsidRPr="009C78A5">
              <w:rPr>
                <w:rFonts w:ascii="Calibri Light" w:hAnsi="Calibri Light"/>
                <w:sz w:val="16"/>
                <w:szCs w:val="16"/>
              </w:rPr>
              <w:br/>
              <w:t>BS 5889 : 1989 1-part gun-grade silicone-based sealants </w:t>
            </w:r>
          </w:p>
        </w:tc>
      </w:tr>
      <w:tr w:rsidR="00401C5E" w:rsidRPr="004F3C8C" w14:paraId="338C5B07" w14:textId="77777777" w:rsidTr="00401C5E">
        <w:tc>
          <w:tcPr>
            <w:tcW w:w="685" w:type="dxa"/>
          </w:tcPr>
          <w:p w14:paraId="0A29D85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025C8CA6" w14:textId="77777777" w:rsidR="00401C5E" w:rsidRPr="009C78A5" w:rsidRDefault="009C78A5" w:rsidP="009C78A5">
            <w:pPr>
              <w:spacing w:line="360" w:lineRule="auto"/>
              <w:rPr>
                <w:rFonts w:ascii="Calibri Light" w:hAnsi="Calibri Light"/>
                <w:sz w:val="16"/>
                <w:szCs w:val="16"/>
              </w:rPr>
            </w:pPr>
            <w:r w:rsidRPr="009C78A5">
              <w:rPr>
                <w:rFonts w:ascii="Calibri Light" w:hAnsi="Calibri Light"/>
                <w:sz w:val="16"/>
                <w:szCs w:val="16"/>
              </w:rPr>
              <w:t>ASTM C615-99: Standard Specifications for Granite Dimension Stone. </w:t>
            </w:r>
            <w:r w:rsidRPr="009C78A5">
              <w:rPr>
                <w:rFonts w:ascii="Calibri Light" w:hAnsi="Calibri Light"/>
                <w:sz w:val="16"/>
                <w:szCs w:val="16"/>
              </w:rPr>
              <w:br/>
              <w:t>ASTM C97-96 Standard Test Methods for Absorption and Bulk Specific Gravity of Dimension Stone. </w:t>
            </w:r>
            <w:r w:rsidRPr="009C78A5">
              <w:rPr>
                <w:rFonts w:ascii="Calibri Light" w:hAnsi="Calibri Light"/>
                <w:sz w:val="16"/>
                <w:szCs w:val="16"/>
              </w:rPr>
              <w:br/>
              <w:t>ASTM C99-87 (2000) Standard Test Method for Modulus of Rupture of Dimension Stone. </w:t>
            </w:r>
            <w:r w:rsidRPr="009C78A5">
              <w:rPr>
                <w:rFonts w:ascii="Calibri Light" w:hAnsi="Calibri Light"/>
                <w:sz w:val="16"/>
                <w:szCs w:val="16"/>
              </w:rPr>
              <w:br/>
              <w:t>ASTM C170-90(1999) Standard Test Method for Compressive Strength of Dimension Stone </w:t>
            </w:r>
            <w:r w:rsidRPr="009C78A5">
              <w:rPr>
                <w:rFonts w:ascii="Calibri Light" w:hAnsi="Calibri Light"/>
                <w:sz w:val="16"/>
                <w:szCs w:val="16"/>
              </w:rPr>
              <w:br/>
            </w:r>
            <w:del w:id="9622" w:author="Ashan Senel Asmone" w:date="2016-05-09T17:57:00Z">
              <w:r w:rsidRPr="009C78A5" w:rsidDel="00891D06">
                <w:rPr>
                  <w:rFonts w:ascii="Calibri Light" w:hAnsi="Calibri Light"/>
                  <w:sz w:val="16"/>
                  <w:szCs w:val="16"/>
                </w:rPr>
                <w:delText>ASTM C920 Specification for Elastomeric Joint Sealants</w:delText>
              </w:r>
            </w:del>
            <w:ins w:id="9623" w:author="Ashan Senel Asmone" w:date="2016-05-09T17:57:00Z">
              <w:r w:rsidR="00891D06">
                <w:rPr>
                  <w:rFonts w:ascii="Calibri Light" w:hAnsi="Calibri Light"/>
                  <w:sz w:val="16"/>
                  <w:szCs w:val="16"/>
                </w:rPr>
                <w:t>ASTM C920 - 14a Standard Specification for Elastomeric Joint Sealants</w:t>
              </w:r>
            </w:ins>
          </w:p>
        </w:tc>
      </w:tr>
      <w:tr w:rsidR="00401C5E" w:rsidRPr="004F3C8C" w14:paraId="02F75AA4" w14:textId="77777777" w:rsidTr="00401C5E">
        <w:tc>
          <w:tcPr>
            <w:tcW w:w="685" w:type="dxa"/>
          </w:tcPr>
          <w:p w14:paraId="2A8CE12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79A67C31" w14:textId="77777777" w:rsidR="00401C5E" w:rsidRPr="004F3C8C" w:rsidRDefault="009C78A5" w:rsidP="00401C5E">
            <w:pPr>
              <w:spacing w:after="120"/>
              <w:rPr>
                <w:rFonts w:ascii="Calibri Light" w:hAnsi="Calibri Light"/>
                <w:sz w:val="16"/>
                <w:szCs w:val="16"/>
                <w:lang w:val="en-US"/>
              </w:rPr>
            </w:pPr>
            <w:r>
              <w:rPr>
                <w:rFonts w:ascii="Calibri Light" w:hAnsi="Calibri Light"/>
                <w:sz w:val="16"/>
                <w:szCs w:val="16"/>
                <w:lang w:val="en-US"/>
              </w:rPr>
              <w:t>*same as above*</w:t>
            </w:r>
          </w:p>
        </w:tc>
      </w:tr>
      <w:tr w:rsidR="00401C5E" w:rsidRPr="004F3C8C" w14:paraId="643FB90E" w14:textId="77777777" w:rsidTr="00401C5E">
        <w:tc>
          <w:tcPr>
            <w:tcW w:w="685" w:type="dxa"/>
          </w:tcPr>
          <w:p w14:paraId="665CFC5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1849DA13" w14:textId="77777777" w:rsidR="00401C5E" w:rsidRPr="004F3C8C" w:rsidRDefault="009C78A5" w:rsidP="00401C5E">
            <w:pPr>
              <w:spacing w:after="120"/>
              <w:rPr>
                <w:rFonts w:ascii="Calibri Light" w:hAnsi="Calibri Light"/>
                <w:sz w:val="16"/>
                <w:szCs w:val="16"/>
                <w:lang w:val="en-US"/>
              </w:rPr>
            </w:pPr>
            <w:r>
              <w:rPr>
                <w:rFonts w:ascii="Calibri Light" w:hAnsi="Calibri Light"/>
                <w:sz w:val="16"/>
                <w:szCs w:val="16"/>
                <w:lang w:val="en-US"/>
              </w:rPr>
              <w:t>*same as above*</w:t>
            </w:r>
          </w:p>
        </w:tc>
      </w:tr>
      <w:tr w:rsidR="00401C5E" w:rsidRPr="004F3C8C" w14:paraId="23F07D40" w14:textId="77777777" w:rsidTr="00401C5E">
        <w:tc>
          <w:tcPr>
            <w:tcW w:w="685" w:type="dxa"/>
          </w:tcPr>
          <w:p w14:paraId="7BAB4A1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754645CB" w14:textId="77777777" w:rsidR="00401C5E" w:rsidRPr="004F3C8C" w:rsidRDefault="009C78A5" w:rsidP="00401C5E">
            <w:pPr>
              <w:spacing w:after="120"/>
              <w:rPr>
                <w:rFonts w:ascii="Calibri Light" w:hAnsi="Calibri Light"/>
                <w:sz w:val="16"/>
                <w:szCs w:val="16"/>
                <w:lang w:val="en-US"/>
              </w:rPr>
            </w:pPr>
            <w:r>
              <w:rPr>
                <w:rFonts w:ascii="Calibri Light" w:hAnsi="Calibri Light"/>
                <w:sz w:val="16"/>
                <w:szCs w:val="16"/>
                <w:lang w:val="en-US"/>
              </w:rPr>
              <w:t>*same as above*</w:t>
            </w:r>
          </w:p>
        </w:tc>
      </w:tr>
    </w:tbl>
    <w:p w14:paraId="5C01C781" w14:textId="77777777" w:rsidR="00401C5E" w:rsidRDefault="00401C5E" w:rsidP="00401C5E">
      <w:pPr>
        <w:rPr>
          <w:sz w:val="16"/>
          <w:szCs w:val="16"/>
          <w:lang w:val="en-US"/>
        </w:rPr>
      </w:pPr>
    </w:p>
    <w:p w14:paraId="4B4F961A" w14:textId="77777777" w:rsidR="00401C5E" w:rsidRDefault="002B41B8" w:rsidP="002B41B8">
      <w:pPr>
        <w:pStyle w:val="Heading2"/>
        <w:rPr>
          <w:lang w:val="en-US"/>
        </w:rPr>
      </w:pPr>
      <w:r w:rsidRPr="002B41B8">
        <w:rPr>
          <w:lang w:val="en-US"/>
        </w:rPr>
        <w:t>Chipping Off</w:t>
      </w:r>
      <w:r>
        <w:rPr>
          <w:lang w:val="en-US"/>
        </w:rPr>
        <w:t xml:space="preserve"> - </w:t>
      </w:r>
      <w:r w:rsidRPr="002B41B8">
        <w:rPr>
          <w:lang w:val="en-US"/>
        </w:rPr>
        <w:t>Mishandling of Material</w:t>
      </w:r>
    </w:p>
    <w:p w14:paraId="473E2F0C" w14:textId="77777777" w:rsidR="002C018D" w:rsidRPr="002C018D" w:rsidRDefault="002C018D" w:rsidP="002C018D">
      <w:pPr>
        <w:pStyle w:val="Heading2"/>
        <w:rPr>
          <w:lang w:val="en-US"/>
        </w:rPr>
      </w:pPr>
      <w:r w:rsidRPr="002C018D">
        <w:rPr>
          <w:lang w:val="en-US"/>
        </w:rPr>
        <w:t>Rust Staining</w:t>
      </w:r>
      <w:r>
        <w:rPr>
          <w:lang w:val="en-US"/>
        </w:rPr>
        <w:t xml:space="preserve"> - </w:t>
      </w:r>
      <w:r w:rsidRPr="002C018D">
        <w:rPr>
          <w:lang w:val="en-US"/>
        </w:rPr>
        <w:t>Inherent Properties</w:t>
      </w:r>
    </w:p>
    <w:tbl>
      <w:tblPr>
        <w:tblStyle w:val="TableGrid"/>
        <w:tblW w:w="0" w:type="auto"/>
        <w:tblInd w:w="108" w:type="dxa"/>
        <w:tblLook w:val="04A0" w:firstRow="1" w:lastRow="0" w:firstColumn="1" w:lastColumn="0" w:noHBand="0" w:noVBand="1"/>
      </w:tblPr>
      <w:tblGrid>
        <w:gridCol w:w="685"/>
        <w:gridCol w:w="8449"/>
      </w:tblGrid>
      <w:tr w:rsidR="00401C5E" w:rsidRPr="004F3C8C" w14:paraId="44533060" w14:textId="77777777" w:rsidTr="00401C5E">
        <w:tc>
          <w:tcPr>
            <w:tcW w:w="685" w:type="dxa"/>
          </w:tcPr>
          <w:p w14:paraId="379FC3C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0725F8F8" w14:textId="77777777" w:rsidR="002B41B8" w:rsidRPr="002B41B8" w:rsidRDefault="002B41B8" w:rsidP="002B41B8">
            <w:pPr>
              <w:spacing w:after="120"/>
              <w:rPr>
                <w:rFonts w:ascii="Calibri Light" w:hAnsi="Calibri Light"/>
                <w:sz w:val="16"/>
                <w:szCs w:val="16"/>
              </w:rPr>
            </w:pPr>
            <w:r w:rsidRPr="002B41B8">
              <w:rPr>
                <w:rFonts w:ascii="Calibri Light" w:hAnsi="Calibri Light"/>
                <w:sz w:val="16"/>
                <w:szCs w:val="16"/>
              </w:rPr>
              <w:t xml:space="preserve">; </w:t>
            </w:r>
          </w:p>
          <w:p w14:paraId="56CCEF80" w14:textId="77777777" w:rsidR="002B41B8" w:rsidRPr="002B41B8" w:rsidRDefault="002B41B8" w:rsidP="002B41B8">
            <w:pPr>
              <w:spacing w:after="120"/>
              <w:rPr>
                <w:rFonts w:ascii="Calibri Light" w:hAnsi="Calibri Light"/>
                <w:sz w:val="16"/>
                <w:szCs w:val="16"/>
              </w:rPr>
            </w:pPr>
            <w:del w:id="9624" w:author="Ashan Senel Asmone" w:date="2016-03-21T10:43:00Z">
              <w:r w:rsidRPr="002B41B8" w:rsidDel="0046108D">
                <w:rPr>
                  <w:rFonts w:ascii="Calibri Light" w:hAnsi="Calibri Light"/>
                  <w:sz w:val="16"/>
                  <w:szCs w:val="16"/>
                </w:rPr>
                <w:delText>BS 7543:1992 Durability of buildings and building elements, products and components</w:delText>
              </w:r>
            </w:del>
            <w:ins w:id="9625" w:author="Ashan Senel Asmone" w:date="2016-03-21T10:45:00Z">
              <w:r w:rsidR="0046108D">
                <w:rPr>
                  <w:rFonts w:ascii="Calibri Light" w:hAnsi="Calibri Light"/>
                  <w:sz w:val="16"/>
                  <w:szCs w:val="16"/>
                </w:rPr>
                <w:t>BS ISO 15686-1:2011 Buildings and constructed assets. Service life planning. General principles and framework/BS ISO 15686-3:2002 Buildings and constructed assets. Service life planning. Performance audits and reviews/</w:t>
              </w:r>
            </w:ins>
            <w:ins w:id="9626" w:author="Ashan Senel Asmone" w:date="2016-03-21T10:44:00Z">
              <w:r w:rsidR="0046108D">
                <w:rPr>
                  <w:rFonts w:ascii="Calibri Light" w:hAnsi="Calibri Light"/>
                  <w:sz w:val="16"/>
                  <w:szCs w:val="16"/>
                </w:rPr>
                <w:t>BS ISO 15686-2:2012 Buildings and constructed assets. Service life planning. Service life prediction procedures/</w:t>
              </w:r>
            </w:ins>
            <w:ins w:id="9627" w:author="Ashan Senel Asmone" w:date="2016-03-21T10:43:00Z">
              <w:r w:rsidR="0046108D">
                <w:rPr>
                  <w:rFonts w:ascii="Calibri Light" w:hAnsi="Calibri Light"/>
                  <w:sz w:val="16"/>
                  <w:szCs w:val="16"/>
                </w:rPr>
                <w:t>BS 7543:2015 Guide to durability of buildings and building elements, products and components/</w:t>
              </w:r>
            </w:ins>
            <w:r w:rsidRPr="002B41B8">
              <w:rPr>
                <w:rFonts w:ascii="Calibri Light" w:hAnsi="Calibri Light"/>
                <w:sz w:val="16"/>
                <w:szCs w:val="16"/>
              </w:rPr>
              <w:t xml:space="preserve">; </w:t>
            </w:r>
          </w:p>
          <w:p w14:paraId="0F0CDE31" w14:textId="77777777" w:rsidR="002B41B8" w:rsidRPr="002B41B8" w:rsidRDefault="002B41B8" w:rsidP="002B41B8">
            <w:pPr>
              <w:spacing w:after="120"/>
              <w:rPr>
                <w:rFonts w:ascii="Calibri Light" w:hAnsi="Calibri Light"/>
                <w:sz w:val="16"/>
                <w:szCs w:val="16"/>
              </w:rPr>
            </w:pPr>
            <w:r w:rsidRPr="002B41B8">
              <w:rPr>
                <w:rFonts w:ascii="Calibri Light" w:hAnsi="Calibri Light"/>
                <w:sz w:val="16"/>
                <w:szCs w:val="16"/>
              </w:rPr>
              <w:t xml:space="preserve">BS 8000-11.2:1990 Workmanship on building sites. Code of practice for wall and floor tiling. Natural stone tiles </w:t>
            </w:r>
          </w:p>
          <w:p w14:paraId="7BB4A55C" w14:textId="77777777" w:rsidR="002B41B8" w:rsidRPr="002B41B8" w:rsidRDefault="002B41B8" w:rsidP="002B41B8">
            <w:pPr>
              <w:spacing w:after="120"/>
              <w:rPr>
                <w:rFonts w:ascii="Calibri Light" w:hAnsi="Calibri Light"/>
                <w:sz w:val="16"/>
                <w:szCs w:val="16"/>
              </w:rPr>
            </w:pPr>
            <w:r w:rsidRPr="002B41B8">
              <w:rPr>
                <w:rFonts w:ascii="Calibri Light" w:hAnsi="Calibri Light"/>
                <w:sz w:val="16"/>
                <w:szCs w:val="16"/>
              </w:rPr>
              <w:t xml:space="preserve">BS 8298:1994 Code of practice for design and installation of natural stone cladding and lining </w:t>
            </w:r>
          </w:p>
          <w:p w14:paraId="5C38B707" w14:textId="77777777" w:rsidR="002B41B8" w:rsidRPr="002B41B8" w:rsidRDefault="002B41B8" w:rsidP="002B41B8">
            <w:pPr>
              <w:spacing w:after="120"/>
              <w:rPr>
                <w:rFonts w:ascii="Calibri Light" w:hAnsi="Calibri Light"/>
                <w:sz w:val="16"/>
                <w:szCs w:val="16"/>
              </w:rPr>
            </w:pPr>
            <w:r w:rsidRPr="002B41B8">
              <w:rPr>
                <w:rFonts w:ascii="Calibri Light" w:hAnsi="Calibri Light"/>
                <w:sz w:val="16"/>
                <w:szCs w:val="16"/>
              </w:rPr>
              <w:t xml:space="preserve">BS ISO 11600 : 1993 Building construction - Sealants - Classification and requirements </w:t>
            </w:r>
          </w:p>
          <w:p w14:paraId="06D26415" w14:textId="77777777" w:rsidR="002B41B8" w:rsidRPr="002B41B8" w:rsidRDefault="002B41B8" w:rsidP="002B41B8">
            <w:pPr>
              <w:spacing w:after="120"/>
              <w:rPr>
                <w:rFonts w:ascii="Calibri Light" w:hAnsi="Calibri Light"/>
                <w:sz w:val="16"/>
                <w:szCs w:val="16"/>
              </w:rPr>
            </w:pPr>
            <w:r w:rsidRPr="002B41B8">
              <w:rPr>
                <w:rFonts w:ascii="Calibri Light" w:hAnsi="Calibri Light"/>
                <w:sz w:val="16"/>
                <w:szCs w:val="16"/>
              </w:rPr>
              <w:t xml:space="preserve">BS 4254 : 1993 2-part polysulfied - based sealants </w:t>
            </w:r>
          </w:p>
          <w:p w14:paraId="5056399E" w14:textId="77777777" w:rsidR="002B41B8" w:rsidRPr="002B41B8" w:rsidRDefault="002B41B8" w:rsidP="002B41B8">
            <w:pPr>
              <w:spacing w:after="120"/>
              <w:rPr>
                <w:rFonts w:ascii="Calibri Light" w:hAnsi="Calibri Light"/>
                <w:sz w:val="16"/>
                <w:szCs w:val="16"/>
              </w:rPr>
            </w:pPr>
            <w:r w:rsidRPr="002B41B8">
              <w:rPr>
                <w:rFonts w:ascii="Calibri Light" w:hAnsi="Calibri Light"/>
                <w:sz w:val="16"/>
                <w:szCs w:val="16"/>
              </w:rPr>
              <w:t xml:space="preserve">BS 5215 : 1986 1-part gun-grade polysulfide-based sealants </w:t>
            </w:r>
          </w:p>
          <w:p w14:paraId="16ED40E3" w14:textId="77777777" w:rsidR="002B41B8" w:rsidRPr="002B41B8" w:rsidRDefault="002B41B8" w:rsidP="002B41B8">
            <w:pPr>
              <w:spacing w:after="120"/>
              <w:rPr>
                <w:rFonts w:ascii="Calibri Light" w:hAnsi="Calibri Light"/>
                <w:sz w:val="16"/>
                <w:szCs w:val="16"/>
              </w:rPr>
            </w:pPr>
            <w:r w:rsidRPr="002B41B8">
              <w:rPr>
                <w:rFonts w:ascii="Calibri Light" w:hAnsi="Calibri Light"/>
                <w:sz w:val="16"/>
                <w:szCs w:val="16"/>
              </w:rPr>
              <w:t>BS 5889 : 1989 1-part gun-grade silicone-based sealants</w:t>
            </w:r>
          </w:p>
          <w:p w14:paraId="26DEF9D1" w14:textId="77777777" w:rsidR="002B41B8" w:rsidRPr="002B41B8" w:rsidRDefault="002B41B8" w:rsidP="002B41B8">
            <w:pPr>
              <w:spacing w:after="120"/>
              <w:rPr>
                <w:rFonts w:ascii="Calibri Light" w:hAnsi="Calibri Light"/>
                <w:sz w:val="16"/>
                <w:szCs w:val="16"/>
              </w:rPr>
            </w:pPr>
            <w:del w:id="9628" w:author="Ashan Senel Asmone" w:date="2016-03-21T16:51:00Z">
              <w:r w:rsidRPr="002B41B8" w:rsidDel="00534DBC">
                <w:rPr>
                  <w:rFonts w:ascii="Calibri Light" w:hAnsi="Calibri Light"/>
                  <w:sz w:val="16"/>
                  <w:szCs w:val="16"/>
                </w:rPr>
                <w:delText>BS 8221-1:2000 Code of practice for cleaning and surface repair of buildings. Cleaning of natura</w:delText>
              </w:r>
              <w:r w:rsidDel="00534DBC">
                <w:rPr>
                  <w:rFonts w:ascii="Calibri Light" w:hAnsi="Calibri Light"/>
                  <w:sz w:val="16"/>
                  <w:szCs w:val="16"/>
                </w:rPr>
                <w:delText xml:space="preserve">l stones, brick, terracotta and </w:delText>
              </w:r>
              <w:r w:rsidRPr="002B41B8" w:rsidDel="00534DBC">
                <w:rPr>
                  <w:rFonts w:ascii="Calibri Light" w:hAnsi="Calibri Light"/>
                  <w:sz w:val="16"/>
                  <w:szCs w:val="16"/>
                </w:rPr>
                <w:delText>concrete</w:delText>
              </w:r>
            </w:del>
            <w:ins w:id="9629"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532286FD" w14:textId="77777777" w:rsidR="002B41B8" w:rsidRPr="002B41B8" w:rsidRDefault="002B41B8" w:rsidP="002B41B8">
            <w:pPr>
              <w:spacing w:after="120"/>
              <w:rPr>
                <w:rFonts w:ascii="Calibri Light" w:hAnsi="Calibri Light"/>
                <w:sz w:val="16"/>
                <w:szCs w:val="16"/>
              </w:rPr>
            </w:pPr>
            <w:r w:rsidRPr="002B41B8">
              <w:rPr>
                <w:rFonts w:ascii="Calibri Light" w:hAnsi="Calibri Light"/>
                <w:sz w:val="16"/>
                <w:szCs w:val="16"/>
              </w:rPr>
              <w:t>BS EN 12407:2000 Natural stone test methods. Petrographic examination</w:t>
            </w:r>
          </w:p>
          <w:p w14:paraId="6EA17D5C" w14:textId="77777777" w:rsidR="00401C5E" w:rsidRPr="002B41B8" w:rsidRDefault="002B41B8" w:rsidP="002B41B8">
            <w:pPr>
              <w:spacing w:after="120"/>
              <w:rPr>
                <w:rFonts w:ascii="Calibri Light" w:hAnsi="Calibri Light"/>
                <w:sz w:val="16"/>
                <w:szCs w:val="16"/>
              </w:rPr>
            </w:pPr>
            <w:r w:rsidRPr="002B41B8">
              <w:rPr>
                <w:rFonts w:ascii="Calibri Light" w:hAnsi="Calibri Light"/>
                <w:sz w:val="16"/>
                <w:szCs w:val="16"/>
              </w:rPr>
              <w:t>BS 5385-1:1995 Wall and floor tiling. Code of practice for the design and installation of internal ceramic and natural stone wall tiling and mosaics in normal conditions</w:t>
            </w:r>
          </w:p>
        </w:tc>
      </w:tr>
      <w:tr w:rsidR="00401C5E" w:rsidRPr="004F3C8C" w14:paraId="708F3C88" w14:textId="77777777" w:rsidTr="00401C5E">
        <w:tc>
          <w:tcPr>
            <w:tcW w:w="685" w:type="dxa"/>
          </w:tcPr>
          <w:p w14:paraId="4673B9C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60A9E3A6" w14:textId="77777777" w:rsidR="00401C5E" w:rsidRPr="004F3C8C" w:rsidRDefault="002B41B8" w:rsidP="00401C5E">
            <w:pPr>
              <w:spacing w:after="120"/>
              <w:rPr>
                <w:rFonts w:ascii="Calibri Light" w:hAnsi="Calibri Light"/>
                <w:sz w:val="16"/>
                <w:szCs w:val="16"/>
                <w:lang w:val="en-US"/>
              </w:rPr>
            </w:pPr>
            <w:r>
              <w:rPr>
                <w:rFonts w:ascii="Calibri Light" w:hAnsi="Calibri Light"/>
                <w:sz w:val="16"/>
                <w:szCs w:val="16"/>
                <w:lang w:val="en-US"/>
              </w:rPr>
              <w:t>*same as above*</w:t>
            </w:r>
          </w:p>
        </w:tc>
      </w:tr>
      <w:tr w:rsidR="00401C5E" w:rsidRPr="004F3C8C" w14:paraId="1A3277E3" w14:textId="77777777" w:rsidTr="00401C5E">
        <w:tc>
          <w:tcPr>
            <w:tcW w:w="685" w:type="dxa"/>
          </w:tcPr>
          <w:p w14:paraId="4212167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4AF45374" w14:textId="77777777" w:rsidR="00401C5E" w:rsidRPr="004F3C8C" w:rsidRDefault="002B41B8" w:rsidP="00401C5E">
            <w:pPr>
              <w:spacing w:after="120"/>
              <w:rPr>
                <w:rFonts w:ascii="Calibri Light" w:hAnsi="Calibri Light"/>
                <w:sz w:val="16"/>
                <w:szCs w:val="16"/>
                <w:lang w:val="en-US"/>
              </w:rPr>
            </w:pPr>
            <w:r>
              <w:rPr>
                <w:rFonts w:ascii="Calibri Light" w:hAnsi="Calibri Light"/>
                <w:sz w:val="16"/>
                <w:szCs w:val="16"/>
                <w:lang w:val="en-US"/>
              </w:rPr>
              <w:t>*same as above*</w:t>
            </w:r>
          </w:p>
        </w:tc>
      </w:tr>
      <w:tr w:rsidR="00401C5E" w:rsidRPr="004F3C8C" w14:paraId="2789AB13" w14:textId="77777777" w:rsidTr="00401C5E">
        <w:tc>
          <w:tcPr>
            <w:tcW w:w="685" w:type="dxa"/>
          </w:tcPr>
          <w:p w14:paraId="1D2E04C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979FA72" w14:textId="77777777" w:rsidR="00401C5E" w:rsidRPr="004F3C8C" w:rsidRDefault="002B41B8" w:rsidP="00401C5E">
            <w:pPr>
              <w:spacing w:after="120"/>
              <w:rPr>
                <w:rFonts w:ascii="Calibri Light" w:hAnsi="Calibri Light"/>
                <w:sz w:val="16"/>
                <w:szCs w:val="16"/>
                <w:lang w:val="en-US"/>
              </w:rPr>
            </w:pPr>
            <w:r>
              <w:rPr>
                <w:rFonts w:ascii="Calibri Light" w:hAnsi="Calibri Light"/>
                <w:sz w:val="16"/>
                <w:szCs w:val="16"/>
                <w:lang w:val="en-US"/>
              </w:rPr>
              <w:t>*same as above*</w:t>
            </w:r>
          </w:p>
        </w:tc>
      </w:tr>
      <w:tr w:rsidR="00401C5E" w:rsidRPr="004F3C8C" w14:paraId="3F2F0DDA" w14:textId="77777777" w:rsidTr="00401C5E">
        <w:tc>
          <w:tcPr>
            <w:tcW w:w="685" w:type="dxa"/>
          </w:tcPr>
          <w:p w14:paraId="6774D29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7BED647" w14:textId="77777777" w:rsidR="00401C5E" w:rsidRPr="004F3C8C" w:rsidRDefault="002B41B8" w:rsidP="00401C5E">
            <w:pPr>
              <w:spacing w:after="120"/>
              <w:rPr>
                <w:rFonts w:ascii="Calibri Light" w:hAnsi="Calibri Light"/>
                <w:sz w:val="16"/>
                <w:szCs w:val="16"/>
                <w:lang w:val="en-US"/>
              </w:rPr>
            </w:pPr>
            <w:r>
              <w:rPr>
                <w:rFonts w:ascii="Calibri Light" w:hAnsi="Calibri Light"/>
                <w:sz w:val="16"/>
                <w:szCs w:val="16"/>
                <w:lang w:val="en-US"/>
              </w:rPr>
              <w:t>*same as above*</w:t>
            </w:r>
          </w:p>
        </w:tc>
      </w:tr>
    </w:tbl>
    <w:p w14:paraId="0B33368C" w14:textId="77777777" w:rsidR="00401C5E" w:rsidRDefault="00401C5E" w:rsidP="00401C5E">
      <w:pPr>
        <w:rPr>
          <w:sz w:val="16"/>
          <w:szCs w:val="16"/>
          <w:lang w:val="en-US"/>
        </w:rPr>
      </w:pPr>
    </w:p>
    <w:p w14:paraId="46C03DE0" w14:textId="77777777" w:rsidR="00401C5E" w:rsidRDefault="002C018D" w:rsidP="002C018D">
      <w:pPr>
        <w:pStyle w:val="Heading2"/>
        <w:rPr>
          <w:lang w:val="en-US"/>
        </w:rPr>
      </w:pPr>
      <w:r w:rsidRPr="002C018D">
        <w:rPr>
          <w:lang w:val="en-US"/>
        </w:rPr>
        <w:t>Rust Staining due to Fittings Deterioration</w:t>
      </w:r>
    </w:p>
    <w:tbl>
      <w:tblPr>
        <w:tblStyle w:val="TableGrid"/>
        <w:tblW w:w="0" w:type="auto"/>
        <w:tblInd w:w="108" w:type="dxa"/>
        <w:tblLook w:val="04A0" w:firstRow="1" w:lastRow="0" w:firstColumn="1" w:lastColumn="0" w:noHBand="0" w:noVBand="1"/>
      </w:tblPr>
      <w:tblGrid>
        <w:gridCol w:w="685"/>
        <w:gridCol w:w="8449"/>
      </w:tblGrid>
      <w:tr w:rsidR="00401C5E" w:rsidRPr="004F3C8C" w14:paraId="0CD382EB" w14:textId="77777777" w:rsidTr="00401C5E">
        <w:tc>
          <w:tcPr>
            <w:tcW w:w="685" w:type="dxa"/>
          </w:tcPr>
          <w:p w14:paraId="581289D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5A40257F" w14:textId="77777777" w:rsidR="002C018D" w:rsidRPr="002C018D" w:rsidRDefault="002C018D" w:rsidP="002C018D">
            <w:pPr>
              <w:spacing w:after="120"/>
              <w:rPr>
                <w:rFonts w:ascii="Calibri Light" w:hAnsi="Calibri Light"/>
                <w:sz w:val="16"/>
                <w:szCs w:val="16"/>
              </w:rPr>
            </w:pPr>
            <w:r w:rsidRPr="002C018D">
              <w:rPr>
                <w:rFonts w:ascii="Calibri Light" w:hAnsi="Calibri Light"/>
                <w:sz w:val="16"/>
                <w:szCs w:val="16"/>
              </w:rPr>
              <w:t>;</w:t>
            </w:r>
          </w:p>
          <w:p w14:paraId="69EB7225" w14:textId="77777777" w:rsidR="002C018D" w:rsidRPr="002C018D" w:rsidRDefault="002C018D" w:rsidP="002C018D">
            <w:pPr>
              <w:spacing w:after="120"/>
              <w:rPr>
                <w:rFonts w:ascii="Calibri Light" w:hAnsi="Calibri Light"/>
                <w:sz w:val="16"/>
                <w:szCs w:val="16"/>
              </w:rPr>
            </w:pPr>
            <w:del w:id="9630" w:author="Ashan Senel Asmone" w:date="2016-03-21T10:43:00Z">
              <w:r w:rsidRPr="002C018D" w:rsidDel="0046108D">
                <w:rPr>
                  <w:rFonts w:ascii="Calibri Light" w:hAnsi="Calibri Light"/>
                  <w:sz w:val="16"/>
                  <w:szCs w:val="16"/>
                </w:rPr>
                <w:delText>BS 7543:1992 Durability of buildings and building elements, products and components</w:delText>
              </w:r>
            </w:del>
            <w:ins w:id="9631" w:author="Ashan Senel Asmone" w:date="2016-03-21T10:45:00Z">
              <w:r w:rsidR="0046108D">
                <w:rPr>
                  <w:rFonts w:ascii="Calibri Light" w:hAnsi="Calibri Light"/>
                  <w:sz w:val="16"/>
                  <w:szCs w:val="16"/>
                </w:rPr>
                <w:t>BS ISO 15686-1:2011 Buildings and constructed assets. Service life planning. General principles and framework/BS ISO 15686-3:2002 Buildings and constructed assets. Service life planning. Performance audits and reviews/</w:t>
              </w:r>
            </w:ins>
            <w:ins w:id="9632" w:author="Ashan Senel Asmone" w:date="2016-03-21T10:44:00Z">
              <w:r w:rsidR="0046108D">
                <w:rPr>
                  <w:rFonts w:ascii="Calibri Light" w:hAnsi="Calibri Light"/>
                  <w:sz w:val="16"/>
                  <w:szCs w:val="16"/>
                </w:rPr>
                <w:t>BS ISO 15686-2:2012 Buildings and constructed assets. Service life planning. Service life prediction procedures/</w:t>
              </w:r>
            </w:ins>
            <w:ins w:id="9633" w:author="Ashan Senel Asmone" w:date="2016-03-21T10:43:00Z">
              <w:r w:rsidR="0046108D">
                <w:rPr>
                  <w:rFonts w:ascii="Calibri Light" w:hAnsi="Calibri Light"/>
                  <w:sz w:val="16"/>
                  <w:szCs w:val="16"/>
                </w:rPr>
                <w:t>BS 7543:2015 Guide to durability of buildings and building elements, products and components/</w:t>
              </w:r>
            </w:ins>
            <w:r w:rsidRPr="002C018D">
              <w:rPr>
                <w:rFonts w:ascii="Calibri Light" w:hAnsi="Calibri Light"/>
                <w:sz w:val="16"/>
                <w:szCs w:val="16"/>
              </w:rPr>
              <w:t>;</w:t>
            </w:r>
          </w:p>
          <w:p w14:paraId="0886DCB2" w14:textId="77777777" w:rsidR="002C018D" w:rsidRPr="002C018D" w:rsidRDefault="002C018D" w:rsidP="002C018D">
            <w:pPr>
              <w:spacing w:after="120"/>
              <w:rPr>
                <w:rFonts w:ascii="Calibri Light" w:hAnsi="Calibri Light"/>
                <w:sz w:val="16"/>
                <w:szCs w:val="16"/>
              </w:rPr>
            </w:pPr>
            <w:r w:rsidRPr="002C018D">
              <w:rPr>
                <w:rFonts w:ascii="Calibri Light" w:hAnsi="Calibri Light"/>
                <w:sz w:val="16"/>
                <w:szCs w:val="16"/>
              </w:rPr>
              <w:t>BS 8000-11.2:1990 Workmanship on building sites. Code of practice for wall and floor tiling. Natural stone tiles</w:t>
            </w:r>
          </w:p>
          <w:p w14:paraId="38CD57AE" w14:textId="77777777" w:rsidR="002C018D" w:rsidRPr="002C018D" w:rsidRDefault="002C018D" w:rsidP="002C018D">
            <w:pPr>
              <w:spacing w:after="120"/>
              <w:rPr>
                <w:rFonts w:ascii="Calibri Light" w:hAnsi="Calibri Light"/>
                <w:sz w:val="16"/>
                <w:szCs w:val="16"/>
              </w:rPr>
            </w:pPr>
            <w:del w:id="9634" w:author="Ashan Senel Asmone" w:date="2016-03-21T16:51:00Z">
              <w:r w:rsidRPr="002C018D" w:rsidDel="00534DBC">
                <w:rPr>
                  <w:rFonts w:ascii="Calibri Light" w:hAnsi="Calibri Light"/>
                  <w:sz w:val="16"/>
                  <w:szCs w:val="16"/>
                </w:rPr>
                <w:delText>BS 8221-1:2000 Code of practice for cleaning and surface repair of buildings. Cleaning of natural stones, brick, terracotta and concrete</w:delText>
              </w:r>
            </w:del>
            <w:ins w:id="9635" w:author="Ashan Senel Asmone" w:date="2016-03-21T16:51:00Z">
              <w:r w:rsidR="00534DBC">
                <w:rPr>
                  <w:rFonts w:ascii="Calibri Light" w:hAnsi="Calibri Light"/>
                  <w:sz w:val="16"/>
                  <w:szCs w:val="16"/>
                </w:rPr>
                <w:t>BS 8221-1:2012 Code of practice for cleaning and surface repair of buildings. Cleaning of natural stone, brick, terracotta and concrete</w:t>
              </w:r>
            </w:ins>
          </w:p>
          <w:p w14:paraId="38A97ED6" w14:textId="77777777" w:rsidR="002C018D" w:rsidRPr="002C018D" w:rsidRDefault="002C018D" w:rsidP="002C018D">
            <w:pPr>
              <w:spacing w:after="120"/>
              <w:rPr>
                <w:rFonts w:ascii="Calibri Light" w:hAnsi="Calibri Light"/>
                <w:sz w:val="16"/>
                <w:szCs w:val="16"/>
              </w:rPr>
            </w:pPr>
            <w:r w:rsidRPr="002C018D">
              <w:rPr>
                <w:rFonts w:ascii="Calibri Light" w:hAnsi="Calibri Light"/>
                <w:sz w:val="16"/>
                <w:szCs w:val="16"/>
              </w:rPr>
              <w:t>BS 8298:1994 Code of practice for design and installation of natural stone cladding and lining</w:t>
            </w:r>
          </w:p>
          <w:p w14:paraId="59739C4D" w14:textId="77777777" w:rsidR="002C018D" w:rsidRPr="002C018D" w:rsidRDefault="002C018D" w:rsidP="002C018D">
            <w:pPr>
              <w:spacing w:after="120"/>
              <w:rPr>
                <w:rFonts w:ascii="Calibri Light" w:hAnsi="Calibri Light"/>
                <w:sz w:val="16"/>
                <w:szCs w:val="16"/>
              </w:rPr>
            </w:pPr>
            <w:r w:rsidRPr="002C018D">
              <w:rPr>
                <w:rFonts w:ascii="Calibri Light" w:hAnsi="Calibri Light"/>
                <w:sz w:val="16"/>
                <w:szCs w:val="16"/>
              </w:rPr>
              <w:t>BS EN 1925:1999 Natural stone test methods. Determination of water absorption coefficient by capillarity</w:t>
            </w:r>
          </w:p>
          <w:p w14:paraId="43401788" w14:textId="77777777" w:rsidR="00401C5E" w:rsidRPr="002C018D" w:rsidRDefault="00401C5E" w:rsidP="002C018D">
            <w:pPr>
              <w:spacing w:after="120"/>
              <w:rPr>
                <w:rFonts w:ascii="Calibri Light" w:hAnsi="Calibri Light"/>
                <w:sz w:val="16"/>
                <w:szCs w:val="16"/>
              </w:rPr>
            </w:pPr>
          </w:p>
        </w:tc>
      </w:tr>
      <w:tr w:rsidR="00401C5E" w:rsidRPr="004F3C8C" w14:paraId="5528D234" w14:textId="77777777" w:rsidTr="00401C5E">
        <w:tc>
          <w:tcPr>
            <w:tcW w:w="685" w:type="dxa"/>
          </w:tcPr>
          <w:p w14:paraId="295221E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4EEC4F8C" w14:textId="77777777" w:rsidR="002C018D" w:rsidRPr="002C018D" w:rsidRDefault="002C018D" w:rsidP="002C018D">
            <w:pPr>
              <w:spacing w:after="120"/>
              <w:rPr>
                <w:rFonts w:ascii="Calibri Light" w:hAnsi="Calibri Light"/>
                <w:sz w:val="16"/>
                <w:szCs w:val="16"/>
              </w:rPr>
            </w:pPr>
            <w:r w:rsidRPr="002C018D">
              <w:rPr>
                <w:rFonts w:ascii="Calibri Light" w:hAnsi="Calibri Light"/>
                <w:sz w:val="16"/>
                <w:szCs w:val="16"/>
              </w:rPr>
              <w:t>C1496 Standard Guide for Assesment and Maintenance of Exterior Dimension Stone Masonry Walls and Facades</w:t>
            </w:r>
          </w:p>
          <w:p w14:paraId="5AB48E84" w14:textId="77777777" w:rsidR="002C018D" w:rsidRPr="002C018D" w:rsidRDefault="002C018D" w:rsidP="002C018D">
            <w:pPr>
              <w:spacing w:after="120"/>
              <w:rPr>
                <w:rFonts w:ascii="Calibri Light" w:hAnsi="Calibri Light"/>
                <w:sz w:val="16"/>
                <w:szCs w:val="16"/>
              </w:rPr>
            </w:pPr>
            <w:r w:rsidRPr="002C018D">
              <w:rPr>
                <w:rFonts w:ascii="Calibri Light" w:hAnsi="Calibri Light"/>
                <w:sz w:val="16"/>
                <w:szCs w:val="16"/>
              </w:rPr>
              <w:t>C1354 Standard Test Method for Strength of Individual Stone Anchorages in Dimension Stone</w:t>
            </w:r>
          </w:p>
          <w:p w14:paraId="5BCC43EE" w14:textId="77777777" w:rsidR="002C018D" w:rsidRPr="002C018D" w:rsidRDefault="002C018D" w:rsidP="002C018D">
            <w:pPr>
              <w:spacing w:after="120"/>
              <w:rPr>
                <w:rFonts w:ascii="Calibri Light" w:hAnsi="Calibri Light"/>
                <w:sz w:val="16"/>
                <w:szCs w:val="16"/>
              </w:rPr>
            </w:pPr>
            <w:r w:rsidRPr="002C018D">
              <w:rPr>
                <w:rFonts w:ascii="Calibri Light" w:hAnsi="Calibri Light"/>
                <w:sz w:val="16"/>
                <w:szCs w:val="16"/>
              </w:rPr>
              <w:t>C1242 Standard Guide for Design, Selection, and Installation of Stone Anchors and Anchoring Systems</w:t>
            </w:r>
          </w:p>
          <w:p w14:paraId="4656E378" w14:textId="77777777" w:rsidR="002C018D" w:rsidRPr="002C018D" w:rsidRDefault="002C018D" w:rsidP="002C018D">
            <w:pPr>
              <w:spacing w:after="120"/>
              <w:rPr>
                <w:rFonts w:ascii="Calibri Light" w:hAnsi="Calibri Light"/>
                <w:sz w:val="16"/>
                <w:szCs w:val="16"/>
              </w:rPr>
            </w:pPr>
            <w:r w:rsidRPr="002C018D">
              <w:rPr>
                <w:rFonts w:ascii="Calibri Light" w:hAnsi="Calibri Light"/>
                <w:sz w:val="16"/>
                <w:szCs w:val="16"/>
              </w:rPr>
              <w:t>D6092 Standard Practice for Specifying Standard Sizes of Stone for Erosion Control</w:t>
            </w:r>
          </w:p>
          <w:p w14:paraId="0E613C8D" w14:textId="77777777" w:rsidR="002C018D" w:rsidRPr="002C018D" w:rsidRDefault="002C018D" w:rsidP="002C018D">
            <w:pPr>
              <w:spacing w:after="120"/>
              <w:rPr>
                <w:rFonts w:ascii="Calibri Light" w:hAnsi="Calibri Light"/>
                <w:sz w:val="16"/>
                <w:szCs w:val="16"/>
              </w:rPr>
            </w:pPr>
            <w:r w:rsidRPr="002C018D">
              <w:rPr>
                <w:rFonts w:ascii="Calibri Light" w:hAnsi="Calibri Light"/>
                <w:sz w:val="16"/>
                <w:szCs w:val="16"/>
              </w:rPr>
              <w:t>C1201 Standard Test Method for Structural Performance of Exterior Dimension Stone Cladding Systems by Uniform Static Air Pressure Difference</w:t>
            </w:r>
            <w:r w:rsidR="005F3170">
              <w:rPr>
                <w:rFonts w:ascii="Calibri Light" w:hAnsi="Calibri Light"/>
                <w:sz w:val="16"/>
                <w:szCs w:val="16"/>
              </w:rPr>
              <w:t xml:space="preserve"> </w:t>
            </w:r>
            <w:r w:rsidRPr="002C018D">
              <w:rPr>
                <w:rFonts w:ascii="Calibri Light" w:hAnsi="Calibri Light"/>
                <w:sz w:val="16"/>
                <w:szCs w:val="16"/>
              </w:rPr>
              <w:t>See All Results</w:t>
            </w:r>
          </w:p>
          <w:p w14:paraId="435CAB6A" w14:textId="77777777" w:rsidR="00401C5E" w:rsidRPr="002C018D" w:rsidRDefault="00401C5E" w:rsidP="002C018D">
            <w:pPr>
              <w:spacing w:after="120"/>
              <w:rPr>
                <w:rFonts w:ascii="Calibri Light" w:hAnsi="Calibri Light"/>
                <w:sz w:val="16"/>
                <w:szCs w:val="16"/>
              </w:rPr>
            </w:pPr>
          </w:p>
        </w:tc>
      </w:tr>
      <w:tr w:rsidR="002C018D" w:rsidRPr="004F3C8C" w14:paraId="4F53D39A" w14:textId="77777777" w:rsidTr="00401C5E">
        <w:tc>
          <w:tcPr>
            <w:tcW w:w="685" w:type="dxa"/>
          </w:tcPr>
          <w:p w14:paraId="1A1506C9" w14:textId="77777777" w:rsidR="002C018D" w:rsidRPr="004F3C8C" w:rsidRDefault="002C018D"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33B20418" w14:textId="77777777" w:rsidR="002C018D" w:rsidRPr="004F3C8C" w:rsidRDefault="002C018D" w:rsidP="004B4191">
            <w:pPr>
              <w:spacing w:after="120"/>
              <w:rPr>
                <w:rFonts w:ascii="Calibri Light" w:hAnsi="Calibri Light"/>
                <w:sz w:val="16"/>
                <w:szCs w:val="16"/>
                <w:lang w:val="en-US"/>
              </w:rPr>
            </w:pPr>
            <w:r>
              <w:rPr>
                <w:rFonts w:ascii="Calibri Light" w:hAnsi="Calibri Light"/>
                <w:sz w:val="16"/>
                <w:szCs w:val="16"/>
                <w:lang w:val="en-US"/>
              </w:rPr>
              <w:t>*same as above*</w:t>
            </w:r>
          </w:p>
        </w:tc>
      </w:tr>
      <w:tr w:rsidR="002C018D" w:rsidRPr="004F3C8C" w14:paraId="68623117" w14:textId="77777777" w:rsidTr="00401C5E">
        <w:tc>
          <w:tcPr>
            <w:tcW w:w="685" w:type="dxa"/>
          </w:tcPr>
          <w:p w14:paraId="5DE98E57" w14:textId="77777777" w:rsidR="002C018D" w:rsidRPr="004F3C8C" w:rsidRDefault="002C018D"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64067FD0" w14:textId="77777777" w:rsidR="002C018D" w:rsidRPr="004F3C8C" w:rsidRDefault="002C018D" w:rsidP="004B4191">
            <w:pPr>
              <w:spacing w:after="120"/>
              <w:rPr>
                <w:rFonts w:ascii="Calibri Light" w:hAnsi="Calibri Light"/>
                <w:sz w:val="16"/>
                <w:szCs w:val="16"/>
                <w:lang w:val="en-US"/>
              </w:rPr>
            </w:pPr>
            <w:r>
              <w:rPr>
                <w:rFonts w:ascii="Calibri Light" w:hAnsi="Calibri Light"/>
                <w:sz w:val="16"/>
                <w:szCs w:val="16"/>
                <w:lang w:val="en-US"/>
              </w:rPr>
              <w:t>*same as above*</w:t>
            </w:r>
          </w:p>
        </w:tc>
      </w:tr>
      <w:tr w:rsidR="002C018D" w:rsidRPr="004F3C8C" w14:paraId="2F21D522" w14:textId="77777777" w:rsidTr="00401C5E">
        <w:tc>
          <w:tcPr>
            <w:tcW w:w="685" w:type="dxa"/>
          </w:tcPr>
          <w:p w14:paraId="1A023A17" w14:textId="77777777" w:rsidR="002C018D" w:rsidRPr="004F3C8C" w:rsidRDefault="002C018D"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627B4C0F" w14:textId="77777777" w:rsidR="002C018D" w:rsidRPr="004F3C8C" w:rsidRDefault="002C018D" w:rsidP="004B4191">
            <w:pPr>
              <w:spacing w:after="120"/>
              <w:rPr>
                <w:rFonts w:ascii="Calibri Light" w:hAnsi="Calibri Light"/>
                <w:sz w:val="16"/>
                <w:szCs w:val="16"/>
                <w:lang w:val="en-US"/>
              </w:rPr>
            </w:pPr>
            <w:r>
              <w:rPr>
                <w:rFonts w:ascii="Calibri Light" w:hAnsi="Calibri Light"/>
                <w:sz w:val="16"/>
                <w:szCs w:val="16"/>
                <w:lang w:val="en-US"/>
              </w:rPr>
              <w:t>*same as above*</w:t>
            </w:r>
          </w:p>
        </w:tc>
      </w:tr>
    </w:tbl>
    <w:p w14:paraId="3FFA5297" w14:textId="77777777" w:rsidR="00401C5E" w:rsidRPr="004F3C8C" w:rsidRDefault="00401C5E" w:rsidP="00401C5E">
      <w:pPr>
        <w:rPr>
          <w:sz w:val="16"/>
          <w:szCs w:val="16"/>
          <w:lang w:val="en-US"/>
        </w:rPr>
      </w:pPr>
    </w:p>
    <w:p w14:paraId="013F5183" w14:textId="77777777" w:rsidR="00401C5E" w:rsidRDefault="005F3170" w:rsidP="005F3170">
      <w:pPr>
        <w:pStyle w:val="Heading2"/>
        <w:rPr>
          <w:lang w:val="en-US"/>
        </w:rPr>
      </w:pPr>
      <w:r>
        <w:rPr>
          <w:lang w:val="en-US"/>
        </w:rPr>
        <w:t>GLASS CURTAINWALL</w:t>
      </w:r>
    </w:p>
    <w:p w14:paraId="7526BC38" w14:textId="77777777" w:rsidR="005F3170" w:rsidRDefault="005F3170" w:rsidP="005F3170">
      <w:pPr>
        <w:pStyle w:val="Heading2"/>
        <w:rPr>
          <w:lang w:val="en-US"/>
        </w:rPr>
      </w:pPr>
      <w:r w:rsidRPr="005F3170">
        <w:rPr>
          <w:lang w:val="en-US"/>
        </w:rPr>
        <w:t>Sealant Staining</w:t>
      </w:r>
    </w:p>
    <w:p w14:paraId="6A0FA1EF" w14:textId="77777777" w:rsidR="00B1708E" w:rsidRPr="00B1708E" w:rsidRDefault="00B1708E" w:rsidP="00B1708E">
      <w:pPr>
        <w:pStyle w:val="Heading2"/>
        <w:rPr>
          <w:lang w:val="en-US"/>
        </w:rPr>
      </w:pPr>
      <w:r w:rsidRPr="00B1708E">
        <w:rPr>
          <w:lang w:val="en-US"/>
        </w:rPr>
        <w:t>Staining - Uncontrolled flow over roof </w:t>
      </w:r>
    </w:p>
    <w:p w14:paraId="74C44149" w14:textId="77777777" w:rsidR="00B1708E" w:rsidRDefault="00B1708E" w:rsidP="00B1708E">
      <w:pPr>
        <w:pStyle w:val="Heading2"/>
        <w:rPr>
          <w:lang w:val="en-US"/>
        </w:rPr>
      </w:pPr>
      <w:r w:rsidRPr="00B1708E">
        <w:rPr>
          <w:lang w:val="en-US"/>
        </w:rPr>
        <w:t>Staining - Staining at joints</w:t>
      </w:r>
    </w:p>
    <w:p w14:paraId="28098A34" w14:textId="77777777" w:rsidR="004B4191" w:rsidRPr="004B4191" w:rsidRDefault="004B4191" w:rsidP="004B4191">
      <w:pPr>
        <w:pStyle w:val="Heading2"/>
        <w:rPr>
          <w:lang w:val="en-US"/>
        </w:rPr>
      </w:pPr>
      <w:r w:rsidRPr="004B4191">
        <w:rPr>
          <w:lang w:val="en-US"/>
        </w:rPr>
        <w:t>Cleaning Access</w:t>
      </w:r>
    </w:p>
    <w:tbl>
      <w:tblPr>
        <w:tblStyle w:val="TableGrid"/>
        <w:tblW w:w="0" w:type="auto"/>
        <w:tblInd w:w="108" w:type="dxa"/>
        <w:tblLook w:val="04A0" w:firstRow="1" w:lastRow="0" w:firstColumn="1" w:lastColumn="0" w:noHBand="0" w:noVBand="1"/>
      </w:tblPr>
      <w:tblGrid>
        <w:gridCol w:w="685"/>
        <w:gridCol w:w="8449"/>
      </w:tblGrid>
      <w:tr w:rsidR="00401C5E" w:rsidRPr="004F3C8C" w14:paraId="0DA0F6D9" w14:textId="77777777" w:rsidTr="00401C5E">
        <w:tc>
          <w:tcPr>
            <w:tcW w:w="685" w:type="dxa"/>
          </w:tcPr>
          <w:p w14:paraId="1107A9F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E0FF744" w14:textId="77777777" w:rsidR="005F3170" w:rsidRPr="005F3170" w:rsidRDefault="005F3170" w:rsidP="005F3170">
            <w:pPr>
              <w:spacing w:after="120"/>
              <w:rPr>
                <w:rFonts w:ascii="Calibri Light" w:hAnsi="Calibri Light"/>
                <w:b/>
                <w:sz w:val="16"/>
                <w:szCs w:val="16"/>
              </w:rPr>
            </w:pPr>
            <w:r w:rsidRPr="005F3170">
              <w:rPr>
                <w:rFonts w:ascii="Calibri Light" w:hAnsi="Calibri Light"/>
                <w:b/>
                <w:sz w:val="16"/>
                <w:szCs w:val="16"/>
              </w:rPr>
              <w:t>Glass</w:t>
            </w:r>
          </w:p>
          <w:p w14:paraId="758DCEAE"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952-1:1995 Glass for glazing. Classification</w:t>
            </w:r>
          </w:p>
          <w:p w14:paraId="5C3EE777"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952-2:1980 Glass for glazing. Terminology for work on glass</w:t>
            </w:r>
          </w:p>
          <w:p w14:paraId="74429C9D"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EN 1288-3:2000 Glass in building. Determination of the bending strength of glass. Test with specimen supported at two points (four point bending)</w:t>
            </w:r>
          </w:p>
          <w:p w14:paraId="3A7F31D1"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EN 1288-5:2000 Glass in building. Determination of the bending strength of glass. Coaxial double ring test on flat specimens with small test surface areas</w:t>
            </w:r>
          </w:p>
          <w:p w14:paraId="3CA6DF4A"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EN 1748-1:1998 Glass in building. Borosilicate glasses</w:t>
            </w:r>
          </w:p>
          <w:p w14:paraId="68D0F4D8"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6262:1982 Code of practice for glazing for buildings</w:t>
            </w:r>
          </w:p>
          <w:p w14:paraId="334DEFF1"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6262-4:1994 Glazing for buildings. Safety related to human impact</w:t>
            </w:r>
          </w:p>
          <w:p w14:paraId="4FFAB27D"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7603:1992 Method for determination of stresses in glass-to-glass sealings</w:t>
            </w:r>
          </w:p>
          <w:p w14:paraId="5F9E3941" w14:textId="77777777" w:rsidR="005F3170" w:rsidRPr="005F3170" w:rsidRDefault="005F3170" w:rsidP="005F3170">
            <w:pPr>
              <w:spacing w:after="120"/>
              <w:rPr>
                <w:rFonts w:ascii="Calibri Light" w:hAnsi="Calibri Light"/>
                <w:sz w:val="16"/>
                <w:szCs w:val="16"/>
              </w:rPr>
            </w:pPr>
            <w:del w:id="9636" w:author="Jing Kai Toh" w:date="2016-05-11T15:22:00Z">
              <w:r w:rsidRPr="005F3170" w:rsidDel="00181E5D">
                <w:rPr>
                  <w:rFonts w:ascii="Calibri Light" w:hAnsi="Calibri Light"/>
                  <w:sz w:val="16"/>
                  <w:szCs w:val="16"/>
                </w:rPr>
                <w:delText>BS 8000-7:1990 Workmanship on building sites. Code of practice for glazing</w:delText>
              </w:r>
            </w:del>
            <w:ins w:id="9637" w:author="Jing Kai Toh" w:date="2016-05-11T15:22:00Z">
              <w:r w:rsidR="00181E5D">
                <w:rPr>
                  <w:rFonts w:ascii="Calibri Light" w:hAnsi="Calibri Light"/>
                  <w:sz w:val="16"/>
                  <w:szCs w:val="16"/>
                </w:rPr>
                <w:t>BS 8000-7:1990 Workmanship on building sites. Code of practice for glazing / BS 8000-0:2014 Workmanship on construction sites. Introduction and general principles</w:t>
              </w:r>
            </w:ins>
          </w:p>
          <w:p w14:paraId="54075644"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EN ISO 10077-1:2000 Thermal performance of windows, doors and shutters. Calculation of thermal transmittance. Simplified method</w:t>
            </w:r>
          </w:p>
          <w:p w14:paraId="38855EDF"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EN ISO 12543-1:1998 Glass in building. Laminated glass and laminated safety glass. Definitions and description of component parts</w:t>
            </w:r>
          </w:p>
          <w:p w14:paraId="6F9567A0"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EN ISO 12543-3:1998 Glass in building. Laminated glass and laminated safety glass. Laminated glass</w:t>
            </w:r>
          </w:p>
          <w:p w14:paraId="51B5646D"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EN ISO 12543-4:1998 Glass in building. Laminated glass and laminated safety glass. Test methods for durability</w:t>
            </w:r>
          </w:p>
          <w:p w14:paraId="36DA9AD1"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EN ISO 12543-5:1998 Glass in building. Laminated glass and laminated safety glass. Dimensions and edge finishing</w:t>
            </w:r>
          </w:p>
          <w:p w14:paraId="7B720902"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EN ISO 12543-6:1998 Glass in building. Laminated glass and laminated safety glass. Appearance</w:t>
            </w:r>
          </w:p>
          <w:p w14:paraId="60D07DB2"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EN ISO 14438:2002 Glass in building. Determination of energy balance value. Calculation method</w:t>
            </w:r>
          </w:p>
          <w:p w14:paraId="39730C20"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EN 357:2000 Glass in building. Fire resistant glazed elements with transparent or translucent glass products. Classification of fire resistance</w:t>
            </w:r>
          </w:p>
          <w:p w14:paraId="0DA50823"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EN 410:1998 Glass in building. Determination of luminous and solar characteristics of glazing</w:t>
            </w:r>
          </w:p>
          <w:p w14:paraId="0F35D865" w14:textId="77777777" w:rsidR="005F3170" w:rsidRPr="005F3170" w:rsidRDefault="005F3170" w:rsidP="005F3170">
            <w:pPr>
              <w:spacing w:after="120"/>
              <w:rPr>
                <w:rFonts w:ascii="Calibri Light" w:hAnsi="Calibri Light"/>
                <w:b/>
                <w:sz w:val="16"/>
                <w:szCs w:val="16"/>
              </w:rPr>
            </w:pPr>
            <w:r w:rsidRPr="005F3170">
              <w:rPr>
                <w:rFonts w:ascii="Calibri Light" w:hAnsi="Calibri Light"/>
                <w:b/>
                <w:sz w:val="16"/>
                <w:szCs w:val="16"/>
              </w:rPr>
              <w:t>Sealants</w:t>
            </w:r>
          </w:p>
          <w:p w14:paraId="1FBB5E94"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EN ISO 11431:2002 Building construction. Jointing products. Determination of adhesion/cohesion properties of sealants after exposure to heat, water and artificial light through glass</w:t>
            </w:r>
          </w:p>
          <w:p w14:paraId="72281CF8"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BS ISO 13640:1999 Building construction. Jointing products. Specifications for test substrates</w:t>
            </w:r>
          </w:p>
          <w:p w14:paraId="07EC41B2" w14:textId="77777777" w:rsidR="00401C5E" w:rsidRPr="005F3170" w:rsidRDefault="00401C5E" w:rsidP="005F3170">
            <w:pPr>
              <w:spacing w:after="120"/>
              <w:rPr>
                <w:rFonts w:ascii="Calibri Light" w:hAnsi="Calibri Light"/>
                <w:sz w:val="16"/>
                <w:szCs w:val="16"/>
              </w:rPr>
            </w:pPr>
          </w:p>
        </w:tc>
      </w:tr>
      <w:tr w:rsidR="00401C5E" w:rsidRPr="004F3C8C" w14:paraId="3C75374E" w14:textId="77777777" w:rsidTr="00401C5E">
        <w:tc>
          <w:tcPr>
            <w:tcW w:w="685" w:type="dxa"/>
          </w:tcPr>
          <w:p w14:paraId="732AAA9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46E02353" w14:textId="77777777" w:rsidR="005F3170" w:rsidRPr="005F3170" w:rsidRDefault="005F3170" w:rsidP="005F3170">
            <w:pPr>
              <w:spacing w:after="120"/>
              <w:rPr>
                <w:rFonts w:ascii="Calibri Light" w:hAnsi="Calibri Light"/>
                <w:b/>
                <w:sz w:val="16"/>
                <w:szCs w:val="16"/>
              </w:rPr>
            </w:pPr>
            <w:r w:rsidRPr="005F3170">
              <w:rPr>
                <w:rFonts w:ascii="Calibri Light" w:hAnsi="Calibri Light"/>
                <w:b/>
                <w:sz w:val="16"/>
                <w:szCs w:val="16"/>
              </w:rPr>
              <w:t>Glass</w:t>
            </w:r>
          </w:p>
          <w:p w14:paraId="1FB7FC59"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ASTM C1036 Specification for flat glass</w:t>
            </w:r>
          </w:p>
          <w:p w14:paraId="7058A9F6"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C1193-00 Standard Guide for Use of Joint SEALANTs</w:t>
            </w:r>
          </w:p>
          <w:p w14:paraId="147D3516"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E1300-02 Standard Practice for Determining Load Resistance of GLASS in Buildings</w:t>
            </w:r>
          </w:p>
          <w:p w14:paraId="226A4411"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C158-95 Standard Test Methods for Strength of GLASS by Flexure (Determination of Modulus of Rupture)</w:t>
            </w:r>
          </w:p>
          <w:p w14:paraId="61C2070E" w14:textId="77777777" w:rsidR="005F3170" w:rsidRPr="005F3170" w:rsidRDefault="005F3170" w:rsidP="005F3170">
            <w:pPr>
              <w:spacing w:after="120"/>
              <w:rPr>
                <w:rFonts w:ascii="Calibri Light" w:hAnsi="Calibri Light"/>
                <w:b/>
                <w:sz w:val="16"/>
                <w:szCs w:val="16"/>
              </w:rPr>
            </w:pPr>
            <w:r w:rsidRPr="00B1708E">
              <w:rPr>
                <w:rFonts w:ascii="Calibri Light" w:hAnsi="Calibri Light"/>
                <w:b/>
                <w:sz w:val="16"/>
                <w:szCs w:val="16"/>
              </w:rPr>
              <w:t>Sealant</w:t>
            </w:r>
          </w:p>
          <w:p w14:paraId="6B959DD8"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ASTM C509 Specification for cellular elastomeric preformed gasket and sealing material</w:t>
            </w:r>
          </w:p>
          <w:p w14:paraId="65D547AD"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ASTM C510-90 Standard Test Method for Staining and Color Change of Single- or Multicomponent Joint Sealants</w:t>
            </w:r>
          </w:p>
          <w:p w14:paraId="422B9A61"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ASTM C603-90 Standard Test Method for Extrusion Rate and Application Life of Elastomeric Sealants</w:t>
            </w:r>
          </w:p>
          <w:p w14:paraId="1DCE4F9C"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ASTM C679-97 Standard Test Method for Tack-Free Time of Elastomeric Sealants</w:t>
            </w:r>
          </w:p>
          <w:p w14:paraId="0ED0DB62"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ASTM C719-93(1998) Standard Test Method for Adhesion and Cohesion of Elastomeric Joint Sealants Under Cyclic Movement (Hockman Cycle)</w:t>
            </w:r>
          </w:p>
          <w:p w14:paraId="7D7CEB8E"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ASTM C792-93(1998) Standard Test Method for Effects of Heat Aging on Weight Loss, Cracking, and Chalking of Elastomeric Sealants</w:t>
            </w:r>
          </w:p>
          <w:p w14:paraId="3C65A630"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ASTM C794-93 Standard Test Method for Adhesion-in-Peel of Elastomeric Joint Sealants</w:t>
            </w:r>
          </w:p>
          <w:p w14:paraId="22A5662B"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ASTM C794 Test method for adhesion- in Peel of elastomeric gasket and sealing material</w:t>
            </w:r>
          </w:p>
          <w:p w14:paraId="3E4D3439"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C1021-01 Standard Practice for Laboratories Engaged in the Testing of Building SEALANTs</w:t>
            </w:r>
          </w:p>
          <w:p w14:paraId="32D935D1"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C1299-99 Standard Guide for Use in Selection of Liquid-Applied SEALANTs</w:t>
            </w:r>
          </w:p>
          <w:p w14:paraId="51F254DD"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ASTM C1401-02 Standard Guide for Structural Sealant Glazing</w:t>
            </w:r>
          </w:p>
          <w:p w14:paraId="58AE7621"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 xml:space="preserve">ASTM </w:t>
            </w:r>
            <w:del w:id="9638" w:author="Jing Kai Toh" w:date="2016-05-13T12:17:00Z">
              <w:r w:rsidRPr="005F3170" w:rsidDel="00A12233">
                <w:rPr>
                  <w:rFonts w:ascii="Calibri Light" w:hAnsi="Calibri Light"/>
                  <w:sz w:val="16"/>
                  <w:szCs w:val="16"/>
                </w:rPr>
                <w:delText>C1392-00 Standard Guide for Evaluating Failure of Structural Sealant Glazing</w:delText>
              </w:r>
            </w:del>
            <w:ins w:id="9639" w:author="Jing Kai Toh" w:date="2016-05-13T12:17:00Z">
              <w:r w:rsidR="00A12233">
                <w:rPr>
                  <w:rFonts w:ascii="Calibri Light" w:hAnsi="Calibri Light"/>
                  <w:sz w:val="16"/>
                  <w:szCs w:val="16"/>
                </w:rPr>
                <w:t>ASTM C1392 - 00(2014) Standard Guide for Evaluating Failure of Structural Sealant Glazing</w:t>
              </w:r>
            </w:ins>
          </w:p>
          <w:p w14:paraId="37F6B3A5"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ASTM C719 :Joint width and movement. To find out what the sealant’s plus-minus movement ability.</w:t>
            </w:r>
          </w:p>
          <w:p w14:paraId="0E568AC0"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C1294-95 Standard Test Method for Compatibility of Insulating Glass Edge SEALANTs with Liquid-Applied Glazing Materials</w:t>
            </w:r>
          </w:p>
          <w:p w14:paraId="29159801" w14:textId="77777777" w:rsidR="00401C5E" w:rsidRPr="005F3170" w:rsidRDefault="00401C5E" w:rsidP="005F3170">
            <w:pPr>
              <w:spacing w:after="120"/>
              <w:rPr>
                <w:rFonts w:ascii="Calibri Light" w:hAnsi="Calibri Light"/>
                <w:sz w:val="16"/>
                <w:szCs w:val="16"/>
              </w:rPr>
            </w:pPr>
          </w:p>
        </w:tc>
      </w:tr>
      <w:tr w:rsidR="00401C5E" w:rsidRPr="004F3C8C" w14:paraId="3EBCD084" w14:textId="77777777" w:rsidTr="00401C5E">
        <w:tc>
          <w:tcPr>
            <w:tcW w:w="685" w:type="dxa"/>
          </w:tcPr>
          <w:p w14:paraId="77D7761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FDB1B04" w14:textId="77777777" w:rsidR="005F3170" w:rsidRPr="005F3170" w:rsidRDefault="005F3170" w:rsidP="005F3170">
            <w:pPr>
              <w:spacing w:after="120"/>
              <w:rPr>
                <w:rFonts w:ascii="Calibri Light" w:hAnsi="Calibri Light"/>
                <w:b/>
                <w:sz w:val="16"/>
                <w:szCs w:val="16"/>
              </w:rPr>
            </w:pPr>
            <w:r w:rsidRPr="00B1708E">
              <w:rPr>
                <w:rFonts w:ascii="Calibri Light" w:hAnsi="Calibri Light"/>
                <w:b/>
                <w:sz w:val="16"/>
                <w:szCs w:val="16"/>
              </w:rPr>
              <w:t>Glass</w:t>
            </w:r>
          </w:p>
          <w:p w14:paraId="33A83242"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AS 1288-1994 Glass in buildings - Selection and installation</w:t>
            </w:r>
          </w:p>
          <w:p w14:paraId="569CE498"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AS 1288-1994/Amdt 1-1997 Glass in buildings - Selection and installation</w:t>
            </w:r>
          </w:p>
          <w:p w14:paraId="5BFA7428"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AS 1288-1994/Amdt 2-2000 Glass in buildings - Selection and installation</w:t>
            </w:r>
          </w:p>
          <w:p w14:paraId="324713AD"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AS/NZS 4668:2000 Glossary of terms used in the glass and glazing industry</w:t>
            </w:r>
          </w:p>
          <w:p w14:paraId="6BCA91F6"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AS/NZS 4667:2000 Quality requirements for cut-to-size and processed glass </w:t>
            </w:r>
          </w:p>
          <w:p w14:paraId="554E7A75" w14:textId="77777777" w:rsidR="00401C5E" w:rsidRPr="005F3170" w:rsidRDefault="00401C5E" w:rsidP="005F3170">
            <w:pPr>
              <w:spacing w:after="120"/>
              <w:rPr>
                <w:rFonts w:ascii="Calibri Light" w:hAnsi="Calibri Light"/>
                <w:sz w:val="16"/>
                <w:szCs w:val="16"/>
              </w:rPr>
            </w:pPr>
          </w:p>
        </w:tc>
      </w:tr>
      <w:tr w:rsidR="00401C5E" w:rsidRPr="004F3C8C" w14:paraId="3A46AF32" w14:textId="77777777" w:rsidTr="00401C5E">
        <w:tc>
          <w:tcPr>
            <w:tcW w:w="685" w:type="dxa"/>
          </w:tcPr>
          <w:p w14:paraId="6C98350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2636A4DC" w14:textId="77777777" w:rsidR="005F3170" w:rsidRPr="005F3170" w:rsidRDefault="005F3170" w:rsidP="005F3170">
            <w:pPr>
              <w:spacing w:after="120"/>
              <w:rPr>
                <w:rFonts w:ascii="Calibri Light" w:hAnsi="Calibri Light"/>
                <w:b/>
                <w:sz w:val="16"/>
                <w:szCs w:val="16"/>
              </w:rPr>
            </w:pPr>
            <w:r w:rsidRPr="00B1708E">
              <w:rPr>
                <w:rFonts w:ascii="Calibri Light" w:hAnsi="Calibri Light"/>
                <w:b/>
                <w:sz w:val="16"/>
                <w:szCs w:val="16"/>
              </w:rPr>
              <w:t>Glass</w:t>
            </w:r>
          </w:p>
          <w:p w14:paraId="195F4DA3"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SS 309 : 1985 Method for the determination of shading coefficients of glazing materials</w:t>
            </w:r>
          </w:p>
          <w:p w14:paraId="78322527"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SS 341 : 2001 Safety glazing materials for use in buildings (human impact considerations)</w:t>
            </w:r>
          </w:p>
          <w:p w14:paraId="36C83930" w14:textId="77777777" w:rsidR="00401C5E" w:rsidRPr="005F3170" w:rsidRDefault="00401C5E" w:rsidP="005F3170">
            <w:pPr>
              <w:spacing w:after="120"/>
              <w:rPr>
                <w:rFonts w:ascii="Calibri Light" w:hAnsi="Calibri Light"/>
                <w:sz w:val="16"/>
                <w:szCs w:val="16"/>
              </w:rPr>
            </w:pPr>
          </w:p>
        </w:tc>
      </w:tr>
      <w:tr w:rsidR="00401C5E" w:rsidRPr="004F3C8C" w14:paraId="477D0C73" w14:textId="77777777" w:rsidTr="00401C5E">
        <w:tc>
          <w:tcPr>
            <w:tcW w:w="685" w:type="dxa"/>
          </w:tcPr>
          <w:p w14:paraId="44BBD2F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7498A08C" w14:textId="77777777" w:rsidR="005F3170" w:rsidRPr="005F3170" w:rsidRDefault="005F3170" w:rsidP="005F3170">
            <w:pPr>
              <w:spacing w:after="120"/>
              <w:rPr>
                <w:rFonts w:ascii="Calibri Light" w:hAnsi="Calibri Light"/>
                <w:b/>
                <w:sz w:val="16"/>
                <w:szCs w:val="16"/>
              </w:rPr>
            </w:pPr>
            <w:r w:rsidRPr="00B1708E">
              <w:rPr>
                <w:rFonts w:ascii="Calibri Light" w:hAnsi="Calibri Light"/>
                <w:b/>
                <w:sz w:val="16"/>
                <w:szCs w:val="16"/>
              </w:rPr>
              <w:t>Glass</w:t>
            </w:r>
          </w:p>
          <w:p w14:paraId="1E5406C2"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ISO 10291:1994 Glass in building - Determination of steady-state U values (thermal transmittance) of multiple glazing - Guarded hot plate method</w:t>
            </w:r>
          </w:p>
          <w:p w14:paraId="18940989"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ISO 10292:1994 Glass in building - Calculation of steady-state U values (thermal transmittance) of multiple glazing</w:t>
            </w:r>
          </w:p>
          <w:p w14:paraId="023E8412"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ISO 10293:1997 Glass in building - Determination of steady-state U values (thermal transmittance) of multiple glazing - Heat flow meter method</w:t>
            </w:r>
          </w:p>
          <w:p w14:paraId="335D5BF7"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ISO 10345-1:1992 Glass; determination of stress-optical coefficient; part 1: tensile test</w:t>
            </w:r>
          </w:p>
          <w:p w14:paraId="1F9DD9C4"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ISO 10345-2:1992 Glass; determination of stress-optical coefficient; part 2: bending test</w:t>
            </w:r>
          </w:p>
          <w:p w14:paraId="05B8062E"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ISO 12543-1:1998 Glass in building - Laminated glass and laminated safety glass - Part 1: Definitions and description of component parts</w:t>
            </w:r>
          </w:p>
          <w:p w14:paraId="7FD1BB3E"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ISO 12543-3:1998 Glass in building - Laminated glass and laminated safety glass - Part 3: Laminated glass</w:t>
            </w:r>
          </w:p>
          <w:p w14:paraId="2C0943FE"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ISO 12543-4:1998 Glass in building - Laminated glass and laminated safety glass - Part 4: Test methods for durability</w:t>
            </w:r>
          </w:p>
          <w:p w14:paraId="7A823485"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ISO 12543-5:1998 Glass in building - Laminated glass and laminated safety glass - Part 5: Dimensions and edge finishing</w:t>
            </w:r>
          </w:p>
          <w:p w14:paraId="7025DCEE"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ISO 12543-6:1998 Glass in building - Laminated glass and laminated safety glass - Part 6: Appearance</w:t>
            </w:r>
          </w:p>
          <w:p w14:paraId="77999829"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ISO 14438:2002 Glass in building - Determination of energy balance value - Calculation method</w:t>
            </w:r>
          </w:p>
          <w:p w14:paraId="5A6F46EB"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ISO 9050:1990 Glass in building; determination of light transmittance, solar direct transmittance, total solar energy transmittance and ultraviolet transmittance, and related glazing factors</w:t>
            </w:r>
          </w:p>
          <w:p w14:paraId="7A00801B"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ISO 9051:2001 Glass in building - Fire-resistant glazed assemblies containing transparent or translucent glass, for use in building</w:t>
            </w:r>
          </w:p>
          <w:p w14:paraId="003F8ABE"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ISO 9051:1990 Glass in building; glazed assemblies containing fire-resistant transparent or translucent glass, for use in building</w:t>
            </w:r>
          </w:p>
          <w:p w14:paraId="20BA431D" w14:textId="77777777" w:rsidR="005F3170" w:rsidRPr="005F3170" w:rsidRDefault="005F3170" w:rsidP="005F3170">
            <w:pPr>
              <w:spacing w:after="120"/>
              <w:rPr>
                <w:rFonts w:ascii="Calibri Light" w:hAnsi="Calibri Light"/>
                <w:b/>
                <w:sz w:val="16"/>
                <w:szCs w:val="16"/>
              </w:rPr>
            </w:pPr>
            <w:r w:rsidRPr="00B1708E">
              <w:rPr>
                <w:rFonts w:ascii="Calibri Light" w:hAnsi="Calibri Light"/>
                <w:b/>
                <w:sz w:val="16"/>
                <w:szCs w:val="16"/>
              </w:rPr>
              <w:t>Sealant</w:t>
            </w:r>
          </w:p>
          <w:p w14:paraId="24AD69D5" w14:textId="77777777" w:rsidR="005F3170" w:rsidRPr="005F3170" w:rsidRDefault="005F3170" w:rsidP="005F3170">
            <w:pPr>
              <w:spacing w:after="120"/>
              <w:rPr>
                <w:rFonts w:ascii="Calibri Light" w:hAnsi="Calibri Light"/>
                <w:sz w:val="16"/>
                <w:szCs w:val="16"/>
              </w:rPr>
            </w:pPr>
            <w:r w:rsidRPr="005F3170">
              <w:rPr>
                <w:rFonts w:ascii="Calibri Light" w:hAnsi="Calibri Light"/>
                <w:sz w:val="16"/>
                <w:szCs w:val="16"/>
              </w:rPr>
              <w:t>ISO 11431:2002 Building construction - Jointing products - Determination of adhesion/cohesion properties of sealants after exposure to heat, water and artificial light through glass </w:t>
            </w:r>
          </w:p>
          <w:p w14:paraId="2BC1DE61" w14:textId="77777777" w:rsidR="00401C5E" w:rsidRPr="005F3170" w:rsidRDefault="00401C5E" w:rsidP="005F3170">
            <w:pPr>
              <w:spacing w:after="120"/>
              <w:rPr>
                <w:rFonts w:ascii="Calibri Light" w:hAnsi="Calibri Light"/>
                <w:sz w:val="16"/>
                <w:szCs w:val="16"/>
              </w:rPr>
            </w:pPr>
          </w:p>
        </w:tc>
      </w:tr>
    </w:tbl>
    <w:p w14:paraId="2353701F" w14:textId="77777777" w:rsidR="00401C5E" w:rsidRDefault="00401C5E" w:rsidP="00401C5E">
      <w:pPr>
        <w:rPr>
          <w:sz w:val="16"/>
          <w:szCs w:val="16"/>
          <w:lang w:val="en-US"/>
        </w:rPr>
      </w:pPr>
    </w:p>
    <w:p w14:paraId="53010EA8" w14:textId="77777777" w:rsidR="004B4191" w:rsidRPr="00B1708E" w:rsidRDefault="004B4191" w:rsidP="004B4191">
      <w:pPr>
        <w:pStyle w:val="Heading2"/>
        <w:rPr>
          <w:lang w:val="en-US"/>
        </w:rPr>
      </w:pPr>
      <w:r w:rsidRPr="004B4191">
        <w:rPr>
          <w:lang w:val="en-US"/>
        </w:rPr>
        <w:t>Cracks</w:t>
      </w:r>
    </w:p>
    <w:tbl>
      <w:tblPr>
        <w:tblStyle w:val="TableGrid"/>
        <w:tblW w:w="0" w:type="auto"/>
        <w:tblInd w:w="108" w:type="dxa"/>
        <w:tblLook w:val="04A0" w:firstRow="1" w:lastRow="0" w:firstColumn="1" w:lastColumn="0" w:noHBand="0" w:noVBand="1"/>
      </w:tblPr>
      <w:tblGrid>
        <w:gridCol w:w="685"/>
        <w:gridCol w:w="8449"/>
      </w:tblGrid>
      <w:tr w:rsidR="00401C5E" w:rsidRPr="004F3C8C" w14:paraId="5859CF4F" w14:textId="77777777" w:rsidTr="00401C5E">
        <w:tc>
          <w:tcPr>
            <w:tcW w:w="685" w:type="dxa"/>
          </w:tcPr>
          <w:p w14:paraId="6A9C221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02D59FA3" w14:textId="77777777" w:rsidR="00401C5E" w:rsidRPr="004F3C8C" w:rsidRDefault="004B4191" w:rsidP="00401C5E">
            <w:pPr>
              <w:spacing w:after="120"/>
              <w:rPr>
                <w:rFonts w:ascii="Calibri Light" w:hAnsi="Calibri Light"/>
                <w:sz w:val="16"/>
                <w:szCs w:val="16"/>
                <w:lang w:val="en-US"/>
              </w:rPr>
            </w:pPr>
            <w:r>
              <w:rPr>
                <w:rFonts w:ascii="Calibri Light" w:hAnsi="Calibri Light"/>
                <w:sz w:val="16"/>
                <w:szCs w:val="16"/>
                <w:lang w:val="en-US"/>
              </w:rPr>
              <w:t>*same as above*</w:t>
            </w:r>
          </w:p>
        </w:tc>
      </w:tr>
      <w:tr w:rsidR="00401C5E" w:rsidRPr="004F3C8C" w14:paraId="32662E49" w14:textId="77777777" w:rsidTr="00401C5E">
        <w:tc>
          <w:tcPr>
            <w:tcW w:w="685" w:type="dxa"/>
          </w:tcPr>
          <w:p w14:paraId="0872F22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3CC09497"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C509 Specification for cellular elastomeric preformed gasket and sealing material</w:t>
            </w:r>
          </w:p>
          <w:p w14:paraId="43113734"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C510-90</w:t>
            </w:r>
          </w:p>
          <w:p w14:paraId="067F9146"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C603-90</w:t>
            </w:r>
          </w:p>
          <w:p w14:paraId="66F4D390"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C639-90</w:t>
            </w:r>
          </w:p>
          <w:p w14:paraId="596530CD"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C661-93</w:t>
            </w:r>
          </w:p>
          <w:p w14:paraId="1A0DFB1F"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C679-87</w:t>
            </w:r>
          </w:p>
          <w:p w14:paraId="25679527"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C717-94</w:t>
            </w:r>
          </w:p>
          <w:p w14:paraId="11D1B830"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C719-93</w:t>
            </w:r>
          </w:p>
          <w:p w14:paraId="3593B3B3"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C792-93</w:t>
            </w:r>
          </w:p>
          <w:p w14:paraId="7E619E95"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C793-01-91</w:t>
            </w:r>
          </w:p>
          <w:p w14:paraId="020DC20E"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C794-93</w:t>
            </w:r>
          </w:p>
          <w:p w14:paraId="64DA3361"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C1087-87</w:t>
            </w:r>
          </w:p>
          <w:p w14:paraId="21F1F519"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C794 Test method for adhesion- in Peel of elastomeric gasket and sealing material</w:t>
            </w:r>
          </w:p>
          <w:p w14:paraId="5A5476EE"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C1036 Specification for flat glass</w:t>
            </w:r>
          </w:p>
          <w:p w14:paraId="756360CC"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C1184-91</w:t>
            </w:r>
          </w:p>
          <w:p w14:paraId="0085783C"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C1193-91</w:t>
            </w:r>
          </w:p>
          <w:p w14:paraId="1B624EAC"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C1193-00 Standard Guide for Use of Joint SEALANTs</w:t>
            </w:r>
          </w:p>
          <w:p w14:paraId="2570CACB"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C1021-01 Standard Practice for Laboratories Engaged in the Testing of Building SEALANTs</w:t>
            </w:r>
          </w:p>
          <w:p w14:paraId="73209676"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C1247-93</w:t>
            </w:r>
          </w:p>
          <w:p w14:paraId="443924B7"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C1299-99 Standard Guide for Use in Selection of Liquid-Applied SEALANTs</w:t>
            </w:r>
          </w:p>
          <w:p w14:paraId="5F425BAB"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C1401-02 Standard Guide for Structural Sealant Glazing</w:t>
            </w:r>
          </w:p>
          <w:p w14:paraId="0FC38B23"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 xml:space="preserve">ASTM </w:t>
            </w:r>
            <w:del w:id="9640" w:author="Jing Kai Toh" w:date="2016-05-13T12:17:00Z">
              <w:r w:rsidRPr="004B4191" w:rsidDel="00A12233">
                <w:rPr>
                  <w:rFonts w:ascii="Calibri Light" w:hAnsi="Calibri Light"/>
                  <w:sz w:val="16"/>
                  <w:szCs w:val="16"/>
                  <w:lang w:val="en-US"/>
                </w:rPr>
                <w:delText>C1392-00 Standard Guide for Evaluating Failure of Structural Sealant Glazing</w:delText>
              </w:r>
            </w:del>
            <w:ins w:id="9641" w:author="Jing Kai Toh" w:date="2016-05-13T12:17:00Z">
              <w:r w:rsidR="00A12233">
                <w:rPr>
                  <w:rFonts w:ascii="Calibri Light" w:hAnsi="Calibri Light"/>
                  <w:sz w:val="16"/>
                  <w:szCs w:val="16"/>
                  <w:lang w:val="en-US"/>
                </w:rPr>
                <w:t>ASTM C1392 - 00(2014) Standard Guide for Evaluating Failure of Structural Sealant Glazing</w:t>
              </w:r>
            </w:ins>
          </w:p>
          <w:p w14:paraId="5BBD734A" w14:textId="77777777" w:rsidR="004B4191" w:rsidRPr="004B4191"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ASTM C719 :Joint width and movement. To find out what the sealant’s plus-minus movement ability.</w:t>
            </w:r>
          </w:p>
          <w:p w14:paraId="0DFCB2DB" w14:textId="77777777" w:rsidR="00401C5E" w:rsidRPr="004F3C8C" w:rsidRDefault="004B4191" w:rsidP="004B4191">
            <w:pPr>
              <w:spacing w:after="120"/>
              <w:rPr>
                <w:rFonts w:ascii="Calibri Light" w:hAnsi="Calibri Light"/>
                <w:sz w:val="16"/>
                <w:szCs w:val="16"/>
                <w:lang w:val="en-US"/>
              </w:rPr>
            </w:pPr>
            <w:r w:rsidRPr="004B4191">
              <w:rPr>
                <w:rFonts w:ascii="Calibri Light" w:hAnsi="Calibri Light"/>
                <w:sz w:val="16"/>
                <w:szCs w:val="16"/>
                <w:lang w:val="en-US"/>
              </w:rPr>
              <w:t>C1294-95 Standard Test Method for Compatibility of Insulating Glass Edge SEALANTs with Liquid-Applied Glazing Materials</w:t>
            </w:r>
          </w:p>
        </w:tc>
      </w:tr>
      <w:tr w:rsidR="00401C5E" w:rsidRPr="004F3C8C" w14:paraId="365B0CC0" w14:textId="77777777" w:rsidTr="00401C5E">
        <w:tc>
          <w:tcPr>
            <w:tcW w:w="685" w:type="dxa"/>
          </w:tcPr>
          <w:p w14:paraId="150A7F3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4EBFFD08" w14:textId="77777777" w:rsidR="00401C5E" w:rsidRPr="004F3C8C" w:rsidRDefault="004B4191" w:rsidP="00401C5E">
            <w:pPr>
              <w:spacing w:after="120"/>
              <w:rPr>
                <w:rFonts w:ascii="Calibri Light" w:hAnsi="Calibri Light"/>
                <w:sz w:val="16"/>
                <w:szCs w:val="16"/>
                <w:lang w:val="en-US"/>
              </w:rPr>
            </w:pPr>
            <w:r>
              <w:rPr>
                <w:rFonts w:ascii="Calibri Light" w:hAnsi="Calibri Light"/>
                <w:sz w:val="16"/>
                <w:szCs w:val="16"/>
                <w:lang w:val="en-US"/>
              </w:rPr>
              <w:t>*same as above*</w:t>
            </w:r>
          </w:p>
        </w:tc>
      </w:tr>
      <w:tr w:rsidR="00401C5E" w:rsidRPr="004F3C8C" w14:paraId="6AE26E94" w14:textId="77777777" w:rsidTr="00401C5E">
        <w:tc>
          <w:tcPr>
            <w:tcW w:w="685" w:type="dxa"/>
          </w:tcPr>
          <w:p w14:paraId="5E04EA5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7D9F7F45" w14:textId="77777777" w:rsidR="00401C5E" w:rsidRPr="004F3C8C" w:rsidRDefault="004B4191" w:rsidP="00401C5E">
            <w:pPr>
              <w:spacing w:after="120"/>
              <w:rPr>
                <w:rFonts w:ascii="Calibri Light" w:hAnsi="Calibri Light"/>
                <w:sz w:val="16"/>
                <w:szCs w:val="16"/>
                <w:lang w:val="en-US"/>
              </w:rPr>
            </w:pPr>
            <w:r>
              <w:rPr>
                <w:rFonts w:ascii="Calibri Light" w:hAnsi="Calibri Light"/>
                <w:sz w:val="16"/>
                <w:szCs w:val="16"/>
                <w:lang w:val="en-US"/>
              </w:rPr>
              <w:t>*same as above*</w:t>
            </w:r>
          </w:p>
        </w:tc>
      </w:tr>
      <w:tr w:rsidR="00401C5E" w:rsidRPr="004F3C8C" w14:paraId="4AC6F114" w14:textId="77777777" w:rsidTr="00401C5E">
        <w:tc>
          <w:tcPr>
            <w:tcW w:w="685" w:type="dxa"/>
          </w:tcPr>
          <w:p w14:paraId="0BB90EF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5580D70D" w14:textId="77777777" w:rsidR="00401C5E" w:rsidRPr="004F3C8C" w:rsidRDefault="004B4191" w:rsidP="00401C5E">
            <w:pPr>
              <w:spacing w:after="120"/>
              <w:rPr>
                <w:rFonts w:ascii="Calibri Light" w:hAnsi="Calibri Light"/>
                <w:sz w:val="16"/>
                <w:szCs w:val="16"/>
                <w:lang w:val="en-US"/>
              </w:rPr>
            </w:pPr>
            <w:r>
              <w:rPr>
                <w:rFonts w:ascii="Calibri Light" w:hAnsi="Calibri Light"/>
                <w:sz w:val="16"/>
                <w:szCs w:val="16"/>
                <w:lang w:val="en-US"/>
              </w:rPr>
              <w:t>*same as above*</w:t>
            </w:r>
          </w:p>
        </w:tc>
      </w:tr>
    </w:tbl>
    <w:p w14:paraId="4D1B608F" w14:textId="77777777" w:rsidR="00401C5E" w:rsidRDefault="00401C5E" w:rsidP="00401C5E">
      <w:pPr>
        <w:rPr>
          <w:sz w:val="16"/>
          <w:szCs w:val="16"/>
          <w:lang w:val="en-US"/>
        </w:rPr>
      </w:pPr>
    </w:p>
    <w:p w14:paraId="2E54350D" w14:textId="77777777" w:rsidR="00401C5E" w:rsidRDefault="00406277" w:rsidP="00406277">
      <w:pPr>
        <w:pStyle w:val="Heading2"/>
        <w:rPr>
          <w:lang w:val="en-US"/>
        </w:rPr>
      </w:pPr>
      <w:r w:rsidRPr="00406277">
        <w:rPr>
          <w:lang w:val="en-US"/>
        </w:rPr>
        <w:t>CURTAIN</w:t>
      </w:r>
      <w:r>
        <w:rPr>
          <w:lang w:val="en-US"/>
        </w:rPr>
        <w:t>W</w:t>
      </w:r>
      <w:r w:rsidRPr="00406277">
        <w:rPr>
          <w:lang w:val="en-US"/>
        </w:rPr>
        <w:t>ALL SYSTEM FAILURE</w:t>
      </w:r>
    </w:p>
    <w:p w14:paraId="6F840B29" w14:textId="77777777" w:rsidR="00406277" w:rsidRDefault="00406277" w:rsidP="00406277">
      <w:pPr>
        <w:pStyle w:val="Heading2"/>
        <w:rPr>
          <w:lang w:val="en-US"/>
        </w:rPr>
      </w:pPr>
      <w:r w:rsidRPr="00406277">
        <w:rPr>
          <w:lang w:val="en-US"/>
        </w:rPr>
        <w:t>Water Penetration</w:t>
      </w:r>
    </w:p>
    <w:tbl>
      <w:tblPr>
        <w:tblStyle w:val="TableGrid"/>
        <w:tblW w:w="0" w:type="auto"/>
        <w:tblInd w:w="108" w:type="dxa"/>
        <w:tblLook w:val="04A0" w:firstRow="1" w:lastRow="0" w:firstColumn="1" w:lastColumn="0" w:noHBand="0" w:noVBand="1"/>
      </w:tblPr>
      <w:tblGrid>
        <w:gridCol w:w="685"/>
        <w:gridCol w:w="8449"/>
      </w:tblGrid>
      <w:tr w:rsidR="00401C5E" w:rsidRPr="004F3C8C" w14:paraId="54791B44" w14:textId="77777777" w:rsidTr="00401C5E">
        <w:tc>
          <w:tcPr>
            <w:tcW w:w="685" w:type="dxa"/>
          </w:tcPr>
          <w:p w14:paraId="37AD232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08294697" w14:textId="77777777" w:rsidR="00406277" w:rsidRPr="00406277" w:rsidRDefault="00406277" w:rsidP="00406277">
            <w:pPr>
              <w:spacing w:after="120"/>
              <w:rPr>
                <w:rFonts w:ascii="Calibri Light" w:hAnsi="Calibri Light"/>
                <w:b/>
                <w:sz w:val="16"/>
                <w:szCs w:val="16"/>
                <w:lang w:val="en-US"/>
              </w:rPr>
            </w:pPr>
            <w:r w:rsidRPr="00E04B80">
              <w:rPr>
                <w:rFonts w:ascii="Calibri Light" w:hAnsi="Calibri Light"/>
                <w:b/>
                <w:sz w:val="16"/>
                <w:szCs w:val="16"/>
                <w:lang w:val="en-US"/>
              </w:rPr>
              <w:t>Glass</w:t>
            </w:r>
          </w:p>
          <w:p w14:paraId="3285B8AB"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952-1:1995 Glass for glazing. Classification</w:t>
            </w:r>
          </w:p>
          <w:p w14:paraId="4F0A393C"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952-2:1980 Glass for glazing. Terminology for work on glass</w:t>
            </w:r>
          </w:p>
          <w:p w14:paraId="564286B7"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EN 1288-3:2000 Glass in building. Determination of the bending strength of glass. Test with specimen supported at two points (four point bending)</w:t>
            </w:r>
          </w:p>
          <w:p w14:paraId="5137051A"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EN 1288-5:2000 Glass in building. Determination of the bending strength of glass. Coaxial double ring test on flat specimens with small test surface areas</w:t>
            </w:r>
          </w:p>
          <w:p w14:paraId="46CBA27E"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EN 1748-1:1998 Glass in building. Borosilicate glasses</w:t>
            </w:r>
          </w:p>
          <w:p w14:paraId="0D2592C5"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6262:1982 Code of practice for glazing for buildings</w:t>
            </w:r>
          </w:p>
          <w:p w14:paraId="757C3E9E"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6262-4:1994 Glazing for buildings. Safety related to human impact</w:t>
            </w:r>
          </w:p>
          <w:p w14:paraId="3A7B364D"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7603:1992 Method for determination of stresses in glass-to-glass sealings</w:t>
            </w:r>
          </w:p>
          <w:p w14:paraId="23DEE80A" w14:textId="77777777" w:rsidR="00406277" w:rsidRPr="00406277" w:rsidRDefault="00406277" w:rsidP="00406277">
            <w:pPr>
              <w:spacing w:after="120"/>
              <w:rPr>
                <w:rFonts w:ascii="Calibri Light" w:hAnsi="Calibri Light"/>
                <w:sz w:val="16"/>
                <w:szCs w:val="16"/>
                <w:lang w:val="en-US"/>
              </w:rPr>
            </w:pPr>
            <w:del w:id="9642" w:author="Jing Kai Toh" w:date="2016-05-11T15:22:00Z">
              <w:r w:rsidRPr="00406277" w:rsidDel="00181E5D">
                <w:rPr>
                  <w:rFonts w:ascii="Calibri Light" w:hAnsi="Calibri Light"/>
                  <w:sz w:val="16"/>
                  <w:szCs w:val="16"/>
                  <w:lang w:val="en-US"/>
                </w:rPr>
                <w:delText>BS 8000-7:1990 Workmanship on building sites. Code of practice for glazing</w:delText>
              </w:r>
            </w:del>
            <w:ins w:id="9643" w:author="Jing Kai Toh" w:date="2016-05-11T15:22:00Z">
              <w:r w:rsidR="00181E5D">
                <w:rPr>
                  <w:rFonts w:ascii="Calibri Light" w:hAnsi="Calibri Light"/>
                  <w:sz w:val="16"/>
                  <w:szCs w:val="16"/>
                  <w:lang w:val="en-US"/>
                </w:rPr>
                <w:t>BS 8000-7:1990 Workmanship on building sites. Code of practice for glazing / BS 8000-0:2014 Workmanship on construction sites. Introduction and general principles</w:t>
              </w:r>
            </w:ins>
          </w:p>
          <w:p w14:paraId="397886B9"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EN ISO 10077-1:2000 Thermal performance of windows, doors and shutters. Calculation of thermal transmittance. Simplified method</w:t>
            </w:r>
          </w:p>
          <w:p w14:paraId="5FD53ECC"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EN ISO 12543-1:1998 Glass in building. Laminated glass and laminated safety glass. Definitions and description of component parts</w:t>
            </w:r>
          </w:p>
          <w:p w14:paraId="12D6FEEA"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EN ISO 12543-3:1998 Glass in building. Laminated glass and laminated safety glass. Laminated glass</w:t>
            </w:r>
          </w:p>
          <w:p w14:paraId="5CFE1293"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EN ISO 12543-4:1998 Glass in building. Laminated glass and laminated safety glass. Test methods for durability</w:t>
            </w:r>
          </w:p>
          <w:p w14:paraId="1A1B7AC1"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EN ISO 12543-5:1998 Glass in building. Laminated glass and laminated safety glass. Dimensions and edge finishing</w:t>
            </w:r>
          </w:p>
          <w:p w14:paraId="2B41006D"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EN ISO 12543-6:1998 Glass in building. Laminated glass and laminated safety glass. Appearance</w:t>
            </w:r>
          </w:p>
          <w:p w14:paraId="77BA25EB"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EN ISO 14438:2002 Glass in building. Determination of energy balance value. Calculation method</w:t>
            </w:r>
          </w:p>
          <w:p w14:paraId="3B4D9DC9"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EN 357:2000 Glass in building. Fire resistant glazed elements with transparent or translucent glass products. Classification of fire resistance</w:t>
            </w:r>
          </w:p>
          <w:p w14:paraId="2BAAF3C6"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EN 410:1998 Glass in building. Determination of luminous and solar characteristics of glazing</w:t>
            </w:r>
          </w:p>
          <w:p w14:paraId="5856BEE8" w14:textId="77777777" w:rsidR="00406277" w:rsidRPr="00406277" w:rsidRDefault="00406277" w:rsidP="00406277">
            <w:pPr>
              <w:spacing w:after="120"/>
              <w:rPr>
                <w:rFonts w:ascii="Calibri Light" w:hAnsi="Calibri Light"/>
                <w:b/>
                <w:sz w:val="16"/>
                <w:szCs w:val="16"/>
                <w:lang w:val="en-US"/>
              </w:rPr>
            </w:pPr>
            <w:r w:rsidRPr="00E04B80">
              <w:rPr>
                <w:rFonts w:ascii="Calibri Light" w:hAnsi="Calibri Light"/>
                <w:b/>
                <w:sz w:val="16"/>
                <w:szCs w:val="16"/>
                <w:lang w:val="en-US"/>
              </w:rPr>
              <w:t>Sealants</w:t>
            </w:r>
          </w:p>
          <w:p w14:paraId="12E6AB2B"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EN ISO 11431:2002 Building construction. Jointing products. Determination of adhesion/cohesion properties of sealants after exposure to heat, water and artificial light through glass</w:t>
            </w:r>
          </w:p>
          <w:p w14:paraId="36413EC7"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BS ISO 13640:1999 Building construction. Jointing products. Specifications for test substrates</w:t>
            </w:r>
          </w:p>
          <w:p w14:paraId="00122DF1" w14:textId="77777777" w:rsidR="00401C5E" w:rsidRPr="004F3C8C" w:rsidRDefault="00401C5E" w:rsidP="00406277">
            <w:pPr>
              <w:spacing w:after="120"/>
              <w:rPr>
                <w:rFonts w:ascii="Calibri Light" w:hAnsi="Calibri Light"/>
                <w:sz w:val="16"/>
                <w:szCs w:val="16"/>
                <w:lang w:val="en-US"/>
              </w:rPr>
            </w:pPr>
          </w:p>
        </w:tc>
      </w:tr>
      <w:tr w:rsidR="00401C5E" w:rsidRPr="004F3C8C" w14:paraId="6F67E90F" w14:textId="77777777" w:rsidTr="00401C5E">
        <w:tc>
          <w:tcPr>
            <w:tcW w:w="685" w:type="dxa"/>
          </w:tcPr>
          <w:p w14:paraId="4517D9B2"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3F07488C" w14:textId="77777777" w:rsidR="00406277" w:rsidRPr="00406277" w:rsidRDefault="00406277" w:rsidP="00406277">
            <w:pPr>
              <w:spacing w:after="120"/>
              <w:rPr>
                <w:rFonts w:ascii="Calibri Light" w:hAnsi="Calibri Light"/>
                <w:b/>
                <w:sz w:val="16"/>
                <w:szCs w:val="16"/>
                <w:lang w:val="en-US"/>
              </w:rPr>
            </w:pPr>
            <w:r w:rsidRPr="00E04B80">
              <w:rPr>
                <w:rFonts w:ascii="Calibri Light" w:hAnsi="Calibri Light"/>
                <w:b/>
                <w:sz w:val="16"/>
                <w:szCs w:val="16"/>
                <w:lang w:val="en-US"/>
              </w:rPr>
              <w:t>Glass</w:t>
            </w:r>
          </w:p>
          <w:p w14:paraId="1576F642"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ASTM C1036 Specification for flat glass</w:t>
            </w:r>
          </w:p>
          <w:p w14:paraId="0FD1FBD3"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C1193-00 Standard Guide for Use of Joint SEALANTs</w:t>
            </w:r>
          </w:p>
          <w:p w14:paraId="05B689D3"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E1300-02 Standard Practice for Determining Load Resistance of GLASS in Buildings</w:t>
            </w:r>
          </w:p>
          <w:p w14:paraId="46D211A9"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C158-95 Standard Test Methods for Strength of GLASS by Flexure (Determination of Modulus of Rupture)</w:t>
            </w:r>
          </w:p>
          <w:p w14:paraId="03FC481B" w14:textId="77777777" w:rsidR="00406277" w:rsidRPr="00406277" w:rsidRDefault="00406277" w:rsidP="00406277">
            <w:pPr>
              <w:spacing w:after="120"/>
              <w:rPr>
                <w:rFonts w:ascii="Calibri Light" w:hAnsi="Calibri Light"/>
                <w:b/>
                <w:sz w:val="16"/>
                <w:szCs w:val="16"/>
                <w:lang w:val="en-US"/>
              </w:rPr>
            </w:pPr>
            <w:r w:rsidRPr="00E04B80">
              <w:rPr>
                <w:rFonts w:ascii="Calibri Light" w:hAnsi="Calibri Light"/>
                <w:b/>
                <w:sz w:val="16"/>
                <w:szCs w:val="16"/>
                <w:lang w:val="en-US"/>
              </w:rPr>
              <w:t>Sealant</w:t>
            </w:r>
          </w:p>
          <w:p w14:paraId="0066E0C5"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ASTM C509 Specification for cellular elastomeric preformed gasket and sealing material</w:t>
            </w:r>
          </w:p>
          <w:p w14:paraId="05C99872"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ASTM C510-90 Standard Test Method for Staining and Color Change of Single- or Multicomponent Joint Sealants</w:t>
            </w:r>
          </w:p>
          <w:p w14:paraId="21EA0DB5"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ASTM C603-90 Standard Test Method for Extrusion Rate and Application Life of Elastomeric Sealants</w:t>
            </w:r>
          </w:p>
          <w:p w14:paraId="2B1C94C2"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ASTM C679-97 Standard Test Method for Tack-Free Time of Elastomeric Sealants</w:t>
            </w:r>
          </w:p>
          <w:p w14:paraId="0283AC63"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ASTM C719-93(1998) Standard Test Method for Adhesion and Cohesion of Elastomeric Joint Sealants Under Cyclic Movement (Hockman Cycle)</w:t>
            </w:r>
          </w:p>
          <w:p w14:paraId="1078FBE4"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ASTM C792-93(1998) Standard Test Method for Effects of Heat Aging on Weight Loss, Cracking, and Chalking of Elastomeric Sealants</w:t>
            </w:r>
          </w:p>
          <w:p w14:paraId="0C641238"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ASTM C794-93 Standard Test Method for Adhesion-in-Peel of Elastomeric Joint Sealants</w:t>
            </w:r>
          </w:p>
          <w:p w14:paraId="761B9989"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ASTM C794 Test method for adhesion- in Peel of elastomeric gasket and sealing material</w:t>
            </w:r>
          </w:p>
          <w:p w14:paraId="1BDE2541"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C1021-01 Standard Practice for Laboratories Engaged in the Testing of Building SEALANTs</w:t>
            </w:r>
          </w:p>
          <w:p w14:paraId="3447EFE0"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C1299-99 Standard Guide for Use in Selection of Liquid-Applied SEALANTs</w:t>
            </w:r>
          </w:p>
          <w:p w14:paraId="46CA463B"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ASTM C1401-02 Standard Guide for Structural Sealant Glazing</w:t>
            </w:r>
          </w:p>
          <w:p w14:paraId="58F527D0"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 xml:space="preserve">ASTM </w:t>
            </w:r>
            <w:del w:id="9644" w:author="Jing Kai Toh" w:date="2016-05-13T12:17:00Z">
              <w:r w:rsidRPr="00406277" w:rsidDel="00A12233">
                <w:rPr>
                  <w:rFonts w:ascii="Calibri Light" w:hAnsi="Calibri Light"/>
                  <w:sz w:val="16"/>
                  <w:szCs w:val="16"/>
                  <w:lang w:val="en-US"/>
                </w:rPr>
                <w:delText>C1392-00 Standard Guide for Evaluating Failure of Structural Sealant Glazing</w:delText>
              </w:r>
            </w:del>
            <w:ins w:id="9645" w:author="Jing Kai Toh" w:date="2016-05-13T12:17:00Z">
              <w:r w:rsidR="00A12233">
                <w:rPr>
                  <w:rFonts w:ascii="Calibri Light" w:hAnsi="Calibri Light"/>
                  <w:sz w:val="16"/>
                  <w:szCs w:val="16"/>
                  <w:lang w:val="en-US"/>
                </w:rPr>
                <w:t>ASTM C1392 - 00(2014) Standard Guide for Evaluating Failure of Structural Sealant Glazing</w:t>
              </w:r>
            </w:ins>
          </w:p>
          <w:p w14:paraId="5005435C"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ASTM C719 :Joint width and movement. To find out what the sealant’s plus-minus movement ability.</w:t>
            </w:r>
          </w:p>
          <w:p w14:paraId="74F5F05E"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C1294-95 Standard Test Method for Compatibility of Insulating Glass Edge SEALANTs with Liquid-Applied Glazing Materials</w:t>
            </w:r>
          </w:p>
          <w:p w14:paraId="1A133F16" w14:textId="77777777" w:rsidR="00401C5E" w:rsidRPr="00406277" w:rsidRDefault="00401C5E" w:rsidP="00406277">
            <w:pPr>
              <w:spacing w:after="120"/>
              <w:rPr>
                <w:rFonts w:ascii="Calibri Light" w:hAnsi="Calibri Light"/>
                <w:sz w:val="16"/>
                <w:szCs w:val="16"/>
                <w:lang w:val="en-US"/>
              </w:rPr>
            </w:pPr>
          </w:p>
        </w:tc>
      </w:tr>
      <w:tr w:rsidR="00401C5E" w:rsidRPr="004F3C8C" w14:paraId="37E77742" w14:textId="77777777" w:rsidTr="00401C5E">
        <w:tc>
          <w:tcPr>
            <w:tcW w:w="685" w:type="dxa"/>
          </w:tcPr>
          <w:p w14:paraId="0064DBE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38545B9F"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AS 1288-1994 Glass in buildings - Selection and installation</w:t>
            </w:r>
          </w:p>
          <w:p w14:paraId="174BB988"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AS 1288-1994/Amdt 1-1997 Glass in buildings - Selection and installation</w:t>
            </w:r>
          </w:p>
          <w:p w14:paraId="4F19654E"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AS 1288-1994/Amdt 2-2000 Glass in buildings - Selection and installation</w:t>
            </w:r>
          </w:p>
          <w:p w14:paraId="1C504571"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AS/NZS 4668:2000 Glossary of terms used in the glass and glazing industry</w:t>
            </w:r>
          </w:p>
          <w:p w14:paraId="4E84CD4D"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AS/NZS 4667:2000 Quality requirements for cut-to-size and processed glass </w:t>
            </w:r>
          </w:p>
          <w:p w14:paraId="57C4E73A" w14:textId="77777777" w:rsidR="00401C5E" w:rsidRPr="00406277" w:rsidRDefault="00401C5E" w:rsidP="00406277">
            <w:pPr>
              <w:spacing w:after="120"/>
              <w:rPr>
                <w:rFonts w:ascii="Calibri Light" w:hAnsi="Calibri Light"/>
                <w:sz w:val="16"/>
                <w:szCs w:val="16"/>
                <w:lang w:val="en-US"/>
              </w:rPr>
            </w:pPr>
          </w:p>
        </w:tc>
      </w:tr>
      <w:tr w:rsidR="00401C5E" w:rsidRPr="004F3C8C" w14:paraId="7DC9EE06" w14:textId="77777777" w:rsidTr="00401C5E">
        <w:tc>
          <w:tcPr>
            <w:tcW w:w="685" w:type="dxa"/>
          </w:tcPr>
          <w:p w14:paraId="45D6FAF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636797D8" w14:textId="77777777" w:rsidR="00E04B80" w:rsidRPr="00E04B80" w:rsidRDefault="00E04B80" w:rsidP="00E04B80">
            <w:pPr>
              <w:spacing w:after="120"/>
              <w:rPr>
                <w:rFonts w:ascii="Calibri Light" w:hAnsi="Calibri Light"/>
                <w:b/>
                <w:sz w:val="16"/>
                <w:szCs w:val="16"/>
                <w:lang w:val="en-US"/>
              </w:rPr>
            </w:pPr>
            <w:r w:rsidRPr="00E04B80">
              <w:rPr>
                <w:rFonts w:ascii="Calibri Light" w:hAnsi="Calibri Light"/>
                <w:b/>
                <w:sz w:val="16"/>
                <w:szCs w:val="16"/>
                <w:lang w:val="en-US"/>
              </w:rPr>
              <w:t>Glass</w:t>
            </w:r>
          </w:p>
          <w:p w14:paraId="183934CE" w14:textId="77777777" w:rsidR="00E04B80" w:rsidRPr="00406277" w:rsidRDefault="00E04B80" w:rsidP="00E04B80">
            <w:pPr>
              <w:spacing w:after="120"/>
              <w:rPr>
                <w:rFonts w:ascii="Calibri Light" w:hAnsi="Calibri Light"/>
                <w:sz w:val="16"/>
                <w:szCs w:val="16"/>
                <w:lang w:val="en-US"/>
              </w:rPr>
            </w:pPr>
            <w:r w:rsidRPr="00406277">
              <w:rPr>
                <w:rFonts w:ascii="Calibri Light" w:hAnsi="Calibri Light"/>
                <w:sz w:val="16"/>
                <w:szCs w:val="16"/>
                <w:lang w:val="en-US"/>
              </w:rPr>
              <w:t>SS 309 : 1985 Method for the determination of shading coefficients of glazing materials</w:t>
            </w:r>
          </w:p>
          <w:p w14:paraId="65AB758F" w14:textId="77777777" w:rsidR="00401C5E" w:rsidRPr="00406277" w:rsidRDefault="00E04B80" w:rsidP="00E04B80">
            <w:pPr>
              <w:spacing w:after="120"/>
              <w:rPr>
                <w:rFonts w:ascii="Calibri Light" w:hAnsi="Calibri Light"/>
                <w:sz w:val="16"/>
                <w:szCs w:val="16"/>
                <w:lang w:val="en-US"/>
              </w:rPr>
            </w:pPr>
            <w:r w:rsidRPr="00406277">
              <w:rPr>
                <w:rFonts w:ascii="Calibri Light" w:hAnsi="Calibri Light"/>
                <w:sz w:val="16"/>
                <w:szCs w:val="16"/>
                <w:lang w:val="en-US"/>
              </w:rPr>
              <w:t>SS 341 : 2001 Safety glazing materials for use in buildings (human impact considerations)</w:t>
            </w:r>
          </w:p>
        </w:tc>
      </w:tr>
      <w:tr w:rsidR="00401C5E" w:rsidRPr="004F3C8C" w14:paraId="6BFB60F0" w14:textId="77777777" w:rsidTr="00401C5E">
        <w:tc>
          <w:tcPr>
            <w:tcW w:w="685" w:type="dxa"/>
          </w:tcPr>
          <w:p w14:paraId="46BD5EC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69E9E935" w14:textId="77777777" w:rsidR="00406277" w:rsidRPr="00406277" w:rsidRDefault="00406277" w:rsidP="00406277">
            <w:pPr>
              <w:spacing w:after="120"/>
              <w:rPr>
                <w:rFonts w:ascii="Calibri Light" w:hAnsi="Calibri Light"/>
                <w:b/>
                <w:sz w:val="16"/>
                <w:szCs w:val="16"/>
                <w:lang w:val="en-US"/>
              </w:rPr>
            </w:pPr>
            <w:r w:rsidRPr="00E04B80">
              <w:rPr>
                <w:rFonts w:ascii="Calibri Light" w:hAnsi="Calibri Light"/>
                <w:b/>
                <w:sz w:val="16"/>
                <w:szCs w:val="16"/>
                <w:lang w:val="en-US"/>
              </w:rPr>
              <w:t>Glass</w:t>
            </w:r>
          </w:p>
          <w:p w14:paraId="4DA48C31"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ISO 10291:1994 Glass in building - Determination of steady-state U values (thermal transmittance) of multiple glazing - Guarded hot plate method</w:t>
            </w:r>
          </w:p>
          <w:p w14:paraId="3CA309E5"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ISO 10292:1994 Glass in building - Calculation of steady-state U values (thermal transmittance) of multiple glazing</w:t>
            </w:r>
          </w:p>
          <w:p w14:paraId="55BF64B7"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ISO 10293:1997 Glass in building - Determination of steady-state U values (thermal transmittance) of multiple glazing - Heat flow meter method</w:t>
            </w:r>
          </w:p>
          <w:p w14:paraId="2A87A81C"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ISO 10345-1:1992 Glass; determination of stress-optical coefficient; part 1: tensile test</w:t>
            </w:r>
          </w:p>
          <w:p w14:paraId="3148F5AB"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ISO 10345-2:1992 Glass; determination of stress-optical coefficient; part 2: bending test</w:t>
            </w:r>
          </w:p>
          <w:p w14:paraId="57055D23"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ISO 12543-1:1998 Glass in building - Laminated glass and laminated safety glass - Part 1: Definitions and description of component parts</w:t>
            </w:r>
          </w:p>
          <w:p w14:paraId="03D2F484"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ISO 12543-3:1998 Glass in building - Laminated glass and laminated safety glass - Part 3: Laminated glass</w:t>
            </w:r>
          </w:p>
          <w:p w14:paraId="4EFB158A"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ISO 12543-4:1998 Glass in building - Laminated glass and laminated safety glass - Part 4: Test methods for durability</w:t>
            </w:r>
          </w:p>
          <w:p w14:paraId="117621B5"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ISO 12543-5:1998 Glass in building - Laminated glass and laminated safety glass - Part 5: Dimensions and edge finishing</w:t>
            </w:r>
          </w:p>
          <w:p w14:paraId="7BF7D6AC"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ISO 12543-6:1998 Glass in building - Laminated glass and laminated safety glass - Part 6: Appearance</w:t>
            </w:r>
          </w:p>
          <w:p w14:paraId="6DF36DFB"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ISO 14438:2002 Glass in building - Determination of energy balance value - Calculation method</w:t>
            </w:r>
          </w:p>
          <w:p w14:paraId="2ECF2CCC"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ISO 9050:1990 Glass in building; determination of light transmittance, solar direct transmittance, total solar energy transmittance and ultraviolet transmittance, and related glazing factors</w:t>
            </w:r>
          </w:p>
          <w:p w14:paraId="5CF65644"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ISO 9051:2001 Glass in building - Fire-resistant glazed assemblies containing transparent or translucent glass, for use in building</w:t>
            </w:r>
          </w:p>
          <w:p w14:paraId="71584578"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ISO 9051:1990 Glass in building; glazed assemblies containing fire-resistant transparent or translucent glass, for use in building</w:t>
            </w:r>
          </w:p>
          <w:p w14:paraId="626DF378" w14:textId="77777777" w:rsidR="00406277" w:rsidRPr="00406277" w:rsidRDefault="00406277" w:rsidP="00406277">
            <w:pPr>
              <w:spacing w:after="120"/>
              <w:rPr>
                <w:rFonts w:ascii="Calibri Light" w:hAnsi="Calibri Light"/>
                <w:b/>
                <w:sz w:val="16"/>
                <w:szCs w:val="16"/>
                <w:lang w:val="en-US"/>
              </w:rPr>
            </w:pPr>
            <w:r w:rsidRPr="00E04B80">
              <w:rPr>
                <w:rFonts w:ascii="Calibri Light" w:hAnsi="Calibri Light"/>
                <w:b/>
                <w:sz w:val="16"/>
                <w:szCs w:val="16"/>
                <w:lang w:val="en-US"/>
              </w:rPr>
              <w:t>Sealant</w:t>
            </w:r>
          </w:p>
          <w:p w14:paraId="2F222B92" w14:textId="77777777" w:rsidR="00406277" w:rsidRPr="00406277" w:rsidRDefault="00406277" w:rsidP="00406277">
            <w:pPr>
              <w:spacing w:after="120"/>
              <w:rPr>
                <w:rFonts w:ascii="Calibri Light" w:hAnsi="Calibri Light"/>
                <w:sz w:val="16"/>
                <w:szCs w:val="16"/>
                <w:lang w:val="en-US"/>
              </w:rPr>
            </w:pPr>
            <w:r w:rsidRPr="00406277">
              <w:rPr>
                <w:rFonts w:ascii="Calibri Light" w:hAnsi="Calibri Light"/>
                <w:sz w:val="16"/>
                <w:szCs w:val="16"/>
                <w:lang w:val="en-US"/>
              </w:rPr>
              <w:t>ISO 11431:2002 Building construction - Jointing products - Determination of adhesion/cohesion properties of sealants after exposure to heat, water and artificial light through glass </w:t>
            </w:r>
          </w:p>
          <w:p w14:paraId="4CEE45DF" w14:textId="77777777" w:rsidR="00401C5E" w:rsidRPr="00406277" w:rsidRDefault="00401C5E" w:rsidP="00406277">
            <w:pPr>
              <w:spacing w:after="120"/>
              <w:rPr>
                <w:rFonts w:ascii="Calibri Light" w:hAnsi="Calibri Light"/>
                <w:sz w:val="16"/>
                <w:szCs w:val="16"/>
                <w:lang w:val="en-US"/>
              </w:rPr>
            </w:pPr>
          </w:p>
        </w:tc>
      </w:tr>
    </w:tbl>
    <w:p w14:paraId="25C2CABB" w14:textId="77777777" w:rsidR="00401C5E" w:rsidRDefault="00401C5E" w:rsidP="00401C5E">
      <w:pPr>
        <w:rPr>
          <w:sz w:val="16"/>
          <w:szCs w:val="16"/>
          <w:lang w:val="en-US"/>
        </w:rPr>
      </w:pPr>
    </w:p>
    <w:p w14:paraId="3CE81F02" w14:textId="77777777" w:rsidR="00401C5E" w:rsidRDefault="002B11BF" w:rsidP="002B11BF">
      <w:pPr>
        <w:pStyle w:val="Heading2"/>
        <w:rPr>
          <w:lang w:val="en-US"/>
        </w:rPr>
      </w:pPr>
      <w:r w:rsidRPr="002B11BF">
        <w:rPr>
          <w:lang w:val="en-US"/>
        </w:rPr>
        <w:t>CLADDING SYSTEM FAILURE</w:t>
      </w:r>
    </w:p>
    <w:p w14:paraId="2FFA569C" w14:textId="77777777" w:rsidR="002B11BF" w:rsidRDefault="002B11BF" w:rsidP="002B11BF">
      <w:pPr>
        <w:pStyle w:val="Heading2"/>
        <w:rPr>
          <w:lang w:val="en-US"/>
        </w:rPr>
      </w:pPr>
      <w:r w:rsidRPr="002B11BF">
        <w:rPr>
          <w:lang w:val="en-US"/>
        </w:rPr>
        <w:t>Buckling - Confinement of movement due to chambering</w:t>
      </w:r>
    </w:p>
    <w:p w14:paraId="31D97211" w14:textId="77777777" w:rsidR="00DE7495" w:rsidRDefault="00DE7495" w:rsidP="00DE7495">
      <w:pPr>
        <w:pStyle w:val="Heading2"/>
        <w:rPr>
          <w:lang w:val="en-US"/>
        </w:rPr>
      </w:pPr>
      <w:r w:rsidRPr="00DE7495">
        <w:rPr>
          <w:lang w:val="en-US"/>
        </w:rPr>
        <w:t>Buckling</w:t>
      </w:r>
      <w:r>
        <w:rPr>
          <w:lang w:val="en-US"/>
        </w:rPr>
        <w:t xml:space="preserve"> -</w:t>
      </w:r>
      <w:r w:rsidRPr="00DE7495">
        <w:rPr>
          <w:lang w:val="en-US"/>
        </w:rPr>
        <w:t xml:space="preserve"> Delamination of outer sheet</w:t>
      </w:r>
    </w:p>
    <w:p w14:paraId="7DF9D661" w14:textId="77777777" w:rsidR="00DE7495" w:rsidRPr="00DE7495" w:rsidRDefault="00DE7495" w:rsidP="00DE7495">
      <w:pPr>
        <w:pStyle w:val="Heading2"/>
        <w:rPr>
          <w:lang w:val="en-US"/>
        </w:rPr>
      </w:pPr>
      <w:r w:rsidRPr="00DE7495">
        <w:rPr>
          <w:lang w:val="en-US"/>
        </w:rPr>
        <w:t>Buckling - Insufficient allowance for expansion due to butt jointing</w:t>
      </w:r>
    </w:p>
    <w:p w14:paraId="74A25021" w14:textId="77777777" w:rsidR="00DE7495" w:rsidRDefault="00DE7495" w:rsidP="00DE7495">
      <w:pPr>
        <w:pStyle w:val="Heading2"/>
        <w:rPr>
          <w:lang w:val="en-US"/>
        </w:rPr>
      </w:pPr>
      <w:r w:rsidRPr="00DE7495">
        <w:rPr>
          <w:lang w:val="en-US"/>
        </w:rPr>
        <w:t>Buckling: Poor design of framing</w:t>
      </w:r>
    </w:p>
    <w:p w14:paraId="11E8FCCD" w14:textId="77777777" w:rsidR="00242476" w:rsidRDefault="00242476" w:rsidP="00242476">
      <w:pPr>
        <w:pStyle w:val="Heading2"/>
        <w:rPr>
          <w:lang w:val="en-US"/>
        </w:rPr>
      </w:pPr>
      <w:r w:rsidRPr="00242476">
        <w:rPr>
          <w:lang w:val="en-US"/>
        </w:rPr>
        <w:t>Bad Joint Design</w:t>
      </w:r>
    </w:p>
    <w:p w14:paraId="3236ECDC" w14:textId="77777777" w:rsidR="00242476" w:rsidRPr="00242476" w:rsidRDefault="00242476" w:rsidP="00242476">
      <w:pPr>
        <w:pStyle w:val="Heading2"/>
        <w:rPr>
          <w:lang w:val="en-US"/>
        </w:rPr>
      </w:pPr>
      <w:r w:rsidRPr="00242476">
        <w:rPr>
          <w:lang w:val="en-US"/>
        </w:rPr>
        <w:t>Fixing Failure</w:t>
      </w:r>
    </w:p>
    <w:p w14:paraId="00298A18" w14:textId="77777777" w:rsidR="00242476" w:rsidRPr="00242476" w:rsidRDefault="00242476" w:rsidP="00242476">
      <w:pPr>
        <w:pStyle w:val="Heading2"/>
        <w:rPr>
          <w:lang w:val="en-US"/>
        </w:rPr>
      </w:pPr>
      <w:r w:rsidRPr="00242476">
        <w:rPr>
          <w:lang w:val="en-US"/>
        </w:rPr>
        <w:t>Misalignment of Joints - Poor installation practices</w:t>
      </w:r>
    </w:p>
    <w:p w14:paraId="54A369D9" w14:textId="77777777" w:rsidR="00242476" w:rsidRPr="00242476" w:rsidRDefault="00242476" w:rsidP="00242476">
      <w:pPr>
        <w:pStyle w:val="Heading2"/>
        <w:rPr>
          <w:lang w:val="en-US"/>
        </w:rPr>
      </w:pPr>
      <w:r w:rsidRPr="00242476">
        <w:rPr>
          <w:lang w:val="en-US"/>
        </w:rPr>
        <w:t>Misalignment of Joints - Special edges and corners</w:t>
      </w:r>
    </w:p>
    <w:p w14:paraId="1C208D57" w14:textId="77777777" w:rsidR="00242476" w:rsidRPr="00242476" w:rsidRDefault="00242476" w:rsidP="00242476">
      <w:pPr>
        <w:pStyle w:val="Heading2"/>
        <w:rPr>
          <w:lang w:val="en-US"/>
        </w:rPr>
      </w:pPr>
      <w:r w:rsidRPr="00242476">
        <w:rPr>
          <w:lang w:val="en-US"/>
        </w:rPr>
        <w:t>Cracking - Stress at folding edge of panel</w:t>
      </w:r>
    </w:p>
    <w:p w14:paraId="27DB0CDC" w14:textId="77777777" w:rsidR="00242476" w:rsidRPr="00242476" w:rsidRDefault="00242476" w:rsidP="00242476">
      <w:pPr>
        <w:pStyle w:val="Heading2"/>
        <w:rPr>
          <w:lang w:val="en-US"/>
        </w:rPr>
      </w:pPr>
      <w:r w:rsidRPr="00242476">
        <w:rPr>
          <w:lang w:val="en-US"/>
        </w:rPr>
        <w:t>Cracking - Poor workmanship</w:t>
      </w:r>
    </w:p>
    <w:p w14:paraId="19892DFD" w14:textId="77777777" w:rsidR="00242476" w:rsidRPr="00242476" w:rsidRDefault="00242476" w:rsidP="00242476">
      <w:pPr>
        <w:pStyle w:val="Heading2"/>
        <w:rPr>
          <w:lang w:val="en-US"/>
        </w:rPr>
      </w:pPr>
      <w:r w:rsidRPr="00242476">
        <w:rPr>
          <w:lang w:val="en-US"/>
        </w:rPr>
        <w:t>Cracking - Changes to panel support system</w:t>
      </w:r>
    </w:p>
    <w:tbl>
      <w:tblPr>
        <w:tblStyle w:val="TableGrid"/>
        <w:tblW w:w="0" w:type="auto"/>
        <w:tblInd w:w="108" w:type="dxa"/>
        <w:tblLook w:val="04A0" w:firstRow="1" w:lastRow="0" w:firstColumn="1" w:lastColumn="0" w:noHBand="0" w:noVBand="1"/>
      </w:tblPr>
      <w:tblGrid>
        <w:gridCol w:w="685"/>
        <w:gridCol w:w="8449"/>
      </w:tblGrid>
      <w:tr w:rsidR="00401C5E" w:rsidRPr="004F3C8C" w14:paraId="28449805" w14:textId="77777777" w:rsidTr="00401C5E">
        <w:tc>
          <w:tcPr>
            <w:tcW w:w="685" w:type="dxa"/>
          </w:tcPr>
          <w:p w14:paraId="3EB6032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7A2AFA6" w14:textId="77777777" w:rsidR="00DE7495" w:rsidRPr="00DE7495" w:rsidRDefault="00DE7495" w:rsidP="00DE7495">
            <w:pPr>
              <w:spacing w:after="120"/>
              <w:rPr>
                <w:rFonts w:ascii="Calibri Light" w:hAnsi="Calibri Light"/>
                <w:sz w:val="16"/>
                <w:szCs w:val="16"/>
                <w:lang w:val="en-US"/>
              </w:rPr>
            </w:pPr>
            <w:del w:id="9646" w:author="Jing Kai Toh" w:date="2016-05-13T11:17:00Z">
              <w:r w:rsidRPr="00DE7495" w:rsidDel="00D42ABE">
                <w:rPr>
                  <w:rFonts w:ascii="Calibri Light" w:hAnsi="Calibri Light"/>
                  <w:sz w:val="16"/>
                  <w:szCs w:val="16"/>
                  <w:lang w:val="en-US"/>
                </w:rPr>
                <w:delText>BS EN ISO 1463:1995 Metallic and oxide coatings. Measurement of coating thickness. Microscopical method</w:delText>
              </w:r>
            </w:del>
            <w:ins w:id="9647" w:author="Jing Kai Toh" w:date="2016-05-13T11:17:00Z">
              <w:r w:rsidR="00D42ABE">
                <w:rPr>
                  <w:rFonts w:ascii="Calibri Light" w:hAnsi="Calibri Light"/>
                  <w:sz w:val="16"/>
                  <w:szCs w:val="16"/>
                  <w:lang w:val="en-US"/>
                </w:rPr>
                <w:t>BS EN ISO 1463:2004 Metallic and oxide coatings. Measurement of coating thickness. Microscopical method</w:t>
              </w:r>
            </w:ins>
          </w:p>
          <w:p w14:paraId="67396904" w14:textId="77777777" w:rsidR="00DE7495" w:rsidRPr="00DE7495" w:rsidRDefault="00DE7495" w:rsidP="00DE7495">
            <w:pPr>
              <w:spacing w:after="120"/>
              <w:rPr>
                <w:rFonts w:ascii="Calibri Light" w:hAnsi="Calibri Light"/>
                <w:sz w:val="16"/>
                <w:szCs w:val="16"/>
                <w:lang w:val="en-US"/>
              </w:rPr>
            </w:pPr>
            <w:del w:id="9648" w:author="Jing Kai Toh" w:date="2016-05-13T11:18:00Z">
              <w:r w:rsidRPr="00DE7495" w:rsidDel="00D42ABE">
                <w:rPr>
                  <w:rFonts w:ascii="Calibri Light" w:hAnsi="Calibri Light"/>
                  <w:sz w:val="16"/>
                  <w:szCs w:val="16"/>
                  <w:lang w:val="en-US"/>
                </w:rPr>
                <w:delText>BS 2569-2:1965 Specification for sprayed metal coatings. Protection of iron and steel against corrosion and oxidation at elevated temperatures.</w:delText>
              </w:r>
            </w:del>
            <w:ins w:id="9649" w:author="Jing Kai Toh" w:date="2016-05-13T11:18:00Z">
              <w:r w:rsidR="00D42ABE">
                <w:rPr>
                  <w:rFonts w:ascii="Calibri Light" w:hAnsi="Calibri Light"/>
                  <w:sz w:val="16"/>
                  <w:szCs w:val="16"/>
                  <w:lang w:val="en-US"/>
                </w:rPr>
                <w:t>BS EN ISO 17834:2003 Thermal spraying. Coatings for protection against corrosion and oxidation at elevated temperatures</w:t>
              </w:r>
            </w:ins>
          </w:p>
          <w:p w14:paraId="207EA602" w14:textId="77777777" w:rsidR="00DE7495" w:rsidRPr="00DE7495" w:rsidRDefault="00DE7495" w:rsidP="00DE7495">
            <w:pPr>
              <w:spacing w:after="120"/>
              <w:rPr>
                <w:rFonts w:ascii="Calibri Light" w:hAnsi="Calibri Light"/>
                <w:sz w:val="16"/>
                <w:szCs w:val="16"/>
                <w:lang w:val="en-US"/>
              </w:rPr>
            </w:pPr>
            <w:del w:id="9650" w:author="Jing Kai Toh" w:date="2016-05-13T11:24:00Z">
              <w:r w:rsidRPr="00DE7495" w:rsidDel="00D42ABE">
                <w:rPr>
                  <w:rFonts w:ascii="Calibri Light" w:hAnsi="Calibri Light"/>
                  <w:sz w:val="16"/>
                  <w:szCs w:val="16"/>
                  <w:lang w:val="en-US"/>
                </w:rPr>
                <w:delText>BS 3811:1993  Maintenance management terms in terotechnology;</w:delText>
              </w:r>
            </w:del>
            <w:ins w:id="9651" w:author="Jing Kai Toh" w:date="2016-05-13T11:24:00Z">
              <w:r w:rsidR="00D42ABE">
                <w:rPr>
                  <w:rFonts w:ascii="Calibri Light" w:hAnsi="Calibri Light"/>
                  <w:sz w:val="16"/>
                  <w:szCs w:val="16"/>
                  <w:lang w:val="en-US"/>
                </w:rPr>
                <w:t>BS 3811:1993 Glossary of terms used in terotechnology (Withdrawn)</w:t>
              </w:r>
            </w:ins>
          </w:p>
          <w:p w14:paraId="35B34F41" w14:textId="77777777" w:rsidR="00DE7495" w:rsidRPr="00DE7495" w:rsidRDefault="00DE7495" w:rsidP="00DE7495">
            <w:pPr>
              <w:spacing w:after="120"/>
              <w:rPr>
                <w:rFonts w:ascii="Calibri Light" w:hAnsi="Calibri Light"/>
                <w:sz w:val="16"/>
                <w:szCs w:val="16"/>
                <w:lang w:val="en-US"/>
              </w:rPr>
            </w:pPr>
            <w:del w:id="9652" w:author="Ashan Senel Asmone" w:date="2016-03-21T17:19:00Z">
              <w:r w:rsidRPr="00DE7495" w:rsidDel="00AB6198">
                <w:rPr>
                  <w:rFonts w:ascii="Calibri Light" w:hAnsi="Calibri Light"/>
                  <w:sz w:val="16"/>
                  <w:szCs w:val="16"/>
                  <w:lang w:val="en-US"/>
                </w:rPr>
                <w:delText>BS 4254:1983 Specification for two-part polysulphide-based sealants</w:delText>
              </w:r>
            </w:del>
            <w:ins w:id="9653" w:author="Ashan Senel Asmone" w:date="2016-03-21T17:19:00Z">
              <w:r w:rsidR="00AB6198">
                <w:rPr>
                  <w:rFonts w:ascii="Calibri Light" w:hAnsi="Calibri Light"/>
                  <w:sz w:val="16"/>
                  <w:szCs w:val="16"/>
                  <w:lang w:val="en-US"/>
                </w:rPr>
                <w:t>BS EN ISO 11600:2003+A1:2011 Building construction. Jointing products. Classification and requirements for sealants</w:t>
              </w:r>
            </w:ins>
          </w:p>
          <w:p w14:paraId="3AF430C1" w14:textId="77777777" w:rsidR="00DE7495" w:rsidRPr="00DE7495" w:rsidRDefault="00DE7495" w:rsidP="00DE7495">
            <w:pPr>
              <w:spacing w:after="120"/>
              <w:rPr>
                <w:rFonts w:ascii="Calibri Light" w:hAnsi="Calibri Light"/>
                <w:sz w:val="16"/>
                <w:szCs w:val="16"/>
                <w:lang w:val="en-US"/>
              </w:rPr>
            </w:pPr>
            <w:del w:id="9654" w:author="Ashan Senel Asmone" w:date="2016-03-21T19:20:00Z">
              <w:r w:rsidRPr="00DE7495" w:rsidDel="00BF0B04">
                <w:rPr>
                  <w:rFonts w:ascii="Calibri Light" w:hAnsi="Calibri Light"/>
                  <w:sz w:val="16"/>
                  <w:szCs w:val="16"/>
                  <w:lang w:val="en-US"/>
                </w:rPr>
                <w:delText>BS 4255-1:1986 Rubber used in preformed gaskets for weather exclusion from buildings. Specification for non-cellular gaskets</w:delText>
              </w:r>
            </w:del>
            <w:ins w:id="9655" w:author="Ashan Senel Asmone" w:date="2016-03-21T19:20:00Z">
              <w:r w:rsidR="00BF0B04">
                <w:rPr>
                  <w:rFonts w:ascii="Calibri Light" w:hAnsi="Calibri Light"/>
                  <w:sz w:val="16"/>
                  <w:szCs w:val="16"/>
                  <w:lang w:val="en-US"/>
                </w:rPr>
                <w:t>BS 4255-1:1986 Rubber used in preformed gaskets for weather exclusion from buildings. Specification for non-cellular gaskets</w:t>
              </w:r>
            </w:ins>
          </w:p>
          <w:p w14:paraId="44FF222C" w14:textId="77777777" w:rsidR="00DE7495" w:rsidRPr="00DE7495" w:rsidRDefault="00DE7495" w:rsidP="00DE7495">
            <w:pPr>
              <w:spacing w:after="120"/>
              <w:rPr>
                <w:rFonts w:ascii="Calibri Light" w:hAnsi="Calibri Light"/>
                <w:sz w:val="16"/>
                <w:szCs w:val="16"/>
                <w:lang w:val="en-US"/>
              </w:rPr>
            </w:pPr>
            <w:del w:id="9656" w:author="Jing Kai Toh" w:date="2016-05-11T15:58:00Z">
              <w:r w:rsidRPr="00DE7495" w:rsidDel="00154FB4">
                <w:rPr>
                  <w:rFonts w:ascii="Calibri Light" w:hAnsi="Calibri Light"/>
                  <w:sz w:val="16"/>
                  <w:szCs w:val="16"/>
                  <w:lang w:val="en-US"/>
                </w:rPr>
                <w:delText>BS 4868:1972 Specification for profiled aluminium sheet for building</w:delText>
              </w:r>
            </w:del>
            <w:ins w:id="9657" w:author="Jing Kai Toh" w:date="2016-05-11T15:58:00Z">
              <w:r w:rsidR="00154FB4">
                <w:rPr>
                  <w:rFonts w:ascii="Calibri Light" w:hAnsi="Calibri Light"/>
                  <w:sz w:val="16"/>
                  <w:szCs w:val="16"/>
                  <w:lang w:val="en-US"/>
                </w:rPr>
                <w:t>BS 4868:1972 Specification for profiled aluminium sheet for building</w:t>
              </w:r>
            </w:ins>
          </w:p>
          <w:p w14:paraId="0ACEC575" w14:textId="77777777" w:rsidR="00DE7495" w:rsidRPr="00DE7495" w:rsidRDefault="00DE7495" w:rsidP="00DE7495">
            <w:pPr>
              <w:spacing w:after="120"/>
              <w:rPr>
                <w:rFonts w:ascii="Calibri Light" w:hAnsi="Calibri Light"/>
                <w:sz w:val="16"/>
                <w:szCs w:val="16"/>
                <w:lang w:val="en-US"/>
              </w:rPr>
            </w:pPr>
            <w:del w:id="9658" w:author="Jing Kai Toh" w:date="2016-05-13T11:27:00Z">
              <w:r w:rsidRPr="00DE7495" w:rsidDel="007435EE">
                <w:rPr>
                  <w:rFonts w:ascii="Calibri Light" w:hAnsi="Calibri Light"/>
                  <w:sz w:val="16"/>
                  <w:szCs w:val="16"/>
                  <w:lang w:val="en-US"/>
                </w:rPr>
                <w:delText>BS 4900:1976 Specification for vitreous enamel colours for building purposes</w:delText>
              </w:r>
            </w:del>
            <w:ins w:id="9659" w:author="Jing Kai Toh" w:date="2016-05-13T11:27:00Z">
              <w:r w:rsidR="007435EE">
                <w:rPr>
                  <w:rFonts w:ascii="Calibri Light" w:hAnsi="Calibri Light"/>
                  <w:sz w:val="16"/>
                  <w:szCs w:val="16"/>
                  <w:lang w:val="en-US"/>
                </w:rPr>
                <w:t>BS 4900:1976 Specification for vitreous enamel colours for building purposes</w:t>
              </w:r>
            </w:ins>
          </w:p>
          <w:p w14:paraId="3979DA51" w14:textId="77777777" w:rsidR="00DE7495" w:rsidRPr="00DE7495" w:rsidRDefault="00DE7495" w:rsidP="00DE7495">
            <w:pPr>
              <w:spacing w:after="120"/>
              <w:rPr>
                <w:rFonts w:ascii="Calibri Light" w:hAnsi="Calibri Light"/>
                <w:sz w:val="16"/>
                <w:szCs w:val="16"/>
                <w:lang w:val="en-US"/>
              </w:rPr>
            </w:pPr>
            <w:del w:id="9660" w:author="Jing Kai Toh" w:date="2016-05-13T11:29:00Z">
              <w:r w:rsidRPr="00DE7495" w:rsidDel="000307DE">
                <w:rPr>
                  <w:rFonts w:ascii="Calibri Light" w:hAnsi="Calibri Light"/>
                  <w:sz w:val="16"/>
                  <w:szCs w:val="16"/>
                  <w:lang w:val="en-US"/>
                </w:rPr>
                <w:delText>BS 4904:1978 Specification for external cladding colours for building purposes</w:delText>
              </w:r>
            </w:del>
            <w:ins w:id="9661" w:author="Jing Kai Toh" w:date="2016-05-13T11:29:00Z">
              <w:r w:rsidR="000307DE">
                <w:rPr>
                  <w:rFonts w:ascii="Calibri Light" w:hAnsi="Calibri Light"/>
                  <w:sz w:val="16"/>
                  <w:szCs w:val="16"/>
                  <w:lang w:val="en-US"/>
                </w:rPr>
                <w:t>BS 4904:1978 Specification for external cladding colours for building purposes</w:t>
              </w:r>
            </w:ins>
          </w:p>
          <w:p w14:paraId="12B933D7" w14:textId="77777777" w:rsidR="00DE7495" w:rsidRPr="00DE7495" w:rsidRDefault="00DE7495" w:rsidP="00DE7495">
            <w:pPr>
              <w:spacing w:after="120"/>
              <w:rPr>
                <w:rFonts w:ascii="Calibri Light" w:hAnsi="Calibri Light"/>
                <w:sz w:val="16"/>
                <w:szCs w:val="16"/>
                <w:lang w:val="en-US"/>
              </w:rPr>
            </w:pPr>
            <w:del w:id="9662" w:author="Ashan Senel Asmone" w:date="2016-03-21T19:22:00Z">
              <w:r w:rsidRPr="00DE7495" w:rsidDel="00BF0B04">
                <w:rPr>
                  <w:rFonts w:ascii="Calibri Light" w:hAnsi="Calibri Light"/>
                  <w:sz w:val="16"/>
                  <w:szCs w:val="16"/>
                  <w:lang w:val="en-US"/>
                </w:rPr>
                <w:delText>BS 5215:1986 Specification for one-part gun grade polysulphide-based sealants</w:delText>
              </w:r>
            </w:del>
          </w:p>
          <w:p w14:paraId="66066D7C" w14:textId="77777777" w:rsidR="00DE7495" w:rsidRPr="00DE7495" w:rsidRDefault="00DE7495" w:rsidP="00DE7495">
            <w:pPr>
              <w:spacing w:after="120"/>
              <w:rPr>
                <w:rFonts w:ascii="Calibri Light" w:hAnsi="Calibri Light"/>
                <w:sz w:val="16"/>
                <w:szCs w:val="16"/>
                <w:lang w:val="en-US"/>
              </w:rPr>
            </w:pPr>
            <w:del w:id="9663" w:author="Jing Kai Toh" w:date="2016-05-13T11:30:00Z">
              <w:r w:rsidRPr="00DE7495" w:rsidDel="000307DE">
                <w:rPr>
                  <w:rFonts w:ascii="Calibri Light" w:hAnsi="Calibri Light"/>
                  <w:sz w:val="16"/>
                  <w:szCs w:val="16"/>
                  <w:lang w:val="en-US"/>
                </w:rPr>
                <w:delText>BS 5411-6:1981, ISO 4516-1980 Methods of test for metallic and related coatings. Vickers and Knoop microhardness tests</w:delText>
              </w:r>
            </w:del>
            <w:ins w:id="9664" w:author="Jing Kai Toh" w:date="2016-05-13T11:30:00Z">
              <w:r w:rsidR="000307DE">
                <w:rPr>
                  <w:rFonts w:ascii="Calibri Light" w:hAnsi="Calibri Light"/>
                  <w:sz w:val="16"/>
                  <w:szCs w:val="16"/>
                  <w:lang w:val="en-US"/>
                </w:rPr>
                <w:t>BS EN ISO 4516:2002 Metallic and other inorganic coatings. Vickers and Knoop microhardness tests</w:t>
              </w:r>
            </w:ins>
          </w:p>
          <w:p w14:paraId="1FA31899" w14:textId="77777777" w:rsidR="00DE7495" w:rsidRPr="00DE7495" w:rsidRDefault="00DE7495" w:rsidP="00DE7495">
            <w:pPr>
              <w:spacing w:after="120"/>
              <w:rPr>
                <w:rFonts w:ascii="Calibri Light" w:hAnsi="Calibri Light"/>
                <w:sz w:val="16"/>
                <w:szCs w:val="16"/>
                <w:lang w:val="en-US"/>
              </w:rPr>
            </w:pPr>
            <w:del w:id="9665" w:author="Jing Kai Toh" w:date="2016-05-11T15:45:00Z">
              <w:r w:rsidRPr="00DE7495" w:rsidDel="00C500EE">
                <w:rPr>
                  <w:rFonts w:ascii="Calibri Light" w:hAnsi="Calibri Light"/>
                  <w:sz w:val="16"/>
                  <w:szCs w:val="16"/>
                  <w:lang w:val="en-US"/>
                </w:rPr>
                <w:delText>BS 5427-1:1996 Code of practice for the use of profiled sheet for roof and wall cladding on buildings. Design</w:delText>
              </w:r>
            </w:del>
            <w:ins w:id="9666" w:author="Jing Kai Toh" w:date="2016-05-11T15:45:00Z">
              <w:r w:rsidR="00C500EE">
                <w:rPr>
                  <w:rFonts w:ascii="Calibri Light" w:hAnsi="Calibri Light"/>
                  <w:sz w:val="16"/>
                  <w:szCs w:val="16"/>
                  <w:lang w:val="en-US"/>
                </w:rPr>
                <w:t>BS 5427:2016 Code of practice for the use of profiled sheet for roof and wall cladding on buildings</w:t>
              </w:r>
            </w:ins>
          </w:p>
          <w:p w14:paraId="4EF3644C" w14:textId="77777777" w:rsidR="00DE7495" w:rsidRPr="00DE7495" w:rsidRDefault="00DE7495" w:rsidP="00DE7495">
            <w:pPr>
              <w:spacing w:after="120"/>
              <w:rPr>
                <w:rFonts w:ascii="Calibri Light" w:hAnsi="Calibri Light"/>
                <w:sz w:val="16"/>
                <w:szCs w:val="16"/>
                <w:lang w:val="en-US"/>
              </w:rPr>
            </w:pPr>
            <w:del w:id="9667" w:author="Jing Kai Toh" w:date="2016-05-13T11:32:00Z">
              <w:r w:rsidRPr="00DE7495" w:rsidDel="000307DE">
                <w:rPr>
                  <w:rFonts w:ascii="Calibri Light" w:hAnsi="Calibri Light"/>
                  <w:sz w:val="16"/>
                  <w:szCs w:val="16"/>
                  <w:lang w:val="en-US"/>
                </w:rPr>
                <w:delText>BS 5493:1977 Code of practice for protective coating of iron and steel structures against corrosion</w:delText>
              </w:r>
            </w:del>
            <w:ins w:id="9668" w:author="Jing Kai Toh" w:date="2016-05-13T11:32:00Z">
              <w:r w:rsidR="000307DE">
                <w:rPr>
                  <w:rFonts w:ascii="Calibri Light" w:hAnsi="Calibri Light"/>
                  <w:sz w:val="16"/>
                  <w:szCs w:val="16"/>
                  <w:lang w:val="en-US"/>
                </w:rPr>
                <w:t xml:space="preserve">BS EN ISO 12944-1:1998 Paints and varnishes. Corrosion protection of steel structures by protective paint systems. General </w:t>
              </w:r>
            </w:ins>
            <w:ins w:id="9669" w:author="Jing Kai Toh" w:date="2016-05-13T11:36:00Z">
              <w:r w:rsidR="000307DE">
                <w:rPr>
                  <w:rFonts w:ascii="Calibri Light" w:hAnsi="Calibri Light"/>
                  <w:sz w:val="16"/>
                  <w:szCs w:val="16"/>
                  <w:lang w:val="en-US"/>
                </w:rPr>
                <w:t xml:space="preserve">introduction / BS EN ISO 12944-3:1998 Paints and varnishes. Corrosion protection of steel structures by protective paint systems. Design </w:t>
              </w:r>
            </w:ins>
            <w:ins w:id="9670" w:author="Jing Kai Toh" w:date="2016-05-13T11:37:00Z">
              <w:r w:rsidR="000307DE">
                <w:rPr>
                  <w:rFonts w:ascii="Calibri Light" w:hAnsi="Calibri Light"/>
                  <w:sz w:val="16"/>
                  <w:szCs w:val="16"/>
                  <w:lang w:val="en-US"/>
                </w:rPr>
                <w:t xml:space="preserve">considerations / BS EN ISO 12944-4:1998 Paints and varnishes. Corrosion protection of steel structures by protective paint systems. Types of surface and surface </w:t>
              </w:r>
            </w:ins>
            <w:ins w:id="9671" w:author="Jing Kai Toh" w:date="2016-05-13T11:38:00Z">
              <w:r w:rsidR="000307DE">
                <w:rPr>
                  <w:rFonts w:ascii="Calibri Light" w:hAnsi="Calibri Light"/>
                  <w:sz w:val="16"/>
                  <w:szCs w:val="16"/>
                  <w:lang w:val="en-US"/>
                </w:rPr>
                <w:t xml:space="preserve">preparation / BS EN ISO 12944-5:2007 Paints and varnishes. Corrosion protection of steel structures by protective paint systems. Protective paint systems / BS EN ISO 12944-6:1998 Paints and varnishes. Corrosion protection of steel structures by protective paint systems. Laboratory performance test </w:t>
              </w:r>
            </w:ins>
            <w:ins w:id="9672" w:author="Jing Kai Toh" w:date="2016-05-13T11:39:00Z">
              <w:r w:rsidR="000307DE">
                <w:rPr>
                  <w:rFonts w:ascii="Calibri Light" w:hAnsi="Calibri Light"/>
                  <w:sz w:val="16"/>
                  <w:szCs w:val="16"/>
                  <w:lang w:val="en-US"/>
                </w:rPr>
                <w:t xml:space="preserve">methods / BS EN ISO 12944-7:1998 Paints and varnishes. Corrosion protection of steel structures by protective paint systems. Execution and supervision of </w:t>
              </w:r>
            </w:ins>
            <w:ins w:id="9673" w:author="Jing Kai Toh" w:date="2016-05-13T11:40:00Z">
              <w:r w:rsidR="000307DE">
                <w:rPr>
                  <w:rFonts w:ascii="Calibri Light" w:hAnsi="Calibri Light"/>
                  <w:sz w:val="16"/>
                  <w:szCs w:val="16"/>
                  <w:lang w:val="en-US"/>
                </w:rPr>
                <w:t xml:space="preserve">paintwork / BS EN ISO 12944-8:1998 Paints and varnishes. Corrosion protection of steel structures by protective paint systems. Development of specifications for new work and </w:t>
              </w:r>
            </w:ins>
            <w:ins w:id="9674" w:author="Jing Kai Toh" w:date="2016-05-13T11:42:00Z">
              <w:r w:rsidR="000307DE">
                <w:rPr>
                  <w:rFonts w:ascii="Calibri Light" w:hAnsi="Calibri Light"/>
                  <w:sz w:val="16"/>
                  <w:szCs w:val="16"/>
                  <w:lang w:val="en-US"/>
                </w:rPr>
                <w:t xml:space="preserve">maintenance / BS EN ISO 12944-2:1998 Paints and varnishes. Corrosion protection of steel structures by protective paint systems. Classification of </w:t>
              </w:r>
            </w:ins>
            <w:ins w:id="9675" w:author="Jing Kai Toh" w:date="2016-05-13T11:43:00Z">
              <w:r w:rsidR="000307DE">
                <w:rPr>
                  <w:rFonts w:ascii="Calibri Light" w:hAnsi="Calibri Light"/>
                  <w:sz w:val="16"/>
                  <w:szCs w:val="16"/>
                  <w:lang w:val="en-US"/>
                </w:rPr>
                <w:t xml:space="preserve">environments / BS EN ISO 14713-1:2009 Zinc coatings. Guidelines and recommendations for the protection against corrosion of iron and steel in structures. General principles of design and corrosion </w:t>
              </w:r>
            </w:ins>
            <w:ins w:id="9676" w:author="Jing Kai Toh" w:date="2016-05-13T11:44:00Z">
              <w:r w:rsidR="000307DE">
                <w:rPr>
                  <w:rFonts w:ascii="Calibri Light" w:hAnsi="Calibri Light"/>
                  <w:sz w:val="16"/>
                  <w:szCs w:val="16"/>
                  <w:lang w:val="en-US"/>
                </w:rPr>
                <w:t xml:space="preserve">resistance / BS EN ISO 14713-2:2009 Zinc coatings. Guidelines and recommendations for the protection against corrosion of iron and steel in structures. Hot dip </w:t>
              </w:r>
            </w:ins>
            <w:ins w:id="9677" w:author="Jing Kai Toh" w:date="2016-05-13T11:45:00Z">
              <w:r w:rsidR="000307DE">
                <w:rPr>
                  <w:rFonts w:ascii="Calibri Light" w:hAnsi="Calibri Light"/>
                  <w:sz w:val="16"/>
                  <w:szCs w:val="16"/>
                  <w:lang w:val="en-US"/>
                </w:rPr>
                <w:t>galvanizing / BS EN ISO 14713-3:2009 Zinc coatings. Guidelines and recommendations for the protection against corrosion of iron and steel in structures. Sherardizing</w:t>
              </w:r>
            </w:ins>
          </w:p>
          <w:p w14:paraId="6A5B92B8" w14:textId="77777777" w:rsidR="00DE7495" w:rsidRPr="00DE7495" w:rsidRDefault="00DE7495" w:rsidP="00DE7495">
            <w:pPr>
              <w:spacing w:after="120"/>
              <w:rPr>
                <w:rFonts w:ascii="Calibri Light" w:hAnsi="Calibri Light"/>
                <w:sz w:val="16"/>
                <w:szCs w:val="16"/>
                <w:lang w:val="en-US"/>
              </w:rPr>
            </w:pPr>
            <w:del w:id="9678" w:author="Ashan Senel Asmone" w:date="2016-03-21T19:22:00Z">
              <w:r w:rsidRPr="00DE7495" w:rsidDel="00BF0B04">
                <w:rPr>
                  <w:rFonts w:ascii="Calibri Light" w:hAnsi="Calibri Light"/>
                  <w:sz w:val="16"/>
                  <w:szCs w:val="16"/>
                  <w:lang w:val="en-US"/>
                </w:rPr>
                <w:delText>BS 5889:1989 Specification for one-part gun grade silicone-based sealants</w:delText>
              </w:r>
            </w:del>
          </w:p>
          <w:p w14:paraId="56189840" w14:textId="77777777" w:rsidR="00DE7495" w:rsidRPr="00DE7495" w:rsidRDefault="00DE7495" w:rsidP="00DE7495">
            <w:pPr>
              <w:spacing w:after="120"/>
              <w:rPr>
                <w:rFonts w:ascii="Calibri Light" w:hAnsi="Calibri Light"/>
                <w:sz w:val="16"/>
                <w:szCs w:val="16"/>
                <w:lang w:val="en-US"/>
              </w:rPr>
            </w:pPr>
            <w:del w:id="9679" w:author="Jing Kai Toh" w:date="2016-05-11T15:38:00Z">
              <w:r w:rsidRPr="00DE7495" w:rsidDel="00C500EE">
                <w:rPr>
                  <w:rFonts w:ascii="Calibri Light" w:hAnsi="Calibri Light"/>
                  <w:sz w:val="16"/>
                  <w:szCs w:val="16"/>
                  <w:lang w:val="en-US"/>
                </w:rPr>
                <w:delText>BS 5950-6:1995 Structural use of steelwork in building. Code of practice for design of light gauge profiled steel sheeting</w:delText>
              </w:r>
            </w:del>
            <w:ins w:id="9680" w:author="Jing Kai Toh" w:date="2016-05-11T15:38:00Z">
              <w:r w:rsidR="00C500EE">
                <w:rPr>
                  <w:rFonts w:ascii="Calibri Light" w:hAnsi="Calibri Light"/>
                  <w:sz w:val="16"/>
                  <w:szCs w:val="16"/>
                  <w:lang w:val="en-US"/>
                </w:rPr>
                <w:t>BS EN 1993-1-3:2006 Eurocode 3. Design of steel structures. General rules. Supplementary rules for cold-formed members and sheeting</w:t>
              </w:r>
            </w:ins>
          </w:p>
          <w:p w14:paraId="0895AF50" w14:textId="77777777" w:rsidR="00DE7495" w:rsidRPr="00DE7495" w:rsidRDefault="00DE7495" w:rsidP="00DE7495">
            <w:pPr>
              <w:spacing w:after="120"/>
              <w:rPr>
                <w:rFonts w:ascii="Calibri Light" w:hAnsi="Calibri Light"/>
                <w:sz w:val="16"/>
                <w:szCs w:val="16"/>
                <w:lang w:val="en-US"/>
              </w:rPr>
            </w:pPr>
            <w:del w:id="9681" w:author="Jing Kai Toh" w:date="2016-05-13T11:45:00Z">
              <w:r w:rsidRPr="00DE7495" w:rsidDel="000307DE">
                <w:rPr>
                  <w:rFonts w:ascii="Calibri Light" w:hAnsi="Calibri Light"/>
                  <w:sz w:val="16"/>
                  <w:szCs w:val="16"/>
                  <w:lang w:val="en-US"/>
                </w:rPr>
                <w:delText>BS 6093:1993 Code of practice for design of joints and jointing in building construction</w:delText>
              </w:r>
            </w:del>
            <w:ins w:id="9682" w:author="Jing Kai Toh" w:date="2016-05-13T11:45:00Z">
              <w:r w:rsidR="000307DE">
                <w:rPr>
                  <w:rFonts w:ascii="Calibri Light" w:hAnsi="Calibri Light"/>
                  <w:sz w:val="16"/>
                  <w:szCs w:val="16"/>
                  <w:lang w:val="en-US"/>
                </w:rPr>
                <w:t>BS 6093:2006+A1:2013 Design of joints and jointing in building construction. Guide</w:t>
              </w:r>
            </w:ins>
          </w:p>
          <w:p w14:paraId="71733E4A" w14:textId="77777777" w:rsidR="00DE7495" w:rsidRPr="00DE7495" w:rsidRDefault="00DE7495" w:rsidP="00DE7495">
            <w:pPr>
              <w:spacing w:after="120"/>
              <w:rPr>
                <w:rFonts w:ascii="Calibri Light" w:hAnsi="Calibri Light"/>
                <w:sz w:val="16"/>
                <w:szCs w:val="16"/>
                <w:lang w:val="en-US"/>
              </w:rPr>
            </w:pPr>
            <w:del w:id="9683" w:author="Jing Kai Toh" w:date="2016-05-13T11:46:00Z">
              <w:r w:rsidRPr="00DE7495" w:rsidDel="006332AC">
                <w:rPr>
                  <w:rFonts w:ascii="Calibri Light" w:hAnsi="Calibri Light"/>
                  <w:sz w:val="16"/>
                  <w:szCs w:val="16"/>
                  <w:lang w:val="en-US"/>
                </w:rPr>
                <w:delText>BS 6100-1.3.1:1992 Glossary of building and civil engineering terms. General and miscellaneous. Walls and cladding</w:delText>
              </w:r>
            </w:del>
            <w:ins w:id="9684" w:author="Jing Kai Toh" w:date="2016-05-13T11:46:00Z">
              <w:r w:rsidR="006332AC">
                <w:rPr>
                  <w:rFonts w:ascii="Calibri Light" w:hAnsi="Calibri Light"/>
                  <w:sz w:val="16"/>
                  <w:szCs w:val="16"/>
                  <w:lang w:val="en-US"/>
                </w:rPr>
                <w:t>BS 6100-6:2008 Building and civil engineering. Vocabulary. Construction parts</w:t>
              </w:r>
            </w:ins>
          </w:p>
          <w:p w14:paraId="6D299FDB" w14:textId="77777777" w:rsidR="00DE7495" w:rsidRPr="00DE7495" w:rsidRDefault="00DE7495" w:rsidP="00DE7495">
            <w:pPr>
              <w:spacing w:after="120"/>
              <w:rPr>
                <w:rFonts w:ascii="Calibri Light" w:hAnsi="Calibri Light"/>
                <w:sz w:val="16"/>
                <w:szCs w:val="16"/>
                <w:lang w:val="en-US"/>
              </w:rPr>
            </w:pPr>
            <w:del w:id="9685" w:author="Jing Kai Toh" w:date="2016-05-13T11:47:00Z">
              <w:r w:rsidRPr="00DE7495" w:rsidDel="006332AC">
                <w:rPr>
                  <w:rFonts w:ascii="Calibri Light" w:hAnsi="Calibri Light"/>
                  <w:sz w:val="16"/>
                  <w:szCs w:val="16"/>
                  <w:lang w:val="en-US"/>
                </w:rPr>
                <w:delText>BS 6161-7:1984 Methods of test for anodic oxidation coatings on aluminium and its alloys. Accelerated determination of light fastness of coloured anodic oxidation coatings using artificial light</w:delText>
              </w:r>
            </w:del>
            <w:ins w:id="9686" w:author="Jing Kai Toh" w:date="2016-05-13T11:47:00Z">
              <w:r w:rsidR="006332AC">
                <w:rPr>
                  <w:rFonts w:ascii="Calibri Light" w:hAnsi="Calibri Light"/>
                  <w:sz w:val="16"/>
                  <w:szCs w:val="16"/>
                  <w:lang w:val="en-US"/>
                </w:rPr>
                <w:t>BS ISO 2135:2010 Anodizing of aluminium and its alloys. Accelerated test of light fastness of coloured anodic oxidation coatings using artificial light</w:t>
              </w:r>
            </w:ins>
          </w:p>
          <w:p w14:paraId="70E681E0" w14:textId="77777777" w:rsidR="00DE7495" w:rsidRPr="00DE7495" w:rsidRDefault="00DE7495" w:rsidP="00DE7495">
            <w:pPr>
              <w:spacing w:after="120"/>
              <w:rPr>
                <w:rFonts w:ascii="Calibri Light" w:hAnsi="Calibri Light"/>
                <w:sz w:val="16"/>
                <w:szCs w:val="16"/>
                <w:lang w:val="en-US"/>
              </w:rPr>
            </w:pPr>
            <w:del w:id="9687" w:author="Jing Kai Toh" w:date="2016-05-13T11:49:00Z">
              <w:r w:rsidRPr="00DE7495" w:rsidDel="006332AC">
                <w:rPr>
                  <w:rFonts w:ascii="Calibri Light" w:hAnsi="Calibri Light"/>
                  <w:sz w:val="16"/>
                  <w:szCs w:val="16"/>
                  <w:lang w:val="en-US"/>
                </w:rPr>
                <w:delText>BS 6161-11:1985 Methods of test for anodic oxidation coatings on aluminium and its alloys. Measurement of total reflectance using a photoelectric reflectometer</w:delText>
              </w:r>
            </w:del>
            <w:ins w:id="9688" w:author="Jing Kai Toh" w:date="2016-05-13T11:49:00Z">
              <w:r w:rsidR="006332AC">
                <w:rPr>
                  <w:rFonts w:ascii="Calibri Light" w:hAnsi="Calibri Light"/>
                  <w:sz w:val="16"/>
                  <w:szCs w:val="16"/>
                  <w:lang w:val="en-US"/>
                </w:rPr>
                <w:t>BS 6161-11:1985 Methods of test for anodic oxidation coatings on aluminium and its alloys. Measurement of total reflectance using a photoelectric reflectometer (Withdrawn)</w:t>
              </w:r>
            </w:ins>
          </w:p>
          <w:p w14:paraId="56116F2D" w14:textId="77777777" w:rsidR="00DE7495" w:rsidRPr="00DE7495" w:rsidRDefault="00DE7495" w:rsidP="00DE7495">
            <w:pPr>
              <w:spacing w:after="120"/>
              <w:rPr>
                <w:rFonts w:ascii="Calibri Light" w:hAnsi="Calibri Light"/>
                <w:sz w:val="16"/>
                <w:szCs w:val="16"/>
                <w:lang w:val="en-US"/>
              </w:rPr>
            </w:pPr>
            <w:del w:id="9689" w:author="Jing Kai Toh" w:date="2016-05-13T11:50:00Z">
              <w:r w:rsidRPr="00DE7495" w:rsidDel="006332AC">
                <w:rPr>
                  <w:rFonts w:ascii="Calibri Light" w:hAnsi="Calibri Light"/>
                  <w:sz w:val="16"/>
                  <w:szCs w:val="16"/>
                  <w:lang w:val="en-US"/>
                </w:rPr>
                <w:delText>BS 6161-15:1987 Methods of test for anodic oxidation coatings on aluminium and its alloys. Determination of electrical breakdown potential</w:delText>
              </w:r>
            </w:del>
            <w:ins w:id="9690" w:author="Jing Kai Toh" w:date="2016-05-13T11:50:00Z">
              <w:r w:rsidR="006332AC">
                <w:rPr>
                  <w:rFonts w:ascii="Calibri Light" w:hAnsi="Calibri Light"/>
                  <w:sz w:val="16"/>
                  <w:szCs w:val="16"/>
                  <w:lang w:val="en-US"/>
                </w:rPr>
                <w:t>BS EN ISO 2376:2010 Anodizing of aluminium and its alloys. Determination of electric breakdown potential</w:t>
              </w:r>
            </w:ins>
          </w:p>
          <w:p w14:paraId="75E2F47A" w14:textId="77777777" w:rsidR="00DE7495" w:rsidRPr="00DE7495" w:rsidRDefault="00DE7495" w:rsidP="00DE7495">
            <w:pPr>
              <w:spacing w:after="120"/>
              <w:rPr>
                <w:rFonts w:ascii="Calibri Light" w:hAnsi="Calibri Light"/>
                <w:sz w:val="16"/>
                <w:szCs w:val="16"/>
                <w:lang w:val="en-US"/>
              </w:rPr>
            </w:pPr>
            <w:del w:id="9691" w:author="Jing Kai Toh" w:date="2016-05-13T11:50:00Z">
              <w:r w:rsidRPr="00DE7495" w:rsidDel="006332AC">
                <w:rPr>
                  <w:rFonts w:ascii="Calibri Light" w:hAnsi="Calibri Light"/>
                  <w:sz w:val="16"/>
                  <w:szCs w:val="16"/>
                  <w:lang w:val="en-US"/>
                </w:rPr>
                <w:delText>BS 6161-16:1990, ISO 8993:1989 Methods of test for anodic oxidation coatings on aluminium and its alloys. Rating system for the evaluation of pitting corrosion – Chart method</w:delText>
              </w:r>
            </w:del>
            <w:ins w:id="9692" w:author="Jing Kai Toh" w:date="2016-05-13T11:50:00Z">
              <w:r w:rsidR="006332AC">
                <w:rPr>
                  <w:rFonts w:ascii="Calibri Light" w:hAnsi="Calibri Light"/>
                  <w:sz w:val="16"/>
                  <w:szCs w:val="16"/>
                  <w:lang w:val="en-US"/>
                </w:rPr>
                <w:t>BS EN ISO 8993:2010 Anodizing of aluminium and its alloys. Rating system for the evaluation of pitting corrosion. Chart method</w:t>
              </w:r>
            </w:ins>
          </w:p>
          <w:p w14:paraId="1EC9D213" w14:textId="77777777" w:rsidR="00DE7495" w:rsidRPr="00DE7495" w:rsidRDefault="00DE7495" w:rsidP="00DE7495">
            <w:pPr>
              <w:spacing w:after="120"/>
              <w:rPr>
                <w:rFonts w:ascii="Calibri Light" w:hAnsi="Calibri Light"/>
                <w:sz w:val="16"/>
                <w:szCs w:val="16"/>
                <w:lang w:val="en-US"/>
              </w:rPr>
            </w:pPr>
            <w:del w:id="9693" w:author="Jing Kai Toh" w:date="2016-05-13T11:51:00Z">
              <w:r w:rsidRPr="00DE7495" w:rsidDel="006332AC">
                <w:rPr>
                  <w:rFonts w:ascii="Calibri Light" w:hAnsi="Calibri Light"/>
                  <w:sz w:val="16"/>
                  <w:szCs w:val="16"/>
                  <w:lang w:val="en-US"/>
                </w:rPr>
                <w:delText>BS 6161-17:1990, ISO 8994:1989 Methods of test for anodic oxidation coatings on aluminium and its alloys. Rating system for the evaluation of pitting corrosion – Grid method</w:delText>
              </w:r>
            </w:del>
            <w:ins w:id="9694" w:author="Jing Kai Toh" w:date="2016-05-13T11:51:00Z">
              <w:r w:rsidR="006332AC">
                <w:rPr>
                  <w:rFonts w:ascii="Calibri Light" w:hAnsi="Calibri Light"/>
                  <w:sz w:val="16"/>
                  <w:szCs w:val="16"/>
                  <w:lang w:val="en-US"/>
                </w:rPr>
                <w:t>BS EN ISO 8994:2011 Anodizing of aluminium and its alloys. Rating system for the evaluation of pitting corrosion. Grid method</w:t>
              </w:r>
            </w:ins>
          </w:p>
          <w:p w14:paraId="3F8CF027" w14:textId="77777777" w:rsidR="00DE7495" w:rsidRPr="00DE7495" w:rsidRDefault="00DE7495" w:rsidP="00DE7495">
            <w:pPr>
              <w:spacing w:after="120"/>
              <w:rPr>
                <w:rFonts w:ascii="Calibri Light" w:hAnsi="Calibri Light"/>
                <w:sz w:val="16"/>
                <w:szCs w:val="16"/>
                <w:lang w:val="en-US"/>
              </w:rPr>
            </w:pPr>
            <w:del w:id="9695" w:author="Jing Kai Toh" w:date="2016-05-13T11:52:00Z">
              <w:r w:rsidRPr="00DE7495" w:rsidDel="006332AC">
                <w:rPr>
                  <w:rFonts w:ascii="Calibri Light" w:hAnsi="Calibri Light"/>
                  <w:sz w:val="16"/>
                  <w:szCs w:val="16"/>
                  <w:lang w:val="en-US"/>
                </w:rPr>
                <w:delText>BS 6161-14:1987 Methods of test for anodic oxidation coatings on aluminium and its alloys. Determination of infra-red reflectance</w:delText>
              </w:r>
            </w:del>
            <w:ins w:id="9696" w:author="Jing Kai Toh" w:date="2016-05-13T11:52:00Z">
              <w:r w:rsidR="006332AC">
                <w:rPr>
                  <w:rFonts w:ascii="Calibri Light" w:hAnsi="Calibri Light"/>
                  <w:sz w:val="16"/>
                  <w:szCs w:val="16"/>
                  <w:lang w:val="en-US"/>
                </w:rPr>
                <w:t>BS 6161-14:1987 Methods of test for anodic oxidation coatings on aluminium and its alloys. Determination of infra-red reflectance (WIthdrawn)</w:t>
              </w:r>
            </w:ins>
          </w:p>
          <w:p w14:paraId="1CE5EC6D" w14:textId="77777777" w:rsidR="00DE7495" w:rsidRPr="00DE7495" w:rsidRDefault="00DE7495" w:rsidP="00DE7495">
            <w:pPr>
              <w:spacing w:after="120"/>
              <w:rPr>
                <w:rFonts w:ascii="Calibri Light" w:hAnsi="Calibri Light"/>
                <w:sz w:val="16"/>
                <w:szCs w:val="16"/>
                <w:lang w:val="en-US"/>
              </w:rPr>
            </w:pPr>
            <w:del w:id="9697" w:author="Jing Kai Toh" w:date="2016-05-13T11:52:00Z">
              <w:r w:rsidRPr="00DE7495" w:rsidDel="006332AC">
                <w:rPr>
                  <w:rFonts w:ascii="Calibri Light" w:hAnsi="Calibri Light"/>
                  <w:sz w:val="16"/>
                  <w:szCs w:val="16"/>
                  <w:lang w:val="en-US"/>
                </w:rPr>
                <w:delText>BS 6161-18:1991 Methods of test for anodic oxidation coatings on aluminium and its alloys. Determination of surface abrasion resistance</w:delText>
              </w:r>
            </w:del>
            <w:ins w:id="9698" w:author="Jing Kai Toh" w:date="2016-05-13T11:52:00Z">
              <w:r w:rsidR="006332AC">
                <w:rPr>
                  <w:rFonts w:ascii="Calibri Light" w:hAnsi="Calibri Light"/>
                  <w:sz w:val="16"/>
                  <w:szCs w:val="16"/>
                  <w:lang w:val="en-US"/>
                </w:rPr>
                <w:t>BS 6161-18:1991 Methods of test for anodic oxidation coatings on aluminium and its alloys. Determination of surface abrasion resistance</w:t>
              </w:r>
            </w:ins>
          </w:p>
          <w:p w14:paraId="3BABC66C" w14:textId="77777777" w:rsidR="00DE7495" w:rsidRPr="00DE7495" w:rsidRDefault="00DE7495" w:rsidP="00DE7495">
            <w:pPr>
              <w:spacing w:after="120"/>
              <w:rPr>
                <w:rFonts w:ascii="Calibri Light" w:hAnsi="Calibri Light"/>
                <w:sz w:val="16"/>
                <w:szCs w:val="16"/>
                <w:lang w:val="en-US"/>
              </w:rPr>
            </w:pPr>
            <w:del w:id="9699" w:author="Ashan Senel Asmone" w:date="2016-03-21T19:23:00Z">
              <w:r w:rsidRPr="00DE7495" w:rsidDel="00BF0B04">
                <w:rPr>
                  <w:rFonts w:ascii="Calibri Light" w:hAnsi="Calibri Light"/>
                  <w:sz w:val="16"/>
                  <w:szCs w:val="16"/>
                  <w:lang w:val="en-US"/>
                </w:rPr>
                <w:delText>BS 6213:2000 Selection of construction sealants. Guide</w:delText>
              </w:r>
            </w:del>
            <w:ins w:id="9700" w:author="Ashan Senel Asmone" w:date="2016-03-21T19:23:00Z">
              <w:r w:rsidR="00BF0B04">
                <w:rPr>
                  <w:rFonts w:ascii="Calibri Light" w:hAnsi="Calibri Light"/>
                  <w:sz w:val="16"/>
                  <w:szCs w:val="16"/>
                  <w:lang w:val="en-US"/>
                </w:rPr>
                <w:t>BS 6213:2000+A1:2010 Selection of construction sealants. Guide</w:t>
              </w:r>
            </w:ins>
          </w:p>
          <w:p w14:paraId="47E7F93F" w14:textId="77777777" w:rsidR="00DE7495" w:rsidRPr="00DE7495" w:rsidRDefault="00DE7495" w:rsidP="00DE7495">
            <w:pPr>
              <w:spacing w:after="120"/>
              <w:rPr>
                <w:rFonts w:ascii="Calibri Light" w:hAnsi="Calibri Light"/>
                <w:sz w:val="16"/>
                <w:szCs w:val="16"/>
                <w:lang w:val="en-US"/>
              </w:rPr>
            </w:pPr>
            <w:del w:id="9701" w:author="Jing Kai Toh" w:date="2016-05-13T11:53:00Z">
              <w:r w:rsidRPr="00DE7495" w:rsidDel="006332AC">
                <w:rPr>
                  <w:rFonts w:ascii="Calibri Light" w:hAnsi="Calibri Light"/>
                  <w:sz w:val="16"/>
                  <w:szCs w:val="16"/>
                  <w:lang w:val="en-US"/>
                </w:rPr>
                <w:delText>BS 6496:1984 Specification for powder organic coatings for application and stoving to aluminium alloy extrusions, sheet and preformed sections for external architectural purposes, and for the finish on aluminium alloy extrusions, sheet and preformed secti</w:delText>
              </w:r>
            </w:del>
            <w:ins w:id="9702" w:author="Jing Kai Toh" w:date="2016-05-13T11:53:00Z">
              <w:r w:rsidR="006332AC">
                <w:rPr>
                  <w:rFonts w:ascii="Calibri Light" w:hAnsi="Calibri Light"/>
                  <w:sz w:val="16"/>
                  <w:szCs w:val="16"/>
                  <w:lang w:val="en-US"/>
                </w:rPr>
                <w:t xml:space="preserve">BS 6496:1984 Specification for powder organic coatings for application and stoving to aluminium alloy extrusions, sheet and preformed sections for external architectural purposes, and for the finish on aluminium alloy extrusions, sheet and preformed </w:t>
              </w:r>
            </w:ins>
            <w:del w:id="9703" w:author="Jing Kai Toh" w:date="2016-05-13T11:54:00Z">
              <w:r w:rsidRPr="00DE7495" w:rsidDel="006332AC">
                <w:rPr>
                  <w:rFonts w:ascii="Calibri Light" w:hAnsi="Calibri Light"/>
                  <w:sz w:val="16"/>
                  <w:szCs w:val="16"/>
                  <w:lang w:val="en-US"/>
                </w:rPr>
                <w:delText>ons</w:delText>
              </w:r>
            </w:del>
            <w:ins w:id="9704" w:author="Jing Kai Toh" w:date="2016-05-13T11:54:00Z">
              <w:r w:rsidR="006332AC">
                <w:rPr>
                  <w:rFonts w:ascii="Calibri Light" w:hAnsi="Calibri Light"/>
                  <w:sz w:val="16"/>
                  <w:szCs w:val="16"/>
                  <w:lang w:val="en-US"/>
                </w:rPr>
                <w:t>sections</w:t>
              </w:r>
            </w:ins>
          </w:p>
          <w:p w14:paraId="2951C1D3" w14:textId="77777777" w:rsidR="00DE7495" w:rsidRPr="00DE7495" w:rsidRDefault="00DE7495" w:rsidP="00DE7495">
            <w:pPr>
              <w:spacing w:after="120"/>
              <w:rPr>
                <w:rFonts w:ascii="Calibri Light" w:hAnsi="Calibri Light"/>
                <w:sz w:val="16"/>
                <w:szCs w:val="16"/>
                <w:lang w:val="en-US"/>
              </w:rPr>
            </w:pPr>
            <w:del w:id="9705" w:author="Jing Kai Toh" w:date="2016-05-11T15:31:00Z">
              <w:r w:rsidRPr="00DE7495" w:rsidDel="00181E5D">
                <w:rPr>
                  <w:rFonts w:ascii="Calibri Light" w:hAnsi="Calibri Light"/>
                  <w:sz w:val="16"/>
                  <w:szCs w:val="16"/>
                  <w:lang w:val="en-US"/>
                </w:rPr>
                <w:delText>BS 6915:2001 Design and construction of fully supported lead sheet roof and wall coverings. Code of practice</w:delText>
              </w:r>
            </w:del>
            <w:ins w:id="9706" w:author="Jing Kai Toh" w:date="2016-05-11T15:31:00Z">
              <w:r w:rsidR="00181E5D">
                <w:rPr>
                  <w:rFonts w:ascii="Calibri Light" w:hAnsi="Calibri Light"/>
                  <w:sz w:val="16"/>
                  <w:szCs w:val="16"/>
                  <w:lang w:val="en-US"/>
                </w:rPr>
                <w:t>BS 6915:2001+A1:2014 Design and construction of fully supported lead sheet roof and wall coverings. Code of practice</w:t>
              </w:r>
            </w:ins>
          </w:p>
          <w:p w14:paraId="4085909F" w14:textId="77777777" w:rsidR="00DE7495" w:rsidRPr="00DE7495" w:rsidRDefault="00DE7495" w:rsidP="00DE7495">
            <w:pPr>
              <w:spacing w:after="120"/>
              <w:rPr>
                <w:rFonts w:ascii="Calibri Light" w:hAnsi="Calibri Light"/>
                <w:sz w:val="16"/>
                <w:szCs w:val="16"/>
                <w:lang w:val="en-US"/>
              </w:rPr>
            </w:pPr>
            <w:del w:id="9707" w:author="Jing Kai Toh" w:date="2016-05-13T09:32:00Z">
              <w:r w:rsidRPr="00DE7495" w:rsidDel="0075195F">
                <w:rPr>
                  <w:rFonts w:ascii="Calibri Light" w:hAnsi="Calibri Light"/>
                  <w:sz w:val="16"/>
                  <w:szCs w:val="16"/>
                  <w:lang w:val="en-US"/>
                </w:rPr>
                <w:delText>BS 7543:1992  Durability of buildings and building elements, products and components;</w:delText>
              </w:r>
            </w:del>
            <w:ins w:id="9708" w:author="Jing Kai Toh" w:date="2016-05-13T09:32:00Z">
              <w:r w:rsidR="0075195F">
                <w:rPr>
                  <w:rFonts w:ascii="Calibri Light" w:hAnsi="Calibri Light"/>
                  <w:sz w:val="16"/>
                  <w:szCs w:val="16"/>
                  <w:lang w:val="en-US"/>
                </w:rPr>
                <w:t>BS 7543:2015 Guide to durability of buildings and building elements, products and components</w:t>
              </w:r>
            </w:ins>
          </w:p>
          <w:p w14:paraId="5F09FCDA" w14:textId="77777777" w:rsidR="00DE7495" w:rsidRPr="00DE7495" w:rsidRDefault="00DE7495" w:rsidP="00DE7495">
            <w:pPr>
              <w:spacing w:after="120"/>
              <w:rPr>
                <w:rFonts w:ascii="Calibri Light" w:hAnsi="Calibri Light"/>
                <w:sz w:val="16"/>
                <w:szCs w:val="16"/>
                <w:lang w:val="en-US"/>
              </w:rPr>
            </w:pPr>
            <w:del w:id="9709" w:author="Jing Kai Toh" w:date="2016-05-13T11:58:00Z">
              <w:r w:rsidRPr="00DE7495" w:rsidDel="006332AC">
                <w:rPr>
                  <w:rFonts w:ascii="Calibri Light" w:hAnsi="Calibri Light"/>
                  <w:sz w:val="16"/>
                  <w:szCs w:val="16"/>
                  <w:lang w:val="en-US"/>
                </w:rPr>
                <w:delText>BS 8000:1989  Workmanship on building sites.</w:delText>
              </w:r>
            </w:del>
            <w:ins w:id="9710" w:author="Jing Kai Toh" w:date="2016-05-13T11:58:00Z">
              <w:r w:rsidR="006332AC">
                <w:rPr>
                  <w:rFonts w:ascii="Calibri Light" w:hAnsi="Calibri Light"/>
                  <w:sz w:val="16"/>
                  <w:szCs w:val="16"/>
                  <w:lang w:val="en-US"/>
                </w:rPr>
                <w:t>BS 8000-0:2014 Workmanship on construction sites. Introduction and general principles</w:t>
              </w:r>
            </w:ins>
          </w:p>
          <w:p w14:paraId="1D360FEA" w14:textId="77777777" w:rsidR="00DE7495" w:rsidRPr="00DE7495" w:rsidRDefault="00DE7495" w:rsidP="00DE7495">
            <w:pPr>
              <w:spacing w:after="120"/>
              <w:rPr>
                <w:rFonts w:ascii="Calibri Light" w:hAnsi="Calibri Light"/>
                <w:sz w:val="16"/>
                <w:szCs w:val="16"/>
                <w:lang w:val="en-US"/>
              </w:rPr>
            </w:pPr>
            <w:del w:id="9711" w:author="Jing Kai Toh" w:date="2016-05-13T12:00:00Z">
              <w:r w:rsidRPr="00DE7495" w:rsidDel="006332AC">
                <w:rPr>
                  <w:rFonts w:ascii="Calibri Light" w:hAnsi="Calibri Light"/>
                  <w:sz w:val="16"/>
                  <w:szCs w:val="16"/>
                  <w:lang w:val="en-US"/>
                </w:rPr>
                <w:delText>BS 8118-1:1991 Structural use of aluminium. Code of practice for design</w:delText>
              </w:r>
            </w:del>
            <w:ins w:id="9712" w:author="Jing Kai Toh" w:date="2016-05-13T12:00:00Z">
              <w:r w:rsidR="006332AC">
                <w:rPr>
                  <w:rFonts w:ascii="Calibri Light" w:hAnsi="Calibri Light"/>
                  <w:sz w:val="16"/>
                  <w:szCs w:val="16"/>
                  <w:lang w:val="en-US"/>
                </w:rPr>
                <w:t>BS EN 1999-1-4:2007+A1:2011 Eurocode 9. Design of aluminium structures. Cold-formed structural sheeting / BS EN 1999-1-3:2007+A1:2011 Eurocode 9. Design of aluminium structures. Structures susceptible to fatigue / BS EN 1999-1-1:2007+A2:2013 Eurocode 9: Design of aluminium structures. General structural rules</w:t>
              </w:r>
            </w:ins>
          </w:p>
          <w:p w14:paraId="3E0D39E2" w14:textId="77777777" w:rsidR="00DE7495" w:rsidRPr="00DE7495" w:rsidRDefault="00DE7495" w:rsidP="00DE7495">
            <w:pPr>
              <w:spacing w:after="120"/>
              <w:rPr>
                <w:rFonts w:ascii="Calibri Light" w:hAnsi="Calibri Light"/>
                <w:sz w:val="16"/>
                <w:szCs w:val="16"/>
                <w:lang w:val="en-US"/>
              </w:rPr>
            </w:pPr>
            <w:del w:id="9713" w:author="Jing Kai Toh" w:date="2016-05-13T12:01:00Z">
              <w:r w:rsidRPr="00DE7495" w:rsidDel="006332AC">
                <w:rPr>
                  <w:rFonts w:ascii="Calibri Light" w:hAnsi="Calibri Light"/>
                  <w:sz w:val="16"/>
                  <w:szCs w:val="16"/>
                  <w:lang w:val="en-US"/>
                </w:rPr>
                <w:delText>BS 8118-2:1991 Structural use of aluminium. Specification for materials, workmanship and protection</w:delText>
              </w:r>
            </w:del>
            <w:ins w:id="9714" w:author="Jing Kai Toh" w:date="2016-05-13T12:01:00Z">
              <w:r w:rsidR="006332AC">
                <w:rPr>
                  <w:rFonts w:ascii="Calibri Light" w:hAnsi="Calibri Light"/>
                  <w:sz w:val="16"/>
                  <w:szCs w:val="16"/>
                  <w:lang w:val="en-US"/>
                </w:rPr>
                <w:t>BS EN 1999-1-1:2007+A2:2013 Eurocode 9: Design of aluminium structures. General structural rules</w:t>
              </w:r>
            </w:ins>
          </w:p>
          <w:p w14:paraId="1C725D95" w14:textId="77777777" w:rsidR="00DE7495" w:rsidRPr="00DE7495" w:rsidRDefault="00DE7495" w:rsidP="00DE7495">
            <w:pPr>
              <w:spacing w:after="120"/>
              <w:rPr>
                <w:rFonts w:ascii="Calibri Light" w:hAnsi="Calibri Light"/>
                <w:sz w:val="16"/>
                <w:szCs w:val="16"/>
                <w:lang w:val="en-US"/>
              </w:rPr>
            </w:pPr>
            <w:del w:id="9715" w:author="Jing Kai Toh" w:date="2016-05-11T15:09:00Z">
              <w:r w:rsidRPr="00DE7495" w:rsidDel="008A15E4">
                <w:rPr>
                  <w:rFonts w:ascii="Calibri Light" w:hAnsi="Calibri Light"/>
                  <w:sz w:val="16"/>
                  <w:szCs w:val="16"/>
                  <w:lang w:val="en-US"/>
                </w:rPr>
                <w:delText>CP 143-1:1958 Code of practice for sheet roof and wall coverings. Aluminium, corrugated and troughed</w:delText>
              </w:r>
            </w:del>
            <w:ins w:id="9716" w:author="Jing Kai Toh" w:date="2016-05-11T15:09:00Z">
              <w:r w:rsidR="008A15E4">
                <w:rPr>
                  <w:rFonts w:ascii="Calibri Light" w:hAnsi="Calibri Light"/>
                  <w:sz w:val="16"/>
                  <w:szCs w:val="16"/>
                  <w:lang w:val="en-US"/>
                </w:rPr>
                <w:t>CP 143-1:1958 Code of practice for sheet roof and wall coverings. Aluminium, corrugated and troughed</w:t>
              </w:r>
            </w:ins>
          </w:p>
          <w:p w14:paraId="6A7CE5BB" w14:textId="77777777" w:rsidR="00DE7495" w:rsidRPr="00DE7495" w:rsidRDefault="00DE7495" w:rsidP="00DE7495">
            <w:pPr>
              <w:spacing w:after="120"/>
              <w:rPr>
                <w:rFonts w:ascii="Calibri Light" w:hAnsi="Calibri Light"/>
                <w:sz w:val="16"/>
                <w:szCs w:val="16"/>
                <w:lang w:val="en-US"/>
              </w:rPr>
            </w:pPr>
            <w:del w:id="9717" w:author="Jing Kai Toh" w:date="2016-05-11T15:07:00Z">
              <w:r w:rsidRPr="00DE7495" w:rsidDel="008A15E4">
                <w:rPr>
                  <w:rFonts w:ascii="Calibri Light" w:hAnsi="Calibri Light"/>
                  <w:sz w:val="16"/>
                  <w:szCs w:val="16"/>
                  <w:lang w:val="en-US"/>
                </w:rPr>
                <w:delText>CP 143-10:1973 Code of practice for sheet roof and wall coverings. Code of practice for sheet roof and wall coverings. Galvanized corrugated steel. Metric units</w:delText>
              </w:r>
            </w:del>
            <w:ins w:id="9718" w:author="Jing Kai Toh" w:date="2016-05-11T15:07:00Z">
              <w:r w:rsidR="008A15E4">
                <w:rPr>
                  <w:rFonts w:ascii="Calibri Light" w:hAnsi="Calibri Light"/>
                  <w:sz w:val="16"/>
                  <w:szCs w:val="16"/>
                  <w:lang w:val="en-US"/>
                </w:rPr>
                <w:t>CP 143-10:1973 Code of practice for sheet roof and wall coverings. Code of practice for sheet roof and wall coverings. Galvanized corrugated steel. Metric units</w:t>
              </w:r>
            </w:ins>
          </w:p>
          <w:p w14:paraId="54863782" w14:textId="77777777" w:rsidR="00DE7495" w:rsidRPr="00DE7495" w:rsidRDefault="00DE7495" w:rsidP="00DE7495">
            <w:pPr>
              <w:spacing w:after="120"/>
              <w:rPr>
                <w:rFonts w:ascii="Calibri Light" w:hAnsi="Calibri Light"/>
                <w:sz w:val="16"/>
                <w:szCs w:val="16"/>
                <w:lang w:val="en-US"/>
              </w:rPr>
            </w:pPr>
            <w:del w:id="9719" w:author="Jing Kai Toh" w:date="2016-05-11T15:06:00Z">
              <w:r w:rsidRPr="00DE7495" w:rsidDel="008A15E4">
                <w:rPr>
                  <w:rFonts w:ascii="Calibri Light" w:hAnsi="Calibri Light"/>
                  <w:sz w:val="16"/>
                  <w:szCs w:val="16"/>
                  <w:lang w:val="en-US"/>
                </w:rPr>
                <w:delText>CP 143-12:1970 Code of practice for sheet roof and wall coverings. Code of practice for sheet roof and wall coverings. Copper. Metric units</w:delText>
              </w:r>
            </w:del>
            <w:ins w:id="9720" w:author="Jing Kai Toh" w:date="2016-05-11T15:06:00Z">
              <w:r w:rsidR="008A15E4">
                <w:rPr>
                  <w:rFonts w:ascii="Calibri Light" w:hAnsi="Calibri Light"/>
                  <w:sz w:val="16"/>
                  <w:szCs w:val="16"/>
                  <w:lang w:val="en-US"/>
                </w:rPr>
                <w:t>CP 143-12:1970 Code of practice for sheet roof and wall coverings. Code of practice for sheet roof and wall coverings. Copper. Metric units</w:t>
              </w:r>
            </w:ins>
          </w:p>
          <w:p w14:paraId="3C0C6ABE" w14:textId="77777777" w:rsidR="00DE7495" w:rsidRPr="00DE7495" w:rsidRDefault="00DE7495" w:rsidP="00DE7495">
            <w:pPr>
              <w:spacing w:after="120"/>
              <w:rPr>
                <w:rFonts w:ascii="Calibri Light" w:hAnsi="Calibri Light"/>
                <w:sz w:val="16"/>
                <w:szCs w:val="16"/>
                <w:lang w:val="en-US"/>
              </w:rPr>
            </w:pPr>
            <w:del w:id="9721" w:author="Jing Kai Toh" w:date="2016-05-11T15:06:00Z">
              <w:r w:rsidRPr="00DE7495" w:rsidDel="008A15E4">
                <w:rPr>
                  <w:rFonts w:ascii="Calibri Light" w:hAnsi="Calibri Light"/>
                  <w:sz w:val="16"/>
                  <w:szCs w:val="16"/>
                  <w:lang w:val="en-US"/>
                </w:rPr>
                <w:delText>CP 143-15:1973 Code of practice for sheet roof and wall coverings. Code of practice for sheet roof and wall coverings. Aluminium. Metric units</w:delText>
              </w:r>
            </w:del>
            <w:ins w:id="9722" w:author="Jing Kai Toh" w:date="2016-05-11T15:06:00Z">
              <w:r w:rsidR="008A15E4">
                <w:rPr>
                  <w:rFonts w:ascii="Calibri Light" w:hAnsi="Calibri Light"/>
                  <w:sz w:val="16"/>
                  <w:szCs w:val="16"/>
                  <w:lang w:val="en-US"/>
                </w:rPr>
                <w:t>CP 143-15:1973 Code of practice for sheet roof and wall coverings. Code of practice for sheet roof and wall coverings. Aluminium. Metric units</w:t>
              </w:r>
            </w:ins>
          </w:p>
          <w:p w14:paraId="4367BFCF" w14:textId="77777777" w:rsidR="00DE7495" w:rsidRPr="00DE7495" w:rsidRDefault="00DE7495" w:rsidP="00DE7495">
            <w:pPr>
              <w:spacing w:after="120"/>
              <w:rPr>
                <w:rFonts w:ascii="Calibri Light" w:hAnsi="Calibri Light"/>
                <w:sz w:val="16"/>
                <w:szCs w:val="16"/>
                <w:lang w:val="en-US"/>
              </w:rPr>
            </w:pPr>
            <w:del w:id="9723" w:author="Jing Kai Toh" w:date="2016-05-11T14:26:00Z">
              <w:r w:rsidRPr="00DE7495" w:rsidDel="00E7436C">
                <w:rPr>
                  <w:rFonts w:ascii="Calibri Light" w:hAnsi="Calibri Light"/>
                  <w:sz w:val="16"/>
                  <w:szCs w:val="16"/>
                  <w:lang w:val="en-US"/>
                </w:rPr>
                <w:delText>BS EN 1172:1997 Copper and copper alloys. Sheet and strip for building purposes</w:delText>
              </w:r>
            </w:del>
            <w:ins w:id="9724" w:author="Jing Kai Toh" w:date="2016-05-11T14:26:00Z">
              <w:r w:rsidR="00E7436C">
                <w:rPr>
                  <w:rFonts w:ascii="Calibri Light" w:hAnsi="Calibri Light"/>
                  <w:sz w:val="16"/>
                  <w:szCs w:val="16"/>
                  <w:lang w:val="en-US"/>
                </w:rPr>
                <w:t>BS EN 1172:2011 Copper and copper alloys. Sheet and strip for building purposes</w:t>
              </w:r>
            </w:ins>
          </w:p>
          <w:p w14:paraId="7E36384B" w14:textId="77777777" w:rsidR="00DE7495" w:rsidRPr="00DE7495" w:rsidRDefault="00DE7495" w:rsidP="00DE7495">
            <w:pPr>
              <w:spacing w:after="120"/>
              <w:rPr>
                <w:rFonts w:ascii="Calibri Light" w:hAnsi="Calibri Light"/>
                <w:sz w:val="16"/>
                <w:szCs w:val="16"/>
                <w:lang w:val="en-US"/>
              </w:rPr>
            </w:pPr>
            <w:del w:id="9725" w:author="Jing Kai Toh" w:date="2016-05-13T12:02:00Z">
              <w:r w:rsidRPr="00DE7495" w:rsidDel="006332AC">
                <w:rPr>
                  <w:rFonts w:ascii="Calibri Light" w:hAnsi="Calibri Light"/>
                  <w:sz w:val="16"/>
                  <w:szCs w:val="16"/>
                  <w:lang w:val="en-US"/>
                </w:rPr>
                <w:delText>BS EN 2004-5:1993 Test methods for aluminium and aluminium alloy products. Determination of cladding thickness and copper diffusion of clad semi-finished products</w:delText>
              </w:r>
            </w:del>
            <w:ins w:id="9726" w:author="Jing Kai Toh" w:date="2016-05-13T12:02:00Z">
              <w:r w:rsidR="006332AC">
                <w:rPr>
                  <w:rFonts w:ascii="Calibri Light" w:hAnsi="Calibri Light"/>
                  <w:sz w:val="16"/>
                  <w:szCs w:val="16"/>
                  <w:lang w:val="en-US"/>
                </w:rPr>
                <w:t>BS EN 2004-5:1993 Test methods for aluminium and aluminium alloy products. Determination of cladding thickness and copper diffusion of clad semi-finished products</w:t>
              </w:r>
            </w:ins>
          </w:p>
          <w:p w14:paraId="011A9C1F" w14:textId="77777777" w:rsidR="00DE7495" w:rsidRPr="00DE7495" w:rsidRDefault="00DE7495" w:rsidP="00DE7495">
            <w:pPr>
              <w:spacing w:after="120"/>
              <w:rPr>
                <w:rFonts w:ascii="Calibri Light" w:hAnsi="Calibri Light"/>
                <w:sz w:val="16"/>
                <w:szCs w:val="16"/>
                <w:lang w:val="en-US"/>
              </w:rPr>
            </w:pPr>
            <w:del w:id="9727" w:author="Jing Kai Toh" w:date="2016-05-13T11:00:00Z">
              <w:r w:rsidRPr="00DE7495" w:rsidDel="00A54D30">
                <w:rPr>
                  <w:rFonts w:ascii="Calibri Light" w:hAnsi="Calibri Light"/>
                  <w:sz w:val="16"/>
                  <w:szCs w:val="16"/>
                  <w:lang w:val="en-US"/>
                </w:rPr>
                <w:delText>BS EN 10029 Specification for tolerance on dimensions, shape and mass for hot rolled steel plates 3mm thick or above</w:delText>
              </w:r>
            </w:del>
            <w:ins w:id="9728" w:author="Jing Kai Toh" w:date="2016-05-13T11:00:00Z">
              <w:r w:rsidR="00A54D30">
                <w:rPr>
                  <w:rFonts w:ascii="Calibri Light" w:hAnsi="Calibri Light"/>
                  <w:sz w:val="16"/>
                  <w:szCs w:val="16"/>
                  <w:lang w:val="en-US"/>
                </w:rPr>
                <w:t>BS EN ISO 18286:2010 Hot-rolled stainless steel plates. Tolerances on dimensions and shape / BS EN 10029:2010 Hot-rolled steel plates 3 mm thick or above. Tolerances on dimensions and shape</w:t>
              </w:r>
            </w:ins>
          </w:p>
          <w:p w14:paraId="74E402F0" w14:textId="77777777" w:rsidR="00DE7495" w:rsidRPr="00DE7495" w:rsidRDefault="00DE7495" w:rsidP="00DE7495">
            <w:pPr>
              <w:spacing w:after="120"/>
              <w:rPr>
                <w:rFonts w:ascii="Calibri Light" w:hAnsi="Calibri Light"/>
                <w:sz w:val="16"/>
                <w:szCs w:val="16"/>
                <w:lang w:val="en-US"/>
              </w:rPr>
            </w:pPr>
            <w:del w:id="9729" w:author="Jing Kai Toh" w:date="2016-05-11T14:01:00Z">
              <w:r w:rsidRPr="00DE7495" w:rsidDel="00FD5895">
                <w:rPr>
                  <w:rFonts w:ascii="Calibri Light" w:hAnsi="Calibri Light"/>
                  <w:sz w:val="16"/>
                  <w:szCs w:val="16"/>
                  <w:lang w:val="en-US"/>
                </w:rPr>
                <w:delText>DD ENV 10169-2:1999 Continuously organic coated (coil coated) steel flat products. Products for building exterior applications</w:delText>
              </w:r>
            </w:del>
            <w:ins w:id="9730" w:author="Jing Kai Toh" w:date="2016-05-11T14:01:00Z">
              <w:r w:rsidR="00FD5895">
                <w:rPr>
                  <w:rFonts w:ascii="Calibri Light" w:hAnsi="Calibri Light"/>
                  <w:sz w:val="16"/>
                  <w:szCs w:val="16"/>
                  <w:lang w:val="en-US"/>
                </w:rPr>
                <w:t>BS EN 10169:2010+A1:2012 Continuously organic coated (coil coated) steel flat products. Technical delivery conditionsContinuously organic coated (coil coated) steel flat products. Technical delivery conditions</w:t>
              </w:r>
            </w:ins>
          </w:p>
          <w:p w14:paraId="6A519B6F" w14:textId="77777777" w:rsidR="00DE7495" w:rsidRPr="00DE7495" w:rsidRDefault="00DE7495" w:rsidP="00DE7495">
            <w:pPr>
              <w:spacing w:after="120"/>
              <w:rPr>
                <w:rFonts w:ascii="Calibri Light" w:hAnsi="Calibri Light"/>
                <w:sz w:val="16"/>
                <w:szCs w:val="16"/>
                <w:lang w:val="en-US"/>
              </w:rPr>
            </w:pPr>
            <w:del w:id="9731" w:author="Jing Kai Toh" w:date="2016-05-13T12:08:00Z">
              <w:r w:rsidRPr="00DE7495" w:rsidDel="00A12233">
                <w:rPr>
                  <w:rFonts w:ascii="Calibri Light" w:hAnsi="Calibri Light"/>
                  <w:sz w:val="16"/>
                  <w:szCs w:val="16"/>
                  <w:lang w:val="en-US"/>
                </w:rPr>
                <w:delText>BS EN 12153:2000 Curtain walling. Air permeability. Test method</w:delText>
              </w:r>
            </w:del>
            <w:ins w:id="9732" w:author="Jing Kai Toh" w:date="2016-05-13T12:08:00Z">
              <w:r w:rsidR="00A12233">
                <w:rPr>
                  <w:rFonts w:ascii="Calibri Light" w:hAnsi="Calibri Light"/>
                  <w:sz w:val="16"/>
                  <w:szCs w:val="16"/>
                  <w:lang w:val="en-US"/>
                </w:rPr>
                <w:t>BS EN 12153:2000 Curtain walling. Air permeability. Test method</w:t>
              </w:r>
            </w:ins>
          </w:p>
          <w:p w14:paraId="57C4EC6E" w14:textId="77777777" w:rsidR="00DE7495" w:rsidRPr="00DE7495" w:rsidRDefault="00DE7495" w:rsidP="00DE7495">
            <w:pPr>
              <w:spacing w:after="120"/>
              <w:rPr>
                <w:rFonts w:ascii="Calibri Light" w:hAnsi="Calibri Light"/>
                <w:sz w:val="16"/>
                <w:szCs w:val="16"/>
                <w:lang w:val="en-US"/>
              </w:rPr>
            </w:pPr>
            <w:del w:id="9733" w:author="Jing Kai Toh" w:date="2016-05-13T12:09:00Z">
              <w:r w:rsidRPr="00DE7495" w:rsidDel="00A12233">
                <w:rPr>
                  <w:rFonts w:ascii="Calibri Light" w:hAnsi="Calibri Light"/>
                  <w:sz w:val="16"/>
                  <w:szCs w:val="16"/>
                  <w:lang w:val="en-US"/>
                </w:rPr>
                <w:delText>BS EN 12154:2000 Curtain walling. Watertightness. Performance requirements and classification</w:delText>
              </w:r>
            </w:del>
            <w:ins w:id="9734" w:author="Jing Kai Toh" w:date="2016-05-13T12:09:00Z">
              <w:r w:rsidR="00A12233">
                <w:rPr>
                  <w:rFonts w:ascii="Calibri Light" w:hAnsi="Calibri Light"/>
                  <w:sz w:val="16"/>
                  <w:szCs w:val="16"/>
                  <w:lang w:val="en-US"/>
                </w:rPr>
                <w:t>BS EN 12154:2000 Curtain walling. Watertightness. Performance requirements and classification</w:t>
              </w:r>
            </w:ins>
          </w:p>
          <w:p w14:paraId="38AF2282" w14:textId="77777777" w:rsidR="00DE7495" w:rsidRPr="00DE7495" w:rsidRDefault="00DE7495" w:rsidP="00DE7495">
            <w:pPr>
              <w:spacing w:after="120"/>
              <w:rPr>
                <w:rFonts w:ascii="Calibri Light" w:hAnsi="Calibri Light"/>
                <w:sz w:val="16"/>
                <w:szCs w:val="16"/>
                <w:lang w:val="en-US"/>
              </w:rPr>
            </w:pPr>
            <w:del w:id="9735" w:author="Jing Kai Toh" w:date="2016-05-13T12:10:00Z">
              <w:r w:rsidRPr="00DE7495" w:rsidDel="00A12233">
                <w:rPr>
                  <w:rFonts w:ascii="Calibri Light" w:hAnsi="Calibri Light"/>
                  <w:sz w:val="16"/>
                  <w:szCs w:val="16"/>
                  <w:lang w:val="en-US"/>
                </w:rPr>
                <w:delText>BS EN 12155:2000 Curtain walling. Watertightness. Laboratory test under static pressure</w:delText>
              </w:r>
            </w:del>
            <w:ins w:id="9736" w:author="Jing Kai Toh" w:date="2016-05-13T12:10:00Z">
              <w:r w:rsidR="00A12233">
                <w:rPr>
                  <w:rFonts w:ascii="Calibri Light" w:hAnsi="Calibri Light"/>
                  <w:sz w:val="16"/>
                  <w:szCs w:val="16"/>
                  <w:lang w:val="en-US"/>
                </w:rPr>
                <w:t>BS EN 12155:2000 Curtain walling. Watertightness. Laboratory test under static pressure</w:t>
              </w:r>
            </w:ins>
          </w:p>
          <w:p w14:paraId="31CBBA4E" w14:textId="77777777" w:rsidR="00DE7495" w:rsidRPr="00DE7495" w:rsidRDefault="00DE7495" w:rsidP="00DE7495">
            <w:pPr>
              <w:spacing w:after="120"/>
              <w:rPr>
                <w:rFonts w:ascii="Calibri Light" w:hAnsi="Calibri Light"/>
                <w:sz w:val="16"/>
                <w:szCs w:val="16"/>
                <w:lang w:val="en-US"/>
              </w:rPr>
            </w:pPr>
            <w:del w:id="9737" w:author="Jing Kai Toh" w:date="2016-05-13T12:10:00Z">
              <w:r w:rsidRPr="00DE7495" w:rsidDel="00A12233">
                <w:rPr>
                  <w:rFonts w:ascii="Calibri Light" w:hAnsi="Calibri Light"/>
                  <w:sz w:val="16"/>
                  <w:szCs w:val="16"/>
                  <w:lang w:val="en-US"/>
                </w:rPr>
                <w:delText>BS EN 12179:2000 Curtain walling. Resistance to wind load. Test method</w:delText>
              </w:r>
            </w:del>
            <w:ins w:id="9738" w:author="Jing Kai Toh" w:date="2016-05-13T12:10:00Z">
              <w:r w:rsidR="00A12233">
                <w:rPr>
                  <w:rFonts w:ascii="Calibri Light" w:hAnsi="Calibri Light"/>
                  <w:sz w:val="16"/>
                  <w:szCs w:val="16"/>
                  <w:lang w:val="en-US"/>
                </w:rPr>
                <w:t>BS EN 12179:2000 Curtain walling. Resistance to wind load. Test method</w:t>
              </w:r>
            </w:ins>
          </w:p>
          <w:p w14:paraId="6FB71D72" w14:textId="77777777" w:rsidR="00DE7495" w:rsidRPr="00DE7495" w:rsidRDefault="00DE7495" w:rsidP="00DE7495">
            <w:pPr>
              <w:spacing w:after="120"/>
              <w:rPr>
                <w:rFonts w:ascii="Calibri Light" w:hAnsi="Calibri Light"/>
                <w:sz w:val="16"/>
                <w:szCs w:val="16"/>
                <w:lang w:val="en-US"/>
              </w:rPr>
            </w:pPr>
            <w:del w:id="9739" w:author="Jing Kai Toh" w:date="2016-05-11T12:17:00Z">
              <w:r w:rsidRPr="00DE7495" w:rsidDel="004F38FD">
                <w:rPr>
                  <w:rFonts w:ascii="Calibri Light" w:hAnsi="Calibri Light"/>
                  <w:sz w:val="16"/>
                  <w:szCs w:val="16"/>
                  <w:lang w:val="en-US"/>
                </w:rPr>
                <w:delText>BS EN 12588:1999 Lead and lead alloys. Rolled lead sheet for building purposes</w:delText>
              </w:r>
            </w:del>
            <w:ins w:id="9740" w:author="Jing Kai Toh" w:date="2016-05-11T12:17:00Z">
              <w:r w:rsidR="004F38FD">
                <w:rPr>
                  <w:rFonts w:ascii="Calibri Light" w:hAnsi="Calibri Light"/>
                  <w:sz w:val="16"/>
                  <w:szCs w:val="16"/>
                  <w:lang w:val="en-US"/>
                </w:rPr>
                <w:t>BS EN 12588:2006 Lead and lead alloys. Rolled lead sheet for building purposes</w:t>
              </w:r>
            </w:ins>
          </w:p>
          <w:p w14:paraId="5EF199D2" w14:textId="77777777" w:rsidR="00DE7495" w:rsidRPr="00DE7495" w:rsidRDefault="00DE7495" w:rsidP="00DE7495">
            <w:pPr>
              <w:spacing w:after="120"/>
              <w:rPr>
                <w:rFonts w:ascii="Calibri Light" w:hAnsi="Calibri Light"/>
                <w:sz w:val="16"/>
                <w:szCs w:val="16"/>
                <w:lang w:val="en-US"/>
              </w:rPr>
            </w:pPr>
            <w:del w:id="9741" w:author="Jing Kai Toh" w:date="2016-05-13T12:11:00Z">
              <w:r w:rsidRPr="00DE7495" w:rsidDel="00A12233">
                <w:rPr>
                  <w:rFonts w:ascii="Calibri Light" w:hAnsi="Calibri Light"/>
                  <w:sz w:val="16"/>
                  <w:szCs w:val="16"/>
                  <w:lang w:val="en-US"/>
                </w:rPr>
                <w:delText>DD ENV 13050:2001 Curtain walling. Watertightness. Laboratory test under dynamic condition of air pressure and water spray</w:delText>
              </w:r>
            </w:del>
            <w:ins w:id="9742" w:author="Jing Kai Toh" w:date="2016-05-13T12:11:00Z">
              <w:r w:rsidR="00A12233">
                <w:rPr>
                  <w:rFonts w:ascii="Calibri Light" w:hAnsi="Calibri Light"/>
                  <w:sz w:val="16"/>
                  <w:szCs w:val="16"/>
                  <w:lang w:val="en-US"/>
                </w:rPr>
                <w:t>BS EN 13050:2011 Curtain Walling. Watertightness. Laboratory test under dynamic condition of air pressure and water spray</w:t>
              </w:r>
            </w:ins>
          </w:p>
          <w:p w14:paraId="75A6ED6B" w14:textId="77777777" w:rsidR="00DE7495" w:rsidRPr="00DE7495" w:rsidRDefault="00DE7495" w:rsidP="00DE7495">
            <w:pPr>
              <w:spacing w:after="120"/>
              <w:rPr>
                <w:rFonts w:ascii="Calibri Light" w:hAnsi="Calibri Light"/>
                <w:sz w:val="16"/>
                <w:szCs w:val="16"/>
                <w:lang w:val="en-US"/>
              </w:rPr>
            </w:pPr>
            <w:del w:id="9743" w:author="Jing Kai Toh" w:date="2016-05-13T12:12:00Z">
              <w:r w:rsidRPr="00DE7495" w:rsidDel="00A12233">
                <w:rPr>
                  <w:rFonts w:ascii="Calibri Light" w:hAnsi="Calibri Light"/>
                  <w:sz w:val="16"/>
                  <w:szCs w:val="16"/>
                  <w:lang w:val="en-US"/>
                </w:rPr>
                <w:delText>BS EN 13051:2001 Curtain walling. Watertightness. Site test</w:delText>
              </w:r>
            </w:del>
            <w:ins w:id="9744" w:author="Jing Kai Toh" w:date="2016-05-13T12:12:00Z">
              <w:r w:rsidR="00A12233">
                <w:rPr>
                  <w:rFonts w:ascii="Calibri Light" w:hAnsi="Calibri Light"/>
                  <w:sz w:val="16"/>
                  <w:szCs w:val="16"/>
                  <w:lang w:val="en-US"/>
                </w:rPr>
                <w:t>BS EN 13051:2001 Curtain walling. Watertightness. Site test</w:t>
              </w:r>
            </w:ins>
          </w:p>
          <w:p w14:paraId="1FEF23CD" w14:textId="77777777" w:rsidR="00DE7495" w:rsidRPr="00DE7495" w:rsidRDefault="00DE7495" w:rsidP="00DE7495">
            <w:pPr>
              <w:spacing w:after="120"/>
              <w:rPr>
                <w:rFonts w:ascii="Calibri Light" w:hAnsi="Calibri Light"/>
                <w:sz w:val="16"/>
                <w:szCs w:val="16"/>
                <w:lang w:val="en-US"/>
              </w:rPr>
            </w:pPr>
            <w:del w:id="9745" w:author="Jing Kai Toh" w:date="2016-05-13T12:12:00Z">
              <w:r w:rsidRPr="00DE7495" w:rsidDel="00A12233">
                <w:rPr>
                  <w:rFonts w:ascii="Calibri Light" w:hAnsi="Calibri Light"/>
                  <w:sz w:val="16"/>
                  <w:szCs w:val="16"/>
                  <w:lang w:val="en-US"/>
                </w:rPr>
                <w:delText>BS EN 13116:2001 Curtain walling. Resistance to wind load. Performance requirements</w:delText>
              </w:r>
            </w:del>
            <w:ins w:id="9746" w:author="Jing Kai Toh" w:date="2016-05-13T12:12:00Z">
              <w:r w:rsidR="00A12233">
                <w:rPr>
                  <w:rFonts w:ascii="Calibri Light" w:hAnsi="Calibri Light"/>
                  <w:sz w:val="16"/>
                  <w:szCs w:val="16"/>
                  <w:lang w:val="en-US"/>
                </w:rPr>
                <w:t>BS EN 13116:2001 Curtain walling. Resistance to wind load. Performance requirements</w:t>
              </w:r>
            </w:ins>
          </w:p>
          <w:p w14:paraId="343D21C0" w14:textId="77777777" w:rsidR="00401C5E" w:rsidRPr="00DE7495" w:rsidRDefault="00401C5E" w:rsidP="00DE7495">
            <w:pPr>
              <w:spacing w:after="120"/>
              <w:rPr>
                <w:rFonts w:ascii="Calibri Light" w:hAnsi="Calibri Light"/>
                <w:sz w:val="16"/>
                <w:szCs w:val="16"/>
                <w:lang w:val="en-US"/>
              </w:rPr>
            </w:pPr>
          </w:p>
        </w:tc>
      </w:tr>
      <w:tr w:rsidR="00401C5E" w:rsidRPr="004F3C8C" w14:paraId="64F82826" w14:textId="77777777" w:rsidTr="00401C5E">
        <w:tc>
          <w:tcPr>
            <w:tcW w:w="685" w:type="dxa"/>
          </w:tcPr>
          <w:p w14:paraId="6A88C66A"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1C30BF1B" w14:textId="77777777" w:rsidR="00DE7495" w:rsidRPr="00DE7495" w:rsidRDefault="00DE7495" w:rsidP="00DE7495">
            <w:pPr>
              <w:spacing w:after="120"/>
              <w:rPr>
                <w:rFonts w:ascii="Calibri Light" w:hAnsi="Calibri Light"/>
                <w:sz w:val="16"/>
                <w:szCs w:val="16"/>
                <w:lang w:val="en-US"/>
              </w:rPr>
            </w:pPr>
            <w:del w:id="9747" w:author="Jing Kai Toh" w:date="2016-05-13T12:13:00Z">
              <w:r w:rsidRPr="00DE7495" w:rsidDel="00A12233">
                <w:rPr>
                  <w:rFonts w:ascii="Calibri Light" w:hAnsi="Calibri Light"/>
                  <w:sz w:val="16"/>
                  <w:szCs w:val="16"/>
                  <w:lang w:val="en-US"/>
                </w:rPr>
                <w:delText>B137-95(2000) Standard Test Method for Measurement of Coating Mass Per Unit Area on Anodically Coated Aluminum</w:delText>
              </w:r>
            </w:del>
            <w:ins w:id="9748" w:author="Jing Kai Toh" w:date="2016-05-13T12:13:00Z">
              <w:r w:rsidR="00A12233">
                <w:rPr>
                  <w:rFonts w:ascii="Calibri Light" w:hAnsi="Calibri Light"/>
                  <w:sz w:val="16"/>
                  <w:szCs w:val="16"/>
                  <w:lang w:val="en-US"/>
                </w:rPr>
                <w:t>ASTM B137 - 95(2014) Standard Test Method for Measurement of Coating Mass Per Unit Area on Anodically Coated Aluminum</w:t>
              </w:r>
            </w:ins>
          </w:p>
          <w:p w14:paraId="1520262F" w14:textId="77777777" w:rsidR="00DE7495" w:rsidRPr="00DE7495" w:rsidRDefault="00DE7495" w:rsidP="00DE7495">
            <w:pPr>
              <w:spacing w:after="120"/>
              <w:rPr>
                <w:rFonts w:ascii="Calibri Light" w:hAnsi="Calibri Light"/>
                <w:sz w:val="16"/>
                <w:szCs w:val="16"/>
                <w:lang w:val="en-US"/>
              </w:rPr>
            </w:pPr>
            <w:del w:id="9749" w:author="Jing Kai Toh" w:date="2016-05-13T12:14:00Z">
              <w:r w:rsidRPr="00DE7495" w:rsidDel="00A12233">
                <w:rPr>
                  <w:rFonts w:ascii="Calibri Light" w:hAnsi="Calibri Light"/>
                  <w:sz w:val="16"/>
                  <w:szCs w:val="16"/>
                  <w:lang w:val="en-US"/>
                </w:rPr>
                <w:delText>B244-97(2002) Standard Test Method for Measurement of Thickness of Anodic Coatings on Aluminum and of Other Nonconductive Coatings on Nonmagnetic Basis Metals with Eddy-Current Instruments</w:delText>
              </w:r>
            </w:del>
            <w:ins w:id="9750" w:author="Jing Kai Toh" w:date="2016-05-13T12:14:00Z">
              <w:r w:rsidR="00A12233">
                <w:rPr>
                  <w:rFonts w:ascii="Calibri Light" w:hAnsi="Calibri Light"/>
                  <w:sz w:val="16"/>
                  <w:szCs w:val="16"/>
                  <w:lang w:val="en-US"/>
                </w:rPr>
                <w:t>ASTM B244 - 09(2014) Standard Test Method for Measurement of Thickness of Anodic Coatings on Aluminum and of Other Nonconductive Coatings on Nonmagnetic Basis Metals with Eddy-Current Instruments</w:t>
              </w:r>
            </w:ins>
          </w:p>
          <w:p w14:paraId="0D659578" w14:textId="77777777" w:rsidR="00DE7495" w:rsidRPr="00DE7495" w:rsidRDefault="00DE7495" w:rsidP="00DE7495">
            <w:pPr>
              <w:spacing w:after="120"/>
              <w:rPr>
                <w:rFonts w:ascii="Calibri Light" w:hAnsi="Calibri Light"/>
                <w:sz w:val="16"/>
                <w:szCs w:val="16"/>
                <w:lang w:val="en-US"/>
              </w:rPr>
            </w:pPr>
            <w:del w:id="9751" w:author="Jing Kai Toh" w:date="2016-05-13T12:14:00Z">
              <w:r w:rsidRPr="00DE7495" w:rsidDel="00A12233">
                <w:rPr>
                  <w:rFonts w:ascii="Calibri Light" w:hAnsi="Calibri Light"/>
                  <w:sz w:val="16"/>
                  <w:szCs w:val="16"/>
                  <w:lang w:val="en-US"/>
                </w:rPr>
                <w:delText>B580-79(2000) Standard Specification for Anodic Oxide Coatings on Aluminum</w:delText>
              </w:r>
            </w:del>
            <w:ins w:id="9752" w:author="Jing Kai Toh" w:date="2016-05-13T12:14:00Z">
              <w:r w:rsidR="00A12233">
                <w:rPr>
                  <w:rFonts w:ascii="Calibri Light" w:hAnsi="Calibri Light"/>
                  <w:sz w:val="16"/>
                  <w:szCs w:val="16"/>
                  <w:lang w:val="en-US"/>
                </w:rPr>
                <w:t>ASTM B580 - 79(2014) Standard Specification for Anodic Oxide Coatings on Aluminum</w:t>
              </w:r>
            </w:ins>
          </w:p>
          <w:p w14:paraId="0D23DF82" w14:textId="77777777" w:rsidR="00DE7495" w:rsidRPr="00DE7495" w:rsidRDefault="00DE7495" w:rsidP="00DE7495">
            <w:pPr>
              <w:spacing w:after="120"/>
              <w:rPr>
                <w:rFonts w:ascii="Calibri Light" w:hAnsi="Calibri Light"/>
                <w:sz w:val="16"/>
                <w:szCs w:val="16"/>
                <w:lang w:val="en-US"/>
              </w:rPr>
            </w:pPr>
            <w:del w:id="9753" w:author="Jing Kai Toh" w:date="2016-05-13T12:15:00Z">
              <w:r w:rsidRPr="00DE7495" w:rsidDel="00A12233">
                <w:rPr>
                  <w:rFonts w:ascii="Calibri Light" w:hAnsi="Calibri Light"/>
                  <w:sz w:val="16"/>
                  <w:szCs w:val="16"/>
                  <w:lang w:val="en-US"/>
                </w:rPr>
                <w:delText>B659-90(1997) Standard Guide for Measuring Thickness of Metallic and Inorganic Coatings</w:delText>
              </w:r>
            </w:del>
            <w:ins w:id="9754" w:author="Jing Kai Toh" w:date="2016-05-13T12:15:00Z">
              <w:r w:rsidR="00A12233">
                <w:rPr>
                  <w:rFonts w:ascii="Calibri Light" w:hAnsi="Calibri Light"/>
                  <w:sz w:val="16"/>
                  <w:szCs w:val="16"/>
                  <w:lang w:val="en-US"/>
                </w:rPr>
                <w:t>ASTM B659 - 90(2014) Standard Guide for Measuring Thickness of Metallic and Inorganic Coatings</w:t>
              </w:r>
            </w:ins>
          </w:p>
          <w:p w14:paraId="34423992" w14:textId="77777777" w:rsidR="00DE7495" w:rsidRPr="00DE7495" w:rsidRDefault="00DE7495" w:rsidP="00DE7495">
            <w:pPr>
              <w:spacing w:after="120"/>
              <w:rPr>
                <w:rFonts w:ascii="Calibri Light" w:hAnsi="Calibri Light"/>
                <w:sz w:val="16"/>
                <w:szCs w:val="16"/>
                <w:lang w:val="en-US"/>
              </w:rPr>
            </w:pPr>
            <w:del w:id="9755" w:author="Jing Kai Toh" w:date="2016-05-13T12:15:00Z">
              <w:r w:rsidRPr="00DE7495" w:rsidDel="00A12233">
                <w:rPr>
                  <w:rFonts w:ascii="Calibri Light" w:hAnsi="Calibri Light"/>
                  <w:sz w:val="16"/>
                  <w:szCs w:val="16"/>
                  <w:lang w:val="en-US"/>
                </w:rPr>
                <w:delText>B680-80(2000) Standard Test Method for Seal Quality of Anodic Coatings on Aluminum by Acid Dissolution</w:delText>
              </w:r>
            </w:del>
            <w:ins w:id="9756" w:author="Jing Kai Toh" w:date="2016-05-13T12:15:00Z">
              <w:r w:rsidR="00A12233">
                <w:rPr>
                  <w:rFonts w:ascii="Calibri Light" w:hAnsi="Calibri Light"/>
                  <w:sz w:val="16"/>
                  <w:szCs w:val="16"/>
                  <w:lang w:val="en-US"/>
                </w:rPr>
                <w:t>ASTM B680 - 80(2014) Standard Test Method for Seal Quality of Anodic Coatings on Aluminum by Acid Dissolution</w:t>
              </w:r>
            </w:ins>
          </w:p>
          <w:p w14:paraId="6BA76A7B" w14:textId="77777777" w:rsidR="00DE7495" w:rsidRPr="00DE7495" w:rsidRDefault="00DE7495" w:rsidP="00DE7495">
            <w:pPr>
              <w:spacing w:after="120"/>
              <w:rPr>
                <w:rFonts w:ascii="Calibri Light" w:hAnsi="Calibri Light"/>
                <w:sz w:val="16"/>
                <w:szCs w:val="16"/>
                <w:lang w:val="en-US"/>
              </w:rPr>
            </w:pPr>
            <w:del w:id="9757" w:author="Jing Kai Toh" w:date="2016-05-13T12:16:00Z">
              <w:r w:rsidRPr="00DE7495" w:rsidDel="00A12233">
                <w:rPr>
                  <w:rFonts w:ascii="Calibri Light" w:hAnsi="Calibri Light"/>
                  <w:sz w:val="16"/>
                  <w:szCs w:val="16"/>
                  <w:lang w:val="en-US"/>
                </w:rPr>
                <w:delText>B767-88(2001) Standard Guide for Determining Mass Per Unit Area of Electrodeposited and Related Coatings by Gravimetric and Other Chemical Analysis Procedures</w:delText>
              </w:r>
            </w:del>
            <w:ins w:id="9758" w:author="Jing Kai Toh" w:date="2016-05-13T12:16:00Z">
              <w:r w:rsidR="00A12233">
                <w:rPr>
                  <w:rFonts w:ascii="Calibri Light" w:hAnsi="Calibri Light"/>
                  <w:sz w:val="16"/>
                  <w:szCs w:val="16"/>
                  <w:lang w:val="en-US"/>
                </w:rPr>
                <w:t>ASTM B767 - 88(2010) Standard Guide for Determining Mass Per Unit Area of Electrodeposited and Related Coatings by Gravimetric and Other Chemical Analysis Procedures</w:t>
              </w:r>
            </w:ins>
          </w:p>
          <w:p w14:paraId="10ACE5BA" w14:textId="77777777" w:rsidR="00DE7495" w:rsidRPr="00DE7495" w:rsidRDefault="00DE7495" w:rsidP="00DE7495">
            <w:pPr>
              <w:spacing w:after="120"/>
              <w:rPr>
                <w:rFonts w:ascii="Calibri Light" w:hAnsi="Calibri Light"/>
                <w:sz w:val="16"/>
                <w:szCs w:val="16"/>
                <w:lang w:val="en-US"/>
              </w:rPr>
            </w:pPr>
            <w:del w:id="9759" w:author="Ashan Senel Asmone" w:date="2016-03-21T20:05:00Z">
              <w:r w:rsidRPr="00DE7495" w:rsidDel="00360EB0">
                <w:rPr>
                  <w:rFonts w:ascii="Calibri Light" w:hAnsi="Calibri Light"/>
                  <w:sz w:val="16"/>
                  <w:szCs w:val="16"/>
                  <w:lang w:val="en-US"/>
                </w:rPr>
                <w:delText>C509-00 Standard Specification for Elastomeric Cellular Preformed Gasket and Sealing Material</w:delText>
              </w:r>
            </w:del>
            <w:ins w:id="9760" w:author="Ashan Senel Asmone" w:date="2016-03-21T20:05:00Z">
              <w:r w:rsidR="00360EB0">
                <w:rPr>
                  <w:rFonts w:ascii="Calibri Light" w:hAnsi="Calibri Light"/>
                  <w:sz w:val="16"/>
                  <w:szCs w:val="16"/>
                  <w:lang w:val="en-US"/>
                </w:rPr>
                <w:t>ASTM C509 - 06(2015) Standard Specification for Elastomeric Cellular Preformed Gasket and Sealing Material</w:t>
              </w:r>
            </w:ins>
          </w:p>
          <w:p w14:paraId="53F5B98E" w14:textId="77777777" w:rsidR="00DE7495" w:rsidRPr="00DE7495" w:rsidRDefault="00DE7495" w:rsidP="00DE7495">
            <w:pPr>
              <w:spacing w:after="120"/>
              <w:rPr>
                <w:rFonts w:ascii="Calibri Light" w:hAnsi="Calibri Light"/>
                <w:sz w:val="16"/>
                <w:szCs w:val="16"/>
                <w:lang w:val="en-US"/>
              </w:rPr>
            </w:pPr>
            <w:del w:id="9761" w:author="Ashan Senel Asmone" w:date="2016-03-21T20:12:00Z">
              <w:r w:rsidRPr="00DE7495" w:rsidDel="00B73746">
                <w:rPr>
                  <w:rFonts w:ascii="Calibri Light" w:hAnsi="Calibri Light"/>
                  <w:sz w:val="16"/>
                  <w:szCs w:val="16"/>
                  <w:lang w:val="en-US"/>
                </w:rPr>
                <w:delText>C717-01a Standard Terminology of Building Seals and Sealants</w:delText>
              </w:r>
            </w:del>
            <w:ins w:id="9762" w:author="Ashan Senel Asmone" w:date="2016-03-21T20:12:00Z">
              <w:r w:rsidR="00B73746">
                <w:rPr>
                  <w:rFonts w:ascii="Calibri Light" w:hAnsi="Calibri Light"/>
                  <w:sz w:val="16"/>
                  <w:szCs w:val="16"/>
                  <w:lang w:val="en-US"/>
                </w:rPr>
                <w:t>ASTM C717 - 14a Standard Terminology of Building Seals and Sealants</w:t>
              </w:r>
            </w:ins>
          </w:p>
          <w:p w14:paraId="14DC6424" w14:textId="77777777" w:rsidR="00DE7495" w:rsidRPr="00DE7495" w:rsidRDefault="00DE7495" w:rsidP="00DE7495">
            <w:pPr>
              <w:spacing w:after="120"/>
              <w:rPr>
                <w:rFonts w:ascii="Calibri Light" w:hAnsi="Calibri Light"/>
                <w:sz w:val="16"/>
                <w:szCs w:val="16"/>
                <w:lang w:val="en-US"/>
              </w:rPr>
            </w:pPr>
            <w:del w:id="9763" w:author="Jing Kai Toh" w:date="2016-05-13T12:17:00Z">
              <w:r w:rsidRPr="00DE7495" w:rsidDel="00A12233">
                <w:rPr>
                  <w:rFonts w:ascii="Calibri Light" w:hAnsi="Calibri Light"/>
                  <w:sz w:val="16"/>
                  <w:szCs w:val="16"/>
                  <w:lang w:val="en-US"/>
                </w:rPr>
                <w:delText>C1401-98 Standard Guide for Structural Sealant Glazing</w:delText>
              </w:r>
            </w:del>
            <w:ins w:id="9764" w:author="Jing Kai Toh" w:date="2016-05-13T12:17:00Z">
              <w:r w:rsidR="00A12233">
                <w:rPr>
                  <w:rFonts w:ascii="Calibri Light" w:hAnsi="Calibri Light"/>
                  <w:sz w:val="16"/>
                  <w:szCs w:val="16"/>
                  <w:lang w:val="en-US"/>
                </w:rPr>
                <w:t>ASTM C1401 - 14 Standard Guide for Structural Sealant Glazing</w:t>
              </w:r>
            </w:ins>
          </w:p>
          <w:p w14:paraId="65FA6D9A" w14:textId="77777777" w:rsidR="00DE7495" w:rsidRPr="00DE7495" w:rsidRDefault="00DE7495" w:rsidP="00DE7495">
            <w:pPr>
              <w:spacing w:after="120"/>
              <w:rPr>
                <w:rFonts w:ascii="Calibri Light" w:hAnsi="Calibri Light"/>
                <w:sz w:val="16"/>
                <w:szCs w:val="16"/>
                <w:lang w:val="en-US"/>
              </w:rPr>
            </w:pPr>
            <w:del w:id="9765" w:author="Jing Kai Toh" w:date="2016-05-13T12:17:00Z">
              <w:r w:rsidRPr="00DE7495" w:rsidDel="00A12233">
                <w:rPr>
                  <w:rFonts w:ascii="Calibri Light" w:hAnsi="Calibri Light"/>
                  <w:sz w:val="16"/>
                  <w:szCs w:val="16"/>
                  <w:lang w:val="en-US"/>
                </w:rPr>
                <w:delText>C1392-00 Standard Guide for Evaluating Failure of Structural Sealant Glazing</w:delText>
              </w:r>
            </w:del>
            <w:ins w:id="9766" w:author="Jing Kai Toh" w:date="2016-05-13T12:17:00Z">
              <w:r w:rsidR="00A12233">
                <w:rPr>
                  <w:rFonts w:ascii="Calibri Light" w:hAnsi="Calibri Light"/>
                  <w:sz w:val="16"/>
                  <w:szCs w:val="16"/>
                  <w:lang w:val="en-US"/>
                </w:rPr>
                <w:t>ASTM C1392 - 00(2014) Standard Guide for Evaluating Failure of Structural Sealant Glazing</w:t>
              </w:r>
            </w:ins>
          </w:p>
          <w:p w14:paraId="534B9372" w14:textId="77777777" w:rsidR="00DE7495" w:rsidRPr="00DE7495" w:rsidRDefault="00DE7495" w:rsidP="00DE7495">
            <w:pPr>
              <w:spacing w:after="120"/>
              <w:rPr>
                <w:rFonts w:ascii="Calibri Light" w:hAnsi="Calibri Light"/>
                <w:sz w:val="16"/>
                <w:szCs w:val="16"/>
                <w:lang w:val="en-US"/>
              </w:rPr>
            </w:pPr>
            <w:del w:id="9767" w:author="Jing Kai Toh" w:date="2016-05-13T12:18:00Z">
              <w:r w:rsidRPr="00DE7495" w:rsidDel="00A12233">
                <w:rPr>
                  <w:rFonts w:ascii="Calibri Light" w:hAnsi="Calibri Light"/>
                  <w:sz w:val="16"/>
                  <w:szCs w:val="16"/>
                  <w:lang w:val="en-US"/>
                </w:rPr>
                <w:delText>D523-89(1999) Standard Test Method for Specular Gloss</w:delText>
              </w:r>
            </w:del>
            <w:ins w:id="9768" w:author="Jing Kai Toh" w:date="2016-05-13T12:18:00Z">
              <w:r w:rsidR="00A12233">
                <w:rPr>
                  <w:rFonts w:ascii="Calibri Light" w:hAnsi="Calibri Light"/>
                  <w:sz w:val="16"/>
                  <w:szCs w:val="16"/>
                  <w:lang w:val="en-US"/>
                </w:rPr>
                <w:t>ASTM D523 - 14 Standard Test Method for Specular Gloss</w:t>
              </w:r>
            </w:ins>
          </w:p>
          <w:p w14:paraId="156468D7" w14:textId="77777777" w:rsidR="00DE7495" w:rsidRPr="00DE7495" w:rsidRDefault="00DE7495" w:rsidP="00DE7495">
            <w:pPr>
              <w:spacing w:after="120"/>
              <w:rPr>
                <w:rFonts w:ascii="Calibri Light" w:hAnsi="Calibri Light"/>
                <w:sz w:val="16"/>
                <w:szCs w:val="16"/>
                <w:lang w:val="en-US"/>
              </w:rPr>
            </w:pPr>
            <w:del w:id="9769" w:author="Jing Kai Toh" w:date="2016-05-13T12:18:00Z">
              <w:r w:rsidRPr="00DE7495" w:rsidDel="00A12233">
                <w:rPr>
                  <w:rFonts w:ascii="Calibri Light" w:hAnsi="Calibri Light"/>
                  <w:sz w:val="16"/>
                  <w:szCs w:val="16"/>
                  <w:lang w:val="en-US"/>
                </w:rPr>
                <w:delText>D610-01 Standard Test Method for Evaluating Degree of Rusting on Painted Steel Surfaces</w:delText>
              </w:r>
            </w:del>
            <w:ins w:id="9770" w:author="Jing Kai Toh" w:date="2016-05-13T12:18:00Z">
              <w:r w:rsidR="00A12233">
                <w:rPr>
                  <w:rFonts w:ascii="Calibri Light" w:hAnsi="Calibri Light"/>
                  <w:sz w:val="16"/>
                  <w:szCs w:val="16"/>
                  <w:lang w:val="en-US"/>
                </w:rPr>
                <w:t>ASTM D610 - 08(2012) Standard Practice for Evaluating Degree of Rusting on Painted Steel Surfaces</w:t>
              </w:r>
            </w:ins>
          </w:p>
          <w:p w14:paraId="4816AD36" w14:textId="77777777" w:rsidR="00DE7495" w:rsidRPr="00DE7495" w:rsidRDefault="00DE7495" w:rsidP="00DE7495">
            <w:pPr>
              <w:spacing w:after="120"/>
              <w:rPr>
                <w:rFonts w:ascii="Calibri Light" w:hAnsi="Calibri Light"/>
                <w:sz w:val="16"/>
                <w:szCs w:val="16"/>
                <w:lang w:val="en-US"/>
              </w:rPr>
            </w:pPr>
            <w:del w:id="9771" w:author="Jing Kai Toh" w:date="2016-05-13T12:19:00Z">
              <w:r w:rsidRPr="00DE7495" w:rsidDel="00A12233">
                <w:rPr>
                  <w:rFonts w:ascii="Calibri Light" w:hAnsi="Calibri Light"/>
                  <w:sz w:val="16"/>
                  <w:szCs w:val="16"/>
                  <w:lang w:val="en-US"/>
                </w:rPr>
                <w:delText>D968-93(2001) Standard Test Methods for Abrasion Resistance of Organic Coatings by Falling Abrasive</w:delText>
              </w:r>
            </w:del>
            <w:ins w:id="9772" w:author="Jing Kai Toh" w:date="2016-05-13T12:19:00Z">
              <w:r w:rsidR="00A12233">
                <w:rPr>
                  <w:rFonts w:ascii="Calibri Light" w:hAnsi="Calibri Light"/>
                  <w:sz w:val="16"/>
                  <w:szCs w:val="16"/>
                  <w:lang w:val="en-US"/>
                </w:rPr>
                <w:t>ASTM D968 - 15 Standard Test Methods for Abrasion Resistance of Organic Coatings by Falling Abrasive</w:t>
              </w:r>
            </w:ins>
          </w:p>
          <w:p w14:paraId="28FFD7CC" w14:textId="77777777" w:rsidR="00DE7495" w:rsidRPr="00DE7495" w:rsidRDefault="00DE7495" w:rsidP="00DE7495">
            <w:pPr>
              <w:spacing w:after="120"/>
              <w:rPr>
                <w:rFonts w:ascii="Calibri Light" w:hAnsi="Calibri Light"/>
                <w:sz w:val="16"/>
                <w:szCs w:val="16"/>
                <w:lang w:val="en-US"/>
              </w:rPr>
            </w:pPr>
            <w:del w:id="9773" w:author="Jing Kai Toh" w:date="2016-05-13T12:20:00Z">
              <w:r w:rsidRPr="00DE7495" w:rsidDel="00A12233">
                <w:rPr>
                  <w:rFonts w:ascii="Calibri Light" w:hAnsi="Calibri Light"/>
                  <w:sz w:val="16"/>
                  <w:szCs w:val="16"/>
                  <w:lang w:val="en-US"/>
                </w:rPr>
                <w:delText>D1654-92(2000) Standard Test Method for Evaluation of Painted or Coated Specimens Subjected to Corrosive Environments</w:delText>
              </w:r>
            </w:del>
            <w:ins w:id="9774" w:author="Jing Kai Toh" w:date="2016-05-13T12:20:00Z">
              <w:r w:rsidR="00A12233">
                <w:rPr>
                  <w:rFonts w:ascii="Calibri Light" w:hAnsi="Calibri Light"/>
                  <w:sz w:val="16"/>
                  <w:szCs w:val="16"/>
                  <w:lang w:val="en-US"/>
                </w:rPr>
                <w:t>ASTM D1654 - 08 Standard Test Method for Evaluation of Painted or Coated Specimens Subjected to Corrosive Environments</w:t>
              </w:r>
            </w:ins>
          </w:p>
          <w:p w14:paraId="7A066527" w14:textId="77777777" w:rsidR="00DE7495" w:rsidRPr="00DE7495" w:rsidRDefault="00DE7495" w:rsidP="00DE7495">
            <w:pPr>
              <w:spacing w:after="120"/>
              <w:rPr>
                <w:rFonts w:ascii="Calibri Light" w:hAnsi="Calibri Light"/>
                <w:sz w:val="16"/>
                <w:szCs w:val="16"/>
                <w:lang w:val="en-US"/>
              </w:rPr>
            </w:pPr>
            <w:del w:id="9775" w:author="Jing Kai Toh" w:date="2016-05-13T12:20:00Z">
              <w:r w:rsidRPr="00DE7495" w:rsidDel="00A12233">
                <w:rPr>
                  <w:rFonts w:ascii="Calibri Light" w:hAnsi="Calibri Light"/>
                  <w:sz w:val="16"/>
                  <w:szCs w:val="16"/>
                  <w:lang w:val="en-US"/>
                </w:rPr>
                <w:delText>D2244-93(2000) Standard Test Method for Calculation of Color Differences From Instrumentally Measured Color Coordinates</w:delText>
              </w:r>
            </w:del>
            <w:ins w:id="9776" w:author="Jing Kai Toh" w:date="2016-05-13T12:21:00Z">
              <w:r w:rsidR="00A12233">
                <w:rPr>
                  <w:rFonts w:ascii="Calibri Light" w:hAnsi="Calibri Light"/>
                  <w:sz w:val="16"/>
                  <w:szCs w:val="16"/>
                  <w:lang w:val="en-US"/>
                </w:rPr>
                <w:t>ASTM D2247 - 15 Standard Practice for Testing Water Resistance of Coatings in 100 % Relative Humidity</w:t>
              </w:r>
            </w:ins>
            <w:ins w:id="9777" w:author="Jing Kai Toh" w:date="2016-05-13T12:20:00Z">
              <w:r w:rsidR="00A12233">
                <w:rPr>
                  <w:rFonts w:ascii="Calibri Light" w:hAnsi="Calibri Light"/>
                  <w:sz w:val="16"/>
                  <w:szCs w:val="16"/>
                  <w:lang w:val="en-US"/>
                </w:rPr>
                <w:t>ASTM D2244 - 15a Standard Practice for Calculation of Color Tolerances and Color Differences from Instrumentally Measured Color Coordinates</w:t>
              </w:r>
            </w:ins>
          </w:p>
          <w:p w14:paraId="62638446" w14:textId="77777777" w:rsidR="00DE7495" w:rsidRPr="00DE7495" w:rsidRDefault="00DE7495" w:rsidP="00DE7495">
            <w:pPr>
              <w:spacing w:after="120"/>
              <w:rPr>
                <w:rFonts w:ascii="Calibri Light" w:hAnsi="Calibri Light"/>
                <w:sz w:val="16"/>
                <w:szCs w:val="16"/>
                <w:lang w:val="en-US"/>
              </w:rPr>
            </w:pPr>
            <w:del w:id="9778" w:author="Jing Kai Toh" w:date="2016-05-13T12:22:00Z">
              <w:r w:rsidRPr="00DE7495" w:rsidDel="00A12233">
                <w:rPr>
                  <w:rFonts w:ascii="Calibri Light" w:hAnsi="Calibri Light"/>
                  <w:sz w:val="16"/>
                  <w:szCs w:val="16"/>
                  <w:lang w:val="en-US"/>
                </w:rPr>
                <w:delText>D2247-99 Standard Practice for Testing Water Resistance of Coatings in 100% Relative Humidity</w:delText>
              </w:r>
            </w:del>
            <w:ins w:id="9779" w:author="Jing Kai Toh" w:date="2016-05-13T12:22:00Z">
              <w:r w:rsidR="00A12233">
                <w:rPr>
                  <w:rFonts w:ascii="Calibri Light" w:hAnsi="Calibri Light"/>
                  <w:sz w:val="16"/>
                  <w:szCs w:val="16"/>
                  <w:lang w:val="en-US"/>
                </w:rPr>
                <w:t>ASTM D2247 - 15 Standard Practice for Testing Water Resistance of Coatings in 100 % Relative Humidity</w:t>
              </w:r>
            </w:ins>
          </w:p>
          <w:p w14:paraId="1ED65C0E" w14:textId="77777777" w:rsidR="00DE7495" w:rsidRPr="00DE7495" w:rsidRDefault="00DE7495" w:rsidP="00DE7495">
            <w:pPr>
              <w:spacing w:after="120"/>
              <w:rPr>
                <w:rFonts w:ascii="Calibri Light" w:hAnsi="Calibri Light"/>
                <w:sz w:val="16"/>
                <w:szCs w:val="16"/>
                <w:lang w:val="en-US"/>
              </w:rPr>
            </w:pPr>
            <w:del w:id="9780" w:author="Jing Kai Toh" w:date="2016-05-13T12:22:00Z">
              <w:r w:rsidRPr="00DE7495" w:rsidDel="00A12233">
                <w:rPr>
                  <w:rFonts w:ascii="Calibri Light" w:hAnsi="Calibri Light"/>
                  <w:sz w:val="16"/>
                  <w:szCs w:val="16"/>
                  <w:lang w:val="en-US"/>
                </w:rPr>
                <w:delText>D2794-93(1999)e1 Standard Test Method for Resistance of Organic Coatings to the Effects of Rapid Deformation (Impact)</w:delText>
              </w:r>
            </w:del>
            <w:ins w:id="9781" w:author="Jing Kai Toh" w:date="2016-05-13T12:22:00Z">
              <w:r w:rsidR="00A12233">
                <w:rPr>
                  <w:rFonts w:ascii="Calibri Light" w:hAnsi="Calibri Light"/>
                  <w:sz w:val="16"/>
                  <w:szCs w:val="16"/>
                  <w:lang w:val="en-US"/>
                </w:rPr>
                <w:t>ASTM D2794 - 93(2010) Standard Test Method for Resistance of Organic Coatings to the Effects of Rapid Deformation (Impact)</w:t>
              </w:r>
            </w:ins>
          </w:p>
          <w:p w14:paraId="20964AC6" w14:textId="77777777" w:rsidR="00DE7495" w:rsidRPr="00DE7495" w:rsidRDefault="00DE7495" w:rsidP="00DE7495">
            <w:pPr>
              <w:spacing w:after="120"/>
              <w:rPr>
                <w:rFonts w:ascii="Calibri Light" w:hAnsi="Calibri Light"/>
                <w:sz w:val="16"/>
                <w:szCs w:val="16"/>
                <w:lang w:val="en-US"/>
              </w:rPr>
            </w:pPr>
            <w:del w:id="9782" w:author="Jing Kai Toh" w:date="2016-05-13T12:23:00Z">
              <w:r w:rsidRPr="00DE7495" w:rsidDel="00A12233">
                <w:rPr>
                  <w:rFonts w:ascii="Calibri Light" w:hAnsi="Calibri Light"/>
                  <w:sz w:val="16"/>
                  <w:szCs w:val="16"/>
                  <w:lang w:val="en-US"/>
                </w:rPr>
                <w:delText>E1592-01 Standard Test Method for Structural Performance of Sheet Metal Roof and Siding Systems by Uniform Static Air Pressure Difference</w:delText>
              </w:r>
            </w:del>
            <w:ins w:id="9783" w:author="Jing Kai Toh" w:date="2016-05-13T12:23:00Z">
              <w:r w:rsidR="00A12233">
                <w:rPr>
                  <w:rFonts w:ascii="Calibri Light" w:hAnsi="Calibri Light"/>
                  <w:sz w:val="16"/>
                  <w:szCs w:val="16"/>
                  <w:lang w:val="en-US"/>
                </w:rPr>
                <w:t>ASTM E1592 - 05(2012) Standard Test Method for Structural Performance of Sheet Metal Roof and Siding Systems by Uniform Static Air Pressure Difference</w:t>
              </w:r>
            </w:ins>
          </w:p>
          <w:p w14:paraId="40BF3E8F" w14:textId="77777777" w:rsidR="00DE7495" w:rsidRPr="00DE7495" w:rsidRDefault="00DE7495" w:rsidP="00DE7495">
            <w:pPr>
              <w:spacing w:after="120"/>
              <w:rPr>
                <w:rFonts w:ascii="Calibri Light" w:hAnsi="Calibri Light"/>
                <w:sz w:val="16"/>
                <w:szCs w:val="16"/>
                <w:lang w:val="en-US"/>
              </w:rPr>
            </w:pPr>
            <w:del w:id="9784" w:author="Jing Kai Toh" w:date="2016-05-13T12:23:00Z">
              <w:r w:rsidRPr="00DE7495" w:rsidDel="00A12233">
                <w:rPr>
                  <w:rFonts w:ascii="Calibri Light" w:hAnsi="Calibri Light"/>
                  <w:sz w:val="16"/>
                  <w:szCs w:val="16"/>
                  <w:lang w:val="en-US"/>
                </w:rPr>
                <w:delText>E283-91(1999) Standard Test Method for Determining the Rate of Air Leakage Through Exterior Windows, Curtain Walls, and Doors Under Specified Pressure Differences Across the Specimen</w:delText>
              </w:r>
            </w:del>
            <w:ins w:id="9785" w:author="Jing Kai Toh" w:date="2016-05-13T12:23:00Z">
              <w:r w:rsidR="00A12233">
                <w:rPr>
                  <w:rFonts w:ascii="Calibri Light" w:hAnsi="Calibri Light"/>
                  <w:sz w:val="16"/>
                  <w:szCs w:val="16"/>
                  <w:lang w:val="en-US"/>
                </w:rPr>
                <w:t>ASTM E283 - 04(2012) Standard Test Method for Determining Rate of Air Leakage Through Exterior Windows, Curtain Walls, and Doors Under Specified Pressure Differences Across the Specimen</w:t>
              </w:r>
            </w:ins>
          </w:p>
          <w:p w14:paraId="03CFC95F" w14:textId="77777777" w:rsidR="00DE7495" w:rsidRPr="00DE7495" w:rsidRDefault="00DE7495" w:rsidP="00DE7495">
            <w:pPr>
              <w:spacing w:after="120"/>
              <w:rPr>
                <w:rFonts w:ascii="Calibri Light" w:hAnsi="Calibri Light"/>
                <w:sz w:val="16"/>
                <w:szCs w:val="16"/>
                <w:lang w:val="en-US"/>
              </w:rPr>
            </w:pPr>
            <w:del w:id="9786" w:author="Jing Kai Toh" w:date="2016-05-13T12:24:00Z">
              <w:r w:rsidRPr="00DE7495" w:rsidDel="00A12233">
                <w:rPr>
                  <w:rFonts w:ascii="Calibri Light" w:hAnsi="Calibri Light"/>
                  <w:sz w:val="16"/>
                  <w:szCs w:val="16"/>
                  <w:lang w:val="en-US"/>
                </w:rPr>
                <w:delText>E376-96 Standard Practice for Measuring Coating Thickness by Magnetic-Field or Eddy-Current (Electromagnetic) Test Methods</w:delText>
              </w:r>
            </w:del>
            <w:ins w:id="9787" w:author="Jing Kai Toh" w:date="2016-05-13T12:24:00Z">
              <w:r w:rsidR="00A12233">
                <w:rPr>
                  <w:rFonts w:ascii="Calibri Light" w:hAnsi="Calibri Light"/>
                  <w:sz w:val="16"/>
                  <w:szCs w:val="16"/>
                  <w:lang w:val="en-US"/>
                </w:rPr>
                <w:t>ASTM E376 - 11 Standard Practice for Measuring Coating Thickness by Magnetic-Field or Eddy-Current (Electromagnetic) Testing Methods</w:t>
              </w:r>
            </w:ins>
          </w:p>
          <w:p w14:paraId="556CF7AF" w14:textId="77777777" w:rsidR="00DE7495" w:rsidRPr="00DE7495" w:rsidRDefault="00DE7495" w:rsidP="00DE7495">
            <w:pPr>
              <w:spacing w:after="120"/>
              <w:rPr>
                <w:rFonts w:ascii="Calibri Light" w:hAnsi="Calibri Light"/>
                <w:sz w:val="16"/>
                <w:szCs w:val="16"/>
                <w:lang w:val="en-US"/>
              </w:rPr>
            </w:pPr>
            <w:del w:id="9788" w:author="Jing Kai Toh" w:date="2016-05-13T12:25:00Z">
              <w:r w:rsidRPr="00DE7495" w:rsidDel="00A12233">
                <w:rPr>
                  <w:rFonts w:ascii="Calibri Light" w:hAnsi="Calibri Light"/>
                  <w:sz w:val="16"/>
                  <w:szCs w:val="16"/>
                  <w:lang w:val="en-US"/>
                </w:rPr>
                <w:delText>E1424-91(2000) Standard Test Method for Determining the Rate of Air Leakage Through Exterior Windows, Curtain Walls, and Doors Under Specified Pressure and Temperature Differences Across the Specimen</w:delText>
              </w:r>
            </w:del>
            <w:ins w:id="9789" w:author="Jing Kai Toh" w:date="2016-05-13T12:25:00Z">
              <w:r w:rsidR="00A12233">
                <w:rPr>
                  <w:rFonts w:ascii="Calibri Light" w:hAnsi="Calibri Light"/>
                  <w:sz w:val="16"/>
                  <w:szCs w:val="16"/>
                  <w:lang w:val="en-US"/>
                </w:rPr>
                <w:t>ASTM E1424 - 91(2008) Standard Test Method for Determining the Rate of Air Leakage Through Exterior Windows, Curtain Walls, and Doors Under Specified Pressure and Temperature Differences Across the Specimen</w:t>
              </w:r>
            </w:ins>
          </w:p>
          <w:p w14:paraId="5066DAED" w14:textId="77777777" w:rsidR="00DE7495" w:rsidRPr="00DE7495" w:rsidRDefault="00DE7495" w:rsidP="00DE7495">
            <w:pPr>
              <w:spacing w:after="120"/>
              <w:rPr>
                <w:rFonts w:ascii="Calibri Light" w:hAnsi="Calibri Light"/>
                <w:sz w:val="16"/>
                <w:szCs w:val="16"/>
                <w:lang w:val="en-US"/>
              </w:rPr>
            </w:pPr>
            <w:del w:id="9790" w:author="Jing Kai Toh" w:date="2016-05-13T12:26:00Z">
              <w:r w:rsidRPr="00DE7495" w:rsidDel="00A12233">
                <w:rPr>
                  <w:rFonts w:ascii="Calibri Light" w:hAnsi="Calibri Light"/>
                  <w:sz w:val="16"/>
                  <w:szCs w:val="16"/>
                  <w:lang w:val="en-US"/>
                </w:rPr>
                <w:delText>E1233-00 Standard Test Method for Structural Performance of Exterior Windows, Curtain Walls, and Doors by Cyclic Static Air Pressure Differential</w:delText>
              </w:r>
            </w:del>
            <w:ins w:id="9791" w:author="Jing Kai Toh" w:date="2016-05-13T12:26:00Z">
              <w:r w:rsidR="00A12233">
                <w:rPr>
                  <w:rFonts w:ascii="Calibri Light" w:hAnsi="Calibri Light"/>
                  <w:sz w:val="16"/>
                  <w:szCs w:val="16"/>
                  <w:lang w:val="en-US"/>
                </w:rPr>
                <w:t>ASTM E1233 / E1233M - 14 Standard Test Method for Structural Performance of Exterior Windows, Doors, Skylights, and Curtain Walls by Cyclic Air Pressure Differential</w:t>
              </w:r>
            </w:ins>
          </w:p>
          <w:p w14:paraId="14E99496" w14:textId="77777777" w:rsidR="00DE7495" w:rsidRPr="00DE7495" w:rsidRDefault="00DE7495" w:rsidP="00DE7495">
            <w:pPr>
              <w:spacing w:after="120"/>
              <w:rPr>
                <w:rFonts w:ascii="Calibri Light" w:hAnsi="Calibri Light"/>
                <w:sz w:val="16"/>
                <w:szCs w:val="16"/>
                <w:lang w:val="en-US"/>
              </w:rPr>
            </w:pPr>
            <w:del w:id="9792" w:author="Jing Kai Toh" w:date="2016-05-13T12:26:00Z">
              <w:r w:rsidRPr="00DE7495" w:rsidDel="00A12233">
                <w:rPr>
                  <w:rFonts w:ascii="Calibri Light" w:hAnsi="Calibri Light"/>
                  <w:sz w:val="16"/>
                  <w:szCs w:val="16"/>
                  <w:lang w:val="en-US"/>
                </w:rPr>
                <w:delText>E1105-00 Standard Test Method for Field Determination of Water Penetration of Installed Exterior Windows, Skylights, Doors, and Curtain Walls by Uniform or Cyclic Static Air Pressure Difference</w:delText>
              </w:r>
            </w:del>
            <w:ins w:id="9793" w:author="Jing Kai Toh" w:date="2016-05-13T12:26:00Z">
              <w:r w:rsidR="00A12233">
                <w:rPr>
                  <w:rFonts w:ascii="Calibri Light" w:hAnsi="Calibri Light"/>
                  <w:sz w:val="16"/>
                  <w:szCs w:val="16"/>
                  <w:lang w:val="en-US"/>
                </w:rPr>
                <w:t>ASTM E1105 - 15 Standard Test Method for Field Determination of Water Penetration of Installed Exterior Windows, Skylights, Doors, and Curtain Walls, by Uniform or Cyclic Static Air Pressure Difference</w:t>
              </w:r>
            </w:ins>
          </w:p>
          <w:p w14:paraId="5FF5F3D7" w14:textId="77777777" w:rsidR="00DE7495" w:rsidRPr="00DE7495" w:rsidRDefault="00DE7495" w:rsidP="00DE7495">
            <w:pPr>
              <w:spacing w:after="120"/>
              <w:rPr>
                <w:rFonts w:ascii="Calibri Light" w:hAnsi="Calibri Light"/>
                <w:sz w:val="16"/>
                <w:szCs w:val="16"/>
                <w:lang w:val="en-US"/>
              </w:rPr>
            </w:pPr>
            <w:del w:id="9794" w:author="Jing Kai Toh" w:date="2016-05-13T12:27:00Z">
              <w:r w:rsidRPr="00DE7495" w:rsidDel="00A12233">
                <w:rPr>
                  <w:rFonts w:ascii="Calibri Light" w:hAnsi="Calibri Light"/>
                  <w:sz w:val="16"/>
                  <w:szCs w:val="16"/>
                  <w:lang w:val="en-US"/>
                </w:rPr>
                <w:delText>E547-00 Standard Test Method for Water Penetration of Exterior Windows, Skylights, Doors, and Curtain Walls by Cyclic Static Air Pressure Difference</w:delText>
              </w:r>
            </w:del>
            <w:ins w:id="9795" w:author="Jing Kai Toh" w:date="2016-05-13T12:27:00Z">
              <w:r w:rsidR="00A12233">
                <w:rPr>
                  <w:rFonts w:ascii="Calibri Light" w:hAnsi="Calibri Light"/>
                  <w:sz w:val="16"/>
                  <w:szCs w:val="16"/>
                  <w:lang w:val="en-US"/>
                </w:rPr>
                <w:t>ASTM E547 - 00(2009) Standard Test Method for Water Penetration of Exterior Windows, Skylights, Doors, and Curtain Walls by Cyclic Static Air Pressure Difference</w:t>
              </w:r>
            </w:ins>
          </w:p>
          <w:p w14:paraId="79986587" w14:textId="77777777" w:rsidR="00DE7495" w:rsidRPr="00DE7495" w:rsidRDefault="00DE7495" w:rsidP="00DE7495">
            <w:pPr>
              <w:spacing w:after="120"/>
              <w:rPr>
                <w:rFonts w:ascii="Calibri Light" w:hAnsi="Calibri Light"/>
                <w:sz w:val="16"/>
                <w:szCs w:val="16"/>
                <w:lang w:val="en-US"/>
              </w:rPr>
            </w:pPr>
            <w:del w:id="9796" w:author="Jing Kai Toh" w:date="2016-05-13T12:27:00Z">
              <w:r w:rsidRPr="00DE7495" w:rsidDel="00A12233">
                <w:rPr>
                  <w:rFonts w:ascii="Calibri Light" w:hAnsi="Calibri Light"/>
                  <w:sz w:val="16"/>
                  <w:szCs w:val="16"/>
                  <w:lang w:val="en-US"/>
                </w:rPr>
                <w:delText>E331-00 Standard Test Method for Water Penetration of Exterior Windows, Skylights, Doors, and Curtain Walls by Uniform Static Air Pressure Difference</w:delText>
              </w:r>
            </w:del>
            <w:ins w:id="9797" w:author="Jing Kai Toh" w:date="2016-05-13T12:27:00Z">
              <w:r w:rsidR="00A12233">
                <w:rPr>
                  <w:rFonts w:ascii="Calibri Light" w:hAnsi="Calibri Light"/>
                  <w:sz w:val="16"/>
                  <w:szCs w:val="16"/>
                  <w:lang w:val="en-US"/>
                </w:rPr>
                <w:t>ASTM E331 - 00(2009) Standard Test Method for Water Penetration of Exterior Windows, Skylights, Doors, and Curtain Walls by Uniform Static Air Pressure Difference</w:t>
              </w:r>
            </w:ins>
          </w:p>
          <w:p w14:paraId="667BF7DB" w14:textId="77777777" w:rsidR="00DE7495" w:rsidRPr="00DE7495" w:rsidRDefault="00DE7495" w:rsidP="00DE7495">
            <w:pPr>
              <w:spacing w:after="120"/>
              <w:rPr>
                <w:rFonts w:ascii="Calibri Light" w:hAnsi="Calibri Light"/>
                <w:sz w:val="16"/>
                <w:szCs w:val="16"/>
                <w:lang w:val="en-US"/>
              </w:rPr>
            </w:pPr>
            <w:del w:id="9798" w:author="Jing Kai Toh" w:date="2016-05-13T12:28:00Z">
              <w:r w:rsidRPr="00DE7495" w:rsidDel="00A12233">
                <w:rPr>
                  <w:rFonts w:ascii="Calibri Light" w:hAnsi="Calibri Light"/>
                  <w:sz w:val="16"/>
                  <w:szCs w:val="16"/>
                  <w:lang w:val="en-US"/>
                </w:rPr>
                <w:delText>E330-97e1 Standard Test Method for Structural Performance of Exterior Windows, Curtain Walls, and Doors by Uniform Static Air Pressure Difference</w:delText>
              </w:r>
            </w:del>
            <w:ins w:id="9799" w:author="Jing Kai Toh" w:date="2016-05-13T12:28:00Z">
              <w:r w:rsidR="00A12233">
                <w:rPr>
                  <w:rFonts w:ascii="Calibri Light" w:hAnsi="Calibri Light"/>
                  <w:sz w:val="16"/>
                  <w:szCs w:val="16"/>
                  <w:lang w:val="en-US"/>
                </w:rPr>
                <w:t>ASTM E330 / E330M - 14 Standard Test Method for Structural Performance of Exterior Windows, Doors, Skylights and Curtain Walls by Uniform Static Air Pressure Difference</w:t>
              </w:r>
            </w:ins>
          </w:p>
          <w:p w14:paraId="3CE08AAA" w14:textId="77777777" w:rsidR="00DE7495" w:rsidRPr="00DE7495" w:rsidRDefault="00DE7495" w:rsidP="00DE7495">
            <w:pPr>
              <w:spacing w:after="120"/>
              <w:rPr>
                <w:rFonts w:ascii="Calibri Light" w:hAnsi="Calibri Light"/>
                <w:sz w:val="16"/>
                <w:szCs w:val="16"/>
                <w:lang w:val="en-US"/>
              </w:rPr>
            </w:pPr>
            <w:del w:id="9800" w:author="Jing Kai Toh" w:date="2016-05-13T12:28:00Z">
              <w:r w:rsidRPr="00DE7495" w:rsidDel="00A12233">
                <w:rPr>
                  <w:rFonts w:ascii="Calibri Light" w:hAnsi="Calibri Light"/>
                  <w:sz w:val="16"/>
                  <w:szCs w:val="16"/>
                  <w:lang w:val="en-US"/>
                </w:rPr>
                <w:delText>E1996-01 Standard Specification for Performance of Exterior Windows, Curtain Walls, Doors and Storm Shutters Impacted by Windborne Debris in Hurricanes</w:delText>
              </w:r>
            </w:del>
            <w:ins w:id="9801" w:author="Jing Kai Toh" w:date="2016-05-13T12:28:00Z">
              <w:r w:rsidR="00A12233">
                <w:rPr>
                  <w:rFonts w:ascii="Calibri Light" w:hAnsi="Calibri Light"/>
                  <w:sz w:val="16"/>
                  <w:szCs w:val="16"/>
                  <w:lang w:val="en-US"/>
                </w:rPr>
                <w:t>ASTM E1996 - 14a Standard Specification for Performance of Exterior Windows, Curtain Walls, Doors, and Impact Protective Systems Impacted by Windborne Debris in Hurricanes</w:t>
              </w:r>
            </w:ins>
          </w:p>
          <w:p w14:paraId="0D346A23" w14:textId="77777777" w:rsidR="00DE7495" w:rsidRPr="00DE7495" w:rsidRDefault="00DE7495" w:rsidP="00DE7495">
            <w:pPr>
              <w:spacing w:after="120"/>
              <w:rPr>
                <w:rFonts w:ascii="Calibri Light" w:hAnsi="Calibri Light"/>
                <w:sz w:val="16"/>
                <w:szCs w:val="16"/>
                <w:lang w:val="en-US"/>
              </w:rPr>
            </w:pPr>
            <w:del w:id="9802" w:author="Jing Kai Toh" w:date="2016-05-13T12:29:00Z">
              <w:r w:rsidRPr="00DE7495" w:rsidDel="00A77F4C">
                <w:rPr>
                  <w:rFonts w:ascii="Calibri Light" w:hAnsi="Calibri Light"/>
                  <w:sz w:val="16"/>
                  <w:szCs w:val="16"/>
                  <w:lang w:val="en-US"/>
                </w:rPr>
                <w:delText>E998-84(1999) Standard Test Method for Structural Performance of Glass in Windows, Curtain Walls, and Doors Under the Influence of Uniform Static Loads by Nondestructive Method</w:delText>
              </w:r>
            </w:del>
            <w:ins w:id="9803" w:author="Jing Kai Toh" w:date="2016-05-13T12:29:00Z">
              <w:r w:rsidR="00A77F4C">
                <w:rPr>
                  <w:rFonts w:ascii="Calibri Light" w:hAnsi="Calibri Light"/>
                  <w:sz w:val="16"/>
                  <w:szCs w:val="16"/>
                  <w:lang w:val="en-US"/>
                </w:rPr>
                <w:t>ASTM E998 - 12 Standard Test Method for Structural Performance of Glass in Windows, Curtain Walls, and Doors Under the Influence of Uniform Static Loads by Nondestructive Method</w:t>
              </w:r>
            </w:ins>
          </w:p>
          <w:p w14:paraId="2ED8740B" w14:textId="77777777" w:rsidR="00DE7495" w:rsidRPr="00DE7495" w:rsidRDefault="00DE7495" w:rsidP="00DE7495">
            <w:pPr>
              <w:spacing w:after="120"/>
              <w:rPr>
                <w:rFonts w:ascii="Calibri Light" w:hAnsi="Calibri Light"/>
                <w:sz w:val="16"/>
                <w:szCs w:val="16"/>
                <w:lang w:val="en-US"/>
              </w:rPr>
            </w:pPr>
            <w:del w:id="9804" w:author="Jing Kai Toh" w:date="2016-05-13T12:30:00Z">
              <w:r w:rsidRPr="00DE7495" w:rsidDel="00A77F4C">
                <w:rPr>
                  <w:rFonts w:ascii="Calibri Light" w:hAnsi="Calibri Light"/>
                  <w:sz w:val="16"/>
                  <w:szCs w:val="16"/>
                  <w:lang w:val="en-US"/>
                </w:rPr>
                <w:delText>E1886-97 Standard Test Method for Performance of Exterior Windows, Curtain Walls, Doors, and Storm Shutters Impacted by Missile(s) and Exposed to Cyclic Pressure Differentials</w:delText>
              </w:r>
            </w:del>
            <w:ins w:id="9805" w:author="Jing Kai Toh" w:date="2016-05-13T12:30:00Z">
              <w:r w:rsidR="00A77F4C">
                <w:rPr>
                  <w:rFonts w:ascii="Calibri Light" w:hAnsi="Calibri Light"/>
                  <w:sz w:val="16"/>
                  <w:szCs w:val="16"/>
                  <w:lang w:val="en-US"/>
                </w:rPr>
                <w:t>ASTM E1886 - 13a Standard Test Method for Performance of Exterior Windows, Curtain Walls, Doors, and Impact Protective Systems Impacted by Missile(s) and Exposed to Cyclic Pressure Differentials</w:t>
              </w:r>
            </w:ins>
          </w:p>
          <w:p w14:paraId="40E88DBB" w14:textId="77777777" w:rsidR="00DE7495" w:rsidRPr="00DE7495" w:rsidRDefault="00DE7495" w:rsidP="00DE7495">
            <w:pPr>
              <w:spacing w:after="120"/>
              <w:rPr>
                <w:rFonts w:ascii="Calibri Light" w:hAnsi="Calibri Light"/>
                <w:sz w:val="16"/>
                <w:szCs w:val="16"/>
                <w:lang w:val="en-US"/>
              </w:rPr>
            </w:pPr>
            <w:del w:id="9806" w:author="Jing Kai Toh" w:date="2016-05-13T12:30:00Z">
              <w:r w:rsidRPr="00DE7495" w:rsidDel="00A77F4C">
                <w:rPr>
                  <w:rFonts w:ascii="Calibri Light" w:hAnsi="Calibri Light"/>
                  <w:sz w:val="16"/>
                  <w:szCs w:val="16"/>
                  <w:lang w:val="en-US"/>
                </w:rPr>
                <w:delText>E997-01 Standard Test Method for Structural Performance of Glass in Exterior Windows, Curtain Walls, and Doors Under the Influence of Uniform Static Loads by Destructive Methods</w:delText>
              </w:r>
            </w:del>
            <w:ins w:id="9807" w:author="Jing Kai Toh" w:date="2016-05-13T12:30:00Z">
              <w:r w:rsidR="00A77F4C">
                <w:rPr>
                  <w:rFonts w:ascii="Calibri Light" w:hAnsi="Calibri Light"/>
                  <w:sz w:val="16"/>
                  <w:szCs w:val="16"/>
                  <w:lang w:val="en-US"/>
                </w:rPr>
                <w:t>ASTM E997 - 15 Standard Test Method for Evaluating Glass Breakage Probability Under the Influence of Uniform Static Loads by Proof Load Testing</w:t>
              </w:r>
            </w:ins>
          </w:p>
          <w:p w14:paraId="34922091" w14:textId="77777777" w:rsidR="00401C5E" w:rsidRPr="00DE7495" w:rsidRDefault="00401C5E" w:rsidP="00DE7495">
            <w:pPr>
              <w:spacing w:after="120"/>
              <w:rPr>
                <w:rFonts w:ascii="Calibri Light" w:hAnsi="Calibri Light"/>
                <w:sz w:val="16"/>
                <w:szCs w:val="16"/>
                <w:lang w:val="en-US"/>
              </w:rPr>
            </w:pPr>
          </w:p>
        </w:tc>
      </w:tr>
      <w:tr w:rsidR="00401C5E" w:rsidRPr="004F3C8C" w14:paraId="62652FD0" w14:textId="77777777" w:rsidTr="00401C5E">
        <w:tc>
          <w:tcPr>
            <w:tcW w:w="685" w:type="dxa"/>
          </w:tcPr>
          <w:p w14:paraId="1F2932F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0A94FC8F" w14:textId="77777777" w:rsidR="00DE7495" w:rsidRPr="00DE7495" w:rsidRDefault="00DE7495" w:rsidP="00DE7495">
            <w:pPr>
              <w:spacing w:after="120"/>
              <w:rPr>
                <w:rFonts w:ascii="Calibri Light" w:hAnsi="Calibri Light"/>
                <w:sz w:val="16"/>
                <w:szCs w:val="16"/>
                <w:lang w:val="en-US"/>
              </w:rPr>
            </w:pPr>
            <w:r w:rsidRPr="00DE7495">
              <w:rPr>
                <w:rFonts w:ascii="Calibri Light" w:hAnsi="Calibri Light"/>
                <w:sz w:val="16"/>
                <w:szCs w:val="16"/>
                <w:lang w:val="en-US"/>
              </w:rPr>
              <w:t>AS 1562.1-1992 </w:t>
            </w:r>
            <w:r w:rsidRPr="00DE7495">
              <w:rPr>
                <w:rFonts w:ascii="Calibri Light" w:hAnsi="Calibri Light"/>
                <w:sz w:val="16"/>
                <w:szCs w:val="16"/>
                <w:lang w:val="en-US"/>
              </w:rPr>
              <w:br/>
              <w:t>Design and installation of sheet roof and wall cladding - Metal</w:t>
            </w:r>
          </w:p>
          <w:p w14:paraId="10A9B0BA" w14:textId="77777777" w:rsidR="00DE7495" w:rsidRPr="00DE7495" w:rsidRDefault="00DE7495" w:rsidP="00DE7495">
            <w:pPr>
              <w:spacing w:after="120"/>
              <w:rPr>
                <w:rFonts w:ascii="Calibri Light" w:hAnsi="Calibri Light"/>
                <w:sz w:val="16"/>
                <w:szCs w:val="16"/>
                <w:lang w:val="en-US"/>
              </w:rPr>
            </w:pPr>
            <w:r w:rsidRPr="00DE7495">
              <w:rPr>
                <w:rFonts w:ascii="Calibri Light" w:hAnsi="Calibri Light"/>
                <w:sz w:val="16"/>
                <w:szCs w:val="16"/>
                <w:lang w:val="en-US"/>
              </w:rPr>
              <w:t>AS 1562.1-1992/Amdt 1-1993 </w:t>
            </w:r>
            <w:r w:rsidRPr="00DE7495">
              <w:rPr>
                <w:rFonts w:ascii="Calibri Light" w:hAnsi="Calibri Light"/>
                <w:sz w:val="16"/>
                <w:szCs w:val="16"/>
                <w:lang w:val="en-US"/>
              </w:rPr>
              <w:br/>
              <w:t>Design and installation of sheet roof and wall cladding - Metal</w:t>
            </w:r>
          </w:p>
          <w:p w14:paraId="58ED7A94" w14:textId="77777777" w:rsidR="00DE7495" w:rsidRPr="00DE7495" w:rsidRDefault="00DE7495" w:rsidP="00DE7495">
            <w:pPr>
              <w:spacing w:after="120"/>
              <w:rPr>
                <w:rFonts w:ascii="Calibri Light" w:hAnsi="Calibri Light"/>
                <w:sz w:val="16"/>
                <w:szCs w:val="16"/>
                <w:lang w:val="en-US"/>
              </w:rPr>
            </w:pPr>
            <w:r w:rsidRPr="00DE7495">
              <w:rPr>
                <w:rFonts w:ascii="Calibri Light" w:hAnsi="Calibri Light"/>
                <w:sz w:val="16"/>
                <w:szCs w:val="16"/>
                <w:lang w:val="en-US"/>
              </w:rPr>
              <w:t>AS 1562.1-1992/Amdt 2-1995 </w:t>
            </w:r>
            <w:r w:rsidRPr="00DE7495">
              <w:rPr>
                <w:rFonts w:ascii="Calibri Light" w:hAnsi="Calibri Light"/>
                <w:sz w:val="16"/>
                <w:szCs w:val="16"/>
                <w:lang w:val="en-US"/>
              </w:rPr>
              <w:br/>
              <w:t>Design and installation of sheet roof and wall cladding - Metal</w:t>
            </w:r>
          </w:p>
          <w:p w14:paraId="298463A6" w14:textId="77777777" w:rsidR="00DE7495" w:rsidRPr="00DE7495" w:rsidRDefault="00DE7495" w:rsidP="00DE7495">
            <w:pPr>
              <w:spacing w:after="120"/>
              <w:rPr>
                <w:rFonts w:ascii="Calibri Light" w:hAnsi="Calibri Light"/>
                <w:sz w:val="16"/>
                <w:szCs w:val="16"/>
                <w:lang w:val="en-US"/>
              </w:rPr>
            </w:pPr>
            <w:r w:rsidRPr="00DE7495">
              <w:rPr>
                <w:rFonts w:ascii="Calibri Light" w:hAnsi="Calibri Light"/>
                <w:sz w:val="16"/>
                <w:szCs w:val="16"/>
                <w:lang w:val="en-US"/>
              </w:rPr>
              <w:t>AS 4040.0-1992 </w:t>
            </w:r>
            <w:r w:rsidRPr="00DE7495">
              <w:rPr>
                <w:rFonts w:ascii="Calibri Light" w:hAnsi="Calibri Light"/>
                <w:sz w:val="16"/>
                <w:szCs w:val="16"/>
                <w:lang w:val="en-US"/>
              </w:rPr>
              <w:br/>
              <w:t>Methods of testing sheet roof and wall cladding - Introduction, list of methods and general requirements</w:t>
            </w:r>
          </w:p>
          <w:p w14:paraId="56EF8FA6" w14:textId="77777777" w:rsidR="00DE7495" w:rsidRPr="00DE7495" w:rsidRDefault="00DE7495" w:rsidP="00DE7495">
            <w:pPr>
              <w:spacing w:after="120"/>
              <w:rPr>
                <w:rFonts w:ascii="Calibri Light" w:hAnsi="Calibri Light"/>
                <w:sz w:val="16"/>
                <w:szCs w:val="16"/>
                <w:lang w:val="en-US"/>
              </w:rPr>
            </w:pPr>
            <w:r w:rsidRPr="00DE7495">
              <w:rPr>
                <w:rFonts w:ascii="Calibri Light" w:hAnsi="Calibri Light"/>
                <w:sz w:val="16"/>
                <w:szCs w:val="16"/>
                <w:lang w:val="en-US"/>
              </w:rPr>
              <w:t>AS 4040.1-1992 </w:t>
            </w:r>
            <w:r w:rsidRPr="00DE7495">
              <w:rPr>
                <w:rFonts w:ascii="Calibri Light" w:hAnsi="Calibri Light"/>
                <w:sz w:val="16"/>
                <w:szCs w:val="16"/>
                <w:lang w:val="en-US"/>
              </w:rPr>
              <w:br/>
              <w:t>Methods of testing sheet roof and wall cladding - Resistance to concentrated loads</w:t>
            </w:r>
          </w:p>
          <w:p w14:paraId="3F66C3EC" w14:textId="77777777" w:rsidR="00DE7495" w:rsidRPr="00DE7495" w:rsidRDefault="00DE7495" w:rsidP="00DE7495">
            <w:pPr>
              <w:spacing w:after="120"/>
              <w:rPr>
                <w:rFonts w:ascii="Calibri Light" w:hAnsi="Calibri Light"/>
                <w:sz w:val="16"/>
                <w:szCs w:val="16"/>
                <w:lang w:val="en-US"/>
              </w:rPr>
            </w:pPr>
            <w:r w:rsidRPr="00DE7495">
              <w:rPr>
                <w:rFonts w:ascii="Calibri Light" w:hAnsi="Calibri Light"/>
                <w:sz w:val="16"/>
                <w:szCs w:val="16"/>
                <w:lang w:val="en-US"/>
              </w:rPr>
              <w:t>AS 4040.2-1992 </w:t>
            </w:r>
            <w:r w:rsidRPr="00DE7495">
              <w:rPr>
                <w:rFonts w:ascii="Calibri Light" w:hAnsi="Calibri Light"/>
                <w:sz w:val="16"/>
                <w:szCs w:val="16"/>
                <w:lang w:val="en-US"/>
              </w:rPr>
              <w:br/>
              <w:t>Methods of testing sheet roof and wall cladding - Resistance to wind pressures for non-cyclone regions</w:t>
            </w:r>
          </w:p>
          <w:p w14:paraId="64770ECC" w14:textId="77777777" w:rsidR="00DE7495" w:rsidRPr="00DE7495" w:rsidRDefault="00DE7495" w:rsidP="00DE7495">
            <w:pPr>
              <w:spacing w:after="120"/>
              <w:rPr>
                <w:rFonts w:ascii="Calibri Light" w:hAnsi="Calibri Light"/>
                <w:sz w:val="16"/>
                <w:szCs w:val="16"/>
                <w:lang w:val="en-US"/>
              </w:rPr>
            </w:pPr>
            <w:r w:rsidRPr="00DE7495">
              <w:rPr>
                <w:rFonts w:ascii="Calibri Light" w:hAnsi="Calibri Light"/>
                <w:sz w:val="16"/>
                <w:szCs w:val="16"/>
                <w:lang w:val="en-US"/>
              </w:rPr>
              <w:t>AS/NZS 4040.4:1996 </w:t>
            </w:r>
            <w:r w:rsidRPr="00DE7495">
              <w:rPr>
                <w:rFonts w:ascii="Calibri Light" w:hAnsi="Calibri Light"/>
                <w:sz w:val="16"/>
                <w:szCs w:val="16"/>
                <w:lang w:val="en-US"/>
              </w:rPr>
              <w:br/>
              <w:t>Methods of testing sheet roof and wall cladding - Resistance to impact (sandbag) for sheet roof materials</w:t>
            </w:r>
          </w:p>
          <w:p w14:paraId="467F8EB0" w14:textId="77777777" w:rsidR="00DE7495" w:rsidRPr="00DE7495" w:rsidRDefault="00DE7495" w:rsidP="00DE7495">
            <w:pPr>
              <w:spacing w:after="120"/>
              <w:rPr>
                <w:rFonts w:ascii="Calibri Light" w:hAnsi="Calibri Light"/>
                <w:sz w:val="16"/>
                <w:szCs w:val="16"/>
                <w:lang w:val="en-US"/>
              </w:rPr>
            </w:pPr>
            <w:r w:rsidRPr="00DE7495">
              <w:rPr>
                <w:rFonts w:ascii="Calibri Light" w:hAnsi="Calibri Light"/>
                <w:sz w:val="16"/>
                <w:szCs w:val="16"/>
                <w:lang w:val="en-US"/>
              </w:rPr>
              <w:t>AS/NZS 4040.5:1996 </w:t>
            </w:r>
            <w:r w:rsidRPr="00DE7495">
              <w:rPr>
                <w:rFonts w:ascii="Calibri Light" w:hAnsi="Calibri Light"/>
                <w:sz w:val="16"/>
                <w:szCs w:val="16"/>
                <w:lang w:val="en-US"/>
              </w:rPr>
              <w:br/>
              <w:t>Methods of testing sheet roof and wall cladding - Resistance to impact (sandbag) for wall boards</w:t>
            </w:r>
          </w:p>
          <w:p w14:paraId="2691C2F7" w14:textId="77777777" w:rsidR="00DE7495" w:rsidRPr="00DE7495" w:rsidRDefault="00DE7495" w:rsidP="00DE7495">
            <w:pPr>
              <w:spacing w:after="120"/>
              <w:rPr>
                <w:rFonts w:ascii="Calibri Light" w:hAnsi="Calibri Light"/>
                <w:sz w:val="16"/>
                <w:szCs w:val="16"/>
                <w:lang w:val="en-US"/>
              </w:rPr>
            </w:pPr>
            <w:r w:rsidRPr="00DE7495">
              <w:rPr>
                <w:rFonts w:ascii="Calibri Light" w:hAnsi="Calibri Light"/>
                <w:sz w:val="16"/>
                <w:szCs w:val="16"/>
                <w:lang w:val="en-US"/>
              </w:rPr>
              <w:t>HB 39-1997 </w:t>
            </w:r>
            <w:r w:rsidRPr="00DE7495">
              <w:rPr>
                <w:rFonts w:ascii="Calibri Light" w:hAnsi="Calibri Light"/>
                <w:sz w:val="16"/>
                <w:szCs w:val="16"/>
                <w:lang w:val="en-US"/>
              </w:rPr>
              <w:br/>
              <w:t>Installation code for metal roof and wall cladding</w:t>
            </w:r>
          </w:p>
          <w:p w14:paraId="40F14D14" w14:textId="77777777" w:rsidR="00DE7495" w:rsidRPr="00DE7495" w:rsidRDefault="00DE7495" w:rsidP="00DE7495">
            <w:pPr>
              <w:spacing w:after="120"/>
              <w:rPr>
                <w:rFonts w:ascii="Calibri Light" w:hAnsi="Calibri Light"/>
                <w:sz w:val="16"/>
                <w:szCs w:val="16"/>
                <w:lang w:val="en-US"/>
              </w:rPr>
            </w:pPr>
            <w:r w:rsidRPr="00DE7495">
              <w:rPr>
                <w:rFonts w:ascii="Calibri Light" w:hAnsi="Calibri Light"/>
                <w:sz w:val="16"/>
                <w:szCs w:val="16"/>
                <w:lang w:val="en-US"/>
              </w:rPr>
              <w:t>HB 39 Supp 1-1997 (CD-ROM) </w:t>
            </w:r>
            <w:r w:rsidRPr="00DE7495">
              <w:rPr>
                <w:rFonts w:ascii="Calibri Light" w:hAnsi="Calibri Light"/>
                <w:sz w:val="16"/>
                <w:szCs w:val="16"/>
                <w:lang w:val="en-US"/>
              </w:rPr>
              <w:br/>
              <w:t>Installation code for metal roof and wall cladding - Multimedia guide on CD-ROM (Supplement to SAA HB39-1997) </w:t>
            </w:r>
          </w:p>
          <w:p w14:paraId="0426DFD2" w14:textId="77777777" w:rsidR="00401C5E" w:rsidRPr="00DE7495" w:rsidRDefault="00401C5E" w:rsidP="00DE7495">
            <w:pPr>
              <w:spacing w:after="120"/>
              <w:rPr>
                <w:rFonts w:ascii="Calibri Light" w:hAnsi="Calibri Light"/>
                <w:sz w:val="16"/>
                <w:szCs w:val="16"/>
                <w:lang w:val="en-US"/>
              </w:rPr>
            </w:pPr>
          </w:p>
        </w:tc>
      </w:tr>
      <w:tr w:rsidR="00401C5E" w:rsidRPr="004F3C8C" w14:paraId="3868A845" w14:textId="77777777" w:rsidTr="00401C5E">
        <w:tc>
          <w:tcPr>
            <w:tcW w:w="685" w:type="dxa"/>
          </w:tcPr>
          <w:p w14:paraId="5EE8251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AE2C33D" w14:textId="77777777" w:rsidR="00401C5E" w:rsidRPr="004F3C8C" w:rsidRDefault="00DE7495" w:rsidP="00401C5E">
            <w:pPr>
              <w:spacing w:after="120"/>
              <w:rPr>
                <w:rFonts w:ascii="Calibri Light" w:hAnsi="Calibri Light"/>
                <w:sz w:val="16"/>
                <w:szCs w:val="16"/>
                <w:lang w:val="en-US"/>
              </w:rPr>
            </w:pPr>
            <w:del w:id="9808" w:author="Jing Kai Toh" w:date="2016-05-13T12:40:00Z">
              <w:r w:rsidRPr="00DE7495" w:rsidDel="00A77F4C">
                <w:rPr>
                  <w:rFonts w:ascii="Calibri Light" w:hAnsi="Calibri Light"/>
                  <w:sz w:val="16"/>
                  <w:szCs w:val="16"/>
                  <w:lang w:val="en-US"/>
                </w:rPr>
                <w:delText>SS 381 Materials and performance tests for aluminium curtain walls 1996.</w:delText>
              </w:r>
            </w:del>
            <w:ins w:id="9809" w:author="Jing Kai Toh" w:date="2016-05-13T12:40:00Z">
              <w:r w:rsidR="00A77F4C">
                <w:rPr>
                  <w:rFonts w:ascii="Calibri Light" w:hAnsi="Calibri Light"/>
                  <w:sz w:val="16"/>
                  <w:szCs w:val="16"/>
                  <w:lang w:val="en-US"/>
                </w:rPr>
                <w:t>SS 381 : 1996 (2007) Materials and performance tests for aluminium curtain walls</w:t>
              </w:r>
            </w:ins>
          </w:p>
        </w:tc>
      </w:tr>
      <w:tr w:rsidR="00401C5E" w:rsidRPr="004F3C8C" w14:paraId="5EF0E830" w14:textId="77777777" w:rsidTr="00401C5E">
        <w:tc>
          <w:tcPr>
            <w:tcW w:w="685" w:type="dxa"/>
          </w:tcPr>
          <w:p w14:paraId="220C1FE2"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462FD926" w14:textId="77777777" w:rsidR="00DE7495" w:rsidRPr="00DE7495" w:rsidRDefault="00DE7495" w:rsidP="00DE7495">
            <w:pPr>
              <w:spacing w:after="120"/>
              <w:rPr>
                <w:rFonts w:ascii="Calibri Light" w:hAnsi="Calibri Light"/>
                <w:sz w:val="16"/>
                <w:szCs w:val="16"/>
                <w:lang w:val="en-US"/>
              </w:rPr>
            </w:pPr>
            <w:del w:id="9810" w:author="Jing Kai Toh" w:date="2016-05-13T12:41:00Z">
              <w:r w:rsidRPr="00DE7495" w:rsidDel="00A77F4C">
                <w:rPr>
                  <w:rFonts w:ascii="Calibri Light" w:hAnsi="Calibri Light"/>
                  <w:sz w:val="16"/>
                  <w:szCs w:val="16"/>
                  <w:lang w:val="en-US"/>
                </w:rPr>
                <w:delText>BS EN ISO 2177:1995 Metallic coatings. Measurement of coating thickness. Coulometric method by anodic dissolution</w:delText>
              </w:r>
            </w:del>
            <w:ins w:id="9811" w:author="Jing Kai Toh" w:date="2016-05-13T12:41:00Z">
              <w:r w:rsidR="00A77F4C">
                <w:rPr>
                  <w:rFonts w:ascii="Calibri Light" w:hAnsi="Calibri Light"/>
                  <w:sz w:val="16"/>
                  <w:szCs w:val="16"/>
                  <w:lang w:val="en-US"/>
                </w:rPr>
                <w:t>BS EN ISO 2177:2004 Metallic coatings. Measurement of coating thickness. Coulometric method by anodic dissolution</w:t>
              </w:r>
            </w:ins>
          </w:p>
          <w:p w14:paraId="34AA5B8D" w14:textId="77777777" w:rsidR="00DE7495" w:rsidRPr="00DE7495" w:rsidRDefault="00DE7495" w:rsidP="00DE7495">
            <w:pPr>
              <w:spacing w:after="120"/>
              <w:rPr>
                <w:rFonts w:ascii="Calibri Light" w:hAnsi="Calibri Light"/>
                <w:sz w:val="16"/>
                <w:szCs w:val="16"/>
                <w:lang w:val="en-US"/>
              </w:rPr>
            </w:pPr>
            <w:del w:id="9812" w:author="Jing Kai Toh" w:date="2016-05-13T12:41:00Z">
              <w:r w:rsidRPr="00DE7495" w:rsidDel="00A77F4C">
                <w:rPr>
                  <w:rFonts w:ascii="Calibri Light" w:hAnsi="Calibri Light"/>
                  <w:sz w:val="16"/>
                  <w:szCs w:val="16"/>
                  <w:lang w:val="en-US"/>
                </w:rPr>
                <w:delText>BS EN ISO 2178:1995 Non-magnetic coatings on magnetic substrates. Measurement of coating thickness. Magnetic method</w:delText>
              </w:r>
            </w:del>
            <w:ins w:id="9813" w:author="Jing Kai Toh" w:date="2016-05-13T12:41:00Z">
              <w:r w:rsidR="00A77F4C">
                <w:rPr>
                  <w:rFonts w:ascii="Calibri Light" w:hAnsi="Calibri Light"/>
                  <w:sz w:val="16"/>
                  <w:szCs w:val="16"/>
                  <w:lang w:val="en-US"/>
                </w:rPr>
                <w:t>BS EN ISO 2178:2016 Non-magnetic coatings on magnetic substrates. Measurement of coating thickness. Magnetic method</w:t>
              </w:r>
            </w:ins>
          </w:p>
          <w:p w14:paraId="0686F469" w14:textId="77777777" w:rsidR="00DE7495" w:rsidRPr="00DE7495" w:rsidRDefault="00DE7495" w:rsidP="00DE7495">
            <w:pPr>
              <w:spacing w:after="120"/>
              <w:rPr>
                <w:rFonts w:ascii="Calibri Light" w:hAnsi="Calibri Light"/>
                <w:sz w:val="16"/>
                <w:szCs w:val="16"/>
                <w:lang w:val="en-US"/>
              </w:rPr>
            </w:pPr>
            <w:del w:id="9814" w:author="Jing Kai Toh" w:date="2016-05-13T12:42:00Z">
              <w:r w:rsidRPr="00DE7495" w:rsidDel="00A77F4C">
                <w:rPr>
                  <w:rFonts w:ascii="Calibri Light" w:hAnsi="Calibri Light"/>
                  <w:sz w:val="16"/>
                  <w:szCs w:val="16"/>
                  <w:lang w:val="en-US"/>
                </w:rPr>
                <w:delText>BS EN ISO 2360:1995, ISO 2360-1982 Non-conductive coatings on non-magnetic basis metals. Measurement of coating thickness. Eddy current method</w:delText>
              </w:r>
            </w:del>
            <w:ins w:id="9815" w:author="Jing Kai Toh" w:date="2016-05-13T12:42:00Z">
              <w:r w:rsidR="00A77F4C">
                <w:rPr>
                  <w:rFonts w:ascii="Calibri Light" w:hAnsi="Calibri Light"/>
                  <w:sz w:val="16"/>
                  <w:szCs w:val="16"/>
                  <w:lang w:val="en-US"/>
                </w:rPr>
                <w:t>BS EN ISO 2360:2003 Non-conductive coatings on non-magnetic electrically conductive basis materials. Measurement of coating thickness. Amplitude-sensitive eddy current method</w:t>
              </w:r>
            </w:ins>
          </w:p>
          <w:p w14:paraId="025B1EDD" w14:textId="77777777" w:rsidR="00DE7495" w:rsidRPr="00DE7495" w:rsidRDefault="00DE7495" w:rsidP="00DE7495">
            <w:pPr>
              <w:spacing w:after="120"/>
              <w:rPr>
                <w:rFonts w:ascii="Calibri Light" w:hAnsi="Calibri Light"/>
                <w:sz w:val="16"/>
                <w:szCs w:val="16"/>
                <w:lang w:val="en-US"/>
              </w:rPr>
            </w:pPr>
            <w:del w:id="9816" w:author="Jing Kai Toh" w:date="2016-05-13T12:42:00Z">
              <w:r w:rsidRPr="00DE7495" w:rsidDel="00A77F4C">
                <w:rPr>
                  <w:rFonts w:ascii="Calibri Light" w:hAnsi="Calibri Light"/>
                  <w:sz w:val="16"/>
                  <w:szCs w:val="16"/>
                  <w:lang w:val="en-US"/>
                </w:rPr>
                <w:delText>BS EN ISO 2819:1995 Metallic coatings on metallic substrates. Electrodeposited and chemically deposited coatings. Review of methods available for testing adhesion</w:delText>
              </w:r>
            </w:del>
            <w:ins w:id="9817" w:author="Jing Kai Toh" w:date="2016-05-13T12:42:00Z">
              <w:r w:rsidR="00A77F4C">
                <w:rPr>
                  <w:rFonts w:ascii="Calibri Light" w:hAnsi="Calibri Light"/>
                  <w:sz w:val="16"/>
                  <w:szCs w:val="16"/>
                  <w:lang w:val="en-US"/>
                </w:rPr>
                <w:t>BS EN ISO 2819:1995 Metallic coatings on metallic substrates. Electrodeposited and chemically deposited coatings. Review of methods available for testing adhesion</w:t>
              </w:r>
            </w:ins>
          </w:p>
          <w:p w14:paraId="7CBBB908" w14:textId="77777777" w:rsidR="00DE7495" w:rsidRPr="00DE7495" w:rsidRDefault="00DE7495" w:rsidP="00DE7495">
            <w:pPr>
              <w:spacing w:after="120"/>
              <w:rPr>
                <w:rFonts w:ascii="Calibri Light" w:hAnsi="Calibri Light"/>
                <w:sz w:val="16"/>
                <w:szCs w:val="16"/>
                <w:lang w:val="en-US"/>
              </w:rPr>
            </w:pPr>
            <w:del w:id="9818" w:author="Jing Kai Toh" w:date="2016-05-13T12:43:00Z">
              <w:r w:rsidRPr="00DE7495" w:rsidDel="00A77F4C">
                <w:rPr>
                  <w:rFonts w:ascii="Calibri Light" w:hAnsi="Calibri Light"/>
                  <w:sz w:val="16"/>
                  <w:szCs w:val="16"/>
                  <w:lang w:val="en-US"/>
                </w:rPr>
                <w:delText>BS EN ISO 3882:1995 Metallic and other non-organic coatings. Review of methods of measurement of thickness</w:delText>
              </w:r>
            </w:del>
            <w:ins w:id="9819" w:author="Jing Kai Toh" w:date="2016-05-13T12:43:00Z">
              <w:r w:rsidR="00A77F4C">
                <w:rPr>
                  <w:rFonts w:ascii="Calibri Light" w:hAnsi="Calibri Light"/>
                  <w:sz w:val="16"/>
                  <w:szCs w:val="16"/>
                  <w:lang w:val="en-US"/>
                </w:rPr>
                <w:t>BS EN ISO 3882:2003 Metallic and other inorganic coatings. Review of methods of measurement of thickness</w:t>
              </w:r>
            </w:ins>
          </w:p>
          <w:p w14:paraId="48B66351" w14:textId="77777777" w:rsidR="00DE7495" w:rsidRPr="00DE7495" w:rsidRDefault="00DE7495" w:rsidP="00DE7495">
            <w:pPr>
              <w:spacing w:after="120"/>
              <w:rPr>
                <w:rFonts w:ascii="Calibri Light" w:hAnsi="Calibri Light"/>
                <w:sz w:val="16"/>
                <w:szCs w:val="16"/>
                <w:lang w:val="en-US"/>
              </w:rPr>
            </w:pPr>
            <w:del w:id="9820" w:author="Jing Kai Toh" w:date="2016-05-13T12:43:00Z">
              <w:r w:rsidRPr="00DE7495" w:rsidDel="00A77F4C">
                <w:rPr>
                  <w:rFonts w:ascii="Calibri Light" w:hAnsi="Calibri Light"/>
                  <w:sz w:val="16"/>
                  <w:szCs w:val="16"/>
                  <w:lang w:val="en-US"/>
                </w:rPr>
                <w:delText>BS EN ISO 4518:1995 Metallic coatings. Measurement of coating thickness. Profilometric method</w:delText>
              </w:r>
            </w:del>
            <w:ins w:id="9821" w:author="Jing Kai Toh" w:date="2016-05-13T12:43:00Z">
              <w:r w:rsidR="00A77F4C">
                <w:rPr>
                  <w:rFonts w:ascii="Calibri Light" w:hAnsi="Calibri Light"/>
                  <w:sz w:val="16"/>
                  <w:szCs w:val="16"/>
                  <w:lang w:val="en-US"/>
                </w:rPr>
                <w:t>BS EN ISO 4518:1995 Metallic coatings. Measurement of coating thickness. Profilometric method</w:t>
              </w:r>
            </w:ins>
          </w:p>
          <w:p w14:paraId="180CEB20" w14:textId="77777777" w:rsidR="00DE7495" w:rsidRPr="00DE7495" w:rsidRDefault="00DE7495" w:rsidP="00DE7495">
            <w:pPr>
              <w:spacing w:after="120"/>
              <w:rPr>
                <w:rFonts w:ascii="Calibri Light" w:hAnsi="Calibri Light"/>
                <w:sz w:val="16"/>
                <w:szCs w:val="16"/>
                <w:lang w:val="en-US"/>
              </w:rPr>
            </w:pPr>
            <w:del w:id="9822" w:author="Jing Kai Toh" w:date="2016-05-13T12:44:00Z">
              <w:r w:rsidRPr="00DE7495" w:rsidDel="00A77F4C">
                <w:rPr>
                  <w:rFonts w:ascii="Calibri Light" w:hAnsi="Calibri Light"/>
                  <w:sz w:val="16"/>
                  <w:szCs w:val="16"/>
                  <w:lang w:val="en-US"/>
                </w:rPr>
                <w:delText>BS EN ISO 8401:1995 Metallic coatings. Review of methods of measurement of ductility</w:delText>
              </w:r>
            </w:del>
            <w:ins w:id="9823" w:author="Jing Kai Toh" w:date="2016-05-13T12:44:00Z">
              <w:r w:rsidR="00A77F4C">
                <w:rPr>
                  <w:rFonts w:ascii="Calibri Light" w:hAnsi="Calibri Light"/>
                  <w:sz w:val="16"/>
                  <w:szCs w:val="16"/>
                  <w:lang w:val="en-US"/>
                </w:rPr>
                <w:t>BS EN ISO 8401:1995 Metallic coatings. Review of methods of measurement of ductility</w:t>
              </w:r>
            </w:ins>
          </w:p>
          <w:p w14:paraId="42A4F627" w14:textId="77777777" w:rsidR="00DE7495" w:rsidRPr="00DE7495" w:rsidRDefault="00DE7495" w:rsidP="00DE7495">
            <w:pPr>
              <w:spacing w:after="120"/>
              <w:rPr>
                <w:rFonts w:ascii="Calibri Light" w:hAnsi="Calibri Light"/>
                <w:sz w:val="16"/>
                <w:szCs w:val="16"/>
                <w:lang w:val="en-US"/>
              </w:rPr>
            </w:pPr>
            <w:del w:id="9824" w:author="Jing Kai Toh" w:date="2016-05-13T12:45:00Z">
              <w:r w:rsidRPr="00DE7495" w:rsidDel="00A77F4C">
                <w:rPr>
                  <w:rFonts w:ascii="Calibri Light" w:hAnsi="Calibri Light"/>
                  <w:sz w:val="16"/>
                  <w:szCs w:val="16"/>
                  <w:lang w:val="en-US"/>
                </w:rPr>
                <w:delText>BS EN ISO 9220:1995 Metallic coatings. Measurement of coating thickness. Scanning electron microscope method</w:delText>
              </w:r>
            </w:del>
            <w:ins w:id="9825" w:author="Jing Kai Toh" w:date="2016-05-13T12:45:00Z">
              <w:r w:rsidR="00A77F4C">
                <w:rPr>
                  <w:rFonts w:ascii="Calibri Light" w:hAnsi="Calibri Light"/>
                  <w:sz w:val="16"/>
                  <w:szCs w:val="16"/>
                  <w:lang w:val="en-US"/>
                </w:rPr>
                <w:t>BS EN ISO 9220:1995 Metallic coatings. Measurement of coating thickness. Scanning electron microscope method</w:t>
              </w:r>
            </w:ins>
          </w:p>
          <w:p w14:paraId="4D84139A" w14:textId="77777777" w:rsidR="00401C5E" w:rsidRPr="00DE7495" w:rsidRDefault="00401C5E" w:rsidP="00DE7495">
            <w:pPr>
              <w:spacing w:after="120"/>
              <w:rPr>
                <w:rFonts w:ascii="Calibri Light" w:hAnsi="Calibri Light"/>
                <w:sz w:val="16"/>
                <w:szCs w:val="16"/>
                <w:lang w:val="en-US"/>
              </w:rPr>
            </w:pPr>
          </w:p>
        </w:tc>
      </w:tr>
    </w:tbl>
    <w:p w14:paraId="5B087332" w14:textId="77777777" w:rsidR="00401C5E" w:rsidRDefault="00401C5E" w:rsidP="00401C5E">
      <w:pPr>
        <w:rPr>
          <w:sz w:val="16"/>
          <w:szCs w:val="16"/>
          <w:lang w:val="en-US"/>
        </w:rPr>
      </w:pPr>
    </w:p>
    <w:p w14:paraId="6E38255F" w14:textId="77777777" w:rsidR="00401C5E" w:rsidRDefault="004471A7" w:rsidP="004471A7">
      <w:pPr>
        <w:pStyle w:val="Heading1"/>
      </w:pPr>
      <w:r>
        <w:t>Tiled Wall</w:t>
      </w:r>
    </w:p>
    <w:p w14:paraId="7AFE900A" w14:textId="77777777" w:rsidR="004471A7" w:rsidRDefault="004471A7" w:rsidP="004471A7">
      <w:pPr>
        <w:pStyle w:val="Heading2"/>
        <w:rPr>
          <w:lang w:val="en-US"/>
        </w:rPr>
      </w:pPr>
      <w:r w:rsidRPr="004471A7">
        <w:rPr>
          <w:lang w:val="en-US"/>
        </w:rPr>
        <w:t>Dirt staining at mortar joints</w:t>
      </w:r>
    </w:p>
    <w:p w14:paraId="12E8CA72" w14:textId="77777777" w:rsidR="004471A7" w:rsidRPr="004471A7" w:rsidRDefault="004471A7" w:rsidP="004471A7">
      <w:pPr>
        <w:pStyle w:val="Heading2"/>
        <w:rPr>
          <w:lang w:val="en-US"/>
        </w:rPr>
      </w:pPr>
      <w:r w:rsidRPr="004471A7">
        <w:rPr>
          <w:lang w:val="en-US"/>
        </w:rPr>
        <w:t>Dirt staining after delamination</w:t>
      </w:r>
    </w:p>
    <w:p w14:paraId="07AB1FCE" w14:textId="77777777" w:rsidR="004471A7" w:rsidRPr="004471A7" w:rsidRDefault="004471A7" w:rsidP="004471A7">
      <w:pPr>
        <w:pStyle w:val="Heading2"/>
        <w:rPr>
          <w:lang w:val="en-US"/>
        </w:rPr>
      </w:pPr>
      <w:r w:rsidRPr="004471A7">
        <w:rPr>
          <w:lang w:val="en-US"/>
        </w:rPr>
        <w:t>Dirt staining due to design feature</w:t>
      </w:r>
    </w:p>
    <w:p w14:paraId="4AEFD1A4" w14:textId="77777777" w:rsidR="004471A7" w:rsidRDefault="004471A7" w:rsidP="004471A7">
      <w:pPr>
        <w:pStyle w:val="Heading2"/>
        <w:rPr>
          <w:lang w:val="en-US"/>
        </w:rPr>
      </w:pPr>
      <w:r w:rsidRPr="004471A7">
        <w:rPr>
          <w:lang w:val="en-US"/>
        </w:rPr>
        <w:t>D</w:t>
      </w:r>
      <w:r w:rsidR="00FA311C">
        <w:rPr>
          <w:lang w:val="en-US"/>
        </w:rPr>
        <w:t>i</w:t>
      </w:r>
      <w:r w:rsidRPr="004471A7">
        <w:rPr>
          <w:lang w:val="en-US"/>
        </w:rPr>
        <w:t>rt staining due to fixtures</w:t>
      </w:r>
    </w:p>
    <w:p w14:paraId="6D4A5612" w14:textId="77777777" w:rsidR="00612018" w:rsidRPr="00612018" w:rsidRDefault="00612018" w:rsidP="00612018">
      <w:pPr>
        <w:pStyle w:val="Heading2"/>
        <w:rPr>
          <w:lang w:val="en-US"/>
        </w:rPr>
      </w:pPr>
      <w:r w:rsidRPr="00612018">
        <w:rPr>
          <w:lang w:val="en-US"/>
        </w:rPr>
        <w:t>Debonding - Tile Delamination</w:t>
      </w:r>
    </w:p>
    <w:p w14:paraId="57D4D40B" w14:textId="77777777" w:rsidR="00612018" w:rsidRPr="00612018" w:rsidRDefault="00612018" w:rsidP="00612018">
      <w:pPr>
        <w:pStyle w:val="Heading2"/>
        <w:rPr>
          <w:lang w:val="en-US"/>
        </w:rPr>
      </w:pPr>
      <w:r w:rsidRPr="00612018">
        <w:rPr>
          <w:lang w:val="en-US"/>
        </w:rPr>
        <w:t>Debonding - Failure of bond of brick tile</w:t>
      </w:r>
    </w:p>
    <w:p w14:paraId="1AD78C3B" w14:textId="77777777" w:rsidR="00612018" w:rsidRPr="00612018" w:rsidRDefault="00612018" w:rsidP="00612018">
      <w:pPr>
        <w:pStyle w:val="Heading2"/>
        <w:rPr>
          <w:lang w:val="en-US"/>
        </w:rPr>
      </w:pPr>
      <w:r w:rsidRPr="00612018">
        <w:rPr>
          <w:lang w:val="en-US"/>
        </w:rPr>
        <w:t>Debonding - Debonding of mosiac tiles</w:t>
      </w:r>
    </w:p>
    <w:p w14:paraId="5A2B6BEE" w14:textId="77777777" w:rsidR="00612018" w:rsidRPr="00612018" w:rsidRDefault="00612018" w:rsidP="00612018">
      <w:pPr>
        <w:pStyle w:val="Heading2"/>
        <w:rPr>
          <w:lang w:val="en-US"/>
        </w:rPr>
      </w:pPr>
      <w:r w:rsidRPr="00612018">
        <w:rPr>
          <w:lang w:val="en-US"/>
        </w:rPr>
        <w:t>Debonding - Render delaminate from substrate</w:t>
      </w:r>
    </w:p>
    <w:p w14:paraId="4ED861A7" w14:textId="77777777" w:rsidR="00612018" w:rsidRPr="00612018" w:rsidRDefault="00612018" w:rsidP="00612018">
      <w:pPr>
        <w:pStyle w:val="Heading2"/>
        <w:rPr>
          <w:lang w:val="en-US"/>
        </w:rPr>
      </w:pPr>
      <w:r w:rsidRPr="00612018">
        <w:rPr>
          <w:lang w:val="en-US"/>
        </w:rPr>
        <w:t>Debonding - Buckling of Tile System</w:t>
      </w:r>
    </w:p>
    <w:p w14:paraId="5E27157D" w14:textId="77777777" w:rsidR="00612018" w:rsidRDefault="00612018" w:rsidP="00612018">
      <w:pPr>
        <w:pStyle w:val="Heading2"/>
        <w:rPr>
          <w:lang w:val="en-US"/>
        </w:rPr>
      </w:pPr>
      <w:r w:rsidRPr="00612018">
        <w:rPr>
          <w:lang w:val="en-US"/>
        </w:rPr>
        <w:t>Debonding - Cracking due to differential movement</w:t>
      </w:r>
    </w:p>
    <w:p w14:paraId="1C7043BD" w14:textId="77777777" w:rsidR="001F49A4" w:rsidRPr="001F49A4" w:rsidRDefault="001F49A4" w:rsidP="001F49A4">
      <w:pPr>
        <w:pStyle w:val="Heading2"/>
        <w:rPr>
          <w:lang w:val="en-US"/>
        </w:rPr>
      </w:pPr>
      <w:r w:rsidRPr="001F49A4">
        <w:rPr>
          <w:lang w:val="en-US"/>
        </w:rPr>
        <w:t>Tile cracking - Diagonal crack due to substrate movement</w:t>
      </w:r>
    </w:p>
    <w:p w14:paraId="19E36FA5" w14:textId="77777777" w:rsidR="001F49A4" w:rsidRPr="001F49A4" w:rsidRDefault="001F49A4" w:rsidP="001F49A4">
      <w:pPr>
        <w:pStyle w:val="Heading2"/>
        <w:rPr>
          <w:lang w:val="en-US"/>
        </w:rPr>
      </w:pPr>
      <w:r w:rsidRPr="001F49A4">
        <w:rPr>
          <w:lang w:val="en-US"/>
        </w:rPr>
        <w:t>Tile cracking - Choice of bedding adhesive and tile material </w:t>
      </w:r>
    </w:p>
    <w:p w14:paraId="453ED971" w14:textId="77777777" w:rsidR="001F49A4" w:rsidRDefault="001F49A4" w:rsidP="001F49A4">
      <w:pPr>
        <w:pStyle w:val="Heading2"/>
        <w:rPr>
          <w:lang w:val="en-US"/>
        </w:rPr>
      </w:pPr>
      <w:r w:rsidRPr="001F49A4">
        <w:rPr>
          <w:lang w:val="en-US"/>
        </w:rPr>
        <w:t>Tile cracking - Diagonal crack due to substrate movement</w:t>
      </w:r>
    </w:p>
    <w:p w14:paraId="1728AF5A" w14:textId="77777777" w:rsidR="001F49A4" w:rsidRDefault="001F49A4" w:rsidP="001F49A4">
      <w:pPr>
        <w:pStyle w:val="Heading2"/>
        <w:rPr>
          <w:lang w:val="en-US"/>
        </w:rPr>
      </w:pPr>
      <w:r w:rsidRPr="001F49A4">
        <w:rPr>
          <w:lang w:val="en-US"/>
        </w:rPr>
        <w:t>Efflorescence</w:t>
      </w:r>
    </w:p>
    <w:p w14:paraId="0EDBC75F" w14:textId="77777777" w:rsidR="001F49A4" w:rsidRPr="001F49A4" w:rsidRDefault="001F49A4" w:rsidP="001F49A4">
      <w:pPr>
        <w:pStyle w:val="Heading2"/>
        <w:rPr>
          <w:lang w:val="en-US"/>
        </w:rPr>
      </w:pPr>
      <w:r w:rsidRPr="001F49A4">
        <w:rPr>
          <w:lang w:val="en-US"/>
        </w:rPr>
        <w:t>Water Penetration</w:t>
      </w:r>
    </w:p>
    <w:p w14:paraId="207C396B" w14:textId="77777777" w:rsidR="001F49A4" w:rsidRDefault="001F49A4" w:rsidP="001F49A4">
      <w:pPr>
        <w:pStyle w:val="Heading2"/>
        <w:rPr>
          <w:lang w:val="en-US"/>
        </w:rPr>
      </w:pPr>
      <w:r w:rsidRPr="001F49A4">
        <w:rPr>
          <w:lang w:val="en-US"/>
        </w:rPr>
        <w:t>Biological attack</w:t>
      </w:r>
    </w:p>
    <w:p w14:paraId="58B3704C" w14:textId="77777777" w:rsidR="001F49A4" w:rsidRDefault="001F49A4" w:rsidP="001F49A4">
      <w:pPr>
        <w:pStyle w:val="Heading2"/>
        <w:rPr>
          <w:lang w:val="en-US"/>
        </w:rPr>
      </w:pPr>
      <w:r w:rsidRPr="001F49A4">
        <w:rPr>
          <w:lang w:val="en-US"/>
        </w:rPr>
        <w:t>Joint Failure</w:t>
      </w:r>
    </w:p>
    <w:p w14:paraId="76E7F6D0" w14:textId="77777777" w:rsidR="001F49A4" w:rsidRPr="001F49A4" w:rsidRDefault="001F49A4" w:rsidP="001F49A4">
      <w:pPr>
        <w:pStyle w:val="Heading2"/>
        <w:rPr>
          <w:lang w:val="en-US"/>
        </w:rPr>
      </w:pPr>
      <w:r w:rsidRPr="001F49A4">
        <w:rPr>
          <w:lang w:val="en-US"/>
        </w:rPr>
        <w:t>Tile Chipping</w:t>
      </w:r>
    </w:p>
    <w:tbl>
      <w:tblPr>
        <w:tblStyle w:val="TableGrid"/>
        <w:tblW w:w="0" w:type="auto"/>
        <w:tblInd w:w="108" w:type="dxa"/>
        <w:tblLook w:val="04A0" w:firstRow="1" w:lastRow="0" w:firstColumn="1" w:lastColumn="0" w:noHBand="0" w:noVBand="1"/>
      </w:tblPr>
      <w:tblGrid>
        <w:gridCol w:w="685"/>
        <w:gridCol w:w="8449"/>
      </w:tblGrid>
      <w:tr w:rsidR="00401C5E" w:rsidRPr="004F3C8C" w14:paraId="771F4BD6" w14:textId="77777777" w:rsidTr="00401C5E">
        <w:tc>
          <w:tcPr>
            <w:tcW w:w="685" w:type="dxa"/>
          </w:tcPr>
          <w:p w14:paraId="3BF4764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2C6A9793" w14:textId="77777777" w:rsidR="004471A7" w:rsidRPr="004471A7" w:rsidRDefault="004471A7" w:rsidP="004471A7">
            <w:pPr>
              <w:spacing w:after="120"/>
              <w:rPr>
                <w:rFonts w:ascii="Calibri Light" w:hAnsi="Calibri Light"/>
                <w:b/>
                <w:sz w:val="16"/>
                <w:szCs w:val="16"/>
                <w:lang w:val="en-US"/>
              </w:rPr>
            </w:pPr>
            <w:r w:rsidRPr="004471A7">
              <w:rPr>
                <w:rFonts w:ascii="Calibri Light" w:hAnsi="Calibri Light"/>
                <w:b/>
                <w:sz w:val="16"/>
                <w:szCs w:val="16"/>
                <w:lang w:val="en-US"/>
              </w:rPr>
              <w:t>Rendering</w:t>
            </w:r>
          </w:p>
          <w:p w14:paraId="1045C011" w14:textId="77777777" w:rsidR="004471A7" w:rsidRPr="004471A7" w:rsidRDefault="004471A7" w:rsidP="004471A7">
            <w:pPr>
              <w:spacing w:after="120"/>
              <w:rPr>
                <w:rFonts w:ascii="Calibri Light" w:hAnsi="Calibri Light"/>
                <w:sz w:val="16"/>
                <w:szCs w:val="16"/>
                <w:lang w:val="en-US"/>
              </w:rPr>
            </w:pPr>
            <w:del w:id="9826" w:author="Ashan Asmone" w:date="2016-03-31T12:20:00Z">
              <w:r w:rsidRPr="004471A7" w:rsidDel="00273739">
                <w:rPr>
                  <w:rFonts w:ascii="Calibri Light" w:hAnsi="Calibri Light"/>
                  <w:sz w:val="16"/>
                  <w:szCs w:val="16"/>
                  <w:lang w:val="en-US"/>
                </w:rPr>
                <w:delText>BS 12:1996 Specification for Portland Cement</w:delText>
              </w:r>
            </w:del>
            <w:ins w:id="9827" w:author="Ashan Asmone" w:date="2016-03-31T12:20:00Z">
              <w:r w:rsidR="00273739">
                <w:rPr>
                  <w:rFonts w:ascii="Calibri Light" w:hAnsi="Calibri Light"/>
                  <w:sz w:val="16"/>
                  <w:szCs w:val="16"/>
                  <w:lang w:val="en-US"/>
                </w:rPr>
                <w:t>BS EN 197-1:2011 Cement. Composition, specifications and conformity criteria for common cements</w:t>
              </w:r>
            </w:ins>
          </w:p>
          <w:p w14:paraId="5EE60199" w14:textId="77777777" w:rsidR="004471A7" w:rsidRPr="004471A7" w:rsidRDefault="004471A7" w:rsidP="004471A7">
            <w:pPr>
              <w:spacing w:after="120"/>
              <w:rPr>
                <w:rFonts w:ascii="Calibri Light" w:hAnsi="Calibri Light"/>
                <w:sz w:val="16"/>
                <w:szCs w:val="16"/>
                <w:lang w:val="en-US"/>
              </w:rPr>
            </w:pPr>
            <w:del w:id="9828" w:author="Ashan Senel Asmone" w:date="2016-03-21T15:26:00Z">
              <w:r w:rsidRPr="004471A7" w:rsidDel="00A67BAB">
                <w:rPr>
                  <w:rFonts w:ascii="Calibri Light" w:hAnsi="Calibri Light"/>
                  <w:sz w:val="16"/>
                  <w:szCs w:val="16"/>
                  <w:lang w:val="en-US"/>
                </w:rPr>
                <w:delText>BS 1191-2:1973 Specification for gypsum building plasters, Premix lightweight plasters</w:delText>
              </w:r>
            </w:del>
            <w:ins w:id="9829" w:author="Ashan Senel Asmone" w:date="2016-03-21T15:26:00Z">
              <w:r w:rsidR="00A67BAB">
                <w:rPr>
                  <w:rFonts w:ascii="Calibri Light" w:hAnsi="Calibri Light"/>
                  <w:sz w:val="16"/>
                  <w:szCs w:val="16"/>
                  <w:lang w:val="en-US"/>
                </w:rPr>
                <w:t>BS EN 13279-1:2008 Gypsum binders and gypsum plasters. Definitions and requirements/ BS EN 13279-2:2014 Gypsum binders and gypsum plasters. Test methods</w:t>
              </w:r>
            </w:ins>
          </w:p>
          <w:p w14:paraId="38D837FA" w14:textId="77777777" w:rsidR="004471A7" w:rsidRPr="004471A7" w:rsidRDefault="004471A7" w:rsidP="004471A7">
            <w:pPr>
              <w:spacing w:after="120"/>
              <w:rPr>
                <w:rFonts w:ascii="Calibri Light" w:hAnsi="Calibri Light"/>
                <w:sz w:val="16"/>
                <w:szCs w:val="16"/>
                <w:lang w:val="en-US"/>
              </w:rPr>
            </w:pPr>
            <w:del w:id="9830" w:author="Ashan Senel Asmone" w:date="2016-03-21T15:26:00Z">
              <w:r w:rsidRPr="004471A7" w:rsidDel="00A67BAB">
                <w:rPr>
                  <w:rFonts w:ascii="Calibri Light" w:hAnsi="Calibri Light"/>
                  <w:sz w:val="16"/>
                  <w:szCs w:val="16"/>
                  <w:lang w:val="en-US"/>
                </w:rPr>
                <w:delText>BS 1199 and 1200:1976 Specification for building sands from natural sources</w:delText>
              </w:r>
            </w:del>
            <w:ins w:id="9831" w:author="Ashan Senel Asmone" w:date="2016-03-21T17:09:00Z">
              <w:r w:rsidR="00785E22">
                <w:rPr>
                  <w:rFonts w:ascii="Calibri Light" w:hAnsi="Calibri Light"/>
                  <w:sz w:val="16"/>
                  <w:szCs w:val="16"/>
                  <w:lang w:val="en-US"/>
                </w:rPr>
                <w:t>BS EN 13139:2002 Aggregates for mortar</w:t>
              </w:r>
            </w:ins>
          </w:p>
          <w:p w14:paraId="59E85327" w14:textId="77777777" w:rsidR="004471A7" w:rsidRPr="004471A7" w:rsidRDefault="004471A7" w:rsidP="004471A7">
            <w:pPr>
              <w:spacing w:after="120"/>
              <w:rPr>
                <w:rFonts w:ascii="Calibri Light" w:hAnsi="Calibri Light"/>
                <w:sz w:val="16"/>
                <w:szCs w:val="16"/>
                <w:lang w:val="en-US"/>
              </w:rPr>
            </w:pPr>
            <w:del w:id="9832" w:author="Ashan Senel Asmone" w:date="2016-03-21T15:29:00Z">
              <w:r w:rsidRPr="004471A7" w:rsidDel="00A67BAB">
                <w:rPr>
                  <w:rFonts w:ascii="Calibri Light" w:hAnsi="Calibri Light"/>
                  <w:sz w:val="16"/>
                  <w:szCs w:val="16"/>
                  <w:lang w:val="en-US"/>
                </w:rPr>
                <w:delText>BS 1369:1987 Steel Lathing for internal plastering and external rendering</w:delText>
              </w:r>
            </w:del>
            <w:ins w:id="9833" w:author="Ashan Senel Asmone" w:date="2016-03-21T15:29:00Z">
              <w:r w:rsidR="00A67BAB">
                <w:rPr>
                  <w:rFonts w:ascii="Calibri Light" w:hAnsi="Calibri Light"/>
                  <w:sz w:val="16"/>
                  <w:szCs w:val="16"/>
                  <w:lang w:val="en-US"/>
                </w:rPr>
                <w:t>BS EN 13658-1:2005 Metal lath and beads. Definitions, requirements and test methods. Internal plastering/ BS EN 13658-2:2005 Metal lath and beads. Definitions, requirements and test methods. External rendering</w:t>
              </w:r>
            </w:ins>
          </w:p>
          <w:p w14:paraId="40CAD722" w14:textId="77777777" w:rsidR="004471A7" w:rsidRPr="004471A7" w:rsidRDefault="004471A7" w:rsidP="004471A7">
            <w:pPr>
              <w:spacing w:after="120"/>
              <w:rPr>
                <w:rFonts w:ascii="Calibri Light" w:hAnsi="Calibri Light"/>
                <w:sz w:val="16"/>
                <w:szCs w:val="16"/>
                <w:lang w:val="en-US"/>
              </w:rPr>
            </w:pPr>
            <w:del w:id="9834" w:author="Ashan Senel Asmone" w:date="2016-03-21T15:30:00Z">
              <w:r w:rsidRPr="004471A7" w:rsidDel="00A67BAB">
                <w:rPr>
                  <w:rFonts w:ascii="Calibri Light" w:hAnsi="Calibri Light"/>
                  <w:sz w:val="16"/>
                  <w:szCs w:val="16"/>
                  <w:lang w:val="en-US"/>
                </w:rPr>
                <w:delText>BS 8000-10:1995 Workmanship on sites. Code of Practice for plastering and rendering</w:delText>
              </w:r>
            </w:del>
            <w:ins w:id="9835" w:author="Ashan Senel Asmone" w:date="2016-03-21T15:30:00Z">
              <w:r w:rsidR="00A67BAB">
                <w:rPr>
                  <w:rFonts w:ascii="Calibri Light" w:hAnsi="Calibri Light"/>
                  <w:sz w:val="16"/>
                  <w:szCs w:val="16"/>
                  <w:lang w:val="en-US"/>
                </w:rPr>
                <w:t>BS 8000-0:2014 Workmanship on construction sites. Introduction and general principles</w:t>
              </w:r>
            </w:ins>
          </w:p>
          <w:p w14:paraId="40AC16A2" w14:textId="77777777" w:rsidR="004471A7" w:rsidRPr="004471A7" w:rsidRDefault="004471A7" w:rsidP="004471A7">
            <w:pPr>
              <w:spacing w:after="120"/>
              <w:rPr>
                <w:rFonts w:ascii="Calibri Light" w:hAnsi="Calibri Light"/>
                <w:sz w:val="16"/>
                <w:szCs w:val="16"/>
                <w:lang w:val="en-US"/>
              </w:rPr>
            </w:pPr>
            <w:del w:id="9836" w:author="Ashan Asmone" w:date="2016-03-31T12:59:00Z">
              <w:r w:rsidRPr="004471A7" w:rsidDel="00381FFD">
                <w:rPr>
                  <w:rFonts w:ascii="Calibri Light" w:hAnsi="Calibri Light"/>
                  <w:sz w:val="16"/>
                  <w:szCs w:val="16"/>
                  <w:lang w:val="en-US"/>
                </w:rPr>
                <w:delText>BS 4551-1:1998 Method of testing mortars, screeds and plasters. Physical testing</w:delText>
              </w:r>
            </w:del>
            <w:ins w:id="9837" w:author="Ashan Asmone" w:date="2016-03-31T13:11:00Z">
              <w:r w:rsidR="00381FFD">
                <w:rPr>
                  <w:rFonts w:ascii="Calibri Light" w:hAnsi="Calibri Light"/>
                  <w:sz w:val="16"/>
                  <w:szCs w:val="16"/>
                  <w:lang w:val="en-US"/>
                </w:rPr>
                <w:t xml:space="preserve">BS EN 1015-10:1999 Methods of test for mortar for masonry. Determination of dry bulk density of hardened mortar/ </w:t>
              </w:r>
            </w:ins>
            <w:ins w:id="9838" w:author="Ashan Asmone" w:date="2016-03-31T13:09:00Z">
              <w:r w:rsidR="00381FFD">
                <w:rPr>
                  <w:rFonts w:ascii="Calibri Light" w:hAnsi="Calibri Light"/>
                  <w:sz w:val="16"/>
                  <w:szCs w:val="16"/>
                  <w:lang w:val="en-US"/>
                </w:rPr>
                <w:t xml:space="preserve">BS EN 1015-9:1999 Methods of test for mortar for masonry. Determination of workable life and correction time of fresh mortar/ </w:t>
              </w:r>
            </w:ins>
            <w:ins w:id="9839" w:author="Ashan Asmone" w:date="2016-03-31T13:06:00Z">
              <w:r w:rsidR="00381FFD">
                <w:rPr>
                  <w:rFonts w:ascii="Calibri Light" w:hAnsi="Calibri Light"/>
                  <w:sz w:val="16"/>
                  <w:szCs w:val="16"/>
                  <w:lang w:val="en-US"/>
                </w:rPr>
                <w:t xml:space="preserve">BS EN 1015-6:1999 Methods of test for mortar for masonry. Determination of bulk density of fresh mortar/ </w:t>
              </w:r>
            </w:ins>
            <w:ins w:id="9840" w:author="Ashan Asmone" w:date="2016-03-31T13:05:00Z">
              <w:r w:rsidR="00381FFD">
                <w:rPr>
                  <w:rFonts w:ascii="Calibri Light" w:hAnsi="Calibri Light"/>
                  <w:sz w:val="16"/>
                  <w:szCs w:val="16"/>
                  <w:lang w:val="en-US"/>
                </w:rPr>
                <w:t xml:space="preserve">BS EN 1015-3:1999 Methods of test for mortar for masonry. Determination of consistence of fresh mortar (by flow table)/ </w:t>
              </w:r>
            </w:ins>
            <w:ins w:id="9841" w:author="Ashan Asmone" w:date="2016-03-31T13:01:00Z">
              <w:r w:rsidR="00381FFD">
                <w:rPr>
                  <w:rFonts w:ascii="Calibri Light" w:hAnsi="Calibri Light"/>
                  <w:sz w:val="16"/>
                  <w:szCs w:val="16"/>
                  <w:lang w:val="en-US"/>
                </w:rPr>
                <w:t xml:space="preserve">BS EN 1015-2:1999 Methods of test for mortar for masonry. Bulk sampling of mortars and preparation of test mortars/ BS EN 1015-1:1999 Methods of test for mortar for masonry. Determination of particle size distribution (by sieve analysis)/ BS EN 1015-19:1999 Methods of test for mortar for masonry. Determination of water vapour permeability of hardened rendering and plastering mortars/ </w:t>
              </w:r>
            </w:ins>
            <w:ins w:id="9842" w:author="Ashan Asmone" w:date="2016-03-31T13:00:00Z">
              <w:r w:rsidR="00381FFD">
                <w:rPr>
                  <w:rFonts w:ascii="Calibri Light" w:hAnsi="Calibri Light"/>
                  <w:sz w:val="16"/>
                  <w:szCs w:val="16"/>
                  <w:lang w:val="en-US"/>
                </w:rPr>
                <w:t xml:space="preserve">BS EN 1015-4:1999 Methods of test for mortar for masonry. Determination of consistence of fresh mortar (by plunger penetration)/ </w:t>
              </w:r>
            </w:ins>
            <w:ins w:id="9843" w:author="Ashan Asmone" w:date="2016-03-31T12:59:00Z">
              <w:r w:rsidR="00381FFD">
                <w:rPr>
                  <w:rFonts w:ascii="Calibri Light" w:hAnsi="Calibri Light"/>
                  <w:sz w:val="16"/>
                  <w:szCs w:val="16"/>
                  <w:lang w:val="en-US"/>
                </w:rPr>
                <w:t>BS EN 1015-7:1999 Methods of test for mortar for masonry. Determination of air content of fresh mortar</w:t>
              </w:r>
            </w:ins>
          </w:p>
          <w:p w14:paraId="24ED122E" w14:textId="77777777" w:rsidR="004471A7" w:rsidRPr="004471A7" w:rsidRDefault="004471A7" w:rsidP="004471A7">
            <w:pPr>
              <w:spacing w:after="120"/>
              <w:rPr>
                <w:rFonts w:ascii="Calibri Light" w:hAnsi="Calibri Light"/>
                <w:sz w:val="16"/>
                <w:szCs w:val="16"/>
                <w:lang w:val="en-US"/>
              </w:rPr>
            </w:pPr>
            <w:del w:id="9844" w:author="Ashan Asmone" w:date="2016-03-31T13:13:00Z">
              <w:r w:rsidRPr="004471A7" w:rsidDel="00381FFD">
                <w:rPr>
                  <w:rFonts w:ascii="Calibri Light" w:hAnsi="Calibri Light"/>
                  <w:sz w:val="16"/>
                  <w:szCs w:val="16"/>
                  <w:lang w:val="en-US"/>
                </w:rPr>
                <w:delText>BS 4551-2:1998 Method of testing mortars, screeds and plasters. Chemical analysis and aggregate grading</w:delText>
              </w:r>
            </w:del>
            <w:ins w:id="9845" w:author="Ashan Asmone" w:date="2016-03-31T13:13:00Z">
              <w:r w:rsidR="00381FFD">
                <w:rPr>
                  <w:rFonts w:ascii="Calibri Light" w:hAnsi="Calibri Light"/>
                  <w:sz w:val="16"/>
                  <w:szCs w:val="16"/>
                  <w:lang w:val="en-US"/>
                </w:rPr>
                <w:t>BS 4551:2005+A2:2013 Mortar. Methods of test for mortar and screed. Chemical analysis and physical testing</w:t>
              </w:r>
            </w:ins>
          </w:p>
          <w:p w14:paraId="35DF3392" w14:textId="77777777" w:rsidR="004471A7" w:rsidRPr="004471A7" w:rsidRDefault="004471A7" w:rsidP="004471A7">
            <w:pPr>
              <w:spacing w:after="120"/>
              <w:rPr>
                <w:rFonts w:ascii="Calibri Light" w:hAnsi="Calibri Light"/>
                <w:sz w:val="16"/>
                <w:szCs w:val="16"/>
                <w:lang w:val="en-US"/>
              </w:rPr>
            </w:pPr>
            <w:del w:id="9846" w:author="Ashan Asmone" w:date="2016-03-31T13:14:00Z">
              <w:r w:rsidRPr="004471A7" w:rsidDel="00381FFD">
                <w:rPr>
                  <w:rFonts w:ascii="Calibri Light" w:hAnsi="Calibri Light"/>
                  <w:sz w:val="16"/>
                  <w:szCs w:val="16"/>
                  <w:lang w:val="en-US"/>
                </w:rPr>
                <w:delText>BS EN1015-12:2000 Methods of test for mortar masonry. Determination of adhesive strength of hardened rendering and plastering mortars on substrates</w:delText>
              </w:r>
            </w:del>
            <w:ins w:id="9847" w:author="Ashan Asmone" w:date="2016-03-31T13:14:00Z">
              <w:r w:rsidR="00381FFD">
                <w:rPr>
                  <w:rFonts w:ascii="Calibri Light" w:hAnsi="Calibri Light"/>
                  <w:sz w:val="16"/>
                  <w:szCs w:val="16"/>
                  <w:lang w:val="en-US"/>
                </w:rPr>
                <w:t xml:space="preserve">BS EN1015-12:2000 Methods of test for mortar masonry. Determination of adhesive strength of hardened rendering and plastering mortars on substrates </w:t>
              </w:r>
            </w:ins>
          </w:p>
          <w:p w14:paraId="4ECA3F1B" w14:textId="77777777" w:rsidR="004471A7" w:rsidRPr="004471A7" w:rsidRDefault="004471A7" w:rsidP="004471A7">
            <w:pPr>
              <w:spacing w:after="120"/>
              <w:rPr>
                <w:rFonts w:ascii="Calibri Light" w:hAnsi="Calibri Light"/>
                <w:sz w:val="16"/>
                <w:szCs w:val="16"/>
                <w:lang w:val="en-US"/>
              </w:rPr>
            </w:pPr>
            <w:del w:id="9848" w:author="Ashan Asmone" w:date="2016-03-31T13:15:00Z">
              <w:r w:rsidRPr="004471A7" w:rsidDel="00381FFD">
                <w:rPr>
                  <w:rFonts w:ascii="Calibri Light" w:hAnsi="Calibri Light"/>
                  <w:sz w:val="16"/>
                  <w:szCs w:val="16"/>
                  <w:lang w:val="en-US"/>
                </w:rPr>
                <w:delText>BS EN1015-19:1999 Methods of test for mortar for masonry. Determination of water vapour permeability of hardened rendering and plastering mortars</w:delText>
              </w:r>
            </w:del>
            <w:ins w:id="9849" w:author="Ashan Asmone" w:date="2016-03-31T13:15:00Z">
              <w:r w:rsidR="00381FFD">
                <w:rPr>
                  <w:rFonts w:ascii="Calibri Light" w:hAnsi="Calibri Light"/>
                  <w:sz w:val="16"/>
                  <w:szCs w:val="16"/>
                  <w:lang w:val="en-US"/>
                </w:rPr>
                <w:t>BS EN1015-19:1999 Methods of test for mortar for masonry. Determination of water vapour permeability of hardened rendering and plastering mortars</w:t>
              </w:r>
            </w:ins>
          </w:p>
          <w:p w14:paraId="3FE3CB32" w14:textId="77777777" w:rsidR="004471A7" w:rsidRPr="004471A7" w:rsidRDefault="004471A7" w:rsidP="004471A7">
            <w:pPr>
              <w:spacing w:after="120"/>
              <w:rPr>
                <w:rFonts w:ascii="Calibri Light" w:hAnsi="Calibri Light"/>
                <w:sz w:val="16"/>
                <w:szCs w:val="16"/>
                <w:lang w:val="en-US"/>
              </w:rPr>
            </w:pPr>
            <w:del w:id="9850" w:author="Ashan Asmone" w:date="2016-03-31T13:21:00Z">
              <w:r w:rsidRPr="004471A7" w:rsidDel="00EA3D5D">
                <w:rPr>
                  <w:rFonts w:ascii="Calibri Light" w:hAnsi="Calibri Light"/>
                  <w:sz w:val="16"/>
                  <w:szCs w:val="16"/>
                  <w:lang w:val="en-US"/>
                </w:rPr>
                <w:delText>3/102677 DC prEN 998-1. Specification for mortar for masonry. Part 1. Rendering and plastering mortar with inorganic binding agents</w:delText>
              </w:r>
            </w:del>
            <w:ins w:id="9851" w:author="Ashan Asmone" w:date="2016-03-31T13:21:00Z">
              <w:r w:rsidR="00EA3D5D">
                <w:rPr>
                  <w:rFonts w:ascii="Calibri Light" w:hAnsi="Calibri Light"/>
                  <w:sz w:val="16"/>
                  <w:szCs w:val="16"/>
                  <w:lang w:val="en-US"/>
                </w:rPr>
                <w:t>BS EN 998-1:2010 Specification for mortar for masonry. Rendering and plastering mortar</w:t>
              </w:r>
            </w:ins>
          </w:p>
          <w:p w14:paraId="20F71595" w14:textId="77777777" w:rsidR="004471A7" w:rsidRPr="004471A7" w:rsidRDefault="004471A7" w:rsidP="004471A7">
            <w:pPr>
              <w:spacing w:after="120"/>
              <w:rPr>
                <w:rFonts w:ascii="Calibri Light" w:hAnsi="Calibri Light"/>
                <w:sz w:val="16"/>
                <w:szCs w:val="16"/>
                <w:lang w:val="en-US"/>
              </w:rPr>
            </w:pPr>
            <w:del w:id="9852" w:author="Ashan Asmone" w:date="2016-03-31T13:22:00Z">
              <w:r w:rsidRPr="004471A7" w:rsidDel="00EA3D5D">
                <w:rPr>
                  <w:rFonts w:ascii="Calibri Light" w:hAnsi="Calibri Light"/>
                  <w:sz w:val="16"/>
                  <w:szCs w:val="16"/>
                  <w:lang w:val="en-US"/>
                </w:rPr>
                <w:delText>99/104185 DC BS EN 1015-18. Methods of test for mortar for masonry. Part 18. Determination of water absorption coefficient due to capillary action of hardened rendering mortar</w:delText>
              </w:r>
            </w:del>
            <w:ins w:id="9853" w:author="Ashan Asmone" w:date="2016-03-31T13:22:00Z">
              <w:r w:rsidR="00EA3D5D">
                <w:rPr>
                  <w:rFonts w:ascii="Calibri Light" w:hAnsi="Calibri Light"/>
                  <w:sz w:val="16"/>
                  <w:szCs w:val="16"/>
                  <w:lang w:val="en-US"/>
                </w:rPr>
                <w:t>BS EN 1015-18:2002 Methods of test for mortar for masonry. Determination of water absorption coefficient due to capillary action of hardened mortar</w:t>
              </w:r>
            </w:ins>
          </w:p>
          <w:p w14:paraId="4203B57E" w14:textId="77777777" w:rsidR="004471A7" w:rsidRPr="004471A7" w:rsidRDefault="004471A7" w:rsidP="004471A7">
            <w:pPr>
              <w:spacing w:after="120"/>
              <w:rPr>
                <w:rFonts w:ascii="Calibri Light" w:hAnsi="Calibri Light"/>
                <w:sz w:val="16"/>
                <w:szCs w:val="16"/>
                <w:lang w:val="en-US"/>
              </w:rPr>
            </w:pPr>
            <w:del w:id="9854" w:author="Ashan Asmone" w:date="2016-03-31T13:23:00Z">
              <w:r w:rsidRPr="004471A7" w:rsidDel="00EA3D5D">
                <w:rPr>
                  <w:rFonts w:ascii="Calibri Light" w:hAnsi="Calibri Light"/>
                  <w:sz w:val="16"/>
                  <w:szCs w:val="16"/>
                  <w:lang w:val="en-US"/>
                </w:rPr>
                <w:delText>99/104186 DC EN 1015-21. Methods of test for mortar for masonry. Part 21. Determination of the compatibility of one-coat rendering mortars with backgrounds through the assessment of adhesive strength and water permeability after conditioning</w:delText>
              </w:r>
            </w:del>
            <w:ins w:id="9855" w:author="Ashan Asmone" w:date="2016-03-31T13:23:00Z">
              <w:r w:rsidR="00EA3D5D">
                <w:rPr>
                  <w:rFonts w:ascii="Calibri Light" w:hAnsi="Calibri Light"/>
                  <w:sz w:val="16"/>
                  <w:szCs w:val="16"/>
                  <w:lang w:val="en-US"/>
                </w:rPr>
                <w:t>BS EN 1015-21:2002 Methods of test for mortar for masonry. Determination of the compatibility of one-coat rendering mortars with substrates</w:t>
              </w:r>
            </w:ins>
          </w:p>
          <w:p w14:paraId="23567DBD" w14:textId="77777777" w:rsidR="004471A7" w:rsidRPr="004471A7" w:rsidRDefault="004471A7" w:rsidP="004471A7">
            <w:pPr>
              <w:spacing w:after="120"/>
              <w:rPr>
                <w:rFonts w:ascii="Calibri Light" w:hAnsi="Calibri Light"/>
                <w:sz w:val="16"/>
                <w:szCs w:val="16"/>
                <w:lang w:val="en-US"/>
              </w:rPr>
            </w:pPr>
            <w:del w:id="9856" w:author="Ashan Asmone" w:date="2016-03-31T13:24:00Z">
              <w:r w:rsidRPr="004471A7" w:rsidDel="00EA3D5D">
                <w:rPr>
                  <w:rFonts w:ascii="Calibri Light" w:hAnsi="Calibri Light"/>
                  <w:sz w:val="16"/>
                  <w:szCs w:val="16"/>
                  <w:lang w:val="en-US"/>
                </w:rPr>
                <w:delText>99/107820 DC BS EN 13658-2. Metal lath and beads. Definitions, requirements and test methods. Part 2. External rendering (with BS EN 13658-1, 99/105869DC, this standard with supersede BS 1369-1:1987)</w:delText>
              </w:r>
            </w:del>
            <w:ins w:id="9857" w:author="Ashan Asmone" w:date="2016-03-31T13:24:00Z">
              <w:r w:rsidR="00EA3D5D">
                <w:rPr>
                  <w:rFonts w:ascii="Calibri Light" w:hAnsi="Calibri Light"/>
                  <w:sz w:val="16"/>
                  <w:szCs w:val="16"/>
                  <w:lang w:val="en-US"/>
                </w:rPr>
                <w:t>BS EN 13658-2:2005 Metal lath and beads. Definitions, requirements and test methods. External rendering</w:t>
              </w:r>
            </w:ins>
          </w:p>
          <w:p w14:paraId="482282C4" w14:textId="77777777" w:rsidR="004471A7" w:rsidRPr="004471A7" w:rsidRDefault="004471A7" w:rsidP="004471A7">
            <w:pPr>
              <w:spacing w:after="120"/>
              <w:rPr>
                <w:rFonts w:ascii="Calibri Light" w:hAnsi="Calibri Light"/>
                <w:sz w:val="16"/>
                <w:szCs w:val="16"/>
                <w:lang w:val="en-US"/>
              </w:rPr>
            </w:pPr>
            <w:del w:id="9858" w:author="Ashan Senel Asmone" w:date="2016-03-21T15:32:00Z">
              <w:r w:rsidRPr="004471A7" w:rsidDel="00A67BAB">
                <w:rPr>
                  <w:rFonts w:ascii="Calibri Light" w:hAnsi="Calibri Light"/>
                  <w:sz w:val="16"/>
                  <w:szCs w:val="16"/>
                  <w:lang w:val="en-US"/>
                </w:rPr>
                <w:delText>00/103730 DC prEN 998-1. Specification for mortar for masonry. Part 1. Rendering and plastering mortar</w:delText>
              </w:r>
            </w:del>
            <w:ins w:id="9859" w:author="Ashan Senel Asmone" w:date="2016-03-21T15:32:00Z">
              <w:r w:rsidR="00A67BAB">
                <w:rPr>
                  <w:rFonts w:ascii="Calibri Light" w:hAnsi="Calibri Light"/>
                  <w:sz w:val="16"/>
                  <w:szCs w:val="16"/>
                  <w:lang w:val="en-US"/>
                </w:rPr>
                <w:t>BS EN 998-1:2010 Specification for mortar for masonry. Rendering and plastering mortar</w:t>
              </w:r>
            </w:ins>
          </w:p>
          <w:p w14:paraId="6EFF8180" w14:textId="77777777" w:rsidR="004471A7" w:rsidRPr="004471A7" w:rsidRDefault="004471A7" w:rsidP="004471A7">
            <w:pPr>
              <w:spacing w:after="120"/>
              <w:rPr>
                <w:rFonts w:ascii="Calibri Light" w:hAnsi="Calibri Light"/>
                <w:sz w:val="16"/>
                <w:szCs w:val="16"/>
                <w:lang w:val="en-US"/>
              </w:rPr>
            </w:pPr>
            <w:del w:id="9860" w:author="Ashan Senel Asmone" w:date="2016-03-21T15:33:00Z">
              <w:r w:rsidRPr="004471A7" w:rsidDel="00A67BAB">
                <w:rPr>
                  <w:rFonts w:ascii="Calibri Light" w:hAnsi="Calibri Light"/>
                  <w:sz w:val="16"/>
                  <w:szCs w:val="16"/>
                  <w:lang w:val="en-US"/>
                </w:rPr>
                <w:delText>00/106850 DC prEN 13914-1. The design, preparation and application of external rendering and internal plastering. External rendering</w:delText>
              </w:r>
            </w:del>
            <w:ins w:id="9861" w:author="Ashan Senel Asmone" w:date="2016-03-21T15:33:00Z">
              <w:r w:rsidR="00A67BAB">
                <w:rPr>
                  <w:rFonts w:ascii="Calibri Light" w:hAnsi="Calibri Light"/>
                  <w:sz w:val="16"/>
                  <w:szCs w:val="16"/>
                  <w:lang w:val="en-US"/>
                </w:rPr>
                <w:t>BS EN 13914-1:2016 Design, preparation and application of external rendering and internal plastering. External rendering</w:t>
              </w:r>
            </w:ins>
          </w:p>
          <w:p w14:paraId="5B1805B5" w14:textId="77777777" w:rsidR="004471A7" w:rsidRPr="004471A7" w:rsidRDefault="004471A7" w:rsidP="004471A7">
            <w:pPr>
              <w:spacing w:after="120"/>
              <w:rPr>
                <w:rFonts w:ascii="Calibri Light" w:hAnsi="Calibri Light"/>
                <w:b/>
                <w:sz w:val="16"/>
                <w:szCs w:val="16"/>
                <w:lang w:val="en-US"/>
              </w:rPr>
            </w:pPr>
            <w:r>
              <w:rPr>
                <w:rFonts w:ascii="Calibri Light" w:hAnsi="Calibri Light"/>
                <w:b/>
                <w:sz w:val="16"/>
                <w:szCs w:val="16"/>
                <w:lang w:val="en-US"/>
              </w:rPr>
              <w:t>Tiling</w:t>
            </w:r>
          </w:p>
          <w:p w14:paraId="439FD47C"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BS 8000:Part11:Section 11.1:1989- Workmanship on building sites- Code of practice for wall and floor tiling-ceramic, terrazzo and mosaics tiles</w:t>
            </w:r>
          </w:p>
          <w:p w14:paraId="65A769D1"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BS 8000:Part 9: 1989- Workmanship on building sites- Code of practice for cement/ sand floor screeds and concrete floor toppings</w:t>
            </w:r>
          </w:p>
          <w:p w14:paraId="62936FC9"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BS 5385-3:1995- Wall and floor tiling. Code of practice for the design and installation of ceramic floor tiles and mosaics in normal conditions</w:t>
            </w:r>
          </w:p>
          <w:p w14:paraId="4D344B55"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BS 5980:1980- Specification or adhesives for use with ceramic tiles and mosaics</w:t>
            </w:r>
          </w:p>
          <w:p w14:paraId="6A3AE97F"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BS 6431-1:1983, EN 87:1991-Ceramic floor and wall tiles. Specification for classification and marking, including definitions and characteristics</w:t>
            </w:r>
          </w:p>
          <w:p w14:paraId="711CA35F"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BS 6431-2:1984, EN 121:1991-Ceramic floor and wall tiles. Specification for extruded ceramic tiles with a low water absorption (E &lt;= 3%). Group A1</w:t>
            </w:r>
          </w:p>
          <w:p w14:paraId="72B4657A"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BS 6431-3.1:1986, EN 186-1:1991-Ceramic floor and wall tiles. Extruded ceramic tiles with a water absorption of 3% &lt;E&lt;=6% Group A11a. Specification for general products</w:t>
            </w:r>
          </w:p>
          <w:p w14:paraId="0DA5DDCD"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BS 6431-5:1986, EN 188:1991-Ceramic floor and wall tiles. Specification for extruded ceramic tiles with a water absorption of E &gt; 10%. Group A111</w:t>
            </w:r>
          </w:p>
          <w:p w14:paraId="2F3ACB47"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BS 6431-7:1986, EN 177:1991-Ceramic floor and wall tiles.</w:t>
            </w:r>
          </w:p>
          <w:p w14:paraId="7D953968"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BS 6431-8:1986, EN 178:1991-Ceramic floor and wall tiles.</w:t>
            </w:r>
          </w:p>
          <w:p w14:paraId="60C84A15"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BS 6431-10:1984, EN 98:1991-Ceramic floor and wall tiles. Method for determination of dimensions and surface quality</w:t>
            </w:r>
          </w:p>
          <w:p w14:paraId="7ECEF8D8"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BS 6431-11:1983, EN 99:199-1Ceramic floor and wall tiles. Method for determination of water absorption</w:t>
            </w:r>
          </w:p>
          <w:p w14:paraId="652D61EA"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BS 6431-12:1983, EN 100:1991-Ceramic floor and wall tiles. Method for determination of modulus of rupture</w:t>
            </w:r>
          </w:p>
          <w:p w14:paraId="19123A22"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BS 6431-13:1986, EN 101:1991-Ceramic floor and wall tiles. Method for determination of scratch hardness of surface according to Mohs</w:t>
            </w:r>
          </w:p>
          <w:p w14:paraId="6B4CE1F2"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BS 6431-14:1983, EN 102:1991-Ceramic floor and wall tiles. Method for determination of resistance to deep abrasion. Unglazed tiles</w:t>
            </w:r>
          </w:p>
          <w:p w14:paraId="7F84F892"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BS 6431-18:1983, EN 106:1991Ceramic floor and wall tiles. Method for determination of chemical resistance. Unglazed tiles</w:t>
            </w:r>
          </w:p>
          <w:p w14:paraId="2B40FC64" w14:textId="77777777" w:rsidR="00401C5E" w:rsidRPr="004F3C8C" w:rsidRDefault="00401C5E" w:rsidP="004471A7">
            <w:pPr>
              <w:spacing w:after="120"/>
              <w:rPr>
                <w:rFonts w:ascii="Calibri Light" w:hAnsi="Calibri Light"/>
                <w:sz w:val="16"/>
                <w:szCs w:val="16"/>
                <w:lang w:val="en-US"/>
              </w:rPr>
            </w:pPr>
          </w:p>
        </w:tc>
      </w:tr>
      <w:tr w:rsidR="00401C5E" w:rsidRPr="004F3C8C" w14:paraId="6EB6D608" w14:textId="77777777" w:rsidTr="00401C5E">
        <w:tc>
          <w:tcPr>
            <w:tcW w:w="685" w:type="dxa"/>
          </w:tcPr>
          <w:p w14:paraId="06AD43D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40101C38" w14:textId="77777777" w:rsidR="004471A7" w:rsidRPr="004471A7" w:rsidRDefault="004471A7" w:rsidP="004471A7">
            <w:pPr>
              <w:spacing w:after="120"/>
              <w:rPr>
                <w:rFonts w:ascii="Calibri Light" w:hAnsi="Calibri Light"/>
                <w:b/>
                <w:sz w:val="16"/>
                <w:szCs w:val="16"/>
                <w:lang w:val="en-US"/>
              </w:rPr>
            </w:pPr>
            <w:r w:rsidRPr="004471A7">
              <w:rPr>
                <w:rFonts w:ascii="Calibri Light" w:hAnsi="Calibri Light"/>
                <w:b/>
                <w:sz w:val="16"/>
                <w:szCs w:val="16"/>
                <w:lang w:val="en-US"/>
              </w:rPr>
              <w:t>Rendering</w:t>
            </w:r>
          </w:p>
          <w:p w14:paraId="45176204"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C778-02 Standard Specification for Standard SAND</w:t>
            </w:r>
          </w:p>
          <w:p w14:paraId="2D180CD8"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C35-01 Standard Specification for Inorganic Aggregates for Use in Gypsum Plaster</w:t>
            </w:r>
          </w:p>
          <w:p w14:paraId="0EB188B2"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C1329-00 Standard Specification for Mortar Cement</w:t>
            </w:r>
          </w:p>
          <w:p w14:paraId="4BD5E06B" w14:textId="77777777" w:rsidR="004471A7" w:rsidRPr="004471A7" w:rsidRDefault="004471A7" w:rsidP="004471A7">
            <w:pPr>
              <w:spacing w:after="120"/>
              <w:rPr>
                <w:rFonts w:ascii="Calibri Light" w:hAnsi="Calibri Light"/>
                <w:sz w:val="16"/>
                <w:szCs w:val="16"/>
                <w:lang w:val="en-US"/>
              </w:rPr>
            </w:pPr>
            <w:del w:id="9862" w:author="Ashan Senel Asmone" w:date="2016-03-21T15:53:00Z">
              <w:r w:rsidRPr="004471A7" w:rsidDel="00891260">
                <w:rPr>
                  <w:rFonts w:ascii="Calibri Light" w:hAnsi="Calibri Light"/>
                  <w:sz w:val="16"/>
                  <w:szCs w:val="16"/>
                  <w:lang w:val="en-US"/>
                </w:rPr>
                <w:delText>C1328-00 Standard Specification for Plastic (Stucco) Cement</w:delText>
              </w:r>
            </w:del>
            <w:ins w:id="9863" w:author="Ashan Senel Asmone" w:date="2016-03-21T15:53:00Z">
              <w:r w:rsidR="00891260">
                <w:rPr>
                  <w:rFonts w:ascii="Calibri Light" w:hAnsi="Calibri Light"/>
                  <w:sz w:val="16"/>
                  <w:szCs w:val="16"/>
                  <w:lang w:val="en-US"/>
                </w:rPr>
                <w:t>ASTM C1328 / C1328M - 12 Standard Specification for Plastic (Stucco) Cement</w:t>
              </w:r>
            </w:ins>
          </w:p>
          <w:p w14:paraId="670F34D9"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C472-99 Standard Test Methods for Physical Testing of Gypsum, Gypsum Plasters and Gypsum Concrete</w:t>
            </w:r>
          </w:p>
          <w:p w14:paraId="4D6B49B7"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C28/C28M-00e1 Standard Specification for Gypsum Plasters </w:t>
            </w:r>
          </w:p>
          <w:p w14:paraId="27F7C600" w14:textId="77777777" w:rsidR="004471A7" w:rsidRPr="004471A7" w:rsidRDefault="004471A7" w:rsidP="004471A7">
            <w:pPr>
              <w:spacing w:after="120"/>
              <w:rPr>
                <w:rFonts w:ascii="Calibri Light" w:hAnsi="Calibri Light"/>
                <w:b/>
                <w:sz w:val="16"/>
                <w:szCs w:val="16"/>
                <w:lang w:val="en-US"/>
              </w:rPr>
            </w:pPr>
            <w:r w:rsidRPr="004471A7">
              <w:rPr>
                <w:rFonts w:ascii="Calibri Light" w:hAnsi="Calibri Light"/>
                <w:b/>
                <w:sz w:val="16"/>
                <w:szCs w:val="16"/>
                <w:lang w:val="en-US"/>
              </w:rPr>
              <w:t>Tilings</w:t>
            </w:r>
          </w:p>
          <w:p w14:paraId="6773C3A4"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D5343:97- Standard Guide for Evaluating Cleaning Performance of Ceramic Tile Cleaners</w:t>
            </w:r>
          </w:p>
          <w:p w14:paraId="5F255C05"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C485-83:1999- Standard Test Method for Measuring Warpage of Ceramic Tile</w:t>
            </w:r>
          </w:p>
          <w:p w14:paraId="374805CE"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C1378:1997- Standard Test Method for Determination of Resistance to Staining</w:t>
            </w:r>
          </w:p>
          <w:p w14:paraId="61138F71"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C650:1997- Standard Test Method for Resistance of Ceramic Tile to Chemical Substances</w:t>
            </w:r>
          </w:p>
          <w:p w14:paraId="4672D990"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C648:1998- Standard Test Method for Breaking Strength of Ceramic Tile</w:t>
            </w:r>
          </w:p>
          <w:p w14:paraId="3F11384A"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19C1027:99-Standard Test Method for Determining Visible Abrasion Resistance of Glazed Ceramic Tile</w:t>
            </w:r>
          </w:p>
          <w:p w14:paraId="12A93398"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C609-90:2000- Standard Test Method for Measurement of Small Color Differences Between Ceramic Wall or Floor Tile</w:t>
            </w:r>
          </w:p>
          <w:p w14:paraId="002D175A"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C499-78:1999- Standard Test Method for Facial Dimensions and Thickness of Flat, Rectangular Ceramic Wall and Floor Tile</w:t>
            </w:r>
          </w:p>
          <w:p w14:paraId="5CE595F6" w14:textId="77777777" w:rsidR="00401C5E" w:rsidRPr="004471A7" w:rsidRDefault="00401C5E" w:rsidP="004471A7">
            <w:pPr>
              <w:spacing w:after="120"/>
              <w:rPr>
                <w:rFonts w:ascii="Calibri Light" w:hAnsi="Calibri Light"/>
                <w:sz w:val="16"/>
                <w:szCs w:val="16"/>
                <w:lang w:val="en-US"/>
              </w:rPr>
            </w:pPr>
          </w:p>
        </w:tc>
      </w:tr>
      <w:tr w:rsidR="00401C5E" w:rsidRPr="004F3C8C" w14:paraId="16E9EC45" w14:textId="77777777" w:rsidTr="00401C5E">
        <w:tc>
          <w:tcPr>
            <w:tcW w:w="685" w:type="dxa"/>
          </w:tcPr>
          <w:p w14:paraId="773DED0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DBC57E8" w14:textId="77777777" w:rsidR="004471A7" w:rsidRPr="004471A7" w:rsidRDefault="004471A7" w:rsidP="004471A7">
            <w:pPr>
              <w:spacing w:after="120"/>
              <w:rPr>
                <w:rFonts w:ascii="Calibri Light" w:hAnsi="Calibri Light"/>
                <w:b/>
                <w:sz w:val="16"/>
                <w:szCs w:val="16"/>
                <w:lang w:val="en-US"/>
              </w:rPr>
            </w:pPr>
            <w:r w:rsidRPr="004471A7">
              <w:rPr>
                <w:rFonts w:ascii="Calibri Light" w:hAnsi="Calibri Light"/>
                <w:b/>
                <w:sz w:val="16"/>
                <w:szCs w:val="16"/>
                <w:lang w:val="en-US"/>
              </w:rPr>
              <w:t>Rendering</w:t>
            </w:r>
          </w:p>
          <w:p w14:paraId="5D8511B5"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CA27-1959 Code of recommended practice for internal plastering on soid backgrounds</w:t>
            </w:r>
          </w:p>
          <w:p w14:paraId="55052FF5"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AS/NZS 2350.11-1997/Amdt 1-1998 Methods of testing portland and blended cements - Compressive strength of portland and blended cements </w:t>
            </w:r>
          </w:p>
          <w:p w14:paraId="430DB6BA" w14:textId="77777777" w:rsidR="004471A7" w:rsidRPr="004471A7" w:rsidRDefault="004471A7" w:rsidP="004471A7">
            <w:pPr>
              <w:spacing w:after="120"/>
              <w:rPr>
                <w:rFonts w:ascii="Calibri Light" w:hAnsi="Calibri Light"/>
                <w:sz w:val="16"/>
                <w:szCs w:val="16"/>
                <w:lang w:val="en-US"/>
              </w:rPr>
            </w:pPr>
            <w:del w:id="9864" w:author="Ashan Senel Asmone" w:date="2016-03-21T20:25:00Z">
              <w:r w:rsidRPr="004471A7" w:rsidDel="00B73746">
                <w:rPr>
                  <w:rFonts w:ascii="Calibri Light" w:hAnsi="Calibri Light"/>
                  <w:sz w:val="16"/>
                  <w:szCs w:val="16"/>
                  <w:lang w:val="en-US"/>
                </w:rPr>
                <w:delText>AS 2350.12-1995 Methods of testing portland and blended cements - Preparation of a standard mortar and moulding of specimens</w:delText>
              </w:r>
            </w:del>
            <w:ins w:id="9865" w:author="Ashan Senel Asmone" w:date="2016-03-21T20:25:00Z">
              <w:r w:rsidR="00B73746">
                <w:rPr>
                  <w:rFonts w:ascii="Calibri Light" w:hAnsi="Calibri Light"/>
                  <w:sz w:val="16"/>
                  <w:szCs w:val="16"/>
                  <w:lang w:val="en-US"/>
                </w:rPr>
                <w:t>AS 2350.12-2006 Methods of testing portland, blended and masonry cements - Preparation of a standard mortar and moulding of specimens</w:t>
              </w:r>
            </w:ins>
            <w:r w:rsidRPr="004471A7">
              <w:rPr>
                <w:rFonts w:ascii="Calibri Light" w:hAnsi="Calibri Light"/>
                <w:sz w:val="16"/>
                <w:szCs w:val="16"/>
                <w:lang w:val="en-US"/>
              </w:rPr>
              <w:t> </w:t>
            </w:r>
          </w:p>
          <w:p w14:paraId="0027C68E"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2350.13-1995 Methods of testing portland and blended cements - Determination of drying shrinkage of portland and blended cement mortars</w:t>
            </w:r>
          </w:p>
          <w:p w14:paraId="10F8E5EB"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2350.13-1995/Amdt 1-1997 Methods of testing portland and blended cements - Determination of drying shrinkage of portland and blended cement mortars </w:t>
            </w:r>
          </w:p>
          <w:p w14:paraId="379921EB"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2350.2 -1991 Methods of testing portland and blended cements - Chemical composition of portland cement </w:t>
            </w:r>
          </w:p>
          <w:p w14:paraId="08B70966" w14:textId="77777777" w:rsidR="004471A7" w:rsidRPr="004471A7" w:rsidRDefault="004471A7" w:rsidP="004471A7">
            <w:pPr>
              <w:spacing w:after="120"/>
              <w:rPr>
                <w:rFonts w:ascii="Calibri Light" w:hAnsi="Calibri Light"/>
                <w:b/>
                <w:sz w:val="16"/>
                <w:szCs w:val="16"/>
                <w:lang w:val="en-US"/>
              </w:rPr>
            </w:pPr>
            <w:r w:rsidRPr="004471A7">
              <w:rPr>
                <w:rFonts w:ascii="Calibri Light" w:hAnsi="Calibri Light"/>
                <w:b/>
                <w:sz w:val="16"/>
                <w:szCs w:val="16"/>
                <w:lang w:val="en-US"/>
              </w:rPr>
              <w:t>Tilings</w:t>
            </w:r>
          </w:p>
          <w:p w14:paraId="70F04F9D"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3958.2:1992 - Ceramic tiles - Guide to the selection of a ceramic tiling system</w:t>
            </w:r>
          </w:p>
          <w:p w14:paraId="4E2B37C4"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1884-1985-Floor coverings - Resilient sheet and tiles - Laying and maintenance practices</w:t>
            </w:r>
          </w:p>
          <w:p w14:paraId="6B072C3F"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2358-1990-Adhesives - For fixing ceramic tiles</w:t>
            </w:r>
          </w:p>
          <w:p w14:paraId="0D39691F"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3958.1-1991/Amdt 1-1992-Ceramic tiles - Guide to the installation of ceramic tiles</w:t>
            </w:r>
          </w:p>
          <w:p w14:paraId="6E828407"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3958.2-1992-Ceramic tiles - Guide to the selection of a ceramic tiling system</w:t>
            </w:r>
          </w:p>
          <w:p w14:paraId="20100279"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4459.1-1999-Methods of sampling and testing ceramic tiles - Sampling and basis for acceptance</w:t>
            </w:r>
          </w:p>
          <w:p w14:paraId="213B8E3C"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4459.10-1999-Methods of sampling and testing ceramic tiles - Determination of moisture expansion</w:t>
            </w:r>
          </w:p>
          <w:p w14:paraId="04CC6912"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4459.11-1997-Methods of sampling and testing ceramic tiles - Determination of crazing resistance for glazed tiles</w:t>
            </w:r>
          </w:p>
          <w:p w14:paraId="30E77FC7"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4459.13-1999-Methods of sampling and testing ceramic tiles - Determination of chemical resistance</w:t>
            </w:r>
          </w:p>
          <w:p w14:paraId="3C1DBD86"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4459.14-1999-Methods of sampling and testing ceramic tiles - Determination of resistance to stains</w:t>
            </w:r>
          </w:p>
          <w:p w14:paraId="5BFC9B6A"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4459.2-1999-Methods of sampling and testing ceramic tiles - Determination of dimensions and surface quality</w:t>
            </w:r>
          </w:p>
          <w:p w14:paraId="04E31444"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4459.3-1999-Methods of sampling and testing ceramic tiles - Determination of water absorption, apparent porosity, apparent relative density and bulk density</w:t>
            </w:r>
          </w:p>
          <w:p w14:paraId="168D379E"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4459.4-1997-Methods of sampling and testing ceramic tiles - Determination of modulus of rupture and breaking strength</w:t>
            </w:r>
          </w:p>
          <w:p w14:paraId="429B63BE"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4459.6-1999-Methods of sampling and testing ceramic tiles - Determination of resistance to deep abrasion for unglazed tiles</w:t>
            </w:r>
          </w:p>
          <w:p w14:paraId="5E4E4477"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AS 4459.8-1997-Methods of sampling and testing ceramic tiles - Determination of linear thermal expansion</w:t>
            </w:r>
          </w:p>
          <w:p w14:paraId="7BA57E44" w14:textId="77777777" w:rsidR="00401C5E" w:rsidRPr="004471A7" w:rsidRDefault="00401C5E" w:rsidP="004471A7">
            <w:pPr>
              <w:spacing w:after="120"/>
              <w:rPr>
                <w:rFonts w:ascii="Calibri Light" w:hAnsi="Calibri Light"/>
                <w:sz w:val="16"/>
                <w:szCs w:val="16"/>
                <w:lang w:val="en-US"/>
              </w:rPr>
            </w:pPr>
          </w:p>
        </w:tc>
      </w:tr>
      <w:tr w:rsidR="00401C5E" w:rsidRPr="004F3C8C" w14:paraId="2F1835AC" w14:textId="77777777" w:rsidTr="00401C5E">
        <w:tc>
          <w:tcPr>
            <w:tcW w:w="685" w:type="dxa"/>
          </w:tcPr>
          <w:p w14:paraId="2719C66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22DCD46E" w14:textId="77777777" w:rsidR="004471A7" w:rsidRPr="004471A7" w:rsidRDefault="004471A7" w:rsidP="004471A7">
            <w:pPr>
              <w:spacing w:after="120"/>
              <w:rPr>
                <w:rFonts w:ascii="Calibri Light" w:hAnsi="Calibri Light"/>
                <w:b/>
                <w:sz w:val="16"/>
                <w:szCs w:val="16"/>
                <w:lang w:val="en-US"/>
              </w:rPr>
            </w:pPr>
            <w:r w:rsidRPr="004471A7">
              <w:rPr>
                <w:rFonts w:ascii="Calibri Light" w:hAnsi="Calibri Light"/>
                <w:b/>
                <w:sz w:val="16"/>
                <w:szCs w:val="16"/>
                <w:lang w:val="en-US"/>
              </w:rPr>
              <w:t>Rendering</w:t>
            </w:r>
          </w:p>
          <w:p w14:paraId="0CCE3B3C"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SS 397 :1997 Methods of testing cement</w:t>
            </w:r>
          </w:p>
          <w:p w14:paraId="5EC313E8" w14:textId="77777777" w:rsidR="004471A7" w:rsidRPr="004471A7" w:rsidRDefault="004471A7" w:rsidP="004471A7">
            <w:pPr>
              <w:spacing w:after="120"/>
              <w:rPr>
                <w:rFonts w:ascii="Calibri Light" w:hAnsi="Calibri Light"/>
                <w:sz w:val="16"/>
                <w:szCs w:val="16"/>
                <w:lang w:val="en-US"/>
              </w:rPr>
            </w:pPr>
            <w:del w:id="9866" w:author="Ashan Asmone" w:date="2016-03-31T14:13:00Z">
              <w:r w:rsidRPr="004471A7" w:rsidDel="00041349">
                <w:rPr>
                  <w:rFonts w:ascii="Calibri Light" w:hAnsi="Calibri Light"/>
                  <w:sz w:val="16"/>
                  <w:szCs w:val="16"/>
                  <w:lang w:val="en-US"/>
                </w:rPr>
                <w:delText>SS 26 : 2000 Ordinary Portland cement</w:delText>
              </w:r>
            </w:del>
            <w:ins w:id="9867" w:author="Ashan Asmone" w:date="2016-03-31T14:13:00Z">
              <w:r w:rsidR="00041349">
                <w:rPr>
                  <w:rFonts w:ascii="Calibri Light" w:hAnsi="Calibri Light"/>
                  <w:sz w:val="16"/>
                  <w:szCs w:val="16"/>
                  <w:lang w:val="en-US"/>
                </w:rPr>
                <w:t>SS EN 197 series - Cement</w:t>
              </w:r>
            </w:ins>
          </w:p>
          <w:p w14:paraId="7CDFA470" w14:textId="77777777" w:rsidR="004471A7" w:rsidRPr="004471A7" w:rsidRDefault="004471A7" w:rsidP="004471A7">
            <w:pPr>
              <w:spacing w:after="120"/>
              <w:rPr>
                <w:rFonts w:ascii="Calibri Light" w:hAnsi="Calibri Light"/>
                <w:b/>
                <w:sz w:val="16"/>
                <w:szCs w:val="16"/>
                <w:lang w:val="en-US"/>
              </w:rPr>
            </w:pPr>
            <w:r w:rsidRPr="004471A7">
              <w:rPr>
                <w:rFonts w:ascii="Calibri Light" w:hAnsi="Calibri Light"/>
                <w:b/>
                <w:sz w:val="16"/>
                <w:szCs w:val="16"/>
                <w:lang w:val="en-US"/>
              </w:rPr>
              <w:t>Tilings</w:t>
            </w:r>
          </w:p>
          <w:p w14:paraId="2AB451E1"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SS 57:1989- Specification for glazed ceramic tiles and tile fittings for internal walls</w:t>
            </w:r>
          </w:p>
          <w:p w14:paraId="62B5DB82"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SS 301:1985- The use of cement sand cover for tiling</w:t>
            </w:r>
          </w:p>
          <w:p w14:paraId="75B301F6"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CP 68: 1997- Code of practice for ceramic wall and floor tiling</w:t>
            </w:r>
          </w:p>
          <w:p w14:paraId="6F5F1E3E" w14:textId="77777777" w:rsidR="00401C5E" w:rsidRPr="004471A7" w:rsidRDefault="00401C5E" w:rsidP="004471A7">
            <w:pPr>
              <w:spacing w:after="120"/>
              <w:rPr>
                <w:rFonts w:ascii="Calibri Light" w:hAnsi="Calibri Light"/>
                <w:sz w:val="16"/>
                <w:szCs w:val="16"/>
                <w:lang w:val="en-US"/>
              </w:rPr>
            </w:pPr>
          </w:p>
        </w:tc>
      </w:tr>
      <w:tr w:rsidR="00401C5E" w:rsidRPr="004F3C8C" w14:paraId="4BA495FB" w14:textId="77777777" w:rsidTr="00401C5E">
        <w:tc>
          <w:tcPr>
            <w:tcW w:w="685" w:type="dxa"/>
          </w:tcPr>
          <w:p w14:paraId="4ECFD8C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16BC4D92" w14:textId="77777777" w:rsidR="004471A7" w:rsidRPr="004471A7" w:rsidRDefault="004471A7" w:rsidP="004471A7">
            <w:pPr>
              <w:spacing w:after="120"/>
              <w:rPr>
                <w:rFonts w:ascii="Calibri Light" w:hAnsi="Calibri Light"/>
                <w:b/>
                <w:sz w:val="16"/>
                <w:szCs w:val="16"/>
                <w:lang w:val="en-US"/>
              </w:rPr>
            </w:pPr>
            <w:r w:rsidRPr="004471A7">
              <w:rPr>
                <w:rFonts w:ascii="Calibri Light" w:hAnsi="Calibri Light"/>
                <w:b/>
                <w:sz w:val="16"/>
                <w:szCs w:val="16"/>
                <w:lang w:val="en-US"/>
              </w:rPr>
              <w:t>Tilings</w:t>
            </w:r>
          </w:p>
          <w:p w14:paraId="50F89681"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ISO 10545-1:1995- Ceramic tiles -- Part 1: Sampling and basis for acceptance </w:t>
            </w:r>
            <w:r w:rsidRPr="004471A7">
              <w:rPr>
                <w:rFonts w:ascii="Calibri Light" w:hAnsi="Calibri Light"/>
                <w:sz w:val="16"/>
                <w:szCs w:val="16"/>
                <w:lang w:val="en-US"/>
              </w:rPr>
              <w:br/>
              <w:t>ISO 10545-3:1995- Ceramic tiles -- Part 3: Determination of water absorption, apparent porosity, apparent relative density and bulk density</w:t>
            </w:r>
          </w:p>
          <w:p w14:paraId="6BB2C31B"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ISO 10545-4:1994- Ceramic tiles -- Part 4: Determination of modulus of rupture and breaking strength</w:t>
            </w:r>
          </w:p>
          <w:p w14:paraId="43F3C065"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ISO 10545-5:1996- Ceramic tiles -- Part 5: Determination of impact resistance by measurement of coefficient of restitution</w:t>
            </w:r>
          </w:p>
          <w:p w14:paraId="7928B795"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ISO 10545-6:1995- Ceramic tiles -- Part 6: Determination of resistance to deep abrasion for unglazed tiles</w:t>
            </w:r>
          </w:p>
          <w:p w14:paraId="2A17C79E"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ISO 10545-10:1995- Ceramic tiles -- Part 10: Determination of moisture expansion</w:t>
            </w:r>
          </w:p>
          <w:p w14:paraId="6D51AEDE"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ISO 10545-13:1995- Ceramic tiles -- Part 13: Determination of chemical resistance</w:t>
            </w:r>
          </w:p>
          <w:p w14:paraId="71AE7CDF"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ISO 10545-14:1995- Ceramic tiles -- Part 14: Determination of resistance to stains</w:t>
            </w:r>
          </w:p>
          <w:p w14:paraId="4DF96B86"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ISO 10545-16:1999- Ceramic tiles -- Part 16: Determination of small colour differences</w:t>
            </w:r>
          </w:p>
          <w:p w14:paraId="749EDEE6"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ISO 13006:1998- Ceramic tiles -- Definitions, classification, characteristics and marking </w:t>
            </w:r>
            <w:r w:rsidRPr="004471A7">
              <w:rPr>
                <w:rFonts w:ascii="Calibri Light" w:hAnsi="Calibri Light"/>
                <w:sz w:val="16"/>
                <w:szCs w:val="16"/>
                <w:lang w:val="en-US"/>
              </w:rPr>
              <w:br/>
              <w:t>ISO 10545-10:1995- Ceramic tiles -- Part 10: Determination of moisture expansion</w:t>
            </w:r>
          </w:p>
          <w:p w14:paraId="0DDA1AFD" w14:textId="77777777" w:rsidR="004471A7" w:rsidRPr="004471A7" w:rsidRDefault="004471A7" w:rsidP="004471A7">
            <w:pPr>
              <w:spacing w:after="120"/>
              <w:rPr>
                <w:rFonts w:ascii="Calibri Light" w:hAnsi="Calibri Light"/>
                <w:sz w:val="16"/>
                <w:szCs w:val="16"/>
                <w:lang w:val="en-US"/>
              </w:rPr>
            </w:pPr>
            <w:r w:rsidRPr="004471A7">
              <w:rPr>
                <w:rFonts w:ascii="Calibri Light" w:hAnsi="Calibri Light"/>
                <w:sz w:val="16"/>
                <w:szCs w:val="16"/>
                <w:lang w:val="en-US"/>
              </w:rPr>
              <w:t>ISO 13006:1998- Ceramic tiles-definitions, classification, characteristics and making</w:t>
            </w:r>
          </w:p>
          <w:p w14:paraId="034A1216" w14:textId="77777777" w:rsidR="00401C5E" w:rsidRPr="004471A7" w:rsidRDefault="00401C5E" w:rsidP="004471A7">
            <w:pPr>
              <w:spacing w:after="120"/>
              <w:rPr>
                <w:rFonts w:ascii="Calibri Light" w:hAnsi="Calibri Light"/>
                <w:sz w:val="16"/>
                <w:szCs w:val="16"/>
                <w:lang w:val="en-US"/>
              </w:rPr>
            </w:pPr>
          </w:p>
        </w:tc>
      </w:tr>
    </w:tbl>
    <w:p w14:paraId="041A9CAD" w14:textId="77777777" w:rsidR="00401C5E" w:rsidRDefault="00401C5E" w:rsidP="00401C5E">
      <w:pPr>
        <w:rPr>
          <w:sz w:val="16"/>
          <w:szCs w:val="16"/>
          <w:lang w:val="en-US"/>
        </w:rPr>
      </w:pPr>
    </w:p>
    <w:p w14:paraId="0BF93ED7" w14:textId="77777777" w:rsidR="00E93AC3" w:rsidRDefault="00E93AC3">
      <w:pPr>
        <w:rPr>
          <w:rFonts w:ascii="Century Gothic" w:eastAsiaTheme="majorEastAsia" w:hAnsi="Century Gothic" w:cstheme="majorBidi"/>
          <w:b/>
          <w:bCs/>
          <w:sz w:val="28"/>
          <w:szCs w:val="28"/>
          <w:lang w:val="en-US"/>
        </w:rPr>
      </w:pPr>
      <w:r>
        <w:br w:type="page"/>
      </w:r>
    </w:p>
    <w:p w14:paraId="73EC751A" w14:textId="77777777" w:rsidR="00401C5E" w:rsidRPr="00E93AC3" w:rsidRDefault="00542E52" w:rsidP="00E93AC3">
      <w:pPr>
        <w:pStyle w:val="Heading1"/>
      </w:pPr>
      <w:r w:rsidRPr="00E93AC3">
        <w:t>WET AREAS</w:t>
      </w:r>
    </w:p>
    <w:p w14:paraId="51554CB9" w14:textId="77777777" w:rsidR="009066C1" w:rsidRDefault="00934272" w:rsidP="00934272">
      <w:pPr>
        <w:pStyle w:val="Heading1"/>
      </w:pPr>
      <w:r>
        <w:t>Structural floor</w:t>
      </w:r>
    </w:p>
    <w:p w14:paraId="506D2CCC" w14:textId="77777777" w:rsidR="00934272" w:rsidRDefault="00952647" w:rsidP="00934272">
      <w:pPr>
        <w:pStyle w:val="Heading2"/>
        <w:rPr>
          <w:lang w:val="en-US"/>
        </w:rPr>
      </w:pPr>
      <w:r w:rsidRPr="00952647">
        <w:rPr>
          <w:lang w:val="en-US"/>
        </w:rPr>
        <w:t>Water Leakage Through RC Internal Slab</w:t>
      </w:r>
    </w:p>
    <w:p w14:paraId="075C74EA" w14:textId="77777777" w:rsidR="00952647" w:rsidRDefault="00952647" w:rsidP="004935F7">
      <w:pPr>
        <w:pStyle w:val="Heading2"/>
        <w:rPr>
          <w:lang w:val="en-US"/>
        </w:rPr>
      </w:pPr>
      <w:r w:rsidRPr="00952647">
        <w:rPr>
          <w:lang w:val="en-US"/>
        </w:rPr>
        <w:t>Water Leakage Through RC Internal Floor Slab</w:t>
      </w:r>
    </w:p>
    <w:p w14:paraId="00FDF094" w14:textId="77777777" w:rsidR="00952647" w:rsidRPr="00952647" w:rsidRDefault="00952647" w:rsidP="004935F7">
      <w:pPr>
        <w:pStyle w:val="Heading2"/>
        <w:rPr>
          <w:lang w:val="en-US"/>
        </w:rPr>
      </w:pPr>
      <w:r w:rsidRPr="00952647">
        <w:rPr>
          <w:lang w:val="en-US"/>
        </w:rPr>
        <w:t>Water Leakage Through Crack</w:t>
      </w:r>
    </w:p>
    <w:tbl>
      <w:tblPr>
        <w:tblStyle w:val="TableGrid"/>
        <w:tblW w:w="0" w:type="auto"/>
        <w:tblInd w:w="108" w:type="dxa"/>
        <w:tblLook w:val="04A0" w:firstRow="1" w:lastRow="0" w:firstColumn="1" w:lastColumn="0" w:noHBand="0" w:noVBand="1"/>
      </w:tblPr>
      <w:tblGrid>
        <w:gridCol w:w="685"/>
        <w:gridCol w:w="8449"/>
      </w:tblGrid>
      <w:tr w:rsidR="00401C5E" w:rsidRPr="004F3C8C" w14:paraId="3723BFA6" w14:textId="77777777" w:rsidTr="00401C5E">
        <w:tc>
          <w:tcPr>
            <w:tcW w:w="685" w:type="dxa"/>
          </w:tcPr>
          <w:p w14:paraId="290320C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780C4E6C"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Waterproofing</w:t>
            </w:r>
          </w:p>
          <w:p w14:paraId="0B29876D"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8000 Part4:1989: Workmanship on building sites. Code of practice for waterproofing</w:t>
            </w:r>
          </w:p>
          <w:p w14:paraId="533D17F8" w14:textId="77777777" w:rsidR="004935F7" w:rsidRPr="004935F7" w:rsidRDefault="004935F7" w:rsidP="004935F7">
            <w:pPr>
              <w:spacing w:after="120"/>
              <w:rPr>
                <w:rFonts w:ascii="Calibri Light" w:hAnsi="Calibri Light"/>
                <w:sz w:val="16"/>
                <w:szCs w:val="16"/>
                <w:lang w:val="en-US"/>
              </w:rPr>
            </w:pPr>
            <w:r w:rsidRPr="004935F7">
              <w:rPr>
                <w:rFonts w:ascii="Calibri Light" w:hAnsi="Calibri Light"/>
                <w:sz w:val="16"/>
                <w:szCs w:val="16"/>
                <w:lang w:val="en-US"/>
              </w:rPr>
              <w:t>BS 8000:Part 9: 1989- Workmanship on building sites- Code of practice for cement/ sand floor screeds and concrete floor toppings</w:t>
            </w:r>
          </w:p>
          <w:p w14:paraId="69CD67D9"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Concrete</w:t>
            </w:r>
          </w:p>
          <w:p w14:paraId="0815D91C" w14:textId="77777777" w:rsidR="00934272" w:rsidRPr="004935F7" w:rsidRDefault="00934272" w:rsidP="004935F7">
            <w:pPr>
              <w:spacing w:after="120"/>
              <w:rPr>
                <w:rFonts w:ascii="Calibri Light" w:hAnsi="Calibri Light"/>
                <w:sz w:val="16"/>
                <w:szCs w:val="16"/>
                <w:lang w:val="en-US"/>
              </w:rPr>
            </w:pPr>
            <w:del w:id="9868" w:author="Ashan Senel Asmone" w:date="2016-03-18T15:53:00Z">
              <w:r w:rsidRPr="004935F7" w:rsidDel="00A36541">
                <w:rPr>
                  <w:rFonts w:ascii="Calibri Light" w:hAnsi="Calibri Light"/>
                  <w:sz w:val="16"/>
                  <w:szCs w:val="16"/>
                  <w:lang w:val="en-US"/>
                </w:rPr>
                <w:delText>BS 12:1996-Specification for Portland cement</w:delText>
              </w:r>
            </w:del>
            <w:ins w:id="9869" w:author="Ashan Senel Asmone" w:date="2016-03-18T15:53:00Z">
              <w:r w:rsidR="00A36541">
                <w:rPr>
                  <w:rFonts w:ascii="Calibri Light" w:hAnsi="Calibri Light"/>
                  <w:sz w:val="16"/>
                  <w:szCs w:val="16"/>
                  <w:lang w:val="en-US"/>
                </w:rPr>
                <w:t>BS EN 197-1:2011 Cement. Composition, specifications and conformity criteria for common cements</w:t>
              </w:r>
            </w:ins>
          </w:p>
          <w:p w14:paraId="4936C284" w14:textId="77777777" w:rsidR="00934272" w:rsidRPr="004935F7" w:rsidRDefault="00934272" w:rsidP="004935F7">
            <w:pPr>
              <w:spacing w:after="120"/>
              <w:rPr>
                <w:rFonts w:ascii="Calibri Light" w:hAnsi="Calibri Light"/>
                <w:sz w:val="16"/>
                <w:szCs w:val="16"/>
                <w:lang w:val="en-US"/>
              </w:rPr>
            </w:pPr>
            <w:del w:id="9870" w:author="Ashan Senel Asmone" w:date="2016-03-18T16:06:00Z">
              <w:r w:rsidRPr="004935F7" w:rsidDel="009F2DAF">
                <w:rPr>
                  <w:rFonts w:ascii="Calibri Light" w:hAnsi="Calibri Light"/>
                  <w:sz w:val="16"/>
                  <w:szCs w:val="16"/>
                  <w:lang w:val="en-US"/>
                </w:rPr>
                <w:delText>BS 410-Specification for test sieves</w:delText>
              </w:r>
            </w:del>
            <w:ins w:id="9871" w:author="Ashan Senel Asmone" w:date="2016-03-18T16:06:00Z">
              <w:r w:rsidR="009F2DAF">
                <w:rPr>
                  <w:rFonts w:ascii="Calibri Light" w:hAnsi="Calibri Light"/>
                  <w:sz w:val="16"/>
                  <w:szCs w:val="16"/>
                  <w:lang w:val="en-US"/>
                </w:rPr>
                <w:t>BS ISO 3310-2:2013 Test sieves. Technical requirements and testing. Test sieves of perforated metal plate/ BS 410-1:2000, ISO 3310-1:2000 Test sieves. Technical requirements and testing. Test sieves of metal wire cloth</w:t>
              </w:r>
            </w:ins>
          </w:p>
          <w:p w14:paraId="54D11665" w14:textId="77777777" w:rsidR="00934272" w:rsidRPr="004935F7" w:rsidRDefault="00934272" w:rsidP="004935F7">
            <w:pPr>
              <w:spacing w:after="120"/>
              <w:rPr>
                <w:rFonts w:ascii="Calibri Light" w:hAnsi="Calibri Light"/>
                <w:sz w:val="16"/>
                <w:szCs w:val="16"/>
                <w:lang w:val="en-US"/>
              </w:rPr>
            </w:pPr>
            <w:del w:id="9872" w:author="Ashan Senel Asmone" w:date="2016-03-18T16:08:00Z">
              <w:r w:rsidRPr="004935F7" w:rsidDel="007E195F">
                <w:rPr>
                  <w:rFonts w:ascii="Calibri Light" w:hAnsi="Calibri Light"/>
                  <w:sz w:val="16"/>
                  <w:szCs w:val="16"/>
                  <w:lang w:val="en-US"/>
                </w:rPr>
                <w:delText>BS 812:(varies)-Testing aggregates</w:delText>
              </w:r>
            </w:del>
            <w:ins w:id="9873" w:author="Ashan Senel Asmone" w:date="2016-03-18T16:14:00Z">
              <w:r w:rsidR="007E195F">
                <w:rPr>
                  <w:rFonts w:ascii="Calibri Light" w:hAnsi="Calibri Light"/>
                  <w:sz w:val="16"/>
                  <w:szCs w:val="16"/>
                  <w:lang w:val="en-US"/>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9874" w:author="Ashan Senel Asmone" w:date="2016-03-18T16:13:00Z">
              <w:r w:rsidR="007E195F">
                <w:rPr>
                  <w:rFonts w:ascii="Calibri Light" w:hAnsi="Calibri Light"/>
                  <w:sz w:val="16"/>
                  <w:szCs w:val="16"/>
                  <w:lang w:val="en-US"/>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9875" w:author="Ashan Senel Asmone" w:date="2016-03-18T16:12:00Z">
              <w:r w:rsidR="007E195F">
                <w:rPr>
                  <w:rFonts w:ascii="Calibri Light" w:hAnsi="Calibri Light"/>
                  <w:sz w:val="16"/>
                  <w:szCs w:val="16"/>
                  <w:lang w:val="en-US"/>
                </w:rPr>
                <w:t xml:space="preserve">BS 812-109:1990. Testing aggregates. Methods for determination of moisture content/ BS 812-104:1994. Testing aggregates. Method for qualitative and quantitative petrographic examination of aggregates/ </w:t>
              </w:r>
            </w:ins>
            <w:ins w:id="9876" w:author="Ashan Senel Asmone" w:date="2016-03-18T16:09:00Z">
              <w:r w:rsidR="007E195F">
                <w:rPr>
                  <w:rFonts w:ascii="Calibri Light" w:hAnsi="Calibri Light"/>
                  <w:sz w:val="16"/>
                  <w:szCs w:val="16"/>
                  <w:lang w:val="en-US"/>
                </w:rPr>
                <w:t>BS 812-123:1999. Testing aggregates. Method for determination of alkali-silica reactivity. Concrete prism method/ BS 812-2:1995. Testing aggregates. Methods for determination of density/</w:t>
              </w:r>
            </w:ins>
            <w:ins w:id="9877" w:author="Ashan Senel Asmone" w:date="2016-03-18T16:08:00Z">
              <w:r w:rsidR="007E195F">
                <w:rPr>
                  <w:rFonts w:ascii="Calibri Light" w:hAnsi="Calibri Light"/>
                  <w:sz w:val="16"/>
                  <w:szCs w:val="16"/>
                  <w:lang w:val="en-US"/>
                </w:rPr>
                <w:t xml:space="preserve">BS EN 932-5:2012 Tests for general properties of aggregates. Common equipment and calibration/ BS 812-124:2009. Testing aggregates. Method for determination of frost heave/ </w:t>
              </w:r>
            </w:ins>
            <w:r w:rsidRPr="004935F7">
              <w:rPr>
                <w:rFonts w:ascii="Calibri Light" w:hAnsi="Calibri Light"/>
                <w:sz w:val="16"/>
                <w:szCs w:val="16"/>
                <w:lang w:val="en-US"/>
              </w:rPr>
              <w:t>.</w:t>
            </w:r>
          </w:p>
          <w:p w14:paraId="745515BA" w14:textId="77777777" w:rsidR="00934272" w:rsidRPr="004935F7" w:rsidRDefault="00934272" w:rsidP="004935F7">
            <w:pPr>
              <w:spacing w:after="120"/>
              <w:rPr>
                <w:rFonts w:ascii="Calibri Light" w:hAnsi="Calibri Light"/>
                <w:sz w:val="16"/>
                <w:szCs w:val="16"/>
                <w:lang w:val="en-US"/>
              </w:rPr>
            </w:pPr>
            <w:del w:id="9878" w:author="Ashan Senel Asmone" w:date="2016-03-18T16:20:00Z">
              <w:r w:rsidRPr="004935F7" w:rsidDel="007E195F">
                <w:rPr>
                  <w:rFonts w:ascii="Calibri Light" w:hAnsi="Calibri Light"/>
                  <w:sz w:val="16"/>
                  <w:szCs w:val="16"/>
                  <w:lang w:val="en-US"/>
                </w:rPr>
                <w:delText>BS 882:1992-Specification for aggregates from natural sources for concrete</w:delText>
              </w:r>
            </w:del>
            <w:ins w:id="9879" w:author="Ashan Senel Asmone" w:date="2016-03-18T16:20:00Z">
              <w:r w:rsidR="007E195F">
                <w:rPr>
                  <w:rFonts w:ascii="Calibri Light" w:hAnsi="Calibri Light"/>
                  <w:sz w:val="16"/>
                  <w:szCs w:val="16"/>
                  <w:lang w:val="en-US"/>
                </w:rPr>
                <w:t>BS EN 12620:2002+A1:2008 Aggregates for concrete</w:t>
              </w:r>
            </w:ins>
          </w:p>
          <w:p w14:paraId="7F2F7621" w14:textId="77777777" w:rsidR="00934272" w:rsidRPr="004935F7" w:rsidRDefault="00934272" w:rsidP="004935F7">
            <w:pPr>
              <w:spacing w:after="120"/>
              <w:rPr>
                <w:rFonts w:ascii="Calibri Light" w:hAnsi="Calibri Light"/>
                <w:sz w:val="16"/>
                <w:szCs w:val="16"/>
                <w:lang w:val="en-US"/>
              </w:rPr>
            </w:pPr>
            <w:del w:id="9880" w:author="Ashan Senel Asmone" w:date="2016-03-18T16:32:00Z">
              <w:r w:rsidRPr="004935F7" w:rsidDel="00902ADA">
                <w:rPr>
                  <w:rFonts w:ascii="Calibri Light" w:hAnsi="Calibri Light"/>
                  <w:sz w:val="16"/>
                  <w:szCs w:val="16"/>
                  <w:lang w:val="en-US"/>
                </w:rPr>
                <w:delText>BS 1014-Specification for high alumina cement</w:delText>
              </w:r>
            </w:del>
            <w:ins w:id="9881" w:author="Ashan Senel Asmone" w:date="2016-03-18T16:32:00Z">
              <w:r w:rsidR="00902ADA">
                <w:rPr>
                  <w:rFonts w:ascii="Calibri Light" w:hAnsi="Calibri Light"/>
                  <w:sz w:val="16"/>
                  <w:szCs w:val="16"/>
                  <w:lang w:val="en-US"/>
                </w:rPr>
                <w:t>BS EN 12878:2014 Pigments for the colouring of building materials based on cement and/or lime. Specifications and methods of test</w:t>
              </w:r>
            </w:ins>
          </w:p>
          <w:p w14:paraId="5AD3D00A" w14:textId="77777777" w:rsidR="00934272" w:rsidRPr="004935F7" w:rsidRDefault="00934272" w:rsidP="004935F7">
            <w:pPr>
              <w:spacing w:after="120"/>
              <w:rPr>
                <w:rFonts w:ascii="Calibri Light" w:hAnsi="Calibri Light"/>
                <w:sz w:val="16"/>
                <w:szCs w:val="16"/>
                <w:lang w:val="en-US"/>
              </w:rPr>
            </w:pPr>
            <w:del w:id="9882" w:author="Ashan Senel Asmone" w:date="2016-03-18T16:33:00Z">
              <w:r w:rsidRPr="004935F7" w:rsidDel="00902ADA">
                <w:rPr>
                  <w:rFonts w:ascii="Calibri Light" w:hAnsi="Calibri Light"/>
                  <w:sz w:val="16"/>
                  <w:szCs w:val="16"/>
                  <w:lang w:val="en-US"/>
                </w:rPr>
                <w:delText>BS 1199-Specification for building sands from natural sources</w:delText>
              </w:r>
            </w:del>
            <w:ins w:id="9883" w:author="Ashan Senel Asmone" w:date="2016-03-21T17:09:00Z">
              <w:r w:rsidR="00785E22">
                <w:rPr>
                  <w:rFonts w:ascii="Calibri Light" w:hAnsi="Calibri Light"/>
                  <w:sz w:val="16"/>
                  <w:szCs w:val="16"/>
                  <w:lang w:val="en-US"/>
                </w:rPr>
                <w:t>BS EN 13139:2002 Aggregates for mortar</w:t>
              </w:r>
            </w:ins>
          </w:p>
          <w:p w14:paraId="0AE0F9CF" w14:textId="77777777" w:rsidR="00934272" w:rsidRPr="004935F7" w:rsidRDefault="00934272" w:rsidP="004935F7">
            <w:pPr>
              <w:spacing w:after="120"/>
              <w:rPr>
                <w:rFonts w:ascii="Calibri Light" w:hAnsi="Calibri Light"/>
                <w:sz w:val="16"/>
                <w:szCs w:val="16"/>
                <w:lang w:val="en-US"/>
              </w:rPr>
            </w:pPr>
            <w:del w:id="9884" w:author="Ashan Senel Asmone" w:date="2016-03-18T16:39:00Z">
              <w:r w:rsidRPr="004935F7" w:rsidDel="00902ADA">
                <w:rPr>
                  <w:rFonts w:ascii="Calibri Light" w:hAnsi="Calibri Light"/>
                  <w:sz w:val="16"/>
                  <w:szCs w:val="16"/>
                  <w:lang w:val="en-US"/>
                </w:rPr>
                <w:delText>BS 1881:(varies)-Testing concrete</w:delText>
              </w:r>
            </w:del>
            <w:ins w:id="9885" w:author="Ashan Senel Asmone" w:date="2016-03-21T17:09:00Z">
              <w:r w:rsidR="00785E22">
                <w:rPr>
                  <w:rFonts w:ascii="Calibri Light" w:hAnsi="Calibri Light"/>
                  <w:sz w:val="16"/>
                  <w:szCs w:val="16"/>
                  <w:lang w:val="en-US"/>
                </w:rPr>
                <w:t>BS EN 13139:2002 Aggregates for mortar</w:t>
              </w:r>
            </w:ins>
            <w:ins w:id="9886" w:author="Ashan Senel Asmone" w:date="2016-03-18T16:41:00Z">
              <w:r w:rsidR="00902ADA">
                <w:rPr>
                  <w:rFonts w:ascii="Calibri Light" w:hAnsi="Calibri Light"/>
                  <w:sz w:val="16"/>
                  <w:szCs w:val="16"/>
                  <w:lang w:val="en-US"/>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9887" w:author="Ashan Senel Asmone" w:date="2016-03-18T16:40:00Z">
              <w:r w:rsidR="00902ADA">
                <w:rPr>
                  <w:rFonts w:ascii="Calibri Light" w:hAnsi="Calibri Light"/>
                  <w:sz w:val="16"/>
                  <w:szCs w:val="16"/>
                  <w:lang w:val="en-US"/>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9888" w:author="Ashan Senel Asmone" w:date="2016-03-18T16:39:00Z">
              <w:r w:rsidR="00902ADA">
                <w:rPr>
                  <w:rFonts w:ascii="Calibri Light" w:hAnsi="Calibri Light"/>
                  <w:sz w:val="16"/>
                  <w:szCs w:val="16"/>
                  <w:lang w:val="en-US"/>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4935F7">
              <w:rPr>
                <w:rFonts w:ascii="Calibri Light" w:hAnsi="Calibri Light"/>
                <w:sz w:val="16"/>
                <w:szCs w:val="16"/>
                <w:lang w:val="en-US"/>
              </w:rPr>
              <w:t>.</w:t>
            </w:r>
          </w:p>
          <w:p w14:paraId="73DC3C6F" w14:textId="77777777" w:rsidR="00934272" w:rsidRPr="004935F7" w:rsidRDefault="00934272" w:rsidP="004935F7">
            <w:pPr>
              <w:spacing w:after="120"/>
              <w:rPr>
                <w:rFonts w:ascii="Calibri Light" w:hAnsi="Calibri Light"/>
                <w:sz w:val="16"/>
                <w:szCs w:val="16"/>
                <w:lang w:val="en-US"/>
              </w:rPr>
            </w:pPr>
            <w:del w:id="9889" w:author="Ashan Senel Asmone" w:date="2016-03-18T16:38:00Z">
              <w:r w:rsidRPr="004935F7" w:rsidDel="00902ADA">
                <w:rPr>
                  <w:rFonts w:ascii="Calibri Light" w:hAnsi="Calibri Light"/>
                  <w:sz w:val="16"/>
                  <w:szCs w:val="16"/>
                  <w:lang w:val="en-US"/>
                </w:rPr>
                <w:delText>BS 4027- Specification for sulphate-resisting Portland cement</w:delText>
              </w:r>
            </w:del>
          </w:p>
          <w:p w14:paraId="63075E0A" w14:textId="77777777" w:rsidR="00934272" w:rsidRPr="004935F7" w:rsidRDefault="00934272" w:rsidP="004935F7">
            <w:pPr>
              <w:spacing w:after="120"/>
              <w:rPr>
                <w:rFonts w:ascii="Calibri Light" w:hAnsi="Calibri Light"/>
                <w:sz w:val="16"/>
                <w:szCs w:val="16"/>
                <w:lang w:val="en-US"/>
              </w:rPr>
            </w:pPr>
            <w:del w:id="9890" w:author="Ashan Senel Asmone" w:date="2016-03-21T15:22:00Z">
              <w:r w:rsidRPr="004935F7" w:rsidDel="00337A12">
                <w:rPr>
                  <w:rFonts w:ascii="Calibri Light" w:hAnsi="Calibri Light"/>
                  <w:sz w:val="16"/>
                  <w:szCs w:val="16"/>
                  <w:lang w:val="en-US"/>
                </w:rPr>
                <w:delText>BS 4550-6:1978-Methods of testing cement. Standard sand for mortar cube</w:delText>
              </w:r>
            </w:del>
            <w:ins w:id="9891" w:author="Ashan Senel Asmone" w:date="2016-03-21T15:22:00Z">
              <w:r w:rsidR="00337A12">
                <w:rPr>
                  <w:rFonts w:ascii="Calibri Light" w:hAnsi="Calibri Light"/>
                  <w:sz w:val="16"/>
                  <w:szCs w:val="16"/>
                  <w:lang w:val="en-US"/>
                </w:rPr>
                <w:t>BS 4550-6:1978 Methods of testing cement. Standard sand for mortar cubes</w:t>
              </w:r>
            </w:ins>
            <w:r w:rsidRPr="004935F7">
              <w:rPr>
                <w:rFonts w:ascii="Calibri Light" w:hAnsi="Calibri Light"/>
                <w:sz w:val="16"/>
                <w:szCs w:val="16"/>
                <w:lang w:val="en-US"/>
              </w:rPr>
              <w:t>s</w:t>
            </w:r>
          </w:p>
          <w:p w14:paraId="2CAF9F3E" w14:textId="77777777" w:rsidR="00934272" w:rsidRPr="004935F7" w:rsidRDefault="00934272" w:rsidP="004935F7">
            <w:pPr>
              <w:spacing w:after="120"/>
              <w:rPr>
                <w:rFonts w:ascii="Calibri Light" w:hAnsi="Calibri Light"/>
                <w:sz w:val="16"/>
                <w:szCs w:val="16"/>
                <w:lang w:val="en-US"/>
              </w:rPr>
            </w:pPr>
            <w:del w:id="9892" w:author="Ashan Senel Asmone" w:date="2016-03-18T16:48:00Z">
              <w:r w:rsidRPr="004935F7" w:rsidDel="0083514B">
                <w:rPr>
                  <w:rFonts w:ascii="Calibri Light" w:hAnsi="Calibri Light"/>
                  <w:sz w:val="16"/>
                  <w:szCs w:val="16"/>
                  <w:lang w:val="en-US"/>
                </w:rPr>
                <w:delText>BS 4721-Specification for ready-mixed building mortars</w:delText>
              </w:r>
            </w:del>
            <w:ins w:id="9893" w:author="Ashan Senel Asmone" w:date="2016-03-18T16:48:00Z">
              <w:r w:rsidR="0083514B">
                <w:rPr>
                  <w:rFonts w:ascii="Calibri Light" w:hAnsi="Calibri Light"/>
                  <w:sz w:val="16"/>
                  <w:szCs w:val="16"/>
                  <w:lang w:val="en-US"/>
                </w:rPr>
                <w:t>BS EN 998-1:2003-Specification for mortar for masonry. Rendering and plastering mortar/ BS EN 998-2:2003-Specification for mortar for masonry. Masonry mortar</w:t>
              </w:r>
            </w:ins>
          </w:p>
          <w:p w14:paraId="687CDFCB" w14:textId="77777777" w:rsidR="00934272" w:rsidRPr="004935F7" w:rsidRDefault="00934272" w:rsidP="004935F7">
            <w:pPr>
              <w:spacing w:after="120"/>
              <w:rPr>
                <w:rFonts w:ascii="Calibri Light" w:hAnsi="Calibri Light"/>
                <w:sz w:val="16"/>
                <w:szCs w:val="16"/>
                <w:lang w:val="en-US"/>
              </w:rPr>
            </w:pPr>
            <w:del w:id="9894" w:author="Ashan Senel Asmone" w:date="2016-03-18T17:12:00Z">
              <w:r w:rsidRPr="004935F7" w:rsidDel="00922C80">
                <w:rPr>
                  <w:rFonts w:ascii="Calibri Light" w:hAnsi="Calibri Light"/>
                  <w:sz w:val="16"/>
                  <w:szCs w:val="16"/>
                  <w:lang w:val="en-US"/>
                </w:rPr>
                <w:delText>BS 4887-1:1986-Mortar admixtures. Specification for air-entraining (plasticizing) admixtures</w:delText>
              </w:r>
            </w:del>
            <w:ins w:id="9895"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19A25986" w14:textId="77777777" w:rsidR="00934272" w:rsidRPr="004935F7" w:rsidRDefault="00934272" w:rsidP="004935F7">
            <w:pPr>
              <w:spacing w:after="120"/>
              <w:rPr>
                <w:rFonts w:ascii="Calibri Light" w:hAnsi="Calibri Light"/>
                <w:sz w:val="16"/>
                <w:szCs w:val="16"/>
                <w:lang w:val="en-US"/>
              </w:rPr>
            </w:pPr>
            <w:del w:id="9896" w:author="Ashan Senel Asmone" w:date="2016-03-18T17:13:00Z">
              <w:r w:rsidRPr="004935F7" w:rsidDel="00922C80">
                <w:rPr>
                  <w:rFonts w:ascii="Calibri Light" w:hAnsi="Calibri Light"/>
                  <w:sz w:val="16"/>
                  <w:szCs w:val="16"/>
                  <w:lang w:val="en-US"/>
                </w:rPr>
                <w:delText>BS 4887-2:1987-Mortar admixtures. Specification for set retarding admixtures</w:delText>
              </w:r>
            </w:del>
            <w:ins w:id="9897"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p>
          <w:p w14:paraId="045116F1" w14:textId="77777777" w:rsidR="00934272" w:rsidRPr="004935F7" w:rsidRDefault="00934272" w:rsidP="004935F7">
            <w:pPr>
              <w:spacing w:after="120"/>
              <w:rPr>
                <w:rFonts w:ascii="Calibri Light" w:hAnsi="Calibri Light"/>
                <w:sz w:val="16"/>
                <w:szCs w:val="16"/>
                <w:lang w:val="en-US"/>
              </w:rPr>
            </w:pPr>
            <w:del w:id="9898" w:author="Ashan Senel Asmone" w:date="2016-03-21T11:07:00Z">
              <w:r w:rsidRPr="004935F7" w:rsidDel="0046108D">
                <w:rPr>
                  <w:rFonts w:ascii="Calibri Light" w:hAnsi="Calibri Light"/>
                  <w:sz w:val="16"/>
                  <w:szCs w:val="16"/>
                  <w:lang w:val="en-US"/>
                </w:rPr>
                <w:delText>BS 4887:1973-Specification for mortar plasticizers</w:delText>
              </w:r>
            </w:del>
            <w:ins w:id="9899" w:author="Ashan Senel Asmone" w:date="2016-03-21T11:07:00Z">
              <w:r w:rsidR="0046108D">
                <w:rPr>
                  <w:rFonts w:ascii="Calibri Light" w:hAnsi="Calibri Light"/>
                  <w:sz w:val="16"/>
                  <w:szCs w:val="16"/>
                  <w:lang w:val="en-US"/>
                </w:rPr>
                <w:t>BS EN 934-3:2009+A1:2012 Admixtures for concrete, mortar and grout. Admixtures for masonry mortar. Definitions, requirements, conformity and marking and labelling</w:t>
              </w:r>
            </w:ins>
          </w:p>
          <w:p w14:paraId="35E9C3F0" w14:textId="77777777" w:rsidR="00934272" w:rsidRPr="004935F7" w:rsidRDefault="00934272" w:rsidP="004935F7">
            <w:pPr>
              <w:spacing w:after="120"/>
              <w:rPr>
                <w:rFonts w:ascii="Calibri Light" w:hAnsi="Calibri Light"/>
                <w:sz w:val="16"/>
                <w:szCs w:val="16"/>
                <w:lang w:val="en-US"/>
              </w:rPr>
            </w:pPr>
            <w:del w:id="9900" w:author="Ashan Senel Asmone" w:date="2016-03-18T17:15:00Z">
              <w:r w:rsidRPr="004935F7" w:rsidDel="00922C80">
                <w:rPr>
                  <w:rFonts w:ascii="Calibri Light" w:hAnsi="Calibri Light"/>
                  <w:sz w:val="16"/>
                  <w:szCs w:val="16"/>
                  <w:lang w:val="en-US"/>
                </w:rPr>
                <w:delText>BS 5075-Concrete admixtures</w:delText>
              </w:r>
            </w:del>
            <w:ins w:id="9901" w:author="Ashan Senel Asmone" w:date="2016-03-18T17:20:00Z">
              <w:del w:id="9902" w:author="Jing Kai Toh" w:date="2016-05-12T17:04:00Z">
                <w:r w:rsidR="00922C80" w:rsidDel="0010274C">
                  <w:rPr>
                    <w:rFonts w:ascii="Calibri Light" w:hAnsi="Calibri Light"/>
                    <w:sz w:val="16"/>
                    <w:szCs w:val="16"/>
                    <w:lang w:val="en-US"/>
                  </w:rPr>
                  <w:delText>BS EN 934-6:2001 Admixtures for concrete, mortar and grout. Sampling, conformity control and evaluation of conformity</w:delText>
                </w:r>
              </w:del>
            </w:ins>
            <w:ins w:id="9903"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9904" w:author="Ashan Senel Asmone" w:date="2016-03-18T17:20:00Z">
              <w:r w:rsidR="00922C80">
                <w:rPr>
                  <w:rFonts w:ascii="Calibri Light" w:hAnsi="Calibri Light"/>
                  <w:sz w:val="16"/>
                  <w:szCs w:val="16"/>
                  <w:lang w:val="en-US"/>
                </w:rPr>
                <w:t>/</w:t>
              </w:r>
            </w:ins>
            <w:ins w:id="9905" w:author="Ashan Senel Asmone" w:date="2016-03-18T17:19:00Z">
              <w:r w:rsidR="00922C80">
                <w:rPr>
                  <w:rFonts w:ascii="Calibri Light" w:hAnsi="Calibri Light"/>
                  <w:sz w:val="16"/>
                  <w:szCs w:val="16"/>
                  <w:lang w:val="en-US"/>
                </w:rPr>
                <w:t>BS EN 480-11:2005 Admixtures for concrete, mortar and grout. Test methods. Determination of air void characteristics in hardened concrete/BS EN 480-12:2005 Admixtures for concrete, mortar and grout. Test methods. Determination of the alkali content of admixtures/</w:t>
              </w:r>
            </w:ins>
            <w:ins w:id="9906" w:author="Ashan Senel Asmone" w:date="2016-03-18T17:18:00Z">
              <w:r w:rsidR="00922C80">
                <w:rPr>
                  <w:rFonts w:ascii="Calibri Light" w:hAnsi="Calibri Light"/>
                  <w:sz w:val="16"/>
                  <w:szCs w:val="16"/>
                  <w:lang w:val="en-US"/>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9907" w:author="Ashan Senel Asmone" w:date="2016-03-18T17:17:00Z">
              <w:r w:rsidR="00922C80">
                <w:rPr>
                  <w:rFonts w:ascii="Calibri Light" w:hAnsi="Calibri Light"/>
                  <w:sz w:val="16"/>
                  <w:szCs w:val="16"/>
                  <w:lang w:val="en-US"/>
                </w:rPr>
                <w:t>BS EN 480-10:2009 Admixtures for concrete, mortar and grout. Test methods. Determination of water soluble chloride content/BS EN 480-6:2005 Admixtures for concrete, mortar and grout. Test methods. Infrared analysis/</w:t>
              </w:r>
            </w:ins>
            <w:ins w:id="9908" w:author="Ashan Senel Asmone" w:date="2016-03-18T17:16:00Z">
              <w:r w:rsidR="00922C80">
                <w:rPr>
                  <w:rFonts w:ascii="Calibri Light" w:hAnsi="Calibri Light"/>
                  <w:sz w:val="16"/>
                  <w:szCs w:val="16"/>
                  <w:lang w:val="en-US"/>
                </w:rPr>
                <w:t>BS EN 480-5:2005 Admixtures for concrete, mortar and grout. Test methods. Determination of capillary absorption/</w:t>
              </w:r>
            </w:ins>
            <w:ins w:id="9909" w:author="Ashan Senel Asmone" w:date="2016-03-18T17:15:00Z">
              <w:r w:rsidR="00922C80">
                <w:rPr>
                  <w:rFonts w:ascii="Calibri Light" w:hAnsi="Calibri Light"/>
                  <w:sz w:val="16"/>
                  <w:szCs w:val="16"/>
                  <w:lang w:val="en-US"/>
                </w:rPr>
                <w:t>BS EN 480-2:2006 Admixtures for concrete, mortar and grout. Test methods. Determination of setting time/</w:t>
              </w:r>
            </w:ins>
          </w:p>
          <w:p w14:paraId="640EA45A" w14:textId="77777777" w:rsidR="00934272" w:rsidRPr="004935F7" w:rsidRDefault="00934272" w:rsidP="004935F7">
            <w:pPr>
              <w:spacing w:after="120"/>
              <w:rPr>
                <w:rFonts w:ascii="Calibri Light" w:hAnsi="Calibri Light"/>
                <w:sz w:val="16"/>
                <w:szCs w:val="16"/>
                <w:lang w:val="en-US"/>
              </w:rPr>
            </w:pPr>
            <w:del w:id="9910" w:author="Ashan Senel Asmone" w:date="2016-03-18T17:20:00Z">
              <w:r w:rsidRPr="004935F7" w:rsidDel="00922C80">
                <w:rPr>
                  <w:rFonts w:ascii="Calibri Light" w:hAnsi="Calibri Light"/>
                  <w:sz w:val="16"/>
                  <w:szCs w:val="16"/>
                  <w:lang w:val="en-US"/>
                </w:rPr>
                <w:delText>Part 1: Specification for accelerating admixtures, retarding admixtures, retarding admixtures and water-reducing admixtures</w:delText>
              </w:r>
            </w:del>
          </w:p>
          <w:p w14:paraId="20C40C8E" w14:textId="77777777" w:rsidR="00934272" w:rsidRPr="004935F7" w:rsidRDefault="00934272" w:rsidP="004935F7">
            <w:pPr>
              <w:spacing w:after="120"/>
              <w:rPr>
                <w:rFonts w:ascii="Calibri Light" w:hAnsi="Calibri Light"/>
                <w:sz w:val="16"/>
                <w:szCs w:val="16"/>
                <w:lang w:val="en-US"/>
              </w:rPr>
            </w:pPr>
            <w:del w:id="9911" w:author="Ashan Senel Asmone" w:date="2016-03-18T17:20:00Z">
              <w:r w:rsidRPr="004935F7" w:rsidDel="00922C80">
                <w:rPr>
                  <w:rFonts w:ascii="Calibri Light" w:hAnsi="Calibri Light"/>
                  <w:sz w:val="16"/>
                  <w:szCs w:val="16"/>
                  <w:lang w:val="en-US"/>
                </w:rPr>
                <w:delText>Part 2: Specification for air-entraining admixtures</w:delText>
              </w:r>
            </w:del>
          </w:p>
          <w:p w14:paraId="1C2260BB" w14:textId="77777777" w:rsidR="00934272" w:rsidRPr="004935F7" w:rsidRDefault="00934272" w:rsidP="004935F7">
            <w:pPr>
              <w:spacing w:after="120"/>
              <w:rPr>
                <w:rFonts w:ascii="Calibri Light" w:hAnsi="Calibri Light"/>
                <w:sz w:val="16"/>
                <w:szCs w:val="16"/>
                <w:lang w:val="en-US"/>
              </w:rPr>
            </w:pPr>
            <w:del w:id="9912" w:author="Ashan Senel Asmone" w:date="2016-03-18T17:21:00Z">
              <w:r w:rsidRPr="004935F7" w:rsidDel="00922C80">
                <w:rPr>
                  <w:rFonts w:ascii="Calibri Light" w:hAnsi="Calibri Light"/>
                  <w:sz w:val="16"/>
                  <w:szCs w:val="16"/>
                  <w:lang w:val="en-US"/>
                </w:rPr>
                <w:delText>Part 3: Specification for superplasticizing admixtures</w:delText>
              </w:r>
            </w:del>
          </w:p>
          <w:p w14:paraId="6DE5A1CC"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5328Concrete. Guide to specifying concrete/Concrete. Methods for specifying concrete mixes</w:t>
            </w:r>
          </w:p>
          <w:p w14:paraId="1D7D1456" w14:textId="77777777" w:rsidR="00934272" w:rsidRPr="004935F7" w:rsidRDefault="00934272" w:rsidP="004935F7">
            <w:pPr>
              <w:spacing w:after="120"/>
              <w:rPr>
                <w:rFonts w:ascii="Calibri Light" w:hAnsi="Calibri Light"/>
                <w:sz w:val="16"/>
                <w:szCs w:val="16"/>
                <w:lang w:val="en-US"/>
              </w:rPr>
            </w:pPr>
            <w:del w:id="9913" w:author="Ashan Senel Asmone" w:date="2016-03-18T17:35:00Z">
              <w:r w:rsidRPr="004935F7" w:rsidDel="00DD05B5">
                <w:rPr>
                  <w:rFonts w:ascii="Calibri Light" w:hAnsi="Calibri Light"/>
                  <w:sz w:val="16"/>
                  <w:szCs w:val="16"/>
                  <w:lang w:val="en-US"/>
                </w:rPr>
                <w:delText>BS 5838-2:1980-Specification for dry packaged cementitious mixes. Prepacked mortar mixes</w:delText>
              </w:r>
            </w:del>
            <w:ins w:id="9914"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6281D938" w14:textId="77777777" w:rsidR="00934272" w:rsidRPr="004935F7" w:rsidRDefault="00934272" w:rsidP="004935F7">
            <w:pPr>
              <w:spacing w:after="120"/>
              <w:rPr>
                <w:rFonts w:ascii="Calibri Light" w:hAnsi="Calibri Light"/>
                <w:sz w:val="16"/>
                <w:szCs w:val="16"/>
                <w:lang w:val="en-US"/>
              </w:rPr>
            </w:pPr>
            <w:del w:id="9915" w:author="Ashan Senel Asmone" w:date="2016-03-18T17:37:00Z">
              <w:r w:rsidRPr="004935F7" w:rsidDel="00DD05B5">
                <w:rPr>
                  <w:rFonts w:ascii="Calibri Light" w:hAnsi="Calibri Light"/>
                  <w:sz w:val="16"/>
                  <w:szCs w:val="16"/>
                  <w:lang w:val="en-US"/>
                </w:rPr>
                <w:delText>BS 6089: 1981- Guide to assessment of concrete strength in existing structures</w:delText>
              </w:r>
            </w:del>
            <w:ins w:id="9916" w:author="Ashan Senel Asmone" w:date="2016-03-18T17:37:00Z">
              <w:r w:rsidR="00DD05B5">
                <w:rPr>
                  <w:rFonts w:ascii="Calibri Light" w:hAnsi="Calibri Light"/>
                  <w:sz w:val="16"/>
                  <w:szCs w:val="16"/>
                  <w:lang w:val="en-US"/>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2A77191B" w14:textId="77777777" w:rsidR="00934272" w:rsidRPr="004935F7" w:rsidRDefault="00934272" w:rsidP="004935F7">
            <w:pPr>
              <w:spacing w:after="120"/>
              <w:rPr>
                <w:rFonts w:ascii="Calibri Light" w:hAnsi="Calibri Light"/>
                <w:sz w:val="16"/>
                <w:szCs w:val="16"/>
                <w:lang w:val="en-US"/>
              </w:rPr>
            </w:pPr>
            <w:del w:id="9917" w:author="Ashan Senel Asmone" w:date="2016-03-21T10:36:00Z">
              <w:r w:rsidRPr="004935F7" w:rsidDel="0046108D">
                <w:rPr>
                  <w:rFonts w:ascii="Calibri Light" w:hAnsi="Calibri Light"/>
                  <w:sz w:val="16"/>
                  <w:szCs w:val="16"/>
                  <w:lang w:val="en-US"/>
                </w:rPr>
                <w:delText>BS 6319-3:1990-Testing of resin and polymer/cement compositions for use in construction. Methods for measurement of modulus of elasticity in flexure and flexural strength</w:delText>
              </w:r>
            </w:del>
            <w:ins w:id="9918" w:author="Ashan Senel Asmone" w:date="2016-03-21T10:36:00Z">
              <w:r w:rsidR="0046108D">
                <w:rPr>
                  <w:rFonts w:ascii="Calibri Light" w:hAnsi="Calibri Light"/>
                  <w:sz w:val="16"/>
                  <w:szCs w:val="16"/>
                  <w:lang w:val="en-US"/>
                </w:rPr>
                <w:t>BS 6319-3:1990 Testing of resin and polymer/cement compositions for use in construction. Methods for measurement of modulus of elasticity in flexure and flexural strength</w:t>
              </w:r>
            </w:ins>
          </w:p>
          <w:p w14:paraId="360AD988" w14:textId="77777777" w:rsidR="00934272" w:rsidRPr="004935F7" w:rsidRDefault="00934272" w:rsidP="004935F7">
            <w:pPr>
              <w:spacing w:after="120"/>
              <w:rPr>
                <w:rFonts w:ascii="Calibri Light" w:hAnsi="Calibri Light"/>
                <w:sz w:val="16"/>
                <w:szCs w:val="16"/>
                <w:lang w:val="en-US"/>
              </w:rPr>
            </w:pPr>
            <w:del w:id="9919" w:author="Ashan Senel Asmone" w:date="2016-03-21T10:36:00Z">
              <w:r w:rsidRPr="004935F7" w:rsidDel="0046108D">
                <w:rPr>
                  <w:rFonts w:ascii="Calibri Light" w:hAnsi="Calibri Light"/>
                  <w:sz w:val="16"/>
                  <w:szCs w:val="16"/>
                  <w:lang w:val="en-US"/>
                </w:rPr>
                <w:delText>BS 6319-12:1992-Testing of resin and polymer/cement compositions for use in construction. Methods for measurement of unrestrained linear shrinkage and coefficient of thermal expansion</w:delText>
              </w:r>
            </w:del>
            <w:ins w:id="9920" w:author="Ashan Senel Asmone" w:date="2016-03-21T10:36:00Z">
              <w:r w:rsidR="0046108D">
                <w:rPr>
                  <w:rFonts w:ascii="Calibri Light" w:hAnsi="Calibri Light"/>
                  <w:sz w:val="16"/>
                  <w:szCs w:val="16"/>
                  <w:lang w:val="en-US"/>
                </w:rPr>
                <w:t>BS 6319-12:1992 Testing of resin and polymer/cement compositions for use in construction. Methods for measurement of unrestrained linear shrinkage and coefficient of thermal expansion</w:t>
              </w:r>
            </w:ins>
          </w:p>
          <w:p w14:paraId="5947FD23" w14:textId="77777777" w:rsidR="00934272" w:rsidRPr="004935F7" w:rsidRDefault="00934272" w:rsidP="004935F7">
            <w:pPr>
              <w:spacing w:after="120"/>
              <w:rPr>
                <w:rFonts w:ascii="Calibri Light" w:hAnsi="Calibri Light"/>
                <w:sz w:val="16"/>
                <w:szCs w:val="16"/>
                <w:lang w:val="en-US"/>
              </w:rPr>
            </w:pPr>
            <w:del w:id="9921" w:author="Ashan Senel Asmone" w:date="2016-03-21T10:37:00Z">
              <w:r w:rsidRPr="004935F7" w:rsidDel="0046108D">
                <w:rPr>
                  <w:rFonts w:ascii="Calibri Light" w:hAnsi="Calibri Light"/>
                  <w:sz w:val="16"/>
                  <w:szCs w:val="16"/>
                  <w:lang w:val="en-US"/>
                </w:rPr>
                <w:delText>BS 6949:1991- Specification for bitumen-based coatings for cold application excluding use in contact with potable water</w:delText>
              </w:r>
            </w:del>
            <w:ins w:id="9922" w:author="Ashan Senel Asmone" w:date="2016-03-21T10:37:00Z">
              <w:r w:rsidR="0046108D">
                <w:rPr>
                  <w:rFonts w:ascii="Calibri Light" w:hAnsi="Calibri Light"/>
                  <w:sz w:val="16"/>
                  <w:szCs w:val="16"/>
                  <w:lang w:val="en-US"/>
                </w:rPr>
                <w:t>BS 6949:1991- Specification for bitumen-based coatings for cold application excluding use in contact with potable water</w:t>
              </w:r>
            </w:ins>
          </w:p>
          <w:p w14:paraId="39C7138A" w14:textId="77777777" w:rsidR="00934272" w:rsidRPr="004935F7" w:rsidRDefault="00934272" w:rsidP="004935F7">
            <w:pPr>
              <w:spacing w:after="120"/>
              <w:rPr>
                <w:rFonts w:ascii="Calibri Light" w:hAnsi="Calibri Light"/>
                <w:sz w:val="16"/>
                <w:szCs w:val="16"/>
                <w:lang w:val="en-US"/>
              </w:rPr>
            </w:pPr>
            <w:del w:id="9923" w:author="Ashan Senel Asmone" w:date="2016-03-21T10:53:00Z">
              <w:r w:rsidRPr="004935F7" w:rsidDel="0046108D">
                <w:rPr>
                  <w:rFonts w:ascii="Calibri Light" w:hAnsi="Calibri Light"/>
                  <w:sz w:val="16"/>
                  <w:szCs w:val="16"/>
                  <w:lang w:val="en-US"/>
                </w:rPr>
                <w:delText>BS 7543:1992-Guide to durability of buildings and building elements, products and components</w:delText>
              </w:r>
            </w:del>
            <w:ins w:id="9924" w:author="Ashan Senel Asmone" w:date="2016-03-21T10:57:00Z">
              <w:r w:rsidR="0046108D">
                <w:rPr>
                  <w:rFonts w:ascii="Calibri Light" w:hAnsi="Calibri Light"/>
                  <w:sz w:val="16"/>
                  <w:szCs w:val="16"/>
                  <w:lang w:val="en-US"/>
                </w:rPr>
                <w:t>BS 7543:2015 Guide to durability of buildings and building elements, products and components/</w:t>
              </w:r>
            </w:ins>
            <w:ins w:id="9925" w:author="Ashan Senel Asmone" w:date="2016-03-21T10:54:00Z">
              <w:r w:rsidR="0046108D">
                <w:rPr>
                  <w:rFonts w:ascii="Calibri Light" w:hAnsi="Calibri Light"/>
                  <w:sz w:val="16"/>
                  <w:szCs w:val="16"/>
                  <w:lang w:val="en-US"/>
                </w:rPr>
                <w:t>BS ISO 15686-1:2011 Buildings and constructed assets. Service life planning. General principles and framework</w:t>
              </w:r>
            </w:ins>
            <w:ins w:id="9926" w:author="Ashan Senel Asmone" w:date="2016-03-21T10:53:00Z">
              <w:r w:rsidR="0046108D">
                <w:rPr>
                  <w:rFonts w:ascii="Calibri Light" w:hAnsi="Calibri Light"/>
                  <w:sz w:val="16"/>
                  <w:szCs w:val="16"/>
                  <w:lang w:val="en-US"/>
                </w:rPr>
                <w:t>BS ISO 15686-3:2002 Buildings and constructed assets. Service life planning. Performance audits and reviewsBS ISO 15686-2:2012 Buildings and constructed assets. Service life planning. Service life prediction procedures</w:t>
              </w:r>
            </w:ins>
          </w:p>
          <w:p w14:paraId="25455739" w14:textId="77777777" w:rsidR="00934272" w:rsidRPr="004935F7" w:rsidRDefault="00934272" w:rsidP="004935F7">
            <w:pPr>
              <w:spacing w:after="120"/>
              <w:rPr>
                <w:rFonts w:ascii="Calibri Light" w:hAnsi="Calibri Light"/>
                <w:sz w:val="16"/>
                <w:szCs w:val="16"/>
                <w:lang w:val="en-US"/>
              </w:rPr>
            </w:pPr>
            <w:del w:id="9927" w:author="Jing Kai Toh" w:date="2016-05-12T10:46:00Z">
              <w:r w:rsidRPr="004935F7" w:rsidDel="002030ED">
                <w:rPr>
                  <w:rFonts w:ascii="Calibri Light" w:hAnsi="Calibri Light"/>
                  <w:sz w:val="16"/>
                  <w:szCs w:val="16"/>
                  <w:lang w:val="en-US"/>
                </w:rPr>
                <w:delText>BS 8000: Sec 2.2 : 1990- Workmanship on Building Sites Part 2: Code of Practice for Concrete work section 2.2: Sitework with in-situ and precast concrete.</w:delText>
              </w:r>
            </w:del>
            <w:ins w:id="9928" w:author="Jing Kai Toh" w:date="2016-05-12T10:46:00Z">
              <w:r w:rsidR="002030ED">
                <w:rPr>
                  <w:rFonts w:ascii="Calibri Light" w:hAnsi="Calibri Light"/>
                  <w:sz w:val="16"/>
                  <w:szCs w:val="16"/>
                  <w:lang w:val="en-US"/>
                </w:rPr>
                <w:t>BS 8000-0:2014 Workmanship on construction sites. Introduction and general principles</w:t>
              </w:r>
            </w:ins>
          </w:p>
          <w:p w14:paraId="702FE11F" w14:textId="77777777" w:rsidR="00934272" w:rsidRPr="004935F7" w:rsidRDefault="00934272" w:rsidP="004935F7">
            <w:pPr>
              <w:spacing w:after="120"/>
              <w:rPr>
                <w:rFonts w:ascii="Calibri Light" w:hAnsi="Calibri Light"/>
                <w:sz w:val="16"/>
                <w:szCs w:val="16"/>
                <w:lang w:val="en-US"/>
              </w:rPr>
            </w:pPr>
            <w:del w:id="9929" w:author="Ashan Senel Asmone" w:date="2016-03-21T10:59:00Z">
              <w:r w:rsidRPr="004935F7" w:rsidDel="0046108D">
                <w:rPr>
                  <w:rFonts w:ascii="Calibri Light" w:hAnsi="Calibri Light"/>
                  <w:sz w:val="16"/>
                  <w:szCs w:val="16"/>
                  <w:lang w:val="en-US"/>
                </w:rPr>
                <w:delText>BS 8110Part1/2:1997/1985-Structural use of concrete. Code of practice for design and construction</w:delText>
              </w:r>
            </w:del>
            <w:ins w:id="9930" w:author="Ashan Senel Asmone" w:date="2016-03-21T10:59:00Z">
              <w:r w:rsidR="0046108D">
                <w:rPr>
                  <w:rFonts w:ascii="Calibri Light" w:hAnsi="Calibri Light"/>
                  <w:sz w:val="16"/>
                  <w:szCs w:val="16"/>
                  <w:lang w:val="en-US"/>
                </w:rPr>
                <w:t>BS EN 1992-1-1:2004+A1:2014 Eurocode 2: Design of concrete structures. General rules and rules for buildings</w:t>
              </w:r>
            </w:ins>
          </w:p>
          <w:p w14:paraId="77DC6409" w14:textId="77777777" w:rsidR="00934272" w:rsidRPr="004935F7" w:rsidRDefault="00934272" w:rsidP="004935F7">
            <w:pPr>
              <w:spacing w:after="120"/>
              <w:rPr>
                <w:rFonts w:ascii="Calibri Light" w:hAnsi="Calibri Light"/>
                <w:sz w:val="16"/>
                <w:szCs w:val="16"/>
                <w:lang w:val="en-US"/>
              </w:rPr>
            </w:pPr>
            <w:del w:id="9931" w:author="Ashan Senel Asmone" w:date="2016-03-21T15:23:00Z">
              <w:r w:rsidRPr="004935F7" w:rsidDel="00337A12">
                <w:rPr>
                  <w:rFonts w:ascii="Calibri Light" w:hAnsi="Calibri Light"/>
                  <w:sz w:val="16"/>
                  <w:szCs w:val="16"/>
                  <w:lang w:val="en-US"/>
                </w:rPr>
                <w:delText>DD 249:19990-Testing aggregates. Method for the assessment of alkali-silica reactivity. Potential accelerated mortar-bar method</w:delText>
              </w:r>
            </w:del>
          </w:p>
          <w:p w14:paraId="5CF69E2F" w14:textId="77777777" w:rsidR="00934272" w:rsidRPr="004935F7" w:rsidRDefault="00934272" w:rsidP="004935F7">
            <w:pPr>
              <w:spacing w:after="120"/>
              <w:rPr>
                <w:rFonts w:ascii="Calibri Light" w:hAnsi="Calibri Light"/>
                <w:sz w:val="16"/>
                <w:szCs w:val="16"/>
                <w:lang w:val="en-US"/>
              </w:rPr>
            </w:pPr>
            <w:del w:id="9932" w:author="Ashan Senel Asmone" w:date="2016-03-21T11:02:00Z">
              <w:r w:rsidRPr="004935F7" w:rsidDel="0046108D">
                <w:rPr>
                  <w:rFonts w:ascii="Calibri Light" w:hAnsi="Calibri Light"/>
                  <w:sz w:val="16"/>
                  <w:szCs w:val="16"/>
                  <w:lang w:val="en-US"/>
                </w:rPr>
                <w:delText>PD 6472:1974-Guide to specifying the quality of building mortars</w:delText>
              </w:r>
            </w:del>
            <w:ins w:id="9933" w:author="Ashan Senel Asmone" w:date="2016-03-21T11:02:00Z">
              <w:r w:rsidR="0046108D">
                <w:rPr>
                  <w:rFonts w:ascii="Calibri Light" w:hAnsi="Calibri Light"/>
                  <w:sz w:val="16"/>
                  <w:szCs w:val="16"/>
                  <w:lang w:val="en-US"/>
                </w:rPr>
                <w:t>PD 6678:2005 Guide to the specification of masonry mortar</w:t>
              </w:r>
            </w:ins>
          </w:p>
          <w:p w14:paraId="7C1F6715" w14:textId="77777777" w:rsidR="00934272" w:rsidRPr="004935F7" w:rsidRDefault="00934272" w:rsidP="004935F7">
            <w:pPr>
              <w:spacing w:after="120"/>
              <w:rPr>
                <w:rFonts w:ascii="Calibri Light" w:hAnsi="Calibri Light"/>
                <w:sz w:val="16"/>
                <w:szCs w:val="16"/>
                <w:lang w:val="en-US"/>
              </w:rPr>
            </w:pPr>
            <w:del w:id="9934" w:author="Ashan Senel Asmone" w:date="2016-03-21T11:03:00Z">
              <w:r w:rsidRPr="004935F7" w:rsidDel="0046108D">
                <w:rPr>
                  <w:rFonts w:ascii="Calibri Light" w:hAnsi="Calibri Light"/>
                  <w:sz w:val="16"/>
                  <w:szCs w:val="16"/>
                  <w:lang w:val="en-US"/>
                </w:rPr>
                <w:delText>BS EN 480-1:1998-Admixtures for concrete, mortar and grout. Test methods. Reference concrete and reference mortar for testing</w:delText>
              </w:r>
            </w:del>
            <w:ins w:id="9935" w:author="Ashan Senel Asmone" w:date="2016-03-21T11:03:00Z">
              <w:r w:rsidR="0046108D">
                <w:rPr>
                  <w:rFonts w:ascii="Calibri Light" w:hAnsi="Calibri Light"/>
                  <w:sz w:val="16"/>
                  <w:szCs w:val="16"/>
                  <w:lang w:val="en-US"/>
                </w:rPr>
                <w:t>BS EN 480-1:2014 Admixtures for concrete, mortar and grout. Test methods. Reference concrete and reference mortar for testing</w:t>
              </w:r>
            </w:ins>
          </w:p>
          <w:p w14:paraId="5BC2940D" w14:textId="77777777" w:rsidR="00934272" w:rsidRPr="004935F7" w:rsidRDefault="00934272" w:rsidP="004935F7">
            <w:pPr>
              <w:spacing w:after="120"/>
              <w:rPr>
                <w:rFonts w:ascii="Calibri Light" w:hAnsi="Calibri Light"/>
                <w:sz w:val="16"/>
                <w:szCs w:val="16"/>
                <w:lang w:val="en-US"/>
              </w:rPr>
            </w:pPr>
            <w:del w:id="9936" w:author="Ashan Senel Asmone" w:date="2016-03-21T11:03:00Z">
              <w:r w:rsidRPr="004935F7" w:rsidDel="0046108D">
                <w:rPr>
                  <w:rFonts w:ascii="Calibri Light" w:hAnsi="Calibri Light"/>
                  <w:sz w:val="16"/>
                  <w:szCs w:val="16"/>
                  <w:lang w:val="en-US"/>
                </w:rPr>
                <w:delText>BS EN 480-2:1997-Admixtures for concrete, mortar and grout. Test methods. Determination of setting time</w:delText>
              </w:r>
            </w:del>
            <w:ins w:id="9937" w:author="Ashan Senel Asmone" w:date="2016-03-21T11:03:00Z">
              <w:r w:rsidR="0046108D">
                <w:rPr>
                  <w:rFonts w:ascii="Calibri Light" w:hAnsi="Calibri Light"/>
                  <w:sz w:val="16"/>
                  <w:szCs w:val="16"/>
                  <w:lang w:val="en-US"/>
                </w:rPr>
                <w:t>BS EN 480-2:2006 Admixtures for concrete, mortar and grout. Test methods. Determination of setting time</w:t>
              </w:r>
            </w:ins>
          </w:p>
          <w:p w14:paraId="52B6A7A4" w14:textId="77777777" w:rsidR="00934272" w:rsidRPr="004935F7" w:rsidRDefault="00934272" w:rsidP="004935F7">
            <w:pPr>
              <w:spacing w:after="120"/>
              <w:rPr>
                <w:rFonts w:ascii="Calibri Light" w:hAnsi="Calibri Light"/>
                <w:sz w:val="16"/>
                <w:szCs w:val="16"/>
                <w:lang w:val="en-US"/>
              </w:rPr>
            </w:pPr>
            <w:del w:id="9938" w:author="Ashan Senel Asmone" w:date="2016-03-21T11:04:00Z">
              <w:r w:rsidRPr="004935F7" w:rsidDel="0046108D">
                <w:rPr>
                  <w:rFonts w:ascii="Calibri Light" w:hAnsi="Calibri Light"/>
                  <w:sz w:val="16"/>
                  <w:szCs w:val="16"/>
                  <w:lang w:val="en-US"/>
                </w:rPr>
                <w:delText>BS EN 480-4:1997-Admixtures for concrete, mortar and grout. Test methods. Determination of bleeding of concrete</w:delText>
              </w:r>
            </w:del>
            <w:ins w:id="9939" w:author="Ashan Senel Asmone" w:date="2016-03-21T11:04:00Z">
              <w:r w:rsidR="0046108D">
                <w:rPr>
                  <w:rFonts w:ascii="Calibri Light" w:hAnsi="Calibri Light"/>
                  <w:sz w:val="16"/>
                  <w:szCs w:val="16"/>
                  <w:lang w:val="en-US"/>
                </w:rPr>
                <w:t>BS EN 480-4:2005 Admixtures for concrete, mortar and grout. Test methods. Determination of bleeding of concrete</w:t>
              </w:r>
            </w:ins>
          </w:p>
          <w:p w14:paraId="444A0E27" w14:textId="77777777" w:rsidR="00934272" w:rsidRPr="004935F7" w:rsidRDefault="00934272" w:rsidP="004935F7">
            <w:pPr>
              <w:spacing w:after="120"/>
              <w:rPr>
                <w:rFonts w:ascii="Calibri Light" w:hAnsi="Calibri Light"/>
                <w:sz w:val="16"/>
                <w:szCs w:val="16"/>
                <w:lang w:val="en-US"/>
              </w:rPr>
            </w:pPr>
            <w:del w:id="9940" w:author="Ashan Senel Asmone" w:date="2016-03-21T11:04:00Z">
              <w:r w:rsidRPr="004935F7" w:rsidDel="0046108D">
                <w:rPr>
                  <w:rFonts w:ascii="Calibri Light" w:hAnsi="Calibri Light"/>
                  <w:sz w:val="16"/>
                  <w:szCs w:val="16"/>
                  <w:lang w:val="en-US"/>
                </w:rPr>
                <w:delText>BS EN 480-5:1997-Admixtures for concrete, mortar and grout. Test methods. Determination of capillary absorption</w:delText>
              </w:r>
            </w:del>
            <w:ins w:id="9941" w:author="Ashan Senel Asmone" w:date="2016-03-21T11:04:00Z">
              <w:r w:rsidR="0046108D">
                <w:rPr>
                  <w:rFonts w:ascii="Calibri Light" w:hAnsi="Calibri Light"/>
                  <w:sz w:val="16"/>
                  <w:szCs w:val="16"/>
                  <w:lang w:val="en-US"/>
                </w:rPr>
                <w:t>BS EN 480-5:2005 Admixtures for concrete, mortar and grout. Test methods. Determination of capillary absorption</w:t>
              </w:r>
            </w:ins>
          </w:p>
          <w:p w14:paraId="680DC442" w14:textId="77777777" w:rsidR="00934272" w:rsidRPr="004935F7" w:rsidRDefault="00934272" w:rsidP="004935F7">
            <w:pPr>
              <w:spacing w:after="120"/>
              <w:rPr>
                <w:rFonts w:ascii="Calibri Light" w:hAnsi="Calibri Light"/>
                <w:sz w:val="16"/>
                <w:szCs w:val="16"/>
                <w:lang w:val="en-US"/>
              </w:rPr>
            </w:pPr>
            <w:del w:id="9942" w:author="Ashan Senel Asmone" w:date="2016-03-21T11:04:00Z">
              <w:r w:rsidRPr="004935F7" w:rsidDel="0046108D">
                <w:rPr>
                  <w:rFonts w:ascii="Calibri Light" w:hAnsi="Calibri Light"/>
                  <w:sz w:val="16"/>
                  <w:szCs w:val="16"/>
                  <w:lang w:val="en-US"/>
                </w:rPr>
                <w:delText>BS EN 480-6:1997-Admixtures for concrete, mortar and grout. Test methods. Infrared analysis</w:delText>
              </w:r>
            </w:del>
            <w:ins w:id="9943" w:author="Ashan Senel Asmone" w:date="2016-03-21T11:04:00Z">
              <w:r w:rsidR="0046108D">
                <w:rPr>
                  <w:rFonts w:ascii="Calibri Light" w:hAnsi="Calibri Light"/>
                  <w:sz w:val="16"/>
                  <w:szCs w:val="16"/>
                  <w:lang w:val="en-US"/>
                </w:rPr>
                <w:t>BS EN 480-6:2005 Admixtures for concrete, mortar and grout. Test methods. Infrared analysis</w:t>
              </w:r>
            </w:ins>
          </w:p>
          <w:p w14:paraId="732F0CDD" w14:textId="77777777" w:rsidR="00934272" w:rsidRPr="004935F7" w:rsidRDefault="00934272" w:rsidP="004935F7">
            <w:pPr>
              <w:spacing w:after="120"/>
              <w:rPr>
                <w:rFonts w:ascii="Calibri Light" w:hAnsi="Calibri Light"/>
                <w:sz w:val="16"/>
                <w:szCs w:val="16"/>
                <w:lang w:val="en-US"/>
              </w:rPr>
            </w:pPr>
            <w:del w:id="9944" w:author="Ashan Senel Asmone" w:date="2016-03-21T11:05:00Z">
              <w:r w:rsidRPr="004935F7" w:rsidDel="0046108D">
                <w:rPr>
                  <w:rFonts w:ascii="Calibri Light" w:hAnsi="Calibri Light"/>
                  <w:sz w:val="16"/>
                  <w:szCs w:val="16"/>
                  <w:lang w:val="en-US"/>
                </w:rPr>
                <w:delText>BS EN 480-8:1997-Admixtures for concrete, mortar and grout. Test methods. Determination of the conventional dry material content</w:delText>
              </w:r>
            </w:del>
            <w:ins w:id="9945" w:author="Ashan Senel Asmone" w:date="2016-03-21T11:05:00Z">
              <w:r w:rsidR="0046108D">
                <w:rPr>
                  <w:rFonts w:ascii="Calibri Light" w:hAnsi="Calibri Light"/>
                  <w:sz w:val="16"/>
                  <w:szCs w:val="16"/>
                  <w:lang w:val="en-US"/>
                </w:rPr>
                <w:t>BS EN 480-8:2012 Admixtures for concrete, mortar and grout. Test methods. Determination of the conventional dry material content</w:t>
              </w:r>
            </w:ins>
          </w:p>
          <w:p w14:paraId="6F0D61E9" w14:textId="77777777" w:rsidR="00934272" w:rsidRPr="004935F7" w:rsidRDefault="00934272" w:rsidP="004935F7">
            <w:pPr>
              <w:spacing w:after="120"/>
              <w:rPr>
                <w:rFonts w:ascii="Calibri Light" w:hAnsi="Calibri Light"/>
                <w:sz w:val="16"/>
                <w:szCs w:val="16"/>
                <w:lang w:val="en-US"/>
              </w:rPr>
            </w:pPr>
            <w:del w:id="9946" w:author="Ashan Senel Asmone" w:date="2016-03-21T11:05:00Z">
              <w:r w:rsidRPr="004935F7" w:rsidDel="0046108D">
                <w:rPr>
                  <w:rFonts w:ascii="Calibri Light" w:hAnsi="Calibri Light"/>
                  <w:sz w:val="16"/>
                  <w:szCs w:val="16"/>
                  <w:lang w:val="en-US"/>
                </w:rPr>
                <w:delText>BS EN 480-10:1997-Admixtures for concrete, mortar and grout. Test methods. Determination of water soluble chloride content</w:delText>
              </w:r>
            </w:del>
            <w:ins w:id="9947" w:author="Ashan Senel Asmone" w:date="2016-03-21T11:05:00Z">
              <w:r w:rsidR="0046108D">
                <w:rPr>
                  <w:rFonts w:ascii="Calibri Light" w:hAnsi="Calibri Light"/>
                  <w:sz w:val="16"/>
                  <w:szCs w:val="16"/>
                  <w:lang w:val="en-US"/>
                </w:rPr>
                <w:t>BS EN 480-10:2009 Admixtures for concrete, mortar and grout. Test methods. Determination of water soluble chloride content</w:t>
              </w:r>
            </w:ins>
          </w:p>
          <w:p w14:paraId="6F720993" w14:textId="77777777" w:rsidR="00934272" w:rsidRPr="004935F7" w:rsidRDefault="00934272" w:rsidP="004935F7">
            <w:pPr>
              <w:spacing w:after="120"/>
              <w:rPr>
                <w:rFonts w:ascii="Calibri Light" w:hAnsi="Calibri Light"/>
                <w:sz w:val="16"/>
                <w:szCs w:val="16"/>
                <w:lang w:val="en-US"/>
              </w:rPr>
            </w:pPr>
            <w:del w:id="9948" w:author="Ashan Senel Asmone" w:date="2016-03-21T11:05:00Z">
              <w:r w:rsidRPr="004935F7" w:rsidDel="0046108D">
                <w:rPr>
                  <w:rFonts w:ascii="Calibri Light" w:hAnsi="Calibri Light"/>
                  <w:sz w:val="16"/>
                  <w:szCs w:val="16"/>
                  <w:lang w:val="en-US"/>
                </w:rPr>
                <w:delText>BS EN 480-11:1999-Admixtures for concrete, mortar and grout. Test methods. Determination of air void characteristics in hardened concrete</w:delText>
              </w:r>
            </w:del>
            <w:ins w:id="9949" w:author="Ashan Senel Asmone" w:date="2016-03-21T11:05:00Z">
              <w:r w:rsidR="0046108D">
                <w:rPr>
                  <w:rFonts w:ascii="Calibri Light" w:hAnsi="Calibri Light"/>
                  <w:sz w:val="16"/>
                  <w:szCs w:val="16"/>
                  <w:lang w:val="en-US"/>
                </w:rPr>
                <w:t>BS EN 480-11:2005 Admixtures for concrete, mortar and grout. Test methods. Determination of air void characteristics in hardened concrete</w:t>
              </w:r>
            </w:ins>
          </w:p>
          <w:p w14:paraId="04E635D5" w14:textId="77777777" w:rsidR="00934272" w:rsidRPr="004935F7" w:rsidRDefault="00934272" w:rsidP="004935F7">
            <w:pPr>
              <w:spacing w:after="120"/>
              <w:rPr>
                <w:rFonts w:ascii="Calibri Light" w:hAnsi="Calibri Light"/>
                <w:sz w:val="16"/>
                <w:szCs w:val="16"/>
                <w:lang w:val="en-US"/>
              </w:rPr>
            </w:pPr>
            <w:del w:id="9950" w:author="Ashan Senel Asmone" w:date="2016-03-21T11:06:00Z">
              <w:r w:rsidRPr="004935F7" w:rsidDel="0046108D">
                <w:rPr>
                  <w:rFonts w:ascii="Calibri Light" w:hAnsi="Calibri Light"/>
                  <w:sz w:val="16"/>
                  <w:szCs w:val="16"/>
                  <w:lang w:val="en-US"/>
                </w:rPr>
                <w:delText>BS EN 480-12:1998-Admixtures for concrete, mortar and grout. Test methods. Determination of the alkali content of admixtures</w:delText>
              </w:r>
            </w:del>
            <w:ins w:id="9951" w:author="Ashan Senel Asmone" w:date="2016-03-21T11:06:00Z">
              <w:r w:rsidR="0046108D">
                <w:rPr>
                  <w:rFonts w:ascii="Calibri Light" w:hAnsi="Calibri Light"/>
                  <w:sz w:val="16"/>
                  <w:szCs w:val="16"/>
                  <w:lang w:val="en-US"/>
                </w:rPr>
                <w:t>BS EN 480-12:2005 Admixtures for concrete, mortar and grout. Test methods. Determination of the alkali content of admixtures</w:t>
              </w:r>
            </w:ins>
          </w:p>
          <w:p w14:paraId="0EABCF60" w14:textId="77777777" w:rsidR="00934272" w:rsidRPr="004935F7" w:rsidRDefault="00934272" w:rsidP="004935F7">
            <w:pPr>
              <w:spacing w:after="120"/>
              <w:rPr>
                <w:rFonts w:ascii="Calibri Light" w:hAnsi="Calibri Light"/>
                <w:sz w:val="16"/>
                <w:szCs w:val="16"/>
                <w:lang w:val="en-US"/>
              </w:rPr>
            </w:pPr>
            <w:del w:id="9952" w:author="Ashan Senel Asmone" w:date="2016-03-21T11:06:00Z">
              <w:r w:rsidRPr="004935F7" w:rsidDel="0046108D">
                <w:rPr>
                  <w:rFonts w:ascii="Calibri Light" w:hAnsi="Calibri Light"/>
                  <w:sz w:val="16"/>
                  <w:szCs w:val="16"/>
                  <w:lang w:val="en-US"/>
                </w:rPr>
                <w:delText>BS EN 934-2:2001-Admixtures for concrete, mortar and grout. Concrete admixtures. Definitions, requirements, conformity, marking and labelling</w:delText>
              </w:r>
            </w:del>
            <w:ins w:id="9953" w:author="Ashan Senel Asmone" w:date="2016-03-21T11:06: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703F42AE" w14:textId="77777777" w:rsidR="00934272" w:rsidRPr="004935F7" w:rsidRDefault="00934272" w:rsidP="004935F7">
            <w:pPr>
              <w:spacing w:after="120"/>
              <w:rPr>
                <w:rFonts w:ascii="Calibri Light" w:hAnsi="Calibri Light"/>
                <w:sz w:val="16"/>
                <w:szCs w:val="16"/>
                <w:lang w:val="en-US"/>
              </w:rPr>
            </w:pPr>
            <w:del w:id="9954" w:author="Ashan Senel Asmone" w:date="2016-03-21T11:06:00Z">
              <w:r w:rsidRPr="004935F7" w:rsidDel="0046108D">
                <w:rPr>
                  <w:rFonts w:ascii="Calibri Light" w:hAnsi="Calibri Light"/>
                  <w:sz w:val="16"/>
                  <w:szCs w:val="16"/>
                  <w:lang w:val="en-US"/>
                </w:rPr>
                <w:delText>BS EN 934-6:2001-Admixtures for concrete, mortar and grout. Sampling, conformity control and evaluation of conformity</w:delText>
              </w:r>
            </w:del>
            <w:ins w:id="9955" w:author="Ashan Senel Asmone" w:date="2016-03-21T11:06:00Z">
              <w:del w:id="9956" w:author="Jing Kai Toh" w:date="2016-05-12T17:04:00Z">
                <w:r w:rsidR="0046108D" w:rsidDel="0010274C">
                  <w:rPr>
                    <w:rFonts w:ascii="Calibri Light" w:hAnsi="Calibri Light"/>
                    <w:sz w:val="16"/>
                    <w:szCs w:val="16"/>
                    <w:lang w:val="en-US"/>
                  </w:rPr>
                  <w:delText>BS EN 934-6:2001 Admixtures for concrete, mortar and grout. Sampling, conformity control and evaluation of conformity</w:delText>
                </w:r>
              </w:del>
            </w:ins>
            <w:ins w:id="9957"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p>
          <w:p w14:paraId="45EDFEE1" w14:textId="77777777" w:rsidR="00934272" w:rsidRPr="004935F7" w:rsidRDefault="00934272" w:rsidP="004935F7">
            <w:pPr>
              <w:spacing w:after="120"/>
              <w:rPr>
                <w:rFonts w:ascii="Calibri Light" w:hAnsi="Calibri Light"/>
                <w:sz w:val="16"/>
                <w:szCs w:val="16"/>
                <w:lang w:val="en-US"/>
              </w:rPr>
            </w:pPr>
            <w:del w:id="9958" w:author="Ashan Senel Asmone" w:date="2016-03-21T11:08:00Z">
              <w:r w:rsidRPr="004935F7" w:rsidDel="0046108D">
                <w:rPr>
                  <w:rFonts w:ascii="Calibri Light" w:hAnsi="Calibri Light"/>
                  <w:sz w:val="16"/>
                  <w:szCs w:val="16"/>
                  <w:lang w:val="en-US"/>
                </w:rPr>
                <w:delText>BS EN 934-2:1998-Admixtures for concrete, mortar and grout. Concrete admixtures. Definitions and requirements</w:delText>
              </w:r>
            </w:del>
            <w:ins w:id="9959" w:author="Ashan Senel Asmone" w:date="2016-03-21T11:08: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5657C658" w14:textId="77777777" w:rsidR="00934272" w:rsidRPr="004935F7" w:rsidRDefault="00934272" w:rsidP="004935F7">
            <w:pPr>
              <w:spacing w:after="120"/>
              <w:rPr>
                <w:rFonts w:ascii="Calibri Light" w:hAnsi="Calibri Light"/>
                <w:sz w:val="16"/>
                <w:szCs w:val="16"/>
                <w:lang w:val="en-US"/>
              </w:rPr>
            </w:pPr>
            <w:del w:id="9960" w:author="Ashan Senel Asmone" w:date="2016-03-21T11:08:00Z">
              <w:r w:rsidRPr="004935F7" w:rsidDel="00244900">
                <w:rPr>
                  <w:rFonts w:ascii="Calibri Light" w:hAnsi="Calibri Light"/>
                  <w:sz w:val="16"/>
                  <w:szCs w:val="16"/>
                  <w:lang w:val="en-US"/>
                </w:rPr>
                <w:delText>BS EN 934-6:2000-Admixtures for concrete, mortar and grout. Sampling, conformity control, evaluation of conformity, marking and labelling</w:delText>
              </w:r>
            </w:del>
            <w:ins w:id="9961" w:author="Ashan Senel Asmone" w:date="2016-03-21T11:08:00Z">
              <w:del w:id="9962" w:author="Jing Kai Toh" w:date="2016-05-12T17:04:00Z">
                <w:r w:rsidR="00244900" w:rsidDel="0010274C">
                  <w:rPr>
                    <w:rFonts w:ascii="Calibri Light" w:hAnsi="Calibri Light"/>
                    <w:sz w:val="16"/>
                    <w:szCs w:val="16"/>
                    <w:lang w:val="en-US"/>
                  </w:rPr>
                  <w:delText>BS EN 934-6:2001 Admixtures for concrete, mortar and grout. Sampling, conformity control and evaluation of conformity</w:delText>
                </w:r>
              </w:del>
            </w:ins>
            <w:ins w:id="9963"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9964" w:author="Ashan Senel Asmone" w:date="2016-03-21T11:08:00Z">
              <w:r w:rsidR="00244900">
                <w:rPr>
                  <w:rFonts w:ascii="Calibri Light" w:hAnsi="Calibri Light"/>
                  <w:sz w:val="16"/>
                  <w:szCs w:val="16"/>
                  <w:lang w:val="en-US"/>
                </w:rPr>
                <w:t xml:space="preserve"> </w:t>
              </w:r>
            </w:ins>
          </w:p>
          <w:p w14:paraId="0060F830"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Plaster</w:t>
            </w:r>
          </w:p>
          <w:p w14:paraId="231DF13A" w14:textId="77777777" w:rsidR="00934272" w:rsidRPr="004935F7" w:rsidRDefault="00934272" w:rsidP="004935F7">
            <w:pPr>
              <w:spacing w:after="120"/>
              <w:rPr>
                <w:rFonts w:ascii="Calibri Light" w:hAnsi="Calibri Light"/>
                <w:sz w:val="16"/>
                <w:szCs w:val="16"/>
                <w:lang w:val="en-US"/>
              </w:rPr>
            </w:pPr>
            <w:del w:id="9965" w:author="Jing Kai Toh" w:date="2016-05-12T10:58:00Z">
              <w:r w:rsidRPr="004935F7" w:rsidDel="002030ED">
                <w:rPr>
                  <w:rFonts w:ascii="Calibri Light" w:hAnsi="Calibri Light"/>
                  <w:sz w:val="16"/>
                  <w:szCs w:val="16"/>
                  <w:lang w:val="en-US"/>
                </w:rPr>
                <w:delText>BS 4551:(varies)-Methods of testing mortars, screeds and plasters</w:delText>
              </w:r>
            </w:del>
            <w:ins w:id="9966" w:author="Jing Kai Toh" w:date="2016-05-12T12:19:00Z">
              <w:r w:rsidR="00D51AB8">
                <w:rPr>
                  <w:rFonts w:ascii="Calibri Light" w:hAnsi="Calibri Light"/>
                  <w:sz w:val="16"/>
                  <w:szCs w:val="16"/>
                  <w:lang w:val="en-US"/>
                </w:rPr>
                <w:t>BS EN 1015-7:1999 Methods of test for mortar for masonry. Determination of air content of fresh mortar / BS EN 1015-4:1999 Methods of test for mortar for masonry. Determination of consistence of fres</w:t>
              </w:r>
            </w:ins>
            <w:ins w:id="9967" w:author="Jing Kai Toh" w:date="2016-05-12T12:20:00Z">
              <w:r w:rsidR="00D51AB8">
                <w:rPr>
                  <w:rFonts w:ascii="Calibri Light" w:hAnsi="Calibri Light"/>
                  <w:sz w:val="16"/>
                  <w:szCs w:val="16"/>
                  <w:lang w:val="en-US"/>
                </w:rPr>
                <w:t xml:space="preserve">h mortar (by plunger penetration) / BS EN 1015-19:1999 Methods of test for mortar for masonry. Determination of water vapour permeability of hardened rendering and plastering </w:t>
              </w:r>
            </w:ins>
            <w:ins w:id="9968" w:author="Jing Kai Toh" w:date="2016-05-12T12:24:00Z">
              <w:r w:rsidR="00D51AB8">
                <w:rPr>
                  <w:rFonts w:ascii="Calibri Light" w:hAnsi="Calibri Light"/>
                  <w:sz w:val="16"/>
                  <w:szCs w:val="16"/>
                  <w:lang w:val="en-US"/>
                </w:rPr>
                <w:t xml:space="preserve">mortars / BS EN 1015-1:1999 Methods of test for mortar for masonry. Determination of particle size distribution (by sieve </w:t>
              </w:r>
            </w:ins>
            <w:ins w:id="9969" w:author="Jing Kai Toh" w:date="2016-05-12T12:26:00Z">
              <w:r w:rsidR="00D51AB8">
                <w:rPr>
                  <w:rFonts w:ascii="Calibri Light" w:hAnsi="Calibri Light"/>
                  <w:sz w:val="16"/>
                  <w:szCs w:val="16"/>
                  <w:lang w:val="en-US"/>
                </w:rPr>
                <w:t xml:space="preserve">analysis) / BS EN 1015-2:1999 Methods of test for mortar for masonry. Bulk sampling of mortars and preparation of test </w:t>
              </w:r>
            </w:ins>
            <w:ins w:id="9970" w:author="Jing Kai Toh" w:date="2016-05-12T12:28:00Z">
              <w:r w:rsidR="00D51AB8">
                <w:rPr>
                  <w:rFonts w:ascii="Calibri Light" w:hAnsi="Calibri Light"/>
                  <w:sz w:val="16"/>
                  <w:szCs w:val="16"/>
                  <w:lang w:val="en-US"/>
                </w:rPr>
                <w:t xml:space="preserve">mortars / BS EN 1015-3:1999 Methods of test for mortar for masonry. Determination of consistence of fresh mortar (by flow </w:t>
              </w:r>
            </w:ins>
            <w:ins w:id="9971" w:author="Jing Kai Toh" w:date="2016-05-12T12:30:00Z">
              <w:r w:rsidR="00D51AB8">
                <w:rPr>
                  <w:rFonts w:ascii="Calibri Light" w:hAnsi="Calibri Light"/>
                  <w:sz w:val="16"/>
                  <w:szCs w:val="16"/>
                  <w:lang w:val="en-US"/>
                </w:rPr>
                <w:t xml:space="preserve">table) / BS EN 1015-6:1999 Methods of test for mortar for masonry. Determination of bulk density of fresh mortar / BS EN 1015-9:1999 Methods of test for mortar for masonry. Determination of workable life and correction time of fresh </w:t>
              </w:r>
            </w:ins>
            <w:ins w:id="9972" w:author="Jing Kai Toh" w:date="2016-05-12T12:31:00Z">
              <w:r w:rsidR="00D51AB8">
                <w:rPr>
                  <w:rFonts w:ascii="Calibri Light" w:hAnsi="Calibri Light"/>
                  <w:sz w:val="16"/>
                  <w:szCs w:val="16"/>
                  <w:lang w:val="en-US"/>
                </w:rPr>
                <w:t xml:space="preserve">mortar / BS EN 1015-10:1999 Methods of test for mortar for masonry. Determination of dry bulk density of hardened </w:t>
              </w:r>
            </w:ins>
            <w:ins w:id="9973" w:author="Jing Kai Toh" w:date="2016-05-12T12:32:00Z">
              <w:r w:rsidR="00D51AB8">
                <w:rPr>
                  <w:rFonts w:ascii="Calibri Light" w:hAnsi="Calibri Light"/>
                  <w:sz w:val="16"/>
                  <w:szCs w:val="16"/>
                  <w:lang w:val="en-US"/>
                </w:rPr>
                <w:t>mortar / BS 4551:2005+A2:2013 Mortar. Methods of test for mortar and screed. Chemical analysis and physical testing</w:t>
              </w:r>
            </w:ins>
            <w:ins w:id="9974" w:author="Jing Kai Toh" w:date="2016-05-12T12:24:00Z">
              <w:r w:rsidR="00D51AB8">
                <w:rPr>
                  <w:rFonts w:ascii="Calibri Light" w:hAnsi="Calibri Light"/>
                  <w:sz w:val="16"/>
                  <w:szCs w:val="16"/>
                  <w:lang w:val="en-US"/>
                </w:rPr>
                <w:t xml:space="preserve"> </w:t>
              </w:r>
            </w:ins>
            <w:ins w:id="9975" w:author="Jing Kai Toh" w:date="2016-05-12T10:58:00Z">
              <w:r w:rsidR="002030ED">
                <w:rPr>
                  <w:rFonts w:ascii="Calibri Light" w:hAnsi="Calibri Light"/>
                  <w:sz w:val="16"/>
                  <w:szCs w:val="16"/>
                  <w:lang w:val="en-US"/>
                </w:rPr>
                <w:t>BS 4551:2005+A2:2013 Mortar. Methods of test for mortar and screed. Chemical analysis and physical testing</w:t>
              </w:r>
            </w:ins>
          </w:p>
          <w:p w14:paraId="4EBC02DB"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Paints</w:t>
            </w:r>
          </w:p>
          <w:p w14:paraId="1DC66A0C"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EN ISO 6270:1995, BS 3900-F9:1982: Paints and varnishes. Determination of resistance to humidity (continuous condensation)</w:t>
            </w:r>
          </w:p>
          <w:p w14:paraId="5FDF03B5"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2015:1992: Glossary of paint and related terms</w:t>
            </w:r>
          </w:p>
          <w:p w14:paraId="099E1D2F"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2992:1970: Specification for painters' and decorators' brushes for local authorities and public institutions (excluding quality of fillings)</w:t>
            </w:r>
          </w:p>
          <w:p w14:paraId="11D2532B"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3416:1991:Specification for bitumen-based coatings for cold application, suitable for use in contact with potable water</w:t>
            </w:r>
          </w:p>
          <w:p w14:paraId="4CCD49D9"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3483-A1:1983: Methods for testing pigments for paints. Comparison of colour</w:t>
            </w:r>
          </w:p>
          <w:p w14:paraId="7A96F0A1"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3483-C7:1980: Methods for testing pigments for paints. Comparison of resistance to bleeding</w:t>
            </w:r>
          </w:p>
          <w:p w14:paraId="0B9A58C9"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3900-B4:1986: Methods of test for paints. Tests involving chemical examination of liquid paints and dried paint films. Determination of total lead in paints and similar materials</w:t>
            </w:r>
          </w:p>
          <w:p w14:paraId="3B4CDA15"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3900-F2:1973: Methods of test for paint. Durability tests on paint films. Determination of resistance to humidity (cyclic condensation)</w:t>
            </w:r>
          </w:p>
          <w:p w14:paraId="0E5720EA"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3900-F6:1976: Methods of test for paint. Durability tests on paint films. Notes for guidance on the conduct of natural weathering test</w:t>
            </w:r>
          </w:p>
          <w:p w14:paraId="3F9656D9"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3900-F17:1998: Methods of test for paint. Durability tests on paint films. Determination of wet-scrub resistance and cleanability of coatings</w:t>
            </w:r>
          </w:p>
          <w:p w14:paraId="058E9243"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3900-H2:1983: Methods of test for paints. Evaluation of paint and varnish defects. Designation of degree of blistering</w:t>
            </w:r>
          </w:p>
          <w:p w14:paraId="498DB622"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3900-H5:1983: Methods of test for paints. Evaluation of paint and varnish defects. Designation of degree of flaking</w:t>
            </w:r>
          </w:p>
          <w:p w14:paraId="5C910D1E"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6150:1991: Code of practice for painting of buildings</w:t>
            </w:r>
          </w:p>
          <w:p w14:paraId="43B11EC6"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6949:1991: Specification for bitumen-based coatings for cold application excluding use in contact with potable</w:t>
            </w:r>
          </w:p>
          <w:p w14:paraId="7CF67AD3"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BS 7664:2000: Specification for undercoat and finishing paints</w:t>
            </w:r>
          </w:p>
          <w:p w14:paraId="16D2FC3F" w14:textId="77777777" w:rsidR="00401C5E" w:rsidRPr="004935F7" w:rsidRDefault="00401C5E" w:rsidP="004935F7">
            <w:pPr>
              <w:spacing w:after="120"/>
              <w:rPr>
                <w:rFonts w:ascii="Calibri Light" w:hAnsi="Calibri Light"/>
                <w:sz w:val="16"/>
                <w:szCs w:val="16"/>
                <w:lang w:val="en-US"/>
              </w:rPr>
            </w:pPr>
          </w:p>
        </w:tc>
      </w:tr>
      <w:tr w:rsidR="00401C5E" w:rsidRPr="004F3C8C" w14:paraId="3A8C2483" w14:textId="77777777" w:rsidTr="00401C5E">
        <w:tc>
          <w:tcPr>
            <w:tcW w:w="685" w:type="dxa"/>
          </w:tcPr>
          <w:p w14:paraId="717C1712"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408E1097"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Waterproofing</w:t>
            </w:r>
          </w:p>
          <w:p w14:paraId="251F3EDC" w14:textId="77777777" w:rsidR="00934272" w:rsidRPr="004935F7" w:rsidRDefault="00934272" w:rsidP="004935F7">
            <w:pPr>
              <w:spacing w:after="120"/>
              <w:rPr>
                <w:rFonts w:ascii="Calibri Light" w:hAnsi="Calibri Light"/>
                <w:sz w:val="16"/>
                <w:szCs w:val="16"/>
                <w:lang w:val="en-US"/>
              </w:rPr>
            </w:pPr>
            <w:del w:id="9976" w:author="Jing Kai Toh" w:date="2016-05-12T10:25:00Z">
              <w:r w:rsidRPr="004935F7" w:rsidDel="008E751D">
                <w:rPr>
                  <w:rFonts w:ascii="Calibri Light" w:hAnsi="Calibri Light"/>
                  <w:sz w:val="16"/>
                  <w:szCs w:val="16"/>
                  <w:lang w:val="en-US"/>
                </w:rPr>
                <w:delText>D5295-00-Standard Guide for Preparation of Concrete Surfaces for Adhered (Bonded) Membrane Waterproofing Systems</w:delText>
              </w:r>
            </w:del>
            <w:ins w:id="9977"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3ABB34C5" w14:textId="77777777" w:rsidR="00934272" w:rsidRPr="004935F7" w:rsidRDefault="00934272" w:rsidP="004935F7">
            <w:pPr>
              <w:spacing w:after="120"/>
              <w:rPr>
                <w:rFonts w:ascii="Calibri Light" w:hAnsi="Calibri Light"/>
                <w:sz w:val="16"/>
                <w:szCs w:val="16"/>
                <w:lang w:val="en-US"/>
              </w:rPr>
            </w:pPr>
            <w:del w:id="9978" w:author="Jing Kai Toh" w:date="2016-05-12T10:24:00Z">
              <w:r w:rsidRPr="004935F7" w:rsidDel="008E751D">
                <w:rPr>
                  <w:rFonts w:ascii="Calibri Light" w:hAnsi="Calibri Light"/>
                  <w:sz w:val="16"/>
                  <w:szCs w:val="16"/>
                  <w:lang w:val="en-US"/>
                </w:rPr>
                <w:delText>D5683-95(1999)e1-Standard Test Method for Flexibility of Roofing and Waterproofing Materials and Membranes</w:delText>
              </w:r>
            </w:del>
            <w:ins w:id="9979"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3AE441E8" w14:textId="77777777" w:rsidR="00934272" w:rsidRPr="004935F7" w:rsidRDefault="00934272" w:rsidP="004935F7">
            <w:pPr>
              <w:spacing w:after="120"/>
              <w:rPr>
                <w:rFonts w:ascii="Calibri Light" w:hAnsi="Calibri Light"/>
                <w:sz w:val="16"/>
                <w:szCs w:val="16"/>
                <w:lang w:val="en-US"/>
              </w:rPr>
            </w:pPr>
            <w:del w:id="9980" w:author="Jing Kai Toh" w:date="2016-05-12T10:26:00Z">
              <w:r w:rsidRPr="004935F7" w:rsidDel="008E751D">
                <w:rPr>
                  <w:rFonts w:ascii="Calibri Light" w:hAnsi="Calibri Light"/>
                  <w:sz w:val="16"/>
                  <w:szCs w:val="16"/>
                  <w:lang w:val="en-US"/>
                </w:rPr>
                <w:delText>D5957-98- Standard Guide for Flood Testing Horizontal Waterproofing Installations</w:delText>
              </w:r>
            </w:del>
            <w:ins w:id="9981" w:author="Jing Kai Toh" w:date="2016-05-12T10:26:00Z">
              <w:r w:rsidR="008E751D">
                <w:rPr>
                  <w:rFonts w:ascii="Calibri Light" w:hAnsi="Calibri Light"/>
                  <w:sz w:val="16"/>
                  <w:szCs w:val="16"/>
                  <w:lang w:val="en-US"/>
                </w:rPr>
                <w:t>ASTM D5957 - 98(2013) Standard Guide for Flood Testing Horizontal Waterproofing Installations</w:t>
              </w:r>
            </w:ins>
          </w:p>
          <w:p w14:paraId="61C1410A" w14:textId="77777777" w:rsidR="00934272" w:rsidRPr="004935F7" w:rsidRDefault="00934272" w:rsidP="004935F7">
            <w:pPr>
              <w:spacing w:after="120"/>
              <w:rPr>
                <w:rFonts w:ascii="Calibri Light" w:hAnsi="Calibri Light"/>
                <w:sz w:val="16"/>
                <w:szCs w:val="16"/>
                <w:lang w:val="en-US"/>
              </w:rPr>
            </w:pPr>
            <w:del w:id="9982" w:author="Jing Kai Toh" w:date="2016-05-12T10:23:00Z">
              <w:r w:rsidRPr="004935F7" w:rsidDel="008E751D">
                <w:rPr>
                  <w:rFonts w:ascii="Calibri Light" w:hAnsi="Calibri Light"/>
                  <w:sz w:val="16"/>
                  <w:szCs w:val="16"/>
                  <w:lang w:val="en-US"/>
                </w:rPr>
                <w:delText>D6135-97-Standard Practice for Application of Self-Adhering Modified Bituminous Waterproofing</w:delText>
              </w:r>
            </w:del>
            <w:ins w:id="9983"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4DE8FBB7"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Concrete</w:t>
            </w:r>
          </w:p>
          <w:p w14:paraId="7E0D8893"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C33-01- Standard Specification for Concrete Aggregates</w:t>
            </w:r>
          </w:p>
          <w:p w14:paraId="683D5B39" w14:textId="77777777" w:rsidR="00934272" w:rsidRPr="004935F7" w:rsidRDefault="00934272" w:rsidP="004935F7">
            <w:pPr>
              <w:spacing w:after="120"/>
              <w:rPr>
                <w:rFonts w:ascii="Calibri Light" w:hAnsi="Calibri Light"/>
                <w:sz w:val="16"/>
                <w:szCs w:val="16"/>
                <w:lang w:val="en-US"/>
              </w:rPr>
            </w:pPr>
            <w:del w:id="9984" w:author="Ashan Senel Asmone" w:date="2016-03-21T11:18:00Z">
              <w:r w:rsidRPr="004935F7" w:rsidDel="00ED4BC6">
                <w:rPr>
                  <w:rFonts w:ascii="Calibri Light" w:hAnsi="Calibri Light"/>
                  <w:sz w:val="16"/>
                  <w:szCs w:val="16"/>
                  <w:lang w:val="en-US"/>
                </w:rPr>
                <w:delText>C94/C94M-00e2- Standard Specification for Ready-Mixed Concrete</w:delText>
              </w:r>
            </w:del>
            <w:ins w:id="9985" w:author="Ashan Senel Asmone" w:date="2016-03-21T11:18:00Z">
              <w:r w:rsidR="00ED4BC6">
                <w:rPr>
                  <w:rFonts w:ascii="Calibri Light" w:hAnsi="Calibri Light"/>
                  <w:sz w:val="16"/>
                  <w:szCs w:val="16"/>
                  <w:lang w:val="en-US"/>
                </w:rPr>
                <w:t>ASTM C94 / C94M - 15b Standard Specification for Ready-Mixed Concrete</w:t>
              </w:r>
            </w:ins>
          </w:p>
          <w:p w14:paraId="14E1823C" w14:textId="77777777" w:rsidR="00934272" w:rsidRPr="004935F7" w:rsidRDefault="00934272" w:rsidP="004935F7">
            <w:pPr>
              <w:spacing w:after="120"/>
              <w:rPr>
                <w:rFonts w:ascii="Calibri Light" w:hAnsi="Calibri Light"/>
                <w:sz w:val="16"/>
                <w:szCs w:val="16"/>
                <w:lang w:val="en-US"/>
              </w:rPr>
            </w:pPr>
            <w:del w:id="9986" w:author="Jing Kai Toh" w:date="2016-05-12T10:31:00Z">
              <w:r w:rsidRPr="004935F7" w:rsidDel="002030ED">
                <w:rPr>
                  <w:rFonts w:ascii="Calibri Light" w:hAnsi="Calibri Light"/>
                  <w:sz w:val="16"/>
                  <w:szCs w:val="16"/>
                  <w:lang w:val="en-US"/>
                </w:rPr>
                <w:delText>C136-01Standard Test Method for Sieve Analysis of Fine and Coarse Aggregates</w:delText>
              </w:r>
            </w:del>
            <w:ins w:id="9987" w:author="Jing Kai Toh" w:date="2016-05-12T10:31:00Z">
              <w:r w:rsidR="002030ED">
                <w:rPr>
                  <w:rFonts w:ascii="Calibri Light" w:hAnsi="Calibri Light"/>
                  <w:sz w:val="16"/>
                  <w:szCs w:val="16"/>
                  <w:lang w:val="en-US"/>
                </w:rPr>
                <w:t>ASTM C136 / C136M - 14 Standard Test Method for Sieve Analysis of Fine and Coarse Aggregates</w:t>
              </w:r>
            </w:ins>
          </w:p>
          <w:p w14:paraId="2A4DFA2F" w14:textId="77777777" w:rsidR="00934272" w:rsidRPr="004935F7" w:rsidRDefault="00934272" w:rsidP="004935F7">
            <w:pPr>
              <w:spacing w:after="120"/>
              <w:rPr>
                <w:rFonts w:ascii="Calibri Light" w:hAnsi="Calibri Light"/>
                <w:sz w:val="16"/>
                <w:szCs w:val="16"/>
                <w:lang w:val="en-US"/>
              </w:rPr>
            </w:pPr>
            <w:del w:id="9988" w:author="Ashan Senel Asmone" w:date="2016-03-21T16:00:00Z">
              <w:r w:rsidRPr="004935F7" w:rsidDel="00891260">
                <w:rPr>
                  <w:rFonts w:ascii="Calibri Light" w:hAnsi="Calibri Light"/>
                  <w:sz w:val="16"/>
                  <w:szCs w:val="16"/>
                  <w:lang w:val="en-US"/>
                </w:rPr>
                <w:delText>C150-00 Standard Specification for Portland Cement</w:delText>
              </w:r>
            </w:del>
            <w:ins w:id="9989" w:author="Ashan Senel Asmone" w:date="2016-03-21T16:00:00Z">
              <w:r w:rsidR="00891260">
                <w:rPr>
                  <w:rFonts w:ascii="Calibri Light" w:hAnsi="Calibri Light"/>
                  <w:sz w:val="16"/>
                  <w:szCs w:val="16"/>
                  <w:lang w:val="en-US"/>
                </w:rPr>
                <w:t>ASTM C150 / C150M - 15 Standard Specification for Portland Cement</w:t>
              </w:r>
            </w:ins>
          </w:p>
          <w:p w14:paraId="0C83B45F" w14:textId="77777777" w:rsidR="00934272" w:rsidRPr="004935F7" w:rsidRDefault="00934272" w:rsidP="004935F7">
            <w:pPr>
              <w:spacing w:after="120"/>
              <w:rPr>
                <w:rFonts w:ascii="Calibri Light" w:hAnsi="Calibri Light"/>
                <w:sz w:val="16"/>
                <w:szCs w:val="16"/>
                <w:lang w:val="en-US"/>
              </w:rPr>
            </w:pPr>
            <w:del w:id="9990" w:author="Jing Kai Toh" w:date="2016-05-12T10:32:00Z">
              <w:r w:rsidRPr="004935F7" w:rsidDel="002030ED">
                <w:rPr>
                  <w:rFonts w:ascii="Calibri Light" w:hAnsi="Calibri Light"/>
                  <w:sz w:val="16"/>
                  <w:szCs w:val="16"/>
                  <w:lang w:val="en-US"/>
                </w:rPr>
                <w:delText>C597-97 Standard Test Method for Pulse Velocity</w:delText>
              </w:r>
            </w:del>
            <w:ins w:id="9991" w:author="Jing Kai Toh" w:date="2016-05-12T10:32:00Z">
              <w:r w:rsidR="002030ED">
                <w:rPr>
                  <w:rFonts w:ascii="Calibri Light" w:hAnsi="Calibri Light"/>
                  <w:sz w:val="16"/>
                  <w:szCs w:val="16"/>
                  <w:lang w:val="en-US"/>
                </w:rPr>
                <w:t>ASTM C597 - 09 Standard Test Method for Pulse Velocity Through Concrete</w:t>
              </w:r>
            </w:ins>
          </w:p>
          <w:p w14:paraId="33AB4514" w14:textId="77777777" w:rsidR="00934272" w:rsidRPr="004935F7" w:rsidRDefault="00934272" w:rsidP="004935F7">
            <w:pPr>
              <w:spacing w:after="120"/>
              <w:rPr>
                <w:rFonts w:ascii="Calibri Light" w:hAnsi="Calibri Light"/>
                <w:sz w:val="16"/>
                <w:szCs w:val="16"/>
                <w:lang w:val="en-US"/>
              </w:rPr>
            </w:pPr>
            <w:del w:id="9992" w:author="Jing Kai Toh" w:date="2016-05-12T10:30:00Z">
              <w:r w:rsidRPr="004935F7" w:rsidDel="002030ED">
                <w:rPr>
                  <w:rFonts w:ascii="Calibri Light" w:hAnsi="Calibri Light"/>
                  <w:sz w:val="16"/>
                  <w:szCs w:val="16"/>
                  <w:lang w:val="en-US"/>
                </w:rPr>
                <w:delText>C642-97 Standard Test Method for Density, Absorption and Voids in Hardened Concrete</w:delText>
              </w:r>
            </w:del>
            <w:ins w:id="9993" w:author="Jing Kai Toh" w:date="2016-05-12T10:30:00Z">
              <w:r w:rsidR="002030ED">
                <w:rPr>
                  <w:rFonts w:ascii="Calibri Light" w:hAnsi="Calibri Light"/>
                  <w:sz w:val="16"/>
                  <w:szCs w:val="16"/>
                  <w:lang w:val="en-US"/>
                </w:rPr>
                <w:t>ASTM C642 - 13 Standard Test Method for Density, Absorption, and Voids in Hardened Concrete</w:t>
              </w:r>
            </w:ins>
          </w:p>
          <w:p w14:paraId="4C85DC51" w14:textId="77777777" w:rsidR="00934272" w:rsidRPr="004935F7" w:rsidRDefault="00934272" w:rsidP="004935F7">
            <w:pPr>
              <w:spacing w:after="120"/>
              <w:rPr>
                <w:rFonts w:ascii="Calibri Light" w:hAnsi="Calibri Light"/>
                <w:sz w:val="16"/>
                <w:szCs w:val="16"/>
                <w:lang w:val="en-US"/>
              </w:rPr>
            </w:pPr>
            <w:del w:id="9994" w:author="Jing Kai Toh" w:date="2016-05-12T10:28:00Z">
              <w:r w:rsidRPr="004935F7" w:rsidDel="002030ED">
                <w:rPr>
                  <w:rFonts w:ascii="Calibri Light" w:hAnsi="Calibri Light"/>
                  <w:sz w:val="16"/>
                  <w:szCs w:val="16"/>
                  <w:lang w:val="en-US"/>
                </w:rPr>
                <w:delText>C805-97 Standard Test Method for Rebound Number of Hardened Concrete</w:delText>
              </w:r>
            </w:del>
            <w:ins w:id="9995" w:author="Jing Kai Toh" w:date="2016-05-12T10:28:00Z">
              <w:r w:rsidR="002030ED">
                <w:rPr>
                  <w:rFonts w:ascii="Calibri Light" w:hAnsi="Calibri Light"/>
                  <w:sz w:val="16"/>
                  <w:szCs w:val="16"/>
                  <w:lang w:val="en-US"/>
                </w:rPr>
                <w:t>ASTM C805 / C805M - 13a Standard Test Method for Rebound Number of Hardened Concrete</w:t>
              </w:r>
            </w:ins>
          </w:p>
          <w:p w14:paraId="4661F747"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Plaster</w:t>
            </w:r>
          </w:p>
          <w:p w14:paraId="37582F31" w14:textId="77777777" w:rsidR="00934272" w:rsidRPr="004935F7" w:rsidRDefault="00934272" w:rsidP="004935F7">
            <w:pPr>
              <w:spacing w:after="120"/>
              <w:rPr>
                <w:rFonts w:ascii="Calibri Light" w:hAnsi="Calibri Light"/>
                <w:sz w:val="16"/>
                <w:szCs w:val="16"/>
                <w:lang w:val="en-US"/>
              </w:rPr>
            </w:pPr>
            <w:del w:id="9996" w:author="Jing Kai Toh" w:date="2016-05-12T10:27:00Z">
              <w:r w:rsidRPr="004935F7" w:rsidDel="008E751D">
                <w:rPr>
                  <w:rFonts w:ascii="Calibri Light" w:hAnsi="Calibri Light"/>
                  <w:sz w:val="16"/>
                  <w:szCs w:val="16"/>
                  <w:lang w:val="en-US"/>
                </w:rPr>
                <w:delText>C1063-99-Standard Specification for Installation of Lathing and Furring to Receive Interior and Exterior Portland Cement-Based Plaster</w:delText>
              </w:r>
            </w:del>
            <w:ins w:id="9997" w:author="Jing Kai Toh" w:date="2016-05-12T10:27:00Z">
              <w:r w:rsidR="008E751D">
                <w:rPr>
                  <w:rFonts w:ascii="Calibri Light" w:hAnsi="Calibri Light"/>
                  <w:sz w:val="16"/>
                  <w:szCs w:val="16"/>
                  <w:lang w:val="en-US"/>
                </w:rPr>
                <w:t>ASTM C1063 - 16a Standard Specification for Installation of Lathing and Furring to Receive Interior and Exterior Portland Cement-Based Plaster</w:t>
              </w:r>
            </w:ins>
          </w:p>
          <w:p w14:paraId="4D1740D1"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Paints</w:t>
            </w:r>
          </w:p>
          <w:p w14:paraId="101E7FD9" w14:textId="77777777" w:rsidR="00934272" w:rsidRPr="004935F7" w:rsidRDefault="00934272" w:rsidP="004935F7">
            <w:pPr>
              <w:spacing w:after="120"/>
              <w:rPr>
                <w:rFonts w:ascii="Calibri Light" w:hAnsi="Calibri Light"/>
                <w:sz w:val="16"/>
                <w:szCs w:val="16"/>
                <w:lang w:val="en-US"/>
              </w:rPr>
            </w:pPr>
            <w:del w:id="9998" w:author="Ashan Asmone" w:date="2016-03-31T14:49:00Z">
              <w:r w:rsidRPr="004935F7" w:rsidDel="000E40A0">
                <w:rPr>
                  <w:rFonts w:ascii="Calibri Light" w:hAnsi="Calibri Light"/>
                  <w:sz w:val="16"/>
                  <w:szCs w:val="16"/>
                  <w:lang w:val="en-US"/>
                </w:rPr>
                <w:delText>D279-87(1997)-Standard Test Methods for Bleeding of Pigments</w:delText>
              </w:r>
            </w:del>
            <w:ins w:id="9999" w:author="Ashan Asmone" w:date="2016-03-31T14:49:00Z">
              <w:r w:rsidR="000E40A0">
                <w:rPr>
                  <w:rFonts w:ascii="Calibri Light" w:hAnsi="Calibri Light"/>
                  <w:sz w:val="16"/>
                  <w:szCs w:val="16"/>
                  <w:lang w:val="en-US"/>
                </w:rPr>
                <w:t>ASTM D279 - 02(2012) Standard Test Methods for Bleeding of Pigments</w:t>
              </w:r>
            </w:ins>
          </w:p>
          <w:p w14:paraId="7D1B6D36" w14:textId="77777777" w:rsidR="00934272" w:rsidRPr="004935F7" w:rsidRDefault="00934272" w:rsidP="004935F7">
            <w:pPr>
              <w:spacing w:after="120"/>
              <w:rPr>
                <w:rFonts w:ascii="Calibri Light" w:hAnsi="Calibri Light"/>
                <w:sz w:val="16"/>
                <w:szCs w:val="16"/>
                <w:lang w:val="en-US"/>
              </w:rPr>
            </w:pPr>
            <w:del w:id="10000" w:author="Ashan Asmone" w:date="2016-03-31T14:47:00Z">
              <w:r w:rsidRPr="004935F7" w:rsidDel="000E40A0">
                <w:rPr>
                  <w:rFonts w:ascii="Calibri Light" w:hAnsi="Calibri Light"/>
                  <w:sz w:val="16"/>
                  <w:szCs w:val="16"/>
                  <w:lang w:val="en-US"/>
                </w:rPr>
                <w:delText>D1640-95(1999)-Standard Test Methods for Drying, Curing, or Film Formation of Organic Coatings at Room Temperature</w:delText>
              </w:r>
            </w:del>
            <w:ins w:id="10001" w:author="Ashan Asmone" w:date="2016-03-31T14:47:00Z">
              <w:r w:rsidR="000E40A0">
                <w:rPr>
                  <w:rFonts w:ascii="Calibri Light" w:hAnsi="Calibri Light"/>
                  <w:sz w:val="16"/>
                  <w:szCs w:val="16"/>
                  <w:lang w:val="en-US"/>
                </w:rPr>
                <w:t>ASTM D1640 / D1640M - 14 Standard Test Methods for Drying, Curing, or Film Formation of Organic Coatings</w:t>
              </w:r>
            </w:ins>
          </w:p>
          <w:p w14:paraId="2039B877" w14:textId="77777777" w:rsidR="00934272" w:rsidRPr="004935F7" w:rsidRDefault="00934272" w:rsidP="004935F7">
            <w:pPr>
              <w:spacing w:after="120"/>
              <w:rPr>
                <w:rFonts w:ascii="Calibri Light" w:hAnsi="Calibri Light"/>
                <w:sz w:val="16"/>
                <w:szCs w:val="16"/>
                <w:lang w:val="en-US"/>
              </w:rPr>
            </w:pPr>
            <w:del w:id="10002" w:author="Ashan Asmone" w:date="2016-03-31T14:53:00Z">
              <w:r w:rsidRPr="004935F7" w:rsidDel="000E40A0">
                <w:rPr>
                  <w:rFonts w:ascii="Calibri Light" w:hAnsi="Calibri Light"/>
                  <w:sz w:val="16"/>
                  <w:szCs w:val="16"/>
                  <w:lang w:val="en-US"/>
                </w:rPr>
                <w:delText>E1907-97-Standard Practices for Determining Moisture-Related Acceptability of Concrete Floors to Receive Moisture-Sensitive Finishes</w:delText>
              </w:r>
            </w:del>
            <w:ins w:id="10003"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61666CD8" w14:textId="77777777" w:rsidR="00934272" w:rsidRPr="004935F7" w:rsidRDefault="00934272" w:rsidP="004935F7">
            <w:pPr>
              <w:spacing w:after="120"/>
              <w:rPr>
                <w:rFonts w:ascii="Calibri Light" w:hAnsi="Calibri Light"/>
                <w:sz w:val="16"/>
                <w:szCs w:val="16"/>
                <w:lang w:val="en-US"/>
              </w:rPr>
            </w:pPr>
            <w:del w:id="10004" w:author="Ashan Asmone" w:date="2016-03-31T14:50:00Z">
              <w:r w:rsidRPr="004935F7" w:rsidDel="000E40A0">
                <w:rPr>
                  <w:rFonts w:ascii="Calibri Light" w:hAnsi="Calibri Light"/>
                  <w:sz w:val="16"/>
                  <w:szCs w:val="16"/>
                  <w:lang w:val="en-US"/>
                </w:rPr>
                <w:delText>D2574-00-Standard Test Method for Resistance of Emulsion Paints in the Container to Attack by Microorganisms</w:delText>
              </w:r>
            </w:del>
            <w:ins w:id="10005"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316A7C7A" w14:textId="77777777" w:rsidR="00934272" w:rsidRPr="004935F7" w:rsidRDefault="00934272" w:rsidP="004935F7">
            <w:pPr>
              <w:spacing w:after="120"/>
              <w:rPr>
                <w:rFonts w:ascii="Calibri Light" w:hAnsi="Calibri Light"/>
                <w:sz w:val="16"/>
                <w:szCs w:val="16"/>
                <w:lang w:val="en-US"/>
              </w:rPr>
            </w:pPr>
            <w:del w:id="10006" w:author="Ashan Asmone" w:date="2016-03-31T14:46:00Z">
              <w:r w:rsidRPr="004935F7" w:rsidDel="000E40A0">
                <w:rPr>
                  <w:rFonts w:ascii="Calibri Light" w:hAnsi="Calibri Light"/>
                  <w:sz w:val="16"/>
                  <w:szCs w:val="16"/>
                  <w:lang w:val="en-US"/>
                </w:rPr>
                <w:delText>D4258-83(1999)-Standard Practice for Surface Cleaning Concrete for Coating</w:delText>
              </w:r>
            </w:del>
            <w:ins w:id="10007" w:author="Ashan Asmone" w:date="2016-03-31T14:46:00Z">
              <w:r w:rsidR="000E40A0">
                <w:rPr>
                  <w:rFonts w:ascii="Calibri Light" w:hAnsi="Calibri Light"/>
                  <w:sz w:val="16"/>
                  <w:szCs w:val="16"/>
                  <w:lang w:val="en-US"/>
                </w:rPr>
                <w:t>ASTM D4258 - 05(2012) Standard Practice for Surface Cleaning Concrete for Coating</w:t>
              </w:r>
            </w:ins>
          </w:p>
          <w:p w14:paraId="5D361E46" w14:textId="77777777" w:rsidR="00934272" w:rsidRPr="004935F7" w:rsidRDefault="00934272" w:rsidP="004935F7">
            <w:pPr>
              <w:spacing w:after="120"/>
              <w:rPr>
                <w:rFonts w:ascii="Calibri Light" w:hAnsi="Calibri Light"/>
                <w:sz w:val="16"/>
                <w:szCs w:val="16"/>
                <w:lang w:val="en-US"/>
              </w:rPr>
            </w:pPr>
            <w:del w:id="10008" w:author="Ashan Asmone" w:date="2016-03-31T14:45:00Z">
              <w:r w:rsidRPr="004935F7" w:rsidDel="000E40A0">
                <w:rPr>
                  <w:rFonts w:ascii="Calibri Light" w:hAnsi="Calibri Light"/>
                  <w:sz w:val="16"/>
                  <w:szCs w:val="16"/>
                  <w:lang w:val="en-US"/>
                </w:rPr>
                <w:delText>D5098-99-Standard Specification for Artists' Acrylic Emulsion Paints</w:delText>
              </w:r>
            </w:del>
            <w:ins w:id="10009" w:author="Ashan Asmone" w:date="2016-03-31T14:45:00Z">
              <w:r w:rsidR="000E40A0">
                <w:rPr>
                  <w:rFonts w:ascii="Calibri Light" w:hAnsi="Calibri Light"/>
                  <w:sz w:val="16"/>
                  <w:szCs w:val="16"/>
                  <w:lang w:val="en-US"/>
                </w:rPr>
                <w:t>ASTM D5098 - 16 Standard Specification for Artists’ Acrylic Dispersion Paints</w:t>
              </w:r>
            </w:ins>
          </w:p>
          <w:p w14:paraId="003447FD" w14:textId="77777777" w:rsidR="00934272" w:rsidRPr="004935F7" w:rsidRDefault="00934272" w:rsidP="004935F7">
            <w:pPr>
              <w:spacing w:after="120"/>
              <w:rPr>
                <w:rFonts w:ascii="Calibri Light" w:hAnsi="Calibri Light"/>
                <w:sz w:val="16"/>
                <w:szCs w:val="16"/>
                <w:lang w:val="en-US"/>
              </w:rPr>
            </w:pPr>
            <w:del w:id="10010" w:author="Ashan Asmone" w:date="2016-03-31T14:52:00Z">
              <w:r w:rsidRPr="004935F7" w:rsidDel="000E40A0">
                <w:rPr>
                  <w:rFonts w:ascii="Calibri Light" w:hAnsi="Calibri Light"/>
                  <w:sz w:val="16"/>
                  <w:szCs w:val="16"/>
                  <w:lang w:val="en-US"/>
                </w:rPr>
                <w:delText>D5324-98-Standard Guide for Testing Water-Borne Architectural Coatings</w:delText>
              </w:r>
            </w:del>
            <w:ins w:id="10011" w:author="Ashan Asmone" w:date="2016-03-31T14:52:00Z">
              <w:r w:rsidR="000E40A0">
                <w:rPr>
                  <w:rFonts w:ascii="Calibri Light" w:hAnsi="Calibri Light"/>
                  <w:sz w:val="16"/>
                  <w:szCs w:val="16"/>
                  <w:lang w:val="en-US"/>
                </w:rPr>
                <w:t>ASTM D5324 - 10 Standard Guide for Testing Water-Borne Architectural Coatings</w:t>
              </w:r>
            </w:ins>
          </w:p>
          <w:p w14:paraId="70BA5F3E" w14:textId="77777777" w:rsidR="00934272" w:rsidRPr="004935F7" w:rsidRDefault="00934272" w:rsidP="004935F7">
            <w:pPr>
              <w:spacing w:after="120"/>
              <w:rPr>
                <w:rFonts w:ascii="Calibri Light" w:hAnsi="Calibri Light"/>
                <w:sz w:val="16"/>
                <w:szCs w:val="16"/>
                <w:lang w:val="en-US"/>
              </w:rPr>
            </w:pPr>
            <w:del w:id="10012" w:author="Ashan Asmone" w:date="2016-03-31T14:52:00Z">
              <w:r w:rsidRPr="004935F7" w:rsidDel="000E40A0">
                <w:rPr>
                  <w:rFonts w:ascii="Calibri Light" w:hAnsi="Calibri Light"/>
                  <w:sz w:val="16"/>
                  <w:szCs w:val="16"/>
                  <w:lang w:val="en-US"/>
                </w:rPr>
                <w:delText>D5146-98-Standard Guide to Testing Solvent-Borne Architectural Coatings</w:delText>
              </w:r>
            </w:del>
            <w:ins w:id="10013" w:author="Ashan Asmone" w:date="2016-03-31T14:52:00Z">
              <w:r w:rsidR="000E40A0">
                <w:rPr>
                  <w:rFonts w:ascii="Calibri Light" w:hAnsi="Calibri Light"/>
                  <w:sz w:val="16"/>
                  <w:szCs w:val="16"/>
                  <w:lang w:val="en-US"/>
                </w:rPr>
                <w:t>ASTM D5146 - 10 Standard Guide to Testing Solvent-Borne Architectural Coatings</w:t>
              </w:r>
            </w:ins>
          </w:p>
          <w:p w14:paraId="38E4BF6B" w14:textId="77777777" w:rsidR="00934272" w:rsidRPr="004935F7" w:rsidRDefault="00934272" w:rsidP="004935F7">
            <w:pPr>
              <w:spacing w:after="120"/>
              <w:rPr>
                <w:rFonts w:ascii="Calibri Light" w:hAnsi="Calibri Light"/>
                <w:sz w:val="16"/>
                <w:szCs w:val="16"/>
                <w:lang w:val="en-US"/>
              </w:rPr>
            </w:pPr>
            <w:del w:id="10014" w:author="Ashan Asmone" w:date="2016-03-31T14:54:00Z">
              <w:r w:rsidRPr="004935F7" w:rsidDel="000E40A0">
                <w:rPr>
                  <w:rFonts w:ascii="Calibri Light" w:hAnsi="Calibri Light"/>
                  <w:sz w:val="16"/>
                  <w:szCs w:val="16"/>
                  <w:lang w:val="en-US"/>
                </w:rPr>
                <w:delText>D6237-98-Standard Guide for Painting Inspectors (Concrete and Masonry Substrates)</w:delText>
              </w:r>
            </w:del>
            <w:ins w:id="10015" w:author="Ashan Asmone" w:date="2016-03-31T14:54:00Z">
              <w:r w:rsidR="000E40A0">
                <w:rPr>
                  <w:rFonts w:ascii="Calibri Light" w:hAnsi="Calibri Light"/>
                  <w:sz w:val="16"/>
                  <w:szCs w:val="16"/>
                  <w:lang w:val="en-US"/>
                </w:rPr>
                <w:t>ASTM D6237 - 09(2015) Standard Guide for Painting Inspectors (Concrete and Masonry Substrates)</w:t>
              </w:r>
            </w:ins>
          </w:p>
          <w:p w14:paraId="3A903155"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 </w:t>
            </w:r>
          </w:p>
          <w:p w14:paraId="48C14BF7" w14:textId="77777777" w:rsidR="00401C5E" w:rsidRPr="004935F7" w:rsidRDefault="00401C5E" w:rsidP="004935F7">
            <w:pPr>
              <w:spacing w:after="120"/>
              <w:rPr>
                <w:rFonts w:ascii="Calibri Light" w:hAnsi="Calibri Light"/>
                <w:sz w:val="16"/>
                <w:szCs w:val="16"/>
                <w:lang w:val="en-US"/>
              </w:rPr>
            </w:pPr>
          </w:p>
        </w:tc>
      </w:tr>
      <w:tr w:rsidR="00401C5E" w:rsidRPr="004F3C8C" w14:paraId="55BF2CE0" w14:textId="77777777" w:rsidTr="00401C5E">
        <w:tc>
          <w:tcPr>
            <w:tcW w:w="685" w:type="dxa"/>
          </w:tcPr>
          <w:p w14:paraId="2D61910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3049DEC"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Waterproofing</w:t>
            </w:r>
          </w:p>
          <w:p w14:paraId="332B0FF2"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AS 3740:1994 Waterproofing of wet areas within residential buildings </w:t>
            </w:r>
            <w:r w:rsidRPr="004935F7">
              <w:rPr>
                <w:rFonts w:ascii="Calibri Light" w:hAnsi="Calibri Light"/>
                <w:sz w:val="16"/>
                <w:szCs w:val="16"/>
                <w:lang w:val="en-US"/>
              </w:rPr>
              <w:br/>
            </w:r>
            <w:r w:rsidRPr="004935F7">
              <w:rPr>
                <w:rFonts w:ascii="Calibri Light" w:hAnsi="Calibri Light"/>
                <w:sz w:val="16"/>
                <w:szCs w:val="16"/>
                <w:lang w:val="en-US"/>
              </w:rPr>
              <w:br/>
              <w:t>AS 3740-Amdt 1:1995 Waterproofing of wet areas within residential buildings</w:t>
            </w:r>
          </w:p>
          <w:p w14:paraId="160F8D02"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Concrete</w:t>
            </w:r>
          </w:p>
          <w:p w14:paraId="6DA15440"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AS 1012.10-2000 : Methods of testing concrete - Determination of indirect tensile strength of concrete cylinders (Brasil or splitting test) </w:t>
            </w:r>
            <w:r w:rsidRPr="004935F7">
              <w:rPr>
                <w:rFonts w:ascii="Calibri Light" w:hAnsi="Calibri Light"/>
                <w:sz w:val="16"/>
                <w:szCs w:val="16"/>
                <w:lang w:val="en-US"/>
              </w:rPr>
              <w:br/>
            </w:r>
            <w:r w:rsidRPr="004935F7">
              <w:rPr>
                <w:rFonts w:ascii="Calibri Light" w:hAnsi="Calibri Light"/>
                <w:sz w:val="16"/>
                <w:szCs w:val="16"/>
                <w:lang w:val="en-US"/>
              </w:rPr>
              <w:br/>
            </w:r>
            <w:del w:id="10016" w:author="Jing Kai Toh" w:date="2016-05-12T10:01:00Z">
              <w:r w:rsidRPr="004935F7" w:rsidDel="008E751D">
                <w:rPr>
                  <w:rFonts w:ascii="Calibri Light" w:hAnsi="Calibri Light"/>
                  <w:sz w:val="16"/>
                  <w:szCs w:val="16"/>
                  <w:lang w:val="en-US"/>
                </w:rPr>
                <w:delText>DR 01033 : Chemical admixtures for concrete, mortar and grout Methods of sampling and testing admixtures for mortar and grout</w:delText>
              </w:r>
            </w:del>
            <w:ins w:id="10017" w:author="Jing Kai Toh" w:date="2016-05-12T10:01:00Z">
              <w:r w:rsidR="008E751D">
                <w:rPr>
                  <w:rFonts w:ascii="Calibri Light" w:hAnsi="Calibri Light"/>
                  <w:sz w:val="16"/>
                  <w:szCs w:val="16"/>
                  <w:lang w:val="en-US"/>
                </w:rPr>
                <w:t>AS 1478.2-2005 Chemical admixtures for concrete, mortar and grout - Methods of sampling and testing admixtures for concrete, mortar and grout</w:t>
              </w:r>
            </w:ins>
          </w:p>
          <w:p w14:paraId="612A02E0" w14:textId="77777777" w:rsidR="00934272" w:rsidRPr="004935F7" w:rsidRDefault="00934272" w:rsidP="004935F7">
            <w:pPr>
              <w:spacing w:after="120"/>
              <w:rPr>
                <w:rFonts w:ascii="Calibri Light" w:hAnsi="Calibri Light"/>
                <w:sz w:val="16"/>
                <w:szCs w:val="16"/>
                <w:lang w:val="en-US"/>
              </w:rPr>
            </w:pPr>
            <w:del w:id="10018" w:author="Jing Kai Toh" w:date="2016-05-12T09:52:00Z">
              <w:r w:rsidRPr="004935F7" w:rsidDel="008E751D">
                <w:rPr>
                  <w:rFonts w:ascii="Calibri Light" w:hAnsi="Calibri Light"/>
                  <w:sz w:val="16"/>
                  <w:szCs w:val="16"/>
                  <w:lang w:val="en-US"/>
                </w:rPr>
                <w:delText>AS 1012.1 to 21 : Methods of testing concrete</w:delText>
              </w:r>
            </w:del>
            <w:ins w:id="10019" w:author="Jing Kai Toh" w:date="2016-05-12T09:52:00Z">
              <w:r w:rsidR="008E751D">
                <w:rPr>
                  <w:rFonts w:ascii="Calibri Light" w:hAnsi="Calibri Light"/>
                  <w:sz w:val="16"/>
                  <w:szCs w:val="16"/>
                  <w:lang w:val="en-US"/>
                </w:rPr>
                <w:t>AS 1012.1:2014 Methods of testing concrete - Sampling of concrete</w:t>
              </w:r>
            </w:ins>
          </w:p>
          <w:p w14:paraId="23BD2D4F"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AS 1303-1991 : Steel reinforcing wire for concrete</w:t>
            </w:r>
          </w:p>
          <w:p w14:paraId="2B7FF2B0" w14:textId="77777777" w:rsidR="00934272" w:rsidRPr="004935F7" w:rsidRDefault="00934272" w:rsidP="004935F7">
            <w:pPr>
              <w:spacing w:after="120"/>
              <w:rPr>
                <w:rFonts w:ascii="Calibri Light" w:hAnsi="Calibri Light"/>
                <w:sz w:val="16"/>
                <w:szCs w:val="16"/>
                <w:lang w:val="en-US"/>
              </w:rPr>
            </w:pPr>
            <w:del w:id="10020" w:author="Jing Kai Toh" w:date="2016-05-12T09:50:00Z">
              <w:r w:rsidRPr="004935F7" w:rsidDel="008E751D">
                <w:rPr>
                  <w:rFonts w:ascii="Calibri Light" w:hAnsi="Calibri Light"/>
                  <w:sz w:val="16"/>
                  <w:szCs w:val="16"/>
                  <w:lang w:val="en-US"/>
                </w:rPr>
                <w:delText>AS 1379-1997/Amdt 1-2000 : Specification and supply of concrete</w:delText>
              </w:r>
            </w:del>
            <w:ins w:id="10021" w:author="Jing Kai Toh" w:date="2016-05-12T12:09:00Z">
              <w:r w:rsidR="00F8310E">
                <w:rPr>
                  <w:rFonts w:ascii="Calibri Light" w:hAnsi="Calibri Light"/>
                  <w:sz w:val="16"/>
                  <w:szCs w:val="16"/>
                  <w:lang w:val="en-US"/>
                </w:rPr>
                <w:t>concreteAS 1379-2007/Amdt 1-2009 Specification and supply of concrete - AS 1379-2007/Amdt 2-2015 Specification and supply of concrete</w:t>
              </w:r>
            </w:ins>
          </w:p>
          <w:p w14:paraId="668E0C3F" w14:textId="77777777" w:rsidR="00934272" w:rsidRPr="004935F7" w:rsidRDefault="00934272" w:rsidP="004935F7">
            <w:pPr>
              <w:spacing w:after="120"/>
              <w:rPr>
                <w:rFonts w:ascii="Calibri Light" w:hAnsi="Calibri Light"/>
                <w:sz w:val="16"/>
                <w:szCs w:val="16"/>
                <w:lang w:val="en-US"/>
              </w:rPr>
            </w:pPr>
            <w:del w:id="10022" w:author="Jing Kai Toh" w:date="2016-05-12T09:30:00Z">
              <w:r w:rsidRPr="004935F7" w:rsidDel="00907667">
                <w:rPr>
                  <w:rFonts w:ascii="Calibri Light" w:hAnsi="Calibri Light"/>
                  <w:sz w:val="16"/>
                  <w:szCs w:val="16"/>
                  <w:lang w:val="en-US"/>
                </w:rPr>
                <w:delText>AS 1478.1-2000 : Chemical admixtures for concrete, mortar and grout - Admixtures for concrete</w:delText>
              </w:r>
            </w:del>
            <w:ins w:id="10023" w:author="Jing Kai Toh" w:date="2016-05-12T09:30:00Z">
              <w:r w:rsidR="00907667">
                <w:rPr>
                  <w:rFonts w:ascii="Calibri Light" w:hAnsi="Calibri Light"/>
                  <w:sz w:val="16"/>
                  <w:szCs w:val="16"/>
                  <w:lang w:val="en-US"/>
                </w:rPr>
                <w:t>AS 1478.1-2000 Chemical admixtures for concrete, mortar and grout - Admixtures for concrete</w:t>
              </w:r>
            </w:ins>
          </w:p>
          <w:p w14:paraId="7278C392" w14:textId="77777777" w:rsidR="00934272" w:rsidRPr="004935F7" w:rsidRDefault="00934272" w:rsidP="004935F7">
            <w:pPr>
              <w:spacing w:after="120"/>
              <w:rPr>
                <w:rFonts w:ascii="Calibri Light" w:hAnsi="Calibri Light"/>
                <w:sz w:val="16"/>
                <w:szCs w:val="16"/>
                <w:lang w:val="en-US"/>
              </w:rPr>
            </w:pPr>
            <w:del w:id="10024" w:author="Jing Kai Toh" w:date="2016-05-11T18:03:00Z">
              <w:r w:rsidRPr="004935F7" w:rsidDel="00945062">
                <w:rPr>
                  <w:rFonts w:ascii="Calibri Light" w:hAnsi="Calibri Light"/>
                  <w:sz w:val="16"/>
                  <w:szCs w:val="16"/>
                  <w:lang w:val="en-US"/>
                </w:rPr>
                <w:delText>AS 2550.15-1994 : Cranes - Safe use - Concrete placing equipment</w:delText>
              </w:r>
            </w:del>
            <w:ins w:id="10025" w:author="Jing Kai Toh" w:date="2016-05-11T18:03:00Z">
              <w:r w:rsidR="00945062">
                <w:rPr>
                  <w:rFonts w:ascii="Calibri Light" w:hAnsi="Calibri Light"/>
                  <w:sz w:val="16"/>
                  <w:szCs w:val="16"/>
                  <w:lang w:val="en-US"/>
                </w:rPr>
                <w:t>AS 2550.15-1994 Cranes - Safe use - Concrete placing equipment</w:t>
              </w:r>
            </w:ins>
          </w:p>
          <w:p w14:paraId="1DF3AD74" w14:textId="77777777" w:rsidR="00934272" w:rsidRPr="004935F7" w:rsidRDefault="00934272" w:rsidP="004935F7">
            <w:pPr>
              <w:spacing w:after="120"/>
              <w:rPr>
                <w:rFonts w:ascii="Calibri Light" w:hAnsi="Calibri Light"/>
                <w:sz w:val="16"/>
                <w:szCs w:val="16"/>
                <w:lang w:val="en-US"/>
              </w:rPr>
            </w:pPr>
            <w:del w:id="10026" w:author="Jing Kai Toh" w:date="2016-05-11T18:02:00Z">
              <w:r w:rsidRPr="004935F7" w:rsidDel="00945062">
                <w:rPr>
                  <w:rFonts w:ascii="Calibri Light" w:hAnsi="Calibri Light"/>
                  <w:sz w:val="16"/>
                  <w:szCs w:val="16"/>
                  <w:lang w:val="en-US"/>
                </w:rPr>
                <w:delText>AS 3600-2001 : Concrete structures</w:delText>
              </w:r>
            </w:del>
            <w:ins w:id="10027" w:author="Jing Kai Toh" w:date="2016-05-11T18:02:00Z">
              <w:r w:rsidR="00945062">
                <w:rPr>
                  <w:rFonts w:ascii="Calibri Light" w:hAnsi="Calibri Light"/>
                  <w:sz w:val="16"/>
                  <w:szCs w:val="16"/>
                  <w:lang w:val="en-US"/>
                </w:rPr>
                <w:t>AS 3600-2009 Concrete structures</w:t>
              </w:r>
            </w:ins>
          </w:p>
          <w:p w14:paraId="285206E5" w14:textId="77777777" w:rsidR="00934272" w:rsidRPr="004935F7" w:rsidRDefault="00934272" w:rsidP="004935F7">
            <w:pPr>
              <w:spacing w:after="120"/>
              <w:rPr>
                <w:rFonts w:ascii="Calibri Light" w:hAnsi="Calibri Light"/>
                <w:sz w:val="16"/>
                <w:szCs w:val="16"/>
                <w:lang w:val="en-US"/>
              </w:rPr>
            </w:pPr>
            <w:del w:id="10028" w:author="Jing Kai Toh" w:date="2016-05-11T18:00:00Z">
              <w:r w:rsidRPr="004935F7" w:rsidDel="00945062">
                <w:rPr>
                  <w:rFonts w:ascii="Calibri Light" w:hAnsi="Calibri Light"/>
                  <w:sz w:val="16"/>
                  <w:szCs w:val="16"/>
                  <w:lang w:val="en-US"/>
                </w:rPr>
                <w:delText>AS 3648-1993 : Specification and methods of test for packaged concrete mixes</w:delText>
              </w:r>
            </w:del>
            <w:ins w:id="10029" w:author="Jing Kai Toh" w:date="2016-05-11T18:00:00Z">
              <w:r w:rsidR="00945062">
                <w:rPr>
                  <w:rFonts w:ascii="Calibri Light" w:hAnsi="Calibri Light"/>
                  <w:sz w:val="16"/>
                  <w:szCs w:val="16"/>
                  <w:lang w:val="en-US"/>
                </w:rPr>
                <w:t>AS 3648-1993 : Specification and methods of test for packaged concrete mixes</w:t>
              </w:r>
            </w:ins>
          </w:p>
          <w:p w14:paraId="6DDF4B2B"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Plaster</w:t>
            </w:r>
          </w:p>
          <w:p w14:paraId="2A539181"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AS 2185-1978: Fibrous plaster products </w:t>
            </w:r>
          </w:p>
          <w:p w14:paraId="6301D675"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AS 2592-1983: Gypsum plaster for building purposes</w:t>
            </w:r>
          </w:p>
          <w:p w14:paraId="588D231D"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Paints</w:t>
            </w:r>
          </w:p>
          <w:p w14:paraId="3988FCDB"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HB 73.1-1995: Handbook of Australian Paint Standards - General</w:t>
            </w:r>
          </w:p>
          <w:p w14:paraId="575937EC"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HB 73.2-1995: Handbook of Australian Paint Standards - Test methods</w:t>
            </w:r>
          </w:p>
          <w:p w14:paraId="14C334D3"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AS 1580.101.1:1999: Paints and related materials - Methods of test - Conditions of test - Temperature, humidity and airflow control</w:t>
            </w:r>
          </w:p>
          <w:p w14:paraId="1FCE3F32"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AS 1580.107.2:1995:Paints and related materials - Methods of test - Determination of wet film thickness from wet film mass</w:t>
            </w:r>
          </w:p>
          <w:p w14:paraId="465B3203"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AS 1580.408.5:1994: Paints and related materials - Methods of test - Adhesion - Pull-off test</w:t>
            </w:r>
          </w:p>
          <w:p w14:paraId="339A768E"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AS 1580.481.1.10:1998:Paints and related materials - Methods of test - Coatings - Exposed to weathering - Degree of flaking and peeling</w:t>
            </w:r>
          </w:p>
          <w:p w14:paraId="47C2FAC7"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AS 1580.481.1.13:1998:Paints and related materials - Methods of test - Coatings - Exposed to weathering - Degree of fungal or algal growth</w:t>
            </w:r>
          </w:p>
          <w:p w14:paraId="1E1B924A"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AS 1580.481.1.9:1998:Paints and related materials - Methods of test - Coatings - Exposed to weathering - Degree of blistering</w:t>
            </w:r>
          </w:p>
          <w:p w14:paraId="22C7ED3D"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AS 2310:1995: Glossary of paint and painting terms</w:t>
            </w:r>
          </w:p>
          <w:p w14:paraId="6AE4F428"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AS 2311:2000:Guide to the painting of buildings</w:t>
            </w:r>
          </w:p>
          <w:p w14:paraId="6C7788CE"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AS 3730.0-1991:Guide to the properties of paints for buildings: General information on the specification, purchasing and testing of paints</w:t>
            </w:r>
          </w:p>
          <w:p w14:paraId="40C844CA"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AS 3730.100-1994:Guide to the properties of paints for buildings: Introduction and list of guides</w:t>
            </w:r>
          </w:p>
          <w:p w14:paraId="5E03E042" w14:textId="77777777" w:rsidR="00401C5E" w:rsidRPr="004935F7" w:rsidRDefault="00401C5E" w:rsidP="004935F7">
            <w:pPr>
              <w:spacing w:after="120"/>
              <w:rPr>
                <w:rFonts w:ascii="Calibri Light" w:hAnsi="Calibri Light"/>
                <w:sz w:val="16"/>
                <w:szCs w:val="16"/>
                <w:lang w:val="en-US"/>
              </w:rPr>
            </w:pPr>
          </w:p>
        </w:tc>
      </w:tr>
      <w:tr w:rsidR="00401C5E" w:rsidRPr="004F3C8C" w14:paraId="4B3532C1" w14:textId="77777777" w:rsidTr="00401C5E">
        <w:tc>
          <w:tcPr>
            <w:tcW w:w="685" w:type="dxa"/>
          </w:tcPr>
          <w:p w14:paraId="2229729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2B1E66FF"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Waterproofing</w:t>
            </w:r>
          </w:p>
          <w:p w14:paraId="48621170"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SS CP 82:1999 Code of practice- waterproofing of reinforced concrete buildings</w:t>
            </w:r>
          </w:p>
          <w:p w14:paraId="7543D67E"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Concrete</w:t>
            </w:r>
          </w:p>
          <w:p w14:paraId="468893B0" w14:textId="77777777" w:rsidR="00934272" w:rsidRPr="004935F7" w:rsidRDefault="00934272" w:rsidP="004935F7">
            <w:pPr>
              <w:spacing w:after="120"/>
              <w:rPr>
                <w:rFonts w:ascii="Calibri Light" w:hAnsi="Calibri Light"/>
                <w:sz w:val="16"/>
                <w:szCs w:val="16"/>
                <w:lang w:val="en-US"/>
              </w:rPr>
            </w:pPr>
            <w:del w:id="10030" w:author="Ashan Senel Asmone" w:date="2016-03-21T13:53:00Z">
              <w:r w:rsidRPr="004935F7" w:rsidDel="00EB11C2">
                <w:rPr>
                  <w:rFonts w:ascii="Calibri Light" w:hAnsi="Calibri Light"/>
                  <w:sz w:val="16"/>
                  <w:szCs w:val="16"/>
                  <w:lang w:val="en-US"/>
                </w:rPr>
                <w:delText>SS 26: 2000 Ordinary Portland Cement</w:delText>
              </w:r>
            </w:del>
            <w:ins w:id="10031" w:author="Ashan Senel Asmone" w:date="2016-03-21T13:53:00Z">
              <w:r w:rsidR="00EB11C2">
                <w:rPr>
                  <w:rFonts w:ascii="Calibri Light" w:hAnsi="Calibri Light"/>
                  <w:sz w:val="16"/>
                  <w:szCs w:val="16"/>
                  <w:lang w:val="en-US"/>
                </w:rPr>
                <w:t>SS EN 197 - 1 : 2014 Cement - Part 1 : Composition, specifications and conformity criteria for common cement/ SS EN 197 - 2 : 2014 Cement - Part 2 : Conformity evaluation</w:t>
              </w:r>
            </w:ins>
          </w:p>
          <w:p w14:paraId="0096A0C8"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SS 31:1998 Aggregates from natural sources for concrete</w:t>
            </w:r>
          </w:p>
          <w:p w14:paraId="2DA2C3F7"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SS 32:1985 Welded steel fabric for the reinforcement of concrete</w:t>
            </w:r>
          </w:p>
          <w:p w14:paraId="5844B41F"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SS 78: 1987-1991 Testing concrete</w:t>
            </w:r>
          </w:p>
          <w:p w14:paraId="5EBEE2FD"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SS 289-Part 1 to 4:2000 Ready Mix Concrete </w:t>
            </w:r>
            <w:r w:rsidRPr="004935F7">
              <w:rPr>
                <w:rFonts w:ascii="Calibri Light" w:hAnsi="Calibri Light"/>
                <w:sz w:val="16"/>
                <w:szCs w:val="16"/>
                <w:lang w:val="en-US"/>
              </w:rPr>
              <w:br/>
            </w:r>
            <w:r w:rsidRPr="004935F7">
              <w:rPr>
                <w:rFonts w:ascii="Calibri Light" w:hAnsi="Calibri Light"/>
                <w:sz w:val="16"/>
                <w:szCs w:val="16"/>
                <w:lang w:val="en-US"/>
              </w:rPr>
              <w:br/>
              <w:t>SS 320: 1987 Concrete admixtures</w:t>
            </w:r>
          </w:p>
          <w:p w14:paraId="5C16DE46"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SS 397: 1997 Methods of testing cement</w:t>
            </w:r>
          </w:p>
          <w:p w14:paraId="7459FF84"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Plaster</w:t>
            </w:r>
          </w:p>
          <w:p w14:paraId="3BAC4DDC" w14:textId="77777777" w:rsidR="00934272" w:rsidRPr="004935F7" w:rsidRDefault="00934272" w:rsidP="004935F7">
            <w:pPr>
              <w:spacing w:after="120"/>
              <w:rPr>
                <w:rFonts w:ascii="Calibri Light" w:hAnsi="Calibri Light"/>
                <w:sz w:val="16"/>
                <w:szCs w:val="16"/>
                <w:lang w:val="en-US"/>
              </w:rPr>
            </w:pPr>
            <w:del w:id="10032" w:author="Ashan Senel Asmone" w:date="2016-03-21T16:22:00Z">
              <w:r w:rsidRPr="004935F7" w:rsidDel="00A42019">
                <w:rPr>
                  <w:rFonts w:ascii="Calibri Light" w:hAnsi="Calibri Light"/>
                  <w:sz w:val="16"/>
                  <w:szCs w:val="16"/>
                  <w:lang w:val="en-US"/>
                </w:rPr>
                <w:delText>CP 56 : 1991 Code of practice for internal plastering</w:delText>
              </w:r>
            </w:del>
            <w:ins w:id="10033" w:author="Ashan Senel Asmone" w:date="2016-03-21T16:22:00Z">
              <w:r w:rsidR="00A42019">
                <w:rPr>
                  <w:rFonts w:ascii="Calibri Light" w:hAnsi="Calibri Light"/>
                  <w:sz w:val="16"/>
                  <w:szCs w:val="16"/>
                  <w:lang w:val="en-US"/>
                </w:rPr>
                <w:t>CP 56 : 1991 Code of practice for internal plastering</w:t>
              </w:r>
            </w:ins>
          </w:p>
          <w:p w14:paraId="5C33C1C5"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Paints</w:t>
            </w:r>
          </w:p>
          <w:p w14:paraId="489D7C08"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SS 5: 1992 Methods of tests for paints, varnishes and related materials</w:t>
            </w:r>
            <w:r w:rsidRPr="004935F7">
              <w:rPr>
                <w:rFonts w:ascii="Calibri Light" w:hAnsi="Calibri Light"/>
                <w:sz w:val="16"/>
                <w:szCs w:val="16"/>
                <w:lang w:val="en-US"/>
              </w:rPr>
              <w:br/>
            </w:r>
            <w:r w:rsidRPr="004935F7">
              <w:rPr>
                <w:rFonts w:ascii="Calibri Light" w:hAnsi="Calibri Light"/>
                <w:sz w:val="16"/>
                <w:szCs w:val="16"/>
                <w:lang w:val="en-US"/>
              </w:rPr>
              <w:br/>
              <w:t>SS 7: 1998 Paint: finishing, gloss enamel</w:t>
            </w:r>
          </w:p>
          <w:p w14:paraId="5CAC1419"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SS CP 22:1981 Painting of buildings</w:t>
            </w:r>
          </w:p>
          <w:p w14:paraId="508BF113"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SS 34: 1998 Undercoat for gloss enamel</w:t>
            </w:r>
          </w:p>
          <w:p w14:paraId="23AC589F"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SS 150: 1998 Emulsion paints for decorative purposes</w:t>
            </w:r>
          </w:p>
          <w:p w14:paraId="25D082C3" w14:textId="77777777" w:rsidR="00401C5E" w:rsidRPr="004935F7" w:rsidRDefault="00401C5E" w:rsidP="004935F7">
            <w:pPr>
              <w:spacing w:after="120"/>
              <w:rPr>
                <w:rFonts w:ascii="Calibri Light" w:hAnsi="Calibri Light"/>
                <w:sz w:val="16"/>
                <w:szCs w:val="16"/>
                <w:lang w:val="en-US"/>
              </w:rPr>
            </w:pPr>
          </w:p>
        </w:tc>
      </w:tr>
      <w:tr w:rsidR="00401C5E" w:rsidRPr="004F3C8C" w14:paraId="42B49105" w14:textId="77777777" w:rsidTr="00401C5E">
        <w:tc>
          <w:tcPr>
            <w:tcW w:w="685" w:type="dxa"/>
          </w:tcPr>
          <w:p w14:paraId="52E8EDA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4CF11952"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Concrete</w:t>
            </w:r>
          </w:p>
          <w:p w14:paraId="586544D7" w14:textId="77777777" w:rsidR="00934272" w:rsidRPr="004935F7" w:rsidRDefault="00934272" w:rsidP="004935F7">
            <w:pPr>
              <w:spacing w:after="120"/>
              <w:rPr>
                <w:rFonts w:ascii="Calibri Light" w:hAnsi="Calibri Light"/>
                <w:sz w:val="16"/>
                <w:szCs w:val="16"/>
                <w:lang w:val="en-US"/>
              </w:rPr>
            </w:pPr>
            <w:del w:id="10034" w:author="Jing Kai Toh" w:date="2016-05-11T17:32:00Z">
              <w:r w:rsidRPr="004935F7" w:rsidDel="005B3846">
                <w:rPr>
                  <w:rFonts w:ascii="Calibri Light" w:hAnsi="Calibri Light"/>
                  <w:sz w:val="16"/>
                  <w:szCs w:val="16"/>
                  <w:lang w:val="en-US"/>
                </w:rPr>
                <w:delText>ISO 1920: 1976 Concrete tests -- Dimensions, tolerances and applicability of test specimens </w:delText>
              </w:r>
            </w:del>
            <w:ins w:id="10035" w:author="Jing Kai Toh" w:date="2016-05-11T17:32:00Z">
              <w:r w:rsidR="005B3846">
                <w:rPr>
                  <w:rFonts w:ascii="Calibri Light" w:hAnsi="Calibri Light"/>
                  <w:sz w:val="16"/>
                  <w:szCs w:val="16"/>
                  <w:lang w:val="en-US"/>
                </w:rPr>
                <w:t>ISO 1920-3:2004 Testing of concrete -- Part 3: Making and curing test specimens</w:t>
              </w:r>
            </w:ins>
            <w:r w:rsidRPr="004935F7">
              <w:rPr>
                <w:rFonts w:ascii="Calibri Light" w:hAnsi="Calibri Light"/>
                <w:sz w:val="16"/>
                <w:szCs w:val="16"/>
                <w:lang w:val="en-US"/>
              </w:rPr>
              <w:br/>
            </w:r>
            <w:r w:rsidRPr="004935F7">
              <w:rPr>
                <w:rFonts w:ascii="Calibri Light" w:hAnsi="Calibri Light"/>
                <w:sz w:val="16"/>
                <w:szCs w:val="16"/>
                <w:lang w:val="en-US"/>
              </w:rPr>
              <w:br/>
            </w:r>
            <w:del w:id="10036" w:author="Jing Kai Toh" w:date="2016-05-11T17:31:00Z">
              <w:r w:rsidRPr="004935F7" w:rsidDel="005B3846">
                <w:rPr>
                  <w:rFonts w:ascii="Calibri Light" w:hAnsi="Calibri Light"/>
                  <w:sz w:val="16"/>
                  <w:szCs w:val="16"/>
                  <w:lang w:val="en-US"/>
                </w:rPr>
                <w:delText>ISO 2736-1: 1986 Concrete tests -- Test specimens -- Part 1: Sampling of fresh concrete</w:delText>
              </w:r>
            </w:del>
            <w:ins w:id="10037" w:author="Jing Kai Toh" w:date="2016-05-11T17:31:00Z">
              <w:r w:rsidR="005B3846">
                <w:rPr>
                  <w:rFonts w:ascii="Calibri Light" w:hAnsi="Calibri Light"/>
                  <w:sz w:val="16"/>
                  <w:szCs w:val="16"/>
                  <w:lang w:val="en-US"/>
                </w:rPr>
                <w:t>ISO 1920-1:2004 Testing of concrete -- Part 1: Sampling of fresh concrete</w:t>
              </w:r>
            </w:ins>
          </w:p>
          <w:p w14:paraId="400ED515" w14:textId="77777777" w:rsidR="00934272" w:rsidRPr="004935F7" w:rsidRDefault="00934272" w:rsidP="004935F7">
            <w:pPr>
              <w:spacing w:after="120"/>
              <w:rPr>
                <w:rFonts w:ascii="Calibri Light" w:hAnsi="Calibri Light"/>
                <w:sz w:val="16"/>
                <w:szCs w:val="16"/>
                <w:lang w:val="en-US"/>
              </w:rPr>
            </w:pPr>
            <w:del w:id="10038" w:author="Jing Kai Toh" w:date="2016-05-11T17:30:00Z">
              <w:r w:rsidRPr="004935F7" w:rsidDel="005B3846">
                <w:rPr>
                  <w:rFonts w:ascii="Calibri Light" w:hAnsi="Calibri Light"/>
                  <w:sz w:val="16"/>
                  <w:szCs w:val="16"/>
                  <w:lang w:val="en-US"/>
                </w:rPr>
                <w:delText>ISO 2736-2: 1986 Concrete tests -- Test specimens -- Part 2: Making and curing of test specimens for strength tests</w:delText>
              </w:r>
            </w:del>
            <w:ins w:id="10039" w:author="Jing Kai Toh" w:date="2016-05-11T17:30:00Z">
              <w:r w:rsidR="005B3846">
                <w:rPr>
                  <w:rFonts w:ascii="Calibri Light" w:hAnsi="Calibri Light"/>
                  <w:sz w:val="16"/>
                  <w:szCs w:val="16"/>
                  <w:lang w:val="en-US"/>
                </w:rPr>
                <w:t>ISO 1920-3:2004 Testing of concrete -- Part 3: Making and curing test specimens</w:t>
              </w:r>
            </w:ins>
          </w:p>
          <w:p w14:paraId="14114C77" w14:textId="77777777" w:rsidR="00934272" w:rsidRPr="004935F7" w:rsidRDefault="00934272" w:rsidP="004935F7">
            <w:pPr>
              <w:spacing w:after="120"/>
              <w:rPr>
                <w:rFonts w:ascii="Calibri Light" w:hAnsi="Calibri Light"/>
                <w:sz w:val="16"/>
                <w:szCs w:val="16"/>
                <w:lang w:val="en-US"/>
              </w:rPr>
            </w:pPr>
            <w:del w:id="10040" w:author="Jing Kai Toh" w:date="2016-05-11T17:27:00Z">
              <w:r w:rsidRPr="004935F7" w:rsidDel="005B3846">
                <w:rPr>
                  <w:rFonts w:ascii="Calibri Light" w:hAnsi="Calibri Light"/>
                  <w:sz w:val="16"/>
                  <w:szCs w:val="16"/>
                  <w:lang w:val="en-US"/>
                </w:rPr>
                <w:delText>ISO 3766: 1995 Construction drawings -- Simplified representation of concrete reinforcement</w:delText>
              </w:r>
            </w:del>
            <w:ins w:id="10041" w:author="Jing Kai Toh" w:date="2016-05-11T17:27:00Z">
              <w:r w:rsidR="005B3846">
                <w:rPr>
                  <w:rFonts w:ascii="Calibri Light" w:hAnsi="Calibri Light"/>
                  <w:sz w:val="16"/>
                  <w:szCs w:val="16"/>
                  <w:lang w:val="en-US"/>
                </w:rPr>
                <w:t>ISO 3766:2003 Construction drawings -- Simplified representation of concrete reinforcement</w:t>
              </w:r>
            </w:ins>
          </w:p>
          <w:p w14:paraId="76AF2FCB" w14:textId="77777777" w:rsidR="00934272" w:rsidRPr="004935F7" w:rsidRDefault="00934272" w:rsidP="004935F7">
            <w:pPr>
              <w:spacing w:after="120"/>
              <w:rPr>
                <w:rFonts w:ascii="Calibri Light" w:hAnsi="Calibri Light"/>
                <w:sz w:val="16"/>
                <w:szCs w:val="16"/>
                <w:lang w:val="en-US"/>
              </w:rPr>
            </w:pPr>
            <w:del w:id="10042" w:author="Jing Kai Toh" w:date="2016-05-11T17:25:00Z">
              <w:r w:rsidRPr="004935F7" w:rsidDel="005B3846">
                <w:rPr>
                  <w:rFonts w:ascii="Calibri Light" w:hAnsi="Calibri Light"/>
                  <w:sz w:val="16"/>
                  <w:szCs w:val="16"/>
                  <w:lang w:val="en-US"/>
                </w:rPr>
                <w:delText>ISO 3893: 1977 Concrete -- Classification by compressive strength</w:delText>
              </w:r>
            </w:del>
            <w:ins w:id="10043" w:author="Jing Kai Toh" w:date="2016-05-11T17:25:00Z">
              <w:r w:rsidR="005B3846">
                <w:rPr>
                  <w:rFonts w:ascii="Calibri Light" w:hAnsi="Calibri Light"/>
                  <w:sz w:val="16"/>
                  <w:szCs w:val="16"/>
                  <w:lang w:val="en-US"/>
                </w:rPr>
                <w:t>ISO 3893:1977 Concrete -- Classification by compressive strength</w:t>
              </w:r>
            </w:ins>
          </w:p>
          <w:p w14:paraId="39C97249" w14:textId="77777777" w:rsidR="00934272" w:rsidRPr="004935F7" w:rsidRDefault="00934272" w:rsidP="004935F7">
            <w:pPr>
              <w:spacing w:after="120"/>
              <w:rPr>
                <w:rFonts w:ascii="Calibri Light" w:hAnsi="Calibri Light"/>
                <w:sz w:val="16"/>
                <w:szCs w:val="16"/>
                <w:lang w:val="en-US"/>
              </w:rPr>
            </w:pPr>
            <w:del w:id="10044" w:author="Jing Kai Toh" w:date="2016-05-11T17:24:00Z">
              <w:r w:rsidRPr="004935F7" w:rsidDel="005B3846">
                <w:rPr>
                  <w:rFonts w:ascii="Calibri Light" w:hAnsi="Calibri Light"/>
                  <w:sz w:val="16"/>
                  <w:szCs w:val="16"/>
                  <w:lang w:val="en-US"/>
                </w:rPr>
                <w:delText>ISO 4012: 1978 Concrete -- Determination of compressive strength of test specimens</w:delText>
              </w:r>
            </w:del>
            <w:ins w:id="10045" w:author="Jing Kai Toh" w:date="2016-05-11T17:24:00Z">
              <w:r w:rsidR="005B3846">
                <w:rPr>
                  <w:rFonts w:ascii="Calibri Light" w:hAnsi="Calibri Light"/>
                  <w:sz w:val="16"/>
                  <w:szCs w:val="16"/>
                  <w:lang w:val="en-US"/>
                </w:rPr>
                <w:t>ISO 1920-4:2005 Testing of concrete -- Part 4: Strength of hardened concrete</w:t>
              </w:r>
            </w:ins>
          </w:p>
          <w:p w14:paraId="003237F6" w14:textId="77777777" w:rsidR="00934272" w:rsidRPr="004935F7" w:rsidRDefault="00934272" w:rsidP="004935F7">
            <w:pPr>
              <w:spacing w:after="120"/>
              <w:rPr>
                <w:rFonts w:ascii="Calibri Light" w:hAnsi="Calibri Light"/>
                <w:sz w:val="16"/>
                <w:szCs w:val="16"/>
                <w:lang w:val="en-US"/>
              </w:rPr>
            </w:pPr>
            <w:del w:id="10046" w:author="Jing Kai Toh" w:date="2016-05-11T17:23:00Z">
              <w:r w:rsidRPr="004935F7" w:rsidDel="005B3846">
                <w:rPr>
                  <w:rFonts w:ascii="Calibri Light" w:hAnsi="Calibri Light"/>
                  <w:sz w:val="16"/>
                  <w:szCs w:val="16"/>
                  <w:lang w:val="en-US"/>
                </w:rPr>
                <w:delText>ISO 4013: 1978 Concrete -- Determination of flexural strength of test specimens</w:delText>
              </w:r>
            </w:del>
            <w:ins w:id="10047" w:author="Jing Kai Toh" w:date="2016-05-11T17:23:00Z">
              <w:r w:rsidR="005B3846">
                <w:rPr>
                  <w:rFonts w:ascii="Calibri Light" w:hAnsi="Calibri Light"/>
                  <w:sz w:val="16"/>
                  <w:szCs w:val="16"/>
                  <w:lang w:val="en-US"/>
                </w:rPr>
                <w:t>ISO 1920-4:2005 Testing of concrete -- Part 4: Strength of hardened concrete</w:t>
              </w:r>
            </w:ins>
          </w:p>
          <w:p w14:paraId="219978E3" w14:textId="77777777" w:rsidR="00934272" w:rsidRPr="004935F7" w:rsidRDefault="00934272" w:rsidP="004935F7">
            <w:pPr>
              <w:spacing w:after="120"/>
              <w:rPr>
                <w:rFonts w:ascii="Calibri Light" w:hAnsi="Calibri Light"/>
                <w:sz w:val="16"/>
                <w:szCs w:val="16"/>
                <w:lang w:val="en-US"/>
              </w:rPr>
            </w:pPr>
            <w:del w:id="10048" w:author="Jing Kai Toh" w:date="2016-05-11T17:21:00Z">
              <w:r w:rsidRPr="004935F7" w:rsidDel="005B3846">
                <w:rPr>
                  <w:rFonts w:ascii="Calibri Light" w:hAnsi="Calibri Light"/>
                  <w:sz w:val="16"/>
                  <w:szCs w:val="16"/>
                  <w:lang w:val="en-US"/>
                </w:rPr>
                <w:delText>ISO 4103: 1979 Concrete -- Classification of consistency</w:delText>
              </w:r>
            </w:del>
            <w:ins w:id="10049" w:author="Jing Kai Toh" w:date="2016-05-11T17:21:00Z">
              <w:r w:rsidR="005B3846">
                <w:rPr>
                  <w:rFonts w:ascii="Calibri Light" w:hAnsi="Calibri Light"/>
                  <w:sz w:val="16"/>
                  <w:szCs w:val="16"/>
                  <w:lang w:val="en-US"/>
                </w:rPr>
                <w:t>ISO 4103:1979 Concrete -- Classification of consistency</w:t>
              </w:r>
            </w:ins>
          </w:p>
          <w:p w14:paraId="17BF6FDD" w14:textId="77777777" w:rsidR="00934272" w:rsidRPr="004935F7" w:rsidRDefault="00934272" w:rsidP="004935F7">
            <w:pPr>
              <w:spacing w:after="120"/>
              <w:rPr>
                <w:rFonts w:ascii="Calibri Light" w:hAnsi="Calibri Light"/>
                <w:sz w:val="16"/>
                <w:szCs w:val="16"/>
                <w:lang w:val="en-US"/>
              </w:rPr>
            </w:pPr>
            <w:del w:id="10050" w:author="Jing Kai Toh" w:date="2016-05-11T17:20:00Z">
              <w:r w:rsidRPr="004935F7" w:rsidDel="005B3846">
                <w:rPr>
                  <w:rFonts w:ascii="Calibri Light" w:hAnsi="Calibri Light"/>
                  <w:sz w:val="16"/>
                  <w:szCs w:val="16"/>
                  <w:lang w:val="en-US"/>
                </w:rPr>
                <w:delText>ISO 4108: 1980 Concrete -- Determination of tensile splitting strength of test specimens</w:delText>
              </w:r>
            </w:del>
            <w:ins w:id="10051" w:author="Jing Kai Toh" w:date="2016-05-11T17:20:00Z">
              <w:r w:rsidR="005B3846">
                <w:rPr>
                  <w:rFonts w:ascii="Calibri Light" w:hAnsi="Calibri Light"/>
                  <w:sz w:val="16"/>
                  <w:szCs w:val="16"/>
                  <w:lang w:val="en-US"/>
                </w:rPr>
                <w:t>ISO 1920-4:2005 Testing of concrete -- Part 4: Strength of hardened concrete</w:t>
              </w:r>
            </w:ins>
          </w:p>
          <w:p w14:paraId="26333985" w14:textId="77777777" w:rsidR="00934272" w:rsidRPr="004935F7" w:rsidRDefault="00934272" w:rsidP="004935F7">
            <w:pPr>
              <w:spacing w:after="120"/>
              <w:rPr>
                <w:rFonts w:ascii="Calibri Light" w:hAnsi="Calibri Light"/>
                <w:sz w:val="16"/>
                <w:szCs w:val="16"/>
                <w:lang w:val="en-US"/>
              </w:rPr>
            </w:pPr>
            <w:del w:id="10052" w:author="Jing Kai Toh" w:date="2016-05-11T17:19:00Z">
              <w:r w:rsidRPr="004935F7" w:rsidDel="005B3846">
                <w:rPr>
                  <w:rFonts w:ascii="Calibri Light" w:hAnsi="Calibri Light"/>
                  <w:sz w:val="16"/>
                  <w:szCs w:val="16"/>
                  <w:lang w:val="en-US"/>
                </w:rPr>
                <w:delText>ISO 4109: 1980 Fresh concrete -- Determination of the consistency -- Slump test</w:delText>
              </w:r>
            </w:del>
            <w:ins w:id="10053" w:author="Jing Kai Toh" w:date="2016-05-11T17:19:00Z">
              <w:r w:rsidR="005B3846">
                <w:rPr>
                  <w:rFonts w:ascii="Calibri Light" w:hAnsi="Calibri Light"/>
                  <w:sz w:val="16"/>
                  <w:szCs w:val="16"/>
                  <w:lang w:val="en-US"/>
                </w:rPr>
                <w:t>ISO 1920-2:2005 Testing of concrete -- Part 2: Properties of fresh concrete</w:t>
              </w:r>
            </w:ins>
          </w:p>
          <w:p w14:paraId="16325AB1" w14:textId="77777777" w:rsidR="00934272" w:rsidRPr="004935F7" w:rsidRDefault="00934272" w:rsidP="004935F7">
            <w:pPr>
              <w:spacing w:after="120"/>
              <w:rPr>
                <w:rFonts w:ascii="Calibri Light" w:hAnsi="Calibri Light"/>
                <w:sz w:val="16"/>
                <w:szCs w:val="16"/>
                <w:lang w:val="en-US"/>
              </w:rPr>
            </w:pPr>
            <w:del w:id="10054" w:author="Jing Kai Toh" w:date="2016-05-11T17:19:00Z">
              <w:r w:rsidRPr="004935F7" w:rsidDel="005B3846">
                <w:rPr>
                  <w:rFonts w:ascii="Calibri Light" w:hAnsi="Calibri Light"/>
                  <w:sz w:val="16"/>
                  <w:szCs w:val="16"/>
                  <w:lang w:val="en-US"/>
                </w:rPr>
                <w:delText>ISO 4110: 1979 Fresh concrete -- Determination of the consistency -- Vebe test</w:delText>
              </w:r>
            </w:del>
            <w:ins w:id="10055" w:author="Jing Kai Toh" w:date="2016-05-11T17:19:00Z">
              <w:r w:rsidR="005B3846">
                <w:rPr>
                  <w:rFonts w:ascii="Calibri Light" w:hAnsi="Calibri Light"/>
                  <w:sz w:val="16"/>
                  <w:szCs w:val="16"/>
                  <w:lang w:val="en-US"/>
                </w:rPr>
                <w:t>ISO 1920-2:2005 Testing of concrete -- Part 2: Properties of fresh concrete</w:t>
              </w:r>
            </w:ins>
          </w:p>
          <w:p w14:paraId="24CDF4B2" w14:textId="77777777" w:rsidR="00934272" w:rsidRPr="004935F7" w:rsidRDefault="00934272" w:rsidP="004935F7">
            <w:pPr>
              <w:spacing w:after="120"/>
              <w:rPr>
                <w:rFonts w:ascii="Calibri Light" w:hAnsi="Calibri Light"/>
                <w:sz w:val="16"/>
                <w:szCs w:val="16"/>
                <w:lang w:val="en-US"/>
              </w:rPr>
            </w:pPr>
            <w:del w:id="10056" w:author="Jing Kai Toh" w:date="2016-05-11T17:18:00Z">
              <w:r w:rsidRPr="004935F7" w:rsidDel="005B3846">
                <w:rPr>
                  <w:rFonts w:ascii="Calibri Light" w:hAnsi="Calibri Light"/>
                  <w:sz w:val="16"/>
                  <w:szCs w:val="16"/>
                  <w:lang w:val="en-US"/>
                </w:rPr>
                <w:delText>ISO 4111: 1979 Fresh concrete -- Determination of consistency -- Degree of compactibility (Compaction index)</w:delText>
              </w:r>
            </w:del>
            <w:ins w:id="10057" w:author="Jing Kai Toh" w:date="2016-05-11T17:18:00Z">
              <w:r w:rsidR="005B3846">
                <w:rPr>
                  <w:rFonts w:ascii="Calibri Light" w:hAnsi="Calibri Light"/>
                  <w:sz w:val="16"/>
                  <w:szCs w:val="16"/>
                  <w:lang w:val="en-US"/>
                </w:rPr>
                <w:t>ISO 1920-2:2005 Testing of concrete -- Part 2: Properties of fresh concrete</w:t>
              </w:r>
            </w:ins>
          </w:p>
          <w:p w14:paraId="0C311394" w14:textId="77777777" w:rsidR="00934272" w:rsidRPr="004935F7" w:rsidRDefault="00934272" w:rsidP="004935F7">
            <w:pPr>
              <w:spacing w:after="120"/>
              <w:rPr>
                <w:rFonts w:ascii="Calibri Light" w:hAnsi="Calibri Light"/>
                <w:sz w:val="16"/>
                <w:szCs w:val="16"/>
                <w:lang w:val="en-US"/>
              </w:rPr>
            </w:pPr>
            <w:del w:id="10058" w:author="Jing Kai Toh" w:date="2016-05-11T17:14:00Z">
              <w:r w:rsidRPr="004935F7" w:rsidDel="004B5EE0">
                <w:rPr>
                  <w:rFonts w:ascii="Calibri Light" w:hAnsi="Calibri Light"/>
                  <w:sz w:val="16"/>
                  <w:szCs w:val="16"/>
                  <w:lang w:val="en-US"/>
                </w:rPr>
                <w:delText>ISO 4635: 1982 Rubber, vulcanized -- Preformed compression seals for use between concrete motorway paving sections -- Specification for material</w:delText>
              </w:r>
            </w:del>
            <w:ins w:id="10059" w:author="Jing Kai Toh" w:date="2016-05-11T17:14:00Z">
              <w:r w:rsidR="004B5EE0">
                <w:rPr>
                  <w:rFonts w:ascii="Calibri Light" w:hAnsi="Calibri Light"/>
                  <w:sz w:val="16"/>
                  <w:szCs w:val="16"/>
                  <w:lang w:val="en-US"/>
                </w:rPr>
                <w:t>ISO 4635:2011 Rubber, vulcanized -- Preformed joint seals for use between concrete paving sections of highways -- Specification</w:t>
              </w:r>
            </w:ins>
          </w:p>
          <w:p w14:paraId="51C8D01C" w14:textId="77777777" w:rsidR="00934272" w:rsidRPr="004935F7" w:rsidRDefault="00934272" w:rsidP="004935F7">
            <w:pPr>
              <w:spacing w:after="120"/>
              <w:rPr>
                <w:rFonts w:ascii="Calibri Light" w:hAnsi="Calibri Light"/>
                <w:sz w:val="16"/>
                <w:szCs w:val="16"/>
                <w:lang w:val="en-US"/>
              </w:rPr>
            </w:pPr>
            <w:del w:id="10060" w:author="Jing Kai Toh" w:date="2016-05-11T17:12:00Z">
              <w:r w:rsidRPr="004935F7" w:rsidDel="004B5EE0">
                <w:rPr>
                  <w:rFonts w:ascii="Calibri Light" w:hAnsi="Calibri Light"/>
                  <w:sz w:val="16"/>
                  <w:szCs w:val="16"/>
                  <w:lang w:val="en-US"/>
                </w:rPr>
                <w:delText>ISO 4848: 1980 Concrete -- Determination of air content of freshly mixed concrete -- Pressure method</w:delText>
              </w:r>
            </w:del>
            <w:ins w:id="10061" w:author="Jing Kai Toh" w:date="2016-05-11T17:12:00Z">
              <w:r w:rsidR="004B5EE0">
                <w:rPr>
                  <w:rFonts w:ascii="Calibri Light" w:hAnsi="Calibri Light"/>
                  <w:sz w:val="16"/>
                  <w:szCs w:val="16"/>
                  <w:lang w:val="en-US"/>
                </w:rPr>
                <w:t>ISO 1920-2:2005 Testing of concrete -- Part 2: Properties of fresh concrete</w:t>
              </w:r>
            </w:ins>
          </w:p>
          <w:p w14:paraId="1FE4969E" w14:textId="77777777" w:rsidR="00934272" w:rsidRPr="004935F7" w:rsidRDefault="00934272" w:rsidP="004935F7">
            <w:pPr>
              <w:spacing w:after="120"/>
              <w:rPr>
                <w:rFonts w:ascii="Calibri Light" w:hAnsi="Calibri Light"/>
                <w:sz w:val="16"/>
                <w:szCs w:val="16"/>
                <w:lang w:val="en-US"/>
              </w:rPr>
            </w:pPr>
            <w:del w:id="10062" w:author="Jing Kai Toh" w:date="2016-05-11T17:12:00Z">
              <w:r w:rsidRPr="004935F7" w:rsidDel="004B5EE0">
                <w:rPr>
                  <w:rFonts w:ascii="Calibri Light" w:hAnsi="Calibri Light"/>
                  <w:sz w:val="16"/>
                  <w:szCs w:val="16"/>
                  <w:lang w:val="en-US"/>
                </w:rPr>
                <w:delText>ISO 6274: 1982 Concrete -- Sieve analysis of aggregates</w:delText>
              </w:r>
            </w:del>
            <w:ins w:id="10063" w:author="Jing Kai Toh" w:date="2016-05-11T17:12:00Z">
              <w:r w:rsidR="004B5EE0">
                <w:rPr>
                  <w:rFonts w:ascii="Calibri Light" w:hAnsi="Calibri Light"/>
                  <w:sz w:val="16"/>
                  <w:szCs w:val="16"/>
                  <w:lang w:val="en-US"/>
                </w:rPr>
                <w:t>ISO 6274:1982 Concrete -- Sieve analysis of aggregates</w:t>
              </w:r>
            </w:ins>
          </w:p>
          <w:p w14:paraId="1F72FA13" w14:textId="77777777" w:rsidR="00934272" w:rsidRPr="004935F7" w:rsidRDefault="00934272" w:rsidP="004935F7">
            <w:pPr>
              <w:spacing w:after="120"/>
              <w:rPr>
                <w:rFonts w:ascii="Calibri Light" w:hAnsi="Calibri Light"/>
                <w:sz w:val="16"/>
                <w:szCs w:val="16"/>
                <w:lang w:val="en-US"/>
              </w:rPr>
            </w:pPr>
            <w:del w:id="10064" w:author="Jing Kai Toh" w:date="2016-05-11T17:11:00Z">
              <w:r w:rsidRPr="004935F7" w:rsidDel="004B5EE0">
                <w:rPr>
                  <w:rFonts w:ascii="Calibri Light" w:hAnsi="Calibri Light"/>
                  <w:sz w:val="16"/>
                  <w:szCs w:val="16"/>
                  <w:lang w:val="en-US"/>
                </w:rPr>
                <w:delText>ISO 6275: 1982 Concrete, hardened -- Determination of density</w:delText>
              </w:r>
            </w:del>
            <w:ins w:id="10065" w:author="Jing Kai Toh" w:date="2016-05-11T17:11:00Z">
              <w:r w:rsidR="004B5EE0">
                <w:rPr>
                  <w:rFonts w:ascii="Calibri Light" w:hAnsi="Calibri Light"/>
                  <w:sz w:val="16"/>
                  <w:szCs w:val="16"/>
                  <w:lang w:val="en-US"/>
                </w:rPr>
                <w:t>ISO 1920-5:2004 Testing of concrete -- Part 5: Properties of hardened concrete other than strength</w:t>
              </w:r>
            </w:ins>
          </w:p>
          <w:p w14:paraId="18F07A1B" w14:textId="77777777" w:rsidR="00934272" w:rsidRPr="004935F7" w:rsidRDefault="00934272" w:rsidP="004935F7">
            <w:pPr>
              <w:spacing w:after="120"/>
              <w:rPr>
                <w:rFonts w:ascii="Calibri Light" w:hAnsi="Calibri Light"/>
                <w:sz w:val="16"/>
                <w:szCs w:val="16"/>
                <w:lang w:val="en-US"/>
              </w:rPr>
            </w:pPr>
            <w:del w:id="10066" w:author="Jing Kai Toh" w:date="2016-05-11T17:10:00Z">
              <w:r w:rsidRPr="004935F7" w:rsidDel="004B5EE0">
                <w:rPr>
                  <w:rFonts w:ascii="Calibri Light" w:hAnsi="Calibri Light"/>
                  <w:sz w:val="16"/>
                  <w:szCs w:val="16"/>
                  <w:lang w:val="en-US"/>
                </w:rPr>
                <w:delText>ISO 6276: 1982 Concrete, compacted fresh -- Determination of density</w:delText>
              </w:r>
            </w:del>
            <w:ins w:id="10067" w:author="Jing Kai Toh" w:date="2016-05-11T17:10:00Z">
              <w:r w:rsidR="004B5EE0">
                <w:rPr>
                  <w:rFonts w:ascii="Calibri Light" w:hAnsi="Calibri Light"/>
                  <w:sz w:val="16"/>
                  <w:szCs w:val="16"/>
                  <w:lang w:val="en-US"/>
                </w:rPr>
                <w:t>ISO 1920-2:2005 Testing of concrete -- Part 2: Properties of fresh concrete</w:t>
              </w:r>
            </w:ins>
          </w:p>
          <w:p w14:paraId="5C89110F" w14:textId="77777777" w:rsidR="00934272" w:rsidRPr="004935F7" w:rsidRDefault="00934272" w:rsidP="004935F7">
            <w:pPr>
              <w:spacing w:after="120"/>
              <w:rPr>
                <w:rFonts w:ascii="Calibri Light" w:hAnsi="Calibri Light"/>
                <w:sz w:val="16"/>
                <w:szCs w:val="16"/>
                <w:lang w:val="en-US"/>
              </w:rPr>
            </w:pPr>
            <w:del w:id="10068" w:author="Jing Kai Toh" w:date="2016-05-11T17:09:00Z">
              <w:r w:rsidRPr="004935F7" w:rsidDel="004B5EE0">
                <w:rPr>
                  <w:rFonts w:ascii="Calibri Light" w:hAnsi="Calibri Light"/>
                  <w:sz w:val="16"/>
                  <w:szCs w:val="16"/>
                  <w:lang w:val="en-US"/>
                </w:rPr>
                <w:delText>ISO 6782: 1982 Aggregates for concrete -- Determination of bulk density</w:delText>
              </w:r>
            </w:del>
            <w:ins w:id="10069" w:author="Jing Kai Toh" w:date="2016-05-11T17:09:00Z">
              <w:r w:rsidR="004B5EE0">
                <w:rPr>
                  <w:rFonts w:ascii="Calibri Light" w:hAnsi="Calibri Light"/>
                  <w:sz w:val="16"/>
                  <w:szCs w:val="16"/>
                  <w:lang w:val="en-US"/>
                </w:rPr>
                <w:t>ISO 6782:1982 Aggregates for concrete -- Determination of bulk density</w:t>
              </w:r>
            </w:ins>
          </w:p>
          <w:p w14:paraId="11604F95" w14:textId="77777777" w:rsidR="00934272" w:rsidRPr="004935F7" w:rsidRDefault="00934272" w:rsidP="004935F7">
            <w:pPr>
              <w:spacing w:after="120"/>
              <w:rPr>
                <w:rFonts w:ascii="Calibri Light" w:hAnsi="Calibri Light"/>
                <w:sz w:val="16"/>
                <w:szCs w:val="16"/>
                <w:lang w:val="en-US"/>
              </w:rPr>
            </w:pPr>
            <w:del w:id="10070" w:author="Jing Kai Toh" w:date="2016-05-11T17:07:00Z">
              <w:r w:rsidRPr="004935F7" w:rsidDel="004B5EE0">
                <w:rPr>
                  <w:rFonts w:ascii="Calibri Light" w:hAnsi="Calibri Light"/>
                  <w:sz w:val="16"/>
                  <w:szCs w:val="16"/>
                  <w:lang w:val="en-US"/>
                </w:rPr>
                <w:delText>ISO 6783: 1982 Coarse aggregates for concrete -- Determination of particle density and water absorption -- Hydrostatic balance method</w:delText>
              </w:r>
            </w:del>
            <w:ins w:id="10071" w:author="Jing Kai Toh" w:date="2016-05-11T17:07:00Z">
              <w:r w:rsidR="004B5EE0">
                <w:rPr>
                  <w:rFonts w:ascii="Calibri Light" w:hAnsi="Calibri Light"/>
                  <w:sz w:val="16"/>
                  <w:szCs w:val="16"/>
                  <w:lang w:val="en-US"/>
                </w:rPr>
                <w:t>ISO 6783:1982 Coarse aggregates for concrete -- Determination of particle density and water absorption -- Hydrostatic balance method</w:t>
              </w:r>
            </w:ins>
          </w:p>
          <w:p w14:paraId="36D9C685" w14:textId="77777777" w:rsidR="00934272" w:rsidRPr="004935F7" w:rsidRDefault="00934272" w:rsidP="004935F7">
            <w:pPr>
              <w:spacing w:after="120"/>
              <w:rPr>
                <w:rFonts w:ascii="Calibri Light" w:hAnsi="Calibri Light"/>
                <w:sz w:val="16"/>
                <w:szCs w:val="16"/>
                <w:lang w:val="en-US"/>
              </w:rPr>
            </w:pPr>
            <w:del w:id="10072" w:author="Jing Kai Toh" w:date="2016-05-11T17:06:00Z">
              <w:r w:rsidRPr="004935F7" w:rsidDel="004B5EE0">
                <w:rPr>
                  <w:rFonts w:ascii="Calibri Light" w:hAnsi="Calibri Light"/>
                  <w:sz w:val="16"/>
                  <w:szCs w:val="16"/>
                  <w:lang w:val="en-US"/>
                </w:rPr>
                <w:delText>ISO 6784: 1982 Concrete -- Determination of static modulus of elasticity in compression</w:delText>
              </w:r>
            </w:del>
            <w:ins w:id="10073" w:author="Jing Kai Toh" w:date="2016-05-11T17:06:00Z">
              <w:r w:rsidR="004B5EE0">
                <w:rPr>
                  <w:rFonts w:ascii="Calibri Light" w:hAnsi="Calibri Light"/>
                  <w:sz w:val="16"/>
                  <w:szCs w:val="16"/>
                  <w:lang w:val="en-US"/>
                </w:rPr>
                <w:t>ISO 1920-10:2010 Testing of concrete -- Part 10: Determination of static modulus of elasticity in compression</w:t>
              </w:r>
            </w:ins>
          </w:p>
          <w:p w14:paraId="5BA1A96B" w14:textId="77777777" w:rsidR="00934272" w:rsidRPr="004935F7" w:rsidRDefault="00934272" w:rsidP="004935F7">
            <w:pPr>
              <w:spacing w:after="120"/>
              <w:rPr>
                <w:rFonts w:ascii="Calibri Light" w:hAnsi="Calibri Light"/>
                <w:sz w:val="16"/>
                <w:szCs w:val="16"/>
                <w:lang w:val="en-US"/>
              </w:rPr>
            </w:pPr>
            <w:del w:id="10074" w:author="Jing Kai Toh" w:date="2016-05-11T17:05:00Z">
              <w:r w:rsidRPr="004935F7" w:rsidDel="004B5EE0">
                <w:rPr>
                  <w:rFonts w:ascii="Calibri Light" w:hAnsi="Calibri Light"/>
                  <w:sz w:val="16"/>
                  <w:szCs w:val="16"/>
                  <w:lang w:val="en-US"/>
                </w:rPr>
                <w:delText>ISO 7033: 1987 Fine and coarse aggregates for concrete -- Determination of the particle mass-per-volume and water absorption -- Pycnometer method</w:delText>
              </w:r>
            </w:del>
            <w:ins w:id="10075" w:author="Jing Kai Toh" w:date="2016-05-11T17:05:00Z">
              <w:r w:rsidR="004B5EE0">
                <w:rPr>
                  <w:rFonts w:ascii="Calibri Light" w:hAnsi="Calibri Light"/>
                  <w:sz w:val="16"/>
                  <w:szCs w:val="16"/>
                  <w:lang w:val="en-US"/>
                </w:rPr>
                <w:t>ISO 7033:1987 Fine and coarse aggregates for concrete -- Determination of the particle mass-per-volume and water absorption -- Pycnometer method</w:t>
              </w:r>
            </w:ins>
          </w:p>
          <w:p w14:paraId="63ED4430" w14:textId="77777777" w:rsidR="00934272" w:rsidRPr="004935F7" w:rsidRDefault="00934272" w:rsidP="004935F7">
            <w:pPr>
              <w:spacing w:after="120"/>
              <w:rPr>
                <w:rFonts w:ascii="Calibri Light" w:hAnsi="Calibri Light"/>
                <w:sz w:val="16"/>
                <w:szCs w:val="16"/>
                <w:lang w:val="en-US"/>
              </w:rPr>
            </w:pPr>
            <w:r w:rsidRPr="004935F7">
              <w:rPr>
                <w:rFonts w:ascii="Calibri Light" w:hAnsi="Calibri Light"/>
                <w:sz w:val="16"/>
                <w:szCs w:val="16"/>
                <w:lang w:val="en-US"/>
              </w:rPr>
              <w:t>Paints</w:t>
            </w:r>
          </w:p>
          <w:p w14:paraId="205DC8DF" w14:textId="77777777" w:rsidR="00934272" w:rsidRPr="004935F7" w:rsidRDefault="00934272" w:rsidP="004935F7">
            <w:pPr>
              <w:spacing w:after="120"/>
              <w:rPr>
                <w:rFonts w:ascii="Calibri Light" w:hAnsi="Calibri Light"/>
                <w:sz w:val="16"/>
                <w:szCs w:val="16"/>
                <w:lang w:val="en-US"/>
              </w:rPr>
            </w:pPr>
            <w:del w:id="10076" w:author="Ashan Asmone" w:date="2016-03-31T15:47:00Z">
              <w:r w:rsidRPr="004935F7" w:rsidDel="00A010C7">
                <w:rPr>
                  <w:rFonts w:ascii="Calibri Light" w:hAnsi="Calibri Light"/>
                  <w:sz w:val="16"/>
                  <w:szCs w:val="16"/>
                  <w:lang w:val="en-US"/>
                </w:rPr>
                <w:delText>ISO 1513: 1992 Paints and varnishes -- Examination and preparation of samples for testing</w:delText>
              </w:r>
            </w:del>
            <w:ins w:id="10077" w:author="Ashan Asmone" w:date="2016-03-31T15:47:00Z">
              <w:r w:rsidR="00A010C7">
                <w:rPr>
                  <w:rFonts w:ascii="Calibri Light" w:hAnsi="Calibri Light"/>
                  <w:sz w:val="16"/>
                  <w:szCs w:val="16"/>
                  <w:lang w:val="en-US"/>
                </w:rPr>
                <w:t>ISO 1513:2010 Paints and varnishes -- Examination and preparation of test samples</w:t>
              </w:r>
            </w:ins>
          </w:p>
          <w:p w14:paraId="48EFC7E9" w14:textId="77777777" w:rsidR="00934272" w:rsidRPr="004935F7" w:rsidRDefault="00934272" w:rsidP="004935F7">
            <w:pPr>
              <w:spacing w:after="120"/>
              <w:rPr>
                <w:rFonts w:ascii="Calibri Light" w:hAnsi="Calibri Light"/>
                <w:sz w:val="16"/>
                <w:szCs w:val="16"/>
                <w:lang w:val="en-US"/>
              </w:rPr>
            </w:pPr>
            <w:del w:id="10078" w:author="Ashan Asmone" w:date="2016-03-31T15:48:00Z">
              <w:r w:rsidRPr="004935F7" w:rsidDel="00A010C7">
                <w:rPr>
                  <w:rFonts w:ascii="Calibri Light" w:hAnsi="Calibri Light"/>
                  <w:sz w:val="16"/>
                  <w:szCs w:val="16"/>
                  <w:lang w:val="en-US"/>
                </w:rPr>
                <w:delText>ISO 1514: 1993 Paints and varnishes -- Standard panels for testing</w:delText>
              </w:r>
            </w:del>
            <w:ins w:id="10079" w:author="Ashan Asmone" w:date="2016-03-31T15:48:00Z">
              <w:r w:rsidR="00A010C7">
                <w:rPr>
                  <w:rFonts w:ascii="Calibri Light" w:hAnsi="Calibri Light"/>
                  <w:sz w:val="16"/>
                  <w:szCs w:val="16"/>
                  <w:lang w:val="en-US"/>
                </w:rPr>
                <w:t>ISO 1514:2004 Paints and varnishes -- Standard panels for testing</w:t>
              </w:r>
            </w:ins>
          </w:p>
          <w:p w14:paraId="31D518A0" w14:textId="77777777" w:rsidR="00934272" w:rsidRPr="004935F7" w:rsidRDefault="00934272" w:rsidP="004935F7">
            <w:pPr>
              <w:spacing w:after="120"/>
              <w:rPr>
                <w:rFonts w:ascii="Calibri Light" w:hAnsi="Calibri Light"/>
                <w:sz w:val="16"/>
                <w:szCs w:val="16"/>
                <w:lang w:val="en-US"/>
              </w:rPr>
            </w:pPr>
            <w:del w:id="10080" w:author="Ashan Asmone" w:date="2016-03-31T15:49:00Z">
              <w:r w:rsidRPr="004935F7" w:rsidDel="00A010C7">
                <w:rPr>
                  <w:rFonts w:ascii="Calibri Light" w:hAnsi="Calibri Light"/>
                  <w:sz w:val="16"/>
                  <w:szCs w:val="16"/>
                  <w:lang w:val="en-US"/>
                </w:rPr>
                <w:delText>ISO 1516: 1981 Paints, varnishes, petroleum and related products -- Flash/no flash test -- Closed cup equilibrium method</w:delText>
              </w:r>
            </w:del>
            <w:ins w:id="10081" w:author="Ashan Asmone" w:date="2016-03-31T15:49:00Z">
              <w:r w:rsidR="00A010C7">
                <w:rPr>
                  <w:rFonts w:ascii="Calibri Light" w:hAnsi="Calibri Light"/>
                  <w:sz w:val="16"/>
                  <w:szCs w:val="16"/>
                  <w:lang w:val="en-US"/>
                </w:rPr>
                <w:t>ISO 1516:2002 Determination of flash/no flash -- Closed cup equilibrium method</w:t>
              </w:r>
            </w:ins>
          </w:p>
          <w:p w14:paraId="571E89F1" w14:textId="77777777" w:rsidR="00934272" w:rsidRPr="004935F7" w:rsidRDefault="00934272" w:rsidP="004935F7">
            <w:pPr>
              <w:spacing w:after="120"/>
              <w:rPr>
                <w:rFonts w:ascii="Calibri Light" w:hAnsi="Calibri Light"/>
                <w:sz w:val="16"/>
                <w:szCs w:val="16"/>
                <w:lang w:val="en-US"/>
              </w:rPr>
            </w:pPr>
            <w:del w:id="10082" w:author="Ashan Asmone" w:date="2016-03-31T15:50:00Z">
              <w:r w:rsidRPr="004935F7" w:rsidDel="00A010C7">
                <w:rPr>
                  <w:rFonts w:ascii="Calibri Light" w:hAnsi="Calibri Light"/>
                  <w:sz w:val="16"/>
                  <w:szCs w:val="16"/>
                  <w:lang w:val="en-US"/>
                </w:rPr>
                <w:delText>ISO 1517: 1973 Paints and varnishes -- Surface-drying test -- Ballotini method</w:delText>
              </w:r>
            </w:del>
            <w:ins w:id="10083" w:author="Ashan Asmone" w:date="2016-03-31T15:50:00Z">
              <w:r w:rsidR="00A010C7">
                <w:rPr>
                  <w:rFonts w:ascii="Calibri Light" w:hAnsi="Calibri Light"/>
                  <w:sz w:val="16"/>
                  <w:szCs w:val="16"/>
                  <w:lang w:val="en-US"/>
                </w:rPr>
                <w:t>ISO 9117-3:2010 Paints and varnishes -- Drying tests -- Part 3: Surface-drying test using ballotini</w:t>
              </w:r>
            </w:ins>
          </w:p>
          <w:p w14:paraId="499EB7E5" w14:textId="77777777" w:rsidR="00934272" w:rsidRPr="004935F7" w:rsidRDefault="00934272" w:rsidP="004935F7">
            <w:pPr>
              <w:spacing w:after="120"/>
              <w:rPr>
                <w:rFonts w:ascii="Calibri Light" w:hAnsi="Calibri Light"/>
                <w:sz w:val="16"/>
                <w:szCs w:val="16"/>
                <w:lang w:val="en-US"/>
              </w:rPr>
            </w:pPr>
            <w:del w:id="10084" w:author="Ashan Asmone" w:date="2016-03-31T15:50:00Z">
              <w:r w:rsidRPr="004935F7" w:rsidDel="00A010C7">
                <w:rPr>
                  <w:rFonts w:ascii="Calibri Light" w:hAnsi="Calibri Light"/>
                  <w:sz w:val="16"/>
                  <w:szCs w:val="16"/>
                  <w:lang w:val="en-US"/>
                </w:rPr>
                <w:delText>ISO 1518: 1992 Paints and varnishes -- Scratch test</w:delText>
              </w:r>
            </w:del>
            <w:ins w:id="10085" w:author="Ashan Asmone" w:date="2016-03-31T15:50:00Z">
              <w:r w:rsidR="00A010C7">
                <w:rPr>
                  <w:rFonts w:ascii="Calibri Light" w:hAnsi="Calibri Light"/>
                  <w:sz w:val="16"/>
                  <w:szCs w:val="16"/>
                  <w:lang w:val="en-US"/>
                </w:rPr>
                <w:t>ISO 1518-1:2011 Paints and varnishes -- Determination of scratch resistance -- Part 1: Constant-loading method</w:t>
              </w:r>
            </w:ins>
          </w:p>
          <w:p w14:paraId="6901A1C2" w14:textId="77777777" w:rsidR="00934272" w:rsidRPr="004935F7" w:rsidRDefault="00934272" w:rsidP="004935F7">
            <w:pPr>
              <w:spacing w:after="120"/>
              <w:rPr>
                <w:rFonts w:ascii="Calibri Light" w:hAnsi="Calibri Light"/>
                <w:sz w:val="16"/>
                <w:szCs w:val="16"/>
                <w:lang w:val="en-US"/>
              </w:rPr>
            </w:pPr>
            <w:del w:id="10086" w:author="Ashan Asmone" w:date="2016-03-31T15:51:00Z">
              <w:r w:rsidRPr="004935F7" w:rsidDel="00A010C7">
                <w:rPr>
                  <w:rFonts w:ascii="Calibri Light" w:hAnsi="Calibri Light"/>
                  <w:sz w:val="16"/>
                  <w:szCs w:val="16"/>
                  <w:lang w:val="en-US"/>
                </w:rPr>
                <w:delText>ISO 1519: 1973 Paints and varnishes -- Bend test (cylindrical mandrel)</w:delText>
              </w:r>
            </w:del>
            <w:ins w:id="10087" w:author="Ashan Asmone" w:date="2016-03-31T15:51:00Z">
              <w:r w:rsidR="00A010C7">
                <w:rPr>
                  <w:rFonts w:ascii="Calibri Light" w:hAnsi="Calibri Light"/>
                  <w:sz w:val="16"/>
                  <w:szCs w:val="16"/>
                  <w:lang w:val="en-US"/>
                </w:rPr>
                <w:t>ISO 1519:2011 Paints and varnishes -- Bend test (cylindrical mandrel)</w:t>
              </w:r>
            </w:ins>
          </w:p>
          <w:p w14:paraId="7EA779F2" w14:textId="77777777" w:rsidR="00934272" w:rsidRPr="004935F7" w:rsidRDefault="00934272" w:rsidP="004935F7">
            <w:pPr>
              <w:spacing w:after="120"/>
              <w:rPr>
                <w:rFonts w:ascii="Calibri Light" w:hAnsi="Calibri Light"/>
                <w:sz w:val="16"/>
                <w:szCs w:val="16"/>
                <w:lang w:val="en-US"/>
              </w:rPr>
            </w:pPr>
            <w:del w:id="10088" w:author="Ashan Asmone" w:date="2016-03-31T15:52:00Z">
              <w:r w:rsidRPr="004935F7" w:rsidDel="00A010C7">
                <w:rPr>
                  <w:rFonts w:ascii="Calibri Light" w:hAnsi="Calibri Light"/>
                  <w:sz w:val="16"/>
                  <w:szCs w:val="16"/>
                  <w:lang w:val="en-US"/>
                </w:rPr>
                <w:delText>ISO 1520: 1999 Paints and varnishes -- Cupping test (available in English only)</w:delText>
              </w:r>
            </w:del>
            <w:ins w:id="10089" w:author="Ashan Asmone" w:date="2016-03-31T15:52:00Z">
              <w:r w:rsidR="00A010C7">
                <w:rPr>
                  <w:rFonts w:ascii="Calibri Light" w:hAnsi="Calibri Light"/>
                  <w:sz w:val="16"/>
                  <w:szCs w:val="16"/>
                  <w:lang w:val="en-US"/>
                </w:rPr>
                <w:t>ISO 1520:2006 - Paints and varnishes -- Cupping test</w:t>
              </w:r>
            </w:ins>
          </w:p>
          <w:p w14:paraId="79FE3D62" w14:textId="77777777" w:rsidR="00934272" w:rsidRPr="004935F7" w:rsidRDefault="00934272" w:rsidP="004935F7">
            <w:pPr>
              <w:spacing w:after="120"/>
              <w:rPr>
                <w:rFonts w:ascii="Calibri Light" w:hAnsi="Calibri Light"/>
                <w:sz w:val="16"/>
                <w:szCs w:val="16"/>
                <w:lang w:val="en-US"/>
              </w:rPr>
            </w:pPr>
            <w:del w:id="10090" w:author="Ashan Asmone" w:date="2016-03-31T15:53:00Z">
              <w:r w:rsidRPr="004935F7" w:rsidDel="00A010C7">
                <w:rPr>
                  <w:rFonts w:ascii="Calibri Light" w:hAnsi="Calibri Light"/>
                  <w:sz w:val="16"/>
                  <w:szCs w:val="16"/>
                  <w:lang w:val="en-US"/>
                </w:rPr>
                <w:delText>ISO 1522: 1998 Paints and varnishes -- Pendulum damping test</w:delText>
              </w:r>
            </w:del>
            <w:ins w:id="10091" w:author="Ashan Asmone" w:date="2016-03-31T15:53:00Z">
              <w:r w:rsidR="00A010C7">
                <w:rPr>
                  <w:rFonts w:ascii="Calibri Light" w:hAnsi="Calibri Light"/>
                  <w:sz w:val="16"/>
                  <w:szCs w:val="16"/>
                  <w:lang w:val="en-US"/>
                </w:rPr>
                <w:t>ISO 1522:2006 Paints and varnishes -- Pendulum damping test</w:t>
              </w:r>
            </w:ins>
          </w:p>
          <w:p w14:paraId="2985DE33" w14:textId="77777777" w:rsidR="00934272" w:rsidRPr="004935F7" w:rsidRDefault="00934272" w:rsidP="004935F7">
            <w:pPr>
              <w:spacing w:after="120"/>
              <w:rPr>
                <w:rFonts w:ascii="Calibri Light" w:hAnsi="Calibri Light"/>
                <w:sz w:val="16"/>
                <w:szCs w:val="16"/>
                <w:lang w:val="en-US"/>
              </w:rPr>
            </w:pPr>
            <w:del w:id="10092" w:author="Ashan Asmone" w:date="2016-03-31T15:54:00Z">
              <w:r w:rsidRPr="004935F7" w:rsidDel="00A010C7">
                <w:rPr>
                  <w:rFonts w:ascii="Calibri Light" w:hAnsi="Calibri Light"/>
                  <w:sz w:val="16"/>
                  <w:szCs w:val="16"/>
                  <w:lang w:val="en-US"/>
                </w:rPr>
                <w:delText>ISO 1523: 1983 Paints, varnishes, petroleum and related products -- Determination of flashpoint -- Closed cup equilibrium method</w:delText>
              </w:r>
            </w:del>
            <w:ins w:id="10093" w:author="Ashan Asmone" w:date="2016-03-31T15:54:00Z">
              <w:r w:rsidR="00A010C7">
                <w:rPr>
                  <w:rFonts w:ascii="Calibri Light" w:hAnsi="Calibri Light"/>
                  <w:sz w:val="16"/>
                  <w:szCs w:val="16"/>
                  <w:lang w:val="en-US"/>
                </w:rPr>
                <w:t>ISO 1523:2002 Determination of flash point -- Closed cup equilibrium method</w:t>
              </w:r>
            </w:ins>
          </w:p>
          <w:p w14:paraId="0FAA1F46" w14:textId="77777777" w:rsidR="00934272" w:rsidRPr="004935F7" w:rsidRDefault="00934272" w:rsidP="004935F7">
            <w:pPr>
              <w:spacing w:after="120"/>
              <w:rPr>
                <w:rFonts w:ascii="Calibri Light" w:hAnsi="Calibri Light"/>
                <w:sz w:val="16"/>
                <w:szCs w:val="16"/>
                <w:lang w:val="en-US"/>
              </w:rPr>
            </w:pPr>
            <w:del w:id="10094" w:author="Ashan Asmone" w:date="2016-03-31T15:56:00Z">
              <w:r w:rsidRPr="004935F7" w:rsidDel="00A010C7">
                <w:rPr>
                  <w:rFonts w:ascii="Calibri Light" w:hAnsi="Calibri Light"/>
                  <w:sz w:val="16"/>
                  <w:szCs w:val="16"/>
                  <w:lang w:val="en-US"/>
                </w:rPr>
                <w:delText>ISO 1524: 2000 Paints, varnishes and printing inks -- Determination of fineness of grind</w:delText>
              </w:r>
            </w:del>
            <w:ins w:id="10095" w:author="Ashan Asmone" w:date="2016-03-31T15:56:00Z">
              <w:r w:rsidR="00A010C7">
                <w:rPr>
                  <w:rFonts w:ascii="Calibri Light" w:hAnsi="Calibri Light"/>
                  <w:sz w:val="16"/>
                  <w:szCs w:val="16"/>
                  <w:lang w:val="en-US"/>
                </w:rPr>
                <w:t>ISO 1524:2013 Paints, varnishes and printing inks -- Determination of fineness of grind</w:t>
              </w:r>
            </w:ins>
          </w:p>
          <w:p w14:paraId="0C7E849E" w14:textId="77777777" w:rsidR="00934272" w:rsidRPr="004935F7" w:rsidRDefault="00934272" w:rsidP="004935F7">
            <w:pPr>
              <w:spacing w:after="120"/>
              <w:rPr>
                <w:rFonts w:ascii="Calibri Light" w:hAnsi="Calibri Light"/>
                <w:sz w:val="16"/>
                <w:szCs w:val="16"/>
                <w:lang w:val="en-US"/>
              </w:rPr>
            </w:pPr>
            <w:del w:id="10096" w:author="Ashan Asmone" w:date="2016-03-31T15:58:00Z">
              <w:r w:rsidRPr="004935F7" w:rsidDel="00A010C7">
                <w:rPr>
                  <w:rFonts w:ascii="Calibri Light" w:hAnsi="Calibri Light"/>
                  <w:sz w:val="16"/>
                  <w:szCs w:val="16"/>
                  <w:lang w:val="en-US"/>
                </w:rPr>
                <w:delText>ISO 2409: 1992 Paints and varnishes -- Cross-cut test</w:delText>
              </w:r>
            </w:del>
            <w:ins w:id="10097" w:author="Ashan Asmone" w:date="2016-03-31T15:58:00Z">
              <w:r w:rsidR="00A010C7">
                <w:rPr>
                  <w:rFonts w:ascii="Calibri Light" w:hAnsi="Calibri Light"/>
                  <w:sz w:val="16"/>
                  <w:szCs w:val="16"/>
                  <w:lang w:val="en-US"/>
                </w:rPr>
                <w:t>ISO 2409:2013 Paints and varnishes -- Cross-cut test</w:t>
              </w:r>
            </w:ins>
          </w:p>
          <w:p w14:paraId="6CB2601C" w14:textId="77777777" w:rsidR="00934272" w:rsidRPr="004935F7" w:rsidRDefault="00934272" w:rsidP="004935F7">
            <w:pPr>
              <w:spacing w:after="120"/>
              <w:rPr>
                <w:rFonts w:ascii="Calibri Light" w:hAnsi="Calibri Light"/>
                <w:sz w:val="16"/>
                <w:szCs w:val="16"/>
                <w:lang w:val="en-US"/>
              </w:rPr>
            </w:pPr>
            <w:del w:id="10098" w:author="Ashan Asmone" w:date="2016-03-31T15:59:00Z">
              <w:r w:rsidRPr="004935F7" w:rsidDel="00A010C7">
                <w:rPr>
                  <w:rFonts w:ascii="Calibri Light" w:hAnsi="Calibri Light"/>
                  <w:sz w:val="16"/>
                  <w:szCs w:val="16"/>
                  <w:lang w:val="en-US"/>
                </w:rPr>
                <w:delText>ISO 2431: 1993 Paints and varnishes -- Determination of flow time by use of flow cups</w:delText>
              </w:r>
            </w:del>
            <w:ins w:id="10099" w:author="Ashan Asmone" w:date="2016-03-31T15:59:00Z">
              <w:r w:rsidR="00A010C7">
                <w:rPr>
                  <w:rFonts w:ascii="Calibri Light" w:hAnsi="Calibri Light"/>
                  <w:sz w:val="16"/>
                  <w:szCs w:val="16"/>
                  <w:lang w:val="en-US"/>
                </w:rPr>
                <w:t>ISO 2431:2011 Paints and varnishes -- Determination of flow time by use of flow cups</w:t>
              </w:r>
            </w:ins>
          </w:p>
          <w:p w14:paraId="121E13A7" w14:textId="77777777" w:rsidR="00934272" w:rsidRPr="004935F7" w:rsidRDefault="00934272" w:rsidP="004935F7">
            <w:pPr>
              <w:spacing w:after="120"/>
              <w:rPr>
                <w:rFonts w:ascii="Calibri Light" w:hAnsi="Calibri Light"/>
                <w:sz w:val="16"/>
                <w:szCs w:val="16"/>
                <w:lang w:val="en-US"/>
              </w:rPr>
            </w:pPr>
            <w:del w:id="10100" w:author="Ashan Asmone" w:date="2016-03-31T16:00:00Z">
              <w:r w:rsidRPr="004935F7" w:rsidDel="00A010C7">
                <w:rPr>
                  <w:rFonts w:ascii="Calibri Light" w:hAnsi="Calibri Light"/>
                  <w:sz w:val="16"/>
                  <w:szCs w:val="16"/>
                  <w:lang w:val="en-US"/>
                </w:rPr>
                <w:delText>ISO 2808: 1997 Paints and varnishes -- Determination of film thickness</w:delText>
              </w:r>
            </w:del>
            <w:ins w:id="10101" w:author="Ashan Asmone" w:date="2016-03-31T16:00:00Z">
              <w:r w:rsidR="00A010C7">
                <w:rPr>
                  <w:rFonts w:ascii="Calibri Light" w:hAnsi="Calibri Light"/>
                  <w:sz w:val="16"/>
                  <w:szCs w:val="16"/>
                  <w:lang w:val="en-US"/>
                </w:rPr>
                <w:t>ISO 2808:2007 Paints and varnishes -- Determination of film thickness</w:t>
              </w:r>
            </w:ins>
          </w:p>
          <w:p w14:paraId="26E49C5A" w14:textId="77777777" w:rsidR="00934272" w:rsidRPr="004935F7" w:rsidRDefault="00934272" w:rsidP="004935F7">
            <w:pPr>
              <w:spacing w:after="120"/>
              <w:rPr>
                <w:rFonts w:ascii="Calibri Light" w:hAnsi="Calibri Light"/>
                <w:sz w:val="16"/>
                <w:szCs w:val="16"/>
                <w:lang w:val="en-US"/>
              </w:rPr>
            </w:pPr>
            <w:del w:id="10102" w:author="Ashan Asmone" w:date="2016-03-31T16:00:00Z">
              <w:r w:rsidRPr="004935F7" w:rsidDel="00A010C7">
                <w:rPr>
                  <w:rFonts w:ascii="Calibri Light" w:hAnsi="Calibri Light"/>
                  <w:sz w:val="16"/>
                  <w:szCs w:val="16"/>
                  <w:lang w:val="en-US"/>
                </w:rPr>
                <w:delText>ISO 2810: 1974 Paints and varnishes -- Notes for guidance on the conduct of natural weathering tests</w:delText>
              </w:r>
            </w:del>
            <w:ins w:id="10103" w:author="Ashan Asmone" w:date="2016-03-31T16:00:00Z">
              <w:r w:rsidR="00A010C7">
                <w:rPr>
                  <w:rFonts w:ascii="Calibri Light" w:hAnsi="Calibri Light"/>
                  <w:sz w:val="16"/>
                  <w:szCs w:val="16"/>
                  <w:lang w:val="en-US"/>
                </w:rPr>
                <w:t>ISO 2810:2004 Paints and varnishes -- Natural weathering of coatings -- Exposure and assessment</w:t>
              </w:r>
            </w:ins>
          </w:p>
          <w:p w14:paraId="2B4EE264" w14:textId="77777777" w:rsidR="00934272" w:rsidRPr="004935F7" w:rsidRDefault="00934272" w:rsidP="004935F7">
            <w:pPr>
              <w:spacing w:after="120"/>
              <w:rPr>
                <w:rFonts w:ascii="Calibri Light" w:hAnsi="Calibri Light"/>
                <w:sz w:val="16"/>
                <w:szCs w:val="16"/>
                <w:lang w:val="en-US"/>
              </w:rPr>
            </w:pPr>
            <w:del w:id="10104" w:author="Ashan Asmone" w:date="2016-03-31T16:25:00Z">
              <w:r w:rsidRPr="004935F7" w:rsidDel="00FE74A8">
                <w:rPr>
                  <w:rFonts w:ascii="Calibri Light" w:hAnsi="Calibri Light"/>
                  <w:sz w:val="16"/>
                  <w:szCs w:val="16"/>
                  <w:lang w:val="en-US"/>
                </w:rPr>
                <w:delText>ISO 2811-1: 1997 Paints and varnishes -- Determination of density -- Part 1: Pyknometer method</w:delText>
              </w:r>
            </w:del>
            <w:ins w:id="10105" w:author="Ashan Asmone" w:date="2016-03-31T16:25:00Z">
              <w:r w:rsidR="00FE74A8">
                <w:rPr>
                  <w:rFonts w:ascii="Calibri Light" w:hAnsi="Calibri Light"/>
                  <w:sz w:val="16"/>
                  <w:szCs w:val="16"/>
                  <w:lang w:val="en-US"/>
                </w:rPr>
                <w:t>ISO 2811-1:2016 Paints and varnishes -- Determination of density -- Part 1: Pycnometer method</w:t>
              </w:r>
            </w:ins>
          </w:p>
          <w:p w14:paraId="0C4FEAED" w14:textId="77777777" w:rsidR="00934272" w:rsidRPr="004935F7" w:rsidRDefault="00934272" w:rsidP="004935F7">
            <w:pPr>
              <w:spacing w:after="120"/>
              <w:rPr>
                <w:rFonts w:ascii="Calibri Light" w:hAnsi="Calibri Light"/>
                <w:sz w:val="16"/>
                <w:szCs w:val="16"/>
                <w:lang w:val="en-US"/>
              </w:rPr>
            </w:pPr>
            <w:del w:id="10106" w:author="Ashan Asmone" w:date="2016-03-31T16:30:00Z">
              <w:r w:rsidRPr="004935F7" w:rsidDel="00FE74A8">
                <w:rPr>
                  <w:rFonts w:ascii="Calibri Light" w:hAnsi="Calibri Light"/>
                  <w:sz w:val="16"/>
                  <w:szCs w:val="16"/>
                  <w:lang w:val="en-US"/>
                </w:rPr>
                <w:delText>ISO 2811-2: 1997 Paints and varnishes -- Determination of density -- Part 2:Immersed body (plummet) method</w:delText>
              </w:r>
            </w:del>
            <w:ins w:id="10107" w:author="Ashan Asmone" w:date="2016-03-31T16:30:00Z">
              <w:r w:rsidR="00FE74A8">
                <w:rPr>
                  <w:rFonts w:ascii="Calibri Light" w:hAnsi="Calibri Light"/>
                  <w:sz w:val="16"/>
                  <w:szCs w:val="16"/>
                  <w:lang w:val="en-US"/>
                </w:rPr>
                <w:t>ISO 2811-2:2011 Paints and varnishes -- Determination of density -- Part 2: Immersed body (plummet) method</w:t>
              </w:r>
            </w:ins>
          </w:p>
          <w:p w14:paraId="70F43C58" w14:textId="77777777" w:rsidR="00934272" w:rsidRPr="004935F7" w:rsidRDefault="00934272" w:rsidP="004935F7">
            <w:pPr>
              <w:spacing w:after="120"/>
              <w:rPr>
                <w:rFonts w:ascii="Calibri Light" w:hAnsi="Calibri Light"/>
                <w:sz w:val="16"/>
                <w:szCs w:val="16"/>
                <w:lang w:val="en-US"/>
              </w:rPr>
            </w:pPr>
            <w:del w:id="10108" w:author="Ashan Asmone" w:date="2016-03-31T16:32:00Z">
              <w:r w:rsidRPr="004935F7" w:rsidDel="00FE74A8">
                <w:rPr>
                  <w:rFonts w:ascii="Calibri Light" w:hAnsi="Calibri Light"/>
                  <w:sz w:val="16"/>
                  <w:szCs w:val="16"/>
                  <w:lang w:val="en-US"/>
                </w:rPr>
                <w:delText>ISO 2811-3: 1997 Paints and varnishes -- Determination of density -- Part 3: Oscillation method</w:delText>
              </w:r>
            </w:del>
            <w:ins w:id="10109" w:author="Ashan Asmone" w:date="2016-03-31T16:32:00Z">
              <w:r w:rsidR="00FE74A8">
                <w:rPr>
                  <w:rFonts w:ascii="Calibri Light" w:hAnsi="Calibri Light"/>
                  <w:sz w:val="16"/>
                  <w:szCs w:val="16"/>
                  <w:lang w:val="en-US"/>
                </w:rPr>
                <w:t>ISO 2811-3:2011 Paints and varnishes -- Determination of density -- Part 3: Oscillation method</w:t>
              </w:r>
            </w:ins>
          </w:p>
          <w:p w14:paraId="64BBE94A" w14:textId="77777777" w:rsidR="00934272" w:rsidRPr="004935F7" w:rsidRDefault="00934272" w:rsidP="004935F7">
            <w:pPr>
              <w:spacing w:after="120"/>
              <w:rPr>
                <w:rFonts w:ascii="Calibri Light" w:hAnsi="Calibri Light"/>
                <w:sz w:val="16"/>
                <w:szCs w:val="16"/>
                <w:lang w:val="en-US"/>
              </w:rPr>
            </w:pPr>
            <w:del w:id="10110" w:author="Ashan Asmone" w:date="2016-03-31T16:33:00Z">
              <w:r w:rsidRPr="004935F7" w:rsidDel="00FE74A8">
                <w:rPr>
                  <w:rFonts w:ascii="Calibri Light" w:hAnsi="Calibri Light"/>
                  <w:sz w:val="16"/>
                  <w:szCs w:val="16"/>
                  <w:lang w:val="en-US"/>
                </w:rPr>
                <w:delText>ISO 2811-4: 1997 Paints and varnishes -- Determination of density -- Part 4: Pressure cup method</w:delText>
              </w:r>
            </w:del>
            <w:ins w:id="10111" w:author="Ashan Asmone" w:date="2016-03-31T16:33:00Z">
              <w:r w:rsidR="00FE74A8">
                <w:rPr>
                  <w:rFonts w:ascii="Calibri Light" w:hAnsi="Calibri Light"/>
                  <w:sz w:val="16"/>
                  <w:szCs w:val="16"/>
                  <w:lang w:val="en-US"/>
                </w:rPr>
                <w:t>ISO 2811-4:2011 Paints and varnishes -- Determination of density -- Part 4: Pressure cup method</w:t>
              </w:r>
            </w:ins>
          </w:p>
          <w:p w14:paraId="17F19653" w14:textId="77777777" w:rsidR="00934272" w:rsidRPr="004935F7" w:rsidRDefault="00934272" w:rsidP="004935F7">
            <w:pPr>
              <w:spacing w:after="120"/>
              <w:rPr>
                <w:rFonts w:ascii="Calibri Light" w:hAnsi="Calibri Light"/>
                <w:sz w:val="16"/>
                <w:szCs w:val="16"/>
                <w:lang w:val="en-US"/>
              </w:rPr>
            </w:pPr>
            <w:del w:id="10112" w:author="Ashan Asmone" w:date="2016-03-31T16:34:00Z">
              <w:r w:rsidRPr="004935F7" w:rsidDel="00FE74A8">
                <w:rPr>
                  <w:rFonts w:ascii="Calibri Light" w:hAnsi="Calibri Light"/>
                  <w:sz w:val="16"/>
                  <w:szCs w:val="16"/>
                  <w:lang w:val="en-US"/>
                </w:rPr>
                <w:delText>ISO 2812-1: 1993 Paints and varnishes -- Determination of resistance to liquids -- Part 1: General methods</w:delText>
              </w:r>
            </w:del>
            <w:ins w:id="10113" w:author="Ashan Asmone" w:date="2016-03-31T16:34:00Z">
              <w:r w:rsidR="00FE74A8">
                <w:rPr>
                  <w:rFonts w:ascii="Calibri Light" w:hAnsi="Calibri Light"/>
                  <w:sz w:val="16"/>
                  <w:szCs w:val="16"/>
                  <w:lang w:val="en-US"/>
                </w:rPr>
                <w:t>ISO 2812-1:2007 Paints and varnishes -- Determination of resistance to liquids -- Part 1: Immersion in liquids other than water</w:t>
              </w:r>
            </w:ins>
          </w:p>
          <w:p w14:paraId="2A20AAD9" w14:textId="77777777" w:rsidR="00934272" w:rsidRPr="004935F7" w:rsidRDefault="00934272" w:rsidP="004935F7">
            <w:pPr>
              <w:spacing w:after="120"/>
              <w:rPr>
                <w:rFonts w:ascii="Calibri Light" w:hAnsi="Calibri Light"/>
                <w:sz w:val="16"/>
                <w:szCs w:val="16"/>
                <w:lang w:val="en-US"/>
              </w:rPr>
            </w:pPr>
            <w:del w:id="10114" w:author="Ashan Asmone" w:date="2016-03-31T16:35:00Z">
              <w:r w:rsidRPr="004935F7" w:rsidDel="00FE74A8">
                <w:rPr>
                  <w:rFonts w:ascii="Calibri Light" w:hAnsi="Calibri Light"/>
                  <w:sz w:val="16"/>
                  <w:szCs w:val="16"/>
                  <w:lang w:val="en-US"/>
                </w:rPr>
                <w:delText>ISO 2812-2: 1993 Paints and varnishes -- Determination of resistance to liquids -- Part 2: Water immersion method</w:delText>
              </w:r>
            </w:del>
            <w:ins w:id="10115" w:author="Ashan Asmone" w:date="2016-03-31T16:35:00Z">
              <w:r w:rsidR="00FE74A8">
                <w:rPr>
                  <w:rFonts w:ascii="Calibri Light" w:hAnsi="Calibri Light"/>
                  <w:sz w:val="16"/>
                  <w:szCs w:val="16"/>
                  <w:lang w:val="en-US"/>
                </w:rPr>
                <w:t>ISO 2812-2:2007 Paints and varnishes -- Determination of resistance to liquids -- Part 2: Water immersion method</w:t>
              </w:r>
            </w:ins>
          </w:p>
          <w:p w14:paraId="4246FF41" w14:textId="77777777" w:rsidR="00934272" w:rsidRPr="004935F7" w:rsidRDefault="00934272" w:rsidP="004935F7">
            <w:pPr>
              <w:spacing w:after="120"/>
              <w:rPr>
                <w:rFonts w:ascii="Calibri Light" w:hAnsi="Calibri Light"/>
                <w:sz w:val="16"/>
                <w:szCs w:val="16"/>
                <w:lang w:val="en-US"/>
              </w:rPr>
            </w:pPr>
            <w:del w:id="10116" w:author="Ashan Asmone" w:date="2016-03-31T16:36:00Z">
              <w:r w:rsidRPr="004935F7" w:rsidDel="00FE74A8">
                <w:rPr>
                  <w:rFonts w:ascii="Calibri Light" w:hAnsi="Calibri Light"/>
                  <w:sz w:val="16"/>
                  <w:szCs w:val="16"/>
                  <w:lang w:val="en-US"/>
                </w:rPr>
                <w:delText>ISO 2813: 1994 Paints and varnishes -- Determination of specular gloss of non-metallic paint films at 20 degrees, 60 degrees and 85 degrees</w:delText>
              </w:r>
            </w:del>
            <w:ins w:id="10117" w:author="Ashan Asmone" w:date="2016-03-31T16:36:00Z">
              <w:r w:rsidR="00FE74A8">
                <w:rPr>
                  <w:rFonts w:ascii="Calibri Light" w:hAnsi="Calibri Light"/>
                  <w:sz w:val="16"/>
                  <w:szCs w:val="16"/>
                  <w:lang w:val="en-US"/>
                </w:rPr>
                <w:t>ISO 2813:2014 Paints and varnishes -- Determination of gloss value at 20 degrees, 60 degrees and 85 degrees</w:t>
              </w:r>
            </w:ins>
          </w:p>
          <w:p w14:paraId="38BB31D6" w14:textId="77777777" w:rsidR="00934272" w:rsidRPr="004935F7" w:rsidRDefault="00934272" w:rsidP="004935F7">
            <w:pPr>
              <w:spacing w:after="120"/>
              <w:rPr>
                <w:rFonts w:ascii="Calibri Light" w:hAnsi="Calibri Light"/>
                <w:sz w:val="16"/>
                <w:szCs w:val="16"/>
                <w:lang w:val="en-US"/>
              </w:rPr>
            </w:pPr>
            <w:del w:id="10118" w:author="Ashan Asmone" w:date="2016-03-31T16:38:00Z">
              <w:r w:rsidRPr="004935F7" w:rsidDel="00FE74A8">
                <w:rPr>
                  <w:rFonts w:ascii="Calibri Light" w:hAnsi="Calibri Light"/>
                  <w:sz w:val="16"/>
                  <w:szCs w:val="16"/>
                  <w:lang w:val="en-US"/>
                </w:rPr>
                <w:delText>ISO 2814: 1973 Paints and varnishes -- Comparison of contrast ratio (hiding power) of paints of the same type and colour</w:delText>
              </w:r>
            </w:del>
            <w:ins w:id="10119" w:author="Ashan Asmone" w:date="2016-03-31T16:38:00Z">
              <w:r w:rsidR="00FE74A8">
                <w:rPr>
                  <w:rFonts w:ascii="Calibri Light" w:hAnsi="Calibri Light"/>
                  <w:sz w:val="16"/>
                  <w:szCs w:val="16"/>
                  <w:lang w:val="en-US"/>
                </w:rPr>
                <w:t>BS EN ISO 2814:2006, BS 3900-D4:2006 Paints and varnishes. Comparison of contrast ratio (hiding power) of paints of the same type and colour</w:t>
              </w:r>
            </w:ins>
          </w:p>
          <w:p w14:paraId="0073B4B0" w14:textId="77777777" w:rsidR="00934272" w:rsidRPr="004935F7" w:rsidRDefault="00934272" w:rsidP="004935F7">
            <w:pPr>
              <w:spacing w:after="120"/>
              <w:rPr>
                <w:rFonts w:ascii="Calibri Light" w:hAnsi="Calibri Light"/>
                <w:sz w:val="16"/>
                <w:szCs w:val="16"/>
                <w:lang w:val="en-US"/>
              </w:rPr>
            </w:pPr>
            <w:del w:id="10120" w:author="Ashan Asmone" w:date="2016-03-31T16:39:00Z">
              <w:r w:rsidRPr="004935F7" w:rsidDel="00FE74A8">
                <w:rPr>
                  <w:rFonts w:ascii="Calibri Light" w:hAnsi="Calibri Light"/>
                  <w:sz w:val="16"/>
                  <w:szCs w:val="16"/>
                  <w:lang w:val="en-US"/>
                </w:rPr>
                <w:delText>ISO 2815: 1973 Paints and varnishes -- Buchholz indentation test</w:delText>
              </w:r>
            </w:del>
            <w:ins w:id="10121" w:author="Ashan Asmone" w:date="2016-03-31T16:39:00Z">
              <w:r w:rsidR="00FE74A8">
                <w:rPr>
                  <w:rFonts w:ascii="Calibri Light" w:hAnsi="Calibri Light"/>
                  <w:sz w:val="16"/>
                  <w:szCs w:val="16"/>
                  <w:lang w:val="en-US"/>
                </w:rPr>
                <w:t>ISO 2815:2003 Paints and varnishes -- Buchholz indentation test</w:t>
              </w:r>
            </w:ins>
          </w:p>
          <w:p w14:paraId="71E78486" w14:textId="77777777" w:rsidR="00934272" w:rsidRPr="004935F7" w:rsidRDefault="00934272" w:rsidP="004935F7">
            <w:pPr>
              <w:spacing w:after="120"/>
              <w:rPr>
                <w:rFonts w:ascii="Calibri Light" w:hAnsi="Calibri Light"/>
                <w:sz w:val="16"/>
                <w:szCs w:val="16"/>
                <w:lang w:val="en-US"/>
              </w:rPr>
            </w:pPr>
            <w:del w:id="10122" w:author="Ashan Asmone" w:date="2016-03-31T16:40:00Z">
              <w:r w:rsidRPr="004935F7" w:rsidDel="00FE74A8">
                <w:rPr>
                  <w:rFonts w:ascii="Calibri Light" w:hAnsi="Calibri Light"/>
                  <w:sz w:val="16"/>
                  <w:szCs w:val="16"/>
                  <w:lang w:val="en-US"/>
                </w:rPr>
                <w:delText>ISO 2884-1: 1999 Paints and varnishes -- Determination of viscosity using rotary viscometers -- Part 1: Cone-and-plate viscometer operated at a high rate of shear</w:delText>
              </w:r>
            </w:del>
            <w:ins w:id="10123" w:author="Ashan Asmone" w:date="2016-03-31T16:40:00Z">
              <w:r w:rsidR="00FE74A8">
                <w:rPr>
                  <w:rFonts w:ascii="Calibri Light" w:hAnsi="Calibri Light"/>
                  <w:sz w:val="16"/>
                  <w:szCs w:val="16"/>
                  <w:lang w:val="en-US"/>
                </w:rPr>
                <w:t>ISO 2884-1:1999 Paints and varnishes -- Determination of viscosity using rotary viscometers -- Part 1: Cone-and-plate viscometer operated at a high rate of shear</w:t>
              </w:r>
            </w:ins>
          </w:p>
          <w:p w14:paraId="59D3F88C" w14:textId="77777777" w:rsidR="00934272" w:rsidRPr="004935F7" w:rsidRDefault="00934272" w:rsidP="004935F7">
            <w:pPr>
              <w:spacing w:after="120"/>
              <w:rPr>
                <w:rFonts w:ascii="Calibri Light" w:hAnsi="Calibri Light"/>
                <w:sz w:val="16"/>
                <w:szCs w:val="16"/>
                <w:lang w:val="en-US"/>
              </w:rPr>
            </w:pPr>
            <w:del w:id="10124" w:author="Ashan Asmone" w:date="2016-03-31T16:41:00Z">
              <w:r w:rsidRPr="004935F7" w:rsidDel="00FE74A8">
                <w:rPr>
                  <w:rFonts w:ascii="Calibri Light" w:hAnsi="Calibri Light"/>
                  <w:sz w:val="16"/>
                  <w:szCs w:val="16"/>
                  <w:lang w:val="en-US"/>
                </w:rPr>
                <w:delText>ISO 3231: 1993 Paints and varnishes -- Determination of resistance to humid atmospheres containing sulfur dioxide</w:delText>
              </w:r>
            </w:del>
            <w:ins w:id="10125" w:author="Ashan Asmone" w:date="2016-03-31T16:41:00Z">
              <w:r w:rsidR="00FE74A8">
                <w:rPr>
                  <w:rFonts w:ascii="Calibri Light" w:hAnsi="Calibri Light"/>
                  <w:sz w:val="16"/>
                  <w:szCs w:val="16"/>
                  <w:lang w:val="en-US"/>
                </w:rPr>
                <w:t>ISO 3231: 1993 Paints and varnishes -- Determination of resistance to humid atmospheres containing sulfur dioxide</w:t>
              </w:r>
            </w:ins>
          </w:p>
          <w:p w14:paraId="33F2FF95" w14:textId="77777777" w:rsidR="00934272" w:rsidRPr="004935F7" w:rsidRDefault="00934272" w:rsidP="004935F7">
            <w:pPr>
              <w:spacing w:after="120"/>
              <w:rPr>
                <w:rFonts w:ascii="Calibri Light" w:hAnsi="Calibri Light"/>
                <w:sz w:val="16"/>
                <w:szCs w:val="16"/>
                <w:lang w:val="en-US"/>
              </w:rPr>
            </w:pPr>
            <w:del w:id="10126" w:author="Ashan Asmone" w:date="2016-03-31T16:42:00Z">
              <w:r w:rsidRPr="004935F7" w:rsidDel="00FE74A8">
                <w:rPr>
                  <w:rFonts w:ascii="Calibri Light" w:hAnsi="Calibri Light"/>
                  <w:sz w:val="16"/>
                  <w:szCs w:val="16"/>
                  <w:lang w:val="en-US"/>
                </w:rPr>
                <w:delText>ISO 3233: 1998 Paints and varnishes -- Determination of percentage volume of non-volatile matter by measuring the density of a dried coating</w:delText>
              </w:r>
            </w:del>
            <w:ins w:id="10127" w:author="Ashan Asmone" w:date="2016-03-31T16:42:00Z">
              <w:r w:rsidR="00FE74A8">
                <w:rPr>
                  <w:rFonts w:ascii="Calibri Light" w:hAnsi="Calibri Light"/>
                  <w:sz w:val="16"/>
                  <w:szCs w:val="16"/>
                  <w:lang w:val="en-US"/>
                </w:rPr>
                <w:t>ISO 3233-1:2013 Paints and varnishes -- Determination of the percentage volume of non-volatile matter -- Part 1: Method using a coated test panel to determine non-volatile matter and to determine dry film density by the Archimedes principle</w:t>
              </w:r>
            </w:ins>
          </w:p>
          <w:p w14:paraId="0C43C01D" w14:textId="77777777" w:rsidR="00934272" w:rsidRPr="004935F7" w:rsidRDefault="00934272" w:rsidP="004935F7">
            <w:pPr>
              <w:spacing w:after="120"/>
              <w:rPr>
                <w:rFonts w:ascii="Calibri Light" w:hAnsi="Calibri Light"/>
                <w:sz w:val="16"/>
                <w:szCs w:val="16"/>
                <w:lang w:val="en-US"/>
              </w:rPr>
            </w:pPr>
            <w:del w:id="10128" w:author="Ashan Asmone" w:date="2016-03-31T16:43:00Z">
              <w:r w:rsidRPr="004935F7" w:rsidDel="00FE74A8">
                <w:rPr>
                  <w:rFonts w:ascii="Calibri Light" w:hAnsi="Calibri Light"/>
                  <w:sz w:val="16"/>
                  <w:szCs w:val="16"/>
                  <w:lang w:val="en-US"/>
                </w:rPr>
                <w:delText>ISO 3248: 1998 Paints and varnishes -- Determination of the effect of heat</w:delText>
              </w:r>
            </w:del>
            <w:ins w:id="10129" w:author="Ashan Asmone" w:date="2016-03-31T16:43:00Z">
              <w:r w:rsidR="00FE74A8">
                <w:rPr>
                  <w:rFonts w:ascii="Calibri Light" w:hAnsi="Calibri Light"/>
                  <w:sz w:val="16"/>
                  <w:szCs w:val="16"/>
                  <w:lang w:val="en-US"/>
                </w:rPr>
                <w:t>ISO 3248: 1998 Paints and varnishes -- Determination of the effect of heat</w:t>
              </w:r>
            </w:ins>
          </w:p>
          <w:p w14:paraId="1E2DC8DE" w14:textId="77777777" w:rsidR="00934272" w:rsidRPr="004935F7" w:rsidRDefault="00934272" w:rsidP="004935F7">
            <w:pPr>
              <w:spacing w:after="120"/>
              <w:rPr>
                <w:rFonts w:ascii="Calibri Light" w:hAnsi="Calibri Light"/>
                <w:sz w:val="16"/>
                <w:szCs w:val="16"/>
                <w:lang w:val="en-US"/>
              </w:rPr>
            </w:pPr>
            <w:del w:id="10130" w:author="Ashan Asmone" w:date="2016-03-31T16:46:00Z">
              <w:r w:rsidRPr="004935F7" w:rsidDel="00F73169">
                <w:rPr>
                  <w:rFonts w:ascii="Calibri Light" w:hAnsi="Calibri Light"/>
                  <w:sz w:val="16"/>
                  <w:szCs w:val="16"/>
                  <w:lang w:val="en-US"/>
                </w:rPr>
                <w:delText>ISO 3251: 1993 Paints and varnishes -- Determination of non-volatile matter of paints, varnishes and binders for paints and varnishes</w:delText>
              </w:r>
            </w:del>
            <w:ins w:id="10131" w:author="Ashan Asmone" w:date="2016-03-31T16:46:00Z">
              <w:r w:rsidR="00F73169">
                <w:rPr>
                  <w:rFonts w:ascii="Calibri Light" w:hAnsi="Calibri Light"/>
                  <w:sz w:val="16"/>
                  <w:szCs w:val="16"/>
                  <w:lang w:val="en-US"/>
                </w:rPr>
                <w:t>ISO 3251:2008 Paints, varnishes and plastics -- Determination of non-volatile-matter content</w:t>
              </w:r>
            </w:ins>
          </w:p>
          <w:p w14:paraId="5D7FA631" w14:textId="77777777" w:rsidR="00934272" w:rsidRPr="004935F7" w:rsidRDefault="00934272" w:rsidP="004935F7">
            <w:pPr>
              <w:spacing w:after="120"/>
              <w:rPr>
                <w:rFonts w:ascii="Calibri Light" w:hAnsi="Calibri Light"/>
                <w:sz w:val="16"/>
                <w:szCs w:val="16"/>
                <w:lang w:val="en-US"/>
              </w:rPr>
            </w:pPr>
            <w:del w:id="10132" w:author="Ashan Asmone" w:date="2016-03-31T16:47:00Z">
              <w:r w:rsidRPr="004935F7" w:rsidDel="00F73169">
                <w:rPr>
                  <w:rFonts w:ascii="Calibri Light" w:hAnsi="Calibri Light"/>
                  <w:sz w:val="16"/>
                  <w:szCs w:val="16"/>
                  <w:lang w:val="en-US"/>
                </w:rPr>
                <w:delText>ISO 4618-1: 1998 Paints and varnishes -- Terms and definitions for coating materials -- Part 1: General terms</w:delText>
              </w:r>
            </w:del>
            <w:ins w:id="10133" w:author="Ashan Asmone" w:date="2016-03-31T16:47:00Z">
              <w:r w:rsidR="00F73169">
                <w:rPr>
                  <w:rFonts w:ascii="Calibri Light" w:hAnsi="Calibri Light"/>
                  <w:sz w:val="16"/>
                  <w:szCs w:val="16"/>
                  <w:lang w:val="en-US"/>
                </w:rPr>
                <w:t>ISO 4618:2014 Paints and varnishes -- Terms and definitions</w:t>
              </w:r>
            </w:ins>
          </w:p>
          <w:p w14:paraId="051792D3" w14:textId="77777777" w:rsidR="00934272" w:rsidRPr="004935F7" w:rsidRDefault="00934272" w:rsidP="004935F7">
            <w:pPr>
              <w:spacing w:after="120"/>
              <w:rPr>
                <w:rFonts w:ascii="Calibri Light" w:hAnsi="Calibri Light"/>
                <w:sz w:val="16"/>
                <w:szCs w:val="16"/>
                <w:lang w:val="en-US"/>
              </w:rPr>
            </w:pPr>
            <w:del w:id="10134" w:author="Ashan Asmone" w:date="2016-03-31T16:49:00Z">
              <w:r w:rsidRPr="004935F7" w:rsidDel="00F73169">
                <w:rPr>
                  <w:rFonts w:ascii="Calibri Light" w:hAnsi="Calibri Light"/>
                  <w:sz w:val="16"/>
                  <w:szCs w:val="16"/>
                  <w:lang w:val="en-US"/>
                </w:rPr>
                <w:delText>ISO 4618-2: 1999 Paints and varnishes -- Terms and definitions for coating materials -- Part 2: Special terms relating to paint characteristics and properties</w:delText>
              </w:r>
            </w:del>
            <w:ins w:id="10135" w:author="Ashan Asmone" w:date="2016-03-31T16:49:00Z">
              <w:r w:rsidR="00F73169">
                <w:rPr>
                  <w:rFonts w:ascii="Calibri Light" w:hAnsi="Calibri Light"/>
                  <w:sz w:val="16"/>
                  <w:szCs w:val="16"/>
                  <w:lang w:val="en-US"/>
                </w:rPr>
                <w:t>ISO 4618:2014 Paints and varnishes -- Terms and definitions</w:t>
              </w:r>
            </w:ins>
          </w:p>
          <w:p w14:paraId="74686724" w14:textId="77777777" w:rsidR="00934272" w:rsidRPr="004935F7" w:rsidRDefault="00934272" w:rsidP="004935F7">
            <w:pPr>
              <w:spacing w:after="120"/>
              <w:rPr>
                <w:rFonts w:ascii="Calibri Light" w:hAnsi="Calibri Light"/>
                <w:sz w:val="16"/>
                <w:szCs w:val="16"/>
                <w:lang w:val="en-US"/>
              </w:rPr>
            </w:pPr>
            <w:del w:id="10136" w:author="Ashan Asmone" w:date="2016-03-31T16:50:00Z">
              <w:r w:rsidRPr="004935F7" w:rsidDel="00F73169">
                <w:rPr>
                  <w:rFonts w:ascii="Calibri Light" w:hAnsi="Calibri Light"/>
                  <w:sz w:val="16"/>
                  <w:szCs w:val="16"/>
                  <w:lang w:val="en-US"/>
                </w:rPr>
                <w:delText>ISO 4618-3: 1999 Paints and varnishes -- Terms and definitions for coating materials -- Part 3: Surface preparation and methods of application</w:delText>
              </w:r>
            </w:del>
          </w:p>
          <w:p w14:paraId="6449BCA6" w14:textId="77777777" w:rsidR="00934272" w:rsidRPr="004935F7" w:rsidRDefault="00934272" w:rsidP="004935F7">
            <w:pPr>
              <w:spacing w:after="120"/>
              <w:rPr>
                <w:rFonts w:ascii="Calibri Light" w:hAnsi="Calibri Light"/>
                <w:sz w:val="16"/>
                <w:szCs w:val="16"/>
                <w:lang w:val="en-US"/>
              </w:rPr>
            </w:pPr>
            <w:del w:id="10137" w:author="Ashan Asmone" w:date="2016-03-31T16:51:00Z">
              <w:r w:rsidRPr="004935F7" w:rsidDel="00F73169">
                <w:rPr>
                  <w:rFonts w:ascii="Calibri Light" w:hAnsi="Calibri Light"/>
                  <w:sz w:val="16"/>
                  <w:szCs w:val="16"/>
                  <w:lang w:val="en-US"/>
                </w:rPr>
                <w:delText>ISO 4624: 1978 Paints and varnishes -- Pull-off test for adhesion</w:delText>
              </w:r>
            </w:del>
            <w:ins w:id="10138" w:author="Ashan Asmone" w:date="2016-03-31T16:51:00Z">
              <w:r w:rsidR="00F73169">
                <w:rPr>
                  <w:rFonts w:ascii="Calibri Light" w:hAnsi="Calibri Light"/>
                  <w:sz w:val="16"/>
                  <w:szCs w:val="16"/>
                  <w:lang w:val="en-US"/>
                </w:rPr>
                <w:t>ISO 4624:2016 Paints and varnishes -- Pull-off test for adhesion</w:t>
              </w:r>
            </w:ins>
          </w:p>
          <w:p w14:paraId="7BD70DC8" w14:textId="77777777" w:rsidR="00934272" w:rsidRPr="004935F7" w:rsidRDefault="00934272" w:rsidP="004935F7">
            <w:pPr>
              <w:spacing w:after="120"/>
              <w:rPr>
                <w:rFonts w:ascii="Calibri Light" w:hAnsi="Calibri Light"/>
                <w:sz w:val="16"/>
                <w:szCs w:val="16"/>
                <w:lang w:val="en-US"/>
              </w:rPr>
            </w:pPr>
            <w:del w:id="10139" w:author="Ashan Asmone" w:date="2016-03-31T16:55:00Z">
              <w:r w:rsidRPr="004935F7" w:rsidDel="00F73169">
                <w:rPr>
                  <w:rFonts w:ascii="Calibri Light" w:hAnsi="Calibri Light"/>
                  <w:sz w:val="16"/>
                  <w:szCs w:val="16"/>
                  <w:lang w:val="en-US"/>
                </w:rPr>
                <w:delText>ISO 4628-1: 1982 Paints and varnishes -- Evaluation of degradation of paint coatings -- Designation of intensity, quantity and size of common types of defect -- Part 1: General principles and rating schemes</w:delText>
              </w:r>
            </w:del>
            <w:ins w:id="10140" w:author="Ashan Asmone" w:date="2016-03-31T16:55:00Z">
              <w:r w:rsidR="00F73169">
                <w:rPr>
                  <w:rFonts w:ascii="Calibri Light" w:hAnsi="Calibri Light"/>
                  <w:sz w:val="16"/>
                  <w:szCs w:val="16"/>
                  <w:lang w:val="en-US"/>
                </w:rPr>
                <w:t>ISO 4628-1:2016 Paints and varnishes -- Evaluation of degradation of coatings -- Designation of quantity and size of defects, and of intensity of uniform changes in appearance -- Part 1: General introduction and designation system</w:t>
              </w:r>
            </w:ins>
          </w:p>
          <w:p w14:paraId="0438BDED" w14:textId="77777777" w:rsidR="00934272" w:rsidRPr="004935F7" w:rsidRDefault="00934272" w:rsidP="004935F7">
            <w:pPr>
              <w:spacing w:after="120"/>
              <w:rPr>
                <w:rFonts w:ascii="Calibri Light" w:hAnsi="Calibri Light"/>
                <w:sz w:val="16"/>
                <w:szCs w:val="16"/>
                <w:lang w:val="en-US"/>
              </w:rPr>
            </w:pPr>
            <w:del w:id="10141" w:author="Ashan Asmone" w:date="2016-03-31T16:55:00Z">
              <w:r w:rsidRPr="004935F7" w:rsidDel="00F73169">
                <w:rPr>
                  <w:rFonts w:ascii="Calibri Light" w:hAnsi="Calibri Light"/>
                  <w:sz w:val="16"/>
                  <w:szCs w:val="16"/>
                  <w:lang w:val="en-US"/>
                </w:rPr>
                <w:delText>ISO 4628-2: 1982 Paints and varnishes -- Evaluation of degradation of paint coatings -- Designation of intensity, quantity and size of common types of defect -- Part 2: Designation of degree of blistering</w:delText>
              </w:r>
            </w:del>
            <w:ins w:id="10142" w:author="Ashan Asmone" w:date="2016-03-31T16:55:00Z">
              <w:r w:rsidR="00F73169">
                <w:rPr>
                  <w:rFonts w:ascii="Calibri Light" w:hAnsi="Calibri Light"/>
                  <w:sz w:val="16"/>
                  <w:szCs w:val="16"/>
                  <w:lang w:val="en-US"/>
                </w:rPr>
                <w:t>ISO 4628-2:2003 Paints and varnishes - Evaluation of degradation of coatings - Designation of quantity and size of defects, and of intensity of uniform changes in appearance - Part 2: Assessment of degree of blistering</w:t>
              </w:r>
            </w:ins>
          </w:p>
          <w:p w14:paraId="0FDAE1C7" w14:textId="77777777" w:rsidR="00934272" w:rsidRPr="004935F7" w:rsidRDefault="00934272" w:rsidP="004935F7">
            <w:pPr>
              <w:spacing w:after="120"/>
              <w:rPr>
                <w:rFonts w:ascii="Calibri Light" w:hAnsi="Calibri Light"/>
                <w:sz w:val="16"/>
                <w:szCs w:val="16"/>
                <w:lang w:val="en-US"/>
              </w:rPr>
            </w:pPr>
            <w:del w:id="10143" w:author="Ashan Asmone" w:date="2016-03-31T16:57:00Z">
              <w:r w:rsidRPr="004935F7" w:rsidDel="00F73169">
                <w:rPr>
                  <w:rFonts w:ascii="Calibri Light" w:hAnsi="Calibri Light"/>
                  <w:sz w:val="16"/>
                  <w:szCs w:val="16"/>
                  <w:lang w:val="en-US"/>
                </w:rPr>
                <w:delText>ISO 4628-3: 1982 Paints and varnishes -- Evaluation of degradation of paint coatings -- Designation of intensity, quantity and size of common types of defect -- Part 3: Designation of degree of rusting</w:delText>
              </w:r>
            </w:del>
            <w:ins w:id="10144" w:author="Ashan Asmone" w:date="2016-03-31T16:57:00Z">
              <w:r w:rsidR="00F73169">
                <w:rPr>
                  <w:rFonts w:ascii="Calibri Light" w:hAnsi="Calibri Light"/>
                  <w:sz w:val="16"/>
                  <w:szCs w:val="16"/>
                  <w:lang w:val="en-US"/>
                </w:rPr>
                <w:t>ISO 4628-3:2016 Paints and varnishes -- Evaluation of degradation of coatings -- Designation of quantity and size of defects, and of intensity of uniform changes in appearance -- Part 3: Assessment of degree of rusting</w:t>
              </w:r>
            </w:ins>
          </w:p>
          <w:p w14:paraId="5B143701" w14:textId="77777777" w:rsidR="00934272" w:rsidRPr="004935F7" w:rsidRDefault="00934272" w:rsidP="004935F7">
            <w:pPr>
              <w:spacing w:after="120"/>
              <w:rPr>
                <w:rFonts w:ascii="Calibri Light" w:hAnsi="Calibri Light"/>
                <w:sz w:val="16"/>
                <w:szCs w:val="16"/>
                <w:lang w:val="en-US"/>
              </w:rPr>
            </w:pPr>
            <w:del w:id="10145" w:author="Ashan Asmone" w:date="2016-03-31T16:59:00Z">
              <w:r w:rsidRPr="004935F7" w:rsidDel="00F73169">
                <w:rPr>
                  <w:rFonts w:ascii="Calibri Light" w:hAnsi="Calibri Light"/>
                  <w:sz w:val="16"/>
                  <w:szCs w:val="16"/>
                  <w:lang w:val="en-US"/>
                </w:rPr>
                <w:delText>ISO 4628-4: 1982 Paints and varnishes -- Evaluation of degradation of paint coatings -- Designation of intensity, quantity and size of common types of defect -- Part 4: Designation of degree of cracking</w:delText>
              </w:r>
            </w:del>
            <w:ins w:id="10146" w:author="Ashan Asmone" w:date="2016-03-31T16:59:00Z">
              <w:r w:rsidR="00F73169">
                <w:rPr>
                  <w:rFonts w:ascii="Calibri Light" w:hAnsi="Calibri Light"/>
                  <w:sz w:val="16"/>
                  <w:szCs w:val="16"/>
                  <w:lang w:val="en-US"/>
                </w:rPr>
                <w:t>ISO 4628-4:2016 Paints and varnishes -- Evaluation of degradation of coatings -- Designation of quantity and size of defects, and of intensity of uniform changes in appearance -- Part 4: Assessment of degree of cracking</w:t>
              </w:r>
            </w:ins>
          </w:p>
          <w:p w14:paraId="318F058B" w14:textId="77777777" w:rsidR="00934272" w:rsidRPr="004935F7" w:rsidRDefault="00934272" w:rsidP="004935F7">
            <w:pPr>
              <w:spacing w:after="120"/>
              <w:rPr>
                <w:rFonts w:ascii="Calibri Light" w:hAnsi="Calibri Light"/>
                <w:sz w:val="16"/>
                <w:szCs w:val="16"/>
                <w:lang w:val="en-US"/>
              </w:rPr>
            </w:pPr>
            <w:del w:id="10147" w:author="Ashan Asmone" w:date="2016-03-31T17:00:00Z">
              <w:r w:rsidRPr="004935F7" w:rsidDel="00F73169">
                <w:rPr>
                  <w:rFonts w:ascii="Calibri Light" w:hAnsi="Calibri Light"/>
                  <w:sz w:val="16"/>
                  <w:szCs w:val="16"/>
                  <w:lang w:val="en-US"/>
                </w:rPr>
                <w:delText>ISO 4628-5: 1982 Paints and varnishes -- Evaluation of degradation of paint coatings -- Designation of intensity, quantity and size of common types of defect -- Part 5: Designation of degree of flaking</w:delText>
              </w:r>
            </w:del>
            <w:ins w:id="10148" w:author="Ashan Asmone" w:date="2016-03-31T17:00:00Z">
              <w:r w:rsidR="00F73169">
                <w:rPr>
                  <w:rFonts w:ascii="Calibri Light" w:hAnsi="Calibri Light"/>
                  <w:sz w:val="16"/>
                  <w:szCs w:val="16"/>
                  <w:lang w:val="en-US"/>
                </w:rPr>
                <w:t>ISO 4628-5:2016 Paints and varnishes -- Evaluation of degradation of coatings -- Designation of quantity and size of defects, and of intensity of uniform changes in appearance -- Part 5: Assessment of degree of flaking</w:t>
              </w:r>
            </w:ins>
          </w:p>
          <w:p w14:paraId="56D479B7" w14:textId="77777777" w:rsidR="00934272" w:rsidRPr="004935F7" w:rsidRDefault="00934272" w:rsidP="004935F7">
            <w:pPr>
              <w:spacing w:after="120"/>
              <w:rPr>
                <w:rFonts w:ascii="Calibri Light" w:hAnsi="Calibri Light"/>
                <w:sz w:val="16"/>
                <w:szCs w:val="16"/>
                <w:lang w:val="en-US"/>
              </w:rPr>
            </w:pPr>
            <w:del w:id="10149" w:author="Ashan Asmone" w:date="2016-03-31T17:01:00Z">
              <w:r w:rsidRPr="004935F7" w:rsidDel="00F73169">
                <w:rPr>
                  <w:rFonts w:ascii="Calibri Light" w:hAnsi="Calibri Light"/>
                  <w:sz w:val="16"/>
                  <w:szCs w:val="16"/>
                  <w:lang w:val="en-US"/>
                </w:rPr>
                <w:delText>ISO 4628-6: 1990 Paints and varnishes -- Evaluation of degradation of paint coatings -- Designation of intensity, quantity and size of common types of defect -- Part 6: Rating of degree of chalking by tape method</w:delText>
              </w:r>
            </w:del>
            <w:ins w:id="10150" w:author="Ashan Asmone" w:date="2016-03-31T17:01:00Z">
              <w:r w:rsidR="00F73169">
                <w:rPr>
                  <w:rFonts w:ascii="Calibri Light" w:hAnsi="Calibri Light"/>
                  <w:sz w:val="16"/>
                  <w:szCs w:val="16"/>
                  <w:lang w:val="en-US"/>
                </w:rPr>
                <w:t>ISO 4628-6:2011 Paints and varnishes -- Evaluation of degradation of coatings -- Designation of quantity and size of defects, and of intensity of uniform changes in appearance -- Part 6: Assessment of degree of chalking by tape method</w:t>
              </w:r>
            </w:ins>
          </w:p>
          <w:p w14:paraId="304E419D" w14:textId="77777777" w:rsidR="00934272" w:rsidRPr="004935F7" w:rsidRDefault="00934272" w:rsidP="004935F7">
            <w:pPr>
              <w:spacing w:after="120"/>
              <w:rPr>
                <w:rFonts w:ascii="Calibri Light" w:hAnsi="Calibri Light"/>
                <w:sz w:val="16"/>
                <w:szCs w:val="16"/>
                <w:lang w:val="en-US"/>
              </w:rPr>
            </w:pPr>
            <w:del w:id="10151" w:author="Ashan Asmone" w:date="2016-03-31T17:02:00Z">
              <w:r w:rsidRPr="004935F7" w:rsidDel="00F73169">
                <w:rPr>
                  <w:rFonts w:ascii="Calibri Light" w:hAnsi="Calibri Light"/>
                  <w:sz w:val="16"/>
                  <w:szCs w:val="16"/>
                  <w:lang w:val="en-US"/>
                </w:rPr>
                <w:delText>ISO 6270-1: 1998 Paints and varnishes -- Determination of resistance to humidity -- Part 1: Continuous condensation</w:delText>
              </w:r>
            </w:del>
            <w:ins w:id="10152" w:author="Ashan Asmone" w:date="2016-03-31T17:02:00Z">
              <w:r w:rsidR="00F73169">
                <w:rPr>
                  <w:rFonts w:ascii="Calibri Light" w:hAnsi="Calibri Light"/>
                  <w:sz w:val="16"/>
                  <w:szCs w:val="16"/>
                  <w:lang w:val="en-US"/>
                </w:rPr>
                <w:t>ISO 6270-1: 1998 Paints and varnishes -- Determination of resistance to humidity -- Part 1: Continuous condensation</w:t>
              </w:r>
            </w:ins>
          </w:p>
          <w:p w14:paraId="4537FF99" w14:textId="77777777" w:rsidR="00934272" w:rsidRPr="004935F7" w:rsidRDefault="00934272" w:rsidP="004935F7">
            <w:pPr>
              <w:spacing w:after="120"/>
              <w:rPr>
                <w:rFonts w:ascii="Calibri Light" w:hAnsi="Calibri Light"/>
                <w:sz w:val="16"/>
                <w:szCs w:val="16"/>
                <w:lang w:val="en-US"/>
              </w:rPr>
            </w:pPr>
            <w:del w:id="10153" w:author="Ashan Asmone" w:date="2016-03-31T17:05:00Z">
              <w:r w:rsidRPr="004935F7" w:rsidDel="00F73169">
                <w:rPr>
                  <w:rFonts w:ascii="Calibri Light" w:hAnsi="Calibri Light"/>
                  <w:sz w:val="16"/>
                  <w:szCs w:val="16"/>
                  <w:lang w:val="en-US"/>
                </w:rPr>
                <w:delText>ISO 6272: 1993 Paints and varnishes -- Falling-weight test</w:delText>
              </w:r>
            </w:del>
            <w:ins w:id="10154" w:author="Ashan Asmone" w:date="2016-03-31T17:05:00Z">
              <w:r w:rsidR="00F73169">
                <w:rPr>
                  <w:rFonts w:ascii="Calibri Light" w:hAnsi="Calibri Light"/>
                  <w:sz w:val="16"/>
                  <w:szCs w:val="16"/>
                  <w:lang w:val="en-US"/>
                </w:rPr>
                <w:t>ISO 6272-1:2011 Paints and varnishes -- Rapid-deformation (impact resistance) tests -- Part 1: Falling-weight test, large-area indenter/ ISO 6272-2:2011 Paints and varnishes -- Rapid-deformation (impact resistance) tests -- Part 2: Falling-weight test, small-area indenter</w:t>
              </w:r>
            </w:ins>
          </w:p>
          <w:p w14:paraId="10556913" w14:textId="77777777" w:rsidR="00934272" w:rsidRPr="004935F7" w:rsidRDefault="00934272" w:rsidP="004935F7">
            <w:pPr>
              <w:spacing w:after="120"/>
              <w:rPr>
                <w:rFonts w:ascii="Calibri Light" w:hAnsi="Calibri Light"/>
                <w:sz w:val="16"/>
                <w:szCs w:val="16"/>
                <w:lang w:val="en-US"/>
              </w:rPr>
            </w:pPr>
            <w:del w:id="10155" w:author="Ashan Asmone" w:date="2016-03-31T17:07:00Z">
              <w:r w:rsidRPr="004935F7" w:rsidDel="006723EE">
                <w:rPr>
                  <w:rFonts w:ascii="Calibri Light" w:hAnsi="Calibri Light"/>
                  <w:sz w:val="16"/>
                  <w:szCs w:val="16"/>
                  <w:lang w:val="en-US"/>
                </w:rPr>
                <w:delText>ISO 6441: 1984 Paints and varnishes -- Indentation test (spherical or pyramidal)</w:delText>
              </w:r>
            </w:del>
          </w:p>
          <w:p w14:paraId="37ACC53C" w14:textId="77777777" w:rsidR="00934272" w:rsidRPr="004935F7" w:rsidRDefault="00934272" w:rsidP="004935F7">
            <w:pPr>
              <w:spacing w:after="120"/>
              <w:rPr>
                <w:rFonts w:ascii="Calibri Light" w:hAnsi="Calibri Light"/>
                <w:sz w:val="16"/>
                <w:szCs w:val="16"/>
                <w:lang w:val="en-US"/>
              </w:rPr>
            </w:pPr>
            <w:del w:id="10156" w:author="Ashan Asmone" w:date="2016-03-31T17:12:00Z">
              <w:r w:rsidRPr="004935F7" w:rsidDel="006723EE">
                <w:rPr>
                  <w:rFonts w:ascii="Calibri Light" w:hAnsi="Calibri Light"/>
                  <w:sz w:val="16"/>
                  <w:szCs w:val="16"/>
                  <w:lang w:val="en-US"/>
                </w:rPr>
                <w:delText>ISO 6441-1: 1999 Paints and varnishes -- Determination of micro-indentation hardness -- Part 1: Knoop hardness by measurement of indentation length</w:delText>
              </w:r>
            </w:del>
          </w:p>
          <w:p w14:paraId="7A1765A3" w14:textId="77777777" w:rsidR="00934272" w:rsidRPr="004935F7" w:rsidRDefault="00934272" w:rsidP="004935F7">
            <w:pPr>
              <w:spacing w:after="120"/>
              <w:rPr>
                <w:rFonts w:ascii="Calibri Light" w:hAnsi="Calibri Light"/>
                <w:sz w:val="16"/>
                <w:szCs w:val="16"/>
                <w:lang w:val="en-US"/>
              </w:rPr>
            </w:pPr>
            <w:del w:id="10157" w:author="Ashan Asmone" w:date="2016-03-31T17:13:00Z">
              <w:r w:rsidRPr="004935F7" w:rsidDel="006723EE">
                <w:rPr>
                  <w:rFonts w:ascii="Calibri Light" w:hAnsi="Calibri Light"/>
                  <w:sz w:val="16"/>
                  <w:szCs w:val="16"/>
                  <w:lang w:val="en-US"/>
                </w:rPr>
                <w:delText>ISO 6441-2: 1999 Paints and varnishes -- Determination of micro-indentation hardness -- Part 2: Knoop hardness by measurement of indentation depth under load</w:delText>
              </w:r>
            </w:del>
          </w:p>
          <w:p w14:paraId="6EA30C0F" w14:textId="77777777" w:rsidR="00934272" w:rsidRPr="004935F7" w:rsidRDefault="00934272" w:rsidP="004935F7">
            <w:pPr>
              <w:spacing w:after="120"/>
              <w:rPr>
                <w:rFonts w:ascii="Calibri Light" w:hAnsi="Calibri Light"/>
                <w:sz w:val="16"/>
                <w:szCs w:val="16"/>
                <w:lang w:val="en-US"/>
              </w:rPr>
            </w:pPr>
            <w:del w:id="10158" w:author="Ashan Asmone" w:date="2016-03-31T17:13:00Z">
              <w:r w:rsidRPr="004935F7" w:rsidDel="006723EE">
                <w:rPr>
                  <w:rFonts w:ascii="Calibri Light" w:hAnsi="Calibri Light"/>
                  <w:sz w:val="16"/>
                  <w:szCs w:val="16"/>
                  <w:lang w:val="en-US"/>
                </w:rPr>
                <w:delText>ISO 6503: 1984 Paints and varnishes -- Determination of total lead -- Flame atomic absorption spectrometric method</w:delText>
              </w:r>
            </w:del>
            <w:ins w:id="10159" w:author="Ashan Asmone" w:date="2016-03-31T17:13:00Z">
              <w:r w:rsidR="006723EE">
                <w:rPr>
                  <w:rFonts w:ascii="Calibri Light" w:hAnsi="Calibri Light"/>
                  <w:sz w:val="16"/>
                  <w:szCs w:val="16"/>
                  <w:lang w:val="en-US"/>
                </w:rPr>
                <w:t>ISO 6503: 1984 Paints and varnishes -- Determination of total lead -- Flame atomic absorption spectrometric method</w:t>
              </w:r>
            </w:ins>
          </w:p>
          <w:p w14:paraId="00128062" w14:textId="77777777" w:rsidR="00934272" w:rsidRPr="004935F7" w:rsidRDefault="00934272" w:rsidP="004935F7">
            <w:pPr>
              <w:spacing w:after="120"/>
              <w:rPr>
                <w:rFonts w:ascii="Calibri Light" w:hAnsi="Calibri Light"/>
                <w:sz w:val="16"/>
                <w:szCs w:val="16"/>
                <w:lang w:val="en-US"/>
              </w:rPr>
            </w:pPr>
            <w:del w:id="10160" w:author="Ashan Asmone" w:date="2016-03-31T17:14:00Z">
              <w:r w:rsidRPr="004935F7" w:rsidDel="006723EE">
                <w:rPr>
                  <w:rFonts w:ascii="Calibri Light" w:hAnsi="Calibri Light"/>
                  <w:sz w:val="16"/>
                  <w:szCs w:val="16"/>
                  <w:lang w:val="en-US"/>
                </w:rPr>
                <w:delText>ISO 6504-1: 1983 Paints and varnishes -- Determination of hiding power -- Part 1: Kubelka-Munk method for white and light-coloured paints</w:delText>
              </w:r>
            </w:del>
            <w:ins w:id="10161" w:author="Ashan Asmone" w:date="2016-03-31T17:14:00Z">
              <w:r w:rsidR="006723EE">
                <w:rPr>
                  <w:rFonts w:ascii="Calibri Light" w:hAnsi="Calibri Light"/>
                  <w:sz w:val="16"/>
                  <w:szCs w:val="16"/>
                  <w:lang w:val="en-US"/>
                </w:rPr>
                <w:t>ISO 6504-1: 1983 Paints and varnishes -- Determination of hiding power -- Part 1: Kubelka-Munk method for white and light-coloured paints</w:t>
              </w:r>
            </w:ins>
          </w:p>
          <w:p w14:paraId="60D3D67D" w14:textId="77777777" w:rsidR="00934272" w:rsidRPr="004935F7" w:rsidRDefault="00934272" w:rsidP="004935F7">
            <w:pPr>
              <w:spacing w:after="120"/>
              <w:rPr>
                <w:rFonts w:ascii="Calibri Light" w:hAnsi="Calibri Light"/>
                <w:sz w:val="16"/>
                <w:szCs w:val="16"/>
                <w:lang w:val="en-US"/>
              </w:rPr>
            </w:pPr>
            <w:del w:id="10162" w:author="Ashan Asmone" w:date="2016-03-31T17:15:00Z">
              <w:r w:rsidRPr="004935F7" w:rsidDel="006723EE">
                <w:rPr>
                  <w:rFonts w:ascii="Calibri Light" w:hAnsi="Calibri Light"/>
                  <w:sz w:val="16"/>
                  <w:szCs w:val="16"/>
                  <w:lang w:val="en-US"/>
                </w:rPr>
                <w:delText>ISO 6504-3: 1998 Paints and varnishes -- Determination of hiding power -- Part 3: Determination of contrast ratio (opacity) of light-coloured paints at a fixed spreading rate</w:delText>
              </w:r>
            </w:del>
            <w:ins w:id="10163" w:author="Ashan Asmone" w:date="2016-03-31T17:15:00Z">
              <w:r w:rsidR="006723EE">
                <w:rPr>
                  <w:rFonts w:ascii="Calibri Light" w:hAnsi="Calibri Light"/>
                  <w:sz w:val="16"/>
                  <w:szCs w:val="16"/>
                  <w:lang w:val="en-US"/>
                </w:rPr>
                <w:t>ISO 6504-3:2006 Paints and varnishes -- Determination of hiding power -- Part 3: Determination of contrast ratio of light-coloured paints at a fixed spreading rate</w:t>
              </w:r>
            </w:ins>
          </w:p>
          <w:p w14:paraId="39D85DAB" w14:textId="77777777" w:rsidR="00934272" w:rsidRPr="004935F7" w:rsidRDefault="00934272" w:rsidP="004935F7">
            <w:pPr>
              <w:spacing w:after="120"/>
              <w:rPr>
                <w:rFonts w:ascii="Calibri Light" w:hAnsi="Calibri Light"/>
                <w:sz w:val="16"/>
                <w:szCs w:val="16"/>
                <w:lang w:val="en-US"/>
              </w:rPr>
            </w:pPr>
            <w:del w:id="10164" w:author="Ashan Asmone" w:date="2016-03-31T17:16:00Z">
              <w:r w:rsidRPr="004935F7" w:rsidDel="006723EE">
                <w:rPr>
                  <w:rFonts w:ascii="Calibri Light" w:hAnsi="Calibri Light"/>
                  <w:sz w:val="16"/>
                  <w:szCs w:val="16"/>
                  <w:lang w:val="en-US"/>
                </w:rPr>
                <w:delText>ISO 6713: 1984 Paints and varnishes -- Preparation of acid extracts from paints in liquid or powder form</w:delText>
              </w:r>
            </w:del>
            <w:ins w:id="10165" w:author="Ashan Asmone" w:date="2016-03-31T17:16:00Z">
              <w:r w:rsidR="006723EE">
                <w:rPr>
                  <w:rFonts w:ascii="Calibri Light" w:hAnsi="Calibri Light"/>
                  <w:sz w:val="16"/>
                  <w:szCs w:val="16"/>
                  <w:lang w:val="en-US"/>
                </w:rPr>
                <w:t>ISO 6713: 1984 Paints and varnishes -- Preparation of acid extracts from paints in liquid or powder form</w:t>
              </w:r>
            </w:ins>
          </w:p>
          <w:p w14:paraId="3C8E2B95" w14:textId="77777777" w:rsidR="00934272" w:rsidRPr="004935F7" w:rsidRDefault="00934272" w:rsidP="004935F7">
            <w:pPr>
              <w:spacing w:after="120"/>
              <w:rPr>
                <w:rFonts w:ascii="Calibri Light" w:hAnsi="Calibri Light"/>
                <w:sz w:val="16"/>
                <w:szCs w:val="16"/>
                <w:lang w:val="en-US"/>
              </w:rPr>
            </w:pPr>
            <w:del w:id="10166" w:author="Ashan Asmone" w:date="2016-03-31T17:16:00Z">
              <w:r w:rsidRPr="004935F7" w:rsidDel="006723EE">
                <w:rPr>
                  <w:rFonts w:ascii="Calibri Light" w:hAnsi="Calibri Light"/>
                  <w:sz w:val="16"/>
                  <w:szCs w:val="16"/>
                  <w:lang w:val="en-US"/>
                </w:rPr>
                <w:delText>ISO 6744-1: 1999 Binders for paints and varnishes -- Alkyd resins -- Part 1: General methods of test</w:delText>
              </w:r>
            </w:del>
            <w:ins w:id="10167" w:author="Ashan Asmone" w:date="2016-03-31T17:16:00Z">
              <w:r w:rsidR="006723EE">
                <w:rPr>
                  <w:rFonts w:ascii="Calibri Light" w:hAnsi="Calibri Light"/>
                  <w:sz w:val="16"/>
                  <w:szCs w:val="16"/>
                  <w:lang w:val="en-US"/>
                </w:rPr>
                <w:t>ISO 6744-1: 1999 Binders for paints and varnishes -- Alkyd resins -- Part 1: General methods of test</w:t>
              </w:r>
            </w:ins>
          </w:p>
          <w:p w14:paraId="352AD164" w14:textId="77777777" w:rsidR="00934272" w:rsidRPr="004935F7" w:rsidRDefault="00934272" w:rsidP="004935F7">
            <w:pPr>
              <w:spacing w:after="120"/>
              <w:rPr>
                <w:rFonts w:ascii="Calibri Light" w:hAnsi="Calibri Light"/>
                <w:sz w:val="16"/>
                <w:szCs w:val="16"/>
                <w:lang w:val="en-US"/>
              </w:rPr>
            </w:pPr>
            <w:del w:id="10168" w:author="Ashan Asmone" w:date="2016-03-31T17:17:00Z">
              <w:r w:rsidRPr="004935F7" w:rsidDel="006723EE">
                <w:rPr>
                  <w:rFonts w:ascii="Calibri Light" w:hAnsi="Calibri Light"/>
                  <w:sz w:val="16"/>
                  <w:szCs w:val="16"/>
                  <w:lang w:val="en-US"/>
                </w:rPr>
                <w:delText>ISO 6744-2: 1999 Binders for paints and varnishes -- Alkyd resins -- Part 2: Determination of phthalic anhydride content</w:delText>
              </w:r>
            </w:del>
            <w:ins w:id="10169" w:author="Ashan Asmone" w:date="2016-03-31T17:17:00Z">
              <w:r w:rsidR="006723EE">
                <w:rPr>
                  <w:rFonts w:ascii="Calibri Light" w:hAnsi="Calibri Light"/>
                  <w:sz w:val="16"/>
                  <w:szCs w:val="16"/>
                  <w:lang w:val="en-US"/>
                </w:rPr>
                <w:t>ISO 6744-2: 1999 Binders for paints and varnishes -- Alkyd resins -- Part 2: Determination of phthalic anhydride content</w:t>
              </w:r>
            </w:ins>
          </w:p>
          <w:p w14:paraId="46AFB023" w14:textId="77777777" w:rsidR="00934272" w:rsidRPr="004935F7" w:rsidRDefault="00934272" w:rsidP="004935F7">
            <w:pPr>
              <w:spacing w:after="120"/>
              <w:rPr>
                <w:rFonts w:ascii="Calibri Light" w:hAnsi="Calibri Light"/>
                <w:sz w:val="16"/>
                <w:szCs w:val="16"/>
                <w:lang w:val="en-US"/>
              </w:rPr>
            </w:pPr>
            <w:del w:id="10170" w:author="Ashan Asmone" w:date="2016-03-31T17:18:00Z">
              <w:r w:rsidRPr="004935F7" w:rsidDel="006723EE">
                <w:rPr>
                  <w:rFonts w:ascii="Calibri Light" w:hAnsi="Calibri Light"/>
                  <w:sz w:val="16"/>
                  <w:szCs w:val="16"/>
                  <w:lang w:val="en-US"/>
                </w:rPr>
                <w:delText>ISO 6744-3: 1999 Binders for paints and varnishes -- Alkyd resins -- Part 3: Determination of unsaponifiable matter content</w:delText>
              </w:r>
            </w:del>
            <w:ins w:id="10171" w:author="Ashan Asmone" w:date="2016-03-31T17:18:00Z">
              <w:r w:rsidR="006723EE">
                <w:rPr>
                  <w:rFonts w:ascii="Calibri Light" w:hAnsi="Calibri Light"/>
                  <w:sz w:val="16"/>
                  <w:szCs w:val="16"/>
                  <w:lang w:val="en-US"/>
                </w:rPr>
                <w:t>ISO 6744-3: 1999 Binders for paints and varnishes -- Alkyd resins -- Part 3: Determination of unsaponifiable matter content</w:t>
              </w:r>
            </w:ins>
          </w:p>
          <w:p w14:paraId="5D04FB24" w14:textId="77777777" w:rsidR="00934272" w:rsidRPr="004935F7" w:rsidRDefault="00934272" w:rsidP="004935F7">
            <w:pPr>
              <w:spacing w:after="120"/>
              <w:rPr>
                <w:rFonts w:ascii="Calibri Light" w:hAnsi="Calibri Light"/>
                <w:sz w:val="16"/>
                <w:szCs w:val="16"/>
                <w:lang w:val="en-US"/>
              </w:rPr>
            </w:pPr>
            <w:del w:id="10172" w:author="Ashan Asmone" w:date="2016-03-31T17:19:00Z">
              <w:r w:rsidRPr="004935F7" w:rsidDel="006723EE">
                <w:rPr>
                  <w:rFonts w:ascii="Calibri Light" w:hAnsi="Calibri Light"/>
                  <w:sz w:val="16"/>
                  <w:szCs w:val="16"/>
                  <w:lang w:val="en-US"/>
                </w:rPr>
                <w:delText>ISO 6744-4: 1999 Binders for paints and varnishes -- Alkyd resins -- Part 4: Determination of fatty acid content</w:delText>
              </w:r>
            </w:del>
            <w:ins w:id="10173" w:author="Ashan Asmone" w:date="2016-03-31T17:19:00Z">
              <w:r w:rsidR="006723EE">
                <w:rPr>
                  <w:rFonts w:ascii="Calibri Light" w:hAnsi="Calibri Light"/>
                  <w:sz w:val="16"/>
                  <w:szCs w:val="16"/>
                  <w:lang w:val="en-US"/>
                </w:rPr>
                <w:t>ISO 6744-4: 1999 Binders for paints and varnishes -- Alkyd resins -- Part 4: Determination of fatty acid content</w:t>
              </w:r>
            </w:ins>
          </w:p>
          <w:p w14:paraId="23237869" w14:textId="77777777" w:rsidR="00934272" w:rsidRPr="004935F7" w:rsidRDefault="00934272" w:rsidP="004935F7">
            <w:pPr>
              <w:spacing w:after="120"/>
              <w:rPr>
                <w:rFonts w:ascii="Calibri Light" w:hAnsi="Calibri Light"/>
                <w:sz w:val="16"/>
                <w:szCs w:val="16"/>
                <w:lang w:val="en-US"/>
              </w:rPr>
            </w:pPr>
            <w:del w:id="10174" w:author="Ashan Asmone" w:date="2016-03-31T17:19:00Z">
              <w:r w:rsidRPr="004935F7" w:rsidDel="006723EE">
                <w:rPr>
                  <w:rFonts w:ascii="Calibri Light" w:hAnsi="Calibri Light"/>
                  <w:sz w:val="16"/>
                  <w:szCs w:val="16"/>
                  <w:lang w:val="en-US"/>
                </w:rPr>
                <w:delText>ISO 6860: 1984 Paints and varnishes -- Bend test (conical mandrel)</w:delText>
              </w:r>
            </w:del>
            <w:ins w:id="10175" w:author="Ashan Asmone" w:date="2016-03-31T17:19:00Z">
              <w:r w:rsidR="006723EE">
                <w:rPr>
                  <w:rFonts w:ascii="Calibri Light" w:hAnsi="Calibri Light"/>
                  <w:sz w:val="16"/>
                  <w:szCs w:val="16"/>
                  <w:lang w:val="en-US"/>
                </w:rPr>
                <w:t>ISO 6860:2006 Paints and varnishes -- Bend test (conical mandrel)</w:t>
              </w:r>
            </w:ins>
          </w:p>
          <w:p w14:paraId="22CF0FF0" w14:textId="77777777" w:rsidR="00934272" w:rsidRPr="004935F7" w:rsidRDefault="00934272" w:rsidP="004935F7">
            <w:pPr>
              <w:spacing w:after="120"/>
              <w:rPr>
                <w:rFonts w:ascii="Calibri Light" w:hAnsi="Calibri Light"/>
                <w:sz w:val="16"/>
                <w:szCs w:val="16"/>
                <w:lang w:val="en-US"/>
              </w:rPr>
            </w:pPr>
            <w:del w:id="10176" w:author="Ashan Asmone" w:date="2016-03-31T17:20:00Z">
              <w:r w:rsidRPr="004935F7" w:rsidDel="006723EE">
                <w:rPr>
                  <w:rFonts w:ascii="Calibri Light" w:hAnsi="Calibri Light"/>
                  <w:sz w:val="16"/>
                  <w:szCs w:val="16"/>
                  <w:lang w:val="en-US"/>
                </w:rPr>
                <w:delText>ISO 7142: 1984 Binders for paints and varnishes -- Epoxy resins -- General methods of test</w:delText>
              </w:r>
            </w:del>
            <w:ins w:id="10177" w:author="Ashan Asmone" w:date="2016-03-31T17:20:00Z">
              <w:r w:rsidR="006723EE">
                <w:rPr>
                  <w:rFonts w:ascii="Calibri Light" w:hAnsi="Calibri Light"/>
                  <w:sz w:val="16"/>
                  <w:szCs w:val="16"/>
                  <w:lang w:val="en-US"/>
                </w:rPr>
                <w:t>ISO 7142:2007 Binders for paints and varnishes -- Epoxy resins -- General methods of test</w:t>
              </w:r>
            </w:ins>
          </w:p>
          <w:p w14:paraId="7CA34213" w14:textId="77777777" w:rsidR="00934272" w:rsidRPr="004935F7" w:rsidRDefault="00934272" w:rsidP="004935F7">
            <w:pPr>
              <w:spacing w:after="120"/>
              <w:rPr>
                <w:rFonts w:ascii="Calibri Light" w:hAnsi="Calibri Light"/>
                <w:sz w:val="16"/>
                <w:szCs w:val="16"/>
                <w:lang w:val="en-US"/>
              </w:rPr>
            </w:pPr>
            <w:del w:id="10178" w:author="Ashan Asmone" w:date="2016-03-31T17:22:00Z">
              <w:r w:rsidRPr="004935F7" w:rsidDel="006723EE">
                <w:rPr>
                  <w:rFonts w:ascii="Calibri Light" w:hAnsi="Calibri Light"/>
                  <w:sz w:val="16"/>
                  <w:szCs w:val="16"/>
                  <w:lang w:val="en-US"/>
                </w:rPr>
                <w:delText>ISO 7143: 2000 Paints, varnishes and binders -- Methods of test for characterizing water-based coating materials and binders (available in English only)</w:delText>
              </w:r>
            </w:del>
            <w:ins w:id="10179" w:author="Ashan Asmone" w:date="2016-03-31T17:22:00Z">
              <w:r w:rsidR="006723EE">
                <w:rPr>
                  <w:rFonts w:ascii="Calibri Light" w:hAnsi="Calibri Light"/>
                  <w:sz w:val="16"/>
                  <w:szCs w:val="16"/>
                  <w:lang w:val="en-US"/>
                </w:rPr>
                <w:t>ISO 7143:2007 Binders for paints and varnishes -- Methods of test for characterizing water-based binders</w:t>
              </w:r>
            </w:ins>
          </w:p>
          <w:p w14:paraId="1E2AD594" w14:textId="77777777" w:rsidR="00934272" w:rsidRPr="004935F7" w:rsidRDefault="00934272" w:rsidP="004935F7">
            <w:pPr>
              <w:spacing w:after="120"/>
              <w:rPr>
                <w:rFonts w:ascii="Calibri Light" w:hAnsi="Calibri Light"/>
                <w:sz w:val="16"/>
                <w:szCs w:val="16"/>
                <w:lang w:val="en-US"/>
              </w:rPr>
            </w:pPr>
            <w:del w:id="10180" w:author="Ashan Asmone" w:date="2016-03-31T17:24:00Z">
              <w:r w:rsidRPr="004935F7" w:rsidDel="006723EE">
                <w:rPr>
                  <w:rFonts w:ascii="Calibri Light" w:hAnsi="Calibri Light"/>
                  <w:sz w:val="16"/>
                  <w:szCs w:val="16"/>
                  <w:lang w:val="en-US"/>
                </w:rPr>
                <w:delText>ISO 7253: 1996 Paints and varnishes -- Determination of resistance to neutral salt spray (fog)</w:delText>
              </w:r>
            </w:del>
          </w:p>
          <w:p w14:paraId="6C506036" w14:textId="77777777" w:rsidR="00934272" w:rsidRPr="004935F7" w:rsidRDefault="00934272" w:rsidP="004935F7">
            <w:pPr>
              <w:spacing w:after="120"/>
              <w:rPr>
                <w:rFonts w:ascii="Calibri Light" w:hAnsi="Calibri Light"/>
                <w:sz w:val="16"/>
                <w:szCs w:val="16"/>
                <w:lang w:val="en-US"/>
              </w:rPr>
            </w:pPr>
            <w:del w:id="10181" w:author="Ashan Asmone" w:date="2016-03-31T18:13:00Z">
              <w:r w:rsidRPr="004935F7" w:rsidDel="00F82C3F">
                <w:rPr>
                  <w:rFonts w:ascii="Calibri Light" w:hAnsi="Calibri Light"/>
                  <w:sz w:val="16"/>
                  <w:szCs w:val="16"/>
                  <w:lang w:val="en-US"/>
                </w:rPr>
                <w:delText>ISO 7724-1: 1984 Paints and varnishes -- Colorimetry -- Part 1: Principles</w:delText>
              </w:r>
            </w:del>
          </w:p>
          <w:p w14:paraId="6287E277" w14:textId="77777777" w:rsidR="00934272" w:rsidRPr="004935F7" w:rsidRDefault="00934272" w:rsidP="004935F7">
            <w:pPr>
              <w:spacing w:after="120"/>
              <w:rPr>
                <w:rFonts w:ascii="Calibri Light" w:hAnsi="Calibri Light"/>
                <w:sz w:val="16"/>
                <w:szCs w:val="16"/>
                <w:lang w:val="en-US"/>
              </w:rPr>
            </w:pPr>
            <w:del w:id="10182" w:author="Ashan Asmone" w:date="2016-03-31T18:13:00Z">
              <w:r w:rsidRPr="004935F7" w:rsidDel="00F82C3F">
                <w:rPr>
                  <w:rFonts w:ascii="Calibri Light" w:hAnsi="Calibri Light"/>
                  <w:sz w:val="16"/>
                  <w:szCs w:val="16"/>
                  <w:lang w:val="en-US"/>
                </w:rPr>
                <w:delText>ISO 7724-2: 1984 Paints and varnishes -- Colorimetry -- Part 2: Colour measurement</w:delText>
              </w:r>
            </w:del>
          </w:p>
          <w:p w14:paraId="1207C9F9" w14:textId="77777777" w:rsidR="00934272" w:rsidRPr="004935F7" w:rsidRDefault="00934272" w:rsidP="004935F7">
            <w:pPr>
              <w:spacing w:after="120"/>
              <w:rPr>
                <w:rFonts w:ascii="Calibri Light" w:hAnsi="Calibri Light"/>
                <w:sz w:val="16"/>
                <w:szCs w:val="16"/>
                <w:lang w:val="en-US"/>
              </w:rPr>
            </w:pPr>
            <w:del w:id="10183" w:author="Ashan Asmone" w:date="2016-03-31T18:14:00Z">
              <w:r w:rsidRPr="004935F7" w:rsidDel="00F82C3F">
                <w:rPr>
                  <w:rFonts w:ascii="Calibri Light" w:hAnsi="Calibri Light"/>
                  <w:sz w:val="16"/>
                  <w:szCs w:val="16"/>
                  <w:lang w:val="en-US"/>
                </w:rPr>
                <w:delText>ISO 7724-3: 1984 Paints and varnishes -- Colorimetry -- Part 3: Calculation of colour differences</w:delText>
              </w:r>
            </w:del>
          </w:p>
          <w:p w14:paraId="4FDC07A9" w14:textId="77777777" w:rsidR="00934272" w:rsidRPr="004935F7" w:rsidRDefault="00934272" w:rsidP="004935F7">
            <w:pPr>
              <w:spacing w:after="120"/>
              <w:rPr>
                <w:rFonts w:ascii="Calibri Light" w:hAnsi="Calibri Light"/>
                <w:sz w:val="16"/>
                <w:szCs w:val="16"/>
                <w:lang w:val="en-US"/>
              </w:rPr>
            </w:pPr>
            <w:del w:id="10184" w:author="Ashan Asmone" w:date="2016-03-31T18:16:00Z">
              <w:r w:rsidRPr="004935F7" w:rsidDel="00F82C3F">
                <w:rPr>
                  <w:rFonts w:ascii="Calibri Light" w:hAnsi="Calibri Light"/>
                  <w:sz w:val="16"/>
                  <w:szCs w:val="16"/>
                  <w:lang w:val="en-US"/>
                </w:rPr>
                <w:delText>ISO 7783-1: 1996 Paints and varnishes -- Determination of water-vapour transmission rate -- Part 1: Dish method for free films</w:delText>
              </w:r>
            </w:del>
            <w:ins w:id="10185" w:author="Ashan Asmone" w:date="2016-03-31T18:16:00Z">
              <w:r w:rsidR="00F82C3F">
                <w:rPr>
                  <w:rFonts w:ascii="Calibri Light" w:hAnsi="Calibri Light"/>
                  <w:sz w:val="16"/>
                  <w:szCs w:val="16"/>
                  <w:lang w:val="en-US"/>
                </w:rPr>
                <w:t>ISO 7783:2011 Paints and varnishes -- Determination of water-vapour transmission properties -- Cup method</w:t>
              </w:r>
            </w:ins>
          </w:p>
          <w:p w14:paraId="471EACB2" w14:textId="77777777" w:rsidR="00934272" w:rsidRPr="004935F7" w:rsidRDefault="00934272" w:rsidP="004935F7">
            <w:pPr>
              <w:spacing w:after="120"/>
              <w:rPr>
                <w:rFonts w:ascii="Calibri Light" w:hAnsi="Calibri Light"/>
                <w:sz w:val="16"/>
                <w:szCs w:val="16"/>
                <w:lang w:val="en-US"/>
              </w:rPr>
            </w:pPr>
            <w:del w:id="10186" w:author="Ashan Asmone" w:date="2016-03-31T18:18:00Z">
              <w:r w:rsidRPr="004935F7" w:rsidDel="00F82C3F">
                <w:rPr>
                  <w:rFonts w:ascii="Calibri Light" w:hAnsi="Calibri Light"/>
                  <w:sz w:val="16"/>
                  <w:szCs w:val="16"/>
                  <w:lang w:val="en-US"/>
                </w:rPr>
                <w:delText>ISO 7783-2: 1999 Paints and varnishes -- Coating materials and coating systems for exterior masonry and concrete -- Part 2: Determination and classification of water-vapour transmission rate (permeability)</w:delText>
              </w:r>
            </w:del>
          </w:p>
          <w:p w14:paraId="7ED3FB62" w14:textId="77777777" w:rsidR="00934272" w:rsidRPr="004935F7" w:rsidRDefault="00934272" w:rsidP="004935F7">
            <w:pPr>
              <w:spacing w:after="120"/>
              <w:rPr>
                <w:rFonts w:ascii="Calibri Light" w:hAnsi="Calibri Light"/>
                <w:sz w:val="16"/>
                <w:szCs w:val="16"/>
                <w:lang w:val="en-US"/>
              </w:rPr>
            </w:pPr>
            <w:del w:id="10187" w:author="Ashan Asmone" w:date="2016-03-31T18:19:00Z">
              <w:r w:rsidRPr="004935F7" w:rsidDel="00F82C3F">
                <w:rPr>
                  <w:rFonts w:ascii="Calibri Light" w:hAnsi="Calibri Light"/>
                  <w:sz w:val="16"/>
                  <w:szCs w:val="16"/>
                  <w:lang w:val="en-US"/>
                </w:rPr>
                <w:delText>ISO 7784-1: 1997 Paints and varnishes -- Determination of resistance to abrasion -- Part 1: Rotating abrasive-paper-covered wheel method</w:delText>
              </w:r>
            </w:del>
            <w:ins w:id="10188" w:author="Ashan Asmone" w:date="2016-03-31T18:19:00Z">
              <w:r w:rsidR="00F82C3F">
                <w:rPr>
                  <w:rFonts w:ascii="Calibri Light" w:hAnsi="Calibri Light"/>
                  <w:sz w:val="16"/>
                  <w:szCs w:val="16"/>
                  <w:lang w:val="en-US"/>
                </w:rPr>
                <w:t>ISO 7784-1:2016 Paints and varnishes -- Determination of resistance to abrasion -- Part 1: Method with abrasive-paper covered wheels and rotating test specimen</w:t>
              </w:r>
            </w:ins>
          </w:p>
          <w:p w14:paraId="255FCCD3" w14:textId="77777777" w:rsidR="00934272" w:rsidRPr="004935F7" w:rsidRDefault="00934272" w:rsidP="004935F7">
            <w:pPr>
              <w:spacing w:after="120"/>
              <w:rPr>
                <w:rFonts w:ascii="Calibri Light" w:hAnsi="Calibri Light"/>
                <w:sz w:val="16"/>
                <w:szCs w:val="16"/>
                <w:lang w:val="en-US"/>
              </w:rPr>
            </w:pPr>
            <w:del w:id="10189" w:author="Ashan Asmone" w:date="2016-03-31T18:20:00Z">
              <w:r w:rsidRPr="004935F7" w:rsidDel="00F82C3F">
                <w:rPr>
                  <w:rFonts w:ascii="Calibri Light" w:hAnsi="Calibri Light"/>
                  <w:sz w:val="16"/>
                  <w:szCs w:val="16"/>
                  <w:lang w:val="en-US"/>
                </w:rPr>
                <w:delText>ISO 7784-2: 1997 Paints and varnishes -- Determination of resistance to abrasion -- Part 2: Rotating abrasive rubber wheel method</w:delText>
              </w:r>
            </w:del>
            <w:ins w:id="10190" w:author="Ashan Asmone" w:date="2016-03-31T18:20:00Z">
              <w:r w:rsidR="00F82C3F">
                <w:rPr>
                  <w:rFonts w:ascii="Calibri Light" w:hAnsi="Calibri Light"/>
                  <w:sz w:val="16"/>
                  <w:szCs w:val="16"/>
                  <w:lang w:val="en-US"/>
                </w:rPr>
                <w:t>ISO 7784-2:2016 Paints and varnishes -- Determination of resistance to abrasion -- Part 2: Method with abrasive rubber wheels and rotating test specimen</w:t>
              </w:r>
            </w:ins>
          </w:p>
          <w:p w14:paraId="6741759E" w14:textId="77777777" w:rsidR="00934272" w:rsidRPr="004935F7" w:rsidRDefault="00934272" w:rsidP="004935F7">
            <w:pPr>
              <w:spacing w:after="120"/>
              <w:rPr>
                <w:rFonts w:ascii="Calibri Light" w:hAnsi="Calibri Light"/>
                <w:sz w:val="16"/>
                <w:szCs w:val="16"/>
                <w:lang w:val="en-US"/>
              </w:rPr>
            </w:pPr>
            <w:del w:id="10191" w:author="Ashan Asmone" w:date="2016-03-31T18:21:00Z">
              <w:r w:rsidRPr="004935F7" w:rsidDel="00F82C3F">
                <w:rPr>
                  <w:rFonts w:ascii="Calibri Light" w:hAnsi="Calibri Light"/>
                  <w:sz w:val="16"/>
                  <w:szCs w:val="16"/>
                  <w:lang w:val="en-US"/>
                </w:rPr>
                <w:delText>ISO 7784-3: 2000 Paints and varnishes -- Determination of resistance to abrasion -- Part 3: Reciprocating test panel method</w:delText>
              </w:r>
            </w:del>
            <w:ins w:id="10192" w:author="Ashan Asmone" w:date="2016-03-31T18:21:00Z">
              <w:r w:rsidR="00F82C3F">
                <w:rPr>
                  <w:rFonts w:ascii="Calibri Light" w:hAnsi="Calibri Light"/>
                  <w:sz w:val="16"/>
                  <w:szCs w:val="16"/>
                  <w:lang w:val="en-US"/>
                </w:rPr>
                <w:t>ISO 7784-3:2016 Paints and varnishes -- Determination of resistance to abrasion -- Part 3: Method with abrasive-paper covered wheel and linearly reciprocating test specimen</w:t>
              </w:r>
            </w:ins>
          </w:p>
          <w:p w14:paraId="554A2CBA" w14:textId="77777777" w:rsidR="00934272" w:rsidRPr="004935F7" w:rsidRDefault="00934272" w:rsidP="004935F7">
            <w:pPr>
              <w:spacing w:after="120"/>
              <w:rPr>
                <w:rFonts w:ascii="Calibri Light" w:hAnsi="Calibri Light"/>
                <w:sz w:val="16"/>
                <w:szCs w:val="16"/>
                <w:lang w:val="en-US"/>
              </w:rPr>
            </w:pPr>
            <w:del w:id="10193" w:author="Ashan Asmone" w:date="2016-03-31T18:22:00Z">
              <w:r w:rsidRPr="004935F7" w:rsidDel="00F82C3F">
                <w:rPr>
                  <w:rFonts w:ascii="Calibri Light" w:hAnsi="Calibri Light"/>
                  <w:sz w:val="16"/>
                  <w:szCs w:val="16"/>
                  <w:lang w:val="en-US"/>
                </w:rPr>
                <w:delText>ISO 8501-1: 1988 Preparation</w:delText>
              </w:r>
            </w:del>
            <w:ins w:id="10194" w:author="Ashan Asmone" w:date="2016-03-31T18:22:00Z">
              <w:r w:rsidR="00F82C3F">
                <w:rPr>
                  <w:rFonts w:ascii="Calibri Light" w:hAnsi="Calibri Light"/>
                  <w:sz w:val="16"/>
                  <w:szCs w:val="16"/>
                  <w:lang w:val="en-US"/>
                </w:rPr>
                <w:t xml:space="preserve">ISO 8501-1:2007 Preparation of steel substrates before application of paints and related products -- Visual assessment of surface cleanliness -- Part 1: Rust grades and preparation grades of uncoated steel substrates and of steel substrates after overall </w:t>
              </w:r>
            </w:ins>
          </w:p>
          <w:p w14:paraId="19A2BEDA" w14:textId="77777777" w:rsidR="00934272" w:rsidRPr="004935F7" w:rsidRDefault="00934272" w:rsidP="004935F7">
            <w:pPr>
              <w:spacing w:after="120"/>
              <w:rPr>
                <w:rFonts w:ascii="Calibri Light" w:hAnsi="Calibri Light"/>
                <w:sz w:val="16"/>
                <w:szCs w:val="16"/>
                <w:lang w:val="en-US"/>
              </w:rPr>
            </w:pPr>
            <w:del w:id="10195" w:author="Ashan Asmone" w:date="2016-03-31T18:23:00Z">
              <w:r w:rsidRPr="004935F7" w:rsidDel="00F82C3F">
                <w:rPr>
                  <w:rFonts w:ascii="Calibri Light" w:hAnsi="Calibri Light"/>
                  <w:sz w:val="16"/>
                  <w:szCs w:val="16"/>
                  <w:lang w:val="en-US"/>
                </w:rPr>
                <w:delText>ISO 9514: 1992 Paints and varnishes -- Determination of the pot-life of liquid systems -- Preparation and conditioning of samples and guidelines for testing</w:delText>
              </w:r>
            </w:del>
            <w:ins w:id="10196" w:author="Ashan Asmone" w:date="2016-03-31T18:23:00Z">
              <w:r w:rsidR="00F82C3F">
                <w:rPr>
                  <w:rFonts w:ascii="Calibri Light" w:hAnsi="Calibri Light"/>
                  <w:sz w:val="16"/>
                  <w:szCs w:val="16"/>
                  <w:lang w:val="en-US"/>
                </w:rPr>
                <w:t>ISO 9514:2005 Paints and varnishes -- Determination of the pot life of multicomponent coating systems -- Preparation and conditioning of samples and guidelines for testing</w:t>
              </w:r>
            </w:ins>
          </w:p>
          <w:p w14:paraId="13807E86" w14:textId="77777777" w:rsidR="00934272" w:rsidRPr="004935F7" w:rsidRDefault="00934272" w:rsidP="004935F7">
            <w:pPr>
              <w:spacing w:after="120"/>
              <w:rPr>
                <w:rFonts w:ascii="Calibri Light" w:hAnsi="Calibri Light"/>
                <w:sz w:val="16"/>
                <w:szCs w:val="16"/>
                <w:lang w:val="en-US"/>
              </w:rPr>
            </w:pPr>
            <w:del w:id="10197" w:author="Ashan Asmone" w:date="2016-03-31T18:24:00Z">
              <w:r w:rsidRPr="004935F7" w:rsidDel="00F82C3F">
                <w:rPr>
                  <w:rFonts w:ascii="Calibri Light" w:hAnsi="Calibri Light"/>
                  <w:sz w:val="16"/>
                  <w:szCs w:val="16"/>
                  <w:lang w:val="en-US"/>
                </w:rPr>
                <w:delText>ISO 11503: 1995 Paints and varnishes -- Determination of resistance to humidity (intermittent condensation)</w:delText>
              </w:r>
            </w:del>
            <w:ins w:id="10198" w:author="Ashan Asmone" w:date="2016-03-31T18:24:00Z">
              <w:r w:rsidR="00F82C3F">
                <w:rPr>
                  <w:rFonts w:ascii="Calibri Light" w:hAnsi="Calibri Light"/>
                  <w:sz w:val="16"/>
                  <w:szCs w:val="16"/>
                  <w:lang w:val="en-US"/>
                </w:rPr>
                <w:t>ISO 11503:1995 Paints and varnishes -- Determination of resistance to humidity (intermittent condensation)</w:t>
              </w:r>
            </w:ins>
          </w:p>
          <w:p w14:paraId="43829F8A" w14:textId="77777777" w:rsidR="00934272" w:rsidRPr="004935F7" w:rsidRDefault="00934272" w:rsidP="004935F7">
            <w:pPr>
              <w:spacing w:after="120"/>
              <w:rPr>
                <w:rFonts w:ascii="Calibri Light" w:hAnsi="Calibri Light"/>
                <w:sz w:val="16"/>
                <w:szCs w:val="16"/>
                <w:lang w:val="en-US"/>
              </w:rPr>
            </w:pPr>
            <w:del w:id="10199" w:author="Ashan Asmone" w:date="2016-03-31T18:25:00Z">
              <w:r w:rsidRPr="004935F7" w:rsidDel="00F82C3F">
                <w:rPr>
                  <w:rFonts w:ascii="Calibri Light" w:hAnsi="Calibri Light"/>
                  <w:sz w:val="16"/>
                  <w:szCs w:val="16"/>
                  <w:lang w:val="en-US"/>
                </w:rPr>
                <w:delText>ISO 11507: 1997 Paints and varnishes -- Exposure of coatings to artificial weathering -- Exposure to fluorescent UV and water</w:delText>
              </w:r>
            </w:del>
            <w:ins w:id="10200" w:author="Ashan Asmone" w:date="2016-03-31T18:25:00Z">
              <w:r w:rsidR="00F82C3F">
                <w:rPr>
                  <w:rFonts w:ascii="Calibri Light" w:hAnsi="Calibri Light"/>
                  <w:sz w:val="16"/>
                  <w:szCs w:val="16"/>
                  <w:lang w:val="en-US"/>
                </w:rPr>
                <w:t>ISO 16474-1:2013 Paints and varnishes -- Methods of exposure to laboratory light sources -- Part 1: General guidance</w:t>
              </w:r>
            </w:ins>
          </w:p>
          <w:p w14:paraId="052F4834" w14:textId="77777777" w:rsidR="00934272" w:rsidRPr="004935F7" w:rsidRDefault="00934272" w:rsidP="004935F7">
            <w:pPr>
              <w:spacing w:after="120"/>
              <w:rPr>
                <w:rFonts w:ascii="Calibri Light" w:hAnsi="Calibri Light"/>
                <w:sz w:val="16"/>
                <w:szCs w:val="16"/>
                <w:lang w:val="en-US"/>
              </w:rPr>
            </w:pPr>
            <w:del w:id="10201" w:author="Ashan Asmone" w:date="2016-03-31T18:25:00Z">
              <w:r w:rsidRPr="004935F7" w:rsidDel="00F82C3F">
                <w:rPr>
                  <w:rFonts w:ascii="Calibri Light" w:hAnsi="Calibri Light"/>
                  <w:sz w:val="16"/>
                  <w:szCs w:val="16"/>
                  <w:lang w:val="en-US"/>
                </w:rPr>
                <w:delText>ISO 11668: 1997 Binders for paints and varnishes -- Chlorinated polymerization resins -- General methods of test</w:delText>
              </w:r>
            </w:del>
            <w:ins w:id="10202" w:author="Ashan Asmone" w:date="2016-03-31T18:25:00Z">
              <w:r w:rsidR="00F82C3F">
                <w:rPr>
                  <w:rFonts w:ascii="Calibri Light" w:hAnsi="Calibri Light"/>
                  <w:sz w:val="16"/>
                  <w:szCs w:val="16"/>
                  <w:lang w:val="en-US"/>
                </w:rPr>
                <w:t>ISO 11668:1997 Binders for paints and varnishes -- Chlorinated polymerization resins -- General methods of test</w:t>
              </w:r>
            </w:ins>
          </w:p>
          <w:p w14:paraId="01F1A8EB" w14:textId="77777777" w:rsidR="00934272" w:rsidRPr="004935F7" w:rsidRDefault="00934272" w:rsidP="004935F7">
            <w:pPr>
              <w:spacing w:after="120"/>
              <w:rPr>
                <w:rFonts w:ascii="Calibri Light" w:hAnsi="Calibri Light"/>
                <w:sz w:val="16"/>
                <w:szCs w:val="16"/>
                <w:lang w:val="en-US"/>
              </w:rPr>
            </w:pPr>
            <w:del w:id="10203" w:author="Ashan Asmone" w:date="2016-03-31T18:26:00Z">
              <w:r w:rsidRPr="004935F7" w:rsidDel="00F82C3F">
                <w:rPr>
                  <w:rFonts w:ascii="Calibri Light" w:hAnsi="Calibri Light"/>
                  <w:sz w:val="16"/>
                  <w:szCs w:val="16"/>
                  <w:lang w:val="en-US"/>
                </w:rPr>
                <w:delText>ISO 11890-1: 2000 Paints and varnishes -- Determination of volatile organic compound (VOC) content -- Part 1: Difference method</w:delText>
              </w:r>
            </w:del>
            <w:ins w:id="10204" w:author="Ashan Asmone" w:date="2016-03-31T18:26:00Z">
              <w:r w:rsidR="00F82C3F">
                <w:rPr>
                  <w:rFonts w:ascii="Calibri Light" w:hAnsi="Calibri Light"/>
                  <w:sz w:val="16"/>
                  <w:szCs w:val="16"/>
                  <w:lang w:val="en-US"/>
                </w:rPr>
                <w:t>ISO 11890-1:2007 Paints and varnishes -- Determination of volatile organic compound (VOC) content -- Part 1: Difference method</w:t>
              </w:r>
            </w:ins>
          </w:p>
          <w:p w14:paraId="2EE9F16D" w14:textId="77777777" w:rsidR="00934272" w:rsidRPr="004935F7" w:rsidRDefault="00934272" w:rsidP="004935F7">
            <w:pPr>
              <w:spacing w:after="120"/>
              <w:rPr>
                <w:rFonts w:ascii="Calibri Light" w:hAnsi="Calibri Light"/>
                <w:sz w:val="16"/>
                <w:szCs w:val="16"/>
                <w:lang w:val="en-US"/>
              </w:rPr>
            </w:pPr>
            <w:del w:id="10205" w:author="Ashan Asmone" w:date="2016-03-31T18:27:00Z">
              <w:r w:rsidRPr="004935F7" w:rsidDel="00F82C3F">
                <w:rPr>
                  <w:rFonts w:ascii="Calibri Light" w:hAnsi="Calibri Light"/>
                  <w:sz w:val="16"/>
                  <w:szCs w:val="16"/>
                  <w:lang w:val="en-US"/>
                </w:rPr>
                <w:delText>ISO 11890-2: 2000 Paints and varnishes -- Determination of volatile organic compound (VOC) content -- Part 2: Gas-chromatographic method</w:delText>
              </w:r>
            </w:del>
            <w:ins w:id="10206" w:author="Ashan Asmone" w:date="2016-03-31T18:27:00Z">
              <w:r w:rsidR="00F82C3F">
                <w:rPr>
                  <w:rFonts w:ascii="Calibri Light" w:hAnsi="Calibri Light"/>
                  <w:sz w:val="16"/>
                  <w:szCs w:val="16"/>
                  <w:lang w:val="en-US"/>
                </w:rPr>
                <w:t>ISO 11890-2:2013 Paints and varnishes -- Determination of volatile organic compound (VOC) content -- Part 2: Gas-chromatographic method</w:t>
              </w:r>
            </w:ins>
          </w:p>
          <w:p w14:paraId="5FDFA2F6" w14:textId="77777777" w:rsidR="00934272" w:rsidRPr="004935F7" w:rsidRDefault="00934272" w:rsidP="004935F7">
            <w:pPr>
              <w:spacing w:after="120"/>
              <w:rPr>
                <w:rFonts w:ascii="Calibri Light" w:hAnsi="Calibri Light"/>
                <w:sz w:val="16"/>
                <w:szCs w:val="16"/>
                <w:lang w:val="en-US"/>
              </w:rPr>
            </w:pPr>
            <w:del w:id="10207" w:author="Ashan Asmone" w:date="2016-03-31T18:27:00Z">
              <w:r w:rsidRPr="004935F7" w:rsidDel="004F0B47">
                <w:rPr>
                  <w:rFonts w:ascii="Calibri Light" w:hAnsi="Calibri Light"/>
                  <w:sz w:val="16"/>
                  <w:szCs w:val="16"/>
                  <w:lang w:val="en-US"/>
                </w:rPr>
                <w:delText>ISO 11908: 1996 Binders for paints and varnishes -- Amino resins -- General methods of test</w:delText>
              </w:r>
            </w:del>
            <w:ins w:id="10208" w:author="Ashan Asmone" w:date="2016-03-31T18:27:00Z">
              <w:r w:rsidR="004F0B47">
                <w:rPr>
                  <w:rFonts w:ascii="Calibri Light" w:hAnsi="Calibri Light"/>
                  <w:sz w:val="16"/>
                  <w:szCs w:val="16"/>
                  <w:lang w:val="en-US"/>
                </w:rPr>
                <w:t>ISO 11908: 1996 Binders for paints and varnishes -- Amino resins -- General methods of test</w:t>
              </w:r>
            </w:ins>
          </w:p>
          <w:p w14:paraId="217BA956" w14:textId="77777777" w:rsidR="00934272" w:rsidRPr="004935F7" w:rsidRDefault="00934272" w:rsidP="004935F7">
            <w:pPr>
              <w:spacing w:after="120"/>
              <w:rPr>
                <w:rFonts w:ascii="Calibri Light" w:hAnsi="Calibri Light"/>
                <w:sz w:val="16"/>
                <w:szCs w:val="16"/>
                <w:lang w:val="en-US"/>
              </w:rPr>
            </w:pPr>
            <w:del w:id="10209" w:author="Ashan Asmone" w:date="2016-03-31T18:28:00Z">
              <w:r w:rsidRPr="004935F7" w:rsidDel="004F0B47">
                <w:rPr>
                  <w:rFonts w:ascii="Calibri Light" w:hAnsi="Calibri Light"/>
                  <w:sz w:val="16"/>
                  <w:szCs w:val="16"/>
                  <w:lang w:val="en-US"/>
                </w:rPr>
                <w:delText>ISO 11909: 1996 Binders for paints and varnishes -- Polyisocyanate resins -- General methods of test</w:delText>
              </w:r>
            </w:del>
            <w:ins w:id="10210" w:author="Ashan Asmone" w:date="2016-03-31T18:28:00Z">
              <w:r w:rsidR="004F0B47">
                <w:rPr>
                  <w:rFonts w:ascii="Calibri Light" w:hAnsi="Calibri Light"/>
                  <w:sz w:val="16"/>
                  <w:szCs w:val="16"/>
                  <w:lang w:val="en-US"/>
                </w:rPr>
                <w:t>ISO 11909:2007 Binders for paints and varnishes -- Polyisocyanate resins -- General methods of test</w:t>
              </w:r>
            </w:ins>
          </w:p>
          <w:p w14:paraId="201C0649" w14:textId="77777777" w:rsidR="00934272" w:rsidRPr="004935F7" w:rsidRDefault="00934272" w:rsidP="004935F7">
            <w:pPr>
              <w:spacing w:after="120"/>
              <w:rPr>
                <w:rFonts w:ascii="Calibri Light" w:hAnsi="Calibri Light"/>
                <w:sz w:val="16"/>
                <w:szCs w:val="16"/>
                <w:lang w:val="en-US"/>
              </w:rPr>
            </w:pPr>
            <w:del w:id="10211" w:author="Ashan Asmone" w:date="2016-03-31T18:30:00Z">
              <w:r w:rsidRPr="004935F7" w:rsidDel="004F0B47">
                <w:rPr>
                  <w:rFonts w:ascii="Calibri Light" w:hAnsi="Calibri Light"/>
                  <w:sz w:val="16"/>
                  <w:szCs w:val="16"/>
                  <w:lang w:val="en-US"/>
                </w:rPr>
                <w:delText>ISO 11997-1: 1998 Paints and varnishes -- Determination of resistance to cyclic corrosion conditions -- Part 1: Wet (salt fog)/dry/humidity</w:delText>
              </w:r>
            </w:del>
            <w:ins w:id="10212" w:author="Ashan Asmone" w:date="2016-03-31T18:30:00Z">
              <w:r w:rsidR="004F0B47">
                <w:rPr>
                  <w:rFonts w:ascii="Calibri Light" w:hAnsi="Calibri Light"/>
                  <w:sz w:val="16"/>
                  <w:szCs w:val="16"/>
                  <w:lang w:val="en-US"/>
                </w:rPr>
                <w:t>ISO 11997-1:2005 Paints and varnishes -- Determination of resistance to cyclic corrosion conditions -- Part 1: Wet (salt fog)/dry/humidity</w:t>
              </w:r>
            </w:ins>
          </w:p>
          <w:p w14:paraId="6E29E147" w14:textId="77777777" w:rsidR="00934272" w:rsidRPr="004935F7" w:rsidRDefault="00934272" w:rsidP="004935F7">
            <w:pPr>
              <w:spacing w:after="120"/>
              <w:rPr>
                <w:rFonts w:ascii="Calibri Light" w:hAnsi="Calibri Light"/>
                <w:sz w:val="16"/>
                <w:szCs w:val="16"/>
                <w:lang w:val="en-US"/>
              </w:rPr>
            </w:pPr>
            <w:del w:id="10213" w:author="Ashan Asmone" w:date="2016-03-31T18:31:00Z">
              <w:r w:rsidRPr="004935F7" w:rsidDel="004F0B47">
                <w:rPr>
                  <w:rFonts w:ascii="Calibri Light" w:hAnsi="Calibri Light"/>
                  <w:sz w:val="16"/>
                  <w:szCs w:val="16"/>
                  <w:lang w:val="en-US"/>
                </w:rPr>
                <w:delText>ISO 11997-2: 2000 Paints and varnishes -- Determination of resistance to cyclic corrosion conditions -- Part 2: Wet (salt fog)/dry/humidity/UV light</w:delText>
              </w:r>
            </w:del>
            <w:ins w:id="10214" w:author="Ashan Asmone" w:date="2016-03-31T18:31:00Z">
              <w:r w:rsidR="004F0B47">
                <w:rPr>
                  <w:rFonts w:ascii="Calibri Light" w:hAnsi="Calibri Light"/>
                  <w:sz w:val="16"/>
                  <w:szCs w:val="16"/>
                  <w:lang w:val="en-US"/>
                </w:rPr>
                <w:t>ISO 11997-2:2013 Paints and varnishes -- Determination of resistance to cyclic corrosion conditions -- Part 2: Wet (salt fog)/dry/humidity/UV light</w:t>
              </w:r>
            </w:ins>
          </w:p>
          <w:p w14:paraId="57B45AED" w14:textId="77777777" w:rsidR="00934272" w:rsidRPr="004935F7" w:rsidRDefault="00934272" w:rsidP="004935F7">
            <w:pPr>
              <w:spacing w:after="120"/>
              <w:rPr>
                <w:rFonts w:ascii="Calibri Light" w:hAnsi="Calibri Light"/>
                <w:sz w:val="16"/>
                <w:szCs w:val="16"/>
                <w:lang w:val="en-US"/>
              </w:rPr>
            </w:pPr>
            <w:del w:id="10215" w:author="Ashan Asmone" w:date="2016-03-31T18:32:00Z">
              <w:r w:rsidRPr="004935F7" w:rsidDel="004F0B47">
                <w:rPr>
                  <w:rFonts w:ascii="Calibri Light" w:hAnsi="Calibri Light"/>
                  <w:sz w:val="16"/>
                  <w:szCs w:val="16"/>
                  <w:lang w:val="en-US"/>
                </w:rPr>
                <w:delText>ISO 11998: 1998 Paints and varnishes -- Determination of wet-scrub resistance and cleanability of coatings</w:delText>
              </w:r>
            </w:del>
            <w:ins w:id="10216" w:author="Ashan Asmone" w:date="2016-03-31T18:32:00Z">
              <w:r w:rsidR="004F0B47">
                <w:rPr>
                  <w:rFonts w:ascii="Calibri Light" w:hAnsi="Calibri Light"/>
                  <w:sz w:val="16"/>
                  <w:szCs w:val="16"/>
                  <w:lang w:val="en-US"/>
                </w:rPr>
                <w:t>ISO 11998:2006 Paints and varnishes -- Determination of wet-scrub resistance and cleanability of coatings</w:t>
              </w:r>
            </w:ins>
          </w:p>
          <w:p w14:paraId="3D1112EF" w14:textId="77777777" w:rsidR="00934272" w:rsidRPr="004935F7" w:rsidRDefault="00934272" w:rsidP="004935F7">
            <w:pPr>
              <w:spacing w:after="120"/>
              <w:rPr>
                <w:rFonts w:ascii="Calibri Light" w:hAnsi="Calibri Light"/>
                <w:sz w:val="16"/>
                <w:szCs w:val="16"/>
                <w:lang w:val="en-US"/>
              </w:rPr>
            </w:pPr>
            <w:del w:id="10217" w:author="Ashan Asmone" w:date="2016-03-31T18:32:00Z">
              <w:r w:rsidRPr="004935F7" w:rsidDel="004F0B47">
                <w:rPr>
                  <w:rFonts w:ascii="Calibri Light" w:hAnsi="Calibri Light"/>
                  <w:sz w:val="16"/>
                  <w:szCs w:val="16"/>
                  <w:lang w:val="en-US"/>
                </w:rPr>
                <w:delText>ISO 12137-1: 1997 Paints and varnishes -- Determination of mar resistance -- Part 1: Method using a curved stylus</w:delText>
              </w:r>
            </w:del>
            <w:ins w:id="10218" w:author="Ashan Asmone" w:date="2016-03-31T18:32:00Z">
              <w:r w:rsidR="004F0B47">
                <w:rPr>
                  <w:rFonts w:ascii="Calibri Light" w:hAnsi="Calibri Light"/>
                  <w:sz w:val="16"/>
                  <w:szCs w:val="16"/>
                  <w:lang w:val="en-US"/>
                </w:rPr>
                <w:t>ISO 12137:2011 Paints and varnishes -- Determination of mar resistance</w:t>
              </w:r>
            </w:ins>
          </w:p>
          <w:p w14:paraId="531036AF" w14:textId="77777777" w:rsidR="00934272" w:rsidRPr="004935F7" w:rsidRDefault="00934272" w:rsidP="004935F7">
            <w:pPr>
              <w:spacing w:after="120"/>
              <w:rPr>
                <w:rFonts w:ascii="Calibri Light" w:hAnsi="Calibri Light"/>
                <w:sz w:val="16"/>
                <w:szCs w:val="16"/>
                <w:lang w:val="en-US"/>
              </w:rPr>
            </w:pPr>
            <w:del w:id="10219" w:author="Ashan Asmone" w:date="2016-03-31T18:33:00Z">
              <w:r w:rsidRPr="004935F7" w:rsidDel="004F0B47">
                <w:rPr>
                  <w:rFonts w:ascii="Calibri Light" w:hAnsi="Calibri Light"/>
                  <w:sz w:val="16"/>
                  <w:szCs w:val="16"/>
                  <w:lang w:val="en-US"/>
                </w:rPr>
                <w:delText>ISO 12137-2: 1997 Paints and varnishes -- Determination of mar resistance -- Part 2: Method using a pointed stylus</w:delText>
              </w:r>
            </w:del>
            <w:ins w:id="10220" w:author="Ashan Asmone" w:date="2016-03-31T18:33:00Z">
              <w:r w:rsidR="004F0B47">
                <w:rPr>
                  <w:rFonts w:ascii="Calibri Light" w:hAnsi="Calibri Light"/>
                  <w:sz w:val="16"/>
                  <w:szCs w:val="16"/>
                  <w:lang w:val="en-US"/>
                </w:rPr>
                <w:t>ISO 1518-2:2011 Paints and varnishes -- Determination of scratch resistance -- Part 2: Variable-loading method</w:t>
              </w:r>
            </w:ins>
          </w:p>
          <w:p w14:paraId="300ECBF0" w14:textId="77777777" w:rsidR="00934272" w:rsidRPr="004935F7" w:rsidRDefault="00934272" w:rsidP="004935F7">
            <w:pPr>
              <w:spacing w:after="120"/>
              <w:rPr>
                <w:rFonts w:ascii="Calibri Light" w:hAnsi="Calibri Light"/>
                <w:sz w:val="16"/>
                <w:szCs w:val="16"/>
                <w:lang w:val="en-US"/>
              </w:rPr>
            </w:pPr>
            <w:del w:id="10221" w:author="Ashan Asmone" w:date="2016-03-31T18:33:00Z">
              <w:r w:rsidRPr="004935F7" w:rsidDel="004F0B47">
                <w:rPr>
                  <w:rFonts w:ascii="Calibri Light" w:hAnsi="Calibri Light"/>
                  <w:sz w:val="16"/>
                  <w:szCs w:val="16"/>
                  <w:lang w:val="en-US"/>
                </w:rPr>
                <w:delText>ISO 14680-1: 2000 Paints and varnishes -- Determination of pigment content -- Part 1: Centrifuge method</w:delText>
              </w:r>
            </w:del>
            <w:ins w:id="10222" w:author="Ashan Asmone" w:date="2016-03-31T18:33:00Z">
              <w:r w:rsidR="004F0B47">
                <w:rPr>
                  <w:rFonts w:ascii="Calibri Light" w:hAnsi="Calibri Light"/>
                  <w:sz w:val="16"/>
                  <w:szCs w:val="16"/>
                  <w:lang w:val="en-US"/>
                </w:rPr>
                <w:t>ISO 14680-1:2000 Paints and varnishes -- Determination of pigment content -- Part 1: Centrifuge method</w:t>
              </w:r>
            </w:ins>
          </w:p>
          <w:p w14:paraId="42B29366" w14:textId="77777777" w:rsidR="00934272" w:rsidRPr="004935F7" w:rsidRDefault="00934272" w:rsidP="004935F7">
            <w:pPr>
              <w:spacing w:after="120"/>
              <w:rPr>
                <w:rFonts w:ascii="Calibri Light" w:hAnsi="Calibri Light"/>
                <w:sz w:val="16"/>
                <w:szCs w:val="16"/>
                <w:lang w:val="en-US"/>
              </w:rPr>
            </w:pPr>
            <w:del w:id="10223" w:author="Ashan Asmone" w:date="2016-03-31T18:34:00Z">
              <w:r w:rsidRPr="004935F7" w:rsidDel="004F0B47">
                <w:rPr>
                  <w:rFonts w:ascii="Calibri Light" w:hAnsi="Calibri Light"/>
                  <w:sz w:val="16"/>
                  <w:szCs w:val="16"/>
                  <w:lang w:val="en-US"/>
                </w:rPr>
                <w:delText>ISO 14680-2: 2000 Paints and varnishes -- Determination of pigment content -- Part 2: Ashing method</w:delText>
              </w:r>
            </w:del>
            <w:ins w:id="10224" w:author="Ashan Asmone" w:date="2016-03-31T18:34:00Z">
              <w:r w:rsidR="004F0B47">
                <w:rPr>
                  <w:rFonts w:ascii="Calibri Light" w:hAnsi="Calibri Light"/>
                  <w:sz w:val="16"/>
                  <w:szCs w:val="16"/>
                  <w:lang w:val="en-US"/>
                </w:rPr>
                <w:t>ISO 14680-2: 2000 Paints and varnishes -- Determination of pigment content -- Part 2: Ashing method</w:t>
              </w:r>
            </w:ins>
          </w:p>
          <w:p w14:paraId="57CD8865" w14:textId="77777777" w:rsidR="00934272" w:rsidRPr="004935F7" w:rsidRDefault="00934272" w:rsidP="004935F7">
            <w:pPr>
              <w:spacing w:after="120"/>
              <w:rPr>
                <w:rFonts w:ascii="Calibri Light" w:hAnsi="Calibri Light"/>
                <w:sz w:val="16"/>
                <w:szCs w:val="16"/>
                <w:lang w:val="en-US"/>
              </w:rPr>
            </w:pPr>
            <w:del w:id="10225" w:author="Ashan Asmone" w:date="2016-03-31T18:35:00Z">
              <w:r w:rsidRPr="004935F7" w:rsidDel="004F0B47">
                <w:rPr>
                  <w:rFonts w:ascii="Calibri Light" w:hAnsi="Calibri Light"/>
                  <w:sz w:val="16"/>
                  <w:szCs w:val="16"/>
                  <w:lang w:val="en-US"/>
                </w:rPr>
                <w:delText>ISO 14680-3: 2000 Paints and varnishes -- Determination of pigment content -- Part 3: Filtration method</w:delText>
              </w:r>
            </w:del>
            <w:ins w:id="10226" w:author="Ashan Asmone" w:date="2016-03-31T18:35:00Z">
              <w:r w:rsidR="004F0B47">
                <w:rPr>
                  <w:rFonts w:ascii="Calibri Light" w:hAnsi="Calibri Light"/>
                  <w:sz w:val="16"/>
                  <w:szCs w:val="16"/>
                  <w:lang w:val="en-US"/>
                </w:rPr>
                <w:t>ISO 14680-3: 2000 Paints and varnishes -- Determination of pigment content -- Part 3: Filtration method</w:t>
              </w:r>
            </w:ins>
          </w:p>
          <w:p w14:paraId="02F66A74" w14:textId="77777777" w:rsidR="00934272" w:rsidRPr="004935F7" w:rsidRDefault="00934272" w:rsidP="004935F7">
            <w:pPr>
              <w:spacing w:after="120"/>
              <w:rPr>
                <w:rFonts w:ascii="Calibri Light" w:hAnsi="Calibri Light"/>
                <w:sz w:val="16"/>
                <w:szCs w:val="16"/>
                <w:lang w:val="en-US"/>
              </w:rPr>
            </w:pPr>
            <w:del w:id="10227" w:author="Ashan Asmone" w:date="2016-03-31T18:36:00Z">
              <w:r w:rsidRPr="004935F7" w:rsidDel="004F0B47">
                <w:rPr>
                  <w:rFonts w:ascii="Calibri Light" w:hAnsi="Calibri Light"/>
                  <w:sz w:val="16"/>
                  <w:szCs w:val="16"/>
                  <w:lang w:val="en-US"/>
                </w:rPr>
                <w:delText>ISO 15184: 1998 Paints and varnishes -- Determination of film hardness by pencil test</w:delText>
              </w:r>
            </w:del>
            <w:ins w:id="10228" w:author="Ashan Asmone" w:date="2016-03-31T18:36:00Z">
              <w:r w:rsidR="004F0B47">
                <w:rPr>
                  <w:rFonts w:ascii="Calibri Light" w:hAnsi="Calibri Light"/>
                  <w:sz w:val="16"/>
                  <w:szCs w:val="16"/>
                  <w:lang w:val="en-US"/>
                </w:rPr>
                <w:t>ISO 15184:2012 Paints and varnishes -- Determination of film hardness by pencil test</w:t>
              </w:r>
            </w:ins>
          </w:p>
          <w:p w14:paraId="425E9CDD" w14:textId="77777777" w:rsidR="00401C5E" w:rsidRPr="004935F7" w:rsidRDefault="00401C5E" w:rsidP="004935F7">
            <w:pPr>
              <w:spacing w:after="120"/>
              <w:rPr>
                <w:rFonts w:ascii="Calibri Light" w:hAnsi="Calibri Light"/>
                <w:sz w:val="16"/>
                <w:szCs w:val="16"/>
                <w:lang w:val="en-US"/>
              </w:rPr>
            </w:pPr>
          </w:p>
        </w:tc>
      </w:tr>
    </w:tbl>
    <w:p w14:paraId="242C4948" w14:textId="77777777" w:rsidR="00401C5E" w:rsidRDefault="00401C5E" w:rsidP="00401C5E">
      <w:pPr>
        <w:rPr>
          <w:sz w:val="16"/>
          <w:szCs w:val="16"/>
          <w:lang w:val="en-US"/>
        </w:rPr>
      </w:pPr>
    </w:p>
    <w:p w14:paraId="5204082D" w14:textId="77777777" w:rsidR="00401C5E" w:rsidRDefault="00663F24" w:rsidP="00663F24">
      <w:pPr>
        <w:pStyle w:val="Heading2"/>
        <w:rPr>
          <w:lang w:val="en-US"/>
        </w:rPr>
      </w:pPr>
      <w:r w:rsidRPr="00663F24">
        <w:rPr>
          <w:lang w:val="en-US"/>
        </w:rPr>
        <w:t>Water Leakage at Pipe Penetrations</w:t>
      </w:r>
    </w:p>
    <w:tbl>
      <w:tblPr>
        <w:tblStyle w:val="TableGrid"/>
        <w:tblW w:w="0" w:type="auto"/>
        <w:tblInd w:w="108" w:type="dxa"/>
        <w:tblLook w:val="04A0" w:firstRow="1" w:lastRow="0" w:firstColumn="1" w:lastColumn="0" w:noHBand="0" w:noVBand="1"/>
      </w:tblPr>
      <w:tblGrid>
        <w:gridCol w:w="685"/>
        <w:gridCol w:w="8449"/>
      </w:tblGrid>
      <w:tr w:rsidR="00401C5E" w:rsidRPr="004F3C8C" w14:paraId="3C5D107A" w14:textId="77777777" w:rsidTr="00401C5E">
        <w:tc>
          <w:tcPr>
            <w:tcW w:w="685" w:type="dxa"/>
          </w:tcPr>
          <w:p w14:paraId="7FBA88F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3224D3FB"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Waterproofing</w:t>
            </w:r>
          </w:p>
          <w:p w14:paraId="49E507D8" w14:textId="77777777" w:rsidR="00663F24" w:rsidRPr="00663F24" w:rsidRDefault="00663F24" w:rsidP="00663F24">
            <w:pPr>
              <w:spacing w:after="120"/>
              <w:rPr>
                <w:rFonts w:ascii="Calibri Light" w:hAnsi="Calibri Light"/>
                <w:sz w:val="16"/>
                <w:szCs w:val="16"/>
                <w:lang w:val="en-US"/>
              </w:rPr>
            </w:pPr>
            <w:del w:id="10229" w:author="Ashan Senel Asmone" w:date="2016-03-21T10:37:00Z">
              <w:r w:rsidRPr="00663F24" w:rsidDel="0046108D">
                <w:rPr>
                  <w:rFonts w:ascii="Calibri Light" w:hAnsi="Calibri Light"/>
                  <w:sz w:val="16"/>
                  <w:szCs w:val="16"/>
                  <w:lang w:val="en-US"/>
                </w:rPr>
                <w:delText>BS 6949:1991- Specification for bitumen-based coatings for cold application excluding use in contact with potable water</w:delText>
              </w:r>
            </w:del>
            <w:ins w:id="10230" w:author="Ashan Senel Asmone" w:date="2016-03-21T10:37:00Z">
              <w:r w:rsidR="0046108D">
                <w:rPr>
                  <w:rFonts w:ascii="Calibri Light" w:hAnsi="Calibri Light"/>
                  <w:sz w:val="16"/>
                  <w:szCs w:val="16"/>
                  <w:lang w:val="en-US"/>
                </w:rPr>
                <w:t>BS 6949:1991- Specification for bitumen-based coatings for cold application excluding use in contact with potable water</w:t>
              </w:r>
            </w:ins>
            <w:r w:rsidRPr="00663F24">
              <w:rPr>
                <w:rFonts w:ascii="Calibri Light" w:hAnsi="Calibri Light"/>
                <w:sz w:val="16"/>
                <w:szCs w:val="16"/>
                <w:lang w:val="en-US"/>
              </w:rPr>
              <w:t>.</w:t>
            </w:r>
          </w:p>
          <w:p w14:paraId="726AC421" w14:textId="77777777" w:rsidR="00663F24" w:rsidRPr="00663F24" w:rsidRDefault="00663F24" w:rsidP="00663F24">
            <w:pPr>
              <w:spacing w:after="120"/>
              <w:rPr>
                <w:rFonts w:ascii="Calibri Light" w:hAnsi="Calibri Light"/>
                <w:sz w:val="16"/>
                <w:szCs w:val="16"/>
                <w:lang w:val="en-US"/>
              </w:rPr>
            </w:pPr>
            <w:del w:id="10231" w:author="Ashan Asmone" w:date="2016-03-31T14:42:00Z">
              <w:r w:rsidRPr="00663F24" w:rsidDel="00A93E31">
                <w:rPr>
                  <w:rFonts w:ascii="Calibri Light" w:hAnsi="Calibri Light"/>
                  <w:sz w:val="16"/>
                  <w:szCs w:val="16"/>
                  <w:lang w:val="en-US"/>
                </w:rPr>
                <w:delText>BS 8000-Part4:1989- Workmanship on building sites. Code of practice for waterproofing</w:delText>
              </w:r>
            </w:del>
            <w:ins w:id="10232" w:author="Ashan Asmone" w:date="2016-03-31T14:42:00Z">
              <w:r w:rsidR="00A93E31">
                <w:rPr>
                  <w:rFonts w:ascii="Calibri Light" w:hAnsi="Calibri Light"/>
                  <w:sz w:val="16"/>
                  <w:szCs w:val="16"/>
                  <w:lang w:val="en-US"/>
                </w:rPr>
                <w:t>BS 8000-0:2014 Workmanship on construction sites. Introduction and general principles</w:t>
              </w:r>
            </w:ins>
            <w:r w:rsidRPr="00663F24">
              <w:rPr>
                <w:rFonts w:ascii="Calibri Light" w:hAnsi="Calibri Light"/>
                <w:sz w:val="16"/>
                <w:szCs w:val="16"/>
                <w:lang w:val="en-US"/>
              </w:rPr>
              <w:t>.</w:t>
            </w:r>
          </w:p>
          <w:p w14:paraId="04F31DF4"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Plumbing</w:t>
            </w:r>
          </w:p>
          <w:p w14:paraId="7DD0C5C5"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BS 3402:1969 British Standard Specification for Quality of Vitreous China Sanitary Appliances</w:t>
            </w:r>
          </w:p>
          <w:p w14:paraId="4D40163E"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BS 5572:1994 - Code of practice for sanitary pipework</w:t>
            </w:r>
          </w:p>
          <w:p w14:paraId="2EA23625"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Bs 6465 Part 1: 1994 Sanitary installations-Code of practice for scale of provision, selection and installation of sanitary appliances.</w:t>
            </w:r>
          </w:p>
          <w:p w14:paraId="2003F951"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BS EN 274: 1993 Sanitary tapware- waste fittings for basins, bidets and baths- General technical specifications</w:t>
            </w:r>
          </w:p>
          <w:p w14:paraId="53806407"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BS 8000 Part13 : 1989 - Code of practice for above ground drainage and sanitary appliances.</w:t>
            </w:r>
          </w:p>
          <w:p w14:paraId="7F8A44F1"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BS EN 12056 : 2000 - Gravity Dranage System Inside Buildings.</w:t>
            </w:r>
          </w:p>
          <w:p w14:paraId="7683E109" w14:textId="77777777" w:rsidR="00401C5E" w:rsidRPr="00663F24" w:rsidRDefault="00401C5E" w:rsidP="00663F24">
            <w:pPr>
              <w:spacing w:after="120"/>
              <w:rPr>
                <w:rFonts w:ascii="Calibri Light" w:hAnsi="Calibri Light"/>
                <w:sz w:val="16"/>
                <w:szCs w:val="16"/>
                <w:lang w:val="en-US"/>
              </w:rPr>
            </w:pPr>
          </w:p>
        </w:tc>
      </w:tr>
      <w:tr w:rsidR="00401C5E" w:rsidRPr="004F3C8C" w14:paraId="5D404240" w14:textId="77777777" w:rsidTr="00401C5E">
        <w:tc>
          <w:tcPr>
            <w:tcW w:w="685" w:type="dxa"/>
          </w:tcPr>
          <w:p w14:paraId="594DFC0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1FCB4F7F"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Waterproofing</w:t>
            </w:r>
          </w:p>
          <w:p w14:paraId="55B58DA2"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D5957-98 - Standard Guide for Flood Testing Horizontal Waterproofing Installations.</w:t>
            </w:r>
          </w:p>
          <w:p w14:paraId="3107592B"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D5295-00 -Standard Guide for Preparation of Concrete Surfaces for Adhered (Bonded) Membrane Waterproofing Systems.</w:t>
            </w:r>
          </w:p>
          <w:p w14:paraId="01F48DE2" w14:textId="77777777" w:rsidR="00663F24" w:rsidRPr="00663F24" w:rsidRDefault="00663F24" w:rsidP="00663F24">
            <w:pPr>
              <w:spacing w:after="120"/>
              <w:rPr>
                <w:rFonts w:ascii="Calibri Light" w:hAnsi="Calibri Light"/>
                <w:sz w:val="16"/>
                <w:szCs w:val="16"/>
                <w:lang w:val="en-US"/>
              </w:rPr>
            </w:pPr>
          </w:p>
          <w:p w14:paraId="1DF3C09D"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Plumbing</w:t>
            </w:r>
          </w:p>
          <w:p w14:paraId="2B3112A4"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ASTM B698-97 Standard classification for seamless copper and copper alloy plumbing pipe and tube</w:t>
            </w:r>
          </w:p>
          <w:p w14:paraId="14A4F2A0"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ASTM A74-98 Standard specification for cast iron soil pipe and fittings</w:t>
            </w:r>
          </w:p>
          <w:p w14:paraId="16FC9DD3"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D618-00 - Standard Practice for Conditioning Plastics for Testing</w:t>
            </w:r>
          </w:p>
          <w:p w14:paraId="743F55E1"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D1599-99 - Standard Test Method for Resistance to Short-Time Hydraulic Failure Pressure of Plastic Pipe, Tubing, and Fittings</w:t>
            </w:r>
          </w:p>
          <w:p w14:paraId="3CCE9BB7"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D1600-99 - Standard Terminology for Abbreviated Terms Relating to Plastics</w:t>
            </w:r>
          </w:p>
          <w:p w14:paraId="5D388270"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D1784-99a Standard Specification for Rigid Poly(Vinyl Chloride) (PVC) Compounds and Chlorinated Poly(Vinyl Chloride) (CPVC) Compounds</w:t>
            </w:r>
          </w:p>
          <w:p w14:paraId="5BF0DD0D"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D1785-99 Standard Specification for Poly(Vinyl Chloride) (PVC) Plastic Pipe, Schedules 40, 80, and 120</w:t>
            </w:r>
          </w:p>
          <w:p w14:paraId="425D17CF"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D2122-98 Standard Test Method for Determining Dimensions of Thermoplastic Pipe and Fittings</w:t>
            </w:r>
          </w:p>
          <w:p w14:paraId="0867431C"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D2464-99 Standard Specification for Threaded Poly(Vinyl Chloride) (PVC) Plastic Pipe Fittings, Schedule 80</w:t>
            </w:r>
          </w:p>
          <w:p w14:paraId="7C8633A7"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D2749-92(1999)e1 Standard Symbols for Dimensions of Plastic Pipe Fittings</w:t>
            </w:r>
          </w:p>
          <w:p w14:paraId="43788D7F"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F412-01 Standard Terminology Relating to Plastic Piping Systems</w:t>
            </w:r>
          </w:p>
          <w:p w14:paraId="02D9167C" w14:textId="77777777" w:rsidR="00401C5E" w:rsidRPr="004F3C8C"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F437-99 Standard Specification for Threaded Chlorinated Poly(Vinyl Chloride) (CPVC) Plastic Pipe Fittings, Schedule 80</w:t>
            </w:r>
          </w:p>
        </w:tc>
      </w:tr>
      <w:tr w:rsidR="00401C5E" w:rsidRPr="004F3C8C" w14:paraId="2EE6A863" w14:textId="77777777" w:rsidTr="00401C5E">
        <w:tc>
          <w:tcPr>
            <w:tcW w:w="685" w:type="dxa"/>
          </w:tcPr>
          <w:p w14:paraId="053A7BB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2FA95D52"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Waterproofing</w:t>
            </w:r>
          </w:p>
          <w:p w14:paraId="0F6DE8F6" w14:textId="77777777" w:rsidR="00663F24" w:rsidRPr="00663F24" w:rsidRDefault="00663F24" w:rsidP="00663F24">
            <w:pPr>
              <w:spacing w:after="120"/>
              <w:rPr>
                <w:rFonts w:ascii="Calibri Light" w:hAnsi="Calibri Light"/>
                <w:sz w:val="16"/>
                <w:szCs w:val="16"/>
                <w:lang w:val="en-US"/>
              </w:rPr>
            </w:pPr>
            <w:del w:id="10233" w:author="Jing Kai Toh" w:date="2016-05-11T17:55:00Z">
              <w:r w:rsidRPr="00663F24" w:rsidDel="00B63EC7">
                <w:rPr>
                  <w:rFonts w:ascii="Calibri Light" w:hAnsi="Calibri Light"/>
                  <w:sz w:val="16"/>
                  <w:szCs w:val="16"/>
                  <w:lang w:val="en-US"/>
                </w:rPr>
                <w:delText>AS 3740:1994- Waterproofing of wet areas within residential buildings</w:delText>
              </w:r>
            </w:del>
            <w:ins w:id="10234" w:author="Jing Kai Toh" w:date="2016-05-11T17:57:00Z">
              <w:r w:rsidR="00B63EC7">
                <w:rPr>
                  <w:rFonts w:ascii="Calibri Light" w:hAnsi="Calibri Light"/>
                  <w:sz w:val="16"/>
                  <w:szCs w:val="16"/>
                  <w:lang w:val="en-US"/>
                </w:rPr>
                <w:t>AS 3740-2010 Waterproofing of domestic wet areas / AS 3740-2010/Amdt 1-2012 Waterproofing of domestic wet areas</w:t>
              </w:r>
            </w:ins>
            <w:r w:rsidRPr="00663F24">
              <w:rPr>
                <w:rFonts w:ascii="Calibri Light" w:hAnsi="Calibri Light"/>
                <w:sz w:val="16"/>
                <w:szCs w:val="16"/>
                <w:lang w:val="en-US"/>
              </w:rPr>
              <w:t xml:space="preserve">. </w:t>
            </w:r>
          </w:p>
          <w:p w14:paraId="068ED480"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AS 3740-Amdt 1:1995- Waterproofing of wet areas within residential buildings.</w:t>
            </w:r>
          </w:p>
          <w:p w14:paraId="307AEFA5" w14:textId="77777777" w:rsidR="00663F24" w:rsidRPr="00663F24" w:rsidRDefault="00663F24" w:rsidP="00663F24">
            <w:pPr>
              <w:spacing w:after="120"/>
              <w:rPr>
                <w:rFonts w:ascii="Calibri Light" w:hAnsi="Calibri Light"/>
                <w:sz w:val="16"/>
                <w:szCs w:val="16"/>
                <w:lang w:val="en-US"/>
              </w:rPr>
            </w:pPr>
          </w:p>
          <w:p w14:paraId="774848CE"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Plumbing</w:t>
            </w:r>
          </w:p>
          <w:p w14:paraId="2B1E0C0F"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AS 3500.0:1995 National Plumbing and Drainage Code - Glossary of terms</w:t>
            </w:r>
          </w:p>
          <w:p w14:paraId="3AC173CA"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AS 3500.2.1-1996 National Plumbing and Drainage - Sanitary plumbing and drainage - Performance requirements</w:t>
            </w:r>
          </w:p>
          <w:p w14:paraId="2A83EC25"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AS 3500.2.2-1996/Amdt 1-1999 National Plumbing and Drainage - Sanitary plumbing and drainage-Acceptable solutions</w:t>
            </w:r>
          </w:p>
          <w:p w14:paraId="2207002A"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 xml:space="preserve">AS 3500.2.2:1996/Amdt 2-2002 National Plumbing and Drainage </w:t>
            </w:r>
          </w:p>
          <w:p w14:paraId="019E11FF"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 xml:space="preserve">AS 3558 1989 Methods of testing plastics and composite materials sanitary plumbing fixtures </w:t>
            </w:r>
          </w:p>
          <w:p w14:paraId="282502BC" w14:textId="77777777" w:rsidR="00401C5E" w:rsidRPr="004F3C8C"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AS 3795-1996 Copper alloy tubes for plu</w:t>
            </w:r>
            <w:r>
              <w:rPr>
                <w:rFonts w:ascii="Calibri Light" w:hAnsi="Calibri Light"/>
                <w:sz w:val="16"/>
                <w:szCs w:val="16"/>
                <w:lang w:val="en-US"/>
              </w:rPr>
              <w:t>mbing and drainage applications</w:t>
            </w:r>
          </w:p>
        </w:tc>
      </w:tr>
      <w:tr w:rsidR="00401C5E" w:rsidRPr="004F3C8C" w14:paraId="277F6B3C" w14:textId="77777777" w:rsidTr="00401C5E">
        <w:tc>
          <w:tcPr>
            <w:tcW w:w="685" w:type="dxa"/>
          </w:tcPr>
          <w:p w14:paraId="61D6A4E2"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2805C2B"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Waterproofing</w:t>
            </w:r>
          </w:p>
          <w:p w14:paraId="115C8230"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CP 82:1999- Code of practice- waterproofing of reinforced concrete buildings.</w:t>
            </w:r>
          </w:p>
          <w:p w14:paraId="24FB377E" w14:textId="77777777" w:rsidR="00663F24" w:rsidRPr="00663F24" w:rsidRDefault="00663F24" w:rsidP="00663F24">
            <w:pPr>
              <w:spacing w:after="120"/>
              <w:rPr>
                <w:rFonts w:ascii="Calibri Light" w:hAnsi="Calibri Light"/>
                <w:sz w:val="16"/>
                <w:szCs w:val="16"/>
                <w:lang w:val="en-US"/>
              </w:rPr>
            </w:pPr>
          </w:p>
          <w:p w14:paraId="548CB543"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Plumbing</w:t>
            </w:r>
          </w:p>
          <w:p w14:paraId="3512B909"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SS 33 : 1975 Cast iron spigot and socket soil, waste and ventilating pipes (sand cast and spun) and fitting</w:t>
            </w:r>
          </w:p>
          <w:p w14:paraId="2A51651D"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SS 174 : 1977 Joints and fittings for use with unplasticized PVC pressure pipes</w:t>
            </w:r>
          </w:p>
          <w:p w14:paraId="0FA0D105" w14:textId="77777777" w:rsidR="00401C5E" w:rsidRPr="004F3C8C"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SS 213 : 1998 Unplasticised PVC pipes and fittings for soil, waste and vent applications</w:t>
            </w:r>
          </w:p>
        </w:tc>
      </w:tr>
      <w:tr w:rsidR="00401C5E" w:rsidRPr="004F3C8C" w14:paraId="7F01C947" w14:textId="77777777" w:rsidTr="00401C5E">
        <w:tc>
          <w:tcPr>
            <w:tcW w:w="685" w:type="dxa"/>
          </w:tcPr>
          <w:p w14:paraId="5E419C0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160BEACD"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Plumbing</w:t>
            </w:r>
          </w:p>
          <w:p w14:paraId="623B72AB"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3474: 1976 Unplasticized polyvinyl chloride (PVC) pipes -- Specification and measurement of opacity</w:t>
            </w:r>
          </w:p>
          <w:p w14:paraId="1DAAECCE"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3114: 1977 Unplasticized polyvinyl chloride (PVC) pipes for potable water supply -- Extractability of lead and tin -- Test method</w:t>
            </w:r>
          </w:p>
          <w:p w14:paraId="414B56C7"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3603: 1977 Fittings for unplasticized polyvinyl chloride (PVC) pressure pipes with elastic sealing ring type joints -- Pressure test for leakproofness</w:t>
            </w:r>
          </w:p>
          <w:p w14:paraId="024CF620"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3633: 1991 Unplasticized poly(vinyl chloride) (PVC-U) pipes and fittings for soil and waste discharge (low and high temperature) systems inside buildings – Specifications</w:t>
            </w:r>
          </w:p>
          <w:p w14:paraId="5D8AD754"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ISO/TR 4191: 1989 Unplasticized polyvinyl chloride (PVC-U) pipes for water supply -- Recommended practice for laying</w:t>
            </w:r>
          </w:p>
          <w:p w14:paraId="3273AA14"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4422-1: 1996 Pipes and fittings made of unplasticized poly(vinyl chloride) (PVC-U) for water supply -- Specifications -- Part 1: General </w:t>
            </w:r>
            <w:r w:rsidRPr="00663F24">
              <w:rPr>
                <w:rFonts w:ascii="Calibri Light" w:hAnsi="Calibri Light"/>
                <w:sz w:val="16"/>
                <w:szCs w:val="16"/>
                <w:lang w:val="en-US"/>
              </w:rPr>
              <w:br/>
            </w:r>
            <w:r w:rsidRPr="00663F24">
              <w:rPr>
                <w:rFonts w:ascii="Calibri Light" w:hAnsi="Calibri Light"/>
                <w:sz w:val="16"/>
                <w:szCs w:val="16"/>
                <w:lang w:val="en-US"/>
              </w:rPr>
              <w:br/>
              <w:t>ISO 4422-2: 1996 Pipes and fittings made of unplasticized poly(vinyl chloride) (PVC-U) for water supply -- Specifications -- Part 2: Pipes (with or without integral sockets)</w:t>
            </w:r>
          </w:p>
          <w:p w14:paraId="1A5095B6"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4422-3: 1996 Pipes and fittings made of unplasticized poly(vinyl chloride) (PVC-U) for water supply -- Specifications -- Part 3: Fittings and joints</w:t>
            </w:r>
          </w:p>
          <w:p w14:paraId="208C35CB"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4422-4: 1997 Pipes and fittings made of unplasticized poly(vinyl chloride) (PVC-U) for water supply -- Specifications -- Part 4: Valves and ancillary equipment</w:t>
            </w:r>
          </w:p>
          <w:p w14:paraId="3DF87BF2"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4422-5: 1997 Pipes and fittings made of unplasticized poly(vinyl chloride) (PVC-U) for water supply -- Specifications -- Part 5: Fitness for purpose of the system</w:t>
            </w:r>
          </w:p>
          <w:p w14:paraId="00B7CC88"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4439: 1979 Unplasticized polyvinyl chloride (PVC) pipes and fittings -- Determination and specification of density</w:t>
            </w:r>
          </w:p>
          <w:p w14:paraId="262E3A2D"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6412-1996- Technical drawings -simplified represnetation of pipelines</w:t>
            </w:r>
          </w:p>
          <w:p w14:paraId="567A8FBD"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ISO/TR 7024-1985 Above-ground drainage-Recommended practice and techniques for the installation of unplasticised polyvinyl chloride (PVC-U) sanitary pipework for above ground systems inside the buildings.</w:t>
            </w:r>
          </w:p>
          <w:p w14:paraId="36E91E44"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6455: 1983 Unplasticized polyvinyl chloride (PVC) fittings with elastic sealing ring type joints for pipes under pressure -- Dimensions of laying lengths -- Metric series</w:t>
            </w:r>
          </w:p>
          <w:p w14:paraId="283AD558"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6594: 1983 Cast iron drainage pipes and fittings -- Spigot series</w:t>
            </w:r>
          </w:p>
          <w:p w14:paraId="7417651C"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6992: 1986 Unplasticized polyvinyl chloride (PVC-U) pipes for drinking water supply -- Extractability of cadmium and mercury occurring as impurities</w:t>
            </w:r>
          </w:p>
          <w:p w14:paraId="408EE2B3"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8283-1: 1991 Plastics pipes and fittings -- Dimensions of sockets and spigots for discharge systems inside buildings -- Part 1: Unplasticized poly(vinyl chloride) (PVC-U) and chlorinated poly (vinyl chloride) (PVC-C)</w:t>
            </w:r>
          </w:p>
          <w:p w14:paraId="449BCCDC"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8283-2: 1992 Plastics pipes and fittings -- Dimensions of sockets and spigots for discharge systems inside buildings -- Part 2: Polyethylene (PE)</w:t>
            </w:r>
          </w:p>
          <w:p w14:paraId="280EF9FA"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8283-3: 1992 Plastics pipes and fittings -- Dimensions of sockets and spigots for discharge systems inside buildings -- Part 3: Polypropylene (PP)</w:t>
            </w:r>
          </w:p>
          <w:p w14:paraId="6198AE6E"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8283-4: 1992 Plastics pipes and fittings -- Dimensions of sockets and spigots for discharge systems inside buildings -- Part 4: Acrylonitrile/butadiene/styrene (ABS)</w:t>
            </w:r>
          </w:p>
          <w:p w14:paraId="39689E28"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13844: 2000 Plastics piping systems -- Elastomeric-sealing-ring-type socket joints of unplasticized poly(vinyl chloride) (PVC-U) for use with PVC-U pipes -- Test method for leaktightness under negative pressure</w:t>
            </w:r>
          </w:p>
          <w:p w14:paraId="7D884975"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13845: 2000 Plastics piping systems -- Elastomeric-sealing-ring-type socket joints for use with unplasticized poly(vinyl chloride) (PVC-U) pipes -- Test method for leaktightness under internal pressure and with angular deflection</w:t>
            </w:r>
          </w:p>
          <w:p w14:paraId="7077010A" w14:textId="77777777" w:rsidR="00663F24" w:rsidRPr="00663F24" w:rsidRDefault="00663F24" w:rsidP="00663F24">
            <w:pPr>
              <w:spacing w:after="120"/>
              <w:rPr>
                <w:rFonts w:ascii="Calibri Light" w:hAnsi="Calibri Light"/>
                <w:sz w:val="16"/>
                <w:szCs w:val="16"/>
                <w:lang w:val="en-US"/>
              </w:rPr>
            </w:pPr>
            <w:r w:rsidRPr="00663F24">
              <w:rPr>
                <w:rFonts w:ascii="Calibri Light" w:hAnsi="Calibri Light"/>
                <w:sz w:val="16"/>
                <w:szCs w:val="16"/>
                <w:lang w:val="en-US"/>
              </w:rPr>
              <w:t>ISO 265-1: 1988 Pipes and fittings of plastics materials -- Fittings for domestic and industrial waste pipes -- Basic dimensions : Metric series -- Part 1: Unplasticized poly(vinyl chloride) (PVC-U)</w:t>
            </w:r>
          </w:p>
          <w:p w14:paraId="206FE06F" w14:textId="77777777" w:rsidR="00401C5E" w:rsidRPr="00663F24" w:rsidRDefault="00401C5E" w:rsidP="00663F24">
            <w:pPr>
              <w:spacing w:after="120"/>
              <w:rPr>
                <w:rFonts w:ascii="Calibri Light" w:hAnsi="Calibri Light"/>
                <w:sz w:val="16"/>
                <w:szCs w:val="16"/>
                <w:lang w:val="en-US"/>
              </w:rPr>
            </w:pPr>
          </w:p>
        </w:tc>
      </w:tr>
    </w:tbl>
    <w:p w14:paraId="0293A986" w14:textId="77777777" w:rsidR="00401C5E" w:rsidRDefault="00401C5E" w:rsidP="00401C5E">
      <w:pPr>
        <w:rPr>
          <w:sz w:val="16"/>
          <w:szCs w:val="16"/>
          <w:lang w:val="en-US"/>
        </w:rPr>
      </w:pPr>
    </w:p>
    <w:p w14:paraId="75DB2F8D" w14:textId="77777777" w:rsidR="00663F24" w:rsidRPr="00663F24" w:rsidRDefault="00663F24" w:rsidP="00663F24">
      <w:pPr>
        <w:rPr>
          <w:sz w:val="16"/>
          <w:szCs w:val="16"/>
          <w:lang w:val="en-US"/>
        </w:rPr>
      </w:pPr>
    </w:p>
    <w:p w14:paraId="74BC2510" w14:textId="77777777" w:rsidR="00401C5E" w:rsidRDefault="00663F24" w:rsidP="00663F24">
      <w:pPr>
        <w:pStyle w:val="Heading2"/>
        <w:rPr>
          <w:lang w:val="en-US"/>
        </w:rPr>
      </w:pPr>
      <w:r w:rsidRPr="00663F24">
        <w:rPr>
          <w:lang w:val="en-US"/>
        </w:rPr>
        <w:t>Water Leakage at Floor Traps</w:t>
      </w:r>
      <w:r w:rsidR="00C96283">
        <w:rPr>
          <w:lang w:val="en-US"/>
        </w:rPr>
        <w:t xml:space="preserve"> (PVC)</w:t>
      </w:r>
    </w:p>
    <w:tbl>
      <w:tblPr>
        <w:tblStyle w:val="TableGrid"/>
        <w:tblW w:w="0" w:type="auto"/>
        <w:tblInd w:w="108" w:type="dxa"/>
        <w:tblLook w:val="04A0" w:firstRow="1" w:lastRow="0" w:firstColumn="1" w:lastColumn="0" w:noHBand="0" w:noVBand="1"/>
      </w:tblPr>
      <w:tblGrid>
        <w:gridCol w:w="685"/>
        <w:gridCol w:w="8449"/>
      </w:tblGrid>
      <w:tr w:rsidR="00401C5E" w:rsidRPr="004F3C8C" w14:paraId="310C7ECF" w14:textId="77777777" w:rsidTr="00401C5E">
        <w:tc>
          <w:tcPr>
            <w:tcW w:w="685" w:type="dxa"/>
          </w:tcPr>
          <w:p w14:paraId="70E6DCD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3B3BC1C"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Waterproofing</w:t>
            </w:r>
          </w:p>
          <w:p w14:paraId="01447670" w14:textId="77777777" w:rsidR="00663F24" w:rsidRPr="00C96283" w:rsidRDefault="00663F24" w:rsidP="00C96283">
            <w:pPr>
              <w:spacing w:after="120"/>
              <w:rPr>
                <w:rFonts w:ascii="Calibri Light" w:hAnsi="Calibri Light"/>
                <w:sz w:val="16"/>
                <w:szCs w:val="16"/>
                <w:lang w:val="en-US"/>
              </w:rPr>
            </w:pPr>
            <w:del w:id="10235" w:author="Ashan Asmone" w:date="2016-03-31T14:42:00Z">
              <w:r w:rsidRPr="00C96283" w:rsidDel="00A93E31">
                <w:rPr>
                  <w:rFonts w:ascii="Calibri Light" w:hAnsi="Calibri Light"/>
                  <w:sz w:val="16"/>
                  <w:szCs w:val="16"/>
                  <w:lang w:val="en-US"/>
                </w:rPr>
                <w:delText>BS 8000-Part4:1989- Workmanship on building sites. Code of practice for waterproofing</w:delText>
              </w:r>
            </w:del>
            <w:ins w:id="10236" w:author="Ashan Asmone" w:date="2016-03-31T14:42:00Z">
              <w:r w:rsidR="00A93E31">
                <w:rPr>
                  <w:rFonts w:ascii="Calibri Light" w:hAnsi="Calibri Light"/>
                  <w:sz w:val="16"/>
                  <w:szCs w:val="16"/>
                  <w:lang w:val="en-US"/>
                </w:rPr>
                <w:t>BS 8000-0:2014 Workmanship on construction sites. Introduction and general principles</w:t>
              </w:r>
            </w:ins>
          </w:p>
          <w:p w14:paraId="3A804842"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Plumbing</w:t>
            </w:r>
          </w:p>
          <w:p w14:paraId="6660CDD6"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BS 5255:1989 - Specification for thermoplastics waste pipe and fittings</w:t>
            </w:r>
          </w:p>
          <w:p w14:paraId="2AC58973"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BS 3943:1979 - Specification for plastics waste traps</w:t>
            </w:r>
          </w:p>
          <w:p w14:paraId="7736BA2B"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BS 4514:2001 - Unplasticized PVC soil and ventilating pipes of 82.4 mm minimum mean outside diameter, and fittings and accessories of 82.4 mm and of other sizes. Specification</w:t>
            </w:r>
          </w:p>
          <w:p w14:paraId="09910912"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BS 5572: 1978 - Code of practice for sanitary pipework</w:t>
            </w:r>
          </w:p>
          <w:p w14:paraId="1C15BE59"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BS 8000-Part13:1989 - Workmanship on building sites. Code of practice for above ground drainage and sanitary appliances</w:t>
            </w:r>
          </w:p>
          <w:p w14:paraId="093428C3" w14:textId="77777777" w:rsidR="00401C5E" w:rsidRPr="00C96283" w:rsidRDefault="00401C5E" w:rsidP="00C96283">
            <w:pPr>
              <w:spacing w:after="120"/>
              <w:rPr>
                <w:rFonts w:ascii="Calibri Light" w:hAnsi="Calibri Light"/>
                <w:sz w:val="16"/>
                <w:szCs w:val="16"/>
                <w:lang w:val="en-US"/>
              </w:rPr>
            </w:pPr>
          </w:p>
        </w:tc>
      </w:tr>
      <w:tr w:rsidR="00401C5E" w:rsidRPr="004F3C8C" w14:paraId="7BD242DE" w14:textId="77777777" w:rsidTr="00401C5E">
        <w:tc>
          <w:tcPr>
            <w:tcW w:w="685" w:type="dxa"/>
          </w:tcPr>
          <w:p w14:paraId="476986F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366C962A"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Waterproofing</w:t>
            </w:r>
          </w:p>
          <w:p w14:paraId="7EC9A591" w14:textId="77777777" w:rsidR="00663F24" w:rsidRPr="00C96283" w:rsidRDefault="00663F24" w:rsidP="00C96283">
            <w:pPr>
              <w:spacing w:after="120"/>
              <w:rPr>
                <w:rFonts w:ascii="Calibri Light" w:hAnsi="Calibri Light"/>
                <w:sz w:val="16"/>
                <w:szCs w:val="16"/>
                <w:lang w:val="en-US"/>
              </w:rPr>
            </w:pPr>
            <w:del w:id="10237" w:author="Jing Kai Toh" w:date="2016-05-12T10:26:00Z">
              <w:r w:rsidRPr="00C96283" w:rsidDel="008E751D">
                <w:rPr>
                  <w:rFonts w:ascii="Calibri Light" w:hAnsi="Calibri Light"/>
                  <w:sz w:val="16"/>
                  <w:szCs w:val="16"/>
                  <w:lang w:val="en-US"/>
                </w:rPr>
                <w:delText>D5957-98- Standard Guide for Flood Testing Horizontal Waterproofing Installations</w:delText>
              </w:r>
            </w:del>
            <w:ins w:id="10238" w:author="Jing Kai Toh" w:date="2016-05-12T10:26:00Z">
              <w:r w:rsidR="008E751D">
                <w:rPr>
                  <w:rFonts w:ascii="Calibri Light" w:hAnsi="Calibri Light"/>
                  <w:sz w:val="16"/>
                  <w:szCs w:val="16"/>
                  <w:lang w:val="en-US"/>
                </w:rPr>
                <w:t>ASTM D5957 - 98(2013) Standard Guide for Flood Testing Horizontal Waterproofing Installations</w:t>
              </w:r>
            </w:ins>
          </w:p>
          <w:p w14:paraId="18E1A37D" w14:textId="77777777" w:rsidR="00663F24" w:rsidRPr="00C96283" w:rsidRDefault="00663F24" w:rsidP="00C96283">
            <w:pPr>
              <w:spacing w:after="120"/>
              <w:rPr>
                <w:rFonts w:ascii="Calibri Light" w:hAnsi="Calibri Light"/>
                <w:sz w:val="16"/>
                <w:szCs w:val="16"/>
                <w:lang w:val="en-US"/>
              </w:rPr>
            </w:pPr>
            <w:del w:id="10239" w:author="Jing Kai Toh" w:date="2016-05-12T10:25:00Z">
              <w:r w:rsidRPr="00C96283" w:rsidDel="008E751D">
                <w:rPr>
                  <w:rFonts w:ascii="Calibri Light" w:hAnsi="Calibri Light"/>
                  <w:sz w:val="16"/>
                  <w:szCs w:val="16"/>
                  <w:lang w:val="en-US"/>
                </w:rPr>
                <w:delText>D5295-00-Standard Guide for Preparation of Concrete Surfaces for Adhered (Bonded) Membrane Waterproofing Systems</w:delText>
              </w:r>
            </w:del>
            <w:ins w:id="10240"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2349B6F9"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Plumbing</w:t>
            </w:r>
          </w:p>
          <w:p w14:paraId="5DFD29A6"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D618-00 - Standard Practice for Conditioning Plastics for Testing</w:t>
            </w:r>
          </w:p>
          <w:p w14:paraId="5433B22D"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D1599-99 - Standard Test Method for Resistance to Short-Time Hydraulic Failure Pressure of Plastic Pipe, Tubing, and Fittings</w:t>
            </w:r>
          </w:p>
          <w:p w14:paraId="5E473F43"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D1600-99 - Standard Terminology for Abbreviated Terms Relating to Plastics</w:t>
            </w:r>
          </w:p>
          <w:p w14:paraId="6E52E227"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D1784-99a Standard Specification for Rigid Poly(Vinyl Chloride) (PVC) Compounds and Chlorinated Poly(Vinyl Chloride) (CPVC) Compounds</w:t>
            </w:r>
          </w:p>
          <w:p w14:paraId="7CBAD2D2"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D1785-99 Standard Specification for Poly(Vinyl Chloride) (PVC) Plastic Pipe, Schedules 40, 80, and 120</w:t>
            </w:r>
          </w:p>
          <w:p w14:paraId="2636CEC8"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D2122-98 Standard Test Method for Determining Dimensions of Thermoplastic Pipe and Fittings</w:t>
            </w:r>
          </w:p>
          <w:p w14:paraId="1FA79850"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D2464-99 Standard Specification for Threaded Poly(Vinyl Chloride) (PVC) Plastic Pipe Fittings, Schedule 80</w:t>
            </w:r>
          </w:p>
          <w:p w14:paraId="7B8AFDBD"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D2749-92(1999)e1 Standard Symbols for Dimensions of Plastic Pipe Fittings</w:t>
            </w:r>
          </w:p>
          <w:p w14:paraId="1E354335"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F412-01 Standard Terminology Relating to Plastic Piping Systems</w:t>
            </w:r>
          </w:p>
          <w:p w14:paraId="7C60125B"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F437-99 Standard Specification for Threaded Chlorinated Poly(Vinyl Chloride) (CPVC) Plastic Pipe Fittings, Schedule 80</w:t>
            </w:r>
          </w:p>
          <w:p w14:paraId="0CAD1F8D"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F1498-00 Standard Specification for Taper Pipe Threads 60° for Thermoplastic Pipe and Fittings</w:t>
            </w:r>
          </w:p>
          <w:p w14:paraId="68A02CAD"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F1674-96 Standard Test Method for Joint Restraint Products for Use with PVC Pipe</w:t>
            </w:r>
          </w:p>
          <w:p w14:paraId="63DEDB7C"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 </w:t>
            </w:r>
          </w:p>
          <w:p w14:paraId="779720CD" w14:textId="77777777" w:rsidR="00401C5E" w:rsidRPr="00C96283" w:rsidRDefault="00401C5E" w:rsidP="00C96283">
            <w:pPr>
              <w:spacing w:after="120"/>
              <w:rPr>
                <w:rFonts w:ascii="Calibri Light" w:hAnsi="Calibri Light"/>
                <w:sz w:val="16"/>
                <w:szCs w:val="16"/>
                <w:lang w:val="en-US"/>
              </w:rPr>
            </w:pPr>
          </w:p>
        </w:tc>
      </w:tr>
      <w:tr w:rsidR="00401C5E" w:rsidRPr="004F3C8C" w14:paraId="20584CA3" w14:textId="77777777" w:rsidTr="00401C5E">
        <w:tc>
          <w:tcPr>
            <w:tcW w:w="685" w:type="dxa"/>
          </w:tcPr>
          <w:p w14:paraId="4C5C3C2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097C879A" w14:textId="77777777" w:rsidR="00663F24" w:rsidRPr="00C96283" w:rsidRDefault="00663F24" w:rsidP="00663F24">
            <w:pPr>
              <w:spacing w:after="120"/>
              <w:rPr>
                <w:rFonts w:ascii="Calibri Light" w:hAnsi="Calibri Light"/>
                <w:sz w:val="16"/>
                <w:szCs w:val="16"/>
                <w:lang w:val="en-US"/>
              </w:rPr>
            </w:pPr>
            <w:r w:rsidRPr="00C96283">
              <w:rPr>
                <w:rFonts w:ascii="Calibri Light" w:hAnsi="Calibri Light"/>
                <w:sz w:val="16"/>
                <w:szCs w:val="16"/>
                <w:lang w:val="en-US"/>
              </w:rPr>
              <w:t>Waterproofing</w:t>
            </w:r>
          </w:p>
          <w:p w14:paraId="096AD3D9" w14:textId="77777777" w:rsidR="00663F24" w:rsidRPr="00C96283" w:rsidRDefault="00663F24" w:rsidP="00663F24">
            <w:pPr>
              <w:spacing w:after="120"/>
              <w:rPr>
                <w:rFonts w:ascii="Calibri Light" w:hAnsi="Calibri Light"/>
                <w:sz w:val="16"/>
                <w:szCs w:val="16"/>
                <w:lang w:val="en-US"/>
              </w:rPr>
            </w:pPr>
            <w:del w:id="10241" w:author="Jing Kai Toh" w:date="2016-05-11T17:55:00Z">
              <w:r w:rsidRPr="00C96283" w:rsidDel="00B63EC7">
                <w:rPr>
                  <w:rFonts w:ascii="Calibri Light" w:hAnsi="Calibri Light"/>
                  <w:sz w:val="16"/>
                  <w:szCs w:val="16"/>
                  <w:lang w:val="en-US"/>
                </w:rPr>
                <w:delText>AS 3740:1994- Waterproofing of wet areas within residential buildings</w:delText>
              </w:r>
            </w:del>
            <w:ins w:id="10242" w:author="Jing Kai Toh" w:date="2016-05-11T17:57:00Z">
              <w:r w:rsidR="00B63EC7">
                <w:rPr>
                  <w:rFonts w:ascii="Calibri Light" w:hAnsi="Calibri Light"/>
                  <w:sz w:val="16"/>
                  <w:szCs w:val="16"/>
                  <w:lang w:val="en-US"/>
                </w:rPr>
                <w:t>AS 3740-2010 Waterproofing of domestic wet areas / AS 3740-2010/Amdt 1-2012 Waterproofing of domestic wet areas</w:t>
              </w:r>
            </w:ins>
            <w:r w:rsidRPr="00C96283">
              <w:rPr>
                <w:rFonts w:ascii="Calibri Light" w:hAnsi="Calibri Light"/>
                <w:sz w:val="16"/>
                <w:szCs w:val="16"/>
                <w:lang w:val="en-US"/>
              </w:rPr>
              <w:t xml:space="preserve"> </w:t>
            </w:r>
          </w:p>
          <w:p w14:paraId="624DE872" w14:textId="77777777" w:rsidR="00663F24" w:rsidRPr="00C96283" w:rsidRDefault="00663F24" w:rsidP="00663F24">
            <w:pPr>
              <w:spacing w:after="120"/>
              <w:rPr>
                <w:rFonts w:ascii="Calibri Light" w:hAnsi="Calibri Light"/>
                <w:sz w:val="16"/>
                <w:szCs w:val="16"/>
                <w:lang w:val="en-US"/>
              </w:rPr>
            </w:pPr>
            <w:r w:rsidRPr="00C96283">
              <w:rPr>
                <w:rFonts w:ascii="Calibri Light" w:hAnsi="Calibri Light"/>
                <w:sz w:val="16"/>
                <w:szCs w:val="16"/>
                <w:lang w:val="en-US"/>
              </w:rPr>
              <w:t>AS 3740-Amdt 1:1995- Waterproofing of wet areas within residential buildings</w:t>
            </w:r>
          </w:p>
          <w:p w14:paraId="61DB5B97" w14:textId="77777777" w:rsidR="00663F24" w:rsidRPr="00C96283" w:rsidRDefault="00663F24" w:rsidP="00663F24">
            <w:pPr>
              <w:spacing w:after="120"/>
              <w:rPr>
                <w:rFonts w:ascii="Calibri Light" w:hAnsi="Calibri Light"/>
                <w:sz w:val="16"/>
                <w:szCs w:val="16"/>
                <w:lang w:val="en-US"/>
              </w:rPr>
            </w:pPr>
          </w:p>
          <w:p w14:paraId="3755AB90" w14:textId="77777777" w:rsidR="00663F24" w:rsidRPr="00C96283" w:rsidRDefault="00663F24" w:rsidP="00663F24">
            <w:pPr>
              <w:spacing w:after="120"/>
              <w:rPr>
                <w:rFonts w:ascii="Calibri Light" w:hAnsi="Calibri Light"/>
                <w:sz w:val="16"/>
                <w:szCs w:val="16"/>
                <w:lang w:val="en-US"/>
              </w:rPr>
            </w:pPr>
            <w:r w:rsidRPr="00C96283">
              <w:rPr>
                <w:rFonts w:ascii="Calibri Light" w:hAnsi="Calibri Light"/>
                <w:sz w:val="16"/>
                <w:szCs w:val="16"/>
                <w:lang w:val="en-US"/>
              </w:rPr>
              <w:t>Plumbing</w:t>
            </w:r>
          </w:p>
          <w:p w14:paraId="6CA388E1" w14:textId="77777777" w:rsidR="00663F24" w:rsidRPr="00C96283" w:rsidRDefault="00663F24" w:rsidP="00663F24">
            <w:pPr>
              <w:spacing w:after="120"/>
              <w:rPr>
                <w:rFonts w:ascii="Calibri Light" w:hAnsi="Calibri Light"/>
                <w:sz w:val="16"/>
                <w:szCs w:val="16"/>
                <w:lang w:val="en-US"/>
              </w:rPr>
            </w:pPr>
            <w:r w:rsidRPr="00C96283">
              <w:rPr>
                <w:rFonts w:ascii="Calibri Light" w:hAnsi="Calibri Light"/>
                <w:sz w:val="16"/>
                <w:szCs w:val="16"/>
                <w:lang w:val="en-US"/>
              </w:rPr>
              <w:t>AS 3500.0:1995 National Plumbing and Drainage Code - Glossary of terms</w:t>
            </w:r>
          </w:p>
          <w:p w14:paraId="58C70A36" w14:textId="77777777" w:rsidR="00663F24" w:rsidRPr="00C96283" w:rsidRDefault="00663F24" w:rsidP="00663F24">
            <w:pPr>
              <w:spacing w:after="120"/>
              <w:rPr>
                <w:rFonts w:ascii="Calibri Light" w:hAnsi="Calibri Light"/>
                <w:sz w:val="16"/>
                <w:szCs w:val="16"/>
                <w:lang w:val="en-US"/>
              </w:rPr>
            </w:pPr>
            <w:r w:rsidRPr="00C96283">
              <w:rPr>
                <w:rFonts w:ascii="Calibri Light" w:hAnsi="Calibri Light"/>
                <w:sz w:val="16"/>
                <w:szCs w:val="16"/>
                <w:lang w:val="en-US"/>
              </w:rPr>
              <w:t>AS 3500.2.1-1996 National Plumbing and Drainage - Sanitary plumbing and drainage - Performance requirements</w:t>
            </w:r>
          </w:p>
          <w:p w14:paraId="66DF97CD" w14:textId="77777777" w:rsidR="00663F24" w:rsidRPr="00C96283" w:rsidRDefault="00663F24" w:rsidP="00663F24">
            <w:pPr>
              <w:spacing w:after="120"/>
              <w:rPr>
                <w:rFonts w:ascii="Calibri Light" w:hAnsi="Calibri Light"/>
                <w:sz w:val="16"/>
                <w:szCs w:val="16"/>
                <w:lang w:val="en-US"/>
              </w:rPr>
            </w:pPr>
            <w:r w:rsidRPr="00C96283">
              <w:rPr>
                <w:rFonts w:ascii="Calibri Light" w:hAnsi="Calibri Light"/>
                <w:sz w:val="16"/>
                <w:szCs w:val="16"/>
                <w:lang w:val="en-US"/>
              </w:rPr>
              <w:t>AS 3500.2.2-1996/Amdt 1-1999 National Plumbing and Drainage - Sanitary plumbing and drainage-Acceptable solutions</w:t>
            </w:r>
          </w:p>
          <w:p w14:paraId="2ACF79AD" w14:textId="77777777" w:rsidR="00663F24" w:rsidRPr="00C96283" w:rsidRDefault="00663F24" w:rsidP="00663F24">
            <w:pPr>
              <w:spacing w:after="120"/>
              <w:rPr>
                <w:rFonts w:ascii="Calibri Light" w:hAnsi="Calibri Light"/>
                <w:sz w:val="16"/>
                <w:szCs w:val="16"/>
                <w:lang w:val="en-US"/>
              </w:rPr>
            </w:pPr>
            <w:r w:rsidRPr="00C96283">
              <w:rPr>
                <w:rFonts w:ascii="Calibri Light" w:hAnsi="Calibri Light"/>
                <w:sz w:val="16"/>
                <w:szCs w:val="16"/>
                <w:lang w:val="en-US"/>
              </w:rPr>
              <w:t xml:space="preserve">AS 3500.2.2:1996/Amdt 2-2002 National Plumbing and Drainage </w:t>
            </w:r>
          </w:p>
          <w:p w14:paraId="747BB265" w14:textId="77777777" w:rsidR="00663F24" w:rsidRPr="00C96283" w:rsidRDefault="00663F24" w:rsidP="00663F24">
            <w:pPr>
              <w:spacing w:after="120"/>
              <w:rPr>
                <w:rFonts w:ascii="Calibri Light" w:hAnsi="Calibri Light"/>
                <w:sz w:val="16"/>
                <w:szCs w:val="16"/>
                <w:lang w:val="en-US"/>
              </w:rPr>
            </w:pPr>
            <w:r w:rsidRPr="00C96283">
              <w:rPr>
                <w:rFonts w:ascii="Calibri Light" w:hAnsi="Calibri Light"/>
                <w:sz w:val="16"/>
                <w:szCs w:val="16"/>
                <w:lang w:val="en-US"/>
              </w:rPr>
              <w:t xml:space="preserve">AS 3558 1989 Methods of testing plastics and composite materials sanitary plumbing fixtures </w:t>
            </w:r>
          </w:p>
          <w:p w14:paraId="4877B0A5" w14:textId="77777777" w:rsidR="00663F24" w:rsidRPr="00C96283" w:rsidRDefault="00663F24" w:rsidP="00663F24">
            <w:pPr>
              <w:spacing w:after="120"/>
              <w:rPr>
                <w:rFonts w:ascii="Calibri Light" w:hAnsi="Calibri Light"/>
                <w:sz w:val="16"/>
                <w:szCs w:val="16"/>
                <w:lang w:val="en-US"/>
              </w:rPr>
            </w:pPr>
            <w:r w:rsidRPr="00C96283">
              <w:rPr>
                <w:rFonts w:ascii="Calibri Light" w:hAnsi="Calibri Light"/>
                <w:sz w:val="16"/>
                <w:szCs w:val="16"/>
                <w:lang w:val="en-US"/>
              </w:rPr>
              <w:t>AS 3795-1996 Copper alloy tubes for plumbing and drainage applications</w:t>
            </w:r>
          </w:p>
          <w:p w14:paraId="32C08FC5" w14:textId="77777777" w:rsidR="00401C5E" w:rsidRPr="00C96283" w:rsidRDefault="00401C5E" w:rsidP="00401C5E">
            <w:pPr>
              <w:spacing w:after="120"/>
              <w:rPr>
                <w:rFonts w:ascii="Calibri Light" w:hAnsi="Calibri Light"/>
                <w:sz w:val="16"/>
                <w:szCs w:val="16"/>
                <w:lang w:val="en-US"/>
              </w:rPr>
            </w:pPr>
          </w:p>
        </w:tc>
      </w:tr>
      <w:tr w:rsidR="00401C5E" w:rsidRPr="004F3C8C" w14:paraId="2187D0DA" w14:textId="77777777" w:rsidTr="00401C5E">
        <w:tc>
          <w:tcPr>
            <w:tcW w:w="685" w:type="dxa"/>
          </w:tcPr>
          <w:p w14:paraId="7680DB6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486E2EF3"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Waterproofing</w:t>
            </w:r>
          </w:p>
          <w:p w14:paraId="460BF805" w14:textId="77777777" w:rsidR="00663F24" w:rsidRPr="00C96283" w:rsidRDefault="00663F24" w:rsidP="00C96283">
            <w:pPr>
              <w:spacing w:after="120"/>
              <w:rPr>
                <w:rFonts w:ascii="Calibri Light" w:hAnsi="Calibri Light"/>
                <w:sz w:val="16"/>
                <w:szCs w:val="16"/>
                <w:lang w:val="en-US"/>
              </w:rPr>
            </w:pPr>
            <w:del w:id="10243" w:author="Ashan Asmone" w:date="2016-03-31T13:37:00Z">
              <w:r w:rsidRPr="00C96283" w:rsidDel="00E33639">
                <w:rPr>
                  <w:rFonts w:ascii="Calibri Light" w:hAnsi="Calibri Light"/>
                  <w:sz w:val="16"/>
                  <w:szCs w:val="16"/>
                  <w:lang w:val="en-US"/>
                </w:rPr>
                <w:delText>SS CP 82:1999- Code of practice- waterproofing of reinforced concrete buildings</w:delText>
              </w:r>
            </w:del>
            <w:ins w:id="10244" w:author="Ashan Asmone" w:date="2016-03-31T13:37:00Z">
              <w:r w:rsidR="00E33639">
                <w:rPr>
                  <w:rFonts w:ascii="Calibri Light" w:hAnsi="Calibri Light"/>
                  <w:sz w:val="16"/>
                  <w:szCs w:val="16"/>
                  <w:lang w:val="en-US"/>
                </w:rPr>
                <w:t>SS CP 82:1999- Code of practice- waterproofing of reinforced concrete buildings</w:t>
              </w:r>
            </w:ins>
          </w:p>
          <w:p w14:paraId="5436A631"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Plumbing</w:t>
            </w:r>
          </w:p>
          <w:p w14:paraId="4F927F7D"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SS 174 : 1977 Joints and fittings for use with unplasticized PVC pressure pipes</w:t>
            </w:r>
          </w:p>
          <w:p w14:paraId="4231C882" w14:textId="77777777" w:rsidR="00663F24" w:rsidRPr="00C96283"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SS 213 : 1998 Unplasticised PVC pipes and fittings for soil, waste and vent applications</w:t>
            </w:r>
          </w:p>
          <w:p w14:paraId="0AE604DD" w14:textId="77777777" w:rsidR="00663F24" w:rsidRPr="00C96283" w:rsidRDefault="00663F24" w:rsidP="00C96283">
            <w:pPr>
              <w:spacing w:after="120"/>
              <w:rPr>
                <w:rFonts w:ascii="Calibri Light" w:hAnsi="Calibri Light"/>
                <w:sz w:val="16"/>
                <w:szCs w:val="16"/>
                <w:lang w:val="en-US"/>
              </w:rPr>
            </w:pPr>
          </w:p>
          <w:p w14:paraId="35553966" w14:textId="77777777" w:rsidR="00401C5E" w:rsidRPr="00C96283" w:rsidRDefault="00401C5E" w:rsidP="00C96283">
            <w:pPr>
              <w:spacing w:after="120"/>
              <w:rPr>
                <w:rFonts w:ascii="Calibri Light" w:hAnsi="Calibri Light"/>
                <w:sz w:val="16"/>
                <w:szCs w:val="16"/>
                <w:lang w:val="en-US"/>
              </w:rPr>
            </w:pPr>
          </w:p>
        </w:tc>
      </w:tr>
      <w:tr w:rsidR="00401C5E" w:rsidRPr="004F3C8C" w14:paraId="4E861999" w14:textId="77777777" w:rsidTr="00401C5E">
        <w:tc>
          <w:tcPr>
            <w:tcW w:w="685" w:type="dxa"/>
          </w:tcPr>
          <w:p w14:paraId="72640A0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2E13EF5" w14:textId="77777777" w:rsidR="00663F24" w:rsidRPr="00663F24" w:rsidRDefault="00663F24" w:rsidP="00C96283">
            <w:pPr>
              <w:spacing w:after="120"/>
              <w:rPr>
                <w:rFonts w:ascii="Calibri Light" w:hAnsi="Calibri Light"/>
                <w:sz w:val="16"/>
                <w:szCs w:val="16"/>
                <w:lang w:val="en-US"/>
              </w:rPr>
            </w:pPr>
            <w:r w:rsidRPr="00C96283">
              <w:rPr>
                <w:rFonts w:ascii="Calibri Light" w:hAnsi="Calibri Light"/>
                <w:sz w:val="16"/>
                <w:szCs w:val="16"/>
                <w:lang w:val="en-US"/>
              </w:rPr>
              <w:t>Plumbing</w:t>
            </w:r>
          </w:p>
          <w:p w14:paraId="1638E817"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3474: 1976 Unplasticized polyvinyl chloride (PVC) pipes -- Specification and measurement of opacity</w:t>
            </w:r>
          </w:p>
          <w:p w14:paraId="202C7ED8"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3114: 1977 Unplasticized polyvinyl chloride (PVC) pipes for potable water supply -- Extractability of lead and tin -- Test method</w:t>
            </w:r>
          </w:p>
          <w:p w14:paraId="660AEFB2"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3603: 1977 Fittings for unplasticized polyvinyl chloride (PVC) pressure pipes with elastic sealing ring type joints -- Pressure test for leakproofness</w:t>
            </w:r>
          </w:p>
          <w:p w14:paraId="4C9A6797"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3633: 1991 Unplasticized poly(vinyl chloride) (PVC-U) pipes and fittings for soil and waste discharge (low and high temperature) systems inside buildings – Specifications</w:t>
            </w:r>
          </w:p>
          <w:p w14:paraId="5A84E338"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ISO/TR 4191: 1989 Unplasticized polyvinyl chloride (PVC-U) pipes for water supply -- Recommended practice for laying</w:t>
            </w:r>
          </w:p>
          <w:p w14:paraId="370DD39B"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4422-1: 1996 Pipes and fittings made of unplasticized poly(vinyl chloride) (PVC-U) for water supply -- Specifications -- Part 1: General</w:t>
            </w:r>
            <w:r w:rsidRPr="00C96283">
              <w:rPr>
                <w:rFonts w:ascii="Calibri Light" w:hAnsi="Calibri Light"/>
                <w:sz w:val="16"/>
                <w:szCs w:val="16"/>
                <w:lang w:val="en-US"/>
              </w:rPr>
              <w:t> </w:t>
            </w:r>
            <w:r w:rsidRPr="00663F24">
              <w:rPr>
                <w:rFonts w:ascii="Calibri Light" w:hAnsi="Calibri Light"/>
                <w:sz w:val="16"/>
                <w:szCs w:val="16"/>
                <w:lang w:val="en-US"/>
              </w:rPr>
              <w:br/>
            </w:r>
            <w:r w:rsidRPr="00663F24">
              <w:rPr>
                <w:rFonts w:ascii="Calibri Light" w:hAnsi="Calibri Light"/>
                <w:sz w:val="16"/>
                <w:szCs w:val="16"/>
                <w:lang w:val="en-US"/>
              </w:rPr>
              <w:br/>
              <w:t>ISO 4422-2: 1996 Pipes and fittings made of unplasticized poly(vinyl chloride) (PVC-U) for water supply -- Specifications -- Part 2: Pipes (with or without integral sockets)</w:t>
            </w:r>
          </w:p>
          <w:p w14:paraId="287BA93E"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4422-3: 1996 Pipes and fittings made of unplasticized poly(vinyl chloride) (PVC-U) for water supply -- Specifications -- Part 3: Fittings and joints</w:t>
            </w:r>
          </w:p>
          <w:p w14:paraId="2B187163"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4422-4: 1997 Pipes and fittings made of unplasticized poly(vinyl chloride) (PVC-U) for water supply -- Specifications -- Part 4: Valves and ancillary equipment</w:t>
            </w:r>
          </w:p>
          <w:p w14:paraId="63C2AFD7"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4422-5: 1997 Pipes and fittings made of unplasticized poly(vinyl chloride) (PVC-U) for water supply -- Specifications -- Part 5: Fitness for purpose of the system</w:t>
            </w:r>
          </w:p>
          <w:p w14:paraId="3EE0B2E2"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4439: 1979 Unplasticized polyvinyl chloride (PVC) pipes and fittings -- Determination and specification of density</w:t>
            </w:r>
          </w:p>
          <w:p w14:paraId="4D3B5188"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6455: 1983 Unplasticized polyvinyl chloride (PVC) fittings with elastic sealing ring type joints for pipes under pressure -- Dimensions of laying lengths -- Metric series</w:t>
            </w:r>
          </w:p>
          <w:p w14:paraId="77B3A88B"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6992: 1986 Unplasticized polyvinyl chloride (PVC-U) pipes for drinking water supply -- Extractability of cadmium and mercury occurring as impurities</w:t>
            </w:r>
          </w:p>
          <w:p w14:paraId="4255CA0B"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8283-1: 1991 Plastics pipes and fittings -- Dimensions of sockets and spigots for discharge systems inside buildings -- Part 1: Unplasticized poly(vinyl chloride) (PVC-U) and chlorinated poly (vinyl chloride) (PVC-C)</w:t>
            </w:r>
          </w:p>
          <w:p w14:paraId="7034D10C"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8283-2: 1992 Plastics pipes and fittings -- Dimensions of sockets and spigots for discharge systems inside buildings -- Part 2: Polyethylene (PE)</w:t>
            </w:r>
          </w:p>
          <w:p w14:paraId="3544BD62"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8283-3: 1992 Plastics pipes and fittings -- Dimensions of sockets and spigots for discharge systems inside buildings -- Part 3: Polypropylene (PP)</w:t>
            </w:r>
          </w:p>
          <w:p w14:paraId="2922348A"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8283-4: 1992 Plastics pipes and fittings -- Dimensions of sockets and spigots for discharge systems inside buildings -- Part 4: Acrylonitrile/butadiene/styrene (ABS)</w:t>
            </w:r>
          </w:p>
          <w:p w14:paraId="2046671B"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13844: 2000 Plastics piping systems -- Elastomeric-sealing-ring-type socket joints of unplasticized poly(vinyl chloride) (PVC-U) for use with PVC-U pipes -- Test method for leaktightness under negative pressure</w:t>
            </w:r>
          </w:p>
          <w:p w14:paraId="47EE2989"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13845: 2000 Plastics piping systems -- Elastomeric-sealing-ring-type socket joints for use with unplasticized poly(vinyl chloride) (PVC-U) pipes -- Test method for leaktightness under internal pressure and with angular deflection</w:t>
            </w:r>
          </w:p>
          <w:p w14:paraId="16BC457D"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ISO 265-1: 1988 Pipes and fittings of plastics materials -- Fittings for domestic and industrial waste pipes -- Basic dimensions : Metric series -- Part 1: Unplasticized poly(vinyl chloride) (PVC-U)</w:t>
            </w:r>
          </w:p>
          <w:p w14:paraId="4FC28248"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 </w:t>
            </w:r>
          </w:p>
          <w:p w14:paraId="740CF4FF" w14:textId="77777777" w:rsidR="00663F24" w:rsidRPr="00663F24" w:rsidRDefault="00663F24" w:rsidP="00C96283">
            <w:pPr>
              <w:spacing w:after="120"/>
              <w:rPr>
                <w:rFonts w:ascii="Calibri Light" w:hAnsi="Calibri Light"/>
                <w:sz w:val="16"/>
                <w:szCs w:val="16"/>
                <w:lang w:val="en-US"/>
              </w:rPr>
            </w:pPr>
            <w:r w:rsidRPr="00663F24">
              <w:rPr>
                <w:rFonts w:ascii="Calibri Light" w:hAnsi="Calibri Light"/>
                <w:sz w:val="16"/>
                <w:szCs w:val="16"/>
                <w:lang w:val="en-US"/>
              </w:rPr>
              <w:t> </w:t>
            </w:r>
          </w:p>
          <w:p w14:paraId="301FC99B" w14:textId="77777777" w:rsidR="00401C5E" w:rsidRPr="00C96283" w:rsidRDefault="00401C5E" w:rsidP="00C96283">
            <w:pPr>
              <w:spacing w:after="120"/>
              <w:rPr>
                <w:rFonts w:ascii="Calibri Light" w:hAnsi="Calibri Light"/>
                <w:sz w:val="16"/>
                <w:szCs w:val="16"/>
                <w:lang w:val="en-US"/>
              </w:rPr>
            </w:pPr>
          </w:p>
        </w:tc>
      </w:tr>
    </w:tbl>
    <w:p w14:paraId="0990D7B4" w14:textId="77777777" w:rsidR="00401C5E" w:rsidRPr="004F3C8C" w:rsidRDefault="00401C5E" w:rsidP="00401C5E">
      <w:pPr>
        <w:rPr>
          <w:sz w:val="16"/>
          <w:szCs w:val="16"/>
          <w:lang w:val="en-US"/>
        </w:rPr>
      </w:pPr>
    </w:p>
    <w:p w14:paraId="14AFD50F" w14:textId="77777777" w:rsidR="00401C5E" w:rsidRDefault="00401C5E" w:rsidP="00401C5E">
      <w:pPr>
        <w:rPr>
          <w:sz w:val="16"/>
          <w:szCs w:val="16"/>
          <w:lang w:val="en-US"/>
        </w:rPr>
      </w:pPr>
    </w:p>
    <w:p w14:paraId="388D4A8F" w14:textId="77777777" w:rsidR="00C96283" w:rsidRDefault="00C96283" w:rsidP="00C96283">
      <w:pPr>
        <w:pStyle w:val="Heading2"/>
        <w:rPr>
          <w:lang w:val="en-US"/>
        </w:rPr>
      </w:pPr>
      <w:r w:rsidRPr="00663F24">
        <w:rPr>
          <w:lang w:val="en-US"/>
        </w:rPr>
        <w:t>Water Leakage at Floor Traps</w:t>
      </w:r>
      <w:r>
        <w:rPr>
          <w:lang w:val="en-US"/>
        </w:rPr>
        <w:t xml:space="preserve"> (Cast iron)</w:t>
      </w:r>
    </w:p>
    <w:tbl>
      <w:tblPr>
        <w:tblStyle w:val="TableGrid"/>
        <w:tblW w:w="0" w:type="auto"/>
        <w:tblInd w:w="108" w:type="dxa"/>
        <w:tblLook w:val="04A0" w:firstRow="1" w:lastRow="0" w:firstColumn="1" w:lastColumn="0" w:noHBand="0" w:noVBand="1"/>
      </w:tblPr>
      <w:tblGrid>
        <w:gridCol w:w="685"/>
        <w:gridCol w:w="8449"/>
      </w:tblGrid>
      <w:tr w:rsidR="00401C5E" w:rsidRPr="004F3C8C" w14:paraId="40E228FE" w14:textId="77777777" w:rsidTr="00401C5E">
        <w:tc>
          <w:tcPr>
            <w:tcW w:w="685" w:type="dxa"/>
          </w:tcPr>
          <w:p w14:paraId="1F722CF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7A32B69F"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Waterproofing</w:t>
            </w:r>
          </w:p>
          <w:p w14:paraId="0694DDE3" w14:textId="77777777" w:rsidR="00C96283" w:rsidRPr="00BC0482" w:rsidRDefault="00C96283" w:rsidP="00BC0482">
            <w:pPr>
              <w:spacing w:after="120"/>
              <w:rPr>
                <w:rFonts w:ascii="Calibri Light" w:hAnsi="Calibri Light"/>
                <w:sz w:val="16"/>
                <w:szCs w:val="16"/>
                <w:lang w:val="en-US"/>
              </w:rPr>
            </w:pPr>
            <w:del w:id="10245" w:author="Ashan Asmone" w:date="2016-03-31T14:42:00Z">
              <w:r w:rsidRPr="00BC0482" w:rsidDel="00A93E31">
                <w:rPr>
                  <w:rFonts w:ascii="Calibri Light" w:hAnsi="Calibri Light"/>
                  <w:sz w:val="16"/>
                  <w:szCs w:val="16"/>
                  <w:lang w:val="en-US"/>
                </w:rPr>
                <w:delText>BS 8000-Part4:1989- Workmanship on building sites. Code of practice for waterproofing</w:delText>
              </w:r>
            </w:del>
            <w:ins w:id="10246" w:author="Ashan Asmone" w:date="2016-03-31T14:42:00Z">
              <w:r w:rsidR="00A93E31">
                <w:rPr>
                  <w:rFonts w:ascii="Calibri Light" w:hAnsi="Calibri Light"/>
                  <w:sz w:val="16"/>
                  <w:szCs w:val="16"/>
                  <w:lang w:val="en-US"/>
                </w:rPr>
                <w:t>BS 8000-0:2014 Workmanship on construction sites. Introduction and general principles</w:t>
              </w:r>
            </w:ins>
          </w:p>
          <w:p w14:paraId="18110524"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8000-Part13:1989 - Workmanship on building sites. Code of practice for above ground drainage and sanitary appliances.</w:t>
            </w:r>
          </w:p>
          <w:p w14:paraId="5FFEE7FB"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Plumbing</w:t>
            </w:r>
          </w:p>
          <w:p w14:paraId="511660F9"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8000 Part13 : 1989 - Code of practice for above ground drainage and sanitary appliances.</w:t>
            </w:r>
          </w:p>
          <w:p w14:paraId="629313A9"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5572:1994 - Code of practice for sanitary pipework</w:t>
            </w:r>
          </w:p>
          <w:p w14:paraId="3F66271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12056 : 2000 - Gravity Dranage System Inside Buildings.</w:t>
            </w:r>
          </w:p>
          <w:p w14:paraId="4CF772E1"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6465 Part 1: 1994 Sanitary installations-Code of practice for scale of provision, selection and installation of sanitary appliances.</w:t>
            </w:r>
          </w:p>
          <w:p w14:paraId="4BFEF86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EN 274: 1993 Sanitary tapware- waste fittings for basins, bidets and baths- General technical specifications</w:t>
            </w:r>
          </w:p>
          <w:p w14:paraId="0F8D73DF"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416-1:1990 Discharge and ventilating pipes and fittings, sand-cast or spun in cast iron. Specification for spigot and socket systems</w:t>
            </w:r>
          </w:p>
          <w:p w14:paraId="40A2F8AB"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437:1978 Specification for cast iron spigot and socket drain pipes and fittings</w:t>
            </w:r>
          </w:p>
          <w:p w14:paraId="472A9CF9"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2035:1966 Specification for cast iron flanged pipes and flanged fittings</w:t>
            </w:r>
          </w:p>
          <w:p w14:paraId="48D4E907"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Paint</w:t>
            </w:r>
          </w:p>
          <w:p w14:paraId="2AFC92F4"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5493:1977- Code of practice for protective coating of iron and steel structures against corrosion</w:t>
            </w:r>
          </w:p>
          <w:p w14:paraId="369E5336"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 </w:t>
            </w:r>
          </w:p>
          <w:p w14:paraId="72EB1DC6" w14:textId="77777777" w:rsidR="00401C5E" w:rsidRPr="00BC0482" w:rsidRDefault="00401C5E" w:rsidP="00BC0482">
            <w:pPr>
              <w:spacing w:after="120"/>
              <w:rPr>
                <w:rFonts w:ascii="Calibri Light" w:hAnsi="Calibri Light"/>
                <w:sz w:val="16"/>
                <w:szCs w:val="16"/>
                <w:lang w:val="en-US"/>
              </w:rPr>
            </w:pPr>
          </w:p>
        </w:tc>
      </w:tr>
      <w:tr w:rsidR="00401C5E" w:rsidRPr="004F3C8C" w14:paraId="297C4A2B" w14:textId="77777777" w:rsidTr="00401C5E">
        <w:tc>
          <w:tcPr>
            <w:tcW w:w="685" w:type="dxa"/>
          </w:tcPr>
          <w:p w14:paraId="3F4B800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4E7C3C27"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Waterproofing</w:t>
            </w:r>
          </w:p>
          <w:p w14:paraId="0F1C7E4F" w14:textId="77777777" w:rsidR="00C96283" w:rsidRPr="00BC0482" w:rsidRDefault="00C96283" w:rsidP="00BC0482">
            <w:pPr>
              <w:spacing w:after="120"/>
              <w:rPr>
                <w:rFonts w:ascii="Calibri Light" w:hAnsi="Calibri Light"/>
                <w:sz w:val="16"/>
                <w:szCs w:val="16"/>
                <w:lang w:val="en-US"/>
              </w:rPr>
            </w:pPr>
            <w:del w:id="10247" w:author="Jing Kai Toh" w:date="2016-05-12T10:26:00Z">
              <w:r w:rsidRPr="00BC0482" w:rsidDel="008E751D">
                <w:rPr>
                  <w:rFonts w:ascii="Calibri Light" w:hAnsi="Calibri Light"/>
                  <w:sz w:val="16"/>
                  <w:szCs w:val="16"/>
                  <w:lang w:val="en-US"/>
                </w:rPr>
                <w:delText>D5957-98- Standard Guide for Flood Testing Horizontal Waterproofing Installations</w:delText>
              </w:r>
            </w:del>
            <w:ins w:id="10248" w:author="Jing Kai Toh" w:date="2016-05-12T10:26:00Z">
              <w:r w:rsidR="008E751D">
                <w:rPr>
                  <w:rFonts w:ascii="Calibri Light" w:hAnsi="Calibri Light"/>
                  <w:sz w:val="16"/>
                  <w:szCs w:val="16"/>
                  <w:lang w:val="en-US"/>
                </w:rPr>
                <w:t>ASTM D5957 - 98(2013) Standard Guide for Flood Testing Horizontal Waterproofing Installations</w:t>
              </w:r>
            </w:ins>
          </w:p>
          <w:p w14:paraId="532663E1" w14:textId="77777777" w:rsidR="00C96283" w:rsidRPr="00BC0482" w:rsidRDefault="00C96283" w:rsidP="00BC0482">
            <w:pPr>
              <w:spacing w:after="120"/>
              <w:rPr>
                <w:rFonts w:ascii="Calibri Light" w:hAnsi="Calibri Light"/>
                <w:sz w:val="16"/>
                <w:szCs w:val="16"/>
                <w:lang w:val="en-US"/>
              </w:rPr>
            </w:pPr>
            <w:del w:id="10249" w:author="Jing Kai Toh" w:date="2016-05-12T10:25:00Z">
              <w:r w:rsidRPr="00BC0482" w:rsidDel="008E751D">
                <w:rPr>
                  <w:rFonts w:ascii="Calibri Light" w:hAnsi="Calibri Light"/>
                  <w:sz w:val="16"/>
                  <w:szCs w:val="16"/>
                  <w:lang w:val="en-US"/>
                </w:rPr>
                <w:delText>D5295-00-Standard Guide for Preparation of Concrete Surfaces for Adhered (Bonded) Membrane Waterproofing Systems</w:delText>
              </w:r>
            </w:del>
            <w:ins w:id="10250"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02D29E03"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Plumbing</w:t>
            </w:r>
          </w:p>
          <w:p w14:paraId="65048273"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A888-98e1 Standard Specification for Hubless Cast Iron Soil Pipe and Fittings for Sanitary and Storm Drain, Waste, and Vent Piping Applications</w:t>
            </w:r>
          </w:p>
          <w:p w14:paraId="790D59C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C1277-97 Standard Specification for Shielded Couplings Joining Hubless Cast Iron Soil Pipe and Fittings</w:t>
            </w:r>
          </w:p>
          <w:p w14:paraId="103B377D"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A74-98 Standard Specification for Cast Iron Soil Pipe and Fittings</w:t>
            </w:r>
          </w:p>
          <w:p w14:paraId="4ACC6F6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E351-93(2000)e1 Standard Test Methods for Chemical Analysis of Cast Iron--All Types</w:t>
            </w:r>
          </w:p>
          <w:p w14:paraId="1FDBB192"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A532/A532M-93a(1999)e1 Standard Specification for Abrasion-Resistant Cast Irons</w:t>
            </w:r>
          </w:p>
          <w:p w14:paraId="4A37E303"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Paints</w:t>
            </w:r>
          </w:p>
          <w:p w14:paraId="5D0CD409" w14:textId="77777777" w:rsidR="00C96283" w:rsidRPr="00BC0482" w:rsidRDefault="00C96283" w:rsidP="00BC0482">
            <w:pPr>
              <w:spacing w:after="120"/>
              <w:rPr>
                <w:rFonts w:ascii="Calibri Light" w:hAnsi="Calibri Light"/>
                <w:sz w:val="16"/>
                <w:szCs w:val="16"/>
                <w:lang w:val="en-US"/>
              </w:rPr>
            </w:pPr>
            <w:del w:id="10251" w:author="Ashan Asmone" w:date="2016-03-31T14:45:00Z">
              <w:r w:rsidRPr="00BC0482" w:rsidDel="000E40A0">
                <w:rPr>
                  <w:rFonts w:ascii="Calibri Light" w:hAnsi="Calibri Light"/>
                  <w:sz w:val="16"/>
                  <w:szCs w:val="16"/>
                  <w:lang w:val="en-US"/>
                </w:rPr>
                <w:delText>D5098-99-Standard Specification for Artists' Acrylic Emulsion Paints</w:delText>
              </w:r>
            </w:del>
            <w:ins w:id="10252" w:author="Ashan Asmone" w:date="2016-03-31T14:45:00Z">
              <w:r w:rsidR="000E40A0">
                <w:rPr>
                  <w:rFonts w:ascii="Calibri Light" w:hAnsi="Calibri Light"/>
                  <w:sz w:val="16"/>
                  <w:szCs w:val="16"/>
                  <w:lang w:val="en-US"/>
                </w:rPr>
                <w:t>ASTM D5098 - 16 Standard Specification for Artists’ Acrylic Dispersion Paints</w:t>
              </w:r>
            </w:ins>
          </w:p>
          <w:p w14:paraId="502F5754" w14:textId="77777777" w:rsidR="00C96283" w:rsidRPr="00BC0482" w:rsidRDefault="00C96283" w:rsidP="00BC0482">
            <w:pPr>
              <w:spacing w:after="120"/>
              <w:rPr>
                <w:rFonts w:ascii="Calibri Light" w:hAnsi="Calibri Light"/>
                <w:sz w:val="16"/>
                <w:szCs w:val="16"/>
                <w:lang w:val="en-US"/>
              </w:rPr>
            </w:pPr>
            <w:del w:id="10253" w:author="Ashan Asmone" w:date="2016-03-31T14:46:00Z">
              <w:r w:rsidRPr="00BC0482" w:rsidDel="000E40A0">
                <w:rPr>
                  <w:rFonts w:ascii="Calibri Light" w:hAnsi="Calibri Light"/>
                  <w:sz w:val="16"/>
                  <w:szCs w:val="16"/>
                  <w:lang w:val="en-US"/>
                </w:rPr>
                <w:delText>D4258-83(1999)-Standard Practice for Surface Cleaning Concrete for Coating</w:delText>
              </w:r>
            </w:del>
            <w:ins w:id="10254" w:author="Ashan Asmone" w:date="2016-03-31T14:46:00Z">
              <w:r w:rsidR="000E40A0">
                <w:rPr>
                  <w:rFonts w:ascii="Calibri Light" w:hAnsi="Calibri Light"/>
                  <w:sz w:val="16"/>
                  <w:szCs w:val="16"/>
                  <w:lang w:val="en-US"/>
                </w:rPr>
                <w:t>ASTM D4258 - 05(2012) Standard Practice for Surface Cleaning Concrete for Coating</w:t>
              </w:r>
            </w:ins>
          </w:p>
          <w:p w14:paraId="4336073C" w14:textId="77777777" w:rsidR="00C96283" w:rsidRPr="00BC0482" w:rsidRDefault="00C96283" w:rsidP="00BC0482">
            <w:pPr>
              <w:spacing w:after="120"/>
              <w:rPr>
                <w:rFonts w:ascii="Calibri Light" w:hAnsi="Calibri Light"/>
                <w:sz w:val="16"/>
                <w:szCs w:val="16"/>
                <w:lang w:val="en-US"/>
              </w:rPr>
            </w:pPr>
            <w:del w:id="10255" w:author="Ashan Asmone" w:date="2016-03-31T14:47:00Z">
              <w:r w:rsidRPr="00BC0482" w:rsidDel="000E40A0">
                <w:rPr>
                  <w:rFonts w:ascii="Calibri Light" w:hAnsi="Calibri Light"/>
                  <w:sz w:val="16"/>
                  <w:szCs w:val="16"/>
                  <w:lang w:val="en-US"/>
                </w:rPr>
                <w:delText>D1640-95(1999)-Standard Test Methods for Drying, Curing, or Film Formation of Organic Coatings at Room Temperature</w:delText>
              </w:r>
            </w:del>
            <w:ins w:id="10256" w:author="Ashan Asmone" w:date="2016-03-31T14:47:00Z">
              <w:r w:rsidR="000E40A0">
                <w:rPr>
                  <w:rFonts w:ascii="Calibri Light" w:hAnsi="Calibri Light"/>
                  <w:sz w:val="16"/>
                  <w:szCs w:val="16"/>
                  <w:lang w:val="en-US"/>
                </w:rPr>
                <w:t>ASTM D1640 / D1640M - 14 Standard Test Methods for Drying, Curing, or Film Formation of Organic Coatings</w:t>
              </w:r>
            </w:ins>
          </w:p>
          <w:p w14:paraId="0AC05AD9" w14:textId="77777777" w:rsidR="00C96283" w:rsidRPr="00BC0482" w:rsidRDefault="00C96283" w:rsidP="00BC0482">
            <w:pPr>
              <w:spacing w:after="120"/>
              <w:rPr>
                <w:rFonts w:ascii="Calibri Light" w:hAnsi="Calibri Light"/>
                <w:sz w:val="16"/>
                <w:szCs w:val="16"/>
                <w:lang w:val="en-US"/>
              </w:rPr>
            </w:pPr>
            <w:del w:id="10257" w:author="Ashan Asmone" w:date="2016-03-31T14:49:00Z">
              <w:r w:rsidRPr="00BC0482" w:rsidDel="000E40A0">
                <w:rPr>
                  <w:rFonts w:ascii="Calibri Light" w:hAnsi="Calibri Light"/>
                  <w:sz w:val="16"/>
                  <w:szCs w:val="16"/>
                  <w:lang w:val="en-US"/>
                </w:rPr>
                <w:delText>D279-87(1997)-Standard Test Methods for Bleeding of Pigments</w:delText>
              </w:r>
            </w:del>
            <w:ins w:id="10258" w:author="Ashan Asmone" w:date="2016-03-31T14:49:00Z">
              <w:r w:rsidR="000E40A0">
                <w:rPr>
                  <w:rFonts w:ascii="Calibri Light" w:hAnsi="Calibri Light"/>
                  <w:sz w:val="16"/>
                  <w:szCs w:val="16"/>
                  <w:lang w:val="en-US"/>
                </w:rPr>
                <w:t>ASTM D279 - 02(2012) Standard Test Methods for Bleeding of Pigments</w:t>
              </w:r>
            </w:ins>
          </w:p>
          <w:p w14:paraId="1069E657" w14:textId="77777777" w:rsidR="00C96283" w:rsidRPr="00BC0482" w:rsidRDefault="00C96283" w:rsidP="00BC0482">
            <w:pPr>
              <w:spacing w:after="120"/>
              <w:rPr>
                <w:rFonts w:ascii="Calibri Light" w:hAnsi="Calibri Light"/>
                <w:sz w:val="16"/>
                <w:szCs w:val="16"/>
                <w:lang w:val="en-US"/>
              </w:rPr>
            </w:pPr>
            <w:del w:id="10259" w:author="Ashan Asmone" w:date="2016-03-31T14:50:00Z">
              <w:r w:rsidRPr="00BC0482" w:rsidDel="000E40A0">
                <w:rPr>
                  <w:rFonts w:ascii="Calibri Light" w:hAnsi="Calibri Light"/>
                  <w:sz w:val="16"/>
                  <w:szCs w:val="16"/>
                  <w:lang w:val="en-US"/>
                </w:rPr>
                <w:delText>D2574-00-Standard Test Method for Resistance of Emulsion Paints in the Container to Attack by Microorganisms</w:delText>
              </w:r>
            </w:del>
            <w:ins w:id="10260"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49B6513A" w14:textId="77777777" w:rsidR="00C96283" w:rsidRPr="00BC0482" w:rsidRDefault="00C96283" w:rsidP="00BC0482">
            <w:pPr>
              <w:spacing w:after="120"/>
              <w:rPr>
                <w:rFonts w:ascii="Calibri Light" w:hAnsi="Calibri Light"/>
                <w:sz w:val="16"/>
                <w:szCs w:val="16"/>
                <w:lang w:val="en-US"/>
              </w:rPr>
            </w:pPr>
            <w:del w:id="10261" w:author="Ashan Asmone" w:date="2016-03-31T14:52:00Z">
              <w:r w:rsidRPr="00BC0482" w:rsidDel="000E40A0">
                <w:rPr>
                  <w:rFonts w:ascii="Calibri Light" w:hAnsi="Calibri Light"/>
                  <w:sz w:val="16"/>
                  <w:szCs w:val="16"/>
                  <w:lang w:val="en-US"/>
                </w:rPr>
                <w:delText>D5324-98-Standard Guide for Testing Water-Borne Architectural Coatings</w:delText>
              </w:r>
            </w:del>
            <w:ins w:id="10262" w:author="Ashan Asmone" w:date="2016-03-31T14:52:00Z">
              <w:r w:rsidR="000E40A0">
                <w:rPr>
                  <w:rFonts w:ascii="Calibri Light" w:hAnsi="Calibri Light"/>
                  <w:sz w:val="16"/>
                  <w:szCs w:val="16"/>
                  <w:lang w:val="en-US"/>
                </w:rPr>
                <w:t>ASTM D5324 - 10 Standard Guide for Testing Water-Borne Architectural Coatings</w:t>
              </w:r>
            </w:ins>
          </w:p>
          <w:p w14:paraId="7256EBB1" w14:textId="77777777" w:rsidR="00C96283" w:rsidRPr="00BC0482" w:rsidRDefault="00C96283" w:rsidP="00BC0482">
            <w:pPr>
              <w:spacing w:after="120"/>
              <w:rPr>
                <w:rFonts w:ascii="Calibri Light" w:hAnsi="Calibri Light"/>
                <w:sz w:val="16"/>
                <w:szCs w:val="16"/>
                <w:lang w:val="en-US"/>
              </w:rPr>
            </w:pPr>
            <w:del w:id="10263" w:author="Ashan Asmone" w:date="2016-03-31T14:52:00Z">
              <w:r w:rsidRPr="00BC0482" w:rsidDel="000E40A0">
                <w:rPr>
                  <w:rFonts w:ascii="Calibri Light" w:hAnsi="Calibri Light"/>
                  <w:sz w:val="16"/>
                  <w:szCs w:val="16"/>
                  <w:lang w:val="en-US"/>
                </w:rPr>
                <w:delText>D5146-98-Standard Guide to Testing Solvent-Borne Architectural Coatings</w:delText>
              </w:r>
            </w:del>
            <w:ins w:id="10264" w:author="Ashan Asmone" w:date="2016-03-31T14:52:00Z">
              <w:r w:rsidR="000E40A0">
                <w:rPr>
                  <w:rFonts w:ascii="Calibri Light" w:hAnsi="Calibri Light"/>
                  <w:sz w:val="16"/>
                  <w:szCs w:val="16"/>
                  <w:lang w:val="en-US"/>
                </w:rPr>
                <w:t>ASTM D5146 - 10 Standard Guide to Testing Solvent-Borne Architectural Coatings</w:t>
              </w:r>
            </w:ins>
          </w:p>
          <w:p w14:paraId="0B9CEC66" w14:textId="77777777" w:rsidR="00C96283" w:rsidRPr="00BC0482" w:rsidRDefault="00C96283" w:rsidP="00BC0482">
            <w:pPr>
              <w:spacing w:after="120"/>
              <w:rPr>
                <w:rFonts w:ascii="Calibri Light" w:hAnsi="Calibri Light"/>
                <w:sz w:val="16"/>
                <w:szCs w:val="16"/>
                <w:lang w:val="en-US"/>
              </w:rPr>
            </w:pPr>
            <w:del w:id="10265" w:author="Ashan Asmone" w:date="2016-03-31T14:53:00Z">
              <w:r w:rsidRPr="00BC0482" w:rsidDel="000E40A0">
                <w:rPr>
                  <w:rFonts w:ascii="Calibri Light" w:hAnsi="Calibri Light"/>
                  <w:sz w:val="16"/>
                  <w:szCs w:val="16"/>
                  <w:lang w:val="en-US"/>
                </w:rPr>
                <w:delText>E1907-97-Standard Practices for Determining Moisture-Related Acceptability of Concrete Floors to Receive Moisture-Sensitive Finishes</w:delText>
              </w:r>
            </w:del>
            <w:ins w:id="10266"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1E25CBB7" w14:textId="77777777" w:rsidR="00C96283" w:rsidRPr="00BC0482" w:rsidRDefault="00C96283" w:rsidP="00BC0482">
            <w:pPr>
              <w:spacing w:after="120"/>
              <w:rPr>
                <w:rFonts w:ascii="Calibri Light" w:hAnsi="Calibri Light"/>
                <w:sz w:val="16"/>
                <w:szCs w:val="16"/>
                <w:lang w:val="en-US"/>
              </w:rPr>
            </w:pPr>
            <w:del w:id="10267" w:author="Ashan Asmone" w:date="2016-03-31T14:54:00Z">
              <w:r w:rsidRPr="00BC0482" w:rsidDel="000E40A0">
                <w:rPr>
                  <w:rFonts w:ascii="Calibri Light" w:hAnsi="Calibri Light"/>
                  <w:sz w:val="16"/>
                  <w:szCs w:val="16"/>
                  <w:lang w:val="en-US"/>
                </w:rPr>
                <w:delText>D6237-98-Standard Guide for Painting Inspectors (Concrete and Masonry Substrates)</w:delText>
              </w:r>
            </w:del>
            <w:ins w:id="10268" w:author="Ashan Asmone" w:date="2016-03-31T14:54:00Z">
              <w:r w:rsidR="000E40A0">
                <w:rPr>
                  <w:rFonts w:ascii="Calibri Light" w:hAnsi="Calibri Light"/>
                  <w:sz w:val="16"/>
                  <w:szCs w:val="16"/>
                  <w:lang w:val="en-US"/>
                </w:rPr>
                <w:t>ASTM D6237 - 09(2015) Standard Guide for Painting Inspectors (Concrete and Masonry Substrates)</w:t>
              </w:r>
            </w:ins>
          </w:p>
          <w:p w14:paraId="2B04E9F9"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 </w:t>
            </w:r>
          </w:p>
          <w:p w14:paraId="7690BBA9" w14:textId="77777777" w:rsidR="00401C5E" w:rsidRPr="00BC0482" w:rsidRDefault="00401C5E" w:rsidP="00BC0482">
            <w:pPr>
              <w:spacing w:after="120"/>
              <w:rPr>
                <w:rFonts w:ascii="Calibri Light" w:hAnsi="Calibri Light"/>
                <w:sz w:val="16"/>
                <w:szCs w:val="16"/>
                <w:lang w:val="en-US"/>
              </w:rPr>
            </w:pPr>
          </w:p>
        </w:tc>
      </w:tr>
      <w:tr w:rsidR="00401C5E" w:rsidRPr="004F3C8C" w14:paraId="4F683FA5" w14:textId="77777777" w:rsidTr="00401C5E">
        <w:tc>
          <w:tcPr>
            <w:tcW w:w="685" w:type="dxa"/>
          </w:tcPr>
          <w:p w14:paraId="20360C32"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547E92F5"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Waterproofing</w:t>
            </w:r>
          </w:p>
          <w:p w14:paraId="16D8B512" w14:textId="77777777" w:rsidR="00C96283" w:rsidRPr="00BC0482" w:rsidRDefault="00C96283" w:rsidP="00BC0482">
            <w:pPr>
              <w:spacing w:after="120"/>
              <w:rPr>
                <w:rFonts w:ascii="Calibri Light" w:hAnsi="Calibri Light"/>
                <w:sz w:val="16"/>
                <w:szCs w:val="16"/>
                <w:lang w:val="en-US"/>
              </w:rPr>
            </w:pPr>
            <w:del w:id="10269" w:author="Jing Kai Toh" w:date="2016-05-11T17:55:00Z">
              <w:r w:rsidRPr="00BC0482" w:rsidDel="00B63EC7">
                <w:rPr>
                  <w:rFonts w:ascii="Calibri Light" w:hAnsi="Calibri Light"/>
                  <w:sz w:val="16"/>
                  <w:szCs w:val="16"/>
                  <w:lang w:val="en-US"/>
                </w:rPr>
                <w:delText>AS 3740:1994- Waterproofing of wet areas within residential buildings</w:delText>
              </w:r>
            </w:del>
            <w:ins w:id="10270" w:author="Jing Kai Toh" w:date="2016-05-11T17:57:00Z">
              <w:r w:rsidR="00B63EC7">
                <w:rPr>
                  <w:rFonts w:ascii="Calibri Light" w:hAnsi="Calibri Light"/>
                  <w:sz w:val="16"/>
                  <w:szCs w:val="16"/>
                  <w:lang w:val="en-US"/>
                </w:rPr>
                <w:t>AS 3740-2010 Waterproofing of domestic wet areas / AS 3740-2010/Amdt 1-2012 Waterproofing of domestic wet areas</w:t>
              </w:r>
            </w:ins>
            <w:r w:rsidRPr="00BC0482">
              <w:rPr>
                <w:rFonts w:ascii="Calibri Light" w:hAnsi="Calibri Light"/>
                <w:sz w:val="16"/>
                <w:szCs w:val="16"/>
                <w:lang w:val="en-US"/>
              </w:rPr>
              <w:t> </w:t>
            </w:r>
            <w:r w:rsidRPr="00BC0482">
              <w:rPr>
                <w:rFonts w:ascii="Calibri Light" w:hAnsi="Calibri Light"/>
                <w:sz w:val="16"/>
                <w:szCs w:val="16"/>
                <w:lang w:val="en-US"/>
              </w:rPr>
              <w:br/>
            </w:r>
            <w:r w:rsidRPr="00BC0482">
              <w:rPr>
                <w:rFonts w:ascii="Calibri Light" w:hAnsi="Calibri Light"/>
                <w:sz w:val="16"/>
                <w:szCs w:val="16"/>
                <w:lang w:val="en-US"/>
              </w:rPr>
              <w:br/>
              <w:t>AS 3740-Amdt 1:1995- Waterproofing of wet areas within residential buildings</w:t>
            </w:r>
          </w:p>
          <w:p w14:paraId="12A734E1"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Plumbing</w:t>
            </w:r>
          </w:p>
          <w:p w14:paraId="33A45E33"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3500.0:1995 National Plumbing and Drainage Code - Glossary of terms</w:t>
            </w:r>
          </w:p>
          <w:p w14:paraId="43BEA8CA"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3500.2.1-1996 National Plumbing and Drainage - Sanitary plumbing and drainage - Performance requirements</w:t>
            </w:r>
          </w:p>
          <w:p w14:paraId="045E1432"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3500.2.2-1996/Amdt 1-1999 National Plumbing and Drainage - Sanitary plumbing and drainage-Acceptable solutions</w:t>
            </w:r>
          </w:p>
          <w:p w14:paraId="2839683B"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3500.2.2:1996/Amdt 2-2002 National Plumbing and Drainage </w:t>
            </w:r>
          </w:p>
          <w:p w14:paraId="3D605D66"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1631-1994 Cast grey and ductile iron non-pressure pipes and fittings</w:t>
            </w:r>
          </w:p>
          <w:p w14:paraId="34EBF436"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1830-2002 Grey cast iron</w:t>
            </w:r>
          </w:p>
          <w:p w14:paraId="5B049382"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1831-2002 Ductile cast iron</w:t>
            </w:r>
          </w:p>
          <w:p w14:paraId="599BBE89"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3673-1989 Malleable cast iron threaded pipe fittings</w:t>
            </w:r>
          </w:p>
          <w:p w14:paraId="46E98594"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4331.2:1995 Metallic flanges - Cast iron flanges</w:t>
            </w:r>
          </w:p>
          <w:p w14:paraId="07B6699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Paints</w:t>
            </w:r>
          </w:p>
          <w:p w14:paraId="7BFE869F"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2310:1995: Glossary of paint and painting terms</w:t>
            </w:r>
          </w:p>
          <w:p w14:paraId="6E7F72C0"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2311:2000:Guide to the painting of buildings</w:t>
            </w:r>
          </w:p>
          <w:p w14:paraId="2A622CA8"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3730.0-1991:Guide to the properties of paints for buildings: General information on the specification, purchasing and testing of paints</w:t>
            </w:r>
          </w:p>
          <w:p w14:paraId="1357FB15"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3730.100-1994:Guide to the properties of paints for buildings: Introduction and list of guides</w:t>
            </w:r>
          </w:p>
          <w:p w14:paraId="31480422"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HB 73.1-1995: Handbook of Australian Paint Standards - General</w:t>
            </w:r>
          </w:p>
          <w:p w14:paraId="32D36C56"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HB 73.2-1995: Handbook of Australian Paint Standards - Test methods</w:t>
            </w:r>
          </w:p>
          <w:p w14:paraId="73EFECDD"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1580.101.1:1999: Paints and related materials - Methods of test - Conditions of test - Temperature, humidity and airflow control</w:t>
            </w:r>
          </w:p>
          <w:p w14:paraId="565EE161"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1580.107.2:1995:Paints and related materials - Methods of test - Determination of wet film thickness from wet film mass</w:t>
            </w:r>
          </w:p>
          <w:p w14:paraId="10F93343"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1580.408.5:1994: Paints and related materials - Methods of test - Adhesion - Pull-off test</w:t>
            </w:r>
          </w:p>
          <w:p w14:paraId="43304FD5"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1580.481.1.10:1998:Paints and related materials - Methods of test - Coatings - Exposed to weathering - Degree of flaking and peeling</w:t>
            </w:r>
          </w:p>
          <w:p w14:paraId="2F736497"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1580.481.1.13:1998:Paints and related materials - Methods of test - Coatings - Exposed to weathering - Degree of fungal or algal growth</w:t>
            </w:r>
          </w:p>
          <w:p w14:paraId="78E6AFE5"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1580.481.1.9:1998:Paints and related materials - Methods of test - Coatings - Exposed to weathering - Degree of blistering</w:t>
            </w:r>
          </w:p>
          <w:p w14:paraId="44F6E97D" w14:textId="77777777" w:rsidR="00401C5E" w:rsidRPr="00BC0482" w:rsidRDefault="00401C5E" w:rsidP="00BC0482">
            <w:pPr>
              <w:spacing w:after="120"/>
              <w:rPr>
                <w:rFonts w:ascii="Calibri Light" w:hAnsi="Calibri Light"/>
                <w:sz w:val="16"/>
                <w:szCs w:val="16"/>
                <w:lang w:val="en-US"/>
              </w:rPr>
            </w:pPr>
          </w:p>
        </w:tc>
      </w:tr>
      <w:tr w:rsidR="00401C5E" w:rsidRPr="004F3C8C" w14:paraId="2C65ADCE" w14:textId="77777777" w:rsidTr="00401C5E">
        <w:tc>
          <w:tcPr>
            <w:tcW w:w="685" w:type="dxa"/>
          </w:tcPr>
          <w:p w14:paraId="6D5E719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5B395140"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Waterproofing</w:t>
            </w:r>
          </w:p>
          <w:p w14:paraId="40EEED86" w14:textId="77777777" w:rsidR="00C96283" w:rsidRPr="00BC0482" w:rsidRDefault="00C96283" w:rsidP="00BC0482">
            <w:pPr>
              <w:spacing w:after="120"/>
              <w:rPr>
                <w:rFonts w:ascii="Calibri Light" w:hAnsi="Calibri Light"/>
                <w:sz w:val="16"/>
                <w:szCs w:val="16"/>
                <w:lang w:val="en-US"/>
              </w:rPr>
            </w:pPr>
            <w:del w:id="10271" w:author="Ashan Asmone" w:date="2016-03-31T13:37:00Z">
              <w:r w:rsidRPr="00BC0482" w:rsidDel="00E33639">
                <w:rPr>
                  <w:rFonts w:ascii="Calibri Light" w:hAnsi="Calibri Light"/>
                  <w:sz w:val="16"/>
                  <w:szCs w:val="16"/>
                  <w:lang w:val="en-US"/>
                </w:rPr>
                <w:delText>SS CP 82:1999- Code of practice- waterproofing of reinforced concrete buildings</w:delText>
              </w:r>
            </w:del>
            <w:ins w:id="10272" w:author="Ashan Asmone" w:date="2016-03-31T13:37:00Z">
              <w:r w:rsidR="00E33639">
                <w:rPr>
                  <w:rFonts w:ascii="Calibri Light" w:hAnsi="Calibri Light"/>
                  <w:sz w:val="16"/>
                  <w:szCs w:val="16"/>
                  <w:lang w:val="en-US"/>
                </w:rPr>
                <w:t>SS CP 82:1999- Code of practice- waterproofing of reinforced concrete buildings</w:t>
              </w:r>
            </w:ins>
          </w:p>
          <w:p w14:paraId="291B0F63"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Plumbing</w:t>
            </w:r>
          </w:p>
          <w:p w14:paraId="0E2A1D6A"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SS 33 : 1975 Cast iron spigot and socket soil, waste and ventilating pipes (sand cast and spun) and fitting</w:t>
            </w:r>
          </w:p>
          <w:p w14:paraId="00B713D3"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Paints</w:t>
            </w:r>
          </w:p>
          <w:p w14:paraId="0A802E7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SS CP 22:1981 Painting of buildings</w:t>
            </w:r>
          </w:p>
          <w:p w14:paraId="72844B06"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SS 5: 1992 Methods of tests for paints, varnishes and related materials</w:t>
            </w:r>
            <w:r w:rsidRPr="00BC0482">
              <w:rPr>
                <w:rFonts w:ascii="Calibri Light" w:hAnsi="Calibri Light"/>
                <w:sz w:val="16"/>
                <w:szCs w:val="16"/>
                <w:lang w:val="en-US"/>
              </w:rPr>
              <w:br/>
            </w:r>
            <w:r w:rsidRPr="00BC0482">
              <w:rPr>
                <w:rFonts w:ascii="Calibri Light" w:hAnsi="Calibri Light"/>
                <w:sz w:val="16"/>
                <w:szCs w:val="16"/>
                <w:lang w:val="en-US"/>
              </w:rPr>
              <w:br/>
              <w:t>SS 7: 1998 Paint: finishing, gloss enamel</w:t>
            </w:r>
          </w:p>
          <w:p w14:paraId="583F13CF"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SS 34: 1998 Undercoat for gloss enamel</w:t>
            </w:r>
          </w:p>
          <w:p w14:paraId="06E7E0B7"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SS 150: 1998 Emulsion paints for decorative purposes</w:t>
            </w:r>
          </w:p>
          <w:p w14:paraId="08A49145" w14:textId="77777777" w:rsidR="00401C5E" w:rsidRPr="00BC0482" w:rsidRDefault="00401C5E" w:rsidP="00BC0482">
            <w:pPr>
              <w:spacing w:after="120"/>
              <w:rPr>
                <w:rFonts w:ascii="Calibri Light" w:hAnsi="Calibri Light"/>
                <w:sz w:val="16"/>
                <w:szCs w:val="16"/>
                <w:lang w:val="en-US"/>
              </w:rPr>
            </w:pPr>
          </w:p>
        </w:tc>
      </w:tr>
      <w:tr w:rsidR="00401C5E" w:rsidRPr="004F3C8C" w14:paraId="09361066" w14:textId="77777777" w:rsidTr="00401C5E">
        <w:tc>
          <w:tcPr>
            <w:tcW w:w="685" w:type="dxa"/>
          </w:tcPr>
          <w:p w14:paraId="53C971F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72268239"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Plumbing</w:t>
            </w:r>
          </w:p>
          <w:p w14:paraId="4A5EAEF4"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6594:1983 Cast iron drainage pipes and fittings -- Spigot series</w:t>
            </w:r>
          </w:p>
          <w:p w14:paraId="2D6AB65C"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49:1994 Malleable cast iron fittings threaded to ISO 7-1</w:t>
            </w:r>
          </w:p>
          <w:p w14:paraId="71E2BA97"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185:1988 Grey cast iron -- Classification</w:t>
            </w:r>
          </w:p>
          <w:p w14:paraId="221D2486"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437:1982 Steel and cast iron -- Determination of total carbon content -- Combustion gravimetric method</w:t>
            </w:r>
          </w:p>
          <w:p w14:paraId="530EF149"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629:1982 Steel and cast iron -- Determination of manganese content -- Spectrophotometric method</w:t>
            </w:r>
          </w:p>
          <w:p w14:paraId="7F4B57BB"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671:1982 Steel and cast iron -- Determination of sulphur content -- Combustion titrimetric method</w:t>
            </w:r>
          </w:p>
          <w:p w14:paraId="08719573"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945:1975 Cast iron -- Designation of microstructure of graphite</w:t>
            </w:r>
          </w:p>
          <w:p w14:paraId="087F21A4"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946:1975 Grey cast iron -- Beam unnotched impact test</w:t>
            </w:r>
          </w:p>
          <w:p w14:paraId="103A4149"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1071:1983 Covered electrodes for manual arc welding of cast iron -- Symbolization</w:t>
            </w:r>
          </w:p>
          <w:p w14:paraId="25E7438B"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1083:1987 Spheroidal graphite cast iron -- Classification</w:t>
            </w:r>
          </w:p>
          <w:p w14:paraId="341703EA"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2724:1973 Vitreous and porcelain enamels for cast iron -- Production of specimens for testing</w:t>
            </w:r>
          </w:p>
          <w:p w14:paraId="71FDE85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2892:1973 Austenitic cast iron</w:t>
            </w:r>
          </w:p>
          <w:p w14:paraId="34C85F7A"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4829-1:1986 Steel and cast iron -- Determination of total silicon content -- Reduced molybdosilicate</w:t>
            </w:r>
          </w:p>
          <w:p w14:paraId="06039295"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spectrophotometric method -- Part 1: Silicon contents between 0,05 and 1,0 %</w:t>
            </w:r>
          </w:p>
          <w:p w14:paraId="521B07A3"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4934:1980 Steel and cast iron -- Determination of sulfur content -- Gravimetric method</w:t>
            </w:r>
          </w:p>
          <w:p w14:paraId="7200EA2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4939:1984 Steel and cast iron -- Determination of nickel content -- Dimethylglyoxime spectrophotometric method</w:t>
            </w:r>
          </w:p>
          <w:p w14:paraId="2824CB1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4940:1985 Steel and cast iron -- Determination of nickel content -- Flame atomic absorption spectrometric method</w:t>
            </w:r>
          </w:p>
          <w:p w14:paraId="269100A9"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4943:1985 Steel and cast iron -- Determination of copper content -- Flame atomic absorption spectrometric method</w:t>
            </w:r>
          </w:p>
          <w:p w14:paraId="23D3272B"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4946:1984 Steel and cast iron -- Determination of copper content -- 2,2'-Diquinolyl spectrophotometric method</w:t>
            </w:r>
          </w:p>
          <w:p w14:paraId="769252F1"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4947:1986 Steel and cast iron -- Determination of vanadium content -- Potentiometric titration method</w:t>
            </w:r>
          </w:p>
          <w:p w14:paraId="6684DBD6"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5922:1981 Malleable cast iron</w:t>
            </w:r>
          </w:p>
          <w:p w14:paraId="11F29D5A"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5996:1984 Cast iron gate valves</w:t>
            </w:r>
          </w:p>
          <w:p w14:paraId="238B3BCC"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6594:1983 Cast iron drainage pipes and fittings -- Spigot series</w:t>
            </w:r>
          </w:p>
          <w:p w14:paraId="2F81BA22"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6624-1:2001 Internal combustion engines -- Piston rings -- Part 1: Keystone rings made of cast iron (available in English only)</w:t>
            </w:r>
          </w:p>
          <w:p w14:paraId="1ECE6699"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7005-2:1988 Metallic flanges -- Part 2: Cast iron flanges</w:t>
            </w:r>
          </w:p>
          <w:p w14:paraId="6F42B08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7259:1988 Predominantly key-operated cast iron gate valves for underground use</w:t>
            </w:r>
          </w:p>
          <w:p w14:paraId="6C7C2188"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8512-1:1990 Surface plates -- Part 1: Cast iron </w:t>
            </w:r>
          </w:p>
          <w:p w14:paraId="711F589D"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Paints</w:t>
            </w:r>
          </w:p>
          <w:p w14:paraId="5A9762C3" w14:textId="77777777" w:rsidR="00C96283" w:rsidRPr="00BC0482" w:rsidRDefault="00C96283" w:rsidP="00BC0482">
            <w:pPr>
              <w:spacing w:after="120"/>
              <w:rPr>
                <w:rFonts w:ascii="Calibri Light" w:hAnsi="Calibri Light"/>
                <w:sz w:val="16"/>
                <w:szCs w:val="16"/>
                <w:lang w:val="en-US"/>
              </w:rPr>
            </w:pPr>
            <w:del w:id="10273" w:author="Ashan Asmone" w:date="2016-03-31T16:47:00Z">
              <w:r w:rsidRPr="00BC0482" w:rsidDel="00F73169">
                <w:rPr>
                  <w:rFonts w:ascii="Calibri Light" w:hAnsi="Calibri Light"/>
                  <w:sz w:val="16"/>
                  <w:szCs w:val="16"/>
                  <w:lang w:val="en-US"/>
                </w:rPr>
                <w:delText>ISO 4618-1: 1998 Paints and varnishes -- Terms and definitions for coating materials -- Part 1: General terms</w:delText>
              </w:r>
            </w:del>
            <w:ins w:id="10274" w:author="Ashan Asmone" w:date="2016-03-31T16:47:00Z">
              <w:r w:rsidR="00F73169">
                <w:rPr>
                  <w:rFonts w:ascii="Calibri Light" w:hAnsi="Calibri Light"/>
                  <w:sz w:val="16"/>
                  <w:szCs w:val="16"/>
                  <w:lang w:val="en-US"/>
                </w:rPr>
                <w:t>ISO 4618:2014 Paints and varnishes -- Terms and definitions</w:t>
              </w:r>
            </w:ins>
          </w:p>
          <w:p w14:paraId="7CB4CA0C" w14:textId="77777777" w:rsidR="00C96283" w:rsidRPr="00BC0482" w:rsidRDefault="00C96283" w:rsidP="00BC0482">
            <w:pPr>
              <w:spacing w:after="120"/>
              <w:rPr>
                <w:rFonts w:ascii="Calibri Light" w:hAnsi="Calibri Light"/>
                <w:sz w:val="16"/>
                <w:szCs w:val="16"/>
                <w:lang w:val="en-US"/>
              </w:rPr>
            </w:pPr>
            <w:del w:id="10275" w:author="Ashan Asmone" w:date="2016-03-31T16:49:00Z">
              <w:r w:rsidRPr="00BC0482" w:rsidDel="00F73169">
                <w:rPr>
                  <w:rFonts w:ascii="Calibri Light" w:hAnsi="Calibri Light"/>
                  <w:sz w:val="16"/>
                  <w:szCs w:val="16"/>
                  <w:lang w:val="en-US"/>
                </w:rPr>
                <w:delText>ISO 4618-2: 1999 Paints and varnishes -- Terms and definitions for coating materials -- Part 2: Special terms relating to paint characteristics and properties</w:delText>
              </w:r>
            </w:del>
            <w:ins w:id="10276" w:author="Ashan Asmone" w:date="2016-03-31T16:49:00Z">
              <w:r w:rsidR="00F73169">
                <w:rPr>
                  <w:rFonts w:ascii="Calibri Light" w:hAnsi="Calibri Light"/>
                  <w:sz w:val="16"/>
                  <w:szCs w:val="16"/>
                  <w:lang w:val="en-US"/>
                </w:rPr>
                <w:t>ISO 4618:2014 Paints and varnishes -- Terms and definitions</w:t>
              </w:r>
            </w:ins>
          </w:p>
          <w:p w14:paraId="3EB82E30" w14:textId="77777777" w:rsidR="00C96283" w:rsidRPr="00BC0482" w:rsidRDefault="00C96283" w:rsidP="00BC0482">
            <w:pPr>
              <w:spacing w:after="120"/>
              <w:rPr>
                <w:rFonts w:ascii="Calibri Light" w:hAnsi="Calibri Light"/>
                <w:sz w:val="16"/>
                <w:szCs w:val="16"/>
                <w:lang w:val="en-US"/>
              </w:rPr>
            </w:pPr>
            <w:del w:id="10277" w:author="Ashan Asmone" w:date="2016-03-31T16:50:00Z">
              <w:r w:rsidRPr="00BC0482" w:rsidDel="00F73169">
                <w:rPr>
                  <w:rFonts w:ascii="Calibri Light" w:hAnsi="Calibri Light"/>
                  <w:sz w:val="16"/>
                  <w:szCs w:val="16"/>
                  <w:lang w:val="en-US"/>
                </w:rPr>
                <w:delText>ISO 4618-3: 1999 Paints and varnishes -- Terms and definitions for coating materials -- Part 3: Surface preparation and methods of application</w:delText>
              </w:r>
            </w:del>
          </w:p>
          <w:p w14:paraId="3AD0BCC8" w14:textId="77777777" w:rsidR="00C96283" w:rsidRPr="00BC0482" w:rsidRDefault="00C96283" w:rsidP="00BC0482">
            <w:pPr>
              <w:spacing w:after="120"/>
              <w:rPr>
                <w:rFonts w:ascii="Calibri Light" w:hAnsi="Calibri Light"/>
                <w:sz w:val="16"/>
                <w:szCs w:val="16"/>
                <w:lang w:val="en-US"/>
              </w:rPr>
            </w:pPr>
            <w:del w:id="10278" w:author="Ashan Asmone" w:date="2016-03-31T16:51:00Z">
              <w:r w:rsidRPr="00BC0482" w:rsidDel="00F73169">
                <w:rPr>
                  <w:rFonts w:ascii="Calibri Light" w:hAnsi="Calibri Light"/>
                  <w:sz w:val="16"/>
                  <w:szCs w:val="16"/>
                  <w:lang w:val="en-US"/>
                </w:rPr>
                <w:delText>ISO 4624: 1978 Paints and varnishes -- Pull-off test for adhesion</w:delText>
              </w:r>
            </w:del>
            <w:ins w:id="10279" w:author="Ashan Asmone" w:date="2016-03-31T16:51:00Z">
              <w:r w:rsidR="00F73169">
                <w:rPr>
                  <w:rFonts w:ascii="Calibri Light" w:hAnsi="Calibri Light"/>
                  <w:sz w:val="16"/>
                  <w:szCs w:val="16"/>
                  <w:lang w:val="en-US"/>
                </w:rPr>
                <w:t>ISO 4624:2016 Paints and varnishes -- Pull-off test for adhesion</w:t>
              </w:r>
            </w:ins>
          </w:p>
          <w:p w14:paraId="74E71A39" w14:textId="77777777" w:rsidR="00C96283" w:rsidRPr="00BC0482" w:rsidRDefault="00C96283" w:rsidP="00BC0482">
            <w:pPr>
              <w:spacing w:after="120"/>
              <w:rPr>
                <w:rFonts w:ascii="Calibri Light" w:hAnsi="Calibri Light"/>
                <w:sz w:val="16"/>
                <w:szCs w:val="16"/>
                <w:lang w:val="en-US"/>
              </w:rPr>
            </w:pPr>
            <w:del w:id="10280" w:author="Ashan Asmone" w:date="2016-03-31T17:02:00Z">
              <w:r w:rsidRPr="00BC0482" w:rsidDel="00F73169">
                <w:rPr>
                  <w:rFonts w:ascii="Calibri Light" w:hAnsi="Calibri Light"/>
                  <w:sz w:val="16"/>
                  <w:szCs w:val="16"/>
                  <w:lang w:val="en-US"/>
                </w:rPr>
                <w:delText>ISO 6270-1: 1998 Paints and varnishes -- Determination of resistance to humidity -- Part 1: Continuous condensation</w:delText>
              </w:r>
            </w:del>
            <w:ins w:id="10281" w:author="Ashan Asmone" w:date="2016-03-31T17:02:00Z">
              <w:r w:rsidR="00F73169">
                <w:rPr>
                  <w:rFonts w:ascii="Calibri Light" w:hAnsi="Calibri Light"/>
                  <w:sz w:val="16"/>
                  <w:szCs w:val="16"/>
                  <w:lang w:val="en-US"/>
                </w:rPr>
                <w:t>ISO 6270-1: 1998 Paints and varnishes -- Determination of resistance to humidity -- Part 1: Continuous condensation</w:t>
              </w:r>
            </w:ins>
          </w:p>
          <w:p w14:paraId="60E5E72E" w14:textId="77777777" w:rsidR="00C96283" w:rsidRPr="00BC0482" w:rsidRDefault="00C96283" w:rsidP="00BC0482">
            <w:pPr>
              <w:spacing w:after="120"/>
              <w:rPr>
                <w:rFonts w:ascii="Calibri Light" w:hAnsi="Calibri Light"/>
                <w:sz w:val="16"/>
                <w:szCs w:val="16"/>
                <w:lang w:val="en-US"/>
              </w:rPr>
            </w:pPr>
            <w:del w:id="10282" w:author="Ashan Asmone" w:date="2016-03-31T18:23:00Z">
              <w:r w:rsidRPr="00BC0482" w:rsidDel="00F82C3F">
                <w:rPr>
                  <w:rFonts w:ascii="Calibri Light" w:hAnsi="Calibri Light"/>
                  <w:sz w:val="16"/>
                  <w:szCs w:val="16"/>
                  <w:lang w:val="en-US"/>
                </w:rPr>
                <w:delText>ISO 9514: 1992 Paints and varnishes -- Determination of the pot-life of liquid systems -- Preparation and conditioning of samples and guidelines for testing</w:delText>
              </w:r>
            </w:del>
            <w:ins w:id="10283" w:author="Ashan Asmone" w:date="2016-03-31T18:23:00Z">
              <w:r w:rsidR="00F82C3F">
                <w:rPr>
                  <w:rFonts w:ascii="Calibri Light" w:hAnsi="Calibri Light"/>
                  <w:sz w:val="16"/>
                  <w:szCs w:val="16"/>
                  <w:lang w:val="en-US"/>
                </w:rPr>
                <w:t>ISO 9514:2005 Paints and varnishes -- Determination of the pot life of multicomponent coating systems -- Preparation and conditioning of samples and guidelines for testing</w:t>
              </w:r>
            </w:ins>
          </w:p>
          <w:p w14:paraId="6EE2ADE5" w14:textId="77777777" w:rsidR="00401C5E" w:rsidRPr="00BC0482" w:rsidRDefault="00401C5E" w:rsidP="00BC0482">
            <w:pPr>
              <w:spacing w:after="120"/>
              <w:rPr>
                <w:rFonts w:ascii="Calibri Light" w:hAnsi="Calibri Light"/>
                <w:sz w:val="16"/>
                <w:szCs w:val="16"/>
                <w:lang w:val="en-US"/>
              </w:rPr>
            </w:pPr>
          </w:p>
        </w:tc>
      </w:tr>
    </w:tbl>
    <w:p w14:paraId="7A1FC33C" w14:textId="77777777" w:rsidR="00401C5E" w:rsidRDefault="00401C5E" w:rsidP="00401C5E">
      <w:pPr>
        <w:rPr>
          <w:sz w:val="16"/>
          <w:szCs w:val="16"/>
          <w:lang w:val="en-US"/>
        </w:rPr>
      </w:pPr>
    </w:p>
    <w:p w14:paraId="2F91DF1E" w14:textId="77777777" w:rsidR="00401C5E" w:rsidRDefault="00C96283" w:rsidP="00C96283">
      <w:pPr>
        <w:pStyle w:val="Heading2"/>
        <w:spacing w:before="240"/>
        <w:rPr>
          <w:lang w:val="en-US"/>
        </w:rPr>
      </w:pPr>
      <w:r w:rsidRPr="00C96283">
        <w:rPr>
          <w:lang w:val="en-US"/>
        </w:rPr>
        <w:t>Water Leakage through Joint</w:t>
      </w:r>
      <w:r>
        <w:rPr>
          <w:lang w:val="en-US"/>
        </w:rPr>
        <w:t xml:space="preserve"> (</w:t>
      </w:r>
      <w:r w:rsidRPr="00C96283">
        <w:rPr>
          <w:lang w:val="en-US"/>
        </w:rPr>
        <w:t>Waterproofing</w:t>
      </w:r>
      <w:r w:rsidR="00F84D12">
        <w:rPr>
          <w:lang w:val="en-US"/>
        </w:rPr>
        <w:t>)</w:t>
      </w:r>
    </w:p>
    <w:tbl>
      <w:tblPr>
        <w:tblStyle w:val="TableGrid"/>
        <w:tblW w:w="0" w:type="auto"/>
        <w:tblInd w:w="108" w:type="dxa"/>
        <w:tblLook w:val="04A0" w:firstRow="1" w:lastRow="0" w:firstColumn="1" w:lastColumn="0" w:noHBand="0" w:noVBand="1"/>
      </w:tblPr>
      <w:tblGrid>
        <w:gridCol w:w="685"/>
        <w:gridCol w:w="8449"/>
      </w:tblGrid>
      <w:tr w:rsidR="00401C5E" w:rsidRPr="004F3C8C" w14:paraId="3CE9835B" w14:textId="77777777" w:rsidTr="00401C5E">
        <w:tc>
          <w:tcPr>
            <w:tcW w:w="685" w:type="dxa"/>
          </w:tcPr>
          <w:p w14:paraId="0A29415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BBD60DA"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Concrete</w:t>
            </w:r>
          </w:p>
          <w:p w14:paraId="5B3983C1" w14:textId="77777777" w:rsidR="00C96283" w:rsidRPr="00BC0482" w:rsidRDefault="00C96283" w:rsidP="00BC0482">
            <w:pPr>
              <w:spacing w:after="120"/>
              <w:rPr>
                <w:rFonts w:ascii="Calibri Light" w:hAnsi="Calibri Light"/>
                <w:sz w:val="16"/>
                <w:szCs w:val="16"/>
                <w:lang w:val="en-US"/>
              </w:rPr>
            </w:pPr>
            <w:del w:id="10284" w:author="Ashan Senel Asmone" w:date="2016-03-18T15:53:00Z">
              <w:r w:rsidRPr="00BC0482" w:rsidDel="00A36541">
                <w:rPr>
                  <w:rFonts w:ascii="Calibri Light" w:hAnsi="Calibri Light"/>
                  <w:sz w:val="16"/>
                  <w:szCs w:val="16"/>
                  <w:lang w:val="en-US"/>
                </w:rPr>
                <w:delText>BS 12:1996-Specification for Portland cement</w:delText>
              </w:r>
            </w:del>
            <w:ins w:id="10285" w:author="Ashan Senel Asmone" w:date="2016-03-18T15:53:00Z">
              <w:r w:rsidR="00A36541">
                <w:rPr>
                  <w:rFonts w:ascii="Calibri Light" w:hAnsi="Calibri Light"/>
                  <w:sz w:val="16"/>
                  <w:szCs w:val="16"/>
                  <w:lang w:val="en-US"/>
                </w:rPr>
                <w:t>BS EN 197-1:2011 Cement. Composition, specifications and conformity criteria for common cements</w:t>
              </w:r>
            </w:ins>
          </w:p>
          <w:p w14:paraId="488066FE" w14:textId="77777777" w:rsidR="00C96283" w:rsidRPr="00BC0482" w:rsidRDefault="00C96283" w:rsidP="00BC0482">
            <w:pPr>
              <w:spacing w:after="120"/>
              <w:rPr>
                <w:rFonts w:ascii="Calibri Light" w:hAnsi="Calibri Light"/>
                <w:sz w:val="16"/>
                <w:szCs w:val="16"/>
                <w:lang w:val="en-US"/>
              </w:rPr>
            </w:pPr>
            <w:del w:id="10286" w:author="Ashan Senel Asmone" w:date="2016-03-21T10:59:00Z">
              <w:r w:rsidRPr="00BC0482" w:rsidDel="0046108D">
                <w:rPr>
                  <w:rFonts w:ascii="Calibri Light" w:hAnsi="Calibri Light"/>
                  <w:sz w:val="16"/>
                  <w:szCs w:val="16"/>
                  <w:lang w:val="en-US"/>
                </w:rPr>
                <w:delText>BS 8110Part1/2:1997/1985-Structural use of concrete. Code of practice for design and construction</w:delText>
              </w:r>
            </w:del>
            <w:ins w:id="10287" w:author="Ashan Senel Asmone" w:date="2016-03-21T10:59:00Z">
              <w:r w:rsidR="0046108D">
                <w:rPr>
                  <w:rFonts w:ascii="Calibri Light" w:hAnsi="Calibri Light"/>
                  <w:sz w:val="16"/>
                  <w:szCs w:val="16"/>
                  <w:lang w:val="en-US"/>
                </w:rPr>
                <w:t>BS EN 1992-1-1:2004+A1:2014 Eurocode 2: Design of concrete structures. General rules and rules for buildings</w:t>
              </w:r>
            </w:ins>
          </w:p>
          <w:p w14:paraId="00FBFCFD" w14:textId="77777777" w:rsidR="00C96283" w:rsidRPr="00BC0482" w:rsidRDefault="00C96283" w:rsidP="00BC0482">
            <w:pPr>
              <w:spacing w:after="120"/>
              <w:rPr>
                <w:rFonts w:ascii="Calibri Light" w:hAnsi="Calibri Light"/>
                <w:sz w:val="16"/>
                <w:szCs w:val="16"/>
                <w:lang w:val="en-US"/>
              </w:rPr>
            </w:pPr>
            <w:del w:id="10288" w:author="Ashan Senel Asmone" w:date="2016-03-18T16:39:00Z">
              <w:r w:rsidRPr="00BC0482" w:rsidDel="00902ADA">
                <w:rPr>
                  <w:rFonts w:ascii="Calibri Light" w:hAnsi="Calibri Light"/>
                  <w:sz w:val="16"/>
                  <w:szCs w:val="16"/>
                  <w:lang w:val="en-US"/>
                </w:rPr>
                <w:delText>BS 1881:(varies)-Testing concrete</w:delText>
              </w:r>
            </w:del>
            <w:ins w:id="10289" w:author="Ashan Senel Asmone" w:date="2016-03-21T17:09:00Z">
              <w:r w:rsidR="00785E22">
                <w:rPr>
                  <w:rFonts w:ascii="Calibri Light" w:hAnsi="Calibri Light"/>
                  <w:sz w:val="16"/>
                  <w:szCs w:val="16"/>
                  <w:lang w:val="en-US"/>
                </w:rPr>
                <w:t>BS EN 13139:2002 Aggregates for mortar</w:t>
              </w:r>
            </w:ins>
            <w:ins w:id="10290" w:author="Ashan Senel Asmone" w:date="2016-03-18T16:41:00Z">
              <w:r w:rsidR="00902ADA">
                <w:rPr>
                  <w:rFonts w:ascii="Calibri Light" w:hAnsi="Calibri Light"/>
                  <w:sz w:val="16"/>
                  <w:szCs w:val="16"/>
                  <w:lang w:val="en-US"/>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10291" w:author="Ashan Senel Asmone" w:date="2016-03-18T16:40:00Z">
              <w:r w:rsidR="00902ADA">
                <w:rPr>
                  <w:rFonts w:ascii="Calibri Light" w:hAnsi="Calibri Light"/>
                  <w:sz w:val="16"/>
                  <w:szCs w:val="16"/>
                  <w:lang w:val="en-US"/>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10292" w:author="Ashan Senel Asmone" w:date="2016-03-18T16:39:00Z">
              <w:r w:rsidR="00902ADA">
                <w:rPr>
                  <w:rFonts w:ascii="Calibri Light" w:hAnsi="Calibri Light"/>
                  <w:sz w:val="16"/>
                  <w:szCs w:val="16"/>
                  <w:lang w:val="en-US"/>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BC0482">
              <w:rPr>
                <w:rFonts w:ascii="Calibri Light" w:hAnsi="Calibri Light"/>
                <w:sz w:val="16"/>
                <w:szCs w:val="16"/>
                <w:lang w:val="en-US"/>
              </w:rPr>
              <w:t>.</w:t>
            </w:r>
          </w:p>
          <w:p w14:paraId="5E2519CD" w14:textId="77777777" w:rsidR="00C96283" w:rsidRPr="00BC0482" w:rsidRDefault="00C96283" w:rsidP="00BC0482">
            <w:pPr>
              <w:spacing w:after="120"/>
              <w:rPr>
                <w:rFonts w:ascii="Calibri Light" w:hAnsi="Calibri Light"/>
                <w:sz w:val="16"/>
                <w:szCs w:val="16"/>
                <w:lang w:val="en-US"/>
              </w:rPr>
            </w:pPr>
            <w:del w:id="10293" w:author="Ashan Senel Asmone" w:date="2016-03-18T16:08:00Z">
              <w:r w:rsidRPr="00BC0482" w:rsidDel="007E195F">
                <w:rPr>
                  <w:rFonts w:ascii="Calibri Light" w:hAnsi="Calibri Light"/>
                  <w:sz w:val="16"/>
                  <w:szCs w:val="16"/>
                  <w:lang w:val="en-US"/>
                </w:rPr>
                <w:delText>BS 812:(varies)-Testing aggregates</w:delText>
              </w:r>
            </w:del>
            <w:ins w:id="10294" w:author="Ashan Senel Asmone" w:date="2016-03-18T16:14:00Z">
              <w:r w:rsidR="007E195F">
                <w:rPr>
                  <w:rFonts w:ascii="Calibri Light" w:hAnsi="Calibri Light"/>
                  <w:sz w:val="16"/>
                  <w:szCs w:val="16"/>
                  <w:lang w:val="en-US"/>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10295" w:author="Ashan Senel Asmone" w:date="2016-03-18T16:13:00Z">
              <w:r w:rsidR="007E195F">
                <w:rPr>
                  <w:rFonts w:ascii="Calibri Light" w:hAnsi="Calibri Light"/>
                  <w:sz w:val="16"/>
                  <w:szCs w:val="16"/>
                  <w:lang w:val="en-US"/>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10296" w:author="Ashan Senel Asmone" w:date="2016-03-18T16:12:00Z">
              <w:r w:rsidR="007E195F">
                <w:rPr>
                  <w:rFonts w:ascii="Calibri Light" w:hAnsi="Calibri Light"/>
                  <w:sz w:val="16"/>
                  <w:szCs w:val="16"/>
                  <w:lang w:val="en-US"/>
                </w:rPr>
                <w:t xml:space="preserve">BS 812-109:1990. Testing aggregates. Methods for determination of moisture content/ BS 812-104:1994. Testing aggregates. Method for qualitative and quantitative petrographic examination of aggregates/ </w:t>
              </w:r>
            </w:ins>
            <w:ins w:id="10297" w:author="Ashan Senel Asmone" w:date="2016-03-18T16:09:00Z">
              <w:r w:rsidR="007E195F">
                <w:rPr>
                  <w:rFonts w:ascii="Calibri Light" w:hAnsi="Calibri Light"/>
                  <w:sz w:val="16"/>
                  <w:szCs w:val="16"/>
                  <w:lang w:val="en-US"/>
                </w:rPr>
                <w:t>BS 812-123:1999. Testing aggregates. Method for determination of alkali-silica reactivity. Concrete prism method/ BS 812-2:1995. Testing aggregates. Methods for determination of density/</w:t>
              </w:r>
            </w:ins>
            <w:ins w:id="10298" w:author="Ashan Senel Asmone" w:date="2016-03-18T16:08:00Z">
              <w:r w:rsidR="007E195F">
                <w:rPr>
                  <w:rFonts w:ascii="Calibri Light" w:hAnsi="Calibri Light"/>
                  <w:sz w:val="16"/>
                  <w:szCs w:val="16"/>
                  <w:lang w:val="en-US"/>
                </w:rPr>
                <w:t xml:space="preserve">BS EN 932-5:2012 Tests for general properties of aggregates. Common equipment and calibration/ BS 812-124:2009. Testing aggregates. Method for determination of frost heave/ </w:t>
              </w:r>
            </w:ins>
            <w:r w:rsidRPr="00BC0482">
              <w:rPr>
                <w:rFonts w:ascii="Calibri Light" w:hAnsi="Calibri Light"/>
                <w:sz w:val="16"/>
                <w:szCs w:val="16"/>
                <w:lang w:val="en-US"/>
              </w:rPr>
              <w:t>.</w:t>
            </w:r>
          </w:p>
          <w:p w14:paraId="505BA789" w14:textId="77777777" w:rsidR="00C96283" w:rsidRPr="00BC0482" w:rsidRDefault="00C96283" w:rsidP="00BC0482">
            <w:pPr>
              <w:spacing w:after="120"/>
              <w:rPr>
                <w:rFonts w:ascii="Calibri Light" w:hAnsi="Calibri Light"/>
                <w:sz w:val="16"/>
                <w:szCs w:val="16"/>
                <w:lang w:val="en-US"/>
              </w:rPr>
            </w:pPr>
            <w:del w:id="10299" w:author="Ashan Senel Asmone" w:date="2016-03-18T16:20:00Z">
              <w:r w:rsidRPr="00BC0482" w:rsidDel="007E195F">
                <w:rPr>
                  <w:rFonts w:ascii="Calibri Light" w:hAnsi="Calibri Light"/>
                  <w:sz w:val="16"/>
                  <w:szCs w:val="16"/>
                  <w:lang w:val="en-US"/>
                </w:rPr>
                <w:delText>BS 882:1992-Specification for aggregates from natural sources for concrete</w:delText>
              </w:r>
            </w:del>
            <w:ins w:id="10300" w:author="Ashan Senel Asmone" w:date="2016-03-18T16:20:00Z">
              <w:r w:rsidR="007E195F">
                <w:rPr>
                  <w:rFonts w:ascii="Calibri Light" w:hAnsi="Calibri Light"/>
                  <w:sz w:val="16"/>
                  <w:szCs w:val="16"/>
                  <w:lang w:val="en-US"/>
                </w:rPr>
                <w:t>BS EN 12620:2002+A1:2008 Aggregates for concrete</w:t>
              </w:r>
            </w:ins>
          </w:p>
          <w:p w14:paraId="673724CF"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4550:(varies)-Methods of testing cement</w:t>
            </w:r>
          </w:p>
          <w:p w14:paraId="498C0492"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4887:1986-Mortar admixtures</w:t>
            </w:r>
          </w:p>
          <w:p w14:paraId="1B983A0C" w14:textId="77777777" w:rsidR="00C96283" w:rsidRPr="00BC0482" w:rsidRDefault="00C96283" w:rsidP="00BC0482">
            <w:pPr>
              <w:spacing w:after="120"/>
              <w:rPr>
                <w:rFonts w:ascii="Calibri Light" w:hAnsi="Calibri Light"/>
                <w:sz w:val="16"/>
                <w:szCs w:val="16"/>
                <w:lang w:val="en-US"/>
              </w:rPr>
            </w:pPr>
            <w:del w:id="10301" w:author="Jing Kai Toh" w:date="2016-05-12T10:50:00Z">
              <w:r w:rsidRPr="00BC0482" w:rsidDel="002030ED">
                <w:rPr>
                  <w:rFonts w:ascii="Calibri Light" w:hAnsi="Calibri Light"/>
                  <w:sz w:val="16"/>
                  <w:szCs w:val="16"/>
                  <w:lang w:val="en-US"/>
                </w:rPr>
                <w:delText>BS 5328-1 to 4:1990-1997: Concrete. Guide to specifying concrete/Concrete. Methods for specifying concrete mixes</w:delText>
              </w:r>
            </w:del>
            <w:ins w:id="10302" w:author="Jing Kai Toh" w:date="2016-05-12T10:50:00Z">
              <w:r w:rsidR="002030ED">
                <w:rPr>
                  <w:rFonts w:ascii="Calibri Light" w:hAnsi="Calibri Light"/>
                  <w:sz w:val="16"/>
                  <w:szCs w:val="16"/>
                  <w:lang w:val="en-US"/>
                </w:rPr>
                <w:t>BS EN 206:2013 Concrete. Specification, performance, production and conformity</w:t>
              </w:r>
            </w:ins>
          </w:p>
          <w:p w14:paraId="39F78C24" w14:textId="77777777" w:rsidR="00C96283" w:rsidRPr="00BC0482" w:rsidRDefault="00C96283" w:rsidP="00BC0482">
            <w:pPr>
              <w:spacing w:after="120"/>
              <w:rPr>
                <w:rFonts w:ascii="Calibri Light" w:hAnsi="Calibri Light"/>
                <w:sz w:val="16"/>
                <w:szCs w:val="16"/>
                <w:lang w:val="en-US"/>
              </w:rPr>
            </w:pPr>
            <w:del w:id="10303" w:author="Ashan Senel Asmone" w:date="2016-03-18T17:37:00Z">
              <w:r w:rsidRPr="00BC0482" w:rsidDel="00DD05B5">
                <w:rPr>
                  <w:rFonts w:ascii="Calibri Light" w:hAnsi="Calibri Light"/>
                  <w:sz w:val="16"/>
                  <w:szCs w:val="16"/>
                  <w:lang w:val="en-US"/>
                </w:rPr>
                <w:delText>BS 6089: 1981- Guide to assessment of concrete strength in existing structures</w:delText>
              </w:r>
            </w:del>
            <w:ins w:id="10304" w:author="Ashan Senel Asmone" w:date="2016-03-18T17:37:00Z">
              <w:r w:rsidR="00DD05B5">
                <w:rPr>
                  <w:rFonts w:ascii="Calibri Light" w:hAnsi="Calibri Light"/>
                  <w:sz w:val="16"/>
                  <w:szCs w:val="16"/>
                  <w:lang w:val="en-US"/>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68C81A3E" w14:textId="77777777" w:rsidR="00C96283" w:rsidRPr="00BC0482" w:rsidRDefault="00C96283" w:rsidP="00BC0482">
            <w:pPr>
              <w:spacing w:after="120"/>
              <w:rPr>
                <w:rFonts w:ascii="Calibri Light" w:hAnsi="Calibri Light"/>
                <w:sz w:val="16"/>
                <w:szCs w:val="16"/>
                <w:lang w:val="en-US"/>
              </w:rPr>
            </w:pPr>
            <w:del w:id="10305" w:author="Ashan Senel Asmone" w:date="2016-03-21T10:37:00Z">
              <w:r w:rsidRPr="00BC0482" w:rsidDel="0046108D">
                <w:rPr>
                  <w:rFonts w:ascii="Calibri Light" w:hAnsi="Calibri Light"/>
                  <w:sz w:val="16"/>
                  <w:szCs w:val="16"/>
                  <w:lang w:val="en-US"/>
                </w:rPr>
                <w:delText>BS 6949:1991- Specification for bitumen-based coatings for cold application excluding use in contact with potable water</w:delText>
              </w:r>
            </w:del>
            <w:ins w:id="10306" w:author="Ashan Senel Asmone" w:date="2016-03-21T10:37:00Z">
              <w:r w:rsidR="0046108D">
                <w:rPr>
                  <w:rFonts w:ascii="Calibri Light" w:hAnsi="Calibri Light"/>
                  <w:sz w:val="16"/>
                  <w:szCs w:val="16"/>
                  <w:lang w:val="en-US"/>
                </w:rPr>
                <w:t>BS 6949:1991- Specification for bitumen-based coatings for cold application excluding use in contact with potable water</w:t>
              </w:r>
            </w:ins>
          </w:p>
          <w:p w14:paraId="5FA39C35" w14:textId="77777777" w:rsidR="00C96283" w:rsidRPr="00BC0482" w:rsidRDefault="00C96283" w:rsidP="00BC0482">
            <w:pPr>
              <w:spacing w:after="120"/>
              <w:rPr>
                <w:rFonts w:ascii="Calibri Light" w:hAnsi="Calibri Light"/>
                <w:sz w:val="16"/>
                <w:szCs w:val="16"/>
                <w:lang w:val="en-US"/>
              </w:rPr>
            </w:pPr>
            <w:del w:id="10307" w:author="Ashan Senel Asmone" w:date="2016-03-21T10:53:00Z">
              <w:r w:rsidRPr="00BC0482" w:rsidDel="0046108D">
                <w:rPr>
                  <w:rFonts w:ascii="Calibri Light" w:hAnsi="Calibri Light"/>
                  <w:sz w:val="16"/>
                  <w:szCs w:val="16"/>
                  <w:lang w:val="en-US"/>
                </w:rPr>
                <w:delText>BS 7543:1992-Guide to durability of buildings and building elements, products and components</w:delText>
              </w:r>
            </w:del>
            <w:ins w:id="10308" w:author="Ashan Senel Asmone" w:date="2016-03-21T10:57:00Z">
              <w:r w:rsidR="0046108D">
                <w:rPr>
                  <w:rFonts w:ascii="Calibri Light" w:hAnsi="Calibri Light"/>
                  <w:sz w:val="16"/>
                  <w:szCs w:val="16"/>
                  <w:lang w:val="en-US"/>
                </w:rPr>
                <w:t>BS 7543:2015 Guide to durability of buildings and building elements, products and components/</w:t>
              </w:r>
            </w:ins>
            <w:ins w:id="10309" w:author="Ashan Senel Asmone" w:date="2016-03-21T10:54:00Z">
              <w:r w:rsidR="0046108D">
                <w:rPr>
                  <w:rFonts w:ascii="Calibri Light" w:hAnsi="Calibri Light"/>
                  <w:sz w:val="16"/>
                  <w:szCs w:val="16"/>
                  <w:lang w:val="en-US"/>
                </w:rPr>
                <w:t>BS ISO 15686-1:2011 Buildings and constructed assets. Service life planning. General principles and framework</w:t>
              </w:r>
            </w:ins>
            <w:ins w:id="10310" w:author="Ashan Senel Asmone" w:date="2016-03-21T10:53:00Z">
              <w:r w:rsidR="0046108D">
                <w:rPr>
                  <w:rFonts w:ascii="Calibri Light" w:hAnsi="Calibri Light"/>
                  <w:sz w:val="16"/>
                  <w:szCs w:val="16"/>
                  <w:lang w:val="en-US"/>
                </w:rPr>
                <w:t>BS ISO 15686-3:2002 Buildings and constructed assets. Service life planning. Performance audits and reviewsBS ISO 15686-2:2012 Buildings and constructed assets. Service life planning. Service life prediction procedures</w:t>
              </w:r>
            </w:ins>
          </w:p>
          <w:p w14:paraId="22AC755F" w14:textId="77777777" w:rsidR="00C96283" w:rsidRPr="00BC0482" w:rsidRDefault="00C96283" w:rsidP="00BC0482">
            <w:pPr>
              <w:spacing w:after="120"/>
              <w:rPr>
                <w:rFonts w:ascii="Calibri Light" w:hAnsi="Calibri Light"/>
                <w:sz w:val="16"/>
                <w:szCs w:val="16"/>
                <w:lang w:val="en-US"/>
              </w:rPr>
            </w:pPr>
            <w:del w:id="10311" w:author="Jing Kai Toh" w:date="2016-05-12T10:46:00Z">
              <w:r w:rsidRPr="00BC0482" w:rsidDel="002030ED">
                <w:rPr>
                  <w:rFonts w:ascii="Calibri Light" w:hAnsi="Calibri Light"/>
                  <w:sz w:val="16"/>
                  <w:szCs w:val="16"/>
                  <w:lang w:val="en-US"/>
                </w:rPr>
                <w:delText>BS 8000: Sec 2.2 : 1990- Workmanship on Building Sites Part 2: Code of Practice for Concrete work section 2.2: Sitework with in-situ and precast concrete.</w:delText>
              </w:r>
            </w:del>
            <w:ins w:id="10312" w:author="Jing Kai Toh" w:date="2016-05-12T10:46:00Z">
              <w:r w:rsidR="002030ED">
                <w:rPr>
                  <w:rFonts w:ascii="Calibri Light" w:hAnsi="Calibri Light"/>
                  <w:sz w:val="16"/>
                  <w:szCs w:val="16"/>
                  <w:lang w:val="en-US"/>
                </w:rPr>
                <w:t>BS 8000-0:2014 Workmanship on construction sites. Introduction and general principles</w:t>
              </w:r>
            </w:ins>
          </w:p>
          <w:p w14:paraId="4D1F885D"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Plaster</w:t>
            </w:r>
          </w:p>
          <w:p w14:paraId="4DBF433B" w14:textId="77777777" w:rsidR="00C96283" w:rsidRPr="00BC0482" w:rsidRDefault="00C96283" w:rsidP="00BC0482">
            <w:pPr>
              <w:spacing w:after="120"/>
              <w:rPr>
                <w:rFonts w:ascii="Calibri Light" w:hAnsi="Calibri Light"/>
                <w:sz w:val="16"/>
                <w:szCs w:val="16"/>
                <w:lang w:val="en-US"/>
              </w:rPr>
            </w:pPr>
            <w:del w:id="10313" w:author="Jing Kai Toh" w:date="2016-05-12T10:58:00Z">
              <w:r w:rsidRPr="00BC0482" w:rsidDel="002030ED">
                <w:rPr>
                  <w:rFonts w:ascii="Calibri Light" w:hAnsi="Calibri Light"/>
                  <w:sz w:val="16"/>
                  <w:szCs w:val="16"/>
                  <w:lang w:val="en-US"/>
                </w:rPr>
                <w:delText>BS 4551:(varies)-Methods of testing mortars, screeds and plasters</w:delText>
              </w:r>
            </w:del>
            <w:ins w:id="10314" w:author="Jing Kai Toh" w:date="2016-05-12T12:19:00Z">
              <w:r w:rsidR="00D51AB8">
                <w:rPr>
                  <w:rFonts w:ascii="Calibri Light" w:hAnsi="Calibri Light"/>
                  <w:sz w:val="16"/>
                  <w:szCs w:val="16"/>
                  <w:lang w:val="en-US"/>
                </w:rPr>
                <w:t>BS EN 1015-7:1999 Methods of test for mortar for masonry. Determination of air content of fresh mortar / BS EN 1015-4:1999 Methods of test for mortar for masonry. Determination of consistence of fres</w:t>
              </w:r>
            </w:ins>
            <w:ins w:id="10315" w:author="Jing Kai Toh" w:date="2016-05-12T12:20:00Z">
              <w:r w:rsidR="00D51AB8">
                <w:rPr>
                  <w:rFonts w:ascii="Calibri Light" w:hAnsi="Calibri Light"/>
                  <w:sz w:val="16"/>
                  <w:szCs w:val="16"/>
                  <w:lang w:val="en-US"/>
                </w:rPr>
                <w:t xml:space="preserve">h mortar (by plunger penetration) / BS EN 1015-19:1999 Methods of test for mortar for masonry. Determination of water vapour permeability of hardened rendering and plastering </w:t>
              </w:r>
            </w:ins>
            <w:ins w:id="10316" w:author="Jing Kai Toh" w:date="2016-05-12T12:24:00Z">
              <w:r w:rsidR="00D51AB8">
                <w:rPr>
                  <w:rFonts w:ascii="Calibri Light" w:hAnsi="Calibri Light"/>
                  <w:sz w:val="16"/>
                  <w:szCs w:val="16"/>
                  <w:lang w:val="en-US"/>
                </w:rPr>
                <w:t xml:space="preserve">mortars / BS EN 1015-1:1999 Methods of test for mortar for masonry. Determination of particle size distribution (by sieve </w:t>
              </w:r>
            </w:ins>
            <w:ins w:id="10317" w:author="Jing Kai Toh" w:date="2016-05-12T12:26:00Z">
              <w:r w:rsidR="00D51AB8">
                <w:rPr>
                  <w:rFonts w:ascii="Calibri Light" w:hAnsi="Calibri Light"/>
                  <w:sz w:val="16"/>
                  <w:szCs w:val="16"/>
                  <w:lang w:val="en-US"/>
                </w:rPr>
                <w:t xml:space="preserve">analysis) / BS EN 1015-2:1999 Methods of test for mortar for masonry. Bulk sampling of mortars and preparation of test </w:t>
              </w:r>
            </w:ins>
            <w:ins w:id="10318" w:author="Jing Kai Toh" w:date="2016-05-12T12:28:00Z">
              <w:r w:rsidR="00D51AB8">
                <w:rPr>
                  <w:rFonts w:ascii="Calibri Light" w:hAnsi="Calibri Light"/>
                  <w:sz w:val="16"/>
                  <w:szCs w:val="16"/>
                  <w:lang w:val="en-US"/>
                </w:rPr>
                <w:t xml:space="preserve">mortars / BS EN 1015-3:1999 Methods of test for mortar for masonry. Determination of consistence of fresh mortar (by flow </w:t>
              </w:r>
            </w:ins>
            <w:ins w:id="10319" w:author="Jing Kai Toh" w:date="2016-05-12T12:30:00Z">
              <w:r w:rsidR="00D51AB8">
                <w:rPr>
                  <w:rFonts w:ascii="Calibri Light" w:hAnsi="Calibri Light"/>
                  <w:sz w:val="16"/>
                  <w:szCs w:val="16"/>
                  <w:lang w:val="en-US"/>
                </w:rPr>
                <w:t xml:space="preserve">table) / BS EN 1015-6:1999 Methods of test for mortar for masonry. Determination of bulk density of fresh mortar / BS EN 1015-9:1999 Methods of test for mortar for masonry. Determination of workable life and correction time of fresh </w:t>
              </w:r>
            </w:ins>
            <w:ins w:id="10320" w:author="Jing Kai Toh" w:date="2016-05-12T12:31:00Z">
              <w:r w:rsidR="00D51AB8">
                <w:rPr>
                  <w:rFonts w:ascii="Calibri Light" w:hAnsi="Calibri Light"/>
                  <w:sz w:val="16"/>
                  <w:szCs w:val="16"/>
                  <w:lang w:val="en-US"/>
                </w:rPr>
                <w:t xml:space="preserve">mortar / BS EN 1015-10:1999 Methods of test for mortar for masonry. Determination of dry bulk density of hardened </w:t>
              </w:r>
            </w:ins>
            <w:ins w:id="10321" w:author="Jing Kai Toh" w:date="2016-05-12T12:32:00Z">
              <w:r w:rsidR="00D51AB8">
                <w:rPr>
                  <w:rFonts w:ascii="Calibri Light" w:hAnsi="Calibri Light"/>
                  <w:sz w:val="16"/>
                  <w:szCs w:val="16"/>
                  <w:lang w:val="en-US"/>
                </w:rPr>
                <w:t>mortar / BS 4551:2005+A2:2013 Mortar. Methods of test for mortar and screed. Chemical analysis and physical testing</w:t>
              </w:r>
            </w:ins>
            <w:ins w:id="10322" w:author="Jing Kai Toh" w:date="2016-05-12T12:24:00Z">
              <w:r w:rsidR="00D51AB8">
                <w:rPr>
                  <w:rFonts w:ascii="Calibri Light" w:hAnsi="Calibri Light"/>
                  <w:sz w:val="16"/>
                  <w:szCs w:val="16"/>
                  <w:lang w:val="en-US"/>
                </w:rPr>
                <w:t xml:space="preserve"> </w:t>
              </w:r>
            </w:ins>
            <w:ins w:id="10323" w:author="Jing Kai Toh" w:date="2016-05-12T10:58:00Z">
              <w:r w:rsidR="002030ED">
                <w:rPr>
                  <w:rFonts w:ascii="Calibri Light" w:hAnsi="Calibri Light"/>
                  <w:sz w:val="16"/>
                  <w:szCs w:val="16"/>
                  <w:lang w:val="en-US"/>
                </w:rPr>
                <w:t>BS 4551:2005+A2:2013 Mortar. Methods of test for mortar and screed. Chemical analysis and physical testing</w:t>
              </w:r>
            </w:ins>
          </w:p>
          <w:p w14:paraId="3D831A68"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Waterproofing</w:t>
            </w:r>
          </w:p>
          <w:p w14:paraId="6998D7CD" w14:textId="77777777" w:rsidR="00C96283" w:rsidRPr="00BC0482" w:rsidRDefault="00C96283" w:rsidP="00BC0482">
            <w:pPr>
              <w:spacing w:after="120"/>
              <w:rPr>
                <w:rFonts w:ascii="Calibri Light" w:hAnsi="Calibri Light"/>
                <w:sz w:val="16"/>
                <w:szCs w:val="16"/>
                <w:lang w:val="en-US"/>
              </w:rPr>
            </w:pPr>
            <w:del w:id="10324" w:author="Ashan Asmone" w:date="2016-03-31T14:42:00Z">
              <w:r w:rsidRPr="00BC0482" w:rsidDel="00A93E31">
                <w:rPr>
                  <w:rFonts w:ascii="Calibri Light" w:hAnsi="Calibri Light"/>
                  <w:sz w:val="16"/>
                  <w:szCs w:val="16"/>
                  <w:lang w:val="en-US"/>
                </w:rPr>
                <w:delText>BS 8000-Part4:1989- Workmanship on building sites. Code of practice for waterproofing</w:delText>
              </w:r>
            </w:del>
            <w:ins w:id="10325" w:author="Ashan Asmone" w:date="2016-03-31T14:42:00Z">
              <w:r w:rsidR="00A93E31">
                <w:rPr>
                  <w:rFonts w:ascii="Calibri Light" w:hAnsi="Calibri Light"/>
                  <w:sz w:val="16"/>
                  <w:szCs w:val="16"/>
                  <w:lang w:val="en-US"/>
                </w:rPr>
                <w:t>BS 8000-0:2014 Workmanship on construction sites. Introduction and general principles</w:t>
              </w:r>
            </w:ins>
          </w:p>
          <w:p w14:paraId="279BD361"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Paints</w:t>
            </w:r>
          </w:p>
          <w:p w14:paraId="2008E60A" w14:textId="77777777" w:rsidR="00C96283" w:rsidRPr="00BC0482" w:rsidRDefault="00C96283" w:rsidP="00BC0482">
            <w:pPr>
              <w:spacing w:after="120"/>
              <w:rPr>
                <w:rFonts w:ascii="Calibri Light" w:hAnsi="Calibri Light"/>
                <w:sz w:val="16"/>
                <w:szCs w:val="16"/>
                <w:lang w:val="en-US"/>
              </w:rPr>
            </w:pPr>
            <w:del w:id="10326" w:author="Ashan Asmone" w:date="2016-03-31T14:28:00Z">
              <w:r w:rsidRPr="00BC0482" w:rsidDel="00A93E31">
                <w:rPr>
                  <w:rFonts w:ascii="Calibri Light" w:hAnsi="Calibri Light"/>
                  <w:sz w:val="16"/>
                  <w:szCs w:val="16"/>
                  <w:lang w:val="en-US"/>
                </w:rPr>
                <w:delText>BS EN ISO 6270:1995, BS 3900-F9:1982- Paints and varnishes. Determination of resistance to humidity (continuous condensation)</w:delText>
              </w:r>
            </w:del>
            <w:ins w:id="10327" w:author="Ashan Asmone" w:date="2016-03-31T14:28:00Z">
              <w:r w:rsidR="00A93E31">
                <w:rPr>
                  <w:rFonts w:ascii="Calibri Light" w:hAnsi="Calibri Light"/>
                  <w:sz w:val="16"/>
                  <w:szCs w:val="16"/>
                  <w:lang w:val="en-US"/>
                </w:rPr>
                <w:t>BS EN ISO 6270-1:2001, BS 3900-F9:2001 Paints and varnishes. Determination of resistance to humidity. Continuous condensation</w:t>
              </w:r>
            </w:ins>
          </w:p>
          <w:p w14:paraId="106DD125" w14:textId="77777777" w:rsidR="00C96283" w:rsidRPr="00BC0482" w:rsidRDefault="00C96283" w:rsidP="00BC0482">
            <w:pPr>
              <w:spacing w:after="120"/>
              <w:rPr>
                <w:rFonts w:ascii="Calibri Light" w:hAnsi="Calibri Light"/>
                <w:sz w:val="16"/>
                <w:szCs w:val="16"/>
                <w:lang w:val="en-US"/>
              </w:rPr>
            </w:pPr>
            <w:del w:id="10328" w:author="Ashan Asmone" w:date="2016-03-31T14:29:00Z">
              <w:r w:rsidRPr="00BC0482" w:rsidDel="00A93E31">
                <w:rPr>
                  <w:rFonts w:ascii="Calibri Light" w:hAnsi="Calibri Light"/>
                  <w:sz w:val="16"/>
                  <w:szCs w:val="16"/>
                  <w:lang w:val="en-US"/>
                </w:rPr>
                <w:delText>BS 2015:1992-Glossary of paint and related terms</w:delText>
              </w:r>
            </w:del>
            <w:ins w:id="10329" w:author="Ashan Asmone" w:date="2016-03-31T14:29:00Z">
              <w:r w:rsidR="00A93E31">
                <w:rPr>
                  <w:rFonts w:ascii="Calibri Light" w:hAnsi="Calibri Light"/>
                  <w:sz w:val="16"/>
                  <w:szCs w:val="16"/>
                  <w:lang w:val="en-US"/>
                </w:rPr>
                <w:t>BS EN ISO 4618:2014 Paints and varnishes. Terms and definitions</w:t>
              </w:r>
            </w:ins>
          </w:p>
          <w:p w14:paraId="5FFD452B" w14:textId="77777777" w:rsidR="00C96283" w:rsidRPr="00BC0482" w:rsidRDefault="00C96283" w:rsidP="00BC0482">
            <w:pPr>
              <w:spacing w:after="120"/>
              <w:rPr>
                <w:rFonts w:ascii="Calibri Light" w:hAnsi="Calibri Light"/>
                <w:sz w:val="16"/>
                <w:szCs w:val="16"/>
                <w:lang w:val="en-US"/>
              </w:rPr>
            </w:pPr>
            <w:del w:id="10330" w:author="Ashan Asmone" w:date="2016-03-31T14:30:00Z">
              <w:r w:rsidRPr="00BC0482" w:rsidDel="00A93E31">
                <w:rPr>
                  <w:rFonts w:ascii="Calibri Light" w:hAnsi="Calibri Light"/>
                  <w:sz w:val="16"/>
                  <w:szCs w:val="16"/>
                  <w:lang w:val="en-US"/>
                </w:rPr>
                <w:delText>BS 6150:1991-Code of practice for painting of buildings</w:delText>
              </w:r>
            </w:del>
            <w:ins w:id="10331" w:author="Ashan Asmone" w:date="2016-03-31T14:30:00Z">
              <w:r w:rsidR="00A93E31">
                <w:rPr>
                  <w:rFonts w:ascii="Calibri Light" w:hAnsi="Calibri Light"/>
                  <w:sz w:val="16"/>
                  <w:szCs w:val="16"/>
                  <w:lang w:val="en-US"/>
                </w:rPr>
                <w:t>BS 6150:2006+A1:2014 Painting of buildings. Code of practice</w:t>
              </w:r>
            </w:ins>
          </w:p>
          <w:p w14:paraId="12535C77" w14:textId="77777777" w:rsidR="00C96283" w:rsidRPr="00BC0482" w:rsidRDefault="00C96283" w:rsidP="00BC0482">
            <w:pPr>
              <w:spacing w:after="120"/>
              <w:rPr>
                <w:rFonts w:ascii="Calibri Light" w:hAnsi="Calibri Light"/>
                <w:sz w:val="16"/>
                <w:szCs w:val="16"/>
                <w:lang w:val="en-US"/>
              </w:rPr>
            </w:pPr>
            <w:del w:id="10332" w:author="Ashan Asmone" w:date="2016-03-31T14:31:00Z">
              <w:r w:rsidRPr="00BC0482"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0333"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230EEC8B" w14:textId="77777777" w:rsidR="00C96283" w:rsidRPr="00BC0482" w:rsidRDefault="00C96283" w:rsidP="00BC0482">
            <w:pPr>
              <w:spacing w:after="120"/>
              <w:rPr>
                <w:rFonts w:ascii="Calibri Light" w:hAnsi="Calibri Light"/>
                <w:sz w:val="16"/>
                <w:szCs w:val="16"/>
                <w:lang w:val="en-US"/>
              </w:rPr>
            </w:pPr>
            <w:del w:id="10334" w:author="Ashan Asmone" w:date="2016-03-31T14:32:00Z">
              <w:r w:rsidRPr="00BC0482" w:rsidDel="00A93E31">
                <w:rPr>
                  <w:rFonts w:ascii="Calibri Light" w:hAnsi="Calibri Light"/>
                  <w:sz w:val="16"/>
                  <w:szCs w:val="16"/>
                  <w:lang w:val="en-US"/>
                </w:rPr>
                <w:delText>BS 3416:1991-Specification for bitumen-based coatings for cold application, suitable for use in contact with potable water</w:delText>
              </w:r>
            </w:del>
            <w:ins w:id="10335"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0E954387" w14:textId="77777777" w:rsidR="00C96283" w:rsidRPr="00BC0482" w:rsidRDefault="00C96283" w:rsidP="00BC0482">
            <w:pPr>
              <w:spacing w:after="120"/>
              <w:rPr>
                <w:rFonts w:ascii="Calibri Light" w:hAnsi="Calibri Light"/>
                <w:sz w:val="16"/>
                <w:szCs w:val="16"/>
                <w:lang w:val="en-US"/>
              </w:rPr>
            </w:pPr>
            <w:del w:id="10336" w:author="Ashan Asmone" w:date="2016-03-31T14:32:00Z">
              <w:r w:rsidRPr="00BC0482" w:rsidDel="00A93E31">
                <w:rPr>
                  <w:rFonts w:ascii="Calibri Light" w:hAnsi="Calibri Light"/>
                  <w:sz w:val="16"/>
                  <w:szCs w:val="16"/>
                  <w:lang w:val="en-US"/>
                </w:rPr>
                <w:delText>BS 3483-A1:1983, ISO 787/1-1982-Methods for testing pigments for paints. Comparison of colour</w:delText>
              </w:r>
            </w:del>
            <w:ins w:id="10337" w:author="Ashan Asmone" w:date="2016-03-31T14:32:00Z">
              <w:r w:rsidR="00A93E31">
                <w:rPr>
                  <w:rFonts w:ascii="Calibri Light" w:hAnsi="Calibri Light"/>
                  <w:sz w:val="16"/>
                  <w:szCs w:val="16"/>
                  <w:lang w:val="en-US"/>
                </w:rPr>
                <w:t>BS 3483-A1:1983, ISO 787/1-1982-Methods for testing pigments for paints. Comparison of colour</w:t>
              </w:r>
            </w:ins>
          </w:p>
          <w:p w14:paraId="0F4C39E8" w14:textId="77777777" w:rsidR="00C96283" w:rsidRPr="00BC0482" w:rsidRDefault="00C96283" w:rsidP="00BC0482">
            <w:pPr>
              <w:spacing w:after="120"/>
              <w:rPr>
                <w:rFonts w:ascii="Calibri Light" w:hAnsi="Calibri Light"/>
                <w:sz w:val="16"/>
                <w:szCs w:val="16"/>
                <w:lang w:val="en-US"/>
              </w:rPr>
            </w:pPr>
            <w:del w:id="10338" w:author="Ashan Asmone" w:date="2016-03-31T14:33:00Z">
              <w:r w:rsidRPr="00BC0482" w:rsidDel="00A93E31">
                <w:rPr>
                  <w:rFonts w:ascii="Calibri Light" w:hAnsi="Calibri Light"/>
                  <w:sz w:val="16"/>
                  <w:szCs w:val="16"/>
                  <w:lang w:val="en-US"/>
                </w:rPr>
                <w:delText>BS 3483-C7:1980, ISO 787/22-1980-Methods for testing pigments for paints. Comparison of resistance to bleeding</w:delText>
              </w:r>
            </w:del>
            <w:ins w:id="10339"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7A564508" w14:textId="77777777" w:rsidR="00C96283" w:rsidRPr="00BC0482" w:rsidRDefault="00C96283" w:rsidP="00BC0482">
            <w:pPr>
              <w:spacing w:after="120"/>
              <w:rPr>
                <w:rFonts w:ascii="Calibri Light" w:hAnsi="Calibri Light"/>
                <w:sz w:val="16"/>
                <w:szCs w:val="16"/>
                <w:lang w:val="en-US"/>
              </w:rPr>
            </w:pPr>
            <w:del w:id="10340" w:author="Ashan Asmone" w:date="2016-03-31T14:34:00Z">
              <w:r w:rsidRPr="00BC0482"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0341"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5AA3363F" w14:textId="77777777" w:rsidR="00C96283" w:rsidRPr="00BC0482" w:rsidRDefault="00C96283" w:rsidP="00BC0482">
            <w:pPr>
              <w:spacing w:after="120"/>
              <w:rPr>
                <w:rFonts w:ascii="Calibri Light" w:hAnsi="Calibri Light"/>
                <w:sz w:val="16"/>
                <w:szCs w:val="16"/>
                <w:lang w:val="en-US"/>
              </w:rPr>
            </w:pPr>
            <w:del w:id="10342" w:author="Ashan Asmone" w:date="2016-03-31T14:34:00Z">
              <w:r w:rsidRPr="00BC0482" w:rsidDel="00A93E31">
                <w:rPr>
                  <w:rFonts w:ascii="Calibri Light" w:hAnsi="Calibri Light"/>
                  <w:sz w:val="16"/>
                  <w:szCs w:val="16"/>
                  <w:lang w:val="en-US"/>
                </w:rPr>
                <w:delText>BS 3900-F2:1973-Methods of test for paint. Durability tests on paint films. Determination of resistance to humidity (cyclic condensation)</w:delText>
              </w:r>
            </w:del>
            <w:ins w:id="10343"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4264EFEB" w14:textId="77777777" w:rsidR="00C96283" w:rsidRPr="00BC0482" w:rsidRDefault="00C96283" w:rsidP="00BC0482">
            <w:pPr>
              <w:spacing w:after="120"/>
              <w:rPr>
                <w:rFonts w:ascii="Calibri Light" w:hAnsi="Calibri Light"/>
                <w:sz w:val="16"/>
                <w:szCs w:val="16"/>
                <w:lang w:val="en-US"/>
              </w:rPr>
            </w:pPr>
            <w:del w:id="10344" w:author="Ashan Asmone" w:date="2016-03-31T14:35:00Z">
              <w:r w:rsidRPr="00BC0482"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0345"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3554ECD4" w14:textId="77777777" w:rsidR="00C96283" w:rsidRPr="00BC0482" w:rsidRDefault="00C96283" w:rsidP="00BC0482">
            <w:pPr>
              <w:spacing w:after="120"/>
              <w:rPr>
                <w:rFonts w:ascii="Calibri Light" w:hAnsi="Calibri Light"/>
                <w:sz w:val="16"/>
                <w:szCs w:val="16"/>
                <w:lang w:val="en-US"/>
              </w:rPr>
            </w:pPr>
            <w:del w:id="10346" w:author="Ashan Asmone" w:date="2016-03-31T14:37:00Z">
              <w:r w:rsidRPr="00BC0482"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0347"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160E4E6B" w14:textId="77777777" w:rsidR="00C96283" w:rsidRPr="00BC0482" w:rsidRDefault="00C96283" w:rsidP="00BC0482">
            <w:pPr>
              <w:spacing w:after="120"/>
              <w:rPr>
                <w:rFonts w:ascii="Calibri Light" w:hAnsi="Calibri Light"/>
                <w:sz w:val="16"/>
                <w:szCs w:val="16"/>
                <w:lang w:val="en-US"/>
              </w:rPr>
            </w:pPr>
            <w:del w:id="10348" w:author="Ashan Asmone" w:date="2016-03-31T14:38:00Z">
              <w:r w:rsidRPr="00BC0482" w:rsidDel="00A93E31">
                <w:rPr>
                  <w:rFonts w:ascii="Calibri Light" w:hAnsi="Calibri Light"/>
                  <w:sz w:val="16"/>
                  <w:szCs w:val="16"/>
                  <w:lang w:val="en-US"/>
                </w:rPr>
                <w:delText>BS 3900-H2:1983, ISO 4628/2-1982-Methods of test for paints. Evaluation of paint and varnish defects. Designation of degree of blistering</w:delText>
              </w:r>
            </w:del>
            <w:ins w:id="10349"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3DE32AB3" w14:textId="77777777" w:rsidR="00C96283" w:rsidRPr="00BC0482" w:rsidRDefault="00C96283" w:rsidP="00BC0482">
            <w:pPr>
              <w:spacing w:after="120"/>
              <w:rPr>
                <w:rFonts w:ascii="Calibri Light" w:hAnsi="Calibri Light"/>
                <w:sz w:val="16"/>
                <w:szCs w:val="16"/>
                <w:lang w:val="en-US"/>
              </w:rPr>
            </w:pPr>
            <w:del w:id="10350" w:author="Ashan Asmone" w:date="2016-03-31T14:40:00Z">
              <w:r w:rsidRPr="00BC0482" w:rsidDel="00A93E31">
                <w:rPr>
                  <w:rFonts w:ascii="Calibri Light" w:hAnsi="Calibri Light"/>
                  <w:sz w:val="16"/>
                  <w:szCs w:val="16"/>
                  <w:lang w:val="en-US"/>
                </w:rPr>
                <w:delText>BS 3900-H5:1983, ISO 4628/5-1982-Methods of test for paints. Evaluation of paint and varnish defects. Designation of degree of flaking</w:delText>
              </w:r>
            </w:del>
            <w:ins w:id="10351"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4EE9E7F9" w14:textId="77777777" w:rsidR="00C96283" w:rsidRPr="00BC0482" w:rsidRDefault="00C96283" w:rsidP="00BC0482">
            <w:pPr>
              <w:spacing w:after="120"/>
              <w:rPr>
                <w:rFonts w:ascii="Calibri Light" w:hAnsi="Calibri Light"/>
                <w:sz w:val="16"/>
                <w:szCs w:val="16"/>
                <w:lang w:val="en-US"/>
              </w:rPr>
            </w:pPr>
            <w:del w:id="10352" w:author="Ashan Asmone" w:date="2016-03-31T14:41:00Z">
              <w:r w:rsidRPr="00BC0482" w:rsidDel="00A93E31">
                <w:rPr>
                  <w:rFonts w:ascii="Calibri Light" w:hAnsi="Calibri Light"/>
                  <w:sz w:val="16"/>
                  <w:szCs w:val="16"/>
                  <w:lang w:val="en-US"/>
                </w:rPr>
                <w:delText>BS 6949:1991-Specification for bitumen-based coatings for cold application excluding use in contact with potable water</w:delText>
              </w:r>
            </w:del>
            <w:ins w:id="10353"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7E751837" w14:textId="77777777" w:rsidR="00C96283" w:rsidRPr="00BC0482" w:rsidRDefault="00C96283" w:rsidP="00BC0482">
            <w:pPr>
              <w:spacing w:after="120"/>
              <w:rPr>
                <w:rFonts w:ascii="Calibri Light" w:hAnsi="Calibri Light"/>
                <w:sz w:val="16"/>
                <w:szCs w:val="16"/>
                <w:lang w:val="en-US"/>
              </w:rPr>
            </w:pPr>
            <w:del w:id="10354" w:author="Ashan Asmone" w:date="2016-03-31T14:41:00Z">
              <w:r w:rsidRPr="00BC0482" w:rsidDel="00A93E31">
                <w:rPr>
                  <w:rFonts w:ascii="Calibri Light" w:hAnsi="Calibri Light"/>
                  <w:sz w:val="16"/>
                  <w:szCs w:val="16"/>
                  <w:lang w:val="en-US"/>
                </w:rPr>
                <w:delText>BS 7664:2000-Specification for undercoat and finishing paints</w:delText>
              </w:r>
            </w:del>
            <w:ins w:id="10355" w:author="Ashan Asmone" w:date="2016-03-31T14:41:00Z">
              <w:r w:rsidR="00A93E31">
                <w:rPr>
                  <w:rFonts w:ascii="Calibri Light" w:hAnsi="Calibri Light"/>
                  <w:sz w:val="16"/>
                  <w:szCs w:val="16"/>
                  <w:lang w:val="en-US"/>
                </w:rPr>
                <w:t>BS 7664:2000-Specification for undercoat and finishing paints</w:t>
              </w:r>
            </w:ins>
            <w:r w:rsidRPr="00BC0482">
              <w:rPr>
                <w:rFonts w:ascii="Calibri Light" w:hAnsi="Calibri Light"/>
                <w:sz w:val="16"/>
                <w:szCs w:val="16"/>
                <w:lang w:val="en-US"/>
              </w:rPr>
              <w:t>.</w:t>
            </w:r>
          </w:p>
          <w:p w14:paraId="6D2EF13C" w14:textId="77777777" w:rsidR="00401C5E" w:rsidRPr="00BC0482" w:rsidRDefault="00401C5E" w:rsidP="00BC0482">
            <w:pPr>
              <w:spacing w:after="120"/>
              <w:rPr>
                <w:rFonts w:ascii="Calibri Light" w:hAnsi="Calibri Light"/>
                <w:sz w:val="16"/>
                <w:szCs w:val="16"/>
                <w:lang w:val="en-US"/>
              </w:rPr>
            </w:pPr>
          </w:p>
        </w:tc>
      </w:tr>
      <w:tr w:rsidR="00401C5E" w:rsidRPr="004F3C8C" w14:paraId="4807DE25" w14:textId="77777777" w:rsidTr="00401C5E">
        <w:tc>
          <w:tcPr>
            <w:tcW w:w="685" w:type="dxa"/>
          </w:tcPr>
          <w:p w14:paraId="65611DF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59C65EE5"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Waterproofing</w:t>
            </w:r>
          </w:p>
          <w:p w14:paraId="2A3367CF" w14:textId="77777777" w:rsidR="00C96283" w:rsidRPr="00BC0482" w:rsidRDefault="00C96283" w:rsidP="00BC0482">
            <w:pPr>
              <w:spacing w:after="120"/>
              <w:rPr>
                <w:rFonts w:ascii="Calibri Light" w:hAnsi="Calibri Light"/>
                <w:sz w:val="16"/>
                <w:szCs w:val="16"/>
                <w:lang w:val="en-US"/>
              </w:rPr>
            </w:pPr>
            <w:del w:id="10356" w:author="Jing Kai Toh" w:date="2016-05-12T10:26:00Z">
              <w:r w:rsidRPr="00BC0482" w:rsidDel="008E751D">
                <w:rPr>
                  <w:rFonts w:ascii="Calibri Light" w:hAnsi="Calibri Light"/>
                  <w:sz w:val="16"/>
                  <w:szCs w:val="16"/>
                  <w:lang w:val="en-US"/>
                </w:rPr>
                <w:delText>D5957-98- Standard Guide for Flood Testing Horizontal Waterproofing Installations</w:delText>
              </w:r>
            </w:del>
            <w:ins w:id="10357" w:author="Jing Kai Toh" w:date="2016-05-12T10:26:00Z">
              <w:r w:rsidR="008E751D">
                <w:rPr>
                  <w:rFonts w:ascii="Calibri Light" w:hAnsi="Calibri Light"/>
                  <w:sz w:val="16"/>
                  <w:szCs w:val="16"/>
                  <w:lang w:val="en-US"/>
                </w:rPr>
                <w:t>ASTM D5957 - 98(2013) Standard Guide for Flood Testing Horizontal Waterproofing Installations</w:t>
              </w:r>
            </w:ins>
          </w:p>
          <w:p w14:paraId="11224A44" w14:textId="77777777" w:rsidR="00C96283" w:rsidRPr="00BC0482" w:rsidRDefault="00C96283" w:rsidP="00BC0482">
            <w:pPr>
              <w:spacing w:after="120"/>
              <w:rPr>
                <w:rFonts w:ascii="Calibri Light" w:hAnsi="Calibri Light"/>
                <w:sz w:val="16"/>
                <w:szCs w:val="16"/>
                <w:lang w:val="en-US"/>
              </w:rPr>
            </w:pPr>
            <w:del w:id="10358" w:author="Jing Kai Toh" w:date="2016-05-12T10:25:00Z">
              <w:r w:rsidRPr="00BC0482" w:rsidDel="008E751D">
                <w:rPr>
                  <w:rFonts w:ascii="Calibri Light" w:hAnsi="Calibri Light"/>
                  <w:sz w:val="16"/>
                  <w:szCs w:val="16"/>
                  <w:lang w:val="en-US"/>
                </w:rPr>
                <w:delText>D5295-00-Standard Guide for Preparation of Concrete Surfaces for Adhered (Bonded) Membrane Waterproofing Systems</w:delText>
              </w:r>
            </w:del>
            <w:ins w:id="10359"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6B87D2EA" w14:textId="77777777" w:rsidR="00C96283" w:rsidRPr="00BC0482" w:rsidRDefault="00C96283" w:rsidP="00BC0482">
            <w:pPr>
              <w:spacing w:after="120"/>
              <w:rPr>
                <w:rFonts w:ascii="Calibri Light" w:hAnsi="Calibri Light"/>
                <w:sz w:val="16"/>
                <w:szCs w:val="16"/>
                <w:lang w:val="en-US"/>
              </w:rPr>
            </w:pPr>
            <w:del w:id="10360" w:author="Jing Kai Toh" w:date="2016-05-12T10:24:00Z">
              <w:r w:rsidRPr="00BC0482" w:rsidDel="008E751D">
                <w:rPr>
                  <w:rFonts w:ascii="Calibri Light" w:hAnsi="Calibri Light"/>
                  <w:sz w:val="16"/>
                  <w:szCs w:val="16"/>
                  <w:lang w:val="en-US"/>
                </w:rPr>
                <w:delText>D5683-95(1999)e1-Standard Test Method for Flexibility of Roofing and Waterproofing Materials and Membranes</w:delText>
              </w:r>
            </w:del>
            <w:ins w:id="10361"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54B34E65" w14:textId="77777777" w:rsidR="00C96283" w:rsidRPr="00BC0482" w:rsidRDefault="00C96283" w:rsidP="00BC0482">
            <w:pPr>
              <w:spacing w:after="120"/>
              <w:rPr>
                <w:rFonts w:ascii="Calibri Light" w:hAnsi="Calibri Light"/>
                <w:sz w:val="16"/>
                <w:szCs w:val="16"/>
                <w:lang w:val="en-US"/>
              </w:rPr>
            </w:pPr>
            <w:del w:id="10362" w:author="Jing Kai Toh" w:date="2016-05-12T10:23:00Z">
              <w:r w:rsidRPr="00BC0482" w:rsidDel="008E751D">
                <w:rPr>
                  <w:rFonts w:ascii="Calibri Light" w:hAnsi="Calibri Light"/>
                  <w:sz w:val="16"/>
                  <w:szCs w:val="16"/>
                  <w:lang w:val="en-US"/>
                </w:rPr>
                <w:delText>D6135-97-Standard Practice for Application of Self-Adhering Modified Bituminous Waterproofing</w:delText>
              </w:r>
            </w:del>
            <w:ins w:id="10363"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7DD36E66"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Concrete</w:t>
            </w:r>
          </w:p>
          <w:p w14:paraId="333F4CF8"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C33-01- Standard Specification for Concrete Aggregates</w:t>
            </w:r>
          </w:p>
          <w:p w14:paraId="1E78A122" w14:textId="77777777" w:rsidR="00C96283" w:rsidRPr="00BC0482" w:rsidRDefault="00C96283" w:rsidP="00BC0482">
            <w:pPr>
              <w:spacing w:after="120"/>
              <w:rPr>
                <w:rFonts w:ascii="Calibri Light" w:hAnsi="Calibri Light"/>
                <w:sz w:val="16"/>
                <w:szCs w:val="16"/>
                <w:lang w:val="en-US"/>
              </w:rPr>
            </w:pPr>
            <w:del w:id="10364" w:author="Ashan Senel Asmone" w:date="2016-03-21T11:18:00Z">
              <w:r w:rsidRPr="00BC0482" w:rsidDel="00ED4BC6">
                <w:rPr>
                  <w:rFonts w:ascii="Calibri Light" w:hAnsi="Calibri Light"/>
                  <w:sz w:val="16"/>
                  <w:szCs w:val="16"/>
                  <w:lang w:val="en-US"/>
                </w:rPr>
                <w:delText>C94/C94M-00e2- Standard Specification for Ready-Mixed Concrete</w:delText>
              </w:r>
            </w:del>
            <w:ins w:id="10365" w:author="Ashan Senel Asmone" w:date="2016-03-21T11:18:00Z">
              <w:r w:rsidR="00ED4BC6">
                <w:rPr>
                  <w:rFonts w:ascii="Calibri Light" w:hAnsi="Calibri Light"/>
                  <w:sz w:val="16"/>
                  <w:szCs w:val="16"/>
                  <w:lang w:val="en-US"/>
                </w:rPr>
                <w:t>ASTM C94 / C94M - 15b Standard Specification for Ready-Mixed Concrete</w:t>
              </w:r>
            </w:ins>
          </w:p>
          <w:p w14:paraId="14CA636E" w14:textId="77777777" w:rsidR="00C96283" w:rsidRPr="00BC0482" w:rsidRDefault="00C96283" w:rsidP="00BC0482">
            <w:pPr>
              <w:spacing w:after="120"/>
              <w:rPr>
                <w:rFonts w:ascii="Calibri Light" w:hAnsi="Calibri Light"/>
                <w:sz w:val="16"/>
                <w:szCs w:val="16"/>
                <w:lang w:val="en-US"/>
              </w:rPr>
            </w:pPr>
            <w:del w:id="10366" w:author="Ashan Senel Asmone" w:date="2016-03-21T16:00:00Z">
              <w:r w:rsidRPr="00BC0482" w:rsidDel="00891260">
                <w:rPr>
                  <w:rFonts w:ascii="Calibri Light" w:hAnsi="Calibri Light"/>
                  <w:sz w:val="16"/>
                  <w:szCs w:val="16"/>
                  <w:lang w:val="en-US"/>
                </w:rPr>
                <w:delText>C150-00 Standard Specification for Portland Cement</w:delText>
              </w:r>
            </w:del>
            <w:ins w:id="10367" w:author="Ashan Senel Asmone" w:date="2016-03-21T16:00:00Z">
              <w:r w:rsidR="00891260">
                <w:rPr>
                  <w:rFonts w:ascii="Calibri Light" w:hAnsi="Calibri Light"/>
                  <w:sz w:val="16"/>
                  <w:szCs w:val="16"/>
                  <w:lang w:val="en-US"/>
                </w:rPr>
                <w:t>ASTM C150 / C150M - 15 Standard Specification for Portland Cement</w:t>
              </w:r>
            </w:ins>
          </w:p>
          <w:p w14:paraId="335530C7" w14:textId="77777777" w:rsidR="00C96283" w:rsidRPr="00BC0482" w:rsidRDefault="00C96283" w:rsidP="00BC0482">
            <w:pPr>
              <w:spacing w:after="120"/>
              <w:rPr>
                <w:rFonts w:ascii="Calibri Light" w:hAnsi="Calibri Light"/>
                <w:sz w:val="16"/>
                <w:szCs w:val="16"/>
                <w:lang w:val="en-US"/>
              </w:rPr>
            </w:pPr>
            <w:del w:id="10368" w:author="Jing Kai Toh" w:date="2016-05-12T10:32:00Z">
              <w:r w:rsidRPr="00BC0482" w:rsidDel="002030ED">
                <w:rPr>
                  <w:rFonts w:ascii="Calibri Light" w:hAnsi="Calibri Light"/>
                  <w:sz w:val="16"/>
                  <w:szCs w:val="16"/>
                  <w:lang w:val="en-US"/>
                </w:rPr>
                <w:delText>C597-97 Standard Test Method for Pulse Velocity</w:delText>
              </w:r>
            </w:del>
            <w:ins w:id="10369" w:author="Jing Kai Toh" w:date="2016-05-12T10:32:00Z">
              <w:r w:rsidR="002030ED">
                <w:rPr>
                  <w:rFonts w:ascii="Calibri Light" w:hAnsi="Calibri Light"/>
                  <w:sz w:val="16"/>
                  <w:szCs w:val="16"/>
                  <w:lang w:val="en-US"/>
                </w:rPr>
                <w:t>ASTM C597 - 09 Standard Test Method for Pulse Velocity Through Concrete</w:t>
              </w:r>
            </w:ins>
          </w:p>
          <w:p w14:paraId="663D1683" w14:textId="77777777" w:rsidR="00C96283" w:rsidRPr="00BC0482" w:rsidRDefault="00C96283" w:rsidP="00BC0482">
            <w:pPr>
              <w:spacing w:after="120"/>
              <w:rPr>
                <w:rFonts w:ascii="Calibri Light" w:hAnsi="Calibri Light"/>
                <w:sz w:val="16"/>
                <w:szCs w:val="16"/>
                <w:lang w:val="en-US"/>
              </w:rPr>
            </w:pPr>
            <w:del w:id="10370" w:author="Jing Kai Toh" w:date="2016-05-12T10:31:00Z">
              <w:r w:rsidRPr="00BC0482" w:rsidDel="002030ED">
                <w:rPr>
                  <w:rFonts w:ascii="Calibri Light" w:hAnsi="Calibri Light"/>
                  <w:sz w:val="16"/>
                  <w:szCs w:val="16"/>
                  <w:lang w:val="en-US"/>
                </w:rPr>
                <w:delText>C136-01Standard Test Method for Sieve Analysis of Fine and Coarse Aggregates</w:delText>
              </w:r>
            </w:del>
            <w:ins w:id="10371" w:author="Jing Kai Toh" w:date="2016-05-12T10:31:00Z">
              <w:r w:rsidR="002030ED">
                <w:rPr>
                  <w:rFonts w:ascii="Calibri Light" w:hAnsi="Calibri Light"/>
                  <w:sz w:val="16"/>
                  <w:szCs w:val="16"/>
                  <w:lang w:val="en-US"/>
                </w:rPr>
                <w:t>ASTM C136 / C136M - 14 Standard Test Method for Sieve Analysis of Fine and Coarse Aggregates</w:t>
              </w:r>
            </w:ins>
          </w:p>
          <w:p w14:paraId="50957FB9" w14:textId="77777777" w:rsidR="00C96283" w:rsidRPr="00BC0482" w:rsidRDefault="00C96283" w:rsidP="00BC0482">
            <w:pPr>
              <w:spacing w:after="120"/>
              <w:rPr>
                <w:rFonts w:ascii="Calibri Light" w:hAnsi="Calibri Light"/>
                <w:sz w:val="16"/>
                <w:szCs w:val="16"/>
                <w:lang w:val="en-US"/>
              </w:rPr>
            </w:pPr>
            <w:del w:id="10372" w:author="Jing Kai Toh" w:date="2016-05-12T10:30:00Z">
              <w:r w:rsidRPr="00BC0482" w:rsidDel="002030ED">
                <w:rPr>
                  <w:rFonts w:ascii="Calibri Light" w:hAnsi="Calibri Light"/>
                  <w:sz w:val="16"/>
                  <w:szCs w:val="16"/>
                  <w:lang w:val="en-US"/>
                </w:rPr>
                <w:delText>C642-97 Standard Test Method for Density, Absorption and Voids in Hardened Concrete</w:delText>
              </w:r>
            </w:del>
            <w:ins w:id="10373" w:author="Jing Kai Toh" w:date="2016-05-12T10:30:00Z">
              <w:r w:rsidR="002030ED">
                <w:rPr>
                  <w:rFonts w:ascii="Calibri Light" w:hAnsi="Calibri Light"/>
                  <w:sz w:val="16"/>
                  <w:szCs w:val="16"/>
                  <w:lang w:val="en-US"/>
                </w:rPr>
                <w:t>ASTM C642 - 13 Standard Test Method for Density, Absorption, and Voids in Hardened Concrete</w:t>
              </w:r>
            </w:ins>
          </w:p>
          <w:p w14:paraId="1251B7C6" w14:textId="77777777" w:rsidR="00C96283" w:rsidRPr="00BC0482" w:rsidRDefault="00C96283" w:rsidP="00BC0482">
            <w:pPr>
              <w:spacing w:after="120"/>
              <w:rPr>
                <w:rFonts w:ascii="Calibri Light" w:hAnsi="Calibri Light"/>
                <w:sz w:val="16"/>
                <w:szCs w:val="16"/>
                <w:lang w:val="en-US"/>
              </w:rPr>
            </w:pPr>
            <w:del w:id="10374" w:author="Jing Kai Toh" w:date="2016-05-12T10:28:00Z">
              <w:r w:rsidRPr="00BC0482" w:rsidDel="002030ED">
                <w:rPr>
                  <w:rFonts w:ascii="Calibri Light" w:hAnsi="Calibri Light"/>
                  <w:sz w:val="16"/>
                  <w:szCs w:val="16"/>
                  <w:lang w:val="en-US"/>
                </w:rPr>
                <w:delText>C805-97 Standard Test Method for Rebound Number of Hardened Concrete</w:delText>
              </w:r>
            </w:del>
            <w:ins w:id="10375" w:author="Jing Kai Toh" w:date="2016-05-12T10:28:00Z">
              <w:r w:rsidR="002030ED">
                <w:rPr>
                  <w:rFonts w:ascii="Calibri Light" w:hAnsi="Calibri Light"/>
                  <w:sz w:val="16"/>
                  <w:szCs w:val="16"/>
                  <w:lang w:val="en-US"/>
                </w:rPr>
                <w:t>ASTM C805 / C805M - 13a Standard Test Method for Rebound Number of Hardened Concrete</w:t>
              </w:r>
            </w:ins>
          </w:p>
          <w:p w14:paraId="6403D90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Paints</w:t>
            </w:r>
          </w:p>
          <w:p w14:paraId="02AADBC9" w14:textId="77777777" w:rsidR="00C96283" w:rsidRPr="00BC0482" w:rsidRDefault="00C96283" w:rsidP="00BC0482">
            <w:pPr>
              <w:spacing w:after="120"/>
              <w:rPr>
                <w:rFonts w:ascii="Calibri Light" w:hAnsi="Calibri Light"/>
                <w:sz w:val="16"/>
                <w:szCs w:val="16"/>
                <w:lang w:val="en-US"/>
              </w:rPr>
            </w:pPr>
            <w:del w:id="10376" w:author="Ashan Asmone" w:date="2016-03-31T14:45:00Z">
              <w:r w:rsidRPr="00BC0482" w:rsidDel="000E40A0">
                <w:rPr>
                  <w:rFonts w:ascii="Calibri Light" w:hAnsi="Calibri Light"/>
                  <w:sz w:val="16"/>
                  <w:szCs w:val="16"/>
                  <w:lang w:val="en-US"/>
                </w:rPr>
                <w:delText>D5098-99-Standard Specification for Artists' Acrylic Emulsion Paints</w:delText>
              </w:r>
            </w:del>
            <w:ins w:id="10377" w:author="Ashan Asmone" w:date="2016-03-31T14:45:00Z">
              <w:r w:rsidR="000E40A0">
                <w:rPr>
                  <w:rFonts w:ascii="Calibri Light" w:hAnsi="Calibri Light"/>
                  <w:sz w:val="16"/>
                  <w:szCs w:val="16"/>
                  <w:lang w:val="en-US"/>
                </w:rPr>
                <w:t>ASTM D5098 - 16 Standard Specification for Artists’ Acrylic Dispersion Paints</w:t>
              </w:r>
            </w:ins>
          </w:p>
          <w:p w14:paraId="6FBE5E7F" w14:textId="77777777" w:rsidR="00C96283" w:rsidRPr="00BC0482" w:rsidRDefault="00C96283" w:rsidP="00BC0482">
            <w:pPr>
              <w:spacing w:after="120"/>
              <w:rPr>
                <w:rFonts w:ascii="Calibri Light" w:hAnsi="Calibri Light"/>
                <w:sz w:val="16"/>
                <w:szCs w:val="16"/>
                <w:lang w:val="en-US"/>
              </w:rPr>
            </w:pPr>
            <w:del w:id="10378" w:author="Ashan Asmone" w:date="2016-03-31T14:46:00Z">
              <w:r w:rsidRPr="00BC0482" w:rsidDel="000E40A0">
                <w:rPr>
                  <w:rFonts w:ascii="Calibri Light" w:hAnsi="Calibri Light"/>
                  <w:sz w:val="16"/>
                  <w:szCs w:val="16"/>
                  <w:lang w:val="en-US"/>
                </w:rPr>
                <w:delText>D4258-83(1999)-Standard Practice for Surface Cleaning Concrete for Coating</w:delText>
              </w:r>
            </w:del>
            <w:ins w:id="10379" w:author="Ashan Asmone" w:date="2016-03-31T14:46:00Z">
              <w:r w:rsidR="000E40A0">
                <w:rPr>
                  <w:rFonts w:ascii="Calibri Light" w:hAnsi="Calibri Light"/>
                  <w:sz w:val="16"/>
                  <w:szCs w:val="16"/>
                  <w:lang w:val="en-US"/>
                </w:rPr>
                <w:t>ASTM D4258 - 05(2012) Standard Practice for Surface Cleaning Concrete for Coating</w:t>
              </w:r>
            </w:ins>
          </w:p>
          <w:p w14:paraId="753C1BFB" w14:textId="77777777" w:rsidR="00C96283" w:rsidRPr="00BC0482" w:rsidRDefault="00C96283" w:rsidP="00BC0482">
            <w:pPr>
              <w:spacing w:after="120"/>
              <w:rPr>
                <w:rFonts w:ascii="Calibri Light" w:hAnsi="Calibri Light"/>
                <w:sz w:val="16"/>
                <w:szCs w:val="16"/>
                <w:lang w:val="en-US"/>
              </w:rPr>
            </w:pPr>
            <w:del w:id="10380" w:author="Ashan Asmone" w:date="2016-03-31T14:47:00Z">
              <w:r w:rsidRPr="00BC0482" w:rsidDel="000E40A0">
                <w:rPr>
                  <w:rFonts w:ascii="Calibri Light" w:hAnsi="Calibri Light"/>
                  <w:sz w:val="16"/>
                  <w:szCs w:val="16"/>
                  <w:lang w:val="en-US"/>
                </w:rPr>
                <w:delText>D1640-95(1999)-Standard Test Methods for Drying, Curing, or Film Formation of Organic Coatings at Room Temperature</w:delText>
              </w:r>
            </w:del>
            <w:ins w:id="10381" w:author="Ashan Asmone" w:date="2016-03-31T14:47:00Z">
              <w:r w:rsidR="000E40A0">
                <w:rPr>
                  <w:rFonts w:ascii="Calibri Light" w:hAnsi="Calibri Light"/>
                  <w:sz w:val="16"/>
                  <w:szCs w:val="16"/>
                  <w:lang w:val="en-US"/>
                </w:rPr>
                <w:t>ASTM D1640 / D1640M - 14 Standard Test Methods for Drying, Curing, or Film Formation of Organic Coatings</w:t>
              </w:r>
            </w:ins>
          </w:p>
          <w:p w14:paraId="1E0A680B" w14:textId="77777777" w:rsidR="00C96283" w:rsidRPr="00BC0482" w:rsidRDefault="00C96283" w:rsidP="00BC0482">
            <w:pPr>
              <w:spacing w:after="120"/>
              <w:rPr>
                <w:rFonts w:ascii="Calibri Light" w:hAnsi="Calibri Light"/>
                <w:sz w:val="16"/>
                <w:szCs w:val="16"/>
                <w:lang w:val="en-US"/>
              </w:rPr>
            </w:pPr>
            <w:del w:id="10382" w:author="Ashan Asmone" w:date="2016-03-31T14:49:00Z">
              <w:r w:rsidRPr="00BC0482" w:rsidDel="000E40A0">
                <w:rPr>
                  <w:rFonts w:ascii="Calibri Light" w:hAnsi="Calibri Light"/>
                  <w:sz w:val="16"/>
                  <w:szCs w:val="16"/>
                  <w:lang w:val="en-US"/>
                </w:rPr>
                <w:delText>D279-87(1997)-Standard Test Methods for Bleeding of Pigments</w:delText>
              </w:r>
            </w:del>
            <w:ins w:id="10383" w:author="Ashan Asmone" w:date="2016-03-31T14:49:00Z">
              <w:r w:rsidR="000E40A0">
                <w:rPr>
                  <w:rFonts w:ascii="Calibri Light" w:hAnsi="Calibri Light"/>
                  <w:sz w:val="16"/>
                  <w:szCs w:val="16"/>
                  <w:lang w:val="en-US"/>
                </w:rPr>
                <w:t>ASTM D279 - 02(2012) Standard Test Methods for Bleeding of Pigments</w:t>
              </w:r>
            </w:ins>
          </w:p>
          <w:p w14:paraId="10462B37" w14:textId="77777777" w:rsidR="00C96283" w:rsidRPr="00BC0482" w:rsidRDefault="00C96283" w:rsidP="00BC0482">
            <w:pPr>
              <w:spacing w:after="120"/>
              <w:rPr>
                <w:rFonts w:ascii="Calibri Light" w:hAnsi="Calibri Light"/>
                <w:sz w:val="16"/>
                <w:szCs w:val="16"/>
                <w:lang w:val="en-US"/>
              </w:rPr>
            </w:pPr>
            <w:del w:id="10384" w:author="Ashan Asmone" w:date="2016-03-31T14:50:00Z">
              <w:r w:rsidRPr="00BC0482" w:rsidDel="000E40A0">
                <w:rPr>
                  <w:rFonts w:ascii="Calibri Light" w:hAnsi="Calibri Light"/>
                  <w:sz w:val="16"/>
                  <w:szCs w:val="16"/>
                  <w:lang w:val="en-US"/>
                </w:rPr>
                <w:delText>D2574-00-Standard Test Method for Resistance of Emulsion Paints in the Container to Attack by Microorganisms</w:delText>
              </w:r>
            </w:del>
            <w:ins w:id="10385"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6EF49FD0" w14:textId="77777777" w:rsidR="00C96283" w:rsidRPr="00BC0482" w:rsidRDefault="00C96283" w:rsidP="00BC0482">
            <w:pPr>
              <w:spacing w:after="120"/>
              <w:rPr>
                <w:rFonts w:ascii="Calibri Light" w:hAnsi="Calibri Light"/>
                <w:sz w:val="16"/>
                <w:szCs w:val="16"/>
                <w:lang w:val="en-US"/>
              </w:rPr>
            </w:pPr>
            <w:del w:id="10386" w:author="Ashan Asmone" w:date="2016-03-31T14:52:00Z">
              <w:r w:rsidRPr="00BC0482" w:rsidDel="000E40A0">
                <w:rPr>
                  <w:rFonts w:ascii="Calibri Light" w:hAnsi="Calibri Light"/>
                  <w:sz w:val="16"/>
                  <w:szCs w:val="16"/>
                  <w:lang w:val="en-US"/>
                </w:rPr>
                <w:delText>D5324-98-Standard Guide for Testing Water-Borne Architectural Coatings</w:delText>
              </w:r>
            </w:del>
            <w:ins w:id="10387" w:author="Ashan Asmone" w:date="2016-03-31T14:52:00Z">
              <w:r w:rsidR="000E40A0">
                <w:rPr>
                  <w:rFonts w:ascii="Calibri Light" w:hAnsi="Calibri Light"/>
                  <w:sz w:val="16"/>
                  <w:szCs w:val="16"/>
                  <w:lang w:val="en-US"/>
                </w:rPr>
                <w:t>ASTM D5324 - 10 Standard Guide for Testing Water-Borne Architectural Coatings</w:t>
              </w:r>
            </w:ins>
          </w:p>
          <w:p w14:paraId="39A3EFAA" w14:textId="77777777" w:rsidR="00C96283" w:rsidRPr="00BC0482" w:rsidRDefault="00C96283" w:rsidP="00BC0482">
            <w:pPr>
              <w:spacing w:after="120"/>
              <w:rPr>
                <w:rFonts w:ascii="Calibri Light" w:hAnsi="Calibri Light"/>
                <w:sz w:val="16"/>
                <w:szCs w:val="16"/>
                <w:lang w:val="en-US"/>
              </w:rPr>
            </w:pPr>
            <w:del w:id="10388" w:author="Ashan Asmone" w:date="2016-03-31T14:52:00Z">
              <w:r w:rsidRPr="00BC0482" w:rsidDel="000E40A0">
                <w:rPr>
                  <w:rFonts w:ascii="Calibri Light" w:hAnsi="Calibri Light"/>
                  <w:sz w:val="16"/>
                  <w:szCs w:val="16"/>
                  <w:lang w:val="en-US"/>
                </w:rPr>
                <w:delText>D5146-98-Standard Guide to Testing Solvent-Borne Architectural Coatings</w:delText>
              </w:r>
            </w:del>
            <w:ins w:id="10389" w:author="Ashan Asmone" w:date="2016-03-31T14:52:00Z">
              <w:r w:rsidR="000E40A0">
                <w:rPr>
                  <w:rFonts w:ascii="Calibri Light" w:hAnsi="Calibri Light"/>
                  <w:sz w:val="16"/>
                  <w:szCs w:val="16"/>
                  <w:lang w:val="en-US"/>
                </w:rPr>
                <w:t>ASTM D5146 - 10 Standard Guide to Testing Solvent-Borne Architectural Coatings</w:t>
              </w:r>
            </w:ins>
          </w:p>
          <w:p w14:paraId="612E2565" w14:textId="77777777" w:rsidR="00C96283" w:rsidRPr="00BC0482" w:rsidRDefault="00C96283" w:rsidP="00BC0482">
            <w:pPr>
              <w:spacing w:after="120"/>
              <w:rPr>
                <w:rFonts w:ascii="Calibri Light" w:hAnsi="Calibri Light"/>
                <w:sz w:val="16"/>
                <w:szCs w:val="16"/>
                <w:lang w:val="en-US"/>
              </w:rPr>
            </w:pPr>
            <w:del w:id="10390" w:author="Ashan Asmone" w:date="2016-03-31T14:53:00Z">
              <w:r w:rsidRPr="00BC0482" w:rsidDel="000E40A0">
                <w:rPr>
                  <w:rFonts w:ascii="Calibri Light" w:hAnsi="Calibri Light"/>
                  <w:sz w:val="16"/>
                  <w:szCs w:val="16"/>
                  <w:lang w:val="en-US"/>
                </w:rPr>
                <w:delText>E1907-97-Standard Practices for Determining Moisture-Related Acceptability of Concrete Floors to Receive Moisture-Sensitive Finishes</w:delText>
              </w:r>
            </w:del>
            <w:ins w:id="10391"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425D8F53" w14:textId="77777777" w:rsidR="00C96283" w:rsidRPr="00BC0482" w:rsidRDefault="00C96283" w:rsidP="00BC0482">
            <w:pPr>
              <w:spacing w:after="120"/>
              <w:rPr>
                <w:rFonts w:ascii="Calibri Light" w:hAnsi="Calibri Light"/>
                <w:sz w:val="16"/>
                <w:szCs w:val="16"/>
                <w:lang w:val="en-US"/>
              </w:rPr>
            </w:pPr>
            <w:del w:id="10392" w:author="Ashan Asmone" w:date="2016-03-31T14:54:00Z">
              <w:r w:rsidRPr="00BC0482" w:rsidDel="000E40A0">
                <w:rPr>
                  <w:rFonts w:ascii="Calibri Light" w:hAnsi="Calibri Light"/>
                  <w:sz w:val="16"/>
                  <w:szCs w:val="16"/>
                  <w:lang w:val="en-US"/>
                </w:rPr>
                <w:delText>D6237-98-Standard Guide for Painting Inspectors (Concrete and Masonry Substrates)</w:delText>
              </w:r>
            </w:del>
            <w:ins w:id="10393" w:author="Ashan Asmone" w:date="2016-03-31T14:54:00Z">
              <w:r w:rsidR="000E40A0">
                <w:rPr>
                  <w:rFonts w:ascii="Calibri Light" w:hAnsi="Calibri Light"/>
                  <w:sz w:val="16"/>
                  <w:szCs w:val="16"/>
                  <w:lang w:val="en-US"/>
                </w:rPr>
                <w:t>ASTM D6237 - 09(2015) Standard Guide for Painting Inspectors (Concrete and Masonry Substrates)</w:t>
              </w:r>
            </w:ins>
          </w:p>
          <w:p w14:paraId="1A5031C1"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Plaster</w:t>
            </w:r>
          </w:p>
          <w:p w14:paraId="11918159" w14:textId="77777777" w:rsidR="00C96283" w:rsidRPr="00BC0482" w:rsidRDefault="00C96283" w:rsidP="00BC0482">
            <w:pPr>
              <w:spacing w:after="120"/>
              <w:rPr>
                <w:rFonts w:ascii="Calibri Light" w:hAnsi="Calibri Light"/>
                <w:sz w:val="16"/>
                <w:szCs w:val="16"/>
                <w:lang w:val="en-US"/>
              </w:rPr>
            </w:pPr>
            <w:del w:id="10394" w:author="Jing Kai Toh" w:date="2016-05-12T10:27:00Z">
              <w:r w:rsidRPr="00BC0482" w:rsidDel="008E751D">
                <w:rPr>
                  <w:rFonts w:ascii="Calibri Light" w:hAnsi="Calibri Light"/>
                  <w:sz w:val="16"/>
                  <w:szCs w:val="16"/>
                  <w:lang w:val="en-US"/>
                </w:rPr>
                <w:delText>C1063-99-Standard Specification for Installation of Lathing and Furring to Receive Interior and Exterior Portland Cement-Based Plaster</w:delText>
              </w:r>
            </w:del>
            <w:ins w:id="10395" w:author="Jing Kai Toh" w:date="2016-05-12T10:27:00Z">
              <w:r w:rsidR="008E751D">
                <w:rPr>
                  <w:rFonts w:ascii="Calibri Light" w:hAnsi="Calibri Light"/>
                  <w:sz w:val="16"/>
                  <w:szCs w:val="16"/>
                  <w:lang w:val="en-US"/>
                </w:rPr>
                <w:t>ASTM C1063 - 16a Standard Specification for Installation of Lathing and Furring to Receive Interior and Exterior Portland Cement-Based Plaster</w:t>
              </w:r>
            </w:ins>
          </w:p>
          <w:p w14:paraId="161BEAB5" w14:textId="77777777" w:rsidR="00401C5E" w:rsidRPr="00BC0482" w:rsidRDefault="00401C5E" w:rsidP="00BC0482">
            <w:pPr>
              <w:spacing w:after="120"/>
              <w:rPr>
                <w:rFonts w:ascii="Calibri Light" w:hAnsi="Calibri Light"/>
                <w:sz w:val="16"/>
                <w:szCs w:val="16"/>
                <w:lang w:val="en-US"/>
              </w:rPr>
            </w:pPr>
          </w:p>
        </w:tc>
      </w:tr>
      <w:tr w:rsidR="00401C5E" w:rsidRPr="004F3C8C" w14:paraId="663FEC2B" w14:textId="77777777" w:rsidTr="00401C5E">
        <w:tc>
          <w:tcPr>
            <w:tcW w:w="685" w:type="dxa"/>
          </w:tcPr>
          <w:p w14:paraId="70E21AB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2D27C030"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Waterproofing</w:t>
            </w:r>
          </w:p>
          <w:p w14:paraId="6904C5E1" w14:textId="77777777" w:rsidR="00C96283" w:rsidRPr="00BC0482" w:rsidRDefault="00C96283" w:rsidP="00BC0482">
            <w:pPr>
              <w:spacing w:after="120"/>
              <w:rPr>
                <w:rFonts w:ascii="Calibri Light" w:hAnsi="Calibri Light"/>
                <w:sz w:val="16"/>
                <w:szCs w:val="16"/>
                <w:lang w:val="en-US"/>
              </w:rPr>
            </w:pPr>
            <w:del w:id="10396" w:author="Jing Kai Toh" w:date="2016-05-12T17:14:00Z">
              <w:r w:rsidRPr="00BC0482" w:rsidDel="0010274C">
                <w:rPr>
                  <w:rFonts w:ascii="Calibri Light" w:hAnsi="Calibri Light"/>
                  <w:sz w:val="16"/>
                  <w:szCs w:val="16"/>
                  <w:lang w:val="en-US"/>
                </w:rPr>
                <w:delText>AS3740:1994- Waterproofing of wet areas within residential buildings</w:delText>
              </w:r>
            </w:del>
            <w:ins w:id="10397" w:author="Jing Kai Toh" w:date="2016-05-12T17:14:00Z">
              <w:r w:rsidR="0010274C">
                <w:rPr>
                  <w:rFonts w:ascii="Calibri Light" w:hAnsi="Calibri Light"/>
                  <w:sz w:val="16"/>
                  <w:szCs w:val="16"/>
                  <w:lang w:val="en-US"/>
                </w:rPr>
                <w:t>AS 3740-2010/Amdt 1-2012 Waterproofing of domestic wet areas</w:t>
              </w:r>
            </w:ins>
            <w:r w:rsidRPr="00BC0482">
              <w:rPr>
                <w:rFonts w:ascii="Calibri Light" w:hAnsi="Calibri Light"/>
                <w:sz w:val="16"/>
                <w:szCs w:val="16"/>
                <w:lang w:val="en-US"/>
              </w:rPr>
              <w:t> </w:t>
            </w:r>
            <w:r w:rsidRPr="00BC0482">
              <w:rPr>
                <w:rFonts w:ascii="Calibri Light" w:hAnsi="Calibri Light"/>
                <w:sz w:val="16"/>
                <w:szCs w:val="16"/>
                <w:lang w:val="en-US"/>
              </w:rPr>
              <w:br/>
            </w:r>
            <w:r w:rsidRPr="00BC0482">
              <w:rPr>
                <w:rFonts w:ascii="Calibri Light" w:hAnsi="Calibri Light"/>
                <w:sz w:val="16"/>
                <w:szCs w:val="16"/>
                <w:lang w:val="en-US"/>
              </w:rPr>
              <w:br/>
              <w:t>AS 3740-Amdt 1:1995- Waterproofing of wet areas within residential buildings</w:t>
            </w:r>
          </w:p>
          <w:p w14:paraId="77283DC6"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Concrete</w:t>
            </w:r>
          </w:p>
          <w:p w14:paraId="5DD6CA7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1012.10-2000 : Methods of testing concrete - Determination of indirect tensile strength of concrete cylinders (Brasil or splitting test) </w:t>
            </w:r>
          </w:p>
          <w:p w14:paraId="14231D77" w14:textId="77777777" w:rsidR="00C96283" w:rsidRPr="00BC0482" w:rsidRDefault="00C96283" w:rsidP="00BC0482">
            <w:pPr>
              <w:spacing w:after="120"/>
              <w:rPr>
                <w:rFonts w:ascii="Calibri Light" w:hAnsi="Calibri Light"/>
                <w:sz w:val="16"/>
                <w:szCs w:val="16"/>
                <w:lang w:val="en-US"/>
              </w:rPr>
            </w:pPr>
            <w:del w:id="10398" w:author="Jing Kai Toh" w:date="2016-05-12T10:01:00Z">
              <w:r w:rsidRPr="00BC0482" w:rsidDel="008E751D">
                <w:rPr>
                  <w:rFonts w:ascii="Calibri Light" w:hAnsi="Calibri Light"/>
                  <w:sz w:val="16"/>
                  <w:szCs w:val="16"/>
                  <w:lang w:val="en-US"/>
                </w:rPr>
                <w:delText>DR 01033 : Chemical admixtures for concrete, mortar and grout Methods of sampling and testing admixtures for mortar and grout</w:delText>
              </w:r>
            </w:del>
            <w:ins w:id="10399" w:author="Jing Kai Toh" w:date="2016-05-12T10:01:00Z">
              <w:r w:rsidR="008E751D">
                <w:rPr>
                  <w:rFonts w:ascii="Calibri Light" w:hAnsi="Calibri Light"/>
                  <w:sz w:val="16"/>
                  <w:szCs w:val="16"/>
                  <w:lang w:val="en-US"/>
                </w:rPr>
                <w:t>AS 1478.2-2005 Chemical admixtures for concrete, mortar and grout - Methods of sampling and testing admixtures for concrete, mortar and grout</w:t>
              </w:r>
            </w:ins>
          </w:p>
          <w:p w14:paraId="222E21F8" w14:textId="77777777" w:rsidR="00C96283" w:rsidRPr="00BC0482" w:rsidRDefault="00C96283" w:rsidP="00BC0482">
            <w:pPr>
              <w:spacing w:after="120"/>
              <w:rPr>
                <w:rFonts w:ascii="Calibri Light" w:hAnsi="Calibri Light"/>
                <w:sz w:val="16"/>
                <w:szCs w:val="16"/>
                <w:lang w:val="en-US"/>
              </w:rPr>
            </w:pPr>
            <w:del w:id="10400" w:author="Jing Kai Toh" w:date="2016-05-12T09:52:00Z">
              <w:r w:rsidRPr="00BC0482" w:rsidDel="008E751D">
                <w:rPr>
                  <w:rFonts w:ascii="Calibri Light" w:hAnsi="Calibri Light"/>
                  <w:sz w:val="16"/>
                  <w:szCs w:val="16"/>
                  <w:lang w:val="en-US"/>
                </w:rPr>
                <w:delText>AS 1012.1 to 21 : Methods of testing concrete</w:delText>
              </w:r>
            </w:del>
            <w:ins w:id="10401" w:author="Jing Kai Toh" w:date="2016-05-12T09:52:00Z">
              <w:r w:rsidR="008E751D">
                <w:rPr>
                  <w:rFonts w:ascii="Calibri Light" w:hAnsi="Calibri Light"/>
                  <w:sz w:val="16"/>
                  <w:szCs w:val="16"/>
                  <w:lang w:val="en-US"/>
                </w:rPr>
                <w:t>AS 1012.1:2014 Methods of testing concrete - Sampling of concrete</w:t>
              </w:r>
            </w:ins>
          </w:p>
          <w:p w14:paraId="5ED9E25C" w14:textId="77777777" w:rsidR="00C96283" w:rsidRPr="00BC0482" w:rsidRDefault="00C96283" w:rsidP="00BC0482">
            <w:pPr>
              <w:spacing w:after="120"/>
              <w:rPr>
                <w:rFonts w:ascii="Calibri Light" w:hAnsi="Calibri Light"/>
                <w:sz w:val="16"/>
                <w:szCs w:val="16"/>
                <w:lang w:val="en-US"/>
              </w:rPr>
            </w:pPr>
            <w:del w:id="10402" w:author="Jing Kai Toh" w:date="2016-05-12T09:50:00Z">
              <w:r w:rsidRPr="00BC0482" w:rsidDel="008E751D">
                <w:rPr>
                  <w:rFonts w:ascii="Calibri Light" w:hAnsi="Calibri Light"/>
                  <w:sz w:val="16"/>
                  <w:szCs w:val="16"/>
                  <w:lang w:val="en-US"/>
                </w:rPr>
                <w:delText>AS 1379-1997/Amdt 1-2000 : Specification and supply of concrete</w:delText>
              </w:r>
            </w:del>
            <w:ins w:id="10403" w:author="Jing Kai Toh" w:date="2016-05-12T12:09:00Z">
              <w:r w:rsidR="00F8310E">
                <w:rPr>
                  <w:rFonts w:ascii="Calibri Light" w:hAnsi="Calibri Light"/>
                  <w:sz w:val="16"/>
                  <w:szCs w:val="16"/>
                  <w:lang w:val="en-US"/>
                </w:rPr>
                <w:t>concreteAS 1379-2007/Amdt 1-2009 Specification and supply of concrete - AS 1379-2007/Amdt 2-2015 Specification and supply of concrete</w:t>
              </w:r>
            </w:ins>
          </w:p>
          <w:p w14:paraId="67CDD742" w14:textId="77777777" w:rsidR="00C96283" w:rsidRPr="00BC0482" w:rsidRDefault="00C96283" w:rsidP="00BC0482">
            <w:pPr>
              <w:spacing w:after="120"/>
              <w:rPr>
                <w:rFonts w:ascii="Calibri Light" w:hAnsi="Calibri Light"/>
                <w:sz w:val="16"/>
                <w:szCs w:val="16"/>
                <w:lang w:val="en-US"/>
              </w:rPr>
            </w:pPr>
            <w:del w:id="10404" w:author="Jing Kai Toh" w:date="2016-05-12T09:30:00Z">
              <w:r w:rsidRPr="00BC0482" w:rsidDel="00907667">
                <w:rPr>
                  <w:rFonts w:ascii="Calibri Light" w:hAnsi="Calibri Light"/>
                  <w:sz w:val="16"/>
                  <w:szCs w:val="16"/>
                  <w:lang w:val="en-US"/>
                </w:rPr>
                <w:delText>AS 1478.1-2000 : Chemical admixtures for concrete, mortar and grout - Admixtures for concrete</w:delText>
              </w:r>
            </w:del>
            <w:ins w:id="10405" w:author="Jing Kai Toh" w:date="2016-05-12T09:30:00Z">
              <w:r w:rsidR="00907667">
                <w:rPr>
                  <w:rFonts w:ascii="Calibri Light" w:hAnsi="Calibri Light"/>
                  <w:sz w:val="16"/>
                  <w:szCs w:val="16"/>
                  <w:lang w:val="en-US"/>
                </w:rPr>
                <w:t>AS 1478.1-2000 Chemical admixtures for concrete, mortar and grout - Admixtures for concrete</w:t>
              </w:r>
            </w:ins>
          </w:p>
          <w:p w14:paraId="5EC7F822" w14:textId="77777777" w:rsidR="00C96283" w:rsidRPr="00BC0482" w:rsidRDefault="00C96283" w:rsidP="00BC0482">
            <w:pPr>
              <w:spacing w:after="120"/>
              <w:rPr>
                <w:rFonts w:ascii="Calibri Light" w:hAnsi="Calibri Light"/>
                <w:sz w:val="16"/>
                <w:szCs w:val="16"/>
                <w:lang w:val="en-US"/>
              </w:rPr>
            </w:pPr>
            <w:del w:id="10406" w:author="Jing Kai Toh" w:date="2016-05-11T18:03:00Z">
              <w:r w:rsidRPr="00BC0482" w:rsidDel="00945062">
                <w:rPr>
                  <w:rFonts w:ascii="Calibri Light" w:hAnsi="Calibri Light"/>
                  <w:sz w:val="16"/>
                  <w:szCs w:val="16"/>
                  <w:lang w:val="en-US"/>
                </w:rPr>
                <w:delText>AS 2550.15-1994 : Cranes - Safe use - Concrete placing equipment</w:delText>
              </w:r>
            </w:del>
            <w:ins w:id="10407" w:author="Jing Kai Toh" w:date="2016-05-11T18:03:00Z">
              <w:r w:rsidR="00945062">
                <w:rPr>
                  <w:rFonts w:ascii="Calibri Light" w:hAnsi="Calibri Light"/>
                  <w:sz w:val="16"/>
                  <w:szCs w:val="16"/>
                  <w:lang w:val="en-US"/>
                </w:rPr>
                <w:t>AS 2550.15-1994 Cranes - Safe use - Concrete placing equipment</w:t>
              </w:r>
            </w:ins>
          </w:p>
          <w:p w14:paraId="3887258A" w14:textId="77777777" w:rsidR="00C96283" w:rsidRPr="00BC0482" w:rsidRDefault="00C96283" w:rsidP="00BC0482">
            <w:pPr>
              <w:spacing w:after="120"/>
              <w:rPr>
                <w:rFonts w:ascii="Calibri Light" w:hAnsi="Calibri Light"/>
                <w:sz w:val="16"/>
                <w:szCs w:val="16"/>
                <w:lang w:val="en-US"/>
              </w:rPr>
            </w:pPr>
            <w:del w:id="10408" w:author="Jing Kai Toh" w:date="2016-05-11T18:02:00Z">
              <w:r w:rsidRPr="00BC0482" w:rsidDel="00945062">
                <w:rPr>
                  <w:rFonts w:ascii="Calibri Light" w:hAnsi="Calibri Light"/>
                  <w:sz w:val="16"/>
                  <w:szCs w:val="16"/>
                  <w:lang w:val="en-US"/>
                </w:rPr>
                <w:delText>AS 3600-2001 : Concrete structures</w:delText>
              </w:r>
            </w:del>
            <w:ins w:id="10409" w:author="Jing Kai Toh" w:date="2016-05-11T18:02:00Z">
              <w:r w:rsidR="00945062">
                <w:rPr>
                  <w:rFonts w:ascii="Calibri Light" w:hAnsi="Calibri Light"/>
                  <w:sz w:val="16"/>
                  <w:szCs w:val="16"/>
                  <w:lang w:val="en-US"/>
                </w:rPr>
                <w:t>AS 3600-2009 Concrete structures</w:t>
              </w:r>
            </w:ins>
          </w:p>
          <w:p w14:paraId="33B7FC45" w14:textId="77777777" w:rsidR="00C96283" w:rsidRPr="00BC0482" w:rsidRDefault="00C96283" w:rsidP="00BC0482">
            <w:pPr>
              <w:spacing w:after="120"/>
              <w:rPr>
                <w:rFonts w:ascii="Calibri Light" w:hAnsi="Calibri Light"/>
                <w:sz w:val="16"/>
                <w:szCs w:val="16"/>
                <w:lang w:val="en-US"/>
              </w:rPr>
            </w:pPr>
            <w:del w:id="10410" w:author="Jing Kai Toh" w:date="2016-05-11T18:00:00Z">
              <w:r w:rsidRPr="00BC0482" w:rsidDel="00945062">
                <w:rPr>
                  <w:rFonts w:ascii="Calibri Light" w:hAnsi="Calibri Light"/>
                  <w:sz w:val="16"/>
                  <w:szCs w:val="16"/>
                  <w:lang w:val="en-US"/>
                </w:rPr>
                <w:delText>AS 3648-1993 : Specification and methods of test for packaged concrete mixes</w:delText>
              </w:r>
            </w:del>
            <w:ins w:id="10411" w:author="Jing Kai Toh" w:date="2016-05-11T18:00:00Z">
              <w:r w:rsidR="00945062">
                <w:rPr>
                  <w:rFonts w:ascii="Calibri Light" w:hAnsi="Calibri Light"/>
                  <w:sz w:val="16"/>
                  <w:szCs w:val="16"/>
                  <w:lang w:val="en-US"/>
                </w:rPr>
                <w:t>AS 3648-1993 : Specification and methods of test for packaged concrete mixes</w:t>
              </w:r>
            </w:ins>
          </w:p>
          <w:p w14:paraId="3455B471"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Steel</w:t>
            </w:r>
          </w:p>
          <w:p w14:paraId="56F81091"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DR 01047 : Cathodic protection of metals - Part 5: Steel in concrete structures</w:t>
            </w:r>
          </w:p>
          <w:p w14:paraId="05A06964"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1302-1991/ Amd 1:1992 : Steel reinforcing bars for concrete</w:t>
            </w:r>
          </w:p>
          <w:p w14:paraId="75F7C537"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1303-1991 : Steel reinforcing wire for concrete</w:t>
            </w:r>
          </w:p>
          <w:p w14:paraId="3D55CF68"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Paints</w:t>
            </w:r>
          </w:p>
          <w:p w14:paraId="2002AF83" w14:textId="77777777" w:rsidR="00C96283" w:rsidRPr="00BC0482" w:rsidRDefault="00C96283" w:rsidP="00BC0482">
            <w:pPr>
              <w:spacing w:after="120"/>
              <w:rPr>
                <w:rFonts w:ascii="Calibri Light" w:hAnsi="Calibri Light"/>
                <w:sz w:val="16"/>
                <w:szCs w:val="16"/>
                <w:lang w:val="en-US"/>
              </w:rPr>
            </w:pPr>
            <w:del w:id="10412" w:author="Ashan Asmone" w:date="2016-03-31T14:56:00Z">
              <w:r w:rsidRPr="00BC0482" w:rsidDel="000E40A0">
                <w:rPr>
                  <w:rFonts w:ascii="Calibri Light" w:hAnsi="Calibri Light"/>
                  <w:sz w:val="16"/>
                  <w:szCs w:val="16"/>
                  <w:lang w:val="en-US"/>
                </w:rPr>
                <w:delText>AS/NZS 2310:1995-Glossary of paint and painting terms</w:delText>
              </w:r>
            </w:del>
            <w:ins w:id="10413" w:author="Ashan Asmone" w:date="2016-03-31T14:56:00Z">
              <w:r w:rsidR="000E40A0">
                <w:rPr>
                  <w:rFonts w:ascii="Calibri Light" w:hAnsi="Calibri Light"/>
                  <w:sz w:val="16"/>
                  <w:szCs w:val="16"/>
                  <w:lang w:val="en-US"/>
                </w:rPr>
                <w:t>AS/NZS 2310:2002 Glossary of paint and painting terms</w:t>
              </w:r>
            </w:ins>
          </w:p>
          <w:p w14:paraId="2213E931" w14:textId="77777777" w:rsidR="00C96283" w:rsidRPr="00BC0482" w:rsidRDefault="00C96283" w:rsidP="00BC0482">
            <w:pPr>
              <w:spacing w:after="120"/>
              <w:rPr>
                <w:rFonts w:ascii="Calibri Light" w:hAnsi="Calibri Light"/>
                <w:sz w:val="16"/>
                <w:szCs w:val="16"/>
                <w:lang w:val="en-US"/>
              </w:rPr>
            </w:pPr>
            <w:del w:id="10414" w:author="Ashan Asmone" w:date="2016-03-31T14:57:00Z">
              <w:r w:rsidRPr="00BC0482" w:rsidDel="000E40A0">
                <w:rPr>
                  <w:rFonts w:ascii="Calibri Light" w:hAnsi="Calibri Light"/>
                  <w:sz w:val="16"/>
                  <w:szCs w:val="16"/>
                  <w:lang w:val="en-US"/>
                </w:rPr>
                <w:delText>AS/NZS 2311:2000-Guide to the painting of buildings</w:delText>
              </w:r>
            </w:del>
            <w:ins w:id="10415" w:author="Ashan Asmone" w:date="2016-03-31T14:57:00Z">
              <w:r w:rsidR="000E40A0">
                <w:rPr>
                  <w:rFonts w:ascii="Calibri Light" w:hAnsi="Calibri Light"/>
                  <w:sz w:val="16"/>
                  <w:szCs w:val="16"/>
                  <w:lang w:val="en-US"/>
                </w:rPr>
                <w:t>AS/NZS 2311:2009 Guide to the painting of buildings</w:t>
              </w:r>
            </w:ins>
          </w:p>
          <w:p w14:paraId="70E5C3E8" w14:textId="77777777" w:rsidR="00C96283" w:rsidRPr="00BC0482" w:rsidRDefault="00C96283" w:rsidP="00BC0482">
            <w:pPr>
              <w:spacing w:after="120"/>
              <w:rPr>
                <w:rFonts w:ascii="Calibri Light" w:hAnsi="Calibri Light"/>
                <w:sz w:val="16"/>
                <w:szCs w:val="16"/>
                <w:lang w:val="en-US"/>
              </w:rPr>
            </w:pPr>
            <w:del w:id="10416" w:author="Ashan Asmone" w:date="2016-03-31T14:58:00Z">
              <w:r w:rsidRPr="00BC0482" w:rsidDel="000E40A0">
                <w:rPr>
                  <w:rFonts w:ascii="Calibri Light" w:hAnsi="Calibri Light"/>
                  <w:sz w:val="16"/>
                  <w:szCs w:val="16"/>
                  <w:lang w:val="en-US"/>
                </w:rPr>
                <w:delText>AS 3730.0-1991-Guide to the properties of paints for buildings - General information on the specification, purchasing and testing of paints</w:delText>
              </w:r>
            </w:del>
            <w:ins w:id="10417" w:author="Ashan Asmone" w:date="2016-03-31T14:58:00Z">
              <w:r w:rsidR="000E40A0">
                <w:rPr>
                  <w:rFonts w:ascii="Calibri Light" w:hAnsi="Calibri Light"/>
                  <w:sz w:val="16"/>
                  <w:szCs w:val="16"/>
                  <w:lang w:val="en-US"/>
                </w:rPr>
                <w:t>AS 3730.0-2006 Guide to the properties of paints for buildings - General information on the specification, purchasing and testing of paints</w:t>
              </w:r>
            </w:ins>
          </w:p>
          <w:p w14:paraId="39998395" w14:textId="77777777" w:rsidR="00C96283" w:rsidRPr="00BC0482" w:rsidRDefault="00C96283" w:rsidP="00BC0482">
            <w:pPr>
              <w:spacing w:after="120"/>
              <w:rPr>
                <w:rFonts w:ascii="Calibri Light" w:hAnsi="Calibri Light"/>
                <w:sz w:val="16"/>
                <w:szCs w:val="16"/>
                <w:lang w:val="en-US"/>
              </w:rPr>
            </w:pPr>
            <w:del w:id="10418" w:author="Ashan Asmone" w:date="2016-03-31T15:00:00Z">
              <w:r w:rsidRPr="00BC0482" w:rsidDel="000E40A0">
                <w:rPr>
                  <w:rFonts w:ascii="Calibri Light" w:hAnsi="Calibri Light"/>
                  <w:sz w:val="16"/>
                  <w:szCs w:val="16"/>
                  <w:lang w:val="en-US"/>
                </w:rPr>
                <w:delText>AS 3730.100-1994-Guide to the properties of paints for buildings - Introduction and list of guides</w:delText>
              </w:r>
            </w:del>
            <w:ins w:id="10419" w:author="Ashan Asmone" w:date="2016-03-31T15:00:00Z">
              <w:r w:rsidR="000E40A0">
                <w:rPr>
                  <w:rFonts w:ascii="Calibri Light" w:hAnsi="Calibri Light"/>
                  <w:sz w:val="16"/>
                  <w:szCs w:val="16"/>
                  <w:lang w:val="en-US"/>
                </w:rPr>
                <w:t>AS 3730.100-2006 Guide to the properties of paints for buildings - Introduction and list of guides</w:t>
              </w:r>
            </w:ins>
          </w:p>
          <w:p w14:paraId="5159BEF9" w14:textId="77777777" w:rsidR="00C96283" w:rsidRPr="00BC0482" w:rsidRDefault="00C96283" w:rsidP="00BC0482">
            <w:pPr>
              <w:spacing w:after="120"/>
              <w:rPr>
                <w:rFonts w:ascii="Calibri Light" w:hAnsi="Calibri Light"/>
                <w:sz w:val="16"/>
                <w:szCs w:val="16"/>
                <w:lang w:val="en-US"/>
              </w:rPr>
            </w:pPr>
            <w:del w:id="10420" w:author="Ashan Asmone" w:date="2016-03-31T15:02:00Z">
              <w:r w:rsidRPr="00BC0482" w:rsidDel="000E40A0">
                <w:rPr>
                  <w:rFonts w:ascii="Calibri Light" w:hAnsi="Calibri Light"/>
                  <w:sz w:val="16"/>
                  <w:szCs w:val="16"/>
                  <w:lang w:val="en-US"/>
                </w:rPr>
                <w:delText>HB 73.1-1995-Handbook of Australian Paint Standards - General</w:delText>
              </w:r>
            </w:del>
            <w:ins w:id="10421" w:author="Ashan Asmone" w:date="2016-03-31T15:02:00Z">
              <w:r w:rsidR="000E40A0">
                <w:rPr>
                  <w:rFonts w:ascii="Calibri Light" w:hAnsi="Calibri Light"/>
                  <w:sz w:val="16"/>
                  <w:szCs w:val="16"/>
                  <w:lang w:val="en-US"/>
                </w:rPr>
                <w:t>HB 73.1-2005 Handbook of Australian Paint Standards - General</w:t>
              </w:r>
            </w:ins>
          </w:p>
          <w:p w14:paraId="7B003A1C" w14:textId="77777777" w:rsidR="00C96283" w:rsidRPr="00BC0482" w:rsidRDefault="00C96283" w:rsidP="00BC0482">
            <w:pPr>
              <w:spacing w:after="120"/>
              <w:rPr>
                <w:rFonts w:ascii="Calibri Light" w:hAnsi="Calibri Light"/>
                <w:sz w:val="16"/>
                <w:szCs w:val="16"/>
                <w:lang w:val="en-US"/>
              </w:rPr>
            </w:pPr>
            <w:del w:id="10422" w:author="Ashan Asmone" w:date="2016-03-31T15:03:00Z">
              <w:r w:rsidRPr="00BC0482" w:rsidDel="000E40A0">
                <w:rPr>
                  <w:rFonts w:ascii="Calibri Light" w:hAnsi="Calibri Light"/>
                  <w:sz w:val="16"/>
                  <w:szCs w:val="16"/>
                  <w:lang w:val="en-US"/>
                </w:rPr>
                <w:delText>HB 73.2-1995-Handbook of Australian Paint Standards - Test methods</w:delText>
              </w:r>
            </w:del>
            <w:ins w:id="10423" w:author="Ashan Asmone" w:date="2016-03-31T15:03:00Z">
              <w:r w:rsidR="000E40A0">
                <w:rPr>
                  <w:rFonts w:ascii="Calibri Light" w:hAnsi="Calibri Light"/>
                  <w:sz w:val="16"/>
                  <w:szCs w:val="16"/>
                  <w:lang w:val="en-US"/>
                </w:rPr>
                <w:t>HB 73.2-2005 Handbook of Australian Paint Standards - Test methods</w:t>
              </w:r>
            </w:ins>
          </w:p>
          <w:p w14:paraId="52C23457"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1580.101.1:1999-Paints and related materials - Methods of test - Conditions of test - Temperature, humidity and airflow control</w:t>
            </w:r>
          </w:p>
          <w:p w14:paraId="7F5EC44B"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1580.107.2:1995-Paints and related materials - Methods of test - Determination of wet film thickness from wet film mass</w:t>
            </w:r>
          </w:p>
          <w:p w14:paraId="719D7784"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1580.408.5:1994-Paints and related materials - Methods of test - Adhesion - Pull-off test</w:t>
            </w:r>
          </w:p>
          <w:p w14:paraId="40FEEFF9"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1580.481.1.10:1998-Paints and related materials - Methods of test - Coatings - Exposed to weathering - Degree of flaking and peeling</w:t>
            </w:r>
          </w:p>
          <w:p w14:paraId="0F490864"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1580.481.1.13:1998-Paints and related materials - Methods of test - Coatings - Exposed to weathering - Degree of fungal or algal growth</w:t>
            </w:r>
          </w:p>
          <w:p w14:paraId="7FD38B23"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1580.481.1.9:1998-Paints and related materials - Methods of test - Coatings - Exposed to weathering - Degree of blistering</w:t>
            </w:r>
          </w:p>
          <w:p w14:paraId="718DC15C" w14:textId="77777777" w:rsidR="00401C5E" w:rsidRPr="00BC0482" w:rsidRDefault="00401C5E" w:rsidP="00BC0482">
            <w:pPr>
              <w:spacing w:after="120"/>
              <w:rPr>
                <w:rFonts w:ascii="Calibri Light" w:hAnsi="Calibri Light"/>
                <w:sz w:val="16"/>
                <w:szCs w:val="16"/>
                <w:lang w:val="en-US"/>
              </w:rPr>
            </w:pPr>
          </w:p>
        </w:tc>
      </w:tr>
      <w:tr w:rsidR="00401C5E" w:rsidRPr="004F3C8C" w14:paraId="700F7C39" w14:textId="77777777" w:rsidTr="00401C5E">
        <w:tc>
          <w:tcPr>
            <w:tcW w:w="685" w:type="dxa"/>
          </w:tcPr>
          <w:p w14:paraId="3D54104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5D023C47"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Waterproofing</w:t>
            </w:r>
          </w:p>
          <w:p w14:paraId="39CF559F" w14:textId="77777777" w:rsidR="00C96283" w:rsidRPr="00BC0482" w:rsidRDefault="00C96283" w:rsidP="00BC0482">
            <w:pPr>
              <w:spacing w:after="120"/>
              <w:rPr>
                <w:rFonts w:ascii="Calibri Light" w:hAnsi="Calibri Light"/>
                <w:sz w:val="16"/>
                <w:szCs w:val="16"/>
                <w:lang w:val="en-US"/>
              </w:rPr>
            </w:pPr>
            <w:del w:id="10424" w:author="Ashan Asmone" w:date="2016-03-31T13:37:00Z">
              <w:r w:rsidRPr="00BC0482" w:rsidDel="00E33639">
                <w:rPr>
                  <w:rFonts w:ascii="Calibri Light" w:hAnsi="Calibri Light"/>
                  <w:sz w:val="16"/>
                  <w:szCs w:val="16"/>
                  <w:lang w:val="en-US"/>
                </w:rPr>
                <w:delText>SS CP 82:1999- Code of practice- waterproofing of reinforced concrete buildings</w:delText>
              </w:r>
            </w:del>
            <w:ins w:id="10425" w:author="Ashan Asmone" w:date="2016-03-31T13:37:00Z">
              <w:r w:rsidR="00E33639">
                <w:rPr>
                  <w:rFonts w:ascii="Calibri Light" w:hAnsi="Calibri Light"/>
                  <w:sz w:val="16"/>
                  <w:szCs w:val="16"/>
                  <w:lang w:val="en-US"/>
                </w:rPr>
                <w:t>SS CP 82:1999- Code of practice- waterproofing of reinforced concrete buildings</w:t>
              </w:r>
            </w:ins>
          </w:p>
          <w:p w14:paraId="621488D4"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Concrete</w:t>
            </w:r>
          </w:p>
          <w:p w14:paraId="48D22593" w14:textId="77777777" w:rsidR="00C96283" w:rsidRPr="00BC0482" w:rsidRDefault="00C96283" w:rsidP="00BC0482">
            <w:pPr>
              <w:spacing w:after="120"/>
              <w:rPr>
                <w:rFonts w:ascii="Calibri Light" w:hAnsi="Calibri Light"/>
                <w:sz w:val="16"/>
                <w:szCs w:val="16"/>
                <w:lang w:val="en-US"/>
              </w:rPr>
            </w:pPr>
            <w:del w:id="10426" w:author="Ashan Senel Asmone" w:date="2016-03-21T13:53:00Z">
              <w:r w:rsidRPr="00BC0482" w:rsidDel="00EB11C2">
                <w:rPr>
                  <w:rFonts w:ascii="Calibri Light" w:hAnsi="Calibri Light"/>
                  <w:sz w:val="16"/>
                  <w:szCs w:val="16"/>
                  <w:lang w:val="en-US"/>
                </w:rPr>
                <w:delText>SS 26: 2000 Ordinary Portland Cement</w:delText>
              </w:r>
            </w:del>
            <w:ins w:id="10427" w:author="Ashan Senel Asmone" w:date="2016-03-21T13:53:00Z">
              <w:r w:rsidR="00EB11C2">
                <w:rPr>
                  <w:rFonts w:ascii="Calibri Light" w:hAnsi="Calibri Light"/>
                  <w:sz w:val="16"/>
                  <w:szCs w:val="16"/>
                  <w:lang w:val="en-US"/>
                </w:rPr>
                <w:t>SS EN 197 - 1 : 2014 Cement - Part 1 : Composition, specifications and conformity criteria for common cement/ SS EN 197 - 2 : 2014 Cement - Part 2 : Conformity evaluation</w:t>
              </w:r>
            </w:ins>
          </w:p>
          <w:p w14:paraId="40F85C35" w14:textId="77777777" w:rsidR="00C96283" w:rsidRPr="00BC0482" w:rsidRDefault="00C96283" w:rsidP="00BC0482">
            <w:pPr>
              <w:spacing w:after="120"/>
              <w:rPr>
                <w:rFonts w:ascii="Calibri Light" w:hAnsi="Calibri Light"/>
                <w:sz w:val="16"/>
                <w:szCs w:val="16"/>
                <w:lang w:val="en-US"/>
              </w:rPr>
            </w:pPr>
            <w:del w:id="10428" w:author="Ashan Senel Asmone" w:date="2016-03-21T20:46:00Z">
              <w:r w:rsidRPr="00BC0482" w:rsidDel="00901293">
                <w:rPr>
                  <w:rFonts w:ascii="Calibri Light" w:hAnsi="Calibri Light"/>
                  <w:sz w:val="16"/>
                  <w:szCs w:val="16"/>
                  <w:lang w:val="en-US"/>
                </w:rPr>
                <w:delText>SS 31 : 1998- Aggregates from natural sources for concrete</w:delText>
              </w:r>
            </w:del>
            <w:ins w:id="10429" w:author="Ashan Senel Asmone" w:date="2016-03-21T20:46:00Z">
              <w:r w:rsidR="00901293">
                <w:rPr>
                  <w:rFonts w:ascii="Calibri Light" w:hAnsi="Calibri Light"/>
                  <w:sz w:val="16"/>
                  <w:szCs w:val="16"/>
                  <w:lang w:val="en-US"/>
                </w:rPr>
                <w:t>SS EN 12620 : 2008 Specification for aggregates for concrete</w:t>
              </w:r>
            </w:ins>
          </w:p>
          <w:p w14:paraId="12F634FF" w14:textId="77777777" w:rsidR="00C96283" w:rsidRPr="00BC0482" w:rsidRDefault="00C96283" w:rsidP="00BC0482">
            <w:pPr>
              <w:spacing w:after="120"/>
              <w:rPr>
                <w:rFonts w:ascii="Calibri Light" w:hAnsi="Calibri Light"/>
                <w:sz w:val="16"/>
                <w:szCs w:val="16"/>
                <w:lang w:val="en-US"/>
              </w:rPr>
            </w:pPr>
            <w:del w:id="10430" w:author="Ashan Asmone" w:date="2016-03-31T13:45:00Z">
              <w:r w:rsidRPr="00BC0482" w:rsidDel="00E33639">
                <w:rPr>
                  <w:rFonts w:ascii="Calibri Light" w:hAnsi="Calibri Light"/>
                  <w:sz w:val="16"/>
                  <w:szCs w:val="16"/>
                  <w:lang w:val="en-US"/>
                </w:rPr>
                <w:delText>SS 32: Welded steel fabric for the reinforcement of concrete</w:delText>
              </w:r>
            </w:del>
            <w:ins w:id="10431" w:author="Ashan Asmone" w:date="2016-03-31T13:45:00Z">
              <w:r w:rsidR="00E33639">
                <w:rPr>
                  <w:rFonts w:ascii="Calibri Light" w:hAnsi="Calibri Light"/>
                  <w:sz w:val="16"/>
                  <w:szCs w:val="16"/>
                  <w:lang w:val="en-US"/>
                </w:rPr>
                <w:t>SS 32 Series - Welded steel fabric for the reinforcement of concrete</w:t>
              </w:r>
            </w:ins>
          </w:p>
          <w:p w14:paraId="0A5BE904" w14:textId="77777777" w:rsidR="00C96283" w:rsidRPr="00BC0482" w:rsidRDefault="00C96283" w:rsidP="00BC0482">
            <w:pPr>
              <w:spacing w:after="120"/>
              <w:rPr>
                <w:rFonts w:ascii="Calibri Light" w:hAnsi="Calibri Light"/>
                <w:sz w:val="16"/>
                <w:szCs w:val="16"/>
                <w:lang w:val="en-US"/>
              </w:rPr>
            </w:pPr>
            <w:del w:id="10432" w:author="Ashan Asmone" w:date="2016-03-31T13:48:00Z">
              <w:r w:rsidRPr="00BC0482" w:rsidDel="00E33639">
                <w:rPr>
                  <w:rFonts w:ascii="Calibri Light" w:hAnsi="Calibri Light"/>
                  <w:sz w:val="16"/>
                  <w:szCs w:val="16"/>
                  <w:lang w:val="en-US"/>
                </w:rPr>
                <w:delText>SS 78 : (1987-1992) -Testing concrete</w:delText>
              </w:r>
            </w:del>
          </w:p>
          <w:p w14:paraId="0306F1C8" w14:textId="77777777" w:rsidR="00C96283" w:rsidRPr="00BC0482" w:rsidRDefault="00C96283" w:rsidP="00BC0482">
            <w:pPr>
              <w:spacing w:after="120"/>
              <w:rPr>
                <w:rFonts w:ascii="Calibri Light" w:hAnsi="Calibri Light"/>
                <w:sz w:val="16"/>
                <w:szCs w:val="16"/>
                <w:lang w:val="en-US"/>
              </w:rPr>
            </w:pPr>
            <w:del w:id="10433" w:author="Ashan Asmone" w:date="2016-03-31T13:50:00Z">
              <w:r w:rsidRPr="00BC0482" w:rsidDel="00E33639">
                <w:rPr>
                  <w:rFonts w:ascii="Calibri Light" w:hAnsi="Calibri Light"/>
                  <w:sz w:val="16"/>
                  <w:szCs w:val="16"/>
                  <w:lang w:val="en-US"/>
                </w:rPr>
                <w:delText>SS 289: Ready Mix Concrete</w:delText>
              </w:r>
            </w:del>
            <w:ins w:id="10434"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r w:rsidRPr="00BC0482">
              <w:rPr>
                <w:rFonts w:ascii="Calibri Light" w:hAnsi="Calibri Light"/>
                <w:sz w:val="16"/>
                <w:szCs w:val="16"/>
                <w:lang w:val="en-US"/>
              </w:rPr>
              <w:t> </w:t>
            </w:r>
            <w:r w:rsidRPr="00BC0482">
              <w:rPr>
                <w:rFonts w:ascii="Calibri Light" w:hAnsi="Calibri Light"/>
                <w:sz w:val="16"/>
                <w:szCs w:val="16"/>
                <w:lang w:val="en-US"/>
              </w:rPr>
              <w:br/>
            </w:r>
            <w:r w:rsidRPr="00BC0482">
              <w:rPr>
                <w:rFonts w:ascii="Calibri Light" w:hAnsi="Calibri Light"/>
                <w:sz w:val="16"/>
                <w:szCs w:val="16"/>
                <w:lang w:val="en-US"/>
              </w:rPr>
              <w:br/>
            </w:r>
            <w:del w:id="10435" w:author="Ashan Senel Asmone" w:date="2016-03-21T20:53:00Z">
              <w:r w:rsidRPr="00BC0482" w:rsidDel="0088204E">
                <w:rPr>
                  <w:rFonts w:ascii="Calibri Light" w:hAnsi="Calibri Light"/>
                  <w:sz w:val="16"/>
                  <w:szCs w:val="16"/>
                  <w:lang w:val="en-US"/>
                </w:rPr>
                <w:delText>SS 320: Admixtures</w:delText>
              </w:r>
            </w:del>
            <w:ins w:id="10436"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0437"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0438"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3C764964" w14:textId="77777777" w:rsidR="00C96283" w:rsidRPr="00BC0482" w:rsidRDefault="00C96283" w:rsidP="00BC0482">
            <w:pPr>
              <w:spacing w:after="120"/>
              <w:rPr>
                <w:rFonts w:ascii="Calibri Light" w:hAnsi="Calibri Light"/>
                <w:sz w:val="16"/>
                <w:szCs w:val="16"/>
                <w:lang w:val="en-US"/>
              </w:rPr>
            </w:pPr>
            <w:del w:id="10439" w:author="Ashan Senel Asmone" w:date="2016-03-21T21:03:00Z">
              <w:r w:rsidRPr="00BC0482" w:rsidDel="0088204E">
                <w:rPr>
                  <w:rFonts w:ascii="Calibri Light" w:hAnsi="Calibri Light"/>
                  <w:sz w:val="16"/>
                  <w:szCs w:val="16"/>
                  <w:lang w:val="en-US"/>
                </w:rPr>
                <w:delText>SS 397 : Methods of testing cement</w:delText>
              </w:r>
            </w:del>
          </w:p>
          <w:p w14:paraId="20EA62F7"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Paints</w:t>
            </w:r>
          </w:p>
          <w:p w14:paraId="5AE35BD8" w14:textId="77777777" w:rsidR="00C96283" w:rsidRPr="00BC0482" w:rsidRDefault="00C96283" w:rsidP="00BC0482">
            <w:pPr>
              <w:spacing w:after="120"/>
              <w:rPr>
                <w:rFonts w:ascii="Calibri Light" w:hAnsi="Calibri Light"/>
                <w:sz w:val="16"/>
                <w:szCs w:val="16"/>
                <w:lang w:val="en-US"/>
              </w:rPr>
            </w:pPr>
            <w:del w:id="10440" w:author="Ashan Asmone" w:date="2016-03-31T13:55:00Z">
              <w:r w:rsidRPr="00BC0482" w:rsidDel="00E33639">
                <w:rPr>
                  <w:rFonts w:ascii="Calibri Light" w:hAnsi="Calibri Light"/>
                  <w:sz w:val="16"/>
                  <w:szCs w:val="16"/>
                  <w:lang w:val="en-US"/>
                </w:rPr>
                <w:delText>SS CP 22: Painting of buildings</w:delText>
              </w:r>
            </w:del>
            <w:ins w:id="10441" w:author="Ashan Asmone" w:date="2016-03-31T13:55:00Z">
              <w:r w:rsidR="00E33639">
                <w:rPr>
                  <w:rFonts w:ascii="Calibri Light" w:hAnsi="Calibri Light"/>
                  <w:sz w:val="16"/>
                  <w:szCs w:val="16"/>
                  <w:lang w:val="en-US"/>
                </w:rPr>
                <w:t>SS 542 : 2008 Code of practice for painting of buildings</w:t>
              </w:r>
            </w:ins>
          </w:p>
          <w:p w14:paraId="5F475D8F" w14:textId="77777777" w:rsidR="00C96283" w:rsidRPr="00BC0482" w:rsidRDefault="00C96283" w:rsidP="00BC0482">
            <w:pPr>
              <w:spacing w:after="120"/>
              <w:rPr>
                <w:rFonts w:ascii="Calibri Light" w:hAnsi="Calibri Light"/>
                <w:sz w:val="16"/>
                <w:szCs w:val="16"/>
                <w:lang w:val="en-US"/>
              </w:rPr>
            </w:pPr>
            <w:del w:id="10442" w:author="Ashan Asmone" w:date="2016-03-31T13:56:00Z">
              <w:r w:rsidRPr="00BC0482" w:rsidDel="00E33639">
                <w:rPr>
                  <w:rFonts w:ascii="Calibri Light" w:hAnsi="Calibri Light"/>
                  <w:sz w:val="16"/>
                  <w:szCs w:val="16"/>
                  <w:lang w:val="en-US"/>
                </w:rPr>
                <w:delText>SS 5: Methods of tests for paints, varnishes and related materials</w:delText>
              </w:r>
            </w:del>
            <w:ins w:id="10443" w:author="Ashan Asmone" w:date="2016-03-31T13:56:00Z">
              <w:r w:rsidR="00E33639">
                <w:rPr>
                  <w:rFonts w:ascii="Calibri Light" w:hAnsi="Calibri Light"/>
                  <w:sz w:val="16"/>
                  <w:szCs w:val="16"/>
                  <w:lang w:val="en-US"/>
                </w:rPr>
                <w:t>SS 5 Series - Methods of test for paints, varnishes and related materials</w:t>
              </w:r>
            </w:ins>
          </w:p>
          <w:p w14:paraId="4FDD2CF6" w14:textId="77777777" w:rsidR="00C96283" w:rsidRPr="00BC0482" w:rsidRDefault="00C96283" w:rsidP="00BC0482">
            <w:pPr>
              <w:spacing w:after="120"/>
              <w:rPr>
                <w:rFonts w:ascii="Calibri Light" w:hAnsi="Calibri Light"/>
                <w:sz w:val="16"/>
                <w:szCs w:val="16"/>
                <w:lang w:val="en-US"/>
              </w:rPr>
            </w:pPr>
            <w:del w:id="10444" w:author="Ashan Asmone" w:date="2016-03-31T13:57:00Z">
              <w:r w:rsidRPr="00BC0482" w:rsidDel="00492805">
                <w:rPr>
                  <w:rFonts w:ascii="Calibri Light" w:hAnsi="Calibri Light"/>
                  <w:sz w:val="16"/>
                  <w:szCs w:val="16"/>
                  <w:lang w:val="en-US"/>
                </w:rPr>
                <w:delText>SS 7: Paint: finishing, gloss enamel</w:delText>
              </w:r>
            </w:del>
            <w:ins w:id="10445" w:author="Ashan Asmone" w:date="2016-03-31T13:57:00Z">
              <w:r w:rsidR="00492805">
                <w:rPr>
                  <w:rFonts w:ascii="Calibri Light" w:hAnsi="Calibri Light"/>
                  <w:sz w:val="16"/>
                  <w:szCs w:val="16"/>
                  <w:lang w:val="en-US"/>
                </w:rPr>
                <w:t>SS 7 : 1998 Paint - Finishing, gloss enamel</w:t>
              </w:r>
            </w:ins>
          </w:p>
          <w:p w14:paraId="7312B66D" w14:textId="77777777" w:rsidR="00C96283" w:rsidRPr="00BC0482" w:rsidRDefault="00C96283" w:rsidP="00BC0482">
            <w:pPr>
              <w:spacing w:after="120"/>
              <w:rPr>
                <w:rFonts w:ascii="Calibri Light" w:hAnsi="Calibri Light"/>
                <w:sz w:val="16"/>
                <w:szCs w:val="16"/>
                <w:lang w:val="en-US"/>
              </w:rPr>
            </w:pPr>
            <w:del w:id="10446" w:author="Ashan Asmone" w:date="2016-03-31T13:58:00Z">
              <w:r w:rsidRPr="00BC0482" w:rsidDel="00492805">
                <w:rPr>
                  <w:rFonts w:ascii="Calibri Light" w:hAnsi="Calibri Light"/>
                  <w:sz w:val="16"/>
                  <w:szCs w:val="16"/>
                  <w:lang w:val="en-US"/>
                </w:rPr>
                <w:delText>SS 34: Undercoat for gloss enamel</w:delText>
              </w:r>
            </w:del>
            <w:ins w:id="10447" w:author="Ashan Asmone" w:date="2016-03-31T13:58:00Z">
              <w:r w:rsidR="00492805">
                <w:rPr>
                  <w:rFonts w:ascii="Calibri Light" w:hAnsi="Calibri Light"/>
                  <w:sz w:val="16"/>
                  <w:szCs w:val="16"/>
                  <w:lang w:val="en-US"/>
                </w:rPr>
                <w:t>SS 34 : 1998 Undercoat paint for gloss enamel</w:t>
              </w:r>
            </w:ins>
          </w:p>
          <w:p w14:paraId="2FED645E" w14:textId="77777777" w:rsidR="00C96283" w:rsidRPr="00BC0482" w:rsidRDefault="00C96283" w:rsidP="00BC0482">
            <w:pPr>
              <w:spacing w:after="120"/>
              <w:rPr>
                <w:rFonts w:ascii="Calibri Light" w:hAnsi="Calibri Light"/>
                <w:sz w:val="16"/>
                <w:szCs w:val="16"/>
                <w:lang w:val="en-US"/>
              </w:rPr>
            </w:pPr>
            <w:del w:id="10448" w:author="Ashan Asmone" w:date="2016-03-31T13:59:00Z">
              <w:r w:rsidRPr="00BC0482" w:rsidDel="00492805">
                <w:rPr>
                  <w:rFonts w:ascii="Calibri Light" w:hAnsi="Calibri Light"/>
                  <w:sz w:val="16"/>
                  <w:szCs w:val="16"/>
                  <w:lang w:val="en-US"/>
                </w:rPr>
                <w:delText>SS 150: Emulsion paints for decorative purposes</w:delText>
              </w:r>
            </w:del>
            <w:ins w:id="10449" w:author="Ashan Asmone" w:date="2016-03-31T13:59:00Z">
              <w:r w:rsidR="00492805">
                <w:rPr>
                  <w:rFonts w:ascii="Calibri Light" w:hAnsi="Calibri Light"/>
                  <w:sz w:val="16"/>
                  <w:szCs w:val="16"/>
                  <w:lang w:val="en-US"/>
                </w:rPr>
                <w:t>SS 150 : 1998 Emulsion paints for decorative purposes</w:t>
              </w:r>
            </w:ins>
          </w:p>
          <w:p w14:paraId="41302BDC" w14:textId="77777777" w:rsidR="00401C5E" w:rsidRPr="00BC0482" w:rsidRDefault="00401C5E" w:rsidP="00BC0482">
            <w:pPr>
              <w:spacing w:after="120"/>
              <w:rPr>
                <w:rFonts w:ascii="Calibri Light" w:hAnsi="Calibri Light"/>
                <w:sz w:val="16"/>
                <w:szCs w:val="16"/>
                <w:lang w:val="en-US"/>
              </w:rPr>
            </w:pPr>
          </w:p>
        </w:tc>
      </w:tr>
      <w:tr w:rsidR="00401C5E" w:rsidRPr="004F3C8C" w14:paraId="5484CA4D" w14:textId="77777777" w:rsidTr="00401C5E">
        <w:tc>
          <w:tcPr>
            <w:tcW w:w="685" w:type="dxa"/>
          </w:tcPr>
          <w:p w14:paraId="1D1D86BA"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10C65654"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Concrete</w:t>
            </w:r>
          </w:p>
          <w:p w14:paraId="23EA964E" w14:textId="77777777" w:rsidR="00C96283" w:rsidRPr="00BC0482" w:rsidRDefault="00C96283" w:rsidP="00BC0482">
            <w:pPr>
              <w:spacing w:after="120"/>
              <w:rPr>
                <w:rFonts w:ascii="Calibri Light" w:hAnsi="Calibri Light"/>
                <w:sz w:val="16"/>
                <w:szCs w:val="16"/>
                <w:lang w:val="en-US"/>
              </w:rPr>
            </w:pPr>
            <w:del w:id="10450" w:author="Jing Kai Toh" w:date="2016-05-11T17:32:00Z">
              <w:r w:rsidRPr="00BC0482" w:rsidDel="005B3846">
                <w:rPr>
                  <w:rFonts w:ascii="Calibri Light" w:hAnsi="Calibri Light"/>
                  <w:sz w:val="16"/>
                  <w:szCs w:val="16"/>
                  <w:lang w:val="en-US"/>
                </w:rPr>
                <w:delText>ISO 1920: 1976 Concrete tests -- Dimensions, tolerances and applicability of test specimens </w:delText>
              </w:r>
            </w:del>
            <w:ins w:id="10451" w:author="Jing Kai Toh" w:date="2016-05-11T17:32:00Z">
              <w:r w:rsidR="005B3846">
                <w:rPr>
                  <w:rFonts w:ascii="Calibri Light" w:hAnsi="Calibri Light"/>
                  <w:sz w:val="16"/>
                  <w:szCs w:val="16"/>
                  <w:lang w:val="en-US"/>
                </w:rPr>
                <w:t>ISO 1920-3:2004 Testing of concrete -- Part 3: Making and curing test specimens</w:t>
              </w:r>
            </w:ins>
            <w:r w:rsidRPr="00BC0482">
              <w:rPr>
                <w:rFonts w:ascii="Calibri Light" w:hAnsi="Calibri Light"/>
                <w:sz w:val="16"/>
                <w:szCs w:val="16"/>
                <w:lang w:val="en-US"/>
              </w:rPr>
              <w:br/>
            </w:r>
            <w:r w:rsidRPr="00BC0482">
              <w:rPr>
                <w:rFonts w:ascii="Calibri Light" w:hAnsi="Calibri Light"/>
                <w:sz w:val="16"/>
                <w:szCs w:val="16"/>
                <w:lang w:val="en-US"/>
              </w:rPr>
              <w:br/>
            </w:r>
            <w:del w:id="10452" w:author="Jing Kai Toh" w:date="2016-05-11T17:31:00Z">
              <w:r w:rsidRPr="00BC0482" w:rsidDel="005B3846">
                <w:rPr>
                  <w:rFonts w:ascii="Calibri Light" w:hAnsi="Calibri Light"/>
                  <w:sz w:val="16"/>
                  <w:szCs w:val="16"/>
                  <w:lang w:val="en-US"/>
                </w:rPr>
                <w:delText>ISO 2736-1: 1986 Concrete tests -- Test specimens -- Part 1: Sampling of fresh concrete</w:delText>
              </w:r>
            </w:del>
            <w:ins w:id="10453" w:author="Jing Kai Toh" w:date="2016-05-11T17:31:00Z">
              <w:r w:rsidR="005B3846">
                <w:rPr>
                  <w:rFonts w:ascii="Calibri Light" w:hAnsi="Calibri Light"/>
                  <w:sz w:val="16"/>
                  <w:szCs w:val="16"/>
                  <w:lang w:val="en-US"/>
                </w:rPr>
                <w:t>ISO 1920-1:2004 Testing of concrete -- Part 1: Sampling of fresh concrete</w:t>
              </w:r>
            </w:ins>
          </w:p>
          <w:p w14:paraId="7994F43E" w14:textId="77777777" w:rsidR="00C96283" w:rsidRPr="00BC0482" w:rsidRDefault="00C96283" w:rsidP="00BC0482">
            <w:pPr>
              <w:spacing w:after="120"/>
              <w:rPr>
                <w:rFonts w:ascii="Calibri Light" w:hAnsi="Calibri Light"/>
                <w:sz w:val="16"/>
                <w:szCs w:val="16"/>
                <w:lang w:val="en-US"/>
              </w:rPr>
            </w:pPr>
            <w:del w:id="10454" w:author="Jing Kai Toh" w:date="2016-05-11T17:30:00Z">
              <w:r w:rsidRPr="00BC0482" w:rsidDel="005B3846">
                <w:rPr>
                  <w:rFonts w:ascii="Calibri Light" w:hAnsi="Calibri Light"/>
                  <w:sz w:val="16"/>
                  <w:szCs w:val="16"/>
                  <w:lang w:val="en-US"/>
                </w:rPr>
                <w:delText>ISO 2736-2: 1986 Concrete tests -- Test specimens -- Part 2: Making and curing of test specimens for strength tests</w:delText>
              </w:r>
            </w:del>
            <w:ins w:id="10455" w:author="Jing Kai Toh" w:date="2016-05-11T17:30:00Z">
              <w:r w:rsidR="005B3846">
                <w:rPr>
                  <w:rFonts w:ascii="Calibri Light" w:hAnsi="Calibri Light"/>
                  <w:sz w:val="16"/>
                  <w:szCs w:val="16"/>
                  <w:lang w:val="en-US"/>
                </w:rPr>
                <w:t>ISO 1920-3:2004 Testing of concrete -- Part 3: Making and curing test specimens</w:t>
              </w:r>
            </w:ins>
          </w:p>
          <w:p w14:paraId="626ADA6B" w14:textId="77777777" w:rsidR="00C96283" w:rsidRPr="00BC0482" w:rsidRDefault="00C96283" w:rsidP="00BC0482">
            <w:pPr>
              <w:spacing w:after="120"/>
              <w:rPr>
                <w:rFonts w:ascii="Calibri Light" w:hAnsi="Calibri Light"/>
                <w:sz w:val="16"/>
                <w:szCs w:val="16"/>
                <w:lang w:val="en-US"/>
              </w:rPr>
            </w:pPr>
            <w:del w:id="10456" w:author="Jing Kai Toh" w:date="2016-05-11T17:27:00Z">
              <w:r w:rsidRPr="00BC0482" w:rsidDel="005B3846">
                <w:rPr>
                  <w:rFonts w:ascii="Calibri Light" w:hAnsi="Calibri Light"/>
                  <w:sz w:val="16"/>
                  <w:szCs w:val="16"/>
                  <w:lang w:val="en-US"/>
                </w:rPr>
                <w:delText>ISO 3766: 1995 Construction drawings -- Simplified representation of concrete reinforcement</w:delText>
              </w:r>
            </w:del>
            <w:ins w:id="10457" w:author="Jing Kai Toh" w:date="2016-05-11T17:27:00Z">
              <w:r w:rsidR="005B3846">
                <w:rPr>
                  <w:rFonts w:ascii="Calibri Light" w:hAnsi="Calibri Light"/>
                  <w:sz w:val="16"/>
                  <w:szCs w:val="16"/>
                  <w:lang w:val="en-US"/>
                </w:rPr>
                <w:t>ISO 3766:2003 Construction drawings -- Simplified representation of concrete reinforcement</w:t>
              </w:r>
            </w:ins>
          </w:p>
          <w:p w14:paraId="384A2A4A" w14:textId="77777777" w:rsidR="00C96283" w:rsidRPr="00BC0482" w:rsidRDefault="00C96283" w:rsidP="00BC0482">
            <w:pPr>
              <w:spacing w:after="120"/>
              <w:rPr>
                <w:rFonts w:ascii="Calibri Light" w:hAnsi="Calibri Light"/>
                <w:sz w:val="16"/>
                <w:szCs w:val="16"/>
                <w:lang w:val="en-US"/>
              </w:rPr>
            </w:pPr>
            <w:del w:id="10458" w:author="Jing Kai Toh" w:date="2016-05-11T17:25:00Z">
              <w:r w:rsidRPr="00BC0482" w:rsidDel="005B3846">
                <w:rPr>
                  <w:rFonts w:ascii="Calibri Light" w:hAnsi="Calibri Light"/>
                  <w:sz w:val="16"/>
                  <w:szCs w:val="16"/>
                  <w:lang w:val="en-US"/>
                </w:rPr>
                <w:delText>ISO 3893: 1977 Concrete -- Classification by compressive strength</w:delText>
              </w:r>
            </w:del>
            <w:ins w:id="10459" w:author="Jing Kai Toh" w:date="2016-05-11T17:25:00Z">
              <w:r w:rsidR="005B3846">
                <w:rPr>
                  <w:rFonts w:ascii="Calibri Light" w:hAnsi="Calibri Light"/>
                  <w:sz w:val="16"/>
                  <w:szCs w:val="16"/>
                  <w:lang w:val="en-US"/>
                </w:rPr>
                <w:t>ISO 3893:1977 Concrete -- Classification by compressive strength</w:t>
              </w:r>
            </w:ins>
          </w:p>
          <w:p w14:paraId="1045368C" w14:textId="77777777" w:rsidR="00C96283" w:rsidRPr="00BC0482" w:rsidRDefault="00C96283" w:rsidP="00BC0482">
            <w:pPr>
              <w:spacing w:after="120"/>
              <w:rPr>
                <w:rFonts w:ascii="Calibri Light" w:hAnsi="Calibri Light"/>
                <w:sz w:val="16"/>
                <w:szCs w:val="16"/>
                <w:lang w:val="en-US"/>
              </w:rPr>
            </w:pPr>
            <w:del w:id="10460" w:author="Jing Kai Toh" w:date="2016-05-11T17:24:00Z">
              <w:r w:rsidRPr="00BC0482" w:rsidDel="005B3846">
                <w:rPr>
                  <w:rFonts w:ascii="Calibri Light" w:hAnsi="Calibri Light"/>
                  <w:sz w:val="16"/>
                  <w:szCs w:val="16"/>
                  <w:lang w:val="en-US"/>
                </w:rPr>
                <w:delText>ISO 4012: 1978 Concrete -- Determination of compressive strength of test specimens</w:delText>
              </w:r>
            </w:del>
            <w:ins w:id="10461" w:author="Jing Kai Toh" w:date="2016-05-11T17:24:00Z">
              <w:r w:rsidR="005B3846">
                <w:rPr>
                  <w:rFonts w:ascii="Calibri Light" w:hAnsi="Calibri Light"/>
                  <w:sz w:val="16"/>
                  <w:szCs w:val="16"/>
                  <w:lang w:val="en-US"/>
                </w:rPr>
                <w:t>ISO 1920-4:2005 Testing of concrete -- Part 4: Strength of hardened concrete</w:t>
              </w:r>
            </w:ins>
          </w:p>
          <w:p w14:paraId="4A4A4E48" w14:textId="77777777" w:rsidR="00C96283" w:rsidRPr="00BC0482" w:rsidRDefault="00C96283" w:rsidP="00BC0482">
            <w:pPr>
              <w:spacing w:after="120"/>
              <w:rPr>
                <w:rFonts w:ascii="Calibri Light" w:hAnsi="Calibri Light"/>
                <w:sz w:val="16"/>
                <w:szCs w:val="16"/>
                <w:lang w:val="en-US"/>
              </w:rPr>
            </w:pPr>
            <w:del w:id="10462" w:author="Jing Kai Toh" w:date="2016-05-11T17:23:00Z">
              <w:r w:rsidRPr="00BC0482" w:rsidDel="005B3846">
                <w:rPr>
                  <w:rFonts w:ascii="Calibri Light" w:hAnsi="Calibri Light"/>
                  <w:sz w:val="16"/>
                  <w:szCs w:val="16"/>
                  <w:lang w:val="en-US"/>
                </w:rPr>
                <w:delText>ISO 4013: 1978 Concrete -- Determination of flexural strength of test specimens</w:delText>
              </w:r>
            </w:del>
            <w:ins w:id="10463" w:author="Jing Kai Toh" w:date="2016-05-11T17:23:00Z">
              <w:r w:rsidR="005B3846">
                <w:rPr>
                  <w:rFonts w:ascii="Calibri Light" w:hAnsi="Calibri Light"/>
                  <w:sz w:val="16"/>
                  <w:szCs w:val="16"/>
                  <w:lang w:val="en-US"/>
                </w:rPr>
                <w:t>ISO 1920-4:2005 Testing of concrete -- Part 4: Strength of hardened concrete</w:t>
              </w:r>
            </w:ins>
          </w:p>
          <w:p w14:paraId="1FAA0D8E" w14:textId="77777777" w:rsidR="00C96283" w:rsidRPr="00BC0482" w:rsidRDefault="00C96283" w:rsidP="00BC0482">
            <w:pPr>
              <w:spacing w:after="120"/>
              <w:rPr>
                <w:rFonts w:ascii="Calibri Light" w:hAnsi="Calibri Light"/>
                <w:sz w:val="16"/>
                <w:szCs w:val="16"/>
                <w:lang w:val="en-US"/>
              </w:rPr>
            </w:pPr>
            <w:del w:id="10464" w:author="Jing Kai Toh" w:date="2016-05-11T17:21:00Z">
              <w:r w:rsidRPr="00BC0482" w:rsidDel="005B3846">
                <w:rPr>
                  <w:rFonts w:ascii="Calibri Light" w:hAnsi="Calibri Light"/>
                  <w:sz w:val="16"/>
                  <w:szCs w:val="16"/>
                  <w:lang w:val="en-US"/>
                </w:rPr>
                <w:delText>ISO 4103: 1979 Concrete -- Classification of consistency</w:delText>
              </w:r>
            </w:del>
            <w:ins w:id="10465" w:author="Jing Kai Toh" w:date="2016-05-11T17:21:00Z">
              <w:r w:rsidR="005B3846">
                <w:rPr>
                  <w:rFonts w:ascii="Calibri Light" w:hAnsi="Calibri Light"/>
                  <w:sz w:val="16"/>
                  <w:szCs w:val="16"/>
                  <w:lang w:val="en-US"/>
                </w:rPr>
                <w:t>ISO 4103:1979 Concrete -- Classification of consistency</w:t>
              </w:r>
            </w:ins>
          </w:p>
          <w:p w14:paraId="59D6BB8E" w14:textId="77777777" w:rsidR="00C96283" w:rsidRPr="00BC0482" w:rsidRDefault="00C96283" w:rsidP="00BC0482">
            <w:pPr>
              <w:spacing w:after="120"/>
              <w:rPr>
                <w:rFonts w:ascii="Calibri Light" w:hAnsi="Calibri Light"/>
                <w:sz w:val="16"/>
                <w:szCs w:val="16"/>
                <w:lang w:val="en-US"/>
              </w:rPr>
            </w:pPr>
            <w:del w:id="10466" w:author="Jing Kai Toh" w:date="2016-05-11T17:20:00Z">
              <w:r w:rsidRPr="00BC0482" w:rsidDel="005B3846">
                <w:rPr>
                  <w:rFonts w:ascii="Calibri Light" w:hAnsi="Calibri Light"/>
                  <w:sz w:val="16"/>
                  <w:szCs w:val="16"/>
                  <w:lang w:val="en-US"/>
                </w:rPr>
                <w:delText>ISO 4108: 1980 Concrete -- Determination of tensile splitting strength of test specimens</w:delText>
              </w:r>
            </w:del>
            <w:ins w:id="10467" w:author="Jing Kai Toh" w:date="2016-05-11T17:20:00Z">
              <w:r w:rsidR="005B3846">
                <w:rPr>
                  <w:rFonts w:ascii="Calibri Light" w:hAnsi="Calibri Light"/>
                  <w:sz w:val="16"/>
                  <w:szCs w:val="16"/>
                  <w:lang w:val="en-US"/>
                </w:rPr>
                <w:t>ISO 1920-4:2005 Testing of concrete -- Part 4: Strength of hardened concrete</w:t>
              </w:r>
            </w:ins>
          </w:p>
          <w:p w14:paraId="1DE60E8E" w14:textId="77777777" w:rsidR="00C96283" w:rsidRPr="00BC0482" w:rsidRDefault="00C96283" w:rsidP="00BC0482">
            <w:pPr>
              <w:spacing w:after="120"/>
              <w:rPr>
                <w:rFonts w:ascii="Calibri Light" w:hAnsi="Calibri Light"/>
                <w:sz w:val="16"/>
                <w:szCs w:val="16"/>
                <w:lang w:val="en-US"/>
              </w:rPr>
            </w:pPr>
            <w:del w:id="10468" w:author="Jing Kai Toh" w:date="2016-05-11T17:19:00Z">
              <w:r w:rsidRPr="00BC0482" w:rsidDel="005B3846">
                <w:rPr>
                  <w:rFonts w:ascii="Calibri Light" w:hAnsi="Calibri Light"/>
                  <w:sz w:val="16"/>
                  <w:szCs w:val="16"/>
                  <w:lang w:val="en-US"/>
                </w:rPr>
                <w:delText>ISO 4109: 1980 Fresh concrete -- Determination of the consistency -- Slump test</w:delText>
              </w:r>
            </w:del>
            <w:ins w:id="10469" w:author="Jing Kai Toh" w:date="2016-05-11T17:19:00Z">
              <w:r w:rsidR="005B3846">
                <w:rPr>
                  <w:rFonts w:ascii="Calibri Light" w:hAnsi="Calibri Light"/>
                  <w:sz w:val="16"/>
                  <w:szCs w:val="16"/>
                  <w:lang w:val="en-US"/>
                </w:rPr>
                <w:t>ISO 1920-2:2005 Testing of concrete -- Part 2: Properties of fresh concrete</w:t>
              </w:r>
            </w:ins>
          </w:p>
          <w:p w14:paraId="1DC91A81" w14:textId="77777777" w:rsidR="00C96283" w:rsidRPr="00BC0482" w:rsidRDefault="00C96283" w:rsidP="00BC0482">
            <w:pPr>
              <w:spacing w:after="120"/>
              <w:rPr>
                <w:rFonts w:ascii="Calibri Light" w:hAnsi="Calibri Light"/>
                <w:sz w:val="16"/>
                <w:szCs w:val="16"/>
                <w:lang w:val="en-US"/>
              </w:rPr>
            </w:pPr>
            <w:del w:id="10470" w:author="Jing Kai Toh" w:date="2016-05-11T17:19:00Z">
              <w:r w:rsidRPr="00BC0482" w:rsidDel="005B3846">
                <w:rPr>
                  <w:rFonts w:ascii="Calibri Light" w:hAnsi="Calibri Light"/>
                  <w:sz w:val="16"/>
                  <w:szCs w:val="16"/>
                  <w:lang w:val="en-US"/>
                </w:rPr>
                <w:delText>ISO 4110: 1979 Fresh concrete -- Determination of the consistency -- Vebe test</w:delText>
              </w:r>
            </w:del>
            <w:ins w:id="10471" w:author="Jing Kai Toh" w:date="2016-05-11T17:19:00Z">
              <w:r w:rsidR="005B3846">
                <w:rPr>
                  <w:rFonts w:ascii="Calibri Light" w:hAnsi="Calibri Light"/>
                  <w:sz w:val="16"/>
                  <w:szCs w:val="16"/>
                  <w:lang w:val="en-US"/>
                </w:rPr>
                <w:t>ISO 1920-2:2005 Testing of concrete -- Part 2: Properties of fresh concrete</w:t>
              </w:r>
            </w:ins>
          </w:p>
          <w:p w14:paraId="470A9430" w14:textId="77777777" w:rsidR="00C96283" w:rsidRPr="00BC0482" w:rsidRDefault="00C96283" w:rsidP="00BC0482">
            <w:pPr>
              <w:spacing w:after="120"/>
              <w:rPr>
                <w:rFonts w:ascii="Calibri Light" w:hAnsi="Calibri Light"/>
                <w:sz w:val="16"/>
                <w:szCs w:val="16"/>
                <w:lang w:val="en-US"/>
              </w:rPr>
            </w:pPr>
            <w:del w:id="10472" w:author="Jing Kai Toh" w:date="2016-05-11T17:18:00Z">
              <w:r w:rsidRPr="00BC0482" w:rsidDel="005B3846">
                <w:rPr>
                  <w:rFonts w:ascii="Calibri Light" w:hAnsi="Calibri Light"/>
                  <w:sz w:val="16"/>
                  <w:szCs w:val="16"/>
                  <w:lang w:val="en-US"/>
                </w:rPr>
                <w:delText>ISO 4111: 1979 Fresh concrete -- Determination of consistency -- Degree of compactibility (Compaction index)</w:delText>
              </w:r>
            </w:del>
            <w:ins w:id="10473" w:author="Jing Kai Toh" w:date="2016-05-11T17:18:00Z">
              <w:r w:rsidR="005B3846">
                <w:rPr>
                  <w:rFonts w:ascii="Calibri Light" w:hAnsi="Calibri Light"/>
                  <w:sz w:val="16"/>
                  <w:szCs w:val="16"/>
                  <w:lang w:val="en-US"/>
                </w:rPr>
                <w:t>ISO 1920-2:2005 Testing of concrete -- Part 2: Properties of fresh concrete</w:t>
              </w:r>
            </w:ins>
          </w:p>
          <w:p w14:paraId="7BE3E0A8" w14:textId="77777777" w:rsidR="00C96283" w:rsidRPr="00BC0482" w:rsidRDefault="00C96283" w:rsidP="00BC0482">
            <w:pPr>
              <w:spacing w:after="120"/>
              <w:rPr>
                <w:rFonts w:ascii="Calibri Light" w:hAnsi="Calibri Light"/>
                <w:sz w:val="16"/>
                <w:szCs w:val="16"/>
                <w:lang w:val="en-US"/>
              </w:rPr>
            </w:pPr>
            <w:del w:id="10474" w:author="Jing Kai Toh" w:date="2016-05-11T17:14:00Z">
              <w:r w:rsidRPr="00BC0482" w:rsidDel="004B5EE0">
                <w:rPr>
                  <w:rFonts w:ascii="Calibri Light" w:hAnsi="Calibri Light"/>
                  <w:sz w:val="16"/>
                  <w:szCs w:val="16"/>
                  <w:lang w:val="en-US"/>
                </w:rPr>
                <w:delText>ISO 4635: 1982 Rubber, vulcanized -- Preformed compression seals for use between concrete motorway paving sections -- Specification for material</w:delText>
              </w:r>
            </w:del>
            <w:ins w:id="10475" w:author="Jing Kai Toh" w:date="2016-05-11T17:14:00Z">
              <w:r w:rsidR="004B5EE0">
                <w:rPr>
                  <w:rFonts w:ascii="Calibri Light" w:hAnsi="Calibri Light"/>
                  <w:sz w:val="16"/>
                  <w:szCs w:val="16"/>
                  <w:lang w:val="en-US"/>
                </w:rPr>
                <w:t>ISO 4635:2011 Rubber, vulcanized -- Preformed joint seals for use between concrete paving sections of highways -- Specification</w:t>
              </w:r>
            </w:ins>
          </w:p>
          <w:p w14:paraId="702E8A75" w14:textId="77777777" w:rsidR="00C96283" w:rsidRPr="00BC0482" w:rsidRDefault="00C96283" w:rsidP="00BC0482">
            <w:pPr>
              <w:spacing w:after="120"/>
              <w:rPr>
                <w:rFonts w:ascii="Calibri Light" w:hAnsi="Calibri Light"/>
                <w:sz w:val="16"/>
                <w:szCs w:val="16"/>
                <w:lang w:val="en-US"/>
              </w:rPr>
            </w:pPr>
            <w:del w:id="10476" w:author="Jing Kai Toh" w:date="2016-05-11T17:12:00Z">
              <w:r w:rsidRPr="00BC0482" w:rsidDel="004B5EE0">
                <w:rPr>
                  <w:rFonts w:ascii="Calibri Light" w:hAnsi="Calibri Light"/>
                  <w:sz w:val="16"/>
                  <w:szCs w:val="16"/>
                  <w:lang w:val="en-US"/>
                </w:rPr>
                <w:delText>ISO 4848: 1980 Concrete -- Determination of air content of freshly mixed concrete -- Pressure method</w:delText>
              </w:r>
            </w:del>
            <w:ins w:id="10477" w:author="Jing Kai Toh" w:date="2016-05-11T17:12:00Z">
              <w:r w:rsidR="004B5EE0">
                <w:rPr>
                  <w:rFonts w:ascii="Calibri Light" w:hAnsi="Calibri Light"/>
                  <w:sz w:val="16"/>
                  <w:szCs w:val="16"/>
                  <w:lang w:val="en-US"/>
                </w:rPr>
                <w:t>ISO 1920-2:2005 Testing of concrete -- Part 2: Properties of fresh concrete</w:t>
              </w:r>
            </w:ins>
          </w:p>
          <w:p w14:paraId="4482AD67" w14:textId="77777777" w:rsidR="00C96283" w:rsidRPr="00BC0482" w:rsidRDefault="00C96283" w:rsidP="00BC0482">
            <w:pPr>
              <w:spacing w:after="120"/>
              <w:rPr>
                <w:rFonts w:ascii="Calibri Light" w:hAnsi="Calibri Light"/>
                <w:sz w:val="16"/>
                <w:szCs w:val="16"/>
                <w:lang w:val="en-US"/>
              </w:rPr>
            </w:pPr>
            <w:del w:id="10478" w:author="Jing Kai Toh" w:date="2016-05-11T17:12:00Z">
              <w:r w:rsidRPr="00BC0482" w:rsidDel="004B5EE0">
                <w:rPr>
                  <w:rFonts w:ascii="Calibri Light" w:hAnsi="Calibri Light"/>
                  <w:sz w:val="16"/>
                  <w:szCs w:val="16"/>
                  <w:lang w:val="en-US"/>
                </w:rPr>
                <w:delText>ISO 6274: 1982 Concrete -- Sieve analysis of aggregates</w:delText>
              </w:r>
            </w:del>
            <w:ins w:id="10479" w:author="Jing Kai Toh" w:date="2016-05-11T17:12:00Z">
              <w:r w:rsidR="004B5EE0">
                <w:rPr>
                  <w:rFonts w:ascii="Calibri Light" w:hAnsi="Calibri Light"/>
                  <w:sz w:val="16"/>
                  <w:szCs w:val="16"/>
                  <w:lang w:val="en-US"/>
                </w:rPr>
                <w:t>ISO 6274:1982 Concrete -- Sieve analysis of aggregates</w:t>
              </w:r>
            </w:ins>
          </w:p>
          <w:p w14:paraId="64432ED8" w14:textId="77777777" w:rsidR="00C96283" w:rsidRPr="00BC0482" w:rsidRDefault="00C96283" w:rsidP="00BC0482">
            <w:pPr>
              <w:spacing w:after="120"/>
              <w:rPr>
                <w:rFonts w:ascii="Calibri Light" w:hAnsi="Calibri Light"/>
                <w:sz w:val="16"/>
                <w:szCs w:val="16"/>
                <w:lang w:val="en-US"/>
              </w:rPr>
            </w:pPr>
            <w:del w:id="10480" w:author="Jing Kai Toh" w:date="2016-05-11T17:11:00Z">
              <w:r w:rsidRPr="00BC0482" w:rsidDel="004B5EE0">
                <w:rPr>
                  <w:rFonts w:ascii="Calibri Light" w:hAnsi="Calibri Light"/>
                  <w:sz w:val="16"/>
                  <w:szCs w:val="16"/>
                  <w:lang w:val="en-US"/>
                </w:rPr>
                <w:delText>ISO 6275: 1982 Concrete, hardened -- Determination of density</w:delText>
              </w:r>
            </w:del>
            <w:ins w:id="10481" w:author="Jing Kai Toh" w:date="2016-05-11T17:11:00Z">
              <w:r w:rsidR="004B5EE0">
                <w:rPr>
                  <w:rFonts w:ascii="Calibri Light" w:hAnsi="Calibri Light"/>
                  <w:sz w:val="16"/>
                  <w:szCs w:val="16"/>
                  <w:lang w:val="en-US"/>
                </w:rPr>
                <w:t>ISO 1920-5:2004 Testing of concrete -- Part 5: Properties of hardened concrete other than strength</w:t>
              </w:r>
            </w:ins>
          </w:p>
          <w:p w14:paraId="0068F9ED" w14:textId="77777777" w:rsidR="00C96283" w:rsidRPr="00BC0482" w:rsidRDefault="00C96283" w:rsidP="00BC0482">
            <w:pPr>
              <w:spacing w:after="120"/>
              <w:rPr>
                <w:rFonts w:ascii="Calibri Light" w:hAnsi="Calibri Light"/>
                <w:sz w:val="16"/>
                <w:szCs w:val="16"/>
                <w:lang w:val="en-US"/>
              </w:rPr>
            </w:pPr>
            <w:del w:id="10482" w:author="Jing Kai Toh" w:date="2016-05-11T17:10:00Z">
              <w:r w:rsidRPr="00BC0482" w:rsidDel="004B5EE0">
                <w:rPr>
                  <w:rFonts w:ascii="Calibri Light" w:hAnsi="Calibri Light"/>
                  <w:sz w:val="16"/>
                  <w:szCs w:val="16"/>
                  <w:lang w:val="en-US"/>
                </w:rPr>
                <w:delText>ISO 6276: 1982 Concrete, compacted fresh -- Determination of density</w:delText>
              </w:r>
            </w:del>
            <w:ins w:id="10483" w:author="Jing Kai Toh" w:date="2016-05-11T17:10:00Z">
              <w:r w:rsidR="004B5EE0">
                <w:rPr>
                  <w:rFonts w:ascii="Calibri Light" w:hAnsi="Calibri Light"/>
                  <w:sz w:val="16"/>
                  <w:szCs w:val="16"/>
                  <w:lang w:val="en-US"/>
                </w:rPr>
                <w:t>ISO 1920-2:2005 Testing of concrete -- Part 2: Properties of fresh concrete</w:t>
              </w:r>
            </w:ins>
          </w:p>
          <w:p w14:paraId="5648AA53" w14:textId="77777777" w:rsidR="00C96283" w:rsidRPr="00BC0482" w:rsidRDefault="00C96283" w:rsidP="00BC0482">
            <w:pPr>
              <w:spacing w:after="120"/>
              <w:rPr>
                <w:rFonts w:ascii="Calibri Light" w:hAnsi="Calibri Light"/>
                <w:sz w:val="16"/>
                <w:szCs w:val="16"/>
                <w:lang w:val="en-US"/>
              </w:rPr>
            </w:pPr>
            <w:del w:id="10484" w:author="Jing Kai Toh" w:date="2016-05-11T17:09:00Z">
              <w:r w:rsidRPr="00BC0482" w:rsidDel="004B5EE0">
                <w:rPr>
                  <w:rFonts w:ascii="Calibri Light" w:hAnsi="Calibri Light"/>
                  <w:sz w:val="16"/>
                  <w:szCs w:val="16"/>
                  <w:lang w:val="en-US"/>
                </w:rPr>
                <w:delText>ISO 6782: 1982 Aggregates for concrete -- Determination of bulk density</w:delText>
              </w:r>
            </w:del>
            <w:ins w:id="10485" w:author="Jing Kai Toh" w:date="2016-05-11T17:09:00Z">
              <w:r w:rsidR="004B5EE0">
                <w:rPr>
                  <w:rFonts w:ascii="Calibri Light" w:hAnsi="Calibri Light"/>
                  <w:sz w:val="16"/>
                  <w:szCs w:val="16"/>
                  <w:lang w:val="en-US"/>
                </w:rPr>
                <w:t>ISO 6782:1982 Aggregates for concrete -- Determination of bulk density</w:t>
              </w:r>
            </w:ins>
          </w:p>
          <w:p w14:paraId="3CBB18F5" w14:textId="77777777" w:rsidR="00C96283" w:rsidRPr="00BC0482" w:rsidRDefault="00C96283" w:rsidP="00BC0482">
            <w:pPr>
              <w:spacing w:after="120"/>
              <w:rPr>
                <w:rFonts w:ascii="Calibri Light" w:hAnsi="Calibri Light"/>
                <w:sz w:val="16"/>
                <w:szCs w:val="16"/>
                <w:lang w:val="en-US"/>
              </w:rPr>
            </w:pPr>
            <w:del w:id="10486" w:author="Jing Kai Toh" w:date="2016-05-11T17:07:00Z">
              <w:r w:rsidRPr="00BC0482" w:rsidDel="004B5EE0">
                <w:rPr>
                  <w:rFonts w:ascii="Calibri Light" w:hAnsi="Calibri Light"/>
                  <w:sz w:val="16"/>
                  <w:szCs w:val="16"/>
                  <w:lang w:val="en-US"/>
                </w:rPr>
                <w:delText>ISO 6783: 1982 Coarse aggregates for concrete -- Determination of particle density and water absorption -- Hydrostatic balance method</w:delText>
              </w:r>
            </w:del>
            <w:ins w:id="10487" w:author="Jing Kai Toh" w:date="2016-05-11T17:07:00Z">
              <w:r w:rsidR="004B5EE0">
                <w:rPr>
                  <w:rFonts w:ascii="Calibri Light" w:hAnsi="Calibri Light"/>
                  <w:sz w:val="16"/>
                  <w:szCs w:val="16"/>
                  <w:lang w:val="en-US"/>
                </w:rPr>
                <w:t>ISO 6783:1982 Coarse aggregates for concrete -- Determination of particle density and water absorption -- Hydrostatic balance method</w:t>
              </w:r>
            </w:ins>
          </w:p>
          <w:p w14:paraId="70B938F5" w14:textId="77777777" w:rsidR="00C96283" w:rsidRPr="00BC0482" w:rsidRDefault="00C96283" w:rsidP="00BC0482">
            <w:pPr>
              <w:spacing w:after="120"/>
              <w:rPr>
                <w:rFonts w:ascii="Calibri Light" w:hAnsi="Calibri Light"/>
                <w:sz w:val="16"/>
                <w:szCs w:val="16"/>
                <w:lang w:val="en-US"/>
              </w:rPr>
            </w:pPr>
            <w:del w:id="10488" w:author="Jing Kai Toh" w:date="2016-05-11T17:06:00Z">
              <w:r w:rsidRPr="00BC0482" w:rsidDel="004B5EE0">
                <w:rPr>
                  <w:rFonts w:ascii="Calibri Light" w:hAnsi="Calibri Light"/>
                  <w:sz w:val="16"/>
                  <w:szCs w:val="16"/>
                  <w:lang w:val="en-US"/>
                </w:rPr>
                <w:delText>ISO 6784: 1982 Concrete -- Determination of static modulus of elasticity in compression</w:delText>
              </w:r>
            </w:del>
            <w:ins w:id="10489" w:author="Jing Kai Toh" w:date="2016-05-11T17:06:00Z">
              <w:r w:rsidR="004B5EE0">
                <w:rPr>
                  <w:rFonts w:ascii="Calibri Light" w:hAnsi="Calibri Light"/>
                  <w:sz w:val="16"/>
                  <w:szCs w:val="16"/>
                  <w:lang w:val="en-US"/>
                </w:rPr>
                <w:t>ISO 1920-10:2010 Testing of concrete -- Part 10: Determination of static modulus of elasticity in compression</w:t>
              </w:r>
            </w:ins>
          </w:p>
          <w:p w14:paraId="0CCAF390" w14:textId="77777777" w:rsidR="00C96283" w:rsidRPr="00BC0482" w:rsidRDefault="00C96283" w:rsidP="00BC0482">
            <w:pPr>
              <w:spacing w:after="120"/>
              <w:rPr>
                <w:rFonts w:ascii="Calibri Light" w:hAnsi="Calibri Light"/>
                <w:sz w:val="16"/>
                <w:szCs w:val="16"/>
                <w:lang w:val="en-US"/>
              </w:rPr>
            </w:pPr>
            <w:del w:id="10490" w:author="Jing Kai Toh" w:date="2016-05-11T17:05:00Z">
              <w:r w:rsidRPr="00BC0482" w:rsidDel="004B5EE0">
                <w:rPr>
                  <w:rFonts w:ascii="Calibri Light" w:hAnsi="Calibri Light"/>
                  <w:sz w:val="16"/>
                  <w:szCs w:val="16"/>
                  <w:lang w:val="en-US"/>
                </w:rPr>
                <w:delText>ISO 7033: 1987 Fine and coarse aggregates for concrete -- Determination of the particle mass-per-volume and water absorption -- Pycnometer method</w:delText>
              </w:r>
            </w:del>
            <w:ins w:id="10491" w:author="Jing Kai Toh" w:date="2016-05-11T17:05:00Z">
              <w:r w:rsidR="004B5EE0">
                <w:rPr>
                  <w:rFonts w:ascii="Calibri Light" w:hAnsi="Calibri Light"/>
                  <w:sz w:val="16"/>
                  <w:szCs w:val="16"/>
                  <w:lang w:val="en-US"/>
                </w:rPr>
                <w:t>ISO 7033:1987 Fine and coarse aggregates for concrete -- Determination of the particle mass-per-volume and water absorption -- Pycnometer method</w:t>
              </w:r>
            </w:ins>
          </w:p>
          <w:p w14:paraId="60EE85CC"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Steel</w:t>
            </w:r>
          </w:p>
          <w:p w14:paraId="398FBC93"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6934-1: 1991 Steel for the prestressing of concrete -- Part 1: General requirements</w:t>
            </w:r>
          </w:p>
          <w:p w14:paraId="5A422898"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6934-2: 1991 Steel for the prestressing of concrete -- Part 2: Cold-drawn wire</w:t>
            </w:r>
          </w:p>
          <w:p w14:paraId="371C3D37"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6934-3: 1991 Steel for the prestressing of concrete -- Part 3: Quenched and tempered wire</w:t>
            </w:r>
          </w:p>
          <w:p w14:paraId="51653355"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6934-4: 1991 Steel for the prestressing of concrete -- Part 4: Strand</w:t>
            </w:r>
          </w:p>
          <w:p w14:paraId="326F213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6934-5: 1991 Steel for the prestressing of concrete -- Part 5: Hot-rolled steel bars with or without subsequent processing</w:t>
            </w:r>
          </w:p>
          <w:p w14:paraId="6C5B076F"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6935-1: 1991 Steel for the reinforcement of concrete -- Part 1: Plain bars</w:t>
            </w:r>
          </w:p>
          <w:p w14:paraId="7B392B33"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6935-2: 1991 Steel for the reinforcement of concrete -- Part 2: Ribbed bars</w:t>
            </w:r>
          </w:p>
          <w:p w14:paraId="5B3B49B9" w14:textId="77777777" w:rsidR="00C96283" w:rsidRPr="00BC0482" w:rsidDel="00AD1EC2" w:rsidRDefault="00AD1EC2" w:rsidP="00BC0482">
            <w:pPr>
              <w:spacing w:after="120"/>
              <w:rPr>
                <w:del w:id="10492" w:author="Jing Kai Toh" w:date="2016-05-12T14:07:00Z"/>
                <w:rFonts w:ascii="Calibri Light" w:hAnsi="Calibri Light"/>
                <w:sz w:val="16"/>
                <w:szCs w:val="16"/>
                <w:lang w:val="en-US"/>
              </w:rPr>
            </w:pPr>
            <w:ins w:id="10493" w:author="Jing Kai Toh" w:date="2016-05-12T14:07:00Z">
              <w:r w:rsidRPr="00AD1EC2">
                <w:rPr>
                  <w:rFonts w:ascii="Calibri Light" w:hAnsi="Calibri Light"/>
                  <w:sz w:val="16"/>
                  <w:szCs w:val="16"/>
                  <w:lang w:val="en-US"/>
                </w:rPr>
                <w:t>ISO 6935-3:1992 Steel for the reinforcement of concrete -- Part 3: Welded fabric</w:t>
              </w:r>
            </w:ins>
            <w:del w:id="10494" w:author="Jing Kai Toh" w:date="2016-05-12T14:07:00Z">
              <w:r w:rsidR="00C96283" w:rsidRPr="00BC0482" w:rsidDel="00AD1EC2">
                <w:rPr>
                  <w:rFonts w:ascii="Calibri Light" w:hAnsi="Calibri Light"/>
                  <w:sz w:val="16"/>
                  <w:szCs w:val="16"/>
                  <w:lang w:val="en-US"/>
                </w:rPr>
                <w:delText>ISO 6935-3: 1992 Steel for the reinforcement of concrete -- Part 3: Welded fabric</w:delText>
              </w:r>
            </w:del>
          </w:p>
          <w:p w14:paraId="0C882456"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Paints</w:t>
            </w:r>
          </w:p>
          <w:p w14:paraId="5DE6C0D2" w14:textId="77777777" w:rsidR="00C96283" w:rsidRPr="00BC0482" w:rsidRDefault="00C96283" w:rsidP="00BC0482">
            <w:pPr>
              <w:spacing w:after="120"/>
              <w:rPr>
                <w:rFonts w:ascii="Calibri Light" w:hAnsi="Calibri Light"/>
                <w:sz w:val="16"/>
                <w:szCs w:val="16"/>
                <w:lang w:val="en-US"/>
              </w:rPr>
            </w:pPr>
            <w:del w:id="10495" w:author="Ashan Asmone" w:date="2016-03-31T15:47:00Z">
              <w:r w:rsidRPr="00BC0482" w:rsidDel="00A010C7">
                <w:rPr>
                  <w:rFonts w:ascii="Calibri Light" w:hAnsi="Calibri Light"/>
                  <w:sz w:val="16"/>
                  <w:szCs w:val="16"/>
                  <w:lang w:val="en-US"/>
                </w:rPr>
                <w:delText>ISO 1513: 1992 Paints and varnishes -- Examination and preparation of samples for testing</w:delText>
              </w:r>
            </w:del>
            <w:ins w:id="10496" w:author="Ashan Asmone" w:date="2016-03-31T15:47:00Z">
              <w:r w:rsidR="00A010C7">
                <w:rPr>
                  <w:rFonts w:ascii="Calibri Light" w:hAnsi="Calibri Light"/>
                  <w:sz w:val="16"/>
                  <w:szCs w:val="16"/>
                  <w:lang w:val="en-US"/>
                </w:rPr>
                <w:t>ISO 1513:2010 Paints and varnishes -- Examination and preparation of test samples</w:t>
              </w:r>
            </w:ins>
          </w:p>
          <w:p w14:paraId="7880205D" w14:textId="77777777" w:rsidR="00C96283" w:rsidRPr="00BC0482" w:rsidRDefault="00C96283" w:rsidP="00BC0482">
            <w:pPr>
              <w:spacing w:after="120"/>
              <w:rPr>
                <w:rFonts w:ascii="Calibri Light" w:hAnsi="Calibri Light"/>
                <w:sz w:val="16"/>
                <w:szCs w:val="16"/>
                <w:lang w:val="en-US"/>
              </w:rPr>
            </w:pPr>
            <w:del w:id="10497" w:author="Ashan Asmone" w:date="2016-03-31T15:48:00Z">
              <w:r w:rsidRPr="00BC0482" w:rsidDel="00A010C7">
                <w:rPr>
                  <w:rFonts w:ascii="Calibri Light" w:hAnsi="Calibri Light"/>
                  <w:sz w:val="16"/>
                  <w:szCs w:val="16"/>
                  <w:lang w:val="en-US"/>
                </w:rPr>
                <w:delText>ISO 1514: 1993 Paints and varnishes -- Standard panels for testing</w:delText>
              </w:r>
            </w:del>
            <w:ins w:id="10498" w:author="Ashan Asmone" w:date="2016-03-31T15:48:00Z">
              <w:r w:rsidR="00A010C7">
                <w:rPr>
                  <w:rFonts w:ascii="Calibri Light" w:hAnsi="Calibri Light"/>
                  <w:sz w:val="16"/>
                  <w:szCs w:val="16"/>
                  <w:lang w:val="en-US"/>
                </w:rPr>
                <w:t>ISO 1514:2004 Paints and varnishes -- Standard panels for testing</w:t>
              </w:r>
            </w:ins>
          </w:p>
          <w:p w14:paraId="66667516" w14:textId="77777777" w:rsidR="00C96283" w:rsidRPr="00BC0482" w:rsidRDefault="00C96283" w:rsidP="00BC0482">
            <w:pPr>
              <w:spacing w:after="120"/>
              <w:rPr>
                <w:rFonts w:ascii="Calibri Light" w:hAnsi="Calibri Light"/>
                <w:sz w:val="16"/>
                <w:szCs w:val="16"/>
                <w:lang w:val="en-US"/>
              </w:rPr>
            </w:pPr>
            <w:del w:id="10499" w:author="Ashan Asmone" w:date="2016-03-31T15:49:00Z">
              <w:r w:rsidRPr="00BC0482" w:rsidDel="00A010C7">
                <w:rPr>
                  <w:rFonts w:ascii="Calibri Light" w:hAnsi="Calibri Light"/>
                  <w:sz w:val="16"/>
                  <w:szCs w:val="16"/>
                  <w:lang w:val="en-US"/>
                </w:rPr>
                <w:delText>ISO 1516: 1981 Paints, varnishes, petroleum and related products -- Flash/no flash test -- Closed cup equilibrium method</w:delText>
              </w:r>
            </w:del>
            <w:ins w:id="10500" w:author="Ashan Asmone" w:date="2016-03-31T15:49:00Z">
              <w:r w:rsidR="00A010C7">
                <w:rPr>
                  <w:rFonts w:ascii="Calibri Light" w:hAnsi="Calibri Light"/>
                  <w:sz w:val="16"/>
                  <w:szCs w:val="16"/>
                  <w:lang w:val="en-US"/>
                </w:rPr>
                <w:t>ISO 1516:2002 Determination of flash/no flash -- Closed cup equilibrium method</w:t>
              </w:r>
            </w:ins>
          </w:p>
          <w:p w14:paraId="03A6BD04" w14:textId="77777777" w:rsidR="00C96283" w:rsidRPr="00BC0482" w:rsidRDefault="00C96283" w:rsidP="00BC0482">
            <w:pPr>
              <w:spacing w:after="120"/>
              <w:rPr>
                <w:rFonts w:ascii="Calibri Light" w:hAnsi="Calibri Light"/>
                <w:sz w:val="16"/>
                <w:szCs w:val="16"/>
                <w:lang w:val="en-US"/>
              </w:rPr>
            </w:pPr>
            <w:del w:id="10501" w:author="Ashan Asmone" w:date="2016-03-31T15:50:00Z">
              <w:r w:rsidRPr="00BC0482" w:rsidDel="00A010C7">
                <w:rPr>
                  <w:rFonts w:ascii="Calibri Light" w:hAnsi="Calibri Light"/>
                  <w:sz w:val="16"/>
                  <w:szCs w:val="16"/>
                  <w:lang w:val="en-US"/>
                </w:rPr>
                <w:delText>ISO 1517: 1973 Paints and varnishes -- Surface-drying test -- Ballotini method</w:delText>
              </w:r>
            </w:del>
            <w:ins w:id="10502" w:author="Ashan Asmone" w:date="2016-03-31T15:50:00Z">
              <w:r w:rsidR="00A010C7">
                <w:rPr>
                  <w:rFonts w:ascii="Calibri Light" w:hAnsi="Calibri Light"/>
                  <w:sz w:val="16"/>
                  <w:szCs w:val="16"/>
                  <w:lang w:val="en-US"/>
                </w:rPr>
                <w:t>ISO 9117-3:2010 Paints and varnishes -- Drying tests -- Part 3: Surface-drying test using ballotini</w:t>
              </w:r>
            </w:ins>
          </w:p>
          <w:p w14:paraId="2EADE4C6" w14:textId="77777777" w:rsidR="00C96283" w:rsidRPr="00BC0482" w:rsidRDefault="00C96283" w:rsidP="00BC0482">
            <w:pPr>
              <w:spacing w:after="120"/>
              <w:rPr>
                <w:rFonts w:ascii="Calibri Light" w:hAnsi="Calibri Light"/>
                <w:sz w:val="16"/>
                <w:szCs w:val="16"/>
                <w:lang w:val="en-US"/>
              </w:rPr>
            </w:pPr>
            <w:del w:id="10503" w:author="Ashan Asmone" w:date="2016-03-31T15:50:00Z">
              <w:r w:rsidRPr="00BC0482" w:rsidDel="00A010C7">
                <w:rPr>
                  <w:rFonts w:ascii="Calibri Light" w:hAnsi="Calibri Light"/>
                  <w:sz w:val="16"/>
                  <w:szCs w:val="16"/>
                  <w:lang w:val="en-US"/>
                </w:rPr>
                <w:delText>ISO 1518: 1992 Paints and varnishes -- Scratch test</w:delText>
              </w:r>
            </w:del>
            <w:ins w:id="10504" w:author="Ashan Asmone" w:date="2016-03-31T15:50:00Z">
              <w:r w:rsidR="00A010C7">
                <w:rPr>
                  <w:rFonts w:ascii="Calibri Light" w:hAnsi="Calibri Light"/>
                  <w:sz w:val="16"/>
                  <w:szCs w:val="16"/>
                  <w:lang w:val="en-US"/>
                </w:rPr>
                <w:t>ISO 1518-1:2011 Paints and varnishes -- Determination of scratch resistance -- Part 1: Constant-loading method</w:t>
              </w:r>
            </w:ins>
          </w:p>
          <w:p w14:paraId="602E3ABF" w14:textId="77777777" w:rsidR="00C96283" w:rsidRPr="00BC0482" w:rsidRDefault="00C96283" w:rsidP="00BC0482">
            <w:pPr>
              <w:spacing w:after="120"/>
              <w:rPr>
                <w:rFonts w:ascii="Calibri Light" w:hAnsi="Calibri Light"/>
                <w:sz w:val="16"/>
                <w:szCs w:val="16"/>
                <w:lang w:val="en-US"/>
              </w:rPr>
            </w:pPr>
            <w:del w:id="10505" w:author="Ashan Asmone" w:date="2016-03-31T15:51:00Z">
              <w:r w:rsidRPr="00BC0482" w:rsidDel="00A010C7">
                <w:rPr>
                  <w:rFonts w:ascii="Calibri Light" w:hAnsi="Calibri Light"/>
                  <w:sz w:val="16"/>
                  <w:szCs w:val="16"/>
                  <w:lang w:val="en-US"/>
                </w:rPr>
                <w:delText>ISO 1519: 1973 Paints and varnishes -- Bend test (cylindrical mandrel)</w:delText>
              </w:r>
            </w:del>
            <w:ins w:id="10506" w:author="Ashan Asmone" w:date="2016-03-31T15:51:00Z">
              <w:r w:rsidR="00A010C7">
                <w:rPr>
                  <w:rFonts w:ascii="Calibri Light" w:hAnsi="Calibri Light"/>
                  <w:sz w:val="16"/>
                  <w:szCs w:val="16"/>
                  <w:lang w:val="en-US"/>
                </w:rPr>
                <w:t>ISO 1519:2011 Paints and varnishes -- Bend test (cylindrical mandrel)</w:t>
              </w:r>
            </w:ins>
          </w:p>
          <w:p w14:paraId="6890A1C7" w14:textId="77777777" w:rsidR="00C96283" w:rsidRPr="00BC0482" w:rsidRDefault="00C96283" w:rsidP="00BC0482">
            <w:pPr>
              <w:spacing w:after="120"/>
              <w:rPr>
                <w:rFonts w:ascii="Calibri Light" w:hAnsi="Calibri Light"/>
                <w:sz w:val="16"/>
                <w:szCs w:val="16"/>
                <w:lang w:val="en-US"/>
              </w:rPr>
            </w:pPr>
            <w:del w:id="10507" w:author="Ashan Asmone" w:date="2016-03-31T15:52:00Z">
              <w:r w:rsidRPr="00BC0482" w:rsidDel="00A010C7">
                <w:rPr>
                  <w:rFonts w:ascii="Calibri Light" w:hAnsi="Calibri Light"/>
                  <w:sz w:val="16"/>
                  <w:szCs w:val="16"/>
                  <w:lang w:val="en-US"/>
                </w:rPr>
                <w:delText>ISO 1520: 1999 Paints and varnishes -- Cupping test (available in English only)</w:delText>
              </w:r>
            </w:del>
            <w:ins w:id="10508" w:author="Ashan Asmone" w:date="2016-03-31T15:52:00Z">
              <w:r w:rsidR="00A010C7">
                <w:rPr>
                  <w:rFonts w:ascii="Calibri Light" w:hAnsi="Calibri Light"/>
                  <w:sz w:val="16"/>
                  <w:szCs w:val="16"/>
                  <w:lang w:val="en-US"/>
                </w:rPr>
                <w:t>ISO 1520:2006 - Paints and varnishes -- Cupping test</w:t>
              </w:r>
            </w:ins>
          </w:p>
          <w:p w14:paraId="0F9B3AD1" w14:textId="77777777" w:rsidR="00C96283" w:rsidRPr="00BC0482" w:rsidRDefault="00C96283" w:rsidP="00BC0482">
            <w:pPr>
              <w:spacing w:after="120"/>
              <w:rPr>
                <w:rFonts w:ascii="Calibri Light" w:hAnsi="Calibri Light"/>
                <w:sz w:val="16"/>
                <w:szCs w:val="16"/>
                <w:lang w:val="en-US"/>
              </w:rPr>
            </w:pPr>
            <w:del w:id="10509" w:author="Ashan Asmone" w:date="2016-03-31T15:53:00Z">
              <w:r w:rsidRPr="00BC0482" w:rsidDel="00A010C7">
                <w:rPr>
                  <w:rFonts w:ascii="Calibri Light" w:hAnsi="Calibri Light"/>
                  <w:sz w:val="16"/>
                  <w:szCs w:val="16"/>
                  <w:lang w:val="en-US"/>
                </w:rPr>
                <w:delText>ISO 1522: 1998 Paints and varnishes -- Pendulum damping test</w:delText>
              </w:r>
            </w:del>
            <w:ins w:id="10510" w:author="Ashan Asmone" w:date="2016-03-31T15:53:00Z">
              <w:r w:rsidR="00A010C7">
                <w:rPr>
                  <w:rFonts w:ascii="Calibri Light" w:hAnsi="Calibri Light"/>
                  <w:sz w:val="16"/>
                  <w:szCs w:val="16"/>
                  <w:lang w:val="en-US"/>
                </w:rPr>
                <w:t>ISO 1522:2006 Paints and varnishes -- Pendulum damping test</w:t>
              </w:r>
            </w:ins>
          </w:p>
          <w:p w14:paraId="512C3080" w14:textId="77777777" w:rsidR="00C96283" w:rsidRPr="00BC0482" w:rsidRDefault="00C96283" w:rsidP="00BC0482">
            <w:pPr>
              <w:spacing w:after="120"/>
              <w:rPr>
                <w:rFonts w:ascii="Calibri Light" w:hAnsi="Calibri Light"/>
                <w:sz w:val="16"/>
                <w:szCs w:val="16"/>
                <w:lang w:val="en-US"/>
              </w:rPr>
            </w:pPr>
            <w:del w:id="10511" w:author="Ashan Asmone" w:date="2016-03-31T15:54:00Z">
              <w:r w:rsidRPr="00BC0482" w:rsidDel="00A010C7">
                <w:rPr>
                  <w:rFonts w:ascii="Calibri Light" w:hAnsi="Calibri Light"/>
                  <w:sz w:val="16"/>
                  <w:szCs w:val="16"/>
                  <w:lang w:val="en-US"/>
                </w:rPr>
                <w:delText>ISO 1523: 1983 Paints, varnishes, petroleum and related products -- Determination of flashpoint -- Closed cup equilibrium method</w:delText>
              </w:r>
            </w:del>
            <w:ins w:id="10512" w:author="Ashan Asmone" w:date="2016-03-31T15:54:00Z">
              <w:r w:rsidR="00A010C7">
                <w:rPr>
                  <w:rFonts w:ascii="Calibri Light" w:hAnsi="Calibri Light"/>
                  <w:sz w:val="16"/>
                  <w:szCs w:val="16"/>
                  <w:lang w:val="en-US"/>
                </w:rPr>
                <w:t>ISO 1523:2002 Determination of flash point -- Closed cup equilibrium method</w:t>
              </w:r>
            </w:ins>
          </w:p>
          <w:p w14:paraId="274D90C4" w14:textId="77777777" w:rsidR="00C96283" w:rsidRPr="00BC0482" w:rsidRDefault="00C96283" w:rsidP="00BC0482">
            <w:pPr>
              <w:spacing w:after="120"/>
              <w:rPr>
                <w:rFonts w:ascii="Calibri Light" w:hAnsi="Calibri Light"/>
                <w:sz w:val="16"/>
                <w:szCs w:val="16"/>
                <w:lang w:val="en-US"/>
              </w:rPr>
            </w:pPr>
            <w:del w:id="10513" w:author="Ashan Asmone" w:date="2016-03-31T15:56:00Z">
              <w:r w:rsidRPr="00BC0482" w:rsidDel="00A010C7">
                <w:rPr>
                  <w:rFonts w:ascii="Calibri Light" w:hAnsi="Calibri Light"/>
                  <w:sz w:val="16"/>
                  <w:szCs w:val="16"/>
                  <w:lang w:val="en-US"/>
                </w:rPr>
                <w:delText>ISO 1524: 2000 Paints, varnishes and printing inks -- Determination of fineness of grind</w:delText>
              </w:r>
            </w:del>
            <w:ins w:id="10514" w:author="Ashan Asmone" w:date="2016-03-31T15:56:00Z">
              <w:r w:rsidR="00A010C7">
                <w:rPr>
                  <w:rFonts w:ascii="Calibri Light" w:hAnsi="Calibri Light"/>
                  <w:sz w:val="16"/>
                  <w:szCs w:val="16"/>
                  <w:lang w:val="en-US"/>
                </w:rPr>
                <w:t>ISO 1524:2013 Paints, varnishes and printing inks -- Determination of fineness of grind</w:t>
              </w:r>
            </w:ins>
          </w:p>
          <w:p w14:paraId="65B7891D" w14:textId="77777777" w:rsidR="00C96283" w:rsidRPr="00BC0482" w:rsidRDefault="00C96283" w:rsidP="00BC0482">
            <w:pPr>
              <w:spacing w:after="120"/>
              <w:rPr>
                <w:rFonts w:ascii="Calibri Light" w:hAnsi="Calibri Light"/>
                <w:sz w:val="16"/>
                <w:szCs w:val="16"/>
                <w:lang w:val="en-US"/>
              </w:rPr>
            </w:pPr>
            <w:del w:id="10515" w:author="Ashan Asmone" w:date="2016-03-31T15:58:00Z">
              <w:r w:rsidRPr="00BC0482" w:rsidDel="00A010C7">
                <w:rPr>
                  <w:rFonts w:ascii="Calibri Light" w:hAnsi="Calibri Light"/>
                  <w:sz w:val="16"/>
                  <w:szCs w:val="16"/>
                  <w:lang w:val="en-US"/>
                </w:rPr>
                <w:delText>ISO 2409: 1992 Paints and varnishes -- Cross-cut test</w:delText>
              </w:r>
            </w:del>
            <w:ins w:id="10516" w:author="Ashan Asmone" w:date="2016-03-31T15:58:00Z">
              <w:r w:rsidR="00A010C7">
                <w:rPr>
                  <w:rFonts w:ascii="Calibri Light" w:hAnsi="Calibri Light"/>
                  <w:sz w:val="16"/>
                  <w:szCs w:val="16"/>
                  <w:lang w:val="en-US"/>
                </w:rPr>
                <w:t>ISO 2409:2013 Paints and varnishes -- Cross-cut test</w:t>
              </w:r>
            </w:ins>
          </w:p>
          <w:p w14:paraId="4D141C8A" w14:textId="77777777" w:rsidR="00C96283" w:rsidRPr="00BC0482" w:rsidRDefault="00C96283" w:rsidP="00BC0482">
            <w:pPr>
              <w:spacing w:after="120"/>
              <w:rPr>
                <w:rFonts w:ascii="Calibri Light" w:hAnsi="Calibri Light"/>
                <w:sz w:val="16"/>
                <w:szCs w:val="16"/>
                <w:lang w:val="en-US"/>
              </w:rPr>
            </w:pPr>
            <w:del w:id="10517" w:author="Ashan Asmone" w:date="2016-03-31T15:59:00Z">
              <w:r w:rsidRPr="00BC0482" w:rsidDel="00A010C7">
                <w:rPr>
                  <w:rFonts w:ascii="Calibri Light" w:hAnsi="Calibri Light"/>
                  <w:sz w:val="16"/>
                  <w:szCs w:val="16"/>
                  <w:lang w:val="en-US"/>
                </w:rPr>
                <w:delText>ISO 2431: 1993 Paints and varnishes -- Determination of flow time by use of flow cups</w:delText>
              </w:r>
            </w:del>
            <w:ins w:id="10518" w:author="Ashan Asmone" w:date="2016-03-31T15:59:00Z">
              <w:r w:rsidR="00A010C7">
                <w:rPr>
                  <w:rFonts w:ascii="Calibri Light" w:hAnsi="Calibri Light"/>
                  <w:sz w:val="16"/>
                  <w:szCs w:val="16"/>
                  <w:lang w:val="en-US"/>
                </w:rPr>
                <w:t>ISO 2431:2011 Paints and varnishes -- Determination of flow time by use of flow cups</w:t>
              </w:r>
            </w:ins>
          </w:p>
          <w:p w14:paraId="1797AF67" w14:textId="77777777" w:rsidR="00C96283" w:rsidRPr="00BC0482" w:rsidRDefault="00C96283" w:rsidP="00BC0482">
            <w:pPr>
              <w:spacing w:after="120"/>
              <w:rPr>
                <w:rFonts w:ascii="Calibri Light" w:hAnsi="Calibri Light"/>
                <w:sz w:val="16"/>
                <w:szCs w:val="16"/>
                <w:lang w:val="en-US"/>
              </w:rPr>
            </w:pPr>
            <w:del w:id="10519" w:author="Ashan Asmone" w:date="2016-03-31T16:00:00Z">
              <w:r w:rsidRPr="00BC0482" w:rsidDel="00A010C7">
                <w:rPr>
                  <w:rFonts w:ascii="Calibri Light" w:hAnsi="Calibri Light"/>
                  <w:sz w:val="16"/>
                  <w:szCs w:val="16"/>
                  <w:lang w:val="en-US"/>
                </w:rPr>
                <w:delText>ISO 2808: 1997 Paints and varnishes -- Determination of film thickness</w:delText>
              </w:r>
            </w:del>
            <w:ins w:id="10520" w:author="Ashan Asmone" w:date="2016-03-31T16:00:00Z">
              <w:r w:rsidR="00A010C7">
                <w:rPr>
                  <w:rFonts w:ascii="Calibri Light" w:hAnsi="Calibri Light"/>
                  <w:sz w:val="16"/>
                  <w:szCs w:val="16"/>
                  <w:lang w:val="en-US"/>
                </w:rPr>
                <w:t>ISO 2808:2007 Paints and varnishes -- Determination of film thickness</w:t>
              </w:r>
            </w:ins>
          </w:p>
          <w:p w14:paraId="3130D105" w14:textId="77777777" w:rsidR="00C96283" w:rsidRPr="00BC0482" w:rsidRDefault="00C96283" w:rsidP="00BC0482">
            <w:pPr>
              <w:spacing w:after="120"/>
              <w:rPr>
                <w:rFonts w:ascii="Calibri Light" w:hAnsi="Calibri Light"/>
                <w:sz w:val="16"/>
                <w:szCs w:val="16"/>
                <w:lang w:val="en-US"/>
              </w:rPr>
            </w:pPr>
            <w:del w:id="10521" w:author="Ashan Asmone" w:date="2016-03-31T16:00:00Z">
              <w:r w:rsidRPr="00BC0482" w:rsidDel="00A010C7">
                <w:rPr>
                  <w:rFonts w:ascii="Calibri Light" w:hAnsi="Calibri Light"/>
                  <w:sz w:val="16"/>
                  <w:szCs w:val="16"/>
                  <w:lang w:val="en-US"/>
                </w:rPr>
                <w:delText>ISO 2810: 1974 Paints and varnishes -- Notes for guidance on the conduct of natural weathering tests</w:delText>
              </w:r>
            </w:del>
            <w:ins w:id="10522" w:author="Ashan Asmone" w:date="2016-03-31T16:00:00Z">
              <w:r w:rsidR="00A010C7">
                <w:rPr>
                  <w:rFonts w:ascii="Calibri Light" w:hAnsi="Calibri Light"/>
                  <w:sz w:val="16"/>
                  <w:szCs w:val="16"/>
                  <w:lang w:val="en-US"/>
                </w:rPr>
                <w:t>ISO 2810:2004 Paints and varnishes -- Natural weathering of coatings -- Exposure and assessment</w:t>
              </w:r>
            </w:ins>
          </w:p>
          <w:p w14:paraId="38CF750C" w14:textId="77777777" w:rsidR="00C96283" w:rsidRPr="00BC0482" w:rsidRDefault="00C96283" w:rsidP="00BC0482">
            <w:pPr>
              <w:spacing w:after="120"/>
              <w:rPr>
                <w:rFonts w:ascii="Calibri Light" w:hAnsi="Calibri Light"/>
                <w:sz w:val="16"/>
                <w:szCs w:val="16"/>
                <w:lang w:val="en-US"/>
              </w:rPr>
            </w:pPr>
            <w:del w:id="10523" w:author="Ashan Asmone" w:date="2016-03-31T16:25:00Z">
              <w:r w:rsidRPr="00BC0482" w:rsidDel="00FE74A8">
                <w:rPr>
                  <w:rFonts w:ascii="Calibri Light" w:hAnsi="Calibri Light"/>
                  <w:sz w:val="16"/>
                  <w:szCs w:val="16"/>
                  <w:lang w:val="en-US"/>
                </w:rPr>
                <w:delText>ISO 2811-1: 1997 Paints and varnishes -- Determination of density -- Part 1: Pyknometer method</w:delText>
              </w:r>
            </w:del>
            <w:ins w:id="10524" w:author="Ashan Asmone" w:date="2016-03-31T16:25:00Z">
              <w:r w:rsidR="00FE74A8">
                <w:rPr>
                  <w:rFonts w:ascii="Calibri Light" w:hAnsi="Calibri Light"/>
                  <w:sz w:val="16"/>
                  <w:szCs w:val="16"/>
                  <w:lang w:val="en-US"/>
                </w:rPr>
                <w:t>ISO 2811-1:2016 Paints and varnishes -- Determination of density -- Part 1: Pycnometer method</w:t>
              </w:r>
            </w:ins>
          </w:p>
          <w:p w14:paraId="09CA2B19" w14:textId="77777777" w:rsidR="00C96283" w:rsidRPr="00BC0482" w:rsidRDefault="00C96283" w:rsidP="00BC0482">
            <w:pPr>
              <w:spacing w:after="120"/>
              <w:rPr>
                <w:rFonts w:ascii="Calibri Light" w:hAnsi="Calibri Light"/>
                <w:sz w:val="16"/>
                <w:szCs w:val="16"/>
                <w:lang w:val="en-US"/>
              </w:rPr>
            </w:pPr>
            <w:del w:id="10525" w:author="Ashan Asmone" w:date="2016-03-31T16:30:00Z">
              <w:r w:rsidRPr="00BC0482" w:rsidDel="00FE74A8">
                <w:rPr>
                  <w:rFonts w:ascii="Calibri Light" w:hAnsi="Calibri Light"/>
                  <w:sz w:val="16"/>
                  <w:szCs w:val="16"/>
                  <w:lang w:val="en-US"/>
                </w:rPr>
                <w:delText>ISO 2811-2: 1997 Paints and varnishes -- Determination of density -- Part 2:Immersed body (plummet) method</w:delText>
              </w:r>
            </w:del>
            <w:ins w:id="10526" w:author="Ashan Asmone" w:date="2016-03-31T16:30:00Z">
              <w:r w:rsidR="00FE74A8">
                <w:rPr>
                  <w:rFonts w:ascii="Calibri Light" w:hAnsi="Calibri Light"/>
                  <w:sz w:val="16"/>
                  <w:szCs w:val="16"/>
                  <w:lang w:val="en-US"/>
                </w:rPr>
                <w:t>ISO 2811-2:2011 Paints and varnishes -- Determination of density -- Part 2: Immersed body (plummet) method</w:t>
              </w:r>
            </w:ins>
          </w:p>
          <w:p w14:paraId="2BE41A7A" w14:textId="77777777" w:rsidR="00C96283" w:rsidRPr="00BC0482" w:rsidRDefault="00C96283" w:rsidP="00BC0482">
            <w:pPr>
              <w:spacing w:after="120"/>
              <w:rPr>
                <w:rFonts w:ascii="Calibri Light" w:hAnsi="Calibri Light"/>
                <w:sz w:val="16"/>
                <w:szCs w:val="16"/>
                <w:lang w:val="en-US"/>
              </w:rPr>
            </w:pPr>
            <w:del w:id="10527" w:author="Ashan Asmone" w:date="2016-03-31T16:32:00Z">
              <w:r w:rsidRPr="00BC0482" w:rsidDel="00FE74A8">
                <w:rPr>
                  <w:rFonts w:ascii="Calibri Light" w:hAnsi="Calibri Light"/>
                  <w:sz w:val="16"/>
                  <w:szCs w:val="16"/>
                  <w:lang w:val="en-US"/>
                </w:rPr>
                <w:delText>ISO 2811-3: 1997 Paints and varnishes -- Determination of density -- Part 3: Oscillation method</w:delText>
              </w:r>
            </w:del>
            <w:ins w:id="10528" w:author="Ashan Asmone" w:date="2016-03-31T16:32:00Z">
              <w:r w:rsidR="00FE74A8">
                <w:rPr>
                  <w:rFonts w:ascii="Calibri Light" w:hAnsi="Calibri Light"/>
                  <w:sz w:val="16"/>
                  <w:szCs w:val="16"/>
                  <w:lang w:val="en-US"/>
                </w:rPr>
                <w:t>ISO 2811-3:2011 Paints and varnishes -- Determination of density -- Part 3: Oscillation method</w:t>
              </w:r>
            </w:ins>
          </w:p>
          <w:p w14:paraId="68D87D3B" w14:textId="77777777" w:rsidR="00C96283" w:rsidRPr="00BC0482" w:rsidRDefault="00C96283" w:rsidP="00BC0482">
            <w:pPr>
              <w:spacing w:after="120"/>
              <w:rPr>
                <w:rFonts w:ascii="Calibri Light" w:hAnsi="Calibri Light"/>
                <w:sz w:val="16"/>
                <w:szCs w:val="16"/>
                <w:lang w:val="en-US"/>
              </w:rPr>
            </w:pPr>
            <w:del w:id="10529" w:author="Ashan Asmone" w:date="2016-03-31T16:33:00Z">
              <w:r w:rsidRPr="00BC0482" w:rsidDel="00FE74A8">
                <w:rPr>
                  <w:rFonts w:ascii="Calibri Light" w:hAnsi="Calibri Light"/>
                  <w:sz w:val="16"/>
                  <w:szCs w:val="16"/>
                  <w:lang w:val="en-US"/>
                </w:rPr>
                <w:delText>ISO 2811-4: 1997 Paints and varnishes -- Determination of density -- Part 4: Pressure cup method</w:delText>
              </w:r>
            </w:del>
            <w:ins w:id="10530" w:author="Ashan Asmone" w:date="2016-03-31T16:33:00Z">
              <w:r w:rsidR="00FE74A8">
                <w:rPr>
                  <w:rFonts w:ascii="Calibri Light" w:hAnsi="Calibri Light"/>
                  <w:sz w:val="16"/>
                  <w:szCs w:val="16"/>
                  <w:lang w:val="en-US"/>
                </w:rPr>
                <w:t>ISO 2811-4:2011 Paints and varnishes -- Determination of density -- Part 4: Pressure cup method</w:t>
              </w:r>
            </w:ins>
          </w:p>
          <w:p w14:paraId="54492224" w14:textId="77777777" w:rsidR="00C96283" w:rsidRPr="00BC0482" w:rsidRDefault="00C96283" w:rsidP="00BC0482">
            <w:pPr>
              <w:spacing w:after="120"/>
              <w:rPr>
                <w:rFonts w:ascii="Calibri Light" w:hAnsi="Calibri Light"/>
                <w:sz w:val="16"/>
                <w:szCs w:val="16"/>
                <w:lang w:val="en-US"/>
              </w:rPr>
            </w:pPr>
            <w:del w:id="10531" w:author="Ashan Asmone" w:date="2016-03-31T16:34:00Z">
              <w:r w:rsidRPr="00BC0482" w:rsidDel="00FE74A8">
                <w:rPr>
                  <w:rFonts w:ascii="Calibri Light" w:hAnsi="Calibri Light"/>
                  <w:sz w:val="16"/>
                  <w:szCs w:val="16"/>
                  <w:lang w:val="en-US"/>
                </w:rPr>
                <w:delText>ISO 2812-1: 1993 Paints and varnishes -- Determination of resistance to liquids -- Part 1: General methods</w:delText>
              </w:r>
            </w:del>
            <w:ins w:id="10532" w:author="Ashan Asmone" w:date="2016-03-31T16:34:00Z">
              <w:r w:rsidR="00FE74A8">
                <w:rPr>
                  <w:rFonts w:ascii="Calibri Light" w:hAnsi="Calibri Light"/>
                  <w:sz w:val="16"/>
                  <w:szCs w:val="16"/>
                  <w:lang w:val="en-US"/>
                </w:rPr>
                <w:t>ISO 2812-1:2007 Paints and varnishes -- Determination of resistance to liquids -- Part 1: Immersion in liquids other than water</w:t>
              </w:r>
            </w:ins>
          </w:p>
          <w:p w14:paraId="14AF9386" w14:textId="77777777" w:rsidR="00C96283" w:rsidRPr="00BC0482" w:rsidRDefault="00C96283" w:rsidP="00BC0482">
            <w:pPr>
              <w:spacing w:after="120"/>
              <w:rPr>
                <w:rFonts w:ascii="Calibri Light" w:hAnsi="Calibri Light"/>
                <w:sz w:val="16"/>
                <w:szCs w:val="16"/>
                <w:lang w:val="en-US"/>
              </w:rPr>
            </w:pPr>
            <w:del w:id="10533" w:author="Ashan Asmone" w:date="2016-03-31T16:35:00Z">
              <w:r w:rsidRPr="00BC0482" w:rsidDel="00FE74A8">
                <w:rPr>
                  <w:rFonts w:ascii="Calibri Light" w:hAnsi="Calibri Light"/>
                  <w:sz w:val="16"/>
                  <w:szCs w:val="16"/>
                  <w:lang w:val="en-US"/>
                </w:rPr>
                <w:delText>ISO 2812-2: 1993 Paints and varnishes -- Determination of resistance to liquids -- Part 2: Water immersion method</w:delText>
              </w:r>
            </w:del>
            <w:ins w:id="10534" w:author="Ashan Asmone" w:date="2016-03-31T16:35:00Z">
              <w:r w:rsidR="00FE74A8">
                <w:rPr>
                  <w:rFonts w:ascii="Calibri Light" w:hAnsi="Calibri Light"/>
                  <w:sz w:val="16"/>
                  <w:szCs w:val="16"/>
                  <w:lang w:val="en-US"/>
                </w:rPr>
                <w:t>ISO 2812-2:2007 Paints and varnishes -- Determination of resistance to liquids -- Part 2: Water immersion method</w:t>
              </w:r>
            </w:ins>
          </w:p>
          <w:p w14:paraId="2EBB4A5B" w14:textId="77777777" w:rsidR="00C96283" w:rsidRPr="00BC0482" w:rsidRDefault="00C96283" w:rsidP="00BC0482">
            <w:pPr>
              <w:spacing w:after="120"/>
              <w:rPr>
                <w:rFonts w:ascii="Calibri Light" w:hAnsi="Calibri Light"/>
                <w:sz w:val="16"/>
                <w:szCs w:val="16"/>
                <w:lang w:val="en-US"/>
              </w:rPr>
            </w:pPr>
            <w:del w:id="10535" w:author="Ashan Asmone" w:date="2016-03-31T16:36:00Z">
              <w:r w:rsidRPr="00BC0482" w:rsidDel="00FE74A8">
                <w:rPr>
                  <w:rFonts w:ascii="Calibri Light" w:hAnsi="Calibri Light"/>
                  <w:sz w:val="16"/>
                  <w:szCs w:val="16"/>
                  <w:lang w:val="en-US"/>
                </w:rPr>
                <w:delText>ISO 2813: 1994 Paints and varnishes -- Determination of specular gloss of non-metallic paint films at 20 degrees, 60 degrees and 85 degrees</w:delText>
              </w:r>
            </w:del>
            <w:ins w:id="10536" w:author="Ashan Asmone" w:date="2016-03-31T16:36:00Z">
              <w:r w:rsidR="00FE74A8">
                <w:rPr>
                  <w:rFonts w:ascii="Calibri Light" w:hAnsi="Calibri Light"/>
                  <w:sz w:val="16"/>
                  <w:szCs w:val="16"/>
                  <w:lang w:val="en-US"/>
                </w:rPr>
                <w:t>ISO 2813:2014 Paints and varnishes -- Determination of gloss value at 20 degrees, 60 degrees and 85 degrees</w:t>
              </w:r>
            </w:ins>
          </w:p>
          <w:p w14:paraId="62205442" w14:textId="77777777" w:rsidR="00C96283" w:rsidRPr="00BC0482" w:rsidRDefault="00C96283" w:rsidP="00BC0482">
            <w:pPr>
              <w:spacing w:after="120"/>
              <w:rPr>
                <w:rFonts w:ascii="Calibri Light" w:hAnsi="Calibri Light"/>
                <w:sz w:val="16"/>
                <w:szCs w:val="16"/>
                <w:lang w:val="en-US"/>
              </w:rPr>
            </w:pPr>
            <w:del w:id="10537" w:author="Ashan Asmone" w:date="2016-03-31T16:38:00Z">
              <w:r w:rsidRPr="00BC0482" w:rsidDel="00FE74A8">
                <w:rPr>
                  <w:rFonts w:ascii="Calibri Light" w:hAnsi="Calibri Light"/>
                  <w:sz w:val="16"/>
                  <w:szCs w:val="16"/>
                  <w:lang w:val="en-US"/>
                </w:rPr>
                <w:delText>ISO 2814: 1973 Paints and varnishes -- Comparison of contrast ratio (hiding power) of paints of the same type and colour</w:delText>
              </w:r>
            </w:del>
            <w:ins w:id="10538" w:author="Ashan Asmone" w:date="2016-03-31T16:38:00Z">
              <w:r w:rsidR="00FE74A8">
                <w:rPr>
                  <w:rFonts w:ascii="Calibri Light" w:hAnsi="Calibri Light"/>
                  <w:sz w:val="16"/>
                  <w:szCs w:val="16"/>
                  <w:lang w:val="en-US"/>
                </w:rPr>
                <w:t>BS EN ISO 2814:2006, BS 3900-D4:2006 Paints and varnishes. Comparison of contrast ratio (hiding power) of paints of the same type and colour</w:t>
              </w:r>
            </w:ins>
          </w:p>
          <w:p w14:paraId="0D4D4198" w14:textId="77777777" w:rsidR="00C96283" w:rsidRPr="00BC0482" w:rsidRDefault="00C96283" w:rsidP="00BC0482">
            <w:pPr>
              <w:spacing w:after="120"/>
              <w:rPr>
                <w:rFonts w:ascii="Calibri Light" w:hAnsi="Calibri Light"/>
                <w:sz w:val="16"/>
                <w:szCs w:val="16"/>
                <w:lang w:val="en-US"/>
              </w:rPr>
            </w:pPr>
            <w:del w:id="10539" w:author="Ashan Asmone" w:date="2016-03-31T16:39:00Z">
              <w:r w:rsidRPr="00BC0482" w:rsidDel="00FE74A8">
                <w:rPr>
                  <w:rFonts w:ascii="Calibri Light" w:hAnsi="Calibri Light"/>
                  <w:sz w:val="16"/>
                  <w:szCs w:val="16"/>
                  <w:lang w:val="en-US"/>
                </w:rPr>
                <w:delText>ISO 2815: 1973 Paints and varnishes -- Buchholz indentation test</w:delText>
              </w:r>
            </w:del>
            <w:ins w:id="10540" w:author="Ashan Asmone" w:date="2016-03-31T16:39:00Z">
              <w:r w:rsidR="00FE74A8">
                <w:rPr>
                  <w:rFonts w:ascii="Calibri Light" w:hAnsi="Calibri Light"/>
                  <w:sz w:val="16"/>
                  <w:szCs w:val="16"/>
                  <w:lang w:val="en-US"/>
                </w:rPr>
                <w:t>ISO 2815:2003 Paints and varnishes -- Buchholz indentation test</w:t>
              </w:r>
            </w:ins>
          </w:p>
          <w:p w14:paraId="67DA20FC" w14:textId="77777777" w:rsidR="00C96283" w:rsidRPr="00BC0482" w:rsidRDefault="00C96283" w:rsidP="00BC0482">
            <w:pPr>
              <w:spacing w:after="120"/>
              <w:rPr>
                <w:rFonts w:ascii="Calibri Light" w:hAnsi="Calibri Light"/>
                <w:sz w:val="16"/>
                <w:szCs w:val="16"/>
                <w:lang w:val="en-US"/>
              </w:rPr>
            </w:pPr>
            <w:del w:id="10541" w:author="Ashan Asmone" w:date="2016-03-31T16:40:00Z">
              <w:r w:rsidRPr="00BC0482" w:rsidDel="00FE74A8">
                <w:rPr>
                  <w:rFonts w:ascii="Calibri Light" w:hAnsi="Calibri Light"/>
                  <w:sz w:val="16"/>
                  <w:szCs w:val="16"/>
                  <w:lang w:val="en-US"/>
                </w:rPr>
                <w:delText>ISO 2884-1: 1999 Paints and varnishes -- Determination of viscosity using rotary viscometers -- Part 1: Cone-and-plate viscometer operated at a high rate of shear</w:delText>
              </w:r>
            </w:del>
            <w:ins w:id="10542" w:author="Ashan Asmone" w:date="2016-03-31T16:40:00Z">
              <w:r w:rsidR="00FE74A8">
                <w:rPr>
                  <w:rFonts w:ascii="Calibri Light" w:hAnsi="Calibri Light"/>
                  <w:sz w:val="16"/>
                  <w:szCs w:val="16"/>
                  <w:lang w:val="en-US"/>
                </w:rPr>
                <w:t>ISO 2884-1:1999 Paints and varnishes -- Determination of viscosity using rotary viscometers -- Part 1: Cone-and-plate viscometer operated at a high rate of shear</w:t>
              </w:r>
            </w:ins>
          </w:p>
          <w:p w14:paraId="3630494D" w14:textId="77777777" w:rsidR="00C96283" w:rsidRPr="00BC0482" w:rsidRDefault="00C96283" w:rsidP="00BC0482">
            <w:pPr>
              <w:spacing w:after="120"/>
              <w:rPr>
                <w:rFonts w:ascii="Calibri Light" w:hAnsi="Calibri Light"/>
                <w:sz w:val="16"/>
                <w:szCs w:val="16"/>
                <w:lang w:val="en-US"/>
              </w:rPr>
            </w:pPr>
            <w:del w:id="10543" w:author="Ashan Asmone" w:date="2016-03-31T16:41:00Z">
              <w:r w:rsidRPr="00BC0482" w:rsidDel="00FE74A8">
                <w:rPr>
                  <w:rFonts w:ascii="Calibri Light" w:hAnsi="Calibri Light"/>
                  <w:sz w:val="16"/>
                  <w:szCs w:val="16"/>
                  <w:lang w:val="en-US"/>
                </w:rPr>
                <w:delText>ISO 3231: 1993 Paints and varnishes -- Determination of resistance to humid atmospheres containing sulfur dioxide</w:delText>
              </w:r>
            </w:del>
            <w:ins w:id="10544" w:author="Ashan Asmone" w:date="2016-03-31T16:41:00Z">
              <w:r w:rsidR="00FE74A8">
                <w:rPr>
                  <w:rFonts w:ascii="Calibri Light" w:hAnsi="Calibri Light"/>
                  <w:sz w:val="16"/>
                  <w:szCs w:val="16"/>
                  <w:lang w:val="en-US"/>
                </w:rPr>
                <w:t>ISO 3231: 1993 Paints and varnishes -- Determination of resistance to humid atmospheres containing sulfur dioxide</w:t>
              </w:r>
            </w:ins>
          </w:p>
          <w:p w14:paraId="7578DC12" w14:textId="77777777" w:rsidR="00C96283" w:rsidRPr="00BC0482" w:rsidRDefault="00C96283" w:rsidP="00BC0482">
            <w:pPr>
              <w:spacing w:after="120"/>
              <w:rPr>
                <w:rFonts w:ascii="Calibri Light" w:hAnsi="Calibri Light"/>
                <w:sz w:val="16"/>
                <w:szCs w:val="16"/>
                <w:lang w:val="en-US"/>
              </w:rPr>
            </w:pPr>
            <w:del w:id="10545" w:author="Ashan Asmone" w:date="2016-03-31T16:42:00Z">
              <w:r w:rsidRPr="00BC0482" w:rsidDel="00FE74A8">
                <w:rPr>
                  <w:rFonts w:ascii="Calibri Light" w:hAnsi="Calibri Light"/>
                  <w:sz w:val="16"/>
                  <w:szCs w:val="16"/>
                  <w:lang w:val="en-US"/>
                </w:rPr>
                <w:delText>ISO 3233: 1998 Paints and varnishes -- Determination of percentage volume of non-volatile matter by measuring the density of a dried coating</w:delText>
              </w:r>
            </w:del>
            <w:ins w:id="10546" w:author="Ashan Asmone" w:date="2016-03-31T16:42:00Z">
              <w:r w:rsidR="00FE74A8">
                <w:rPr>
                  <w:rFonts w:ascii="Calibri Light" w:hAnsi="Calibri Light"/>
                  <w:sz w:val="16"/>
                  <w:szCs w:val="16"/>
                  <w:lang w:val="en-US"/>
                </w:rPr>
                <w:t>ISO 3233-1:2013 Paints and varnishes -- Determination of the percentage volume of non-volatile matter -- Part 1: Method using a coated test panel to determine non-volatile matter and to determine dry film density by the Archimedes principle</w:t>
              </w:r>
            </w:ins>
          </w:p>
          <w:p w14:paraId="389F9B38" w14:textId="77777777" w:rsidR="00C96283" w:rsidRPr="00BC0482" w:rsidRDefault="00C96283" w:rsidP="00BC0482">
            <w:pPr>
              <w:spacing w:after="120"/>
              <w:rPr>
                <w:rFonts w:ascii="Calibri Light" w:hAnsi="Calibri Light"/>
                <w:sz w:val="16"/>
                <w:szCs w:val="16"/>
                <w:lang w:val="en-US"/>
              </w:rPr>
            </w:pPr>
            <w:del w:id="10547" w:author="Ashan Asmone" w:date="2016-03-31T16:43:00Z">
              <w:r w:rsidRPr="00BC0482" w:rsidDel="00FE74A8">
                <w:rPr>
                  <w:rFonts w:ascii="Calibri Light" w:hAnsi="Calibri Light"/>
                  <w:sz w:val="16"/>
                  <w:szCs w:val="16"/>
                  <w:lang w:val="en-US"/>
                </w:rPr>
                <w:delText>ISO 3248: 1998 Paints and varnishes -- Determination of the effect of heat</w:delText>
              </w:r>
            </w:del>
            <w:ins w:id="10548" w:author="Ashan Asmone" w:date="2016-03-31T16:43:00Z">
              <w:r w:rsidR="00FE74A8">
                <w:rPr>
                  <w:rFonts w:ascii="Calibri Light" w:hAnsi="Calibri Light"/>
                  <w:sz w:val="16"/>
                  <w:szCs w:val="16"/>
                  <w:lang w:val="en-US"/>
                </w:rPr>
                <w:t>ISO 3248: 1998 Paints and varnishes -- Determination of the effect of heat</w:t>
              </w:r>
            </w:ins>
          </w:p>
          <w:p w14:paraId="5E1296C6" w14:textId="77777777" w:rsidR="00C96283" w:rsidRPr="00BC0482" w:rsidRDefault="00C96283" w:rsidP="00BC0482">
            <w:pPr>
              <w:spacing w:after="120"/>
              <w:rPr>
                <w:rFonts w:ascii="Calibri Light" w:hAnsi="Calibri Light"/>
                <w:sz w:val="16"/>
                <w:szCs w:val="16"/>
                <w:lang w:val="en-US"/>
              </w:rPr>
            </w:pPr>
            <w:del w:id="10549" w:author="Ashan Asmone" w:date="2016-03-31T16:46:00Z">
              <w:r w:rsidRPr="00BC0482" w:rsidDel="00F73169">
                <w:rPr>
                  <w:rFonts w:ascii="Calibri Light" w:hAnsi="Calibri Light"/>
                  <w:sz w:val="16"/>
                  <w:szCs w:val="16"/>
                  <w:lang w:val="en-US"/>
                </w:rPr>
                <w:delText>ISO 3251: 1993 Paints and varnishes -- Determination of non-volatile matter of paints, varnishes and binders for paints and varnishes</w:delText>
              </w:r>
            </w:del>
            <w:ins w:id="10550" w:author="Ashan Asmone" w:date="2016-03-31T16:46:00Z">
              <w:r w:rsidR="00F73169">
                <w:rPr>
                  <w:rFonts w:ascii="Calibri Light" w:hAnsi="Calibri Light"/>
                  <w:sz w:val="16"/>
                  <w:szCs w:val="16"/>
                  <w:lang w:val="en-US"/>
                </w:rPr>
                <w:t>ISO 3251:2008 Paints, varnishes and plastics -- Determination of non-volatile-matter content</w:t>
              </w:r>
            </w:ins>
          </w:p>
          <w:p w14:paraId="0A2F0532" w14:textId="77777777" w:rsidR="00C96283" w:rsidRPr="00BC0482" w:rsidRDefault="00C96283" w:rsidP="00BC0482">
            <w:pPr>
              <w:spacing w:after="120"/>
              <w:rPr>
                <w:rFonts w:ascii="Calibri Light" w:hAnsi="Calibri Light"/>
                <w:sz w:val="16"/>
                <w:szCs w:val="16"/>
                <w:lang w:val="en-US"/>
              </w:rPr>
            </w:pPr>
            <w:del w:id="10551" w:author="Ashan Asmone" w:date="2016-03-31T16:47:00Z">
              <w:r w:rsidRPr="00BC0482" w:rsidDel="00F73169">
                <w:rPr>
                  <w:rFonts w:ascii="Calibri Light" w:hAnsi="Calibri Light"/>
                  <w:sz w:val="16"/>
                  <w:szCs w:val="16"/>
                  <w:lang w:val="en-US"/>
                </w:rPr>
                <w:delText>ISO 4618-1: 1998 Paints and varnishes -- Terms and definitions for coating materials -- Part 1: General terms</w:delText>
              </w:r>
            </w:del>
            <w:ins w:id="10552" w:author="Ashan Asmone" w:date="2016-03-31T16:47:00Z">
              <w:r w:rsidR="00F73169">
                <w:rPr>
                  <w:rFonts w:ascii="Calibri Light" w:hAnsi="Calibri Light"/>
                  <w:sz w:val="16"/>
                  <w:szCs w:val="16"/>
                  <w:lang w:val="en-US"/>
                </w:rPr>
                <w:t>ISO 4618:2014 Paints and varnishes -- Terms and definitions</w:t>
              </w:r>
            </w:ins>
          </w:p>
          <w:p w14:paraId="48E70BC8" w14:textId="77777777" w:rsidR="00C96283" w:rsidRPr="00BC0482" w:rsidRDefault="00C96283" w:rsidP="00BC0482">
            <w:pPr>
              <w:spacing w:after="120"/>
              <w:rPr>
                <w:rFonts w:ascii="Calibri Light" w:hAnsi="Calibri Light"/>
                <w:sz w:val="16"/>
                <w:szCs w:val="16"/>
                <w:lang w:val="en-US"/>
              </w:rPr>
            </w:pPr>
            <w:del w:id="10553" w:author="Ashan Asmone" w:date="2016-03-31T16:49:00Z">
              <w:r w:rsidRPr="00BC0482" w:rsidDel="00F73169">
                <w:rPr>
                  <w:rFonts w:ascii="Calibri Light" w:hAnsi="Calibri Light"/>
                  <w:sz w:val="16"/>
                  <w:szCs w:val="16"/>
                  <w:lang w:val="en-US"/>
                </w:rPr>
                <w:delText>ISO 4618-2: 1999 Paints and varnishes -- Terms and definitions for coating materials -- Part 2: Special terms relating to paint characteristics and properties</w:delText>
              </w:r>
            </w:del>
            <w:ins w:id="10554" w:author="Ashan Asmone" w:date="2016-03-31T16:49:00Z">
              <w:r w:rsidR="00F73169">
                <w:rPr>
                  <w:rFonts w:ascii="Calibri Light" w:hAnsi="Calibri Light"/>
                  <w:sz w:val="16"/>
                  <w:szCs w:val="16"/>
                  <w:lang w:val="en-US"/>
                </w:rPr>
                <w:t>ISO 4618:2014 Paints and varnishes -- Terms and definitions</w:t>
              </w:r>
            </w:ins>
          </w:p>
          <w:p w14:paraId="62BBCF78" w14:textId="77777777" w:rsidR="00C96283" w:rsidRPr="00BC0482" w:rsidRDefault="00C96283" w:rsidP="00BC0482">
            <w:pPr>
              <w:spacing w:after="120"/>
              <w:rPr>
                <w:rFonts w:ascii="Calibri Light" w:hAnsi="Calibri Light"/>
                <w:sz w:val="16"/>
                <w:szCs w:val="16"/>
                <w:lang w:val="en-US"/>
              </w:rPr>
            </w:pPr>
            <w:del w:id="10555" w:author="Ashan Asmone" w:date="2016-03-31T16:50:00Z">
              <w:r w:rsidRPr="00BC0482" w:rsidDel="00F73169">
                <w:rPr>
                  <w:rFonts w:ascii="Calibri Light" w:hAnsi="Calibri Light"/>
                  <w:sz w:val="16"/>
                  <w:szCs w:val="16"/>
                  <w:lang w:val="en-US"/>
                </w:rPr>
                <w:delText>ISO 4618-3: 1999 Paints and varnishes -- Terms and definitions for coating materials -- Part 3: Surface preparation and methods of application</w:delText>
              </w:r>
            </w:del>
          </w:p>
          <w:p w14:paraId="5A132A4D" w14:textId="77777777" w:rsidR="00C96283" w:rsidRPr="00BC0482" w:rsidRDefault="00C96283" w:rsidP="00BC0482">
            <w:pPr>
              <w:spacing w:after="120"/>
              <w:rPr>
                <w:rFonts w:ascii="Calibri Light" w:hAnsi="Calibri Light"/>
                <w:sz w:val="16"/>
                <w:szCs w:val="16"/>
                <w:lang w:val="en-US"/>
              </w:rPr>
            </w:pPr>
            <w:del w:id="10556" w:author="Ashan Asmone" w:date="2016-03-31T16:51:00Z">
              <w:r w:rsidRPr="00BC0482" w:rsidDel="00F73169">
                <w:rPr>
                  <w:rFonts w:ascii="Calibri Light" w:hAnsi="Calibri Light"/>
                  <w:sz w:val="16"/>
                  <w:szCs w:val="16"/>
                  <w:lang w:val="en-US"/>
                </w:rPr>
                <w:delText>ISO 4624: 1978 Paints and varnishes -- Pull-off test for adhesion</w:delText>
              </w:r>
            </w:del>
            <w:ins w:id="10557" w:author="Ashan Asmone" w:date="2016-03-31T16:51:00Z">
              <w:r w:rsidR="00F73169">
                <w:rPr>
                  <w:rFonts w:ascii="Calibri Light" w:hAnsi="Calibri Light"/>
                  <w:sz w:val="16"/>
                  <w:szCs w:val="16"/>
                  <w:lang w:val="en-US"/>
                </w:rPr>
                <w:t>ISO 4624:2016 Paints and varnishes -- Pull-off test for adhesion</w:t>
              </w:r>
            </w:ins>
          </w:p>
          <w:p w14:paraId="2C4AA18B" w14:textId="77777777" w:rsidR="00C96283" w:rsidRPr="00BC0482" w:rsidRDefault="00C96283" w:rsidP="00BC0482">
            <w:pPr>
              <w:spacing w:after="120"/>
              <w:rPr>
                <w:rFonts w:ascii="Calibri Light" w:hAnsi="Calibri Light"/>
                <w:sz w:val="16"/>
                <w:szCs w:val="16"/>
                <w:lang w:val="en-US"/>
              </w:rPr>
            </w:pPr>
            <w:del w:id="10558" w:author="Ashan Asmone" w:date="2016-03-31T16:55:00Z">
              <w:r w:rsidRPr="00BC0482" w:rsidDel="00F73169">
                <w:rPr>
                  <w:rFonts w:ascii="Calibri Light" w:hAnsi="Calibri Light"/>
                  <w:sz w:val="16"/>
                  <w:szCs w:val="16"/>
                  <w:lang w:val="en-US"/>
                </w:rPr>
                <w:delText>ISO 4628-1: 1982 Paints and varnishes -- Evaluation of degradation of paint coatings -- Designation of intensity, quantity and size of common types of defect -- Part 1: General principles and rating schemes</w:delText>
              </w:r>
            </w:del>
            <w:ins w:id="10559" w:author="Ashan Asmone" w:date="2016-03-31T16:55:00Z">
              <w:r w:rsidR="00F73169">
                <w:rPr>
                  <w:rFonts w:ascii="Calibri Light" w:hAnsi="Calibri Light"/>
                  <w:sz w:val="16"/>
                  <w:szCs w:val="16"/>
                  <w:lang w:val="en-US"/>
                </w:rPr>
                <w:t>ISO 4628-1:2016 Paints and varnishes -- Evaluation of degradation of coatings -- Designation of quantity and size of defects, and of intensity of uniform changes in appearance -- Part 1: General introduction and designation system</w:t>
              </w:r>
            </w:ins>
          </w:p>
          <w:p w14:paraId="4624159B" w14:textId="77777777" w:rsidR="00C96283" w:rsidRPr="00BC0482" w:rsidRDefault="00C96283" w:rsidP="00BC0482">
            <w:pPr>
              <w:spacing w:after="120"/>
              <w:rPr>
                <w:rFonts w:ascii="Calibri Light" w:hAnsi="Calibri Light"/>
                <w:sz w:val="16"/>
                <w:szCs w:val="16"/>
                <w:lang w:val="en-US"/>
              </w:rPr>
            </w:pPr>
            <w:del w:id="10560" w:author="Ashan Asmone" w:date="2016-03-31T16:55:00Z">
              <w:r w:rsidRPr="00BC0482" w:rsidDel="00F73169">
                <w:rPr>
                  <w:rFonts w:ascii="Calibri Light" w:hAnsi="Calibri Light"/>
                  <w:sz w:val="16"/>
                  <w:szCs w:val="16"/>
                  <w:lang w:val="en-US"/>
                </w:rPr>
                <w:delText>ISO 4628-2: 1982 Paints and varnishes -- Evaluation of degradation of paint coatings -- Designation of intensity, quantity and size of common types of defect -- Part 2: Designation of degree of blistering</w:delText>
              </w:r>
            </w:del>
            <w:ins w:id="10561" w:author="Ashan Asmone" w:date="2016-03-31T16:55:00Z">
              <w:r w:rsidR="00F73169">
                <w:rPr>
                  <w:rFonts w:ascii="Calibri Light" w:hAnsi="Calibri Light"/>
                  <w:sz w:val="16"/>
                  <w:szCs w:val="16"/>
                  <w:lang w:val="en-US"/>
                </w:rPr>
                <w:t>ISO 4628-2:2003 Paints and varnishes - Evaluation of degradation of coatings - Designation of quantity and size of defects, and of intensity of uniform changes in appearance - Part 2: Assessment of degree of blistering</w:t>
              </w:r>
            </w:ins>
          </w:p>
          <w:p w14:paraId="715DB96A" w14:textId="77777777" w:rsidR="00C96283" w:rsidRPr="00BC0482" w:rsidRDefault="00C96283" w:rsidP="00BC0482">
            <w:pPr>
              <w:spacing w:after="120"/>
              <w:rPr>
                <w:rFonts w:ascii="Calibri Light" w:hAnsi="Calibri Light"/>
                <w:sz w:val="16"/>
                <w:szCs w:val="16"/>
                <w:lang w:val="en-US"/>
              </w:rPr>
            </w:pPr>
            <w:del w:id="10562" w:author="Ashan Asmone" w:date="2016-03-31T16:57:00Z">
              <w:r w:rsidRPr="00BC0482" w:rsidDel="00F73169">
                <w:rPr>
                  <w:rFonts w:ascii="Calibri Light" w:hAnsi="Calibri Light"/>
                  <w:sz w:val="16"/>
                  <w:szCs w:val="16"/>
                  <w:lang w:val="en-US"/>
                </w:rPr>
                <w:delText>ISO 4628-3: 1982 Paints and varnishes -- Evaluation of degradation of paint coatings -- Designation of intensity, quantity and size of common types of defect -- Part 3: Designation of degree of rusting</w:delText>
              </w:r>
            </w:del>
            <w:ins w:id="10563" w:author="Ashan Asmone" w:date="2016-03-31T16:57:00Z">
              <w:r w:rsidR="00F73169">
                <w:rPr>
                  <w:rFonts w:ascii="Calibri Light" w:hAnsi="Calibri Light"/>
                  <w:sz w:val="16"/>
                  <w:szCs w:val="16"/>
                  <w:lang w:val="en-US"/>
                </w:rPr>
                <w:t>ISO 4628-3:2016 Paints and varnishes -- Evaluation of degradation of coatings -- Designation of quantity and size of defects, and of intensity of uniform changes in appearance -- Part 3: Assessment of degree of rusting</w:t>
              </w:r>
            </w:ins>
          </w:p>
          <w:p w14:paraId="339F1D1B" w14:textId="77777777" w:rsidR="00C96283" w:rsidRPr="00BC0482" w:rsidRDefault="00C96283" w:rsidP="00BC0482">
            <w:pPr>
              <w:spacing w:after="120"/>
              <w:rPr>
                <w:rFonts w:ascii="Calibri Light" w:hAnsi="Calibri Light"/>
                <w:sz w:val="16"/>
                <w:szCs w:val="16"/>
                <w:lang w:val="en-US"/>
              </w:rPr>
            </w:pPr>
            <w:del w:id="10564" w:author="Ashan Asmone" w:date="2016-03-31T16:59:00Z">
              <w:r w:rsidRPr="00BC0482" w:rsidDel="00F73169">
                <w:rPr>
                  <w:rFonts w:ascii="Calibri Light" w:hAnsi="Calibri Light"/>
                  <w:sz w:val="16"/>
                  <w:szCs w:val="16"/>
                  <w:lang w:val="en-US"/>
                </w:rPr>
                <w:delText>ISO 4628-4: 1982 Paints and varnishes -- Evaluation of degradation of paint coatings -- Designation of intensity, quantity and size of common types of defect -- Part 4: Designation of degree of cracking</w:delText>
              </w:r>
            </w:del>
            <w:ins w:id="10565" w:author="Ashan Asmone" w:date="2016-03-31T16:59:00Z">
              <w:r w:rsidR="00F73169">
                <w:rPr>
                  <w:rFonts w:ascii="Calibri Light" w:hAnsi="Calibri Light"/>
                  <w:sz w:val="16"/>
                  <w:szCs w:val="16"/>
                  <w:lang w:val="en-US"/>
                </w:rPr>
                <w:t>ISO 4628-4:2016 Paints and varnishes -- Evaluation of degradation of coatings -- Designation of quantity and size of defects, and of intensity of uniform changes in appearance -- Part 4: Assessment of degree of cracking</w:t>
              </w:r>
            </w:ins>
          </w:p>
          <w:p w14:paraId="7A2C698D" w14:textId="77777777" w:rsidR="00C96283" w:rsidRPr="00BC0482" w:rsidRDefault="00C96283" w:rsidP="00BC0482">
            <w:pPr>
              <w:spacing w:after="120"/>
              <w:rPr>
                <w:rFonts w:ascii="Calibri Light" w:hAnsi="Calibri Light"/>
                <w:sz w:val="16"/>
                <w:szCs w:val="16"/>
                <w:lang w:val="en-US"/>
              </w:rPr>
            </w:pPr>
            <w:del w:id="10566" w:author="Ashan Asmone" w:date="2016-03-31T17:00:00Z">
              <w:r w:rsidRPr="00BC0482" w:rsidDel="00F73169">
                <w:rPr>
                  <w:rFonts w:ascii="Calibri Light" w:hAnsi="Calibri Light"/>
                  <w:sz w:val="16"/>
                  <w:szCs w:val="16"/>
                  <w:lang w:val="en-US"/>
                </w:rPr>
                <w:delText>ISO 4628-5: 1982 Paints and varnishes -- Evaluation of degradation of paint coatings -- Designation of intensity, quantity and size of common types of defect -- Part 5: Designation of degree of flaking</w:delText>
              </w:r>
            </w:del>
            <w:ins w:id="10567" w:author="Ashan Asmone" w:date="2016-03-31T17:00:00Z">
              <w:r w:rsidR="00F73169">
                <w:rPr>
                  <w:rFonts w:ascii="Calibri Light" w:hAnsi="Calibri Light"/>
                  <w:sz w:val="16"/>
                  <w:szCs w:val="16"/>
                  <w:lang w:val="en-US"/>
                </w:rPr>
                <w:t>ISO 4628-5:2016 Paints and varnishes -- Evaluation of degradation of coatings -- Designation of quantity and size of defects, and of intensity of uniform changes in appearance -- Part 5: Assessment of degree of flaking</w:t>
              </w:r>
            </w:ins>
          </w:p>
          <w:p w14:paraId="14DA30C6" w14:textId="77777777" w:rsidR="00C96283" w:rsidRPr="00BC0482" w:rsidRDefault="00C96283" w:rsidP="00BC0482">
            <w:pPr>
              <w:spacing w:after="120"/>
              <w:rPr>
                <w:rFonts w:ascii="Calibri Light" w:hAnsi="Calibri Light"/>
                <w:sz w:val="16"/>
                <w:szCs w:val="16"/>
                <w:lang w:val="en-US"/>
              </w:rPr>
            </w:pPr>
            <w:del w:id="10568" w:author="Ashan Asmone" w:date="2016-03-31T17:01:00Z">
              <w:r w:rsidRPr="00BC0482" w:rsidDel="00F73169">
                <w:rPr>
                  <w:rFonts w:ascii="Calibri Light" w:hAnsi="Calibri Light"/>
                  <w:sz w:val="16"/>
                  <w:szCs w:val="16"/>
                  <w:lang w:val="en-US"/>
                </w:rPr>
                <w:delText>ISO 4628-6: 1990 Paints and varnishes -- Evaluation of degradation of paint coatings -- Designation of intensity, quantity and size of common types of defect -- Part 6: Rating of degree of chalking by tape method</w:delText>
              </w:r>
            </w:del>
            <w:ins w:id="10569" w:author="Ashan Asmone" w:date="2016-03-31T17:01:00Z">
              <w:r w:rsidR="00F73169">
                <w:rPr>
                  <w:rFonts w:ascii="Calibri Light" w:hAnsi="Calibri Light"/>
                  <w:sz w:val="16"/>
                  <w:szCs w:val="16"/>
                  <w:lang w:val="en-US"/>
                </w:rPr>
                <w:t>ISO 4628-6:2011 Paints and varnishes -- Evaluation of degradation of coatings -- Designation of quantity and size of defects, and of intensity of uniform changes in appearance -- Part 6: Assessment of degree of chalking by tape method</w:t>
              </w:r>
            </w:ins>
          </w:p>
          <w:p w14:paraId="118DDACC" w14:textId="77777777" w:rsidR="00C96283" w:rsidRPr="00BC0482" w:rsidRDefault="00C96283" w:rsidP="00BC0482">
            <w:pPr>
              <w:spacing w:after="120"/>
              <w:rPr>
                <w:rFonts w:ascii="Calibri Light" w:hAnsi="Calibri Light"/>
                <w:sz w:val="16"/>
                <w:szCs w:val="16"/>
                <w:lang w:val="en-US"/>
              </w:rPr>
            </w:pPr>
            <w:del w:id="10570" w:author="Ashan Asmone" w:date="2016-03-31T17:02:00Z">
              <w:r w:rsidRPr="00BC0482" w:rsidDel="00F73169">
                <w:rPr>
                  <w:rFonts w:ascii="Calibri Light" w:hAnsi="Calibri Light"/>
                  <w:sz w:val="16"/>
                  <w:szCs w:val="16"/>
                  <w:lang w:val="en-US"/>
                </w:rPr>
                <w:delText>ISO 6270-1: 1998 Paints and varnishes -- Determination of resistance to humidity -- Part 1: Continuous condensation</w:delText>
              </w:r>
            </w:del>
            <w:ins w:id="10571" w:author="Ashan Asmone" w:date="2016-03-31T17:02:00Z">
              <w:r w:rsidR="00F73169">
                <w:rPr>
                  <w:rFonts w:ascii="Calibri Light" w:hAnsi="Calibri Light"/>
                  <w:sz w:val="16"/>
                  <w:szCs w:val="16"/>
                  <w:lang w:val="en-US"/>
                </w:rPr>
                <w:t>ISO 6270-1: 1998 Paints and varnishes -- Determination of resistance to humidity -- Part 1: Continuous condensation</w:t>
              </w:r>
            </w:ins>
          </w:p>
          <w:p w14:paraId="0A0F86CD" w14:textId="77777777" w:rsidR="00C96283" w:rsidRPr="00BC0482" w:rsidRDefault="00C96283" w:rsidP="00BC0482">
            <w:pPr>
              <w:spacing w:after="120"/>
              <w:rPr>
                <w:rFonts w:ascii="Calibri Light" w:hAnsi="Calibri Light"/>
                <w:sz w:val="16"/>
                <w:szCs w:val="16"/>
                <w:lang w:val="en-US"/>
              </w:rPr>
            </w:pPr>
            <w:del w:id="10572" w:author="Ashan Asmone" w:date="2016-03-31T17:05:00Z">
              <w:r w:rsidRPr="00BC0482" w:rsidDel="00F73169">
                <w:rPr>
                  <w:rFonts w:ascii="Calibri Light" w:hAnsi="Calibri Light"/>
                  <w:sz w:val="16"/>
                  <w:szCs w:val="16"/>
                  <w:lang w:val="en-US"/>
                </w:rPr>
                <w:delText>ISO 6272: 1993 Paints and varnishes -- Falling-weight test</w:delText>
              </w:r>
            </w:del>
            <w:ins w:id="10573" w:author="Ashan Asmone" w:date="2016-03-31T17:05:00Z">
              <w:r w:rsidR="00F73169">
                <w:rPr>
                  <w:rFonts w:ascii="Calibri Light" w:hAnsi="Calibri Light"/>
                  <w:sz w:val="16"/>
                  <w:szCs w:val="16"/>
                  <w:lang w:val="en-US"/>
                </w:rPr>
                <w:t>ISO 6272-1:2011 Paints and varnishes -- Rapid-deformation (impact resistance) tests -- Part 1: Falling-weight test, large-area indenter/ ISO 6272-2:2011 Paints and varnishes -- Rapid-deformation (impact resistance) tests -- Part 2: Falling-weight test, small-area indenter</w:t>
              </w:r>
            </w:ins>
          </w:p>
          <w:p w14:paraId="10B30CEA" w14:textId="77777777" w:rsidR="00C96283" w:rsidRPr="00BC0482" w:rsidRDefault="00C96283" w:rsidP="00BC0482">
            <w:pPr>
              <w:spacing w:after="120"/>
              <w:rPr>
                <w:rFonts w:ascii="Calibri Light" w:hAnsi="Calibri Light"/>
                <w:sz w:val="16"/>
                <w:szCs w:val="16"/>
                <w:lang w:val="en-US"/>
              </w:rPr>
            </w:pPr>
            <w:del w:id="10574" w:author="Ashan Asmone" w:date="2016-03-31T17:07:00Z">
              <w:r w:rsidRPr="00BC0482" w:rsidDel="006723EE">
                <w:rPr>
                  <w:rFonts w:ascii="Calibri Light" w:hAnsi="Calibri Light"/>
                  <w:sz w:val="16"/>
                  <w:szCs w:val="16"/>
                  <w:lang w:val="en-US"/>
                </w:rPr>
                <w:delText>ISO 6441: 1984 Paints and varnishes -- Indentation test (spherical or pyramidal)</w:delText>
              </w:r>
            </w:del>
          </w:p>
          <w:p w14:paraId="40032774" w14:textId="77777777" w:rsidR="00C96283" w:rsidRPr="00BC0482" w:rsidRDefault="00C96283" w:rsidP="00BC0482">
            <w:pPr>
              <w:spacing w:after="120"/>
              <w:rPr>
                <w:rFonts w:ascii="Calibri Light" w:hAnsi="Calibri Light"/>
                <w:sz w:val="16"/>
                <w:szCs w:val="16"/>
                <w:lang w:val="en-US"/>
              </w:rPr>
            </w:pPr>
            <w:del w:id="10575" w:author="Ashan Asmone" w:date="2016-03-31T17:12:00Z">
              <w:r w:rsidRPr="00BC0482" w:rsidDel="006723EE">
                <w:rPr>
                  <w:rFonts w:ascii="Calibri Light" w:hAnsi="Calibri Light"/>
                  <w:sz w:val="16"/>
                  <w:szCs w:val="16"/>
                  <w:lang w:val="en-US"/>
                </w:rPr>
                <w:delText>ISO 6441-1: 1999 Paints and varnishes -- Determination of micro-indentation hardness -- Part 1: Knoop hardness by measurement of indentation length</w:delText>
              </w:r>
            </w:del>
          </w:p>
          <w:p w14:paraId="540D5AB1" w14:textId="77777777" w:rsidR="00C96283" w:rsidRPr="00BC0482" w:rsidRDefault="00C96283" w:rsidP="00BC0482">
            <w:pPr>
              <w:spacing w:after="120"/>
              <w:rPr>
                <w:rFonts w:ascii="Calibri Light" w:hAnsi="Calibri Light"/>
                <w:sz w:val="16"/>
                <w:szCs w:val="16"/>
                <w:lang w:val="en-US"/>
              </w:rPr>
            </w:pPr>
            <w:del w:id="10576" w:author="Ashan Asmone" w:date="2016-03-31T17:13:00Z">
              <w:r w:rsidRPr="00BC0482" w:rsidDel="006723EE">
                <w:rPr>
                  <w:rFonts w:ascii="Calibri Light" w:hAnsi="Calibri Light"/>
                  <w:sz w:val="16"/>
                  <w:szCs w:val="16"/>
                  <w:lang w:val="en-US"/>
                </w:rPr>
                <w:delText>ISO 6441-2: 1999 Paints and varnishes -- Determination of micro-indentation hardness -- Part 2: Knoop hardness by measurement of indentation depth under load</w:delText>
              </w:r>
            </w:del>
          </w:p>
          <w:p w14:paraId="1F5D1211" w14:textId="77777777" w:rsidR="00C96283" w:rsidRPr="00BC0482" w:rsidRDefault="00C96283" w:rsidP="00BC0482">
            <w:pPr>
              <w:spacing w:after="120"/>
              <w:rPr>
                <w:rFonts w:ascii="Calibri Light" w:hAnsi="Calibri Light"/>
                <w:sz w:val="16"/>
                <w:szCs w:val="16"/>
                <w:lang w:val="en-US"/>
              </w:rPr>
            </w:pPr>
            <w:del w:id="10577" w:author="Ashan Asmone" w:date="2016-03-31T17:13:00Z">
              <w:r w:rsidRPr="00BC0482" w:rsidDel="006723EE">
                <w:rPr>
                  <w:rFonts w:ascii="Calibri Light" w:hAnsi="Calibri Light"/>
                  <w:sz w:val="16"/>
                  <w:szCs w:val="16"/>
                  <w:lang w:val="en-US"/>
                </w:rPr>
                <w:delText>ISO 6503: 1984 Paints and varnishes -- Determination of total lead -- Flame atomic absorption spectrometric method</w:delText>
              </w:r>
            </w:del>
            <w:ins w:id="10578" w:author="Ashan Asmone" w:date="2016-03-31T17:13:00Z">
              <w:r w:rsidR="006723EE">
                <w:rPr>
                  <w:rFonts w:ascii="Calibri Light" w:hAnsi="Calibri Light"/>
                  <w:sz w:val="16"/>
                  <w:szCs w:val="16"/>
                  <w:lang w:val="en-US"/>
                </w:rPr>
                <w:t>ISO 6503: 1984 Paints and varnishes -- Determination of total lead -- Flame atomic absorption spectrometric method</w:t>
              </w:r>
            </w:ins>
          </w:p>
          <w:p w14:paraId="508AE0E1" w14:textId="77777777" w:rsidR="00C96283" w:rsidRPr="00BC0482" w:rsidRDefault="00C96283" w:rsidP="00BC0482">
            <w:pPr>
              <w:spacing w:after="120"/>
              <w:rPr>
                <w:rFonts w:ascii="Calibri Light" w:hAnsi="Calibri Light"/>
                <w:sz w:val="16"/>
                <w:szCs w:val="16"/>
                <w:lang w:val="en-US"/>
              </w:rPr>
            </w:pPr>
            <w:del w:id="10579" w:author="Ashan Asmone" w:date="2016-03-31T17:14:00Z">
              <w:r w:rsidRPr="00BC0482" w:rsidDel="006723EE">
                <w:rPr>
                  <w:rFonts w:ascii="Calibri Light" w:hAnsi="Calibri Light"/>
                  <w:sz w:val="16"/>
                  <w:szCs w:val="16"/>
                  <w:lang w:val="en-US"/>
                </w:rPr>
                <w:delText>ISO 6504-1: 1983 Paints and varnishes -- Determination of hiding power -- Part 1: Kubelka-Munk method for white and light-coloured paints</w:delText>
              </w:r>
            </w:del>
            <w:ins w:id="10580" w:author="Ashan Asmone" w:date="2016-03-31T17:14:00Z">
              <w:r w:rsidR="006723EE">
                <w:rPr>
                  <w:rFonts w:ascii="Calibri Light" w:hAnsi="Calibri Light"/>
                  <w:sz w:val="16"/>
                  <w:szCs w:val="16"/>
                  <w:lang w:val="en-US"/>
                </w:rPr>
                <w:t>ISO 6504-1: 1983 Paints and varnishes -- Determination of hiding power -- Part 1: Kubelka-Munk method for white and light-coloured paints</w:t>
              </w:r>
            </w:ins>
          </w:p>
          <w:p w14:paraId="7AE1F53F" w14:textId="77777777" w:rsidR="00C96283" w:rsidRPr="00BC0482" w:rsidRDefault="00C96283" w:rsidP="00BC0482">
            <w:pPr>
              <w:spacing w:after="120"/>
              <w:rPr>
                <w:rFonts w:ascii="Calibri Light" w:hAnsi="Calibri Light"/>
                <w:sz w:val="16"/>
                <w:szCs w:val="16"/>
                <w:lang w:val="en-US"/>
              </w:rPr>
            </w:pPr>
            <w:del w:id="10581" w:author="Ashan Asmone" w:date="2016-03-31T17:15:00Z">
              <w:r w:rsidRPr="00BC0482" w:rsidDel="006723EE">
                <w:rPr>
                  <w:rFonts w:ascii="Calibri Light" w:hAnsi="Calibri Light"/>
                  <w:sz w:val="16"/>
                  <w:szCs w:val="16"/>
                  <w:lang w:val="en-US"/>
                </w:rPr>
                <w:delText>ISO 6504-3: 1998 Paints and varnishes -- Determination of hiding power -- Part 3: Determination of contrast ratio (opacity) of light-coloured paints at a fixed spreading rate</w:delText>
              </w:r>
            </w:del>
            <w:ins w:id="10582" w:author="Ashan Asmone" w:date="2016-03-31T17:15:00Z">
              <w:r w:rsidR="006723EE">
                <w:rPr>
                  <w:rFonts w:ascii="Calibri Light" w:hAnsi="Calibri Light"/>
                  <w:sz w:val="16"/>
                  <w:szCs w:val="16"/>
                  <w:lang w:val="en-US"/>
                </w:rPr>
                <w:t>ISO 6504-3:2006 Paints and varnishes -- Determination of hiding power -- Part 3: Determination of contrast ratio of light-coloured paints at a fixed spreading rate</w:t>
              </w:r>
            </w:ins>
          </w:p>
          <w:p w14:paraId="498A661A" w14:textId="77777777" w:rsidR="00C96283" w:rsidRPr="00BC0482" w:rsidRDefault="00C96283" w:rsidP="00BC0482">
            <w:pPr>
              <w:spacing w:after="120"/>
              <w:rPr>
                <w:rFonts w:ascii="Calibri Light" w:hAnsi="Calibri Light"/>
                <w:sz w:val="16"/>
                <w:szCs w:val="16"/>
                <w:lang w:val="en-US"/>
              </w:rPr>
            </w:pPr>
            <w:del w:id="10583" w:author="Ashan Asmone" w:date="2016-03-31T17:16:00Z">
              <w:r w:rsidRPr="00BC0482" w:rsidDel="006723EE">
                <w:rPr>
                  <w:rFonts w:ascii="Calibri Light" w:hAnsi="Calibri Light"/>
                  <w:sz w:val="16"/>
                  <w:szCs w:val="16"/>
                  <w:lang w:val="en-US"/>
                </w:rPr>
                <w:delText>ISO 6713: 1984 Paints and varnishes -- Preparation of acid extracts from paints in liquid or powder form</w:delText>
              </w:r>
            </w:del>
            <w:ins w:id="10584" w:author="Ashan Asmone" w:date="2016-03-31T17:16:00Z">
              <w:r w:rsidR="006723EE">
                <w:rPr>
                  <w:rFonts w:ascii="Calibri Light" w:hAnsi="Calibri Light"/>
                  <w:sz w:val="16"/>
                  <w:szCs w:val="16"/>
                  <w:lang w:val="en-US"/>
                </w:rPr>
                <w:t>ISO 6713: 1984 Paints and varnishes -- Preparation of acid extracts from paints in liquid or powder form</w:t>
              </w:r>
            </w:ins>
          </w:p>
          <w:p w14:paraId="5D7BC2CB" w14:textId="77777777" w:rsidR="00C96283" w:rsidRPr="00BC0482" w:rsidRDefault="00C96283" w:rsidP="00BC0482">
            <w:pPr>
              <w:spacing w:after="120"/>
              <w:rPr>
                <w:rFonts w:ascii="Calibri Light" w:hAnsi="Calibri Light"/>
                <w:sz w:val="16"/>
                <w:szCs w:val="16"/>
                <w:lang w:val="en-US"/>
              </w:rPr>
            </w:pPr>
            <w:del w:id="10585" w:author="Ashan Asmone" w:date="2016-03-31T17:16:00Z">
              <w:r w:rsidRPr="00BC0482" w:rsidDel="006723EE">
                <w:rPr>
                  <w:rFonts w:ascii="Calibri Light" w:hAnsi="Calibri Light"/>
                  <w:sz w:val="16"/>
                  <w:szCs w:val="16"/>
                  <w:lang w:val="en-US"/>
                </w:rPr>
                <w:delText>ISO 6744-1: 1999 Binders for paints and varnishes -- Alkyd resins -- Part 1: General methods of test</w:delText>
              </w:r>
            </w:del>
            <w:ins w:id="10586" w:author="Ashan Asmone" w:date="2016-03-31T17:16:00Z">
              <w:r w:rsidR="006723EE">
                <w:rPr>
                  <w:rFonts w:ascii="Calibri Light" w:hAnsi="Calibri Light"/>
                  <w:sz w:val="16"/>
                  <w:szCs w:val="16"/>
                  <w:lang w:val="en-US"/>
                </w:rPr>
                <w:t>ISO 6744-1: 1999 Binders for paints and varnishes -- Alkyd resins -- Part 1: General methods of test</w:t>
              </w:r>
            </w:ins>
          </w:p>
          <w:p w14:paraId="6FECCD4B" w14:textId="77777777" w:rsidR="00C96283" w:rsidRPr="00BC0482" w:rsidRDefault="00C96283" w:rsidP="00BC0482">
            <w:pPr>
              <w:spacing w:after="120"/>
              <w:rPr>
                <w:rFonts w:ascii="Calibri Light" w:hAnsi="Calibri Light"/>
                <w:sz w:val="16"/>
                <w:szCs w:val="16"/>
                <w:lang w:val="en-US"/>
              </w:rPr>
            </w:pPr>
            <w:del w:id="10587" w:author="Ashan Asmone" w:date="2016-03-31T17:17:00Z">
              <w:r w:rsidRPr="00BC0482" w:rsidDel="006723EE">
                <w:rPr>
                  <w:rFonts w:ascii="Calibri Light" w:hAnsi="Calibri Light"/>
                  <w:sz w:val="16"/>
                  <w:szCs w:val="16"/>
                  <w:lang w:val="en-US"/>
                </w:rPr>
                <w:delText>ISO 6744-2: 1999 Binders for paints and varnishes -- Alkyd resins -- Part 2: Determination of phthalic anhydride content</w:delText>
              </w:r>
            </w:del>
            <w:ins w:id="10588" w:author="Ashan Asmone" w:date="2016-03-31T17:17:00Z">
              <w:r w:rsidR="006723EE">
                <w:rPr>
                  <w:rFonts w:ascii="Calibri Light" w:hAnsi="Calibri Light"/>
                  <w:sz w:val="16"/>
                  <w:szCs w:val="16"/>
                  <w:lang w:val="en-US"/>
                </w:rPr>
                <w:t>ISO 6744-2: 1999 Binders for paints and varnishes -- Alkyd resins -- Part 2: Determination of phthalic anhydride content</w:t>
              </w:r>
            </w:ins>
          </w:p>
          <w:p w14:paraId="6A8CB77F" w14:textId="77777777" w:rsidR="00C96283" w:rsidRPr="00BC0482" w:rsidRDefault="00C96283" w:rsidP="00BC0482">
            <w:pPr>
              <w:spacing w:after="120"/>
              <w:rPr>
                <w:rFonts w:ascii="Calibri Light" w:hAnsi="Calibri Light"/>
                <w:sz w:val="16"/>
                <w:szCs w:val="16"/>
                <w:lang w:val="en-US"/>
              </w:rPr>
            </w:pPr>
            <w:del w:id="10589" w:author="Ashan Asmone" w:date="2016-03-31T17:18:00Z">
              <w:r w:rsidRPr="00BC0482" w:rsidDel="006723EE">
                <w:rPr>
                  <w:rFonts w:ascii="Calibri Light" w:hAnsi="Calibri Light"/>
                  <w:sz w:val="16"/>
                  <w:szCs w:val="16"/>
                  <w:lang w:val="en-US"/>
                </w:rPr>
                <w:delText>ISO 6744-3: 1999 Binders for paints and varnishes -- Alkyd resins -- Part 3: Determination of unsaponifiable matter content</w:delText>
              </w:r>
            </w:del>
            <w:ins w:id="10590" w:author="Ashan Asmone" w:date="2016-03-31T17:18:00Z">
              <w:r w:rsidR="006723EE">
                <w:rPr>
                  <w:rFonts w:ascii="Calibri Light" w:hAnsi="Calibri Light"/>
                  <w:sz w:val="16"/>
                  <w:szCs w:val="16"/>
                  <w:lang w:val="en-US"/>
                </w:rPr>
                <w:t>ISO 6744-3: 1999 Binders for paints and varnishes -- Alkyd resins -- Part 3: Determination of unsaponifiable matter content</w:t>
              </w:r>
            </w:ins>
          </w:p>
          <w:p w14:paraId="336869B7" w14:textId="77777777" w:rsidR="00C96283" w:rsidRPr="00BC0482" w:rsidRDefault="00C96283" w:rsidP="00BC0482">
            <w:pPr>
              <w:spacing w:after="120"/>
              <w:rPr>
                <w:rFonts w:ascii="Calibri Light" w:hAnsi="Calibri Light"/>
                <w:sz w:val="16"/>
                <w:szCs w:val="16"/>
                <w:lang w:val="en-US"/>
              </w:rPr>
            </w:pPr>
            <w:del w:id="10591" w:author="Ashan Asmone" w:date="2016-03-31T17:19:00Z">
              <w:r w:rsidRPr="00BC0482" w:rsidDel="006723EE">
                <w:rPr>
                  <w:rFonts w:ascii="Calibri Light" w:hAnsi="Calibri Light"/>
                  <w:sz w:val="16"/>
                  <w:szCs w:val="16"/>
                  <w:lang w:val="en-US"/>
                </w:rPr>
                <w:delText>ISO 6744-4: 1999 Binders for paints and varnishes -- Alkyd resins -- Part 4: Determination of fatty acid content</w:delText>
              </w:r>
            </w:del>
            <w:ins w:id="10592" w:author="Ashan Asmone" w:date="2016-03-31T17:19:00Z">
              <w:r w:rsidR="006723EE">
                <w:rPr>
                  <w:rFonts w:ascii="Calibri Light" w:hAnsi="Calibri Light"/>
                  <w:sz w:val="16"/>
                  <w:szCs w:val="16"/>
                  <w:lang w:val="en-US"/>
                </w:rPr>
                <w:t>ISO 6744-4: 1999 Binders for paints and varnishes -- Alkyd resins -- Part 4: Determination of fatty acid content</w:t>
              </w:r>
            </w:ins>
          </w:p>
          <w:p w14:paraId="47AC5E82" w14:textId="77777777" w:rsidR="00C96283" w:rsidRPr="00BC0482" w:rsidRDefault="00C96283" w:rsidP="00BC0482">
            <w:pPr>
              <w:spacing w:after="120"/>
              <w:rPr>
                <w:rFonts w:ascii="Calibri Light" w:hAnsi="Calibri Light"/>
                <w:sz w:val="16"/>
                <w:szCs w:val="16"/>
                <w:lang w:val="en-US"/>
              </w:rPr>
            </w:pPr>
            <w:del w:id="10593" w:author="Ashan Asmone" w:date="2016-03-31T17:19:00Z">
              <w:r w:rsidRPr="00BC0482" w:rsidDel="006723EE">
                <w:rPr>
                  <w:rFonts w:ascii="Calibri Light" w:hAnsi="Calibri Light"/>
                  <w:sz w:val="16"/>
                  <w:szCs w:val="16"/>
                  <w:lang w:val="en-US"/>
                </w:rPr>
                <w:delText>ISO 6860: 1984 Paints and varnishes -- Bend test (conical mandrel)</w:delText>
              </w:r>
            </w:del>
            <w:ins w:id="10594" w:author="Ashan Asmone" w:date="2016-03-31T17:19:00Z">
              <w:r w:rsidR="006723EE">
                <w:rPr>
                  <w:rFonts w:ascii="Calibri Light" w:hAnsi="Calibri Light"/>
                  <w:sz w:val="16"/>
                  <w:szCs w:val="16"/>
                  <w:lang w:val="en-US"/>
                </w:rPr>
                <w:t>ISO 6860:2006 Paints and varnishes -- Bend test (conical mandrel)</w:t>
              </w:r>
            </w:ins>
          </w:p>
          <w:p w14:paraId="3AB27094" w14:textId="77777777" w:rsidR="00C96283" w:rsidRPr="00BC0482" w:rsidRDefault="00C96283" w:rsidP="00BC0482">
            <w:pPr>
              <w:spacing w:after="120"/>
              <w:rPr>
                <w:rFonts w:ascii="Calibri Light" w:hAnsi="Calibri Light"/>
                <w:sz w:val="16"/>
                <w:szCs w:val="16"/>
                <w:lang w:val="en-US"/>
              </w:rPr>
            </w:pPr>
            <w:del w:id="10595" w:author="Ashan Asmone" w:date="2016-03-31T17:20:00Z">
              <w:r w:rsidRPr="00BC0482" w:rsidDel="006723EE">
                <w:rPr>
                  <w:rFonts w:ascii="Calibri Light" w:hAnsi="Calibri Light"/>
                  <w:sz w:val="16"/>
                  <w:szCs w:val="16"/>
                  <w:lang w:val="en-US"/>
                </w:rPr>
                <w:delText>ISO 7142: 1984 Binders for paints and varnishes -- Epoxy resins -- General methods of test</w:delText>
              </w:r>
            </w:del>
            <w:ins w:id="10596" w:author="Ashan Asmone" w:date="2016-03-31T17:20:00Z">
              <w:r w:rsidR="006723EE">
                <w:rPr>
                  <w:rFonts w:ascii="Calibri Light" w:hAnsi="Calibri Light"/>
                  <w:sz w:val="16"/>
                  <w:szCs w:val="16"/>
                  <w:lang w:val="en-US"/>
                </w:rPr>
                <w:t>ISO 7142:2007 Binders for paints and varnishes -- Epoxy resins -- General methods of test</w:t>
              </w:r>
            </w:ins>
          </w:p>
          <w:p w14:paraId="6A959EF3" w14:textId="77777777" w:rsidR="00C96283" w:rsidRPr="00BC0482" w:rsidRDefault="00C96283" w:rsidP="00BC0482">
            <w:pPr>
              <w:spacing w:after="120"/>
              <w:rPr>
                <w:rFonts w:ascii="Calibri Light" w:hAnsi="Calibri Light"/>
                <w:sz w:val="16"/>
                <w:szCs w:val="16"/>
                <w:lang w:val="en-US"/>
              </w:rPr>
            </w:pPr>
            <w:del w:id="10597" w:author="Ashan Asmone" w:date="2016-03-31T17:22:00Z">
              <w:r w:rsidRPr="00BC0482" w:rsidDel="006723EE">
                <w:rPr>
                  <w:rFonts w:ascii="Calibri Light" w:hAnsi="Calibri Light"/>
                  <w:sz w:val="16"/>
                  <w:szCs w:val="16"/>
                  <w:lang w:val="en-US"/>
                </w:rPr>
                <w:delText>ISO 7143: 2000 Paints, varnishes and binders -- Methods of test for characterizing water-based coating materials and binders (available in English only)</w:delText>
              </w:r>
            </w:del>
            <w:ins w:id="10598" w:author="Ashan Asmone" w:date="2016-03-31T17:22:00Z">
              <w:r w:rsidR="006723EE">
                <w:rPr>
                  <w:rFonts w:ascii="Calibri Light" w:hAnsi="Calibri Light"/>
                  <w:sz w:val="16"/>
                  <w:szCs w:val="16"/>
                  <w:lang w:val="en-US"/>
                </w:rPr>
                <w:t>ISO 7143:2007 Binders for paints and varnishes -- Methods of test for characterizing water-based binders</w:t>
              </w:r>
            </w:ins>
          </w:p>
          <w:p w14:paraId="08FFD188" w14:textId="77777777" w:rsidR="00C96283" w:rsidRPr="00BC0482" w:rsidRDefault="00C96283" w:rsidP="00BC0482">
            <w:pPr>
              <w:spacing w:after="120"/>
              <w:rPr>
                <w:rFonts w:ascii="Calibri Light" w:hAnsi="Calibri Light"/>
                <w:sz w:val="16"/>
                <w:szCs w:val="16"/>
                <w:lang w:val="en-US"/>
              </w:rPr>
            </w:pPr>
            <w:del w:id="10599" w:author="Ashan Asmone" w:date="2016-03-31T17:24:00Z">
              <w:r w:rsidRPr="00BC0482" w:rsidDel="006723EE">
                <w:rPr>
                  <w:rFonts w:ascii="Calibri Light" w:hAnsi="Calibri Light"/>
                  <w:sz w:val="16"/>
                  <w:szCs w:val="16"/>
                  <w:lang w:val="en-US"/>
                </w:rPr>
                <w:delText>ISO 7253: 1996 Paints and varnishes -- Determination of resistance to neutral salt spray (fog)</w:delText>
              </w:r>
            </w:del>
          </w:p>
          <w:p w14:paraId="59160E8B" w14:textId="77777777" w:rsidR="00C96283" w:rsidRPr="00BC0482" w:rsidRDefault="00C96283" w:rsidP="00BC0482">
            <w:pPr>
              <w:spacing w:after="120"/>
              <w:rPr>
                <w:rFonts w:ascii="Calibri Light" w:hAnsi="Calibri Light"/>
                <w:sz w:val="16"/>
                <w:szCs w:val="16"/>
                <w:lang w:val="en-US"/>
              </w:rPr>
            </w:pPr>
            <w:del w:id="10600" w:author="Ashan Asmone" w:date="2016-03-31T18:13:00Z">
              <w:r w:rsidRPr="00BC0482" w:rsidDel="00F82C3F">
                <w:rPr>
                  <w:rFonts w:ascii="Calibri Light" w:hAnsi="Calibri Light"/>
                  <w:sz w:val="16"/>
                  <w:szCs w:val="16"/>
                  <w:lang w:val="en-US"/>
                </w:rPr>
                <w:delText>ISO 7724-1: 1984 Paints and varnishes -- Colorimetry -- Part 1: Principles</w:delText>
              </w:r>
            </w:del>
          </w:p>
          <w:p w14:paraId="3E38D6EB" w14:textId="77777777" w:rsidR="00C96283" w:rsidRPr="00BC0482" w:rsidRDefault="00C96283" w:rsidP="00BC0482">
            <w:pPr>
              <w:spacing w:after="120"/>
              <w:rPr>
                <w:rFonts w:ascii="Calibri Light" w:hAnsi="Calibri Light"/>
                <w:sz w:val="16"/>
                <w:szCs w:val="16"/>
                <w:lang w:val="en-US"/>
              </w:rPr>
            </w:pPr>
            <w:del w:id="10601" w:author="Ashan Asmone" w:date="2016-03-31T18:13:00Z">
              <w:r w:rsidRPr="00BC0482" w:rsidDel="00F82C3F">
                <w:rPr>
                  <w:rFonts w:ascii="Calibri Light" w:hAnsi="Calibri Light"/>
                  <w:sz w:val="16"/>
                  <w:szCs w:val="16"/>
                  <w:lang w:val="en-US"/>
                </w:rPr>
                <w:delText>ISO 7724-2: 1984 Paints and varnishes -- Colorimetry -- Part 2: Colour measurement</w:delText>
              </w:r>
            </w:del>
          </w:p>
          <w:p w14:paraId="2599C8D8" w14:textId="77777777" w:rsidR="00C96283" w:rsidRPr="00BC0482" w:rsidRDefault="00C96283" w:rsidP="00BC0482">
            <w:pPr>
              <w:spacing w:after="120"/>
              <w:rPr>
                <w:rFonts w:ascii="Calibri Light" w:hAnsi="Calibri Light"/>
                <w:sz w:val="16"/>
                <w:szCs w:val="16"/>
                <w:lang w:val="en-US"/>
              </w:rPr>
            </w:pPr>
            <w:del w:id="10602" w:author="Ashan Asmone" w:date="2016-03-31T18:14:00Z">
              <w:r w:rsidRPr="00BC0482" w:rsidDel="00F82C3F">
                <w:rPr>
                  <w:rFonts w:ascii="Calibri Light" w:hAnsi="Calibri Light"/>
                  <w:sz w:val="16"/>
                  <w:szCs w:val="16"/>
                  <w:lang w:val="en-US"/>
                </w:rPr>
                <w:delText>ISO 7724-3: 1984 Paints and varnishes -- Colorimetry -- Part 3: Calculation of colour differences</w:delText>
              </w:r>
            </w:del>
          </w:p>
          <w:p w14:paraId="17BAC749" w14:textId="77777777" w:rsidR="00C96283" w:rsidRPr="00BC0482" w:rsidRDefault="00C96283" w:rsidP="00BC0482">
            <w:pPr>
              <w:spacing w:after="120"/>
              <w:rPr>
                <w:rFonts w:ascii="Calibri Light" w:hAnsi="Calibri Light"/>
                <w:sz w:val="16"/>
                <w:szCs w:val="16"/>
                <w:lang w:val="en-US"/>
              </w:rPr>
            </w:pPr>
            <w:del w:id="10603" w:author="Ashan Asmone" w:date="2016-03-31T18:16:00Z">
              <w:r w:rsidRPr="00BC0482" w:rsidDel="00F82C3F">
                <w:rPr>
                  <w:rFonts w:ascii="Calibri Light" w:hAnsi="Calibri Light"/>
                  <w:sz w:val="16"/>
                  <w:szCs w:val="16"/>
                  <w:lang w:val="en-US"/>
                </w:rPr>
                <w:delText>ISO 7783-1: 1996 Paints and varnishes -- Determination of water-vapour transmission rate -- Part 1: Dish method for free films</w:delText>
              </w:r>
            </w:del>
            <w:ins w:id="10604" w:author="Ashan Asmone" w:date="2016-03-31T18:16:00Z">
              <w:r w:rsidR="00F82C3F">
                <w:rPr>
                  <w:rFonts w:ascii="Calibri Light" w:hAnsi="Calibri Light"/>
                  <w:sz w:val="16"/>
                  <w:szCs w:val="16"/>
                  <w:lang w:val="en-US"/>
                </w:rPr>
                <w:t>ISO 7783:2011 Paints and varnishes -- Determination of water-vapour transmission properties -- Cup method</w:t>
              </w:r>
            </w:ins>
          </w:p>
          <w:p w14:paraId="737BF390" w14:textId="77777777" w:rsidR="00C96283" w:rsidRPr="00BC0482" w:rsidRDefault="00C96283" w:rsidP="00BC0482">
            <w:pPr>
              <w:spacing w:after="120"/>
              <w:rPr>
                <w:rFonts w:ascii="Calibri Light" w:hAnsi="Calibri Light"/>
                <w:sz w:val="16"/>
                <w:szCs w:val="16"/>
                <w:lang w:val="en-US"/>
              </w:rPr>
            </w:pPr>
            <w:del w:id="10605" w:author="Ashan Asmone" w:date="2016-03-31T18:18:00Z">
              <w:r w:rsidRPr="00BC0482" w:rsidDel="00F82C3F">
                <w:rPr>
                  <w:rFonts w:ascii="Calibri Light" w:hAnsi="Calibri Light"/>
                  <w:sz w:val="16"/>
                  <w:szCs w:val="16"/>
                  <w:lang w:val="en-US"/>
                </w:rPr>
                <w:delText>ISO 7783-2: 1999 Paints and varnishes -- Coating materials and coating systems for exterior masonry and concrete -- Part 2: Determination and classification of water-vapour transmission rate (permeability)</w:delText>
              </w:r>
            </w:del>
          </w:p>
          <w:p w14:paraId="753BD66B" w14:textId="77777777" w:rsidR="00C96283" w:rsidRPr="00BC0482" w:rsidRDefault="00C96283" w:rsidP="00BC0482">
            <w:pPr>
              <w:spacing w:after="120"/>
              <w:rPr>
                <w:rFonts w:ascii="Calibri Light" w:hAnsi="Calibri Light"/>
                <w:sz w:val="16"/>
                <w:szCs w:val="16"/>
                <w:lang w:val="en-US"/>
              </w:rPr>
            </w:pPr>
            <w:del w:id="10606" w:author="Ashan Asmone" w:date="2016-03-31T18:19:00Z">
              <w:r w:rsidRPr="00BC0482" w:rsidDel="00F82C3F">
                <w:rPr>
                  <w:rFonts w:ascii="Calibri Light" w:hAnsi="Calibri Light"/>
                  <w:sz w:val="16"/>
                  <w:szCs w:val="16"/>
                  <w:lang w:val="en-US"/>
                </w:rPr>
                <w:delText>ISO 7784-1: 1997 Paints and varnishes -- Determination of resistance to abrasion -- Part 1: Rotating abrasive-paper-covered wheel method</w:delText>
              </w:r>
            </w:del>
            <w:ins w:id="10607" w:author="Ashan Asmone" w:date="2016-03-31T18:19:00Z">
              <w:r w:rsidR="00F82C3F">
                <w:rPr>
                  <w:rFonts w:ascii="Calibri Light" w:hAnsi="Calibri Light"/>
                  <w:sz w:val="16"/>
                  <w:szCs w:val="16"/>
                  <w:lang w:val="en-US"/>
                </w:rPr>
                <w:t>ISO 7784-1:2016 Paints and varnishes -- Determination of resistance to abrasion -- Part 1: Method with abrasive-paper covered wheels and rotating test specimen</w:t>
              </w:r>
            </w:ins>
          </w:p>
          <w:p w14:paraId="139DB17F" w14:textId="77777777" w:rsidR="00C96283" w:rsidRPr="00BC0482" w:rsidRDefault="00C96283" w:rsidP="00BC0482">
            <w:pPr>
              <w:spacing w:after="120"/>
              <w:rPr>
                <w:rFonts w:ascii="Calibri Light" w:hAnsi="Calibri Light"/>
                <w:sz w:val="16"/>
                <w:szCs w:val="16"/>
                <w:lang w:val="en-US"/>
              </w:rPr>
            </w:pPr>
            <w:del w:id="10608" w:author="Ashan Asmone" w:date="2016-03-31T18:20:00Z">
              <w:r w:rsidRPr="00BC0482" w:rsidDel="00F82C3F">
                <w:rPr>
                  <w:rFonts w:ascii="Calibri Light" w:hAnsi="Calibri Light"/>
                  <w:sz w:val="16"/>
                  <w:szCs w:val="16"/>
                  <w:lang w:val="en-US"/>
                </w:rPr>
                <w:delText>ISO 7784-2: 1997 Paints and varnishes -- Determination of resistance to abrasion -- Part 2: Rotating abrasive rubber wheel method</w:delText>
              </w:r>
            </w:del>
            <w:ins w:id="10609" w:author="Ashan Asmone" w:date="2016-03-31T18:20:00Z">
              <w:r w:rsidR="00F82C3F">
                <w:rPr>
                  <w:rFonts w:ascii="Calibri Light" w:hAnsi="Calibri Light"/>
                  <w:sz w:val="16"/>
                  <w:szCs w:val="16"/>
                  <w:lang w:val="en-US"/>
                </w:rPr>
                <w:t>ISO 7784-2:2016 Paints and varnishes -- Determination of resistance to abrasion -- Part 2: Method with abrasive rubber wheels and rotating test specimen</w:t>
              </w:r>
            </w:ins>
          </w:p>
          <w:p w14:paraId="23AF1AE6" w14:textId="77777777" w:rsidR="00C96283" w:rsidRPr="00BC0482" w:rsidRDefault="00C96283" w:rsidP="00BC0482">
            <w:pPr>
              <w:spacing w:after="120"/>
              <w:rPr>
                <w:rFonts w:ascii="Calibri Light" w:hAnsi="Calibri Light"/>
                <w:sz w:val="16"/>
                <w:szCs w:val="16"/>
                <w:lang w:val="en-US"/>
              </w:rPr>
            </w:pPr>
            <w:del w:id="10610" w:author="Ashan Asmone" w:date="2016-03-31T18:21:00Z">
              <w:r w:rsidRPr="00BC0482" w:rsidDel="00F82C3F">
                <w:rPr>
                  <w:rFonts w:ascii="Calibri Light" w:hAnsi="Calibri Light"/>
                  <w:sz w:val="16"/>
                  <w:szCs w:val="16"/>
                  <w:lang w:val="en-US"/>
                </w:rPr>
                <w:delText>ISO 7784-3: 2000 Paints and varnishes -- Determination of resistance to abrasion -- Part 3: Reciprocating test panel method</w:delText>
              </w:r>
            </w:del>
            <w:ins w:id="10611" w:author="Ashan Asmone" w:date="2016-03-31T18:21:00Z">
              <w:r w:rsidR="00F82C3F">
                <w:rPr>
                  <w:rFonts w:ascii="Calibri Light" w:hAnsi="Calibri Light"/>
                  <w:sz w:val="16"/>
                  <w:szCs w:val="16"/>
                  <w:lang w:val="en-US"/>
                </w:rPr>
                <w:t>ISO 7784-3:2016 Paints and varnishes -- Determination of resistance to abrasion -- Part 3: Method with abrasive-paper covered wheel and linearly reciprocating test specimen</w:t>
              </w:r>
            </w:ins>
          </w:p>
          <w:p w14:paraId="0FA7A128" w14:textId="77777777" w:rsidR="00C96283" w:rsidRPr="00BC0482" w:rsidRDefault="00C96283" w:rsidP="00BC0482">
            <w:pPr>
              <w:spacing w:after="120"/>
              <w:rPr>
                <w:rFonts w:ascii="Calibri Light" w:hAnsi="Calibri Light"/>
                <w:sz w:val="16"/>
                <w:szCs w:val="16"/>
                <w:lang w:val="en-US"/>
              </w:rPr>
            </w:pPr>
            <w:del w:id="10612" w:author="Ashan Asmone" w:date="2016-03-31T18:22:00Z">
              <w:r w:rsidRPr="00BC0482" w:rsidDel="00F82C3F">
                <w:rPr>
                  <w:rFonts w:ascii="Calibri Light" w:hAnsi="Calibri Light"/>
                  <w:sz w:val="16"/>
                  <w:szCs w:val="16"/>
                  <w:lang w:val="en-US"/>
                </w:rPr>
                <w:delText>ISO 8501-1: 1988 Preparation</w:delText>
              </w:r>
            </w:del>
            <w:ins w:id="10613" w:author="Ashan Asmone" w:date="2016-03-31T18:22:00Z">
              <w:r w:rsidR="00F82C3F">
                <w:rPr>
                  <w:rFonts w:ascii="Calibri Light" w:hAnsi="Calibri Light"/>
                  <w:sz w:val="16"/>
                  <w:szCs w:val="16"/>
                  <w:lang w:val="en-US"/>
                </w:rPr>
                <w:t xml:space="preserve">ISO 8501-1:2007 Preparation of steel substrates before application of paints and related products -- Visual assessment of surface cleanliness -- Part 1: Rust grades and preparation grades of uncoated steel substrates and of steel substrates after overall </w:t>
              </w:r>
            </w:ins>
          </w:p>
          <w:p w14:paraId="2CDE2677" w14:textId="77777777" w:rsidR="00C96283" w:rsidRPr="00BC0482" w:rsidRDefault="00C96283" w:rsidP="00BC0482">
            <w:pPr>
              <w:spacing w:after="120"/>
              <w:rPr>
                <w:rFonts w:ascii="Calibri Light" w:hAnsi="Calibri Light"/>
                <w:sz w:val="16"/>
                <w:szCs w:val="16"/>
                <w:lang w:val="en-US"/>
              </w:rPr>
            </w:pPr>
            <w:del w:id="10614" w:author="Ashan Asmone" w:date="2016-03-31T18:23:00Z">
              <w:r w:rsidRPr="00BC0482" w:rsidDel="00F82C3F">
                <w:rPr>
                  <w:rFonts w:ascii="Calibri Light" w:hAnsi="Calibri Light"/>
                  <w:sz w:val="16"/>
                  <w:szCs w:val="16"/>
                  <w:lang w:val="en-US"/>
                </w:rPr>
                <w:delText>ISO 9514: 1992 Paints and varnishes -- Determination of the pot-life of liquid systems -- Preparation and conditioning of samples and guidelines for testing</w:delText>
              </w:r>
            </w:del>
            <w:ins w:id="10615" w:author="Ashan Asmone" w:date="2016-03-31T18:23:00Z">
              <w:r w:rsidR="00F82C3F">
                <w:rPr>
                  <w:rFonts w:ascii="Calibri Light" w:hAnsi="Calibri Light"/>
                  <w:sz w:val="16"/>
                  <w:szCs w:val="16"/>
                  <w:lang w:val="en-US"/>
                </w:rPr>
                <w:t>ISO 9514:2005 Paints and varnishes -- Determination of the pot life of multicomponent coating systems -- Preparation and conditioning of samples and guidelines for testing</w:t>
              </w:r>
            </w:ins>
          </w:p>
          <w:p w14:paraId="61768024" w14:textId="77777777" w:rsidR="00C96283" w:rsidRPr="00BC0482" w:rsidRDefault="00C96283" w:rsidP="00BC0482">
            <w:pPr>
              <w:spacing w:after="120"/>
              <w:rPr>
                <w:rFonts w:ascii="Calibri Light" w:hAnsi="Calibri Light"/>
                <w:sz w:val="16"/>
                <w:szCs w:val="16"/>
                <w:lang w:val="en-US"/>
              </w:rPr>
            </w:pPr>
            <w:del w:id="10616" w:author="Ashan Asmone" w:date="2016-03-31T18:24:00Z">
              <w:r w:rsidRPr="00BC0482" w:rsidDel="00F82C3F">
                <w:rPr>
                  <w:rFonts w:ascii="Calibri Light" w:hAnsi="Calibri Light"/>
                  <w:sz w:val="16"/>
                  <w:szCs w:val="16"/>
                  <w:lang w:val="en-US"/>
                </w:rPr>
                <w:delText>ISO 11503: 1995 Paints and varnishes -- Determination of resistance to humidity (intermittent condensation)</w:delText>
              </w:r>
            </w:del>
            <w:ins w:id="10617" w:author="Ashan Asmone" w:date="2016-03-31T18:24:00Z">
              <w:r w:rsidR="00F82C3F">
                <w:rPr>
                  <w:rFonts w:ascii="Calibri Light" w:hAnsi="Calibri Light"/>
                  <w:sz w:val="16"/>
                  <w:szCs w:val="16"/>
                  <w:lang w:val="en-US"/>
                </w:rPr>
                <w:t>ISO 11503:1995 Paints and varnishes -- Determination of resistance to humidity (intermittent condensation)</w:t>
              </w:r>
            </w:ins>
          </w:p>
          <w:p w14:paraId="1A1EC7E9" w14:textId="77777777" w:rsidR="00C96283" w:rsidRPr="00BC0482" w:rsidRDefault="00C96283" w:rsidP="00BC0482">
            <w:pPr>
              <w:spacing w:after="120"/>
              <w:rPr>
                <w:rFonts w:ascii="Calibri Light" w:hAnsi="Calibri Light"/>
                <w:sz w:val="16"/>
                <w:szCs w:val="16"/>
                <w:lang w:val="en-US"/>
              </w:rPr>
            </w:pPr>
            <w:del w:id="10618" w:author="Ashan Asmone" w:date="2016-03-31T18:25:00Z">
              <w:r w:rsidRPr="00BC0482" w:rsidDel="00F82C3F">
                <w:rPr>
                  <w:rFonts w:ascii="Calibri Light" w:hAnsi="Calibri Light"/>
                  <w:sz w:val="16"/>
                  <w:szCs w:val="16"/>
                  <w:lang w:val="en-US"/>
                </w:rPr>
                <w:delText>ISO 11507: 1997 Paints and varnishes -- Exposure of coatings to artificial weathering -- Exposure to fluorescent UV and water</w:delText>
              </w:r>
            </w:del>
            <w:ins w:id="10619" w:author="Ashan Asmone" w:date="2016-03-31T18:25:00Z">
              <w:r w:rsidR="00F82C3F">
                <w:rPr>
                  <w:rFonts w:ascii="Calibri Light" w:hAnsi="Calibri Light"/>
                  <w:sz w:val="16"/>
                  <w:szCs w:val="16"/>
                  <w:lang w:val="en-US"/>
                </w:rPr>
                <w:t>ISO 16474-1:2013 Paints and varnishes -- Methods of exposure to laboratory light sources -- Part 1: General guidance</w:t>
              </w:r>
            </w:ins>
          </w:p>
          <w:p w14:paraId="29E7FF87" w14:textId="77777777" w:rsidR="00C96283" w:rsidRPr="00BC0482" w:rsidRDefault="00C96283" w:rsidP="00BC0482">
            <w:pPr>
              <w:spacing w:after="120"/>
              <w:rPr>
                <w:rFonts w:ascii="Calibri Light" w:hAnsi="Calibri Light"/>
                <w:sz w:val="16"/>
                <w:szCs w:val="16"/>
                <w:lang w:val="en-US"/>
              </w:rPr>
            </w:pPr>
            <w:del w:id="10620" w:author="Ashan Asmone" w:date="2016-03-31T18:25:00Z">
              <w:r w:rsidRPr="00BC0482" w:rsidDel="00F82C3F">
                <w:rPr>
                  <w:rFonts w:ascii="Calibri Light" w:hAnsi="Calibri Light"/>
                  <w:sz w:val="16"/>
                  <w:szCs w:val="16"/>
                  <w:lang w:val="en-US"/>
                </w:rPr>
                <w:delText>ISO 11668: 1997 Binders for paints and varnishes -- Chlorinated polymerization resins -- General methods of test</w:delText>
              </w:r>
            </w:del>
            <w:ins w:id="10621" w:author="Ashan Asmone" w:date="2016-03-31T18:25:00Z">
              <w:r w:rsidR="00F82C3F">
                <w:rPr>
                  <w:rFonts w:ascii="Calibri Light" w:hAnsi="Calibri Light"/>
                  <w:sz w:val="16"/>
                  <w:szCs w:val="16"/>
                  <w:lang w:val="en-US"/>
                </w:rPr>
                <w:t>ISO 11668:1997 Binders for paints and varnishes -- Chlorinated polymerization resins -- General methods of test</w:t>
              </w:r>
            </w:ins>
          </w:p>
          <w:p w14:paraId="44429544" w14:textId="77777777" w:rsidR="00C96283" w:rsidRPr="00BC0482" w:rsidRDefault="00C96283" w:rsidP="00BC0482">
            <w:pPr>
              <w:spacing w:after="120"/>
              <w:rPr>
                <w:rFonts w:ascii="Calibri Light" w:hAnsi="Calibri Light"/>
                <w:sz w:val="16"/>
                <w:szCs w:val="16"/>
                <w:lang w:val="en-US"/>
              </w:rPr>
            </w:pPr>
            <w:del w:id="10622" w:author="Ashan Asmone" w:date="2016-03-31T18:26:00Z">
              <w:r w:rsidRPr="00BC0482" w:rsidDel="00F82C3F">
                <w:rPr>
                  <w:rFonts w:ascii="Calibri Light" w:hAnsi="Calibri Light"/>
                  <w:sz w:val="16"/>
                  <w:szCs w:val="16"/>
                  <w:lang w:val="en-US"/>
                </w:rPr>
                <w:delText>ISO 11890-1: 2000 Paints and varnishes -- Determination of volatile organic compound (VOC) content -- Part 1: Difference method</w:delText>
              </w:r>
            </w:del>
            <w:ins w:id="10623" w:author="Ashan Asmone" w:date="2016-03-31T18:26:00Z">
              <w:r w:rsidR="00F82C3F">
                <w:rPr>
                  <w:rFonts w:ascii="Calibri Light" w:hAnsi="Calibri Light"/>
                  <w:sz w:val="16"/>
                  <w:szCs w:val="16"/>
                  <w:lang w:val="en-US"/>
                </w:rPr>
                <w:t>ISO 11890-1:2007 Paints and varnishes -- Determination of volatile organic compound (VOC) content -- Part 1: Difference method</w:t>
              </w:r>
            </w:ins>
          </w:p>
          <w:p w14:paraId="49652686" w14:textId="77777777" w:rsidR="00C96283" w:rsidRPr="00BC0482" w:rsidRDefault="00C96283" w:rsidP="00BC0482">
            <w:pPr>
              <w:spacing w:after="120"/>
              <w:rPr>
                <w:rFonts w:ascii="Calibri Light" w:hAnsi="Calibri Light"/>
                <w:sz w:val="16"/>
                <w:szCs w:val="16"/>
                <w:lang w:val="en-US"/>
              </w:rPr>
            </w:pPr>
            <w:del w:id="10624" w:author="Ashan Asmone" w:date="2016-03-31T18:27:00Z">
              <w:r w:rsidRPr="00BC0482" w:rsidDel="00F82C3F">
                <w:rPr>
                  <w:rFonts w:ascii="Calibri Light" w:hAnsi="Calibri Light"/>
                  <w:sz w:val="16"/>
                  <w:szCs w:val="16"/>
                  <w:lang w:val="en-US"/>
                </w:rPr>
                <w:delText>ISO 11890-2: 2000 Paints and varnishes -- Determination of volatile organic compound (VOC) content -- Part 2: Gas-chromatographic method</w:delText>
              </w:r>
            </w:del>
            <w:ins w:id="10625" w:author="Ashan Asmone" w:date="2016-03-31T18:27:00Z">
              <w:r w:rsidR="00F82C3F">
                <w:rPr>
                  <w:rFonts w:ascii="Calibri Light" w:hAnsi="Calibri Light"/>
                  <w:sz w:val="16"/>
                  <w:szCs w:val="16"/>
                  <w:lang w:val="en-US"/>
                </w:rPr>
                <w:t>ISO 11890-2:2013 Paints and varnishes -- Determination of volatile organic compound (VOC) content -- Part 2: Gas-chromatographic method</w:t>
              </w:r>
            </w:ins>
          </w:p>
          <w:p w14:paraId="4883ADD5" w14:textId="77777777" w:rsidR="00C96283" w:rsidRPr="00BC0482" w:rsidRDefault="00C96283" w:rsidP="00BC0482">
            <w:pPr>
              <w:spacing w:after="120"/>
              <w:rPr>
                <w:rFonts w:ascii="Calibri Light" w:hAnsi="Calibri Light"/>
                <w:sz w:val="16"/>
                <w:szCs w:val="16"/>
                <w:lang w:val="en-US"/>
              </w:rPr>
            </w:pPr>
            <w:del w:id="10626" w:author="Ashan Asmone" w:date="2016-03-31T18:27:00Z">
              <w:r w:rsidRPr="00BC0482" w:rsidDel="004F0B47">
                <w:rPr>
                  <w:rFonts w:ascii="Calibri Light" w:hAnsi="Calibri Light"/>
                  <w:sz w:val="16"/>
                  <w:szCs w:val="16"/>
                  <w:lang w:val="en-US"/>
                </w:rPr>
                <w:delText>ISO 11908: 1996 Binders for paints and varnishes -- Amino resins -- General methods of test</w:delText>
              </w:r>
            </w:del>
            <w:ins w:id="10627" w:author="Ashan Asmone" w:date="2016-03-31T18:27:00Z">
              <w:r w:rsidR="004F0B47">
                <w:rPr>
                  <w:rFonts w:ascii="Calibri Light" w:hAnsi="Calibri Light"/>
                  <w:sz w:val="16"/>
                  <w:szCs w:val="16"/>
                  <w:lang w:val="en-US"/>
                </w:rPr>
                <w:t>ISO 11908: 1996 Binders for paints and varnishes -- Amino resins -- General methods of test</w:t>
              </w:r>
            </w:ins>
          </w:p>
          <w:p w14:paraId="7EB0A555" w14:textId="77777777" w:rsidR="00C96283" w:rsidRPr="00BC0482" w:rsidRDefault="00C96283" w:rsidP="00BC0482">
            <w:pPr>
              <w:spacing w:after="120"/>
              <w:rPr>
                <w:rFonts w:ascii="Calibri Light" w:hAnsi="Calibri Light"/>
                <w:sz w:val="16"/>
                <w:szCs w:val="16"/>
                <w:lang w:val="en-US"/>
              </w:rPr>
            </w:pPr>
            <w:del w:id="10628" w:author="Ashan Asmone" w:date="2016-03-31T18:28:00Z">
              <w:r w:rsidRPr="00BC0482" w:rsidDel="004F0B47">
                <w:rPr>
                  <w:rFonts w:ascii="Calibri Light" w:hAnsi="Calibri Light"/>
                  <w:sz w:val="16"/>
                  <w:szCs w:val="16"/>
                  <w:lang w:val="en-US"/>
                </w:rPr>
                <w:delText>ISO 11909: 1996 Binders for paints and varnishes -- Polyisocyanate resins -- General methods of test</w:delText>
              </w:r>
            </w:del>
            <w:ins w:id="10629" w:author="Ashan Asmone" w:date="2016-03-31T18:28:00Z">
              <w:r w:rsidR="004F0B47">
                <w:rPr>
                  <w:rFonts w:ascii="Calibri Light" w:hAnsi="Calibri Light"/>
                  <w:sz w:val="16"/>
                  <w:szCs w:val="16"/>
                  <w:lang w:val="en-US"/>
                </w:rPr>
                <w:t>ISO 11909:2007 Binders for paints and varnishes -- Polyisocyanate resins -- General methods of test</w:t>
              </w:r>
            </w:ins>
          </w:p>
          <w:p w14:paraId="59C3AFBA" w14:textId="77777777" w:rsidR="00C96283" w:rsidRPr="00BC0482" w:rsidRDefault="00C96283" w:rsidP="00BC0482">
            <w:pPr>
              <w:spacing w:after="120"/>
              <w:rPr>
                <w:rFonts w:ascii="Calibri Light" w:hAnsi="Calibri Light"/>
                <w:sz w:val="16"/>
                <w:szCs w:val="16"/>
                <w:lang w:val="en-US"/>
              </w:rPr>
            </w:pPr>
            <w:del w:id="10630" w:author="Ashan Asmone" w:date="2016-03-31T18:30:00Z">
              <w:r w:rsidRPr="00BC0482" w:rsidDel="004F0B47">
                <w:rPr>
                  <w:rFonts w:ascii="Calibri Light" w:hAnsi="Calibri Light"/>
                  <w:sz w:val="16"/>
                  <w:szCs w:val="16"/>
                  <w:lang w:val="en-US"/>
                </w:rPr>
                <w:delText>ISO 11997-1: 1998 Paints and varnishes -- Determination of resistance to cyclic corrosion conditions -- Part 1: Wet (salt fog)/dry/humidity</w:delText>
              </w:r>
            </w:del>
            <w:ins w:id="10631" w:author="Ashan Asmone" w:date="2016-03-31T18:30:00Z">
              <w:r w:rsidR="004F0B47">
                <w:rPr>
                  <w:rFonts w:ascii="Calibri Light" w:hAnsi="Calibri Light"/>
                  <w:sz w:val="16"/>
                  <w:szCs w:val="16"/>
                  <w:lang w:val="en-US"/>
                </w:rPr>
                <w:t>ISO 11997-1:2005 Paints and varnishes -- Determination of resistance to cyclic corrosion conditions -- Part 1: Wet (salt fog)/dry/humidity</w:t>
              </w:r>
            </w:ins>
          </w:p>
          <w:p w14:paraId="43396A88" w14:textId="77777777" w:rsidR="00C96283" w:rsidRPr="00BC0482" w:rsidRDefault="00C96283" w:rsidP="00BC0482">
            <w:pPr>
              <w:spacing w:after="120"/>
              <w:rPr>
                <w:rFonts w:ascii="Calibri Light" w:hAnsi="Calibri Light"/>
                <w:sz w:val="16"/>
                <w:szCs w:val="16"/>
                <w:lang w:val="en-US"/>
              </w:rPr>
            </w:pPr>
            <w:del w:id="10632" w:author="Ashan Asmone" w:date="2016-03-31T18:31:00Z">
              <w:r w:rsidRPr="00BC0482" w:rsidDel="004F0B47">
                <w:rPr>
                  <w:rFonts w:ascii="Calibri Light" w:hAnsi="Calibri Light"/>
                  <w:sz w:val="16"/>
                  <w:szCs w:val="16"/>
                  <w:lang w:val="en-US"/>
                </w:rPr>
                <w:delText>ISO 11997-2: 2000 Paints and varnishes -- Determination of resistance to cyclic corrosion conditions -- Part 2: Wet (salt fog)/dry/humidity/UV light</w:delText>
              </w:r>
            </w:del>
            <w:ins w:id="10633" w:author="Ashan Asmone" w:date="2016-03-31T18:31:00Z">
              <w:r w:rsidR="004F0B47">
                <w:rPr>
                  <w:rFonts w:ascii="Calibri Light" w:hAnsi="Calibri Light"/>
                  <w:sz w:val="16"/>
                  <w:szCs w:val="16"/>
                  <w:lang w:val="en-US"/>
                </w:rPr>
                <w:t>ISO 11997-2:2013 Paints and varnishes -- Determination of resistance to cyclic corrosion conditions -- Part 2: Wet (salt fog)/dry/humidity/UV light</w:t>
              </w:r>
            </w:ins>
          </w:p>
          <w:p w14:paraId="0CB8B5D5" w14:textId="77777777" w:rsidR="00C96283" w:rsidRPr="00BC0482" w:rsidRDefault="00C96283" w:rsidP="00BC0482">
            <w:pPr>
              <w:spacing w:after="120"/>
              <w:rPr>
                <w:rFonts w:ascii="Calibri Light" w:hAnsi="Calibri Light"/>
                <w:sz w:val="16"/>
                <w:szCs w:val="16"/>
                <w:lang w:val="en-US"/>
              </w:rPr>
            </w:pPr>
            <w:del w:id="10634" w:author="Ashan Asmone" w:date="2016-03-31T18:32:00Z">
              <w:r w:rsidRPr="00BC0482" w:rsidDel="004F0B47">
                <w:rPr>
                  <w:rFonts w:ascii="Calibri Light" w:hAnsi="Calibri Light"/>
                  <w:sz w:val="16"/>
                  <w:szCs w:val="16"/>
                  <w:lang w:val="en-US"/>
                </w:rPr>
                <w:delText>ISO 11998: 1998 Paints and varnishes -- Determination of wet-scrub resistance and cleanability of coatings</w:delText>
              </w:r>
            </w:del>
            <w:ins w:id="10635" w:author="Ashan Asmone" w:date="2016-03-31T18:32:00Z">
              <w:r w:rsidR="004F0B47">
                <w:rPr>
                  <w:rFonts w:ascii="Calibri Light" w:hAnsi="Calibri Light"/>
                  <w:sz w:val="16"/>
                  <w:szCs w:val="16"/>
                  <w:lang w:val="en-US"/>
                </w:rPr>
                <w:t>ISO 11998:2006 Paints and varnishes -- Determination of wet-scrub resistance and cleanability of coatings</w:t>
              </w:r>
            </w:ins>
          </w:p>
          <w:p w14:paraId="2524585D" w14:textId="77777777" w:rsidR="00C96283" w:rsidRPr="00BC0482" w:rsidRDefault="00C96283" w:rsidP="00BC0482">
            <w:pPr>
              <w:spacing w:after="120"/>
              <w:rPr>
                <w:rFonts w:ascii="Calibri Light" w:hAnsi="Calibri Light"/>
                <w:sz w:val="16"/>
                <w:szCs w:val="16"/>
                <w:lang w:val="en-US"/>
              </w:rPr>
            </w:pPr>
            <w:del w:id="10636" w:author="Ashan Asmone" w:date="2016-03-31T18:32:00Z">
              <w:r w:rsidRPr="00BC0482" w:rsidDel="004F0B47">
                <w:rPr>
                  <w:rFonts w:ascii="Calibri Light" w:hAnsi="Calibri Light"/>
                  <w:sz w:val="16"/>
                  <w:szCs w:val="16"/>
                  <w:lang w:val="en-US"/>
                </w:rPr>
                <w:delText>ISO 12137-1: 1997 Paints and varnishes -- Determination of mar resistance -- Part 1: Method using a curved stylus</w:delText>
              </w:r>
            </w:del>
            <w:ins w:id="10637" w:author="Ashan Asmone" w:date="2016-03-31T18:32:00Z">
              <w:r w:rsidR="004F0B47">
                <w:rPr>
                  <w:rFonts w:ascii="Calibri Light" w:hAnsi="Calibri Light"/>
                  <w:sz w:val="16"/>
                  <w:szCs w:val="16"/>
                  <w:lang w:val="en-US"/>
                </w:rPr>
                <w:t>ISO 12137:2011 Paints and varnishes -- Determination of mar resistance</w:t>
              </w:r>
            </w:ins>
          </w:p>
          <w:p w14:paraId="7E5EB329" w14:textId="77777777" w:rsidR="00C96283" w:rsidRPr="00BC0482" w:rsidRDefault="00C96283" w:rsidP="00BC0482">
            <w:pPr>
              <w:spacing w:after="120"/>
              <w:rPr>
                <w:rFonts w:ascii="Calibri Light" w:hAnsi="Calibri Light"/>
                <w:sz w:val="16"/>
                <w:szCs w:val="16"/>
                <w:lang w:val="en-US"/>
              </w:rPr>
            </w:pPr>
            <w:del w:id="10638" w:author="Ashan Asmone" w:date="2016-03-31T18:33:00Z">
              <w:r w:rsidRPr="00BC0482" w:rsidDel="004F0B47">
                <w:rPr>
                  <w:rFonts w:ascii="Calibri Light" w:hAnsi="Calibri Light"/>
                  <w:sz w:val="16"/>
                  <w:szCs w:val="16"/>
                  <w:lang w:val="en-US"/>
                </w:rPr>
                <w:delText>ISO 12137-2: 1997 Paints and varnishes -- Determination of mar resistance -- Part 2: Method using a pointed stylus</w:delText>
              </w:r>
            </w:del>
            <w:ins w:id="10639" w:author="Ashan Asmone" w:date="2016-03-31T18:33:00Z">
              <w:r w:rsidR="004F0B47">
                <w:rPr>
                  <w:rFonts w:ascii="Calibri Light" w:hAnsi="Calibri Light"/>
                  <w:sz w:val="16"/>
                  <w:szCs w:val="16"/>
                  <w:lang w:val="en-US"/>
                </w:rPr>
                <w:t>ISO 1518-2:2011 Paints and varnishes -- Determination of scratch resistance -- Part 2: Variable-loading method</w:t>
              </w:r>
            </w:ins>
          </w:p>
          <w:p w14:paraId="120C21C3" w14:textId="77777777" w:rsidR="00C96283" w:rsidRPr="00BC0482" w:rsidRDefault="00C96283" w:rsidP="00BC0482">
            <w:pPr>
              <w:spacing w:after="120"/>
              <w:rPr>
                <w:rFonts w:ascii="Calibri Light" w:hAnsi="Calibri Light"/>
                <w:sz w:val="16"/>
                <w:szCs w:val="16"/>
                <w:lang w:val="en-US"/>
              </w:rPr>
            </w:pPr>
            <w:del w:id="10640" w:author="Ashan Asmone" w:date="2016-03-31T18:33:00Z">
              <w:r w:rsidRPr="00BC0482" w:rsidDel="004F0B47">
                <w:rPr>
                  <w:rFonts w:ascii="Calibri Light" w:hAnsi="Calibri Light"/>
                  <w:sz w:val="16"/>
                  <w:szCs w:val="16"/>
                  <w:lang w:val="en-US"/>
                </w:rPr>
                <w:delText>ISO 14680-1: 2000 Paints and varnishes -- Determination of pigment content -- Part 1: Centrifuge method</w:delText>
              </w:r>
            </w:del>
            <w:ins w:id="10641" w:author="Ashan Asmone" w:date="2016-03-31T18:33:00Z">
              <w:r w:rsidR="004F0B47">
                <w:rPr>
                  <w:rFonts w:ascii="Calibri Light" w:hAnsi="Calibri Light"/>
                  <w:sz w:val="16"/>
                  <w:szCs w:val="16"/>
                  <w:lang w:val="en-US"/>
                </w:rPr>
                <w:t>ISO 14680-1:2000 Paints and varnishes -- Determination of pigment content -- Part 1: Centrifuge method</w:t>
              </w:r>
            </w:ins>
          </w:p>
          <w:p w14:paraId="7677DEAC" w14:textId="77777777" w:rsidR="00C96283" w:rsidRPr="00BC0482" w:rsidRDefault="00C96283" w:rsidP="00BC0482">
            <w:pPr>
              <w:spacing w:after="120"/>
              <w:rPr>
                <w:rFonts w:ascii="Calibri Light" w:hAnsi="Calibri Light"/>
                <w:sz w:val="16"/>
                <w:szCs w:val="16"/>
                <w:lang w:val="en-US"/>
              </w:rPr>
            </w:pPr>
            <w:del w:id="10642" w:author="Ashan Asmone" w:date="2016-03-31T18:34:00Z">
              <w:r w:rsidRPr="00BC0482" w:rsidDel="004F0B47">
                <w:rPr>
                  <w:rFonts w:ascii="Calibri Light" w:hAnsi="Calibri Light"/>
                  <w:sz w:val="16"/>
                  <w:szCs w:val="16"/>
                  <w:lang w:val="en-US"/>
                </w:rPr>
                <w:delText>ISO 14680-2: 2000 Paints and varnishes -- Determination of pigment content -- Part 2: Ashing method</w:delText>
              </w:r>
            </w:del>
            <w:ins w:id="10643" w:author="Ashan Asmone" w:date="2016-03-31T18:34:00Z">
              <w:r w:rsidR="004F0B47">
                <w:rPr>
                  <w:rFonts w:ascii="Calibri Light" w:hAnsi="Calibri Light"/>
                  <w:sz w:val="16"/>
                  <w:szCs w:val="16"/>
                  <w:lang w:val="en-US"/>
                </w:rPr>
                <w:t>ISO 14680-2: 2000 Paints and varnishes -- Determination of pigment content -- Part 2: Ashing method</w:t>
              </w:r>
            </w:ins>
          </w:p>
          <w:p w14:paraId="6FA66C76" w14:textId="77777777" w:rsidR="00C96283" w:rsidRPr="00BC0482" w:rsidRDefault="00C96283" w:rsidP="00BC0482">
            <w:pPr>
              <w:spacing w:after="120"/>
              <w:rPr>
                <w:rFonts w:ascii="Calibri Light" w:hAnsi="Calibri Light"/>
                <w:sz w:val="16"/>
                <w:szCs w:val="16"/>
                <w:lang w:val="en-US"/>
              </w:rPr>
            </w:pPr>
            <w:del w:id="10644" w:author="Ashan Asmone" w:date="2016-03-31T18:35:00Z">
              <w:r w:rsidRPr="00BC0482" w:rsidDel="004F0B47">
                <w:rPr>
                  <w:rFonts w:ascii="Calibri Light" w:hAnsi="Calibri Light"/>
                  <w:sz w:val="16"/>
                  <w:szCs w:val="16"/>
                  <w:lang w:val="en-US"/>
                </w:rPr>
                <w:delText>ISO 14680-3: 2000 Paints and varnishes -- Determination of pigment content -- Part 3: Filtration method</w:delText>
              </w:r>
            </w:del>
            <w:ins w:id="10645" w:author="Ashan Asmone" w:date="2016-03-31T18:35:00Z">
              <w:r w:rsidR="004F0B47">
                <w:rPr>
                  <w:rFonts w:ascii="Calibri Light" w:hAnsi="Calibri Light"/>
                  <w:sz w:val="16"/>
                  <w:szCs w:val="16"/>
                  <w:lang w:val="en-US"/>
                </w:rPr>
                <w:t>ISO 14680-3: 2000 Paints and varnishes -- Determination of pigment content -- Part 3: Filtration method</w:t>
              </w:r>
            </w:ins>
          </w:p>
          <w:p w14:paraId="5E9BCDFF" w14:textId="77777777" w:rsidR="00C96283" w:rsidRPr="00BC0482" w:rsidRDefault="00C96283" w:rsidP="00BC0482">
            <w:pPr>
              <w:spacing w:after="120"/>
              <w:rPr>
                <w:rFonts w:ascii="Calibri Light" w:hAnsi="Calibri Light"/>
                <w:sz w:val="16"/>
                <w:szCs w:val="16"/>
                <w:lang w:val="en-US"/>
              </w:rPr>
            </w:pPr>
            <w:del w:id="10646" w:author="Ashan Asmone" w:date="2016-03-31T18:36:00Z">
              <w:r w:rsidRPr="00BC0482" w:rsidDel="004F0B47">
                <w:rPr>
                  <w:rFonts w:ascii="Calibri Light" w:hAnsi="Calibri Light"/>
                  <w:sz w:val="16"/>
                  <w:szCs w:val="16"/>
                  <w:lang w:val="en-US"/>
                </w:rPr>
                <w:delText>ISO 15184: 1998 Paints and varnishes -- Determination of film hardness by pencil test</w:delText>
              </w:r>
            </w:del>
            <w:ins w:id="10647" w:author="Ashan Asmone" w:date="2016-03-31T18:36:00Z">
              <w:r w:rsidR="004F0B47">
                <w:rPr>
                  <w:rFonts w:ascii="Calibri Light" w:hAnsi="Calibri Light"/>
                  <w:sz w:val="16"/>
                  <w:szCs w:val="16"/>
                  <w:lang w:val="en-US"/>
                </w:rPr>
                <w:t>ISO 15184:2012 Paints and varnishes -- Determination of film hardness by pencil test</w:t>
              </w:r>
            </w:ins>
          </w:p>
          <w:p w14:paraId="1A3A9578" w14:textId="77777777" w:rsidR="00401C5E" w:rsidRPr="00BC0482" w:rsidRDefault="00401C5E" w:rsidP="00BC0482">
            <w:pPr>
              <w:spacing w:after="120"/>
              <w:rPr>
                <w:rFonts w:ascii="Calibri Light" w:hAnsi="Calibri Light"/>
                <w:sz w:val="16"/>
                <w:szCs w:val="16"/>
                <w:lang w:val="en-US"/>
              </w:rPr>
            </w:pPr>
          </w:p>
        </w:tc>
      </w:tr>
    </w:tbl>
    <w:p w14:paraId="0551BE2C" w14:textId="77777777" w:rsidR="00401C5E" w:rsidRDefault="00401C5E" w:rsidP="00401C5E">
      <w:pPr>
        <w:rPr>
          <w:sz w:val="16"/>
          <w:szCs w:val="16"/>
          <w:lang w:val="en-US"/>
        </w:rPr>
      </w:pPr>
    </w:p>
    <w:p w14:paraId="2BF95B6D" w14:textId="77777777" w:rsidR="00401C5E" w:rsidRDefault="00C96283" w:rsidP="00C96283">
      <w:pPr>
        <w:pStyle w:val="Heading2"/>
        <w:rPr>
          <w:lang w:val="en-US"/>
        </w:rPr>
      </w:pPr>
      <w:r w:rsidRPr="00C96283">
        <w:rPr>
          <w:lang w:val="en-US"/>
        </w:rPr>
        <w:t>Water Leakage through Joint</w:t>
      </w:r>
      <w:r>
        <w:rPr>
          <w:lang w:val="en-US"/>
        </w:rPr>
        <w:t xml:space="preserve"> (</w:t>
      </w:r>
      <w:r w:rsidR="00F84D12" w:rsidRPr="00F84D12">
        <w:rPr>
          <w:lang w:val="en-US"/>
        </w:rPr>
        <w:t>Floor Trap</w:t>
      </w:r>
      <w:r>
        <w:rPr>
          <w:lang w:val="en-US"/>
        </w:rPr>
        <w:t>)</w:t>
      </w:r>
    </w:p>
    <w:tbl>
      <w:tblPr>
        <w:tblStyle w:val="TableGrid"/>
        <w:tblW w:w="0" w:type="auto"/>
        <w:tblInd w:w="108" w:type="dxa"/>
        <w:tblLook w:val="04A0" w:firstRow="1" w:lastRow="0" w:firstColumn="1" w:lastColumn="0" w:noHBand="0" w:noVBand="1"/>
      </w:tblPr>
      <w:tblGrid>
        <w:gridCol w:w="685"/>
        <w:gridCol w:w="8449"/>
      </w:tblGrid>
      <w:tr w:rsidR="00401C5E" w:rsidRPr="004F3C8C" w14:paraId="464B07D5" w14:textId="77777777" w:rsidTr="00401C5E">
        <w:tc>
          <w:tcPr>
            <w:tcW w:w="685" w:type="dxa"/>
          </w:tcPr>
          <w:p w14:paraId="18353C5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4D58A3FB"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Concrete</w:t>
            </w:r>
          </w:p>
          <w:p w14:paraId="5C97ADDF" w14:textId="77777777" w:rsidR="00C96283" w:rsidRPr="00BC0482" w:rsidRDefault="00C96283" w:rsidP="00BC0482">
            <w:pPr>
              <w:spacing w:after="120"/>
              <w:rPr>
                <w:rFonts w:ascii="Calibri Light" w:hAnsi="Calibri Light"/>
                <w:sz w:val="16"/>
                <w:szCs w:val="16"/>
                <w:lang w:val="en-US"/>
              </w:rPr>
            </w:pPr>
            <w:del w:id="10648" w:author="Ashan Senel Asmone" w:date="2016-03-18T15:53:00Z">
              <w:r w:rsidRPr="00BC0482" w:rsidDel="00A36541">
                <w:rPr>
                  <w:rFonts w:ascii="Calibri Light" w:hAnsi="Calibri Light"/>
                  <w:sz w:val="16"/>
                  <w:szCs w:val="16"/>
                  <w:lang w:val="en-US"/>
                </w:rPr>
                <w:delText>BS 12:1996-Specification for Portland cement</w:delText>
              </w:r>
            </w:del>
            <w:ins w:id="10649" w:author="Ashan Senel Asmone" w:date="2016-03-18T15:53:00Z">
              <w:r w:rsidR="00A36541">
                <w:rPr>
                  <w:rFonts w:ascii="Calibri Light" w:hAnsi="Calibri Light"/>
                  <w:sz w:val="16"/>
                  <w:szCs w:val="16"/>
                  <w:lang w:val="en-US"/>
                </w:rPr>
                <w:t>BS EN 197-1:2011 Cement. Composition, specifications and conformity criteria for common cements</w:t>
              </w:r>
            </w:ins>
          </w:p>
          <w:p w14:paraId="41F62E1C" w14:textId="77777777" w:rsidR="00C96283" w:rsidRPr="00BC0482" w:rsidRDefault="00C96283" w:rsidP="00BC0482">
            <w:pPr>
              <w:spacing w:after="120"/>
              <w:rPr>
                <w:rFonts w:ascii="Calibri Light" w:hAnsi="Calibri Light"/>
                <w:sz w:val="16"/>
                <w:szCs w:val="16"/>
                <w:lang w:val="en-US"/>
              </w:rPr>
            </w:pPr>
            <w:del w:id="10650" w:author="Ashan Senel Asmone" w:date="2016-03-18T16:08:00Z">
              <w:r w:rsidRPr="00BC0482" w:rsidDel="007E195F">
                <w:rPr>
                  <w:rFonts w:ascii="Calibri Light" w:hAnsi="Calibri Light"/>
                  <w:sz w:val="16"/>
                  <w:szCs w:val="16"/>
                  <w:lang w:val="en-US"/>
                </w:rPr>
                <w:delText>BS 812:(varies)-Testing aggregates</w:delText>
              </w:r>
            </w:del>
            <w:ins w:id="10651" w:author="Ashan Senel Asmone" w:date="2016-03-18T16:14:00Z">
              <w:r w:rsidR="007E195F">
                <w:rPr>
                  <w:rFonts w:ascii="Calibri Light" w:hAnsi="Calibri Light"/>
                  <w:sz w:val="16"/>
                  <w:szCs w:val="16"/>
                  <w:lang w:val="en-US"/>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10652" w:author="Ashan Senel Asmone" w:date="2016-03-18T16:13:00Z">
              <w:r w:rsidR="007E195F">
                <w:rPr>
                  <w:rFonts w:ascii="Calibri Light" w:hAnsi="Calibri Light"/>
                  <w:sz w:val="16"/>
                  <w:szCs w:val="16"/>
                  <w:lang w:val="en-US"/>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10653" w:author="Ashan Senel Asmone" w:date="2016-03-18T16:12:00Z">
              <w:r w:rsidR="007E195F">
                <w:rPr>
                  <w:rFonts w:ascii="Calibri Light" w:hAnsi="Calibri Light"/>
                  <w:sz w:val="16"/>
                  <w:szCs w:val="16"/>
                  <w:lang w:val="en-US"/>
                </w:rPr>
                <w:t xml:space="preserve">BS 812-109:1990. Testing aggregates. Methods for determination of moisture content/ BS 812-104:1994. Testing aggregates. Method for qualitative and quantitative petrographic examination of aggregates/ </w:t>
              </w:r>
            </w:ins>
            <w:ins w:id="10654" w:author="Ashan Senel Asmone" w:date="2016-03-18T16:09:00Z">
              <w:r w:rsidR="007E195F">
                <w:rPr>
                  <w:rFonts w:ascii="Calibri Light" w:hAnsi="Calibri Light"/>
                  <w:sz w:val="16"/>
                  <w:szCs w:val="16"/>
                  <w:lang w:val="en-US"/>
                </w:rPr>
                <w:t>BS 812-123:1999. Testing aggregates. Method for determination of alkali-silica reactivity. Concrete prism method/ BS 812-2:1995. Testing aggregates. Methods for determination of density/</w:t>
              </w:r>
            </w:ins>
            <w:ins w:id="10655" w:author="Ashan Senel Asmone" w:date="2016-03-18T16:08:00Z">
              <w:r w:rsidR="007E195F">
                <w:rPr>
                  <w:rFonts w:ascii="Calibri Light" w:hAnsi="Calibri Light"/>
                  <w:sz w:val="16"/>
                  <w:szCs w:val="16"/>
                  <w:lang w:val="en-US"/>
                </w:rPr>
                <w:t xml:space="preserve">BS EN 932-5:2012 Tests for general properties of aggregates. Common equipment and calibration/ BS 812-124:2009. Testing aggregates. Method for determination of frost heave/ </w:t>
              </w:r>
            </w:ins>
            <w:r w:rsidRPr="00BC0482">
              <w:rPr>
                <w:rFonts w:ascii="Calibri Light" w:hAnsi="Calibri Light"/>
                <w:sz w:val="16"/>
                <w:szCs w:val="16"/>
                <w:lang w:val="en-US"/>
              </w:rPr>
              <w:t>.</w:t>
            </w:r>
          </w:p>
          <w:p w14:paraId="1C53C9CE" w14:textId="77777777" w:rsidR="00C96283" w:rsidRPr="00BC0482" w:rsidRDefault="00C96283" w:rsidP="00BC0482">
            <w:pPr>
              <w:spacing w:after="120"/>
              <w:rPr>
                <w:rFonts w:ascii="Calibri Light" w:hAnsi="Calibri Light"/>
                <w:sz w:val="16"/>
                <w:szCs w:val="16"/>
                <w:lang w:val="en-US"/>
              </w:rPr>
            </w:pPr>
            <w:del w:id="10656" w:author="Ashan Senel Asmone" w:date="2016-03-18T16:20:00Z">
              <w:r w:rsidRPr="00BC0482" w:rsidDel="007E195F">
                <w:rPr>
                  <w:rFonts w:ascii="Calibri Light" w:hAnsi="Calibri Light"/>
                  <w:sz w:val="16"/>
                  <w:szCs w:val="16"/>
                  <w:lang w:val="en-US"/>
                </w:rPr>
                <w:delText>BS 882:1992-Specification for aggregates from natural sources for concrete</w:delText>
              </w:r>
            </w:del>
            <w:ins w:id="10657" w:author="Ashan Senel Asmone" w:date="2016-03-18T16:20:00Z">
              <w:r w:rsidR="007E195F">
                <w:rPr>
                  <w:rFonts w:ascii="Calibri Light" w:hAnsi="Calibri Light"/>
                  <w:sz w:val="16"/>
                  <w:szCs w:val="16"/>
                  <w:lang w:val="en-US"/>
                </w:rPr>
                <w:t>BS EN 12620:2002+A1:2008 Aggregates for concrete</w:t>
              </w:r>
            </w:ins>
          </w:p>
          <w:p w14:paraId="5571B150"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4550:(varies)-Methods of testing cement</w:t>
            </w:r>
          </w:p>
          <w:p w14:paraId="05AC1CDD"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5328Concrete. Guide to specifying concrete/Concrete. Methods for specifying concrete mixes</w:t>
            </w:r>
          </w:p>
          <w:p w14:paraId="36DBF2BF" w14:textId="77777777" w:rsidR="00C96283" w:rsidRPr="00BC0482" w:rsidRDefault="00C96283" w:rsidP="00BC0482">
            <w:pPr>
              <w:spacing w:after="120"/>
              <w:rPr>
                <w:rFonts w:ascii="Calibri Light" w:hAnsi="Calibri Light"/>
                <w:sz w:val="16"/>
                <w:szCs w:val="16"/>
                <w:lang w:val="en-US"/>
              </w:rPr>
            </w:pPr>
            <w:del w:id="10658" w:author="Ashan Senel Asmone" w:date="2016-03-18T17:37:00Z">
              <w:r w:rsidRPr="00BC0482" w:rsidDel="00DD05B5">
                <w:rPr>
                  <w:rFonts w:ascii="Calibri Light" w:hAnsi="Calibri Light"/>
                  <w:sz w:val="16"/>
                  <w:szCs w:val="16"/>
                  <w:lang w:val="en-US"/>
                </w:rPr>
                <w:delText>BS 6089: 1981- Guide to assessment of concrete strength in existing structures</w:delText>
              </w:r>
            </w:del>
            <w:ins w:id="10659" w:author="Ashan Senel Asmone" w:date="2016-03-18T17:37:00Z">
              <w:r w:rsidR="00DD05B5">
                <w:rPr>
                  <w:rFonts w:ascii="Calibri Light" w:hAnsi="Calibri Light"/>
                  <w:sz w:val="16"/>
                  <w:szCs w:val="16"/>
                  <w:lang w:val="en-US"/>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2EFC6686" w14:textId="77777777" w:rsidR="00C96283" w:rsidRPr="00BC0482" w:rsidRDefault="00C96283" w:rsidP="00BC0482">
            <w:pPr>
              <w:spacing w:after="120"/>
              <w:rPr>
                <w:rFonts w:ascii="Calibri Light" w:hAnsi="Calibri Light"/>
                <w:sz w:val="16"/>
                <w:szCs w:val="16"/>
                <w:lang w:val="en-US"/>
              </w:rPr>
            </w:pPr>
            <w:del w:id="10660" w:author="Ashan Senel Asmone" w:date="2016-03-21T10:37:00Z">
              <w:r w:rsidRPr="00BC0482" w:rsidDel="0046108D">
                <w:rPr>
                  <w:rFonts w:ascii="Calibri Light" w:hAnsi="Calibri Light"/>
                  <w:sz w:val="16"/>
                  <w:szCs w:val="16"/>
                  <w:lang w:val="en-US"/>
                </w:rPr>
                <w:delText>BS 6949:1991- Specification for bitumen-based coatings for cold application excluding use in contact with potable water</w:delText>
              </w:r>
            </w:del>
            <w:ins w:id="10661" w:author="Ashan Senel Asmone" w:date="2016-03-21T10:37:00Z">
              <w:r w:rsidR="0046108D">
                <w:rPr>
                  <w:rFonts w:ascii="Calibri Light" w:hAnsi="Calibri Light"/>
                  <w:sz w:val="16"/>
                  <w:szCs w:val="16"/>
                  <w:lang w:val="en-US"/>
                </w:rPr>
                <w:t>BS 6949:1991- Specification for bitumen-based coatings for cold application excluding use in contact with potable water</w:t>
              </w:r>
            </w:ins>
          </w:p>
          <w:p w14:paraId="23F5F40E" w14:textId="77777777" w:rsidR="00C96283" w:rsidRPr="00BC0482" w:rsidRDefault="00C96283" w:rsidP="00BC0482">
            <w:pPr>
              <w:spacing w:after="120"/>
              <w:rPr>
                <w:rFonts w:ascii="Calibri Light" w:hAnsi="Calibri Light"/>
                <w:sz w:val="16"/>
                <w:szCs w:val="16"/>
                <w:lang w:val="en-US"/>
              </w:rPr>
            </w:pPr>
            <w:del w:id="10662" w:author="Ashan Senel Asmone" w:date="2016-03-21T10:53:00Z">
              <w:r w:rsidRPr="00BC0482" w:rsidDel="0046108D">
                <w:rPr>
                  <w:rFonts w:ascii="Calibri Light" w:hAnsi="Calibri Light"/>
                  <w:sz w:val="16"/>
                  <w:szCs w:val="16"/>
                  <w:lang w:val="en-US"/>
                </w:rPr>
                <w:delText>BS 7543:1992-Guide to durability of buildings and building elements, products and components</w:delText>
              </w:r>
            </w:del>
            <w:ins w:id="10663" w:author="Ashan Senel Asmone" w:date="2016-03-21T10:57:00Z">
              <w:r w:rsidR="0046108D">
                <w:rPr>
                  <w:rFonts w:ascii="Calibri Light" w:hAnsi="Calibri Light"/>
                  <w:sz w:val="16"/>
                  <w:szCs w:val="16"/>
                  <w:lang w:val="en-US"/>
                </w:rPr>
                <w:t>BS 7543:2015 Guide to durability of buildings and building elements, products and components/</w:t>
              </w:r>
            </w:ins>
            <w:ins w:id="10664" w:author="Ashan Senel Asmone" w:date="2016-03-21T10:54:00Z">
              <w:r w:rsidR="0046108D">
                <w:rPr>
                  <w:rFonts w:ascii="Calibri Light" w:hAnsi="Calibri Light"/>
                  <w:sz w:val="16"/>
                  <w:szCs w:val="16"/>
                  <w:lang w:val="en-US"/>
                </w:rPr>
                <w:t>BS ISO 15686-1:2011 Buildings and constructed assets. Service life planning. General principles and framework</w:t>
              </w:r>
            </w:ins>
            <w:ins w:id="10665" w:author="Ashan Senel Asmone" w:date="2016-03-21T10:53:00Z">
              <w:r w:rsidR="0046108D">
                <w:rPr>
                  <w:rFonts w:ascii="Calibri Light" w:hAnsi="Calibri Light"/>
                  <w:sz w:val="16"/>
                  <w:szCs w:val="16"/>
                  <w:lang w:val="en-US"/>
                </w:rPr>
                <w:t>BS ISO 15686-3:2002 Buildings and constructed assets. Service life planning. Performance audits and reviewsBS ISO 15686-2:2012 Buildings and constructed assets. Service life planning. Service life prediction procedures</w:t>
              </w:r>
            </w:ins>
          </w:p>
          <w:p w14:paraId="2DA07A9A"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8000 -Part 2 : 1990- Workmanship on Building Sites Part 2: Code of Practice for Concrete work section 2.2: Site work with in-situ and precast concrete.</w:t>
            </w:r>
          </w:p>
          <w:p w14:paraId="008C44A9" w14:textId="77777777" w:rsidR="00C96283" w:rsidRPr="00BC0482" w:rsidRDefault="00C96283" w:rsidP="00BC0482">
            <w:pPr>
              <w:spacing w:after="120"/>
              <w:rPr>
                <w:rFonts w:ascii="Calibri Light" w:hAnsi="Calibri Light"/>
                <w:sz w:val="16"/>
                <w:szCs w:val="16"/>
                <w:lang w:val="en-US"/>
              </w:rPr>
            </w:pPr>
            <w:del w:id="10666" w:author="Ashan Senel Asmone" w:date="2016-03-21T10:59:00Z">
              <w:r w:rsidRPr="00BC0482" w:rsidDel="0046108D">
                <w:rPr>
                  <w:rFonts w:ascii="Calibri Light" w:hAnsi="Calibri Light"/>
                  <w:sz w:val="16"/>
                  <w:szCs w:val="16"/>
                  <w:lang w:val="en-US"/>
                </w:rPr>
                <w:delText>BS 8110Part1/2:1997/1985-Structural use of concrete. Code of practice for design and construction</w:delText>
              </w:r>
            </w:del>
            <w:ins w:id="10667" w:author="Ashan Senel Asmone" w:date="2016-03-21T10:59:00Z">
              <w:r w:rsidR="0046108D">
                <w:rPr>
                  <w:rFonts w:ascii="Calibri Light" w:hAnsi="Calibri Light"/>
                  <w:sz w:val="16"/>
                  <w:szCs w:val="16"/>
                  <w:lang w:val="en-US"/>
                </w:rPr>
                <w:t>BS EN 1992-1-1:2004+A1:2014 Eurocode 2: Design of concrete structures. General rules and rules for buildings</w:t>
              </w:r>
            </w:ins>
          </w:p>
          <w:p w14:paraId="2032AB4A" w14:textId="77777777" w:rsidR="00C96283" w:rsidRPr="00BC0482" w:rsidRDefault="00C96283" w:rsidP="00BC0482">
            <w:pPr>
              <w:spacing w:after="120"/>
              <w:rPr>
                <w:rFonts w:ascii="Calibri Light" w:hAnsi="Calibri Light"/>
                <w:sz w:val="16"/>
                <w:szCs w:val="16"/>
                <w:lang w:val="en-US"/>
              </w:rPr>
            </w:pPr>
            <w:del w:id="10668" w:author="Ashan Senel Asmone" w:date="2016-03-18T16:39:00Z">
              <w:r w:rsidRPr="00BC0482" w:rsidDel="00902ADA">
                <w:rPr>
                  <w:rFonts w:ascii="Calibri Light" w:hAnsi="Calibri Light"/>
                  <w:sz w:val="16"/>
                  <w:szCs w:val="16"/>
                  <w:lang w:val="en-US"/>
                </w:rPr>
                <w:delText>BS 1881:(varies)-Testing concrete</w:delText>
              </w:r>
            </w:del>
            <w:ins w:id="10669" w:author="Ashan Senel Asmone" w:date="2016-03-21T17:09:00Z">
              <w:r w:rsidR="00785E22">
                <w:rPr>
                  <w:rFonts w:ascii="Calibri Light" w:hAnsi="Calibri Light"/>
                  <w:sz w:val="16"/>
                  <w:szCs w:val="16"/>
                  <w:lang w:val="en-US"/>
                </w:rPr>
                <w:t>BS EN 13139:2002 Aggregates for mortar</w:t>
              </w:r>
            </w:ins>
            <w:ins w:id="10670" w:author="Ashan Senel Asmone" w:date="2016-03-18T16:41:00Z">
              <w:r w:rsidR="00902ADA">
                <w:rPr>
                  <w:rFonts w:ascii="Calibri Light" w:hAnsi="Calibri Light"/>
                  <w:sz w:val="16"/>
                  <w:szCs w:val="16"/>
                  <w:lang w:val="en-US"/>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10671" w:author="Ashan Senel Asmone" w:date="2016-03-18T16:40:00Z">
              <w:r w:rsidR="00902ADA">
                <w:rPr>
                  <w:rFonts w:ascii="Calibri Light" w:hAnsi="Calibri Light"/>
                  <w:sz w:val="16"/>
                  <w:szCs w:val="16"/>
                  <w:lang w:val="en-US"/>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10672" w:author="Ashan Senel Asmone" w:date="2016-03-18T16:39:00Z">
              <w:r w:rsidR="00902ADA">
                <w:rPr>
                  <w:rFonts w:ascii="Calibri Light" w:hAnsi="Calibri Light"/>
                  <w:sz w:val="16"/>
                  <w:szCs w:val="16"/>
                  <w:lang w:val="en-US"/>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BC0482">
              <w:rPr>
                <w:rFonts w:ascii="Calibri Light" w:hAnsi="Calibri Light"/>
                <w:sz w:val="16"/>
                <w:szCs w:val="16"/>
                <w:lang w:val="en-US"/>
              </w:rPr>
              <w:t>.</w:t>
            </w:r>
          </w:p>
          <w:p w14:paraId="52E1E995"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Pipes and Fittings</w:t>
            </w:r>
          </w:p>
          <w:p w14:paraId="3FCAEB35"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3943:1979 - Specification for plastics waste traps</w:t>
            </w:r>
          </w:p>
          <w:p w14:paraId="66AE2BF7"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4514:2001 - Unplasticized PVC soil and ventilating pipes of 82.4 mm minimum mean outside diameter, and fittings and accessories of 82.4 mm and of other sizes. Specification</w:t>
            </w:r>
          </w:p>
          <w:p w14:paraId="42D98928"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5255:1989 - Specification for thermoplastics waste pipe and fittings</w:t>
            </w:r>
          </w:p>
          <w:p w14:paraId="2E6FA8FC"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5572: 1978 - Code of practice for sanitary pipework</w:t>
            </w:r>
          </w:p>
          <w:p w14:paraId="0CB2A324"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Plaster</w:t>
            </w:r>
          </w:p>
          <w:p w14:paraId="3C295C84" w14:textId="77777777" w:rsidR="00C96283" w:rsidRPr="00BC0482" w:rsidRDefault="00C96283" w:rsidP="00BC0482">
            <w:pPr>
              <w:spacing w:after="120"/>
              <w:rPr>
                <w:rFonts w:ascii="Calibri Light" w:hAnsi="Calibri Light"/>
                <w:sz w:val="16"/>
                <w:szCs w:val="16"/>
                <w:lang w:val="en-US"/>
              </w:rPr>
            </w:pPr>
            <w:del w:id="10673" w:author="Jing Kai Toh" w:date="2016-05-12T10:58:00Z">
              <w:r w:rsidRPr="00BC0482" w:rsidDel="002030ED">
                <w:rPr>
                  <w:rFonts w:ascii="Calibri Light" w:hAnsi="Calibri Light"/>
                  <w:sz w:val="16"/>
                  <w:szCs w:val="16"/>
                  <w:lang w:val="en-US"/>
                </w:rPr>
                <w:delText>BS 4551:(varies)-Methods of testing mortars, screeds and plasters</w:delText>
              </w:r>
            </w:del>
            <w:ins w:id="10674" w:author="Jing Kai Toh" w:date="2016-05-12T12:19:00Z">
              <w:r w:rsidR="00D51AB8">
                <w:rPr>
                  <w:rFonts w:ascii="Calibri Light" w:hAnsi="Calibri Light"/>
                  <w:sz w:val="16"/>
                  <w:szCs w:val="16"/>
                  <w:lang w:val="en-US"/>
                </w:rPr>
                <w:t>BS EN 1015-7:1999 Methods of test for mortar for masonry. Determination of air content of fresh mortar / BS EN 1015-4:1999 Methods of test for mortar for masonry. Determination of consistence of fres</w:t>
              </w:r>
            </w:ins>
            <w:ins w:id="10675" w:author="Jing Kai Toh" w:date="2016-05-12T12:20:00Z">
              <w:r w:rsidR="00D51AB8">
                <w:rPr>
                  <w:rFonts w:ascii="Calibri Light" w:hAnsi="Calibri Light"/>
                  <w:sz w:val="16"/>
                  <w:szCs w:val="16"/>
                  <w:lang w:val="en-US"/>
                </w:rPr>
                <w:t xml:space="preserve">h mortar (by plunger penetration) / BS EN 1015-19:1999 Methods of test for mortar for masonry. Determination of water vapour permeability of hardened rendering and plastering </w:t>
              </w:r>
            </w:ins>
            <w:ins w:id="10676" w:author="Jing Kai Toh" w:date="2016-05-12T12:24:00Z">
              <w:r w:rsidR="00D51AB8">
                <w:rPr>
                  <w:rFonts w:ascii="Calibri Light" w:hAnsi="Calibri Light"/>
                  <w:sz w:val="16"/>
                  <w:szCs w:val="16"/>
                  <w:lang w:val="en-US"/>
                </w:rPr>
                <w:t xml:space="preserve">mortars / BS EN 1015-1:1999 Methods of test for mortar for masonry. Determination of particle size distribution (by sieve </w:t>
              </w:r>
            </w:ins>
            <w:ins w:id="10677" w:author="Jing Kai Toh" w:date="2016-05-12T12:26:00Z">
              <w:r w:rsidR="00D51AB8">
                <w:rPr>
                  <w:rFonts w:ascii="Calibri Light" w:hAnsi="Calibri Light"/>
                  <w:sz w:val="16"/>
                  <w:szCs w:val="16"/>
                  <w:lang w:val="en-US"/>
                </w:rPr>
                <w:t xml:space="preserve">analysis) / BS EN 1015-2:1999 Methods of test for mortar for masonry. Bulk sampling of mortars and preparation of test </w:t>
              </w:r>
            </w:ins>
            <w:ins w:id="10678" w:author="Jing Kai Toh" w:date="2016-05-12T12:28:00Z">
              <w:r w:rsidR="00D51AB8">
                <w:rPr>
                  <w:rFonts w:ascii="Calibri Light" w:hAnsi="Calibri Light"/>
                  <w:sz w:val="16"/>
                  <w:szCs w:val="16"/>
                  <w:lang w:val="en-US"/>
                </w:rPr>
                <w:t xml:space="preserve">mortars / BS EN 1015-3:1999 Methods of test for mortar for masonry. Determination of consistence of fresh mortar (by flow </w:t>
              </w:r>
            </w:ins>
            <w:ins w:id="10679" w:author="Jing Kai Toh" w:date="2016-05-12T12:30:00Z">
              <w:r w:rsidR="00D51AB8">
                <w:rPr>
                  <w:rFonts w:ascii="Calibri Light" w:hAnsi="Calibri Light"/>
                  <w:sz w:val="16"/>
                  <w:szCs w:val="16"/>
                  <w:lang w:val="en-US"/>
                </w:rPr>
                <w:t xml:space="preserve">table) / BS EN 1015-6:1999 Methods of test for mortar for masonry. Determination of bulk density of fresh mortar / BS EN 1015-9:1999 Methods of test for mortar for masonry. Determination of workable life and correction time of fresh </w:t>
              </w:r>
            </w:ins>
            <w:ins w:id="10680" w:author="Jing Kai Toh" w:date="2016-05-12T12:31:00Z">
              <w:r w:rsidR="00D51AB8">
                <w:rPr>
                  <w:rFonts w:ascii="Calibri Light" w:hAnsi="Calibri Light"/>
                  <w:sz w:val="16"/>
                  <w:szCs w:val="16"/>
                  <w:lang w:val="en-US"/>
                </w:rPr>
                <w:t xml:space="preserve">mortar / BS EN 1015-10:1999 Methods of test for mortar for masonry. Determination of dry bulk density of hardened </w:t>
              </w:r>
            </w:ins>
            <w:ins w:id="10681" w:author="Jing Kai Toh" w:date="2016-05-12T12:32:00Z">
              <w:r w:rsidR="00D51AB8">
                <w:rPr>
                  <w:rFonts w:ascii="Calibri Light" w:hAnsi="Calibri Light"/>
                  <w:sz w:val="16"/>
                  <w:szCs w:val="16"/>
                  <w:lang w:val="en-US"/>
                </w:rPr>
                <w:t>mortar / BS 4551:2005+A2:2013 Mortar. Methods of test for mortar and screed. Chemical analysis and physical testing</w:t>
              </w:r>
            </w:ins>
            <w:ins w:id="10682" w:author="Jing Kai Toh" w:date="2016-05-12T12:24:00Z">
              <w:r w:rsidR="00D51AB8">
                <w:rPr>
                  <w:rFonts w:ascii="Calibri Light" w:hAnsi="Calibri Light"/>
                  <w:sz w:val="16"/>
                  <w:szCs w:val="16"/>
                  <w:lang w:val="en-US"/>
                </w:rPr>
                <w:t xml:space="preserve"> </w:t>
              </w:r>
            </w:ins>
            <w:ins w:id="10683" w:author="Jing Kai Toh" w:date="2016-05-12T10:58:00Z">
              <w:r w:rsidR="002030ED">
                <w:rPr>
                  <w:rFonts w:ascii="Calibri Light" w:hAnsi="Calibri Light"/>
                  <w:sz w:val="16"/>
                  <w:szCs w:val="16"/>
                  <w:lang w:val="en-US"/>
                </w:rPr>
                <w:t>BS 4551:2005+A2:2013 Mortar. Methods of test for mortar and screed. Chemical analysis and physical testing</w:t>
              </w:r>
            </w:ins>
          </w:p>
          <w:p w14:paraId="19CF15E3"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4887:1986-Mortar admixtures</w:t>
            </w:r>
          </w:p>
          <w:p w14:paraId="38876874"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Waterproofing</w:t>
            </w:r>
          </w:p>
          <w:p w14:paraId="3DBEEC74" w14:textId="77777777" w:rsidR="00C96283" w:rsidRPr="00BC0482" w:rsidRDefault="00C96283" w:rsidP="00BC0482">
            <w:pPr>
              <w:spacing w:after="120"/>
              <w:rPr>
                <w:rFonts w:ascii="Calibri Light" w:hAnsi="Calibri Light"/>
                <w:sz w:val="16"/>
                <w:szCs w:val="16"/>
                <w:lang w:val="en-US"/>
              </w:rPr>
            </w:pPr>
            <w:del w:id="10684" w:author="Ashan Asmone" w:date="2016-03-31T14:42:00Z">
              <w:r w:rsidRPr="00BC0482" w:rsidDel="00A93E31">
                <w:rPr>
                  <w:rFonts w:ascii="Calibri Light" w:hAnsi="Calibri Light"/>
                  <w:sz w:val="16"/>
                  <w:szCs w:val="16"/>
                  <w:lang w:val="en-US"/>
                </w:rPr>
                <w:delText>BS 8000-Part4:1989- Workmanship on building sites. Code of practice for waterproofing</w:delText>
              </w:r>
            </w:del>
            <w:ins w:id="10685" w:author="Ashan Asmone" w:date="2016-03-31T14:42:00Z">
              <w:r w:rsidR="00A93E31">
                <w:rPr>
                  <w:rFonts w:ascii="Calibri Light" w:hAnsi="Calibri Light"/>
                  <w:sz w:val="16"/>
                  <w:szCs w:val="16"/>
                  <w:lang w:val="en-US"/>
                </w:rPr>
                <w:t>BS 8000-0:2014 Workmanship on construction sites. Introduction and general principles</w:t>
              </w:r>
            </w:ins>
          </w:p>
          <w:p w14:paraId="6081EE76"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BS 8000-Part13:1989 - Workmanship on building sites. Code of practice for above ground drainage and sanitary appliances</w:t>
            </w:r>
          </w:p>
          <w:p w14:paraId="73A61A47" w14:textId="77777777" w:rsidR="00401C5E" w:rsidRPr="00BC0482" w:rsidRDefault="00401C5E" w:rsidP="00BC0482">
            <w:pPr>
              <w:spacing w:after="120"/>
              <w:rPr>
                <w:rFonts w:ascii="Calibri Light" w:hAnsi="Calibri Light"/>
                <w:sz w:val="16"/>
                <w:szCs w:val="16"/>
                <w:lang w:val="en-US"/>
              </w:rPr>
            </w:pPr>
          </w:p>
        </w:tc>
      </w:tr>
      <w:tr w:rsidR="00401C5E" w:rsidRPr="004F3C8C" w14:paraId="285E9BC2" w14:textId="77777777" w:rsidTr="00401C5E">
        <w:tc>
          <w:tcPr>
            <w:tcW w:w="685" w:type="dxa"/>
          </w:tcPr>
          <w:p w14:paraId="477861E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7050A77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Pipes and Fittings</w:t>
            </w:r>
          </w:p>
          <w:p w14:paraId="61367F0A"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D618-00 - Standard Practice for Conditioning Plastics for Testing</w:t>
            </w:r>
          </w:p>
          <w:p w14:paraId="02B47CA0"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D1599-99 - Standard Test Method for Resistance to Short-Time Hydraulic Failure Pressure of Plastic Pipe, Tubing, and Fittings</w:t>
            </w:r>
          </w:p>
          <w:p w14:paraId="611DBF5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D1600-99 - Standard Terminology for Abbreviated Terms Relating to Plastics</w:t>
            </w:r>
          </w:p>
          <w:p w14:paraId="4D4370A9"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D1784-99a Standard Specification for Rigid Poly(Vinyl Chloride) (PVC) Compounds and Chlorinated Poly(Vinyl Chloride) (CPVC) Compounds</w:t>
            </w:r>
          </w:p>
          <w:p w14:paraId="2F45E960"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D1785-99 Standard Specification for Poly(Vinyl Chloride) (PVC) Plastic Pipe, Schedules 40, 80, and 120</w:t>
            </w:r>
          </w:p>
          <w:p w14:paraId="2816C385"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D2122-98 Standard Test Method for Determining Dimensions of Thermoplastic Pipe and Fittings</w:t>
            </w:r>
          </w:p>
          <w:p w14:paraId="0C578F46"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D2464-99 Standard Specification for Threaded Poly(Vinyl Chloride) (PVC) Plastic Pipe Fittings, Schedule 80</w:t>
            </w:r>
          </w:p>
          <w:p w14:paraId="16202EA0"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D2749-92(1999)e1 Standard Symbols for Dimensions of Plastic Pipe Fittings</w:t>
            </w:r>
          </w:p>
          <w:p w14:paraId="6BA95A75"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F412-01 Standard Terminology Relating to Plastic Piping Systems</w:t>
            </w:r>
          </w:p>
          <w:p w14:paraId="5B002C65"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F437-99 Standard Specification for Threaded Chlorinated Poly(Vinyl Chloride) (CPVC) Plastic Pipe Fittings, Schedule 80</w:t>
            </w:r>
          </w:p>
          <w:p w14:paraId="30B3FC21"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F1498-00 Standard Specification for Taper Pipe Threads 60° for Thermoplastic Pipe and Fittings</w:t>
            </w:r>
          </w:p>
          <w:p w14:paraId="03DC44E0"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F1674-96 Standard Test Method for Joint Restraint Products for Use with PVC Pipe</w:t>
            </w:r>
          </w:p>
          <w:p w14:paraId="344AF268"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Waterproofing</w:t>
            </w:r>
          </w:p>
          <w:p w14:paraId="3A425FFD" w14:textId="77777777" w:rsidR="00C96283" w:rsidRPr="00BC0482" w:rsidRDefault="00C96283" w:rsidP="00BC0482">
            <w:pPr>
              <w:spacing w:after="120"/>
              <w:rPr>
                <w:rFonts w:ascii="Calibri Light" w:hAnsi="Calibri Light"/>
                <w:sz w:val="16"/>
                <w:szCs w:val="16"/>
                <w:lang w:val="en-US"/>
              </w:rPr>
            </w:pPr>
            <w:del w:id="10686" w:author="Jing Kai Toh" w:date="2016-05-12T10:26:00Z">
              <w:r w:rsidRPr="00BC0482" w:rsidDel="008E751D">
                <w:rPr>
                  <w:rFonts w:ascii="Calibri Light" w:hAnsi="Calibri Light"/>
                  <w:sz w:val="16"/>
                  <w:szCs w:val="16"/>
                  <w:lang w:val="en-US"/>
                </w:rPr>
                <w:delText>D5957-98- Standard Guide for Flood Testing Horizontal Waterproofing Installations</w:delText>
              </w:r>
            </w:del>
            <w:ins w:id="10687" w:author="Jing Kai Toh" w:date="2016-05-12T10:26:00Z">
              <w:r w:rsidR="008E751D">
                <w:rPr>
                  <w:rFonts w:ascii="Calibri Light" w:hAnsi="Calibri Light"/>
                  <w:sz w:val="16"/>
                  <w:szCs w:val="16"/>
                  <w:lang w:val="en-US"/>
                </w:rPr>
                <w:t>ASTM D5957 - 98(2013) Standard Guide for Flood Testing Horizontal Waterproofing Installations</w:t>
              </w:r>
            </w:ins>
          </w:p>
          <w:p w14:paraId="1F694F71"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Concrete</w:t>
            </w:r>
          </w:p>
          <w:p w14:paraId="2619766C" w14:textId="77777777" w:rsidR="00C96283" w:rsidRPr="00BC0482" w:rsidRDefault="00C96283" w:rsidP="00BC0482">
            <w:pPr>
              <w:spacing w:after="120"/>
              <w:rPr>
                <w:rFonts w:ascii="Calibri Light" w:hAnsi="Calibri Light"/>
                <w:sz w:val="16"/>
                <w:szCs w:val="16"/>
                <w:lang w:val="en-US"/>
              </w:rPr>
            </w:pPr>
            <w:del w:id="10688" w:author="Jing Kai Toh" w:date="2016-05-12T10:25:00Z">
              <w:r w:rsidRPr="00BC0482" w:rsidDel="008E751D">
                <w:rPr>
                  <w:rFonts w:ascii="Calibri Light" w:hAnsi="Calibri Light"/>
                  <w:sz w:val="16"/>
                  <w:szCs w:val="16"/>
                  <w:lang w:val="en-US"/>
                </w:rPr>
                <w:delText>D5295-00-Standard Guide for Preparation of Concrete Surfaces for Adhered (Bonded) Membrane Waterproofing Systems</w:delText>
              </w:r>
            </w:del>
            <w:ins w:id="10689"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39E0D4F1"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C33-01- Standard Specification for Concrete Aggregates</w:t>
            </w:r>
          </w:p>
          <w:p w14:paraId="0155F4E0" w14:textId="77777777" w:rsidR="00C96283" w:rsidRPr="00BC0482" w:rsidRDefault="00C96283" w:rsidP="00BC0482">
            <w:pPr>
              <w:spacing w:after="120"/>
              <w:rPr>
                <w:rFonts w:ascii="Calibri Light" w:hAnsi="Calibri Light"/>
                <w:sz w:val="16"/>
                <w:szCs w:val="16"/>
                <w:lang w:val="en-US"/>
              </w:rPr>
            </w:pPr>
            <w:del w:id="10690" w:author="Ashan Senel Asmone" w:date="2016-03-21T11:18:00Z">
              <w:r w:rsidRPr="00BC0482" w:rsidDel="00ED4BC6">
                <w:rPr>
                  <w:rFonts w:ascii="Calibri Light" w:hAnsi="Calibri Light"/>
                  <w:sz w:val="16"/>
                  <w:szCs w:val="16"/>
                  <w:lang w:val="en-US"/>
                </w:rPr>
                <w:delText>C94/C94M-00e2- Standard Specification for Ready-Mixed Concrete</w:delText>
              </w:r>
            </w:del>
            <w:ins w:id="10691" w:author="Ashan Senel Asmone" w:date="2016-03-21T11:18:00Z">
              <w:r w:rsidR="00ED4BC6">
                <w:rPr>
                  <w:rFonts w:ascii="Calibri Light" w:hAnsi="Calibri Light"/>
                  <w:sz w:val="16"/>
                  <w:szCs w:val="16"/>
                  <w:lang w:val="en-US"/>
                </w:rPr>
                <w:t>ASTM C94 / C94M - 15b Standard Specification for Ready-Mixed Concrete</w:t>
              </w:r>
            </w:ins>
          </w:p>
          <w:p w14:paraId="599FE840" w14:textId="77777777" w:rsidR="00C96283" w:rsidRPr="00BC0482" w:rsidRDefault="00C96283" w:rsidP="00BC0482">
            <w:pPr>
              <w:spacing w:after="120"/>
              <w:rPr>
                <w:rFonts w:ascii="Calibri Light" w:hAnsi="Calibri Light"/>
                <w:sz w:val="16"/>
                <w:szCs w:val="16"/>
                <w:lang w:val="en-US"/>
              </w:rPr>
            </w:pPr>
            <w:del w:id="10692" w:author="Ashan Senel Asmone" w:date="2016-03-21T16:00:00Z">
              <w:r w:rsidRPr="00BC0482" w:rsidDel="00891260">
                <w:rPr>
                  <w:rFonts w:ascii="Calibri Light" w:hAnsi="Calibri Light"/>
                  <w:sz w:val="16"/>
                  <w:szCs w:val="16"/>
                  <w:lang w:val="en-US"/>
                </w:rPr>
                <w:delText>C150-00 Standard Specification for Portland Cement</w:delText>
              </w:r>
            </w:del>
            <w:ins w:id="10693" w:author="Ashan Senel Asmone" w:date="2016-03-21T16:00:00Z">
              <w:r w:rsidR="00891260">
                <w:rPr>
                  <w:rFonts w:ascii="Calibri Light" w:hAnsi="Calibri Light"/>
                  <w:sz w:val="16"/>
                  <w:szCs w:val="16"/>
                  <w:lang w:val="en-US"/>
                </w:rPr>
                <w:t>ASTM C150 / C150M - 15 Standard Specification for Portland Cement</w:t>
              </w:r>
            </w:ins>
          </w:p>
          <w:p w14:paraId="669DC5E7" w14:textId="77777777" w:rsidR="00C96283" w:rsidRPr="00BC0482" w:rsidRDefault="00C96283" w:rsidP="00BC0482">
            <w:pPr>
              <w:spacing w:after="120"/>
              <w:rPr>
                <w:rFonts w:ascii="Calibri Light" w:hAnsi="Calibri Light"/>
                <w:sz w:val="16"/>
                <w:szCs w:val="16"/>
                <w:lang w:val="en-US"/>
              </w:rPr>
            </w:pPr>
            <w:del w:id="10694" w:author="Jing Kai Toh" w:date="2016-05-12T10:32:00Z">
              <w:r w:rsidRPr="00BC0482" w:rsidDel="002030ED">
                <w:rPr>
                  <w:rFonts w:ascii="Calibri Light" w:hAnsi="Calibri Light"/>
                  <w:sz w:val="16"/>
                  <w:szCs w:val="16"/>
                  <w:lang w:val="en-US"/>
                </w:rPr>
                <w:delText>C597-97 Standard Test Method for Pulse Velocity</w:delText>
              </w:r>
            </w:del>
            <w:ins w:id="10695" w:author="Jing Kai Toh" w:date="2016-05-12T10:32:00Z">
              <w:r w:rsidR="002030ED">
                <w:rPr>
                  <w:rFonts w:ascii="Calibri Light" w:hAnsi="Calibri Light"/>
                  <w:sz w:val="16"/>
                  <w:szCs w:val="16"/>
                  <w:lang w:val="en-US"/>
                </w:rPr>
                <w:t>ASTM C597 - 09 Standard Test Method for Pulse Velocity Through Concrete</w:t>
              </w:r>
            </w:ins>
          </w:p>
          <w:p w14:paraId="4DBE0E60" w14:textId="77777777" w:rsidR="00C96283" w:rsidRPr="00BC0482" w:rsidRDefault="00C96283" w:rsidP="00BC0482">
            <w:pPr>
              <w:spacing w:after="120"/>
              <w:rPr>
                <w:rFonts w:ascii="Calibri Light" w:hAnsi="Calibri Light"/>
                <w:sz w:val="16"/>
                <w:szCs w:val="16"/>
                <w:lang w:val="en-US"/>
              </w:rPr>
            </w:pPr>
            <w:del w:id="10696" w:author="Jing Kai Toh" w:date="2016-05-12T10:31:00Z">
              <w:r w:rsidRPr="00BC0482" w:rsidDel="002030ED">
                <w:rPr>
                  <w:rFonts w:ascii="Calibri Light" w:hAnsi="Calibri Light"/>
                  <w:sz w:val="16"/>
                  <w:szCs w:val="16"/>
                  <w:lang w:val="en-US"/>
                </w:rPr>
                <w:delText>C136-01Standard Test Method for Sieve Analysis of Fine and Coarse Aggregates</w:delText>
              </w:r>
            </w:del>
            <w:ins w:id="10697" w:author="Jing Kai Toh" w:date="2016-05-12T10:31:00Z">
              <w:r w:rsidR="002030ED">
                <w:rPr>
                  <w:rFonts w:ascii="Calibri Light" w:hAnsi="Calibri Light"/>
                  <w:sz w:val="16"/>
                  <w:szCs w:val="16"/>
                  <w:lang w:val="en-US"/>
                </w:rPr>
                <w:t>ASTM C136 / C136M - 14 Standard Test Method for Sieve Analysis of Fine and Coarse Aggregates</w:t>
              </w:r>
            </w:ins>
          </w:p>
          <w:p w14:paraId="0F3A6274" w14:textId="77777777" w:rsidR="00C96283" w:rsidRPr="00BC0482" w:rsidRDefault="00C96283" w:rsidP="00BC0482">
            <w:pPr>
              <w:spacing w:after="120"/>
              <w:rPr>
                <w:rFonts w:ascii="Calibri Light" w:hAnsi="Calibri Light"/>
                <w:sz w:val="16"/>
                <w:szCs w:val="16"/>
                <w:lang w:val="en-US"/>
              </w:rPr>
            </w:pPr>
            <w:del w:id="10698" w:author="Jing Kai Toh" w:date="2016-05-12T10:30:00Z">
              <w:r w:rsidRPr="00BC0482" w:rsidDel="002030ED">
                <w:rPr>
                  <w:rFonts w:ascii="Calibri Light" w:hAnsi="Calibri Light"/>
                  <w:sz w:val="16"/>
                  <w:szCs w:val="16"/>
                  <w:lang w:val="en-US"/>
                </w:rPr>
                <w:delText>C642-97 Standard Test Method for Density, Absorption and Voids in Hardened Concrete</w:delText>
              </w:r>
            </w:del>
            <w:ins w:id="10699" w:author="Jing Kai Toh" w:date="2016-05-12T10:30:00Z">
              <w:r w:rsidR="002030ED">
                <w:rPr>
                  <w:rFonts w:ascii="Calibri Light" w:hAnsi="Calibri Light"/>
                  <w:sz w:val="16"/>
                  <w:szCs w:val="16"/>
                  <w:lang w:val="en-US"/>
                </w:rPr>
                <w:t>ASTM C642 - 13 Standard Test Method for Density, Absorption, and Voids in Hardened Concrete</w:t>
              </w:r>
            </w:ins>
          </w:p>
          <w:p w14:paraId="4DDFACFE" w14:textId="77777777" w:rsidR="00C96283" w:rsidRPr="00BC0482" w:rsidRDefault="00C96283" w:rsidP="00BC0482">
            <w:pPr>
              <w:spacing w:after="120"/>
              <w:rPr>
                <w:rFonts w:ascii="Calibri Light" w:hAnsi="Calibri Light"/>
                <w:sz w:val="16"/>
                <w:szCs w:val="16"/>
                <w:lang w:val="en-US"/>
              </w:rPr>
            </w:pPr>
            <w:del w:id="10700" w:author="Jing Kai Toh" w:date="2016-05-12T10:28:00Z">
              <w:r w:rsidRPr="00BC0482" w:rsidDel="002030ED">
                <w:rPr>
                  <w:rFonts w:ascii="Calibri Light" w:hAnsi="Calibri Light"/>
                  <w:sz w:val="16"/>
                  <w:szCs w:val="16"/>
                  <w:lang w:val="en-US"/>
                </w:rPr>
                <w:delText>C805-97 Standard Test Method for Rebound Number of Hardened Concrete</w:delText>
              </w:r>
            </w:del>
            <w:ins w:id="10701" w:author="Jing Kai Toh" w:date="2016-05-12T10:28:00Z">
              <w:r w:rsidR="002030ED">
                <w:rPr>
                  <w:rFonts w:ascii="Calibri Light" w:hAnsi="Calibri Light"/>
                  <w:sz w:val="16"/>
                  <w:szCs w:val="16"/>
                  <w:lang w:val="en-US"/>
                </w:rPr>
                <w:t>ASTM C805 / C805M - 13a Standard Test Method for Rebound Number of Hardened Concrete</w:t>
              </w:r>
            </w:ins>
            <w:r w:rsidRPr="00BC0482">
              <w:rPr>
                <w:rFonts w:ascii="Calibri Light" w:hAnsi="Calibri Light"/>
                <w:sz w:val="16"/>
                <w:szCs w:val="16"/>
                <w:lang w:val="en-US"/>
              </w:rPr>
              <w:t> </w:t>
            </w:r>
          </w:p>
          <w:p w14:paraId="18FC7699" w14:textId="77777777" w:rsidR="00401C5E" w:rsidRPr="00BC0482" w:rsidRDefault="00401C5E" w:rsidP="00BC0482">
            <w:pPr>
              <w:spacing w:after="120"/>
              <w:rPr>
                <w:rFonts w:ascii="Calibri Light" w:hAnsi="Calibri Light"/>
                <w:sz w:val="16"/>
                <w:szCs w:val="16"/>
                <w:lang w:val="en-US"/>
              </w:rPr>
            </w:pPr>
          </w:p>
        </w:tc>
      </w:tr>
      <w:tr w:rsidR="00401C5E" w:rsidRPr="004F3C8C" w14:paraId="63C23CF1" w14:textId="77777777" w:rsidTr="00401C5E">
        <w:tc>
          <w:tcPr>
            <w:tcW w:w="685" w:type="dxa"/>
          </w:tcPr>
          <w:p w14:paraId="508A229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5E5DCEC6"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Waterproofing</w:t>
            </w:r>
          </w:p>
          <w:p w14:paraId="4FD26C8D" w14:textId="77777777" w:rsidR="00C96283" w:rsidRPr="00BC0482" w:rsidRDefault="00C96283" w:rsidP="00BC0482">
            <w:pPr>
              <w:spacing w:after="120"/>
              <w:rPr>
                <w:rFonts w:ascii="Calibri Light" w:hAnsi="Calibri Light"/>
                <w:sz w:val="16"/>
                <w:szCs w:val="16"/>
                <w:lang w:val="en-US"/>
              </w:rPr>
            </w:pPr>
            <w:del w:id="10702" w:author="Jing Kai Toh" w:date="2016-05-11T17:55:00Z">
              <w:r w:rsidRPr="00BC0482" w:rsidDel="00B63EC7">
                <w:rPr>
                  <w:rFonts w:ascii="Calibri Light" w:hAnsi="Calibri Light"/>
                  <w:sz w:val="16"/>
                  <w:szCs w:val="16"/>
                  <w:lang w:val="en-US"/>
                </w:rPr>
                <w:delText>AS 3740:1994- Waterproofing of wet areas within residential buildings</w:delText>
              </w:r>
            </w:del>
            <w:ins w:id="10703" w:author="Jing Kai Toh" w:date="2016-05-11T17:57:00Z">
              <w:r w:rsidR="00B63EC7">
                <w:rPr>
                  <w:rFonts w:ascii="Calibri Light" w:hAnsi="Calibri Light"/>
                  <w:sz w:val="16"/>
                  <w:szCs w:val="16"/>
                  <w:lang w:val="en-US"/>
                </w:rPr>
                <w:t>AS 3740-2010 Waterproofing of domestic wet areas / AS 3740-2010/Amdt 1-2012 Waterproofing of domestic wet areas</w:t>
              </w:r>
            </w:ins>
            <w:r w:rsidRPr="00BC0482">
              <w:rPr>
                <w:rFonts w:ascii="Calibri Light" w:hAnsi="Calibri Light"/>
                <w:sz w:val="16"/>
                <w:szCs w:val="16"/>
                <w:lang w:val="en-US"/>
              </w:rPr>
              <w:t> </w:t>
            </w:r>
            <w:r w:rsidRPr="00BC0482">
              <w:rPr>
                <w:rFonts w:ascii="Calibri Light" w:hAnsi="Calibri Light"/>
                <w:sz w:val="16"/>
                <w:szCs w:val="16"/>
                <w:lang w:val="en-US"/>
              </w:rPr>
              <w:br/>
            </w:r>
            <w:r w:rsidRPr="00BC0482">
              <w:rPr>
                <w:rFonts w:ascii="Calibri Light" w:hAnsi="Calibri Light"/>
                <w:sz w:val="16"/>
                <w:szCs w:val="16"/>
                <w:lang w:val="en-US"/>
              </w:rPr>
              <w:br/>
              <w:t>AS 3740-Amdt 1:1995- Waterproofing of wet areas within residential buildings</w:t>
            </w:r>
          </w:p>
          <w:p w14:paraId="569B4945"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Concrete</w:t>
            </w:r>
          </w:p>
          <w:p w14:paraId="1E56B30F"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1012.10-2000 : Methods of testing concrete - Determination of indirect tensile strength of concrete cylinders (Brasil or splitting test) </w:t>
            </w:r>
            <w:r w:rsidRPr="00BC0482">
              <w:rPr>
                <w:rFonts w:ascii="Calibri Light" w:hAnsi="Calibri Light"/>
                <w:sz w:val="16"/>
                <w:szCs w:val="16"/>
                <w:lang w:val="en-US"/>
              </w:rPr>
              <w:br/>
            </w:r>
            <w:r w:rsidRPr="00BC0482">
              <w:rPr>
                <w:rFonts w:ascii="Calibri Light" w:hAnsi="Calibri Light"/>
                <w:sz w:val="16"/>
                <w:szCs w:val="16"/>
                <w:lang w:val="en-US"/>
              </w:rPr>
              <w:br/>
            </w:r>
            <w:del w:id="10704" w:author="Jing Kai Toh" w:date="2016-05-12T10:01:00Z">
              <w:r w:rsidRPr="00BC0482" w:rsidDel="008E751D">
                <w:rPr>
                  <w:rFonts w:ascii="Calibri Light" w:hAnsi="Calibri Light"/>
                  <w:sz w:val="16"/>
                  <w:szCs w:val="16"/>
                  <w:lang w:val="en-US"/>
                </w:rPr>
                <w:delText>DR 01033 : Chemical admixtures for concrete, mortar and grout Methods of sampling and testing admixtures for mortar and grout</w:delText>
              </w:r>
            </w:del>
            <w:ins w:id="10705" w:author="Jing Kai Toh" w:date="2016-05-12T10:01:00Z">
              <w:r w:rsidR="008E751D">
                <w:rPr>
                  <w:rFonts w:ascii="Calibri Light" w:hAnsi="Calibri Light"/>
                  <w:sz w:val="16"/>
                  <w:szCs w:val="16"/>
                  <w:lang w:val="en-US"/>
                </w:rPr>
                <w:t>AS 1478.2-2005 Chemical admixtures for concrete, mortar and grout - Methods of sampling and testing admixtures for concrete, mortar and grout</w:t>
              </w:r>
            </w:ins>
          </w:p>
          <w:p w14:paraId="7F201BDD" w14:textId="77777777" w:rsidR="00C96283" w:rsidRPr="00BC0482" w:rsidRDefault="00C96283" w:rsidP="00BC0482">
            <w:pPr>
              <w:spacing w:after="120"/>
              <w:rPr>
                <w:rFonts w:ascii="Calibri Light" w:hAnsi="Calibri Light"/>
                <w:sz w:val="16"/>
                <w:szCs w:val="16"/>
                <w:lang w:val="en-US"/>
              </w:rPr>
            </w:pPr>
            <w:del w:id="10706" w:author="Jing Kai Toh" w:date="2016-05-12T09:52:00Z">
              <w:r w:rsidRPr="00BC0482" w:rsidDel="008E751D">
                <w:rPr>
                  <w:rFonts w:ascii="Calibri Light" w:hAnsi="Calibri Light"/>
                  <w:sz w:val="16"/>
                  <w:szCs w:val="16"/>
                  <w:lang w:val="en-US"/>
                </w:rPr>
                <w:delText>AS 1012.1 to 21 : Methods of testing concrete</w:delText>
              </w:r>
            </w:del>
            <w:ins w:id="10707" w:author="Jing Kai Toh" w:date="2016-05-12T09:52:00Z">
              <w:r w:rsidR="008E751D">
                <w:rPr>
                  <w:rFonts w:ascii="Calibri Light" w:hAnsi="Calibri Light"/>
                  <w:sz w:val="16"/>
                  <w:szCs w:val="16"/>
                  <w:lang w:val="en-US"/>
                </w:rPr>
                <w:t>AS 1012.1:2014 Methods of testing concrete - Sampling of concrete</w:t>
              </w:r>
            </w:ins>
          </w:p>
          <w:p w14:paraId="0DD9F030"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DR 01047 : Cathodic protection of metals - Part 5: Steel in concrete structures</w:t>
            </w:r>
          </w:p>
          <w:p w14:paraId="7CE0217F" w14:textId="77777777" w:rsidR="00C96283" w:rsidRPr="00BC0482" w:rsidRDefault="00C96283" w:rsidP="00BC0482">
            <w:pPr>
              <w:spacing w:after="120"/>
              <w:rPr>
                <w:rFonts w:ascii="Calibri Light" w:hAnsi="Calibri Light"/>
                <w:sz w:val="16"/>
                <w:szCs w:val="16"/>
                <w:lang w:val="en-US"/>
              </w:rPr>
            </w:pPr>
            <w:del w:id="10708" w:author="Jing Kai Toh" w:date="2016-05-12T09:50:00Z">
              <w:r w:rsidRPr="00BC0482" w:rsidDel="008E751D">
                <w:rPr>
                  <w:rFonts w:ascii="Calibri Light" w:hAnsi="Calibri Light"/>
                  <w:sz w:val="16"/>
                  <w:szCs w:val="16"/>
                  <w:lang w:val="en-US"/>
                </w:rPr>
                <w:delText>AS 1379-1997/Amdt 1-2000 : Specification and supply of concrete</w:delText>
              </w:r>
            </w:del>
            <w:ins w:id="10709" w:author="Jing Kai Toh" w:date="2016-05-12T12:09:00Z">
              <w:r w:rsidR="00F8310E">
                <w:rPr>
                  <w:rFonts w:ascii="Calibri Light" w:hAnsi="Calibri Light"/>
                  <w:sz w:val="16"/>
                  <w:szCs w:val="16"/>
                  <w:lang w:val="en-US"/>
                </w:rPr>
                <w:t>concreteAS 1379-2007/Amdt 1-2009 Specification and supply of concrete - AS 1379-2007/Amdt 2-2015 Specification and supply of concrete</w:t>
              </w:r>
            </w:ins>
          </w:p>
          <w:p w14:paraId="3D7210F4" w14:textId="77777777" w:rsidR="00C96283" w:rsidRPr="00BC0482" w:rsidRDefault="00C96283" w:rsidP="00BC0482">
            <w:pPr>
              <w:spacing w:after="120"/>
              <w:rPr>
                <w:rFonts w:ascii="Calibri Light" w:hAnsi="Calibri Light"/>
                <w:sz w:val="16"/>
                <w:szCs w:val="16"/>
                <w:lang w:val="en-US"/>
              </w:rPr>
            </w:pPr>
            <w:del w:id="10710" w:author="Jing Kai Toh" w:date="2016-05-12T09:30:00Z">
              <w:r w:rsidRPr="00BC0482" w:rsidDel="00907667">
                <w:rPr>
                  <w:rFonts w:ascii="Calibri Light" w:hAnsi="Calibri Light"/>
                  <w:sz w:val="16"/>
                  <w:szCs w:val="16"/>
                  <w:lang w:val="en-US"/>
                </w:rPr>
                <w:delText>AS 1478.1-2000 : Chemical admixtures for concrete, mortar and grout - Admixtures for concrete</w:delText>
              </w:r>
            </w:del>
            <w:ins w:id="10711" w:author="Jing Kai Toh" w:date="2016-05-12T09:30:00Z">
              <w:r w:rsidR="00907667">
                <w:rPr>
                  <w:rFonts w:ascii="Calibri Light" w:hAnsi="Calibri Light"/>
                  <w:sz w:val="16"/>
                  <w:szCs w:val="16"/>
                  <w:lang w:val="en-US"/>
                </w:rPr>
                <w:t>AS 1478.1-2000 Chemical admixtures for concrete, mortar and grout - Admixtures for concrete</w:t>
              </w:r>
            </w:ins>
          </w:p>
          <w:p w14:paraId="5C013861" w14:textId="77777777" w:rsidR="00C96283" w:rsidRPr="00BC0482" w:rsidRDefault="00C96283" w:rsidP="00BC0482">
            <w:pPr>
              <w:spacing w:after="120"/>
              <w:rPr>
                <w:rFonts w:ascii="Calibri Light" w:hAnsi="Calibri Light"/>
                <w:sz w:val="16"/>
                <w:szCs w:val="16"/>
                <w:lang w:val="en-US"/>
              </w:rPr>
            </w:pPr>
            <w:del w:id="10712" w:author="Jing Kai Toh" w:date="2016-05-11T18:03:00Z">
              <w:r w:rsidRPr="00BC0482" w:rsidDel="00945062">
                <w:rPr>
                  <w:rFonts w:ascii="Calibri Light" w:hAnsi="Calibri Light"/>
                  <w:sz w:val="16"/>
                  <w:szCs w:val="16"/>
                  <w:lang w:val="en-US"/>
                </w:rPr>
                <w:delText>AS 2550.15-1994 : Cranes - Safe use - Concrete placing equipment</w:delText>
              </w:r>
            </w:del>
            <w:ins w:id="10713" w:author="Jing Kai Toh" w:date="2016-05-11T18:03:00Z">
              <w:r w:rsidR="00945062">
                <w:rPr>
                  <w:rFonts w:ascii="Calibri Light" w:hAnsi="Calibri Light"/>
                  <w:sz w:val="16"/>
                  <w:szCs w:val="16"/>
                  <w:lang w:val="en-US"/>
                </w:rPr>
                <w:t>AS 2550.15-1994 Cranes - Safe use - Concrete placing equipment</w:t>
              </w:r>
            </w:ins>
          </w:p>
          <w:p w14:paraId="35DCD5FA" w14:textId="77777777" w:rsidR="00C96283" w:rsidRPr="00BC0482" w:rsidRDefault="00C96283" w:rsidP="00BC0482">
            <w:pPr>
              <w:spacing w:after="120"/>
              <w:rPr>
                <w:rFonts w:ascii="Calibri Light" w:hAnsi="Calibri Light"/>
                <w:sz w:val="16"/>
                <w:szCs w:val="16"/>
                <w:lang w:val="en-US"/>
              </w:rPr>
            </w:pPr>
            <w:del w:id="10714" w:author="Jing Kai Toh" w:date="2016-05-11T18:02:00Z">
              <w:r w:rsidRPr="00BC0482" w:rsidDel="00945062">
                <w:rPr>
                  <w:rFonts w:ascii="Calibri Light" w:hAnsi="Calibri Light"/>
                  <w:sz w:val="16"/>
                  <w:szCs w:val="16"/>
                  <w:lang w:val="en-US"/>
                </w:rPr>
                <w:delText>AS 3600-2001 : Concrete structures</w:delText>
              </w:r>
            </w:del>
            <w:ins w:id="10715" w:author="Jing Kai Toh" w:date="2016-05-11T18:02:00Z">
              <w:r w:rsidR="00945062">
                <w:rPr>
                  <w:rFonts w:ascii="Calibri Light" w:hAnsi="Calibri Light"/>
                  <w:sz w:val="16"/>
                  <w:szCs w:val="16"/>
                  <w:lang w:val="en-US"/>
                </w:rPr>
                <w:t>AS 3600-2009 Concrete structures</w:t>
              </w:r>
            </w:ins>
          </w:p>
          <w:p w14:paraId="7409B182" w14:textId="77777777" w:rsidR="00C96283" w:rsidRPr="00BC0482" w:rsidRDefault="00C96283" w:rsidP="00BC0482">
            <w:pPr>
              <w:spacing w:after="120"/>
              <w:rPr>
                <w:rFonts w:ascii="Calibri Light" w:hAnsi="Calibri Light"/>
                <w:sz w:val="16"/>
                <w:szCs w:val="16"/>
                <w:lang w:val="en-US"/>
              </w:rPr>
            </w:pPr>
            <w:del w:id="10716" w:author="Jing Kai Toh" w:date="2016-05-11T18:00:00Z">
              <w:r w:rsidRPr="00BC0482" w:rsidDel="00945062">
                <w:rPr>
                  <w:rFonts w:ascii="Calibri Light" w:hAnsi="Calibri Light"/>
                  <w:sz w:val="16"/>
                  <w:szCs w:val="16"/>
                  <w:lang w:val="en-US"/>
                </w:rPr>
                <w:delText>AS 3648-1993 : Specification and methods of test for packaged concrete mixes</w:delText>
              </w:r>
            </w:del>
            <w:ins w:id="10717" w:author="Jing Kai Toh" w:date="2016-05-11T18:00:00Z">
              <w:r w:rsidR="00945062">
                <w:rPr>
                  <w:rFonts w:ascii="Calibri Light" w:hAnsi="Calibri Light"/>
                  <w:sz w:val="16"/>
                  <w:szCs w:val="16"/>
                  <w:lang w:val="en-US"/>
                </w:rPr>
                <w:t>AS 3648-1993 : Specification and methods of test for packaged concrete mixes</w:t>
              </w:r>
            </w:ins>
          </w:p>
          <w:p w14:paraId="32EBB253"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Steel</w:t>
            </w:r>
          </w:p>
          <w:p w14:paraId="1724FBC9"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1302-1991/ Amd 1:1992 : Steel reinforcing bars for concrete</w:t>
            </w:r>
          </w:p>
          <w:p w14:paraId="00DC1B80"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AS 1303-1991 : Steel reinforcing wire for concrete</w:t>
            </w:r>
          </w:p>
          <w:p w14:paraId="1717A9EF"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 </w:t>
            </w:r>
          </w:p>
          <w:p w14:paraId="01DF04A7" w14:textId="77777777" w:rsidR="00401C5E" w:rsidRPr="00BC0482" w:rsidRDefault="00401C5E" w:rsidP="00BC0482">
            <w:pPr>
              <w:spacing w:after="120"/>
              <w:rPr>
                <w:rFonts w:ascii="Calibri Light" w:hAnsi="Calibri Light"/>
                <w:sz w:val="16"/>
                <w:szCs w:val="16"/>
                <w:lang w:val="en-US"/>
              </w:rPr>
            </w:pPr>
          </w:p>
        </w:tc>
      </w:tr>
      <w:tr w:rsidR="00401C5E" w:rsidRPr="004F3C8C" w14:paraId="7FF003A8" w14:textId="77777777" w:rsidTr="00401C5E">
        <w:tc>
          <w:tcPr>
            <w:tcW w:w="685" w:type="dxa"/>
          </w:tcPr>
          <w:p w14:paraId="2DA8C99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3F49E14C"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Waterproofing</w:t>
            </w:r>
          </w:p>
          <w:p w14:paraId="1054F2BC" w14:textId="77777777" w:rsidR="00C96283" w:rsidRPr="00BC0482" w:rsidRDefault="00C96283" w:rsidP="00BC0482">
            <w:pPr>
              <w:spacing w:after="120"/>
              <w:rPr>
                <w:rFonts w:ascii="Calibri Light" w:hAnsi="Calibri Light"/>
                <w:sz w:val="16"/>
                <w:szCs w:val="16"/>
                <w:lang w:val="en-US"/>
              </w:rPr>
            </w:pPr>
            <w:del w:id="10718" w:author="Ashan Asmone" w:date="2016-03-31T13:37:00Z">
              <w:r w:rsidRPr="00BC0482" w:rsidDel="00E33639">
                <w:rPr>
                  <w:rFonts w:ascii="Calibri Light" w:hAnsi="Calibri Light"/>
                  <w:sz w:val="16"/>
                  <w:szCs w:val="16"/>
                  <w:lang w:val="en-US"/>
                </w:rPr>
                <w:delText>SS CP 82:1999- Code of practice- waterproofing of reinforced concrete buildings</w:delText>
              </w:r>
            </w:del>
            <w:ins w:id="10719" w:author="Ashan Asmone" w:date="2016-03-31T13:37:00Z">
              <w:r w:rsidR="00E33639">
                <w:rPr>
                  <w:rFonts w:ascii="Calibri Light" w:hAnsi="Calibri Light"/>
                  <w:sz w:val="16"/>
                  <w:szCs w:val="16"/>
                  <w:lang w:val="en-US"/>
                </w:rPr>
                <w:t>SS CP 82:1999- Code of practice- waterproofing of reinforced concrete buildings</w:t>
              </w:r>
            </w:ins>
          </w:p>
          <w:p w14:paraId="25F0CCC6"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Steel</w:t>
            </w:r>
          </w:p>
          <w:p w14:paraId="21EC7D6E" w14:textId="77777777" w:rsidR="00C96283" w:rsidRPr="00BC0482" w:rsidRDefault="00C96283" w:rsidP="00BC0482">
            <w:pPr>
              <w:spacing w:after="120"/>
              <w:rPr>
                <w:rFonts w:ascii="Calibri Light" w:hAnsi="Calibri Light"/>
                <w:sz w:val="16"/>
                <w:szCs w:val="16"/>
                <w:lang w:val="en-US"/>
              </w:rPr>
            </w:pPr>
            <w:del w:id="10720" w:author="Ashan Asmone" w:date="2016-03-31T13:40:00Z">
              <w:r w:rsidRPr="00BC0482" w:rsidDel="00E33639">
                <w:rPr>
                  <w:rFonts w:ascii="Calibri Light" w:hAnsi="Calibri Light"/>
                  <w:sz w:val="16"/>
                  <w:szCs w:val="16"/>
                  <w:lang w:val="en-US"/>
                </w:rPr>
                <w:delText>SS 2: Steel for the Reinforcement of Concrete</w:delText>
              </w:r>
            </w:del>
            <w:ins w:id="10721" w:author="Ashan Asmone" w:date="2016-03-31T13:40:00Z">
              <w:r w:rsidR="00E33639">
                <w:rPr>
                  <w:rFonts w:ascii="Calibri Light" w:hAnsi="Calibri Light"/>
                  <w:sz w:val="16"/>
                  <w:szCs w:val="16"/>
                  <w:lang w:val="en-US"/>
                </w:rPr>
                <w:t>SS 566 : 2011 Specification for steel for the reinforcement of concrete – Plain bars</w:t>
              </w:r>
            </w:ins>
            <w:r w:rsidRPr="00BC0482">
              <w:rPr>
                <w:rFonts w:ascii="Calibri Light" w:hAnsi="Calibri Light"/>
                <w:sz w:val="16"/>
                <w:szCs w:val="16"/>
                <w:lang w:val="en-US"/>
              </w:rPr>
              <w:t> </w:t>
            </w:r>
            <w:r w:rsidRPr="00BC0482">
              <w:rPr>
                <w:rFonts w:ascii="Calibri Light" w:hAnsi="Calibri Light"/>
                <w:sz w:val="16"/>
                <w:szCs w:val="16"/>
                <w:lang w:val="en-US"/>
              </w:rPr>
              <w:br/>
            </w:r>
            <w:r w:rsidRPr="00BC0482">
              <w:rPr>
                <w:rFonts w:ascii="Calibri Light" w:hAnsi="Calibri Light"/>
                <w:sz w:val="16"/>
                <w:szCs w:val="16"/>
                <w:lang w:val="en-US"/>
              </w:rPr>
              <w:br/>
            </w:r>
            <w:del w:id="10722" w:author="Ashan Asmone" w:date="2016-03-31T13:42:00Z">
              <w:r w:rsidRPr="00BC0482" w:rsidDel="00E33639">
                <w:rPr>
                  <w:rFonts w:ascii="Calibri Light" w:hAnsi="Calibri Light"/>
                  <w:sz w:val="16"/>
                  <w:szCs w:val="16"/>
                  <w:lang w:val="en-US"/>
                </w:rPr>
                <w:delText>SS 18: Cold-reduced steel wire for the reinforcement of concrete and the manufacture of welded fabric</w:delText>
              </w:r>
            </w:del>
            <w:ins w:id="10723" w:author="Ashan Asmone" w:date="2016-03-31T13:42:00Z">
              <w:r w:rsidR="00E33639">
                <w:rPr>
                  <w:rFonts w:ascii="Calibri Light" w:hAnsi="Calibri Light"/>
                  <w:sz w:val="16"/>
                  <w:szCs w:val="16"/>
                  <w:lang w:val="en-US"/>
                </w:rPr>
                <w:t xml:space="preserve">SS 18 - 1 : 1999 </w:t>
              </w:r>
              <w:r w:rsidR="00E33639">
                <w:rPr>
                  <w:rFonts w:ascii="Calibri Light" w:hAnsi="Calibri Light"/>
                  <w:sz w:val="16"/>
                  <w:szCs w:val="16"/>
                  <w:lang w:val="en-US"/>
                </w:rPr>
                <w:tab/>
                <w:t>Cold-reduced steel wire for the reinforcement of concrete and the manufacture of welded fabric - Steel grade 500</w:t>
              </w:r>
            </w:ins>
          </w:p>
          <w:p w14:paraId="0894B2F7" w14:textId="77777777" w:rsidR="00C96283" w:rsidRPr="00BC0482" w:rsidRDefault="00C96283" w:rsidP="00BC0482">
            <w:pPr>
              <w:spacing w:after="120"/>
              <w:rPr>
                <w:rFonts w:ascii="Calibri Light" w:hAnsi="Calibri Light"/>
                <w:sz w:val="16"/>
                <w:szCs w:val="16"/>
                <w:lang w:val="en-US"/>
              </w:rPr>
            </w:pPr>
            <w:del w:id="10724" w:author="Ashan Asmone" w:date="2016-03-31T13:44:00Z">
              <w:r w:rsidRPr="00BC0482" w:rsidDel="00E33639">
                <w:rPr>
                  <w:rFonts w:ascii="Calibri Light" w:hAnsi="Calibri Light"/>
                  <w:sz w:val="16"/>
                  <w:szCs w:val="16"/>
                  <w:lang w:val="en-US"/>
                </w:rPr>
                <w:delText>SS CP 23: Metal Framework</w:delText>
              </w:r>
            </w:del>
            <w:ins w:id="10725" w:author="Ashan Asmone" w:date="2016-03-31T13:44:00Z">
              <w:r w:rsidR="00E33639">
                <w:rPr>
                  <w:rFonts w:ascii="Calibri Light" w:hAnsi="Calibri Light"/>
                  <w:sz w:val="16"/>
                  <w:szCs w:val="16"/>
                  <w:lang w:val="en-US"/>
                </w:rPr>
                <w:t>SS 580 : 2012 Code of practice for formwork</w:t>
              </w:r>
            </w:ins>
          </w:p>
          <w:p w14:paraId="4BA26494" w14:textId="77777777" w:rsidR="00C96283" w:rsidRPr="00BC0482" w:rsidRDefault="00C96283" w:rsidP="00BC0482">
            <w:pPr>
              <w:spacing w:after="120"/>
              <w:rPr>
                <w:rFonts w:ascii="Calibri Light" w:hAnsi="Calibri Light"/>
                <w:sz w:val="16"/>
                <w:szCs w:val="16"/>
                <w:lang w:val="en-US"/>
              </w:rPr>
            </w:pPr>
            <w:del w:id="10726" w:author="Ashan Asmone" w:date="2016-03-31T13:45:00Z">
              <w:r w:rsidRPr="00BC0482" w:rsidDel="00E33639">
                <w:rPr>
                  <w:rFonts w:ascii="Calibri Light" w:hAnsi="Calibri Light"/>
                  <w:sz w:val="16"/>
                  <w:szCs w:val="16"/>
                  <w:lang w:val="en-US"/>
                </w:rPr>
                <w:delText>SS 32: Welded steel fabric for the reinforcement of concrete</w:delText>
              </w:r>
            </w:del>
            <w:ins w:id="10727" w:author="Ashan Asmone" w:date="2016-03-31T13:45:00Z">
              <w:r w:rsidR="00E33639">
                <w:rPr>
                  <w:rFonts w:ascii="Calibri Light" w:hAnsi="Calibri Light"/>
                  <w:sz w:val="16"/>
                  <w:szCs w:val="16"/>
                  <w:lang w:val="en-US"/>
                </w:rPr>
                <w:t>SS 32 Series - Welded steel fabric for the reinforcement of concrete</w:t>
              </w:r>
            </w:ins>
          </w:p>
          <w:p w14:paraId="2FF95A1B"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Concrete</w:t>
            </w:r>
          </w:p>
          <w:p w14:paraId="0C029D92" w14:textId="77777777" w:rsidR="00C96283" w:rsidRPr="00BC0482" w:rsidRDefault="00C96283" w:rsidP="00BC0482">
            <w:pPr>
              <w:spacing w:after="120"/>
              <w:rPr>
                <w:rFonts w:ascii="Calibri Light" w:hAnsi="Calibri Light"/>
                <w:sz w:val="16"/>
                <w:szCs w:val="16"/>
                <w:lang w:val="en-US"/>
              </w:rPr>
            </w:pPr>
            <w:del w:id="10728" w:author="Ashan Senel Asmone" w:date="2016-03-21T13:53:00Z">
              <w:r w:rsidRPr="00BC0482" w:rsidDel="00EB11C2">
                <w:rPr>
                  <w:rFonts w:ascii="Calibri Light" w:hAnsi="Calibri Light"/>
                  <w:sz w:val="16"/>
                  <w:szCs w:val="16"/>
                  <w:lang w:val="en-US"/>
                </w:rPr>
                <w:delText>SS 26: 2000 Ordinary Portland Cement</w:delText>
              </w:r>
            </w:del>
            <w:ins w:id="10729" w:author="Ashan Senel Asmone" w:date="2016-03-21T13:53:00Z">
              <w:r w:rsidR="00EB11C2">
                <w:rPr>
                  <w:rFonts w:ascii="Calibri Light" w:hAnsi="Calibri Light"/>
                  <w:sz w:val="16"/>
                  <w:szCs w:val="16"/>
                  <w:lang w:val="en-US"/>
                </w:rPr>
                <w:t>SS EN 197 - 1 : 2014 Cement - Part 1 : Composition, specifications and conformity criteria for common cement/ SS EN 197 - 2 : 2014 Cement - Part 2 : Conformity evaluation</w:t>
              </w:r>
            </w:ins>
          </w:p>
          <w:p w14:paraId="5B63A2C2" w14:textId="77777777" w:rsidR="00C96283" w:rsidRPr="00BC0482" w:rsidRDefault="00C96283" w:rsidP="00BC0482">
            <w:pPr>
              <w:spacing w:after="120"/>
              <w:rPr>
                <w:rFonts w:ascii="Calibri Light" w:hAnsi="Calibri Light"/>
                <w:sz w:val="16"/>
                <w:szCs w:val="16"/>
                <w:lang w:val="en-US"/>
              </w:rPr>
            </w:pPr>
            <w:del w:id="10730" w:author="Ashan Senel Asmone" w:date="2016-03-21T20:46:00Z">
              <w:r w:rsidRPr="00BC0482" w:rsidDel="00901293">
                <w:rPr>
                  <w:rFonts w:ascii="Calibri Light" w:hAnsi="Calibri Light"/>
                  <w:sz w:val="16"/>
                  <w:szCs w:val="16"/>
                  <w:lang w:val="en-US"/>
                </w:rPr>
                <w:delText>SS 31 : 1998- Aggregates from natural sources for concrete</w:delText>
              </w:r>
            </w:del>
            <w:ins w:id="10731" w:author="Ashan Senel Asmone" w:date="2016-03-21T20:46:00Z">
              <w:r w:rsidR="00901293">
                <w:rPr>
                  <w:rFonts w:ascii="Calibri Light" w:hAnsi="Calibri Light"/>
                  <w:sz w:val="16"/>
                  <w:szCs w:val="16"/>
                  <w:lang w:val="en-US"/>
                </w:rPr>
                <w:t>SS EN 12620 : 2008 Specification for aggregates for concrete</w:t>
              </w:r>
            </w:ins>
          </w:p>
          <w:p w14:paraId="1867D993" w14:textId="77777777" w:rsidR="00C96283" w:rsidRPr="00BC0482" w:rsidRDefault="00C96283" w:rsidP="00BC0482">
            <w:pPr>
              <w:spacing w:after="120"/>
              <w:rPr>
                <w:rFonts w:ascii="Calibri Light" w:hAnsi="Calibri Light"/>
                <w:sz w:val="16"/>
                <w:szCs w:val="16"/>
                <w:lang w:val="en-US"/>
              </w:rPr>
            </w:pPr>
            <w:del w:id="10732" w:author="Ashan Asmone" w:date="2016-03-31T13:48:00Z">
              <w:r w:rsidRPr="00BC0482" w:rsidDel="00E33639">
                <w:rPr>
                  <w:rFonts w:ascii="Calibri Light" w:hAnsi="Calibri Light"/>
                  <w:sz w:val="16"/>
                  <w:szCs w:val="16"/>
                  <w:lang w:val="en-US"/>
                </w:rPr>
                <w:delText>SS 78 : (1987-1992) -Testing concrete</w:delText>
              </w:r>
            </w:del>
          </w:p>
          <w:p w14:paraId="6312A1DC" w14:textId="77777777" w:rsidR="00C96283" w:rsidRPr="00BC0482" w:rsidRDefault="00C96283" w:rsidP="00BC0482">
            <w:pPr>
              <w:spacing w:after="120"/>
              <w:rPr>
                <w:rFonts w:ascii="Calibri Light" w:hAnsi="Calibri Light"/>
                <w:sz w:val="16"/>
                <w:szCs w:val="16"/>
                <w:lang w:val="en-US"/>
              </w:rPr>
            </w:pPr>
            <w:del w:id="10733" w:author="Ashan Asmone" w:date="2016-03-31T13:50:00Z">
              <w:r w:rsidRPr="00BC0482" w:rsidDel="00E33639">
                <w:rPr>
                  <w:rFonts w:ascii="Calibri Light" w:hAnsi="Calibri Light"/>
                  <w:sz w:val="16"/>
                  <w:szCs w:val="16"/>
                  <w:lang w:val="en-US"/>
                </w:rPr>
                <w:delText>SS 289: Ready Mix Concrete</w:delText>
              </w:r>
            </w:del>
            <w:ins w:id="10734"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r w:rsidRPr="00BC0482">
              <w:rPr>
                <w:rFonts w:ascii="Calibri Light" w:hAnsi="Calibri Light"/>
                <w:sz w:val="16"/>
                <w:szCs w:val="16"/>
                <w:lang w:val="en-US"/>
              </w:rPr>
              <w:t> </w:t>
            </w:r>
            <w:r w:rsidRPr="00BC0482">
              <w:rPr>
                <w:rFonts w:ascii="Calibri Light" w:hAnsi="Calibri Light"/>
                <w:sz w:val="16"/>
                <w:szCs w:val="16"/>
                <w:lang w:val="en-US"/>
              </w:rPr>
              <w:br/>
            </w:r>
            <w:r w:rsidRPr="00BC0482">
              <w:rPr>
                <w:rFonts w:ascii="Calibri Light" w:hAnsi="Calibri Light"/>
                <w:sz w:val="16"/>
                <w:szCs w:val="16"/>
                <w:lang w:val="en-US"/>
              </w:rPr>
              <w:br/>
            </w:r>
            <w:del w:id="10735" w:author="Ashan Senel Asmone" w:date="2016-03-21T20:53:00Z">
              <w:r w:rsidRPr="00BC0482" w:rsidDel="0088204E">
                <w:rPr>
                  <w:rFonts w:ascii="Calibri Light" w:hAnsi="Calibri Light"/>
                  <w:sz w:val="16"/>
                  <w:szCs w:val="16"/>
                  <w:lang w:val="en-US"/>
                </w:rPr>
                <w:delText>SS 320: Admixtures</w:delText>
              </w:r>
            </w:del>
            <w:ins w:id="10736"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0737"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0738"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5CD85D5F" w14:textId="77777777" w:rsidR="00C96283" w:rsidRPr="00BC0482" w:rsidRDefault="00C96283" w:rsidP="00BC0482">
            <w:pPr>
              <w:spacing w:after="120"/>
              <w:rPr>
                <w:rFonts w:ascii="Calibri Light" w:hAnsi="Calibri Light"/>
                <w:sz w:val="16"/>
                <w:szCs w:val="16"/>
                <w:lang w:val="en-US"/>
              </w:rPr>
            </w:pPr>
            <w:del w:id="10739" w:author="Ashan Senel Asmone" w:date="2016-03-21T21:03:00Z">
              <w:r w:rsidRPr="00BC0482" w:rsidDel="0088204E">
                <w:rPr>
                  <w:rFonts w:ascii="Calibri Light" w:hAnsi="Calibri Light"/>
                  <w:sz w:val="16"/>
                  <w:szCs w:val="16"/>
                  <w:lang w:val="en-US"/>
                </w:rPr>
                <w:delText>SS 397 : Methods of testing cement</w:delText>
              </w:r>
            </w:del>
          </w:p>
          <w:p w14:paraId="7382E74A" w14:textId="77777777" w:rsidR="00401C5E" w:rsidRPr="004F3C8C" w:rsidRDefault="00401C5E" w:rsidP="00BC0482">
            <w:pPr>
              <w:spacing w:after="120"/>
              <w:rPr>
                <w:rFonts w:ascii="Calibri Light" w:hAnsi="Calibri Light"/>
                <w:sz w:val="16"/>
                <w:szCs w:val="16"/>
                <w:lang w:val="en-US"/>
              </w:rPr>
            </w:pPr>
          </w:p>
        </w:tc>
      </w:tr>
      <w:tr w:rsidR="00401C5E" w:rsidRPr="004F3C8C" w14:paraId="52CE02D7" w14:textId="77777777" w:rsidTr="00401C5E">
        <w:tc>
          <w:tcPr>
            <w:tcW w:w="685" w:type="dxa"/>
          </w:tcPr>
          <w:p w14:paraId="35C934F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3011DE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Concrete</w:t>
            </w:r>
          </w:p>
          <w:p w14:paraId="5CE5EA28" w14:textId="77777777" w:rsidR="00C96283" w:rsidRPr="00BC0482" w:rsidRDefault="00C96283" w:rsidP="00BC0482">
            <w:pPr>
              <w:spacing w:after="120"/>
              <w:rPr>
                <w:rFonts w:ascii="Calibri Light" w:hAnsi="Calibri Light"/>
                <w:sz w:val="16"/>
                <w:szCs w:val="16"/>
                <w:lang w:val="en-US"/>
              </w:rPr>
            </w:pPr>
            <w:del w:id="10740" w:author="Jing Kai Toh" w:date="2016-05-11T17:32:00Z">
              <w:r w:rsidRPr="00BC0482" w:rsidDel="005B3846">
                <w:rPr>
                  <w:rFonts w:ascii="Calibri Light" w:hAnsi="Calibri Light"/>
                  <w:sz w:val="16"/>
                  <w:szCs w:val="16"/>
                  <w:lang w:val="en-US"/>
                </w:rPr>
                <w:delText>ISO 1920: 1976 Concrete tests -- Dimensions, tolerances and applicability of test specimens </w:delText>
              </w:r>
            </w:del>
            <w:ins w:id="10741" w:author="Jing Kai Toh" w:date="2016-05-11T17:32:00Z">
              <w:r w:rsidR="005B3846">
                <w:rPr>
                  <w:rFonts w:ascii="Calibri Light" w:hAnsi="Calibri Light"/>
                  <w:sz w:val="16"/>
                  <w:szCs w:val="16"/>
                  <w:lang w:val="en-US"/>
                </w:rPr>
                <w:t>ISO 1920-3:2004 Testing of concrete -- Part 3: Making and curing test specimens</w:t>
              </w:r>
            </w:ins>
            <w:r w:rsidRPr="00BC0482">
              <w:rPr>
                <w:rFonts w:ascii="Calibri Light" w:hAnsi="Calibri Light"/>
                <w:sz w:val="16"/>
                <w:szCs w:val="16"/>
                <w:lang w:val="en-US"/>
              </w:rPr>
              <w:br/>
            </w:r>
            <w:r w:rsidRPr="00BC0482">
              <w:rPr>
                <w:rFonts w:ascii="Calibri Light" w:hAnsi="Calibri Light"/>
                <w:sz w:val="16"/>
                <w:szCs w:val="16"/>
                <w:lang w:val="en-US"/>
              </w:rPr>
              <w:br/>
            </w:r>
            <w:del w:id="10742" w:author="Jing Kai Toh" w:date="2016-05-11T17:31:00Z">
              <w:r w:rsidRPr="00BC0482" w:rsidDel="005B3846">
                <w:rPr>
                  <w:rFonts w:ascii="Calibri Light" w:hAnsi="Calibri Light"/>
                  <w:sz w:val="16"/>
                  <w:szCs w:val="16"/>
                  <w:lang w:val="en-US"/>
                </w:rPr>
                <w:delText>ISO 2736-1: 1986 Concrete tests -- Test specimens -- Part 1: Sampling of fresh concrete</w:delText>
              </w:r>
            </w:del>
            <w:ins w:id="10743" w:author="Jing Kai Toh" w:date="2016-05-11T17:31:00Z">
              <w:r w:rsidR="005B3846">
                <w:rPr>
                  <w:rFonts w:ascii="Calibri Light" w:hAnsi="Calibri Light"/>
                  <w:sz w:val="16"/>
                  <w:szCs w:val="16"/>
                  <w:lang w:val="en-US"/>
                </w:rPr>
                <w:t>ISO 1920-1:2004 Testing of concrete -- Part 1: Sampling of fresh concrete</w:t>
              </w:r>
            </w:ins>
          </w:p>
          <w:p w14:paraId="7B54F14C" w14:textId="77777777" w:rsidR="00C96283" w:rsidRPr="00BC0482" w:rsidRDefault="00C96283" w:rsidP="00BC0482">
            <w:pPr>
              <w:spacing w:after="120"/>
              <w:rPr>
                <w:rFonts w:ascii="Calibri Light" w:hAnsi="Calibri Light"/>
                <w:sz w:val="16"/>
                <w:szCs w:val="16"/>
                <w:lang w:val="en-US"/>
              </w:rPr>
            </w:pPr>
            <w:del w:id="10744" w:author="Jing Kai Toh" w:date="2016-05-11T17:30:00Z">
              <w:r w:rsidRPr="00BC0482" w:rsidDel="005B3846">
                <w:rPr>
                  <w:rFonts w:ascii="Calibri Light" w:hAnsi="Calibri Light"/>
                  <w:sz w:val="16"/>
                  <w:szCs w:val="16"/>
                  <w:lang w:val="en-US"/>
                </w:rPr>
                <w:delText>ISO 2736-2: 1986 Concrete tests -- Test specimens -- Part 2: Making and curing of test specimens for strength tests</w:delText>
              </w:r>
            </w:del>
            <w:ins w:id="10745" w:author="Jing Kai Toh" w:date="2016-05-11T17:30:00Z">
              <w:r w:rsidR="005B3846">
                <w:rPr>
                  <w:rFonts w:ascii="Calibri Light" w:hAnsi="Calibri Light"/>
                  <w:sz w:val="16"/>
                  <w:szCs w:val="16"/>
                  <w:lang w:val="en-US"/>
                </w:rPr>
                <w:t>ISO 1920-3:2004 Testing of concrete -- Part 3: Making and curing test specimens</w:t>
              </w:r>
            </w:ins>
          </w:p>
          <w:p w14:paraId="04B9EF9E" w14:textId="77777777" w:rsidR="00C96283" w:rsidRPr="00BC0482" w:rsidRDefault="00C96283" w:rsidP="00BC0482">
            <w:pPr>
              <w:spacing w:after="120"/>
              <w:rPr>
                <w:rFonts w:ascii="Calibri Light" w:hAnsi="Calibri Light"/>
                <w:sz w:val="16"/>
                <w:szCs w:val="16"/>
                <w:lang w:val="en-US"/>
              </w:rPr>
            </w:pPr>
            <w:del w:id="10746" w:author="Jing Kai Toh" w:date="2016-05-11T17:27:00Z">
              <w:r w:rsidRPr="00BC0482" w:rsidDel="005B3846">
                <w:rPr>
                  <w:rFonts w:ascii="Calibri Light" w:hAnsi="Calibri Light"/>
                  <w:sz w:val="16"/>
                  <w:szCs w:val="16"/>
                  <w:lang w:val="en-US"/>
                </w:rPr>
                <w:delText>ISO 3766: 1995 Construction drawings -- Simplified representation of concrete reinforcement</w:delText>
              </w:r>
            </w:del>
            <w:ins w:id="10747" w:author="Jing Kai Toh" w:date="2016-05-11T17:27:00Z">
              <w:r w:rsidR="005B3846">
                <w:rPr>
                  <w:rFonts w:ascii="Calibri Light" w:hAnsi="Calibri Light"/>
                  <w:sz w:val="16"/>
                  <w:szCs w:val="16"/>
                  <w:lang w:val="en-US"/>
                </w:rPr>
                <w:t>ISO 3766:2003 Construction drawings -- Simplified representation of concrete reinforcement</w:t>
              </w:r>
            </w:ins>
          </w:p>
          <w:p w14:paraId="6C2A2F60" w14:textId="77777777" w:rsidR="00C96283" w:rsidRPr="00BC0482" w:rsidRDefault="00C96283" w:rsidP="00BC0482">
            <w:pPr>
              <w:spacing w:after="120"/>
              <w:rPr>
                <w:rFonts w:ascii="Calibri Light" w:hAnsi="Calibri Light"/>
                <w:sz w:val="16"/>
                <w:szCs w:val="16"/>
                <w:lang w:val="en-US"/>
              </w:rPr>
            </w:pPr>
            <w:del w:id="10748" w:author="Jing Kai Toh" w:date="2016-05-11T17:25:00Z">
              <w:r w:rsidRPr="00BC0482" w:rsidDel="005B3846">
                <w:rPr>
                  <w:rFonts w:ascii="Calibri Light" w:hAnsi="Calibri Light"/>
                  <w:sz w:val="16"/>
                  <w:szCs w:val="16"/>
                  <w:lang w:val="en-US"/>
                </w:rPr>
                <w:delText>ISO 3893: 1977 Concrete -- Classification by compressive strength</w:delText>
              </w:r>
            </w:del>
            <w:ins w:id="10749" w:author="Jing Kai Toh" w:date="2016-05-11T17:25:00Z">
              <w:r w:rsidR="005B3846">
                <w:rPr>
                  <w:rFonts w:ascii="Calibri Light" w:hAnsi="Calibri Light"/>
                  <w:sz w:val="16"/>
                  <w:szCs w:val="16"/>
                  <w:lang w:val="en-US"/>
                </w:rPr>
                <w:t>ISO 3893:1977 Concrete -- Classification by compressive strength</w:t>
              </w:r>
            </w:ins>
          </w:p>
          <w:p w14:paraId="296871CF" w14:textId="77777777" w:rsidR="00C96283" w:rsidRPr="00BC0482" w:rsidRDefault="00C96283" w:rsidP="00BC0482">
            <w:pPr>
              <w:spacing w:after="120"/>
              <w:rPr>
                <w:rFonts w:ascii="Calibri Light" w:hAnsi="Calibri Light"/>
                <w:sz w:val="16"/>
                <w:szCs w:val="16"/>
                <w:lang w:val="en-US"/>
              </w:rPr>
            </w:pPr>
            <w:del w:id="10750" w:author="Jing Kai Toh" w:date="2016-05-11T17:24:00Z">
              <w:r w:rsidRPr="00BC0482" w:rsidDel="005B3846">
                <w:rPr>
                  <w:rFonts w:ascii="Calibri Light" w:hAnsi="Calibri Light"/>
                  <w:sz w:val="16"/>
                  <w:szCs w:val="16"/>
                  <w:lang w:val="en-US"/>
                </w:rPr>
                <w:delText>ISO 4012: 1978 Concrete -- Determination of compressive strength of test specimens</w:delText>
              </w:r>
            </w:del>
            <w:ins w:id="10751" w:author="Jing Kai Toh" w:date="2016-05-11T17:24:00Z">
              <w:r w:rsidR="005B3846">
                <w:rPr>
                  <w:rFonts w:ascii="Calibri Light" w:hAnsi="Calibri Light"/>
                  <w:sz w:val="16"/>
                  <w:szCs w:val="16"/>
                  <w:lang w:val="en-US"/>
                </w:rPr>
                <w:t>ISO 1920-4:2005 Testing of concrete -- Part 4: Strength of hardened concrete</w:t>
              </w:r>
            </w:ins>
          </w:p>
          <w:p w14:paraId="26E2D676" w14:textId="77777777" w:rsidR="00C96283" w:rsidRPr="00BC0482" w:rsidRDefault="00C96283" w:rsidP="00BC0482">
            <w:pPr>
              <w:spacing w:after="120"/>
              <w:rPr>
                <w:rFonts w:ascii="Calibri Light" w:hAnsi="Calibri Light"/>
                <w:sz w:val="16"/>
                <w:szCs w:val="16"/>
                <w:lang w:val="en-US"/>
              </w:rPr>
            </w:pPr>
            <w:del w:id="10752" w:author="Jing Kai Toh" w:date="2016-05-11T17:23:00Z">
              <w:r w:rsidRPr="00BC0482" w:rsidDel="005B3846">
                <w:rPr>
                  <w:rFonts w:ascii="Calibri Light" w:hAnsi="Calibri Light"/>
                  <w:sz w:val="16"/>
                  <w:szCs w:val="16"/>
                  <w:lang w:val="en-US"/>
                </w:rPr>
                <w:delText>ISO 4013: 1978 Concrete -- Determination of flexural strength of test specimens</w:delText>
              </w:r>
            </w:del>
            <w:ins w:id="10753" w:author="Jing Kai Toh" w:date="2016-05-11T17:23:00Z">
              <w:r w:rsidR="005B3846">
                <w:rPr>
                  <w:rFonts w:ascii="Calibri Light" w:hAnsi="Calibri Light"/>
                  <w:sz w:val="16"/>
                  <w:szCs w:val="16"/>
                  <w:lang w:val="en-US"/>
                </w:rPr>
                <w:t>ISO 1920-4:2005 Testing of concrete -- Part 4: Strength of hardened concrete</w:t>
              </w:r>
            </w:ins>
          </w:p>
          <w:p w14:paraId="674A328C" w14:textId="77777777" w:rsidR="00C96283" w:rsidRPr="00BC0482" w:rsidRDefault="00C96283" w:rsidP="00BC0482">
            <w:pPr>
              <w:spacing w:after="120"/>
              <w:rPr>
                <w:rFonts w:ascii="Calibri Light" w:hAnsi="Calibri Light"/>
                <w:sz w:val="16"/>
                <w:szCs w:val="16"/>
                <w:lang w:val="en-US"/>
              </w:rPr>
            </w:pPr>
            <w:del w:id="10754" w:author="Jing Kai Toh" w:date="2016-05-11T17:21:00Z">
              <w:r w:rsidRPr="00BC0482" w:rsidDel="005B3846">
                <w:rPr>
                  <w:rFonts w:ascii="Calibri Light" w:hAnsi="Calibri Light"/>
                  <w:sz w:val="16"/>
                  <w:szCs w:val="16"/>
                  <w:lang w:val="en-US"/>
                </w:rPr>
                <w:delText>ISO 4103: 1979 Concrete -- Classification of consistency</w:delText>
              </w:r>
            </w:del>
            <w:ins w:id="10755" w:author="Jing Kai Toh" w:date="2016-05-11T17:21:00Z">
              <w:r w:rsidR="005B3846">
                <w:rPr>
                  <w:rFonts w:ascii="Calibri Light" w:hAnsi="Calibri Light"/>
                  <w:sz w:val="16"/>
                  <w:szCs w:val="16"/>
                  <w:lang w:val="en-US"/>
                </w:rPr>
                <w:t>ISO 4103:1979 Concrete -- Classification of consistency</w:t>
              </w:r>
            </w:ins>
          </w:p>
          <w:p w14:paraId="24822237" w14:textId="77777777" w:rsidR="00C96283" w:rsidRPr="00BC0482" w:rsidRDefault="00C96283" w:rsidP="00BC0482">
            <w:pPr>
              <w:spacing w:after="120"/>
              <w:rPr>
                <w:rFonts w:ascii="Calibri Light" w:hAnsi="Calibri Light"/>
                <w:sz w:val="16"/>
                <w:szCs w:val="16"/>
                <w:lang w:val="en-US"/>
              </w:rPr>
            </w:pPr>
            <w:del w:id="10756" w:author="Jing Kai Toh" w:date="2016-05-11T17:20:00Z">
              <w:r w:rsidRPr="00BC0482" w:rsidDel="005B3846">
                <w:rPr>
                  <w:rFonts w:ascii="Calibri Light" w:hAnsi="Calibri Light"/>
                  <w:sz w:val="16"/>
                  <w:szCs w:val="16"/>
                  <w:lang w:val="en-US"/>
                </w:rPr>
                <w:delText>ISO 4108: 1980 Concrete -- Determination of tensile splitting strength of test specimens</w:delText>
              </w:r>
            </w:del>
            <w:ins w:id="10757" w:author="Jing Kai Toh" w:date="2016-05-11T17:20:00Z">
              <w:r w:rsidR="005B3846">
                <w:rPr>
                  <w:rFonts w:ascii="Calibri Light" w:hAnsi="Calibri Light"/>
                  <w:sz w:val="16"/>
                  <w:szCs w:val="16"/>
                  <w:lang w:val="en-US"/>
                </w:rPr>
                <w:t>ISO 1920-4:2005 Testing of concrete -- Part 4: Strength of hardened concrete</w:t>
              </w:r>
            </w:ins>
          </w:p>
          <w:p w14:paraId="2F676D66" w14:textId="77777777" w:rsidR="00C96283" w:rsidRPr="00BC0482" w:rsidRDefault="00C96283" w:rsidP="00BC0482">
            <w:pPr>
              <w:spacing w:after="120"/>
              <w:rPr>
                <w:rFonts w:ascii="Calibri Light" w:hAnsi="Calibri Light"/>
                <w:sz w:val="16"/>
                <w:szCs w:val="16"/>
                <w:lang w:val="en-US"/>
              </w:rPr>
            </w:pPr>
            <w:del w:id="10758" w:author="Jing Kai Toh" w:date="2016-05-11T17:19:00Z">
              <w:r w:rsidRPr="00BC0482" w:rsidDel="005B3846">
                <w:rPr>
                  <w:rFonts w:ascii="Calibri Light" w:hAnsi="Calibri Light"/>
                  <w:sz w:val="16"/>
                  <w:szCs w:val="16"/>
                  <w:lang w:val="en-US"/>
                </w:rPr>
                <w:delText>ISO 4109: 1980 Fresh concrete -- Determination of the consistency -- Slump test</w:delText>
              </w:r>
            </w:del>
            <w:ins w:id="10759" w:author="Jing Kai Toh" w:date="2016-05-11T17:19:00Z">
              <w:r w:rsidR="005B3846">
                <w:rPr>
                  <w:rFonts w:ascii="Calibri Light" w:hAnsi="Calibri Light"/>
                  <w:sz w:val="16"/>
                  <w:szCs w:val="16"/>
                  <w:lang w:val="en-US"/>
                </w:rPr>
                <w:t>ISO 1920-2:2005 Testing of concrete -- Part 2: Properties of fresh concrete</w:t>
              </w:r>
            </w:ins>
          </w:p>
          <w:p w14:paraId="2DDCBE98" w14:textId="77777777" w:rsidR="00C96283" w:rsidRPr="00BC0482" w:rsidRDefault="00C96283" w:rsidP="00BC0482">
            <w:pPr>
              <w:spacing w:after="120"/>
              <w:rPr>
                <w:rFonts w:ascii="Calibri Light" w:hAnsi="Calibri Light"/>
                <w:sz w:val="16"/>
                <w:szCs w:val="16"/>
                <w:lang w:val="en-US"/>
              </w:rPr>
            </w:pPr>
            <w:del w:id="10760" w:author="Jing Kai Toh" w:date="2016-05-11T17:19:00Z">
              <w:r w:rsidRPr="00BC0482" w:rsidDel="005B3846">
                <w:rPr>
                  <w:rFonts w:ascii="Calibri Light" w:hAnsi="Calibri Light"/>
                  <w:sz w:val="16"/>
                  <w:szCs w:val="16"/>
                  <w:lang w:val="en-US"/>
                </w:rPr>
                <w:delText>ISO 4110: 1979 Fresh concrete -- Determination of the consistency -- Vebe test</w:delText>
              </w:r>
            </w:del>
            <w:ins w:id="10761" w:author="Jing Kai Toh" w:date="2016-05-11T17:19:00Z">
              <w:r w:rsidR="005B3846">
                <w:rPr>
                  <w:rFonts w:ascii="Calibri Light" w:hAnsi="Calibri Light"/>
                  <w:sz w:val="16"/>
                  <w:szCs w:val="16"/>
                  <w:lang w:val="en-US"/>
                </w:rPr>
                <w:t>ISO 1920-2:2005 Testing of concrete -- Part 2: Properties of fresh concrete</w:t>
              </w:r>
            </w:ins>
          </w:p>
          <w:p w14:paraId="08888D36" w14:textId="77777777" w:rsidR="00C96283" w:rsidRPr="00BC0482" w:rsidRDefault="00C96283" w:rsidP="00BC0482">
            <w:pPr>
              <w:spacing w:after="120"/>
              <w:rPr>
                <w:rFonts w:ascii="Calibri Light" w:hAnsi="Calibri Light"/>
                <w:sz w:val="16"/>
                <w:szCs w:val="16"/>
                <w:lang w:val="en-US"/>
              </w:rPr>
            </w:pPr>
            <w:del w:id="10762" w:author="Jing Kai Toh" w:date="2016-05-11T17:18:00Z">
              <w:r w:rsidRPr="00BC0482" w:rsidDel="005B3846">
                <w:rPr>
                  <w:rFonts w:ascii="Calibri Light" w:hAnsi="Calibri Light"/>
                  <w:sz w:val="16"/>
                  <w:szCs w:val="16"/>
                  <w:lang w:val="en-US"/>
                </w:rPr>
                <w:delText>ISO 4111: 1979 Fresh concrete -- Determination of consistency -- Degree of compactibility (Compaction index)</w:delText>
              </w:r>
            </w:del>
            <w:ins w:id="10763" w:author="Jing Kai Toh" w:date="2016-05-11T17:18:00Z">
              <w:r w:rsidR="005B3846">
                <w:rPr>
                  <w:rFonts w:ascii="Calibri Light" w:hAnsi="Calibri Light"/>
                  <w:sz w:val="16"/>
                  <w:szCs w:val="16"/>
                  <w:lang w:val="en-US"/>
                </w:rPr>
                <w:t>ISO 1920-2:2005 Testing of concrete -- Part 2: Properties of fresh concrete</w:t>
              </w:r>
            </w:ins>
          </w:p>
          <w:p w14:paraId="799E08BC" w14:textId="77777777" w:rsidR="00C96283" w:rsidRPr="00BC0482" w:rsidRDefault="00C96283" w:rsidP="00BC0482">
            <w:pPr>
              <w:spacing w:after="120"/>
              <w:rPr>
                <w:rFonts w:ascii="Calibri Light" w:hAnsi="Calibri Light"/>
                <w:sz w:val="16"/>
                <w:szCs w:val="16"/>
                <w:lang w:val="en-US"/>
              </w:rPr>
            </w:pPr>
            <w:del w:id="10764" w:author="Jing Kai Toh" w:date="2016-05-11T17:14:00Z">
              <w:r w:rsidRPr="00BC0482" w:rsidDel="004B5EE0">
                <w:rPr>
                  <w:rFonts w:ascii="Calibri Light" w:hAnsi="Calibri Light"/>
                  <w:sz w:val="16"/>
                  <w:szCs w:val="16"/>
                  <w:lang w:val="en-US"/>
                </w:rPr>
                <w:delText>ISO 4635: 1982 Rubber, vulcanized -- Preformed compression seals for use between concrete motorway paving sections -- Specification for material</w:delText>
              </w:r>
            </w:del>
            <w:ins w:id="10765" w:author="Jing Kai Toh" w:date="2016-05-11T17:14:00Z">
              <w:r w:rsidR="004B5EE0">
                <w:rPr>
                  <w:rFonts w:ascii="Calibri Light" w:hAnsi="Calibri Light"/>
                  <w:sz w:val="16"/>
                  <w:szCs w:val="16"/>
                  <w:lang w:val="en-US"/>
                </w:rPr>
                <w:t>ISO 4635:2011 Rubber, vulcanized -- Preformed joint seals for use between concrete paving sections of highways -- Specification</w:t>
              </w:r>
            </w:ins>
          </w:p>
          <w:p w14:paraId="3EC2165F" w14:textId="77777777" w:rsidR="00C96283" w:rsidRPr="00BC0482" w:rsidRDefault="00C96283" w:rsidP="00BC0482">
            <w:pPr>
              <w:spacing w:after="120"/>
              <w:rPr>
                <w:rFonts w:ascii="Calibri Light" w:hAnsi="Calibri Light"/>
                <w:sz w:val="16"/>
                <w:szCs w:val="16"/>
                <w:lang w:val="en-US"/>
              </w:rPr>
            </w:pPr>
            <w:del w:id="10766" w:author="Jing Kai Toh" w:date="2016-05-11T17:12:00Z">
              <w:r w:rsidRPr="00BC0482" w:rsidDel="004B5EE0">
                <w:rPr>
                  <w:rFonts w:ascii="Calibri Light" w:hAnsi="Calibri Light"/>
                  <w:sz w:val="16"/>
                  <w:szCs w:val="16"/>
                  <w:lang w:val="en-US"/>
                </w:rPr>
                <w:delText>ISO 4848: 1980 Concrete -- Determination of air content of freshly mixed concrete -- Pressure method</w:delText>
              </w:r>
            </w:del>
            <w:ins w:id="10767" w:author="Jing Kai Toh" w:date="2016-05-11T17:12:00Z">
              <w:r w:rsidR="004B5EE0">
                <w:rPr>
                  <w:rFonts w:ascii="Calibri Light" w:hAnsi="Calibri Light"/>
                  <w:sz w:val="16"/>
                  <w:szCs w:val="16"/>
                  <w:lang w:val="en-US"/>
                </w:rPr>
                <w:t>ISO 1920-2:2005 Testing of concrete -- Part 2: Properties of fresh concrete</w:t>
              </w:r>
            </w:ins>
          </w:p>
          <w:p w14:paraId="36E120F1" w14:textId="77777777" w:rsidR="00C96283" w:rsidRPr="00BC0482" w:rsidRDefault="00C96283" w:rsidP="00BC0482">
            <w:pPr>
              <w:spacing w:after="120"/>
              <w:rPr>
                <w:rFonts w:ascii="Calibri Light" w:hAnsi="Calibri Light"/>
                <w:sz w:val="16"/>
                <w:szCs w:val="16"/>
                <w:lang w:val="en-US"/>
              </w:rPr>
            </w:pPr>
            <w:del w:id="10768" w:author="Jing Kai Toh" w:date="2016-05-11T17:12:00Z">
              <w:r w:rsidRPr="00BC0482" w:rsidDel="004B5EE0">
                <w:rPr>
                  <w:rFonts w:ascii="Calibri Light" w:hAnsi="Calibri Light"/>
                  <w:sz w:val="16"/>
                  <w:szCs w:val="16"/>
                  <w:lang w:val="en-US"/>
                </w:rPr>
                <w:delText>ISO 6274: 1982 Concrete -- Sieve analysis of aggregates</w:delText>
              </w:r>
            </w:del>
            <w:ins w:id="10769" w:author="Jing Kai Toh" w:date="2016-05-11T17:12:00Z">
              <w:r w:rsidR="004B5EE0">
                <w:rPr>
                  <w:rFonts w:ascii="Calibri Light" w:hAnsi="Calibri Light"/>
                  <w:sz w:val="16"/>
                  <w:szCs w:val="16"/>
                  <w:lang w:val="en-US"/>
                </w:rPr>
                <w:t>ISO 6274:1982 Concrete -- Sieve analysis of aggregates</w:t>
              </w:r>
            </w:ins>
          </w:p>
          <w:p w14:paraId="75B97CA3" w14:textId="77777777" w:rsidR="00C96283" w:rsidRPr="00BC0482" w:rsidRDefault="00C96283" w:rsidP="00BC0482">
            <w:pPr>
              <w:spacing w:after="120"/>
              <w:rPr>
                <w:rFonts w:ascii="Calibri Light" w:hAnsi="Calibri Light"/>
                <w:sz w:val="16"/>
                <w:szCs w:val="16"/>
                <w:lang w:val="en-US"/>
              </w:rPr>
            </w:pPr>
            <w:del w:id="10770" w:author="Jing Kai Toh" w:date="2016-05-11T17:11:00Z">
              <w:r w:rsidRPr="00BC0482" w:rsidDel="004B5EE0">
                <w:rPr>
                  <w:rFonts w:ascii="Calibri Light" w:hAnsi="Calibri Light"/>
                  <w:sz w:val="16"/>
                  <w:szCs w:val="16"/>
                  <w:lang w:val="en-US"/>
                </w:rPr>
                <w:delText>ISO 6275: 1982 Concrete, hardened -- Determination of density</w:delText>
              </w:r>
            </w:del>
            <w:ins w:id="10771" w:author="Jing Kai Toh" w:date="2016-05-11T17:11:00Z">
              <w:r w:rsidR="004B5EE0">
                <w:rPr>
                  <w:rFonts w:ascii="Calibri Light" w:hAnsi="Calibri Light"/>
                  <w:sz w:val="16"/>
                  <w:szCs w:val="16"/>
                  <w:lang w:val="en-US"/>
                </w:rPr>
                <w:t>ISO 1920-5:2004 Testing of concrete -- Part 5: Properties of hardened concrete other than strength</w:t>
              </w:r>
            </w:ins>
          </w:p>
          <w:p w14:paraId="67EF772B" w14:textId="77777777" w:rsidR="00C96283" w:rsidRPr="00BC0482" w:rsidRDefault="00C96283" w:rsidP="00BC0482">
            <w:pPr>
              <w:spacing w:after="120"/>
              <w:rPr>
                <w:rFonts w:ascii="Calibri Light" w:hAnsi="Calibri Light"/>
                <w:sz w:val="16"/>
                <w:szCs w:val="16"/>
                <w:lang w:val="en-US"/>
              </w:rPr>
            </w:pPr>
            <w:del w:id="10772" w:author="Jing Kai Toh" w:date="2016-05-11T17:10:00Z">
              <w:r w:rsidRPr="00BC0482" w:rsidDel="004B5EE0">
                <w:rPr>
                  <w:rFonts w:ascii="Calibri Light" w:hAnsi="Calibri Light"/>
                  <w:sz w:val="16"/>
                  <w:szCs w:val="16"/>
                  <w:lang w:val="en-US"/>
                </w:rPr>
                <w:delText>ISO 6276: 1982 Concrete, compacted fresh -- Determination of density</w:delText>
              </w:r>
            </w:del>
            <w:ins w:id="10773" w:author="Jing Kai Toh" w:date="2016-05-11T17:10:00Z">
              <w:r w:rsidR="004B5EE0">
                <w:rPr>
                  <w:rFonts w:ascii="Calibri Light" w:hAnsi="Calibri Light"/>
                  <w:sz w:val="16"/>
                  <w:szCs w:val="16"/>
                  <w:lang w:val="en-US"/>
                </w:rPr>
                <w:t>ISO 1920-2:2005 Testing of concrete -- Part 2: Properties of fresh concrete</w:t>
              </w:r>
            </w:ins>
          </w:p>
          <w:p w14:paraId="68BB937F" w14:textId="77777777" w:rsidR="00C96283" w:rsidRPr="00BC0482" w:rsidRDefault="00C96283" w:rsidP="00BC0482">
            <w:pPr>
              <w:spacing w:after="120"/>
              <w:rPr>
                <w:rFonts w:ascii="Calibri Light" w:hAnsi="Calibri Light"/>
                <w:sz w:val="16"/>
                <w:szCs w:val="16"/>
                <w:lang w:val="en-US"/>
              </w:rPr>
            </w:pPr>
            <w:del w:id="10774" w:author="Jing Kai Toh" w:date="2016-05-11T17:09:00Z">
              <w:r w:rsidRPr="00BC0482" w:rsidDel="004B5EE0">
                <w:rPr>
                  <w:rFonts w:ascii="Calibri Light" w:hAnsi="Calibri Light"/>
                  <w:sz w:val="16"/>
                  <w:szCs w:val="16"/>
                  <w:lang w:val="en-US"/>
                </w:rPr>
                <w:delText>ISO 6782: 1982 Aggregates for concrete -- Determination of bulk density</w:delText>
              </w:r>
            </w:del>
            <w:ins w:id="10775" w:author="Jing Kai Toh" w:date="2016-05-11T17:09:00Z">
              <w:r w:rsidR="004B5EE0">
                <w:rPr>
                  <w:rFonts w:ascii="Calibri Light" w:hAnsi="Calibri Light"/>
                  <w:sz w:val="16"/>
                  <w:szCs w:val="16"/>
                  <w:lang w:val="en-US"/>
                </w:rPr>
                <w:t>ISO 6782:1982 Aggregates for concrete -- Determination of bulk density</w:t>
              </w:r>
            </w:ins>
          </w:p>
          <w:p w14:paraId="7F165808" w14:textId="77777777" w:rsidR="00C96283" w:rsidRPr="00BC0482" w:rsidRDefault="00C96283" w:rsidP="00BC0482">
            <w:pPr>
              <w:spacing w:after="120"/>
              <w:rPr>
                <w:rFonts w:ascii="Calibri Light" w:hAnsi="Calibri Light"/>
                <w:sz w:val="16"/>
                <w:szCs w:val="16"/>
                <w:lang w:val="en-US"/>
              </w:rPr>
            </w:pPr>
            <w:del w:id="10776" w:author="Jing Kai Toh" w:date="2016-05-11T17:07:00Z">
              <w:r w:rsidRPr="00BC0482" w:rsidDel="004B5EE0">
                <w:rPr>
                  <w:rFonts w:ascii="Calibri Light" w:hAnsi="Calibri Light"/>
                  <w:sz w:val="16"/>
                  <w:szCs w:val="16"/>
                  <w:lang w:val="en-US"/>
                </w:rPr>
                <w:delText>ISO 6783: 1982 Coarse aggregates for concrete -- Determination of particle density and water absorption -- Hydrostatic balance method</w:delText>
              </w:r>
            </w:del>
            <w:ins w:id="10777" w:author="Jing Kai Toh" w:date="2016-05-11T17:07:00Z">
              <w:r w:rsidR="004B5EE0">
                <w:rPr>
                  <w:rFonts w:ascii="Calibri Light" w:hAnsi="Calibri Light"/>
                  <w:sz w:val="16"/>
                  <w:szCs w:val="16"/>
                  <w:lang w:val="en-US"/>
                </w:rPr>
                <w:t>ISO 6783:1982 Coarse aggregates for concrete -- Determination of particle density and water absorption -- Hydrostatic balance method</w:t>
              </w:r>
            </w:ins>
          </w:p>
          <w:p w14:paraId="173C3680" w14:textId="77777777" w:rsidR="00C96283" w:rsidRPr="00BC0482" w:rsidRDefault="00C96283" w:rsidP="00BC0482">
            <w:pPr>
              <w:spacing w:after="120"/>
              <w:rPr>
                <w:rFonts w:ascii="Calibri Light" w:hAnsi="Calibri Light"/>
                <w:sz w:val="16"/>
                <w:szCs w:val="16"/>
                <w:lang w:val="en-US"/>
              </w:rPr>
            </w:pPr>
            <w:del w:id="10778" w:author="Jing Kai Toh" w:date="2016-05-11T17:06:00Z">
              <w:r w:rsidRPr="00BC0482" w:rsidDel="004B5EE0">
                <w:rPr>
                  <w:rFonts w:ascii="Calibri Light" w:hAnsi="Calibri Light"/>
                  <w:sz w:val="16"/>
                  <w:szCs w:val="16"/>
                  <w:lang w:val="en-US"/>
                </w:rPr>
                <w:delText>ISO 6784: 1982 Concrete -- Determination of static modulus of elasticity in compression</w:delText>
              </w:r>
            </w:del>
            <w:ins w:id="10779" w:author="Jing Kai Toh" w:date="2016-05-11T17:06:00Z">
              <w:r w:rsidR="004B5EE0">
                <w:rPr>
                  <w:rFonts w:ascii="Calibri Light" w:hAnsi="Calibri Light"/>
                  <w:sz w:val="16"/>
                  <w:szCs w:val="16"/>
                  <w:lang w:val="en-US"/>
                </w:rPr>
                <w:t>ISO 1920-10:2010 Testing of concrete -- Part 10: Determination of static modulus of elasticity in compression</w:t>
              </w:r>
            </w:ins>
          </w:p>
          <w:p w14:paraId="7C038F42" w14:textId="77777777" w:rsidR="00C96283" w:rsidRPr="00BC0482" w:rsidRDefault="00C96283" w:rsidP="00BC0482">
            <w:pPr>
              <w:spacing w:after="120"/>
              <w:rPr>
                <w:rFonts w:ascii="Calibri Light" w:hAnsi="Calibri Light"/>
                <w:sz w:val="16"/>
                <w:szCs w:val="16"/>
                <w:lang w:val="en-US"/>
              </w:rPr>
            </w:pPr>
            <w:del w:id="10780" w:author="Jing Kai Toh" w:date="2016-05-11T17:05:00Z">
              <w:r w:rsidRPr="00BC0482" w:rsidDel="004B5EE0">
                <w:rPr>
                  <w:rFonts w:ascii="Calibri Light" w:hAnsi="Calibri Light"/>
                  <w:sz w:val="16"/>
                  <w:szCs w:val="16"/>
                  <w:lang w:val="en-US"/>
                </w:rPr>
                <w:delText>ISO 7033: 1987 Fine and coarse aggregates for concrete -- Determination of the particle mass-per-volume and water absorption -- Pycnometer method</w:delText>
              </w:r>
            </w:del>
            <w:ins w:id="10781" w:author="Jing Kai Toh" w:date="2016-05-11T17:05:00Z">
              <w:r w:rsidR="004B5EE0">
                <w:rPr>
                  <w:rFonts w:ascii="Calibri Light" w:hAnsi="Calibri Light"/>
                  <w:sz w:val="16"/>
                  <w:szCs w:val="16"/>
                  <w:lang w:val="en-US"/>
                </w:rPr>
                <w:t>ISO 7033:1987 Fine and coarse aggregates for concrete -- Determination of the particle mass-per-volume and water absorption -- Pycnometer method</w:t>
              </w:r>
            </w:ins>
          </w:p>
          <w:p w14:paraId="2F9BD11C"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Steel</w:t>
            </w:r>
          </w:p>
          <w:p w14:paraId="07B1FC03"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6934-1: 1991 Steel for the prestressing of concrete -- Part 1: General requirements</w:t>
            </w:r>
          </w:p>
          <w:p w14:paraId="521DB496"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6934-2: 1991 Steel for the prestressing of concrete -- Part 2: Cold-drawn wire</w:t>
            </w:r>
          </w:p>
          <w:p w14:paraId="58A5D2DB"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6934-3: 1991 Steel for the prestressing of concrete -- Part 3: Quenched and tempered wire</w:t>
            </w:r>
          </w:p>
          <w:p w14:paraId="6C96F8C4"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6934-4: 1991 Steel for the prestressing of concrete -- Part 4: Strand</w:t>
            </w:r>
          </w:p>
          <w:p w14:paraId="76D275E7"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6934-5: 1991 Steel for the prestressing of concrete -- Part 5: Hot-rolled steel bars with or without subsequent processing</w:t>
            </w:r>
          </w:p>
          <w:p w14:paraId="0302251E"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6935-1: 1991 Steel for the reinforcement of concrete -- Part 1: Plain bars</w:t>
            </w:r>
          </w:p>
          <w:p w14:paraId="0456AFAB"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ISO 6935-2: 1991 Steel for the reinforcement of concrete -- Part 2: Ribbed bars</w:t>
            </w:r>
          </w:p>
          <w:p w14:paraId="0C9DD658" w14:textId="77777777" w:rsidR="00C96283" w:rsidRPr="00BC0482" w:rsidDel="00AD1EC2" w:rsidRDefault="00AD1EC2" w:rsidP="00BC0482">
            <w:pPr>
              <w:spacing w:after="120"/>
              <w:rPr>
                <w:del w:id="10782" w:author="Jing Kai Toh" w:date="2016-05-12T14:07:00Z"/>
                <w:rFonts w:ascii="Calibri Light" w:hAnsi="Calibri Light"/>
                <w:sz w:val="16"/>
                <w:szCs w:val="16"/>
                <w:lang w:val="en-US"/>
              </w:rPr>
            </w:pPr>
            <w:ins w:id="10783" w:author="Jing Kai Toh" w:date="2016-05-12T14:07:00Z">
              <w:r w:rsidRPr="00AD1EC2">
                <w:rPr>
                  <w:rFonts w:ascii="Calibri Light" w:hAnsi="Calibri Light"/>
                  <w:sz w:val="16"/>
                  <w:szCs w:val="16"/>
                  <w:lang w:val="en-US"/>
                </w:rPr>
                <w:t>ISO 6935-3:1992 Steel for the reinforcement of concrete -- Part 3: Welded fabric</w:t>
              </w:r>
            </w:ins>
            <w:del w:id="10784" w:author="Jing Kai Toh" w:date="2016-05-12T14:07:00Z">
              <w:r w:rsidR="00C96283" w:rsidRPr="00BC0482" w:rsidDel="00AD1EC2">
                <w:rPr>
                  <w:rFonts w:ascii="Calibri Light" w:hAnsi="Calibri Light"/>
                  <w:sz w:val="16"/>
                  <w:szCs w:val="16"/>
                  <w:lang w:val="en-US"/>
                </w:rPr>
                <w:delText>ISO 6935-3: 1992 Steel for the reinforcement of concrete -- Part 3: Welded fabric</w:delText>
              </w:r>
            </w:del>
          </w:p>
          <w:p w14:paraId="1E34A050" w14:textId="77777777" w:rsidR="00C96283" w:rsidRPr="00BC0482" w:rsidRDefault="00C96283" w:rsidP="00BC0482">
            <w:pPr>
              <w:spacing w:after="120"/>
              <w:rPr>
                <w:rFonts w:ascii="Calibri Light" w:hAnsi="Calibri Light"/>
                <w:sz w:val="16"/>
                <w:szCs w:val="16"/>
                <w:lang w:val="en-US"/>
              </w:rPr>
            </w:pPr>
            <w:r w:rsidRPr="00BC0482">
              <w:rPr>
                <w:rFonts w:ascii="Calibri Light" w:hAnsi="Calibri Light"/>
                <w:sz w:val="16"/>
                <w:szCs w:val="16"/>
                <w:lang w:val="en-US"/>
              </w:rPr>
              <w:t>Paints</w:t>
            </w:r>
          </w:p>
          <w:p w14:paraId="63F6EA0A" w14:textId="77777777" w:rsidR="00C96283" w:rsidRPr="00BC0482" w:rsidRDefault="00C96283" w:rsidP="00BC0482">
            <w:pPr>
              <w:spacing w:after="120"/>
              <w:rPr>
                <w:rFonts w:ascii="Calibri Light" w:hAnsi="Calibri Light"/>
                <w:sz w:val="16"/>
                <w:szCs w:val="16"/>
                <w:lang w:val="en-US"/>
              </w:rPr>
            </w:pPr>
            <w:del w:id="10785" w:author="Ashan Asmone" w:date="2016-03-31T15:47:00Z">
              <w:r w:rsidRPr="00BC0482" w:rsidDel="00A010C7">
                <w:rPr>
                  <w:rFonts w:ascii="Calibri Light" w:hAnsi="Calibri Light"/>
                  <w:sz w:val="16"/>
                  <w:szCs w:val="16"/>
                  <w:lang w:val="en-US"/>
                </w:rPr>
                <w:delText>ISO 1513: 1992 Paints and varnishes -- Examination and preparation of samples for testing</w:delText>
              </w:r>
            </w:del>
            <w:ins w:id="10786" w:author="Ashan Asmone" w:date="2016-03-31T15:47:00Z">
              <w:r w:rsidR="00A010C7">
                <w:rPr>
                  <w:rFonts w:ascii="Calibri Light" w:hAnsi="Calibri Light"/>
                  <w:sz w:val="16"/>
                  <w:szCs w:val="16"/>
                  <w:lang w:val="en-US"/>
                </w:rPr>
                <w:t>ISO 1513:2010 Paints and varnishes -- Examination and preparation of test samples</w:t>
              </w:r>
            </w:ins>
          </w:p>
          <w:p w14:paraId="127D77CC" w14:textId="77777777" w:rsidR="00C96283" w:rsidRPr="00BC0482" w:rsidRDefault="00C96283" w:rsidP="00BC0482">
            <w:pPr>
              <w:spacing w:after="120"/>
              <w:rPr>
                <w:rFonts w:ascii="Calibri Light" w:hAnsi="Calibri Light"/>
                <w:sz w:val="16"/>
                <w:szCs w:val="16"/>
                <w:lang w:val="en-US"/>
              </w:rPr>
            </w:pPr>
            <w:del w:id="10787" w:author="Ashan Asmone" w:date="2016-03-31T15:48:00Z">
              <w:r w:rsidRPr="00BC0482" w:rsidDel="00A010C7">
                <w:rPr>
                  <w:rFonts w:ascii="Calibri Light" w:hAnsi="Calibri Light"/>
                  <w:sz w:val="16"/>
                  <w:szCs w:val="16"/>
                  <w:lang w:val="en-US"/>
                </w:rPr>
                <w:delText>ISO 1514: 1993 Paints and varnishes -- Standard panels for testing</w:delText>
              </w:r>
            </w:del>
            <w:ins w:id="10788" w:author="Ashan Asmone" w:date="2016-03-31T15:48:00Z">
              <w:r w:rsidR="00A010C7">
                <w:rPr>
                  <w:rFonts w:ascii="Calibri Light" w:hAnsi="Calibri Light"/>
                  <w:sz w:val="16"/>
                  <w:szCs w:val="16"/>
                  <w:lang w:val="en-US"/>
                </w:rPr>
                <w:t>ISO 1514:2004 Paints and varnishes -- Standard panels for testing</w:t>
              </w:r>
            </w:ins>
          </w:p>
          <w:p w14:paraId="726991BE" w14:textId="77777777" w:rsidR="00C96283" w:rsidRPr="00BC0482" w:rsidRDefault="00C96283" w:rsidP="00BC0482">
            <w:pPr>
              <w:spacing w:after="120"/>
              <w:rPr>
                <w:rFonts w:ascii="Calibri Light" w:hAnsi="Calibri Light"/>
                <w:sz w:val="16"/>
                <w:szCs w:val="16"/>
                <w:lang w:val="en-US"/>
              </w:rPr>
            </w:pPr>
            <w:del w:id="10789" w:author="Ashan Asmone" w:date="2016-03-31T15:49:00Z">
              <w:r w:rsidRPr="00BC0482" w:rsidDel="00A010C7">
                <w:rPr>
                  <w:rFonts w:ascii="Calibri Light" w:hAnsi="Calibri Light"/>
                  <w:sz w:val="16"/>
                  <w:szCs w:val="16"/>
                  <w:lang w:val="en-US"/>
                </w:rPr>
                <w:delText>ISO 1516: 1981 Paints, varnishes, petroleum and related products -- Flash/no flash test -- Closed cup equilibrium method</w:delText>
              </w:r>
            </w:del>
            <w:ins w:id="10790" w:author="Ashan Asmone" w:date="2016-03-31T15:49:00Z">
              <w:r w:rsidR="00A010C7">
                <w:rPr>
                  <w:rFonts w:ascii="Calibri Light" w:hAnsi="Calibri Light"/>
                  <w:sz w:val="16"/>
                  <w:szCs w:val="16"/>
                  <w:lang w:val="en-US"/>
                </w:rPr>
                <w:t>ISO 1516:2002 Determination of flash/no flash -- Closed cup equilibrium method</w:t>
              </w:r>
            </w:ins>
          </w:p>
          <w:p w14:paraId="57090E8C" w14:textId="77777777" w:rsidR="00C96283" w:rsidRPr="00BC0482" w:rsidRDefault="00C96283" w:rsidP="00BC0482">
            <w:pPr>
              <w:spacing w:after="120"/>
              <w:rPr>
                <w:rFonts w:ascii="Calibri Light" w:hAnsi="Calibri Light"/>
                <w:sz w:val="16"/>
                <w:szCs w:val="16"/>
                <w:lang w:val="en-US"/>
              </w:rPr>
            </w:pPr>
            <w:del w:id="10791" w:author="Ashan Asmone" w:date="2016-03-31T15:50:00Z">
              <w:r w:rsidRPr="00BC0482" w:rsidDel="00A010C7">
                <w:rPr>
                  <w:rFonts w:ascii="Calibri Light" w:hAnsi="Calibri Light"/>
                  <w:sz w:val="16"/>
                  <w:szCs w:val="16"/>
                  <w:lang w:val="en-US"/>
                </w:rPr>
                <w:delText>ISO 1517: 1973 Paints and varnishes -- Surface-drying test -- Ballotini method</w:delText>
              </w:r>
            </w:del>
            <w:ins w:id="10792" w:author="Ashan Asmone" w:date="2016-03-31T15:50:00Z">
              <w:r w:rsidR="00A010C7">
                <w:rPr>
                  <w:rFonts w:ascii="Calibri Light" w:hAnsi="Calibri Light"/>
                  <w:sz w:val="16"/>
                  <w:szCs w:val="16"/>
                  <w:lang w:val="en-US"/>
                </w:rPr>
                <w:t>ISO 9117-3:2010 Paints and varnishes -- Drying tests -- Part 3: Surface-drying test using ballotini</w:t>
              </w:r>
            </w:ins>
          </w:p>
          <w:p w14:paraId="117FF9B0" w14:textId="77777777" w:rsidR="00C96283" w:rsidRPr="00BC0482" w:rsidRDefault="00C96283" w:rsidP="00BC0482">
            <w:pPr>
              <w:spacing w:after="120"/>
              <w:rPr>
                <w:rFonts w:ascii="Calibri Light" w:hAnsi="Calibri Light"/>
                <w:sz w:val="16"/>
                <w:szCs w:val="16"/>
                <w:lang w:val="en-US"/>
              </w:rPr>
            </w:pPr>
            <w:del w:id="10793" w:author="Ashan Asmone" w:date="2016-03-31T15:50:00Z">
              <w:r w:rsidRPr="00BC0482" w:rsidDel="00A010C7">
                <w:rPr>
                  <w:rFonts w:ascii="Calibri Light" w:hAnsi="Calibri Light"/>
                  <w:sz w:val="16"/>
                  <w:szCs w:val="16"/>
                  <w:lang w:val="en-US"/>
                </w:rPr>
                <w:delText>ISO 1518: 1992 Paints and varnishes -- Scratch test</w:delText>
              </w:r>
            </w:del>
            <w:ins w:id="10794" w:author="Ashan Asmone" w:date="2016-03-31T15:50:00Z">
              <w:r w:rsidR="00A010C7">
                <w:rPr>
                  <w:rFonts w:ascii="Calibri Light" w:hAnsi="Calibri Light"/>
                  <w:sz w:val="16"/>
                  <w:szCs w:val="16"/>
                  <w:lang w:val="en-US"/>
                </w:rPr>
                <w:t>ISO 1518-1:2011 Paints and varnishes -- Determination of scratch resistance -- Part 1: Constant-loading method</w:t>
              </w:r>
            </w:ins>
          </w:p>
          <w:p w14:paraId="759A8CD5" w14:textId="77777777" w:rsidR="00C96283" w:rsidRPr="00BC0482" w:rsidRDefault="00C96283" w:rsidP="00BC0482">
            <w:pPr>
              <w:spacing w:after="120"/>
              <w:rPr>
                <w:rFonts w:ascii="Calibri Light" w:hAnsi="Calibri Light"/>
                <w:sz w:val="16"/>
                <w:szCs w:val="16"/>
                <w:lang w:val="en-US"/>
              </w:rPr>
            </w:pPr>
            <w:del w:id="10795" w:author="Ashan Asmone" w:date="2016-03-31T15:51:00Z">
              <w:r w:rsidRPr="00BC0482" w:rsidDel="00A010C7">
                <w:rPr>
                  <w:rFonts w:ascii="Calibri Light" w:hAnsi="Calibri Light"/>
                  <w:sz w:val="16"/>
                  <w:szCs w:val="16"/>
                  <w:lang w:val="en-US"/>
                </w:rPr>
                <w:delText>ISO 1519: 1973 Paints and varnishes -- Bend test (cylindrical mandrel)</w:delText>
              </w:r>
            </w:del>
            <w:ins w:id="10796" w:author="Ashan Asmone" w:date="2016-03-31T15:51:00Z">
              <w:r w:rsidR="00A010C7">
                <w:rPr>
                  <w:rFonts w:ascii="Calibri Light" w:hAnsi="Calibri Light"/>
                  <w:sz w:val="16"/>
                  <w:szCs w:val="16"/>
                  <w:lang w:val="en-US"/>
                </w:rPr>
                <w:t>ISO 1519:2011 Paints and varnishes -- Bend test (cylindrical mandrel)</w:t>
              </w:r>
            </w:ins>
          </w:p>
          <w:p w14:paraId="4519B48D" w14:textId="77777777" w:rsidR="00C96283" w:rsidRPr="00BC0482" w:rsidRDefault="00C96283" w:rsidP="00BC0482">
            <w:pPr>
              <w:spacing w:after="120"/>
              <w:rPr>
                <w:rFonts w:ascii="Calibri Light" w:hAnsi="Calibri Light"/>
                <w:sz w:val="16"/>
                <w:szCs w:val="16"/>
                <w:lang w:val="en-US"/>
              </w:rPr>
            </w:pPr>
            <w:del w:id="10797" w:author="Ashan Asmone" w:date="2016-03-31T15:52:00Z">
              <w:r w:rsidRPr="00BC0482" w:rsidDel="00A010C7">
                <w:rPr>
                  <w:rFonts w:ascii="Calibri Light" w:hAnsi="Calibri Light"/>
                  <w:sz w:val="16"/>
                  <w:szCs w:val="16"/>
                  <w:lang w:val="en-US"/>
                </w:rPr>
                <w:delText>ISO 1520: 1999 Paints and varnishes -- Cupping test (available in English only)</w:delText>
              </w:r>
            </w:del>
            <w:ins w:id="10798" w:author="Ashan Asmone" w:date="2016-03-31T15:52:00Z">
              <w:r w:rsidR="00A010C7">
                <w:rPr>
                  <w:rFonts w:ascii="Calibri Light" w:hAnsi="Calibri Light"/>
                  <w:sz w:val="16"/>
                  <w:szCs w:val="16"/>
                  <w:lang w:val="en-US"/>
                </w:rPr>
                <w:t>ISO 1520:2006 - Paints and varnishes -- Cupping test</w:t>
              </w:r>
            </w:ins>
          </w:p>
          <w:p w14:paraId="063051BA" w14:textId="77777777" w:rsidR="00C96283" w:rsidRPr="00BC0482" w:rsidRDefault="00C96283" w:rsidP="00BC0482">
            <w:pPr>
              <w:spacing w:after="120"/>
              <w:rPr>
                <w:rFonts w:ascii="Calibri Light" w:hAnsi="Calibri Light"/>
                <w:sz w:val="16"/>
                <w:szCs w:val="16"/>
                <w:lang w:val="en-US"/>
              </w:rPr>
            </w:pPr>
            <w:del w:id="10799" w:author="Ashan Asmone" w:date="2016-03-31T15:53:00Z">
              <w:r w:rsidRPr="00BC0482" w:rsidDel="00A010C7">
                <w:rPr>
                  <w:rFonts w:ascii="Calibri Light" w:hAnsi="Calibri Light"/>
                  <w:sz w:val="16"/>
                  <w:szCs w:val="16"/>
                  <w:lang w:val="en-US"/>
                </w:rPr>
                <w:delText>ISO 1522: 1998 Paints and varnishes -- Pendulum damping test</w:delText>
              </w:r>
            </w:del>
            <w:ins w:id="10800" w:author="Ashan Asmone" w:date="2016-03-31T15:53:00Z">
              <w:r w:rsidR="00A010C7">
                <w:rPr>
                  <w:rFonts w:ascii="Calibri Light" w:hAnsi="Calibri Light"/>
                  <w:sz w:val="16"/>
                  <w:szCs w:val="16"/>
                  <w:lang w:val="en-US"/>
                </w:rPr>
                <w:t>ISO 1522:2006 Paints and varnishes -- Pendulum damping test</w:t>
              </w:r>
            </w:ins>
          </w:p>
          <w:p w14:paraId="06BC1182" w14:textId="77777777" w:rsidR="00C96283" w:rsidRPr="00BC0482" w:rsidRDefault="00C96283" w:rsidP="00BC0482">
            <w:pPr>
              <w:spacing w:after="120"/>
              <w:rPr>
                <w:rFonts w:ascii="Calibri Light" w:hAnsi="Calibri Light"/>
                <w:sz w:val="16"/>
                <w:szCs w:val="16"/>
                <w:lang w:val="en-US"/>
              </w:rPr>
            </w:pPr>
            <w:del w:id="10801" w:author="Ashan Asmone" w:date="2016-03-31T15:54:00Z">
              <w:r w:rsidRPr="00BC0482" w:rsidDel="00A010C7">
                <w:rPr>
                  <w:rFonts w:ascii="Calibri Light" w:hAnsi="Calibri Light"/>
                  <w:sz w:val="16"/>
                  <w:szCs w:val="16"/>
                  <w:lang w:val="en-US"/>
                </w:rPr>
                <w:delText>ISO 1523: 1983 Paints, varnishes, petroleum and related products -- Determination of flashpoint -- Closed cup equilibrium method</w:delText>
              </w:r>
            </w:del>
            <w:ins w:id="10802" w:author="Ashan Asmone" w:date="2016-03-31T15:54:00Z">
              <w:r w:rsidR="00A010C7">
                <w:rPr>
                  <w:rFonts w:ascii="Calibri Light" w:hAnsi="Calibri Light"/>
                  <w:sz w:val="16"/>
                  <w:szCs w:val="16"/>
                  <w:lang w:val="en-US"/>
                </w:rPr>
                <w:t>ISO 1523:2002 Determination of flash point -- Closed cup equilibrium method</w:t>
              </w:r>
            </w:ins>
          </w:p>
          <w:p w14:paraId="77F85FE5" w14:textId="77777777" w:rsidR="00C96283" w:rsidRPr="00BC0482" w:rsidRDefault="00C96283" w:rsidP="00BC0482">
            <w:pPr>
              <w:spacing w:after="120"/>
              <w:rPr>
                <w:rFonts w:ascii="Calibri Light" w:hAnsi="Calibri Light"/>
                <w:sz w:val="16"/>
                <w:szCs w:val="16"/>
                <w:lang w:val="en-US"/>
              </w:rPr>
            </w:pPr>
            <w:del w:id="10803" w:author="Ashan Asmone" w:date="2016-03-31T15:56:00Z">
              <w:r w:rsidRPr="00BC0482" w:rsidDel="00A010C7">
                <w:rPr>
                  <w:rFonts w:ascii="Calibri Light" w:hAnsi="Calibri Light"/>
                  <w:sz w:val="16"/>
                  <w:szCs w:val="16"/>
                  <w:lang w:val="en-US"/>
                </w:rPr>
                <w:delText>ISO 1524: 2000 Paints, varnishes and printing inks -- Determination of fineness of grind</w:delText>
              </w:r>
            </w:del>
            <w:ins w:id="10804" w:author="Ashan Asmone" w:date="2016-03-31T15:56:00Z">
              <w:r w:rsidR="00A010C7">
                <w:rPr>
                  <w:rFonts w:ascii="Calibri Light" w:hAnsi="Calibri Light"/>
                  <w:sz w:val="16"/>
                  <w:szCs w:val="16"/>
                  <w:lang w:val="en-US"/>
                </w:rPr>
                <w:t>ISO 1524:2013 Paints, varnishes and printing inks -- Determination of fineness of grind</w:t>
              </w:r>
            </w:ins>
          </w:p>
          <w:p w14:paraId="0E83D2D3" w14:textId="77777777" w:rsidR="00C96283" w:rsidRPr="00BC0482" w:rsidRDefault="00C96283" w:rsidP="00BC0482">
            <w:pPr>
              <w:spacing w:after="120"/>
              <w:rPr>
                <w:rFonts w:ascii="Calibri Light" w:hAnsi="Calibri Light"/>
                <w:sz w:val="16"/>
                <w:szCs w:val="16"/>
                <w:lang w:val="en-US"/>
              </w:rPr>
            </w:pPr>
            <w:del w:id="10805" w:author="Ashan Asmone" w:date="2016-03-31T15:58:00Z">
              <w:r w:rsidRPr="00BC0482" w:rsidDel="00A010C7">
                <w:rPr>
                  <w:rFonts w:ascii="Calibri Light" w:hAnsi="Calibri Light"/>
                  <w:sz w:val="16"/>
                  <w:szCs w:val="16"/>
                  <w:lang w:val="en-US"/>
                </w:rPr>
                <w:delText>ISO 2409: 1992 Paints and varnishes -- Cross-cut test</w:delText>
              </w:r>
            </w:del>
            <w:ins w:id="10806" w:author="Ashan Asmone" w:date="2016-03-31T15:58:00Z">
              <w:r w:rsidR="00A010C7">
                <w:rPr>
                  <w:rFonts w:ascii="Calibri Light" w:hAnsi="Calibri Light"/>
                  <w:sz w:val="16"/>
                  <w:szCs w:val="16"/>
                  <w:lang w:val="en-US"/>
                </w:rPr>
                <w:t>ISO 2409:2013 Paints and varnishes -- Cross-cut test</w:t>
              </w:r>
            </w:ins>
          </w:p>
          <w:p w14:paraId="723B9B3A" w14:textId="77777777" w:rsidR="00C96283" w:rsidRPr="00BC0482" w:rsidRDefault="00C96283" w:rsidP="00BC0482">
            <w:pPr>
              <w:spacing w:after="120"/>
              <w:rPr>
                <w:rFonts w:ascii="Calibri Light" w:hAnsi="Calibri Light"/>
                <w:sz w:val="16"/>
                <w:szCs w:val="16"/>
                <w:lang w:val="en-US"/>
              </w:rPr>
            </w:pPr>
            <w:del w:id="10807" w:author="Ashan Asmone" w:date="2016-03-31T15:59:00Z">
              <w:r w:rsidRPr="00BC0482" w:rsidDel="00A010C7">
                <w:rPr>
                  <w:rFonts w:ascii="Calibri Light" w:hAnsi="Calibri Light"/>
                  <w:sz w:val="16"/>
                  <w:szCs w:val="16"/>
                  <w:lang w:val="en-US"/>
                </w:rPr>
                <w:delText>ISO 2431: 1993 Paints and varnishes -- Determination of flow time by use of flow cups</w:delText>
              </w:r>
            </w:del>
            <w:ins w:id="10808" w:author="Ashan Asmone" w:date="2016-03-31T15:59:00Z">
              <w:r w:rsidR="00A010C7">
                <w:rPr>
                  <w:rFonts w:ascii="Calibri Light" w:hAnsi="Calibri Light"/>
                  <w:sz w:val="16"/>
                  <w:szCs w:val="16"/>
                  <w:lang w:val="en-US"/>
                </w:rPr>
                <w:t>ISO 2431:2011 Paints and varnishes -- Determination of flow time by use of flow cups</w:t>
              </w:r>
            </w:ins>
          </w:p>
          <w:p w14:paraId="73BEF136" w14:textId="77777777" w:rsidR="00C96283" w:rsidRPr="00BC0482" w:rsidRDefault="00C96283" w:rsidP="00BC0482">
            <w:pPr>
              <w:spacing w:after="120"/>
              <w:rPr>
                <w:rFonts w:ascii="Calibri Light" w:hAnsi="Calibri Light"/>
                <w:sz w:val="16"/>
                <w:szCs w:val="16"/>
                <w:lang w:val="en-US"/>
              </w:rPr>
            </w:pPr>
            <w:del w:id="10809" w:author="Ashan Asmone" w:date="2016-03-31T16:00:00Z">
              <w:r w:rsidRPr="00BC0482" w:rsidDel="00A010C7">
                <w:rPr>
                  <w:rFonts w:ascii="Calibri Light" w:hAnsi="Calibri Light"/>
                  <w:sz w:val="16"/>
                  <w:szCs w:val="16"/>
                  <w:lang w:val="en-US"/>
                </w:rPr>
                <w:delText>ISO 2808: 1997 Paints and varnishes -- Determination of film thickness</w:delText>
              </w:r>
            </w:del>
            <w:ins w:id="10810" w:author="Ashan Asmone" w:date="2016-03-31T16:00:00Z">
              <w:r w:rsidR="00A010C7">
                <w:rPr>
                  <w:rFonts w:ascii="Calibri Light" w:hAnsi="Calibri Light"/>
                  <w:sz w:val="16"/>
                  <w:szCs w:val="16"/>
                  <w:lang w:val="en-US"/>
                </w:rPr>
                <w:t>ISO 2808:2007 Paints and varnishes -- Determination of film thickness</w:t>
              </w:r>
            </w:ins>
          </w:p>
          <w:p w14:paraId="7F38893E" w14:textId="77777777" w:rsidR="00C96283" w:rsidRPr="00BC0482" w:rsidRDefault="00C96283" w:rsidP="00BC0482">
            <w:pPr>
              <w:spacing w:after="120"/>
              <w:rPr>
                <w:rFonts w:ascii="Calibri Light" w:hAnsi="Calibri Light"/>
                <w:sz w:val="16"/>
                <w:szCs w:val="16"/>
                <w:lang w:val="en-US"/>
              </w:rPr>
            </w:pPr>
            <w:del w:id="10811" w:author="Ashan Asmone" w:date="2016-03-31T16:00:00Z">
              <w:r w:rsidRPr="00BC0482" w:rsidDel="00A010C7">
                <w:rPr>
                  <w:rFonts w:ascii="Calibri Light" w:hAnsi="Calibri Light"/>
                  <w:sz w:val="16"/>
                  <w:szCs w:val="16"/>
                  <w:lang w:val="en-US"/>
                </w:rPr>
                <w:delText>ISO 2810: 1974 Paints and varnishes -- Notes for guidance on the conduct of natural weathering tests</w:delText>
              </w:r>
            </w:del>
            <w:ins w:id="10812" w:author="Ashan Asmone" w:date="2016-03-31T16:00:00Z">
              <w:r w:rsidR="00A010C7">
                <w:rPr>
                  <w:rFonts w:ascii="Calibri Light" w:hAnsi="Calibri Light"/>
                  <w:sz w:val="16"/>
                  <w:szCs w:val="16"/>
                  <w:lang w:val="en-US"/>
                </w:rPr>
                <w:t>ISO 2810:2004 Paints and varnishes -- Natural weathering of coatings -- Exposure and assessment</w:t>
              </w:r>
            </w:ins>
          </w:p>
          <w:p w14:paraId="36F60DA1" w14:textId="77777777" w:rsidR="00C96283" w:rsidRPr="00BC0482" w:rsidRDefault="00C96283" w:rsidP="00BC0482">
            <w:pPr>
              <w:spacing w:after="120"/>
              <w:rPr>
                <w:rFonts w:ascii="Calibri Light" w:hAnsi="Calibri Light"/>
                <w:sz w:val="16"/>
                <w:szCs w:val="16"/>
                <w:lang w:val="en-US"/>
              </w:rPr>
            </w:pPr>
            <w:del w:id="10813" w:author="Ashan Asmone" w:date="2016-03-31T16:25:00Z">
              <w:r w:rsidRPr="00BC0482" w:rsidDel="00FE74A8">
                <w:rPr>
                  <w:rFonts w:ascii="Calibri Light" w:hAnsi="Calibri Light"/>
                  <w:sz w:val="16"/>
                  <w:szCs w:val="16"/>
                  <w:lang w:val="en-US"/>
                </w:rPr>
                <w:delText>ISO 2811-1: 1997 Paints and varnishes -- Determination of density -- Part 1: Pyknometer method</w:delText>
              </w:r>
            </w:del>
            <w:ins w:id="10814" w:author="Ashan Asmone" w:date="2016-03-31T16:25:00Z">
              <w:r w:rsidR="00FE74A8">
                <w:rPr>
                  <w:rFonts w:ascii="Calibri Light" w:hAnsi="Calibri Light"/>
                  <w:sz w:val="16"/>
                  <w:szCs w:val="16"/>
                  <w:lang w:val="en-US"/>
                </w:rPr>
                <w:t>ISO 2811-1:2016 Paints and varnishes -- Determination of density -- Part 1: Pycnometer method</w:t>
              </w:r>
            </w:ins>
          </w:p>
          <w:p w14:paraId="1875A7F1" w14:textId="77777777" w:rsidR="00C96283" w:rsidRPr="00BC0482" w:rsidRDefault="00C96283" w:rsidP="00BC0482">
            <w:pPr>
              <w:spacing w:after="120"/>
              <w:rPr>
                <w:rFonts w:ascii="Calibri Light" w:hAnsi="Calibri Light"/>
                <w:sz w:val="16"/>
                <w:szCs w:val="16"/>
                <w:lang w:val="en-US"/>
              </w:rPr>
            </w:pPr>
            <w:del w:id="10815" w:author="Ashan Asmone" w:date="2016-03-31T16:30:00Z">
              <w:r w:rsidRPr="00BC0482" w:rsidDel="00FE74A8">
                <w:rPr>
                  <w:rFonts w:ascii="Calibri Light" w:hAnsi="Calibri Light"/>
                  <w:sz w:val="16"/>
                  <w:szCs w:val="16"/>
                  <w:lang w:val="en-US"/>
                </w:rPr>
                <w:delText>ISO 2811-2: 1997 Paints and varnishes -- Determination of density -- Part 2:Immersed body (plummet) method</w:delText>
              </w:r>
            </w:del>
            <w:ins w:id="10816" w:author="Ashan Asmone" w:date="2016-03-31T16:30:00Z">
              <w:r w:rsidR="00FE74A8">
                <w:rPr>
                  <w:rFonts w:ascii="Calibri Light" w:hAnsi="Calibri Light"/>
                  <w:sz w:val="16"/>
                  <w:szCs w:val="16"/>
                  <w:lang w:val="en-US"/>
                </w:rPr>
                <w:t>ISO 2811-2:2011 Paints and varnishes -- Determination of density -- Part 2: Immersed body (plummet) method</w:t>
              </w:r>
            </w:ins>
          </w:p>
          <w:p w14:paraId="74B882D8" w14:textId="77777777" w:rsidR="00C96283" w:rsidRPr="00BC0482" w:rsidRDefault="00C96283" w:rsidP="00BC0482">
            <w:pPr>
              <w:spacing w:after="120"/>
              <w:rPr>
                <w:rFonts w:ascii="Calibri Light" w:hAnsi="Calibri Light"/>
                <w:sz w:val="16"/>
                <w:szCs w:val="16"/>
                <w:lang w:val="en-US"/>
              </w:rPr>
            </w:pPr>
            <w:del w:id="10817" w:author="Ashan Asmone" w:date="2016-03-31T16:32:00Z">
              <w:r w:rsidRPr="00BC0482" w:rsidDel="00FE74A8">
                <w:rPr>
                  <w:rFonts w:ascii="Calibri Light" w:hAnsi="Calibri Light"/>
                  <w:sz w:val="16"/>
                  <w:szCs w:val="16"/>
                  <w:lang w:val="en-US"/>
                </w:rPr>
                <w:delText>ISO 2811-3: 1997 Paints and varnishes -- Determination of density -- Part 3: Oscillation method</w:delText>
              </w:r>
            </w:del>
            <w:ins w:id="10818" w:author="Ashan Asmone" w:date="2016-03-31T16:32:00Z">
              <w:r w:rsidR="00FE74A8">
                <w:rPr>
                  <w:rFonts w:ascii="Calibri Light" w:hAnsi="Calibri Light"/>
                  <w:sz w:val="16"/>
                  <w:szCs w:val="16"/>
                  <w:lang w:val="en-US"/>
                </w:rPr>
                <w:t>ISO 2811-3:2011 Paints and varnishes -- Determination of density -- Part 3: Oscillation method</w:t>
              </w:r>
            </w:ins>
          </w:p>
          <w:p w14:paraId="65807E72" w14:textId="77777777" w:rsidR="00C96283" w:rsidRPr="00BC0482" w:rsidRDefault="00C96283" w:rsidP="00BC0482">
            <w:pPr>
              <w:spacing w:after="120"/>
              <w:rPr>
                <w:rFonts w:ascii="Calibri Light" w:hAnsi="Calibri Light"/>
                <w:sz w:val="16"/>
                <w:szCs w:val="16"/>
                <w:lang w:val="en-US"/>
              </w:rPr>
            </w:pPr>
            <w:del w:id="10819" w:author="Ashan Asmone" w:date="2016-03-31T16:33:00Z">
              <w:r w:rsidRPr="00BC0482" w:rsidDel="00FE74A8">
                <w:rPr>
                  <w:rFonts w:ascii="Calibri Light" w:hAnsi="Calibri Light"/>
                  <w:sz w:val="16"/>
                  <w:szCs w:val="16"/>
                  <w:lang w:val="en-US"/>
                </w:rPr>
                <w:delText>ISO 2811-4: 1997 Paints and varnishes -- Determination of density -- Part 4: Pressure cup method</w:delText>
              </w:r>
            </w:del>
            <w:ins w:id="10820" w:author="Ashan Asmone" w:date="2016-03-31T16:33:00Z">
              <w:r w:rsidR="00FE74A8">
                <w:rPr>
                  <w:rFonts w:ascii="Calibri Light" w:hAnsi="Calibri Light"/>
                  <w:sz w:val="16"/>
                  <w:szCs w:val="16"/>
                  <w:lang w:val="en-US"/>
                </w:rPr>
                <w:t>ISO 2811-4:2011 Paints and varnishes -- Determination of density -- Part 4: Pressure cup method</w:t>
              </w:r>
            </w:ins>
          </w:p>
          <w:p w14:paraId="0D7FBD80" w14:textId="77777777" w:rsidR="00C96283" w:rsidRPr="00BC0482" w:rsidRDefault="00C96283" w:rsidP="00BC0482">
            <w:pPr>
              <w:spacing w:after="120"/>
              <w:rPr>
                <w:rFonts w:ascii="Calibri Light" w:hAnsi="Calibri Light"/>
                <w:sz w:val="16"/>
                <w:szCs w:val="16"/>
                <w:lang w:val="en-US"/>
              </w:rPr>
            </w:pPr>
            <w:del w:id="10821" w:author="Ashan Asmone" w:date="2016-03-31T16:34:00Z">
              <w:r w:rsidRPr="00BC0482" w:rsidDel="00FE74A8">
                <w:rPr>
                  <w:rFonts w:ascii="Calibri Light" w:hAnsi="Calibri Light"/>
                  <w:sz w:val="16"/>
                  <w:szCs w:val="16"/>
                  <w:lang w:val="en-US"/>
                </w:rPr>
                <w:delText>ISO 2812-1: 1993 Paints and varnishes -- Determination of resistance to liquids -- Part 1: General methods</w:delText>
              </w:r>
            </w:del>
            <w:ins w:id="10822" w:author="Ashan Asmone" w:date="2016-03-31T16:34:00Z">
              <w:r w:rsidR="00FE74A8">
                <w:rPr>
                  <w:rFonts w:ascii="Calibri Light" w:hAnsi="Calibri Light"/>
                  <w:sz w:val="16"/>
                  <w:szCs w:val="16"/>
                  <w:lang w:val="en-US"/>
                </w:rPr>
                <w:t>ISO 2812-1:2007 Paints and varnishes -- Determination of resistance to liquids -- Part 1: Immersion in liquids other than water</w:t>
              </w:r>
            </w:ins>
          </w:p>
          <w:p w14:paraId="7895820E" w14:textId="77777777" w:rsidR="00C96283" w:rsidRPr="00BC0482" w:rsidRDefault="00C96283" w:rsidP="00BC0482">
            <w:pPr>
              <w:spacing w:after="120"/>
              <w:rPr>
                <w:rFonts w:ascii="Calibri Light" w:hAnsi="Calibri Light"/>
                <w:sz w:val="16"/>
                <w:szCs w:val="16"/>
                <w:lang w:val="en-US"/>
              </w:rPr>
            </w:pPr>
            <w:del w:id="10823" w:author="Ashan Asmone" w:date="2016-03-31T16:35:00Z">
              <w:r w:rsidRPr="00BC0482" w:rsidDel="00FE74A8">
                <w:rPr>
                  <w:rFonts w:ascii="Calibri Light" w:hAnsi="Calibri Light"/>
                  <w:sz w:val="16"/>
                  <w:szCs w:val="16"/>
                  <w:lang w:val="en-US"/>
                </w:rPr>
                <w:delText>ISO 2812-2: 1993 Paints and varnishes -- Determination of resistance to liquids -- Part 2: Water immersion method</w:delText>
              </w:r>
            </w:del>
            <w:ins w:id="10824" w:author="Ashan Asmone" w:date="2016-03-31T16:35:00Z">
              <w:r w:rsidR="00FE74A8">
                <w:rPr>
                  <w:rFonts w:ascii="Calibri Light" w:hAnsi="Calibri Light"/>
                  <w:sz w:val="16"/>
                  <w:szCs w:val="16"/>
                  <w:lang w:val="en-US"/>
                </w:rPr>
                <w:t>ISO 2812-2:2007 Paints and varnishes -- Determination of resistance to liquids -- Part 2: Water immersion method</w:t>
              </w:r>
            </w:ins>
          </w:p>
          <w:p w14:paraId="1AAB59E2" w14:textId="77777777" w:rsidR="00C96283" w:rsidRPr="00BC0482" w:rsidRDefault="00C96283" w:rsidP="00BC0482">
            <w:pPr>
              <w:spacing w:after="120"/>
              <w:rPr>
                <w:rFonts w:ascii="Calibri Light" w:hAnsi="Calibri Light"/>
                <w:sz w:val="16"/>
                <w:szCs w:val="16"/>
                <w:lang w:val="en-US"/>
              </w:rPr>
            </w:pPr>
            <w:del w:id="10825" w:author="Ashan Asmone" w:date="2016-03-31T16:36:00Z">
              <w:r w:rsidRPr="00BC0482" w:rsidDel="00FE74A8">
                <w:rPr>
                  <w:rFonts w:ascii="Calibri Light" w:hAnsi="Calibri Light"/>
                  <w:sz w:val="16"/>
                  <w:szCs w:val="16"/>
                  <w:lang w:val="en-US"/>
                </w:rPr>
                <w:delText>ISO 2813: 1994 Paints and varnishes -- Determination of specular gloss of non-metallic paint films at 20 degrees, 60 degrees and 85 degrees</w:delText>
              </w:r>
            </w:del>
            <w:ins w:id="10826" w:author="Ashan Asmone" w:date="2016-03-31T16:36:00Z">
              <w:r w:rsidR="00FE74A8">
                <w:rPr>
                  <w:rFonts w:ascii="Calibri Light" w:hAnsi="Calibri Light"/>
                  <w:sz w:val="16"/>
                  <w:szCs w:val="16"/>
                  <w:lang w:val="en-US"/>
                </w:rPr>
                <w:t>ISO 2813:2014 Paints and varnishes -- Determination of gloss value at 20 degrees, 60 degrees and 85 degrees</w:t>
              </w:r>
            </w:ins>
          </w:p>
          <w:p w14:paraId="3AA40440" w14:textId="77777777" w:rsidR="00C96283" w:rsidRPr="00BC0482" w:rsidRDefault="00C96283" w:rsidP="00BC0482">
            <w:pPr>
              <w:spacing w:after="120"/>
              <w:rPr>
                <w:rFonts w:ascii="Calibri Light" w:hAnsi="Calibri Light"/>
                <w:sz w:val="16"/>
                <w:szCs w:val="16"/>
                <w:lang w:val="en-US"/>
              </w:rPr>
            </w:pPr>
            <w:del w:id="10827" w:author="Ashan Asmone" w:date="2016-03-31T16:38:00Z">
              <w:r w:rsidRPr="00BC0482" w:rsidDel="00FE74A8">
                <w:rPr>
                  <w:rFonts w:ascii="Calibri Light" w:hAnsi="Calibri Light"/>
                  <w:sz w:val="16"/>
                  <w:szCs w:val="16"/>
                  <w:lang w:val="en-US"/>
                </w:rPr>
                <w:delText>ISO 2814: 1973 Paints and varnishes -- Comparison of contrast ratio (hiding power) of paints of the same type and colour</w:delText>
              </w:r>
            </w:del>
            <w:ins w:id="10828" w:author="Ashan Asmone" w:date="2016-03-31T16:38:00Z">
              <w:r w:rsidR="00FE74A8">
                <w:rPr>
                  <w:rFonts w:ascii="Calibri Light" w:hAnsi="Calibri Light"/>
                  <w:sz w:val="16"/>
                  <w:szCs w:val="16"/>
                  <w:lang w:val="en-US"/>
                </w:rPr>
                <w:t>BS EN ISO 2814:2006, BS 3900-D4:2006 Paints and varnishes. Comparison of contrast ratio (hiding power) of paints of the same type and colour</w:t>
              </w:r>
            </w:ins>
          </w:p>
          <w:p w14:paraId="4143DA3A" w14:textId="77777777" w:rsidR="00C96283" w:rsidRPr="00BC0482" w:rsidRDefault="00C96283" w:rsidP="00BC0482">
            <w:pPr>
              <w:spacing w:after="120"/>
              <w:rPr>
                <w:rFonts w:ascii="Calibri Light" w:hAnsi="Calibri Light"/>
                <w:sz w:val="16"/>
                <w:szCs w:val="16"/>
                <w:lang w:val="en-US"/>
              </w:rPr>
            </w:pPr>
            <w:del w:id="10829" w:author="Ashan Asmone" w:date="2016-03-31T16:39:00Z">
              <w:r w:rsidRPr="00BC0482" w:rsidDel="00FE74A8">
                <w:rPr>
                  <w:rFonts w:ascii="Calibri Light" w:hAnsi="Calibri Light"/>
                  <w:sz w:val="16"/>
                  <w:szCs w:val="16"/>
                  <w:lang w:val="en-US"/>
                </w:rPr>
                <w:delText>ISO 2815: 1973 Paints and varnishes -- Buchholz indentation test</w:delText>
              </w:r>
            </w:del>
            <w:ins w:id="10830" w:author="Ashan Asmone" w:date="2016-03-31T16:39:00Z">
              <w:r w:rsidR="00FE74A8">
                <w:rPr>
                  <w:rFonts w:ascii="Calibri Light" w:hAnsi="Calibri Light"/>
                  <w:sz w:val="16"/>
                  <w:szCs w:val="16"/>
                  <w:lang w:val="en-US"/>
                </w:rPr>
                <w:t>ISO 2815:2003 Paints and varnishes -- Buchholz indentation test</w:t>
              </w:r>
            </w:ins>
          </w:p>
          <w:p w14:paraId="6317A7C7" w14:textId="77777777" w:rsidR="00C96283" w:rsidRPr="00BC0482" w:rsidRDefault="00C96283" w:rsidP="00BC0482">
            <w:pPr>
              <w:spacing w:after="120"/>
              <w:rPr>
                <w:rFonts w:ascii="Calibri Light" w:hAnsi="Calibri Light"/>
                <w:sz w:val="16"/>
                <w:szCs w:val="16"/>
                <w:lang w:val="en-US"/>
              </w:rPr>
            </w:pPr>
            <w:del w:id="10831" w:author="Ashan Asmone" w:date="2016-03-31T16:40:00Z">
              <w:r w:rsidRPr="00BC0482" w:rsidDel="00FE74A8">
                <w:rPr>
                  <w:rFonts w:ascii="Calibri Light" w:hAnsi="Calibri Light"/>
                  <w:sz w:val="16"/>
                  <w:szCs w:val="16"/>
                  <w:lang w:val="en-US"/>
                </w:rPr>
                <w:delText>ISO 2884-1: 1999 Paints and varnishes -- Determination of viscosity using rotary viscometers -- Part 1: Cone-and-plate viscometer operated at a high rate of shear</w:delText>
              </w:r>
            </w:del>
            <w:ins w:id="10832" w:author="Ashan Asmone" w:date="2016-03-31T16:40:00Z">
              <w:r w:rsidR="00FE74A8">
                <w:rPr>
                  <w:rFonts w:ascii="Calibri Light" w:hAnsi="Calibri Light"/>
                  <w:sz w:val="16"/>
                  <w:szCs w:val="16"/>
                  <w:lang w:val="en-US"/>
                </w:rPr>
                <w:t>ISO 2884-1:1999 Paints and varnishes -- Determination of viscosity using rotary viscometers -- Part 1: Cone-and-plate viscometer operated at a high rate of shear</w:t>
              </w:r>
            </w:ins>
          </w:p>
          <w:p w14:paraId="1D8C6CCA" w14:textId="77777777" w:rsidR="00C96283" w:rsidRPr="00BC0482" w:rsidRDefault="00C96283" w:rsidP="00BC0482">
            <w:pPr>
              <w:spacing w:after="120"/>
              <w:rPr>
                <w:rFonts w:ascii="Calibri Light" w:hAnsi="Calibri Light"/>
                <w:sz w:val="16"/>
                <w:szCs w:val="16"/>
                <w:lang w:val="en-US"/>
              </w:rPr>
            </w:pPr>
            <w:del w:id="10833" w:author="Ashan Asmone" w:date="2016-03-31T16:41:00Z">
              <w:r w:rsidRPr="00BC0482" w:rsidDel="00FE74A8">
                <w:rPr>
                  <w:rFonts w:ascii="Calibri Light" w:hAnsi="Calibri Light"/>
                  <w:sz w:val="16"/>
                  <w:szCs w:val="16"/>
                  <w:lang w:val="en-US"/>
                </w:rPr>
                <w:delText>ISO 3231: 1993 Paints and varnishes -- Determination of resistance to humid atmospheres containing sulfur dioxide</w:delText>
              </w:r>
            </w:del>
            <w:ins w:id="10834" w:author="Ashan Asmone" w:date="2016-03-31T16:41:00Z">
              <w:r w:rsidR="00FE74A8">
                <w:rPr>
                  <w:rFonts w:ascii="Calibri Light" w:hAnsi="Calibri Light"/>
                  <w:sz w:val="16"/>
                  <w:szCs w:val="16"/>
                  <w:lang w:val="en-US"/>
                </w:rPr>
                <w:t>ISO 3231: 1993 Paints and varnishes -- Determination of resistance to humid atmospheres containing sulfur dioxide</w:t>
              </w:r>
            </w:ins>
          </w:p>
          <w:p w14:paraId="2F363FA6" w14:textId="77777777" w:rsidR="00C96283" w:rsidRPr="00BC0482" w:rsidRDefault="00C96283" w:rsidP="00BC0482">
            <w:pPr>
              <w:spacing w:after="120"/>
              <w:rPr>
                <w:rFonts w:ascii="Calibri Light" w:hAnsi="Calibri Light"/>
                <w:sz w:val="16"/>
                <w:szCs w:val="16"/>
                <w:lang w:val="en-US"/>
              </w:rPr>
            </w:pPr>
            <w:del w:id="10835" w:author="Ashan Asmone" w:date="2016-03-31T16:42:00Z">
              <w:r w:rsidRPr="00BC0482" w:rsidDel="00FE74A8">
                <w:rPr>
                  <w:rFonts w:ascii="Calibri Light" w:hAnsi="Calibri Light"/>
                  <w:sz w:val="16"/>
                  <w:szCs w:val="16"/>
                  <w:lang w:val="en-US"/>
                </w:rPr>
                <w:delText>ISO 3233: 1998 Paints and varnishes -- Determination of percentage volume of non-volatile matter by measuring the density of a dried coating</w:delText>
              </w:r>
            </w:del>
            <w:ins w:id="10836" w:author="Ashan Asmone" w:date="2016-03-31T16:42:00Z">
              <w:r w:rsidR="00FE74A8">
                <w:rPr>
                  <w:rFonts w:ascii="Calibri Light" w:hAnsi="Calibri Light"/>
                  <w:sz w:val="16"/>
                  <w:szCs w:val="16"/>
                  <w:lang w:val="en-US"/>
                </w:rPr>
                <w:t>ISO 3233-1:2013 Paints and varnishes -- Determination of the percentage volume of non-volatile matter -- Part 1: Method using a coated test panel to determine non-volatile matter and to determine dry film density by the Archimedes principle</w:t>
              </w:r>
            </w:ins>
          </w:p>
          <w:p w14:paraId="4F349AF8" w14:textId="77777777" w:rsidR="00C96283" w:rsidRPr="00BC0482" w:rsidRDefault="00C96283" w:rsidP="00BC0482">
            <w:pPr>
              <w:spacing w:after="120"/>
              <w:rPr>
                <w:rFonts w:ascii="Calibri Light" w:hAnsi="Calibri Light"/>
                <w:sz w:val="16"/>
                <w:szCs w:val="16"/>
                <w:lang w:val="en-US"/>
              </w:rPr>
            </w:pPr>
            <w:del w:id="10837" w:author="Ashan Asmone" w:date="2016-03-31T16:43:00Z">
              <w:r w:rsidRPr="00BC0482" w:rsidDel="00FE74A8">
                <w:rPr>
                  <w:rFonts w:ascii="Calibri Light" w:hAnsi="Calibri Light"/>
                  <w:sz w:val="16"/>
                  <w:szCs w:val="16"/>
                  <w:lang w:val="en-US"/>
                </w:rPr>
                <w:delText>ISO 3248: 1998 Paints and varnishes -- Determination of the effect of heat</w:delText>
              </w:r>
            </w:del>
            <w:ins w:id="10838" w:author="Ashan Asmone" w:date="2016-03-31T16:43:00Z">
              <w:r w:rsidR="00FE74A8">
                <w:rPr>
                  <w:rFonts w:ascii="Calibri Light" w:hAnsi="Calibri Light"/>
                  <w:sz w:val="16"/>
                  <w:szCs w:val="16"/>
                  <w:lang w:val="en-US"/>
                </w:rPr>
                <w:t>ISO 3248: 1998 Paints and varnishes -- Determination of the effect of heat</w:t>
              </w:r>
            </w:ins>
          </w:p>
          <w:p w14:paraId="302A09DD" w14:textId="77777777" w:rsidR="00C96283" w:rsidRPr="00BC0482" w:rsidRDefault="00C96283" w:rsidP="00BC0482">
            <w:pPr>
              <w:spacing w:after="120"/>
              <w:rPr>
                <w:rFonts w:ascii="Calibri Light" w:hAnsi="Calibri Light"/>
                <w:sz w:val="16"/>
                <w:szCs w:val="16"/>
                <w:lang w:val="en-US"/>
              </w:rPr>
            </w:pPr>
            <w:del w:id="10839" w:author="Ashan Asmone" w:date="2016-03-31T16:46:00Z">
              <w:r w:rsidRPr="00BC0482" w:rsidDel="00F73169">
                <w:rPr>
                  <w:rFonts w:ascii="Calibri Light" w:hAnsi="Calibri Light"/>
                  <w:sz w:val="16"/>
                  <w:szCs w:val="16"/>
                  <w:lang w:val="en-US"/>
                </w:rPr>
                <w:delText>ISO 3251: 1993 Paints and varnishes -- Determination of non-volatile matter of paints, varnishes and binders for paints and varnishes</w:delText>
              </w:r>
            </w:del>
            <w:ins w:id="10840" w:author="Ashan Asmone" w:date="2016-03-31T16:46:00Z">
              <w:r w:rsidR="00F73169">
                <w:rPr>
                  <w:rFonts w:ascii="Calibri Light" w:hAnsi="Calibri Light"/>
                  <w:sz w:val="16"/>
                  <w:szCs w:val="16"/>
                  <w:lang w:val="en-US"/>
                </w:rPr>
                <w:t>ISO 3251:2008 Paints, varnishes and plastics -- Determination of non-volatile-matter content</w:t>
              </w:r>
            </w:ins>
          </w:p>
          <w:p w14:paraId="57C94118" w14:textId="77777777" w:rsidR="00C96283" w:rsidRPr="00BC0482" w:rsidRDefault="00C96283" w:rsidP="00BC0482">
            <w:pPr>
              <w:spacing w:after="120"/>
              <w:rPr>
                <w:rFonts w:ascii="Calibri Light" w:hAnsi="Calibri Light"/>
                <w:sz w:val="16"/>
                <w:szCs w:val="16"/>
                <w:lang w:val="en-US"/>
              </w:rPr>
            </w:pPr>
            <w:del w:id="10841" w:author="Ashan Asmone" w:date="2016-03-31T16:47:00Z">
              <w:r w:rsidRPr="00BC0482" w:rsidDel="00F73169">
                <w:rPr>
                  <w:rFonts w:ascii="Calibri Light" w:hAnsi="Calibri Light"/>
                  <w:sz w:val="16"/>
                  <w:szCs w:val="16"/>
                  <w:lang w:val="en-US"/>
                </w:rPr>
                <w:delText>ISO 4618-1: 1998 Paints and varnishes -- Terms and definitions for coating materials -- Part 1: General terms</w:delText>
              </w:r>
            </w:del>
            <w:ins w:id="10842" w:author="Ashan Asmone" w:date="2016-03-31T16:47:00Z">
              <w:r w:rsidR="00F73169">
                <w:rPr>
                  <w:rFonts w:ascii="Calibri Light" w:hAnsi="Calibri Light"/>
                  <w:sz w:val="16"/>
                  <w:szCs w:val="16"/>
                  <w:lang w:val="en-US"/>
                </w:rPr>
                <w:t>ISO 4618:2014 Paints and varnishes -- Terms and definitions</w:t>
              </w:r>
            </w:ins>
          </w:p>
          <w:p w14:paraId="5ED31F71" w14:textId="77777777" w:rsidR="00C96283" w:rsidRPr="00BC0482" w:rsidRDefault="00C96283" w:rsidP="00BC0482">
            <w:pPr>
              <w:spacing w:after="120"/>
              <w:rPr>
                <w:rFonts w:ascii="Calibri Light" w:hAnsi="Calibri Light"/>
                <w:sz w:val="16"/>
                <w:szCs w:val="16"/>
                <w:lang w:val="en-US"/>
              </w:rPr>
            </w:pPr>
            <w:del w:id="10843" w:author="Ashan Asmone" w:date="2016-03-31T16:49:00Z">
              <w:r w:rsidRPr="00BC0482" w:rsidDel="00F73169">
                <w:rPr>
                  <w:rFonts w:ascii="Calibri Light" w:hAnsi="Calibri Light"/>
                  <w:sz w:val="16"/>
                  <w:szCs w:val="16"/>
                  <w:lang w:val="en-US"/>
                </w:rPr>
                <w:delText>ISO 4618-2: 1999 Paints and varnishes -- Terms and definitions for coating materials -- Part 2: Special terms relating to paint characteristics and properties</w:delText>
              </w:r>
            </w:del>
            <w:ins w:id="10844" w:author="Ashan Asmone" w:date="2016-03-31T16:49:00Z">
              <w:r w:rsidR="00F73169">
                <w:rPr>
                  <w:rFonts w:ascii="Calibri Light" w:hAnsi="Calibri Light"/>
                  <w:sz w:val="16"/>
                  <w:szCs w:val="16"/>
                  <w:lang w:val="en-US"/>
                </w:rPr>
                <w:t>ISO 4618:2014 Paints and varnishes -- Terms and definitions</w:t>
              </w:r>
            </w:ins>
          </w:p>
          <w:p w14:paraId="646A1734" w14:textId="77777777" w:rsidR="00C96283" w:rsidRPr="00BC0482" w:rsidRDefault="00C96283" w:rsidP="00BC0482">
            <w:pPr>
              <w:spacing w:after="120"/>
              <w:rPr>
                <w:rFonts w:ascii="Calibri Light" w:hAnsi="Calibri Light"/>
                <w:sz w:val="16"/>
                <w:szCs w:val="16"/>
                <w:lang w:val="en-US"/>
              </w:rPr>
            </w:pPr>
            <w:del w:id="10845" w:author="Ashan Asmone" w:date="2016-03-31T16:50:00Z">
              <w:r w:rsidRPr="00BC0482" w:rsidDel="00F73169">
                <w:rPr>
                  <w:rFonts w:ascii="Calibri Light" w:hAnsi="Calibri Light"/>
                  <w:sz w:val="16"/>
                  <w:szCs w:val="16"/>
                  <w:lang w:val="en-US"/>
                </w:rPr>
                <w:delText>ISO 4618-3: 1999 Paints and varnishes -- Terms and definitions for coating materials -- Part 3: Surface preparation and methods of application</w:delText>
              </w:r>
            </w:del>
          </w:p>
          <w:p w14:paraId="550907F9" w14:textId="77777777" w:rsidR="00C96283" w:rsidRPr="00BC0482" w:rsidRDefault="00C96283" w:rsidP="00BC0482">
            <w:pPr>
              <w:spacing w:after="120"/>
              <w:rPr>
                <w:rFonts w:ascii="Calibri Light" w:hAnsi="Calibri Light"/>
                <w:sz w:val="16"/>
                <w:szCs w:val="16"/>
                <w:lang w:val="en-US"/>
              </w:rPr>
            </w:pPr>
            <w:del w:id="10846" w:author="Ashan Asmone" w:date="2016-03-31T16:51:00Z">
              <w:r w:rsidRPr="00BC0482" w:rsidDel="00F73169">
                <w:rPr>
                  <w:rFonts w:ascii="Calibri Light" w:hAnsi="Calibri Light"/>
                  <w:sz w:val="16"/>
                  <w:szCs w:val="16"/>
                  <w:lang w:val="en-US"/>
                </w:rPr>
                <w:delText>ISO 4624: 1978 Paints and varnishes -- Pull-off test for adhesion</w:delText>
              </w:r>
            </w:del>
            <w:ins w:id="10847" w:author="Ashan Asmone" w:date="2016-03-31T16:51:00Z">
              <w:r w:rsidR="00F73169">
                <w:rPr>
                  <w:rFonts w:ascii="Calibri Light" w:hAnsi="Calibri Light"/>
                  <w:sz w:val="16"/>
                  <w:szCs w:val="16"/>
                  <w:lang w:val="en-US"/>
                </w:rPr>
                <w:t>ISO 4624:2016 Paints and varnishes -- Pull-off test for adhesion</w:t>
              </w:r>
            </w:ins>
          </w:p>
          <w:p w14:paraId="5683AC61" w14:textId="77777777" w:rsidR="00C96283" w:rsidRPr="00BC0482" w:rsidRDefault="00C96283" w:rsidP="00BC0482">
            <w:pPr>
              <w:spacing w:after="120"/>
              <w:rPr>
                <w:rFonts w:ascii="Calibri Light" w:hAnsi="Calibri Light"/>
                <w:sz w:val="16"/>
                <w:szCs w:val="16"/>
                <w:lang w:val="en-US"/>
              </w:rPr>
            </w:pPr>
            <w:del w:id="10848" w:author="Ashan Asmone" w:date="2016-03-31T16:55:00Z">
              <w:r w:rsidRPr="00BC0482" w:rsidDel="00F73169">
                <w:rPr>
                  <w:rFonts w:ascii="Calibri Light" w:hAnsi="Calibri Light"/>
                  <w:sz w:val="16"/>
                  <w:szCs w:val="16"/>
                  <w:lang w:val="en-US"/>
                </w:rPr>
                <w:delText>ISO 4628-1: 1982 Paints and varnishes -- Evaluation of degradation of paint coatings -- Designation of intensity, quantity and size of common types of defect -- Part 1: General principles and rating schemes</w:delText>
              </w:r>
            </w:del>
            <w:ins w:id="10849" w:author="Ashan Asmone" w:date="2016-03-31T16:55:00Z">
              <w:r w:rsidR="00F73169">
                <w:rPr>
                  <w:rFonts w:ascii="Calibri Light" w:hAnsi="Calibri Light"/>
                  <w:sz w:val="16"/>
                  <w:szCs w:val="16"/>
                  <w:lang w:val="en-US"/>
                </w:rPr>
                <w:t>ISO 4628-1:2016 Paints and varnishes -- Evaluation of degradation of coatings -- Designation of quantity and size of defects, and of intensity of uniform changes in appearance -- Part 1: General introduction and designation system</w:t>
              </w:r>
            </w:ins>
          </w:p>
          <w:p w14:paraId="1478E5AD" w14:textId="77777777" w:rsidR="00C96283" w:rsidRPr="00BC0482" w:rsidRDefault="00C96283" w:rsidP="00BC0482">
            <w:pPr>
              <w:spacing w:after="120"/>
              <w:rPr>
                <w:rFonts w:ascii="Calibri Light" w:hAnsi="Calibri Light"/>
                <w:sz w:val="16"/>
                <w:szCs w:val="16"/>
                <w:lang w:val="en-US"/>
              </w:rPr>
            </w:pPr>
            <w:del w:id="10850" w:author="Ashan Asmone" w:date="2016-03-31T16:55:00Z">
              <w:r w:rsidRPr="00BC0482" w:rsidDel="00F73169">
                <w:rPr>
                  <w:rFonts w:ascii="Calibri Light" w:hAnsi="Calibri Light"/>
                  <w:sz w:val="16"/>
                  <w:szCs w:val="16"/>
                  <w:lang w:val="en-US"/>
                </w:rPr>
                <w:delText>ISO 4628-2: 1982 Paints and varnishes -- Evaluation of degradation of paint coatings -- Designation of intensity, quantity and size of common types of defect -- Part 2: Designation of degree of blistering</w:delText>
              </w:r>
            </w:del>
            <w:ins w:id="10851" w:author="Ashan Asmone" w:date="2016-03-31T16:55:00Z">
              <w:r w:rsidR="00F73169">
                <w:rPr>
                  <w:rFonts w:ascii="Calibri Light" w:hAnsi="Calibri Light"/>
                  <w:sz w:val="16"/>
                  <w:szCs w:val="16"/>
                  <w:lang w:val="en-US"/>
                </w:rPr>
                <w:t>ISO 4628-2:2003 Paints and varnishes - Evaluation of degradation of coatings - Designation of quantity and size of defects, and of intensity of uniform changes in appearance - Part 2: Assessment of degree of blistering</w:t>
              </w:r>
            </w:ins>
          </w:p>
          <w:p w14:paraId="7D0FC88E" w14:textId="77777777" w:rsidR="00C96283" w:rsidRPr="00BC0482" w:rsidRDefault="00C96283" w:rsidP="00BC0482">
            <w:pPr>
              <w:spacing w:after="120"/>
              <w:rPr>
                <w:rFonts w:ascii="Calibri Light" w:hAnsi="Calibri Light"/>
                <w:sz w:val="16"/>
                <w:szCs w:val="16"/>
                <w:lang w:val="en-US"/>
              </w:rPr>
            </w:pPr>
            <w:del w:id="10852" w:author="Ashan Asmone" w:date="2016-03-31T16:57:00Z">
              <w:r w:rsidRPr="00BC0482" w:rsidDel="00F73169">
                <w:rPr>
                  <w:rFonts w:ascii="Calibri Light" w:hAnsi="Calibri Light"/>
                  <w:sz w:val="16"/>
                  <w:szCs w:val="16"/>
                  <w:lang w:val="en-US"/>
                </w:rPr>
                <w:delText>ISO 4628-3: 1982 Paints and varnishes -- Evaluation of degradation of paint coatings -- Designation of intensity, quantity and size of common types of defect -- Part 3: Designation of degree of rusting</w:delText>
              </w:r>
            </w:del>
            <w:ins w:id="10853" w:author="Ashan Asmone" w:date="2016-03-31T16:57:00Z">
              <w:r w:rsidR="00F73169">
                <w:rPr>
                  <w:rFonts w:ascii="Calibri Light" w:hAnsi="Calibri Light"/>
                  <w:sz w:val="16"/>
                  <w:szCs w:val="16"/>
                  <w:lang w:val="en-US"/>
                </w:rPr>
                <w:t>ISO 4628-3:2016 Paints and varnishes -- Evaluation of degradation of coatings -- Designation of quantity and size of defects, and of intensity of uniform changes in appearance -- Part 3: Assessment of degree of rusting</w:t>
              </w:r>
            </w:ins>
          </w:p>
          <w:p w14:paraId="618DDDF4" w14:textId="77777777" w:rsidR="00C96283" w:rsidRPr="00BC0482" w:rsidRDefault="00C96283" w:rsidP="00BC0482">
            <w:pPr>
              <w:spacing w:after="120"/>
              <w:rPr>
                <w:rFonts w:ascii="Calibri Light" w:hAnsi="Calibri Light"/>
                <w:sz w:val="16"/>
                <w:szCs w:val="16"/>
                <w:lang w:val="en-US"/>
              </w:rPr>
            </w:pPr>
            <w:del w:id="10854" w:author="Ashan Asmone" w:date="2016-03-31T16:59:00Z">
              <w:r w:rsidRPr="00BC0482" w:rsidDel="00F73169">
                <w:rPr>
                  <w:rFonts w:ascii="Calibri Light" w:hAnsi="Calibri Light"/>
                  <w:sz w:val="16"/>
                  <w:szCs w:val="16"/>
                  <w:lang w:val="en-US"/>
                </w:rPr>
                <w:delText>ISO 4628-4: 1982 Paints and varnishes -- Evaluation of degradation of paint coatings -- Designation of intensity, quantity and size of common types of defect -- Part 4: Designation of degree of cracking</w:delText>
              </w:r>
            </w:del>
            <w:ins w:id="10855" w:author="Ashan Asmone" w:date="2016-03-31T16:59:00Z">
              <w:r w:rsidR="00F73169">
                <w:rPr>
                  <w:rFonts w:ascii="Calibri Light" w:hAnsi="Calibri Light"/>
                  <w:sz w:val="16"/>
                  <w:szCs w:val="16"/>
                  <w:lang w:val="en-US"/>
                </w:rPr>
                <w:t>ISO 4628-4:2016 Paints and varnishes -- Evaluation of degradation of coatings -- Designation of quantity and size of defects, and of intensity of uniform changes in appearance -- Part 4: Assessment of degree of cracking</w:t>
              </w:r>
            </w:ins>
          </w:p>
          <w:p w14:paraId="1A88C8E9" w14:textId="77777777" w:rsidR="00C96283" w:rsidRPr="00BC0482" w:rsidRDefault="00C96283" w:rsidP="00BC0482">
            <w:pPr>
              <w:spacing w:after="120"/>
              <w:rPr>
                <w:rFonts w:ascii="Calibri Light" w:hAnsi="Calibri Light"/>
                <w:sz w:val="16"/>
                <w:szCs w:val="16"/>
                <w:lang w:val="en-US"/>
              </w:rPr>
            </w:pPr>
            <w:del w:id="10856" w:author="Ashan Asmone" w:date="2016-03-31T17:00:00Z">
              <w:r w:rsidRPr="00BC0482" w:rsidDel="00F73169">
                <w:rPr>
                  <w:rFonts w:ascii="Calibri Light" w:hAnsi="Calibri Light"/>
                  <w:sz w:val="16"/>
                  <w:szCs w:val="16"/>
                  <w:lang w:val="en-US"/>
                </w:rPr>
                <w:delText>ISO 4628-5: 1982 Paints and varnishes -- Evaluation of degradation of paint coatings -- Designation of intensity, quantity and size of common types of defect -- Part 5: Designation of degree of flaking</w:delText>
              </w:r>
            </w:del>
            <w:ins w:id="10857" w:author="Ashan Asmone" w:date="2016-03-31T17:00:00Z">
              <w:r w:rsidR="00F73169">
                <w:rPr>
                  <w:rFonts w:ascii="Calibri Light" w:hAnsi="Calibri Light"/>
                  <w:sz w:val="16"/>
                  <w:szCs w:val="16"/>
                  <w:lang w:val="en-US"/>
                </w:rPr>
                <w:t>ISO 4628-5:2016 Paints and varnishes -- Evaluation of degradation of coatings -- Designation of quantity and size of defects, and of intensity of uniform changes in appearance -- Part 5: Assessment of degree of flaking</w:t>
              </w:r>
            </w:ins>
          </w:p>
          <w:p w14:paraId="0C90625F" w14:textId="77777777" w:rsidR="00C96283" w:rsidRPr="00BC0482" w:rsidRDefault="00C96283" w:rsidP="00BC0482">
            <w:pPr>
              <w:spacing w:after="120"/>
              <w:rPr>
                <w:rFonts w:ascii="Calibri Light" w:hAnsi="Calibri Light"/>
                <w:sz w:val="16"/>
                <w:szCs w:val="16"/>
                <w:lang w:val="en-US"/>
              </w:rPr>
            </w:pPr>
            <w:del w:id="10858" w:author="Ashan Asmone" w:date="2016-03-31T17:01:00Z">
              <w:r w:rsidRPr="00BC0482" w:rsidDel="00F73169">
                <w:rPr>
                  <w:rFonts w:ascii="Calibri Light" w:hAnsi="Calibri Light"/>
                  <w:sz w:val="16"/>
                  <w:szCs w:val="16"/>
                  <w:lang w:val="en-US"/>
                </w:rPr>
                <w:delText>ISO 4628-6: 1990 Paints and varnishes -- Evaluation of degradation of paint coatings -- Designation of intensity, quantity and size of common types of defect -- Part 6: Rating of degree of chalking by tape method</w:delText>
              </w:r>
            </w:del>
            <w:ins w:id="10859" w:author="Ashan Asmone" w:date="2016-03-31T17:01:00Z">
              <w:r w:rsidR="00F73169">
                <w:rPr>
                  <w:rFonts w:ascii="Calibri Light" w:hAnsi="Calibri Light"/>
                  <w:sz w:val="16"/>
                  <w:szCs w:val="16"/>
                  <w:lang w:val="en-US"/>
                </w:rPr>
                <w:t>ISO 4628-6:2011 Paints and varnishes -- Evaluation of degradation of coatings -- Designation of quantity and size of defects, and of intensity of uniform changes in appearance -- Part 6: Assessment of degree of chalking by tape method</w:t>
              </w:r>
            </w:ins>
          </w:p>
          <w:p w14:paraId="1A1A942E" w14:textId="77777777" w:rsidR="00C96283" w:rsidRPr="00BC0482" w:rsidRDefault="00C96283" w:rsidP="00BC0482">
            <w:pPr>
              <w:spacing w:after="120"/>
              <w:rPr>
                <w:rFonts w:ascii="Calibri Light" w:hAnsi="Calibri Light"/>
                <w:sz w:val="16"/>
                <w:szCs w:val="16"/>
                <w:lang w:val="en-US"/>
              </w:rPr>
            </w:pPr>
            <w:del w:id="10860" w:author="Ashan Asmone" w:date="2016-03-31T17:02:00Z">
              <w:r w:rsidRPr="00BC0482" w:rsidDel="00F73169">
                <w:rPr>
                  <w:rFonts w:ascii="Calibri Light" w:hAnsi="Calibri Light"/>
                  <w:sz w:val="16"/>
                  <w:szCs w:val="16"/>
                  <w:lang w:val="en-US"/>
                </w:rPr>
                <w:delText>ISO 6270-1: 1998 Paints and varnishes -- Determination of resistance to humidity -- Part 1: Continuous condensation</w:delText>
              </w:r>
            </w:del>
            <w:ins w:id="10861" w:author="Ashan Asmone" w:date="2016-03-31T17:02:00Z">
              <w:r w:rsidR="00F73169">
                <w:rPr>
                  <w:rFonts w:ascii="Calibri Light" w:hAnsi="Calibri Light"/>
                  <w:sz w:val="16"/>
                  <w:szCs w:val="16"/>
                  <w:lang w:val="en-US"/>
                </w:rPr>
                <w:t>ISO 6270-1: 1998 Paints and varnishes -- Determination of resistance to humidity -- Part 1: Continuous condensation</w:t>
              </w:r>
            </w:ins>
          </w:p>
          <w:p w14:paraId="08B36EFF" w14:textId="77777777" w:rsidR="00C96283" w:rsidRPr="00BC0482" w:rsidRDefault="00C96283" w:rsidP="00BC0482">
            <w:pPr>
              <w:spacing w:after="120"/>
              <w:rPr>
                <w:rFonts w:ascii="Calibri Light" w:hAnsi="Calibri Light"/>
                <w:sz w:val="16"/>
                <w:szCs w:val="16"/>
                <w:lang w:val="en-US"/>
              </w:rPr>
            </w:pPr>
            <w:del w:id="10862" w:author="Ashan Asmone" w:date="2016-03-31T17:05:00Z">
              <w:r w:rsidRPr="00BC0482" w:rsidDel="00F73169">
                <w:rPr>
                  <w:rFonts w:ascii="Calibri Light" w:hAnsi="Calibri Light"/>
                  <w:sz w:val="16"/>
                  <w:szCs w:val="16"/>
                  <w:lang w:val="en-US"/>
                </w:rPr>
                <w:delText>ISO 6272: 1993 Paints and varnishes -- Falling-weight test</w:delText>
              </w:r>
            </w:del>
            <w:ins w:id="10863" w:author="Ashan Asmone" w:date="2016-03-31T17:05:00Z">
              <w:r w:rsidR="00F73169">
                <w:rPr>
                  <w:rFonts w:ascii="Calibri Light" w:hAnsi="Calibri Light"/>
                  <w:sz w:val="16"/>
                  <w:szCs w:val="16"/>
                  <w:lang w:val="en-US"/>
                </w:rPr>
                <w:t>ISO 6272-1:2011 Paints and varnishes -- Rapid-deformation (impact resistance) tests -- Part 1: Falling-weight test, large-area indenter/ ISO 6272-2:2011 Paints and varnishes -- Rapid-deformation (impact resistance) tests -- Part 2: Falling-weight test, small-area indenter</w:t>
              </w:r>
            </w:ins>
          </w:p>
          <w:p w14:paraId="66B5EEA6" w14:textId="77777777" w:rsidR="00C96283" w:rsidRPr="00BC0482" w:rsidRDefault="00C96283" w:rsidP="00BC0482">
            <w:pPr>
              <w:spacing w:after="120"/>
              <w:rPr>
                <w:rFonts w:ascii="Calibri Light" w:hAnsi="Calibri Light"/>
                <w:sz w:val="16"/>
                <w:szCs w:val="16"/>
                <w:lang w:val="en-US"/>
              </w:rPr>
            </w:pPr>
            <w:del w:id="10864" w:author="Ashan Asmone" w:date="2016-03-31T17:07:00Z">
              <w:r w:rsidRPr="00BC0482" w:rsidDel="006723EE">
                <w:rPr>
                  <w:rFonts w:ascii="Calibri Light" w:hAnsi="Calibri Light"/>
                  <w:sz w:val="16"/>
                  <w:szCs w:val="16"/>
                  <w:lang w:val="en-US"/>
                </w:rPr>
                <w:delText>ISO 6441: 1984 Paints and varnishes -- Indentation test (spherical or pyramidal)</w:delText>
              </w:r>
            </w:del>
          </w:p>
          <w:p w14:paraId="6C91311E" w14:textId="77777777" w:rsidR="00C96283" w:rsidRPr="00BC0482" w:rsidRDefault="00C96283" w:rsidP="00BC0482">
            <w:pPr>
              <w:spacing w:after="120"/>
              <w:rPr>
                <w:rFonts w:ascii="Calibri Light" w:hAnsi="Calibri Light"/>
                <w:sz w:val="16"/>
                <w:szCs w:val="16"/>
                <w:lang w:val="en-US"/>
              </w:rPr>
            </w:pPr>
            <w:del w:id="10865" w:author="Ashan Asmone" w:date="2016-03-31T17:12:00Z">
              <w:r w:rsidRPr="00BC0482" w:rsidDel="006723EE">
                <w:rPr>
                  <w:rFonts w:ascii="Calibri Light" w:hAnsi="Calibri Light"/>
                  <w:sz w:val="16"/>
                  <w:szCs w:val="16"/>
                  <w:lang w:val="en-US"/>
                </w:rPr>
                <w:delText>ISO 6441-1: 1999 Paints and varnishes -- Determination of micro-indentation hardness -- Part 1: Knoop hardness by measurement of indentation length</w:delText>
              </w:r>
            </w:del>
          </w:p>
          <w:p w14:paraId="19162B6F" w14:textId="77777777" w:rsidR="00C96283" w:rsidRPr="00BC0482" w:rsidRDefault="00C96283" w:rsidP="00BC0482">
            <w:pPr>
              <w:spacing w:after="120"/>
              <w:rPr>
                <w:rFonts w:ascii="Calibri Light" w:hAnsi="Calibri Light"/>
                <w:sz w:val="16"/>
                <w:szCs w:val="16"/>
                <w:lang w:val="en-US"/>
              </w:rPr>
            </w:pPr>
            <w:del w:id="10866" w:author="Ashan Asmone" w:date="2016-03-31T17:13:00Z">
              <w:r w:rsidRPr="00BC0482" w:rsidDel="006723EE">
                <w:rPr>
                  <w:rFonts w:ascii="Calibri Light" w:hAnsi="Calibri Light"/>
                  <w:sz w:val="16"/>
                  <w:szCs w:val="16"/>
                  <w:lang w:val="en-US"/>
                </w:rPr>
                <w:delText>ISO 6441-2: 1999 Paints and varnishes -- Determination of micro-indentation hardness -- Part 2: Knoop hardness by measurement of indentation depth under load</w:delText>
              </w:r>
            </w:del>
          </w:p>
          <w:p w14:paraId="028D0B95" w14:textId="77777777" w:rsidR="00C96283" w:rsidRPr="00BC0482" w:rsidRDefault="00C96283" w:rsidP="00BC0482">
            <w:pPr>
              <w:spacing w:after="120"/>
              <w:rPr>
                <w:rFonts w:ascii="Calibri Light" w:hAnsi="Calibri Light"/>
                <w:sz w:val="16"/>
                <w:szCs w:val="16"/>
                <w:lang w:val="en-US"/>
              </w:rPr>
            </w:pPr>
            <w:del w:id="10867" w:author="Ashan Asmone" w:date="2016-03-31T17:13:00Z">
              <w:r w:rsidRPr="00BC0482" w:rsidDel="006723EE">
                <w:rPr>
                  <w:rFonts w:ascii="Calibri Light" w:hAnsi="Calibri Light"/>
                  <w:sz w:val="16"/>
                  <w:szCs w:val="16"/>
                  <w:lang w:val="en-US"/>
                </w:rPr>
                <w:delText>ISO 6503: 1984 Paints and varnishes -- Determination of total lead -- Flame atomic absorption spectrometric method</w:delText>
              </w:r>
            </w:del>
            <w:ins w:id="10868" w:author="Ashan Asmone" w:date="2016-03-31T17:13:00Z">
              <w:r w:rsidR="006723EE">
                <w:rPr>
                  <w:rFonts w:ascii="Calibri Light" w:hAnsi="Calibri Light"/>
                  <w:sz w:val="16"/>
                  <w:szCs w:val="16"/>
                  <w:lang w:val="en-US"/>
                </w:rPr>
                <w:t>ISO 6503: 1984 Paints and varnishes -- Determination of total lead -- Flame atomic absorption spectrometric method</w:t>
              </w:r>
            </w:ins>
          </w:p>
          <w:p w14:paraId="780206D4" w14:textId="77777777" w:rsidR="00C96283" w:rsidRPr="00BC0482" w:rsidRDefault="00C96283" w:rsidP="00BC0482">
            <w:pPr>
              <w:spacing w:after="120"/>
              <w:rPr>
                <w:rFonts w:ascii="Calibri Light" w:hAnsi="Calibri Light"/>
                <w:sz w:val="16"/>
                <w:szCs w:val="16"/>
                <w:lang w:val="en-US"/>
              </w:rPr>
            </w:pPr>
            <w:del w:id="10869" w:author="Ashan Asmone" w:date="2016-03-31T17:14:00Z">
              <w:r w:rsidRPr="00BC0482" w:rsidDel="006723EE">
                <w:rPr>
                  <w:rFonts w:ascii="Calibri Light" w:hAnsi="Calibri Light"/>
                  <w:sz w:val="16"/>
                  <w:szCs w:val="16"/>
                  <w:lang w:val="en-US"/>
                </w:rPr>
                <w:delText>ISO 6504-1: 1983 Paints and varnishes -- Determination of hiding power -- Part 1: Kubelka-Munk method for white and light-coloured paints</w:delText>
              </w:r>
            </w:del>
            <w:ins w:id="10870" w:author="Ashan Asmone" w:date="2016-03-31T17:14:00Z">
              <w:r w:rsidR="006723EE">
                <w:rPr>
                  <w:rFonts w:ascii="Calibri Light" w:hAnsi="Calibri Light"/>
                  <w:sz w:val="16"/>
                  <w:szCs w:val="16"/>
                  <w:lang w:val="en-US"/>
                </w:rPr>
                <w:t>ISO 6504-1: 1983 Paints and varnishes -- Determination of hiding power -- Part 1: Kubelka-Munk method for white and light-coloured paints</w:t>
              </w:r>
            </w:ins>
          </w:p>
          <w:p w14:paraId="00CCD999" w14:textId="77777777" w:rsidR="00C96283" w:rsidRPr="00BC0482" w:rsidRDefault="00C96283" w:rsidP="00BC0482">
            <w:pPr>
              <w:spacing w:after="120"/>
              <w:rPr>
                <w:rFonts w:ascii="Calibri Light" w:hAnsi="Calibri Light"/>
                <w:sz w:val="16"/>
                <w:szCs w:val="16"/>
                <w:lang w:val="en-US"/>
              </w:rPr>
            </w:pPr>
            <w:del w:id="10871" w:author="Ashan Asmone" w:date="2016-03-31T17:15:00Z">
              <w:r w:rsidRPr="00BC0482" w:rsidDel="006723EE">
                <w:rPr>
                  <w:rFonts w:ascii="Calibri Light" w:hAnsi="Calibri Light"/>
                  <w:sz w:val="16"/>
                  <w:szCs w:val="16"/>
                  <w:lang w:val="en-US"/>
                </w:rPr>
                <w:delText>ISO 6504-3: 1998 Paints and varnishes -- Determination of hiding power -- Part 3: Determination of contrast ratio (opacity) of light-coloured paints at a fixed spreading rate</w:delText>
              </w:r>
            </w:del>
            <w:ins w:id="10872" w:author="Ashan Asmone" w:date="2016-03-31T17:15:00Z">
              <w:r w:rsidR="006723EE">
                <w:rPr>
                  <w:rFonts w:ascii="Calibri Light" w:hAnsi="Calibri Light"/>
                  <w:sz w:val="16"/>
                  <w:szCs w:val="16"/>
                  <w:lang w:val="en-US"/>
                </w:rPr>
                <w:t>ISO 6504-3:2006 Paints and varnishes -- Determination of hiding power -- Part 3: Determination of contrast ratio of light-coloured paints at a fixed spreading rate</w:t>
              </w:r>
            </w:ins>
          </w:p>
          <w:p w14:paraId="4DC4803F" w14:textId="77777777" w:rsidR="00C96283" w:rsidRPr="00BC0482" w:rsidRDefault="00C96283" w:rsidP="00BC0482">
            <w:pPr>
              <w:spacing w:after="120"/>
              <w:rPr>
                <w:rFonts w:ascii="Calibri Light" w:hAnsi="Calibri Light"/>
                <w:sz w:val="16"/>
                <w:szCs w:val="16"/>
                <w:lang w:val="en-US"/>
              </w:rPr>
            </w:pPr>
            <w:del w:id="10873" w:author="Ashan Asmone" w:date="2016-03-31T17:16:00Z">
              <w:r w:rsidRPr="00BC0482" w:rsidDel="006723EE">
                <w:rPr>
                  <w:rFonts w:ascii="Calibri Light" w:hAnsi="Calibri Light"/>
                  <w:sz w:val="16"/>
                  <w:szCs w:val="16"/>
                  <w:lang w:val="en-US"/>
                </w:rPr>
                <w:delText>ISO 6713: 1984 Paints and varnishes -- Preparation of acid extracts from paints in liquid or powder form</w:delText>
              </w:r>
            </w:del>
            <w:ins w:id="10874" w:author="Ashan Asmone" w:date="2016-03-31T17:16:00Z">
              <w:r w:rsidR="006723EE">
                <w:rPr>
                  <w:rFonts w:ascii="Calibri Light" w:hAnsi="Calibri Light"/>
                  <w:sz w:val="16"/>
                  <w:szCs w:val="16"/>
                  <w:lang w:val="en-US"/>
                </w:rPr>
                <w:t>ISO 6713: 1984 Paints and varnishes -- Preparation of acid extracts from paints in liquid or powder form</w:t>
              </w:r>
            </w:ins>
          </w:p>
          <w:p w14:paraId="0678DD8A" w14:textId="77777777" w:rsidR="00C96283" w:rsidRPr="00BC0482" w:rsidRDefault="00C96283" w:rsidP="00BC0482">
            <w:pPr>
              <w:spacing w:after="120"/>
              <w:rPr>
                <w:rFonts w:ascii="Calibri Light" w:hAnsi="Calibri Light"/>
                <w:sz w:val="16"/>
                <w:szCs w:val="16"/>
                <w:lang w:val="en-US"/>
              </w:rPr>
            </w:pPr>
            <w:del w:id="10875" w:author="Ashan Asmone" w:date="2016-03-31T17:16:00Z">
              <w:r w:rsidRPr="00BC0482" w:rsidDel="006723EE">
                <w:rPr>
                  <w:rFonts w:ascii="Calibri Light" w:hAnsi="Calibri Light"/>
                  <w:sz w:val="16"/>
                  <w:szCs w:val="16"/>
                  <w:lang w:val="en-US"/>
                </w:rPr>
                <w:delText>ISO 6744-1: 1999 Binders for paints and varnishes -- Alkyd resins -- Part 1: General methods of test</w:delText>
              </w:r>
            </w:del>
            <w:ins w:id="10876" w:author="Ashan Asmone" w:date="2016-03-31T17:16:00Z">
              <w:r w:rsidR="006723EE">
                <w:rPr>
                  <w:rFonts w:ascii="Calibri Light" w:hAnsi="Calibri Light"/>
                  <w:sz w:val="16"/>
                  <w:szCs w:val="16"/>
                  <w:lang w:val="en-US"/>
                </w:rPr>
                <w:t>ISO 6744-1: 1999 Binders for paints and varnishes -- Alkyd resins -- Part 1: General methods of test</w:t>
              </w:r>
            </w:ins>
          </w:p>
          <w:p w14:paraId="65D79E3E" w14:textId="77777777" w:rsidR="00C96283" w:rsidRPr="00BC0482" w:rsidRDefault="00C96283" w:rsidP="00BC0482">
            <w:pPr>
              <w:spacing w:after="120"/>
              <w:rPr>
                <w:rFonts w:ascii="Calibri Light" w:hAnsi="Calibri Light"/>
                <w:sz w:val="16"/>
                <w:szCs w:val="16"/>
                <w:lang w:val="en-US"/>
              </w:rPr>
            </w:pPr>
            <w:del w:id="10877" w:author="Ashan Asmone" w:date="2016-03-31T17:17:00Z">
              <w:r w:rsidRPr="00BC0482" w:rsidDel="006723EE">
                <w:rPr>
                  <w:rFonts w:ascii="Calibri Light" w:hAnsi="Calibri Light"/>
                  <w:sz w:val="16"/>
                  <w:szCs w:val="16"/>
                  <w:lang w:val="en-US"/>
                </w:rPr>
                <w:delText>ISO 6744-2: 1999 Binders for paints and varnishes -- Alkyd resins -- Part 2: Determination of phthalic anhydride content</w:delText>
              </w:r>
            </w:del>
            <w:ins w:id="10878" w:author="Ashan Asmone" w:date="2016-03-31T17:17:00Z">
              <w:r w:rsidR="006723EE">
                <w:rPr>
                  <w:rFonts w:ascii="Calibri Light" w:hAnsi="Calibri Light"/>
                  <w:sz w:val="16"/>
                  <w:szCs w:val="16"/>
                  <w:lang w:val="en-US"/>
                </w:rPr>
                <w:t>ISO 6744-2: 1999 Binders for paints and varnishes -- Alkyd resins -- Part 2: Determination of phthalic anhydride content</w:t>
              </w:r>
            </w:ins>
          </w:p>
          <w:p w14:paraId="1BDEA9AF" w14:textId="77777777" w:rsidR="00C96283" w:rsidRPr="00BC0482" w:rsidRDefault="00C96283" w:rsidP="00BC0482">
            <w:pPr>
              <w:spacing w:after="120"/>
              <w:rPr>
                <w:rFonts w:ascii="Calibri Light" w:hAnsi="Calibri Light"/>
                <w:sz w:val="16"/>
                <w:szCs w:val="16"/>
                <w:lang w:val="en-US"/>
              </w:rPr>
            </w:pPr>
            <w:del w:id="10879" w:author="Ashan Asmone" w:date="2016-03-31T17:18:00Z">
              <w:r w:rsidRPr="00BC0482" w:rsidDel="006723EE">
                <w:rPr>
                  <w:rFonts w:ascii="Calibri Light" w:hAnsi="Calibri Light"/>
                  <w:sz w:val="16"/>
                  <w:szCs w:val="16"/>
                  <w:lang w:val="en-US"/>
                </w:rPr>
                <w:delText>ISO 6744-3: 1999 Binders for paints and varnishes -- Alkyd resins -- Part 3: Determination of unsaponifiable matter content</w:delText>
              </w:r>
            </w:del>
            <w:ins w:id="10880" w:author="Ashan Asmone" w:date="2016-03-31T17:18:00Z">
              <w:r w:rsidR="006723EE">
                <w:rPr>
                  <w:rFonts w:ascii="Calibri Light" w:hAnsi="Calibri Light"/>
                  <w:sz w:val="16"/>
                  <w:szCs w:val="16"/>
                  <w:lang w:val="en-US"/>
                </w:rPr>
                <w:t>ISO 6744-3: 1999 Binders for paints and varnishes -- Alkyd resins -- Part 3: Determination of unsaponifiable matter content</w:t>
              </w:r>
            </w:ins>
          </w:p>
          <w:p w14:paraId="48206D66" w14:textId="77777777" w:rsidR="00C96283" w:rsidRPr="00BC0482" w:rsidRDefault="00C96283" w:rsidP="00BC0482">
            <w:pPr>
              <w:spacing w:after="120"/>
              <w:rPr>
                <w:rFonts w:ascii="Calibri Light" w:hAnsi="Calibri Light"/>
                <w:sz w:val="16"/>
                <w:szCs w:val="16"/>
                <w:lang w:val="en-US"/>
              </w:rPr>
            </w:pPr>
            <w:del w:id="10881" w:author="Ashan Asmone" w:date="2016-03-31T17:19:00Z">
              <w:r w:rsidRPr="00BC0482" w:rsidDel="006723EE">
                <w:rPr>
                  <w:rFonts w:ascii="Calibri Light" w:hAnsi="Calibri Light"/>
                  <w:sz w:val="16"/>
                  <w:szCs w:val="16"/>
                  <w:lang w:val="en-US"/>
                </w:rPr>
                <w:delText>ISO 6744-4: 1999 Binders for paints and varnishes -- Alkyd resins -- Part 4: Determination of fatty acid content</w:delText>
              </w:r>
            </w:del>
            <w:ins w:id="10882" w:author="Ashan Asmone" w:date="2016-03-31T17:19:00Z">
              <w:r w:rsidR="006723EE">
                <w:rPr>
                  <w:rFonts w:ascii="Calibri Light" w:hAnsi="Calibri Light"/>
                  <w:sz w:val="16"/>
                  <w:szCs w:val="16"/>
                  <w:lang w:val="en-US"/>
                </w:rPr>
                <w:t>ISO 6744-4: 1999 Binders for paints and varnishes -- Alkyd resins -- Part 4: Determination of fatty acid content</w:t>
              </w:r>
            </w:ins>
          </w:p>
          <w:p w14:paraId="1F11BF31" w14:textId="77777777" w:rsidR="00C96283" w:rsidRPr="00BC0482" w:rsidRDefault="00C96283" w:rsidP="00BC0482">
            <w:pPr>
              <w:spacing w:after="120"/>
              <w:rPr>
                <w:rFonts w:ascii="Calibri Light" w:hAnsi="Calibri Light"/>
                <w:sz w:val="16"/>
                <w:szCs w:val="16"/>
                <w:lang w:val="en-US"/>
              </w:rPr>
            </w:pPr>
            <w:del w:id="10883" w:author="Ashan Asmone" w:date="2016-03-31T17:19:00Z">
              <w:r w:rsidRPr="00BC0482" w:rsidDel="006723EE">
                <w:rPr>
                  <w:rFonts w:ascii="Calibri Light" w:hAnsi="Calibri Light"/>
                  <w:sz w:val="16"/>
                  <w:szCs w:val="16"/>
                  <w:lang w:val="en-US"/>
                </w:rPr>
                <w:delText>ISO 6860: 1984 Paints and varnishes -- Bend test (conical mandrel)</w:delText>
              </w:r>
            </w:del>
            <w:ins w:id="10884" w:author="Ashan Asmone" w:date="2016-03-31T17:19:00Z">
              <w:r w:rsidR="006723EE">
                <w:rPr>
                  <w:rFonts w:ascii="Calibri Light" w:hAnsi="Calibri Light"/>
                  <w:sz w:val="16"/>
                  <w:szCs w:val="16"/>
                  <w:lang w:val="en-US"/>
                </w:rPr>
                <w:t>ISO 6860:2006 Paints and varnishes -- Bend test (conical mandrel)</w:t>
              </w:r>
            </w:ins>
          </w:p>
          <w:p w14:paraId="06E08C2D" w14:textId="77777777" w:rsidR="00C96283" w:rsidRPr="00BC0482" w:rsidRDefault="00C96283" w:rsidP="00BC0482">
            <w:pPr>
              <w:spacing w:after="120"/>
              <w:rPr>
                <w:rFonts w:ascii="Calibri Light" w:hAnsi="Calibri Light"/>
                <w:sz w:val="16"/>
                <w:szCs w:val="16"/>
                <w:lang w:val="en-US"/>
              </w:rPr>
            </w:pPr>
            <w:del w:id="10885" w:author="Ashan Asmone" w:date="2016-03-31T17:20:00Z">
              <w:r w:rsidRPr="00BC0482" w:rsidDel="006723EE">
                <w:rPr>
                  <w:rFonts w:ascii="Calibri Light" w:hAnsi="Calibri Light"/>
                  <w:sz w:val="16"/>
                  <w:szCs w:val="16"/>
                  <w:lang w:val="en-US"/>
                </w:rPr>
                <w:delText>ISO 7142: 1984 Binders for paints and varnishes -- Epoxy resins -- General methods of test</w:delText>
              </w:r>
            </w:del>
            <w:ins w:id="10886" w:author="Ashan Asmone" w:date="2016-03-31T17:20:00Z">
              <w:r w:rsidR="006723EE">
                <w:rPr>
                  <w:rFonts w:ascii="Calibri Light" w:hAnsi="Calibri Light"/>
                  <w:sz w:val="16"/>
                  <w:szCs w:val="16"/>
                  <w:lang w:val="en-US"/>
                </w:rPr>
                <w:t>ISO 7142:2007 Binders for paints and varnishes -- Epoxy resins -- General methods of test</w:t>
              </w:r>
            </w:ins>
          </w:p>
          <w:p w14:paraId="6F6E57DC" w14:textId="77777777" w:rsidR="00C96283" w:rsidRPr="00BC0482" w:rsidRDefault="00C96283" w:rsidP="00BC0482">
            <w:pPr>
              <w:spacing w:after="120"/>
              <w:rPr>
                <w:rFonts w:ascii="Calibri Light" w:hAnsi="Calibri Light"/>
                <w:sz w:val="16"/>
                <w:szCs w:val="16"/>
                <w:lang w:val="en-US"/>
              </w:rPr>
            </w:pPr>
            <w:del w:id="10887" w:author="Ashan Asmone" w:date="2016-03-31T17:22:00Z">
              <w:r w:rsidRPr="00BC0482" w:rsidDel="006723EE">
                <w:rPr>
                  <w:rFonts w:ascii="Calibri Light" w:hAnsi="Calibri Light"/>
                  <w:sz w:val="16"/>
                  <w:szCs w:val="16"/>
                  <w:lang w:val="en-US"/>
                </w:rPr>
                <w:delText>ISO 7143: 2000 Paints, varnishes and binders -- Methods of test for characterizing water-based coating materials and binders (available in English only)</w:delText>
              </w:r>
            </w:del>
            <w:ins w:id="10888" w:author="Ashan Asmone" w:date="2016-03-31T17:22:00Z">
              <w:r w:rsidR="006723EE">
                <w:rPr>
                  <w:rFonts w:ascii="Calibri Light" w:hAnsi="Calibri Light"/>
                  <w:sz w:val="16"/>
                  <w:szCs w:val="16"/>
                  <w:lang w:val="en-US"/>
                </w:rPr>
                <w:t>ISO 7143:2007 Binders for paints and varnishes -- Methods of test for characterizing water-based binders</w:t>
              </w:r>
            </w:ins>
          </w:p>
          <w:p w14:paraId="772D97FE" w14:textId="77777777" w:rsidR="00C96283" w:rsidRPr="00BC0482" w:rsidRDefault="00C96283" w:rsidP="00BC0482">
            <w:pPr>
              <w:spacing w:after="120"/>
              <w:rPr>
                <w:rFonts w:ascii="Calibri Light" w:hAnsi="Calibri Light"/>
                <w:sz w:val="16"/>
                <w:szCs w:val="16"/>
                <w:lang w:val="en-US"/>
              </w:rPr>
            </w:pPr>
            <w:del w:id="10889" w:author="Ashan Asmone" w:date="2016-03-31T17:24:00Z">
              <w:r w:rsidRPr="00BC0482" w:rsidDel="006723EE">
                <w:rPr>
                  <w:rFonts w:ascii="Calibri Light" w:hAnsi="Calibri Light"/>
                  <w:sz w:val="16"/>
                  <w:szCs w:val="16"/>
                  <w:lang w:val="en-US"/>
                </w:rPr>
                <w:delText>ISO 7253: 1996 Paints and varnishes -- Determination of resistance to neutral salt spray (fog)</w:delText>
              </w:r>
            </w:del>
          </w:p>
          <w:p w14:paraId="2B2CDBE4" w14:textId="77777777" w:rsidR="00C96283" w:rsidRPr="00BC0482" w:rsidRDefault="00C96283" w:rsidP="00BC0482">
            <w:pPr>
              <w:spacing w:after="120"/>
              <w:rPr>
                <w:rFonts w:ascii="Calibri Light" w:hAnsi="Calibri Light"/>
                <w:sz w:val="16"/>
                <w:szCs w:val="16"/>
                <w:lang w:val="en-US"/>
              </w:rPr>
            </w:pPr>
            <w:del w:id="10890" w:author="Ashan Asmone" w:date="2016-03-31T18:13:00Z">
              <w:r w:rsidRPr="00BC0482" w:rsidDel="00F82C3F">
                <w:rPr>
                  <w:rFonts w:ascii="Calibri Light" w:hAnsi="Calibri Light"/>
                  <w:sz w:val="16"/>
                  <w:szCs w:val="16"/>
                  <w:lang w:val="en-US"/>
                </w:rPr>
                <w:delText>ISO 7724-1: 1984 Paints and varnishes -- Colorimetry -- Part 1: Principles</w:delText>
              </w:r>
            </w:del>
          </w:p>
          <w:p w14:paraId="72FC93F7" w14:textId="77777777" w:rsidR="00C96283" w:rsidRPr="00BC0482" w:rsidRDefault="00C96283" w:rsidP="00BC0482">
            <w:pPr>
              <w:spacing w:after="120"/>
              <w:rPr>
                <w:rFonts w:ascii="Calibri Light" w:hAnsi="Calibri Light"/>
                <w:sz w:val="16"/>
                <w:szCs w:val="16"/>
                <w:lang w:val="en-US"/>
              </w:rPr>
            </w:pPr>
            <w:del w:id="10891" w:author="Ashan Asmone" w:date="2016-03-31T18:13:00Z">
              <w:r w:rsidRPr="00BC0482" w:rsidDel="00F82C3F">
                <w:rPr>
                  <w:rFonts w:ascii="Calibri Light" w:hAnsi="Calibri Light"/>
                  <w:sz w:val="16"/>
                  <w:szCs w:val="16"/>
                  <w:lang w:val="en-US"/>
                </w:rPr>
                <w:delText>ISO 7724-2: 1984 Paints and varnishes -- Colorimetry -- Part 2: Colour measurement</w:delText>
              </w:r>
            </w:del>
          </w:p>
          <w:p w14:paraId="5EC55846" w14:textId="77777777" w:rsidR="00C96283" w:rsidRPr="00BC0482" w:rsidRDefault="00C96283" w:rsidP="00BC0482">
            <w:pPr>
              <w:spacing w:after="120"/>
              <w:rPr>
                <w:rFonts w:ascii="Calibri Light" w:hAnsi="Calibri Light"/>
                <w:sz w:val="16"/>
                <w:szCs w:val="16"/>
                <w:lang w:val="en-US"/>
              </w:rPr>
            </w:pPr>
            <w:del w:id="10892" w:author="Ashan Asmone" w:date="2016-03-31T18:14:00Z">
              <w:r w:rsidRPr="00BC0482" w:rsidDel="00F82C3F">
                <w:rPr>
                  <w:rFonts w:ascii="Calibri Light" w:hAnsi="Calibri Light"/>
                  <w:sz w:val="16"/>
                  <w:szCs w:val="16"/>
                  <w:lang w:val="en-US"/>
                </w:rPr>
                <w:delText>ISO 7724-3: 1984 Paints and varnishes -- Colorimetry -- Part 3: Calculation of colour differences</w:delText>
              </w:r>
            </w:del>
          </w:p>
          <w:p w14:paraId="53D864D9" w14:textId="77777777" w:rsidR="00C96283" w:rsidRPr="00BC0482" w:rsidRDefault="00C96283" w:rsidP="00BC0482">
            <w:pPr>
              <w:spacing w:after="120"/>
              <w:rPr>
                <w:rFonts w:ascii="Calibri Light" w:hAnsi="Calibri Light"/>
                <w:sz w:val="16"/>
                <w:szCs w:val="16"/>
                <w:lang w:val="en-US"/>
              </w:rPr>
            </w:pPr>
            <w:del w:id="10893" w:author="Ashan Asmone" w:date="2016-03-31T18:16:00Z">
              <w:r w:rsidRPr="00BC0482" w:rsidDel="00F82C3F">
                <w:rPr>
                  <w:rFonts w:ascii="Calibri Light" w:hAnsi="Calibri Light"/>
                  <w:sz w:val="16"/>
                  <w:szCs w:val="16"/>
                  <w:lang w:val="en-US"/>
                </w:rPr>
                <w:delText>ISO 7783-1: 1996 Paints and varnishes -- Determination of water-vapour transmission rate -- Part 1: Dish method for free films</w:delText>
              </w:r>
            </w:del>
            <w:ins w:id="10894" w:author="Ashan Asmone" w:date="2016-03-31T18:16:00Z">
              <w:r w:rsidR="00F82C3F">
                <w:rPr>
                  <w:rFonts w:ascii="Calibri Light" w:hAnsi="Calibri Light"/>
                  <w:sz w:val="16"/>
                  <w:szCs w:val="16"/>
                  <w:lang w:val="en-US"/>
                </w:rPr>
                <w:t>ISO 7783:2011 Paints and varnishes -- Determination of water-vapour transmission properties -- Cup method</w:t>
              </w:r>
            </w:ins>
          </w:p>
          <w:p w14:paraId="2FA1B67E" w14:textId="77777777" w:rsidR="00C96283" w:rsidRPr="00BC0482" w:rsidRDefault="00C96283" w:rsidP="00BC0482">
            <w:pPr>
              <w:spacing w:after="120"/>
              <w:rPr>
                <w:rFonts w:ascii="Calibri Light" w:hAnsi="Calibri Light"/>
                <w:sz w:val="16"/>
                <w:szCs w:val="16"/>
                <w:lang w:val="en-US"/>
              </w:rPr>
            </w:pPr>
            <w:del w:id="10895" w:author="Ashan Asmone" w:date="2016-03-31T18:18:00Z">
              <w:r w:rsidRPr="00BC0482" w:rsidDel="00F82C3F">
                <w:rPr>
                  <w:rFonts w:ascii="Calibri Light" w:hAnsi="Calibri Light"/>
                  <w:sz w:val="16"/>
                  <w:szCs w:val="16"/>
                  <w:lang w:val="en-US"/>
                </w:rPr>
                <w:delText>ISO 7783-2: 1999 Paints and varnishes -- Coating materials and coating systems for exterior masonry and concrete -- Part 2: Determination and classification of water-vapour transmission rate (permeability)</w:delText>
              </w:r>
            </w:del>
          </w:p>
          <w:p w14:paraId="69E2DB8F" w14:textId="77777777" w:rsidR="00C96283" w:rsidRPr="00BC0482" w:rsidRDefault="00C96283" w:rsidP="00BC0482">
            <w:pPr>
              <w:spacing w:after="120"/>
              <w:rPr>
                <w:rFonts w:ascii="Calibri Light" w:hAnsi="Calibri Light"/>
                <w:sz w:val="16"/>
                <w:szCs w:val="16"/>
                <w:lang w:val="en-US"/>
              </w:rPr>
            </w:pPr>
            <w:del w:id="10896" w:author="Ashan Asmone" w:date="2016-03-31T18:19:00Z">
              <w:r w:rsidRPr="00BC0482" w:rsidDel="00F82C3F">
                <w:rPr>
                  <w:rFonts w:ascii="Calibri Light" w:hAnsi="Calibri Light"/>
                  <w:sz w:val="16"/>
                  <w:szCs w:val="16"/>
                  <w:lang w:val="en-US"/>
                </w:rPr>
                <w:delText>ISO 7784-1: 1997 Paints and varnishes -- Determination of resistance to abrasion -- Part 1: Rotating abrasive-paper-covered wheel method</w:delText>
              </w:r>
            </w:del>
            <w:ins w:id="10897" w:author="Ashan Asmone" w:date="2016-03-31T18:19:00Z">
              <w:r w:rsidR="00F82C3F">
                <w:rPr>
                  <w:rFonts w:ascii="Calibri Light" w:hAnsi="Calibri Light"/>
                  <w:sz w:val="16"/>
                  <w:szCs w:val="16"/>
                  <w:lang w:val="en-US"/>
                </w:rPr>
                <w:t>ISO 7784-1:2016 Paints and varnishes -- Determination of resistance to abrasion -- Part 1: Method with abrasive-paper covered wheels and rotating test specimen</w:t>
              </w:r>
            </w:ins>
          </w:p>
          <w:p w14:paraId="3F0DEA58" w14:textId="77777777" w:rsidR="00C96283" w:rsidRPr="00BC0482" w:rsidRDefault="00C96283" w:rsidP="00BC0482">
            <w:pPr>
              <w:spacing w:after="120"/>
              <w:rPr>
                <w:rFonts w:ascii="Calibri Light" w:hAnsi="Calibri Light"/>
                <w:sz w:val="16"/>
                <w:szCs w:val="16"/>
                <w:lang w:val="en-US"/>
              </w:rPr>
            </w:pPr>
            <w:del w:id="10898" w:author="Ashan Asmone" w:date="2016-03-31T18:20:00Z">
              <w:r w:rsidRPr="00BC0482" w:rsidDel="00F82C3F">
                <w:rPr>
                  <w:rFonts w:ascii="Calibri Light" w:hAnsi="Calibri Light"/>
                  <w:sz w:val="16"/>
                  <w:szCs w:val="16"/>
                  <w:lang w:val="en-US"/>
                </w:rPr>
                <w:delText>ISO 7784-2: 1997 Paints and varnishes -- Determination of resistance to abrasion -- Part 2: Rotating abrasive rubber wheel method</w:delText>
              </w:r>
            </w:del>
            <w:ins w:id="10899" w:author="Ashan Asmone" w:date="2016-03-31T18:20:00Z">
              <w:r w:rsidR="00F82C3F">
                <w:rPr>
                  <w:rFonts w:ascii="Calibri Light" w:hAnsi="Calibri Light"/>
                  <w:sz w:val="16"/>
                  <w:szCs w:val="16"/>
                  <w:lang w:val="en-US"/>
                </w:rPr>
                <w:t>ISO 7784-2:2016 Paints and varnishes -- Determination of resistance to abrasion -- Part 2: Method with abrasive rubber wheels and rotating test specimen</w:t>
              </w:r>
            </w:ins>
          </w:p>
          <w:p w14:paraId="13E4134E" w14:textId="77777777" w:rsidR="00C96283" w:rsidRPr="00BC0482" w:rsidRDefault="00C96283" w:rsidP="00BC0482">
            <w:pPr>
              <w:spacing w:after="120"/>
              <w:rPr>
                <w:rFonts w:ascii="Calibri Light" w:hAnsi="Calibri Light"/>
                <w:sz w:val="16"/>
                <w:szCs w:val="16"/>
                <w:lang w:val="en-US"/>
              </w:rPr>
            </w:pPr>
            <w:del w:id="10900" w:author="Ashan Asmone" w:date="2016-03-31T18:21:00Z">
              <w:r w:rsidRPr="00BC0482" w:rsidDel="00F82C3F">
                <w:rPr>
                  <w:rFonts w:ascii="Calibri Light" w:hAnsi="Calibri Light"/>
                  <w:sz w:val="16"/>
                  <w:szCs w:val="16"/>
                  <w:lang w:val="en-US"/>
                </w:rPr>
                <w:delText>ISO 7784-3: 2000 Paints and varnishes -- Determination of resistance to abrasion -- Part 3: Reciprocating test panel method</w:delText>
              </w:r>
            </w:del>
            <w:ins w:id="10901" w:author="Ashan Asmone" w:date="2016-03-31T18:21:00Z">
              <w:r w:rsidR="00F82C3F">
                <w:rPr>
                  <w:rFonts w:ascii="Calibri Light" w:hAnsi="Calibri Light"/>
                  <w:sz w:val="16"/>
                  <w:szCs w:val="16"/>
                  <w:lang w:val="en-US"/>
                </w:rPr>
                <w:t>ISO 7784-3:2016 Paints and varnishes -- Determination of resistance to abrasion -- Part 3: Method with abrasive-paper covered wheel and linearly reciprocating test specimen</w:t>
              </w:r>
            </w:ins>
          </w:p>
          <w:p w14:paraId="2FC548F1" w14:textId="77777777" w:rsidR="00C96283" w:rsidRPr="00BC0482" w:rsidRDefault="00C96283" w:rsidP="00BC0482">
            <w:pPr>
              <w:spacing w:after="120"/>
              <w:rPr>
                <w:rFonts w:ascii="Calibri Light" w:hAnsi="Calibri Light"/>
                <w:sz w:val="16"/>
                <w:szCs w:val="16"/>
                <w:lang w:val="en-US"/>
              </w:rPr>
            </w:pPr>
            <w:del w:id="10902" w:author="Ashan Asmone" w:date="2016-03-31T18:22:00Z">
              <w:r w:rsidRPr="00BC0482" w:rsidDel="00F82C3F">
                <w:rPr>
                  <w:rFonts w:ascii="Calibri Light" w:hAnsi="Calibri Light"/>
                  <w:sz w:val="16"/>
                  <w:szCs w:val="16"/>
                  <w:lang w:val="en-US"/>
                </w:rPr>
                <w:delText>ISO 8501-1: 1988 Preparation</w:delText>
              </w:r>
            </w:del>
            <w:ins w:id="10903" w:author="Ashan Asmone" w:date="2016-03-31T18:22:00Z">
              <w:r w:rsidR="00F82C3F">
                <w:rPr>
                  <w:rFonts w:ascii="Calibri Light" w:hAnsi="Calibri Light"/>
                  <w:sz w:val="16"/>
                  <w:szCs w:val="16"/>
                  <w:lang w:val="en-US"/>
                </w:rPr>
                <w:t xml:space="preserve">ISO 8501-1:2007 Preparation of steel substrates before application of paints and related products -- Visual assessment of surface cleanliness -- Part 1: Rust grades and preparation grades of uncoated steel substrates and of steel substrates after overall </w:t>
              </w:r>
            </w:ins>
          </w:p>
          <w:p w14:paraId="3E8C0278" w14:textId="77777777" w:rsidR="00C96283" w:rsidRPr="00BC0482" w:rsidRDefault="00C96283" w:rsidP="00BC0482">
            <w:pPr>
              <w:spacing w:after="120"/>
              <w:rPr>
                <w:rFonts w:ascii="Calibri Light" w:hAnsi="Calibri Light"/>
                <w:sz w:val="16"/>
                <w:szCs w:val="16"/>
                <w:lang w:val="en-US"/>
              </w:rPr>
            </w:pPr>
            <w:del w:id="10904" w:author="Ashan Asmone" w:date="2016-03-31T18:23:00Z">
              <w:r w:rsidRPr="00BC0482" w:rsidDel="00F82C3F">
                <w:rPr>
                  <w:rFonts w:ascii="Calibri Light" w:hAnsi="Calibri Light"/>
                  <w:sz w:val="16"/>
                  <w:szCs w:val="16"/>
                  <w:lang w:val="en-US"/>
                </w:rPr>
                <w:delText>ISO 9514: 1992 Paints and varnishes -- Determination of the pot-life of liquid systems -- Preparation and conditioning of samples and guidelines for testing</w:delText>
              </w:r>
            </w:del>
            <w:ins w:id="10905" w:author="Ashan Asmone" w:date="2016-03-31T18:23:00Z">
              <w:r w:rsidR="00F82C3F">
                <w:rPr>
                  <w:rFonts w:ascii="Calibri Light" w:hAnsi="Calibri Light"/>
                  <w:sz w:val="16"/>
                  <w:szCs w:val="16"/>
                  <w:lang w:val="en-US"/>
                </w:rPr>
                <w:t>ISO 9514:2005 Paints and varnishes -- Determination of the pot life of multicomponent coating systems -- Preparation and conditioning of samples and guidelines for testing</w:t>
              </w:r>
            </w:ins>
          </w:p>
          <w:p w14:paraId="1C4782EC" w14:textId="77777777" w:rsidR="00C96283" w:rsidRPr="00BC0482" w:rsidRDefault="00C96283" w:rsidP="00BC0482">
            <w:pPr>
              <w:spacing w:after="120"/>
              <w:rPr>
                <w:rFonts w:ascii="Calibri Light" w:hAnsi="Calibri Light"/>
                <w:sz w:val="16"/>
                <w:szCs w:val="16"/>
                <w:lang w:val="en-US"/>
              </w:rPr>
            </w:pPr>
            <w:del w:id="10906" w:author="Ashan Asmone" w:date="2016-03-31T18:24:00Z">
              <w:r w:rsidRPr="00BC0482" w:rsidDel="00F82C3F">
                <w:rPr>
                  <w:rFonts w:ascii="Calibri Light" w:hAnsi="Calibri Light"/>
                  <w:sz w:val="16"/>
                  <w:szCs w:val="16"/>
                  <w:lang w:val="en-US"/>
                </w:rPr>
                <w:delText>ISO 11503: 1995 Paints and varnishes -- Determination of resistance to humidity (intermittent condensation)</w:delText>
              </w:r>
            </w:del>
            <w:ins w:id="10907" w:author="Ashan Asmone" w:date="2016-03-31T18:24:00Z">
              <w:r w:rsidR="00F82C3F">
                <w:rPr>
                  <w:rFonts w:ascii="Calibri Light" w:hAnsi="Calibri Light"/>
                  <w:sz w:val="16"/>
                  <w:szCs w:val="16"/>
                  <w:lang w:val="en-US"/>
                </w:rPr>
                <w:t>ISO 11503:1995 Paints and varnishes -- Determination of resistance to humidity (intermittent condensation)</w:t>
              </w:r>
            </w:ins>
          </w:p>
          <w:p w14:paraId="7E765C97" w14:textId="77777777" w:rsidR="00C96283" w:rsidRPr="00BC0482" w:rsidRDefault="00C96283" w:rsidP="00BC0482">
            <w:pPr>
              <w:spacing w:after="120"/>
              <w:rPr>
                <w:rFonts w:ascii="Calibri Light" w:hAnsi="Calibri Light"/>
                <w:sz w:val="16"/>
                <w:szCs w:val="16"/>
                <w:lang w:val="en-US"/>
              </w:rPr>
            </w:pPr>
            <w:del w:id="10908" w:author="Ashan Asmone" w:date="2016-03-31T18:25:00Z">
              <w:r w:rsidRPr="00BC0482" w:rsidDel="00F82C3F">
                <w:rPr>
                  <w:rFonts w:ascii="Calibri Light" w:hAnsi="Calibri Light"/>
                  <w:sz w:val="16"/>
                  <w:szCs w:val="16"/>
                  <w:lang w:val="en-US"/>
                </w:rPr>
                <w:delText>ISO 11507: 1997 Paints and varnishes -- Exposure of coatings to artificial weathering -- Exposure to fluorescent UV and water</w:delText>
              </w:r>
            </w:del>
            <w:ins w:id="10909" w:author="Ashan Asmone" w:date="2016-03-31T18:25:00Z">
              <w:r w:rsidR="00F82C3F">
                <w:rPr>
                  <w:rFonts w:ascii="Calibri Light" w:hAnsi="Calibri Light"/>
                  <w:sz w:val="16"/>
                  <w:szCs w:val="16"/>
                  <w:lang w:val="en-US"/>
                </w:rPr>
                <w:t>ISO 16474-1:2013 Paints and varnishes -- Methods of exposure to laboratory light sources -- Part 1: General guidance</w:t>
              </w:r>
            </w:ins>
          </w:p>
          <w:p w14:paraId="1DCB0A4A" w14:textId="77777777" w:rsidR="00C96283" w:rsidRPr="00BC0482" w:rsidRDefault="00C96283" w:rsidP="00BC0482">
            <w:pPr>
              <w:spacing w:after="120"/>
              <w:rPr>
                <w:rFonts w:ascii="Calibri Light" w:hAnsi="Calibri Light"/>
                <w:sz w:val="16"/>
                <w:szCs w:val="16"/>
                <w:lang w:val="en-US"/>
              </w:rPr>
            </w:pPr>
            <w:del w:id="10910" w:author="Ashan Asmone" w:date="2016-03-31T18:25:00Z">
              <w:r w:rsidRPr="00BC0482" w:rsidDel="00F82C3F">
                <w:rPr>
                  <w:rFonts w:ascii="Calibri Light" w:hAnsi="Calibri Light"/>
                  <w:sz w:val="16"/>
                  <w:szCs w:val="16"/>
                  <w:lang w:val="en-US"/>
                </w:rPr>
                <w:delText>ISO 11668: 1997 Binders for paints and varnishes -- Chlorinated polymerization resins -- General methods of test</w:delText>
              </w:r>
            </w:del>
            <w:ins w:id="10911" w:author="Ashan Asmone" w:date="2016-03-31T18:25:00Z">
              <w:r w:rsidR="00F82C3F">
                <w:rPr>
                  <w:rFonts w:ascii="Calibri Light" w:hAnsi="Calibri Light"/>
                  <w:sz w:val="16"/>
                  <w:szCs w:val="16"/>
                  <w:lang w:val="en-US"/>
                </w:rPr>
                <w:t>ISO 11668:1997 Binders for paints and varnishes -- Chlorinated polymerization resins -- General methods of test</w:t>
              </w:r>
            </w:ins>
          </w:p>
          <w:p w14:paraId="11566F0F" w14:textId="77777777" w:rsidR="00C96283" w:rsidRPr="00BC0482" w:rsidRDefault="00C96283" w:rsidP="00BC0482">
            <w:pPr>
              <w:spacing w:after="120"/>
              <w:rPr>
                <w:rFonts w:ascii="Calibri Light" w:hAnsi="Calibri Light"/>
                <w:sz w:val="16"/>
                <w:szCs w:val="16"/>
                <w:lang w:val="en-US"/>
              </w:rPr>
            </w:pPr>
            <w:del w:id="10912" w:author="Ashan Asmone" w:date="2016-03-31T18:26:00Z">
              <w:r w:rsidRPr="00BC0482" w:rsidDel="00F82C3F">
                <w:rPr>
                  <w:rFonts w:ascii="Calibri Light" w:hAnsi="Calibri Light"/>
                  <w:sz w:val="16"/>
                  <w:szCs w:val="16"/>
                  <w:lang w:val="en-US"/>
                </w:rPr>
                <w:delText>ISO 11890-1: 2000 Paints and varnishes -- Determination of volatile organic compound (VOC) content -- Part 1: Difference method</w:delText>
              </w:r>
            </w:del>
            <w:ins w:id="10913" w:author="Ashan Asmone" w:date="2016-03-31T18:26:00Z">
              <w:r w:rsidR="00F82C3F">
                <w:rPr>
                  <w:rFonts w:ascii="Calibri Light" w:hAnsi="Calibri Light"/>
                  <w:sz w:val="16"/>
                  <w:szCs w:val="16"/>
                  <w:lang w:val="en-US"/>
                </w:rPr>
                <w:t>ISO 11890-1:2007 Paints and varnishes -- Determination of volatile organic compound (VOC) content -- Part 1: Difference method</w:t>
              </w:r>
            </w:ins>
          </w:p>
          <w:p w14:paraId="3BEF5270" w14:textId="77777777" w:rsidR="00C96283" w:rsidRPr="00BC0482" w:rsidRDefault="00C96283" w:rsidP="00BC0482">
            <w:pPr>
              <w:spacing w:after="120"/>
              <w:rPr>
                <w:rFonts w:ascii="Calibri Light" w:hAnsi="Calibri Light"/>
                <w:sz w:val="16"/>
                <w:szCs w:val="16"/>
                <w:lang w:val="en-US"/>
              </w:rPr>
            </w:pPr>
            <w:del w:id="10914" w:author="Ashan Asmone" w:date="2016-03-31T18:27:00Z">
              <w:r w:rsidRPr="00BC0482" w:rsidDel="00F82C3F">
                <w:rPr>
                  <w:rFonts w:ascii="Calibri Light" w:hAnsi="Calibri Light"/>
                  <w:sz w:val="16"/>
                  <w:szCs w:val="16"/>
                  <w:lang w:val="en-US"/>
                </w:rPr>
                <w:delText>ISO 11890-2: 2000 Paints and varnishes -- Determination of volatile organic compound (VOC) content -- Part 2: Gas-chromatographic method</w:delText>
              </w:r>
            </w:del>
            <w:ins w:id="10915" w:author="Ashan Asmone" w:date="2016-03-31T18:27:00Z">
              <w:r w:rsidR="00F82C3F">
                <w:rPr>
                  <w:rFonts w:ascii="Calibri Light" w:hAnsi="Calibri Light"/>
                  <w:sz w:val="16"/>
                  <w:szCs w:val="16"/>
                  <w:lang w:val="en-US"/>
                </w:rPr>
                <w:t>ISO 11890-2:2013 Paints and varnishes -- Determination of volatile organic compound (VOC) content -- Part 2: Gas-chromatographic method</w:t>
              </w:r>
            </w:ins>
          </w:p>
          <w:p w14:paraId="673A712C" w14:textId="77777777" w:rsidR="00C96283" w:rsidRPr="00BC0482" w:rsidRDefault="00C96283" w:rsidP="00BC0482">
            <w:pPr>
              <w:spacing w:after="120"/>
              <w:rPr>
                <w:rFonts w:ascii="Calibri Light" w:hAnsi="Calibri Light"/>
                <w:sz w:val="16"/>
                <w:szCs w:val="16"/>
                <w:lang w:val="en-US"/>
              </w:rPr>
            </w:pPr>
            <w:del w:id="10916" w:author="Ashan Asmone" w:date="2016-03-31T18:27:00Z">
              <w:r w:rsidRPr="00BC0482" w:rsidDel="004F0B47">
                <w:rPr>
                  <w:rFonts w:ascii="Calibri Light" w:hAnsi="Calibri Light"/>
                  <w:sz w:val="16"/>
                  <w:szCs w:val="16"/>
                  <w:lang w:val="en-US"/>
                </w:rPr>
                <w:delText>ISO 11908: 1996 Binders for paints and varnishes -- Amino resins -- General methods of test</w:delText>
              </w:r>
            </w:del>
            <w:ins w:id="10917" w:author="Ashan Asmone" w:date="2016-03-31T18:27:00Z">
              <w:r w:rsidR="004F0B47">
                <w:rPr>
                  <w:rFonts w:ascii="Calibri Light" w:hAnsi="Calibri Light"/>
                  <w:sz w:val="16"/>
                  <w:szCs w:val="16"/>
                  <w:lang w:val="en-US"/>
                </w:rPr>
                <w:t>ISO 11908: 1996 Binders for paints and varnishes -- Amino resins -- General methods of test</w:t>
              </w:r>
            </w:ins>
          </w:p>
          <w:p w14:paraId="481480B2" w14:textId="77777777" w:rsidR="00C96283" w:rsidRPr="00BC0482" w:rsidRDefault="00C96283" w:rsidP="00BC0482">
            <w:pPr>
              <w:spacing w:after="120"/>
              <w:rPr>
                <w:rFonts w:ascii="Calibri Light" w:hAnsi="Calibri Light"/>
                <w:sz w:val="16"/>
                <w:szCs w:val="16"/>
                <w:lang w:val="en-US"/>
              </w:rPr>
            </w:pPr>
            <w:del w:id="10918" w:author="Ashan Asmone" w:date="2016-03-31T18:28:00Z">
              <w:r w:rsidRPr="00BC0482" w:rsidDel="004F0B47">
                <w:rPr>
                  <w:rFonts w:ascii="Calibri Light" w:hAnsi="Calibri Light"/>
                  <w:sz w:val="16"/>
                  <w:szCs w:val="16"/>
                  <w:lang w:val="en-US"/>
                </w:rPr>
                <w:delText>ISO 11909: 1996 Binders for paints and varnishes -- Polyisocyanate resins -- General methods of test</w:delText>
              </w:r>
            </w:del>
            <w:ins w:id="10919" w:author="Ashan Asmone" w:date="2016-03-31T18:28:00Z">
              <w:r w:rsidR="004F0B47">
                <w:rPr>
                  <w:rFonts w:ascii="Calibri Light" w:hAnsi="Calibri Light"/>
                  <w:sz w:val="16"/>
                  <w:szCs w:val="16"/>
                  <w:lang w:val="en-US"/>
                </w:rPr>
                <w:t>ISO 11909:2007 Binders for paints and varnishes -- Polyisocyanate resins -- General methods of test</w:t>
              </w:r>
            </w:ins>
          </w:p>
          <w:p w14:paraId="559A1317" w14:textId="77777777" w:rsidR="00C96283" w:rsidRPr="00BC0482" w:rsidRDefault="00C96283" w:rsidP="00BC0482">
            <w:pPr>
              <w:spacing w:after="120"/>
              <w:rPr>
                <w:rFonts w:ascii="Calibri Light" w:hAnsi="Calibri Light"/>
                <w:sz w:val="16"/>
                <w:szCs w:val="16"/>
                <w:lang w:val="en-US"/>
              </w:rPr>
            </w:pPr>
            <w:del w:id="10920" w:author="Ashan Asmone" w:date="2016-03-31T18:30:00Z">
              <w:r w:rsidRPr="00BC0482" w:rsidDel="004F0B47">
                <w:rPr>
                  <w:rFonts w:ascii="Calibri Light" w:hAnsi="Calibri Light"/>
                  <w:sz w:val="16"/>
                  <w:szCs w:val="16"/>
                  <w:lang w:val="en-US"/>
                </w:rPr>
                <w:delText>ISO 11997-1: 1998 Paints and varnishes -- Determination of resistance to cyclic corrosion conditions -- Part 1: Wet (salt fog)/dry/humidity</w:delText>
              </w:r>
            </w:del>
            <w:ins w:id="10921" w:author="Ashan Asmone" w:date="2016-03-31T18:30:00Z">
              <w:r w:rsidR="004F0B47">
                <w:rPr>
                  <w:rFonts w:ascii="Calibri Light" w:hAnsi="Calibri Light"/>
                  <w:sz w:val="16"/>
                  <w:szCs w:val="16"/>
                  <w:lang w:val="en-US"/>
                </w:rPr>
                <w:t>ISO 11997-1:2005 Paints and varnishes -- Determination of resistance to cyclic corrosion conditions -- Part 1: Wet (salt fog)/dry/humidity</w:t>
              </w:r>
            </w:ins>
          </w:p>
          <w:p w14:paraId="12DB3ED0" w14:textId="77777777" w:rsidR="00C96283" w:rsidRPr="00BC0482" w:rsidRDefault="00C96283" w:rsidP="00BC0482">
            <w:pPr>
              <w:spacing w:after="120"/>
              <w:rPr>
                <w:rFonts w:ascii="Calibri Light" w:hAnsi="Calibri Light"/>
                <w:sz w:val="16"/>
                <w:szCs w:val="16"/>
                <w:lang w:val="en-US"/>
              </w:rPr>
            </w:pPr>
            <w:del w:id="10922" w:author="Ashan Asmone" w:date="2016-03-31T18:31:00Z">
              <w:r w:rsidRPr="00BC0482" w:rsidDel="004F0B47">
                <w:rPr>
                  <w:rFonts w:ascii="Calibri Light" w:hAnsi="Calibri Light"/>
                  <w:sz w:val="16"/>
                  <w:szCs w:val="16"/>
                  <w:lang w:val="en-US"/>
                </w:rPr>
                <w:delText>ISO 11997-2: 2000 Paints and varnishes -- Determination of resistance to cyclic corrosion conditions -- Part 2: Wet (salt fog)/dry/humidity/UV light</w:delText>
              </w:r>
            </w:del>
            <w:ins w:id="10923" w:author="Ashan Asmone" w:date="2016-03-31T18:31:00Z">
              <w:r w:rsidR="004F0B47">
                <w:rPr>
                  <w:rFonts w:ascii="Calibri Light" w:hAnsi="Calibri Light"/>
                  <w:sz w:val="16"/>
                  <w:szCs w:val="16"/>
                  <w:lang w:val="en-US"/>
                </w:rPr>
                <w:t>ISO 11997-2:2013 Paints and varnishes -- Determination of resistance to cyclic corrosion conditions -- Part 2: Wet (salt fog)/dry/humidity/UV light</w:t>
              </w:r>
            </w:ins>
          </w:p>
          <w:p w14:paraId="000562CB" w14:textId="77777777" w:rsidR="00C96283" w:rsidRPr="00BC0482" w:rsidRDefault="00C96283" w:rsidP="00BC0482">
            <w:pPr>
              <w:spacing w:after="120"/>
              <w:rPr>
                <w:rFonts w:ascii="Calibri Light" w:hAnsi="Calibri Light"/>
                <w:sz w:val="16"/>
                <w:szCs w:val="16"/>
                <w:lang w:val="en-US"/>
              </w:rPr>
            </w:pPr>
            <w:del w:id="10924" w:author="Ashan Asmone" w:date="2016-03-31T18:32:00Z">
              <w:r w:rsidRPr="00BC0482" w:rsidDel="004F0B47">
                <w:rPr>
                  <w:rFonts w:ascii="Calibri Light" w:hAnsi="Calibri Light"/>
                  <w:sz w:val="16"/>
                  <w:szCs w:val="16"/>
                  <w:lang w:val="en-US"/>
                </w:rPr>
                <w:delText>ISO 11998: 1998 Paints and varnishes -- Determination of wet-scrub resistance and cleanability of coatings</w:delText>
              </w:r>
            </w:del>
            <w:ins w:id="10925" w:author="Ashan Asmone" w:date="2016-03-31T18:32:00Z">
              <w:r w:rsidR="004F0B47">
                <w:rPr>
                  <w:rFonts w:ascii="Calibri Light" w:hAnsi="Calibri Light"/>
                  <w:sz w:val="16"/>
                  <w:szCs w:val="16"/>
                  <w:lang w:val="en-US"/>
                </w:rPr>
                <w:t>ISO 11998:2006 Paints and varnishes -- Determination of wet-scrub resistance and cleanability of coatings</w:t>
              </w:r>
            </w:ins>
          </w:p>
          <w:p w14:paraId="69ABC62F" w14:textId="77777777" w:rsidR="00C96283" w:rsidRPr="00BC0482" w:rsidRDefault="00C96283" w:rsidP="00BC0482">
            <w:pPr>
              <w:spacing w:after="120"/>
              <w:rPr>
                <w:rFonts w:ascii="Calibri Light" w:hAnsi="Calibri Light"/>
                <w:sz w:val="16"/>
                <w:szCs w:val="16"/>
                <w:lang w:val="en-US"/>
              </w:rPr>
            </w:pPr>
            <w:del w:id="10926" w:author="Ashan Asmone" w:date="2016-03-31T18:32:00Z">
              <w:r w:rsidRPr="00BC0482" w:rsidDel="004F0B47">
                <w:rPr>
                  <w:rFonts w:ascii="Calibri Light" w:hAnsi="Calibri Light"/>
                  <w:sz w:val="16"/>
                  <w:szCs w:val="16"/>
                  <w:lang w:val="en-US"/>
                </w:rPr>
                <w:delText>ISO 12137-1: 1997 Paints and varnishes -- Determination of mar resistance -- Part 1: Method using a curved stylus</w:delText>
              </w:r>
            </w:del>
            <w:ins w:id="10927" w:author="Ashan Asmone" w:date="2016-03-31T18:32:00Z">
              <w:r w:rsidR="004F0B47">
                <w:rPr>
                  <w:rFonts w:ascii="Calibri Light" w:hAnsi="Calibri Light"/>
                  <w:sz w:val="16"/>
                  <w:szCs w:val="16"/>
                  <w:lang w:val="en-US"/>
                </w:rPr>
                <w:t>ISO 12137:2011 Paints and varnishes -- Determination of mar resistance</w:t>
              </w:r>
            </w:ins>
          </w:p>
          <w:p w14:paraId="7DDEDB01" w14:textId="77777777" w:rsidR="00C96283" w:rsidRPr="00BC0482" w:rsidRDefault="00C96283" w:rsidP="00BC0482">
            <w:pPr>
              <w:spacing w:after="120"/>
              <w:rPr>
                <w:rFonts w:ascii="Calibri Light" w:hAnsi="Calibri Light"/>
                <w:sz w:val="16"/>
                <w:szCs w:val="16"/>
                <w:lang w:val="en-US"/>
              </w:rPr>
            </w:pPr>
            <w:del w:id="10928" w:author="Ashan Asmone" w:date="2016-03-31T18:33:00Z">
              <w:r w:rsidRPr="00BC0482" w:rsidDel="004F0B47">
                <w:rPr>
                  <w:rFonts w:ascii="Calibri Light" w:hAnsi="Calibri Light"/>
                  <w:sz w:val="16"/>
                  <w:szCs w:val="16"/>
                  <w:lang w:val="en-US"/>
                </w:rPr>
                <w:delText>ISO 12137-2: 1997 Paints and varnishes -- Determination of mar resistance -- Part 2: Method using a pointed stylus</w:delText>
              </w:r>
            </w:del>
            <w:ins w:id="10929" w:author="Ashan Asmone" w:date="2016-03-31T18:33:00Z">
              <w:r w:rsidR="004F0B47">
                <w:rPr>
                  <w:rFonts w:ascii="Calibri Light" w:hAnsi="Calibri Light"/>
                  <w:sz w:val="16"/>
                  <w:szCs w:val="16"/>
                  <w:lang w:val="en-US"/>
                </w:rPr>
                <w:t>ISO 1518-2:2011 Paints and varnishes -- Determination of scratch resistance -- Part 2: Variable-loading method</w:t>
              </w:r>
            </w:ins>
          </w:p>
          <w:p w14:paraId="6984AC92" w14:textId="77777777" w:rsidR="00C96283" w:rsidRPr="00BC0482" w:rsidRDefault="00C96283" w:rsidP="00BC0482">
            <w:pPr>
              <w:spacing w:after="120"/>
              <w:rPr>
                <w:rFonts w:ascii="Calibri Light" w:hAnsi="Calibri Light"/>
                <w:sz w:val="16"/>
                <w:szCs w:val="16"/>
                <w:lang w:val="en-US"/>
              </w:rPr>
            </w:pPr>
            <w:del w:id="10930" w:author="Ashan Asmone" w:date="2016-03-31T18:33:00Z">
              <w:r w:rsidRPr="00BC0482" w:rsidDel="004F0B47">
                <w:rPr>
                  <w:rFonts w:ascii="Calibri Light" w:hAnsi="Calibri Light"/>
                  <w:sz w:val="16"/>
                  <w:szCs w:val="16"/>
                  <w:lang w:val="en-US"/>
                </w:rPr>
                <w:delText>ISO 14680-1: 2000 Paints and varnishes -- Determination of pigment content -- Part 1: Centrifuge method</w:delText>
              </w:r>
            </w:del>
            <w:ins w:id="10931" w:author="Ashan Asmone" w:date="2016-03-31T18:33:00Z">
              <w:r w:rsidR="004F0B47">
                <w:rPr>
                  <w:rFonts w:ascii="Calibri Light" w:hAnsi="Calibri Light"/>
                  <w:sz w:val="16"/>
                  <w:szCs w:val="16"/>
                  <w:lang w:val="en-US"/>
                </w:rPr>
                <w:t>ISO 14680-1:2000 Paints and varnishes -- Determination of pigment content -- Part 1: Centrifuge method</w:t>
              </w:r>
            </w:ins>
          </w:p>
          <w:p w14:paraId="21DD5CF2" w14:textId="77777777" w:rsidR="00C96283" w:rsidRPr="00BC0482" w:rsidRDefault="00C96283" w:rsidP="00BC0482">
            <w:pPr>
              <w:spacing w:after="120"/>
              <w:rPr>
                <w:rFonts w:ascii="Calibri Light" w:hAnsi="Calibri Light"/>
                <w:sz w:val="16"/>
                <w:szCs w:val="16"/>
                <w:lang w:val="en-US"/>
              </w:rPr>
            </w:pPr>
            <w:del w:id="10932" w:author="Ashan Asmone" w:date="2016-03-31T18:34:00Z">
              <w:r w:rsidRPr="00BC0482" w:rsidDel="004F0B47">
                <w:rPr>
                  <w:rFonts w:ascii="Calibri Light" w:hAnsi="Calibri Light"/>
                  <w:sz w:val="16"/>
                  <w:szCs w:val="16"/>
                  <w:lang w:val="en-US"/>
                </w:rPr>
                <w:delText>ISO 14680-2: 2000 Paints and varnishes -- Determination of pigment content -- Part 2: Ashing method</w:delText>
              </w:r>
            </w:del>
            <w:ins w:id="10933" w:author="Ashan Asmone" w:date="2016-03-31T18:34:00Z">
              <w:r w:rsidR="004F0B47">
                <w:rPr>
                  <w:rFonts w:ascii="Calibri Light" w:hAnsi="Calibri Light"/>
                  <w:sz w:val="16"/>
                  <w:szCs w:val="16"/>
                  <w:lang w:val="en-US"/>
                </w:rPr>
                <w:t>ISO 14680-2: 2000 Paints and varnishes -- Determination of pigment content -- Part 2: Ashing method</w:t>
              </w:r>
            </w:ins>
          </w:p>
          <w:p w14:paraId="444365B6" w14:textId="77777777" w:rsidR="00C96283" w:rsidRPr="00BC0482" w:rsidRDefault="00C96283" w:rsidP="00BC0482">
            <w:pPr>
              <w:spacing w:after="120"/>
              <w:rPr>
                <w:rFonts w:ascii="Calibri Light" w:hAnsi="Calibri Light"/>
                <w:sz w:val="16"/>
                <w:szCs w:val="16"/>
                <w:lang w:val="en-US"/>
              </w:rPr>
            </w:pPr>
            <w:del w:id="10934" w:author="Ashan Asmone" w:date="2016-03-31T18:35:00Z">
              <w:r w:rsidRPr="00BC0482" w:rsidDel="004F0B47">
                <w:rPr>
                  <w:rFonts w:ascii="Calibri Light" w:hAnsi="Calibri Light"/>
                  <w:sz w:val="16"/>
                  <w:szCs w:val="16"/>
                  <w:lang w:val="en-US"/>
                </w:rPr>
                <w:delText>ISO 14680-3: 2000 Paints and varnishes -- Determination of pigment content -- Part 3: Filtration method</w:delText>
              </w:r>
            </w:del>
            <w:ins w:id="10935" w:author="Ashan Asmone" w:date="2016-03-31T18:35:00Z">
              <w:r w:rsidR="004F0B47">
                <w:rPr>
                  <w:rFonts w:ascii="Calibri Light" w:hAnsi="Calibri Light"/>
                  <w:sz w:val="16"/>
                  <w:szCs w:val="16"/>
                  <w:lang w:val="en-US"/>
                </w:rPr>
                <w:t>ISO 14680-3: 2000 Paints and varnishes -- Determination of pigment content -- Part 3: Filtration method</w:t>
              </w:r>
            </w:ins>
          </w:p>
          <w:p w14:paraId="68A1E0FD" w14:textId="77777777" w:rsidR="00C96283" w:rsidRPr="00BC0482" w:rsidRDefault="00C96283" w:rsidP="00BC0482">
            <w:pPr>
              <w:spacing w:after="120"/>
              <w:rPr>
                <w:rFonts w:ascii="Calibri Light" w:hAnsi="Calibri Light"/>
                <w:sz w:val="16"/>
                <w:szCs w:val="16"/>
                <w:lang w:val="en-US"/>
              </w:rPr>
            </w:pPr>
            <w:del w:id="10936" w:author="Ashan Asmone" w:date="2016-03-31T18:36:00Z">
              <w:r w:rsidRPr="00BC0482" w:rsidDel="004F0B47">
                <w:rPr>
                  <w:rFonts w:ascii="Calibri Light" w:hAnsi="Calibri Light"/>
                  <w:sz w:val="16"/>
                  <w:szCs w:val="16"/>
                  <w:lang w:val="en-US"/>
                </w:rPr>
                <w:delText>ISO 15184: 1998 Paints and varnishes -- Determination of film hardness by pencil test</w:delText>
              </w:r>
            </w:del>
            <w:ins w:id="10937" w:author="Ashan Asmone" w:date="2016-03-31T18:36:00Z">
              <w:r w:rsidR="004F0B47">
                <w:rPr>
                  <w:rFonts w:ascii="Calibri Light" w:hAnsi="Calibri Light"/>
                  <w:sz w:val="16"/>
                  <w:szCs w:val="16"/>
                  <w:lang w:val="en-US"/>
                </w:rPr>
                <w:t>ISO 15184:2012 Paints and varnishes -- Determination of film hardness by pencil test</w:t>
              </w:r>
            </w:ins>
          </w:p>
          <w:p w14:paraId="25413D01" w14:textId="77777777" w:rsidR="00401C5E" w:rsidRPr="00BC0482" w:rsidRDefault="00401C5E" w:rsidP="00BC0482">
            <w:pPr>
              <w:spacing w:after="120"/>
              <w:rPr>
                <w:rFonts w:ascii="Calibri Light" w:hAnsi="Calibri Light"/>
                <w:sz w:val="16"/>
                <w:szCs w:val="16"/>
                <w:lang w:val="en-US"/>
              </w:rPr>
            </w:pPr>
          </w:p>
        </w:tc>
      </w:tr>
    </w:tbl>
    <w:p w14:paraId="444FC3C7" w14:textId="77777777" w:rsidR="00401C5E" w:rsidRDefault="00401C5E" w:rsidP="00401C5E">
      <w:pPr>
        <w:rPr>
          <w:sz w:val="16"/>
          <w:szCs w:val="16"/>
          <w:lang w:val="en-US"/>
        </w:rPr>
      </w:pPr>
    </w:p>
    <w:p w14:paraId="431682AF" w14:textId="77777777" w:rsidR="00C96283" w:rsidRPr="00C96283" w:rsidRDefault="00C96283" w:rsidP="00C96283">
      <w:pPr>
        <w:rPr>
          <w:sz w:val="16"/>
          <w:szCs w:val="16"/>
          <w:lang w:val="en-US"/>
        </w:rPr>
      </w:pPr>
    </w:p>
    <w:p w14:paraId="51A041CC" w14:textId="77777777" w:rsidR="00401C5E" w:rsidRDefault="00C96283" w:rsidP="00C96283">
      <w:pPr>
        <w:pStyle w:val="Heading2"/>
        <w:rPr>
          <w:lang w:val="en-US"/>
        </w:rPr>
      </w:pPr>
      <w:r w:rsidRPr="00C96283">
        <w:rPr>
          <w:lang w:val="en-US"/>
        </w:rPr>
        <w:t>Water Leakage through Joint</w:t>
      </w:r>
      <w:r w:rsidR="00F84D12">
        <w:rPr>
          <w:lang w:val="en-US"/>
        </w:rPr>
        <w:t xml:space="preserve"> (</w:t>
      </w:r>
      <w:r w:rsidR="00F84D12" w:rsidRPr="00F84D12">
        <w:rPr>
          <w:lang w:val="en-US"/>
        </w:rPr>
        <w:t>Screeding</w:t>
      </w:r>
      <w:r w:rsidR="00F84D12">
        <w:rPr>
          <w:lang w:val="en-US"/>
        </w:rPr>
        <w:t>)</w:t>
      </w:r>
    </w:p>
    <w:tbl>
      <w:tblPr>
        <w:tblStyle w:val="TableGrid"/>
        <w:tblW w:w="0" w:type="auto"/>
        <w:tblInd w:w="108" w:type="dxa"/>
        <w:tblLook w:val="04A0" w:firstRow="1" w:lastRow="0" w:firstColumn="1" w:lastColumn="0" w:noHBand="0" w:noVBand="1"/>
      </w:tblPr>
      <w:tblGrid>
        <w:gridCol w:w="685"/>
        <w:gridCol w:w="8449"/>
      </w:tblGrid>
      <w:tr w:rsidR="00401C5E" w:rsidRPr="004F3C8C" w14:paraId="013E40C2" w14:textId="77777777" w:rsidTr="00401C5E">
        <w:tc>
          <w:tcPr>
            <w:tcW w:w="685" w:type="dxa"/>
          </w:tcPr>
          <w:p w14:paraId="0C09213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554C7A0C"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Screed</w:t>
            </w:r>
          </w:p>
          <w:p w14:paraId="71F2FF3D" w14:textId="77777777" w:rsidR="00F84D12" w:rsidRPr="00BC0482" w:rsidRDefault="00F84D12" w:rsidP="00BC0482">
            <w:pPr>
              <w:spacing w:after="120"/>
              <w:rPr>
                <w:rFonts w:ascii="Calibri Light" w:hAnsi="Calibri Light"/>
                <w:sz w:val="16"/>
                <w:szCs w:val="16"/>
                <w:lang w:val="en-US"/>
              </w:rPr>
            </w:pPr>
            <w:del w:id="10938" w:author="Jing Kai Toh" w:date="2016-05-12T10:58:00Z">
              <w:r w:rsidRPr="00BC0482" w:rsidDel="002030ED">
                <w:rPr>
                  <w:rFonts w:ascii="Calibri Light" w:hAnsi="Calibri Light"/>
                  <w:sz w:val="16"/>
                  <w:szCs w:val="16"/>
                  <w:lang w:val="en-US"/>
                </w:rPr>
                <w:delText>BS 4551:(varies)-Methods of testing mortars, screeds and plasters</w:delText>
              </w:r>
            </w:del>
            <w:ins w:id="10939" w:author="Jing Kai Toh" w:date="2016-05-12T12:19:00Z">
              <w:r w:rsidR="00D51AB8">
                <w:rPr>
                  <w:rFonts w:ascii="Calibri Light" w:hAnsi="Calibri Light"/>
                  <w:sz w:val="16"/>
                  <w:szCs w:val="16"/>
                  <w:lang w:val="en-US"/>
                </w:rPr>
                <w:t>BS EN 1015-7:1999 Methods of test for mortar for masonry. Determination of air content of fresh mortar / BS EN 1015-4:1999 Methods of test for mortar for masonry. Determination of consistence of fres</w:t>
              </w:r>
            </w:ins>
            <w:ins w:id="10940" w:author="Jing Kai Toh" w:date="2016-05-12T12:20:00Z">
              <w:r w:rsidR="00D51AB8">
                <w:rPr>
                  <w:rFonts w:ascii="Calibri Light" w:hAnsi="Calibri Light"/>
                  <w:sz w:val="16"/>
                  <w:szCs w:val="16"/>
                  <w:lang w:val="en-US"/>
                </w:rPr>
                <w:t xml:space="preserve">h mortar (by plunger penetration) / BS EN 1015-19:1999 Methods of test for mortar for masonry. Determination of water vapour permeability of hardened rendering and plastering </w:t>
              </w:r>
            </w:ins>
            <w:ins w:id="10941" w:author="Jing Kai Toh" w:date="2016-05-12T12:24:00Z">
              <w:r w:rsidR="00D51AB8">
                <w:rPr>
                  <w:rFonts w:ascii="Calibri Light" w:hAnsi="Calibri Light"/>
                  <w:sz w:val="16"/>
                  <w:szCs w:val="16"/>
                  <w:lang w:val="en-US"/>
                </w:rPr>
                <w:t xml:space="preserve">mortars / BS EN 1015-1:1999 Methods of test for mortar for masonry. Determination of particle size distribution (by sieve </w:t>
              </w:r>
            </w:ins>
            <w:ins w:id="10942" w:author="Jing Kai Toh" w:date="2016-05-12T12:26:00Z">
              <w:r w:rsidR="00D51AB8">
                <w:rPr>
                  <w:rFonts w:ascii="Calibri Light" w:hAnsi="Calibri Light"/>
                  <w:sz w:val="16"/>
                  <w:szCs w:val="16"/>
                  <w:lang w:val="en-US"/>
                </w:rPr>
                <w:t xml:space="preserve">analysis) / BS EN 1015-2:1999 Methods of test for mortar for masonry. Bulk sampling of mortars and preparation of test </w:t>
              </w:r>
            </w:ins>
            <w:ins w:id="10943" w:author="Jing Kai Toh" w:date="2016-05-12T12:28:00Z">
              <w:r w:rsidR="00D51AB8">
                <w:rPr>
                  <w:rFonts w:ascii="Calibri Light" w:hAnsi="Calibri Light"/>
                  <w:sz w:val="16"/>
                  <w:szCs w:val="16"/>
                  <w:lang w:val="en-US"/>
                </w:rPr>
                <w:t xml:space="preserve">mortars / BS EN 1015-3:1999 Methods of test for mortar for masonry. Determination of consistence of fresh mortar (by flow </w:t>
              </w:r>
            </w:ins>
            <w:ins w:id="10944" w:author="Jing Kai Toh" w:date="2016-05-12T12:30:00Z">
              <w:r w:rsidR="00D51AB8">
                <w:rPr>
                  <w:rFonts w:ascii="Calibri Light" w:hAnsi="Calibri Light"/>
                  <w:sz w:val="16"/>
                  <w:szCs w:val="16"/>
                  <w:lang w:val="en-US"/>
                </w:rPr>
                <w:t xml:space="preserve">table) / BS EN 1015-6:1999 Methods of test for mortar for masonry. Determination of bulk density of fresh mortar / BS EN 1015-9:1999 Methods of test for mortar for masonry. Determination of workable life and correction time of fresh </w:t>
              </w:r>
            </w:ins>
            <w:ins w:id="10945" w:author="Jing Kai Toh" w:date="2016-05-12T12:31:00Z">
              <w:r w:rsidR="00D51AB8">
                <w:rPr>
                  <w:rFonts w:ascii="Calibri Light" w:hAnsi="Calibri Light"/>
                  <w:sz w:val="16"/>
                  <w:szCs w:val="16"/>
                  <w:lang w:val="en-US"/>
                </w:rPr>
                <w:t xml:space="preserve">mortar / BS EN 1015-10:1999 Methods of test for mortar for masonry. Determination of dry bulk density of hardened </w:t>
              </w:r>
            </w:ins>
            <w:ins w:id="10946" w:author="Jing Kai Toh" w:date="2016-05-12T12:32:00Z">
              <w:r w:rsidR="00D51AB8">
                <w:rPr>
                  <w:rFonts w:ascii="Calibri Light" w:hAnsi="Calibri Light"/>
                  <w:sz w:val="16"/>
                  <w:szCs w:val="16"/>
                  <w:lang w:val="en-US"/>
                </w:rPr>
                <w:t>mortar / BS 4551:2005+A2:2013 Mortar. Methods of test for mortar and screed. Chemical analysis and physical testing</w:t>
              </w:r>
            </w:ins>
            <w:ins w:id="10947" w:author="Jing Kai Toh" w:date="2016-05-12T12:24:00Z">
              <w:r w:rsidR="00D51AB8">
                <w:rPr>
                  <w:rFonts w:ascii="Calibri Light" w:hAnsi="Calibri Light"/>
                  <w:sz w:val="16"/>
                  <w:szCs w:val="16"/>
                  <w:lang w:val="en-US"/>
                </w:rPr>
                <w:t xml:space="preserve"> </w:t>
              </w:r>
            </w:ins>
            <w:ins w:id="10948" w:author="Jing Kai Toh" w:date="2016-05-12T10:58:00Z">
              <w:r w:rsidR="002030ED">
                <w:rPr>
                  <w:rFonts w:ascii="Calibri Light" w:hAnsi="Calibri Light"/>
                  <w:sz w:val="16"/>
                  <w:szCs w:val="16"/>
                  <w:lang w:val="en-US"/>
                </w:rPr>
                <w:t>BS 4551:2005+A2:2013 Mortar. Methods of test for mortar and screed. Chemical analysis and physical testing</w:t>
              </w:r>
            </w:ins>
          </w:p>
          <w:p w14:paraId="1236C20C"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BS 8204-3:1993 Screeds, bases and in-situ floorings. Code of practice for polymer modified cementitious wearing surfaces</w:t>
            </w:r>
          </w:p>
          <w:p w14:paraId="59BEF5A3"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BS EN 13318:2000 Screed material and floor screeds. Definitions</w:t>
            </w:r>
          </w:p>
          <w:p w14:paraId="0DE25FA9"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BS EN 13813:2002 Screed material and floor screeds. Screed material. Properties and requirements</w:t>
            </w:r>
          </w:p>
          <w:p w14:paraId="407C8A05"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BS EN 13892-1:2002 Methods of test for screed materials. Sampling, making and curing specimens for test</w:t>
            </w:r>
          </w:p>
          <w:p w14:paraId="04C7C16E"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BS EN 13892-2:2002 Methods of test for screed materials. Determination of flexural and compressive strength</w:t>
            </w:r>
          </w:p>
          <w:p w14:paraId="7E5443BE"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BS EN 13892-4:2002Methods of test for screed materials. Determination of wear resistance-BCA</w:t>
            </w:r>
          </w:p>
          <w:p w14:paraId="01B7C55E"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BS EN 13892-6:2002 Methods of test for screed materials. Determination of surface hardness</w:t>
            </w:r>
          </w:p>
          <w:p w14:paraId="021B45A6"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BS EN 13892-8:2002 Methods of test for screed materials. Determination of bond strength</w:t>
            </w:r>
          </w:p>
          <w:p w14:paraId="6B4BA202"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Ventilation</w:t>
            </w:r>
          </w:p>
          <w:p w14:paraId="4F931A1C"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BS 5250:2002 Code of practice for control of condensation in buildings</w:t>
            </w:r>
          </w:p>
          <w:p w14:paraId="595D9264"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PD CR 1752:1999 Ventilation for buildings. Design criteria for the indoor environment</w:t>
            </w:r>
          </w:p>
          <w:p w14:paraId="75C5E795"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BS 5720:1979 Code of practice for mechanical ventilation and air conditioning in buildings</w:t>
            </w:r>
          </w:p>
          <w:p w14:paraId="4452367D"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BS 5925:1991 Code of practice for ventilation principles and designing for natural ventilation</w:t>
            </w:r>
          </w:p>
          <w:p w14:paraId="210140E3"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PD CR 14378:2002, CR 14378:2002 Ventilation for buildings. Experimental determination of mechanical energy loss coefficients of air handling components</w:t>
            </w:r>
          </w:p>
          <w:p w14:paraId="48231862"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BS EN 1751:1999 Ventilation for buildings. Air terminal devices. Aerodynamic testing of dampers and valves</w:t>
            </w:r>
          </w:p>
          <w:p w14:paraId="056B523A" w14:textId="77777777" w:rsidR="00401C5E" w:rsidRPr="00BC0482" w:rsidRDefault="00401C5E" w:rsidP="00BC0482">
            <w:pPr>
              <w:spacing w:after="120"/>
              <w:rPr>
                <w:rFonts w:ascii="Calibri Light" w:hAnsi="Calibri Light"/>
                <w:sz w:val="16"/>
                <w:szCs w:val="16"/>
                <w:lang w:val="en-US"/>
              </w:rPr>
            </w:pPr>
          </w:p>
        </w:tc>
      </w:tr>
      <w:tr w:rsidR="00401C5E" w:rsidRPr="004F3C8C" w14:paraId="07892570" w14:textId="77777777" w:rsidTr="00401C5E">
        <w:tc>
          <w:tcPr>
            <w:tcW w:w="685" w:type="dxa"/>
          </w:tcPr>
          <w:p w14:paraId="4C47031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5B4EF83A"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Screed</w:t>
            </w:r>
          </w:p>
          <w:p w14:paraId="7F95B111"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C1222-99 Standard Practice for Evaluation of Laboratories Testing Hydraulic cement</w:t>
            </w:r>
          </w:p>
          <w:p w14:paraId="2CB6DDE0"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C1157-02 Standard Performance Specification for Hydraulic cement</w:t>
            </w:r>
          </w:p>
          <w:p w14:paraId="7E6AA839"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C688-00 Standard Specification for Functional Additions for Use in Hydraulic cements</w:t>
            </w:r>
          </w:p>
          <w:p w14:paraId="5CC48858"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C595-02a Standard Specification for Blended Hydraulic cements</w:t>
            </w:r>
          </w:p>
          <w:p w14:paraId="7AAF78B3"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C563-02 Standard Test Method for Optimum SO3 in Hydraulic cement Using 24-h Compressive Strength</w:t>
            </w:r>
          </w:p>
          <w:p w14:paraId="38B657F9"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C1107-02 Standard Specification for Packaged Dry, Hydraulic-Cement GROUT (Nonshrink)</w:t>
            </w:r>
          </w:p>
          <w:p w14:paraId="4659C97E"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C939-97 Standard Test Method for Flow of GROUT for Preplaced-Aggregate Concrete (Flow Cone Method)</w:t>
            </w:r>
          </w:p>
          <w:p w14:paraId="7D93BF09"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C938-97 Standard Practice for Proportioning GROUT Mixtures for Preplaced-Aggregate Concrete</w:t>
            </w:r>
          </w:p>
          <w:p w14:paraId="2814BB6D"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Ventilation</w:t>
            </w:r>
          </w:p>
          <w:p w14:paraId="3E670184"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D6245-98 Standard Guide for Using Indoor Carbon Dioxide Concentrations to Evaluate Indoor Air Quality and ventilation</w:t>
            </w:r>
          </w:p>
          <w:p w14:paraId="10B1F248"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D5952-96(2002) Standard Guide for Inspecting Water Systems for Legionellae and Investigating Possible Outbreaks of Legionellosis (Legionnaires' Disease or Pontiac Fever)</w:t>
            </w:r>
          </w:p>
          <w:p w14:paraId="15A87905"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F1040-87(2001) Standard Specification for Filter Units, Air Conditioning Viscous-Impingement and Dry Types, Replaceable</w:t>
            </w:r>
          </w:p>
          <w:p w14:paraId="7B376584"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E337-84(1996)e1 Standard Test Method for Measuring Humidity with a Psychrometer (the Measurement of Wet- and Dry-Bulb Temperatures)</w:t>
            </w:r>
          </w:p>
          <w:p w14:paraId="173E7BB5"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E741-00 Standard Test Method for Determining Air Change in a Single Zone by Means of a Tracer Gas Dilution</w:t>
            </w:r>
          </w:p>
          <w:p w14:paraId="531C80E1" w14:textId="77777777" w:rsidR="00401C5E" w:rsidRPr="00BC0482" w:rsidRDefault="00401C5E" w:rsidP="00BC0482">
            <w:pPr>
              <w:spacing w:after="120"/>
              <w:rPr>
                <w:rFonts w:ascii="Calibri Light" w:hAnsi="Calibri Light"/>
                <w:sz w:val="16"/>
                <w:szCs w:val="16"/>
                <w:lang w:val="en-US"/>
              </w:rPr>
            </w:pPr>
          </w:p>
        </w:tc>
      </w:tr>
      <w:tr w:rsidR="00401C5E" w:rsidRPr="004F3C8C" w14:paraId="5E3C2796" w14:textId="77777777" w:rsidTr="00401C5E">
        <w:tc>
          <w:tcPr>
            <w:tcW w:w="685" w:type="dxa"/>
          </w:tcPr>
          <w:p w14:paraId="336DEA2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ABD3B1B"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Screed</w:t>
            </w:r>
          </w:p>
          <w:p w14:paraId="68913939"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AS 1141.72-1996 Methods for sampling and testing of aggregates - Cement content of cement stabilized materials</w:t>
            </w:r>
          </w:p>
          <w:p w14:paraId="264D2550"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AS 1141.72-1996/Amdt 1-1999 Methods for sampling and testing aggregates - Cement content of cement stabilized materials</w:t>
            </w:r>
          </w:p>
          <w:p w14:paraId="789D2D39" w14:textId="77777777" w:rsidR="00F84D12" w:rsidRPr="00BC0482" w:rsidRDefault="00F84D12" w:rsidP="00BC0482">
            <w:pPr>
              <w:spacing w:after="120"/>
              <w:rPr>
                <w:rFonts w:ascii="Calibri Light" w:hAnsi="Calibri Light"/>
                <w:sz w:val="16"/>
                <w:szCs w:val="16"/>
                <w:lang w:val="en-US"/>
              </w:rPr>
            </w:pPr>
            <w:del w:id="10949" w:author="Ashan Senel Asmone" w:date="2016-03-21T20:26:00Z">
              <w:r w:rsidRPr="00BC0482" w:rsidDel="00B73746">
                <w:rPr>
                  <w:rFonts w:ascii="Calibri Light" w:hAnsi="Calibri Light"/>
                  <w:sz w:val="16"/>
                  <w:szCs w:val="16"/>
                  <w:lang w:val="en-US"/>
                </w:rPr>
                <w:delText>AS 1316-2003 Masonry cement</w:delText>
              </w:r>
            </w:del>
            <w:ins w:id="10950" w:author="Ashan Senel Asmone" w:date="2016-03-21T20:26:00Z">
              <w:r w:rsidR="00B73746">
                <w:rPr>
                  <w:rFonts w:ascii="Calibri Light" w:hAnsi="Calibri Light"/>
                  <w:sz w:val="16"/>
                  <w:szCs w:val="16"/>
                  <w:lang w:val="en-US"/>
                </w:rPr>
                <w:t>AS 1316-2003 Masonry cement</w:t>
              </w:r>
            </w:ins>
          </w:p>
          <w:p w14:paraId="40DCE8A1"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AS 2349-1991 Method of sampling portland and blended cements</w:t>
            </w:r>
          </w:p>
          <w:p w14:paraId="75D54B51"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AS 2350.0:1999 Methods of testing portland and blended cements - General introduction and list of methods</w:t>
            </w:r>
          </w:p>
          <w:p w14:paraId="12B752AC"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AS 2350.10-1991 Methods of testing portland and blended cements - Calcium oxide content of blended cement</w:t>
            </w:r>
          </w:p>
          <w:p w14:paraId="1DEB47DC"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AS 2350.11:2001 Methods of testing portland, blended and masonry cements - Compressive strength</w:t>
            </w:r>
          </w:p>
          <w:p w14:paraId="66307F50"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AS 2350.11-1997/Amdt 1-1998 Methods of testing portland and blended cements - Compressive strength of portland and blended cements</w:t>
            </w:r>
          </w:p>
          <w:p w14:paraId="6D910956" w14:textId="77777777" w:rsidR="00F84D12" w:rsidRPr="00BC0482" w:rsidRDefault="00F84D12" w:rsidP="00BC0482">
            <w:pPr>
              <w:spacing w:after="120"/>
              <w:rPr>
                <w:rFonts w:ascii="Calibri Light" w:hAnsi="Calibri Light"/>
                <w:sz w:val="16"/>
                <w:szCs w:val="16"/>
                <w:lang w:val="en-US"/>
              </w:rPr>
            </w:pPr>
            <w:del w:id="10951" w:author="Ashan Senel Asmone" w:date="2016-03-21T20:25:00Z">
              <w:r w:rsidRPr="00BC0482" w:rsidDel="00B73746">
                <w:rPr>
                  <w:rFonts w:ascii="Calibri Light" w:hAnsi="Calibri Light"/>
                  <w:sz w:val="16"/>
                  <w:szCs w:val="16"/>
                  <w:lang w:val="en-US"/>
                </w:rPr>
                <w:delText>AS 2350.12-1995 Methods of testing portland and blended cements - Preparation of a standard mortar and moulding of specimens</w:delText>
              </w:r>
            </w:del>
            <w:ins w:id="10952" w:author="Ashan Senel Asmone" w:date="2016-03-21T20:25:00Z">
              <w:r w:rsidR="00B73746">
                <w:rPr>
                  <w:rFonts w:ascii="Calibri Light" w:hAnsi="Calibri Light"/>
                  <w:sz w:val="16"/>
                  <w:szCs w:val="16"/>
                  <w:lang w:val="en-US"/>
                </w:rPr>
                <w:t>AS 2350.12-2006 Methods of testing portland, blended and masonry cements - Preparation of a standard mortar and moulding of specimens</w:t>
              </w:r>
            </w:ins>
            <w:r w:rsidRPr="00BC0482">
              <w:rPr>
                <w:rFonts w:ascii="Calibri Light" w:hAnsi="Calibri Light"/>
                <w:sz w:val="16"/>
                <w:szCs w:val="16"/>
                <w:lang w:val="en-US"/>
              </w:rPr>
              <w:t> </w:t>
            </w:r>
          </w:p>
          <w:p w14:paraId="702009F2"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AS 2350.13-1995 Methods of testing portland and blended cements - Determination of drying shrinkage of portland and blended cement mortars</w:t>
            </w:r>
          </w:p>
          <w:p w14:paraId="182A83B9"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AS 2350.13-1995/Amdt 1-1997 Methods of testing portland and blended cements - Determination of drying shrinkage of portland and blended cement mortars</w:t>
            </w:r>
          </w:p>
          <w:p w14:paraId="320C1EF5"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AS 2350.14-1996 Methods of testing portland and blended cements - Length change of portland and blended cement mortars exposed to a sulfate solution </w:t>
            </w:r>
          </w:p>
          <w:p w14:paraId="160C732D"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 xml:space="preserve">AS 2350.16:2001 </w:t>
            </w:r>
            <w:del w:id="10953" w:author="Ashan Asmone" w:date="2016-03-31T12:17:00Z">
              <w:r w:rsidRPr="00BC0482" w:rsidDel="008A5E08">
                <w:rPr>
                  <w:rFonts w:ascii="Calibri Light" w:hAnsi="Calibri Light"/>
                  <w:sz w:val="16"/>
                  <w:szCs w:val="16"/>
                  <w:lang w:val="en-US"/>
                </w:rPr>
                <w:delText>Methods of testing portland, blended and masonry cements - Determination of air content of masonry cement</w:delText>
              </w:r>
            </w:del>
            <w:ins w:id="10954" w:author="Ashan Asmone" w:date="2016-03-31T12:17:00Z">
              <w:r w:rsidR="008A5E08">
                <w:rPr>
                  <w:rFonts w:ascii="Calibri Light" w:hAnsi="Calibri Light"/>
                  <w:sz w:val="16"/>
                  <w:szCs w:val="16"/>
                  <w:lang w:val="en-US"/>
                </w:rPr>
                <w:t>AS/NZS 2350.16:2006 Methods of testing portland, blended and masonry cements - Determination of air content of masonry cement</w:t>
              </w:r>
            </w:ins>
            <w:r w:rsidRPr="00BC0482">
              <w:rPr>
                <w:rFonts w:ascii="Calibri Light" w:hAnsi="Calibri Light"/>
                <w:sz w:val="16"/>
                <w:szCs w:val="16"/>
                <w:lang w:val="en-US"/>
              </w:rPr>
              <w:t> </w:t>
            </w:r>
          </w:p>
          <w:p w14:paraId="76AB3479"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AS 2350.2-1991 Methods of testing portland and blended cements - Chemical composition of portland cement</w:t>
            </w:r>
          </w:p>
          <w:p w14:paraId="21090FD4"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AS 2350.4:1999 Methods of testing portland and blended cements - Setting time of portland and blended cements</w:t>
            </w:r>
          </w:p>
          <w:p w14:paraId="73B0F3E1"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Ventilation</w:t>
            </w:r>
          </w:p>
          <w:p w14:paraId="668903F5"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AS 1324.1-2001 Air filters for use in general ventilation and airconditioning - Application, performance and construction</w:t>
            </w:r>
          </w:p>
          <w:p w14:paraId="3169CCB5"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AS 1324.2-1996 Air filters for use in general ventilation and airconditioning - Methods of test</w:t>
            </w:r>
          </w:p>
          <w:p w14:paraId="42DF1B83"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DR 01312 CP Air filters for use in general ventilation and airconditioning</w:t>
            </w:r>
          </w:p>
          <w:p w14:paraId="042F4FAE"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HB 40-2001 The Australian Refrigeration and Air-conditioning Code of Good Practice - Reduction of emissions of fluorocarbon refrigerants in commercial and industrial refrigeration and air-conditioning applications</w:t>
            </w:r>
          </w:p>
          <w:p w14:paraId="26106695" w14:textId="77777777" w:rsidR="00401C5E" w:rsidRPr="00BC0482" w:rsidRDefault="00401C5E" w:rsidP="00BC0482">
            <w:pPr>
              <w:spacing w:after="120"/>
              <w:rPr>
                <w:rFonts w:ascii="Calibri Light" w:hAnsi="Calibri Light"/>
                <w:sz w:val="16"/>
                <w:szCs w:val="16"/>
                <w:lang w:val="en-US"/>
              </w:rPr>
            </w:pPr>
          </w:p>
        </w:tc>
      </w:tr>
      <w:tr w:rsidR="00401C5E" w:rsidRPr="004F3C8C" w14:paraId="4CF90E45" w14:textId="77777777" w:rsidTr="00401C5E">
        <w:tc>
          <w:tcPr>
            <w:tcW w:w="685" w:type="dxa"/>
          </w:tcPr>
          <w:p w14:paraId="44C78DF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369D3855"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Waterproofing</w:t>
            </w:r>
          </w:p>
          <w:p w14:paraId="4886F04B" w14:textId="77777777" w:rsidR="00F84D12" w:rsidRPr="00BC0482" w:rsidRDefault="00F84D12" w:rsidP="00BC0482">
            <w:pPr>
              <w:spacing w:after="120"/>
              <w:rPr>
                <w:rFonts w:ascii="Calibri Light" w:hAnsi="Calibri Light"/>
                <w:sz w:val="16"/>
                <w:szCs w:val="16"/>
                <w:lang w:val="en-US"/>
              </w:rPr>
            </w:pPr>
            <w:del w:id="10955" w:author="Ashan Asmone" w:date="2016-03-31T13:37:00Z">
              <w:r w:rsidRPr="00BC0482" w:rsidDel="00E33639">
                <w:rPr>
                  <w:rFonts w:ascii="Calibri Light" w:hAnsi="Calibri Light"/>
                  <w:sz w:val="16"/>
                  <w:szCs w:val="16"/>
                  <w:lang w:val="en-US"/>
                </w:rPr>
                <w:delText>SS CP 82:1999- Code of practice- waterproofing of reinforced concrete buildings</w:delText>
              </w:r>
            </w:del>
            <w:ins w:id="10956" w:author="Ashan Asmone" w:date="2016-03-31T13:37:00Z">
              <w:r w:rsidR="00E33639">
                <w:rPr>
                  <w:rFonts w:ascii="Calibri Light" w:hAnsi="Calibri Light"/>
                  <w:sz w:val="16"/>
                  <w:szCs w:val="16"/>
                  <w:lang w:val="en-US"/>
                </w:rPr>
                <w:t>SS CP 82:1999- Code of practice- waterproofing of reinforced concrete buildings</w:t>
              </w:r>
            </w:ins>
          </w:p>
          <w:p w14:paraId="7BBD37CC"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Masonry</w:t>
            </w:r>
          </w:p>
          <w:p w14:paraId="2512830C"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SS 271 : 1983 Concrete masonry units (for non-loadbearing applications)</w:t>
            </w:r>
          </w:p>
          <w:p w14:paraId="523A399A" w14:textId="77777777" w:rsidR="00F84D12" w:rsidRPr="00BC0482" w:rsidRDefault="00F84D12" w:rsidP="00BC0482">
            <w:pPr>
              <w:spacing w:after="120"/>
              <w:rPr>
                <w:rFonts w:ascii="Calibri Light" w:hAnsi="Calibri Light"/>
                <w:sz w:val="16"/>
                <w:szCs w:val="16"/>
                <w:lang w:val="en-US"/>
              </w:rPr>
            </w:pPr>
            <w:del w:id="10957" w:author="Ashan Senel Asmone" w:date="2016-03-21T20:48:00Z">
              <w:r w:rsidRPr="00BC0482" w:rsidDel="00901293">
                <w:rPr>
                  <w:rFonts w:ascii="Calibri Light" w:hAnsi="Calibri Light"/>
                  <w:sz w:val="16"/>
                  <w:szCs w:val="16"/>
                  <w:lang w:val="en-US"/>
                </w:rPr>
                <w:delText>CP 67 : Part 1 : 1997 Code of practice for cleaning and surface repair of buildings - Natural stone, cast stone and clay brick masonry</w:delText>
              </w:r>
            </w:del>
            <w:ins w:id="10958" w:author="Ashan Senel Asmone" w:date="2016-03-21T20:48:00Z">
              <w:r w:rsidR="00901293">
                <w:rPr>
                  <w:rFonts w:ascii="Calibri Light" w:hAnsi="Calibri Light"/>
                  <w:sz w:val="16"/>
                  <w:szCs w:val="16"/>
                  <w:lang w:val="en-US"/>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1EC0A569"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CP 67 : Part 2 : 1999 Code of practice for cleaning and surface repair of buildings - Natural stone, cast stone and clay brick masonry</w:t>
            </w:r>
          </w:p>
          <w:p w14:paraId="5F96662A"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Plastering</w:t>
            </w:r>
          </w:p>
          <w:p w14:paraId="27DA3BDE" w14:textId="77777777" w:rsidR="00F84D12" w:rsidRPr="00BC0482" w:rsidRDefault="00F84D12" w:rsidP="00BC0482">
            <w:pPr>
              <w:spacing w:after="120"/>
              <w:rPr>
                <w:rFonts w:ascii="Calibri Light" w:hAnsi="Calibri Light"/>
                <w:sz w:val="16"/>
                <w:szCs w:val="16"/>
                <w:lang w:val="en-US"/>
              </w:rPr>
            </w:pPr>
            <w:del w:id="10959" w:author="Ashan Senel Asmone" w:date="2016-03-21T16:22:00Z">
              <w:r w:rsidRPr="00BC0482" w:rsidDel="00A42019">
                <w:rPr>
                  <w:rFonts w:ascii="Calibri Light" w:hAnsi="Calibri Light"/>
                  <w:sz w:val="16"/>
                  <w:szCs w:val="16"/>
                  <w:lang w:val="en-US"/>
                </w:rPr>
                <w:delText>CP 56 : 1991 Code of practice for internal plastering</w:delText>
              </w:r>
            </w:del>
            <w:ins w:id="10960" w:author="Ashan Senel Asmone" w:date="2016-03-21T16:22:00Z">
              <w:r w:rsidR="00A42019">
                <w:rPr>
                  <w:rFonts w:ascii="Calibri Light" w:hAnsi="Calibri Light"/>
                  <w:sz w:val="16"/>
                  <w:szCs w:val="16"/>
                  <w:lang w:val="en-US"/>
                </w:rPr>
                <w:t>CP 56 : 1991 Code of practice for internal plastering</w:t>
              </w:r>
            </w:ins>
          </w:p>
          <w:p w14:paraId="7A37689F"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Screed</w:t>
            </w:r>
          </w:p>
          <w:p w14:paraId="3AB585B6" w14:textId="77777777" w:rsidR="00F84D12" w:rsidRPr="00BC0482" w:rsidRDefault="00F84D12" w:rsidP="00BC0482">
            <w:pPr>
              <w:spacing w:after="120"/>
              <w:rPr>
                <w:rFonts w:ascii="Calibri Light" w:hAnsi="Calibri Light"/>
                <w:sz w:val="16"/>
                <w:szCs w:val="16"/>
                <w:lang w:val="en-US"/>
              </w:rPr>
            </w:pPr>
            <w:del w:id="10961" w:author="Ashan Asmone" w:date="2016-03-31T14:13:00Z">
              <w:r w:rsidRPr="00BC0482" w:rsidDel="00041349">
                <w:rPr>
                  <w:rFonts w:ascii="Calibri Light" w:hAnsi="Calibri Light"/>
                  <w:sz w:val="16"/>
                  <w:szCs w:val="16"/>
                  <w:lang w:val="en-US"/>
                </w:rPr>
                <w:delText>SS 26 : 2000 Ordinary Portland cement</w:delText>
              </w:r>
            </w:del>
            <w:ins w:id="10962" w:author="Ashan Asmone" w:date="2016-03-31T14:13:00Z">
              <w:r w:rsidR="00041349">
                <w:rPr>
                  <w:rFonts w:ascii="Calibri Light" w:hAnsi="Calibri Light"/>
                  <w:sz w:val="16"/>
                  <w:szCs w:val="16"/>
                  <w:lang w:val="en-US"/>
                </w:rPr>
                <w:t>SS EN 197 series - Cement</w:t>
              </w:r>
            </w:ins>
          </w:p>
          <w:p w14:paraId="60D76AF6" w14:textId="77777777" w:rsidR="00F84D12" w:rsidRPr="00BC0482" w:rsidRDefault="00F84D12" w:rsidP="00BC0482">
            <w:pPr>
              <w:spacing w:after="120"/>
              <w:rPr>
                <w:rFonts w:ascii="Calibri Light" w:hAnsi="Calibri Light"/>
                <w:sz w:val="16"/>
                <w:szCs w:val="16"/>
                <w:lang w:val="en-US"/>
              </w:rPr>
            </w:pPr>
            <w:del w:id="10963" w:author="Ashan Asmone" w:date="2016-03-31T14:15:00Z">
              <w:r w:rsidRPr="00BC0482" w:rsidDel="00041349">
                <w:rPr>
                  <w:rFonts w:ascii="Calibri Light" w:hAnsi="Calibri Light"/>
                  <w:sz w:val="16"/>
                  <w:szCs w:val="16"/>
                  <w:lang w:val="en-US"/>
                </w:rPr>
                <w:delText>SS 73 : Part 0 : 1992 Methods of sampling and testing of mineral aggregates, sand and fillers - General requirements for apparatus and calibration</w:delText>
              </w:r>
            </w:del>
            <w:ins w:id="10964" w:author="Ashan Asmone" w:date="2016-03-31T14:15:00Z">
              <w:r w:rsidR="00041349">
                <w:rPr>
                  <w:rFonts w:ascii="Calibri Light" w:hAnsi="Calibri Light"/>
                  <w:sz w:val="16"/>
                  <w:szCs w:val="16"/>
                  <w:lang w:val="en-US"/>
                </w:rPr>
                <w:t>SS EN 12620 : 2008 Specification for aggregates for concrete</w:t>
              </w:r>
            </w:ins>
          </w:p>
          <w:p w14:paraId="432F4306" w14:textId="77777777" w:rsidR="00F84D12" w:rsidRPr="00BC0482" w:rsidRDefault="00F84D12" w:rsidP="00BC0482">
            <w:pPr>
              <w:spacing w:after="120"/>
              <w:rPr>
                <w:rFonts w:ascii="Calibri Light" w:hAnsi="Calibri Light"/>
                <w:sz w:val="16"/>
                <w:szCs w:val="16"/>
                <w:lang w:val="en-US"/>
              </w:rPr>
            </w:pPr>
            <w:del w:id="10965" w:author="Ashan Asmone" w:date="2016-03-31T14:15:00Z">
              <w:r w:rsidRPr="00BC0482" w:rsidDel="00041349">
                <w:rPr>
                  <w:rFonts w:ascii="Calibri Light" w:hAnsi="Calibri Light"/>
                  <w:sz w:val="16"/>
                  <w:szCs w:val="16"/>
                  <w:lang w:val="en-US"/>
                </w:rPr>
                <w:delText>SS 73 : Part 1 : 1992 Methods of sampling and testing of mineral aggregates, sand and fillers - Guide to sampling and testing aggregates</w:delText>
              </w:r>
            </w:del>
          </w:p>
          <w:p w14:paraId="072B06FD" w14:textId="77777777" w:rsidR="00F84D12" w:rsidRPr="00BC0482" w:rsidRDefault="00F84D12" w:rsidP="00BC0482">
            <w:pPr>
              <w:spacing w:after="120"/>
              <w:rPr>
                <w:rFonts w:ascii="Calibri Light" w:hAnsi="Calibri Light"/>
                <w:sz w:val="16"/>
                <w:szCs w:val="16"/>
                <w:lang w:val="en-US"/>
              </w:rPr>
            </w:pPr>
            <w:del w:id="10966" w:author="Ashan Asmone" w:date="2016-03-31T14:16:00Z">
              <w:r w:rsidRPr="00BC0482" w:rsidDel="00041349">
                <w:rPr>
                  <w:rFonts w:ascii="Calibri Light" w:hAnsi="Calibri Light"/>
                  <w:sz w:val="16"/>
                  <w:szCs w:val="16"/>
                  <w:lang w:val="en-US"/>
                </w:rPr>
                <w:delText>SS 31 : 1998 Aggregates from natural sources for concrete</w:delText>
              </w:r>
            </w:del>
          </w:p>
          <w:p w14:paraId="18B7C82B" w14:textId="77777777" w:rsidR="00F84D12" w:rsidRPr="00BC0482" w:rsidRDefault="00F84D12" w:rsidP="00BC0482">
            <w:pPr>
              <w:spacing w:after="120"/>
              <w:rPr>
                <w:rFonts w:ascii="Calibri Light" w:hAnsi="Calibri Light"/>
                <w:sz w:val="16"/>
                <w:szCs w:val="16"/>
                <w:lang w:val="en-US"/>
              </w:rPr>
            </w:pPr>
            <w:del w:id="10967" w:author="Ashan Asmone" w:date="2016-03-31T14:17:00Z">
              <w:r w:rsidRPr="00BC0482" w:rsidDel="00041349">
                <w:rPr>
                  <w:rFonts w:ascii="Calibri Light" w:hAnsi="Calibri Light"/>
                  <w:sz w:val="16"/>
                  <w:szCs w:val="16"/>
                  <w:lang w:val="en-US"/>
                </w:rPr>
                <w:delText>SS 73 : Part 20 : 1992 Methods of sampling and testing of mineral aggregates, sand and fillers - Methods for testing and classifying drying shrinkage of aggregates in concrete</w:delText>
              </w:r>
            </w:del>
          </w:p>
          <w:p w14:paraId="5D86CC32" w14:textId="77777777" w:rsidR="00F84D12" w:rsidRPr="00BC0482" w:rsidRDefault="00F84D12" w:rsidP="00BC0482">
            <w:pPr>
              <w:spacing w:after="120"/>
              <w:rPr>
                <w:rFonts w:ascii="Calibri Light" w:hAnsi="Calibri Light"/>
                <w:sz w:val="16"/>
                <w:szCs w:val="16"/>
                <w:lang w:val="en-US"/>
              </w:rPr>
            </w:pPr>
            <w:del w:id="10968" w:author="Ashan Asmone" w:date="2016-03-31T14:19:00Z">
              <w:r w:rsidRPr="00BC0482" w:rsidDel="00041349">
                <w:rPr>
                  <w:rFonts w:ascii="Calibri Light" w:hAnsi="Calibri Light"/>
                  <w:sz w:val="16"/>
                  <w:szCs w:val="16"/>
                  <w:lang w:val="en-US"/>
                </w:rPr>
                <w:delText>SS 73 : Part 21 : 1992 Methods of sampling and testing of mineral aggregates, sand and fillers - Method for determination of soundness</w:delText>
              </w:r>
            </w:del>
          </w:p>
          <w:p w14:paraId="17548B4F" w14:textId="77777777" w:rsidR="00F84D12" w:rsidRPr="00BC0482" w:rsidRDefault="00F84D12" w:rsidP="00BC0482">
            <w:pPr>
              <w:spacing w:after="120"/>
              <w:rPr>
                <w:rFonts w:ascii="Calibri Light" w:hAnsi="Calibri Light"/>
                <w:sz w:val="16"/>
                <w:szCs w:val="16"/>
                <w:lang w:val="en-US"/>
              </w:rPr>
            </w:pPr>
            <w:del w:id="10969" w:author="Ashan Asmone" w:date="2016-03-31T14:20:00Z">
              <w:r w:rsidRPr="00BC0482" w:rsidDel="00041349">
                <w:rPr>
                  <w:rFonts w:ascii="Calibri Light" w:hAnsi="Calibri Light"/>
                  <w:sz w:val="16"/>
                  <w:szCs w:val="16"/>
                  <w:lang w:val="en-US"/>
                </w:rPr>
                <w:delText>SS 73 : Part 3.2 : 1992 Methods of sampling and testing</w:delText>
              </w:r>
            </w:del>
          </w:p>
          <w:p w14:paraId="217113D1"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br/>
              <w:t>Ventilation</w:t>
            </w:r>
          </w:p>
          <w:p w14:paraId="0A1202A9"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CP 13 : 1999 Code of practice for mechanical ventilation and air-conditioning in buildings</w:t>
            </w:r>
          </w:p>
          <w:p w14:paraId="6FFCB6AD" w14:textId="77777777" w:rsidR="00401C5E" w:rsidRPr="00BC0482" w:rsidRDefault="00401C5E" w:rsidP="00BC0482">
            <w:pPr>
              <w:spacing w:after="120"/>
              <w:rPr>
                <w:rFonts w:ascii="Calibri Light" w:hAnsi="Calibri Light"/>
                <w:sz w:val="16"/>
                <w:szCs w:val="16"/>
                <w:lang w:val="en-US"/>
              </w:rPr>
            </w:pPr>
          </w:p>
        </w:tc>
      </w:tr>
      <w:tr w:rsidR="00401C5E" w:rsidRPr="004F3C8C" w14:paraId="4A21BFF6" w14:textId="77777777" w:rsidTr="00401C5E">
        <w:tc>
          <w:tcPr>
            <w:tcW w:w="685" w:type="dxa"/>
          </w:tcPr>
          <w:p w14:paraId="09A55DF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28135C1F"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Screed</w:t>
            </w:r>
          </w:p>
          <w:p w14:paraId="09C1E75C" w14:textId="77777777" w:rsidR="00F84D12" w:rsidRPr="00BC0482" w:rsidRDefault="00F84D12" w:rsidP="00BC0482">
            <w:pPr>
              <w:spacing w:after="120"/>
              <w:rPr>
                <w:rFonts w:ascii="Calibri Light" w:hAnsi="Calibri Light"/>
                <w:sz w:val="16"/>
                <w:szCs w:val="16"/>
                <w:lang w:val="en-US"/>
              </w:rPr>
            </w:pPr>
            <w:del w:id="10970" w:author="Ashan Asmone" w:date="2016-03-31T14:00:00Z">
              <w:r w:rsidRPr="00BC0482" w:rsidDel="00492805">
                <w:rPr>
                  <w:rFonts w:ascii="Calibri Light" w:hAnsi="Calibri Light"/>
                  <w:sz w:val="16"/>
                  <w:szCs w:val="16"/>
                  <w:lang w:val="en-US"/>
                </w:rPr>
                <w:delText>ISO 6274:1982 Concrete; Sieve analysis of aggregates</w:delText>
              </w:r>
            </w:del>
            <w:ins w:id="10971" w:author="Ashan Asmone" w:date="2016-03-31T14:00:00Z">
              <w:r w:rsidR="00492805">
                <w:rPr>
                  <w:rFonts w:ascii="Calibri Light" w:hAnsi="Calibri Light"/>
                  <w:sz w:val="16"/>
                  <w:szCs w:val="16"/>
                  <w:lang w:val="en-US"/>
                </w:rPr>
                <w:t>ISO 6274:1982 Concrete; Sieve analysis of aggregates</w:t>
              </w:r>
            </w:ins>
          </w:p>
          <w:p w14:paraId="6ED55C95"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Ventilation</w:t>
            </w:r>
          </w:p>
          <w:p w14:paraId="0A4DA7C2"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ISO 4219:1979 Air quality -- Determination of gaseous sulphur compounds in ambient air -- Sampling equipment</w:t>
            </w:r>
          </w:p>
          <w:p w14:paraId="6029790B"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ISO 4221:1980 Air quality -- Determination of mass concentration of sulphur dioxide in ambient air -- Thorin spectrophotometric method</w:t>
            </w:r>
          </w:p>
          <w:p w14:paraId="32158459"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ISO 4225:1994 Air quality -- General aspects -- Vocabulary</w:t>
            </w:r>
          </w:p>
          <w:p w14:paraId="7E830CA4"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ISO 4226:1993 Air quality -- General aspects -- Units of measurement</w:t>
            </w:r>
          </w:p>
          <w:p w14:paraId="0488E645"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ISO 6879:1995 Air quality -- Performance characteristics and related concepts for air quality measuring methods (available in English only)</w:t>
            </w:r>
          </w:p>
          <w:p w14:paraId="12F68DC1"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ISO 7168-1:1999 Air quality -- Exchange of data -- Part 1: General data format</w:t>
            </w:r>
          </w:p>
          <w:p w14:paraId="17A8F0CB"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ISO 7168-2:1999 Air quality -- Exchange of data -- Part 2: Condensed data format</w:t>
            </w:r>
          </w:p>
          <w:p w14:paraId="472A60C1"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ISO 7708:1995 Air quality -- Particle size fraction definitions for health-related sampling</w:t>
            </w:r>
          </w:p>
          <w:p w14:paraId="3FCEB11E"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ISO 8672:1993 Air quality -- Determination of the number concentration of airborne inorganic fibres by phase contrast optical microscopy -- Membrane filter method</w:t>
            </w:r>
          </w:p>
          <w:p w14:paraId="776DA00A"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ISO 8756:1994 Air quality -- Handling of temperature, pressure and humidity data</w:t>
            </w:r>
          </w:p>
          <w:p w14:paraId="43A19F29"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ISO 9169:1994 Air quality -- Determination of performance characteristics of measurement methods</w:t>
            </w:r>
          </w:p>
          <w:p w14:paraId="2A63C7BB"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ISO 9359:1989 Air quality -- Stratified sampling method for assessment of ambient air quality</w:t>
            </w:r>
          </w:p>
          <w:p w14:paraId="50F2109F"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ISO 11222:2002 Air quality -- Determination of the uncertainty of the time average of air quality measurements</w:t>
            </w:r>
          </w:p>
          <w:p w14:paraId="71748CBC"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ISO 13752:1998 Air quality -- Assessment of uncertainty of a measurement method under field conditions using a second method as reference</w:t>
            </w:r>
          </w:p>
          <w:p w14:paraId="1F47F47F"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ISO 13964:1998 Air quality -- Determination of ozone in ambient air -- Ultraviolet photometric method</w:t>
            </w:r>
          </w:p>
          <w:p w14:paraId="267B6AB4" w14:textId="77777777" w:rsidR="00F84D12" w:rsidRPr="00BC0482" w:rsidRDefault="00F84D12" w:rsidP="00BC0482">
            <w:pPr>
              <w:spacing w:after="120"/>
              <w:rPr>
                <w:rFonts w:ascii="Calibri Light" w:hAnsi="Calibri Light"/>
                <w:sz w:val="16"/>
                <w:szCs w:val="16"/>
                <w:lang w:val="en-US"/>
              </w:rPr>
            </w:pPr>
            <w:r w:rsidRPr="00BC0482">
              <w:rPr>
                <w:rFonts w:ascii="Calibri Light" w:hAnsi="Calibri Light"/>
                <w:sz w:val="16"/>
                <w:szCs w:val="16"/>
                <w:lang w:val="en-US"/>
              </w:rPr>
              <w:t>ISO 14956:2002 Air quality -- Evaluation of the suitability of a measurement procedure by comparison with a required measurement uncertainty</w:t>
            </w:r>
          </w:p>
          <w:p w14:paraId="67B94891" w14:textId="77777777" w:rsidR="00401C5E" w:rsidRPr="00BC0482" w:rsidRDefault="00401C5E" w:rsidP="00BC0482">
            <w:pPr>
              <w:spacing w:after="120"/>
              <w:rPr>
                <w:rFonts w:ascii="Calibri Light" w:hAnsi="Calibri Light"/>
                <w:sz w:val="16"/>
                <w:szCs w:val="16"/>
                <w:lang w:val="en-US"/>
              </w:rPr>
            </w:pPr>
          </w:p>
        </w:tc>
      </w:tr>
    </w:tbl>
    <w:p w14:paraId="0BCE1FAE" w14:textId="77777777" w:rsidR="00401C5E" w:rsidRDefault="00401C5E" w:rsidP="00401C5E">
      <w:pPr>
        <w:rPr>
          <w:sz w:val="16"/>
          <w:szCs w:val="16"/>
          <w:lang w:val="en-US"/>
        </w:rPr>
      </w:pPr>
    </w:p>
    <w:p w14:paraId="7DA20B7B" w14:textId="77777777" w:rsidR="00F84D12" w:rsidRPr="00F84D12" w:rsidRDefault="00F84D12" w:rsidP="00F84D12">
      <w:pPr>
        <w:rPr>
          <w:sz w:val="16"/>
          <w:szCs w:val="16"/>
          <w:lang w:val="en-US"/>
        </w:rPr>
      </w:pPr>
    </w:p>
    <w:p w14:paraId="4C9F7381" w14:textId="77777777" w:rsidR="00401C5E" w:rsidRDefault="00F84D12" w:rsidP="00F84D12">
      <w:pPr>
        <w:pStyle w:val="Heading2"/>
        <w:rPr>
          <w:lang w:val="en-US"/>
        </w:rPr>
      </w:pPr>
      <w:r w:rsidRPr="00F84D12">
        <w:rPr>
          <w:lang w:val="en-US"/>
        </w:rPr>
        <w:t>Water Leakage- through external wall and joint</w:t>
      </w:r>
    </w:p>
    <w:tbl>
      <w:tblPr>
        <w:tblStyle w:val="TableGrid"/>
        <w:tblW w:w="0" w:type="auto"/>
        <w:tblInd w:w="108" w:type="dxa"/>
        <w:tblLook w:val="04A0" w:firstRow="1" w:lastRow="0" w:firstColumn="1" w:lastColumn="0" w:noHBand="0" w:noVBand="1"/>
      </w:tblPr>
      <w:tblGrid>
        <w:gridCol w:w="685"/>
        <w:gridCol w:w="8449"/>
      </w:tblGrid>
      <w:tr w:rsidR="00401C5E" w:rsidRPr="004F3C8C" w14:paraId="1B5C03B2" w14:textId="77777777" w:rsidTr="00401C5E">
        <w:tc>
          <w:tcPr>
            <w:tcW w:w="685" w:type="dxa"/>
          </w:tcPr>
          <w:p w14:paraId="1C1F059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D2630A5"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Ventilation</w:t>
            </w:r>
          </w:p>
          <w:p w14:paraId="6D250C05"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BS 5720 : Code of practice for mechanical ventilation and air conditioning in buildings, British Standards Institution, London</w:t>
            </w:r>
          </w:p>
          <w:p w14:paraId="414B132D"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Masonry</w:t>
            </w:r>
          </w:p>
          <w:p w14:paraId="782B8CD2" w14:textId="77777777" w:rsidR="00F84D12" w:rsidRPr="006423B7" w:rsidRDefault="00F84D12" w:rsidP="006423B7">
            <w:pPr>
              <w:spacing w:after="120"/>
              <w:rPr>
                <w:rFonts w:ascii="Calibri Light" w:hAnsi="Calibri Light"/>
                <w:sz w:val="16"/>
                <w:szCs w:val="16"/>
                <w:lang w:val="en-US"/>
              </w:rPr>
            </w:pPr>
            <w:del w:id="10972" w:author="Ashan Senel Asmone" w:date="2016-03-21T10:52:00Z">
              <w:r w:rsidRPr="006423B7" w:rsidDel="0046108D">
                <w:rPr>
                  <w:rFonts w:ascii="Calibri Light" w:hAnsi="Calibri Light"/>
                  <w:sz w:val="16"/>
                  <w:szCs w:val="16"/>
                  <w:lang w:val="en-US"/>
                </w:rPr>
                <w:delText>BS 8000:1989 Workmanship on building sites</w:delText>
              </w:r>
            </w:del>
            <w:ins w:id="10973" w:author="Ashan Senel Asmone" w:date="2016-03-21T10:52:00Z">
              <w:r w:rsidR="0046108D">
                <w:rPr>
                  <w:rFonts w:ascii="Calibri Light" w:hAnsi="Calibri Light"/>
                  <w:sz w:val="16"/>
                  <w:szCs w:val="16"/>
                  <w:lang w:val="en-US"/>
                </w:rPr>
                <w:t>BS 8000-0:2014 Workmanship on construction sites. Introduction and general principles</w:t>
              </w:r>
            </w:ins>
          </w:p>
          <w:p w14:paraId="39C64E93"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BS 5628-1:1992 - Code of practice for use of masonry. Structural use of unreinforced masonry</w:t>
            </w:r>
          </w:p>
          <w:p w14:paraId="07C121AA"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BS EN 846-5:2000 - Methods of test for ancillary components for masonry. Determination of tensile and compressive load capacity and load displacement characteristics of wall ties (couplet test)</w:t>
            </w:r>
          </w:p>
          <w:p w14:paraId="17353C72" w14:textId="77777777" w:rsidR="00F84D12" w:rsidRPr="006423B7" w:rsidRDefault="00F84D12" w:rsidP="006423B7">
            <w:pPr>
              <w:spacing w:after="120"/>
              <w:rPr>
                <w:rFonts w:ascii="Calibri Light" w:hAnsi="Calibri Light"/>
                <w:sz w:val="16"/>
                <w:szCs w:val="16"/>
                <w:lang w:val="en-US"/>
              </w:rPr>
            </w:pPr>
            <w:del w:id="10974" w:author="Ashan Asmone" w:date="2016-03-31T12:59:00Z">
              <w:r w:rsidRPr="006423B7" w:rsidDel="00381FFD">
                <w:rPr>
                  <w:rFonts w:ascii="Calibri Light" w:hAnsi="Calibri Light"/>
                  <w:sz w:val="16"/>
                  <w:szCs w:val="16"/>
                  <w:lang w:val="en-US"/>
                </w:rPr>
                <w:delText>BS 4551-1:1998 Method of testing mortars, screeds and plasters. Physical testing</w:delText>
              </w:r>
            </w:del>
            <w:ins w:id="10975" w:author="Ashan Asmone" w:date="2016-03-31T13:11:00Z">
              <w:r w:rsidR="00381FFD">
                <w:rPr>
                  <w:rFonts w:ascii="Calibri Light" w:hAnsi="Calibri Light"/>
                  <w:sz w:val="16"/>
                  <w:szCs w:val="16"/>
                  <w:lang w:val="en-US"/>
                </w:rPr>
                <w:t xml:space="preserve">BS EN 1015-10:1999 Methods of test for mortar for masonry. Determination of dry bulk density of hardened mortar/ </w:t>
              </w:r>
            </w:ins>
            <w:ins w:id="10976" w:author="Ashan Asmone" w:date="2016-03-31T13:09:00Z">
              <w:r w:rsidR="00381FFD">
                <w:rPr>
                  <w:rFonts w:ascii="Calibri Light" w:hAnsi="Calibri Light"/>
                  <w:sz w:val="16"/>
                  <w:szCs w:val="16"/>
                  <w:lang w:val="en-US"/>
                </w:rPr>
                <w:t xml:space="preserve">BS EN 1015-9:1999 Methods of test for mortar for masonry. Determination of workable life and correction time of fresh mortar/ </w:t>
              </w:r>
            </w:ins>
            <w:ins w:id="10977" w:author="Ashan Asmone" w:date="2016-03-31T13:06:00Z">
              <w:r w:rsidR="00381FFD">
                <w:rPr>
                  <w:rFonts w:ascii="Calibri Light" w:hAnsi="Calibri Light"/>
                  <w:sz w:val="16"/>
                  <w:szCs w:val="16"/>
                  <w:lang w:val="en-US"/>
                </w:rPr>
                <w:t xml:space="preserve">BS EN 1015-6:1999 Methods of test for mortar for masonry. Determination of bulk density of fresh mortar/ </w:t>
              </w:r>
            </w:ins>
            <w:ins w:id="10978" w:author="Ashan Asmone" w:date="2016-03-31T13:05:00Z">
              <w:r w:rsidR="00381FFD">
                <w:rPr>
                  <w:rFonts w:ascii="Calibri Light" w:hAnsi="Calibri Light"/>
                  <w:sz w:val="16"/>
                  <w:szCs w:val="16"/>
                  <w:lang w:val="en-US"/>
                </w:rPr>
                <w:t xml:space="preserve">BS EN 1015-3:1999 Methods of test for mortar for masonry. Determination of consistence of fresh mortar (by flow table)/ </w:t>
              </w:r>
            </w:ins>
            <w:ins w:id="10979" w:author="Ashan Asmone" w:date="2016-03-31T13:01:00Z">
              <w:r w:rsidR="00381FFD">
                <w:rPr>
                  <w:rFonts w:ascii="Calibri Light" w:hAnsi="Calibri Light"/>
                  <w:sz w:val="16"/>
                  <w:szCs w:val="16"/>
                  <w:lang w:val="en-US"/>
                </w:rPr>
                <w:t xml:space="preserve">BS EN 1015-2:1999 Methods of test for mortar for masonry. Bulk sampling of mortars and preparation of test mortars/ BS EN 1015-1:1999 Methods of test for mortar for masonry. Determination of particle size distribution (by sieve analysis)/ BS EN 1015-19:1999 Methods of test for mortar for masonry. Determination of water vapour permeability of hardened rendering and plastering mortars/ </w:t>
              </w:r>
            </w:ins>
            <w:ins w:id="10980" w:author="Ashan Asmone" w:date="2016-03-31T13:00:00Z">
              <w:r w:rsidR="00381FFD">
                <w:rPr>
                  <w:rFonts w:ascii="Calibri Light" w:hAnsi="Calibri Light"/>
                  <w:sz w:val="16"/>
                  <w:szCs w:val="16"/>
                  <w:lang w:val="en-US"/>
                </w:rPr>
                <w:t xml:space="preserve">BS EN 1015-4:1999 Methods of test for mortar for masonry. Determination of consistence of fresh mortar (by plunger penetration)/ </w:t>
              </w:r>
            </w:ins>
            <w:ins w:id="10981" w:author="Ashan Asmone" w:date="2016-03-31T12:59:00Z">
              <w:r w:rsidR="00381FFD">
                <w:rPr>
                  <w:rFonts w:ascii="Calibri Light" w:hAnsi="Calibri Light"/>
                  <w:sz w:val="16"/>
                  <w:szCs w:val="16"/>
                  <w:lang w:val="en-US"/>
                </w:rPr>
                <w:t>BS EN 1015-7:1999 Methods of test for mortar for masonry. Determination of air content of fresh mortar</w:t>
              </w:r>
            </w:ins>
          </w:p>
          <w:p w14:paraId="705C920A" w14:textId="77777777" w:rsidR="00F84D12" w:rsidRPr="006423B7" w:rsidRDefault="00F84D12" w:rsidP="006423B7">
            <w:pPr>
              <w:spacing w:after="120"/>
              <w:rPr>
                <w:rFonts w:ascii="Calibri Light" w:hAnsi="Calibri Light"/>
                <w:sz w:val="16"/>
                <w:szCs w:val="16"/>
                <w:lang w:val="en-US"/>
              </w:rPr>
            </w:pPr>
            <w:del w:id="10982" w:author="Ashan Asmone" w:date="2016-03-31T13:13:00Z">
              <w:r w:rsidRPr="006423B7" w:rsidDel="00381FFD">
                <w:rPr>
                  <w:rFonts w:ascii="Calibri Light" w:hAnsi="Calibri Light"/>
                  <w:sz w:val="16"/>
                  <w:szCs w:val="16"/>
                  <w:lang w:val="en-US"/>
                </w:rPr>
                <w:delText>BS 4551-2:1998 Method of testing mortars, screeds and plasters. Chemical analysis and aggregate grading</w:delText>
              </w:r>
            </w:del>
            <w:ins w:id="10983" w:author="Ashan Asmone" w:date="2016-03-31T13:13:00Z">
              <w:r w:rsidR="00381FFD">
                <w:rPr>
                  <w:rFonts w:ascii="Calibri Light" w:hAnsi="Calibri Light"/>
                  <w:sz w:val="16"/>
                  <w:szCs w:val="16"/>
                  <w:lang w:val="en-US"/>
                </w:rPr>
                <w:t>BS 4551:2005+A2:2013 Mortar. Methods of test for mortar and screed. Chemical analysis and physical testing</w:t>
              </w:r>
            </w:ins>
          </w:p>
          <w:p w14:paraId="2A5B856A" w14:textId="77777777" w:rsidR="00F84D12" w:rsidRPr="006423B7" w:rsidRDefault="00F84D12" w:rsidP="006423B7">
            <w:pPr>
              <w:spacing w:after="120"/>
              <w:rPr>
                <w:rFonts w:ascii="Calibri Light" w:hAnsi="Calibri Light"/>
                <w:sz w:val="16"/>
                <w:szCs w:val="16"/>
                <w:lang w:val="en-US"/>
              </w:rPr>
            </w:pPr>
            <w:del w:id="10984" w:author="Ashan Asmone" w:date="2016-03-31T13:14:00Z">
              <w:r w:rsidRPr="006423B7" w:rsidDel="00381FFD">
                <w:rPr>
                  <w:rFonts w:ascii="Calibri Light" w:hAnsi="Calibri Light"/>
                  <w:sz w:val="16"/>
                  <w:szCs w:val="16"/>
                  <w:lang w:val="en-US"/>
                </w:rPr>
                <w:delText>BS EN1015-12:2000 Methods of test for mortar masonry. Determination of adhesive strength of hardened rendering and plastering mortars on substrates</w:delText>
              </w:r>
            </w:del>
            <w:ins w:id="10985" w:author="Ashan Asmone" w:date="2016-03-31T13:14:00Z">
              <w:r w:rsidR="00381FFD">
                <w:rPr>
                  <w:rFonts w:ascii="Calibri Light" w:hAnsi="Calibri Light"/>
                  <w:sz w:val="16"/>
                  <w:szCs w:val="16"/>
                  <w:lang w:val="en-US"/>
                </w:rPr>
                <w:t xml:space="preserve">BS EN1015-12:2000 Methods of test for mortar masonry. Determination of adhesive strength of hardened rendering and plastering mortars on substrates </w:t>
              </w:r>
            </w:ins>
          </w:p>
          <w:p w14:paraId="141A100C" w14:textId="77777777" w:rsidR="00F84D12" w:rsidRPr="006423B7" w:rsidRDefault="00F84D12" w:rsidP="006423B7">
            <w:pPr>
              <w:spacing w:after="120"/>
              <w:rPr>
                <w:rFonts w:ascii="Calibri Light" w:hAnsi="Calibri Light"/>
                <w:sz w:val="16"/>
                <w:szCs w:val="16"/>
                <w:lang w:val="en-US"/>
              </w:rPr>
            </w:pPr>
            <w:del w:id="10986" w:author="Ashan Asmone" w:date="2016-03-31T13:15:00Z">
              <w:r w:rsidRPr="006423B7" w:rsidDel="00381FFD">
                <w:rPr>
                  <w:rFonts w:ascii="Calibri Light" w:hAnsi="Calibri Light"/>
                  <w:sz w:val="16"/>
                  <w:szCs w:val="16"/>
                  <w:lang w:val="en-US"/>
                </w:rPr>
                <w:delText>BS EN1015-19:1999 Methods of test for mortar for masonry. Determination of water vapour permeability of hardened rendering and plastering mortars</w:delText>
              </w:r>
            </w:del>
            <w:ins w:id="10987" w:author="Ashan Asmone" w:date="2016-03-31T13:15:00Z">
              <w:r w:rsidR="00381FFD">
                <w:rPr>
                  <w:rFonts w:ascii="Calibri Light" w:hAnsi="Calibri Light"/>
                  <w:sz w:val="16"/>
                  <w:szCs w:val="16"/>
                  <w:lang w:val="en-US"/>
                </w:rPr>
                <w:t>BS EN1015-19:1999 Methods of test for mortar for masonry. Determination of water vapour permeability of hardened rendering and plastering mortars</w:t>
              </w:r>
            </w:ins>
          </w:p>
          <w:p w14:paraId="46E65C59" w14:textId="77777777" w:rsidR="00F84D12" w:rsidRPr="006423B7" w:rsidRDefault="00F84D12" w:rsidP="006423B7">
            <w:pPr>
              <w:spacing w:after="120"/>
              <w:rPr>
                <w:rFonts w:ascii="Calibri Light" w:hAnsi="Calibri Light"/>
                <w:sz w:val="16"/>
                <w:szCs w:val="16"/>
                <w:lang w:val="en-US"/>
              </w:rPr>
            </w:pPr>
            <w:del w:id="10988" w:author="Ashan Asmone" w:date="2016-03-31T13:21:00Z">
              <w:r w:rsidRPr="006423B7" w:rsidDel="00EA3D5D">
                <w:rPr>
                  <w:rFonts w:ascii="Calibri Light" w:hAnsi="Calibri Light"/>
                  <w:sz w:val="16"/>
                  <w:szCs w:val="16"/>
                  <w:lang w:val="en-US"/>
                </w:rPr>
                <w:delText>3/102677 DC prEN 998-1. Specification for mortar for masonry. Part 1. Rendering and plastering mortar with inorganic binding agents</w:delText>
              </w:r>
            </w:del>
            <w:ins w:id="10989" w:author="Ashan Asmone" w:date="2016-03-31T13:21:00Z">
              <w:r w:rsidR="00EA3D5D">
                <w:rPr>
                  <w:rFonts w:ascii="Calibri Light" w:hAnsi="Calibri Light"/>
                  <w:sz w:val="16"/>
                  <w:szCs w:val="16"/>
                  <w:lang w:val="en-US"/>
                </w:rPr>
                <w:t>BS EN 998-1:2010 Specification for mortar for masonry. Rendering and plastering mortar</w:t>
              </w:r>
            </w:ins>
          </w:p>
          <w:p w14:paraId="0E71A0D2" w14:textId="77777777" w:rsidR="00F84D12" w:rsidRPr="006423B7" w:rsidRDefault="00F84D12" w:rsidP="006423B7">
            <w:pPr>
              <w:spacing w:after="120"/>
              <w:rPr>
                <w:rFonts w:ascii="Calibri Light" w:hAnsi="Calibri Light"/>
                <w:sz w:val="16"/>
                <w:szCs w:val="16"/>
                <w:lang w:val="en-US"/>
              </w:rPr>
            </w:pPr>
            <w:del w:id="10990" w:author="Ashan Asmone" w:date="2016-03-31T13:22:00Z">
              <w:r w:rsidRPr="006423B7" w:rsidDel="00EA3D5D">
                <w:rPr>
                  <w:rFonts w:ascii="Calibri Light" w:hAnsi="Calibri Light"/>
                  <w:sz w:val="16"/>
                  <w:szCs w:val="16"/>
                  <w:lang w:val="en-US"/>
                </w:rPr>
                <w:delText>99/104185 DC BS EN 1015-18. Methods of test for mortar for masonry. Part 18. Determination of water absorption coefficient due to capillary action of hardened rendering mortar</w:delText>
              </w:r>
            </w:del>
            <w:ins w:id="10991" w:author="Ashan Asmone" w:date="2016-03-31T13:22:00Z">
              <w:r w:rsidR="00EA3D5D">
                <w:rPr>
                  <w:rFonts w:ascii="Calibri Light" w:hAnsi="Calibri Light"/>
                  <w:sz w:val="16"/>
                  <w:szCs w:val="16"/>
                  <w:lang w:val="en-US"/>
                </w:rPr>
                <w:t>BS EN 1015-18:2002 Methods of test for mortar for masonry. Determination of water absorption coefficient due to capillary action of hardened mortar</w:t>
              </w:r>
            </w:ins>
          </w:p>
          <w:p w14:paraId="38334DA4" w14:textId="77777777" w:rsidR="00F84D12" w:rsidRPr="006423B7" w:rsidRDefault="00F84D12" w:rsidP="006423B7">
            <w:pPr>
              <w:spacing w:after="120"/>
              <w:rPr>
                <w:rFonts w:ascii="Calibri Light" w:hAnsi="Calibri Light"/>
                <w:sz w:val="16"/>
                <w:szCs w:val="16"/>
                <w:lang w:val="en-US"/>
              </w:rPr>
            </w:pPr>
            <w:del w:id="10992" w:author="Ashan Asmone" w:date="2016-03-31T13:23:00Z">
              <w:r w:rsidRPr="006423B7" w:rsidDel="00EA3D5D">
                <w:rPr>
                  <w:rFonts w:ascii="Calibri Light" w:hAnsi="Calibri Light"/>
                  <w:sz w:val="16"/>
                  <w:szCs w:val="16"/>
                  <w:lang w:val="en-US"/>
                </w:rPr>
                <w:delText>99/104186 DC EN 1015-21. Methods of test for mortar for masonry. Part 21. Determination of the compatibility of one-coat rendering mortars with backgrounds through the assessment of adhesive strength and water permeability after conditioning</w:delText>
              </w:r>
            </w:del>
            <w:ins w:id="10993" w:author="Ashan Asmone" w:date="2016-03-31T13:23:00Z">
              <w:r w:rsidR="00EA3D5D">
                <w:rPr>
                  <w:rFonts w:ascii="Calibri Light" w:hAnsi="Calibri Light"/>
                  <w:sz w:val="16"/>
                  <w:szCs w:val="16"/>
                  <w:lang w:val="en-US"/>
                </w:rPr>
                <w:t>BS EN 1015-21:2002 Methods of test for mortar for masonry. Determination of the compatibility of one-coat rendering mortars with substrates</w:t>
              </w:r>
            </w:ins>
          </w:p>
          <w:p w14:paraId="23364CA5"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Coatings</w:t>
            </w:r>
          </w:p>
          <w:p w14:paraId="75271507" w14:textId="77777777" w:rsidR="00F84D12" w:rsidRPr="006423B7" w:rsidRDefault="00F84D12" w:rsidP="006423B7">
            <w:pPr>
              <w:spacing w:after="120"/>
              <w:rPr>
                <w:rFonts w:ascii="Calibri Light" w:hAnsi="Calibri Light"/>
                <w:sz w:val="16"/>
                <w:szCs w:val="16"/>
                <w:lang w:val="en-US"/>
              </w:rPr>
            </w:pPr>
            <w:del w:id="10994" w:author="Ashan Asmone" w:date="2016-03-31T14:41:00Z">
              <w:r w:rsidRPr="006423B7" w:rsidDel="00A93E31">
                <w:rPr>
                  <w:rFonts w:ascii="Calibri Light" w:hAnsi="Calibri Light"/>
                  <w:sz w:val="16"/>
                  <w:szCs w:val="16"/>
                  <w:lang w:val="en-US"/>
                </w:rPr>
                <w:delText>BS 6949:1991-Specification for bitumen-based coatings for cold application excluding use in contact with potable water</w:delText>
              </w:r>
            </w:del>
            <w:ins w:id="10995"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775EAB7F"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BS 7664:2000Specification for undercoat and finishing paints</w:t>
            </w:r>
          </w:p>
          <w:p w14:paraId="05E60E04"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Plastering</w:t>
            </w:r>
          </w:p>
          <w:p w14:paraId="65B47210"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BS 8000-10:1995 Workmanship on building sites. Code of practice for plastering and rendering</w:t>
            </w:r>
          </w:p>
          <w:p w14:paraId="5688BC02" w14:textId="77777777" w:rsidR="00F84D12" w:rsidRPr="006423B7" w:rsidRDefault="00F84D12" w:rsidP="006423B7">
            <w:pPr>
              <w:spacing w:after="120"/>
              <w:rPr>
                <w:rFonts w:ascii="Calibri Light" w:hAnsi="Calibri Light"/>
                <w:sz w:val="16"/>
                <w:szCs w:val="16"/>
                <w:lang w:val="en-US"/>
              </w:rPr>
            </w:pPr>
            <w:del w:id="10996" w:author="Ashan Asmone" w:date="2016-03-31T12:20:00Z">
              <w:r w:rsidRPr="006423B7" w:rsidDel="00273739">
                <w:rPr>
                  <w:rFonts w:ascii="Calibri Light" w:hAnsi="Calibri Light"/>
                  <w:sz w:val="16"/>
                  <w:szCs w:val="16"/>
                  <w:lang w:val="en-US"/>
                </w:rPr>
                <w:delText>BS 12:1996 Specification for Portland Cement</w:delText>
              </w:r>
            </w:del>
            <w:ins w:id="10997" w:author="Ashan Asmone" w:date="2016-03-31T12:20:00Z">
              <w:r w:rsidR="00273739">
                <w:rPr>
                  <w:rFonts w:ascii="Calibri Light" w:hAnsi="Calibri Light"/>
                  <w:sz w:val="16"/>
                  <w:szCs w:val="16"/>
                  <w:lang w:val="en-US"/>
                </w:rPr>
                <w:t>BS EN 197-1:2011 Cement. Composition, specifications and conformity criteria for common cements</w:t>
              </w:r>
            </w:ins>
          </w:p>
          <w:p w14:paraId="56A17DA7" w14:textId="77777777" w:rsidR="00F84D12" w:rsidRPr="006423B7" w:rsidRDefault="00F84D12" w:rsidP="006423B7">
            <w:pPr>
              <w:spacing w:after="120"/>
              <w:rPr>
                <w:rFonts w:ascii="Calibri Light" w:hAnsi="Calibri Light"/>
                <w:sz w:val="16"/>
                <w:szCs w:val="16"/>
                <w:lang w:val="en-US"/>
              </w:rPr>
            </w:pPr>
            <w:del w:id="10998" w:author="Ashan Asmone" w:date="2016-03-31T12:21:00Z">
              <w:r w:rsidRPr="006423B7" w:rsidDel="00273739">
                <w:rPr>
                  <w:rFonts w:ascii="Calibri Light" w:hAnsi="Calibri Light"/>
                  <w:sz w:val="16"/>
                  <w:szCs w:val="16"/>
                  <w:lang w:val="en-US"/>
                </w:rPr>
                <w:delText>BS 146:1996 Specification for Portland-blast furnace Cement</w:delText>
              </w:r>
            </w:del>
          </w:p>
          <w:p w14:paraId="0C5E6336" w14:textId="77777777" w:rsidR="00F84D12" w:rsidRPr="006423B7" w:rsidRDefault="00F84D12" w:rsidP="006423B7">
            <w:pPr>
              <w:spacing w:after="120"/>
              <w:rPr>
                <w:rFonts w:ascii="Calibri Light" w:hAnsi="Calibri Light"/>
                <w:sz w:val="16"/>
                <w:szCs w:val="16"/>
                <w:lang w:val="en-US"/>
              </w:rPr>
            </w:pPr>
            <w:del w:id="10999" w:author="Ashan Asmone" w:date="2016-03-31T12:23:00Z">
              <w:r w:rsidRPr="006423B7" w:rsidDel="00273739">
                <w:rPr>
                  <w:rFonts w:ascii="Calibri Light" w:hAnsi="Calibri Light"/>
                  <w:sz w:val="16"/>
                  <w:szCs w:val="16"/>
                  <w:lang w:val="en-US"/>
                </w:rPr>
                <w:delText>BS 890:1995 Specification for building lime</w:delText>
              </w:r>
            </w:del>
            <w:ins w:id="11000" w:author="Ashan Asmone" w:date="2016-03-31T12:23:00Z">
              <w:r w:rsidR="00273739">
                <w:rPr>
                  <w:rFonts w:ascii="Calibri Light" w:hAnsi="Calibri Light"/>
                  <w:sz w:val="16"/>
                  <w:szCs w:val="16"/>
                  <w:lang w:val="en-US"/>
                </w:rPr>
                <w:t>BS EN 459-1:2015 Building lime. Definitions, specifications and conformity criteria</w:t>
              </w:r>
            </w:ins>
          </w:p>
          <w:p w14:paraId="1C10C58B" w14:textId="77777777" w:rsidR="00F84D12" w:rsidRPr="006423B7" w:rsidRDefault="00F84D12" w:rsidP="006423B7">
            <w:pPr>
              <w:spacing w:after="120"/>
              <w:rPr>
                <w:rFonts w:ascii="Calibri Light" w:hAnsi="Calibri Light"/>
                <w:sz w:val="16"/>
                <w:szCs w:val="16"/>
                <w:lang w:val="en-US"/>
              </w:rPr>
            </w:pPr>
            <w:del w:id="11001" w:author="Ashan Senel Asmone" w:date="2016-03-21T15:26:00Z">
              <w:r w:rsidRPr="006423B7" w:rsidDel="00A67BAB">
                <w:rPr>
                  <w:rFonts w:ascii="Calibri Light" w:hAnsi="Calibri Light"/>
                  <w:sz w:val="16"/>
                  <w:szCs w:val="16"/>
                  <w:lang w:val="en-US"/>
                </w:rPr>
                <w:delText>BS 1191-2:1973 Specification for gypsum building plasters, Premix lightweight plasters</w:delText>
              </w:r>
            </w:del>
            <w:ins w:id="11002" w:author="Ashan Senel Asmone" w:date="2016-03-21T15:26:00Z">
              <w:r w:rsidR="00A67BAB">
                <w:rPr>
                  <w:rFonts w:ascii="Calibri Light" w:hAnsi="Calibri Light"/>
                  <w:sz w:val="16"/>
                  <w:szCs w:val="16"/>
                  <w:lang w:val="en-US"/>
                </w:rPr>
                <w:t>BS EN 13279-1:2008 Gypsum binders and gypsum plasters. Definitions and requirements/ BS EN 13279-2:2014 Gypsum binders and gypsum plasters. Test methods</w:t>
              </w:r>
            </w:ins>
          </w:p>
          <w:p w14:paraId="4A771E71" w14:textId="77777777" w:rsidR="00F84D12" w:rsidRPr="006423B7" w:rsidRDefault="00F84D12" w:rsidP="006423B7">
            <w:pPr>
              <w:spacing w:after="120"/>
              <w:rPr>
                <w:rFonts w:ascii="Calibri Light" w:hAnsi="Calibri Light"/>
                <w:sz w:val="16"/>
                <w:szCs w:val="16"/>
                <w:lang w:val="en-US"/>
              </w:rPr>
            </w:pPr>
            <w:del w:id="11003" w:author="Ashan Senel Asmone" w:date="2016-03-21T15:26:00Z">
              <w:r w:rsidRPr="006423B7" w:rsidDel="00A67BAB">
                <w:rPr>
                  <w:rFonts w:ascii="Calibri Light" w:hAnsi="Calibri Light"/>
                  <w:sz w:val="16"/>
                  <w:szCs w:val="16"/>
                  <w:lang w:val="en-US"/>
                </w:rPr>
                <w:delText>BS 1199 and 1200:1976 Specification for building sands from natural sources</w:delText>
              </w:r>
            </w:del>
            <w:ins w:id="11004" w:author="Ashan Senel Asmone" w:date="2016-03-21T17:09:00Z">
              <w:r w:rsidR="00785E22">
                <w:rPr>
                  <w:rFonts w:ascii="Calibri Light" w:hAnsi="Calibri Light"/>
                  <w:sz w:val="16"/>
                  <w:szCs w:val="16"/>
                  <w:lang w:val="en-US"/>
                </w:rPr>
                <w:t>BS EN 13139:2002 Aggregates for mortar</w:t>
              </w:r>
            </w:ins>
          </w:p>
          <w:p w14:paraId="56D7B0B0" w14:textId="77777777" w:rsidR="00F84D12" w:rsidRPr="006423B7" w:rsidRDefault="00F84D12" w:rsidP="006423B7">
            <w:pPr>
              <w:spacing w:after="120"/>
              <w:rPr>
                <w:rFonts w:ascii="Calibri Light" w:hAnsi="Calibri Light"/>
                <w:sz w:val="16"/>
                <w:szCs w:val="16"/>
                <w:lang w:val="en-US"/>
              </w:rPr>
            </w:pPr>
            <w:del w:id="11005" w:author="Ashan Senel Asmone" w:date="2016-03-21T15:29:00Z">
              <w:r w:rsidRPr="006423B7" w:rsidDel="00A67BAB">
                <w:rPr>
                  <w:rFonts w:ascii="Calibri Light" w:hAnsi="Calibri Light"/>
                  <w:sz w:val="16"/>
                  <w:szCs w:val="16"/>
                  <w:lang w:val="en-US"/>
                </w:rPr>
                <w:delText>BS 1369:1987 Steel Lathing for internal plastering and external rendering</w:delText>
              </w:r>
            </w:del>
            <w:ins w:id="11006" w:author="Ashan Senel Asmone" w:date="2016-03-21T15:29:00Z">
              <w:r w:rsidR="00A67BAB">
                <w:rPr>
                  <w:rFonts w:ascii="Calibri Light" w:hAnsi="Calibri Light"/>
                  <w:sz w:val="16"/>
                  <w:szCs w:val="16"/>
                  <w:lang w:val="en-US"/>
                </w:rPr>
                <w:t>BS EN 13658-1:2005 Metal lath and beads. Definitions, requirements and test methods. Internal plastering/ BS EN 13658-2:2005 Metal lath and beads. Definitions, requirements and test methods. External rendering</w:t>
              </w:r>
            </w:ins>
          </w:p>
          <w:p w14:paraId="2BA22F66" w14:textId="77777777" w:rsidR="00F84D12" w:rsidRPr="006423B7" w:rsidRDefault="00F84D12" w:rsidP="006423B7">
            <w:pPr>
              <w:spacing w:after="120"/>
              <w:rPr>
                <w:rFonts w:ascii="Calibri Light" w:hAnsi="Calibri Light"/>
                <w:sz w:val="16"/>
                <w:szCs w:val="16"/>
                <w:lang w:val="en-US"/>
              </w:rPr>
            </w:pPr>
            <w:del w:id="11007" w:author="Ashan Senel Asmone" w:date="2016-03-21T15:30:00Z">
              <w:r w:rsidRPr="006423B7" w:rsidDel="00A67BAB">
                <w:rPr>
                  <w:rFonts w:ascii="Calibri Light" w:hAnsi="Calibri Light"/>
                  <w:sz w:val="16"/>
                  <w:szCs w:val="16"/>
                  <w:lang w:val="en-US"/>
                </w:rPr>
                <w:delText>BS 8000-10:1995 Workmanship on sites. Code of Practice for plastering and rendering</w:delText>
              </w:r>
            </w:del>
            <w:ins w:id="11008" w:author="Ashan Senel Asmone" w:date="2016-03-21T15:30:00Z">
              <w:r w:rsidR="00A67BAB">
                <w:rPr>
                  <w:rFonts w:ascii="Calibri Light" w:hAnsi="Calibri Light"/>
                  <w:sz w:val="16"/>
                  <w:szCs w:val="16"/>
                  <w:lang w:val="en-US"/>
                </w:rPr>
                <w:t>BS 8000-0:2014 Workmanship on construction sites. Introduction and general principles</w:t>
              </w:r>
            </w:ins>
          </w:p>
          <w:p w14:paraId="08011F45" w14:textId="77777777" w:rsidR="00F84D12" w:rsidRPr="006423B7" w:rsidRDefault="00F84D12" w:rsidP="006423B7">
            <w:pPr>
              <w:spacing w:after="120"/>
              <w:rPr>
                <w:rFonts w:ascii="Calibri Light" w:hAnsi="Calibri Light"/>
                <w:sz w:val="16"/>
                <w:szCs w:val="16"/>
                <w:lang w:val="en-US"/>
              </w:rPr>
            </w:pPr>
            <w:del w:id="11009" w:author="Ashan Senel Asmone" w:date="2016-03-21T15:32:00Z">
              <w:r w:rsidRPr="006423B7" w:rsidDel="00A67BAB">
                <w:rPr>
                  <w:rFonts w:ascii="Calibri Light" w:hAnsi="Calibri Light"/>
                  <w:sz w:val="16"/>
                  <w:szCs w:val="16"/>
                  <w:lang w:val="en-US"/>
                </w:rPr>
                <w:delText>00/103730 DC prEN 998-1. Specification for mortar for masonry. Part 1. Rendering and plastering mortar</w:delText>
              </w:r>
            </w:del>
            <w:ins w:id="11010" w:author="Ashan Senel Asmone" w:date="2016-03-21T15:32:00Z">
              <w:r w:rsidR="00A67BAB">
                <w:rPr>
                  <w:rFonts w:ascii="Calibri Light" w:hAnsi="Calibri Light"/>
                  <w:sz w:val="16"/>
                  <w:szCs w:val="16"/>
                  <w:lang w:val="en-US"/>
                </w:rPr>
                <w:t>BS EN 998-1:2010 Specification for mortar for masonry. Rendering and plastering mortar</w:t>
              </w:r>
            </w:ins>
          </w:p>
          <w:p w14:paraId="2E194AEC" w14:textId="77777777" w:rsidR="00401C5E" w:rsidRPr="004F3C8C" w:rsidRDefault="00401C5E" w:rsidP="006423B7">
            <w:pPr>
              <w:spacing w:after="120"/>
              <w:rPr>
                <w:rFonts w:ascii="Calibri Light" w:hAnsi="Calibri Light"/>
                <w:sz w:val="16"/>
                <w:szCs w:val="16"/>
                <w:lang w:val="en-US"/>
              </w:rPr>
            </w:pPr>
          </w:p>
        </w:tc>
      </w:tr>
      <w:tr w:rsidR="00401C5E" w:rsidRPr="004F3C8C" w14:paraId="6398A3CF" w14:textId="77777777" w:rsidTr="00401C5E">
        <w:tc>
          <w:tcPr>
            <w:tcW w:w="685" w:type="dxa"/>
          </w:tcPr>
          <w:p w14:paraId="340693D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7B626037"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Ventilation</w:t>
            </w:r>
          </w:p>
          <w:p w14:paraId="08121844"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D6245-98 Standard Guide for Using Indoor Carbon Dioxide Concentrations to Evaluate Indoor Air Quality and ventilation</w:t>
            </w:r>
          </w:p>
          <w:p w14:paraId="3939ACF7"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D5952-96(2002) Standard Guide for Inspecting Water Systems for Legionellae and Investigating Possible Outbreaks of Legionellosis (Legionnaires' Disease or Pontiac Fever)</w:t>
            </w:r>
          </w:p>
          <w:p w14:paraId="74AD4569"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F1040-87(2001) Standard Specification for Filter Units, Air Conditioning Viscous-Impingement and Dry Types, Replaceable</w:t>
            </w:r>
          </w:p>
          <w:p w14:paraId="364CCA80"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E337-84(1996)e1 Standard Test Method for Measuring Humidity with a Psychrometer (the Measurement of Wet- and Dry-Bulb Temperatures)</w:t>
            </w:r>
          </w:p>
          <w:p w14:paraId="3B0165FE"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E741-00 Standard Test Method for Determining Air Change in a Single Zone by Means of a Tracer Gas Dilution</w:t>
            </w:r>
          </w:p>
          <w:p w14:paraId="3FB2A4C7"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Masonry</w:t>
            </w:r>
          </w:p>
          <w:p w14:paraId="43684886"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C90-02 Standard Specification for Loadbearing Concrete MASONRY Units</w:t>
            </w:r>
          </w:p>
          <w:p w14:paraId="12B31B8B"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C270-02 Standard Specification for Mortar for Unit MASONRY</w:t>
            </w:r>
          </w:p>
          <w:p w14:paraId="7C345552"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C1384-02a Standard Specification for Admixtures for MASONRY Mortars</w:t>
            </w:r>
          </w:p>
          <w:p w14:paraId="7EBA22F8"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C1142-95(2001) Standard Specification for Extended Life Mortar for Unit MASONRY</w:t>
            </w:r>
          </w:p>
          <w:p w14:paraId="45DC91C8"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Paints</w:t>
            </w:r>
          </w:p>
          <w:p w14:paraId="39D19214" w14:textId="77777777" w:rsidR="00F84D12" w:rsidRPr="006423B7" w:rsidRDefault="00F84D12" w:rsidP="006423B7">
            <w:pPr>
              <w:spacing w:after="120"/>
              <w:rPr>
                <w:rFonts w:ascii="Calibri Light" w:hAnsi="Calibri Light"/>
                <w:sz w:val="16"/>
                <w:szCs w:val="16"/>
                <w:lang w:val="en-US"/>
              </w:rPr>
            </w:pPr>
            <w:del w:id="11011" w:author="Ashan Asmone" w:date="2016-03-31T14:45:00Z">
              <w:r w:rsidRPr="006423B7" w:rsidDel="000E40A0">
                <w:rPr>
                  <w:rFonts w:ascii="Calibri Light" w:hAnsi="Calibri Light"/>
                  <w:sz w:val="16"/>
                  <w:szCs w:val="16"/>
                  <w:lang w:val="en-US"/>
                </w:rPr>
                <w:delText>D5098-99-Standard Specification for Artists' Acrylic Emulsion Paints</w:delText>
              </w:r>
            </w:del>
            <w:ins w:id="11012" w:author="Ashan Asmone" w:date="2016-03-31T14:45:00Z">
              <w:r w:rsidR="000E40A0">
                <w:rPr>
                  <w:rFonts w:ascii="Calibri Light" w:hAnsi="Calibri Light"/>
                  <w:sz w:val="16"/>
                  <w:szCs w:val="16"/>
                  <w:lang w:val="en-US"/>
                </w:rPr>
                <w:t>ASTM D5098 - 16 Standard Specification for Artists’ Acrylic Dispersion Paints</w:t>
              </w:r>
            </w:ins>
            <w:r w:rsidRPr="006423B7">
              <w:rPr>
                <w:rFonts w:ascii="Calibri Light" w:hAnsi="Calibri Light"/>
                <w:sz w:val="16"/>
                <w:szCs w:val="16"/>
                <w:lang w:val="en-US"/>
              </w:rPr>
              <w:t> </w:t>
            </w:r>
            <w:r w:rsidRPr="006423B7">
              <w:rPr>
                <w:rFonts w:ascii="Calibri Light" w:hAnsi="Calibri Light"/>
                <w:sz w:val="16"/>
                <w:szCs w:val="16"/>
                <w:lang w:val="en-US"/>
              </w:rPr>
              <w:br/>
            </w:r>
            <w:r w:rsidRPr="006423B7">
              <w:rPr>
                <w:rFonts w:ascii="Calibri Light" w:hAnsi="Calibri Light"/>
                <w:sz w:val="16"/>
                <w:szCs w:val="16"/>
                <w:lang w:val="en-US"/>
              </w:rPr>
              <w:br/>
            </w:r>
            <w:del w:id="11013" w:author="Ashan Asmone" w:date="2016-03-31T14:46:00Z">
              <w:r w:rsidRPr="006423B7" w:rsidDel="000E40A0">
                <w:rPr>
                  <w:rFonts w:ascii="Calibri Light" w:hAnsi="Calibri Light"/>
                  <w:sz w:val="16"/>
                  <w:szCs w:val="16"/>
                  <w:lang w:val="en-US"/>
                </w:rPr>
                <w:delText>D4258-83(1999)-Standard Practice for Surface Cleaning Concrete for Coating</w:delText>
              </w:r>
            </w:del>
            <w:ins w:id="11014" w:author="Ashan Asmone" w:date="2016-03-31T14:46:00Z">
              <w:r w:rsidR="000E40A0">
                <w:rPr>
                  <w:rFonts w:ascii="Calibri Light" w:hAnsi="Calibri Light"/>
                  <w:sz w:val="16"/>
                  <w:szCs w:val="16"/>
                  <w:lang w:val="en-US"/>
                </w:rPr>
                <w:t>ASTM D4258 - 05(2012) Standard Practice for Surface Cleaning Concrete for Coating</w:t>
              </w:r>
            </w:ins>
          </w:p>
          <w:p w14:paraId="37DDDCBD" w14:textId="77777777" w:rsidR="00F84D12" w:rsidRPr="006423B7" w:rsidRDefault="00F84D12" w:rsidP="006423B7">
            <w:pPr>
              <w:spacing w:after="120"/>
              <w:rPr>
                <w:rFonts w:ascii="Calibri Light" w:hAnsi="Calibri Light"/>
                <w:sz w:val="16"/>
                <w:szCs w:val="16"/>
                <w:lang w:val="en-US"/>
              </w:rPr>
            </w:pPr>
            <w:del w:id="11015" w:author="Ashan Asmone" w:date="2016-03-31T14:47:00Z">
              <w:r w:rsidRPr="006423B7" w:rsidDel="000E40A0">
                <w:rPr>
                  <w:rFonts w:ascii="Calibri Light" w:hAnsi="Calibri Light"/>
                  <w:sz w:val="16"/>
                  <w:szCs w:val="16"/>
                  <w:lang w:val="en-US"/>
                </w:rPr>
                <w:delText>D1640-95(1999)-Standard Test Methods for Drying, Curing, or Film Formation of Organic Coatings at Room Temperature</w:delText>
              </w:r>
            </w:del>
            <w:ins w:id="11016" w:author="Ashan Asmone" w:date="2016-03-31T14:47:00Z">
              <w:r w:rsidR="000E40A0">
                <w:rPr>
                  <w:rFonts w:ascii="Calibri Light" w:hAnsi="Calibri Light"/>
                  <w:sz w:val="16"/>
                  <w:szCs w:val="16"/>
                  <w:lang w:val="en-US"/>
                </w:rPr>
                <w:t>ASTM D1640 / D1640M - 14 Standard Test Methods for Drying, Curing, or Film Formation of Organic Coatings</w:t>
              </w:r>
            </w:ins>
          </w:p>
          <w:p w14:paraId="5569FF79" w14:textId="77777777" w:rsidR="00F84D12" w:rsidRPr="006423B7" w:rsidRDefault="00F84D12" w:rsidP="006423B7">
            <w:pPr>
              <w:spacing w:after="120"/>
              <w:rPr>
                <w:rFonts w:ascii="Calibri Light" w:hAnsi="Calibri Light"/>
                <w:sz w:val="16"/>
                <w:szCs w:val="16"/>
                <w:lang w:val="en-US"/>
              </w:rPr>
            </w:pPr>
            <w:del w:id="11017" w:author="Ashan Asmone" w:date="2016-03-31T14:49:00Z">
              <w:r w:rsidRPr="006423B7" w:rsidDel="000E40A0">
                <w:rPr>
                  <w:rFonts w:ascii="Calibri Light" w:hAnsi="Calibri Light"/>
                  <w:sz w:val="16"/>
                  <w:szCs w:val="16"/>
                  <w:lang w:val="en-US"/>
                </w:rPr>
                <w:delText>D279-87(1997)-Standard Test Methods for Bleeding of Pigments</w:delText>
              </w:r>
            </w:del>
            <w:ins w:id="11018" w:author="Ashan Asmone" w:date="2016-03-31T14:49:00Z">
              <w:r w:rsidR="000E40A0">
                <w:rPr>
                  <w:rFonts w:ascii="Calibri Light" w:hAnsi="Calibri Light"/>
                  <w:sz w:val="16"/>
                  <w:szCs w:val="16"/>
                  <w:lang w:val="en-US"/>
                </w:rPr>
                <w:t>ASTM D279 - 02(2012) Standard Test Methods for Bleeding of Pigments</w:t>
              </w:r>
            </w:ins>
          </w:p>
          <w:p w14:paraId="5E7AA35D" w14:textId="77777777" w:rsidR="00F84D12" w:rsidRPr="006423B7" w:rsidRDefault="00F84D12" w:rsidP="006423B7">
            <w:pPr>
              <w:spacing w:after="120"/>
              <w:rPr>
                <w:rFonts w:ascii="Calibri Light" w:hAnsi="Calibri Light"/>
                <w:sz w:val="16"/>
                <w:szCs w:val="16"/>
                <w:lang w:val="en-US"/>
              </w:rPr>
            </w:pPr>
            <w:del w:id="11019" w:author="Ashan Asmone" w:date="2016-03-31T14:50:00Z">
              <w:r w:rsidRPr="006423B7" w:rsidDel="000E40A0">
                <w:rPr>
                  <w:rFonts w:ascii="Calibri Light" w:hAnsi="Calibri Light"/>
                  <w:sz w:val="16"/>
                  <w:szCs w:val="16"/>
                  <w:lang w:val="en-US"/>
                </w:rPr>
                <w:delText>D2574-00-Standard Test Method for Resistance of Emulsion Paints in the Container to Attack by Microorganisms</w:delText>
              </w:r>
            </w:del>
            <w:ins w:id="11020"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21DA21E5" w14:textId="77777777" w:rsidR="00F84D12" w:rsidRPr="006423B7" w:rsidRDefault="00F84D12" w:rsidP="006423B7">
            <w:pPr>
              <w:spacing w:after="120"/>
              <w:rPr>
                <w:rFonts w:ascii="Calibri Light" w:hAnsi="Calibri Light"/>
                <w:sz w:val="16"/>
                <w:szCs w:val="16"/>
                <w:lang w:val="en-US"/>
              </w:rPr>
            </w:pPr>
            <w:del w:id="11021" w:author="Ashan Asmone" w:date="2016-03-31T14:52:00Z">
              <w:r w:rsidRPr="006423B7" w:rsidDel="000E40A0">
                <w:rPr>
                  <w:rFonts w:ascii="Calibri Light" w:hAnsi="Calibri Light"/>
                  <w:sz w:val="16"/>
                  <w:szCs w:val="16"/>
                  <w:lang w:val="en-US"/>
                </w:rPr>
                <w:delText>D5324-98-Standard Guide for Testing Water-Borne Architectural Coatings</w:delText>
              </w:r>
            </w:del>
            <w:ins w:id="11022" w:author="Ashan Asmone" w:date="2016-03-31T14:52:00Z">
              <w:r w:rsidR="000E40A0">
                <w:rPr>
                  <w:rFonts w:ascii="Calibri Light" w:hAnsi="Calibri Light"/>
                  <w:sz w:val="16"/>
                  <w:szCs w:val="16"/>
                  <w:lang w:val="en-US"/>
                </w:rPr>
                <w:t>ASTM D5324 - 10 Standard Guide for Testing Water-Borne Architectural Coatings</w:t>
              </w:r>
            </w:ins>
          </w:p>
          <w:p w14:paraId="48531260" w14:textId="77777777" w:rsidR="00F84D12" w:rsidRPr="006423B7" w:rsidRDefault="00F84D12" w:rsidP="006423B7">
            <w:pPr>
              <w:spacing w:after="120"/>
              <w:rPr>
                <w:rFonts w:ascii="Calibri Light" w:hAnsi="Calibri Light"/>
                <w:sz w:val="16"/>
                <w:szCs w:val="16"/>
                <w:lang w:val="en-US"/>
              </w:rPr>
            </w:pPr>
            <w:del w:id="11023" w:author="Ashan Asmone" w:date="2016-03-31T14:52:00Z">
              <w:r w:rsidRPr="006423B7" w:rsidDel="000E40A0">
                <w:rPr>
                  <w:rFonts w:ascii="Calibri Light" w:hAnsi="Calibri Light"/>
                  <w:sz w:val="16"/>
                  <w:szCs w:val="16"/>
                  <w:lang w:val="en-US"/>
                </w:rPr>
                <w:delText>D5146-98-Standard Guide to Testing Solvent-Borne Architectural Coatings</w:delText>
              </w:r>
            </w:del>
            <w:ins w:id="11024" w:author="Ashan Asmone" w:date="2016-03-31T14:52:00Z">
              <w:r w:rsidR="000E40A0">
                <w:rPr>
                  <w:rFonts w:ascii="Calibri Light" w:hAnsi="Calibri Light"/>
                  <w:sz w:val="16"/>
                  <w:szCs w:val="16"/>
                  <w:lang w:val="en-US"/>
                </w:rPr>
                <w:t>ASTM D5146 - 10 Standard Guide to Testing Solvent-Borne Architectural Coatings</w:t>
              </w:r>
            </w:ins>
          </w:p>
          <w:p w14:paraId="35F4D1F4" w14:textId="77777777" w:rsidR="00F84D12" w:rsidRPr="006423B7" w:rsidRDefault="00F84D12" w:rsidP="006423B7">
            <w:pPr>
              <w:spacing w:after="120"/>
              <w:rPr>
                <w:rFonts w:ascii="Calibri Light" w:hAnsi="Calibri Light"/>
                <w:sz w:val="16"/>
                <w:szCs w:val="16"/>
                <w:lang w:val="en-US"/>
              </w:rPr>
            </w:pPr>
            <w:del w:id="11025" w:author="Ashan Asmone" w:date="2016-03-31T14:53:00Z">
              <w:r w:rsidRPr="006423B7" w:rsidDel="000E40A0">
                <w:rPr>
                  <w:rFonts w:ascii="Calibri Light" w:hAnsi="Calibri Light"/>
                  <w:sz w:val="16"/>
                  <w:szCs w:val="16"/>
                  <w:lang w:val="en-US"/>
                </w:rPr>
                <w:delText>E1907-97-Standard Practices for Determining Moisture-Related Acceptability of Concrete Floors to Receive Moisture-Sensitive Finishes</w:delText>
              </w:r>
            </w:del>
            <w:ins w:id="11026"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0C2758C2" w14:textId="77777777" w:rsidR="00F84D12" w:rsidRPr="006423B7" w:rsidRDefault="00F84D12" w:rsidP="006423B7">
            <w:pPr>
              <w:spacing w:after="120"/>
              <w:rPr>
                <w:rFonts w:ascii="Calibri Light" w:hAnsi="Calibri Light"/>
                <w:sz w:val="16"/>
                <w:szCs w:val="16"/>
                <w:lang w:val="en-US"/>
              </w:rPr>
            </w:pPr>
            <w:del w:id="11027" w:author="Ashan Asmone" w:date="2016-03-31T14:54:00Z">
              <w:r w:rsidRPr="006423B7" w:rsidDel="000E40A0">
                <w:rPr>
                  <w:rFonts w:ascii="Calibri Light" w:hAnsi="Calibri Light"/>
                  <w:sz w:val="16"/>
                  <w:szCs w:val="16"/>
                  <w:lang w:val="en-US"/>
                </w:rPr>
                <w:delText>D6237-98-Standard Guide for Painting Inspectors (Concrete and Masonry Substrates)</w:delText>
              </w:r>
            </w:del>
            <w:ins w:id="11028" w:author="Ashan Asmone" w:date="2016-03-31T14:54:00Z">
              <w:r w:rsidR="000E40A0">
                <w:rPr>
                  <w:rFonts w:ascii="Calibri Light" w:hAnsi="Calibri Light"/>
                  <w:sz w:val="16"/>
                  <w:szCs w:val="16"/>
                  <w:lang w:val="en-US"/>
                </w:rPr>
                <w:t>ASTM D6237 - 09(2015) Standard Guide for Painting Inspectors (Concrete and Masonry Substrates)</w:t>
              </w:r>
            </w:ins>
          </w:p>
          <w:p w14:paraId="5C84B928"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D4541-95e1-Standard Test Method for Pull-Off Strength of Coatings Using Portable Adhesion Testers</w:t>
            </w:r>
          </w:p>
          <w:p w14:paraId="6AC01396"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Plaster</w:t>
            </w:r>
          </w:p>
          <w:p w14:paraId="65BC5C73"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br/>
            </w:r>
            <w:del w:id="11029" w:author="Ashan Senel Asmone" w:date="2016-03-21T15:57:00Z">
              <w:r w:rsidRPr="006423B7" w:rsidDel="00891260">
                <w:rPr>
                  <w:rFonts w:ascii="Calibri Light" w:hAnsi="Calibri Light"/>
                  <w:sz w:val="16"/>
                  <w:szCs w:val="16"/>
                  <w:lang w:val="en-US"/>
                </w:rPr>
                <w:delText>C926-98a Standard Specification for Application of Portland Cement-based Plaster</w:delText>
              </w:r>
            </w:del>
            <w:ins w:id="11030" w:author="Ashan Senel Asmone" w:date="2016-03-21T15:57:00Z">
              <w:r w:rsidR="00891260">
                <w:rPr>
                  <w:rFonts w:ascii="Calibri Light" w:hAnsi="Calibri Light"/>
                  <w:sz w:val="16"/>
                  <w:szCs w:val="16"/>
                  <w:lang w:val="en-US"/>
                </w:rPr>
                <w:t>ASTM C926 - 16 Standard Specification for Application of Portland Cement-Based Plaster</w:t>
              </w:r>
            </w:ins>
          </w:p>
          <w:p w14:paraId="06338464" w14:textId="77777777" w:rsidR="00F84D12" w:rsidRPr="006423B7" w:rsidRDefault="00F84D12" w:rsidP="006423B7">
            <w:pPr>
              <w:spacing w:after="120"/>
              <w:rPr>
                <w:rFonts w:ascii="Calibri Light" w:hAnsi="Calibri Light"/>
                <w:sz w:val="16"/>
                <w:szCs w:val="16"/>
                <w:lang w:val="en-US"/>
              </w:rPr>
            </w:pPr>
            <w:del w:id="11031" w:author="Ashan Senel Asmone" w:date="2016-03-21T15:53:00Z">
              <w:r w:rsidRPr="006423B7" w:rsidDel="00891260">
                <w:rPr>
                  <w:rFonts w:ascii="Calibri Light" w:hAnsi="Calibri Light"/>
                  <w:sz w:val="16"/>
                  <w:szCs w:val="16"/>
                  <w:lang w:val="en-US"/>
                </w:rPr>
                <w:delText>C1328-00 Standard Specification for Plastic (Stucco) Cement</w:delText>
              </w:r>
            </w:del>
            <w:ins w:id="11032" w:author="Ashan Senel Asmone" w:date="2016-03-21T15:53:00Z">
              <w:r w:rsidR="00891260">
                <w:rPr>
                  <w:rFonts w:ascii="Calibri Light" w:hAnsi="Calibri Light"/>
                  <w:sz w:val="16"/>
                  <w:szCs w:val="16"/>
                  <w:lang w:val="en-US"/>
                </w:rPr>
                <w:t>ASTM C1328 / C1328M - 12 Standard Specification for Plastic (Stucco) Cement</w:t>
              </w:r>
            </w:ins>
          </w:p>
          <w:p w14:paraId="016AB74A" w14:textId="77777777" w:rsidR="00F84D12" w:rsidRPr="006423B7" w:rsidRDefault="00F84D12" w:rsidP="006423B7">
            <w:pPr>
              <w:spacing w:after="120"/>
              <w:rPr>
                <w:rFonts w:ascii="Calibri Light" w:hAnsi="Calibri Light"/>
                <w:sz w:val="16"/>
                <w:szCs w:val="16"/>
                <w:lang w:val="en-US"/>
              </w:rPr>
            </w:pPr>
            <w:del w:id="11033" w:author="Ashan Senel Asmone" w:date="2016-03-21T15:54:00Z">
              <w:r w:rsidRPr="006423B7" w:rsidDel="00891260">
                <w:rPr>
                  <w:rFonts w:ascii="Calibri Light" w:hAnsi="Calibri Light"/>
                  <w:sz w:val="16"/>
                  <w:szCs w:val="16"/>
                  <w:lang w:val="en-US"/>
                </w:rPr>
                <w:delText>C897-00 Standard Specification for Aggregate for Job-mixed Portland Cement-based Plaster</w:delText>
              </w:r>
            </w:del>
            <w:ins w:id="11034" w:author="Ashan Senel Asmone" w:date="2016-03-21T15:58:00Z">
              <w:r w:rsidR="00891260">
                <w:rPr>
                  <w:rFonts w:ascii="Calibri Light" w:hAnsi="Calibri Light"/>
                  <w:sz w:val="16"/>
                  <w:szCs w:val="16"/>
                  <w:lang w:val="en-US"/>
                </w:rPr>
                <w:t>ASTM C897 - 15 Standard Specification for Aggregate for Job-Mixed Portland Cement-Based Plasters</w:t>
              </w:r>
            </w:ins>
            <w:del w:id="11035" w:author="Ashan Senel Asmone" w:date="2016-03-21T15:54:00Z">
              <w:r w:rsidRPr="006423B7" w:rsidDel="00891260">
                <w:rPr>
                  <w:rFonts w:ascii="Calibri Light" w:hAnsi="Calibri Light"/>
                  <w:sz w:val="16"/>
                  <w:szCs w:val="16"/>
                  <w:lang w:val="en-US"/>
                </w:rPr>
                <w:delText>s</w:delText>
              </w:r>
            </w:del>
            <w:ins w:id="11036" w:author="Ashan Senel Asmone" w:date="2016-03-21T15:54:00Z">
              <w:r w:rsidR="00891260">
                <w:rPr>
                  <w:rFonts w:ascii="Calibri Light" w:hAnsi="Calibri Light"/>
                  <w:sz w:val="16"/>
                  <w:szCs w:val="16"/>
                  <w:lang w:val="en-US"/>
                </w:rPr>
                <w:t>ASTM C897 - 15 Standard Specification for Aggregate for Job-Mixed Portland Cement-Based Plasters</w:t>
              </w:r>
            </w:ins>
          </w:p>
          <w:p w14:paraId="760645E1" w14:textId="77777777" w:rsidR="00F84D12" w:rsidRPr="006423B7" w:rsidRDefault="00F84D12" w:rsidP="006423B7">
            <w:pPr>
              <w:spacing w:after="120"/>
              <w:rPr>
                <w:rFonts w:ascii="Calibri Light" w:hAnsi="Calibri Light"/>
                <w:sz w:val="16"/>
                <w:szCs w:val="16"/>
                <w:lang w:val="en-US"/>
              </w:rPr>
            </w:pPr>
            <w:del w:id="11037" w:author="Ashan Senel Asmone" w:date="2016-03-21T15:55:00Z">
              <w:r w:rsidRPr="006423B7" w:rsidDel="00891260">
                <w:rPr>
                  <w:rFonts w:ascii="Calibri Light" w:hAnsi="Calibri Light"/>
                  <w:sz w:val="16"/>
                  <w:szCs w:val="16"/>
                  <w:lang w:val="en-US"/>
                </w:rPr>
                <w:delText>E96-00 Standard Test Methods for Water Vapor Transmission of Materials</w:delText>
              </w:r>
            </w:del>
            <w:ins w:id="11038" w:author="Ashan Senel Asmone" w:date="2016-03-21T15:55:00Z">
              <w:r w:rsidR="00891260">
                <w:rPr>
                  <w:rFonts w:ascii="Calibri Light" w:hAnsi="Calibri Light"/>
                  <w:sz w:val="16"/>
                  <w:szCs w:val="16"/>
                  <w:lang w:val="en-US"/>
                </w:rPr>
                <w:t>ASTM E96 / E96M - 15 Standard Test Methods for Water Vapor Transmission of Materials</w:t>
              </w:r>
            </w:ins>
          </w:p>
          <w:p w14:paraId="69B3CB30" w14:textId="77777777" w:rsidR="00F84D12" w:rsidRPr="006423B7" w:rsidRDefault="00F84D12" w:rsidP="006423B7">
            <w:pPr>
              <w:spacing w:after="120"/>
              <w:rPr>
                <w:rFonts w:ascii="Calibri Light" w:hAnsi="Calibri Light"/>
                <w:sz w:val="16"/>
                <w:szCs w:val="16"/>
                <w:lang w:val="en-US"/>
              </w:rPr>
            </w:pPr>
            <w:del w:id="11039" w:author="Ashan Senel Asmone" w:date="2016-03-21T15:55:00Z">
              <w:r w:rsidRPr="006423B7" w:rsidDel="00891260">
                <w:rPr>
                  <w:rFonts w:ascii="Calibri Light" w:hAnsi="Calibri Light"/>
                  <w:sz w:val="16"/>
                  <w:szCs w:val="16"/>
                  <w:lang w:val="en-US"/>
                </w:rPr>
                <w:delText>C1506-01 Standard test method for water retention of hydraulic cement-based mortars and plasters</w:delText>
              </w:r>
            </w:del>
            <w:ins w:id="11040" w:author="Ashan Senel Asmone" w:date="2016-03-21T15:55:00Z">
              <w:r w:rsidR="00891260">
                <w:rPr>
                  <w:rFonts w:ascii="Calibri Light" w:hAnsi="Calibri Light"/>
                  <w:sz w:val="16"/>
                  <w:szCs w:val="16"/>
                  <w:lang w:val="en-US"/>
                </w:rPr>
                <w:t>ASTM C1506 - 16a Standard Test Method for Water Retention of Hydraulic Cement-Based Mortars and Plasters</w:t>
              </w:r>
            </w:ins>
          </w:p>
          <w:p w14:paraId="3186DEF5" w14:textId="77777777" w:rsidR="00F84D12" w:rsidRPr="006423B7" w:rsidRDefault="00F84D12" w:rsidP="006423B7">
            <w:pPr>
              <w:spacing w:after="120"/>
              <w:rPr>
                <w:rFonts w:ascii="Calibri Light" w:hAnsi="Calibri Light"/>
                <w:sz w:val="16"/>
                <w:szCs w:val="16"/>
                <w:lang w:val="en-US"/>
              </w:rPr>
            </w:pPr>
            <w:del w:id="11041" w:author="Ashan Senel Asmone" w:date="2016-03-21T15:57:00Z">
              <w:r w:rsidRPr="006423B7" w:rsidDel="00891260">
                <w:rPr>
                  <w:rFonts w:ascii="Calibri Light" w:hAnsi="Calibri Light"/>
                  <w:sz w:val="16"/>
                  <w:szCs w:val="16"/>
                  <w:lang w:val="en-US"/>
                </w:rPr>
                <w:delText>C1063-99 Standard specification for installation of lathing and furring to receive interior and exterior portland cement-based plaster</w:delText>
              </w:r>
            </w:del>
            <w:ins w:id="11042" w:author="Ashan Senel Asmone" w:date="2016-03-21T15:57:00Z">
              <w:r w:rsidR="00891260">
                <w:rPr>
                  <w:rFonts w:ascii="Calibri Light" w:hAnsi="Calibri Light"/>
                  <w:sz w:val="16"/>
                  <w:szCs w:val="16"/>
                  <w:lang w:val="en-US"/>
                </w:rPr>
                <w:t>ASTM C1063 - 16 Standard Specification for Installation of Lathing and Furring to Receive Interior and Exterior Portland Cement-Based Plaster</w:t>
              </w:r>
            </w:ins>
          </w:p>
          <w:p w14:paraId="1E2433C6" w14:textId="77777777" w:rsidR="00F84D12" w:rsidRPr="006423B7" w:rsidRDefault="00F84D12" w:rsidP="006423B7">
            <w:pPr>
              <w:spacing w:after="120"/>
              <w:rPr>
                <w:rFonts w:ascii="Calibri Light" w:hAnsi="Calibri Light"/>
                <w:sz w:val="16"/>
                <w:szCs w:val="16"/>
                <w:lang w:val="en-US"/>
              </w:rPr>
            </w:pPr>
            <w:del w:id="11043" w:author="Ashan Senel Asmone" w:date="2016-03-21T15:57:00Z">
              <w:r w:rsidRPr="006423B7" w:rsidDel="00891260">
                <w:rPr>
                  <w:rFonts w:ascii="Calibri Light" w:hAnsi="Calibri Light"/>
                  <w:sz w:val="16"/>
                  <w:szCs w:val="16"/>
                  <w:lang w:val="en-US"/>
                </w:rPr>
                <w:delText>C926-98a Standard specification for application of portland cement-based plaster</w:delText>
              </w:r>
            </w:del>
            <w:ins w:id="11044" w:author="Ashan Senel Asmone" w:date="2016-03-21T15:57:00Z">
              <w:r w:rsidR="00891260">
                <w:rPr>
                  <w:rFonts w:ascii="Calibri Light" w:hAnsi="Calibri Light"/>
                  <w:sz w:val="16"/>
                  <w:szCs w:val="16"/>
                  <w:lang w:val="en-US"/>
                </w:rPr>
                <w:t>ASTM C926 - 16 Standard Specification for Application of Portland Cement-Based Plaster</w:t>
              </w:r>
            </w:ins>
          </w:p>
          <w:p w14:paraId="6DE2F371" w14:textId="77777777" w:rsidR="00F84D12" w:rsidRPr="006423B7" w:rsidRDefault="00F84D12" w:rsidP="006423B7">
            <w:pPr>
              <w:spacing w:after="120"/>
              <w:rPr>
                <w:rFonts w:ascii="Calibri Light" w:hAnsi="Calibri Light"/>
                <w:sz w:val="16"/>
                <w:szCs w:val="16"/>
                <w:lang w:val="en-US"/>
              </w:rPr>
            </w:pPr>
            <w:del w:id="11045" w:author="Ashan Senel Asmone" w:date="2016-03-21T15:58:00Z">
              <w:r w:rsidRPr="006423B7" w:rsidDel="00891260">
                <w:rPr>
                  <w:rFonts w:ascii="Calibri Light" w:hAnsi="Calibri Light"/>
                  <w:sz w:val="16"/>
                  <w:szCs w:val="16"/>
                  <w:lang w:val="en-US"/>
                </w:rPr>
                <w:delText>C897-00 Standard specification for aggregate for job-mixed portland cement-based plaster</w:delText>
              </w:r>
            </w:del>
            <w:ins w:id="11046" w:author="Ashan Senel Asmone" w:date="2016-03-21T15:58:00Z">
              <w:r w:rsidR="00891260">
                <w:rPr>
                  <w:rFonts w:ascii="Calibri Light" w:hAnsi="Calibri Light"/>
                  <w:sz w:val="16"/>
                  <w:szCs w:val="16"/>
                  <w:lang w:val="en-US"/>
                </w:rPr>
                <w:t>ASTM C897 - 15 Standard Specification for Aggregate for Job-Mixed Portland Cement-Based Plasters</w:t>
              </w:r>
            </w:ins>
          </w:p>
          <w:p w14:paraId="36A21EF4" w14:textId="77777777" w:rsidR="00F84D12" w:rsidRPr="006423B7" w:rsidRDefault="00F84D12" w:rsidP="006423B7">
            <w:pPr>
              <w:spacing w:after="120"/>
              <w:rPr>
                <w:rFonts w:ascii="Calibri Light" w:hAnsi="Calibri Light"/>
                <w:sz w:val="16"/>
                <w:szCs w:val="16"/>
                <w:lang w:val="en-US"/>
              </w:rPr>
            </w:pPr>
          </w:p>
          <w:p w14:paraId="048A3582"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 </w:t>
            </w:r>
          </w:p>
          <w:p w14:paraId="45337EEA" w14:textId="77777777" w:rsidR="00401C5E" w:rsidRPr="006423B7" w:rsidRDefault="00401C5E" w:rsidP="006423B7">
            <w:pPr>
              <w:spacing w:after="120"/>
              <w:rPr>
                <w:rFonts w:ascii="Calibri Light" w:hAnsi="Calibri Light"/>
                <w:sz w:val="16"/>
                <w:szCs w:val="16"/>
                <w:lang w:val="en-US"/>
              </w:rPr>
            </w:pPr>
          </w:p>
        </w:tc>
      </w:tr>
      <w:tr w:rsidR="00401C5E" w:rsidRPr="004F3C8C" w14:paraId="13EF4FBB" w14:textId="77777777" w:rsidTr="00401C5E">
        <w:tc>
          <w:tcPr>
            <w:tcW w:w="685" w:type="dxa"/>
          </w:tcPr>
          <w:p w14:paraId="71D11D0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7E52A346"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Ventilation</w:t>
            </w:r>
          </w:p>
          <w:p w14:paraId="434EB4A2"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AS 1324.1-2001 Air filters for use in general ventilation and airconditioning - Application, performance and construction</w:t>
            </w:r>
          </w:p>
          <w:p w14:paraId="3D747C99"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AS 1324.2-1996 Air filters for use in general ventilation and airconditioning - Methods of test</w:t>
            </w:r>
          </w:p>
          <w:p w14:paraId="38DCD9F1"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DR 01312 CP Air filters for use in general ventilation and airconditioning</w:t>
            </w:r>
          </w:p>
          <w:p w14:paraId="0BA1BCA9"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HB 40-2001 The Australian Refrigeration and Air-conditioning Code of Good Practice - Reduction of emissions of fluorocarbon refrigerants in commercial and industrial refrigeration and air-conditioning applications</w:t>
            </w:r>
          </w:p>
          <w:p w14:paraId="56CF4528"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Paints</w:t>
            </w:r>
          </w:p>
          <w:p w14:paraId="689CFE59"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AS 2310:1995-Glossary of paint and painting terms </w:t>
            </w:r>
            <w:r w:rsidRPr="006423B7">
              <w:rPr>
                <w:rFonts w:ascii="Calibri Light" w:hAnsi="Calibri Light"/>
                <w:sz w:val="16"/>
                <w:szCs w:val="16"/>
                <w:lang w:val="en-US"/>
              </w:rPr>
              <w:br/>
            </w:r>
            <w:r w:rsidRPr="006423B7">
              <w:rPr>
                <w:rFonts w:ascii="Calibri Light" w:hAnsi="Calibri Light"/>
                <w:sz w:val="16"/>
                <w:szCs w:val="16"/>
                <w:lang w:val="en-US"/>
              </w:rPr>
              <w:br/>
              <w:t>AS 2311:2000-Guide to the painting of buildings</w:t>
            </w:r>
          </w:p>
          <w:p w14:paraId="69D68EF8" w14:textId="77777777" w:rsidR="00F84D12" w:rsidRPr="006423B7" w:rsidRDefault="00F84D12" w:rsidP="006423B7">
            <w:pPr>
              <w:spacing w:after="120"/>
              <w:rPr>
                <w:rFonts w:ascii="Calibri Light" w:hAnsi="Calibri Light"/>
                <w:sz w:val="16"/>
                <w:szCs w:val="16"/>
                <w:lang w:val="en-US"/>
              </w:rPr>
            </w:pPr>
            <w:del w:id="11047" w:author="Ashan Asmone" w:date="2016-03-31T14:58:00Z">
              <w:r w:rsidRPr="006423B7" w:rsidDel="000E40A0">
                <w:rPr>
                  <w:rFonts w:ascii="Calibri Light" w:hAnsi="Calibri Light"/>
                  <w:sz w:val="16"/>
                  <w:szCs w:val="16"/>
                  <w:lang w:val="en-US"/>
                </w:rPr>
                <w:delText>AS 3730.0-1991-Guide to the properties of paints for buildings - General information on the specification, purchasing and testing of paints</w:delText>
              </w:r>
            </w:del>
            <w:ins w:id="11048" w:author="Ashan Asmone" w:date="2016-03-31T14:58:00Z">
              <w:r w:rsidR="000E40A0">
                <w:rPr>
                  <w:rFonts w:ascii="Calibri Light" w:hAnsi="Calibri Light"/>
                  <w:sz w:val="16"/>
                  <w:szCs w:val="16"/>
                  <w:lang w:val="en-US"/>
                </w:rPr>
                <w:t>AS 3730.0-2006 Guide to the properties of paints for buildings - General information on the specification, purchasing and testing of paints</w:t>
              </w:r>
            </w:ins>
          </w:p>
          <w:p w14:paraId="6737BCD9" w14:textId="77777777" w:rsidR="00F84D12" w:rsidRPr="006423B7" w:rsidRDefault="00F84D12" w:rsidP="006423B7">
            <w:pPr>
              <w:spacing w:after="120"/>
              <w:rPr>
                <w:rFonts w:ascii="Calibri Light" w:hAnsi="Calibri Light"/>
                <w:sz w:val="16"/>
                <w:szCs w:val="16"/>
                <w:lang w:val="en-US"/>
              </w:rPr>
            </w:pPr>
            <w:del w:id="11049" w:author="Ashan Asmone" w:date="2016-03-31T15:00:00Z">
              <w:r w:rsidRPr="006423B7" w:rsidDel="000E40A0">
                <w:rPr>
                  <w:rFonts w:ascii="Calibri Light" w:hAnsi="Calibri Light"/>
                  <w:sz w:val="16"/>
                  <w:szCs w:val="16"/>
                  <w:lang w:val="en-US"/>
                </w:rPr>
                <w:delText>AS 3730.100-1994-Guide to the properties of paints for buildings - Introduction and list of guides</w:delText>
              </w:r>
            </w:del>
            <w:ins w:id="11050" w:author="Ashan Asmone" w:date="2016-03-31T15:00:00Z">
              <w:r w:rsidR="000E40A0">
                <w:rPr>
                  <w:rFonts w:ascii="Calibri Light" w:hAnsi="Calibri Light"/>
                  <w:sz w:val="16"/>
                  <w:szCs w:val="16"/>
                  <w:lang w:val="en-US"/>
                </w:rPr>
                <w:t>AS 3730.100-2006 Guide to the properties of paints for buildings - Introduction and list of guides</w:t>
              </w:r>
            </w:ins>
          </w:p>
          <w:p w14:paraId="6054BB3B" w14:textId="77777777" w:rsidR="00F84D12" w:rsidRPr="006423B7" w:rsidRDefault="00F84D12" w:rsidP="006423B7">
            <w:pPr>
              <w:spacing w:after="120"/>
              <w:rPr>
                <w:rFonts w:ascii="Calibri Light" w:hAnsi="Calibri Light"/>
                <w:sz w:val="16"/>
                <w:szCs w:val="16"/>
                <w:lang w:val="en-US"/>
              </w:rPr>
            </w:pPr>
            <w:del w:id="11051" w:author="Ashan Asmone" w:date="2016-03-31T15:02:00Z">
              <w:r w:rsidRPr="006423B7" w:rsidDel="000E40A0">
                <w:rPr>
                  <w:rFonts w:ascii="Calibri Light" w:hAnsi="Calibri Light"/>
                  <w:sz w:val="16"/>
                  <w:szCs w:val="16"/>
                  <w:lang w:val="en-US"/>
                </w:rPr>
                <w:delText>HB 73.1-1995-Handbook of Australian Paint Standards - General</w:delText>
              </w:r>
            </w:del>
            <w:ins w:id="11052" w:author="Ashan Asmone" w:date="2016-03-31T15:02:00Z">
              <w:r w:rsidR="000E40A0">
                <w:rPr>
                  <w:rFonts w:ascii="Calibri Light" w:hAnsi="Calibri Light"/>
                  <w:sz w:val="16"/>
                  <w:szCs w:val="16"/>
                  <w:lang w:val="en-US"/>
                </w:rPr>
                <w:t>HB 73.1-2005 Handbook of Australian Paint Standards - General</w:t>
              </w:r>
            </w:ins>
          </w:p>
          <w:p w14:paraId="2D9F9D94" w14:textId="77777777" w:rsidR="00F84D12" w:rsidRPr="006423B7" w:rsidRDefault="00F84D12" w:rsidP="006423B7">
            <w:pPr>
              <w:spacing w:after="120"/>
              <w:rPr>
                <w:rFonts w:ascii="Calibri Light" w:hAnsi="Calibri Light"/>
                <w:sz w:val="16"/>
                <w:szCs w:val="16"/>
                <w:lang w:val="en-US"/>
              </w:rPr>
            </w:pPr>
            <w:del w:id="11053" w:author="Ashan Asmone" w:date="2016-03-31T15:03:00Z">
              <w:r w:rsidRPr="006423B7" w:rsidDel="000E40A0">
                <w:rPr>
                  <w:rFonts w:ascii="Calibri Light" w:hAnsi="Calibri Light"/>
                  <w:sz w:val="16"/>
                  <w:szCs w:val="16"/>
                  <w:lang w:val="en-US"/>
                </w:rPr>
                <w:delText>HB 73.2-1995-Handbook of Australian Paint Standards - Test methods</w:delText>
              </w:r>
            </w:del>
            <w:ins w:id="11054" w:author="Ashan Asmone" w:date="2016-03-31T15:03:00Z">
              <w:r w:rsidR="000E40A0">
                <w:rPr>
                  <w:rFonts w:ascii="Calibri Light" w:hAnsi="Calibri Light"/>
                  <w:sz w:val="16"/>
                  <w:szCs w:val="16"/>
                  <w:lang w:val="en-US"/>
                </w:rPr>
                <w:t>HB 73.2-2005 Handbook of Australian Paint Standards - Test methods</w:t>
              </w:r>
            </w:ins>
          </w:p>
          <w:p w14:paraId="5F6CF3C1"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AS 1580.101.1:1999-Paints and related materials - Methods of test - Conditions of test - Temperature, humidity and airflow control</w:t>
            </w:r>
          </w:p>
          <w:p w14:paraId="71D02DC5"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AS 1580.107.2:1995-Paints and related materials - Methods of test - Determination of wet film thickness from wet film mass</w:t>
            </w:r>
          </w:p>
          <w:p w14:paraId="5A78C5AB"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AS 1580.408.5:1994-Paints and related materials - Methods of test - Adhesion - Pull-off test</w:t>
            </w:r>
          </w:p>
          <w:p w14:paraId="6644088F"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AS 1580.481.1.10:1998-Paints and related materials - Methods of test - Coatings - Exposed to weathering - Degree of flaking and peeling</w:t>
            </w:r>
          </w:p>
          <w:p w14:paraId="5B09552D"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AS 1580.481.1.13:1998-Paints and related materials - Methods of test - Coatings - Exposed to weathering - Degree of fungal or algal growth</w:t>
            </w:r>
          </w:p>
          <w:p w14:paraId="10158986"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AS 1580.481.1.9:1998-Paints and related materials - Methods of test - Coatings - Exposed to weathering - Degree of blistering</w:t>
            </w:r>
          </w:p>
          <w:p w14:paraId="25499BEB" w14:textId="77777777" w:rsidR="00401C5E" w:rsidRPr="006423B7" w:rsidRDefault="00401C5E" w:rsidP="006423B7">
            <w:pPr>
              <w:spacing w:after="120"/>
              <w:rPr>
                <w:rFonts w:ascii="Calibri Light" w:hAnsi="Calibri Light"/>
                <w:sz w:val="16"/>
                <w:szCs w:val="16"/>
                <w:lang w:val="en-US"/>
              </w:rPr>
            </w:pPr>
          </w:p>
        </w:tc>
      </w:tr>
      <w:tr w:rsidR="00401C5E" w:rsidRPr="004F3C8C" w14:paraId="0F980AD3" w14:textId="77777777" w:rsidTr="00401C5E">
        <w:tc>
          <w:tcPr>
            <w:tcW w:w="685" w:type="dxa"/>
          </w:tcPr>
          <w:p w14:paraId="5ED265B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4895F554"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Screed</w:t>
            </w:r>
          </w:p>
          <w:p w14:paraId="3BF1600C" w14:textId="77777777" w:rsidR="00F84D12" w:rsidRPr="006423B7" w:rsidRDefault="00F84D12" w:rsidP="006423B7">
            <w:pPr>
              <w:spacing w:after="120"/>
              <w:rPr>
                <w:rFonts w:ascii="Calibri Light" w:hAnsi="Calibri Light"/>
                <w:sz w:val="16"/>
                <w:szCs w:val="16"/>
                <w:lang w:val="en-US"/>
              </w:rPr>
            </w:pPr>
            <w:del w:id="11055" w:author="Ashan Asmone" w:date="2016-03-31T14:13:00Z">
              <w:r w:rsidRPr="006423B7" w:rsidDel="00041349">
                <w:rPr>
                  <w:rFonts w:ascii="Calibri Light" w:hAnsi="Calibri Light"/>
                  <w:sz w:val="16"/>
                  <w:szCs w:val="16"/>
                  <w:lang w:val="en-US"/>
                </w:rPr>
                <w:delText>SS 26 : 2000 Ordinary Portland cement</w:delText>
              </w:r>
            </w:del>
            <w:ins w:id="11056" w:author="Ashan Asmone" w:date="2016-03-31T14:13:00Z">
              <w:r w:rsidR="00041349">
                <w:rPr>
                  <w:rFonts w:ascii="Calibri Light" w:hAnsi="Calibri Light"/>
                  <w:sz w:val="16"/>
                  <w:szCs w:val="16"/>
                  <w:lang w:val="en-US"/>
                </w:rPr>
                <w:t>SS EN 197 series - Cement</w:t>
              </w:r>
            </w:ins>
          </w:p>
          <w:p w14:paraId="35FE7F9B" w14:textId="77777777" w:rsidR="00F84D12" w:rsidRPr="006423B7" w:rsidRDefault="00F84D12" w:rsidP="006423B7">
            <w:pPr>
              <w:spacing w:after="120"/>
              <w:rPr>
                <w:rFonts w:ascii="Calibri Light" w:hAnsi="Calibri Light"/>
                <w:sz w:val="16"/>
                <w:szCs w:val="16"/>
                <w:lang w:val="en-US"/>
              </w:rPr>
            </w:pPr>
            <w:del w:id="11057" w:author="Ashan Asmone" w:date="2016-03-31T14:15:00Z">
              <w:r w:rsidRPr="006423B7" w:rsidDel="00041349">
                <w:rPr>
                  <w:rFonts w:ascii="Calibri Light" w:hAnsi="Calibri Light"/>
                  <w:sz w:val="16"/>
                  <w:szCs w:val="16"/>
                  <w:lang w:val="en-US"/>
                </w:rPr>
                <w:delText>SS 73 : Part 0 : 1992 Methods of sampling and testing of mineral aggregates, sand and fillers - General requirements for apparatus and calibration</w:delText>
              </w:r>
            </w:del>
            <w:ins w:id="11058" w:author="Ashan Asmone" w:date="2016-03-31T14:15:00Z">
              <w:r w:rsidR="00041349">
                <w:rPr>
                  <w:rFonts w:ascii="Calibri Light" w:hAnsi="Calibri Light"/>
                  <w:sz w:val="16"/>
                  <w:szCs w:val="16"/>
                  <w:lang w:val="en-US"/>
                </w:rPr>
                <w:t>SS EN 12620 : 2008 Specification for aggregates for concrete</w:t>
              </w:r>
            </w:ins>
          </w:p>
          <w:p w14:paraId="7F722F94" w14:textId="77777777" w:rsidR="00F84D12" w:rsidRPr="006423B7" w:rsidRDefault="00F84D12" w:rsidP="006423B7">
            <w:pPr>
              <w:spacing w:after="120"/>
              <w:rPr>
                <w:rFonts w:ascii="Calibri Light" w:hAnsi="Calibri Light"/>
                <w:sz w:val="16"/>
                <w:szCs w:val="16"/>
                <w:lang w:val="en-US"/>
              </w:rPr>
            </w:pPr>
            <w:del w:id="11059" w:author="Ashan Asmone" w:date="2016-03-31T14:15:00Z">
              <w:r w:rsidRPr="006423B7" w:rsidDel="00041349">
                <w:rPr>
                  <w:rFonts w:ascii="Calibri Light" w:hAnsi="Calibri Light"/>
                  <w:sz w:val="16"/>
                  <w:szCs w:val="16"/>
                  <w:lang w:val="en-US"/>
                </w:rPr>
                <w:delText>SS 73 : Part 1 : 1992 Methods of sampling and testing of mineral aggregates, sand and fillers - Guide to sampling and testing aggregates</w:delText>
              </w:r>
            </w:del>
          </w:p>
          <w:p w14:paraId="5A982B8A" w14:textId="77777777" w:rsidR="00F84D12" w:rsidRPr="006423B7" w:rsidRDefault="00F84D12" w:rsidP="006423B7">
            <w:pPr>
              <w:spacing w:after="120"/>
              <w:rPr>
                <w:rFonts w:ascii="Calibri Light" w:hAnsi="Calibri Light"/>
                <w:sz w:val="16"/>
                <w:szCs w:val="16"/>
                <w:lang w:val="en-US"/>
              </w:rPr>
            </w:pPr>
            <w:del w:id="11060" w:author="Ashan Asmone" w:date="2016-03-31T14:16:00Z">
              <w:r w:rsidRPr="006423B7" w:rsidDel="00041349">
                <w:rPr>
                  <w:rFonts w:ascii="Calibri Light" w:hAnsi="Calibri Light"/>
                  <w:sz w:val="16"/>
                  <w:szCs w:val="16"/>
                  <w:lang w:val="en-US"/>
                </w:rPr>
                <w:delText>SS 31 : 1998 Aggregates from natural sources for concrete</w:delText>
              </w:r>
            </w:del>
          </w:p>
          <w:p w14:paraId="1ACB20D5" w14:textId="77777777" w:rsidR="00F84D12" w:rsidRPr="006423B7" w:rsidRDefault="00F84D12" w:rsidP="006423B7">
            <w:pPr>
              <w:spacing w:after="120"/>
              <w:rPr>
                <w:rFonts w:ascii="Calibri Light" w:hAnsi="Calibri Light"/>
                <w:sz w:val="16"/>
                <w:szCs w:val="16"/>
                <w:lang w:val="en-US"/>
              </w:rPr>
            </w:pPr>
            <w:del w:id="11061" w:author="Ashan Asmone" w:date="2016-03-31T14:17:00Z">
              <w:r w:rsidRPr="006423B7" w:rsidDel="00041349">
                <w:rPr>
                  <w:rFonts w:ascii="Calibri Light" w:hAnsi="Calibri Light"/>
                  <w:sz w:val="16"/>
                  <w:szCs w:val="16"/>
                  <w:lang w:val="en-US"/>
                </w:rPr>
                <w:delText>SS 73 : Part 20 : 1992 Methods of sampling and testing of mineral aggregates, sand and fillers - Methods for testing and classifying drying shrinkage of aggregates in concrete</w:delText>
              </w:r>
            </w:del>
          </w:p>
          <w:p w14:paraId="7DB73ABB" w14:textId="77777777" w:rsidR="00F84D12" w:rsidRPr="006423B7" w:rsidRDefault="00F84D12" w:rsidP="006423B7">
            <w:pPr>
              <w:spacing w:after="120"/>
              <w:rPr>
                <w:rFonts w:ascii="Calibri Light" w:hAnsi="Calibri Light"/>
                <w:sz w:val="16"/>
                <w:szCs w:val="16"/>
                <w:lang w:val="en-US"/>
              </w:rPr>
            </w:pPr>
            <w:del w:id="11062" w:author="Ashan Asmone" w:date="2016-03-31T14:19:00Z">
              <w:r w:rsidRPr="006423B7" w:rsidDel="00041349">
                <w:rPr>
                  <w:rFonts w:ascii="Calibri Light" w:hAnsi="Calibri Light"/>
                  <w:sz w:val="16"/>
                  <w:szCs w:val="16"/>
                  <w:lang w:val="en-US"/>
                </w:rPr>
                <w:delText>SS 73 : Part 21 : 1992 Methods of sampling and testing of mineral aggregates, sand and fillers - Method for determination of soundness</w:delText>
              </w:r>
            </w:del>
          </w:p>
          <w:p w14:paraId="79551057" w14:textId="77777777" w:rsidR="00F84D12" w:rsidRPr="006423B7" w:rsidRDefault="00F84D12" w:rsidP="006423B7">
            <w:pPr>
              <w:spacing w:after="120"/>
              <w:rPr>
                <w:rFonts w:ascii="Calibri Light" w:hAnsi="Calibri Light"/>
                <w:sz w:val="16"/>
                <w:szCs w:val="16"/>
                <w:lang w:val="en-US"/>
              </w:rPr>
            </w:pPr>
            <w:del w:id="11063" w:author="Ashan Asmone" w:date="2016-03-31T14:20:00Z">
              <w:r w:rsidRPr="006423B7" w:rsidDel="00041349">
                <w:rPr>
                  <w:rFonts w:ascii="Calibri Light" w:hAnsi="Calibri Light"/>
                  <w:sz w:val="16"/>
                  <w:szCs w:val="16"/>
                  <w:lang w:val="en-US"/>
                </w:rPr>
                <w:delText>SS 73 : Part 3.2 : 1992 Methods of sampling and testing</w:delText>
              </w:r>
            </w:del>
          </w:p>
          <w:p w14:paraId="4F60D5E9"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br/>
              <w:t>Ventilation</w:t>
            </w:r>
          </w:p>
          <w:p w14:paraId="50FB32AC"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CP 13 : 1999 Code of practice for mechanical ventilation and air-conditioning in buildings</w:t>
            </w:r>
          </w:p>
          <w:p w14:paraId="4FD3C0F5"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Masonry</w:t>
            </w:r>
          </w:p>
          <w:p w14:paraId="099E53FE"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SS 271 : 1983 Concrete masonry units (for non-loadbearing applications)</w:t>
            </w:r>
          </w:p>
          <w:p w14:paraId="1A08FAB6" w14:textId="77777777" w:rsidR="00F84D12" w:rsidRPr="006423B7" w:rsidRDefault="00F84D12" w:rsidP="006423B7">
            <w:pPr>
              <w:spacing w:after="120"/>
              <w:rPr>
                <w:rFonts w:ascii="Calibri Light" w:hAnsi="Calibri Light"/>
                <w:sz w:val="16"/>
                <w:szCs w:val="16"/>
                <w:lang w:val="en-US"/>
              </w:rPr>
            </w:pPr>
            <w:del w:id="11064" w:author="Ashan Senel Asmone" w:date="2016-03-21T20:48:00Z">
              <w:r w:rsidRPr="006423B7" w:rsidDel="00901293">
                <w:rPr>
                  <w:rFonts w:ascii="Calibri Light" w:hAnsi="Calibri Light"/>
                  <w:sz w:val="16"/>
                  <w:szCs w:val="16"/>
                  <w:lang w:val="en-US"/>
                </w:rPr>
                <w:delText>CP 67 : Part 1 : 1997 Code of practice for cleaning and surface repair of buildings - Natural stone, cast stone and clay brick masonry</w:delText>
              </w:r>
            </w:del>
            <w:ins w:id="11065" w:author="Ashan Senel Asmone" w:date="2016-03-21T20:48:00Z">
              <w:r w:rsidR="00901293">
                <w:rPr>
                  <w:rFonts w:ascii="Calibri Light" w:hAnsi="Calibri Light"/>
                  <w:sz w:val="16"/>
                  <w:szCs w:val="16"/>
                  <w:lang w:val="en-US"/>
                </w:rPr>
                <w:t>SS 509 - 1 : 2015 Code of practice for cleaning and surface repair of buildings – Part 1 : Cleaning of natural stone, brick, terracotta, concrete and rendered finishes/ SS 509 - 2 : 2005 (2015) Code of practice for cleaning and surface repair of buildings - Surface repair of natural stones, brick, terracotta and rendered finishes</w:t>
              </w:r>
            </w:ins>
          </w:p>
          <w:p w14:paraId="6586DDE0"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CP 67 : Part 2 : 1999 Code of practice for cleaning and surface repair of buildings - Natural stone, cast stone and clay brick masonry</w:t>
            </w:r>
          </w:p>
          <w:p w14:paraId="01FAB857"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Plastering</w:t>
            </w:r>
          </w:p>
          <w:p w14:paraId="0A7E8C8B" w14:textId="77777777" w:rsidR="00F84D12" w:rsidRPr="006423B7" w:rsidRDefault="00F84D12" w:rsidP="006423B7">
            <w:pPr>
              <w:spacing w:after="120"/>
              <w:rPr>
                <w:rFonts w:ascii="Calibri Light" w:hAnsi="Calibri Light"/>
                <w:sz w:val="16"/>
                <w:szCs w:val="16"/>
                <w:lang w:val="en-US"/>
              </w:rPr>
            </w:pPr>
            <w:del w:id="11066" w:author="Ashan Senel Asmone" w:date="2016-03-21T16:22:00Z">
              <w:r w:rsidRPr="006423B7" w:rsidDel="00A42019">
                <w:rPr>
                  <w:rFonts w:ascii="Calibri Light" w:hAnsi="Calibri Light"/>
                  <w:sz w:val="16"/>
                  <w:szCs w:val="16"/>
                  <w:lang w:val="en-US"/>
                </w:rPr>
                <w:delText>CP 56 : 1991 Code of practice for internal plastering</w:delText>
              </w:r>
            </w:del>
            <w:ins w:id="11067" w:author="Ashan Senel Asmone" w:date="2016-03-21T16:22:00Z">
              <w:r w:rsidR="00A42019">
                <w:rPr>
                  <w:rFonts w:ascii="Calibri Light" w:hAnsi="Calibri Light"/>
                  <w:sz w:val="16"/>
                  <w:szCs w:val="16"/>
                  <w:lang w:val="en-US"/>
                </w:rPr>
                <w:t>CP 56 : 1991 Code of practice for internal plastering</w:t>
              </w:r>
            </w:ins>
          </w:p>
          <w:p w14:paraId="33E2670C" w14:textId="77777777" w:rsidR="00401C5E" w:rsidRPr="006423B7" w:rsidRDefault="00401C5E" w:rsidP="006423B7">
            <w:pPr>
              <w:spacing w:after="120"/>
              <w:rPr>
                <w:rFonts w:ascii="Calibri Light" w:hAnsi="Calibri Light"/>
                <w:sz w:val="16"/>
                <w:szCs w:val="16"/>
                <w:lang w:val="en-US"/>
              </w:rPr>
            </w:pPr>
          </w:p>
        </w:tc>
      </w:tr>
      <w:tr w:rsidR="00401C5E" w:rsidRPr="004F3C8C" w14:paraId="29E77384" w14:textId="77777777" w:rsidTr="00401C5E">
        <w:tc>
          <w:tcPr>
            <w:tcW w:w="685" w:type="dxa"/>
          </w:tcPr>
          <w:p w14:paraId="56E3F23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1D01AF6"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Ventilation</w:t>
            </w:r>
          </w:p>
          <w:p w14:paraId="27A70B9D"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4219:1979 Air quality -- Determination of gaseous sulphur compounds in ambient air -- Sampling equipment</w:t>
            </w:r>
          </w:p>
          <w:p w14:paraId="4E753B03"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4221:1980 Air quality -- Determination of mass concentration of sulphur dioxide in ambient air -- Thorin spectrophotometric method</w:t>
            </w:r>
          </w:p>
          <w:p w14:paraId="0265BCAF"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4225:1994 Air quality -- General aspects -- Vocabulary</w:t>
            </w:r>
          </w:p>
          <w:p w14:paraId="140429D8"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4226:1993 Air quality -- General aspects -- Units of measurement</w:t>
            </w:r>
          </w:p>
          <w:p w14:paraId="7EC5F3A5"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6879:1995 Air quality -- Performance characteristics and related concepts for air quality measuring methods (available in English only)</w:t>
            </w:r>
          </w:p>
          <w:p w14:paraId="0B211048"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7168-1:1999 Air quality -- Exchange of data -- Part 1: General data format</w:t>
            </w:r>
          </w:p>
          <w:p w14:paraId="0E7A6011"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7168-2:1999 Air quality -- Exchange of data -- Part 2: Condensed data format</w:t>
            </w:r>
          </w:p>
          <w:p w14:paraId="07C431B7"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7708:1995 Air quality -- Particle size fraction definitions for health-related sampling</w:t>
            </w:r>
          </w:p>
          <w:p w14:paraId="0CB3DC2D"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8672:1993 Air quality -- Determination of the number concentration of airborne inorganic fibres by phase contrast optical microscopy -- Membrane filter method</w:t>
            </w:r>
          </w:p>
          <w:p w14:paraId="6B1261A4"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8756:1994 Air quality -- Handling of temperature, pressure and humidity data</w:t>
            </w:r>
          </w:p>
          <w:p w14:paraId="3B38D2BB"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9169:1994 Air quality -- Determination of performance characteristics of measurement methods</w:t>
            </w:r>
          </w:p>
          <w:p w14:paraId="0DF9170B"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9359:1989 Air quality -- Stratified sampling method for assessment of ambient air quality</w:t>
            </w:r>
          </w:p>
          <w:p w14:paraId="27F5C2EF"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11222:2002 Air quality -- Determination of the uncertainty of the time average of air quality measurements</w:t>
            </w:r>
          </w:p>
          <w:p w14:paraId="1A441EAC"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13752:1998 Air quality -- Assessment of uncertainty of a measurement method under field conditions using a second method as reference</w:t>
            </w:r>
          </w:p>
          <w:p w14:paraId="425969C7"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13964:1998 Air quality -- Determination of ozone in ambient air -- Ultraviolet photometric method</w:t>
            </w:r>
          </w:p>
          <w:p w14:paraId="7B3BC118"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14956:2002 Air quality -- Evaluation of the suitability of a measurement procedure by comparison with a required measurement uncertainty</w:t>
            </w:r>
          </w:p>
          <w:p w14:paraId="3E6BB2B3"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Screed</w:t>
            </w:r>
          </w:p>
          <w:p w14:paraId="44B355F8" w14:textId="77777777" w:rsidR="00F84D12" w:rsidRPr="006423B7" w:rsidRDefault="00F84D12" w:rsidP="006423B7">
            <w:pPr>
              <w:spacing w:after="120"/>
              <w:rPr>
                <w:rFonts w:ascii="Calibri Light" w:hAnsi="Calibri Light"/>
                <w:sz w:val="16"/>
                <w:szCs w:val="16"/>
                <w:lang w:val="en-US"/>
              </w:rPr>
            </w:pPr>
            <w:del w:id="11068" w:author="Ashan Asmone" w:date="2016-03-31T14:00:00Z">
              <w:r w:rsidRPr="006423B7" w:rsidDel="00492805">
                <w:rPr>
                  <w:rFonts w:ascii="Calibri Light" w:hAnsi="Calibri Light"/>
                  <w:sz w:val="16"/>
                  <w:szCs w:val="16"/>
                  <w:lang w:val="en-US"/>
                </w:rPr>
                <w:delText>ISO 6274:1982 Concrete; Sieve analysis of aggregates</w:delText>
              </w:r>
            </w:del>
            <w:ins w:id="11069" w:author="Ashan Asmone" w:date="2016-03-31T14:00:00Z">
              <w:r w:rsidR="00492805">
                <w:rPr>
                  <w:rFonts w:ascii="Calibri Light" w:hAnsi="Calibri Light"/>
                  <w:sz w:val="16"/>
                  <w:szCs w:val="16"/>
                  <w:lang w:val="en-US"/>
                </w:rPr>
                <w:t>ISO 6274:1982 Concrete; Sieve analysis of aggregates</w:t>
              </w:r>
            </w:ins>
          </w:p>
          <w:p w14:paraId="2EF5D5E0"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Paints</w:t>
            </w:r>
          </w:p>
          <w:p w14:paraId="281AB07E"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ISO 11503:1995-Paints and varnishes - Determination of resistance to humidity (intermittent condensation </w:t>
            </w:r>
            <w:r w:rsidRPr="006423B7">
              <w:rPr>
                <w:rFonts w:ascii="Calibri Light" w:hAnsi="Calibri Light"/>
                <w:sz w:val="16"/>
                <w:szCs w:val="16"/>
                <w:lang w:val="en-US"/>
              </w:rPr>
              <w:br/>
            </w:r>
            <w:r w:rsidRPr="006423B7">
              <w:rPr>
                <w:rFonts w:ascii="Calibri Light" w:hAnsi="Calibri Light"/>
                <w:sz w:val="16"/>
                <w:szCs w:val="16"/>
                <w:lang w:val="en-US"/>
              </w:rPr>
              <w:br/>
              <w:t>ISO 11998:1998-Paints and varnishes - Determination of wet-scrub resistance and cleanability of coatings</w:t>
            </w:r>
          </w:p>
          <w:p w14:paraId="22F19B81" w14:textId="77777777" w:rsidR="00401C5E" w:rsidRPr="006423B7" w:rsidRDefault="00401C5E" w:rsidP="006423B7">
            <w:pPr>
              <w:spacing w:after="120"/>
              <w:rPr>
                <w:rFonts w:ascii="Calibri Light" w:hAnsi="Calibri Light"/>
                <w:sz w:val="16"/>
                <w:szCs w:val="16"/>
                <w:lang w:val="en-US"/>
              </w:rPr>
            </w:pPr>
          </w:p>
        </w:tc>
      </w:tr>
    </w:tbl>
    <w:p w14:paraId="2F4745A7" w14:textId="77777777" w:rsidR="00401C5E" w:rsidRDefault="00401C5E" w:rsidP="00401C5E">
      <w:pPr>
        <w:rPr>
          <w:sz w:val="16"/>
          <w:szCs w:val="16"/>
          <w:lang w:val="en-US"/>
        </w:rPr>
      </w:pPr>
    </w:p>
    <w:p w14:paraId="5C47E212" w14:textId="77777777" w:rsidR="00401C5E" w:rsidRDefault="00F84D12" w:rsidP="00F84D12">
      <w:pPr>
        <w:pStyle w:val="Heading2"/>
        <w:rPr>
          <w:lang w:val="en-US"/>
        </w:rPr>
      </w:pPr>
      <w:r w:rsidRPr="00F84D12">
        <w:rPr>
          <w:lang w:val="en-US"/>
        </w:rPr>
        <w:t>Water Leakage Through Porous Floor and Wall</w:t>
      </w:r>
    </w:p>
    <w:tbl>
      <w:tblPr>
        <w:tblStyle w:val="TableGrid"/>
        <w:tblW w:w="0" w:type="auto"/>
        <w:tblInd w:w="108" w:type="dxa"/>
        <w:tblLook w:val="04A0" w:firstRow="1" w:lastRow="0" w:firstColumn="1" w:lastColumn="0" w:noHBand="0" w:noVBand="1"/>
      </w:tblPr>
      <w:tblGrid>
        <w:gridCol w:w="685"/>
        <w:gridCol w:w="8449"/>
      </w:tblGrid>
      <w:tr w:rsidR="00401C5E" w:rsidRPr="004F3C8C" w14:paraId="064F250C" w14:textId="77777777" w:rsidTr="00401C5E">
        <w:tc>
          <w:tcPr>
            <w:tcW w:w="685" w:type="dxa"/>
          </w:tcPr>
          <w:p w14:paraId="4CB8B48A"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4F2F077"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Waterproofing</w:t>
            </w:r>
          </w:p>
          <w:p w14:paraId="56FFF95E" w14:textId="77777777" w:rsidR="00F84D12" w:rsidRPr="006423B7" w:rsidRDefault="00F84D12" w:rsidP="006423B7">
            <w:pPr>
              <w:spacing w:after="120"/>
              <w:rPr>
                <w:rFonts w:ascii="Calibri Light" w:hAnsi="Calibri Light"/>
                <w:sz w:val="16"/>
                <w:szCs w:val="16"/>
                <w:lang w:val="en-US"/>
              </w:rPr>
            </w:pPr>
            <w:del w:id="11070" w:author="Ashan Asmone" w:date="2016-03-31T14:42:00Z">
              <w:r w:rsidRPr="006423B7" w:rsidDel="00A93E31">
                <w:rPr>
                  <w:rFonts w:ascii="Calibri Light" w:hAnsi="Calibri Light"/>
                  <w:sz w:val="16"/>
                  <w:szCs w:val="16"/>
                  <w:lang w:val="en-US"/>
                </w:rPr>
                <w:delText>BS 8000-Part4:1989- Workmanship on building sites. Code of practice for waterproofing</w:delText>
              </w:r>
            </w:del>
            <w:ins w:id="11071" w:author="Ashan Asmone" w:date="2016-03-31T14:42:00Z">
              <w:r w:rsidR="00A93E31">
                <w:rPr>
                  <w:rFonts w:ascii="Calibri Light" w:hAnsi="Calibri Light"/>
                  <w:sz w:val="16"/>
                  <w:szCs w:val="16"/>
                  <w:lang w:val="en-US"/>
                </w:rPr>
                <w:t>BS 8000-0:2014 Workmanship on construction sites. Introduction and general principles</w:t>
              </w:r>
            </w:ins>
          </w:p>
          <w:p w14:paraId="350E79D2"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Concrete</w:t>
            </w:r>
          </w:p>
          <w:p w14:paraId="07642BA2" w14:textId="77777777" w:rsidR="00F84D12" w:rsidRPr="006423B7" w:rsidRDefault="00F84D12" w:rsidP="006423B7">
            <w:pPr>
              <w:spacing w:after="120"/>
              <w:rPr>
                <w:rFonts w:ascii="Calibri Light" w:hAnsi="Calibri Light"/>
                <w:sz w:val="16"/>
                <w:szCs w:val="16"/>
                <w:lang w:val="en-US"/>
              </w:rPr>
            </w:pPr>
            <w:del w:id="11072" w:author="Ashan Senel Asmone" w:date="2016-03-18T15:53:00Z">
              <w:r w:rsidRPr="006423B7" w:rsidDel="00A36541">
                <w:rPr>
                  <w:rFonts w:ascii="Calibri Light" w:hAnsi="Calibri Light"/>
                  <w:sz w:val="16"/>
                  <w:szCs w:val="16"/>
                  <w:lang w:val="en-US"/>
                </w:rPr>
                <w:delText>BS 12:1996-Specification for Portland cement</w:delText>
              </w:r>
            </w:del>
            <w:ins w:id="11073" w:author="Ashan Senel Asmone" w:date="2016-03-18T15:53:00Z">
              <w:r w:rsidR="00A36541">
                <w:rPr>
                  <w:rFonts w:ascii="Calibri Light" w:hAnsi="Calibri Light"/>
                  <w:sz w:val="16"/>
                  <w:szCs w:val="16"/>
                  <w:lang w:val="en-US"/>
                </w:rPr>
                <w:t>BS EN 197-1:2011 Cement. Composition, specifications and conformity criteria for common cements</w:t>
              </w:r>
            </w:ins>
          </w:p>
          <w:p w14:paraId="28EA9E20" w14:textId="77777777" w:rsidR="00F84D12" w:rsidRPr="006423B7" w:rsidRDefault="00F84D12" w:rsidP="006423B7">
            <w:pPr>
              <w:spacing w:after="120"/>
              <w:rPr>
                <w:rFonts w:ascii="Calibri Light" w:hAnsi="Calibri Light"/>
                <w:sz w:val="16"/>
                <w:szCs w:val="16"/>
                <w:lang w:val="en-US"/>
              </w:rPr>
            </w:pPr>
            <w:del w:id="11074" w:author="Ashan Senel Asmone" w:date="2016-03-21T10:59:00Z">
              <w:r w:rsidRPr="006423B7" w:rsidDel="0046108D">
                <w:rPr>
                  <w:rFonts w:ascii="Calibri Light" w:hAnsi="Calibri Light"/>
                  <w:sz w:val="16"/>
                  <w:szCs w:val="16"/>
                  <w:lang w:val="en-US"/>
                </w:rPr>
                <w:delText>BS 8110Part1/2:1997/1985-Structural use of concrete. Code of practice for design and construction</w:delText>
              </w:r>
            </w:del>
            <w:ins w:id="11075" w:author="Ashan Senel Asmone" w:date="2016-03-21T10:59:00Z">
              <w:r w:rsidR="0046108D">
                <w:rPr>
                  <w:rFonts w:ascii="Calibri Light" w:hAnsi="Calibri Light"/>
                  <w:sz w:val="16"/>
                  <w:szCs w:val="16"/>
                  <w:lang w:val="en-US"/>
                </w:rPr>
                <w:t>BS EN 1992-1-1:2004+A1:2014 Eurocode 2: Design of concrete structures. General rules and rules for buildings</w:t>
              </w:r>
            </w:ins>
          </w:p>
          <w:p w14:paraId="4BC0F4E9" w14:textId="77777777" w:rsidR="00F84D12" w:rsidRPr="006423B7" w:rsidRDefault="00F84D12" w:rsidP="006423B7">
            <w:pPr>
              <w:spacing w:after="120"/>
              <w:rPr>
                <w:rFonts w:ascii="Calibri Light" w:hAnsi="Calibri Light"/>
                <w:sz w:val="16"/>
                <w:szCs w:val="16"/>
                <w:lang w:val="en-US"/>
              </w:rPr>
            </w:pPr>
            <w:del w:id="11076" w:author="Ashan Senel Asmone" w:date="2016-03-18T16:39:00Z">
              <w:r w:rsidRPr="006423B7" w:rsidDel="00902ADA">
                <w:rPr>
                  <w:rFonts w:ascii="Calibri Light" w:hAnsi="Calibri Light"/>
                  <w:sz w:val="16"/>
                  <w:szCs w:val="16"/>
                  <w:lang w:val="en-US"/>
                </w:rPr>
                <w:delText>BS 1881:(varies)-Testing concrete</w:delText>
              </w:r>
            </w:del>
            <w:ins w:id="11077" w:author="Ashan Senel Asmone" w:date="2016-03-21T17:09:00Z">
              <w:r w:rsidR="00785E22">
                <w:rPr>
                  <w:rFonts w:ascii="Calibri Light" w:hAnsi="Calibri Light"/>
                  <w:sz w:val="16"/>
                  <w:szCs w:val="16"/>
                  <w:lang w:val="en-US"/>
                </w:rPr>
                <w:t>BS EN 13139:2002 Aggregates for mortar</w:t>
              </w:r>
            </w:ins>
            <w:ins w:id="11078" w:author="Ashan Senel Asmone" w:date="2016-03-18T16:41:00Z">
              <w:r w:rsidR="00902ADA">
                <w:rPr>
                  <w:rFonts w:ascii="Calibri Light" w:hAnsi="Calibri Light"/>
                  <w:sz w:val="16"/>
                  <w:szCs w:val="16"/>
                  <w:lang w:val="en-US"/>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11079" w:author="Ashan Senel Asmone" w:date="2016-03-18T16:40:00Z">
              <w:r w:rsidR="00902ADA">
                <w:rPr>
                  <w:rFonts w:ascii="Calibri Light" w:hAnsi="Calibri Light"/>
                  <w:sz w:val="16"/>
                  <w:szCs w:val="16"/>
                  <w:lang w:val="en-US"/>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11080" w:author="Ashan Senel Asmone" w:date="2016-03-18T16:39:00Z">
              <w:r w:rsidR="00902ADA">
                <w:rPr>
                  <w:rFonts w:ascii="Calibri Light" w:hAnsi="Calibri Light"/>
                  <w:sz w:val="16"/>
                  <w:szCs w:val="16"/>
                  <w:lang w:val="en-US"/>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6423B7">
              <w:rPr>
                <w:rFonts w:ascii="Calibri Light" w:hAnsi="Calibri Light"/>
                <w:sz w:val="16"/>
                <w:szCs w:val="16"/>
                <w:lang w:val="en-US"/>
              </w:rPr>
              <w:t>.</w:t>
            </w:r>
          </w:p>
          <w:p w14:paraId="44806CD4" w14:textId="77777777" w:rsidR="00F84D12" w:rsidRPr="006423B7" w:rsidRDefault="00F84D12" w:rsidP="006423B7">
            <w:pPr>
              <w:spacing w:after="120"/>
              <w:rPr>
                <w:rFonts w:ascii="Calibri Light" w:hAnsi="Calibri Light"/>
                <w:sz w:val="16"/>
                <w:szCs w:val="16"/>
                <w:lang w:val="en-US"/>
              </w:rPr>
            </w:pPr>
            <w:del w:id="11081" w:author="Ashan Senel Asmone" w:date="2016-03-18T16:08:00Z">
              <w:r w:rsidRPr="006423B7" w:rsidDel="007E195F">
                <w:rPr>
                  <w:rFonts w:ascii="Calibri Light" w:hAnsi="Calibri Light"/>
                  <w:sz w:val="16"/>
                  <w:szCs w:val="16"/>
                  <w:lang w:val="en-US"/>
                </w:rPr>
                <w:delText>BS 812:(varies)-Testing aggregates</w:delText>
              </w:r>
            </w:del>
            <w:ins w:id="11082" w:author="Ashan Senel Asmone" w:date="2016-03-18T16:14:00Z">
              <w:r w:rsidR="007E195F">
                <w:rPr>
                  <w:rFonts w:ascii="Calibri Light" w:hAnsi="Calibri Light"/>
                  <w:sz w:val="16"/>
                  <w:szCs w:val="16"/>
                  <w:lang w:val="en-US"/>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11083" w:author="Ashan Senel Asmone" w:date="2016-03-18T16:13:00Z">
              <w:r w:rsidR="007E195F">
                <w:rPr>
                  <w:rFonts w:ascii="Calibri Light" w:hAnsi="Calibri Light"/>
                  <w:sz w:val="16"/>
                  <w:szCs w:val="16"/>
                  <w:lang w:val="en-US"/>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11084" w:author="Ashan Senel Asmone" w:date="2016-03-18T16:12:00Z">
              <w:r w:rsidR="007E195F">
                <w:rPr>
                  <w:rFonts w:ascii="Calibri Light" w:hAnsi="Calibri Light"/>
                  <w:sz w:val="16"/>
                  <w:szCs w:val="16"/>
                  <w:lang w:val="en-US"/>
                </w:rPr>
                <w:t xml:space="preserve">BS 812-109:1990. Testing aggregates. Methods for determination of moisture content/ BS 812-104:1994. Testing aggregates. Method for qualitative and quantitative petrographic examination of aggregates/ </w:t>
              </w:r>
            </w:ins>
            <w:ins w:id="11085" w:author="Ashan Senel Asmone" w:date="2016-03-18T16:09:00Z">
              <w:r w:rsidR="007E195F">
                <w:rPr>
                  <w:rFonts w:ascii="Calibri Light" w:hAnsi="Calibri Light"/>
                  <w:sz w:val="16"/>
                  <w:szCs w:val="16"/>
                  <w:lang w:val="en-US"/>
                </w:rPr>
                <w:t>BS 812-123:1999. Testing aggregates. Method for determination of alkali-silica reactivity. Concrete prism method/ BS 812-2:1995. Testing aggregates. Methods for determination of density/</w:t>
              </w:r>
            </w:ins>
            <w:ins w:id="11086" w:author="Ashan Senel Asmone" w:date="2016-03-18T16:08:00Z">
              <w:r w:rsidR="007E195F">
                <w:rPr>
                  <w:rFonts w:ascii="Calibri Light" w:hAnsi="Calibri Light"/>
                  <w:sz w:val="16"/>
                  <w:szCs w:val="16"/>
                  <w:lang w:val="en-US"/>
                </w:rPr>
                <w:t xml:space="preserve">BS EN 932-5:2012 Tests for general properties of aggregates. Common equipment and calibration/ BS 812-124:2009. Testing aggregates. Method for determination of frost heave/ </w:t>
              </w:r>
            </w:ins>
            <w:r w:rsidRPr="006423B7">
              <w:rPr>
                <w:rFonts w:ascii="Calibri Light" w:hAnsi="Calibri Light"/>
                <w:sz w:val="16"/>
                <w:szCs w:val="16"/>
                <w:lang w:val="en-US"/>
              </w:rPr>
              <w:t>.</w:t>
            </w:r>
          </w:p>
          <w:p w14:paraId="0DDBE739" w14:textId="77777777" w:rsidR="00F84D12" w:rsidRPr="006423B7" w:rsidRDefault="00F84D12" w:rsidP="006423B7">
            <w:pPr>
              <w:spacing w:after="120"/>
              <w:rPr>
                <w:rFonts w:ascii="Calibri Light" w:hAnsi="Calibri Light"/>
                <w:sz w:val="16"/>
                <w:szCs w:val="16"/>
                <w:lang w:val="en-US"/>
              </w:rPr>
            </w:pPr>
            <w:del w:id="11087" w:author="Ashan Senel Asmone" w:date="2016-03-18T16:20:00Z">
              <w:r w:rsidRPr="006423B7" w:rsidDel="007E195F">
                <w:rPr>
                  <w:rFonts w:ascii="Calibri Light" w:hAnsi="Calibri Light"/>
                  <w:sz w:val="16"/>
                  <w:szCs w:val="16"/>
                  <w:lang w:val="en-US"/>
                </w:rPr>
                <w:delText>BS 882:1992-Specification for aggregates from natural sources for concrete</w:delText>
              </w:r>
            </w:del>
            <w:ins w:id="11088" w:author="Ashan Senel Asmone" w:date="2016-03-18T16:20:00Z">
              <w:r w:rsidR="007E195F">
                <w:rPr>
                  <w:rFonts w:ascii="Calibri Light" w:hAnsi="Calibri Light"/>
                  <w:sz w:val="16"/>
                  <w:szCs w:val="16"/>
                  <w:lang w:val="en-US"/>
                </w:rPr>
                <w:t>BS EN 12620:2002+A1:2008 Aggregates for concrete</w:t>
              </w:r>
            </w:ins>
          </w:p>
          <w:p w14:paraId="48421FE4"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BS 4550:(varies)-Methods of testing cement</w:t>
            </w:r>
          </w:p>
          <w:p w14:paraId="2BCE51C9" w14:textId="77777777" w:rsidR="00F84D12" w:rsidRPr="006423B7" w:rsidRDefault="00F84D12" w:rsidP="006423B7">
            <w:pPr>
              <w:spacing w:after="120"/>
              <w:rPr>
                <w:rFonts w:ascii="Calibri Light" w:hAnsi="Calibri Light"/>
                <w:sz w:val="16"/>
                <w:szCs w:val="16"/>
                <w:lang w:val="en-US"/>
              </w:rPr>
            </w:pPr>
            <w:del w:id="11089" w:author="Jing Kai Toh" w:date="2016-05-12T10:58:00Z">
              <w:r w:rsidRPr="006423B7" w:rsidDel="002030ED">
                <w:rPr>
                  <w:rFonts w:ascii="Calibri Light" w:hAnsi="Calibri Light"/>
                  <w:sz w:val="16"/>
                  <w:szCs w:val="16"/>
                  <w:lang w:val="en-US"/>
                </w:rPr>
                <w:delText>BS 4551:(varies)-Methods of testing mortars, screeds and plasters</w:delText>
              </w:r>
            </w:del>
            <w:ins w:id="11090" w:author="Jing Kai Toh" w:date="2016-05-12T12:19:00Z">
              <w:r w:rsidR="00D51AB8">
                <w:rPr>
                  <w:rFonts w:ascii="Calibri Light" w:hAnsi="Calibri Light"/>
                  <w:sz w:val="16"/>
                  <w:szCs w:val="16"/>
                  <w:lang w:val="en-US"/>
                </w:rPr>
                <w:t>BS EN 1015-7:1999 Methods of test for mortar for masonry. Determination of air content of fresh mortar / BS EN 1015-4:1999 Methods of test for mortar for masonry. Determination of consistence of fres</w:t>
              </w:r>
            </w:ins>
            <w:ins w:id="11091" w:author="Jing Kai Toh" w:date="2016-05-12T12:20:00Z">
              <w:r w:rsidR="00D51AB8">
                <w:rPr>
                  <w:rFonts w:ascii="Calibri Light" w:hAnsi="Calibri Light"/>
                  <w:sz w:val="16"/>
                  <w:szCs w:val="16"/>
                  <w:lang w:val="en-US"/>
                </w:rPr>
                <w:t xml:space="preserve">h mortar (by plunger penetration) / BS EN 1015-19:1999 Methods of test for mortar for masonry. Determination of water vapour permeability of hardened rendering and plastering </w:t>
              </w:r>
            </w:ins>
            <w:ins w:id="11092" w:author="Jing Kai Toh" w:date="2016-05-12T12:24:00Z">
              <w:r w:rsidR="00D51AB8">
                <w:rPr>
                  <w:rFonts w:ascii="Calibri Light" w:hAnsi="Calibri Light"/>
                  <w:sz w:val="16"/>
                  <w:szCs w:val="16"/>
                  <w:lang w:val="en-US"/>
                </w:rPr>
                <w:t xml:space="preserve">mortars / BS EN 1015-1:1999 Methods of test for mortar for masonry. Determination of particle size distribution (by sieve </w:t>
              </w:r>
            </w:ins>
            <w:ins w:id="11093" w:author="Jing Kai Toh" w:date="2016-05-12T12:26:00Z">
              <w:r w:rsidR="00D51AB8">
                <w:rPr>
                  <w:rFonts w:ascii="Calibri Light" w:hAnsi="Calibri Light"/>
                  <w:sz w:val="16"/>
                  <w:szCs w:val="16"/>
                  <w:lang w:val="en-US"/>
                </w:rPr>
                <w:t xml:space="preserve">analysis) / BS EN 1015-2:1999 Methods of test for mortar for masonry. Bulk sampling of mortars and preparation of test </w:t>
              </w:r>
            </w:ins>
            <w:ins w:id="11094" w:author="Jing Kai Toh" w:date="2016-05-12T12:28:00Z">
              <w:r w:rsidR="00D51AB8">
                <w:rPr>
                  <w:rFonts w:ascii="Calibri Light" w:hAnsi="Calibri Light"/>
                  <w:sz w:val="16"/>
                  <w:szCs w:val="16"/>
                  <w:lang w:val="en-US"/>
                </w:rPr>
                <w:t xml:space="preserve">mortars / BS EN 1015-3:1999 Methods of test for mortar for masonry. Determination of consistence of fresh mortar (by flow </w:t>
              </w:r>
            </w:ins>
            <w:ins w:id="11095" w:author="Jing Kai Toh" w:date="2016-05-12T12:30:00Z">
              <w:r w:rsidR="00D51AB8">
                <w:rPr>
                  <w:rFonts w:ascii="Calibri Light" w:hAnsi="Calibri Light"/>
                  <w:sz w:val="16"/>
                  <w:szCs w:val="16"/>
                  <w:lang w:val="en-US"/>
                </w:rPr>
                <w:t xml:space="preserve">table) / BS EN 1015-6:1999 Methods of test for mortar for masonry. Determination of bulk density of fresh mortar / BS EN 1015-9:1999 Methods of test for mortar for masonry. Determination of workable life and correction time of fresh </w:t>
              </w:r>
            </w:ins>
            <w:ins w:id="11096" w:author="Jing Kai Toh" w:date="2016-05-12T12:31:00Z">
              <w:r w:rsidR="00D51AB8">
                <w:rPr>
                  <w:rFonts w:ascii="Calibri Light" w:hAnsi="Calibri Light"/>
                  <w:sz w:val="16"/>
                  <w:szCs w:val="16"/>
                  <w:lang w:val="en-US"/>
                </w:rPr>
                <w:t xml:space="preserve">mortar / BS EN 1015-10:1999 Methods of test for mortar for masonry. Determination of dry bulk density of hardened </w:t>
              </w:r>
            </w:ins>
            <w:ins w:id="11097" w:author="Jing Kai Toh" w:date="2016-05-12T12:32:00Z">
              <w:r w:rsidR="00D51AB8">
                <w:rPr>
                  <w:rFonts w:ascii="Calibri Light" w:hAnsi="Calibri Light"/>
                  <w:sz w:val="16"/>
                  <w:szCs w:val="16"/>
                  <w:lang w:val="en-US"/>
                </w:rPr>
                <w:t>mortar / BS 4551:2005+A2:2013 Mortar. Methods of test for mortar and screed. Chemical analysis and physical testing</w:t>
              </w:r>
            </w:ins>
            <w:ins w:id="11098" w:author="Jing Kai Toh" w:date="2016-05-12T12:24:00Z">
              <w:r w:rsidR="00D51AB8">
                <w:rPr>
                  <w:rFonts w:ascii="Calibri Light" w:hAnsi="Calibri Light"/>
                  <w:sz w:val="16"/>
                  <w:szCs w:val="16"/>
                  <w:lang w:val="en-US"/>
                </w:rPr>
                <w:t xml:space="preserve"> </w:t>
              </w:r>
            </w:ins>
            <w:ins w:id="11099" w:author="Jing Kai Toh" w:date="2016-05-12T10:58:00Z">
              <w:r w:rsidR="002030ED">
                <w:rPr>
                  <w:rFonts w:ascii="Calibri Light" w:hAnsi="Calibri Light"/>
                  <w:sz w:val="16"/>
                  <w:szCs w:val="16"/>
                  <w:lang w:val="en-US"/>
                </w:rPr>
                <w:t>BS 4551:2005+A2:2013 Mortar. Methods of test for mortar and screed. Chemical analysis and physical testing</w:t>
              </w:r>
            </w:ins>
          </w:p>
          <w:p w14:paraId="25244B56"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BS 4887:1986-Mortar admixtures</w:t>
            </w:r>
          </w:p>
          <w:p w14:paraId="7C6AE85F" w14:textId="77777777" w:rsidR="00F84D12" w:rsidRPr="006423B7" w:rsidRDefault="00F84D12" w:rsidP="006423B7">
            <w:pPr>
              <w:spacing w:after="120"/>
              <w:rPr>
                <w:rFonts w:ascii="Calibri Light" w:hAnsi="Calibri Light"/>
                <w:sz w:val="16"/>
                <w:szCs w:val="16"/>
                <w:lang w:val="en-US"/>
              </w:rPr>
            </w:pPr>
            <w:del w:id="11100" w:author="Jing Kai Toh" w:date="2016-05-12T10:50:00Z">
              <w:r w:rsidRPr="006423B7" w:rsidDel="002030ED">
                <w:rPr>
                  <w:rFonts w:ascii="Calibri Light" w:hAnsi="Calibri Light"/>
                  <w:sz w:val="16"/>
                  <w:szCs w:val="16"/>
                  <w:lang w:val="en-US"/>
                </w:rPr>
                <w:delText>BS 5328-1 to 4:1990-1997: Concrete. Guide to specifying concrete/Concrete. Methods for specifying concrete mixes</w:delText>
              </w:r>
            </w:del>
            <w:ins w:id="11101" w:author="Jing Kai Toh" w:date="2016-05-12T10:50:00Z">
              <w:r w:rsidR="002030ED">
                <w:rPr>
                  <w:rFonts w:ascii="Calibri Light" w:hAnsi="Calibri Light"/>
                  <w:sz w:val="16"/>
                  <w:szCs w:val="16"/>
                  <w:lang w:val="en-US"/>
                </w:rPr>
                <w:t>BS EN 206:2013 Concrete. Specification, performance, production and conformity</w:t>
              </w:r>
            </w:ins>
          </w:p>
          <w:p w14:paraId="2C618551" w14:textId="77777777" w:rsidR="00F84D12" w:rsidRPr="006423B7" w:rsidRDefault="00F84D12" w:rsidP="006423B7">
            <w:pPr>
              <w:spacing w:after="120"/>
              <w:rPr>
                <w:rFonts w:ascii="Calibri Light" w:hAnsi="Calibri Light"/>
                <w:sz w:val="16"/>
                <w:szCs w:val="16"/>
                <w:lang w:val="en-US"/>
              </w:rPr>
            </w:pPr>
            <w:del w:id="11102" w:author="Ashan Senel Asmone" w:date="2016-03-18T17:37:00Z">
              <w:r w:rsidRPr="006423B7" w:rsidDel="00DD05B5">
                <w:rPr>
                  <w:rFonts w:ascii="Calibri Light" w:hAnsi="Calibri Light"/>
                  <w:sz w:val="16"/>
                  <w:szCs w:val="16"/>
                  <w:lang w:val="en-US"/>
                </w:rPr>
                <w:delText>BS 6089: 1981- Guide to assessment of concrete strength in existing structures</w:delText>
              </w:r>
            </w:del>
            <w:ins w:id="11103" w:author="Ashan Senel Asmone" w:date="2016-03-18T17:37:00Z">
              <w:r w:rsidR="00DD05B5">
                <w:rPr>
                  <w:rFonts w:ascii="Calibri Light" w:hAnsi="Calibri Light"/>
                  <w:sz w:val="16"/>
                  <w:szCs w:val="16"/>
                  <w:lang w:val="en-US"/>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34443132" w14:textId="77777777" w:rsidR="00F84D12" w:rsidRPr="006423B7" w:rsidRDefault="00F84D12" w:rsidP="006423B7">
            <w:pPr>
              <w:spacing w:after="120"/>
              <w:rPr>
                <w:rFonts w:ascii="Calibri Light" w:hAnsi="Calibri Light"/>
                <w:sz w:val="16"/>
                <w:szCs w:val="16"/>
                <w:lang w:val="en-US"/>
              </w:rPr>
            </w:pPr>
            <w:del w:id="11104" w:author="Ashan Senel Asmone" w:date="2016-03-21T10:37:00Z">
              <w:r w:rsidRPr="006423B7" w:rsidDel="0046108D">
                <w:rPr>
                  <w:rFonts w:ascii="Calibri Light" w:hAnsi="Calibri Light"/>
                  <w:sz w:val="16"/>
                  <w:szCs w:val="16"/>
                  <w:lang w:val="en-US"/>
                </w:rPr>
                <w:delText>BS 6949:1991- Specification for bitumen-based coatings for cold application excluding use in contact with potable water</w:delText>
              </w:r>
            </w:del>
            <w:ins w:id="11105" w:author="Ashan Senel Asmone" w:date="2016-03-21T10:37:00Z">
              <w:r w:rsidR="0046108D">
                <w:rPr>
                  <w:rFonts w:ascii="Calibri Light" w:hAnsi="Calibri Light"/>
                  <w:sz w:val="16"/>
                  <w:szCs w:val="16"/>
                  <w:lang w:val="en-US"/>
                </w:rPr>
                <w:t>BS 6949:1991- Specification for bitumen-based coatings for cold application excluding use in contact with potable water</w:t>
              </w:r>
            </w:ins>
          </w:p>
          <w:p w14:paraId="37200A8E" w14:textId="77777777" w:rsidR="00F84D12" w:rsidRPr="006423B7" w:rsidRDefault="00F84D12" w:rsidP="006423B7">
            <w:pPr>
              <w:spacing w:after="120"/>
              <w:rPr>
                <w:rFonts w:ascii="Calibri Light" w:hAnsi="Calibri Light"/>
                <w:sz w:val="16"/>
                <w:szCs w:val="16"/>
                <w:lang w:val="en-US"/>
              </w:rPr>
            </w:pPr>
            <w:del w:id="11106" w:author="Ashan Senel Asmone" w:date="2016-03-21T10:53:00Z">
              <w:r w:rsidRPr="006423B7" w:rsidDel="0046108D">
                <w:rPr>
                  <w:rFonts w:ascii="Calibri Light" w:hAnsi="Calibri Light"/>
                  <w:sz w:val="16"/>
                  <w:szCs w:val="16"/>
                  <w:lang w:val="en-US"/>
                </w:rPr>
                <w:delText>BS 7543:1992-Guide to durability of buildings and building elements, products and components</w:delText>
              </w:r>
            </w:del>
            <w:ins w:id="11107" w:author="Ashan Senel Asmone" w:date="2016-03-21T10:57:00Z">
              <w:r w:rsidR="0046108D">
                <w:rPr>
                  <w:rFonts w:ascii="Calibri Light" w:hAnsi="Calibri Light"/>
                  <w:sz w:val="16"/>
                  <w:szCs w:val="16"/>
                  <w:lang w:val="en-US"/>
                </w:rPr>
                <w:t>BS 7543:2015 Guide to durability of buildings and building elements, products and components/</w:t>
              </w:r>
            </w:ins>
            <w:ins w:id="11108" w:author="Ashan Senel Asmone" w:date="2016-03-21T10:54:00Z">
              <w:r w:rsidR="0046108D">
                <w:rPr>
                  <w:rFonts w:ascii="Calibri Light" w:hAnsi="Calibri Light"/>
                  <w:sz w:val="16"/>
                  <w:szCs w:val="16"/>
                  <w:lang w:val="en-US"/>
                </w:rPr>
                <w:t>BS ISO 15686-1:2011 Buildings and constructed assets. Service life planning. General principles and framework</w:t>
              </w:r>
            </w:ins>
            <w:ins w:id="11109" w:author="Ashan Senel Asmone" w:date="2016-03-21T10:53:00Z">
              <w:r w:rsidR="0046108D">
                <w:rPr>
                  <w:rFonts w:ascii="Calibri Light" w:hAnsi="Calibri Light"/>
                  <w:sz w:val="16"/>
                  <w:szCs w:val="16"/>
                  <w:lang w:val="en-US"/>
                </w:rPr>
                <w:t>BS ISO 15686-3:2002 Buildings and constructed assets. Service life planning. Performance audits and reviewsBS ISO 15686-2:2012 Buildings and constructed assets. Service life planning. Service life prediction procedures</w:t>
              </w:r>
            </w:ins>
          </w:p>
          <w:p w14:paraId="6341B6AF" w14:textId="77777777" w:rsidR="00F84D12" w:rsidRPr="006423B7" w:rsidRDefault="00F84D12" w:rsidP="006423B7">
            <w:pPr>
              <w:spacing w:after="120"/>
              <w:rPr>
                <w:rFonts w:ascii="Calibri Light" w:hAnsi="Calibri Light"/>
                <w:sz w:val="16"/>
                <w:szCs w:val="16"/>
                <w:lang w:val="en-US"/>
              </w:rPr>
            </w:pPr>
            <w:del w:id="11110" w:author="Jing Kai Toh" w:date="2016-05-12T10:46:00Z">
              <w:r w:rsidRPr="006423B7" w:rsidDel="002030ED">
                <w:rPr>
                  <w:rFonts w:ascii="Calibri Light" w:hAnsi="Calibri Light"/>
                  <w:sz w:val="16"/>
                  <w:szCs w:val="16"/>
                  <w:lang w:val="en-US"/>
                </w:rPr>
                <w:delText>BS 8000: Sec 2.2 : 1990- Workmanship on Building Sites Part 2: Code of Practice for Concrete work section 2.2: Sitework with in-situ and precast concrete.</w:delText>
              </w:r>
            </w:del>
            <w:ins w:id="11111" w:author="Jing Kai Toh" w:date="2016-05-12T10:46:00Z">
              <w:r w:rsidR="002030ED">
                <w:rPr>
                  <w:rFonts w:ascii="Calibri Light" w:hAnsi="Calibri Light"/>
                  <w:sz w:val="16"/>
                  <w:szCs w:val="16"/>
                  <w:lang w:val="en-US"/>
                </w:rPr>
                <w:t>BS 8000-0:2014 Workmanship on construction sites. Introduction and general principles</w:t>
              </w:r>
            </w:ins>
          </w:p>
          <w:p w14:paraId="6B0A5441" w14:textId="77777777" w:rsidR="00401C5E" w:rsidRPr="006423B7" w:rsidRDefault="00401C5E" w:rsidP="006423B7">
            <w:pPr>
              <w:spacing w:after="120"/>
              <w:rPr>
                <w:rFonts w:ascii="Calibri Light" w:hAnsi="Calibri Light"/>
                <w:sz w:val="16"/>
                <w:szCs w:val="16"/>
                <w:lang w:val="en-US"/>
              </w:rPr>
            </w:pPr>
          </w:p>
        </w:tc>
      </w:tr>
      <w:tr w:rsidR="00401C5E" w:rsidRPr="004F3C8C" w14:paraId="0E48B701" w14:textId="77777777" w:rsidTr="00401C5E">
        <w:tc>
          <w:tcPr>
            <w:tcW w:w="685" w:type="dxa"/>
          </w:tcPr>
          <w:p w14:paraId="254CF25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13F990D5"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Waterproofing</w:t>
            </w:r>
          </w:p>
          <w:p w14:paraId="6835E8B5" w14:textId="77777777" w:rsidR="00F84D12" w:rsidRPr="006423B7" w:rsidRDefault="00F84D12" w:rsidP="006423B7">
            <w:pPr>
              <w:spacing w:after="120"/>
              <w:rPr>
                <w:rFonts w:ascii="Calibri Light" w:hAnsi="Calibri Light"/>
                <w:sz w:val="16"/>
                <w:szCs w:val="16"/>
                <w:lang w:val="en-US"/>
              </w:rPr>
            </w:pPr>
            <w:del w:id="11112" w:author="Jing Kai Toh" w:date="2016-05-12T10:26:00Z">
              <w:r w:rsidRPr="006423B7" w:rsidDel="008E751D">
                <w:rPr>
                  <w:rFonts w:ascii="Calibri Light" w:hAnsi="Calibri Light"/>
                  <w:sz w:val="16"/>
                  <w:szCs w:val="16"/>
                  <w:lang w:val="en-US"/>
                </w:rPr>
                <w:delText>D5957-98- Standard Guide for Flood Testing Horizontal Waterproofing Installations</w:delText>
              </w:r>
            </w:del>
            <w:ins w:id="11113" w:author="Jing Kai Toh" w:date="2016-05-12T10:26:00Z">
              <w:r w:rsidR="008E751D">
                <w:rPr>
                  <w:rFonts w:ascii="Calibri Light" w:hAnsi="Calibri Light"/>
                  <w:sz w:val="16"/>
                  <w:szCs w:val="16"/>
                  <w:lang w:val="en-US"/>
                </w:rPr>
                <w:t>ASTM D5957 - 98(2013) Standard Guide for Flood Testing Horizontal Waterproofing Installations</w:t>
              </w:r>
            </w:ins>
          </w:p>
          <w:p w14:paraId="772D63D5" w14:textId="77777777" w:rsidR="00F84D12" w:rsidRPr="006423B7" w:rsidRDefault="00F84D12" w:rsidP="006423B7">
            <w:pPr>
              <w:spacing w:after="120"/>
              <w:rPr>
                <w:rFonts w:ascii="Calibri Light" w:hAnsi="Calibri Light"/>
                <w:sz w:val="16"/>
                <w:szCs w:val="16"/>
                <w:lang w:val="en-US"/>
              </w:rPr>
            </w:pPr>
            <w:del w:id="11114" w:author="Jing Kai Toh" w:date="2016-05-12T10:25:00Z">
              <w:r w:rsidRPr="006423B7" w:rsidDel="008E751D">
                <w:rPr>
                  <w:rFonts w:ascii="Calibri Light" w:hAnsi="Calibri Light"/>
                  <w:sz w:val="16"/>
                  <w:szCs w:val="16"/>
                  <w:lang w:val="en-US"/>
                </w:rPr>
                <w:delText>D5295-00-Standard Guide for Preparation of Concrete Surfaces for Adhered (Bonded) Membrane Waterproofing Systems</w:delText>
              </w:r>
            </w:del>
            <w:ins w:id="11115"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235BDACA" w14:textId="77777777" w:rsidR="00F84D12" w:rsidRPr="006423B7" w:rsidRDefault="00F84D12" w:rsidP="006423B7">
            <w:pPr>
              <w:spacing w:after="120"/>
              <w:rPr>
                <w:rFonts w:ascii="Calibri Light" w:hAnsi="Calibri Light"/>
                <w:sz w:val="16"/>
                <w:szCs w:val="16"/>
                <w:lang w:val="en-US"/>
              </w:rPr>
            </w:pPr>
            <w:del w:id="11116" w:author="Jing Kai Toh" w:date="2016-05-12T10:24:00Z">
              <w:r w:rsidRPr="006423B7" w:rsidDel="008E751D">
                <w:rPr>
                  <w:rFonts w:ascii="Calibri Light" w:hAnsi="Calibri Light"/>
                  <w:sz w:val="16"/>
                  <w:szCs w:val="16"/>
                  <w:lang w:val="en-US"/>
                </w:rPr>
                <w:delText>D5683-95(1999)e1-Standard Test Method for Flexibility of Roofing and Waterproofing Materials and Membranes</w:delText>
              </w:r>
            </w:del>
            <w:ins w:id="11117"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15E54D54" w14:textId="77777777" w:rsidR="00F84D12" w:rsidRPr="006423B7" w:rsidRDefault="00F84D12" w:rsidP="006423B7">
            <w:pPr>
              <w:spacing w:after="120"/>
              <w:rPr>
                <w:rFonts w:ascii="Calibri Light" w:hAnsi="Calibri Light"/>
                <w:sz w:val="16"/>
                <w:szCs w:val="16"/>
                <w:lang w:val="en-US"/>
              </w:rPr>
            </w:pPr>
            <w:del w:id="11118" w:author="Jing Kai Toh" w:date="2016-05-12T10:23:00Z">
              <w:r w:rsidRPr="006423B7" w:rsidDel="008E751D">
                <w:rPr>
                  <w:rFonts w:ascii="Calibri Light" w:hAnsi="Calibri Light"/>
                  <w:sz w:val="16"/>
                  <w:szCs w:val="16"/>
                  <w:lang w:val="en-US"/>
                </w:rPr>
                <w:delText>D6135-97-Standard Practice for Application of Self-Adhering Modified Bituminous Waterproofing</w:delText>
              </w:r>
            </w:del>
            <w:ins w:id="11119"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18D4501B"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Concrete</w:t>
            </w:r>
          </w:p>
          <w:p w14:paraId="2411E551"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C33-01- Standard Specification for Concrete Aggregates</w:t>
            </w:r>
          </w:p>
          <w:p w14:paraId="5D970F2B" w14:textId="77777777" w:rsidR="00F84D12" w:rsidRPr="006423B7" w:rsidRDefault="00F84D12" w:rsidP="006423B7">
            <w:pPr>
              <w:spacing w:after="120"/>
              <w:rPr>
                <w:rFonts w:ascii="Calibri Light" w:hAnsi="Calibri Light"/>
                <w:sz w:val="16"/>
                <w:szCs w:val="16"/>
                <w:lang w:val="en-US"/>
              </w:rPr>
            </w:pPr>
            <w:del w:id="11120" w:author="Ashan Senel Asmone" w:date="2016-03-21T11:18:00Z">
              <w:r w:rsidRPr="006423B7" w:rsidDel="00ED4BC6">
                <w:rPr>
                  <w:rFonts w:ascii="Calibri Light" w:hAnsi="Calibri Light"/>
                  <w:sz w:val="16"/>
                  <w:szCs w:val="16"/>
                  <w:lang w:val="en-US"/>
                </w:rPr>
                <w:delText>C94/C94M-00e2- Standard Specification for Ready-Mixed Concrete</w:delText>
              </w:r>
            </w:del>
            <w:ins w:id="11121" w:author="Ashan Senel Asmone" w:date="2016-03-21T11:18:00Z">
              <w:r w:rsidR="00ED4BC6">
                <w:rPr>
                  <w:rFonts w:ascii="Calibri Light" w:hAnsi="Calibri Light"/>
                  <w:sz w:val="16"/>
                  <w:szCs w:val="16"/>
                  <w:lang w:val="en-US"/>
                </w:rPr>
                <w:t>ASTM C94 / C94M - 15b Standard Specification for Ready-Mixed Concrete</w:t>
              </w:r>
            </w:ins>
          </w:p>
          <w:p w14:paraId="072DCE0D" w14:textId="77777777" w:rsidR="00F84D12" w:rsidRPr="006423B7" w:rsidRDefault="00F84D12" w:rsidP="006423B7">
            <w:pPr>
              <w:spacing w:after="120"/>
              <w:rPr>
                <w:rFonts w:ascii="Calibri Light" w:hAnsi="Calibri Light"/>
                <w:sz w:val="16"/>
                <w:szCs w:val="16"/>
                <w:lang w:val="en-US"/>
              </w:rPr>
            </w:pPr>
            <w:del w:id="11122" w:author="Ashan Senel Asmone" w:date="2016-03-21T16:00:00Z">
              <w:r w:rsidRPr="006423B7" w:rsidDel="00891260">
                <w:rPr>
                  <w:rFonts w:ascii="Calibri Light" w:hAnsi="Calibri Light"/>
                  <w:sz w:val="16"/>
                  <w:szCs w:val="16"/>
                  <w:lang w:val="en-US"/>
                </w:rPr>
                <w:delText>C150-00 Standard Specification for Portland Cement</w:delText>
              </w:r>
            </w:del>
            <w:ins w:id="11123" w:author="Ashan Senel Asmone" w:date="2016-03-21T16:00:00Z">
              <w:r w:rsidR="00891260">
                <w:rPr>
                  <w:rFonts w:ascii="Calibri Light" w:hAnsi="Calibri Light"/>
                  <w:sz w:val="16"/>
                  <w:szCs w:val="16"/>
                  <w:lang w:val="en-US"/>
                </w:rPr>
                <w:t>ASTM C150 / C150M - 15 Standard Specification for Portland Cement</w:t>
              </w:r>
            </w:ins>
          </w:p>
          <w:p w14:paraId="03466BA5" w14:textId="77777777" w:rsidR="00F84D12" w:rsidRPr="006423B7" w:rsidRDefault="00F84D12" w:rsidP="006423B7">
            <w:pPr>
              <w:spacing w:after="120"/>
              <w:rPr>
                <w:rFonts w:ascii="Calibri Light" w:hAnsi="Calibri Light"/>
                <w:sz w:val="16"/>
                <w:szCs w:val="16"/>
                <w:lang w:val="en-US"/>
              </w:rPr>
            </w:pPr>
            <w:del w:id="11124" w:author="Jing Kai Toh" w:date="2016-05-12T10:32:00Z">
              <w:r w:rsidRPr="006423B7" w:rsidDel="002030ED">
                <w:rPr>
                  <w:rFonts w:ascii="Calibri Light" w:hAnsi="Calibri Light"/>
                  <w:sz w:val="16"/>
                  <w:szCs w:val="16"/>
                  <w:lang w:val="en-US"/>
                </w:rPr>
                <w:delText>C597-97 Standard Test Method for Pulse Velocity</w:delText>
              </w:r>
            </w:del>
            <w:ins w:id="11125" w:author="Jing Kai Toh" w:date="2016-05-12T10:32:00Z">
              <w:r w:rsidR="002030ED">
                <w:rPr>
                  <w:rFonts w:ascii="Calibri Light" w:hAnsi="Calibri Light"/>
                  <w:sz w:val="16"/>
                  <w:szCs w:val="16"/>
                  <w:lang w:val="en-US"/>
                </w:rPr>
                <w:t>ASTM C597 - 09 Standard Test Method for Pulse Velocity Through Concrete</w:t>
              </w:r>
            </w:ins>
          </w:p>
          <w:p w14:paraId="3F9C3EC8" w14:textId="77777777" w:rsidR="00F84D12" w:rsidRPr="006423B7" w:rsidRDefault="00F84D12" w:rsidP="006423B7">
            <w:pPr>
              <w:spacing w:after="120"/>
              <w:rPr>
                <w:rFonts w:ascii="Calibri Light" w:hAnsi="Calibri Light"/>
                <w:sz w:val="16"/>
                <w:szCs w:val="16"/>
                <w:lang w:val="en-US"/>
              </w:rPr>
            </w:pPr>
            <w:del w:id="11126" w:author="Jing Kai Toh" w:date="2016-05-12T10:31:00Z">
              <w:r w:rsidRPr="006423B7" w:rsidDel="002030ED">
                <w:rPr>
                  <w:rFonts w:ascii="Calibri Light" w:hAnsi="Calibri Light"/>
                  <w:sz w:val="16"/>
                  <w:szCs w:val="16"/>
                  <w:lang w:val="en-US"/>
                </w:rPr>
                <w:delText>C136-01Standard Test Method for Sieve Analysis of Fine and Coarse Aggregates</w:delText>
              </w:r>
            </w:del>
            <w:ins w:id="11127" w:author="Jing Kai Toh" w:date="2016-05-12T10:31:00Z">
              <w:r w:rsidR="002030ED">
                <w:rPr>
                  <w:rFonts w:ascii="Calibri Light" w:hAnsi="Calibri Light"/>
                  <w:sz w:val="16"/>
                  <w:szCs w:val="16"/>
                  <w:lang w:val="en-US"/>
                </w:rPr>
                <w:t>ASTM C136 / C136M - 14 Standard Test Method for Sieve Analysis of Fine and Coarse Aggregates</w:t>
              </w:r>
            </w:ins>
          </w:p>
          <w:p w14:paraId="68214E15" w14:textId="77777777" w:rsidR="00F84D12" w:rsidRPr="006423B7" w:rsidRDefault="00F84D12" w:rsidP="006423B7">
            <w:pPr>
              <w:spacing w:after="120"/>
              <w:rPr>
                <w:rFonts w:ascii="Calibri Light" w:hAnsi="Calibri Light"/>
                <w:sz w:val="16"/>
                <w:szCs w:val="16"/>
                <w:lang w:val="en-US"/>
              </w:rPr>
            </w:pPr>
            <w:del w:id="11128" w:author="Jing Kai Toh" w:date="2016-05-12T10:30:00Z">
              <w:r w:rsidRPr="006423B7" w:rsidDel="002030ED">
                <w:rPr>
                  <w:rFonts w:ascii="Calibri Light" w:hAnsi="Calibri Light"/>
                  <w:sz w:val="16"/>
                  <w:szCs w:val="16"/>
                  <w:lang w:val="en-US"/>
                </w:rPr>
                <w:delText>C642-97 Standard Test Method for Density, Absorption and Voids in Hardened Concrete</w:delText>
              </w:r>
            </w:del>
            <w:ins w:id="11129" w:author="Jing Kai Toh" w:date="2016-05-12T10:30:00Z">
              <w:r w:rsidR="002030ED">
                <w:rPr>
                  <w:rFonts w:ascii="Calibri Light" w:hAnsi="Calibri Light"/>
                  <w:sz w:val="16"/>
                  <w:szCs w:val="16"/>
                  <w:lang w:val="en-US"/>
                </w:rPr>
                <w:t>ASTM C642 - 13 Standard Test Method for Density, Absorption, and Voids in Hardened Concrete</w:t>
              </w:r>
            </w:ins>
          </w:p>
          <w:p w14:paraId="60BD5AC9" w14:textId="77777777" w:rsidR="00F84D12" w:rsidRPr="006423B7" w:rsidRDefault="00F84D12" w:rsidP="006423B7">
            <w:pPr>
              <w:spacing w:after="120"/>
              <w:rPr>
                <w:rFonts w:ascii="Calibri Light" w:hAnsi="Calibri Light"/>
                <w:sz w:val="16"/>
                <w:szCs w:val="16"/>
                <w:lang w:val="en-US"/>
              </w:rPr>
            </w:pPr>
            <w:del w:id="11130" w:author="Jing Kai Toh" w:date="2016-05-12T10:28:00Z">
              <w:r w:rsidRPr="006423B7" w:rsidDel="002030ED">
                <w:rPr>
                  <w:rFonts w:ascii="Calibri Light" w:hAnsi="Calibri Light"/>
                  <w:sz w:val="16"/>
                  <w:szCs w:val="16"/>
                  <w:lang w:val="en-US"/>
                </w:rPr>
                <w:delText>C805-97 Standard Test Method for Rebound Number of Hardened Concrete</w:delText>
              </w:r>
            </w:del>
            <w:ins w:id="11131" w:author="Jing Kai Toh" w:date="2016-05-12T10:28:00Z">
              <w:r w:rsidR="002030ED">
                <w:rPr>
                  <w:rFonts w:ascii="Calibri Light" w:hAnsi="Calibri Light"/>
                  <w:sz w:val="16"/>
                  <w:szCs w:val="16"/>
                  <w:lang w:val="en-US"/>
                </w:rPr>
                <w:t>ASTM C805 / C805M - 13a Standard Test Method for Rebound Number of Hardened Concrete</w:t>
              </w:r>
            </w:ins>
          </w:p>
          <w:p w14:paraId="5B50C515" w14:textId="77777777" w:rsidR="00F84D12" w:rsidRPr="006423B7" w:rsidRDefault="00F84D12" w:rsidP="006423B7">
            <w:pPr>
              <w:spacing w:after="120"/>
              <w:rPr>
                <w:rFonts w:ascii="Calibri Light" w:hAnsi="Calibri Light"/>
                <w:sz w:val="16"/>
                <w:szCs w:val="16"/>
                <w:lang w:val="en-US"/>
              </w:rPr>
            </w:pPr>
            <w:del w:id="11132" w:author="Ashan Asmone" w:date="2016-03-31T14:45:00Z">
              <w:r w:rsidRPr="006423B7" w:rsidDel="000E40A0">
                <w:rPr>
                  <w:rFonts w:ascii="Calibri Light" w:hAnsi="Calibri Light"/>
                  <w:sz w:val="16"/>
                  <w:szCs w:val="16"/>
                  <w:lang w:val="en-US"/>
                </w:rPr>
                <w:delText>D5098-99-Standard Specification for Artists' Acrylic Emulsion Paints</w:delText>
              </w:r>
            </w:del>
            <w:ins w:id="11133" w:author="Ashan Asmone" w:date="2016-03-31T14:45:00Z">
              <w:r w:rsidR="000E40A0">
                <w:rPr>
                  <w:rFonts w:ascii="Calibri Light" w:hAnsi="Calibri Light"/>
                  <w:sz w:val="16"/>
                  <w:szCs w:val="16"/>
                  <w:lang w:val="en-US"/>
                </w:rPr>
                <w:t>ASTM D5098 - 16 Standard Specification for Artists’ Acrylic Dispersion Paints</w:t>
              </w:r>
            </w:ins>
          </w:p>
          <w:p w14:paraId="44A59E54" w14:textId="77777777" w:rsidR="00F84D12" w:rsidRPr="006423B7" w:rsidRDefault="00F84D12" w:rsidP="006423B7">
            <w:pPr>
              <w:spacing w:after="120"/>
              <w:rPr>
                <w:rFonts w:ascii="Calibri Light" w:hAnsi="Calibri Light"/>
                <w:sz w:val="16"/>
                <w:szCs w:val="16"/>
                <w:lang w:val="en-US"/>
              </w:rPr>
            </w:pPr>
            <w:del w:id="11134" w:author="Ashan Asmone" w:date="2016-03-31T14:46:00Z">
              <w:r w:rsidRPr="006423B7" w:rsidDel="000E40A0">
                <w:rPr>
                  <w:rFonts w:ascii="Calibri Light" w:hAnsi="Calibri Light"/>
                  <w:sz w:val="16"/>
                  <w:szCs w:val="16"/>
                  <w:lang w:val="en-US"/>
                </w:rPr>
                <w:delText>D4258-83(1999)-Standard Practice for Surface Cleaning Concrete for Coating</w:delText>
              </w:r>
            </w:del>
            <w:ins w:id="11135" w:author="Ashan Asmone" w:date="2016-03-31T14:46:00Z">
              <w:r w:rsidR="000E40A0">
                <w:rPr>
                  <w:rFonts w:ascii="Calibri Light" w:hAnsi="Calibri Light"/>
                  <w:sz w:val="16"/>
                  <w:szCs w:val="16"/>
                  <w:lang w:val="en-US"/>
                </w:rPr>
                <w:t>ASTM D4258 - 05(2012) Standard Practice for Surface Cleaning Concrete for Coating</w:t>
              </w:r>
            </w:ins>
          </w:p>
          <w:p w14:paraId="20B7E558" w14:textId="77777777" w:rsidR="00F84D12" w:rsidRPr="006423B7" w:rsidRDefault="00F84D12" w:rsidP="006423B7">
            <w:pPr>
              <w:spacing w:after="120"/>
              <w:rPr>
                <w:rFonts w:ascii="Calibri Light" w:hAnsi="Calibri Light"/>
                <w:sz w:val="16"/>
                <w:szCs w:val="16"/>
                <w:lang w:val="en-US"/>
              </w:rPr>
            </w:pPr>
            <w:del w:id="11136" w:author="Ashan Asmone" w:date="2016-03-31T14:47:00Z">
              <w:r w:rsidRPr="006423B7" w:rsidDel="000E40A0">
                <w:rPr>
                  <w:rFonts w:ascii="Calibri Light" w:hAnsi="Calibri Light"/>
                  <w:sz w:val="16"/>
                  <w:szCs w:val="16"/>
                  <w:lang w:val="en-US"/>
                </w:rPr>
                <w:delText>D1640-95(1999)-Standard Test Methods for Drying, Curing, or Film Formation of Organic Coatings at Room Temperature</w:delText>
              </w:r>
            </w:del>
            <w:ins w:id="11137" w:author="Ashan Asmone" w:date="2016-03-31T14:47:00Z">
              <w:r w:rsidR="000E40A0">
                <w:rPr>
                  <w:rFonts w:ascii="Calibri Light" w:hAnsi="Calibri Light"/>
                  <w:sz w:val="16"/>
                  <w:szCs w:val="16"/>
                  <w:lang w:val="en-US"/>
                </w:rPr>
                <w:t>ASTM D1640 / D1640M - 14 Standard Test Methods for Drying, Curing, or Film Formation of Organic Coatings</w:t>
              </w:r>
            </w:ins>
          </w:p>
          <w:p w14:paraId="49E618DD" w14:textId="77777777" w:rsidR="00F84D12" w:rsidRPr="006423B7" w:rsidRDefault="00F84D12" w:rsidP="006423B7">
            <w:pPr>
              <w:spacing w:after="120"/>
              <w:rPr>
                <w:rFonts w:ascii="Calibri Light" w:hAnsi="Calibri Light"/>
                <w:sz w:val="16"/>
                <w:szCs w:val="16"/>
                <w:lang w:val="en-US"/>
              </w:rPr>
            </w:pPr>
            <w:del w:id="11138" w:author="Ashan Asmone" w:date="2016-03-31T14:49:00Z">
              <w:r w:rsidRPr="006423B7" w:rsidDel="000E40A0">
                <w:rPr>
                  <w:rFonts w:ascii="Calibri Light" w:hAnsi="Calibri Light"/>
                  <w:sz w:val="16"/>
                  <w:szCs w:val="16"/>
                  <w:lang w:val="en-US"/>
                </w:rPr>
                <w:delText>D279-87(1997)-Standard Test Methods for Bleeding of Pigments</w:delText>
              </w:r>
            </w:del>
            <w:ins w:id="11139" w:author="Ashan Asmone" w:date="2016-03-31T14:49:00Z">
              <w:r w:rsidR="000E40A0">
                <w:rPr>
                  <w:rFonts w:ascii="Calibri Light" w:hAnsi="Calibri Light"/>
                  <w:sz w:val="16"/>
                  <w:szCs w:val="16"/>
                  <w:lang w:val="en-US"/>
                </w:rPr>
                <w:t>ASTM D279 - 02(2012) Standard Test Methods for Bleeding of Pigments</w:t>
              </w:r>
            </w:ins>
          </w:p>
          <w:p w14:paraId="1B54C375" w14:textId="77777777" w:rsidR="00F84D12" w:rsidRPr="006423B7" w:rsidRDefault="00F84D12" w:rsidP="006423B7">
            <w:pPr>
              <w:spacing w:after="120"/>
              <w:rPr>
                <w:rFonts w:ascii="Calibri Light" w:hAnsi="Calibri Light"/>
                <w:sz w:val="16"/>
                <w:szCs w:val="16"/>
                <w:lang w:val="en-US"/>
              </w:rPr>
            </w:pPr>
            <w:del w:id="11140" w:author="Ashan Asmone" w:date="2016-03-31T14:50:00Z">
              <w:r w:rsidRPr="006423B7" w:rsidDel="000E40A0">
                <w:rPr>
                  <w:rFonts w:ascii="Calibri Light" w:hAnsi="Calibri Light"/>
                  <w:sz w:val="16"/>
                  <w:szCs w:val="16"/>
                  <w:lang w:val="en-US"/>
                </w:rPr>
                <w:delText>D2574-00-Standard Test Method for Resistance of Emulsion Paints in the Container to Attack by Microorganisms</w:delText>
              </w:r>
            </w:del>
            <w:ins w:id="11141"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1DDB2BEF" w14:textId="77777777" w:rsidR="00F84D12" w:rsidRPr="006423B7" w:rsidRDefault="00F84D12" w:rsidP="006423B7">
            <w:pPr>
              <w:spacing w:after="120"/>
              <w:rPr>
                <w:rFonts w:ascii="Calibri Light" w:hAnsi="Calibri Light"/>
                <w:sz w:val="16"/>
                <w:szCs w:val="16"/>
                <w:lang w:val="en-US"/>
              </w:rPr>
            </w:pPr>
            <w:del w:id="11142" w:author="Ashan Asmone" w:date="2016-03-31T14:52:00Z">
              <w:r w:rsidRPr="006423B7" w:rsidDel="000E40A0">
                <w:rPr>
                  <w:rFonts w:ascii="Calibri Light" w:hAnsi="Calibri Light"/>
                  <w:sz w:val="16"/>
                  <w:szCs w:val="16"/>
                  <w:lang w:val="en-US"/>
                </w:rPr>
                <w:delText>D5324-98-Standard Guide for Testing Water-Borne Architectural Coatings</w:delText>
              </w:r>
            </w:del>
            <w:ins w:id="11143" w:author="Ashan Asmone" w:date="2016-03-31T14:52:00Z">
              <w:r w:rsidR="000E40A0">
                <w:rPr>
                  <w:rFonts w:ascii="Calibri Light" w:hAnsi="Calibri Light"/>
                  <w:sz w:val="16"/>
                  <w:szCs w:val="16"/>
                  <w:lang w:val="en-US"/>
                </w:rPr>
                <w:t>ASTM D5324 - 10 Standard Guide for Testing Water-Borne Architectural Coatings</w:t>
              </w:r>
            </w:ins>
          </w:p>
          <w:p w14:paraId="7C312DC9" w14:textId="77777777" w:rsidR="00F84D12" w:rsidRPr="006423B7" w:rsidRDefault="00F84D12" w:rsidP="006423B7">
            <w:pPr>
              <w:spacing w:after="120"/>
              <w:rPr>
                <w:rFonts w:ascii="Calibri Light" w:hAnsi="Calibri Light"/>
                <w:sz w:val="16"/>
                <w:szCs w:val="16"/>
                <w:lang w:val="en-US"/>
              </w:rPr>
            </w:pPr>
            <w:del w:id="11144" w:author="Ashan Asmone" w:date="2016-03-31T14:52:00Z">
              <w:r w:rsidRPr="006423B7" w:rsidDel="000E40A0">
                <w:rPr>
                  <w:rFonts w:ascii="Calibri Light" w:hAnsi="Calibri Light"/>
                  <w:sz w:val="16"/>
                  <w:szCs w:val="16"/>
                  <w:lang w:val="en-US"/>
                </w:rPr>
                <w:delText>D5146-98-Standard Guide to Testing Solvent-Borne Architectural Coatings</w:delText>
              </w:r>
            </w:del>
            <w:ins w:id="11145" w:author="Ashan Asmone" w:date="2016-03-31T14:52:00Z">
              <w:r w:rsidR="000E40A0">
                <w:rPr>
                  <w:rFonts w:ascii="Calibri Light" w:hAnsi="Calibri Light"/>
                  <w:sz w:val="16"/>
                  <w:szCs w:val="16"/>
                  <w:lang w:val="en-US"/>
                </w:rPr>
                <w:t>ASTM D5146 - 10 Standard Guide to Testing Solvent-Borne Architectural Coatings</w:t>
              </w:r>
            </w:ins>
          </w:p>
          <w:p w14:paraId="05B6808B" w14:textId="77777777" w:rsidR="00F84D12" w:rsidRPr="006423B7" w:rsidRDefault="00F84D12" w:rsidP="006423B7">
            <w:pPr>
              <w:spacing w:after="120"/>
              <w:rPr>
                <w:rFonts w:ascii="Calibri Light" w:hAnsi="Calibri Light"/>
                <w:sz w:val="16"/>
                <w:szCs w:val="16"/>
                <w:lang w:val="en-US"/>
              </w:rPr>
            </w:pPr>
            <w:del w:id="11146" w:author="Ashan Asmone" w:date="2016-03-31T14:53:00Z">
              <w:r w:rsidRPr="006423B7" w:rsidDel="000E40A0">
                <w:rPr>
                  <w:rFonts w:ascii="Calibri Light" w:hAnsi="Calibri Light"/>
                  <w:sz w:val="16"/>
                  <w:szCs w:val="16"/>
                  <w:lang w:val="en-US"/>
                </w:rPr>
                <w:delText>E1907-97-Standard Practices for Determining Moisture-Related Acceptability of Concrete Floors to Receive Moisture-Sensitive Finishes</w:delText>
              </w:r>
            </w:del>
            <w:ins w:id="11147"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456E062C" w14:textId="77777777" w:rsidR="00F84D12" w:rsidRPr="006423B7" w:rsidRDefault="00F84D12" w:rsidP="006423B7">
            <w:pPr>
              <w:spacing w:after="120"/>
              <w:rPr>
                <w:rFonts w:ascii="Calibri Light" w:hAnsi="Calibri Light"/>
                <w:sz w:val="16"/>
                <w:szCs w:val="16"/>
                <w:lang w:val="en-US"/>
              </w:rPr>
            </w:pPr>
            <w:del w:id="11148" w:author="Ashan Asmone" w:date="2016-03-31T14:54:00Z">
              <w:r w:rsidRPr="006423B7" w:rsidDel="000E40A0">
                <w:rPr>
                  <w:rFonts w:ascii="Calibri Light" w:hAnsi="Calibri Light"/>
                  <w:sz w:val="16"/>
                  <w:szCs w:val="16"/>
                  <w:lang w:val="en-US"/>
                </w:rPr>
                <w:delText>D6237-98-Standard Guide for Painting Inspectors (Concrete and Masonry Substrates)</w:delText>
              </w:r>
            </w:del>
            <w:ins w:id="11149" w:author="Ashan Asmone" w:date="2016-03-31T14:54:00Z">
              <w:r w:rsidR="000E40A0">
                <w:rPr>
                  <w:rFonts w:ascii="Calibri Light" w:hAnsi="Calibri Light"/>
                  <w:sz w:val="16"/>
                  <w:szCs w:val="16"/>
                  <w:lang w:val="en-US"/>
                </w:rPr>
                <w:t>ASTM D6237 - 09(2015) Standard Guide for Painting Inspectors (Concrete and Masonry Substrates)</w:t>
              </w:r>
            </w:ins>
          </w:p>
          <w:p w14:paraId="28EFB03C" w14:textId="77777777" w:rsidR="00401C5E" w:rsidRPr="006423B7" w:rsidRDefault="00401C5E" w:rsidP="006423B7">
            <w:pPr>
              <w:spacing w:after="120"/>
              <w:rPr>
                <w:rFonts w:ascii="Calibri Light" w:hAnsi="Calibri Light"/>
                <w:sz w:val="16"/>
                <w:szCs w:val="16"/>
                <w:lang w:val="en-US"/>
              </w:rPr>
            </w:pPr>
          </w:p>
        </w:tc>
      </w:tr>
      <w:tr w:rsidR="00401C5E" w:rsidRPr="004F3C8C" w14:paraId="3B2B414F" w14:textId="77777777" w:rsidTr="00401C5E">
        <w:tc>
          <w:tcPr>
            <w:tcW w:w="685" w:type="dxa"/>
          </w:tcPr>
          <w:p w14:paraId="16A1669A"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48E9CF20"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Waterproofing</w:t>
            </w:r>
          </w:p>
          <w:p w14:paraId="4CBBECC5" w14:textId="77777777" w:rsidR="00F84D12" w:rsidRPr="006423B7" w:rsidRDefault="00F84D12" w:rsidP="006423B7">
            <w:pPr>
              <w:spacing w:after="120"/>
              <w:rPr>
                <w:rFonts w:ascii="Calibri Light" w:hAnsi="Calibri Light"/>
                <w:sz w:val="16"/>
                <w:szCs w:val="16"/>
                <w:lang w:val="en-US"/>
              </w:rPr>
            </w:pPr>
            <w:del w:id="11150" w:author="Jing Kai Toh" w:date="2016-05-12T17:14:00Z">
              <w:r w:rsidRPr="006423B7" w:rsidDel="0010274C">
                <w:rPr>
                  <w:rFonts w:ascii="Calibri Light" w:hAnsi="Calibri Light"/>
                  <w:sz w:val="16"/>
                  <w:szCs w:val="16"/>
                  <w:lang w:val="en-US"/>
                </w:rPr>
                <w:delText>AS3740:1994- Waterproofing of wet areas within residential buildings</w:delText>
              </w:r>
            </w:del>
            <w:ins w:id="11151" w:author="Jing Kai Toh" w:date="2016-05-12T17:14:00Z">
              <w:r w:rsidR="0010274C">
                <w:rPr>
                  <w:rFonts w:ascii="Calibri Light" w:hAnsi="Calibri Light"/>
                  <w:sz w:val="16"/>
                  <w:szCs w:val="16"/>
                  <w:lang w:val="en-US"/>
                </w:rPr>
                <w:t>AS 3740-2010/Amdt 1-2012 Waterproofing of domestic wet areas</w:t>
              </w:r>
            </w:ins>
            <w:r w:rsidRPr="006423B7">
              <w:rPr>
                <w:rFonts w:ascii="Calibri Light" w:hAnsi="Calibri Light"/>
                <w:sz w:val="16"/>
                <w:szCs w:val="16"/>
                <w:lang w:val="en-US"/>
              </w:rPr>
              <w:t> </w:t>
            </w:r>
            <w:r w:rsidRPr="006423B7">
              <w:rPr>
                <w:rFonts w:ascii="Calibri Light" w:hAnsi="Calibri Light"/>
                <w:sz w:val="16"/>
                <w:szCs w:val="16"/>
                <w:lang w:val="en-US"/>
              </w:rPr>
              <w:br/>
            </w:r>
            <w:r w:rsidRPr="006423B7">
              <w:rPr>
                <w:rFonts w:ascii="Calibri Light" w:hAnsi="Calibri Light"/>
                <w:sz w:val="16"/>
                <w:szCs w:val="16"/>
                <w:lang w:val="en-US"/>
              </w:rPr>
              <w:br/>
              <w:t>AS 3740-Amdt 1:1995- Waterproofing of wet areas within residential buildings</w:t>
            </w:r>
          </w:p>
          <w:p w14:paraId="60771BDA"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Concrete</w:t>
            </w:r>
          </w:p>
          <w:p w14:paraId="547475AD"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AS 1012.10-2000 : Methods of testing concrete - Determination of indirect tensile strength of concrete cylinders (Brasil or splitting test) </w:t>
            </w:r>
            <w:r w:rsidRPr="006423B7">
              <w:rPr>
                <w:rFonts w:ascii="Calibri Light" w:hAnsi="Calibri Light"/>
                <w:sz w:val="16"/>
                <w:szCs w:val="16"/>
                <w:lang w:val="en-US"/>
              </w:rPr>
              <w:br/>
            </w:r>
            <w:r w:rsidRPr="006423B7">
              <w:rPr>
                <w:rFonts w:ascii="Calibri Light" w:hAnsi="Calibri Light"/>
                <w:sz w:val="16"/>
                <w:szCs w:val="16"/>
                <w:lang w:val="en-US"/>
              </w:rPr>
              <w:br/>
            </w:r>
            <w:del w:id="11152" w:author="Jing Kai Toh" w:date="2016-05-12T10:01:00Z">
              <w:r w:rsidRPr="006423B7" w:rsidDel="008E751D">
                <w:rPr>
                  <w:rFonts w:ascii="Calibri Light" w:hAnsi="Calibri Light"/>
                  <w:sz w:val="16"/>
                  <w:szCs w:val="16"/>
                  <w:lang w:val="en-US"/>
                </w:rPr>
                <w:delText>DR 01033 : Chemical admixtures for concrete, mortar and grout Methods of sampling and testing admixtures for mortar and grout</w:delText>
              </w:r>
            </w:del>
            <w:ins w:id="11153" w:author="Jing Kai Toh" w:date="2016-05-12T10:01:00Z">
              <w:r w:rsidR="008E751D">
                <w:rPr>
                  <w:rFonts w:ascii="Calibri Light" w:hAnsi="Calibri Light"/>
                  <w:sz w:val="16"/>
                  <w:szCs w:val="16"/>
                  <w:lang w:val="en-US"/>
                </w:rPr>
                <w:t>AS 1478.2-2005 Chemical admixtures for concrete, mortar and grout - Methods of sampling and testing admixtures for concrete, mortar and grout</w:t>
              </w:r>
            </w:ins>
          </w:p>
          <w:p w14:paraId="12D354E1" w14:textId="77777777" w:rsidR="00F84D12" w:rsidRPr="006423B7" w:rsidRDefault="00F84D12" w:rsidP="006423B7">
            <w:pPr>
              <w:spacing w:after="120"/>
              <w:rPr>
                <w:rFonts w:ascii="Calibri Light" w:hAnsi="Calibri Light"/>
                <w:sz w:val="16"/>
                <w:szCs w:val="16"/>
                <w:lang w:val="en-US"/>
              </w:rPr>
            </w:pPr>
            <w:del w:id="11154" w:author="Jing Kai Toh" w:date="2016-05-12T09:52:00Z">
              <w:r w:rsidRPr="006423B7" w:rsidDel="008E751D">
                <w:rPr>
                  <w:rFonts w:ascii="Calibri Light" w:hAnsi="Calibri Light"/>
                  <w:sz w:val="16"/>
                  <w:szCs w:val="16"/>
                  <w:lang w:val="en-US"/>
                </w:rPr>
                <w:delText>AS 1012.1 to 21 : Methods of testing concrete</w:delText>
              </w:r>
            </w:del>
            <w:ins w:id="11155" w:author="Jing Kai Toh" w:date="2016-05-12T09:52:00Z">
              <w:r w:rsidR="008E751D">
                <w:rPr>
                  <w:rFonts w:ascii="Calibri Light" w:hAnsi="Calibri Light"/>
                  <w:sz w:val="16"/>
                  <w:szCs w:val="16"/>
                  <w:lang w:val="en-US"/>
                </w:rPr>
                <w:t>AS 1012.1:2014 Methods of testing concrete - Sampling of concrete</w:t>
              </w:r>
            </w:ins>
          </w:p>
          <w:p w14:paraId="506BE5D9" w14:textId="77777777" w:rsidR="00F84D12" w:rsidRPr="006423B7" w:rsidRDefault="00F84D12" w:rsidP="006423B7">
            <w:pPr>
              <w:spacing w:after="120"/>
              <w:rPr>
                <w:rFonts w:ascii="Calibri Light" w:hAnsi="Calibri Light"/>
                <w:sz w:val="16"/>
                <w:szCs w:val="16"/>
                <w:lang w:val="en-US"/>
              </w:rPr>
            </w:pPr>
            <w:del w:id="11156" w:author="Jing Kai Toh" w:date="2016-05-12T09:50:00Z">
              <w:r w:rsidRPr="006423B7" w:rsidDel="008E751D">
                <w:rPr>
                  <w:rFonts w:ascii="Calibri Light" w:hAnsi="Calibri Light"/>
                  <w:sz w:val="16"/>
                  <w:szCs w:val="16"/>
                  <w:lang w:val="en-US"/>
                </w:rPr>
                <w:delText>AS 1379-1997/Amdt 1-2000 : Specification and supply of concrete</w:delText>
              </w:r>
            </w:del>
            <w:ins w:id="11157" w:author="Jing Kai Toh" w:date="2016-05-12T12:09:00Z">
              <w:r w:rsidR="00F8310E">
                <w:rPr>
                  <w:rFonts w:ascii="Calibri Light" w:hAnsi="Calibri Light"/>
                  <w:sz w:val="16"/>
                  <w:szCs w:val="16"/>
                  <w:lang w:val="en-US"/>
                </w:rPr>
                <w:t>concreteAS 1379-2007/Amdt 1-2009 Specification and supply of concrete - AS 1379-2007/Amdt 2-2015 Specification and supply of concrete</w:t>
              </w:r>
            </w:ins>
          </w:p>
          <w:p w14:paraId="565D92D1" w14:textId="77777777" w:rsidR="00F84D12" w:rsidRPr="006423B7" w:rsidRDefault="00F84D12" w:rsidP="006423B7">
            <w:pPr>
              <w:spacing w:after="120"/>
              <w:rPr>
                <w:rFonts w:ascii="Calibri Light" w:hAnsi="Calibri Light"/>
                <w:sz w:val="16"/>
                <w:szCs w:val="16"/>
                <w:lang w:val="en-US"/>
              </w:rPr>
            </w:pPr>
            <w:del w:id="11158" w:author="Jing Kai Toh" w:date="2016-05-12T09:30:00Z">
              <w:r w:rsidRPr="006423B7" w:rsidDel="00907667">
                <w:rPr>
                  <w:rFonts w:ascii="Calibri Light" w:hAnsi="Calibri Light"/>
                  <w:sz w:val="16"/>
                  <w:szCs w:val="16"/>
                  <w:lang w:val="en-US"/>
                </w:rPr>
                <w:delText>AS 1478.1-2000 : Chemical admixtures for concrete, mortar and grout - Admixtures for concrete</w:delText>
              </w:r>
            </w:del>
            <w:ins w:id="11159" w:author="Jing Kai Toh" w:date="2016-05-12T09:30:00Z">
              <w:r w:rsidR="00907667">
                <w:rPr>
                  <w:rFonts w:ascii="Calibri Light" w:hAnsi="Calibri Light"/>
                  <w:sz w:val="16"/>
                  <w:szCs w:val="16"/>
                  <w:lang w:val="en-US"/>
                </w:rPr>
                <w:t>AS 1478.1-2000 Chemical admixtures for concrete, mortar and grout - Admixtures for concrete</w:t>
              </w:r>
            </w:ins>
          </w:p>
          <w:p w14:paraId="5ED645B9" w14:textId="77777777" w:rsidR="00F84D12" w:rsidRPr="006423B7" w:rsidRDefault="00F84D12" w:rsidP="006423B7">
            <w:pPr>
              <w:spacing w:after="120"/>
              <w:rPr>
                <w:rFonts w:ascii="Calibri Light" w:hAnsi="Calibri Light"/>
                <w:sz w:val="16"/>
                <w:szCs w:val="16"/>
                <w:lang w:val="en-US"/>
              </w:rPr>
            </w:pPr>
            <w:del w:id="11160" w:author="Jing Kai Toh" w:date="2016-05-11T18:03:00Z">
              <w:r w:rsidRPr="006423B7" w:rsidDel="00945062">
                <w:rPr>
                  <w:rFonts w:ascii="Calibri Light" w:hAnsi="Calibri Light"/>
                  <w:sz w:val="16"/>
                  <w:szCs w:val="16"/>
                  <w:lang w:val="en-US"/>
                </w:rPr>
                <w:delText>AS 2550.15-1994 : Cranes - Safe use - Concrete placing equipment</w:delText>
              </w:r>
            </w:del>
            <w:ins w:id="11161" w:author="Jing Kai Toh" w:date="2016-05-11T18:03:00Z">
              <w:r w:rsidR="00945062">
                <w:rPr>
                  <w:rFonts w:ascii="Calibri Light" w:hAnsi="Calibri Light"/>
                  <w:sz w:val="16"/>
                  <w:szCs w:val="16"/>
                  <w:lang w:val="en-US"/>
                </w:rPr>
                <w:t>AS 2550.15-1994 Cranes - Safe use - Concrete placing equipment</w:t>
              </w:r>
            </w:ins>
          </w:p>
          <w:p w14:paraId="5D3DB654" w14:textId="77777777" w:rsidR="00F84D12" w:rsidRPr="006423B7" w:rsidRDefault="00F84D12" w:rsidP="006423B7">
            <w:pPr>
              <w:spacing w:after="120"/>
              <w:rPr>
                <w:rFonts w:ascii="Calibri Light" w:hAnsi="Calibri Light"/>
                <w:sz w:val="16"/>
                <w:szCs w:val="16"/>
                <w:lang w:val="en-US"/>
              </w:rPr>
            </w:pPr>
            <w:del w:id="11162" w:author="Jing Kai Toh" w:date="2016-05-11T18:02:00Z">
              <w:r w:rsidRPr="006423B7" w:rsidDel="00945062">
                <w:rPr>
                  <w:rFonts w:ascii="Calibri Light" w:hAnsi="Calibri Light"/>
                  <w:sz w:val="16"/>
                  <w:szCs w:val="16"/>
                  <w:lang w:val="en-US"/>
                </w:rPr>
                <w:delText>AS 3600-2001 : Concrete structures</w:delText>
              </w:r>
            </w:del>
            <w:ins w:id="11163" w:author="Jing Kai Toh" w:date="2016-05-11T18:02:00Z">
              <w:r w:rsidR="00945062">
                <w:rPr>
                  <w:rFonts w:ascii="Calibri Light" w:hAnsi="Calibri Light"/>
                  <w:sz w:val="16"/>
                  <w:szCs w:val="16"/>
                  <w:lang w:val="en-US"/>
                </w:rPr>
                <w:t>AS 3600-2009 Concrete structures</w:t>
              </w:r>
            </w:ins>
          </w:p>
          <w:p w14:paraId="2388927A" w14:textId="77777777" w:rsidR="00F84D12" w:rsidRPr="006423B7" w:rsidRDefault="00F84D12" w:rsidP="006423B7">
            <w:pPr>
              <w:spacing w:after="120"/>
              <w:rPr>
                <w:rFonts w:ascii="Calibri Light" w:hAnsi="Calibri Light"/>
                <w:sz w:val="16"/>
                <w:szCs w:val="16"/>
                <w:lang w:val="en-US"/>
              </w:rPr>
            </w:pPr>
            <w:del w:id="11164" w:author="Jing Kai Toh" w:date="2016-05-11T18:00:00Z">
              <w:r w:rsidRPr="006423B7" w:rsidDel="00945062">
                <w:rPr>
                  <w:rFonts w:ascii="Calibri Light" w:hAnsi="Calibri Light"/>
                  <w:sz w:val="16"/>
                  <w:szCs w:val="16"/>
                  <w:lang w:val="en-US"/>
                </w:rPr>
                <w:delText>AS 3648-1993 : Specification and methods of test for packaged concrete mixes</w:delText>
              </w:r>
            </w:del>
            <w:ins w:id="11165" w:author="Jing Kai Toh" w:date="2016-05-11T18:00:00Z">
              <w:r w:rsidR="00945062">
                <w:rPr>
                  <w:rFonts w:ascii="Calibri Light" w:hAnsi="Calibri Light"/>
                  <w:sz w:val="16"/>
                  <w:szCs w:val="16"/>
                  <w:lang w:val="en-US"/>
                </w:rPr>
                <w:t>AS 3648-1993 : Specification and methods of test for packaged concrete mixes</w:t>
              </w:r>
            </w:ins>
          </w:p>
          <w:p w14:paraId="4968239E" w14:textId="77777777" w:rsidR="00401C5E" w:rsidRPr="006423B7" w:rsidRDefault="00401C5E" w:rsidP="006423B7">
            <w:pPr>
              <w:spacing w:after="120"/>
              <w:rPr>
                <w:rFonts w:ascii="Calibri Light" w:hAnsi="Calibri Light"/>
                <w:sz w:val="16"/>
                <w:szCs w:val="16"/>
                <w:lang w:val="en-US"/>
              </w:rPr>
            </w:pPr>
          </w:p>
        </w:tc>
      </w:tr>
      <w:tr w:rsidR="00401C5E" w:rsidRPr="004F3C8C" w14:paraId="7FB9AD3D" w14:textId="77777777" w:rsidTr="00401C5E">
        <w:tc>
          <w:tcPr>
            <w:tcW w:w="685" w:type="dxa"/>
          </w:tcPr>
          <w:p w14:paraId="0575568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185694A"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Waterproofing</w:t>
            </w:r>
          </w:p>
          <w:p w14:paraId="7624F31A" w14:textId="77777777" w:rsidR="00F84D12" w:rsidRPr="006423B7" w:rsidRDefault="00F84D12" w:rsidP="006423B7">
            <w:pPr>
              <w:spacing w:after="120"/>
              <w:rPr>
                <w:rFonts w:ascii="Calibri Light" w:hAnsi="Calibri Light"/>
                <w:sz w:val="16"/>
                <w:szCs w:val="16"/>
                <w:lang w:val="en-US"/>
              </w:rPr>
            </w:pPr>
            <w:del w:id="11166" w:author="Ashan Asmone" w:date="2016-03-31T13:37:00Z">
              <w:r w:rsidRPr="006423B7" w:rsidDel="00E33639">
                <w:rPr>
                  <w:rFonts w:ascii="Calibri Light" w:hAnsi="Calibri Light"/>
                  <w:sz w:val="16"/>
                  <w:szCs w:val="16"/>
                  <w:lang w:val="en-US"/>
                </w:rPr>
                <w:delText>SS CP 82:1999- Code of practice- waterproofing of reinforced concrete buildings</w:delText>
              </w:r>
            </w:del>
            <w:ins w:id="11167" w:author="Ashan Asmone" w:date="2016-03-31T13:37:00Z">
              <w:r w:rsidR="00E33639">
                <w:rPr>
                  <w:rFonts w:ascii="Calibri Light" w:hAnsi="Calibri Light"/>
                  <w:sz w:val="16"/>
                  <w:szCs w:val="16"/>
                  <w:lang w:val="en-US"/>
                </w:rPr>
                <w:t>SS CP 82:1999- Code of practice- waterproofing of reinforced concrete buildings</w:t>
              </w:r>
            </w:ins>
          </w:p>
          <w:p w14:paraId="028F27A2"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Concrete</w:t>
            </w:r>
          </w:p>
          <w:p w14:paraId="48F0222E" w14:textId="77777777" w:rsidR="00F84D12" w:rsidRPr="006423B7" w:rsidRDefault="00F84D12" w:rsidP="006423B7">
            <w:pPr>
              <w:spacing w:after="120"/>
              <w:rPr>
                <w:rFonts w:ascii="Calibri Light" w:hAnsi="Calibri Light"/>
                <w:sz w:val="16"/>
                <w:szCs w:val="16"/>
                <w:lang w:val="en-US"/>
              </w:rPr>
            </w:pPr>
            <w:del w:id="11168" w:author="Ashan Senel Asmone" w:date="2016-03-21T13:53:00Z">
              <w:r w:rsidRPr="006423B7" w:rsidDel="00EB11C2">
                <w:rPr>
                  <w:rFonts w:ascii="Calibri Light" w:hAnsi="Calibri Light"/>
                  <w:sz w:val="16"/>
                  <w:szCs w:val="16"/>
                  <w:lang w:val="en-US"/>
                </w:rPr>
                <w:delText>SS 26: 2000 Ordinary Portland Cement</w:delText>
              </w:r>
            </w:del>
            <w:ins w:id="11169" w:author="Ashan Senel Asmone" w:date="2016-03-21T13:53:00Z">
              <w:r w:rsidR="00EB11C2">
                <w:rPr>
                  <w:rFonts w:ascii="Calibri Light" w:hAnsi="Calibri Light"/>
                  <w:sz w:val="16"/>
                  <w:szCs w:val="16"/>
                  <w:lang w:val="en-US"/>
                </w:rPr>
                <w:t>SS EN 197 - 1 : 2014 Cement - Part 1 : Composition, specifications and conformity criteria for common cement/ SS EN 197 - 2 : 2014 Cement - Part 2 : Conformity evaluation</w:t>
              </w:r>
            </w:ins>
          </w:p>
          <w:p w14:paraId="3F5C1E9F" w14:textId="77777777" w:rsidR="00F84D12" w:rsidRPr="006423B7" w:rsidRDefault="00F84D12" w:rsidP="006423B7">
            <w:pPr>
              <w:spacing w:after="120"/>
              <w:rPr>
                <w:rFonts w:ascii="Calibri Light" w:hAnsi="Calibri Light"/>
                <w:sz w:val="16"/>
                <w:szCs w:val="16"/>
                <w:lang w:val="en-US"/>
              </w:rPr>
            </w:pPr>
            <w:del w:id="11170" w:author="Ashan Senel Asmone" w:date="2016-03-21T20:46:00Z">
              <w:r w:rsidRPr="006423B7" w:rsidDel="00901293">
                <w:rPr>
                  <w:rFonts w:ascii="Calibri Light" w:hAnsi="Calibri Light"/>
                  <w:sz w:val="16"/>
                  <w:szCs w:val="16"/>
                  <w:lang w:val="en-US"/>
                </w:rPr>
                <w:delText>SS 31 : 1998- Aggregates from natural sources for concrete</w:delText>
              </w:r>
            </w:del>
            <w:ins w:id="11171" w:author="Ashan Senel Asmone" w:date="2016-03-21T20:46:00Z">
              <w:r w:rsidR="00901293">
                <w:rPr>
                  <w:rFonts w:ascii="Calibri Light" w:hAnsi="Calibri Light"/>
                  <w:sz w:val="16"/>
                  <w:szCs w:val="16"/>
                  <w:lang w:val="en-US"/>
                </w:rPr>
                <w:t>SS EN 12620 : 2008 Specification for aggregates for concrete</w:t>
              </w:r>
            </w:ins>
          </w:p>
          <w:p w14:paraId="4C0F976C" w14:textId="77777777" w:rsidR="00F84D12" w:rsidRPr="006423B7" w:rsidRDefault="00F84D12" w:rsidP="006423B7">
            <w:pPr>
              <w:spacing w:after="120"/>
              <w:rPr>
                <w:rFonts w:ascii="Calibri Light" w:hAnsi="Calibri Light"/>
                <w:sz w:val="16"/>
                <w:szCs w:val="16"/>
                <w:lang w:val="en-US"/>
              </w:rPr>
            </w:pPr>
            <w:del w:id="11172" w:author="Ashan Asmone" w:date="2016-03-31T13:48:00Z">
              <w:r w:rsidRPr="006423B7" w:rsidDel="00E33639">
                <w:rPr>
                  <w:rFonts w:ascii="Calibri Light" w:hAnsi="Calibri Light"/>
                  <w:sz w:val="16"/>
                  <w:szCs w:val="16"/>
                  <w:lang w:val="en-US"/>
                </w:rPr>
                <w:delText>SS 78 : (1987-1992) -Testing concrete</w:delText>
              </w:r>
            </w:del>
          </w:p>
          <w:p w14:paraId="0D30E606" w14:textId="77777777" w:rsidR="00F84D12" w:rsidRPr="006423B7" w:rsidRDefault="00F84D12" w:rsidP="006423B7">
            <w:pPr>
              <w:spacing w:after="120"/>
              <w:rPr>
                <w:rFonts w:ascii="Calibri Light" w:hAnsi="Calibri Light"/>
                <w:sz w:val="16"/>
                <w:szCs w:val="16"/>
                <w:lang w:val="en-US"/>
              </w:rPr>
            </w:pPr>
            <w:del w:id="11173" w:author="Ashan Asmone" w:date="2016-03-31T13:50:00Z">
              <w:r w:rsidRPr="006423B7" w:rsidDel="00E33639">
                <w:rPr>
                  <w:rFonts w:ascii="Calibri Light" w:hAnsi="Calibri Light"/>
                  <w:sz w:val="16"/>
                  <w:szCs w:val="16"/>
                  <w:lang w:val="en-US"/>
                </w:rPr>
                <w:delText>SS 289: Ready Mix Concrete</w:delText>
              </w:r>
            </w:del>
            <w:ins w:id="11174"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r w:rsidRPr="006423B7">
              <w:rPr>
                <w:rFonts w:ascii="Calibri Light" w:hAnsi="Calibri Light"/>
                <w:sz w:val="16"/>
                <w:szCs w:val="16"/>
                <w:lang w:val="en-US"/>
              </w:rPr>
              <w:t> </w:t>
            </w:r>
            <w:r w:rsidRPr="006423B7">
              <w:rPr>
                <w:rFonts w:ascii="Calibri Light" w:hAnsi="Calibri Light"/>
                <w:sz w:val="16"/>
                <w:szCs w:val="16"/>
                <w:lang w:val="en-US"/>
              </w:rPr>
              <w:br/>
            </w:r>
            <w:r w:rsidRPr="006423B7">
              <w:rPr>
                <w:rFonts w:ascii="Calibri Light" w:hAnsi="Calibri Light"/>
                <w:sz w:val="16"/>
                <w:szCs w:val="16"/>
                <w:lang w:val="en-US"/>
              </w:rPr>
              <w:br/>
            </w:r>
            <w:del w:id="11175" w:author="Ashan Senel Asmone" w:date="2016-03-21T20:53:00Z">
              <w:r w:rsidRPr="006423B7" w:rsidDel="0088204E">
                <w:rPr>
                  <w:rFonts w:ascii="Calibri Light" w:hAnsi="Calibri Light"/>
                  <w:sz w:val="16"/>
                  <w:szCs w:val="16"/>
                  <w:lang w:val="en-US"/>
                </w:rPr>
                <w:delText>SS 320: Admixtures</w:delText>
              </w:r>
            </w:del>
            <w:ins w:id="11176"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1177"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1178"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27F53B37" w14:textId="77777777" w:rsidR="00F84D12" w:rsidRPr="006423B7" w:rsidRDefault="00F84D12" w:rsidP="006423B7">
            <w:pPr>
              <w:spacing w:after="120"/>
              <w:rPr>
                <w:rFonts w:ascii="Calibri Light" w:hAnsi="Calibri Light"/>
                <w:sz w:val="16"/>
                <w:szCs w:val="16"/>
                <w:lang w:val="en-US"/>
              </w:rPr>
            </w:pPr>
            <w:del w:id="11179" w:author="Ashan Senel Asmone" w:date="2016-03-21T21:03:00Z">
              <w:r w:rsidRPr="006423B7" w:rsidDel="0088204E">
                <w:rPr>
                  <w:rFonts w:ascii="Calibri Light" w:hAnsi="Calibri Light"/>
                  <w:sz w:val="16"/>
                  <w:szCs w:val="16"/>
                  <w:lang w:val="en-US"/>
                </w:rPr>
                <w:delText>SS 397 : Methods of testing cement</w:delText>
              </w:r>
            </w:del>
          </w:p>
          <w:p w14:paraId="05ED67F4" w14:textId="77777777" w:rsidR="00401C5E" w:rsidRPr="004F3C8C" w:rsidRDefault="00401C5E" w:rsidP="006423B7">
            <w:pPr>
              <w:spacing w:after="120"/>
              <w:rPr>
                <w:rFonts w:ascii="Calibri Light" w:hAnsi="Calibri Light"/>
                <w:sz w:val="16"/>
                <w:szCs w:val="16"/>
                <w:lang w:val="en-US"/>
              </w:rPr>
            </w:pPr>
          </w:p>
        </w:tc>
      </w:tr>
      <w:tr w:rsidR="00401C5E" w:rsidRPr="004F3C8C" w14:paraId="1F0D5ABB" w14:textId="77777777" w:rsidTr="00401C5E">
        <w:tc>
          <w:tcPr>
            <w:tcW w:w="685" w:type="dxa"/>
          </w:tcPr>
          <w:p w14:paraId="113806C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2D69DA3D" w14:textId="77777777" w:rsidR="00F84D12" w:rsidRPr="006423B7" w:rsidRDefault="00F84D12" w:rsidP="006423B7">
            <w:pPr>
              <w:spacing w:after="120"/>
              <w:rPr>
                <w:rFonts w:ascii="Calibri Light" w:hAnsi="Calibri Light"/>
                <w:sz w:val="16"/>
                <w:szCs w:val="16"/>
                <w:lang w:val="en-US"/>
              </w:rPr>
            </w:pPr>
            <w:r w:rsidRPr="006423B7">
              <w:rPr>
                <w:rFonts w:ascii="Calibri Light" w:hAnsi="Calibri Light"/>
                <w:sz w:val="16"/>
                <w:szCs w:val="16"/>
                <w:lang w:val="en-US"/>
              </w:rPr>
              <w:t>Concrete</w:t>
            </w:r>
          </w:p>
          <w:p w14:paraId="50E621FD" w14:textId="77777777" w:rsidR="00F84D12" w:rsidRPr="006423B7" w:rsidRDefault="00F84D12" w:rsidP="006423B7">
            <w:pPr>
              <w:spacing w:after="120"/>
              <w:rPr>
                <w:rFonts w:ascii="Calibri Light" w:hAnsi="Calibri Light"/>
                <w:sz w:val="16"/>
                <w:szCs w:val="16"/>
                <w:lang w:val="en-US"/>
              </w:rPr>
            </w:pPr>
            <w:del w:id="11180" w:author="Jing Kai Toh" w:date="2016-05-11T17:32:00Z">
              <w:r w:rsidRPr="006423B7" w:rsidDel="005B3846">
                <w:rPr>
                  <w:rFonts w:ascii="Calibri Light" w:hAnsi="Calibri Light"/>
                  <w:sz w:val="16"/>
                  <w:szCs w:val="16"/>
                  <w:lang w:val="en-US"/>
                </w:rPr>
                <w:delText>ISO 1920: 1976 Concrete tests -- Dimensions, tolerances and applicability of test specimens </w:delText>
              </w:r>
            </w:del>
            <w:ins w:id="11181" w:author="Jing Kai Toh" w:date="2016-05-11T17:32:00Z">
              <w:r w:rsidR="005B3846">
                <w:rPr>
                  <w:rFonts w:ascii="Calibri Light" w:hAnsi="Calibri Light"/>
                  <w:sz w:val="16"/>
                  <w:szCs w:val="16"/>
                  <w:lang w:val="en-US"/>
                </w:rPr>
                <w:t>ISO 1920-3:2004 Testing of concrete -- Part 3: Making and curing test specimens</w:t>
              </w:r>
            </w:ins>
            <w:r w:rsidRPr="006423B7">
              <w:rPr>
                <w:rFonts w:ascii="Calibri Light" w:hAnsi="Calibri Light"/>
                <w:sz w:val="16"/>
                <w:szCs w:val="16"/>
                <w:lang w:val="en-US"/>
              </w:rPr>
              <w:br/>
            </w:r>
            <w:r w:rsidRPr="006423B7">
              <w:rPr>
                <w:rFonts w:ascii="Calibri Light" w:hAnsi="Calibri Light"/>
                <w:sz w:val="16"/>
                <w:szCs w:val="16"/>
                <w:lang w:val="en-US"/>
              </w:rPr>
              <w:br/>
            </w:r>
            <w:del w:id="11182" w:author="Jing Kai Toh" w:date="2016-05-11T17:31:00Z">
              <w:r w:rsidRPr="006423B7" w:rsidDel="005B3846">
                <w:rPr>
                  <w:rFonts w:ascii="Calibri Light" w:hAnsi="Calibri Light"/>
                  <w:sz w:val="16"/>
                  <w:szCs w:val="16"/>
                  <w:lang w:val="en-US"/>
                </w:rPr>
                <w:delText>ISO 2736-1: 1986 Concrete tests -- Test specimens -- Part 1: Sampling of fresh concrete</w:delText>
              </w:r>
            </w:del>
            <w:ins w:id="11183" w:author="Jing Kai Toh" w:date="2016-05-11T17:31:00Z">
              <w:r w:rsidR="005B3846">
                <w:rPr>
                  <w:rFonts w:ascii="Calibri Light" w:hAnsi="Calibri Light"/>
                  <w:sz w:val="16"/>
                  <w:szCs w:val="16"/>
                  <w:lang w:val="en-US"/>
                </w:rPr>
                <w:t>ISO 1920-1:2004 Testing of concrete -- Part 1: Sampling of fresh concrete</w:t>
              </w:r>
            </w:ins>
          </w:p>
          <w:p w14:paraId="27B2B9DC" w14:textId="77777777" w:rsidR="00F84D12" w:rsidRPr="006423B7" w:rsidRDefault="00F84D12" w:rsidP="006423B7">
            <w:pPr>
              <w:spacing w:after="120"/>
              <w:rPr>
                <w:rFonts w:ascii="Calibri Light" w:hAnsi="Calibri Light"/>
                <w:sz w:val="16"/>
                <w:szCs w:val="16"/>
                <w:lang w:val="en-US"/>
              </w:rPr>
            </w:pPr>
            <w:del w:id="11184" w:author="Jing Kai Toh" w:date="2016-05-11T17:30:00Z">
              <w:r w:rsidRPr="006423B7" w:rsidDel="005B3846">
                <w:rPr>
                  <w:rFonts w:ascii="Calibri Light" w:hAnsi="Calibri Light"/>
                  <w:sz w:val="16"/>
                  <w:szCs w:val="16"/>
                  <w:lang w:val="en-US"/>
                </w:rPr>
                <w:delText>ISO 2736-2: 1986 Concrete tests -- Test specimens -- Part 2: Making and curing of test specimens for strength tests</w:delText>
              </w:r>
            </w:del>
            <w:ins w:id="11185" w:author="Jing Kai Toh" w:date="2016-05-11T17:30:00Z">
              <w:r w:rsidR="005B3846">
                <w:rPr>
                  <w:rFonts w:ascii="Calibri Light" w:hAnsi="Calibri Light"/>
                  <w:sz w:val="16"/>
                  <w:szCs w:val="16"/>
                  <w:lang w:val="en-US"/>
                </w:rPr>
                <w:t>ISO 1920-3:2004 Testing of concrete -- Part 3: Making and curing test specimens</w:t>
              </w:r>
            </w:ins>
          </w:p>
          <w:p w14:paraId="0E90E353" w14:textId="77777777" w:rsidR="00F84D12" w:rsidRPr="006423B7" w:rsidRDefault="00F84D12" w:rsidP="006423B7">
            <w:pPr>
              <w:spacing w:after="120"/>
              <w:rPr>
                <w:rFonts w:ascii="Calibri Light" w:hAnsi="Calibri Light"/>
                <w:sz w:val="16"/>
                <w:szCs w:val="16"/>
                <w:lang w:val="en-US"/>
              </w:rPr>
            </w:pPr>
            <w:del w:id="11186" w:author="Jing Kai Toh" w:date="2016-05-11T17:27:00Z">
              <w:r w:rsidRPr="006423B7" w:rsidDel="005B3846">
                <w:rPr>
                  <w:rFonts w:ascii="Calibri Light" w:hAnsi="Calibri Light"/>
                  <w:sz w:val="16"/>
                  <w:szCs w:val="16"/>
                  <w:lang w:val="en-US"/>
                </w:rPr>
                <w:delText>ISO 3766: 1995 Construction drawings -- Simplified representation of concrete reinforcement</w:delText>
              </w:r>
            </w:del>
            <w:ins w:id="11187" w:author="Jing Kai Toh" w:date="2016-05-11T17:27:00Z">
              <w:r w:rsidR="005B3846">
                <w:rPr>
                  <w:rFonts w:ascii="Calibri Light" w:hAnsi="Calibri Light"/>
                  <w:sz w:val="16"/>
                  <w:szCs w:val="16"/>
                  <w:lang w:val="en-US"/>
                </w:rPr>
                <w:t>ISO 3766:2003 Construction drawings -- Simplified representation of concrete reinforcement</w:t>
              </w:r>
            </w:ins>
          </w:p>
          <w:p w14:paraId="676D95AE" w14:textId="77777777" w:rsidR="00F84D12" w:rsidRPr="006423B7" w:rsidRDefault="00F84D12" w:rsidP="006423B7">
            <w:pPr>
              <w:spacing w:after="120"/>
              <w:rPr>
                <w:rFonts w:ascii="Calibri Light" w:hAnsi="Calibri Light"/>
                <w:sz w:val="16"/>
                <w:szCs w:val="16"/>
                <w:lang w:val="en-US"/>
              </w:rPr>
            </w:pPr>
            <w:del w:id="11188" w:author="Jing Kai Toh" w:date="2016-05-11T17:25:00Z">
              <w:r w:rsidRPr="006423B7" w:rsidDel="005B3846">
                <w:rPr>
                  <w:rFonts w:ascii="Calibri Light" w:hAnsi="Calibri Light"/>
                  <w:sz w:val="16"/>
                  <w:szCs w:val="16"/>
                  <w:lang w:val="en-US"/>
                </w:rPr>
                <w:delText>ISO 3893: 1977 Concrete -- Classification by compressive strength</w:delText>
              </w:r>
            </w:del>
            <w:ins w:id="11189" w:author="Jing Kai Toh" w:date="2016-05-11T17:25:00Z">
              <w:r w:rsidR="005B3846">
                <w:rPr>
                  <w:rFonts w:ascii="Calibri Light" w:hAnsi="Calibri Light"/>
                  <w:sz w:val="16"/>
                  <w:szCs w:val="16"/>
                  <w:lang w:val="en-US"/>
                </w:rPr>
                <w:t>ISO 3893:1977 Concrete -- Classification by compressive strength</w:t>
              </w:r>
            </w:ins>
          </w:p>
          <w:p w14:paraId="72142CB1" w14:textId="77777777" w:rsidR="00F84D12" w:rsidRPr="006423B7" w:rsidRDefault="00F84D12" w:rsidP="006423B7">
            <w:pPr>
              <w:spacing w:after="120"/>
              <w:rPr>
                <w:rFonts w:ascii="Calibri Light" w:hAnsi="Calibri Light"/>
                <w:sz w:val="16"/>
                <w:szCs w:val="16"/>
                <w:lang w:val="en-US"/>
              </w:rPr>
            </w:pPr>
            <w:del w:id="11190" w:author="Jing Kai Toh" w:date="2016-05-11T17:24:00Z">
              <w:r w:rsidRPr="006423B7" w:rsidDel="005B3846">
                <w:rPr>
                  <w:rFonts w:ascii="Calibri Light" w:hAnsi="Calibri Light"/>
                  <w:sz w:val="16"/>
                  <w:szCs w:val="16"/>
                  <w:lang w:val="en-US"/>
                </w:rPr>
                <w:delText>ISO 4012: 1978 Concrete -- Determination of compressive strength of test specimens</w:delText>
              </w:r>
            </w:del>
            <w:ins w:id="11191" w:author="Jing Kai Toh" w:date="2016-05-11T17:24:00Z">
              <w:r w:rsidR="005B3846">
                <w:rPr>
                  <w:rFonts w:ascii="Calibri Light" w:hAnsi="Calibri Light"/>
                  <w:sz w:val="16"/>
                  <w:szCs w:val="16"/>
                  <w:lang w:val="en-US"/>
                </w:rPr>
                <w:t>ISO 1920-4:2005 Testing of concrete -- Part 4: Strength of hardened concrete</w:t>
              </w:r>
            </w:ins>
          </w:p>
          <w:p w14:paraId="0B038581" w14:textId="77777777" w:rsidR="00F84D12" w:rsidRPr="006423B7" w:rsidRDefault="00F84D12" w:rsidP="006423B7">
            <w:pPr>
              <w:spacing w:after="120"/>
              <w:rPr>
                <w:rFonts w:ascii="Calibri Light" w:hAnsi="Calibri Light"/>
                <w:sz w:val="16"/>
                <w:szCs w:val="16"/>
                <w:lang w:val="en-US"/>
              </w:rPr>
            </w:pPr>
            <w:del w:id="11192" w:author="Jing Kai Toh" w:date="2016-05-11T17:23:00Z">
              <w:r w:rsidRPr="006423B7" w:rsidDel="005B3846">
                <w:rPr>
                  <w:rFonts w:ascii="Calibri Light" w:hAnsi="Calibri Light"/>
                  <w:sz w:val="16"/>
                  <w:szCs w:val="16"/>
                  <w:lang w:val="en-US"/>
                </w:rPr>
                <w:delText>ISO 4013: 1978 Concrete -- Determination of flexural strength of test specimens</w:delText>
              </w:r>
            </w:del>
            <w:ins w:id="11193" w:author="Jing Kai Toh" w:date="2016-05-11T17:23:00Z">
              <w:r w:rsidR="005B3846">
                <w:rPr>
                  <w:rFonts w:ascii="Calibri Light" w:hAnsi="Calibri Light"/>
                  <w:sz w:val="16"/>
                  <w:szCs w:val="16"/>
                  <w:lang w:val="en-US"/>
                </w:rPr>
                <w:t>ISO 1920-4:2005 Testing of concrete -- Part 4: Strength of hardened concrete</w:t>
              </w:r>
            </w:ins>
          </w:p>
          <w:p w14:paraId="21255B70" w14:textId="77777777" w:rsidR="00F84D12" w:rsidRPr="006423B7" w:rsidRDefault="00F84D12" w:rsidP="006423B7">
            <w:pPr>
              <w:spacing w:after="120"/>
              <w:rPr>
                <w:rFonts w:ascii="Calibri Light" w:hAnsi="Calibri Light"/>
                <w:sz w:val="16"/>
                <w:szCs w:val="16"/>
                <w:lang w:val="en-US"/>
              </w:rPr>
            </w:pPr>
            <w:del w:id="11194" w:author="Jing Kai Toh" w:date="2016-05-11T17:21:00Z">
              <w:r w:rsidRPr="006423B7" w:rsidDel="005B3846">
                <w:rPr>
                  <w:rFonts w:ascii="Calibri Light" w:hAnsi="Calibri Light"/>
                  <w:sz w:val="16"/>
                  <w:szCs w:val="16"/>
                  <w:lang w:val="en-US"/>
                </w:rPr>
                <w:delText>ISO 4103: 1979 Concrete -- Classification of consistency</w:delText>
              </w:r>
            </w:del>
            <w:ins w:id="11195" w:author="Jing Kai Toh" w:date="2016-05-11T17:21:00Z">
              <w:r w:rsidR="005B3846">
                <w:rPr>
                  <w:rFonts w:ascii="Calibri Light" w:hAnsi="Calibri Light"/>
                  <w:sz w:val="16"/>
                  <w:szCs w:val="16"/>
                  <w:lang w:val="en-US"/>
                </w:rPr>
                <w:t>ISO 4103:1979 Concrete -- Classification of consistency</w:t>
              </w:r>
            </w:ins>
          </w:p>
          <w:p w14:paraId="3131ACA8" w14:textId="77777777" w:rsidR="00F84D12" w:rsidRPr="006423B7" w:rsidRDefault="00F84D12" w:rsidP="006423B7">
            <w:pPr>
              <w:spacing w:after="120"/>
              <w:rPr>
                <w:rFonts w:ascii="Calibri Light" w:hAnsi="Calibri Light"/>
                <w:sz w:val="16"/>
                <w:szCs w:val="16"/>
                <w:lang w:val="en-US"/>
              </w:rPr>
            </w:pPr>
            <w:del w:id="11196" w:author="Jing Kai Toh" w:date="2016-05-11T17:20:00Z">
              <w:r w:rsidRPr="006423B7" w:rsidDel="005B3846">
                <w:rPr>
                  <w:rFonts w:ascii="Calibri Light" w:hAnsi="Calibri Light"/>
                  <w:sz w:val="16"/>
                  <w:szCs w:val="16"/>
                  <w:lang w:val="en-US"/>
                </w:rPr>
                <w:delText>ISO 4108: 1980 Concrete -- Determination of tensile splitting strength of test specimens</w:delText>
              </w:r>
            </w:del>
            <w:ins w:id="11197" w:author="Jing Kai Toh" w:date="2016-05-11T17:20:00Z">
              <w:r w:rsidR="005B3846">
                <w:rPr>
                  <w:rFonts w:ascii="Calibri Light" w:hAnsi="Calibri Light"/>
                  <w:sz w:val="16"/>
                  <w:szCs w:val="16"/>
                  <w:lang w:val="en-US"/>
                </w:rPr>
                <w:t>ISO 1920-4:2005 Testing of concrete -- Part 4: Strength of hardened concrete</w:t>
              </w:r>
            </w:ins>
          </w:p>
          <w:p w14:paraId="59B9821F" w14:textId="77777777" w:rsidR="00F84D12" w:rsidRPr="006423B7" w:rsidRDefault="00F84D12" w:rsidP="006423B7">
            <w:pPr>
              <w:spacing w:after="120"/>
              <w:rPr>
                <w:rFonts w:ascii="Calibri Light" w:hAnsi="Calibri Light"/>
                <w:sz w:val="16"/>
                <w:szCs w:val="16"/>
                <w:lang w:val="en-US"/>
              </w:rPr>
            </w:pPr>
            <w:del w:id="11198" w:author="Jing Kai Toh" w:date="2016-05-11T17:19:00Z">
              <w:r w:rsidRPr="006423B7" w:rsidDel="005B3846">
                <w:rPr>
                  <w:rFonts w:ascii="Calibri Light" w:hAnsi="Calibri Light"/>
                  <w:sz w:val="16"/>
                  <w:szCs w:val="16"/>
                  <w:lang w:val="en-US"/>
                </w:rPr>
                <w:delText>ISO 4109: 1980 Fresh concrete -- Determination of the consistency -- Slump test</w:delText>
              </w:r>
            </w:del>
            <w:ins w:id="11199" w:author="Jing Kai Toh" w:date="2016-05-11T17:19:00Z">
              <w:r w:rsidR="005B3846">
                <w:rPr>
                  <w:rFonts w:ascii="Calibri Light" w:hAnsi="Calibri Light"/>
                  <w:sz w:val="16"/>
                  <w:szCs w:val="16"/>
                  <w:lang w:val="en-US"/>
                </w:rPr>
                <w:t>ISO 1920-2:2005 Testing of concrete -- Part 2: Properties of fresh concrete</w:t>
              </w:r>
            </w:ins>
          </w:p>
          <w:p w14:paraId="3CC1B7FA" w14:textId="77777777" w:rsidR="00F84D12" w:rsidRPr="006423B7" w:rsidRDefault="00F84D12" w:rsidP="006423B7">
            <w:pPr>
              <w:spacing w:after="120"/>
              <w:rPr>
                <w:rFonts w:ascii="Calibri Light" w:hAnsi="Calibri Light"/>
                <w:sz w:val="16"/>
                <w:szCs w:val="16"/>
                <w:lang w:val="en-US"/>
              </w:rPr>
            </w:pPr>
            <w:del w:id="11200" w:author="Jing Kai Toh" w:date="2016-05-11T17:19:00Z">
              <w:r w:rsidRPr="006423B7" w:rsidDel="005B3846">
                <w:rPr>
                  <w:rFonts w:ascii="Calibri Light" w:hAnsi="Calibri Light"/>
                  <w:sz w:val="16"/>
                  <w:szCs w:val="16"/>
                  <w:lang w:val="en-US"/>
                </w:rPr>
                <w:delText>ISO 4110: 1979 Fresh concrete -- Determination of the consistency -- Vebe test</w:delText>
              </w:r>
            </w:del>
            <w:ins w:id="11201" w:author="Jing Kai Toh" w:date="2016-05-11T17:19:00Z">
              <w:r w:rsidR="005B3846">
                <w:rPr>
                  <w:rFonts w:ascii="Calibri Light" w:hAnsi="Calibri Light"/>
                  <w:sz w:val="16"/>
                  <w:szCs w:val="16"/>
                  <w:lang w:val="en-US"/>
                </w:rPr>
                <w:t>ISO 1920-2:2005 Testing of concrete -- Part 2: Properties of fresh concrete</w:t>
              </w:r>
            </w:ins>
          </w:p>
          <w:p w14:paraId="6EBBCE0E" w14:textId="77777777" w:rsidR="00F84D12" w:rsidRPr="006423B7" w:rsidRDefault="00F84D12" w:rsidP="006423B7">
            <w:pPr>
              <w:spacing w:after="120"/>
              <w:rPr>
                <w:rFonts w:ascii="Calibri Light" w:hAnsi="Calibri Light"/>
                <w:sz w:val="16"/>
                <w:szCs w:val="16"/>
                <w:lang w:val="en-US"/>
              </w:rPr>
            </w:pPr>
            <w:del w:id="11202" w:author="Jing Kai Toh" w:date="2016-05-11T17:18:00Z">
              <w:r w:rsidRPr="006423B7" w:rsidDel="005B3846">
                <w:rPr>
                  <w:rFonts w:ascii="Calibri Light" w:hAnsi="Calibri Light"/>
                  <w:sz w:val="16"/>
                  <w:szCs w:val="16"/>
                  <w:lang w:val="en-US"/>
                </w:rPr>
                <w:delText>ISO 4111: 1979 Fresh concrete -- Determination of consistency -- Degree of compactibility (Compaction index)</w:delText>
              </w:r>
            </w:del>
            <w:ins w:id="11203" w:author="Jing Kai Toh" w:date="2016-05-11T17:18:00Z">
              <w:r w:rsidR="005B3846">
                <w:rPr>
                  <w:rFonts w:ascii="Calibri Light" w:hAnsi="Calibri Light"/>
                  <w:sz w:val="16"/>
                  <w:szCs w:val="16"/>
                  <w:lang w:val="en-US"/>
                </w:rPr>
                <w:t>ISO 1920-2:2005 Testing of concrete -- Part 2: Properties of fresh concrete</w:t>
              </w:r>
            </w:ins>
          </w:p>
          <w:p w14:paraId="35DCDFEE" w14:textId="77777777" w:rsidR="00F84D12" w:rsidRPr="006423B7" w:rsidRDefault="00F84D12" w:rsidP="006423B7">
            <w:pPr>
              <w:spacing w:after="120"/>
              <w:rPr>
                <w:rFonts w:ascii="Calibri Light" w:hAnsi="Calibri Light"/>
                <w:sz w:val="16"/>
                <w:szCs w:val="16"/>
                <w:lang w:val="en-US"/>
              </w:rPr>
            </w:pPr>
            <w:del w:id="11204" w:author="Jing Kai Toh" w:date="2016-05-11T17:14:00Z">
              <w:r w:rsidRPr="006423B7" w:rsidDel="004B5EE0">
                <w:rPr>
                  <w:rFonts w:ascii="Calibri Light" w:hAnsi="Calibri Light"/>
                  <w:sz w:val="16"/>
                  <w:szCs w:val="16"/>
                  <w:lang w:val="en-US"/>
                </w:rPr>
                <w:delText>ISO 4635: 1982 Rubber, vulcanized -- Preformed compression seals for use between concrete motorway paving sections -- Specification for material</w:delText>
              </w:r>
            </w:del>
            <w:ins w:id="11205" w:author="Jing Kai Toh" w:date="2016-05-11T17:14:00Z">
              <w:r w:rsidR="004B5EE0">
                <w:rPr>
                  <w:rFonts w:ascii="Calibri Light" w:hAnsi="Calibri Light"/>
                  <w:sz w:val="16"/>
                  <w:szCs w:val="16"/>
                  <w:lang w:val="en-US"/>
                </w:rPr>
                <w:t>ISO 4635:2011 Rubber, vulcanized -- Preformed joint seals for use between concrete paving sections of highways -- Specification</w:t>
              </w:r>
            </w:ins>
          </w:p>
          <w:p w14:paraId="75877637" w14:textId="77777777" w:rsidR="00F84D12" w:rsidRPr="006423B7" w:rsidRDefault="00F84D12" w:rsidP="006423B7">
            <w:pPr>
              <w:spacing w:after="120"/>
              <w:rPr>
                <w:rFonts w:ascii="Calibri Light" w:hAnsi="Calibri Light"/>
                <w:sz w:val="16"/>
                <w:szCs w:val="16"/>
                <w:lang w:val="en-US"/>
              </w:rPr>
            </w:pPr>
            <w:del w:id="11206" w:author="Jing Kai Toh" w:date="2016-05-11T17:12:00Z">
              <w:r w:rsidRPr="006423B7" w:rsidDel="004B5EE0">
                <w:rPr>
                  <w:rFonts w:ascii="Calibri Light" w:hAnsi="Calibri Light"/>
                  <w:sz w:val="16"/>
                  <w:szCs w:val="16"/>
                  <w:lang w:val="en-US"/>
                </w:rPr>
                <w:delText>ISO 4848: 1980 Concrete -- Determination of air content of freshly mixed concrete -- Pressure method</w:delText>
              </w:r>
            </w:del>
            <w:ins w:id="11207" w:author="Jing Kai Toh" w:date="2016-05-11T17:12:00Z">
              <w:r w:rsidR="004B5EE0">
                <w:rPr>
                  <w:rFonts w:ascii="Calibri Light" w:hAnsi="Calibri Light"/>
                  <w:sz w:val="16"/>
                  <w:szCs w:val="16"/>
                  <w:lang w:val="en-US"/>
                </w:rPr>
                <w:t>ISO 1920-2:2005 Testing of concrete -- Part 2: Properties of fresh concrete</w:t>
              </w:r>
            </w:ins>
          </w:p>
          <w:p w14:paraId="68CF0421" w14:textId="77777777" w:rsidR="00F84D12" w:rsidRPr="006423B7" w:rsidRDefault="00F84D12" w:rsidP="006423B7">
            <w:pPr>
              <w:spacing w:after="120"/>
              <w:rPr>
                <w:rFonts w:ascii="Calibri Light" w:hAnsi="Calibri Light"/>
                <w:sz w:val="16"/>
                <w:szCs w:val="16"/>
                <w:lang w:val="en-US"/>
              </w:rPr>
            </w:pPr>
            <w:del w:id="11208" w:author="Jing Kai Toh" w:date="2016-05-11T17:12:00Z">
              <w:r w:rsidRPr="006423B7" w:rsidDel="004B5EE0">
                <w:rPr>
                  <w:rFonts w:ascii="Calibri Light" w:hAnsi="Calibri Light"/>
                  <w:sz w:val="16"/>
                  <w:szCs w:val="16"/>
                  <w:lang w:val="en-US"/>
                </w:rPr>
                <w:delText>ISO 6274: 1982 Concrete -- Sieve analysis of aggregates</w:delText>
              </w:r>
            </w:del>
            <w:ins w:id="11209" w:author="Jing Kai Toh" w:date="2016-05-11T17:12:00Z">
              <w:r w:rsidR="004B5EE0">
                <w:rPr>
                  <w:rFonts w:ascii="Calibri Light" w:hAnsi="Calibri Light"/>
                  <w:sz w:val="16"/>
                  <w:szCs w:val="16"/>
                  <w:lang w:val="en-US"/>
                </w:rPr>
                <w:t>ISO 6274:1982 Concrete -- Sieve analysis of aggregates</w:t>
              </w:r>
            </w:ins>
          </w:p>
          <w:p w14:paraId="68DE5268" w14:textId="77777777" w:rsidR="00F84D12" w:rsidRPr="006423B7" w:rsidRDefault="00F84D12" w:rsidP="006423B7">
            <w:pPr>
              <w:spacing w:after="120"/>
              <w:rPr>
                <w:rFonts w:ascii="Calibri Light" w:hAnsi="Calibri Light"/>
                <w:sz w:val="16"/>
                <w:szCs w:val="16"/>
                <w:lang w:val="en-US"/>
              </w:rPr>
            </w:pPr>
            <w:del w:id="11210" w:author="Jing Kai Toh" w:date="2016-05-11T17:11:00Z">
              <w:r w:rsidRPr="006423B7" w:rsidDel="004B5EE0">
                <w:rPr>
                  <w:rFonts w:ascii="Calibri Light" w:hAnsi="Calibri Light"/>
                  <w:sz w:val="16"/>
                  <w:szCs w:val="16"/>
                  <w:lang w:val="en-US"/>
                </w:rPr>
                <w:delText>ISO 6275: 1982 Concrete, hardened -- Determination of density</w:delText>
              </w:r>
            </w:del>
            <w:ins w:id="11211" w:author="Jing Kai Toh" w:date="2016-05-11T17:11:00Z">
              <w:r w:rsidR="004B5EE0">
                <w:rPr>
                  <w:rFonts w:ascii="Calibri Light" w:hAnsi="Calibri Light"/>
                  <w:sz w:val="16"/>
                  <w:szCs w:val="16"/>
                  <w:lang w:val="en-US"/>
                </w:rPr>
                <w:t>ISO 1920-5:2004 Testing of concrete -- Part 5: Properties of hardened concrete other than strength</w:t>
              </w:r>
            </w:ins>
          </w:p>
          <w:p w14:paraId="340C599E" w14:textId="77777777" w:rsidR="00F84D12" w:rsidRPr="006423B7" w:rsidRDefault="00F84D12" w:rsidP="006423B7">
            <w:pPr>
              <w:spacing w:after="120"/>
              <w:rPr>
                <w:rFonts w:ascii="Calibri Light" w:hAnsi="Calibri Light"/>
                <w:sz w:val="16"/>
                <w:szCs w:val="16"/>
                <w:lang w:val="en-US"/>
              </w:rPr>
            </w:pPr>
            <w:del w:id="11212" w:author="Jing Kai Toh" w:date="2016-05-11T17:10:00Z">
              <w:r w:rsidRPr="006423B7" w:rsidDel="004B5EE0">
                <w:rPr>
                  <w:rFonts w:ascii="Calibri Light" w:hAnsi="Calibri Light"/>
                  <w:sz w:val="16"/>
                  <w:szCs w:val="16"/>
                  <w:lang w:val="en-US"/>
                </w:rPr>
                <w:delText>ISO 6276: 1982 Concrete, compacted fresh -- Determination of density</w:delText>
              </w:r>
            </w:del>
            <w:ins w:id="11213" w:author="Jing Kai Toh" w:date="2016-05-11T17:10:00Z">
              <w:r w:rsidR="004B5EE0">
                <w:rPr>
                  <w:rFonts w:ascii="Calibri Light" w:hAnsi="Calibri Light"/>
                  <w:sz w:val="16"/>
                  <w:szCs w:val="16"/>
                  <w:lang w:val="en-US"/>
                </w:rPr>
                <w:t>ISO 1920-2:2005 Testing of concrete -- Part 2: Properties of fresh concrete</w:t>
              </w:r>
            </w:ins>
          </w:p>
          <w:p w14:paraId="58D6C336" w14:textId="77777777" w:rsidR="00F84D12" w:rsidRPr="006423B7" w:rsidRDefault="00F84D12" w:rsidP="006423B7">
            <w:pPr>
              <w:spacing w:after="120"/>
              <w:rPr>
                <w:rFonts w:ascii="Calibri Light" w:hAnsi="Calibri Light"/>
                <w:sz w:val="16"/>
                <w:szCs w:val="16"/>
                <w:lang w:val="en-US"/>
              </w:rPr>
            </w:pPr>
            <w:del w:id="11214" w:author="Jing Kai Toh" w:date="2016-05-11T17:09:00Z">
              <w:r w:rsidRPr="006423B7" w:rsidDel="004B5EE0">
                <w:rPr>
                  <w:rFonts w:ascii="Calibri Light" w:hAnsi="Calibri Light"/>
                  <w:sz w:val="16"/>
                  <w:szCs w:val="16"/>
                  <w:lang w:val="en-US"/>
                </w:rPr>
                <w:delText>ISO 6782: 1982 Aggregates for concrete -- Determination of bulk density</w:delText>
              </w:r>
            </w:del>
            <w:ins w:id="11215" w:author="Jing Kai Toh" w:date="2016-05-11T17:09:00Z">
              <w:r w:rsidR="004B5EE0">
                <w:rPr>
                  <w:rFonts w:ascii="Calibri Light" w:hAnsi="Calibri Light"/>
                  <w:sz w:val="16"/>
                  <w:szCs w:val="16"/>
                  <w:lang w:val="en-US"/>
                </w:rPr>
                <w:t>ISO 6782:1982 Aggregates for concrete -- Determination of bulk density</w:t>
              </w:r>
            </w:ins>
          </w:p>
          <w:p w14:paraId="420BCD07" w14:textId="77777777" w:rsidR="00F84D12" w:rsidRPr="006423B7" w:rsidRDefault="00F84D12" w:rsidP="006423B7">
            <w:pPr>
              <w:spacing w:after="120"/>
              <w:rPr>
                <w:rFonts w:ascii="Calibri Light" w:hAnsi="Calibri Light"/>
                <w:sz w:val="16"/>
                <w:szCs w:val="16"/>
                <w:lang w:val="en-US"/>
              </w:rPr>
            </w:pPr>
            <w:del w:id="11216" w:author="Jing Kai Toh" w:date="2016-05-11T17:07:00Z">
              <w:r w:rsidRPr="006423B7" w:rsidDel="004B5EE0">
                <w:rPr>
                  <w:rFonts w:ascii="Calibri Light" w:hAnsi="Calibri Light"/>
                  <w:sz w:val="16"/>
                  <w:szCs w:val="16"/>
                  <w:lang w:val="en-US"/>
                </w:rPr>
                <w:delText>ISO 6783: 1982 Coarse aggregates for concrete -- Determination of particle density and water absorption -- Hydrostatic balance method</w:delText>
              </w:r>
            </w:del>
            <w:ins w:id="11217" w:author="Jing Kai Toh" w:date="2016-05-11T17:07:00Z">
              <w:r w:rsidR="004B5EE0">
                <w:rPr>
                  <w:rFonts w:ascii="Calibri Light" w:hAnsi="Calibri Light"/>
                  <w:sz w:val="16"/>
                  <w:szCs w:val="16"/>
                  <w:lang w:val="en-US"/>
                </w:rPr>
                <w:t>ISO 6783:1982 Coarse aggregates for concrete -- Determination of particle density and water absorption -- Hydrostatic balance method</w:t>
              </w:r>
            </w:ins>
          </w:p>
          <w:p w14:paraId="59C55A49" w14:textId="77777777" w:rsidR="00F84D12" w:rsidRPr="006423B7" w:rsidRDefault="00F84D12" w:rsidP="006423B7">
            <w:pPr>
              <w:spacing w:after="120"/>
              <w:rPr>
                <w:rFonts w:ascii="Calibri Light" w:hAnsi="Calibri Light"/>
                <w:sz w:val="16"/>
                <w:szCs w:val="16"/>
                <w:lang w:val="en-US"/>
              </w:rPr>
            </w:pPr>
            <w:del w:id="11218" w:author="Jing Kai Toh" w:date="2016-05-11T17:06:00Z">
              <w:r w:rsidRPr="006423B7" w:rsidDel="004B5EE0">
                <w:rPr>
                  <w:rFonts w:ascii="Calibri Light" w:hAnsi="Calibri Light"/>
                  <w:sz w:val="16"/>
                  <w:szCs w:val="16"/>
                  <w:lang w:val="en-US"/>
                </w:rPr>
                <w:delText>ISO 6784: 1982 Concrete -- Determination of static modulus of elasticity in compression</w:delText>
              </w:r>
            </w:del>
            <w:ins w:id="11219" w:author="Jing Kai Toh" w:date="2016-05-11T17:06:00Z">
              <w:r w:rsidR="004B5EE0">
                <w:rPr>
                  <w:rFonts w:ascii="Calibri Light" w:hAnsi="Calibri Light"/>
                  <w:sz w:val="16"/>
                  <w:szCs w:val="16"/>
                  <w:lang w:val="en-US"/>
                </w:rPr>
                <w:t>ISO 1920-10:2010 Testing of concrete -- Part 10: Determination of static modulus of elasticity in compression</w:t>
              </w:r>
            </w:ins>
          </w:p>
          <w:p w14:paraId="03258D12" w14:textId="77777777" w:rsidR="00F84D12" w:rsidRPr="006423B7" w:rsidRDefault="00F84D12" w:rsidP="006423B7">
            <w:pPr>
              <w:spacing w:after="120"/>
              <w:rPr>
                <w:rFonts w:ascii="Calibri Light" w:hAnsi="Calibri Light"/>
                <w:sz w:val="16"/>
                <w:szCs w:val="16"/>
                <w:lang w:val="en-US"/>
              </w:rPr>
            </w:pPr>
            <w:del w:id="11220" w:author="Jing Kai Toh" w:date="2016-05-11T17:05:00Z">
              <w:r w:rsidRPr="006423B7" w:rsidDel="004B5EE0">
                <w:rPr>
                  <w:rFonts w:ascii="Calibri Light" w:hAnsi="Calibri Light"/>
                  <w:sz w:val="16"/>
                  <w:szCs w:val="16"/>
                  <w:lang w:val="en-US"/>
                </w:rPr>
                <w:delText>ISO 7033: 1987 Fine and coarse aggregates for concrete -- Determination of the particle mass-per-volume and water absorption -- Pycnometer method</w:delText>
              </w:r>
            </w:del>
            <w:ins w:id="11221" w:author="Jing Kai Toh" w:date="2016-05-11T17:05:00Z">
              <w:r w:rsidR="004B5EE0">
                <w:rPr>
                  <w:rFonts w:ascii="Calibri Light" w:hAnsi="Calibri Light"/>
                  <w:sz w:val="16"/>
                  <w:szCs w:val="16"/>
                  <w:lang w:val="en-US"/>
                </w:rPr>
                <w:t>ISO 7033:1987 Fine and coarse aggregates for concrete -- Determination of the particle mass-per-volume and water absorption -- Pycnometer method</w:t>
              </w:r>
            </w:ins>
          </w:p>
          <w:p w14:paraId="52A1AA41" w14:textId="77777777" w:rsidR="00401C5E" w:rsidRPr="006423B7" w:rsidRDefault="00401C5E" w:rsidP="006423B7">
            <w:pPr>
              <w:spacing w:after="120"/>
              <w:rPr>
                <w:rFonts w:ascii="Calibri Light" w:hAnsi="Calibri Light"/>
                <w:sz w:val="16"/>
                <w:szCs w:val="16"/>
                <w:lang w:val="en-US"/>
              </w:rPr>
            </w:pPr>
          </w:p>
        </w:tc>
      </w:tr>
    </w:tbl>
    <w:p w14:paraId="5E5E7D9E" w14:textId="77777777" w:rsidR="00401C5E" w:rsidRDefault="00401C5E" w:rsidP="00401C5E">
      <w:pPr>
        <w:rPr>
          <w:sz w:val="16"/>
          <w:szCs w:val="16"/>
          <w:lang w:val="en-US"/>
        </w:rPr>
      </w:pPr>
    </w:p>
    <w:p w14:paraId="6A05ED63" w14:textId="77777777" w:rsidR="00401C5E" w:rsidRDefault="00BC0482" w:rsidP="00BC0482">
      <w:pPr>
        <w:pStyle w:val="Heading2"/>
        <w:rPr>
          <w:lang w:val="en-US"/>
        </w:rPr>
      </w:pPr>
      <w:r w:rsidRPr="00BC0482">
        <w:rPr>
          <w:lang w:val="en-US"/>
        </w:rPr>
        <w:t>Water Leakage - Bathtub</w:t>
      </w:r>
    </w:p>
    <w:tbl>
      <w:tblPr>
        <w:tblStyle w:val="TableGrid"/>
        <w:tblW w:w="0" w:type="auto"/>
        <w:tblInd w:w="108" w:type="dxa"/>
        <w:tblLook w:val="04A0" w:firstRow="1" w:lastRow="0" w:firstColumn="1" w:lastColumn="0" w:noHBand="0" w:noVBand="1"/>
      </w:tblPr>
      <w:tblGrid>
        <w:gridCol w:w="685"/>
        <w:gridCol w:w="8449"/>
      </w:tblGrid>
      <w:tr w:rsidR="00401C5E" w:rsidRPr="004F3C8C" w14:paraId="0A20C4B4" w14:textId="77777777" w:rsidTr="00401C5E">
        <w:tc>
          <w:tcPr>
            <w:tcW w:w="685" w:type="dxa"/>
          </w:tcPr>
          <w:p w14:paraId="0070EAC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06EA7DED"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Sanitary</w:t>
            </w:r>
          </w:p>
          <w:p w14:paraId="6CEDAD16"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3402:1969 - Specification for quality of vitreous china sanitary appliances</w:t>
            </w:r>
          </w:p>
          <w:p w14:paraId="75160EF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5572: 1978 - Code of Practice for Sanitory pipework</w:t>
            </w:r>
          </w:p>
          <w:p w14:paraId="6A49774B"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3380:1982 - Specification for wastes (excluding skeleton sink wastes) and bath overflows</w:t>
            </w:r>
          </w:p>
          <w:p w14:paraId="1F72566F"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1189:1986 - Specification for baths made from porcelain enamelled cast iron</w:t>
            </w:r>
          </w:p>
          <w:p w14:paraId="006AA02B"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4305-1:1989, EN 198:1987 - Baths for domestic purposes made of acrylic material. Specification for finished baths</w:t>
            </w:r>
          </w:p>
          <w:p w14:paraId="158F3BCF"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4305-2:1989 - Baths for domestic purposes made of acrylic material. Specification for connecting dimensions</w:t>
            </w:r>
          </w:p>
          <w:p w14:paraId="32F631CB"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1390:1990 - Specification for baths made from vitreous enamelled sheet steel</w:t>
            </w:r>
          </w:p>
          <w:p w14:paraId="29E10390"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EN 232:1992 - Baths. Connecting dimensions</w:t>
            </w:r>
          </w:p>
          <w:p w14:paraId="38528018"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6465-1:1994 - Sanitary installations. Code of practice for scale of provision, selection and installation of sanitary appliances</w:t>
            </w:r>
          </w:p>
          <w:p w14:paraId="5008F392"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6465-2:1996 - Sanitary installations. Code of practice for space requirements for sanitary appliances</w:t>
            </w:r>
          </w:p>
          <w:p w14:paraId="0274F7EB"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Waterproofing</w:t>
            </w:r>
          </w:p>
          <w:p w14:paraId="5C57979C"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8000-Part13:1989 - Workmanship on building sites. Code of practice for above ground drainage and sanitary appliances</w:t>
            </w:r>
          </w:p>
          <w:p w14:paraId="27602014" w14:textId="77777777" w:rsidR="00BC0482" w:rsidRPr="006423B7" w:rsidRDefault="00BC0482" w:rsidP="006423B7">
            <w:pPr>
              <w:spacing w:after="120"/>
              <w:rPr>
                <w:rFonts w:ascii="Calibri Light" w:hAnsi="Calibri Light"/>
                <w:sz w:val="16"/>
                <w:szCs w:val="16"/>
                <w:lang w:val="en-US"/>
              </w:rPr>
            </w:pPr>
            <w:del w:id="11222" w:author="Ashan Asmone" w:date="2016-03-31T14:42:00Z">
              <w:r w:rsidRPr="006423B7" w:rsidDel="00A93E31">
                <w:rPr>
                  <w:rFonts w:ascii="Calibri Light" w:hAnsi="Calibri Light"/>
                  <w:sz w:val="16"/>
                  <w:szCs w:val="16"/>
                  <w:lang w:val="en-US"/>
                </w:rPr>
                <w:delText>BS 8000-Part4:1989- Workmanship on building sites. Code of practice for waterproofing</w:delText>
              </w:r>
            </w:del>
            <w:ins w:id="11223" w:author="Ashan Asmone" w:date="2016-03-31T14:42:00Z">
              <w:r w:rsidR="00A93E31">
                <w:rPr>
                  <w:rFonts w:ascii="Calibri Light" w:hAnsi="Calibri Light"/>
                  <w:sz w:val="16"/>
                  <w:szCs w:val="16"/>
                  <w:lang w:val="en-US"/>
                </w:rPr>
                <w:t>BS 8000-0:2014 Workmanship on construction sites. Introduction and general principles</w:t>
              </w:r>
            </w:ins>
          </w:p>
          <w:p w14:paraId="2DBB7908"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Sealant</w:t>
            </w:r>
          </w:p>
          <w:p w14:paraId="0C1EF29D"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4254:1983 - Specification for two-part polysulphide-based sealants</w:t>
            </w:r>
          </w:p>
          <w:p w14:paraId="1A4E282F"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3712-1 to 4:1985-1991 - Building and construction sealants.</w:t>
            </w:r>
          </w:p>
          <w:p w14:paraId="436860ED"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4550:(varies)-Methods of testing cement</w:t>
            </w:r>
          </w:p>
          <w:p w14:paraId="165B3360"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5215:1986 - Specification for one-part gun grade polysulphide-based sealants</w:t>
            </w:r>
          </w:p>
          <w:p w14:paraId="43CEA418"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5889:1989 - Specification for one-part gun grade silicone-based sealants</w:t>
            </w:r>
          </w:p>
          <w:p w14:paraId="697A0BBA" w14:textId="77777777" w:rsidR="00401C5E" w:rsidRPr="006423B7" w:rsidRDefault="00401C5E" w:rsidP="006423B7">
            <w:pPr>
              <w:spacing w:after="120"/>
              <w:rPr>
                <w:rFonts w:ascii="Calibri Light" w:hAnsi="Calibri Light"/>
                <w:sz w:val="16"/>
                <w:szCs w:val="16"/>
                <w:lang w:val="en-US"/>
              </w:rPr>
            </w:pPr>
          </w:p>
        </w:tc>
      </w:tr>
      <w:tr w:rsidR="00401C5E" w:rsidRPr="004F3C8C" w14:paraId="4BCAB00E" w14:textId="77777777" w:rsidTr="00401C5E">
        <w:tc>
          <w:tcPr>
            <w:tcW w:w="685" w:type="dxa"/>
          </w:tcPr>
          <w:p w14:paraId="2626D09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3A1DB262"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Sanitary</w:t>
            </w:r>
          </w:p>
          <w:p w14:paraId="20513EE8"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C448-88(1999) Standard Test Methods for Abrasion Resistance of Porcelain ENAMELS</w:t>
            </w:r>
          </w:p>
          <w:p w14:paraId="67E713EF"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C1203-91(2002) Standard Test Method for Quantitative Determination of Alkali Resistance of a Ceramic-Glass Enamel</w:t>
            </w:r>
          </w:p>
          <w:p w14:paraId="26F4A6DF"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C614-74(1999) Standard Test Method for Alkali Resistance of Porcelain ENAMELS</w:t>
            </w:r>
          </w:p>
          <w:p w14:paraId="12B273D5"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C756-93-(1999) Standard Test Method for Cleanability of Surface Finishes</w:t>
            </w:r>
          </w:p>
          <w:p w14:paraId="63127C68"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C286-99 Standard Terminology Relating to PORCELAIN Enamel and Ceramic-Metal Systems</w:t>
            </w:r>
          </w:p>
          <w:p w14:paraId="573B8D4D"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C839-82(1999) Standard Test Method for Compressive Stress of PORCELAIN Enamels by Loaded-Beam Method</w:t>
            </w:r>
          </w:p>
          <w:p w14:paraId="22A8B5E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C282-99 Standard Test Method for Acid Resistance of PORCELAIN Enamels (Citric Acid Spot Test)</w:t>
            </w:r>
          </w:p>
          <w:p w14:paraId="3D579DE9"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C810-90(2000) Standard Test Method for Nickel on Steel for PORCELAIN Enameling by X-Ray Emission Spectrometry</w:t>
            </w:r>
          </w:p>
          <w:p w14:paraId="6551CD8E"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C715-90(2000) Standard Test Method for Nickel on Steel for PORCELAIN Enameling by Photometric Analysis</w:t>
            </w:r>
          </w:p>
          <w:p w14:paraId="0E47BF98"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Waterproofing</w:t>
            </w:r>
          </w:p>
          <w:p w14:paraId="718DD91F" w14:textId="77777777" w:rsidR="00BC0482" w:rsidRPr="006423B7" w:rsidRDefault="00BC0482" w:rsidP="006423B7">
            <w:pPr>
              <w:spacing w:after="120"/>
              <w:rPr>
                <w:rFonts w:ascii="Calibri Light" w:hAnsi="Calibri Light"/>
                <w:sz w:val="16"/>
                <w:szCs w:val="16"/>
                <w:lang w:val="en-US"/>
              </w:rPr>
            </w:pPr>
            <w:del w:id="11224" w:author="Jing Kai Toh" w:date="2016-05-12T10:26:00Z">
              <w:r w:rsidRPr="006423B7" w:rsidDel="008E751D">
                <w:rPr>
                  <w:rFonts w:ascii="Calibri Light" w:hAnsi="Calibri Light"/>
                  <w:sz w:val="16"/>
                  <w:szCs w:val="16"/>
                  <w:lang w:val="en-US"/>
                </w:rPr>
                <w:delText>D5957-98- Standard Guide for Flood Testing Horizontal Waterproofing Installations</w:delText>
              </w:r>
            </w:del>
            <w:ins w:id="11225" w:author="Jing Kai Toh" w:date="2016-05-12T10:26:00Z">
              <w:r w:rsidR="008E751D">
                <w:rPr>
                  <w:rFonts w:ascii="Calibri Light" w:hAnsi="Calibri Light"/>
                  <w:sz w:val="16"/>
                  <w:szCs w:val="16"/>
                  <w:lang w:val="en-US"/>
                </w:rPr>
                <w:t>ASTM D5957 - 98(2013) Standard Guide for Flood Testing Horizontal Waterproofing Installations</w:t>
              </w:r>
            </w:ins>
          </w:p>
          <w:p w14:paraId="69CF6F39" w14:textId="77777777" w:rsidR="00BC0482" w:rsidRPr="006423B7" w:rsidRDefault="00BC0482" w:rsidP="006423B7">
            <w:pPr>
              <w:spacing w:after="120"/>
              <w:rPr>
                <w:rFonts w:ascii="Calibri Light" w:hAnsi="Calibri Light"/>
                <w:sz w:val="16"/>
                <w:szCs w:val="16"/>
                <w:lang w:val="en-US"/>
              </w:rPr>
            </w:pPr>
            <w:del w:id="11226" w:author="Jing Kai Toh" w:date="2016-05-12T10:25:00Z">
              <w:r w:rsidRPr="006423B7" w:rsidDel="008E751D">
                <w:rPr>
                  <w:rFonts w:ascii="Calibri Light" w:hAnsi="Calibri Light"/>
                  <w:sz w:val="16"/>
                  <w:szCs w:val="16"/>
                  <w:lang w:val="en-US"/>
                </w:rPr>
                <w:delText>D5295-00-Standard Guide for Preparation of Concrete Surfaces for Adhered (Bonded) Membrane Waterproofing Systems</w:delText>
              </w:r>
            </w:del>
            <w:ins w:id="11227"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55EACC60"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Sealant</w:t>
            </w:r>
          </w:p>
          <w:p w14:paraId="2BAF6395"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C639:1995- Standard Test Method for Rheological (Flow) Properties of Elastomeric Sealants</w:t>
            </w:r>
          </w:p>
          <w:p w14:paraId="028C0367"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C736-00 Standard Test Method for Extension-Recovery and Adhesion of Latex Sealants</w:t>
            </w:r>
          </w:p>
          <w:p w14:paraId="506B49B4"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C972-00 - Standard Test Method for Compression-Recovery of Tape Sealant</w:t>
            </w:r>
          </w:p>
          <w:p w14:paraId="3EF75C94"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C771-97 - Standard Test Method for Weight Loss After Heat Aging of Preformed Sealing Tapes</w:t>
            </w:r>
          </w:p>
          <w:p w14:paraId="32A7709C"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C792-93:1998 - Standard Test Method for Effects of Heat Aging on Weight Loss, Cracking, and Chalking of Elastomeric Sealants</w:t>
            </w:r>
          </w:p>
          <w:p w14:paraId="5C97D827"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C1246-00 - Standard Test Method for Effects of Heat Aging on Weight Loss, Cracking, and Chalking of Elastomeric Sealants After Cure</w:t>
            </w:r>
          </w:p>
          <w:p w14:paraId="484C34F2"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C719-93(1998) - Standard Test Method for Adhesion and Cohesion of Elastomeric Joint Sealants Under Cyclic Movement (Hockman Cycle)</w:t>
            </w:r>
          </w:p>
          <w:p w14:paraId="2E980D85"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C910-93a(1997) Standard Test Method for Bond and Cohesion of One-Part Elastomeric Solvent Release-Type Sealants</w:t>
            </w:r>
          </w:p>
          <w:p w14:paraId="1A4B667C"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C1135-00 Standard Test Method for Determining Tensile Adhesion Properties of Structural Sealants</w:t>
            </w:r>
          </w:p>
          <w:p w14:paraId="59A75B3E"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C1216-92(1997) Standard Test Method for Adhesion and Cohesion of One-Part Elastomeric Solvent Release Sealants</w:t>
            </w:r>
          </w:p>
          <w:p w14:paraId="04643C35"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C794-01 Standard Test Method for Adhesion-in-Peel of Elastomeric Joint Sealants</w:t>
            </w:r>
          </w:p>
          <w:p w14:paraId="14667933"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C510-90(1997) Standard Test Method for Staining and Color Change of Single- or Multicomponent Joint Sealants</w:t>
            </w:r>
          </w:p>
          <w:p w14:paraId="3A4458FE"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C1248-93(1998) Standard Test Method for Staining of Porous Substrate by Joint Sealants</w:t>
            </w:r>
          </w:p>
          <w:p w14:paraId="6B16DC57"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D2203-01 Standard Test Method for Staining from Sealants</w:t>
            </w:r>
          </w:p>
          <w:p w14:paraId="670FEE2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C713-94(1999)e1 Standard Test Method for Slump of an Oil-Base Knife-Grade Channel Glazing Compound</w:t>
            </w:r>
          </w:p>
          <w:p w14:paraId="6930A523"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D2202-00 Standard Test Method for Slump of Sealants</w:t>
            </w:r>
          </w:p>
          <w:p w14:paraId="0A3C0E6E"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C603-90(1997)e1 Standard Test Method for Extrusion Rate and Application Life of Elastomeric Sealants</w:t>
            </w:r>
          </w:p>
          <w:p w14:paraId="3D0235D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C731-00 Standard Test Method for Extrudability, After Package Aging, of Latex Sealants</w:t>
            </w:r>
          </w:p>
          <w:p w14:paraId="18D8C643"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C1183-91(1997) Standard Test Method for Extrusion Rate of Elastomeric Sealants</w:t>
            </w:r>
          </w:p>
          <w:p w14:paraId="4F3AB88E"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D2452-94(1999)e1 Standard Test Method for Extrudability of Oil- and Resin-Base Caulking Compounds</w:t>
            </w:r>
          </w:p>
          <w:p w14:paraId="1AC6EC9D"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C1193-00 Standard Guide for Use of Joint Sealants</w:t>
            </w:r>
          </w:p>
          <w:p w14:paraId="5C701262"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C1299-99 Standard Guide for Use in Selection of Liquid-Applied Sealants</w:t>
            </w:r>
          </w:p>
          <w:p w14:paraId="527E2127" w14:textId="77777777" w:rsidR="00401C5E" w:rsidRPr="006423B7" w:rsidRDefault="00401C5E" w:rsidP="006423B7">
            <w:pPr>
              <w:spacing w:after="120"/>
              <w:rPr>
                <w:rFonts w:ascii="Calibri Light" w:hAnsi="Calibri Light"/>
                <w:sz w:val="16"/>
                <w:szCs w:val="16"/>
                <w:lang w:val="en-US"/>
              </w:rPr>
            </w:pPr>
          </w:p>
        </w:tc>
      </w:tr>
      <w:tr w:rsidR="00401C5E" w:rsidRPr="004F3C8C" w14:paraId="5FA503F6" w14:textId="77777777" w:rsidTr="00401C5E">
        <w:tc>
          <w:tcPr>
            <w:tcW w:w="685" w:type="dxa"/>
          </w:tcPr>
          <w:p w14:paraId="39D0EF9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F8439E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Sanitary</w:t>
            </w:r>
          </w:p>
          <w:p w14:paraId="2EAE997B"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1976-1992 Vitreous china used in sanitary appliances</w:t>
            </w:r>
          </w:p>
          <w:p w14:paraId="7B42C47E"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3500.2.1-1996 National Plumbing and Drainage - Sanitary plumbing and drainage - Performance requirements</w:t>
            </w:r>
          </w:p>
          <w:p w14:paraId="4B791A8C"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AS/NZS 3500.2.2:1996 National Plumbing and Drainage - Sanitary plumbing and drainage - Acceptable solutions</w:t>
            </w:r>
          </w:p>
          <w:p w14:paraId="7FFC419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AS/NZS 3500.2.2-1996/Amdt 1-1999 National Plumbing and Drainage - Sanitary plumbing and drainage-Acceptable solutions </w:t>
            </w:r>
          </w:p>
          <w:p w14:paraId="0B6D9B7F"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1976-1992 Vitreous china used in sanitary appliances</w:t>
            </w:r>
          </w:p>
          <w:p w14:paraId="06F31601"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4023-1992 Non-vitreous china used in sanitary appliances</w:t>
            </w:r>
          </w:p>
          <w:p w14:paraId="369FE70D"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Waterproofing</w:t>
            </w:r>
          </w:p>
          <w:p w14:paraId="2F6FAA87" w14:textId="77777777" w:rsidR="00BC0482" w:rsidRPr="006423B7" w:rsidRDefault="00BC0482" w:rsidP="006423B7">
            <w:pPr>
              <w:spacing w:after="120"/>
              <w:rPr>
                <w:rFonts w:ascii="Calibri Light" w:hAnsi="Calibri Light"/>
                <w:sz w:val="16"/>
                <w:szCs w:val="16"/>
                <w:lang w:val="en-US"/>
              </w:rPr>
            </w:pPr>
            <w:del w:id="11228" w:author="Jing Kai Toh" w:date="2016-05-11T17:55:00Z">
              <w:r w:rsidRPr="006423B7" w:rsidDel="00B63EC7">
                <w:rPr>
                  <w:rFonts w:ascii="Calibri Light" w:hAnsi="Calibri Light"/>
                  <w:sz w:val="16"/>
                  <w:szCs w:val="16"/>
                  <w:lang w:val="en-US"/>
                </w:rPr>
                <w:delText>AS 3740:1994- Waterproofing of wet areas within residential buildings</w:delText>
              </w:r>
            </w:del>
            <w:ins w:id="11229" w:author="Jing Kai Toh" w:date="2016-05-11T17:57:00Z">
              <w:r w:rsidR="00B63EC7">
                <w:rPr>
                  <w:rFonts w:ascii="Calibri Light" w:hAnsi="Calibri Light"/>
                  <w:sz w:val="16"/>
                  <w:szCs w:val="16"/>
                  <w:lang w:val="en-US"/>
                </w:rPr>
                <w:t>AS 3740-2010 Waterproofing of domestic wet areas / AS 3740-2010/Amdt 1-2012 Waterproofing of domestic wet areas</w:t>
              </w:r>
            </w:ins>
            <w:r w:rsidRPr="006423B7">
              <w:rPr>
                <w:rFonts w:ascii="Calibri Light" w:hAnsi="Calibri Light"/>
                <w:sz w:val="16"/>
                <w:szCs w:val="16"/>
                <w:lang w:val="en-US"/>
              </w:rPr>
              <w:t> </w:t>
            </w:r>
            <w:r w:rsidRPr="006423B7">
              <w:rPr>
                <w:rFonts w:ascii="Calibri Light" w:hAnsi="Calibri Light"/>
                <w:sz w:val="16"/>
                <w:szCs w:val="16"/>
                <w:lang w:val="en-US"/>
              </w:rPr>
              <w:br/>
            </w:r>
            <w:r w:rsidRPr="006423B7">
              <w:rPr>
                <w:rFonts w:ascii="Calibri Light" w:hAnsi="Calibri Light"/>
                <w:sz w:val="16"/>
                <w:szCs w:val="16"/>
                <w:lang w:val="en-US"/>
              </w:rPr>
              <w:br/>
              <w:t>AS 3740-Amdt 1:1995- Waterproofing of wet areas within residential buildings</w:t>
            </w:r>
          </w:p>
          <w:p w14:paraId="69EDB77C" w14:textId="77777777" w:rsidR="00401C5E" w:rsidRPr="006423B7" w:rsidRDefault="00401C5E" w:rsidP="006423B7">
            <w:pPr>
              <w:spacing w:after="120"/>
              <w:rPr>
                <w:rFonts w:ascii="Calibri Light" w:hAnsi="Calibri Light"/>
                <w:sz w:val="16"/>
                <w:szCs w:val="16"/>
                <w:lang w:val="en-US"/>
              </w:rPr>
            </w:pPr>
          </w:p>
        </w:tc>
      </w:tr>
      <w:tr w:rsidR="00401C5E" w:rsidRPr="004F3C8C" w14:paraId="13EF1D55" w14:textId="77777777" w:rsidTr="00401C5E">
        <w:tc>
          <w:tcPr>
            <w:tcW w:w="685" w:type="dxa"/>
          </w:tcPr>
          <w:p w14:paraId="5895CE2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611B90F"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Sanitary</w:t>
            </w:r>
          </w:p>
          <w:p w14:paraId="70F52B98"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SS 205 : 1978: Vitreous china washdown WC pans - Dimensions and functional requirements</w:t>
            </w:r>
          </w:p>
          <w:p w14:paraId="08965A70"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SS 379 : 1996: Vitreous china WC pans for use with low capacity WC flushing cisterns up to 4.5L maximum</w:t>
            </w:r>
          </w:p>
          <w:p w14:paraId="0B1823AD"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SS 396 : 1997: Vitreous china WC pans for use with 6 L flush valves</w:t>
            </w:r>
          </w:p>
          <w:p w14:paraId="381D6509"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Waterproofing</w:t>
            </w:r>
          </w:p>
          <w:p w14:paraId="5AB9E528" w14:textId="77777777" w:rsidR="00BC0482" w:rsidRPr="006423B7" w:rsidRDefault="00BC0482" w:rsidP="006423B7">
            <w:pPr>
              <w:spacing w:after="120"/>
              <w:rPr>
                <w:rFonts w:ascii="Calibri Light" w:hAnsi="Calibri Light"/>
                <w:sz w:val="16"/>
                <w:szCs w:val="16"/>
                <w:lang w:val="en-US"/>
              </w:rPr>
            </w:pPr>
            <w:del w:id="11230" w:author="Ashan Asmone" w:date="2016-03-31T13:37:00Z">
              <w:r w:rsidRPr="006423B7" w:rsidDel="00E33639">
                <w:rPr>
                  <w:rFonts w:ascii="Calibri Light" w:hAnsi="Calibri Light"/>
                  <w:sz w:val="16"/>
                  <w:szCs w:val="16"/>
                  <w:lang w:val="en-US"/>
                </w:rPr>
                <w:delText>SS CP 82:1999- Code of practice- waterproofing of reinforced concrete buildings</w:delText>
              </w:r>
            </w:del>
            <w:ins w:id="11231" w:author="Ashan Asmone" w:date="2016-03-31T13:37:00Z">
              <w:r w:rsidR="00E33639">
                <w:rPr>
                  <w:rFonts w:ascii="Calibri Light" w:hAnsi="Calibri Light"/>
                  <w:sz w:val="16"/>
                  <w:szCs w:val="16"/>
                  <w:lang w:val="en-US"/>
                </w:rPr>
                <w:t>SS CP 82:1999- Code of practice- waterproofing of reinforced concrete buildings</w:t>
              </w:r>
            </w:ins>
          </w:p>
          <w:p w14:paraId="28991609" w14:textId="77777777" w:rsidR="00401C5E" w:rsidRPr="006423B7" w:rsidRDefault="00401C5E" w:rsidP="006423B7">
            <w:pPr>
              <w:spacing w:after="120"/>
              <w:rPr>
                <w:rFonts w:ascii="Calibri Light" w:hAnsi="Calibri Light"/>
                <w:sz w:val="16"/>
                <w:szCs w:val="16"/>
                <w:lang w:val="en-US"/>
              </w:rPr>
            </w:pPr>
          </w:p>
        </w:tc>
      </w:tr>
      <w:tr w:rsidR="00401C5E" w:rsidRPr="004F3C8C" w14:paraId="684AA88B" w14:textId="77777777" w:rsidTr="00401C5E">
        <w:tc>
          <w:tcPr>
            <w:tcW w:w="685" w:type="dxa"/>
          </w:tcPr>
          <w:p w14:paraId="5744F2F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B2A94B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Sanitary</w:t>
            </w:r>
          </w:p>
          <w:p w14:paraId="7B985B9D"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1772: 1975 Laboratory crucibles in porcelain and silica</w:t>
            </w:r>
          </w:p>
          <w:p w14:paraId="1EFF9125"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1775: 1975 Porcelain laboratory apparatus -- Requirements and methods of test</w:t>
            </w:r>
          </w:p>
          <w:p w14:paraId="4D6FFCB3"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2722: 1997 Vitreous and porcelain enamels -- Determination of resistance to citric acid at room temperature</w:t>
            </w:r>
          </w:p>
          <w:p w14:paraId="5C3E4B13"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2723: 1995 Vitreous and porcelain enamels for sheet steel -- Production of specimens for testing</w:t>
            </w:r>
          </w:p>
          <w:p w14:paraId="5CD2EEE5"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2724: 1973 Vitreous and porcelain enamels for cast iron -- Production of specimens for testing</w:t>
            </w:r>
          </w:p>
          <w:p w14:paraId="23239C9D"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2733: 1983 Vitreous and porcelain enamels -- Apparatus for testing with acid and neutral liquids and their vapours</w:t>
            </w:r>
          </w:p>
          <w:p w14:paraId="283BE936"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2734: 1997 Vitreous and porcelain enamels -- Apparatus for testing with alkaline liquids</w:t>
            </w:r>
          </w:p>
          <w:p w14:paraId="1D6E7C9C"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2742: 1998 Vitreous and porcelain enamels -- Determination of resistance to boiling citric acid</w:t>
            </w:r>
          </w:p>
          <w:p w14:paraId="32AF24CB"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2743: 1986 Vitreous and porcelain enamels -- Determination of resistance to condensing hydrochloric acid vapour</w:t>
            </w:r>
          </w:p>
          <w:p w14:paraId="04235B76"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2744: 1998 Vitreous and porcelain enamels -- Determination of resistance to boiling water and water vapour</w:t>
            </w:r>
          </w:p>
          <w:p w14:paraId="5B787DEE"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2745: 1998 Vitreous and porcelain enamels -- Determination of resistance to hot sodium hydroxide</w:t>
            </w:r>
          </w:p>
          <w:p w14:paraId="3883F8E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4531-1: 1998 Vitreous and porcelain enamels -- Release of lead and cadmium from enamelled ware in contact with food -- Part 1: Method of test</w:t>
            </w:r>
          </w:p>
          <w:p w14:paraId="39F1009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4531-2: 1998 Vitreous and porcelain enamels -- Release of lead and cadmium from enamelled ware in contact with food -- Part 2: Permissible limits</w:t>
            </w:r>
          </w:p>
          <w:p w14:paraId="6DB0D462"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4532: 1991 Vitreous and porcelain enamels -- Determination of the resistance of enamelled articles to impact -- Pistol test</w:t>
            </w:r>
          </w:p>
          <w:p w14:paraId="33D09589"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4533: 1983 Vitreous and porcelain enamels -- Determination of resistance to hot detergent solutions used for washing textiles</w:t>
            </w:r>
          </w:p>
          <w:p w14:paraId="64056BD4"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4534: 1980 Vitreous and porcelain enamels -- Determination of fluidity behaviour -- Fusion flow test</w:t>
            </w:r>
          </w:p>
          <w:p w14:paraId="3F0693A9"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4535: 1983 Vitreous and porcelain enamels -- Apparatus for determination of resistance to hot detergent solutions used for washing textiles</w:t>
            </w:r>
          </w:p>
          <w:p w14:paraId="7A5B8698"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4791-1:1985 Laboratory apparatus -- Vocabulary relating to apparatus made essentially from glass, porcelain or vitreous silica -- Part 1: Names for items of apparatus</w:t>
            </w:r>
          </w:p>
          <w:p w14:paraId="24476B02"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6370-1: 1991 Vitreous and porcelain enamels -- Determination of the resistance to abrasion -- Part 1: Abrasion testing apparatus</w:t>
            </w:r>
          </w:p>
          <w:p w14:paraId="62E0F3E1"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6370-2: 1991 Vitreous and porcelain enamels -- Determination of the resistance to abrasion -- Part 2: Loss in mass after sub-surface abrasion</w:t>
            </w:r>
          </w:p>
          <w:p w14:paraId="6AF8FBDE"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8289: 2000 Vitreous and porcelain enamels -- Low voltage test for detecting and locating defects</w:t>
            </w:r>
          </w:p>
          <w:p w14:paraId="6CE35A86"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8290: 1998 Vitreous and porcelain enamels -- Determination of resistance to sulfuric acid at room temperature</w:t>
            </w:r>
          </w:p>
          <w:p w14:paraId="6914AFA7"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8291: 1986 Vitreous and porcelain enamels -- Method of test of self-cleaning properties</w:t>
            </w:r>
          </w:p>
          <w:p w14:paraId="59A385F0"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13806: 1999 Vitreous and porcelain enamels -- Corrosion tests in closed systems</w:t>
            </w:r>
          </w:p>
          <w:p w14:paraId="71563415"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15695: 2000 Vitreous and porcelain enamels -- Determination of scratch resistance of enamel finishes</w:t>
            </w:r>
          </w:p>
          <w:p w14:paraId="1318F90D"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 </w:t>
            </w:r>
          </w:p>
          <w:p w14:paraId="40171F18"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Sealant</w:t>
            </w:r>
          </w:p>
          <w:p w14:paraId="5210BE79"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11600:1993 - Building construction - sealants- classification and requirements</w:t>
            </w:r>
          </w:p>
          <w:p w14:paraId="6768113B" w14:textId="77777777" w:rsidR="00BC0482" w:rsidRPr="006423B7" w:rsidRDefault="00BC0482" w:rsidP="006423B7">
            <w:pPr>
              <w:spacing w:after="120"/>
              <w:rPr>
                <w:rFonts w:ascii="Calibri Light" w:hAnsi="Calibri Light"/>
                <w:sz w:val="16"/>
                <w:szCs w:val="16"/>
                <w:lang w:val="en-US"/>
              </w:rPr>
            </w:pPr>
            <w:del w:id="11232" w:author="Ashan Senel Asmone" w:date="2016-03-21T15:12:00Z">
              <w:r w:rsidRPr="006423B7" w:rsidDel="00411DBF">
                <w:rPr>
                  <w:rFonts w:ascii="Calibri Light" w:hAnsi="Calibri Light"/>
                  <w:sz w:val="16"/>
                  <w:szCs w:val="16"/>
                  <w:lang w:val="en-US"/>
                </w:rPr>
                <w:delText>ISO 14656:1999 Epoxy powder and sealing material for the coating of steel for the reinforcement of concrete</w:delText>
              </w:r>
            </w:del>
            <w:ins w:id="11233" w:author="Ashan Senel Asmone" w:date="2016-03-21T15:12:00Z">
              <w:r w:rsidR="00411DBF">
                <w:rPr>
                  <w:rFonts w:ascii="Calibri Light" w:hAnsi="Calibri Light"/>
                  <w:sz w:val="16"/>
                  <w:szCs w:val="16"/>
                  <w:lang w:val="en-US"/>
                </w:rPr>
                <w:t>ISO 14656:1999 Epoxy powder and sealing material for the coating of steel for the reinforcement of concrete</w:t>
              </w:r>
            </w:ins>
          </w:p>
          <w:p w14:paraId="1E69E624"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6927: 1981 Building construction -- Jointing products -- Sealants -- Vocabulary</w:t>
            </w:r>
          </w:p>
          <w:p w14:paraId="5FAEC785"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8339: 1984 Building construction -- Jointing products -- Sealants -- Determination of tensile properties</w:t>
            </w:r>
          </w:p>
          <w:p w14:paraId="4F292E5B"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8340: 1984 Building construction -- Jointing products -- Sealants -- Determination of tensile properties at maintained extension</w:t>
            </w:r>
          </w:p>
          <w:p w14:paraId="79E42841"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8394: 1988 Building construction -- Jointing products -- Determination of extrudability of one-component sealants</w:t>
            </w:r>
          </w:p>
          <w:p w14:paraId="40E94597"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9046: 1987 Building construction -- Sealants -- Determination of adhesion/cohesion properties at constant temperature</w:t>
            </w:r>
          </w:p>
          <w:p w14:paraId="501F94FC"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9047: 2001 Building construction -- Jointing products -- Determination of adhesion/cohesion properties of sealants at variable temperatures (available in English only)</w:t>
            </w:r>
          </w:p>
          <w:p w14:paraId="66A36D4C"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9048: 1987 Building construction -- Jointing products -- Determination of extrudability of sealants using standardized apparatus</w:t>
            </w:r>
          </w:p>
          <w:p w14:paraId="26A4F013"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10563: 1991 Building construction -- Sealants for joints -- Determination of change in mass and volume</w:t>
            </w:r>
          </w:p>
          <w:p w14:paraId="209ADF39"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10590: 1991 Building construction -- Sealants -- Determination of adhesion/cohesion properties at maintained extension after immersion in water</w:t>
            </w:r>
          </w:p>
          <w:p w14:paraId="70724AC5"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10591: 1991 Building construction -- Sealants -- Determination of adhesion/cohesion properties after immersion in water</w:t>
            </w:r>
          </w:p>
          <w:p w14:paraId="6BAB6931"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11431: 1993 Building construction -- Sealants -- Determination of adhesion/cohesion properties after exposure to artificial light through glass</w:t>
            </w:r>
          </w:p>
          <w:p w14:paraId="29EF5FEF"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11432: 1993 Building construction -- Sealants -- Determination of resistance to compression</w:t>
            </w:r>
          </w:p>
          <w:p w14:paraId="5F401349"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11600: 1993 Building construction -- Sealants -- Classification and requirements</w:t>
            </w:r>
          </w:p>
          <w:p w14:paraId="3830D1F4"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13638: 1996 Building construction -- Sealants -- Determination of resistance to prolonged exposure to water</w:t>
            </w:r>
          </w:p>
          <w:p w14:paraId="43F34FD6" w14:textId="77777777" w:rsidR="00401C5E" w:rsidRPr="006423B7" w:rsidRDefault="00401C5E" w:rsidP="006423B7">
            <w:pPr>
              <w:spacing w:after="120"/>
              <w:rPr>
                <w:rFonts w:ascii="Calibri Light" w:hAnsi="Calibri Light"/>
                <w:sz w:val="16"/>
                <w:szCs w:val="16"/>
                <w:lang w:val="en-US"/>
              </w:rPr>
            </w:pPr>
          </w:p>
        </w:tc>
      </w:tr>
    </w:tbl>
    <w:p w14:paraId="1330DA9A" w14:textId="77777777" w:rsidR="00401C5E" w:rsidRDefault="00401C5E" w:rsidP="00401C5E">
      <w:pPr>
        <w:rPr>
          <w:sz w:val="16"/>
          <w:szCs w:val="16"/>
          <w:lang w:val="en-US"/>
        </w:rPr>
      </w:pPr>
    </w:p>
    <w:p w14:paraId="543F1452" w14:textId="77777777" w:rsidR="00401C5E" w:rsidRDefault="00BC0482" w:rsidP="00BC0482">
      <w:pPr>
        <w:pStyle w:val="Heading2"/>
        <w:rPr>
          <w:lang w:val="en-US"/>
        </w:rPr>
      </w:pPr>
      <w:r w:rsidRPr="00BC0482">
        <w:rPr>
          <w:lang w:val="en-US"/>
        </w:rPr>
        <w:t>Spalling-RC internal Floor Slab</w:t>
      </w:r>
    </w:p>
    <w:tbl>
      <w:tblPr>
        <w:tblStyle w:val="TableGrid"/>
        <w:tblW w:w="0" w:type="auto"/>
        <w:tblInd w:w="108" w:type="dxa"/>
        <w:tblLook w:val="04A0" w:firstRow="1" w:lastRow="0" w:firstColumn="1" w:lastColumn="0" w:noHBand="0" w:noVBand="1"/>
      </w:tblPr>
      <w:tblGrid>
        <w:gridCol w:w="685"/>
        <w:gridCol w:w="8449"/>
      </w:tblGrid>
      <w:tr w:rsidR="00401C5E" w:rsidRPr="004F3C8C" w14:paraId="031168E9" w14:textId="77777777" w:rsidTr="00401C5E">
        <w:tc>
          <w:tcPr>
            <w:tcW w:w="685" w:type="dxa"/>
          </w:tcPr>
          <w:p w14:paraId="12FB677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51BD9D6B"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Waterproofing</w:t>
            </w:r>
          </w:p>
          <w:p w14:paraId="724CF380" w14:textId="77777777" w:rsidR="00BC0482" w:rsidRPr="006423B7" w:rsidRDefault="00BC0482" w:rsidP="006423B7">
            <w:pPr>
              <w:spacing w:after="120"/>
              <w:rPr>
                <w:rFonts w:ascii="Calibri Light" w:hAnsi="Calibri Light"/>
                <w:sz w:val="16"/>
                <w:szCs w:val="16"/>
                <w:lang w:val="en-US"/>
              </w:rPr>
            </w:pPr>
            <w:del w:id="11234" w:author="Ashan Asmone" w:date="2016-03-31T14:42:00Z">
              <w:r w:rsidRPr="006423B7" w:rsidDel="00A93E31">
                <w:rPr>
                  <w:rFonts w:ascii="Calibri Light" w:hAnsi="Calibri Light"/>
                  <w:sz w:val="16"/>
                  <w:szCs w:val="16"/>
                  <w:lang w:val="en-US"/>
                </w:rPr>
                <w:delText>BS 8000-Part4:1989- Workmanship on building sites. Code of practice for waterproofing</w:delText>
              </w:r>
            </w:del>
            <w:ins w:id="11235" w:author="Ashan Asmone" w:date="2016-03-31T14:42:00Z">
              <w:r w:rsidR="00A93E31">
                <w:rPr>
                  <w:rFonts w:ascii="Calibri Light" w:hAnsi="Calibri Light"/>
                  <w:sz w:val="16"/>
                  <w:szCs w:val="16"/>
                  <w:lang w:val="en-US"/>
                </w:rPr>
                <w:t>BS 8000-0:2014 Workmanship on construction sites. Introduction and general principles</w:t>
              </w:r>
            </w:ins>
          </w:p>
          <w:p w14:paraId="0D266958"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Concrete</w:t>
            </w:r>
          </w:p>
          <w:p w14:paraId="15A4018E" w14:textId="77777777" w:rsidR="00BC0482" w:rsidRPr="006423B7" w:rsidRDefault="00BC0482" w:rsidP="006423B7">
            <w:pPr>
              <w:spacing w:after="120"/>
              <w:rPr>
                <w:rFonts w:ascii="Calibri Light" w:hAnsi="Calibri Light"/>
                <w:sz w:val="16"/>
                <w:szCs w:val="16"/>
                <w:lang w:val="en-US"/>
              </w:rPr>
            </w:pPr>
            <w:del w:id="11236" w:author="Ashan Senel Asmone" w:date="2016-03-18T15:53:00Z">
              <w:r w:rsidRPr="006423B7" w:rsidDel="00A36541">
                <w:rPr>
                  <w:rFonts w:ascii="Calibri Light" w:hAnsi="Calibri Light"/>
                  <w:sz w:val="16"/>
                  <w:szCs w:val="16"/>
                  <w:lang w:val="en-US"/>
                </w:rPr>
                <w:delText>BS 12:1996-Specification for Portland cement</w:delText>
              </w:r>
            </w:del>
            <w:ins w:id="11237" w:author="Ashan Senel Asmone" w:date="2016-03-18T15:53:00Z">
              <w:r w:rsidR="00A36541">
                <w:rPr>
                  <w:rFonts w:ascii="Calibri Light" w:hAnsi="Calibri Light"/>
                  <w:sz w:val="16"/>
                  <w:szCs w:val="16"/>
                  <w:lang w:val="en-US"/>
                </w:rPr>
                <w:t>BS EN 197-1:2011 Cement. Composition, specifications and conformity criteria for common cements</w:t>
              </w:r>
            </w:ins>
          </w:p>
          <w:p w14:paraId="4FDC5AFC" w14:textId="77777777" w:rsidR="00BC0482" w:rsidRPr="006423B7" w:rsidRDefault="00BC0482" w:rsidP="006423B7">
            <w:pPr>
              <w:spacing w:after="120"/>
              <w:rPr>
                <w:rFonts w:ascii="Calibri Light" w:hAnsi="Calibri Light"/>
                <w:sz w:val="16"/>
                <w:szCs w:val="16"/>
                <w:lang w:val="en-US"/>
              </w:rPr>
            </w:pPr>
            <w:del w:id="11238" w:author="Ashan Senel Asmone" w:date="2016-03-18T16:06:00Z">
              <w:r w:rsidRPr="006423B7" w:rsidDel="009F2DAF">
                <w:rPr>
                  <w:rFonts w:ascii="Calibri Light" w:hAnsi="Calibri Light"/>
                  <w:sz w:val="16"/>
                  <w:szCs w:val="16"/>
                  <w:lang w:val="en-US"/>
                </w:rPr>
                <w:delText>BS 410-Specification for test sieves</w:delText>
              </w:r>
            </w:del>
            <w:ins w:id="11239" w:author="Ashan Senel Asmone" w:date="2016-03-18T16:06:00Z">
              <w:r w:rsidR="009F2DAF">
                <w:rPr>
                  <w:rFonts w:ascii="Calibri Light" w:hAnsi="Calibri Light"/>
                  <w:sz w:val="16"/>
                  <w:szCs w:val="16"/>
                  <w:lang w:val="en-US"/>
                </w:rPr>
                <w:t>BS ISO 3310-2:2013 Test sieves. Technical requirements and testing. Test sieves of perforated metal plate/ BS 410-1:2000, ISO 3310-1:2000 Test sieves. Technical requirements and testing. Test sieves of metal wire cloth</w:t>
              </w:r>
            </w:ins>
          </w:p>
          <w:p w14:paraId="539B4A71" w14:textId="77777777" w:rsidR="00BC0482" w:rsidRPr="006423B7" w:rsidRDefault="00BC0482" w:rsidP="006423B7">
            <w:pPr>
              <w:spacing w:after="120"/>
              <w:rPr>
                <w:rFonts w:ascii="Calibri Light" w:hAnsi="Calibri Light"/>
                <w:sz w:val="16"/>
                <w:szCs w:val="16"/>
                <w:lang w:val="en-US"/>
              </w:rPr>
            </w:pPr>
            <w:del w:id="11240" w:author="Ashan Senel Asmone" w:date="2016-03-18T16:08:00Z">
              <w:r w:rsidRPr="006423B7" w:rsidDel="007E195F">
                <w:rPr>
                  <w:rFonts w:ascii="Calibri Light" w:hAnsi="Calibri Light"/>
                  <w:sz w:val="16"/>
                  <w:szCs w:val="16"/>
                  <w:lang w:val="en-US"/>
                </w:rPr>
                <w:delText>BS 812:(varies)-Testing aggregates</w:delText>
              </w:r>
            </w:del>
            <w:ins w:id="11241" w:author="Ashan Senel Asmone" w:date="2016-03-18T16:14:00Z">
              <w:r w:rsidR="007E195F">
                <w:rPr>
                  <w:rFonts w:ascii="Calibri Light" w:hAnsi="Calibri Light"/>
                  <w:sz w:val="16"/>
                  <w:szCs w:val="16"/>
                  <w:lang w:val="en-US"/>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11242" w:author="Ashan Senel Asmone" w:date="2016-03-18T16:13:00Z">
              <w:r w:rsidR="007E195F">
                <w:rPr>
                  <w:rFonts w:ascii="Calibri Light" w:hAnsi="Calibri Light"/>
                  <w:sz w:val="16"/>
                  <w:szCs w:val="16"/>
                  <w:lang w:val="en-US"/>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11243" w:author="Ashan Senel Asmone" w:date="2016-03-18T16:12:00Z">
              <w:r w:rsidR="007E195F">
                <w:rPr>
                  <w:rFonts w:ascii="Calibri Light" w:hAnsi="Calibri Light"/>
                  <w:sz w:val="16"/>
                  <w:szCs w:val="16"/>
                  <w:lang w:val="en-US"/>
                </w:rPr>
                <w:t xml:space="preserve">BS 812-109:1990. Testing aggregates. Methods for determination of moisture content/ BS 812-104:1994. Testing aggregates. Method for qualitative and quantitative petrographic examination of aggregates/ </w:t>
              </w:r>
            </w:ins>
            <w:ins w:id="11244" w:author="Ashan Senel Asmone" w:date="2016-03-18T16:09:00Z">
              <w:r w:rsidR="007E195F">
                <w:rPr>
                  <w:rFonts w:ascii="Calibri Light" w:hAnsi="Calibri Light"/>
                  <w:sz w:val="16"/>
                  <w:szCs w:val="16"/>
                  <w:lang w:val="en-US"/>
                </w:rPr>
                <w:t>BS 812-123:1999. Testing aggregates. Method for determination of alkali-silica reactivity. Concrete prism method/ BS 812-2:1995. Testing aggregates. Methods for determination of density/</w:t>
              </w:r>
            </w:ins>
            <w:ins w:id="11245" w:author="Ashan Senel Asmone" w:date="2016-03-18T16:08:00Z">
              <w:r w:rsidR="007E195F">
                <w:rPr>
                  <w:rFonts w:ascii="Calibri Light" w:hAnsi="Calibri Light"/>
                  <w:sz w:val="16"/>
                  <w:szCs w:val="16"/>
                  <w:lang w:val="en-US"/>
                </w:rPr>
                <w:t xml:space="preserve">BS EN 932-5:2012 Tests for general properties of aggregates. Common equipment and calibration/ BS 812-124:2009. Testing aggregates. Method for determination of frost heave/ </w:t>
              </w:r>
            </w:ins>
            <w:r w:rsidRPr="006423B7">
              <w:rPr>
                <w:rFonts w:ascii="Calibri Light" w:hAnsi="Calibri Light"/>
                <w:sz w:val="16"/>
                <w:szCs w:val="16"/>
                <w:lang w:val="en-US"/>
              </w:rPr>
              <w:t>.</w:t>
            </w:r>
          </w:p>
          <w:p w14:paraId="0783A32D" w14:textId="77777777" w:rsidR="00BC0482" w:rsidRPr="006423B7" w:rsidRDefault="00BC0482" w:rsidP="006423B7">
            <w:pPr>
              <w:spacing w:after="120"/>
              <w:rPr>
                <w:rFonts w:ascii="Calibri Light" w:hAnsi="Calibri Light"/>
                <w:sz w:val="16"/>
                <w:szCs w:val="16"/>
                <w:lang w:val="en-US"/>
              </w:rPr>
            </w:pPr>
            <w:del w:id="11246" w:author="Ashan Senel Asmone" w:date="2016-03-18T16:20:00Z">
              <w:r w:rsidRPr="006423B7" w:rsidDel="007E195F">
                <w:rPr>
                  <w:rFonts w:ascii="Calibri Light" w:hAnsi="Calibri Light"/>
                  <w:sz w:val="16"/>
                  <w:szCs w:val="16"/>
                  <w:lang w:val="en-US"/>
                </w:rPr>
                <w:delText>BS 882:1992-Specification for aggregates from natural sources for concrete</w:delText>
              </w:r>
            </w:del>
            <w:ins w:id="11247" w:author="Ashan Senel Asmone" w:date="2016-03-18T16:20:00Z">
              <w:r w:rsidR="007E195F">
                <w:rPr>
                  <w:rFonts w:ascii="Calibri Light" w:hAnsi="Calibri Light"/>
                  <w:sz w:val="16"/>
                  <w:szCs w:val="16"/>
                  <w:lang w:val="en-US"/>
                </w:rPr>
                <w:t>BS EN 12620:2002+A1:2008 Aggregates for concrete</w:t>
              </w:r>
            </w:ins>
          </w:p>
          <w:p w14:paraId="6017ABD2" w14:textId="77777777" w:rsidR="00BC0482" w:rsidRPr="006423B7" w:rsidRDefault="00BC0482" w:rsidP="006423B7">
            <w:pPr>
              <w:spacing w:after="120"/>
              <w:rPr>
                <w:rFonts w:ascii="Calibri Light" w:hAnsi="Calibri Light"/>
                <w:sz w:val="16"/>
                <w:szCs w:val="16"/>
                <w:lang w:val="en-US"/>
              </w:rPr>
            </w:pPr>
            <w:del w:id="11248" w:author="Ashan Senel Asmone" w:date="2016-03-18T16:32:00Z">
              <w:r w:rsidRPr="006423B7" w:rsidDel="00902ADA">
                <w:rPr>
                  <w:rFonts w:ascii="Calibri Light" w:hAnsi="Calibri Light"/>
                  <w:sz w:val="16"/>
                  <w:szCs w:val="16"/>
                  <w:lang w:val="en-US"/>
                </w:rPr>
                <w:delText>BS 1014-Specification for high alumina cement</w:delText>
              </w:r>
            </w:del>
            <w:ins w:id="11249" w:author="Ashan Senel Asmone" w:date="2016-03-18T16:32:00Z">
              <w:r w:rsidR="00902ADA">
                <w:rPr>
                  <w:rFonts w:ascii="Calibri Light" w:hAnsi="Calibri Light"/>
                  <w:sz w:val="16"/>
                  <w:szCs w:val="16"/>
                  <w:lang w:val="en-US"/>
                </w:rPr>
                <w:t>BS EN 12878:2014 Pigments for the colouring of building materials based on cement and/or lime. Specifications and methods of test</w:t>
              </w:r>
            </w:ins>
          </w:p>
          <w:p w14:paraId="07277328" w14:textId="77777777" w:rsidR="00BC0482" w:rsidRPr="006423B7" w:rsidRDefault="00BC0482" w:rsidP="006423B7">
            <w:pPr>
              <w:spacing w:after="120"/>
              <w:rPr>
                <w:rFonts w:ascii="Calibri Light" w:hAnsi="Calibri Light"/>
                <w:sz w:val="16"/>
                <w:szCs w:val="16"/>
                <w:lang w:val="en-US"/>
              </w:rPr>
            </w:pPr>
            <w:del w:id="11250" w:author="Ashan Senel Asmone" w:date="2016-03-18T16:33:00Z">
              <w:r w:rsidRPr="006423B7" w:rsidDel="00902ADA">
                <w:rPr>
                  <w:rFonts w:ascii="Calibri Light" w:hAnsi="Calibri Light"/>
                  <w:sz w:val="16"/>
                  <w:szCs w:val="16"/>
                  <w:lang w:val="en-US"/>
                </w:rPr>
                <w:delText>BS 1199-Specification for building sands from natural sources</w:delText>
              </w:r>
            </w:del>
            <w:ins w:id="11251" w:author="Ashan Senel Asmone" w:date="2016-03-21T17:09:00Z">
              <w:r w:rsidR="00785E22">
                <w:rPr>
                  <w:rFonts w:ascii="Calibri Light" w:hAnsi="Calibri Light"/>
                  <w:sz w:val="16"/>
                  <w:szCs w:val="16"/>
                  <w:lang w:val="en-US"/>
                </w:rPr>
                <w:t>BS EN 13139:2002 Aggregates for mortar</w:t>
              </w:r>
            </w:ins>
          </w:p>
          <w:p w14:paraId="0F796D2C" w14:textId="77777777" w:rsidR="00BC0482" w:rsidRPr="006423B7" w:rsidRDefault="00BC0482" w:rsidP="006423B7">
            <w:pPr>
              <w:spacing w:after="120"/>
              <w:rPr>
                <w:rFonts w:ascii="Calibri Light" w:hAnsi="Calibri Light"/>
                <w:sz w:val="16"/>
                <w:szCs w:val="16"/>
                <w:lang w:val="en-US"/>
              </w:rPr>
            </w:pPr>
            <w:del w:id="11252" w:author="Ashan Senel Asmone" w:date="2016-03-18T16:39:00Z">
              <w:r w:rsidRPr="006423B7" w:rsidDel="00902ADA">
                <w:rPr>
                  <w:rFonts w:ascii="Calibri Light" w:hAnsi="Calibri Light"/>
                  <w:sz w:val="16"/>
                  <w:szCs w:val="16"/>
                  <w:lang w:val="en-US"/>
                </w:rPr>
                <w:delText>BS 1881:(varies)-Testing concrete</w:delText>
              </w:r>
            </w:del>
            <w:ins w:id="11253" w:author="Ashan Senel Asmone" w:date="2016-03-21T17:09:00Z">
              <w:r w:rsidR="00785E22">
                <w:rPr>
                  <w:rFonts w:ascii="Calibri Light" w:hAnsi="Calibri Light"/>
                  <w:sz w:val="16"/>
                  <w:szCs w:val="16"/>
                  <w:lang w:val="en-US"/>
                </w:rPr>
                <w:t>BS EN 13139:2002 Aggregates for mortar</w:t>
              </w:r>
            </w:ins>
            <w:ins w:id="11254" w:author="Ashan Senel Asmone" w:date="2016-03-18T16:41:00Z">
              <w:r w:rsidR="00902ADA">
                <w:rPr>
                  <w:rFonts w:ascii="Calibri Light" w:hAnsi="Calibri Light"/>
                  <w:sz w:val="16"/>
                  <w:szCs w:val="16"/>
                  <w:lang w:val="en-US"/>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11255" w:author="Ashan Senel Asmone" w:date="2016-03-18T16:40:00Z">
              <w:r w:rsidR="00902ADA">
                <w:rPr>
                  <w:rFonts w:ascii="Calibri Light" w:hAnsi="Calibri Light"/>
                  <w:sz w:val="16"/>
                  <w:szCs w:val="16"/>
                  <w:lang w:val="en-US"/>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11256" w:author="Ashan Senel Asmone" w:date="2016-03-18T16:39:00Z">
              <w:r w:rsidR="00902ADA">
                <w:rPr>
                  <w:rFonts w:ascii="Calibri Light" w:hAnsi="Calibri Light"/>
                  <w:sz w:val="16"/>
                  <w:szCs w:val="16"/>
                  <w:lang w:val="en-US"/>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6423B7">
              <w:rPr>
                <w:rFonts w:ascii="Calibri Light" w:hAnsi="Calibri Light"/>
                <w:sz w:val="16"/>
                <w:szCs w:val="16"/>
                <w:lang w:val="en-US"/>
              </w:rPr>
              <w:t>.</w:t>
            </w:r>
          </w:p>
          <w:p w14:paraId="405DE7D5" w14:textId="77777777" w:rsidR="00BC0482" w:rsidRPr="006423B7" w:rsidRDefault="00BC0482" w:rsidP="006423B7">
            <w:pPr>
              <w:spacing w:after="120"/>
              <w:rPr>
                <w:rFonts w:ascii="Calibri Light" w:hAnsi="Calibri Light"/>
                <w:sz w:val="16"/>
                <w:szCs w:val="16"/>
                <w:lang w:val="en-US"/>
              </w:rPr>
            </w:pPr>
            <w:del w:id="11257" w:author="Ashan Senel Asmone" w:date="2016-03-18T16:38:00Z">
              <w:r w:rsidRPr="006423B7" w:rsidDel="00902ADA">
                <w:rPr>
                  <w:rFonts w:ascii="Calibri Light" w:hAnsi="Calibri Light"/>
                  <w:sz w:val="16"/>
                  <w:szCs w:val="16"/>
                  <w:lang w:val="en-US"/>
                </w:rPr>
                <w:delText>BS 4027- Specification for sulphate-resisting Portland cement</w:delText>
              </w:r>
            </w:del>
          </w:p>
          <w:p w14:paraId="6D93AEB8" w14:textId="77777777" w:rsidR="00BC0482" w:rsidRPr="006423B7" w:rsidRDefault="00BC0482" w:rsidP="006423B7">
            <w:pPr>
              <w:spacing w:after="120"/>
              <w:rPr>
                <w:rFonts w:ascii="Calibri Light" w:hAnsi="Calibri Light"/>
                <w:sz w:val="16"/>
                <w:szCs w:val="16"/>
                <w:lang w:val="en-US"/>
              </w:rPr>
            </w:pPr>
            <w:del w:id="11258" w:author="Ashan Senel Asmone" w:date="2016-03-21T15:22:00Z">
              <w:r w:rsidRPr="006423B7" w:rsidDel="00337A12">
                <w:rPr>
                  <w:rFonts w:ascii="Calibri Light" w:hAnsi="Calibri Light"/>
                  <w:sz w:val="16"/>
                  <w:szCs w:val="16"/>
                  <w:lang w:val="en-US"/>
                </w:rPr>
                <w:delText>BS 4550-6:1978-Methods of testing cement. Standard sand for mortar cube</w:delText>
              </w:r>
            </w:del>
            <w:ins w:id="11259" w:author="Ashan Senel Asmone" w:date="2016-03-21T15:22:00Z">
              <w:r w:rsidR="00337A12">
                <w:rPr>
                  <w:rFonts w:ascii="Calibri Light" w:hAnsi="Calibri Light"/>
                  <w:sz w:val="16"/>
                  <w:szCs w:val="16"/>
                  <w:lang w:val="en-US"/>
                </w:rPr>
                <w:t>BS 4550-6:1978 Methods of testing cement. Standard sand for mortar cubes</w:t>
              </w:r>
            </w:ins>
            <w:r w:rsidRPr="006423B7">
              <w:rPr>
                <w:rFonts w:ascii="Calibri Light" w:hAnsi="Calibri Light"/>
                <w:sz w:val="16"/>
                <w:szCs w:val="16"/>
                <w:lang w:val="en-US"/>
              </w:rPr>
              <w:t>s</w:t>
            </w:r>
          </w:p>
          <w:p w14:paraId="55A2A89A" w14:textId="77777777" w:rsidR="00BC0482" w:rsidRPr="006423B7" w:rsidRDefault="00BC0482" w:rsidP="006423B7">
            <w:pPr>
              <w:spacing w:after="120"/>
              <w:rPr>
                <w:rFonts w:ascii="Calibri Light" w:hAnsi="Calibri Light"/>
                <w:sz w:val="16"/>
                <w:szCs w:val="16"/>
                <w:lang w:val="en-US"/>
              </w:rPr>
            </w:pPr>
            <w:del w:id="11260" w:author="Ashan Senel Asmone" w:date="2016-03-18T16:48:00Z">
              <w:r w:rsidRPr="006423B7" w:rsidDel="0083514B">
                <w:rPr>
                  <w:rFonts w:ascii="Calibri Light" w:hAnsi="Calibri Light"/>
                  <w:sz w:val="16"/>
                  <w:szCs w:val="16"/>
                  <w:lang w:val="en-US"/>
                </w:rPr>
                <w:delText>BS 4721-Specification for ready-mixed building mortars</w:delText>
              </w:r>
            </w:del>
            <w:ins w:id="11261" w:author="Ashan Senel Asmone" w:date="2016-03-18T16:48:00Z">
              <w:r w:rsidR="0083514B">
                <w:rPr>
                  <w:rFonts w:ascii="Calibri Light" w:hAnsi="Calibri Light"/>
                  <w:sz w:val="16"/>
                  <w:szCs w:val="16"/>
                  <w:lang w:val="en-US"/>
                </w:rPr>
                <w:t>BS EN 998-1:2003-Specification for mortar for masonry. Rendering and plastering mortar/ BS EN 998-2:2003-Specification for mortar for masonry. Masonry mortar</w:t>
              </w:r>
            </w:ins>
          </w:p>
          <w:p w14:paraId="5C2AFB2E" w14:textId="77777777" w:rsidR="00BC0482" w:rsidRPr="006423B7" w:rsidRDefault="00BC0482" w:rsidP="006423B7">
            <w:pPr>
              <w:spacing w:after="120"/>
              <w:rPr>
                <w:rFonts w:ascii="Calibri Light" w:hAnsi="Calibri Light"/>
                <w:sz w:val="16"/>
                <w:szCs w:val="16"/>
                <w:lang w:val="en-US"/>
              </w:rPr>
            </w:pPr>
            <w:del w:id="11262" w:author="Ashan Senel Asmone" w:date="2016-03-18T17:15:00Z">
              <w:r w:rsidRPr="006423B7" w:rsidDel="00922C80">
                <w:rPr>
                  <w:rFonts w:ascii="Calibri Light" w:hAnsi="Calibri Light"/>
                  <w:sz w:val="16"/>
                  <w:szCs w:val="16"/>
                  <w:lang w:val="en-US"/>
                </w:rPr>
                <w:delText>BS 5075-Concrete admixtures</w:delText>
              </w:r>
            </w:del>
            <w:ins w:id="11263" w:author="Ashan Senel Asmone" w:date="2016-03-18T17:20:00Z">
              <w:del w:id="11264" w:author="Jing Kai Toh" w:date="2016-05-12T17:04:00Z">
                <w:r w:rsidR="00922C80" w:rsidDel="0010274C">
                  <w:rPr>
                    <w:rFonts w:ascii="Calibri Light" w:hAnsi="Calibri Light"/>
                    <w:sz w:val="16"/>
                    <w:szCs w:val="16"/>
                    <w:lang w:val="en-US"/>
                  </w:rPr>
                  <w:delText>BS EN 934-6:2001 Admixtures for concrete, mortar and grout. Sampling, conformity control and evaluation of conformity</w:delText>
                </w:r>
              </w:del>
            </w:ins>
            <w:ins w:id="11265"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1266" w:author="Ashan Senel Asmone" w:date="2016-03-18T17:20:00Z">
              <w:r w:rsidR="00922C80">
                <w:rPr>
                  <w:rFonts w:ascii="Calibri Light" w:hAnsi="Calibri Light"/>
                  <w:sz w:val="16"/>
                  <w:szCs w:val="16"/>
                  <w:lang w:val="en-US"/>
                </w:rPr>
                <w:t>/</w:t>
              </w:r>
            </w:ins>
            <w:ins w:id="11267" w:author="Ashan Senel Asmone" w:date="2016-03-18T17:19:00Z">
              <w:r w:rsidR="00922C80">
                <w:rPr>
                  <w:rFonts w:ascii="Calibri Light" w:hAnsi="Calibri Light"/>
                  <w:sz w:val="16"/>
                  <w:szCs w:val="16"/>
                  <w:lang w:val="en-US"/>
                </w:rPr>
                <w:t>BS EN 480-11:2005 Admixtures for concrete, mortar and grout. Test methods. Determination of air void characteristics in hardened concrete/BS EN 480-12:2005 Admixtures for concrete, mortar and grout. Test methods. Determination of the alkali content of admixtures/</w:t>
              </w:r>
            </w:ins>
            <w:ins w:id="11268" w:author="Ashan Senel Asmone" w:date="2016-03-18T17:18:00Z">
              <w:r w:rsidR="00922C80">
                <w:rPr>
                  <w:rFonts w:ascii="Calibri Light" w:hAnsi="Calibri Light"/>
                  <w:sz w:val="16"/>
                  <w:szCs w:val="16"/>
                  <w:lang w:val="en-US"/>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11269" w:author="Ashan Senel Asmone" w:date="2016-03-18T17:17:00Z">
              <w:r w:rsidR="00922C80">
                <w:rPr>
                  <w:rFonts w:ascii="Calibri Light" w:hAnsi="Calibri Light"/>
                  <w:sz w:val="16"/>
                  <w:szCs w:val="16"/>
                  <w:lang w:val="en-US"/>
                </w:rPr>
                <w:t>BS EN 480-10:2009 Admixtures for concrete, mortar and grout. Test methods. Determination of water soluble chloride content/BS EN 480-6:2005 Admixtures for concrete, mortar and grout. Test methods. Infrared analysis/</w:t>
              </w:r>
            </w:ins>
            <w:ins w:id="11270" w:author="Ashan Senel Asmone" w:date="2016-03-18T17:16:00Z">
              <w:r w:rsidR="00922C80">
                <w:rPr>
                  <w:rFonts w:ascii="Calibri Light" w:hAnsi="Calibri Light"/>
                  <w:sz w:val="16"/>
                  <w:szCs w:val="16"/>
                  <w:lang w:val="en-US"/>
                </w:rPr>
                <w:t>BS EN 480-5:2005 Admixtures for concrete, mortar and grout. Test methods. Determination of capillary absorption/</w:t>
              </w:r>
            </w:ins>
            <w:ins w:id="11271" w:author="Ashan Senel Asmone" w:date="2016-03-18T17:15:00Z">
              <w:r w:rsidR="00922C80">
                <w:rPr>
                  <w:rFonts w:ascii="Calibri Light" w:hAnsi="Calibri Light"/>
                  <w:sz w:val="16"/>
                  <w:szCs w:val="16"/>
                  <w:lang w:val="en-US"/>
                </w:rPr>
                <w:t>BS EN 480-2:2006 Admixtures for concrete, mortar and grout. Test methods. Determination of setting time/</w:t>
              </w:r>
            </w:ins>
          </w:p>
          <w:p w14:paraId="77F2E860" w14:textId="77777777" w:rsidR="00BC0482" w:rsidRPr="006423B7" w:rsidRDefault="00BC0482" w:rsidP="006423B7">
            <w:pPr>
              <w:spacing w:after="120"/>
              <w:rPr>
                <w:rFonts w:ascii="Calibri Light" w:hAnsi="Calibri Light"/>
                <w:sz w:val="16"/>
                <w:szCs w:val="16"/>
                <w:lang w:val="en-US"/>
              </w:rPr>
            </w:pPr>
            <w:del w:id="11272" w:author="Ashan Senel Asmone" w:date="2016-03-18T17:20:00Z">
              <w:r w:rsidRPr="006423B7" w:rsidDel="00922C80">
                <w:rPr>
                  <w:rFonts w:ascii="Calibri Light" w:hAnsi="Calibri Light"/>
                  <w:sz w:val="16"/>
                  <w:szCs w:val="16"/>
                  <w:lang w:val="en-US"/>
                </w:rPr>
                <w:delText>Part 1: Specification for accelerating admixtures, retarding admixtures, retarding admixtures and water-reducing admixtures</w:delText>
              </w:r>
            </w:del>
          </w:p>
          <w:p w14:paraId="3CC9B4D2" w14:textId="77777777" w:rsidR="00BC0482" w:rsidRPr="006423B7" w:rsidRDefault="00BC0482" w:rsidP="006423B7">
            <w:pPr>
              <w:spacing w:after="120"/>
              <w:rPr>
                <w:rFonts w:ascii="Calibri Light" w:hAnsi="Calibri Light"/>
                <w:sz w:val="16"/>
                <w:szCs w:val="16"/>
                <w:lang w:val="en-US"/>
              </w:rPr>
            </w:pPr>
            <w:del w:id="11273" w:author="Ashan Senel Asmone" w:date="2016-03-18T17:20:00Z">
              <w:r w:rsidRPr="006423B7" w:rsidDel="00922C80">
                <w:rPr>
                  <w:rFonts w:ascii="Calibri Light" w:hAnsi="Calibri Light"/>
                  <w:sz w:val="16"/>
                  <w:szCs w:val="16"/>
                  <w:lang w:val="en-US"/>
                </w:rPr>
                <w:delText>Part 2: Specification for air-entraining admixtures</w:delText>
              </w:r>
            </w:del>
          </w:p>
          <w:p w14:paraId="212A9F34" w14:textId="77777777" w:rsidR="00BC0482" w:rsidRPr="006423B7" w:rsidRDefault="00BC0482" w:rsidP="006423B7">
            <w:pPr>
              <w:spacing w:after="120"/>
              <w:rPr>
                <w:rFonts w:ascii="Calibri Light" w:hAnsi="Calibri Light"/>
                <w:sz w:val="16"/>
                <w:szCs w:val="16"/>
                <w:lang w:val="en-US"/>
              </w:rPr>
            </w:pPr>
            <w:del w:id="11274" w:author="Ashan Senel Asmone" w:date="2016-03-18T17:21:00Z">
              <w:r w:rsidRPr="006423B7" w:rsidDel="00922C80">
                <w:rPr>
                  <w:rFonts w:ascii="Calibri Light" w:hAnsi="Calibri Light"/>
                  <w:sz w:val="16"/>
                  <w:szCs w:val="16"/>
                  <w:lang w:val="en-US"/>
                </w:rPr>
                <w:delText>Part 3: Specification for superplasticizing admixtures</w:delText>
              </w:r>
            </w:del>
          </w:p>
          <w:p w14:paraId="7B2A493B" w14:textId="77777777" w:rsidR="00BC0482" w:rsidRPr="006423B7" w:rsidRDefault="00BC0482" w:rsidP="006423B7">
            <w:pPr>
              <w:spacing w:after="120"/>
              <w:rPr>
                <w:rFonts w:ascii="Calibri Light" w:hAnsi="Calibri Light"/>
                <w:sz w:val="16"/>
                <w:szCs w:val="16"/>
                <w:lang w:val="en-US"/>
              </w:rPr>
            </w:pPr>
            <w:del w:id="11275" w:author="Ashan Senel Asmone" w:date="2016-03-18T17:12:00Z">
              <w:r w:rsidRPr="006423B7" w:rsidDel="00922C80">
                <w:rPr>
                  <w:rFonts w:ascii="Calibri Light" w:hAnsi="Calibri Light"/>
                  <w:sz w:val="16"/>
                  <w:szCs w:val="16"/>
                  <w:lang w:val="en-US"/>
                </w:rPr>
                <w:delText>BS 4887-1:1986-Mortar admixtures. Specification for air-entraining (plasticizing) admixtures</w:delText>
              </w:r>
            </w:del>
            <w:ins w:id="11276"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2048573E" w14:textId="77777777" w:rsidR="00BC0482" w:rsidRPr="006423B7" w:rsidRDefault="00BC0482" w:rsidP="006423B7">
            <w:pPr>
              <w:spacing w:after="120"/>
              <w:rPr>
                <w:rFonts w:ascii="Calibri Light" w:hAnsi="Calibri Light"/>
                <w:sz w:val="16"/>
                <w:szCs w:val="16"/>
                <w:lang w:val="en-US"/>
              </w:rPr>
            </w:pPr>
            <w:del w:id="11277" w:author="Ashan Senel Asmone" w:date="2016-03-18T17:13:00Z">
              <w:r w:rsidRPr="006423B7" w:rsidDel="00922C80">
                <w:rPr>
                  <w:rFonts w:ascii="Calibri Light" w:hAnsi="Calibri Light"/>
                  <w:sz w:val="16"/>
                  <w:szCs w:val="16"/>
                  <w:lang w:val="en-US"/>
                </w:rPr>
                <w:delText>BS 4887-2:1987-Mortar admixtures. Specification for set retarding admixtures</w:delText>
              </w:r>
            </w:del>
            <w:ins w:id="11278"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p>
          <w:p w14:paraId="1247B447"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5328Concrete. Guide to specifying concrete/Concrete. Methods for specifying concrete mixes</w:t>
            </w:r>
          </w:p>
          <w:p w14:paraId="63DBB798" w14:textId="77777777" w:rsidR="00BC0482" w:rsidRPr="006423B7" w:rsidRDefault="00BC0482" w:rsidP="006423B7">
            <w:pPr>
              <w:spacing w:after="120"/>
              <w:rPr>
                <w:rFonts w:ascii="Calibri Light" w:hAnsi="Calibri Light"/>
                <w:sz w:val="16"/>
                <w:szCs w:val="16"/>
                <w:lang w:val="en-US"/>
              </w:rPr>
            </w:pPr>
            <w:del w:id="11279" w:author="Ashan Senel Asmone" w:date="2016-03-18T17:35:00Z">
              <w:r w:rsidRPr="006423B7" w:rsidDel="00DD05B5">
                <w:rPr>
                  <w:rFonts w:ascii="Calibri Light" w:hAnsi="Calibri Light"/>
                  <w:sz w:val="16"/>
                  <w:szCs w:val="16"/>
                  <w:lang w:val="en-US"/>
                </w:rPr>
                <w:delText>BS 5838-2:1980-Specification for dry packaged cementitious mixes. Prepacked mortar mixes</w:delText>
              </w:r>
            </w:del>
            <w:ins w:id="11280"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7F1F3E12" w14:textId="77777777" w:rsidR="00BC0482" w:rsidRPr="006423B7" w:rsidRDefault="00BC0482" w:rsidP="006423B7">
            <w:pPr>
              <w:spacing w:after="120"/>
              <w:rPr>
                <w:rFonts w:ascii="Calibri Light" w:hAnsi="Calibri Light"/>
                <w:sz w:val="16"/>
                <w:szCs w:val="16"/>
                <w:lang w:val="en-US"/>
              </w:rPr>
            </w:pPr>
            <w:del w:id="11281" w:author="Ashan Senel Asmone" w:date="2016-03-18T17:37:00Z">
              <w:r w:rsidRPr="006423B7" w:rsidDel="00DD05B5">
                <w:rPr>
                  <w:rFonts w:ascii="Calibri Light" w:hAnsi="Calibri Light"/>
                  <w:sz w:val="16"/>
                  <w:szCs w:val="16"/>
                  <w:lang w:val="en-US"/>
                </w:rPr>
                <w:delText>BS 6089: 1981- Guide to assessment of concrete strength in existing structures</w:delText>
              </w:r>
            </w:del>
            <w:ins w:id="11282" w:author="Ashan Senel Asmone" w:date="2016-03-18T17:37:00Z">
              <w:r w:rsidR="00DD05B5">
                <w:rPr>
                  <w:rFonts w:ascii="Calibri Light" w:hAnsi="Calibri Light"/>
                  <w:sz w:val="16"/>
                  <w:szCs w:val="16"/>
                  <w:lang w:val="en-US"/>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6C9D4268" w14:textId="77777777" w:rsidR="00BC0482" w:rsidRPr="006423B7" w:rsidRDefault="00BC0482" w:rsidP="006423B7">
            <w:pPr>
              <w:spacing w:after="120"/>
              <w:rPr>
                <w:rFonts w:ascii="Calibri Light" w:hAnsi="Calibri Light"/>
                <w:sz w:val="16"/>
                <w:szCs w:val="16"/>
                <w:lang w:val="en-US"/>
              </w:rPr>
            </w:pPr>
            <w:del w:id="11283" w:author="Ashan Senel Asmone" w:date="2016-03-21T10:36:00Z">
              <w:r w:rsidRPr="006423B7" w:rsidDel="0046108D">
                <w:rPr>
                  <w:rFonts w:ascii="Calibri Light" w:hAnsi="Calibri Light"/>
                  <w:sz w:val="16"/>
                  <w:szCs w:val="16"/>
                  <w:lang w:val="en-US"/>
                </w:rPr>
                <w:delText>BS 6319-3:1990-Testing of resin and polymer/cement compositions for use in construction. Methods for measurement of modulus of elasticity in flexure and flexural strength</w:delText>
              </w:r>
            </w:del>
            <w:ins w:id="11284" w:author="Ashan Senel Asmone" w:date="2016-03-21T10:36:00Z">
              <w:r w:rsidR="0046108D">
                <w:rPr>
                  <w:rFonts w:ascii="Calibri Light" w:hAnsi="Calibri Light"/>
                  <w:sz w:val="16"/>
                  <w:szCs w:val="16"/>
                  <w:lang w:val="en-US"/>
                </w:rPr>
                <w:t>BS 6319-3:1990 Testing of resin and polymer/cement compositions for use in construction. Methods for measurement of modulus of elasticity in flexure and flexural strength</w:t>
              </w:r>
            </w:ins>
          </w:p>
          <w:p w14:paraId="68097203" w14:textId="77777777" w:rsidR="00BC0482" w:rsidRPr="006423B7" w:rsidRDefault="00BC0482" w:rsidP="006423B7">
            <w:pPr>
              <w:spacing w:after="120"/>
              <w:rPr>
                <w:rFonts w:ascii="Calibri Light" w:hAnsi="Calibri Light"/>
                <w:sz w:val="16"/>
                <w:szCs w:val="16"/>
                <w:lang w:val="en-US"/>
              </w:rPr>
            </w:pPr>
            <w:del w:id="11285" w:author="Ashan Senel Asmone" w:date="2016-03-21T10:36:00Z">
              <w:r w:rsidRPr="006423B7" w:rsidDel="0046108D">
                <w:rPr>
                  <w:rFonts w:ascii="Calibri Light" w:hAnsi="Calibri Light"/>
                  <w:sz w:val="16"/>
                  <w:szCs w:val="16"/>
                  <w:lang w:val="en-US"/>
                </w:rPr>
                <w:delText>BS 6319-12:1992-Testing of resin and polymer/cement compositions for use in construction. Methods for measurement of unrestrained linear shrinkage and coefficient of thermal expansion</w:delText>
              </w:r>
            </w:del>
            <w:ins w:id="11286" w:author="Ashan Senel Asmone" w:date="2016-03-21T10:36:00Z">
              <w:r w:rsidR="0046108D">
                <w:rPr>
                  <w:rFonts w:ascii="Calibri Light" w:hAnsi="Calibri Light"/>
                  <w:sz w:val="16"/>
                  <w:szCs w:val="16"/>
                  <w:lang w:val="en-US"/>
                </w:rPr>
                <w:t>BS 6319-12:1992 Testing of resin and polymer/cement compositions for use in construction. Methods for measurement of unrestrained linear shrinkage and coefficient of thermal expansion</w:t>
              </w:r>
            </w:ins>
          </w:p>
          <w:p w14:paraId="4D67BC06" w14:textId="77777777" w:rsidR="00BC0482" w:rsidRPr="006423B7" w:rsidRDefault="00BC0482" w:rsidP="006423B7">
            <w:pPr>
              <w:spacing w:after="120"/>
              <w:rPr>
                <w:rFonts w:ascii="Calibri Light" w:hAnsi="Calibri Light"/>
                <w:sz w:val="16"/>
                <w:szCs w:val="16"/>
                <w:lang w:val="en-US"/>
              </w:rPr>
            </w:pPr>
            <w:del w:id="11287" w:author="Ashan Senel Asmone" w:date="2016-03-21T15:23:00Z">
              <w:r w:rsidRPr="006423B7" w:rsidDel="00337A12">
                <w:rPr>
                  <w:rFonts w:ascii="Calibri Light" w:hAnsi="Calibri Light"/>
                  <w:sz w:val="16"/>
                  <w:szCs w:val="16"/>
                  <w:lang w:val="en-US"/>
                </w:rPr>
                <w:delText>DD 249:19990-Testing aggregates. Method for the assessment of alkali-silica reactivity. Potential accelerated mortar-bar method</w:delText>
              </w:r>
            </w:del>
          </w:p>
          <w:p w14:paraId="1FA51157" w14:textId="77777777" w:rsidR="00BC0482" w:rsidRPr="006423B7" w:rsidRDefault="00BC0482" w:rsidP="006423B7">
            <w:pPr>
              <w:spacing w:after="120"/>
              <w:rPr>
                <w:rFonts w:ascii="Calibri Light" w:hAnsi="Calibri Light"/>
                <w:sz w:val="16"/>
                <w:szCs w:val="16"/>
                <w:lang w:val="en-US"/>
              </w:rPr>
            </w:pPr>
            <w:del w:id="11288" w:author="Ashan Senel Asmone" w:date="2016-03-21T11:02:00Z">
              <w:r w:rsidRPr="006423B7" w:rsidDel="0046108D">
                <w:rPr>
                  <w:rFonts w:ascii="Calibri Light" w:hAnsi="Calibri Light"/>
                  <w:sz w:val="16"/>
                  <w:szCs w:val="16"/>
                  <w:lang w:val="en-US"/>
                </w:rPr>
                <w:delText>PD 6472:1974-Guide to specifying the quality of building mortars</w:delText>
              </w:r>
            </w:del>
            <w:ins w:id="11289" w:author="Ashan Senel Asmone" w:date="2016-03-21T11:02:00Z">
              <w:r w:rsidR="0046108D">
                <w:rPr>
                  <w:rFonts w:ascii="Calibri Light" w:hAnsi="Calibri Light"/>
                  <w:sz w:val="16"/>
                  <w:szCs w:val="16"/>
                  <w:lang w:val="en-US"/>
                </w:rPr>
                <w:t>PD 6678:2005 Guide to the specification of masonry mortar</w:t>
              </w:r>
            </w:ins>
          </w:p>
          <w:p w14:paraId="1A97044F" w14:textId="77777777" w:rsidR="00BC0482" w:rsidRPr="006423B7" w:rsidRDefault="00BC0482" w:rsidP="006423B7">
            <w:pPr>
              <w:spacing w:after="120"/>
              <w:rPr>
                <w:rFonts w:ascii="Calibri Light" w:hAnsi="Calibri Light"/>
                <w:sz w:val="16"/>
                <w:szCs w:val="16"/>
                <w:lang w:val="en-US"/>
              </w:rPr>
            </w:pPr>
            <w:del w:id="11290" w:author="Ashan Senel Asmone" w:date="2016-03-21T11:03:00Z">
              <w:r w:rsidRPr="006423B7" w:rsidDel="0046108D">
                <w:rPr>
                  <w:rFonts w:ascii="Calibri Light" w:hAnsi="Calibri Light"/>
                  <w:sz w:val="16"/>
                  <w:szCs w:val="16"/>
                  <w:lang w:val="en-US"/>
                </w:rPr>
                <w:delText>BS EN 480-1:1998-Admixtures for concrete, mortar and grout. Test methods. Reference concrete and reference mortar for testing</w:delText>
              </w:r>
            </w:del>
            <w:ins w:id="11291" w:author="Ashan Senel Asmone" w:date="2016-03-21T11:03:00Z">
              <w:r w:rsidR="0046108D">
                <w:rPr>
                  <w:rFonts w:ascii="Calibri Light" w:hAnsi="Calibri Light"/>
                  <w:sz w:val="16"/>
                  <w:szCs w:val="16"/>
                  <w:lang w:val="en-US"/>
                </w:rPr>
                <w:t>BS EN 480-1:2014 Admixtures for concrete, mortar and grout. Test methods. Reference concrete and reference mortar for testing</w:t>
              </w:r>
            </w:ins>
          </w:p>
          <w:p w14:paraId="2E8D0C0A" w14:textId="77777777" w:rsidR="00BC0482" w:rsidRPr="006423B7" w:rsidRDefault="00BC0482" w:rsidP="006423B7">
            <w:pPr>
              <w:spacing w:after="120"/>
              <w:rPr>
                <w:rFonts w:ascii="Calibri Light" w:hAnsi="Calibri Light"/>
                <w:sz w:val="16"/>
                <w:szCs w:val="16"/>
                <w:lang w:val="en-US"/>
              </w:rPr>
            </w:pPr>
            <w:del w:id="11292" w:author="Ashan Senel Asmone" w:date="2016-03-21T11:03:00Z">
              <w:r w:rsidRPr="006423B7" w:rsidDel="0046108D">
                <w:rPr>
                  <w:rFonts w:ascii="Calibri Light" w:hAnsi="Calibri Light"/>
                  <w:sz w:val="16"/>
                  <w:szCs w:val="16"/>
                  <w:lang w:val="en-US"/>
                </w:rPr>
                <w:delText>BS EN 480-2:1997-Admixtures for concrete, mortar and grout. Test methods. Determination of setting time</w:delText>
              </w:r>
            </w:del>
            <w:ins w:id="11293" w:author="Ashan Senel Asmone" w:date="2016-03-21T11:03:00Z">
              <w:r w:rsidR="0046108D">
                <w:rPr>
                  <w:rFonts w:ascii="Calibri Light" w:hAnsi="Calibri Light"/>
                  <w:sz w:val="16"/>
                  <w:szCs w:val="16"/>
                  <w:lang w:val="en-US"/>
                </w:rPr>
                <w:t>BS EN 480-2:2006 Admixtures for concrete, mortar and grout. Test methods. Determination of setting time</w:t>
              </w:r>
            </w:ins>
          </w:p>
          <w:p w14:paraId="74139E17" w14:textId="77777777" w:rsidR="00BC0482" w:rsidRPr="006423B7" w:rsidRDefault="00BC0482" w:rsidP="006423B7">
            <w:pPr>
              <w:spacing w:after="120"/>
              <w:rPr>
                <w:rFonts w:ascii="Calibri Light" w:hAnsi="Calibri Light"/>
                <w:sz w:val="16"/>
                <w:szCs w:val="16"/>
                <w:lang w:val="en-US"/>
              </w:rPr>
            </w:pPr>
            <w:del w:id="11294" w:author="Ashan Senel Asmone" w:date="2016-03-21T11:04:00Z">
              <w:r w:rsidRPr="006423B7" w:rsidDel="0046108D">
                <w:rPr>
                  <w:rFonts w:ascii="Calibri Light" w:hAnsi="Calibri Light"/>
                  <w:sz w:val="16"/>
                  <w:szCs w:val="16"/>
                  <w:lang w:val="en-US"/>
                </w:rPr>
                <w:delText>BS EN 480-4:1997-Admixtures for concrete, mortar and grout. Test methods. Determination of bleeding of concrete</w:delText>
              </w:r>
            </w:del>
            <w:ins w:id="11295" w:author="Ashan Senel Asmone" w:date="2016-03-21T11:04:00Z">
              <w:r w:rsidR="0046108D">
                <w:rPr>
                  <w:rFonts w:ascii="Calibri Light" w:hAnsi="Calibri Light"/>
                  <w:sz w:val="16"/>
                  <w:szCs w:val="16"/>
                  <w:lang w:val="en-US"/>
                </w:rPr>
                <w:t>BS EN 480-4:2005 Admixtures for concrete, mortar and grout. Test methods. Determination of bleeding of concrete</w:t>
              </w:r>
            </w:ins>
          </w:p>
          <w:p w14:paraId="2FA4DCFB" w14:textId="77777777" w:rsidR="00BC0482" w:rsidRPr="006423B7" w:rsidRDefault="00BC0482" w:rsidP="006423B7">
            <w:pPr>
              <w:spacing w:after="120"/>
              <w:rPr>
                <w:rFonts w:ascii="Calibri Light" w:hAnsi="Calibri Light"/>
                <w:sz w:val="16"/>
                <w:szCs w:val="16"/>
                <w:lang w:val="en-US"/>
              </w:rPr>
            </w:pPr>
            <w:del w:id="11296" w:author="Ashan Senel Asmone" w:date="2016-03-21T11:04:00Z">
              <w:r w:rsidRPr="006423B7" w:rsidDel="0046108D">
                <w:rPr>
                  <w:rFonts w:ascii="Calibri Light" w:hAnsi="Calibri Light"/>
                  <w:sz w:val="16"/>
                  <w:szCs w:val="16"/>
                  <w:lang w:val="en-US"/>
                </w:rPr>
                <w:delText>BS EN 480-5:1997-Admixtures for concrete, mortar and grout. Test methods. Determination of capillary absorption</w:delText>
              </w:r>
            </w:del>
            <w:ins w:id="11297" w:author="Ashan Senel Asmone" w:date="2016-03-21T11:04:00Z">
              <w:r w:rsidR="0046108D">
                <w:rPr>
                  <w:rFonts w:ascii="Calibri Light" w:hAnsi="Calibri Light"/>
                  <w:sz w:val="16"/>
                  <w:szCs w:val="16"/>
                  <w:lang w:val="en-US"/>
                </w:rPr>
                <w:t>BS EN 480-5:2005 Admixtures for concrete, mortar and grout. Test methods. Determination of capillary absorption</w:t>
              </w:r>
            </w:ins>
          </w:p>
          <w:p w14:paraId="62BE5024" w14:textId="77777777" w:rsidR="00BC0482" w:rsidRPr="006423B7" w:rsidRDefault="00BC0482" w:rsidP="006423B7">
            <w:pPr>
              <w:spacing w:after="120"/>
              <w:rPr>
                <w:rFonts w:ascii="Calibri Light" w:hAnsi="Calibri Light"/>
                <w:sz w:val="16"/>
                <w:szCs w:val="16"/>
                <w:lang w:val="en-US"/>
              </w:rPr>
            </w:pPr>
            <w:del w:id="11298" w:author="Ashan Senel Asmone" w:date="2016-03-21T11:04:00Z">
              <w:r w:rsidRPr="006423B7" w:rsidDel="0046108D">
                <w:rPr>
                  <w:rFonts w:ascii="Calibri Light" w:hAnsi="Calibri Light"/>
                  <w:sz w:val="16"/>
                  <w:szCs w:val="16"/>
                  <w:lang w:val="en-US"/>
                </w:rPr>
                <w:delText>BS EN 480-6:1997-Admixtures for concrete, mortar and grout. Test methods. Infrared analysis</w:delText>
              </w:r>
            </w:del>
            <w:ins w:id="11299" w:author="Ashan Senel Asmone" w:date="2016-03-21T11:04:00Z">
              <w:r w:rsidR="0046108D">
                <w:rPr>
                  <w:rFonts w:ascii="Calibri Light" w:hAnsi="Calibri Light"/>
                  <w:sz w:val="16"/>
                  <w:szCs w:val="16"/>
                  <w:lang w:val="en-US"/>
                </w:rPr>
                <w:t>BS EN 480-6:2005 Admixtures for concrete, mortar and grout. Test methods. Infrared analysis</w:t>
              </w:r>
            </w:ins>
          </w:p>
          <w:p w14:paraId="3A154F71" w14:textId="77777777" w:rsidR="00BC0482" w:rsidRPr="006423B7" w:rsidRDefault="00BC0482" w:rsidP="006423B7">
            <w:pPr>
              <w:spacing w:after="120"/>
              <w:rPr>
                <w:rFonts w:ascii="Calibri Light" w:hAnsi="Calibri Light"/>
                <w:sz w:val="16"/>
                <w:szCs w:val="16"/>
                <w:lang w:val="en-US"/>
              </w:rPr>
            </w:pPr>
            <w:del w:id="11300" w:author="Ashan Senel Asmone" w:date="2016-03-21T11:05:00Z">
              <w:r w:rsidRPr="006423B7" w:rsidDel="0046108D">
                <w:rPr>
                  <w:rFonts w:ascii="Calibri Light" w:hAnsi="Calibri Light"/>
                  <w:sz w:val="16"/>
                  <w:szCs w:val="16"/>
                  <w:lang w:val="en-US"/>
                </w:rPr>
                <w:delText>BS EN 480-8:1997-Admixtures for concrete, mortar and grout. Test methods. Determination of the conventional dry material content</w:delText>
              </w:r>
            </w:del>
            <w:ins w:id="11301" w:author="Ashan Senel Asmone" w:date="2016-03-21T11:05:00Z">
              <w:r w:rsidR="0046108D">
                <w:rPr>
                  <w:rFonts w:ascii="Calibri Light" w:hAnsi="Calibri Light"/>
                  <w:sz w:val="16"/>
                  <w:szCs w:val="16"/>
                  <w:lang w:val="en-US"/>
                </w:rPr>
                <w:t>BS EN 480-8:2012 Admixtures for concrete, mortar and grout. Test methods. Determination of the conventional dry material content</w:t>
              </w:r>
            </w:ins>
          </w:p>
          <w:p w14:paraId="5E957E23" w14:textId="77777777" w:rsidR="00BC0482" w:rsidRPr="006423B7" w:rsidRDefault="00BC0482" w:rsidP="006423B7">
            <w:pPr>
              <w:spacing w:after="120"/>
              <w:rPr>
                <w:rFonts w:ascii="Calibri Light" w:hAnsi="Calibri Light"/>
                <w:sz w:val="16"/>
                <w:szCs w:val="16"/>
                <w:lang w:val="en-US"/>
              </w:rPr>
            </w:pPr>
            <w:del w:id="11302" w:author="Ashan Senel Asmone" w:date="2016-03-21T11:05:00Z">
              <w:r w:rsidRPr="006423B7" w:rsidDel="0046108D">
                <w:rPr>
                  <w:rFonts w:ascii="Calibri Light" w:hAnsi="Calibri Light"/>
                  <w:sz w:val="16"/>
                  <w:szCs w:val="16"/>
                  <w:lang w:val="en-US"/>
                </w:rPr>
                <w:delText>BS EN 480-10:1997-Admixtures for concrete, mortar and grout. Test methods. Determination of water soluble chloride content</w:delText>
              </w:r>
            </w:del>
            <w:ins w:id="11303" w:author="Ashan Senel Asmone" w:date="2016-03-21T11:05:00Z">
              <w:r w:rsidR="0046108D">
                <w:rPr>
                  <w:rFonts w:ascii="Calibri Light" w:hAnsi="Calibri Light"/>
                  <w:sz w:val="16"/>
                  <w:szCs w:val="16"/>
                  <w:lang w:val="en-US"/>
                </w:rPr>
                <w:t>BS EN 480-10:2009 Admixtures for concrete, mortar and grout. Test methods. Determination of water soluble chloride content</w:t>
              </w:r>
            </w:ins>
          </w:p>
          <w:p w14:paraId="2814E79F" w14:textId="77777777" w:rsidR="00BC0482" w:rsidRPr="006423B7" w:rsidRDefault="00BC0482" w:rsidP="006423B7">
            <w:pPr>
              <w:spacing w:after="120"/>
              <w:rPr>
                <w:rFonts w:ascii="Calibri Light" w:hAnsi="Calibri Light"/>
                <w:sz w:val="16"/>
                <w:szCs w:val="16"/>
                <w:lang w:val="en-US"/>
              </w:rPr>
            </w:pPr>
            <w:del w:id="11304" w:author="Ashan Senel Asmone" w:date="2016-03-21T11:05:00Z">
              <w:r w:rsidRPr="006423B7" w:rsidDel="0046108D">
                <w:rPr>
                  <w:rFonts w:ascii="Calibri Light" w:hAnsi="Calibri Light"/>
                  <w:sz w:val="16"/>
                  <w:szCs w:val="16"/>
                  <w:lang w:val="en-US"/>
                </w:rPr>
                <w:delText>BS EN 480-11:1999-Admixtures for concrete, mortar and grout. Test methods. Determination of air void characteristics in hardened concrete</w:delText>
              </w:r>
            </w:del>
            <w:ins w:id="11305" w:author="Ashan Senel Asmone" w:date="2016-03-21T11:05:00Z">
              <w:r w:rsidR="0046108D">
                <w:rPr>
                  <w:rFonts w:ascii="Calibri Light" w:hAnsi="Calibri Light"/>
                  <w:sz w:val="16"/>
                  <w:szCs w:val="16"/>
                  <w:lang w:val="en-US"/>
                </w:rPr>
                <w:t>BS EN 480-11:2005 Admixtures for concrete, mortar and grout. Test methods. Determination of air void characteristics in hardened concrete</w:t>
              </w:r>
            </w:ins>
          </w:p>
          <w:p w14:paraId="45068F9C" w14:textId="77777777" w:rsidR="00BC0482" w:rsidRPr="006423B7" w:rsidRDefault="00BC0482" w:rsidP="006423B7">
            <w:pPr>
              <w:spacing w:after="120"/>
              <w:rPr>
                <w:rFonts w:ascii="Calibri Light" w:hAnsi="Calibri Light"/>
                <w:sz w:val="16"/>
                <w:szCs w:val="16"/>
                <w:lang w:val="en-US"/>
              </w:rPr>
            </w:pPr>
            <w:del w:id="11306" w:author="Ashan Senel Asmone" w:date="2016-03-21T11:06:00Z">
              <w:r w:rsidRPr="006423B7" w:rsidDel="0046108D">
                <w:rPr>
                  <w:rFonts w:ascii="Calibri Light" w:hAnsi="Calibri Light"/>
                  <w:sz w:val="16"/>
                  <w:szCs w:val="16"/>
                  <w:lang w:val="en-US"/>
                </w:rPr>
                <w:delText>BS EN 480-12:1998-Admixtures for concrete, mortar and grout. Test methods. Determination of the alkali content of admixtures</w:delText>
              </w:r>
            </w:del>
            <w:ins w:id="11307" w:author="Ashan Senel Asmone" w:date="2016-03-21T11:06:00Z">
              <w:r w:rsidR="0046108D">
                <w:rPr>
                  <w:rFonts w:ascii="Calibri Light" w:hAnsi="Calibri Light"/>
                  <w:sz w:val="16"/>
                  <w:szCs w:val="16"/>
                  <w:lang w:val="en-US"/>
                </w:rPr>
                <w:t>BS EN 480-12:2005 Admixtures for concrete, mortar and grout. Test methods. Determination of the alkali content of admixtures</w:t>
              </w:r>
            </w:ins>
          </w:p>
          <w:p w14:paraId="27C02D23" w14:textId="77777777" w:rsidR="00BC0482" w:rsidRPr="006423B7" w:rsidRDefault="00BC0482" w:rsidP="006423B7">
            <w:pPr>
              <w:spacing w:after="120"/>
              <w:rPr>
                <w:rFonts w:ascii="Calibri Light" w:hAnsi="Calibri Light"/>
                <w:sz w:val="16"/>
                <w:szCs w:val="16"/>
                <w:lang w:val="en-US"/>
              </w:rPr>
            </w:pPr>
            <w:del w:id="11308" w:author="Ashan Senel Asmone" w:date="2016-03-21T11:06:00Z">
              <w:r w:rsidRPr="006423B7" w:rsidDel="0046108D">
                <w:rPr>
                  <w:rFonts w:ascii="Calibri Light" w:hAnsi="Calibri Light"/>
                  <w:sz w:val="16"/>
                  <w:szCs w:val="16"/>
                  <w:lang w:val="en-US"/>
                </w:rPr>
                <w:delText>BS EN 934-2:2001-Admixtures for concrete, mortar and grout. Concrete admixtures. Definitions, requirements, conformity, marking and labelling</w:delText>
              </w:r>
            </w:del>
            <w:ins w:id="11309" w:author="Ashan Senel Asmone" w:date="2016-03-21T11:06: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12906CE9" w14:textId="77777777" w:rsidR="00BC0482" w:rsidRPr="006423B7" w:rsidRDefault="00BC0482" w:rsidP="006423B7">
            <w:pPr>
              <w:spacing w:after="120"/>
              <w:rPr>
                <w:rFonts w:ascii="Calibri Light" w:hAnsi="Calibri Light"/>
                <w:sz w:val="16"/>
                <w:szCs w:val="16"/>
                <w:lang w:val="en-US"/>
              </w:rPr>
            </w:pPr>
            <w:del w:id="11310" w:author="Ashan Senel Asmone" w:date="2016-03-21T11:06:00Z">
              <w:r w:rsidRPr="006423B7" w:rsidDel="0046108D">
                <w:rPr>
                  <w:rFonts w:ascii="Calibri Light" w:hAnsi="Calibri Light"/>
                  <w:sz w:val="16"/>
                  <w:szCs w:val="16"/>
                  <w:lang w:val="en-US"/>
                </w:rPr>
                <w:delText>BS EN 934-6:2001-Admixtures for concrete, mortar and grout. Sampling, conformity control and evaluation of conformity</w:delText>
              </w:r>
            </w:del>
            <w:ins w:id="11311" w:author="Ashan Senel Asmone" w:date="2016-03-21T11:06:00Z">
              <w:del w:id="11312" w:author="Jing Kai Toh" w:date="2016-05-12T17:04:00Z">
                <w:r w:rsidR="0046108D" w:rsidDel="0010274C">
                  <w:rPr>
                    <w:rFonts w:ascii="Calibri Light" w:hAnsi="Calibri Light"/>
                    <w:sz w:val="16"/>
                    <w:szCs w:val="16"/>
                    <w:lang w:val="en-US"/>
                  </w:rPr>
                  <w:delText>BS EN 934-6:2001 Admixtures for concrete, mortar and grout. Sampling, conformity control and evaluation of conformity</w:delText>
                </w:r>
              </w:del>
            </w:ins>
            <w:ins w:id="11313"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p>
          <w:p w14:paraId="49AEEE47" w14:textId="77777777" w:rsidR="00BC0482" w:rsidRPr="006423B7" w:rsidRDefault="00BC0482" w:rsidP="006423B7">
            <w:pPr>
              <w:spacing w:after="120"/>
              <w:rPr>
                <w:rFonts w:ascii="Calibri Light" w:hAnsi="Calibri Light"/>
                <w:sz w:val="16"/>
                <w:szCs w:val="16"/>
                <w:lang w:val="en-US"/>
              </w:rPr>
            </w:pPr>
            <w:del w:id="11314" w:author="Ashan Senel Asmone" w:date="2016-03-21T11:07:00Z">
              <w:r w:rsidRPr="006423B7" w:rsidDel="0046108D">
                <w:rPr>
                  <w:rFonts w:ascii="Calibri Light" w:hAnsi="Calibri Light"/>
                  <w:sz w:val="16"/>
                  <w:szCs w:val="16"/>
                  <w:lang w:val="en-US"/>
                </w:rPr>
                <w:delText>BS 4887:1973-Specification for mortar plasticizers</w:delText>
              </w:r>
            </w:del>
            <w:ins w:id="11315" w:author="Ashan Senel Asmone" w:date="2016-03-21T11:07:00Z">
              <w:r w:rsidR="0046108D">
                <w:rPr>
                  <w:rFonts w:ascii="Calibri Light" w:hAnsi="Calibri Light"/>
                  <w:sz w:val="16"/>
                  <w:szCs w:val="16"/>
                  <w:lang w:val="en-US"/>
                </w:rPr>
                <w:t>BS EN 934-3:2009+A1:2012 Admixtures for concrete, mortar and grout. Admixtures for masonry mortar. Definitions, requirements, conformity and marking and labelling</w:t>
              </w:r>
            </w:ins>
          </w:p>
          <w:p w14:paraId="56F7E625" w14:textId="77777777" w:rsidR="00BC0482" w:rsidRPr="006423B7" w:rsidRDefault="00BC0482" w:rsidP="006423B7">
            <w:pPr>
              <w:spacing w:after="120"/>
              <w:rPr>
                <w:rFonts w:ascii="Calibri Light" w:hAnsi="Calibri Light"/>
                <w:sz w:val="16"/>
                <w:szCs w:val="16"/>
                <w:lang w:val="en-US"/>
              </w:rPr>
            </w:pPr>
            <w:del w:id="11316" w:author="Ashan Senel Asmone" w:date="2016-03-21T11:08:00Z">
              <w:r w:rsidRPr="006423B7" w:rsidDel="0046108D">
                <w:rPr>
                  <w:rFonts w:ascii="Calibri Light" w:hAnsi="Calibri Light"/>
                  <w:sz w:val="16"/>
                  <w:szCs w:val="16"/>
                  <w:lang w:val="en-US"/>
                </w:rPr>
                <w:delText>BS EN 934-2:1998-Admixtures for concrete, mortar and grout. Concrete admixtures. Definitions and requirements</w:delText>
              </w:r>
            </w:del>
            <w:ins w:id="11317" w:author="Ashan Senel Asmone" w:date="2016-03-21T11:08: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7F44F6CC" w14:textId="77777777" w:rsidR="00BC0482" w:rsidRPr="006423B7" w:rsidRDefault="00BC0482" w:rsidP="006423B7">
            <w:pPr>
              <w:spacing w:after="120"/>
              <w:rPr>
                <w:rFonts w:ascii="Calibri Light" w:hAnsi="Calibri Light"/>
                <w:sz w:val="16"/>
                <w:szCs w:val="16"/>
                <w:lang w:val="en-US"/>
              </w:rPr>
            </w:pPr>
            <w:del w:id="11318" w:author="Ashan Senel Asmone" w:date="2016-03-21T11:08:00Z">
              <w:r w:rsidRPr="006423B7" w:rsidDel="00244900">
                <w:rPr>
                  <w:rFonts w:ascii="Calibri Light" w:hAnsi="Calibri Light"/>
                  <w:sz w:val="16"/>
                  <w:szCs w:val="16"/>
                  <w:lang w:val="en-US"/>
                </w:rPr>
                <w:delText>BS EN 934-6:2000-Admixtures for concrete, mortar and grout. Sampling, conformity control, evaluation of conformity, marking and labelling</w:delText>
              </w:r>
            </w:del>
            <w:ins w:id="11319" w:author="Ashan Senel Asmone" w:date="2016-03-21T11:08:00Z">
              <w:del w:id="11320" w:author="Jing Kai Toh" w:date="2016-05-12T17:04:00Z">
                <w:r w:rsidR="00244900" w:rsidDel="0010274C">
                  <w:rPr>
                    <w:rFonts w:ascii="Calibri Light" w:hAnsi="Calibri Light"/>
                    <w:sz w:val="16"/>
                    <w:szCs w:val="16"/>
                    <w:lang w:val="en-US"/>
                  </w:rPr>
                  <w:delText>BS EN 934-6:2001 Admixtures for concrete, mortar and grout. Sampling, conformity control and evaluation of conformity</w:delText>
                </w:r>
              </w:del>
            </w:ins>
            <w:ins w:id="11321"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1322" w:author="Ashan Senel Asmone" w:date="2016-03-21T11:08:00Z">
              <w:r w:rsidR="00244900">
                <w:rPr>
                  <w:rFonts w:ascii="Calibri Light" w:hAnsi="Calibri Light"/>
                  <w:sz w:val="16"/>
                  <w:szCs w:val="16"/>
                  <w:lang w:val="en-US"/>
                </w:rPr>
                <w:t xml:space="preserve"> </w:t>
              </w:r>
            </w:ins>
          </w:p>
          <w:p w14:paraId="13BCFCC1" w14:textId="77777777" w:rsidR="00BC0482" w:rsidRPr="006423B7" w:rsidRDefault="00BC0482" w:rsidP="006423B7">
            <w:pPr>
              <w:spacing w:after="120"/>
              <w:rPr>
                <w:rFonts w:ascii="Calibri Light" w:hAnsi="Calibri Light"/>
                <w:sz w:val="16"/>
                <w:szCs w:val="16"/>
                <w:lang w:val="en-US"/>
              </w:rPr>
            </w:pPr>
            <w:del w:id="11323" w:author="Ashan Senel Asmone" w:date="2016-03-21T10:37:00Z">
              <w:r w:rsidRPr="006423B7" w:rsidDel="0046108D">
                <w:rPr>
                  <w:rFonts w:ascii="Calibri Light" w:hAnsi="Calibri Light"/>
                  <w:sz w:val="16"/>
                  <w:szCs w:val="16"/>
                  <w:lang w:val="en-US"/>
                </w:rPr>
                <w:delText>BS 6949:1991- Specification for bitumen-based coatings for cold application excluding use in contact with potable water</w:delText>
              </w:r>
            </w:del>
            <w:ins w:id="11324" w:author="Ashan Senel Asmone" w:date="2016-03-21T10:37:00Z">
              <w:r w:rsidR="0046108D">
                <w:rPr>
                  <w:rFonts w:ascii="Calibri Light" w:hAnsi="Calibri Light"/>
                  <w:sz w:val="16"/>
                  <w:szCs w:val="16"/>
                  <w:lang w:val="en-US"/>
                </w:rPr>
                <w:t>BS 6949:1991- Specification for bitumen-based coatings for cold application excluding use in contact with potable water</w:t>
              </w:r>
            </w:ins>
          </w:p>
          <w:p w14:paraId="54392957" w14:textId="77777777" w:rsidR="00BC0482" w:rsidRPr="006423B7" w:rsidRDefault="00BC0482" w:rsidP="006423B7">
            <w:pPr>
              <w:spacing w:after="120"/>
              <w:rPr>
                <w:rFonts w:ascii="Calibri Light" w:hAnsi="Calibri Light"/>
                <w:sz w:val="16"/>
                <w:szCs w:val="16"/>
                <w:lang w:val="en-US"/>
              </w:rPr>
            </w:pPr>
            <w:del w:id="11325" w:author="Ashan Senel Asmone" w:date="2016-03-21T10:53:00Z">
              <w:r w:rsidRPr="006423B7" w:rsidDel="0046108D">
                <w:rPr>
                  <w:rFonts w:ascii="Calibri Light" w:hAnsi="Calibri Light"/>
                  <w:sz w:val="16"/>
                  <w:szCs w:val="16"/>
                  <w:lang w:val="en-US"/>
                </w:rPr>
                <w:delText>BS 7543:1992-Guide to durability of buildings and building elements, products and components</w:delText>
              </w:r>
            </w:del>
            <w:ins w:id="11326" w:author="Ashan Senel Asmone" w:date="2016-03-21T10:57:00Z">
              <w:r w:rsidR="0046108D">
                <w:rPr>
                  <w:rFonts w:ascii="Calibri Light" w:hAnsi="Calibri Light"/>
                  <w:sz w:val="16"/>
                  <w:szCs w:val="16"/>
                  <w:lang w:val="en-US"/>
                </w:rPr>
                <w:t>BS 7543:2015 Guide to durability of buildings and building elements, products and components/</w:t>
              </w:r>
            </w:ins>
            <w:ins w:id="11327" w:author="Ashan Senel Asmone" w:date="2016-03-21T10:54:00Z">
              <w:r w:rsidR="0046108D">
                <w:rPr>
                  <w:rFonts w:ascii="Calibri Light" w:hAnsi="Calibri Light"/>
                  <w:sz w:val="16"/>
                  <w:szCs w:val="16"/>
                  <w:lang w:val="en-US"/>
                </w:rPr>
                <w:t>BS ISO 15686-1:2011 Buildings and constructed assets. Service life planning. General principles and framework</w:t>
              </w:r>
            </w:ins>
            <w:ins w:id="11328" w:author="Ashan Senel Asmone" w:date="2016-03-21T10:53:00Z">
              <w:r w:rsidR="0046108D">
                <w:rPr>
                  <w:rFonts w:ascii="Calibri Light" w:hAnsi="Calibri Light"/>
                  <w:sz w:val="16"/>
                  <w:szCs w:val="16"/>
                  <w:lang w:val="en-US"/>
                </w:rPr>
                <w:t>BS ISO 15686-3:2002 Buildings and constructed assets. Service life planning. Performance audits and reviewsBS ISO 15686-2:2012 Buildings and constructed assets. Service life planning. Service life prediction procedures</w:t>
              </w:r>
            </w:ins>
          </w:p>
          <w:p w14:paraId="2FF3D569" w14:textId="77777777" w:rsidR="00BC0482" w:rsidRPr="006423B7" w:rsidRDefault="00BC0482" w:rsidP="006423B7">
            <w:pPr>
              <w:spacing w:after="120"/>
              <w:rPr>
                <w:rFonts w:ascii="Calibri Light" w:hAnsi="Calibri Light"/>
                <w:sz w:val="16"/>
                <w:szCs w:val="16"/>
                <w:lang w:val="en-US"/>
              </w:rPr>
            </w:pPr>
            <w:del w:id="11329" w:author="Jing Kai Toh" w:date="2016-05-12T10:46:00Z">
              <w:r w:rsidRPr="006423B7" w:rsidDel="002030ED">
                <w:rPr>
                  <w:rFonts w:ascii="Calibri Light" w:hAnsi="Calibri Light"/>
                  <w:sz w:val="16"/>
                  <w:szCs w:val="16"/>
                  <w:lang w:val="en-US"/>
                </w:rPr>
                <w:delText>BS 8000: Sec 2.2 : 1990- Workmanship on Building Sites Part 2: Code of Practice for Concrete work section 2.2: Sitework with in-situ and precast concrete.</w:delText>
              </w:r>
            </w:del>
            <w:ins w:id="11330" w:author="Jing Kai Toh" w:date="2016-05-12T10:46:00Z">
              <w:r w:rsidR="002030ED">
                <w:rPr>
                  <w:rFonts w:ascii="Calibri Light" w:hAnsi="Calibri Light"/>
                  <w:sz w:val="16"/>
                  <w:szCs w:val="16"/>
                  <w:lang w:val="en-US"/>
                </w:rPr>
                <w:t>BS 8000-0:2014 Workmanship on construction sites. Introduction and general principles</w:t>
              </w:r>
            </w:ins>
          </w:p>
          <w:p w14:paraId="384ED8B7" w14:textId="77777777" w:rsidR="00BC0482" w:rsidRPr="006423B7" w:rsidRDefault="00BC0482" w:rsidP="006423B7">
            <w:pPr>
              <w:spacing w:after="120"/>
              <w:rPr>
                <w:rFonts w:ascii="Calibri Light" w:hAnsi="Calibri Light"/>
                <w:sz w:val="16"/>
                <w:szCs w:val="16"/>
                <w:lang w:val="en-US"/>
              </w:rPr>
            </w:pPr>
            <w:del w:id="11331" w:author="Ashan Senel Asmone" w:date="2016-03-21T10:59:00Z">
              <w:r w:rsidRPr="006423B7" w:rsidDel="0046108D">
                <w:rPr>
                  <w:rFonts w:ascii="Calibri Light" w:hAnsi="Calibri Light"/>
                  <w:sz w:val="16"/>
                  <w:szCs w:val="16"/>
                  <w:lang w:val="en-US"/>
                </w:rPr>
                <w:delText>BS 8110Part1/2:1997/1985-Structural use of concrete. Code of practice for design and construction</w:delText>
              </w:r>
            </w:del>
            <w:ins w:id="11332" w:author="Ashan Senel Asmone" w:date="2016-03-21T10:59:00Z">
              <w:r w:rsidR="0046108D">
                <w:rPr>
                  <w:rFonts w:ascii="Calibri Light" w:hAnsi="Calibri Light"/>
                  <w:sz w:val="16"/>
                  <w:szCs w:val="16"/>
                  <w:lang w:val="en-US"/>
                </w:rPr>
                <w:t>BS EN 1992-1-1:2004+A1:2014 Eurocode 2: Design of concrete structures. General rules and rules for buildings</w:t>
              </w:r>
            </w:ins>
          </w:p>
          <w:p w14:paraId="43DCA777" w14:textId="77777777" w:rsidR="00401C5E" w:rsidRPr="006423B7" w:rsidRDefault="00401C5E" w:rsidP="006423B7">
            <w:pPr>
              <w:spacing w:after="120"/>
              <w:rPr>
                <w:rFonts w:ascii="Calibri Light" w:hAnsi="Calibri Light"/>
                <w:sz w:val="16"/>
                <w:szCs w:val="16"/>
                <w:lang w:val="en-US"/>
              </w:rPr>
            </w:pPr>
          </w:p>
        </w:tc>
      </w:tr>
      <w:tr w:rsidR="00401C5E" w:rsidRPr="004F3C8C" w14:paraId="1C3C0541" w14:textId="77777777" w:rsidTr="00401C5E">
        <w:tc>
          <w:tcPr>
            <w:tcW w:w="685" w:type="dxa"/>
          </w:tcPr>
          <w:p w14:paraId="4DF25C9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65D7755C"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Waterproofing</w:t>
            </w:r>
          </w:p>
          <w:p w14:paraId="15BE2D1B" w14:textId="77777777" w:rsidR="00BC0482" w:rsidRPr="006423B7" w:rsidRDefault="00BC0482" w:rsidP="006423B7">
            <w:pPr>
              <w:spacing w:after="120"/>
              <w:rPr>
                <w:rFonts w:ascii="Calibri Light" w:hAnsi="Calibri Light"/>
                <w:sz w:val="16"/>
                <w:szCs w:val="16"/>
                <w:lang w:val="en-US"/>
              </w:rPr>
            </w:pPr>
            <w:del w:id="11333" w:author="Jing Kai Toh" w:date="2016-05-12T10:26:00Z">
              <w:r w:rsidRPr="006423B7" w:rsidDel="008E751D">
                <w:rPr>
                  <w:rFonts w:ascii="Calibri Light" w:hAnsi="Calibri Light"/>
                  <w:sz w:val="16"/>
                  <w:szCs w:val="16"/>
                  <w:lang w:val="en-US"/>
                </w:rPr>
                <w:delText>D5957-98- Standard Guide for Flood Testing Horizontal Waterproofing Installations</w:delText>
              </w:r>
            </w:del>
            <w:ins w:id="11334" w:author="Jing Kai Toh" w:date="2016-05-12T10:26:00Z">
              <w:r w:rsidR="008E751D">
                <w:rPr>
                  <w:rFonts w:ascii="Calibri Light" w:hAnsi="Calibri Light"/>
                  <w:sz w:val="16"/>
                  <w:szCs w:val="16"/>
                  <w:lang w:val="en-US"/>
                </w:rPr>
                <w:t>ASTM D5957 - 98(2013) Standard Guide for Flood Testing Horizontal Waterproofing Installations</w:t>
              </w:r>
            </w:ins>
          </w:p>
          <w:p w14:paraId="3BD520C0" w14:textId="77777777" w:rsidR="00BC0482" w:rsidRPr="006423B7" w:rsidRDefault="00BC0482" w:rsidP="006423B7">
            <w:pPr>
              <w:spacing w:after="120"/>
              <w:rPr>
                <w:rFonts w:ascii="Calibri Light" w:hAnsi="Calibri Light"/>
                <w:sz w:val="16"/>
                <w:szCs w:val="16"/>
                <w:lang w:val="en-US"/>
              </w:rPr>
            </w:pPr>
            <w:del w:id="11335" w:author="Jing Kai Toh" w:date="2016-05-12T10:25:00Z">
              <w:r w:rsidRPr="006423B7" w:rsidDel="008E751D">
                <w:rPr>
                  <w:rFonts w:ascii="Calibri Light" w:hAnsi="Calibri Light"/>
                  <w:sz w:val="16"/>
                  <w:szCs w:val="16"/>
                  <w:lang w:val="en-US"/>
                </w:rPr>
                <w:delText>D5295-00-Standard Guide for Preparation of Concrete Surfaces for Adhered (Bonded) Membrane Waterproofing Systems</w:delText>
              </w:r>
            </w:del>
            <w:ins w:id="11336"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7A564B93"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Concrete</w:t>
            </w:r>
          </w:p>
          <w:p w14:paraId="5B9E40D5"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C33-01- Standard Specification for Concrete Aggregates</w:t>
            </w:r>
          </w:p>
          <w:p w14:paraId="612A2416" w14:textId="77777777" w:rsidR="00BC0482" w:rsidRPr="006423B7" w:rsidRDefault="00BC0482" w:rsidP="006423B7">
            <w:pPr>
              <w:spacing w:after="120"/>
              <w:rPr>
                <w:rFonts w:ascii="Calibri Light" w:hAnsi="Calibri Light"/>
                <w:sz w:val="16"/>
                <w:szCs w:val="16"/>
                <w:lang w:val="en-US"/>
              </w:rPr>
            </w:pPr>
            <w:del w:id="11337" w:author="Ashan Senel Asmone" w:date="2016-03-21T11:18:00Z">
              <w:r w:rsidRPr="006423B7" w:rsidDel="00ED4BC6">
                <w:rPr>
                  <w:rFonts w:ascii="Calibri Light" w:hAnsi="Calibri Light"/>
                  <w:sz w:val="16"/>
                  <w:szCs w:val="16"/>
                  <w:lang w:val="en-US"/>
                </w:rPr>
                <w:delText>C94/C94M-00e2- Standard Specification for Ready-Mixed Concrete</w:delText>
              </w:r>
            </w:del>
            <w:ins w:id="11338" w:author="Ashan Senel Asmone" w:date="2016-03-21T11:18:00Z">
              <w:r w:rsidR="00ED4BC6">
                <w:rPr>
                  <w:rFonts w:ascii="Calibri Light" w:hAnsi="Calibri Light"/>
                  <w:sz w:val="16"/>
                  <w:szCs w:val="16"/>
                  <w:lang w:val="en-US"/>
                </w:rPr>
                <w:t>ASTM C94 / C94M - 15b Standard Specification for Ready-Mixed Concrete</w:t>
              </w:r>
            </w:ins>
          </w:p>
          <w:p w14:paraId="28B751BC" w14:textId="77777777" w:rsidR="00BC0482" w:rsidRPr="006423B7" w:rsidRDefault="00BC0482" w:rsidP="006423B7">
            <w:pPr>
              <w:spacing w:after="120"/>
              <w:rPr>
                <w:rFonts w:ascii="Calibri Light" w:hAnsi="Calibri Light"/>
                <w:sz w:val="16"/>
                <w:szCs w:val="16"/>
                <w:lang w:val="en-US"/>
              </w:rPr>
            </w:pPr>
            <w:del w:id="11339" w:author="Ashan Senel Asmone" w:date="2016-03-21T16:00:00Z">
              <w:r w:rsidRPr="006423B7" w:rsidDel="00891260">
                <w:rPr>
                  <w:rFonts w:ascii="Calibri Light" w:hAnsi="Calibri Light"/>
                  <w:sz w:val="16"/>
                  <w:szCs w:val="16"/>
                  <w:lang w:val="en-US"/>
                </w:rPr>
                <w:delText>C150-00 Standard Specification for Portland Cement</w:delText>
              </w:r>
            </w:del>
            <w:ins w:id="11340" w:author="Ashan Senel Asmone" w:date="2016-03-21T16:00:00Z">
              <w:r w:rsidR="00891260">
                <w:rPr>
                  <w:rFonts w:ascii="Calibri Light" w:hAnsi="Calibri Light"/>
                  <w:sz w:val="16"/>
                  <w:szCs w:val="16"/>
                  <w:lang w:val="en-US"/>
                </w:rPr>
                <w:t>ASTM C150 / C150M - 15 Standard Specification for Portland Cement</w:t>
              </w:r>
            </w:ins>
          </w:p>
          <w:p w14:paraId="1BC768CC" w14:textId="77777777" w:rsidR="00BC0482" w:rsidRPr="006423B7" w:rsidRDefault="00BC0482" w:rsidP="006423B7">
            <w:pPr>
              <w:spacing w:after="120"/>
              <w:rPr>
                <w:rFonts w:ascii="Calibri Light" w:hAnsi="Calibri Light"/>
                <w:sz w:val="16"/>
                <w:szCs w:val="16"/>
                <w:lang w:val="en-US"/>
              </w:rPr>
            </w:pPr>
            <w:del w:id="11341" w:author="Jing Kai Toh" w:date="2016-05-12T10:32:00Z">
              <w:r w:rsidRPr="006423B7" w:rsidDel="002030ED">
                <w:rPr>
                  <w:rFonts w:ascii="Calibri Light" w:hAnsi="Calibri Light"/>
                  <w:sz w:val="16"/>
                  <w:szCs w:val="16"/>
                  <w:lang w:val="en-US"/>
                </w:rPr>
                <w:delText>C597-97 Standard Test Method for Pulse Velocity</w:delText>
              </w:r>
            </w:del>
            <w:ins w:id="11342" w:author="Jing Kai Toh" w:date="2016-05-12T10:32:00Z">
              <w:r w:rsidR="002030ED">
                <w:rPr>
                  <w:rFonts w:ascii="Calibri Light" w:hAnsi="Calibri Light"/>
                  <w:sz w:val="16"/>
                  <w:szCs w:val="16"/>
                  <w:lang w:val="en-US"/>
                </w:rPr>
                <w:t>ASTM C597 - 09 Standard Test Method for Pulse Velocity Through Concrete</w:t>
              </w:r>
            </w:ins>
          </w:p>
          <w:p w14:paraId="4C0C293C" w14:textId="77777777" w:rsidR="00BC0482" w:rsidRPr="006423B7" w:rsidRDefault="00BC0482" w:rsidP="006423B7">
            <w:pPr>
              <w:spacing w:after="120"/>
              <w:rPr>
                <w:rFonts w:ascii="Calibri Light" w:hAnsi="Calibri Light"/>
                <w:sz w:val="16"/>
                <w:szCs w:val="16"/>
                <w:lang w:val="en-US"/>
              </w:rPr>
            </w:pPr>
            <w:del w:id="11343" w:author="Jing Kai Toh" w:date="2016-05-12T10:31:00Z">
              <w:r w:rsidRPr="006423B7" w:rsidDel="002030ED">
                <w:rPr>
                  <w:rFonts w:ascii="Calibri Light" w:hAnsi="Calibri Light"/>
                  <w:sz w:val="16"/>
                  <w:szCs w:val="16"/>
                  <w:lang w:val="en-US"/>
                </w:rPr>
                <w:delText>C136-01Standard Test Method for Sieve Analysis of Fine and Coarse Aggregates</w:delText>
              </w:r>
            </w:del>
            <w:ins w:id="11344" w:author="Jing Kai Toh" w:date="2016-05-12T10:31:00Z">
              <w:r w:rsidR="002030ED">
                <w:rPr>
                  <w:rFonts w:ascii="Calibri Light" w:hAnsi="Calibri Light"/>
                  <w:sz w:val="16"/>
                  <w:szCs w:val="16"/>
                  <w:lang w:val="en-US"/>
                </w:rPr>
                <w:t>ASTM C136 / C136M - 14 Standard Test Method for Sieve Analysis of Fine and Coarse Aggregates</w:t>
              </w:r>
            </w:ins>
          </w:p>
          <w:p w14:paraId="0996B572" w14:textId="77777777" w:rsidR="00BC0482" w:rsidRPr="006423B7" w:rsidRDefault="00BC0482" w:rsidP="006423B7">
            <w:pPr>
              <w:spacing w:after="120"/>
              <w:rPr>
                <w:rFonts w:ascii="Calibri Light" w:hAnsi="Calibri Light"/>
                <w:sz w:val="16"/>
                <w:szCs w:val="16"/>
                <w:lang w:val="en-US"/>
              </w:rPr>
            </w:pPr>
            <w:del w:id="11345" w:author="Jing Kai Toh" w:date="2016-05-12T10:30:00Z">
              <w:r w:rsidRPr="006423B7" w:rsidDel="002030ED">
                <w:rPr>
                  <w:rFonts w:ascii="Calibri Light" w:hAnsi="Calibri Light"/>
                  <w:sz w:val="16"/>
                  <w:szCs w:val="16"/>
                  <w:lang w:val="en-US"/>
                </w:rPr>
                <w:delText>C642-97 Standard Test Method for Density, Absorption and Voids in Hardened Concrete</w:delText>
              </w:r>
            </w:del>
            <w:ins w:id="11346" w:author="Jing Kai Toh" w:date="2016-05-12T10:30:00Z">
              <w:r w:rsidR="002030ED">
                <w:rPr>
                  <w:rFonts w:ascii="Calibri Light" w:hAnsi="Calibri Light"/>
                  <w:sz w:val="16"/>
                  <w:szCs w:val="16"/>
                  <w:lang w:val="en-US"/>
                </w:rPr>
                <w:t>ASTM C642 - 13 Standard Test Method for Density, Absorption, and Voids in Hardened Concrete</w:t>
              </w:r>
            </w:ins>
          </w:p>
          <w:p w14:paraId="75BB974D" w14:textId="77777777" w:rsidR="00BC0482" w:rsidRPr="006423B7" w:rsidRDefault="00BC0482" w:rsidP="006423B7">
            <w:pPr>
              <w:spacing w:after="120"/>
              <w:rPr>
                <w:rFonts w:ascii="Calibri Light" w:hAnsi="Calibri Light"/>
                <w:sz w:val="16"/>
                <w:szCs w:val="16"/>
                <w:lang w:val="en-US"/>
              </w:rPr>
            </w:pPr>
            <w:del w:id="11347" w:author="Jing Kai Toh" w:date="2016-05-12T10:28:00Z">
              <w:r w:rsidRPr="006423B7" w:rsidDel="002030ED">
                <w:rPr>
                  <w:rFonts w:ascii="Calibri Light" w:hAnsi="Calibri Light"/>
                  <w:sz w:val="16"/>
                  <w:szCs w:val="16"/>
                  <w:lang w:val="en-US"/>
                </w:rPr>
                <w:delText>C805-97 Standard Test Method for Rebound Number of Hardened Concrete</w:delText>
              </w:r>
            </w:del>
            <w:ins w:id="11348" w:author="Jing Kai Toh" w:date="2016-05-12T10:28:00Z">
              <w:r w:rsidR="002030ED">
                <w:rPr>
                  <w:rFonts w:ascii="Calibri Light" w:hAnsi="Calibri Light"/>
                  <w:sz w:val="16"/>
                  <w:szCs w:val="16"/>
                  <w:lang w:val="en-US"/>
                </w:rPr>
                <w:t>ASTM C805 / C805M - 13a Standard Test Method for Rebound Number of Hardened Concrete</w:t>
              </w:r>
            </w:ins>
          </w:p>
          <w:p w14:paraId="38A84A5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Steel</w:t>
            </w:r>
          </w:p>
          <w:p w14:paraId="2B392F65" w14:textId="77777777" w:rsidR="00BC0482" w:rsidRPr="006423B7" w:rsidRDefault="00BC0482" w:rsidP="006423B7">
            <w:pPr>
              <w:spacing w:after="120"/>
              <w:rPr>
                <w:rFonts w:ascii="Calibri Light" w:hAnsi="Calibri Light"/>
                <w:sz w:val="16"/>
                <w:szCs w:val="16"/>
                <w:lang w:val="en-US"/>
              </w:rPr>
            </w:pPr>
            <w:del w:id="11349" w:author="Ashan Senel Asmone" w:date="2016-03-21T11:29:00Z">
              <w:r w:rsidRPr="006423B7" w:rsidDel="00D1184A">
                <w:rPr>
                  <w:rFonts w:ascii="Calibri Light" w:hAnsi="Calibri Light"/>
                  <w:sz w:val="16"/>
                  <w:szCs w:val="16"/>
                  <w:lang w:val="en-US"/>
                </w:rPr>
                <w:delText>A1022-01 Standard Specification for Deformed and Plain Stainless Steel Wire and Welded Wire for Concrete REINFORCEMENT</w:delText>
              </w:r>
            </w:del>
            <w:ins w:id="11350" w:author="Ashan Senel Asmone" w:date="2016-03-21T11:29:00Z">
              <w:r w:rsidR="00D1184A">
                <w:rPr>
                  <w:rFonts w:ascii="Calibri Light" w:hAnsi="Calibri Light"/>
                  <w:sz w:val="16"/>
                  <w:szCs w:val="16"/>
                  <w:lang w:val="en-US"/>
                </w:rPr>
                <w:t>ASTM A1022 / A1022M - 15a Standard Specification for Deformed and Plain Stainless Steel Wire and Welded Wire for Concrete Reinforcement</w:t>
              </w:r>
            </w:ins>
          </w:p>
          <w:p w14:paraId="4BDC0138" w14:textId="77777777" w:rsidR="00BC0482" w:rsidRPr="006423B7" w:rsidRDefault="00BC0482" w:rsidP="006423B7">
            <w:pPr>
              <w:spacing w:after="120"/>
              <w:rPr>
                <w:rFonts w:ascii="Calibri Light" w:hAnsi="Calibri Light"/>
                <w:sz w:val="16"/>
                <w:szCs w:val="16"/>
                <w:lang w:val="en-US"/>
              </w:rPr>
            </w:pPr>
            <w:del w:id="11351" w:author="Ashan Senel Asmone" w:date="2016-03-21T11:30:00Z">
              <w:r w:rsidRPr="006423B7" w:rsidDel="00D1184A">
                <w:rPr>
                  <w:rFonts w:ascii="Calibri Light" w:hAnsi="Calibri Light"/>
                  <w:sz w:val="16"/>
                  <w:szCs w:val="16"/>
                  <w:lang w:val="en-US"/>
                </w:rPr>
                <w:delText>A497-01 Standard Specification for Steel Welded Wire REINFORCEMENT, Deformed, for Concrete</w:delText>
              </w:r>
            </w:del>
            <w:ins w:id="11352" w:author="Ashan Senel Asmone" w:date="2016-03-21T11:30:00Z">
              <w:r w:rsidR="00D1184A">
                <w:rPr>
                  <w:rFonts w:ascii="Calibri Light" w:hAnsi="Calibri Light"/>
                  <w:sz w:val="16"/>
                  <w:szCs w:val="16"/>
                  <w:lang w:val="en-US"/>
                </w:rPr>
                <w:t>ASTM A1064 / A1064M - 16 Standard Specification for Carbon-Steel Wire and Welded Wire Reinforcement, Plain and Deformed, for Concrete</w:t>
              </w:r>
            </w:ins>
          </w:p>
          <w:p w14:paraId="52279EC7" w14:textId="77777777" w:rsidR="00BC0482" w:rsidRPr="006423B7" w:rsidRDefault="00BC0482" w:rsidP="006423B7">
            <w:pPr>
              <w:spacing w:after="120"/>
              <w:rPr>
                <w:rFonts w:ascii="Calibri Light" w:hAnsi="Calibri Light"/>
                <w:sz w:val="16"/>
                <w:szCs w:val="16"/>
                <w:lang w:val="en-US"/>
              </w:rPr>
            </w:pPr>
            <w:del w:id="11353" w:author="Ashan Senel Asmone" w:date="2016-03-21T11:31:00Z">
              <w:r w:rsidRPr="006423B7" w:rsidDel="00D1184A">
                <w:rPr>
                  <w:rFonts w:ascii="Calibri Light" w:hAnsi="Calibri Light"/>
                  <w:sz w:val="16"/>
                  <w:szCs w:val="16"/>
                  <w:lang w:val="en-US"/>
                </w:rPr>
                <w:delText>A185-01 Standard Specification for Steel Welded Wire REINFORCEMENT, Plain, for Concrete</w:delText>
              </w:r>
            </w:del>
          </w:p>
          <w:p w14:paraId="5503258A" w14:textId="77777777" w:rsidR="00BC0482" w:rsidRPr="006423B7" w:rsidRDefault="00BC0482" w:rsidP="006423B7">
            <w:pPr>
              <w:spacing w:after="120"/>
              <w:rPr>
                <w:rFonts w:ascii="Calibri Light" w:hAnsi="Calibri Light"/>
                <w:sz w:val="16"/>
                <w:szCs w:val="16"/>
                <w:lang w:val="en-US"/>
              </w:rPr>
            </w:pPr>
            <w:del w:id="11354" w:author="Ashan Senel Asmone" w:date="2016-03-21T11:33:00Z">
              <w:r w:rsidRPr="006423B7" w:rsidDel="00D1184A">
                <w:rPr>
                  <w:rFonts w:ascii="Calibri Light" w:hAnsi="Calibri Light"/>
                  <w:sz w:val="16"/>
                  <w:szCs w:val="16"/>
                  <w:lang w:val="en-US"/>
                </w:rPr>
                <w:delText>A933/A933M-95(2001) Standard Specification for Vinyl (PVC) Coated Steel Wire and Welded Wire Fabric for REINFORCEMENT</w:delText>
              </w:r>
            </w:del>
            <w:ins w:id="11355" w:author="Ashan Senel Asmone" w:date="2016-03-21T11:33:00Z">
              <w:r w:rsidR="00D1184A">
                <w:rPr>
                  <w:rFonts w:ascii="Calibri Light" w:hAnsi="Calibri Light"/>
                  <w:sz w:val="16"/>
                  <w:szCs w:val="16"/>
                  <w:lang w:val="en-US"/>
                </w:rPr>
                <w:t>ASTM A933/A933M-14 Standard Specification for Vinyl-Coated Steel Wire and Welded Wire Reinforcement</w:t>
              </w:r>
            </w:ins>
            <w:r w:rsidRPr="006423B7">
              <w:rPr>
                <w:rFonts w:ascii="Calibri Light" w:hAnsi="Calibri Light"/>
                <w:sz w:val="16"/>
                <w:szCs w:val="16"/>
                <w:lang w:val="en-US"/>
              </w:rPr>
              <w:t> </w:t>
            </w:r>
          </w:p>
          <w:p w14:paraId="74C3F286" w14:textId="77777777" w:rsidR="00401C5E" w:rsidRPr="006423B7" w:rsidRDefault="00401C5E" w:rsidP="006423B7">
            <w:pPr>
              <w:spacing w:after="120"/>
              <w:rPr>
                <w:rFonts w:ascii="Calibri Light" w:hAnsi="Calibri Light"/>
                <w:sz w:val="16"/>
                <w:szCs w:val="16"/>
                <w:lang w:val="en-US"/>
              </w:rPr>
            </w:pPr>
          </w:p>
        </w:tc>
      </w:tr>
      <w:tr w:rsidR="00401C5E" w:rsidRPr="004F3C8C" w14:paraId="2260F4D9" w14:textId="77777777" w:rsidTr="00401C5E">
        <w:tc>
          <w:tcPr>
            <w:tcW w:w="685" w:type="dxa"/>
          </w:tcPr>
          <w:p w14:paraId="45A24AC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7E1BAF06"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Waterproofing</w:t>
            </w:r>
          </w:p>
          <w:p w14:paraId="07166741" w14:textId="77777777" w:rsidR="00BC0482" w:rsidRPr="006423B7" w:rsidRDefault="00BC0482" w:rsidP="006423B7">
            <w:pPr>
              <w:spacing w:after="120"/>
              <w:rPr>
                <w:rFonts w:ascii="Calibri Light" w:hAnsi="Calibri Light"/>
                <w:sz w:val="16"/>
                <w:szCs w:val="16"/>
                <w:lang w:val="en-US"/>
              </w:rPr>
            </w:pPr>
            <w:del w:id="11356" w:author="Jing Kai Toh" w:date="2016-05-12T17:13:00Z">
              <w:r w:rsidRPr="006423B7" w:rsidDel="0010274C">
                <w:rPr>
                  <w:rFonts w:ascii="Calibri Light" w:hAnsi="Calibri Light"/>
                  <w:sz w:val="16"/>
                  <w:szCs w:val="16"/>
                  <w:lang w:val="en-US"/>
                </w:rPr>
                <w:delText>AS3740:1994- Waterproofing of wet areas within residential buildings</w:delText>
              </w:r>
            </w:del>
            <w:ins w:id="11357" w:author="Jing Kai Toh" w:date="2016-05-12T17:13:00Z">
              <w:r w:rsidR="0010274C">
                <w:rPr>
                  <w:rFonts w:ascii="Calibri Light" w:hAnsi="Calibri Light"/>
                  <w:sz w:val="16"/>
                  <w:szCs w:val="16"/>
                  <w:lang w:val="en-US"/>
                </w:rPr>
                <w:t>AS 3740-2010/Amdt 1-2012 Waterproofing of domestic wet areas</w:t>
              </w:r>
            </w:ins>
          </w:p>
          <w:p w14:paraId="0183D5A6"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3740-Amdt 1:1995- Waterproofing of wet areas within residential buildings</w:t>
            </w:r>
          </w:p>
          <w:p w14:paraId="39A7FB26"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Concrete</w:t>
            </w:r>
          </w:p>
          <w:p w14:paraId="7C5AC355"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1012.10-2000  : Methods of testing concrete - Determination of indirect tensile strength of concrete cylinders (Brasil or splitting test)</w:t>
            </w:r>
          </w:p>
          <w:p w14:paraId="41049A13"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DR 01033  : Chemical admixtures for concrete, mortar and grout Methods of sampling and testing admixtures for mortar and grout</w:t>
            </w:r>
          </w:p>
          <w:p w14:paraId="6897B107"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1012.1 to 21  : Methods of testing concrete </w:t>
            </w:r>
          </w:p>
          <w:p w14:paraId="1E6F497D"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1379-1997/Amdt 1-2000  : Specification and supply of concrete</w:t>
            </w:r>
          </w:p>
          <w:p w14:paraId="2E630220"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1478.1-2000  : Chemical admixtures for concrete, mortar and grout - Admixtures for concrete</w:t>
            </w:r>
          </w:p>
          <w:p w14:paraId="27554491"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2550.15-1994  : Cranes - Safe use - Concrete placing equipment</w:t>
            </w:r>
          </w:p>
          <w:p w14:paraId="0D343855"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3600-2001  : Concrete structures</w:t>
            </w:r>
          </w:p>
          <w:p w14:paraId="2761DD90"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3648-1993  : Specification and methods of test for packaged concrete mixes</w:t>
            </w:r>
          </w:p>
          <w:p w14:paraId="707D9821"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Steel</w:t>
            </w:r>
          </w:p>
          <w:p w14:paraId="1D421A62"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DR 01047  : Cathodic protection of metals - Part 5: Steel in concrete structures</w:t>
            </w:r>
          </w:p>
          <w:p w14:paraId="0BFAE6C4"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1302-1991/ Amd 1:1992  : Steel reinforcing bars for concrete</w:t>
            </w:r>
          </w:p>
          <w:p w14:paraId="3373936B"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1303-1991  : Steel reinforcing wire for concrete</w:t>
            </w:r>
          </w:p>
          <w:p w14:paraId="73EB3BC5" w14:textId="77777777" w:rsidR="00401C5E" w:rsidRPr="006423B7" w:rsidRDefault="00401C5E" w:rsidP="006423B7">
            <w:pPr>
              <w:spacing w:after="120"/>
              <w:rPr>
                <w:rFonts w:ascii="Calibri Light" w:hAnsi="Calibri Light"/>
                <w:sz w:val="16"/>
                <w:szCs w:val="16"/>
                <w:lang w:val="en-US"/>
              </w:rPr>
            </w:pPr>
          </w:p>
        </w:tc>
      </w:tr>
      <w:tr w:rsidR="00401C5E" w:rsidRPr="004F3C8C" w14:paraId="63B8925C" w14:textId="77777777" w:rsidTr="00401C5E">
        <w:tc>
          <w:tcPr>
            <w:tcW w:w="685" w:type="dxa"/>
          </w:tcPr>
          <w:p w14:paraId="7C9DDB1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4EEB9671"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Waterproofing</w:t>
            </w:r>
          </w:p>
          <w:p w14:paraId="3EF73BCD" w14:textId="77777777" w:rsidR="00BC0482" w:rsidRPr="006423B7" w:rsidRDefault="00BC0482" w:rsidP="006423B7">
            <w:pPr>
              <w:spacing w:after="120"/>
              <w:rPr>
                <w:rFonts w:ascii="Calibri Light" w:hAnsi="Calibri Light"/>
                <w:sz w:val="16"/>
                <w:szCs w:val="16"/>
                <w:lang w:val="en-US"/>
              </w:rPr>
            </w:pPr>
            <w:del w:id="11358" w:author="Ashan Asmone" w:date="2016-03-31T13:37:00Z">
              <w:r w:rsidRPr="006423B7" w:rsidDel="00E33639">
                <w:rPr>
                  <w:rFonts w:ascii="Calibri Light" w:hAnsi="Calibri Light"/>
                  <w:sz w:val="16"/>
                  <w:szCs w:val="16"/>
                  <w:lang w:val="en-US"/>
                </w:rPr>
                <w:delText>SS CP 82:1999- Code of practice- waterproofing of reinforced concrete buildings</w:delText>
              </w:r>
            </w:del>
            <w:ins w:id="11359" w:author="Ashan Asmone" w:date="2016-03-31T13:37:00Z">
              <w:r w:rsidR="00E33639">
                <w:rPr>
                  <w:rFonts w:ascii="Calibri Light" w:hAnsi="Calibri Light"/>
                  <w:sz w:val="16"/>
                  <w:szCs w:val="16"/>
                  <w:lang w:val="en-US"/>
                </w:rPr>
                <w:t>SS CP 82:1999- Code of practice- waterproofing of reinforced concrete buildings</w:t>
              </w:r>
            </w:ins>
          </w:p>
          <w:p w14:paraId="2DBDFDA4"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Concrete</w:t>
            </w:r>
          </w:p>
          <w:p w14:paraId="6CB85212" w14:textId="77777777" w:rsidR="00BC0482" w:rsidRPr="006423B7" w:rsidRDefault="00BC0482" w:rsidP="006423B7">
            <w:pPr>
              <w:spacing w:after="120"/>
              <w:rPr>
                <w:rFonts w:ascii="Calibri Light" w:hAnsi="Calibri Light"/>
                <w:sz w:val="16"/>
                <w:szCs w:val="16"/>
                <w:lang w:val="en-US"/>
              </w:rPr>
            </w:pPr>
            <w:del w:id="11360" w:author="Ashan Senel Asmone" w:date="2016-03-21T13:53:00Z">
              <w:r w:rsidRPr="006423B7" w:rsidDel="00EB11C2">
                <w:rPr>
                  <w:rFonts w:ascii="Calibri Light" w:hAnsi="Calibri Light"/>
                  <w:sz w:val="16"/>
                  <w:szCs w:val="16"/>
                  <w:lang w:val="en-US"/>
                </w:rPr>
                <w:delText>SS 26: 2000 Ordinary Portland Cement</w:delText>
              </w:r>
            </w:del>
            <w:ins w:id="11361" w:author="Ashan Senel Asmone" w:date="2016-03-21T13:53:00Z">
              <w:r w:rsidR="00EB11C2">
                <w:rPr>
                  <w:rFonts w:ascii="Calibri Light" w:hAnsi="Calibri Light"/>
                  <w:sz w:val="16"/>
                  <w:szCs w:val="16"/>
                  <w:lang w:val="en-US"/>
                </w:rPr>
                <w:t>SS EN 197 - 1 : 2014 Cement - Part 1 : Composition, specifications and conformity criteria for common cement/ SS EN 197 - 2 : 2014 Cement - Part 2 : Conformity evaluation</w:t>
              </w:r>
            </w:ins>
          </w:p>
          <w:p w14:paraId="7631600A" w14:textId="77777777" w:rsidR="00BC0482" w:rsidRPr="006423B7" w:rsidRDefault="00BC0482" w:rsidP="006423B7">
            <w:pPr>
              <w:spacing w:after="120"/>
              <w:rPr>
                <w:rFonts w:ascii="Calibri Light" w:hAnsi="Calibri Light"/>
                <w:sz w:val="16"/>
                <w:szCs w:val="16"/>
                <w:lang w:val="en-US"/>
              </w:rPr>
            </w:pPr>
            <w:del w:id="11362" w:author="Ashan Senel Asmone" w:date="2016-03-21T20:46:00Z">
              <w:r w:rsidRPr="006423B7" w:rsidDel="00901293">
                <w:rPr>
                  <w:rFonts w:ascii="Calibri Light" w:hAnsi="Calibri Light"/>
                  <w:sz w:val="16"/>
                  <w:szCs w:val="16"/>
                  <w:lang w:val="en-US"/>
                </w:rPr>
                <w:delText>SS 31 : 1998- Aggregates from natural sources for concrete</w:delText>
              </w:r>
            </w:del>
            <w:ins w:id="11363" w:author="Ashan Senel Asmone" w:date="2016-03-21T20:46:00Z">
              <w:r w:rsidR="00901293">
                <w:rPr>
                  <w:rFonts w:ascii="Calibri Light" w:hAnsi="Calibri Light"/>
                  <w:sz w:val="16"/>
                  <w:szCs w:val="16"/>
                  <w:lang w:val="en-US"/>
                </w:rPr>
                <w:t>SS EN 12620 : 2008 Specification for aggregates for concrete</w:t>
              </w:r>
            </w:ins>
          </w:p>
          <w:p w14:paraId="5F3E683A" w14:textId="77777777" w:rsidR="00BC0482" w:rsidRPr="006423B7" w:rsidRDefault="00BC0482" w:rsidP="006423B7">
            <w:pPr>
              <w:spacing w:after="120"/>
              <w:rPr>
                <w:rFonts w:ascii="Calibri Light" w:hAnsi="Calibri Light"/>
                <w:sz w:val="16"/>
                <w:szCs w:val="16"/>
                <w:lang w:val="en-US"/>
              </w:rPr>
            </w:pPr>
            <w:del w:id="11364" w:author="Ashan Asmone" w:date="2016-03-31T13:45:00Z">
              <w:r w:rsidRPr="006423B7" w:rsidDel="00E33639">
                <w:rPr>
                  <w:rFonts w:ascii="Calibri Light" w:hAnsi="Calibri Light"/>
                  <w:sz w:val="16"/>
                  <w:szCs w:val="16"/>
                  <w:lang w:val="en-US"/>
                </w:rPr>
                <w:delText>SS 32: Welded steel fabric for the reinforcement of concrete</w:delText>
              </w:r>
            </w:del>
            <w:ins w:id="11365" w:author="Ashan Asmone" w:date="2016-03-31T13:45:00Z">
              <w:r w:rsidR="00E33639">
                <w:rPr>
                  <w:rFonts w:ascii="Calibri Light" w:hAnsi="Calibri Light"/>
                  <w:sz w:val="16"/>
                  <w:szCs w:val="16"/>
                  <w:lang w:val="en-US"/>
                </w:rPr>
                <w:t>SS 32 Series - Welded steel fabric for the reinforcement of concrete</w:t>
              </w:r>
            </w:ins>
          </w:p>
          <w:p w14:paraId="78315800" w14:textId="77777777" w:rsidR="00BC0482" w:rsidRPr="006423B7" w:rsidRDefault="00BC0482" w:rsidP="006423B7">
            <w:pPr>
              <w:spacing w:after="120"/>
              <w:rPr>
                <w:rFonts w:ascii="Calibri Light" w:hAnsi="Calibri Light"/>
                <w:sz w:val="16"/>
                <w:szCs w:val="16"/>
                <w:lang w:val="en-US"/>
              </w:rPr>
            </w:pPr>
            <w:del w:id="11366" w:author="Ashan Asmone" w:date="2016-03-31T13:48:00Z">
              <w:r w:rsidRPr="006423B7" w:rsidDel="00E33639">
                <w:rPr>
                  <w:rFonts w:ascii="Calibri Light" w:hAnsi="Calibri Light"/>
                  <w:sz w:val="16"/>
                  <w:szCs w:val="16"/>
                  <w:lang w:val="en-US"/>
                </w:rPr>
                <w:delText>SS 78 : (1987-1992) -Testing concrete</w:delText>
              </w:r>
            </w:del>
          </w:p>
          <w:p w14:paraId="1809FD86" w14:textId="77777777" w:rsidR="00BC0482" w:rsidRPr="006423B7" w:rsidRDefault="00BC0482" w:rsidP="006423B7">
            <w:pPr>
              <w:spacing w:after="120"/>
              <w:rPr>
                <w:rFonts w:ascii="Calibri Light" w:hAnsi="Calibri Light"/>
                <w:sz w:val="16"/>
                <w:szCs w:val="16"/>
                <w:lang w:val="en-US"/>
              </w:rPr>
            </w:pPr>
            <w:del w:id="11367" w:author="Ashan Asmone" w:date="2016-03-31T13:50:00Z">
              <w:r w:rsidRPr="006423B7" w:rsidDel="00E33639">
                <w:rPr>
                  <w:rFonts w:ascii="Calibri Light" w:hAnsi="Calibri Light"/>
                  <w:sz w:val="16"/>
                  <w:szCs w:val="16"/>
                  <w:lang w:val="en-US"/>
                </w:rPr>
                <w:delText>SS 289: Ready mix concrete</w:delText>
              </w:r>
            </w:del>
            <w:ins w:id="11368"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p>
          <w:p w14:paraId="524FCB88" w14:textId="77777777" w:rsidR="00BC0482" w:rsidRPr="006423B7" w:rsidRDefault="00BC0482" w:rsidP="006423B7">
            <w:pPr>
              <w:spacing w:after="120"/>
              <w:rPr>
                <w:rFonts w:ascii="Calibri Light" w:hAnsi="Calibri Light"/>
                <w:sz w:val="16"/>
                <w:szCs w:val="16"/>
                <w:lang w:val="en-US"/>
              </w:rPr>
            </w:pPr>
            <w:del w:id="11369" w:author="Ashan Senel Asmone" w:date="2016-03-21T20:53:00Z">
              <w:r w:rsidRPr="006423B7" w:rsidDel="0088204E">
                <w:rPr>
                  <w:rFonts w:ascii="Calibri Light" w:hAnsi="Calibri Light"/>
                  <w:sz w:val="16"/>
                  <w:szCs w:val="16"/>
                  <w:lang w:val="en-US"/>
                </w:rPr>
                <w:delText>SS 320: Admixtures</w:delText>
              </w:r>
            </w:del>
            <w:ins w:id="11370"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1371"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1372"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5A3FEFAE" w14:textId="77777777" w:rsidR="00BC0482" w:rsidRPr="006423B7" w:rsidRDefault="00BC0482" w:rsidP="006423B7">
            <w:pPr>
              <w:spacing w:after="120"/>
              <w:rPr>
                <w:rFonts w:ascii="Calibri Light" w:hAnsi="Calibri Light"/>
                <w:sz w:val="16"/>
                <w:szCs w:val="16"/>
                <w:lang w:val="en-US"/>
              </w:rPr>
            </w:pPr>
            <w:del w:id="11373" w:author="Ashan Senel Asmone" w:date="2016-03-21T21:03:00Z">
              <w:r w:rsidRPr="006423B7" w:rsidDel="0088204E">
                <w:rPr>
                  <w:rFonts w:ascii="Calibri Light" w:hAnsi="Calibri Light"/>
                  <w:sz w:val="16"/>
                  <w:szCs w:val="16"/>
                  <w:lang w:val="en-US"/>
                </w:rPr>
                <w:delText>SS 397 : Methods of testing cement</w:delText>
              </w:r>
            </w:del>
          </w:p>
          <w:p w14:paraId="61DAC6CB"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Steel</w:t>
            </w:r>
          </w:p>
          <w:p w14:paraId="210938C2" w14:textId="77777777" w:rsidR="00BC0482" w:rsidRPr="006423B7" w:rsidRDefault="00BC0482" w:rsidP="006423B7">
            <w:pPr>
              <w:spacing w:after="120"/>
              <w:rPr>
                <w:rFonts w:ascii="Calibri Light" w:hAnsi="Calibri Light"/>
                <w:sz w:val="16"/>
                <w:szCs w:val="16"/>
                <w:lang w:val="en-US"/>
              </w:rPr>
            </w:pPr>
            <w:del w:id="11374" w:author="Ashan Asmone" w:date="2016-03-31T13:40:00Z">
              <w:r w:rsidRPr="006423B7" w:rsidDel="00E33639">
                <w:rPr>
                  <w:rFonts w:ascii="Calibri Light" w:hAnsi="Calibri Light"/>
                  <w:sz w:val="16"/>
                  <w:szCs w:val="16"/>
                  <w:lang w:val="en-US"/>
                </w:rPr>
                <w:delText>SS 2: Steel for the Reinforcement of Concrete</w:delText>
              </w:r>
            </w:del>
            <w:ins w:id="11375" w:author="Ashan Asmone" w:date="2016-03-31T13:40:00Z">
              <w:r w:rsidR="00E33639">
                <w:rPr>
                  <w:rFonts w:ascii="Calibri Light" w:hAnsi="Calibri Light"/>
                  <w:sz w:val="16"/>
                  <w:szCs w:val="16"/>
                  <w:lang w:val="en-US"/>
                </w:rPr>
                <w:t>SS 566 : 2011 Specification for steel for the reinforcement of concrete – Plain bars</w:t>
              </w:r>
            </w:ins>
          </w:p>
          <w:p w14:paraId="79D32A3D" w14:textId="77777777" w:rsidR="00BC0482" w:rsidRPr="006423B7" w:rsidRDefault="00BC0482" w:rsidP="006423B7">
            <w:pPr>
              <w:spacing w:after="120"/>
              <w:rPr>
                <w:rFonts w:ascii="Calibri Light" w:hAnsi="Calibri Light"/>
                <w:sz w:val="16"/>
                <w:szCs w:val="16"/>
                <w:lang w:val="en-US"/>
              </w:rPr>
            </w:pPr>
            <w:del w:id="11376" w:author="Ashan Asmone" w:date="2016-03-31T13:42:00Z">
              <w:r w:rsidRPr="006423B7" w:rsidDel="00E33639">
                <w:rPr>
                  <w:rFonts w:ascii="Calibri Light" w:hAnsi="Calibri Light"/>
                  <w:sz w:val="16"/>
                  <w:szCs w:val="16"/>
                  <w:lang w:val="en-US"/>
                </w:rPr>
                <w:delText>SS 18: Cold-reduced steel wire for the reinforcement of concrete and the manufacture of welded fabric</w:delText>
              </w:r>
            </w:del>
            <w:ins w:id="11377" w:author="Ashan Asmone" w:date="2016-03-31T13:42:00Z">
              <w:r w:rsidR="00E33639">
                <w:rPr>
                  <w:rFonts w:ascii="Calibri Light" w:hAnsi="Calibri Light"/>
                  <w:sz w:val="16"/>
                  <w:szCs w:val="16"/>
                  <w:lang w:val="en-US"/>
                </w:rPr>
                <w:t xml:space="preserve">SS 18 - 1 : 1999 </w:t>
              </w:r>
              <w:r w:rsidR="00E33639">
                <w:rPr>
                  <w:rFonts w:ascii="Calibri Light" w:hAnsi="Calibri Light"/>
                  <w:sz w:val="16"/>
                  <w:szCs w:val="16"/>
                  <w:lang w:val="en-US"/>
                </w:rPr>
                <w:tab/>
                <w:t>Cold-reduced steel wire for the reinforcement of concrete and the manufacture of welded fabric - Steel grade 500</w:t>
              </w:r>
            </w:ins>
          </w:p>
          <w:p w14:paraId="3508561B" w14:textId="77777777" w:rsidR="00BC0482" w:rsidRPr="006423B7" w:rsidRDefault="00BC0482" w:rsidP="006423B7">
            <w:pPr>
              <w:spacing w:after="120"/>
              <w:rPr>
                <w:rFonts w:ascii="Calibri Light" w:hAnsi="Calibri Light"/>
                <w:sz w:val="16"/>
                <w:szCs w:val="16"/>
                <w:lang w:val="en-US"/>
              </w:rPr>
            </w:pPr>
            <w:del w:id="11378" w:author="Ashan Asmone" w:date="2016-03-31T13:44:00Z">
              <w:r w:rsidRPr="006423B7" w:rsidDel="00E33639">
                <w:rPr>
                  <w:rFonts w:ascii="Calibri Light" w:hAnsi="Calibri Light"/>
                  <w:sz w:val="16"/>
                  <w:szCs w:val="16"/>
                  <w:lang w:val="en-US"/>
                </w:rPr>
                <w:delText>SS CP 23: Metal Framework</w:delText>
              </w:r>
            </w:del>
            <w:ins w:id="11379" w:author="Ashan Asmone" w:date="2016-03-31T13:44:00Z">
              <w:r w:rsidR="00E33639">
                <w:rPr>
                  <w:rFonts w:ascii="Calibri Light" w:hAnsi="Calibri Light"/>
                  <w:sz w:val="16"/>
                  <w:szCs w:val="16"/>
                  <w:lang w:val="en-US"/>
                </w:rPr>
                <w:t>SS 580 : 2012 Code of practice for formwork</w:t>
              </w:r>
            </w:ins>
          </w:p>
          <w:p w14:paraId="1BDC0BAC" w14:textId="77777777" w:rsidR="00401C5E" w:rsidRPr="004F3C8C" w:rsidRDefault="00401C5E" w:rsidP="006423B7">
            <w:pPr>
              <w:spacing w:after="120"/>
              <w:rPr>
                <w:rFonts w:ascii="Calibri Light" w:hAnsi="Calibri Light"/>
                <w:sz w:val="16"/>
                <w:szCs w:val="16"/>
                <w:lang w:val="en-US"/>
              </w:rPr>
            </w:pPr>
          </w:p>
        </w:tc>
      </w:tr>
      <w:tr w:rsidR="00401C5E" w:rsidRPr="004F3C8C" w14:paraId="2EDD7F24" w14:textId="77777777" w:rsidTr="00401C5E">
        <w:tc>
          <w:tcPr>
            <w:tcW w:w="685" w:type="dxa"/>
          </w:tcPr>
          <w:p w14:paraId="3AD3BB3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67C15CF4"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Concrete</w:t>
            </w:r>
          </w:p>
          <w:p w14:paraId="0017FD26" w14:textId="77777777" w:rsidR="00BC0482" w:rsidRPr="006423B7" w:rsidRDefault="00BC0482" w:rsidP="006423B7">
            <w:pPr>
              <w:spacing w:after="120"/>
              <w:rPr>
                <w:rFonts w:ascii="Calibri Light" w:hAnsi="Calibri Light"/>
                <w:sz w:val="16"/>
                <w:szCs w:val="16"/>
                <w:lang w:val="en-US"/>
              </w:rPr>
            </w:pPr>
            <w:del w:id="11380" w:author="Ashan Senel Asmone" w:date="2016-03-21T14:43:00Z">
              <w:r w:rsidRPr="006423B7" w:rsidDel="00135CEB">
                <w:rPr>
                  <w:rFonts w:ascii="Calibri Light" w:hAnsi="Calibri Light"/>
                  <w:sz w:val="16"/>
                  <w:szCs w:val="16"/>
                  <w:lang w:val="en-US"/>
                </w:rPr>
                <w:delText>ISO 1920: 1976 Concrete tests--Dimension, tolerances and applicability of test specimens</w:delText>
              </w:r>
            </w:del>
            <w:ins w:id="11381" w:author="Ashan Senel Asmone" w:date="2016-03-21T14:48:00Z">
              <w:r w:rsidR="00135CEB">
                <w:rPr>
                  <w:rFonts w:ascii="Calibri Light" w:hAnsi="Calibri Light"/>
                  <w:sz w:val="16"/>
                  <w:szCs w:val="16"/>
                  <w:lang w:val="en-US"/>
                </w:rPr>
                <w:t xml:space="preserve">ISO 1920-1:2004 Testing of concrete -- Part 1: Sampling of fresh concrete/ </w:t>
              </w:r>
            </w:ins>
            <w:ins w:id="11382" w:author="Ashan Senel Asmone" w:date="2016-03-21T14:43:00Z">
              <w:r w:rsidR="00135CEB">
                <w:rPr>
                  <w:rFonts w:ascii="Calibri Light" w:hAnsi="Calibri Light"/>
                  <w:sz w:val="16"/>
                  <w:szCs w:val="16"/>
                  <w:lang w:val="en-US"/>
                </w:rPr>
                <w:t>ISO 1920-3:2004 Testing of concrete - Part 3: Making and curing test specimens</w:t>
              </w:r>
            </w:ins>
          </w:p>
          <w:p w14:paraId="33573BA0" w14:textId="77777777" w:rsidR="00BC0482" w:rsidRPr="006423B7" w:rsidRDefault="00BC0482" w:rsidP="006423B7">
            <w:pPr>
              <w:spacing w:after="120"/>
              <w:rPr>
                <w:rFonts w:ascii="Calibri Light" w:hAnsi="Calibri Light"/>
                <w:sz w:val="16"/>
                <w:szCs w:val="16"/>
                <w:lang w:val="en-US"/>
              </w:rPr>
            </w:pPr>
            <w:del w:id="11383" w:author="Jing Kai Toh" w:date="2016-05-13T10:48:00Z">
              <w:r w:rsidRPr="006423B7" w:rsidDel="001F6818">
                <w:rPr>
                  <w:rFonts w:ascii="Calibri Light" w:hAnsi="Calibri Light"/>
                  <w:sz w:val="16"/>
                  <w:szCs w:val="16"/>
                  <w:lang w:val="en-US"/>
                </w:rPr>
                <w:delText>ISO 3893: 1977 Concrete--Classification by compressive strength</w:delText>
              </w:r>
            </w:del>
            <w:ins w:id="11384" w:author="Jing Kai Toh" w:date="2016-05-13T10:48:00Z">
              <w:r w:rsidR="001F6818">
                <w:rPr>
                  <w:rFonts w:ascii="Calibri Light" w:hAnsi="Calibri Light"/>
                  <w:sz w:val="16"/>
                  <w:szCs w:val="16"/>
                  <w:lang w:val="en-US"/>
                </w:rPr>
                <w:t>ISO 3893:1977 Concrete -- Classification by compressive strength</w:t>
              </w:r>
            </w:ins>
          </w:p>
          <w:p w14:paraId="34973208" w14:textId="77777777" w:rsidR="00BC0482" w:rsidRPr="006423B7" w:rsidRDefault="00BC0482" w:rsidP="006423B7">
            <w:pPr>
              <w:spacing w:after="120"/>
              <w:rPr>
                <w:rFonts w:ascii="Calibri Light" w:hAnsi="Calibri Light"/>
                <w:sz w:val="16"/>
                <w:szCs w:val="16"/>
                <w:lang w:val="en-US"/>
              </w:rPr>
            </w:pPr>
            <w:del w:id="11385" w:author="Jing Kai Toh" w:date="2016-05-13T10:50:00Z">
              <w:r w:rsidRPr="006423B7" w:rsidDel="001F6818">
                <w:rPr>
                  <w:rFonts w:ascii="Calibri Light" w:hAnsi="Calibri Light"/>
                  <w:sz w:val="16"/>
                  <w:szCs w:val="16"/>
                  <w:lang w:val="en-US"/>
                </w:rPr>
                <w:delText>ISO 4103: 1979 Concrete--Determination of tensile strength of test specimens</w:delText>
              </w:r>
            </w:del>
            <w:ins w:id="11386" w:author="Jing Kai Toh" w:date="2016-05-13T10:50:00Z">
              <w:r w:rsidR="001F6818">
                <w:rPr>
                  <w:rFonts w:ascii="Calibri Light" w:hAnsi="Calibri Light"/>
                  <w:sz w:val="16"/>
                  <w:szCs w:val="16"/>
                  <w:lang w:val="en-US"/>
                </w:rPr>
                <w:t>ISO 4103:1979 Concrete -- Classification of consistency (Withdrawn)ISO 4103:1979 Concrete -- Classification of consistency (Withdrawn)</w:t>
              </w:r>
            </w:ins>
          </w:p>
          <w:p w14:paraId="27673A45" w14:textId="77777777" w:rsidR="00BC0482" w:rsidRPr="006423B7" w:rsidRDefault="00BC0482" w:rsidP="006423B7">
            <w:pPr>
              <w:spacing w:after="120"/>
              <w:rPr>
                <w:rFonts w:ascii="Calibri Light" w:hAnsi="Calibri Light"/>
                <w:sz w:val="16"/>
                <w:szCs w:val="16"/>
                <w:lang w:val="en-US"/>
              </w:rPr>
            </w:pPr>
            <w:del w:id="11387" w:author="Jing Kai Toh" w:date="2016-05-13T10:51:00Z">
              <w:r w:rsidRPr="006423B7" w:rsidDel="001F6818">
                <w:rPr>
                  <w:rFonts w:ascii="Calibri Light" w:hAnsi="Calibri Light"/>
                  <w:sz w:val="16"/>
                  <w:szCs w:val="16"/>
                  <w:lang w:val="en-US"/>
                </w:rPr>
                <w:delText>ISO 6274: 1982 Concrete--Sieve analysis of aggregates</w:delText>
              </w:r>
            </w:del>
            <w:ins w:id="11388" w:author="Jing Kai Toh" w:date="2016-05-13T10:51:00Z">
              <w:r w:rsidR="001F6818">
                <w:rPr>
                  <w:rFonts w:ascii="Calibri Light" w:hAnsi="Calibri Light"/>
                  <w:sz w:val="16"/>
                  <w:szCs w:val="16"/>
                  <w:lang w:val="en-US"/>
                </w:rPr>
                <w:t>ISO 6274:1982 Concrete -- Sieve analysis of aggregates</w:t>
              </w:r>
            </w:ins>
          </w:p>
          <w:p w14:paraId="3E3328FB" w14:textId="77777777" w:rsidR="00BC0482" w:rsidRPr="006423B7" w:rsidRDefault="00BC0482" w:rsidP="006423B7">
            <w:pPr>
              <w:spacing w:after="120"/>
              <w:rPr>
                <w:rFonts w:ascii="Calibri Light" w:hAnsi="Calibri Light"/>
                <w:sz w:val="16"/>
                <w:szCs w:val="16"/>
                <w:lang w:val="en-US"/>
              </w:rPr>
            </w:pPr>
            <w:del w:id="11389" w:author="Ashan Senel Asmone" w:date="2016-03-21T14:43:00Z">
              <w:r w:rsidRPr="006423B7" w:rsidDel="00135CEB">
                <w:rPr>
                  <w:rFonts w:ascii="Calibri Light" w:hAnsi="Calibri Light"/>
                  <w:sz w:val="16"/>
                  <w:szCs w:val="16"/>
                  <w:lang w:val="en-US"/>
                </w:rPr>
                <w:delText>ISO 1920: 1976 Concrete tests--Dimension, tolerances and applicability of test specimens</w:delText>
              </w:r>
            </w:del>
            <w:ins w:id="11390" w:author="Ashan Senel Asmone" w:date="2016-03-21T14:48:00Z">
              <w:r w:rsidR="00135CEB">
                <w:rPr>
                  <w:rFonts w:ascii="Calibri Light" w:hAnsi="Calibri Light"/>
                  <w:sz w:val="16"/>
                  <w:szCs w:val="16"/>
                  <w:lang w:val="en-US"/>
                </w:rPr>
                <w:t xml:space="preserve">ISO 1920-1:2004 Testing of concrete -- Part 1: Sampling of fresh concrete/ </w:t>
              </w:r>
            </w:ins>
            <w:ins w:id="11391" w:author="Ashan Senel Asmone" w:date="2016-03-21T14:43:00Z">
              <w:r w:rsidR="00135CEB">
                <w:rPr>
                  <w:rFonts w:ascii="Calibri Light" w:hAnsi="Calibri Light"/>
                  <w:sz w:val="16"/>
                  <w:szCs w:val="16"/>
                  <w:lang w:val="en-US"/>
                </w:rPr>
                <w:t>ISO 1920-3:2004 Testing of concrete - Part 3: Making and curing test specimens</w:t>
              </w:r>
            </w:ins>
          </w:p>
          <w:p w14:paraId="4BB7FCB3"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Steel</w:t>
            </w:r>
          </w:p>
          <w:p w14:paraId="6C663EDC"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6934-1:1991  Steel for the prestressing of concrete -- Part 1: General requirements</w:t>
            </w:r>
          </w:p>
          <w:p w14:paraId="298663FA" w14:textId="77777777" w:rsidR="00BC0482" w:rsidRPr="006423B7" w:rsidRDefault="00BC0482" w:rsidP="006423B7">
            <w:pPr>
              <w:spacing w:after="120"/>
              <w:rPr>
                <w:rFonts w:ascii="Calibri Light" w:hAnsi="Calibri Light"/>
                <w:sz w:val="16"/>
                <w:szCs w:val="16"/>
                <w:lang w:val="en-US"/>
              </w:rPr>
            </w:pPr>
            <w:del w:id="11392" w:author="Ashan Senel Asmone" w:date="2016-03-21T15:03:00Z">
              <w:r w:rsidRPr="006423B7" w:rsidDel="00135CEB">
                <w:rPr>
                  <w:rFonts w:ascii="Calibri Light" w:hAnsi="Calibri Light"/>
                  <w:sz w:val="16"/>
                  <w:szCs w:val="16"/>
                  <w:lang w:val="en-US"/>
                </w:rPr>
                <w:delText>ISO 6934-2:1991 Steel for the prestressing of concrete -- Part 2: Cold-drawn wire</w:delText>
              </w:r>
            </w:del>
            <w:ins w:id="11393" w:author="Ashan Senel Asmone" w:date="2016-03-21T15:03:00Z">
              <w:r w:rsidR="00135CEB">
                <w:rPr>
                  <w:rFonts w:ascii="Calibri Light" w:hAnsi="Calibri Light"/>
                  <w:sz w:val="16"/>
                  <w:szCs w:val="16"/>
                  <w:lang w:val="en-US"/>
                </w:rPr>
                <w:t xml:space="preserve">ISO 6934-2:1991 Steel for the prestressing of concrete -- Part 2: Cold-drawn wire </w:t>
              </w:r>
            </w:ins>
          </w:p>
          <w:p w14:paraId="23B63095" w14:textId="77777777" w:rsidR="00BC0482" w:rsidRPr="006423B7" w:rsidRDefault="00BC0482" w:rsidP="006423B7">
            <w:pPr>
              <w:spacing w:after="120"/>
              <w:rPr>
                <w:rFonts w:ascii="Calibri Light" w:hAnsi="Calibri Light"/>
                <w:sz w:val="16"/>
                <w:szCs w:val="16"/>
                <w:lang w:val="en-US"/>
              </w:rPr>
            </w:pPr>
            <w:del w:id="11394" w:author="Ashan Senel Asmone" w:date="2016-03-21T15:03:00Z">
              <w:r w:rsidRPr="006423B7" w:rsidDel="00135CEB">
                <w:rPr>
                  <w:rFonts w:ascii="Calibri Light" w:hAnsi="Calibri Light"/>
                  <w:sz w:val="16"/>
                  <w:szCs w:val="16"/>
                  <w:lang w:val="en-US"/>
                </w:rPr>
                <w:delText>ISO 6934-3:1991 Steel for the prestressing of concrete -- Part 3: Quenched and tempered wire</w:delText>
              </w:r>
            </w:del>
            <w:ins w:id="11395" w:author="Ashan Senel Asmone" w:date="2016-03-21T15:03:00Z">
              <w:r w:rsidR="00135CEB">
                <w:rPr>
                  <w:rFonts w:ascii="Calibri Light" w:hAnsi="Calibri Light"/>
                  <w:sz w:val="16"/>
                  <w:szCs w:val="16"/>
                  <w:lang w:val="en-US"/>
                </w:rPr>
                <w:t xml:space="preserve">ISO 6934-3:1991 Steel for the prestressing of concrete -- Part 3: Quenched and tempered wire </w:t>
              </w:r>
            </w:ins>
          </w:p>
          <w:p w14:paraId="1F7297E7" w14:textId="77777777" w:rsidR="00BC0482" w:rsidRPr="006423B7" w:rsidRDefault="00BC0482" w:rsidP="006423B7">
            <w:pPr>
              <w:spacing w:after="120"/>
              <w:rPr>
                <w:rFonts w:ascii="Calibri Light" w:hAnsi="Calibri Light"/>
                <w:sz w:val="16"/>
                <w:szCs w:val="16"/>
                <w:lang w:val="en-US"/>
              </w:rPr>
            </w:pPr>
            <w:del w:id="11396" w:author="Ashan Senel Asmone" w:date="2016-03-21T15:03:00Z">
              <w:r w:rsidRPr="006423B7" w:rsidDel="00135CEB">
                <w:rPr>
                  <w:rFonts w:ascii="Calibri Light" w:hAnsi="Calibri Light"/>
                  <w:sz w:val="16"/>
                  <w:szCs w:val="16"/>
                  <w:lang w:val="en-US"/>
                </w:rPr>
                <w:delText>ISO 6934-4:1991 Steel for the prestressing of concrete -- Part 4: Strand</w:delText>
              </w:r>
            </w:del>
            <w:ins w:id="11397" w:author="Ashan Senel Asmone" w:date="2016-03-21T15:03:00Z">
              <w:r w:rsidR="00135CEB">
                <w:rPr>
                  <w:rFonts w:ascii="Calibri Light" w:hAnsi="Calibri Light"/>
                  <w:sz w:val="16"/>
                  <w:szCs w:val="16"/>
                  <w:lang w:val="en-US"/>
                </w:rPr>
                <w:t xml:space="preserve">ISO 6934-4:1991 Steel for the prestressing of concrete -- Part 4: Strand </w:t>
              </w:r>
            </w:ins>
          </w:p>
          <w:p w14:paraId="0A3A2F3F" w14:textId="77777777" w:rsidR="00BC0482" w:rsidRPr="006423B7" w:rsidRDefault="00BC0482" w:rsidP="006423B7">
            <w:pPr>
              <w:spacing w:after="120"/>
              <w:rPr>
                <w:rFonts w:ascii="Calibri Light" w:hAnsi="Calibri Light"/>
                <w:sz w:val="16"/>
                <w:szCs w:val="16"/>
                <w:lang w:val="en-US"/>
              </w:rPr>
            </w:pPr>
            <w:del w:id="11398" w:author="Ashan Senel Asmone" w:date="2016-03-21T15:04:00Z">
              <w:r w:rsidRPr="006423B7" w:rsidDel="00135CEB">
                <w:rPr>
                  <w:rFonts w:ascii="Calibri Light" w:hAnsi="Calibri Light"/>
                  <w:sz w:val="16"/>
                  <w:szCs w:val="16"/>
                  <w:lang w:val="en-US"/>
                </w:rPr>
                <w:delText>ISO 6934-5:1991 Steel for the prestressing of concrete -- Part 5: Hot-rolled steel bars with or without subsequent processing</w:delText>
              </w:r>
            </w:del>
            <w:ins w:id="11399" w:author="Ashan Senel Asmone" w:date="2016-03-21T15:04:00Z">
              <w:r w:rsidR="00135CEB">
                <w:rPr>
                  <w:rFonts w:ascii="Calibri Light" w:hAnsi="Calibri Light"/>
                  <w:sz w:val="16"/>
                  <w:szCs w:val="16"/>
                  <w:lang w:val="en-US"/>
                </w:rPr>
                <w:t>ISO 6934-5:1991 Steel for the prestressing of concrete -- Part 5: Hot-rolled steel bars with or without subsequent processing</w:t>
              </w:r>
            </w:ins>
          </w:p>
          <w:p w14:paraId="75332B72" w14:textId="77777777" w:rsidR="00BC0482" w:rsidRPr="006423B7" w:rsidRDefault="00BC0482" w:rsidP="006423B7">
            <w:pPr>
              <w:spacing w:after="120"/>
              <w:rPr>
                <w:rFonts w:ascii="Calibri Light" w:hAnsi="Calibri Light"/>
                <w:sz w:val="16"/>
                <w:szCs w:val="16"/>
                <w:lang w:val="en-US"/>
              </w:rPr>
            </w:pPr>
            <w:del w:id="11400" w:author="Ashan Senel Asmone" w:date="2016-03-21T15:04:00Z">
              <w:r w:rsidRPr="006423B7" w:rsidDel="00135CEB">
                <w:rPr>
                  <w:rFonts w:ascii="Calibri Light" w:hAnsi="Calibri Light"/>
                  <w:sz w:val="16"/>
                  <w:szCs w:val="16"/>
                  <w:lang w:val="en-US"/>
                </w:rPr>
                <w:delText>ISO 6935-1:1991 Steel for the reinforcement of concrete -- Part 1: Plain bars</w:delText>
              </w:r>
            </w:del>
            <w:ins w:id="11401" w:author="Ashan Senel Asmone" w:date="2016-03-21T15:04:00Z">
              <w:r w:rsidR="00135CEB">
                <w:rPr>
                  <w:rFonts w:ascii="Calibri Light" w:hAnsi="Calibri Light"/>
                  <w:sz w:val="16"/>
                  <w:szCs w:val="16"/>
                  <w:lang w:val="en-US"/>
                </w:rPr>
                <w:t>ISO 6935-1:2007 Steel for the reinforcement of concrete -- Part 1: Plain bars</w:t>
              </w:r>
            </w:ins>
          </w:p>
          <w:p w14:paraId="4716B105" w14:textId="77777777" w:rsidR="00BC0482" w:rsidRPr="006423B7" w:rsidRDefault="00BC0482" w:rsidP="006423B7">
            <w:pPr>
              <w:spacing w:after="120"/>
              <w:rPr>
                <w:rFonts w:ascii="Calibri Light" w:hAnsi="Calibri Light"/>
                <w:sz w:val="16"/>
                <w:szCs w:val="16"/>
                <w:lang w:val="en-US"/>
              </w:rPr>
            </w:pPr>
            <w:del w:id="11402" w:author="Ashan Senel Asmone" w:date="2016-03-21T15:05:00Z">
              <w:r w:rsidRPr="006423B7" w:rsidDel="00135CEB">
                <w:rPr>
                  <w:rFonts w:ascii="Calibri Light" w:hAnsi="Calibri Light"/>
                  <w:sz w:val="16"/>
                  <w:szCs w:val="16"/>
                  <w:lang w:val="en-US"/>
                </w:rPr>
                <w:delText>ISO 6935-2:1991 Steel for the reinforcement of concrete -- Part 2: Ribbed bars</w:delText>
              </w:r>
            </w:del>
            <w:ins w:id="11403" w:author="Ashan Senel Asmone" w:date="2016-03-21T15:05:00Z">
              <w:r w:rsidR="00135CEB">
                <w:rPr>
                  <w:rFonts w:ascii="Calibri Light" w:hAnsi="Calibri Light"/>
                  <w:sz w:val="16"/>
                  <w:szCs w:val="16"/>
                  <w:lang w:val="en-US"/>
                </w:rPr>
                <w:t>ISO 6935-2:2015  Steel for the reinforcement of concrete -- Part 2: Ribbed bars</w:t>
              </w:r>
            </w:ins>
          </w:p>
          <w:p w14:paraId="4C91E95A" w14:textId="77777777" w:rsidR="00BC0482" w:rsidRPr="006423B7" w:rsidRDefault="00BC0482" w:rsidP="006423B7">
            <w:pPr>
              <w:spacing w:after="120"/>
              <w:rPr>
                <w:rFonts w:ascii="Calibri Light" w:hAnsi="Calibri Light"/>
                <w:sz w:val="16"/>
                <w:szCs w:val="16"/>
                <w:lang w:val="en-US"/>
              </w:rPr>
            </w:pPr>
            <w:del w:id="11404" w:author="Ashan Senel Asmone" w:date="2016-03-21T15:10:00Z">
              <w:r w:rsidRPr="006423B7" w:rsidDel="00411DBF">
                <w:rPr>
                  <w:rFonts w:ascii="Calibri Light" w:hAnsi="Calibri Light"/>
                  <w:sz w:val="16"/>
                  <w:szCs w:val="16"/>
                  <w:lang w:val="en-US"/>
                </w:rPr>
                <w:delText>ISO 6935-3:1992 Steel for the reinforcement of concrete -- Part 3: Welded fabric</w:delText>
              </w:r>
            </w:del>
            <w:ins w:id="11405" w:author="Ashan Senel Asmone" w:date="2016-03-21T15:10:00Z">
              <w:r w:rsidR="00411DBF">
                <w:rPr>
                  <w:rFonts w:ascii="Calibri Light" w:hAnsi="Calibri Light"/>
                  <w:sz w:val="16"/>
                  <w:szCs w:val="16"/>
                  <w:lang w:val="en-US"/>
                </w:rPr>
                <w:t>ISO 6935-3:1992  Steel for the reinforcement of concrete -- Part 3: Welded fabric</w:t>
              </w:r>
            </w:ins>
          </w:p>
          <w:p w14:paraId="14B2080D" w14:textId="77777777" w:rsidR="00BC0482" w:rsidRPr="006423B7" w:rsidRDefault="00BC0482" w:rsidP="006423B7">
            <w:pPr>
              <w:spacing w:after="120"/>
              <w:rPr>
                <w:rFonts w:ascii="Calibri Light" w:hAnsi="Calibri Light"/>
                <w:sz w:val="16"/>
                <w:szCs w:val="16"/>
                <w:lang w:val="en-US"/>
              </w:rPr>
            </w:pPr>
            <w:del w:id="11406" w:author="Ashan Senel Asmone" w:date="2016-03-21T15:12:00Z">
              <w:r w:rsidRPr="006423B7" w:rsidDel="00411DBF">
                <w:rPr>
                  <w:rFonts w:ascii="Calibri Light" w:hAnsi="Calibri Light"/>
                  <w:sz w:val="16"/>
                  <w:szCs w:val="16"/>
                  <w:lang w:val="en-US"/>
                </w:rPr>
                <w:delText>ISO 14654:1999 Epoxy-coated steel for the reinforcement of concrete</w:delText>
              </w:r>
            </w:del>
            <w:ins w:id="11407" w:author="Ashan Senel Asmone" w:date="2016-03-21T15:12:00Z">
              <w:r w:rsidR="00411DBF">
                <w:rPr>
                  <w:rFonts w:ascii="Calibri Light" w:hAnsi="Calibri Light"/>
                  <w:sz w:val="16"/>
                  <w:szCs w:val="16"/>
                  <w:lang w:val="en-US"/>
                </w:rPr>
                <w:t xml:space="preserve">ISO 14654:1999 Epoxy-coated steel for the reinforcement of concrete </w:t>
              </w:r>
            </w:ins>
          </w:p>
          <w:p w14:paraId="0CEB92D9" w14:textId="77777777" w:rsidR="00BC0482" w:rsidRPr="006423B7" w:rsidDel="00AD1EC2" w:rsidRDefault="00AD1EC2" w:rsidP="006423B7">
            <w:pPr>
              <w:spacing w:after="120"/>
              <w:rPr>
                <w:del w:id="11408" w:author="Jing Kai Toh" w:date="2016-05-12T14:03:00Z"/>
                <w:rFonts w:ascii="Calibri Light" w:hAnsi="Calibri Light"/>
                <w:sz w:val="16"/>
                <w:szCs w:val="16"/>
                <w:lang w:val="en-US"/>
              </w:rPr>
            </w:pPr>
            <w:ins w:id="11409" w:author="Jing Kai Toh" w:date="2016-05-12T14:03:00Z">
              <w:r w:rsidRPr="00AD1EC2">
                <w:rPr>
                  <w:rFonts w:ascii="Calibri Light" w:hAnsi="Calibri Light"/>
                  <w:sz w:val="16"/>
                  <w:szCs w:val="16"/>
                  <w:lang w:val="en-US"/>
                </w:rPr>
                <w:t>ISO 14656:1999 Epoxy powder and sealing material for the coating of steel for the reinforcement of concrete</w:t>
              </w:r>
            </w:ins>
            <w:del w:id="11410" w:author="Jing Kai Toh" w:date="2016-05-12T14:03:00Z">
              <w:r w:rsidR="00BC0482" w:rsidRPr="006423B7" w:rsidDel="00AD1EC2">
                <w:rPr>
                  <w:rFonts w:ascii="Calibri Light" w:hAnsi="Calibri Light"/>
                  <w:sz w:val="16"/>
                  <w:szCs w:val="16"/>
                  <w:lang w:val="en-US"/>
                </w:rPr>
                <w:delText>ISO 14656:1999  Epoxy powder and sealing material for the coating of steel for the reinforcement of concrete</w:delText>
              </w:r>
            </w:del>
          </w:p>
          <w:p w14:paraId="446D442E" w14:textId="77777777" w:rsidR="00401C5E" w:rsidRPr="006423B7" w:rsidRDefault="00401C5E" w:rsidP="006423B7">
            <w:pPr>
              <w:spacing w:after="120"/>
              <w:rPr>
                <w:rFonts w:ascii="Calibri Light" w:hAnsi="Calibri Light"/>
                <w:sz w:val="16"/>
                <w:szCs w:val="16"/>
                <w:lang w:val="en-US"/>
              </w:rPr>
            </w:pPr>
          </w:p>
        </w:tc>
      </w:tr>
    </w:tbl>
    <w:p w14:paraId="0263472C" w14:textId="77777777" w:rsidR="00401C5E" w:rsidRPr="004F3C8C" w:rsidRDefault="00401C5E" w:rsidP="00401C5E">
      <w:pPr>
        <w:rPr>
          <w:sz w:val="16"/>
          <w:szCs w:val="16"/>
          <w:lang w:val="en-US"/>
        </w:rPr>
      </w:pPr>
    </w:p>
    <w:p w14:paraId="35AE1437" w14:textId="77777777" w:rsidR="00401C5E" w:rsidRDefault="00BC0482" w:rsidP="00BC0482">
      <w:pPr>
        <w:pStyle w:val="Heading2"/>
        <w:rPr>
          <w:lang w:val="en-US"/>
        </w:rPr>
      </w:pPr>
      <w:r w:rsidRPr="00BC0482">
        <w:rPr>
          <w:lang w:val="en-US"/>
        </w:rPr>
        <w:t>Spalling-RC internal Floor Slab</w:t>
      </w:r>
    </w:p>
    <w:tbl>
      <w:tblPr>
        <w:tblStyle w:val="TableGrid"/>
        <w:tblW w:w="0" w:type="auto"/>
        <w:tblInd w:w="108" w:type="dxa"/>
        <w:tblLook w:val="04A0" w:firstRow="1" w:lastRow="0" w:firstColumn="1" w:lastColumn="0" w:noHBand="0" w:noVBand="1"/>
      </w:tblPr>
      <w:tblGrid>
        <w:gridCol w:w="685"/>
        <w:gridCol w:w="8449"/>
      </w:tblGrid>
      <w:tr w:rsidR="00401C5E" w:rsidRPr="004F3C8C" w14:paraId="55E5F0E2" w14:textId="77777777" w:rsidTr="00401C5E">
        <w:tc>
          <w:tcPr>
            <w:tcW w:w="685" w:type="dxa"/>
          </w:tcPr>
          <w:p w14:paraId="724A426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25E2FBCF"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Concrete</w:t>
            </w:r>
          </w:p>
          <w:p w14:paraId="0FE2EE46" w14:textId="77777777" w:rsidR="00BC0482" w:rsidRPr="006423B7" w:rsidRDefault="00BC0482" w:rsidP="006423B7">
            <w:pPr>
              <w:spacing w:after="120"/>
              <w:rPr>
                <w:rFonts w:ascii="Calibri Light" w:hAnsi="Calibri Light"/>
                <w:sz w:val="16"/>
                <w:szCs w:val="16"/>
                <w:lang w:val="en-US"/>
              </w:rPr>
            </w:pPr>
            <w:del w:id="11411" w:author="Ashan Senel Asmone" w:date="2016-03-18T15:53:00Z">
              <w:r w:rsidRPr="006423B7" w:rsidDel="00A36541">
                <w:rPr>
                  <w:rFonts w:ascii="Calibri Light" w:hAnsi="Calibri Light"/>
                  <w:sz w:val="16"/>
                  <w:szCs w:val="16"/>
                  <w:lang w:val="en-US"/>
                </w:rPr>
                <w:delText>BS 12:1996-Specification for Portland cement</w:delText>
              </w:r>
            </w:del>
            <w:ins w:id="11412" w:author="Ashan Senel Asmone" w:date="2016-03-18T15:53:00Z">
              <w:r w:rsidR="00A36541">
                <w:rPr>
                  <w:rFonts w:ascii="Calibri Light" w:hAnsi="Calibri Light"/>
                  <w:sz w:val="16"/>
                  <w:szCs w:val="16"/>
                  <w:lang w:val="en-US"/>
                </w:rPr>
                <w:t>BS EN 197-1:2011 Cement. Composition, specifications and conformity criteria for common cements</w:t>
              </w:r>
            </w:ins>
          </w:p>
          <w:p w14:paraId="0FDB9E24" w14:textId="77777777" w:rsidR="00BC0482" w:rsidRPr="006423B7" w:rsidRDefault="00BC0482" w:rsidP="006423B7">
            <w:pPr>
              <w:spacing w:after="120"/>
              <w:rPr>
                <w:rFonts w:ascii="Calibri Light" w:hAnsi="Calibri Light"/>
                <w:sz w:val="16"/>
                <w:szCs w:val="16"/>
                <w:lang w:val="en-US"/>
              </w:rPr>
            </w:pPr>
            <w:del w:id="11413" w:author="Ashan Senel Asmone" w:date="2016-03-18T16:06:00Z">
              <w:r w:rsidRPr="006423B7" w:rsidDel="009F2DAF">
                <w:rPr>
                  <w:rFonts w:ascii="Calibri Light" w:hAnsi="Calibri Light"/>
                  <w:sz w:val="16"/>
                  <w:szCs w:val="16"/>
                  <w:lang w:val="en-US"/>
                </w:rPr>
                <w:delText>BS 410-Specification for test sieves</w:delText>
              </w:r>
            </w:del>
            <w:ins w:id="11414" w:author="Ashan Senel Asmone" w:date="2016-03-18T16:06:00Z">
              <w:r w:rsidR="009F2DAF">
                <w:rPr>
                  <w:rFonts w:ascii="Calibri Light" w:hAnsi="Calibri Light"/>
                  <w:sz w:val="16"/>
                  <w:szCs w:val="16"/>
                  <w:lang w:val="en-US"/>
                </w:rPr>
                <w:t>BS ISO 3310-2:2013 Test sieves. Technical requirements and testing. Test sieves of perforated metal plate/ BS 410-1:2000, ISO 3310-1:2000 Test sieves. Technical requirements and testing. Test sieves of metal wire cloth</w:t>
              </w:r>
            </w:ins>
          </w:p>
          <w:p w14:paraId="774E9315" w14:textId="77777777" w:rsidR="00BC0482" w:rsidRPr="006423B7" w:rsidRDefault="00BC0482" w:rsidP="006423B7">
            <w:pPr>
              <w:spacing w:after="120"/>
              <w:rPr>
                <w:rFonts w:ascii="Calibri Light" w:hAnsi="Calibri Light"/>
                <w:sz w:val="16"/>
                <w:szCs w:val="16"/>
                <w:lang w:val="en-US"/>
              </w:rPr>
            </w:pPr>
            <w:del w:id="11415" w:author="Ashan Senel Asmone" w:date="2016-03-18T16:08:00Z">
              <w:r w:rsidRPr="006423B7" w:rsidDel="007E195F">
                <w:rPr>
                  <w:rFonts w:ascii="Calibri Light" w:hAnsi="Calibri Light"/>
                  <w:sz w:val="16"/>
                  <w:szCs w:val="16"/>
                  <w:lang w:val="en-US"/>
                </w:rPr>
                <w:delText>BS 812:(varies)-Testing aggregates</w:delText>
              </w:r>
            </w:del>
            <w:ins w:id="11416" w:author="Ashan Senel Asmone" w:date="2016-03-18T16:14:00Z">
              <w:r w:rsidR="007E195F">
                <w:rPr>
                  <w:rFonts w:ascii="Calibri Light" w:hAnsi="Calibri Light"/>
                  <w:sz w:val="16"/>
                  <w:szCs w:val="16"/>
                  <w:lang w:val="en-US"/>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11417" w:author="Ashan Senel Asmone" w:date="2016-03-18T16:13:00Z">
              <w:r w:rsidR="007E195F">
                <w:rPr>
                  <w:rFonts w:ascii="Calibri Light" w:hAnsi="Calibri Light"/>
                  <w:sz w:val="16"/>
                  <w:szCs w:val="16"/>
                  <w:lang w:val="en-US"/>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11418" w:author="Ashan Senel Asmone" w:date="2016-03-18T16:12:00Z">
              <w:r w:rsidR="007E195F">
                <w:rPr>
                  <w:rFonts w:ascii="Calibri Light" w:hAnsi="Calibri Light"/>
                  <w:sz w:val="16"/>
                  <w:szCs w:val="16"/>
                  <w:lang w:val="en-US"/>
                </w:rPr>
                <w:t xml:space="preserve">BS 812-109:1990. Testing aggregates. Methods for determination of moisture content/ BS 812-104:1994. Testing aggregates. Method for qualitative and quantitative petrographic examination of aggregates/ </w:t>
              </w:r>
            </w:ins>
            <w:ins w:id="11419" w:author="Ashan Senel Asmone" w:date="2016-03-18T16:09:00Z">
              <w:r w:rsidR="007E195F">
                <w:rPr>
                  <w:rFonts w:ascii="Calibri Light" w:hAnsi="Calibri Light"/>
                  <w:sz w:val="16"/>
                  <w:szCs w:val="16"/>
                  <w:lang w:val="en-US"/>
                </w:rPr>
                <w:t>BS 812-123:1999. Testing aggregates. Method for determination of alkali-silica reactivity. Concrete prism method/ BS 812-2:1995. Testing aggregates. Methods for determination of density/</w:t>
              </w:r>
            </w:ins>
            <w:ins w:id="11420" w:author="Ashan Senel Asmone" w:date="2016-03-18T16:08:00Z">
              <w:r w:rsidR="007E195F">
                <w:rPr>
                  <w:rFonts w:ascii="Calibri Light" w:hAnsi="Calibri Light"/>
                  <w:sz w:val="16"/>
                  <w:szCs w:val="16"/>
                  <w:lang w:val="en-US"/>
                </w:rPr>
                <w:t xml:space="preserve">BS EN 932-5:2012 Tests for general properties of aggregates. Common equipment and calibration/ BS 812-124:2009. Testing aggregates. Method for determination of frost heave/ </w:t>
              </w:r>
            </w:ins>
            <w:r w:rsidRPr="006423B7">
              <w:rPr>
                <w:rFonts w:ascii="Calibri Light" w:hAnsi="Calibri Light"/>
                <w:sz w:val="16"/>
                <w:szCs w:val="16"/>
                <w:lang w:val="en-US"/>
              </w:rPr>
              <w:t>.</w:t>
            </w:r>
          </w:p>
          <w:p w14:paraId="1C6D7BD3" w14:textId="77777777" w:rsidR="00BC0482" w:rsidRPr="006423B7" w:rsidRDefault="00BC0482" w:rsidP="006423B7">
            <w:pPr>
              <w:spacing w:after="120"/>
              <w:rPr>
                <w:rFonts w:ascii="Calibri Light" w:hAnsi="Calibri Light"/>
                <w:sz w:val="16"/>
                <w:szCs w:val="16"/>
                <w:lang w:val="en-US"/>
              </w:rPr>
            </w:pPr>
            <w:del w:id="11421" w:author="Ashan Senel Asmone" w:date="2016-03-18T16:20:00Z">
              <w:r w:rsidRPr="006423B7" w:rsidDel="007E195F">
                <w:rPr>
                  <w:rFonts w:ascii="Calibri Light" w:hAnsi="Calibri Light"/>
                  <w:sz w:val="16"/>
                  <w:szCs w:val="16"/>
                  <w:lang w:val="en-US"/>
                </w:rPr>
                <w:delText>BS 882:1992-Specification for aggregates from natural sources for concrete</w:delText>
              </w:r>
            </w:del>
            <w:ins w:id="11422" w:author="Ashan Senel Asmone" w:date="2016-03-18T16:20:00Z">
              <w:r w:rsidR="007E195F">
                <w:rPr>
                  <w:rFonts w:ascii="Calibri Light" w:hAnsi="Calibri Light"/>
                  <w:sz w:val="16"/>
                  <w:szCs w:val="16"/>
                  <w:lang w:val="en-US"/>
                </w:rPr>
                <w:t>BS EN 12620:2002+A1:2008 Aggregates for concrete</w:t>
              </w:r>
            </w:ins>
          </w:p>
          <w:p w14:paraId="2F341669" w14:textId="77777777" w:rsidR="00BC0482" w:rsidRPr="006423B7" w:rsidRDefault="00BC0482" w:rsidP="006423B7">
            <w:pPr>
              <w:spacing w:after="120"/>
              <w:rPr>
                <w:rFonts w:ascii="Calibri Light" w:hAnsi="Calibri Light"/>
                <w:sz w:val="16"/>
                <w:szCs w:val="16"/>
                <w:lang w:val="en-US"/>
              </w:rPr>
            </w:pPr>
            <w:del w:id="11423" w:author="Ashan Senel Asmone" w:date="2016-03-18T16:32:00Z">
              <w:r w:rsidRPr="006423B7" w:rsidDel="00902ADA">
                <w:rPr>
                  <w:rFonts w:ascii="Calibri Light" w:hAnsi="Calibri Light"/>
                  <w:sz w:val="16"/>
                  <w:szCs w:val="16"/>
                  <w:lang w:val="en-US"/>
                </w:rPr>
                <w:delText>BS 1014-Specification for high alumina cement</w:delText>
              </w:r>
            </w:del>
            <w:ins w:id="11424" w:author="Ashan Senel Asmone" w:date="2016-03-18T16:32:00Z">
              <w:r w:rsidR="00902ADA">
                <w:rPr>
                  <w:rFonts w:ascii="Calibri Light" w:hAnsi="Calibri Light"/>
                  <w:sz w:val="16"/>
                  <w:szCs w:val="16"/>
                  <w:lang w:val="en-US"/>
                </w:rPr>
                <w:t>BS EN 12878:2014 Pigments for the colouring of building materials based on cement and/or lime. Specifications and methods of test</w:t>
              </w:r>
            </w:ins>
          </w:p>
          <w:p w14:paraId="7C4C7BEE" w14:textId="77777777" w:rsidR="00BC0482" w:rsidRPr="006423B7" w:rsidRDefault="00BC0482" w:rsidP="006423B7">
            <w:pPr>
              <w:spacing w:after="120"/>
              <w:rPr>
                <w:rFonts w:ascii="Calibri Light" w:hAnsi="Calibri Light"/>
                <w:sz w:val="16"/>
                <w:szCs w:val="16"/>
                <w:lang w:val="en-US"/>
              </w:rPr>
            </w:pPr>
            <w:del w:id="11425" w:author="Ashan Senel Asmone" w:date="2016-03-18T16:33:00Z">
              <w:r w:rsidRPr="006423B7" w:rsidDel="00902ADA">
                <w:rPr>
                  <w:rFonts w:ascii="Calibri Light" w:hAnsi="Calibri Light"/>
                  <w:sz w:val="16"/>
                  <w:szCs w:val="16"/>
                  <w:lang w:val="en-US"/>
                </w:rPr>
                <w:delText>BS 1199-Specification for building sands from natural sources</w:delText>
              </w:r>
            </w:del>
            <w:ins w:id="11426" w:author="Ashan Senel Asmone" w:date="2016-03-21T17:09:00Z">
              <w:r w:rsidR="00785E22">
                <w:rPr>
                  <w:rFonts w:ascii="Calibri Light" w:hAnsi="Calibri Light"/>
                  <w:sz w:val="16"/>
                  <w:szCs w:val="16"/>
                  <w:lang w:val="en-US"/>
                </w:rPr>
                <w:t>BS EN 13139:2002 Aggregates for mortar</w:t>
              </w:r>
            </w:ins>
          </w:p>
          <w:p w14:paraId="1D3B45BC" w14:textId="77777777" w:rsidR="00BC0482" w:rsidRPr="006423B7" w:rsidRDefault="00BC0482" w:rsidP="006423B7">
            <w:pPr>
              <w:spacing w:after="120"/>
              <w:rPr>
                <w:rFonts w:ascii="Calibri Light" w:hAnsi="Calibri Light"/>
                <w:sz w:val="16"/>
                <w:szCs w:val="16"/>
                <w:lang w:val="en-US"/>
              </w:rPr>
            </w:pPr>
            <w:del w:id="11427" w:author="Ashan Senel Asmone" w:date="2016-03-18T16:39:00Z">
              <w:r w:rsidRPr="006423B7" w:rsidDel="00902ADA">
                <w:rPr>
                  <w:rFonts w:ascii="Calibri Light" w:hAnsi="Calibri Light"/>
                  <w:sz w:val="16"/>
                  <w:szCs w:val="16"/>
                  <w:lang w:val="en-US"/>
                </w:rPr>
                <w:delText>BS 1881:(varies)-Testing concrete</w:delText>
              </w:r>
            </w:del>
            <w:ins w:id="11428" w:author="Ashan Senel Asmone" w:date="2016-03-21T17:09:00Z">
              <w:r w:rsidR="00785E22">
                <w:rPr>
                  <w:rFonts w:ascii="Calibri Light" w:hAnsi="Calibri Light"/>
                  <w:sz w:val="16"/>
                  <w:szCs w:val="16"/>
                  <w:lang w:val="en-US"/>
                </w:rPr>
                <w:t>BS EN 13139:2002 Aggregates for mortar</w:t>
              </w:r>
            </w:ins>
            <w:ins w:id="11429" w:author="Ashan Senel Asmone" w:date="2016-03-18T16:41:00Z">
              <w:r w:rsidR="00902ADA">
                <w:rPr>
                  <w:rFonts w:ascii="Calibri Light" w:hAnsi="Calibri Light"/>
                  <w:sz w:val="16"/>
                  <w:szCs w:val="16"/>
                  <w:lang w:val="en-US"/>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11430" w:author="Ashan Senel Asmone" w:date="2016-03-18T16:40:00Z">
              <w:r w:rsidR="00902ADA">
                <w:rPr>
                  <w:rFonts w:ascii="Calibri Light" w:hAnsi="Calibri Light"/>
                  <w:sz w:val="16"/>
                  <w:szCs w:val="16"/>
                  <w:lang w:val="en-US"/>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11431" w:author="Ashan Senel Asmone" w:date="2016-03-18T16:39:00Z">
              <w:r w:rsidR="00902ADA">
                <w:rPr>
                  <w:rFonts w:ascii="Calibri Light" w:hAnsi="Calibri Light"/>
                  <w:sz w:val="16"/>
                  <w:szCs w:val="16"/>
                  <w:lang w:val="en-US"/>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6423B7">
              <w:rPr>
                <w:rFonts w:ascii="Calibri Light" w:hAnsi="Calibri Light"/>
                <w:sz w:val="16"/>
                <w:szCs w:val="16"/>
                <w:lang w:val="en-US"/>
              </w:rPr>
              <w:t>.</w:t>
            </w:r>
          </w:p>
          <w:p w14:paraId="05EF02E9" w14:textId="77777777" w:rsidR="00BC0482" w:rsidRPr="006423B7" w:rsidRDefault="00BC0482" w:rsidP="006423B7">
            <w:pPr>
              <w:spacing w:after="120"/>
              <w:rPr>
                <w:rFonts w:ascii="Calibri Light" w:hAnsi="Calibri Light"/>
                <w:sz w:val="16"/>
                <w:szCs w:val="16"/>
                <w:lang w:val="en-US"/>
              </w:rPr>
            </w:pPr>
            <w:del w:id="11432" w:author="Ashan Senel Asmone" w:date="2016-03-18T16:38:00Z">
              <w:r w:rsidRPr="006423B7" w:rsidDel="00902ADA">
                <w:rPr>
                  <w:rFonts w:ascii="Calibri Light" w:hAnsi="Calibri Light"/>
                  <w:sz w:val="16"/>
                  <w:szCs w:val="16"/>
                  <w:lang w:val="en-US"/>
                </w:rPr>
                <w:delText>BS 4027- Specification for sulphate-resisting Portland cement</w:delText>
              </w:r>
            </w:del>
          </w:p>
          <w:p w14:paraId="3D4F4E4E" w14:textId="77777777" w:rsidR="00BC0482" w:rsidRPr="006423B7" w:rsidRDefault="00BC0482" w:rsidP="006423B7">
            <w:pPr>
              <w:spacing w:after="120"/>
              <w:rPr>
                <w:rFonts w:ascii="Calibri Light" w:hAnsi="Calibri Light"/>
                <w:sz w:val="16"/>
                <w:szCs w:val="16"/>
                <w:lang w:val="en-US"/>
              </w:rPr>
            </w:pPr>
            <w:del w:id="11433" w:author="Ashan Senel Asmone" w:date="2016-03-21T15:22:00Z">
              <w:r w:rsidRPr="006423B7" w:rsidDel="00337A12">
                <w:rPr>
                  <w:rFonts w:ascii="Calibri Light" w:hAnsi="Calibri Light"/>
                  <w:sz w:val="16"/>
                  <w:szCs w:val="16"/>
                  <w:lang w:val="en-US"/>
                </w:rPr>
                <w:delText>BS 4550-6:1978-Methods of testing cement. Standard sand for mortar cube</w:delText>
              </w:r>
            </w:del>
            <w:ins w:id="11434" w:author="Ashan Senel Asmone" w:date="2016-03-21T15:22:00Z">
              <w:r w:rsidR="00337A12">
                <w:rPr>
                  <w:rFonts w:ascii="Calibri Light" w:hAnsi="Calibri Light"/>
                  <w:sz w:val="16"/>
                  <w:szCs w:val="16"/>
                  <w:lang w:val="en-US"/>
                </w:rPr>
                <w:t>BS 4550-6:1978 Methods of testing cement. Standard sand for mortar cubes</w:t>
              </w:r>
            </w:ins>
            <w:r w:rsidRPr="006423B7">
              <w:rPr>
                <w:rFonts w:ascii="Calibri Light" w:hAnsi="Calibri Light"/>
                <w:sz w:val="16"/>
                <w:szCs w:val="16"/>
                <w:lang w:val="en-US"/>
              </w:rPr>
              <w:t>s</w:t>
            </w:r>
          </w:p>
          <w:p w14:paraId="267BDFE1" w14:textId="77777777" w:rsidR="00BC0482" w:rsidRPr="006423B7" w:rsidRDefault="00BC0482" w:rsidP="006423B7">
            <w:pPr>
              <w:spacing w:after="120"/>
              <w:rPr>
                <w:rFonts w:ascii="Calibri Light" w:hAnsi="Calibri Light"/>
                <w:sz w:val="16"/>
                <w:szCs w:val="16"/>
                <w:lang w:val="en-US"/>
              </w:rPr>
            </w:pPr>
            <w:del w:id="11435" w:author="Ashan Senel Asmone" w:date="2016-03-18T16:48:00Z">
              <w:r w:rsidRPr="006423B7" w:rsidDel="0083514B">
                <w:rPr>
                  <w:rFonts w:ascii="Calibri Light" w:hAnsi="Calibri Light"/>
                  <w:sz w:val="16"/>
                  <w:szCs w:val="16"/>
                  <w:lang w:val="en-US"/>
                </w:rPr>
                <w:delText>BS 4721-Specification for ready-mixed building mortars</w:delText>
              </w:r>
            </w:del>
            <w:ins w:id="11436" w:author="Ashan Senel Asmone" w:date="2016-03-18T16:48:00Z">
              <w:r w:rsidR="0083514B">
                <w:rPr>
                  <w:rFonts w:ascii="Calibri Light" w:hAnsi="Calibri Light"/>
                  <w:sz w:val="16"/>
                  <w:szCs w:val="16"/>
                  <w:lang w:val="en-US"/>
                </w:rPr>
                <w:t>BS EN 998-1:2003-Specification for mortar for masonry. Rendering and plastering mortar/ BS EN 998-2:2003-Specification for mortar for masonry. Masonry mortar</w:t>
              </w:r>
            </w:ins>
          </w:p>
          <w:p w14:paraId="79487089" w14:textId="77777777" w:rsidR="00BC0482" w:rsidRPr="006423B7" w:rsidRDefault="00BC0482" w:rsidP="006423B7">
            <w:pPr>
              <w:spacing w:after="120"/>
              <w:rPr>
                <w:rFonts w:ascii="Calibri Light" w:hAnsi="Calibri Light"/>
                <w:sz w:val="16"/>
                <w:szCs w:val="16"/>
                <w:lang w:val="en-US"/>
              </w:rPr>
            </w:pPr>
            <w:del w:id="11437" w:author="Ashan Senel Asmone" w:date="2016-03-18T17:15:00Z">
              <w:r w:rsidRPr="006423B7" w:rsidDel="00922C80">
                <w:rPr>
                  <w:rFonts w:ascii="Calibri Light" w:hAnsi="Calibri Light"/>
                  <w:sz w:val="16"/>
                  <w:szCs w:val="16"/>
                  <w:lang w:val="en-US"/>
                </w:rPr>
                <w:delText>BS 5075-Concrete admixtures</w:delText>
              </w:r>
            </w:del>
            <w:ins w:id="11438" w:author="Ashan Senel Asmone" w:date="2016-03-18T17:20:00Z">
              <w:del w:id="11439" w:author="Jing Kai Toh" w:date="2016-05-12T17:04:00Z">
                <w:r w:rsidR="00922C80" w:rsidDel="0010274C">
                  <w:rPr>
                    <w:rFonts w:ascii="Calibri Light" w:hAnsi="Calibri Light"/>
                    <w:sz w:val="16"/>
                    <w:szCs w:val="16"/>
                    <w:lang w:val="en-US"/>
                  </w:rPr>
                  <w:delText>BS EN 934-6:2001 Admixtures for concrete, mortar and grout. Sampling, conformity control and evaluation of conformity</w:delText>
                </w:r>
              </w:del>
            </w:ins>
            <w:ins w:id="11440"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1441" w:author="Ashan Senel Asmone" w:date="2016-03-18T17:20:00Z">
              <w:r w:rsidR="00922C80">
                <w:rPr>
                  <w:rFonts w:ascii="Calibri Light" w:hAnsi="Calibri Light"/>
                  <w:sz w:val="16"/>
                  <w:szCs w:val="16"/>
                  <w:lang w:val="en-US"/>
                </w:rPr>
                <w:t>/</w:t>
              </w:r>
            </w:ins>
            <w:ins w:id="11442" w:author="Ashan Senel Asmone" w:date="2016-03-18T17:19:00Z">
              <w:r w:rsidR="00922C80">
                <w:rPr>
                  <w:rFonts w:ascii="Calibri Light" w:hAnsi="Calibri Light"/>
                  <w:sz w:val="16"/>
                  <w:szCs w:val="16"/>
                  <w:lang w:val="en-US"/>
                </w:rPr>
                <w:t>BS EN 480-11:2005 Admixtures for concrete, mortar and grout. Test methods. Determination of air void characteristics in hardened concrete/BS EN 480-12:2005 Admixtures for concrete, mortar and grout. Test methods. Determination of the alkali content of admixtures/</w:t>
              </w:r>
            </w:ins>
            <w:ins w:id="11443" w:author="Ashan Senel Asmone" w:date="2016-03-18T17:18:00Z">
              <w:r w:rsidR="00922C80">
                <w:rPr>
                  <w:rFonts w:ascii="Calibri Light" w:hAnsi="Calibri Light"/>
                  <w:sz w:val="16"/>
                  <w:szCs w:val="16"/>
                  <w:lang w:val="en-US"/>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11444" w:author="Ashan Senel Asmone" w:date="2016-03-18T17:17:00Z">
              <w:r w:rsidR="00922C80">
                <w:rPr>
                  <w:rFonts w:ascii="Calibri Light" w:hAnsi="Calibri Light"/>
                  <w:sz w:val="16"/>
                  <w:szCs w:val="16"/>
                  <w:lang w:val="en-US"/>
                </w:rPr>
                <w:t>BS EN 480-10:2009 Admixtures for concrete, mortar and grout. Test methods. Determination of water soluble chloride content/BS EN 480-6:2005 Admixtures for concrete, mortar and grout. Test methods. Infrared analysis/</w:t>
              </w:r>
            </w:ins>
            <w:ins w:id="11445" w:author="Ashan Senel Asmone" w:date="2016-03-18T17:16:00Z">
              <w:r w:rsidR="00922C80">
                <w:rPr>
                  <w:rFonts w:ascii="Calibri Light" w:hAnsi="Calibri Light"/>
                  <w:sz w:val="16"/>
                  <w:szCs w:val="16"/>
                  <w:lang w:val="en-US"/>
                </w:rPr>
                <w:t>BS EN 480-5:2005 Admixtures for concrete, mortar and grout. Test methods. Determination of capillary absorption/</w:t>
              </w:r>
            </w:ins>
            <w:ins w:id="11446" w:author="Ashan Senel Asmone" w:date="2016-03-18T17:15:00Z">
              <w:r w:rsidR="00922C80">
                <w:rPr>
                  <w:rFonts w:ascii="Calibri Light" w:hAnsi="Calibri Light"/>
                  <w:sz w:val="16"/>
                  <w:szCs w:val="16"/>
                  <w:lang w:val="en-US"/>
                </w:rPr>
                <w:t>BS EN 480-2:2006 Admixtures for concrete, mortar and grout. Test methods. Determination of setting time/</w:t>
              </w:r>
            </w:ins>
          </w:p>
          <w:p w14:paraId="6B1221A4" w14:textId="77777777" w:rsidR="00BC0482" w:rsidRPr="006423B7" w:rsidRDefault="00BC0482" w:rsidP="006423B7">
            <w:pPr>
              <w:spacing w:after="120"/>
              <w:rPr>
                <w:rFonts w:ascii="Calibri Light" w:hAnsi="Calibri Light"/>
                <w:sz w:val="16"/>
                <w:szCs w:val="16"/>
                <w:lang w:val="en-US"/>
              </w:rPr>
            </w:pPr>
            <w:del w:id="11447" w:author="Ashan Senel Asmone" w:date="2016-03-18T17:20:00Z">
              <w:r w:rsidRPr="006423B7" w:rsidDel="00922C80">
                <w:rPr>
                  <w:rFonts w:ascii="Calibri Light" w:hAnsi="Calibri Light"/>
                  <w:sz w:val="16"/>
                  <w:szCs w:val="16"/>
                  <w:lang w:val="en-US"/>
                </w:rPr>
                <w:delText>Part 1: Specification for accelerating admixtures, retarding admixtures, retarding admixtures and water-reducing admixtures</w:delText>
              </w:r>
            </w:del>
          </w:p>
          <w:p w14:paraId="31A183BE" w14:textId="77777777" w:rsidR="00BC0482" w:rsidRPr="006423B7" w:rsidRDefault="00BC0482" w:rsidP="006423B7">
            <w:pPr>
              <w:spacing w:after="120"/>
              <w:rPr>
                <w:rFonts w:ascii="Calibri Light" w:hAnsi="Calibri Light"/>
                <w:sz w:val="16"/>
                <w:szCs w:val="16"/>
                <w:lang w:val="en-US"/>
              </w:rPr>
            </w:pPr>
            <w:del w:id="11448" w:author="Ashan Senel Asmone" w:date="2016-03-18T17:20:00Z">
              <w:r w:rsidRPr="006423B7" w:rsidDel="00922C80">
                <w:rPr>
                  <w:rFonts w:ascii="Calibri Light" w:hAnsi="Calibri Light"/>
                  <w:sz w:val="16"/>
                  <w:szCs w:val="16"/>
                  <w:lang w:val="en-US"/>
                </w:rPr>
                <w:delText>Part 2: Specification for air-entraining admixtures</w:delText>
              </w:r>
            </w:del>
          </w:p>
          <w:p w14:paraId="1C47F0E9" w14:textId="77777777" w:rsidR="00BC0482" w:rsidRPr="006423B7" w:rsidRDefault="00BC0482" w:rsidP="006423B7">
            <w:pPr>
              <w:spacing w:after="120"/>
              <w:rPr>
                <w:rFonts w:ascii="Calibri Light" w:hAnsi="Calibri Light"/>
                <w:sz w:val="16"/>
                <w:szCs w:val="16"/>
                <w:lang w:val="en-US"/>
              </w:rPr>
            </w:pPr>
            <w:del w:id="11449" w:author="Ashan Senel Asmone" w:date="2016-03-18T17:21:00Z">
              <w:r w:rsidRPr="006423B7" w:rsidDel="00922C80">
                <w:rPr>
                  <w:rFonts w:ascii="Calibri Light" w:hAnsi="Calibri Light"/>
                  <w:sz w:val="16"/>
                  <w:szCs w:val="16"/>
                  <w:lang w:val="en-US"/>
                </w:rPr>
                <w:delText>Part 3: Specification for superplasticizing admixtures</w:delText>
              </w:r>
            </w:del>
          </w:p>
          <w:p w14:paraId="0EF1C8CE" w14:textId="77777777" w:rsidR="00BC0482" w:rsidRPr="006423B7" w:rsidRDefault="00BC0482" w:rsidP="006423B7">
            <w:pPr>
              <w:spacing w:after="120"/>
              <w:rPr>
                <w:rFonts w:ascii="Calibri Light" w:hAnsi="Calibri Light"/>
                <w:sz w:val="16"/>
                <w:szCs w:val="16"/>
                <w:lang w:val="en-US"/>
              </w:rPr>
            </w:pPr>
            <w:del w:id="11450" w:author="Ashan Senel Asmone" w:date="2016-03-18T17:12:00Z">
              <w:r w:rsidRPr="006423B7" w:rsidDel="00922C80">
                <w:rPr>
                  <w:rFonts w:ascii="Calibri Light" w:hAnsi="Calibri Light"/>
                  <w:sz w:val="16"/>
                  <w:szCs w:val="16"/>
                  <w:lang w:val="en-US"/>
                </w:rPr>
                <w:delText>BS 4887-1:1986-Mortar admixtures. Specification for air-entraining (plasticizing) admixtures</w:delText>
              </w:r>
            </w:del>
            <w:ins w:id="11451"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6CB1361D" w14:textId="77777777" w:rsidR="00BC0482" w:rsidRPr="006423B7" w:rsidRDefault="00BC0482" w:rsidP="006423B7">
            <w:pPr>
              <w:spacing w:after="120"/>
              <w:rPr>
                <w:rFonts w:ascii="Calibri Light" w:hAnsi="Calibri Light"/>
                <w:sz w:val="16"/>
                <w:szCs w:val="16"/>
                <w:lang w:val="en-US"/>
              </w:rPr>
            </w:pPr>
            <w:del w:id="11452" w:author="Ashan Senel Asmone" w:date="2016-03-18T17:13:00Z">
              <w:r w:rsidRPr="006423B7" w:rsidDel="00922C80">
                <w:rPr>
                  <w:rFonts w:ascii="Calibri Light" w:hAnsi="Calibri Light"/>
                  <w:sz w:val="16"/>
                  <w:szCs w:val="16"/>
                  <w:lang w:val="en-US"/>
                </w:rPr>
                <w:delText>BS 4887-2:1987-Mortar admixtures. Specification for set retarding admixtures</w:delText>
              </w:r>
            </w:del>
            <w:ins w:id="11453"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p>
          <w:p w14:paraId="6575E7F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5328Concrete. Guide to specifying concrete/Concrete. Methods for specifying concrete mixes</w:t>
            </w:r>
          </w:p>
          <w:p w14:paraId="77513BF5" w14:textId="77777777" w:rsidR="00BC0482" w:rsidRPr="006423B7" w:rsidRDefault="00BC0482" w:rsidP="006423B7">
            <w:pPr>
              <w:spacing w:after="120"/>
              <w:rPr>
                <w:rFonts w:ascii="Calibri Light" w:hAnsi="Calibri Light"/>
                <w:sz w:val="16"/>
                <w:szCs w:val="16"/>
                <w:lang w:val="en-US"/>
              </w:rPr>
            </w:pPr>
            <w:del w:id="11454" w:author="Ashan Senel Asmone" w:date="2016-03-18T17:35:00Z">
              <w:r w:rsidRPr="006423B7" w:rsidDel="00DD05B5">
                <w:rPr>
                  <w:rFonts w:ascii="Calibri Light" w:hAnsi="Calibri Light"/>
                  <w:sz w:val="16"/>
                  <w:szCs w:val="16"/>
                  <w:lang w:val="en-US"/>
                </w:rPr>
                <w:delText>BS 5838-2:1980-Specification for dry packaged cementitious mixes. Prepacked mortar mixes</w:delText>
              </w:r>
            </w:del>
            <w:ins w:id="11455"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0276138E" w14:textId="77777777" w:rsidR="00BC0482" w:rsidRPr="006423B7" w:rsidRDefault="00BC0482" w:rsidP="006423B7">
            <w:pPr>
              <w:spacing w:after="120"/>
              <w:rPr>
                <w:rFonts w:ascii="Calibri Light" w:hAnsi="Calibri Light"/>
                <w:sz w:val="16"/>
                <w:szCs w:val="16"/>
                <w:lang w:val="en-US"/>
              </w:rPr>
            </w:pPr>
            <w:del w:id="11456" w:author="Ashan Senel Asmone" w:date="2016-03-18T17:37:00Z">
              <w:r w:rsidRPr="006423B7" w:rsidDel="00DD05B5">
                <w:rPr>
                  <w:rFonts w:ascii="Calibri Light" w:hAnsi="Calibri Light"/>
                  <w:sz w:val="16"/>
                  <w:szCs w:val="16"/>
                  <w:lang w:val="en-US"/>
                </w:rPr>
                <w:delText>BS 6089: 1981- Guide to assessment of concrete strength in existing structures</w:delText>
              </w:r>
            </w:del>
            <w:ins w:id="11457" w:author="Ashan Senel Asmone" w:date="2016-03-18T17:37:00Z">
              <w:r w:rsidR="00DD05B5">
                <w:rPr>
                  <w:rFonts w:ascii="Calibri Light" w:hAnsi="Calibri Light"/>
                  <w:sz w:val="16"/>
                  <w:szCs w:val="16"/>
                  <w:lang w:val="en-US"/>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06D8D148" w14:textId="77777777" w:rsidR="00BC0482" w:rsidRPr="006423B7" w:rsidRDefault="00BC0482" w:rsidP="006423B7">
            <w:pPr>
              <w:spacing w:after="120"/>
              <w:rPr>
                <w:rFonts w:ascii="Calibri Light" w:hAnsi="Calibri Light"/>
                <w:sz w:val="16"/>
                <w:szCs w:val="16"/>
                <w:lang w:val="en-US"/>
              </w:rPr>
            </w:pPr>
            <w:del w:id="11458" w:author="Ashan Senel Asmone" w:date="2016-03-21T10:36:00Z">
              <w:r w:rsidRPr="006423B7" w:rsidDel="0046108D">
                <w:rPr>
                  <w:rFonts w:ascii="Calibri Light" w:hAnsi="Calibri Light"/>
                  <w:sz w:val="16"/>
                  <w:szCs w:val="16"/>
                  <w:lang w:val="en-US"/>
                </w:rPr>
                <w:delText>BS 6319-3:1990-Testing of resin and polymer/cement compositions for use in construction. Methods for measurement of modulus of elasticity in flexure and flexural strength</w:delText>
              </w:r>
            </w:del>
            <w:ins w:id="11459" w:author="Ashan Senel Asmone" w:date="2016-03-21T10:36:00Z">
              <w:r w:rsidR="0046108D">
                <w:rPr>
                  <w:rFonts w:ascii="Calibri Light" w:hAnsi="Calibri Light"/>
                  <w:sz w:val="16"/>
                  <w:szCs w:val="16"/>
                  <w:lang w:val="en-US"/>
                </w:rPr>
                <w:t>BS 6319-3:1990 Testing of resin and polymer/cement compositions for use in construction. Methods for measurement of modulus of elasticity in flexure and flexural strength</w:t>
              </w:r>
            </w:ins>
          </w:p>
          <w:p w14:paraId="46E16E75" w14:textId="77777777" w:rsidR="00BC0482" w:rsidRPr="006423B7" w:rsidRDefault="00BC0482" w:rsidP="006423B7">
            <w:pPr>
              <w:spacing w:after="120"/>
              <w:rPr>
                <w:rFonts w:ascii="Calibri Light" w:hAnsi="Calibri Light"/>
                <w:sz w:val="16"/>
                <w:szCs w:val="16"/>
                <w:lang w:val="en-US"/>
              </w:rPr>
            </w:pPr>
            <w:del w:id="11460" w:author="Ashan Senel Asmone" w:date="2016-03-21T10:36:00Z">
              <w:r w:rsidRPr="006423B7" w:rsidDel="0046108D">
                <w:rPr>
                  <w:rFonts w:ascii="Calibri Light" w:hAnsi="Calibri Light"/>
                  <w:sz w:val="16"/>
                  <w:szCs w:val="16"/>
                  <w:lang w:val="en-US"/>
                </w:rPr>
                <w:delText>BS 6319-12:1992-Testing of resin and polymer/cement compositions for use in construction. Methods for measurement of unrestrained linear shrinkage and coefficient of thermal expansion</w:delText>
              </w:r>
            </w:del>
            <w:ins w:id="11461" w:author="Ashan Senel Asmone" w:date="2016-03-21T10:36:00Z">
              <w:r w:rsidR="0046108D">
                <w:rPr>
                  <w:rFonts w:ascii="Calibri Light" w:hAnsi="Calibri Light"/>
                  <w:sz w:val="16"/>
                  <w:szCs w:val="16"/>
                  <w:lang w:val="en-US"/>
                </w:rPr>
                <w:t>BS 6319-12:1992 Testing of resin and polymer/cement compositions for use in construction. Methods for measurement of unrestrained linear shrinkage and coefficient of thermal expansion</w:t>
              </w:r>
            </w:ins>
          </w:p>
          <w:p w14:paraId="51574AEC" w14:textId="77777777" w:rsidR="00BC0482" w:rsidRPr="006423B7" w:rsidRDefault="00BC0482" w:rsidP="006423B7">
            <w:pPr>
              <w:spacing w:after="120"/>
              <w:rPr>
                <w:rFonts w:ascii="Calibri Light" w:hAnsi="Calibri Light"/>
                <w:sz w:val="16"/>
                <w:szCs w:val="16"/>
                <w:lang w:val="en-US"/>
              </w:rPr>
            </w:pPr>
            <w:del w:id="11462" w:author="Ashan Senel Asmone" w:date="2016-03-21T15:23:00Z">
              <w:r w:rsidRPr="006423B7" w:rsidDel="00337A12">
                <w:rPr>
                  <w:rFonts w:ascii="Calibri Light" w:hAnsi="Calibri Light"/>
                  <w:sz w:val="16"/>
                  <w:szCs w:val="16"/>
                  <w:lang w:val="en-US"/>
                </w:rPr>
                <w:delText>DD 249:19990-Testing aggregates. Method for the assessment of alkali-silica reactivity. Potential accelerated mortar-bar method</w:delText>
              </w:r>
            </w:del>
          </w:p>
          <w:p w14:paraId="1CE214C8" w14:textId="77777777" w:rsidR="00BC0482" w:rsidRPr="006423B7" w:rsidRDefault="00BC0482" w:rsidP="006423B7">
            <w:pPr>
              <w:spacing w:after="120"/>
              <w:rPr>
                <w:rFonts w:ascii="Calibri Light" w:hAnsi="Calibri Light"/>
                <w:sz w:val="16"/>
                <w:szCs w:val="16"/>
                <w:lang w:val="en-US"/>
              </w:rPr>
            </w:pPr>
            <w:del w:id="11463" w:author="Ashan Senel Asmone" w:date="2016-03-21T11:02:00Z">
              <w:r w:rsidRPr="006423B7" w:rsidDel="0046108D">
                <w:rPr>
                  <w:rFonts w:ascii="Calibri Light" w:hAnsi="Calibri Light"/>
                  <w:sz w:val="16"/>
                  <w:szCs w:val="16"/>
                  <w:lang w:val="en-US"/>
                </w:rPr>
                <w:delText>PD 6472:1974-Guide to specifying the quality of building mortars</w:delText>
              </w:r>
            </w:del>
            <w:ins w:id="11464" w:author="Ashan Senel Asmone" w:date="2016-03-21T11:02:00Z">
              <w:r w:rsidR="0046108D">
                <w:rPr>
                  <w:rFonts w:ascii="Calibri Light" w:hAnsi="Calibri Light"/>
                  <w:sz w:val="16"/>
                  <w:szCs w:val="16"/>
                  <w:lang w:val="en-US"/>
                </w:rPr>
                <w:t>PD 6678:2005 Guide to the specification of masonry mortar</w:t>
              </w:r>
            </w:ins>
          </w:p>
          <w:p w14:paraId="2843F65A" w14:textId="77777777" w:rsidR="00BC0482" w:rsidRPr="006423B7" w:rsidRDefault="00BC0482" w:rsidP="006423B7">
            <w:pPr>
              <w:spacing w:after="120"/>
              <w:rPr>
                <w:rFonts w:ascii="Calibri Light" w:hAnsi="Calibri Light"/>
                <w:sz w:val="16"/>
                <w:szCs w:val="16"/>
                <w:lang w:val="en-US"/>
              </w:rPr>
            </w:pPr>
            <w:del w:id="11465" w:author="Ashan Senel Asmone" w:date="2016-03-21T11:03:00Z">
              <w:r w:rsidRPr="006423B7" w:rsidDel="0046108D">
                <w:rPr>
                  <w:rFonts w:ascii="Calibri Light" w:hAnsi="Calibri Light"/>
                  <w:sz w:val="16"/>
                  <w:szCs w:val="16"/>
                  <w:lang w:val="en-US"/>
                </w:rPr>
                <w:delText>BS EN 480-1:1998-Admixtures for concrete, mortar and grout. Test methods. Reference concrete and reference mortar for testing</w:delText>
              </w:r>
            </w:del>
            <w:ins w:id="11466" w:author="Ashan Senel Asmone" w:date="2016-03-21T11:03:00Z">
              <w:r w:rsidR="0046108D">
                <w:rPr>
                  <w:rFonts w:ascii="Calibri Light" w:hAnsi="Calibri Light"/>
                  <w:sz w:val="16"/>
                  <w:szCs w:val="16"/>
                  <w:lang w:val="en-US"/>
                </w:rPr>
                <w:t>BS EN 480-1:2014 Admixtures for concrete, mortar and grout. Test methods. Reference concrete and reference mortar for testing</w:t>
              </w:r>
            </w:ins>
          </w:p>
          <w:p w14:paraId="524EAF4A" w14:textId="77777777" w:rsidR="00BC0482" w:rsidRPr="006423B7" w:rsidRDefault="00BC0482" w:rsidP="006423B7">
            <w:pPr>
              <w:spacing w:after="120"/>
              <w:rPr>
                <w:rFonts w:ascii="Calibri Light" w:hAnsi="Calibri Light"/>
                <w:sz w:val="16"/>
                <w:szCs w:val="16"/>
                <w:lang w:val="en-US"/>
              </w:rPr>
            </w:pPr>
            <w:del w:id="11467" w:author="Ashan Senel Asmone" w:date="2016-03-21T11:03:00Z">
              <w:r w:rsidRPr="006423B7" w:rsidDel="0046108D">
                <w:rPr>
                  <w:rFonts w:ascii="Calibri Light" w:hAnsi="Calibri Light"/>
                  <w:sz w:val="16"/>
                  <w:szCs w:val="16"/>
                  <w:lang w:val="en-US"/>
                </w:rPr>
                <w:delText>BS EN 480-2:1997-Admixtures for concrete, mortar and grout. Test methods. Determination of setting time</w:delText>
              </w:r>
            </w:del>
            <w:ins w:id="11468" w:author="Ashan Senel Asmone" w:date="2016-03-21T11:03:00Z">
              <w:r w:rsidR="0046108D">
                <w:rPr>
                  <w:rFonts w:ascii="Calibri Light" w:hAnsi="Calibri Light"/>
                  <w:sz w:val="16"/>
                  <w:szCs w:val="16"/>
                  <w:lang w:val="en-US"/>
                </w:rPr>
                <w:t>BS EN 480-2:2006 Admixtures for concrete, mortar and grout. Test methods. Determination of setting time</w:t>
              </w:r>
            </w:ins>
          </w:p>
          <w:p w14:paraId="2FA7867F" w14:textId="77777777" w:rsidR="00BC0482" w:rsidRPr="006423B7" w:rsidRDefault="00BC0482" w:rsidP="006423B7">
            <w:pPr>
              <w:spacing w:after="120"/>
              <w:rPr>
                <w:rFonts w:ascii="Calibri Light" w:hAnsi="Calibri Light"/>
                <w:sz w:val="16"/>
                <w:szCs w:val="16"/>
                <w:lang w:val="en-US"/>
              </w:rPr>
            </w:pPr>
            <w:del w:id="11469" w:author="Ashan Senel Asmone" w:date="2016-03-21T11:04:00Z">
              <w:r w:rsidRPr="006423B7" w:rsidDel="0046108D">
                <w:rPr>
                  <w:rFonts w:ascii="Calibri Light" w:hAnsi="Calibri Light"/>
                  <w:sz w:val="16"/>
                  <w:szCs w:val="16"/>
                  <w:lang w:val="en-US"/>
                </w:rPr>
                <w:delText>BS EN 480-4:1997-Admixtures for concrete, mortar and grout. Test methods. Determination of bleeding of concrete</w:delText>
              </w:r>
            </w:del>
            <w:ins w:id="11470" w:author="Ashan Senel Asmone" w:date="2016-03-21T11:04:00Z">
              <w:r w:rsidR="0046108D">
                <w:rPr>
                  <w:rFonts w:ascii="Calibri Light" w:hAnsi="Calibri Light"/>
                  <w:sz w:val="16"/>
                  <w:szCs w:val="16"/>
                  <w:lang w:val="en-US"/>
                </w:rPr>
                <w:t>BS EN 480-4:2005 Admixtures for concrete, mortar and grout. Test methods. Determination of bleeding of concrete</w:t>
              </w:r>
            </w:ins>
          </w:p>
          <w:p w14:paraId="48DF7D18" w14:textId="77777777" w:rsidR="00BC0482" w:rsidRPr="006423B7" w:rsidRDefault="00BC0482" w:rsidP="006423B7">
            <w:pPr>
              <w:spacing w:after="120"/>
              <w:rPr>
                <w:rFonts w:ascii="Calibri Light" w:hAnsi="Calibri Light"/>
                <w:sz w:val="16"/>
                <w:szCs w:val="16"/>
                <w:lang w:val="en-US"/>
              </w:rPr>
            </w:pPr>
            <w:del w:id="11471" w:author="Ashan Senel Asmone" w:date="2016-03-21T11:04:00Z">
              <w:r w:rsidRPr="006423B7" w:rsidDel="0046108D">
                <w:rPr>
                  <w:rFonts w:ascii="Calibri Light" w:hAnsi="Calibri Light"/>
                  <w:sz w:val="16"/>
                  <w:szCs w:val="16"/>
                  <w:lang w:val="en-US"/>
                </w:rPr>
                <w:delText>BS EN 480-5:1997-Admixtures for concrete, mortar and grout. Test methods. Determination of capillary absorption</w:delText>
              </w:r>
            </w:del>
            <w:ins w:id="11472" w:author="Ashan Senel Asmone" w:date="2016-03-21T11:04:00Z">
              <w:r w:rsidR="0046108D">
                <w:rPr>
                  <w:rFonts w:ascii="Calibri Light" w:hAnsi="Calibri Light"/>
                  <w:sz w:val="16"/>
                  <w:szCs w:val="16"/>
                  <w:lang w:val="en-US"/>
                </w:rPr>
                <w:t>BS EN 480-5:2005 Admixtures for concrete, mortar and grout. Test methods. Determination of capillary absorption</w:t>
              </w:r>
            </w:ins>
          </w:p>
          <w:p w14:paraId="40CEDC15" w14:textId="77777777" w:rsidR="00BC0482" w:rsidRPr="006423B7" w:rsidRDefault="00BC0482" w:rsidP="006423B7">
            <w:pPr>
              <w:spacing w:after="120"/>
              <w:rPr>
                <w:rFonts w:ascii="Calibri Light" w:hAnsi="Calibri Light"/>
                <w:sz w:val="16"/>
                <w:szCs w:val="16"/>
                <w:lang w:val="en-US"/>
              </w:rPr>
            </w:pPr>
            <w:del w:id="11473" w:author="Ashan Senel Asmone" w:date="2016-03-21T11:04:00Z">
              <w:r w:rsidRPr="006423B7" w:rsidDel="0046108D">
                <w:rPr>
                  <w:rFonts w:ascii="Calibri Light" w:hAnsi="Calibri Light"/>
                  <w:sz w:val="16"/>
                  <w:szCs w:val="16"/>
                  <w:lang w:val="en-US"/>
                </w:rPr>
                <w:delText>BS EN 480-6:1997-Admixtures for concrete, mortar and grout. Test methods. Infrared analysis</w:delText>
              </w:r>
            </w:del>
            <w:ins w:id="11474" w:author="Ashan Senel Asmone" w:date="2016-03-21T11:04:00Z">
              <w:r w:rsidR="0046108D">
                <w:rPr>
                  <w:rFonts w:ascii="Calibri Light" w:hAnsi="Calibri Light"/>
                  <w:sz w:val="16"/>
                  <w:szCs w:val="16"/>
                  <w:lang w:val="en-US"/>
                </w:rPr>
                <w:t>BS EN 480-6:2005 Admixtures for concrete, mortar and grout. Test methods. Infrared analysis</w:t>
              </w:r>
            </w:ins>
          </w:p>
          <w:p w14:paraId="5ADDEDB7" w14:textId="77777777" w:rsidR="00BC0482" w:rsidRPr="006423B7" w:rsidRDefault="00BC0482" w:rsidP="006423B7">
            <w:pPr>
              <w:spacing w:after="120"/>
              <w:rPr>
                <w:rFonts w:ascii="Calibri Light" w:hAnsi="Calibri Light"/>
                <w:sz w:val="16"/>
                <w:szCs w:val="16"/>
                <w:lang w:val="en-US"/>
              </w:rPr>
            </w:pPr>
            <w:del w:id="11475" w:author="Ashan Senel Asmone" w:date="2016-03-21T11:05:00Z">
              <w:r w:rsidRPr="006423B7" w:rsidDel="0046108D">
                <w:rPr>
                  <w:rFonts w:ascii="Calibri Light" w:hAnsi="Calibri Light"/>
                  <w:sz w:val="16"/>
                  <w:szCs w:val="16"/>
                  <w:lang w:val="en-US"/>
                </w:rPr>
                <w:delText>BS EN 480-8:1997-Admixtures for concrete, mortar and grout. Test methods. Determination of the conventional dry material content</w:delText>
              </w:r>
            </w:del>
            <w:ins w:id="11476" w:author="Ashan Senel Asmone" w:date="2016-03-21T11:05:00Z">
              <w:r w:rsidR="0046108D">
                <w:rPr>
                  <w:rFonts w:ascii="Calibri Light" w:hAnsi="Calibri Light"/>
                  <w:sz w:val="16"/>
                  <w:szCs w:val="16"/>
                  <w:lang w:val="en-US"/>
                </w:rPr>
                <w:t>BS EN 480-8:2012 Admixtures for concrete, mortar and grout. Test methods. Determination of the conventional dry material content</w:t>
              </w:r>
            </w:ins>
          </w:p>
          <w:p w14:paraId="0EF56864" w14:textId="77777777" w:rsidR="00BC0482" w:rsidRPr="006423B7" w:rsidRDefault="00BC0482" w:rsidP="006423B7">
            <w:pPr>
              <w:spacing w:after="120"/>
              <w:rPr>
                <w:rFonts w:ascii="Calibri Light" w:hAnsi="Calibri Light"/>
                <w:sz w:val="16"/>
                <w:szCs w:val="16"/>
                <w:lang w:val="en-US"/>
              </w:rPr>
            </w:pPr>
            <w:del w:id="11477" w:author="Ashan Senel Asmone" w:date="2016-03-21T11:05:00Z">
              <w:r w:rsidRPr="006423B7" w:rsidDel="0046108D">
                <w:rPr>
                  <w:rFonts w:ascii="Calibri Light" w:hAnsi="Calibri Light"/>
                  <w:sz w:val="16"/>
                  <w:szCs w:val="16"/>
                  <w:lang w:val="en-US"/>
                </w:rPr>
                <w:delText>BS EN 480-10:1997-Admixtures for concrete, mortar and grout. Test methods. Determination of water soluble chloride content</w:delText>
              </w:r>
            </w:del>
            <w:ins w:id="11478" w:author="Ashan Senel Asmone" w:date="2016-03-21T11:05:00Z">
              <w:r w:rsidR="0046108D">
                <w:rPr>
                  <w:rFonts w:ascii="Calibri Light" w:hAnsi="Calibri Light"/>
                  <w:sz w:val="16"/>
                  <w:szCs w:val="16"/>
                  <w:lang w:val="en-US"/>
                </w:rPr>
                <w:t>BS EN 480-10:2009 Admixtures for concrete, mortar and grout. Test methods. Determination of water soluble chloride content</w:t>
              </w:r>
            </w:ins>
          </w:p>
          <w:p w14:paraId="77B26ECF" w14:textId="77777777" w:rsidR="00BC0482" w:rsidRPr="006423B7" w:rsidRDefault="00BC0482" w:rsidP="006423B7">
            <w:pPr>
              <w:spacing w:after="120"/>
              <w:rPr>
                <w:rFonts w:ascii="Calibri Light" w:hAnsi="Calibri Light"/>
                <w:sz w:val="16"/>
                <w:szCs w:val="16"/>
                <w:lang w:val="en-US"/>
              </w:rPr>
            </w:pPr>
            <w:del w:id="11479" w:author="Ashan Senel Asmone" w:date="2016-03-21T11:05:00Z">
              <w:r w:rsidRPr="006423B7" w:rsidDel="0046108D">
                <w:rPr>
                  <w:rFonts w:ascii="Calibri Light" w:hAnsi="Calibri Light"/>
                  <w:sz w:val="16"/>
                  <w:szCs w:val="16"/>
                  <w:lang w:val="en-US"/>
                </w:rPr>
                <w:delText>BS EN 480-11:1999-Admixtures for concrete, mortar and grout. Test methods. Determination of air void characteristics in hardened concrete</w:delText>
              </w:r>
            </w:del>
            <w:ins w:id="11480" w:author="Ashan Senel Asmone" w:date="2016-03-21T11:05:00Z">
              <w:r w:rsidR="0046108D">
                <w:rPr>
                  <w:rFonts w:ascii="Calibri Light" w:hAnsi="Calibri Light"/>
                  <w:sz w:val="16"/>
                  <w:szCs w:val="16"/>
                  <w:lang w:val="en-US"/>
                </w:rPr>
                <w:t>BS EN 480-11:2005 Admixtures for concrete, mortar and grout. Test methods. Determination of air void characteristics in hardened concrete</w:t>
              </w:r>
            </w:ins>
          </w:p>
          <w:p w14:paraId="1351FB08" w14:textId="77777777" w:rsidR="00BC0482" w:rsidRPr="006423B7" w:rsidRDefault="00BC0482" w:rsidP="006423B7">
            <w:pPr>
              <w:spacing w:after="120"/>
              <w:rPr>
                <w:rFonts w:ascii="Calibri Light" w:hAnsi="Calibri Light"/>
                <w:sz w:val="16"/>
                <w:szCs w:val="16"/>
                <w:lang w:val="en-US"/>
              </w:rPr>
            </w:pPr>
            <w:del w:id="11481" w:author="Ashan Senel Asmone" w:date="2016-03-21T11:06:00Z">
              <w:r w:rsidRPr="006423B7" w:rsidDel="0046108D">
                <w:rPr>
                  <w:rFonts w:ascii="Calibri Light" w:hAnsi="Calibri Light"/>
                  <w:sz w:val="16"/>
                  <w:szCs w:val="16"/>
                  <w:lang w:val="en-US"/>
                </w:rPr>
                <w:delText>BS EN 480-12:1998-Admixtures for concrete, mortar and grout. Test methods. Determination of the alkali content of admixtures</w:delText>
              </w:r>
            </w:del>
            <w:ins w:id="11482" w:author="Ashan Senel Asmone" w:date="2016-03-21T11:06:00Z">
              <w:r w:rsidR="0046108D">
                <w:rPr>
                  <w:rFonts w:ascii="Calibri Light" w:hAnsi="Calibri Light"/>
                  <w:sz w:val="16"/>
                  <w:szCs w:val="16"/>
                  <w:lang w:val="en-US"/>
                </w:rPr>
                <w:t>BS EN 480-12:2005 Admixtures for concrete, mortar and grout. Test methods. Determination of the alkali content of admixtures</w:t>
              </w:r>
            </w:ins>
          </w:p>
          <w:p w14:paraId="4B1810E3" w14:textId="77777777" w:rsidR="00BC0482" w:rsidRPr="006423B7" w:rsidRDefault="00BC0482" w:rsidP="006423B7">
            <w:pPr>
              <w:spacing w:after="120"/>
              <w:rPr>
                <w:rFonts w:ascii="Calibri Light" w:hAnsi="Calibri Light"/>
                <w:sz w:val="16"/>
                <w:szCs w:val="16"/>
                <w:lang w:val="en-US"/>
              </w:rPr>
            </w:pPr>
            <w:del w:id="11483" w:author="Ashan Senel Asmone" w:date="2016-03-21T11:06:00Z">
              <w:r w:rsidRPr="006423B7" w:rsidDel="0046108D">
                <w:rPr>
                  <w:rFonts w:ascii="Calibri Light" w:hAnsi="Calibri Light"/>
                  <w:sz w:val="16"/>
                  <w:szCs w:val="16"/>
                  <w:lang w:val="en-US"/>
                </w:rPr>
                <w:delText>BS EN 934-2:2001-Admixtures for concrete, mortar and grout. Concrete admixtures. Definitions, requirements, conformity, marking and labelling</w:delText>
              </w:r>
            </w:del>
            <w:ins w:id="11484" w:author="Ashan Senel Asmone" w:date="2016-03-21T11:06: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754CAA08" w14:textId="77777777" w:rsidR="00BC0482" w:rsidRPr="006423B7" w:rsidRDefault="00BC0482" w:rsidP="006423B7">
            <w:pPr>
              <w:spacing w:after="120"/>
              <w:rPr>
                <w:rFonts w:ascii="Calibri Light" w:hAnsi="Calibri Light"/>
                <w:sz w:val="16"/>
                <w:szCs w:val="16"/>
                <w:lang w:val="en-US"/>
              </w:rPr>
            </w:pPr>
            <w:del w:id="11485" w:author="Ashan Senel Asmone" w:date="2016-03-21T11:06:00Z">
              <w:r w:rsidRPr="006423B7" w:rsidDel="0046108D">
                <w:rPr>
                  <w:rFonts w:ascii="Calibri Light" w:hAnsi="Calibri Light"/>
                  <w:sz w:val="16"/>
                  <w:szCs w:val="16"/>
                  <w:lang w:val="en-US"/>
                </w:rPr>
                <w:delText>BS EN 934-6:2001-Admixtures for concrete, mortar and grout. Sampling, conformity control and evaluation of conformity</w:delText>
              </w:r>
            </w:del>
            <w:ins w:id="11486" w:author="Ashan Senel Asmone" w:date="2016-03-21T11:06:00Z">
              <w:del w:id="11487" w:author="Jing Kai Toh" w:date="2016-05-12T17:04:00Z">
                <w:r w:rsidR="0046108D" w:rsidDel="0010274C">
                  <w:rPr>
                    <w:rFonts w:ascii="Calibri Light" w:hAnsi="Calibri Light"/>
                    <w:sz w:val="16"/>
                    <w:szCs w:val="16"/>
                    <w:lang w:val="en-US"/>
                  </w:rPr>
                  <w:delText>BS EN 934-6:2001 Admixtures for concrete, mortar and grout. Sampling, conformity control and evaluation of conformity</w:delText>
                </w:r>
              </w:del>
            </w:ins>
            <w:ins w:id="11488"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p>
          <w:p w14:paraId="1923DF62" w14:textId="77777777" w:rsidR="00BC0482" w:rsidRPr="006423B7" w:rsidRDefault="00BC0482" w:rsidP="006423B7">
            <w:pPr>
              <w:spacing w:after="120"/>
              <w:rPr>
                <w:rFonts w:ascii="Calibri Light" w:hAnsi="Calibri Light"/>
                <w:sz w:val="16"/>
                <w:szCs w:val="16"/>
                <w:lang w:val="en-US"/>
              </w:rPr>
            </w:pPr>
            <w:del w:id="11489" w:author="Ashan Senel Asmone" w:date="2016-03-21T11:07:00Z">
              <w:r w:rsidRPr="006423B7" w:rsidDel="0046108D">
                <w:rPr>
                  <w:rFonts w:ascii="Calibri Light" w:hAnsi="Calibri Light"/>
                  <w:sz w:val="16"/>
                  <w:szCs w:val="16"/>
                  <w:lang w:val="en-US"/>
                </w:rPr>
                <w:delText>BS 4887:1973-Specification for mortar plasticizers</w:delText>
              </w:r>
            </w:del>
            <w:ins w:id="11490" w:author="Ashan Senel Asmone" w:date="2016-03-21T11:07:00Z">
              <w:r w:rsidR="0046108D">
                <w:rPr>
                  <w:rFonts w:ascii="Calibri Light" w:hAnsi="Calibri Light"/>
                  <w:sz w:val="16"/>
                  <w:szCs w:val="16"/>
                  <w:lang w:val="en-US"/>
                </w:rPr>
                <w:t>BS EN 934-3:2009+A1:2012 Admixtures for concrete, mortar and grout. Admixtures for masonry mortar. Definitions, requirements, conformity and marking and labelling</w:t>
              </w:r>
            </w:ins>
          </w:p>
          <w:p w14:paraId="103D6A6D" w14:textId="77777777" w:rsidR="00BC0482" w:rsidRPr="006423B7" w:rsidRDefault="00BC0482" w:rsidP="006423B7">
            <w:pPr>
              <w:spacing w:after="120"/>
              <w:rPr>
                <w:rFonts w:ascii="Calibri Light" w:hAnsi="Calibri Light"/>
                <w:sz w:val="16"/>
                <w:szCs w:val="16"/>
                <w:lang w:val="en-US"/>
              </w:rPr>
            </w:pPr>
            <w:del w:id="11491" w:author="Ashan Senel Asmone" w:date="2016-03-21T11:08:00Z">
              <w:r w:rsidRPr="006423B7" w:rsidDel="0046108D">
                <w:rPr>
                  <w:rFonts w:ascii="Calibri Light" w:hAnsi="Calibri Light"/>
                  <w:sz w:val="16"/>
                  <w:szCs w:val="16"/>
                  <w:lang w:val="en-US"/>
                </w:rPr>
                <w:delText>BS EN 934-2:1998-Admixtures for concrete, mortar and grout. Concrete admixtures. Definitions and requirements</w:delText>
              </w:r>
            </w:del>
            <w:ins w:id="11492" w:author="Ashan Senel Asmone" w:date="2016-03-21T11:08: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1F289770" w14:textId="77777777" w:rsidR="00BC0482" w:rsidRPr="006423B7" w:rsidRDefault="00BC0482" w:rsidP="006423B7">
            <w:pPr>
              <w:spacing w:after="120"/>
              <w:rPr>
                <w:rFonts w:ascii="Calibri Light" w:hAnsi="Calibri Light"/>
                <w:sz w:val="16"/>
                <w:szCs w:val="16"/>
                <w:lang w:val="en-US"/>
              </w:rPr>
            </w:pPr>
            <w:del w:id="11493" w:author="Ashan Senel Asmone" w:date="2016-03-21T11:08:00Z">
              <w:r w:rsidRPr="006423B7" w:rsidDel="00244900">
                <w:rPr>
                  <w:rFonts w:ascii="Calibri Light" w:hAnsi="Calibri Light"/>
                  <w:sz w:val="16"/>
                  <w:szCs w:val="16"/>
                  <w:lang w:val="en-US"/>
                </w:rPr>
                <w:delText>BS EN 934-6:2000-Admixtures for concrete, mortar and grout. Sampling, conformity control, evaluation of conformity, marking and labelling</w:delText>
              </w:r>
            </w:del>
            <w:ins w:id="11494" w:author="Ashan Senel Asmone" w:date="2016-03-21T11:08:00Z">
              <w:del w:id="11495" w:author="Jing Kai Toh" w:date="2016-05-12T17:04:00Z">
                <w:r w:rsidR="00244900" w:rsidDel="0010274C">
                  <w:rPr>
                    <w:rFonts w:ascii="Calibri Light" w:hAnsi="Calibri Light"/>
                    <w:sz w:val="16"/>
                    <w:szCs w:val="16"/>
                    <w:lang w:val="en-US"/>
                  </w:rPr>
                  <w:delText>BS EN 934-6:2001 Admixtures for concrete, mortar and grout. Sampling, conformity control and evaluation of conformity</w:delText>
                </w:r>
              </w:del>
            </w:ins>
            <w:ins w:id="11496"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1497" w:author="Ashan Senel Asmone" w:date="2016-03-21T11:08:00Z">
              <w:r w:rsidR="00244900">
                <w:rPr>
                  <w:rFonts w:ascii="Calibri Light" w:hAnsi="Calibri Light"/>
                  <w:sz w:val="16"/>
                  <w:szCs w:val="16"/>
                  <w:lang w:val="en-US"/>
                </w:rPr>
                <w:t xml:space="preserve"> </w:t>
              </w:r>
            </w:ins>
          </w:p>
          <w:p w14:paraId="7346743C" w14:textId="77777777" w:rsidR="00BC0482" w:rsidRPr="006423B7" w:rsidRDefault="00BC0482" w:rsidP="006423B7">
            <w:pPr>
              <w:spacing w:after="120"/>
              <w:rPr>
                <w:rFonts w:ascii="Calibri Light" w:hAnsi="Calibri Light"/>
                <w:sz w:val="16"/>
                <w:szCs w:val="16"/>
                <w:lang w:val="en-US"/>
              </w:rPr>
            </w:pPr>
            <w:del w:id="11498" w:author="Ashan Senel Asmone" w:date="2016-03-21T10:37:00Z">
              <w:r w:rsidRPr="006423B7" w:rsidDel="0046108D">
                <w:rPr>
                  <w:rFonts w:ascii="Calibri Light" w:hAnsi="Calibri Light"/>
                  <w:sz w:val="16"/>
                  <w:szCs w:val="16"/>
                  <w:lang w:val="en-US"/>
                </w:rPr>
                <w:delText>BS 6949:1991- Specification for bitumen-based coatings for cold application excluding use in contact with potable water</w:delText>
              </w:r>
            </w:del>
            <w:ins w:id="11499" w:author="Ashan Senel Asmone" w:date="2016-03-21T10:37:00Z">
              <w:r w:rsidR="0046108D">
                <w:rPr>
                  <w:rFonts w:ascii="Calibri Light" w:hAnsi="Calibri Light"/>
                  <w:sz w:val="16"/>
                  <w:szCs w:val="16"/>
                  <w:lang w:val="en-US"/>
                </w:rPr>
                <w:t>BS 6949:1991- Specification for bitumen-based coatings for cold application excluding use in contact with potable water</w:t>
              </w:r>
            </w:ins>
          </w:p>
          <w:p w14:paraId="70E605C0" w14:textId="77777777" w:rsidR="00BC0482" w:rsidRPr="006423B7" w:rsidRDefault="00BC0482" w:rsidP="006423B7">
            <w:pPr>
              <w:spacing w:after="120"/>
              <w:rPr>
                <w:rFonts w:ascii="Calibri Light" w:hAnsi="Calibri Light"/>
                <w:sz w:val="16"/>
                <w:szCs w:val="16"/>
                <w:lang w:val="en-US"/>
              </w:rPr>
            </w:pPr>
            <w:del w:id="11500" w:author="Ashan Senel Asmone" w:date="2016-03-21T10:53:00Z">
              <w:r w:rsidRPr="006423B7" w:rsidDel="0046108D">
                <w:rPr>
                  <w:rFonts w:ascii="Calibri Light" w:hAnsi="Calibri Light"/>
                  <w:sz w:val="16"/>
                  <w:szCs w:val="16"/>
                  <w:lang w:val="en-US"/>
                </w:rPr>
                <w:delText>BS 7543:1992-Guide to durability of buildings and building elements, products and components</w:delText>
              </w:r>
            </w:del>
            <w:ins w:id="11501" w:author="Ashan Senel Asmone" w:date="2016-03-21T10:57:00Z">
              <w:r w:rsidR="0046108D">
                <w:rPr>
                  <w:rFonts w:ascii="Calibri Light" w:hAnsi="Calibri Light"/>
                  <w:sz w:val="16"/>
                  <w:szCs w:val="16"/>
                  <w:lang w:val="en-US"/>
                </w:rPr>
                <w:t>BS 7543:2015 Guide to durability of buildings and building elements, products and components/</w:t>
              </w:r>
            </w:ins>
            <w:ins w:id="11502" w:author="Ashan Senel Asmone" w:date="2016-03-21T10:54:00Z">
              <w:r w:rsidR="0046108D">
                <w:rPr>
                  <w:rFonts w:ascii="Calibri Light" w:hAnsi="Calibri Light"/>
                  <w:sz w:val="16"/>
                  <w:szCs w:val="16"/>
                  <w:lang w:val="en-US"/>
                </w:rPr>
                <w:t>BS ISO 15686-1:2011 Buildings and constructed assets. Service life planning. General principles and framework</w:t>
              </w:r>
            </w:ins>
            <w:ins w:id="11503" w:author="Ashan Senel Asmone" w:date="2016-03-21T10:53:00Z">
              <w:r w:rsidR="0046108D">
                <w:rPr>
                  <w:rFonts w:ascii="Calibri Light" w:hAnsi="Calibri Light"/>
                  <w:sz w:val="16"/>
                  <w:szCs w:val="16"/>
                  <w:lang w:val="en-US"/>
                </w:rPr>
                <w:t>BS ISO 15686-3:2002 Buildings and constructed assets. Service life planning. Performance audits and reviewsBS ISO 15686-2:2012 Buildings and constructed assets. Service life planning. Service life prediction procedures</w:t>
              </w:r>
            </w:ins>
          </w:p>
          <w:p w14:paraId="43777C94" w14:textId="77777777" w:rsidR="00BC0482" w:rsidRPr="006423B7" w:rsidRDefault="00BC0482" w:rsidP="006423B7">
            <w:pPr>
              <w:spacing w:after="120"/>
              <w:rPr>
                <w:rFonts w:ascii="Calibri Light" w:hAnsi="Calibri Light"/>
                <w:sz w:val="16"/>
                <w:szCs w:val="16"/>
                <w:lang w:val="en-US"/>
              </w:rPr>
            </w:pPr>
            <w:del w:id="11504" w:author="Jing Kai Toh" w:date="2016-05-12T10:46:00Z">
              <w:r w:rsidRPr="006423B7" w:rsidDel="002030ED">
                <w:rPr>
                  <w:rFonts w:ascii="Calibri Light" w:hAnsi="Calibri Light"/>
                  <w:sz w:val="16"/>
                  <w:szCs w:val="16"/>
                  <w:lang w:val="en-US"/>
                </w:rPr>
                <w:delText>BS 8000: Sec 2.2 : 1990- Workmanship on Building Sites Part 2: Code of Practice for Concrete work section 2.2: Sitework with in-situ and precast concrete.</w:delText>
              </w:r>
            </w:del>
            <w:ins w:id="11505" w:author="Jing Kai Toh" w:date="2016-05-12T10:46:00Z">
              <w:r w:rsidR="002030ED">
                <w:rPr>
                  <w:rFonts w:ascii="Calibri Light" w:hAnsi="Calibri Light"/>
                  <w:sz w:val="16"/>
                  <w:szCs w:val="16"/>
                  <w:lang w:val="en-US"/>
                </w:rPr>
                <w:t>BS 8000-0:2014 Workmanship on construction sites. Introduction and general principles</w:t>
              </w:r>
            </w:ins>
          </w:p>
          <w:p w14:paraId="59F30DE9" w14:textId="77777777" w:rsidR="00BC0482" w:rsidRPr="006423B7" w:rsidRDefault="00BC0482" w:rsidP="006423B7">
            <w:pPr>
              <w:spacing w:after="120"/>
              <w:rPr>
                <w:rFonts w:ascii="Calibri Light" w:hAnsi="Calibri Light"/>
                <w:sz w:val="16"/>
                <w:szCs w:val="16"/>
                <w:lang w:val="en-US"/>
              </w:rPr>
            </w:pPr>
            <w:del w:id="11506" w:author="Ashan Senel Asmone" w:date="2016-03-21T10:59:00Z">
              <w:r w:rsidRPr="006423B7" w:rsidDel="0046108D">
                <w:rPr>
                  <w:rFonts w:ascii="Calibri Light" w:hAnsi="Calibri Light"/>
                  <w:sz w:val="16"/>
                  <w:szCs w:val="16"/>
                  <w:lang w:val="en-US"/>
                </w:rPr>
                <w:delText>BS 8110Part1/2:1997/1985-Structural use of concrete. Code of practice for design and construction</w:delText>
              </w:r>
            </w:del>
            <w:ins w:id="11507" w:author="Ashan Senel Asmone" w:date="2016-03-21T10:59:00Z">
              <w:r w:rsidR="0046108D">
                <w:rPr>
                  <w:rFonts w:ascii="Calibri Light" w:hAnsi="Calibri Light"/>
                  <w:sz w:val="16"/>
                  <w:szCs w:val="16"/>
                  <w:lang w:val="en-US"/>
                </w:rPr>
                <w:t>BS EN 1992-1-1:2004+A1:2014 Eurocode 2: Design of concrete structures. General rules and rules for buildings</w:t>
              </w:r>
            </w:ins>
          </w:p>
          <w:p w14:paraId="5C697CCF" w14:textId="77777777" w:rsidR="00401C5E" w:rsidRPr="006423B7" w:rsidRDefault="00401C5E" w:rsidP="006423B7">
            <w:pPr>
              <w:spacing w:after="120"/>
              <w:rPr>
                <w:rFonts w:ascii="Calibri Light" w:hAnsi="Calibri Light"/>
                <w:sz w:val="16"/>
                <w:szCs w:val="16"/>
                <w:lang w:val="en-US"/>
              </w:rPr>
            </w:pPr>
          </w:p>
        </w:tc>
      </w:tr>
      <w:tr w:rsidR="00401C5E" w:rsidRPr="004F3C8C" w14:paraId="1B658DC2" w14:textId="77777777" w:rsidTr="00401C5E">
        <w:tc>
          <w:tcPr>
            <w:tcW w:w="685" w:type="dxa"/>
          </w:tcPr>
          <w:p w14:paraId="7156E63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DCABD33"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Concrete</w:t>
            </w:r>
          </w:p>
          <w:p w14:paraId="55C912AF"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C33-01- Standard Specification for Concrete Aggregates</w:t>
            </w:r>
          </w:p>
          <w:p w14:paraId="1DDEB684" w14:textId="77777777" w:rsidR="00BC0482" w:rsidRPr="006423B7" w:rsidRDefault="00BC0482" w:rsidP="006423B7">
            <w:pPr>
              <w:spacing w:after="120"/>
              <w:rPr>
                <w:rFonts w:ascii="Calibri Light" w:hAnsi="Calibri Light"/>
                <w:sz w:val="16"/>
                <w:szCs w:val="16"/>
                <w:lang w:val="en-US"/>
              </w:rPr>
            </w:pPr>
            <w:del w:id="11508" w:author="Ashan Senel Asmone" w:date="2016-03-21T11:18:00Z">
              <w:r w:rsidRPr="006423B7" w:rsidDel="00ED4BC6">
                <w:rPr>
                  <w:rFonts w:ascii="Calibri Light" w:hAnsi="Calibri Light"/>
                  <w:sz w:val="16"/>
                  <w:szCs w:val="16"/>
                  <w:lang w:val="en-US"/>
                </w:rPr>
                <w:delText>C94/C94M-00e2- Standard Specification for Ready-Mixed Concrete</w:delText>
              </w:r>
            </w:del>
            <w:ins w:id="11509" w:author="Ashan Senel Asmone" w:date="2016-03-21T11:18:00Z">
              <w:r w:rsidR="00ED4BC6">
                <w:rPr>
                  <w:rFonts w:ascii="Calibri Light" w:hAnsi="Calibri Light"/>
                  <w:sz w:val="16"/>
                  <w:szCs w:val="16"/>
                  <w:lang w:val="en-US"/>
                </w:rPr>
                <w:t>ASTM C94 / C94M - 15b Standard Specification for Ready-Mixed Concrete</w:t>
              </w:r>
            </w:ins>
          </w:p>
          <w:p w14:paraId="040CB1DC" w14:textId="77777777" w:rsidR="00BC0482" w:rsidRPr="006423B7" w:rsidRDefault="00BC0482" w:rsidP="006423B7">
            <w:pPr>
              <w:spacing w:after="120"/>
              <w:rPr>
                <w:rFonts w:ascii="Calibri Light" w:hAnsi="Calibri Light"/>
                <w:sz w:val="16"/>
                <w:szCs w:val="16"/>
                <w:lang w:val="en-US"/>
              </w:rPr>
            </w:pPr>
            <w:del w:id="11510" w:author="Ashan Senel Asmone" w:date="2016-03-21T16:00:00Z">
              <w:r w:rsidRPr="006423B7" w:rsidDel="00891260">
                <w:rPr>
                  <w:rFonts w:ascii="Calibri Light" w:hAnsi="Calibri Light"/>
                  <w:sz w:val="16"/>
                  <w:szCs w:val="16"/>
                  <w:lang w:val="en-US"/>
                </w:rPr>
                <w:delText>C150-00 Standard Specification for Portland Cement</w:delText>
              </w:r>
            </w:del>
            <w:ins w:id="11511" w:author="Ashan Senel Asmone" w:date="2016-03-21T16:00:00Z">
              <w:r w:rsidR="00891260">
                <w:rPr>
                  <w:rFonts w:ascii="Calibri Light" w:hAnsi="Calibri Light"/>
                  <w:sz w:val="16"/>
                  <w:szCs w:val="16"/>
                  <w:lang w:val="en-US"/>
                </w:rPr>
                <w:t>ASTM C150 / C150M - 15 Standard Specification for Portland Cement</w:t>
              </w:r>
            </w:ins>
          </w:p>
          <w:p w14:paraId="760FF878" w14:textId="77777777" w:rsidR="00BC0482" w:rsidRPr="006423B7" w:rsidRDefault="00BC0482" w:rsidP="006423B7">
            <w:pPr>
              <w:spacing w:after="120"/>
              <w:rPr>
                <w:rFonts w:ascii="Calibri Light" w:hAnsi="Calibri Light"/>
                <w:sz w:val="16"/>
                <w:szCs w:val="16"/>
                <w:lang w:val="en-US"/>
              </w:rPr>
            </w:pPr>
            <w:del w:id="11512" w:author="Jing Kai Toh" w:date="2016-05-12T10:32:00Z">
              <w:r w:rsidRPr="006423B7" w:rsidDel="002030ED">
                <w:rPr>
                  <w:rFonts w:ascii="Calibri Light" w:hAnsi="Calibri Light"/>
                  <w:sz w:val="16"/>
                  <w:szCs w:val="16"/>
                  <w:lang w:val="en-US"/>
                </w:rPr>
                <w:delText>C597-97 Standard Test Method for Pulse Velocity</w:delText>
              </w:r>
            </w:del>
            <w:ins w:id="11513" w:author="Jing Kai Toh" w:date="2016-05-12T10:32:00Z">
              <w:r w:rsidR="002030ED">
                <w:rPr>
                  <w:rFonts w:ascii="Calibri Light" w:hAnsi="Calibri Light"/>
                  <w:sz w:val="16"/>
                  <w:szCs w:val="16"/>
                  <w:lang w:val="en-US"/>
                </w:rPr>
                <w:t>ASTM C597 - 09 Standard Test Method for Pulse Velocity Through Concrete</w:t>
              </w:r>
            </w:ins>
          </w:p>
          <w:p w14:paraId="5DBC1299" w14:textId="77777777" w:rsidR="00BC0482" w:rsidRPr="006423B7" w:rsidRDefault="00BC0482" w:rsidP="006423B7">
            <w:pPr>
              <w:spacing w:after="120"/>
              <w:rPr>
                <w:rFonts w:ascii="Calibri Light" w:hAnsi="Calibri Light"/>
                <w:sz w:val="16"/>
                <w:szCs w:val="16"/>
                <w:lang w:val="en-US"/>
              </w:rPr>
            </w:pPr>
            <w:del w:id="11514" w:author="Jing Kai Toh" w:date="2016-05-12T10:31:00Z">
              <w:r w:rsidRPr="006423B7" w:rsidDel="002030ED">
                <w:rPr>
                  <w:rFonts w:ascii="Calibri Light" w:hAnsi="Calibri Light"/>
                  <w:sz w:val="16"/>
                  <w:szCs w:val="16"/>
                  <w:lang w:val="en-US"/>
                </w:rPr>
                <w:delText>C136-01Standard Test Method for Sieve Analysis of Fine and Coarse Aggregates</w:delText>
              </w:r>
            </w:del>
            <w:ins w:id="11515" w:author="Jing Kai Toh" w:date="2016-05-12T10:31:00Z">
              <w:r w:rsidR="002030ED">
                <w:rPr>
                  <w:rFonts w:ascii="Calibri Light" w:hAnsi="Calibri Light"/>
                  <w:sz w:val="16"/>
                  <w:szCs w:val="16"/>
                  <w:lang w:val="en-US"/>
                </w:rPr>
                <w:t>ASTM C136 / C136M - 14 Standard Test Method for Sieve Analysis of Fine and Coarse Aggregates</w:t>
              </w:r>
            </w:ins>
          </w:p>
          <w:p w14:paraId="13224CEE" w14:textId="77777777" w:rsidR="00BC0482" w:rsidRPr="006423B7" w:rsidRDefault="00BC0482" w:rsidP="006423B7">
            <w:pPr>
              <w:spacing w:after="120"/>
              <w:rPr>
                <w:rFonts w:ascii="Calibri Light" w:hAnsi="Calibri Light"/>
                <w:sz w:val="16"/>
                <w:szCs w:val="16"/>
                <w:lang w:val="en-US"/>
              </w:rPr>
            </w:pPr>
            <w:del w:id="11516" w:author="Jing Kai Toh" w:date="2016-05-12T10:30:00Z">
              <w:r w:rsidRPr="006423B7" w:rsidDel="002030ED">
                <w:rPr>
                  <w:rFonts w:ascii="Calibri Light" w:hAnsi="Calibri Light"/>
                  <w:sz w:val="16"/>
                  <w:szCs w:val="16"/>
                  <w:lang w:val="en-US"/>
                </w:rPr>
                <w:delText>C642-97 Standard Test Method for Density, Absorption and Voids in Hardened Concrete</w:delText>
              </w:r>
            </w:del>
            <w:ins w:id="11517" w:author="Jing Kai Toh" w:date="2016-05-12T10:30:00Z">
              <w:r w:rsidR="002030ED">
                <w:rPr>
                  <w:rFonts w:ascii="Calibri Light" w:hAnsi="Calibri Light"/>
                  <w:sz w:val="16"/>
                  <w:szCs w:val="16"/>
                  <w:lang w:val="en-US"/>
                </w:rPr>
                <w:t>ASTM C642 - 13 Standard Test Method for Density, Absorption, and Voids in Hardened Concrete</w:t>
              </w:r>
            </w:ins>
          </w:p>
          <w:p w14:paraId="25EDF5AB" w14:textId="77777777" w:rsidR="00BC0482" w:rsidRPr="006423B7" w:rsidRDefault="00BC0482" w:rsidP="006423B7">
            <w:pPr>
              <w:spacing w:after="120"/>
              <w:rPr>
                <w:rFonts w:ascii="Calibri Light" w:hAnsi="Calibri Light"/>
                <w:sz w:val="16"/>
                <w:szCs w:val="16"/>
                <w:lang w:val="en-US"/>
              </w:rPr>
            </w:pPr>
            <w:del w:id="11518" w:author="Jing Kai Toh" w:date="2016-05-12T10:28:00Z">
              <w:r w:rsidRPr="006423B7" w:rsidDel="002030ED">
                <w:rPr>
                  <w:rFonts w:ascii="Calibri Light" w:hAnsi="Calibri Light"/>
                  <w:sz w:val="16"/>
                  <w:szCs w:val="16"/>
                  <w:lang w:val="en-US"/>
                </w:rPr>
                <w:delText>C805-97 Standard Test Method for Rebound Number of Hardened Concrete</w:delText>
              </w:r>
            </w:del>
            <w:ins w:id="11519" w:author="Jing Kai Toh" w:date="2016-05-12T10:28:00Z">
              <w:r w:rsidR="002030ED">
                <w:rPr>
                  <w:rFonts w:ascii="Calibri Light" w:hAnsi="Calibri Light"/>
                  <w:sz w:val="16"/>
                  <w:szCs w:val="16"/>
                  <w:lang w:val="en-US"/>
                </w:rPr>
                <w:t>ASTM C805 / C805M - 13a Standard Test Method for Rebound Number of Hardened Concrete</w:t>
              </w:r>
            </w:ins>
          </w:p>
          <w:p w14:paraId="34F6653B"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Steel</w:t>
            </w:r>
          </w:p>
          <w:p w14:paraId="6B96668B" w14:textId="77777777" w:rsidR="00BC0482" w:rsidRPr="006423B7" w:rsidRDefault="00BC0482" w:rsidP="006423B7">
            <w:pPr>
              <w:spacing w:after="120"/>
              <w:rPr>
                <w:rFonts w:ascii="Calibri Light" w:hAnsi="Calibri Light"/>
                <w:sz w:val="16"/>
                <w:szCs w:val="16"/>
                <w:lang w:val="en-US"/>
              </w:rPr>
            </w:pPr>
            <w:del w:id="11520" w:author="Ashan Senel Asmone" w:date="2016-03-21T11:29:00Z">
              <w:r w:rsidRPr="006423B7" w:rsidDel="00D1184A">
                <w:rPr>
                  <w:rFonts w:ascii="Calibri Light" w:hAnsi="Calibri Light"/>
                  <w:sz w:val="16"/>
                  <w:szCs w:val="16"/>
                  <w:lang w:val="en-US"/>
                </w:rPr>
                <w:delText>A1022-01 Standard Specification for Deformed and Plain Stainless Steel Wire and Welded Wire for Concrete REINFORCEMENT</w:delText>
              </w:r>
            </w:del>
            <w:ins w:id="11521" w:author="Ashan Senel Asmone" w:date="2016-03-21T11:29:00Z">
              <w:r w:rsidR="00D1184A">
                <w:rPr>
                  <w:rFonts w:ascii="Calibri Light" w:hAnsi="Calibri Light"/>
                  <w:sz w:val="16"/>
                  <w:szCs w:val="16"/>
                  <w:lang w:val="en-US"/>
                </w:rPr>
                <w:t>ASTM A1022 / A1022M - 15a Standard Specification for Deformed and Plain Stainless Steel Wire and Welded Wire for Concrete Reinforcement</w:t>
              </w:r>
            </w:ins>
          </w:p>
          <w:p w14:paraId="03E8C1BC" w14:textId="77777777" w:rsidR="00BC0482" w:rsidRPr="006423B7" w:rsidRDefault="00BC0482" w:rsidP="006423B7">
            <w:pPr>
              <w:spacing w:after="120"/>
              <w:rPr>
                <w:rFonts w:ascii="Calibri Light" w:hAnsi="Calibri Light"/>
                <w:sz w:val="16"/>
                <w:szCs w:val="16"/>
                <w:lang w:val="en-US"/>
              </w:rPr>
            </w:pPr>
            <w:del w:id="11522" w:author="Ashan Senel Asmone" w:date="2016-03-21T11:30:00Z">
              <w:r w:rsidRPr="006423B7" w:rsidDel="00D1184A">
                <w:rPr>
                  <w:rFonts w:ascii="Calibri Light" w:hAnsi="Calibri Light"/>
                  <w:sz w:val="16"/>
                  <w:szCs w:val="16"/>
                  <w:lang w:val="en-US"/>
                </w:rPr>
                <w:delText>A497-01 Standard Specification for Steel Welded Wire REINFORCEMENT, Deformed, for Concrete</w:delText>
              </w:r>
            </w:del>
            <w:ins w:id="11523" w:author="Ashan Senel Asmone" w:date="2016-03-21T11:30:00Z">
              <w:r w:rsidR="00D1184A">
                <w:rPr>
                  <w:rFonts w:ascii="Calibri Light" w:hAnsi="Calibri Light"/>
                  <w:sz w:val="16"/>
                  <w:szCs w:val="16"/>
                  <w:lang w:val="en-US"/>
                </w:rPr>
                <w:t>ASTM A1064 / A1064M - 16 Standard Specification for Carbon-Steel Wire and Welded Wire Reinforcement, Plain and Deformed, for Concrete</w:t>
              </w:r>
            </w:ins>
          </w:p>
          <w:p w14:paraId="135CF7AE" w14:textId="77777777" w:rsidR="00BC0482" w:rsidRPr="006423B7" w:rsidRDefault="00BC0482" w:rsidP="006423B7">
            <w:pPr>
              <w:spacing w:after="120"/>
              <w:rPr>
                <w:rFonts w:ascii="Calibri Light" w:hAnsi="Calibri Light"/>
                <w:sz w:val="16"/>
                <w:szCs w:val="16"/>
                <w:lang w:val="en-US"/>
              </w:rPr>
            </w:pPr>
            <w:del w:id="11524" w:author="Ashan Senel Asmone" w:date="2016-03-21T11:31:00Z">
              <w:r w:rsidRPr="006423B7" w:rsidDel="00D1184A">
                <w:rPr>
                  <w:rFonts w:ascii="Calibri Light" w:hAnsi="Calibri Light"/>
                  <w:sz w:val="16"/>
                  <w:szCs w:val="16"/>
                  <w:lang w:val="en-US"/>
                </w:rPr>
                <w:delText>A185-01 Standard Specification for Steel Welded Wire REINFORCEMENT, Plain, for Concrete</w:delText>
              </w:r>
            </w:del>
          </w:p>
          <w:p w14:paraId="70969265" w14:textId="77777777" w:rsidR="00BC0482" w:rsidRPr="006423B7" w:rsidRDefault="00BC0482" w:rsidP="006423B7">
            <w:pPr>
              <w:spacing w:after="120"/>
              <w:rPr>
                <w:rFonts w:ascii="Calibri Light" w:hAnsi="Calibri Light"/>
                <w:sz w:val="16"/>
                <w:szCs w:val="16"/>
                <w:lang w:val="en-US"/>
              </w:rPr>
            </w:pPr>
            <w:del w:id="11525" w:author="Ashan Senel Asmone" w:date="2016-03-21T11:33:00Z">
              <w:r w:rsidRPr="006423B7" w:rsidDel="00D1184A">
                <w:rPr>
                  <w:rFonts w:ascii="Calibri Light" w:hAnsi="Calibri Light"/>
                  <w:sz w:val="16"/>
                  <w:szCs w:val="16"/>
                  <w:lang w:val="en-US"/>
                </w:rPr>
                <w:delText>A933/A933M-95(2001) Standard Specification for Vinyl (PVC) Coated Steel Wire and Welded Wire Fabric for REINFORCEMENT</w:delText>
              </w:r>
            </w:del>
            <w:ins w:id="11526" w:author="Ashan Senel Asmone" w:date="2016-03-21T11:33:00Z">
              <w:r w:rsidR="00D1184A">
                <w:rPr>
                  <w:rFonts w:ascii="Calibri Light" w:hAnsi="Calibri Light"/>
                  <w:sz w:val="16"/>
                  <w:szCs w:val="16"/>
                  <w:lang w:val="en-US"/>
                </w:rPr>
                <w:t>ASTM A933/A933M-14 Standard Specification for Vinyl-Coated Steel Wire and Welded Wire Reinforcement</w:t>
              </w:r>
            </w:ins>
          </w:p>
          <w:p w14:paraId="5B7B11C5" w14:textId="77777777" w:rsidR="00401C5E" w:rsidRPr="006423B7" w:rsidRDefault="00401C5E" w:rsidP="006423B7">
            <w:pPr>
              <w:spacing w:after="120"/>
              <w:rPr>
                <w:rFonts w:ascii="Calibri Light" w:hAnsi="Calibri Light"/>
                <w:sz w:val="16"/>
                <w:szCs w:val="16"/>
                <w:lang w:val="en-US"/>
              </w:rPr>
            </w:pPr>
          </w:p>
        </w:tc>
      </w:tr>
      <w:tr w:rsidR="00401C5E" w:rsidRPr="004F3C8C" w14:paraId="0D762537" w14:textId="77777777" w:rsidTr="00401C5E">
        <w:tc>
          <w:tcPr>
            <w:tcW w:w="685" w:type="dxa"/>
          </w:tcPr>
          <w:p w14:paraId="21FC012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5BC40490"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Concrete</w:t>
            </w:r>
          </w:p>
          <w:p w14:paraId="09EFDD49"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1012.10-2000  : Methods of testing concrete - Determination of indirect tensile strength of concrete cylinders (Brasil or splitting test)</w:t>
            </w:r>
          </w:p>
          <w:p w14:paraId="5208EC3F"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DR 01033  : Chemical admixtures for concrete, mortar and grout Methods of sampling and testing admixtures for mortar and grout</w:t>
            </w:r>
          </w:p>
          <w:p w14:paraId="3B5C059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1012.1 to 21  : Methods of testing concrete </w:t>
            </w:r>
          </w:p>
          <w:p w14:paraId="544FC12E"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1379-1997/Amdt 1-2000  : Specification and supply of concrete</w:t>
            </w:r>
          </w:p>
          <w:p w14:paraId="12B2F28E"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1478.1-2000  : Chemical admixtures for concrete, mortar and grout - Admixtures for concrete</w:t>
            </w:r>
          </w:p>
          <w:p w14:paraId="760FFA30"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2550.15-1994  : Cranes - Safe use - Concrete placing equipment</w:t>
            </w:r>
          </w:p>
          <w:p w14:paraId="5DFE0403"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3600-2001  : Concrete structures</w:t>
            </w:r>
          </w:p>
          <w:p w14:paraId="74ECDB9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3648-1993  : Specification and methods of test for packaged concrete mixes</w:t>
            </w:r>
          </w:p>
          <w:p w14:paraId="3DB18E18"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Steel</w:t>
            </w:r>
          </w:p>
          <w:p w14:paraId="5FA4FEF7"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DR 01047  : Cathodic protection of metals - Part 5: Steel in concrete structures</w:t>
            </w:r>
          </w:p>
          <w:p w14:paraId="57D6382C"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1302-1991/ Amd 1:1992  : Steel reinforcing bars for concrete</w:t>
            </w:r>
          </w:p>
          <w:p w14:paraId="5035E625"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1303-1991  : Steel reinforcing wire for concrete</w:t>
            </w:r>
          </w:p>
          <w:p w14:paraId="3ECB0470" w14:textId="77777777" w:rsidR="00401C5E" w:rsidRPr="006423B7" w:rsidRDefault="00401C5E" w:rsidP="006423B7">
            <w:pPr>
              <w:spacing w:after="120"/>
              <w:rPr>
                <w:rFonts w:ascii="Calibri Light" w:hAnsi="Calibri Light"/>
                <w:sz w:val="16"/>
                <w:szCs w:val="16"/>
                <w:lang w:val="en-US"/>
              </w:rPr>
            </w:pPr>
          </w:p>
        </w:tc>
      </w:tr>
      <w:tr w:rsidR="00401C5E" w:rsidRPr="004F3C8C" w14:paraId="32413E7A" w14:textId="77777777" w:rsidTr="00401C5E">
        <w:tc>
          <w:tcPr>
            <w:tcW w:w="685" w:type="dxa"/>
          </w:tcPr>
          <w:p w14:paraId="087E715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75CFFA70"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Concrete</w:t>
            </w:r>
          </w:p>
          <w:p w14:paraId="46C78BFB" w14:textId="77777777" w:rsidR="00BC0482" w:rsidRPr="006423B7" w:rsidRDefault="00BC0482" w:rsidP="006423B7">
            <w:pPr>
              <w:spacing w:after="120"/>
              <w:rPr>
                <w:rFonts w:ascii="Calibri Light" w:hAnsi="Calibri Light"/>
                <w:sz w:val="16"/>
                <w:szCs w:val="16"/>
                <w:lang w:val="en-US"/>
              </w:rPr>
            </w:pPr>
            <w:del w:id="11527" w:author="Ashan Senel Asmone" w:date="2016-03-21T13:53:00Z">
              <w:r w:rsidRPr="006423B7" w:rsidDel="00EB11C2">
                <w:rPr>
                  <w:rFonts w:ascii="Calibri Light" w:hAnsi="Calibri Light"/>
                  <w:sz w:val="16"/>
                  <w:szCs w:val="16"/>
                  <w:lang w:val="en-US"/>
                </w:rPr>
                <w:delText>SS 26: 2000 Ordinary Portland Cement</w:delText>
              </w:r>
            </w:del>
            <w:ins w:id="11528" w:author="Ashan Senel Asmone" w:date="2016-03-21T13:53:00Z">
              <w:r w:rsidR="00EB11C2">
                <w:rPr>
                  <w:rFonts w:ascii="Calibri Light" w:hAnsi="Calibri Light"/>
                  <w:sz w:val="16"/>
                  <w:szCs w:val="16"/>
                  <w:lang w:val="en-US"/>
                </w:rPr>
                <w:t>SS EN 197 - 1 : 2014 Cement - Part 1 : Composition, specifications and conformity criteria for common cement/ SS EN 197 - 2 : 2014 Cement - Part 2 : Conformity evaluation</w:t>
              </w:r>
            </w:ins>
          </w:p>
          <w:p w14:paraId="7051E83C" w14:textId="77777777" w:rsidR="00BC0482" w:rsidRPr="006423B7" w:rsidRDefault="00BC0482" w:rsidP="006423B7">
            <w:pPr>
              <w:spacing w:after="120"/>
              <w:rPr>
                <w:rFonts w:ascii="Calibri Light" w:hAnsi="Calibri Light"/>
                <w:sz w:val="16"/>
                <w:szCs w:val="16"/>
                <w:lang w:val="en-US"/>
              </w:rPr>
            </w:pPr>
            <w:del w:id="11529" w:author="Ashan Senel Asmone" w:date="2016-03-21T20:46:00Z">
              <w:r w:rsidRPr="006423B7" w:rsidDel="00901293">
                <w:rPr>
                  <w:rFonts w:ascii="Calibri Light" w:hAnsi="Calibri Light"/>
                  <w:sz w:val="16"/>
                  <w:szCs w:val="16"/>
                  <w:lang w:val="en-US"/>
                </w:rPr>
                <w:delText>SS 31 : 1998- Aggregates from natural sources for concrete</w:delText>
              </w:r>
            </w:del>
            <w:ins w:id="11530" w:author="Ashan Senel Asmone" w:date="2016-03-21T20:46:00Z">
              <w:r w:rsidR="00901293">
                <w:rPr>
                  <w:rFonts w:ascii="Calibri Light" w:hAnsi="Calibri Light"/>
                  <w:sz w:val="16"/>
                  <w:szCs w:val="16"/>
                  <w:lang w:val="en-US"/>
                </w:rPr>
                <w:t>SS EN 12620 : 2008 Specification for aggregates for concrete</w:t>
              </w:r>
            </w:ins>
          </w:p>
          <w:p w14:paraId="11472DA7" w14:textId="77777777" w:rsidR="00BC0482" w:rsidRPr="006423B7" w:rsidRDefault="00BC0482" w:rsidP="006423B7">
            <w:pPr>
              <w:spacing w:after="120"/>
              <w:rPr>
                <w:rFonts w:ascii="Calibri Light" w:hAnsi="Calibri Light"/>
                <w:sz w:val="16"/>
                <w:szCs w:val="16"/>
                <w:lang w:val="en-US"/>
              </w:rPr>
            </w:pPr>
            <w:del w:id="11531" w:author="Ashan Asmone" w:date="2016-03-31T13:45:00Z">
              <w:r w:rsidRPr="006423B7" w:rsidDel="00E33639">
                <w:rPr>
                  <w:rFonts w:ascii="Calibri Light" w:hAnsi="Calibri Light"/>
                  <w:sz w:val="16"/>
                  <w:szCs w:val="16"/>
                  <w:lang w:val="en-US"/>
                </w:rPr>
                <w:delText>SS 32: Welded steel fabric for the reinforcement of concrete</w:delText>
              </w:r>
            </w:del>
            <w:ins w:id="11532" w:author="Ashan Asmone" w:date="2016-03-31T13:45:00Z">
              <w:r w:rsidR="00E33639">
                <w:rPr>
                  <w:rFonts w:ascii="Calibri Light" w:hAnsi="Calibri Light"/>
                  <w:sz w:val="16"/>
                  <w:szCs w:val="16"/>
                  <w:lang w:val="en-US"/>
                </w:rPr>
                <w:t>SS 32 Series - Welded steel fabric for the reinforcement of concrete</w:t>
              </w:r>
            </w:ins>
          </w:p>
          <w:p w14:paraId="72AF09DA" w14:textId="77777777" w:rsidR="00BC0482" w:rsidRPr="006423B7" w:rsidRDefault="00BC0482" w:rsidP="006423B7">
            <w:pPr>
              <w:spacing w:after="120"/>
              <w:rPr>
                <w:rFonts w:ascii="Calibri Light" w:hAnsi="Calibri Light"/>
                <w:sz w:val="16"/>
                <w:szCs w:val="16"/>
                <w:lang w:val="en-US"/>
              </w:rPr>
            </w:pPr>
            <w:del w:id="11533" w:author="Ashan Asmone" w:date="2016-03-31T13:48:00Z">
              <w:r w:rsidRPr="006423B7" w:rsidDel="00E33639">
                <w:rPr>
                  <w:rFonts w:ascii="Calibri Light" w:hAnsi="Calibri Light"/>
                  <w:sz w:val="16"/>
                  <w:szCs w:val="16"/>
                  <w:lang w:val="en-US"/>
                </w:rPr>
                <w:delText>SS 78 : (1987-1992) -Testing concrete</w:delText>
              </w:r>
            </w:del>
          </w:p>
          <w:p w14:paraId="4019D426" w14:textId="77777777" w:rsidR="00BC0482" w:rsidRPr="006423B7" w:rsidRDefault="00BC0482" w:rsidP="006423B7">
            <w:pPr>
              <w:spacing w:after="120"/>
              <w:rPr>
                <w:rFonts w:ascii="Calibri Light" w:hAnsi="Calibri Light"/>
                <w:sz w:val="16"/>
                <w:szCs w:val="16"/>
                <w:lang w:val="en-US"/>
              </w:rPr>
            </w:pPr>
            <w:del w:id="11534" w:author="Ashan Asmone" w:date="2016-03-31T13:50:00Z">
              <w:r w:rsidRPr="006423B7" w:rsidDel="00E33639">
                <w:rPr>
                  <w:rFonts w:ascii="Calibri Light" w:hAnsi="Calibri Light"/>
                  <w:sz w:val="16"/>
                  <w:szCs w:val="16"/>
                  <w:lang w:val="en-US"/>
                </w:rPr>
                <w:delText>SS 289: Ready mix concrete</w:delText>
              </w:r>
            </w:del>
            <w:ins w:id="11535"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p>
          <w:p w14:paraId="39EC9BA2" w14:textId="77777777" w:rsidR="00BC0482" w:rsidRPr="006423B7" w:rsidRDefault="00BC0482" w:rsidP="006423B7">
            <w:pPr>
              <w:spacing w:after="120"/>
              <w:rPr>
                <w:rFonts w:ascii="Calibri Light" w:hAnsi="Calibri Light"/>
                <w:sz w:val="16"/>
                <w:szCs w:val="16"/>
                <w:lang w:val="en-US"/>
              </w:rPr>
            </w:pPr>
            <w:del w:id="11536" w:author="Ashan Senel Asmone" w:date="2016-03-21T20:53:00Z">
              <w:r w:rsidRPr="006423B7" w:rsidDel="0088204E">
                <w:rPr>
                  <w:rFonts w:ascii="Calibri Light" w:hAnsi="Calibri Light"/>
                  <w:sz w:val="16"/>
                  <w:szCs w:val="16"/>
                  <w:lang w:val="en-US"/>
                </w:rPr>
                <w:delText>SS 320: Admixtures</w:delText>
              </w:r>
            </w:del>
            <w:ins w:id="11537"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1538"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1539"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451B69EC" w14:textId="77777777" w:rsidR="00BC0482" w:rsidRPr="006423B7" w:rsidRDefault="00BC0482" w:rsidP="006423B7">
            <w:pPr>
              <w:spacing w:after="120"/>
              <w:rPr>
                <w:rFonts w:ascii="Calibri Light" w:hAnsi="Calibri Light"/>
                <w:sz w:val="16"/>
                <w:szCs w:val="16"/>
                <w:lang w:val="en-US"/>
              </w:rPr>
            </w:pPr>
            <w:del w:id="11540" w:author="Ashan Senel Asmone" w:date="2016-03-21T21:03:00Z">
              <w:r w:rsidRPr="006423B7" w:rsidDel="0088204E">
                <w:rPr>
                  <w:rFonts w:ascii="Calibri Light" w:hAnsi="Calibri Light"/>
                  <w:sz w:val="16"/>
                  <w:szCs w:val="16"/>
                  <w:lang w:val="en-US"/>
                </w:rPr>
                <w:delText>SS 397 : Methods of testing cement</w:delText>
              </w:r>
            </w:del>
          </w:p>
          <w:p w14:paraId="47BB54EE"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Steel</w:t>
            </w:r>
          </w:p>
          <w:p w14:paraId="78B61243" w14:textId="77777777" w:rsidR="00BC0482" w:rsidRPr="006423B7" w:rsidRDefault="00BC0482" w:rsidP="006423B7">
            <w:pPr>
              <w:spacing w:after="120"/>
              <w:rPr>
                <w:rFonts w:ascii="Calibri Light" w:hAnsi="Calibri Light"/>
                <w:sz w:val="16"/>
                <w:szCs w:val="16"/>
                <w:lang w:val="en-US"/>
              </w:rPr>
            </w:pPr>
            <w:del w:id="11541" w:author="Ashan Asmone" w:date="2016-03-31T13:40:00Z">
              <w:r w:rsidRPr="006423B7" w:rsidDel="00E33639">
                <w:rPr>
                  <w:rFonts w:ascii="Calibri Light" w:hAnsi="Calibri Light"/>
                  <w:sz w:val="16"/>
                  <w:szCs w:val="16"/>
                  <w:lang w:val="en-US"/>
                </w:rPr>
                <w:delText>SS 2: Steel for the Reinforcement of Concrete</w:delText>
              </w:r>
            </w:del>
            <w:ins w:id="11542" w:author="Ashan Asmone" w:date="2016-03-31T13:40:00Z">
              <w:r w:rsidR="00E33639">
                <w:rPr>
                  <w:rFonts w:ascii="Calibri Light" w:hAnsi="Calibri Light"/>
                  <w:sz w:val="16"/>
                  <w:szCs w:val="16"/>
                  <w:lang w:val="en-US"/>
                </w:rPr>
                <w:t>SS 566 : 2011 Specification for steel for the reinforcement of concrete – Plain bars</w:t>
              </w:r>
            </w:ins>
          </w:p>
          <w:p w14:paraId="7BE79271" w14:textId="77777777" w:rsidR="00BC0482" w:rsidRPr="006423B7" w:rsidRDefault="00BC0482" w:rsidP="006423B7">
            <w:pPr>
              <w:spacing w:after="120"/>
              <w:rPr>
                <w:rFonts w:ascii="Calibri Light" w:hAnsi="Calibri Light"/>
                <w:sz w:val="16"/>
                <w:szCs w:val="16"/>
                <w:lang w:val="en-US"/>
              </w:rPr>
            </w:pPr>
            <w:del w:id="11543" w:author="Ashan Asmone" w:date="2016-03-31T13:42:00Z">
              <w:r w:rsidRPr="006423B7" w:rsidDel="00E33639">
                <w:rPr>
                  <w:rFonts w:ascii="Calibri Light" w:hAnsi="Calibri Light"/>
                  <w:sz w:val="16"/>
                  <w:szCs w:val="16"/>
                  <w:lang w:val="en-US"/>
                </w:rPr>
                <w:delText>SS 18: Cold-reduced steel wire for the reinforcement of concrete and the manufacture of welded fabric</w:delText>
              </w:r>
            </w:del>
            <w:ins w:id="11544" w:author="Ashan Asmone" w:date="2016-03-31T13:42:00Z">
              <w:r w:rsidR="00E33639">
                <w:rPr>
                  <w:rFonts w:ascii="Calibri Light" w:hAnsi="Calibri Light"/>
                  <w:sz w:val="16"/>
                  <w:szCs w:val="16"/>
                  <w:lang w:val="en-US"/>
                </w:rPr>
                <w:t xml:space="preserve">SS 18 - 1 : 1999 </w:t>
              </w:r>
              <w:r w:rsidR="00E33639">
                <w:rPr>
                  <w:rFonts w:ascii="Calibri Light" w:hAnsi="Calibri Light"/>
                  <w:sz w:val="16"/>
                  <w:szCs w:val="16"/>
                  <w:lang w:val="en-US"/>
                </w:rPr>
                <w:tab/>
                <w:t>Cold-reduced steel wire for the reinforcement of concrete and the manufacture of welded fabric - Steel grade 500</w:t>
              </w:r>
            </w:ins>
          </w:p>
          <w:p w14:paraId="7DE9EDDC" w14:textId="77777777" w:rsidR="00BC0482" w:rsidRPr="006423B7" w:rsidRDefault="00BC0482" w:rsidP="006423B7">
            <w:pPr>
              <w:spacing w:after="120"/>
              <w:rPr>
                <w:rFonts w:ascii="Calibri Light" w:hAnsi="Calibri Light"/>
                <w:sz w:val="16"/>
                <w:szCs w:val="16"/>
                <w:lang w:val="en-US"/>
              </w:rPr>
            </w:pPr>
            <w:del w:id="11545" w:author="Ashan Asmone" w:date="2016-03-31T13:44:00Z">
              <w:r w:rsidRPr="006423B7" w:rsidDel="00E33639">
                <w:rPr>
                  <w:rFonts w:ascii="Calibri Light" w:hAnsi="Calibri Light"/>
                  <w:sz w:val="16"/>
                  <w:szCs w:val="16"/>
                  <w:lang w:val="en-US"/>
                </w:rPr>
                <w:delText>SS CP 23: Metal Framework</w:delText>
              </w:r>
            </w:del>
            <w:ins w:id="11546" w:author="Ashan Asmone" w:date="2016-03-31T13:44:00Z">
              <w:r w:rsidR="00E33639">
                <w:rPr>
                  <w:rFonts w:ascii="Calibri Light" w:hAnsi="Calibri Light"/>
                  <w:sz w:val="16"/>
                  <w:szCs w:val="16"/>
                  <w:lang w:val="en-US"/>
                </w:rPr>
                <w:t>SS 580 : 2012 Code of practice for formwork</w:t>
              </w:r>
            </w:ins>
          </w:p>
          <w:p w14:paraId="12571805" w14:textId="77777777" w:rsidR="00401C5E" w:rsidRPr="004F3C8C" w:rsidRDefault="00401C5E" w:rsidP="006423B7">
            <w:pPr>
              <w:spacing w:after="120"/>
              <w:rPr>
                <w:rFonts w:ascii="Calibri Light" w:hAnsi="Calibri Light"/>
                <w:sz w:val="16"/>
                <w:szCs w:val="16"/>
                <w:lang w:val="en-US"/>
              </w:rPr>
            </w:pPr>
          </w:p>
        </w:tc>
      </w:tr>
      <w:tr w:rsidR="00401C5E" w:rsidRPr="004F3C8C" w14:paraId="3FF5E263" w14:textId="77777777" w:rsidTr="00401C5E">
        <w:tc>
          <w:tcPr>
            <w:tcW w:w="685" w:type="dxa"/>
          </w:tcPr>
          <w:p w14:paraId="0C068CD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7254CDC4"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Concrete</w:t>
            </w:r>
          </w:p>
          <w:p w14:paraId="3A66DFF9" w14:textId="77777777" w:rsidR="00BC0482" w:rsidRPr="006423B7" w:rsidRDefault="00BC0482" w:rsidP="006423B7">
            <w:pPr>
              <w:spacing w:after="120"/>
              <w:rPr>
                <w:rFonts w:ascii="Calibri Light" w:hAnsi="Calibri Light"/>
                <w:sz w:val="16"/>
                <w:szCs w:val="16"/>
                <w:lang w:val="en-US"/>
              </w:rPr>
            </w:pPr>
            <w:del w:id="11547" w:author="Ashan Senel Asmone" w:date="2016-03-21T14:43:00Z">
              <w:r w:rsidRPr="006423B7" w:rsidDel="00135CEB">
                <w:rPr>
                  <w:rFonts w:ascii="Calibri Light" w:hAnsi="Calibri Light"/>
                  <w:sz w:val="16"/>
                  <w:szCs w:val="16"/>
                  <w:lang w:val="en-US"/>
                </w:rPr>
                <w:delText>ISO 1920: 1976 Concrete tests--Dimension, tolerances and applicability of test specimens</w:delText>
              </w:r>
            </w:del>
            <w:ins w:id="11548" w:author="Ashan Senel Asmone" w:date="2016-03-21T14:48:00Z">
              <w:r w:rsidR="00135CEB">
                <w:rPr>
                  <w:rFonts w:ascii="Calibri Light" w:hAnsi="Calibri Light"/>
                  <w:sz w:val="16"/>
                  <w:szCs w:val="16"/>
                  <w:lang w:val="en-US"/>
                </w:rPr>
                <w:t xml:space="preserve">ISO 1920-1:2004 Testing of concrete -- Part 1: Sampling of fresh concrete/ </w:t>
              </w:r>
            </w:ins>
            <w:ins w:id="11549" w:author="Ashan Senel Asmone" w:date="2016-03-21T14:43:00Z">
              <w:r w:rsidR="00135CEB">
                <w:rPr>
                  <w:rFonts w:ascii="Calibri Light" w:hAnsi="Calibri Light"/>
                  <w:sz w:val="16"/>
                  <w:szCs w:val="16"/>
                  <w:lang w:val="en-US"/>
                </w:rPr>
                <w:t>ISO 1920-3:2004 Testing of concrete - Part 3: Making and curing test specimens</w:t>
              </w:r>
            </w:ins>
          </w:p>
          <w:p w14:paraId="17AB3265" w14:textId="77777777" w:rsidR="00BC0482" w:rsidRPr="006423B7" w:rsidRDefault="00BC0482" w:rsidP="006423B7">
            <w:pPr>
              <w:spacing w:after="120"/>
              <w:rPr>
                <w:rFonts w:ascii="Calibri Light" w:hAnsi="Calibri Light"/>
                <w:sz w:val="16"/>
                <w:szCs w:val="16"/>
                <w:lang w:val="en-US"/>
              </w:rPr>
            </w:pPr>
            <w:del w:id="11550" w:author="Jing Kai Toh" w:date="2016-05-13T10:48:00Z">
              <w:r w:rsidRPr="006423B7" w:rsidDel="001F6818">
                <w:rPr>
                  <w:rFonts w:ascii="Calibri Light" w:hAnsi="Calibri Light"/>
                  <w:sz w:val="16"/>
                  <w:szCs w:val="16"/>
                  <w:lang w:val="en-US"/>
                </w:rPr>
                <w:delText>ISO 3893: 1977 Concrete--Classification by compressive strength</w:delText>
              </w:r>
            </w:del>
            <w:ins w:id="11551" w:author="Jing Kai Toh" w:date="2016-05-13T10:48:00Z">
              <w:r w:rsidR="001F6818">
                <w:rPr>
                  <w:rFonts w:ascii="Calibri Light" w:hAnsi="Calibri Light"/>
                  <w:sz w:val="16"/>
                  <w:szCs w:val="16"/>
                  <w:lang w:val="en-US"/>
                </w:rPr>
                <w:t>ISO 3893:1977 Concrete -- Classification by compressive strength</w:t>
              </w:r>
            </w:ins>
          </w:p>
          <w:p w14:paraId="1DB9057D" w14:textId="77777777" w:rsidR="00BC0482" w:rsidRPr="006423B7" w:rsidRDefault="00BC0482" w:rsidP="006423B7">
            <w:pPr>
              <w:spacing w:after="120"/>
              <w:rPr>
                <w:rFonts w:ascii="Calibri Light" w:hAnsi="Calibri Light"/>
                <w:sz w:val="16"/>
                <w:szCs w:val="16"/>
                <w:lang w:val="en-US"/>
              </w:rPr>
            </w:pPr>
            <w:del w:id="11552" w:author="Jing Kai Toh" w:date="2016-05-13T10:50:00Z">
              <w:r w:rsidRPr="006423B7" w:rsidDel="001F6818">
                <w:rPr>
                  <w:rFonts w:ascii="Calibri Light" w:hAnsi="Calibri Light"/>
                  <w:sz w:val="16"/>
                  <w:szCs w:val="16"/>
                  <w:lang w:val="en-US"/>
                </w:rPr>
                <w:delText>ISO 4103: 1979 Concrete--Determination of tensile strength of test specimens</w:delText>
              </w:r>
            </w:del>
            <w:ins w:id="11553" w:author="Jing Kai Toh" w:date="2016-05-13T10:50:00Z">
              <w:r w:rsidR="001F6818">
                <w:rPr>
                  <w:rFonts w:ascii="Calibri Light" w:hAnsi="Calibri Light"/>
                  <w:sz w:val="16"/>
                  <w:szCs w:val="16"/>
                  <w:lang w:val="en-US"/>
                </w:rPr>
                <w:t>ISO 4103:1979 Concrete -- Classification of consistency (Withdrawn)ISO 4103:1979 Concrete -- Classification of consistency (Withdrawn)</w:t>
              </w:r>
            </w:ins>
          </w:p>
          <w:p w14:paraId="5E145A1C" w14:textId="77777777" w:rsidR="00BC0482" w:rsidRPr="006423B7" w:rsidRDefault="00BC0482" w:rsidP="006423B7">
            <w:pPr>
              <w:spacing w:after="120"/>
              <w:rPr>
                <w:rFonts w:ascii="Calibri Light" w:hAnsi="Calibri Light"/>
                <w:sz w:val="16"/>
                <w:szCs w:val="16"/>
                <w:lang w:val="en-US"/>
              </w:rPr>
            </w:pPr>
            <w:del w:id="11554" w:author="Jing Kai Toh" w:date="2016-05-13T10:51:00Z">
              <w:r w:rsidRPr="006423B7" w:rsidDel="001F6818">
                <w:rPr>
                  <w:rFonts w:ascii="Calibri Light" w:hAnsi="Calibri Light"/>
                  <w:sz w:val="16"/>
                  <w:szCs w:val="16"/>
                  <w:lang w:val="en-US"/>
                </w:rPr>
                <w:delText>ISO 6274: 1982 Concrete--Sieve analysis of aggregates</w:delText>
              </w:r>
            </w:del>
            <w:ins w:id="11555" w:author="Jing Kai Toh" w:date="2016-05-13T10:51:00Z">
              <w:r w:rsidR="001F6818">
                <w:rPr>
                  <w:rFonts w:ascii="Calibri Light" w:hAnsi="Calibri Light"/>
                  <w:sz w:val="16"/>
                  <w:szCs w:val="16"/>
                  <w:lang w:val="en-US"/>
                </w:rPr>
                <w:t>ISO 6274:1982 Concrete -- Sieve analysis of aggregates</w:t>
              </w:r>
            </w:ins>
          </w:p>
          <w:p w14:paraId="4DD1CBDF" w14:textId="77777777" w:rsidR="00BC0482" w:rsidRPr="006423B7" w:rsidRDefault="00BC0482" w:rsidP="006423B7">
            <w:pPr>
              <w:spacing w:after="120"/>
              <w:rPr>
                <w:rFonts w:ascii="Calibri Light" w:hAnsi="Calibri Light"/>
                <w:sz w:val="16"/>
                <w:szCs w:val="16"/>
                <w:lang w:val="en-US"/>
              </w:rPr>
            </w:pPr>
            <w:del w:id="11556" w:author="Ashan Senel Asmone" w:date="2016-03-21T14:43:00Z">
              <w:r w:rsidRPr="006423B7" w:rsidDel="00135CEB">
                <w:rPr>
                  <w:rFonts w:ascii="Calibri Light" w:hAnsi="Calibri Light"/>
                  <w:sz w:val="16"/>
                  <w:szCs w:val="16"/>
                  <w:lang w:val="en-US"/>
                </w:rPr>
                <w:delText>ISO 1920: 1976 Concrete tests--Dimension, tolerances and applicability of test specimens</w:delText>
              </w:r>
            </w:del>
            <w:ins w:id="11557" w:author="Ashan Senel Asmone" w:date="2016-03-21T14:48:00Z">
              <w:r w:rsidR="00135CEB">
                <w:rPr>
                  <w:rFonts w:ascii="Calibri Light" w:hAnsi="Calibri Light"/>
                  <w:sz w:val="16"/>
                  <w:szCs w:val="16"/>
                  <w:lang w:val="en-US"/>
                </w:rPr>
                <w:t xml:space="preserve">ISO 1920-1:2004 Testing of concrete -- Part 1: Sampling of fresh concrete/ </w:t>
              </w:r>
            </w:ins>
            <w:ins w:id="11558" w:author="Ashan Senel Asmone" w:date="2016-03-21T14:43:00Z">
              <w:r w:rsidR="00135CEB">
                <w:rPr>
                  <w:rFonts w:ascii="Calibri Light" w:hAnsi="Calibri Light"/>
                  <w:sz w:val="16"/>
                  <w:szCs w:val="16"/>
                  <w:lang w:val="en-US"/>
                </w:rPr>
                <w:t>ISO 1920-3:2004 Testing of concrete - Part 3: Making and curing test specimens</w:t>
              </w:r>
            </w:ins>
          </w:p>
          <w:p w14:paraId="048712D7"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Steel</w:t>
            </w:r>
          </w:p>
          <w:p w14:paraId="4CEA7A00"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6934-1:1991  Steel for the prestressing of concrete -- Part 1: General requirements</w:t>
            </w:r>
          </w:p>
          <w:p w14:paraId="5A573F2B" w14:textId="77777777" w:rsidR="00BC0482" w:rsidRPr="006423B7" w:rsidRDefault="00BC0482" w:rsidP="006423B7">
            <w:pPr>
              <w:spacing w:after="120"/>
              <w:rPr>
                <w:rFonts w:ascii="Calibri Light" w:hAnsi="Calibri Light"/>
                <w:sz w:val="16"/>
                <w:szCs w:val="16"/>
                <w:lang w:val="en-US"/>
              </w:rPr>
            </w:pPr>
            <w:del w:id="11559" w:author="Ashan Senel Asmone" w:date="2016-03-21T15:03:00Z">
              <w:r w:rsidRPr="006423B7" w:rsidDel="00135CEB">
                <w:rPr>
                  <w:rFonts w:ascii="Calibri Light" w:hAnsi="Calibri Light"/>
                  <w:sz w:val="16"/>
                  <w:szCs w:val="16"/>
                  <w:lang w:val="en-US"/>
                </w:rPr>
                <w:delText>ISO 6934-2:1991 Steel for the prestressing of concrete -- Part 2: Cold-drawn wire</w:delText>
              </w:r>
            </w:del>
            <w:ins w:id="11560" w:author="Ashan Senel Asmone" w:date="2016-03-21T15:03:00Z">
              <w:r w:rsidR="00135CEB">
                <w:rPr>
                  <w:rFonts w:ascii="Calibri Light" w:hAnsi="Calibri Light"/>
                  <w:sz w:val="16"/>
                  <w:szCs w:val="16"/>
                  <w:lang w:val="en-US"/>
                </w:rPr>
                <w:t xml:space="preserve">ISO 6934-2:1991 Steel for the prestressing of concrete -- Part 2: Cold-drawn wire </w:t>
              </w:r>
            </w:ins>
          </w:p>
          <w:p w14:paraId="601F4769" w14:textId="77777777" w:rsidR="00BC0482" w:rsidRPr="006423B7" w:rsidRDefault="00BC0482" w:rsidP="006423B7">
            <w:pPr>
              <w:spacing w:after="120"/>
              <w:rPr>
                <w:rFonts w:ascii="Calibri Light" w:hAnsi="Calibri Light"/>
                <w:sz w:val="16"/>
                <w:szCs w:val="16"/>
                <w:lang w:val="en-US"/>
              </w:rPr>
            </w:pPr>
            <w:del w:id="11561" w:author="Ashan Senel Asmone" w:date="2016-03-21T15:03:00Z">
              <w:r w:rsidRPr="006423B7" w:rsidDel="00135CEB">
                <w:rPr>
                  <w:rFonts w:ascii="Calibri Light" w:hAnsi="Calibri Light"/>
                  <w:sz w:val="16"/>
                  <w:szCs w:val="16"/>
                  <w:lang w:val="en-US"/>
                </w:rPr>
                <w:delText>ISO 6934-3:1991 Steel for the prestressing of concrete -- Part 3: Quenched and tempered wire</w:delText>
              </w:r>
            </w:del>
            <w:ins w:id="11562" w:author="Ashan Senel Asmone" w:date="2016-03-21T15:03:00Z">
              <w:r w:rsidR="00135CEB">
                <w:rPr>
                  <w:rFonts w:ascii="Calibri Light" w:hAnsi="Calibri Light"/>
                  <w:sz w:val="16"/>
                  <w:szCs w:val="16"/>
                  <w:lang w:val="en-US"/>
                </w:rPr>
                <w:t xml:space="preserve">ISO 6934-3:1991 Steel for the prestressing of concrete -- Part 3: Quenched and tempered wire </w:t>
              </w:r>
            </w:ins>
          </w:p>
          <w:p w14:paraId="2B036B7A" w14:textId="77777777" w:rsidR="00BC0482" w:rsidRPr="006423B7" w:rsidRDefault="00BC0482" w:rsidP="006423B7">
            <w:pPr>
              <w:spacing w:after="120"/>
              <w:rPr>
                <w:rFonts w:ascii="Calibri Light" w:hAnsi="Calibri Light"/>
                <w:sz w:val="16"/>
                <w:szCs w:val="16"/>
                <w:lang w:val="en-US"/>
              </w:rPr>
            </w:pPr>
            <w:del w:id="11563" w:author="Ashan Senel Asmone" w:date="2016-03-21T15:03:00Z">
              <w:r w:rsidRPr="006423B7" w:rsidDel="00135CEB">
                <w:rPr>
                  <w:rFonts w:ascii="Calibri Light" w:hAnsi="Calibri Light"/>
                  <w:sz w:val="16"/>
                  <w:szCs w:val="16"/>
                  <w:lang w:val="en-US"/>
                </w:rPr>
                <w:delText>ISO 6934-4:1991 Steel for the prestressing of concrete -- Part 4: Strand</w:delText>
              </w:r>
            </w:del>
            <w:ins w:id="11564" w:author="Ashan Senel Asmone" w:date="2016-03-21T15:03:00Z">
              <w:r w:rsidR="00135CEB">
                <w:rPr>
                  <w:rFonts w:ascii="Calibri Light" w:hAnsi="Calibri Light"/>
                  <w:sz w:val="16"/>
                  <w:szCs w:val="16"/>
                  <w:lang w:val="en-US"/>
                </w:rPr>
                <w:t xml:space="preserve">ISO 6934-4:1991 Steel for the prestressing of concrete -- Part 4: Strand </w:t>
              </w:r>
            </w:ins>
          </w:p>
          <w:p w14:paraId="3D3EE31D" w14:textId="77777777" w:rsidR="00BC0482" w:rsidRPr="006423B7" w:rsidRDefault="00BC0482" w:rsidP="006423B7">
            <w:pPr>
              <w:spacing w:after="120"/>
              <w:rPr>
                <w:rFonts w:ascii="Calibri Light" w:hAnsi="Calibri Light"/>
                <w:sz w:val="16"/>
                <w:szCs w:val="16"/>
                <w:lang w:val="en-US"/>
              </w:rPr>
            </w:pPr>
            <w:del w:id="11565" w:author="Ashan Senel Asmone" w:date="2016-03-21T15:04:00Z">
              <w:r w:rsidRPr="006423B7" w:rsidDel="00135CEB">
                <w:rPr>
                  <w:rFonts w:ascii="Calibri Light" w:hAnsi="Calibri Light"/>
                  <w:sz w:val="16"/>
                  <w:szCs w:val="16"/>
                  <w:lang w:val="en-US"/>
                </w:rPr>
                <w:delText>ISO 6934-5:1991 Steel for the prestressing of concrete -- Part 5: Hot-rolled steel bars with or without subsequent processing</w:delText>
              </w:r>
            </w:del>
            <w:ins w:id="11566" w:author="Ashan Senel Asmone" w:date="2016-03-21T15:04:00Z">
              <w:r w:rsidR="00135CEB">
                <w:rPr>
                  <w:rFonts w:ascii="Calibri Light" w:hAnsi="Calibri Light"/>
                  <w:sz w:val="16"/>
                  <w:szCs w:val="16"/>
                  <w:lang w:val="en-US"/>
                </w:rPr>
                <w:t>ISO 6934-5:1991 Steel for the prestressing of concrete -- Part 5: Hot-rolled steel bars with or without subsequent processing</w:t>
              </w:r>
            </w:ins>
          </w:p>
          <w:p w14:paraId="309BA76D" w14:textId="77777777" w:rsidR="00BC0482" w:rsidRPr="006423B7" w:rsidRDefault="00BC0482" w:rsidP="006423B7">
            <w:pPr>
              <w:spacing w:after="120"/>
              <w:rPr>
                <w:rFonts w:ascii="Calibri Light" w:hAnsi="Calibri Light"/>
                <w:sz w:val="16"/>
                <w:szCs w:val="16"/>
                <w:lang w:val="en-US"/>
              </w:rPr>
            </w:pPr>
            <w:del w:id="11567" w:author="Ashan Senel Asmone" w:date="2016-03-21T15:04:00Z">
              <w:r w:rsidRPr="006423B7" w:rsidDel="00135CEB">
                <w:rPr>
                  <w:rFonts w:ascii="Calibri Light" w:hAnsi="Calibri Light"/>
                  <w:sz w:val="16"/>
                  <w:szCs w:val="16"/>
                  <w:lang w:val="en-US"/>
                </w:rPr>
                <w:delText>ISO 6935-1:1991 Steel for the reinforcement of concrete -- Part 1: Plain bars</w:delText>
              </w:r>
            </w:del>
            <w:ins w:id="11568" w:author="Ashan Senel Asmone" w:date="2016-03-21T15:04:00Z">
              <w:r w:rsidR="00135CEB">
                <w:rPr>
                  <w:rFonts w:ascii="Calibri Light" w:hAnsi="Calibri Light"/>
                  <w:sz w:val="16"/>
                  <w:szCs w:val="16"/>
                  <w:lang w:val="en-US"/>
                </w:rPr>
                <w:t>ISO 6935-1:2007 Steel for the reinforcement of concrete -- Part 1: Plain bars</w:t>
              </w:r>
            </w:ins>
          </w:p>
          <w:p w14:paraId="5E72DCE8" w14:textId="77777777" w:rsidR="00BC0482" w:rsidRPr="006423B7" w:rsidRDefault="00BC0482" w:rsidP="006423B7">
            <w:pPr>
              <w:spacing w:after="120"/>
              <w:rPr>
                <w:rFonts w:ascii="Calibri Light" w:hAnsi="Calibri Light"/>
                <w:sz w:val="16"/>
                <w:szCs w:val="16"/>
                <w:lang w:val="en-US"/>
              </w:rPr>
            </w:pPr>
            <w:del w:id="11569" w:author="Ashan Senel Asmone" w:date="2016-03-21T15:05:00Z">
              <w:r w:rsidRPr="006423B7" w:rsidDel="00135CEB">
                <w:rPr>
                  <w:rFonts w:ascii="Calibri Light" w:hAnsi="Calibri Light"/>
                  <w:sz w:val="16"/>
                  <w:szCs w:val="16"/>
                  <w:lang w:val="en-US"/>
                </w:rPr>
                <w:delText>ISO 6935-2:1991 Steel for the reinforcement of concrete -- Part 2: Ribbed bars</w:delText>
              </w:r>
            </w:del>
            <w:ins w:id="11570" w:author="Ashan Senel Asmone" w:date="2016-03-21T15:05:00Z">
              <w:r w:rsidR="00135CEB">
                <w:rPr>
                  <w:rFonts w:ascii="Calibri Light" w:hAnsi="Calibri Light"/>
                  <w:sz w:val="16"/>
                  <w:szCs w:val="16"/>
                  <w:lang w:val="en-US"/>
                </w:rPr>
                <w:t>ISO 6935-2:2015  Steel for the reinforcement of concrete -- Part 2: Ribbed bars</w:t>
              </w:r>
            </w:ins>
          </w:p>
          <w:p w14:paraId="7791A817" w14:textId="77777777" w:rsidR="00BC0482" w:rsidRPr="006423B7" w:rsidRDefault="00BC0482" w:rsidP="006423B7">
            <w:pPr>
              <w:spacing w:after="120"/>
              <w:rPr>
                <w:rFonts w:ascii="Calibri Light" w:hAnsi="Calibri Light"/>
                <w:sz w:val="16"/>
                <w:szCs w:val="16"/>
                <w:lang w:val="en-US"/>
              </w:rPr>
            </w:pPr>
            <w:del w:id="11571" w:author="Ashan Senel Asmone" w:date="2016-03-21T15:10:00Z">
              <w:r w:rsidRPr="006423B7" w:rsidDel="00411DBF">
                <w:rPr>
                  <w:rFonts w:ascii="Calibri Light" w:hAnsi="Calibri Light"/>
                  <w:sz w:val="16"/>
                  <w:szCs w:val="16"/>
                  <w:lang w:val="en-US"/>
                </w:rPr>
                <w:delText>ISO 6935-3:1992 Steel for the reinforcement of concrete -- Part 3: Welded fabric</w:delText>
              </w:r>
            </w:del>
            <w:ins w:id="11572" w:author="Ashan Senel Asmone" w:date="2016-03-21T15:10:00Z">
              <w:r w:rsidR="00411DBF">
                <w:rPr>
                  <w:rFonts w:ascii="Calibri Light" w:hAnsi="Calibri Light"/>
                  <w:sz w:val="16"/>
                  <w:szCs w:val="16"/>
                  <w:lang w:val="en-US"/>
                </w:rPr>
                <w:t>ISO 6935-3:1992  Steel for the reinforcement of concrete -- Part 3: Welded fabric</w:t>
              </w:r>
            </w:ins>
          </w:p>
          <w:p w14:paraId="29EA6534" w14:textId="77777777" w:rsidR="00BC0482" w:rsidRPr="006423B7" w:rsidRDefault="00BC0482" w:rsidP="006423B7">
            <w:pPr>
              <w:spacing w:after="120"/>
              <w:rPr>
                <w:rFonts w:ascii="Calibri Light" w:hAnsi="Calibri Light"/>
                <w:sz w:val="16"/>
                <w:szCs w:val="16"/>
                <w:lang w:val="en-US"/>
              </w:rPr>
            </w:pPr>
            <w:del w:id="11573" w:author="Ashan Senel Asmone" w:date="2016-03-21T15:12:00Z">
              <w:r w:rsidRPr="006423B7" w:rsidDel="00411DBF">
                <w:rPr>
                  <w:rFonts w:ascii="Calibri Light" w:hAnsi="Calibri Light"/>
                  <w:sz w:val="16"/>
                  <w:szCs w:val="16"/>
                  <w:lang w:val="en-US"/>
                </w:rPr>
                <w:delText>ISO 14654:1999 Epoxy-coated steel for the reinforcement of concrete</w:delText>
              </w:r>
            </w:del>
            <w:ins w:id="11574" w:author="Ashan Senel Asmone" w:date="2016-03-21T15:12:00Z">
              <w:r w:rsidR="00411DBF">
                <w:rPr>
                  <w:rFonts w:ascii="Calibri Light" w:hAnsi="Calibri Light"/>
                  <w:sz w:val="16"/>
                  <w:szCs w:val="16"/>
                  <w:lang w:val="en-US"/>
                </w:rPr>
                <w:t xml:space="preserve">ISO 14654:1999 Epoxy-coated steel for the reinforcement of concrete </w:t>
              </w:r>
            </w:ins>
          </w:p>
          <w:p w14:paraId="203956A2" w14:textId="77777777" w:rsidR="00BC0482" w:rsidRPr="006423B7" w:rsidDel="00AD1EC2" w:rsidRDefault="00AD1EC2" w:rsidP="006423B7">
            <w:pPr>
              <w:spacing w:after="120"/>
              <w:rPr>
                <w:del w:id="11575" w:author="Jing Kai Toh" w:date="2016-05-12T14:03:00Z"/>
                <w:rFonts w:ascii="Calibri Light" w:hAnsi="Calibri Light"/>
                <w:sz w:val="16"/>
                <w:szCs w:val="16"/>
                <w:lang w:val="en-US"/>
              </w:rPr>
            </w:pPr>
            <w:ins w:id="11576" w:author="Jing Kai Toh" w:date="2016-05-12T14:03:00Z">
              <w:r w:rsidRPr="00AD1EC2">
                <w:rPr>
                  <w:rFonts w:ascii="Calibri Light" w:hAnsi="Calibri Light"/>
                  <w:sz w:val="16"/>
                  <w:szCs w:val="16"/>
                  <w:lang w:val="en-US"/>
                </w:rPr>
                <w:t>ISO 14656:1999 Epoxy powder and sealing material for the coating of steel for the reinforcement of concrete</w:t>
              </w:r>
            </w:ins>
            <w:del w:id="11577" w:author="Jing Kai Toh" w:date="2016-05-12T14:03:00Z">
              <w:r w:rsidR="00BC0482" w:rsidRPr="006423B7" w:rsidDel="00AD1EC2">
                <w:rPr>
                  <w:rFonts w:ascii="Calibri Light" w:hAnsi="Calibri Light"/>
                  <w:sz w:val="16"/>
                  <w:szCs w:val="16"/>
                  <w:lang w:val="en-US"/>
                </w:rPr>
                <w:delText>ISO 14656:1999  Epoxy powder and sealing material for the coating of steel for the reinforcement of concrete</w:delText>
              </w:r>
            </w:del>
          </w:p>
          <w:p w14:paraId="52BD370D" w14:textId="77777777" w:rsidR="00401C5E" w:rsidRPr="006423B7" w:rsidRDefault="00401C5E" w:rsidP="006423B7">
            <w:pPr>
              <w:spacing w:after="120"/>
              <w:rPr>
                <w:rFonts w:ascii="Calibri Light" w:hAnsi="Calibri Light"/>
                <w:sz w:val="16"/>
                <w:szCs w:val="16"/>
                <w:lang w:val="en-US"/>
              </w:rPr>
            </w:pPr>
          </w:p>
        </w:tc>
      </w:tr>
    </w:tbl>
    <w:p w14:paraId="56FAC2AF" w14:textId="77777777" w:rsidR="00401C5E" w:rsidRDefault="00401C5E" w:rsidP="00401C5E">
      <w:pPr>
        <w:rPr>
          <w:sz w:val="16"/>
          <w:szCs w:val="16"/>
          <w:lang w:val="en-US"/>
        </w:rPr>
      </w:pPr>
    </w:p>
    <w:p w14:paraId="6D0BA1CB" w14:textId="77777777" w:rsidR="00401C5E" w:rsidRDefault="00BC0482" w:rsidP="00BC0482">
      <w:pPr>
        <w:pStyle w:val="Heading2"/>
        <w:rPr>
          <w:lang w:val="en-US"/>
        </w:rPr>
      </w:pPr>
      <w:r w:rsidRPr="00BC0482">
        <w:rPr>
          <w:lang w:val="en-US"/>
        </w:rPr>
        <w:t>Waterponding</w:t>
      </w:r>
    </w:p>
    <w:tbl>
      <w:tblPr>
        <w:tblStyle w:val="TableGrid"/>
        <w:tblW w:w="0" w:type="auto"/>
        <w:tblInd w:w="108" w:type="dxa"/>
        <w:tblLook w:val="04A0" w:firstRow="1" w:lastRow="0" w:firstColumn="1" w:lastColumn="0" w:noHBand="0" w:noVBand="1"/>
      </w:tblPr>
      <w:tblGrid>
        <w:gridCol w:w="685"/>
        <w:gridCol w:w="8449"/>
      </w:tblGrid>
      <w:tr w:rsidR="00401C5E" w:rsidRPr="004F3C8C" w14:paraId="08C8D088" w14:textId="77777777" w:rsidTr="00401C5E">
        <w:tc>
          <w:tcPr>
            <w:tcW w:w="685" w:type="dxa"/>
          </w:tcPr>
          <w:p w14:paraId="724ACA0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3A345983"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Tiling</w:t>
            </w:r>
          </w:p>
          <w:p w14:paraId="055AC5A5"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8000:Part 9: 1989- Workmanship on building sites- Code of practice for cement/ sand floor screeds and concrete floor toppings</w:t>
            </w:r>
          </w:p>
          <w:p w14:paraId="065CF042"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5385-3:1995- Wall and floor tiling. Code of practice for the design and installation of ceramic floor tiles and mosaics</w:t>
            </w:r>
          </w:p>
          <w:p w14:paraId="3679D8FD"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5980:1980- Specification or adhesives for use with ceramic tiles and mosaics</w:t>
            </w:r>
          </w:p>
          <w:p w14:paraId="7B86208C"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6431-1:1983, EN 87:1991-Ceramic floor and wall tiles. Specification for classification and marking, including definitions and characteristics</w:t>
            </w:r>
          </w:p>
          <w:p w14:paraId="639B955E"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6431-2:1984, EN 121:1991-Ceramic floor and wall tiles. Specification for extruded ceramic tiles with a low water absorption (E &lt;= 3%). Group A1</w:t>
            </w:r>
          </w:p>
          <w:p w14:paraId="62BE1063"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6431-3.1:1986, EN 186-1:1991-Ceramic floor and wall tiles. Extruded ceramic tiles with a water absorption of 3% &lt;E&lt;=6% Group A11a. Specification for general products</w:t>
            </w:r>
          </w:p>
          <w:p w14:paraId="30878C9E"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6431-5:1986, EN 188:1991-Ceramic floor and wall tiles. Specification for extruded ceramic tiles with a water absorption of E &gt; 10%. Group A111</w:t>
            </w:r>
          </w:p>
          <w:p w14:paraId="5B2A5D64"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6431-7:1986, EN 177:1991-Ceramic floor and wall tiles.</w:t>
            </w:r>
          </w:p>
          <w:p w14:paraId="034DB6EC"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6431-8:1986, EN 178:1991-Ceramic floor and wall tiles.</w:t>
            </w:r>
          </w:p>
          <w:p w14:paraId="576F3D4C"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6431-10:1984, EN 98:1991-Ceramic floor and wall tiles. Method for determination of dimensions and surface quality</w:t>
            </w:r>
          </w:p>
          <w:p w14:paraId="618F63F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6431-11:1983, EN 99:199-1Ceramic floor and wall tiles. Method for determination of water absorption</w:t>
            </w:r>
          </w:p>
          <w:p w14:paraId="54FB56B8"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6431-12:1983, EN 100:1991-Ceramic floor and wall tiles. Method for determination of modulus of rupture</w:t>
            </w:r>
          </w:p>
          <w:p w14:paraId="493AB612"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6431-13:1986, EN 101:1991-Ceramic floor and wall tiles. Method for determination of scratch hardness of surface according to Mohs</w:t>
            </w:r>
          </w:p>
          <w:p w14:paraId="6C67B996"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6431-14:1983, EN 102:1991-Ceramic floor and wall tiles. Method for determination of resistance to deep abrasion. Unglazed tiles</w:t>
            </w:r>
          </w:p>
          <w:p w14:paraId="6247A2A8"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BS 6431-18:1983, EN 106:1991Ceramic floor and wall tiles. Method for determination of chemical resistance. Unglazed tiles</w:t>
            </w:r>
          </w:p>
          <w:p w14:paraId="7137E7E9" w14:textId="77777777" w:rsidR="00401C5E" w:rsidRPr="004F3C8C" w:rsidRDefault="00401C5E" w:rsidP="006423B7">
            <w:pPr>
              <w:spacing w:after="120"/>
              <w:rPr>
                <w:rFonts w:ascii="Calibri Light" w:hAnsi="Calibri Light"/>
                <w:sz w:val="16"/>
                <w:szCs w:val="16"/>
                <w:lang w:val="en-US"/>
              </w:rPr>
            </w:pPr>
          </w:p>
        </w:tc>
      </w:tr>
      <w:tr w:rsidR="00401C5E" w:rsidRPr="004F3C8C" w14:paraId="23718440" w14:textId="77777777" w:rsidTr="00401C5E">
        <w:tc>
          <w:tcPr>
            <w:tcW w:w="685" w:type="dxa"/>
          </w:tcPr>
          <w:p w14:paraId="1AF4A0B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35C54B04"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Tiling</w:t>
            </w:r>
          </w:p>
          <w:p w14:paraId="6CDBB271"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D5343:97- Standard Guide for Evaluating Cleaning Performance of Ceramic Tile Cleaners</w:t>
            </w:r>
          </w:p>
          <w:p w14:paraId="435978A9"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C485-83:1999- Standard Test Method for Measuring Warpage of Ceramic Tile</w:t>
            </w:r>
          </w:p>
          <w:p w14:paraId="5A76BC8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C1378:1997- Standard Test Method for Determination of Resistance to Staining</w:t>
            </w:r>
          </w:p>
          <w:p w14:paraId="182BEF79"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C650:1997- Standard Test Method for Resistance of Ceramic Tile to Chemical Substances</w:t>
            </w:r>
          </w:p>
          <w:p w14:paraId="688EB9A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C648:1998- Standard Test Method for Breaking Strength of Ceramic Tile</w:t>
            </w:r>
          </w:p>
          <w:p w14:paraId="46759E40"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19C1027:1999-Standard Test Method for Determining Visible Abrasion Resistance of Glazed Ceramic Tile</w:t>
            </w:r>
          </w:p>
          <w:p w14:paraId="2944E1E1"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C609-90:2000- Standard Test Method for Measurement of Small Color Differences Between Ceramic Wall or Floor Tile</w:t>
            </w:r>
          </w:p>
          <w:p w14:paraId="529A4C67"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C499-78:1999- Standard Test Method for Facial Dimensions and Thickness of Flat, Rectangular Ceramic Wall and Floor Tile</w:t>
            </w:r>
          </w:p>
          <w:p w14:paraId="0471F931" w14:textId="77777777" w:rsidR="00401C5E" w:rsidRPr="006423B7" w:rsidRDefault="00401C5E" w:rsidP="006423B7">
            <w:pPr>
              <w:spacing w:after="120"/>
              <w:rPr>
                <w:rFonts w:ascii="Calibri Light" w:hAnsi="Calibri Light"/>
                <w:sz w:val="16"/>
                <w:szCs w:val="16"/>
                <w:lang w:val="en-US"/>
              </w:rPr>
            </w:pPr>
          </w:p>
        </w:tc>
      </w:tr>
      <w:tr w:rsidR="00401C5E" w:rsidRPr="004F3C8C" w14:paraId="3A418CD5" w14:textId="77777777" w:rsidTr="00401C5E">
        <w:tc>
          <w:tcPr>
            <w:tcW w:w="685" w:type="dxa"/>
          </w:tcPr>
          <w:p w14:paraId="54EB4E9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62339BD3"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Tiling</w:t>
            </w:r>
          </w:p>
          <w:p w14:paraId="70EDCFBB"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2358-1990-Adhesives - For fixing ceramic tiles</w:t>
            </w:r>
          </w:p>
          <w:p w14:paraId="6E473038"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3958.1-1991/Amdt 1-1992-Ceramic tiles - Guide to the installation of ceramic tiles</w:t>
            </w:r>
          </w:p>
          <w:p w14:paraId="3C11B4C7"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3958.2-1992-Ceramic tiles - Guide to the selection of a ceramic tiling system</w:t>
            </w:r>
          </w:p>
          <w:p w14:paraId="0E510772"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4459.1-1999-Methods of sampling and testing ceramic tiles - Sampling and basis for acceptance</w:t>
            </w:r>
          </w:p>
          <w:p w14:paraId="55974906"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4459.10-1999-Methods of sampling and testing ceramic tiles - Determination of moisture expansion</w:t>
            </w:r>
          </w:p>
          <w:p w14:paraId="27D95641"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4459.11-1997-Methods of sampling and testing ceramic tiles - Determination of crazing resistance for glazed tiles</w:t>
            </w:r>
          </w:p>
          <w:p w14:paraId="57CEC4BE"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4459.13-1999-Methods of sampling and testing ceramic tiles - Determination of chemical resistance</w:t>
            </w:r>
          </w:p>
          <w:p w14:paraId="325E91A7"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4459.14-1999-Methods of sampling and testing ceramic tiles - Determination of resistance to stains</w:t>
            </w:r>
          </w:p>
          <w:p w14:paraId="71068B55"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4459.2-1999-Methods of sampling and testing ceramic tiles - Determination of dimensions and surface quality</w:t>
            </w:r>
          </w:p>
          <w:p w14:paraId="231C29A7"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4459.3-1999-Methods of sampling and testing ceramic tiles - Determination of water absorption, apparent porosity, apparent relative density and bulk density</w:t>
            </w:r>
          </w:p>
          <w:p w14:paraId="0A76A332"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4459.4-1997-Methods of sampling and testing ceramic tiles - Determination of modulus of rupture and breaking strength</w:t>
            </w:r>
          </w:p>
          <w:p w14:paraId="045F5922"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4459.6-1999-Methods of sampling and testing ceramic tiles - Determination of resistance to deep abrasion for unglazed tiles</w:t>
            </w:r>
          </w:p>
          <w:p w14:paraId="58EB2805"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AS 4459.8-1997-Methods of sampling and testing ceramic tiles - Determination of linear thermal expansion</w:t>
            </w:r>
          </w:p>
          <w:p w14:paraId="506B2A46" w14:textId="77777777" w:rsidR="00401C5E" w:rsidRPr="006423B7" w:rsidRDefault="00401C5E" w:rsidP="006423B7">
            <w:pPr>
              <w:spacing w:after="120"/>
              <w:rPr>
                <w:rFonts w:ascii="Calibri Light" w:hAnsi="Calibri Light"/>
                <w:sz w:val="16"/>
                <w:szCs w:val="16"/>
                <w:lang w:val="en-US"/>
              </w:rPr>
            </w:pPr>
          </w:p>
        </w:tc>
      </w:tr>
      <w:tr w:rsidR="00401C5E" w:rsidRPr="004F3C8C" w14:paraId="7973C68B" w14:textId="77777777" w:rsidTr="00401C5E">
        <w:tc>
          <w:tcPr>
            <w:tcW w:w="685" w:type="dxa"/>
          </w:tcPr>
          <w:p w14:paraId="7FC4933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33502B33"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Tiling</w:t>
            </w:r>
          </w:p>
          <w:p w14:paraId="2596205E"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SS 301:1985- The use of cement sand cover for tiling</w:t>
            </w:r>
          </w:p>
          <w:p w14:paraId="0B646BA7"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SS 57:1989- Specification for glazed ceramic tiles and tile fittings for internal walls</w:t>
            </w:r>
          </w:p>
          <w:p w14:paraId="26828D4F" w14:textId="77777777" w:rsidR="00401C5E" w:rsidRPr="006423B7" w:rsidRDefault="00401C5E" w:rsidP="006423B7">
            <w:pPr>
              <w:spacing w:after="120"/>
              <w:rPr>
                <w:rFonts w:ascii="Calibri Light" w:hAnsi="Calibri Light"/>
                <w:sz w:val="16"/>
                <w:szCs w:val="16"/>
                <w:lang w:val="en-US"/>
              </w:rPr>
            </w:pPr>
          </w:p>
        </w:tc>
      </w:tr>
      <w:tr w:rsidR="00401C5E" w:rsidRPr="004F3C8C" w14:paraId="5F17133C" w14:textId="77777777" w:rsidTr="00401C5E">
        <w:tc>
          <w:tcPr>
            <w:tcW w:w="685" w:type="dxa"/>
          </w:tcPr>
          <w:p w14:paraId="6994C13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AC4A15D"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Cement mortar and grouting</w:t>
            </w:r>
          </w:p>
          <w:p w14:paraId="346F2C7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680:1990 Cement -- Test methods -- Chemical analysis</w:t>
            </w:r>
          </w:p>
          <w:p w14:paraId="280A06EF"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863:1990 Cement -- Test methods -- Pozzolanicity test for pozzolanic cements</w:t>
            </w:r>
          </w:p>
          <w:p w14:paraId="23B8C4A9"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Tiling</w:t>
            </w:r>
          </w:p>
          <w:p w14:paraId="025D45F7"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10545-1:1995- Ceramic tiles -- Part 1: Sampling and basis for acceptance</w:t>
            </w:r>
          </w:p>
          <w:p w14:paraId="4F51BB8B"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10545-3:1995- Ceramic tiles -- Part 3: Determination of water absorption, apparent porosity, apparent relative density and bulk density</w:t>
            </w:r>
          </w:p>
          <w:p w14:paraId="0D94A0C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10545-4:1994- Ceramic tiles -- Part 4: Determination of modulus of rupture and breaking strength</w:t>
            </w:r>
          </w:p>
          <w:p w14:paraId="19E90EF8"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10545-5:1996- Ceramic tiles -- Part 5: Determination of impact resistance by measurement of coefficient of restitution</w:t>
            </w:r>
          </w:p>
          <w:p w14:paraId="1CF012AB"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10545-6:1995- Ceramic tiles -- Part 6: Determination of resistance to deep abrasion for unglazed tiles</w:t>
            </w:r>
          </w:p>
          <w:p w14:paraId="4108E40A"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10545-10:1995- Ceramic tiles -- Part 10: Determination of moisture expansion</w:t>
            </w:r>
          </w:p>
          <w:p w14:paraId="0D213D23"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10545-13:1995- Ceramic tiles -- Part 13: Determination of chemical resistance</w:t>
            </w:r>
          </w:p>
          <w:p w14:paraId="4F331199"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10545-14:1995- Ceramic tiles -- Part 14: Determination of resistance to stains</w:t>
            </w:r>
          </w:p>
          <w:p w14:paraId="75370906"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10545-16:1999- Ceramic tiles -- Part 16: Determination of small colour differences</w:t>
            </w:r>
          </w:p>
          <w:p w14:paraId="5B622157"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13006:1998- Ceramic tiles -- Definitions, classification, characteristics and marking </w:t>
            </w:r>
            <w:r w:rsidRPr="006423B7">
              <w:rPr>
                <w:rFonts w:ascii="Calibri Light" w:hAnsi="Calibri Light"/>
                <w:sz w:val="16"/>
                <w:szCs w:val="16"/>
                <w:lang w:val="en-US"/>
              </w:rPr>
              <w:br/>
            </w:r>
            <w:r w:rsidRPr="006423B7">
              <w:rPr>
                <w:rFonts w:ascii="Calibri Light" w:hAnsi="Calibri Light"/>
                <w:sz w:val="16"/>
                <w:szCs w:val="16"/>
                <w:lang w:val="en-US"/>
              </w:rPr>
              <w:br/>
              <w:t>ISO 10545-10:1995- Ceramic tiles -- Part 10: Determination of moisture expansion</w:t>
            </w:r>
          </w:p>
          <w:p w14:paraId="5EA5F1AD" w14:textId="77777777" w:rsidR="00BC0482" w:rsidRPr="006423B7" w:rsidRDefault="00BC0482" w:rsidP="006423B7">
            <w:pPr>
              <w:spacing w:after="120"/>
              <w:rPr>
                <w:rFonts w:ascii="Calibri Light" w:hAnsi="Calibri Light"/>
                <w:sz w:val="16"/>
                <w:szCs w:val="16"/>
                <w:lang w:val="en-US"/>
              </w:rPr>
            </w:pPr>
            <w:r w:rsidRPr="006423B7">
              <w:rPr>
                <w:rFonts w:ascii="Calibri Light" w:hAnsi="Calibri Light"/>
                <w:sz w:val="16"/>
                <w:szCs w:val="16"/>
                <w:lang w:val="en-US"/>
              </w:rPr>
              <w:t>ISO 133006:1998- Ceramic tiles-definitions, classification, characteristics and making.</w:t>
            </w:r>
          </w:p>
          <w:p w14:paraId="1F356958" w14:textId="77777777" w:rsidR="00401C5E" w:rsidRPr="006423B7" w:rsidRDefault="00401C5E" w:rsidP="006423B7">
            <w:pPr>
              <w:spacing w:after="120"/>
              <w:rPr>
                <w:rFonts w:ascii="Calibri Light" w:hAnsi="Calibri Light"/>
                <w:sz w:val="16"/>
                <w:szCs w:val="16"/>
                <w:lang w:val="en-US"/>
              </w:rPr>
            </w:pPr>
          </w:p>
        </w:tc>
      </w:tr>
    </w:tbl>
    <w:p w14:paraId="1349BC77" w14:textId="77777777" w:rsidR="00401C5E" w:rsidRDefault="00401C5E" w:rsidP="00401C5E">
      <w:pPr>
        <w:rPr>
          <w:sz w:val="16"/>
          <w:szCs w:val="16"/>
          <w:lang w:val="en-US"/>
        </w:rPr>
      </w:pPr>
    </w:p>
    <w:p w14:paraId="0ECFE8A4" w14:textId="77777777" w:rsidR="00401C5E" w:rsidRDefault="006A13D9" w:rsidP="006A13D9">
      <w:pPr>
        <w:pStyle w:val="Heading1"/>
      </w:pPr>
      <w:r>
        <w:t>Architectural Finishes</w:t>
      </w:r>
    </w:p>
    <w:p w14:paraId="591C9306" w14:textId="77777777" w:rsidR="006A13D9" w:rsidRDefault="006A13D9" w:rsidP="006A13D9">
      <w:pPr>
        <w:pStyle w:val="Heading2"/>
        <w:rPr>
          <w:lang w:val="en-US"/>
        </w:rPr>
      </w:pPr>
      <w:r w:rsidRPr="006A13D9">
        <w:rPr>
          <w:lang w:val="en-US"/>
        </w:rPr>
        <w:t xml:space="preserve">Tile </w:t>
      </w:r>
      <w:r w:rsidR="00E752BC">
        <w:rPr>
          <w:lang w:val="en-US"/>
        </w:rPr>
        <w:t>–</w:t>
      </w:r>
      <w:r w:rsidRPr="006A13D9">
        <w:rPr>
          <w:lang w:val="en-US"/>
        </w:rPr>
        <w:t xml:space="preserve"> Cracks</w:t>
      </w:r>
      <w:r w:rsidR="00E752BC">
        <w:rPr>
          <w:lang w:val="en-US"/>
        </w:rPr>
        <w:t xml:space="preserve"> (</w:t>
      </w:r>
      <w:r w:rsidR="00E752BC" w:rsidRPr="00E752BC">
        <w:rPr>
          <w:lang w:val="en-US"/>
        </w:rPr>
        <w:t>Rendering</w:t>
      </w:r>
      <w:r w:rsidR="00E752BC">
        <w:rPr>
          <w:lang w:val="en-US"/>
        </w:rPr>
        <w:t>)</w:t>
      </w:r>
    </w:p>
    <w:tbl>
      <w:tblPr>
        <w:tblStyle w:val="TableGrid"/>
        <w:tblW w:w="0" w:type="auto"/>
        <w:tblInd w:w="108" w:type="dxa"/>
        <w:tblLook w:val="04A0" w:firstRow="1" w:lastRow="0" w:firstColumn="1" w:lastColumn="0" w:noHBand="0" w:noVBand="1"/>
      </w:tblPr>
      <w:tblGrid>
        <w:gridCol w:w="685"/>
        <w:gridCol w:w="8449"/>
      </w:tblGrid>
      <w:tr w:rsidR="00401C5E" w:rsidRPr="004F3C8C" w14:paraId="6ABB3B61" w14:textId="77777777" w:rsidTr="00401C5E">
        <w:tc>
          <w:tcPr>
            <w:tcW w:w="685" w:type="dxa"/>
          </w:tcPr>
          <w:p w14:paraId="384136E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38E42112"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Rendering</w:t>
            </w:r>
          </w:p>
          <w:p w14:paraId="22D5919F" w14:textId="77777777" w:rsidR="006A13D9" w:rsidRPr="00F526AD" w:rsidRDefault="006A13D9" w:rsidP="00F526AD">
            <w:pPr>
              <w:spacing w:after="120"/>
              <w:rPr>
                <w:rFonts w:ascii="Calibri Light" w:hAnsi="Calibri Light"/>
                <w:sz w:val="16"/>
                <w:szCs w:val="16"/>
                <w:lang w:val="en-US"/>
              </w:rPr>
            </w:pPr>
            <w:del w:id="11578" w:author="Ashan Asmone" w:date="2016-03-31T12:20:00Z">
              <w:r w:rsidRPr="00F526AD" w:rsidDel="00273739">
                <w:rPr>
                  <w:rFonts w:ascii="Calibri Light" w:hAnsi="Calibri Light"/>
                  <w:sz w:val="16"/>
                  <w:szCs w:val="16"/>
                  <w:lang w:val="en-US"/>
                </w:rPr>
                <w:delText>BS 12:1996 Specification for Portland Cement</w:delText>
              </w:r>
            </w:del>
            <w:ins w:id="11579" w:author="Ashan Asmone" w:date="2016-03-31T12:20:00Z">
              <w:r w:rsidR="00273739">
                <w:rPr>
                  <w:rFonts w:ascii="Calibri Light" w:hAnsi="Calibri Light"/>
                  <w:sz w:val="16"/>
                  <w:szCs w:val="16"/>
                  <w:lang w:val="en-US"/>
                </w:rPr>
                <w:t>BS EN 197-1:2011 Cement. Composition, specifications and conformity criteria for common cements</w:t>
              </w:r>
            </w:ins>
          </w:p>
          <w:p w14:paraId="764051AE" w14:textId="77777777" w:rsidR="006A13D9" w:rsidRPr="00F526AD" w:rsidRDefault="006A13D9" w:rsidP="00F526AD">
            <w:pPr>
              <w:spacing w:after="120"/>
              <w:rPr>
                <w:rFonts w:ascii="Calibri Light" w:hAnsi="Calibri Light"/>
                <w:sz w:val="16"/>
                <w:szCs w:val="16"/>
                <w:lang w:val="en-US"/>
              </w:rPr>
            </w:pPr>
            <w:del w:id="11580" w:author="Ashan Senel Asmone" w:date="2016-03-21T15:26:00Z">
              <w:r w:rsidRPr="00F526AD" w:rsidDel="00A67BAB">
                <w:rPr>
                  <w:rFonts w:ascii="Calibri Light" w:hAnsi="Calibri Light"/>
                  <w:sz w:val="16"/>
                  <w:szCs w:val="16"/>
                  <w:lang w:val="en-US"/>
                </w:rPr>
                <w:delText>BS 1191-2:1973 Specification for gypsum building plasters, Premix lightweight plasters</w:delText>
              </w:r>
            </w:del>
            <w:ins w:id="11581" w:author="Ashan Senel Asmone" w:date="2016-03-21T15:26:00Z">
              <w:r w:rsidR="00A67BAB">
                <w:rPr>
                  <w:rFonts w:ascii="Calibri Light" w:hAnsi="Calibri Light"/>
                  <w:sz w:val="16"/>
                  <w:szCs w:val="16"/>
                  <w:lang w:val="en-US"/>
                </w:rPr>
                <w:t>BS EN 13279-1:2008 Gypsum binders and gypsum plasters. Definitions and requirements/ BS EN 13279-2:2014 Gypsum binders and gypsum plasters. Test methods</w:t>
              </w:r>
            </w:ins>
          </w:p>
          <w:p w14:paraId="1C8A8702" w14:textId="77777777" w:rsidR="006A13D9" w:rsidRPr="00F526AD" w:rsidRDefault="006A13D9" w:rsidP="00F526AD">
            <w:pPr>
              <w:spacing w:after="120"/>
              <w:rPr>
                <w:rFonts w:ascii="Calibri Light" w:hAnsi="Calibri Light"/>
                <w:sz w:val="16"/>
                <w:szCs w:val="16"/>
                <w:lang w:val="en-US"/>
              </w:rPr>
            </w:pPr>
            <w:del w:id="11582" w:author="Ashan Senel Asmone" w:date="2016-03-21T15:26:00Z">
              <w:r w:rsidRPr="00F526AD" w:rsidDel="00A67BAB">
                <w:rPr>
                  <w:rFonts w:ascii="Calibri Light" w:hAnsi="Calibri Light"/>
                  <w:sz w:val="16"/>
                  <w:szCs w:val="16"/>
                  <w:lang w:val="en-US"/>
                </w:rPr>
                <w:delText>BS 1199 and 1200:1976 Specification for building sands from natural sources</w:delText>
              </w:r>
            </w:del>
            <w:ins w:id="11583" w:author="Ashan Senel Asmone" w:date="2016-03-21T17:09:00Z">
              <w:r w:rsidR="00785E22">
                <w:rPr>
                  <w:rFonts w:ascii="Calibri Light" w:hAnsi="Calibri Light"/>
                  <w:sz w:val="16"/>
                  <w:szCs w:val="16"/>
                  <w:lang w:val="en-US"/>
                </w:rPr>
                <w:t>BS EN 13139:2002 Aggregates for mortar</w:t>
              </w:r>
            </w:ins>
          </w:p>
          <w:p w14:paraId="096A28E1" w14:textId="77777777" w:rsidR="006A13D9" w:rsidRPr="00F526AD" w:rsidRDefault="006A13D9" w:rsidP="00F526AD">
            <w:pPr>
              <w:spacing w:after="120"/>
              <w:rPr>
                <w:rFonts w:ascii="Calibri Light" w:hAnsi="Calibri Light"/>
                <w:sz w:val="16"/>
                <w:szCs w:val="16"/>
                <w:lang w:val="en-US"/>
              </w:rPr>
            </w:pPr>
            <w:del w:id="11584" w:author="Ashan Senel Asmone" w:date="2016-03-21T15:29:00Z">
              <w:r w:rsidRPr="00F526AD" w:rsidDel="00A67BAB">
                <w:rPr>
                  <w:rFonts w:ascii="Calibri Light" w:hAnsi="Calibri Light"/>
                  <w:sz w:val="16"/>
                  <w:szCs w:val="16"/>
                  <w:lang w:val="en-US"/>
                </w:rPr>
                <w:delText>BS 1369:1987 Steel Lathing for internal plastering and external rendering</w:delText>
              </w:r>
            </w:del>
            <w:ins w:id="11585" w:author="Ashan Senel Asmone" w:date="2016-03-21T15:29:00Z">
              <w:r w:rsidR="00A67BAB">
                <w:rPr>
                  <w:rFonts w:ascii="Calibri Light" w:hAnsi="Calibri Light"/>
                  <w:sz w:val="16"/>
                  <w:szCs w:val="16"/>
                  <w:lang w:val="en-US"/>
                </w:rPr>
                <w:t>BS EN 13658-1:2005 Metal lath and beads. Definitions, requirements and test methods. Internal plastering/ BS EN 13658-2:2005 Metal lath and beads. Definitions, requirements and test methods. External rendering</w:t>
              </w:r>
            </w:ins>
          </w:p>
          <w:p w14:paraId="48AEE859" w14:textId="77777777" w:rsidR="006A13D9" w:rsidRPr="00F526AD" w:rsidRDefault="006A13D9" w:rsidP="00F526AD">
            <w:pPr>
              <w:spacing w:after="120"/>
              <w:rPr>
                <w:rFonts w:ascii="Calibri Light" w:hAnsi="Calibri Light"/>
                <w:sz w:val="16"/>
                <w:szCs w:val="16"/>
                <w:lang w:val="en-US"/>
              </w:rPr>
            </w:pPr>
            <w:del w:id="11586" w:author="Ashan Senel Asmone" w:date="2016-03-21T15:30:00Z">
              <w:r w:rsidRPr="00F526AD" w:rsidDel="00A67BAB">
                <w:rPr>
                  <w:rFonts w:ascii="Calibri Light" w:hAnsi="Calibri Light"/>
                  <w:sz w:val="16"/>
                  <w:szCs w:val="16"/>
                  <w:lang w:val="en-US"/>
                </w:rPr>
                <w:delText>BS 8000-10:1995 Workmanship on sites. Code of Practice for plastering and rendering</w:delText>
              </w:r>
            </w:del>
            <w:ins w:id="11587" w:author="Ashan Senel Asmone" w:date="2016-03-21T15:30:00Z">
              <w:r w:rsidR="00A67BAB">
                <w:rPr>
                  <w:rFonts w:ascii="Calibri Light" w:hAnsi="Calibri Light"/>
                  <w:sz w:val="16"/>
                  <w:szCs w:val="16"/>
                  <w:lang w:val="en-US"/>
                </w:rPr>
                <w:t>BS 8000-0:2014 Workmanship on construction sites. Introduction and general principles</w:t>
              </w:r>
            </w:ins>
          </w:p>
          <w:p w14:paraId="79148967" w14:textId="77777777" w:rsidR="006A13D9" w:rsidRPr="00F526AD" w:rsidRDefault="006A13D9" w:rsidP="00F526AD">
            <w:pPr>
              <w:spacing w:after="120"/>
              <w:rPr>
                <w:rFonts w:ascii="Calibri Light" w:hAnsi="Calibri Light"/>
                <w:sz w:val="16"/>
                <w:szCs w:val="16"/>
                <w:lang w:val="en-US"/>
              </w:rPr>
            </w:pPr>
            <w:del w:id="11588" w:author="Ashan Asmone" w:date="2016-03-31T12:59:00Z">
              <w:r w:rsidRPr="00F526AD" w:rsidDel="00381FFD">
                <w:rPr>
                  <w:rFonts w:ascii="Calibri Light" w:hAnsi="Calibri Light"/>
                  <w:sz w:val="16"/>
                  <w:szCs w:val="16"/>
                  <w:lang w:val="en-US"/>
                </w:rPr>
                <w:delText>BS 4551-1:1998 Method of testing mortars, screeds and plasters. Physical testing</w:delText>
              </w:r>
            </w:del>
            <w:ins w:id="11589" w:author="Ashan Asmone" w:date="2016-03-31T13:11:00Z">
              <w:r w:rsidR="00381FFD">
                <w:rPr>
                  <w:rFonts w:ascii="Calibri Light" w:hAnsi="Calibri Light"/>
                  <w:sz w:val="16"/>
                  <w:szCs w:val="16"/>
                  <w:lang w:val="en-US"/>
                </w:rPr>
                <w:t xml:space="preserve">BS EN 1015-10:1999 Methods of test for mortar for masonry. Determination of dry bulk density of hardened mortar/ </w:t>
              </w:r>
            </w:ins>
            <w:ins w:id="11590" w:author="Ashan Asmone" w:date="2016-03-31T13:09:00Z">
              <w:r w:rsidR="00381FFD">
                <w:rPr>
                  <w:rFonts w:ascii="Calibri Light" w:hAnsi="Calibri Light"/>
                  <w:sz w:val="16"/>
                  <w:szCs w:val="16"/>
                  <w:lang w:val="en-US"/>
                </w:rPr>
                <w:t xml:space="preserve">BS EN 1015-9:1999 Methods of test for mortar for masonry. Determination of workable life and correction time of fresh mortar/ </w:t>
              </w:r>
            </w:ins>
            <w:ins w:id="11591" w:author="Ashan Asmone" w:date="2016-03-31T13:06:00Z">
              <w:r w:rsidR="00381FFD">
                <w:rPr>
                  <w:rFonts w:ascii="Calibri Light" w:hAnsi="Calibri Light"/>
                  <w:sz w:val="16"/>
                  <w:szCs w:val="16"/>
                  <w:lang w:val="en-US"/>
                </w:rPr>
                <w:t xml:space="preserve">BS EN 1015-6:1999 Methods of test for mortar for masonry. Determination of bulk density of fresh mortar/ </w:t>
              </w:r>
            </w:ins>
            <w:ins w:id="11592" w:author="Ashan Asmone" w:date="2016-03-31T13:05:00Z">
              <w:r w:rsidR="00381FFD">
                <w:rPr>
                  <w:rFonts w:ascii="Calibri Light" w:hAnsi="Calibri Light"/>
                  <w:sz w:val="16"/>
                  <w:szCs w:val="16"/>
                  <w:lang w:val="en-US"/>
                </w:rPr>
                <w:t xml:space="preserve">BS EN 1015-3:1999 Methods of test for mortar for masonry. Determination of consistence of fresh mortar (by flow table)/ </w:t>
              </w:r>
            </w:ins>
            <w:ins w:id="11593" w:author="Ashan Asmone" w:date="2016-03-31T13:01:00Z">
              <w:r w:rsidR="00381FFD">
                <w:rPr>
                  <w:rFonts w:ascii="Calibri Light" w:hAnsi="Calibri Light"/>
                  <w:sz w:val="16"/>
                  <w:szCs w:val="16"/>
                  <w:lang w:val="en-US"/>
                </w:rPr>
                <w:t xml:space="preserve">BS EN 1015-2:1999 Methods of test for mortar for masonry. Bulk sampling of mortars and preparation of test mortars/ BS EN 1015-1:1999 Methods of test for mortar for masonry. Determination of particle size distribution (by sieve analysis)/ BS EN 1015-19:1999 Methods of test for mortar for masonry. Determination of water vapour permeability of hardened rendering and plastering mortars/ </w:t>
              </w:r>
            </w:ins>
            <w:ins w:id="11594" w:author="Ashan Asmone" w:date="2016-03-31T13:00:00Z">
              <w:r w:rsidR="00381FFD">
                <w:rPr>
                  <w:rFonts w:ascii="Calibri Light" w:hAnsi="Calibri Light"/>
                  <w:sz w:val="16"/>
                  <w:szCs w:val="16"/>
                  <w:lang w:val="en-US"/>
                </w:rPr>
                <w:t xml:space="preserve">BS EN 1015-4:1999 Methods of test for mortar for masonry. Determination of consistence of fresh mortar (by plunger penetration)/ </w:t>
              </w:r>
            </w:ins>
            <w:ins w:id="11595" w:author="Ashan Asmone" w:date="2016-03-31T12:59:00Z">
              <w:r w:rsidR="00381FFD">
                <w:rPr>
                  <w:rFonts w:ascii="Calibri Light" w:hAnsi="Calibri Light"/>
                  <w:sz w:val="16"/>
                  <w:szCs w:val="16"/>
                  <w:lang w:val="en-US"/>
                </w:rPr>
                <w:t>BS EN 1015-7:1999 Methods of test for mortar for masonry. Determination of air content of fresh mortar</w:t>
              </w:r>
            </w:ins>
          </w:p>
          <w:p w14:paraId="23E823EA" w14:textId="77777777" w:rsidR="006A13D9" w:rsidRPr="00F526AD" w:rsidRDefault="006A13D9" w:rsidP="00F526AD">
            <w:pPr>
              <w:spacing w:after="120"/>
              <w:rPr>
                <w:rFonts w:ascii="Calibri Light" w:hAnsi="Calibri Light"/>
                <w:sz w:val="16"/>
                <w:szCs w:val="16"/>
                <w:lang w:val="en-US"/>
              </w:rPr>
            </w:pPr>
            <w:del w:id="11596" w:author="Ashan Asmone" w:date="2016-03-31T13:13:00Z">
              <w:r w:rsidRPr="00F526AD" w:rsidDel="00381FFD">
                <w:rPr>
                  <w:rFonts w:ascii="Calibri Light" w:hAnsi="Calibri Light"/>
                  <w:sz w:val="16"/>
                  <w:szCs w:val="16"/>
                  <w:lang w:val="en-US"/>
                </w:rPr>
                <w:delText>BS 4551-2:1998 Method of testing mortars, screeds and plasters. Chemical analysis and aggregate grading</w:delText>
              </w:r>
            </w:del>
            <w:ins w:id="11597" w:author="Ashan Asmone" w:date="2016-03-31T13:13:00Z">
              <w:r w:rsidR="00381FFD">
                <w:rPr>
                  <w:rFonts w:ascii="Calibri Light" w:hAnsi="Calibri Light"/>
                  <w:sz w:val="16"/>
                  <w:szCs w:val="16"/>
                  <w:lang w:val="en-US"/>
                </w:rPr>
                <w:t>BS 4551:2005+A2:2013 Mortar. Methods of test for mortar and screed. Chemical analysis and physical testing</w:t>
              </w:r>
            </w:ins>
          </w:p>
          <w:p w14:paraId="1BB68647" w14:textId="77777777" w:rsidR="006A13D9" w:rsidRPr="00F526AD" w:rsidRDefault="006A13D9" w:rsidP="00F526AD">
            <w:pPr>
              <w:spacing w:after="120"/>
              <w:rPr>
                <w:rFonts w:ascii="Calibri Light" w:hAnsi="Calibri Light"/>
                <w:sz w:val="16"/>
                <w:szCs w:val="16"/>
                <w:lang w:val="en-US"/>
              </w:rPr>
            </w:pPr>
            <w:del w:id="11598" w:author="Ashan Asmone" w:date="2016-03-31T13:14:00Z">
              <w:r w:rsidRPr="00F526AD" w:rsidDel="00381FFD">
                <w:rPr>
                  <w:rFonts w:ascii="Calibri Light" w:hAnsi="Calibri Light"/>
                  <w:sz w:val="16"/>
                  <w:szCs w:val="16"/>
                  <w:lang w:val="en-US"/>
                </w:rPr>
                <w:delText>BS EN1015-12:2000 Methods of test for mortar masonry. Determination of adhesive strength of hardened rendering and plastering mortars on substrates</w:delText>
              </w:r>
            </w:del>
            <w:ins w:id="11599" w:author="Ashan Asmone" w:date="2016-03-31T13:14:00Z">
              <w:r w:rsidR="00381FFD">
                <w:rPr>
                  <w:rFonts w:ascii="Calibri Light" w:hAnsi="Calibri Light"/>
                  <w:sz w:val="16"/>
                  <w:szCs w:val="16"/>
                  <w:lang w:val="en-US"/>
                </w:rPr>
                <w:t xml:space="preserve">BS EN1015-12:2000 Methods of test for mortar masonry. Determination of adhesive strength of hardened rendering and plastering mortars on substrates </w:t>
              </w:r>
            </w:ins>
          </w:p>
          <w:p w14:paraId="444A0319" w14:textId="77777777" w:rsidR="006A13D9" w:rsidRPr="00F526AD" w:rsidRDefault="006A13D9" w:rsidP="00F526AD">
            <w:pPr>
              <w:spacing w:after="120"/>
              <w:rPr>
                <w:rFonts w:ascii="Calibri Light" w:hAnsi="Calibri Light"/>
                <w:sz w:val="16"/>
                <w:szCs w:val="16"/>
                <w:lang w:val="en-US"/>
              </w:rPr>
            </w:pPr>
            <w:del w:id="11600" w:author="Ashan Asmone" w:date="2016-03-31T13:15:00Z">
              <w:r w:rsidRPr="00F526AD" w:rsidDel="00381FFD">
                <w:rPr>
                  <w:rFonts w:ascii="Calibri Light" w:hAnsi="Calibri Light"/>
                  <w:sz w:val="16"/>
                  <w:szCs w:val="16"/>
                  <w:lang w:val="en-US"/>
                </w:rPr>
                <w:delText>BS EN1015-19:1999 Methods of test for mortar for masonry. Determination of water vapour permeability of hardened rendering and plastering mortars</w:delText>
              </w:r>
            </w:del>
            <w:ins w:id="11601" w:author="Ashan Asmone" w:date="2016-03-31T13:15:00Z">
              <w:r w:rsidR="00381FFD">
                <w:rPr>
                  <w:rFonts w:ascii="Calibri Light" w:hAnsi="Calibri Light"/>
                  <w:sz w:val="16"/>
                  <w:szCs w:val="16"/>
                  <w:lang w:val="en-US"/>
                </w:rPr>
                <w:t>BS EN1015-19:1999 Methods of test for mortar for masonry. Determination of water vapour permeability of hardened rendering and plastering mortars</w:t>
              </w:r>
            </w:ins>
          </w:p>
          <w:p w14:paraId="66659D7D" w14:textId="77777777" w:rsidR="006A13D9" w:rsidRPr="00F526AD" w:rsidRDefault="006A13D9" w:rsidP="00F526AD">
            <w:pPr>
              <w:spacing w:after="120"/>
              <w:rPr>
                <w:rFonts w:ascii="Calibri Light" w:hAnsi="Calibri Light"/>
                <w:sz w:val="16"/>
                <w:szCs w:val="16"/>
                <w:lang w:val="en-US"/>
              </w:rPr>
            </w:pPr>
            <w:del w:id="11602" w:author="Ashan Asmone" w:date="2016-03-31T13:21:00Z">
              <w:r w:rsidRPr="00F526AD" w:rsidDel="00EA3D5D">
                <w:rPr>
                  <w:rFonts w:ascii="Calibri Light" w:hAnsi="Calibri Light"/>
                  <w:sz w:val="16"/>
                  <w:szCs w:val="16"/>
                  <w:lang w:val="en-US"/>
                </w:rPr>
                <w:delText>3/102677 DC prEN 998-1. Specification for mortar for masonry. Part 1. Rendering and plastering mortar with inorganic binding agents</w:delText>
              </w:r>
            </w:del>
            <w:ins w:id="11603" w:author="Ashan Asmone" w:date="2016-03-31T13:21:00Z">
              <w:r w:rsidR="00EA3D5D">
                <w:rPr>
                  <w:rFonts w:ascii="Calibri Light" w:hAnsi="Calibri Light"/>
                  <w:sz w:val="16"/>
                  <w:szCs w:val="16"/>
                  <w:lang w:val="en-US"/>
                </w:rPr>
                <w:t>BS EN 998-1:2010 Specification for mortar for masonry. Rendering and plastering mortar</w:t>
              </w:r>
            </w:ins>
          </w:p>
          <w:p w14:paraId="6357A238" w14:textId="77777777" w:rsidR="006A13D9" w:rsidRPr="00F526AD" w:rsidRDefault="006A13D9" w:rsidP="00F526AD">
            <w:pPr>
              <w:spacing w:after="120"/>
              <w:rPr>
                <w:rFonts w:ascii="Calibri Light" w:hAnsi="Calibri Light"/>
                <w:sz w:val="16"/>
                <w:szCs w:val="16"/>
                <w:lang w:val="en-US"/>
              </w:rPr>
            </w:pPr>
            <w:del w:id="11604" w:author="Ashan Asmone" w:date="2016-03-31T13:22:00Z">
              <w:r w:rsidRPr="00F526AD" w:rsidDel="00EA3D5D">
                <w:rPr>
                  <w:rFonts w:ascii="Calibri Light" w:hAnsi="Calibri Light"/>
                  <w:sz w:val="16"/>
                  <w:szCs w:val="16"/>
                  <w:lang w:val="en-US"/>
                </w:rPr>
                <w:delText>99/104185 DC BS EN 1015-18. Methods of test for mortar for masonry. Part 18. Determination of water absorption coefficient due to capillary action of hardened rendering mortar</w:delText>
              </w:r>
            </w:del>
            <w:ins w:id="11605" w:author="Ashan Asmone" w:date="2016-03-31T13:22:00Z">
              <w:r w:rsidR="00EA3D5D">
                <w:rPr>
                  <w:rFonts w:ascii="Calibri Light" w:hAnsi="Calibri Light"/>
                  <w:sz w:val="16"/>
                  <w:szCs w:val="16"/>
                  <w:lang w:val="en-US"/>
                </w:rPr>
                <w:t>BS EN 1015-18:2002 Methods of test for mortar for masonry. Determination of water absorption coefficient due to capillary action of hardened mortar</w:t>
              </w:r>
            </w:ins>
          </w:p>
          <w:p w14:paraId="33F72812" w14:textId="77777777" w:rsidR="006A13D9" w:rsidRPr="00F526AD" w:rsidRDefault="006A13D9" w:rsidP="00F526AD">
            <w:pPr>
              <w:spacing w:after="120"/>
              <w:rPr>
                <w:rFonts w:ascii="Calibri Light" w:hAnsi="Calibri Light"/>
                <w:sz w:val="16"/>
                <w:szCs w:val="16"/>
                <w:lang w:val="en-US"/>
              </w:rPr>
            </w:pPr>
            <w:del w:id="11606" w:author="Ashan Asmone" w:date="2016-03-31T13:23:00Z">
              <w:r w:rsidRPr="00F526AD" w:rsidDel="00EA3D5D">
                <w:rPr>
                  <w:rFonts w:ascii="Calibri Light" w:hAnsi="Calibri Light"/>
                  <w:sz w:val="16"/>
                  <w:szCs w:val="16"/>
                  <w:lang w:val="en-US"/>
                </w:rPr>
                <w:delText>99/104186 DC EN 1015-21. Methods of test for mortar for masonry. Part 21. Determination of the compatibility of one-coat rendering mortars with backgrounds through the assessment of adhesive strength and water permeability after conditioning</w:delText>
              </w:r>
            </w:del>
            <w:ins w:id="11607" w:author="Ashan Asmone" w:date="2016-03-31T13:23:00Z">
              <w:r w:rsidR="00EA3D5D">
                <w:rPr>
                  <w:rFonts w:ascii="Calibri Light" w:hAnsi="Calibri Light"/>
                  <w:sz w:val="16"/>
                  <w:szCs w:val="16"/>
                  <w:lang w:val="en-US"/>
                </w:rPr>
                <w:t>BS EN 1015-21:2002 Methods of test for mortar for masonry. Determination of the compatibility of one-coat rendering mortars with substrates</w:t>
              </w:r>
            </w:ins>
          </w:p>
          <w:p w14:paraId="2BC8F955" w14:textId="77777777" w:rsidR="006A13D9" w:rsidRPr="00F526AD" w:rsidRDefault="006A13D9" w:rsidP="00F526AD">
            <w:pPr>
              <w:spacing w:after="120"/>
              <w:rPr>
                <w:rFonts w:ascii="Calibri Light" w:hAnsi="Calibri Light"/>
                <w:sz w:val="16"/>
                <w:szCs w:val="16"/>
                <w:lang w:val="en-US"/>
              </w:rPr>
            </w:pPr>
            <w:del w:id="11608" w:author="Ashan Asmone" w:date="2016-03-31T13:24:00Z">
              <w:r w:rsidRPr="00F526AD" w:rsidDel="00EA3D5D">
                <w:rPr>
                  <w:rFonts w:ascii="Calibri Light" w:hAnsi="Calibri Light"/>
                  <w:sz w:val="16"/>
                  <w:szCs w:val="16"/>
                  <w:lang w:val="en-US"/>
                </w:rPr>
                <w:delText>99/107820 DC BS EN 13658-2. Metal lath and beads. Definitions, requirements and test methods. Part 2. External rendering (with BS EN 13658-1, 99/105869DC, this standard with supersede BS 1369-1:1987)</w:delText>
              </w:r>
            </w:del>
            <w:ins w:id="11609" w:author="Ashan Asmone" w:date="2016-03-31T13:24:00Z">
              <w:r w:rsidR="00EA3D5D">
                <w:rPr>
                  <w:rFonts w:ascii="Calibri Light" w:hAnsi="Calibri Light"/>
                  <w:sz w:val="16"/>
                  <w:szCs w:val="16"/>
                  <w:lang w:val="en-US"/>
                </w:rPr>
                <w:t>BS EN 13658-2:2005 Metal lath and beads. Definitions, requirements and test methods. External rendering</w:t>
              </w:r>
            </w:ins>
          </w:p>
          <w:p w14:paraId="5811ED98" w14:textId="77777777" w:rsidR="006A13D9" w:rsidRPr="00F526AD" w:rsidRDefault="006A13D9" w:rsidP="00F526AD">
            <w:pPr>
              <w:spacing w:after="120"/>
              <w:rPr>
                <w:rFonts w:ascii="Calibri Light" w:hAnsi="Calibri Light"/>
                <w:sz w:val="16"/>
                <w:szCs w:val="16"/>
                <w:lang w:val="en-US"/>
              </w:rPr>
            </w:pPr>
            <w:del w:id="11610" w:author="Ashan Senel Asmone" w:date="2016-03-21T15:32:00Z">
              <w:r w:rsidRPr="00F526AD" w:rsidDel="00A67BAB">
                <w:rPr>
                  <w:rFonts w:ascii="Calibri Light" w:hAnsi="Calibri Light"/>
                  <w:sz w:val="16"/>
                  <w:szCs w:val="16"/>
                  <w:lang w:val="en-US"/>
                </w:rPr>
                <w:delText>00/103730 DC prEN 998-1. Specification for mortar for masonry. Part 1. Rendering and plastering mortar</w:delText>
              </w:r>
            </w:del>
            <w:ins w:id="11611" w:author="Ashan Senel Asmone" w:date="2016-03-21T15:32:00Z">
              <w:r w:rsidR="00A67BAB">
                <w:rPr>
                  <w:rFonts w:ascii="Calibri Light" w:hAnsi="Calibri Light"/>
                  <w:sz w:val="16"/>
                  <w:szCs w:val="16"/>
                  <w:lang w:val="en-US"/>
                </w:rPr>
                <w:t>BS EN 998-1:2010 Specification for mortar for masonry. Rendering and plastering mortar</w:t>
              </w:r>
            </w:ins>
          </w:p>
          <w:p w14:paraId="42D4D781" w14:textId="77777777" w:rsidR="006A13D9" w:rsidRPr="00F526AD" w:rsidRDefault="006A13D9" w:rsidP="00F526AD">
            <w:pPr>
              <w:spacing w:after="120"/>
              <w:rPr>
                <w:rFonts w:ascii="Calibri Light" w:hAnsi="Calibri Light"/>
                <w:sz w:val="16"/>
                <w:szCs w:val="16"/>
                <w:lang w:val="en-US"/>
              </w:rPr>
            </w:pPr>
            <w:del w:id="11612" w:author="Ashan Senel Asmone" w:date="2016-03-21T15:33:00Z">
              <w:r w:rsidRPr="00F526AD" w:rsidDel="00A67BAB">
                <w:rPr>
                  <w:rFonts w:ascii="Calibri Light" w:hAnsi="Calibri Light"/>
                  <w:sz w:val="16"/>
                  <w:szCs w:val="16"/>
                  <w:lang w:val="en-US"/>
                </w:rPr>
                <w:delText>00/106850 DC prEN 13914-1. The design, preparation and application of external rendering and internal plastering. External rendering</w:delText>
              </w:r>
            </w:del>
            <w:ins w:id="11613" w:author="Ashan Senel Asmone" w:date="2016-03-21T15:33:00Z">
              <w:r w:rsidR="00A67BAB">
                <w:rPr>
                  <w:rFonts w:ascii="Calibri Light" w:hAnsi="Calibri Light"/>
                  <w:sz w:val="16"/>
                  <w:szCs w:val="16"/>
                  <w:lang w:val="en-US"/>
                </w:rPr>
                <w:t>BS EN 13914-1:2016 Design, preparation and application of external rendering and internal plastering. External rendering</w:t>
              </w:r>
            </w:ins>
          </w:p>
          <w:p w14:paraId="7A5C504B"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428144AF"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BS 8000:Part11:Section 11.1:1989- Workmanship on building sites- Code of practice for wall and floor tiling-ceramic, terrazzo and mosaics tiles</w:t>
            </w:r>
          </w:p>
          <w:p w14:paraId="7434B5BA"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BS 8000:Part 9: 1989- Workmanship on building sites- Code of practice for cement/ sand floor screeds and concrete floor toppings</w:t>
            </w:r>
          </w:p>
          <w:p w14:paraId="252C9DB4"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BS 5385-3:1995- Wall and floor tiling. Code of practice for the design and installation of ceramic floor tiles and mosaics in normal conditions</w:t>
            </w:r>
          </w:p>
          <w:p w14:paraId="3BAAC30E"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BS 5980:1980- Specification or adhesives for use with ceramic tiles and mosaics</w:t>
            </w:r>
          </w:p>
          <w:p w14:paraId="2109C090"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BS 6431-1:1983, EN 87:1991-Ceramic floor and wall tiles. Specification for classification and marking, including definitions and characteristics</w:t>
            </w:r>
          </w:p>
          <w:p w14:paraId="0E2D0AF0"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BS 6431-2:1984, EN 121:1991-Ceramic floor and wall tiles. Specification for extruded ceramic tiles with a low water absorption (E &lt;= 3%). Group A1</w:t>
            </w:r>
          </w:p>
          <w:p w14:paraId="71095C9F"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BS 6431-3.1:1986, EN 186-1:1991-Ceramic floor and wall tiles. Extruded ceramic tiles with a water absorption of 3% &lt;E&lt;=6% Group A11a. Specification for general products</w:t>
            </w:r>
          </w:p>
          <w:p w14:paraId="0F332BE3"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BS 6431-5:1986, EN 188:1991-Ceramic floor and wall tiles. Specification for extruded ceramic tiles with a water absorption of E &gt; 10%. Group A111</w:t>
            </w:r>
          </w:p>
          <w:p w14:paraId="39275B23"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BS 6431-7:1986, EN 177:1991-Ceramic floor and wall tiles.</w:t>
            </w:r>
          </w:p>
          <w:p w14:paraId="35E025FB"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BS 6431-8:1986, EN 178:1991-Ceramic floor and wall tiles.</w:t>
            </w:r>
          </w:p>
          <w:p w14:paraId="731DE6F9"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BS 6431-10:1984, EN 98:1991-Ceramic floor and wall tiles. Method for determination of dimensions and surface quality</w:t>
            </w:r>
          </w:p>
          <w:p w14:paraId="5D32C1A9"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BS 6431-11:1983, EN 99:199-1Ceramic floor and wall tiles. Method for determination of water absorption</w:t>
            </w:r>
          </w:p>
          <w:p w14:paraId="7F3C5D1D"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BS 6431-12:1983, EN 100:1991-Ceramic floor and wall tiles. Method for determination of modulus of rupture</w:t>
            </w:r>
          </w:p>
          <w:p w14:paraId="49CD10E1"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BS 6431-13:1986, EN 101:1991-Ceramic floor and wall tiles. Method for determination of scratch hardness of surface according to Mohs</w:t>
            </w:r>
          </w:p>
          <w:p w14:paraId="5B0D5E94"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BS 6431-14:1983, EN 102:1991-Ceramic floor and wall tiles. Method for determination of resistance to deep abrasion. Unglazed tiles</w:t>
            </w:r>
          </w:p>
          <w:p w14:paraId="2AF2419D"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BS 6431-18:1983, EN 106:1991Ceramic floor and wall tiles. Method for determination of chemical resistance. Unglazed tiles</w:t>
            </w:r>
          </w:p>
          <w:p w14:paraId="2ACBE274" w14:textId="77777777" w:rsidR="00401C5E" w:rsidRPr="004F3C8C" w:rsidRDefault="00401C5E" w:rsidP="00F526AD">
            <w:pPr>
              <w:spacing w:after="120"/>
              <w:rPr>
                <w:rFonts w:ascii="Calibri Light" w:hAnsi="Calibri Light"/>
                <w:sz w:val="16"/>
                <w:szCs w:val="16"/>
                <w:lang w:val="en-US"/>
              </w:rPr>
            </w:pPr>
          </w:p>
        </w:tc>
      </w:tr>
      <w:tr w:rsidR="00401C5E" w:rsidRPr="004F3C8C" w14:paraId="021B3D78" w14:textId="77777777" w:rsidTr="00401C5E">
        <w:tc>
          <w:tcPr>
            <w:tcW w:w="685" w:type="dxa"/>
          </w:tcPr>
          <w:p w14:paraId="2BE1DDC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130586C4"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Rendering</w:t>
            </w:r>
          </w:p>
          <w:p w14:paraId="560FC985"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C778-02 Standard Specification for Standard SAND</w:t>
            </w:r>
          </w:p>
          <w:p w14:paraId="36B2D5A0"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C35-01 Standard Specification for Inorganic Aggregates for Use in Gypsum Plaster</w:t>
            </w:r>
          </w:p>
          <w:p w14:paraId="05BA1A98"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C1329-00 Standard Specification for Mortar Cement</w:t>
            </w:r>
          </w:p>
          <w:p w14:paraId="4F9AE6ED" w14:textId="77777777" w:rsidR="006A13D9" w:rsidRPr="00F526AD" w:rsidRDefault="006A13D9" w:rsidP="00F526AD">
            <w:pPr>
              <w:spacing w:after="120"/>
              <w:rPr>
                <w:rFonts w:ascii="Calibri Light" w:hAnsi="Calibri Light"/>
                <w:sz w:val="16"/>
                <w:szCs w:val="16"/>
                <w:lang w:val="en-US"/>
              </w:rPr>
            </w:pPr>
            <w:del w:id="11614" w:author="Ashan Senel Asmone" w:date="2016-03-21T15:53:00Z">
              <w:r w:rsidRPr="00F526AD" w:rsidDel="00891260">
                <w:rPr>
                  <w:rFonts w:ascii="Calibri Light" w:hAnsi="Calibri Light"/>
                  <w:sz w:val="16"/>
                  <w:szCs w:val="16"/>
                  <w:lang w:val="en-US"/>
                </w:rPr>
                <w:delText>C1328-00 Standard Specification for Plastic (Stucco) Cement</w:delText>
              </w:r>
            </w:del>
            <w:ins w:id="11615" w:author="Ashan Senel Asmone" w:date="2016-03-21T15:53:00Z">
              <w:r w:rsidR="00891260">
                <w:rPr>
                  <w:rFonts w:ascii="Calibri Light" w:hAnsi="Calibri Light"/>
                  <w:sz w:val="16"/>
                  <w:szCs w:val="16"/>
                  <w:lang w:val="en-US"/>
                </w:rPr>
                <w:t>ASTM C1328 / C1328M - 12 Standard Specification for Plastic (Stucco) Cement</w:t>
              </w:r>
            </w:ins>
          </w:p>
          <w:p w14:paraId="0499E44C"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C472-99 Standard Test Methods for Physical Testing of Gypsum, Gypsum Plasters and Gypsum Concrete</w:t>
            </w:r>
          </w:p>
          <w:p w14:paraId="1ED7F50E"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C28/C28M-00e1 Standard Specification for Gypsum Plasters </w:t>
            </w:r>
          </w:p>
          <w:p w14:paraId="5DE0CB76"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13EA629C"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D5343:97- Standard Guide for Evaluating Cleaning Performance of Ceramic Tile Cleaners</w:t>
            </w:r>
          </w:p>
          <w:p w14:paraId="21D5AE00"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C485-83:1999- Standard Test Method for Measuring Warpage of Ceramic Tile</w:t>
            </w:r>
          </w:p>
          <w:p w14:paraId="1D80F9BD"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C1378:1997- Standard Test Method for Determination of Resistance to Staining</w:t>
            </w:r>
          </w:p>
          <w:p w14:paraId="77F982ED"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C650:1997- Standard Test Method for Resistance of Ceramic Tile to Chemical Substances</w:t>
            </w:r>
          </w:p>
          <w:p w14:paraId="3A20B1F0"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C648:1998- Standard Test Method for Breaking Strength of Ceramic Tile</w:t>
            </w:r>
          </w:p>
          <w:p w14:paraId="13571723"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19C1027:99-Standard Test Method for Determining Visible Abrasion Resistance of Glazed Ceramic Tile</w:t>
            </w:r>
          </w:p>
          <w:p w14:paraId="0F1F501E"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C609-90:2000- Standard Test Method for Measurement of Small Color Differences Between Ceramic Wall or Floor Tile</w:t>
            </w:r>
          </w:p>
          <w:p w14:paraId="3F513D6E"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C499-78:1999- Standard Test Method for Facial Dimensions and Thickness of Flat, Rectangular Ceramic Wall and Floor Tile</w:t>
            </w:r>
          </w:p>
          <w:p w14:paraId="2AAE7715" w14:textId="77777777" w:rsidR="00401C5E" w:rsidRPr="00F526AD" w:rsidRDefault="00401C5E" w:rsidP="00F526AD">
            <w:pPr>
              <w:spacing w:after="120"/>
              <w:rPr>
                <w:rFonts w:ascii="Calibri Light" w:hAnsi="Calibri Light"/>
                <w:sz w:val="16"/>
                <w:szCs w:val="16"/>
                <w:lang w:val="en-US"/>
              </w:rPr>
            </w:pPr>
          </w:p>
        </w:tc>
      </w:tr>
      <w:tr w:rsidR="00401C5E" w:rsidRPr="004F3C8C" w14:paraId="53B91E68" w14:textId="77777777" w:rsidTr="00401C5E">
        <w:tc>
          <w:tcPr>
            <w:tcW w:w="685" w:type="dxa"/>
          </w:tcPr>
          <w:p w14:paraId="6A11DA1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49E898B9"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Rendering</w:t>
            </w:r>
          </w:p>
          <w:p w14:paraId="7B37BF0E"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CA27-1959 Code of recommended practice for internal plastering on soid backgrounds</w:t>
            </w:r>
          </w:p>
          <w:p w14:paraId="24A971BA"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AS/NZS 2350.11-1997/Amdt 1-1998 Methods of testing portland and blended cements - Compressive strength of portland and blended cements </w:t>
            </w:r>
          </w:p>
          <w:p w14:paraId="137CA6F1" w14:textId="77777777" w:rsidR="006A13D9" w:rsidRPr="00F526AD" w:rsidRDefault="006A13D9" w:rsidP="00F526AD">
            <w:pPr>
              <w:spacing w:after="120"/>
              <w:rPr>
                <w:rFonts w:ascii="Calibri Light" w:hAnsi="Calibri Light"/>
                <w:sz w:val="16"/>
                <w:szCs w:val="16"/>
                <w:lang w:val="en-US"/>
              </w:rPr>
            </w:pPr>
            <w:del w:id="11616" w:author="Ashan Senel Asmone" w:date="2016-03-21T20:25:00Z">
              <w:r w:rsidRPr="00F526AD" w:rsidDel="00B73746">
                <w:rPr>
                  <w:rFonts w:ascii="Calibri Light" w:hAnsi="Calibri Light"/>
                  <w:sz w:val="16"/>
                  <w:szCs w:val="16"/>
                  <w:lang w:val="en-US"/>
                </w:rPr>
                <w:delText>AS 2350.12-1995 Methods of testing portland and blended cements - Preparation of a standard mortar and moulding of specimens</w:delText>
              </w:r>
            </w:del>
            <w:ins w:id="11617" w:author="Ashan Senel Asmone" w:date="2016-03-21T20:25:00Z">
              <w:r w:rsidR="00B73746">
                <w:rPr>
                  <w:rFonts w:ascii="Calibri Light" w:hAnsi="Calibri Light"/>
                  <w:sz w:val="16"/>
                  <w:szCs w:val="16"/>
                  <w:lang w:val="en-US"/>
                </w:rPr>
                <w:t>AS 2350.12-2006 Methods of testing portland, blended and masonry cements - Preparation of a standard mortar and moulding of specimens</w:t>
              </w:r>
            </w:ins>
            <w:r w:rsidRPr="00F526AD">
              <w:rPr>
                <w:rFonts w:ascii="Calibri Light" w:hAnsi="Calibri Light"/>
                <w:sz w:val="16"/>
                <w:szCs w:val="16"/>
                <w:lang w:val="en-US"/>
              </w:rPr>
              <w:t> </w:t>
            </w:r>
          </w:p>
          <w:p w14:paraId="301D3222"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2350.13-1995 Methods of testing portland and blended cements - Determination of drying shrinkage of portland and blended cement mortars</w:t>
            </w:r>
          </w:p>
          <w:p w14:paraId="6B19203C"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2350.13-1995/Amdt 1-1997 Methods of testing portland and blended cements - Determination of drying shrinkage of portland and blended cement mortars </w:t>
            </w:r>
          </w:p>
          <w:p w14:paraId="3DF68E7D"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2350.2 -1991 Methods of testing portland and blended cements - Chemical composition of portland cement </w:t>
            </w:r>
          </w:p>
          <w:p w14:paraId="36C53271"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462CFB82"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3958.2:1992 - Ceramic tiles - Guide to the selection of a ceramic tiling system</w:t>
            </w:r>
          </w:p>
          <w:p w14:paraId="46B977A1"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1884-1985-Floor coverings - Resilient sheet and tiles - Laying and maintenance practices</w:t>
            </w:r>
          </w:p>
          <w:p w14:paraId="542F2751"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2358-1990-Adhesives - For fixing ceramic tiles</w:t>
            </w:r>
          </w:p>
          <w:p w14:paraId="3004215F"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3958.1-1991/Amdt 1-1992-Ceramic tiles - Guide to the installation of ceramic tiles</w:t>
            </w:r>
          </w:p>
          <w:p w14:paraId="29811646"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3958.2-1992-Ceramic tiles - Guide to the selection of a ceramic tiling system</w:t>
            </w:r>
          </w:p>
          <w:p w14:paraId="58405053"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4459.1-1999-Methods of sampling and testing ceramic tiles - Sampling and basis for acceptance</w:t>
            </w:r>
          </w:p>
          <w:p w14:paraId="36565246"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4459.10-1999-Methods of sampling and testing ceramic tiles - Determination of moisture expansion</w:t>
            </w:r>
          </w:p>
          <w:p w14:paraId="289F2445"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4459.11-1997-Methods of sampling and testing ceramic tiles - Determination of crazing resistance for glazed tiles</w:t>
            </w:r>
          </w:p>
          <w:p w14:paraId="7C3F2090"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4459.13-1999-Methods of sampling and testing ceramic tiles - Determination of chemical resistance</w:t>
            </w:r>
          </w:p>
          <w:p w14:paraId="1CD128AE"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4459.14-1999-Methods of sampling and testing ceramic tiles - Determination of resistance to stains</w:t>
            </w:r>
          </w:p>
          <w:p w14:paraId="1F125223"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4459.2-1999-Methods of sampling and testing ceramic tiles - Determination of dimensions and surface quality</w:t>
            </w:r>
          </w:p>
          <w:p w14:paraId="1CE5C1AA"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4459.3-1999-Methods of sampling and testing ceramic tiles - Determination of water absorption, apparent porosity, apparent relative density and bulk density</w:t>
            </w:r>
          </w:p>
          <w:p w14:paraId="35434C08"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4459.4-1997-Methods of sampling and testing ceramic tiles - Determination of modulus of rupture and breaking strength</w:t>
            </w:r>
          </w:p>
          <w:p w14:paraId="71C8AE5D"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4459.6-1999-Methods of sampling and testing ceramic tiles - Determination of resistance to deep abrasion for unglazed tiles</w:t>
            </w:r>
          </w:p>
          <w:p w14:paraId="3AD60F5C"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AS 4459.8-1997-Methods of sampling and testing ceramic tiles - Determination of linear thermal expansion</w:t>
            </w:r>
          </w:p>
          <w:p w14:paraId="411813B7" w14:textId="77777777" w:rsidR="00401C5E" w:rsidRPr="00F526AD" w:rsidRDefault="00401C5E" w:rsidP="00F526AD">
            <w:pPr>
              <w:spacing w:after="120"/>
              <w:rPr>
                <w:rFonts w:ascii="Calibri Light" w:hAnsi="Calibri Light"/>
                <w:sz w:val="16"/>
                <w:szCs w:val="16"/>
                <w:lang w:val="en-US"/>
              </w:rPr>
            </w:pPr>
          </w:p>
        </w:tc>
      </w:tr>
      <w:tr w:rsidR="00401C5E" w:rsidRPr="004F3C8C" w14:paraId="1895A140" w14:textId="77777777" w:rsidTr="00401C5E">
        <w:tc>
          <w:tcPr>
            <w:tcW w:w="685" w:type="dxa"/>
          </w:tcPr>
          <w:p w14:paraId="7FD06E3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7A205C03"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Rendering</w:t>
            </w:r>
          </w:p>
          <w:p w14:paraId="4676D600"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SS 397 :1997 Methods of testing cement</w:t>
            </w:r>
          </w:p>
          <w:p w14:paraId="57FCA207" w14:textId="77777777" w:rsidR="006A13D9" w:rsidRPr="00F526AD" w:rsidRDefault="006A13D9" w:rsidP="00F526AD">
            <w:pPr>
              <w:spacing w:after="120"/>
              <w:rPr>
                <w:rFonts w:ascii="Calibri Light" w:hAnsi="Calibri Light"/>
                <w:sz w:val="16"/>
                <w:szCs w:val="16"/>
                <w:lang w:val="en-US"/>
              </w:rPr>
            </w:pPr>
            <w:del w:id="11618" w:author="Ashan Asmone" w:date="2016-03-31T14:13:00Z">
              <w:r w:rsidRPr="00F526AD" w:rsidDel="00041349">
                <w:rPr>
                  <w:rFonts w:ascii="Calibri Light" w:hAnsi="Calibri Light"/>
                  <w:sz w:val="16"/>
                  <w:szCs w:val="16"/>
                  <w:lang w:val="en-US"/>
                </w:rPr>
                <w:delText>SS 26 : 2000 Ordinary Portland cement</w:delText>
              </w:r>
            </w:del>
            <w:ins w:id="11619" w:author="Ashan Asmone" w:date="2016-03-31T14:13:00Z">
              <w:r w:rsidR="00041349">
                <w:rPr>
                  <w:rFonts w:ascii="Calibri Light" w:hAnsi="Calibri Light"/>
                  <w:sz w:val="16"/>
                  <w:szCs w:val="16"/>
                  <w:lang w:val="en-US"/>
                </w:rPr>
                <w:t>SS EN 197 series - Cement</w:t>
              </w:r>
            </w:ins>
          </w:p>
          <w:p w14:paraId="11E0D331"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7912C0CF"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SS 57:1989- Specification for glazed ceramic tiles and tile fittings for internal walls</w:t>
            </w:r>
          </w:p>
          <w:p w14:paraId="5F7BC660"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SS 301:1985- The use of cement sand cover for tiling</w:t>
            </w:r>
          </w:p>
          <w:p w14:paraId="2A763069"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CP 68: 1997- Code of practice for ceramic wall and floor tiling</w:t>
            </w:r>
          </w:p>
          <w:p w14:paraId="132BF654" w14:textId="77777777" w:rsidR="00401C5E" w:rsidRPr="00F526AD" w:rsidRDefault="00401C5E" w:rsidP="00F526AD">
            <w:pPr>
              <w:spacing w:after="120"/>
              <w:rPr>
                <w:rFonts w:ascii="Calibri Light" w:hAnsi="Calibri Light"/>
                <w:sz w:val="16"/>
                <w:szCs w:val="16"/>
                <w:lang w:val="en-US"/>
              </w:rPr>
            </w:pPr>
          </w:p>
        </w:tc>
      </w:tr>
      <w:tr w:rsidR="00401C5E" w:rsidRPr="004F3C8C" w14:paraId="674F9FB9" w14:textId="77777777" w:rsidTr="00401C5E">
        <w:tc>
          <w:tcPr>
            <w:tcW w:w="685" w:type="dxa"/>
          </w:tcPr>
          <w:p w14:paraId="3F57D89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281CBF25"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71DDC14F"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t>ISO 10545-1:1995- Ceramic tiles -- Part 1: Sampling and basis for acceptance </w:t>
            </w:r>
            <w:r w:rsidRPr="00F526AD">
              <w:rPr>
                <w:rFonts w:ascii="Calibri Light" w:hAnsi="Calibri Light"/>
                <w:sz w:val="16"/>
                <w:szCs w:val="16"/>
                <w:lang w:val="en-US"/>
              </w:rPr>
              <w:br/>
            </w:r>
            <w:r w:rsidRPr="00F526AD">
              <w:rPr>
                <w:rFonts w:ascii="Calibri Light" w:hAnsi="Calibri Light"/>
                <w:sz w:val="16"/>
                <w:szCs w:val="16"/>
                <w:lang w:val="en-US"/>
              </w:rPr>
              <w:br/>
              <w:t>ISO 10545-3:1995- Ceramic tiles -- Part 3: Determination of water absorption, apparent porosity, apparent relative density and bulk density</w:t>
            </w:r>
          </w:p>
          <w:p w14:paraId="634DEFDB"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br/>
              <w:t>ISO 10545-4:1994- Ceramic tiles -- Part 4: Determination of modulus of rupture and breaking strength</w:t>
            </w:r>
          </w:p>
          <w:p w14:paraId="3FF77DA6"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br/>
              <w:t>ISO 10545-5:1996- Ceramic tiles -- Part 5: Determination of impact resistance by measurement of coefficient of restitution</w:t>
            </w:r>
          </w:p>
          <w:p w14:paraId="149C2206"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br/>
              <w:t>ISO 10545-6:1995- Ceramic tiles -- Part 6: Determination of resistance to deep abrasion for unglazed tiles</w:t>
            </w:r>
          </w:p>
          <w:p w14:paraId="44D1F60E"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br/>
              <w:t>ISO 10545-10:1995- Ceramic tiles -- Part 10: Determination of moisture expansion</w:t>
            </w:r>
          </w:p>
          <w:p w14:paraId="45D94191"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br/>
              <w:t>ISO 10545-13:1995- Ceramic tiles -- Part 13: Determination of chemical resistance</w:t>
            </w:r>
          </w:p>
          <w:p w14:paraId="3AB52048"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br/>
              <w:t>ISO 10545-14:1995- Ceramic tiles -- Part 14: Determination of resistance to stains</w:t>
            </w:r>
          </w:p>
          <w:p w14:paraId="51A4445F"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br/>
              <w:t>ISO 10545-16:1999- Ceramic tiles -- Part 16: Determination of small colour differences</w:t>
            </w:r>
          </w:p>
          <w:p w14:paraId="25DFBEAA"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br/>
              <w:t>ISO 13006:1998- Ceramic tiles -- Definitions, classification, characteristics and marking </w:t>
            </w:r>
            <w:r w:rsidRPr="00F526AD">
              <w:rPr>
                <w:rFonts w:ascii="Calibri Light" w:hAnsi="Calibri Light"/>
                <w:sz w:val="16"/>
                <w:szCs w:val="16"/>
                <w:lang w:val="en-US"/>
              </w:rPr>
              <w:br/>
            </w:r>
            <w:r w:rsidRPr="00F526AD">
              <w:rPr>
                <w:rFonts w:ascii="Calibri Light" w:hAnsi="Calibri Light"/>
                <w:sz w:val="16"/>
                <w:szCs w:val="16"/>
                <w:lang w:val="en-US"/>
              </w:rPr>
              <w:br/>
              <w:t>ISO 10545-10:1995- Ceramic tiles -- Part 10: Determination of moisture expansion</w:t>
            </w:r>
          </w:p>
          <w:p w14:paraId="13A2448C" w14:textId="77777777" w:rsidR="006A13D9" w:rsidRPr="00F526AD" w:rsidRDefault="006A13D9" w:rsidP="00F526AD">
            <w:pPr>
              <w:spacing w:after="120"/>
              <w:rPr>
                <w:rFonts w:ascii="Calibri Light" w:hAnsi="Calibri Light"/>
                <w:sz w:val="16"/>
                <w:szCs w:val="16"/>
                <w:lang w:val="en-US"/>
              </w:rPr>
            </w:pPr>
            <w:r w:rsidRPr="00F526AD">
              <w:rPr>
                <w:rFonts w:ascii="Calibri Light" w:hAnsi="Calibri Light"/>
                <w:sz w:val="16"/>
                <w:szCs w:val="16"/>
                <w:lang w:val="en-US"/>
              </w:rPr>
              <w:br/>
              <w:t>ISO 13006:1998- Ceramic tiles-definitions, classification, characteristics and making</w:t>
            </w:r>
          </w:p>
          <w:p w14:paraId="532C5898" w14:textId="77777777" w:rsidR="00401C5E" w:rsidRPr="00F526AD" w:rsidRDefault="00401C5E" w:rsidP="00F526AD">
            <w:pPr>
              <w:spacing w:after="120"/>
              <w:rPr>
                <w:rFonts w:ascii="Calibri Light" w:hAnsi="Calibri Light"/>
                <w:sz w:val="16"/>
                <w:szCs w:val="16"/>
                <w:lang w:val="en-US"/>
              </w:rPr>
            </w:pPr>
          </w:p>
        </w:tc>
      </w:tr>
    </w:tbl>
    <w:p w14:paraId="74AF7A9C" w14:textId="77777777" w:rsidR="00401C5E" w:rsidRDefault="00401C5E" w:rsidP="00401C5E">
      <w:pPr>
        <w:rPr>
          <w:sz w:val="16"/>
          <w:szCs w:val="16"/>
          <w:lang w:val="en-US"/>
        </w:rPr>
      </w:pPr>
    </w:p>
    <w:p w14:paraId="0AFF9CEC" w14:textId="77777777" w:rsidR="00401C5E" w:rsidRDefault="00E752BC" w:rsidP="00E752BC">
      <w:pPr>
        <w:pStyle w:val="Heading2"/>
        <w:rPr>
          <w:lang w:val="en-US"/>
        </w:rPr>
      </w:pPr>
      <w:r w:rsidRPr="00E752BC">
        <w:rPr>
          <w:lang w:val="en-US"/>
        </w:rPr>
        <w:t xml:space="preserve">Tile </w:t>
      </w:r>
      <w:r>
        <w:rPr>
          <w:lang w:val="en-US"/>
        </w:rPr>
        <w:t>–</w:t>
      </w:r>
      <w:r w:rsidRPr="00E752BC">
        <w:rPr>
          <w:lang w:val="en-US"/>
        </w:rPr>
        <w:t xml:space="preserve"> Crack</w:t>
      </w:r>
      <w:r>
        <w:rPr>
          <w:lang w:val="en-US"/>
        </w:rPr>
        <w:t xml:space="preserve"> (</w:t>
      </w:r>
      <w:r w:rsidRPr="00E752BC">
        <w:rPr>
          <w:lang w:val="en-US"/>
        </w:rPr>
        <w:t>Tiling</w:t>
      </w:r>
      <w:r>
        <w:rPr>
          <w:lang w:val="en-US"/>
        </w:rPr>
        <w:t>)</w:t>
      </w:r>
    </w:p>
    <w:tbl>
      <w:tblPr>
        <w:tblStyle w:val="TableGrid"/>
        <w:tblW w:w="0" w:type="auto"/>
        <w:tblInd w:w="108" w:type="dxa"/>
        <w:tblLook w:val="04A0" w:firstRow="1" w:lastRow="0" w:firstColumn="1" w:lastColumn="0" w:noHBand="0" w:noVBand="1"/>
      </w:tblPr>
      <w:tblGrid>
        <w:gridCol w:w="685"/>
        <w:gridCol w:w="8449"/>
      </w:tblGrid>
      <w:tr w:rsidR="00401C5E" w:rsidRPr="004F3C8C" w14:paraId="5CEE68B1" w14:textId="77777777" w:rsidTr="00401C5E">
        <w:tc>
          <w:tcPr>
            <w:tcW w:w="685" w:type="dxa"/>
          </w:tcPr>
          <w:p w14:paraId="0B33D31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5E35EC86"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55BFC258"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8000:Part11:Section 11.1:1989- Workmanship on building sites- Code of practice for wall and floor tiling-ceramic, terrazzo and mosaics tiles</w:t>
            </w:r>
          </w:p>
          <w:p w14:paraId="388F98DD" w14:textId="77777777" w:rsidR="00C14C5F" w:rsidRPr="00F526AD" w:rsidRDefault="00C14C5F" w:rsidP="00F526AD">
            <w:pPr>
              <w:spacing w:after="120"/>
              <w:rPr>
                <w:rFonts w:ascii="Calibri Light" w:hAnsi="Calibri Light"/>
                <w:sz w:val="16"/>
                <w:szCs w:val="16"/>
                <w:lang w:val="en-US"/>
              </w:rPr>
            </w:pPr>
            <w:r w:rsidRPr="00F526AD">
              <w:rPr>
                <w:rFonts w:ascii="Calibri Light" w:hAnsi="Calibri Light"/>
                <w:sz w:val="16"/>
                <w:szCs w:val="16"/>
                <w:lang w:val="en-US"/>
              </w:rPr>
              <w:t>BS 8000:Part 9: 1989- Workmanship on building sites- Code of practice for cement/ sand floor screeds and concrete floor toppings</w:t>
            </w:r>
          </w:p>
          <w:p w14:paraId="77E82987"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5385-3:1995- Wall and floor tiling. Code of practice for the design and installation of ceramic floor tiles and mosaics in normal conditions</w:t>
            </w:r>
          </w:p>
          <w:p w14:paraId="208E18AE"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5980:1980- Specification or adhesives for use with ceramic tiles and mosaics</w:t>
            </w:r>
          </w:p>
          <w:p w14:paraId="06558FC6"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6431-1:1983, EN 87:1991-Ceramic floor and wall tiles. Specification for classification and marking, including definitions and characteristics</w:t>
            </w:r>
          </w:p>
          <w:p w14:paraId="1B795A20"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6431-2:1984, EN 121:1991-Ceramic floor and wall tiles. Specification for extruded ceramic tiles with a low water absorption (E &lt;= 3%). Group A1</w:t>
            </w:r>
          </w:p>
          <w:p w14:paraId="19834423"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6431-3.1:1986, EN 186-1:1991-Ceramic floor and wall tiles. Extruded ceramic tiles with a water absorption of 3% &lt;E&lt;=6% Group A11a. Specification for general products</w:t>
            </w:r>
          </w:p>
          <w:p w14:paraId="5BD9A344"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6431-5:1986, EN 188:1991-Ceramic floor and wall tiles. Specification for extruded ceramic tiles with a water absorption of E &gt; 10%. Group A111</w:t>
            </w:r>
          </w:p>
          <w:p w14:paraId="47595C84"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6431-7:1986, EN 177:1991-Ceramic floor and wall tiles.</w:t>
            </w:r>
          </w:p>
          <w:p w14:paraId="4A3F149C"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6431-8:1986, EN 178:1991-Ceramic floor and wall tiles.</w:t>
            </w:r>
          </w:p>
          <w:p w14:paraId="71068AA6"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6431-10:1984, EN 98:1991-Ceramic floor and wall tiles. Method for determination of dimensions and surface quality</w:t>
            </w:r>
          </w:p>
          <w:p w14:paraId="2301E450"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6431-11:1983, EN 99:199-1Ceramic floor and wall tiles. Method for determination of water absorption</w:t>
            </w:r>
          </w:p>
          <w:p w14:paraId="1AA09B05"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6431-12:1983, EN 100:1991-Ceramic floor and wall tiles. Method for determination of modulus of rupture</w:t>
            </w:r>
          </w:p>
          <w:p w14:paraId="1E67CD02"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6431-13:1986, EN 101:1991-Ceramic floor and wall tiles. Method for determination of scratch hardness of surface according to Mohs</w:t>
            </w:r>
          </w:p>
          <w:p w14:paraId="0F30966D"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6431-14:1983, EN 102:1991-Ceramic floor and wall tiles. Method for determination of resistance to deep abrasion. Unglazed tiles</w:t>
            </w:r>
          </w:p>
          <w:p w14:paraId="56079F20"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6431-18:1983, EN 106:1991Ceramic floor and wall tiles. Method for determination of chemical resistance. Unglazed tiles</w:t>
            </w:r>
          </w:p>
          <w:p w14:paraId="7D706C0F" w14:textId="77777777" w:rsidR="00401C5E" w:rsidRPr="004F3C8C" w:rsidRDefault="00401C5E" w:rsidP="00F526AD">
            <w:pPr>
              <w:spacing w:after="120"/>
              <w:rPr>
                <w:rFonts w:ascii="Calibri Light" w:hAnsi="Calibri Light"/>
                <w:sz w:val="16"/>
                <w:szCs w:val="16"/>
                <w:lang w:val="en-US"/>
              </w:rPr>
            </w:pPr>
          </w:p>
        </w:tc>
      </w:tr>
      <w:tr w:rsidR="00401C5E" w:rsidRPr="004F3C8C" w14:paraId="20343208" w14:textId="77777777" w:rsidTr="00401C5E">
        <w:tc>
          <w:tcPr>
            <w:tcW w:w="685" w:type="dxa"/>
          </w:tcPr>
          <w:p w14:paraId="4133483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67660765"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5036AE58"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D5343:97- Standard Guide for Evaluating Cleaning Performance of Ceramic Tile Cleaners</w:t>
            </w:r>
          </w:p>
          <w:p w14:paraId="5CCB3B16"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C485-83:1999- Standard Test Method for Measuring Warpage of Ceramic Tile</w:t>
            </w:r>
          </w:p>
          <w:p w14:paraId="7BA6A204"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C1378-97- Standard Test Method for Determination of Resistance to Staining</w:t>
            </w:r>
          </w:p>
          <w:p w14:paraId="42A26A4A"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C650-97- Standard Test Method for Resistance of Ceramic Tile to Chemical Substances</w:t>
            </w:r>
          </w:p>
          <w:p w14:paraId="6BD47604"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C648-98- Standard Test Method for Breaking Strength of Ceramic Tile</w:t>
            </w:r>
          </w:p>
          <w:p w14:paraId="50C06F30"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C1027-99 Standard Test Method for Determining Visible Abrasion Resistance of Glazed Ceramic Tile</w:t>
            </w:r>
          </w:p>
          <w:p w14:paraId="01766879"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C609-90:2000- Standard Test Method for Measurement of Small Color Differences Between Ceramic Wall or Floor Tile</w:t>
            </w:r>
          </w:p>
          <w:p w14:paraId="369289E1"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C499-78:1999- Standard Test Method for Facial Dimensions and Thickness of Flat, Rectangular Ceramic Wall and Floor Tile</w:t>
            </w:r>
          </w:p>
          <w:p w14:paraId="2EC03EC1" w14:textId="77777777" w:rsidR="00401C5E" w:rsidRPr="00F526AD" w:rsidRDefault="00401C5E" w:rsidP="00F526AD">
            <w:pPr>
              <w:spacing w:after="120"/>
              <w:rPr>
                <w:rFonts w:ascii="Calibri Light" w:hAnsi="Calibri Light"/>
                <w:sz w:val="16"/>
                <w:szCs w:val="16"/>
                <w:lang w:val="en-US"/>
              </w:rPr>
            </w:pPr>
          </w:p>
        </w:tc>
      </w:tr>
      <w:tr w:rsidR="00401C5E" w:rsidRPr="004F3C8C" w14:paraId="13671969" w14:textId="77777777" w:rsidTr="00401C5E">
        <w:tc>
          <w:tcPr>
            <w:tcW w:w="685" w:type="dxa"/>
          </w:tcPr>
          <w:p w14:paraId="0D700E1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ED83549"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6780F135"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3958.2:1992 - Ceramic tiles - Guide to the selection of a ceramic tiling system</w:t>
            </w:r>
          </w:p>
          <w:p w14:paraId="58B2673A"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1884-1985-Floor coverings - Resilient sheet and tiles - Laying and maintenance practices</w:t>
            </w:r>
          </w:p>
          <w:p w14:paraId="4F2F0844"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2358-1990-Adhesives - For fixing ceramic tiles</w:t>
            </w:r>
          </w:p>
          <w:p w14:paraId="5A5CFDA1"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3958.1-1991/Amdt 1-1992-Ceramic tiles - Guide to the installation of ceramic tiles</w:t>
            </w:r>
          </w:p>
          <w:p w14:paraId="3C7AFD07"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3958.2-1992-Ceramic tiles - Guide to the selection of a ceramic tiling system</w:t>
            </w:r>
          </w:p>
          <w:p w14:paraId="5549D2D4"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4459.1-1999-Methods of sampling and testing ceramic tiles - Sampling and basis for acceptance</w:t>
            </w:r>
          </w:p>
          <w:p w14:paraId="0C29EE54"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4459.10-1999-Methods of sampling and testing ceramic tiles - Determination of moisture expansion</w:t>
            </w:r>
          </w:p>
          <w:p w14:paraId="3FA8C1CA"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4459.11-1997-Methods of sampling and testing ceramic tiles - Determination of crazing resistance for glazed tiles</w:t>
            </w:r>
          </w:p>
          <w:p w14:paraId="481F41D7"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4459.13-1999-Methods of sampling and testing ceramic tiles - Determination of chemical resistance</w:t>
            </w:r>
          </w:p>
          <w:p w14:paraId="722DBEAD"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4459.14-1999-Methods of sampling and testing ceramic tiles - Determination of resistance to stains</w:t>
            </w:r>
          </w:p>
          <w:p w14:paraId="5FF8F06D"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4459.2-1999-Methods of sampling and testing ceramic tiles - Determination of dimensions and surface quality</w:t>
            </w:r>
          </w:p>
          <w:p w14:paraId="6C2C6FEB"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4459.3-1999-Methods of sampling and testing ceramic tiles - Determination of water absorption, apparent porosity, apparent relative density and bulk density</w:t>
            </w:r>
          </w:p>
          <w:p w14:paraId="7FCE80E7"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4459.4-1997-Methods of sampling and testing ceramic tiles - Determination of modulus of rupture and breaking strength</w:t>
            </w:r>
          </w:p>
          <w:p w14:paraId="30342BE9"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4459.8-1997-Methods of sampling and testing ceramic tiles - Determination of linear thermal expansion</w:t>
            </w:r>
          </w:p>
          <w:p w14:paraId="5C854536"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4459.7-1999-Methods of sampling and testing ceramic tiles - Determination of resistance to surface abrasion for glazed tiles</w:t>
            </w:r>
          </w:p>
          <w:p w14:paraId="7FBD11F6" w14:textId="77777777" w:rsidR="00401C5E" w:rsidRPr="00F526AD" w:rsidRDefault="00401C5E" w:rsidP="00F526AD">
            <w:pPr>
              <w:spacing w:after="120"/>
              <w:rPr>
                <w:rFonts w:ascii="Calibri Light" w:hAnsi="Calibri Light"/>
                <w:sz w:val="16"/>
                <w:szCs w:val="16"/>
                <w:lang w:val="en-US"/>
              </w:rPr>
            </w:pPr>
          </w:p>
        </w:tc>
      </w:tr>
      <w:tr w:rsidR="00401C5E" w:rsidRPr="004F3C8C" w14:paraId="71DB984F" w14:textId="77777777" w:rsidTr="00401C5E">
        <w:tc>
          <w:tcPr>
            <w:tcW w:w="685" w:type="dxa"/>
          </w:tcPr>
          <w:p w14:paraId="75467B2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2BF069BB"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4114F27E"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SS 57:1989- Specification for glazed ceramic tiles and tile fittings for internal walls</w:t>
            </w:r>
          </w:p>
          <w:p w14:paraId="5BA79128"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SS 301:1985- The use of cement sand cover for tiling</w:t>
            </w:r>
          </w:p>
          <w:p w14:paraId="46788D03"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CP 68: 1997- Code of practice for ceramic wall and floor tiling</w:t>
            </w:r>
          </w:p>
          <w:p w14:paraId="19C691FF" w14:textId="77777777" w:rsidR="00401C5E" w:rsidRPr="00F526AD" w:rsidRDefault="00401C5E" w:rsidP="00F526AD">
            <w:pPr>
              <w:spacing w:after="120"/>
              <w:rPr>
                <w:rFonts w:ascii="Calibri Light" w:hAnsi="Calibri Light"/>
                <w:sz w:val="16"/>
                <w:szCs w:val="16"/>
                <w:lang w:val="en-US"/>
              </w:rPr>
            </w:pPr>
          </w:p>
        </w:tc>
      </w:tr>
      <w:tr w:rsidR="00401C5E" w:rsidRPr="004F3C8C" w14:paraId="58B222BC" w14:textId="77777777" w:rsidTr="00401C5E">
        <w:tc>
          <w:tcPr>
            <w:tcW w:w="685" w:type="dxa"/>
          </w:tcPr>
          <w:p w14:paraId="106F032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DD83A0C"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3B379A27"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ISO 10545-1:1995- Ceramic tiles -- Part 1: Sampling and basis for acceptance </w:t>
            </w:r>
            <w:r w:rsidRPr="00F526AD">
              <w:rPr>
                <w:rFonts w:ascii="Calibri Light" w:hAnsi="Calibri Light"/>
                <w:sz w:val="16"/>
                <w:szCs w:val="16"/>
                <w:lang w:val="en-US"/>
              </w:rPr>
              <w:br/>
            </w:r>
            <w:r w:rsidRPr="00F526AD">
              <w:rPr>
                <w:rFonts w:ascii="Calibri Light" w:hAnsi="Calibri Light"/>
                <w:sz w:val="16"/>
                <w:szCs w:val="16"/>
                <w:lang w:val="en-US"/>
              </w:rPr>
              <w:br/>
              <w:t>ISO 10545-3:1995- Ceramic tiles -- Part 3: Determination of water absorption, apparent porosity, apparent relative density and bulk density</w:t>
            </w:r>
          </w:p>
          <w:p w14:paraId="5F21A20F"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ISO 10545-4:1994- Ceramic tiles -- Part 4: Determination of modulus of rupture and breaking strength</w:t>
            </w:r>
          </w:p>
          <w:p w14:paraId="2852F5C3"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br/>
              <w:t>ISO 10545-5:1996- Ceramic tiles -- Part 5: Determination of impact resistance by measurement of coefficient of restitution</w:t>
            </w:r>
          </w:p>
          <w:p w14:paraId="11AB0B4A"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br/>
              <w:t>ISO 10545-6:1995- Ceramic tiles -- Part 6: Determination of resistance to deep abrasion for unglazed tiles</w:t>
            </w:r>
            <w:r w:rsidRPr="00F526AD">
              <w:rPr>
                <w:rFonts w:ascii="Calibri Light" w:hAnsi="Calibri Light"/>
                <w:sz w:val="16"/>
                <w:szCs w:val="16"/>
                <w:lang w:val="en-US"/>
              </w:rPr>
              <w:br/>
              <w:t>ISO 10545-10:1995- Ceramic tiles -- Part 10: Determination of moisture expansion</w:t>
            </w:r>
            <w:r w:rsidRPr="00F526AD">
              <w:rPr>
                <w:rFonts w:ascii="Calibri Light" w:hAnsi="Calibri Light"/>
                <w:sz w:val="16"/>
                <w:szCs w:val="16"/>
                <w:lang w:val="en-US"/>
              </w:rPr>
              <w:br/>
              <w:t>ISO 10545-13:1995- Ceramic tiles -- Part 13: Determination of chemical resistance</w:t>
            </w:r>
            <w:r w:rsidRPr="00F526AD">
              <w:rPr>
                <w:rFonts w:ascii="Calibri Light" w:hAnsi="Calibri Light"/>
                <w:sz w:val="16"/>
                <w:szCs w:val="16"/>
                <w:lang w:val="en-US"/>
              </w:rPr>
              <w:br/>
              <w:t>ISO 10545-14:1995- Ceramic tiles -- Part 14: Determination of resistance to stains</w:t>
            </w:r>
            <w:r w:rsidRPr="00F526AD">
              <w:rPr>
                <w:rFonts w:ascii="Calibri Light" w:hAnsi="Calibri Light"/>
                <w:sz w:val="16"/>
                <w:szCs w:val="16"/>
                <w:lang w:val="en-US"/>
              </w:rPr>
              <w:br/>
              <w:t>ISO 10545-16:1999- Ceramic tiles -- Part 16: Determination of small colour differences</w:t>
            </w:r>
            <w:r w:rsidRPr="00F526AD">
              <w:rPr>
                <w:rFonts w:ascii="Calibri Light" w:hAnsi="Calibri Light"/>
                <w:sz w:val="16"/>
                <w:szCs w:val="16"/>
                <w:lang w:val="en-US"/>
              </w:rPr>
              <w:br/>
              <w:t>ISO 13006:1998- Ceramic tiles -- Definitions, classification, characteristics a</w:t>
            </w:r>
            <w:r w:rsidR="00F526AD">
              <w:rPr>
                <w:rFonts w:ascii="Calibri Light" w:hAnsi="Calibri Light"/>
                <w:sz w:val="16"/>
                <w:szCs w:val="16"/>
                <w:lang w:val="en-US"/>
              </w:rPr>
              <w:t>nd marking </w:t>
            </w:r>
            <w:r w:rsidRPr="00F526AD">
              <w:rPr>
                <w:rFonts w:ascii="Calibri Light" w:hAnsi="Calibri Light"/>
                <w:sz w:val="16"/>
                <w:szCs w:val="16"/>
                <w:lang w:val="en-US"/>
              </w:rPr>
              <w:br/>
              <w:t>ISO 10545-10:1995- Ceramic tiles -- Part 10: Determination of moisture expansion</w:t>
            </w:r>
            <w:r w:rsidRPr="00F526AD">
              <w:rPr>
                <w:rFonts w:ascii="Calibri Light" w:hAnsi="Calibri Light"/>
                <w:sz w:val="16"/>
                <w:szCs w:val="16"/>
                <w:lang w:val="en-US"/>
              </w:rPr>
              <w:br/>
              <w:t>ISO 13006:1998- Ceramic tiles-definitions, classification, characteristics and making</w:t>
            </w:r>
          </w:p>
          <w:p w14:paraId="69DCDA5D" w14:textId="77777777" w:rsidR="00401C5E" w:rsidRPr="00F526AD" w:rsidRDefault="00401C5E" w:rsidP="00F526AD">
            <w:pPr>
              <w:spacing w:after="120"/>
              <w:rPr>
                <w:rFonts w:ascii="Calibri Light" w:hAnsi="Calibri Light"/>
                <w:sz w:val="16"/>
                <w:szCs w:val="16"/>
                <w:lang w:val="en-US"/>
              </w:rPr>
            </w:pPr>
          </w:p>
        </w:tc>
      </w:tr>
    </w:tbl>
    <w:p w14:paraId="44EB774A" w14:textId="77777777" w:rsidR="00401C5E" w:rsidRDefault="00401C5E" w:rsidP="00401C5E">
      <w:pPr>
        <w:rPr>
          <w:sz w:val="16"/>
          <w:szCs w:val="16"/>
          <w:lang w:val="en-US"/>
        </w:rPr>
      </w:pPr>
    </w:p>
    <w:p w14:paraId="184C286E" w14:textId="77777777" w:rsidR="00401C5E" w:rsidRDefault="00E752BC" w:rsidP="00E752BC">
      <w:pPr>
        <w:pStyle w:val="Heading2"/>
        <w:rPr>
          <w:lang w:val="en-US"/>
        </w:rPr>
      </w:pPr>
      <w:r w:rsidRPr="00E752BC">
        <w:rPr>
          <w:lang w:val="en-US"/>
        </w:rPr>
        <w:t>Cracking Due to Hollowness Behind Tile</w:t>
      </w:r>
    </w:p>
    <w:tbl>
      <w:tblPr>
        <w:tblStyle w:val="TableGrid"/>
        <w:tblW w:w="0" w:type="auto"/>
        <w:tblInd w:w="108" w:type="dxa"/>
        <w:tblLook w:val="04A0" w:firstRow="1" w:lastRow="0" w:firstColumn="1" w:lastColumn="0" w:noHBand="0" w:noVBand="1"/>
      </w:tblPr>
      <w:tblGrid>
        <w:gridCol w:w="685"/>
        <w:gridCol w:w="8449"/>
      </w:tblGrid>
      <w:tr w:rsidR="00401C5E" w:rsidRPr="004F3C8C" w14:paraId="0A1AE615" w14:textId="77777777" w:rsidTr="00401C5E">
        <w:tc>
          <w:tcPr>
            <w:tcW w:w="685" w:type="dxa"/>
          </w:tcPr>
          <w:p w14:paraId="3CB7AF92"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DD742F0"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762FD54A" w14:textId="77777777" w:rsidR="00E752BC" w:rsidRPr="00F526AD" w:rsidRDefault="00E752BC" w:rsidP="00F526AD">
            <w:pPr>
              <w:spacing w:after="120"/>
              <w:rPr>
                <w:rFonts w:ascii="Calibri Light" w:hAnsi="Calibri Light"/>
                <w:sz w:val="16"/>
                <w:szCs w:val="16"/>
                <w:lang w:val="en-US"/>
              </w:rPr>
            </w:pPr>
            <w:del w:id="11620" w:author="Ashan Asmone" w:date="2016-03-31T14:42:00Z">
              <w:r w:rsidRPr="00F526AD" w:rsidDel="00A93E31">
                <w:rPr>
                  <w:rFonts w:ascii="Calibri Light" w:hAnsi="Calibri Light"/>
                  <w:sz w:val="16"/>
                  <w:szCs w:val="16"/>
                  <w:lang w:val="en-US"/>
                </w:rPr>
                <w:delText>BS 8000-Part4:1989- Workmanship on building sites. Code of practice for waterproofing</w:delText>
              </w:r>
            </w:del>
            <w:ins w:id="11621" w:author="Ashan Asmone" w:date="2016-03-31T14:42:00Z">
              <w:r w:rsidR="00A93E31">
                <w:rPr>
                  <w:rFonts w:ascii="Calibri Light" w:hAnsi="Calibri Light"/>
                  <w:sz w:val="16"/>
                  <w:szCs w:val="16"/>
                  <w:lang w:val="en-US"/>
                </w:rPr>
                <w:t>BS 8000-0:2014 Workmanship on construction sites. Introduction and general principles</w:t>
              </w:r>
            </w:ins>
          </w:p>
          <w:p w14:paraId="24166B80"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8000:Part11:Section 11.1:1989- Workmanship on building sites- Code of practice for wall and floor tiling-ceramic, terrazzo and mosaics tiles</w:t>
            </w:r>
          </w:p>
          <w:p w14:paraId="0B26CB78"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6A587662"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5385-3:1995- Wall and floor tiling. Code of practice for the design and installation of ceramic floor tiles and mosaics in normal conditions</w:t>
            </w:r>
          </w:p>
          <w:p w14:paraId="5EC28BDB"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5980:1980- Specification or adhesives for use with ceramic tiles and mosaics</w:t>
            </w:r>
          </w:p>
          <w:p w14:paraId="687C2CDE"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6431-1:1983, EN 87:1991-Ceramic floor and wall tiles. Specification for classification and marking, including definitions and characteristics</w:t>
            </w:r>
          </w:p>
          <w:p w14:paraId="7ED23875"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6431-2:1984, EN 121:1991-Ceramic floor and wall tiles. Specification for extruded ceramic tiles with a low water absorption (E &lt;= 3%). Group A1</w:t>
            </w:r>
          </w:p>
          <w:p w14:paraId="61CCCB5A"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6431-3.1:1986, EN 186-1:1991-Ceramic floor and wall tiles. Extruded ceramic tiles with a water absorption of 3% &lt;E&lt;=6% Group A11a. Specification for general products</w:t>
            </w:r>
          </w:p>
          <w:p w14:paraId="08A21670"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6431-5:1986, EN 188:1991-Ceramic floor and wall tiles. Specification for extruded ceramic tiles with a water absorption of E &gt; 10%. Group A111</w:t>
            </w:r>
          </w:p>
          <w:p w14:paraId="4D4378E4"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6431-7:1986, EN 177:1991-Ceramic floor and wall tiles.</w:t>
            </w:r>
          </w:p>
          <w:p w14:paraId="30819121"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6431-8:1986, EN 178:1991-Ceramic floor and wall tiles.</w:t>
            </w:r>
          </w:p>
          <w:p w14:paraId="75A971B5"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6431-10:1984, EN 98:1991-Ceramic floor and wall tiles. Method for determination of dimensions and surface quality</w:t>
            </w:r>
          </w:p>
          <w:p w14:paraId="007C1AFA"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6431-11:1983, EN 99:199-1Ceramic floor and wall tiles. Method for determination of water absorption</w:t>
            </w:r>
          </w:p>
          <w:p w14:paraId="3423A3CA"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6431-12:1983, EN 100:1991-Ceramic floor and wall tiles. Method for determination of modulus of rupture</w:t>
            </w:r>
          </w:p>
          <w:p w14:paraId="564F5459"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6431-13:1986, EN 101:1991-Ceramic floor and wall tiles. Method for determination of scratch hardness of surface according to Mohs</w:t>
            </w:r>
          </w:p>
          <w:p w14:paraId="3C63C91D"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6431-14:1983, EN 102:1991-Ceramic floor and wall tiles. Method for determination of resistance to deep abrasion. Unglazed tiles</w:t>
            </w:r>
          </w:p>
          <w:p w14:paraId="5B27398C"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BS 6431-18:1983, EN 106:1991Ceramic floor and wall tiles. Method for determination of chemical resistance. Unglazed tiles</w:t>
            </w:r>
          </w:p>
          <w:p w14:paraId="0AD78BCD" w14:textId="77777777" w:rsidR="00401C5E" w:rsidRPr="004F3C8C" w:rsidRDefault="00401C5E" w:rsidP="00F526AD">
            <w:pPr>
              <w:spacing w:after="120"/>
              <w:rPr>
                <w:rFonts w:ascii="Calibri Light" w:hAnsi="Calibri Light"/>
                <w:sz w:val="16"/>
                <w:szCs w:val="16"/>
                <w:lang w:val="en-US"/>
              </w:rPr>
            </w:pPr>
          </w:p>
        </w:tc>
      </w:tr>
      <w:tr w:rsidR="00401C5E" w:rsidRPr="004F3C8C" w14:paraId="29E44FD0" w14:textId="77777777" w:rsidTr="00401C5E">
        <w:tc>
          <w:tcPr>
            <w:tcW w:w="685" w:type="dxa"/>
          </w:tcPr>
          <w:p w14:paraId="44F9665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ED889C6"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442A4D2B" w14:textId="77777777" w:rsidR="00E752BC" w:rsidRPr="00F526AD" w:rsidRDefault="00E752BC" w:rsidP="00F526AD">
            <w:pPr>
              <w:spacing w:after="120"/>
              <w:rPr>
                <w:rFonts w:ascii="Calibri Light" w:hAnsi="Calibri Light"/>
                <w:sz w:val="16"/>
                <w:szCs w:val="16"/>
                <w:lang w:val="en-US"/>
              </w:rPr>
            </w:pPr>
            <w:del w:id="11622" w:author="Jing Kai Toh" w:date="2016-05-12T10:26:00Z">
              <w:r w:rsidRPr="00F526AD" w:rsidDel="008E751D">
                <w:rPr>
                  <w:rFonts w:ascii="Calibri Light" w:hAnsi="Calibri Light"/>
                  <w:sz w:val="16"/>
                  <w:szCs w:val="16"/>
                  <w:lang w:val="en-US"/>
                </w:rPr>
                <w:delText>D5957-98- Standard Guide for Flood Testing Horizontal Waterproofing Installations</w:delText>
              </w:r>
            </w:del>
            <w:ins w:id="11623" w:author="Jing Kai Toh" w:date="2016-05-12T10:26:00Z">
              <w:r w:rsidR="008E751D">
                <w:rPr>
                  <w:rFonts w:ascii="Calibri Light" w:hAnsi="Calibri Light"/>
                  <w:sz w:val="16"/>
                  <w:szCs w:val="16"/>
                  <w:lang w:val="en-US"/>
                </w:rPr>
                <w:t>ASTM D5957 - 98(2013) Standard Guide for Flood Testing Horizontal Waterproofing Installations</w:t>
              </w:r>
            </w:ins>
          </w:p>
          <w:p w14:paraId="25DF351A" w14:textId="77777777" w:rsidR="00E752BC" w:rsidRPr="00F526AD" w:rsidRDefault="00E752BC" w:rsidP="00F526AD">
            <w:pPr>
              <w:spacing w:after="120"/>
              <w:rPr>
                <w:rFonts w:ascii="Calibri Light" w:hAnsi="Calibri Light"/>
                <w:sz w:val="16"/>
                <w:szCs w:val="16"/>
                <w:lang w:val="en-US"/>
              </w:rPr>
            </w:pPr>
            <w:del w:id="11624" w:author="Jing Kai Toh" w:date="2016-05-12T10:25:00Z">
              <w:r w:rsidRPr="00F526AD" w:rsidDel="008E751D">
                <w:rPr>
                  <w:rFonts w:ascii="Calibri Light" w:hAnsi="Calibri Light"/>
                  <w:sz w:val="16"/>
                  <w:szCs w:val="16"/>
                  <w:lang w:val="en-US"/>
                </w:rPr>
                <w:delText>D5295-00-Standard Guide for Preparation of Concrete Surfaces for Adhered (Bonded) Membrane Waterproofing Systems</w:delText>
              </w:r>
            </w:del>
            <w:ins w:id="11625"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7F04EF0C" w14:textId="77777777" w:rsidR="00E752BC" w:rsidRPr="00F526AD" w:rsidRDefault="00E752BC" w:rsidP="00F526AD">
            <w:pPr>
              <w:spacing w:after="120"/>
              <w:rPr>
                <w:rFonts w:ascii="Calibri Light" w:hAnsi="Calibri Light"/>
                <w:sz w:val="16"/>
                <w:szCs w:val="16"/>
                <w:lang w:val="en-US"/>
              </w:rPr>
            </w:pPr>
            <w:del w:id="11626" w:author="Jing Kai Toh" w:date="2016-05-12T10:24:00Z">
              <w:r w:rsidRPr="00F526AD" w:rsidDel="008E751D">
                <w:rPr>
                  <w:rFonts w:ascii="Calibri Light" w:hAnsi="Calibri Light"/>
                  <w:sz w:val="16"/>
                  <w:szCs w:val="16"/>
                  <w:lang w:val="en-US"/>
                </w:rPr>
                <w:delText>D5683-95(1999)e1-Standard Test Method for Flexibility of Roofing and Waterproofing Materials and Membranes</w:delText>
              </w:r>
            </w:del>
            <w:ins w:id="11627"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7B539FEF" w14:textId="77777777" w:rsidR="00E752BC" w:rsidRPr="00F526AD" w:rsidRDefault="00E752BC" w:rsidP="00F526AD">
            <w:pPr>
              <w:spacing w:after="120"/>
              <w:rPr>
                <w:rFonts w:ascii="Calibri Light" w:hAnsi="Calibri Light"/>
                <w:sz w:val="16"/>
                <w:szCs w:val="16"/>
                <w:lang w:val="en-US"/>
              </w:rPr>
            </w:pPr>
            <w:del w:id="11628" w:author="Jing Kai Toh" w:date="2016-05-12T10:23:00Z">
              <w:r w:rsidRPr="00F526AD" w:rsidDel="008E751D">
                <w:rPr>
                  <w:rFonts w:ascii="Calibri Light" w:hAnsi="Calibri Light"/>
                  <w:sz w:val="16"/>
                  <w:szCs w:val="16"/>
                  <w:lang w:val="en-US"/>
                </w:rPr>
                <w:delText>D6135-97-Standard Practice for Application of Self-Adhering Modified Bituminous Waterproofing</w:delText>
              </w:r>
            </w:del>
            <w:ins w:id="11629"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522B8856"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6B1A3676"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D5343:97- Standard Guide for Evaluating Cleaning Performance of Ceramic Tile Cleaners</w:t>
            </w:r>
          </w:p>
          <w:p w14:paraId="67A84A4C"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C485-83:1999- Standard Test Method for Measuring Warpage of Ceramic Tile</w:t>
            </w:r>
          </w:p>
          <w:p w14:paraId="3E372225"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C1378-97- Standard Test Method for Determination of Resistance to Staining</w:t>
            </w:r>
          </w:p>
          <w:p w14:paraId="6425CBCB"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C650-97- Standard Test Method for Resistance of Ceramic Tile to Chemical Substances</w:t>
            </w:r>
          </w:p>
          <w:p w14:paraId="1908093C"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C648-98- Standard Test Method for Breaking Strength of Ceramic Tile</w:t>
            </w:r>
          </w:p>
          <w:p w14:paraId="6456F825"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C1027-99 Standard Test Method for Determining Visible Abrasion Resistance of Glazed Ceramic Tile</w:t>
            </w:r>
          </w:p>
          <w:p w14:paraId="777A89DE"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C609-90:2000- Standard Test Method for Measurement of Small Color Differences Between Ceramic Wall or Floor Tile</w:t>
            </w:r>
          </w:p>
          <w:p w14:paraId="3307EF1A"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C499-78:1999- Standard Test Method for Facial Dimensions and Thickness of Flat, Rectangular Ceramic Wall and Floor Tile</w:t>
            </w:r>
          </w:p>
          <w:p w14:paraId="526C902F" w14:textId="77777777" w:rsidR="00401C5E" w:rsidRPr="00F526AD" w:rsidRDefault="00401C5E" w:rsidP="00F526AD">
            <w:pPr>
              <w:spacing w:after="120"/>
              <w:rPr>
                <w:rFonts w:ascii="Calibri Light" w:hAnsi="Calibri Light"/>
                <w:sz w:val="16"/>
                <w:szCs w:val="16"/>
                <w:lang w:val="en-US"/>
              </w:rPr>
            </w:pPr>
          </w:p>
        </w:tc>
      </w:tr>
      <w:tr w:rsidR="00401C5E" w:rsidRPr="004F3C8C" w14:paraId="5630FC1F" w14:textId="77777777" w:rsidTr="00401C5E">
        <w:tc>
          <w:tcPr>
            <w:tcW w:w="685" w:type="dxa"/>
          </w:tcPr>
          <w:p w14:paraId="36D6B84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66675959"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25DB8CF7" w14:textId="77777777" w:rsidR="00E752BC" w:rsidRPr="00F526AD" w:rsidRDefault="00E752BC" w:rsidP="00F526AD">
            <w:pPr>
              <w:spacing w:after="120"/>
              <w:rPr>
                <w:rFonts w:ascii="Calibri Light" w:hAnsi="Calibri Light"/>
                <w:sz w:val="16"/>
                <w:szCs w:val="16"/>
                <w:lang w:val="en-US"/>
              </w:rPr>
            </w:pPr>
            <w:del w:id="11630" w:author="Jing Kai Toh" w:date="2016-05-12T17:13:00Z">
              <w:r w:rsidRPr="00F526AD" w:rsidDel="0010274C">
                <w:rPr>
                  <w:rFonts w:ascii="Calibri Light" w:hAnsi="Calibri Light"/>
                  <w:sz w:val="16"/>
                  <w:szCs w:val="16"/>
                  <w:lang w:val="en-US"/>
                </w:rPr>
                <w:delText>AS3740:1994- Waterproofing of wet areas within residential buildings</w:delText>
              </w:r>
            </w:del>
            <w:ins w:id="11631" w:author="Jing Kai Toh" w:date="2016-05-12T17:13:00Z">
              <w:r w:rsidR="0010274C">
                <w:rPr>
                  <w:rFonts w:ascii="Calibri Light" w:hAnsi="Calibri Light"/>
                  <w:sz w:val="16"/>
                  <w:szCs w:val="16"/>
                  <w:lang w:val="en-US"/>
                </w:rPr>
                <w:t>AS 3740-2010/Amdt 1-2012 Waterproofing of domestic wet areas</w:t>
              </w:r>
            </w:ins>
          </w:p>
          <w:p w14:paraId="72BBAD34"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3740-Amdt 1:1995- Waterproofing of wet areas within residential buildings</w:t>
            </w:r>
          </w:p>
          <w:p w14:paraId="24F09D0D"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3DC5CA9F"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1884-1985-Floor coverings - Resilient sheet and tiles - Laying and maintenance practices</w:t>
            </w:r>
          </w:p>
          <w:p w14:paraId="67FB19DD"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2358-1990-Adhesives - For fixing ceramic tiles</w:t>
            </w:r>
          </w:p>
          <w:p w14:paraId="271C26E7"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3958.1-1991/Amdt 1-1992-Ceramic tiles - Guide to the installation of ceramic tiles</w:t>
            </w:r>
          </w:p>
          <w:p w14:paraId="7E0D29CE"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3958.2-1992-Ceramic tiles - Guide to the selection of a ceramic tiling system</w:t>
            </w:r>
          </w:p>
          <w:p w14:paraId="5A09C563"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4459.1-1999-Methods of sampling and testing ceramic tiles - Sampling and basis for acceptance</w:t>
            </w:r>
          </w:p>
          <w:p w14:paraId="43E6430D"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4459.10-1999-Methods of sampling and testing ceramic tiles - Determination of moisture expansion</w:t>
            </w:r>
          </w:p>
          <w:p w14:paraId="73A72CA0"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4459.11-1997-Methods of sampling and testing ceramic tiles - Determination of crazing resistance for glazed tiles</w:t>
            </w:r>
          </w:p>
          <w:p w14:paraId="6F67ED55"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4459.13-1999-Methods of sampling and testing ceramic tiles - Determination of chemical resistance</w:t>
            </w:r>
          </w:p>
          <w:p w14:paraId="0108D5C9"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4459.14-1999-Methods of sampling and testing ceramic tiles - Determination of resistance to stains</w:t>
            </w:r>
          </w:p>
          <w:p w14:paraId="4AFE35E5"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4459.2-1999-Methods of sampling and testing ceramic tiles - Determination of dimensions and surface quality</w:t>
            </w:r>
          </w:p>
          <w:p w14:paraId="15665CAD"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4459.3-1999-Methods of sampling and testing ceramic tiles - Determination of water absorption, apparent porosity, apparent relative density and bulk density</w:t>
            </w:r>
          </w:p>
          <w:p w14:paraId="12FE068F"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4459.4-1997-Methods of sampling and testing ceramic tiles - Determination of modulus of rupture and breaking strength</w:t>
            </w:r>
          </w:p>
          <w:p w14:paraId="364E47C8"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4459.6-1999-Methods of sampling and testing ceramic tiles - Determination of resistance to deep abrasion for unglazed tiles</w:t>
            </w:r>
          </w:p>
          <w:p w14:paraId="7424A775"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AS 4459.8-1997-Methods of sampling and testing ceramic tiles - Determination of linear thermal expansion</w:t>
            </w:r>
          </w:p>
          <w:p w14:paraId="3D39319C" w14:textId="77777777" w:rsidR="00401C5E" w:rsidRPr="00F526AD" w:rsidRDefault="00401C5E" w:rsidP="00F526AD">
            <w:pPr>
              <w:spacing w:after="120"/>
              <w:rPr>
                <w:rFonts w:ascii="Calibri Light" w:hAnsi="Calibri Light"/>
                <w:sz w:val="16"/>
                <w:szCs w:val="16"/>
                <w:lang w:val="en-US"/>
              </w:rPr>
            </w:pPr>
          </w:p>
        </w:tc>
      </w:tr>
      <w:tr w:rsidR="00401C5E" w:rsidRPr="004F3C8C" w14:paraId="38788BD7" w14:textId="77777777" w:rsidTr="00401C5E">
        <w:tc>
          <w:tcPr>
            <w:tcW w:w="685" w:type="dxa"/>
          </w:tcPr>
          <w:p w14:paraId="304511E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64CD4A59"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32AA1A57"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SS 57:1989- Specification for glazed ceramic tiles and tile fittings for internal walls</w:t>
            </w:r>
          </w:p>
          <w:p w14:paraId="42C1458F"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SS 301:1985- The use of cement sand cover for tiling</w:t>
            </w:r>
          </w:p>
          <w:p w14:paraId="0B966382"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CP 68: 1997- Code of practice for ceramic wall and floor tiling</w:t>
            </w:r>
          </w:p>
          <w:p w14:paraId="23741C90" w14:textId="77777777" w:rsidR="00401C5E" w:rsidRPr="00F526AD" w:rsidRDefault="00401C5E" w:rsidP="00F526AD">
            <w:pPr>
              <w:spacing w:after="120"/>
              <w:rPr>
                <w:rFonts w:ascii="Calibri Light" w:hAnsi="Calibri Light"/>
                <w:sz w:val="16"/>
                <w:szCs w:val="16"/>
                <w:lang w:val="en-US"/>
              </w:rPr>
            </w:pPr>
          </w:p>
        </w:tc>
      </w:tr>
      <w:tr w:rsidR="00401C5E" w:rsidRPr="004F3C8C" w14:paraId="5917A21B" w14:textId="77777777" w:rsidTr="00401C5E">
        <w:tc>
          <w:tcPr>
            <w:tcW w:w="685" w:type="dxa"/>
          </w:tcPr>
          <w:p w14:paraId="0399948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35E45F61"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152BDFA3"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ISO 10545-1:1995- Ceramic tiles -- Part 1: Sampling and basis for acceptance </w:t>
            </w:r>
            <w:r w:rsidRPr="00F526AD">
              <w:rPr>
                <w:rFonts w:ascii="Calibri Light" w:hAnsi="Calibri Light"/>
                <w:sz w:val="16"/>
                <w:szCs w:val="16"/>
                <w:lang w:val="en-US"/>
              </w:rPr>
              <w:br/>
            </w:r>
            <w:r w:rsidRPr="00F526AD">
              <w:rPr>
                <w:rFonts w:ascii="Calibri Light" w:hAnsi="Calibri Light"/>
                <w:sz w:val="16"/>
                <w:szCs w:val="16"/>
                <w:lang w:val="en-US"/>
              </w:rPr>
              <w:br/>
              <w:t>ISO 10545-3:1995- Ceramic tiles -- Part 3: Determination of water absorption, apparent porosity, apparent relative density and bulk density</w:t>
            </w:r>
          </w:p>
          <w:p w14:paraId="4F2F2A0F"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ISO 10545-4:1994- Ceramic tiles -- Part 4: Determination of modulus of rupture and breaking strength</w:t>
            </w:r>
          </w:p>
          <w:p w14:paraId="5F6D63FA"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ISO 10545-5:1996- Ceramic tiles -- Part 5: Determination of impact resistance by measurement of coefficient of restitution</w:t>
            </w:r>
          </w:p>
          <w:p w14:paraId="02A1688F"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ISO 10545-6:1995- Ceramic tiles -- Part 6: Determination of resistance to deep abrasion for unglazed tiles</w:t>
            </w:r>
          </w:p>
          <w:p w14:paraId="0534D74C"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ISO 10545-10:1995- Ceramic tiles -- Part 10: Determination of moisture expansion</w:t>
            </w:r>
          </w:p>
          <w:p w14:paraId="57342B91"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ISO 10545-13:1995- Ceramic tiles -- Part 13: Determination of chemical resistance</w:t>
            </w:r>
          </w:p>
          <w:p w14:paraId="077849EA"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ISO 10545-14:1995- Ceramic tiles -- Part 14: Determination of resistance to stains</w:t>
            </w:r>
          </w:p>
          <w:p w14:paraId="2CB83DF2"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ISO 10545-16:1999- Ceramic tiles -- Part 16: Determination of small colour differences</w:t>
            </w:r>
          </w:p>
          <w:p w14:paraId="332D3FA3"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ISO 13006:1998- Ceramic tiles -- Definitions, classification, characteristics and marking </w:t>
            </w:r>
            <w:r w:rsidRPr="00F526AD">
              <w:rPr>
                <w:rFonts w:ascii="Calibri Light" w:hAnsi="Calibri Light"/>
                <w:sz w:val="16"/>
                <w:szCs w:val="16"/>
                <w:lang w:val="en-US"/>
              </w:rPr>
              <w:br/>
            </w:r>
            <w:r w:rsidRPr="00F526AD">
              <w:rPr>
                <w:rFonts w:ascii="Calibri Light" w:hAnsi="Calibri Light"/>
                <w:sz w:val="16"/>
                <w:szCs w:val="16"/>
                <w:lang w:val="en-US"/>
              </w:rPr>
              <w:br/>
              <w:t>ISO 10545-10:1995- Ceramic tiles -- Part 10: Determination of moisture expansion</w:t>
            </w:r>
          </w:p>
          <w:p w14:paraId="69EF1812" w14:textId="77777777" w:rsidR="00E752BC" w:rsidRPr="00F526AD" w:rsidRDefault="00E752BC" w:rsidP="00F526AD">
            <w:pPr>
              <w:spacing w:after="120"/>
              <w:rPr>
                <w:rFonts w:ascii="Calibri Light" w:hAnsi="Calibri Light"/>
                <w:sz w:val="16"/>
                <w:szCs w:val="16"/>
                <w:lang w:val="en-US"/>
              </w:rPr>
            </w:pPr>
            <w:r w:rsidRPr="00F526AD">
              <w:rPr>
                <w:rFonts w:ascii="Calibri Light" w:hAnsi="Calibri Light"/>
                <w:sz w:val="16"/>
                <w:szCs w:val="16"/>
                <w:lang w:val="en-US"/>
              </w:rPr>
              <w:t>ISO 13006:1998- Ceramic tiles-definitions, classification, characteristics and making</w:t>
            </w:r>
          </w:p>
          <w:p w14:paraId="147B4BCD" w14:textId="77777777" w:rsidR="00401C5E" w:rsidRPr="00F526AD" w:rsidRDefault="00401C5E" w:rsidP="00F526AD">
            <w:pPr>
              <w:spacing w:after="120"/>
              <w:rPr>
                <w:rFonts w:ascii="Calibri Light" w:hAnsi="Calibri Light"/>
                <w:sz w:val="16"/>
                <w:szCs w:val="16"/>
                <w:lang w:val="en-US"/>
              </w:rPr>
            </w:pPr>
          </w:p>
        </w:tc>
      </w:tr>
    </w:tbl>
    <w:p w14:paraId="7AB2CD35" w14:textId="77777777" w:rsidR="00401C5E" w:rsidRDefault="00401C5E" w:rsidP="00401C5E">
      <w:pPr>
        <w:rPr>
          <w:sz w:val="16"/>
          <w:szCs w:val="16"/>
          <w:lang w:val="en-US"/>
        </w:rPr>
      </w:pPr>
    </w:p>
    <w:p w14:paraId="38775D92" w14:textId="77777777" w:rsidR="00401C5E" w:rsidRDefault="00C14C5F" w:rsidP="00C14C5F">
      <w:pPr>
        <w:pStyle w:val="Heading2"/>
        <w:rPr>
          <w:lang w:val="en-US"/>
        </w:rPr>
      </w:pPr>
      <w:r w:rsidRPr="00C14C5F">
        <w:rPr>
          <w:lang w:val="en-US"/>
        </w:rPr>
        <w:t xml:space="preserve">Tile </w:t>
      </w:r>
      <w:r>
        <w:rPr>
          <w:lang w:val="en-US"/>
        </w:rPr>
        <w:t>–</w:t>
      </w:r>
      <w:r w:rsidRPr="00C14C5F">
        <w:rPr>
          <w:lang w:val="en-US"/>
        </w:rPr>
        <w:t xml:space="preserve"> Cracks</w:t>
      </w:r>
      <w:r>
        <w:rPr>
          <w:lang w:val="en-US"/>
        </w:rPr>
        <w:t xml:space="preserve"> (</w:t>
      </w:r>
      <w:r w:rsidRPr="00C14C5F">
        <w:rPr>
          <w:lang w:val="en-US"/>
        </w:rPr>
        <w:t>Cleaning</w:t>
      </w:r>
      <w:r>
        <w:rPr>
          <w:lang w:val="en-US"/>
        </w:rPr>
        <w:t>)</w:t>
      </w:r>
    </w:p>
    <w:tbl>
      <w:tblPr>
        <w:tblStyle w:val="TableGrid"/>
        <w:tblW w:w="0" w:type="auto"/>
        <w:tblInd w:w="108" w:type="dxa"/>
        <w:tblLook w:val="04A0" w:firstRow="1" w:lastRow="0" w:firstColumn="1" w:lastColumn="0" w:noHBand="0" w:noVBand="1"/>
      </w:tblPr>
      <w:tblGrid>
        <w:gridCol w:w="685"/>
        <w:gridCol w:w="8449"/>
      </w:tblGrid>
      <w:tr w:rsidR="00401C5E" w:rsidRPr="004F3C8C" w14:paraId="488C32A7" w14:textId="77777777" w:rsidTr="00401C5E">
        <w:tc>
          <w:tcPr>
            <w:tcW w:w="685" w:type="dxa"/>
          </w:tcPr>
          <w:p w14:paraId="564D727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742E3E69" w14:textId="77777777" w:rsidR="00C14C5F" w:rsidRPr="00F526AD" w:rsidRDefault="00C14C5F" w:rsidP="00F526AD">
            <w:pPr>
              <w:spacing w:after="120"/>
              <w:rPr>
                <w:rFonts w:ascii="Calibri Light" w:hAnsi="Calibri Light"/>
                <w:sz w:val="16"/>
                <w:szCs w:val="16"/>
                <w:lang w:val="en-US"/>
              </w:rPr>
            </w:pPr>
          </w:p>
          <w:p w14:paraId="2D1D3EE7" w14:textId="77777777" w:rsidR="00C14C5F" w:rsidRPr="00F526AD" w:rsidRDefault="00C14C5F" w:rsidP="00F526AD">
            <w:pPr>
              <w:spacing w:after="120"/>
              <w:rPr>
                <w:rFonts w:ascii="Calibri Light" w:hAnsi="Calibri Light"/>
                <w:sz w:val="16"/>
                <w:szCs w:val="16"/>
                <w:lang w:val="en-US"/>
              </w:rPr>
            </w:pPr>
            <w:del w:id="11632" w:author="Ashan Senel Asmone" w:date="2016-03-21T10:43:00Z">
              <w:r w:rsidRPr="00F526AD" w:rsidDel="0046108D">
                <w:rPr>
                  <w:rFonts w:ascii="Calibri Light" w:hAnsi="Calibri Light"/>
                  <w:sz w:val="16"/>
                  <w:szCs w:val="16"/>
                  <w:lang w:val="en-US"/>
                </w:rPr>
                <w:delText>BS 7543:1992 Durability of buildings and building elements, products and components</w:delText>
              </w:r>
            </w:del>
            <w:ins w:id="11633" w:author="Ashan Senel Asmone" w:date="2016-03-21T10:45:00Z">
              <w:r w:rsidR="0046108D">
                <w:rPr>
                  <w:rFonts w:ascii="Calibri Light" w:hAnsi="Calibri Light"/>
                  <w:sz w:val="16"/>
                  <w:szCs w:val="16"/>
                  <w:lang w:val="en-US"/>
                </w:rPr>
                <w:t>BS ISO 15686-1:2011 Buildings and constructed assets. Service life planning. General principles and framework/BS ISO 15686-3:2002 Buildings and constructed assets. Service life planning. Performance audits and reviews/</w:t>
              </w:r>
            </w:ins>
            <w:ins w:id="11634" w:author="Ashan Senel Asmone" w:date="2016-03-21T10:44:00Z">
              <w:r w:rsidR="0046108D">
                <w:rPr>
                  <w:rFonts w:ascii="Calibri Light" w:hAnsi="Calibri Light"/>
                  <w:sz w:val="16"/>
                  <w:szCs w:val="16"/>
                  <w:lang w:val="en-US"/>
                </w:rPr>
                <w:t>BS ISO 15686-2:2012 Buildings and constructed assets. Service life planning. Service life prediction procedures/</w:t>
              </w:r>
            </w:ins>
            <w:ins w:id="11635" w:author="Ashan Senel Asmone" w:date="2016-03-21T10:43:00Z">
              <w:r w:rsidR="0046108D">
                <w:rPr>
                  <w:rFonts w:ascii="Calibri Light" w:hAnsi="Calibri Light"/>
                  <w:sz w:val="16"/>
                  <w:szCs w:val="16"/>
                  <w:lang w:val="en-US"/>
                </w:rPr>
                <w:t>BS 7543:2015 Guide to durability of buildings and building elements, products and components/</w:t>
              </w:r>
            </w:ins>
          </w:p>
          <w:p w14:paraId="5602E807" w14:textId="77777777" w:rsidR="00401C5E" w:rsidRPr="00F526AD" w:rsidRDefault="00401C5E" w:rsidP="00F526AD">
            <w:pPr>
              <w:spacing w:after="120"/>
              <w:rPr>
                <w:rFonts w:ascii="Calibri Light" w:hAnsi="Calibri Light"/>
                <w:sz w:val="16"/>
                <w:szCs w:val="16"/>
                <w:lang w:val="en-US"/>
              </w:rPr>
            </w:pPr>
          </w:p>
        </w:tc>
      </w:tr>
      <w:tr w:rsidR="00401C5E" w:rsidRPr="004F3C8C" w14:paraId="3FBBF89F" w14:textId="77777777" w:rsidTr="00401C5E">
        <w:tc>
          <w:tcPr>
            <w:tcW w:w="685" w:type="dxa"/>
          </w:tcPr>
          <w:p w14:paraId="45800FE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5CEEE596" w14:textId="77777777" w:rsidR="00C14C5F" w:rsidRPr="00F526AD" w:rsidRDefault="00C14C5F" w:rsidP="00F526AD">
            <w:pPr>
              <w:spacing w:after="120"/>
              <w:rPr>
                <w:rFonts w:ascii="Calibri Light" w:hAnsi="Calibri Light"/>
                <w:sz w:val="16"/>
                <w:szCs w:val="16"/>
                <w:lang w:val="en-US"/>
              </w:rPr>
            </w:pPr>
            <w:r w:rsidRPr="00F526AD">
              <w:rPr>
                <w:rFonts w:ascii="Calibri Light" w:hAnsi="Calibri Light"/>
                <w:sz w:val="16"/>
                <w:szCs w:val="16"/>
                <w:lang w:val="en-US"/>
              </w:rPr>
              <w:t>D6361-98 Standard Guide for Selecting CLEANING Agents and Processes</w:t>
            </w:r>
          </w:p>
          <w:p w14:paraId="53EA8F12" w14:textId="77777777" w:rsidR="00C14C5F" w:rsidRPr="00F526AD" w:rsidRDefault="00C14C5F" w:rsidP="00F526AD">
            <w:pPr>
              <w:spacing w:after="120"/>
              <w:rPr>
                <w:rFonts w:ascii="Calibri Light" w:hAnsi="Calibri Light"/>
                <w:sz w:val="16"/>
                <w:szCs w:val="16"/>
                <w:lang w:val="en-US"/>
              </w:rPr>
            </w:pPr>
            <w:r w:rsidRPr="00F526AD">
              <w:rPr>
                <w:rFonts w:ascii="Calibri Light" w:hAnsi="Calibri Light"/>
                <w:sz w:val="16"/>
                <w:szCs w:val="16"/>
                <w:lang w:val="en-US"/>
              </w:rPr>
              <w:t>G122-96(2002) Standard Test Method for Evaluating the Effectiveness of CLEANING Agents</w:t>
            </w:r>
          </w:p>
          <w:p w14:paraId="687F8EBC" w14:textId="77777777" w:rsidR="00C14C5F" w:rsidRPr="00F526AD" w:rsidRDefault="00C14C5F" w:rsidP="00F526AD">
            <w:pPr>
              <w:spacing w:after="120"/>
              <w:rPr>
                <w:rFonts w:ascii="Calibri Light" w:hAnsi="Calibri Light"/>
                <w:sz w:val="16"/>
                <w:szCs w:val="16"/>
                <w:lang w:val="en-US"/>
              </w:rPr>
            </w:pPr>
            <w:r w:rsidRPr="00F526AD">
              <w:rPr>
                <w:rFonts w:ascii="Calibri Light" w:hAnsi="Calibri Light"/>
                <w:sz w:val="16"/>
                <w:szCs w:val="16"/>
                <w:lang w:val="en-US"/>
              </w:rPr>
              <w:t>D5343-97 Standard Guide for Evaluating CLEANING Performance of Ceramic Tile Cleaners</w:t>
            </w:r>
          </w:p>
          <w:p w14:paraId="0093C367" w14:textId="77777777" w:rsidR="00401C5E" w:rsidRPr="00F526AD" w:rsidRDefault="00401C5E" w:rsidP="00F526AD">
            <w:pPr>
              <w:spacing w:after="120"/>
              <w:rPr>
                <w:rFonts w:ascii="Calibri Light" w:hAnsi="Calibri Light"/>
                <w:sz w:val="16"/>
                <w:szCs w:val="16"/>
                <w:lang w:val="en-US"/>
              </w:rPr>
            </w:pPr>
          </w:p>
        </w:tc>
      </w:tr>
      <w:tr w:rsidR="00401C5E" w:rsidRPr="004F3C8C" w14:paraId="6D797DD6" w14:textId="77777777" w:rsidTr="00401C5E">
        <w:tc>
          <w:tcPr>
            <w:tcW w:w="685" w:type="dxa"/>
          </w:tcPr>
          <w:p w14:paraId="293DBA1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4017D5FF" w14:textId="77777777" w:rsidR="00401C5E" w:rsidRPr="004F3C8C" w:rsidRDefault="00401C5E" w:rsidP="00401C5E">
            <w:pPr>
              <w:spacing w:after="120"/>
              <w:rPr>
                <w:rFonts w:ascii="Calibri Light" w:hAnsi="Calibri Light"/>
                <w:sz w:val="16"/>
                <w:szCs w:val="16"/>
                <w:lang w:val="en-US"/>
              </w:rPr>
            </w:pPr>
          </w:p>
        </w:tc>
      </w:tr>
      <w:tr w:rsidR="00401C5E" w:rsidRPr="004F3C8C" w14:paraId="39F45450" w14:textId="77777777" w:rsidTr="00401C5E">
        <w:tc>
          <w:tcPr>
            <w:tcW w:w="685" w:type="dxa"/>
          </w:tcPr>
          <w:p w14:paraId="68DD71A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125DF7B3" w14:textId="77777777" w:rsidR="00401C5E" w:rsidRPr="004F3C8C" w:rsidRDefault="00C14C5F" w:rsidP="00401C5E">
            <w:pPr>
              <w:spacing w:after="120"/>
              <w:rPr>
                <w:rFonts w:ascii="Calibri Light" w:hAnsi="Calibri Light"/>
                <w:sz w:val="16"/>
                <w:szCs w:val="16"/>
                <w:lang w:val="en-US"/>
              </w:rPr>
            </w:pPr>
            <w:r w:rsidRPr="00F526AD">
              <w:rPr>
                <w:rFonts w:ascii="Calibri Light" w:hAnsi="Calibri Light"/>
                <w:sz w:val="16"/>
                <w:szCs w:val="16"/>
                <w:lang w:val="en-US"/>
              </w:rPr>
              <w:t>SS499 - Cleaning Standard for Commercial Cleaning</w:t>
            </w:r>
          </w:p>
        </w:tc>
      </w:tr>
      <w:tr w:rsidR="00401C5E" w:rsidRPr="004F3C8C" w14:paraId="1044EE04" w14:textId="77777777" w:rsidTr="00401C5E">
        <w:tc>
          <w:tcPr>
            <w:tcW w:w="685" w:type="dxa"/>
          </w:tcPr>
          <w:p w14:paraId="6D534312"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2E410AB8" w14:textId="77777777" w:rsidR="00401C5E" w:rsidRPr="004F3C8C" w:rsidRDefault="00401C5E" w:rsidP="00401C5E">
            <w:pPr>
              <w:spacing w:after="120"/>
              <w:rPr>
                <w:rFonts w:ascii="Calibri Light" w:hAnsi="Calibri Light"/>
                <w:sz w:val="16"/>
                <w:szCs w:val="16"/>
                <w:lang w:val="en-US"/>
              </w:rPr>
            </w:pPr>
          </w:p>
        </w:tc>
      </w:tr>
    </w:tbl>
    <w:p w14:paraId="3F6BD9A2" w14:textId="77777777" w:rsidR="00401C5E" w:rsidRDefault="00401C5E" w:rsidP="00401C5E">
      <w:pPr>
        <w:rPr>
          <w:sz w:val="16"/>
          <w:szCs w:val="16"/>
          <w:lang w:val="en-US"/>
        </w:rPr>
      </w:pPr>
    </w:p>
    <w:p w14:paraId="2788EEF3" w14:textId="77777777" w:rsidR="00401C5E" w:rsidRDefault="00C14C5F" w:rsidP="00AF7572">
      <w:pPr>
        <w:pStyle w:val="Heading2"/>
        <w:rPr>
          <w:lang w:val="en-US"/>
        </w:rPr>
      </w:pPr>
      <w:r w:rsidRPr="00C14C5F">
        <w:rPr>
          <w:lang w:val="en-US"/>
        </w:rPr>
        <w:t>Tile Staining</w:t>
      </w:r>
      <w:r w:rsidR="00AF7572">
        <w:rPr>
          <w:lang w:val="en-US"/>
        </w:rPr>
        <w:t xml:space="preserve"> (</w:t>
      </w:r>
      <w:r w:rsidR="00AF7572" w:rsidRPr="00AF7572">
        <w:rPr>
          <w:lang w:val="en-US"/>
        </w:rPr>
        <w:t>Screeding</w:t>
      </w:r>
      <w:r w:rsidR="00AF7572">
        <w:rPr>
          <w:lang w:val="en-US"/>
        </w:rPr>
        <w:t>)</w:t>
      </w:r>
    </w:p>
    <w:tbl>
      <w:tblPr>
        <w:tblStyle w:val="TableGrid"/>
        <w:tblW w:w="0" w:type="auto"/>
        <w:tblInd w:w="108" w:type="dxa"/>
        <w:tblLook w:val="04A0" w:firstRow="1" w:lastRow="0" w:firstColumn="1" w:lastColumn="0" w:noHBand="0" w:noVBand="1"/>
      </w:tblPr>
      <w:tblGrid>
        <w:gridCol w:w="685"/>
        <w:gridCol w:w="8449"/>
      </w:tblGrid>
      <w:tr w:rsidR="00401C5E" w:rsidRPr="004F3C8C" w14:paraId="38E6130A" w14:textId="77777777" w:rsidTr="00401C5E">
        <w:tc>
          <w:tcPr>
            <w:tcW w:w="685" w:type="dxa"/>
          </w:tcPr>
          <w:p w14:paraId="4B43A49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7D0EE7AF"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Plasters and Screeds</w:t>
            </w:r>
          </w:p>
          <w:p w14:paraId="3FDB1DCF"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8000:Part 9: 1989- Workmanship on building sites- Code of practice for cement/ sand floor screeds and concrete floor toppings</w:t>
            </w:r>
          </w:p>
          <w:p w14:paraId="54136424"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w:t>
            </w:r>
          </w:p>
          <w:p w14:paraId="06F5A009" w14:textId="77777777" w:rsidR="00AF7572" w:rsidRPr="00F526AD" w:rsidRDefault="00AF7572" w:rsidP="00F526AD">
            <w:pPr>
              <w:spacing w:after="120"/>
              <w:rPr>
                <w:rFonts w:ascii="Calibri Light" w:hAnsi="Calibri Light"/>
                <w:sz w:val="16"/>
                <w:szCs w:val="16"/>
                <w:lang w:val="en-US"/>
              </w:rPr>
            </w:pPr>
            <w:del w:id="11636" w:author="Ashan Senel Asmone" w:date="2016-03-21T15:23:00Z">
              <w:r w:rsidRPr="00F526AD" w:rsidDel="00337A12">
                <w:rPr>
                  <w:rFonts w:ascii="Calibri Light" w:hAnsi="Calibri Light"/>
                  <w:sz w:val="16"/>
                  <w:szCs w:val="16"/>
                  <w:lang w:val="en-US"/>
                </w:rPr>
                <w:delText>DD 249:1990-Testing aggregates. Method for the assessment of alkali-silica reactivity. Potential accelerated mortar-bar method</w:delText>
              </w:r>
            </w:del>
          </w:p>
          <w:p w14:paraId="18091C6A" w14:textId="77777777" w:rsidR="00AF7572" w:rsidRPr="00F526AD" w:rsidRDefault="00AF7572" w:rsidP="00F526AD">
            <w:pPr>
              <w:spacing w:after="120"/>
              <w:rPr>
                <w:rFonts w:ascii="Calibri Light" w:hAnsi="Calibri Light"/>
                <w:sz w:val="16"/>
                <w:szCs w:val="16"/>
                <w:lang w:val="en-US"/>
              </w:rPr>
            </w:pPr>
            <w:del w:id="11637" w:author="Ashan Senel Asmone" w:date="2016-03-21T15:22:00Z">
              <w:r w:rsidRPr="00F526AD" w:rsidDel="00337A12">
                <w:rPr>
                  <w:rFonts w:ascii="Calibri Light" w:hAnsi="Calibri Light"/>
                  <w:sz w:val="16"/>
                  <w:szCs w:val="16"/>
                  <w:lang w:val="en-US"/>
                </w:rPr>
                <w:delText>BS 4550-6:1978-Methods of testing cement. Standard sand for mortar cube</w:delText>
              </w:r>
            </w:del>
            <w:ins w:id="11638" w:author="Ashan Senel Asmone" w:date="2016-03-21T15:22:00Z">
              <w:r w:rsidR="00337A12">
                <w:rPr>
                  <w:rFonts w:ascii="Calibri Light" w:hAnsi="Calibri Light"/>
                  <w:sz w:val="16"/>
                  <w:szCs w:val="16"/>
                  <w:lang w:val="en-US"/>
                </w:rPr>
                <w:t>BS 4550-6:1978 Methods of testing cement. Standard sand for mortar cubes</w:t>
              </w:r>
            </w:ins>
            <w:r w:rsidRPr="00F526AD">
              <w:rPr>
                <w:rFonts w:ascii="Calibri Light" w:hAnsi="Calibri Light"/>
                <w:sz w:val="16"/>
                <w:szCs w:val="16"/>
                <w:lang w:val="en-US"/>
              </w:rPr>
              <w:t>s</w:t>
            </w:r>
          </w:p>
          <w:p w14:paraId="3093C941" w14:textId="77777777" w:rsidR="00AF7572" w:rsidRPr="00F526AD" w:rsidRDefault="00AF7572" w:rsidP="00F526AD">
            <w:pPr>
              <w:spacing w:after="120"/>
              <w:rPr>
                <w:rFonts w:ascii="Calibri Light" w:hAnsi="Calibri Light"/>
                <w:sz w:val="16"/>
                <w:szCs w:val="16"/>
                <w:lang w:val="en-US"/>
              </w:rPr>
            </w:pPr>
            <w:del w:id="11639" w:author="Ashan Senel Asmone" w:date="2016-03-18T17:12:00Z">
              <w:r w:rsidRPr="00F526AD" w:rsidDel="00922C80">
                <w:rPr>
                  <w:rFonts w:ascii="Calibri Light" w:hAnsi="Calibri Light"/>
                  <w:sz w:val="16"/>
                  <w:szCs w:val="16"/>
                  <w:lang w:val="en-US"/>
                </w:rPr>
                <w:delText>BS 4887-1:1986-Mortar admixtures. Specification for air-entraining (plasticizing) admixtures</w:delText>
              </w:r>
            </w:del>
            <w:ins w:id="11640"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309C85AD" w14:textId="77777777" w:rsidR="00AF7572" w:rsidRPr="00F526AD" w:rsidRDefault="00AF7572" w:rsidP="00F526AD">
            <w:pPr>
              <w:spacing w:after="120"/>
              <w:rPr>
                <w:rFonts w:ascii="Calibri Light" w:hAnsi="Calibri Light"/>
                <w:sz w:val="16"/>
                <w:szCs w:val="16"/>
                <w:lang w:val="en-US"/>
              </w:rPr>
            </w:pPr>
            <w:del w:id="11641" w:author="Ashan Senel Asmone" w:date="2016-03-18T17:13:00Z">
              <w:r w:rsidRPr="00F526AD" w:rsidDel="00922C80">
                <w:rPr>
                  <w:rFonts w:ascii="Calibri Light" w:hAnsi="Calibri Light"/>
                  <w:sz w:val="16"/>
                  <w:szCs w:val="16"/>
                  <w:lang w:val="en-US"/>
                </w:rPr>
                <w:delText>BS 4887-2:1987-Mortar admixtures. Specification for set retarding admixtures</w:delText>
              </w:r>
            </w:del>
            <w:ins w:id="11642"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p>
          <w:p w14:paraId="7FC10720" w14:textId="77777777" w:rsidR="00AF7572" w:rsidRPr="00F526AD" w:rsidRDefault="00AF7572" w:rsidP="00F526AD">
            <w:pPr>
              <w:spacing w:after="120"/>
              <w:rPr>
                <w:rFonts w:ascii="Calibri Light" w:hAnsi="Calibri Light"/>
                <w:sz w:val="16"/>
                <w:szCs w:val="16"/>
                <w:lang w:val="en-US"/>
              </w:rPr>
            </w:pPr>
            <w:del w:id="11643" w:author="Ashan Senel Asmone" w:date="2016-03-18T17:35:00Z">
              <w:r w:rsidRPr="00F526AD" w:rsidDel="00DD05B5">
                <w:rPr>
                  <w:rFonts w:ascii="Calibri Light" w:hAnsi="Calibri Light"/>
                  <w:sz w:val="16"/>
                  <w:szCs w:val="16"/>
                  <w:lang w:val="en-US"/>
                </w:rPr>
                <w:delText>BS 5838-2:1980-Specification for dry packaged cementitious mixes. Prepacked mortar mixes</w:delText>
              </w:r>
            </w:del>
            <w:ins w:id="11644"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2B3B4931" w14:textId="77777777" w:rsidR="00AF7572" w:rsidRPr="00F526AD" w:rsidRDefault="00AF7572" w:rsidP="00F526AD">
            <w:pPr>
              <w:spacing w:after="120"/>
              <w:rPr>
                <w:rFonts w:ascii="Calibri Light" w:hAnsi="Calibri Light"/>
                <w:sz w:val="16"/>
                <w:szCs w:val="16"/>
                <w:lang w:val="en-US"/>
              </w:rPr>
            </w:pPr>
            <w:del w:id="11645" w:author="Ashan Senel Asmone" w:date="2016-03-21T10:36:00Z">
              <w:r w:rsidRPr="00F526AD" w:rsidDel="0046108D">
                <w:rPr>
                  <w:rFonts w:ascii="Calibri Light" w:hAnsi="Calibri Light"/>
                  <w:sz w:val="16"/>
                  <w:szCs w:val="16"/>
                  <w:lang w:val="en-US"/>
                </w:rPr>
                <w:delText>BS 6319-3:1990-Testing of resin and polymer/cement compositions for use in construction. Methods for measurement of modulus of elasticity in flexure and flexural strength</w:delText>
              </w:r>
            </w:del>
            <w:ins w:id="11646" w:author="Ashan Senel Asmone" w:date="2016-03-21T10:36:00Z">
              <w:r w:rsidR="0046108D">
                <w:rPr>
                  <w:rFonts w:ascii="Calibri Light" w:hAnsi="Calibri Light"/>
                  <w:sz w:val="16"/>
                  <w:szCs w:val="16"/>
                  <w:lang w:val="en-US"/>
                </w:rPr>
                <w:t>BS 6319-3:1990 Testing of resin and polymer/cement compositions for use in construction. Methods for measurement of modulus of elasticity in flexure and flexural strength</w:t>
              </w:r>
            </w:ins>
          </w:p>
          <w:p w14:paraId="1C73AC4D" w14:textId="77777777" w:rsidR="00AF7572" w:rsidRPr="00F526AD" w:rsidRDefault="00AF7572" w:rsidP="00F526AD">
            <w:pPr>
              <w:spacing w:after="120"/>
              <w:rPr>
                <w:rFonts w:ascii="Calibri Light" w:hAnsi="Calibri Light"/>
                <w:sz w:val="16"/>
                <w:szCs w:val="16"/>
                <w:lang w:val="en-US"/>
              </w:rPr>
            </w:pPr>
            <w:del w:id="11647" w:author="Ashan Senel Asmone" w:date="2016-03-21T10:36:00Z">
              <w:r w:rsidRPr="00F526AD" w:rsidDel="0046108D">
                <w:rPr>
                  <w:rFonts w:ascii="Calibri Light" w:hAnsi="Calibri Light"/>
                  <w:sz w:val="16"/>
                  <w:szCs w:val="16"/>
                  <w:lang w:val="en-US"/>
                </w:rPr>
                <w:delText>BS 6319-12:1992-Testing of resin and polymer/cement compositions for use in construction. Methods for measurement of unrestrained linear shrinkage and coefficient of thermal expansion</w:delText>
              </w:r>
            </w:del>
            <w:ins w:id="11648" w:author="Ashan Senel Asmone" w:date="2016-03-21T10:36:00Z">
              <w:r w:rsidR="0046108D">
                <w:rPr>
                  <w:rFonts w:ascii="Calibri Light" w:hAnsi="Calibri Light"/>
                  <w:sz w:val="16"/>
                  <w:szCs w:val="16"/>
                  <w:lang w:val="en-US"/>
                </w:rPr>
                <w:t>BS 6319-12:1992 Testing of resin and polymer/cement compositions for use in construction. Methods for measurement of unrestrained linear shrinkage and coefficient of thermal expansion</w:t>
              </w:r>
            </w:ins>
          </w:p>
          <w:p w14:paraId="1CA5D519"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Tiling</w:t>
            </w:r>
          </w:p>
          <w:p w14:paraId="20ECF2BB"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5385-5:1994-Wall and floor tiling. Code of practice for the design and installation of terrazzo tile and slab, natural stone and composition block floorings</w:t>
            </w:r>
          </w:p>
          <w:p w14:paraId="3D28B0D2"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5385-1:1995- Wall and floor tiling. Code of practice for the design and installation of internal ceramic and natural stone wall tiling and mosaics in normal conditions</w:t>
            </w:r>
          </w:p>
          <w:p w14:paraId="5D144DAA"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8000-11.2:1990- Workmanship on building sites. Code of practice for wall and floor tiling. Natural stone tiles</w:t>
            </w:r>
          </w:p>
          <w:p w14:paraId="6EF469BE"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8221-1:2000- Code of practice for cleaning and surface repair of buildings. Cleaning of natural stones, brick, terracotta and concrete</w:t>
            </w:r>
          </w:p>
          <w:p w14:paraId="318988F3"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8221-2:2000- Code of practice for cleaning and surface repair of buildings. Surface repair of natural stones, brick and terracotta</w:t>
            </w:r>
          </w:p>
          <w:p w14:paraId="04578D8D"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EN 14157 Natural stone test. Determination of abrasion resistance</w:t>
            </w:r>
          </w:p>
          <w:p w14:paraId="2DDE0156" w14:textId="77777777" w:rsidR="00401C5E" w:rsidRPr="004F3C8C" w:rsidRDefault="00401C5E" w:rsidP="00F526AD">
            <w:pPr>
              <w:spacing w:after="120"/>
              <w:rPr>
                <w:rFonts w:ascii="Calibri Light" w:hAnsi="Calibri Light"/>
                <w:sz w:val="16"/>
                <w:szCs w:val="16"/>
                <w:lang w:val="en-US"/>
              </w:rPr>
            </w:pPr>
          </w:p>
        </w:tc>
      </w:tr>
      <w:tr w:rsidR="00401C5E" w:rsidRPr="004F3C8C" w14:paraId="09DA3B76" w14:textId="77777777" w:rsidTr="00401C5E">
        <w:tc>
          <w:tcPr>
            <w:tcW w:w="685" w:type="dxa"/>
          </w:tcPr>
          <w:p w14:paraId="6D75357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4490A6A4"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Plaster and Screeds</w:t>
            </w:r>
          </w:p>
          <w:p w14:paraId="7C55B306" w14:textId="77777777" w:rsidR="00AF7572" w:rsidRPr="00F526AD" w:rsidRDefault="00AF7572" w:rsidP="00F526AD">
            <w:pPr>
              <w:spacing w:after="120"/>
              <w:rPr>
                <w:rFonts w:ascii="Calibri Light" w:hAnsi="Calibri Light"/>
                <w:sz w:val="16"/>
                <w:szCs w:val="16"/>
                <w:lang w:val="en-US"/>
              </w:rPr>
            </w:pPr>
            <w:del w:id="11649" w:author="Ashan Senel Asmone" w:date="2016-03-21T15:57:00Z">
              <w:r w:rsidRPr="00F526AD" w:rsidDel="00891260">
                <w:rPr>
                  <w:rFonts w:ascii="Calibri Light" w:hAnsi="Calibri Light"/>
                  <w:sz w:val="16"/>
                  <w:szCs w:val="16"/>
                  <w:lang w:val="en-US"/>
                </w:rPr>
                <w:delText>C926-98a Standard Specification for Application of Portland Cement-Based PLASTER</w:delText>
              </w:r>
            </w:del>
            <w:ins w:id="11650" w:author="Ashan Senel Asmone" w:date="2016-03-21T15:57:00Z">
              <w:r w:rsidR="00891260">
                <w:rPr>
                  <w:rFonts w:ascii="Calibri Light" w:hAnsi="Calibri Light"/>
                  <w:sz w:val="16"/>
                  <w:szCs w:val="16"/>
                  <w:lang w:val="en-US"/>
                </w:rPr>
                <w:t>ASTM C926 - 16 Standard Specification for Application of Portland Cement-Based Plaster</w:t>
              </w:r>
            </w:ins>
          </w:p>
          <w:p w14:paraId="7EC1D806" w14:textId="77777777" w:rsidR="00AF7572" w:rsidRPr="00F526AD" w:rsidRDefault="00AF7572" w:rsidP="00F526AD">
            <w:pPr>
              <w:spacing w:after="120"/>
              <w:rPr>
                <w:rFonts w:ascii="Calibri Light" w:hAnsi="Calibri Light"/>
                <w:sz w:val="16"/>
                <w:szCs w:val="16"/>
                <w:lang w:val="en-US"/>
              </w:rPr>
            </w:pPr>
            <w:del w:id="11651" w:author="Ashan Senel Asmone" w:date="2016-03-21T15:57:00Z">
              <w:r w:rsidRPr="00F526AD" w:rsidDel="00891260">
                <w:rPr>
                  <w:rFonts w:ascii="Calibri Light" w:hAnsi="Calibri Light"/>
                  <w:sz w:val="16"/>
                  <w:szCs w:val="16"/>
                  <w:lang w:val="en-US"/>
                </w:rPr>
                <w:delText>C1063-99 Standard Specification for Installation of Lathing and Furring to Receive Interior and Exterior Portland Cement-Based Plaster</w:delText>
              </w:r>
            </w:del>
            <w:ins w:id="11652" w:author="Ashan Senel Asmone" w:date="2016-03-21T15:57:00Z">
              <w:r w:rsidR="00891260">
                <w:rPr>
                  <w:rFonts w:ascii="Calibri Light" w:hAnsi="Calibri Light"/>
                  <w:sz w:val="16"/>
                  <w:szCs w:val="16"/>
                  <w:lang w:val="en-US"/>
                </w:rPr>
                <w:t>ASTM C1063 - 16 Standard Specification for Installation of Lathing and Furring to Receive Interior and Exterior Portland Cement-Based Plaster</w:t>
              </w:r>
            </w:ins>
          </w:p>
          <w:p w14:paraId="6D895F47"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w:t>
            </w:r>
          </w:p>
          <w:p w14:paraId="4A1925CC"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C305: 1999-Practice for Mechanical Mixing of Hydraulic Cement Pastes and Mortars of Plastic Consistency</w:t>
            </w:r>
          </w:p>
          <w:p w14:paraId="41CBD874"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C778: 2000-Standard Specification for Standard Sand</w:t>
            </w:r>
          </w:p>
          <w:p w14:paraId="443BAFB5"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C109/C109M: 2001-Standard Test Method for Compressive Strength of Hydraulic Cement Mortars (Using 2-in. or [50-mm] Cube Specimens)</w:t>
            </w:r>
          </w:p>
          <w:p w14:paraId="40D09D3A"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C348: 1997-Standard Test Method for Flexural Strength of Hydraulic-Cement Mortars</w:t>
            </w:r>
          </w:p>
          <w:p w14:paraId="1E2C982F"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C349: 1997-Standard Test Method for Compressive Strength of Hydraulic-Cement Mortars (Using Portions of Prisms Broken in Flexure)</w:t>
            </w:r>
          </w:p>
          <w:p w14:paraId="2FD6FBF2"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C387-00e1 Standard Specification for Packaged, Dry, Combined Materials for MORTAR and Concrete</w:t>
            </w:r>
          </w:p>
          <w:p w14:paraId="658C4795"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C1384-02a Standard Specification for Admixtures for Masonry MORTARs</w:t>
            </w:r>
          </w:p>
          <w:p w14:paraId="51A302B5"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C952-91(1997)e1 Standard Test Method for Bond Strength of MORTAR to Masonry Units</w:t>
            </w:r>
          </w:p>
          <w:p w14:paraId="75ABC2F3"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C1012-02 Standard Test Method for Length Change of Hydraulic-Cement MORTARs Exposed to a Sulfate Solution</w:t>
            </w:r>
          </w:p>
          <w:p w14:paraId="5962E561"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C887-79a(2001) Standard Specification for Packaged, Dry, Combined Materials for Surface Bonding MORTAR</w:t>
            </w:r>
          </w:p>
          <w:p w14:paraId="420692E1"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Tiling</w:t>
            </w:r>
          </w:p>
          <w:p w14:paraId="113D9703"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C503-99e1 Standard Specification for MARBLE Dimension Stone (Exterior)</w:t>
            </w:r>
          </w:p>
          <w:p w14:paraId="02D6F655"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C568-99 Standard Specification for Limestone Dimension Stone</w:t>
            </w:r>
          </w:p>
          <w:p w14:paraId="0BB4BCC0"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F963-96ae2 Standard Consumer Safety Specification on Toy Safety</w:t>
            </w:r>
          </w:p>
          <w:p w14:paraId="2FB9C920"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E1857-97 Standard Guide for Selection of Cleaning Techniques for Masonry, Concrete, and Stucco Surfaces</w:t>
            </w:r>
          </w:p>
          <w:p w14:paraId="0565A404"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D5107-90(1997) Standard Practice for Preparatory Surface Cleaning of Architectural Sandstone </w:t>
            </w:r>
          </w:p>
          <w:p w14:paraId="2751D80D" w14:textId="77777777" w:rsidR="00401C5E" w:rsidRPr="00F526AD" w:rsidRDefault="00401C5E" w:rsidP="00F526AD">
            <w:pPr>
              <w:spacing w:after="120"/>
              <w:rPr>
                <w:rFonts w:ascii="Calibri Light" w:hAnsi="Calibri Light"/>
                <w:sz w:val="16"/>
                <w:szCs w:val="16"/>
                <w:lang w:val="en-US"/>
              </w:rPr>
            </w:pPr>
          </w:p>
        </w:tc>
      </w:tr>
      <w:tr w:rsidR="00401C5E" w:rsidRPr="004F3C8C" w14:paraId="3D775CA3" w14:textId="77777777" w:rsidTr="00401C5E">
        <w:tc>
          <w:tcPr>
            <w:tcW w:w="685" w:type="dxa"/>
          </w:tcPr>
          <w:p w14:paraId="1427D9B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57D77038"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Plaster and Screed</w:t>
            </w:r>
          </w:p>
          <w:p w14:paraId="7EF901C6"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CA27-1959 Code of recommended practice for internal plastering on solid backgrounds </w:t>
            </w:r>
          </w:p>
          <w:p w14:paraId="31C600F7"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w:t>
            </w:r>
          </w:p>
          <w:p w14:paraId="141FDD46" w14:textId="77777777" w:rsidR="00AF7572" w:rsidRPr="00F526AD" w:rsidRDefault="00AF7572" w:rsidP="00F526AD">
            <w:pPr>
              <w:spacing w:after="120"/>
              <w:rPr>
                <w:rFonts w:ascii="Calibri Light" w:hAnsi="Calibri Light"/>
                <w:sz w:val="16"/>
                <w:szCs w:val="16"/>
                <w:lang w:val="en-US"/>
              </w:rPr>
            </w:pPr>
            <w:del w:id="11653" w:author="Jing Kai Toh" w:date="2016-05-12T10:01:00Z">
              <w:r w:rsidRPr="00F526AD" w:rsidDel="008E751D">
                <w:rPr>
                  <w:rFonts w:ascii="Calibri Light" w:hAnsi="Calibri Light"/>
                  <w:sz w:val="16"/>
                  <w:szCs w:val="16"/>
                  <w:lang w:val="en-US"/>
                </w:rPr>
                <w:delText>DR 01033 : Chemical admixtures for concrete, mortar and grout Methods of sampling and testing admixtures for mortar and grout</w:delText>
              </w:r>
            </w:del>
            <w:ins w:id="11654" w:author="Jing Kai Toh" w:date="2016-05-12T10:01:00Z">
              <w:r w:rsidR="008E751D">
                <w:rPr>
                  <w:rFonts w:ascii="Calibri Light" w:hAnsi="Calibri Light"/>
                  <w:sz w:val="16"/>
                  <w:szCs w:val="16"/>
                  <w:lang w:val="en-US"/>
                </w:rPr>
                <w:t>AS 1478.2-2005 Chemical admixtures for concrete, mortar and grout - Methods of sampling and testing admixtures for concrete, mortar and grout</w:t>
              </w:r>
            </w:ins>
          </w:p>
          <w:p w14:paraId="25787C3B"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1012.18-1996 : Methods of testing concrete - Determination of setting time of fresh concrete, mortar and grout by penetration resistance</w:t>
            </w:r>
          </w:p>
          <w:p w14:paraId="1A42A6F2" w14:textId="77777777" w:rsidR="00AF7572" w:rsidRPr="00F526AD" w:rsidRDefault="00AF7572" w:rsidP="00F526AD">
            <w:pPr>
              <w:spacing w:after="120"/>
              <w:rPr>
                <w:rFonts w:ascii="Calibri Light" w:hAnsi="Calibri Light"/>
                <w:sz w:val="16"/>
                <w:szCs w:val="16"/>
                <w:lang w:val="en-US"/>
              </w:rPr>
            </w:pPr>
            <w:del w:id="11655" w:author="Jing Kai Toh" w:date="2016-05-12T09:30:00Z">
              <w:r w:rsidRPr="00F526AD" w:rsidDel="00907667">
                <w:rPr>
                  <w:rFonts w:ascii="Calibri Light" w:hAnsi="Calibri Light"/>
                  <w:sz w:val="16"/>
                  <w:szCs w:val="16"/>
                  <w:lang w:val="en-US"/>
                </w:rPr>
                <w:delText>AS 1478.1-2000 : Chemical admixtures for concrete, mortar and grout - Admixtures for concrete</w:delText>
              </w:r>
            </w:del>
            <w:ins w:id="11656" w:author="Jing Kai Toh" w:date="2016-05-12T09:30:00Z">
              <w:r w:rsidR="00907667">
                <w:rPr>
                  <w:rFonts w:ascii="Calibri Light" w:hAnsi="Calibri Light"/>
                  <w:sz w:val="16"/>
                  <w:szCs w:val="16"/>
                  <w:lang w:val="en-US"/>
                </w:rPr>
                <w:t>AS 1478.1-2000 Chemical admixtures for concrete, mortar and grout - Admixtures for concrete</w:t>
              </w:r>
            </w:ins>
          </w:p>
          <w:p w14:paraId="0A0B5EA5"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2072-1977 : Methods for the sampling of expanding admixtures for concrete, mortar and grout</w:t>
            </w:r>
          </w:p>
          <w:p w14:paraId="713A936A"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2073-1977 : Methods for the testing of expanding admixtures for concrete, mortar and grout</w:t>
            </w:r>
          </w:p>
          <w:p w14:paraId="6F36418A"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2350.12-1995 : Methods of testing portland and blended cements - Preparation of a standard mortar and moulding of specimens</w:t>
            </w:r>
          </w:p>
          <w:p w14:paraId="0F7D4B0A"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2350.13-1995 : Methods of testing portland and blended cements - Determination of drying shrinkage of portland and blended cement mortars</w:t>
            </w:r>
          </w:p>
          <w:p w14:paraId="54B47481"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2350.13-1995/Amdt 1-1997 : Methods of testing portland and blended cements - Determination of drying shrinkage of portland and blended cement mortars</w:t>
            </w:r>
          </w:p>
          <w:p w14:paraId="29E669B5"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2350.14-1996 : Methods of testing portland and blended cements - Length change of portland and blended cement mortars exposed to a sulfate solution</w:t>
            </w:r>
          </w:p>
          <w:p w14:paraId="07720D5D" w14:textId="77777777" w:rsidR="00401C5E" w:rsidRPr="00F526AD" w:rsidRDefault="00401C5E" w:rsidP="00F526AD">
            <w:pPr>
              <w:spacing w:after="120"/>
              <w:rPr>
                <w:rFonts w:ascii="Calibri Light" w:hAnsi="Calibri Light"/>
                <w:sz w:val="16"/>
                <w:szCs w:val="16"/>
                <w:lang w:val="en-US"/>
              </w:rPr>
            </w:pPr>
          </w:p>
        </w:tc>
      </w:tr>
      <w:tr w:rsidR="00401C5E" w:rsidRPr="004F3C8C" w14:paraId="4FF4786C" w14:textId="77777777" w:rsidTr="00401C5E">
        <w:tc>
          <w:tcPr>
            <w:tcW w:w="685" w:type="dxa"/>
          </w:tcPr>
          <w:p w14:paraId="2729A75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40685F0"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Screed</w:t>
            </w:r>
          </w:p>
          <w:p w14:paraId="094CF1ED"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SS 397 :1997 Methods of testing cement</w:t>
            </w:r>
          </w:p>
          <w:p w14:paraId="67E9CB3D" w14:textId="77777777" w:rsidR="00AF7572" w:rsidRPr="00F526AD" w:rsidRDefault="00AF7572" w:rsidP="00F526AD">
            <w:pPr>
              <w:spacing w:after="120"/>
              <w:rPr>
                <w:rFonts w:ascii="Calibri Light" w:hAnsi="Calibri Light"/>
                <w:sz w:val="16"/>
                <w:szCs w:val="16"/>
                <w:lang w:val="en-US"/>
              </w:rPr>
            </w:pPr>
            <w:del w:id="11657" w:author="Ashan Asmone" w:date="2016-03-31T14:13:00Z">
              <w:r w:rsidRPr="00F526AD" w:rsidDel="00041349">
                <w:rPr>
                  <w:rFonts w:ascii="Calibri Light" w:hAnsi="Calibri Light"/>
                  <w:sz w:val="16"/>
                  <w:szCs w:val="16"/>
                  <w:lang w:val="en-US"/>
                </w:rPr>
                <w:delText>SS 26 : 2000 Ordinary Portland cement</w:delText>
              </w:r>
            </w:del>
            <w:ins w:id="11658" w:author="Ashan Asmone" w:date="2016-03-31T14:13:00Z">
              <w:r w:rsidR="00041349">
                <w:rPr>
                  <w:rFonts w:ascii="Calibri Light" w:hAnsi="Calibri Light"/>
                  <w:sz w:val="16"/>
                  <w:szCs w:val="16"/>
                  <w:lang w:val="en-US"/>
                </w:rPr>
                <w:t>SS EN 197 series - Cement</w:t>
              </w:r>
            </w:ins>
          </w:p>
          <w:p w14:paraId="0F26E191"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Tiling</w:t>
            </w:r>
          </w:p>
          <w:p w14:paraId="61A83B8F"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SS 57:1989- Specification for glazed ceramic tiles and tile fittings for internal walls </w:t>
            </w:r>
            <w:r w:rsidRPr="00F526AD">
              <w:rPr>
                <w:rFonts w:ascii="Calibri Light" w:hAnsi="Calibri Light"/>
                <w:sz w:val="16"/>
                <w:szCs w:val="16"/>
                <w:lang w:val="en-US"/>
              </w:rPr>
              <w:br/>
            </w:r>
            <w:r w:rsidRPr="00F526AD">
              <w:rPr>
                <w:rFonts w:ascii="Calibri Light" w:hAnsi="Calibri Light"/>
                <w:sz w:val="16"/>
                <w:szCs w:val="16"/>
                <w:lang w:val="en-US"/>
              </w:rPr>
              <w:br/>
              <w:t>CP 67 Part 1: 1997- Code of practice for cleaning and surface repair of buildings: Natural stone, cast stone and clay brick masonry.</w:t>
            </w:r>
          </w:p>
          <w:p w14:paraId="0E01CC85"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CP 68: 1997- Code of practice for ceramic wall and floor tiling</w:t>
            </w:r>
          </w:p>
          <w:p w14:paraId="760FCF8C"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SS 301:1985- The use of cement sand cover for tiling</w:t>
            </w:r>
          </w:p>
          <w:p w14:paraId="579A27C4" w14:textId="77777777" w:rsidR="00401C5E" w:rsidRPr="00F526AD" w:rsidRDefault="00401C5E" w:rsidP="00F526AD">
            <w:pPr>
              <w:spacing w:after="120"/>
              <w:rPr>
                <w:rFonts w:ascii="Calibri Light" w:hAnsi="Calibri Light"/>
                <w:sz w:val="16"/>
                <w:szCs w:val="16"/>
                <w:lang w:val="en-US"/>
              </w:rPr>
            </w:pPr>
          </w:p>
        </w:tc>
      </w:tr>
      <w:tr w:rsidR="00401C5E" w:rsidRPr="004F3C8C" w14:paraId="572D4E05" w14:textId="77777777" w:rsidTr="00401C5E">
        <w:tc>
          <w:tcPr>
            <w:tcW w:w="685" w:type="dxa"/>
          </w:tcPr>
          <w:p w14:paraId="70BCA87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1098BAC6"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w:t>
            </w:r>
          </w:p>
          <w:p w14:paraId="4E41FF0B"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680:1990 Cement -- Test methods -- Chemical analysis</w:t>
            </w:r>
          </w:p>
          <w:p w14:paraId="54E21CEA"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863:1990 Cement -- Test methods -- Pozzolanicity test for pozzolanic cements</w:t>
            </w:r>
          </w:p>
          <w:p w14:paraId="017C27A3"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Tiling</w:t>
            </w:r>
          </w:p>
          <w:p w14:paraId="1309378A"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3920:1976 Honing stones of square section; Designation and dimensions</w:t>
            </w:r>
          </w:p>
          <w:p w14:paraId="63A459C3"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603-10:1999 Bonded abrasive products - Dimensions - Part 10: Stones for honing and superfinishings - ISO 603-10:1999</w:t>
            </w:r>
          </w:p>
          <w:p w14:paraId="33146EC3"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603-10:1999/COR1:1999 Bonded abrasive products - Dimensions - Part 10: Stones for honing and superfinishings</w:t>
            </w:r>
          </w:p>
          <w:p w14:paraId="31E9F3A0" w14:textId="77777777" w:rsidR="00AF7572" w:rsidRPr="00F526AD" w:rsidRDefault="00AF7572" w:rsidP="00F526AD">
            <w:pPr>
              <w:spacing w:after="120"/>
              <w:rPr>
                <w:rFonts w:ascii="Calibri Light" w:hAnsi="Calibri Light"/>
                <w:sz w:val="16"/>
                <w:szCs w:val="16"/>
                <w:lang w:val="en-US"/>
              </w:rPr>
            </w:pPr>
            <w:del w:id="11659" w:author="Ashan Asmone" w:date="2016-03-31T11:56:00Z">
              <w:r w:rsidRPr="00F526AD" w:rsidDel="00140F61">
                <w:rPr>
                  <w:rFonts w:ascii="Calibri Light" w:hAnsi="Calibri Light"/>
                  <w:sz w:val="16"/>
                  <w:szCs w:val="16"/>
                  <w:lang w:val="en-US"/>
                </w:rPr>
                <w:delText>ISO 6105:1988 Abrasive products; segmented saws for machining of stone and masonry cutting; dimensions of steel blades</w:delText>
              </w:r>
            </w:del>
          </w:p>
          <w:p w14:paraId="77341138"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8512-2:1990 Surface plates; part 2: granite</w:t>
            </w:r>
          </w:p>
          <w:p w14:paraId="23859837" w14:textId="77777777" w:rsidR="00401C5E" w:rsidRPr="004F3C8C" w:rsidRDefault="00401C5E" w:rsidP="00F526AD">
            <w:pPr>
              <w:spacing w:after="120"/>
              <w:rPr>
                <w:rFonts w:ascii="Calibri Light" w:hAnsi="Calibri Light"/>
                <w:sz w:val="16"/>
                <w:szCs w:val="16"/>
                <w:lang w:val="en-US"/>
              </w:rPr>
            </w:pPr>
          </w:p>
        </w:tc>
      </w:tr>
    </w:tbl>
    <w:p w14:paraId="00170012" w14:textId="77777777" w:rsidR="00401C5E" w:rsidRDefault="00401C5E" w:rsidP="00401C5E">
      <w:pPr>
        <w:rPr>
          <w:sz w:val="16"/>
          <w:szCs w:val="16"/>
          <w:lang w:val="en-US"/>
        </w:rPr>
      </w:pPr>
    </w:p>
    <w:p w14:paraId="0D6A5562" w14:textId="77777777" w:rsidR="00AF7572" w:rsidRPr="00AF7572" w:rsidRDefault="00AF7572" w:rsidP="00AF7572">
      <w:pPr>
        <w:rPr>
          <w:lang w:val="en-US"/>
        </w:rPr>
      </w:pPr>
    </w:p>
    <w:p w14:paraId="435A55D6" w14:textId="77777777" w:rsidR="00401C5E" w:rsidRDefault="00AF7572" w:rsidP="00AF7572">
      <w:pPr>
        <w:pStyle w:val="Heading2"/>
        <w:rPr>
          <w:lang w:val="en-US"/>
        </w:rPr>
      </w:pPr>
      <w:r w:rsidRPr="00AF7572">
        <w:rPr>
          <w:lang w:val="en-US"/>
        </w:rPr>
        <w:t>Staining of Tiles</w:t>
      </w:r>
      <w:r>
        <w:rPr>
          <w:lang w:val="en-US"/>
        </w:rPr>
        <w:t xml:space="preserve"> (</w:t>
      </w:r>
      <w:r w:rsidRPr="00AF7572">
        <w:rPr>
          <w:lang w:val="en-US"/>
        </w:rPr>
        <w:t>Tiling</w:t>
      </w:r>
      <w:r>
        <w:rPr>
          <w:lang w:val="en-US"/>
        </w:rPr>
        <w:t>)</w:t>
      </w:r>
    </w:p>
    <w:p w14:paraId="7B9BD3F1" w14:textId="77777777" w:rsidR="00AF7572" w:rsidRDefault="00AF7572" w:rsidP="00AF7572">
      <w:pPr>
        <w:pStyle w:val="Heading2"/>
        <w:rPr>
          <w:lang w:val="en-US"/>
        </w:rPr>
      </w:pPr>
      <w:r w:rsidRPr="00AF7572">
        <w:rPr>
          <w:lang w:val="en-US"/>
        </w:rPr>
        <w:t>Grout Staining</w:t>
      </w:r>
    </w:p>
    <w:p w14:paraId="241EAD14" w14:textId="77777777" w:rsidR="00C75056" w:rsidRDefault="00C75056" w:rsidP="00C75056">
      <w:pPr>
        <w:pStyle w:val="Heading2"/>
        <w:rPr>
          <w:lang w:val="en-US"/>
        </w:rPr>
      </w:pPr>
      <w:r w:rsidRPr="00AF7572">
        <w:rPr>
          <w:lang w:val="en-US"/>
        </w:rPr>
        <w:t>Dirt Staining</w:t>
      </w:r>
      <w:r>
        <w:rPr>
          <w:lang w:val="en-US"/>
        </w:rPr>
        <w:t xml:space="preserve"> (</w:t>
      </w:r>
      <w:r w:rsidRPr="00C75056">
        <w:rPr>
          <w:lang w:val="en-US"/>
        </w:rPr>
        <w:t>Tiling</w:t>
      </w:r>
      <w:r>
        <w:rPr>
          <w:lang w:val="en-US"/>
        </w:rPr>
        <w:t>)</w:t>
      </w:r>
    </w:p>
    <w:p w14:paraId="47E29ABA" w14:textId="77777777" w:rsidR="00C75056" w:rsidRPr="00C75056" w:rsidRDefault="00C75056" w:rsidP="00C75056">
      <w:pPr>
        <w:rPr>
          <w:lang w:val="en-US"/>
        </w:rPr>
      </w:pPr>
    </w:p>
    <w:tbl>
      <w:tblPr>
        <w:tblStyle w:val="TableGrid"/>
        <w:tblW w:w="0" w:type="auto"/>
        <w:tblInd w:w="108" w:type="dxa"/>
        <w:tblLook w:val="04A0" w:firstRow="1" w:lastRow="0" w:firstColumn="1" w:lastColumn="0" w:noHBand="0" w:noVBand="1"/>
      </w:tblPr>
      <w:tblGrid>
        <w:gridCol w:w="685"/>
        <w:gridCol w:w="8449"/>
      </w:tblGrid>
      <w:tr w:rsidR="00401C5E" w:rsidRPr="004F3C8C" w14:paraId="619E5CE3" w14:textId="77777777" w:rsidTr="00401C5E">
        <w:tc>
          <w:tcPr>
            <w:tcW w:w="685" w:type="dxa"/>
          </w:tcPr>
          <w:p w14:paraId="5B56AFD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27A44530"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Plasters and Screedings</w:t>
            </w:r>
          </w:p>
          <w:p w14:paraId="63FF0EDD"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8000:Part 9: 1989- Workmanship on building sites- Code of practice for cement/ sand floor screeds and concrete floor toppings</w:t>
            </w:r>
          </w:p>
          <w:p w14:paraId="4AEA189D"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w:t>
            </w:r>
          </w:p>
          <w:p w14:paraId="11BF2132" w14:textId="77777777" w:rsidR="00AF7572" w:rsidRPr="00F526AD" w:rsidRDefault="00AF7572" w:rsidP="00F526AD">
            <w:pPr>
              <w:spacing w:after="120"/>
              <w:rPr>
                <w:rFonts w:ascii="Calibri Light" w:hAnsi="Calibri Light"/>
                <w:sz w:val="16"/>
                <w:szCs w:val="16"/>
                <w:lang w:val="en-US"/>
              </w:rPr>
            </w:pPr>
            <w:del w:id="11660" w:author="Ashan Senel Asmone" w:date="2016-03-18T17:12:00Z">
              <w:r w:rsidRPr="00F526AD" w:rsidDel="00922C80">
                <w:rPr>
                  <w:rFonts w:ascii="Calibri Light" w:hAnsi="Calibri Light"/>
                  <w:sz w:val="16"/>
                  <w:szCs w:val="16"/>
                  <w:lang w:val="en-US"/>
                </w:rPr>
                <w:delText>BS 4887-1:1986-Mortar admixtures. Specification for air-entraining (plasticizing) admixtures</w:delText>
              </w:r>
            </w:del>
            <w:ins w:id="11661"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6C692CB0" w14:textId="77777777" w:rsidR="00AF7572" w:rsidRPr="00F526AD" w:rsidRDefault="00AF7572" w:rsidP="00F526AD">
            <w:pPr>
              <w:spacing w:after="120"/>
              <w:rPr>
                <w:rFonts w:ascii="Calibri Light" w:hAnsi="Calibri Light"/>
                <w:sz w:val="16"/>
                <w:szCs w:val="16"/>
                <w:lang w:val="en-US"/>
              </w:rPr>
            </w:pPr>
            <w:del w:id="11662" w:author="Ashan Senel Asmone" w:date="2016-03-18T17:13:00Z">
              <w:r w:rsidRPr="00F526AD" w:rsidDel="00922C80">
                <w:rPr>
                  <w:rFonts w:ascii="Calibri Light" w:hAnsi="Calibri Light"/>
                  <w:sz w:val="16"/>
                  <w:szCs w:val="16"/>
                  <w:lang w:val="en-US"/>
                </w:rPr>
                <w:delText>BS 4887-2:1987-Mortar admixtures. Specification for set retarding admixtures</w:delText>
              </w:r>
            </w:del>
            <w:ins w:id="11663"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p>
          <w:p w14:paraId="19E45E9D" w14:textId="77777777" w:rsidR="00AF7572" w:rsidRPr="00F526AD" w:rsidRDefault="00AF7572" w:rsidP="00F526AD">
            <w:pPr>
              <w:spacing w:after="120"/>
              <w:rPr>
                <w:rFonts w:ascii="Calibri Light" w:hAnsi="Calibri Light"/>
                <w:sz w:val="16"/>
                <w:szCs w:val="16"/>
                <w:lang w:val="en-US"/>
              </w:rPr>
            </w:pPr>
            <w:del w:id="11664" w:author="Ashan Senel Asmone" w:date="2016-03-18T17:35:00Z">
              <w:r w:rsidRPr="00F526AD" w:rsidDel="00DD05B5">
                <w:rPr>
                  <w:rFonts w:ascii="Calibri Light" w:hAnsi="Calibri Light"/>
                  <w:sz w:val="16"/>
                  <w:szCs w:val="16"/>
                  <w:lang w:val="en-US"/>
                </w:rPr>
                <w:delText>BS 5838-2:1980-Specification for dry packaged cementitious mixes. Prepacked mortar mixes</w:delText>
              </w:r>
            </w:del>
            <w:ins w:id="11665"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690E7E7B" w14:textId="77777777" w:rsidR="00AF7572" w:rsidRPr="00F526AD" w:rsidRDefault="00AF7572" w:rsidP="00F526AD">
            <w:pPr>
              <w:spacing w:after="120"/>
              <w:rPr>
                <w:rFonts w:ascii="Calibri Light" w:hAnsi="Calibri Light"/>
                <w:sz w:val="16"/>
                <w:szCs w:val="16"/>
                <w:lang w:val="en-US"/>
              </w:rPr>
            </w:pPr>
            <w:del w:id="11666" w:author="Ashan Senel Asmone" w:date="2016-03-21T10:36:00Z">
              <w:r w:rsidRPr="00F526AD" w:rsidDel="0046108D">
                <w:rPr>
                  <w:rFonts w:ascii="Calibri Light" w:hAnsi="Calibri Light"/>
                  <w:sz w:val="16"/>
                  <w:szCs w:val="16"/>
                  <w:lang w:val="en-US"/>
                </w:rPr>
                <w:delText>BS 6319-3:1990-Testing of resin and polymer/cement compositions for use in construction. Methods for measurement of modulus of elasticity in flexure and flexural strength</w:delText>
              </w:r>
            </w:del>
            <w:ins w:id="11667" w:author="Ashan Senel Asmone" w:date="2016-03-21T10:36:00Z">
              <w:r w:rsidR="0046108D">
                <w:rPr>
                  <w:rFonts w:ascii="Calibri Light" w:hAnsi="Calibri Light"/>
                  <w:sz w:val="16"/>
                  <w:szCs w:val="16"/>
                  <w:lang w:val="en-US"/>
                </w:rPr>
                <w:t>BS 6319-3:1990 Testing of resin and polymer/cement compositions for use in construction. Methods for measurement of modulus of elasticity in flexure and flexural strength</w:t>
              </w:r>
            </w:ins>
          </w:p>
          <w:p w14:paraId="6C171F87" w14:textId="77777777" w:rsidR="00AF7572" w:rsidRPr="00F526AD" w:rsidRDefault="00AF7572" w:rsidP="00F526AD">
            <w:pPr>
              <w:spacing w:after="120"/>
              <w:rPr>
                <w:rFonts w:ascii="Calibri Light" w:hAnsi="Calibri Light"/>
                <w:sz w:val="16"/>
                <w:szCs w:val="16"/>
                <w:lang w:val="en-US"/>
              </w:rPr>
            </w:pPr>
            <w:del w:id="11668" w:author="Ashan Senel Asmone" w:date="2016-03-21T10:36:00Z">
              <w:r w:rsidRPr="00F526AD" w:rsidDel="0046108D">
                <w:rPr>
                  <w:rFonts w:ascii="Calibri Light" w:hAnsi="Calibri Light"/>
                  <w:sz w:val="16"/>
                  <w:szCs w:val="16"/>
                  <w:lang w:val="en-US"/>
                </w:rPr>
                <w:delText>BS 6319-12:1992-Testing of resin and polymer/cement compositions for use in construction. Methods for measurement of unrestrained linear shrinkage and coefficient of thermal expansion</w:delText>
              </w:r>
            </w:del>
            <w:ins w:id="11669" w:author="Ashan Senel Asmone" w:date="2016-03-21T10:36:00Z">
              <w:r w:rsidR="0046108D">
                <w:rPr>
                  <w:rFonts w:ascii="Calibri Light" w:hAnsi="Calibri Light"/>
                  <w:sz w:val="16"/>
                  <w:szCs w:val="16"/>
                  <w:lang w:val="en-US"/>
                </w:rPr>
                <w:t>BS 6319-12:1992 Testing of resin and polymer/cement compositions for use in construction. Methods for measurement of unrestrained linear shrinkage and coefficient of thermal expansion</w:t>
              </w:r>
            </w:ins>
          </w:p>
          <w:p w14:paraId="4E217EFE" w14:textId="77777777" w:rsidR="00AF7572" w:rsidRPr="00F526AD" w:rsidRDefault="00AF7572" w:rsidP="00F526AD">
            <w:pPr>
              <w:spacing w:after="120"/>
              <w:rPr>
                <w:rFonts w:ascii="Calibri Light" w:hAnsi="Calibri Light"/>
                <w:sz w:val="16"/>
                <w:szCs w:val="16"/>
                <w:lang w:val="en-US"/>
              </w:rPr>
            </w:pPr>
            <w:del w:id="11670" w:author="Ashan Senel Asmone" w:date="2016-03-21T11:02:00Z">
              <w:r w:rsidRPr="00F526AD" w:rsidDel="0046108D">
                <w:rPr>
                  <w:rFonts w:ascii="Calibri Light" w:hAnsi="Calibri Light"/>
                  <w:sz w:val="16"/>
                  <w:szCs w:val="16"/>
                  <w:lang w:val="en-US"/>
                </w:rPr>
                <w:delText>PD 6472:1974-Guide to specifying the quality of building mortars</w:delText>
              </w:r>
            </w:del>
            <w:ins w:id="11671" w:author="Ashan Senel Asmone" w:date="2016-03-21T11:02:00Z">
              <w:r w:rsidR="0046108D">
                <w:rPr>
                  <w:rFonts w:ascii="Calibri Light" w:hAnsi="Calibri Light"/>
                  <w:sz w:val="16"/>
                  <w:szCs w:val="16"/>
                  <w:lang w:val="en-US"/>
                </w:rPr>
                <w:t>PD 6678:2005 Guide to the specification of masonry mortar</w:t>
              </w:r>
            </w:ins>
          </w:p>
          <w:p w14:paraId="7611C756" w14:textId="77777777" w:rsidR="00AF7572" w:rsidRPr="00F526AD" w:rsidRDefault="00AF7572" w:rsidP="00F526AD">
            <w:pPr>
              <w:spacing w:after="120"/>
              <w:rPr>
                <w:rFonts w:ascii="Calibri Light" w:hAnsi="Calibri Light"/>
                <w:sz w:val="16"/>
                <w:szCs w:val="16"/>
                <w:lang w:val="en-US"/>
              </w:rPr>
            </w:pPr>
            <w:del w:id="11672" w:author="Ashan Senel Asmone" w:date="2016-03-21T11:03:00Z">
              <w:r w:rsidRPr="00F526AD" w:rsidDel="0046108D">
                <w:rPr>
                  <w:rFonts w:ascii="Calibri Light" w:hAnsi="Calibri Light"/>
                  <w:sz w:val="16"/>
                  <w:szCs w:val="16"/>
                  <w:lang w:val="en-US"/>
                </w:rPr>
                <w:delText>BS EN 480-1:1998-Admixtures for concrete, mortar and grout. Test methods. Reference concrete and reference mortar for testing</w:delText>
              </w:r>
            </w:del>
            <w:ins w:id="11673" w:author="Ashan Senel Asmone" w:date="2016-03-21T11:03:00Z">
              <w:r w:rsidR="0046108D">
                <w:rPr>
                  <w:rFonts w:ascii="Calibri Light" w:hAnsi="Calibri Light"/>
                  <w:sz w:val="16"/>
                  <w:szCs w:val="16"/>
                  <w:lang w:val="en-US"/>
                </w:rPr>
                <w:t>BS EN 480-1:2014 Admixtures for concrete, mortar and grout. Test methods. Reference concrete and reference mortar for testing</w:t>
              </w:r>
            </w:ins>
          </w:p>
          <w:p w14:paraId="2319321E" w14:textId="77777777" w:rsidR="00AF7572" w:rsidRPr="00F526AD" w:rsidRDefault="00AF7572" w:rsidP="00F526AD">
            <w:pPr>
              <w:spacing w:after="120"/>
              <w:rPr>
                <w:rFonts w:ascii="Calibri Light" w:hAnsi="Calibri Light"/>
                <w:sz w:val="16"/>
                <w:szCs w:val="16"/>
                <w:lang w:val="en-US"/>
              </w:rPr>
            </w:pPr>
            <w:del w:id="11674" w:author="Ashan Senel Asmone" w:date="2016-03-21T11:03:00Z">
              <w:r w:rsidRPr="00F526AD" w:rsidDel="0046108D">
                <w:rPr>
                  <w:rFonts w:ascii="Calibri Light" w:hAnsi="Calibri Light"/>
                  <w:sz w:val="16"/>
                  <w:szCs w:val="16"/>
                  <w:lang w:val="en-US"/>
                </w:rPr>
                <w:delText>BS EN 480-2:1997-Admixtures for concrete, mortar and grout. Test methods. Determination of setting time</w:delText>
              </w:r>
            </w:del>
            <w:ins w:id="11675" w:author="Ashan Senel Asmone" w:date="2016-03-21T11:03:00Z">
              <w:r w:rsidR="0046108D">
                <w:rPr>
                  <w:rFonts w:ascii="Calibri Light" w:hAnsi="Calibri Light"/>
                  <w:sz w:val="16"/>
                  <w:szCs w:val="16"/>
                  <w:lang w:val="en-US"/>
                </w:rPr>
                <w:t>BS EN 480-2:2006 Admixtures for concrete, mortar and grout. Test methods. Determination of setting time</w:t>
              </w:r>
            </w:ins>
          </w:p>
          <w:p w14:paraId="18A476C0" w14:textId="77777777" w:rsidR="00AF7572" w:rsidRPr="00F526AD" w:rsidRDefault="00AF7572" w:rsidP="00F526AD">
            <w:pPr>
              <w:spacing w:after="120"/>
              <w:rPr>
                <w:rFonts w:ascii="Calibri Light" w:hAnsi="Calibri Light"/>
                <w:sz w:val="16"/>
                <w:szCs w:val="16"/>
                <w:lang w:val="en-US"/>
              </w:rPr>
            </w:pPr>
            <w:del w:id="11676" w:author="Ashan Senel Asmone" w:date="2016-03-21T11:04:00Z">
              <w:r w:rsidRPr="00F526AD" w:rsidDel="0046108D">
                <w:rPr>
                  <w:rFonts w:ascii="Calibri Light" w:hAnsi="Calibri Light"/>
                  <w:sz w:val="16"/>
                  <w:szCs w:val="16"/>
                  <w:lang w:val="en-US"/>
                </w:rPr>
                <w:delText>BS EN 480-4:1997-Admixtures for concrete, mortar and grout. Test methods. Determination of bleeding of concrete</w:delText>
              </w:r>
            </w:del>
            <w:ins w:id="11677" w:author="Ashan Senel Asmone" w:date="2016-03-21T11:04:00Z">
              <w:r w:rsidR="0046108D">
                <w:rPr>
                  <w:rFonts w:ascii="Calibri Light" w:hAnsi="Calibri Light"/>
                  <w:sz w:val="16"/>
                  <w:szCs w:val="16"/>
                  <w:lang w:val="en-US"/>
                </w:rPr>
                <w:t>BS EN 480-4:2005 Admixtures for concrete, mortar and grout. Test methods. Determination of bleeding of concrete</w:t>
              </w:r>
            </w:ins>
          </w:p>
          <w:p w14:paraId="786C7305" w14:textId="77777777" w:rsidR="00AF7572" w:rsidRPr="00F526AD" w:rsidRDefault="00AF7572" w:rsidP="00F526AD">
            <w:pPr>
              <w:spacing w:after="120"/>
              <w:rPr>
                <w:rFonts w:ascii="Calibri Light" w:hAnsi="Calibri Light"/>
                <w:sz w:val="16"/>
                <w:szCs w:val="16"/>
                <w:lang w:val="en-US"/>
              </w:rPr>
            </w:pPr>
            <w:del w:id="11678" w:author="Ashan Senel Asmone" w:date="2016-03-21T11:04:00Z">
              <w:r w:rsidRPr="00F526AD" w:rsidDel="0046108D">
                <w:rPr>
                  <w:rFonts w:ascii="Calibri Light" w:hAnsi="Calibri Light"/>
                  <w:sz w:val="16"/>
                  <w:szCs w:val="16"/>
                  <w:lang w:val="en-US"/>
                </w:rPr>
                <w:delText>BS EN 480-5:1997-Admixtures for concrete, mortar and grout. Test methods. Determination of capillary absorption</w:delText>
              </w:r>
            </w:del>
            <w:ins w:id="11679" w:author="Ashan Senel Asmone" w:date="2016-03-21T11:04:00Z">
              <w:r w:rsidR="0046108D">
                <w:rPr>
                  <w:rFonts w:ascii="Calibri Light" w:hAnsi="Calibri Light"/>
                  <w:sz w:val="16"/>
                  <w:szCs w:val="16"/>
                  <w:lang w:val="en-US"/>
                </w:rPr>
                <w:t>BS EN 480-5:2005 Admixtures for concrete, mortar and grout. Test methods. Determination of capillary absorption</w:t>
              </w:r>
            </w:ins>
          </w:p>
          <w:p w14:paraId="73858DC2" w14:textId="77777777" w:rsidR="00AF7572" w:rsidRPr="00F526AD" w:rsidRDefault="00AF7572" w:rsidP="00F526AD">
            <w:pPr>
              <w:spacing w:after="120"/>
              <w:rPr>
                <w:rFonts w:ascii="Calibri Light" w:hAnsi="Calibri Light"/>
                <w:sz w:val="16"/>
                <w:szCs w:val="16"/>
                <w:lang w:val="en-US"/>
              </w:rPr>
            </w:pPr>
            <w:del w:id="11680" w:author="Ashan Senel Asmone" w:date="2016-03-21T11:04:00Z">
              <w:r w:rsidRPr="00F526AD" w:rsidDel="0046108D">
                <w:rPr>
                  <w:rFonts w:ascii="Calibri Light" w:hAnsi="Calibri Light"/>
                  <w:sz w:val="16"/>
                  <w:szCs w:val="16"/>
                  <w:lang w:val="en-US"/>
                </w:rPr>
                <w:delText>BS EN 480-6:1997-Admixtures for concrete, mortar and grout. Test methods. Infrared analysis</w:delText>
              </w:r>
            </w:del>
            <w:ins w:id="11681" w:author="Ashan Senel Asmone" w:date="2016-03-21T11:04:00Z">
              <w:r w:rsidR="0046108D">
                <w:rPr>
                  <w:rFonts w:ascii="Calibri Light" w:hAnsi="Calibri Light"/>
                  <w:sz w:val="16"/>
                  <w:szCs w:val="16"/>
                  <w:lang w:val="en-US"/>
                </w:rPr>
                <w:t>BS EN 480-6:2005 Admixtures for concrete, mortar and grout. Test methods. Infrared analysis</w:t>
              </w:r>
            </w:ins>
          </w:p>
          <w:p w14:paraId="659C50EC" w14:textId="77777777" w:rsidR="00AF7572" w:rsidRPr="00F526AD" w:rsidRDefault="00AF7572" w:rsidP="00F526AD">
            <w:pPr>
              <w:spacing w:after="120"/>
              <w:rPr>
                <w:rFonts w:ascii="Calibri Light" w:hAnsi="Calibri Light"/>
                <w:sz w:val="16"/>
                <w:szCs w:val="16"/>
                <w:lang w:val="en-US"/>
              </w:rPr>
            </w:pPr>
            <w:del w:id="11682" w:author="Ashan Senel Asmone" w:date="2016-03-21T11:05:00Z">
              <w:r w:rsidRPr="00F526AD" w:rsidDel="0046108D">
                <w:rPr>
                  <w:rFonts w:ascii="Calibri Light" w:hAnsi="Calibri Light"/>
                  <w:sz w:val="16"/>
                  <w:szCs w:val="16"/>
                  <w:lang w:val="en-US"/>
                </w:rPr>
                <w:delText>BS EN 480-8:1997-Admixtures for concrete, mortar and grout. Test methods. Determination of the conventional dry material content</w:delText>
              </w:r>
            </w:del>
            <w:ins w:id="11683" w:author="Ashan Senel Asmone" w:date="2016-03-21T11:05:00Z">
              <w:r w:rsidR="0046108D">
                <w:rPr>
                  <w:rFonts w:ascii="Calibri Light" w:hAnsi="Calibri Light"/>
                  <w:sz w:val="16"/>
                  <w:szCs w:val="16"/>
                  <w:lang w:val="en-US"/>
                </w:rPr>
                <w:t>BS EN 480-8:2012 Admixtures for concrete, mortar and grout. Test methods. Determination of the conventional dry material content</w:t>
              </w:r>
            </w:ins>
          </w:p>
          <w:p w14:paraId="38D95AE8" w14:textId="77777777" w:rsidR="00AF7572" w:rsidRPr="00F526AD" w:rsidRDefault="00AF7572" w:rsidP="00F526AD">
            <w:pPr>
              <w:spacing w:after="120"/>
              <w:rPr>
                <w:rFonts w:ascii="Calibri Light" w:hAnsi="Calibri Light"/>
                <w:sz w:val="16"/>
                <w:szCs w:val="16"/>
                <w:lang w:val="en-US"/>
              </w:rPr>
            </w:pPr>
            <w:del w:id="11684" w:author="Ashan Senel Asmone" w:date="2016-03-21T11:05:00Z">
              <w:r w:rsidRPr="00F526AD" w:rsidDel="0046108D">
                <w:rPr>
                  <w:rFonts w:ascii="Calibri Light" w:hAnsi="Calibri Light"/>
                  <w:sz w:val="16"/>
                  <w:szCs w:val="16"/>
                  <w:lang w:val="en-US"/>
                </w:rPr>
                <w:delText>BS EN 480-10:1997-Admixtures for concrete, mortar and grout. Test methods. Determination of water soluble chloride content</w:delText>
              </w:r>
            </w:del>
            <w:ins w:id="11685" w:author="Ashan Senel Asmone" w:date="2016-03-21T11:05:00Z">
              <w:r w:rsidR="0046108D">
                <w:rPr>
                  <w:rFonts w:ascii="Calibri Light" w:hAnsi="Calibri Light"/>
                  <w:sz w:val="16"/>
                  <w:szCs w:val="16"/>
                  <w:lang w:val="en-US"/>
                </w:rPr>
                <w:t>BS EN 480-10:2009 Admixtures for concrete, mortar and grout. Test methods. Determination of water soluble chloride content</w:t>
              </w:r>
            </w:ins>
          </w:p>
          <w:p w14:paraId="058142B6" w14:textId="77777777" w:rsidR="00AF7572" w:rsidRPr="00F526AD" w:rsidRDefault="00AF7572" w:rsidP="00F526AD">
            <w:pPr>
              <w:spacing w:after="120"/>
              <w:rPr>
                <w:rFonts w:ascii="Calibri Light" w:hAnsi="Calibri Light"/>
                <w:sz w:val="16"/>
                <w:szCs w:val="16"/>
                <w:lang w:val="en-US"/>
              </w:rPr>
            </w:pPr>
            <w:del w:id="11686" w:author="Ashan Senel Asmone" w:date="2016-03-21T11:05:00Z">
              <w:r w:rsidRPr="00F526AD" w:rsidDel="0046108D">
                <w:rPr>
                  <w:rFonts w:ascii="Calibri Light" w:hAnsi="Calibri Light"/>
                  <w:sz w:val="16"/>
                  <w:szCs w:val="16"/>
                  <w:lang w:val="en-US"/>
                </w:rPr>
                <w:delText>BS EN 480-11:1999-Admixtures for concrete, mortar and grout. Test methods. Determination of air void characteristics in hardened concrete</w:delText>
              </w:r>
            </w:del>
            <w:ins w:id="11687" w:author="Ashan Senel Asmone" w:date="2016-03-21T11:05:00Z">
              <w:r w:rsidR="0046108D">
                <w:rPr>
                  <w:rFonts w:ascii="Calibri Light" w:hAnsi="Calibri Light"/>
                  <w:sz w:val="16"/>
                  <w:szCs w:val="16"/>
                  <w:lang w:val="en-US"/>
                </w:rPr>
                <w:t>BS EN 480-11:2005 Admixtures for concrete, mortar and grout. Test methods. Determination of air void characteristics in hardened concrete</w:t>
              </w:r>
            </w:ins>
          </w:p>
          <w:p w14:paraId="4AE8FE15" w14:textId="77777777" w:rsidR="00AF7572" w:rsidRPr="00F526AD" w:rsidRDefault="00AF7572" w:rsidP="00F526AD">
            <w:pPr>
              <w:spacing w:after="120"/>
              <w:rPr>
                <w:rFonts w:ascii="Calibri Light" w:hAnsi="Calibri Light"/>
                <w:sz w:val="16"/>
                <w:szCs w:val="16"/>
                <w:lang w:val="en-US"/>
              </w:rPr>
            </w:pPr>
            <w:del w:id="11688" w:author="Ashan Senel Asmone" w:date="2016-03-21T11:06:00Z">
              <w:r w:rsidRPr="00F526AD" w:rsidDel="0046108D">
                <w:rPr>
                  <w:rFonts w:ascii="Calibri Light" w:hAnsi="Calibri Light"/>
                  <w:sz w:val="16"/>
                  <w:szCs w:val="16"/>
                  <w:lang w:val="en-US"/>
                </w:rPr>
                <w:delText>BS EN 480-12:1998-Admixtures for concrete, mortar and grout. Test methods. Determination of the alkali content of admixtures</w:delText>
              </w:r>
            </w:del>
            <w:ins w:id="11689" w:author="Ashan Senel Asmone" w:date="2016-03-21T11:06:00Z">
              <w:r w:rsidR="0046108D">
                <w:rPr>
                  <w:rFonts w:ascii="Calibri Light" w:hAnsi="Calibri Light"/>
                  <w:sz w:val="16"/>
                  <w:szCs w:val="16"/>
                  <w:lang w:val="en-US"/>
                </w:rPr>
                <w:t>BS EN 480-12:2005 Admixtures for concrete, mortar and grout. Test methods. Determination of the alkali content of admixtures</w:t>
              </w:r>
            </w:ins>
          </w:p>
          <w:p w14:paraId="67684DC8" w14:textId="77777777" w:rsidR="00AF7572" w:rsidRPr="00F526AD" w:rsidRDefault="00AF7572" w:rsidP="00F526AD">
            <w:pPr>
              <w:spacing w:after="120"/>
              <w:rPr>
                <w:rFonts w:ascii="Calibri Light" w:hAnsi="Calibri Light"/>
                <w:sz w:val="16"/>
                <w:szCs w:val="16"/>
                <w:lang w:val="en-US"/>
              </w:rPr>
            </w:pPr>
            <w:del w:id="11690" w:author="Ashan Senel Asmone" w:date="2016-03-21T11:06:00Z">
              <w:r w:rsidRPr="00F526AD" w:rsidDel="0046108D">
                <w:rPr>
                  <w:rFonts w:ascii="Calibri Light" w:hAnsi="Calibri Light"/>
                  <w:sz w:val="16"/>
                  <w:szCs w:val="16"/>
                  <w:lang w:val="en-US"/>
                </w:rPr>
                <w:delText>BS EN 934-2:2001-Admixtures for concrete, mortar and grout. Concrete admixtures. Definitions, requirements, conformity, marking and labelling</w:delText>
              </w:r>
            </w:del>
            <w:ins w:id="11691" w:author="Ashan Senel Asmone" w:date="2016-03-21T11:06: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277CEFEA" w14:textId="77777777" w:rsidR="00AF7572" w:rsidRPr="00F526AD" w:rsidRDefault="00AF7572" w:rsidP="00F526AD">
            <w:pPr>
              <w:spacing w:after="120"/>
              <w:rPr>
                <w:rFonts w:ascii="Calibri Light" w:hAnsi="Calibri Light"/>
                <w:sz w:val="16"/>
                <w:szCs w:val="16"/>
                <w:lang w:val="en-US"/>
              </w:rPr>
            </w:pPr>
            <w:del w:id="11692" w:author="Ashan Senel Asmone" w:date="2016-03-21T11:06:00Z">
              <w:r w:rsidRPr="00F526AD" w:rsidDel="0046108D">
                <w:rPr>
                  <w:rFonts w:ascii="Calibri Light" w:hAnsi="Calibri Light"/>
                  <w:sz w:val="16"/>
                  <w:szCs w:val="16"/>
                  <w:lang w:val="en-US"/>
                </w:rPr>
                <w:delText>BS EN 934-6:2001-Admixtures for concrete, mortar and grout. Sampling, conformity control and evaluation of conformity</w:delText>
              </w:r>
            </w:del>
            <w:ins w:id="11693" w:author="Ashan Senel Asmone" w:date="2016-03-21T11:06:00Z">
              <w:del w:id="11694" w:author="Jing Kai Toh" w:date="2016-05-12T17:04:00Z">
                <w:r w:rsidR="0046108D" w:rsidDel="0010274C">
                  <w:rPr>
                    <w:rFonts w:ascii="Calibri Light" w:hAnsi="Calibri Light"/>
                    <w:sz w:val="16"/>
                    <w:szCs w:val="16"/>
                    <w:lang w:val="en-US"/>
                  </w:rPr>
                  <w:delText>BS EN 934-6:2001 Admixtures for concrete, mortar and grout. Sampling, conformity control and evaluation of conformity</w:delText>
                </w:r>
              </w:del>
            </w:ins>
            <w:ins w:id="11695"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p>
          <w:p w14:paraId="7F0C99F4" w14:textId="77777777" w:rsidR="00AF7572" w:rsidRPr="00F526AD" w:rsidRDefault="00AF7572" w:rsidP="00F526AD">
            <w:pPr>
              <w:spacing w:after="120"/>
              <w:rPr>
                <w:rFonts w:ascii="Calibri Light" w:hAnsi="Calibri Light"/>
                <w:sz w:val="16"/>
                <w:szCs w:val="16"/>
                <w:lang w:val="en-US"/>
              </w:rPr>
            </w:pPr>
            <w:del w:id="11696" w:author="Ashan Senel Asmone" w:date="2016-03-21T11:07:00Z">
              <w:r w:rsidRPr="00F526AD" w:rsidDel="0046108D">
                <w:rPr>
                  <w:rFonts w:ascii="Calibri Light" w:hAnsi="Calibri Light"/>
                  <w:sz w:val="16"/>
                  <w:szCs w:val="16"/>
                  <w:lang w:val="en-US"/>
                </w:rPr>
                <w:delText>BS 4887:1973-Specification for mortar plasticizers</w:delText>
              </w:r>
            </w:del>
            <w:ins w:id="11697" w:author="Ashan Senel Asmone" w:date="2016-03-21T11:07:00Z">
              <w:r w:rsidR="0046108D">
                <w:rPr>
                  <w:rFonts w:ascii="Calibri Light" w:hAnsi="Calibri Light"/>
                  <w:sz w:val="16"/>
                  <w:szCs w:val="16"/>
                  <w:lang w:val="en-US"/>
                </w:rPr>
                <w:t>BS EN 934-3:2009+A1:2012 Admixtures for concrete, mortar and grout. Admixtures for masonry mortar. Definitions, requirements, conformity and marking and labelling</w:t>
              </w:r>
            </w:ins>
          </w:p>
          <w:p w14:paraId="217B1D74" w14:textId="77777777" w:rsidR="00AF7572" w:rsidRPr="00F526AD" w:rsidRDefault="00AF7572" w:rsidP="00F526AD">
            <w:pPr>
              <w:spacing w:after="120"/>
              <w:rPr>
                <w:rFonts w:ascii="Calibri Light" w:hAnsi="Calibri Light"/>
                <w:sz w:val="16"/>
                <w:szCs w:val="16"/>
                <w:lang w:val="en-US"/>
              </w:rPr>
            </w:pPr>
            <w:del w:id="11698" w:author="Ashan Senel Asmone" w:date="2016-03-21T11:08:00Z">
              <w:r w:rsidRPr="00F526AD" w:rsidDel="0046108D">
                <w:rPr>
                  <w:rFonts w:ascii="Calibri Light" w:hAnsi="Calibri Light"/>
                  <w:sz w:val="16"/>
                  <w:szCs w:val="16"/>
                  <w:lang w:val="en-US"/>
                </w:rPr>
                <w:delText>BS EN 934-2:1998-Admixtures for concrete, mortar and grout. Concrete admixtures. Definitions and requirements</w:delText>
              </w:r>
            </w:del>
            <w:ins w:id="11699" w:author="Ashan Senel Asmone" w:date="2016-03-21T11:08: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0B25AFB4" w14:textId="77777777" w:rsidR="00AF7572" w:rsidRPr="00F526AD" w:rsidRDefault="00AF7572" w:rsidP="00F526AD">
            <w:pPr>
              <w:spacing w:after="120"/>
              <w:rPr>
                <w:rFonts w:ascii="Calibri Light" w:hAnsi="Calibri Light"/>
                <w:sz w:val="16"/>
                <w:szCs w:val="16"/>
                <w:lang w:val="en-US"/>
              </w:rPr>
            </w:pPr>
            <w:del w:id="11700" w:author="Ashan Senel Asmone" w:date="2016-03-21T11:08:00Z">
              <w:r w:rsidRPr="00F526AD" w:rsidDel="00244900">
                <w:rPr>
                  <w:rFonts w:ascii="Calibri Light" w:hAnsi="Calibri Light"/>
                  <w:sz w:val="16"/>
                  <w:szCs w:val="16"/>
                  <w:lang w:val="en-US"/>
                </w:rPr>
                <w:delText>BS EN 934-6:2000-Admixtures for concrete, mortar and grout. Sampling, conformity control, evaluation of conformity, marking and labelling</w:delText>
              </w:r>
            </w:del>
            <w:ins w:id="11701" w:author="Ashan Senel Asmone" w:date="2016-03-21T11:08:00Z">
              <w:del w:id="11702" w:author="Jing Kai Toh" w:date="2016-05-12T17:04:00Z">
                <w:r w:rsidR="00244900" w:rsidDel="0010274C">
                  <w:rPr>
                    <w:rFonts w:ascii="Calibri Light" w:hAnsi="Calibri Light"/>
                    <w:sz w:val="16"/>
                    <w:szCs w:val="16"/>
                    <w:lang w:val="en-US"/>
                  </w:rPr>
                  <w:delText>BS EN 934-6:2001 Admixtures for concrete, mortar and grout. Sampling, conformity control and evaluation of conformity</w:delText>
                </w:r>
              </w:del>
            </w:ins>
            <w:ins w:id="11703"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1704" w:author="Ashan Senel Asmone" w:date="2016-03-21T11:08:00Z">
              <w:r w:rsidR="00244900">
                <w:rPr>
                  <w:rFonts w:ascii="Calibri Light" w:hAnsi="Calibri Light"/>
                  <w:sz w:val="16"/>
                  <w:szCs w:val="16"/>
                  <w:lang w:val="en-US"/>
                </w:rPr>
                <w:t xml:space="preserve"> </w:t>
              </w:r>
            </w:ins>
          </w:p>
          <w:p w14:paraId="3FD24796"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 </w:t>
            </w:r>
          </w:p>
          <w:p w14:paraId="01110C01"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060632EC"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8000:Part11:Section 11.1:1989- Workmanship on building sites- Code of practice for wall and floor tiling-ceramic, terrazzo and mosaics tiles</w:t>
            </w:r>
          </w:p>
          <w:p w14:paraId="36DC2FD3"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5385-3:1995- Wall and floor tiling. Code of practice for the design and installation of ceramic floor tiles and mosaics</w:t>
            </w:r>
          </w:p>
          <w:p w14:paraId="38237772"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5980:1980- Specification or adhesives for use with ceramic tiles and mosaics</w:t>
            </w:r>
          </w:p>
          <w:p w14:paraId="43AA1712"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6431-1:1983, EN 87:1991-Ceramic floor and wall tiles. Specification for classification and marking, including definitions and characteristics</w:t>
            </w:r>
          </w:p>
          <w:p w14:paraId="6F43F264"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6431-2:1984, EN 121:1991-Ceramic floor and wall tiles. Specification for extruded ceramic tiles with a low water absorption (E &lt;= 3%). Group A1</w:t>
            </w:r>
          </w:p>
          <w:p w14:paraId="1CB6D2E7"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6431-3.1:1986, EN 186-1:1991Ceramic floor and wall tiles. Extruded ceramic tiles with a water absorption of 3% &lt;E&lt;=6% Group A11a. Specification for general products</w:t>
            </w:r>
          </w:p>
          <w:p w14:paraId="2CC5A30A"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6431-5:1986, EN 188:1991Ceramic floor and wall tiles. Specification for extruded ceramic tiles with a water absorption of E &gt; 10%. Group A111</w:t>
            </w:r>
          </w:p>
          <w:p w14:paraId="350C762C"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6431-7:1986, EN 177:1991-Ceramic floor and wall tiles.</w:t>
            </w:r>
          </w:p>
          <w:p w14:paraId="3A1E5106"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6431-8:1986, EN 178:1991-Ceramic floor and wall tiles.</w:t>
            </w:r>
          </w:p>
          <w:p w14:paraId="38172141"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6431-10:1984, EN 98:1991-Ceramic floor and wall tiles. Method for determination of dimensions and surface quality</w:t>
            </w:r>
          </w:p>
          <w:p w14:paraId="6A639ECA"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6431-11:1983, EN 99:199-1Ceramic floor and wall tiles. Method for determination of water absorption</w:t>
            </w:r>
          </w:p>
          <w:p w14:paraId="0ACFA5F8"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6431-12:1983, EN 100:1991-Ceramic floor and wall tiles. Method for determination of modulus of rupture</w:t>
            </w:r>
          </w:p>
          <w:p w14:paraId="5B1ED4DD"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6431-13:1986, EN 101:1991-Ceramic floor and wall tiles. Method for determination of scratch hardness of surface according to Mohs</w:t>
            </w:r>
          </w:p>
          <w:p w14:paraId="48D8FDD9"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6431-14:1983, EN 102:1991-Ceramic floor and wall tiles. Method for determination of resistance to deep abrasion. Unglazed tiles</w:t>
            </w:r>
          </w:p>
          <w:p w14:paraId="478F4652"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6431-18:1983, EN 106:1991Ceramic floor and wall tiles. Method for determination of chemical resistance. Unglazed tiles</w:t>
            </w:r>
          </w:p>
          <w:p w14:paraId="5E89A57C" w14:textId="77777777" w:rsidR="00401C5E" w:rsidRPr="004F3C8C" w:rsidRDefault="00401C5E" w:rsidP="00F526AD">
            <w:pPr>
              <w:spacing w:after="120"/>
              <w:rPr>
                <w:rFonts w:ascii="Calibri Light" w:hAnsi="Calibri Light"/>
                <w:sz w:val="16"/>
                <w:szCs w:val="16"/>
                <w:lang w:val="en-US"/>
              </w:rPr>
            </w:pPr>
          </w:p>
        </w:tc>
      </w:tr>
      <w:tr w:rsidR="00401C5E" w:rsidRPr="004F3C8C" w14:paraId="1E90BFDE" w14:textId="77777777" w:rsidTr="00401C5E">
        <w:tc>
          <w:tcPr>
            <w:tcW w:w="685" w:type="dxa"/>
          </w:tcPr>
          <w:p w14:paraId="135E5E5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654E17B"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w:t>
            </w:r>
          </w:p>
          <w:p w14:paraId="215AEAED"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C305: 1999-Practice for Mechanical Mixing of Hydraulic Cement Pastes and Mortars of Plastic Consistency</w:t>
            </w:r>
          </w:p>
          <w:p w14:paraId="37F34543"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C109/C109M: 2001-Standard Test Method for Compressive Strength of Hydraulic Cement Mortars (Using 2-in. or [50-mm] Cube Specimens)</w:t>
            </w:r>
          </w:p>
          <w:p w14:paraId="0AB4F9E7"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C348: 1997-Standard Test Method for Flexural Strength of Hydraulic-Cement Mortars</w:t>
            </w:r>
          </w:p>
          <w:p w14:paraId="5BE3CF3C"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C349: 1997-Standard Test Method for Compressive Strength of Hydraulic-Cement Mortars (Using Portions of Prisms Broken in Flexure)</w:t>
            </w:r>
          </w:p>
          <w:p w14:paraId="4D92131A"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C87: 1983(1995)e1-Standard Test Method for Effect of Organic Impurities in Fine Aggregate on Strength of Mortar</w:t>
            </w:r>
          </w:p>
          <w:p w14:paraId="77F3B245"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C1038: 2001-Standard Test Method for Expansion of Hydraulic Cement Mortar Bars Stored in Water</w:t>
            </w:r>
          </w:p>
          <w:p w14:paraId="5B0AFB7F"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C490: 2000a-Standard Practice for Use of Apparatus for the Determination of Length Change of Hardened Cement Paste, Mortar, and Concrete</w:t>
            </w:r>
          </w:p>
          <w:p w14:paraId="4F5F2FD8"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C387-00e1 Standard Specification for Packaged, Dry, Combined Materials for MORTAR and Concrete</w:t>
            </w:r>
          </w:p>
          <w:p w14:paraId="11BB6337"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C1384-02a Standard Specification for Admixtures for Masonry MORTARs</w:t>
            </w:r>
          </w:p>
          <w:p w14:paraId="5CD9DE1D"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C952-91(1997)e1 Standard Test Method for Bond Strength of MORTAR to Masonry Units</w:t>
            </w:r>
          </w:p>
          <w:p w14:paraId="2D2AF406"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C1012-02 Standard Test Method for Length Change of Hydraulic-Cement MORTARs Exposed to a Sulfate Solution</w:t>
            </w:r>
          </w:p>
          <w:p w14:paraId="63E05CD3"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C887-79a(2001) Standard Specification for Packaged, Dry, Combined Materials for Surface Bonding MORTAR</w:t>
            </w:r>
          </w:p>
          <w:p w14:paraId="3155F1E8"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492E104C"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C1378:1997- Standard Test Method for Determination of Resistance to Staining</w:t>
            </w:r>
          </w:p>
          <w:p w14:paraId="0734043C"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D5343:97- Standard Guide for Evaluating Cleaning Performance of Ceramic Tile Cleaners</w:t>
            </w:r>
          </w:p>
          <w:p w14:paraId="7193365B"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C485-83:1999- Standard Test Method for Measuring Warpage of Ceramic Tile</w:t>
            </w:r>
          </w:p>
          <w:p w14:paraId="3799229E"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C1378:1997- Standard Test Method for Determination of Resistance to Staining</w:t>
            </w:r>
          </w:p>
          <w:p w14:paraId="08D1CE0F"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C650:1997- Standard Test Method for Resistance of Ceramic Tile to Chemical Substances</w:t>
            </w:r>
          </w:p>
          <w:p w14:paraId="73DAD3F0"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C648:1998- Standard Test Method for Breaking Strength of Ceramic Tile</w:t>
            </w:r>
          </w:p>
          <w:p w14:paraId="2D018AC3"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19C1027:99-Standard Test Method for Determining Visible Abrasion Resistance of Glazed Ceramic Tile</w:t>
            </w:r>
          </w:p>
          <w:p w14:paraId="2F3515F6"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C609-90:2000- Standard Test Method for Measurement of Small Color Differences Between Ceramic Wall or Floor Tile</w:t>
            </w:r>
          </w:p>
          <w:p w14:paraId="22983DE9"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C499-78:1999- Standard Test Method for Facial Dimensions and Thickness of Flat, Rectangular Ceramic Wall and Floor Tile</w:t>
            </w:r>
          </w:p>
          <w:p w14:paraId="458BC852" w14:textId="77777777" w:rsidR="00401C5E" w:rsidRPr="00F526AD" w:rsidRDefault="00401C5E" w:rsidP="00F526AD">
            <w:pPr>
              <w:spacing w:after="120"/>
              <w:rPr>
                <w:rFonts w:ascii="Calibri Light" w:hAnsi="Calibri Light"/>
                <w:sz w:val="16"/>
                <w:szCs w:val="16"/>
                <w:lang w:val="en-US"/>
              </w:rPr>
            </w:pPr>
          </w:p>
        </w:tc>
      </w:tr>
      <w:tr w:rsidR="00401C5E" w:rsidRPr="004F3C8C" w14:paraId="28509043" w14:textId="77777777" w:rsidTr="00401C5E">
        <w:tc>
          <w:tcPr>
            <w:tcW w:w="685" w:type="dxa"/>
          </w:tcPr>
          <w:p w14:paraId="321D657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2CCA5A74"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Plaster and Screed</w:t>
            </w:r>
          </w:p>
          <w:p w14:paraId="69FCCDE8"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CA27-1959 Code of recommended practice for internal plastering on solid backgrounds </w:t>
            </w:r>
          </w:p>
          <w:p w14:paraId="22743F36"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w:t>
            </w:r>
          </w:p>
          <w:p w14:paraId="60A9ACBE" w14:textId="77777777" w:rsidR="00AF7572" w:rsidRPr="00F526AD" w:rsidRDefault="00AF7572" w:rsidP="00F526AD">
            <w:pPr>
              <w:spacing w:after="120"/>
              <w:rPr>
                <w:rFonts w:ascii="Calibri Light" w:hAnsi="Calibri Light"/>
                <w:sz w:val="16"/>
                <w:szCs w:val="16"/>
                <w:lang w:val="en-US"/>
              </w:rPr>
            </w:pPr>
            <w:del w:id="11705" w:author="Jing Kai Toh" w:date="2016-05-12T10:01:00Z">
              <w:r w:rsidRPr="00F526AD" w:rsidDel="008E751D">
                <w:rPr>
                  <w:rFonts w:ascii="Calibri Light" w:hAnsi="Calibri Light"/>
                  <w:sz w:val="16"/>
                  <w:szCs w:val="16"/>
                  <w:lang w:val="en-US"/>
                </w:rPr>
                <w:delText>DR 01033 : Chemical admixtures for concrete, mortar and grout Methods of sampling and testing admixtures for mortar and grout</w:delText>
              </w:r>
            </w:del>
            <w:ins w:id="11706" w:author="Jing Kai Toh" w:date="2016-05-12T10:01:00Z">
              <w:r w:rsidR="008E751D">
                <w:rPr>
                  <w:rFonts w:ascii="Calibri Light" w:hAnsi="Calibri Light"/>
                  <w:sz w:val="16"/>
                  <w:szCs w:val="16"/>
                  <w:lang w:val="en-US"/>
                </w:rPr>
                <w:t>AS 1478.2-2005 Chemical admixtures for concrete, mortar and grout - Methods of sampling and testing admixtures for concrete, mortar and grout</w:t>
              </w:r>
            </w:ins>
          </w:p>
          <w:p w14:paraId="6854E2B7"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1012.18-1996 : Methods of testing concrete - Determination of setting time of fresh concrete, mortar and grout by penetration resistance</w:t>
            </w:r>
          </w:p>
          <w:p w14:paraId="1B8A83B0" w14:textId="77777777" w:rsidR="00AF7572" w:rsidRPr="00F526AD" w:rsidRDefault="00AF7572" w:rsidP="00F526AD">
            <w:pPr>
              <w:spacing w:after="120"/>
              <w:rPr>
                <w:rFonts w:ascii="Calibri Light" w:hAnsi="Calibri Light"/>
                <w:sz w:val="16"/>
                <w:szCs w:val="16"/>
                <w:lang w:val="en-US"/>
              </w:rPr>
            </w:pPr>
            <w:del w:id="11707" w:author="Jing Kai Toh" w:date="2016-05-12T09:30:00Z">
              <w:r w:rsidRPr="00F526AD" w:rsidDel="00907667">
                <w:rPr>
                  <w:rFonts w:ascii="Calibri Light" w:hAnsi="Calibri Light"/>
                  <w:sz w:val="16"/>
                  <w:szCs w:val="16"/>
                  <w:lang w:val="en-US"/>
                </w:rPr>
                <w:delText>AS 1478.1-2000 : Chemical admixtures for concrete, mortar and grout - Admixtures for concrete</w:delText>
              </w:r>
            </w:del>
            <w:ins w:id="11708" w:author="Jing Kai Toh" w:date="2016-05-12T09:30:00Z">
              <w:r w:rsidR="00907667">
                <w:rPr>
                  <w:rFonts w:ascii="Calibri Light" w:hAnsi="Calibri Light"/>
                  <w:sz w:val="16"/>
                  <w:szCs w:val="16"/>
                  <w:lang w:val="en-US"/>
                </w:rPr>
                <w:t>AS 1478.1-2000 Chemical admixtures for concrete, mortar and grout - Admixtures for concrete</w:t>
              </w:r>
            </w:ins>
          </w:p>
          <w:p w14:paraId="2BEABE6C"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2072-1977 : Methods for the sampling of expanding admixtures for concrete, mortar and grout</w:t>
            </w:r>
          </w:p>
          <w:p w14:paraId="6797F3A6"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2073-1977 : Methods for the testing of expanding admixtures for concrete, mortar and grout</w:t>
            </w:r>
          </w:p>
          <w:p w14:paraId="4B6B0CE8"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2350.12-1995 : Methods of testing portland and blended cements - Preparation of a standard mortar and moulding of specimens</w:t>
            </w:r>
          </w:p>
          <w:p w14:paraId="64DB05CF"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2350.13-1995 : Methods of testing portland and blended cements - Determination of drying shrinkage of portland and blended cement mortars</w:t>
            </w:r>
          </w:p>
          <w:p w14:paraId="417AB4C2"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2350.13-1995/Amdt 1-1997 : Methods of testing portland and blended cements - Determination of drying shrinkage of portland and blended cement mortars</w:t>
            </w:r>
          </w:p>
          <w:p w14:paraId="1B755929"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2350.14-1996 : Methods of testing portland and blended cements - Length change of portland and blended cement mortars exposed to a sulfate solution</w:t>
            </w:r>
          </w:p>
          <w:p w14:paraId="7FEA35D5"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57203892"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3958.2:1992 - Ceramic tiles - Guide to the selection of a ceramic tiling system</w:t>
            </w:r>
          </w:p>
          <w:p w14:paraId="0A270D30" w14:textId="77777777" w:rsidR="00AF7572" w:rsidRPr="00F526AD" w:rsidRDefault="00136609" w:rsidP="00F526AD">
            <w:pPr>
              <w:spacing w:after="120"/>
              <w:rPr>
                <w:rFonts w:ascii="Calibri Light" w:hAnsi="Calibri Light"/>
                <w:sz w:val="16"/>
                <w:szCs w:val="16"/>
                <w:lang w:val="en-US"/>
              </w:rPr>
            </w:pPr>
            <w:hyperlink r:id="rId7" w:tgtFrame="_blank" w:history="1">
              <w:r w:rsidR="00AF7572" w:rsidRPr="00F526AD">
                <w:rPr>
                  <w:rFonts w:ascii="Calibri Light" w:hAnsi="Calibri Light"/>
                  <w:sz w:val="16"/>
                  <w:szCs w:val="16"/>
                  <w:lang w:val="en-US"/>
                </w:rPr>
                <w:t>AS 1884-1985</w:t>
              </w:r>
            </w:hyperlink>
            <w:r w:rsidR="00AF7572" w:rsidRPr="00F526AD">
              <w:rPr>
                <w:rFonts w:ascii="Calibri Light" w:hAnsi="Calibri Light"/>
                <w:sz w:val="16"/>
                <w:szCs w:val="16"/>
                <w:lang w:val="en-US"/>
              </w:rPr>
              <w:t>-Floor coverings - Resilient sheet and tiles - Laying and maintenance practices</w:t>
            </w:r>
          </w:p>
          <w:p w14:paraId="17319D3E" w14:textId="77777777" w:rsidR="00AF7572" w:rsidRPr="00F526AD" w:rsidRDefault="00136609" w:rsidP="00F526AD">
            <w:pPr>
              <w:spacing w:after="120"/>
              <w:rPr>
                <w:rFonts w:ascii="Calibri Light" w:hAnsi="Calibri Light"/>
                <w:sz w:val="16"/>
                <w:szCs w:val="16"/>
                <w:lang w:val="en-US"/>
              </w:rPr>
            </w:pPr>
            <w:hyperlink r:id="rId8" w:tgtFrame="_blank" w:history="1">
              <w:r w:rsidR="00AF7572" w:rsidRPr="00F526AD">
                <w:rPr>
                  <w:rFonts w:ascii="Calibri Light" w:hAnsi="Calibri Light"/>
                  <w:sz w:val="16"/>
                  <w:szCs w:val="16"/>
                  <w:lang w:val="en-US"/>
                </w:rPr>
                <w:t>AS 2358-1990</w:t>
              </w:r>
            </w:hyperlink>
            <w:r w:rsidR="00AF7572" w:rsidRPr="00F526AD">
              <w:rPr>
                <w:rFonts w:ascii="Calibri Light" w:hAnsi="Calibri Light"/>
                <w:sz w:val="16"/>
                <w:szCs w:val="16"/>
                <w:lang w:val="en-US"/>
              </w:rPr>
              <w:t>-Adhesives - For fixing ceramic tiles</w:t>
            </w:r>
          </w:p>
          <w:p w14:paraId="656A0CD7" w14:textId="77777777" w:rsidR="00AF7572" w:rsidRPr="00F526AD" w:rsidRDefault="00136609" w:rsidP="00F526AD">
            <w:pPr>
              <w:spacing w:after="120"/>
              <w:rPr>
                <w:rFonts w:ascii="Calibri Light" w:hAnsi="Calibri Light"/>
                <w:sz w:val="16"/>
                <w:szCs w:val="16"/>
                <w:lang w:val="en-US"/>
              </w:rPr>
            </w:pPr>
            <w:hyperlink r:id="rId9" w:tgtFrame="_blank" w:history="1">
              <w:r w:rsidR="00AF7572" w:rsidRPr="00F526AD">
                <w:rPr>
                  <w:rFonts w:ascii="Calibri Light" w:hAnsi="Calibri Light"/>
                  <w:sz w:val="16"/>
                  <w:szCs w:val="16"/>
                  <w:lang w:val="en-US"/>
                </w:rPr>
                <w:t>AS 3958.1-1991/Amdt 1-1992</w:t>
              </w:r>
            </w:hyperlink>
            <w:r w:rsidR="00AF7572" w:rsidRPr="00F526AD">
              <w:rPr>
                <w:rFonts w:ascii="Calibri Light" w:hAnsi="Calibri Light"/>
                <w:sz w:val="16"/>
                <w:szCs w:val="16"/>
                <w:lang w:val="en-US"/>
              </w:rPr>
              <w:t>-Ceramic tiles - Guide to the installation of ceramic tiles</w:t>
            </w:r>
          </w:p>
          <w:p w14:paraId="307B9296" w14:textId="77777777" w:rsidR="00AF7572" w:rsidRPr="00F526AD" w:rsidRDefault="00136609" w:rsidP="00F526AD">
            <w:pPr>
              <w:spacing w:after="120"/>
              <w:rPr>
                <w:rFonts w:ascii="Calibri Light" w:hAnsi="Calibri Light"/>
                <w:sz w:val="16"/>
                <w:szCs w:val="16"/>
                <w:lang w:val="en-US"/>
              </w:rPr>
            </w:pPr>
            <w:hyperlink r:id="rId10" w:tgtFrame="_blank" w:history="1">
              <w:r w:rsidR="00AF7572" w:rsidRPr="00F526AD">
                <w:rPr>
                  <w:rFonts w:ascii="Calibri Light" w:hAnsi="Calibri Light"/>
                  <w:sz w:val="16"/>
                  <w:szCs w:val="16"/>
                  <w:lang w:val="en-US"/>
                </w:rPr>
                <w:t>AS 3958.2-1992</w:t>
              </w:r>
            </w:hyperlink>
            <w:r w:rsidR="00AF7572" w:rsidRPr="00F526AD">
              <w:rPr>
                <w:rFonts w:ascii="Calibri Light" w:hAnsi="Calibri Light"/>
                <w:sz w:val="16"/>
                <w:szCs w:val="16"/>
                <w:lang w:val="en-US"/>
              </w:rPr>
              <w:t>-Ceramic tiles - Guide to the selection of a ceramic tiling system</w:t>
            </w:r>
          </w:p>
          <w:p w14:paraId="0FB34F59" w14:textId="77777777" w:rsidR="00AF7572" w:rsidRPr="00F526AD" w:rsidRDefault="00136609" w:rsidP="00F526AD">
            <w:pPr>
              <w:spacing w:after="120"/>
              <w:rPr>
                <w:rFonts w:ascii="Calibri Light" w:hAnsi="Calibri Light"/>
                <w:sz w:val="16"/>
                <w:szCs w:val="16"/>
                <w:lang w:val="en-US"/>
              </w:rPr>
            </w:pPr>
            <w:hyperlink r:id="rId11" w:tgtFrame="_blank" w:history="1">
              <w:r w:rsidR="00AF7572" w:rsidRPr="00F526AD">
                <w:rPr>
                  <w:rFonts w:ascii="Calibri Light" w:hAnsi="Calibri Light"/>
                  <w:sz w:val="16"/>
                  <w:szCs w:val="16"/>
                  <w:lang w:val="en-US"/>
                </w:rPr>
                <w:t>AS 4459.1-1999</w:t>
              </w:r>
            </w:hyperlink>
            <w:r w:rsidR="00AF7572" w:rsidRPr="00F526AD">
              <w:rPr>
                <w:rFonts w:ascii="Calibri Light" w:hAnsi="Calibri Light"/>
                <w:sz w:val="16"/>
                <w:szCs w:val="16"/>
                <w:lang w:val="en-US"/>
              </w:rPr>
              <w:t>-Methods of sampling and testing ceramic tiles - Sampling and basis for acceptance</w:t>
            </w:r>
          </w:p>
          <w:p w14:paraId="6CF7CE6A" w14:textId="77777777" w:rsidR="00AF7572" w:rsidRPr="00F526AD" w:rsidRDefault="00136609" w:rsidP="00F526AD">
            <w:pPr>
              <w:spacing w:after="120"/>
              <w:rPr>
                <w:rFonts w:ascii="Calibri Light" w:hAnsi="Calibri Light"/>
                <w:sz w:val="16"/>
                <w:szCs w:val="16"/>
                <w:lang w:val="en-US"/>
              </w:rPr>
            </w:pPr>
            <w:hyperlink r:id="rId12" w:tgtFrame="_blank" w:history="1">
              <w:r w:rsidR="00AF7572" w:rsidRPr="00F526AD">
                <w:rPr>
                  <w:rFonts w:ascii="Calibri Light" w:hAnsi="Calibri Light"/>
                  <w:sz w:val="16"/>
                  <w:szCs w:val="16"/>
                  <w:lang w:val="en-US"/>
                </w:rPr>
                <w:t>AS 4459.10-1999</w:t>
              </w:r>
            </w:hyperlink>
            <w:r w:rsidR="00AF7572" w:rsidRPr="00F526AD">
              <w:rPr>
                <w:rFonts w:ascii="Calibri Light" w:hAnsi="Calibri Light"/>
                <w:sz w:val="16"/>
                <w:szCs w:val="16"/>
                <w:lang w:val="en-US"/>
              </w:rPr>
              <w:t>-Methods of sampling and testing ceramic tiles - Determination of moisture expansion</w:t>
            </w:r>
          </w:p>
          <w:p w14:paraId="79B6A47A" w14:textId="77777777" w:rsidR="00AF7572" w:rsidRPr="00F526AD" w:rsidRDefault="00136609" w:rsidP="00F526AD">
            <w:pPr>
              <w:spacing w:after="120"/>
              <w:rPr>
                <w:rFonts w:ascii="Calibri Light" w:hAnsi="Calibri Light"/>
                <w:sz w:val="16"/>
                <w:szCs w:val="16"/>
                <w:lang w:val="en-US"/>
              </w:rPr>
            </w:pPr>
            <w:hyperlink r:id="rId13" w:tgtFrame="_blank" w:history="1">
              <w:r w:rsidR="00AF7572" w:rsidRPr="00F526AD">
                <w:rPr>
                  <w:rFonts w:ascii="Calibri Light" w:hAnsi="Calibri Light"/>
                  <w:sz w:val="16"/>
                  <w:szCs w:val="16"/>
                  <w:lang w:val="en-US"/>
                </w:rPr>
                <w:t>AS 4459.11-1997</w:t>
              </w:r>
            </w:hyperlink>
            <w:r w:rsidR="00AF7572" w:rsidRPr="00F526AD">
              <w:rPr>
                <w:rFonts w:ascii="Calibri Light" w:hAnsi="Calibri Light"/>
                <w:sz w:val="16"/>
                <w:szCs w:val="16"/>
                <w:lang w:val="en-US"/>
              </w:rPr>
              <w:t>-Methods of sampling and testing ceramic tiles - Determination of crazing resistance for glazed tiles</w:t>
            </w:r>
          </w:p>
          <w:p w14:paraId="6ED0D2C8" w14:textId="77777777" w:rsidR="00AF7572" w:rsidRPr="00F526AD" w:rsidRDefault="00136609" w:rsidP="00F526AD">
            <w:pPr>
              <w:spacing w:after="120"/>
              <w:rPr>
                <w:rFonts w:ascii="Calibri Light" w:hAnsi="Calibri Light"/>
                <w:sz w:val="16"/>
                <w:szCs w:val="16"/>
                <w:lang w:val="en-US"/>
              </w:rPr>
            </w:pPr>
            <w:hyperlink r:id="rId14" w:tgtFrame="_blank" w:history="1">
              <w:r w:rsidR="00AF7572" w:rsidRPr="00F526AD">
                <w:rPr>
                  <w:rFonts w:ascii="Calibri Light" w:hAnsi="Calibri Light"/>
                  <w:sz w:val="16"/>
                  <w:szCs w:val="16"/>
                  <w:lang w:val="en-US"/>
                </w:rPr>
                <w:t>AS 4459.13-1999</w:t>
              </w:r>
            </w:hyperlink>
            <w:r w:rsidR="00AF7572" w:rsidRPr="00F526AD">
              <w:rPr>
                <w:rFonts w:ascii="Calibri Light" w:hAnsi="Calibri Light"/>
                <w:sz w:val="16"/>
                <w:szCs w:val="16"/>
                <w:lang w:val="en-US"/>
              </w:rPr>
              <w:t>-Methods of sampling and testing ceramic tiles - Determination of chemical resistance</w:t>
            </w:r>
          </w:p>
          <w:p w14:paraId="5C33233D" w14:textId="77777777" w:rsidR="00AF7572" w:rsidRPr="00F526AD" w:rsidRDefault="00136609" w:rsidP="00F526AD">
            <w:pPr>
              <w:spacing w:after="120"/>
              <w:rPr>
                <w:rFonts w:ascii="Calibri Light" w:hAnsi="Calibri Light"/>
                <w:sz w:val="16"/>
                <w:szCs w:val="16"/>
                <w:lang w:val="en-US"/>
              </w:rPr>
            </w:pPr>
            <w:hyperlink r:id="rId15" w:tgtFrame="_blank" w:history="1">
              <w:r w:rsidR="00AF7572" w:rsidRPr="00F526AD">
                <w:rPr>
                  <w:rFonts w:ascii="Calibri Light" w:hAnsi="Calibri Light"/>
                  <w:sz w:val="16"/>
                  <w:szCs w:val="16"/>
                  <w:lang w:val="en-US"/>
                </w:rPr>
                <w:t>AS 4459.14-1999</w:t>
              </w:r>
            </w:hyperlink>
            <w:r w:rsidR="00AF7572" w:rsidRPr="00F526AD">
              <w:rPr>
                <w:rFonts w:ascii="Calibri Light" w:hAnsi="Calibri Light"/>
                <w:sz w:val="16"/>
                <w:szCs w:val="16"/>
                <w:lang w:val="en-US"/>
              </w:rPr>
              <w:t>-Methods of sampling and testing ceramic tiles - Determination of resistance to stains</w:t>
            </w:r>
          </w:p>
          <w:p w14:paraId="30DBBA3F" w14:textId="77777777" w:rsidR="00AF7572" w:rsidRPr="00F526AD" w:rsidRDefault="00136609" w:rsidP="00F526AD">
            <w:pPr>
              <w:spacing w:after="120"/>
              <w:rPr>
                <w:rFonts w:ascii="Calibri Light" w:hAnsi="Calibri Light"/>
                <w:sz w:val="16"/>
                <w:szCs w:val="16"/>
                <w:lang w:val="en-US"/>
              </w:rPr>
            </w:pPr>
            <w:hyperlink r:id="rId16" w:tgtFrame="_blank" w:history="1">
              <w:r w:rsidR="00AF7572" w:rsidRPr="00F526AD">
                <w:rPr>
                  <w:rFonts w:ascii="Calibri Light" w:hAnsi="Calibri Light"/>
                  <w:sz w:val="16"/>
                  <w:szCs w:val="16"/>
                  <w:lang w:val="en-US"/>
                </w:rPr>
                <w:t>AS 4459.2-1999</w:t>
              </w:r>
            </w:hyperlink>
            <w:r w:rsidR="00AF7572" w:rsidRPr="00F526AD">
              <w:rPr>
                <w:rFonts w:ascii="Calibri Light" w:hAnsi="Calibri Light"/>
                <w:sz w:val="16"/>
                <w:szCs w:val="16"/>
                <w:lang w:val="en-US"/>
              </w:rPr>
              <w:t>-Methods of sampling and testing ceramic tiles - Determination of dimensions and surface quality</w:t>
            </w:r>
          </w:p>
          <w:p w14:paraId="7884C99E" w14:textId="77777777" w:rsidR="00AF7572" w:rsidRPr="00F526AD" w:rsidRDefault="00136609" w:rsidP="00F526AD">
            <w:pPr>
              <w:spacing w:after="120"/>
              <w:rPr>
                <w:rFonts w:ascii="Calibri Light" w:hAnsi="Calibri Light"/>
                <w:sz w:val="16"/>
                <w:szCs w:val="16"/>
                <w:lang w:val="en-US"/>
              </w:rPr>
            </w:pPr>
            <w:hyperlink r:id="rId17" w:tgtFrame="_blank" w:history="1">
              <w:r w:rsidR="00AF7572" w:rsidRPr="00F526AD">
                <w:rPr>
                  <w:rFonts w:ascii="Calibri Light" w:hAnsi="Calibri Light"/>
                  <w:sz w:val="16"/>
                  <w:szCs w:val="16"/>
                  <w:lang w:val="en-US"/>
                </w:rPr>
                <w:t>AS 4459.3-1999</w:t>
              </w:r>
            </w:hyperlink>
            <w:r w:rsidR="00AF7572" w:rsidRPr="00F526AD">
              <w:rPr>
                <w:rFonts w:ascii="Calibri Light" w:hAnsi="Calibri Light"/>
                <w:sz w:val="16"/>
                <w:szCs w:val="16"/>
                <w:lang w:val="en-US"/>
              </w:rPr>
              <w:t>-Methods of sampling and testing ceramic tiles - Determination of water absorption, apparent porosity, apparent relative density and bulk density</w:t>
            </w:r>
          </w:p>
          <w:p w14:paraId="19379E39" w14:textId="77777777" w:rsidR="00AF7572" w:rsidRPr="00F526AD" w:rsidRDefault="00136609" w:rsidP="00F526AD">
            <w:pPr>
              <w:spacing w:after="120"/>
              <w:rPr>
                <w:rFonts w:ascii="Calibri Light" w:hAnsi="Calibri Light"/>
                <w:sz w:val="16"/>
                <w:szCs w:val="16"/>
                <w:lang w:val="en-US"/>
              </w:rPr>
            </w:pPr>
            <w:hyperlink r:id="rId18" w:tgtFrame="_blank" w:history="1">
              <w:r w:rsidR="00AF7572" w:rsidRPr="00F526AD">
                <w:rPr>
                  <w:rFonts w:ascii="Calibri Light" w:hAnsi="Calibri Light"/>
                  <w:sz w:val="16"/>
                  <w:szCs w:val="16"/>
                  <w:lang w:val="en-US"/>
                </w:rPr>
                <w:t>AS 4459.4-1997</w:t>
              </w:r>
            </w:hyperlink>
            <w:r w:rsidR="00AF7572" w:rsidRPr="00F526AD">
              <w:rPr>
                <w:rFonts w:ascii="Calibri Light" w:hAnsi="Calibri Light"/>
                <w:sz w:val="16"/>
                <w:szCs w:val="16"/>
                <w:lang w:val="en-US"/>
              </w:rPr>
              <w:t>-Methods of sampling and testing ceramic tiles - Determination of modulus of rupture and breaking strength</w:t>
            </w:r>
          </w:p>
          <w:p w14:paraId="05BDB2DF" w14:textId="77777777" w:rsidR="00AF7572" w:rsidRPr="00F526AD" w:rsidRDefault="00136609" w:rsidP="00F526AD">
            <w:pPr>
              <w:spacing w:after="120"/>
              <w:rPr>
                <w:rFonts w:ascii="Calibri Light" w:hAnsi="Calibri Light"/>
                <w:sz w:val="16"/>
                <w:szCs w:val="16"/>
                <w:lang w:val="en-US"/>
              </w:rPr>
            </w:pPr>
            <w:hyperlink r:id="rId19" w:tgtFrame="_blank" w:history="1">
              <w:r w:rsidR="00AF7572" w:rsidRPr="00F526AD">
                <w:rPr>
                  <w:rFonts w:ascii="Calibri Light" w:hAnsi="Calibri Light"/>
                  <w:sz w:val="16"/>
                  <w:szCs w:val="16"/>
                  <w:lang w:val="en-US"/>
                </w:rPr>
                <w:t>AS 4459.6-1999</w:t>
              </w:r>
            </w:hyperlink>
            <w:r w:rsidR="00AF7572" w:rsidRPr="00F526AD">
              <w:rPr>
                <w:rFonts w:ascii="Calibri Light" w:hAnsi="Calibri Light"/>
                <w:sz w:val="16"/>
                <w:szCs w:val="16"/>
                <w:lang w:val="en-US"/>
              </w:rPr>
              <w:t>-Methods of sampling and testing ceramic tiles - Determination of resistance to deep abrasion for unglazed tiles</w:t>
            </w:r>
          </w:p>
          <w:p w14:paraId="5983D766" w14:textId="77777777" w:rsidR="00AF7572" w:rsidRPr="00F526AD" w:rsidRDefault="00136609" w:rsidP="00F526AD">
            <w:pPr>
              <w:spacing w:after="120"/>
              <w:rPr>
                <w:rFonts w:ascii="Calibri Light" w:hAnsi="Calibri Light"/>
                <w:sz w:val="16"/>
                <w:szCs w:val="16"/>
                <w:lang w:val="en-US"/>
              </w:rPr>
            </w:pPr>
            <w:hyperlink r:id="rId20" w:tgtFrame="_blank" w:history="1">
              <w:r w:rsidR="00AF7572" w:rsidRPr="00F526AD">
                <w:rPr>
                  <w:rFonts w:ascii="Calibri Light" w:hAnsi="Calibri Light"/>
                  <w:sz w:val="16"/>
                  <w:szCs w:val="16"/>
                  <w:lang w:val="en-US"/>
                </w:rPr>
                <w:t>AS 4459.8-1997</w:t>
              </w:r>
            </w:hyperlink>
            <w:r w:rsidR="00AF7572" w:rsidRPr="00F526AD">
              <w:rPr>
                <w:rFonts w:ascii="Calibri Light" w:hAnsi="Calibri Light"/>
                <w:sz w:val="16"/>
                <w:szCs w:val="16"/>
                <w:lang w:val="en-US"/>
              </w:rPr>
              <w:t>-Methods of sampling and testing ceramic tiles - Determination of linear thermal expansion</w:t>
            </w:r>
          </w:p>
          <w:p w14:paraId="31EB3B59" w14:textId="77777777" w:rsidR="00401C5E" w:rsidRPr="00F526AD" w:rsidRDefault="00401C5E" w:rsidP="00F526AD">
            <w:pPr>
              <w:spacing w:after="120"/>
              <w:rPr>
                <w:rFonts w:ascii="Calibri Light" w:hAnsi="Calibri Light"/>
                <w:sz w:val="16"/>
                <w:szCs w:val="16"/>
                <w:lang w:val="en-US"/>
              </w:rPr>
            </w:pPr>
          </w:p>
        </w:tc>
      </w:tr>
      <w:tr w:rsidR="00401C5E" w:rsidRPr="004F3C8C" w14:paraId="73EE4F4E" w14:textId="77777777" w:rsidTr="00401C5E">
        <w:tc>
          <w:tcPr>
            <w:tcW w:w="685" w:type="dxa"/>
          </w:tcPr>
          <w:p w14:paraId="35BB266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67BCB22D"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Rendering</w:t>
            </w:r>
          </w:p>
          <w:p w14:paraId="4D0C5F1C"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SS 397 :1997 Methods of testing cement</w:t>
            </w:r>
          </w:p>
          <w:p w14:paraId="6EA98B30" w14:textId="77777777" w:rsidR="00AF7572" w:rsidRPr="00F526AD" w:rsidRDefault="00AF7572" w:rsidP="00F526AD">
            <w:pPr>
              <w:spacing w:after="120"/>
              <w:rPr>
                <w:rFonts w:ascii="Calibri Light" w:hAnsi="Calibri Light"/>
                <w:sz w:val="16"/>
                <w:szCs w:val="16"/>
                <w:lang w:val="en-US"/>
              </w:rPr>
            </w:pPr>
            <w:del w:id="11709" w:author="Ashan Asmone" w:date="2016-03-31T14:13:00Z">
              <w:r w:rsidRPr="00F526AD" w:rsidDel="00041349">
                <w:rPr>
                  <w:rFonts w:ascii="Calibri Light" w:hAnsi="Calibri Light"/>
                  <w:sz w:val="16"/>
                  <w:szCs w:val="16"/>
                  <w:lang w:val="en-US"/>
                </w:rPr>
                <w:delText>SS 26 : 2000 Ordinary Portland cement</w:delText>
              </w:r>
            </w:del>
            <w:ins w:id="11710" w:author="Ashan Asmone" w:date="2016-03-31T14:13:00Z">
              <w:r w:rsidR="00041349">
                <w:rPr>
                  <w:rFonts w:ascii="Calibri Light" w:hAnsi="Calibri Light"/>
                  <w:sz w:val="16"/>
                  <w:szCs w:val="16"/>
                  <w:lang w:val="en-US"/>
                </w:rPr>
                <w:t>SS EN 197 series - Cement</w:t>
              </w:r>
            </w:ins>
          </w:p>
          <w:p w14:paraId="794D9E5B"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31C0F4E2"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SS 57:1989- Specification for glazed ceramic tiles and tile fittings for internal walls </w:t>
            </w:r>
            <w:r w:rsidRPr="00F526AD">
              <w:rPr>
                <w:rFonts w:ascii="Calibri Light" w:hAnsi="Calibri Light"/>
                <w:sz w:val="16"/>
                <w:szCs w:val="16"/>
                <w:lang w:val="en-US"/>
              </w:rPr>
              <w:br/>
            </w:r>
            <w:r w:rsidRPr="00F526AD">
              <w:rPr>
                <w:rFonts w:ascii="Calibri Light" w:hAnsi="Calibri Light"/>
                <w:sz w:val="16"/>
                <w:szCs w:val="16"/>
                <w:lang w:val="en-US"/>
              </w:rPr>
              <w:br/>
              <w:t>CP 67 Part 1: 1997- Code of practice for cleaning and surface repair of buildings: Natural stone, cast stone and clay brick masonry.</w:t>
            </w:r>
          </w:p>
          <w:p w14:paraId="527F4443"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CP 68: 1997- Code of practice for ceramic wall and floor tiling</w:t>
            </w:r>
          </w:p>
          <w:p w14:paraId="776AA716"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SS 301:1985- The use of cement sand cover for tiling</w:t>
            </w:r>
          </w:p>
          <w:p w14:paraId="5198F4A5" w14:textId="77777777" w:rsidR="00401C5E" w:rsidRPr="00F526AD" w:rsidRDefault="00401C5E" w:rsidP="00F526AD">
            <w:pPr>
              <w:spacing w:after="120"/>
              <w:rPr>
                <w:rFonts w:ascii="Calibri Light" w:hAnsi="Calibri Light"/>
                <w:sz w:val="16"/>
                <w:szCs w:val="16"/>
                <w:lang w:val="en-US"/>
              </w:rPr>
            </w:pPr>
          </w:p>
        </w:tc>
      </w:tr>
      <w:tr w:rsidR="00401C5E" w:rsidRPr="004F3C8C" w14:paraId="17D0604E" w14:textId="77777777" w:rsidTr="00401C5E">
        <w:tc>
          <w:tcPr>
            <w:tcW w:w="685" w:type="dxa"/>
          </w:tcPr>
          <w:p w14:paraId="18655CB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3A2E294"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grouting</w:t>
            </w:r>
          </w:p>
          <w:p w14:paraId="1ADAF22D"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680:1990 Cement -- Test methods -- Chemical analysis</w:t>
            </w:r>
          </w:p>
          <w:p w14:paraId="5C897AD8"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863:1990 Cement -- Test methods -- Pozzolanicity test for pozzolanic cements</w:t>
            </w:r>
          </w:p>
          <w:p w14:paraId="213A89C9"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5DC4AB46"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10545-1:1995- Ceramic tiles -- Part 1: Sampling and basis for acceptance </w:t>
            </w:r>
            <w:r w:rsidRPr="00F526AD">
              <w:rPr>
                <w:rFonts w:ascii="Calibri Light" w:hAnsi="Calibri Light"/>
                <w:sz w:val="16"/>
                <w:szCs w:val="16"/>
                <w:lang w:val="en-US"/>
              </w:rPr>
              <w:br/>
            </w:r>
            <w:r w:rsidRPr="00F526AD">
              <w:rPr>
                <w:rFonts w:ascii="Calibri Light" w:hAnsi="Calibri Light"/>
                <w:sz w:val="16"/>
                <w:szCs w:val="16"/>
                <w:lang w:val="en-US"/>
              </w:rPr>
              <w:br/>
              <w:t>ISO 10545-3:1995- Ceramic tiles -- Part 3: Determination of water absorption, apparent porosity, apparent relative density and bulk density</w:t>
            </w:r>
          </w:p>
          <w:p w14:paraId="5CEB92AA"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10545-4:1994- Ceramic tiles -- Part 4: Determination of modulus of rupture and breaking strength</w:t>
            </w:r>
          </w:p>
          <w:p w14:paraId="546675B9"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10545-5:1996- Ceramic tiles -- Part 5: Determination of impact resistance by measurement of coefficient of restitution</w:t>
            </w:r>
          </w:p>
          <w:p w14:paraId="79BF1E9C"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10545-6:1995- Ceramic tiles -- Part 6: Determination of resistance to deep abrasion for unglazed tiles</w:t>
            </w:r>
          </w:p>
          <w:p w14:paraId="34062FCC"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10545-10:1995- Ceramic tiles -- Part 10: Determination of moisture expansion</w:t>
            </w:r>
          </w:p>
          <w:p w14:paraId="6C6478F4"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10545-13:1995- Ceramic tiles -- Part 13: Determination of chemical resistance</w:t>
            </w:r>
          </w:p>
          <w:p w14:paraId="65810C4B"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10545-14:1995- Ceramic tiles -- Part 14: Determination of resistance to stains</w:t>
            </w:r>
          </w:p>
          <w:p w14:paraId="22C18991"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10545-16:1999- Ceramic tiles -- Part 16: Determination of small colour differences</w:t>
            </w:r>
          </w:p>
          <w:p w14:paraId="75C73DDD"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13006:1998- Ceramic tiles -- Definitions, classification, characteristics and marking </w:t>
            </w:r>
            <w:r w:rsidRPr="00F526AD">
              <w:rPr>
                <w:rFonts w:ascii="Calibri Light" w:hAnsi="Calibri Light"/>
                <w:sz w:val="16"/>
                <w:szCs w:val="16"/>
                <w:lang w:val="en-US"/>
              </w:rPr>
              <w:br/>
            </w:r>
            <w:r w:rsidRPr="00F526AD">
              <w:rPr>
                <w:rFonts w:ascii="Calibri Light" w:hAnsi="Calibri Light"/>
                <w:sz w:val="16"/>
                <w:szCs w:val="16"/>
                <w:lang w:val="en-US"/>
              </w:rPr>
              <w:br/>
              <w:t>ISO 10545-10:1995- Ceramic tiles -- Part 10: Determination of moisture expansion</w:t>
            </w:r>
          </w:p>
          <w:p w14:paraId="779D3E58"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13006:1998- Ceramic tiles-definitions, classification, characteristics and making</w:t>
            </w:r>
          </w:p>
          <w:p w14:paraId="666DA7EF" w14:textId="77777777" w:rsidR="00401C5E" w:rsidRPr="00F526AD" w:rsidRDefault="00401C5E" w:rsidP="00F526AD">
            <w:pPr>
              <w:spacing w:after="120"/>
              <w:rPr>
                <w:rFonts w:ascii="Calibri Light" w:hAnsi="Calibri Light"/>
                <w:sz w:val="16"/>
                <w:szCs w:val="16"/>
                <w:lang w:val="en-US"/>
              </w:rPr>
            </w:pPr>
          </w:p>
        </w:tc>
      </w:tr>
    </w:tbl>
    <w:p w14:paraId="300B5A11" w14:textId="77777777" w:rsidR="00401C5E" w:rsidRPr="004F3C8C" w:rsidRDefault="00401C5E" w:rsidP="00401C5E">
      <w:pPr>
        <w:rPr>
          <w:sz w:val="16"/>
          <w:szCs w:val="16"/>
          <w:lang w:val="en-US"/>
        </w:rPr>
      </w:pPr>
    </w:p>
    <w:p w14:paraId="3E8B0DD3" w14:textId="77777777" w:rsidR="00AF7572" w:rsidRPr="00AF7572" w:rsidRDefault="00AF7572" w:rsidP="00AF7572">
      <w:pPr>
        <w:pStyle w:val="Heading2"/>
        <w:rPr>
          <w:lang w:val="en-US"/>
        </w:rPr>
      </w:pPr>
      <w:r w:rsidRPr="00AF7572">
        <w:rPr>
          <w:lang w:val="en-US"/>
        </w:rPr>
        <w:t>Tile Staining</w:t>
      </w:r>
    </w:p>
    <w:tbl>
      <w:tblPr>
        <w:tblStyle w:val="TableGrid"/>
        <w:tblW w:w="0" w:type="auto"/>
        <w:tblInd w:w="108" w:type="dxa"/>
        <w:tblLook w:val="04A0" w:firstRow="1" w:lastRow="0" w:firstColumn="1" w:lastColumn="0" w:noHBand="0" w:noVBand="1"/>
      </w:tblPr>
      <w:tblGrid>
        <w:gridCol w:w="685"/>
        <w:gridCol w:w="8449"/>
      </w:tblGrid>
      <w:tr w:rsidR="00401C5E" w:rsidRPr="004F3C8C" w14:paraId="37AC2D10" w14:textId="77777777" w:rsidTr="00401C5E">
        <w:tc>
          <w:tcPr>
            <w:tcW w:w="685" w:type="dxa"/>
          </w:tcPr>
          <w:p w14:paraId="779E34B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0B591AE3"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7469382D"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8000:Part11:Section 11.1:1989- Workmanship on building sites- Code of practice for wall and floor tiling-ceramic, terrazzo and mosaics tiles</w:t>
            </w:r>
          </w:p>
          <w:p w14:paraId="039CFBA8"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8000:Part 9: 1989- Workmanship on building sites- Code of practice for cement/ sand floor screeds and concrete floor toppings</w:t>
            </w:r>
          </w:p>
          <w:p w14:paraId="386EFF53"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5385-3:1995- Wall and floor tiling. Code of practice for the design and installation of ceramic floor tiles and mosaics</w:t>
            </w:r>
          </w:p>
          <w:p w14:paraId="1545DBD6"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5980:1980- Specification or adhesives for use with ceramic tiles and mosaics</w:t>
            </w:r>
          </w:p>
          <w:p w14:paraId="340F5B90"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6431-1:1983, EN 87:1991-Ceramic floor and wall tiles. Specification for classification and marking, including definitions and characteristics</w:t>
            </w:r>
          </w:p>
          <w:p w14:paraId="4C386D57"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6431-2:1984, EN 121:1991-Ceramic floor and wall tiles. Specification for extruded ceramic tiles with a low water absorption (E &lt;= 3%). Group A1</w:t>
            </w:r>
          </w:p>
          <w:p w14:paraId="2BC78E21"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6431-3.1:1986, EN 186-1:1991-Ceramic floor and wall tiles. Extruded ceramic tiles with a water absorption of 3% &lt;E&lt;=6% Group A11a. Specification for general products</w:t>
            </w:r>
          </w:p>
          <w:p w14:paraId="21A45491"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6431-5:1986, EN 188:1991-Ceramic floor and wall tiles. Specification for extruded ceramic tiles with a water absorption of E &gt; 10%. Group A111</w:t>
            </w:r>
          </w:p>
          <w:p w14:paraId="384D0A94"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6431-7:1986, EN 177:1991-Ceramic floor and wall tiles.</w:t>
            </w:r>
          </w:p>
          <w:p w14:paraId="7E9BA9AD"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6431-8:1986, EN 178:1991-Ceramic floor and wall tiles.</w:t>
            </w:r>
          </w:p>
          <w:p w14:paraId="34C950DA"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6431-10:1984, EN 98:1991-Ceramic floor and wall tiles. Method for determination of dimensions and surface quality</w:t>
            </w:r>
          </w:p>
          <w:p w14:paraId="2A2F908A"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6431-11:1983, EN 99:199-1Ceramic floor and wall tiles. Method for determination of water absorption</w:t>
            </w:r>
          </w:p>
          <w:p w14:paraId="7DC8D3B3"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6431-12:1983, EN 100:1991-Ceramic floor and wall tiles. Method for determination of modulus of rupture</w:t>
            </w:r>
          </w:p>
          <w:p w14:paraId="1C6E6481"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6431-13:1986, EN 101:1991-Ceramic floor and wall tiles. Method for determination of scratch hardness of surface according to Mohs</w:t>
            </w:r>
          </w:p>
          <w:p w14:paraId="521260AF"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6431-14:1983, EN 102:1991-Ceramic floor and wall tiles. Method for determination of resistance to deep abrasion. Unglazed tiles</w:t>
            </w:r>
          </w:p>
          <w:p w14:paraId="2613FFC7"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BS 6431-18:1983, EN 106:1991-Ceramic floor and wall tiles. Method for determination of chemical resistance. Unglazed tiles</w:t>
            </w:r>
          </w:p>
          <w:p w14:paraId="684845D7" w14:textId="77777777" w:rsidR="00401C5E" w:rsidRPr="004F3C8C" w:rsidRDefault="00401C5E" w:rsidP="00F526AD">
            <w:pPr>
              <w:spacing w:after="120"/>
              <w:rPr>
                <w:rFonts w:ascii="Calibri Light" w:hAnsi="Calibri Light"/>
                <w:sz w:val="16"/>
                <w:szCs w:val="16"/>
                <w:lang w:val="en-US"/>
              </w:rPr>
            </w:pPr>
          </w:p>
        </w:tc>
      </w:tr>
      <w:tr w:rsidR="00401C5E" w:rsidRPr="004F3C8C" w14:paraId="5D996891" w14:textId="77777777" w:rsidTr="00401C5E">
        <w:tc>
          <w:tcPr>
            <w:tcW w:w="685" w:type="dxa"/>
          </w:tcPr>
          <w:p w14:paraId="63497E2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15787E20"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Sand and Concrete</w:t>
            </w:r>
          </w:p>
          <w:p w14:paraId="4A8B45B3"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C305: 1999-Practice for Mechanical Mixing of Hydraulic Cement Pastes and Mortars of Plastic Consistency</w:t>
            </w:r>
          </w:p>
          <w:p w14:paraId="5BFDC715"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C778: 2000-Standard Specification for Standard Sand</w:t>
            </w:r>
          </w:p>
          <w:p w14:paraId="31CB4F6A"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C109/C109M: 2001-Standard Test Method for Compressive Strength of Hydraulic Cement Mortars (Using 2-in. or [50-mm] Cube Specimens)</w:t>
            </w:r>
          </w:p>
          <w:p w14:paraId="5FB266BA"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C348: 1997-Standard Test Method for Flexural Strength of Hydraulic-Cement Mortars</w:t>
            </w:r>
          </w:p>
          <w:p w14:paraId="5A1BE9E0"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C349: 1997-Standard Test Method for Compressive Strength of Hydraulic-Cement Mortars (Using Portions of Prisms Broken in Flexure)</w:t>
            </w:r>
          </w:p>
          <w:p w14:paraId="7BE81D53"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C150: 2000-Standard Specification for Portland Cement</w:t>
            </w:r>
          </w:p>
          <w:p w14:paraId="12B9E906"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C87: 1983(1995)e1-Standard Test Method for Effect of Organic Impurities in Fine Aggregate on Strength of Mortar</w:t>
            </w:r>
          </w:p>
          <w:p w14:paraId="012D4601"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C125: 2000ae1-Standard Terminology Relating to Concrete and Concrete Aggregates</w:t>
            </w:r>
          </w:p>
          <w:p w14:paraId="40E33808"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C1038: 2001-Standard Test Method for Expansion of Hydraulic Cement Mortar Bars Stored in Water</w:t>
            </w:r>
          </w:p>
          <w:p w14:paraId="67E95010"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 494/ 494M: 2000-Specification for Chemical Admixtures for Concrete</w:t>
            </w:r>
          </w:p>
          <w:p w14:paraId="7CB17437"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C115: 1996a-Standard Test Method for Fineness of Portland Cement by the Turbidimeter</w:t>
            </w:r>
          </w:p>
          <w:p w14:paraId="3EC44C3B"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C490: 2000a-Standard Practice for Use of Apparatus for the Determination of Length Change of Hardened Cement Paste, Mortar, and Concrete</w:t>
            </w:r>
          </w:p>
          <w:p w14:paraId="0BAD3CCB"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C33: 2001a-Standard Specification for Concrete Aggregates</w:t>
            </w:r>
          </w:p>
          <w:p w14:paraId="1001E48E"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C295: 1998-Standard Guide for Petrographic Examination of Aggregates for Concrete</w:t>
            </w:r>
          </w:p>
          <w:p w14:paraId="33A9E6E4"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C452: 1995-Standard Test Method for Potential Expansion of Portland-Cement Mortars Exposed to Sulfate</w:t>
            </w:r>
          </w:p>
          <w:p w14:paraId="180B815D"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Water</w:t>
            </w:r>
          </w:p>
          <w:p w14:paraId="0C6E79AC"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D1067: 1992(1996)-Standard Test Methods for Acidity or Alkalinity of Water</w:t>
            </w:r>
          </w:p>
          <w:p w14:paraId="053E6765"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D1129: 2001-Standard Terminology Relating to Water</w:t>
            </w:r>
          </w:p>
          <w:p w14:paraId="4611521A"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D1193: 1999e1-Standard Specification for Reagent Water</w:t>
            </w:r>
          </w:p>
          <w:p w14:paraId="21878311"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D1293: 1999-Standard Test Methods for pH of Water</w:t>
            </w:r>
          </w:p>
          <w:p w14:paraId="66BBF1EC"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Tilings</w:t>
            </w:r>
          </w:p>
          <w:p w14:paraId="533CE744" w14:textId="77777777" w:rsidR="00AF7572" w:rsidRPr="00F526AD" w:rsidRDefault="00136609" w:rsidP="00F526AD">
            <w:pPr>
              <w:pStyle w:val="NormalWeb"/>
              <w:shd w:val="clear" w:color="auto" w:fill="333333"/>
              <w:spacing w:after="120"/>
              <w:rPr>
                <w:rFonts w:ascii="Calibri Light" w:eastAsiaTheme="minorEastAsia" w:hAnsi="Calibri Light" w:cstheme="minorBidi"/>
                <w:sz w:val="16"/>
                <w:szCs w:val="16"/>
                <w:lang w:val="en-US"/>
              </w:rPr>
            </w:pPr>
            <w:hyperlink r:id="rId21" w:tgtFrame="_blank" w:history="1">
              <w:r w:rsidR="00AF7572" w:rsidRPr="00F526AD">
                <w:rPr>
                  <w:rFonts w:ascii="Calibri Light" w:eastAsiaTheme="minorEastAsia" w:hAnsi="Calibri Light" w:cstheme="minorBidi"/>
                  <w:sz w:val="16"/>
                  <w:szCs w:val="16"/>
                  <w:lang w:val="en-US"/>
                </w:rPr>
                <w:t>D5343:97</w:t>
              </w:r>
            </w:hyperlink>
            <w:r w:rsidR="00AF7572" w:rsidRPr="00F526AD">
              <w:rPr>
                <w:rFonts w:ascii="Calibri Light" w:eastAsiaTheme="minorEastAsia" w:hAnsi="Calibri Light" w:cstheme="minorBidi"/>
                <w:sz w:val="16"/>
                <w:szCs w:val="16"/>
                <w:lang w:val="en-US"/>
              </w:rPr>
              <w:t>- Standard Guide for Evaluating Cleaning Performance of Ceramic Tile Cleaners</w:t>
            </w:r>
          </w:p>
          <w:p w14:paraId="6280F132"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C485-83:1999- Standard Test Method for Measuring Warpage of Ceramic Tile</w:t>
            </w:r>
          </w:p>
          <w:p w14:paraId="07B1EEAC"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C1378:1997- Standard Test Method for Determination of Resistance to Staining</w:t>
            </w:r>
          </w:p>
          <w:p w14:paraId="501DF85A"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C650:1997- Standard Test Method for Resistance of Ceramic Tile to Chemical Substances</w:t>
            </w:r>
          </w:p>
          <w:p w14:paraId="28CD738E"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C648:1998- Standard Test Method for Breaking Strength of Ceramic Tile</w:t>
            </w:r>
          </w:p>
          <w:p w14:paraId="6CD6E6C6"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19C1027:99-Standard Test Method for Determining Visible Abrasion Resistance of Glazed Ceramic Tile</w:t>
            </w:r>
          </w:p>
          <w:p w14:paraId="0B60321E"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C609-90:2000- Standard Test Method for Measurement of Small Color Differences Between Ceramic Wall or Floor Tile</w:t>
            </w:r>
          </w:p>
          <w:p w14:paraId="046F69DD" w14:textId="77777777" w:rsidR="00AF7572" w:rsidRPr="00F526AD" w:rsidRDefault="00AF7572" w:rsidP="00F526AD">
            <w:pPr>
              <w:pStyle w:val="NormalWeb"/>
              <w:shd w:val="clear" w:color="auto" w:fill="333333"/>
              <w:spacing w:after="120"/>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C499-78:1999- Standard Test Method for Facial Dimensions and Thickness of Flat, Rectangular Ceramic Wall and Floor Tile</w:t>
            </w:r>
          </w:p>
          <w:p w14:paraId="413D0945" w14:textId="77777777" w:rsidR="00401C5E" w:rsidRPr="00F526AD" w:rsidRDefault="00401C5E" w:rsidP="00F526AD">
            <w:pPr>
              <w:spacing w:after="120"/>
              <w:rPr>
                <w:rFonts w:ascii="Calibri Light" w:hAnsi="Calibri Light"/>
                <w:sz w:val="16"/>
                <w:szCs w:val="16"/>
                <w:lang w:val="en-US"/>
              </w:rPr>
            </w:pPr>
          </w:p>
        </w:tc>
      </w:tr>
      <w:tr w:rsidR="00401C5E" w:rsidRPr="004F3C8C" w14:paraId="429DEE0E" w14:textId="77777777" w:rsidTr="00401C5E">
        <w:tc>
          <w:tcPr>
            <w:tcW w:w="685" w:type="dxa"/>
          </w:tcPr>
          <w:p w14:paraId="614D6DF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7280C77D"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5172050A" w14:textId="77777777" w:rsidR="00AF7572" w:rsidRPr="00F526AD" w:rsidRDefault="00AF7572" w:rsidP="00F526AD">
            <w:pPr>
              <w:spacing w:after="120"/>
              <w:rPr>
                <w:rFonts w:ascii="Calibri Light" w:hAnsi="Calibri Light"/>
                <w:sz w:val="16"/>
                <w:szCs w:val="16"/>
                <w:lang w:val="en-US"/>
              </w:rPr>
            </w:pPr>
            <w:del w:id="11711" w:author="Jing Kai Toh" w:date="2016-05-12T10:01:00Z">
              <w:r w:rsidRPr="00F526AD" w:rsidDel="008E751D">
                <w:rPr>
                  <w:rFonts w:ascii="Calibri Light" w:hAnsi="Calibri Light"/>
                  <w:sz w:val="16"/>
                  <w:szCs w:val="16"/>
                  <w:lang w:val="en-US"/>
                </w:rPr>
                <w:delText>DR 01033 : Chemical admixtures for concrete, mortar and grout Methods of sampling and testing admixtures for mortar and grout</w:delText>
              </w:r>
            </w:del>
            <w:ins w:id="11712" w:author="Jing Kai Toh" w:date="2016-05-12T10:01:00Z">
              <w:r w:rsidR="008E751D">
                <w:rPr>
                  <w:rFonts w:ascii="Calibri Light" w:hAnsi="Calibri Light"/>
                  <w:sz w:val="16"/>
                  <w:szCs w:val="16"/>
                  <w:lang w:val="en-US"/>
                </w:rPr>
                <w:t>AS 1478.2-2005 Chemical admixtures for concrete, mortar and grout - Methods of sampling and testing admixtures for concrete, mortar and grout</w:t>
              </w:r>
            </w:ins>
            <w:r w:rsidRPr="00F526AD">
              <w:rPr>
                <w:rFonts w:ascii="Calibri Light" w:hAnsi="Calibri Light"/>
                <w:sz w:val="16"/>
                <w:szCs w:val="16"/>
                <w:lang w:val="en-US"/>
              </w:rPr>
              <w:t> </w:t>
            </w:r>
            <w:r w:rsidRPr="00F526AD">
              <w:rPr>
                <w:rFonts w:ascii="Calibri Light" w:hAnsi="Calibri Light"/>
                <w:sz w:val="16"/>
                <w:szCs w:val="16"/>
                <w:lang w:val="en-US"/>
              </w:rPr>
              <w:br/>
            </w:r>
            <w:r w:rsidRPr="00F526AD">
              <w:rPr>
                <w:rFonts w:ascii="Calibri Light" w:hAnsi="Calibri Light"/>
                <w:sz w:val="16"/>
                <w:szCs w:val="16"/>
                <w:lang w:val="en-US"/>
              </w:rPr>
              <w:br/>
              <w:t>AS 1012.18-1996 : Methods of testing concrete - Determination of setting time of fresh concrete, mortar and grout by penetration resistance</w:t>
            </w:r>
          </w:p>
          <w:p w14:paraId="1E382993" w14:textId="77777777" w:rsidR="00AF7572" w:rsidRPr="00F526AD" w:rsidRDefault="00AF7572" w:rsidP="00F526AD">
            <w:pPr>
              <w:spacing w:after="120"/>
              <w:rPr>
                <w:rFonts w:ascii="Calibri Light" w:hAnsi="Calibri Light"/>
                <w:sz w:val="16"/>
                <w:szCs w:val="16"/>
                <w:lang w:val="en-US"/>
              </w:rPr>
            </w:pPr>
            <w:del w:id="11713" w:author="Jing Kai Toh" w:date="2016-05-12T09:30:00Z">
              <w:r w:rsidRPr="00F526AD" w:rsidDel="00907667">
                <w:rPr>
                  <w:rFonts w:ascii="Calibri Light" w:hAnsi="Calibri Light"/>
                  <w:sz w:val="16"/>
                  <w:szCs w:val="16"/>
                  <w:lang w:val="en-US"/>
                </w:rPr>
                <w:delText>AS 1478.1-2000 : Chemical admixtures for concrete, mortar and grout - Admixtures for concrete</w:delText>
              </w:r>
            </w:del>
            <w:ins w:id="11714" w:author="Jing Kai Toh" w:date="2016-05-12T09:30:00Z">
              <w:r w:rsidR="00907667">
                <w:rPr>
                  <w:rFonts w:ascii="Calibri Light" w:hAnsi="Calibri Light"/>
                  <w:sz w:val="16"/>
                  <w:szCs w:val="16"/>
                  <w:lang w:val="en-US"/>
                </w:rPr>
                <w:t>AS 1478.1-2000 Chemical admixtures for concrete, mortar and grout - Admixtures for concrete</w:t>
              </w:r>
            </w:ins>
          </w:p>
          <w:p w14:paraId="6B9FB72E"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2072-1977 : Methods for the sampling of expanding admixtures for concrete, mortar and grout</w:t>
            </w:r>
          </w:p>
          <w:p w14:paraId="69434430"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2073-1977 : Methods for the testing of expanding admixtures for concrete, mortar and grout</w:t>
            </w:r>
          </w:p>
          <w:p w14:paraId="549BD59B"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2350.12-1995 : Methods of testing portland and blended cements - Preparation of a standard mortar and moulding of specimens</w:t>
            </w:r>
          </w:p>
          <w:p w14:paraId="795E71EC"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2350.13-1995 : Methods of testing portland and blended cements - Determination of drying shrinkage of portland and blended cement mortars</w:t>
            </w:r>
          </w:p>
          <w:p w14:paraId="37456A0A"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2350.13-1995/Amdt 1-1997 : Methods of testing portland and blended cements - Determination of drying shrinkage of portland and blended cement mortars</w:t>
            </w:r>
          </w:p>
          <w:p w14:paraId="7D01CC7C"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2350.14-1996 : Methods of testing portland and blended cements - Length change of portland and blended cement mortars exposed to a sulfate solution</w:t>
            </w:r>
          </w:p>
          <w:p w14:paraId="490E9C7E"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509679E5"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3958.2:1992 - Ceramic tiles - Guide to the selection of a ceramic tiling system</w:t>
            </w:r>
          </w:p>
          <w:p w14:paraId="37CF2427" w14:textId="77777777" w:rsidR="00AF7572" w:rsidRPr="00F526AD" w:rsidRDefault="00136609" w:rsidP="00F526AD">
            <w:pPr>
              <w:spacing w:after="120"/>
              <w:rPr>
                <w:rFonts w:ascii="Calibri Light" w:hAnsi="Calibri Light"/>
                <w:sz w:val="16"/>
                <w:szCs w:val="16"/>
                <w:lang w:val="en-US"/>
              </w:rPr>
            </w:pPr>
            <w:hyperlink r:id="rId22" w:tgtFrame="_blank" w:history="1">
              <w:r w:rsidR="00AF7572" w:rsidRPr="00F526AD">
                <w:rPr>
                  <w:rFonts w:ascii="Calibri Light" w:hAnsi="Calibri Light"/>
                  <w:sz w:val="16"/>
                  <w:szCs w:val="16"/>
                  <w:lang w:val="en-US"/>
                </w:rPr>
                <w:t>AS 1884-1985</w:t>
              </w:r>
            </w:hyperlink>
            <w:r w:rsidR="00AF7572" w:rsidRPr="00F526AD">
              <w:rPr>
                <w:rFonts w:ascii="Calibri Light" w:hAnsi="Calibri Light"/>
                <w:sz w:val="16"/>
                <w:szCs w:val="16"/>
                <w:lang w:val="en-US"/>
              </w:rPr>
              <w:t>-Floor coverings - Resilient sheet and tiles - Laying and maintenance practices</w:t>
            </w:r>
          </w:p>
          <w:p w14:paraId="20AABD78" w14:textId="77777777" w:rsidR="00AF7572" w:rsidRPr="00F526AD" w:rsidRDefault="00136609" w:rsidP="00F526AD">
            <w:pPr>
              <w:spacing w:after="120"/>
              <w:rPr>
                <w:rFonts w:ascii="Calibri Light" w:hAnsi="Calibri Light"/>
                <w:sz w:val="16"/>
                <w:szCs w:val="16"/>
                <w:lang w:val="en-US"/>
              </w:rPr>
            </w:pPr>
            <w:hyperlink r:id="rId23" w:tgtFrame="_blank" w:history="1">
              <w:r w:rsidR="00AF7572" w:rsidRPr="00F526AD">
                <w:rPr>
                  <w:rFonts w:ascii="Calibri Light" w:hAnsi="Calibri Light"/>
                  <w:sz w:val="16"/>
                  <w:szCs w:val="16"/>
                  <w:lang w:val="en-US"/>
                </w:rPr>
                <w:t>AS 2358-1990-</w:t>
              </w:r>
            </w:hyperlink>
            <w:r w:rsidR="00AF7572" w:rsidRPr="00F526AD">
              <w:rPr>
                <w:rFonts w:ascii="Calibri Light" w:hAnsi="Calibri Light"/>
                <w:sz w:val="16"/>
                <w:szCs w:val="16"/>
                <w:lang w:val="en-US"/>
              </w:rPr>
              <w:t>Adhesives - For fixing ceramic tiles</w:t>
            </w:r>
          </w:p>
          <w:p w14:paraId="51335B24" w14:textId="77777777" w:rsidR="00AF7572" w:rsidRPr="00F526AD" w:rsidRDefault="00136609" w:rsidP="00F526AD">
            <w:pPr>
              <w:spacing w:after="120"/>
              <w:rPr>
                <w:rFonts w:ascii="Calibri Light" w:hAnsi="Calibri Light"/>
                <w:sz w:val="16"/>
                <w:szCs w:val="16"/>
                <w:lang w:val="en-US"/>
              </w:rPr>
            </w:pPr>
            <w:hyperlink r:id="rId24" w:tgtFrame="_blank" w:history="1">
              <w:r w:rsidR="00AF7572" w:rsidRPr="00F526AD">
                <w:rPr>
                  <w:rFonts w:ascii="Calibri Light" w:hAnsi="Calibri Light"/>
                  <w:sz w:val="16"/>
                  <w:szCs w:val="16"/>
                  <w:lang w:val="en-US"/>
                </w:rPr>
                <w:t>AS 3958.1-1991/Amdt 1-1992</w:t>
              </w:r>
            </w:hyperlink>
            <w:r w:rsidR="00AF7572" w:rsidRPr="00F526AD">
              <w:rPr>
                <w:rFonts w:ascii="Calibri Light" w:hAnsi="Calibri Light"/>
                <w:sz w:val="16"/>
                <w:szCs w:val="16"/>
                <w:lang w:val="en-US"/>
              </w:rPr>
              <w:t>-Ceramic tiles - Guide to the installation of ceramic tiles</w:t>
            </w:r>
          </w:p>
          <w:p w14:paraId="3A3C56E9" w14:textId="77777777" w:rsidR="00AF7572" w:rsidRPr="00F526AD" w:rsidRDefault="00136609" w:rsidP="00F526AD">
            <w:pPr>
              <w:spacing w:after="120"/>
              <w:rPr>
                <w:rFonts w:ascii="Calibri Light" w:hAnsi="Calibri Light"/>
                <w:sz w:val="16"/>
                <w:szCs w:val="16"/>
                <w:lang w:val="en-US"/>
              </w:rPr>
            </w:pPr>
            <w:hyperlink r:id="rId25" w:tgtFrame="_blank" w:history="1">
              <w:r w:rsidR="00AF7572" w:rsidRPr="00F526AD">
                <w:rPr>
                  <w:rFonts w:ascii="Calibri Light" w:hAnsi="Calibri Light"/>
                  <w:sz w:val="16"/>
                  <w:szCs w:val="16"/>
                  <w:lang w:val="en-US"/>
                </w:rPr>
                <w:t>AS 3958.2-1992</w:t>
              </w:r>
            </w:hyperlink>
            <w:r w:rsidR="00AF7572" w:rsidRPr="00F526AD">
              <w:rPr>
                <w:rFonts w:ascii="Calibri Light" w:hAnsi="Calibri Light"/>
                <w:sz w:val="16"/>
                <w:szCs w:val="16"/>
                <w:lang w:val="en-US"/>
              </w:rPr>
              <w:t>-Ceramic tiles - Guide to the selection of a ceramic tiling system</w:t>
            </w:r>
          </w:p>
          <w:p w14:paraId="37DEF286" w14:textId="77777777" w:rsidR="00AF7572" w:rsidRPr="00F526AD" w:rsidRDefault="00136609" w:rsidP="00F526AD">
            <w:pPr>
              <w:spacing w:after="120"/>
              <w:rPr>
                <w:rFonts w:ascii="Calibri Light" w:hAnsi="Calibri Light"/>
                <w:sz w:val="16"/>
                <w:szCs w:val="16"/>
                <w:lang w:val="en-US"/>
              </w:rPr>
            </w:pPr>
            <w:hyperlink r:id="rId26" w:tgtFrame="_blank" w:history="1">
              <w:r w:rsidR="00AF7572" w:rsidRPr="00F526AD">
                <w:rPr>
                  <w:rFonts w:ascii="Calibri Light" w:hAnsi="Calibri Light"/>
                  <w:sz w:val="16"/>
                  <w:szCs w:val="16"/>
                  <w:lang w:val="en-US"/>
                </w:rPr>
                <w:t>AS 4459.1-1999</w:t>
              </w:r>
            </w:hyperlink>
            <w:r w:rsidR="00AF7572" w:rsidRPr="00F526AD">
              <w:rPr>
                <w:rFonts w:ascii="Calibri Light" w:hAnsi="Calibri Light"/>
                <w:sz w:val="16"/>
                <w:szCs w:val="16"/>
                <w:lang w:val="en-US"/>
              </w:rPr>
              <w:t>-Methods of sampling and testing ceramic tiles - Sampling and basis for acceptance</w:t>
            </w:r>
          </w:p>
          <w:p w14:paraId="7F0ADC43" w14:textId="77777777" w:rsidR="00AF7572" w:rsidRPr="00F526AD" w:rsidRDefault="00136609" w:rsidP="00F526AD">
            <w:pPr>
              <w:spacing w:after="120"/>
              <w:rPr>
                <w:rFonts w:ascii="Calibri Light" w:hAnsi="Calibri Light"/>
                <w:sz w:val="16"/>
                <w:szCs w:val="16"/>
                <w:lang w:val="en-US"/>
              </w:rPr>
            </w:pPr>
            <w:hyperlink r:id="rId27" w:tgtFrame="_blank" w:history="1">
              <w:r w:rsidR="00AF7572" w:rsidRPr="00F526AD">
                <w:rPr>
                  <w:rFonts w:ascii="Calibri Light" w:hAnsi="Calibri Light"/>
                  <w:sz w:val="16"/>
                  <w:szCs w:val="16"/>
                  <w:lang w:val="en-US"/>
                </w:rPr>
                <w:t>AS 4459.10-1999</w:t>
              </w:r>
            </w:hyperlink>
            <w:r w:rsidR="00AF7572" w:rsidRPr="00F526AD">
              <w:rPr>
                <w:rFonts w:ascii="Calibri Light" w:hAnsi="Calibri Light"/>
                <w:sz w:val="16"/>
                <w:szCs w:val="16"/>
                <w:lang w:val="en-US"/>
              </w:rPr>
              <w:t>-Methods of sampling and testing ceramic tiles - Determination of moisture expansion</w:t>
            </w:r>
          </w:p>
          <w:p w14:paraId="5EB0F185" w14:textId="77777777" w:rsidR="00AF7572" w:rsidRPr="00F526AD" w:rsidRDefault="00136609" w:rsidP="00F526AD">
            <w:pPr>
              <w:spacing w:after="120"/>
              <w:rPr>
                <w:rFonts w:ascii="Calibri Light" w:hAnsi="Calibri Light"/>
                <w:sz w:val="16"/>
                <w:szCs w:val="16"/>
                <w:lang w:val="en-US"/>
              </w:rPr>
            </w:pPr>
            <w:hyperlink r:id="rId28" w:tgtFrame="_blank" w:history="1">
              <w:r w:rsidR="00AF7572" w:rsidRPr="00F526AD">
                <w:rPr>
                  <w:rFonts w:ascii="Calibri Light" w:hAnsi="Calibri Light"/>
                  <w:sz w:val="16"/>
                  <w:szCs w:val="16"/>
                  <w:lang w:val="en-US"/>
                </w:rPr>
                <w:t>AS 4459.11-1997</w:t>
              </w:r>
            </w:hyperlink>
            <w:r w:rsidR="00AF7572" w:rsidRPr="00F526AD">
              <w:rPr>
                <w:rFonts w:ascii="Calibri Light" w:hAnsi="Calibri Light"/>
                <w:sz w:val="16"/>
                <w:szCs w:val="16"/>
                <w:lang w:val="en-US"/>
              </w:rPr>
              <w:t>-Methods of sampling and testing ceramic tiles - Determination of crazing resistance for glazed tiles</w:t>
            </w:r>
          </w:p>
          <w:p w14:paraId="452E6CD5" w14:textId="77777777" w:rsidR="00AF7572" w:rsidRPr="00F526AD" w:rsidRDefault="00136609" w:rsidP="00F526AD">
            <w:pPr>
              <w:spacing w:after="120"/>
              <w:rPr>
                <w:rFonts w:ascii="Calibri Light" w:hAnsi="Calibri Light"/>
                <w:sz w:val="16"/>
                <w:szCs w:val="16"/>
                <w:lang w:val="en-US"/>
              </w:rPr>
            </w:pPr>
            <w:hyperlink r:id="rId29" w:tgtFrame="_blank" w:history="1">
              <w:r w:rsidR="00AF7572" w:rsidRPr="00F526AD">
                <w:rPr>
                  <w:rFonts w:ascii="Calibri Light" w:hAnsi="Calibri Light"/>
                  <w:sz w:val="16"/>
                  <w:szCs w:val="16"/>
                  <w:lang w:val="en-US"/>
                </w:rPr>
                <w:t>AS 4459.13-1999</w:t>
              </w:r>
            </w:hyperlink>
            <w:r w:rsidR="00AF7572" w:rsidRPr="00F526AD">
              <w:rPr>
                <w:rFonts w:ascii="Calibri Light" w:hAnsi="Calibri Light"/>
                <w:sz w:val="16"/>
                <w:szCs w:val="16"/>
                <w:lang w:val="en-US"/>
              </w:rPr>
              <w:t>-Methods of sampling and testing ceramic tiles - Determination of chemical resistance</w:t>
            </w:r>
          </w:p>
          <w:p w14:paraId="21120857" w14:textId="77777777" w:rsidR="00AF7572" w:rsidRPr="00F526AD" w:rsidRDefault="00136609" w:rsidP="00F526AD">
            <w:pPr>
              <w:spacing w:after="120"/>
              <w:rPr>
                <w:rFonts w:ascii="Calibri Light" w:hAnsi="Calibri Light"/>
                <w:sz w:val="16"/>
                <w:szCs w:val="16"/>
                <w:lang w:val="en-US"/>
              </w:rPr>
            </w:pPr>
            <w:hyperlink r:id="rId30" w:tgtFrame="_blank" w:history="1">
              <w:r w:rsidR="00AF7572" w:rsidRPr="00F526AD">
                <w:rPr>
                  <w:rFonts w:ascii="Calibri Light" w:hAnsi="Calibri Light"/>
                  <w:sz w:val="16"/>
                  <w:szCs w:val="16"/>
                  <w:lang w:val="en-US"/>
                </w:rPr>
                <w:t>AS 4459.14-1999</w:t>
              </w:r>
            </w:hyperlink>
            <w:r w:rsidR="00AF7572" w:rsidRPr="00F526AD">
              <w:rPr>
                <w:rFonts w:ascii="Calibri Light" w:hAnsi="Calibri Light"/>
                <w:sz w:val="16"/>
                <w:szCs w:val="16"/>
                <w:lang w:val="en-US"/>
              </w:rPr>
              <w:t>-Methods of sampling and testing ceramic tiles - Determination of resistance to stains</w:t>
            </w:r>
          </w:p>
          <w:p w14:paraId="4BD6A6BB" w14:textId="77777777" w:rsidR="00AF7572" w:rsidRPr="00F526AD" w:rsidRDefault="00136609" w:rsidP="00F526AD">
            <w:pPr>
              <w:spacing w:after="120"/>
              <w:rPr>
                <w:rFonts w:ascii="Calibri Light" w:hAnsi="Calibri Light"/>
                <w:sz w:val="16"/>
                <w:szCs w:val="16"/>
                <w:lang w:val="en-US"/>
              </w:rPr>
            </w:pPr>
            <w:hyperlink r:id="rId31" w:tgtFrame="_blank" w:history="1">
              <w:r w:rsidR="00AF7572" w:rsidRPr="00F526AD">
                <w:rPr>
                  <w:rFonts w:ascii="Calibri Light" w:hAnsi="Calibri Light"/>
                  <w:sz w:val="16"/>
                  <w:szCs w:val="16"/>
                  <w:lang w:val="en-US"/>
                </w:rPr>
                <w:t>AS 4459.2-1999</w:t>
              </w:r>
            </w:hyperlink>
            <w:r w:rsidR="00AF7572" w:rsidRPr="00F526AD">
              <w:rPr>
                <w:rFonts w:ascii="Calibri Light" w:hAnsi="Calibri Light"/>
                <w:sz w:val="16"/>
                <w:szCs w:val="16"/>
                <w:lang w:val="en-US"/>
              </w:rPr>
              <w:t>-Methods of sampling and testing ceramic tiles - Determination of dimensions and surface quality</w:t>
            </w:r>
          </w:p>
          <w:p w14:paraId="04C72576" w14:textId="77777777" w:rsidR="00AF7572" w:rsidRPr="00F526AD" w:rsidRDefault="00136609" w:rsidP="00F526AD">
            <w:pPr>
              <w:spacing w:after="120"/>
              <w:rPr>
                <w:rFonts w:ascii="Calibri Light" w:hAnsi="Calibri Light"/>
                <w:sz w:val="16"/>
                <w:szCs w:val="16"/>
                <w:lang w:val="en-US"/>
              </w:rPr>
            </w:pPr>
            <w:hyperlink r:id="rId32" w:tgtFrame="_blank" w:history="1">
              <w:r w:rsidR="00AF7572" w:rsidRPr="00F526AD">
                <w:rPr>
                  <w:rFonts w:ascii="Calibri Light" w:hAnsi="Calibri Light"/>
                  <w:sz w:val="16"/>
                  <w:szCs w:val="16"/>
                  <w:lang w:val="en-US"/>
                </w:rPr>
                <w:t>AS 4459.3-1999</w:t>
              </w:r>
            </w:hyperlink>
            <w:r w:rsidR="00AF7572" w:rsidRPr="00F526AD">
              <w:rPr>
                <w:rFonts w:ascii="Calibri Light" w:hAnsi="Calibri Light"/>
                <w:sz w:val="16"/>
                <w:szCs w:val="16"/>
                <w:lang w:val="en-US"/>
              </w:rPr>
              <w:t>-Methods of sampling and testing ceramic tiles - Determination of water absorption, apparent porosity, apparent relative density and bulk density</w:t>
            </w:r>
          </w:p>
          <w:p w14:paraId="66F4C4F4" w14:textId="77777777" w:rsidR="00AF7572" w:rsidRPr="00F526AD" w:rsidRDefault="00136609" w:rsidP="00F526AD">
            <w:pPr>
              <w:spacing w:after="120"/>
              <w:rPr>
                <w:rFonts w:ascii="Calibri Light" w:hAnsi="Calibri Light"/>
                <w:sz w:val="16"/>
                <w:szCs w:val="16"/>
                <w:lang w:val="en-US"/>
              </w:rPr>
            </w:pPr>
            <w:hyperlink r:id="rId33" w:tgtFrame="_blank" w:history="1">
              <w:r w:rsidR="00AF7572" w:rsidRPr="00F526AD">
                <w:rPr>
                  <w:rFonts w:ascii="Calibri Light" w:hAnsi="Calibri Light"/>
                  <w:sz w:val="16"/>
                  <w:szCs w:val="16"/>
                  <w:lang w:val="en-US"/>
                </w:rPr>
                <w:t>AS 4459.4-1997</w:t>
              </w:r>
            </w:hyperlink>
            <w:r w:rsidR="00AF7572" w:rsidRPr="00F526AD">
              <w:rPr>
                <w:rFonts w:ascii="Calibri Light" w:hAnsi="Calibri Light"/>
                <w:sz w:val="16"/>
                <w:szCs w:val="16"/>
                <w:lang w:val="en-US"/>
              </w:rPr>
              <w:t>-Methods of sampling and testing ceramic tiles - Determination of modulus of rupture and breaking strength</w:t>
            </w:r>
          </w:p>
          <w:p w14:paraId="5734C178" w14:textId="77777777" w:rsidR="00AF7572" w:rsidRPr="00F526AD" w:rsidRDefault="00136609" w:rsidP="00F526AD">
            <w:pPr>
              <w:spacing w:after="120"/>
              <w:rPr>
                <w:rFonts w:ascii="Calibri Light" w:hAnsi="Calibri Light"/>
                <w:sz w:val="16"/>
                <w:szCs w:val="16"/>
                <w:lang w:val="en-US"/>
              </w:rPr>
            </w:pPr>
            <w:hyperlink r:id="rId34" w:tgtFrame="_blank" w:history="1">
              <w:r w:rsidR="00AF7572" w:rsidRPr="00F526AD">
                <w:rPr>
                  <w:rFonts w:ascii="Calibri Light" w:hAnsi="Calibri Light"/>
                  <w:sz w:val="16"/>
                  <w:szCs w:val="16"/>
                  <w:lang w:val="en-US"/>
                </w:rPr>
                <w:t>AS 4459.6-1999</w:t>
              </w:r>
            </w:hyperlink>
            <w:r w:rsidR="00AF7572" w:rsidRPr="00F526AD">
              <w:rPr>
                <w:rFonts w:ascii="Calibri Light" w:hAnsi="Calibri Light"/>
                <w:sz w:val="16"/>
                <w:szCs w:val="16"/>
                <w:lang w:val="en-US"/>
              </w:rPr>
              <w:t>-Methods of sampling and testing ceramic tiles - Determination of resistance to deep abrasion for unglazed tiles</w:t>
            </w:r>
          </w:p>
          <w:p w14:paraId="1DEF09F6" w14:textId="77777777" w:rsidR="00AF7572" w:rsidRPr="00F526AD" w:rsidRDefault="00136609" w:rsidP="00F526AD">
            <w:pPr>
              <w:spacing w:after="120"/>
              <w:rPr>
                <w:rFonts w:ascii="Calibri Light" w:hAnsi="Calibri Light"/>
                <w:sz w:val="16"/>
                <w:szCs w:val="16"/>
                <w:lang w:val="en-US"/>
              </w:rPr>
            </w:pPr>
            <w:hyperlink r:id="rId35" w:tgtFrame="_blank" w:history="1">
              <w:r w:rsidR="00AF7572" w:rsidRPr="00F526AD">
                <w:rPr>
                  <w:rFonts w:ascii="Calibri Light" w:hAnsi="Calibri Light"/>
                  <w:sz w:val="16"/>
                  <w:szCs w:val="16"/>
                  <w:lang w:val="en-US"/>
                </w:rPr>
                <w:t>AS 4459.8-1997</w:t>
              </w:r>
            </w:hyperlink>
            <w:r w:rsidR="00AF7572" w:rsidRPr="00F526AD">
              <w:rPr>
                <w:rFonts w:ascii="Calibri Light" w:hAnsi="Calibri Light"/>
                <w:sz w:val="16"/>
                <w:szCs w:val="16"/>
                <w:lang w:val="en-US"/>
              </w:rPr>
              <w:t>-Methods of sampling and testing ceramic tiles - Determination of linear thermal expansion</w:t>
            </w:r>
          </w:p>
          <w:p w14:paraId="765DF562"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Fittings</w:t>
            </w:r>
          </w:p>
          <w:p w14:paraId="0D9BBAB3"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AS 3588:1996- Shower bases and shower modules</w:t>
            </w:r>
          </w:p>
          <w:p w14:paraId="2A560F83" w14:textId="77777777" w:rsidR="00401C5E" w:rsidRPr="00F526AD" w:rsidRDefault="00401C5E" w:rsidP="00F526AD">
            <w:pPr>
              <w:spacing w:after="120"/>
              <w:rPr>
                <w:rFonts w:ascii="Calibri Light" w:hAnsi="Calibri Light"/>
                <w:sz w:val="16"/>
                <w:szCs w:val="16"/>
                <w:lang w:val="en-US"/>
              </w:rPr>
            </w:pPr>
          </w:p>
        </w:tc>
      </w:tr>
      <w:tr w:rsidR="00401C5E" w:rsidRPr="004F3C8C" w14:paraId="56BC1229" w14:textId="77777777" w:rsidTr="00401C5E">
        <w:tc>
          <w:tcPr>
            <w:tcW w:w="685" w:type="dxa"/>
          </w:tcPr>
          <w:p w14:paraId="3FC2644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1F8DE5CA"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21B542BD"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SS 26: 1997 Portland cement (ordinary and hardening) </w:t>
            </w:r>
            <w:r w:rsidRPr="00F526AD">
              <w:rPr>
                <w:rFonts w:ascii="Calibri Light" w:hAnsi="Calibri Light"/>
                <w:sz w:val="16"/>
                <w:szCs w:val="16"/>
                <w:lang w:val="en-US"/>
              </w:rPr>
              <w:br/>
            </w:r>
            <w:r w:rsidRPr="00F526AD">
              <w:rPr>
                <w:rFonts w:ascii="Calibri Light" w:hAnsi="Calibri Light"/>
                <w:sz w:val="16"/>
                <w:szCs w:val="16"/>
                <w:lang w:val="en-US"/>
              </w:rPr>
              <w:br/>
              <w:t>SS 31: 1998 Coarse and fine aggregates from natural sources of concrete</w:t>
            </w:r>
          </w:p>
          <w:p w14:paraId="41CE03A8"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176F2A50"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SS 57:1989- Specification for glazed ceramic tiles and tile fittings for internal walls</w:t>
            </w:r>
          </w:p>
          <w:p w14:paraId="1EB6F038"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SS 301:1985- The use of cement sand cover for tiling</w:t>
            </w:r>
          </w:p>
          <w:p w14:paraId="6B2A4DD0"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CP 68: 1997- Code of practice for ceramic wall and floor tiling</w:t>
            </w:r>
          </w:p>
          <w:p w14:paraId="50F80A9D" w14:textId="77777777" w:rsidR="00401C5E" w:rsidRPr="00F526AD" w:rsidRDefault="00401C5E" w:rsidP="00F526AD">
            <w:pPr>
              <w:spacing w:after="120"/>
              <w:rPr>
                <w:rFonts w:ascii="Calibri Light" w:hAnsi="Calibri Light"/>
                <w:sz w:val="16"/>
                <w:szCs w:val="16"/>
                <w:lang w:val="en-US"/>
              </w:rPr>
            </w:pPr>
          </w:p>
        </w:tc>
      </w:tr>
      <w:tr w:rsidR="00401C5E" w:rsidRPr="004F3C8C" w14:paraId="5B7180E3" w14:textId="77777777" w:rsidTr="00401C5E">
        <w:tc>
          <w:tcPr>
            <w:tcW w:w="685" w:type="dxa"/>
          </w:tcPr>
          <w:p w14:paraId="081182A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22CE9072"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grouting</w:t>
            </w:r>
          </w:p>
          <w:p w14:paraId="69883356"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680:1990 Cement -- Test methods -- Chemical analysis</w:t>
            </w:r>
          </w:p>
          <w:p w14:paraId="292666DA"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863:1990 Cement -- Test methods -- Pozzolanicity test for pozzolanic cements</w:t>
            </w:r>
          </w:p>
          <w:p w14:paraId="41446F4B"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796E6FA0"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10545-1:1995- Ceramic tiles -- Part 1: Sampling and basis for acceptance </w:t>
            </w:r>
            <w:r w:rsidRPr="00F526AD">
              <w:rPr>
                <w:rFonts w:ascii="Calibri Light" w:hAnsi="Calibri Light"/>
                <w:sz w:val="16"/>
                <w:szCs w:val="16"/>
                <w:lang w:val="en-US"/>
              </w:rPr>
              <w:br/>
            </w:r>
            <w:r w:rsidRPr="00F526AD">
              <w:rPr>
                <w:rFonts w:ascii="Calibri Light" w:hAnsi="Calibri Light"/>
                <w:sz w:val="16"/>
                <w:szCs w:val="16"/>
                <w:lang w:val="en-US"/>
              </w:rPr>
              <w:br/>
              <w:t>ISO 10545-3:1995- Ceramic tiles -- Part 3: Determination of water absorption, apparent porosity, apparent relative density and bulk density</w:t>
            </w:r>
          </w:p>
          <w:p w14:paraId="1CBD5619"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10545-4:1994- Ceramic tiles -- Part 4: Determination of modulus of rupture and breaking strength</w:t>
            </w:r>
          </w:p>
          <w:p w14:paraId="269CB20F"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10545-5:1996- Ceramic tiles -- Part 5: Determination of impact resistance by measurement of coefficient of restitution</w:t>
            </w:r>
          </w:p>
          <w:p w14:paraId="6467AD08"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10545-6:1995- Ceramic tiles -- Part 6: Determination of resistance to deep abrasion for unglazed tiles</w:t>
            </w:r>
          </w:p>
          <w:p w14:paraId="786605F6"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t>ISO 10545-10:1995- Ceramic tiles -- Part 10: Determination of moisture expansion</w:t>
            </w:r>
          </w:p>
          <w:p w14:paraId="7CFFAA72"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br/>
              <w:t>ISO 10545-13:1995- Ceramic tiles -- Part 13: Determination of chemical resistance</w:t>
            </w:r>
          </w:p>
          <w:p w14:paraId="773ACFD2"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br/>
              <w:t>ISO 10545-14:1995- Ceramic tiles -- Part 14: Determination of resistance to stains</w:t>
            </w:r>
          </w:p>
          <w:p w14:paraId="2643A799"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br/>
              <w:t>ISO 10545-16:1999- Ceramic tiles -- Part 16: Determination of small colour differences</w:t>
            </w:r>
          </w:p>
          <w:p w14:paraId="0C815940"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br/>
              <w:t>ISO 13006:1998- Ceramic tiles -- Definitions, classification, characteristics and marking</w:t>
            </w:r>
          </w:p>
          <w:p w14:paraId="5949965C"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br/>
              <w:t>ISO 10545-10:1995- Ceramic tiles -- Part 10: Determination of moisture expansion</w:t>
            </w:r>
          </w:p>
          <w:p w14:paraId="771A2468" w14:textId="77777777" w:rsidR="00AF7572" w:rsidRPr="00F526AD" w:rsidRDefault="00AF7572" w:rsidP="00F526AD">
            <w:pPr>
              <w:spacing w:after="120"/>
              <w:rPr>
                <w:rFonts w:ascii="Calibri Light" w:hAnsi="Calibri Light"/>
                <w:sz w:val="16"/>
                <w:szCs w:val="16"/>
                <w:lang w:val="en-US"/>
              </w:rPr>
            </w:pPr>
            <w:r w:rsidRPr="00F526AD">
              <w:rPr>
                <w:rFonts w:ascii="Calibri Light" w:hAnsi="Calibri Light"/>
                <w:sz w:val="16"/>
                <w:szCs w:val="16"/>
                <w:lang w:val="en-US"/>
              </w:rPr>
              <w:br/>
              <w:t>ISO 13006:1998- Ceramic tiles-definitions, classification, characteristics and making</w:t>
            </w:r>
          </w:p>
          <w:p w14:paraId="40F39395" w14:textId="77777777" w:rsidR="00401C5E" w:rsidRPr="00F526AD" w:rsidRDefault="00401C5E" w:rsidP="00F526AD">
            <w:pPr>
              <w:spacing w:after="120"/>
              <w:rPr>
                <w:rFonts w:ascii="Calibri Light" w:hAnsi="Calibri Light"/>
                <w:sz w:val="16"/>
                <w:szCs w:val="16"/>
                <w:lang w:val="en-US"/>
              </w:rPr>
            </w:pPr>
          </w:p>
        </w:tc>
      </w:tr>
    </w:tbl>
    <w:p w14:paraId="2C6A626D" w14:textId="77777777" w:rsidR="00401C5E" w:rsidRDefault="00401C5E" w:rsidP="00401C5E">
      <w:pPr>
        <w:rPr>
          <w:sz w:val="16"/>
          <w:szCs w:val="16"/>
          <w:lang w:val="en-US"/>
        </w:rPr>
      </w:pPr>
    </w:p>
    <w:p w14:paraId="084EC0E6" w14:textId="77777777" w:rsidR="00AF7572" w:rsidRPr="00AF7572" w:rsidRDefault="00AF7572" w:rsidP="00AF7572">
      <w:pPr>
        <w:rPr>
          <w:sz w:val="16"/>
          <w:szCs w:val="16"/>
          <w:lang w:val="en-US"/>
        </w:rPr>
      </w:pPr>
    </w:p>
    <w:p w14:paraId="504AEE1A" w14:textId="77777777" w:rsidR="00C75056" w:rsidRPr="00C75056" w:rsidRDefault="00C75056" w:rsidP="00C75056">
      <w:pPr>
        <w:pStyle w:val="Heading2"/>
        <w:rPr>
          <w:lang w:val="en-US"/>
        </w:rPr>
      </w:pPr>
      <w:r w:rsidRPr="00C75056">
        <w:rPr>
          <w:lang w:val="en-US"/>
        </w:rPr>
        <w:t>Tile Staining</w:t>
      </w:r>
      <w:r>
        <w:rPr>
          <w:lang w:val="en-US"/>
        </w:rPr>
        <w:t xml:space="preserve"> (</w:t>
      </w:r>
      <w:r w:rsidRPr="00C75056">
        <w:rPr>
          <w:lang w:val="en-US"/>
        </w:rPr>
        <w:t>marble-tiled floor in a commercial building</w:t>
      </w:r>
      <w:r>
        <w:rPr>
          <w:lang w:val="en-US"/>
        </w:rPr>
        <w:t>)</w:t>
      </w:r>
    </w:p>
    <w:tbl>
      <w:tblPr>
        <w:tblStyle w:val="TableGrid"/>
        <w:tblW w:w="0" w:type="auto"/>
        <w:tblInd w:w="108" w:type="dxa"/>
        <w:tblLook w:val="04A0" w:firstRow="1" w:lastRow="0" w:firstColumn="1" w:lastColumn="0" w:noHBand="0" w:noVBand="1"/>
      </w:tblPr>
      <w:tblGrid>
        <w:gridCol w:w="685"/>
        <w:gridCol w:w="8449"/>
      </w:tblGrid>
      <w:tr w:rsidR="00401C5E" w:rsidRPr="004F3C8C" w14:paraId="75E089C7" w14:textId="77777777" w:rsidTr="00401C5E">
        <w:tc>
          <w:tcPr>
            <w:tcW w:w="685" w:type="dxa"/>
          </w:tcPr>
          <w:p w14:paraId="659D3E4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5C6AF3AC"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w:t>
            </w:r>
          </w:p>
          <w:p w14:paraId="0E12EB1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8000:Part 9: 1989- Workmanship on building sites- Code of practice for cement/ sand floor screeds and concrete floor toppings</w:t>
            </w:r>
          </w:p>
          <w:p w14:paraId="06D0E65D" w14:textId="77777777" w:rsidR="001C2960" w:rsidRPr="00F526AD" w:rsidRDefault="001C2960" w:rsidP="00F526AD">
            <w:pPr>
              <w:spacing w:after="120"/>
              <w:rPr>
                <w:rFonts w:ascii="Calibri Light" w:hAnsi="Calibri Light"/>
                <w:sz w:val="16"/>
                <w:szCs w:val="16"/>
                <w:lang w:val="en-US"/>
              </w:rPr>
            </w:pPr>
            <w:del w:id="11715" w:author="Ashan Senel Asmone" w:date="2016-03-21T15:22:00Z">
              <w:r w:rsidRPr="00F526AD" w:rsidDel="00337A12">
                <w:rPr>
                  <w:rFonts w:ascii="Calibri Light" w:hAnsi="Calibri Light"/>
                  <w:sz w:val="16"/>
                  <w:szCs w:val="16"/>
                  <w:lang w:val="en-US"/>
                </w:rPr>
                <w:delText>BS 4550-6:1978-Methods of testing cement. Standard sand for mortar cube</w:delText>
              </w:r>
            </w:del>
            <w:ins w:id="11716" w:author="Ashan Senel Asmone" w:date="2016-03-21T15:22:00Z">
              <w:r w:rsidR="00337A12">
                <w:rPr>
                  <w:rFonts w:ascii="Calibri Light" w:hAnsi="Calibri Light"/>
                  <w:sz w:val="16"/>
                  <w:szCs w:val="16"/>
                  <w:lang w:val="en-US"/>
                </w:rPr>
                <w:t>BS 4550-6:1978 Methods of testing cement. Standard sand for mortar cubes</w:t>
              </w:r>
            </w:ins>
            <w:r w:rsidRPr="00F526AD">
              <w:rPr>
                <w:rFonts w:ascii="Calibri Light" w:hAnsi="Calibri Light"/>
                <w:sz w:val="16"/>
                <w:szCs w:val="16"/>
                <w:lang w:val="en-US"/>
              </w:rPr>
              <w:t>s</w:t>
            </w:r>
          </w:p>
          <w:p w14:paraId="17222294" w14:textId="77777777" w:rsidR="001C2960" w:rsidRPr="00F526AD" w:rsidRDefault="001C2960" w:rsidP="00F526AD">
            <w:pPr>
              <w:spacing w:after="120"/>
              <w:rPr>
                <w:rFonts w:ascii="Calibri Light" w:hAnsi="Calibri Light"/>
                <w:sz w:val="16"/>
                <w:szCs w:val="16"/>
                <w:lang w:val="en-US"/>
              </w:rPr>
            </w:pPr>
            <w:del w:id="11717" w:author="Ashan Senel Asmone" w:date="2016-03-18T17:12:00Z">
              <w:r w:rsidRPr="00F526AD" w:rsidDel="00922C80">
                <w:rPr>
                  <w:rFonts w:ascii="Calibri Light" w:hAnsi="Calibri Light"/>
                  <w:sz w:val="16"/>
                  <w:szCs w:val="16"/>
                  <w:lang w:val="en-US"/>
                </w:rPr>
                <w:delText>BS 4887-1:1986-Mortar admixtures. Specification for air-entraining (plasticizing) admixtures</w:delText>
              </w:r>
            </w:del>
            <w:ins w:id="11718"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1395425D" w14:textId="77777777" w:rsidR="001C2960" w:rsidRPr="00F526AD" w:rsidRDefault="001C2960" w:rsidP="00F526AD">
            <w:pPr>
              <w:spacing w:after="120"/>
              <w:rPr>
                <w:rFonts w:ascii="Calibri Light" w:hAnsi="Calibri Light"/>
                <w:sz w:val="16"/>
                <w:szCs w:val="16"/>
                <w:lang w:val="en-US"/>
              </w:rPr>
            </w:pPr>
            <w:del w:id="11719" w:author="Ashan Senel Asmone" w:date="2016-03-18T17:13:00Z">
              <w:r w:rsidRPr="00F526AD" w:rsidDel="00922C80">
                <w:rPr>
                  <w:rFonts w:ascii="Calibri Light" w:hAnsi="Calibri Light"/>
                  <w:sz w:val="16"/>
                  <w:szCs w:val="16"/>
                  <w:lang w:val="en-US"/>
                </w:rPr>
                <w:delText>BS 4887-2:1987-Mortar admixtures. Specification for set retarding admixtures</w:delText>
              </w:r>
            </w:del>
            <w:ins w:id="11720"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p>
          <w:p w14:paraId="601F9EE8" w14:textId="77777777" w:rsidR="001C2960" w:rsidRPr="00F526AD" w:rsidRDefault="001C2960" w:rsidP="00F526AD">
            <w:pPr>
              <w:spacing w:after="120"/>
              <w:rPr>
                <w:rFonts w:ascii="Calibri Light" w:hAnsi="Calibri Light"/>
                <w:sz w:val="16"/>
                <w:szCs w:val="16"/>
                <w:lang w:val="en-US"/>
              </w:rPr>
            </w:pPr>
            <w:del w:id="11721" w:author="Ashan Senel Asmone" w:date="2016-03-18T17:35:00Z">
              <w:r w:rsidRPr="00F526AD" w:rsidDel="00DD05B5">
                <w:rPr>
                  <w:rFonts w:ascii="Calibri Light" w:hAnsi="Calibri Light"/>
                  <w:sz w:val="16"/>
                  <w:szCs w:val="16"/>
                  <w:lang w:val="en-US"/>
                </w:rPr>
                <w:delText>BS 5838-2:1980-Specification for dry packaged cementitious mixes. Prepacked mortar mixes</w:delText>
              </w:r>
            </w:del>
            <w:ins w:id="11722"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3820222B" w14:textId="77777777" w:rsidR="001C2960" w:rsidRPr="00F526AD" w:rsidRDefault="001C2960" w:rsidP="00F526AD">
            <w:pPr>
              <w:spacing w:after="120"/>
              <w:rPr>
                <w:rFonts w:ascii="Calibri Light" w:hAnsi="Calibri Light"/>
                <w:sz w:val="16"/>
                <w:szCs w:val="16"/>
                <w:lang w:val="en-US"/>
              </w:rPr>
            </w:pPr>
            <w:del w:id="11723" w:author="Ashan Senel Asmone" w:date="2016-03-21T10:36:00Z">
              <w:r w:rsidRPr="00F526AD" w:rsidDel="0046108D">
                <w:rPr>
                  <w:rFonts w:ascii="Calibri Light" w:hAnsi="Calibri Light"/>
                  <w:sz w:val="16"/>
                  <w:szCs w:val="16"/>
                  <w:lang w:val="en-US"/>
                </w:rPr>
                <w:delText>BS 6319-3:1990-Testing of resin and polymer/cement compositions for use in construction. Methods for measurement of modulus of elasticity in flexure and flexural strength</w:delText>
              </w:r>
            </w:del>
            <w:ins w:id="11724" w:author="Ashan Senel Asmone" w:date="2016-03-21T10:36:00Z">
              <w:r w:rsidR="0046108D">
                <w:rPr>
                  <w:rFonts w:ascii="Calibri Light" w:hAnsi="Calibri Light"/>
                  <w:sz w:val="16"/>
                  <w:szCs w:val="16"/>
                  <w:lang w:val="en-US"/>
                </w:rPr>
                <w:t>BS 6319-3:1990 Testing of resin and polymer/cement compositions for use in construction. Methods for measurement of modulus of elasticity in flexure and flexural strength</w:t>
              </w:r>
            </w:ins>
          </w:p>
          <w:p w14:paraId="43CB9713" w14:textId="77777777" w:rsidR="001C2960" w:rsidRPr="00F526AD" w:rsidRDefault="001C2960" w:rsidP="00F526AD">
            <w:pPr>
              <w:spacing w:after="120"/>
              <w:rPr>
                <w:rFonts w:ascii="Calibri Light" w:hAnsi="Calibri Light"/>
                <w:sz w:val="16"/>
                <w:szCs w:val="16"/>
                <w:lang w:val="en-US"/>
              </w:rPr>
            </w:pPr>
            <w:del w:id="11725" w:author="Ashan Senel Asmone" w:date="2016-03-21T10:36:00Z">
              <w:r w:rsidRPr="00F526AD" w:rsidDel="0046108D">
                <w:rPr>
                  <w:rFonts w:ascii="Calibri Light" w:hAnsi="Calibri Light"/>
                  <w:sz w:val="16"/>
                  <w:szCs w:val="16"/>
                  <w:lang w:val="en-US"/>
                </w:rPr>
                <w:delText>BS 6319-12:1992-Testing of resin and polymer/cement compositions for use in construction. Methods for measurement of unrestrained linear shrinkage and coefficient of thermal expansion</w:delText>
              </w:r>
            </w:del>
            <w:ins w:id="11726" w:author="Ashan Senel Asmone" w:date="2016-03-21T10:36:00Z">
              <w:r w:rsidR="0046108D">
                <w:rPr>
                  <w:rFonts w:ascii="Calibri Light" w:hAnsi="Calibri Light"/>
                  <w:sz w:val="16"/>
                  <w:szCs w:val="16"/>
                  <w:lang w:val="en-US"/>
                </w:rPr>
                <w:t>BS 6319-12:1992 Testing of resin and polymer/cement compositions for use in construction. Methods for measurement of unrestrained linear shrinkage and coefficient of thermal expansion</w:t>
              </w:r>
            </w:ins>
          </w:p>
          <w:p w14:paraId="746F8A5E" w14:textId="77777777" w:rsidR="001C2960" w:rsidRPr="00F526AD" w:rsidRDefault="001C2960" w:rsidP="00F526AD">
            <w:pPr>
              <w:spacing w:after="120"/>
              <w:rPr>
                <w:rFonts w:ascii="Calibri Light" w:hAnsi="Calibri Light"/>
                <w:sz w:val="16"/>
                <w:szCs w:val="16"/>
                <w:lang w:val="en-US"/>
              </w:rPr>
            </w:pPr>
            <w:del w:id="11727" w:author="Ashan Senel Asmone" w:date="2016-03-21T15:23:00Z">
              <w:r w:rsidRPr="00F526AD" w:rsidDel="00337A12">
                <w:rPr>
                  <w:rFonts w:ascii="Calibri Light" w:hAnsi="Calibri Light"/>
                  <w:sz w:val="16"/>
                  <w:szCs w:val="16"/>
                  <w:lang w:val="en-US"/>
                </w:rPr>
                <w:delText>DD 249:19990-Testing aggregates. Method for the assessment of alkali-silica reactivity. Potential accelerated mortar-bar method</w:delText>
              </w:r>
            </w:del>
          </w:p>
          <w:p w14:paraId="761C2983" w14:textId="77777777" w:rsidR="001C2960" w:rsidRPr="00F526AD" w:rsidRDefault="001C2960" w:rsidP="00F526AD">
            <w:pPr>
              <w:spacing w:after="120"/>
              <w:rPr>
                <w:rFonts w:ascii="Calibri Light" w:hAnsi="Calibri Light"/>
                <w:sz w:val="16"/>
                <w:szCs w:val="16"/>
                <w:lang w:val="en-US"/>
              </w:rPr>
            </w:pPr>
            <w:del w:id="11728" w:author="Ashan Senel Asmone" w:date="2016-03-21T11:02:00Z">
              <w:r w:rsidRPr="00F526AD" w:rsidDel="0046108D">
                <w:rPr>
                  <w:rFonts w:ascii="Calibri Light" w:hAnsi="Calibri Light"/>
                  <w:sz w:val="16"/>
                  <w:szCs w:val="16"/>
                  <w:lang w:val="en-US"/>
                </w:rPr>
                <w:delText>PD 6472:1974-Guide to specifying the quality of building mortars</w:delText>
              </w:r>
            </w:del>
            <w:ins w:id="11729" w:author="Ashan Senel Asmone" w:date="2016-03-21T11:02:00Z">
              <w:r w:rsidR="0046108D">
                <w:rPr>
                  <w:rFonts w:ascii="Calibri Light" w:hAnsi="Calibri Light"/>
                  <w:sz w:val="16"/>
                  <w:szCs w:val="16"/>
                  <w:lang w:val="en-US"/>
                </w:rPr>
                <w:t>PD 6678:2005 Guide to the specification of masonry mortar</w:t>
              </w:r>
            </w:ins>
          </w:p>
          <w:p w14:paraId="3171800D" w14:textId="77777777" w:rsidR="001C2960" w:rsidRPr="00F526AD" w:rsidRDefault="001C2960" w:rsidP="00F526AD">
            <w:pPr>
              <w:spacing w:after="120"/>
              <w:rPr>
                <w:rFonts w:ascii="Calibri Light" w:hAnsi="Calibri Light"/>
                <w:sz w:val="16"/>
                <w:szCs w:val="16"/>
                <w:lang w:val="en-US"/>
              </w:rPr>
            </w:pPr>
            <w:del w:id="11730" w:author="Ashan Senel Asmone" w:date="2016-03-21T11:03:00Z">
              <w:r w:rsidRPr="00F526AD" w:rsidDel="0046108D">
                <w:rPr>
                  <w:rFonts w:ascii="Calibri Light" w:hAnsi="Calibri Light"/>
                  <w:sz w:val="16"/>
                  <w:szCs w:val="16"/>
                  <w:lang w:val="en-US"/>
                </w:rPr>
                <w:delText>BS EN 480-1:1998-Admixtures for concrete, mortar and grout. Test methods. Reference concrete and reference mortar for testing</w:delText>
              </w:r>
            </w:del>
            <w:ins w:id="11731" w:author="Ashan Senel Asmone" w:date="2016-03-21T11:03:00Z">
              <w:r w:rsidR="0046108D">
                <w:rPr>
                  <w:rFonts w:ascii="Calibri Light" w:hAnsi="Calibri Light"/>
                  <w:sz w:val="16"/>
                  <w:szCs w:val="16"/>
                  <w:lang w:val="en-US"/>
                </w:rPr>
                <w:t>BS EN 480-1:2014 Admixtures for concrete, mortar and grout. Test methods. Reference concrete and reference mortar for testing</w:t>
              </w:r>
            </w:ins>
          </w:p>
          <w:p w14:paraId="6A4A3721" w14:textId="77777777" w:rsidR="001C2960" w:rsidRPr="00F526AD" w:rsidRDefault="001C2960" w:rsidP="00F526AD">
            <w:pPr>
              <w:spacing w:after="120"/>
              <w:rPr>
                <w:rFonts w:ascii="Calibri Light" w:hAnsi="Calibri Light"/>
                <w:sz w:val="16"/>
                <w:szCs w:val="16"/>
                <w:lang w:val="en-US"/>
              </w:rPr>
            </w:pPr>
            <w:del w:id="11732" w:author="Ashan Senel Asmone" w:date="2016-03-21T11:03:00Z">
              <w:r w:rsidRPr="00F526AD" w:rsidDel="0046108D">
                <w:rPr>
                  <w:rFonts w:ascii="Calibri Light" w:hAnsi="Calibri Light"/>
                  <w:sz w:val="16"/>
                  <w:szCs w:val="16"/>
                  <w:lang w:val="en-US"/>
                </w:rPr>
                <w:delText>BS EN 480-2:1997-Admixtures for concrete, mortar and grout. Test methods. Determination of setting time</w:delText>
              </w:r>
            </w:del>
            <w:ins w:id="11733" w:author="Ashan Senel Asmone" w:date="2016-03-21T11:03:00Z">
              <w:r w:rsidR="0046108D">
                <w:rPr>
                  <w:rFonts w:ascii="Calibri Light" w:hAnsi="Calibri Light"/>
                  <w:sz w:val="16"/>
                  <w:szCs w:val="16"/>
                  <w:lang w:val="en-US"/>
                </w:rPr>
                <w:t>BS EN 480-2:2006 Admixtures for concrete, mortar and grout. Test methods. Determination of setting time</w:t>
              </w:r>
            </w:ins>
          </w:p>
          <w:p w14:paraId="3C31E6F9" w14:textId="77777777" w:rsidR="001C2960" w:rsidRPr="00F526AD" w:rsidRDefault="001C2960" w:rsidP="00F526AD">
            <w:pPr>
              <w:spacing w:after="120"/>
              <w:rPr>
                <w:rFonts w:ascii="Calibri Light" w:hAnsi="Calibri Light"/>
                <w:sz w:val="16"/>
                <w:szCs w:val="16"/>
                <w:lang w:val="en-US"/>
              </w:rPr>
            </w:pPr>
            <w:del w:id="11734" w:author="Ashan Senel Asmone" w:date="2016-03-21T11:04:00Z">
              <w:r w:rsidRPr="00F526AD" w:rsidDel="0046108D">
                <w:rPr>
                  <w:rFonts w:ascii="Calibri Light" w:hAnsi="Calibri Light"/>
                  <w:sz w:val="16"/>
                  <w:szCs w:val="16"/>
                  <w:lang w:val="en-US"/>
                </w:rPr>
                <w:delText>BS EN 480-4:1997-Admixtures for concrete, mortar and grout. Test methods. Determination of bleeding of concrete</w:delText>
              </w:r>
            </w:del>
            <w:ins w:id="11735" w:author="Ashan Senel Asmone" w:date="2016-03-21T11:04:00Z">
              <w:r w:rsidR="0046108D">
                <w:rPr>
                  <w:rFonts w:ascii="Calibri Light" w:hAnsi="Calibri Light"/>
                  <w:sz w:val="16"/>
                  <w:szCs w:val="16"/>
                  <w:lang w:val="en-US"/>
                </w:rPr>
                <w:t>BS EN 480-4:2005 Admixtures for concrete, mortar and grout. Test methods. Determination of bleeding of concrete</w:t>
              </w:r>
            </w:ins>
          </w:p>
          <w:p w14:paraId="6176AD34" w14:textId="77777777" w:rsidR="001C2960" w:rsidRPr="00F526AD" w:rsidRDefault="001C2960" w:rsidP="00F526AD">
            <w:pPr>
              <w:spacing w:after="120"/>
              <w:rPr>
                <w:rFonts w:ascii="Calibri Light" w:hAnsi="Calibri Light"/>
                <w:sz w:val="16"/>
                <w:szCs w:val="16"/>
                <w:lang w:val="en-US"/>
              </w:rPr>
            </w:pPr>
            <w:del w:id="11736" w:author="Ashan Senel Asmone" w:date="2016-03-21T11:04:00Z">
              <w:r w:rsidRPr="00F526AD" w:rsidDel="0046108D">
                <w:rPr>
                  <w:rFonts w:ascii="Calibri Light" w:hAnsi="Calibri Light"/>
                  <w:sz w:val="16"/>
                  <w:szCs w:val="16"/>
                  <w:lang w:val="en-US"/>
                </w:rPr>
                <w:delText>BS EN 480-5:1997-Admixtures for concrete, mortar and grout. Test methods. Determination of capillary absorption</w:delText>
              </w:r>
            </w:del>
            <w:ins w:id="11737" w:author="Ashan Senel Asmone" w:date="2016-03-21T11:04:00Z">
              <w:r w:rsidR="0046108D">
                <w:rPr>
                  <w:rFonts w:ascii="Calibri Light" w:hAnsi="Calibri Light"/>
                  <w:sz w:val="16"/>
                  <w:szCs w:val="16"/>
                  <w:lang w:val="en-US"/>
                </w:rPr>
                <w:t>BS EN 480-5:2005 Admixtures for concrete, mortar and grout. Test methods. Determination of capillary absorption</w:t>
              </w:r>
            </w:ins>
          </w:p>
          <w:p w14:paraId="20DFA06C" w14:textId="77777777" w:rsidR="001C2960" w:rsidRPr="00F526AD" w:rsidRDefault="001C2960" w:rsidP="00F526AD">
            <w:pPr>
              <w:spacing w:after="120"/>
              <w:rPr>
                <w:rFonts w:ascii="Calibri Light" w:hAnsi="Calibri Light"/>
                <w:sz w:val="16"/>
                <w:szCs w:val="16"/>
                <w:lang w:val="en-US"/>
              </w:rPr>
            </w:pPr>
            <w:del w:id="11738" w:author="Ashan Senel Asmone" w:date="2016-03-21T11:04:00Z">
              <w:r w:rsidRPr="00F526AD" w:rsidDel="0046108D">
                <w:rPr>
                  <w:rFonts w:ascii="Calibri Light" w:hAnsi="Calibri Light"/>
                  <w:sz w:val="16"/>
                  <w:szCs w:val="16"/>
                  <w:lang w:val="en-US"/>
                </w:rPr>
                <w:delText>BS EN 480-6:1997-Admixtures for concrete, mortar and grout. Test methods. Infrared analysis</w:delText>
              </w:r>
            </w:del>
            <w:ins w:id="11739" w:author="Ashan Senel Asmone" w:date="2016-03-21T11:04:00Z">
              <w:r w:rsidR="0046108D">
                <w:rPr>
                  <w:rFonts w:ascii="Calibri Light" w:hAnsi="Calibri Light"/>
                  <w:sz w:val="16"/>
                  <w:szCs w:val="16"/>
                  <w:lang w:val="en-US"/>
                </w:rPr>
                <w:t>BS EN 480-6:2005 Admixtures for concrete, mortar and grout. Test methods. Infrared analysis</w:t>
              </w:r>
            </w:ins>
          </w:p>
          <w:p w14:paraId="3E1A24BA" w14:textId="77777777" w:rsidR="001C2960" w:rsidRPr="00F526AD" w:rsidRDefault="001C2960" w:rsidP="00F526AD">
            <w:pPr>
              <w:spacing w:after="120"/>
              <w:rPr>
                <w:rFonts w:ascii="Calibri Light" w:hAnsi="Calibri Light"/>
                <w:sz w:val="16"/>
                <w:szCs w:val="16"/>
                <w:lang w:val="en-US"/>
              </w:rPr>
            </w:pPr>
            <w:del w:id="11740" w:author="Ashan Senel Asmone" w:date="2016-03-21T11:05:00Z">
              <w:r w:rsidRPr="00F526AD" w:rsidDel="0046108D">
                <w:rPr>
                  <w:rFonts w:ascii="Calibri Light" w:hAnsi="Calibri Light"/>
                  <w:sz w:val="16"/>
                  <w:szCs w:val="16"/>
                  <w:lang w:val="en-US"/>
                </w:rPr>
                <w:delText>BS EN 480-8:1997-Admixtures for concrete, mortar and grout. Test methods. Determination of the conventional dry material content</w:delText>
              </w:r>
            </w:del>
            <w:ins w:id="11741" w:author="Ashan Senel Asmone" w:date="2016-03-21T11:05:00Z">
              <w:r w:rsidR="0046108D">
                <w:rPr>
                  <w:rFonts w:ascii="Calibri Light" w:hAnsi="Calibri Light"/>
                  <w:sz w:val="16"/>
                  <w:szCs w:val="16"/>
                  <w:lang w:val="en-US"/>
                </w:rPr>
                <w:t>BS EN 480-8:2012 Admixtures for concrete, mortar and grout. Test methods. Determination of the conventional dry material content</w:t>
              </w:r>
            </w:ins>
          </w:p>
          <w:p w14:paraId="0BFFD714" w14:textId="77777777" w:rsidR="001C2960" w:rsidRPr="00F526AD" w:rsidRDefault="001C2960" w:rsidP="00F526AD">
            <w:pPr>
              <w:spacing w:after="120"/>
              <w:rPr>
                <w:rFonts w:ascii="Calibri Light" w:hAnsi="Calibri Light"/>
                <w:sz w:val="16"/>
                <w:szCs w:val="16"/>
                <w:lang w:val="en-US"/>
              </w:rPr>
            </w:pPr>
            <w:del w:id="11742" w:author="Ashan Senel Asmone" w:date="2016-03-21T11:05:00Z">
              <w:r w:rsidRPr="00F526AD" w:rsidDel="0046108D">
                <w:rPr>
                  <w:rFonts w:ascii="Calibri Light" w:hAnsi="Calibri Light"/>
                  <w:sz w:val="16"/>
                  <w:szCs w:val="16"/>
                  <w:lang w:val="en-US"/>
                </w:rPr>
                <w:delText>BS EN 480-10:1997-Admixtures for concrete, mortar and grout. Test methods. Determination of water soluble chloride content</w:delText>
              </w:r>
            </w:del>
            <w:ins w:id="11743" w:author="Ashan Senel Asmone" w:date="2016-03-21T11:05:00Z">
              <w:r w:rsidR="0046108D">
                <w:rPr>
                  <w:rFonts w:ascii="Calibri Light" w:hAnsi="Calibri Light"/>
                  <w:sz w:val="16"/>
                  <w:szCs w:val="16"/>
                  <w:lang w:val="en-US"/>
                </w:rPr>
                <w:t>BS EN 480-10:2009 Admixtures for concrete, mortar and grout. Test methods. Determination of water soluble chloride content</w:t>
              </w:r>
            </w:ins>
          </w:p>
          <w:p w14:paraId="70EAD621" w14:textId="77777777" w:rsidR="001C2960" w:rsidRPr="00F526AD" w:rsidRDefault="001C2960" w:rsidP="00F526AD">
            <w:pPr>
              <w:spacing w:after="120"/>
              <w:rPr>
                <w:rFonts w:ascii="Calibri Light" w:hAnsi="Calibri Light"/>
                <w:sz w:val="16"/>
                <w:szCs w:val="16"/>
                <w:lang w:val="en-US"/>
              </w:rPr>
            </w:pPr>
            <w:del w:id="11744" w:author="Ashan Senel Asmone" w:date="2016-03-21T11:05:00Z">
              <w:r w:rsidRPr="00F526AD" w:rsidDel="0046108D">
                <w:rPr>
                  <w:rFonts w:ascii="Calibri Light" w:hAnsi="Calibri Light"/>
                  <w:sz w:val="16"/>
                  <w:szCs w:val="16"/>
                  <w:lang w:val="en-US"/>
                </w:rPr>
                <w:delText>BS EN 480-11:1999-Admixtures for concrete, mortar and grout. Test methods. Determination of air void characteristics in hardened concrete</w:delText>
              </w:r>
            </w:del>
            <w:ins w:id="11745" w:author="Ashan Senel Asmone" w:date="2016-03-21T11:05:00Z">
              <w:r w:rsidR="0046108D">
                <w:rPr>
                  <w:rFonts w:ascii="Calibri Light" w:hAnsi="Calibri Light"/>
                  <w:sz w:val="16"/>
                  <w:szCs w:val="16"/>
                  <w:lang w:val="en-US"/>
                </w:rPr>
                <w:t>BS EN 480-11:2005 Admixtures for concrete, mortar and grout. Test methods. Determination of air void characteristics in hardened concrete</w:t>
              </w:r>
            </w:ins>
          </w:p>
          <w:p w14:paraId="7C25B535" w14:textId="77777777" w:rsidR="001C2960" w:rsidRPr="00F526AD" w:rsidRDefault="001C2960" w:rsidP="00F526AD">
            <w:pPr>
              <w:spacing w:after="120"/>
              <w:rPr>
                <w:rFonts w:ascii="Calibri Light" w:hAnsi="Calibri Light"/>
                <w:sz w:val="16"/>
                <w:szCs w:val="16"/>
                <w:lang w:val="en-US"/>
              </w:rPr>
            </w:pPr>
            <w:del w:id="11746" w:author="Ashan Senel Asmone" w:date="2016-03-21T11:06:00Z">
              <w:r w:rsidRPr="00F526AD" w:rsidDel="0046108D">
                <w:rPr>
                  <w:rFonts w:ascii="Calibri Light" w:hAnsi="Calibri Light"/>
                  <w:sz w:val="16"/>
                  <w:szCs w:val="16"/>
                  <w:lang w:val="en-US"/>
                </w:rPr>
                <w:delText>BS EN 480-12:1998-Admixtures for concrete, mortar and grout. Test methods. Determination of the alkali content of admixtures</w:delText>
              </w:r>
            </w:del>
            <w:ins w:id="11747" w:author="Ashan Senel Asmone" w:date="2016-03-21T11:06:00Z">
              <w:r w:rsidR="0046108D">
                <w:rPr>
                  <w:rFonts w:ascii="Calibri Light" w:hAnsi="Calibri Light"/>
                  <w:sz w:val="16"/>
                  <w:szCs w:val="16"/>
                  <w:lang w:val="en-US"/>
                </w:rPr>
                <w:t>BS EN 480-12:2005 Admixtures for concrete, mortar and grout. Test methods. Determination of the alkali content of admixtures</w:t>
              </w:r>
            </w:ins>
          </w:p>
          <w:p w14:paraId="4DA5B0F5" w14:textId="77777777" w:rsidR="001C2960" w:rsidRPr="00F526AD" w:rsidRDefault="001C2960" w:rsidP="00F526AD">
            <w:pPr>
              <w:spacing w:after="120"/>
              <w:rPr>
                <w:rFonts w:ascii="Calibri Light" w:hAnsi="Calibri Light"/>
                <w:sz w:val="16"/>
                <w:szCs w:val="16"/>
                <w:lang w:val="en-US"/>
              </w:rPr>
            </w:pPr>
            <w:del w:id="11748" w:author="Ashan Senel Asmone" w:date="2016-03-21T11:06:00Z">
              <w:r w:rsidRPr="00F526AD" w:rsidDel="0046108D">
                <w:rPr>
                  <w:rFonts w:ascii="Calibri Light" w:hAnsi="Calibri Light"/>
                  <w:sz w:val="16"/>
                  <w:szCs w:val="16"/>
                  <w:lang w:val="en-US"/>
                </w:rPr>
                <w:delText>BS EN 934-2:2001-Admixtures for concrete, mortar and grout. Concrete admixtures. Definitions, requirements, conformity, marking and labelling</w:delText>
              </w:r>
            </w:del>
            <w:ins w:id="11749" w:author="Ashan Senel Asmone" w:date="2016-03-21T11:06: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688286D6" w14:textId="77777777" w:rsidR="001C2960" w:rsidRPr="00F526AD" w:rsidRDefault="001C2960" w:rsidP="00F526AD">
            <w:pPr>
              <w:spacing w:after="120"/>
              <w:rPr>
                <w:rFonts w:ascii="Calibri Light" w:hAnsi="Calibri Light"/>
                <w:sz w:val="16"/>
                <w:szCs w:val="16"/>
                <w:lang w:val="en-US"/>
              </w:rPr>
            </w:pPr>
            <w:del w:id="11750" w:author="Ashan Senel Asmone" w:date="2016-03-21T11:06:00Z">
              <w:r w:rsidRPr="00F526AD" w:rsidDel="0046108D">
                <w:rPr>
                  <w:rFonts w:ascii="Calibri Light" w:hAnsi="Calibri Light"/>
                  <w:sz w:val="16"/>
                  <w:szCs w:val="16"/>
                  <w:lang w:val="en-US"/>
                </w:rPr>
                <w:delText>BS EN 934-6:2001-Admixtures for concrete, mortar and grout. Sampling, conformity control and evaluation of conformity</w:delText>
              </w:r>
            </w:del>
            <w:ins w:id="11751" w:author="Ashan Senel Asmone" w:date="2016-03-21T11:06:00Z">
              <w:del w:id="11752" w:author="Jing Kai Toh" w:date="2016-05-12T17:04:00Z">
                <w:r w:rsidR="0046108D" w:rsidDel="0010274C">
                  <w:rPr>
                    <w:rFonts w:ascii="Calibri Light" w:hAnsi="Calibri Light"/>
                    <w:sz w:val="16"/>
                    <w:szCs w:val="16"/>
                    <w:lang w:val="en-US"/>
                  </w:rPr>
                  <w:delText>BS EN 934-6:2001 Admixtures for concrete, mortar and grout. Sampling, conformity control and evaluation of conformity</w:delText>
                </w:r>
              </w:del>
            </w:ins>
            <w:ins w:id="11753"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p>
          <w:p w14:paraId="727BA5CB" w14:textId="77777777" w:rsidR="001C2960" w:rsidRPr="00F526AD" w:rsidRDefault="001C2960" w:rsidP="00F526AD">
            <w:pPr>
              <w:spacing w:after="120"/>
              <w:rPr>
                <w:rFonts w:ascii="Calibri Light" w:hAnsi="Calibri Light"/>
                <w:sz w:val="16"/>
                <w:szCs w:val="16"/>
                <w:lang w:val="en-US"/>
              </w:rPr>
            </w:pPr>
            <w:del w:id="11754" w:author="Ashan Senel Asmone" w:date="2016-03-21T11:07:00Z">
              <w:r w:rsidRPr="00F526AD" w:rsidDel="0046108D">
                <w:rPr>
                  <w:rFonts w:ascii="Calibri Light" w:hAnsi="Calibri Light"/>
                  <w:sz w:val="16"/>
                  <w:szCs w:val="16"/>
                  <w:lang w:val="en-US"/>
                </w:rPr>
                <w:delText>BS 4887:1973-Specification for mortar plasticizers</w:delText>
              </w:r>
            </w:del>
            <w:ins w:id="11755" w:author="Ashan Senel Asmone" w:date="2016-03-21T11:07:00Z">
              <w:r w:rsidR="0046108D">
                <w:rPr>
                  <w:rFonts w:ascii="Calibri Light" w:hAnsi="Calibri Light"/>
                  <w:sz w:val="16"/>
                  <w:szCs w:val="16"/>
                  <w:lang w:val="en-US"/>
                </w:rPr>
                <w:t>BS EN 934-3:2009+A1:2012 Admixtures for concrete, mortar and grout. Admixtures for masonry mortar. Definitions, requirements, conformity and marking and labelling</w:t>
              </w:r>
            </w:ins>
          </w:p>
          <w:p w14:paraId="0C9445B9" w14:textId="77777777" w:rsidR="001C2960" w:rsidRPr="00F526AD" w:rsidRDefault="001C2960" w:rsidP="00F526AD">
            <w:pPr>
              <w:spacing w:after="120"/>
              <w:rPr>
                <w:rFonts w:ascii="Calibri Light" w:hAnsi="Calibri Light"/>
                <w:sz w:val="16"/>
                <w:szCs w:val="16"/>
                <w:lang w:val="en-US"/>
              </w:rPr>
            </w:pPr>
            <w:del w:id="11756" w:author="Ashan Senel Asmone" w:date="2016-03-21T11:08:00Z">
              <w:r w:rsidRPr="00F526AD" w:rsidDel="0046108D">
                <w:rPr>
                  <w:rFonts w:ascii="Calibri Light" w:hAnsi="Calibri Light"/>
                  <w:sz w:val="16"/>
                  <w:szCs w:val="16"/>
                  <w:lang w:val="en-US"/>
                </w:rPr>
                <w:delText>BS EN 934-2:1998-Admixtures for concrete, mortar and grout. Concrete admixtures. Definitions and requirements</w:delText>
              </w:r>
            </w:del>
            <w:ins w:id="11757" w:author="Ashan Senel Asmone" w:date="2016-03-21T11:08: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2F43901E" w14:textId="77777777" w:rsidR="001C2960" w:rsidRPr="00F526AD" w:rsidRDefault="001C2960" w:rsidP="00F526AD">
            <w:pPr>
              <w:spacing w:after="120"/>
              <w:rPr>
                <w:rFonts w:ascii="Calibri Light" w:hAnsi="Calibri Light"/>
                <w:sz w:val="16"/>
                <w:szCs w:val="16"/>
                <w:lang w:val="en-US"/>
              </w:rPr>
            </w:pPr>
            <w:del w:id="11758" w:author="Ashan Senel Asmone" w:date="2016-03-21T11:08:00Z">
              <w:r w:rsidRPr="00F526AD" w:rsidDel="00244900">
                <w:rPr>
                  <w:rFonts w:ascii="Calibri Light" w:hAnsi="Calibri Light"/>
                  <w:sz w:val="16"/>
                  <w:szCs w:val="16"/>
                  <w:lang w:val="en-US"/>
                </w:rPr>
                <w:delText>BS EN 934-6:2000-Admixtures for concrete, mortar and grout. Sampling, conformity control, evaluation of conformity, marking and labelling</w:delText>
              </w:r>
            </w:del>
            <w:ins w:id="11759" w:author="Ashan Senel Asmone" w:date="2016-03-21T11:08:00Z">
              <w:del w:id="11760" w:author="Jing Kai Toh" w:date="2016-05-12T17:04:00Z">
                <w:r w:rsidR="00244900" w:rsidDel="0010274C">
                  <w:rPr>
                    <w:rFonts w:ascii="Calibri Light" w:hAnsi="Calibri Light"/>
                    <w:sz w:val="16"/>
                    <w:szCs w:val="16"/>
                    <w:lang w:val="en-US"/>
                  </w:rPr>
                  <w:delText>BS EN 934-6:2001 Admixtures for concrete, mortar and grout. Sampling, conformity control and evaluation of conformity</w:delText>
                </w:r>
              </w:del>
            </w:ins>
            <w:ins w:id="11761"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1762" w:author="Ashan Senel Asmone" w:date="2016-03-21T11:08:00Z">
              <w:r w:rsidR="00244900">
                <w:rPr>
                  <w:rFonts w:ascii="Calibri Light" w:hAnsi="Calibri Light"/>
                  <w:sz w:val="16"/>
                  <w:szCs w:val="16"/>
                  <w:lang w:val="en-US"/>
                </w:rPr>
                <w:t xml:space="preserve"> </w:t>
              </w:r>
            </w:ins>
          </w:p>
          <w:p w14:paraId="4DFC946E"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6DD72F6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5385-5:1994-Wall and floor tiling. Code of practice for the design and installation of terrazzo tile and slab, natural stone and composition block floorings</w:t>
            </w:r>
          </w:p>
          <w:p w14:paraId="734179E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5385-1:1995- Wall and floor tiling. Code of practice for the design and installation of internal ceramic and natural stone wall tiling and mosaics in normal conditions</w:t>
            </w:r>
          </w:p>
          <w:p w14:paraId="31EE487E"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8000-11.2:1990- Workmanship on building sites. Code of practice for wall and floor tiling. Natural stone tiles</w:t>
            </w:r>
          </w:p>
          <w:p w14:paraId="1D5FDED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8221-1:2000- Code of practice for cleaning and surface repair of buildings. Cleaning of natural stones, brick, terracotta and concrete</w:t>
            </w:r>
          </w:p>
          <w:p w14:paraId="01F3D7FD"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8221-2:2000- Code of practice for cleaning and surface repair of buildings. Surface repair of natural stones, brick and terracotta</w:t>
            </w:r>
          </w:p>
          <w:p w14:paraId="02B1B32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EN 14157 Natural stone test. Determination of abrasion resistance</w:t>
            </w:r>
          </w:p>
          <w:p w14:paraId="763248B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5980: 1980- Specification for adhesives for use with ceramic tiles and mosaic</w:t>
            </w:r>
          </w:p>
          <w:p w14:paraId="021B8C43" w14:textId="77777777" w:rsidR="00401C5E" w:rsidRPr="00F526AD" w:rsidRDefault="00401C5E" w:rsidP="00F526AD">
            <w:pPr>
              <w:spacing w:after="120"/>
              <w:rPr>
                <w:rFonts w:ascii="Calibri Light" w:hAnsi="Calibri Light"/>
                <w:sz w:val="16"/>
                <w:szCs w:val="16"/>
                <w:lang w:val="en-US"/>
              </w:rPr>
            </w:pPr>
          </w:p>
        </w:tc>
      </w:tr>
      <w:tr w:rsidR="00401C5E" w:rsidRPr="004F3C8C" w14:paraId="746F5C73" w14:textId="77777777" w:rsidTr="00401C5E">
        <w:tc>
          <w:tcPr>
            <w:tcW w:w="685" w:type="dxa"/>
          </w:tcPr>
          <w:p w14:paraId="4212944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5DCF317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Cement mortar</w:t>
            </w:r>
          </w:p>
          <w:p w14:paraId="70A8D17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C305: 1999-Practice for Mechanical Mixing of Hydraulic Cement Pastes and Mortars of Plastic Consistency</w:t>
            </w:r>
          </w:p>
          <w:p w14:paraId="177856B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C778: 2000-Standard Specification for Standard Sand</w:t>
            </w:r>
          </w:p>
          <w:p w14:paraId="7EA2680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C109/C109M: 2001-Standard Test Method for Compressive Strength of Hydraulic Cement Mortars (Using 2-in. or [50-mm] Cube Specimens)</w:t>
            </w:r>
          </w:p>
          <w:p w14:paraId="377E3A2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C348: 1997-Standard Test Method for Flexural Strength of Hydraulic-Cement Mortars</w:t>
            </w:r>
          </w:p>
          <w:p w14:paraId="0088A61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C349: 1997-Standard Test Method for Compressive Strength of Hydraulic-Cement Mortars (Using Portions of Prisms Broken in Flexure)</w:t>
            </w:r>
          </w:p>
          <w:p w14:paraId="15583FE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C150: 2000-Standard Specification for Portland Cement</w:t>
            </w:r>
          </w:p>
          <w:p w14:paraId="75987DAC"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C87: 1983(1995)e1-Standard Test Method for Effect of Organic Impurities in Fine Aggregate on Strength of Mortar</w:t>
            </w:r>
          </w:p>
          <w:p w14:paraId="761A256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C125: 2000ae1-Standard Terminology Relating to Concrete and Concrete Aggregates</w:t>
            </w:r>
          </w:p>
          <w:p w14:paraId="6419066D"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C1038: 2001-Standard Test Method for Expansion of Hydraulic Cement Mortar Bars Stored in Water</w:t>
            </w:r>
          </w:p>
          <w:p w14:paraId="2F187E1B"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 494/ 494M: 2000-Specification for Chemical Admixtures for Concrete</w:t>
            </w:r>
          </w:p>
          <w:p w14:paraId="59AAAAF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C115: 1996a-Standard Test Method for Fineness of Portland Cement by the Turbidimeter</w:t>
            </w:r>
          </w:p>
          <w:p w14:paraId="036DF22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C490: 2000a-Standard Practice for Use of Apparatus for the Determination of Length Change of Hardened Cement Paste, Mortar, and Concrete</w:t>
            </w:r>
          </w:p>
          <w:p w14:paraId="2BEF273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C33: 2001a-Standard Specification for Concrete Aggregates</w:t>
            </w:r>
          </w:p>
          <w:p w14:paraId="10BF740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C295: 1998-Standard Guide for Petrographic Examination of Aggregates for Concrete</w:t>
            </w:r>
          </w:p>
          <w:p w14:paraId="1BD2A8E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C452: 1995-Standard Test Method for Potential Expansion of Portland-Cement Mortars Exposed to Sulfate</w:t>
            </w:r>
          </w:p>
          <w:p w14:paraId="7BA66B8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Water</w:t>
            </w:r>
          </w:p>
          <w:p w14:paraId="3A77EA11"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D1067: 1992(1996)-Standard Test Methods for Acidity or Alkalinity of Water</w:t>
            </w:r>
          </w:p>
          <w:p w14:paraId="255B67B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D1129: 2001-Standard Terminology Relating to Water</w:t>
            </w:r>
          </w:p>
          <w:p w14:paraId="3EA6B3A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D1193: 1999e1-Standard Specification for Reagent Water</w:t>
            </w:r>
          </w:p>
          <w:p w14:paraId="1C468474"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D1293: 1999-Standard Test Methods for pH of Water</w:t>
            </w:r>
          </w:p>
          <w:p w14:paraId="585422DE"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w:t>
            </w:r>
          </w:p>
          <w:p w14:paraId="2ECA787D"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C503-99e1 Standard Specification for MARBLE Dimension Stone (Exterior)</w:t>
            </w:r>
          </w:p>
          <w:p w14:paraId="287D251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C568-99 Standard Specification for Limestone Dimension Stone</w:t>
            </w:r>
          </w:p>
          <w:p w14:paraId="64047004"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F963-96ae2 Standard Consumer Safety Specification on Toy Safety</w:t>
            </w:r>
          </w:p>
          <w:p w14:paraId="194A3E0B"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E1857-97 Standard Guide for Selection of Cleaning Techniques for Masonry, Concrete, and Stucco Surfaces</w:t>
            </w:r>
          </w:p>
          <w:p w14:paraId="503AF7B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D5107-90(1997) Standard Practice for Preparatory Surface Cleaning of Architectural Sandstone</w:t>
            </w:r>
          </w:p>
          <w:p w14:paraId="013F4CBB" w14:textId="77777777" w:rsidR="00401C5E" w:rsidRPr="00F526AD" w:rsidRDefault="00401C5E" w:rsidP="00F526AD">
            <w:pPr>
              <w:spacing w:after="120"/>
              <w:rPr>
                <w:rFonts w:ascii="Calibri Light" w:hAnsi="Calibri Light"/>
                <w:sz w:val="16"/>
                <w:szCs w:val="16"/>
                <w:lang w:val="en-US"/>
              </w:rPr>
            </w:pPr>
          </w:p>
        </w:tc>
      </w:tr>
      <w:tr w:rsidR="00401C5E" w:rsidRPr="004F3C8C" w14:paraId="072025F6" w14:textId="77777777" w:rsidTr="00401C5E">
        <w:tc>
          <w:tcPr>
            <w:tcW w:w="685" w:type="dxa"/>
          </w:tcPr>
          <w:p w14:paraId="6F3AA2A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377F0E94"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Cement and Grout</w:t>
            </w:r>
          </w:p>
          <w:p w14:paraId="205F0DDF" w14:textId="77777777" w:rsidR="001C2960" w:rsidRPr="00F526AD" w:rsidRDefault="001C2960" w:rsidP="00F526AD">
            <w:pPr>
              <w:spacing w:after="120"/>
              <w:rPr>
                <w:rFonts w:ascii="Calibri Light" w:hAnsi="Calibri Light"/>
                <w:sz w:val="16"/>
                <w:szCs w:val="16"/>
                <w:lang w:val="en-US"/>
              </w:rPr>
            </w:pPr>
            <w:del w:id="11763" w:author="Jing Kai Toh" w:date="2016-05-12T10:01:00Z">
              <w:r w:rsidRPr="00F526AD" w:rsidDel="008E751D">
                <w:rPr>
                  <w:rFonts w:ascii="Calibri Light" w:hAnsi="Calibri Light"/>
                  <w:sz w:val="16"/>
                  <w:szCs w:val="16"/>
                  <w:lang w:val="en-US"/>
                </w:rPr>
                <w:delText>DR 01033 : Chemical admixtures for concrete, mortar and grout Methods of sampling and testing admixtures for mortar and grout</w:delText>
              </w:r>
            </w:del>
            <w:ins w:id="11764" w:author="Jing Kai Toh" w:date="2016-05-12T10:01:00Z">
              <w:r w:rsidR="008E751D">
                <w:rPr>
                  <w:rFonts w:ascii="Calibri Light" w:hAnsi="Calibri Light"/>
                  <w:sz w:val="16"/>
                  <w:szCs w:val="16"/>
                  <w:lang w:val="en-US"/>
                </w:rPr>
                <w:t>AS 1478.2-2005 Chemical admixtures for concrete, mortar and grout - Methods of sampling and testing admixtures for concrete, mortar and grout</w:t>
              </w:r>
            </w:ins>
            <w:r w:rsidRPr="00F526AD">
              <w:rPr>
                <w:rFonts w:ascii="Calibri Light" w:hAnsi="Calibri Light"/>
                <w:sz w:val="16"/>
                <w:szCs w:val="16"/>
                <w:lang w:val="en-US"/>
              </w:rPr>
              <w:t> </w:t>
            </w:r>
            <w:r w:rsidRPr="00F526AD">
              <w:rPr>
                <w:rFonts w:ascii="Calibri Light" w:hAnsi="Calibri Light"/>
                <w:sz w:val="16"/>
                <w:szCs w:val="16"/>
                <w:lang w:val="en-US"/>
              </w:rPr>
              <w:br/>
            </w:r>
            <w:r w:rsidRPr="00F526AD">
              <w:rPr>
                <w:rFonts w:ascii="Calibri Light" w:hAnsi="Calibri Light"/>
                <w:sz w:val="16"/>
                <w:szCs w:val="16"/>
                <w:lang w:val="en-US"/>
              </w:rPr>
              <w:br/>
              <w:t>AS 1012.18-1996 : Methods of testing concrete - Determination of setting time of fresh concrete, mortar and grout by penetration resistance</w:t>
            </w:r>
          </w:p>
          <w:p w14:paraId="79A3F023" w14:textId="77777777" w:rsidR="001C2960" w:rsidRPr="00F526AD" w:rsidRDefault="001C2960" w:rsidP="00F526AD">
            <w:pPr>
              <w:spacing w:after="120"/>
              <w:rPr>
                <w:rFonts w:ascii="Calibri Light" w:hAnsi="Calibri Light"/>
                <w:sz w:val="16"/>
                <w:szCs w:val="16"/>
                <w:lang w:val="en-US"/>
              </w:rPr>
            </w:pPr>
            <w:del w:id="11765" w:author="Jing Kai Toh" w:date="2016-05-12T09:30:00Z">
              <w:r w:rsidRPr="00F526AD" w:rsidDel="00907667">
                <w:rPr>
                  <w:rFonts w:ascii="Calibri Light" w:hAnsi="Calibri Light"/>
                  <w:sz w:val="16"/>
                  <w:szCs w:val="16"/>
                  <w:lang w:val="en-US"/>
                </w:rPr>
                <w:delText>AS 1478.1-2000 : Chemical admixtures for concrete, mortar and grout - Admixtures for concrete</w:delText>
              </w:r>
            </w:del>
            <w:ins w:id="11766" w:author="Jing Kai Toh" w:date="2016-05-12T09:30:00Z">
              <w:r w:rsidR="00907667">
                <w:rPr>
                  <w:rFonts w:ascii="Calibri Light" w:hAnsi="Calibri Light"/>
                  <w:sz w:val="16"/>
                  <w:szCs w:val="16"/>
                  <w:lang w:val="en-US"/>
                </w:rPr>
                <w:t>AS 1478.1-2000 Chemical admixtures for concrete, mortar and grout - Admixtures for concrete</w:t>
              </w:r>
            </w:ins>
          </w:p>
          <w:p w14:paraId="21405D8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2072-1977 : Methods for the sampling of expanding admixtures for concrete, mortar and grout</w:t>
            </w:r>
          </w:p>
          <w:p w14:paraId="3D511D1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2073-1977 : Methods for the testing of expanding admixtures for concrete, mortar and grout</w:t>
            </w:r>
          </w:p>
          <w:p w14:paraId="6BD70B9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2350.12-1995 : Methods of testing portland and blended cements - Preparation of a standard mortar and moulding of specimens</w:t>
            </w:r>
          </w:p>
          <w:p w14:paraId="33E5B90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2350.13-1995 : Methods of testing portland and blended cements - Determination of drying shrinkage of portland and blended cement mortars</w:t>
            </w:r>
          </w:p>
          <w:p w14:paraId="0EF88C3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2350.13-1995/Amdt 1-1997 : Methods of testing portland and blended cements - Determination of drying shrinkage of portland and blended cement mortars</w:t>
            </w:r>
          </w:p>
          <w:p w14:paraId="70284D8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2350.14-1996 : Methods of testing portland and blended cements - Length change of portland and blended cement mortars exposed to a sulfate solution</w:t>
            </w:r>
          </w:p>
          <w:p w14:paraId="55325628" w14:textId="77777777" w:rsidR="00401C5E" w:rsidRPr="00F526AD" w:rsidRDefault="00401C5E" w:rsidP="00F526AD">
            <w:pPr>
              <w:spacing w:after="120"/>
              <w:rPr>
                <w:rFonts w:ascii="Calibri Light" w:hAnsi="Calibri Light"/>
                <w:sz w:val="16"/>
                <w:szCs w:val="16"/>
                <w:lang w:val="en-US"/>
              </w:rPr>
            </w:pPr>
          </w:p>
        </w:tc>
      </w:tr>
      <w:tr w:rsidR="00401C5E" w:rsidRPr="004F3C8C" w14:paraId="1438A301" w14:textId="77777777" w:rsidTr="00401C5E">
        <w:tc>
          <w:tcPr>
            <w:tcW w:w="685" w:type="dxa"/>
          </w:tcPr>
          <w:p w14:paraId="775CF14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43A149B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Rendering</w:t>
            </w:r>
          </w:p>
          <w:p w14:paraId="1D960DB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SS 397 :1997 Methods of testing cement</w:t>
            </w:r>
          </w:p>
          <w:p w14:paraId="2098A7E1" w14:textId="77777777" w:rsidR="001C2960" w:rsidRPr="00F526AD" w:rsidRDefault="001C2960" w:rsidP="00F526AD">
            <w:pPr>
              <w:spacing w:after="120"/>
              <w:rPr>
                <w:rFonts w:ascii="Calibri Light" w:hAnsi="Calibri Light"/>
                <w:sz w:val="16"/>
                <w:szCs w:val="16"/>
                <w:lang w:val="en-US"/>
              </w:rPr>
            </w:pPr>
            <w:del w:id="11767" w:author="Ashan Asmone" w:date="2016-03-31T14:13:00Z">
              <w:r w:rsidRPr="00F526AD" w:rsidDel="00041349">
                <w:rPr>
                  <w:rFonts w:ascii="Calibri Light" w:hAnsi="Calibri Light"/>
                  <w:sz w:val="16"/>
                  <w:szCs w:val="16"/>
                  <w:lang w:val="en-US"/>
                </w:rPr>
                <w:delText>SS 26 : 2000 Ordinary Portland cement</w:delText>
              </w:r>
            </w:del>
            <w:ins w:id="11768" w:author="Ashan Asmone" w:date="2016-03-31T14:13:00Z">
              <w:r w:rsidR="00041349">
                <w:rPr>
                  <w:rFonts w:ascii="Calibri Light" w:hAnsi="Calibri Light"/>
                  <w:sz w:val="16"/>
                  <w:szCs w:val="16"/>
                  <w:lang w:val="en-US"/>
                </w:rPr>
                <w:t>SS EN 197 series - Cement</w:t>
              </w:r>
            </w:ins>
          </w:p>
          <w:p w14:paraId="1B6D356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47A5D7D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SS 57:1989- Specification for glazed ceramic tiles and tile fittings for internal walls </w:t>
            </w:r>
            <w:r w:rsidRPr="00F526AD">
              <w:rPr>
                <w:rFonts w:ascii="Calibri Light" w:hAnsi="Calibri Light"/>
                <w:sz w:val="16"/>
                <w:szCs w:val="16"/>
                <w:lang w:val="en-US"/>
              </w:rPr>
              <w:br/>
            </w:r>
            <w:r w:rsidRPr="00F526AD">
              <w:rPr>
                <w:rFonts w:ascii="Calibri Light" w:hAnsi="Calibri Light"/>
                <w:sz w:val="16"/>
                <w:szCs w:val="16"/>
                <w:lang w:val="en-US"/>
              </w:rPr>
              <w:br/>
              <w:t>CP 67 Part 1: 1997- Code of practice for cleaning and surface repair of buildings: Natural stone, cast stone and clay brick masonry.</w:t>
            </w:r>
          </w:p>
          <w:p w14:paraId="4056AB9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CP 68: 1997- Code of practice for ceramic wall and floor tiling</w:t>
            </w:r>
          </w:p>
          <w:p w14:paraId="5800F70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SS 301:1985- The use of cement sand cover for tiling</w:t>
            </w:r>
          </w:p>
          <w:p w14:paraId="38118C1A" w14:textId="77777777" w:rsidR="00401C5E" w:rsidRPr="00F526AD" w:rsidRDefault="00401C5E" w:rsidP="00F526AD">
            <w:pPr>
              <w:spacing w:after="120"/>
              <w:rPr>
                <w:rFonts w:ascii="Calibri Light" w:hAnsi="Calibri Light"/>
                <w:sz w:val="16"/>
                <w:szCs w:val="16"/>
                <w:lang w:val="en-US"/>
              </w:rPr>
            </w:pPr>
          </w:p>
        </w:tc>
      </w:tr>
      <w:tr w:rsidR="00401C5E" w:rsidRPr="004F3C8C" w14:paraId="1F5E3550" w14:textId="77777777" w:rsidTr="00401C5E">
        <w:tc>
          <w:tcPr>
            <w:tcW w:w="685" w:type="dxa"/>
          </w:tcPr>
          <w:p w14:paraId="5BD223D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27B6F8EE"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grouting</w:t>
            </w:r>
          </w:p>
          <w:p w14:paraId="317890E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680:1990 Cement -- Test methods -- Chemical analysis</w:t>
            </w:r>
          </w:p>
          <w:p w14:paraId="795C1B4D"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863:1990 Cement -- Test methods -- Pozzolanicity test for pozzolanic cements</w:t>
            </w:r>
          </w:p>
          <w:p w14:paraId="5D903EF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01CBD25D"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3920:1976 Honing stones of square section; Designation and dimensions</w:t>
            </w:r>
          </w:p>
          <w:p w14:paraId="0351E45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603-10:1999 Bonded abrasive products - Dimensions - Part 10: Stones for honing and superfinishings - ISO 603-10:1999</w:t>
            </w:r>
          </w:p>
          <w:p w14:paraId="77B1E46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603-10:1999/COR1:1999 Bonded abrasive products - Dimensions - Part 10: Stones for honing and superfinishings</w:t>
            </w:r>
          </w:p>
          <w:p w14:paraId="7E942B7C" w14:textId="77777777" w:rsidR="001C2960" w:rsidRPr="00F526AD" w:rsidRDefault="001C2960" w:rsidP="00F526AD">
            <w:pPr>
              <w:spacing w:after="120"/>
              <w:rPr>
                <w:rFonts w:ascii="Calibri Light" w:hAnsi="Calibri Light"/>
                <w:sz w:val="16"/>
                <w:szCs w:val="16"/>
                <w:lang w:val="en-US"/>
              </w:rPr>
            </w:pPr>
            <w:del w:id="11769" w:author="Ashan Asmone" w:date="2016-03-31T11:56:00Z">
              <w:r w:rsidRPr="00F526AD" w:rsidDel="00140F61">
                <w:rPr>
                  <w:rFonts w:ascii="Calibri Light" w:hAnsi="Calibri Light"/>
                  <w:sz w:val="16"/>
                  <w:szCs w:val="16"/>
                  <w:lang w:val="en-US"/>
                </w:rPr>
                <w:delText>ISO 6105:1988 Abrasive products; segmented saws for machining of stone and masonry cutting; dimensions of steel blades</w:delText>
              </w:r>
            </w:del>
          </w:p>
          <w:p w14:paraId="1555382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8512-2:1990 Surface plates; part 2: granite </w:t>
            </w:r>
          </w:p>
          <w:p w14:paraId="0157C647" w14:textId="77777777" w:rsidR="00401C5E" w:rsidRPr="004F3C8C" w:rsidRDefault="00401C5E" w:rsidP="00F526AD">
            <w:pPr>
              <w:spacing w:after="120"/>
              <w:rPr>
                <w:rFonts w:ascii="Calibri Light" w:hAnsi="Calibri Light"/>
                <w:sz w:val="16"/>
                <w:szCs w:val="16"/>
                <w:lang w:val="en-US"/>
              </w:rPr>
            </w:pPr>
          </w:p>
        </w:tc>
      </w:tr>
    </w:tbl>
    <w:p w14:paraId="7C2FF548" w14:textId="77777777" w:rsidR="00401C5E" w:rsidRDefault="00401C5E" w:rsidP="00401C5E">
      <w:pPr>
        <w:rPr>
          <w:sz w:val="16"/>
          <w:szCs w:val="16"/>
          <w:lang w:val="en-US"/>
        </w:rPr>
      </w:pPr>
    </w:p>
    <w:p w14:paraId="56E1D1D7" w14:textId="77777777" w:rsidR="00401C5E" w:rsidRDefault="001C2960" w:rsidP="001C2960">
      <w:pPr>
        <w:pStyle w:val="Heading2"/>
        <w:rPr>
          <w:lang w:val="en-US"/>
        </w:rPr>
      </w:pPr>
      <w:r w:rsidRPr="001C2960">
        <w:rPr>
          <w:lang w:val="en-US"/>
        </w:rPr>
        <w:t>Staining along veins</w:t>
      </w:r>
    </w:p>
    <w:tbl>
      <w:tblPr>
        <w:tblStyle w:val="TableGrid"/>
        <w:tblW w:w="0" w:type="auto"/>
        <w:tblInd w:w="108" w:type="dxa"/>
        <w:tblLook w:val="04A0" w:firstRow="1" w:lastRow="0" w:firstColumn="1" w:lastColumn="0" w:noHBand="0" w:noVBand="1"/>
      </w:tblPr>
      <w:tblGrid>
        <w:gridCol w:w="685"/>
        <w:gridCol w:w="8449"/>
      </w:tblGrid>
      <w:tr w:rsidR="00401C5E" w:rsidRPr="004F3C8C" w14:paraId="59538201" w14:textId="77777777" w:rsidTr="00401C5E">
        <w:tc>
          <w:tcPr>
            <w:tcW w:w="685" w:type="dxa"/>
          </w:tcPr>
          <w:p w14:paraId="303BFEF2"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08B05B9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Screedings</w:t>
            </w:r>
          </w:p>
          <w:p w14:paraId="70B662E1"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8000:Part 9: 1989- Workmanship on building sites- Code of practice for cement/ sand floor screeds and concrete floor toppings</w:t>
            </w:r>
          </w:p>
          <w:p w14:paraId="1FFC4654"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2C22D045" w14:textId="77777777" w:rsidR="001C2960" w:rsidRPr="00F526AD" w:rsidRDefault="001C2960" w:rsidP="00F526AD">
            <w:pPr>
              <w:spacing w:after="120"/>
              <w:rPr>
                <w:rFonts w:ascii="Calibri Light" w:hAnsi="Calibri Light"/>
                <w:sz w:val="16"/>
                <w:szCs w:val="16"/>
                <w:lang w:val="en-US"/>
              </w:rPr>
            </w:pPr>
            <w:del w:id="11770" w:author="Ashan Senel Asmone" w:date="2016-03-21T10:36:00Z">
              <w:r w:rsidRPr="00F526AD" w:rsidDel="0046108D">
                <w:rPr>
                  <w:rFonts w:ascii="Calibri Light" w:hAnsi="Calibri Light"/>
                  <w:sz w:val="16"/>
                  <w:szCs w:val="16"/>
                  <w:lang w:val="en-US"/>
                </w:rPr>
                <w:delText>BS 6319-12:1992-Testing of resin and polymer/cement compositions for use in construction. Methods for measurement of unrestrained linear shrinkage and coefficient of thermal expansion</w:delText>
              </w:r>
            </w:del>
            <w:ins w:id="11771" w:author="Ashan Senel Asmone" w:date="2016-03-21T10:36:00Z">
              <w:r w:rsidR="0046108D">
                <w:rPr>
                  <w:rFonts w:ascii="Calibri Light" w:hAnsi="Calibri Light"/>
                  <w:sz w:val="16"/>
                  <w:szCs w:val="16"/>
                  <w:lang w:val="en-US"/>
                </w:rPr>
                <w:t>BS 6319-12:1992 Testing of resin and polymer/cement compositions for use in construction. Methods for measurement of unrestrained linear shrinkage and coefficient of thermal expansion</w:t>
              </w:r>
            </w:ins>
          </w:p>
          <w:p w14:paraId="4E9CB30B"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5385-5:1994-Wall and floor tiling. Code of practice for the design and installation of terrazzo tile and slab, natural stone and composition block floorings</w:t>
            </w:r>
          </w:p>
          <w:p w14:paraId="6C8D8DE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5385-1:1995- Wall and floor tiling. Code of practice for the design and installation of internal ceramic and natural stone wall tiling and mosaics in normal conditions</w:t>
            </w:r>
          </w:p>
          <w:p w14:paraId="0D88C54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8000:Part 9: 1989- Workmanship on building sites- Code of practice for cement/ sand floor screeds and concrete floor toppings</w:t>
            </w:r>
          </w:p>
          <w:p w14:paraId="53044A9E"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8000-11.2:1990- Workmanship on building sites. Code of practice for wall and floor tiling. Natural stone tiles</w:t>
            </w:r>
          </w:p>
          <w:p w14:paraId="66AF80D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8221-1:2000- Code of practice for cleaning and surface repair of buildings. Cleaning of natural stones, brick, terracotta and concrete</w:t>
            </w:r>
          </w:p>
          <w:p w14:paraId="75EE921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8221-2:2000- Code of practice for cleaning and surface repair of buildings. Surface repair of natural stones, brick and terracotta</w:t>
            </w:r>
          </w:p>
          <w:p w14:paraId="5C67825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EN 14157 Natural stone test. Determination of abrasion resistance</w:t>
            </w:r>
          </w:p>
          <w:p w14:paraId="09FFA1AB"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5980: 1980- Specification for adhesives for use with ceramic tiles and mosaic</w:t>
            </w:r>
          </w:p>
          <w:p w14:paraId="2EE9C5BC" w14:textId="77777777" w:rsidR="00401C5E" w:rsidRPr="00F526AD" w:rsidRDefault="00401C5E" w:rsidP="00F526AD">
            <w:pPr>
              <w:spacing w:after="120"/>
              <w:rPr>
                <w:rFonts w:ascii="Calibri Light" w:hAnsi="Calibri Light"/>
                <w:sz w:val="16"/>
                <w:szCs w:val="16"/>
                <w:lang w:val="en-US"/>
              </w:rPr>
            </w:pPr>
          </w:p>
        </w:tc>
      </w:tr>
      <w:tr w:rsidR="00401C5E" w:rsidRPr="004F3C8C" w14:paraId="0359FC2F" w14:textId="77777777" w:rsidTr="00401C5E">
        <w:tc>
          <w:tcPr>
            <w:tcW w:w="685" w:type="dxa"/>
          </w:tcPr>
          <w:p w14:paraId="73AF4FD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797693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w:t>
            </w:r>
          </w:p>
          <w:p w14:paraId="76AB2E2D"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C305: 1999-Practice for Mechanical Mixing of Hydraulic Cement Pastes and Mortars of Plastic Consistency</w:t>
            </w:r>
          </w:p>
          <w:p w14:paraId="2017691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C778: 2000-Standard Specification for Standard Sand</w:t>
            </w:r>
          </w:p>
          <w:p w14:paraId="3D274AD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C109/C109M: 2001-Standard Test Method for Compressive Strength of Hydraulic Cement Mortars (Using 2-in. or [50-mm] Cube Specimens)</w:t>
            </w:r>
          </w:p>
          <w:p w14:paraId="276E9F0D"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C348: 1997-Standard Test Method for Flexural Strength of Hydraulic-Cement Mortars</w:t>
            </w:r>
          </w:p>
          <w:p w14:paraId="59D88F1C"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C349: 1997-Standard Test Method for Compressive Strength of Hydraulic-Cement Mortars (Using Portions of Prisms Broken in Flexure)</w:t>
            </w:r>
          </w:p>
          <w:p w14:paraId="63F719C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C150: 2000-Standard Specification for Portland Cement</w:t>
            </w:r>
          </w:p>
          <w:p w14:paraId="19A4199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C87: 1983(1995)e1-Standard Test Method for Effect of Organic Impurities in Fine Aggregate on Strength of Mortar</w:t>
            </w:r>
          </w:p>
          <w:p w14:paraId="4776A83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C125: 2000ae1-Standard Terminology Relating to Concrete and Concrete Aggregates</w:t>
            </w:r>
          </w:p>
          <w:p w14:paraId="2E1F670C"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C1038: 2001-Standard Test Method for Expansion of Hydraulic Cement Mortar Bars Stored in Water</w:t>
            </w:r>
          </w:p>
          <w:p w14:paraId="05C10BE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 494/ 494M: 2000-Specification for Chemical Admixtures for Concrete</w:t>
            </w:r>
          </w:p>
          <w:p w14:paraId="59F18C61"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C115: 1996a-Standard Test Method for Fineness of Portland Cement by the Turbidimeter</w:t>
            </w:r>
          </w:p>
          <w:p w14:paraId="22A356A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C490: 2000a-Standard Practice for Use of Apparatus for the Determination of Length Change of Hardened Cement Paste, Mortar, and Concrete</w:t>
            </w:r>
          </w:p>
          <w:p w14:paraId="6F412B3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C33: 2001a-Standard Specification for Concrete Aggregates</w:t>
            </w:r>
          </w:p>
          <w:p w14:paraId="3223232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C295: 1998-Standard Guide for Petrographic Examination of Aggregates for Concrete</w:t>
            </w:r>
          </w:p>
          <w:p w14:paraId="0907C6DE"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C452: 1995-Standard Test Method for Potential Expansion of Portland-Cement Mortars Exposed to Sulfate</w:t>
            </w:r>
          </w:p>
          <w:p w14:paraId="0A64DB4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5A3C5E0C"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C503-99e1 Standard Specification for MARBLE Dimension Stone (Exterior)</w:t>
            </w:r>
          </w:p>
          <w:p w14:paraId="58F0E1D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C568-99 Standard Specification for Limestone Dimension Stone</w:t>
            </w:r>
          </w:p>
          <w:p w14:paraId="2C154CD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F963-96ae2 Standard Consumer Safety Specification on Toy Safety</w:t>
            </w:r>
          </w:p>
          <w:p w14:paraId="48311251"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E1857-97 Standard Guide for Selection of Cleaning Techniques for Masonry, Concrete, and Stucco Surfaces</w:t>
            </w:r>
          </w:p>
          <w:p w14:paraId="1D989B3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D5107-90(1997) Standard Practice for Preparatory Surface Cleaning of Architectural Sandstone</w:t>
            </w:r>
          </w:p>
          <w:p w14:paraId="0286AAFA" w14:textId="77777777" w:rsidR="00401C5E" w:rsidRPr="00F526AD" w:rsidRDefault="00401C5E" w:rsidP="00F526AD">
            <w:pPr>
              <w:spacing w:after="120"/>
              <w:rPr>
                <w:rFonts w:ascii="Calibri Light" w:hAnsi="Calibri Light"/>
                <w:sz w:val="16"/>
                <w:szCs w:val="16"/>
                <w:lang w:val="en-US"/>
              </w:rPr>
            </w:pPr>
          </w:p>
        </w:tc>
      </w:tr>
      <w:tr w:rsidR="00401C5E" w:rsidRPr="004F3C8C" w14:paraId="6EBAF5A0" w14:textId="77777777" w:rsidTr="00401C5E">
        <w:tc>
          <w:tcPr>
            <w:tcW w:w="685" w:type="dxa"/>
          </w:tcPr>
          <w:p w14:paraId="2E2C55D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75E6F85B"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Plaster and Screed</w:t>
            </w:r>
          </w:p>
          <w:p w14:paraId="38D2C06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CA27-1959 Code of recommended practice for internal plastering on solid backgrounds </w:t>
            </w:r>
          </w:p>
          <w:p w14:paraId="082BB23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w:t>
            </w:r>
          </w:p>
          <w:p w14:paraId="0F5FD0EE" w14:textId="77777777" w:rsidR="001C2960" w:rsidRPr="00F526AD" w:rsidRDefault="001C2960" w:rsidP="00F526AD">
            <w:pPr>
              <w:spacing w:after="120"/>
              <w:rPr>
                <w:rFonts w:ascii="Calibri Light" w:hAnsi="Calibri Light"/>
                <w:sz w:val="16"/>
                <w:szCs w:val="16"/>
                <w:lang w:val="en-US"/>
              </w:rPr>
            </w:pPr>
            <w:del w:id="11772" w:author="Jing Kai Toh" w:date="2016-05-12T10:01:00Z">
              <w:r w:rsidRPr="00F526AD" w:rsidDel="008E751D">
                <w:rPr>
                  <w:rFonts w:ascii="Calibri Light" w:hAnsi="Calibri Light"/>
                  <w:sz w:val="16"/>
                  <w:szCs w:val="16"/>
                  <w:lang w:val="en-US"/>
                </w:rPr>
                <w:delText>DR 01033 : Chemical admixtures for concrete, mortar and grout Methods of sampling and testing admixtures for mortar and grout</w:delText>
              </w:r>
            </w:del>
            <w:ins w:id="11773" w:author="Jing Kai Toh" w:date="2016-05-12T10:01:00Z">
              <w:r w:rsidR="008E751D">
                <w:rPr>
                  <w:rFonts w:ascii="Calibri Light" w:hAnsi="Calibri Light"/>
                  <w:sz w:val="16"/>
                  <w:szCs w:val="16"/>
                  <w:lang w:val="en-US"/>
                </w:rPr>
                <w:t>AS 1478.2-2005 Chemical admixtures for concrete, mortar and grout - Methods of sampling and testing admixtures for concrete, mortar and grout</w:t>
              </w:r>
            </w:ins>
          </w:p>
          <w:p w14:paraId="69DEE6BE"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1012.18-1996 : Methods of testing concrete - Determination of setting time of fresh concrete, mortar and grout by penetration resistance</w:t>
            </w:r>
          </w:p>
          <w:p w14:paraId="2746EE47" w14:textId="77777777" w:rsidR="001C2960" w:rsidRPr="00F526AD" w:rsidRDefault="001C2960" w:rsidP="00F526AD">
            <w:pPr>
              <w:spacing w:after="120"/>
              <w:rPr>
                <w:rFonts w:ascii="Calibri Light" w:hAnsi="Calibri Light"/>
                <w:sz w:val="16"/>
                <w:szCs w:val="16"/>
                <w:lang w:val="en-US"/>
              </w:rPr>
            </w:pPr>
            <w:del w:id="11774" w:author="Jing Kai Toh" w:date="2016-05-12T09:30:00Z">
              <w:r w:rsidRPr="00F526AD" w:rsidDel="00907667">
                <w:rPr>
                  <w:rFonts w:ascii="Calibri Light" w:hAnsi="Calibri Light"/>
                  <w:sz w:val="16"/>
                  <w:szCs w:val="16"/>
                  <w:lang w:val="en-US"/>
                </w:rPr>
                <w:delText>AS 1478.1-2000 : Chemical admixtures for concrete, mortar and grout - Admixtures for concrete</w:delText>
              </w:r>
            </w:del>
            <w:ins w:id="11775" w:author="Jing Kai Toh" w:date="2016-05-12T09:30:00Z">
              <w:r w:rsidR="00907667">
                <w:rPr>
                  <w:rFonts w:ascii="Calibri Light" w:hAnsi="Calibri Light"/>
                  <w:sz w:val="16"/>
                  <w:szCs w:val="16"/>
                  <w:lang w:val="en-US"/>
                </w:rPr>
                <w:t>AS 1478.1-2000 Chemical admixtures for concrete, mortar and grout - Admixtures for concrete</w:t>
              </w:r>
            </w:ins>
          </w:p>
          <w:p w14:paraId="672FD8CE"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2072-1977 : Methods for the sampling of expanding admixtures for concrete, mortar and grout</w:t>
            </w:r>
          </w:p>
          <w:p w14:paraId="319D4DD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2073-1977 : Methods for the testing of expanding admixtures for concrete, mortar and grout</w:t>
            </w:r>
          </w:p>
          <w:p w14:paraId="7ABF5C3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2350.12-1995 : Methods of testing portland and blended cements - Preparation of a standard mortar and moulding of specimens</w:t>
            </w:r>
          </w:p>
          <w:p w14:paraId="1A41652D"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2350.13-1995 : Methods of testing portland and blended cements - Determination of drying shrinkage of portland and blended cement mortars</w:t>
            </w:r>
          </w:p>
          <w:p w14:paraId="59D33601"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2350.13-1995/Amdt 1-1997 : Methods of testing portland and blended cements - Determination of drying shrinkage of portland and blended cement mortars</w:t>
            </w:r>
          </w:p>
          <w:p w14:paraId="16CBA93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2350.14-1996 : Methods of testing portland and blended cements - Length change of portland and blended cement mortars exposed to a sulfate solution</w:t>
            </w:r>
          </w:p>
          <w:p w14:paraId="1E278F8E" w14:textId="77777777" w:rsidR="00401C5E" w:rsidRPr="00F526AD" w:rsidRDefault="00401C5E" w:rsidP="00F526AD">
            <w:pPr>
              <w:spacing w:after="120"/>
              <w:rPr>
                <w:rFonts w:ascii="Calibri Light" w:hAnsi="Calibri Light"/>
                <w:sz w:val="16"/>
                <w:szCs w:val="16"/>
                <w:lang w:val="en-US"/>
              </w:rPr>
            </w:pPr>
          </w:p>
        </w:tc>
      </w:tr>
      <w:tr w:rsidR="00401C5E" w:rsidRPr="004F3C8C" w14:paraId="106722D2" w14:textId="77777777" w:rsidTr="00401C5E">
        <w:tc>
          <w:tcPr>
            <w:tcW w:w="685" w:type="dxa"/>
          </w:tcPr>
          <w:p w14:paraId="156E006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38130E7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Rendering</w:t>
            </w:r>
          </w:p>
          <w:p w14:paraId="4E1EE64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SS 397 :1997 Methods of testing cement</w:t>
            </w:r>
          </w:p>
          <w:p w14:paraId="12747BEC" w14:textId="77777777" w:rsidR="001C2960" w:rsidRPr="00F526AD" w:rsidRDefault="001C2960" w:rsidP="00F526AD">
            <w:pPr>
              <w:spacing w:after="120"/>
              <w:rPr>
                <w:rFonts w:ascii="Calibri Light" w:hAnsi="Calibri Light"/>
                <w:sz w:val="16"/>
                <w:szCs w:val="16"/>
                <w:lang w:val="en-US"/>
              </w:rPr>
            </w:pPr>
            <w:del w:id="11776" w:author="Ashan Asmone" w:date="2016-03-31T14:13:00Z">
              <w:r w:rsidRPr="00F526AD" w:rsidDel="00041349">
                <w:rPr>
                  <w:rFonts w:ascii="Calibri Light" w:hAnsi="Calibri Light"/>
                  <w:sz w:val="16"/>
                  <w:szCs w:val="16"/>
                  <w:lang w:val="en-US"/>
                </w:rPr>
                <w:delText>SS 26 : 2000 Ordinary Portland cement</w:delText>
              </w:r>
            </w:del>
            <w:ins w:id="11777" w:author="Ashan Asmone" w:date="2016-03-31T14:13:00Z">
              <w:r w:rsidR="00041349">
                <w:rPr>
                  <w:rFonts w:ascii="Calibri Light" w:hAnsi="Calibri Light"/>
                  <w:sz w:val="16"/>
                  <w:szCs w:val="16"/>
                  <w:lang w:val="en-US"/>
                </w:rPr>
                <w:t>SS EN 197 series - Cement</w:t>
              </w:r>
            </w:ins>
          </w:p>
          <w:p w14:paraId="19C2CF9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61A1EEC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SS 57:1989- Specification for glazed ceramic tiles and tile fittings for internal walls </w:t>
            </w:r>
            <w:r w:rsidRPr="00F526AD">
              <w:rPr>
                <w:rFonts w:ascii="Calibri Light" w:hAnsi="Calibri Light"/>
                <w:sz w:val="16"/>
                <w:szCs w:val="16"/>
                <w:lang w:val="en-US"/>
              </w:rPr>
              <w:br/>
            </w:r>
            <w:r w:rsidRPr="00F526AD">
              <w:rPr>
                <w:rFonts w:ascii="Calibri Light" w:hAnsi="Calibri Light"/>
                <w:sz w:val="16"/>
                <w:szCs w:val="16"/>
                <w:lang w:val="en-US"/>
              </w:rPr>
              <w:br/>
              <w:t>CP 67 Part 1: 1997- Code of practice for cleaning and surface repair of buildings: Natural stone, cast stone and clay brick masonry.</w:t>
            </w:r>
          </w:p>
          <w:p w14:paraId="1C5220DC"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CP 68: 1997- Code of practice for ceramic wall and floor tiling</w:t>
            </w:r>
          </w:p>
          <w:p w14:paraId="15C3663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SS 301:1985- The use of cement sand cover for tiling</w:t>
            </w:r>
          </w:p>
          <w:p w14:paraId="04356B6F" w14:textId="77777777" w:rsidR="00401C5E" w:rsidRPr="00F526AD" w:rsidRDefault="00401C5E" w:rsidP="00F526AD">
            <w:pPr>
              <w:spacing w:after="120"/>
              <w:rPr>
                <w:rFonts w:ascii="Calibri Light" w:hAnsi="Calibri Light"/>
                <w:sz w:val="16"/>
                <w:szCs w:val="16"/>
                <w:lang w:val="en-US"/>
              </w:rPr>
            </w:pPr>
          </w:p>
        </w:tc>
      </w:tr>
      <w:tr w:rsidR="00401C5E" w:rsidRPr="004F3C8C" w14:paraId="6661A716" w14:textId="77777777" w:rsidTr="00401C5E">
        <w:tc>
          <w:tcPr>
            <w:tcW w:w="685" w:type="dxa"/>
          </w:tcPr>
          <w:p w14:paraId="5FAF8D2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6CC8151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grouting</w:t>
            </w:r>
          </w:p>
          <w:p w14:paraId="52DD3AF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680:1990 Cement -- Test methods -- Chemical analysis</w:t>
            </w:r>
          </w:p>
          <w:p w14:paraId="0C2AFC81"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863:1990 Cement -- Test methods -- Pozzolanicity test for pozzolanic cements</w:t>
            </w:r>
          </w:p>
          <w:p w14:paraId="6825A93E"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07DA9B3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3920:1976 Honing stones of square section; Designation and dimensions</w:t>
            </w:r>
          </w:p>
          <w:p w14:paraId="6880A7AD"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603-10:1999 Bonded abrasive products - Dimensions - Part 10: Stones for honing and superfinishings - ISO 603-10:1999</w:t>
            </w:r>
          </w:p>
          <w:p w14:paraId="2AAD81D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603-10:1999/COR1:1999 Bonded abrasive products - Dimensions - Part 10: Stones for honing and superfinishings</w:t>
            </w:r>
          </w:p>
          <w:p w14:paraId="5D5C22AC" w14:textId="77777777" w:rsidR="001C2960" w:rsidRPr="00F526AD" w:rsidRDefault="001C2960" w:rsidP="00F526AD">
            <w:pPr>
              <w:spacing w:after="120"/>
              <w:rPr>
                <w:rFonts w:ascii="Calibri Light" w:hAnsi="Calibri Light"/>
                <w:sz w:val="16"/>
                <w:szCs w:val="16"/>
                <w:lang w:val="en-US"/>
              </w:rPr>
            </w:pPr>
            <w:del w:id="11778" w:author="Ashan Asmone" w:date="2016-03-31T11:56:00Z">
              <w:r w:rsidRPr="00F526AD" w:rsidDel="00140F61">
                <w:rPr>
                  <w:rFonts w:ascii="Calibri Light" w:hAnsi="Calibri Light"/>
                  <w:sz w:val="16"/>
                  <w:szCs w:val="16"/>
                  <w:lang w:val="en-US"/>
                </w:rPr>
                <w:delText>ISO 6105:1988 Abrasive products; segmented saws for machining of stone and masonry cutting; dimensions of steel blades</w:delText>
              </w:r>
            </w:del>
          </w:p>
          <w:p w14:paraId="32AB187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8512-2:1990 Surface plates; part 2: granite</w:t>
            </w:r>
          </w:p>
          <w:p w14:paraId="68D59FD5" w14:textId="77777777" w:rsidR="00401C5E" w:rsidRPr="004F3C8C" w:rsidRDefault="00401C5E" w:rsidP="00F526AD">
            <w:pPr>
              <w:spacing w:after="120"/>
              <w:rPr>
                <w:rFonts w:ascii="Calibri Light" w:hAnsi="Calibri Light"/>
                <w:sz w:val="16"/>
                <w:szCs w:val="16"/>
                <w:lang w:val="en-US"/>
              </w:rPr>
            </w:pPr>
          </w:p>
        </w:tc>
      </w:tr>
    </w:tbl>
    <w:p w14:paraId="4B53E8BC" w14:textId="77777777" w:rsidR="00401C5E" w:rsidRDefault="00401C5E" w:rsidP="00401C5E">
      <w:pPr>
        <w:rPr>
          <w:sz w:val="16"/>
          <w:szCs w:val="16"/>
          <w:lang w:val="en-US"/>
        </w:rPr>
      </w:pPr>
    </w:p>
    <w:p w14:paraId="6D1443CB" w14:textId="77777777" w:rsidR="00401C5E" w:rsidRDefault="001C2960" w:rsidP="001C2960">
      <w:pPr>
        <w:pStyle w:val="Heading2"/>
        <w:rPr>
          <w:lang w:val="en-US"/>
        </w:rPr>
      </w:pPr>
      <w:r w:rsidRPr="001C2960">
        <w:rPr>
          <w:lang w:val="en-US"/>
        </w:rPr>
        <w:t>Tile Staining</w:t>
      </w:r>
      <w:r>
        <w:rPr>
          <w:lang w:val="en-US"/>
        </w:rPr>
        <w:t xml:space="preserve"> (</w:t>
      </w:r>
      <w:r w:rsidRPr="001C2960">
        <w:rPr>
          <w:lang w:val="en-US"/>
        </w:rPr>
        <w:t>Plumbing</w:t>
      </w:r>
      <w:r>
        <w:rPr>
          <w:lang w:val="en-US"/>
        </w:rPr>
        <w:t>)</w:t>
      </w:r>
    </w:p>
    <w:tbl>
      <w:tblPr>
        <w:tblStyle w:val="TableGrid"/>
        <w:tblW w:w="0" w:type="auto"/>
        <w:tblInd w:w="108" w:type="dxa"/>
        <w:tblLook w:val="04A0" w:firstRow="1" w:lastRow="0" w:firstColumn="1" w:lastColumn="0" w:noHBand="0" w:noVBand="1"/>
      </w:tblPr>
      <w:tblGrid>
        <w:gridCol w:w="685"/>
        <w:gridCol w:w="8449"/>
      </w:tblGrid>
      <w:tr w:rsidR="00401C5E" w:rsidRPr="004F3C8C" w14:paraId="22725FDD" w14:textId="77777777" w:rsidTr="00401C5E">
        <w:tc>
          <w:tcPr>
            <w:tcW w:w="685" w:type="dxa"/>
          </w:tcPr>
          <w:p w14:paraId="3D79B83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019DA87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Plasters and Screedings</w:t>
            </w:r>
          </w:p>
          <w:p w14:paraId="1853DE4E"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8000:Part 9: 1989- Workmanship on building sites- Code of practice for cement/ sand floor screeds and concrete floor toppings</w:t>
            </w:r>
          </w:p>
          <w:p w14:paraId="6484155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w:t>
            </w:r>
          </w:p>
          <w:p w14:paraId="3A33F9D2" w14:textId="77777777" w:rsidR="001C2960" w:rsidRPr="00F526AD" w:rsidRDefault="001C2960" w:rsidP="00F526AD">
            <w:pPr>
              <w:spacing w:after="120"/>
              <w:rPr>
                <w:rFonts w:ascii="Calibri Light" w:hAnsi="Calibri Light"/>
                <w:sz w:val="16"/>
                <w:szCs w:val="16"/>
                <w:lang w:val="en-US"/>
              </w:rPr>
            </w:pPr>
            <w:del w:id="11779" w:author="Ashan Senel Asmone" w:date="2016-03-18T17:12:00Z">
              <w:r w:rsidRPr="00F526AD" w:rsidDel="00922C80">
                <w:rPr>
                  <w:rFonts w:ascii="Calibri Light" w:hAnsi="Calibri Light"/>
                  <w:sz w:val="16"/>
                  <w:szCs w:val="16"/>
                  <w:lang w:val="en-US"/>
                </w:rPr>
                <w:delText>BS 4887-1:1986-Mortar admixtures. Specification for air-entraining (plasticizing) admixtures</w:delText>
              </w:r>
            </w:del>
            <w:ins w:id="11780"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7703C075" w14:textId="77777777" w:rsidR="001C2960" w:rsidRPr="00F526AD" w:rsidRDefault="001C2960" w:rsidP="00F526AD">
            <w:pPr>
              <w:spacing w:after="120"/>
              <w:rPr>
                <w:rFonts w:ascii="Calibri Light" w:hAnsi="Calibri Light"/>
                <w:sz w:val="16"/>
                <w:szCs w:val="16"/>
                <w:lang w:val="en-US"/>
              </w:rPr>
            </w:pPr>
            <w:del w:id="11781" w:author="Ashan Senel Asmone" w:date="2016-03-18T17:13:00Z">
              <w:r w:rsidRPr="00F526AD" w:rsidDel="00922C80">
                <w:rPr>
                  <w:rFonts w:ascii="Calibri Light" w:hAnsi="Calibri Light"/>
                  <w:sz w:val="16"/>
                  <w:szCs w:val="16"/>
                  <w:lang w:val="en-US"/>
                </w:rPr>
                <w:delText>BS 4887-2:1987-Mortar admixtures. Specification for set retarding admixtures</w:delText>
              </w:r>
            </w:del>
            <w:ins w:id="11782"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p>
          <w:p w14:paraId="65FB3A2B" w14:textId="77777777" w:rsidR="001C2960" w:rsidRPr="00F526AD" w:rsidRDefault="001C2960" w:rsidP="00F526AD">
            <w:pPr>
              <w:spacing w:after="120"/>
              <w:rPr>
                <w:rFonts w:ascii="Calibri Light" w:hAnsi="Calibri Light"/>
                <w:sz w:val="16"/>
                <w:szCs w:val="16"/>
                <w:lang w:val="en-US"/>
              </w:rPr>
            </w:pPr>
            <w:del w:id="11783" w:author="Ashan Senel Asmone" w:date="2016-03-18T17:35:00Z">
              <w:r w:rsidRPr="00F526AD" w:rsidDel="00DD05B5">
                <w:rPr>
                  <w:rFonts w:ascii="Calibri Light" w:hAnsi="Calibri Light"/>
                  <w:sz w:val="16"/>
                  <w:szCs w:val="16"/>
                  <w:lang w:val="en-US"/>
                </w:rPr>
                <w:delText>BS 5838-2:1980-Specification for dry packaged cementitious mixes. Prepacked mortar mixes</w:delText>
              </w:r>
            </w:del>
            <w:ins w:id="11784"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71F37296" w14:textId="77777777" w:rsidR="001C2960" w:rsidRPr="00F526AD" w:rsidRDefault="001C2960" w:rsidP="00F526AD">
            <w:pPr>
              <w:spacing w:after="120"/>
              <w:rPr>
                <w:rFonts w:ascii="Calibri Light" w:hAnsi="Calibri Light"/>
                <w:sz w:val="16"/>
                <w:szCs w:val="16"/>
                <w:lang w:val="en-US"/>
              </w:rPr>
            </w:pPr>
            <w:del w:id="11785" w:author="Ashan Senel Asmone" w:date="2016-03-21T10:36:00Z">
              <w:r w:rsidRPr="00F526AD" w:rsidDel="0046108D">
                <w:rPr>
                  <w:rFonts w:ascii="Calibri Light" w:hAnsi="Calibri Light"/>
                  <w:sz w:val="16"/>
                  <w:szCs w:val="16"/>
                  <w:lang w:val="en-US"/>
                </w:rPr>
                <w:delText>BS 6319-3:1990-Testing of resin and polymer/cement compositions for use in construction. Methods for measurement of modulus of elasticity in flexure and flexural strength</w:delText>
              </w:r>
            </w:del>
            <w:ins w:id="11786" w:author="Ashan Senel Asmone" w:date="2016-03-21T10:36:00Z">
              <w:r w:rsidR="0046108D">
                <w:rPr>
                  <w:rFonts w:ascii="Calibri Light" w:hAnsi="Calibri Light"/>
                  <w:sz w:val="16"/>
                  <w:szCs w:val="16"/>
                  <w:lang w:val="en-US"/>
                </w:rPr>
                <w:t>BS 6319-3:1990 Testing of resin and polymer/cement compositions for use in construction. Methods for measurement of modulus of elasticity in flexure and flexural strength</w:t>
              </w:r>
            </w:ins>
          </w:p>
          <w:p w14:paraId="237FE512" w14:textId="77777777" w:rsidR="001C2960" w:rsidRPr="00F526AD" w:rsidRDefault="001C2960" w:rsidP="00F526AD">
            <w:pPr>
              <w:spacing w:after="120"/>
              <w:rPr>
                <w:rFonts w:ascii="Calibri Light" w:hAnsi="Calibri Light"/>
                <w:sz w:val="16"/>
                <w:szCs w:val="16"/>
                <w:lang w:val="en-US"/>
              </w:rPr>
            </w:pPr>
            <w:del w:id="11787" w:author="Ashan Senel Asmone" w:date="2016-03-21T10:36:00Z">
              <w:r w:rsidRPr="00F526AD" w:rsidDel="0046108D">
                <w:rPr>
                  <w:rFonts w:ascii="Calibri Light" w:hAnsi="Calibri Light"/>
                  <w:sz w:val="16"/>
                  <w:szCs w:val="16"/>
                  <w:lang w:val="en-US"/>
                </w:rPr>
                <w:delText>BS 6319-12:1992-Testing of resin and polymer/cement compositions for use in construction. Methods for measurement of unrestrained linear shrinkage and coefficient of thermal expansion</w:delText>
              </w:r>
            </w:del>
            <w:ins w:id="11788" w:author="Ashan Senel Asmone" w:date="2016-03-21T10:36:00Z">
              <w:r w:rsidR="0046108D">
                <w:rPr>
                  <w:rFonts w:ascii="Calibri Light" w:hAnsi="Calibri Light"/>
                  <w:sz w:val="16"/>
                  <w:szCs w:val="16"/>
                  <w:lang w:val="en-US"/>
                </w:rPr>
                <w:t>BS 6319-12:1992 Testing of resin and polymer/cement compositions for use in construction. Methods for measurement of unrestrained linear shrinkage and coefficient of thermal expansion</w:t>
              </w:r>
            </w:ins>
          </w:p>
          <w:p w14:paraId="7C83B1B0" w14:textId="77777777" w:rsidR="001C2960" w:rsidRPr="00F526AD" w:rsidRDefault="001C2960" w:rsidP="00F526AD">
            <w:pPr>
              <w:spacing w:after="120"/>
              <w:rPr>
                <w:rFonts w:ascii="Calibri Light" w:hAnsi="Calibri Light"/>
                <w:sz w:val="16"/>
                <w:szCs w:val="16"/>
                <w:lang w:val="en-US"/>
              </w:rPr>
            </w:pPr>
            <w:del w:id="11789" w:author="Ashan Senel Asmone" w:date="2016-03-21T11:02:00Z">
              <w:r w:rsidRPr="00F526AD" w:rsidDel="0046108D">
                <w:rPr>
                  <w:rFonts w:ascii="Calibri Light" w:hAnsi="Calibri Light"/>
                  <w:sz w:val="16"/>
                  <w:szCs w:val="16"/>
                  <w:lang w:val="en-US"/>
                </w:rPr>
                <w:delText>PD 6472:1974-Guide to specifying the quality of building mortars</w:delText>
              </w:r>
            </w:del>
            <w:ins w:id="11790" w:author="Ashan Senel Asmone" w:date="2016-03-21T11:02:00Z">
              <w:r w:rsidR="0046108D">
                <w:rPr>
                  <w:rFonts w:ascii="Calibri Light" w:hAnsi="Calibri Light"/>
                  <w:sz w:val="16"/>
                  <w:szCs w:val="16"/>
                  <w:lang w:val="en-US"/>
                </w:rPr>
                <w:t>PD 6678:2005 Guide to the specification of masonry mortar</w:t>
              </w:r>
            </w:ins>
          </w:p>
          <w:p w14:paraId="63449815" w14:textId="77777777" w:rsidR="001C2960" w:rsidRPr="00F526AD" w:rsidRDefault="001C2960" w:rsidP="00F526AD">
            <w:pPr>
              <w:spacing w:after="120"/>
              <w:rPr>
                <w:rFonts w:ascii="Calibri Light" w:hAnsi="Calibri Light"/>
                <w:sz w:val="16"/>
                <w:szCs w:val="16"/>
                <w:lang w:val="en-US"/>
              </w:rPr>
            </w:pPr>
            <w:del w:id="11791" w:author="Ashan Senel Asmone" w:date="2016-03-21T11:03:00Z">
              <w:r w:rsidRPr="00F526AD" w:rsidDel="0046108D">
                <w:rPr>
                  <w:rFonts w:ascii="Calibri Light" w:hAnsi="Calibri Light"/>
                  <w:sz w:val="16"/>
                  <w:szCs w:val="16"/>
                  <w:lang w:val="en-US"/>
                </w:rPr>
                <w:delText>BS EN 480-1:1998-Admixtures for concrete, mortar and grout. Test methods. Reference concrete and reference mortar for testing</w:delText>
              </w:r>
            </w:del>
            <w:ins w:id="11792" w:author="Ashan Senel Asmone" w:date="2016-03-21T11:03:00Z">
              <w:r w:rsidR="0046108D">
                <w:rPr>
                  <w:rFonts w:ascii="Calibri Light" w:hAnsi="Calibri Light"/>
                  <w:sz w:val="16"/>
                  <w:szCs w:val="16"/>
                  <w:lang w:val="en-US"/>
                </w:rPr>
                <w:t>BS EN 480-1:2014 Admixtures for concrete, mortar and grout. Test methods. Reference concrete and reference mortar for testing</w:t>
              </w:r>
            </w:ins>
          </w:p>
          <w:p w14:paraId="598B543D" w14:textId="77777777" w:rsidR="001C2960" w:rsidRPr="00F526AD" w:rsidRDefault="001C2960" w:rsidP="00F526AD">
            <w:pPr>
              <w:spacing w:after="120"/>
              <w:rPr>
                <w:rFonts w:ascii="Calibri Light" w:hAnsi="Calibri Light"/>
                <w:sz w:val="16"/>
                <w:szCs w:val="16"/>
                <w:lang w:val="en-US"/>
              </w:rPr>
            </w:pPr>
            <w:del w:id="11793" w:author="Ashan Senel Asmone" w:date="2016-03-21T11:03:00Z">
              <w:r w:rsidRPr="00F526AD" w:rsidDel="0046108D">
                <w:rPr>
                  <w:rFonts w:ascii="Calibri Light" w:hAnsi="Calibri Light"/>
                  <w:sz w:val="16"/>
                  <w:szCs w:val="16"/>
                  <w:lang w:val="en-US"/>
                </w:rPr>
                <w:delText>BS EN 480-2:1997-Admixtures for concrete, mortar and grout. Test methods. Determination of setting time</w:delText>
              </w:r>
            </w:del>
            <w:ins w:id="11794" w:author="Ashan Senel Asmone" w:date="2016-03-21T11:03:00Z">
              <w:r w:rsidR="0046108D">
                <w:rPr>
                  <w:rFonts w:ascii="Calibri Light" w:hAnsi="Calibri Light"/>
                  <w:sz w:val="16"/>
                  <w:szCs w:val="16"/>
                  <w:lang w:val="en-US"/>
                </w:rPr>
                <w:t>BS EN 480-2:2006 Admixtures for concrete, mortar and grout. Test methods. Determination of setting time</w:t>
              </w:r>
            </w:ins>
          </w:p>
          <w:p w14:paraId="512B969B" w14:textId="77777777" w:rsidR="001C2960" w:rsidRPr="00F526AD" w:rsidRDefault="001C2960" w:rsidP="00F526AD">
            <w:pPr>
              <w:spacing w:after="120"/>
              <w:rPr>
                <w:rFonts w:ascii="Calibri Light" w:hAnsi="Calibri Light"/>
                <w:sz w:val="16"/>
                <w:szCs w:val="16"/>
                <w:lang w:val="en-US"/>
              </w:rPr>
            </w:pPr>
            <w:del w:id="11795" w:author="Ashan Senel Asmone" w:date="2016-03-21T11:04:00Z">
              <w:r w:rsidRPr="00F526AD" w:rsidDel="0046108D">
                <w:rPr>
                  <w:rFonts w:ascii="Calibri Light" w:hAnsi="Calibri Light"/>
                  <w:sz w:val="16"/>
                  <w:szCs w:val="16"/>
                  <w:lang w:val="en-US"/>
                </w:rPr>
                <w:delText>BS EN 480-4:1997-Admixtures for concrete, mortar and grout. Test methods. Determination of bleeding of concrete</w:delText>
              </w:r>
            </w:del>
            <w:ins w:id="11796" w:author="Ashan Senel Asmone" w:date="2016-03-21T11:04:00Z">
              <w:r w:rsidR="0046108D">
                <w:rPr>
                  <w:rFonts w:ascii="Calibri Light" w:hAnsi="Calibri Light"/>
                  <w:sz w:val="16"/>
                  <w:szCs w:val="16"/>
                  <w:lang w:val="en-US"/>
                </w:rPr>
                <w:t>BS EN 480-4:2005 Admixtures for concrete, mortar and grout. Test methods. Determination of bleeding of concrete</w:t>
              </w:r>
            </w:ins>
          </w:p>
          <w:p w14:paraId="103D881C" w14:textId="77777777" w:rsidR="001C2960" w:rsidRPr="00F526AD" w:rsidRDefault="001C2960" w:rsidP="00F526AD">
            <w:pPr>
              <w:spacing w:after="120"/>
              <w:rPr>
                <w:rFonts w:ascii="Calibri Light" w:hAnsi="Calibri Light"/>
                <w:sz w:val="16"/>
                <w:szCs w:val="16"/>
                <w:lang w:val="en-US"/>
              </w:rPr>
            </w:pPr>
            <w:del w:id="11797" w:author="Ashan Senel Asmone" w:date="2016-03-21T11:04:00Z">
              <w:r w:rsidRPr="00F526AD" w:rsidDel="0046108D">
                <w:rPr>
                  <w:rFonts w:ascii="Calibri Light" w:hAnsi="Calibri Light"/>
                  <w:sz w:val="16"/>
                  <w:szCs w:val="16"/>
                  <w:lang w:val="en-US"/>
                </w:rPr>
                <w:delText>BS EN 480-5:1997-Admixtures for concrete, mortar and grout. Test methods. Determination of capillary absorption</w:delText>
              </w:r>
            </w:del>
            <w:ins w:id="11798" w:author="Ashan Senel Asmone" w:date="2016-03-21T11:04:00Z">
              <w:r w:rsidR="0046108D">
                <w:rPr>
                  <w:rFonts w:ascii="Calibri Light" w:hAnsi="Calibri Light"/>
                  <w:sz w:val="16"/>
                  <w:szCs w:val="16"/>
                  <w:lang w:val="en-US"/>
                </w:rPr>
                <w:t>BS EN 480-5:2005 Admixtures for concrete, mortar and grout. Test methods. Determination of capillary absorption</w:t>
              </w:r>
            </w:ins>
          </w:p>
          <w:p w14:paraId="239B5ECF" w14:textId="77777777" w:rsidR="001C2960" w:rsidRPr="00F526AD" w:rsidRDefault="001C2960" w:rsidP="00F526AD">
            <w:pPr>
              <w:spacing w:after="120"/>
              <w:rPr>
                <w:rFonts w:ascii="Calibri Light" w:hAnsi="Calibri Light"/>
                <w:sz w:val="16"/>
                <w:szCs w:val="16"/>
                <w:lang w:val="en-US"/>
              </w:rPr>
            </w:pPr>
            <w:del w:id="11799" w:author="Ashan Senel Asmone" w:date="2016-03-21T11:04:00Z">
              <w:r w:rsidRPr="00F526AD" w:rsidDel="0046108D">
                <w:rPr>
                  <w:rFonts w:ascii="Calibri Light" w:hAnsi="Calibri Light"/>
                  <w:sz w:val="16"/>
                  <w:szCs w:val="16"/>
                  <w:lang w:val="en-US"/>
                </w:rPr>
                <w:delText>BS EN 480-6:1997-Admixtures for concrete, mortar and grout. Test methods. Infrared analysis</w:delText>
              </w:r>
            </w:del>
            <w:ins w:id="11800" w:author="Ashan Senel Asmone" w:date="2016-03-21T11:04:00Z">
              <w:r w:rsidR="0046108D">
                <w:rPr>
                  <w:rFonts w:ascii="Calibri Light" w:hAnsi="Calibri Light"/>
                  <w:sz w:val="16"/>
                  <w:szCs w:val="16"/>
                  <w:lang w:val="en-US"/>
                </w:rPr>
                <w:t>BS EN 480-6:2005 Admixtures for concrete, mortar and grout. Test methods. Infrared analysis</w:t>
              </w:r>
            </w:ins>
          </w:p>
          <w:p w14:paraId="1A90ED5D" w14:textId="77777777" w:rsidR="001C2960" w:rsidRPr="00F526AD" w:rsidRDefault="001C2960" w:rsidP="00F526AD">
            <w:pPr>
              <w:spacing w:after="120"/>
              <w:rPr>
                <w:rFonts w:ascii="Calibri Light" w:hAnsi="Calibri Light"/>
                <w:sz w:val="16"/>
                <w:szCs w:val="16"/>
                <w:lang w:val="en-US"/>
              </w:rPr>
            </w:pPr>
            <w:del w:id="11801" w:author="Ashan Senel Asmone" w:date="2016-03-21T11:05:00Z">
              <w:r w:rsidRPr="00F526AD" w:rsidDel="0046108D">
                <w:rPr>
                  <w:rFonts w:ascii="Calibri Light" w:hAnsi="Calibri Light"/>
                  <w:sz w:val="16"/>
                  <w:szCs w:val="16"/>
                  <w:lang w:val="en-US"/>
                </w:rPr>
                <w:delText>BS EN 480-8:1997-Admixtures for concrete, mortar and grout. Test methods. Determination of the conventional dry material content</w:delText>
              </w:r>
            </w:del>
            <w:ins w:id="11802" w:author="Ashan Senel Asmone" w:date="2016-03-21T11:05:00Z">
              <w:r w:rsidR="0046108D">
                <w:rPr>
                  <w:rFonts w:ascii="Calibri Light" w:hAnsi="Calibri Light"/>
                  <w:sz w:val="16"/>
                  <w:szCs w:val="16"/>
                  <w:lang w:val="en-US"/>
                </w:rPr>
                <w:t>BS EN 480-8:2012 Admixtures for concrete, mortar and grout. Test methods. Determination of the conventional dry material content</w:t>
              </w:r>
            </w:ins>
          </w:p>
          <w:p w14:paraId="44EECB2C" w14:textId="77777777" w:rsidR="001C2960" w:rsidRPr="00F526AD" w:rsidRDefault="001C2960" w:rsidP="00F526AD">
            <w:pPr>
              <w:spacing w:after="120"/>
              <w:rPr>
                <w:rFonts w:ascii="Calibri Light" w:hAnsi="Calibri Light"/>
                <w:sz w:val="16"/>
                <w:szCs w:val="16"/>
                <w:lang w:val="en-US"/>
              </w:rPr>
            </w:pPr>
            <w:del w:id="11803" w:author="Ashan Senel Asmone" w:date="2016-03-21T11:05:00Z">
              <w:r w:rsidRPr="00F526AD" w:rsidDel="0046108D">
                <w:rPr>
                  <w:rFonts w:ascii="Calibri Light" w:hAnsi="Calibri Light"/>
                  <w:sz w:val="16"/>
                  <w:szCs w:val="16"/>
                  <w:lang w:val="en-US"/>
                </w:rPr>
                <w:delText>BS EN 480-10:1997-Admixtures for concrete, mortar and grout. Test methods. Determination of water soluble chloride content</w:delText>
              </w:r>
            </w:del>
            <w:ins w:id="11804" w:author="Ashan Senel Asmone" w:date="2016-03-21T11:05:00Z">
              <w:r w:rsidR="0046108D">
                <w:rPr>
                  <w:rFonts w:ascii="Calibri Light" w:hAnsi="Calibri Light"/>
                  <w:sz w:val="16"/>
                  <w:szCs w:val="16"/>
                  <w:lang w:val="en-US"/>
                </w:rPr>
                <w:t>BS EN 480-10:2009 Admixtures for concrete, mortar and grout. Test methods. Determination of water soluble chloride content</w:t>
              </w:r>
            </w:ins>
          </w:p>
          <w:p w14:paraId="17F52E47" w14:textId="77777777" w:rsidR="001C2960" w:rsidRPr="00F526AD" w:rsidRDefault="001C2960" w:rsidP="00F526AD">
            <w:pPr>
              <w:spacing w:after="120"/>
              <w:rPr>
                <w:rFonts w:ascii="Calibri Light" w:hAnsi="Calibri Light"/>
                <w:sz w:val="16"/>
                <w:szCs w:val="16"/>
                <w:lang w:val="en-US"/>
              </w:rPr>
            </w:pPr>
            <w:del w:id="11805" w:author="Ashan Senel Asmone" w:date="2016-03-21T11:05:00Z">
              <w:r w:rsidRPr="00F526AD" w:rsidDel="0046108D">
                <w:rPr>
                  <w:rFonts w:ascii="Calibri Light" w:hAnsi="Calibri Light"/>
                  <w:sz w:val="16"/>
                  <w:szCs w:val="16"/>
                  <w:lang w:val="en-US"/>
                </w:rPr>
                <w:delText>BS EN 480-11:1999-Admixtures for concrete, mortar and grout. Test methods. Determination of air void characteristics in hardened concrete</w:delText>
              </w:r>
            </w:del>
            <w:ins w:id="11806" w:author="Ashan Senel Asmone" w:date="2016-03-21T11:05:00Z">
              <w:r w:rsidR="0046108D">
                <w:rPr>
                  <w:rFonts w:ascii="Calibri Light" w:hAnsi="Calibri Light"/>
                  <w:sz w:val="16"/>
                  <w:szCs w:val="16"/>
                  <w:lang w:val="en-US"/>
                </w:rPr>
                <w:t>BS EN 480-11:2005 Admixtures for concrete, mortar and grout. Test methods. Determination of air void characteristics in hardened concrete</w:t>
              </w:r>
            </w:ins>
          </w:p>
          <w:p w14:paraId="33FD24B9" w14:textId="77777777" w:rsidR="001C2960" w:rsidRPr="00F526AD" w:rsidRDefault="001C2960" w:rsidP="00F526AD">
            <w:pPr>
              <w:spacing w:after="120"/>
              <w:rPr>
                <w:rFonts w:ascii="Calibri Light" w:hAnsi="Calibri Light"/>
                <w:sz w:val="16"/>
                <w:szCs w:val="16"/>
                <w:lang w:val="en-US"/>
              </w:rPr>
            </w:pPr>
            <w:del w:id="11807" w:author="Ashan Senel Asmone" w:date="2016-03-21T11:06:00Z">
              <w:r w:rsidRPr="00F526AD" w:rsidDel="0046108D">
                <w:rPr>
                  <w:rFonts w:ascii="Calibri Light" w:hAnsi="Calibri Light"/>
                  <w:sz w:val="16"/>
                  <w:szCs w:val="16"/>
                  <w:lang w:val="en-US"/>
                </w:rPr>
                <w:delText>BS EN 480-12:1998-Admixtures for concrete, mortar and grout. Test methods. Determination of the alkali content of admixtures</w:delText>
              </w:r>
            </w:del>
            <w:ins w:id="11808" w:author="Ashan Senel Asmone" w:date="2016-03-21T11:06:00Z">
              <w:r w:rsidR="0046108D">
                <w:rPr>
                  <w:rFonts w:ascii="Calibri Light" w:hAnsi="Calibri Light"/>
                  <w:sz w:val="16"/>
                  <w:szCs w:val="16"/>
                  <w:lang w:val="en-US"/>
                </w:rPr>
                <w:t>BS EN 480-12:2005 Admixtures for concrete, mortar and grout. Test methods. Determination of the alkali content of admixtures</w:t>
              </w:r>
            </w:ins>
          </w:p>
          <w:p w14:paraId="11769943" w14:textId="77777777" w:rsidR="001C2960" w:rsidRPr="00F526AD" w:rsidRDefault="001C2960" w:rsidP="00F526AD">
            <w:pPr>
              <w:spacing w:after="120"/>
              <w:rPr>
                <w:rFonts w:ascii="Calibri Light" w:hAnsi="Calibri Light"/>
                <w:sz w:val="16"/>
                <w:szCs w:val="16"/>
                <w:lang w:val="en-US"/>
              </w:rPr>
            </w:pPr>
            <w:del w:id="11809" w:author="Ashan Senel Asmone" w:date="2016-03-21T11:06:00Z">
              <w:r w:rsidRPr="00F526AD" w:rsidDel="0046108D">
                <w:rPr>
                  <w:rFonts w:ascii="Calibri Light" w:hAnsi="Calibri Light"/>
                  <w:sz w:val="16"/>
                  <w:szCs w:val="16"/>
                  <w:lang w:val="en-US"/>
                </w:rPr>
                <w:delText>BS EN 934-2:2001-Admixtures for concrete, mortar and grout. Concrete admixtures. Definitions, requirements, conformity, marking and labelling</w:delText>
              </w:r>
            </w:del>
            <w:ins w:id="11810" w:author="Ashan Senel Asmone" w:date="2016-03-21T11:06: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0DE260D5" w14:textId="77777777" w:rsidR="001C2960" w:rsidRPr="00F526AD" w:rsidRDefault="001C2960" w:rsidP="00F526AD">
            <w:pPr>
              <w:spacing w:after="120"/>
              <w:rPr>
                <w:rFonts w:ascii="Calibri Light" w:hAnsi="Calibri Light"/>
                <w:sz w:val="16"/>
                <w:szCs w:val="16"/>
                <w:lang w:val="en-US"/>
              </w:rPr>
            </w:pPr>
            <w:del w:id="11811" w:author="Ashan Senel Asmone" w:date="2016-03-21T11:06:00Z">
              <w:r w:rsidRPr="00F526AD" w:rsidDel="0046108D">
                <w:rPr>
                  <w:rFonts w:ascii="Calibri Light" w:hAnsi="Calibri Light"/>
                  <w:sz w:val="16"/>
                  <w:szCs w:val="16"/>
                  <w:lang w:val="en-US"/>
                </w:rPr>
                <w:delText>BS EN 934-6:2001-Admixtures for concrete, mortar and grout. Sampling, conformity control and evaluation of conformity</w:delText>
              </w:r>
            </w:del>
            <w:ins w:id="11812" w:author="Ashan Senel Asmone" w:date="2016-03-21T11:06:00Z">
              <w:del w:id="11813" w:author="Jing Kai Toh" w:date="2016-05-12T17:04:00Z">
                <w:r w:rsidR="0046108D" w:rsidDel="0010274C">
                  <w:rPr>
                    <w:rFonts w:ascii="Calibri Light" w:hAnsi="Calibri Light"/>
                    <w:sz w:val="16"/>
                    <w:szCs w:val="16"/>
                    <w:lang w:val="en-US"/>
                  </w:rPr>
                  <w:delText>BS EN 934-6:2001 Admixtures for concrete, mortar and grout. Sampling, conformity control and evaluation of conformity</w:delText>
                </w:r>
              </w:del>
            </w:ins>
            <w:ins w:id="11814"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p>
          <w:p w14:paraId="40A9756A" w14:textId="77777777" w:rsidR="001C2960" w:rsidRPr="00F526AD" w:rsidRDefault="001C2960" w:rsidP="00F526AD">
            <w:pPr>
              <w:spacing w:after="120"/>
              <w:rPr>
                <w:rFonts w:ascii="Calibri Light" w:hAnsi="Calibri Light"/>
                <w:sz w:val="16"/>
                <w:szCs w:val="16"/>
                <w:lang w:val="en-US"/>
              </w:rPr>
            </w:pPr>
            <w:del w:id="11815" w:author="Ashan Senel Asmone" w:date="2016-03-21T11:07:00Z">
              <w:r w:rsidRPr="00F526AD" w:rsidDel="0046108D">
                <w:rPr>
                  <w:rFonts w:ascii="Calibri Light" w:hAnsi="Calibri Light"/>
                  <w:sz w:val="16"/>
                  <w:szCs w:val="16"/>
                  <w:lang w:val="en-US"/>
                </w:rPr>
                <w:delText>BS 4887:1973-Specification for mortar plasticizers</w:delText>
              </w:r>
            </w:del>
            <w:ins w:id="11816" w:author="Ashan Senel Asmone" w:date="2016-03-21T11:07:00Z">
              <w:r w:rsidR="0046108D">
                <w:rPr>
                  <w:rFonts w:ascii="Calibri Light" w:hAnsi="Calibri Light"/>
                  <w:sz w:val="16"/>
                  <w:szCs w:val="16"/>
                  <w:lang w:val="en-US"/>
                </w:rPr>
                <w:t>BS EN 934-3:2009+A1:2012 Admixtures for concrete, mortar and grout. Admixtures for masonry mortar. Definitions, requirements, conformity and marking and labelling</w:t>
              </w:r>
            </w:ins>
          </w:p>
          <w:p w14:paraId="400A3987" w14:textId="77777777" w:rsidR="001C2960" w:rsidRPr="00F526AD" w:rsidRDefault="001C2960" w:rsidP="00F526AD">
            <w:pPr>
              <w:spacing w:after="120"/>
              <w:rPr>
                <w:rFonts w:ascii="Calibri Light" w:hAnsi="Calibri Light"/>
                <w:sz w:val="16"/>
                <w:szCs w:val="16"/>
                <w:lang w:val="en-US"/>
              </w:rPr>
            </w:pPr>
            <w:del w:id="11817" w:author="Ashan Senel Asmone" w:date="2016-03-21T11:08:00Z">
              <w:r w:rsidRPr="00F526AD" w:rsidDel="0046108D">
                <w:rPr>
                  <w:rFonts w:ascii="Calibri Light" w:hAnsi="Calibri Light"/>
                  <w:sz w:val="16"/>
                  <w:szCs w:val="16"/>
                  <w:lang w:val="en-US"/>
                </w:rPr>
                <w:delText>BS EN 934-2:1998-Admixtures for concrete, mortar and grout. Concrete admixtures. Definitions and requirements</w:delText>
              </w:r>
            </w:del>
            <w:ins w:id="11818" w:author="Ashan Senel Asmone" w:date="2016-03-21T11:08: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634DB799" w14:textId="77777777" w:rsidR="001C2960" w:rsidRPr="00F526AD" w:rsidRDefault="001C2960" w:rsidP="00F526AD">
            <w:pPr>
              <w:spacing w:after="120"/>
              <w:rPr>
                <w:rFonts w:ascii="Calibri Light" w:hAnsi="Calibri Light"/>
                <w:sz w:val="16"/>
                <w:szCs w:val="16"/>
                <w:lang w:val="en-US"/>
              </w:rPr>
            </w:pPr>
            <w:del w:id="11819" w:author="Ashan Senel Asmone" w:date="2016-03-21T11:08:00Z">
              <w:r w:rsidRPr="00F526AD" w:rsidDel="00244900">
                <w:rPr>
                  <w:rFonts w:ascii="Calibri Light" w:hAnsi="Calibri Light"/>
                  <w:sz w:val="16"/>
                  <w:szCs w:val="16"/>
                  <w:lang w:val="en-US"/>
                </w:rPr>
                <w:delText>BS EN 934-6:2000-Admixtures for concrete, mortar and grout. Sampling, conformity control, evaluation of conformity, marking and labelling</w:delText>
              </w:r>
            </w:del>
            <w:ins w:id="11820" w:author="Ashan Senel Asmone" w:date="2016-03-21T11:08:00Z">
              <w:del w:id="11821" w:author="Jing Kai Toh" w:date="2016-05-12T17:04:00Z">
                <w:r w:rsidR="00244900" w:rsidDel="0010274C">
                  <w:rPr>
                    <w:rFonts w:ascii="Calibri Light" w:hAnsi="Calibri Light"/>
                    <w:sz w:val="16"/>
                    <w:szCs w:val="16"/>
                    <w:lang w:val="en-US"/>
                  </w:rPr>
                  <w:delText>BS EN 934-6:2001 Admixtures for concrete, mortar and grout. Sampling, conformity control and evaluation of conformity</w:delText>
                </w:r>
              </w:del>
            </w:ins>
            <w:ins w:id="11822"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1823" w:author="Ashan Senel Asmone" w:date="2016-03-21T11:08:00Z">
              <w:r w:rsidR="00244900">
                <w:rPr>
                  <w:rFonts w:ascii="Calibri Light" w:hAnsi="Calibri Light"/>
                  <w:sz w:val="16"/>
                  <w:szCs w:val="16"/>
                  <w:lang w:val="en-US"/>
                </w:rPr>
                <w:t xml:space="preserve"> </w:t>
              </w:r>
            </w:ins>
          </w:p>
          <w:p w14:paraId="37895454"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 </w:t>
            </w:r>
          </w:p>
          <w:p w14:paraId="2A74FC0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64F44B8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8000:Part11:Section 11.1:1989- Workmanship on building sites- Code of practice for wall and floor tiling-ceramic, terrazzo and mosaics tiles</w:t>
            </w:r>
          </w:p>
          <w:p w14:paraId="0B02C82D"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5385-3:1995- Wall and floor tiling. Code of practice for the design and installation of ceramic floor tiles and mosaics</w:t>
            </w:r>
          </w:p>
          <w:p w14:paraId="04C60E1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5980:1980- Specification or adhesives for use with ceramic tiles and mosaics</w:t>
            </w:r>
          </w:p>
          <w:p w14:paraId="3D1639A1"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6431-1:1983, EN 87:1991-Ceramic floor and wall tiles. Specification for classification and marking, including definitions and characteristics</w:t>
            </w:r>
          </w:p>
          <w:p w14:paraId="18ADA9B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6431-2:1984, EN 121:1991-Ceramic floor and wall tiles. Specification for extruded ceramic tiles with a low water absorption (E &lt;= 3%). Group A1</w:t>
            </w:r>
          </w:p>
          <w:p w14:paraId="595464E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6431-3.1:1986, EN 186-1:1991Ceramic floor and wall tiles. Extruded ceramic tiles with a water absorption of 3% &lt;E&lt;=6% Group A11a. Specification for general products</w:t>
            </w:r>
          </w:p>
          <w:p w14:paraId="15AF340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6431-5:1986, EN 188:1991Ceramic floor and wall tiles. Specification for extruded ceramic tiles with a water absorption of E &gt; 10%. Group A111</w:t>
            </w:r>
          </w:p>
          <w:p w14:paraId="7D6BC90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6431-7:1986, EN 177:1991-Ceramic floor and wall tiles.</w:t>
            </w:r>
          </w:p>
          <w:p w14:paraId="2B0C259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6431-8:1986, EN 178:1991-Ceramic floor and wall tiles.</w:t>
            </w:r>
          </w:p>
          <w:p w14:paraId="0C0B5BC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6431-10:1984, EN 98:1991-Ceramic floor and wall tiles. Method for determination of dimensions and surface quality</w:t>
            </w:r>
          </w:p>
          <w:p w14:paraId="2ACD1BDE"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6431-11:1983, EN 99:199-1Ceramic floor and wall tiles. Method for determination of water absorption</w:t>
            </w:r>
          </w:p>
          <w:p w14:paraId="19B2D211"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6431-12:1983, EN 100:1991-Ceramic floor and wall tiles. Method for determination of modulus of rupture</w:t>
            </w:r>
          </w:p>
          <w:p w14:paraId="7C31956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6431-13:1986, EN 101:1991-Ceramic floor and wall tiles. Method for determination of scratch hardness of surface according to Mohs</w:t>
            </w:r>
          </w:p>
          <w:p w14:paraId="153DE90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6431-14:1983, EN 102:1991-Ceramic floor and wall tiles. Method for determination of resistance to deep abrasion. Unglazed tiles</w:t>
            </w:r>
          </w:p>
          <w:p w14:paraId="0321DCE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6431-18:1983, EN 106:1991Ceramic floor and wall tiles. Method for determination of chemical resistance. Unglazed tiles</w:t>
            </w:r>
          </w:p>
          <w:p w14:paraId="45247391" w14:textId="77777777" w:rsidR="00401C5E" w:rsidRPr="004F3C8C" w:rsidRDefault="00401C5E" w:rsidP="00F526AD">
            <w:pPr>
              <w:spacing w:after="120"/>
              <w:rPr>
                <w:rFonts w:ascii="Calibri Light" w:hAnsi="Calibri Light"/>
                <w:sz w:val="16"/>
                <w:szCs w:val="16"/>
                <w:lang w:val="en-US"/>
              </w:rPr>
            </w:pPr>
          </w:p>
        </w:tc>
      </w:tr>
      <w:tr w:rsidR="00401C5E" w:rsidRPr="004F3C8C" w14:paraId="3C4C959E" w14:textId="77777777" w:rsidTr="00401C5E">
        <w:tc>
          <w:tcPr>
            <w:tcW w:w="685" w:type="dxa"/>
          </w:tcPr>
          <w:p w14:paraId="18D4782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A11517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Plaster and Screeds</w:t>
            </w:r>
          </w:p>
          <w:p w14:paraId="756F4D5F" w14:textId="77777777" w:rsidR="001C2960" w:rsidRPr="00F526AD" w:rsidRDefault="001C2960" w:rsidP="00F526AD">
            <w:pPr>
              <w:spacing w:after="120"/>
              <w:rPr>
                <w:rFonts w:ascii="Calibri Light" w:hAnsi="Calibri Light"/>
                <w:sz w:val="16"/>
                <w:szCs w:val="16"/>
                <w:lang w:val="en-US"/>
              </w:rPr>
            </w:pPr>
            <w:del w:id="11824" w:author="Ashan Senel Asmone" w:date="2016-03-21T15:57:00Z">
              <w:r w:rsidRPr="00F526AD" w:rsidDel="00891260">
                <w:rPr>
                  <w:rFonts w:ascii="Calibri Light" w:hAnsi="Calibri Light"/>
                  <w:sz w:val="16"/>
                  <w:szCs w:val="16"/>
                  <w:lang w:val="en-US"/>
                </w:rPr>
                <w:delText>C926-98a Standard Specification for Application of Portland Cement-Based PLASTER</w:delText>
              </w:r>
            </w:del>
            <w:ins w:id="11825" w:author="Ashan Senel Asmone" w:date="2016-03-21T15:57:00Z">
              <w:r w:rsidR="00891260">
                <w:rPr>
                  <w:rFonts w:ascii="Calibri Light" w:hAnsi="Calibri Light"/>
                  <w:sz w:val="16"/>
                  <w:szCs w:val="16"/>
                  <w:lang w:val="en-US"/>
                </w:rPr>
                <w:t>ASTM C926 - 16 Standard Specification for Application of Portland Cement-Based Plaster</w:t>
              </w:r>
            </w:ins>
          </w:p>
          <w:p w14:paraId="49F81B1D" w14:textId="77777777" w:rsidR="001C2960" w:rsidRPr="00F526AD" w:rsidRDefault="001C2960" w:rsidP="00F526AD">
            <w:pPr>
              <w:spacing w:after="120"/>
              <w:rPr>
                <w:rFonts w:ascii="Calibri Light" w:hAnsi="Calibri Light"/>
                <w:sz w:val="16"/>
                <w:szCs w:val="16"/>
                <w:lang w:val="en-US"/>
              </w:rPr>
            </w:pPr>
            <w:del w:id="11826" w:author="Ashan Senel Asmone" w:date="2016-03-21T15:57:00Z">
              <w:r w:rsidRPr="00F526AD" w:rsidDel="00891260">
                <w:rPr>
                  <w:rFonts w:ascii="Calibri Light" w:hAnsi="Calibri Light"/>
                  <w:sz w:val="16"/>
                  <w:szCs w:val="16"/>
                  <w:lang w:val="en-US"/>
                </w:rPr>
                <w:delText>C1063-99 Standard Specification for Installation of Lathing and Furring to Receive Interior and Exterior Portland Cement-Based Plaster</w:delText>
              </w:r>
            </w:del>
            <w:ins w:id="11827" w:author="Ashan Senel Asmone" w:date="2016-03-21T15:57:00Z">
              <w:r w:rsidR="00891260">
                <w:rPr>
                  <w:rFonts w:ascii="Calibri Light" w:hAnsi="Calibri Light"/>
                  <w:sz w:val="16"/>
                  <w:szCs w:val="16"/>
                  <w:lang w:val="en-US"/>
                </w:rPr>
                <w:t>ASTM C1063 - 16 Standard Specification for Installation of Lathing and Furring to Receive Interior and Exterior Portland Cement-Based Plaster</w:t>
              </w:r>
            </w:ins>
          </w:p>
          <w:p w14:paraId="4E350D1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w:t>
            </w:r>
          </w:p>
          <w:p w14:paraId="6442FD5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C305: 1999-Practice for Mechanical Mixing of Hydraulic Cement Pastes and Mortars of Plastic Consistency</w:t>
            </w:r>
          </w:p>
          <w:p w14:paraId="78FF083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C778: 2000-Standard Specification for Standard Sand</w:t>
            </w:r>
          </w:p>
          <w:p w14:paraId="6AEA221B"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C109/C109M: 2001-Standard Test Method for Compressive Strength of Hydraulic Cement Mortars (Using 2-in. or [50-mm] Cube Specimens)</w:t>
            </w:r>
          </w:p>
          <w:p w14:paraId="332B4BA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C348: 1997-Standard Test Method for Flexural Strength of Hydraulic-Cement Mortars</w:t>
            </w:r>
          </w:p>
          <w:p w14:paraId="1F01805D"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C349: 1997-Standard Test Method for Compressive Strength of Hydraulic-Cement Mortars (Using Portions of Prisms Broken in Flexure)</w:t>
            </w:r>
          </w:p>
          <w:p w14:paraId="17A6229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C150: 2000-Standard Specification for Portland Cement</w:t>
            </w:r>
          </w:p>
          <w:p w14:paraId="5B89B42D"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C87: 1983(1995)e1-Standard Test Method for Effect of Organic Impurities in Fine Aggregate on Strength of Mortar</w:t>
            </w:r>
          </w:p>
          <w:p w14:paraId="4CD1FA7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C125: 2000ae1-Standard Terminology Relating to Concrete and Concrete Aggregates</w:t>
            </w:r>
          </w:p>
          <w:p w14:paraId="2E82721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C1038: 2001-Standard Test Method for Expansion of Hydraulic Cement Mortar Bars Stored in Water</w:t>
            </w:r>
          </w:p>
          <w:p w14:paraId="5D5F7B1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 494/ 494M: 2000-Specification for Chemical Admixtures for Concrete</w:t>
            </w:r>
          </w:p>
          <w:p w14:paraId="330173E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C115: 1996a-Standard Test Method for Fineness of Portland Cement by the Turbidimeter</w:t>
            </w:r>
          </w:p>
          <w:p w14:paraId="59C7286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C490: 2000a-Standard Practice for Use of Apparatus for the Determination of Length Change of Hardened Cement Paste, Mortar, and Concrete</w:t>
            </w:r>
          </w:p>
          <w:p w14:paraId="4865AA9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C33: 2001a-Standard Specification for Concrete Aggregates</w:t>
            </w:r>
          </w:p>
          <w:p w14:paraId="7F4E6561"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C295: 1998-Standard Guide for Petrographic Examination of Aggregates for Concrete</w:t>
            </w:r>
          </w:p>
          <w:p w14:paraId="7D94241C"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C452: 1995-Standard Test Method for Potential Expansion of Portland-Cement Mortars Exposed to Sulfate</w:t>
            </w:r>
          </w:p>
          <w:p w14:paraId="373A395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w:t>
            </w:r>
          </w:p>
          <w:p w14:paraId="4FB67920" w14:textId="77777777" w:rsidR="001C2960" w:rsidRPr="00F526AD" w:rsidRDefault="00136609" w:rsidP="00F526AD">
            <w:pPr>
              <w:spacing w:after="120"/>
              <w:rPr>
                <w:rFonts w:ascii="Calibri Light" w:hAnsi="Calibri Light"/>
                <w:sz w:val="16"/>
                <w:szCs w:val="16"/>
                <w:lang w:val="en-US"/>
              </w:rPr>
            </w:pPr>
            <w:hyperlink r:id="rId36" w:tgtFrame="_blank" w:history="1">
              <w:r w:rsidR="001C2960" w:rsidRPr="00F526AD">
                <w:rPr>
                  <w:rFonts w:ascii="Calibri Light" w:hAnsi="Calibri Light"/>
                  <w:sz w:val="16"/>
                  <w:szCs w:val="16"/>
                  <w:lang w:val="en-US"/>
                </w:rPr>
                <w:t>D5343:97</w:t>
              </w:r>
            </w:hyperlink>
            <w:r w:rsidR="001C2960" w:rsidRPr="00F526AD">
              <w:rPr>
                <w:rFonts w:ascii="Calibri Light" w:hAnsi="Calibri Light"/>
                <w:sz w:val="16"/>
                <w:szCs w:val="16"/>
                <w:lang w:val="en-US"/>
              </w:rPr>
              <w:t>- Standard Guide for Evaluating Cleaning Performance of Ceramic Tile Cleaners</w:t>
            </w:r>
          </w:p>
          <w:p w14:paraId="2651952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C485-83:1999- Standard Test Method for Measuring Warpage of Ceramic Tile</w:t>
            </w:r>
          </w:p>
          <w:p w14:paraId="22D3821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C1378:1997- Standard Test Method for Determination of Resistance to Staining</w:t>
            </w:r>
          </w:p>
          <w:p w14:paraId="2732511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C650:1997- Standard Test Method for Resistance of Ceramic Tile to Chemical Substances</w:t>
            </w:r>
          </w:p>
          <w:p w14:paraId="505CF98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C648:1998- Standard Test Method for Breaking Strength of Ceramic Tile</w:t>
            </w:r>
          </w:p>
          <w:p w14:paraId="19DD8FA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19C1027:99-Standard Test Method for Determining Visible Abrasion Resistance of Glazed Ceramic Tile</w:t>
            </w:r>
          </w:p>
          <w:p w14:paraId="63DCCAD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C609-90:2000- Standard Test Method for Measurement of Small Color Differences Between Ceramic Wall or Floor Tile</w:t>
            </w:r>
          </w:p>
          <w:p w14:paraId="285D82E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C499-78:1999- Standard Test Method for Facial Dimensions and Thickness of Flat, Rectangular Ceramic Wall and Floor Tile</w:t>
            </w:r>
          </w:p>
          <w:p w14:paraId="26739CA1" w14:textId="77777777" w:rsidR="00401C5E" w:rsidRPr="00F526AD" w:rsidRDefault="00401C5E" w:rsidP="00F526AD">
            <w:pPr>
              <w:spacing w:after="120"/>
              <w:rPr>
                <w:rFonts w:ascii="Calibri Light" w:hAnsi="Calibri Light"/>
                <w:sz w:val="16"/>
                <w:szCs w:val="16"/>
                <w:lang w:val="en-US"/>
              </w:rPr>
            </w:pPr>
          </w:p>
        </w:tc>
      </w:tr>
      <w:tr w:rsidR="00401C5E" w:rsidRPr="004F3C8C" w14:paraId="707A677D" w14:textId="77777777" w:rsidTr="00401C5E">
        <w:tc>
          <w:tcPr>
            <w:tcW w:w="685" w:type="dxa"/>
          </w:tcPr>
          <w:p w14:paraId="6114B30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7224EB3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Plaster and Screed</w:t>
            </w:r>
          </w:p>
          <w:p w14:paraId="0D603E0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CA27-1959 Code of recommended practice for internal plastering on solid backgrounds</w:t>
            </w:r>
          </w:p>
          <w:p w14:paraId="40384A11"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w:t>
            </w:r>
          </w:p>
          <w:p w14:paraId="4A7E3881" w14:textId="77777777" w:rsidR="001C2960" w:rsidRPr="00F526AD" w:rsidRDefault="001C2960" w:rsidP="00F526AD">
            <w:pPr>
              <w:spacing w:after="120"/>
              <w:rPr>
                <w:rFonts w:ascii="Calibri Light" w:hAnsi="Calibri Light"/>
                <w:sz w:val="16"/>
                <w:szCs w:val="16"/>
                <w:lang w:val="en-US"/>
              </w:rPr>
            </w:pPr>
            <w:del w:id="11828" w:author="Jing Kai Toh" w:date="2016-05-12T10:01:00Z">
              <w:r w:rsidRPr="00F526AD" w:rsidDel="008E751D">
                <w:rPr>
                  <w:rFonts w:ascii="Calibri Light" w:hAnsi="Calibri Light"/>
                  <w:sz w:val="16"/>
                  <w:szCs w:val="16"/>
                  <w:lang w:val="en-US"/>
                </w:rPr>
                <w:delText>DR 01033 : Chemical admixtures for concrete, mortar and grout Methods of sampling and testing admixtures for mortar and grout</w:delText>
              </w:r>
            </w:del>
            <w:ins w:id="11829" w:author="Jing Kai Toh" w:date="2016-05-12T10:01:00Z">
              <w:r w:rsidR="008E751D">
                <w:rPr>
                  <w:rFonts w:ascii="Calibri Light" w:hAnsi="Calibri Light"/>
                  <w:sz w:val="16"/>
                  <w:szCs w:val="16"/>
                  <w:lang w:val="en-US"/>
                </w:rPr>
                <w:t>AS 1478.2-2005 Chemical admixtures for concrete, mortar and grout - Methods of sampling and testing admixtures for concrete, mortar and grout</w:t>
              </w:r>
            </w:ins>
            <w:r w:rsidRPr="00F526AD">
              <w:rPr>
                <w:rFonts w:ascii="Calibri Light" w:hAnsi="Calibri Light"/>
                <w:sz w:val="16"/>
                <w:szCs w:val="16"/>
                <w:lang w:val="en-US"/>
              </w:rPr>
              <w:t> </w:t>
            </w:r>
            <w:r w:rsidRPr="00F526AD">
              <w:rPr>
                <w:rFonts w:ascii="Calibri Light" w:hAnsi="Calibri Light"/>
                <w:sz w:val="16"/>
                <w:szCs w:val="16"/>
                <w:lang w:val="en-US"/>
              </w:rPr>
              <w:br/>
            </w:r>
            <w:r w:rsidRPr="00F526AD">
              <w:rPr>
                <w:rFonts w:ascii="Calibri Light" w:hAnsi="Calibri Light"/>
                <w:sz w:val="16"/>
                <w:szCs w:val="16"/>
                <w:lang w:val="en-US"/>
              </w:rPr>
              <w:br/>
              <w:t>AS 1012.18-1996 : Methods of testing concrete - Determination of setting time of fresh concrete, mortar and grout by penetration resistance</w:t>
            </w:r>
          </w:p>
          <w:p w14:paraId="674A8DE5" w14:textId="77777777" w:rsidR="001C2960" w:rsidRPr="00F526AD" w:rsidRDefault="001C2960" w:rsidP="00F526AD">
            <w:pPr>
              <w:spacing w:after="120"/>
              <w:rPr>
                <w:rFonts w:ascii="Calibri Light" w:hAnsi="Calibri Light"/>
                <w:sz w:val="16"/>
                <w:szCs w:val="16"/>
                <w:lang w:val="en-US"/>
              </w:rPr>
            </w:pPr>
            <w:del w:id="11830" w:author="Jing Kai Toh" w:date="2016-05-12T09:30:00Z">
              <w:r w:rsidRPr="00F526AD" w:rsidDel="00907667">
                <w:rPr>
                  <w:rFonts w:ascii="Calibri Light" w:hAnsi="Calibri Light"/>
                  <w:sz w:val="16"/>
                  <w:szCs w:val="16"/>
                  <w:lang w:val="en-US"/>
                </w:rPr>
                <w:delText>AS 1478.1-2000 : Chemical admixtures for concrete, mortar and grout - Admixtures for concrete</w:delText>
              </w:r>
            </w:del>
            <w:ins w:id="11831" w:author="Jing Kai Toh" w:date="2016-05-12T09:30:00Z">
              <w:r w:rsidR="00907667">
                <w:rPr>
                  <w:rFonts w:ascii="Calibri Light" w:hAnsi="Calibri Light"/>
                  <w:sz w:val="16"/>
                  <w:szCs w:val="16"/>
                  <w:lang w:val="en-US"/>
                </w:rPr>
                <w:t>AS 1478.1-2000 Chemical admixtures for concrete, mortar and grout - Admixtures for concrete</w:t>
              </w:r>
            </w:ins>
          </w:p>
          <w:p w14:paraId="32326CA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2072-1977 : Methods for the sampling of expanding admixtures for concrete, mortar and grout</w:t>
            </w:r>
          </w:p>
          <w:p w14:paraId="537EE9B4"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2073-1977 : Methods for the testing of expanding admixtures for concrete, mortar and grout</w:t>
            </w:r>
          </w:p>
          <w:p w14:paraId="46D8909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2350.12-1995 : Methods of testing portland and blended cements - Preparation of a standard mortar and moulding of specimens</w:t>
            </w:r>
          </w:p>
          <w:p w14:paraId="7D2F771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2350.13-1995 : Methods of testing portland and blended cements - Determination of drying shrinkage of portland and blended cement mortars</w:t>
            </w:r>
          </w:p>
          <w:p w14:paraId="20F7F0A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2350.13-1995/Amdt 1-1997 : Methods of testing portland and blended cements - Determination of drying shrinkage of portland and blended cement mortars</w:t>
            </w:r>
          </w:p>
          <w:p w14:paraId="62D87ECD"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2350.14-1996 : Methods of testing portland and blended cements - Length change of portland and blended cement mortars exposed to a sulfate solution</w:t>
            </w:r>
          </w:p>
          <w:p w14:paraId="26855E8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65885C0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3958.2:1992 - Ceramic tiles - Guide to the selection of a ceramic tiling system</w:t>
            </w:r>
          </w:p>
          <w:p w14:paraId="3B3E489D" w14:textId="77777777" w:rsidR="001C2960" w:rsidRPr="00F526AD" w:rsidRDefault="00136609" w:rsidP="00F526AD">
            <w:pPr>
              <w:spacing w:after="120"/>
              <w:rPr>
                <w:rFonts w:ascii="Calibri Light" w:hAnsi="Calibri Light"/>
                <w:sz w:val="16"/>
                <w:szCs w:val="16"/>
                <w:lang w:val="en-US"/>
              </w:rPr>
            </w:pPr>
            <w:hyperlink r:id="rId37" w:tgtFrame="_blank" w:history="1">
              <w:r w:rsidR="001C2960" w:rsidRPr="00F526AD">
                <w:rPr>
                  <w:rFonts w:ascii="Calibri Light" w:hAnsi="Calibri Light"/>
                  <w:sz w:val="16"/>
                  <w:szCs w:val="16"/>
                  <w:lang w:val="en-US"/>
                </w:rPr>
                <w:t>AS 1884-1985</w:t>
              </w:r>
            </w:hyperlink>
            <w:r w:rsidR="001C2960" w:rsidRPr="00F526AD">
              <w:rPr>
                <w:rFonts w:ascii="Calibri Light" w:hAnsi="Calibri Light"/>
                <w:sz w:val="16"/>
                <w:szCs w:val="16"/>
                <w:lang w:val="en-US"/>
              </w:rPr>
              <w:t>-Floor coverings - Resilient sheet and tiles - Laying and maintenance practices</w:t>
            </w:r>
          </w:p>
          <w:p w14:paraId="5F7475FE" w14:textId="77777777" w:rsidR="001C2960" w:rsidRPr="00F526AD" w:rsidRDefault="00136609" w:rsidP="00F526AD">
            <w:pPr>
              <w:spacing w:after="120"/>
              <w:rPr>
                <w:rFonts w:ascii="Calibri Light" w:hAnsi="Calibri Light"/>
                <w:sz w:val="16"/>
                <w:szCs w:val="16"/>
                <w:lang w:val="en-US"/>
              </w:rPr>
            </w:pPr>
            <w:hyperlink r:id="rId38" w:tgtFrame="_blank" w:history="1">
              <w:r w:rsidR="001C2960" w:rsidRPr="00F526AD">
                <w:rPr>
                  <w:rFonts w:ascii="Calibri Light" w:hAnsi="Calibri Light"/>
                  <w:sz w:val="16"/>
                  <w:szCs w:val="16"/>
                  <w:lang w:val="en-US"/>
                </w:rPr>
                <w:t>AS 2358-1990</w:t>
              </w:r>
            </w:hyperlink>
            <w:r w:rsidR="001C2960" w:rsidRPr="00F526AD">
              <w:rPr>
                <w:rFonts w:ascii="Calibri Light" w:hAnsi="Calibri Light"/>
                <w:sz w:val="16"/>
                <w:szCs w:val="16"/>
                <w:lang w:val="en-US"/>
              </w:rPr>
              <w:t>-Adhesives - For fixing ceramic tiles</w:t>
            </w:r>
          </w:p>
          <w:p w14:paraId="11DF6BA4" w14:textId="77777777" w:rsidR="001C2960" w:rsidRPr="00F526AD" w:rsidRDefault="00136609" w:rsidP="00F526AD">
            <w:pPr>
              <w:spacing w:after="120"/>
              <w:rPr>
                <w:rFonts w:ascii="Calibri Light" w:hAnsi="Calibri Light"/>
                <w:sz w:val="16"/>
                <w:szCs w:val="16"/>
                <w:lang w:val="en-US"/>
              </w:rPr>
            </w:pPr>
            <w:hyperlink r:id="rId39" w:tgtFrame="_blank" w:history="1">
              <w:r w:rsidR="001C2960" w:rsidRPr="00F526AD">
                <w:rPr>
                  <w:rFonts w:ascii="Calibri Light" w:hAnsi="Calibri Light"/>
                  <w:sz w:val="16"/>
                  <w:szCs w:val="16"/>
                  <w:lang w:val="en-US"/>
                </w:rPr>
                <w:t>AS 3958.1-1991/Amdt 1-1992</w:t>
              </w:r>
            </w:hyperlink>
            <w:r w:rsidR="001C2960" w:rsidRPr="00F526AD">
              <w:rPr>
                <w:rFonts w:ascii="Calibri Light" w:hAnsi="Calibri Light"/>
                <w:sz w:val="16"/>
                <w:szCs w:val="16"/>
                <w:lang w:val="en-US"/>
              </w:rPr>
              <w:t>-Ceramic tiles - Guide to the installation of ceramic tiles</w:t>
            </w:r>
          </w:p>
          <w:p w14:paraId="4331284D" w14:textId="77777777" w:rsidR="001C2960" w:rsidRPr="00F526AD" w:rsidRDefault="00136609" w:rsidP="00F526AD">
            <w:pPr>
              <w:spacing w:after="120"/>
              <w:rPr>
                <w:rFonts w:ascii="Calibri Light" w:hAnsi="Calibri Light"/>
                <w:sz w:val="16"/>
                <w:szCs w:val="16"/>
                <w:lang w:val="en-US"/>
              </w:rPr>
            </w:pPr>
            <w:hyperlink r:id="rId40" w:tgtFrame="_blank" w:history="1">
              <w:r w:rsidR="001C2960" w:rsidRPr="00F526AD">
                <w:rPr>
                  <w:rFonts w:ascii="Calibri Light" w:hAnsi="Calibri Light"/>
                  <w:sz w:val="16"/>
                  <w:szCs w:val="16"/>
                  <w:lang w:val="en-US"/>
                </w:rPr>
                <w:t>AS 3958.2-1992</w:t>
              </w:r>
            </w:hyperlink>
            <w:r w:rsidR="001C2960" w:rsidRPr="00F526AD">
              <w:rPr>
                <w:rFonts w:ascii="Calibri Light" w:hAnsi="Calibri Light"/>
                <w:sz w:val="16"/>
                <w:szCs w:val="16"/>
                <w:lang w:val="en-US"/>
              </w:rPr>
              <w:t>-Ceramic tiles - Guide to the selection of a ceramic tiling system</w:t>
            </w:r>
          </w:p>
          <w:p w14:paraId="4FE3F4E1" w14:textId="77777777" w:rsidR="001C2960" w:rsidRPr="00F526AD" w:rsidRDefault="00136609" w:rsidP="00F526AD">
            <w:pPr>
              <w:spacing w:after="120"/>
              <w:rPr>
                <w:rFonts w:ascii="Calibri Light" w:hAnsi="Calibri Light"/>
                <w:sz w:val="16"/>
                <w:szCs w:val="16"/>
                <w:lang w:val="en-US"/>
              </w:rPr>
            </w:pPr>
            <w:hyperlink r:id="rId41" w:tgtFrame="_blank" w:history="1">
              <w:r w:rsidR="001C2960" w:rsidRPr="00F526AD">
                <w:rPr>
                  <w:rFonts w:ascii="Calibri Light" w:hAnsi="Calibri Light"/>
                  <w:sz w:val="16"/>
                  <w:szCs w:val="16"/>
                  <w:lang w:val="en-US"/>
                </w:rPr>
                <w:t>AS 4459.1-1999</w:t>
              </w:r>
            </w:hyperlink>
            <w:r w:rsidR="001C2960" w:rsidRPr="00F526AD">
              <w:rPr>
                <w:rFonts w:ascii="Calibri Light" w:hAnsi="Calibri Light"/>
                <w:sz w:val="16"/>
                <w:szCs w:val="16"/>
                <w:lang w:val="en-US"/>
              </w:rPr>
              <w:t>-Methods of sampling and testing ceramic tiles - Sampling and basis for acceptance</w:t>
            </w:r>
          </w:p>
          <w:p w14:paraId="77362C95" w14:textId="77777777" w:rsidR="001C2960" w:rsidRPr="00F526AD" w:rsidRDefault="00136609" w:rsidP="00F526AD">
            <w:pPr>
              <w:spacing w:after="120"/>
              <w:rPr>
                <w:rFonts w:ascii="Calibri Light" w:hAnsi="Calibri Light"/>
                <w:sz w:val="16"/>
                <w:szCs w:val="16"/>
                <w:lang w:val="en-US"/>
              </w:rPr>
            </w:pPr>
            <w:hyperlink r:id="rId42" w:tgtFrame="_blank" w:history="1">
              <w:r w:rsidR="001C2960" w:rsidRPr="00F526AD">
                <w:rPr>
                  <w:rFonts w:ascii="Calibri Light" w:hAnsi="Calibri Light"/>
                  <w:sz w:val="16"/>
                  <w:szCs w:val="16"/>
                  <w:lang w:val="en-US"/>
                </w:rPr>
                <w:t>AS 4459.10-1999</w:t>
              </w:r>
            </w:hyperlink>
            <w:r w:rsidR="001C2960" w:rsidRPr="00F526AD">
              <w:rPr>
                <w:rFonts w:ascii="Calibri Light" w:hAnsi="Calibri Light"/>
                <w:sz w:val="16"/>
                <w:szCs w:val="16"/>
                <w:lang w:val="en-US"/>
              </w:rPr>
              <w:t>-Methods of sampling and testing ceramic tiles - Determination of moisture expansion</w:t>
            </w:r>
          </w:p>
          <w:p w14:paraId="74594FF4" w14:textId="77777777" w:rsidR="001C2960" w:rsidRPr="00F526AD" w:rsidRDefault="00136609" w:rsidP="00F526AD">
            <w:pPr>
              <w:spacing w:after="120"/>
              <w:rPr>
                <w:rFonts w:ascii="Calibri Light" w:hAnsi="Calibri Light"/>
                <w:sz w:val="16"/>
                <w:szCs w:val="16"/>
                <w:lang w:val="en-US"/>
              </w:rPr>
            </w:pPr>
            <w:hyperlink r:id="rId43" w:tgtFrame="_blank" w:history="1">
              <w:r w:rsidR="001C2960" w:rsidRPr="00F526AD">
                <w:rPr>
                  <w:rFonts w:ascii="Calibri Light" w:hAnsi="Calibri Light"/>
                  <w:sz w:val="16"/>
                  <w:szCs w:val="16"/>
                  <w:lang w:val="en-US"/>
                </w:rPr>
                <w:t>AS 4459.11-1997</w:t>
              </w:r>
            </w:hyperlink>
            <w:r w:rsidR="001C2960" w:rsidRPr="00F526AD">
              <w:rPr>
                <w:rFonts w:ascii="Calibri Light" w:hAnsi="Calibri Light"/>
                <w:sz w:val="16"/>
                <w:szCs w:val="16"/>
                <w:lang w:val="en-US"/>
              </w:rPr>
              <w:t>-Methods of sampling and testing ceramic tiles - Determination of crazing resistance for glazed tiles</w:t>
            </w:r>
          </w:p>
          <w:p w14:paraId="215D3F59" w14:textId="77777777" w:rsidR="001C2960" w:rsidRPr="00F526AD" w:rsidRDefault="00136609" w:rsidP="00F526AD">
            <w:pPr>
              <w:spacing w:after="120"/>
              <w:rPr>
                <w:rFonts w:ascii="Calibri Light" w:hAnsi="Calibri Light"/>
                <w:sz w:val="16"/>
                <w:szCs w:val="16"/>
                <w:lang w:val="en-US"/>
              </w:rPr>
            </w:pPr>
            <w:hyperlink r:id="rId44" w:tgtFrame="_blank" w:history="1">
              <w:r w:rsidR="001C2960" w:rsidRPr="00F526AD">
                <w:rPr>
                  <w:rFonts w:ascii="Calibri Light" w:hAnsi="Calibri Light"/>
                  <w:sz w:val="16"/>
                  <w:szCs w:val="16"/>
                  <w:lang w:val="en-US"/>
                </w:rPr>
                <w:t>AS 4459.13-1999</w:t>
              </w:r>
            </w:hyperlink>
            <w:r w:rsidR="001C2960" w:rsidRPr="00F526AD">
              <w:rPr>
                <w:rFonts w:ascii="Calibri Light" w:hAnsi="Calibri Light"/>
                <w:sz w:val="16"/>
                <w:szCs w:val="16"/>
                <w:lang w:val="en-US"/>
              </w:rPr>
              <w:t>-Methods of sampling and testing ceramic tiles - Determination of chemical resistance</w:t>
            </w:r>
          </w:p>
          <w:p w14:paraId="11540EFA" w14:textId="77777777" w:rsidR="001C2960" w:rsidRPr="00F526AD" w:rsidRDefault="00136609" w:rsidP="00F526AD">
            <w:pPr>
              <w:spacing w:after="120"/>
              <w:rPr>
                <w:rFonts w:ascii="Calibri Light" w:hAnsi="Calibri Light"/>
                <w:sz w:val="16"/>
                <w:szCs w:val="16"/>
                <w:lang w:val="en-US"/>
              </w:rPr>
            </w:pPr>
            <w:hyperlink r:id="rId45" w:tgtFrame="_blank" w:history="1">
              <w:r w:rsidR="001C2960" w:rsidRPr="00F526AD">
                <w:rPr>
                  <w:rFonts w:ascii="Calibri Light" w:hAnsi="Calibri Light"/>
                  <w:sz w:val="16"/>
                  <w:szCs w:val="16"/>
                  <w:lang w:val="en-US"/>
                </w:rPr>
                <w:t>AS 4459.14-1999</w:t>
              </w:r>
            </w:hyperlink>
            <w:r w:rsidR="001C2960" w:rsidRPr="00F526AD">
              <w:rPr>
                <w:rFonts w:ascii="Calibri Light" w:hAnsi="Calibri Light"/>
                <w:sz w:val="16"/>
                <w:szCs w:val="16"/>
                <w:lang w:val="en-US"/>
              </w:rPr>
              <w:t>-Methods of sampling and testing ceramic tiles - Determination of resistance to stains</w:t>
            </w:r>
          </w:p>
          <w:p w14:paraId="60CF57E6" w14:textId="77777777" w:rsidR="001C2960" w:rsidRPr="00F526AD" w:rsidRDefault="00136609" w:rsidP="00F526AD">
            <w:pPr>
              <w:spacing w:after="120"/>
              <w:rPr>
                <w:rFonts w:ascii="Calibri Light" w:hAnsi="Calibri Light"/>
                <w:sz w:val="16"/>
                <w:szCs w:val="16"/>
                <w:lang w:val="en-US"/>
              </w:rPr>
            </w:pPr>
            <w:hyperlink r:id="rId46" w:tgtFrame="_blank" w:history="1">
              <w:r w:rsidR="001C2960" w:rsidRPr="00F526AD">
                <w:rPr>
                  <w:rFonts w:ascii="Calibri Light" w:hAnsi="Calibri Light"/>
                  <w:sz w:val="16"/>
                  <w:szCs w:val="16"/>
                  <w:lang w:val="en-US"/>
                </w:rPr>
                <w:t>AS 4459.2-1999</w:t>
              </w:r>
            </w:hyperlink>
            <w:r w:rsidR="001C2960" w:rsidRPr="00F526AD">
              <w:rPr>
                <w:rFonts w:ascii="Calibri Light" w:hAnsi="Calibri Light"/>
                <w:sz w:val="16"/>
                <w:szCs w:val="16"/>
                <w:lang w:val="en-US"/>
              </w:rPr>
              <w:t>-Methods of sampling and testing ceramic tiles - Determination of dimensions and surface quality</w:t>
            </w:r>
          </w:p>
          <w:p w14:paraId="0D6BEC8C" w14:textId="77777777" w:rsidR="001C2960" w:rsidRPr="00F526AD" w:rsidRDefault="00136609" w:rsidP="00F526AD">
            <w:pPr>
              <w:spacing w:after="120"/>
              <w:rPr>
                <w:rFonts w:ascii="Calibri Light" w:hAnsi="Calibri Light"/>
                <w:sz w:val="16"/>
                <w:szCs w:val="16"/>
                <w:lang w:val="en-US"/>
              </w:rPr>
            </w:pPr>
            <w:hyperlink r:id="rId47" w:tgtFrame="_blank" w:history="1">
              <w:r w:rsidR="001C2960" w:rsidRPr="00F526AD">
                <w:rPr>
                  <w:rFonts w:ascii="Calibri Light" w:hAnsi="Calibri Light"/>
                  <w:sz w:val="16"/>
                  <w:szCs w:val="16"/>
                  <w:lang w:val="en-US"/>
                </w:rPr>
                <w:t>AS 4459.3-1999</w:t>
              </w:r>
            </w:hyperlink>
            <w:r w:rsidR="001C2960" w:rsidRPr="00F526AD">
              <w:rPr>
                <w:rFonts w:ascii="Calibri Light" w:hAnsi="Calibri Light"/>
                <w:sz w:val="16"/>
                <w:szCs w:val="16"/>
                <w:lang w:val="en-US"/>
              </w:rPr>
              <w:t>-Methods of sampling and testing ceramic tiles - Determination of water absorption, apparent porosity, apparent relative density and bulk density</w:t>
            </w:r>
          </w:p>
          <w:p w14:paraId="005E701C" w14:textId="77777777" w:rsidR="001C2960" w:rsidRPr="00F526AD" w:rsidRDefault="00136609" w:rsidP="00F526AD">
            <w:pPr>
              <w:spacing w:after="120"/>
              <w:rPr>
                <w:rFonts w:ascii="Calibri Light" w:hAnsi="Calibri Light"/>
                <w:sz w:val="16"/>
                <w:szCs w:val="16"/>
                <w:lang w:val="en-US"/>
              </w:rPr>
            </w:pPr>
            <w:hyperlink r:id="rId48" w:tgtFrame="_blank" w:history="1">
              <w:r w:rsidR="001C2960" w:rsidRPr="00F526AD">
                <w:rPr>
                  <w:rFonts w:ascii="Calibri Light" w:hAnsi="Calibri Light"/>
                  <w:sz w:val="16"/>
                  <w:szCs w:val="16"/>
                  <w:lang w:val="en-US"/>
                </w:rPr>
                <w:t>AS 4459.4-1997</w:t>
              </w:r>
            </w:hyperlink>
            <w:r w:rsidR="001C2960" w:rsidRPr="00F526AD">
              <w:rPr>
                <w:rFonts w:ascii="Calibri Light" w:hAnsi="Calibri Light"/>
                <w:sz w:val="16"/>
                <w:szCs w:val="16"/>
                <w:lang w:val="en-US"/>
              </w:rPr>
              <w:t>-Methods of sampling and testing ceramic tiles - Determination of modulus of rupture and breaking strength</w:t>
            </w:r>
          </w:p>
          <w:p w14:paraId="41FF8CF5" w14:textId="77777777" w:rsidR="001C2960" w:rsidRPr="00F526AD" w:rsidRDefault="00136609" w:rsidP="00F526AD">
            <w:pPr>
              <w:spacing w:after="120"/>
              <w:rPr>
                <w:rFonts w:ascii="Calibri Light" w:hAnsi="Calibri Light"/>
                <w:sz w:val="16"/>
                <w:szCs w:val="16"/>
                <w:lang w:val="en-US"/>
              </w:rPr>
            </w:pPr>
            <w:hyperlink r:id="rId49" w:tgtFrame="_blank" w:history="1">
              <w:r w:rsidR="001C2960" w:rsidRPr="00F526AD">
                <w:rPr>
                  <w:rFonts w:ascii="Calibri Light" w:hAnsi="Calibri Light"/>
                  <w:sz w:val="16"/>
                  <w:szCs w:val="16"/>
                  <w:lang w:val="en-US"/>
                </w:rPr>
                <w:t>AS 4459.6-1999</w:t>
              </w:r>
            </w:hyperlink>
            <w:r w:rsidR="001C2960" w:rsidRPr="00F526AD">
              <w:rPr>
                <w:rFonts w:ascii="Calibri Light" w:hAnsi="Calibri Light"/>
                <w:sz w:val="16"/>
                <w:szCs w:val="16"/>
                <w:lang w:val="en-US"/>
              </w:rPr>
              <w:t>-Methods of sampling and testing ceramic tiles - Determination of resistance to deep abrasion for unglazed tiles</w:t>
            </w:r>
          </w:p>
          <w:p w14:paraId="03CF61FC" w14:textId="77777777" w:rsidR="001C2960" w:rsidRPr="00F526AD" w:rsidRDefault="00136609" w:rsidP="00F526AD">
            <w:pPr>
              <w:spacing w:after="120"/>
              <w:rPr>
                <w:rFonts w:ascii="Calibri Light" w:hAnsi="Calibri Light"/>
                <w:sz w:val="16"/>
                <w:szCs w:val="16"/>
                <w:lang w:val="en-US"/>
              </w:rPr>
            </w:pPr>
            <w:hyperlink r:id="rId50" w:tgtFrame="_blank" w:history="1">
              <w:r w:rsidR="001C2960" w:rsidRPr="00F526AD">
                <w:rPr>
                  <w:rFonts w:ascii="Calibri Light" w:hAnsi="Calibri Light"/>
                  <w:sz w:val="16"/>
                  <w:szCs w:val="16"/>
                  <w:lang w:val="en-US"/>
                </w:rPr>
                <w:t>AS 4459.8-1997</w:t>
              </w:r>
            </w:hyperlink>
            <w:r w:rsidR="001C2960" w:rsidRPr="00F526AD">
              <w:rPr>
                <w:rFonts w:ascii="Calibri Light" w:hAnsi="Calibri Light"/>
                <w:sz w:val="16"/>
                <w:szCs w:val="16"/>
                <w:lang w:val="en-US"/>
              </w:rPr>
              <w:t>-Methods of sampling and testing ceramic tiles - Determination of linear thermal expansion</w:t>
            </w:r>
          </w:p>
          <w:p w14:paraId="45EEAD47" w14:textId="77777777" w:rsidR="00401C5E" w:rsidRPr="00F526AD" w:rsidRDefault="00401C5E" w:rsidP="00F526AD">
            <w:pPr>
              <w:spacing w:after="120"/>
              <w:rPr>
                <w:rFonts w:ascii="Calibri Light" w:hAnsi="Calibri Light"/>
                <w:sz w:val="16"/>
                <w:szCs w:val="16"/>
                <w:lang w:val="en-US"/>
              </w:rPr>
            </w:pPr>
          </w:p>
        </w:tc>
      </w:tr>
      <w:tr w:rsidR="00401C5E" w:rsidRPr="004F3C8C" w14:paraId="6335A026" w14:textId="77777777" w:rsidTr="00401C5E">
        <w:tc>
          <w:tcPr>
            <w:tcW w:w="685" w:type="dxa"/>
          </w:tcPr>
          <w:p w14:paraId="22E1196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30993D8B"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Rendering</w:t>
            </w:r>
          </w:p>
          <w:p w14:paraId="01DADA4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SS 397 :1997 Methods of testing cement</w:t>
            </w:r>
          </w:p>
          <w:p w14:paraId="43F3EADF" w14:textId="77777777" w:rsidR="001C2960" w:rsidRPr="00F526AD" w:rsidRDefault="001C2960" w:rsidP="00F526AD">
            <w:pPr>
              <w:spacing w:after="120"/>
              <w:rPr>
                <w:rFonts w:ascii="Calibri Light" w:hAnsi="Calibri Light"/>
                <w:sz w:val="16"/>
                <w:szCs w:val="16"/>
                <w:lang w:val="en-US"/>
              </w:rPr>
            </w:pPr>
            <w:del w:id="11832" w:author="Ashan Asmone" w:date="2016-03-31T14:13:00Z">
              <w:r w:rsidRPr="00F526AD" w:rsidDel="00041349">
                <w:rPr>
                  <w:rFonts w:ascii="Calibri Light" w:hAnsi="Calibri Light"/>
                  <w:sz w:val="16"/>
                  <w:szCs w:val="16"/>
                  <w:lang w:val="en-US"/>
                </w:rPr>
                <w:delText>SS 26 : 2000 Ordinary Portland cement</w:delText>
              </w:r>
            </w:del>
            <w:ins w:id="11833" w:author="Ashan Asmone" w:date="2016-03-31T14:13:00Z">
              <w:r w:rsidR="00041349">
                <w:rPr>
                  <w:rFonts w:ascii="Calibri Light" w:hAnsi="Calibri Light"/>
                  <w:sz w:val="16"/>
                  <w:szCs w:val="16"/>
                  <w:lang w:val="en-US"/>
                </w:rPr>
                <w:t>SS EN 197 series - Cement</w:t>
              </w:r>
            </w:ins>
          </w:p>
          <w:p w14:paraId="7F863F2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5C30EF3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SS 57:1989- Specification for glazed ceramic tiles and tile fittings for internal walls </w:t>
            </w:r>
            <w:r w:rsidRPr="00F526AD">
              <w:rPr>
                <w:rFonts w:ascii="Calibri Light" w:hAnsi="Calibri Light"/>
                <w:sz w:val="16"/>
                <w:szCs w:val="16"/>
                <w:lang w:val="en-US"/>
              </w:rPr>
              <w:br/>
            </w:r>
            <w:r w:rsidRPr="00F526AD">
              <w:rPr>
                <w:rFonts w:ascii="Calibri Light" w:hAnsi="Calibri Light"/>
                <w:sz w:val="16"/>
                <w:szCs w:val="16"/>
                <w:lang w:val="en-US"/>
              </w:rPr>
              <w:br/>
              <w:t>CP 67 Part 1: 1997- Code of practice for cleaning and surface repair of buildings: Natural stone, cast stone and clay brick masonry.</w:t>
            </w:r>
          </w:p>
          <w:p w14:paraId="5C54FDB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CP 68: 1997- Code of practice for ceramic wall and floor tiling</w:t>
            </w:r>
          </w:p>
          <w:p w14:paraId="4397652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SS 301:1985- The use of cement sand cover for tiling</w:t>
            </w:r>
          </w:p>
          <w:p w14:paraId="221037B3" w14:textId="77777777" w:rsidR="00401C5E" w:rsidRPr="00F526AD" w:rsidRDefault="00401C5E" w:rsidP="00F526AD">
            <w:pPr>
              <w:spacing w:after="120"/>
              <w:rPr>
                <w:rFonts w:ascii="Calibri Light" w:hAnsi="Calibri Light"/>
                <w:sz w:val="16"/>
                <w:szCs w:val="16"/>
                <w:lang w:val="en-US"/>
              </w:rPr>
            </w:pPr>
          </w:p>
        </w:tc>
      </w:tr>
      <w:tr w:rsidR="00401C5E" w:rsidRPr="004F3C8C" w14:paraId="016EDF0B" w14:textId="77777777" w:rsidTr="00401C5E">
        <w:tc>
          <w:tcPr>
            <w:tcW w:w="685" w:type="dxa"/>
          </w:tcPr>
          <w:p w14:paraId="1B4DAEA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E31A57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grouting</w:t>
            </w:r>
          </w:p>
          <w:p w14:paraId="21A4AE0E"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680:1990 Cement -- Test methods -- Chemical analysis</w:t>
            </w:r>
          </w:p>
          <w:p w14:paraId="45B605E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863:1990 Cement -- Test methods -- Pozzolanicity test for pozzolanic cements</w:t>
            </w:r>
          </w:p>
          <w:p w14:paraId="730E7A2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br/>
              <w:t>Tilings</w:t>
            </w:r>
          </w:p>
          <w:p w14:paraId="0D717D0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10545-1:1995- Ceramic tiles -- Part 1: Sampling and basis for acceptance </w:t>
            </w:r>
            <w:r w:rsidRPr="00F526AD">
              <w:rPr>
                <w:rFonts w:ascii="Calibri Light" w:hAnsi="Calibri Light"/>
                <w:sz w:val="16"/>
                <w:szCs w:val="16"/>
                <w:lang w:val="en-US"/>
              </w:rPr>
              <w:br/>
            </w:r>
            <w:r w:rsidRPr="00F526AD">
              <w:rPr>
                <w:rFonts w:ascii="Calibri Light" w:hAnsi="Calibri Light"/>
                <w:sz w:val="16"/>
                <w:szCs w:val="16"/>
                <w:lang w:val="en-US"/>
              </w:rPr>
              <w:br/>
              <w:t>ISO 10545-3:1995- Ceramic tiles -- Part 3: Determination of water absorption, apparent porosity, apparent relative density and bulk density</w:t>
            </w:r>
          </w:p>
          <w:p w14:paraId="55D5E1B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br/>
              <w:t>ISO 10545-4:1994- Ceramic tiles -- Part 4: Determination of modulus of rupture and breaking strength</w:t>
            </w:r>
          </w:p>
          <w:p w14:paraId="093FF19C"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br/>
              <w:t>ISO 10545-5:1996- Ceramic tiles -- Part 5: Determination of impact resistance by measurement of coefficient of restitution</w:t>
            </w:r>
          </w:p>
          <w:p w14:paraId="7524AAE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br/>
              <w:t>ISO 10545-6:1995- Ceramic tiles -- Part 6: Determination of resistance to deep abrasion for unglazed tiles</w:t>
            </w:r>
          </w:p>
          <w:p w14:paraId="1ABCAFAB"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br/>
              <w:t>ISO 10545-10:1995- Ceramic tiles -- Part 10: Determination of moisture expansion</w:t>
            </w:r>
          </w:p>
          <w:p w14:paraId="53ABE77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br/>
              <w:t>ISO 10545-13:1995- Ceramic tiles -- Part 13: Determination of chemical resistance</w:t>
            </w:r>
          </w:p>
          <w:p w14:paraId="04DCCBB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br/>
              <w:t>ISO 10545-14:1995- Ceramic tiles -- Part 14: Determination of resistance to stains</w:t>
            </w:r>
          </w:p>
          <w:p w14:paraId="257F86B1"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br/>
              <w:t>ISO 10545-16:1999- Ceramic tiles -- Part 16: Determination of small colour differences</w:t>
            </w:r>
          </w:p>
          <w:p w14:paraId="285F070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br/>
              <w:t>ISO 13006:1998- Ceramic tiles -- Definitions, classification, characteristics and marking </w:t>
            </w:r>
            <w:r w:rsidRPr="00F526AD">
              <w:rPr>
                <w:rFonts w:ascii="Calibri Light" w:hAnsi="Calibri Light"/>
                <w:sz w:val="16"/>
                <w:szCs w:val="16"/>
                <w:lang w:val="en-US"/>
              </w:rPr>
              <w:br/>
            </w:r>
            <w:r w:rsidRPr="00F526AD">
              <w:rPr>
                <w:rFonts w:ascii="Calibri Light" w:hAnsi="Calibri Light"/>
                <w:sz w:val="16"/>
                <w:szCs w:val="16"/>
                <w:lang w:val="en-US"/>
              </w:rPr>
              <w:br/>
              <w:t>ISO 10545-10:1995- Ceramic tiles -- Part 10: Determination of moisture expansion</w:t>
            </w:r>
          </w:p>
          <w:p w14:paraId="609D390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br/>
              <w:t>ISO 13006:1998- Ceramic tiles-definitions, classification, characteristics and making</w:t>
            </w:r>
          </w:p>
          <w:p w14:paraId="0AA1EF88" w14:textId="77777777" w:rsidR="00401C5E" w:rsidRPr="00F526AD" w:rsidRDefault="00401C5E" w:rsidP="00F526AD">
            <w:pPr>
              <w:spacing w:after="120"/>
              <w:rPr>
                <w:rFonts w:ascii="Calibri Light" w:hAnsi="Calibri Light"/>
                <w:sz w:val="16"/>
                <w:szCs w:val="16"/>
                <w:lang w:val="en-US"/>
              </w:rPr>
            </w:pPr>
          </w:p>
        </w:tc>
      </w:tr>
    </w:tbl>
    <w:p w14:paraId="156F6A09" w14:textId="77777777" w:rsidR="00401C5E" w:rsidRDefault="00401C5E" w:rsidP="00401C5E">
      <w:pPr>
        <w:rPr>
          <w:sz w:val="16"/>
          <w:szCs w:val="16"/>
          <w:lang w:val="en-US"/>
        </w:rPr>
      </w:pPr>
    </w:p>
    <w:p w14:paraId="6E43A838" w14:textId="77777777" w:rsidR="00401C5E" w:rsidRDefault="001C2960" w:rsidP="001C2960">
      <w:pPr>
        <w:pStyle w:val="Heading2"/>
        <w:rPr>
          <w:lang w:val="en-US"/>
        </w:rPr>
      </w:pPr>
      <w:r w:rsidRPr="001C2960">
        <w:rPr>
          <w:lang w:val="en-US"/>
        </w:rPr>
        <w:t>Damp Patch</w:t>
      </w:r>
    </w:p>
    <w:tbl>
      <w:tblPr>
        <w:tblStyle w:val="TableGrid"/>
        <w:tblW w:w="0" w:type="auto"/>
        <w:tblInd w:w="108" w:type="dxa"/>
        <w:tblLook w:val="04A0" w:firstRow="1" w:lastRow="0" w:firstColumn="1" w:lastColumn="0" w:noHBand="0" w:noVBand="1"/>
      </w:tblPr>
      <w:tblGrid>
        <w:gridCol w:w="685"/>
        <w:gridCol w:w="8449"/>
      </w:tblGrid>
      <w:tr w:rsidR="00401C5E" w:rsidRPr="004F3C8C" w14:paraId="1AAB51F8" w14:textId="77777777" w:rsidTr="00401C5E">
        <w:tc>
          <w:tcPr>
            <w:tcW w:w="685" w:type="dxa"/>
          </w:tcPr>
          <w:p w14:paraId="3499669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7C0182D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Screedings</w:t>
            </w:r>
          </w:p>
          <w:p w14:paraId="6105B06C"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8000:Part 9: 1989- Workmanship on building sites- Code of practice for cement/ sand floor screeds and concrete floor toppings</w:t>
            </w:r>
          </w:p>
          <w:p w14:paraId="324E072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w:t>
            </w:r>
          </w:p>
          <w:p w14:paraId="76758742" w14:textId="77777777" w:rsidR="001C2960" w:rsidRPr="00F526AD" w:rsidRDefault="001C2960" w:rsidP="00F526AD">
            <w:pPr>
              <w:spacing w:after="120"/>
              <w:rPr>
                <w:rFonts w:ascii="Calibri Light" w:hAnsi="Calibri Light"/>
                <w:sz w:val="16"/>
                <w:szCs w:val="16"/>
                <w:lang w:val="en-US"/>
              </w:rPr>
            </w:pPr>
            <w:del w:id="11834" w:author="Ashan Senel Asmone" w:date="2016-03-21T15:22:00Z">
              <w:r w:rsidRPr="00F526AD" w:rsidDel="00337A12">
                <w:rPr>
                  <w:rFonts w:ascii="Calibri Light" w:hAnsi="Calibri Light"/>
                  <w:sz w:val="16"/>
                  <w:szCs w:val="16"/>
                  <w:lang w:val="en-US"/>
                </w:rPr>
                <w:delText>BS 4550-6:1978-Methods of testing cement. Standard sand for mortar cube</w:delText>
              </w:r>
            </w:del>
            <w:ins w:id="11835" w:author="Ashan Senel Asmone" w:date="2016-03-21T15:22:00Z">
              <w:r w:rsidR="00337A12">
                <w:rPr>
                  <w:rFonts w:ascii="Calibri Light" w:hAnsi="Calibri Light"/>
                  <w:sz w:val="16"/>
                  <w:szCs w:val="16"/>
                  <w:lang w:val="en-US"/>
                </w:rPr>
                <w:t>BS 4550-6:1978 Methods of testing cement. Standard sand for mortar cubes</w:t>
              </w:r>
            </w:ins>
            <w:r w:rsidRPr="00F526AD">
              <w:rPr>
                <w:rFonts w:ascii="Calibri Light" w:hAnsi="Calibri Light"/>
                <w:sz w:val="16"/>
                <w:szCs w:val="16"/>
                <w:lang w:val="en-US"/>
              </w:rPr>
              <w:t>s</w:t>
            </w:r>
          </w:p>
          <w:p w14:paraId="15D2E73D" w14:textId="77777777" w:rsidR="001C2960" w:rsidRPr="00F526AD" w:rsidRDefault="001C2960" w:rsidP="00F526AD">
            <w:pPr>
              <w:spacing w:after="120"/>
              <w:rPr>
                <w:rFonts w:ascii="Calibri Light" w:hAnsi="Calibri Light"/>
                <w:sz w:val="16"/>
                <w:szCs w:val="16"/>
                <w:lang w:val="en-US"/>
              </w:rPr>
            </w:pPr>
            <w:del w:id="11836" w:author="Ashan Senel Asmone" w:date="2016-03-18T17:12:00Z">
              <w:r w:rsidRPr="00F526AD" w:rsidDel="00922C80">
                <w:rPr>
                  <w:rFonts w:ascii="Calibri Light" w:hAnsi="Calibri Light"/>
                  <w:sz w:val="16"/>
                  <w:szCs w:val="16"/>
                  <w:lang w:val="en-US"/>
                </w:rPr>
                <w:delText>BS 4887-1:1986-Mortar admixtures. Specification for air-entraining (plasticizing) admixtures</w:delText>
              </w:r>
            </w:del>
            <w:ins w:id="11837"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56FDD72A" w14:textId="77777777" w:rsidR="001C2960" w:rsidRPr="00F526AD" w:rsidRDefault="001C2960" w:rsidP="00F526AD">
            <w:pPr>
              <w:spacing w:after="120"/>
              <w:rPr>
                <w:rFonts w:ascii="Calibri Light" w:hAnsi="Calibri Light"/>
                <w:sz w:val="16"/>
                <w:szCs w:val="16"/>
                <w:lang w:val="en-US"/>
              </w:rPr>
            </w:pPr>
            <w:del w:id="11838" w:author="Ashan Senel Asmone" w:date="2016-03-18T17:13:00Z">
              <w:r w:rsidRPr="00F526AD" w:rsidDel="00922C80">
                <w:rPr>
                  <w:rFonts w:ascii="Calibri Light" w:hAnsi="Calibri Light"/>
                  <w:sz w:val="16"/>
                  <w:szCs w:val="16"/>
                  <w:lang w:val="en-US"/>
                </w:rPr>
                <w:delText>BS 4887-2:1987-Mortar admixtures. Specification for set retarding admixtures</w:delText>
              </w:r>
            </w:del>
            <w:ins w:id="11839"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p>
          <w:p w14:paraId="63345573" w14:textId="77777777" w:rsidR="001C2960" w:rsidRPr="00F526AD" w:rsidRDefault="001C2960" w:rsidP="00F526AD">
            <w:pPr>
              <w:spacing w:after="120"/>
              <w:rPr>
                <w:rFonts w:ascii="Calibri Light" w:hAnsi="Calibri Light"/>
                <w:sz w:val="16"/>
                <w:szCs w:val="16"/>
                <w:lang w:val="en-US"/>
              </w:rPr>
            </w:pPr>
            <w:del w:id="11840" w:author="Ashan Senel Asmone" w:date="2016-03-18T17:35:00Z">
              <w:r w:rsidRPr="00F526AD" w:rsidDel="00DD05B5">
                <w:rPr>
                  <w:rFonts w:ascii="Calibri Light" w:hAnsi="Calibri Light"/>
                  <w:sz w:val="16"/>
                  <w:szCs w:val="16"/>
                  <w:lang w:val="en-US"/>
                </w:rPr>
                <w:delText>BS 5838-2:1980-Specification for dry packaged cementitious mixes. Prepacked mortar mixes</w:delText>
              </w:r>
            </w:del>
            <w:ins w:id="11841"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69BF0BE5" w14:textId="77777777" w:rsidR="001C2960" w:rsidRPr="00F526AD" w:rsidRDefault="001C2960" w:rsidP="00F526AD">
            <w:pPr>
              <w:spacing w:after="120"/>
              <w:rPr>
                <w:rFonts w:ascii="Calibri Light" w:hAnsi="Calibri Light"/>
                <w:sz w:val="16"/>
                <w:szCs w:val="16"/>
                <w:lang w:val="en-US"/>
              </w:rPr>
            </w:pPr>
            <w:del w:id="11842" w:author="Ashan Senel Asmone" w:date="2016-03-21T10:36:00Z">
              <w:r w:rsidRPr="00F526AD" w:rsidDel="0046108D">
                <w:rPr>
                  <w:rFonts w:ascii="Calibri Light" w:hAnsi="Calibri Light"/>
                  <w:sz w:val="16"/>
                  <w:szCs w:val="16"/>
                  <w:lang w:val="en-US"/>
                </w:rPr>
                <w:delText>BS 6319-3:1990-Testing of resin and polymer/cement compositions for use in construction. Methods for measurement of modulus of elasticity in flexure and flexural strength</w:delText>
              </w:r>
            </w:del>
            <w:ins w:id="11843" w:author="Ashan Senel Asmone" w:date="2016-03-21T10:36:00Z">
              <w:r w:rsidR="0046108D">
                <w:rPr>
                  <w:rFonts w:ascii="Calibri Light" w:hAnsi="Calibri Light"/>
                  <w:sz w:val="16"/>
                  <w:szCs w:val="16"/>
                  <w:lang w:val="en-US"/>
                </w:rPr>
                <w:t>BS 6319-3:1990 Testing of resin and polymer/cement compositions for use in construction. Methods for measurement of modulus of elasticity in flexure and flexural strength</w:t>
              </w:r>
            </w:ins>
          </w:p>
          <w:p w14:paraId="61383857" w14:textId="77777777" w:rsidR="001C2960" w:rsidRPr="00F526AD" w:rsidRDefault="001C2960" w:rsidP="00F526AD">
            <w:pPr>
              <w:spacing w:after="120"/>
              <w:rPr>
                <w:rFonts w:ascii="Calibri Light" w:hAnsi="Calibri Light"/>
                <w:sz w:val="16"/>
                <w:szCs w:val="16"/>
                <w:lang w:val="en-US"/>
              </w:rPr>
            </w:pPr>
            <w:del w:id="11844" w:author="Ashan Senel Asmone" w:date="2016-03-21T10:36:00Z">
              <w:r w:rsidRPr="00F526AD" w:rsidDel="0046108D">
                <w:rPr>
                  <w:rFonts w:ascii="Calibri Light" w:hAnsi="Calibri Light"/>
                  <w:sz w:val="16"/>
                  <w:szCs w:val="16"/>
                  <w:lang w:val="en-US"/>
                </w:rPr>
                <w:delText>BS 6319-12:1992-Testing of resin and polymer/cement compositions for use in construction. Methods for measurement of unrestrained linear shrinkage and coefficient of thermal expansion</w:delText>
              </w:r>
            </w:del>
            <w:ins w:id="11845" w:author="Ashan Senel Asmone" w:date="2016-03-21T10:36:00Z">
              <w:r w:rsidR="0046108D">
                <w:rPr>
                  <w:rFonts w:ascii="Calibri Light" w:hAnsi="Calibri Light"/>
                  <w:sz w:val="16"/>
                  <w:szCs w:val="16"/>
                  <w:lang w:val="en-US"/>
                </w:rPr>
                <w:t>BS 6319-12:1992 Testing of resin and polymer/cement compositions for use in construction. Methods for measurement of unrestrained linear shrinkage and coefficient of thermal expansion</w:t>
              </w:r>
            </w:ins>
          </w:p>
          <w:p w14:paraId="44D64DE0" w14:textId="77777777" w:rsidR="001C2960" w:rsidRPr="00F526AD" w:rsidRDefault="001C2960" w:rsidP="00F526AD">
            <w:pPr>
              <w:spacing w:after="120"/>
              <w:rPr>
                <w:rFonts w:ascii="Calibri Light" w:hAnsi="Calibri Light"/>
                <w:sz w:val="16"/>
                <w:szCs w:val="16"/>
                <w:lang w:val="en-US"/>
              </w:rPr>
            </w:pPr>
            <w:del w:id="11846" w:author="Ashan Senel Asmone" w:date="2016-03-21T15:23:00Z">
              <w:r w:rsidRPr="00F526AD" w:rsidDel="00337A12">
                <w:rPr>
                  <w:rFonts w:ascii="Calibri Light" w:hAnsi="Calibri Light"/>
                  <w:sz w:val="16"/>
                  <w:szCs w:val="16"/>
                  <w:lang w:val="en-US"/>
                </w:rPr>
                <w:delText>DD 249:19990-Testing aggregates. Method for the assessment of alkali-silica reactivity. Potential accelerated mortar-bar method</w:delText>
              </w:r>
            </w:del>
          </w:p>
          <w:p w14:paraId="6C767645" w14:textId="77777777" w:rsidR="001C2960" w:rsidRPr="00F526AD" w:rsidRDefault="001C2960" w:rsidP="00F526AD">
            <w:pPr>
              <w:spacing w:after="120"/>
              <w:rPr>
                <w:rFonts w:ascii="Calibri Light" w:hAnsi="Calibri Light"/>
                <w:sz w:val="16"/>
                <w:szCs w:val="16"/>
                <w:lang w:val="en-US"/>
              </w:rPr>
            </w:pPr>
            <w:del w:id="11847" w:author="Ashan Senel Asmone" w:date="2016-03-21T11:02:00Z">
              <w:r w:rsidRPr="00F526AD" w:rsidDel="0046108D">
                <w:rPr>
                  <w:rFonts w:ascii="Calibri Light" w:hAnsi="Calibri Light"/>
                  <w:sz w:val="16"/>
                  <w:szCs w:val="16"/>
                  <w:lang w:val="en-US"/>
                </w:rPr>
                <w:delText>PD 6472:1974-Guide to specifying the quality of building mortars</w:delText>
              </w:r>
            </w:del>
            <w:ins w:id="11848" w:author="Ashan Senel Asmone" w:date="2016-03-21T11:02:00Z">
              <w:r w:rsidR="0046108D">
                <w:rPr>
                  <w:rFonts w:ascii="Calibri Light" w:hAnsi="Calibri Light"/>
                  <w:sz w:val="16"/>
                  <w:szCs w:val="16"/>
                  <w:lang w:val="en-US"/>
                </w:rPr>
                <w:t>PD 6678:2005 Guide to the specification of masonry mortar</w:t>
              </w:r>
            </w:ins>
          </w:p>
          <w:p w14:paraId="17A4247D" w14:textId="77777777" w:rsidR="001C2960" w:rsidRPr="00F526AD" w:rsidRDefault="001C2960" w:rsidP="00F526AD">
            <w:pPr>
              <w:spacing w:after="120"/>
              <w:rPr>
                <w:rFonts w:ascii="Calibri Light" w:hAnsi="Calibri Light"/>
                <w:sz w:val="16"/>
                <w:szCs w:val="16"/>
                <w:lang w:val="en-US"/>
              </w:rPr>
            </w:pPr>
            <w:del w:id="11849" w:author="Ashan Senel Asmone" w:date="2016-03-21T11:03:00Z">
              <w:r w:rsidRPr="00F526AD" w:rsidDel="0046108D">
                <w:rPr>
                  <w:rFonts w:ascii="Calibri Light" w:hAnsi="Calibri Light"/>
                  <w:sz w:val="16"/>
                  <w:szCs w:val="16"/>
                  <w:lang w:val="en-US"/>
                </w:rPr>
                <w:delText>BS EN 480-1:1998-Admixtures for concrete, mortar and grout. Test methods. Reference concrete and reference mortar for testing</w:delText>
              </w:r>
            </w:del>
            <w:ins w:id="11850" w:author="Ashan Senel Asmone" w:date="2016-03-21T11:03:00Z">
              <w:r w:rsidR="0046108D">
                <w:rPr>
                  <w:rFonts w:ascii="Calibri Light" w:hAnsi="Calibri Light"/>
                  <w:sz w:val="16"/>
                  <w:szCs w:val="16"/>
                  <w:lang w:val="en-US"/>
                </w:rPr>
                <w:t>BS EN 480-1:2014 Admixtures for concrete, mortar and grout. Test methods. Reference concrete and reference mortar for testing</w:t>
              </w:r>
            </w:ins>
          </w:p>
          <w:p w14:paraId="0F1886C9" w14:textId="77777777" w:rsidR="001C2960" w:rsidRPr="00F526AD" w:rsidRDefault="001C2960" w:rsidP="00F526AD">
            <w:pPr>
              <w:spacing w:after="120"/>
              <w:rPr>
                <w:rFonts w:ascii="Calibri Light" w:hAnsi="Calibri Light"/>
                <w:sz w:val="16"/>
                <w:szCs w:val="16"/>
                <w:lang w:val="en-US"/>
              </w:rPr>
            </w:pPr>
            <w:del w:id="11851" w:author="Ashan Senel Asmone" w:date="2016-03-21T11:03:00Z">
              <w:r w:rsidRPr="00F526AD" w:rsidDel="0046108D">
                <w:rPr>
                  <w:rFonts w:ascii="Calibri Light" w:hAnsi="Calibri Light"/>
                  <w:sz w:val="16"/>
                  <w:szCs w:val="16"/>
                  <w:lang w:val="en-US"/>
                </w:rPr>
                <w:delText>BS EN 480-2:1997-Admixtures for concrete, mortar and grout. Test methods. Determination of setting time</w:delText>
              </w:r>
            </w:del>
            <w:ins w:id="11852" w:author="Ashan Senel Asmone" w:date="2016-03-21T11:03:00Z">
              <w:r w:rsidR="0046108D">
                <w:rPr>
                  <w:rFonts w:ascii="Calibri Light" w:hAnsi="Calibri Light"/>
                  <w:sz w:val="16"/>
                  <w:szCs w:val="16"/>
                  <w:lang w:val="en-US"/>
                </w:rPr>
                <w:t>BS EN 480-2:2006 Admixtures for concrete, mortar and grout. Test methods. Determination of setting time</w:t>
              </w:r>
            </w:ins>
          </w:p>
          <w:p w14:paraId="3AF7896A" w14:textId="77777777" w:rsidR="001C2960" w:rsidRPr="00F526AD" w:rsidRDefault="001C2960" w:rsidP="00F526AD">
            <w:pPr>
              <w:spacing w:after="120"/>
              <w:rPr>
                <w:rFonts w:ascii="Calibri Light" w:hAnsi="Calibri Light"/>
                <w:sz w:val="16"/>
                <w:szCs w:val="16"/>
                <w:lang w:val="en-US"/>
              </w:rPr>
            </w:pPr>
            <w:del w:id="11853" w:author="Ashan Senel Asmone" w:date="2016-03-21T11:04:00Z">
              <w:r w:rsidRPr="00F526AD" w:rsidDel="0046108D">
                <w:rPr>
                  <w:rFonts w:ascii="Calibri Light" w:hAnsi="Calibri Light"/>
                  <w:sz w:val="16"/>
                  <w:szCs w:val="16"/>
                  <w:lang w:val="en-US"/>
                </w:rPr>
                <w:delText>BS EN 480-4:1997-Admixtures for concrete, mortar and grout. Test methods. Determination of bleeding of concrete</w:delText>
              </w:r>
            </w:del>
            <w:ins w:id="11854" w:author="Ashan Senel Asmone" w:date="2016-03-21T11:04:00Z">
              <w:r w:rsidR="0046108D">
                <w:rPr>
                  <w:rFonts w:ascii="Calibri Light" w:hAnsi="Calibri Light"/>
                  <w:sz w:val="16"/>
                  <w:szCs w:val="16"/>
                  <w:lang w:val="en-US"/>
                </w:rPr>
                <w:t>BS EN 480-4:2005 Admixtures for concrete, mortar and grout. Test methods. Determination of bleeding of concrete</w:t>
              </w:r>
            </w:ins>
          </w:p>
          <w:p w14:paraId="455F6A6B" w14:textId="77777777" w:rsidR="001C2960" w:rsidRPr="00F526AD" w:rsidRDefault="001C2960" w:rsidP="00F526AD">
            <w:pPr>
              <w:spacing w:after="120"/>
              <w:rPr>
                <w:rFonts w:ascii="Calibri Light" w:hAnsi="Calibri Light"/>
                <w:sz w:val="16"/>
                <w:szCs w:val="16"/>
                <w:lang w:val="en-US"/>
              </w:rPr>
            </w:pPr>
            <w:del w:id="11855" w:author="Ashan Senel Asmone" w:date="2016-03-21T11:04:00Z">
              <w:r w:rsidRPr="00F526AD" w:rsidDel="0046108D">
                <w:rPr>
                  <w:rFonts w:ascii="Calibri Light" w:hAnsi="Calibri Light"/>
                  <w:sz w:val="16"/>
                  <w:szCs w:val="16"/>
                  <w:lang w:val="en-US"/>
                </w:rPr>
                <w:delText>BS EN 480-5:1997-Admixtures for concrete, mortar and grout. Test methods. Determination of capillary absorption</w:delText>
              </w:r>
            </w:del>
            <w:ins w:id="11856" w:author="Ashan Senel Asmone" w:date="2016-03-21T11:04:00Z">
              <w:r w:rsidR="0046108D">
                <w:rPr>
                  <w:rFonts w:ascii="Calibri Light" w:hAnsi="Calibri Light"/>
                  <w:sz w:val="16"/>
                  <w:szCs w:val="16"/>
                  <w:lang w:val="en-US"/>
                </w:rPr>
                <w:t>BS EN 480-5:2005 Admixtures for concrete, mortar and grout. Test methods. Determination of capillary absorption</w:t>
              </w:r>
            </w:ins>
          </w:p>
          <w:p w14:paraId="78826C93" w14:textId="77777777" w:rsidR="001C2960" w:rsidRPr="00F526AD" w:rsidRDefault="001C2960" w:rsidP="00F526AD">
            <w:pPr>
              <w:spacing w:after="120"/>
              <w:rPr>
                <w:rFonts w:ascii="Calibri Light" w:hAnsi="Calibri Light"/>
                <w:sz w:val="16"/>
                <w:szCs w:val="16"/>
                <w:lang w:val="en-US"/>
              </w:rPr>
            </w:pPr>
            <w:del w:id="11857" w:author="Ashan Senel Asmone" w:date="2016-03-21T11:04:00Z">
              <w:r w:rsidRPr="00F526AD" w:rsidDel="0046108D">
                <w:rPr>
                  <w:rFonts w:ascii="Calibri Light" w:hAnsi="Calibri Light"/>
                  <w:sz w:val="16"/>
                  <w:szCs w:val="16"/>
                  <w:lang w:val="en-US"/>
                </w:rPr>
                <w:delText>BS EN 480-6:1997-Admixtures for concrete, mortar and grout. Test methods. Infrared analysis</w:delText>
              </w:r>
            </w:del>
            <w:ins w:id="11858" w:author="Ashan Senel Asmone" w:date="2016-03-21T11:04:00Z">
              <w:r w:rsidR="0046108D">
                <w:rPr>
                  <w:rFonts w:ascii="Calibri Light" w:hAnsi="Calibri Light"/>
                  <w:sz w:val="16"/>
                  <w:szCs w:val="16"/>
                  <w:lang w:val="en-US"/>
                </w:rPr>
                <w:t>BS EN 480-6:2005 Admixtures for concrete, mortar and grout. Test methods. Infrared analysis</w:t>
              </w:r>
            </w:ins>
          </w:p>
          <w:p w14:paraId="3E8C3E36" w14:textId="77777777" w:rsidR="001C2960" w:rsidRPr="00F526AD" w:rsidRDefault="001C2960" w:rsidP="00F526AD">
            <w:pPr>
              <w:spacing w:after="120"/>
              <w:rPr>
                <w:rFonts w:ascii="Calibri Light" w:hAnsi="Calibri Light"/>
                <w:sz w:val="16"/>
                <w:szCs w:val="16"/>
                <w:lang w:val="en-US"/>
              </w:rPr>
            </w:pPr>
            <w:del w:id="11859" w:author="Ashan Senel Asmone" w:date="2016-03-21T11:05:00Z">
              <w:r w:rsidRPr="00F526AD" w:rsidDel="0046108D">
                <w:rPr>
                  <w:rFonts w:ascii="Calibri Light" w:hAnsi="Calibri Light"/>
                  <w:sz w:val="16"/>
                  <w:szCs w:val="16"/>
                  <w:lang w:val="en-US"/>
                </w:rPr>
                <w:delText>BS EN 480-8:1997-Admixtures for concrete, mortar and grout. Test methods. Determination of the conventional dry material content</w:delText>
              </w:r>
            </w:del>
            <w:ins w:id="11860" w:author="Ashan Senel Asmone" w:date="2016-03-21T11:05:00Z">
              <w:r w:rsidR="0046108D">
                <w:rPr>
                  <w:rFonts w:ascii="Calibri Light" w:hAnsi="Calibri Light"/>
                  <w:sz w:val="16"/>
                  <w:szCs w:val="16"/>
                  <w:lang w:val="en-US"/>
                </w:rPr>
                <w:t>BS EN 480-8:2012 Admixtures for concrete, mortar and grout. Test methods. Determination of the conventional dry material content</w:t>
              </w:r>
            </w:ins>
          </w:p>
          <w:p w14:paraId="253B6C5E" w14:textId="77777777" w:rsidR="001C2960" w:rsidRPr="00F526AD" w:rsidRDefault="001C2960" w:rsidP="00F526AD">
            <w:pPr>
              <w:spacing w:after="120"/>
              <w:rPr>
                <w:rFonts w:ascii="Calibri Light" w:hAnsi="Calibri Light"/>
                <w:sz w:val="16"/>
                <w:szCs w:val="16"/>
                <w:lang w:val="en-US"/>
              </w:rPr>
            </w:pPr>
            <w:del w:id="11861" w:author="Ashan Senel Asmone" w:date="2016-03-21T11:05:00Z">
              <w:r w:rsidRPr="00F526AD" w:rsidDel="0046108D">
                <w:rPr>
                  <w:rFonts w:ascii="Calibri Light" w:hAnsi="Calibri Light"/>
                  <w:sz w:val="16"/>
                  <w:szCs w:val="16"/>
                  <w:lang w:val="en-US"/>
                </w:rPr>
                <w:delText>BS EN 480-10:1997-Admixtures for concrete, mortar and grout. Test methods. Determination of water soluble chloride content</w:delText>
              </w:r>
            </w:del>
            <w:ins w:id="11862" w:author="Ashan Senel Asmone" w:date="2016-03-21T11:05:00Z">
              <w:r w:rsidR="0046108D">
                <w:rPr>
                  <w:rFonts w:ascii="Calibri Light" w:hAnsi="Calibri Light"/>
                  <w:sz w:val="16"/>
                  <w:szCs w:val="16"/>
                  <w:lang w:val="en-US"/>
                </w:rPr>
                <w:t>BS EN 480-10:2009 Admixtures for concrete, mortar and grout. Test methods. Determination of water soluble chloride content</w:t>
              </w:r>
            </w:ins>
          </w:p>
          <w:p w14:paraId="73B92850" w14:textId="77777777" w:rsidR="001C2960" w:rsidRPr="00F526AD" w:rsidRDefault="001C2960" w:rsidP="00F526AD">
            <w:pPr>
              <w:spacing w:after="120"/>
              <w:rPr>
                <w:rFonts w:ascii="Calibri Light" w:hAnsi="Calibri Light"/>
                <w:sz w:val="16"/>
                <w:szCs w:val="16"/>
                <w:lang w:val="en-US"/>
              </w:rPr>
            </w:pPr>
            <w:del w:id="11863" w:author="Ashan Senel Asmone" w:date="2016-03-21T11:05:00Z">
              <w:r w:rsidRPr="00F526AD" w:rsidDel="0046108D">
                <w:rPr>
                  <w:rFonts w:ascii="Calibri Light" w:hAnsi="Calibri Light"/>
                  <w:sz w:val="16"/>
                  <w:szCs w:val="16"/>
                  <w:lang w:val="en-US"/>
                </w:rPr>
                <w:delText>BS EN 480-11:1999-Admixtures for concrete, mortar and grout. Test methods. Determination of air void characteristics in hardened concrete</w:delText>
              </w:r>
            </w:del>
            <w:ins w:id="11864" w:author="Ashan Senel Asmone" w:date="2016-03-21T11:05:00Z">
              <w:r w:rsidR="0046108D">
                <w:rPr>
                  <w:rFonts w:ascii="Calibri Light" w:hAnsi="Calibri Light"/>
                  <w:sz w:val="16"/>
                  <w:szCs w:val="16"/>
                  <w:lang w:val="en-US"/>
                </w:rPr>
                <w:t>BS EN 480-11:2005 Admixtures for concrete, mortar and grout. Test methods. Determination of air void characteristics in hardened concrete</w:t>
              </w:r>
            </w:ins>
          </w:p>
          <w:p w14:paraId="214C80EC" w14:textId="77777777" w:rsidR="001C2960" w:rsidRPr="00F526AD" w:rsidRDefault="001C2960" w:rsidP="00F526AD">
            <w:pPr>
              <w:spacing w:after="120"/>
              <w:rPr>
                <w:rFonts w:ascii="Calibri Light" w:hAnsi="Calibri Light"/>
                <w:sz w:val="16"/>
                <w:szCs w:val="16"/>
                <w:lang w:val="en-US"/>
              </w:rPr>
            </w:pPr>
            <w:del w:id="11865" w:author="Ashan Senel Asmone" w:date="2016-03-21T11:06:00Z">
              <w:r w:rsidRPr="00F526AD" w:rsidDel="0046108D">
                <w:rPr>
                  <w:rFonts w:ascii="Calibri Light" w:hAnsi="Calibri Light"/>
                  <w:sz w:val="16"/>
                  <w:szCs w:val="16"/>
                  <w:lang w:val="en-US"/>
                </w:rPr>
                <w:delText>BS EN 480-12:1998-Admixtures for concrete, mortar and grout. Test methods. Determination of the alkali content of admixtures</w:delText>
              </w:r>
            </w:del>
            <w:ins w:id="11866" w:author="Ashan Senel Asmone" w:date="2016-03-21T11:06:00Z">
              <w:r w:rsidR="0046108D">
                <w:rPr>
                  <w:rFonts w:ascii="Calibri Light" w:hAnsi="Calibri Light"/>
                  <w:sz w:val="16"/>
                  <w:szCs w:val="16"/>
                  <w:lang w:val="en-US"/>
                </w:rPr>
                <w:t>BS EN 480-12:2005 Admixtures for concrete, mortar and grout. Test methods. Determination of the alkali content of admixtures</w:t>
              </w:r>
            </w:ins>
          </w:p>
          <w:p w14:paraId="0EFA9AF4" w14:textId="77777777" w:rsidR="001C2960" w:rsidRPr="00F526AD" w:rsidRDefault="001C2960" w:rsidP="00F526AD">
            <w:pPr>
              <w:spacing w:after="120"/>
              <w:rPr>
                <w:rFonts w:ascii="Calibri Light" w:hAnsi="Calibri Light"/>
                <w:sz w:val="16"/>
                <w:szCs w:val="16"/>
                <w:lang w:val="en-US"/>
              </w:rPr>
            </w:pPr>
            <w:del w:id="11867" w:author="Ashan Senel Asmone" w:date="2016-03-21T11:06:00Z">
              <w:r w:rsidRPr="00F526AD" w:rsidDel="0046108D">
                <w:rPr>
                  <w:rFonts w:ascii="Calibri Light" w:hAnsi="Calibri Light"/>
                  <w:sz w:val="16"/>
                  <w:szCs w:val="16"/>
                  <w:lang w:val="en-US"/>
                </w:rPr>
                <w:delText>BS EN 934-2:2001-Admixtures for concrete, mortar and grout. Concrete admixtures. Definitions, requirements, conformity, marking and labelling</w:delText>
              </w:r>
            </w:del>
            <w:ins w:id="11868" w:author="Ashan Senel Asmone" w:date="2016-03-21T11:06: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3F17457A" w14:textId="77777777" w:rsidR="001C2960" w:rsidRPr="00F526AD" w:rsidRDefault="001C2960" w:rsidP="00F526AD">
            <w:pPr>
              <w:spacing w:after="120"/>
              <w:rPr>
                <w:rFonts w:ascii="Calibri Light" w:hAnsi="Calibri Light"/>
                <w:sz w:val="16"/>
                <w:szCs w:val="16"/>
                <w:lang w:val="en-US"/>
              </w:rPr>
            </w:pPr>
            <w:del w:id="11869" w:author="Ashan Senel Asmone" w:date="2016-03-21T11:06:00Z">
              <w:r w:rsidRPr="00F526AD" w:rsidDel="0046108D">
                <w:rPr>
                  <w:rFonts w:ascii="Calibri Light" w:hAnsi="Calibri Light"/>
                  <w:sz w:val="16"/>
                  <w:szCs w:val="16"/>
                  <w:lang w:val="en-US"/>
                </w:rPr>
                <w:delText>BS EN 934-6:2001-Admixtures for concrete, mortar and grout. Sampling, conformity control and evaluation of conformity</w:delText>
              </w:r>
            </w:del>
            <w:ins w:id="11870" w:author="Ashan Senel Asmone" w:date="2016-03-21T11:06:00Z">
              <w:del w:id="11871" w:author="Jing Kai Toh" w:date="2016-05-12T17:04:00Z">
                <w:r w:rsidR="0046108D" w:rsidDel="0010274C">
                  <w:rPr>
                    <w:rFonts w:ascii="Calibri Light" w:hAnsi="Calibri Light"/>
                    <w:sz w:val="16"/>
                    <w:szCs w:val="16"/>
                    <w:lang w:val="en-US"/>
                  </w:rPr>
                  <w:delText>BS EN 934-6:2001 Admixtures for concrete, mortar and grout. Sampling, conformity control and evaluation of conformity</w:delText>
                </w:r>
              </w:del>
            </w:ins>
            <w:ins w:id="11872"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p>
          <w:p w14:paraId="7AD1340E" w14:textId="77777777" w:rsidR="001C2960" w:rsidRPr="00F526AD" w:rsidRDefault="001C2960" w:rsidP="00F526AD">
            <w:pPr>
              <w:spacing w:after="120"/>
              <w:rPr>
                <w:rFonts w:ascii="Calibri Light" w:hAnsi="Calibri Light"/>
                <w:sz w:val="16"/>
                <w:szCs w:val="16"/>
                <w:lang w:val="en-US"/>
              </w:rPr>
            </w:pPr>
            <w:del w:id="11873" w:author="Ashan Senel Asmone" w:date="2016-03-21T11:07:00Z">
              <w:r w:rsidRPr="00F526AD" w:rsidDel="0046108D">
                <w:rPr>
                  <w:rFonts w:ascii="Calibri Light" w:hAnsi="Calibri Light"/>
                  <w:sz w:val="16"/>
                  <w:szCs w:val="16"/>
                  <w:lang w:val="en-US"/>
                </w:rPr>
                <w:delText>BS 4887:1973-Specification for mortar plasticizers</w:delText>
              </w:r>
            </w:del>
            <w:ins w:id="11874" w:author="Ashan Senel Asmone" w:date="2016-03-21T11:07:00Z">
              <w:r w:rsidR="0046108D">
                <w:rPr>
                  <w:rFonts w:ascii="Calibri Light" w:hAnsi="Calibri Light"/>
                  <w:sz w:val="16"/>
                  <w:szCs w:val="16"/>
                  <w:lang w:val="en-US"/>
                </w:rPr>
                <w:t>BS EN 934-3:2009+A1:2012 Admixtures for concrete, mortar and grout. Admixtures for masonry mortar. Definitions, requirements, conformity and marking and labelling</w:t>
              </w:r>
            </w:ins>
          </w:p>
          <w:p w14:paraId="46C6FC04" w14:textId="77777777" w:rsidR="001C2960" w:rsidRPr="00F526AD" w:rsidRDefault="001C2960" w:rsidP="00F526AD">
            <w:pPr>
              <w:spacing w:after="120"/>
              <w:rPr>
                <w:rFonts w:ascii="Calibri Light" w:hAnsi="Calibri Light"/>
                <w:sz w:val="16"/>
                <w:szCs w:val="16"/>
                <w:lang w:val="en-US"/>
              </w:rPr>
            </w:pPr>
            <w:del w:id="11875" w:author="Ashan Senel Asmone" w:date="2016-03-21T11:08:00Z">
              <w:r w:rsidRPr="00F526AD" w:rsidDel="0046108D">
                <w:rPr>
                  <w:rFonts w:ascii="Calibri Light" w:hAnsi="Calibri Light"/>
                  <w:sz w:val="16"/>
                  <w:szCs w:val="16"/>
                  <w:lang w:val="en-US"/>
                </w:rPr>
                <w:delText>BS EN 934-2:1998-Admixtures for concrete, mortar and grout. Concrete admixtures. Definitions and requirements</w:delText>
              </w:r>
            </w:del>
            <w:ins w:id="11876" w:author="Ashan Senel Asmone" w:date="2016-03-21T11:08: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5ABEF3E7" w14:textId="77777777" w:rsidR="001C2960" w:rsidRPr="00F526AD" w:rsidRDefault="001C2960" w:rsidP="00F526AD">
            <w:pPr>
              <w:spacing w:after="120"/>
              <w:rPr>
                <w:rFonts w:ascii="Calibri Light" w:hAnsi="Calibri Light"/>
                <w:sz w:val="16"/>
                <w:szCs w:val="16"/>
                <w:lang w:val="en-US"/>
              </w:rPr>
            </w:pPr>
            <w:del w:id="11877" w:author="Ashan Senel Asmone" w:date="2016-03-21T11:08:00Z">
              <w:r w:rsidRPr="00F526AD" w:rsidDel="00244900">
                <w:rPr>
                  <w:rFonts w:ascii="Calibri Light" w:hAnsi="Calibri Light"/>
                  <w:sz w:val="16"/>
                  <w:szCs w:val="16"/>
                  <w:lang w:val="en-US"/>
                </w:rPr>
                <w:delText>BS EN 934-6:2000-Admixtures for concrete, mortar and grout. Sampling, conformity control, evaluation of conformity, marking and labelling</w:delText>
              </w:r>
            </w:del>
            <w:ins w:id="11878" w:author="Ashan Senel Asmone" w:date="2016-03-21T11:08:00Z">
              <w:del w:id="11879" w:author="Jing Kai Toh" w:date="2016-05-12T17:04:00Z">
                <w:r w:rsidR="00244900" w:rsidDel="0010274C">
                  <w:rPr>
                    <w:rFonts w:ascii="Calibri Light" w:hAnsi="Calibri Light"/>
                    <w:sz w:val="16"/>
                    <w:szCs w:val="16"/>
                    <w:lang w:val="en-US"/>
                  </w:rPr>
                  <w:delText>BS EN 934-6:2001 Admixtures for concrete, mortar and grout. Sampling, conformity control and evaluation of conformity</w:delText>
                </w:r>
              </w:del>
            </w:ins>
            <w:ins w:id="11880"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1881" w:author="Ashan Senel Asmone" w:date="2016-03-21T11:08:00Z">
              <w:r w:rsidR="00244900">
                <w:rPr>
                  <w:rFonts w:ascii="Calibri Light" w:hAnsi="Calibri Light"/>
                  <w:sz w:val="16"/>
                  <w:szCs w:val="16"/>
                  <w:lang w:val="en-US"/>
                </w:rPr>
                <w:t xml:space="preserve"> </w:t>
              </w:r>
            </w:ins>
          </w:p>
          <w:p w14:paraId="6A9FC59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0E6B7E6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5385-5:1994-Wall and floor tiling. Code of practice for the design and installation of terrazzo tile and slab, natural stone and composition block floorings</w:t>
            </w:r>
          </w:p>
          <w:p w14:paraId="4CDC313E"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5385-1:1995- Wall and floor tiling. Code of practice for the design and installation of internal ceramic and natural stone wall tiling and mosaics in normal conditions</w:t>
            </w:r>
          </w:p>
          <w:p w14:paraId="365A07D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8000:Part 9: 1989- Workmanship on building sites- Code of practice for cement/ sand floor screeds and concrete floor toppings</w:t>
            </w:r>
          </w:p>
          <w:p w14:paraId="36EBA7A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8000-11.2:1990- Workmanship on building sites. Code of practice for wall and floor tiling. Natural stone tiles</w:t>
            </w:r>
          </w:p>
          <w:p w14:paraId="098BCF1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8221-1:2000- Code of practice for cleaning and surface repair of buildings. Cleaning of natural stones, brick, terracotta and concrete</w:t>
            </w:r>
          </w:p>
          <w:p w14:paraId="5394973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8221-2:2000- Code of practice for cleaning and surface repair of buildings. Surface repair of natural stones, brick and terracotta</w:t>
            </w:r>
          </w:p>
          <w:p w14:paraId="067B295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EN 14157 Natural stone test. Determination of abrasion resistance</w:t>
            </w:r>
          </w:p>
          <w:p w14:paraId="3DED1C0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5980: 1980- Specification for adhesives for use with ceramic tiles and mosaic</w:t>
            </w:r>
          </w:p>
          <w:p w14:paraId="4C5958AA" w14:textId="77777777" w:rsidR="00401C5E" w:rsidRPr="00F526AD" w:rsidRDefault="00401C5E" w:rsidP="00F526AD">
            <w:pPr>
              <w:spacing w:after="120"/>
              <w:rPr>
                <w:rFonts w:ascii="Calibri Light" w:hAnsi="Calibri Light"/>
                <w:sz w:val="16"/>
                <w:szCs w:val="16"/>
                <w:lang w:val="en-US"/>
              </w:rPr>
            </w:pPr>
          </w:p>
        </w:tc>
      </w:tr>
      <w:tr w:rsidR="00401C5E" w:rsidRPr="004F3C8C" w14:paraId="492BC3EA" w14:textId="77777777" w:rsidTr="00401C5E">
        <w:tc>
          <w:tcPr>
            <w:tcW w:w="685" w:type="dxa"/>
          </w:tcPr>
          <w:p w14:paraId="3974534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3EAB05B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w:t>
            </w:r>
          </w:p>
          <w:p w14:paraId="4206DED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C305: 1999-Practice for Mechanical Mixing of Hydraulic Cement Pastes and Mortars of Plastic Consistency</w:t>
            </w:r>
          </w:p>
          <w:p w14:paraId="1C9F17F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C778: 2000-Standard Specification for Standard Sand</w:t>
            </w:r>
          </w:p>
          <w:p w14:paraId="1E6784B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C109/C109M: 2001-Standard Test Method for Compressive Strength of Hydraulic Cement Mortars (Using 2-in. or [50-mm] Cube Specimens)</w:t>
            </w:r>
          </w:p>
          <w:p w14:paraId="045A875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C348: 1997-Standard Test Method for Flexural Strength of Hydraulic-Cement Mortars</w:t>
            </w:r>
          </w:p>
          <w:p w14:paraId="2006026C"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C349: 1997-Standard Test Method for Compressive Strength of Hydraulic-Cement Mortars (Using Portions of Prisms Broken in Flexure)</w:t>
            </w:r>
          </w:p>
          <w:p w14:paraId="2197B47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C150: 2000-Standard Specification for Portland Cement</w:t>
            </w:r>
          </w:p>
          <w:p w14:paraId="53F2FACB"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C87: 1983(1995)e1-Standard Test Method for Effect of Organic Impurities in Fine Aggregate on Strength of Mortar</w:t>
            </w:r>
          </w:p>
          <w:p w14:paraId="2B8C151D"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C125: 2000ae1-Standard Terminology Relating to Concrete and Concrete Aggregates</w:t>
            </w:r>
          </w:p>
          <w:p w14:paraId="3812CB6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C1038: 2001-Standard Test Method for Expansion of Hydraulic Cement Mortar Bars Stored in Water</w:t>
            </w:r>
          </w:p>
          <w:p w14:paraId="44132941"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 494/ 494M: 2000-Specification for Chemical Admixtures for Concrete</w:t>
            </w:r>
          </w:p>
          <w:p w14:paraId="2E228AD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C115: 1996a-Standard Test Method for Fineness of Portland Cement by the Turbidimeter</w:t>
            </w:r>
          </w:p>
          <w:p w14:paraId="7E3526F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C490: 2000a-Standard Practice for Use of Apparatus for the Determination of Length Change of Hardened Cement Paste, Mortar, and Concrete</w:t>
            </w:r>
          </w:p>
          <w:p w14:paraId="582552F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C33: 2001a-Standard Specification for Concrete Aggregates</w:t>
            </w:r>
          </w:p>
          <w:p w14:paraId="2AEC70E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C295: 1998-Standard Guide for Petrographic Examination of Aggregates for Concrete</w:t>
            </w:r>
          </w:p>
          <w:p w14:paraId="4BB2FC1E"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C452: 1995-Standard Test Method for Potential Expansion of Portland-Cement Mortars Exposed to Sulfate</w:t>
            </w:r>
          </w:p>
          <w:p w14:paraId="2C7EF45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1D6FDD6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C615-99 Standard Specification for GRANITE Dimension Stone</w:t>
            </w:r>
          </w:p>
          <w:p w14:paraId="678EB78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E1857-97 Standard Guide for Selection of Cleaning Techniques for Masonry, Concrete, and Stucco Surfaces</w:t>
            </w:r>
          </w:p>
          <w:p w14:paraId="6923857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D5107-90(1997) Standard Practice for Preparatory Surface Cleaning of Architectural Sandstone</w:t>
            </w:r>
          </w:p>
          <w:p w14:paraId="12C414C1"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D4700-91(1998)e1 Standard Guide for Soil Sampling from the Vadose Zone</w:t>
            </w:r>
          </w:p>
          <w:p w14:paraId="075CE08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D2203-01 Standard Test Method for Staining from Sealants</w:t>
            </w:r>
          </w:p>
          <w:p w14:paraId="111E0ED5" w14:textId="77777777" w:rsidR="00401C5E" w:rsidRPr="00F526AD" w:rsidRDefault="00401C5E" w:rsidP="00F526AD">
            <w:pPr>
              <w:spacing w:after="120"/>
              <w:rPr>
                <w:rFonts w:ascii="Calibri Light" w:hAnsi="Calibri Light"/>
                <w:sz w:val="16"/>
                <w:szCs w:val="16"/>
                <w:lang w:val="en-US"/>
              </w:rPr>
            </w:pPr>
          </w:p>
        </w:tc>
      </w:tr>
      <w:tr w:rsidR="00401C5E" w:rsidRPr="004F3C8C" w14:paraId="4B837E57" w14:textId="77777777" w:rsidTr="00401C5E">
        <w:tc>
          <w:tcPr>
            <w:tcW w:w="685" w:type="dxa"/>
          </w:tcPr>
          <w:p w14:paraId="2F07CD3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59595FD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Plaster and Screed</w:t>
            </w:r>
          </w:p>
          <w:p w14:paraId="54BED4A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CA27-1959 Code of recommended practice for internal plastering on solid backgrounds</w:t>
            </w:r>
          </w:p>
          <w:p w14:paraId="37F02BA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w:t>
            </w:r>
          </w:p>
          <w:p w14:paraId="13C7BFF3" w14:textId="77777777" w:rsidR="001C2960" w:rsidRPr="00F526AD" w:rsidRDefault="001C2960" w:rsidP="00F526AD">
            <w:pPr>
              <w:spacing w:after="120"/>
              <w:rPr>
                <w:rFonts w:ascii="Calibri Light" w:hAnsi="Calibri Light"/>
                <w:sz w:val="16"/>
                <w:szCs w:val="16"/>
                <w:lang w:val="en-US"/>
              </w:rPr>
            </w:pPr>
            <w:del w:id="11882" w:author="Jing Kai Toh" w:date="2016-05-12T10:01:00Z">
              <w:r w:rsidRPr="00F526AD" w:rsidDel="008E751D">
                <w:rPr>
                  <w:rFonts w:ascii="Calibri Light" w:hAnsi="Calibri Light"/>
                  <w:sz w:val="16"/>
                  <w:szCs w:val="16"/>
                  <w:lang w:val="en-US"/>
                </w:rPr>
                <w:delText>DR 01033 : Chemical admixtures for concrete, mortar and grout Methods of sampling and testing admixtures for mortar and grout</w:delText>
              </w:r>
            </w:del>
            <w:ins w:id="11883" w:author="Jing Kai Toh" w:date="2016-05-12T10:01:00Z">
              <w:r w:rsidR="008E751D">
                <w:rPr>
                  <w:rFonts w:ascii="Calibri Light" w:hAnsi="Calibri Light"/>
                  <w:sz w:val="16"/>
                  <w:szCs w:val="16"/>
                  <w:lang w:val="en-US"/>
                </w:rPr>
                <w:t>AS 1478.2-2005 Chemical admixtures for concrete, mortar and grout - Methods of sampling and testing admixtures for concrete, mortar and grout</w:t>
              </w:r>
            </w:ins>
            <w:r w:rsidRPr="00F526AD">
              <w:rPr>
                <w:rFonts w:ascii="Calibri Light" w:hAnsi="Calibri Light"/>
                <w:sz w:val="16"/>
                <w:szCs w:val="16"/>
                <w:lang w:val="en-US"/>
              </w:rPr>
              <w:t> </w:t>
            </w:r>
            <w:r w:rsidRPr="00F526AD">
              <w:rPr>
                <w:rFonts w:ascii="Calibri Light" w:hAnsi="Calibri Light"/>
                <w:sz w:val="16"/>
                <w:szCs w:val="16"/>
                <w:lang w:val="en-US"/>
              </w:rPr>
              <w:br/>
            </w:r>
            <w:r w:rsidRPr="00F526AD">
              <w:rPr>
                <w:rFonts w:ascii="Calibri Light" w:hAnsi="Calibri Light"/>
                <w:sz w:val="16"/>
                <w:szCs w:val="16"/>
                <w:lang w:val="en-US"/>
              </w:rPr>
              <w:br/>
              <w:t>AS 1012.18-1996 : Methods of testing concrete - Determination of setting time of fresh concrete, mortar and grout by penetration resistance</w:t>
            </w:r>
          </w:p>
          <w:p w14:paraId="711B80AD" w14:textId="77777777" w:rsidR="001C2960" w:rsidRPr="00F526AD" w:rsidRDefault="001C2960" w:rsidP="00F526AD">
            <w:pPr>
              <w:spacing w:after="120"/>
              <w:rPr>
                <w:rFonts w:ascii="Calibri Light" w:hAnsi="Calibri Light"/>
                <w:sz w:val="16"/>
                <w:szCs w:val="16"/>
                <w:lang w:val="en-US"/>
              </w:rPr>
            </w:pPr>
            <w:del w:id="11884" w:author="Jing Kai Toh" w:date="2016-05-12T09:30:00Z">
              <w:r w:rsidRPr="00F526AD" w:rsidDel="00907667">
                <w:rPr>
                  <w:rFonts w:ascii="Calibri Light" w:hAnsi="Calibri Light"/>
                  <w:sz w:val="16"/>
                  <w:szCs w:val="16"/>
                  <w:lang w:val="en-US"/>
                </w:rPr>
                <w:delText>AS 1478.1-2000 : Chemical admixtures for concrete, mortar and grout - Admixtures for concrete</w:delText>
              </w:r>
            </w:del>
            <w:ins w:id="11885" w:author="Jing Kai Toh" w:date="2016-05-12T09:30:00Z">
              <w:r w:rsidR="00907667">
                <w:rPr>
                  <w:rFonts w:ascii="Calibri Light" w:hAnsi="Calibri Light"/>
                  <w:sz w:val="16"/>
                  <w:szCs w:val="16"/>
                  <w:lang w:val="en-US"/>
                </w:rPr>
                <w:t>AS 1478.1-2000 Chemical admixtures for concrete, mortar and grout - Admixtures for concrete</w:t>
              </w:r>
            </w:ins>
          </w:p>
          <w:p w14:paraId="47245DE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2072-1977 : Methods for the sampling of expanding admixtures for concrete, mortar and grout</w:t>
            </w:r>
          </w:p>
          <w:p w14:paraId="5933B79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2073-1977 : Methods for the testing of expanding admixtures for concrete, mortar and grout</w:t>
            </w:r>
          </w:p>
          <w:p w14:paraId="3017170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2350.12-1995 : Methods of testing portland and blended cements - Preparation of a standard mortar and moulding of specimens</w:t>
            </w:r>
          </w:p>
          <w:p w14:paraId="00DBA5C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2350.13-1995 : Methods of testing portland and blended cements - Determination of drying shrinkage of portland and blended cement mortars</w:t>
            </w:r>
          </w:p>
          <w:p w14:paraId="0573F0FB"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2350.13-1995/Amdt 1-1997 : Methods of testing portland and blended cements - Determination of drying shrinkage of portland and blended cement mortars</w:t>
            </w:r>
          </w:p>
          <w:p w14:paraId="4BF0824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2350.14-1996 : Methods of testing portland and blended cements - Length change of portland and blended cement mortars exposed to a sulfate solution</w:t>
            </w:r>
          </w:p>
          <w:p w14:paraId="64C3EDB7" w14:textId="77777777" w:rsidR="00401C5E" w:rsidRPr="00F526AD" w:rsidRDefault="00401C5E" w:rsidP="00F526AD">
            <w:pPr>
              <w:spacing w:after="120"/>
              <w:rPr>
                <w:rFonts w:ascii="Calibri Light" w:hAnsi="Calibri Light"/>
                <w:sz w:val="16"/>
                <w:szCs w:val="16"/>
                <w:lang w:val="en-US"/>
              </w:rPr>
            </w:pPr>
          </w:p>
        </w:tc>
      </w:tr>
      <w:tr w:rsidR="00401C5E" w:rsidRPr="004F3C8C" w14:paraId="28067A37" w14:textId="77777777" w:rsidTr="00401C5E">
        <w:tc>
          <w:tcPr>
            <w:tcW w:w="685" w:type="dxa"/>
          </w:tcPr>
          <w:p w14:paraId="0E92A8E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2B672CFE"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Rendering</w:t>
            </w:r>
          </w:p>
          <w:p w14:paraId="3035DC2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SS 397 :1997 Methods of testing cement</w:t>
            </w:r>
          </w:p>
          <w:p w14:paraId="1D4B6969" w14:textId="77777777" w:rsidR="001C2960" w:rsidRPr="00F526AD" w:rsidRDefault="001C2960" w:rsidP="00F526AD">
            <w:pPr>
              <w:spacing w:after="120"/>
              <w:rPr>
                <w:rFonts w:ascii="Calibri Light" w:hAnsi="Calibri Light"/>
                <w:sz w:val="16"/>
                <w:szCs w:val="16"/>
                <w:lang w:val="en-US"/>
              </w:rPr>
            </w:pPr>
            <w:del w:id="11886" w:author="Ashan Asmone" w:date="2016-03-31T14:13:00Z">
              <w:r w:rsidRPr="00F526AD" w:rsidDel="00041349">
                <w:rPr>
                  <w:rFonts w:ascii="Calibri Light" w:hAnsi="Calibri Light"/>
                  <w:sz w:val="16"/>
                  <w:szCs w:val="16"/>
                  <w:lang w:val="en-US"/>
                </w:rPr>
                <w:delText>SS 26 : 2000 Ordinary Portland cement</w:delText>
              </w:r>
            </w:del>
            <w:ins w:id="11887" w:author="Ashan Asmone" w:date="2016-03-31T14:13:00Z">
              <w:r w:rsidR="00041349">
                <w:rPr>
                  <w:rFonts w:ascii="Calibri Light" w:hAnsi="Calibri Light"/>
                  <w:sz w:val="16"/>
                  <w:szCs w:val="16"/>
                  <w:lang w:val="en-US"/>
                </w:rPr>
                <w:t>SS EN 197 series - Cement</w:t>
              </w:r>
            </w:ins>
          </w:p>
          <w:p w14:paraId="71179F2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3242B73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SS 57:1989- Specification for glazed ceramic tiles and tile fittings for internal walls </w:t>
            </w:r>
            <w:r w:rsidRPr="00F526AD">
              <w:rPr>
                <w:rFonts w:ascii="Calibri Light" w:hAnsi="Calibri Light"/>
                <w:sz w:val="16"/>
                <w:szCs w:val="16"/>
                <w:lang w:val="en-US"/>
              </w:rPr>
              <w:br/>
            </w:r>
            <w:r w:rsidRPr="00F526AD">
              <w:rPr>
                <w:rFonts w:ascii="Calibri Light" w:hAnsi="Calibri Light"/>
                <w:sz w:val="16"/>
                <w:szCs w:val="16"/>
                <w:lang w:val="en-US"/>
              </w:rPr>
              <w:br/>
              <w:t>CP 67 Part 1: 1997- Code of practice for cleaning and surface repair of buildings: Natural stone, cast stone and clay brick masonry.</w:t>
            </w:r>
          </w:p>
          <w:p w14:paraId="447AF35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CP 68: 1997- Code of practice for ceramic wall and floor tiling</w:t>
            </w:r>
          </w:p>
          <w:p w14:paraId="3BD7672B"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SS 301:1985- The use of cement sand cover for tiling</w:t>
            </w:r>
          </w:p>
          <w:p w14:paraId="519DA66D" w14:textId="77777777" w:rsidR="00401C5E" w:rsidRPr="00F526AD" w:rsidRDefault="00401C5E" w:rsidP="00F526AD">
            <w:pPr>
              <w:spacing w:after="120"/>
              <w:rPr>
                <w:rFonts w:ascii="Calibri Light" w:hAnsi="Calibri Light"/>
                <w:sz w:val="16"/>
                <w:szCs w:val="16"/>
                <w:lang w:val="en-US"/>
              </w:rPr>
            </w:pPr>
          </w:p>
        </w:tc>
      </w:tr>
      <w:tr w:rsidR="00401C5E" w:rsidRPr="004F3C8C" w14:paraId="028584A4" w14:textId="77777777" w:rsidTr="00401C5E">
        <w:tc>
          <w:tcPr>
            <w:tcW w:w="685" w:type="dxa"/>
          </w:tcPr>
          <w:p w14:paraId="1B8B68E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4E44F08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grouting</w:t>
            </w:r>
          </w:p>
          <w:p w14:paraId="45CBB61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680:1990 Cement -- Test methods -- Chemical analysis</w:t>
            </w:r>
          </w:p>
          <w:p w14:paraId="33149A4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863:1990 Cement -- Test methods -- Pozzolanicity test for pozzolanic cements</w:t>
            </w:r>
          </w:p>
          <w:p w14:paraId="386F18B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Tilings</w:t>
            </w:r>
          </w:p>
          <w:p w14:paraId="1914018B"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3920:1976 Honing stones of square section; Designation and dimensions</w:t>
            </w:r>
          </w:p>
          <w:p w14:paraId="2F8BFBE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603-10:1999 Bonded abrasive products - Dimensions - Part 10: Stones for honing and superfinishings - ISO 603-10:1999</w:t>
            </w:r>
          </w:p>
          <w:p w14:paraId="284B8E8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603-10:1999/COR1:1999 Bonded abrasive products - Dimensions - Part 10: Stones for honing and superfinishings</w:t>
            </w:r>
          </w:p>
          <w:p w14:paraId="75A8BBEB" w14:textId="77777777" w:rsidR="001C2960" w:rsidRPr="00F526AD" w:rsidRDefault="001C2960" w:rsidP="00F526AD">
            <w:pPr>
              <w:spacing w:after="120"/>
              <w:rPr>
                <w:rFonts w:ascii="Calibri Light" w:hAnsi="Calibri Light"/>
                <w:sz w:val="16"/>
                <w:szCs w:val="16"/>
                <w:lang w:val="en-US"/>
              </w:rPr>
            </w:pPr>
            <w:del w:id="11888" w:author="Ashan Asmone" w:date="2016-03-31T11:56:00Z">
              <w:r w:rsidRPr="00F526AD" w:rsidDel="00140F61">
                <w:rPr>
                  <w:rFonts w:ascii="Calibri Light" w:hAnsi="Calibri Light"/>
                  <w:sz w:val="16"/>
                  <w:szCs w:val="16"/>
                  <w:lang w:val="en-US"/>
                </w:rPr>
                <w:delText>ISO 6105:1988 Abrasive products; segmented saws for machining of stone and masonry cutting; dimensions of steel blades</w:delText>
              </w:r>
            </w:del>
          </w:p>
          <w:p w14:paraId="653E1A8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8512-2:1990 Surface plates; part 2: granite</w:t>
            </w:r>
          </w:p>
          <w:p w14:paraId="1A8BDC0C" w14:textId="77777777" w:rsidR="00401C5E" w:rsidRPr="004F3C8C" w:rsidRDefault="00401C5E" w:rsidP="00F526AD">
            <w:pPr>
              <w:spacing w:after="120"/>
              <w:rPr>
                <w:rFonts w:ascii="Calibri Light" w:hAnsi="Calibri Light"/>
                <w:sz w:val="16"/>
                <w:szCs w:val="16"/>
                <w:lang w:val="en-US"/>
              </w:rPr>
            </w:pPr>
          </w:p>
        </w:tc>
      </w:tr>
    </w:tbl>
    <w:p w14:paraId="573E379B" w14:textId="77777777" w:rsidR="00401C5E" w:rsidRDefault="00401C5E" w:rsidP="00401C5E">
      <w:pPr>
        <w:rPr>
          <w:sz w:val="16"/>
          <w:szCs w:val="16"/>
          <w:lang w:val="en-US"/>
        </w:rPr>
      </w:pPr>
    </w:p>
    <w:p w14:paraId="08E81FB6" w14:textId="77777777" w:rsidR="00401C5E" w:rsidRDefault="001C2960" w:rsidP="001C2960">
      <w:pPr>
        <w:pStyle w:val="Heading2"/>
        <w:rPr>
          <w:lang w:val="en-US"/>
        </w:rPr>
      </w:pPr>
      <w:r w:rsidRPr="001C2960">
        <w:rPr>
          <w:lang w:val="en-US"/>
        </w:rPr>
        <w:t>Uneven Tile Surfaces</w:t>
      </w:r>
    </w:p>
    <w:tbl>
      <w:tblPr>
        <w:tblStyle w:val="TableGrid"/>
        <w:tblW w:w="0" w:type="auto"/>
        <w:tblInd w:w="108" w:type="dxa"/>
        <w:tblLook w:val="04A0" w:firstRow="1" w:lastRow="0" w:firstColumn="1" w:lastColumn="0" w:noHBand="0" w:noVBand="1"/>
      </w:tblPr>
      <w:tblGrid>
        <w:gridCol w:w="685"/>
        <w:gridCol w:w="8449"/>
      </w:tblGrid>
      <w:tr w:rsidR="00401C5E" w:rsidRPr="004F3C8C" w14:paraId="02C474A1" w14:textId="77777777" w:rsidTr="00401C5E">
        <w:tc>
          <w:tcPr>
            <w:tcW w:w="685" w:type="dxa"/>
          </w:tcPr>
          <w:p w14:paraId="4C1550E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8CD61D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w:t>
            </w:r>
          </w:p>
          <w:p w14:paraId="2A2F709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8000:Part 9: 1989- Workmanship on building sites- Code of practice for cement/ sand floor screeds and concrete floor toppings</w:t>
            </w:r>
          </w:p>
          <w:p w14:paraId="78FF1184"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BS 5385-3:1995- Wall and floor tiling. Code of practice for the design and installation of ceramic floor tiles and mosaics</w:t>
            </w:r>
          </w:p>
          <w:p w14:paraId="6C4FEBC9" w14:textId="77777777" w:rsidR="001C2960" w:rsidRPr="00F526AD" w:rsidRDefault="001C2960" w:rsidP="001C2960">
            <w:pPr>
              <w:pStyle w:val="NormalWeb"/>
              <w:shd w:val="clear" w:color="auto" w:fill="333333"/>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BS 5980:1980- Specification or adhesives for use with ceramic tiles and mosaics</w:t>
            </w:r>
          </w:p>
          <w:p w14:paraId="51158185" w14:textId="77777777" w:rsidR="001C2960" w:rsidRPr="00F526AD" w:rsidRDefault="001C2960" w:rsidP="001C2960">
            <w:pPr>
              <w:pStyle w:val="NormalWeb"/>
              <w:shd w:val="clear" w:color="auto" w:fill="333333"/>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BS 6431-1:1983, EN 87:1991-Ceramic floor and wall tiles. Specification for classification and marking, including definitions and characteristics</w:t>
            </w:r>
          </w:p>
          <w:p w14:paraId="41169CC4" w14:textId="77777777" w:rsidR="001C2960" w:rsidRPr="00F526AD" w:rsidRDefault="001C2960" w:rsidP="001C2960">
            <w:pPr>
              <w:pStyle w:val="NormalWeb"/>
              <w:shd w:val="clear" w:color="auto" w:fill="333333"/>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BS 6431-2:1984, EN 121:1991-Ceramic floor and wall tiles. Specification for extruded ceramic tiles with a low water absorption (E &lt;= 3%). Group A1</w:t>
            </w:r>
          </w:p>
          <w:p w14:paraId="1B88CFB1" w14:textId="77777777" w:rsidR="001C2960" w:rsidRPr="00F526AD" w:rsidRDefault="001C2960" w:rsidP="001C2960">
            <w:pPr>
              <w:pStyle w:val="NormalWeb"/>
              <w:shd w:val="clear" w:color="auto" w:fill="333333"/>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BS 6431-3.1:1986, EN 186-1:1991-Ceramic floor and wall tiles. Extruded ceramic tiles with a water absorption of 3% &lt;E&lt;=6% Group A11a. Specification for general products</w:t>
            </w:r>
          </w:p>
          <w:p w14:paraId="6A946D86" w14:textId="77777777" w:rsidR="001C2960" w:rsidRPr="00F526AD" w:rsidRDefault="001C2960" w:rsidP="001C2960">
            <w:pPr>
              <w:pStyle w:val="NormalWeb"/>
              <w:shd w:val="clear" w:color="auto" w:fill="333333"/>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BS 6431-5:1986, EN 188:1991-Ceramic floor and wall tiles. Specification for extruded ceramic tiles with a water absorption of E &gt; 10%. Group A111</w:t>
            </w:r>
          </w:p>
          <w:p w14:paraId="5B3A9EAC" w14:textId="77777777" w:rsidR="001C2960" w:rsidRPr="00F526AD" w:rsidRDefault="001C2960" w:rsidP="001C2960">
            <w:pPr>
              <w:pStyle w:val="NormalWeb"/>
              <w:shd w:val="clear" w:color="auto" w:fill="333333"/>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BS 6431-7:1986, EN 177:1991-Ceramic floor and wall tiles.</w:t>
            </w:r>
          </w:p>
          <w:p w14:paraId="72E60306" w14:textId="77777777" w:rsidR="001C2960" w:rsidRPr="00F526AD" w:rsidRDefault="001C2960" w:rsidP="001C2960">
            <w:pPr>
              <w:pStyle w:val="NormalWeb"/>
              <w:shd w:val="clear" w:color="auto" w:fill="333333"/>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BS 6431-8:1986, EN 178:1991-Ceramic floor and wall tiles.</w:t>
            </w:r>
          </w:p>
          <w:p w14:paraId="7D0EF583" w14:textId="77777777" w:rsidR="001C2960" w:rsidRPr="00F526AD" w:rsidRDefault="001C2960" w:rsidP="001C2960">
            <w:pPr>
              <w:pStyle w:val="NormalWeb"/>
              <w:shd w:val="clear" w:color="auto" w:fill="333333"/>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BS 6431-10:1984, EN 98:1991-Ceramic floor and wall tiles. Method for determination of dimensions and surface quality</w:t>
            </w:r>
          </w:p>
          <w:p w14:paraId="41ED9801" w14:textId="77777777" w:rsidR="001C2960" w:rsidRPr="00F526AD" w:rsidRDefault="001C2960" w:rsidP="001C2960">
            <w:pPr>
              <w:pStyle w:val="NormalWeb"/>
              <w:shd w:val="clear" w:color="auto" w:fill="333333"/>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BS 6431-11:1983, EN 99:199-1Ceramic floor and wall tiles. Method for determination of water absorption</w:t>
            </w:r>
          </w:p>
          <w:p w14:paraId="52ED2A1D" w14:textId="77777777" w:rsidR="001C2960" w:rsidRPr="00F526AD" w:rsidRDefault="001C2960" w:rsidP="001C2960">
            <w:pPr>
              <w:pStyle w:val="NormalWeb"/>
              <w:shd w:val="clear" w:color="auto" w:fill="333333"/>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BS 6431-12:1983, EN 100:1991-Ceramic floor and wall tiles. Method for determination of modulus of rupture</w:t>
            </w:r>
          </w:p>
          <w:p w14:paraId="6F758CE0" w14:textId="77777777" w:rsidR="001C2960" w:rsidRPr="00F526AD" w:rsidRDefault="001C2960" w:rsidP="001C2960">
            <w:pPr>
              <w:pStyle w:val="NormalWeb"/>
              <w:shd w:val="clear" w:color="auto" w:fill="333333"/>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BS 6431-13:1986, EN 101:1991-Ceramic floor and wall tiles. Method for determination of scratch hardness of surface according to Mohs</w:t>
            </w:r>
          </w:p>
          <w:p w14:paraId="0BAA4E43" w14:textId="77777777" w:rsidR="001C2960" w:rsidRPr="00F526AD" w:rsidRDefault="001C2960" w:rsidP="001C2960">
            <w:pPr>
              <w:pStyle w:val="NormalWeb"/>
              <w:shd w:val="clear" w:color="auto" w:fill="333333"/>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BS 6431-14:1983, EN 102:1991-Ceramic floor and wall tiles. Method for determination of resistance to deep abrasion. Unglazed tiles</w:t>
            </w:r>
          </w:p>
          <w:p w14:paraId="1F890E93" w14:textId="77777777" w:rsidR="001C2960" w:rsidRPr="00F526AD" w:rsidRDefault="001C2960" w:rsidP="001C2960">
            <w:pPr>
              <w:pStyle w:val="NormalWeb"/>
              <w:shd w:val="clear" w:color="auto" w:fill="333333"/>
              <w:rPr>
                <w:rFonts w:ascii="Calibri Light" w:eastAsiaTheme="minorEastAsia" w:hAnsi="Calibri Light" w:cstheme="minorBidi"/>
                <w:sz w:val="16"/>
                <w:szCs w:val="16"/>
                <w:lang w:val="en-US"/>
              </w:rPr>
            </w:pPr>
            <w:r w:rsidRPr="00F526AD">
              <w:rPr>
                <w:rFonts w:ascii="Calibri Light" w:eastAsiaTheme="minorEastAsia" w:hAnsi="Calibri Light" w:cstheme="minorBidi"/>
                <w:sz w:val="16"/>
                <w:szCs w:val="16"/>
                <w:lang w:val="en-US"/>
              </w:rPr>
              <w:t>BS 6431-18:1983, EN 106:1991Ceramic floor and wall tiles. Method for determination of chemical resistance. Unglazed tiles</w:t>
            </w:r>
          </w:p>
          <w:p w14:paraId="6800D3A6" w14:textId="77777777" w:rsidR="00401C5E" w:rsidRPr="004F3C8C" w:rsidRDefault="00401C5E" w:rsidP="00401C5E">
            <w:pPr>
              <w:spacing w:after="120"/>
              <w:rPr>
                <w:rFonts w:ascii="Calibri Light" w:hAnsi="Calibri Light"/>
                <w:sz w:val="16"/>
                <w:szCs w:val="16"/>
                <w:lang w:val="en-US"/>
              </w:rPr>
            </w:pPr>
          </w:p>
        </w:tc>
      </w:tr>
      <w:tr w:rsidR="00401C5E" w:rsidRPr="004F3C8C" w14:paraId="38F0D7E3" w14:textId="77777777" w:rsidTr="00401C5E">
        <w:tc>
          <w:tcPr>
            <w:tcW w:w="685" w:type="dxa"/>
          </w:tcPr>
          <w:p w14:paraId="45BAF87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30DBAF8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w:t>
            </w:r>
          </w:p>
          <w:p w14:paraId="76E8950B"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D5343:97- Standard Guide for Evaluating Cleaning Performance of Ceramic Tile Cleaners</w:t>
            </w:r>
          </w:p>
          <w:p w14:paraId="53AAB524"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C485-83:1999- Standard Test Method for Measuring Warpage of Ceramic Tile</w:t>
            </w:r>
          </w:p>
          <w:p w14:paraId="56F40084"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C1378:1997- Standard Test Method for Determination of Resistance to Staining</w:t>
            </w:r>
          </w:p>
          <w:p w14:paraId="69C4AB0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C650:1997- Standard Test Method for Resistance of Ceramic Tile to Chemical Substances</w:t>
            </w:r>
          </w:p>
          <w:p w14:paraId="38E14A8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C648:1998- Standard Test Method for Breaking Strength of Ceramic Tile</w:t>
            </w:r>
          </w:p>
          <w:p w14:paraId="35F454D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19C1027:99-Standard Test Method for Determining Visible Abrasion Resistance of Glazed Ceramic Tile</w:t>
            </w:r>
          </w:p>
          <w:p w14:paraId="79668581"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C609-90:2000- Standard Test Method for Measurement of Small Color Differences Between Ceramic Wall or Floor Tile</w:t>
            </w:r>
          </w:p>
          <w:p w14:paraId="6D1C8CD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C499-78:1999- Standard Test Method for Facial Dimensions and Thickness of Flat, Rectangular Ceramic Wall and Floor Tile</w:t>
            </w:r>
          </w:p>
          <w:p w14:paraId="7B52F794" w14:textId="77777777" w:rsidR="00401C5E" w:rsidRPr="00F526AD" w:rsidRDefault="00401C5E" w:rsidP="00F526AD">
            <w:pPr>
              <w:spacing w:after="120"/>
              <w:rPr>
                <w:rFonts w:ascii="Calibri Light" w:hAnsi="Calibri Light"/>
                <w:sz w:val="16"/>
                <w:szCs w:val="16"/>
                <w:lang w:val="en-US"/>
              </w:rPr>
            </w:pPr>
          </w:p>
        </w:tc>
      </w:tr>
      <w:tr w:rsidR="00401C5E" w:rsidRPr="004F3C8C" w14:paraId="467817B8" w14:textId="77777777" w:rsidTr="00401C5E">
        <w:tc>
          <w:tcPr>
            <w:tcW w:w="685" w:type="dxa"/>
          </w:tcPr>
          <w:p w14:paraId="0A96E15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594F2064"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w:t>
            </w:r>
          </w:p>
          <w:p w14:paraId="4B9A841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1884-1985-Floor coverings - Resilient sheet and tiles - Laying and maintenance practices</w:t>
            </w:r>
          </w:p>
          <w:p w14:paraId="01CAC93E"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2358-1990-Adhesives - For fixing ceramic tiles</w:t>
            </w:r>
          </w:p>
          <w:p w14:paraId="5B97034C"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3958.1-1991/Amdt 1-1992-Ceramic tiles - Guide to the installation of ceramic tiles</w:t>
            </w:r>
          </w:p>
          <w:p w14:paraId="4B66682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3958.2-1992-Ceramic tiles - Guide to the selection of a ceramic tiling system</w:t>
            </w:r>
          </w:p>
          <w:p w14:paraId="32B6A671"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4459.1-1999-Methods of sampling and testing ceramic tiles - Sampling and basis for acceptance</w:t>
            </w:r>
          </w:p>
          <w:p w14:paraId="241C03B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4459.10-1999-Methods of sampling and testing ceramic tiles - Determination of moisture expansion</w:t>
            </w:r>
          </w:p>
          <w:p w14:paraId="61C71B9B"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4459.11-1997-Methods of sampling and testing ceramic tiles - Determination of crazing resistance for glazed tiles</w:t>
            </w:r>
          </w:p>
          <w:p w14:paraId="2E7AF5E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4459.13-1999-Methods of sampling and testing ceramic tiles - Determination of chemical resistance</w:t>
            </w:r>
          </w:p>
          <w:p w14:paraId="3E379A2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4459.14-1999-Methods of sampling and testing ceramic tiles - Determination of resistance to stains</w:t>
            </w:r>
          </w:p>
          <w:p w14:paraId="76215C5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4459.2-1999-Methods of sampling and testing ceramic tiles - Determination of dimensions and surface quality</w:t>
            </w:r>
          </w:p>
          <w:p w14:paraId="78E1AE0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4459.3-1999-Methods of sampling and testing ceramic tiles - Determination of water absorption, apparent porosity, apparent relative density and bulk density</w:t>
            </w:r>
          </w:p>
          <w:p w14:paraId="04DE5D2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4459.4-1997-Methods of sampling and testing ceramic tiles - Determination of modulus of rupture and breaking strength</w:t>
            </w:r>
          </w:p>
          <w:p w14:paraId="61A73D9C"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4459.6-1999-Methods of sampling and testing ceramic tiles - Determination of resistance to deep abrasion for unglazed tiles</w:t>
            </w:r>
          </w:p>
          <w:p w14:paraId="67F3713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AS 4459.8-1997-Methods of sampling and testing ceramic tiles - Determination of linear thermal expansion</w:t>
            </w:r>
          </w:p>
          <w:p w14:paraId="014B7299" w14:textId="77777777" w:rsidR="00401C5E" w:rsidRPr="00F526AD" w:rsidRDefault="00401C5E" w:rsidP="00F526AD">
            <w:pPr>
              <w:spacing w:after="120"/>
              <w:rPr>
                <w:rFonts w:ascii="Calibri Light" w:hAnsi="Calibri Light"/>
                <w:sz w:val="16"/>
                <w:szCs w:val="16"/>
                <w:lang w:val="en-US"/>
              </w:rPr>
            </w:pPr>
          </w:p>
        </w:tc>
      </w:tr>
      <w:tr w:rsidR="00401C5E" w:rsidRPr="004F3C8C" w14:paraId="084ADE57" w14:textId="77777777" w:rsidTr="00401C5E">
        <w:tc>
          <w:tcPr>
            <w:tcW w:w="685" w:type="dxa"/>
          </w:tcPr>
          <w:p w14:paraId="0832DA4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21EC41A4"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Rendering</w:t>
            </w:r>
          </w:p>
          <w:p w14:paraId="7F9EE95F"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SS 397 :1997 Methods of testing cement</w:t>
            </w:r>
          </w:p>
          <w:p w14:paraId="0E6BD594" w14:textId="77777777" w:rsidR="001C2960" w:rsidRPr="00F526AD" w:rsidRDefault="001C2960" w:rsidP="00F526AD">
            <w:pPr>
              <w:spacing w:after="120"/>
              <w:rPr>
                <w:rFonts w:ascii="Calibri Light" w:hAnsi="Calibri Light"/>
                <w:sz w:val="16"/>
                <w:szCs w:val="16"/>
                <w:lang w:val="en-US"/>
              </w:rPr>
            </w:pPr>
            <w:del w:id="11889" w:author="Ashan Asmone" w:date="2016-03-31T14:13:00Z">
              <w:r w:rsidRPr="00F526AD" w:rsidDel="00041349">
                <w:rPr>
                  <w:rFonts w:ascii="Calibri Light" w:hAnsi="Calibri Light"/>
                  <w:sz w:val="16"/>
                  <w:szCs w:val="16"/>
                  <w:lang w:val="en-US"/>
                </w:rPr>
                <w:delText>SS 26 : 2000 Ordinary Portland cement</w:delText>
              </w:r>
            </w:del>
            <w:ins w:id="11890" w:author="Ashan Asmone" w:date="2016-03-31T14:13:00Z">
              <w:r w:rsidR="00041349">
                <w:rPr>
                  <w:rFonts w:ascii="Calibri Light" w:hAnsi="Calibri Light"/>
                  <w:sz w:val="16"/>
                  <w:szCs w:val="16"/>
                  <w:lang w:val="en-US"/>
                </w:rPr>
                <w:t>SS EN 197 series - Cement</w:t>
              </w:r>
            </w:ins>
          </w:p>
          <w:p w14:paraId="59ED502D"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w:t>
            </w:r>
          </w:p>
          <w:p w14:paraId="0029BE2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SS 301:1985- The use of cement sand cover for tiling</w:t>
            </w:r>
          </w:p>
          <w:p w14:paraId="5C70453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SS 57:1989- Specification for glazed ceramic tiles and tile fittings for internal walls</w:t>
            </w:r>
          </w:p>
          <w:p w14:paraId="5A1C3C87" w14:textId="77777777" w:rsidR="00401C5E" w:rsidRPr="00F526AD" w:rsidRDefault="00401C5E" w:rsidP="00F526AD">
            <w:pPr>
              <w:spacing w:after="120"/>
              <w:rPr>
                <w:rFonts w:ascii="Calibri Light" w:hAnsi="Calibri Light"/>
                <w:sz w:val="16"/>
                <w:szCs w:val="16"/>
                <w:lang w:val="en-US"/>
              </w:rPr>
            </w:pPr>
          </w:p>
        </w:tc>
      </w:tr>
      <w:tr w:rsidR="00401C5E" w:rsidRPr="004F3C8C" w14:paraId="24B648F4" w14:textId="77777777" w:rsidTr="00401C5E">
        <w:tc>
          <w:tcPr>
            <w:tcW w:w="685" w:type="dxa"/>
          </w:tcPr>
          <w:p w14:paraId="3B40542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2DE9E80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Cement mortar and grouting</w:t>
            </w:r>
          </w:p>
          <w:p w14:paraId="01778920"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680:1990 Cement -- Test methods -- Chemical analysis</w:t>
            </w:r>
          </w:p>
          <w:p w14:paraId="61D43AA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863:1990 Cement -- Test methods -- Pozzolanicity test for pozzolanic cements</w:t>
            </w:r>
          </w:p>
          <w:p w14:paraId="25DB3B6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Tiling</w:t>
            </w:r>
          </w:p>
          <w:p w14:paraId="66832487"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10545-1:1995- Ceramic tiles -- Part 1: Sampling and basis for acceptance</w:t>
            </w:r>
          </w:p>
          <w:p w14:paraId="501D32C6"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10545-3:1995- Ceramic tiles -- Part 3: Determination of water absorption, apparent porosity, apparent relative density and bulk density</w:t>
            </w:r>
          </w:p>
          <w:p w14:paraId="0B31A6B5"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10545-4:1994- Ceramic tiles -- Part 4: Determination of modulus of rupture and breaking strength</w:t>
            </w:r>
          </w:p>
          <w:p w14:paraId="0AD519E4"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10545-5:1996- Ceramic tiles -- Part 5: Determination of impact resistance by measurement of coefficient of restitution</w:t>
            </w:r>
          </w:p>
          <w:p w14:paraId="2C4EF2C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10545-6:1995- Ceramic tiles -- Part 6: Determination of resistance to deep abrasion for unglazed tiles</w:t>
            </w:r>
          </w:p>
          <w:p w14:paraId="6BC4A9E9"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10545-10:1995- Ceramic tiles -- Part 10: Determination of moisture expansion</w:t>
            </w:r>
          </w:p>
          <w:p w14:paraId="72B745E1"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10545-13:1995- Ceramic tiles -- Part 13: Determination of chemical resistance</w:t>
            </w:r>
          </w:p>
          <w:p w14:paraId="7C00BADA"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10545-14:1995- Ceramic tiles -- Part 14: Determination of resistance to stains</w:t>
            </w:r>
          </w:p>
          <w:p w14:paraId="430D2F9C"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10545-16:1999- Ceramic tiles -- Part 16: Determination of small colour differences</w:t>
            </w:r>
          </w:p>
          <w:p w14:paraId="6BE85B98"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13006:1998- Ceramic tiles -- Definitions, classification, characteristics and marking</w:t>
            </w:r>
          </w:p>
          <w:p w14:paraId="4C0ED3F3"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10545-10:1995- Ceramic tiles -- Part 10: Determination of moisture expansion</w:t>
            </w:r>
          </w:p>
          <w:p w14:paraId="6FE5E352" w14:textId="77777777" w:rsidR="001C2960" w:rsidRPr="00F526AD" w:rsidRDefault="001C2960" w:rsidP="00F526AD">
            <w:pPr>
              <w:spacing w:after="120"/>
              <w:rPr>
                <w:rFonts w:ascii="Calibri Light" w:hAnsi="Calibri Light"/>
                <w:sz w:val="16"/>
                <w:szCs w:val="16"/>
                <w:lang w:val="en-US"/>
              </w:rPr>
            </w:pPr>
            <w:r w:rsidRPr="00F526AD">
              <w:rPr>
                <w:rFonts w:ascii="Calibri Light" w:hAnsi="Calibri Light"/>
                <w:sz w:val="16"/>
                <w:szCs w:val="16"/>
                <w:lang w:val="en-US"/>
              </w:rPr>
              <w:t>ISO 133006:1998- Ceramic tiles-definitions, classification, characteristics and making</w:t>
            </w:r>
          </w:p>
          <w:p w14:paraId="614EBD05" w14:textId="77777777" w:rsidR="00401C5E" w:rsidRPr="00F526AD" w:rsidRDefault="00401C5E" w:rsidP="00F526AD">
            <w:pPr>
              <w:spacing w:after="120"/>
              <w:rPr>
                <w:rFonts w:ascii="Calibri Light" w:hAnsi="Calibri Light"/>
                <w:sz w:val="16"/>
                <w:szCs w:val="16"/>
                <w:lang w:val="en-US"/>
              </w:rPr>
            </w:pPr>
          </w:p>
        </w:tc>
      </w:tr>
    </w:tbl>
    <w:p w14:paraId="00196DD8" w14:textId="77777777" w:rsidR="00401C5E" w:rsidRDefault="00401C5E" w:rsidP="00401C5E">
      <w:pPr>
        <w:rPr>
          <w:sz w:val="16"/>
          <w:szCs w:val="16"/>
          <w:lang w:val="en-US"/>
        </w:rPr>
      </w:pPr>
    </w:p>
    <w:p w14:paraId="6A97A998" w14:textId="77777777" w:rsidR="00401C5E" w:rsidRDefault="00C10FFF" w:rsidP="00C10FFF">
      <w:pPr>
        <w:pStyle w:val="Heading2"/>
        <w:rPr>
          <w:lang w:val="en-US"/>
        </w:rPr>
      </w:pPr>
      <w:r w:rsidRPr="00C10FFF">
        <w:rPr>
          <w:lang w:val="en-US"/>
        </w:rPr>
        <w:t>Paint Peeling</w:t>
      </w:r>
    </w:p>
    <w:p w14:paraId="575219EA" w14:textId="77777777" w:rsidR="00C10FFF" w:rsidRDefault="00C10FFF" w:rsidP="00C10FFF">
      <w:pPr>
        <w:pStyle w:val="Heading2"/>
        <w:rPr>
          <w:lang w:val="en-US"/>
        </w:rPr>
      </w:pPr>
      <w:r w:rsidRPr="00C10FFF">
        <w:rPr>
          <w:lang w:val="en-US"/>
        </w:rPr>
        <w:t>Flaking off of Paint</w:t>
      </w:r>
    </w:p>
    <w:p w14:paraId="03B90A7E" w14:textId="77777777" w:rsidR="00C10FFF" w:rsidRPr="00C10FFF" w:rsidRDefault="00C10FFF" w:rsidP="00C10FFF">
      <w:pPr>
        <w:rPr>
          <w:lang w:val="en-US"/>
        </w:rPr>
      </w:pPr>
    </w:p>
    <w:tbl>
      <w:tblPr>
        <w:tblStyle w:val="TableGrid"/>
        <w:tblW w:w="0" w:type="auto"/>
        <w:tblInd w:w="108" w:type="dxa"/>
        <w:tblLook w:val="04A0" w:firstRow="1" w:lastRow="0" w:firstColumn="1" w:lastColumn="0" w:noHBand="0" w:noVBand="1"/>
      </w:tblPr>
      <w:tblGrid>
        <w:gridCol w:w="685"/>
        <w:gridCol w:w="8449"/>
      </w:tblGrid>
      <w:tr w:rsidR="00401C5E" w:rsidRPr="004F3C8C" w14:paraId="22CB680F" w14:textId="77777777" w:rsidTr="00401C5E">
        <w:tc>
          <w:tcPr>
            <w:tcW w:w="685" w:type="dxa"/>
          </w:tcPr>
          <w:p w14:paraId="6CD4272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21EE5FBB"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50DB3FB5" w14:textId="77777777" w:rsidR="00C10FFF" w:rsidRPr="00F526AD" w:rsidRDefault="00C10FFF" w:rsidP="00F526AD">
            <w:pPr>
              <w:spacing w:after="120"/>
              <w:rPr>
                <w:rFonts w:ascii="Calibri Light" w:hAnsi="Calibri Light"/>
                <w:sz w:val="16"/>
                <w:szCs w:val="16"/>
                <w:lang w:val="en-US"/>
              </w:rPr>
            </w:pPr>
            <w:del w:id="11891" w:author="Ashan Asmone" w:date="2016-03-31T14:28:00Z">
              <w:r w:rsidRPr="00F526AD" w:rsidDel="00A93E31">
                <w:rPr>
                  <w:rFonts w:ascii="Calibri Light" w:hAnsi="Calibri Light"/>
                  <w:sz w:val="16"/>
                  <w:szCs w:val="16"/>
                  <w:lang w:val="en-US"/>
                </w:rPr>
                <w:delText>BS EN ISO 6270:1995, BS 3900-F9:1982- Paints and varnishes. Determination of resistance to humidity (continuous condensation)</w:delText>
              </w:r>
            </w:del>
            <w:ins w:id="11892" w:author="Ashan Asmone" w:date="2016-03-31T14:28:00Z">
              <w:r w:rsidR="00A93E31">
                <w:rPr>
                  <w:rFonts w:ascii="Calibri Light" w:hAnsi="Calibri Light"/>
                  <w:sz w:val="16"/>
                  <w:szCs w:val="16"/>
                  <w:lang w:val="en-US"/>
                </w:rPr>
                <w:t>BS EN ISO 6270-1:2001, BS 3900-F9:2001 Paints and varnishes. Determination of resistance to humidity. Continuous condensation</w:t>
              </w:r>
            </w:ins>
          </w:p>
          <w:p w14:paraId="0627D421" w14:textId="77777777" w:rsidR="00C10FFF" w:rsidRPr="00F526AD" w:rsidRDefault="00C10FFF" w:rsidP="00F526AD">
            <w:pPr>
              <w:spacing w:after="120"/>
              <w:rPr>
                <w:rFonts w:ascii="Calibri Light" w:hAnsi="Calibri Light"/>
                <w:sz w:val="16"/>
                <w:szCs w:val="16"/>
                <w:lang w:val="en-US"/>
              </w:rPr>
            </w:pPr>
            <w:del w:id="11893" w:author="Ashan Asmone" w:date="2016-03-31T14:29:00Z">
              <w:r w:rsidRPr="00F526AD" w:rsidDel="00A93E31">
                <w:rPr>
                  <w:rFonts w:ascii="Calibri Light" w:hAnsi="Calibri Light"/>
                  <w:sz w:val="16"/>
                  <w:szCs w:val="16"/>
                  <w:lang w:val="en-US"/>
                </w:rPr>
                <w:delText>BS 2015:1992-Glossary of paint and related terms</w:delText>
              </w:r>
            </w:del>
            <w:ins w:id="11894" w:author="Ashan Asmone" w:date="2016-03-31T14:29:00Z">
              <w:r w:rsidR="00A93E31">
                <w:rPr>
                  <w:rFonts w:ascii="Calibri Light" w:hAnsi="Calibri Light"/>
                  <w:sz w:val="16"/>
                  <w:szCs w:val="16"/>
                  <w:lang w:val="en-US"/>
                </w:rPr>
                <w:t>BS EN ISO 4618:2014 Paints and varnishes. Terms and definitions</w:t>
              </w:r>
            </w:ins>
          </w:p>
          <w:p w14:paraId="4101B381" w14:textId="77777777" w:rsidR="00C10FFF" w:rsidRPr="00F526AD" w:rsidRDefault="00C10FFF" w:rsidP="00F526AD">
            <w:pPr>
              <w:spacing w:after="120"/>
              <w:rPr>
                <w:rFonts w:ascii="Calibri Light" w:hAnsi="Calibri Light"/>
                <w:sz w:val="16"/>
                <w:szCs w:val="16"/>
                <w:lang w:val="en-US"/>
              </w:rPr>
            </w:pPr>
            <w:del w:id="11895" w:author="Ashan Asmone" w:date="2016-03-31T14:30:00Z">
              <w:r w:rsidRPr="00F526AD" w:rsidDel="00A93E31">
                <w:rPr>
                  <w:rFonts w:ascii="Calibri Light" w:hAnsi="Calibri Light"/>
                  <w:sz w:val="16"/>
                  <w:szCs w:val="16"/>
                  <w:lang w:val="en-US"/>
                </w:rPr>
                <w:delText>BS 6150:1991-Code of practice for painting of buildings</w:delText>
              </w:r>
            </w:del>
            <w:ins w:id="11896" w:author="Ashan Asmone" w:date="2016-03-31T14:30:00Z">
              <w:r w:rsidR="00A93E31">
                <w:rPr>
                  <w:rFonts w:ascii="Calibri Light" w:hAnsi="Calibri Light"/>
                  <w:sz w:val="16"/>
                  <w:szCs w:val="16"/>
                  <w:lang w:val="en-US"/>
                </w:rPr>
                <w:t>BS 6150:2006+A1:2014 Painting of buildings. Code of practice</w:t>
              </w:r>
            </w:ins>
          </w:p>
          <w:p w14:paraId="79503A92" w14:textId="77777777" w:rsidR="00C10FFF" w:rsidRPr="00F526AD" w:rsidRDefault="00C10FFF" w:rsidP="00F526AD">
            <w:pPr>
              <w:spacing w:after="120"/>
              <w:rPr>
                <w:rFonts w:ascii="Calibri Light" w:hAnsi="Calibri Light"/>
                <w:sz w:val="16"/>
                <w:szCs w:val="16"/>
                <w:lang w:val="en-US"/>
              </w:rPr>
            </w:pPr>
            <w:del w:id="11897" w:author="Ashan Asmone" w:date="2016-03-31T14:31:00Z">
              <w:r w:rsidRPr="00F526AD"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1898"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15E3E3A9" w14:textId="77777777" w:rsidR="00C10FFF" w:rsidRPr="00F526AD" w:rsidRDefault="00C10FFF" w:rsidP="00F526AD">
            <w:pPr>
              <w:spacing w:after="120"/>
              <w:rPr>
                <w:rFonts w:ascii="Calibri Light" w:hAnsi="Calibri Light"/>
                <w:sz w:val="16"/>
                <w:szCs w:val="16"/>
                <w:lang w:val="en-US"/>
              </w:rPr>
            </w:pPr>
            <w:del w:id="11899" w:author="Ashan Asmone" w:date="2016-03-31T14:32:00Z">
              <w:r w:rsidRPr="00F526AD" w:rsidDel="00A93E31">
                <w:rPr>
                  <w:rFonts w:ascii="Calibri Light" w:hAnsi="Calibri Light"/>
                  <w:sz w:val="16"/>
                  <w:szCs w:val="16"/>
                  <w:lang w:val="en-US"/>
                </w:rPr>
                <w:delText>BS 3416:1991-Specification for bitumen-based coatings for cold application, suitable for use in contact with potable water</w:delText>
              </w:r>
            </w:del>
            <w:ins w:id="11900"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62A17E2B" w14:textId="77777777" w:rsidR="00C10FFF" w:rsidRPr="00F526AD" w:rsidRDefault="00C10FFF" w:rsidP="00F526AD">
            <w:pPr>
              <w:spacing w:after="120"/>
              <w:rPr>
                <w:rFonts w:ascii="Calibri Light" w:hAnsi="Calibri Light"/>
                <w:sz w:val="16"/>
                <w:szCs w:val="16"/>
                <w:lang w:val="en-US"/>
              </w:rPr>
            </w:pPr>
            <w:del w:id="11901" w:author="Ashan Asmone" w:date="2016-03-31T14:32:00Z">
              <w:r w:rsidRPr="00F526AD" w:rsidDel="00A93E31">
                <w:rPr>
                  <w:rFonts w:ascii="Calibri Light" w:hAnsi="Calibri Light"/>
                  <w:sz w:val="16"/>
                  <w:szCs w:val="16"/>
                  <w:lang w:val="en-US"/>
                </w:rPr>
                <w:delText>BS 3483-A1:1983, ISO 787/1-1982-Methods for testing pigments for paints. Comparison of colour</w:delText>
              </w:r>
            </w:del>
            <w:ins w:id="11902" w:author="Ashan Asmone" w:date="2016-03-31T14:32:00Z">
              <w:r w:rsidR="00A93E31">
                <w:rPr>
                  <w:rFonts w:ascii="Calibri Light" w:hAnsi="Calibri Light"/>
                  <w:sz w:val="16"/>
                  <w:szCs w:val="16"/>
                  <w:lang w:val="en-US"/>
                </w:rPr>
                <w:t>BS 3483-A1:1983, ISO 787/1-1982-Methods for testing pigments for paints. Comparison of colour</w:t>
              </w:r>
            </w:ins>
          </w:p>
          <w:p w14:paraId="6872252A" w14:textId="77777777" w:rsidR="00C10FFF" w:rsidRPr="00F526AD" w:rsidRDefault="00C10FFF" w:rsidP="00F526AD">
            <w:pPr>
              <w:spacing w:after="120"/>
              <w:rPr>
                <w:rFonts w:ascii="Calibri Light" w:hAnsi="Calibri Light"/>
                <w:sz w:val="16"/>
                <w:szCs w:val="16"/>
                <w:lang w:val="en-US"/>
              </w:rPr>
            </w:pPr>
            <w:del w:id="11903" w:author="Ashan Asmone" w:date="2016-03-31T14:33:00Z">
              <w:r w:rsidRPr="00F526AD" w:rsidDel="00A93E31">
                <w:rPr>
                  <w:rFonts w:ascii="Calibri Light" w:hAnsi="Calibri Light"/>
                  <w:sz w:val="16"/>
                  <w:szCs w:val="16"/>
                  <w:lang w:val="en-US"/>
                </w:rPr>
                <w:delText>BS 3483-C7:1980, ISO 787/22-1980-Methods for testing pigments for paints. Comparison of resistance to bleeding</w:delText>
              </w:r>
            </w:del>
            <w:ins w:id="11904"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7E08AB86" w14:textId="77777777" w:rsidR="00C10FFF" w:rsidRPr="00F526AD" w:rsidRDefault="00C10FFF" w:rsidP="00F526AD">
            <w:pPr>
              <w:spacing w:after="120"/>
              <w:rPr>
                <w:rFonts w:ascii="Calibri Light" w:hAnsi="Calibri Light"/>
                <w:sz w:val="16"/>
                <w:szCs w:val="16"/>
                <w:lang w:val="en-US"/>
              </w:rPr>
            </w:pPr>
            <w:del w:id="11905" w:author="Ashan Asmone" w:date="2016-03-31T14:34:00Z">
              <w:r w:rsidRPr="00F526AD"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1906"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2DA929C5" w14:textId="77777777" w:rsidR="00C10FFF" w:rsidRPr="00F526AD" w:rsidRDefault="00C10FFF" w:rsidP="00F526AD">
            <w:pPr>
              <w:spacing w:after="120"/>
              <w:rPr>
                <w:rFonts w:ascii="Calibri Light" w:hAnsi="Calibri Light"/>
                <w:sz w:val="16"/>
                <w:szCs w:val="16"/>
                <w:lang w:val="en-US"/>
              </w:rPr>
            </w:pPr>
            <w:del w:id="11907" w:author="Ashan Asmone" w:date="2016-03-31T14:34:00Z">
              <w:r w:rsidRPr="00F526AD" w:rsidDel="00A93E31">
                <w:rPr>
                  <w:rFonts w:ascii="Calibri Light" w:hAnsi="Calibri Light"/>
                  <w:sz w:val="16"/>
                  <w:szCs w:val="16"/>
                  <w:lang w:val="en-US"/>
                </w:rPr>
                <w:delText>BS 3900-F2:1973-Methods of test for paint. Durability tests on paint films. Determination of resistance to humidity (cyclic condensation)</w:delText>
              </w:r>
            </w:del>
            <w:ins w:id="11908"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4DB4283B" w14:textId="77777777" w:rsidR="00C10FFF" w:rsidRPr="00F526AD" w:rsidRDefault="00C10FFF" w:rsidP="00F526AD">
            <w:pPr>
              <w:spacing w:after="120"/>
              <w:rPr>
                <w:rFonts w:ascii="Calibri Light" w:hAnsi="Calibri Light"/>
                <w:sz w:val="16"/>
                <w:szCs w:val="16"/>
                <w:lang w:val="en-US"/>
              </w:rPr>
            </w:pPr>
            <w:del w:id="11909" w:author="Ashan Asmone" w:date="2016-03-31T14:35:00Z">
              <w:r w:rsidRPr="00F526AD"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1910"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13784C15" w14:textId="77777777" w:rsidR="00C10FFF" w:rsidRPr="00F526AD" w:rsidRDefault="00C10FFF" w:rsidP="00F526AD">
            <w:pPr>
              <w:spacing w:after="120"/>
              <w:rPr>
                <w:rFonts w:ascii="Calibri Light" w:hAnsi="Calibri Light"/>
                <w:sz w:val="16"/>
                <w:szCs w:val="16"/>
                <w:lang w:val="en-US"/>
              </w:rPr>
            </w:pPr>
            <w:del w:id="11911" w:author="Ashan Asmone" w:date="2016-03-31T14:37:00Z">
              <w:r w:rsidRPr="00F526AD"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1912"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090B83A5" w14:textId="77777777" w:rsidR="00C10FFF" w:rsidRPr="00F526AD" w:rsidRDefault="00C10FFF" w:rsidP="00F526AD">
            <w:pPr>
              <w:spacing w:after="120"/>
              <w:rPr>
                <w:rFonts w:ascii="Calibri Light" w:hAnsi="Calibri Light"/>
                <w:sz w:val="16"/>
                <w:szCs w:val="16"/>
                <w:lang w:val="en-US"/>
              </w:rPr>
            </w:pPr>
            <w:del w:id="11913" w:author="Ashan Asmone" w:date="2016-03-31T14:38:00Z">
              <w:r w:rsidRPr="00F526AD" w:rsidDel="00A93E31">
                <w:rPr>
                  <w:rFonts w:ascii="Calibri Light" w:hAnsi="Calibri Light"/>
                  <w:sz w:val="16"/>
                  <w:szCs w:val="16"/>
                  <w:lang w:val="en-US"/>
                </w:rPr>
                <w:delText>BS 3900-H2:1983, ISO 4628/2-1982-Methods of test for paints. Evaluation of paint and varnish defects. Designation of degree of blistering</w:delText>
              </w:r>
            </w:del>
            <w:ins w:id="11914"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19C60565" w14:textId="77777777" w:rsidR="00C10FFF" w:rsidRPr="00F526AD" w:rsidRDefault="00C10FFF" w:rsidP="00F526AD">
            <w:pPr>
              <w:spacing w:after="120"/>
              <w:rPr>
                <w:rFonts w:ascii="Calibri Light" w:hAnsi="Calibri Light"/>
                <w:sz w:val="16"/>
                <w:szCs w:val="16"/>
                <w:lang w:val="en-US"/>
              </w:rPr>
            </w:pPr>
            <w:del w:id="11915" w:author="Ashan Asmone" w:date="2016-03-31T14:40:00Z">
              <w:r w:rsidRPr="00F526AD" w:rsidDel="00A93E31">
                <w:rPr>
                  <w:rFonts w:ascii="Calibri Light" w:hAnsi="Calibri Light"/>
                  <w:sz w:val="16"/>
                  <w:szCs w:val="16"/>
                  <w:lang w:val="en-US"/>
                </w:rPr>
                <w:delText>BS 3900-H5:1983, ISO 4628/5-1982-Methods of test for paints. Evaluation of paint and varnish defects. Designation of degree of flaking</w:delText>
              </w:r>
            </w:del>
            <w:ins w:id="11916"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5CC9ACDC" w14:textId="77777777" w:rsidR="00C10FFF" w:rsidRPr="00F526AD" w:rsidRDefault="00C10FFF" w:rsidP="00F526AD">
            <w:pPr>
              <w:spacing w:after="120"/>
              <w:rPr>
                <w:rFonts w:ascii="Calibri Light" w:hAnsi="Calibri Light"/>
                <w:sz w:val="16"/>
                <w:szCs w:val="16"/>
                <w:lang w:val="en-US"/>
              </w:rPr>
            </w:pPr>
            <w:del w:id="11917" w:author="Ashan Asmone" w:date="2016-03-31T14:41:00Z">
              <w:r w:rsidRPr="00F526AD" w:rsidDel="00A93E31">
                <w:rPr>
                  <w:rFonts w:ascii="Calibri Light" w:hAnsi="Calibri Light"/>
                  <w:sz w:val="16"/>
                  <w:szCs w:val="16"/>
                  <w:lang w:val="en-US"/>
                </w:rPr>
                <w:delText>BS 6949:1991-Specification for bitumen-based coatings for cold application excluding use in contact with potable water</w:delText>
              </w:r>
            </w:del>
            <w:ins w:id="11918"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3FF96477" w14:textId="77777777" w:rsidR="00C10FFF" w:rsidRPr="00F526AD" w:rsidRDefault="00C10FFF" w:rsidP="00F526AD">
            <w:pPr>
              <w:spacing w:after="120"/>
              <w:rPr>
                <w:rFonts w:ascii="Calibri Light" w:hAnsi="Calibri Light"/>
                <w:sz w:val="16"/>
                <w:szCs w:val="16"/>
                <w:lang w:val="en-US"/>
              </w:rPr>
            </w:pPr>
            <w:del w:id="11919" w:author="Ashan Asmone" w:date="2016-03-31T14:41:00Z">
              <w:r w:rsidRPr="00F526AD" w:rsidDel="00A93E31">
                <w:rPr>
                  <w:rFonts w:ascii="Calibri Light" w:hAnsi="Calibri Light"/>
                  <w:sz w:val="16"/>
                  <w:szCs w:val="16"/>
                  <w:lang w:val="en-US"/>
                </w:rPr>
                <w:delText>BS 7664:2000-Specification for undercoat and finishing paints</w:delText>
              </w:r>
            </w:del>
            <w:ins w:id="11920" w:author="Ashan Asmone" w:date="2016-03-31T14:41:00Z">
              <w:r w:rsidR="00A93E31">
                <w:rPr>
                  <w:rFonts w:ascii="Calibri Light" w:hAnsi="Calibri Light"/>
                  <w:sz w:val="16"/>
                  <w:szCs w:val="16"/>
                  <w:lang w:val="en-US"/>
                </w:rPr>
                <w:t>BS 7664:2000-Specification for undercoat and finishing paints</w:t>
              </w:r>
            </w:ins>
          </w:p>
          <w:p w14:paraId="5D8FFC53" w14:textId="77777777" w:rsidR="00C10FFF" w:rsidRPr="00F526AD" w:rsidRDefault="00C10FFF" w:rsidP="00F526AD">
            <w:pPr>
              <w:spacing w:after="120"/>
              <w:rPr>
                <w:rFonts w:ascii="Calibri Light" w:hAnsi="Calibri Light"/>
                <w:sz w:val="16"/>
                <w:szCs w:val="16"/>
                <w:lang w:val="en-US"/>
              </w:rPr>
            </w:pPr>
            <w:del w:id="11921" w:author="Ashan Asmone" w:date="2016-03-31T14:42:00Z">
              <w:r w:rsidRPr="00F526AD" w:rsidDel="00A93E31">
                <w:rPr>
                  <w:rFonts w:ascii="Calibri Light" w:hAnsi="Calibri Light"/>
                  <w:sz w:val="16"/>
                  <w:szCs w:val="16"/>
                  <w:lang w:val="en-US"/>
                </w:rPr>
                <w:delText>BS 8000-Part4:1989- Workmanship on building sites. Code of practice for waterproofing</w:delText>
              </w:r>
            </w:del>
            <w:ins w:id="11922" w:author="Ashan Asmone" w:date="2016-03-31T14:42:00Z">
              <w:r w:rsidR="00A93E31">
                <w:rPr>
                  <w:rFonts w:ascii="Calibri Light" w:hAnsi="Calibri Light"/>
                  <w:sz w:val="16"/>
                  <w:szCs w:val="16"/>
                  <w:lang w:val="en-US"/>
                </w:rPr>
                <w:t>BS 8000-0:2014 Workmanship on construction sites. Introduction and general principles</w:t>
              </w:r>
            </w:ins>
          </w:p>
          <w:p w14:paraId="77CFE6D9" w14:textId="77777777" w:rsidR="00C10FFF" w:rsidRPr="00F526AD" w:rsidRDefault="00C10FFF" w:rsidP="00F526AD">
            <w:pPr>
              <w:spacing w:after="120"/>
              <w:rPr>
                <w:rFonts w:ascii="Calibri Light" w:hAnsi="Calibri Light"/>
                <w:sz w:val="16"/>
                <w:szCs w:val="16"/>
                <w:lang w:val="en-US"/>
              </w:rPr>
            </w:pPr>
            <w:del w:id="11923" w:author="Ashan Asmone" w:date="2016-03-31T14:28:00Z">
              <w:r w:rsidRPr="00F526AD" w:rsidDel="00A93E31">
                <w:rPr>
                  <w:rFonts w:ascii="Calibri Light" w:hAnsi="Calibri Light"/>
                  <w:sz w:val="16"/>
                  <w:szCs w:val="16"/>
                  <w:lang w:val="en-US"/>
                </w:rPr>
                <w:delText>BS EN ISO 6270:1995, BS 3900-F9:1982- Paints and varnishes. Determination of resistance to humidity (continuous condensation)</w:delText>
              </w:r>
            </w:del>
            <w:ins w:id="11924" w:author="Ashan Asmone" w:date="2016-03-31T14:28:00Z">
              <w:r w:rsidR="00A93E31">
                <w:rPr>
                  <w:rFonts w:ascii="Calibri Light" w:hAnsi="Calibri Light"/>
                  <w:sz w:val="16"/>
                  <w:szCs w:val="16"/>
                  <w:lang w:val="en-US"/>
                </w:rPr>
                <w:t>BS EN ISO 6270-1:2001, BS 3900-F9:2001 Paints and varnishes. Determination of resistance to humidity. Continuous condensation</w:t>
              </w:r>
            </w:ins>
          </w:p>
          <w:p w14:paraId="7DD805D8" w14:textId="77777777" w:rsidR="00C10FFF" w:rsidRPr="00F526AD" w:rsidRDefault="00C10FFF" w:rsidP="00F526AD">
            <w:pPr>
              <w:spacing w:after="120"/>
              <w:rPr>
                <w:rFonts w:ascii="Calibri Light" w:hAnsi="Calibri Light"/>
                <w:sz w:val="16"/>
                <w:szCs w:val="16"/>
                <w:lang w:val="en-US"/>
              </w:rPr>
            </w:pPr>
            <w:del w:id="11925" w:author="Ashan Asmone" w:date="2016-03-31T14:29:00Z">
              <w:r w:rsidRPr="00F526AD" w:rsidDel="00A93E31">
                <w:rPr>
                  <w:rFonts w:ascii="Calibri Light" w:hAnsi="Calibri Light"/>
                  <w:sz w:val="16"/>
                  <w:szCs w:val="16"/>
                  <w:lang w:val="en-US"/>
                </w:rPr>
                <w:delText>BS 2015:1992-Glossary of paint and related terms</w:delText>
              </w:r>
            </w:del>
            <w:ins w:id="11926" w:author="Ashan Asmone" w:date="2016-03-31T14:29:00Z">
              <w:r w:rsidR="00A93E31">
                <w:rPr>
                  <w:rFonts w:ascii="Calibri Light" w:hAnsi="Calibri Light"/>
                  <w:sz w:val="16"/>
                  <w:szCs w:val="16"/>
                  <w:lang w:val="en-US"/>
                </w:rPr>
                <w:t>BS EN ISO 4618:2014 Paints and varnishes. Terms and definitions</w:t>
              </w:r>
            </w:ins>
          </w:p>
          <w:p w14:paraId="636528C7" w14:textId="77777777" w:rsidR="00C10FFF" w:rsidRPr="00F526AD" w:rsidRDefault="00C10FFF" w:rsidP="00F526AD">
            <w:pPr>
              <w:spacing w:after="120"/>
              <w:rPr>
                <w:rFonts w:ascii="Calibri Light" w:hAnsi="Calibri Light"/>
                <w:sz w:val="16"/>
                <w:szCs w:val="16"/>
                <w:lang w:val="en-US"/>
              </w:rPr>
            </w:pPr>
            <w:del w:id="11927" w:author="Ashan Asmone" w:date="2016-03-31T14:30:00Z">
              <w:r w:rsidRPr="00F526AD" w:rsidDel="00A93E31">
                <w:rPr>
                  <w:rFonts w:ascii="Calibri Light" w:hAnsi="Calibri Light"/>
                  <w:sz w:val="16"/>
                  <w:szCs w:val="16"/>
                  <w:lang w:val="en-US"/>
                </w:rPr>
                <w:delText>BS 6150:1991-Code of practice for painting of buildings</w:delText>
              </w:r>
            </w:del>
            <w:ins w:id="11928" w:author="Ashan Asmone" w:date="2016-03-31T14:30:00Z">
              <w:r w:rsidR="00A93E31">
                <w:rPr>
                  <w:rFonts w:ascii="Calibri Light" w:hAnsi="Calibri Light"/>
                  <w:sz w:val="16"/>
                  <w:szCs w:val="16"/>
                  <w:lang w:val="en-US"/>
                </w:rPr>
                <w:t>BS 6150:2006+A1:2014 Painting of buildings. Code of practice</w:t>
              </w:r>
            </w:ins>
          </w:p>
          <w:p w14:paraId="3ADA3721" w14:textId="77777777" w:rsidR="00C10FFF" w:rsidRPr="00F526AD" w:rsidRDefault="00C10FFF" w:rsidP="00F526AD">
            <w:pPr>
              <w:spacing w:after="120"/>
              <w:rPr>
                <w:rFonts w:ascii="Calibri Light" w:hAnsi="Calibri Light"/>
                <w:sz w:val="16"/>
                <w:szCs w:val="16"/>
                <w:lang w:val="en-US"/>
              </w:rPr>
            </w:pPr>
            <w:del w:id="11929" w:author="Ashan Asmone" w:date="2016-03-31T14:31:00Z">
              <w:r w:rsidRPr="00F526AD"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1930"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6081C8D9" w14:textId="77777777" w:rsidR="00C10FFF" w:rsidRPr="00F526AD" w:rsidRDefault="00C10FFF" w:rsidP="00F526AD">
            <w:pPr>
              <w:spacing w:after="120"/>
              <w:rPr>
                <w:rFonts w:ascii="Calibri Light" w:hAnsi="Calibri Light"/>
                <w:sz w:val="16"/>
                <w:szCs w:val="16"/>
                <w:lang w:val="en-US"/>
              </w:rPr>
            </w:pPr>
            <w:del w:id="11931" w:author="Ashan Asmone" w:date="2016-03-31T14:32:00Z">
              <w:r w:rsidRPr="00F526AD" w:rsidDel="00A93E31">
                <w:rPr>
                  <w:rFonts w:ascii="Calibri Light" w:hAnsi="Calibri Light"/>
                  <w:sz w:val="16"/>
                  <w:szCs w:val="16"/>
                  <w:lang w:val="en-US"/>
                </w:rPr>
                <w:delText>BS 3416:1991-Specification for bitumen-based coatings for cold application, suitable for use in contact with potable water</w:delText>
              </w:r>
            </w:del>
            <w:ins w:id="11932"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6E032131" w14:textId="77777777" w:rsidR="00C10FFF" w:rsidRPr="00F526AD" w:rsidRDefault="00C10FFF" w:rsidP="00F526AD">
            <w:pPr>
              <w:spacing w:after="120"/>
              <w:rPr>
                <w:rFonts w:ascii="Calibri Light" w:hAnsi="Calibri Light"/>
                <w:sz w:val="16"/>
                <w:szCs w:val="16"/>
                <w:lang w:val="en-US"/>
              </w:rPr>
            </w:pPr>
            <w:del w:id="11933" w:author="Ashan Asmone" w:date="2016-03-31T14:32:00Z">
              <w:r w:rsidRPr="00F526AD" w:rsidDel="00A93E31">
                <w:rPr>
                  <w:rFonts w:ascii="Calibri Light" w:hAnsi="Calibri Light"/>
                  <w:sz w:val="16"/>
                  <w:szCs w:val="16"/>
                  <w:lang w:val="en-US"/>
                </w:rPr>
                <w:delText>BS 3483-A1:1983, ISO 787/1-1982-Methods for testing pigments for paints. Comparison of colour</w:delText>
              </w:r>
            </w:del>
            <w:ins w:id="11934" w:author="Ashan Asmone" w:date="2016-03-31T14:32:00Z">
              <w:r w:rsidR="00A93E31">
                <w:rPr>
                  <w:rFonts w:ascii="Calibri Light" w:hAnsi="Calibri Light"/>
                  <w:sz w:val="16"/>
                  <w:szCs w:val="16"/>
                  <w:lang w:val="en-US"/>
                </w:rPr>
                <w:t>BS 3483-A1:1983, ISO 787/1-1982-Methods for testing pigments for paints. Comparison of colour</w:t>
              </w:r>
            </w:ins>
          </w:p>
          <w:p w14:paraId="091D5861" w14:textId="77777777" w:rsidR="00C10FFF" w:rsidRPr="00F526AD" w:rsidRDefault="00C10FFF" w:rsidP="00F526AD">
            <w:pPr>
              <w:spacing w:after="120"/>
              <w:rPr>
                <w:rFonts w:ascii="Calibri Light" w:hAnsi="Calibri Light"/>
                <w:sz w:val="16"/>
                <w:szCs w:val="16"/>
                <w:lang w:val="en-US"/>
              </w:rPr>
            </w:pPr>
            <w:del w:id="11935" w:author="Ashan Asmone" w:date="2016-03-31T14:33:00Z">
              <w:r w:rsidRPr="00F526AD" w:rsidDel="00A93E31">
                <w:rPr>
                  <w:rFonts w:ascii="Calibri Light" w:hAnsi="Calibri Light"/>
                  <w:sz w:val="16"/>
                  <w:szCs w:val="16"/>
                  <w:lang w:val="en-US"/>
                </w:rPr>
                <w:delText>BS 3483-C7:1980, ISO 787/22-1980-Methods for testing pigments for paints. Comparison of resistance to bleeding</w:delText>
              </w:r>
            </w:del>
            <w:ins w:id="11936"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45D43337" w14:textId="77777777" w:rsidR="00C10FFF" w:rsidRPr="00F526AD" w:rsidRDefault="00C10FFF" w:rsidP="00F526AD">
            <w:pPr>
              <w:spacing w:after="120"/>
              <w:rPr>
                <w:rFonts w:ascii="Calibri Light" w:hAnsi="Calibri Light"/>
                <w:sz w:val="16"/>
                <w:szCs w:val="16"/>
                <w:lang w:val="en-US"/>
              </w:rPr>
            </w:pPr>
            <w:del w:id="11937" w:author="Ashan Asmone" w:date="2016-03-31T14:34:00Z">
              <w:r w:rsidRPr="00F526AD"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1938"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78BDA4BC" w14:textId="77777777" w:rsidR="00C10FFF" w:rsidRPr="00F526AD" w:rsidRDefault="00C10FFF" w:rsidP="00F526AD">
            <w:pPr>
              <w:spacing w:after="120"/>
              <w:rPr>
                <w:rFonts w:ascii="Calibri Light" w:hAnsi="Calibri Light"/>
                <w:sz w:val="16"/>
                <w:szCs w:val="16"/>
                <w:lang w:val="en-US"/>
              </w:rPr>
            </w:pPr>
            <w:del w:id="11939" w:author="Ashan Asmone" w:date="2016-03-31T14:34:00Z">
              <w:r w:rsidRPr="00F526AD" w:rsidDel="00A93E31">
                <w:rPr>
                  <w:rFonts w:ascii="Calibri Light" w:hAnsi="Calibri Light"/>
                  <w:sz w:val="16"/>
                  <w:szCs w:val="16"/>
                  <w:lang w:val="en-US"/>
                </w:rPr>
                <w:delText>BS 3900-F2:1973-Methods of test for paint. Durability tests on paint films. Determination of resistance to humidity (cyclic condensation)</w:delText>
              </w:r>
            </w:del>
            <w:ins w:id="11940"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1E65C5BF" w14:textId="77777777" w:rsidR="00C10FFF" w:rsidRPr="00F526AD" w:rsidRDefault="00C10FFF" w:rsidP="00F526AD">
            <w:pPr>
              <w:spacing w:after="120"/>
              <w:rPr>
                <w:rFonts w:ascii="Calibri Light" w:hAnsi="Calibri Light"/>
                <w:sz w:val="16"/>
                <w:szCs w:val="16"/>
                <w:lang w:val="en-US"/>
              </w:rPr>
            </w:pPr>
            <w:del w:id="11941" w:author="Ashan Asmone" w:date="2016-03-31T14:35:00Z">
              <w:r w:rsidRPr="00F526AD"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1942"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415FF732" w14:textId="77777777" w:rsidR="00C10FFF" w:rsidRPr="00F526AD" w:rsidRDefault="00C10FFF" w:rsidP="00F526AD">
            <w:pPr>
              <w:spacing w:after="120"/>
              <w:rPr>
                <w:rFonts w:ascii="Calibri Light" w:hAnsi="Calibri Light"/>
                <w:sz w:val="16"/>
                <w:szCs w:val="16"/>
                <w:lang w:val="en-US"/>
              </w:rPr>
            </w:pPr>
            <w:del w:id="11943" w:author="Ashan Asmone" w:date="2016-03-31T14:37:00Z">
              <w:r w:rsidRPr="00F526AD"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1944"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199B0598" w14:textId="77777777" w:rsidR="00C10FFF" w:rsidRPr="00F526AD" w:rsidRDefault="00C10FFF" w:rsidP="00F526AD">
            <w:pPr>
              <w:spacing w:after="120"/>
              <w:rPr>
                <w:rFonts w:ascii="Calibri Light" w:hAnsi="Calibri Light"/>
                <w:sz w:val="16"/>
                <w:szCs w:val="16"/>
                <w:lang w:val="en-US"/>
              </w:rPr>
            </w:pPr>
            <w:del w:id="11945" w:author="Ashan Asmone" w:date="2016-03-31T14:38:00Z">
              <w:r w:rsidRPr="00F526AD" w:rsidDel="00A93E31">
                <w:rPr>
                  <w:rFonts w:ascii="Calibri Light" w:hAnsi="Calibri Light"/>
                  <w:sz w:val="16"/>
                  <w:szCs w:val="16"/>
                  <w:lang w:val="en-US"/>
                </w:rPr>
                <w:delText>BS 3900-H2:1983, ISO 4628/2-1982-Methods of test for paints. Evaluation of paint and varnish defects. Designation of degree of blistering</w:delText>
              </w:r>
            </w:del>
            <w:ins w:id="11946"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6B32562F" w14:textId="77777777" w:rsidR="00C10FFF" w:rsidRPr="00F526AD" w:rsidRDefault="00C10FFF" w:rsidP="00F526AD">
            <w:pPr>
              <w:spacing w:after="120"/>
              <w:rPr>
                <w:rFonts w:ascii="Calibri Light" w:hAnsi="Calibri Light"/>
                <w:sz w:val="16"/>
                <w:szCs w:val="16"/>
                <w:lang w:val="en-US"/>
              </w:rPr>
            </w:pPr>
            <w:del w:id="11947" w:author="Ashan Asmone" w:date="2016-03-31T14:40:00Z">
              <w:r w:rsidRPr="00F526AD" w:rsidDel="00A93E31">
                <w:rPr>
                  <w:rFonts w:ascii="Calibri Light" w:hAnsi="Calibri Light"/>
                  <w:sz w:val="16"/>
                  <w:szCs w:val="16"/>
                  <w:lang w:val="en-US"/>
                </w:rPr>
                <w:delText>BS 3900-H5:1983, ISO 4628/5-1982-Methods of test for paints. Evaluation of paint and varnish defects. Designation of degree of flaking</w:delText>
              </w:r>
            </w:del>
            <w:ins w:id="11948"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05212B3C" w14:textId="77777777" w:rsidR="00C10FFF" w:rsidRPr="00F526AD" w:rsidRDefault="00C10FFF" w:rsidP="00F526AD">
            <w:pPr>
              <w:spacing w:after="120"/>
              <w:rPr>
                <w:rFonts w:ascii="Calibri Light" w:hAnsi="Calibri Light"/>
                <w:sz w:val="16"/>
                <w:szCs w:val="16"/>
                <w:lang w:val="en-US"/>
              </w:rPr>
            </w:pPr>
            <w:del w:id="11949" w:author="Ashan Asmone" w:date="2016-03-31T14:44:00Z">
              <w:r w:rsidRPr="00F526AD" w:rsidDel="00A93E31">
                <w:rPr>
                  <w:rFonts w:ascii="Calibri Light" w:hAnsi="Calibri Light"/>
                  <w:sz w:val="16"/>
                  <w:szCs w:val="16"/>
                  <w:lang w:val="en-US"/>
                </w:rPr>
                <w:delText>BS 4800: 1972- Paint colour for building purposes</w:delText>
              </w:r>
            </w:del>
            <w:ins w:id="11950" w:author="Ashan Asmone" w:date="2016-03-31T14:44:00Z">
              <w:r w:rsidR="00A93E31">
                <w:rPr>
                  <w:rFonts w:ascii="Calibri Light" w:hAnsi="Calibri Light"/>
                  <w:sz w:val="16"/>
                  <w:szCs w:val="16"/>
                  <w:lang w:val="en-US"/>
                </w:rPr>
                <w:t>BS 4800:2011 Schedule of paint colours for building purposes</w:t>
              </w:r>
            </w:ins>
          </w:p>
          <w:p w14:paraId="64844E79" w14:textId="77777777" w:rsidR="00C10FFF" w:rsidRPr="00F526AD" w:rsidRDefault="00C10FFF" w:rsidP="00F526AD">
            <w:pPr>
              <w:spacing w:after="120"/>
              <w:rPr>
                <w:rFonts w:ascii="Calibri Light" w:hAnsi="Calibri Light"/>
                <w:sz w:val="16"/>
                <w:szCs w:val="16"/>
                <w:lang w:val="en-US"/>
              </w:rPr>
            </w:pPr>
            <w:del w:id="11951" w:author="Ashan Asmone" w:date="2016-03-31T14:41:00Z">
              <w:r w:rsidRPr="00F526AD" w:rsidDel="00A93E31">
                <w:rPr>
                  <w:rFonts w:ascii="Calibri Light" w:hAnsi="Calibri Light"/>
                  <w:sz w:val="16"/>
                  <w:szCs w:val="16"/>
                  <w:lang w:val="en-US"/>
                </w:rPr>
                <w:delText>BS 6949:1991-Specification for bitumen-based coatings for cold application excluding use in contact with potable water</w:delText>
              </w:r>
            </w:del>
            <w:ins w:id="11952"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42C36235" w14:textId="77777777" w:rsidR="00C10FFF" w:rsidRPr="00F526AD" w:rsidRDefault="00C10FFF" w:rsidP="00F526AD">
            <w:pPr>
              <w:spacing w:after="120"/>
              <w:rPr>
                <w:rFonts w:ascii="Calibri Light" w:hAnsi="Calibri Light"/>
                <w:sz w:val="16"/>
                <w:szCs w:val="16"/>
                <w:lang w:val="en-US"/>
              </w:rPr>
            </w:pPr>
            <w:del w:id="11953" w:author="Ashan Asmone" w:date="2016-03-31T14:41:00Z">
              <w:r w:rsidRPr="00F526AD" w:rsidDel="00A93E31">
                <w:rPr>
                  <w:rFonts w:ascii="Calibri Light" w:hAnsi="Calibri Light"/>
                  <w:sz w:val="16"/>
                  <w:szCs w:val="16"/>
                  <w:lang w:val="en-US"/>
                </w:rPr>
                <w:delText>BS 7664:2000-Specification for undercoat and finishing paints</w:delText>
              </w:r>
            </w:del>
            <w:ins w:id="11954" w:author="Ashan Asmone" w:date="2016-03-31T14:41:00Z">
              <w:r w:rsidR="00A93E31">
                <w:rPr>
                  <w:rFonts w:ascii="Calibri Light" w:hAnsi="Calibri Light"/>
                  <w:sz w:val="16"/>
                  <w:szCs w:val="16"/>
                  <w:lang w:val="en-US"/>
                </w:rPr>
                <w:t>BS 7664:2000-Specification for undercoat and finishing paints</w:t>
              </w:r>
            </w:ins>
          </w:p>
          <w:p w14:paraId="5C9B5475"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4E03F81A" w14:textId="77777777" w:rsidR="00C10FFF" w:rsidRPr="00F526AD" w:rsidRDefault="00C10FFF" w:rsidP="00F526AD">
            <w:pPr>
              <w:spacing w:after="120"/>
              <w:rPr>
                <w:rFonts w:ascii="Calibri Light" w:hAnsi="Calibri Light"/>
                <w:sz w:val="16"/>
                <w:szCs w:val="16"/>
                <w:lang w:val="en-US"/>
              </w:rPr>
            </w:pPr>
            <w:del w:id="11955" w:author="Ashan Asmone" w:date="2016-03-31T14:42:00Z">
              <w:r w:rsidRPr="00F526AD" w:rsidDel="00A93E31">
                <w:rPr>
                  <w:rFonts w:ascii="Calibri Light" w:hAnsi="Calibri Light"/>
                  <w:sz w:val="16"/>
                  <w:szCs w:val="16"/>
                  <w:lang w:val="en-US"/>
                </w:rPr>
                <w:delText>BS 8000-Part4:1989- Workmanship on building sites. Code of practice for waterproofing</w:delText>
              </w:r>
            </w:del>
            <w:ins w:id="11956" w:author="Ashan Asmone" w:date="2016-03-31T14:42:00Z">
              <w:r w:rsidR="00A93E31">
                <w:rPr>
                  <w:rFonts w:ascii="Calibri Light" w:hAnsi="Calibri Light"/>
                  <w:sz w:val="16"/>
                  <w:szCs w:val="16"/>
                  <w:lang w:val="en-US"/>
                </w:rPr>
                <w:t>BS 8000-0:2014 Workmanship on construction sites. Introduction and general principles</w:t>
              </w:r>
            </w:ins>
          </w:p>
          <w:p w14:paraId="0951D0FE" w14:textId="77777777" w:rsidR="00401C5E" w:rsidRPr="004F3C8C" w:rsidRDefault="00401C5E" w:rsidP="00F526AD">
            <w:pPr>
              <w:spacing w:after="120"/>
              <w:rPr>
                <w:rFonts w:ascii="Calibri Light" w:hAnsi="Calibri Light"/>
                <w:sz w:val="16"/>
                <w:szCs w:val="16"/>
                <w:lang w:val="en-US"/>
              </w:rPr>
            </w:pPr>
          </w:p>
        </w:tc>
      </w:tr>
      <w:tr w:rsidR="00401C5E" w:rsidRPr="004F3C8C" w14:paraId="41F90276" w14:textId="77777777" w:rsidTr="00401C5E">
        <w:tc>
          <w:tcPr>
            <w:tcW w:w="685" w:type="dxa"/>
          </w:tcPr>
          <w:p w14:paraId="7063BB5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3D1826FE"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629CC54C" w14:textId="77777777" w:rsidR="00C10FFF" w:rsidRPr="00F526AD" w:rsidRDefault="00C10FFF" w:rsidP="00F526AD">
            <w:pPr>
              <w:spacing w:after="120"/>
              <w:rPr>
                <w:rFonts w:ascii="Calibri Light" w:hAnsi="Calibri Light"/>
                <w:sz w:val="16"/>
                <w:szCs w:val="16"/>
                <w:lang w:val="en-US"/>
              </w:rPr>
            </w:pPr>
            <w:del w:id="11957" w:author="Ashan Asmone" w:date="2016-03-31T14:45:00Z">
              <w:r w:rsidRPr="00F526AD" w:rsidDel="000E40A0">
                <w:rPr>
                  <w:rFonts w:ascii="Calibri Light" w:hAnsi="Calibri Light"/>
                  <w:sz w:val="16"/>
                  <w:szCs w:val="16"/>
                  <w:lang w:val="en-US"/>
                </w:rPr>
                <w:delText>D5098-99-Standard Specification for Artists' Acrylic Emulsion Paints</w:delText>
              </w:r>
            </w:del>
            <w:ins w:id="11958" w:author="Ashan Asmone" w:date="2016-03-31T14:45:00Z">
              <w:r w:rsidR="000E40A0">
                <w:rPr>
                  <w:rFonts w:ascii="Calibri Light" w:hAnsi="Calibri Light"/>
                  <w:sz w:val="16"/>
                  <w:szCs w:val="16"/>
                  <w:lang w:val="en-US"/>
                </w:rPr>
                <w:t>ASTM D5098 - 16 Standard Specification for Artists’ Acrylic Dispersion Paints</w:t>
              </w:r>
            </w:ins>
          </w:p>
          <w:p w14:paraId="3349EB72" w14:textId="77777777" w:rsidR="00C10FFF" w:rsidRPr="00F526AD" w:rsidRDefault="00C10FFF" w:rsidP="00F526AD">
            <w:pPr>
              <w:spacing w:after="120"/>
              <w:rPr>
                <w:rFonts w:ascii="Calibri Light" w:hAnsi="Calibri Light"/>
                <w:sz w:val="16"/>
                <w:szCs w:val="16"/>
                <w:lang w:val="en-US"/>
              </w:rPr>
            </w:pPr>
            <w:del w:id="11959" w:author="Ashan Asmone" w:date="2016-03-31T14:46:00Z">
              <w:r w:rsidRPr="00F526AD" w:rsidDel="000E40A0">
                <w:rPr>
                  <w:rFonts w:ascii="Calibri Light" w:hAnsi="Calibri Light"/>
                  <w:sz w:val="16"/>
                  <w:szCs w:val="16"/>
                  <w:lang w:val="en-US"/>
                </w:rPr>
                <w:delText>D4258-83(1999)-Standard Practice for Surface Cleaning Concrete for Coating</w:delText>
              </w:r>
            </w:del>
            <w:ins w:id="11960" w:author="Ashan Asmone" w:date="2016-03-31T14:46:00Z">
              <w:r w:rsidR="000E40A0">
                <w:rPr>
                  <w:rFonts w:ascii="Calibri Light" w:hAnsi="Calibri Light"/>
                  <w:sz w:val="16"/>
                  <w:szCs w:val="16"/>
                  <w:lang w:val="en-US"/>
                </w:rPr>
                <w:t>ASTM D4258 - 05(2012) Standard Practice for Surface Cleaning Concrete for Coating</w:t>
              </w:r>
            </w:ins>
          </w:p>
          <w:p w14:paraId="35DA5167" w14:textId="77777777" w:rsidR="00C10FFF" w:rsidRPr="00F526AD" w:rsidRDefault="00C10FFF" w:rsidP="00F526AD">
            <w:pPr>
              <w:spacing w:after="120"/>
              <w:rPr>
                <w:rFonts w:ascii="Calibri Light" w:hAnsi="Calibri Light"/>
                <w:sz w:val="16"/>
                <w:szCs w:val="16"/>
                <w:lang w:val="en-US"/>
              </w:rPr>
            </w:pPr>
            <w:del w:id="11961" w:author="Ashan Asmone" w:date="2016-03-31T14:47:00Z">
              <w:r w:rsidRPr="00F526AD" w:rsidDel="000E40A0">
                <w:rPr>
                  <w:rFonts w:ascii="Calibri Light" w:hAnsi="Calibri Light"/>
                  <w:sz w:val="16"/>
                  <w:szCs w:val="16"/>
                  <w:lang w:val="en-US"/>
                </w:rPr>
                <w:delText>D1640-95(1999)-Standard Test Methods for Drying, Curing, or Film Formation of Organic Coatings at Room Temperature</w:delText>
              </w:r>
            </w:del>
            <w:ins w:id="11962" w:author="Ashan Asmone" w:date="2016-03-31T14:47:00Z">
              <w:r w:rsidR="000E40A0">
                <w:rPr>
                  <w:rFonts w:ascii="Calibri Light" w:hAnsi="Calibri Light"/>
                  <w:sz w:val="16"/>
                  <w:szCs w:val="16"/>
                  <w:lang w:val="en-US"/>
                </w:rPr>
                <w:t>ASTM D1640 / D1640M - 14 Standard Test Methods for Drying, Curing, or Film Formation of Organic Coatings</w:t>
              </w:r>
            </w:ins>
          </w:p>
          <w:p w14:paraId="13719FDB" w14:textId="77777777" w:rsidR="00C10FFF" w:rsidRPr="00F526AD" w:rsidRDefault="00C10FFF" w:rsidP="00F526AD">
            <w:pPr>
              <w:spacing w:after="120"/>
              <w:rPr>
                <w:rFonts w:ascii="Calibri Light" w:hAnsi="Calibri Light"/>
                <w:sz w:val="16"/>
                <w:szCs w:val="16"/>
                <w:lang w:val="en-US"/>
              </w:rPr>
            </w:pPr>
            <w:del w:id="11963" w:author="Ashan Asmone" w:date="2016-03-31T14:49:00Z">
              <w:r w:rsidRPr="00F526AD" w:rsidDel="000E40A0">
                <w:rPr>
                  <w:rFonts w:ascii="Calibri Light" w:hAnsi="Calibri Light"/>
                  <w:sz w:val="16"/>
                  <w:szCs w:val="16"/>
                  <w:lang w:val="en-US"/>
                </w:rPr>
                <w:delText>D279-87(1997)-Standard Test Methods for Bleeding of Pigments</w:delText>
              </w:r>
            </w:del>
            <w:ins w:id="11964" w:author="Ashan Asmone" w:date="2016-03-31T14:49:00Z">
              <w:r w:rsidR="000E40A0">
                <w:rPr>
                  <w:rFonts w:ascii="Calibri Light" w:hAnsi="Calibri Light"/>
                  <w:sz w:val="16"/>
                  <w:szCs w:val="16"/>
                  <w:lang w:val="en-US"/>
                </w:rPr>
                <w:t>ASTM D279 - 02(2012) Standard Test Methods for Bleeding of Pigments</w:t>
              </w:r>
            </w:ins>
          </w:p>
          <w:p w14:paraId="090E5A52" w14:textId="77777777" w:rsidR="00C10FFF" w:rsidRPr="00F526AD" w:rsidRDefault="00C10FFF" w:rsidP="00F526AD">
            <w:pPr>
              <w:spacing w:after="120"/>
              <w:rPr>
                <w:rFonts w:ascii="Calibri Light" w:hAnsi="Calibri Light"/>
                <w:sz w:val="16"/>
                <w:szCs w:val="16"/>
                <w:lang w:val="en-US"/>
              </w:rPr>
            </w:pPr>
            <w:del w:id="11965" w:author="Ashan Asmone" w:date="2016-03-31T14:50:00Z">
              <w:r w:rsidRPr="00F526AD" w:rsidDel="000E40A0">
                <w:rPr>
                  <w:rFonts w:ascii="Calibri Light" w:hAnsi="Calibri Light"/>
                  <w:sz w:val="16"/>
                  <w:szCs w:val="16"/>
                  <w:lang w:val="en-US"/>
                </w:rPr>
                <w:delText>D2574-00-Standard Test Method for Resistance of Emulsion Paints in the Container to Attack by Microorganisms</w:delText>
              </w:r>
            </w:del>
            <w:ins w:id="11966"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06ABB364" w14:textId="77777777" w:rsidR="00C10FFF" w:rsidRPr="00F526AD" w:rsidRDefault="00C10FFF" w:rsidP="00F526AD">
            <w:pPr>
              <w:spacing w:after="120"/>
              <w:rPr>
                <w:rFonts w:ascii="Calibri Light" w:hAnsi="Calibri Light"/>
                <w:sz w:val="16"/>
                <w:szCs w:val="16"/>
                <w:lang w:val="en-US"/>
              </w:rPr>
            </w:pPr>
            <w:del w:id="11967" w:author="Ashan Asmone" w:date="2016-03-31T14:52:00Z">
              <w:r w:rsidRPr="00F526AD" w:rsidDel="000E40A0">
                <w:rPr>
                  <w:rFonts w:ascii="Calibri Light" w:hAnsi="Calibri Light"/>
                  <w:sz w:val="16"/>
                  <w:szCs w:val="16"/>
                  <w:lang w:val="en-US"/>
                </w:rPr>
                <w:delText>D5324-98-Standard Guide for Testing Water-Borne Architectural Coatings</w:delText>
              </w:r>
            </w:del>
            <w:ins w:id="11968" w:author="Ashan Asmone" w:date="2016-03-31T14:52:00Z">
              <w:r w:rsidR="000E40A0">
                <w:rPr>
                  <w:rFonts w:ascii="Calibri Light" w:hAnsi="Calibri Light"/>
                  <w:sz w:val="16"/>
                  <w:szCs w:val="16"/>
                  <w:lang w:val="en-US"/>
                </w:rPr>
                <w:t>ASTM D5324 - 10 Standard Guide for Testing Water-Borne Architectural Coatings</w:t>
              </w:r>
            </w:ins>
          </w:p>
          <w:p w14:paraId="040DAE44" w14:textId="77777777" w:rsidR="00C10FFF" w:rsidRPr="00F526AD" w:rsidRDefault="00C10FFF" w:rsidP="00F526AD">
            <w:pPr>
              <w:spacing w:after="120"/>
              <w:rPr>
                <w:rFonts w:ascii="Calibri Light" w:hAnsi="Calibri Light"/>
                <w:sz w:val="16"/>
                <w:szCs w:val="16"/>
                <w:lang w:val="en-US"/>
              </w:rPr>
            </w:pPr>
            <w:del w:id="11969" w:author="Ashan Asmone" w:date="2016-03-31T14:52:00Z">
              <w:r w:rsidRPr="00F526AD" w:rsidDel="000E40A0">
                <w:rPr>
                  <w:rFonts w:ascii="Calibri Light" w:hAnsi="Calibri Light"/>
                  <w:sz w:val="16"/>
                  <w:szCs w:val="16"/>
                  <w:lang w:val="en-US"/>
                </w:rPr>
                <w:delText>D5146-98-Standard Guide to Testing Solvent-Borne Architectural Coatings</w:delText>
              </w:r>
            </w:del>
            <w:ins w:id="11970" w:author="Ashan Asmone" w:date="2016-03-31T14:52:00Z">
              <w:r w:rsidR="000E40A0">
                <w:rPr>
                  <w:rFonts w:ascii="Calibri Light" w:hAnsi="Calibri Light"/>
                  <w:sz w:val="16"/>
                  <w:szCs w:val="16"/>
                  <w:lang w:val="en-US"/>
                </w:rPr>
                <w:t>ASTM D5146 - 10 Standard Guide to Testing Solvent-Borne Architectural Coatings</w:t>
              </w:r>
            </w:ins>
          </w:p>
          <w:p w14:paraId="1BE31D41" w14:textId="77777777" w:rsidR="00C10FFF" w:rsidRPr="00F526AD" w:rsidRDefault="00C10FFF" w:rsidP="00F526AD">
            <w:pPr>
              <w:spacing w:after="120"/>
              <w:rPr>
                <w:rFonts w:ascii="Calibri Light" w:hAnsi="Calibri Light"/>
                <w:sz w:val="16"/>
                <w:szCs w:val="16"/>
                <w:lang w:val="en-US"/>
              </w:rPr>
            </w:pPr>
            <w:del w:id="11971" w:author="Ashan Asmone" w:date="2016-03-31T14:53:00Z">
              <w:r w:rsidRPr="00F526AD" w:rsidDel="000E40A0">
                <w:rPr>
                  <w:rFonts w:ascii="Calibri Light" w:hAnsi="Calibri Light"/>
                  <w:sz w:val="16"/>
                  <w:szCs w:val="16"/>
                  <w:lang w:val="en-US"/>
                </w:rPr>
                <w:delText>E1907-97-Standard Practices for Determining Moisture-Related Acceptability of Concrete Floors to Receive Moisture-Sensitive Finishes</w:delText>
              </w:r>
            </w:del>
            <w:ins w:id="11972"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72E60314" w14:textId="77777777" w:rsidR="00C10FFF" w:rsidRPr="00F526AD" w:rsidRDefault="00C10FFF" w:rsidP="00F526AD">
            <w:pPr>
              <w:spacing w:after="120"/>
              <w:rPr>
                <w:rFonts w:ascii="Calibri Light" w:hAnsi="Calibri Light"/>
                <w:sz w:val="16"/>
                <w:szCs w:val="16"/>
                <w:lang w:val="en-US"/>
              </w:rPr>
            </w:pPr>
            <w:del w:id="11973" w:author="Ashan Asmone" w:date="2016-03-31T14:54:00Z">
              <w:r w:rsidRPr="00F526AD" w:rsidDel="000E40A0">
                <w:rPr>
                  <w:rFonts w:ascii="Calibri Light" w:hAnsi="Calibri Light"/>
                  <w:sz w:val="16"/>
                  <w:szCs w:val="16"/>
                  <w:lang w:val="en-US"/>
                </w:rPr>
                <w:delText>D6237-98-Standard Guide for Painting Inspectors (Concrete and Masonry Substrates)</w:delText>
              </w:r>
            </w:del>
            <w:ins w:id="11974" w:author="Ashan Asmone" w:date="2016-03-31T14:54:00Z">
              <w:r w:rsidR="000E40A0">
                <w:rPr>
                  <w:rFonts w:ascii="Calibri Light" w:hAnsi="Calibri Light"/>
                  <w:sz w:val="16"/>
                  <w:szCs w:val="16"/>
                  <w:lang w:val="en-US"/>
                </w:rPr>
                <w:t>ASTM D6237 - 09(2015) Standard Guide for Painting Inspectors (Concrete and Masonry Substrates)</w:t>
              </w:r>
            </w:ins>
          </w:p>
          <w:p w14:paraId="7D110681"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113386F7" w14:textId="77777777" w:rsidR="00C10FFF" w:rsidRPr="00F526AD" w:rsidRDefault="00C10FFF" w:rsidP="00F526AD">
            <w:pPr>
              <w:spacing w:after="120"/>
              <w:rPr>
                <w:rFonts w:ascii="Calibri Light" w:hAnsi="Calibri Light"/>
                <w:sz w:val="16"/>
                <w:szCs w:val="16"/>
                <w:lang w:val="en-US"/>
              </w:rPr>
            </w:pPr>
            <w:del w:id="11975" w:author="Jing Kai Toh" w:date="2016-05-12T10:26:00Z">
              <w:r w:rsidRPr="00F526AD" w:rsidDel="008E751D">
                <w:rPr>
                  <w:rFonts w:ascii="Calibri Light" w:hAnsi="Calibri Light"/>
                  <w:sz w:val="16"/>
                  <w:szCs w:val="16"/>
                  <w:lang w:val="en-US"/>
                </w:rPr>
                <w:delText>D5957-98- Standard Guide for Flood Testing Horizontal Waterproofing Installations</w:delText>
              </w:r>
            </w:del>
            <w:ins w:id="11976" w:author="Jing Kai Toh" w:date="2016-05-12T10:26:00Z">
              <w:r w:rsidR="008E751D">
                <w:rPr>
                  <w:rFonts w:ascii="Calibri Light" w:hAnsi="Calibri Light"/>
                  <w:sz w:val="16"/>
                  <w:szCs w:val="16"/>
                  <w:lang w:val="en-US"/>
                </w:rPr>
                <w:t>ASTM D5957 - 98(2013) Standard Guide for Flood Testing Horizontal Waterproofing Installations</w:t>
              </w:r>
            </w:ins>
          </w:p>
          <w:p w14:paraId="00CD6E34" w14:textId="77777777" w:rsidR="00C10FFF" w:rsidRPr="00F526AD" w:rsidRDefault="00C10FFF" w:rsidP="00F526AD">
            <w:pPr>
              <w:spacing w:after="120"/>
              <w:rPr>
                <w:rFonts w:ascii="Calibri Light" w:hAnsi="Calibri Light"/>
                <w:sz w:val="16"/>
                <w:szCs w:val="16"/>
                <w:lang w:val="en-US"/>
              </w:rPr>
            </w:pPr>
            <w:del w:id="11977" w:author="Jing Kai Toh" w:date="2016-05-12T10:25:00Z">
              <w:r w:rsidRPr="00F526AD" w:rsidDel="008E751D">
                <w:rPr>
                  <w:rFonts w:ascii="Calibri Light" w:hAnsi="Calibri Light"/>
                  <w:sz w:val="16"/>
                  <w:szCs w:val="16"/>
                  <w:lang w:val="en-US"/>
                </w:rPr>
                <w:delText>D5295-00-Standard Guide for Preparation of Concrete Surfaces for Adhered (Bonded) Membrane Waterproofing Systems</w:delText>
              </w:r>
            </w:del>
            <w:ins w:id="11978"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64096468" w14:textId="77777777" w:rsidR="00C10FFF" w:rsidRPr="00F526AD" w:rsidRDefault="00C10FFF" w:rsidP="00F526AD">
            <w:pPr>
              <w:spacing w:after="120"/>
              <w:rPr>
                <w:rFonts w:ascii="Calibri Light" w:hAnsi="Calibri Light"/>
                <w:sz w:val="16"/>
                <w:szCs w:val="16"/>
                <w:lang w:val="en-US"/>
              </w:rPr>
            </w:pPr>
            <w:del w:id="11979" w:author="Jing Kai Toh" w:date="2016-05-12T10:24:00Z">
              <w:r w:rsidRPr="00F526AD" w:rsidDel="008E751D">
                <w:rPr>
                  <w:rFonts w:ascii="Calibri Light" w:hAnsi="Calibri Light"/>
                  <w:sz w:val="16"/>
                  <w:szCs w:val="16"/>
                  <w:lang w:val="en-US"/>
                </w:rPr>
                <w:delText>D5683-95(1999)e1-Standard Test Method for Flexibility of Roofing and Waterproofing Materials and Membranes</w:delText>
              </w:r>
            </w:del>
            <w:ins w:id="11980"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575DC75E" w14:textId="77777777" w:rsidR="00C10FFF" w:rsidRPr="00F526AD" w:rsidRDefault="00C10FFF" w:rsidP="00F526AD">
            <w:pPr>
              <w:spacing w:after="120"/>
              <w:rPr>
                <w:rFonts w:ascii="Calibri Light" w:hAnsi="Calibri Light"/>
                <w:sz w:val="16"/>
                <w:szCs w:val="16"/>
                <w:lang w:val="en-US"/>
              </w:rPr>
            </w:pPr>
            <w:del w:id="11981" w:author="Jing Kai Toh" w:date="2016-05-12T10:23:00Z">
              <w:r w:rsidRPr="00F526AD" w:rsidDel="008E751D">
                <w:rPr>
                  <w:rFonts w:ascii="Calibri Light" w:hAnsi="Calibri Light"/>
                  <w:sz w:val="16"/>
                  <w:szCs w:val="16"/>
                  <w:lang w:val="en-US"/>
                </w:rPr>
                <w:delText>D6135-97-Standard Practice for Application of Self-Adhering Modified Bituminous Waterproofing</w:delText>
              </w:r>
            </w:del>
            <w:ins w:id="11982"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43B6416E" w14:textId="77777777" w:rsidR="00401C5E" w:rsidRPr="00F526AD" w:rsidRDefault="00401C5E" w:rsidP="00F526AD">
            <w:pPr>
              <w:spacing w:after="120"/>
              <w:rPr>
                <w:rFonts w:ascii="Calibri Light" w:hAnsi="Calibri Light"/>
                <w:sz w:val="16"/>
                <w:szCs w:val="16"/>
                <w:lang w:val="en-US"/>
              </w:rPr>
            </w:pPr>
          </w:p>
        </w:tc>
      </w:tr>
      <w:tr w:rsidR="00401C5E" w:rsidRPr="004F3C8C" w14:paraId="17DCDE6E" w14:textId="77777777" w:rsidTr="00401C5E">
        <w:tc>
          <w:tcPr>
            <w:tcW w:w="685" w:type="dxa"/>
          </w:tcPr>
          <w:p w14:paraId="08E0391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CFBFBFB"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09FE9BFC" w14:textId="77777777" w:rsidR="00C10FFF" w:rsidRPr="00F526AD" w:rsidRDefault="00C10FFF" w:rsidP="00F526AD">
            <w:pPr>
              <w:spacing w:after="120"/>
              <w:rPr>
                <w:rFonts w:ascii="Calibri Light" w:hAnsi="Calibri Light"/>
                <w:sz w:val="16"/>
                <w:szCs w:val="16"/>
                <w:lang w:val="en-US"/>
              </w:rPr>
            </w:pPr>
            <w:del w:id="11983" w:author="Ashan Asmone" w:date="2016-03-31T14:56:00Z">
              <w:r w:rsidRPr="00F526AD" w:rsidDel="000E40A0">
                <w:rPr>
                  <w:rFonts w:ascii="Calibri Light" w:hAnsi="Calibri Light"/>
                  <w:sz w:val="16"/>
                  <w:szCs w:val="16"/>
                  <w:lang w:val="en-US"/>
                </w:rPr>
                <w:delText>AS/NZS 2310:1995-Glossary of paint and painting terms</w:delText>
              </w:r>
            </w:del>
            <w:ins w:id="11984" w:author="Ashan Asmone" w:date="2016-03-31T14:56:00Z">
              <w:r w:rsidR="000E40A0">
                <w:rPr>
                  <w:rFonts w:ascii="Calibri Light" w:hAnsi="Calibri Light"/>
                  <w:sz w:val="16"/>
                  <w:szCs w:val="16"/>
                  <w:lang w:val="en-US"/>
                </w:rPr>
                <w:t>AS/NZS 2310:2002 Glossary of paint and painting terms</w:t>
              </w:r>
            </w:ins>
          </w:p>
          <w:p w14:paraId="07B2D72F" w14:textId="77777777" w:rsidR="00C10FFF" w:rsidRPr="00F526AD" w:rsidRDefault="00C10FFF" w:rsidP="00F526AD">
            <w:pPr>
              <w:spacing w:after="120"/>
              <w:rPr>
                <w:rFonts w:ascii="Calibri Light" w:hAnsi="Calibri Light"/>
                <w:sz w:val="16"/>
                <w:szCs w:val="16"/>
                <w:lang w:val="en-US"/>
              </w:rPr>
            </w:pPr>
            <w:del w:id="11985" w:author="Ashan Asmone" w:date="2016-03-31T14:57:00Z">
              <w:r w:rsidRPr="00F526AD" w:rsidDel="000E40A0">
                <w:rPr>
                  <w:rFonts w:ascii="Calibri Light" w:hAnsi="Calibri Light"/>
                  <w:sz w:val="16"/>
                  <w:szCs w:val="16"/>
                  <w:lang w:val="en-US"/>
                </w:rPr>
                <w:delText>AS/NZS 2311:2000-Guide to the painting of buildings</w:delText>
              </w:r>
            </w:del>
            <w:ins w:id="11986" w:author="Ashan Asmone" w:date="2016-03-31T14:57:00Z">
              <w:r w:rsidR="000E40A0">
                <w:rPr>
                  <w:rFonts w:ascii="Calibri Light" w:hAnsi="Calibri Light"/>
                  <w:sz w:val="16"/>
                  <w:szCs w:val="16"/>
                  <w:lang w:val="en-US"/>
                </w:rPr>
                <w:t>AS/NZS 2311:2009 Guide to the painting of buildings</w:t>
              </w:r>
            </w:ins>
          </w:p>
          <w:p w14:paraId="72F5E83C" w14:textId="77777777" w:rsidR="00C10FFF" w:rsidRPr="00F526AD" w:rsidRDefault="00C10FFF" w:rsidP="00F526AD">
            <w:pPr>
              <w:spacing w:after="120"/>
              <w:rPr>
                <w:rFonts w:ascii="Calibri Light" w:hAnsi="Calibri Light"/>
                <w:sz w:val="16"/>
                <w:szCs w:val="16"/>
                <w:lang w:val="en-US"/>
              </w:rPr>
            </w:pPr>
            <w:del w:id="11987" w:author="Ashan Asmone" w:date="2016-03-31T14:58:00Z">
              <w:r w:rsidRPr="00F526AD" w:rsidDel="000E40A0">
                <w:rPr>
                  <w:rFonts w:ascii="Calibri Light" w:hAnsi="Calibri Light"/>
                  <w:sz w:val="16"/>
                  <w:szCs w:val="16"/>
                  <w:lang w:val="en-US"/>
                </w:rPr>
                <w:delText>AS 3730.0-1991-Guide to the properties of paints for buildings - General information on the specification, purchasing and testing of paints</w:delText>
              </w:r>
            </w:del>
            <w:ins w:id="11988" w:author="Ashan Asmone" w:date="2016-03-31T14:58:00Z">
              <w:r w:rsidR="000E40A0">
                <w:rPr>
                  <w:rFonts w:ascii="Calibri Light" w:hAnsi="Calibri Light"/>
                  <w:sz w:val="16"/>
                  <w:szCs w:val="16"/>
                  <w:lang w:val="en-US"/>
                </w:rPr>
                <w:t>AS 3730.0-2006 Guide to the properties of paints for buildings - General information on the specification, purchasing and testing of paints</w:t>
              </w:r>
            </w:ins>
          </w:p>
          <w:p w14:paraId="5EDB2E8C" w14:textId="77777777" w:rsidR="00C10FFF" w:rsidRPr="00F526AD" w:rsidRDefault="00C10FFF" w:rsidP="00F526AD">
            <w:pPr>
              <w:spacing w:after="120"/>
              <w:rPr>
                <w:rFonts w:ascii="Calibri Light" w:hAnsi="Calibri Light"/>
                <w:sz w:val="16"/>
                <w:szCs w:val="16"/>
                <w:lang w:val="en-US"/>
              </w:rPr>
            </w:pPr>
            <w:del w:id="11989" w:author="Ashan Asmone" w:date="2016-03-31T15:00:00Z">
              <w:r w:rsidRPr="00F526AD" w:rsidDel="000E40A0">
                <w:rPr>
                  <w:rFonts w:ascii="Calibri Light" w:hAnsi="Calibri Light"/>
                  <w:sz w:val="16"/>
                  <w:szCs w:val="16"/>
                  <w:lang w:val="en-US"/>
                </w:rPr>
                <w:delText>AS 3730.100-1994-Guide to the properties of paints for buildings - Introduction and list of guides</w:delText>
              </w:r>
            </w:del>
            <w:ins w:id="11990" w:author="Ashan Asmone" w:date="2016-03-31T15:00:00Z">
              <w:r w:rsidR="000E40A0">
                <w:rPr>
                  <w:rFonts w:ascii="Calibri Light" w:hAnsi="Calibri Light"/>
                  <w:sz w:val="16"/>
                  <w:szCs w:val="16"/>
                  <w:lang w:val="en-US"/>
                </w:rPr>
                <w:t>AS 3730.100-2006 Guide to the properties of paints for buildings - Introduction and list of guides</w:t>
              </w:r>
            </w:ins>
          </w:p>
          <w:p w14:paraId="1995884E" w14:textId="77777777" w:rsidR="00C10FFF" w:rsidRPr="00F526AD" w:rsidRDefault="00C10FFF" w:rsidP="00F526AD">
            <w:pPr>
              <w:spacing w:after="120"/>
              <w:rPr>
                <w:rFonts w:ascii="Calibri Light" w:hAnsi="Calibri Light"/>
                <w:sz w:val="16"/>
                <w:szCs w:val="16"/>
                <w:lang w:val="en-US"/>
              </w:rPr>
            </w:pPr>
            <w:del w:id="11991" w:author="Ashan Asmone" w:date="2016-03-31T15:02:00Z">
              <w:r w:rsidRPr="00F526AD" w:rsidDel="000E40A0">
                <w:rPr>
                  <w:rFonts w:ascii="Calibri Light" w:hAnsi="Calibri Light"/>
                  <w:sz w:val="16"/>
                  <w:szCs w:val="16"/>
                  <w:lang w:val="en-US"/>
                </w:rPr>
                <w:delText>HB 73.1-1995-Handbook of Australian Paint Standards - General</w:delText>
              </w:r>
            </w:del>
            <w:ins w:id="11992" w:author="Ashan Asmone" w:date="2016-03-31T15:02:00Z">
              <w:r w:rsidR="000E40A0">
                <w:rPr>
                  <w:rFonts w:ascii="Calibri Light" w:hAnsi="Calibri Light"/>
                  <w:sz w:val="16"/>
                  <w:szCs w:val="16"/>
                  <w:lang w:val="en-US"/>
                </w:rPr>
                <w:t>HB 73.1-2005 Handbook of Australian Paint Standards - General</w:t>
              </w:r>
            </w:ins>
          </w:p>
          <w:p w14:paraId="189ACAD7" w14:textId="77777777" w:rsidR="00C10FFF" w:rsidRPr="00F526AD" w:rsidRDefault="00C10FFF" w:rsidP="00F526AD">
            <w:pPr>
              <w:spacing w:after="120"/>
              <w:rPr>
                <w:rFonts w:ascii="Calibri Light" w:hAnsi="Calibri Light"/>
                <w:sz w:val="16"/>
                <w:szCs w:val="16"/>
                <w:lang w:val="en-US"/>
              </w:rPr>
            </w:pPr>
            <w:del w:id="11993" w:author="Ashan Asmone" w:date="2016-03-31T15:03:00Z">
              <w:r w:rsidRPr="00F526AD" w:rsidDel="000E40A0">
                <w:rPr>
                  <w:rFonts w:ascii="Calibri Light" w:hAnsi="Calibri Light"/>
                  <w:sz w:val="16"/>
                  <w:szCs w:val="16"/>
                  <w:lang w:val="en-US"/>
                </w:rPr>
                <w:delText>HB 73.2-1995-Handbook of Australian Paint Standards - Test methods</w:delText>
              </w:r>
            </w:del>
            <w:ins w:id="11994" w:author="Ashan Asmone" w:date="2016-03-31T15:03:00Z">
              <w:r w:rsidR="000E40A0">
                <w:rPr>
                  <w:rFonts w:ascii="Calibri Light" w:hAnsi="Calibri Light"/>
                  <w:sz w:val="16"/>
                  <w:szCs w:val="16"/>
                  <w:lang w:val="en-US"/>
                </w:rPr>
                <w:t>HB 73.2-2005 Handbook of Australian Paint Standards - Test methods</w:t>
              </w:r>
            </w:ins>
          </w:p>
          <w:p w14:paraId="05645DEB" w14:textId="77777777" w:rsidR="00C10FFF" w:rsidRPr="00F526AD" w:rsidRDefault="00C10FFF" w:rsidP="00F526AD">
            <w:pPr>
              <w:spacing w:after="120"/>
              <w:rPr>
                <w:rFonts w:ascii="Calibri Light" w:hAnsi="Calibri Light"/>
                <w:sz w:val="16"/>
                <w:szCs w:val="16"/>
                <w:lang w:val="en-US"/>
              </w:rPr>
            </w:pPr>
            <w:del w:id="11995" w:author="Ashan Asmone" w:date="2016-03-31T15:04:00Z">
              <w:r w:rsidRPr="00F526AD" w:rsidDel="000E40A0">
                <w:rPr>
                  <w:rFonts w:ascii="Calibri Light" w:hAnsi="Calibri Light"/>
                  <w:sz w:val="16"/>
                  <w:szCs w:val="16"/>
                  <w:lang w:val="en-US"/>
                </w:rPr>
                <w:delText>AS/NZS 1580.101.1:1999-Paints and related materials - Methods of test - Conditions of test - Temperature, humidity and airflow control</w:delText>
              </w:r>
            </w:del>
            <w:ins w:id="11996" w:author="Ashan Asmone" w:date="2016-03-31T15:04:00Z">
              <w:r w:rsidR="000E40A0">
                <w:rPr>
                  <w:rFonts w:ascii="Calibri Light" w:hAnsi="Calibri Light"/>
                  <w:sz w:val="16"/>
                  <w:szCs w:val="16"/>
                  <w:lang w:val="en-US"/>
                </w:rPr>
                <w:t>AS/NZS 1580.101.1:1999 (R2013) Paints and related materials - Methods of test - - Conditions of test - Temperature, humidity and airflow control</w:t>
              </w:r>
            </w:ins>
          </w:p>
          <w:p w14:paraId="7673C29B" w14:textId="77777777" w:rsidR="00C10FFF" w:rsidRPr="00F526AD" w:rsidRDefault="00C10FFF" w:rsidP="00F526AD">
            <w:pPr>
              <w:spacing w:after="120"/>
              <w:rPr>
                <w:rFonts w:ascii="Calibri Light" w:hAnsi="Calibri Light"/>
                <w:sz w:val="16"/>
                <w:szCs w:val="16"/>
                <w:lang w:val="en-US"/>
              </w:rPr>
            </w:pPr>
            <w:del w:id="11997" w:author="Ashan Asmone" w:date="2016-03-31T15:06:00Z">
              <w:r w:rsidRPr="00F526AD" w:rsidDel="00383EB6">
                <w:rPr>
                  <w:rFonts w:ascii="Calibri Light" w:hAnsi="Calibri Light"/>
                  <w:sz w:val="16"/>
                  <w:szCs w:val="16"/>
                  <w:lang w:val="en-US"/>
                </w:rPr>
                <w:delText>AS/NZS 1580.107.2:1995-Paints and related materials - Methods of test - Determination of wet film thickness from wet film mass</w:delText>
              </w:r>
            </w:del>
            <w:ins w:id="11998" w:author="Ashan Asmone" w:date="2016-03-31T15:06:00Z">
              <w:r w:rsidR="00383EB6">
                <w:rPr>
                  <w:rFonts w:ascii="Calibri Light" w:hAnsi="Calibri Light"/>
                  <w:sz w:val="16"/>
                  <w:szCs w:val="16"/>
                  <w:lang w:val="en-US"/>
                </w:rPr>
                <w:t>AS/NZS 1580.107.2:1995 Paints and related materials - Methods of test - - Determination of wet film thickness from wet film mass</w:t>
              </w:r>
            </w:ins>
          </w:p>
          <w:p w14:paraId="51FDA407" w14:textId="77777777" w:rsidR="00C10FFF" w:rsidRPr="00F526AD" w:rsidRDefault="00C10FFF" w:rsidP="00F526AD">
            <w:pPr>
              <w:spacing w:after="120"/>
              <w:rPr>
                <w:rFonts w:ascii="Calibri Light" w:hAnsi="Calibri Light"/>
                <w:sz w:val="16"/>
                <w:szCs w:val="16"/>
                <w:lang w:val="en-US"/>
              </w:rPr>
            </w:pPr>
            <w:del w:id="11999" w:author="Ashan Asmone" w:date="2016-03-31T15:07:00Z">
              <w:r w:rsidRPr="00F526AD" w:rsidDel="00383EB6">
                <w:rPr>
                  <w:rFonts w:ascii="Calibri Light" w:hAnsi="Calibri Light"/>
                  <w:sz w:val="16"/>
                  <w:szCs w:val="16"/>
                  <w:lang w:val="en-US"/>
                </w:rPr>
                <w:delText>AS/NZS 1580.408.5:1994-Paints and related materials - Methods of test - Adhesion - Pull-off test</w:delText>
              </w:r>
            </w:del>
            <w:ins w:id="12000" w:author="Ashan Asmone" w:date="2016-03-31T15:07:00Z">
              <w:r w:rsidR="00383EB6">
                <w:rPr>
                  <w:rFonts w:ascii="Calibri Light" w:hAnsi="Calibri Light"/>
                  <w:sz w:val="16"/>
                  <w:szCs w:val="16"/>
                  <w:lang w:val="en-US"/>
                </w:rPr>
                <w:t>AS 1580.408.5-2006 Paints and related materials - Methods of test - Adhesion - Pull-off test</w:t>
              </w:r>
            </w:ins>
          </w:p>
          <w:p w14:paraId="0A8A73CB" w14:textId="77777777" w:rsidR="00C10FFF" w:rsidRPr="00F526AD" w:rsidRDefault="00C10FFF" w:rsidP="00F526AD">
            <w:pPr>
              <w:spacing w:after="120"/>
              <w:rPr>
                <w:rFonts w:ascii="Calibri Light" w:hAnsi="Calibri Light"/>
                <w:sz w:val="16"/>
                <w:szCs w:val="16"/>
                <w:lang w:val="en-US"/>
              </w:rPr>
            </w:pPr>
            <w:del w:id="12001" w:author="Ashan Asmone" w:date="2016-03-31T15:12:00Z">
              <w:r w:rsidRPr="00F526AD" w:rsidDel="00383EB6">
                <w:rPr>
                  <w:rFonts w:ascii="Calibri Light" w:hAnsi="Calibri Light"/>
                  <w:sz w:val="16"/>
                  <w:szCs w:val="16"/>
                  <w:lang w:val="en-US"/>
                </w:rPr>
                <w:delText>AS/NZS 1580.481.1.10:1998-Paints and related materials - Methods of test - Coatings - Exposed to weathering - Degree of flaking and peeling</w:delText>
              </w:r>
            </w:del>
            <w:ins w:id="12002" w:author="Ashan Asmone" w:date="2016-03-31T15:12:00Z">
              <w:r w:rsidR="00383EB6">
                <w:rPr>
                  <w:rFonts w:ascii="Calibri Light" w:hAnsi="Calibri Light"/>
                  <w:sz w:val="16"/>
                  <w:szCs w:val="16"/>
                  <w:lang w:val="en-US"/>
                </w:rPr>
                <w:t>AS/NZS 1580.481.1.10:1998 (R2013) Paints and related materials - Methods of test - Coatings - Exposed to weathering - Degree of flaking and peeling</w:t>
              </w:r>
            </w:ins>
          </w:p>
          <w:p w14:paraId="7C88DEA7" w14:textId="77777777" w:rsidR="00C10FFF" w:rsidRPr="00F526AD" w:rsidRDefault="00C10FFF" w:rsidP="00F526AD">
            <w:pPr>
              <w:spacing w:after="120"/>
              <w:rPr>
                <w:rFonts w:ascii="Calibri Light" w:hAnsi="Calibri Light"/>
                <w:sz w:val="16"/>
                <w:szCs w:val="16"/>
                <w:lang w:val="en-US"/>
              </w:rPr>
            </w:pPr>
            <w:del w:id="12003" w:author="Ashan Asmone" w:date="2016-03-31T15:14:00Z">
              <w:r w:rsidRPr="00F526AD" w:rsidDel="00383EB6">
                <w:rPr>
                  <w:rFonts w:ascii="Calibri Light" w:hAnsi="Calibri Light"/>
                  <w:sz w:val="16"/>
                  <w:szCs w:val="16"/>
                  <w:lang w:val="en-US"/>
                </w:rPr>
                <w:delText>AS/NZS 1580.481.1.13:1998-Paints and related materials - Methods of test - Coatings - Exposed to weathering - Degree of fungal or algal growth</w:delText>
              </w:r>
            </w:del>
            <w:ins w:id="12004" w:author="Ashan Asmone" w:date="2016-03-31T15:14:00Z">
              <w:r w:rsidR="00383EB6">
                <w:rPr>
                  <w:rFonts w:ascii="Calibri Light" w:hAnsi="Calibri Light"/>
                  <w:sz w:val="16"/>
                  <w:szCs w:val="16"/>
                  <w:lang w:val="en-US"/>
                </w:rPr>
                <w:t>AS/NZS 1580.481.1.13:1998 (Reconfirmed 2013) Methods of test for paints and related materials - Exposed to weathering - Degree of fungal or algal growth</w:t>
              </w:r>
            </w:ins>
          </w:p>
          <w:p w14:paraId="29D29771" w14:textId="77777777" w:rsidR="00C10FFF" w:rsidRPr="00F526AD" w:rsidRDefault="00C10FFF" w:rsidP="00F526AD">
            <w:pPr>
              <w:spacing w:after="120"/>
              <w:rPr>
                <w:rFonts w:ascii="Calibri Light" w:hAnsi="Calibri Light"/>
                <w:sz w:val="16"/>
                <w:szCs w:val="16"/>
                <w:lang w:val="en-US"/>
              </w:rPr>
            </w:pPr>
            <w:del w:id="12005" w:author="Ashan Asmone" w:date="2016-03-31T15:15:00Z">
              <w:r w:rsidRPr="00F526AD" w:rsidDel="00383EB6">
                <w:rPr>
                  <w:rFonts w:ascii="Calibri Light" w:hAnsi="Calibri Light"/>
                  <w:sz w:val="16"/>
                  <w:szCs w:val="16"/>
                  <w:lang w:val="en-US"/>
                </w:rPr>
                <w:delText>AS/NZS 1580.481.1.9:1998-Paints and related materials - Methods of test - Coatings - Exposed to weathering - Degree of blistering</w:delText>
              </w:r>
            </w:del>
            <w:ins w:id="12006" w:author="Ashan Asmone" w:date="2016-03-31T15:15:00Z">
              <w:r w:rsidR="00383EB6">
                <w:rPr>
                  <w:rFonts w:ascii="Calibri Light" w:hAnsi="Calibri Light"/>
                  <w:sz w:val="16"/>
                  <w:szCs w:val="16"/>
                  <w:lang w:val="en-US"/>
                </w:rPr>
                <w:t>AS/NZS 1580.481.1.9:1998 (R2013) Paints and related materials - Methods of test - Coatings - Exposed to weathering - Degree of blistering</w:t>
              </w:r>
            </w:ins>
          </w:p>
          <w:p w14:paraId="0F089DC0"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58987E1A" w14:textId="77777777" w:rsidR="00C10FFF" w:rsidRPr="00F526AD" w:rsidRDefault="00C10FFF" w:rsidP="00F526AD">
            <w:pPr>
              <w:spacing w:after="120"/>
              <w:rPr>
                <w:rFonts w:ascii="Calibri Light" w:hAnsi="Calibri Light"/>
                <w:sz w:val="16"/>
                <w:szCs w:val="16"/>
                <w:lang w:val="en-US"/>
              </w:rPr>
            </w:pPr>
            <w:del w:id="12007" w:author="Jing Kai Toh" w:date="2016-05-12T17:13:00Z">
              <w:r w:rsidRPr="00F526AD" w:rsidDel="0010274C">
                <w:rPr>
                  <w:rFonts w:ascii="Calibri Light" w:hAnsi="Calibri Light"/>
                  <w:sz w:val="16"/>
                  <w:szCs w:val="16"/>
                  <w:lang w:val="en-US"/>
                </w:rPr>
                <w:delText>AS3740:1994- Waterproofing of wet areas within residential buildings</w:delText>
              </w:r>
            </w:del>
            <w:ins w:id="12008" w:author="Jing Kai Toh" w:date="2016-05-12T17:13:00Z">
              <w:r w:rsidR="0010274C">
                <w:rPr>
                  <w:rFonts w:ascii="Calibri Light" w:hAnsi="Calibri Light"/>
                  <w:sz w:val="16"/>
                  <w:szCs w:val="16"/>
                  <w:lang w:val="en-US"/>
                </w:rPr>
                <w:t>AS 3740-2010/Amdt 1-2012 Waterproofing of domestic wet areas</w:t>
              </w:r>
            </w:ins>
            <w:r w:rsidRPr="00F526AD">
              <w:rPr>
                <w:rFonts w:ascii="Calibri Light" w:hAnsi="Calibri Light"/>
                <w:sz w:val="16"/>
                <w:szCs w:val="16"/>
                <w:lang w:val="en-US"/>
              </w:rPr>
              <w:t> </w:t>
            </w:r>
            <w:r w:rsidRPr="00F526AD">
              <w:rPr>
                <w:rFonts w:ascii="Calibri Light" w:hAnsi="Calibri Light"/>
                <w:sz w:val="16"/>
                <w:szCs w:val="16"/>
                <w:lang w:val="en-US"/>
              </w:rPr>
              <w:br/>
            </w:r>
            <w:r w:rsidRPr="00F526AD">
              <w:rPr>
                <w:rFonts w:ascii="Calibri Light" w:hAnsi="Calibri Light"/>
                <w:sz w:val="16"/>
                <w:szCs w:val="16"/>
                <w:lang w:val="en-US"/>
              </w:rPr>
              <w:br/>
              <w:t>AS 3740-Amdt 1:1995- Waterproofing of wet areas within residential buildings</w:t>
            </w:r>
          </w:p>
          <w:p w14:paraId="6D2AA3DA" w14:textId="77777777" w:rsidR="00401C5E" w:rsidRPr="00F526AD" w:rsidRDefault="00401C5E" w:rsidP="00F526AD">
            <w:pPr>
              <w:spacing w:after="120"/>
              <w:rPr>
                <w:rFonts w:ascii="Calibri Light" w:hAnsi="Calibri Light"/>
                <w:sz w:val="16"/>
                <w:szCs w:val="16"/>
                <w:lang w:val="en-US"/>
              </w:rPr>
            </w:pPr>
          </w:p>
        </w:tc>
      </w:tr>
      <w:tr w:rsidR="00401C5E" w:rsidRPr="004F3C8C" w14:paraId="0C5A1DB2" w14:textId="77777777" w:rsidTr="00401C5E">
        <w:tc>
          <w:tcPr>
            <w:tcW w:w="685" w:type="dxa"/>
          </w:tcPr>
          <w:p w14:paraId="0F4DDBB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38F3707F"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6E2F90A0" w14:textId="77777777" w:rsidR="00C10FFF" w:rsidRPr="00F526AD" w:rsidRDefault="00C10FFF" w:rsidP="00F526AD">
            <w:pPr>
              <w:spacing w:after="120"/>
              <w:rPr>
                <w:rFonts w:ascii="Calibri Light" w:hAnsi="Calibri Light"/>
                <w:sz w:val="16"/>
                <w:szCs w:val="16"/>
                <w:lang w:val="en-US"/>
              </w:rPr>
            </w:pPr>
            <w:del w:id="12009" w:author="Ashan Asmone" w:date="2016-03-31T13:55:00Z">
              <w:r w:rsidRPr="00F526AD" w:rsidDel="00E33639">
                <w:rPr>
                  <w:rFonts w:ascii="Calibri Light" w:hAnsi="Calibri Light"/>
                  <w:sz w:val="16"/>
                  <w:szCs w:val="16"/>
                  <w:lang w:val="en-US"/>
                </w:rPr>
                <w:delText>SS CP 22: Painting of buildings</w:delText>
              </w:r>
            </w:del>
            <w:ins w:id="12010" w:author="Ashan Asmone" w:date="2016-03-31T13:55:00Z">
              <w:r w:rsidR="00E33639">
                <w:rPr>
                  <w:rFonts w:ascii="Calibri Light" w:hAnsi="Calibri Light"/>
                  <w:sz w:val="16"/>
                  <w:szCs w:val="16"/>
                  <w:lang w:val="en-US"/>
                </w:rPr>
                <w:t>SS 542 : 2008 Code of practice for painting of buildings</w:t>
              </w:r>
            </w:ins>
          </w:p>
          <w:p w14:paraId="31CC37D2" w14:textId="77777777" w:rsidR="00C10FFF" w:rsidRPr="00F526AD" w:rsidRDefault="00C10FFF" w:rsidP="00F526AD">
            <w:pPr>
              <w:spacing w:after="120"/>
              <w:rPr>
                <w:rFonts w:ascii="Calibri Light" w:hAnsi="Calibri Light"/>
                <w:sz w:val="16"/>
                <w:szCs w:val="16"/>
                <w:lang w:val="en-US"/>
              </w:rPr>
            </w:pPr>
            <w:del w:id="12011" w:author="Ashan Asmone" w:date="2016-03-31T13:56:00Z">
              <w:r w:rsidRPr="00F526AD" w:rsidDel="00E33639">
                <w:rPr>
                  <w:rFonts w:ascii="Calibri Light" w:hAnsi="Calibri Light"/>
                  <w:sz w:val="16"/>
                  <w:szCs w:val="16"/>
                  <w:lang w:val="en-US"/>
                </w:rPr>
                <w:delText>SS 5: Methods of tests for paints, varnishes and related materials</w:delText>
              </w:r>
            </w:del>
            <w:ins w:id="12012" w:author="Ashan Asmone" w:date="2016-03-31T13:56:00Z">
              <w:r w:rsidR="00E33639">
                <w:rPr>
                  <w:rFonts w:ascii="Calibri Light" w:hAnsi="Calibri Light"/>
                  <w:sz w:val="16"/>
                  <w:szCs w:val="16"/>
                  <w:lang w:val="en-US"/>
                </w:rPr>
                <w:t>SS 5 Series - Methods of test for paints, varnishes and related materials</w:t>
              </w:r>
            </w:ins>
          </w:p>
          <w:p w14:paraId="02864A23" w14:textId="77777777" w:rsidR="00C10FFF" w:rsidRPr="00F526AD" w:rsidRDefault="00C10FFF" w:rsidP="00F526AD">
            <w:pPr>
              <w:spacing w:after="120"/>
              <w:rPr>
                <w:rFonts w:ascii="Calibri Light" w:hAnsi="Calibri Light"/>
                <w:sz w:val="16"/>
                <w:szCs w:val="16"/>
                <w:lang w:val="en-US"/>
              </w:rPr>
            </w:pPr>
            <w:del w:id="12013" w:author="Ashan Asmone" w:date="2016-03-31T13:57:00Z">
              <w:r w:rsidRPr="00F526AD" w:rsidDel="00492805">
                <w:rPr>
                  <w:rFonts w:ascii="Calibri Light" w:hAnsi="Calibri Light"/>
                  <w:sz w:val="16"/>
                  <w:szCs w:val="16"/>
                  <w:lang w:val="en-US"/>
                </w:rPr>
                <w:delText>SS 7: Paint: finishing, gloss enamel</w:delText>
              </w:r>
            </w:del>
            <w:ins w:id="12014" w:author="Ashan Asmone" w:date="2016-03-31T13:57:00Z">
              <w:r w:rsidR="00492805">
                <w:rPr>
                  <w:rFonts w:ascii="Calibri Light" w:hAnsi="Calibri Light"/>
                  <w:sz w:val="16"/>
                  <w:szCs w:val="16"/>
                  <w:lang w:val="en-US"/>
                </w:rPr>
                <w:t>SS 7 : 1998 Paint - Finishing, gloss enamel</w:t>
              </w:r>
            </w:ins>
          </w:p>
          <w:p w14:paraId="74D6C1D5" w14:textId="77777777" w:rsidR="00C10FFF" w:rsidRPr="00F526AD" w:rsidRDefault="00C10FFF" w:rsidP="00F526AD">
            <w:pPr>
              <w:spacing w:after="120"/>
              <w:rPr>
                <w:rFonts w:ascii="Calibri Light" w:hAnsi="Calibri Light"/>
                <w:sz w:val="16"/>
                <w:szCs w:val="16"/>
                <w:lang w:val="en-US"/>
              </w:rPr>
            </w:pPr>
            <w:del w:id="12015" w:author="Ashan Asmone" w:date="2016-03-31T13:58:00Z">
              <w:r w:rsidRPr="00F526AD" w:rsidDel="00492805">
                <w:rPr>
                  <w:rFonts w:ascii="Calibri Light" w:hAnsi="Calibri Light"/>
                  <w:sz w:val="16"/>
                  <w:szCs w:val="16"/>
                  <w:lang w:val="en-US"/>
                </w:rPr>
                <w:delText>SS 34: Undercoat for gloss enamel</w:delText>
              </w:r>
            </w:del>
            <w:ins w:id="12016" w:author="Ashan Asmone" w:date="2016-03-31T13:58:00Z">
              <w:r w:rsidR="00492805">
                <w:rPr>
                  <w:rFonts w:ascii="Calibri Light" w:hAnsi="Calibri Light"/>
                  <w:sz w:val="16"/>
                  <w:szCs w:val="16"/>
                  <w:lang w:val="en-US"/>
                </w:rPr>
                <w:t>SS 34 : 1998 Undercoat paint for gloss enamel</w:t>
              </w:r>
            </w:ins>
          </w:p>
          <w:p w14:paraId="6DD6ED28" w14:textId="77777777" w:rsidR="00C10FFF" w:rsidRPr="00F526AD" w:rsidRDefault="00C10FFF" w:rsidP="00F526AD">
            <w:pPr>
              <w:spacing w:after="120"/>
              <w:rPr>
                <w:rFonts w:ascii="Calibri Light" w:hAnsi="Calibri Light"/>
                <w:sz w:val="16"/>
                <w:szCs w:val="16"/>
                <w:lang w:val="en-US"/>
              </w:rPr>
            </w:pPr>
            <w:del w:id="12017" w:author="Ashan Asmone" w:date="2016-03-31T13:59:00Z">
              <w:r w:rsidRPr="00F526AD" w:rsidDel="00492805">
                <w:rPr>
                  <w:rFonts w:ascii="Calibri Light" w:hAnsi="Calibri Light"/>
                  <w:sz w:val="16"/>
                  <w:szCs w:val="16"/>
                  <w:lang w:val="en-US"/>
                </w:rPr>
                <w:delText>SS 150: Emulsion paints for decorative purposes</w:delText>
              </w:r>
            </w:del>
            <w:ins w:id="12018" w:author="Ashan Asmone" w:date="2016-03-31T13:59:00Z">
              <w:r w:rsidR="00492805">
                <w:rPr>
                  <w:rFonts w:ascii="Calibri Light" w:hAnsi="Calibri Light"/>
                  <w:sz w:val="16"/>
                  <w:szCs w:val="16"/>
                  <w:lang w:val="en-US"/>
                </w:rPr>
                <w:t>SS 150 : 1998 Emulsion paints for decorative purposes</w:t>
              </w:r>
            </w:ins>
          </w:p>
          <w:p w14:paraId="69551423" w14:textId="77777777" w:rsidR="00C10FFF" w:rsidRPr="00F526AD" w:rsidRDefault="00C10FFF" w:rsidP="00F526AD">
            <w:pPr>
              <w:spacing w:after="120"/>
              <w:rPr>
                <w:rFonts w:ascii="Calibri Light" w:hAnsi="Calibri Light"/>
                <w:sz w:val="16"/>
                <w:szCs w:val="16"/>
                <w:lang w:val="en-US"/>
              </w:rPr>
            </w:pPr>
            <w:del w:id="12019" w:author="Ashan Asmone" w:date="2016-03-31T14:00:00Z">
              <w:r w:rsidRPr="00F526AD" w:rsidDel="00492805">
                <w:rPr>
                  <w:rFonts w:ascii="Calibri Light" w:hAnsi="Calibri Light"/>
                  <w:sz w:val="16"/>
                  <w:szCs w:val="16"/>
                  <w:lang w:val="en-US"/>
                </w:rPr>
                <w:delText>SS (CP) 82: 1999- Waterproofing of reinforced concrete buildings</w:delText>
              </w:r>
            </w:del>
            <w:ins w:id="12020" w:author="Ashan Asmone" w:date="2016-03-31T14:00:00Z">
              <w:r w:rsidR="00492805">
                <w:rPr>
                  <w:rFonts w:ascii="Calibri Light" w:hAnsi="Calibri Light"/>
                  <w:sz w:val="16"/>
                  <w:szCs w:val="16"/>
                  <w:lang w:val="en-US"/>
                </w:rPr>
                <w:t>CP 82 : 1999 Code of practice for waterproofing of reinforced concrete buildings</w:t>
              </w:r>
            </w:ins>
          </w:p>
          <w:p w14:paraId="7FF25F3F" w14:textId="77777777" w:rsidR="00C10FFF" w:rsidRPr="00F526AD" w:rsidRDefault="00C10FFF" w:rsidP="00F526AD">
            <w:pPr>
              <w:spacing w:after="120"/>
              <w:rPr>
                <w:rFonts w:ascii="Calibri Light" w:hAnsi="Calibri Light"/>
                <w:sz w:val="16"/>
                <w:szCs w:val="16"/>
                <w:lang w:val="en-US"/>
              </w:rPr>
            </w:pPr>
            <w:del w:id="12021" w:author="Ashan Asmone" w:date="2016-03-31T15:16:00Z">
              <w:r w:rsidRPr="00F526AD" w:rsidDel="00383EB6">
                <w:rPr>
                  <w:rFonts w:ascii="Calibri Light" w:hAnsi="Calibri Light"/>
                  <w:sz w:val="16"/>
                  <w:szCs w:val="16"/>
                  <w:lang w:val="en-US"/>
                </w:rPr>
                <w:delText>SS 345: 1990-Algae resistant emulsion paint for decorative purposes</w:delText>
              </w:r>
            </w:del>
            <w:ins w:id="12022" w:author="Ashan Asmone" w:date="2016-03-31T15:16:00Z">
              <w:r w:rsidR="00383EB6">
                <w:rPr>
                  <w:rFonts w:ascii="Calibri Light" w:hAnsi="Calibri Light"/>
                  <w:sz w:val="16"/>
                  <w:szCs w:val="16"/>
                  <w:lang w:val="en-US"/>
                </w:rPr>
                <w:t>SS 345: 1990 Algae resistant emulsion paint for decorative purposes</w:t>
              </w:r>
            </w:ins>
          </w:p>
          <w:p w14:paraId="103D009B"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0F4CF295" w14:textId="77777777" w:rsidR="00C10FFF" w:rsidRPr="00F526AD" w:rsidRDefault="00C10FFF" w:rsidP="00F526AD">
            <w:pPr>
              <w:spacing w:after="120"/>
              <w:rPr>
                <w:rFonts w:ascii="Calibri Light" w:hAnsi="Calibri Light"/>
                <w:sz w:val="16"/>
                <w:szCs w:val="16"/>
                <w:lang w:val="en-US"/>
              </w:rPr>
            </w:pPr>
            <w:del w:id="12023" w:author="Ashan Asmone" w:date="2016-03-31T13:37:00Z">
              <w:r w:rsidRPr="00F526AD" w:rsidDel="00E33639">
                <w:rPr>
                  <w:rFonts w:ascii="Calibri Light" w:hAnsi="Calibri Light"/>
                  <w:sz w:val="16"/>
                  <w:szCs w:val="16"/>
                  <w:lang w:val="en-US"/>
                </w:rPr>
                <w:delText>SS CP 82:1999- Code of practice- waterproofing of reinforced concrete buildings</w:delText>
              </w:r>
            </w:del>
            <w:ins w:id="12024" w:author="Ashan Asmone" w:date="2016-03-31T13:37:00Z">
              <w:r w:rsidR="00E33639">
                <w:rPr>
                  <w:rFonts w:ascii="Calibri Light" w:hAnsi="Calibri Light"/>
                  <w:sz w:val="16"/>
                  <w:szCs w:val="16"/>
                  <w:lang w:val="en-US"/>
                </w:rPr>
                <w:t>SS CP 82:1999- Code of practice- waterproofing of reinforced concrete buildings</w:t>
              </w:r>
            </w:ins>
          </w:p>
          <w:p w14:paraId="1603016B" w14:textId="77777777" w:rsidR="00401C5E" w:rsidRPr="00F526AD" w:rsidRDefault="00401C5E" w:rsidP="00F526AD">
            <w:pPr>
              <w:spacing w:after="120"/>
              <w:rPr>
                <w:rFonts w:ascii="Calibri Light" w:hAnsi="Calibri Light"/>
                <w:sz w:val="16"/>
                <w:szCs w:val="16"/>
                <w:lang w:val="en-US"/>
              </w:rPr>
            </w:pPr>
          </w:p>
        </w:tc>
      </w:tr>
      <w:tr w:rsidR="00401C5E" w:rsidRPr="004F3C8C" w14:paraId="773992B3" w14:textId="77777777" w:rsidTr="00401C5E">
        <w:tc>
          <w:tcPr>
            <w:tcW w:w="685" w:type="dxa"/>
          </w:tcPr>
          <w:p w14:paraId="7831F58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2FA4266A"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47626E2C" w14:textId="77777777" w:rsidR="00C10FFF" w:rsidRPr="00F526AD" w:rsidRDefault="00C10FFF" w:rsidP="00F526AD">
            <w:pPr>
              <w:spacing w:after="120"/>
              <w:rPr>
                <w:rFonts w:ascii="Calibri Light" w:hAnsi="Calibri Light"/>
                <w:sz w:val="16"/>
                <w:szCs w:val="16"/>
                <w:lang w:val="en-US"/>
              </w:rPr>
            </w:pPr>
            <w:del w:id="12025" w:author="Ashan Asmone" w:date="2016-03-31T15:47:00Z">
              <w:r w:rsidRPr="00F526AD" w:rsidDel="00A010C7">
                <w:rPr>
                  <w:rFonts w:ascii="Calibri Light" w:hAnsi="Calibri Light"/>
                  <w:sz w:val="16"/>
                  <w:szCs w:val="16"/>
                  <w:lang w:val="en-US"/>
                </w:rPr>
                <w:delText>ISO 1513: 1992 Paints and varnishes -- Examination and preparation of samples for testing</w:delText>
              </w:r>
            </w:del>
            <w:ins w:id="12026" w:author="Ashan Asmone" w:date="2016-03-31T15:47:00Z">
              <w:r w:rsidR="00A010C7">
                <w:rPr>
                  <w:rFonts w:ascii="Calibri Light" w:hAnsi="Calibri Light"/>
                  <w:sz w:val="16"/>
                  <w:szCs w:val="16"/>
                  <w:lang w:val="en-US"/>
                </w:rPr>
                <w:t>ISO 1513:2010 Paints and varnishes -- Examination and preparation of test samples</w:t>
              </w:r>
            </w:ins>
          </w:p>
          <w:p w14:paraId="26297AA2" w14:textId="77777777" w:rsidR="00C10FFF" w:rsidRPr="00F526AD" w:rsidRDefault="00C10FFF" w:rsidP="00F526AD">
            <w:pPr>
              <w:spacing w:after="120"/>
              <w:rPr>
                <w:rFonts w:ascii="Calibri Light" w:hAnsi="Calibri Light"/>
                <w:sz w:val="16"/>
                <w:szCs w:val="16"/>
                <w:lang w:val="en-US"/>
              </w:rPr>
            </w:pPr>
            <w:del w:id="12027" w:author="Ashan Asmone" w:date="2016-03-31T15:48:00Z">
              <w:r w:rsidRPr="00F526AD" w:rsidDel="00A010C7">
                <w:rPr>
                  <w:rFonts w:ascii="Calibri Light" w:hAnsi="Calibri Light"/>
                  <w:sz w:val="16"/>
                  <w:szCs w:val="16"/>
                  <w:lang w:val="en-US"/>
                </w:rPr>
                <w:delText>ISO 1514: 1993 Paints and varnishes -- Standard panels for testing</w:delText>
              </w:r>
            </w:del>
            <w:ins w:id="12028" w:author="Ashan Asmone" w:date="2016-03-31T15:48:00Z">
              <w:r w:rsidR="00A010C7">
                <w:rPr>
                  <w:rFonts w:ascii="Calibri Light" w:hAnsi="Calibri Light"/>
                  <w:sz w:val="16"/>
                  <w:szCs w:val="16"/>
                  <w:lang w:val="en-US"/>
                </w:rPr>
                <w:t>ISO 1514:2004 Paints and varnishes -- Standard panels for testing</w:t>
              </w:r>
            </w:ins>
          </w:p>
          <w:p w14:paraId="20525ADE" w14:textId="77777777" w:rsidR="00C10FFF" w:rsidRPr="00F526AD" w:rsidRDefault="00C10FFF" w:rsidP="00F526AD">
            <w:pPr>
              <w:spacing w:after="120"/>
              <w:rPr>
                <w:rFonts w:ascii="Calibri Light" w:hAnsi="Calibri Light"/>
                <w:sz w:val="16"/>
                <w:szCs w:val="16"/>
                <w:lang w:val="en-US"/>
              </w:rPr>
            </w:pPr>
            <w:del w:id="12029" w:author="Ashan Asmone" w:date="2016-03-31T15:49:00Z">
              <w:r w:rsidRPr="00F526AD" w:rsidDel="00A010C7">
                <w:rPr>
                  <w:rFonts w:ascii="Calibri Light" w:hAnsi="Calibri Light"/>
                  <w:sz w:val="16"/>
                  <w:szCs w:val="16"/>
                  <w:lang w:val="en-US"/>
                </w:rPr>
                <w:delText>ISO 1516: 1981 Paints, varnishes, petroleum and related products -- Flash/no flash test -- Closed cup equilibrium method</w:delText>
              </w:r>
            </w:del>
            <w:ins w:id="12030" w:author="Ashan Asmone" w:date="2016-03-31T15:49:00Z">
              <w:r w:rsidR="00A010C7">
                <w:rPr>
                  <w:rFonts w:ascii="Calibri Light" w:hAnsi="Calibri Light"/>
                  <w:sz w:val="16"/>
                  <w:szCs w:val="16"/>
                  <w:lang w:val="en-US"/>
                </w:rPr>
                <w:t>ISO 1516:2002 Determination of flash/no flash -- Closed cup equilibrium method</w:t>
              </w:r>
            </w:ins>
          </w:p>
          <w:p w14:paraId="1274AB1A" w14:textId="77777777" w:rsidR="00C10FFF" w:rsidRPr="00F526AD" w:rsidRDefault="00C10FFF" w:rsidP="00F526AD">
            <w:pPr>
              <w:spacing w:after="120"/>
              <w:rPr>
                <w:rFonts w:ascii="Calibri Light" w:hAnsi="Calibri Light"/>
                <w:sz w:val="16"/>
                <w:szCs w:val="16"/>
                <w:lang w:val="en-US"/>
              </w:rPr>
            </w:pPr>
            <w:del w:id="12031" w:author="Ashan Asmone" w:date="2016-03-31T15:50:00Z">
              <w:r w:rsidRPr="00F526AD" w:rsidDel="00A010C7">
                <w:rPr>
                  <w:rFonts w:ascii="Calibri Light" w:hAnsi="Calibri Light"/>
                  <w:sz w:val="16"/>
                  <w:szCs w:val="16"/>
                  <w:lang w:val="en-US"/>
                </w:rPr>
                <w:delText>ISO 1517: 1973 Paints and varnishes -- Surface-drying test -- Ballotini method</w:delText>
              </w:r>
            </w:del>
            <w:ins w:id="12032" w:author="Ashan Asmone" w:date="2016-03-31T15:50:00Z">
              <w:r w:rsidR="00A010C7">
                <w:rPr>
                  <w:rFonts w:ascii="Calibri Light" w:hAnsi="Calibri Light"/>
                  <w:sz w:val="16"/>
                  <w:szCs w:val="16"/>
                  <w:lang w:val="en-US"/>
                </w:rPr>
                <w:t>ISO 9117-3:2010 Paints and varnishes -- Drying tests -- Part 3: Surface-drying test using ballotini</w:t>
              </w:r>
            </w:ins>
          </w:p>
          <w:p w14:paraId="20D4BD9E" w14:textId="77777777" w:rsidR="00C10FFF" w:rsidRPr="00F526AD" w:rsidRDefault="00C10FFF" w:rsidP="00F526AD">
            <w:pPr>
              <w:spacing w:after="120"/>
              <w:rPr>
                <w:rFonts w:ascii="Calibri Light" w:hAnsi="Calibri Light"/>
                <w:sz w:val="16"/>
                <w:szCs w:val="16"/>
                <w:lang w:val="en-US"/>
              </w:rPr>
            </w:pPr>
            <w:del w:id="12033" w:author="Ashan Asmone" w:date="2016-03-31T15:50:00Z">
              <w:r w:rsidRPr="00F526AD" w:rsidDel="00A010C7">
                <w:rPr>
                  <w:rFonts w:ascii="Calibri Light" w:hAnsi="Calibri Light"/>
                  <w:sz w:val="16"/>
                  <w:szCs w:val="16"/>
                  <w:lang w:val="en-US"/>
                </w:rPr>
                <w:delText>ISO 1518: 1992 Paints and varnishes -- Scratch test</w:delText>
              </w:r>
            </w:del>
            <w:ins w:id="12034" w:author="Ashan Asmone" w:date="2016-03-31T15:50:00Z">
              <w:r w:rsidR="00A010C7">
                <w:rPr>
                  <w:rFonts w:ascii="Calibri Light" w:hAnsi="Calibri Light"/>
                  <w:sz w:val="16"/>
                  <w:szCs w:val="16"/>
                  <w:lang w:val="en-US"/>
                </w:rPr>
                <w:t>ISO 1518-1:2011 Paints and varnishes -- Determination of scratch resistance -- Part 1: Constant-loading method</w:t>
              </w:r>
            </w:ins>
          </w:p>
          <w:p w14:paraId="1C7B2094" w14:textId="77777777" w:rsidR="00C10FFF" w:rsidRPr="00F526AD" w:rsidRDefault="00C10FFF" w:rsidP="00F526AD">
            <w:pPr>
              <w:spacing w:after="120"/>
              <w:rPr>
                <w:rFonts w:ascii="Calibri Light" w:hAnsi="Calibri Light"/>
                <w:sz w:val="16"/>
                <w:szCs w:val="16"/>
                <w:lang w:val="en-US"/>
              </w:rPr>
            </w:pPr>
            <w:del w:id="12035" w:author="Ashan Asmone" w:date="2016-03-31T15:51:00Z">
              <w:r w:rsidRPr="00F526AD" w:rsidDel="00A010C7">
                <w:rPr>
                  <w:rFonts w:ascii="Calibri Light" w:hAnsi="Calibri Light"/>
                  <w:sz w:val="16"/>
                  <w:szCs w:val="16"/>
                  <w:lang w:val="en-US"/>
                </w:rPr>
                <w:delText>ISO 1519: 1973 Paints and varnishes -- Bend test (cylindrical mandrel)</w:delText>
              </w:r>
            </w:del>
            <w:ins w:id="12036" w:author="Ashan Asmone" w:date="2016-03-31T15:51:00Z">
              <w:r w:rsidR="00A010C7">
                <w:rPr>
                  <w:rFonts w:ascii="Calibri Light" w:hAnsi="Calibri Light"/>
                  <w:sz w:val="16"/>
                  <w:szCs w:val="16"/>
                  <w:lang w:val="en-US"/>
                </w:rPr>
                <w:t>ISO 1519:2011 Paints and varnishes -- Bend test (cylindrical mandrel)</w:t>
              </w:r>
            </w:ins>
          </w:p>
          <w:p w14:paraId="3A9DA0DD" w14:textId="77777777" w:rsidR="00C10FFF" w:rsidRPr="00F526AD" w:rsidRDefault="00C10FFF" w:rsidP="00F526AD">
            <w:pPr>
              <w:spacing w:after="120"/>
              <w:rPr>
                <w:rFonts w:ascii="Calibri Light" w:hAnsi="Calibri Light"/>
                <w:sz w:val="16"/>
                <w:szCs w:val="16"/>
                <w:lang w:val="en-US"/>
              </w:rPr>
            </w:pPr>
            <w:del w:id="12037" w:author="Ashan Asmone" w:date="2016-03-31T15:52:00Z">
              <w:r w:rsidRPr="00F526AD" w:rsidDel="00A010C7">
                <w:rPr>
                  <w:rFonts w:ascii="Calibri Light" w:hAnsi="Calibri Light"/>
                  <w:sz w:val="16"/>
                  <w:szCs w:val="16"/>
                  <w:lang w:val="en-US"/>
                </w:rPr>
                <w:delText>ISO 1520: 1999 Paints and varnishes -- Cupping test (available in English only)</w:delText>
              </w:r>
            </w:del>
            <w:ins w:id="12038" w:author="Ashan Asmone" w:date="2016-03-31T15:52:00Z">
              <w:r w:rsidR="00A010C7">
                <w:rPr>
                  <w:rFonts w:ascii="Calibri Light" w:hAnsi="Calibri Light"/>
                  <w:sz w:val="16"/>
                  <w:szCs w:val="16"/>
                  <w:lang w:val="en-US"/>
                </w:rPr>
                <w:t>ISO 1520:2006 - Paints and varnishes -- Cupping test</w:t>
              </w:r>
            </w:ins>
          </w:p>
          <w:p w14:paraId="4C31029F" w14:textId="77777777" w:rsidR="00C10FFF" w:rsidRPr="00F526AD" w:rsidRDefault="00C10FFF" w:rsidP="00F526AD">
            <w:pPr>
              <w:spacing w:after="120"/>
              <w:rPr>
                <w:rFonts w:ascii="Calibri Light" w:hAnsi="Calibri Light"/>
                <w:sz w:val="16"/>
                <w:szCs w:val="16"/>
                <w:lang w:val="en-US"/>
              </w:rPr>
            </w:pPr>
            <w:del w:id="12039" w:author="Ashan Asmone" w:date="2016-03-31T15:53:00Z">
              <w:r w:rsidRPr="00F526AD" w:rsidDel="00A010C7">
                <w:rPr>
                  <w:rFonts w:ascii="Calibri Light" w:hAnsi="Calibri Light"/>
                  <w:sz w:val="16"/>
                  <w:szCs w:val="16"/>
                  <w:lang w:val="en-US"/>
                </w:rPr>
                <w:delText>ISO 1522: 1998 Paints and varnishes -- Pendulum damping test</w:delText>
              </w:r>
            </w:del>
            <w:ins w:id="12040" w:author="Ashan Asmone" w:date="2016-03-31T15:53:00Z">
              <w:r w:rsidR="00A010C7">
                <w:rPr>
                  <w:rFonts w:ascii="Calibri Light" w:hAnsi="Calibri Light"/>
                  <w:sz w:val="16"/>
                  <w:szCs w:val="16"/>
                  <w:lang w:val="en-US"/>
                </w:rPr>
                <w:t>ISO 1522:2006 Paints and varnishes -- Pendulum damping test</w:t>
              </w:r>
            </w:ins>
          </w:p>
          <w:p w14:paraId="0F3E5A6B" w14:textId="77777777" w:rsidR="00C10FFF" w:rsidRPr="00F526AD" w:rsidRDefault="00C10FFF" w:rsidP="00F526AD">
            <w:pPr>
              <w:spacing w:after="120"/>
              <w:rPr>
                <w:rFonts w:ascii="Calibri Light" w:hAnsi="Calibri Light"/>
                <w:sz w:val="16"/>
                <w:szCs w:val="16"/>
                <w:lang w:val="en-US"/>
              </w:rPr>
            </w:pPr>
            <w:del w:id="12041" w:author="Ashan Asmone" w:date="2016-03-31T15:54:00Z">
              <w:r w:rsidRPr="00F526AD" w:rsidDel="00A010C7">
                <w:rPr>
                  <w:rFonts w:ascii="Calibri Light" w:hAnsi="Calibri Light"/>
                  <w:sz w:val="16"/>
                  <w:szCs w:val="16"/>
                  <w:lang w:val="en-US"/>
                </w:rPr>
                <w:delText>ISO 1523: 1983 Paints, varnishes, petroleum and related products -- Determination of flashpoint -- Closed cup equilibrium method</w:delText>
              </w:r>
            </w:del>
            <w:ins w:id="12042" w:author="Ashan Asmone" w:date="2016-03-31T15:54:00Z">
              <w:r w:rsidR="00A010C7">
                <w:rPr>
                  <w:rFonts w:ascii="Calibri Light" w:hAnsi="Calibri Light"/>
                  <w:sz w:val="16"/>
                  <w:szCs w:val="16"/>
                  <w:lang w:val="en-US"/>
                </w:rPr>
                <w:t>ISO 1523:2002 Determination of flash point -- Closed cup equilibrium method</w:t>
              </w:r>
            </w:ins>
          </w:p>
          <w:p w14:paraId="661F6760" w14:textId="77777777" w:rsidR="00C10FFF" w:rsidRPr="00F526AD" w:rsidRDefault="00C10FFF" w:rsidP="00F526AD">
            <w:pPr>
              <w:spacing w:after="120"/>
              <w:rPr>
                <w:rFonts w:ascii="Calibri Light" w:hAnsi="Calibri Light"/>
                <w:sz w:val="16"/>
                <w:szCs w:val="16"/>
                <w:lang w:val="en-US"/>
              </w:rPr>
            </w:pPr>
            <w:del w:id="12043" w:author="Ashan Asmone" w:date="2016-03-31T15:56:00Z">
              <w:r w:rsidRPr="00F526AD" w:rsidDel="00A010C7">
                <w:rPr>
                  <w:rFonts w:ascii="Calibri Light" w:hAnsi="Calibri Light"/>
                  <w:sz w:val="16"/>
                  <w:szCs w:val="16"/>
                  <w:lang w:val="en-US"/>
                </w:rPr>
                <w:delText>ISO 1524: 2000 Paints, varnishes and printing inks -- Determination of fineness of grind</w:delText>
              </w:r>
            </w:del>
            <w:ins w:id="12044" w:author="Ashan Asmone" w:date="2016-03-31T15:56:00Z">
              <w:r w:rsidR="00A010C7">
                <w:rPr>
                  <w:rFonts w:ascii="Calibri Light" w:hAnsi="Calibri Light"/>
                  <w:sz w:val="16"/>
                  <w:szCs w:val="16"/>
                  <w:lang w:val="en-US"/>
                </w:rPr>
                <w:t>ISO 1524:2013 Paints, varnishes and printing inks -- Determination of fineness of grind</w:t>
              </w:r>
            </w:ins>
          </w:p>
          <w:p w14:paraId="5DCDCA08" w14:textId="77777777" w:rsidR="00C10FFF" w:rsidRPr="00F526AD" w:rsidRDefault="00C10FFF" w:rsidP="00F526AD">
            <w:pPr>
              <w:spacing w:after="120"/>
              <w:rPr>
                <w:rFonts w:ascii="Calibri Light" w:hAnsi="Calibri Light"/>
                <w:sz w:val="16"/>
                <w:szCs w:val="16"/>
                <w:lang w:val="en-US"/>
              </w:rPr>
            </w:pPr>
            <w:del w:id="12045" w:author="Ashan Asmone" w:date="2016-03-31T15:58:00Z">
              <w:r w:rsidRPr="00F526AD" w:rsidDel="00A010C7">
                <w:rPr>
                  <w:rFonts w:ascii="Calibri Light" w:hAnsi="Calibri Light"/>
                  <w:sz w:val="16"/>
                  <w:szCs w:val="16"/>
                  <w:lang w:val="en-US"/>
                </w:rPr>
                <w:delText>ISO 2409: 1992 Paints and varnishes -- Cross-cut test</w:delText>
              </w:r>
            </w:del>
            <w:ins w:id="12046" w:author="Ashan Asmone" w:date="2016-03-31T15:58:00Z">
              <w:r w:rsidR="00A010C7">
                <w:rPr>
                  <w:rFonts w:ascii="Calibri Light" w:hAnsi="Calibri Light"/>
                  <w:sz w:val="16"/>
                  <w:szCs w:val="16"/>
                  <w:lang w:val="en-US"/>
                </w:rPr>
                <w:t>ISO 2409:2013 Paints and varnishes -- Cross-cut test</w:t>
              </w:r>
            </w:ins>
          </w:p>
          <w:p w14:paraId="3ACC6DEC" w14:textId="77777777" w:rsidR="00C10FFF" w:rsidRPr="00F526AD" w:rsidRDefault="00C10FFF" w:rsidP="00F526AD">
            <w:pPr>
              <w:spacing w:after="120"/>
              <w:rPr>
                <w:rFonts w:ascii="Calibri Light" w:hAnsi="Calibri Light"/>
                <w:sz w:val="16"/>
                <w:szCs w:val="16"/>
                <w:lang w:val="en-US"/>
              </w:rPr>
            </w:pPr>
            <w:del w:id="12047" w:author="Ashan Asmone" w:date="2016-03-31T15:59:00Z">
              <w:r w:rsidRPr="00F526AD" w:rsidDel="00A010C7">
                <w:rPr>
                  <w:rFonts w:ascii="Calibri Light" w:hAnsi="Calibri Light"/>
                  <w:sz w:val="16"/>
                  <w:szCs w:val="16"/>
                  <w:lang w:val="en-US"/>
                </w:rPr>
                <w:delText>ISO 2431: 1993 Paints and varnishes -- Determination of flow time by use of flow cups</w:delText>
              </w:r>
            </w:del>
            <w:ins w:id="12048" w:author="Ashan Asmone" w:date="2016-03-31T15:59:00Z">
              <w:r w:rsidR="00A010C7">
                <w:rPr>
                  <w:rFonts w:ascii="Calibri Light" w:hAnsi="Calibri Light"/>
                  <w:sz w:val="16"/>
                  <w:szCs w:val="16"/>
                  <w:lang w:val="en-US"/>
                </w:rPr>
                <w:t>ISO 2431:2011 Paints and varnishes -- Determination of flow time by use of flow cups</w:t>
              </w:r>
            </w:ins>
          </w:p>
          <w:p w14:paraId="4FA1C87B" w14:textId="77777777" w:rsidR="00C10FFF" w:rsidRPr="00F526AD" w:rsidRDefault="00C10FFF" w:rsidP="00F526AD">
            <w:pPr>
              <w:spacing w:after="120"/>
              <w:rPr>
                <w:rFonts w:ascii="Calibri Light" w:hAnsi="Calibri Light"/>
                <w:sz w:val="16"/>
                <w:szCs w:val="16"/>
                <w:lang w:val="en-US"/>
              </w:rPr>
            </w:pPr>
            <w:del w:id="12049" w:author="Ashan Asmone" w:date="2016-03-31T16:00:00Z">
              <w:r w:rsidRPr="00F526AD" w:rsidDel="00A010C7">
                <w:rPr>
                  <w:rFonts w:ascii="Calibri Light" w:hAnsi="Calibri Light"/>
                  <w:sz w:val="16"/>
                  <w:szCs w:val="16"/>
                  <w:lang w:val="en-US"/>
                </w:rPr>
                <w:delText>ISO 2808: 1997 Paints and varnishes -- Determination of film thickness</w:delText>
              </w:r>
            </w:del>
            <w:ins w:id="12050" w:author="Ashan Asmone" w:date="2016-03-31T16:00:00Z">
              <w:r w:rsidR="00A010C7">
                <w:rPr>
                  <w:rFonts w:ascii="Calibri Light" w:hAnsi="Calibri Light"/>
                  <w:sz w:val="16"/>
                  <w:szCs w:val="16"/>
                  <w:lang w:val="en-US"/>
                </w:rPr>
                <w:t>ISO 2808:2007 Paints and varnishes -- Determination of film thickness</w:t>
              </w:r>
            </w:ins>
          </w:p>
          <w:p w14:paraId="0C94F70B" w14:textId="77777777" w:rsidR="00C10FFF" w:rsidRPr="00F526AD" w:rsidRDefault="00C10FFF" w:rsidP="00F526AD">
            <w:pPr>
              <w:spacing w:after="120"/>
              <w:rPr>
                <w:rFonts w:ascii="Calibri Light" w:hAnsi="Calibri Light"/>
                <w:sz w:val="16"/>
                <w:szCs w:val="16"/>
                <w:lang w:val="en-US"/>
              </w:rPr>
            </w:pPr>
            <w:del w:id="12051" w:author="Ashan Asmone" w:date="2016-03-31T16:00:00Z">
              <w:r w:rsidRPr="00F526AD" w:rsidDel="00A010C7">
                <w:rPr>
                  <w:rFonts w:ascii="Calibri Light" w:hAnsi="Calibri Light"/>
                  <w:sz w:val="16"/>
                  <w:szCs w:val="16"/>
                  <w:lang w:val="en-US"/>
                </w:rPr>
                <w:delText>ISO 2810: 1974 Paints and varnishes -- Notes for guidance on the conduct of natural weathering tests</w:delText>
              </w:r>
            </w:del>
            <w:ins w:id="12052" w:author="Ashan Asmone" w:date="2016-03-31T16:00:00Z">
              <w:r w:rsidR="00A010C7">
                <w:rPr>
                  <w:rFonts w:ascii="Calibri Light" w:hAnsi="Calibri Light"/>
                  <w:sz w:val="16"/>
                  <w:szCs w:val="16"/>
                  <w:lang w:val="en-US"/>
                </w:rPr>
                <w:t>ISO 2810:2004 Paints and varnishes -- Natural weathering of coatings -- Exposure and assessment</w:t>
              </w:r>
            </w:ins>
          </w:p>
          <w:p w14:paraId="49D62B1A" w14:textId="77777777" w:rsidR="00C10FFF" w:rsidRPr="00F526AD" w:rsidRDefault="00C10FFF" w:rsidP="00F526AD">
            <w:pPr>
              <w:spacing w:after="120"/>
              <w:rPr>
                <w:rFonts w:ascii="Calibri Light" w:hAnsi="Calibri Light"/>
                <w:sz w:val="16"/>
                <w:szCs w:val="16"/>
                <w:lang w:val="en-US"/>
              </w:rPr>
            </w:pPr>
            <w:del w:id="12053" w:author="Ashan Asmone" w:date="2016-03-31T16:25:00Z">
              <w:r w:rsidRPr="00F526AD" w:rsidDel="00FE74A8">
                <w:rPr>
                  <w:rFonts w:ascii="Calibri Light" w:hAnsi="Calibri Light"/>
                  <w:sz w:val="16"/>
                  <w:szCs w:val="16"/>
                  <w:lang w:val="en-US"/>
                </w:rPr>
                <w:delText>ISO 2811-1: 1997 Paints and varnishes -- Determination of density -- Part 1: Pyknometer method</w:delText>
              </w:r>
            </w:del>
            <w:ins w:id="12054" w:author="Ashan Asmone" w:date="2016-03-31T16:25:00Z">
              <w:r w:rsidR="00FE74A8">
                <w:rPr>
                  <w:rFonts w:ascii="Calibri Light" w:hAnsi="Calibri Light"/>
                  <w:sz w:val="16"/>
                  <w:szCs w:val="16"/>
                  <w:lang w:val="en-US"/>
                </w:rPr>
                <w:t>ISO 2811-1:2016 Paints and varnishes -- Determination of density -- Part 1: Pycnometer method</w:t>
              </w:r>
            </w:ins>
          </w:p>
          <w:p w14:paraId="38405093" w14:textId="77777777" w:rsidR="00C10FFF" w:rsidRPr="00F526AD" w:rsidRDefault="00C10FFF" w:rsidP="00F526AD">
            <w:pPr>
              <w:spacing w:after="120"/>
              <w:rPr>
                <w:rFonts w:ascii="Calibri Light" w:hAnsi="Calibri Light"/>
                <w:sz w:val="16"/>
                <w:szCs w:val="16"/>
                <w:lang w:val="en-US"/>
              </w:rPr>
            </w:pPr>
            <w:del w:id="12055" w:author="Ashan Asmone" w:date="2016-03-31T16:31:00Z">
              <w:r w:rsidRPr="00F526AD" w:rsidDel="00FE74A8">
                <w:rPr>
                  <w:rFonts w:ascii="Calibri Light" w:hAnsi="Calibri Light"/>
                  <w:sz w:val="16"/>
                  <w:szCs w:val="16"/>
                  <w:lang w:val="en-US"/>
                </w:rPr>
                <w:delText>ISO 2811-2: 1997 Paints and varnishes -- Determination of density -- Part 2:Immersed body (plummet) method</w:delText>
              </w:r>
            </w:del>
            <w:ins w:id="12056" w:author="Ashan Asmone" w:date="2016-03-31T16:31:00Z">
              <w:r w:rsidR="00FE74A8">
                <w:rPr>
                  <w:rFonts w:ascii="Calibri Light" w:hAnsi="Calibri Light"/>
                  <w:sz w:val="16"/>
                  <w:szCs w:val="16"/>
                  <w:lang w:val="en-US"/>
                </w:rPr>
                <w:t>ISO 2811-2:2011 Paints and varnishes -- Determination of density -- Part 2: Immersed body (plummet) method</w:t>
              </w:r>
            </w:ins>
          </w:p>
          <w:p w14:paraId="165FDFDC" w14:textId="77777777" w:rsidR="00C10FFF" w:rsidRPr="00F526AD" w:rsidRDefault="00C10FFF" w:rsidP="00F526AD">
            <w:pPr>
              <w:spacing w:after="120"/>
              <w:rPr>
                <w:rFonts w:ascii="Calibri Light" w:hAnsi="Calibri Light"/>
                <w:sz w:val="16"/>
                <w:szCs w:val="16"/>
                <w:lang w:val="en-US"/>
              </w:rPr>
            </w:pPr>
            <w:del w:id="12057" w:author="Ashan Asmone" w:date="2016-03-31T16:32:00Z">
              <w:r w:rsidRPr="00F526AD" w:rsidDel="00FE74A8">
                <w:rPr>
                  <w:rFonts w:ascii="Calibri Light" w:hAnsi="Calibri Light"/>
                  <w:sz w:val="16"/>
                  <w:szCs w:val="16"/>
                  <w:lang w:val="en-US"/>
                </w:rPr>
                <w:delText>ISO 2811-3: 1997 Paints and varnishes -- Determination of density -- Part 3: Oscillation method</w:delText>
              </w:r>
            </w:del>
            <w:ins w:id="12058" w:author="Ashan Asmone" w:date="2016-03-31T16:32:00Z">
              <w:r w:rsidR="00FE74A8">
                <w:rPr>
                  <w:rFonts w:ascii="Calibri Light" w:hAnsi="Calibri Light"/>
                  <w:sz w:val="16"/>
                  <w:szCs w:val="16"/>
                  <w:lang w:val="en-US"/>
                </w:rPr>
                <w:t>ISO 2811-3:2011 Paints and varnishes -- Determination of density -- Part 3: Oscillation method</w:t>
              </w:r>
            </w:ins>
          </w:p>
          <w:p w14:paraId="771BC732" w14:textId="77777777" w:rsidR="00C10FFF" w:rsidRPr="00F526AD" w:rsidRDefault="00C10FFF" w:rsidP="00F526AD">
            <w:pPr>
              <w:spacing w:after="120"/>
              <w:rPr>
                <w:rFonts w:ascii="Calibri Light" w:hAnsi="Calibri Light"/>
                <w:sz w:val="16"/>
                <w:szCs w:val="16"/>
                <w:lang w:val="en-US"/>
              </w:rPr>
            </w:pPr>
            <w:del w:id="12059" w:author="Ashan Asmone" w:date="2016-03-31T16:33:00Z">
              <w:r w:rsidRPr="00F526AD" w:rsidDel="00FE74A8">
                <w:rPr>
                  <w:rFonts w:ascii="Calibri Light" w:hAnsi="Calibri Light"/>
                  <w:sz w:val="16"/>
                  <w:szCs w:val="16"/>
                  <w:lang w:val="en-US"/>
                </w:rPr>
                <w:delText>ISO 2811-4: 1997 Paints and varnishes -- Determination of density -- Part 4: Pressure cup method</w:delText>
              </w:r>
            </w:del>
            <w:ins w:id="12060" w:author="Ashan Asmone" w:date="2016-03-31T16:33:00Z">
              <w:r w:rsidR="00FE74A8">
                <w:rPr>
                  <w:rFonts w:ascii="Calibri Light" w:hAnsi="Calibri Light"/>
                  <w:sz w:val="16"/>
                  <w:szCs w:val="16"/>
                  <w:lang w:val="en-US"/>
                </w:rPr>
                <w:t>ISO 2811-4:2011 Paints and varnishes -- Determination of density -- Part 4: Pressure cup method</w:t>
              </w:r>
            </w:ins>
          </w:p>
          <w:p w14:paraId="7FB5C5EB" w14:textId="77777777" w:rsidR="00C10FFF" w:rsidRPr="00F526AD" w:rsidRDefault="00C10FFF" w:rsidP="00F526AD">
            <w:pPr>
              <w:spacing w:after="120"/>
              <w:rPr>
                <w:rFonts w:ascii="Calibri Light" w:hAnsi="Calibri Light"/>
                <w:sz w:val="16"/>
                <w:szCs w:val="16"/>
                <w:lang w:val="en-US"/>
              </w:rPr>
            </w:pPr>
            <w:del w:id="12061" w:author="Ashan Asmone" w:date="2016-03-31T16:34:00Z">
              <w:r w:rsidRPr="00F526AD" w:rsidDel="00FE74A8">
                <w:rPr>
                  <w:rFonts w:ascii="Calibri Light" w:hAnsi="Calibri Light"/>
                  <w:sz w:val="16"/>
                  <w:szCs w:val="16"/>
                  <w:lang w:val="en-US"/>
                </w:rPr>
                <w:delText>ISO 2812-1: 1993 Paints and varnishes -- Determination of resistance to liquids -- Part 1: General methods</w:delText>
              </w:r>
            </w:del>
            <w:ins w:id="12062" w:author="Ashan Asmone" w:date="2016-03-31T16:34:00Z">
              <w:r w:rsidR="00FE74A8">
                <w:rPr>
                  <w:rFonts w:ascii="Calibri Light" w:hAnsi="Calibri Light"/>
                  <w:sz w:val="16"/>
                  <w:szCs w:val="16"/>
                  <w:lang w:val="en-US"/>
                </w:rPr>
                <w:t>ISO 2812-1:2007 Paints and varnishes -- Determination of resistance to liquids -- Part 1: Immersion in liquids other than water</w:t>
              </w:r>
            </w:ins>
          </w:p>
          <w:p w14:paraId="7B76B2D7" w14:textId="77777777" w:rsidR="00C10FFF" w:rsidRPr="00F526AD" w:rsidRDefault="00C10FFF" w:rsidP="00F526AD">
            <w:pPr>
              <w:spacing w:after="120"/>
              <w:rPr>
                <w:rFonts w:ascii="Calibri Light" w:hAnsi="Calibri Light"/>
                <w:sz w:val="16"/>
                <w:szCs w:val="16"/>
                <w:lang w:val="en-US"/>
              </w:rPr>
            </w:pPr>
            <w:del w:id="12063" w:author="Ashan Asmone" w:date="2016-03-31T16:35:00Z">
              <w:r w:rsidRPr="00F526AD" w:rsidDel="00FE74A8">
                <w:rPr>
                  <w:rFonts w:ascii="Calibri Light" w:hAnsi="Calibri Light"/>
                  <w:sz w:val="16"/>
                  <w:szCs w:val="16"/>
                  <w:lang w:val="en-US"/>
                </w:rPr>
                <w:delText>ISO 2812-2: 1993 Paints and varnishes -- Determination of resistance to liquids -- Part 2: Water immersion method</w:delText>
              </w:r>
            </w:del>
            <w:ins w:id="12064" w:author="Ashan Asmone" w:date="2016-03-31T16:35:00Z">
              <w:r w:rsidR="00FE74A8">
                <w:rPr>
                  <w:rFonts w:ascii="Calibri Light" w:hAnsi="Calibri Light"/>
                  <w:sz w:val="16"/>
                  <w:szCs w:val="16"/>
                  <w:lang w:val="en-US"/>
                </w:rPr>
                <w:t>ISO 2812-2:2007 Paints and varnishes -- Determination of resistance to liquids -- Part 2: Water immersion method</w:t>
              </w:r>
            </w:ins>
          </w:p>
          <w:p w14:paraId="13B7E6A8" w14:textId="77777777" w:rsidR="00C10FFF" w:rsidRPr="00F526AD" w:rsidRDefault="00C10FFF" w:rsidP="00F526AD">
            <w:pPr>
              <w:spacing w:after="120"/>
              <w:rPr>
                <w:rFonts w:ascii="Calibri Light" w:hAnsi="Calibri Light"/>
                <w:sz w:val="16"/>
                <w:szCs w:val="16"/>
                <w:lang w:val="en-US"/>
              </w:rPr>
            </w:pPr>
            <w:del w:id="12065" w:author="Ashan Asmone" w:date="2016-03-31T16:36:00Z">
              <w:r w:rsidRPr="00F526AD" w:rsidDel="00FE74A8">
                <w:rPr>
                  <w:rFonts w:ascii="Calibri Light" w:hAnsi="Calibri Light"/>
                  <w:sz w:val="16"/>
                  <w:szCs w:val="16"/>
                  <w:lang w:val="en-US"/>
                </w:rPr>
                <w:delText>ISO 2813: 1994 Paints and varnishes -- Determination of specular gloss of non-metallic paint films at 20 degrees, 60 degrees and 85 degrees</w:delText>
              </w:r>
            </w:del>
            <w:ins w:id="12066" w:author="Ashan Asmone" w:date="2016-03-31T16:36:00Z">
              <w:r w:rsidR="00FE74A8">
                <w:rPr>
                  <w:rFonts w:ascii="Calibri Light" w:hAnsi="Calibri Light"/>
                  <w:sz w:val="16"/>
                  <w:szCs w:val="16"/>
                  <w:lang w:val="en-US"/>
                </w:rPr>
                <w:t>ISO 2813:2014 Paints and varnishes -- Determination of gloss value at 20 degrees, 60 degrees and 85 degrees</w:t>
              </w:r>
            </w:ins>
          </w:p>
          <w:p w14:paraId="11187AF3" w14:textId="77777777" w:rsidR="00C10FFF" w:rsidRPr="00F526AD" w:rsidRDefault="00C10FFF" w:rsidP="00F526AD">
            <w:pPr>
              <w:spacing w:after="120"/>
              <w:rPr>
                <w:rFonts w:ascii="Calibri Light" w:hAnsi="Calibri Light"/>
                <w:sz w:val="16"/>
                <w:szCs w:val="16"/>
                <w:lang w:val="en-US"/>
              </w:rPr>
            </w:pPr>
            <w:del w:id="12067" w:author="Ashan Asmone" w:date="2016-03-31T16:38:00Z">
              <w:r w:rsidRPr="00F526AD" w:rsidDel="00FE74A8">
                <w:rPr>
                  <w:rFonts w:ascii="Calibri Light" w:hAnsi="Calibri Light"/>
                  <w:sz w:val="16"/>
                  <w:szCs w:val="16"/>
                  <w:lang w:val="en-US"/>
                </w:rPr>
                <w:delText>ISO 2814: 1973 Paints and varnishes -- Comparison of contrast ratio (hiding power) of paints of the same type and colour</w:delText>
              </w:r>
            </w:del>
            <w:ins w:id="12068" w:author="Ashan Asmone" w:date="2016-03-31T16:38:00Z">
              <w:r w:rsidR="00FE74A8">
                <w:rPr>
                  <w:rFonts w:ascii="Calibri Light" w:hAnsi="Calibri Light"/>
                  <w:sz w:val="16"/>
                  <w:szCs w:val="16"/>
                  <w:lang w:val="en-US"/>
                </w:rPr>
                <w:t>BS EN ISO 2814:2006, BS 3900-D4:2006 Paints and varnishes. Comparison of contrast ratio (hiding power) of paints of the same type and colour</w:t>
              </w:r>
            </w:ins>
          </w:p>
          <w:p w14:paraId="73316D6D" w14:textId="77777777" w:rsidR="00C10FFF" w:rsidRPr="00F526AD" w:rsidRDefault="00C10FFF" w:rsidP="00F526AD">
            <w:pPr>
              <w:spacing w:after="120"/>
              <w:rPr>
                <w:rFonts w:ascii="Calibri Light" w:hAnsi="Calibri Light"/>
                <w:sz w:val="16"/>
                <w:szCs w:val="16"/>
                <w:lang w:val="en-US"/>
              </w:rPr>
            </w:pPr>
            <w:del w:id="12069" w:author="Ashan Asmone" w:date="2016-03-31T16:39:00Z">
              <w:r w:rsidRPr="00F526AD" w:rsidDel="00FE74A8">
                <w:rPr>
                  <w:rFonts w:ascii="Calibri Light" w:hAnsi="Calibri Light"/>
                  <w:sz w:val="16"/>
                  <w:szCs w:val="16"/>
                  <w:lang w:val="en-US"/>
                </w:rPr>
                <w:delText>ISO 2815: 1973 Paints and varnishes -- Buchholz indentation test</w:delText>
              </w:r>
            </w:del>
            <w:ins w:id="12070" w:author="Ashan Asmone" w:date="2016-03-31T16:39:00Z">
              <w:r w:rsidR="00FE74A8">
                <w:rPr>
                  <w:rFonts w:ascii="Calibri Light" w:hAnsi="Calibri Light"/>
                  <w:sz w:val="16"/>
                  <w:szCs w:val="16"/>
                  <w:lang w:val="en-US"/>
                </w:rPr>
                <w:t>ISO 2815:2003 Paints and varnishes -- Buchholz indentation test</w:t>
              </w:r>
            </w:ins>
          </w:p>
          <w:p w14:paraId="4A3FF4CB" w14:textId="77777777" w:rsidR="00C10FFF" w:rsidRPr="00F526AD" w:rsidRDefault="00C10FFF" w:rsidP="00F526AD">
            <w:pPr>
              <w:spacing w:after="120"/>
              <w:rPr>
                <w:rFonts w:ascii="Calibri Light" w:hAnsi="Calibri Light"/>
                <w:sz w:val="16"/>
                <w:szCs w:val="16"/>
                <w:lang w:val="en-US"/>
              </w:rPr>
            </w:pPr>
            <w:del w:id="12071" w:author="Ashan Asmone" w:date="2016-03-31T16:40:00Z">
              <w:r w:rsidRPr="00F526AD" w:rsidDel="00FE74A8">
                <w:rPr>
                  <w:rFonts w:ascii="Calibri Light" w:hAnsi="Calibri Light"/>
                  <w:sz w:val="16"/>
                  <w:szCs w:val="16"/>
                  <w:lang w:val="en-US"/>
                </w:rPr>
                <w:delText>ISO 2884-1: 1999 Paints and varnishes -- Determination of viscosity using rotary viscometers -- Part 1: Cone-and-plate viscometer operated at a high rate of shear</w:delText>
              </w:r>
            </w:del>
            <w:ins w:id="12072" w:author="Ashan Asmone" w:date="2016-03-31T16:40:00Z">
              <w:r w:rsidR="00FE74A8">
                <w:rPr>
                  <w:rFonts w:ascii="Calibri Light" w:hAnsi="Calibri Light"/>
                  <w:sz w:val="16"/>
                  <w:szCs w:val="16"/>
                  <w:lang w:val="en-US"/>
                </w:rPr>
                <w:t>ISO 2884-1:1999 Paints and varnishes -- Determination of viscosity using rotary viscometers -- Part 1: Cone-and-plate viscometer operated at a high rate of shear</w:t>
              </w:r>
            </w:ins>
          </w:p>
          <w:p w14:paraId="129EF5E0" w14:textId="77777777" w:rsidR="00C10FFF" w:rsidRPr="00F526AD" w:rsidRDefault="00C10FFF" w:rsidP="00F526AD">
            <w:pPr>
              <w:spacing w:after="120"/>
              <w:rPr>
                <w:rFonts w:ascii="Calibri Light" w:hAnsi="Calibri Light"/>
                <w:sz w:val="16"/>
                <w:szCs w:val="16"/>
                <w:lang w:val="en-US"/>
              </w:rPr>
            </w:pPr>
            <w:del w:id="12073" w:author="Ashan Asmone" w:date="2016-03-31T16:41:00Z">
              <w:r w:rsidRPr="00F526AD" w:rsidDel="00FE74A8">
                <w:rPr>
                  <w:rFonts w:ascii="Calibri Light" w:hAnsi="Calibri Light"/>
                  <w:sz w:val="16"/>
                  <w:szCs w:val="16"/>
                  <w:lang w:val="en-US"/>
                </w:rPr>
                <w:delText>ISO 3231: 1993 Paints and varnishes -- Determination of resistance to humid atmospheres containing sulfur dioxide</w:delText>
              </w:r>
            </w:del>
            <w:ins w:id="12074" w:author="Ashan Asmone" w:date="2016-03-31T16:41:00Z">
              <w:r w:rsidR="00FE74A8">
                <w:rPr>
                  <w:rFonts w:ascii="Calibri Light" w:hAnsi="Calibri Light"/>
                  <w:sz w:val="16"/>
                  <w:szCs w:val="16"/>
                  <w:lang w:val="en-US"/>
                </w:rPr>
                <w:t>ISO 3231: 1993 Paints and varnishes -- Determination of resistance to humid atmospheres containing sulfur dioxide</w:t>
              </w:r>
            </w:ins>
          </w:p>
          <w:p w14:paraId="774B5BF4" w14:textId="77777777" w:rsidR="00C10FFF" w:rsidRPr="00F526AD" w:rsidRDefault="00C10FFF" w:rsidP="00F526AD">
            <w:pPr>
              <w:spacing w:after="120"/>
              <w:rPr>
                <w:rFonts w:ascii="Calibri Light" w:hAnsi="Calibri Light"/>
                <w:sz w:val="16"/>
                <w:szCs w:val="16"/>
                <w:lang w:val="en-US"/>
              </w:rPr>
            </w:pPr>
            <w:del w:id="12075" w:author="Ashan Asmone" w:date="2016-03-31T16:42:00Z">
              <w:r w:rsidRPr="00F526AD" w:rsidDel="00FE74A8">
                <w:rPr>
                  <w:rFonts w:ascii="Calibri Light" w:hAnsi="Calibri Light"/>
                  <w:sz w:val="16"/>
                  <w:szCs w:val="16"/>
                  <w:lang w:val="en-US"/>
                </w:rPr>
                <w:delText>ISO 3233: 1998 Paints and varnishes -- Determination of percentage volume of non-volatile matter by measuring the density of a dried coating</w:delText>
              </w:r>
            </w:del>
            <w:ins w:id="12076" w:author="Ashan Asmone" w:date="2016-03-31T16:42:00Z">
              <w:r w:rsidR="00FE74A8">
                <w:rPr>
                  <w:rFonts w:ascii="Calibri Light" w:hAnsi="Calibri Light"/>
                  <w:sz w:val="16"/>
                  <w:szCs w:val="16"/>
                  <w:lang w:val="en-US"/>
                </w:rPr>
                <w:t>ISO 3233-1:2013 Paints and varnishes -- Determination of the percentage volume of non-volatile matter -- Part 1: Method using a coated test panel to determine non-volatile matter and to determine dry film density by the Archimedes principle</w:t>
              </w:r>
            </w:ins>
          </w:p>
          <w:p w14:paraId="211387B8" w14:textId="77777777" w:rsidR="00C10FFF" w:rsidRPr="00F526AD" w:rsidRDefault="00C10FFF" w:rsidP="00F526AD">
            <w:pPr>
              <w:spacing w:after="120"/>
              <w:rPr>
                <w:rFonts w:ascii="Calibri Light" w:hAnsi="Calibri Light"/>
                <w:sz w:val="16"/>
                <w:szCs w:val="16"/>
                <w:lang w:val="en-US"/>
              </w:rPr>
            </w:pPr>
            <w:del w:id="12077" w:author="Ashan Asmone" w:date="2016-03-31T16:43:00Z">
              <w:r w:rsidRPr="00F526AD" w:rsidDel="00FE74A8">
                <w:rPr>
                  <w:rFonts w:ascii="Calibri Light" w:hAnsi="Calibri Light"/>
                  <w:sz w:val="16"/>
                  <w:szCs w:val="16"/>
                  <w:lang w:val="en-US"/>
                </w:rPr>
                <w:delText>ISO 3248: 1998 Paints and varnishes -- Determination of the effect of heat</w:delText>
              </w:r>
            </w:del>
            <w:ins w:id="12078" w:author="Ashan Asmone" w:date="2016-03-31T16:43:00Z">
              <w:r w:rsidR="00FE74A8">
                <w:rPr>
                  <w:rFonts w:ascii="Calibri Light" w:hAnsi="Calibri Light"/>
                  <w:sz w:val="16"/>
                  <w:szCs w:val="16"/>
                  <w:lang w:val="en-US"/>
                </w:rPr>
                <w:t>ISO 3248: 1998 Paints and varnishes -- Determination of the effect of heat</w:t>
              </w:r>
            </w:ins>
          </w:p>
          <w:p w14:paraId="054A5CDD" w14:textId="77777777" w:rsidR="00C10FFF" w:rsidRPr="00F526AD" w:rsidRDefault="00C10FFF" w:rsidP="00F526AD">
            <w:pPr>
              <w:spacing w:after="120"/>
              <w:rPr>
                <w:rFonts w:ascii="Calibri Light" w:hAnsi="Calibri Light"/>
                <w:sz w:val="16"/>
                <w:szCs w:val="16"/>
                <w:lang w:val="en-US"/>
              </w:rPr>
            </w:pPr>
            <w:del w:id="12079" w:author="Ashan Asmone" w:date="2016-03-31T16:46:00Z">
              <w:r w:rsidRPr="00F526AD" w:rsidDel="00F73169">
                <w:rPr>
                  <w:rFonts w:ascii="Calibri Light" w:hAnsi="Calibri Light"/>
                  <w:sz w:val="16"/>
                  <w:szCs w:val="16"/>
                  <w:lang w:val="en-US"/>
                </w:rPr>
                <w:delText>ISO 3251: 1993 Paints and varnishes -- Determination of non-volatile matter of paints, varnishes and binders for paints and varnishes</w:delText>
              </w:r>
            </w:del>
            <w:ins w:id="12080" w:author="Ashan Asmone" w:date="2016-03-31T16:46:00Z">
              <w:r w:rsidR="00F73169">
                <w:rPr>
                  <w:rFonts w:ascii="Calibri Light" w:hAnsi="Calibri Light"/>
                  <w:sz w:val="16"/>
                  <w:szCs w:val="16"/>
                  <w:lang w:val="en-US"/>
                </w:rPr>
                <w:t>ISO 3251:2008 Paints, varnishes and plastics -- Determination of non-volatile-matter content</w:t>
              </w:r>
            </w:ins>
          </w:p>
          <w:p w14:paraId="10D9348C" w14:textId="77777777" w:rsidR="00C10FFF" w:rsidRPr="00F526AD" w:rsidRDefault="00C10FFF" w:rsidP="00F526AD">
            <w:pPr>
              <w:spacing w:after="120"/>
              <w:rPr>
                <w:rFonts w:ascii="Calibri Light" w:hAnsi="Calibri Light"/>
                <w:sz w:val="16"/>
                <w:szCs w:val="16"/>
                <w:lang w:val="en-US"/>
              </w:rPr>
            </w:pPr>
            <w:del w:id="12081" w:author="Ashan Asmone" w:date="2016-03-31T16:47:00Z">
              <w:r w:rsidRPr="00F526AD" w:rsidDel="00F73169">
                <w:rPr>
                  <w:rFonts w:ascii="Calibri Light" w:hAnsi="Calibri Light"/>
                  <w:sz w:val="16"/>
                  <w:szCs w:val="16"/>
                  <w:lang w:val="en-US"/>
                </w:rPr>
                <w:delText>ISO 4618-1: 1998 Paints and varnishes -- Terms and definitions for coating materials -- Part 1: General terms</w:delText>
              </w:r>
            </w:del>
            <w:ins w:id="12082" w:author="Ashan Asmone" w:date="2016-03-31T16:47:00Z">
              <w:r w:rsidR="00F73169">
                <w:rPr>
                  <w:rFonts w:ascii="Calibri Light" w:hAnsi="Calibri Light"/>
                  <w:sz w:val="16"/>
                  <w:szCs w:val="16"/>
                  <w:lang w:val="en-US"/>
                </w:rPr>
                <w:t>ISO 4618:2014 Paints and varnishes -- Terms and definitions</w:t>
              </w:r>
            </w:ins>
          </w:p>
          <w:p w14:paraId="77C1A36A" w14:textId="77777777" w:rsidR="00C10FFF" w:rsidRPr="00F526AD" w:rsidRDefault="00C10FFF" w:rsidP="00F526AD">
            <w:pPr>
              <w:spacing w:after="120"/>
              <w:rPr>
                <w:rFonts w:ascii="Calibri Light" w:hAnsi="Calibri Light"/>
                <w:sz w:val="16"/>
                <w:szCs w:val="16"/>
                <w:lang w:val="en-US"/>
              </w:rPr>
            </w:pPr>
            <w:del w:id="12083" w:author="Ashan Asmone" w:date="2016-03-31T16:49:00Z">
              <w:r w:rsidRPr="00F526AD" w:rsidDel="00F73169">
                <w:rPr>
                  <w:rFonts w:ascii="Calibri Light" w:hAnsi="Calibri Light"/>
                  <w:sz w:val="16"/>
                  <w:szCs w:val="16"/>
                  <w:lang w:val="en-US"/>
                </w:rPr>
                <w:delText>ISO 4618-2: 1999 Paints and varnishes -- Terms and definitions for coating materials -- Part 2: Special terms relating to paint characteristics and properties</w:delText>
              </w:r>
            </w:del>
            <w:ins w:id="12084" w:author="Ashan Asmone" w:date="2016-03-31T16:49:00Z">
              <w:r w:rsidR="00F73169">
                <w:rPr>
                  <w:rFonts w:ascii="Calibri Light" w:hAnsi="Calibri Light"/>
                  <w:sz w:val="16"/>
                  <w:szCs w:val="16"/>
                  <w:lang w:val="en-US"/>
                </w:rPr>
                <w:t>ISO 4618:2014 Paints and varnishes -- Terms and definitions</w:t>
              </w:r>
            </w:ins>
          </w:p>
          <w:p w14:paraId="5AA7216D" w14:textId="77777777" w:rsidR="00C10FFF" w:rsidRPr="00F526AD" w:rsidRDefault="00C10FFF" w:rsidP="00F526AD">
            <w:pPr>
              <w:spacing w:after="120"/>
              <w:rPr>
                <w:rFonts w:ascii="Calibri Light" w:hAnsi="Calibri Light"/>
                <w:sz w:val="16"/>
                <w:szCs w:val="16"/>
                <w:lang w:val="en-US"/>
              </w:rPr>
            </w:pPr>
            <w:del w:id="12085" w:author="Ashan Asmone" w:date="2016-03-31T16:50:00Z">
              <w:r w:rsidRPr="00F526AD" w:rsidDel="00F73169">
                <w:rPr>
                  <w:rFonts w:ascii="Calibri Light" w:hAnsi="Calibri Light"/>
                  <w:sz w:val="16"/>
                  <w:szCs w:val="16"/>
                  <w:lang w:val="en-US"/>
                </w:rPr>
                <w:delText>ISO 4618-3: 1999 Paints and varnishes -- Terms and definitions for coating materials -- Part 3: Surface preparation and methods of application</w:delText>
              </w:r>
            </w:del>
          </w:p>
          <w:p w14:paraId="58BA3F9E" w14:textId="77777777" w:rsidR="00C10FFF" w:rsidRPr="00F526AD" w:rsidRDefault="00C10FFF" w:rsidP="00F526AD">
            <w:pPr>
              <w:spacing w:after="120"/>
              <w:rPr>
                <w:rFonts w:ascii="Calibri Light" w:hAnsi="Calibri Light"/>
                <w:sz w:val="16"/>
                <w:szCs w:val="16"/>
                <w:lang w:val="en-US"/>
              </w:rPr>
            </w:pPr>
            <w:del w:id="12086" w:author="Ashan Asmone" w:date="2016-03-31T16:51:00Z">
              <w:r w:rsidRPr="00F526AD" w:rsidDel="00F73169">
                <w:rPr>
                  <w:rFonts w:ascii="Calibri Light" w:hAnsi="Calibri Light"/>
                  <w:sz w:val="16"/>
                  <w:szCs w:val="16"/>
                  <w:lang w:val="en-US"/>
                </w:rPr>
                <w:delText>ISO 4624: 1978 Paints and varnishes -- Pull-off test for adhesion</w:delText>
              </w:r>
            </w:del>
            <w:ins w:id="12087" w:author="Ashan Asmone" w:date="2016-03-31T16:51:00Z">
              <w:r w:rsidR="00F73169">
                <w:rPr>
                  <w:rFonts w:ascii="Calibri Light" w:hAnsi="Calibri Light"/>
                  <w:sz w:val="16"/>
                  <w:szCs w:val="16"/>
                  <w:lang w:val="en-US"/>
                </w:rPr>
                <w:t>ISO 4624:2016 Paints and varnishes -- Pull-off test for adhesion</w:t>
              </w:r>
            </w:ins>
          </w:p>
          <w:p w14:paraId="7C277540" w14:textId="77777777" w:rsidR="00C10FFF" w:rsidRPr="00F526AD" w:rsidRDefault="00C10FFF" w:rsidP="00F526AD">
            <w:pPr>
              <w:spacing w:after="120"/>
              <w:rPr>
                <w:rFonts w:ascii="Calibri Light" w:hAnsi="Calibri Light"/>
                <w:sz w:val="16"/>
                <w:szCs w:val="16"/>
                <w:lang w:val="en-US"/>
              </w:rPr>
            </w:pPr>
            <w:del w:id="12088" w:author="Ashan Asmone" w:date="2016-03-31T16:55:00Z">
              <w:r w:rsidRPr="00F526AD" w:rsidDel="00F73169">
                <w:rPr>
                  <w:rFonts w:ascii="Calibri Light" w:hAnsi="Calibri Light"/>
                  <w:sz w:val="16"/>
                  <w:szCs w:val="16"/>
                  <w:lang w:val="en-US"/>
                </w:rPr>
                <w:delText>ISO 4628-1: 1982 Paints and varnishes -- Evaluation of degradation of paint coatings -- Designation of intensity, quantity and size of common types of defect -- Part 1: General principles and rating schemes</w:delText>
              </w:r>
            </w:del>
            <w:ins w:id="12089" w:author="Ashan Asmone" w:date="2016-03-31T16:55:00Z">
              <w:r w:rsidR="00F73169">
                <w:rPr>
                  <w:rFonts w:ascii="Calibri Light" w:hAnsi="Calibri Light"/>
                  <w:sz w:val="16"/>
                  <w:szCs w:val="16"/>
                  <w:lang w:val="en-US"/>
                </w:rPr>
                <w:t>ISO 4628-1:2016 Paints and varnishes -- Evaluation of degradation of coatings -- Designation of quantity and size of defects, and of intensity of uniform changes in appearance -- Part 1: General introduction and designation system</w:t>
              </w:r>
            </w:ins>
          </w:p>
          <w:p w14:paraId="10CA04D3" w14:textId="77777777" w:rsidR="00C10FFF" w:rsidRPr="00F526AD" w:rsidRDefault="00C10FFF" w:rsidP="00F526AD">
            <w:pPr>
              <w:spacing w:after="120"/>
              <w:rPr>
                <w:rFonts w:ascii="Calibri Light" w:hAnsi="Calibri Light"/>
                <w:sz w:val="16"/>
                <w:szCs w:val="16"/>
                <w:lang w:val="en-US"/>
              </w:rPr>
            </w:pPr>
            <w:del w:id="12090" w:author="Ashan Asmone" w:date="2016-03-31T16:55:00Z">
              <w:r w:rsidRPr="00F526AD" w:rsidDel="00F73169">
                <w:rPr>
                  <w:rFonts w:ascii="Calibri Light" w:hAnsi="Calibri Light"/>
                  <w:sz w:val="16"/>
                  <w:szCs w:val="16"/>
                  <w:lang w:val="en-US"/>
                </w:rPr>
                <w:delText>ISO 4628-2: 1982 Paints and varnishes -- Evaluation of degradation of paint coatings -- Designation of intensity, quantity and size of common types of defect -- Part 2: Designation of degree of blistering</w:delText>
              </w:r>
            </w:del>
            <w:ins w:id="12091" w:author="Ashan Asmone" w:date="2016-03-31T16:55:00Z">
              <w:r w:rsidR="00F73169">
                <w:rPr>
                  <w:rFonts w:ascii="Calibri Light" w:hAnsi="Calibri Light"/>
                  <w:sz w:val="16"/>
                  <w:szCs w:val="16"/>
                  <w:lang w:val="en-US"/>
                </w:rPr>
                <w:t>ISO 4628-2:2003 Paints and varnishes - Evaluation of degradation of coatings - Designation of quantity and size of defects, and of intensity of uniform changes in appearance - Part 2: Assessment of degree of blistering</w:t>
              </w:r>
            </w:ins>
          </w:p>
          <w:p w14:paraId="3127CDC6" w14:textId="77777777" w:rsidR="00C10FFF" w:rsidRPr="00F526AD" w:rsidRDefault="00C10FFF" w:rsidP="00F526AD">
            <w:pPr>
              <w:spacing w:after="120"/>
              <w:rPr>
                <w:rFonts w:ascii="Calibri Light" w:hAnsi="Calibri Light"/>
                <w:sz w:val="16"/>
                <w:szCs w:val="16"/>
                <w:lang w:val="en-US"/>
              </w:rPr>
            </w:pPr>
            <w:del w:id="12092" w:author="Ashan Asmone" w:date="2016-03-31T16:57:00Z">
              <w:r w:rsidRPr="00F526AD" w:rsidDel="00F73169">
                <w:rPr>
                  <w:rFonts w:ascii="Calibri Light" w:hAnsi="Calibri Light"/>
                  <w:sz w:val="16"/>
                  <w:szCs w:val="16"/>
                  <w:lang w:val="en-US"/>
                </w:rPr>
                <w:delText>ISO 4628-3: 1982 Paints and varnishes -- Evaluation of degradation of paint coatings -- Designation of intensity, quantity and size of common types of defect -- Part 3: Designation of degree of rusting</w:delText>
              </w:r>
            </w:del>
            <w:ins w:id="12093" w:author="Ashan Asmone" w:date="2016-03-31T16:57:00Z">
              <w:r w:rsidR="00F73169">
                <w:rPr>
                  <w:rFonts w:ascii="Calibri Light" w:hAnsi="Calibri Light"/>
                  <w:sz w:val="16"/>
                  <w:szCs w:val="16"/>
                  <w:lang w:val="en-US"/>
                </w:rPr>
                <w:t>ISO 4628-3:2016 Paints and varnishes -- Evaluation of degradation of coatings -- Designation of quantity and size of defects, and of intensity of uniform changes in appearance -- Part 3: Assessment of degree of rusting</w:t>
              </w:r>
            </w:ins>
          </w:p>
          <w:p w14:paraId="5F0DE478" w14:textId="77777777" w:rsidR="00C10FFF" w:rsidRPr="00F526AD" w:rsidRDefault="00C10FFF" w:rsidP="00F526AD">
            <w:pPr>
              <w:spacing w:after="120"/>
              <w:rPr>
                <w:rFonts w:ascii="Calibri Light" w:hAnsi="Calibri Light"/>
                <w:sz w:val="16"/>
                <w:szCs w:val="16"/>
                <w:lang w:val="en-US"/>
              </w:rPr>
            </w:pPr>
            <w:del w:id="12094" w:author="Ashan Asmone" w:date="2016-03-31T16:59:00Z">
              <w:r w:rsidRPr="00F526AD" w:rsidDel="00F73169">
                <w:rPr>
                  <w:rFonts w:ascii="Calibri Light" w:hAnsi="Calibri Light"/>
                  <w:sz w:val="16"/>
                  <w:szCs w:val="16"/>
                  <w:lang w:val="en-US"/>
                </w:rPr>
                <w:delText>ISO 4628-4: 1982 Paints and varnishes -- Evaluation of degradation of paint coatings -- Designation of intensity, quantity and size of common types of defect -- Part 4: Designation of degree of cracking</w:delText>
              </w:r>
            </w:del>
            <w:ins w:id="12095" w:author="Ashan Asmone" w:date="2016-03-31T16:59:00Z">
              <w:r w:rsidR="00F73169">
                <w:rPr>
                  <w:rFonts w:ascii="Calibri Light" w:hAnsi="Calibri Light"/>
                  <w:sz w:val="16"/>
                  <w:szCs w:val="16"/>
                  <w:lang w:val="en-US"/>
                </w:rPr>
                <w:t>ISO 4628-4:2016 Paints and varnishes -- Evaluation of degradation of coatings -- Designation of quantity and size of defects, and of intensity of uniform changes in appearance -- Part 4: Assessment of degree of cracking</w:t>
              </w:r>
            </w:ins>
          </w:p>
          <w:p w14:paraId="3302AAA2" w14:textId="77777777" w:rsidR="00C10FFF" w:rsidRPr="00F526AD" w:rsidRDefault="00C10FFF" w:rsidP="00F526AD">
            <w:pPr>
              <w:spacing w:after="120"/>
              <w:rPr>
                <w:rFonts w:ascii="Calibri Light" w:hAnsi="Calibri Light"/>
                <w:sz w:val="16"/>
                <w:szCs w:val="16"/>
                <w:lang w:val="en-US"/>
              </w:rPr>
            </w:pPr>
            <w:del w:id="12096" w:author="Ashan Asmone" w:date="2016-03-31T17:00:00Z">
              <w:r w:rsidRPr="00F526AD" w:rsidDel="00F73169">
                <w:rPr>
                  <w:rFonts w:ascii="Calibri Light" w:hAnsi="Calibri Light"/>
                  <w:sz w:val="16"/>
                  <w:szCs w:val="16"/>
                  <w:lang w:val="en-US"/>
                </w:rPr>
                <w:delText>ISO 4628-5: 1982 Paints and varnishes -- Evaluation of degradation of paint coatings -- Designation of intensity, quantity and size of common types of defect -- Part 5: Designation of degree of flaking</w:delText>
              </w:r>
            </w:del>
            <w:ins w:id="12097" w:author="Ashan Asmone" w:date="2016-03-31T17:00:00Z">
              <w:r w:rsidR="00F73169">
                <w:rPr>
                  <w:rFonts w:ascii="Calibri Light" w:hAnsi="Calibri Light"/>
                  <w:sz w:val="16"/>
                  <w:szCs w:val="16"/>
                  <w:lang w:val="en-US"/>
                </w:rPr>
                <w:t>ISO 4628-5:2016 Paints and varnishes -- Evaluation of degradation of coatings -- Designation of quantity and size of defects, and of intensity of uniform changes in appearance -- Part 5: Assessment of degree of flaking</w:t>
              </w:r>
            </w:ins>
          </w:p>
          <w:p w14:paraId="0858D6EE" w14:textId="77777777" w:rsidR="00C10FFF" w:rsidRPr="00F526AD" w:rsidRDefault="00C10FFF" w:rsidP="00F526AD">
            <w:pPr>
              <w:spacing w:after="120"/>
              <w:rPr>
                <w:rFonts w:ascii="Calibri Light" w:hAnsi="Calibri Light"/>
                <w:sz w:val="16"/>
                <w:szCs w:val="16"/>
                <w:lang w:val="en-US"/>
              </w:rPr>
            </w:pPr>
            <w:del w:id="12098" w:author="Ashan Asmone" w:date="2016-03-31T17:01:00Z">
              <w:r w:rsidRPr="00F526AD" w:rsidDel="00F73169">
                <w:rPr>
                  <w:rFonts w:ascii="Calibri Light" w:hAnsi="Calibri Light"/>
                  <w:sz w:val="16"/>
                  <w:szCs w:val="16"/>
                  <w:lang w:val="en-US"/>
                </w:rPr>
                <w:delText>ISO 4628-6: 1990 Paints and varnishes -- Evaluation of degradation of paint coatings -- Designation of intensity, quantity and size of common types of defect -- Part 6: Rating of degree of chalking by tape method</w:delText>
              </w:r>
            </w:del>
            <w:ins w:id="12099" w:author="Ashan Asmone" w:date="2016-03-31T17:01:00Z">
              <w:r w:rsidR="00F73169">
                <w:rPr>
                  <w:rFonts w:ascii="Calibri Light" w:hAnsi="Calibri Light"/>
                  <w:sz w:val="16"/>
                  <w:szCs w:val="16"/>
                  <w:lang w:val="en-US"/>
                </w:rPr>
                <w:t>ISO 4628-6:2011 Paints and varnishes -- Evaluation of degradation of coatings -- Designation of quantity and size of defects, and of intensity of uniform changes in appearance -- Part 6: Assessment of degree of chalking by tape method</w:t>
              </w:r>
            </w:ins>
          </w:p>
          <w:p w14:paraId="533A2647" w14:textId="77777777" w:rsidR="00C10FFF" w:rsidRPr="00F526AD" w:rsidRDefault="00C10FFF" w:rsidP="00F526AD">
            <w:pPr>
              <w:spacing w:after="120"/>
              <w:rPr>
                <w:rFonts w:ascii="Calibri Light" w:hAnsi="Calibri Light"/>
                <w:sz w:val="16"/>
                <w:szCs w:val="16"/>
                <w:lang w:val="en-US"/>
              </w:rPr>
            </w:pPr>
            <w:del w:id="12100" w:author="Ashan Asmone" w:date="2016-03-31T17:02:00Z">
              <w:r w:rsidRPr="00F526AD" w:rsidDel="00F73169">
                <w:rPr>
                  <w:rFonts w:ascii="Calibri Light" w:hAnsi="Calibri Light"/>
                  <w:sz w:val="16"/>
                  <w:szCs w:val="16"/>
                  <w:lang w:val="en-US"/>
                </w:rPr>
                <w:delText>ISO 6270-1: 1998 Paints and varnishes -- Determination of resistance to humidity -- Part 1: Continuous condensation</w:delText>
              </w:r>
            </w:del>
            <w:ins w:id="12101" w:author="Ashan Asmone" w:date="2016-03-31T17:02:00Z">
              <w:r w:rsidR="00F73169">
                <w:rPr>
                  <w:rFonts w:ascii="Calibri Light" w:hAnsi="Calibri Light"/>
                  <w:sz w:val="16"/>
                  <w:szCs w:val="16"/>
                  <w:lang w:val="en-US"/>
                </w:rPr>
                <w:t>ISO 6270-1: 1998 Paints and varnishes -- Determination of resistance to humidity -- Part 1: Continuous condensation</w:t>
              </w:r>
            </w:ins>
          </w:p>
          <w:p w14:paraId="78DB4602" w14:textId="77777777" w:rsidR="00C10FFF" w:rsidRPr="00F526AD" w:rsidRDefault="00C10FFF" w:rsidP="00F526AD">
            <w:pPr>
              <w:spacing w:after="120"/>
              <w:rPr>
                <w:rFonts w:ascii="Calibri Light" w:hAnsi="Calibri Light"/>
                <w:sz w:val="16"/>
                <w:szCs w:val="16"/>
                <w:lang w:val="en-US"/>
              </w:rPr>
            </w:pPr>
            <w:del w:id="12102" w:author="Ashan Asmone" w:date="2016-03-31T17:05:00Z">
              <w:r w:rsidRPr="00F526AD" w:rsidDel="00F73169">
                <w:rPr>
                  <w:rFonts w:ascii="Calibri Light" w:hAnsi="Calibri Light"/>
                  <w:sz w:val="16"/>
                  <w:szCs w:val="16"/>
                  <w:lang w:val="en-US"/>
                </w:rPr>
                <w:delText>ISO 6272: 1993 Paints and varnishes -- Falling-weight test</w:delText>
              </w:r>
            </w:del>
            <w:ins w:id="12103" w:author="Ashan Asmone" w:date="2016-03-31T17:05:00Z">
              <w:r w:rsidR="00F73169">
                <w:rPr>
                  <w:rFonts w:ascii="Calibri Light" w:hAnsi="Calibri Light"/>
                  <w:sz w:val="16"/>
                  <w:szCs w:val="16"/>
                  <w:lang w:val="en-US"/>
                </w:rPr>
                <w:t>ISO 6272-1:2011 Paints and varnishes -- Rapid-deformation (impact resistance) tests -- Part 1: Falling-weight test, large-area indenter/ ISO 6272-2:2011 Paints and varnishes -- Rapid-deformation (impact resistance) tests -- Part 2: Falling-weight test, small-area indenter</w:t>
              </w:r>
            </w:ins>
          </w:p>
          <w:p w14:paraId="0F19C13A" w14:textId="77777777" w:rsidR="00C10FFF" w:rsidRPr="00F526AD" w:rsidRDefault="00C10FFF" w:rsidP="00F526AD">
            <w:pPr>
              <w:spacing w:after="120"/>
              <w:rPr>
                <w:rFonts w:ascii="Calibri Light" w:hAnsi="Calibri Light"/>
                <w:sz w:val="16"/>
                <w:szCs w:val="16"/>
                <w:lang w:val="en-US"/>
              </w:rPr>
            </w:pPr>
            <w:del w:id="12104" w:author="Ashan Asmone" w:date="2016-03-31T17:07:00Z">
              <w:r w:rsidRPr="00F526AD" w:rsidDel="006723EE">
                <w:rPr>
                  <w:rFonts w:ascii="Calibri Light" w:hAnsi="Calibri Light"/>
                  <w:sz w:val="16"/>
                  <w:szCs w:val="16"/>
                  <w:lang w:val="en-US"/>
                </w:rPr>
                <w:delText>ISO 6441: 1984 Paints and varnishes -- Indentation test (spherical or pyramidal)</w:delText>
              </w:r>
            </w:del>
          </w:p>
          <w:p w14:paraId="6A168358" w14:textId="77777777" w:rsidR="00C10FFF" w:rsidRPr="00F526AD" w:rsidRDefault="00C10FFF" w:rsidP="00F526AD">
            <w:pPr>
              <w:spacing w:after="120"/>
              <w:rPr>
                <w:rFonts w:ascii="Calibri Light" w:hAnsi="Calibri Light"/>
                <w:sz w:val="16"/>
                <w:szCs w:val="16"/>
                <w:lang w:val="en-US"/>
              </w:rPr>
            </w:pPr>
            <w:del w:id="12105" w:author="Ashan Asmone" w:date="2016-03-31T17:12:00Z">
              <w:r w:rsidRPr="00F526AD" w:rsidDel="006723EE">
                <w:rPr>
                  <w:rFonts w:ascii="Calibri Light" w:hAnsi="Calibri Light"/>
                  <w:sz w:val="16"/>
                  <w:szCs w:val="16"/>
                  <w:lang w:val="en-US"/>
                </w:rPr>
                <w:delText>ISO 6441-1: 1999 Paints and varnishes -- Determination of micro-indentation hardness -- Part 1: Knoop hardness by measurement of indentation length</w:delText>
              </w:r>
            </w:del>
          </w:p>
          <w:p w14:paraId="7CB9A66D" w14:textId="77777777" w:rsidR="00C10FFF" w:rsidRPr="00F526AD" w:rsidRDefault="00C10FFF" w:rsidP="00F526AD">
            <w:pPr>
              <w:spacing w:after="120"/>
              <w:rPr>
                <w:rFonts w:ascii="Calibri Light" w:hAnsi="Calibri Light"/>
                <w:sz w:val="16"/>
                <w:szCs w:val="16"/>
                <w:lang w:val="en-US"/>
              </w:rPr>
            </w:pPr>
            <w:del w:id="12106" w:author="Ashan Asmone" w:date="2016-03-31T17:13:00Z">
              <w:r w:rsidRPr="00F526AD" w:rsidDel="006723EE">
                <w:rPr>
                  <w:rFonts w:ascii="Calibri Light" w:hAnsi="Calibri Light"/>
                  <w:sz w:val="16"/>
                  <w:szCs w:val="16"/>
                  <w:lang w:val="en-US"/>
                </w:rPr>
                <w:delText>ISO 6441-2: 1999 Paints and varnishes -- Determination of micro-indentation hardness -- Part 2: Knoop hardness by measurement of indentation depth under load</w:delText>
              </w:r>
            </w:del>
          </w:p>
          <w:p w14:paraId="79328D2B" w14:textId="77777777" w:rsidR="00C10FFF" w:rsidRPr="00F526AD" w:rsidRDefault="00C10FFF" w:rsidP="00F526AD">
            <w:pPr>
              <w:spacing w:after="120"/>
              <w:rPr>
                <w:rFonts w:ascii="Calibri Light" w:hAnsi="Calibri Light"/>
                <w:sz w:val="16"/>
                <w:szCs w:val="16"/>
                <w:lang w:val="en-US"/>
              </w:rPr>
            </w:pPr>
            <w:del w:id="12107" w:author="Ashan Asmone" w:date="2016-03-31T17:13:00Z">
              <w:r w:rsidRPr="00F526AD" w:rsidDel="006723EE">
                <w:rPr>
                  <w:rFonts w:ascii="Calibri Light" w:hAnsi="Calibri Light"/>
                  <w:sz w:val="16"/>
                  <w:szCs w:val="16"/>
                  <w:lang w:val="en-US"/>
                </w:rPr>
                <w:delText>ISO 6503: 1984 Paints and varnishes -- Determination of total lead -- Flame atomic absorption spectrometric method</w:delText>
              </w:r>
            </w:del>
            <w:ins w:id="12108" w:author="Ashan Asmone" w:date="2016-03-31T17:13:00Z">
              <w:r w:rsidR="006723EE">
                <w:rPr>
                  <w:rFonts w:ascii="Calibri Light" w:hAnsi="Calibri Light"/>
                  <w:sz w:val="16"/>
                  <w:szCs w:val="16"/>
                  <w:lang w:val="en-US"/>
                </w:rPr>
                <w:t>ISO 6503: 1984 Paints and varnishes -- Determination of total lead -- Flame atomic absorption spectrometric method</w:t>
              </w:r>
            </w:ins>
          </w:p>
          <w:p w14:paraId="235EA847" w14:textId="77777777" w:rsidR="00C10FFF" w:rsidRPr="00F526AD" w:rsidRDefault="00C10FFF" w:rsidP="00F526AD">
            <w:pPr>
              <w:spacing w:after="120"/>
              <w:rPr>
                <w:rFonts w:ascii="Calibri Light" w:hAnsi="Calibri Light"/>
                <w:sz w:val="16"/>
                <w:szCs w:val="16"/>
                <w:lang w:val="en-US"/>
              </w:rPr>
            </w:pPr>
            <w:del w:id="12109" w:author="Ashan Asmone" w:date="2016-03-31T17:14:00Z">
              <w:r w:rsidRPr="00F526AD" w:rsidDel="006723EE">
                <w:rPr>
                  <w:rFonts w:ascii="Calibri Light" w:hAnsi="Calibri Light"/>
                  <w:sz w:val="16"/>
                  <w:szCs w:val="16"/>
                  <w:lang w:val="en-US"/>
                </w:rPr>
                <w:delText>ISO 6504-1: 1983 Paints and varnishes -- Determination of hiding power -- Part 1: Kubelka-Munk method for white and light-coloured paints</w:delText>
              </w:r>
            </w:del>
            <w:ins w:id="12110" w:author="Ashan Asmone" w:date="2016-03-31T17:14:00Z">
              <w:r w:rsidR="006723EE">
                <w:rPr>
                  <w:rFonts w:ascii="Calibri Light" w:hAnsi="Calibri Light"/>
                  <w:sz w:val="16"/>
                  <w:szCs w:val="16"/>
                  <w:lang w:val="en-US"/>
                </w:rPr>
                <w:t>ISO 6504-1: 1983 Paints and varnishes -- Determination of hiding power -- Part 1: Kubelka-Munk method for white and light-coloured paints</w:t>
              </w:r>
            </w:ins>
          </w:p>
          <w:p w14:paraId="016A76CD" w14:textId="77777777" w:rsidR="00C10FFF" w:rsidRPr="00F526AD" w:rsidRDefault="00C10FFF" w:rsidP="00F526AD">
            <w:pPr>
              <w:spacing w:after="120"/>
              <w:rPr>
                <w:rFonts w:ascii="Calibri Light" w:hAnsi="Calibri Light"/>
                <w:sz w:val="16"/>
                <w:szCs w:val="16"/>
                <w:lang w:val="en-US"/>
              </w:rPr>
            </w:pPr>
            <w:del w:id="12111" w:author="Ashan Asmone" w:date="2016-03-31T17:15:00Z">
              <w:r w:rsidRPr="00F526AD" w:rsidDel="006723EE">
                <w:rPr>
                  <w:rFonts w:ascii="Calibri Light" w:hAnsi="Calibri Light"/>
                  <w:sz w:val="16"/>
                  <w:szCs w:val="16"/>
                  <w:lang w:val="en-US"/>
                </w:rPr>
                <w:delText>ISO 6504-3: 1998 Paints and varnishes -- Determination of hiding power -- Part 3: Determination of contrast ratio (opacity) of light-coloured paints at a fixed spreading rate</w:delText>
              </w:r>
            </w:del>
            <w:ins w:id="12112" w:author="Ashan Asmone" w:date="2016-03-31T17:15:00Z">
              <w:r w:rsidR="006723EE">
                <w:rPr>
                  <w:rFonts w:ascii="Calibri Light" w:hAnsi="Calibri Light"/>
                  <w:sz w:val="16"/>
                  <w:szCs w:val="16"/>
                  <w:lang w:val="en-US"/>
                </w:rPr>
                <w:t>ISO 6504-3:2006 Paints and varnishes -- Determination of hiding power -- Part 3: Determination of contrast ratio of light-coloured paints at a fixed spreading rate</w:t>
              </w:r>
            </w:ins>
          </w:p>
          <w:p w14:paraId="6C5C4321" w14:textId="77777777" w:rsidR="00C10FFF" w:rsidRPr="00F526AD" w:rsidRDefault="00C10FFF" w:rsidP="00F526AD">
            <w:pPr>
              <w:spacing w:after="120"/>
              <w:rPr>
                <w:rFonts w:ascii="Calibri Light" w:hAnsi="Calibri Light"/>
                <w:sz w:val="16"/>
                <w:szCs w:val="16"/>
                <w:lang w:val="en-US"/>
              </w:rPr>
            </w:pPr>
            <w:del w:id="12113" w:author="Ashan Asmone" w:date="2016-03-31T17:16:00Z">
              <w:r w:rsidRPr="00F526AD" w:rsidDel="006723EE">
                <w:rPr>
                  <w:rFonts w:ascii="Calibri Light" w:hAnsi="Calibri Light"/>
                  <w:sz w:val="16"/>
                  <w:szCs w:val="16"/>
                  <w:lang w:val="en-US"/>
                </w:rPr>
                <w:delText>ISO 6713: 1984 Paints and varnishes -- Preparation of acid extracts from paints in liquid or powder form</w:delText>
              </w:r>
            </w:del>
            <w:ins w:id="12114" w:author="Ashan Asmone" w:date="2016-03-31T17:16:00Z">
              <w:r w:rsidR="006723EE">
                <w:rPr>
                  <w:rFonts w:ascii="Calibri Light" w:hAnsi="Calibri Light"/>
                  <w:sz w:val="16"/>
                  <w:szCs w:val="16"/>
                  <w:lang w:val="en-US"/>
                </w:rPr>
                <w:t>ISO 6713: 1984 Paints and varnishes -- Preparation of acid extracts from paints in liquid or powder form</w:t>
              </w:r>
            </w:ins>
          </w:p>
          <w:p w14:paraId="2A882CB8" w14:textId="77777777" w:rsidR="00C10FFF" w:rsidRPr="00F526AD" w:rsidRDefault="00C10FFF" w:rsidP="00F526AD">
            <w:pPr>
              <w:spacing w:after="120"/>
              <w:rPr>
                <w:rFonts w:ascii="Calibri Light" w:hAnsi="Calibri Light"/>
                <w:sz w:val="16"/>
                <w:szCs w:val="16"/>
                <w:lang w:val="en-US"/>
              </w:rPr>
            </w:pPr>
            <w:del w:id="12115" w:author="Ashan Asmone" w:date="2016-03-31T17:16:00Z">
              <w:r w:rsidRPr="00F526AD" w:rsidDel="006723EE">
                <w:rPr>
                  <w:rFonts w:ascii="Calibri Light" w:hAnsi="Calibri Light"/>
                  <w:sz w:val="16"/>
                  <w:szCs w:val="16"/>
                  <w:lang w:val="en-US"/>
                </w:rPr>
                <w:delText>ISO 6744-1: 1999 Binders for paints and varnishes -- Alkyd resins -- Part 1: General methods of test</w:delText>
              </w:r>
            </w:del>
            <w:ins w:id="12116" w:author="Ashan Asmone" w:date="2016-03-31T17:16:00Z">
              <w:r w:rsidR="006723EE">
                <w:rPr>
                  <w:rFonts w:ascii="Calibri Light" w:hAnsi="Calibri Light"/>
                  <w:sz w:val="16"/>
                  <w:szCs w:val="16"/>
                  <w:lang w:val="en-US"/>
                </w:rPr>
                <w:t>ISO 6744-1: 1999 Binders for paints and varnishes -- Alkyd resins -- Part 1: General methods of test</w:t>
              </w:r>
            </w:ins>
          </w:p>
          <w:p w14:paraId="45286B3B" w14:textId="77777777" w:rsidR="00C10FFF" w:rsidRPr="00F526AD" w:rsidRDefault="00C10FFF" w:rsidP="00F526AD">
            <w:pPr>
              <w:spacing w:after="120"/>
              <w:rPr>
                <w:rFonts w:ascii="Calibri Light" w:hAnsi="Calibri Light"/>
                <w:sz w:val="16"/>
                <w:szCs w:val="16"/>
                <w:lang w:val="en-US"/>
              </w:rPr>
            </w:pPr>
            <w:del w:id="12117" w:author="Ashan Asmone" w:date="2016-03-31T17:17:00Z">
              <w:r w:rsidRPr="00F526AD" w:rsidDel="006723EE">
                <w:rPr>
                  <w:rFonts w:ascii="Calibri Light" w:hAnsi="Calibri Light"/>
                  <w:sz w:val="16"/>
                  <w:szCs w:val="16"/>
                  <w:lang w:val="en-US"/>
                </w:rPr>
                <w:delText>ISO 6744-2: 1999 Binders for paints and varnishes -- Alkyd resins -- Part 2: Determination of phthalic anhydride content</w:delText>
              </w:r>
            </w:del>
            <w:ins w:id="12118" w:author="Ashan Asmone" w:date="2016-03-31T17:17:00Z">
              <w:r w:rsidR="006723EE">
                <w:rPr>
                  <w:rFonts w:ascii="Calibri Light" w:hAnsi="Calibri Light"/>
                  <w:sz w:val="16"/>
                  <w:szCs w:val="16"/>
                  <w:lang w:val="en-US"/>
                </w:rPr>
                <w:t>ISO 6744-2: 1999 Binders for paints and varnishes -- Alkyd resins -- Part 2: Determination of phthalic anhydride content</w:t>
              </w:r>
            </w:ins>
          </w:p>
          <w:p w14:paraId="3AA68EDA" w14:textId="77777777" w:rsidR="00C10FFF" w:rsidRPr="00F526AD" w:rsidRDefault="00C10FFF" w:rsidP="00F526AD">
            <w:pPr>
              <w:spacing w:after="120"/>
              <w:rPr>
                <w:rFonts w:ascii="Calibri Light" w:hAnsi="Calibri Light"/>
                <w:sz w:val="16"/>
                <w:szCs w:val="16"/>
                <w:lang w:val="en-US"/>
              </w:rPr>
            </w:pPr>
            <w:del w:id="12119" w:author="Ashan Asmone" w:date="2016-03-31T17:18:00Z">
              <w:r w:rsidRPr="00F526AD" w:rsidDel="006723EE">
                <w:rPr>
                  <w:rFonts w:ascii="Calibri Light" w:hAnsi="Calibri Light"/>
                  <w:sz w:val="16"/>
                  <w:szCs w:val="16"/>
                  <w:lang w:val="en-US"/>
                </w:rPr>
                <w:delText>ISO 6744-3: 1999 Binders for paints and varnishes -- Alkyd resins -- Part 3: Determination of unsaponifiable matter content</w:delText>
              </w:r>
            </w:del>
            <w:ins w:id="12120" w:author="Ashan Asmone" w:date="2016-03-31T17:18:00Z">
              <w:r w:rsidR="006723EE">
                <w:rPr>
                  <w:rFonts w:ascii="Calibri Light" w:hAnsi="Calibri Light"/>
                  <w:sz w:val="16"/>
                  <w:szCs w:val="16"/>
                  <w:lang w:val="en-US"/>
                </w:rPr>
                <w:t>ISO 6744-3: 1999 Binders for paints and varnishes -- Alkyd resins -- Part 3: Determination of unsaponifiable matter content</w:t>
              </w:r>
            </w:ins>
          </w:p>
          <w:p w14:paraId="22C30190" w14:textId="77777777" w:rsidR="00C10FFF" w:rsidRPr="00F526AD" w:rsidRDefault="00C10FFF" w:rsidP="00F526AD">
            <w:pPr>
              <w:spacing w:after="120"/>
              <w:rPr>
                <w:rFonts w:ascii="Calibri Light" w:hAnsi="Calibri Light"/>
                <w:sz w:val="16"/>
                <w:szCs w:val="16"/>
                <w:lang w:val="en-US"/>
              </w:rPr>
            </w:pPr>
            <w:del w:id="12121" w:author="Ashan Asmone" w:date="2016-03-31T17:19:00Z">
              <w:r w:rsidRPr="00F526AD" w:rsidDel="006723EE">
                <w:rPr>
                  <w:rFonts w:ascii="Calibri Light" w:hAnsi="Calibri Light"/>
                  <w:sz w:val="16"/>
                  <w:szCs w:val="16"/>
                  <w:lang w:val="en-US"/>
                </w:rPr>
                <w:delText>ISO 6744-4: 1999 Binders for paints and varnishes -- Alkyd resins -- Part 4: Determination of fatty acid content</w:delText>
              </w:r>
            </w:del>
            <w:ins w:id="12122" w:author="Ashan Asmone" w:date="2016-03-31T17:19:00Z">
              <w:r w:rsidR="006723EE">
                <w:rPr>
                  <w:rFonts w:ascii="Calibri Light" w:hAnsi="Calibri Light"/>
                  <w:sz w:val="16"/>
                  <w:szCs w:val="16"/>
                  <w:lang w:val="en-US"/>
                </w:rPr>
                <w:t>ISO 6744-4: 1999 Binders for paints and varnishes -- Alkyd resins -- Part 4: Determination of fatty acid content</w:t>
              </w:r>
            </w:ins>
          </w:p>
          <w:p w14:paraId="2E1FA5EA" w14:textId="77777777" w:rsidR="00C10FFF" w:rsidRPr="00F526AD" w:rsidRDefault="00C10FFF" w:rsidP="00F526AD">
            <w:pPr>
              <w:spacing w:after="120"/>
              <w:rPr>
                <w:rFonts w:ascii="Calibri Light" w:hAnsi="Calibri Light"/>
                <w:sz w:val="16"/>
                <w:szCs w:val="16"/>
                <w:lang w:val="en-US"/>
              </w:rPr>
            </w:pPr>
            <w:del w:id="12123" w:author="Ashan Asmone" w:date="2016-03-31T17:19:00Z">
              <w:r w:rsidRPr="00F526AD" w:rsidDel="006723EE">
                <w:rPr>
                  <w:rFonts w:ascii="Calibri Light" w:hAnsi="Calibri Light"/>
                  <w:sz w:val="16"/>
                  <w:szCs w:val="16"/>
                  <w:lang w:val="en-US"/>
                </w:rPr>
                <w:delText>ISO 6860: 1984 Paints and varnishes -- Bend test (conical mandrel)</w:delText>
              </w:r>
            </w:del>
            <w:ins w:id="12124" w:author="Ashan Asmone" w:date="2016-03-31T17:19:00Z">
              <w:r w:rsidR="006723EE">
                <w:rPr>
                  <w:rFonts w:ascii="Calibri Light" w:hAnsi="Calibri Light"/>
                  <w:sz w:val="16"/>
                  <w:szCs w:val="16"/>
                  <w:lang w:val="en-US"/>
                </w:rPr>
                <w:t>ISO 6860:2006 Paints and varnishes -- Bend test (conical mandrel)</w:t>
              </w:r>
            </w:ins>
          </w:p>
          <w:p w14:paraId="0F2CC91E" w14:textId="77777777" w:rsidR="00C10FFF" w:rsidRPr="00F526AD" w:rsidRDefault="00C10FFF" w:rsidP="00F526AD">
            <w:pPr>
              <w:spacing w:after="120"/>
              <w:rPr>
                <w:rFonts w:ascii="Calibri Light" w:hAnsi="Calibri Light"/>
                <w:sz w:val="16"/>
                <w:szCs w:val="16"/>
                <w:lang w:val="en-US"/>
              </w:rPr>
            </w:pPr>
            <w:del w:id="12125" w:author="Ashan Asmone" w:date="2016-03-31T17:20:00Z">
              <w:r w:rsidRPr="00F526AD" w:rsidDel="006723EE">
                <w:rPr>
                  <w:rFonts w:ascii="Calibri Light" w:hAnsi="Calibri Light"/>
                  <w:sz w:val="16"/>
                  <w:szCs w:val="16"/>
                  <w:lang w:val="en-US"/>
                </w:rPr>
                <w:delText>ISO 7142: 1984 Binders for paints and varnishes -- Epoxy resins -- General methods of test</w:delText>
              </w:r>
            </w:del>
            <w:ins w:id="12126" w:author="Ashan Asmone" w:date="2016-03-31T17:20:00Z">
              <w:r w:rsidR="006723EE">
                <w:rPr>
                  <w:rFonts w:ascii="Calibri Light" w:hAnsi="Calibri Light"/>
                  <w:sz w:val="16"/>
                  <w:szCs w:val="16"/>
                  <w:lang w:val="en-US"/>
                </w:rPr>
                <w:t>ISO 7142:2007 Binders for paints and varnishes -- Epoxy resins -- General methods of test</w:t>
              </w:r>
            </w:ins>
          </w:p>
          <w:p w14:paraId="442C45D6" w14:textId="77777777" w:rsidR="00C10FFF" w:rsidRPr="00F526AD" w:rsidRDefault="00C10FFF" w:rsidP="00F526AD">
            <w:pPr>
              <w:spacing w:after="120"/>
              <w:rPr>
                <w:rFonts w:ascii="Calibri Light" w:hAnsi="Calibri Light"/>
                <w:sz w:val="16"/>
                <w:szCs w:val="16"/>
                <w:lang w:val="en-US"/>
              </w:rPr>
            </w:pPr>
            <w:del w:id="12127" w:author="Ashan Asmone" w:date="2016-03-31T17:22:00Z">
              <w:r w:rsidRPr="00F526AD" w:rsidDel="006723EE">
                <w:rPr>
                  <w:rFonts w:ascii="Calibri Light" w:hAnsi="Calibri Light"/>
                  <w:sz w:val="16"/>
                  <w:szCs w:val="16"/>
                  <w:lang w:val="en-US"/>
                </w:rPr>
                <w:delText>ISO 7143: 2000 Paints, varnishes and binders -- Methods of test for characterizing water-based coating materials and binders (available in English only)</w:delText>
              </w:r>
            </w:del>
            <w:ins w:id="12128" w:author="Ashan Asmone" w:date="2016-03-31T17:22:00Z">
              <w:r w:rsidR="006723EE">
                <w:rPr>
                  <w:rFonts w:ascii="Calibri Light" w:hAnsi="Calibri Light"/>
                  <w:sz w:val="16"/>
                  <w:szCs w:val="16"/>
                  <w:lang w:val="en-US"/>
                </w:rPr>
                <w:t>ISO 7143:2007 Binders for paints and varnishes -- Methods of test for characterizing water-based binders</w:t>
              </w:r>
            </w:ins>
          </w:p>
          <w:p w14:paraId="717FF696" w14:textId="77777777" w:rsidR="00C10FFF" w:rsidRPr="00F526AD" w:rsidRDefault="00C10FFF" w:rsidP="00F526AD">
            <w:pPr>
              <w:spacing w:after="120"/>
              <w:rPr>
                <w:rFonts w:ascii="Calibri Light" w:hAnsi="Calibri Light"/>
                <w:sz w:val="16"/>
                <w:szCs w:val="16"/>
                <w:lang w:val="en-US"/>
              </w:rPr>
            </w:pPr>
            <w:del w:id="12129" w:author="Ashan Asmone" w:date="2016-03-31T17:24:00Z">
              <w:r w:rsidRPr="00F526AD" w:rsidDel="006723EE">
                <w:rPr>
                  <w:rFonts w:ascii="Calibri Light" w:hAnsi="Calibri Light"/>
                  <w:sz w:val="16"/>
                  <w:szCs w:val="16"/>
                  <w:lang w:val="en-US"/>
                </w:rPr>
                <w:delText>ISO 7253: 1996 Paints and varnishes -- Determination of resistance to neutral salt spray (fog)</w:delText>
              </w:r>
            </w:del>
          </w:p>
          <w:p w14:paraId="5523BC25" w14:textId="77777777" w:rsidR="00C10FFF" w:rsidRPr="00F526AD" w:rsidRDefault="00C10FFF" w:rsidP="00F526AD">
            <w:pPr>
              <w:spacing w:after="120"/>
              <w:rPr>
                <w:rFonts w:ascii="Calibri Light" w:hAnsi="Calibri Light"/>
                <w:sz w:val="16"/>
                <w:szCs w:val="16"/>
                <w:lang w:val="en-US"/>
              </w:rPr>
            </w:pPr>
            <w:del w:id="12130" w:author="Ashan Asmone" w:date="2016-03-31T18:13:00Z">
              <w:r w:rsidRPr="00F526AD" w:rsidDel="00F82C3F">
                <w:rPr>
                  <w:rFonts w:ascii="Calibri Light" w:hAnsi="Calibri Light"/>
                  <w:sz w:val="16"/>
                  <w:szCs w:val="16"/>
                  <w:lang w:val="en-US"/>
                </w:rPr>
                <w:delText>ISO 7724-1: 1984 Paints and varnishes -- Colorimetry -- Part 1: Principles</w:delText>
              </w:r>
            </w:del>
          </w:p>
          <w:p w14:paraId="56F5C7C2" w14:textId="77777777" w:rsidR="00C10FFF" w:rsidRPr="00F526AD" w:rsidRDefault="00C10FFF" w:rsidP="00F526AD">
            <w:pPr>
              <w:spacing w:after="120"/>
              <w:rPr>
                <w:rFonts w:ascii="Calibri Light" w:hAnsi="Calibri Light"/>
                <w:sz w:val="16"/>
                <w:szCs w:val="16"/>
                <w:lang w:val="en-US"/>
              </w:rPr>
            </w:pPr>
            <w:del w:id="12131" w:author="Ashan Asmone" w:date="2016-03-31T18:13:00Z">
              <w:r w:rsidRPr="00F526AD" w:rsidDel="00F82C3F">
                <w:rPr>
                  <w:rFonts w:ascii="Calibri Light" w:hAnsi="Calibri Light"/>
                  <w:sz w:val="16"/>
                  <w:szCs w:val="16"/>
                  <w:lang w:val="en-US"/>
                </w:rPr>
                <w:delText>ISO 7724-2: 1984 Paints and varnishes -- Colorimetry -- Part 2: Colour measurement</w:delText>
              </w:r>
            </w:del>
          </w:p>
          <w:p w14:paraId="2DFD4208" w14:textId="77777777" w:rsidR="00C10FFF" w:rsidRPr="00F526AD" w:rsidRDefault="00C10FFF" w:rsidP="00F526AD">
            <w:pPr>
              <w:spacing w:after="120"/>
              <w:rPr>
                <w:rFonts w:ascii="Calibri Light" w:hAnsi="Calibri Light"/>
                <w:sz w:val="16"/>
                <w:szCs w:val="16"/>
                <w:lang w:val="en-US"/>
              </w:rPr>
            </w:pPr>
            <w:del w:id="12132" w:author="Ashan Asmone" w:date="2016-03-31T18:14:00Z">
              <w:r w:rsidRPr="00F526AD" w:rsidDel="00F82C3F">
                <w:rPr>
                  <w:rFonts w:ascii="Calibri Light" w:hAnsi="Calibri Light"/>
                  <w:sz w:val="16"/>
                  <w:szCs w:val="16"/>
                  <w:lang w:val="en-US"/>
                </w:rPr>
                <w:delText>ISO 7724-3: 1984 Paints and varnishes -- Colorimetry -- Part 3: Calculation of colour differences</w:delText>
              </w:r>
            </w:del>
          </w:p>
          <w:p w14:paraId="67DAFD9A" w14:textId="77777777" w:rsidR="00C10FFF" w:rsidRPr="00F526AD" w:rsidRDefault="00C10FFF" w:rsidP="00F526AD">
            <w:pPr>
              <w:spacing w:after="120"/>
              <w:rPr>
                <w:rFonts w:ascii="Calibri Light" w:hAnsi="Calibri Light"/>
                <w:sz w:val="16"/>
                <w:szCs w:val="16"/>
                <w:lang w:val="en-US"/>
              </w:rPr>
            </w:pPr>
            <w:del w:id="12133" w:author="Ashan Asmone" w:date="2016-03-31T18:16:00Z">
              <w:r w:rsidRPr="00F526AD" w:rsidDel="00F82C3F">
                <w:rPr>
                  <w:rFonts w:ascii="Calibri Light" w:hAnsi="Calibri Light"/>
                  <w:sz w:val="16"/>
                  <w:szCs w:val="16"/>
                  <w:lang w:val="en-US"/>
                </w:rPr>
                <w:delText>ISO 7783-1: 1996 Paints and varnishes -- Determination of water-vapour transmission rate -- Part 1: Dish method for free films</w:delText>
              </w:r>
            </w:del>
            <w:ins w:id="12134" w:author="Ashan Asmone" w:date="2016-03-31T18:16:00Z">
              <w:r w:rsidR="00F82C3F">
                <w:rPr>
                  <w:rFonts w:ascii="Calibri Light" w:hAnsi="Calibri Light"/>
                  <w:sz w:val="16"/>
                  <w:szCs w:val="16"/>
                  <w:lang w:val="en-US"/>
                </w:rPr>
                <w:t>ISO 7783:2011 Paints and varnishes -- Determination of water-vapour transmission properties -- Cup method</w:t>
              </w:r>
            </w:ins>
          </w:p>
          <w:p w14:paraId="573FEED6" w14:textId="77777777" w:rsidR="00C10FFF" w:rsidRPr="00F526AD" w:rsidRDefault="00C10FFF" w:rsidP="00F526AD">
            <w:pPr>
              <w:spacing w:after="120"/>
              <w:rPr>
                <w:rFonts w:ascii="Calibri Light" w:hAnsi="Calibri Light"/>
                <w:sz w:val="16"/>
                <w:szCs w:val="16"/>
                <w:lang w:val="en-US"/>
              </w:rPr>
            </w:pPr>
            <w:del w:id="12135" w:author="Ashan Asmone" w:date="2016-03-31T18:18:00Z">
              <w:r w:rsidRPr="00F526AD" w:rsidDel="00F82C3F">
                <w:rPr>
                  <w:rFonts w:ascii="Calibri Light" w:hAnsi="Calibri Light"/>
                  <w:sz w:val="16"/>
                  <w:szCs w:val="16"/>
                  <w:lang w:val="en-US"/>
                </w:rPr>
                <w:delText>ISO 7783-2: 1999 Paints and varnishes -- Coating materials and coating systems for exterior masonry and concrete -- Part 2: Determination and classification of water-vapour transmission rate (permeability)</w:delText>
              </w:r>
            </w:del>
          </w:p>
          <w:p w14:paraId="4ABA652D" w14:textId="77777777" w:rsidR="00C10FFF" w:rsidRPr="00F526AD" w:rsidRDefault="00C10FFF" w:rsidP="00F526AD">
            <w:pPr>
              <w:spacing w:after="120"/>
              <w:rPr>
                <w:rFonts w:ascii="Calibri Light" w:hAnsi="Calibri Light"/>
                <w:sz w:val="16"/>
                <w:szCs w:val="16"/>
                <w:lang w:val="en-US"/>
              </w:rPr>
            </w:pPr>
            <w:del w:id="12136" w:author="Ashan Asmone" w:date="2016-03-31T18:19:00Z">
              <w:r w:rsidRPr="00F526AD" w:rsidDel="00F82C3F">
                <w:rPr>
                  <w:rFonts w:ascii="Calibri Light" w:hAnsi="Calibri Light"/>
                  <w:sz w:val="16"/>
                  <w:szCs w:val="16"/>
                  <w:lang w:val="en-US"/>
                </w:rPr>
                <w:delText>ISO 7784-1: 1997 Paints and varnishes -- Determination of resistance to abrasion -- Part 1: Rotating abrasive-paper-covered wheel method</w:delText>
              </w:r>
            </w:del>
            <w:ins w:id="12137" w:author="Ashan Asmone" w:date="2016-03-31T18:19:00Z">
              <w:r w:rsidR="00F82C3F">
                <w:rPr>
                  <w:rFonts w:ascii="Calibri Light" w:hAnsi="Calibri Light"/>
                  <w:sz w:val="16"/>
                  <w:szCs w:val="16"/>
                  <w:lang w:val="en-US"/>
                </w:rPr>
                <w:t>ISO 7784-1:2016 Paints and varnishes -- Determination of resistance to abrasion -- Part 1: Method with abrasive-paper covered wheels and rotating test specimen</w:t>
              </w:r>
            </w:ins>
          </w:p>
          <w:p w14:paraId="6BC85C97" w14:textId="77777777" w:rsidR="00C10FFF" w:rsidRPr="00F526AD" w:rsidRDefault="00C10FFF" w:rsidP="00F526AD">
            <w:pPr>
              <w:spacing w:after="120"/>
              <w:rPr>
                <w:rFonts w:ascii="Calibri Light" w:hAnsi="Calibri Light"/>
                <w:sz w:val="16"/>
                <w:szCs w:val="16"/>
                <w:lang w:val="en-US"/>
              </w:rPr>
            </w:pPr>
            <w:del w:id="12138" w:author="Ashan Asmone" w:date="2016-03-31T18:20:00Z">
              <w:r w:rsidRPr="00F526AD" w:rsidDel="00F82C3F">
                <w:rPr>
                  <w:rFonts w:ascii="Calibri Light" w:hAnsi="Calibri Light"/>
                  <w:sz w:val="16"/>
                  <w:szCs w:val="16"/>
                  <w:lang w:val="en-US"/>
                </w:rPr>
                <w:delText>ISO 7784-2: 1997 Paints and varnishes -- Determination of resistance to abrasion -- Part 2: Rotating abrasive rubber wheel method</w:delText>
              </w:r>
            </w:del>
            <w:ins w:id="12139" w:author="Ashan Asmone" w:date="2016-03-31T18:20:00Z">
              <w:r w:rsidR="00F82C3F">
                <w:rPr>
                  <w:rFonts w:ascii="Calibri Light" w:hAnsi="Calibri Light"/>
                  <w:sz w:val="16"/>
                  <w:szCs w:val="16"/>
                  <w:lang w:val="en-US"/>
                </w:rPr>
                <w:t>ISO 7784-2:2016 Paints and varnishes -- Determination of resistance to abrasion -- Part 2: Method with abrasive rubber wheels and rotating test specimen</w:t>
              </w:r>
            </w:ins>
          </w:p>
          <w:p w14:paraId="0095069E" w14:textId="77777777" w:rsidR="00C10FFF" w:rsidRPr="00F526AD" w:rsidRDefault="00C10FFF" w:rsidP="00F526AD">
            <w:pPr>
              <w:spacing w:after="120"/>
              <w:rPr>
                <w:rFonts w:ascii="Calibri Light" w:hAnsi="Calibri Light"/>
                <w:sz w:val="16"/>
                <w:szCs w:val="16"/>
                <w:lang w:val="en-US"/>
              </w:rPr>
            </w:pPr>
            <w:del w:id="12140" w:author="Ashan Asmone" w:date="2016-03-31T18:21:00Z">
              <w:r w:rsidRPr="00F526AD" w:rsidDel="00F82C3F">
                <w:rPr>
                  <w:rFonts w:ascii="Calibri Light" w:hAnsi="Calibri Light"/>
                  <w:sz w:val="16"/>
                  <w:szCs w:val="16"/>
                  <w:lang w:val="en-US"/>
                </w:rPr>
                <w:delText>ISO 7784-3: 2000 Paints and varnishes -- Determination of resistance to abrasion -- Part 3: Reciprocating test panel method</w:delText>
              </w:r>
            </w:del>
            <w:ins w:id="12141" w:author="Ashan Asmone" w:date="2016-03-31T18:21:00Z">
              <w:r w:rsidR="00F82C3F">
                <w:rPr>
                  <w:rFonts w:ascii="Calibri Light" w:hAnsi="Calibri Light"/>
                  <w:sz w:val="16"/>
                  <w:szCs w:val="16"/>
                  <w:lang w:val="en-US"/>
                </w:rPr>
                <w:t>ISO 7784-3:2016 Paints and varnishes -- Determination of resistance to abrasion -- Part 3: Method with abrasive-paper covered wheel and linearly reciprocating test specimen</w:t>
              </w:r>
            </w:ins>
          </w:p>
          <w:p w14:paraId="702B9551" w14:textId="77777777" w:rsidR="00C10FFF" w:rsidRPr="00F526AD" w:rsidRDefault="00C10FFF" w:rsidP="00F526AD">
            <w:pPr>
              <w:spacing w:after="120"/>
              <w:rPr>
                <w:rFonts w:ascii="Calibri Light" w:hAnsi="Calibri Light"/>
                <w:sz w:val="16"/>
                <w:szCs w:val="16"/>
                <w:lang w:val="en-US"/>
              </w:rPr>
            </w:pPr>
            <w:del w:id="12142" w:author="Ashan Asmone" w:date="2016-03-31T18:22:00Z">
              <w:r w:rsidRPr="00F526AD" w:rsidDel="00F82C3F">
                <w:rPr>
                  <w:rFonts w:ascii="Calibri Light" w:hAnsi="Calibri Light"/>
                  <w:sz w:val="16"/>
                  <w:szCs w:val="16"/>
                  <w:lang w:val="en-US"/>
                </w:rPr>
                <w:delText>ISO 8501-1: 1988 Preparation</w:delText>
              </w:r>
            </w:del>
            <w:ins w:id="12143" w:author="Ashan Asmone" w:date="2016-03-31T18:22:00Z">
              <w:r w:rsidR="00F82C3F">
                <w:rPr>
                  <w:rFonts w:ascii="Calibri Light" w:hAnsi="Calibri Light"/>
                  <w:sz w:val="16"/>
                  <w:szCs w:val="16"/>
                  <w:lang w:val="en-US"/>
                </w:rPr>
                <w:t xml:space="preserve">ISO 8501-1:2007 Preparation of steel substrates before application of paints and related products -- Visual assessment of surface cleanliness -- Part 1: Rust grades and preparation grades of uncoated steel substrates and of steel substrates after overall </w:t>
              </w:r>
            </w:ins>
          </w:p>
          <w:p w14:paraId="530C2DED" w14:textId="77777777" w:rsidR="00C10FFF" w:rsidRPr="00F526AD" w:rsidRDefault="00C10FFF" w:rsidP="00F526AD">
            <w:pPr>
              <w:spacing w:after="120"/>
              <w:rPr>
                <w:rFonts w:ascii="Calibri Light" w:hAnsi="Calibri Light"/>
                <w:sz w:val="16"/>
                <w:szCs w:val="16"/>
                <w:lang w:val="en-US"/>
              </w:rPr>
            </w:pPr>
            <w:del w:id="12144" w:author="Ashan Asmone" w:date="2016-03-31T18:23:00Z">
              <w:r w:rsidRPr="00F526AD" w:rsidDel="00F82C3F">
                <w:rPr>
                  <w:rFonts w:ascii="Calibri Light" w:hAnsi="Calibri Light"/>
                  <w:sz w:val="16"/>
                  <w:szCs w:val="16"/>
                  <w:lang w:val="en-US"/>
                </w:rPr>
                <w:delText>ISO 9514: 1992 Paints and varnishes -- Determination of the pot-life of liquid systems -- Preparation and conditioning of samples and guidelines for testing</w:delText>
              </w:r>
            </w:del>
            <w:ins w:id="12145" w:author="Ashan Asmone" w:date="2016-03-31T18:23:00Z">
              <w:r w:rsidR="00F82C3F">
                <w:rPr>
                  <w:rFonts w:ascii="Calibri Light" w:hAnsi="Calibri Light"/>
                  <w:sz w:val="16"/>
                  <w:szCs w:val="16"/>
                  <w:lang w:val="en-US"/>
                </w:rPr>
                <w:t>ISO 9514:2005 Paints and varnishes -- Determination of the pot life of multicomponent coating systems -- Preparation and conditioning of samples and guidelines for testing</w:t>
              </w:r>
            </w:ins>
          </w:p>
          <w:p w14:paraId="154AB8E3" w14:textId="77777777" w:rsidR="00C10FFF" w:rsidRPr="00F526AD" w:rsidRDefault="00C10FFF" w:rsidP="00F526AD">
            <w:pPr>
              <w:spacing w:after="120"/>
              <w:rPr>
                <w:rFonts w:ascii="Calibri Light" w:hAnsi="Calibri Light"/>
                <w:sz w:val="16"/>
                <w:szCs w:val="16"/>
                <w:lang w:val="en-US"/>
              </w:rPr>
            </w:pPr>
            <w:del w:id="12146" w:author="Ashan Asmone" w:date="2016-03-31T18:24:00Z">
              <w:r w:rsidRPr="00F526AD" w:rsidDel="00F82C3F">
                <w:rPr>
                  <w:rFonts w:ascii="Calibri Light" w:hAnsi="Calibri Light"/>
                  <w:sz w:val="16"/>
                  <w:szCs w:val="16"/>
                  <w:lang w:val="en-US"/>
                </w:rPr>
                <w:delText>ISO 11503: 1995 Paints and varnishes -- Determination of resistance to humidity (intermittent condensation)</w:delText>
              </w:r>
            </w:del>
            <w:ins w:id="12147" w:author="Ashan Asmone" w:date="2016-03-31T18:24:00Z">
              <w:r w:rsidR="00F82C3F">
                <w:rPr>
                  <w:rFonts w:ascii="Calibri Light" w:hAnsi="Calibri Light"/>
                  <w:sz w:val="16"/>
                  <w:szCs w:val="16"/>
                  <w:lang w:val="en-US"/>
                </w:rPr>
                <w:t>ISO 11503:1995 Paints and varnishes -- Determination of resistance to humidity (intermittent condensation)</w:t>
              </w:r>
            </w:ins>
          </w:p>
          <w:p w14:paraId="6EA3A37F" w14:textId="77777777" w:rsidR="00C10FFF" w:rsidRPr="00F526AD" w:rsidRDefault="00C10FFF" w:rsidP="00F526AD">
            <w:pPr>
              <w:spacing w:after="120"/>
              <w:rPr>
                <w:rFonts w:ascii="Calibri Light" w:hAnsi="Calibri Light"/>
                <w:sz w:val="16"/>
                <w:szCs w:val="16"/>
                <w:lang w:val="en-US"/>
              </w:rPr>
            </w:pPr>
            <w:del w:id="12148" w:author="Ashan Asmone" w:date="2016-03-31T18:25:00Z">
              <w:r w:rsidRPr="00F526AD" w:rsidDel="00F82C3F">
                <w:rPr>
                  <w:rFonts w:ascii="Calibri Light" w:hAnsi="Calibri Light"/>
                  <w:sz w:val="16"/>
                  <w:szCs w:val="16"/>
                  <w:lang w:val="en-US"/>
                </w:rPr>
                <w:delText>ISO 11507: 1997 Paints and varnishes -- Exposure of coatings to artificial weathering -- Exposure to fluorescent UV and water</w:delText>
              </w:r>
            </w:del>
            <w:ins w:id="12149" w:author="Ashan Asmone" w:date="2016-03-31T18:25:00Z">
              <w:r w:rsidR="00F82C3F">
                <w:rPr>
                  <w:rFonts w:ascii="Calibri Light" w:hAnsi="Calibri Light"/>
                  <w:sz w:val="16"/>
                  <w:szCs w:val="16"/>
                  <w:lang w:val="en-US"/>
                </w:rPr>
                <w:t>ISO 16474-1:2013 Paints and varnishes -- Methods of exposure to laboratory light sources -- Part 1: General guidance</w:t>
              </w:r>
            </w:ins>
          </w:p>
          <w:p w14:paraId="16C42079" w14:textId="77777777" w:rsidR="00C10FFF" w:rsidRPr="00F526AD" w:rsidRDefault="00C10FFF" w:rsidP="00F526AD">
            <w:pPr>
              <w:spacing w:after="120"/>
              <w:rPr>
                <w:rFonts w:ascii="Calibri Light" w:hAnsi="Calibri Light"/>
                <w:sz w:val="16"/>
                <w:szCs w:val="16"/>
                <w:lang w:val="en-US"/>
              </w:rPr>
            </w:pPr>
            <w:del w:id="12150" w:author="Ashan Asmone" w:date="2016-03-31T18:25:00Z">
              <w:r w:rsidRPr="00F526AD" w:rsidDel="00F82C3F">
                <w:rPr>
                  <w:rFonts w:ascii="Calibri Light" w:hAnsi="Calibri Light"/>
                  <w:sz w:val="16"/>
                  <w:szCs w:val="16"/>
                  <w:lang w:val="en-US"/>
                </w:rPr>
                <w:delText>ISO 11668: 1997 Binders for paints and varnishes -- Chlorinated polymerization resins -- General methods of test</w:delText>
              </w:r>
            </w:del>
            <w:ins w:id="12151" w:author="Ashan Asmone" w:date="2016-03-31T18:25:00Z">
              <w:r w:rsidR="00F82C3F">
                <w:rPr>
                  <w:rFonts w:ascii="Calibri Light" w:hAnsi="Calibri Light"/>
                  <w:sz w:val="16"/>
                  <w:szCs w:val="16"/>
                  <w:lang w:val="en-US"/>
                </w:rPr>
                <w:t>ISO 11668:1997 Binders for paints and varnishes -- Chlorinated polymerization resins -- General methods of test</w:t>
              </w:r>
            </w:ins>
          </w:p>
          <w:p w14:paraId="7D1E73A2" w14:textId="77777777" w:rsidR="00C10FFF" w:rsidRPr="00F526AD" w:rsidRDefault="00C10FFF" w:rsidP="00F526AD">
            <w:pPr>
              <w:spacing w:after="120"/>
              <w:rPr>
                <w:rFonts w:ascii="Calibri Light" w:hAnsi="Calibri Light"/>
                <w:sz w:val="16"/>
                <w:szCs w:val="16"/>
                <w:lang w:val="en-US"/>
              </w:rPr>
            </w:pPr>
            <w:del w:id="12152" w:author="Ashan Asmone" w:date="2016-03-31T18:26:00Z">
              <w:r w:rsidRPr="00F526AD" w:rsidDel="00F82C3F">
                <w:rPr>
                  <w:rFonts w:ascii="Calibri Light" w:hAnsi="Calibri Light"/>
                  <w:sz w:val="16"/>
                  <w:szCs w:val="16"/>
                  <w:lang w:val="en-US"/>
                </w:rPr>
                <w:delText>ISO 11890-1: 2000 Paints and varnishes -- Determination of volatile organic compound (VOC) content -- Part 1: Difference method</w:delText>
              </w:r>
            </w:del>
            <w:ins w:id="12153" w:author="Ashan Asmone" w:date="2016-03-31T18:26:00Z">
              <w:r w:rsidR="00F82C3F">
                <w:rPr>
                  <w:rFonts w:ascii="Calibri Light" w:hAnsi="Calibri Light"/>
                  <w:sz w:val="16"/>
                  <w:szCs w:val="16"/>
                  <w:lang w:val="en-US"/>
                </w:rPr>
                <w:t>ISO 11890-1:2007 Paints and varnishes -- Determination of volatile organic compound (VOC) content -- Part 1: Difference method</w:t>
              </w:r>
            </w:ins>
          </w:p>
          <w:p w14:paraId="1446F81A" w14:textId="77777777" w:rsidR="00C10FFF" w:rsidRPr="00F526AD" w:rsidRDefault="00C10FFF" w:rsidP="00F526AD">
            <w:pPr>
              <w:spacing w:after="120"/>
              <w:rPr>
                <w:rFonts w:ascii="Calibri Light" w:hAnsi="Calibri Light"/>
                <w:sz w:val="16"/>
                <w:szCs w:val="16"/>
                <w:lang w:val="en-US"/>
              </w:rPr>
            </w:pPr>
            <w:del w:id="12154" w:author="Ashan Asmone" w:date="2016-03-31T18:27:00Z">
              <w:r w:rsidRPr="00F526AD" w:rsidDel="00F82C3F">
                <w:rPr>
                  <w:rFonts w:ascii="Calibri Light" w:hAnsi="Calibri Light"/>
                  <w:sz w:val="16"/>
                  <w:szCs w:val="16"/>
                  <w:lang w:val="en-US"/>
                </w:rPr>
                <w:delText>ISO 11890-2: 2000 Paints and varnishes -- Determination of volatile organic compound (VOC) content -- Part 2: Gas-chromatographic method</w:delText>
              </w:r>
            </w:del>
            <w:ins w:id="12155" w:author="Ashan Asmone" w:date="2016-03-31T18:27:00Z">
              <w:r w:rsidR="00F82C3F">
                <w:rPr>
                  <w:rFonts w:ascii="Calibri Light" w:hAnsi="Calibri Light"/>
                  <w:sz w:val="16"/>
                  <w:szCs w:val="16"/>
                  <w:lang w:val="en-US"/>
                </w:rPr>
                <w:t>ISO 11890-2:2013 Paints and varnishes -- Determination of volatile organic compound (VOC) content -- Part 2: Gas-chromatographic method</w:t>
              </w:r>
            </w:ins>
          </w:p>
          <w:p w14:paraId="01A8C6CE" w14:textId="77777777" w:rsidR="00C10FFF" w:rsidRPr="00F526AD" w:rsidRDefault="00C10FFF" w:rsidP="00F526AD">
            <w:pPr>
              <w:spacing w:after="120"/>
              <w:rPr>
                <w:rFonts w:ascii="Calibri Light" w:hAnsi="Calibri Light"/>
                <w:sz w:val="16"/>
                <w:szCs w:val="16"/>
                <w:lang w:val="en-US"/>
              </w:rPr>
            </w:pPr>
            <w:del w:id="12156" w:author="Ashan Asmone" w:date="2016-03-31T18:27:00Z">
              <w:r w:rsidRPr="00F526AD" w:rsidDel="004F0B47">
                <w:rPr>
                  <w:rFonts w:ascii="Calibri Light" w:hAnsi="Calibri Light"/>
                  <w:sz w:val="16"/>
                  <w:szCs w:val="16"/>
                  <w:lang w:val="en-US"/>
                </w:rPr>
                <w:delText>ISO 11908: 1996 Binders for paints and varnishes -- Amino resins -- General methods of test</w:delText>
              </w:r>
            </w:del>
            <w:ins w:id="12157" w:author="Ashan Asmone" w:date="2016-03-31T18:27:00Z">
              <w:r w:rsidR="004F0B47">
                <w:rPr>
                  <w:rFonts w:ascii="Calibri Light" w:hAnsi="Calibri Light"/>
                  <w:sz w:val="16"/>
                  <w:szCs w:val="16"/>
                  <w:lang w:val="en-US"/>
                </w:rPr>
                <w:t>ISO 11908: 1996 Binders for paints and varnishes -- Amino resins -- General methods of test</w:t>
              </w:r>
            </w:ins>
          </w:p>
          <w:p w14:paraId="42DF79A5" w14:textId="77777777" w:rsidR="00C10FFF" w:rsidRPr="00F526AD" w:rsidRDefault="00C10FFF" w:rsidP="00F526AD">
            <w:pPr>
              <w:spacing w:after="120"/>
              <w:rPr>
                <w:rFonts w:ascii="Calibri Light" w:hAnsi="Calibri Light"/>
                <w:sz w:val="16"/>
                <w:szCs w:val="16"/>
                <w:lang w:val="en-US"/>
              </w:rPr>
            </w:pPr>
            <w:del w:id="12158" w:author="Ashan Asmone" w:date="2016-03-31T18:28:00Z">
              <w:r w:rsidRPr="00F526AD" w:rsidDel="004F0B47">
                <w:rPr>
                  <w:rFonts w:ascii="Calibri Light" w:hAnsi="Calibri Light"/>
                  <w:sz w:val="16"/>
                  <w:szCs w:val="16"/>
                  <w:lang w:val="en-US"/>
                </w:rPr>
                <w:delText>ISO 11909: 1996 Binders for paints and varnishes -- Polyisocyanate resins -- General methods of test</w:delText>
              </w:r>
            </w:del>
            <w:ins w:id="12159" w:author="Ashan Asmone" w:date="2016-03-31T18:28:00Z">
              <w:r w:rsidR="004F0B47">
                <w:rPr>
                  <w:rFonts w:ascii="Calibri Light" w:hAnsi="Calibri Light"/>
                  <w:sz w:val="16"/>
                  <w:szCs w:val="16"/>
                  <w:lang w:val="en-US"/>
                </w:rPr>
                <w:t>ISO 11909:2007 Binders for paints and varnishes -- Polyisocyanate resins -- General methods of test</w:t>
              </w:r>
            </w:ins>
          </w:p>
          <w:p w14:paraId="124A7A40" w14:textId="77777777" w:rsidR="00C10FFF" w:rsidRPr="00F526AD" w:rsidRDefault="00C10FFF" w:rsidP="00F526AD">
            <w:pPr>
              <w:spacing w:after="120"/>
              <w:rPr>
                <w:rFonts w:ascii="Calibri Light" w:hAnsi="Calibri Light"/>
                <w:sz w:val="16"/>
                <w:szCs w:val="16"/>
                <w:lang w:val="en-US"/>
              </w:rPr>
            </w:pPr>
            <w:del w:id="12160" w:author="Ashan Asmone" w:date="2016-03-31T18:30:00Z">
              <w:r w:rsidRPr="00F526AD" w:rsidDel="004F0B47">
                <w:rPr>
                  <w:rFonts w:ascii="Calibri Light" w:hAnsi="Calibri Light"/>
                  <w:sz w:val="16"/>
                  <w:szCs w:val="16"/>
                  <w:lang w:val="en-US"/>
                </w:rPr>
                <w:delText>ISO 11997-1: 1998 Paints and varnishes -- Determination of resistance to cyclic corrosion conditions -- Part 1: Wet (salt fog)/dry/humidity</w:delText>
              </w:r>
            </w:del>
            <w:ins w:id="12161" w:author="Ashan Asmone" w:date="2016-03-31T18:30:00Z">
              <w:r w:rsidR="004F0B47">
                <w:rPr>
                  <w:rFonts w:ascii="Calibri Light" w:hAnsi="Calibri Light"/>
                  <w:sz w:val="16"/>
                  <w:szCs w:val="16"/>
                  <w:lang w:val="en-US"/>
                </w:rPr>
                <w:t>ISO 11997-1:2005 Paints and varnishes -- Determination of resistance to cyclic corrosion conditions -- Part 1: Wet (salt fog)/dry/humidity</w:t>
              </w:r>
            </w:ins>
          </w:p>
          <w:p w14:paraId="4E4096E1" w14:textId="77777777" w:rsidR="00C10FFF" w:rsidRPr="00F526AD" w:rsidRDefault="00C10FFF" w:rsidP="00F526AD">
            <w:pPr>
              <w:spacing w:after="120"/>
              <w:rPr>
                <w:rFonts w:ascii="Calibri Light" w:hAnsi="Calibri Light"/>
                <w:sz w:val="16"/>
                <w:szCs w:val="16"/>
                <w:lang w:val="en-US"/>
              </w:rPr>
            </w:pPr>
            <w:del w:id="12162" w:author="Ashan Asmone" w:date="2016-03-31T18:31:00Z">
              <w:r w:rsidRPr="00F526AD" w:rsidDel="004F0B47">
                <w:rPr>
                  <w:rFonts w:ascii="Calibri Light" w:hAnsi="Calibri Light"/>
                  <w:sz w:val="16"/>
                  <w:szCs w:val="16"/>
                  <w:lang w:val="en-US"/>
                </w:rPr>
                <w:delText>ISO 11997-2: 2000 Paints and varnishes -- Determination of resistance to cyclic corrosion conditions -- Part 2: Wet (salt fog)/dry/humidity/UV light</w:delText>
              </w:r>
            </w:del>
            <w:ins w:id="12163" w:author="Ashan Asmone" w:date="2016-03-31T18:31:00Z">
              <w:r w:rsidR="004F0B47">
                <w:rPr>
                  <w:rFonts w:ascii="Calibri Light" w:hAnsi="Calibri Light"/>
                  <w:sz w:val="16"/>
                  <w:szCs w:val="16"/>
                  <w:lang w:val="en-US"/>
                </w:rPr>
                <w:t>ISO 11997-2:2013 Paints and varnishes -- Determination of resistance to cyclic corrosion conditions -- Part 2: Wet (salt fog)/dry/humidity/UV light</w:t>
              </w:r>
            </w:ins>
          </w:p>
          <w:p w14:paraId="1EE92755" w14:textId="77777777" w:rsidR="00C10FFF" w:rsidRPr="00F526AD" w:rsidRDefault="00C10FFF" w:rsidP="00F526AD">
            <w:pPr>
              <w:spacing w:after="120"/>
              <w:rPr>
                <w:rFonts w:ascii="Calibri Light" w:hAnsi="Calibri Light"/>
                <w:sz w:val="16"/>
                <w:szCs w:val="16"/>
                <w:lang w:val="en-US"/>
              </w:rPr>
            </w:pPr>
            <w:del w:id="12164" w:author="Ashan Asmone" w:date="2016-03-31T18:32:00Z">
              <w:r w:rsidRPr="00F526AD" w:rsidDel="004F0B47">
                <w:rPr>
                  <w:rFonts w:ascii="Calibri Light" w:hAnsi="Calibri Light"/>
                  <w:sz w:val="16"/>
                  <w:szCs w:val="16"/>
                  <w:lang w:val="en-US"/>
                </w:rPr>
                <w:delText>ISO 11998: 1998 Paints and varnishes -- Determination of wet-scrub resistance and cleanability of coatings</w:delText>
              </w:r>
            </w:del>
            <w:ins w:id="12165" w:author="Ashan Asmone" w:date="2016-03-31T18:32:00Z">
              <w:r w:rsidR="004F0B47">
                <w:rPr>
                  <w:rFonts w:ascii="Calibri Light" w:hAnsi="Calibri Light"/>
                  <w:sz w:val="16"/>
                  <w:szCs w:val="16"/>
                  <w:lang w:val="en-US"/>
                </w:rPr>
                <w:t>ISO 11998:2006 Paints and varnishes -- Determination of wet-scrub resistance and cleanability of coatings</w:t>
              </w:r>
            </w:ins>
          </w:p>
          <w:p w14:paraId="7196A970" w14:textId="77777777" w:rsidR="00C10FFF" w:rsidRPr="00F526AD" w:rsidRDefault="00C10FFF" w:rsidP="00F526AD">
            <w:pPr>
              <w:spacing w:after="120"/>
              <w:rPr>
                <w:rFonts w:ascii="Calibri Light" w:hAnsi="Calibri Light"/>
                <w:sz w:val="16"/>
                <w:szCs w:val="16"/>
                <w:lang w:val="en-US"/>
              </w:rPr>
            </w:pPr>
            <w:del w:id="12166" w:author="Ashan Asmone" w:date="2016-03-31T18:32:00Z">
              <w:r w:rsidRPr="00F526AD" w:rsidDel="004F0B47">
                <w:rPr>
                  <w:rFonts w:ascii="Calibri Light" w:hAnsi="Calibri Light"/>
                  <w:sz w:val="16"/>
                  <w:szCs w:val="16"/>
                  <w:lang w:val="en-US"/>
                </w:rPr>
                <w:delText>ISO 12137-1: 1997 Paints and varnishes -- Determination of mar resistance -- Part 1: Method using a curved stylus</w:delText>
              </w:r>
            </w:del>
            <w:ins w:id="12167" w:author="Ashan Asmone" w:date="2016-03-31T18:32:00Z">
              <w:r w:rsidR="004F0B47">
                <w:rPr>
                  <w:rFonts w:ascii="Calibri Light" w:hAnsi="Calibri Light"/>
                  <w:sz w:val="16"/>
                  <w:szCs w:val="16"/>
                  <w:lang w:val="en-US"/>
                </w:rPr>
                <w:t>ISO 12137:2011 Paints and varnishes -- Determination of mar resistance</w:t>
              </w:r>
            </w:ins>
          </w:p>
          <w:p w14:paraId="3BEF2B6B" w14:textId="77777777" w:rsidR="00C10FFF" w:rsidRPr="00F526AD" w:rsidRDefault="00C10FFF" w:rsidP="00F526AD">
            <w:pPr>
              <w:spacing w:after="120"/>
              <w:rPr>
                <w:rFonts w:ascii="Calibri Light" w:hAnsi="Calibri Light"/>
                <w:sz w:val="16"/>
                <w:szCs w:val="16"/>
                <w:lang w:val="en-US"/>
              </w:rPr>
            </w:pPr>
            <w:del w:id="12168" w:author="Ashan Asmone" w:date="2016-03-31T18:33:00Z">
              <w:r w:rsidRPr="00F526AD" w:rsidDel="004F0B47">
                <w:rPr>
                  <w:rFonts w:ascii="Calibri Light" w:hAnsi="Calibri Light"/>
                  <w:sz w:val="16"/>
                  <w:szCs w:val="16"/>
                  <w:lang w:val="en-US"/>
                </w:rPr>
                <w:delText>ISO 12137-2: 1997 Paints and varnishes -- Determination of mar resistance -- Part 2: Method using a pointed stylus</w:delText>
              </w:r>
            </w:del>
            <w:ins w:id="12169" w:author="Ashan Asmone" w:date="2016-03-31T18:33:00Z">
              <w:r w:rsidR="004F0B47">
                <w:rPr>
                  <w:rFonts w:ascii="Calibri Light" w:hAnsi="Calibri Light"/>
                  <w:sz w:val="16"/>
                  <w:szCs w:val="16"/>
                  <w:lang w:val="en-US"/>
                </w:rPr>
                <w:t>ISO 1518-2:2011 Paints and varnishes -- Determination of scratch resistance -- Part 2: Variable-loading method</w:t>
              </w:r>
            </w:ins>
          </w:p>
          <w:p w14:paraId="616179EA" w14:textId="77777777" w:rsidR="00C10FFF" w:rsidRPr="00F526AD" w:rsidRDefault="00C10FFF" w:rsidP="00F526AD">
            <w:pPr>
              <w:spacing w:after="120"/>
              <w:rPr>
                <w:rFonts w:ascii="Calibri Light" w:hAnsi="Calibri Light"/>
                <w:sz w:val="16"/>
                <w:szCs w:val="16"/>
                <w:lang w:val="en-US"/>
              </w:rPr>
            </w:pPr>
            <w:del w:id="12170" w:author="Ashan Asmone" w:date="2016-03-31T18:33:00Z">
              <w:r w:rsidRPr="00F526AD" w:rsidDel="004F0B47">
                <w:rPr>
                  <w:rFonts w:ascii="Calibri Light" w:hAnsi="Calibri Light"/>
                  <w:sz w:val="16"/>
                  <w:szCs w:val="16"/>
                  <w:lang w:val="en-US"/>
                </w:rPr>
                <w:delText>ISO 14680-1: 2000 Paints and varnishes -- Determination of pigment content -- Part 1: Centrifuge method</w:delText>
              </w:r>
            </w:del>
            <w:ins w:id="12171" w:author="Ashan Asmone" w:date="2016-03-31T18:33:00Z">
              <w:r w:rsidR="004F0B47">
                <w:rPr>
                  <w:rFonts w:ascii="Calibri Light" w:hAnsi="Calibri Light"/>
                  <w:sz w:val="16"/>
                  <w:szCs w:val="16"/>
                  <w:lang w:val="en-US"/>
                </w:rPr>
                <w:t>ISO 14680-1:2000 Paints and varnishes -- Determination of pigment content -- Part 1: Centrifuge method</w:t>
              </w:r>
            </w:ins>
          </w:p>
          <w:p w14:paraId="738F023C" w14:textId="77777777" w:rsidR="00C10FFF" w:rsidRPr="00F526AD" w:rsidRDefault="00C10FFF" w:rsidP="00F526AD">
            <w:pPr>
              <w:spacing w:after="120"/>
              <w:rPr>
                <w:rFonts w:ascii="Calibri Light" w:hAnsi="Calibri Light"/>
                <w:sz w:val="16"/>
                <w:szCs w:val="16"/>
                <w:lang w:val="en-US"/>
              </w:rPr>
            </w:pPr>
            <w:del w:id="12172" w:author="Ashan Asmone" w:date="2016-03-31T18:34:00Z">
              <w:r w:rsidRPr="00F526AD" w:rsidDel="004F0B47">
                <w:rPr>
                  <w:rFonts w:ascii="Calibri Light" w:hAnsi="Calibri Light"/>
                  <w:sz w:val="16"/>
                  <w:szCs w:val="16"/>
                  <w:lang w:val="en-US"/>
                </w:rPr>
                <w:delText>ISO 14680-2: 2000 Paints and varnishes -- Determination of pigment content -- Part 2: Ashing method</w:delText>
              </w:r>
            </w:del>
            <w:ins w:id="12173" w:author="Ashan Asmone" w:date="2016-03-31T18:34:00Z">
              <w:r w:rsidR="004F0B47">
                <w:rPr>
                  <w:rFonts w:ascii="Calibri Light" w:hAnsi="Calibri Light"/>
                  <w:sz w:val="16"/>
                  <w:szCs w:val="16"/>
                  <w:lang w:val="en-US"/>
                </w:rPr>
                <w:t>ISO 14680-2: 2000 Paints and varnishes -- Determination of pigment content -- Part 2: Ashing method</w:t>
              </w:r>
            </w:ins>
          </w:p>
          <w:p w14:paraId="5055BE25" w14:textId="77777777" w:rsidR="00C10FFF" w:rsidRPr="00F526AD" w:rsidRDefault="00C10FFF" w:rsidP="00F526AD">
            <w:pPr>
              <w:spacing w:after="120"/>
              <w:rPr>
                <w:rFonts w:ascii="Calibri Light" w:hAnsi="Calibri Light"/>
                <w:sz w:val="16"/>
                <w:szCs w:val="16"/>
                <w:lang w:val="en-US"/>
              </w:rPr>
            </w:pPr>
            <w:del w:id="12174" w:author="Ashan Asmone" w:date="2016-03-31T18:35:00Z">
              <w:r w:rsidRPr="00F526AD" w:rsidDel="004F0B47">
                <w:rPr>
                  <w:rFonts w:ascii="Calibri Light" w:hAnsi="Calibri Light"/>
                  <w:sz w:val="16"/>
                  <w:szCs w:val="16"/>
                  <w:lang w:val="en-US"/>
                </w:rPr>
                <w:delText>ISO 14680-3: 2000 Paints and varnishes -- Determination of pigment content -- Part 3: Filtration method</w:delText>
              </w:r>
            </w:del>
            <w:ins w:id="12175" w:author="Ashan Asmone" w:date="2016-03-31T18:35:00Z">
              <w:r w:rsidR="004F0B47">
                <w:rPr>
                  <w:rFonts w:ascii="Calibri Light" w:hAnsi="Calibri Light"/>
                  <w:sz w:val="16"/>
                  <w:szCs w:val="16"/>
                  <w:lang w:val="en-US"/>
                </w:rPr>
                <w:t>ISO 14680-3: 2000 Paints and varnishes -- Determination of pigment content -- Part 3: Filtration method</w:t>
              </w:r>
            </w:ins>
          </w:p>
          <w:p w14:paraId="046C5F25" w14:textId="77777777" w:rsidR="00C10FFF" w:rsidRPr="00F526AD" w:rsidRDefault="00C10FFF" w:rsidP="00F526AD">
            <w:pPr>
              <w:spacing w:after="120"/>
              <w:rPr>
                <w:rFonts w:ascii="Calibri Light" w:hAnsi="Calibri Light"/>
                <w:sz w:val="16"/>
                <w:szCs w:val="16"/>
                <w:lang w:val="en-US"/>
              </w:rPr>
            </w:pPr>
            <w:del w:id="12176" w:author="Ashan Asmone" w:date="2016-03-31T18:36:00Z">
              <w:r w:rsidRPr="00F526AD" w:rsidDel="004F0B47">
                <w:rPr>
                  <w:rFonts w:ascii="Calibri Light" w:hAnsi="Calibri Light"/>
                  <w:sz w:val="16"/>
                  <w:szCs w:val="16"/>
                  <w:lang w:val="en-US"/>
                </w:rPr>
                <w:delText>ISO 15184: 1998 Paints and varnishes -- Determination of film hardness by pencil test</w:delText>
              </w:r>
            </w:del>
            <w:ins w:id="12177" w:author="Ashan Asmone" w:date="2016-03-31T18:36:00Z">
              <w:r w:rsidR="004F0B47">
                <w:rPr>
                  <w:rFonts w:ascii="Calibri Light" w:hAnsi="Calibri Light"/>
                  <w:sz w:val="16"/>
                  <w:szCs w:val="16"/>
                  <w:lang w:val="en-US"/>
                </w:rPr>
                <w:t>ISO 15184:2012 Paints and varnishes -- Determination of film hardness by pencil test</w:t>
              </w:r>
            </w:ins>
          </w:p>
          <w:p w14:paraId="4C8ACFC7" w14:textId="77777777" w:rsidR="00C10FFF" w:rsidRPr="00F526AD" w:rsidRDefault="00C10FFF" w:rsidP="00F526AD">
            <w:pPr>
              <w:spacing w:after="120"/>
              <w:rPr>
                <w:rFonts w:ascii="Calibri Light" w:hAnsi="Calibri Light"/>
                <w:sz w:val="16"/>
                <w:szCs w:val="16"/>
                <w:lang w:val="en-US"/>
              </w:rPr>
            </w:pPr>
            <w:del w:id="12178" w:author="Ashan Senel Asmone" w:date="2016-03-21T15:12:00Z">
              <w:r w:rsidRPr="00F526AD" w:rsidDel="00411DBF">
                <w:rPr>
                  <w:rFonts w:ascii="Calibri Light" w:hAnsi="Calibri Light"/>
                  <w:sz w:val="16"/>
                  <w:szCs w:val="16"/>
                  <w:lang w:val="en-US"/>
                </w:rPr>
                <w:delText>ISO 14654:1999 Epoxy-coated steel for the reinforcement of concrete</w:delText>
              </w:r>
            </w:del>
            <w:ins w:id="12179" w:author="Ashan Senel Asmone" w:date="2016-03-21T15:12:00Z">
              <w:r w:rsidR="00411DBF">
                <w:rPr>
                  <w:rFonts w:ascii="Calibri Light" w:hAnsi="Calibri Light"/>
                  <w:sz w:val="16"/>
                  <w:szCs w:val="16"/>
                  <w:lang w:val="en-US"/>
                </w:rPr>
                <w:t xml:space="preserve">ISO 14654:1999 Epoxy-coated steel for the reinforcement of concrete </w:t>
              </w:r>
            </w:ins>
          </w:p>
          <w:p w14:paraId="0451EE1F" w14:textId="77777777" w:rsidR="00C10FFF" w:rsidRPr="00F526AD" w:rsidRDefault="00C10FFF" w:rsidP="00F526AD">
            <w:pPr>
              <w:spacing w:after="120"/>
              <w:rPr>
                <w:rFonts w:ascii="Calibri Light" w:hAnsi="Calibri Light"/>
                <w:sz w:val="16"/>
                <w:szCs w:val="16"/>
                <w:lang w:val="en-US"/>
              </w:rPr>
            </w:pPr>
            <w:del w:id="12180" w:author="Ashan Senel Asmone" w:date="2016-03-21T15:12:00Z">
              <w:r w:rsidRPr="00F526AD" w:rsidDel="00411DBF">
                <w:rPr>
                  <w:rFonts w:ascii="Calibri Light" w:hAnsi="Calibri Light"/>
                  <w:sz w:val="16"/>
                  <w:szCs w:val="16"/>
                  <w:lang w:val="en-US"/>
                </w:rPr>
                <w:delText>ISO 14656:1999 Epoxy powder and sealing material for the coating of steel for the reinforcement of concrete</w:delText>
              </w:r>
            </w:del>
            <w:ins w:id="12181" w:author="Ashan Senel Asmone" w:date="2016-03-21T15:12:00Z">
              <w:r w:rsidR="00411DBF">
                <w:rPr>
                  <w:rFonts w:ascii="Calibri Light" w:hAnsi="Calibri Light"/>
                  <w:sz w:val="16"/>
                  <w:szCs w:val="16"/>
                  <w:lang w:val="en-US"/>
                </w:rPr>
                <w:t>ISO 14656:1999 Epoxy powder and sealing material for the coating of steel for the reinforcement of concrete</w:t>
              </w:r>
            </w:ins>
            <w:r w:rsidRPr="00F526AD">
              <w:rPr>
                <w:rFonts w:ascii="Calibri Light" w:hAnsi="Calibri Light"/>
                <w:sz w:val="16"/>
                <w:szCs w:val="16"/>
                <w:lang w:val="en-US"/>
              </w:rPr>
              <w:t> </w:t>
            </w:r>
          </w:p>
          <w:p w14:paraId="5628D328" w14:textId="77777777" w:rsidR="00401C5E" w:rsidRPr="00F526AD" w:rsidRDefault="00401C5E" w:rsidP="00F526AD">
            <w:pPr>
              <w:spacing w:after="120"/>
              <w:rPr>
                <w:rFonts w:ascii="Calibri Light" w:hAnsi="Calibri Light"/>
                <w:sz w:val="16"/>
                <w:szCs w:val="16"/>
                <w:lang w:val="en-US"/>
              </w:rPr>
            </w:pPr>
          </w:p>
        </w:tc>
      </w:tr>
    </w:tbl>
    <w:p w14:paraId="76BDCFD1" w14:textId="77777777" w:rsidR="00401C5E" w:rsidRDefault="00401C5E" w:rsidP="00401C5E">
      <w:pPr>
        <w:rPr>
          <w:sz w:val="16"/>
          <w:szCs w:val="16"/>
          <w:lang w:val="en-US"/>
        </w:rPr>
      </w:pPr>
    </w:p>
    <w:p w14:paraId="6ADA6941" w14:textId="77777777" w:rsidR="00C10FFF" w:rsidRDefault="00C10FFF" w:rsidP="00C10FFF">
      <w:pPr>
        <w:pStyle w:val="Heading2"/>
        <w:rPr>
          <w:lang w:val="en-US"/>
        </w:rPr>
      </w:pPr>
      <w:r w:rsidRPr="00C10FFF">
        <w:rPr>
          <w:lang w:val="en-US"/>
        </w:rPr>
        <w:t>Peeling of Paint</w:t>
      </w:r>
    </w:p>
    <w:tbl>
      <w:tblPr>
        <w:tblStyle w:val="TableGrid"/>
        <w:tblW w:w="0" w:type="auto"/>
        <w:tblInd w:w="108" w:type="dxa"/>
        <w:tblLook w:val="04A0" w:firstRow="1" w:lastRow="0" w:firstColumn="1" w:lastColumn="0" w:noHBand="0" w:noVBand="1"/>
      </w:tblPr>
      <w:tblGrid>
        <w:gridCol w:w="685"/>
        <w:gridCol w:w="8449"/>
      </w:tblGrid>
      <w:tr w:rsidR="00401C5E" w:rsidRPr="004F3C8C" w14:paraId="07D149F6" w14:textId="77777777" w:rsidTr="00401C5E">
        <w:tc>
          <w:tcPr>
            <w:tcW w:w="685" w:type="dxa"/>
          </w:tcPr>
          <w:p w14:paraId="5804C4D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4A007167"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0E0B5B95" w14:textId="77777777" w:rsidR="00C10FFF" w:rsidRPr="00F526AD" w:rsidRDefault="00C10FFF" w:rsidP="00F526AD">
            <w:pPr>
              <w:spacing w:after="120"/>
              <w:rPr>
                <w:rFonts w:ascii="Calibri Light" w:hAnsi="Calibri Light"/>
                <w:sz w:val="16"/>
                <w:szCs w:val="16"/>
                <w:lang w:val="en-US"/>
              </w:rPr>
            </w:pPr>
            <w:del w:id="12182" w:author="Ashan Asmone" w:date="2016-03-31T14:42:00Z">
              <w:r w:rsidRPr="00F526AD" w:rsidDel="00A93E31">
                <w:rPr>
                  <w:rFonts w:ascii="Calibri Light" w:hAnsi="Calibri Light"/>
                  <w:sz w:val="16"/>
                  <w:szCs w:val="16"/>
                  <w:lang w:val="en-US"/>
                </w:rPr>
                <w:delText>BS 8000-Part4:1989- Workmanship on building sites. Code of practice for waterproofing</w:delText>
              </w:r>
            </w:del>
            <w:ins w:id="12183" w:author="Ashan Asmone" w:date="2016-03-31T14:42:00Z">
              <w:r w:rsidR="00A93E31">
                <w:rPr>
                  <w:rFonts w:ascii="Calibri Light" w:hAnsi="Calibri Light"/>
                  <w:sz w:val="16"/>
                  <w:szCs w:val="16"/>
                  <w:lang w:val="en-US"/>
                </w:rPr>
                <w:t>BS 8000-0:2014 Workmanship on construction sites. Introduction and general principles</w:t>
              </w:r>
            </w:ins>
          </w:p>
          <w:p w14:paraId="64C50A77"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762F5EEE" w14:textId="77777777" w:rsidR="00C10FFF" w:rsidRPr="00F526AD" w:rsidRDefault="00C10FFF" w:rsidP="00F526AD">
            <w:pPr>
              <w:spacing w:after="120"/>
              <w:rPr>
                <w:rFonts w:ascii="Calibri Light" w:hAnsi="Calibri Light"/>
                <w:sz w:val="16"/>
                <w:szCs w:val="16"/>
                <w:lang w:val="en-US"/>
              </w:rPr>
            </w:pPr>
            <w:del w:id="12184" w:author="Ashan Senel Asmone" w:date="2016-03-18T15:53:00Z">
              <w:r w:rsidRPr="00F526AD" w:rsidDel="00A36541">
                <w:rPr>
                  <w:rFonts w:ascii="Calibri Light" w:hAnsi="Calibri Light"/>
                  <w:sz w:val="16"/>
                  <w:szCs w:val="16"/>
                  <w:lang w:val="en-US"/>
                </w:rPr>
                <w:delText>BS 12:1996-Specification for Portland cement</w:delText>
              </w:r>
            </w:del>
            <w:ins w:id="12185" w:author="Ashan Senel Asmone" w:date="2016-03-18T15:53:00Z">
              <w:r w:rsidR="00A36541">
                <w:rPr>
                  <w:rFonts w:ascii="Calibri Light" w:hAnsi="Calibri Light"/>
                  <w:sz w:val="16"/>
                  <w:szCs w:val="16"/>
                  <w:lang w:val="en-US"/>
                </w:rPr>
                <w:t>BS EN 197-1:2011 Cement. Composition, specifications and conformity criteria for common cements</w:t>
              </w:r>
            </w:ins>
          </w:p>
          <w:p w14:paraId="1259B94A" w14:textId="77777777" w:rsidR="00C10FFF" w:rsidRPr="00F526AD" w:rsidRDefault="00C10FFF" w:rsidP="00F526AD">
            <w:pPr>
              <w:spacing w:after="120"/>
              <w:rPr>
                <w:rFonts w:ascii="Calibri Light" w:hAnsi="Calibri Light"/>
                <w:sz w:val="16"/>
                <w:szCs w:val="16"/>
                <w:lang w:val="en-US"/>
              </w:rPr>
            </w:pPr>
            <w:del w:id="12186" w:author="Ashan Senel Asmone" w:date="2016-03-21T10:59:00Z">
              <w:r w:rsidRPr="00F526AD" w:rsidDel="0046108D">
                <w:rPr>
                  <w:rFonts w:ascii="Calibri Light" w:hAnsi="Calibri Light"/>
                  <w:sz w:val="16"/>
                  <w:szCs w:val="16"/>
                  <w:lang w:val="en-US"/>
                </w:rPr>
                <w:delText>BS 8110Part1/2:1997/1985-Structural use of concrete. Code of practice for design and construction</w:delText>
              </w:r>
            </w:del>
            <w:ins w:id="12187" w:author="Ashan Senel Asmone" w:date="2016-03-21T10:59:00Z">
              <w:r w:rsidR="0046108D">
                <w:rPr>
                  <w:rFonts w:ascii="Calibri Light" w:hAnsi="Calibri Light"/>
                  <w:sz w:val="16"/>
                  <w:szCs w:val="16"/>
                  <w:lang w:val="en-US"/>
                </w:rPr>
                <w:t>BS EN 1992-1-1:2004+A1:2014 Eurocode 2: Design of concrete structures. General rules and rules for buildings</w:t>
              </w:r>
            </w:ins>
          </w:p>
          <w:p w14:paraId="172603DB" w14:textId="77777777" w:rsidR="00C10FFF" w:rsidRPr="00F526AD" w:rsidRDefault="00C10FFF" w:rsidP="00F526AD">
            <w:pPr>
              <w:spacing w:after="120"/>
              <w:rPr>
                <w:rFonts w:ascii="Calibri Light" w:hAnsi="Calibri Light"/>
                <w:sz w:val="16"/>
                <w:szCs w:val="16"/>
                <w:lang w:val="en-US"/>
              </w:rPr>
            </w:pPr>
            <w:del w:id="12188" w:author="Ashan Senel Asmone" w:date="2016-03-18T16:39:00Z">
              <w:r w:rsidRPr="00F526AD" w:rsidDel="00902ADA">
                <w:rPr>
                  <w:rFonts w:ascii="Calibri Light" w:hAnsi="Calibri Light"/>
                  <w:sz w:val="16"/>
                  <w:szCs w:val="16"/>
                  <w:lang w:val="en-US"/>
                </w:rPr>
                <w:delText>BS 1881:(varies)-Testing concrete</w:delText>
              </w:r>
            </w:del>
            <w:ins w:id="12189" w:author="Ashan Senel Asmone" w:date="2016-03-21T17:09:00Z">
              <w:r w:rsidR="00785E22">
                <w:rPr>
                  <w:rFonts w:ascii="Calibri Light" w:hAnsi="Calibri Light"/>
                  <w:sz w:val="16"/>
                  <w:szCs w:val="16"/>
                  <w:lang w:val="en-US"/>
                </w:rPr>
                <w:t>BS EN 13139:2002 Aggregates for mortar</w:t>
              </w:r>
            </w:ins>
            <w:ins w:id="12190" w:author="Ashan Senel Asmone" w:date="2016-03-18T16:41:00Z">
              <w:r w:rsidR="00902ADA">
                <w:rPr>
                  <w:rFonts w:ascii="Calibri Light" w:hAnsi="Calibri Light"/>
                  <w:sz w:val="16"/>
                  <w:szCs w:val="16"/>
                  <w:lang w:val="en-US"/>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12191" w:author="Ashan Senel Asmone" w:date="2016-03-18T16:40:00Z">
              <w:r w:rsidR="00902ADA">
                <w:rPr>
                  <w:rFonts w:ascii="Calibri Light" w:hAnsi="Calibri Light"/>
                  <w:sz w:val="16"/>
                  <w:szCs w:val="16"/>
                  <w:lang w:val="en-US"/>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12192" w:author="Ashan Senel Asmone" w:date="2016-03-18T16:39:00Z">
              <w:r w:rsidR="00902ADA">
                <w:rPr>
                  <w:rFonts w:ascii="Calibri Light" w:hAnsi="Calibri Light"/>
                  <w:sz w:val="16"/>
                  <w:szCs w:val="16"/>
                  <w:lang w:val="en-US"/>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F526AD">
              <w:rPr>
                <w:rFonts w:ascii="Calibri Light" w:hAnsi="Calibri Light"/>
                <w:sz w:val="16"/>
                <w:szCs w:val="16"/>
                <w:lang w:val="en-US"/>
              </w:rPr>
              <w:t>.</w:t>
            </w:r>
          </w:p>
          <w:p w14:paraId="286EB656" w14:textId="77777777" w:rsidR="00C10FFF" w:rsidRPr="00F526AD" w:rsidRDefault="00C10FFF" w:rsidP="00F526AD">
            <w:pPr>
              <w:spacing w:after="120"/>
              <w:rPr>
                <w:rFonts w:ascii="Calibri Light" w:hAnsi="Calibri Light"/>
                <w:sz w:val="16"/>
                <w:szCs w:val="16"/>
                <w:lang w:val="en-US"/>
              </w:rPr>
            </w:pPr>
            <w:del w:id="12193" w:author="Ashan Senel Asmone" w:date="2016-03-18T16:08:00Z">
              <w:r w:rsidRPr="00F526AD" w:rsidDel="007E195F">
                <w:rPr>
                  <w:rFonts w:ascii="Calibri Light" w:hAnsi="Calibri Light"/>
                  <w:sz w:val="16"/>
                  <w:szCs w:val="16"/>
                  <w:lang w:val="en-US"/>
                </w:rPr>
                <w:delText>BS 812:(varies)-Testing aggregates</w:delText>
              </w:r>
            </w:del>
            <w:ins w:id="12194" w:author="Ashan Senel Asmone" w:date="2016-03-18T16:14:00Z">
              <w:r w:rsidR="007E195F">
                <w:rPr>
                  <w:rFonts w:ascii="Calibri Light" w:hAnsi="Calibri Light"/>
                  <w:sz w:val="16"/>
                  <w:szCs w:val="16"/>
                  <w:lang w:val="en-US"/>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12195" w:author="Ashan Senel Asmone" w:date="2016-03-18T16:13:00Z">
              <w:r w:rsidR="007E195F">
                <w:rPr>
                  <w:rFonts w:ascii="Calibri Light" w:hAnsi="Calibri Light"/>
                  <w:sz w:val="16"/>
                  <w:szCs w:val="16"/>
                  <w:lang w:val="en-US"/>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12196" w:author="Ashan Senel Asmone" w:date="2016-03-18T16:12:00Z">
              <w:r w:rsidR="007E195F">
                <w:rPr>
                  <w:rFonts w:ascii="Calibri Light" w:hAnsi="Calibri Light"/>
                  <w:sz w:val="16"/>
                  <w:szCs w:val="16"/>
                  <w:lang w:val="en-US"/>
                </w:rPr>
                <w:t xml:space="preserve">BS 812-109:1990. Testing aggregates. Methods for determination of moisture content/ BS 812-104:1994. Testing aggregates. Method for qualitative and quantitative petrographic examination of aggregates/ </w:t>
              </w:r>
            </w:ins>
            <w:ins w:id="12197" w:author="Ashan Senel Asmone" w:date="2016-03-18T16:09:00Z">
              <w:r w:rsidR="007E195F">
                <w:rPr>
                  <w:rFonts w:ascii="Calibri Light" w:hAnsi="Calibri Light"/>
                  <w:sz w:val="16"/>
                  <w:szCs w:val="16"/>
                  <w:lang w:val="en-US"/>
                </w:rPr>
                <w:t>BS 812-123:1999. Testing aggregates. Method for determination of alkali-silica reactivity. Concrete prism method/ BS 812-2:1995. Testing aggregates. Methods for determination of density/</w:t>
              </w:r>
            </w:ins>
            <w:ins w:id="12198" w:author="Ashan Senel Asmone" w:date="2016-03-18T16:08:00Z">
              <w:r w:rsidR="007E195F">
                <w:rPr>
                  <w:rFonts w:ascii="Calibri Light" w:hAnsi="Calibri Light"/>
                  <w:sz w:val="16"/>
                  <w:szCs w:val="16"/>
                  <w:lang w:val="en-US"/>
                </w:rPr>
                <w:t xml:space="preserve">BS EN 932-5:2012 Tests for general properties of aggregates. Common equipment and calibration/ BS 812-124:2009. Testing aggregates. Method for determination of frost heave/ </w:t>
              </w:r>
            </w:ins>
            <w:r w:rsidRPr="00F526AD">
              <w:rPr>
                <w:rFonts w:ascii="Calibri Light" w:hAnsi="Calibri Light"/>
                <w:sz w:val="16"/>
                <w:szCs w:val="16"/>
                <w:lang w:val="en-US"/>
              </w:rPr>
              <w:t>.</w:t>
            </w:r>
          </w:p>
          <w:p w14:paraId="3A55C98C" w14:textId="77777777" w:rsidR="00C10FFF" w:rsidRPr="00F526AD" w:rsidRDefault="00C10FFF" w:rsidP="00F526AD">
            <w:pPr>
              <w:spacing w:after="120"/>
              <w:rPr>
                <w:rFonts w:ascii="Calibri Light" w:hAnsi="Calibri Light"/>
                <w:sz w:val="16"/>
                <w:szCs w:val="16"/>
                <w:lang w:val="en-US"/>
              </w:rPr>
            </w:pPr>
            <w:del w:id="12199" w:author="Ashan Senel Asmone" w:date="2016-03-18T16:20:00Z">
              <w:r w:rsidRPr="00F526AD" w:rsidDel="007E195F">
                <w:rPr>
                  <w:rFonts w:ascii="Calibri Light" w:hAnsi="Calibri Light"/>
                  <w:sz w:val="16"/>
                  <w:szCs w:val="16"/>
                  <w:lang w:val="en-US"/>
                </w:rPr>
                <w:delText>BS 882:1992-Specification for aggregates from natural sources for concrete</w:delText>
              </w:r>
            </w:del>
            <w:ins w:id="12200" w:author="Ashan Senel Asmone" w:date="2016-03-18T16:20:00Z">
              <w:r w:rsidR="007E195F">
                <w:rPr>
                  <w:rFonts w:ascii="Calibri Light" w:hAnsi="Calibri Light"/>
                  <w:sz w:val="16"/>
                  <w:szCs w:val="16"/>
                  <w:lang w:val="en-US"/>
                </w:rPr>
                <w:t>BS EN 12620:2002+A1:2008 Aggregates for concrete</w:t>
              </w:r>
            </w:ins>
          </w:p>
          <w:p w14:paraId="0821E491"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BS 4550:(varies)-Methods of testing cement</w:t>
            </w:r>
          </w:p>
          <w:p w14:paraId="174A46F3" w14:textId="77777777" w:rsidR="00C10FFF" w:rsidRPr="00F526AD" w:rsidRDefault="00C10FFF" w:rsidP="00F526AD">
            <w:pPr>
              <w:spacing w:after="120"/>
              <w:rPr>
                <w:rFonts w:ascii="Calibri Light" w:hAnsi="Calibri Light"/>
                <w:sz w:val="16"/>
                <w:szCs w:val="16"/>
                <w:lang w:val="en-US"/>
              </w:rPr>
            </w:pPr>
            <w:del w:id="12201" w:author="Jing Kai Toh" w:date="2016-05-12T10:58:00Z">
              <w:r w:rsidRPr="00F526AD" w:rsidDel="002030ED">
                <w:rPr>
                  <w:rFonts w:ascii="Calibri Light" w:hAnsi="Calibri Light"/>
                  <w:sz w:val="16"/>
                  <w:szCs w:val="16"/>
                  <w:lang w:val="en-US"/>
                </w:rPr>
                <w:delText>BS 4551:(varies)-Methods of testing mortars, screeds and plasters</w:delText>
              </w:r>
            </w:del>
            <w:ins w:id="12202" w:author="Jing Kai Toh" w:date="2016-05-12T12:19:00Z">
              <w:r w:rsidR="00D51AB8">
                <w:rPr>
                  <w:rFonts w:ascii="Calibri Light" w:hAnsi="Calibri Light"/>
                  <w:sz w:val="16"/>
                  <w:szCs w:val="16"/>
                  <w:lang w:val="en-US"/>
                </w:rPr>
                <w:t>BS EN 1015-7:1999 Methods of test for mortar for masonry. Determination of air content of fresh mortar / BS EN 1015-4:1999 Methods of test for mortar for masonry. Determination of consistence of fres</w:t>
              </w:r>
            </w:ins>
            <w:ins w:id="12203" w:author="Jing Kai Toh" w:date="2016-05-12T12:20:00Z">
              <w:r w:rsidR="00D51AB8">
                <w:rPr>
                  <w:rFonts w:ascii="Calibri Light" w:hAnsi="Calibri Light"/>
                  <w:sz w:val="16"/>
                  <w:szCs w:val="16"/>
                  <w:lang w:val="en-US"/>
                </w:rPr>
                <w:t xml:space="preserve">h mortar (by plunger penetration) / BS EN 1015-19:1999 Methods of test for mortar for masonry. Determination of water vapour permeability of hardened rendering and plastering </w:t>
              </w:r>
            </w:ins>
            <w:ins w:id="12204" w:author="Jing Kai Toh" w:date="2016-05-12T12:24:00Z">
              <w:r w:rsidR="00D51AB8">
                <w:rPr>
                  <w:rFonts w:ascii="Calibri Light" w:hAnsi="Calibri Light"/>
                  <w:sz w:val="16"/>
                  <w:szCs w:val="16"/>
                  <w:lang w:val="en-US"/>
                </w:rPr>
                <w:t xml:space="preserve">mortars / BS EN 1015-1:1999 Methods of test for mortar for masonry. Determination of particle size distribution (by sieve </w:t>
              </w:r>
            </w:ins>
            <w:ins w:id="12205" w:author="Jing Kai Toh" w:date="2016-05-12T12:26:00Z">
              <w:r w:rsidR="00D51AB8">
                <w:rPr>
                  <w:rFonts w:ascii="Calibri Light" w:hAnsi="Calibri Light"/>
                  <w:sz w:val="16"/>
                  <w:szCs w:val="16"/>
                  <w:lang w:val="en-US"/>
                </w:rPr>
                <w:t xml:space="preserve">analysis) / BS EN 1015-2:1999 Methods of test for mortar for masonry. Bulk sampling of mortars and preparation of test </w:t>
              </w:r>
            </w:ins>
            <w:ins w:id="12206" w:author="Jing Kai Toh" w:date="2016-05-12T12:28:00Z">
              <w:r w:rsidR="00D51AB8">
                <w:rPr>
                  <w:rFonts w:ascii="Calibri Light" w:hAnsi="Calibri Light"/>
                  <w:sz w:val="16"/>
                  <w:szCs w:val="16"/>
                  <w:lang w:val="en-US"/>
                </w:rPr>
                <w:t xml:space="preserve">mortars / BS EN 1015-3:1999 Methods of test for mortar for masonry. Determination of consistence of fresh mortar (by flow </w:t>
              </w:r>
            </w:ins>
            <w:ins w:id="12207" w:author="Jing Kai Toh" w:date="2016-05-12T12:30:00Z">
              <w:r w:rsidR="00D51AB8">
                <w:rPr>
                  <w:rFonts w:ascii="Calibri Light" w:hAnsi="Calibri Light"/>
                  <w:sz w:val="16"/>
                  <w:szCs w:val="16"/>
                  <w:lang w:val="en-US"/>
                </w:rPr>
                <w:t xml:space="preserve">table) / BS EN 1015-6:1999 Methods of test for mortar for masonry. Determination of bulk density of fresh mortar / BS EN 1015-9:1999 Methods of test for mortar for masonry. Determination of workable life and correction time of fresh </w:t>
              </w:r>
            </w:ins>
            <w:ins w:id="12208" w:author="Jing Kai Toh" w:date="2016-05-12T12:31:00Z">
              <w:r w:rsidR="00D51AB8">
                <w:rPr>
                  <w:rFonts w:ascii="Calibri Light" w:hAnsi="Calibri Light"/>
                  <w:sz w:val="16"/>
                  <w:szCs w:val="16"/>
                  <w:lang w:val="en-US"/>
                </w:rPr>
                <w:t xml:space="preserve">mortar / BS EN 1015-10:1999 Methods of test for mortar for masonry. Determination of dry bulk density of hardened </w:t>
              </w:r>
            </w:ins>
            <w:ins w:id="12209" w:author="Jing Kai Toh" w:date="2016-05-12T12:32:00Z">
              <w:r w:rsidR="00D51AB8">
                <w:rPr>
                  <w:rFonts w:ascii="Calibri Light" w:hAnsi="Calibri Light"/>
                  <w:sz w:val="16"/>
                  <w:szCs w:val="16"/>
                  <w:lang w:val="en-US"/>
                </w:rPr>
                <w:t>mortar / BS 4551:2005+A2:2013 Mortar. Methods of test for mortar and screed. Chemical analysis and physical testing</w:t>
              </w:r>
            </w:ins>
            <w:ins w:id="12210" w:author="Jing Kai Toh" w:date="2016-05-12T12:24:00Z">
              <w:r w:rsidR="00D51AB8">
                <w:rPr>
                  <w:rFonts w:ascii="Calibri Light" w:hAnsi="Calibri Light"/>
                  <w:sz w:val="16"/>
                  <w:szCs w:val="16"/>
                  <w:lang w:val="en-US"/>
                </w:rPr>
                <w:t xml:space="preserve"> </w:t>
              </w:r>
            </w:ins>
            <w:ins w:id="12211" w:author="Jing Kai Toh" w:date="2016-05-12T10:58:00Z">
              <w:r w:rsidR="002030ED">
                <w:rPr>
                  <w:rFonts w:ascii="Calibri Light" w:hAnsi="Calibri Light"/>
                  <w:sz w:val="16"/>
                  <w:szCs w:val="16"/>
                  <w:lang w:val="en-US"/>
                </w:rPr>
                <w:t>BS 4551:2005+A2:2013 Mortar. Methods of test for mortar and screed. Chemical analysis and physical testing</w:t>
              </w:r>
            </w:ins>
          </w:p>
          <w:p w14:paraId="17909B91"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BS 4887:1986-Mortar admixtures</w:t>
            </w:r>
          </w:p>
          <w:p w14:paraId="21ACC180" w14:textId="77777777" w:rsidR="00C10FFF" w:rsidRPr="00F526AD" w:rsidRDefault="00C10FFF" w:rsidP="00F526AD">
            <w:pPr>
              <w:spacing w:after="120"/>
              <w:rPr>
                <w:rFonts w:ascii="Calibri Light" w:hAnsi="Calibri Light"/>
                <w:sz w:val="16"/>
                <w:szCs w:val="16"/>
                <w:lang w:val="en-US"/>
              </w:rPr>
            </w:pPr>
            <w:del w:id="12212" w:author="Jing Kai Toh" w:date="2016-05-12T10:50:00Z">
              <w:r w:rsidRPr="00F526AD" w:rsidDel="002030ED">
                <w:rPr>
                  <w:rFonts w:ascii="Calibri Light" w:hAnsi="Calibri Light"/>
                  <w:sz w:val="16"/>
                  <w:szCs w:val="16"/>
                  <w:lang w:val="en-US"/>
                </w:rPr>
                <w:delText>BS 5328-1 to 4:1990-1997: Concrete. Guide to specifying concrete/Concrete. Methods for specifying concrete mixes</w:delText>
              </w:r>
            </w:del>
            <w:ins w:id="12213" w:author="Jing Kai Toh" w:date="2016-05-12T10:50:00Z">
              <w:r w:rsidR="002030ED">
                <w:rPr>
                  <w:rFonts w:ascii="Calibri Light" w:hAnsi="Calibri Light"/>
                  <w:sz w:val="16"/>
                  <w:szCs w:val="16"/>
                  <w:lang w:val="en-US"/>
                </w:rPr>
                <w:t>BS EN 206:2013 Concrete. Specification, performance, production and conformity</w:t>
              </w:r>
            </w:ins>
          </w:p>
          <w:p w14:paraId="7B880B56" w14:textId="77777777" w:rsidR="00C10FFF" w:rsidRPr="00F526AD" w:rsidRDefault="00C10FFF" w:rsidP="00F526AD">
            <w:pPr>
              <w:spacing w:after="120"/>
              <w:rPr>
                <w:rFonts w:ascii="Calibri Light" w:hAnsi="Calibri Light"/>
                <w:sz w:val="16"/>
                <w:szCs w:val="16"/>
                <w:lang w:val="en-US"/>
              </w:rPr>
            </w:pPr>
            <w:del w:id="12214" w:author="Ashan Senel Asmone" w:date="2016-03-18T17:37:00Z">
              <w:r w:rsidRPr="00F526AD" w:rsidDel="00DD05B5">
                <w:rPr>
                  <w:rFonts w:ascii="Calibri Light" w:hAnsi="Calibri Light"/>
                  <w:sz w:val="16"/>
                  <w:szCs w:val="16"/>
                  <w:lang w:val="en-US"/>
                </w:rPr>
                <w:delText>BS 6089: 1981- Guide to assessment of concrete strength in existing structures</w:delText>
              </w:r>
            </w:del>
            <w:ins w:id="12215" w:author="Ashan Senel Asmone" w:date="2016-03-18T17:37:00Z">
              <w:r w:rsidR="00DD05B5">
                <w:rPr>
                  <w:rFonts w:ascii="Calibri Light" w:hAnsi="Calibri Light"/>
                  <w:sz w:val="16"/>
                  <w:szCs w:val="16"/>
                  <w:lang w:val="en-US"/>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2D27D928" w14:textId="77777777" w:rsidR="00C10FFF" w:rsidRPr="00F526AD" w:rsidRDefault="00C10FFF" w:rsidP="00F526AD">
            <w:pPr>
              <w:spacing w:after="120"/>
              <w:rPr>
                <w:rFonts w:ascii="Calibri Light" w:hAnsi="Calibri Light"/>
                <w:sz w:val="16"/>
                <w:szCs w:val="16"/>
                <w:lang w:val="en-US"/>
              </w:rPr>
            </w:pPr>
            <w:del w:id="12216" w:author="Ashan Senel Asmone" w:date="2016-03-21T10:37:00Z">
              <w:r w:rsidRPr="00F526AD" w:rsidDel="0046108D">
                <w:rPr>
                  <w:rFonts w:ascii="Calibri Light" w:hAnsi="Calibri Light"/>
                  <w:sz w:val="16"/>
                  <w:szCs w:val="16"/>
                  <w:lang w:val="en-US"/>
                </w:rPr>
                <w:delText>BS 6949:1991- Specification for bitumen-based coatings for cold application excluding use in contact with potable water</w:delText>
              </w:r>
            </w:del>
            <w:ins w:id="12217" w:author="Ashan Senel Asmone" w:date="2016-03-21T10:37:00Z">
              <w:r w:rsidR="0046108D">
                <w:rPr>
                  <w:rFonts w:ascii="Calibri Light" w:hAnsi="Calibri Light"/>
                  <w:sz w:val="16"/>
                  <w:szCs w:val="16"/>
                  <w:lang w:val="en-US"/>
                </w:rPr>
                <w:t>BS 6949:1991- Specification for bitumen-based coatings for cold application excluding use in contact with potable water</w:t>
              </w:r>
            </w:ins>
          </w:p>
          <w:p w14:paraId="6CC29132" w14:textId="77777777" w:rsidR="00C10FFF" w:rsidRPr="00F526AD" w:rsidRDefault="00C10FFF" w:rsidP="00F526AD">
            <w:pPr>
              <w:spacing w:after="120"/>
              <w:rPr>
                <w:rFonts w:ascii="Calibri Light" w:hAnsi="Calibri Light"/>
                <w:sz w:val="16"/>
                <w:szCs w:val="16"/>
                <w:lang w:val="en-US"/>
              </w:rPr>
            </w:pPr>
            <w:del w:id="12218" w:author="Ashan Senel Asmone" w:date="2016-03-21T10:53:00Z">
              <w:r w:rsidRPr="00F526AD" w:rsidDel="0046108D">
                <w:rPr>
                  <w:rFonts w:ascii="Calibri Light" w:hAnsi="Calibri Light"/>
                  <w:sz w:val="16"/>
                  <w:szCs w:val="16"/>
                  <w:lang w:val="en-US"/>
                </w:rPr>
                <w:delText>BS 7543:1992-Guide to durability of buildings and building elements, products and components</w:delText>
              </w:r>
            </w:del>
            <w:ins w:id="12219" w:author="Ashan Senel Asmone" w:date="2016-03-21T10:57:00Z">
              <w:r w:rsidR="0046108D">
                <w:rPr>
                  <w:rFonts w:ascii="Calibri Light" w:hAnsi="Calibri Light"/>
                  <w:sz w:val="16"/>
                  <w:szCs w:val="16"/>
                  <w:lang w:val="en-US"/>
                </w:rPr>
                <w:t>BS 7543:2015 Guide to durability of buildings and building elements, products and components/</w:t>
              </w:r>
            </w:ins>
            <w:ins w:id="12220" w:author="Ashan Senel Asmone" w:date="2016-03-21T10:54:00Z">
              <w:r w:rsidR="0046108D">
                <w:rPr>
                  <w:rFonts w:ascii="Calibri Light" w:hAnsi="Calibri Light"/>
                  <w:sz w:val="16"/>
                  <w:szCs w:val="16"/>
                  <w:lang w:val="en-US"/>
                </w:rPr>
                <w:t>BS ISO 15686-1:2011 Buildings and constructed assets. Service life planning. General principles and framework</w:t>
              </w:r>
            </w:ins>
            <w:ins w:id="12221" w:author="Ashan Senel Asmone" w:date="2016-03-21T10:53:00Z">
              <w:r w:rsidR="0046108D">
                <w:rPr>
                  <w:rFonts w:ascii="Calibri Light" w:hAnsi="Calibri Light"/>
                  <w:sz w:val="16"/>
                  <w:szCs w:val="16"/>
                  <w:lang w:val="en-US"/>
                </w:rPr>
                <w:t>BS ISO 15686-3:2002 Buildings and constructed assets. Service life planning. Performance audits and reviewsBS ISO 15686-2:2012 Buildings and constructed assets. Service life planning. Service life prediction procedures</w:t>
              </w:r>
            </w:ins>
          </w:p>
          <w:p w14:paraId="7F4917CE" w14:textId="77777777" w:rsidR="00C10FFF" w:rsidRPr="00F526AD" w:rsidRDefault="00C10FFF" w:rsidP="00F526AD">
            <w:pPr>
              <w:spacing w:after="120"/>
              <w:rPr>
                <w:rFonts w:ascii="Calibri Light" w:hAnsi="Calibri Light"/>
                <w:sz w:val="16"/>
                <w:szCs w:val="16"/>
                <w:lang w:val="en-US"/>
              </w:rPr>
            </w:pPr>
            <w:del w:id="12222" w:author="Jing Kai Toh" w:date="2016-05-12T10:46:00Z">
              <w:r w:rsidRPr="00F526AD" w:rsidDel="002030ED">
                <w:rPr>
                  <w:rFonts w:ascii="Calibri Light" w:hAnsi="Calibri Light"/>
                  <w:sz w:val="16"/>
                  <w:szCs w:val="16"/>
                  <w:lang w:val="en-US"/>
                </w:rPr>
                <w:delText>BS 8000: Sec 2.2 : 1990- Workmanship on Building Sites Part 2: Code of Practice for Concrete work section 2.2: Sitework with in-situ and precast concrete.</w:delText>
              </w:r>
            </w:del>
            <w:ins w:id="12223" w:author="Jing Kai Toh" w:date="2016-05-12T10:46:00Z">
              <w:r w:rsidR="002030ED">
                <w:rPr>
                  <w:rFonts w:ascii="Calibri Light" w:hAnsi="Calibri Light"/>
                  <w:sz w:val="16"/>
                  <w:szCs w:val="16"/>
                  <w:lang w:val="en-US"/>
                </w:rPr>
                <w:t>BS 8000-0:2014 Workmanship on construction sites. Introduction and general principles</w:t>
              </w:r>
            </w:ins>
          </w:p>
          <w:p w14:paraId="322348BA"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 </w:t>
            </w:r>
          </w:p>
          <w:p w14:paraId="0EA9CA09"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22B8732B" w14:textId="77777777" w:rsidR="00C10FFF" w:rsidRPr="00F526AD" w:rsidRDefault="00C10FFF" w:rsidP="00F526AD">
            <w:pPr>
              <w:spacing w:after="120"/>
              <w:rPr>
                <w:rFonts w:ascii="Calibri Light" w:hAnsi="Calibri Light"/>
                <w:sz w:val="16"/>
                <w:szCs w:val="16"/>
                <w:lang w:val="en-US"/>
              </w:rPr>
            </w:pPr>
            <w:del w:id="12224" w:author="Ashan Asmone" w:date="2016-03-31T14:28:00Z">
              <w:r w:rsidRPr="00F526AD" w:rsidDel="00A93E31">
                <w:rPr>
                  <w:rFonts w:ascii="Calibri Light" w:hAnsi="Calibri Light"/>
                  <w:sz w:val="16"/>
                  <w:szCs w:val="16"/>
                  <w:lang w:val="en-US"/>
                </w:rPr>
                <w:delText>BS EN ISO 6270:1995, BS 3900-F9:1982- Paints and varnishes. Determination of resistance to humidity (continuous condensation)</w:delText>
              </w:r>
            </w:del>
            <w:ins w:id="12225" w:author="Ashan Asmone" w:date="2016-03-31T14:28:00Z">
              <w:r w:rsidR="00A93E31">
                <w:rPr>
                  <w:rFonts w:ascii="Calibri Light" w:hAnsi="Calibri Light"/>
                  <w:sz w:val="16"/>
                  <w:szCs w:val="16"/>
                  <w:lang w:val="en-US"/>
                </w:rPr>
                <w:t>BS EN ISO 6270-1:2001, BS 3900-F9:2001 Paints and varnishes. Determination of resistance to humidity. Continuous condensation</w:t>
              </w:r>
            </w:ins>
          </w:p>
          <w:p w14:paraId="1926FF6E" w14:textId="77777777" w:rsidR="00C10FFF" w:rsidRPr="00F526AD" w:rsidRDefault="00C10FFF" w:rsidP="00F526AD">
            <w:pPr>
              <w:spacing w:after="120"/>
              <w:rPr>
                <w:rFonts w:ascii="Calibri Light" w:hAnsi="Calibri Light"/>
                <w:sz w:val="16"/>
                <w:szCs w:val="16"/>
                <w:lang w:val="en-US"/>
              </w:rPr>
            </w:pPr>
            <w:del w:id="12226" w:author="Ashan Asmone" w:date="2016-03-31T14:29:00Z">
              <w:r w:rsidRPr="00F526AD" w:rsidDel="00A93E31">
                <w:rPr>
                  <w:rFonts w:ascii="Calibri Light" w:hAnsi="Calibri Light"/>
                  <w:sz w:val="16"/>
                  <w:szCs w:val="16"/>
                  <w:lang w:val="en-US"/>
                </w:rPr>
                <w:delText>BS 2015:1992-Glossary of paint and related terms</w:delText>
              </w:r>
            </w:del>
            <w:ins w:id="12227" w:author="Ashan Asmone" w:date="2016-03-31T14:29:00Z">
              <w:r w:rsidR="00A93E31">
                <w:rPr>
                  <w:rFonts w:ascii="Calibri Light" w:hAnsi="Calibri Light"/>
                  <w:sz w:val="16"/>
                  <w:szCs w:val="16"/>
                  <w:lang w:val="en-US"/>
                </w:rPr>
                <w:t>BS EN ISO 4618:2014 Paints and varnishes. Terms and definitions</w:t>
              </w:r>
            </w:ins>
          </w:p>
          <w:p w14:paraId="0821EB64" w14:textId="77777777" w:rsidR="00C10FFF" w:rsidRPr="00F526AD" w:rsidRDefault="00C10FFF" w:rsidP="00F526AD">
            <w:pPr>
              <w:spacing w:after="120"/>
              <w:rPr>
                <w:rFonts w:ascii="Calibri Light" w:hAnsi="Calibri Light"/>
                <w:sz w:val="16"/>
                <w:szCs w:val="16"/>
                <w:lang w:val="en-US"/>
              </w:rPr>
            </w:pPr>
            <w:del w:id="12228" w:author="Ashan Asmone" w:date="2016-03-31T14:30:00Z">
              <w:r w:rsidRPr="00F526AD" w:rsidDel="00A93E31">
                <w:rPr>
                  <w:rFonts w:ascii="Calibri Light" w:hAnsi="Calibri Light"/>
                  <w:sz w:val="16"/>
                  <w:szCs w:val="16"/>
                  <w:lang w:val="en-US"/>
                </w:rPr>
                <w:delText>BS 6150:1991-Code of practice for painting of buildings</w:delText>
              </w:r>
            </w:del>
            <w:ins w:id="12229" w:author="Ashan Asmone" w:date="2016-03-31T14:30:00Z">
              <w:r w:rsidR="00A93E31">
                <w:rPr>
                  <w:rFonts w:ascii="Calibri Light" w:hAnsi="Calibri Light"/>
                  <w:sz w:val="16"/>
                  <w:szCs w:val="16"/>
                  <w:lang w:val="en-US"/>
                </w:rPr>
                <w:t>BS 6150:2006+A1:2014 Painting of buildings. Code of practice</w:t>
              </w:r>
            </w:ins>
          </w:p>
          <w:p w14:paraId="1850194C" w14:textId="77777777" w:rsidR="00C10FFF" w:rsidRPr="00F526AD" w:rsidRDefault="00C10FFF" w:rsidP="00F526AD">
            <w:pPr>
              <w:spacing w:after="120"/>
              <w:rPr>
                <w:rFonts w:ascii="Calibri Light" w:hAnsi="Calibri Light"/>
                <w:sz w:val="16"/>
                <w:szCs w:val="16"/>
                <w:lang w:val="en-US"/>
              </w:rPr>
            </w:pPr>
            <w:del w:id="12230" w:author="Ashan Asmone" w:date="2016-03-31T14:31:00Z">
              <w:r w:rsidRPr="00F526AD"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2231"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53E73467" w14:textId="77777777" w:rsidR="00C10FFF" w:rsidRPr="00F526AD" w:rsidRDefault="00C10FFF" w:rsidP="00F526AD">
            <w:pPr>
              <w:spacing w:after="120"/>
              <w:rPr>
                <w:rFonts w:ascii="Calibri Light" w:hAnsi="Calibri Light"/>
                <w:sz w:val="16"/>
                <w:szCs w:val="16"/>
                <w:lang w:val="en-US"/>
              </w:rPr>
            </w:pPr>
            <w:del w:id="12232" w:author="Ashan Asmone" w:date="2016-03-31T14:32:00Z">
              <w:r w:rsidRPr="00F526AD" w:rsidDel="00A93E31">
                <w:rPr>
                  <w:rFonts w:ascii="Calibri Light" w:hAnsi="Calibri Light"/>
                  <w:sz w:val="16"/>
                  <w:szCs w:val="16"/>
                  <w:lang w:val="en-US"/>
                </w:rPr>
                <w:delText>BS 3416:1991-Specification for bitumen-based coatings for cold application, suitable for use in contact with potable water</w:delText>
              </w:r>
            </w:del>
            <w:ins w:id="12233"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67D22B4F" w14:textId="77777777" w:rsidR="00C10FFF" w:rsidRPr="00F526AD" w:rsidRDefault="00C10FFF" w:rsidP="00F526AD">
            <w:pPr>
              <w:spacing w:after="120"/>
              <w:rPr>
                <w:rFonts w:ascii="Calibri Light" w:hAnsi="Calibri Light"/>
                <w:sz w:val="16"/>
                <w:szCs w:val="16"/>
                <w:lang w:val="en-US"/>
              </w:rPr>
            </w:pPr>
            <w:del w:id="12234" w:author="Ashan Asmone" w:date="2016-03-31T14:32:00Z">
              <w:r w:rsidRPr="00F526AD" w:rsidDel="00A93E31">
                <w:rPr>
                  <w:rFonts w:ascii="Calibri Light" w:hAnsi="Calibri Light"/>
                  <w:sz w:val="16"/>
                  <w:szCs w:val="16"/>
                  <w:lang w:val="en-US"/>
                </w:rPr>
                <w:delText>BS 3483-A1:1983, ISO 787/1-1982-Methods for testing pigments for paints. Comparison of colour</w:delText>
              </w:r>
            </w:del>
            <w:ins w:id="12235" w:author="Ashan Asmone" w:date="2016-03-31T14:32:00Z">
              <w:r w:rsidR="00A93E31">
                <w:rPr>
                  <w:rFonts w:ascii="Calibri Light" w:hAnsi="Calibri Light"/>
                  <w:sz w:val="16"/>
                  <w:szCs w:val="16"/>
                  <w:lang w:val="en-US"/>
                </w:rPr>
                <w:t>BS 3483-A1:1983, ISO 787/1-1982-Methods for testing pigments for paints. Comparison of colour</w:t>
              </w:r>
            </w:ins>
          </w:p>
          <w:p w14:paraId="04D45204" w14:textId="77777777" w:rsidR="00C10FFF" w:rsidRPr="00F526AD" w:rsidRDefault="00C10FFF" w:rsidP="00F526AD">
            <w:pPr>
              <w:spacing w:after="120"/>
              <w:rPr>
                <w:rFonts w:ascii="Calibri Light" w:hAnsi="Calibri Light"/>
                <w:sz w:val="16"/>
                <w:szCs w:val="16"/>
                <w:lang w:val="en-US"/>
              </w:rPr>
            </w:pPr>
            <w:del w:id="12236" w:author="Ashan Asmone" w:date="2016-03-31T14:33:00Z">
              <w:r w:rsidRPr="00F526AD" w:rsidDel="00A93E31">
                <w:rPr>
                  <w:rFonts w:ascii="Calibri Light" w:hAnsi="Calibri Light"/>
                  <w:sz w:val="16"/>
                  <w:szCs w:val="16"/>
                  <w:lang w:val="en-US"/>
                </w:rPr>
                <w:delText>BS 3483-C7:1980, ISO 787/22-1980-Methods for testing pigments for paints. Comparison of resistance to bleeding</w:delText>
              </w:r>
            </w:del>
            <w:ins w:id="12237"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605B0E89" w14:textId="77777777" w:rsidR="00C10FFF" w:rsidRPr="00F526AD" w:rsidRDefault="00C10FFF" w:rsidP="00F526AD">
            <w:pPr>
              <w:spacing w:after="120"/>
              <w:rPr>
                <w:rFonts w:ascii="Calibri Light" w:hAnsi="Calibri Light"/>
                <w:sz w:val="16"/>
                <w:szCs w:val="16"/>
                <w:lang w:val="en-US"/>
              </w:rPr>
            </w:pPr>
            <w:del w:id="12238" w:author="Ashan Asmone" w:date="2016-03-31T14:34:00Z">
              <w:r w:rsidRPr="00F526AD"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2239"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2049889F" w14:textId="77777777" w:rsidR="00C10FFF" w:rsidRPr="00F526AD" w:rsidRDefault="00C10FFF" w:rsidP="00F526AD">
            <w:pPr>
              <w:spacing w:after="120"/>
              <w:rPr>
                <w:rFonts w:ascii="Calibri Light" w:hAnsi="Calibri Light"/>
                <w:sz w:val="16"/>
                <w:szCs w:val="16"/>
                <w:lang w:val="en-US"/>
              </w:rPr>
            </w:pPr>
            <w:del w:id="12240" w:author="Ashan Asmone" w:date="2016-03-31T14:34:00Z">
              <w:r w:rsidRPr="00F526AD" w:rsidDel="00A93E31">
                <w:rPr>
                  <w:rFonts w:ascii="Calibri Light" w:hAnsi="Calibri Light"/>
                  <w:sz w:val="16"/>
                  <w:szCs w:val="16"/>
                  <w:lang w:val="en-US"/>
                </w:rPr>
                <w:delText>BS 3900-F2:1973-Methods of test for paint. Durability tests on paint films. Determination of resistance to humidity (cyclic condensation)</w:delText>
              </w:r>
            </w:del>
            <w:ins w:id="12241"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400AEFFD" w14:textId="77777777" w:rsidR="00C10FFF" w:rsidRPr="00F526AD" w:rsidRDefault="00C10FFF" w:rsidP="00F526AD">
            <w:pPr>
              <w:spacing w:after="120"/>
              <w:rPr>
                <w:rFonts w:ascii="Calibri Light" w:hAnsi="Calibri Light"/>
                <w:sz w:val="16"/>
                <w:szCs w:val="16"/>
                <w:lang w:val="en-US"/>
              </w:rPr>
            </w:pPr>
            <w:del w:id="12242" w:author="Ashan Asmone" w:date="2016-03-31T14:35:00Z">
              <w:r w:rsidRPr="00F526AD"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2243"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7EA58789" w14:textId="77777777" w:rsidR="00C10FFF" w:rsidRPr="00F526AD" w:rsidRDefault="00C10FFF" w:rsidP="00F526AD">
            <w:pPr>
              <w:spacing w:after="120"/>
              <w:rPr>
                <w:rFonts w:ascii="Calibri Light" w:hAnsi="Calibri Light"/>
                <w:sz w:val="16"/>
                <w:szCs w:val="16"/>
                <w:lang w:val="en-US"/>
              </w:rPr>
            </w:pPr>
            <w:del w:id="12244" w:author="Ashan Asmone" w:date="2016-03-31T14:37:00Z">
              <w:r w:rsidRPr="00F526AD"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2245"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2F4D8FAD" w14:textId="77777777" w:rsidR="00C10FFF" w:rsidRPr="00F526AD" w:rsidRDefault="00C10FFF" w:rsidP="00F526AD">
            <w:pPr>
              <w:spacing w:after="120"/>
              <w:rPr>
                <w:rFonts w:ascii="Calibri Light" w:hAnsi="Calibri Light"/>
                <w:sz w:val="16"/>
                <w:szCs w:val="16"/>
                <w:lang w:val="en-US"/>
              </w:rPr>
            </w:pPr>
            <w:del w:id="12246" w:author="Ashan Asmone" w:date="2016-03-31T14:38:00Z">
              <w:r w:rsidRPr="00F526AD" w:rsidDel="00A93E31">
                <w:rPr>
                  <w:rFonts w:ascii="Calibri Light" w:hAnsi="Calibri Light"/>
                  <w:sz w:val="16"/>
                  <w:szCs w:val="16"/>
                  <w:lang w:val="en-US"/>
                </w:rPr>
                <w:delText>BS 3900-H2:1983, ISO 4628/2-1982-Methods of test for paints. Evaluation of paint and varnish defects. Designation of degree of blistering</w:delText>
              </w:r>
            </w:del>
            <w:ins w:id="12247"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4D8DB1E5" w14:textId="77777777" w:rsidR="00C10FFF" w:rsidRPr="00F526AD" w:rsidRDefault="00C10FFF" w:rsidP="00F526AD">
            <w:pPr>
              <w:spacing w:after="120"/>
              <w:rPr>
                <w:rFonts w:ascii="Calibri Light" w:hAnsi="Calibri Light"/>
                <w:sz w:val="16"/>
                <w:szCs w:val="16"/>
                <w:lang w:val="en-US"/>
              </w:rPr>
            </w:pPr>
            <w:del w:id="12248" w:author="Ashan Asmone" w:date="2016-03-31T14:40:00Z">
              <w:r w:rsidRPr="00F526AD" w:rsidDel="00A93E31">
                <w:rPr>
                  <w:rFonts w:ascii="Calibri Light" w:hAnsi="Calibri Light"/>
                  <w:sz w:val="16"/>
                  <w:szCs w:val="16"/>
                  <w:lang w:val="en-US"/>
                </w:rPr>
                <w:delText>BS 3900-H5:1983, ISO 4628/5-1982-Methods of test for paints. Evaluation of paint and varnish defects. Designation of degree of flaking</w:delText>
              </w:r>
            </w:del>
            <w:ins w:id="12249"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4FEE740F" w14:textId="77777777" w:rsidR="00C10FFF" w:rsidRPr="00F526AD" w:rsidRDefault="00C10FFF" w:rsidP="00F526AD">
            <w:pPr>
              <w:spacing w:after="120"/>
              <w:rPr>
                <w:rFonts w:ascii="Calibri Light" w:hAnsi="Calibri Light"/>
                <w:sz w:val="16"/>
                <w:szCs w:val="16"/>
                <w:lang w:val="en-US"/>
              </w:rPr>
            </w:pPr>
            <w:del w:id="12250" w:author="Ashan Asmone" w:date="2016-03-31T14:41:00Z">
              <w:r w:rsidRPr="00F526AD" w:rsidDel="00A93E31">
                <w:rPr>
                  <w:rFonts w:ascii="Calibri Light" w:hAnsi="Calibri Light"/>
                  <w:sz w:val="16"/>
                  <w:szCs w:val="16"/>
                  <w:lang w:val="en-US"/>
                </w:rPr>
                <w:delText>BS 6949:1991-Specification for bitumen-based coatings for cold application excluding use in contact with potable water</w:delText>
              </w:r>
            </w:del>
            <w:ins w:id="12251"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09E74370" w14:textId="77777777" w:rsidR="00C10FFF" w:rsidRPr="00F526AD" w:rsidRDefault="00C10FFF" w:rsidP="00F526AD">
            <w:pPr>
              <w:spacing w:after="120"/>
              <w:rPr>
                <w:rFonts w:ascii="Calibri Light" w:hAnsi="Calibri Light"/>
                <w:sz w:val="16"/>
                <w:szCs w:val="16"/>
                <w:lang w:val="en-US"/>
              </w:rPr>
            </w:pPr>
            <w:del w:id="12252" w:author="Ashan Asmone" w:date="2016-03-31T14:41:00Z">
              <w:r w:rsidRPr="00F526AD" w:rsidDel="00A93E31">
                <w:rPr>
                  <w:rFonts w:ascii="Calibri Light" w:hAnsi="Calibri Light"/>
                  <w:sz w:val="16"/>
                  <w:szCs w:val="16"/>
                  <w:lang w:val="en-US"/>
                </w:rPr>
                <w:delText>BS 7664:2000-Specification for undercoat and finishing paints</w:delText>
              </w:r>
            </w:del>
            <w:ins w:id="12253" w:author="Ashan Asmone" w:date="2016-03-31T14:41:00Z">
              <w:r w:rsidR="00A93E31">
                <w:rPr>
                  <w:rFonts w:ascii="Calibri Light" w:hAnsi="Calibri Light"/>
                  <w:sz w:val="16"/>
                  <w:szCs w:val="16"/>
                  <w:lang w:val="en-US"/>
                </w:rPr>
                <w:t>BS 7664:2000-Specification for undercoat and finishing paints</w:t>
              </w:r>
            </w:ins>
          </w:p>
          <w:p w14:paraId="0812C6F4" w14:textId="77777777" w:rsidR="00C10FFF" w:rsidRPr="00F526AD" w:rsidRDefault="00C10FFF" w:rsidP="00F526AD">
            <w:pPr>
              <w:spacing w:after="120"/>
              <w:rPr>
                <w:rFonts w:ascii="Calibri Light" w:hAnsi="Calibri Light"/>
                <w:sz w:val="16"/>
                <w:szCs w:val="16"/>
                <w:lang w:val="en-US"/>
              </w:rPr>
            </w:pPr>
            <w:del w:id="12254" w:author="Ashan Asmone" w:date="2016-03-31T14:42:00Z">
              <w:r w:rsidRPr="00F526AD" w:rsidDel="00A93E31">
                <w:rPr>
                  <w:rFonts w:ascii="Calibri Light" w:hAnsi="Calibri Light"/>
                  <w:sz w:val="16"/>
                  <w:szCs w:val="16"/>
                  <w:lang w:val="en-US"/>
                </w:rPr>
                <w:delText>BS 8000-Part4:1989- Workmanship on building sites. Code of practice for waterproofing</w:delText>
              </w:r>
            </w:del>
            <w:ins w:id="12255" w:author="Ashan Asmone" w:date="2016-03-31T14:42:00Z">
              <w:r w:rsidR="00A93E31">
                <w:rPr>
                  <w:rFonts w:ascii="Calibri Light" w:hAnsi="Calibri Light"/>
                  <w:sz w:val="16"/>
                  <w:szCs w:val="16"/>
                  <w:lang w:val="en-US"/>
                </w:rPr>
                <w:t>BS 8000-0:2014 Workmanship on construction sites. Introduction and general principles</w:t>
              </w:r>
            </w:ins>
          </w:p>
          <w:p w14:paraId="53673902" w14:textId="77777777" w:rsidR="00C10FFF" w:rsidRPr="00F526AD" w:rsidRDefault="00C10FFF" w:rsidP="00F526AD">
            <w:pPr>
              <w:spacing w:after="120"/>
              <w:rPr>
                <w:rFonts w:ascii="Calibri Light" w:hAnsi="Calibri Light"/>
                <w:sz w:val="16"/>
                <w:szCs w:val="16"/>
                <w:lang w:val="en-US"/>
              </w:rPr>
            </w:pPr>
            <w:del w:id="12256" w:author="Ashan Asmone" w:date="2016-03-31T14:28:00Z">
              <w:r w:rsidRPr="00F526AD" w:rsidDel="00A93E31">
                <w:rPr>
                  <w:rFonts w:ascii="Calibri Light" w:hAnsi="Calibri Light"/>
                  <w:sz w:val="16"/>
                  <w:szCs w:val="16"/>
                  <w:lang w:val="en-US"/>
                </w:rPr>
                <w:delText>BS EN ISO 6270:1995, BS 3900-F9:1982- Paints and varnishes. Determination of resistance to humidity (continuous condensation)</w:delText>
              </w:r>
            </w:del>
            <w:ins w:id="12257" w:author="Ashan Asmone" w:date="2016-03-31T14:28:00Z">
              <w:r w:rsidR="00A93E31">
                <w:rPr>
                  <w:rFonts w:ascii="Calibri Light" w:hAnsi="Calibri Light"/>
                  <w:sz w:val="16"/>
                  <w:szCs w:val="16"/>
                  <w:lang w:val="en-US"/>
                </w:rPr>
                <w:t>BS EN ISO 6270-1:2001, BS 3900-F9:2001 Paints and varnishes. Determination of resistance to humidity. Continuous condensation</w:t>
              </w:r>
            </w:ins>
          </w:p>
          <w:p w14:paraId="3A02EEAC" w14:textId="77777777" w:rsidR="00C10FFF" w:rsidRPr="00F526AD" w:rsidRDefault="00C10FFF" w:rsidP="00F526AD">
            <w:pPr>
              <w:spacing w:after="120"/>
              <w:rPr>
                <w:rFonts w:ascii="Calibri Light" w:hAnsi="Calibri Light"/>
                <w:sz w:val="16"/>
                <w:szCs w:val="16"/>
                <w:lang w:val="en-US"/>
              </w:rPr>
            </w:pPr>
            <w:del w:id="12258" w:author="Ashan Asmone" w:date="2016-03-31T14:29:00Z">
              <w:r w:rsidRPr="00F526AD" w:rsidDel="00A93E31">
                <w:rPr>
                  <w:rFonts w:ascii="Calibri Light" w:hAnsi="Calibri Light"/>
                  <w:sz w:val="16"/>
                  <w:szCs w:val="16"/>
                  <w:lang w:val="en-US"/>
                </w:rPr>
                <w:delText>BS 2015:1992-Glossary of paint and related terms</w:delText>
              </w:r>
            </w:del>
            <w:ins w:id="12259" w:author="Ashan Asmone" w:date="2016-03-31T14:29:00Z">
              <w:r w:rsidR="00A93E31">
                <w:rPr>
                  <w:rFonts w:ascii="Calibri Light" w:hAnsi="Calibri Light"/>
                  <w:sz w:val="16"/>
                  <w:szCs w:val="16"/>
                  <w:lang w:val="en-US"/>
                </w:rPr>
                <w:t>BS EN ISO 4618:2014 Paints and varnishes. Terms and definitions</w:t>
              </w:r>
            </w:ins>
          </w:p>
          <w:p w14:paraId="1D8B1A5F" w14:textId="77777777" w:rsidR="00C10FFF" w:rsidRPr="00F526AD" w:rsidRDefault="00C10FFF" w:rsidP="00F526AD">
            <w:pPr>
              <w:spacing w:after="120"/>
              <w:rPr>
                <w:rFonts w:ascii="Calibri Light" w:hAnsi="Calibri Light"/>
                <w:sz w:val="16"/>
                <w:szCs w:val="16"/>
                <w:lang w:val="en-US"/>
              </w:rPr>
            </w:pPr>
            <w:del w:id="12260" w:author="Ashan Asmone" w:date="2016-03-31T14:30:00Z">
              <w:r w:rsidRPr="00F526AD" w:rsidDel="00A93E31">
                <w:rPr>
                  <w:rFonts w:ascii="Calibri Light" w:hAnsi="Calibri Light"/>
                  <w:sz w:val="16"/>
                  <w:szCs w:val="16"/>
                  <w:lang w:val="en-US"/>
                </w:rPr>
                <w:delText>BS 6150:1991-Code of practice for painting of buildings</w:delText>
              </w:r>
            </w:del>
            <w:ins w:id="12261" w:author="Ashan Asmone" w:date="2016-03-31T14:30:00Z">
              <w:r w:rsidR="00A93E31">
                <w:rPr>
                  <w:rFonts w:ascii="Calibri Light" w:hAnsi="Calibri Light"/>
                  <w:sz w:val="16"/>
                  <w:szCs w:val="16"/>
                  <w:lang w:val="en-US"/>
                </w:rPr>
                <w:t>BS 6150:2006+A1:2014 Painting of buildings. Code of practice</w:t>
              </w:r>
            </w:ins>
          </w:p>
          <w:p w14:paraId="7C7F78D6" w14:textId="77777777" w:rsidR="00C10FFF" w:rsidRPr="00F526AD" w:rsidRDefault="00C10FFF" w:rsidP="00F526AD">
            <w:pPr>
              <w:spacing w:after="120"/>
              <w:rPr>
                <w:rFonts w:ascii="Calibri Light" w:hAnsi="Calibri Light"/>
                <w:sz w:val="16"/>
                <w:szCs w:val="16"/>
                <w:lang w:val="en-US"/>
              </w:rPr>
            </w:pPr>
            <w:del w:id="12262" w:author="Ashan Asmone" w:date="2016-03-31T14:31:00Z">
              <w:r w:rsidRPr="00F526AD"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2263"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414BB123" w14:textId="77777777" w:rsidR="00C10FFF" w:rsidRPr="00F526AD" w:rsidRDefault="00C10FFF" w:rsidP="00F526AD">
            <w:pPr>
              <w:spacing w:after="120"/>
              <w:rPr>
                <w:rFonts w:ascii="Calibri Light" w:hAnsi="Calibri Light"/>
                <w:sz w:val="16"/>
                <w:szCs w:val="16"/>
                <w:lang w:val="en-US"/>
              </w:rPr>
            </w:pPr>
            <w:del w:id="12264" w:author="Ashan Asmone" w:date="2016-03-31T14:32:00Z">
              <w:r w:rsidRPr="00F526AD" w:rsidDel="00A93E31">
                <w:rPr>
                  <w:rFonts w:ascii="Calibri Light" w:hAnsi="Calibri Light"/>
                  <w:sz w:val="16"/>
                  <w:szCs w:val="16"/>
                  <w:lang w:val="en-US"/>
                </w:rPr>
                <w:delText>BS 3416:1991-Specification for bitumen-based coatings for cold application, suitable for use in contact with potable water</w:delText>
              </w:r>
            </w:del>
            <w:ins w:id="12265"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0FD76E40" w14:textId="77777777" w:rsidR="00C10FFF" w:rsidRPr="00F526AD" w:rsidRDefault="00C10FFF" w:rsidP="00F526AD">
            <w:pPr>
              <w:spacing w:after="120"/>
              <w:rPr>
                <w:rFonts w:ascii="Calibri Light" w:hAnsi="Calibri Light"/>
                <w:sz w:val="16"/>
                <w:szCs w:val="16"/>
                <w:lang w:val="en-US"/>
              </w:rPr>
            </w:pPr>
            <w:del w:id="12266" w:author="Ashan Asmone" w:date="2016-03-31T14:32:00Z">
              <w:r w:rsidRPr="00F526AD" w:rsidDel="00A93E31">
                <w:rPr>
                  <w:rFonts w:ascii="Calibri Light" w:hAnsi="Calibri Light"/>
                  <w:sz w:val="16"/>
                  <w:szCs w:val="16"/>
                  <w:lang w:val="en-US"/>
                </w:rPr>
                <w:delText>BS 3483-A1:1983, ISO 787/1-1982-Methods for testing pigments for paints. Comparison of colour</w:delText>
              </w:r>
            </w:del>
            <w:ins w:id="12267" w:author="Ashan Asmone" w:date="2016-03-31T14:32:00Z">
              <w:r w:rsidR="00A93E31">
                <w:rPr>
                  <w:rFonts w:ascii="Calibri Light" w:hAnsi="Calibri Light"/>
                  <w:sz w:val="16"/>
                  <w:szCs w:val="16"/>
                  <w:lang w:val="en-US"/>
                </w:rPr>
                <w:t>BS 3483-A1:1983, ISO 787/1-1982-Methods for testing pigments for paints. Comparison of colour</w:t>
              </w:r>
            </w:ins>
          </w:p>
          <w:p w14:paraId="56AD3B41" w14:textId="77777777" w:rsidR="00C10FFF" w:rsidRPr="00F526AD" w:rsidRDefault="00C10FFF" w:rsidP="00F526AD">
            <w:pPr>
              <w:spacing w:after="120"/>
              <w:rPr>
                <w:rFonts w:ascii="Calibri Light" w:hAnsi="Calibri Light"/>
                <w:sz w:val="16"/>
                <w:szCs w:val="16"/>
                <w:lang w:val="en-US"/>
              </w:rPr>
            </w:pPr>
            <w:del w:id="12268" w:author="Ashan Asmone" w:date="2016-03-31T14:33:00Z">
              <w:r w:rsidRPr="00F526AD" w:rsidDel="00A93E31">
                <w:rPr>
                  <w:rFonts w:ascii="Calibri Light" w:hAnsi="Calibri Light"/>
                  <w:sz w:val="16"/>
                  <w:szCs w:val="16"/>
                  <w:lang w:val="en-US"/>
                </w:rPr>
                <w:delText>BS 3483-C7:1980, ISO 787/22-1980-Methods for testing pigments for paints. Comparison of resistance to bleeding</w:delText>
              </w:r>
            </w:del>
            <w:ins w:id="12269"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4EC71AAF" w14:textId="77777777" w:rsidR="00C10FFF" w:rsidRPr="00F526AD" w:rsidRDefault="00C10FFF" w:rsidP="00F526AD">
            <w:pPr>
              <w:spacing w:after="120"/>
              <w:rPr>
                <w:rFonts w:ascii="Calibri Light" w:hAnsi="Calibri Light"/>
                <w:sz w:val="16"/>
                <w:szCs w:val="16"/>
                <w:lang w:val="en-US"/>
              </w:rPr>
            </w:pPr>
            <w:del w:id="12270" w:author="Ashan Asmone" w:date="2016-03-31T14:34:00Z">
              <w:r w:rsidRPr="00F526AD"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2271"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47577EE5" w14:textId="77777777" w:rsidR="00C10FFF" w:rsidRPr="00F526AD" w:rsidRDefault="00C10FFF" w:rsidP="00F526AD">
            <w:pPr>
              <w:spacing w:after="120"/>
              <w:rPr>
                <w:rFonts w:ascii="Calibri Light" w:hAnsi="Calibri Light"/>
                <w:sz w:val="16"/>
                <w:szCs w:val="16"/>
                <w:lang w:val="en-US"/>
              </w:rPr>
            </w:pPr>
            <w:del w:id="12272" w:author="Ashan Asmone" w:date="2016-03-31T14:34:00Z">
              <w:r w:rsidRPr="00F526AD" w:rsidDel="00A93E31">
                <w:rPr>
                  <w:rFonts w:ascii="Calibri Light" w:hAnsi="Calibri Light"/>
                  <w:sz w:val="16"/>
                  <w:szCs w:val="16"/>
                  <w:lang w:val="en-US"/>
                </w:rPr>
                <w:delText>BS 3900-F2:1973-Methods of test for paint. Durability tests on paint films. Determination of resistance to humidity (cyclic condensation)</w:delText>
              </w:r>
            </w:del>
            <w:ins w:id="12273"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02ABF06F" w14:textId="77777777" w:rsidR="00C10FFF" w:rsidRPr="00F526AD" w:rsidRDefault="00C10FFF" w:rsidP="00F526AD">
            <w:pPr>
              <w:spacing w:after="120"/>
              <w:rPr>
                <w:rFonts w:ascii="Calibri Light" w:hAnsi="Calibri Light"/>
                <w:sz w:val="16"/>
                <w:szCs w:val="16"/>
                <w:lang w:val="en-US"/>
              </w:rPr>
            </w:pPr>
            <w:del w:id="12274" w:author="Ashan Asmone" w:date="2016-03-31T14:35:00Z">
              <w:r w:rsidRPr="00F526AD"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2275"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1933929E" w14:textId="77777777" w:rsidR="00C10FFF" w:rsidRPr="00F526AD" w:rsidRDefault="00C10FFF" w:rsidP="00F526AD">
            <w:pPr>
              <w:spacing w:after="120"/>
              <w:rPr>
                <w:rFonts w:ascii="Calibri Light" w:hAnsi="Calibri Light"/>
                <w:sz w:val="16"/>
                <w:szCs w:val="16"/>
                <w:lang w:val="en-US"/>
              </w:rPr>
            </w:pPr>
            <w:del w:id="12276" w:author="Ashan Asmone" w:date="2016-03-31T14:37:00Z">
              <w:r w:rsidRPr="00F526AD"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2277"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6A8C6508" w14:textId="77777777" w:rsidR="00C10FFF" w:rsidRPr="00F526AD" w:rsidRDefault="00C10FFF" w:rsidP="00F526AD">
            <w:pPr>
              <w:spacing w:after="120"/>
              <w:rPr>
                <w:rFonts w:ascii="Calibri Light" w:hAnsi="Calibri Light"/>
                <w:sz w:val="16"/>
                <w:szCs w:val="16"/>
                <w:lang w:val="en-US"/>
              </w:rPr>
            </w:pPr>
            <w:del w:id="12278" w:author="Ashan Asmone" w:date="2016-03-31T14:38:00Z">
              <w:r w:rsidRPr="00F526AD" w:rsidDel="00A93E31">
                <w:rPr>
                  <w:rFonts w:ascii="Calibri Light" w:hAnsi="Calibri Light"/>
                  <w:sz w:val="16"/>
                  <w:szCs w:val="16"/>
                  <w:lang w:val="en-US"/>
                </w:rPr>
                <w:delText>BS 3900-H2:1983, ISO 4628/2-1982-Methods of test for paints. Evaluation of paint and varnish defects. Designation of degree of blistering</w:delText>
              </w:r>
            </w:del>
            <w:ins w:id="12279"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270CC624" w14:textId="77777777" w:rsidR="00C10FFF" w:rsidRPr="00F526AD" w:rsidRDefault="00C10FFF" w:rsidP="00F526AD">
            <w:pPr>
              <w:spacing w:after="120"/>
              <w:rPr>
                <w:rFonts w:ascii="Calibri Light" w:hAnsi="Calibri Light"/>
                <w:sz w:val="16"/>
                <w:szCs w:val="16"/>
                <w:lang w:val="en-US"/>
              </w:rPr>
            </w:pPr>
            <w:del w:id="12280" w:author="Ashan Asmone" w:date="2016-03-31T14:40:00Z">
              <w:r w:rsidRPr="00F526AD" w:rsidDel="00A93E31">
                <w:rPr>
                  <w:rFonts w:ascii="Calibri Light" w:hAnsi="Calibri Light"/>
                  <w:sz w:val="16"/>
                  <w:szCs w:val="16"/>
                  <w:lang w:val="en-US"/>
                </w:rPr>
                <w:delText>BS 3900-H5:1983, ISO 4628/5-1982-Methods of test for paints. Evaluation of paint and varnish defects. Designation of degree of flaking</w:delText>
              </w:r>
            </w:del>
            <w:ins w:id="12281"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301A0B93" w14:textId="77777777" w:rsidR="00C10FFF" w:rsidRPr="00F526AD" w:rsidRDefault="00C10FFF" w:rsidP="00F526AD">
            <w:pPr>
              <w:spacing w:after="120"/>
              <w:rPr>
                <w:rFonts w:ascii="Calibri Light" w:hAnsi="Calibri Light"/>
                <w:sz w:val="16"/>
                <w:szCs w:val="16"/>
                <w:lang w:val="en-US"/>
              </w:rPr>
            </w:pPr>
            <w:del w:id="12282" w:author="Ashan Asmone" w:date="2016-03-31T14:41:00Z">
              <w:r w:rsidRPr="00F526AD" w:rsidDel="00A93E31">
                <w:rPr>
                  <w:rFonts w:ascii="Calibri Light" w:hAnsi="Calibri Light"/>
                  <w:sz w:val="16"/>
                  <w:szCs w:val="16"/>
                  <w:lang w:val="en-US"/>
                </w:rPr>
                <w:delText>BS 6949:1991-Specification for bitumen-based coatings for cold application excluding use in contact with potable water</w:delText>
              </w:r>
            </w:del>
            <w:ins w:id="12283"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723ADE97" w14:textId="77777777" w:rsidR="00C10FFF" w:rsidRPr="00F526AD" w:rsidRDefault="00C10FFF" w:rsidP="00F526AD">
            <w:pPr>
              <w:spacing w:after="120"/>
              <w:rPr>
                <w:rFonts w:ascii="Calibri Light" w:hAnsi="Calibri Light"/>
                <w:sz w:val="16"/>
                <w:szCs w:val="16"/>
                <w:lang w:val="en-US"/>
              </w:rPr>
            </w:pPr>
            <w:del w:id="12284" w:author="Ashan Asmone" w:date="2016-03-31T14:41:00Z">
              <w:r w:rsidRPr="00F526AD" w:rsidDel="00A93E31">
                <w:rPr>
                  <w:rFonts w:ascii="Calibri Light" w:hAnsi="Calibri Light"/>
                  <w:sz w:val="16"/>
                  <w:szCs w:val="16"/>
                  <w:lang w:val="en-US"/>
                </w:rPr>
                <w:delText>BS 7664:2000-Specification for undercoat and finishing paints</w:delText>
              </w:r>
            </w:del>
            <w:ins w:id="12285" w:author="Ashan Asmone" w:date="2016-03-31T14:41:00Z">
              <w:r w:rsidR="00A93E31">
                <w:rPr>
                  <w:rFonts w:ascii="Calibri Light" w:hAnsi="Calibri Light"/>
                  <w:sz w:val="16"/>
                  <w:szCs w:val="16"/>
                  <w:lang w:val="en-US"/>
                </w:rPr>
                <w:t>BS 7664:2000-Specification for undercoat and finishing paints</w:t>
              </w:r>
            </w:ins>
          </w:p>
          <w:p w14:paraId="577A3F0A" w14:textId="77777777" w:rsidR="00401C5E" w:rsidRPr="00F526AD" w:rsidRDefault="00401C5E" w:rsidP="00F526AD">
            <w:pPr>
              <w:spacing w:after="120"/>
              <w:rPr>
                <w:rFonts w:ascii="Calibri Light" w:hAnsi="Calibri Light"/>
                <w:sz w:val="16"/>
                <w:szCs w:val="16"/>
                <w:lang w:val="en-US"/>
              </w:rPr>
            </w:pPr>
          </w:p>
        </w:tc>
      </w:tr>
      <w:tr w:rsidR="00401C5E" w:rsidRPr="004F3C8C" w14:paraId="35671D70" w14:textId="77777777" w:rsidTr="00401C5E">
        <w:tc>
          <w:tcPr>
            <w:tcW w:w="685" w:type="dxa"/>
          </w:tcPr>
          <w:p w14:paraId="030F285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778BD132"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49E55677" w14:textId="77777777" w:rsidR="00C10FFF" w:rsidRPr="00F526AD" w:rsidRDefault="00C10FFF" w:rsidP="00F526AD">
            <w:pPr>
              <w:spacing w:after="120"/>
              <w:rPr>
                <w:rFonts w:ascii="Calibri Light" w:hAnsi="Calibri Light"/>
                <w:sz w:val="16"/>
                <w:szCs w:val="16"/>
                <w:lang w:val="en-US"/>
              </w:rPr>
            </w:pPr>
            <w:del w:id="12286" w:author="Jing Kai Toh" w:date="2016-05-12T10:26:00Z">
              <w:r w:rsidRPr="00F526AD" w:rsidDel="008E751D">
                <w:rPr>
                  <w:rFonts w:ascii="Calibri Light" w:hAnsi="Calibri Light"/>
                  <w:sz w:val="16"/>
                  <w:szCs w:val="16"/>
                  <w:lang w:val="en-US"/>
                </w:rPr>
                <w:delText>D5957-98- Standard Guide for Flood Testing Horizontal Waterproofing Installations</w:delText>
              </w:r>
            </w:del>
            <w:ins w:id="12287" w:author="Jing Kai Toh" w:date="2016-05-12T10:26:00Z">
              <w:r w:rsidR="008E751D">
                <w:rPr>
                  <w:rFonts w:ascii="Calibri Light" w:hAnsi="Calibri Light"/>
                  <w:sz w:val="16"/>
                  <w:szCs w:val="16"/>
                  <w:lang w:val="en-US"/>
                </w:rPr>
                <w:t>ASTM D5957 - 98(2013) Standard Guide for Flood Testing Horizontal Waterproofing Installations</w:t>
              </w:r>
            </w:ins>
          </w:p>
          <w:p w14:paraId="7E32E1FA" w14:textId="77777777" w:rsidR="00C10FFF" w:rsidRPr="00F526AD" w:rsidRDefault="00C10FFF" w:rsidP="00F526AD">
            <w:pPr>
              <w:spacing w:after="120"/>
              <w:rPr>
                <w:rFonts w:ascii="Calibri Light" w:hAnsi="Calibri Light"/>
                <w:sz w:val="16"/>
                <w:szCs w:val="16"/>
                <w:lang w:val="en-US"/>
              </w:rPr>
            </w:pPr>
            <w:del w:id="12288" w:author="Jing Kai Toh" w:date="2016-05-12T10:25:00Z">
              <w:r w:rsidRPr="00F526AD" w:rsidDel="008E751D">
                <w:rPr>
                  <w:rFonts w:ascii="Calibri Light" w:hAnsi="Calibri Light"/>
                  <w:sz w:val="16"/>
                  <w:szCs w:val="16"/>
                  <w:lang w:val="en-US"/>
                </w:rPr>
                <w:delText>D5295-00-Standard Guide for Preparation of Concrete Surfaces for Adhered (Bonded) Membrane Waterproofing Systems</w:delText>
              </w:r>
            </w:del>
            <w:ins w:id="12289"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0114305B" w14:textId="77777777" w:rsidR="00C10FFF" w:rsidRPr="00F526AD" w:rsidRDefault="00C10FFF" w:rsidP="00F526AD">
            <w:pPr>
              <w:spacing w:after="120"/>
              <w:rPr>
                <w:rFonts w:ascii="Calibri Light" w:hAnsi="Calibri Light"/>
                <w:sz w:val="16"/>
                <w:szCs w:val="16"/>
                <w:lang w:val="en-US"/>
              </w:rPr>
            </w:pPr>
            <w:del w:id="12290" w:author="Jing Kai Toh" w:date="2016-05-12T10:24:00Z">
              <w:r w:rsidRPr="00F526AD" w:rsidDel="008E751D">
                <w:rPr>
                  <w:rFonts w:ascii="Calibri Light" w:hAnsi="Calibri Light"/>
                  <w:sz w:val="16"/>
                  <w:szCs w:val="16"/>
                  <w:lang w:val="en-US"/>
                </w:rPr>
                <w:delText>D5683-95(1999)e1-Standard Test Method for Flexibility of Roofing and Waterproofing Materials and Membranes</w:delText>
              </w:r>
            </w:del>
            <w:ins w:id="12291"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7E8FC256" w14:textId="77777777" w:rsidR="00C10FFF" w:rsidRPr="00F526AD" w:rsidRDefault="00C10FFF" w:rsidP="00F526AD">
            <w:pPr>
              <w:spacing w:after="120"/>
              <w:rPr>
                <w:rFonts w:ascii="Calibri Light" w:hAnsi="Calibri Light"/>
                <w:sz w:val="16"/>
                <w:szCs w:val="16"/>
                <w:lang w:val="en-US"/>
              </w:rPr>
            </w:pPr>
            <w:del w:id="12292" w:author="Jing Kai Toh" w:date="2016-05-12T10:23:00Z">
              <w:r w:rsidRPr="00F526AD" w:rsidDel="008E751D">
                <w:rPr>
                  <w:rFonts w:ascii="Calibri Light" w:hAnsi="Calibri Light"/>
                  <w:sz w:val="16"/>
                  <w:szCs w:val="16"/>
                  <w:lang w:val="en-US"/>
                </w:rPr>
                <w:delText>D6135-97-Standard Practice for Application of Self-Adhering Modified Bituminous Waterproofing</w:delText>
              </w:r>
            </w:del>
            <w:ins w:id="12293"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6C1F4EAF"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081A751B"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C33-01- Standard Specification for Concrete Aggregates</w:t>
            </w:r>
          </w:p>
          <w:p w14:paraId="7A0B4514" w14:textId="77777777" w:rsidR="00C10FFF" w:rsidRPr="00F526AD" w:rsidRDefault="00C10FFF" w:rsidP="00F526AD">
            <w:pPr>
              <w:spacing w:after="120"/>
              <w:rPr>
                <w:rFonts w:ascii="Calibri Light" w:hAnsi="Calibri Light"/>
                <w:sz w:val="16"/>
                <w:szCs w:val="16"/>
                <w:lang w:val="en-US"/>
              </w:rPr>
            </w:pPr>
            <w:del w:id="12294" w:author="Ashan Senel Asmone" w:date="2016-03-21T11:18:00Z">
              <w:r w:rsidRPr="00F526AD" w:rsidDel="00ED4BC6">
                <w:rPr>
                  <w:rFonts w:ascii="Calibri Light" w:hAnsi="Calibri Light"/>
                  <w:sz w:val="16"/>
                  <w:szCs w:val="16"/>
                  <w:lang w:val="en-US"/>
                </w:rPr>
                <w:delText>C94/C94M-00e2- Standard Specification for Ready-Mixed Concrete</w:delText>
              </w:r>
            </w:del>
            <w:ins w:id="12295" w:author="Ashan Senel Asmone" w:date="2016-03-21T11:18:00Z">
              <w:r w:rsidR="00ED4BC6">
                <w:rPr>
                  <w:rFonts w:ascii="Calibri Light" w:hAnsi="Calibri Light"/>
                  <w:sz w:val="16"/>
                  <w:szCs w:val="16"/>
                  <w:lang w:val="en-US"/>
                </w:rPr>
                <w:t>ASTM C94 / C94M - 15b Standard Specification for Ready-Mixed Concrete</w:t>
              </w:r>
            </w:ins>
          </w:p>
          <w:p w14:paraId="1D65F9EB" w14:textId="77777777" w:rsidR="00C10FFF" w:rsidRPr="00F526AD" w:rsidRDefault="00C10FFF" w:rsidP="00F526AD">
            <w:pPr>
              <w:spacing w:after="120"/>
              <w:rPr>
                <w:rFonts w:ascii="Calibri Light" w:hAnsi="Calibri Light"/>
                <w:sz w:val="16"/>
                <w:szCs w:val="16"/>
                <w:lang w:val="en-US"/>
              </w:rPr>
            </w:pPr>
            <w:del w:id="12296" w:author="Ashan Senel Asmone" w:date="2016-03-21T16:00:00Z">
              <w:r w:rsidRPr="00F526AD" w:rsidDel="00891260">
                <w:rPr>
                  <w:rFonts w:ascii="Calibri Light" w:hAnsi="Calibri Light"/>
                  <w:sz w:val="16"/>
                  <w:szCs w:val="16"/>
                  <w:lang w:val="en-US"/>
                </w:rPr>
                <w:delText>C150-00 Standard Specification for Portland Cement</w:delText>
              </w:r>
            </w:del>
            <w:ins w:id="12297" w:author="Ashan Senel Asmone" w:date="2016-03-21T16:00:00Z">
              <w:r w:rsidR="00891260">
                <w:rPr>
                  <w:rFonts w:ascii="Calibri Light" w:hAnsi="Calibri Light"/>
                  <w:sz w:val="16"/>
                  <w:szCs w:val="16"/>
                  <w:lang w:val="en-US"/>
                </w:rPr>
                <w:t>ASTM C150 / C150M - 15 Standard Specification for Portland Cement</w:t>
              </w:r>
            </w:ins>
          </w:p>
          <w:p w14:paraId="6C316457" w14:textId="77777777" w:rsidR="00C10FFF" w:rsidRPr="00F526AD" w:rsidRDefault="00C10FFF" w:rsidP="00F526AD">
            <w:pPr>
              <w:spacing w:after="120"/>
              <w:rPr>
                <w:rFonts w:ascii="Calibri Light" w:hAnsi="Calibri Light"/>
                <w:sz w:val="16"/>
                <w:szCs w:val="16"/>
                <w:lang w:val="en-US"/>
              </w:rPr>
            </w:pPr>
            <w:del w:id="12298" w:author="Jing Kai Toh" w:date="2016-05-12T10:32:00Z">
              <w:r w:rsidRPr="00F526AD" w:rsidDel="002030ED">
                <w:rPr>
                  <w:rFonts w:ascii="Calibri Light" w:hAnsi="Calibri Light"/>
                  <w:sz w:val="16"/>
                  <w:szCs w:val="16"/>
                  <w:lang w:val="en-US"/>
                </w:rPr>
                <w:delText>C597-97 Standard Test Method for Pulse Velocity</w:delText>
              </w:r>
            </w:del>
            <w:ins w:id="12299" w:author="Jing Kai Toh" w:date="2016-05-12T10:32:00Z">
              <w:r w:rsidR="002030ED">
                <w:rPr>
                  <w:rFonts w:ascii="Calibri Light" w:hAnsi="Calibri Light"/>
                  <w:sz w:val="16"/>
                  <w:szCs w:val="16"/>
                  <w:lang w:val="en-US"/>
                </w:rPr>
                <w:t>ASTM C597 - 09 Standard Test Method for Pulse Velocity Through Concrete</w:t>
              </w:r>
            </w:ins>
          </w:p>
          <w:p w14:paraId="3DE351BF" w14:textId="77777777" w:rsidR="00C10FFF" w:rsidRPr="00F526AD" w:rsidRDefault="00C10FFF" w:rsidP="00F526AD">
            <w:pPr>
              <w:spacing w:after="120"/>
              <w:rPr>
                <w:rFonts w:ascii="Calibri Light" w:hAnsi="Calibri Light"/>
                <w:sz w:val="16"/>
                <w:szCs w:val="16"/>
                <w:lang w:val="en-US"/>
              </w:rPr>
            </w:pPr>
            <w:del w:id="12300" w:author="Jing Kai Toh" w:date="2016-05-12T10:31:00Z">
              <w:r w:rsidRPr="00F526AD" w:rsidDel="002030ED">
                <w:rPr>
                  <w:rFonts w:ascii="Calibri Light" w:hAnsi="Calibri Light"/>
                  <w:sz w:val="16"/>
                  <w:szCs w:val="16"/>
                  <w:lang w:val="en-US"/>
                </w:rPr>
                <w:delText>C136-01Standard Test Method for Sieve Analysis of Fine and Coarse Aggregates</w:delText>
              </w:r>
            </w:del>
            <w:ins w:id="12301" w:author="Jing Kai Toh" w:date="2016-05-12T10:31:00Z">
              <w:r w:rsidR="002030ED">
                <w:rPr>
                  <w:rFonts w:ascii="Calibri Light" w:hAnsi="Calibri Light"/>
                  <w:sz w:val="16"/>
                  <w:szCs w:val="16"/>
                  <w:lang w:val="en-US"/>
                </w:rPr>
                <w:t>ASTM C136 / C136M - 14 Standard Test Method for Sieve Analysis of Fine and Coarse Aggregates</w:t>
              </w:r>
            </w:ins>
          </w:p>
          <w:p w14:paraId="54C3D4D7" w14:textId="77777777" w:rsidR="00C10FFF" w:rsidRPr="00F526AD" w:rsidRDefault="00C10FFF" w:rsidP="00F526AD">
            <w:pPr>
              <w:spacing w:after="120"/>
              <w:rPr>
                <w:rFonts w:ascii="Calibri Light" w:hAnsi="Calibri Light"/>
                <w:sz w:val="16"/>
                <w:szCs w:val="16"/>
                <w:lang w:val="en-US"/>
              </w:rPr>
            </w:pPr>
            <w:del w:id="12302" w:author="Jing Kai Toh" w:date="2016-05-12T10:30:00Z">
              <w:r w:rsidRPr="00F526AD" w:rsidDel="002030ED">
                <w:rPr>
                  <w:rFonts w:ascii="Calibri Light" w:hAnsi="Calibri Light"/>
                  <w:sz w:val="16"/>
                  <w:szCs w:val="16"/>
                  <w:lang w:val="en-US"/>
                </w:rPr>
                <w:delText>C642-97 Standard Test Method for Density, Absorption and Voids in Hardened Concrete</w:delText>
              </w:r>
            </w:del>
            <w:ins w:id="12303" w:author="Jing Kai Toh" w:date="2016-05-12T10:30:00Z">
              <w:r w:rsidR="002030ED">
                <w:rPr>
                  <w:rFonts w:ascii="Calibri Light" w:hAnsi="Calibri Light"/>
                  <w:sz w:val="16"/>
                  <w:szCs w:val="16"/>
                  <w:lang w:val="en-US"/>
                </w:rPr>
                <w:t>ASTM C642 - 13 Standard Test Method for Density, Absorption, and Voids in Hardened Concrete</w:t>
              </w:r>
            </w:ins>
          </w:p>
          <w:p w14:paraId="77C92EBE" w14:textId="77777777" w:rsidR="00C10FFF" w:rsidRPr="00F526AD" w:rsidRDefault="00C10FFF" w:rsidP="00F526AD">
            <w:pPr>
              <w:spacing w:after="120"/>
              <w:rPr>
                <w:rFonts w:ascii="Calibri Light" w:hAnsi="Calibri Light"/>
                <w:sz w:val="16"/>
                <w:szCs w:val="16"/>
                <w:lang w:val="en-US"/>
              </w:rPr>
            </w:pPr>
            <w:del w:id="12304" w:author="Jing Kai Toh" w:date="2016-05-12T10:28:00Z">
              <w:r w:rsidRPr="00F526AD" w:rsidDel="002030ED">
                <w:rPr>
                  <w:rFonts w:ascii="Calibri Light" w:hAnsi="Calibri Light"/>
                  <w:sz w:val="16"/>
                  <w:szCs w:val="16"/>
                  <w:lang w:val="en-US"/>
                </w:rPr>
                <w:delText>C805-97 Standard Test Method for Rebound Number of Hardened Concrete</w:delText>
              </w:r>
            </w:del>
            <w:ins w:id="12305" w:author="Jing Kai Toh" w:date="2016-05-12T10:28:00Z">
              <w:r w:rsidR="002030ED">
                <w:rPr>
                  <w:rFonts w:ascii="Calibri Light" w:hAnsi="Calibri Light"/>
                  <w:sz w:val="16"/>
                  <w:szCs w:val="16"/>
                  <w:lang w:val="en-US"/>
                </w:rPr>
                <w:t>ASTM C805 / C805M - 13a Standard Test Method for Rebound Number of Hardened Concrete</w:t>
              </w:r>
            </w:ins>
          </w:p>
          <w:p w14:paraId="7C132BC7" w14:textId="77777777" w:rsidR="00C10FFF" w:rsidRPr="00F526AD" w:rsidRDefault="00C10FFF" w:rsidP="00F526AD">
            <w:pPr>
              <w:spacing w:after="120"/>
              <w:rPr>
                <w:rFonts w:ascii="Calibri Light" w:hAnsi="Calibri Light"/>
                <w:sz w:val="16"/>
                <w:szCs w:val="16"/>
                <w:lang w:val="en-US"/>
              </w:rPr>
            </w:pPr>
            <w:del w:id="12306" w:author="Ashan Asmone" w:date="2016-03-31T14:45:00Z">
              <w:r w:rsidRPr="00F526AD" w:rsidDel="000E40A0">
                <w:rPr>
                  <w:rFonts w:ascii="Calibri Light" w:hAnsi="Calibri Light"/>
                  <w:sz w:val="16"/>
                  <w:szCs w:val="16"/>
                  <w:lang w:val="en-US"/>
                </w:rPr>
                <w:delText>D5098-99-Standard Specification for Artists' Acrylic Emulsion Paints</w:delText>
              </w:r>
            </w:del>
            <w:ins w:id="12307" w:author="Ashan Asmone" w:date="2016-03-31T14:45:00Z">
              <w:r w:rsidR="000E40A0">
                <w:rPr>
                  <w:rFonts w:ascii="Calibri Light" w:hAnsi="Calibri Light"/>
                  <w:sz w:val="16"/>
                  <w:szCs w:val="16"/>
                  <w:lang w:val="en-US"/>
                </w:rPr>
                <w:t>ASTM D5098 - 16 Standard Specification for Artists’ Acrylic Dispersion Paints</w:t>
              </w:r>
            </w:ins>
          </w:p>
          <w:p w14:paraId="06835BC5" w14:textId="77777777" w:rsidR="00C10FFF" w:rsidRPr="00F526AD" w:rsidRDefault="00C10FFF" w:rsidP="00F526AD">
            <w:pPr>
              <w:spacing w:after="120"/>
              <w:rPr>
                <w:rFonts w:ascii="Calibri Light" w:hAnsi="Calibri Light"/>
                <w:sz w:val="16"/>
                <w:szCs w:val="16"/>
                <w:lang w:val="en-US"/>
              </w:rPr>
            </w:pPr>
            <w:del w:id="12308" w:author="Ashan Asmone" w:date="2016-03-31T14:46:00Z">
              <w:r w:rsidRPr="00F526AD" w:rsidDel="000E40A0">
                <w:rPr>
                  <w:rFonts w:ascii="Calibri Light" w:hAnsi="Calibri Light"/>
                  <w:sz w:val="16"/>
                  <w:szCs w:val="16"/>
                  <w:lang w:val="en-US"/>
                </w:rPr>
                <w:delText>D4258-83(1999)-Standard Practice for Surface Cleaning Concrete for Coating</w:delText>
              </w:r>
            </w:del>
            <w:ins w:id="12309" w:author="Ashan Asmone" w:date="2016-03-31T14:46:00Z">
              <w:r w:rsidR="000E40A0">
                <w:rPr>
                  <w:rFonts w:ascii="Calibri Light" w:hAnsi="Calibri Light"/>
                  <w:sz w:val="16"/>
                  <w:szCs w:val="16"/>
                  <w:lang w:val="en-US"/>
                </w:rPr>
                <w:t>ASTM D4258 - 05(2012) Standard Practice for Surface Cleaning Concrete for Coating</w:t>
              </w:r>
            </w:ins>
          </w:p>
          <w:p w14:paraId="78644C63" w14:textId="77777777" w:rsidR="00C10FFF" w:rsidRPr="00F526AD" w:rsidRDefault="00C10FFF" w:rsidP="00F526AD">
            <w:pPr>
              <w:spacing w:after="120"/>
              <w:rPr>
                <w:rFonts w:ascii="Calibri Light" w:hAnsi="Calibri Light"/>
                <w:sz w:val="16"/>
                <w:szCs w:val="16"/>
                <w:lang w:val="en-US"/>
              </w:rPr>
            </w:pPr>
            <w:del w:id="12310" w:author="Ashan Asmone" w:date="2016-03-31T14:47:00Z">
              <w:r w:rsidRPr="00F526AD" w:rsidDel="000E40A0">
                <w:rPr>
                  <w:rFonts w:ascii="Calibri Light" w:hAnsi="Calibri Light"/>
                  <w:sz w:val="16"/>
                  <w:szCs w:val="16"/>
                  <w:lang w:val="en-US"/>
                </w:rPr>
                <w:delText>D1640-95(1999)-Standard Test Methods for Drying, Curing, or Film Formation of Organic Coatings at Room Temperature</w:delText>
              </w:r>
            </w:del>
            <w:ins w:id="12311" w:author="Ashan Asmone" w:date="2016-03-31T14:47:00Z">
              <w:r w:rsidR="000E40A0">
                <w:rPr>
                  <w:rFonts w:ascii="Calibri Light" w:hAnsi="Calibri Light"/>
                  <w:sz w:val="16"/>
                  <w:szCs w:val="16"/>
                  <w:lang w:val="en-US"/>
                </w:rPr>
                <w:t>ASTM D1640 / D1640M - 14 Standard Test Methods for Drying, Curing, or Film Formation of Organic Coatings</w:t>
              </w:r>
            </w:ins>
          </w:p>
          <w:p w14:paraId="3AD3582B" w14:textId="77777777" w:rsidR="00C10FFF" w:rsidRPr="00F526AD" w:rsidRDefault="00C10FFF" w:rsidP="00F526AD">
            <w:pPr>
              <w:spacing w:after="120"/>
              <w:rPr>
                <w:rFonts w:ascii="Calibri Light" w:hAnsi="Calibri Light"/>
                <w:sz w:val="16"/>
                <w:szCs w:val="16"/>
                <w:lang w:val="en-US"/>
              </w:rPr>
            </w:pPr>
            <w:del w:id="12312" w:author="Ashan Asmone" w:date="2016-03-31T14:49:00Z">
              <w:r w:rsidRPr="00F526AD" w:rsidDel="000E40A0">
                <w:rPr>
                  <w:rFonts w:ascii="Calibri Light" w:hAnsi="Calibri Light"/>
                  <w:sz w:val="16"/>
                  <w:szCs w:val="16"/>
                  <w:lang w:val="en-US"/>
                </w:rPr>
                <w:delText>D279-87(1997)-Standard Test Methods for Bleeding of Pigments</w:delText>
              </w:r>
            </w:del>
            <w:ins w:id="12313" w:author="Ashan Asmone" w:date="2016-03-31T14:49:00Z">
              <w:r w:rsidR="000E40A0">
                <w:rPr>
                  <w:rFonts w:ascii="Calibri Light" w:hAnsi="Calibri Light"/>
                  <w:sz w:val="16"/>
                  <w:szCs w:val="16"/>
                  <w:lang w:val="en-US"/>
                </w:rPr>
                <w:t>ASTM D279 - 02(2012) Standard Test Methods for Bleeding of Pigments</w:t>
              </w:r>
            </w:ins>
          </w:p>
          <w:p w14:paraId="58EA3A2B" w14:textId="77777777" w:rsidR="00C10FFF" w:rsidRPr="00F526AD" w:rsidRDefault="00C10FFF" w:rsidP="00F526AD">
            <w:pPr>
              <w:spacing w:after="120"/>
              <w:rPr>
                <w:rFonts w:ascii="Calibri Light" w:hAnsi="Calibri Light"/>
                <w:sz w:val="16"/>
                <w:szCs w:val="16"/>
                <w:lang w:val="en-US"/>
              </w:rPr>
            </w:pPr>
            <w:del w:id="12314" w:author="Ashan Asmone" w:date="2016-03-31T14:50:00Z">
              <w:r w:rsidRPr="00F526AD" w:rsidDel="000E40A0">
                <w:rPr>
                  <w:rFonts w:ascii="Calibri Light" w:hAnsi="Calibri Light"/>
                  <w:sz w:val="16"/>
                  <w:szCs w:val="16"/>
                  <w:lang w:val="en-US"/>
                </w:rPr>
                <w:delText>D2574-00-Standard Test Method for Resistance of Emulsion Paints in the Container to Attack by Microorganisms</w:delText>
              </w:r>
            </w:del>
            <w:ins w:id="12315"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2CC66794" w14:textId="77777777" w:rsidR="00C10FFF" w:rsidRPr="00F526AD" w:rsidRDefault="00C10FFF" w:rsidP="00F526AD">
            <w:pPr>
              <w:spacing w:after="120"/>
              <w:rPr>
                <w:rFonts w:ascii="Calibri Light" w:hAnsi="Calibri Light"/>
                <w:sz w:val="16"/>
                <w:szCs w:val="16"/>
                <w:lang w:val="en-US"/>
              </w:rPr>
            </w:pPr>
            <w:del w:id="12316" w:author="Ashan Asmone" w:date="2016-03-31T14:52:00Z">
              <w:r w:rsidRPr="00F526AD" w:rsidDel="000E40A0">
                <w:rPr>
                  <w:rFonts w:ascii="Calibri Light" w:hAnsi="Calibri Light"/>
                  <w:sz w:val="16"/>
                  <w:szCs w:val="16"/>
                  <w:lang w:val="en-US"/>
                </w:rPr>
                <w:delText>D5324-98-Standard Guide for Testing Water-Borne Architectural Coatings</w:delText>
              </w:r>
            </w:del>
            <w:ins w:id="12317" w:author="Ashan Asmone" w:date="2016-03-31T14:52:00Z">
              <w:r w:rsidR="000E40A0">
                <w:rPr>
                  <w:rFonts w:ascii="Calibri Light" w:hAnsi="Calibri Light"/>
                  <w:sz w:val="16"/>
                  <w:szCs w:val="16"/>
                  <w:lang w:val="en-US"/>
                </w:rPr>
                <w:t>ASTM D5324 - 10 Standard Guide for Testing Water-Borne Architectural Coatings</w:t>
              </w:r>
            </w:ins>
          </w:p>
          <w:p w14:paraId="52805814" w14:textId="77777777" w:rsidR="00C10FFF" w:rsidRPr="00F526AD" w:rsidRDefault="00C10FFF" w:rsidP="00F526AD">
            <w:pPr>
              <w:spacing w:after="120"/>
              <w:rPr>
                <w:rFonts w:ascii="Calibri Light" w:hAnsi="Calibri Light"/>
                <w:sz w:val="16"/>
                <w:szCs w:val="16"/>
                <w:lang w:val="en-US"/>
              </w:rPr>
            </w:pPr>
            <w:del w:id="12318" w:author="Ashan Asmone" w:date="2016-03-31T14:52:00Z">
              <w:r w:rsidRPr="00F526AD" w:rsidDel="000E40A0">
                <w:rPr>
                  <w:rFonts w:ascii="Calibri Light" w:hAnsi="Calibri Light"/>
                  <w:sz w:val="16"/>
                  <w:szCs w:val="16"/>
                  <w:lang w:val="en-US"/>
                </w:rPr>
                <w:delText>D5146-98-Standard Guide to Testing Solvent-Borne Architectural Coatings</w:delText>
              </w:r>
            </w:del>
            <w:ins w:id="12319" w:author="Ashan Asmone" w:date="2016-03-31T14:52:00Z">
              <w:r w:rsidR="000E40A0">
                <w:rPr>
                  <w:rFonts w:ascii="Calibri Light" w:hAnsi="Calibri Light"/>
                  <w:sz w:val="16"/>
                  <w:szCs w:val="16"/>
                  <w:lang w:val="en-US"/>
                </w:rPr>
                <w:t>ASTM D5146 - 10 Standard Guide to Testing Solvent-Borne Architectural Coatings</w:t>
              </w:r>
            </w:ins>
          </w:p>
          <w:p w14:paraId="20BFE3C4" w14:textId="77777777" w:rsidR="00C10FFF" w:rsidRPr="00F526AD" w:rsidRDefault="00C10FFF" w:rsidP="00F526AD">
            <w:pPr>
              <w:spacing w:after="120"/>
              <w:rPr>
                <w:rFonts w:ascii="Calibri Light" w:hAnsi="Calibri Light"/>
                <w:sz w:val="16"/>
                <w:szCs w:val="16"/>
                <w:lang w:val="en-US"/>
              </w:rPr>
            </w:pPr>
            <w:del w:id="12320" w:author="Ashan Asmone" w:date="2016-03-31T14:53:00Z">
              <w:r w:rsidRPr="00F526AD" w:rsidDel="000E40A0">
                <w:rPr>
                  <w:rFonts w:ascii="Calibri Light" w:hAnsi="Calibri Light"/>
                  <w:sz w:val="16"/>
                  <w:szCs w:val="16"/>
                  <w:lang w:val="en-US"/>
                </w:rPr>
                <w:delText>E1907-97-Standard Practices for Determining Moisture-Related Acceptability of Concrete Floors to Receive Moisture-Sensitive Finishes</w:delText>
              </w:r>
            </w:del>
            <w:ins w:id="12321"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7C918A46" w14:textId="77777777" w:rsidR="00C10FFF" w:rsidRPr="00F526AD" w:rsidRDefault="00C10FFF" w:rsidP="00F526AD">
            <w:pPr>
              <w:spacing w:after="120"/>
              <w:rPr>
                <w:rFonts w:ascii="Calibri Light" w:hAnsi="Calibri Light"/>
                <w:sz w:val="16"/>
                <w:szCs w:val="16"/>
                <w:lang w:val="en-US"/>
              </w:rPr>
            </w:pPr>
            <w:del w:id="12322" w:author="Ashan Asmone" w:date="2016-03-31T14:54:00Z">
              <w:r w:rsidRPr="00F526AD" w:rsidDel="000E40A0">
                <w:rPr>
                  <w:rFonts w:ascii="Calibri Light" w:hAnsi="Calibri Light"/>
                  <w:sz w:val="16"/>
                  <w:szCs w:val="16"/>
                  <w:lang w:val="en-US"/>
                </w:rPr>
                <w:delText>D6237-98-Standard Guide for Painting Inspectors (Concrete and Masonry Substrates)</w:delText>
              </w:r>
            </w:del>
            <w:ins w:id="12323" w:author="Ashan Asmone" w:date="2016-03-31T14:54:00Z">
              <w:r w:rsidR="000E40A0">
                <w:rPr>
                  <w:rFonts w:ascii="Calibri Light" w:hAnsi="Calibri Light"/>
                  <w:sz w:val="16"/>
                  <w:szCs w:val="16"/>
                  <w:lang w:val="en-US"/>
                </w:rPr>
                <w:t>ASTM D6237 - 09(2015) Standard Guide for Painting Inspectors (Concrete and Masonry Substrates)</w:t>
              </w:r>
            </w:ins>
          </w:p>
          <w:p w14:paraId="7672A8D8"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insert paint</w:t>
            </w:r>
          </w:p>
          <w:p w14:paraId="27C46BC5" w14:textId="77777777" w:rsidR="00401C5E" w:rsidRPr="004F3C8C" w:rsidRDefault="00401C5E" w:rsidP="00F526AD">
            <w:pPr>
              <w:spacing w:after="120"/>
              <w:rPr>
                <w:rFonts w:ascii="Calibri Light" w:hAnsi="Calibri Light"/>
                <w:sz w:val="16"/>
                <w:szCs w:val="16"/>
                <w:lang w:val="en-US"/>
              </w:rPr>
            </w:pPr>
          </w:p>
        </w:tc>
      </w:tr>
      <w:tr w:rsidR="00401C5E" w:rsidRPr="004F3C8C" w14:paraId="43AF8441" w14:textId="77777777" w:rsidTr="00401C5E">
        <w:tc>
          <w:tcPr>
            <w:tcW w:w="685" w:type="dxa"/>
          </w:tcPr>
          <w:p w14:paraId="4FE1265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0B8954A4"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2E80DA6A" w14:textId="77777777" w:rsidR="00C10FFF" w:rsidRPr="00F526AD" w:rsidRDefault="00C10FFF" w:rsidP="00F526AD">
            <w:pPr>
              <w:spacing w:after="120"/>
              <w:rPr>
                <w:rFonts w:ascii="Calibri Light" w:hAnsi="Calibri Light"/>
                <w:sz w:val="16"/>
                <w:szCs w:val="16"/>
                <w:lang w:val="en-US"/>
              </w:rPr>
            </w:pPr>
            <w:del w:id="12324" w:author="Jing Kai Toh" w:date="2016-05-12T17:13:00Z">
              <w:r w:rsidRPr="00F526AD" w:rsidDel="0010274C">
                <w:rPr>
                  <w:rFonts w:ascii="Calibri Light" w:hAnsi="Calibri Light"/>
                  <w:sz w:val="16"/>
                  <w:szCs w:val="16"/>
                  <w:lang w:val="en-US"/>
                </w:rPr>
                <w:delText>AS3740:1994- Waterproofing of wet areas within residential buildings</w:delText>
              </w:r>
            </w:del>
            <w:ins w:id="12325" w:author="Jing Kai Toh" w:date="2016-05-12T17:13:00Z">
              <w:r w:rsidR="0010274C">
                <w:rPr>
                  <w:rFonts w:ascii="Calibri Light" w:hAnsi="Calibri Light"/>
                  <w:sz w:val="16"/>
                  <w:szCs w:val="16"/>
                  <w:lang w:val="en-US"/>
                </w:rPr>
                <w:t>AS 3740-2010/Amdt 1-2012 Waterproofing of domestic wet areas</w:t>
              </w:r>
            </w:ins>
            <w:r w:rsidRPr="00F526AD">
              <w:rPr>
                <w:rFonts w:ascii="Calibri Light" w:hAnsi="Calibri Light"/>
                <w:sz w:val="16"/>
                <w:szCs w:val="16"/>
                <w:lang w:val="en-US"/>
              </w:rPr>
              <w:t> </w:t>
            </w:r>
            <w:r w:rsidRPr="00F526AD">
              <w:rPr>
                <w:rFonts w:ascii="Calibri Light" w:hAnsi="Calibri Light"/>
                <w:sz w:val="16"/>
                <w:szCs w:val="16"/>
                <w:lang w:val="en-US"/>
              </w:rPr>
              <w:br/>
            </w:r>
            <w:r w:rsidRPr="00F526AD">
              <w:rPr>
                <w:rFonts w:ascii="Calibri Light" w:hAnsi="Calibri Light"/>
                <w:sz w:val="16"/>
                <w:szCs w:val="16"/>
                <w:lang w:val="en-US"/>
              </w:rPr>
              <w:br/>
              <w:t>AS 3740-Amdt 1:1995- Waterproofing of wet areas within residential buildings</w:t>
            </w:r>
          </w:p>
          <w:p w14:paraId="2047EF40"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02B21C75"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AS 1012.10-2000 : Methods of testing concrete - Determination of indirect tensile strength of concrete cylinders (Brasil or splitting test)</w:t>
            </w:r>
          </w:p>
          <w:p w14:paraId="05FA5C72" w14:textId="77777777" w:rsidR="00C10FFF" w:rsidRPr="00F526AD" w:rsidRDefault="00C10FFF" w:rsidP="00F526AD">
            <w:pPr>
              <w:spacing w:after="120"/>
              <w:rPr>
                <w:rFonts w:ascii="Calibri Light" w:hAnsi="Calibri Light"/>
                <w:sz w:val="16"/>
                <w:szCs w:val="16"/>
                <w:lang w:val="en-US"/>
              </w:rPr>
            </w:pPr>
            <w:del w:id="12326" w:author="Jing Kai Toh" w:date="2016-05-12T10:01:00Z">
              <w:r w:rsidRPr="00F526AD" w:rsidDel="008E751D">
                <w:rPr>
                  <w:rFonts w:ascii="Calibri Light" w:hAnsi="Calibri Light"/>
                  <w:sz w:val="16"/>
                  <w:szCs w:val="16"/>
                  <w:lang w:val="en-US"/>
                </w:rPr>
                <w:delText>DR 01033 : Chemical admixtures for concrete, mortar and grout Methods of sampling and testing admixtures for mortar and grout</w:delText>
              </w:r>
            </w:del>
            <w:ins w:id="12327" w:author="Jing Kai Toh" w:date="2016-05-12T10:01:00Z">
              <w:r w:rsidR="008E751D">
                <w:rPr>
                  <w:rFonts w:ascii="Calibri Light" w:hAnsi="Calibri Light"/>
                  <w:sz w:val="16"/>
                  <w:szCs w:val="16"/>
                  <w:lang w:val="en-US"/>
                </w:rPr>
                <w:t>AS 1478.2-2005 Chemical admixtures for concrete, mortar and grout - Methods of sampling and testing admixtures for concrete, mortar and grout</w:t>
              </w:r>
            </w:ins>
          </w:p>
          <w:p w14:paraId="70B92DC5" w14:textId="77777777" w:rsidR="00C10FFF" w:rsidRPr="00F526AD" w:rsidRDefault="00C10FFF" w:rsidP="00F526AD">
            <w:pPr>
              <w:spacing w:after="120"/>
              <w:rPr>
                <w:rFonts w:ascii="Calibri Light" w:hAnsi="Calibri Light"/>
                <w:sz w:val="16"/>
                <w:szCs w:val="16"/>
                <w:lang w:val="en-US"/>
              </w:rPr>
            </w:pPr>
            <w:del w:id="12328" w:author="Jing Kai Toh" w:date="2016-05-12T09:52:00Z">
              <w:r w:rsidRPr="00F526AD" w:rsidDel="008E751D">
                <w:rPr>
                  <w:rFonts w:ascii="Calibri Light" w:hAnsi="Calibri Light"/>
                  <w:sz w:val="16"/>
                  <w:szCs w:val="16"/>
                  <w:lang w:val="en-US"/>
                </w:rPr>
                <w:delText>AS 1012.1 to 21 : Methods of testing concrete</w:delText>
              </w:r>
            </w:del>
            <w:ins w:id="12329" w:author="Jing Kai Toh" w:date="2016-05-12T09:52:00Z">
              <w:r w:rsidR="008E751D">
                <w:rPr>
                  <w:rFonts w:ascii="Calibri Light" w:hAnsi="Calibri Light"/>
                  <w:sz w:val="16"/>
                  <w:szCs w:val="16"/>
                  <w:lang w:val="en-US"/>
                </w:rPr>
                <w:t>AS 1012.1:2014 Methods of testing concrete - Sampling of concrete</w:t>
              </w:r>
            </w:ins>
          </w:p>
          <w:p w14:paraId="0B1DE3C8"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14B838B7" w14:textId="77777777" w:rsidR="00C10FFF" w:rsidRPr="00F526AD" w:rsidRDefault="00C10FFF" w:rsidP="00F526AD">
            <w:pPr>
              <w:spacing w:after="120"/>
              <w:rPr>
                <w:rFonts w:ascii="Calibri Light" w:hAnsi="Calibri Light"/>
                <w:sz w:val="16"/>
                <w:szCs w:val="16"/>
                <w:lang w:val="en-US"/>
              </w:rPr>
            </w:pPr>
            <w:del w:id="12330" w:author="Ashan Asmone" w:date="2016-03-31T14:56:00Z">
              <w:r w:rsidRPr="00F526AD" w:rsidDel="000E40A0">
                <w:rPr>
                  <w:rFonts w:ascii="Calibri Light" w:hAnsi="Calibri Light"/>
                  <w:sz w:val="16"/>
                  <w:szCs w:val="16"/>
                  <w:lang w:val="en-US"/>
                </w:rPr>
                <w:delText>AS/NZS 2310:1995-Glossary of paint and painting terms</w:delText>
              </w:r>
            </w:del>
            <w:ins w:id="12331" w:author="Ashan Asmone" w:date="2016-03-31T14:56:00Z">
              <w:r w:rsidR="000E40A0">
                <w:rPr>
                  <w:rFonts w:ascii="Calibri Light" w:hAnsi="Calibri Light"/>
                  <w:sz w:val="16"/>
                  <w:szCs w:val="16"/>
                  <w:lang w:val="en-US"/>
                </w:rPr>
                <w:t>AS/NZS 2310:2002 Glossary of paint and painting terms</w:t>
              </w:r>
            </w:ins>
          </w:p>
          <w:p w14:paraId="7A647BC6" w14:textId="77777777" w:rsidR="00C10FFF" w:rsidRPr="00F526AD" w:rsidRDefault="00C10FFF" w:rsidP="00F526AD">
            <w:pPr>
              <w:spacing w:after="120"/>
              <w:rPr>
                <w:rFonts w:ascii="Calibri Light" w:hAnsi="Calibri Light"/>
                <w:sz w:val="16"/>
                <w:szCs w:val="16"/>
                <w:lang w:val="en-US"/>
              </w:rPr>
            </w:pPr>
            <w:del w:id="12332" w:author="Ashan Asmone" w:date="2016-03-31T14:57:00Z">
              <w:r w:rsidRPr="00F526AD" w:rsidDel="000E40A0">
                <w:rPr>
                  <w:rFonts w:ascii="Calibri Light" w:hAnsi="Calibri Light"/>
                  <w:sz w:val="16"/>
                  <w:szCs w:val="16"/>
                  <w:lang w:val="en-US"/>
                </w:rPr>
                <w:delText>AS/NZS 2311:2000-Guide to the painting of buildings</w:delText>
              </w:r>
            </w:del>
            <w:ins w:id="12333" w:author="Ashan Asmone" w:date="2016-03-31T14:57:00Z">
              <w:r w:rsidR="000E40A0">
                <w:rPr>
                  <w:rFonts w:ascii="Calibri Light" w:hAnsi="Calibri Light"/>
                  <w:sz w:val="16"/>
                  <w:szCs w:val="16"/>
                  <w:lang w:val="en-US"/>
                </w:rPr>
                <w:t>AS/NZS 2311:2009 Guide to the painting of buildings</w:t>
              </w:r>
            </w:ins>
          </w:p>
          <w:p w14:paraId="7BED5D14" w14:textId="77777777" w:rsidR="00C10FFF" w:rsidRPr="00F526AD" w:rsidRDefault="00C10FFF" w:rsidP="00F526AD">
            <w:pPr>
              <w:spacing w:after="120"/>
              <w:rPr>
                <w:rFonts w:ascii="Calibri Light" w:hAnsi="Calibri Light"/>
                <w:sz w:val="16"/>
                <w:szCs w:val="16"/>
                <w:lang w:val="en-US"/>
              </w:rPr>
            </w:pPr>
            <w:del w:id="12334" w:author="Ashan Asmone" w:date="2016-03-31T14:58:00Z">
              <w:r w:rsidRPr="00F526AD" w:rsidDel="000E40A0">
                <w:rPr>
                  <w:rFonts w:ascii="Calibri Light" w:hAnsi="Calibri Light"/>
                  <w:sz w:val="16"/>
                  <w:szCs w:val="16"/>
                  <w:lang w:val="en-US"/>
                </w:rPr>
                <w:delText>AS 3730.0-1991-Guide to the properties of paints for buildings - General information on the specification, purchasing and testing of paints</w:delText>
              </w:r>
            </w:del>
            <w:ins w:id="12335" w:author="Ashan Asmone" w:date="2016-03-31T14:58:00Z">
              <w:r w:rsidR="000E40A0">
                <w:rPr>
                  <w:rFonts w:ascii="Calibri Light" w:hAnsi="Calibri Light"/>
                  <w:sz w:val="16"/>
                  <w:szCs w:val="16"/>
                  <w:lang w:val="en-US"/>
                </w:rPr>
                <w:t>AS 3730.0-2006 Guide to the properties of paints for buildings - General information on the specification, purchasing and testing of paints</w:t>
              </w:r>
            </w:ins>
          </w:p>
          <w:p w14:paraId="5C18B5BC" w14:textId="77777777" w:rsidR="00C10FFF" w:rsidRPr="00F526AD" w:rsidRDefault="00C10FFF" w:rsidP="00F526AD">
            <w:pPr>
              <w:spacing w:after="120"/>
              <w:rPr>
                <w:rFonts w:ascii="Calibri Light" w:hAnsi="Calibri Light"/>
                <w:sz w:val="16"/>
                <w:szCs w:val="16"/>
                <w:lang w:val="en-US"/>
              </w:rPr>
            </w:pPr>
            <w:del w:id="12336" w:author="Ashan Asmone" w:date="2016-03-31T15:00:00Z">
              <w:r w:rsidRPr="00F526AD" w:rsidDel="000E40A0">
                <w:rPr>
                  <w:rFonts w:ascii="Calibri Light" w:hAnsi="Calibri Light"/>
                  <w:sz w:val="16"/>
                  <w:szCs w:val="16"/>
                  <w:lang w:val="en-US"/>
                </w:rPr>
                <w:delText>AS 3730.100-1994-Guide to the properties of paints for buildings - Introduction and list of guides</w:delText>
              </w:r>
            </w:del>
            <w:ins w:id="12337" w:author="Ashan Asmone" w:date="2016-03-31T15:00:00Z">
              <w:r w:rsidR="000E40A0">
                <w:rPr>
                  <w:rFonts w:ascii="Calibri Light" w:hAnsi="Calibri Light"/>
                  <w:sz w:val="16"/>
                  <w:szCs w:val="16"/>
                  <w:lang w:val="en-US"/>
                </w:rPr>
                <w:t>AS 3730.100-2006 Guide to the properties of paints for buildings - Introduction and list of guides</w:t>
              </w:r>
            </w:ins>
          </w:p>
          <w:p w14:paraId="3B00D5AC" w14:textId="77777777" w:rsidR="00C10FFF" w:rsidRPr="00F526AD" w:rsidRDefault="00C10FFF" w:rsidP="00F526AD">
            <w:pPr>
              <w:spacing w:after="120"/>
              <w:rPr>
                <w:rFonts w:ascii="Calibri Light" w:hAnsi="Calibri Light"/>
                <w:sz w:val="16"/>
                <w:szCs w:val="16"/>
                <w:lang w:val="en-US"/>
              </w:rPr>
            </w:pPr>
            <w:del w:id="12338" w:author="Ashan Asmone" w:date="2016-03-31T15:02:00Z">
              <w:r w:rsidRPr="00F526AD" w:rsidDel="000E40A0">
                <w:rPr>
                  <w:rFonts w:ascii="Calibri Light" w:hAnsi="Calibri Light"/>
                  <w:sz w:val="16"/>
                  <w:szCs w:val="16"/>
                  <w:lang w:val="en-US"/>
                </w:rPr>
                <w:delText>HB 73.1-1995-Handbook of Australian Paint Standards - General</w:delText>
              </w:r>
            </w:del>
            <w:ins w:id="12339" w:author="Ashan Asmone" w:date="2016-03-31T15:02:00Z">
              <w:r w:rsidR="000E40A0">
                <w:rPr>
                  <w:rFonts w:ascii="Calibri Light" w:hAnsi="Calibri Light"/>
                  <w:sz w:val="16"/>
                  <w:szCs w:val="16"/>
                  <w:lang w:val="en-US"/>
                </w:rPr>
                <w:t>HB 73.1-2005 Handbook of Australian Paint Standards - General</w:t>
              </w:r>
            </w:ins>
          </w:p>
          <w:p w14:paraId="2A12024D" w14:textId="77777777" w:rsidR="00C10FFF" w:rsidRPr="00F526AD" w:rsidRDefault="00C10FFF" w:rsidP="00F526AD">
            <w:pPr>
              <w:spacing w:after="120"/>
              <w:rPr>
                <w:rFonts w:ascii="Calibri Light" w:hAnsi="Calibri Light"/>
                <w:sz w:val="16"/>
                <w:szCs w:val="16"/>
                <w:lang w:val="en-US"/>
              </w:rPr>
            </w:pPr>
            <w:del w:id="12340" w:author="Ashan Asmone" w:date="2016-03-31T15:03:00Z">
              <w:r w:rsidRPr="00F526AD" w:rsidDel="000E40A0">
                <w:rPr>
                  <w:rFonts w:ascii="Calibri Light" w:hAnsi="Calibri Light"/>
                  <w:sz w:val="16"/>
                  <w:szCs w:val="16"/>
                  <w:lang w:val="en-US"/>
                </w:rPr>
                <w:delText>HB 73.2-1995-Handbook of Australian Paint Standards - Test methods</w:delText>
              </w:r>
            </w:del>
            <w:ins w:id="12341" w:author="Ashan Asmone" w:date="2016-03-31T15:03:00Z">
              <w:r w:rsidR="000E40A0">
                <w:rPr>
                  <w:rFonts w:ascii="Calibri Light" w:hAnsi="Calibri Light"/>
                  <w:sz w:val="16"/>
                  <w:szCs w:val="16"/>
                  <w:lang w:val="en-US"/>
                </w:rPr>
                <w:t>HB 73.2-2005 Handbook of Australian Paint Standards - Test methods</w:t>
              </w:r>
            </w:ins>
          </w:p>
          <w:p w14:paraId="0FEEFD25" w14:textId="77777777" w:rsidR="00C10FFF" w:rsidRPr="00F526AD" w:rsidRDefault="00C10FFF" w:rsidP="00F526AD">
            <w:pPr>
              <w:spacing w:after="120"/>
              <w:rPr>
                <w:rFonts w:ascii="Calibri Light" w:hAnsi="Calibri Light"/>
                <w:sz w:val="16"/>
                <w:szCs w:val="16"/>
                <w:lang w:val="en-US"/>
              </w:rPr>
            </w:pPr>
            <w:del w:id="12342" w:author="Ashan Asmone" w:date="2016-03-31T15:04:00Z">
              <w:r w:rsidRPr="00F526AD" w:rsidDel="000E40A0">
                <w:rPr>
                  <w:rFonts w:ascii="Calibri Light" w:hAnsi="Calibri Light"/>
                  <w:sz w:val="16"/>
                  <w:szCs w:val="16"/>
                  <w:lang w:val="en-US"/>
                </w:rPr>
                <w:delText>AS/NZS 1580.101.1:1999-Paints and related materials - Methods of test - Conditions of test - Temperature, humidity and airflow control</w:delText>
              </w:r>
            </w:del>
            <w:ins w:id="12343" w:author="Ashan Asmone" w:date="2016-03-31T15:04:00Z">
              <w:r w:rsidR="000E40A0">
                <w:rPr>
                  <w:rFonts w:ascii="Calibri Light" w:hAnsi="Calibri Light"/>
                  <w:sz w:val="16"/>
                  <w:szCs w:val="16"/>
                  <w:lang w:val="en-US"/>
                </w:rPr>
                <w:t>AS/NZS 1580.101.1:1999 (R2013) Paints and related materials - Methods of test - - Conditions of test - Temperature, humidity and airflow control</w:t>
              </w:r>
            </w:ins>
          </w:p>
          <w:p w14:paraId="5E723E9E" w14:textId="77777777" w:rsidR="00C10FFF" w:rsidRPr="00F526AD" w:rsidRDefault="00C10FFF" w:rsidP="00F526AD">
            <w:pPr>
              <w:spacing w:after="120"/>
              <w:rPr>
                <w:rFonts w:ascii="Calibri Light" w:hAnsi="Calibri Light"/>
                <w:sz w:val="16"/>
                <w:szCs w:val="16"/>
                <w:lang w:val="en-US"/>
              </w:rPr>
            </w:pPr>
            <w:del w:id="12344" w:author="Ashan Asmone" w:date="2016-03-31T15:06:00Z">
              <w:r w:rsidRPr="00F526AD" w:rsidDel="00383EB6">
                <w:rPr>
                  <w:rFonts w:ascii="Calibri Light" w:hAnsi="Calibri Light"/>
                  <w:sz w:val="16"/>
                  <w:szCs w:val="16"/>
                  <w:lang w:val="en-US"/>
                </w:rPr>
                <w:delText>AS/NZS 1580.107.2:1995-Paints and related materials - Methods of test - Determination of wet film thickness from wet film mass</w:delText>
              </w:r>
            </w:del>
            <w:ins w:id="12345" w:author="Ashan Asmone" w:date="2016-03-31T15:06:00Z">
              <w:r w:rsidR="00383EB6">
                <w:rPr>
                  <w:rFonts w:ascii="Calibri Light" w:hAnsi="Calibri Light"/>
                  <w:sz w:val="16"/>
                  <w:szCs w:val="16"/>
                  <w:lang w:val="en-US"/>
                </w:rPr>
                <w:t>AS/NZS 1580.107.2:1995 Paints and related materials - Methods of test - - Determination of wet film thickness from wet film mass</w:t>
              </w:r>
            </w:ins>
          </w:p>
          <w:p w14:paraId="5FD92CDB" w14:textId="77777777" w:rsidR="00C10FFF" w:rsidRPr="00F526AD" w:rsidRDefault="00C10FFF" w:rsidP="00F526AD">
            <w:pPr>
              <w:spacing w:after="120"/>
              <w:rPr>
                <w:rFonts w:ascii="Calibri Light" w:hAnsi="Calibri Light"/>
                <w:sz w:val="16"/>
                <w:szCs w:val="16"/>
                <w:lang w:val="en-US"/>
              </w:rPr>
            </w:pPr>
            <w:del w:id="12346" w:author="Ashan Asmone" w:date="2016-03-31T15:07:00Z">
              <w:r w:rsidRPr="00F526AD" w:rsidDel="00383EB6">
                <w:rPr>
                  <w:rFonts w:ascii="Calibri Light" w:hAnsi="Calibri Light"/>
                  <w:sz w:val="16"/>
                  <w:szCs w:val="16"/>
                  <w:lang w:val="en-US"/>
                </w:rPr>
                <w:delText>AS/NZS 1580.408.5:1994-Paints and related materials - Methods of test - Adhesion - Pull-off test</w:delText>
              </w:r>
            </w:del>
            <w:ins w:id="12347" w:author="Ashan Asmone" w:date="2016-03-31T15:07:00Z">
              <w:r w:rsidR="00383EB6">
                <w:rPr>
                  <w:rFonts w:ascii="Calibri Light" w:hAnsi="Calibri Light"/>
                  <w:sz w:val="16"/>
                  <w:szCs w:val="16"/>
                  <w:lang w:val="en-US"/>
                </w:rPr>
                <w:t>AS 1580.408.5-2006 Paints and related materials - Methods of test - Adhesion - Pull-off test</w:t>
              </w:r>
            </w:ins>
          </w:p>
          <w:p w14:paraId="299AB842" w14:textId="77777777" w:rsidR="00C10FFF" w:rsidRPr="00F526AD" w:rsidRDefault="00C10FFF" w:rsidP="00F526AD">
            <w:pPr>
              <w:spacing w:after="120"/>
              <w:rPr>
                <w:rFonts w:ascii="Calibri Light" w:hAnsi="Calibri Light"/>
                <w:sz w:val="16"/>
                <w:szCs w:val="16"/>
                <w:lang w:val="en-US"/>
              </w:rPr>
            </w:pPr>
            <w:del w:id="12348" w:author="Ashan Asmone" w:date="2016-03-31T15:12:00Z">
              <w:r w:rsidRPr="00F526AD" w:rsidDel="00383EB6">
                <w:rPr>
                  <w:rFonts w:ascii="Calibri Light" w:hAnsi="Calibri Light"/>
                  <w:sz w:val="16"/>
                  <w:szCs w:val="16"/>
                  <w:lang w:val="en-US"/>
                </w:rPr>
                <w:delText>AS/NZS 1580.481.1.10:1998-Paints and related materials - Methods of test - Coatings - Exposed to weathering - Degree of flaking and peeling</w:delText>
              </w:r>
            </w:del>
            <w:ins w:id="12349" w:author="Ashan Asmone" w:date="2016-03-31T15:12:00Z">
              <w:r w:rsidR="00383EB6">
                <w:rPr>
                  <w:rFonts w:ascii="Calibri Light" w:hAnsi="Calibri Light"/>
                  <w:sz w:val="16"/>
                  <w:szCs w:val="16"/>
                  <w:lang w:val="en-US"/>
                </w:rPr>
                <w:t>AS/NZS 1580.481.1.10:1998 (R2013) Paints and related materials - Methods of test - Coatings - Exposed to weathering - Degree of flaking and peeling</w:t>
              </w:r>
            </w:ins>
          </w:p>
          <w:p w14:paraId="2F9B88A1" w14:textId="77777777" w:rsidR="00C10FFF" w:rsidRPr="00F526AD" w:rsidRDefault="00C10FFF" w:rsidP="00F526AD">
            <w:pPr>
              <w:spacing w:after="120"/>
              <w:rPr>
                <w:rFonts w:ascii="Calibri Light" w:hAnsi="Calibri Light"/>
                <w:sz w:val="16"/>
                <w:szCs w:val="16"/>
                <w:lang w:val="en-US"/>
              </w:rPr>
            </w:pPr>
            <w:del w:id="12350" w:author="Ashan Asmone" w:date="2016-03-31T15:14:00Z">
              <w:r w:rsidRPr="00F526AD" w:rsidDel="00383EB6">
                <w:rPr>
                  <w:rFonts w:ascii="Calibri Light" w:hAnsi="Calibri Light"/>
                  <w:sz w:val="16"/>
                  <w:szCs w:val="16"/>
                  <w:lang w:val="en-US"/>
                </w:rPr>
                <w:delText>AS/NZS 1580.481.1.13:1998-Paints and related materials - Methods of test - Coatings - Exposed to weathering - Degree of fungal or algal growth</w:delText>
              </w:r>
            </w:del>
            <w:ins w:id="12351" w:author="Ashan Asmone" w:date="2016-03-31T15:14:00Z">
              <w:r w:rsidR="00383EB6">
                <w:rPr>
                  <w:rFonts w:ascii="Calibri Light" w:hAnsi="Calibri Light"/>
                  <w:sz w:val="16"/>
                  <w:szCs w:val="16"/>
                  <w:lang w:val="en-US"/>
                </w:rPr>
                <w:t>AS/NZS 1580.481.1.13:1998 (Reconfirmed 2013) Methods of test for paints and related materials - Exposed to weathering - Degree of fungal or algal growth</w:t>
              </w:r>
            </w:ins>
          </w:p>
          <w:p w14:paraId="7CD55B5B" w14:textId="77777777" w:rsidR="00C10FFF" w:rsidRPr="00F526AD" w:rsidRDefault="00C10FFF" w:rsidP="00F526AD">
            <w:pPr>
              <w:spacing w:after="120"/>
              <w:rPr>
                <w:rFonts w:ascii="Calibri Light" w:hAnsi="Calibri Light"/>
                <w:sz w:val="16"/>
                <w:szCs w:val="16"/>
                <w:lang w:val="en-US"/>
              </w:rPr>
            </w:pPr>
            <w:del w:id="12352" w:author="Ashan Asmone" w:date="2016-03-31T15:15:00Z">
              <w:r w:rsidRPr="00F526AD" w:rsidDel="00383EB6">
                <w:rPr>
                  <w:rFonts w:ascii="Calibri Light" w:hAnsi="Calibri Light"/>
                  <w:sz w:val="16"/>
                  <w:szCs w:val="16"/>
                  <w:lang w:val="en-US"/>
                </w:rPr>
                <w:delText>AS/NZS 1580.481.1.9:1998-Paints and related materials - Methods of test - Coatings - Exposed to weathering - Degree of blistering</w:delText>
              </w:r>
            </w:del>
            <w:ins w:id="12353" w:author="Ashan Asmone" w:date="2016-03-31T15:15:00Z">
              <w:r w:rsidR="00383EB6">
                <w:rPr>
                  <w:rFonts w:ascii="Calibri Light" w:hAnsi="Calibri Light"/>
                  <w:sz w:val="16"/>
                  <w:szCs w:val="16"/>
                  <w:lang w:val="en-US"/>
                </w:rPr>
                <w:t>AS/NZS 1580.481.1.9:1998 (R2013) Paints and related materials - Methods of test - Coatings - Exposed to weathering - Degree of blistering</w:t>
              </w:r>
            </w:ins>
          </w:p>
          <w:p w14:paraId="201EAE38"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 </w:t>
            </w:r>
          </w:p>
          <w:p w14:paraId="540E4D12" w14:textId="77777777" w:rsidR="00401C5E" w:rsidRPr="00F526AD" w:rsidRDefault="00401C5E" w:rsidP="00F526AD">
            <w:pPr>
              <w:spacing w:after="120"/>
              <w:rPr>
                <w:rFonts w:ascii="Calibri Light" w:hAnsi="Calibri Light"/>
                <w:sz w:val="16"/>
                <w:szCs w:val="16"/>
                <w:lang w:val="en-US"/>
              </w:rPr>
            </w:pPr>
          </w:p>
        </w:tc>
      </w:tr>
      <w:tr w:rsidR="00401C5E" w:rsidRPr="004F3C8C" w14:paraId="3E328870" w14:textId="77777777" w:rsidTr="00401C5E">
        <w:tc>
          <w:tcPr>
            <w:tcW w:w="685" w:type="dxa"/>
          </w:tcPr>
          <w:p w14:paraId="3F718DDA"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25BAEAE"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1248EB75" w14:textId="77777777" w:rsidR="00C10FFF" w:rsidRPr="00F526AD" w:rsidRDefault="00C10FFF" w:rsidP="00F526AD">
            <w:pPr>
              <w:spacing w:after="120"/>
              <w:rPr>
                <w:rFonts w:ascii="Calibri Light" w:hAnsi="Calibri Light"/>
                <w:sz w:val="16"/>
                <w:szCs w:val="16"/>
                <w:lang w:val="en-US"/>
              </w:rPr>
            </w:pPr>
            <w:del w:id="12354" w:author="Ashan Asmone" w:date="2016-03-31T13:37:00Z">
              <w:r w:rsidRPr="00F526AD" w:rsidDel="00E33639">
                <w:rPr>
                  <w:rFonts w:ascii="Calibri Light" w:hAnsi="Calibri Light"/>
                  <w:sz w:val="16"/>
                  <w:szCs w:val="16"/>
                  <w:lang w:val="en-US"/>
                </w:rPr>
                <w:delText>SS CP 82:1999- Code of practice- waterproofing of reinforced concrete buildings</w:delText>
              </w:r>
            </w:del>
            <w:ins w:id="12355" w:author="Ashan Asmone" w:date="2016-03-31T13:37:00Z">
              <w:r w:rsidR="00E33639">
                <w:rPr>
                  <w:rFonts w:ascii="Calibri Light" w:hAnsi="Calibri Light"/>
                  <w:sz w:val="16"/>
                  <w:szCs w:val="16"/>
                  <w:lang w:val="en-US"/>
                </w:rPr>
                <w:t>SS CP 82:1999- Code of practice- waterproofing of reinforced concrete buildings</w:t>
              </w:r>
            </w:ins>
          </w:p>
          <w:p w14:paraId="127D9B5C"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77BDD735" w14:textId="77777777" w:rsidR="00C10FFF" w:rsidRPr="00F526AD" w:rsidRDefault="00C10FFF" w:rsidP="00F526AD">
            <w:pPr>
              <w:spacing w:after="120"/>
              <w:rPr>
                <w:rFonts w:ascii="Calibri Light" w:hAnsi="Calibri Light"/>
                <w:sz w:val="16"/>
                <w:szCs w:val="16"/>
                <w:lang w:val="en-US"/>
              </w:rPr>
            </w:pPr>
            <w:del w:id="12356" w:author="Ashan Senel Asmone" w:date="2016-03-21T13:53:00Z">
              <w:r w:rsidRPr="00F526AD" w:rsidDel="00EB11C2">
                <w:rPr>
                  <w:rFonts w:ascii="Calibri Light" w:hAnsi="Calibri Light"/>
                  <w:sz w:val="16"/>
                  <w:szCs w:val="16"/>
                  <w:lang w:val="en-US"/>
                </w:rPr>
                <w:delText>SS 26: 2000 Ordinary Portland Cement</w:delText>
              </w:r>
            </w:del>
            <w:ins w:id="12357" w:author="Ashan Senel Asmone" w:date="2016-03-21T13:53:00Z">
              <w:r w:rsidR="00EB11C2">
                <w:rPr>
                  <w:rFonts w:ascii="Calibri Light" w:hAnsi="Calibri Light"/>
                  <w:sz w:val="16"/>
                  <w:szCs w:val="16"/>
                  <w:lang w:val="en-US"/>
                </w:rPr>
                <w:t>SS EN 197 - 1 : 2014 Cement - Part 1 : Composition, specifications and conformity criteria for common cement/ SS EN 197 - 2 : 2014 Cement - Part 2 : Conformity evaluation</w:t>
              </w:r>
            </w:ins>
          </w:p>
          <w:p w14:paraId="48F614B3" w14:textId="77777777" w:rsidR="00C10FFF" w:rsidRPr="00F526AD" w:rsidRDefault="00C10FFF" w:rsidP="00F526AD">
            <w:pPr>
              <w:spacing w:after="120"/>
              <w:rPr>
                <w:rFonts w:ascii="Calibri Light" w:hAnsi="Calibri Light"/>
                <w:sz w:val="16"/>
                <w:szCs w:val="16"/>
                <w:lang w:val="en-US"/>
              </w:rPr>
            </w:pPr>
            <w:del w:id="12358" w:author="Ashan Senel Asmone" w:date="2016-03-21T20:46:00Z">
              <w:r w:rsidRPr="00F526AD" w:rsidDel="00901293">
                <w:rPr>
                  <w:rFonts w:ascii="Calibri Light" w:hAnsi="Calibri Light"/>
                  <w:sz w:val="16"/>
                  <w:szCs w:val="16"/>
                  <w:lang w:val="en-US"/>
                </w:rPr>
                <w:delText>SS 31 : 1998- Aggregates from natural sources for concrete</w:delText>
              </w:r>
            </w:del>
            <w:ins w:id="12359" w:author="Ashan Senel Asmone" w:date="2016-03-21T20:46:00Z">
              <w:r w:rsidR="00901293">
                <w:rPr>
                  <w:rFonts w:ascii="Calibri Light" w:hAnsi="Calibri Light"/>
                  <w:sz w:val="16"/>
                  <w:szCs w:val="16"/>
                  <w:lang w:val="en-US"/>
                </w:rPr>
                <w:t>SS EN 12620 : 2008 Specification for aggregates for concrete</w:t>
              </w:r>
            </w:ins>
          </w:p>
          <w:p w14:paraId="2384E807" w14:textId="77777777" w:rsidR="00C10FFF" w:rsidRPr="00F526AD" w:rsidRDefault="00C10FFF" w:rsidP="00F526AD">
            <w:pPr>
              <w:spacing w:after="120"/>
              <w:rPr>
                <w:rFonts w:ascii="Calibri Light" w:hAnsi="Calibri Light"/>
                <w:sz w:val="16"/>
                <w:szCs w:val="16"/>
                <w:lang w:val="en-US"/>
              </w:rPr>
            </w:pPr>
            <w:del w:id="12360" w:author="Ashan Asmone" w:date="2016-03-31T13:45:00Z">
              <w:r w:rsidRPr="00F526AD" w:rsidDel="00E33639">
                <w:rPr>
                  <w:rFonts w:ascii="Calibri Light" w:hAnsi="Calibri Light"/>
                  <w:sz w:val="16"/>
                  <w:szCs w:val="16"/>
                  <w:lang w:val="en-US"/>
                </w:rPr>
                <w:delText>SS 32: Welded steel fabric for the reinforcement of concrete</w:delText>
              </w:r>
            </w:del>
            <w:ins w:id="12361" w:author="Ashan Asmone" w:date="2016-03-31T13:45:00Z">
              <w:r w:rsidR="00E33639">
                <w:rPr>
                  <w:rFonts w:ascii="Calibri Light" w:hAnsi="Calibri Light"/>
                  <w:sz w:val="16"/>
                  <w:szCs w:val="16"/>
                  <w:lang w:val="en-US"/>
                </w:rPr>
                <w:t>SS 32 Series - Welded steel fabric for the reinforcement of concrete</w:t>
              </w:r>
            </w:ins>
          </w:p>
          <w:p w14:paraId="3CC61595" w14:textId="77777777" w:rsidR="00C10FFF" w:rsidRPr="00F526AD" w:rsidRDefault="00C10FFF" w:rsidP="00F526AD">
            <w:pPr>
              <w:spacing w:after="120"/>
              <w:rPr>
                <w:rFonts w:ascii="Calibri Light" w:hAnsi="Calibri Light"/>
                <w:sz w:val="16"/>
                <w:szCs w:val="16"/>
                <w:lang w:val="en-US"/>
              </w:rPr>
            </w:pPr>
            <w:del w:id="12362" w:author="Ashan Asmone" w:date="2016-03-31T13:48:00Z">
              <w:r w:rsidRPr="00F526AD" w:rsidDel="00E33639">
                <w:rPr>
                  <w:rFonts w:ascii="Calibri Light" w:hAnsi="Calibri Light"/>
                  <w:sz w:val="16"/>
                  <w:szCs w:val="16"/>
                  <w:lang w:val="en-US"/>
                </w:rPr>
                <w:delText>SS 78 : (1987-1992) -Testing concrete</w:delText>
              </w:r>
            </w:del>
          </w:p>
          <w:p w14:paraId="1636C215" w14:textId="77777777" w:rsidR="00C10FFF" w:rsidRPr="00F526AD" w:rsidRDefault="00C10FFF" w:rsidP="00F526AD">
            <w:pPr>
              <w:spacing w:after="120"/>
              <w:rPr>
                <w:rFonts w:ascii="Calibri Light" w:hAnsi="Calibri Light"/>
                <w:sz w:val="16"/>
                <w:szCs w:val="16"/>
                <w:lang w:val="en-US"/>
              </w:rPr>
            </w:pPr>
            <w:del w:id="12363" w:author="Jing Kai Toh" w:date="2016-05-11T17:37:00Z">
              <w:r w:rsidRPr="00F526AD" w:rsidDel="00975952">
                <w:rPr>
                  <w:rFonts w:ascii="Calibri Light" w:hAnsi="Calibri Light"/>
                  <w:sz w:val="16"/>
                  <w:szCs w:val="16"/>
                  <w:lang w:val="en-US"/>
                </w:rPr>
                <w:delText>SS 117:</w:delText>
              </w:r>
            </w:del>
            <w:ins w:id="12364" w:author="Jing Kai Toh" w:date="2016-05-11T17:37:00Z">
              <w:r w:rsidR="00975952">
                <w:rPr>
                  <w:rFonts w:ascii="Calibri Light" w:hAnsi="Calibri Light"/>
                  <w:sz w:val="16"/>
                  <w:szCs w:val="16"/>
                  <w:lang w:val="en-US"/>
                </w:rPr>
                <w:t>SS 117 : 1975 HOT DIP GALVANIZED COATINGS ON IRON AND STEEL ARTICLES (REFER TO ISO 1460 AND ISO 1461)</w:t>
              </w:r>
            </w:ins>
          </w:p>
          <w:p w14:paraId="4DC06802" w14:textId="77777777" w:rsidR="00C10FFF" w:rsidRPr="00F526AD" w:rsidRDefault="00C10FFF" w:rsidP="00F526AD">
            <w:pPr>
              <w:spacing w:after="120"/>
              <w:rPr>
                <w:rFonts w:ascii="Calibri Light" w:hAnsi="Calibri Light"/>
                <w:sz w:val="16"/>
                <w:szCs w:val="16"/>
                <w:lang w:val="en-US"/>
              </w:rPr>
            </w:pPr>
            <w:del w:id="12365" w:author="Ashan Asmone" w:date="2016-03-31T13:50:00Z">
              <w:r w:rsidRPr="00F526AD" w:rsidDel="00E33639">
                <w:rPr>
                  <w:rFonts w:ascii="Calibri Light" w:hAnsi="Calibri Light"/>
                  <w:sz w:val="16"/>
                  <w:szCs w:val="16"/>
                  <w:lang w:val="en-US"/>
                </w:rPr>
                <w:delText>SS 289: Ready Mix Concrete</w:delText>
              </w:r>
            </w:del>
            <w:ins w:id="12366"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p>
          <w:p w14:paraId="69630065" w14:textId="77777777" w:rsidR="00C10FFF" w:rsidRPr="00F526AD" w:rsidRDefault="00C10FFF" w:rsidP="00F526AD">
            <w:pPr>
              <w:spacing w:after="120"/>
              <w:rPr>
                <w:rFonts w:ascii="Calibri Light" w:hAnsi="Calibri Light"/>
                <w:sz w:val="16"/>
                <w:szCs w:val="16"/>
                <w:lang w:val="en-US"/>
              </w:rPr>
            </w:pPr>
            <w:del w:id="12367" w:author="Ashan Senel Asmone" w:date="2016-03-21T20:53:00Z">
              <w:r w:rsidRPr="00F526AD" w:rsidDel="0088204E">
                <w:rPr>
                  <w:rFonts w:ascii="Calibri Light" w:hAnsi="Calibri Light"/>
                  <w:sz w:val="16"/>
                  <w:szCs w:val="16"/>
                  <w:lang w:val="en-US"/>
                </w:rPr>
                <w:delText>SS 320: Admixtures</w:delText>
              </w:r>
            </w:del>
            <w:ins w:id="12368"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2369"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2370"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16132392" w14:textId="77777777" w:rsidR="00C10FFF" w:rsidRPr="00F526AD" w:rsidRDefault="00C10FFF" w:rsidP="00F526AD">
            <w:pPr>
              <w:spacing w:after="120"/>
              <w:rPr>
                <w:rFonts w:ascii="Calibri Light" w:hAnsi="Calibri Light"/>
                <w:sz w:val="16"/>
                <w:szCs w:val="16"/>
                <w:lang w:val="en-US"/>
              </w:rPr>
            </w:pPr>
            <w:del w:id="12371" w:author="Ashan Senel Asmone" w:date="2016-03-21T21:03:00Z">
              <w:r w:rsidRPr="00F526AD" w:rsidDel="0088204E">
                <w:rPr>
                  <w:rFonts w:ascii="Calibri Light" w:hAnsi="Calibri Light"/>
                  <w:sz w:val="16"/>
                  <w:szCs w:val="16"/>
                  <w:lang w:val="en-US"/>
                </w:rPr>
                <w:delText>SS 397 : Methods of testing cement</w:delText>
              </w:r>
            </w:del>
          </w:p>
          <w:p w14:paraId="77485BB2"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2DF2BCB1" w14:textId="77777777" w:rsidR="00C10FFF" w:rsidRPr="00F526AD" w:rsidRDefault="00C10FFF" w:rsidP="00F526AD">
            <w:pPr>
              <w:spacing w:after="120"/>
              <w:rPr>
                <w:rFonts w:ascii="Calibri Light" w:hAnsi="Calibri Light"/>
                <w:sz w:val="16"/>
                <w:szCs w:val="16"/>
                <w:lang w:val="en-US"/>
              </w:rPr>
            </w:pPr>
            <w:del w:id="12372" w:author="Ashan Asmone" w:date="2016-03-31T13:55:00Z">
              <w:r w:rsidRPr="00F526AD" w:rsidDel="00E33639">
                <w:rPr>
                  <w:rFonts w:ascii="Calibri Light" w:hAnsi="Calibri Light"/>
                  <w:sz w:val="16"/>
                  <w:szCs w:val="16"/>
                  <w:lang w:val="en-US"/>
                </w:rPr>
                <w:delText>SS CP 22: Painting of buildings</w:delText>
              </w:r>
            </w:del>
            <w:ins w:id="12373" w:author="Ashan Asmone" w:date="2016-03-31T13:55:00Z">
              <w:r w:rsidR="00E33639">
                <w:rPr>
                  <w:rFonts w:ascii="Calibri Light" w:hAnsi="Calibri Light"/>
                  <w:sz w:val="16"/>
                  <w:szCs w:val="16"/>
                  <w:lang w:val="en-US"/>
                </w:rPr>
                <w:t>SS 542 : 2008 Code of practice for painting of buildings</w:t>
              </w:r>
            </w:ins>
          </w:p>
          <w:p w14:paraId="543DA40C" w14:textId="77777777" w:rsidR="00C10FFF" w:rsidRPr="00F526AD" w:rsidRDefault="00C10FFF" w:rsidP="00F526AD">
            <w:pPr>
              <w:spacing w:after="120"/>
              <w:rPr>
                <w:rFonts w:ascii="Calibri Light" w:hAnsi="Calibri Light"/>
                <w:sz w:val="16"/>
                <w:szCs w:val="16"/>
                <w:lang w:val="en-US"/>
              </w:rPr>
            </w:pPr>
            <w:del w:id="12374" w:author="Ashan Asmone" w:date="2016-03-31T13:56:00Z">
              <w:r w:rsidRPr="00F526AD" w:rsidDel="00E33639">
                <w:rPr>
                  <w:rFonts w:ascii="Calibri Light" w:hAnsi="Calibri Light"/>
                  <w:sz w:val="16"/>
                  <w:szCs w:val="16"/>
                  <w:lang w:val="en-US"/>
                </w:rPr>
                <w:delText>SS 5: Methods of tests for paints, varnishes and related materials</w:delText>
              </w:r>
            </w:del>
            <w:ins w:id="12375" w:author="Ashan Asmone" w:date="2016-03-31T13:56:00Z">
              <w:r w:rsidR="00E33639">
                <w:rPr>
                  <w:rFonts w:ascii="Calibri Light" w:hAnsi="Calibri Light"/>
                  <w:sz w:val="16"/>
                  <w:szCs w:val="16"/>
                  <w:lang w:val="en-US"/>
                </w:rPr>
                <w:t>SS 5 Series - Methods of test for paints, varnishes and related materials</w:t>
              </w:r>
            </w:ins>
          </w:p>
          <w:p w14:paraId="5BCB40B7" w14:textId="77777777" w:rsidR="00C10FFF" w:rsidRPr="00F526AD" w:rsidRDefault="00C10FFF" w:rsidP="00F526AD">
            <w:pPr>
              <w:spacing w:after="120"/>
              <w:rPr>
                <w:rFonts w:ascii="Calibri Light" w:hAnsi="Calibri Light"/>
                <w:sz w:val="16"/>
                <w:szCs w:val="16"/>
                <w:lang w:val="en-US"/>
              </w:rPr>
            </w:pPr>
            <w:del w:id="12376" w:author="Ashan Asmone" w:date="2016-03-31T13:57:00Z">
              <w:r w:rsidRPr="00F526AD" w:rsidDel="00492805">
                <w:rPr>
                  <w:rFonts w:ascii="Calibri Light" w:hAnsi="Calibri Light"/>
                  <w:sz w:val="16"/>
                  <w:szCs w:val="16"/>
                  <w:lang w:val="en-US"/>
                </w:rPr>
                <w:delText>SS 7: Paint: finishing, gloss enamel</w:delText>
              </w:r>
            </w:del>
            <w:ins w:id="12377" w:author="Ashan Asmone" w:date="2016-03-31T13:57:00Z">
              <w:r w:rsidR="00492805">
                <w:rPr>
                  <w:rFonts w:ascii="Calibri Light" w:hAnsi="Calibri Light"/>
                  <w:sz w:val="16"/>
                  <w:szCs w:val="16"/>
                  <w:lang w:val="en-US"/>
                </w:rPr>
                <w:t>SS 7 : 1998 Paint - Finishing, gloss enamel</w:t>
              </w:r>
            </w:ins>
          </w:p>
          <w:p w14:paraId="1F7E9CF3" w14:textId="77777777" w:rsidR="00C10FFF" w:rsidRPr="00F526AD" w:rsidRDefault="00C10FFF" w:rsidP="00F526AD">
            <w:pPr>
              <w:spacing w:after="120"/>
              <w:rPr>
                <w:rFonts w:ascii="Calibri Light" w:hAnsi="Calibri Light"/>
                <w:sz w:val="16"/>
                <w:szCs w:val="16"/>
                <w:lang w:val="en-US"/>
              </w:rPr>
            </w:pPr>
            <w:del w:id="12378" w:author="Ashan Asmone" w:date="2016-03-31T13:58:00Z">
              <w:r w:rsidRPr="00F526AD" w:rsidDel="00492805">
                <w:rPr>
                  <w:rFonts w:ascii="Calibri Light" w:hAnsi="Calibri Light"/>
                  <w:sz w:val="16"/>
                  <w:szCs w:val="16"/>
                  <w:lang w:val="en-US"/>
                </w:rPr>
                <w:delText>SS 34: Undercoat for gloss enamel</w:delText>
              </w:r>
            </w:del>
            <w:ins w:id="12379" w:author="Ashan Asmone" w:date="2016-03-31T13:58:00Z">
              <w:r w:rsidR="00492805">
                <w:rPr>
                  <w:rFonts w:ascii="Calibri Light" w:hAnsi="Calibri Light"/>
                  <w:sz w:val="16"/>
                  <w:szCs w:val="16"/>
                  <w:lang w:val="en-US"/>
                </w:rPr>
                <w:t>SS 34 : 1998 Undercoat paint for gloss enamel</w:t>
              </w:r>
            </w:ins>
          </w:p>
          <w:p w14:paraId="5757E267" w14:textId="77777777" w:rsidR="00C10FFF" w:rsidRPr="00F526AD" w:rsidRDefault="00C10FFF" w:rsidP="00F526AD">
            <w:pPr>
              <w:spacing w:after="120"/>
              <w:rPr>
                <w:rFonts w:ascii="Calibri Light" w:hAnsi="Calibri Light"/>
                <w:sz w:val="16"/>
                <w:szCs w:val="16"/>
                <w:lang w:val="en-US"/>
              </w:rPr>
            </w:pPr>
            <w:del w:id="12380" w:author="Ashan Asmone" w:date="2016-03-31T13:59:00Z">
              <w:r w:rsidRPr="00F526AD" w:rsidDel="00492805">
                <w:rPr>
                  <w:rFonts w:ascii="Calibri Light" w:hAnsi="Calibri Light"/>
                  <w:sz w:val="16"/>
                  <w:szCs w:val="16"/>
                  <w:lang w:val="en-US"/>
                </w:rPr>
                <w:delText>SS 150: Emulsion paints for decorative purposes</w:delText>
              </w:r>
            </w:del>
            <w:ins w:id="12381" w:author="Ashan Asmone" w:date="2016-03-31T13:59:00Z">
              <w:r w:rsidR="00492805">
                <w:rPr>
                  <w:rFonts w:ascii="Calibri Light" w:hAnsi="Calibri Light"/>
                  <w:sz w:val="16"/>
                  <w:szCs w:val="16"/>
                  <w:lang w:val="en-US"/>
                </w:rPr>
                <w:t>SS 150 : 1998 Emulsion paints for decorative purposes</w:t>
              </w:r>
            </w:ins>
          </w:p>
          <w:p w14:paraId="6195783C" w14:textId="77777777" w:rsidR="00401C5E" w:rsidRPr="00F526AD" w:rsidRDefault="00401C5E" w:rsidP="00F526AD">
            <w:pPr>
              <w:spacing w:after="120"/>
              <w:rPr>
                <w:rFonts w:ascii="Calibri Light" w:hAnsi="Calibri Light"/>
                <w:sz w:val="16"/>
                <w:szCs w:val="16"/>
                <w:lang w:val="en-US"/>
              </w:rPr>
            </w:pPr>
          </w:p>
        </w:tc>
      </w:tr>
      <w:tr w:rsidR="00401C5E" w:rsidRPr="004F3C8C" w14:paraId="0FEADAA6" w14:textId="77777777" w:rsidTr="00401C5E">
        <w:tc>
          <w:tcPr>
            <w:tcW w:w="685" w:type="dxa"/>
          </w:tcPr>
          <w:p w14:paraId="33A9071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768174A9"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5F6574E6" w14:textId="77777777" w:rsidR="00C10FFF" w:rsidRPr="00F526AD" w:rsidRDefault="00C10FFF" w:rsidP="00F526AD">
            <w:pPr>
              <w:spacing w:after="120"/>
              <w:rPr>
                <w:rFonts w:ascii="Calibri Light" w:hAnsi="Calibri Light"/>
                <w:sz w:val="16"/>
                <w:szCs w:val="16"/>
                <w:lang w:val="en-US"/>
              </w:rPr>
            </w:pPr>
            <w:del w:id="12382" w:author="Jing Kai Toh" w:date="2016-05-11T17:32:00Z">
              <w:r w:rsidRPr="00F526AD" w:rsidDel="005B3846">
                <w:rPr>
                  <w:rFonts w:ascii="Calibri Light" w:hAnsi="Calibri Light"/>
                  <w:sz w:val="16"/>
                  <w:szCs w:val="16"/>
                  <w:lang w:val="en-US"/>
                </w:rPr>
                <w:delText>ISO 1920: 1976 Concrete tests -- Dimensions, tolerances and applicability of test specimens </w:delText>
              </w:r>
            </w:del>
            <w:ins w:id="12383" w:author="Jing Kai Toh" w:date="2016-05-11T17:32:00Z">
              <w:r w:rsidR="005B3846">
                <w:rPr>
                  <w:rFonts w:ascii="Calibri Light" w:hAnsi="Calibri Light"/>
                  <w:sz w:val="16"/>
                  <w:szCs w:val="16"/>
                  <w:lang w:val="en-US"/>
                </w:rPr>
                <w:t>ISO 1920-3:2004 Testing of concrete -- Part 3: Making and curing test specimens</w:t>
              </w:r>
            </w:ins>
            <w:r w:rsidRPr="00F526AD">
              <w:rPr>
                <w:rFonts w:ascii="Calibri Light" w:hAnsi="Calibri Light"/>
                <w:sz w:val="16"/>
                <w:szCs w:val="16"/>
                <w:lang w:val="en-US"/>
              </w:rPr>
              <w:br/>
            </w:r>
            <w:r w:rsidRPr="00F526AD">
              <w:rPr>
                <w:rFonts w:ascii="Calibri Light" w:hAnsi="Calibri Light"/>
                <w:sz w:val="16"/>
                <w:szCs w:val="16"/>
                <w:lang w:val="en-US"/>
              </w:rPr>
              <w:br/>
            </w:r>
            <w:del w:id="12384" w:author="Jing Kai Toh" w:date="2016-05-11T17:31:00Z">
              <w:r w:rsidRPr="00F526AD" w:rsidDel="005B3846">
                <w:rPr>
                  <w:rFonts w:ascii="Calibri Light" w:hAnsi="Calibri Light"/>
                  <w:sz w:val="16"/>
                  <w:szCs w:val="16"/>
                  <w:lang w:val="en-US"/>
                </w:rPr>
                <w:delText>ISO 2736-1: 1986 Concrete tests -- Test specimens -- Part 1: Sampling of fresh concrete</w:delText>
              </w:r>
            </w:del>
            <w:ins w:id="12385" w:author="Jing Kai Toh" w:date="2016-05-11T17:31:00Z">
              <w:r w:rsidR="005B3846">
                <w:rPr>
                  <w:rFonts w:ascii="Calibri Light" w:hAnsi="Calibri Light"/>
                  <w:sz w:val="16"/>
                  <w:szCs w:val="16"/>
                  <w:lang w:val="en-US"/>
                </w:rPr>
                <w:t>ISO 1920-1:2004 Testing of concrete -- Part 1: Sampling of fresh concrete</w:t>
              </w:r>
            </w:ins>
          </w:p>
          <w:p w14:paraId="52427EFC" w14:textId="77777777" w:rsidR="00C10FFF" w:rsidRPr="00F526AD" w:rsidRDefault="00C10FFF" w:rsidP="00F526AD">
            <w:pPr>
              <w:spacing w:after="120"/>
              <w:rPr>
                <w:rFonts w:ascii="Calibri Light" w:hAnsi="Calibri Light"/>
                <w:sz w:val="16"/>
                <w:szCs w:val="16"/>
                <w:lang w:val="en-US"/>
              </w:rPr>
            </w:pPr>
            <w:del w:id="12386" w:author="Jing Kai Toh" w:date="2016-05-11T17:30:00Z">
              <w:r w:rsidRPr="00F526AD" w:rsidDel="005B3846">
                <w:rPr>
                  <w:rFonts w:ascii="Calibri Light" w:hAnsi="Calibri Light"/>
                  <w:sz w:val="16"/>
                  <w:szCs w:val="16"/>
                  <w:lang w:val="en-US"/>
                </w:rPr>
                <w:delText>ISO 2736-2: 1986 Concrete tests -- Test specimens -- Part 2: Making and curing of test specimens for strength tests</w:delText>
              </w:r>
            </w:del>
            <w:ins w:id="12387" w:author="Jing Kai Toh" w:date="2016-05-11T17:30:00Z">
              <w:r w:rsidR="005B3846">
                <w:rPr>
                  <w:rFonts w:ascii="Calibri Light" w:hAnsi="Calibri Light"/>
                  <w:sz w:val="16"/>
                  <w:szCs w:val="16"/>
                  <w:lang w:val="en-US"/>
                </w:rPr>
                <w:t>ISO 1920-3:2004 Testing of concrete -- Part 3: Making and curing test specimens</w:t>
              </w:r>
            </w:ins>
          </w:p>
          <w:p w14:paraId="5C0E64CF"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388" w:author="Jing Kai Toh" w:date="2016-05-11T17:27:00Z">
              <w:r w:rsidRPr="00F526AD" w:rsidDel="005B3846">
                <w:rPr>
                  <w:rFonts w:ascii="Calibri Light" w:hAnsi="Calibri Light"/>
                  <w:sz w:val="16"/>
                  <w:szCs w:val="16"/>
                  <w:lang w:val="en-US"/>
                </w:rPr>
                <w:delText>ISO 3766: 1995 Construction drawings -- Simplified representation of concrete reinforcement</w:delText>
              </w:r>
            </w:del>
            <w:ins w:id="12389" w:author="Jing Kai Toh" w:date="2016-05-11T17:27:00Z">
              <w:r w:rsidR="005B3846">
                <w:rPr>
                  <w:rFonts w:ascii="Calibri Light" w:hAnsi="Calibri Light"/>
                  <w:sz w:val="16"/>
                  <w:szCs w:val="16"/>
                  <w:lang w:val="en-US"/>
                </w:rPr>
                <w:t>ISO 3766:2003 Construction drawings -- Simplified representation of concrete reinforcement</w:t>
              </w:r>
            </w:ins>
          </w:p>
          <w:p w14:paraId="2F3E3C2E"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390" w:author="Jing Kai Toh" w:date="2016-05-11T17:25:00Z">
              <w:r w:rsidRPr="00F526AD" w:rsidDel="005B3846">
                <w:rPr>
                  <w:rFonts w:ascii="Calibri Light" w:hAnsi="Calibri Light"/>
                  <w:sz w:val="16"/>
                  <w:szCs w:val="16"/>
                  <w:lang w:val="en-US"/>
                </w:rPr>
                <w:delText>ISO 3893: 1977 Concrete -- Classification by compressive strength</w:delText>
              </w:r>
            </w:del>
            <w:ins w:id="12391" w:author="Jing Kai Toh" w:date="2016-05-11T17:25:00Z">
              <w:r w:rsidR="005B3846">
                <w:rPr>
                  <w:rFonts w:ascii="Calibri Light" w:hAnsi="Calibri Light"/>
                  <w:sz w:val="16"/>
                  <w:szCs w:val="16"/>
                  <w:lang w:val="en-US"/>
                </w:rPr>
                <w:t>ISO 3893:1977 Concrete -- Classification by compressive strength</w:t>
              </w:r>
            </w:ins>
          </w:p>
          <w:p w14:paraId="01978888"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392" w:author="Jing Kai Toh" w:date="2016-05-11T17:24:00Z">
              <w:r w:rsidRPr="00F526AD" w:rsidDel="005B3846">
                <w:rPr>
                  <w:rFonts w:ascii="Calibri Light" w:hAnsi="Calibri Light"/>
                  <w:sz w:val="16"/>
                  <w:szCs w:val="16"/>
                  <w:lang w:val="en-US"/>
                </w:rPr>
                <w:delText>ISO 4012: 1978 Concrete -- Determination of compressive strength of test specimens</w:delText>
              </w:r>
            </w:del>
            <w:ins w:id="12393" w:author="Jing Kai Toh" w:date="2016-05-11T17:24:00Z">
              <w:r w:rsidR="005B3846">
                <w:rPr>
                  <w:rFonts w:ascii="Calibri Light" w:hAnsi="Calibri Light"/>
                  <w:sz w:val="16"/>
                  <w:szCs w:val="16"/>
                  <w:lang w:val="en-US"/>
                </w:rPr>
                <w:t>ISO 1920-4:2005 Testing of concrete -- Part 4: Strength of hardened concrete</w:t>
              </w:r>
            </w:ins>
          </w:p>
          <w:p w14:paraId="2D5D7863"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394" w:author="Jing Kai Toh" w:date="2016-05-11T17:23:00Z">
              <w:r w:rsidRPr="00F526AD" w:rsidDel="005B3846">
                <w:rPr>
                  <w:rFonts w:ascii="Calibri Light" w:hAnsi="Calibri Light"/>
                  <w:sz w:val="16"/>
                  <w:szCs w:val="16"/>
                  <w:lang w:val="en-US"/>
                </w:rPr>
                <w:delText>ISO 4013: 1978 Concrete -- Determination of flexural strength of test specimens</w:delText>
              </w:r>
            </w:del>
            <w:ins w:id="12395" w:author="Jing Kai Toh" w:date="2016-05-11T17:23:00Z">
              <w:r w:rsidR="005B3846">
                <w:rPr>
                  <w:rFonts w:ascii="Calibri Light" w:hAnsi="Calibri Light"/>
                  <w:sz w:val="16"/>
                  <w:szCs w:val="16"/>
                  <w:lang w:val="en-US"/>
                </w:rPr>
                <w:t>ISO 1920-4:2005 Testing of concrete -- Part 4: Strength of hardened concrete</w:t>
              </w:r>
            </w:ins>
          </w:p>
          <w:p w14:paraId="75E04388"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396" w:author="Jing Kai Toh" w:date="2016-05-11T17:21:00Z">
              <w:r w:rsidRPr="00F526AD" w:rsidDel="005B3846">
                <w:rPr>
                  <w:rFonts w:ascii="Calibri Light" w:hAnsi="Calibri Light"/>
                  <w:sz w:val="16"/>
                  <w:szCs w:val="16"/>
                  <w:lang w:val="en-US"/>
                </w:rPr>
                <w:delText>ISO 4103: 1979 Concrete -- Classification of consistency</w:delText>
              </w:r>
            </w:del>
            <w:ins w:id="12397" w:author="Jing Kai Toh" w:date="2016-05-11T17:21:00Z">
              <w:r w:rsidR="005B3846">
                <w:rPr>
                  <w:rFonts w:ascii="Calibri Light" w:hAnsi="Calibri Light"/>
                  <w:sz w:val="16"/>
                  <w:szCs w:val="16"/>
                  <w:lang w:val="en-US"/>
                </w:rPr>
                <w:t>ISO 4103:1979 Concrete -- Classification of consistency</w:t>
              </w:r>
            </w:ins>
          </w:p>
          <w:p w14:paraId="378BAE62"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398" w:author="Jing Kai Toh" w:date="2016-05-11T17:20:00Z">
              <w:r w:rsidRPr="00F526AD" w:rsidDel="005B3846">
                <w:rPr>
                  <w:rFonts w:ascii="Calibri Light" w:hAnsi="Calibri Light"/>
                  <w:sz w:val="16"/>
                  <w:szCs w:val="16"/>
                  <w:lang w:val="en-US"/>
                </w:rPr>
                <w:delText>ISO 4108: 1980 Concrete -- Determination of tensile splitting strength of test specimens</w:delText>
              </w:r>
            </w:del>
            <w:ins w:id="12399" w:author="Jing Kai Toh" w:date="2016-05-11T17:20:00Z">
              <w:r w:rsidR="005B3846">
                <w:rPr>
                  <w:rFonts w:ascii="Calibri Light" w:hAnsi="Calibri Light"/>
                  <w:sz w:val="16"/>
                  <w:szCs w:val="16"/>
                  <w:lang w:val="en-US"/>
                </w:rPr>
                <w:t>ISO 1920-4:2005 Testing of concrete -- Part 4: Strength of hardened concrete</w:t>
              </w:r>
            </w:ins>
          </w:p>
          <w:p w14:paraId="04ADAC1D"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00" w:author="Jing Kai Toh" w:date="2016-05-11T17:19:00Z">
              <w:r w:rsidRPr="00F526AD" w:rsidDel="005B3846">
                <w:rPr>
                  <w:rFonts w:ascii="Calibri Light" w:hAnsi="Calibri Light"/>
                  <w:sz w:val="16"/>
                  <w:szCs w:val="16"/>
                  <w:lang w:val="en-US"/>
                </w:rPr>
                <w:delText>ISO 4109: 1980 Fresh concrete -- Determination of the consistency -- Slump test</w:delText>
              </w:r>
            </w:del>
            <w:ins w:id="12401" w:author="Jing Kai Toh" w:date="2016-05-11T17:19:00Z">
              <w:r w:rsidR="005B3846">
                <w:rPr>
                  <w:rFonts w:ascii="Calibri Light" w:hAnsi="Calibri Light"/>
                  <w:sz w:val="16"/>
                  <w:szCs w:val="16"/>
                  <w:lang w:val="en-US"/>
                </w:rPr>
                <w:t>ISO 1920-2:2005 Testing of concrete -- Part 2: Properties of fresh concrete</w:t>
              </w:r>
            </w:ins>
          </w:p>
          <w:p w14:paraId="15B08517"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02" w:author="Jing Kai Toh" w:date="2016-05-11T17:19:00Z">
              <w:r w:rsidRPr="00F526AD" w:rsidDel="005B3846">
                <w:rPr>
                  <w:rFonts w:ascii="Calibri Light" w:hAnsi="Calibri Light"/>
                  <w:sz w:val="16"/>
                  <w:szCs w:val="16"/>
                  <w:lang w:val="en-US"/>
                </w:rPr>
                <w:delText>ISO 4110: 1979 Fresh concrete -- Determination of the consistency -- Vebe test</w:delText>
              </w:r>
            </w:del>
            <w:ins w:id="12403" w:author="Jing Kai Toh" w:date="2016-05-11T17:19:00Z">
              <w:r w:rsidR="005B3846">
                <w:rPr>
                  <w:rFonts w:ascii="Calibri Light" w:hAnsi="Calibri Light"/>
                  <w:sz w:val="16"/>
                  <w:szCs w:val="16"/>
                  <w:lang w:val="en-US"/>
                </w:rPr>
                <w:t>ISO 1920-2:2005 Testing of concrete -- Part 2: Properties of fresh concrete</w:t>
              </w:r>
            </w:ins>
          </w:p>
          <w:p w14:paraId="2FEE91CF"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04" w:author="Jing Kai Toh" w:date="2016-05-11T17:18:00Z">
              <w:r w:rsidRPr="00F526AD" w:rsidDel="005B3846">
                <w:rPr>
                  <w:rFonts w:ascii="Calibri Light" w:hAnsi="Calibri Light"/>
                  <w:sz w:val="16"/>
                  <w:szCs w:val="16"/>
                  <w:lang w:val="en-US"/>
                </w:rPr>
                <w:delText>ISO 4111: 1979 Fresh concrete -- Determination of consistency -- Degree of compactibility (Compaction index)</w:delText>
              </w:r>
            </w:del>
            <w:ins w:id="12405" w:author="Jing Kai Toh" w:date="2016-05-11T17:18:00Z">
              <w:r w:rsidR="005B3846">
                <w:rPr>
                  <w:rFonts w:ascii="Calibri Light" w:hAnsi="Calibri Light"/>
                  <w:sz w:val="16"/>
                  <w:szCs w:val="16"/>
                  <w:lang w:val="en-US"/>
                </w:rPr>
                <w:t>ISO 1920-2:2005 Testing of concrete -- Part 2: Properties of fresh concrete</w:t>
              </w:r>
            </w:ins>
          </w:p>
          <w:p w14:paraId="6E5C6C7E"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06" w:author="Jing Kai Toh" w:date="2016-05-11T17:14:00Z">
              <w:r w:rsidRPr="00F526AD" w:rsidDel="004B5EE0">
                <w:rPr>
                  <w:rFonts w:ascii="Calibri Light" w:hAnsi="Calibri Light"/>
                  <w:sz w:val="16"/>
                  <w:szCs w:val="16"/>
                  <w:lang w:val="en-US"/>
                </w:rPr>
                <w:delText>ISO 4635: 1982 Rubber, vulcanized -- Preformed compression seals for use between concrete motorway paving sections -- Specification for material</w:delText>
              </w:r>
            </w:del>
            <w:ins w:id="12407" w:author="Jing Kai Toh" w:date="2016-05-11T17:14:00Z">
              <w:r w:rsidR="004B5EE0">
                <w:rPr>
                  <w:rFonts w:ascii="Calibri Light" w:hAnsi="Calibri Light"/>
                  <w:sz w:val="16"/>
                  <w:szCs w:val="16"/>
                  <w:lang w:val="en-US"/>
                </w:rPr>
                <w:t>ISO 4635:2011 Rubber, vulcanized -- Preformed joint seals for use between concrete paving sections of highways -- Specification</w:t>
              </w:r>
            </w:ins>
            <w:r w:rsidRPr="00F526AD">
              <w:rPr>
                <w:rFonts w:ascii="Calibri Light" w:hAnsi="Calibri Light"/>
                <w:sz w:val="16"/>
                <w:szCs w:val="16"/>
                <w:lang w:val="en-US"/>
              </w:rPr>
              <w:br/>
            </w:r>
            <w:del w:id="12408" w:author="Jing Kai Toh" w:date="2016-05-11T17:12:00Z">
              <w:r w:rsidRPr="00F526AD" w:rsidDel="004B5EE0">
                <w:rPr>
                  <w:rFonts w:ascii="Calibri Light" w:hAnsi="Calibri Light"/>
                  <w:sz w:val="16"/>
                  <w:szCs w:val="16"/>
                  <w:lang w:val="en-US"/>
                </w:rPr>
                <w:delText>ISO 4848: 1980 Concrete -- Determination of air content of freshly mixed concrete -- Pressure method</w:delText>
              </w:r>
            </w:del>
            <w:ins w:id="12409" w:author="Jing Kai Toh" w:date="2016-05-11T17:12:00Z">
              <w:r w:rsidR="004B5EE0">
                <w:rPr>
                  <w:rFonts w:ascii="Calibri Light" w:hAnsi="Calibri Light"/>
                  <w:sz w:val="16"/>
                  <w:szCs w:val="16"/>
                  <w:lang w:val="en-US"/>
                </w:rPr>
                <w:t>ISO 1920-2:2005 Testing of concrete -- Part 2: Properties of fresh concrete</w:t>
              </w:r>
            </w:ins>
          </w:p>
          <w:p w14:paraId="6ABB03C0"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10" w:author="Jing Kai Toh" w:date="2016-05-11T17:12:00Z">
              <w:r w:rsidRPr="00F526AD" w:rsidDel="004B5EE0">
                <w:rPr>
                  <w:rFonts w:ascii="Calibri Light" w:hAnsi="Calibri Light"/>
                  <w:sz w:val="16"/>
                  <w:szCs w:val="16"/>
                  <w:lang w:val="en-US"/>
                </w:rPr>
                <w:delText>ISO 6274: 1982 Concrete -- Sieve analysis of aggregates</w:delText>
              </w:r>
            </w:del>
            <w:ins w:id="12411" w:author="Jing Kai Toh" w:date="2016-05-11T17:12:00Z">
              <w:r w:rsidR="004B5EE0">
                <w:rPr>
                  <w:rFonts w:ascii="Calibri Light" w:hAnsi="Calibri Light"/>
                  <w:sz w:val="16"/>
                  <w:szCs w:val="16"/>
                  <w:lang w:val="en-US"/>
                </w:rPr>
                <w:t>ISO 6274:1982 Concrete -- Sieve analysis of aggregates</w:t>
              </w:r>
            </w:ins>
          </w:p>
          <w:p w14:paraId="238BBED5"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12" w:author="Jing Kai Toh" w:date="2016-05-11T17:11:00Z">
              <w:r w:rsidRPr="00F526AD" w:rsidDel="004B5EE0">
                <w:rPr>
                  <w:rFonts w:ascii="Calibri Light" w:hAnsi="Calibri Light"/>
                  <w:sz w:val="16"/>
                  <w:szCs w:val="16"/>
                  <w:lang w:val="en-US"/>
                </w:rPr>
                <w:delText>ISO 6275: 1982 Concrete, hardened -- Determination of density</w:delText>
              </w:r>
            </w:del>
            <w:ins w:id="12413" w:author="Jing Kai Toh" w:date="2016-05-11T17:11:00Z">
              <w:r w:rsidR="004B5EE0">
                <w:rPr>
                  <w:rFonts w:ascii="Calibri Light" w:hAnsi="Calibri Light"/>
                  <w:sz w:val="16"/>
                  <w:szCs w:val="16"/>
                  <w:lang w:val="en-US"/>
                </w:rPr>
                <w:t>ISO 1920-5:2004 Testing of concrete -- Part 5: Properties of hardened concrete other than strength</w:t>
              </w:r>
            </w:ins>
          </w:p>
          <w:p w14:paraId="4324C24D"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14" w:author="Jing Kai Toh" w:date="2016-05-11T17:10:00Z">
              <w:r w:rsidRPr="00F526AD" w:rsidDel="004B5EE0">
                <w:rPr>
                  <w:rFonts w:ascii="Calibri Light" w:hAnsi="Calibri Light"/>
                  <w:sz w:val="16"/>
                  <w:szCs w:val="16"/>
                  <w:lang w:val="en-US"/>
                </w:rPr>
                <w:delText>ISO 6276: 1982 Concrete, compacted fresh -- Determination of density</w:delText>
              </w:r>
            </w:del>
            <w:ins w:id="12415" w:author="Jing Kai Toh" w:date="2016-05-11T17:10:00Z">
              <w:r w:rsidR="004B5EE0">
                <w:rPr>
                  <w:rFonts w:ascii="Calibri Light" w:hAnsi="Calibri Light"/>
                  <w:sz w:val="16"/>
                  <w:szCs w:val="16"/>
                  <w:lang w:val="en-US"/>
                </w:rPr>
                <w:t>ISO 1920-2:2005 Testing of concrete -- Part 2: Properties of fresh concrete</w:t>
              </w:r>
            </w:ins>
          </w:p>
          <w:p w14:paraId="743EE467"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16" w:author="Jing Kai Toh" w:date="2016-05-11T17:09:00Z">
              <w:r w:rsidRPr="00F526AD" w:rsidDel="004B5EE0">
                <w:rPr>
                  <w:rFonts w:ascii="Calibri Light" w:hAnsi="Calibri Light"/>
                  <w:sz w:val="16"/>
                  <w:szCs w:val="16"/>
                  <w:lang w:val="en-US"/>
                </w:rPr>
                <w:delText>ISO 6782: 1982 Aggregates for concrete -- Determination of bulk density</w:delText>
              </w:r>
            </w:del>
            <w:ins w:id="12417" w:author="Jing Kai Toh" w:date="2016-05-11T17:09:00Z">
              <w:r w:rsidR="004B5EE0">
                <w:rPr>
                  <w:rFonts w:ascii="Calibri Light" w:hAnsi="Calibri Light"/>
                  <w:sz w:val="16"/>
                  <w:szCs w:val="16"/>
                  <w:lang w:val="en-US"/>
                </w:rPr>
                <w:t>ISO 6782:1982 Aggregates for concrete -- Determination of bulk density</w:t>
              </w:r>
            </w:ins>
          </w:p>
          <w:p w14:paraId="2BCD3ADB"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18" w:author="Jing Kai Toh" w:date="2016-05-11T17:07:00Z">
              <w:r w:rsidRPr="00F526AD" w:rsidDel="004B5EE0">
                <w:rPr>
                  <w:rFonts w:ascii="Calibri Light" w:hAnsi="Calibri Light"/>
                  <w:sz w:val="16"/>
                  <w:szCs w:val="16"/>
                  <w:lang w:val="en-US"/>
                </w:rPr>
                <w:delText>ISO 6783: 1982 Coarse aggregates for concrete -- Determination of particle density and water absorption -- Hydrostatic balance method</w:delText>
              </w:r>
            </w:del>
            <w:ins w:id="12419" w:author="Jing Kai Toh" w:date="2016-05-11T17:07:00Z">
              <w:r w:rsidR="004B5EE0">
                <w:rPr>
                  <w:rFonts w:ascii="Calibri Light" w:hAnsi="Calibri Light"/>
                  <w:sz w:val="16"/>
                  <w:szCs w:val="16"/>
                  <w:lang w:val="en-US"/>
                </w:rPr>
                <w:t>ISO 6783:1982 Coarse aggregates for concrete -- Determination of particle density and water absorption -- Hydrostatic balance method</w:t>
              </w:r>
            </w:ins>
          </w:p>
          <w:p w14:paraId="7B57ABB6"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20" w:author="Jing Kai Toh" w:date="2016-05-11T17:06:00Z">
              <w:r w:rsidRPr="00F526AD" w:rsidDel="004B5EE0">
                <w:rPr>
                  <w:rFonts w:ascii="Calibri Light" w:hAnsi="Calibri Light"/>
                  <w:sz w:val="16"/>
                  <w:szCs w:val="16"/>
                  <w:lang w:val="en-US"/>
                </w:rPr>
                <w:delText>ISO 6784: 1982 Concrete -- Determination of static modulus of elasticity in compression</w:delText>
              </w:r>
            </w:del>
            <w:ins w:id="12421" w:author="Jing Kai Toh" w:date="2016-05-11T17:06:00Z">
              <w:r w:rsidR="004B5EE0">
                <w:rPr>
                  <w:rFonts w:ascii="Calibri Light" w:hAnsi="Calibri Light"/>
                  <w:sz w:val="16"/>
                  <w:szCs w:val="16"/>
                  <w:lang w:val="en-US"/>
                </w:rPr>
                <w:t>ISO 1920-10:2010 Testing of concrete -- Part 10: Determination of static modulus of elasticity in compression</w:t>
              </w:r>
            </w:ins>
          </w:p>
          <w:p w14:paraId="6D63623F"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 </w:t>
            </w:r>
          </w:p>
          <w:p w14:paraId="18BCF1EA"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Steel</w:t>
            </w:r>
          </w:p>
          <w:p w14:paraId="23996E8F"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t>ISO 6934-1: 1991 Steel for the prestressing of concrete -- Part 1: General requirements</w:t>
            </w:r>
          </w:p>
          <w:p w14:paraId="5033218A"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6934-2: 1991 Steel for the prestressing of concrete -- Part 2: Cold-drawn wire</w:t>
            </w:r>
          </w:p>
          <w:p w14:paraId="549A90CF"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6934-3: 1991 Steel for the prestressing of concrete -- Part 3: Quenched and tempered wire</w:t>
            </w:r>
          </w:p>
          <w:p w14:paraId="48B241B2"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6934-4: 1991 Steel for the prestressing of concrete -- Part 4: Strand</w:t>
            </w:r>
          </w:p>
          <w:p w14:paraId="798F2419"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6934-5: 1991 Steel for the prestressing of concrete -- Part 5: Hot-rolled steel bars with or without subsequent processing</w:t>
            </w:r>
          </w:p>
          <w:p w14:paraId="0368DC81"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6935-1: 1991 Steel for the reinforcement of concrete -- Part 1: Plain bars</w:t>
            </w:r>
          </w:p>
          <w:p w14:paraId="68DFF96F"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6935-2: 1991 Steel for the reinforcement of concrete -- Part 2: Ribbed bars</w:t>
            </w:r>
          </w:p>
          <w:p w14:paraId="7370F67B" w14:textId="77777777" w:rsidR="00C10FFF" w:rsidRPr="00F526AD" w:rsidDel="00AD1EC2" w:rsidRDefault="00AD1EC2" w:rsidP="00F526AD">
            <w:pPr>
              <w:spacing w:after="120"/>
              <w:rPr>
                <w:del w:id="12422" w:author="Jing Kai Toh" w:date="2016-05-12T14:07:00Z"/>
                <w:rFonts w:ascii="Calibri Light" w:hAnsi="Calibri Light"/>
                <w:sz w:val="16"/>
                <w:szCs w:val="16"/>
                <w:lang w:val="en-US"/>
              </w:rPr>
            </w:pPr>
            <w:ins w:id="12423" w:author="Jing Kai Toh" w:date="2016-05-12T14:07:00Z">
              <w:r w:rsidRPr="00AD1EC2">
                <w:rPr>
                  <w:rFonts w:ascii="Calibri Light" w:hAnsi="Calibri Light"/>
                  <w:sz w:val="16"/>
                  <w:szCs w:val="16"/>
                  <w:lang w:val="en-US"/>
                </w:rPr>
                <w:t>ISO 6935-3:1992 Steel for the reinforcement of concrete -- Part 3: Welded fabric</w:t>
              </w:r>
            </w:ins>
            <w:del w:id="12424" w:author="Jing Kai Toh" w:date="2016-05-12T14:07:00Z">
              <w:r w:rsidR="00C10FFF" w:rsidRPr="00F526AD" w:rsidDel="00AD1EC2">
                <w:rPr>
                  <w:rFonts w:ascii="Calibri Light" w:hAnsi="Calibri Light"/>
                  <w:sz w:val="16"/>
                  <w:szCs w:val="16"/>
                  <w:lang w:val="en-US"/>
                </w:rPr>
                <w:br/>
                <w:delText>ISO 6935-3: 1992 Steel for the reinforcement of concrete -- Part 3: Welded fabric</w:delText>
              </w:r>
            </w:del>
          </w:p>
          <w:p w14:paraId="4FACC0BF"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7033: 1987 Fine and coarse aggregates for concrete -- Determination of the particle mass-per-volume and water </w:t>
            </w:r>
            <w:r w:rsidRPr="00F526AD">
              <w:rPr>
                <w:rFonts w:ascii="Calibri Light" w:hAnsi="Calibri Light"/>
                <w:sz w:val="16"/>
                <w:szCs w:val="16"/>
                <w:lang w:val="en-US"/>
              </w:rPr>
              <w:br/>
              <w:t>absorption -- Pycnometer method</w:t>
            </w:r>
          </w:p>
          <w:p w14:paraId="316B472A" w14:textId="77777777" w:rsidR="00C10FFF" w:rsidRPr="00F526AD" w:rsidRDefault="00C10FFF" w:rsidP="00F526AD">
            <w:pPr>
              <w:spacing w:after="120"/>
              <w:rPr>
                <w:rFonts w:ascii="Calibri Light" w:hAnsi="Calibri Light"/>
                <w:sz w:val="16"/>
                <w:szCs w:val="16"/>
                <w:lang w:val="en-US"/>
              </w:rPr>
            </w:pPr>
            <w:del w:id="12425" w:author="Ashan Senel Asmone" w:date="2016-03-21T15:12:00Z">
              <w:r w:rsidRPr="00F526AD" w:rsidDel="00411DBF">
                <w:rPr>
                  <w:rFonts w:ascii="Calibri Light" w:hAnsi="Calibri Light"/>
                  <w:sz w:val="16"/>
                  <w:szCs w:val="16"/>
                  <w:lang w:val="en-US"/>
                </w:rPr>
                <w:delText>ISO 14654:1999 Epoxy-coated steel for the reinforcement of concrete</w:delText>
              </w:r>
            </w:del>
            <w:ins w:id="12426" w:author="Ashan Senel Asmone" w:date="2016-03-21T15:12:00Z">
              <w:r w:rsidR="00411DBF">
                <w:rPr>
                  <w:rFonts w:ascii="Calibri Light" w:hAnsi="Calibri Light"/>
                  <w:sz w:val="16"/>
                  <w:szCs w:val="16"/>
                  <w:lang w:val="en-US"/>
                </w:rPr>
                <w:t xml:space="preserve">ISO 14654:1999 Epoxy-coated steel for the reinforcement of concrete </w:t>
              </w:r>
            </w:ins>
          </w:p>
          <w:p w14:paraId="7B95DFAF"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27" w:author="Ashan Senel Asmone" w:date="2016-03-21T15:12:00Z">
              <w:r w:rsidRPr="00F526AD" w:rsidDel="00411DBF">
                <w:rPr>
                  <w:rFonts w:ascii="Calibri Light" w:hAnsi="Calibri Light"/>
                  <w:sz w:val="16"/>
                  <w:szCs w:val="16"/>
                  <w:lang w:val="en-US"/>
                </w:rPr>
                <w:delText>ISO 14656:1999 Epoxy powder and sealing material for the coating of steel for the reinforcement of concrete</w:delText>
              </w:r>
            </w:del>
            <w:ins w:id="12428" w:author="Ashan Senel Asmone" w:date="2016-03-21T15:12:00Z">
              <w:r w:rsidR="00411DBF">
                <w:rPr>
                  <w:rFonts w:ascii="Calibri Light" w:hAnsi="Calibri Light"/>
                  <w:sz w:val="16"/>
                  <w:szCs w:val="16"/>
                  <w:lang w:val="en-US"/>
                </w:rPr>
                <w:t>ISO 14656:1999 Epoxy powder and sealing material for the coating of steel for the reinforcement of concrete</w:t>
              </w:r>
            </w:ins>
          </w:p>
          <w:p w14:paraId="3FB33D14"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Paints</w:t>
            </w:r>
          </w:p>
          <w:p w14:paraId="5A3AEF85" w14:textId="77777777" w:rsidR="00C10FFF" w:rsidRPr="00F526AD" w:rsidRDefault="00C10FFF" w:rsidP="00F526AD">
            <w:pPr>
              <w:spacing w:after="120"/>
              <w:rPr>
                <w:rFonts w:ascii="Calibri Light" w:hAnsi="Calibri Light"/>
                <w:sz w:val="16"/>
                <w:szCs w:val="16"/>
                <w:lang w:val="en-US"/>
              </w:rPr>
            </w:pPr>
            <w:del w:id="12429" w:author="Ashan Asmone" w:date="2016-03-31T15:47:00Z">
              <w:r w:rsidRPr="00F526AD" w:rsidDel="00A010C7">
                <w:rPr>
                  <w:rFonts w:ascii="Calibri Light" w:hAnsi="Calibri Light"/>
                  <w:sz w:val="16"/>
                  <w:szCs w:val="16"/>
                  <w:lang w:val="en-US"/>
                </w:rPr>
                <w:delText>ISO 1513: 1992 Paints and varnishes -- Examination and preparation of samples for testing</w:delText>
              </w:r>
            </w:del>
            <w:ins w:id="12430" w:author="Ashan Asmone" w:date="2016-03-31T15:47:00Z">
              <w:r w:rsidR="00A010C7">
                <w:rPr>
                  <w:rFonts w:ascii="Calibri Light" w:hAnsi="Calibri Light"/>
                  <w:sz w:val="16"/>
                  <w:szCs w:val="16"/>
                  <w:lang w:val="en-US"/>
                </w:rPr>
                <w:t>ISO 1513:2010 Paints and varnishes -- Examination and preparation of test samples</w:t>
              </w:r>
            </w:ins>
          </w:p>
          <w:p w14:paraId="2203B78E"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31" w:author="Ashan Asmone" w:date="2016-03-31T15:48:00Z">
              <w:r w:rsidRPr="00F526AD" w:rsidDel="00A010C7">
                <w:rPr>
                  <w:rFonts w:ascii="Calibri Light" w:hAnsi="Calibri Light"/>
                  <w:sz w:val="16"/>
                  <w:szCs w:val="16"/>
                  <w:lang w:val="en-US"/>
                </w:rPr>
                <w:delText>ISO 1514: 1993 Paints and varnishes -- Standard panels for testing</w:delText>
              </w:r>
            </w:del>
            <w:ins w:id="12432" w:author="Ashan Asmone" w:date="2016-03-31T15:48:00Z">
              <w:r w:rsidR="00A010C7">
                <w:rPr>
                  <w:rFonts w:ascii="Calibri Light" w:hAnsi="Calibri Light"/>
                  <w:sz w:val="16"/>
                  <w:szCs w:val="16"/>
                  <w:lang w:val="en-US"/>
                </w:rPr>
                <w:t>ISO 1514:2004 Paints and varnishes -- Standard panels for testing</w:t>
              </w:r>
            </w:ins>
          </w:p>
          <w:p w14:paraId="03A58E31"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1516: 1981 Paints, varnishes, petroleum and related products -- Flash/no flash test -- Closed cup equilibrium </w:t>
            </w:r>
            <w:r w:rsidRPr="00F526AD">
              <w:rPr>
                <w:rFonts w:ascii="Calibri Light" w:hAnsi="Calibri Light"/>
                <w:sz w:val="16"/>
                <w:szCs w:val="16"/>
                <w:lang w:val="en-US"/>
              </w:rPr>
              <w:br/>
              <w:t>method</w:t>
            </w:r>
          </w:p>
          <w:p w14:paraId="014CABD8"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33" w:author="Ashan Asmone" w:date="2016-03-31T15:50:00Z">
              <w:r w:rsidRPr="00F526AD" w:rsidDel="00A010C7">
                <w:rPr>
                  <w:rFonts w:ascii="Calibri Light" w:hAnsi="Calibri Light"/>
                  <w:sz w:val="16"/>
                  <w:szCs w:val="16"/>
                  <w:lang w:val="en-US"/>
                </w:rPr>
                <w:delText>ISO 1517: 1973 Paints and varnishes -- Surface-drying test -- Ballotini method</w:delText>
              </w:r>
            </w:del>
            <w:ins w:id="12434" w:author="Ashan Asmone" w:date="2016-03-31T15:50:00Z">
              <w:r w:rsidR="00A010C7">
                <w:rPr>
                  <w:rFonts w:ascii="Calibri Light" w:hAnsi="Calibri Light"/>
                  <w:sz w:val="16"/>
                  <w:szCs w:val="16"/>
                  <w:lang w:val="en-US"/>
                </w:rPr>
                <w:t>ISO 9117-3:2010 Paints and varnishes -- Drying tests -- Part 3: Surface-drying test using ballotini</w:t>
              </w:r>
            </w:ins>
          </w:p>
          <w:p w14:paraId="7569403A"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35" w:author="Ashan Asmone" w:date="2016-03-31T15:50:00Z">
              <w:r w:rsidRPr="00F526AD" w:rsidDel="00A010C7">
                <w:rPr>
                  <w:rFonts w:ascii="Calibri Light" w:hAnsi="Calibri Light"/>
                  <w:sz w:val="16"/>
                  <w:szCs w:val="16"/>
                  <w:lang w:val="en-US"/>
                </w:rPr>
                <w:delText>ISO 1518: 1992 Paints and varnishes -- Scratch test</w:delText>
              </w:r>
            </w:del>
            <w:ins w:id="12436" w:author="Ashan Asmone" w:date="2016-03-31T15:50:00Z">
              <w:r w:rsidR="00A010C7">
                <w:rPr>
                  <w:rFonts w:ascii="Calibri Light" w:hAnsi="Calibri Light"/>
                  <w:sz w:val="16"/>
                  <w:szCs w:val="16"/>
                  <w:lang w:val="en-US"/>
                </w:rPr>
                <w:t>ISO 1518-1:2011 Paints and varnishes -- Determination of scratch resistance -- Part 1: Constant-loading method</w:t>
              </w:r>
            </w:ins>
          </w:p>
          <w:p w14:paraId="61D1EB34"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37" w:author="Ashan Asmone" w:date="2016-03-31T15:51:00Z">
              <w:r w:rsidRPr="00F526AD" w:rsidDel="00A010C7">
                <w:rPr>
                  <w:rFonts w:ascii="Calibri Light" w:hAnsi="Calibri Light"/>
                  <w:sz w:val="16"/>
                  <w:szCs w:val="16"/>
                  <w:lang w:val="en-US"/>
                </w:rPr>
                <w:delText>ISO 1519: 1973 Paints and varnishes -- Bend test (cylindrical mandrel)</w:delText>
              </w:r>
            </w:del>
            <w:ins w:id="12438" w:author="Ashan Asmone" w:date="2016-03-31T15:51:00Z">
              <w:r w:rsidR="00A010C7">
                <w:rPr>
                  <w:rFonts w:ascii="Calibri Light" w:hAnsi="Calibri Light"/>
                  <w:sz w:val="16"/>
                  <w:szCs w:val="16"/>
                  <w:lang w:val="en-US"/>
                </w:rPr>
                <w:t>ISO 1519:2011 Paints and varnishes -- Bend test (cylindrical mandrel)</w:t>
              </w:r>
            </w:ins>
          </w:p>
          <w:p w14:paraId="4D39121E"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39" w:author="Ashan Asmone" w:date="2016-03-31T15:52:00Z">
              <w:r w:rsidRPr="00F526AD" w:rsidDel="00A010C7">
                <w:rPr>
                  <w:rFonts w:ascii="Calibri Light" w:hAnsi="Calibri Light"/>
                  <w:sz w:val="16"/>
                  <w:szCs w:val="16"/>
                  <w:lang w:val="en-US"/>
                </w:rPr>
                <w:delText>ISO 1520: 1999 Paints and varnishes -- Cupping test (available in English only)</w:delText>
              </w:r>
            </w:del>
            <w:ins w:id="12440" w:author="Ashan Asmone" w:date="2016-03-31T15:52:00Z">
              <w:r w:rsidR="00A010C7">
                <w:rPr>
                  <w:rFonts w:ascii="Calibri Light" w:hAnsi="Calibri Light"/>
                  <w:sz w:val="16"/>
                  <w:szCs w:val="16"/>
                  <w:lang w:val="en-US"/>
                </w:rPr>
                <w:t>ISO 1520:2006 - Paints and varnishes -- Cupping test</w:t>
              </w:r>
            </w:ins>
          </w:p>
          <w:p w14:paraId="2178D5C7"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41" w:author="Ashan Asmone" w:date="2016-03-31T15:53:00Z">
              <w:r w:rsidRPr="00F526AD" w:rsidDel="00A010C7">
                <w:rPr>
                  <w:rFonts w:ascii="Calibri Light" w:hAnsi="Calibri Light"/>
                  <w:sz w:val="16"/>
                  <w:szCs w:val="16"/>
                  <w:lang w:val="en-US"/>
                </w:rPr>
                <w:delText>ISO 1522: 1998 Paints and varnishes -- Pendulum damping test</w:delText>
              </w:r>
            </w:del>
            <w:ins w:id="12442" w:author="Ashan Asmone" w:date="2016-03-31T15:53:00Z">
              <w:r w:rsidR="00A010C7">
                <w:rPr>
                  <w:rFonts w:ascii="Calibri Light" w:hAnsi="Calibri Light"/>
                  <w:sz w:val="16"/>
                  <w:szCs w:val="16"/>
                  <w:lang w:val="en-US"/>
                </w:rPr>
                <w:t>ISO 1522:2006 Paints and varnishes -- Pendulum damping test</w:t>
              </w:r>
            </w:ins>
          </w:p>
          <w:p w14:paraId="33ADF4B5"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1523: 1983 Paints, varnishes, petroleum and related products -- Determination of flashpoint -- Closed cup </w:t>
            </w:r>
            <w:r w:rsidRPr="00F526AD">
              <w:rPr>
                <w:rFonts w:ascii="Calibri Light" w:hAnsi="Calibri Light"/>
                <w:sz w:val="16"/>
                <w:szCs w:val="16"/>
                <w:lang w:val="en-US"/>
              </w:rPr>
              <w:br/>
              <w:t>equilibrium method</w:t>
            </w:r>
          </w:p>
          <w:p w14:paraId="33918D2F"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43" w:author="Ashan Asmone" w:date="2016-03-31T15:56:00Z">
              <w:r w:rsidRPr="00F526AD" w:rsidDel="00A010C7">
                <w:rPr>
                  <w:rFonts w:ascii="Calibri Light" w:hAnsi="Calibri Light"/>
                  <w:sz w:val="16"/>
                  <w:szCs w:val="16"/>
                  <w:lang w:val="en-US"/>
                </w:rPr>
                <w:delText>ISO 1524: 2000 Paints, varnishes and printing inks -- Determination of fineness of grind</w:delText>
              </w:r>
            </w:del>
            <w:ins w:id="12444" w:author="Ashan Asmone" w:date="2016-03-31T15:56:00Z">
              <w:r w:rsidR="00A010C7">
                <w:rPr>
                  <w:rFonts w:ascii="Calibri Light" w:hAnsi="Calibri Light"/>
                  <w:sz w:val="16"/>
                  <w:szCs w:val="16"/>
                  <w:lang w:val="en-US"/>
                </w:rPr>
                <w:t>ISO 1524:2013 Paints, varnishes and printing inks -- Determination of fineness of grind</w:t>
              </w:r>
            </w:ins>
          </w:p>
          <w:p w14:paraId="71E21E36"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45" w:author="Ashan Asmone" w:date="2016-03-31T15:58:00Z">
              <w:r w:rsidRPr="00F526AD" w:rsidDel="00A010C7">
                <w:rPr>
                  <w:rFonts w:ascii="Calibri Light" w:hAnsi="Calibri Light"/>
                  <w:sz w:val="16"/>
                  <w:szCs w:val="16"/>
                  <w:lang w:val="en-US"/>
                </w:rPr>
                <w:delText>ISO 2409: 1992 Paints and varnishes -- Cross-cut test</w:delText>
              </w:r>
            </w:del>
            <w:ins w:id="12446" w:author="Ashan Asmone" w:date="2016-03-31T15:58:00Z">
              <w:r w:rsidR="00A010C7">
                <w:rPr>
                  <w:rFonts w:ascii="Calibri Light" w:hAnsi="Calibri Light"/>
                  <w:sz w:val="16"/>
                  <w:szCs w:val="16"/>
                  <w:lang w:val="en-US"/>
                </w:rPr>
                <w:t>ISO 2409:2013 Paints and varnishes -- Cross-cut test</w:t>
              </w:r>
            </w:ins>
          </w:p>
          <w:p w14:paraId="0AADEB2A"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47" w:author="Ashan Asmone" w:date="2016-03-31T15:59:00Z">
              <w:r w:rsidRPr="00F526AD" w:rsidDel="00A010C7">
                <w:rPr>
                  <w:rFonts w:ascii="Calibri Light" w:hAnsi="Calibri Light"/>
                  <w:sz w:val="16"/>
                  <w:szCs w:val="16"/>
                  <w:lang w:val="en-US"/>
                </w:rPr>
                <w:delText>ISO 2431: 1993 Paints and varnishes -- Determination of flow time by use of flow cups</w:delText>
              </w:r>
            </w:del>
            <w:ins w:id="12448" w:author="Ashan Asmone" w:date="2016-03-31T15:59:00Z">
              <w:r w:rsidR="00A010C7">
                <w:rPr>
                  <w:rFonts w:ascii="Calibri Light" w:hAnsi="Calibri Light"/>
                  <w:sz w:val="16"/>
                  <w:szCs w:val="16"/>
                  <w:lang w:val="en-US"/>
                </w:rPr>
                <w:t>ISO 2431:2011 Paints and varnishes -- Determination of flow time by use of flow cups</w:t>
              </w:r>
            </w:ins>
          </w:p>
          <w:p w14:paraId="4D237350"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49" w:author="Ashan Asmone" w:date="2016-03-31T16:00:00Z">
              <w:r w:rsidRPr="00F526AD" w:rsidDel="00A010C7">
                <w:rPr>
                  <w:rFonts w:ascii="Calibri Light" w:hAnsi="Calibri Light"/>
                  <w:sz w:val="16"/>
                  <w:szCs w:val="16"/>
                  <w:lang w:val="en-US"/>
                </w:rPr>
                <w:delText>ISO 2808: 1997 Paints and varnishes -- Determination of film thickness</w:delText>
              </w:r>
            </w:del>
            <w:ins w:id="12450" w:author="Ashan Asmone" w:date="2016-03-31T16:00:00Z">
              <w:r w:rsidR="00A010C7">
                <w:rPr>
                  <w:rFonts w:ascii="Calibri Light" w:hAnsi="Calibri Light"/>
                  <w:sz w:val="16"/>
                  <w:szCs w:val="16"/>
                  <w:lang w:val="en-US"/>
                </w:rPr>
                <w:t>ISO 2808:2007 Paints and varnishes -- Determination of film thickness</w:t>
              </w:r>
            </w:ins>
          </w:p>
          <w:p w14:paraId="640BA1B9"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51" w:author="Ashan Asmone" w:date="2016-03-31T16:00:00Z">
              <w:r w:rsidRPr="00F526AD" w:rsidDel="00A010C7">
                <w:rPr>
                  <w:rFonts w:ascii="Calibri Light" w:hAnsi="Calibri Light"/>
                  <w:sz w:val="16"/>
                  <w:szCs w:val="16"/>
                  <w:lang w:val="en-US"/>
                </w:rPr>
                <w:delText>ISO 2810: 1974 Paints and varnishes -- Notes for guidance on the conduct of natural weathering tests</w:delText>
              </w:r>
            </w:del>
            <w:ins w:id="12452" w:author="Ashan Asmone" w:date="2016-03-31T16:00:00Z">
              <w:r w:rsidR="00A010C7">
                <w:rPr>
                  <w:rFonts w:ascii="Calibri Light" w:hAnsi="Calibri Light"/>
                  <w:sz w:val="16"/>
                  <w:szCs w:val="16"/>
                  <w:lang w:val="en-US"/>
                </w:rPr>
                <w:t>ISO 2810:2004 Paints and varnishes -- Natural weathering of coatings -- Exposure and assessment</w:t>
              </w:r>
            </w:ins>
          </w:p>
          <w:p w14:paraId="2D4811FF"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53" w:author="Ashan Asmone" w:date="2016-03-31T16:25:00Z">
              <w:r w:rsidRPr="00F526AD" w:rsidDel="00FE74A8">
                <w:rPr>
                  <w:rFonts w:ascii="Calibri Light" w:hAnsi="Calibri Light"/>
                  <w:sz w:val="16"/>
                  <w:szCs w:val="16"/>
                  <w:lang w:val="en-US"/>
                </w:rPr>
                <w:delText>ISO 2811-1: 1997 Paints and varnishes -- Determination of density -- Part 1: Pyknometer method</w:delText>
              </w:r>
            </w:del>
            <w:ins w:id="12454" w:author="Ashan Asmone" w:date="2016-03-31T16:25:00Z">
              <w:r w:rsidR="00FE74A8">
                <w:rPr>
                  <w:rFonts w:ascii="Calibri Light" w:hAnsi="Calibri Light"/>
                  <w:sz w:val="16"/>
                  <w:szCs w:val="16"/>
                  <w:lang w:val="en-US"/>
                </w:rPr>
                <w:t>ISO 2811-1:2016 Paints and varnishes -- Determination of density -- Part 1: Pycnometer method</w:t>
              </w:r>
            </w:ins>
          </w:p>
          <w:p w14:paraId="40E72AAB"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55" w:author="Ashan Asmone" w:date="2016-03-31T16:31:00Z">
              <w:r w:rsidRPr="00F526AD" w:rsidDel="00FE74A8">
                <w:rPr>
                  <w:rFonts w:ascii="Calibri Light" w:hAnsi="Calibri Light"/>
                  <w:sz w:val="16"/>
                  <w:szCs w:val="16"/>
                  <w:lang w:val="en-US"/>
                </w:rPr>
                <w:delText>ISO 2811-2: 1997 Paints and varnishes -- Determination of density -- Part 2:Immersed body (plummet) method</w:delText>
              </w:r>
            </w:del>
            <w:ins w:id="12456" w:author="Ashan Asmone" w:date="2016-03-31T16:31:00Z">
              <w:r w:rsidR="00FE74A8">
                <w:rPr>
                  <w:rFonts w:ascii="Calibri Light" w:hAnsi="Calibri Light"/>
                  <w:sz w:val="16"/>
                  <w:szCs w:val="16"/>
                  <w:lang w:val="en-US"/>
                </w:rPr>
                <w:t>ISO 2811-2:2011 Paints and varnishes -- Determination of density -- Part 2: Immersed body (plummet) method</w:t>
              </w:r>
            </w:ins>
          </w:p>
          <w:p w14:paraId="7F5CC373"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57" w:author="Ashan Asmone" w:date="2016-03-31T16:32:00Z">
              <w:r w:rsidRPr="00F526AD" w:rsidDel="00FE74A8">
                <w:rPr>
                  <w:rFonts w:ascii="Calibri Light" w:hAnsi="Calibri Light"/>
                  <w:sz w:val="16"/>
                  <w:szCs w:val="16"/>
                  <w:lang w:val="en-US"/>
                </w:rPr>
                <w:delText>ISO 2811-3: 1997 Paints and varnishes -- Determination of density -- Part 3: Oscillation method</w:delText>
              </w:r>
            </w:del>
            <w:ins w:id="12458" w:author="Ashan Asmone" w:date="2016-03-31T16:32:00Z">
              <w:r w:rsidR="00FE74A8">
                <w:rPr>
                  <w:rFonts w:ascii="Calibri Light" w:hAnsi="Calibri Light"/>
                  <w:sz w:val="16"/>
                  <w:szCs w:val="16"/>
                  <w:lang w:val="en-US"/>
                </w:rPr>
                <w:t>ISO 2811-3:2011 Paints and varnishes -- Determination of density -- Part 3: Oscillation method</w:t>
              </w:r>
            </w:ins>
          </w:p>
          <w:p w14:paraId="24C3111C"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59" w:author="Ashan Asmone" w:date="2016-03-31T16:33:00Z">
              <w:r w:rsidRPr="00F526AD" w:rsidDel="00FE74A8">
                <w:rPr>
                  <w:rFonts w:ascii="Calibri Light" w:hAnsi="Calibri Light"/>
                  <w:sz w:val="16"/>
                  <w:szCs w:val="16"/>
                  <w:lang w:val="en-US"/>
                </w:rPr>
                <w:delText>ISO 2811-4: 1997 Paints and varnishes -- Determination of density -- Part 4: Pressure cup method</w:delText>
              </w:r>
            </w:del>
            <w:ins w:id="12460" w:author="Ashan Asmone" w:date="2016-03-31T16:33:00Z">
              <w:r w:rsidR="00FE74A8">
                <w:rPr>
                  <w:rFonts w:ascii="Calibri Light" w:hAnsi="Calibri Light"/>
                  <w:sz w:val="16"/>
                  <w:szCs w:val="16"/>
                  <w:lang w:val="en-US"/>
                </w:rPr>
                <w:t>ISO 2811-4:2011 Paints and varnishes -- Determination of density -- Part 4: Pressure cup method</w:t>
              </w:r>
            </w:ins>
          </w:p>
          <w:p w14:paraId="6A741C3C"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61" w:author="Ashan Asmone" w:date="2016-03-31T16:34:00Z">
              <w:r w:rsidRPr="00F526AD" w:rsidDel="00FE74A8">
                <w:rPr>
                  <w:rFonts w:ascii="Calibri Light" w:hAnsi="Calibri Light"/>
                  <w:sz w:val="16"/>
                  <w:szCs w:val="16"/>
                  <w:lang w:val="en-US"/>
                </w:rPr>
                <w:delText>ISO 2812-1: 1993 Paints and varnishes -- Determination of resistance to liquids -- Part 1: General methods</w:delText>
              </w:r>
            </w:del>
            <w:ins w:id="12462" w:author="Ashan Asmone" w:date="2016-03-31T16:34:00Z">
              <w:r w:rsidR="00FE74A8">
                <w:rPr>
                  <w:rFonts w:ascii="Calibri Light" w:hAnsi="Calibri Light"/>
                  <w:sz w:val="16"/>
                  <w:szCs w:val="16"/>
                  <w:lang w:val="en-US"/>
                </w:rPr>
                <w:t>ISO 2812-1:2007 Paints and varnishes -- Determination of resistance to liquids -- Part 1: Immersion in liquids other than water</w:t>
              </w:r>
            </w:ins>
          </w:p>
          <w:p w14:paraId="036C2B6D"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63" w:author="Ashan Asmone" w:date="2016-03-31T16:35:00Z">
              <w:r w:rsidRPr="00F526AD" w:rsidDel="00FE74A8">
                <w:rPr>
                  <w:rFonts w:ascii="Calibri Light" w:hAnsi="Calibri Light"/>
                  <w:sz w:val="16"/>
                  <w:szCs w:val="16"/>
                  <w:lang w:val="en-US"/>
                </w:rPr>
                <w:delText>ISO 2812-2: 1993 Paints and varnishes -- Determination of resistance to liquids -- Part 2: Water immersion method</w:delText>
              </w:r>
            </w:del>
            <w:ins w:id="12464" w:author="Ashan Asmone" w:date="2016-03-31T16:35:00Z">
              <w:r w:rsidR="00FE74A8">
                <w:rPr>
                  <w:rFonts w:ascii="Calibri Light" w:hAnsi="Calibri Light"/>
                  <w:sz w:val="16"/>
                  <w:szCs w:val="16"/>
                  <w:lang w:val="en-US"/>
                </w:rPr>
                <w:t>ISO 2812-2:2007 Paints and varnishes -- Determination of resistance to liquids -- Part 2: Water immersion method</w:t>
              </w:r>
            </w:ins>
          </w:p>
          <w:p w14:paraId="67CAB136"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2813: 1994 Paints and varnishes -- Determination of specular gloss of non-metallic paint films at 20 degrees, 60 </w:t>
            </w:r>
            <w:r w:rsidRPr="00F526AD">
              <w:rPr>
                <w:rFonts w:ascii="Calibri Light" w:hAnsi="Calibri Light"/>
                <w:sz w:val="16"/>
                <w:szCs w:val="16"/>
                <w:lang w:val="en-US"/>
              </w:rPr>
              <w:br/>
              <w:t>degrees and 85 degrees</w:t>
            </w:r>
          </w:p>
          <w:p w14:paraId="65FD62CB"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2814: 1973 Paints and varnishes -- Comparison of contrast ratio (hiding power) of paints of the same type and</w:t>
            </w:r>
            <w:r w:rsidRPr="00F526AD">
              <w:rPr>
                <w:rFonts w:ascii="Calibri Light" w:hAnsi="Calibri Light"/>
                <w:sz w:val="16"/>
                <w:szCs w:val="16"/>
                <w:lang w:val="en-US"/>
              </w:rPr>
              <w:br/>
              <w:t>colour</w:t>
            </w:r>
          </w:p>
          <w:p w14:paraId="44C40174"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65" w:author="Ashan Asmone" w:date="2016-03-31T16:39:00Z">
              <w:r w:rsidRPr="00F526AD" w:rsidDel="00FE74A8">
                <w:rPr>
                  <w:rFonts w:ascii="Calibri Light" w:hAnsi="Calibri Light"/>
                  <w:sz w:val="16"/>
                  <w:szCs w:val="16"/>
                  <w:lang w:val="en-US"/>
                </w:rPr>
                <w:delText>ISO 2815: 1973 Paints and varnishes -- Buchholz indentation test</w:delText>
              </w:r>
            </w:del>
            <w:ins w:id="12466" w:author="Ashan Asmone" w:date="2016-03-31T16:39:00Z">
              <w:r w:rsidR="00FE74A8">
                <w:rPr>
                  <w:rFonts w:ascii="Calibri Light" w:hAnsi="Calibri Light"/>
                  <w:sz w:val="16"/>
                  <w:szCs w:val="16"/>
                  <w:lang w:val="en-US"/>
                </w:rPr>
                <w:t>ISO 2815:2003 Paints and varnishes -- Buchholz indentation test</w:t>
              </w:r>
            </w:ins>
          </w:p>
          <w:p w14:paraId="2E7894B6"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2884-1: 1999 Paints and varnishes -- Determination of viscosity using rotary viscometers -- Part 1: Cone-and-plate </w:t>
            </w:r>
            <w:r w:rsidRPr="00F526AD">
              <w:rPr>
                <w:rFonts w:ascii="Calibri Light" w:hAnsi="Calibri Light"/>
                <w:sz w:val="16"/>
                <w:szCs w:val="16"/>
                <w:lang w:val="en-US"/>
              </w:rPr>
              <w:br/>
              <w:t>viscometer operated at a high rate of shear</w:t>
            </w:r>
          </w:p>
          <w:p w14:paraId="62EDCE3A"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67" w:author="Ashan Asmone" w:date="2016-03-31T16:41:00Z">
              <w:r w:rsidRPr="00F526AD" w:rsidDel="00FE74A8">
                <w:rPr>
                  <w:rFonts w:ascii="Calibri Light" w:hAnsi="Calibri Light"/>
                  <w:sz w:val="16"/>
                  <w:szCs w:val="16"/>
                  <w:lang w:val="en-US"/>
                </w:rPr>
                <w:delText>ISO 3231: 1993 Paints and varnishes -- Determination of resistance to humid atmospheres containing sulfur dioxide</w:delText>
              </w:r>
            </w:del>
            <w:ins w:id="12468" w:author="Ashan Asmone" w:date="2016-03-31T16:41:00Z">
              <w:r w:rsidR="00FE74A8">
                <w:rPr>
                  <w:rFonts w:ascii="Calibri Light" w:hAnsi="Calibri Light"/>
                  <w:sz w:val="16"/>
                  <w:szCs w:val="16"/>
                  <w:lang w:val="en-US"/>
                </w:rPr>
                <w:t>ISO 3231: 1993 Paints and varnishes -- Determination of resistance to humid atmospheres containing sulfur dioxide</w:t>
              </w:r>
            </w:ins>
          </w:p>
          <w:p w14:paraId="580D652E"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69" w:author="Ashan Asmone" w:date="2016-03-31T16:42:00Z">
              <w:r w:rsidRPr="00F526AD" w:rsidDel="00FE74A8">
                <w:rPr>
                  <w:rFonts w:ascii="Calibri Light" w:hAnsi="Calibri Light"/>
                  <w:sz w:val="16"/>
                  <w:szCs w:val="16"/>
                  <w:lang w:val="en-US"/>
                </w:rPr>
                <w:delText>ISO 3233: 1998 Paints and varnishes -- Determination of percentage volume of non-volatile matter by measuring the density of a dried coating</w:delText>
              </w:r>
            </w:del>
            <w:ins w:id="12470" w:author="Ashan Asmone" w:date="2016-03-31T16:42:00Z">
              <w:r w:rsidR="00FE74A8">
                <w:rPr>
                  <w:rFonts w:ascii="Calibri Light" w:hAnsi="Calibri Light"/>
                  <w:sz w:val="16"/>
                  <w:szCs w:val="16"/>
                  <w:lang w:val="en-US"/>
                </w:rPr>
                <w:t>ISO 3233-1:2013 Paints and varnishes -- Determination of the percentage volume of non-volatile matter -- Part 1: Method using a coated test panel to determine non-volatile matter and to determine dry film density by the Archimedes principle</w:t>
              </w:r>
            </w:ins>
          </w:p>
          <w:p w14:paraId="14EF74F3"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71" w:author="Ashan Asmone" w:date="2016-03-31T16:43:00Z">
              <w:r w:rsidRPr="00F526AD" w:rsidDel="00FE74A8">
                <w:rPr>
                  <w:rFonts w:ascii="Calibri Light" w:hAnsi="Calibri Light"/>
                  <w:sz w:val="16"/>
                  <w:szCs w:val="16"/>
                  <w:lang w:val="en-US"/>
                </w:rPr>
                <w:delText>ISO 3248: 1998 Paints and varnishes -- Determination of the effect of heat</w:delText>
              </w:r>
            </w:del>
            <w:ins w:id="12472" w:author="Ashan Asmone" w:date="2016-03-31T16:43:00Z">
              <w:r w:rsidR="00FE74A8">
                <w:rPr>
                  <w:rFonts w:ascii="Calibri Light" w:hAnsi="Calibri Light"/>
                  <w:sz w:val="16"/>
                  <w:szCs w:val="16"/>
                  <w:lang w:val="en-US"/>
                </w:rPr>
                <w:t>ISO 3248: 1998 Paints and varnishes -- Determination of the effect of heat</w:t>
              </w:r>
            </w:ins>
          </w:p>
          <w:p w14:paraId="41663C95"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3251: 1993 Paints and varnishes -- Determination of non-volatile matter of paints, varnishes and binders for paints </w:t>
            </w:r>
            <w:r w:rsidRPr="00F526AD">
              <w:rPr>
                <w:rFonts w:ascii="Calibri Light" w:hAnsi="Calibri Light"/>
                <w:sz w:val="16"/>
                <w:szCs w:val="16"/>
                <w:lang w:val="en-US"/>
              </w:rPr>
              <w:br/>
              <w:t>and varnishes</w:t>
            </w:r>
          </w:p>
          <w:p w14:paraId="0A2F03B6"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73" w:author="Ashan Asmone" w:date="2016-03-31T16:47:00Z">
              <w:r w:rsidRPr="00F526AD" w:rsidDel="00F73169">
                <w:rPr>
                  <w:rFonts w:ascii="Calibri Light" w:hAnsi="Calibri Light"/>
                  <w:sz w:val="16"/>
                  <w:szCs w:val="16"/>
                  <w:lang w:val="en-US"/>
                </w:rPr>
                <w:delText>ISO 4618-1: 1998 Paints and varnishes -- Terms and definitions for coating materials -- Part 1: General terms</w:delText>
              </w:r>
            </w:del>
            <w:ins w:id="12474" w:author="Ashan Asmone" w:date="2016-03-31T16:47:00Z">
              <w:r w:rsidR="00F73169">
                <w:rPr>
                  <w:rFonts w:ascii="Calibri Light" w:hAnsi="Calibri Light"/>
                  <w:sz w:val="16"/>
                  <w:szCs w:val="16"/>
                  <w:lang w:val="en-US"/>
                </w:rPr>
                <w:t>ISO 4618:2014 Paints and varnishes -- Terms and definitions</w:t>
              </w:r>
            </w:ins>
          </w:p>
          <w:p w14:paraId="48AE1FF4"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4618-2: 1999 Paints and varnishes -- Terms and definitions for coating materials -- Part 2: Special terms relating </w:t>
            </w:r>
            <w:r w:rsidRPr="00F526AD">
              <w:rPr>
                <w:rFonts w:ascii="Calibri Light" w:hAnsi="Calibri Light"/>
                <w:sz w:val="16"/>
                <w:szCs w:val="16"/>
                <w:lang w:val="en-US"/>
              </w:rPr>
              <w:br/>
              <w:t>to paint characteristics and properties</w:t>
            </w:r>
          </w:p>
          <w:p w14:paraId="5B0CAE61"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4618-3: 1999 Paints and varnishes -- Terms and definitions for coating materials -- Part 3: Surface preparation and </w:t>
            </w:r>
            <w:r w:rsidRPr="00F526AD">
              <w:rPr>
                <w:rFonts w:ascii="Calibri Light" w:hAnsi="Calibri Light"/>
                <w:sz w:val="16"/>
                <w:szCs w:val="16"/>
                <w:lang w:val="en-US"/>
              </w:rPr>
              <w:br/>
              <w:t>methods of application</w:t>
            </w:r>
          </w:p>
          <w:p w14:paraId="108A97CF"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75" w:author="Ashan Asmone" w:date="2016-03-31T16:51:00Z">
              <w:r w:rsidRPr="00F526AD" w:rsidDel="00F73169">
                <w:rPr>
                  <w:rFonts w:ascii="Calibri Light" w:hAnsi="Calibri Light"/>
                  <w:sz w:val="16"/>
                  <w:szCs w:val="16"/>
                  <w:lang w:val="en-US"/>
                </w:rPr>
                <w:delText>ISO 4624: 1978 Paints and varnishes -- Pull-off test for adhesion</w:delText>
              </w:r>
            </w:del>
            <w:ins w:id="12476" w:author="Ashan Asmone" w:date="2016-03-31T16:51:00Z">
              <w:r w:rsidR="00F73169">
                <w:rPr>
                  <w:rFonts w:ascii="Calibri Light" w:hAnsi="Calibri Light"/>
                  <w:sz w:val="16"/>
                  <w:szCs w:val="16"/>
                  <w:lang w:val="en-US"/>
                </w:rPr>
                <w:t>ISO 4624:2016 Paints and varnishes -- Pull-off test for adhesion</w:t>
              </w:r>
            </w:ins>
          </w:p>
          <w:p w14:paraId="2FEE8823"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4628-1: 1982 Paints and varnishes -- Evaluation of degradation of paint coatings -- Designation of intensity, </w:t>
            </w:r>
            <w:r w:rsidRPr="00F526AD">
              <w:rPr>
                <w:rFonts w:ascii="Calibri Light" w:hAnsi="Calibri Light"/>
                <w:sz w:val="16"/>
                <w:szCs w:val="16"/>
                <w:lang w:val="en-US"/>
              </w:rPr>
              <w:br/>
              <w:t>quantity and size of common types of defect -- Part 1: General principles and rating schemes</w:t>
            </w:r>
          </w:p>
          <w:p w14:paraId="6CE9796F"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4628-2: 1982 Paints and varnishes -- Evaluation of degradation of paint coatings -- Designation of intensity, </w:t>
            </w:r>
            <w:r w:rsidRPr="00F526AD">
              <w:rPr>
                <w:rFonts w:ascii="Calibri Light" w:hAnsi="Calibri Light"/>
                <w:sz w:val="16"/>
                <w:szCs w:val="16"/>
                <w:lang w:val="en-US"/>
              </w:rPr>
              <w:br/>
              <w:t>quantity and size of common types of defect -- Part 2: Designation of degree of blistering</w:t>
            </w:r>
          </w:p>
          <w:p w14:paraId="53E4858B"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4628-3: 1982 Paints and varnishes -- Evaluation of degradation of paint coatings -- Designation of intensity, </w:t>
            </w:r>
            <w:r w:rsidRPr="00F526AD">
              <w:rPr>
                <w:rFonts w:ascii="Calibri Light" w:hAnsi="Calibri Light"/>
                <w:sz w:val="16"/>
                <w:szCs w:val="16"/>
                <w:lang w:val="en-US"/>
              </w:rPr>
              <w:br/>
              <w:t>quantity and size of common types of defect -- Part 3: Designation of degree of rusting</w:t>
            </w:r>
          </w:p>
          <w:p w14:paraId="00E406D5"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4628-4: 1982 Paints and varnishes -- Evaluation of degradation of paint coatings -- Designation of intensity, </w:t>
            </w:r>
            <w:r w:rsidRPr="00F526AD">
              <w:rPr>
                <w:rFonts w:ascii="Calibri Light" w:hAnsi="Calibri Light"/>
                <w:sz w:val="16"/>
                <w:szCs w:val="16"/>
                <w:lang w:val="en-US"/>
              </w:rPr>
              <w:br/>
              <w:t>quantity and size of common types of defect -- Part 4: Designation of degree of cracking</w:t>
            </w:r>
          </w:p>
          <w:p w14:paraId="46E6CAFB"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77" w:author="Ashan Asmone" w:date="2016-03-31T17:00:00Z">
              <w:r w:rsidRPr="00F526AD" w:rsidDel="00F73169">
                <w:rPr>
                  <w:rFonts w:ascii="Calibri Light" w:hAnsi="Calibri Light"/>
                  <w:sz w:val="16"/>
                  <w:szCs w:val="16"/>
                  <w:lang w:val="en-US"/>
                </w:rPr>
                <w:delText>ISO 4628-5: 1982 Paints and varnishes -- Evaluation of degradation of paint coatings -- Designation of intensity, quantity and size of common types of defect -- Part 5: Designation of degree of flaking</w:delText>
              </w:r>
            </w:del>
            <w:ins w:id="12478" w:author="Ashan Asmone" w:date="2016-03-31T17:00:00Z">
              <w:r w:rsidR="00F73169">
                <w:rPr>
                  <w:rFonts w:ascii="Calibri Light" w:hAnsi="Calibri Light"/>
                  <w:sz w:val="16"/>
                  <w:szCs w:val="16"/>
                  <w:lang w:val="en-US"/>
                </w:rPr>
                <w:t>ISO 4628-5:2016 Paints and varnishes -- Evaluation of degradation of coatings -- Designation of quantity and size of defects, and of intensity of uniform changes in appearance -- Part 5: Assessment of degree of flaking</w:t>
              </w:r>
            </w:ins>
          </w:p>
          <w:p w14:paraId="1F05E278"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79" w:author="Ashan Asmone" w:date="2016-03-31T17:01:00Z">
              <w:r w:rsidRPr="00F526AD" w:rsidDel="00F73169">
                <w:rPr>
                  <w:rFonts w:ascii="Calibri Light" w:hAnsi="Calibri Light"/>
                  <w:sz w:val="16"/>
                  <w:szCs w:val="16"/>
                  <w:lang w:val="en-US"/>
                </w:rPr>
                <w:delText>ISO 4628-6: 1990 Paints and varnishes -- Evaluation of degradation of paint coatings -- Designation of intensity, quantity and size of common types of defect -- Part 6: Rating of degree of chalking by tape method</w:delText>
              </w:r>
            </w:del>
            <w:ins w:id="12480" w:author="Ashan Asmone" w:date="2016-03-31T17:01:00Z">
              <w:r w:rsidR="00F73169">
                <w:rPr>
                  <w:rFonts w:ascii="Calibri Light" w:hAnsi="Calibri Light"/>
                  <w:sz w:val="16"/>
                  <w:szCs w:val="16"/>
                  <w:lang w:val="en-US"/>
                </w:rPr>
                <w:t>ISO 4628-6:2011 Paints and varnishes -- Evaluation of degradation of coatings -- Designation of quantity and size of defects, and of intensity of uniform changes in appearance -- Part 6: Assessment of degree of chalking by tape method</w:t>
              </w:r>
            </w:ins>
          </w:p>
          <w:p w14:paraId="3FCDC805"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81" w:author="Ashan Asmone" w:date="2016-03-31T17:02:00Z">
              <w:r w:rsidRPr="00F526AD" w:rsidDel="00F73169">
                <w:rPr>
                  <w:rFonts w:ascii="Calibri Light" w:hAnsi="Calibri Light"/>
                  <w:sz w:val="16"/>
                  <w:szCs w:val="16"/>
                  <w:lang w:val="en-US"/>
                </w:rPr>
                <w:delText>ISO 6270-1: 1998 Paints and varnishes -- Determination of resistance to humidity -- Part 1: Continuous condensation</w:delText>
              </w:r>
            </w:del>
            <w:ins w:id="12482" w:author="Ashan Asmone" w:date="2016-03-31T17:02:00Z">
              <w:r w:rsidR="00F73169">
                <w:rPr>
                  <w:rFonts w:ascii="Calibri Light" w:hAnsi="Calibri Light"/>
                  <w:sz w:val="16"/>
                  <w:szCs w:val="16"/>
                  <w:lang w:val="en-US"/>
                </w:rPr>
                <w:t>ISO 6270-1: 1998 Paints and varnishes -- Determination of resistance to humidity -- Part 1: Continuous condensation</w:t>
              </w:r>
            </w:ins>
          </w:p>
          <w:p w14:paraId="547F4B05"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83" w:author="Ashan Asmone" w:date="2016-03-31T17:05:00Z">
              <w:r w:rsidRPr="00F526AD" w:rsidDel="00F73169">
                <w:rPr>
                  <w:rFonts w:ascii="Calibri Light" w:hAnsi="Calibri Light"/>
                  <w:sz w:val="16"/>
                  <w:szCs w:val="16"/>
                  <w:lang w:val="en-US"/>
                </w:rPr>
                <w:delText>ISO 6272: 1993 Paints and varnishes -- Falling-weight test</w:delText>
              </w:r>
            </w:del>
            <w:ins w:id="12484" w:author="Ashan Asmone" w:date="2016-03-31T17:05:00Z">
              <w:r w:rsidR="00F73169">
                <w:rPr>
                  <w:rFonts w:ascii="Calibri Light" w:hAnsi="Calibri Light"/>
                  <w:sz w:val="16"/>
                  <w:szCs w:val="16"/>
                  <w:lang w:val="en-US"/>
                </w:rPr>
                <w:t>ISO 6272-1:2011 Paints and varnishes -- Rapid-deformation (impact resistance) tests -- Part 1: Falling-weight test, large-area indenter/ ISO 6272-2:2011 Paints and varnishes -- Rapid-deformation (impact resistance) tests -- Part 2: Falling-weight test, small-area indenter</w:t>
              </w:r>
            </w:ins>
          </w:p>
          <w:p w14:paraId="326DEB8A"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85" w:author="Ashan Asmone" w:date="2016-03-31T17:07:00Z">
              <w:r w:rsidRPr="00F526AD" w:rsidDel="006723EE">
                <w:rPr>
                  <w:rFonts w:ascii="Calibri Light" w:hAnsi="Calibri Light"/>
                  <w:sz w:val="16"/>
                  <w:szCs w:val="16"/>
                  <w:lang w:val="en-US"/>
                </w:rPr>
                <w:delText>ISO 6441: 1984 Paints and varnishes -- Indentation test (spherical or pyramidal)</w:delText>
              </w:r>
            </w:del>
          </w:p>
          <w:p w14:paraId="3DF1D61D"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6441-1: 1999 Paints and varnishes -- Determination of micro-indentation hardness -- Part 1: Knoop hardness by </w:t>
            </w:r>
            <w:r w:rsidRPr="00F526AD">
              <w:rPr>
                <w:rFonts w:ascii="Calibri Light" w:hAnsi="Calibri Light"/>
                <w:sz w:val="16"/>
                <w:szCs w:val="16"/>
                <w:lang w:val="en-US"/>
              </w:rPr>
              <w:br/>
              <w:t>measurement of indentation length</w:t>
            </w:r>
          </w:p>
          <w:p w14:paraId="01AFED3B"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6441-2: 1999 Paints and varnishes -- Determination of micro-indentation hardness -- Part 2: Knoop hardness by </w:t>
            </w:r>
            <w:r w:rsidRPr="00F526AD">
              <w:rPr>
                <w:rFonts w:ascii="Calibri Light" w:hAnsi="Calibri Light"/>
                <w:sz w:val="16"/>
                <w:szCs w:val="16"/>
                <w:lang w:val="en-US"/>
              </w:rPr>
              <w:br/>
              <w:t>measurement of indentation depth under load</w:t>
            </w:r>
          </w:p>
          <w:p w14:paraId="552CA9FA"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86" w:author="Ashan Asmone" w:date="2016-03-31T17:13:00Z">
              <w:r w:rsidRPr="00F526AD" w:rsidDel="006723EE">
                <w:rPr>
                  <w:rFonts w:ascii="Calibri Light" w:hAnsi="Calibri Light"/>
                  <w:sz w:val="16"/>
                  <w:szCs w:val="16"/>
                  <w:lang w:val="en-US"/>
                </w:rPr>
                <w:delText>ISO 6503: 1984 Paints and varnishes -- Determination of total lead -- Flame atomic absorption spectrometric method</w:delText>
              </w:r>
            </w:del>
            <w:ins w:id="12487" w:author="Ashan Asmone" w:date="2016-03-31T17:13:00Z">
              <w:r w:rsidR="006723EE">
                <w:rPr>
                  <w:rFonts w:ascii="Calibri Light" w:hAnsi="Calibri Light"/>
                  <w:sz w:val="16"/>
                  <w:szCs w:val="16"/>
                  <w:lang w:val="en-US"/>
                </w:rPr>
                <w:t>ISO 6503: 1984 Paints and varnishes -- Determination of total lead -- Flame atomic absorption spectrometric method</w:t>
              </w:r>
            </w:ins>
          </w:p>
          <w:p w14:paraId="2D81C8D8"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6504-1: 1983 Paints and varnishes -- Determination of hiding power -- Part 1: Kubelka-Munk method for white and </w:t>
            </w:r>
            <w:r w:rsidRPr="00F526AD">
              <w:rPr>
                <w:rFonts w:ascii="Calibri Light" w:hAnsi="Calibri Light"/>
                <w:sz w:val="16"/>
                <w:szCs w:val="16"/>
                <w:lang w:val="en-US"/>
              </w:rPr>
              <w:br/>
              <w:t>light-coloured paints</w:t>
            </w:r>
          </w:p>
          <w:p w14:paraId="6702DBF6"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6504-3: 1998 Paints and varnishes -- Determination of hiding power -- Part 3: Determination of contrast ratio </w:t>
            </w:r>
            <w:r w:rsidRPr="00F526AD">
              <w:rPr>
                <w:rFonts w:ascii="Calibri Light" w:hAnsi="Calibri Light"/>
                <w:sz w:val="16"/>
                <w:szCs w:val="16"/>
                <w:lang w:val="en-US"/>
              </w:rPr>
              <w:br/>
              <w:t>(opacity) of light-coloured paints at a fixed spreading rate</w:t>
            </w:r>
          </w:p>
          <w:p w14:paraId="73BD4FDE"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88" w:author="Ashan Asmone" w:date="2016-03-31T17:16:00Z">
              <w:r w:rsidRPr="00F526AD" w:rsidDel="006723EE">
                <w:rPr>
                  <w:rFonts w:ascii="Calibri Light" w:hAnsi="Calibri Light"/>
                  <w:sz w:val="16"/>
                  <w:szCs w:val="16"/>
                  <w:lang w:val="en-US"/>
                </w:rPr>
                <w:delText>ISO 6713: 1984 Paints and varnishes -- Preparation of acid extracts from paints in liquid or powder form</w:delText>
              </w:r>
            </w:del>
            <w:ins w:id="12489" w:author="Ashan Asmone" w:date="2016-03-31T17:16:00Z">
              <w:r w:rsidR="006723EE">
                <w:rPr>
                  <w:rFonts w:ascii="Calibri Light" w:hAnsi="Calibri Light"/>
                  <w:sz w:val="16"/>
                  <w:szCs w:val="16"/>
                  <w:lang w:val="en-US"/>
                </w:rPr>
                <w:t>ISO 6713: 1984 Paints and varnishes -- Preparation of acid extracts from paints in liquid or powder form</w:t>
              </w:r>
            </w:ins>
          </w:p>
          <w:p w14:paraId="40AE003E"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90" w:author="Ashan Asmone" w:date="2016-03-31T17:16:00Z">
              <w:r w:rsidRPr="00F526AD" w:rsidDel="006723EE">
                <w:rPr>
                  <w:rFonts w:ascii="Calibri Light" w:hAnsi="Calibri Light"/>
                  <w:sz w:val="16"/>
                  <w:szCs w:val="16"/>
                  <w:lang w:val="en-US"/>
                </w:rPr>
                <w:delText>ISO 6744-1: 1999 Binders for paints and varnishes -- Alkyd resins -- Part 1: General methods of test</w:delText>
              </w:r>
            </w:del>
            <w:ins w:id="12491" w:author="Ashan Asmone" w:date="2016-03-31T17:16:00Z">
              <w:r w:rsidR="006723EE">
                <w:rPr>
                  <w:rFonts w:ascii="Calibri Light" w:hAnsi="Calibri Light"/>
                  <w:sz w:val="16"/>
                  <w:szCs w:val="16"/>
                  <w:lang w:val="en-US"/>
                </w:rPr>
                <w:t>ISO 6744-1: 1999 Binders for paints and varnishes -- Alkyd resins -- Part 1: General methods of test</w:t>
              </w:r>
            </w:ins>
          </w:p>
          <w:p w14:paraId="6E4C2975"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6744-2: 1999 Binders for paints and varnishes -- Alkyd resins -- Part 2: Determination of phthalic anhydride </w:t>
            </w:r>
            <w:r w:rsidRPr="00F526AD">
              <w:rPr>
                <w:rFonts w:ascii="Calibri Light" w:hAnsi="Calibri Light"/>
                <w:sz w:val="16"/>
                <w:szCs w:val="16"/>
                <w:lang w:val="en-US"/>
              </w:rPr>
              <w:br/>
              <w:t>content</w:t>
            </w:r>
          </w:p>
          <w:p w14:paraId="7ADF4CA9"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6744-3: 1999 Binders for paints and varnishes -- Alkyd resins -- Part 3: Determination of unsaponifiable matter</w:t>
            </w:r>
            <w:r w:rsidRPr="00F526AD">
              <w:rPr>
                <w:rFonts w:ascii="Calibri Light" w:hAnsi="Calibri Light"/>
                <w:sz w:val="16"/>
                <w:szCs w:val="16"/>
                <w:lang w:val="en-US"/>
              </w:rPr>
              <w:br/>
              <w:t>content</w:t>
            </w:r>
          </w:p>
          <w:p w14:paraId="638CE39B"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92" w:author="Ashan Asmone" w:date="2016-03-31T17:19:00Z">
              <w:r w:rsidRPr="00F526AD" w:rsidDel="006723EE">
                <w:rPr>
                  <w:rFonts w:ascii="Calibri Light" w:hAnsi="Calibri Light"/>
                  <w:sz w:val="16"/>
                  <w:szCs w:val="16"/>
                  <w:lang w:val="en-US"/>
                </w:rPr>
                <w:delText>ISO 6744-4: 1999 Binders for paints and varnishes -- Alkyd resins -- Part 4: Determination of fatty acid content</w:delText>
              </w:r>
            </w:del>
            <w:ins w:id="12493" w:author="Ashan Asmone" w:date="2016-03-31T17:19:00Z">
              <w:r w:rsidR="006723EE">
                <w:rPr>
                  <w:rFonts w:ascii="Calibri Light" w:hAnsi="Calibri Light"/>
                  <w:sz w:val="16"/>
                  <w:szCs w:val="16"/>
                  <w:lang w:val="en-US"/>
                </w:rPr>
                <w:t>ISO 6744-4: 1999 Binders for paints and varnishes -- Alkyd resins -- Part 4: Determination of fatty acid content</w:t>
              </w:r>
            </w:ins>
          </w:p>
          <w:p w14:paraId="2F04A706"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94" w:author="Ashan Asmone" w:date="2016-03-31T17:19:00Z">
              <w:r w:rsidRPr="00F526AD" w:rsidDel="006723EE">
                <w:rPr>
                  <w:rFonts w:ascii="Calibri Light" w:hAnsi="Calibri Light"/>
                  <w:sz w:val="16"/>
                  <w:szCs w:val="16"/>
                  <w:lang w:val="en-US"/>
                </w:rPr>
                <w:delText>ISO 6860: 1984 Paints and varnishes -- Bend test (conical mandrel)</w:delText>
              </w:r>
            </w:del>
            <w:ins w:id="12495" w:author="Ashan Asmone" w:date="2016-03-31T17:19:00Z">
              <w:r w:rsidR="006723EE">
                <w:rPr>
                  <w:rFonts w:ascii="Calibri Light" w:hAnsi="Calibri Light"/>
                  <w:sz w:val="16"/>
                  <w:szCs w:val="16"/>
                  <w:lang w:val="en-US"/>
                </w:rPr>
                <w:t>ISO 6860:2006 Paints and varnishes -- Bend test (conical mandrel)</w:t>
              </w:r>
            </w:ins>
          </w:p>
          <w:p w14:paraId="6088525E"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96" w:author="Ashan Asmone" w:date="2016-03-31T17:20:00Z">
              <w:r w:rsidRPr="00F526AD" w:rsidDel="006723EE">
                <w:rPr>
                  <w:rFonts w:ascii="Calibri Light" w:hAnsi="Calibri Light"/>
                  <w:sz w:val="16"/>
                  <w:szCs w:val="16"/>
                  <w:lang w:val="en-US"/>
                </w:rPr>
                <w:delText>ISO 7142: 1984 Binders for paints and varnishes -- Epoxy resins -- General methods of test</w:delText>
              </w:r>
            </w:del>
            <w:ins w:id="12497" w:author="Ashan Asmone" w:date="2016-03-31T17:20:00Z">
              <w:r w:rsidR="006723EE">
                <w:rPr>
                  <w:rFonts w:ascii="Calibri Light" w:hAnsi="Calibri Light"/>
                  <w:sz w:val="16"/>
                  <w:szCs w:val="16"/>
                  <w:lang w:val="en-US"/>
                </w:rPr>
                <w:t>ISO 7142:2007 Binders for paints and varnishes -- Epoxy resins -- General methods of test</w:t>
              </w:r>
            </w:ins>
          </w:p>
          <w:p w14:paraId="68CCBB09"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498" w:author="Ashan Asmone" w:date="2016-03-31T17:22:00Z">
              <w:r w:rsidRPr="00F526AD" w:rsidDel="006723EE">
                <w:rPr>
                  <w:rFonts w:ascii="Calibri Light" w:hAnsi="Calibri Light"/>
                  <w:sz w:val="16"/>
                  <w:szCs w:val="16"/>
                  <w:lang w:val="en-US"/>
                </w:rPr>
                <w:delText>ISO 7143: 2000 Paints, varnishes and binders -- Methods of test for characterizing water-based coating materials and binders (available in English only)</w:delText>
              </w:r>
            </w:del>
            <w:ins w:id="12499" w:author="Ashan Asmone" w:date="2016-03-31T17:22:00Z">
              <w:r w:rsidR="006723EE">
                <w:rPr>
                  <w:rFonts w:ascii="Calibri Light" w:hAnsi="Calibri Light"/>
                  <w:sz w:val="16"/>
                  <w:szCs w:val="16"/>
                  <w:lang w:val="en-US"/>
                </w:rPr>
                <w:t>ISO 7143:2007 Binders for paints and varnishes -- Methods of test for characterizing water-based binders</w:t>
              </w:r>
            </w:ins>
          </w:p>
          <w:p w14:paraId="11302EC6"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00" w:author="Ashan Asmone" w:date="2016-03-31T17:24:00Z">
              <w:r w:rsidRPr="00F526AD" w:rsidDel="006723EE">
                <w:rPr>
                  <w:rFonts w:ascii="Calibri Light" w:hAnsi="Calibri Light"/>
                  <w:sz w:val="16"/>
                  <w:szCs w:val="16"/>
                  <w:lang w:val="en-US"/>
                </w:rPr>
                <w:delText>ISO 7253: 1996 Paints and varnishes -- Determination of resistance to neutral salt spray (fog)</w:delText>
              </w:r>
            </w:del>
          </w:p>
          <w:p w14:paraId="007F27FE"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01" w:author="Ashan Asmone" w:date="2016-03-31T18:13:00Z">
              <w:r w:rsidRPr="00F526AD" w:rsidDel="00F82C3F">
                <w:rPr>
                  <w:rFonts w:ascii="Calibri Light" w:hAnsi="Calibri Light"/>
                  <w:sz w:val="16"/>
                  <w:szCs w:val="16"/>
                  <w:lang w:val="en-US"/>
                </w:rPr>
                <w:delText>ISO 7724-1: 1984 Paints and varnishes -- Colorimetry -- Part 1: Principles</w:delText>
              </w:r>
            </w:del>
          </w:p>
          <w:p w14:paraId="292DE862"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02" w:author="Ashan Asmone" w:date="2016-03-31T18:13:00Z">
              <w:r w:rsidRPr="00F526AD" w:rsidDel="00F82C3F">
                <w:rPr>
                  <w:rFonts w:ascii="Calibri Light" w:hAnsi="Calibri Light"/>
                  <w:sz w:val="16"/>
                  <w:szCs w:val="16"/>
                  <w:lang w:val="en-US"/>
                </w:rPr>
                <w:delText>ISO 7724-2: 1984 Paints and varnishes -- Colorimetry -- Part 2: Colour measurement</w:delText>
              </w:r>
            </w:del>
          </w:p>
          <w:p w14:paraId="6138B86A"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03" w:author="Ashan Asmone" w:date="2016-03-31T18:14:00Z">
              <w:r w:rsidRPr="00F526AD" w:rsidDel="00F82C3F">
                <w:rPr>
                  <w:rFonts w:ascii="Calibri Light" w:hAnsi="Calibri Light"/>
                  <w:sz w:val="16"/>
                  <w:szCs w:val="16"/>
                  <w:lang w:val="en-US"/>
                </w:rPr>
                <w:delText>ISO 7724-3: 1984 Paints and varnishes -- Colorimetry -- Part 3: Calculation of colour differences</w:delText>
              </w:r>
            </w:del>
          </w:p>
          <w:p w14:paraId="5807A46B"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7783-1: 1996 Paints and varnishes -- Determination of water-vapour transmission rate -- Part 1: Dish method for </w:t>
            </w:r>
            <w:r w:rsidRPr="00F526AD">
              <w:rPr>
                <w:rFonts w:ascii="Calibri Light" w:hAnsi="Calibri Light"/>
                <w:sz w:val="16"/>
                <w:szCs w:val="16"/>
                <w:lang w:val="en-US"/>
              </w:rPr>
              <w:br/>
              <w:t>free films</w:t>
            </w:r>
          </w:p>
          <w:p w14:paraId="383B803A"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7783-2: 1999 Paints and varnishes -- Coating materials and coating systems for exterior masonry and concrete -- </w:t>
            </w:r>
            <w:r w:rsidRPr="00F526AD">
              <w:rPr>
                <w:rFonts w:ascii="Calibri Light" w:hAnsi="Calibri Light"/>
                <w:sz w:val="16"/>
                <w:szCs w:val="16"/>
                <w:lang w:val="en-US"/>
              </w:rPr>
              <w:br/>
              <w:t>Part 2: Determination and classification of water-vapour transmission rate (permeability)</w:t>
            </w:r>
          </w:p>
          <w:p w14:paraId="5DB3055D"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7784-1: 1997 Paints and varnishes -- Determination of resistance to abrasion -- Part 1: Rotating abrasive-paper-</w:t>
            </w:r>
            <w:r w:rsidRPr="00F526AD">
              <w:rPr>
                <w:rFonts w:ascii="Calibri Light" w:hAnsi="Calibri Light"/>
                <w:sz w:val="16"/>
                <w:szCs w:val="16"/>
                <w:lang w:val="en-US"/>
              </w:rPr>
              <w:br/>
              <w:t>covered wheel method</w:t>
            </w:r>
          </w:p>
          <w:p w14:paraId="37E1A7E3"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7784-2: 1997 Paints and varnishes -- Determination of resistance to abrasion -- Part 2: Rotating abrasive rubber </w:t>
            </w:r>
            <w:r w:rsidRPr="00F526AD">
              <w:rPr>
                <w:rFonts w:ascii="Calibri Light" w:hAnsi="Calibri Light"/>
                <w:sz w:val="16"/>
                <w:szCs w:val="16"/>
                <w:lang w:val="en-US"/>
              </w:rPr>
              <w:br/>
              <w:t>wheel method</w:t>
            </w:r>
          </w:p>
          <w:p w14:paraId="66F286E7"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7784-3: 2000 Paints and varnishes -- Determination of resistance to abrasion -- Part 3: Reciprocating test panel </w:t>
            </w:r>
            <w:r w:rsidRPr="00F526AD">
              <w:rPr>
                <w:rFonts w:ascii="Calibri Light" w:hAnsi="Calibri Light"/>
                <w:sz w:val="16"/>
                <w:szCs w:val="16"/>
                <w:lang w:val="en-US"/>
              </w:rPr>
              <w:br/>
              <w:t>method</w:t>
            </w:r>
          </w:p>
          <w:p w14:paraId="012E4B26"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04" w:author="Ashan Asmone" w:date="2016-03-31T18:22:00Z">
              <w:r w:rsidRPr="00F526AD" w:rsidDel="00F82C3F">
                <w:rPr>
                  <w:rFonts w:ascii="Calibri Light" w:hAnsi="Calibri Light"/>
                  <w:sz w:val="16"/>
                  <w:szCs w:val="16"/>
                  <w:lang w:val="en-US"/>
                </w:rPr>
                <w:delText>ISO 8501-1: 1988 Preparation</w:delText>
              </w:r>
            </w:del>
            <w:ins w:id="12505" w:author="Ashan Asmone" w:date="2016-03-31T18:22:00Z">
              <w:r w:rsidR="00F82C3F">
                <w:rPr>
                  <w:rFonts w:ascii="Calibri Light" w:hAnsi="Calibri Light"/>
                  <w:sz w:val="16"/>
                  <w:szCs w:val="16"/>
                  <w:lang w:val="en-US"/>
                </w:rPr>
                <w:t xml:space="preserve">ISO 8501-1:2007 Preparation of steel substrates before application of paints and related products -- Visual assessment of surface cleanliness -- Part 1: Rust grades and preparation grades of uncoated steel substrates and of steel substrates after overall </w:t>
              </w:r>
            </w:ins>
          </w:p>
          <w:p w14:paraId="6805B49D"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9514: 1992 Paints and varnishes -- Determination of the pot-life of liquid systems -- Preparation and conditioning </w:t>
            </w:r>
            <w:r w:rsidRPr="00F526AD">
              <w:rPr>
                <w:rFonts w:ascii="Calibri Light" w:hAnsi="Calibri Light"/>
                <w:sz w:val="16"/>
                <w:szCs w:val="16"/>
                <w:lang w:val="en-US"/>
              </w:rPr>
              <w:br/>
              <w:t>of samples and guidelines for testing</w:t>
            </w:r>
          </w:p>
          <w:p w14:paraId="3DEED3A3"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06" w:author="Ashan Asmone" w:date="2016-03-31T18:24:00Z">
              <w:r w:rsidRPr="00F526AD" w:rsidDel="00F82C3F">
                <w:rPr>
                  <w:rFonts w:ascii="Calibri Light" w:hAnsi="Calibri Light"/>
                  <w:sz w:val="16"/>
                  <w:szCs w:val="16"/>
                  <w:lang w:val="en-US"/>
                </w:rPr>
                <w:delText>ISO 11503: 1995 Paints and varnishes -- Determination of resistance to humidity (intermittent condensation)</w:delText>
              </w:r>
            </w:del>
            <w:ins w:id="12507" w:author="Ashan Asmone" w:date="2016-03-31T18:24:00Z">
              <w:r w:rsidR="00F82C3F">
                <w:rPr>
                  <w:rFonts w:ascii="Calibri Light" w:hAnsi="Calibri Light"/>
                  <w:sz w:val="16"/>
                  <w:szCs w:val="16"/>
                  <w:lang w:val="en-US"/>
                </w:rPr>
                <w:t>ISO 11503:1995 Paints and varnishes -- Determination of resistance to humidity (intermittent condensation)</w:t>
              </w:r>
            </w:ins>
          </w:p>
          <w:p w14:paraId="0E39E909"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11507: 1997 Paints and varnishes -- Exposure of coatings to artificial weathering -- Exposure to fluorescent UV </w:t>
            </w:r>
            <w:r w:rsidRPr="00F526AD">
              <w:rPr>
                <w:rFonts w:ascii="Calibri Light" w:hAnsi="Calibri Light"/>
                <w:sz w:val="16"/>
                <w:szCs w:val="16"/>
                <w:lang w:val="en-US"/>
              </w:rPr>
              <w:br/>
              <w:t>and water</w:t>
            </w:r>
          </w:p>
          <w:p w14:paraId="5EADC96C"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08" w:author="Ashan Asmone" w:date="2016-03-31T18:25:00Z">
              <w:r w:rsidRPr="00F526AD" w:rsidDel="00F82C3F">
                <w:rPr>
                  <w:rFonts w:ascii="Calibri Light" w:hAnsi="Calibri Light"/>
                  <w:sz w:val="16"/>
                  <w:szCs w:val="16"/>
                  <w:lang w:val="en-US"/>
                </w:rPr>
                <w:delText>ISO 11668: 1997 Binders for paints and varnishes -- Chlorinated polymerization resins -- General methods of test</w:delText>
              </w:r>
            </w:del>
            <w:ins w:id="12509" w:author="Ashan Asmone" w:date="2016-03-31T18:25:00Z">
              <w:r w:rsidR="00F82C3F">
                <w:rPr>
                  <w:rFonts w:ascii="Calibri Light" w:hAnsi="Calibri Light"/>
                  <w:sz w:val="16"/>
                  <w:szCs w:val="16"/>
                  <w:lang w:val="en-US"/>
                </w:rPr>
                <w:t>ISO 11668:1997 Binders for paints and varnishes -- Chlorinated polymerization resins -- General methods of test</w:t>
              </w:r>
            </w:ins>
          </w:p>
          <w:p w14:paraId="4C151531"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11890-1: 2000 Paints and varnishes -- Determination of volatile organic compound (VOC) content -- Part 1: </w:t>
            </w:r>
            <w:r w:rsidRPr="00F526AD">
              <w:rPr>
                <w:rFonts w:ascii="Calibri Light" w:hAnsi="Calibri Light"/>
                <w:sz w:val="16"/>
                <w:szCs w:val="16"/>
                <w:lang w:val="en-US"/>
              </w:rPr>
              <w:br/>
              <w:t>Difference method</w:t>
            </w:r>
          </w:p>
          <w:p w14:paraId="5FDAD449"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t>ISO 11890-2: 2000 Paints and varnishes -- Determination of volatile organic compound (VOC) content -- Part 2: Gas-</w:t>
            </w:r>
            <w:r w:rsidRPr="00F526AD">
              <w:rPr>
                <w:rFonts w:ascii="Calibri Light" w:hAnsi="Calibri Light"/>
                <w:sz w:val="16"/>
                <w:szCs w:val="16"/>
                <w:lang w:val="en-US"/>
              </w:rPr>
              <w:br/>
              <w:t>chromatographic method</w:t>
            </w:r>
          </w:p>
          <w:p w14:paraId="690EEC67"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10" w:author="Ashan Asmone" w:date="2016-03-31T18:27:00Z">
              <w:r w:rsidRPr="00F526AD" w:rsidDel="004F0B47">
                <w:rPr>
                  <w:rFonts w:ascii="Calibri Light" w:hAnsi="Calibri Light"/>
                  <w:sz w:val="16"/>
                  <w:szCs w:val="16"/>
                  <w:lang w:val="en-US"/>
                </w:rPr>
                <w:delText>ISO 11908: 1996 Binders for paints and varnishes -- Amino resins -- General methods of test</w:delText>
              </w:r>
            </w:del>
            <w:ins w:id="12511" w:author="Ashan Asmone" w:date="2016-03-31T18:27:00Z">
              <w:r w:rsidR="004F0B47">
                <w:rPr>
                  <w:rFonts w:ascii="Calibri Light" w:hAnsi="Calibri Light"/>
                  <w:sz w:val="16"/>
                  <w:szCs w:val="16"/>
                  <w:lang w:val="en-US"/>
                </w:rPr>
                <w:t>ISO 11908: 1996 Binders for paints and varnishes -- Amino resins -- General methods of test</w:t>
              </w:r>
            </w:ins>
          </w:p>
          <w:p w14:paraId="7C901D3B"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12" w:author="Ashan Asmone" w:date="2016-03-31T18:28:00Z">
              <w:r w:rsidRPr="00F526AD" w:rsidDel="004F0B47">
                <w:rPr>
                  <w:rFonts w:ascii="Calibri Light" w:hAnsi="Calibri Light"/>
                  <w:sz w:val="16"/>
                  <w:szCs w:val="16"/>
                  <w:lang w:val="en-US"/>
                </w:rPr>
                <w:delText>ISO 11909: 1996 Binders for paints and varnishes -- Polyisocyanate resins -- General methods of test</w:delText>
              </w:r>
            </w:del>
            <w:ins w:id="12513" w:author="Ashan Asmone" w:date="2016-03-31T18:28:00Z">
              <w:r w:rsidR="004F0B47">
                <w:rPr>
                  <w:rFonts w:ascii="Calibri Light" w:hAnsi="Calibri Light"/>
                  <w:sz w:val="16"/>
                  <w:szCs w:val="16"/>
                  <w:lang w:val="en-US"/>
                </w:rPr>
                <w:t>ISO 11909:2007 Binders for paints and varnishes -- Polyisocyanate resins -- General methods of test</w:t>
              </w:r>
            </w:ins>
          </w:p>
          <w:p w14:paraId="3FBE5D44"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14" w:author="Ashan Asmone" w:date="2016-03-31T18:30:00Z">
              <w:r w:rsidRPr="00F526AD" w:rsidDel="004F0B47">
                <w:rPr>
                  <w:rFonts w:ascii="Calibri Light" w:hAnsi="Calibri Light"/>
                  <w:sz w:val="16"/>
                  <w:szCs w:val="16"/>
                  <w:lang w:val="en-US"/>
                </w:rPr>
                <w:delText>ISO 11997-1: 1998 Paints and varnishes -- Determination of resistance to cyclic corrosion conditions -- Part 1: Wet (salt fog)/dry/humidity</w:delText>
              </w:r>
            </w:del>
            <w:ins w:id="12515" w:author="Ashan Asmone" w:date="2016-03-31T18:30:00Z">
              <w:r w:rsidR="004F0B47">
                <w:rPr>
                  <w:rFonts w:ascii="Calibri Light" w:hAnsi="Calibri Light"/>
                  <w:sz w:val="16"/>
                  <w:szCs w:val="16"/>
                  <w:lang w:val="en-US"/>
                </w:rPr>
                <w:t>ISO 11997-1:2005 Paints and varnishes -- Determination of resistance to cyclic corrosion conditions -- Part 1: Wet (salt fog)/dry/humidity</w:t>
              </w:r>
            </w:ins>
          </w:p>
          <w:p w14:paraId="050CC4DC"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16" w:author="Ashan Asmone" w:date="2016-03-31T18:31:00Z">
              <w:r w:rsidRPr="00F526AD" w:rsidDel="004F0B47">
                <w:rPr>
                  <w:rFonts w:ascii="Calibri Light" w:hAnsi="Calibri Light"/>
                  <w:sz w:val="16"/>
                  <w:szCs w:val="16"/>
                  <w:lang w:val="en-US"/>
                </w:rPr>
                <w:delText>ISO 11997-2: 2000 Paints and varnishes -- Determination of resistance to cyclic corrosion conditions -- Part 2: Wet (salt fog)/dry/humidity/UV light</w:delText>
              </w:r>
            </w:del>
            <w:ins w:id="12517" w:author="Ashan Asmone" w:date="2016-03-31T18:31:00Z">
              <w:r w:rsidR="004F0B47">
                <w:rPr>
                  <w:rFonts w:ascii="Calibri Light" w:hAnsi="Calibri Light"/>
                  <w:sz w:val="16"/>
                  <w:szCs w:val="16"/>
                  <w:lang w:val="en-US"/>
                </w:rPr>
                <w:t>ISO 11997-2:2013 Paints and varnishes -- Determination of resistance to cyclic corrosion conditions -- Part 2: Wet (salt fog)/dry/humidity/UV light</w:t>
              </w:r>
            </w:ins>
          </w:p>
          <w:p w14:paraId="55E8E684"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18" w:author="Ashan Asmone" w:date="2016-03-31T18:32:00Z">
              <w:r w:rsidRPr="00F526AD" w:rsidDel="004F0B47">
                <w:rPr>
                  <w:rFonts w:ascii="Calibri Light" w:hAnsi="Calibri Light"/>
                  <w:sz w:val="16"/>
                  <w:szCs w:val="16"/>
                  <w:lang w:val="en-US"/>
                </w:rPr>
                <w:delText>ISO 11998: 1998 Paints and varnishes -- Determination of wet-scrub resistance and cleanability of coatings</w:delText>
              </w:r>
            </w:del>
            <w:ins w:id="12519" w:author="Ashan Asmone" w:date="2016-03-31T18:32:00Z">
              <w:r w:rsidR="004F0B47">
                <w:rPr>
                  <w:rFonts w:ascii="Calibri Light" w:hAnsi="Calibri Light"/>
                  <w:sz w:val="16"/>
                  <w:szCs w:val="16"/>
                  <w:lang w:val="en-US"/>
                </w:rPr>
                <w:t>ISO 11998:2006 Paints and varnishes -- Determination of wet-scrub resistance and cleanability of coatings</w:t>
              </w:r>
            </w:ins>
          </w:p>
          <w:p w14:paraId="62E03170"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20" w:author="Ashan Asmone" w:date="2016-03-31T18:32:00Z">
              <w:r w:rsidRPr="00F526AD" w:rsidDel="004F0B47">
                <w:rPr>
                  <w:rFonts w:ascii="Calibri Light" w:hAnsi="Calibri Light"/>
                  <w:sz w:val="16"/>
                  <w:szCs w:val="16"/>
                  <w:lang w:val="en-US"/>
                </w:rPr>
                <w:delText>ISO 12137-1: 1997 Paints and varnishes -- Determination of mar resistance -- Part 1: Method using a curved stylus</w:delText>
              </w:r>
            </w:del>
            <w:ins w:id="12521" w:author="Ashan Asmone" w:date="2016-03-31T18:32:00Z">
              <w:r w:rsidR="004F0B47">
                <w:rPr>
                  <w:rFonts w:ascii="Calibri Light" w:hAnsi="Calibri Light"/>
                  <w:sz w:val="16"/>
                  <w:szCs w:val="16"/>
                  <w:lang w:val="en-US"/>
                </w:rPr>
                <w:t>ISO 12137:2011 Paints and varnishes -- Determination of mar resistance</w:t>
              </w:r>
            </w:ins>
          </w:p>
          <w:p w14:paraId="4DD58D92"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22" w:author="Ashan Asmone" w:date="2016-03-31T18:33:00Z">
              <w:r w:rsidRPr="00F526AD" w:rsidDel="004F0B47">
                <w:rPr>
                  <w:rFonts w:ascii="Calibri Light" w:hAnsi="Calibri Light"/>
                  <w:sz w:val="16"/>
                  <w:szCs w:val="16"/>
                  <w:lang w:val="en-US"/>
                </w:rPr>
                <w:delText>ISO 12137-2: 1997 Paints and varnishes -- Determination of mar resistance -- Part 2: Method using a pointed stylus</w:delText>
              </w:r>
            </w:del>
            <w:ins w:id="12523" w:author="Ashan Asmone" w:date="2016-03-31T18:33:00Z">
              <w:r w:rsidR="004F0B47">
                <w:rPr>
                  <w:rFonts w:ascii="Calibri Light" w:hAnsi="Calibri Light"/>
                  <w:sz w:val="16"/>
                  <w:szCs w:val="16"/>
                  <w:lang w:val="en-US"/>
                </w:rPr>
                <w:t>ISO 1518-2:2011 Paints and varnishes -- Determination of scratch resistance -- Part 2: Variable-loading method</w:t>
              </w:r>
            </w:ins>
          </w:p>
          <w:p w14:paraId="14A50BDC"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24" w:author="Ashan Asmone" w:date="2016-03-31T18:33:00Z">
              <w:r w:rsidRPr="00F526AD" w:rsidDel="004F0B47">
                <w:rPr>
                  <w:rFonts w:ascii="Calibri Light" w:hAnsi="Calibri Light"/>
                  <w:sz w:val="16"/>
                  <w:szCs w:val="16"/>
                  <w:lang w:val="en-US"/>
                </w:rPr>
                <w:delText>ISO 14680-1: 2000 Paints and varnishes -- Determination of pigment content -- Part 1: Centrifuge method</w:delText>
              </w:r>
            </w:del>
            <w:ins w:id="12525" w:author="Ashan Asmone" w:date="2016-03-31T18:33:00Z">
              <w:r w:rsidR="004F0B47">
                <w:rPr>
                  <w:rFonts w:ascii="Calibri Light" w:hAnsi="Calibri Light"/>
                  <w:sz w:val="16"/>
                  <w:szCs w:val="16"/>
                  <w:lang w:val="en-US"/>
                </w:rPr>
                <w:t>ISO 14680-1:2000 Paints and varnishes -- Determination of pigment content -- Part 1: Centrifuge method</w:t>
              </w:r>
            </w:ins>
          </w:p>
          <w:p w14:paraId="1AC4A707"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26" w:author="Ashan Asmone" w:date="2016-03-31T18:34:00Z">
              <w:r w:rsidRPr="00F526AD" w:rsidDel="004F0B47">
                <w:rPr>
                  <w:rFonts w:ascii="Calibri Light" w:hAnsi="Calibri Light"/>
                  <w:sz w:val="16"/>
                  <w:szCs w:val="16"/>
                  <w:lang w:val="en-US"/>
                </w:rPr>
                <w:delText>ISO 14680-2: 2000 Paints and varnishes -- Determination of pigment content -- Part 2: Ashing method</w:delText>
              </w:r>
            </w:del>
            <w:ins w:id="12527" w:author="Ashan Asmone" w:date="2016-03-31T18:34:00Z">
              <w:r w:rsidR="004F0B47">
                <w:rPr>
                  <w:rFonts w:ascii="Calibri Light" w:hAnsi="Calibri Light"/>
                  <w:sz w:val="16"/>
                  <w:szCs w:val="16"/>
                  <w:lang w:val="en-US"/>
                </w:rPr>
                <w:t>ISO 14680-2: 2000 Paints and varnishes -- Determination of pigment content -- Part 2: Ashing method</w:t>
              </w:r>
            </w:ins>
          </w:p>
          <w:p w14:paraId="0548828D"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28" w:author="Ashan Asmone" w:date="2016-03-31T18:35:00Z">
              <w:r w:rsidRPr="00F526AD" w:rsidDel="004F0B47">
                <w:rPr>
                  <w:rFonts w:ascii="Calibri Light" w:hAnsi="Calibri Light"/>
                  <w:sz w:val="16"/>
                  <w:szCs w:val="16"/>
                  <w:lang w:val="en-US"/>
                </w:rPr>
                <w:delText>ISO 14680-3: 2000 Paints and varnishes -- Determination of pigment content -- Part 3: Filtration method</w:delText>
              </w:r>
            </w:del>
            <w:ins w:id="12529" w:author="Ashan Asmone" w:date="2016-03-31T18:35:00Z">
              <w:r w:rsidR="004F0B47">
                <w:rPr>
                  <w:rFonts w:ascii="Calibri Light" w:hAnsi="Calibri Light"/>
                  <w:sz w:val="16"/>
                  <w:szCs w:val="16"/>
                  <w:lang w:val="en-US"/>
                </w:rPr>
                <w:t>ISO 14680-3: 2000 Paints and varnishes -- Determination of pigment content -- Part 3: Filtration method</w:t>
              </w:r>
            </w:ins>
          </w:p>
          <w:p w14:paraId="49C507E1" w14:textId="77777777" w:rsidR="00C10FFF" w:rsidRPr="00F526AD" w:rsidRDefault="00C10FFF" w:rsidP="00F526AD">
            <w:pPr>
              <w:spacing w:after="120"/>
              <w:rPr>
                <w:rFonts w:ascii="Calibri Light" w:hAnsi="Calibri Light"/>
                <w:sz w:val="16"/>
                <w:szCs w:val="16"/>
                <w:lang w:val="en-US"/>
              </w:rPr>
            </w:pPr>
            <w:r w:rsidRPr="00F526AD">
              <w:rPr>
                <w:rFonts w:ascii="Calibri Light" w:hAnsi="Calibri Light"/>
                <w:sz w:val="16"/>
                <w:szCs w:val="16"/>
                <w:lang w:val="en-US"/>
              </w:rPr>
              <w:br/>
            </w:r>
            <w:del w:id="12530" w:author="Ashan Asmone" w:date="2016-03-31T18:36:00Z">
              <w:r w:rsidRPr="00F526AD" w:rsidDel="004F0B47">
                <w:rPr>
                  <w:rFonts w:ascii="Calibri Light" w:hAnsi="Calibri Light"/>
                  <w:sz w:val="16"/>
                  <w:szCs w:val="16"/>
                  <w:lang w:val="en-US"/>
                </w:rPr>
                <w:delText>ISO 15184: 1998 Paints and varnishes -- Determination of film hardness by pencil test</w:delText>
              </w:r>
            </w:del>
            <w:ins w:id="12531" w:author="Ashan Asmone" w:date="2016-03-31T18:36:00Z">
              <w:r w:rsidR="004F0B47">
                <w:rPr>
                  <w:rFonts w:ascii="Calibri Light" w:hAnsi="Calibri Light"/>
                  <w:sz w:val="16"/>
                  <w:szCs w:val="16"/>
                  <w:lang w:val="en-US"/>
                </w:rPr>
                <w:t>ISO 15184:2012 Paints and varnishes -- Determination of film hardness by pencil test</w:t>
              </w:r>
            </w:ins>
          </w:p>
          <w:p w14:paraId="26CC2678" w14:textId="77777777" w:rsidR="00C10FFF" w:rsidRPr="00F526AD" w:rsidRDefault="00C10FFF" w:rsidP="00F526AD">
            <w:pPr>
              <w:spacing w:after="120"/>
              <w:rPr>
                <w:rFonts w:ascii="Calibri Light" w:hAnsi="Calibri Light"/>
                <w:sz w:val="16"/>
                <w:szCs w:val="16"/>
                <w:lang w:val="en-US"/>
              </w:rPr>
            </w:pPr>
          </w:p>
          <w:p w14:paraId="00EC9A5F" w14:textId="77777777" w:rsidR="00401C5E" w:rsidRPr="00F526AD" w:rsidRDefault="00401C5E" w:rsidP="00F526AD">
            <w:pPr>
              <w:spacing w:after="120"/>
              <w:rPr>
                <w:rFonts w:ascii="Calibri Light" w:hAnsi="Calibri Light"/>
                <w:sz w:val="16"/>
                <w:szCs w:val="16"/>
                <w:lang w:val="en-US"/>
              </w:rPr>
            </w:pPr>
          </w:p>
        </w:tc>
      </w:tr>
    </w:tbl>
    <w:p w14:paraId="3FD2C542" w14:textId="77777777" w:rsidR="00401C5E" w:rsidRPr="004F3C8C" w:rsidRDefault="00401C5E" w:rsidP="00401C5E">
      <w:pPr>
        <w:rPr>
          <w:sz w:val="16"/>
          <w:szCs w:val="16"/>
          <w:lang w:val="en-US"/>
        </w:rPr>
      </w:pPr>
    </w:p>
    <w:p w14:paraId="13E647BD" w14:textId="77777777" w:rsidR="00401C5E" w:rsidRDefault="00DE3E80" w:rsidP="00DE3E80">
      <w:pPr>
        <w:pStyle w:val="Heading2"/>
        <w:rPr>
          <w:sz w:val="16"/>
          <w:lang w:val="en-US"/>
        </w:rPr>
      </w:pPr>
      <w:r w:rsidRPr="00DE3E80">
        <w:rPr>
          <w:lang w:val="en-US"/>
        </w:rPr>
        <w:t>Paint peeling</w:t>
      </w:r>
    </w:p>
    <w:tbl>
      <w:tblPr>
        <w:tblStyle w:val="TableGrid"/>
        <w:tblW w:w="0" w:type="auto"/>
        <w:tblInd w:w="108" w:type="dxa"/>
        <w:tblLook w:val="04A0" w:firstRow="1" w:lastRow="0" w:firstColumn="1" w:lastColumn="0" w:noHBand="0" w:noVBand="1"/>
      </w:tblPr>
      <w:tblGrid>
        <w:gridCol w:w="685"/>
        <w:gridCol w:w="8449"/>
      </w:tblGrid>
      <w:tr w:rsidR="00401C5E" w:rsidRPr="004F3C8C" w14:paraId="06820266" w14:textId="77777777" w:rsidTr="00401C5E">
        <w:tc>
          <w:tcPr>
            <w:tcW w:w="685" w:type="dxa"/>
          </w:tcPr>
          <w:p w14:paraId="045AD5D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2BCB153E"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28FAA778" w14:textId="77777777" w:rsidR="00DE3E80" w:rsidRPr="00F526AD" w:rsidRDefault="00DE3E80" w:rsidP="00F526AD">
            <w:pPr>
              <w:spacing w:after="120"/>
              <w:rPr>
                <w:rFonts w:ascii="Calibri Light" w:hAnsi="Calibri Light"/>
                <w:sz w:val="16"/>
                <w:szCs w:val="16"/>
                <w:lang w:val="en-US"/>
              </w:rPr>
            </w:pPr>
            <w:del w:id="12532" w:author="Ashan Senel Asmone" w:date="2016-03-18T15:53:00Z">
              <w:r w:rsidRPr="00F526AD" w:rsidDel="00A36541">
                <w:rPr>
                  <w:rFonts w:ascii="Calibri Light" w:hAnsi="Calibri Light"/>
                  <w:sz w:val="16"/>
                  <w:szCs w:val="16"/>
                  <w:lang w:val="en-US"/>
                </w:rPr>
                <w:delText>BS 12:1996-Specification for Portland cement</w:delText>
              </w:r>
            </w:del>
            <w:ins w:id="12533" w:author="Ashan Senel Asmone" w:date="2016-03-18T15:53:00Z">
              <w:r w:rsidR="00A36541">
                <w:rPr>
                  <w:rFonts w:ascii="Calibri Light" w:hAnsi="Calibri Light"/>
                  <w:sz w:val="16"/>
                  <w:szCs w:val="16"/>
                  <w:lang w:val="en-US"/>
                </w:rPr>
                <w:t>BS EN 197-1:2011 Cement. Composition, specifications and conformity criteria for common cements</w:t>
              </w:r>
            </w:ins>
          </w:p>
          <w:p w14:paraId="32F7660F" w14:textId="77777777" w:rsidR="00DE3E80" w:rsidRPr="00F526AD" w:rsidRDefault="00DE3E80" w:rsidP="00F526AD">
            <w:pPr>
              <w:spacing w:after="120"/>
              <w:rPr>
                <w:rFonts w:ascii="Calibri Light" w:hAnsi="Calibri Light"/>
                <w:sz w:val="16"/>
                <w:szCs w:val="16"/>
                <w:lang w:val="en-US"/>
              </w:rPr>
            </w:pPr>
            <w:del w:id="12534" w:author="Ashan Senel Asmone" w:date="2016-03-21T10:59:00Z">
              <w:r w:rsidRPr="00F526AD" w:rsidDel="0046108D">
                <w:rPr>
                  <w:rFonts w:ascii="Calibri Light" w:hAnsi="Calibri Light"/>
                  <w:sz w:val="16"/>
                  <w:szCs w:val="16"/>
                  <w:lang w:val="en-US"/>
                </w:rPr>
                <w:delText>BS 8110Part1/2:1997/1985-Structural use of concrete. Code of practice for design and construction</w:delText>
              </w:r>
            </w:del>
            <w:ins w:id="12535" w:author="Ashan Senel Asmone" w:date="2016-03-21T10:59:00Z">
              <w:r w:rsidR="0046108D">
                <w:rPr>
                  <w:rFonts w:ascii="Calibri Light" w:hAnsi="Calibri Light"/>
                  <w:sz w:val="16"/>
                  <w:szCs w:val="16"/>
                  <w:lang w:val="en-US"/>
                </w:rPr>
                <w:t>BS EN 1992-1-1:2004+A1:2014 Eurocode 2: Design of concrete structures. General rules and rules for buildings</w:t>
              </w:r>
            </w:ins>
          </w:p>
          <w:p w14:paraId="58132185" w14:textId="77777777" w:rsidR="00DE3E80" w:rsidRPr="00F526AD" w:rsidRDefault="00DE3E80" w:rsidP="00F526AD">
            <w:pPr>
              <w:spacing w:after="120"/>
              <w:rPr>
                <w:rFonts w:ascii="Calibri Light" w:hAnsi="Calibri Light"/>
                <w:sz w:val="16"/>
                <w:szCs w:val="16"/>
                <w:lang w:val="en-US"/>
              </w:rPr>
            </w:pPr>
            <w:del w:id="12536" w:author="Ashan Senel Asmone" w:date="2016-03-18T16:39:00Z">
              <w:r w:rsidRPr="00F526AD" w:rsidDel="00902ADA">
                <w:rPr>
                  <w:rFonts w:ascii="Calibri Light" w:hAnsi="Calibri Light"/>
                  <w:sz w:val="16"/>
                  <w:szCs w:val="16"/>
                  <w:lang w:val="en-US"/>
                </w:rPr>
                <w:delText>BS 1881:(varies)-Testing concrete</w:delText>
              </w:r>
            </w:del>
            <w:ins w:id="12537" w:author="Ashan Senel Asmone" w:date="2016-03-21T17:09:00Z">
              <w:r w:rsidR="00785E22">
                <w:rPr>
                  <w:rFonts w:ascii="Calibri Light" w:hAnsi="Calibri Light"/>
                  <w:sz w:val="16"/>
                  <w:szCs w:val="16"/>
                  <w:lang w:val="en-US"/>
                </w:rPr>
                <w:t>BS EN 13139:2002 Aggregates for mortar</w:t>
              </w:r>
            </w:ins>
            <w:ins w:id="12538" w:author="Ashan Senel Asmone" w:date="2016-03-18T16:41:00Z">
              <w:r w:rsidR="00902ADA">
                <w:rPr>
                  <w:rFonts w:ascii="Calibri Light" w:hAnsi="Calibri Light"/>
                  <w:sz w:val="16"/>
                  <w:szCs w:val="16"/>
                  <w:lang w:val="en-US"/>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12539" w:author="Ashan Senel Asmone" w:date="2016-03-18T16:40:00Z">
              <w:r w:rsidR="00902ADA">
                <w:rPr>
                  <w:rFonts w:ascii="Calibri Light" w:hAnsi="Calibri Light"/>
                  <w:sz w:val="16"/>
                  <w:szCs w:val="16"/>
                  <w:lang w:val="en-US"/>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12540" w:author="Ashan Senel Asmone" w:date="2016-03-18T16:39:00Z">
              <w:r w:rsidR="00902ADA">
                <w:rPr>
                  <w:rFonts w:ascii="Calibri Light" w:hAnsi="Calibri Light"/>
                  <w:sz w:val="16"/>
                  <w:szCs w:val="16"/>
                  <w:lang w:val="en-US"/>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F526AD">
              <w:rPr>
                <w:rFonts w:ascii="Calibri Light" w:hAnsi="Calibri Light"/>
                <w:sz w:val="16"/>
                <w:szCs w:val="16"/>
                <w:lang w:val="en-US"/>
              </w:rPr>
              <w:t>.</w:t>
            </w:r>
          </w:p>
          <w:p w14:paraId="70F9BD83" w14:textId="77777777" w:rsidR="00DE3E80" w:rsidRPr="00F526AD" w:rsidRDefault="00DE3E80" w:rsidP="00F526AD">
            <w:pPr>
              <w:spacing w:after="120"/>
              <w:rPr>
                <w:rFonts w:ascii="Calibri Light" w:hAnsi="Calibri Light"/>
                <w:sz w:val="16"/>
                <w:szCs w:val="16"/>
                <w:lang w:val="en-US"/>
              </w:rPr>
            </w:pPr>
            <w:del w:id="12541" w:author="Ashan Senel Asmone" w:date="2016-03-18T16:08:00Z">
              <w:r w:rsidRPr="00F526AD" w:rsidDel="007E195F">
                <w:rPr>
                  <w:rFonts w:ascii="Calibri Light" w:hAnsi="Calibri Light"/>
                  <w:sz w:val="16"/>
                  <w:szCs w:val="16"/>
                  <w:lang w:val="en-US"/>
                </w:rPr>
                <w:delText>BS 812:(varies)-Testing aggregates</w:delText>
              </w:r>
            </w:del>
            <w:ins w:id="12542" w:author="Ashan Senel Asmone" w:date="2016-03-18T16:14:00Z">
              <w:r w:rsidR="007E195F">
                <w:rPr>
                  <w:rFonts w:ascii="Calibri Light" w:hAnsi="Calibri Light"/>
                  <w:sz w:val="16"/>
                  <w:szCs w:val="16"/>
                  <w:lang w:val="en-US"/>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12543" w:author="Ashan Senel Asmone" w:date="2016-03-18T16:13:00Z">
              <w:r w:rsidR="007E195F">
                <w:rPr>
                  <w:rFonts w:ascii="Calibri Light" w:hAnsi="Calibri Light"/>
                  <w:sz w:val="16"/>
                  <w:szCs w:val="16"/>
                  <w:lang w:val="en-US"/>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12544" w:author="Ashan Senel Asmone" w:date="2016-03-18T16:12:00Z">
              <w:r w:rsidR="007E195F">
                <w:rPr>
                  <w:rFonts w:ascii="Calibri Light" w:hAnsi="Calibri Light"/>
                  <w:sz w:val="16"/>
                  <w:szCs w:val="16"/>
                  <w:lang w:val="en-US"/>
                </w:rPr>
                <w:t xml:space="preserve">BS 812-109:1990. Testing aggregates. Methods for determination of moisture content/ BS 812-104:1994. Testing aggregates. Method for qualitative and quantitative petrographic examination of aggregates/ </w:t>
              </w:r>
            </w:ins>
            <w:ins w:id="12545" w:author="Ashan Senel Asmone" w:date="2016-03-18T16:09:00Z">
              <w:r w:rsidR="007E195F">
                <w:rPr>
                  <w:rFonts w:ascii="Calibri Light" w:hAnsi="Calibri Light"/>
                  <w:sz w:val="16"/>
                  <w:szCs w:val="16"/>
                  <w:lang w:val="en-US"/>
                </w:rPr>
                <w:t>BS 812-123:1999. Testing aggregates. Method for determination of alkali-silica reactivity. Concrete prism method/ BS 812-2:1995. Testing aggregates. Methods for determination of density/</w:t>
              </w:r>
            </w:ins>
            <w:ins w:id="12546" w:author="Ashan Senel Asmone" w:date="2016-03-18T16:08:00Z">
              <w:r w:rsidR="007E195F">
                <w:rPr>
                  <w:rFonts w:ascii="Calibri Light" w:hAnsi="Calibri Light"/>
                  <w:sz w:val="16"/>
                  <w:szCs w:val="16"/>
                  <w:lang w:val="en-US"/>
                </w:rPr>
                <w:t xml:space="preserve">BS EN 932-5:2012 Tests for general properties of aggregates. Common equipment and calibration/ BS 812-124:2009. Testing aggregates. Method for determination of frost heave/ </w:t>
              </w:r>
            </w:ins>
            <w:r w:rsidRPr="00F526AD">
              <w:rPr>
                <w:rFonts w:ascii="Calibri Light" w:hAnsi="Calibri Light"/>
                <w:sz w:val="16"/>
                <w:szCs w:val="16"/>
                <w:lang w:val="en-US"/>
              </w:rPr>
              <w:t>.</w:t>
            </w:r>
          </w:p>
          <w:p w14:paraId="37E82E65" w14:textId="77777777" w:rsidR="00DE3E80" w:rsidRPr="00F526AD" w:rsidRDefault="00DE3E80" w:rsidP="00F526AD">
            <w:pPr>
              <w:spacing w:after="120"/>
              <w:rPr>
                <w:rFonts w:ascii="Calibri Light" w:hAnsi="Calibri Light"/>
                <w:sz w:val="16"/>
                <w:szCs w:val="16"/>
                <w:lang w:val="en-US"/>
              </w:rPr>
            </w:pPr>
            <w:del w:id="12547" w:author="Ashan Senel Asmone" w:date="2016-03-18T16:20:00Z">
              <w:r w:rsidRPr="00F526AD" w:rsidDel="007E195F">
                <w:rPr>
                  <w:rFonts w:ascii="Calibri Light" w:hAnsi="Calibri Light"/>
                  <w:sz w:val="16"/>
                  <w:szCs w:val="16"/>
                  <w:lang w:val="en-US"/>
                </w:rPr>
                <w:delText>BS 882:1992-Specification for aggregates from natural sources for concrete</w:delText>
              </w:r>
            </w:del>
            <w:ins w:id="12548" w:author="Ashan Senel Asmone" w:date="2016-03-18T16:20:00Z">
              <w:r w:rsidR="007E195F">
                <w:rPr>
                  <w:rFonts w:ascii="Calibri Light" w:hAnsi="Calibri Light"/>
                  <w:sz w:val="16"/>
                  <w:szCs w:val="16"/>
                  <w:lang w:val="en-US"/>
                </w:rPr>
                <w:t>BS EN 12620:2002+A1:2008 Aggregates for concrete</w:t>
              </w:r>
            </w:ins>
          </w:p>
          <w:p w14:paraId="6148B06E"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BS 4550:(varies)-Methods of testing cement</w:t>
            </w:r>
          </w:p>
          <w:p w14:paraId="3CA560B3" w14:textId="77777777" w:rsidR="00DE3E80" w:rsidRPr="00F526AD" w:rsidRDefault="00DE3E80" w:rsidP="00F526AD">
            <w:pPr>
              <w:spacing w:after="120"/>
              <w:rPr>
                <w:rFonts w:ascii="Calibri Light" w:hAnsi="Calibri Light"/>
                <w:sz w:val="16"/>
                <w:szCs w:val="16"/>
                <w:lang w:val="en-US"/>
              </w:rPr>
            </w:pPr>
            <w:del w:id="12549" w:author="Jing Kai Toh" w:date="2016-05-12T10:58:00Z">
              <w:r w:rsidRPr="00F526AD" w:rsidDel="002030ED">
                <w:rPr>
                  <w:rFonts w:ascii="Calibri Light" w:hAnsi="Calibri Light"/>
                  <w:sz w:val="16"/>
                  <w:szCs w:val="16"/>
                  <w:lang w:val="en-US"/>
                </w:rPr>
                <w:delText>BS 4551:(varies)-Methods of testing mortars, screeds and plasters</w:delText>
              </w:r>
            </w:del>
            <w:ins w:id="12550" w:author="Jing Kai Toh" w:date="2016-05-12T12:19:00Z">
              <w:r w:rsidR="00D51AB8">
                <w:rPr>
                  <w:rFonts w:ascii="Calibri Light" w:hAnsi="Calibri Light"/>
                  <w:sz w:val="16"/>
                  <w:szCs w:val="16"/>
                  <w:lang w:val="en-US"/>
                </w:rPr>
                <w:t>BS EN 1015-7:1999 Methods of test for mortar for masonry. Determination of air content of fresh mortar / BS EN 1015-4:1999 Methods of test for mortar for masonry. Determination of consistence of fres</w:t>
              </w:r>
            </w:ins>
            <w:ins w:id="12551" w:author="Jing Kai Toh" w:date="2016-05-12T12:20:00Z">
              <w:r w:rsidR="00D51AB8">
                <w:rPr>
                  <w:rFonts w:ascii="Calibri Light" w:hAnsi="Calibri Light"/>
                  <w:sz w:val="16"/>
                  <w:szCs w:val="16"/>
                  <w:lang w:val="en-US"/>
                </w:rPr>
                <w:t xml:space="preserve">h mortar (by plunger penetration) / BS EN 1015-19:1999 Methods of test for mortar for masonry. Determination of water vapour permeability of hardened rendering and plastering </w:t>
              </w:r>
            </w:ins>
            <w:ins w:id="12552" w:author="Jing Kai Toh" w:date="2016-05-12T12:24:00Z">
              <w:r w:rsidR="00D51AB8">
                <w:rPr>
                  <w:rFonts w:ascii="Calibri Light" w:hAnsi="Calibri Light"/>
                  <w:sz w:val="16"/>
                  <w:szCs w:val="16"/>
                  <w:lang w:val="en-US"/>
                </w:rPr>
                <w:t xml:space="preserve">mortars / BS EN 1015-1:1999 Methods of test for mortar for masonry. Determination of particle size distribution (by sieve </w:t>
              </w:r>
            </w:ins>
            <w:ins w:id="12553" w:author="Jing Kai Toh" w:date="2016-05-12T12:26:00Z">
              <w:r w:rsidR="00D51AB8">
                <w:rPr>
                  <w:rFonts w:ascii="Calibri Light" w:hAnsi="Calibri Light"/>
                  <w:sz w:val="16"/>
                  <w:szCs w:val="16"/>
                  <w:lang w:val="en-US"/>
                </w:rPr>
                <w:t xml:space="preserve">analysis) / BS EN 1015-2:1999 Methods of test for mortar for masonry. Bulk sampling of mortars and preparation of test </w:t>
              </w:r>
            </w:ins>
            <w:ins w:id="12554" w:author="Jing Kai Toh" w:date="2016-05-12T12:28:00Z">
              <w:r w:rsidR="00D51AB8">
                <w:rPr>
                  <w:rFonts w:ascii="Calibri Light" w:hAnsi="Calibri Light"/>
                  <w:sz w:val="16"/>
                  <w:szCs w:val="16"/>
                  <w:lang w:val="en-US"/>
                </w:rPr>
                <w:t xml:space="preserve">mortars / BS EN 1015-3:1999 Methods of test for mortar for masonry. Determination of consistence of fresh mortar (by flow </w:t>
              </w:r>
            </w:ins>
            <w:ins w:id="12555" w:author="Jing Kai Toh" w:date="2016-05-12T12:30:00Z">
              <w:r w:rsidR="00D51AB8">
                <w:rPr>
                  <w:rFonts w:ascii="Calibri Light" w:hAnsi="Calibri Light"/>
                  <w:sz w:val="16"/>
                  <w:szCs w:val="16"/>
                  <w:lang w:val="en-US"/>
                </w:rPr>
                <w:t xml:space="preserve">table) / BS EN 1015-6:1999 Methods of test for mortar for masonry. Determination of bulk density of fresh mortar / BS EN 1015-9:1999 Methods of test for mortar for masonry. Determination of workable life and correction time of fresh </w:t>
              </w:r>
            </w:ins>
            <w:ins w:id="12556" w:author="Jing Kai Toh" w:date="2016-05-12T12:31:00Z">
              <w:r w:rsidR="00D51AB8">
                <w:rPr>
                  <w:rFonts w:ascii="Calibri Light" w:hAnsi="Calibri Light"/>
                  <w:sz w:val="16"/>
                  <w:szCs w:val="16"/>
                  <w:lang w:val="en-US"/>
                </w:rPr>
                <w:t xml:space="preserve">mortar / BS EN 1015-10:1999 Methods of test for mortar for masonry. Determination of dry bulk density of hardened </w:t>
              </w:r>
            </w:ins>
            <w:ins w:id="12557" w:author="Jing Kai Toh" w:date="2016-05-12T12:32:00Z">
              <w:r w:rsidR="00D51AB8">
                <w:rPr>
                  <w:rFonts w:ascii="Calibri Light" w:hAnsi="Calibri Light"/>
                  <w:sz w:val="16"/>
                  <w:szCs w:val="16"/>
                  <w:lang w:val="en-US"/>
                </w:rPr>
                <w:t>mortar / BS 4551:2005+A2:2013 Mortar. Methods of test for mortar and screed. Chemical analysis and physical testing</w:t>
              </w:r>
            </w:ins>
            <w:ins w:id="12558" w:author="Jing Kai Toh" w:date="2016-05-12T12:24:00Z">
              <w:r w:rsidR="00D51AB8">
                <w:rPr>
                  <w:rFonts w:ascii="Calibri Light" w:hAnsi="Calibri Light"/>
                  <w:sz w:val="16"/>
                  <w:szCs w:val="16"/>
                  <w:lang w:val="en-US"/>
                </w:rPr>
                <w:t xml:space="preserve"> </w:t>
              </w:r>
            </w:ins>
            <w:ins w:id="12559" w:author="Jing Kai Toh" w:date="2016-05-12T10:58:00Z">
              <w:r w:rsidR="002030ED">
                <w:rPr>
                  <w:rFonts w:ascii="Calibri Light" w:hAnsi="Calibri Light"/>
                  <w:sz w:val="16"/>
                  <w:szCs w:val="16"/>
                  <w:lang w:val="en-US"/>
                </w:rPr>
                <w:t>BS 4551:2005+A2:2013 Mortar. Methods of test for mortar and screed. Chemical analysis and physical testing</w:t>
              </w:r>
            </w:ins>
          </w:p>
          <w:p w14:paraId="2F7B8CB8"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BS 4887:1986-Mortar admixtures</w:t>
            </w:r>
          </w:p>
          <w:p w14:paraId="31D23295" w14:textId="77777777" w:rsidR="00DE3E80" w:rsidRPr="00F526AD" w:rsidRDefault="00DE3E80" w:rsidP="00F526AD">
            <w:pPr>
              <w:spacing w:after="120"/>
              <w:rPr>
                <w:rFonts w:ascii="Calibri Light" w:hAnsi="Calibri Light"/>
                <w:sz w:val="16"/>
                <w:szCs w:val="16"/>
                <w:lang w:val="en-US"/>
              </w:rPr>
            </w:pPr>
            <w:del w:id="12560" w:author="Jing Kai Toh" w:date="2016-05-12T10:50:00Z">
              <w:r w:rsidRPr="00F526AD" w:rsidDel="002030ED">
                <w:rPr>
                  <w:rFonts w:ascii="Calibri Light" w:hAnsi="Calibri Light"/>
                  <w:sz w:val="16"/>
                  <w:szCs w:val="16"/>
                  <w:lang w:val="en-US"/>
                </w:rPr>
                <w:delText>BS 5328-1 to 4:1990-1997: Concrete. Guide to specifying concrete/Concrete. Methods for specifying concrete mixes</w:delText>
              </w:r>
            </w:del>
            <w:ins w:id="12561" w:author="Jing Kai Toh" w:date="2016-05-12T10:50:00Z">
              <w:r w:rsidR="002030ED">
                <w:rPr>
                  <w:rFonts w:ascii="Calibri Light" w:hAnsi="Calibri Light"/>
                  <w:sz w:val="16"/>
                  <w:szCs w:val="16"/>
                  <w:lang w:val="en-US"/>
                </w:rPr>
                <w:t>BS EN 206:2013 Concrete. Specification, performance, production and conformity</w:t>
              </w:r>
            </w:ins>
          </w:p>
          <w:p w14:paraId="67EB3965" w14:textId="77777777" w:rsidR="00DE3E80" w:rsidRPr="00F526AD" w:rsidRDefault="00DE3E80" w:rsidP="00F526AD">
            <w:pPr>
              <w:spacing w:after="120"/>
              <w:rPr>
                <w:rFonts w:ascii="Calibri Light" w:hAnsi="Calibri Light"/>
                <w:sz w:val="16"/>
                <w:szCs w:val="16"/>
                <w:lang w:val="en-US"/>
              </w:rPr>
            </w:pPr>
            <w:del w:id="12562" w:author="Ashan Senel Asmone" w:date="2016-03-18T17:37:00Z">
              <w:r w:rsidRPr="00F526AD" w:rsidDel="00DD05B5">
                <w:rPr>
                  <w:rFonts w:ascii="Calibri Light" w:hAnsi="Calibri Light"/>
                  <w:sz w:val="16"/>
                  <w:szCs w:val="16"/>
                  <w:lang w:val="en-US"/>
                </w:rPr>
                <w:delText>BS 6089: 1981- Guide to assessment of concrete strength in existing structures</w:delText>
              </w:r>
            </w:del>
            <w:ins w:id="12563" w:author="Ashan Senel Asmone" w:date="2016-03-18T17:37:00Z">
              <w:r w:rsidR="00DD05B5">
                <w:rPr>
                  <w:rFonts w:ascii="Calibri Light" w:hAnsi="Calibri Light"/>
                  <w:sz w:val="16"/>
                  <w:szCs w:val="16"/>
                  <w:lang w:val="en-US"/>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4605CB88" w14:textId="77777777" w:rsidR="00DE3E80" w:rsidRPr="00F526AD" w:rsidRDefault="00DE3E80" w:rsidP="00F526AD">
            <w:pPr>
              <w:spacing w:after="120"/>
              <w:rPr>
                <w:rFonts w:ascii="Calibri Light" w:hAnsi="Calibri Light"/>
                <w:sz w:val="16"/>
                <w:szCs w:val="16"/>
                <w:lang w:val="en-US"/>
              </w:rPr>
            </w:pPr>
            <w:del w:id="12564" w:author="Ashan Senel Asmone" w:date="2016-03-21T10:37:00Z">
              <w:r w:rsidRPr="00F526AD" w:rsidDel="0046108D">
                <w:rPr>
                  <w:rFonts w:ascii="Calibri Light" w:hAnsi="Calibri Light"/>
                  <w:sz w:val="16"/>
                  <w:szCs w:val="16"/>
                  <w:lang w:val="en-US"/>
                </w:rPr>
                <w:delText>BS 6949:1991- Specification for bitumen-based coatings for cold application excluding use in contact with potable water</w:delText>
              </w:r>
            </w:del>
            <w:ins w:id="12565" w:author="Ashan Senel Asmone" w:date="2016-03-21T10:37:00Z">
              <w:r w:rsidR="0046108D">
                <w:rPr>
                  <w:rFonts w:ascii="Calibri Light" w:hAnsi="Calibri Light"/>
                  <w:sz w:val="16"/>
                  <w:szCs w:val="16"/>
                  <w:lang w:val="en-US"/>
                </w:rPr>
                <w:t>BS 6949:1991- Specification for bitumen-based coatings for cold application excluding use in contact with potable water</w:t>
              </w:r>
            </w:ins>
          </w:p>
          <w:p w14:paraId="675DF333" w14:textId="77777777" w:rsidR="00DE3E80" w:rsidRPr="00F526AD" w:rsidRDefault="00DE3E80" w:rsidP="00F526AD">
            <w:pPr>
              <w:spacing w:after="120"/>
              <w:rPr>
                <w:rFonts w:ascii="Calibri Light" w:hAnsi="Calibri Light"/>
                <w:sz w:val="16"/>
                <w:szCs w:val="16"/>
                <w:lang w:val="en-US"/>
              </w:rPr>
            </w:pPr>
            <w:del w:id="12566" w:author="Ashan Senel Asmone" w:date="2016-03-21T10:53:00Z">
              <w:r w:rsidRPr="00F526AD" w:rsidDel="0046108D">
                <w:rPr>
                  <w:rFonts w:ascii="Calibri Light" w:hAnsi="Calibri Light"/>
                  <w:sz w:val="16"/>
                  <w:szCs w:val="16"/>
                  <w:lang w:val="en-US"/>
                </w:rPr>
                <w:delText>BS 7543:1992-Guide to durability of buildings and building elements, products and components</w:delText>
              </w:r>
            </w:del>
            <w:ins w:id="12567" w:author="Ashan Senel Asmone" w:date="2016-03-21T10:57:00Z">
              <w:r w:rsidR="0046108D">
                <w:rPr>
                  <w:rFonts w:ascii="Calibri Light" w:hAnsi="Calibri Light"/>
                  <w:sz w:val="16"/>
                  <w:szCs w:val="16"/>
                  <w:lang w:val="en-US"/>
                </w:rPr>
                <w:t>BS 7543:2015 Guide to durability of buildings and building elements, products and components/</w:t>
              </w:r>
            </w:ins>
            <w:ins w:id="12568" w:author="Ashan Senel Asmone" w:date="2016-03-21T10:54:00Z">
              <w:r w:rsidR="0046108D">
                <w:rPr>
                  <w:rFonts w:ascii="Calibri Light" w:hAnsi="Calibri Light"/>
                  <w:sz w:val="16"/>
                  <w:szCs w:val="16"/>
                  <w:lang w:val="en-US"/>
                </w:rPr>
                <w:t>BS ISO 15686-1:2011 Buildings and constructed assets. Service life planning. General principles and framework</w:t>
              </w:r>
            </w:ins>
            <w:ins w:id="12569" w:author="Ashan Senel Asmone" w:date="2016-03-21T10:53:00Z">
              <w:r w:rsidR="0046108D">
                <w:rPr>
                  <w:rFonts w:ascii="Calibri Light" w:hAnsi="Calibri Light"/>
                  <w:sz w:val="16"/>
                  <w:szCs w:val="16"/>
                  <w:lang w:val="en-US"/>
                </w:rPr>
                <w:t>BS ISO 15686-3:2002 Buildings and constructed assets. Service life planning. Performance audits and reviewsBS ISO 15686-2:2012 Buildings and constructed assets. Service life planning. Service life prediction procedures</w:t>
              </w:r>
            </w:ins>
          </w:p>
          <w:p w14:paraId="1A47E0B8" w14:textId="77777777" w:rsidR="00DE3E80" w:rsidRPr="00F526AD" w:rsidRDefault="00DE3E80" w:rsidP="00F526AD">
            <w:pPr>
              <w:spacing w:after="120"/>
              <w:rPr>
                <w:rFonts w:ascii="Calibri Light" w:hAnsi="Calibri Light"/>
                <w:sz w:val="16"/>
                <w:szCs w:val="16"/>
                <w:lang w:val="en-US"/>
              </w:rPr>
            </w:pPr>
            <w:del w:id="12570" w:author="Jing Kai Toh" w:date="2016-05-12T10:46:00Z">
              <w:r w:rsidRPr="00F526AD" w:rsidDel="002030ED">
                <w:rPr>
                  <w:rFonts w:ascii="Calibri Light" w:hAnsi="Calibri Light"/>
                  <w:sz w:val="16"/>
                  <w:szCs w:val="16"/>
                  <w:lang w:val="en-US"/>
                </w:rPr>
                <w:delText>BS 8000: Sec 2.2 : 1990- Workmanship on Building Sites Part 2: Code of Practice for Concrete work section 2.2: Sitework with in-situ and precast concrete.</w:delText>
              </w:r>
            </w:del>
            <w:ins w:id="12571" w:author="Jing Kai Toh" w:date="2016-05-12T10:46:00Z">
              <w:r w:rsidR="002030ED">
                <w:rPr>
                  <w:rFonts w:ascii="Calibri Light" w:hAnsi="Calibri Light"/>
                  <w:sz w:val="16"/>
                  <w:szCs w:val="16"/>
                  <w:lang w:val="en-US"/>
                </w:rPr>
                <w:t>BS 8000-0:2014 Workmanship on construction sites. Introduction and general principles</w:t>
              </w:r>
            </w:ins>
          </w:p>
          <w:p w14:paraId="5284A99E"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466BE3C5" w14:textId="77777777" w:rsidR="00DE3E80" w:rsidRPr="00F526AD" w:rsidRDefault="00DE3E80" w:rsidP="00F526AD">
            <w:pPr>
              <w:spacing w:after="120"/>
              <w:rPr>
                <w:rFonts w:ascii="Calibri Light" w:hAnsi="Calibri Light"/>
                <w:sz w:val="16"/>
                <w:szCs w:val="16"/>
                <w:lang w:val="en-US"/>
              </w:rPr>
            </w:pPr>
            <w:del w:id="12572" w:author="Ashan Asmone" w:date="2016-03-31T14:42:00Z">
              <w:r w:rsidRPr="00F526AD" w:rsidDel="00A93E31">
                <w:rPr>
                  <w:rFonts w:ascii="Calibri Light" w:hAnsi="Calibri Light"/>
                  <w:sz w:val="16"/>
                  <w:szCs w:val="16"/>
                  <w:lang w:val="en-US"/>
                </w:rPr>
                <w:delText>BS 8000-Part4:1989- Workmanship on building sites. Code of practice for waterproofing</w:delText>
              </w:r>
            </w:del>
            <w:ins w:id="12573" w:author="Ashan Asmone" w:date="2016-03-31T14:42:00Z">
              <w:r w:rsidR="00A93E31">
                <w:rPr>
                  <w:rFonts w:ascii="Calibri Light" w:hAnsi="Calibri Light"/>
                  <w:sz w:val="16"/>
                  <w:szCs w:val="16"/>
                  <w:lang w:val="en-US"/>
                </w:rPr>
                <w:t>BS 8000-0:2014 Workmanship on construction sites. Introduction and general principles</w:t>
              </w:r>
            </w:ins>
          </w:p>
          <w:p w14:paraId="340DE072"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13685420" w14:textId="77777777" w:rsidR="00DE3E80" w:rsidRPr="00F526AD" w:rsidRDefault="00DE3E80" w:rsidP="00F526AD">
            <w:pPr>
              <w:spacing w:after="120"/>
              <w:rPr>
                <w:rFonts w:ascii="Calibri Light" w:hAnsi="Calibri Light"/>
                <w:sz w:val="16"/>
                <w:szCs w:val="16"/>
                <w:lang w:val="en-US"/>
              </w:rPr>
            </w:pPr>
            <w:del w:id="12574" w:author="Ashan Asmone" w:date="2016-03-31T14:28:00Z">
              <w:r w:rsidRPr="00F526AD" w:rsidDel="00A93E31">
                <w:rPr>
                  <w:rFonts w:ascii="Calibri Light" w:hAnsi="Calibri Light"/>
                  <w:sz w:val="16"/>
                  <w:szCs w:val="16"/>
                  <w:lang w:val="en-US"/>
                </w:rPr>
                <w:delText>BS EN ISO 6270:1995, BS 3900-F9:1982- Paints and varnishes. Determination of resistance to humidity (continuous condensation)</w:delText>
              </w:r>
            </w:del>
            <w:ins w:id="12575" w:author="Ashan Asmone" w:date="2016-03-31T14:28:00Z">
              <w:r w:rsidR="00A93E31">
                <w:rPr>
                  <w:rFonts w:ascii="Calibri Light" w:hAnsi="Calibri Light"/>
                  <w:sz w:val="16"/>
                  <w:szCs w:val="16"/>
                  <w:lang w:val="en-US"/>
                </w:rPr>
                <w:t>BS EN ISO 6270-1:2001, BS 3900-F9:2001 Paints and varnishes. Determination of resistance to humidity. Continuous condensation</w:t>
              </w:r>
            </w:ins>
          </w:p>
          <w:p w14:paraId="247019E2" w14:textId="77777777" w:rsidR="00DE3E80" w:rsidRPr="00F526AD" w:rsidRDefault="00DE3E80" w:rsidP="00F526AD">
            <w:pPr>
              <w:spacing w:after="120"/>
              <w:rPr>
                <w:rFonts w:ascii="Calibri Light" w:hAnsi="Calibri Light"/>
                <w:sz w:val="16"/>
                <w:szCs w:val="16"/>
                <w:lang w:val="en-US"/>
              </w:rPr>
            </w:pPr>
            <w:del w:id="12576" w:author="Ashan Asmone" w:date="2016-03-31T14:29:00Z">
              <w:r w:rsidRPr="00F526AD" w:rsidDel="00A93E31">
                <w:rPr>
                  <w:rFonts w:ascii="Calibri Light" w:hAnsi="Calibri Light"/>
                  <w:sz w:val="16"/>
                  <w:szCs w:val="16"/>
                  <w:lang w:val="en-US"/>
                </w:rPr>
                <w:delText>BS 2015:1992-Glossary of paint and related terms</w:delText>
              </w:r>
            </w:del>
            <w:ins w:id="12577" w:author="Ashan Asmone" w:date="2016-03-31T14:29:00Z">
              <w:r w:rsidR="00A93E31">
                <w:rPr>
                  <w:rFonts w:ascii="Calibri Light" w:hAnsi="Calibri Light"/>
                  <w:sz w:val="16"/>
                  <w:szCs w:val="16"/>
                  <w:lang w:val="en-US"/>
                </w:rPr>
                <w:t>BS EN ISO 4618:2014 Paints and varnishes. Terms and definitions</w:t>
              </w:r>
            </w:ins>
          </w:p>
          <w:p w14:paraId="7B9DA6CC" w14:textId="77777777" w:rsidR="00DE3E80" w:rsidRPr="00F526AD" w:rsidRDefault="00DE3E80" w:rsidP="00F526AD">
            <w:pPr>
              <w:spacing w:after="120"/>
              <w:rPr>
                <w:rFonts w:ascii="Calibri Light" w:hAnsi="Calibri Light"/>
                <w:sz w:val="16"/>
                <w:szCs w:val="16"/>
                <w:lang w:val="en-US"/>
              </w:rPr>
            </w:pPr>
            <w:del w:id="12578" w:author="Ashan Asmone" w:date="2016-03-31T14:30:00Z">
              <w:r w:rsidRPr="00F526AD" w:rsidDel="00A93E31">
                <w:rPr>
                  <w:rFonts w:ascii="Calibri Light" w:hAnsi="Calibri Light"/>
                  <w:sz w:val="16"/>
                  <w:szCs w:val="16"/>
                  <w:lang w:val="en-US"/>
                </w:rPr>
                <w:delText>BS 6150:1991-Code of practice for painting of buildings</w:delText>
              </w:r>
            </w:del>
            <w:ins w:id="12579" w:author="Ashan Asmone" w:date="2016-03-31T14:30:00Z">
              <w:r w:rsidR="00A93E31">
                <w:rPr>
                  <w:rFonts w:ascii="Calibri Light" w:hAnsi="Calibri Light"/>
                  <w:sz w:val="16"/>
                  <w:szCs w:val="16"/>
                  <w:lang w:val="en-US"/>
                </w:rPr>
                <w:t>BS 6150:2006+A1:2014 Painting of buildings. Code of practice</w:t>
              </w:r>
            </w:ins>
          </w:p>
          <w:p w14:paraId="6A14ED0C" w14:textId="77777777" w:rsidR="00DE3E80" w:rsidRPr="00F526AD" w:rsidRDefault="00DE3E80" w:rsidP="00F526AD">
            <w:pPr>
              <w:spacing w:after="120"/>
              <w:rPr>
                <w:rFonts w:ascii="Calibri Light" w:hAnsi="Calibri Light"/>
                <w:sz w:val="16"/>
                <w:szCs w:val="16"/>
                <w:lang w:val="en-US"/>
              </w:rPr>
            </w:pPr>
            <w:del w:id="12580" w:author="Ashan Asmone" w:date="2016-03-31T14:31:00Z">
              <w:r w:rsidRPr="00F526AD"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2581"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3FD6D8D3" w14:textId="77777777" w:rsidR="00DE3E80" w:rsidRPr="00F526AD" w:rsidRDefault="00DE3E80" w:rsidP="00F526AD">
            <w:pPr>
              <w:spacing w:after="120"/>
              <w:rPr>
                <w:rFonts w:ascii="Calibri Light" w:hAnsi="Calibri Light"/>
                <w:sz w:val="16"/>
                <w:szCs w:val="16"/>
                <w:lang w:val="en-US"/>
              </w:rPr>
            </w:pPr>
            <w:del w:id="12582" w:author="Ashan Asmone" w:date="2016-03-31T14:32:00Z">
              <w:r w:rsidRPr="00F526AD" w:rsidDel="00A93E31">
                <w:rPr>
                  <w:rFonts w:ascii="Calibri Light" w:hAnsi="Calibri Light"/>
                  <w:sz w:val="16"/>
                  <w:szCs w:val="16"/>
                  <w:lang w:val="en-US"/>
                </w:rPr>
                <w:delText>BS 3416:1991-Specification for bitumen-based coatings for cold application, suitable for use in contact with potable water</w:delText>
              </w:r>
            </w:del>
            <w:ins w:id="12583"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3048ECF9" w14:textId="77777777" w:rsidR="00DE3E80" w:rsidRPr="00F526AD" w:rsidRDefault="00DE3E80" w:rsidP="00F526AD">
            <w:pPr>
              <w:spacing w:after="120"/>
              <w:rPr>
                <w:rFonts w:ascii="Calibri Light" w:hAnsi="Calibri Light"/>
                <w:sz w:val="16"/>
                <w:szCs w:val="16"/>
                <w:lang w:val="en-US"/>
              </w:rPr>
            </w:pPr>
            <w:del w:id="12584" w:author="Ashan Asmone" w:date="2016-03-31T14:32:00Z">
              <w:r w:rsidRPr="00F526AD" w:rsidDel="00A93E31">
                <w:rPr>
                  <w:rFonts w:ascii="Calibri Light" w:hAnsi="Calibri Light"/>
                  <w:sz w:val="16"/>
                  <w:szCs w:val="16"/>
                  <w:lang w:val="en-US"/>
                </w:rPr>
                <w:delText>BS 3483-A1:1983, ISO 787/1-1982-Methods for testing pigments for paints. Comparison of colour</w:delText>
              </w:r>
            </w:del>
            <w:ins w:id="12585" w:author="Ashan Asmone" w:date="2016-03-31T14:32:00Z">
              <w:r w:rsidR="00A93E31">
                <w:rPr>
                  <w:rFonts w:ascii="Calibri Light" w:hAnsi="Calibri Light"/>
                  <w:sz w:val="16"/>
                  <w:szCs w:val="16"/>
                  <w:lang w:val="en-US"/>
                </w:rPr>
                <w:t>BS 3483-A1:1983, ISO 787/1-1982-Methods for testing pigments for paints. Comparison of colour</w:t>
              </w:r>
            </w:ins>
          </w:p>
          <w:p w14:paraId="78B7C985" w14:textId="77777777" w:rsidR="00DE3E80" w:rsidRPr="00F526AD" w:rsidRDefault="00DE3E80" w:rsidP="00F526AD">
            <w:pPr>
              <w:spacing w:after="120"/>
              <w:rPr>
                <w:rFonts w:ascii="Calibri Light" w:hAnsi="Calibri Light"/>
                <w:sz w:val="16"/>
                <w:szCs w:val="16"/>
                <w:lang w:val="en-US"/>
              </w:rPr>
            </w:pPr>
            <w:del w:id="12586" w:author="Ashan Asmone" w:date="2016-03-31T14:33:00Z">
              <w:r w:rsidRPr="00F526AD" w:rsidDel="00A93E31">
                <w:rPr>
                  <w:rFonts w:ascii="Calibri Light" w:hAnsi="Calibri Light"/>
                  <w:sz w:val="16"/>
                  <w:szCs w:val="16"/>
                  <w:lang w:val="en-US"/>
                </w:rPr>
                <w:delText>BS 3483-C7:1980, ISO 787/22-1980-Methods for testing pigments for paints. Comparison of resistance to bleeding</w:delText>
              </w:r>
            </w:del>
            <w:ins w:id="12587"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3DBAF4F1" w14:textId="77777777" w:rsidR="00DE3E80" w:rsidRPr="00F526AD" w:rsidRDefault="00DE3E80" w:rsidP="00F526AD">
            <w:pPr>
              <w:spacing w:after="120"/>
              <w:rPr>
                <w:rFonts w:ascii="Calibri Light" w:hAnsi="Calibri Light"/>
                <w:sz w:val="16"/>
                <w:szCs w:val="16"/>
                <w:lang w:val="en-US"/>
              </w:rPr>
            </w:pPr>
            <w:del w:id="12588" w:author="Ashan Asmone" w:date="2016-03-31T14:34:00Z">
              <w:r w:rsidRPr="00F526AD"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2589"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4853A4AE" w14:textId="77777777" w:rsidR="00DE3E80" w:rsidRPr="00F526AD" w:rsidRDefault="00DE3E80" w:rsidP="00F526AD">
            <w:pPr>
              <w:spacing w:after="120"/>
              <w:rPr>
                <w:rFonts w:ascii="Calibri Light" w:hAnsi="Calibri Light"/>
                <w:sz w:val="16"/>
                <w:szCs w:val="16"/>
                <w:lang w:val="en-US"/>
              </w:rPr>
            </w:pPr>
            <w:del w:id="12590" w:author="Ashan Asmone" w:date="2016-03-31T14:34:00Z">
              <w:r w:rsidRPr="00F526AD" w:rsidDel="00A93E31">
                <w:rPr>
                  <w:rFonts w:ascii="Calibri Light" w:hAnsi="Calibri Light"/>
                  <w:sz w:val="16"/>
                  <w:szCs w:val="16"/>
                  <w:lang w:val="en-US"/>
                </w:rPr>
                <w:delText>BS 3900-F2:1973-Methods of test for paint. Durability tests on paint films. Determination of resistance to humidity (cyclic condensation)</w:delText>
              </w:r>
            </w:del>
            <w:ins w:id="12591"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4BE18CF7" w14:textId="77777777" w:rsidR="00DE3E80" w:rsidRPr="00F526AD" w:rsidRDefault="00DE3E80" w:rsidP="00F526AD">
            <w:pPr>
              <w:spacing w:after="120"/>
              <w:rPr>
                <w:rFonts w:ascii="Calibri Light" w:hAnsi="Calibri Light"/>
                <w:sz w:val="16"/>
                <w:szCs w:val="16"/>
                <w:lang w:val="en-US"/>
              </w:rPr>
            </w:pPr>
            <w:del w:id="12592" w:author="Ashan Asmone" w:date="2016-03-31T14:35:00Z">
              <w:r w:rsidRPr="00F526AD"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2593"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26E9ACD5" w14:textId="77777777" w:rsidR="00DE3E80" w:rsidRPr="00F526AD" w:rsidRDefault="00DE3E80" w:rsidP="00F526AD">
            <w:pPr>
              <w:spacing w:after="120"/>
              <w:rPr>
                <w:rFonts w:ascii="Calibri Light" w:hAnsi="Calibri Light"/>
                <w:sz w:val="16"/>
                <w:szCs w:val="16"/>
                <w:lang w:val="en-US"/>
              </w:rPr>
            </w:pPr>
            <w:del w:id="12594" w:author="Ashan Asmone" w:date="2016-03-31T14:37:00Z">
              <w:r w:rsidRPr="00F526AD"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2595"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6D983DB2" w14:textId="77777777" w:rsidR="00DE3E80" w:rsidRPr="00F526AD" w:rsidRDefault="00DE3E80" w:rsidP="00F526AD">
            <w:pPr>
              <w:spacing w:after="120"/>
              <w:rPr>
                <w:rFonts w:ascii="Calibri Light" w:hAnsi="Calibri Light"/>
                <w:sz w:val="16"/>
                <w:szCs w:val="16"/>
                <w:lang w:val="en-US"/>
              </w:rPr>
            </w:pPr>
            <w:del w:id="12596" w:author="Ashan Asmone" w:date="2016-03-31T14:38:00Z">
              <w:r w:rsidRPr="00F526AD" w:rsidDel="00A93E31">
                <w:rPr>
                  <w:rFonts w:ascii="Calibri Light" w:hAnsi="Calibri Light"/>
                  <w:sz w:val="16"/>
                  <w:szCs w:val="16"/>
                  <w:lang w:val="en-US"/>
                </w:rPr>
                <w:delText>BS 3900-H2:1983, ISO 4628/2-1982-Methods of test for paints. Evaluation of paint and varnish defects. Designation of degree of blistering</w:delText>
              </w:r>
            </w:del>
            <w:ins w:id="12597"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0483B919" w14:textId="77777777" w:rsidR="00DE3E80" w:rsidRPr="00F526AD" w:rsidRDefault="00DE3E80" w:rsidP="00F526AD">
            <w:pPr>
              <w:spacing w:after="120"/>
              <w:rPr>
                <w:rFonts w:ascii="Calibri Light" w:hAnsi="Calibri Light"/>
                <w:sz w:val="16"/>
                <w:szCs w:val="16"/>
                <w:lang w:val="en-US"/>
              </w:rPr>
            </w:pPr>
            <w:del w:id="12598" w:author="Ashan Asmone" w:date="2016-03-31T14:40:00Z">
              <w:r w:rsidRPr="00F526AD" w:rsidDel="00A93E31">
                <w:rPr>
                  <w:rFonts w:ascii="Calibri Light" w:hAnsi="Calibri Light"/>
                  <w:sz w:val="16"/>
                  <w:szCs w:val="16"/>
                  <w:lang w:val="en-US"/>
                </w:rPr>
                <w:delText>BS 3900-H5:1983, ISO 4628/5-1982-Methods of test for paints. Evaluation of paint and varnish defects. Designation of degree of flaking</w:delText>
              </w:r>
            </w:del>
            <w:ins w:id="12599"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4C60A90E" w14:textId="77777777" w:rsidR="00DE3E80" w:rsidRPr="00F526AD" w:rsidRDefault="00DE3E80" w:rsidP="00F526AD">
            <w:pPr>
              <w:spacing w:after="120"/>
              <w:rPr>
                <w:rFonts w:ascii="Calibri Light" w:hAnsi="Calibri Light"/>
                <w:sz w:val="16"/>
                <w:szCs w:val="16"/>
                <w:lang w:val="en-US"/>
              </w:rPr>
            </w:pPr>
            <w:del w:id="12600" w:author="Ashan Asmone" w:date="2016-03-31T14:41:00Z">
              <w:r w:rsidRPr="00F526AD" w:rsidDel="00A93E31">
                <w:rPr>
                  <w:rFonts w:ascii="Calibri Light" w:hAnsi="Calibri Light"/>
                  <w:sz w:val="16"/>
                  <w:szCs w:val="16"/>
                  <w:lang w:val="en-US"/>
                </w:rPr>
                <w:delText>BS 6949:1991-Specification for bitumen-based coatings for cold application excluding use in contact with potable water</w:delText>
              </w:r>
            </w:del>
            <w:ins w:id="12601"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33426809" w14:textId="77777777" w:rsidR="00DE3E80" w:rsidRPr="00F526AD" w:rsidRDefault="00DE3E80" w:rsidP="00F526AD">
            <w:pPr>
              <w:spacing w:after="120"/>
              <w:rPr>
                <w:rFonts w:ascii="Calibri Light" w:hAnsi="Calibri Light"/>
                <w:sz w:val="16"/>
                <w:szCs w:val="16"/>
                <w:lang w:val="en-US"/>
              </w:rPr>
            </w:pPr>
            <w:del w:id="12602" w:author="Ashan Asmone" w:date="2016-03-31T14:41:00Z">
              <w:r w:rsidRPr="00F526AD" w:rsidDel="00A93E31">
                <w:rPr>
                  <w:rFonts w:ascii="Calibri Light" w:hAnsi="Calibri Light"/>
                  <w:sz w:val="16"/>
                  <w:szCs w:val="16"/>
                  <w:lang w:val="en-US"/>
                </w:rPr>
                <w:delText>BS 7664:2000-Specification for undercoat and finishing paints</w:delText>
              </w:r>
            </w:del>
            <w:ins w:id="12603" w:author="Ashan Asmone" w:date="2016-03-31T14:41:00Z">
              <w:r w:rsidR="00A93E31">
                <w:rPr>
                  <w:rFonts w:ascii="Calibri Light" w:hAnsi="Calibri Light"/>
                  <w:sz w:val="16"/>
                  <w:szCs w:val="16"/>
                  <w:lang w:val="en-US"/>
                </w:rPr>
                <w:t>BS 7664:2000-Specification for undercoat and finishing paints</w:t>
              </w:r>
            </w:ins>
          </w:p>
          <w:p w14:paraId="159DF4F8"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 </w:t>
            </w:r>
          </w:p>
          <w:p w14:paraId="67CB7D72" w14:textId="77777777" w:rsidR="00DE3E80" w:rsidRPr="00F526AD" w:rsidRDefault="00DE3E80" w:rsidP="00F526AD">
            <w:pPr>
              <w:spacing w:after="120"/>
              <w:rPr>
                <w:rFonts w:ascii="Calibri Light" w:hAnsi="Calibri Light"/>
                <w:sz w:val="16"/>
                <w:szCs w:val="16"/>
                <w:lang w:val="en-US"/>
              </w:rPr>
            </w:pPr>
            <w:del w:id="12604" w:author="Ashan Asmone" w:date="2016-03-31T14:28:00Z">
              <w:r w:rsidRPr="00F526AD" w:rsidDel="00A93E31">
                <w:rPr>
                  <w:rFonts w:ascii="Calibri Light" w:hAnsi="Calibri Light"/>
                  <w:sz w:val="16"/>
                  <w:szCs w:val="16"/>
                  <w:lang w:val="en-US"/>
                </w:rPr>
                <w:delText>BS EN ISO 6270:1995, BS 3900-F9:1982- Paints and varnishes. Determination of resistance to humidity (continuous condensation)</w:delText>
              </w:r>
            </w:del>
            <w:ins w:id="12605" w:author="Ashan Asmone" w:date="2016-03-31T14:28:00Z">
              <w:r w:rsidR="00A93E31">
                <w:rPr>
                  <w:rFonts w:ascii="Calibri Light" w:hAnsi="Calibri Light"/>
                  <w:sz w:val="16"/>
                  <w:szCs w:val="16"/>
                  <w:lang w:val="en-US"/>
                </w:rPr>
                <w:t>BS EN ISO 6270-1:2001, BS 3900-F9:2001 Paints and varnishes. Determination of resistance to humidity. Continuous condensation</w:t>
              </w:r>
            </w:ins>
          </w:p>
          <w:p w14:paraId="049876D4" w14:textId="77777777" w:rsidR="00DE3E80" w:rsidRPr="00F526AD" w:rsidRDefault="00DE3E80" w:rsidP="00F526AD">
            <w:pPr>
              <w:spacing w:after="120"/>
              <w:rPr>
                <w:rFonts w:ascii="Calibri Light" w:hAnsi="Calibri Light"/>
                <w:sz w:val="16"/>
                <w:szCs w:val="16"/>
                <w:lang w:val="en-US"/>
              </w:rPr>
            </w:pPr>
            <w:del w:id="12606" w:author="Ashan Asmone" w:date="2016-03-31T14:29:00Z">
              <w:r w:rsidRPr="00F526AD" w:rsidDel="00A93E31">
                <w:rPr>
                  <w:rFonts w:ascii="Calibri Light" w:hAnsi="Calibri Light"/>
                  <w:sz w:val="16"/>
                  <w:szCs w:val="16"/>
                  <w:lang w:val="en-US"/>
                </w:rPr>
                <w:delText>BS 2015:1992-Glossary of paint and related terms</w:delText>
              </w:r>
            </w:del>
            <w:ins w:id="12607" w:author="Ashan Asmone" w:date="2016-03-31T14:29:00Z">
              <w:r w:rsidR="00A93E31">
                <w:rPr>
                  <w:rFonts w:ascii="Calibri Light" w:hAnsi="Calibri Light"/>
                  <w:sz w:val="16"/>
                  <w:szCs w:val="16"/>
                  <w:lang w:val="en-US"/>
                </w:rPr>
                <w:t>BS EN ISO 4618:2014 Paints and varnishes. Terms and definitions</w:t>
              </w:r>
            </w:ins>
          </w:p>
          <w:p w14:paraId="68135285" w14:textId="77777777" w:rsidR="00DE3E80" w:rsidRPr="00F526AD" w:rsidRDefault="00DE3E80" w:rsidP="00F526AD">
            <w:pPr>
              <w:spacing w:after="120"/>
              <w:rPr>
                <w:rFonts w:ascii="Calibri Light" w:hAnsi="Calibri Light"/>
                <w:sz w:val="16"/>
                <w:szCs w:val="16"/>
                <w:lang w:val="en-US"/>
              </w:rPr>
            </w:pPr>
            <w:del w:id="12608" w:author="Ashan Asmone" w:date="2016-03-31T14:30:00Z">
              <w:r w:rsidRPr="00F526AD" w:rsidDel="00A93E31">
                <w:rPr>
                  <w:rFonts w:ascii="Calibri Light" w:hAnsi="Calibri Light"/>
                  <w:sz w:val="16"/>
                  <w:szCs w:val="16"/>
                  <w:lang w:val="en-US"/>
                </w:rPr>
                <w:delText>BS 6150:1991-Code of practice for painting of buildings</w:delText>
              </w:r>
            </w:del>
            <w:ins w:id="12609" w:author="Ashan Asmone" w:date="2016-03-31T14:30:00Z">
              <w:r w:rsidR="00A93E31">
                <w:rPr>
                  <w:rFonts w:ascii="Calibri Light" w:hAnsi="Calibri Light"/>
                  <w:sz w:val="16"/>
                  <w:szCs w:val="16"/>
                  <w:lang w:val="en-US"/>
                </w:rPr>
                <w:t>BS 6150:2006+A1:2014 Painting of buildings. Code of practice</w:t>
              </w:r>
            </w:ins>
          </w:p>
          <w:p w14:paraId="4851984D" w14:textId="77777777" w:rsidR="00DE3E80" w:rsidRPr="00F526AD" w:rsidRDefault="00DE3E80" w:rsidP="00F526AD">
            <w:pPr>
              <w:spacing w:after="120"/>
              <w:rPr>
                <w:rFonts w:ascii="Calibri Light" w:hAnsi="Calibri Light"/>
                <w:sz w:val="16"/>
                <w:szCs w:val="16"/>
                <w:lang w:val="en-US"/>
              </w:rPr>
            </w:pPr>
            <w:del w:id="12610" w:author="Ashan Asmone" w:date="2016-03-31T14:31:00Z">
              <w:r w:rsidRPr="00F526AD"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2611"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7D4C8F98" w14:textId="77777777" w:rsidR="00DE3E80" w:rsidRPr="00F526AD" w:rsidRDefault="00DE3E80" w:rsidP="00F526AD">
            <w:pPr>
              <w:spacing w:after="120"/>
              <w:rPr>
                <w:rFonts w:ascii="Calibri Light" w:hAnsi="Calibri Light"/>
                <w:sz w:val="16"/>
                <w:szCs w:val="16"/>
                <w:lang w:val="en-US"/>
              </w:rPr>
            </w:pPr>
            <w:del w:id="12612" w:author="Ashan Asmone" w:date="2016-03-31T14:32:00Z">
              <w:r w:rsidRPr="00F526AD" w:rsidDel="00A93E31">
                <w:rPr>
                  <w:rFonts w:ascii="Calibri Light" w:hAnsi="Calibri Light"/>
                  <w:sz w:val="16"/>
                  <w:szCs w:val="16"/>
                  <w:lang w:val="en-US"/>
                </w:rPr>
                <w:delText>BS 3416:1991-Specification for bitumen-based coatings for cold application, suitable for use in contact with potable water</w:delText>
              </w:r>
            </w:del>
            <w:ins w:id="12613"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7D2DC150" w14:textId="77777777" w:rsidR="00DE3E80" w:rsidRPr="00F526AD" w:rsidRDefault="00DE3E80" w:rsidP="00F526AD">
            <w:pPr>
              <w:spacing w:after="120"/>
              <w:rPr>
                <w:rFonts w:ascii="Calibri Light" w:hAnsi="Calibri Light"/>
                <w:sz w:val="16"/>
                <w:szCs w:val="16"/>
                <w:lang w:val="en-US"/>
              </w:rPr>
            </w:pPr>
            <w:del w:id="12614" w:author="Ashan Asmone" w:date="2016-03-31T14:32:00Z">
              <w:r w:rsidRPr="00F526AD" w:rsidDel="00A93E31">
                <w:rPr>
                  <w:rFonts w:ascii="Calibri Light" w:hAnsi="Calibri Light"/>
                  <w:sz w:val="16"/>
                  <w:szCs w:val="16"/>
                  <w:lang w:val="en-US"/>
                </w:rPr>
                <w:delText>BS 3483-A1:1983, ISO 787/1-1982-Methods for testing pigments for paints. Comparison of colour</w:delText>
              </w:r>
            </w:del>
            <w:ins w:id="12615" w:author="Ashan Asmone" w:date="2016-03-31T14:32:00Z">
              <w:r w:rsidR="00A93E31">
                <w:rPr>
                  <w:rFonts w:ascii="Calibri Light" w:hAnsi="Calibri Light"/>
                  <w:sz w:val="16"/>
                  <w:szCs w:val="16"/>
                  <w:lang w:val="en-US"/>
                </w:rPr>
                <w:t>BS 3483-A1:1983, ISO 787/1-1982-Methods for testing pigments for paints. Comparison of colour</w:t>
              </w:r>
            </w:ins>
          </w:p>
          <w:p w14:paraId="5F5E0715" w14:textId="77777777" w:rsidR="00DE3E80" w:rsidRPr="00F526AD" w:rsidRDefault="00DE3E80" w:rsidP="00F526AD">
            <w:pPr>
              <w:spacing w:after="120"/>
              <w:rPr>
                <w:rFonts w:ascii="Calibri Light" w:hAnsi="Calibri Light"/>
                <w:sz w:val="16"/>
                <w:szCs w:val="16"/>
                <w:lang w:val="en-US"/>
              </w:rPr>
            </w:pPr>
            <w:del w:id="12616" w:author="Ashan Asmone" w:date="2016-03-31T14:33:00Z">
              <w:r w:rsidRPr="00F526AD" w:rsidDel="00A93E31">
                <w:rPr>
                  <w:rFonts w:ascii="Calibri Light" w:hAnsi="Calibri Light"/>
                  <w:sz w:val="16"/>
                  <w:szCs w:val="16"/>
                  <w:lang w:val="en-US"/>
                </w:rPr>
                <w:delText>BS 3483-C7:1980, ISO 787/22-1980-Methods for testing pigments for paints. Comparison of resistance to bleeding</w:delText>
              </w:r>
            </w:del>
            <w:ins w:id="12617"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3542958F" w14:textId="77777777" w:rsidR="00DE3E80" w:rsidRPr="00F526AD" w:rsidRDefault="00DE3E80" w:rsidP="00F526AD">
            <w:pPr>
              <w:spacing w:after="120"/>
              <w:rPr>
                <w:rFonts w:ascii="Calibri Light" w:hAnsi="Calibri Light"/>
                <w:sz w:val="16"/>
                <w:szCs w:val="16"/>
                <w:lang w:val="en-US"/>
              </w:rPr>
            </w:pPr>
            <w:del w:id="12618" w:author="Ashan Asmone" w:date="2016-03-31T14:34:00Z">
              <w:r w:rsidRPr="00F526AD"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2619"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56705C20" w14:textId="77777777" w:rsidR="00DE3E80" w:rsidRPr="00F526AD" w:rsidRDefault="00DE3E80" w:rsidP="00F526AD">
            <w:pPr>
              <w:spacing w:after="120"/>
              <w:rPr>
                <w:rFonts w:ascii="Calibri Light" w:hAnsi="Calibri Light"/>
                <w:sz w:val="16"/>
                <w:szCs w:val="16"/>
                <w:lang w:val="en-US"/>
              </w:rPr>
            </w:pPr>
            <w:del w:id="12620" w:author="Ashan Asmone" w:date="2016-03-31T14:34:00Z">
              <w:r w:rsidRPr="00F526AD" w:rsidDel="00A93E31">
                <w:rPr>
                  <w:rFonts w:ascii="Calibri Light" w:hAnsi="Calibri Light"/>
                  <w:sz w:val="16"/>
                  <w:szCs w:val="16"/>
                  <w:lang w:val="en-US"/>
                </w:rPr>
                <w:delText>BS 3900-F2:1973-Methods of test for paint. Durability tests on paint films. Determination of resistance to humidity (cyclic condensation)</w:delText>
              </w:r>
            </w:del>
            <w:ins w:id="12621"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2F8B14E9" w14:textId="77777777" w:rsidR="00DE3E80" w:rsidRPr="00F526AD" w:rsidRDefault="00DE3E80" w:rsidP="00F526AD">
            <w:pPr>
              <w:spacing w:after="120"/>
              <w:rPr>
                <w:rFonts w:ascii="Calibri Light" w:hAnsi="Calibri Light"/>
                <w:sz w:val="16"/>
                <w:szCs w:val="16"/>
                <w:lang w:val="en-US"/>
              </w:rPr>
            </w:pPr>
            <w:del w:id="12622" w:author="Ashan Asmone" w:date="2016-03-31T14:35:00Z">
              <w:r w:rsidRPr="00F526AD"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2623"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05AE0DF5" w14:textId="77777777" w:rsidR="00DE3E80" w:rsidRPr="00F526AD" w:rsidRDefault="00DE3E80" w:rsidP="00F526AD">
            <w:pPr>
              <w:spacing w:after="120"/>
              <w:rPr>
                <w:rFonts w:ascii="Calibri Light" w:hAnsi="Calibri Light"/>
                <w:sz w:val="16"/>
                <w:szCs w:val="16"/>
                <w:lang w:val="en-US"/>
              </w:rPr>
            </w:pPr>
            <w:del w:id="12624" w:author="Ashan Asmone" w:date="2016-03-31T14:37:00Z">
              <w:r w:rsidRPr="00F526AD"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2625"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015A2548" w14:textId="77777777" w:rsidR="00DE3E80" w:rsidRPr="00F526AD" w:rsidRDefault="00DE3E80" w:rsidP="00F526AD">
            <w:pPr>
              <w:spacing w:after="120"/>
              <w:rPr>
                <w:rFonts w:ascii="Calibri Light" w:hAnsi="Calibri Light"/>
                <w:sz w:val="16"/>
                <w:szCs w:val="16"/>
                <w:lang w:val="en-US"/>
              </w:rPr>
            </w:pPr>
            <w:del w:id="12626" w:author="Ashan Asmone" w:date="2016-03-31T14:38:00Z">
              <w:r w:rsidRPr="00F526AD" w:rsidDel="00A93E31">
                <w:rPr>
                  <w:rFonts w:ascii="Calibri Light" w:hAnsi="Calibri Light"/>
                  <w:sz w:val="16"/>
                  <w:szCs w:val="16"/>
                  <w:lang w:val="en-US"/>
                </w:rPr>
                <w:delText>BS 3900-H2:1983, ISO 4628/2-1982-Methods of test for paints. Evaluation of paint and varnish defects. Designation of degree of blistering</w:delText>
              </w:r>
            </w:del>
            <w:ins w:id="12627"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7A54F440" w14:textId="77777777" w:rsidR="00DE3E80" w:rsidRPr="00F526AD" w:rsidRDefault="00DE3E80" w:rsidP="00F526AD">
            <w:pPr>
              <w:spacing w:after="120"/>
              <w:rPr>
                <w:rFonts w:ascii="Calibri Light" w:hAnsi="Calibri Light"/>
                <w:sz w:val="16"/>
                <w:szCs w:val="16"/>
                <w:lang w:val="en-US"/>
              </w:rPr>
            </w:pPr>
            <w:del w:id="12628" w:author="Ashan Asmone" w:date="2016-03-31T14:40:00Z">
              <w:r w:rsidRPr="00F526AD" w:rsidDel="00A93E31">
                <w:rPr>
                  <w:rFonts w:ascii="Calibri Light" w:hAnsi="Calibri Light"/>
                  <w:sz w:val="16"/>
                  <w:szCs w:val="16"/>
                  <w:lang w:val="en-US"/>
                </w:rPr>
                <w:delText>BS 3900-H5:1983, ISO 4628/5-1982-Methods of test for paints. Evaluation of paint and varnish defects. Designation of degree of flaking</w:delText>
              </w:r>
            </w:del>
            <w:ins w:id="12629"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282B24D4" w14:textId="77777777" w:rsidR="00DE3E80" w:rsidRPr="00F526AD" w:rsidRDefault="00DE3E80" w:rsidP="00F526AD">
            <w:pPr>
              <w:spacing w:after="120"/>
              <w:rPr>
                <w:rFonts w:ascii="Calibri Light" w:hAnsi="Calibri Light"/>
                <w:sz w:val="16"/>
                <w:szCs w:val="16"/>
                <w:lang w:val="en-US"/>
              </w:rPr>
            </w:pPr>
            <w:del w:id="12630" w:author="Ashan Asmone" w:date="2016-03-31T14:41:00Z">
              <w:r w:rsidRPr="00F526AD" w:rsidDel="00A93E31">
                <w:rPr>
                  <w:rFonts w:ascii="Calibri Light" w:hAnsi="Calibri Light"/>
                  <w:sz w:val="16"/>
                  <w:szCs w:val="16"/>
                  <w:lang w:val="en-US"/>
                </w:rPr>
                <w:delText>BS 6949:1991-Specification for bitumen-based coatings for cold application excluding use in contact with potable water</w:delText>
              </w:r>
            </w:del>
            <w:ins w:id="12631"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1A30957C" w14:textId="77777777" w:rsidR="00DE3E80" w:rsidRPr="00F526AD" w:rsidRDefault="00DE3E80" w:rsidP="00F526AD">
            <w:pPr>
              <w:spacing w:after="120"/>
              <w:rPr>
                <w:rFonts w:ascii="Calibri Light" w:hAnsi="Calibri Light"/>
                <w:sz w:val="16"/>
                <w:szCs w:val="16"/>
                <w:lang w:val="en-US"/>
              </w:rPr>
            </w:pPr>
            <w:del w:id="12632" w:author="Ashan Asmone" w:date="2016-03-31T14:41:00Z">
              <w:r w:rsidRPr="00F526AD" w:rsidDel="00A93E31">
                <w:rPr>
                  <w:rFonts w:ascii="Calibri Light" w:hAnsi="Calibri Light"/>
                  <w:sz w:val="16"/>
                  <w:szCs w:val="16"/>
                  <w:lang w:val="en-US"/>
                </w:rPr>
                <w:delText>BS 7664:2000-Specification for undercoat and finishing paints</w:delText>
              </w:r>
            </w:del>
            <w:ins w:id="12633" w:author="Ashan Asmone" w:date="2016-03-31T14:41:00Z">
              <w:r w:rsidR="00A93E31">
                <w:rPr>
                  <w:rFonts w:ascii="Calibri Light" w:hAnsi="Calibri Light"/>
                  <w:sz w:val="16"/>
                  <w:szCs w:val="16"/>
                  <w:lang w:val="en-US"/>
                </w:rPr>
                <w:t>BS 7664:2000-Specification for undercoat and finishing paints</w:t>
              </w:r>
            </w:ins>
          </w:p>
          <w:p w14:paraId="54E37FED" w14:textId="77777777" w:rsidR="00DE3E80" w:rsidRPr="00F526AD" w:rsidRDefault="00DE3E80" w:rsidP="00F526AD">
            <w:pPr>
              <w:spacing w:after="120"/>
              <w:rPr>
                <w:rFonts w:ascii="Calibri Light" w:hAnsi="Calibri Light"/>
                <w:sz w:val="16"/>
                <w:szCs w:val="16"/>
                <w:lang w:val="en-US"/>
              </w:rPr>
            </w:pPr>
            <w:del w:id="12634" w:author="Ashan Asmone" w:date="2016-03-31T14:42:00Z">
              <w:r w:rsidRPr="00F526AD" w:rsidDel="00A93E31">
                <w:rPr>
                  <w:rFonts w:ascii="Calibri Light" w:hAnsi="Calibri Light"/>
                  <w:sz w:val="16"/>
                  <w:szCs w:val="16"/>
                  <w:lang w:val="en-US"/>
                </w:rPr>
                <w:delText>BS 8000-Part4:1989- Workmanship on building sites. Code of practice for waterproofing</w:delText>
              </w:r>
            </w:del>
            <w:ins w:id="12635" w:author="Ashan Asmone" w:date="2016-03-31T14:42:00Z">
              <w:r w:rsidR="00A93E31">
                <w:rPr>
                  <w:rFonts w:ascii="Calibri Light" w:hAnsi="Calibri Light"/>
                  <w:sz w:val="16"/>
                  <w:szCs w:val="16"/>
                  <w:lang w:val="en-US"/>
                </w:rPr>
                <w:t>BS 8000-0:2014 Workmanship on construction sites. Introduction and general principles</w:t>
              </w:r>
            </w:ins>
          </w:p>
          <w:p w14:paraId="36AF84AF" w14:textId="77777777" w:rsidR="00401C5E" w:rsidRPr="004F3C8C" w:rsidRDefault="00401C5E" w:rsidP="00F526AD">
            <w:pPr>
              <w:spacing w:after="120"/>
              <w:rPr>
                <w:rFonts w:ascii="Calibri Light" w:hAnsi="Calibri Light"/>
                <w:sz w:val="16"/>
                <w:szCs w:val="16"/>
                <w:lang w:val="en-US"/>
              </w:rPr>
            </w:pPr>
          </w:p>
        </w:tc>
      </w:tr>
      <w:tr w:rsidR="00401C5E" w:rsidRPr="004F3C8C" w14:paraId="0AFA2E9C" w14:textId="77777777" w:rsidTr="00401C5E">
        <w:tc>
          <w:tcPr>
            <w:tcW w:w="685" w:type="dxa"/>
          </w:tcPr>
          <w:p w14:paraId="44A2A7D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F0DEA6D"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43E73316" w14:textId="77777777" w:rsidR="00DE3E80" w:rsidRPr="00F526AD" w:rsidRDefault="00DE3E80" w:rsidP="00F526AD">
            <w:pPr>
              <w:spacing w:after="120"/>
              <w:rPr>
                <w:rFonts w:ascii="Calibri Light" w:hAnsi="Calibri Light"/>
                <w:sz w:val="16"/>
                <w:szCs w:val="16"/>
                <w:lang w:val="en-US"/>
              </w:rPr>
            </w:pPr>
            <w:del w:id="12636" w:author="Jing Kai Toh" w:date="2016-05-12T10:26:00Z">
              <w:r w:rsidRPr="00F526AD" w:rsidDel="008E751D">
                <w:rPr>
                  <w:rFonts w:ascii="Calibri Light" w:hAnsi="Calibri Light"/>
                  <w:sz w:val="16"/>
                  <w:szCs w:val="16"/>
                  <w:lang w:val="en-US"/>
                </w:rPr>
                <w:delText>D5957-98- Standard Guide for Flood Testing Horizontal Waterproofing Installations</w:delText>
              </w:r>
            </w:del>
            <w:ins w:id="12637" w:author="Jing Kai Toh" w:date="2016-05-12T10:26:00Z">
              <w:r w:rsidR="008E751D">
                <w:rPr>
                  <w:rFonts w:ascii="Calibri Light" w:hAnsi="Calibri Light"/>
                  <w:sz w:val="16"/>
                  <w:szCs w:val="16"/>
                  <w:lang w:val="en-US"/>
                </w:rPr>
                <w:t>ASTM D5957 - 98(2013) Standard Guide for Flood Testing Horizontal Waterproofing Installations</w:t>
              </w:r>
            </w:ins>
          </w:p>
          <w:p w14:paraId="179FA484" w14:textId="77777777" w:rsidR="00DE3E80" w:rsidRPr="00F526AD" w:rsidRDefault="00DE3E80" w:rsidP="00F526AD">
            <w:pPr>
              <w:spacing w:after="120"/>
              <w:rPr>
                <w:rFonts w:ascii="Calibri Light" w:hAnsi="Calibri Light"/>
                <w:sz w:val="16"/>
                <w:szCs w:val="16"/>
                <w:lang w:val="en-US"/>
              </w:rPr>
            </w:pPr>
            <w:del w:id="12638" w:author="Jing Kai Toh" w:date="2016-05-12T10:25:00Z">
              <w:r w:rsidRPr="00F526AD" w:rsidDel="008E751D">
                <w:rPr>
                  <w:rFonts w:ascii="Calibri Light" w:hAnsi="Calibri Light"/>
                  <w:sz w:val="16"/>
                  <w:szCs w:val="16"/>
                  <w:lang w:val="en-US"/>
                </w:rPr>
                <w:delText>D5295-00-Standard Guide for Preparation of Concrete Surfaces for Adhered (Bonded) Membrane Waterproofing Systems</w:delText>
              </w:r>
            </w:del>
            <w:ins w:id="12639"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62772767" w14:textId="77777777" w:rsidR="00DE3E80" w:rsidRPr="00F526AD" w:rsidRDefault="00DE3E80" w:rsidP="00F526AD">
            <w:pPr>
              <w:spacing w:after="120"/>
              <w:rPr>
                <w:rFonts w:ascii="Calibri Light" w:hAnsi="Calibri Light"/>
                <w:sz w:val="16"/>
                <w:szCs w:val="16"/>
                <w:lang w:val="en-US"/>
              </w:rPr>
            </w:pPr>
            <w:del w:id="12640" w:author="Jing Kai Toh" w:date="2016-05-12T10:24:00Z">
              <w:r w:rsidRPr="00F526AD" w:rsidDel="008E751D">
                <w:rPr>
                  <w:rFonts w:ascii="Calibri Light" w:hAnsi="Calibri Light"/>
                  <w:sz w:val="16"/>
                  <w:szCs w:val="16"/>
                  <w:lang w:val="en-US"/>
                </w:rPr>
                <w:delText>D5683-95(1999)e1-Standard Test Method for Flexibility of Roofing and Waterproofing Materials and Membranes</w:delText>
              </w:r>
            </w:del>
            <w:ins w:id="12641"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102F9740" w14:textId="77777777" w:rsidR="00DE3E80" w:rsidRPr="00F526AD" w:rsidRDefault="00DE3E80" w:rsidP="00F526AD">
            <w:pPr>
              <w:spacing w:after="120"/>
              <w:rPr>
                <w:rFonts w:ascii="Calibri Light" w:hAnsi="Calibri Light"/>
                <w:sz w:val="16"/>
                <w:szCs w:val="16"/>
                <w:lang w:val="en-US"/>
              </w:rPr>
            </w:pPr>
            <w:del w:id="12642" w:author="Jing Kai Toh" w:date="2016-05-12T10:23:00Z">
              <w:r w:rsidRPr="00F526AD" w:rsidDel="008E751D">
                <w:rPr>
                  <w:rFonts w:ascii="Calibri Light" w:hAnsi="Calibri Light"/>
                  <w:sz w:val="16"/>
                  <w:szCs w:val="16"/>
                  <w:lang w:val="en-US"/>
                </w:rPr>
                <w:delText>D6135-97-Standard Practice for Application of Self-Adhering Modified Bituminous Waterproofing</w:delText>
              </w:r>
            </w:del>
            <w:ins w:id="12643"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0CCA3D42"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459CB9A2"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C33-01- Standard Specification for Concrete Aggregates</w:t>
            </w:r>
          </w:p>
          <w:p w14:paraId="288A5F95" w14:textId="77777777" w:rsidR="00DE3E80" w:rsidRPr="00F526AD" w:rsidRDefault="00DE3E80" w:rsidP="00F526AD">
            <w:pPr>
              <w:spacing w:after="120"/>
              <w:rPr>
                <w:rFonts w:ascii="Calibri Light" w:hAnsi="Calibri Light"/>
                <w:sz w:val="16"/>
                <w:szCs w:val="16"/>
                <w:lang w:val="en-US"/>
              </w:rPr>
            </w:pPr>
            <w:del w:id="12644" w:author="Ashan Senel Asmone" w:date="2016-03-21T11:18:00Z">
              <w:r w:rsidRPr="00F526AD" w:rsidDel="00ED4BC6">
                <w:rPr>
                  <w:rFonts w:ascii="Calibri Light" w:hAnsi="Calibri Light"/>
                  <w:sz w:val="16"/>
                  <w:szCs w:val="16"/>
                  <w:lang w:val="en-US"/>
                </w:rPr>
                <w:delText>C94/C94M-00e2- Standard Specification for Ready-Mixed Concrete</w:delText>
              </w:r>
            </w:del>
            <w:ins w:id="12645" w:author="Ashan Senel Asmone" w:date="2016-03-21T11:18:00Z">
              <w:r w:rsidR="00ED4BC6">
                <w:rPr>
                  <w:rFonts w:ascii="Calibri Light" w:hAnsi="Calibri Light"/>
                  <w:sz w:val="16"/>
                  <w:szCs w:val="16"/>
                  <w:lang w:val="en-US"/>
                </w:rPr>
                <w:t>ASTM C94 / C94M - 15b Standard Specification for Ready-Mixed Concrete</w:t>
              </w:r>
            </w:ins>
          </w:p>
          <w:p w14:paraId="5F81A7E6" w14:textId="77777777" w:rsidR="00DE3E80" w:rsidRPr="00F526AD" w:rsidRDefault="00DE3E80" w:rsidP="00F526AD">
            <w:pPr>
              <w:spacing w:after="120"/>
              <w:rPr>
                <w:rFonts w:ascii="Calibri Light" w:hAnsi="Calibri Light"/>
                <w:sz w:val="16"/>
                <w:szCs w:val="16"/>
                <w:lang w:val="en-US"/>
              </w:rPr>
            </w:pPr>
            <w:del w:id="12646" w:author="Ashan Senel Asmone" w:date="2016-03-21T16:00:00Z">
              <w:r w:rsidRPr="00F526AD" w:rsidDel="00891260">
                <w:rPr>
                  <w:rFonts w:ascii="Calibri Light" w:hAnsi="Calibri Light"/>
                  <w:sz w:val="16"/>
                  <w:szCs w:val="16"/>
                  <w:lang w:val="en-US"/>
                </w:rPr>
                <w:delText>C150-00 Standard Specification for Portland Cement</w:delText>
              </w:r>
            </w:del>
            <w:ins w:id="12647" w:author="Ashan Senel Asmone" w:date="2016-03-21T16:00:00Z">
              <w:r w:rsidR="00891260">
                <w:rPr>
                  <w:rFonts w:ascii="Calibri Light" w:hAnsi="Calibri Light"/>
                  <w:sz w:val="16"/>
                  <w:szCs w:val="16"/>
                  <w:lang w:val="en-US"/>
                </w:rPr>
                <w:t>ASTM C150 / C150M - 15 Standard Specification for Portland Cement</w:t>
              </w:r>
            </w:ins>
          </w:p>
          <w:p w14:paraId="0C131B6B" w14:textId="77777777" w:rsidR="00DE3E80" w:rsidRPr="00F526AD" w:rsidRDefault="00DE3E80" w:rsidP="00F526AD">
            <w:pPr>
              <w:spacing w:after="120"/>
              <w:rPr>
                <w:rFonts w:ascii="Calibri Light" w:hAnsi="Calibri Light"/>
                <w:sz w:val="16"/>
                <w:szCs w:val="16"/>
                <w:lang w:val="en-US"/>
              </w:rPr>
            </w:pPr>
            <w:del w:id="12648" w:author="Jing Kai Toh" w:date="2016-05-12T10:32:00Z">
              <w:r w:rsidRPr="00F526AD" w:rsidDel="002030ED">
                <w:rPr>
                  <w:rFonts w:ascii="Calibri Light" w:hAnsi="Calibri Light"/>
                  <w:sz w:val="16"/>
                  <w:szCs w:val="16"/>
                  <w:lang w:val="en-US"/>
                </w:rPr>
                <w:delText>C597-97 Standard Test Method for Pulse Velocity</w:delText>
              </w:r>
            </w:del>
            <w:ins w:id="12649" w:author="Jing Kai Toh" w:date="2016-05-12T10:32:00Z">
              <w:r w:rsidR="002030ED">
                <w:rPr>
                  <w:rFonts w:ascii="Calibri Light" w:hAnsi="Calibri Light"/>
                  <w:sz w:val="16"/>
                  <w:szCs w:val="16"/>
                  <w:lang w:val="en-US"/>
                </w:rPr>
                <w:t>ASTM C597 - 09 Standard Test Method for Pulse Velocity Through Concrete</w:t>
              </w:r>
            </w:ins>
          </w:p>
          <w:p w14:paraId="540F8AD2" w14:textId="77777777" w:rsidR="00DE3E80" w:rsidRPr="00F526AD" w:rsidRDefault="00DE3E80" w:rsidP="00F526AD">
            <w:pPr>
              <w:spacing w:after="120"/>
              <w:rPr>
                <w:rFonts w:ascii="Calibri Light" w:hAnsi="Calibri Light"/>
                <w:sz w:val="16"/>
                <w:szCs w:val="16"/>
                <w:lang w:val="en-US"/>
              </w:rPr>
            </w:pPr>
            <w:del w:id="12650" w:author="Jing Kai Toh" w:date="2016-05-12T10:31:00Z">
              <w:r w:rsidRPr="00F526AD" w:rsidDel="002030ED">
                <w:rPr>
                  <w:rFonts w:ascii="Calibri Light" w:hAnsi="Calibri Light"/>
                  <w:sz w:val="16"/>
                  <w:szCs w:val="16"/>
                  <w:lang w:val="en-US"/>
                </w:rPr>
                <w:delText>C136-01Standard Test Method for Sieve Analysis of Fine and Coarse Aggregates</w:delText>
              </w:r>
            </w:del>
            <w:ins w:id="12651" w:author="Jing Kai Toh" w:date="2016-05-12T10:31:00Z">
              <w:r w:rsidR="002030ED">
                <w:rPr>
                  <w:rFonts w:ascii="Calibri Light" w:hAnsi="Calibri Light"/>
                  <w:sz w:val="16"/>
                  <w:szCs w:val="16"/>
                  <w:lang w:val="en-US"/>
                </w:rPr>
                <w:t>ASTM C136 / C136M - 14 Standard Test Method for Sieve Analysis of Fine and Coarse Aggregates</w:t>
              </w:r>
            </w:ins>
          </w:p>
          <w:p w14:paraId="734D87E8" w14:textId="77777777" w:rsidR="00DE3E80" w:rsidRPr="00F526AD" w:rsidRDefault="00DE3E80" w:rsidP="00F526AD">
            <w:pPr>
              <w:spacing w:after="120"/>
              <w:rPr>
                <w:rFonts w:ascii="Calibri Light" w:hAnsi="Calibri Light"/>
                <w:sz w:val="16"/>
                <w:szCs w:val="16"/>
                <w:lang w:val="en-US"/>
              </w:rPr>
            </w:pPr>
            <w:del w:id="12652" w:author="Jing Kai Toh" w:date="2016-05-12T10:30:00Z">
              <w:r w:rsidRPr="00F526AD" w:rsidDel="002030ED">
                <w:rPr>
                  <w:rFonts w:ascii="Calibri Light" w:hAnsi="Calibri Light"/>
                  <w:sz w:val="16"/>
                  <w:szCs w:val="16"/>
                  <w:lang w:val="en-US"/>
                </w:rPr>
                <w:delText>C642-97 Standard Test Method for Density, Absorption and Voids in Hardened Concrete</w:delText>
              </w:r>
            </w:del>
            <w:ins w:id="12653" w:author="Jing Kai Toh" w:date="2016-05-12T10:30:00Z">
              <w:r w:rsidR="002030ED">
                <w:rPr>
                  <w:rFonts w:ascii="Calibri Light" w:hAnsi="Calibri Light"/>
                  <w:sz w:val="16"/>
                  <w:szCs w:val="16"/>
                  <w:lang w:val="en-US"/>
                </w:rPr>
                <w:t>ASTM C642 - 13 Standard Test Method for Density, Absorption, and Voids in Hardened Concrete</w:t>
              </w:r>
            </w:ins>
          </w:p>
          <w:p w14:paraId="0063C586" w14:textId="77777777" w:rsidR="00DE3E80" w:rsidRPr="00F526AD" w:rsidRDefault="00DE3E80" w:rsidP="00F526AD">
            <w:pPr>
              <w:spacing w:after="120"/>
              <w:rPr>
                <w:rFonts w:ascii="Calibri Light" w:hAnsi="Calibri Light"/>
                <w:sz w:val="16"/>
                <w:szCs w:val="16"/>
                <w:lang w:val="en-US"/>
              </w:rPr>
            </w:pPr>
            <w:del w:id="12654" w:author="Jing Kai Toh" w:date="2016-05-12T10:28:00Z">
              <w:r w:rsidRPr="00F526AD" w:rsidDel="002030ED">
                <w:rPr>
                  <w:rFonts w:ascii="Calibri Light" w:hAnsi="Calibri Light"/>
                  <w:sz w:val="16"/>
                  <w:szCs w:val="16"/>
                  <w:lang w:val="en-US"/>
                </w:rPr>
                <w:delText>C805-97 Standard Test Method for Rebound Number of Hardened Concrete</w:delText>
              </w:r>
            </w:del>
            <w:ins w:id="12655" w:author="Jing Kai Toh" w:date="2016-05-12T10:28:00Z">
              <w:r w:rsidR="002030ED">
                <w:rPr>
                  <w:rFonts w:ascii="Calibri Light" w:hAnsi="Calibri Light"/>
                  <w:sz w:val="16"/>
                  <w:szCs w:val="16"/>
                  <w:lang w:val="en-US"/>
                </w:rPr>
                <w:t>ASTM C805 / C805M - 13a Standard Test Method for Rebound Number of Hardened Concrete</w:t>
              </w:r>
            </w:ins>
          </w:p>
          <w:p w14:paraId="0E9D4B12"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4355BD85" w14:textId="77777777" w:rsidR="00DE3E80" w:rsidRPr="00F526AD" w:rsidRDefault="00DE3E80" w:rsidP="00F526AD">
            <w:pPr>
              <w:spacing w:after="120"/>
              <w:rPr>
                <w:rFonts w:ascii="Calibri Light" w:hAnsi="Calibri Light"/>
                <w:sz w:val="16"/>
                <w:szCs w:val="16"/>
                <w:lang w:val="en-US"/>
              </w:rPr>
            </w:pPr>
            <w:del w:id="12656" w:author="Ashan Asmone" w:date="2016-03-31T14:45:00Z">
              <w:r w:rsidRPr="00F526AD" w:rsidDel="000E40A0">
                <w:rPr>
                  <w:rFonts w:ascii="Calibri Light" w:hAnsi="Calibri Light"/>
                  <w:sz w:val="16"/>
                  <w:szCs w:val="16"/>
                  <w:lang w:val="en-US"/>
                </w:rPr>
                <w:delText>D5098-99-Standard Specification for Artists' Acrylic Emulsion Paints</w:delText>
              </w:r>
            </w:del>
            <w:ins w:id="12657" w:author="Ashan Asmone" w:date="2016-03-31T14:45:00Z">
              <w:r w:rsidR="000E40A0">
                <w:rPr>
                  <w:rFonts w:ascii="Calibri Light" w:hAnsi="Calibri Light"/>
                  <w:sz w:val="16"/>
                  <w:szCs w:val="16"/>
                  <w:lang w:val="en-US"/>
                </w:rPr>
                <w:t>ASTM D5098 - 16 Standard Specification for Artists’ Acrylic Dispersion Paints</w:t>
              </w:r>
            </w:ins>
          </w:p>
          <w:p w14:paraId="4B546034" w14:textId="77777777" w:rsidR="00DE3E80" w:rsidRPr="00F526AD" w:rsidRDefault="00DE3E80" w:rsidP="00F526AD">
            <w:pPr>
              <w:spacing w:after="120"/>
              <w:rPr>
                <w:rFonts w:ascii="Calibri Light" w:hAnsi="Calibri Light"/>
                <w:sz w:val="16"/>
                <w:szCs w:val="16"/>
                <w:lang w:val="en-US"/>
              </w:rPr>
            </w:pPr>
            <w:del w:id="12658" w:author="Ashan Asmone" w:date="2016-03-31T14:46:00Z">
              <w:r w:rsidRPr="00F526AD" w:rsidDel="000E40A0">
                <w:rPr>
                  <w:rFonts w:ascii="Calibri Light" w:hAnsi="Calibri Light"/>
                  <w:sz w:val="16"/>
                  <w:szCs w:val="16"/>
                  <w:lang w:val="en-US"/>
                </w:rPr>
                <w:delText>D4258-83(1999)-Standard Practice for Surface Cleaning Concrete for Coating</w:delText>
              </w:r>
            </w:del>
            <w:ins w:id="12659" w:author="Ashan Asmone" w:date="2016-03-31T14:46:00Z">
              <w:r w:rsidR="000E40A0">
                <w:rPr>
                  <w:rFonts w:ascii="Calibri Light" w:hAnsi="Calibri Light"/>
                  <w:sz w:val="16"/>
                  <w:szCs w:val="16"/>
                  <w:lang w:val="en-US"/>
                </w:rPr>
                <w:t>ASTM D4258 - 05(2012) Standard Practice for Surface Cleaning Concrete for Coating</w:t>
              </w:r>
            </w:ins>
          </w:p>
          <w:p w14:paraId="7EFB827A" w14:textId="77777777" w:rsidR="00DE3E80" w:rsidRPr="00F526AD" w:rsidRDefault="00DE3E80" w:rsidP="00F526AD">
            <w:pPr>
              <w:spacing w:after="120"/>
              <w:rPr>
                <w:rFonts w:ascii="Calibri Light" w:hAnsi="Calibri Light"/>
                <w:sz w:val="16"/>
                <w:szCs w:val="16"/>
                <w:lang w:val="en-US"/>
              </w:rPr>
            </w:pPr>
            <w:del w:id="12660" w:author="Ashan Asmone" w:date="2016-03-31T14:47:00Z">
              <w:r w:rsidRPr="00F526AD" w:rsidDel="000E40A0">
                <w:rPr>
                  <w:rFonts w:ascii="Calibri Light" w:hAnsi="Calibri Light"/>
                  <w:sz w:val="16"/>
                  <w:szCs w:val="16"/>
                  <w:lang w:val="en-US"/>
                </w:rPr>
                <w:delText>D1640-95(1999)-Standard Test Methods for Drying, Curing, or Film Formation of Organic Coatings at Room Temperature</w:delText>
              </w:r>
            </w:del>
            <w:ins w:id="12661" w:author="Ashan Asmone" w:date="2016-03-31T14:47:00Z">
              <w:r w:rsidR="000E40A0">
                <w:rPr>
                  <w:rFonts w:ascii="Calibri Light" w:hAnsi="Calibri Light"/>
                  <w:sz w:val="16"/>
                  <w:szCs w:val="16"/>
                  <w:lang w:val="en-US"/>
                </w:rPr>
                <w:t>ASTM D1640 / D1640M - 14 Standard Test Methods for Drying, Curing, or Film Formation of Organic Coatings</w:t>
              </w:r>
            </w:ins>
          </w:p>
          <w:p w14:paraId="11C98F7D" w14:textId="77777777" w:rsidR="00DE3E80" w:rsidRPr="00F526AD" w:rsidRDefault="00DE3E80" w:rsidP="00F526AD">
            <w:pPr>
              <w:spacing w:after="120"/>
              <w:rPr>
                <w:rFonts w:ascii="Calibri Light" w:hAnsi="Calibri Light"/>
                <w:sz w:val="16"/>
                <w:szCs w:val="16"/>
                <w:lang w:val="en-US"/>
              </w:rPr>
            </w:pPr>
            <w:del w:id="12662" w:author="Ashan Asmone" w:date="2016-03-31T14:49:00Z">
              <w:r w:rsidRPr="00F526AD" w:rsidDel="000E40A0">
                <w:rPr>
                  <w:rFonts w:ascii="Calibri Light" w:hAnsi="Calibri Light"/>
                  <w:sz w:val="16"/>
                  <w:szCs w:val="16"/>
                  <w:lang w:val="en-US"/>
                </w:rPr>
                <w:delText>D279-87(1997)-Standard Test Methods for Bleeding of Pigments</w:delText>
              </w:r>
            </w:del>
            <w:ins w:id="12663" w:author="Ashan Asmone" w:date="2016-03-31T14:49:00Z">
              <w:r w:rsidR="000E40A0">
                <w:rPr>
                  <w:rFonts w:ascii="Calibri Light" w:hAnsi="Calibri Light"/>
                  <w:sz w:val="16"/>
                  <w:szCs w:val="16"/>
                  <w:lang w:val="en-US"/>
                </w:rPr>
                <w:t>ASTM D279 - 02(2012) Standard Test Methods for Bleeding of Pigments</w:t>
              </w:r>
            </w:ins>
          </w:p>
          <w:p w14:paraId="7C9269FA" w14:textId="77777777" w:rsidR="00DE3E80" w:rsidRPr="00F526AD" w:rsidRDefault="00DE3E80" w:rsidP="00F526AD">
            <w:pPr>
              <w:spacing w:after="120"/>
              <w:rPr>
                <w:rFonts w:ascii="Calibri Light" w:hAnsi="Calibri Light"/>
                <w:sz w:val="16"/>
                <w:szCs w:val="16"/>
                <w:lang w:val="en-US"/>
              </w:rPr>
            </w:pPr>
            <w:del w:id="12664" w:author="Ashan Asmone" w:date="2016-03-31T14:50:00Z">
              <w:r w:rsidRPr="00F526AD" w:rsidDel="000E40A0">
                <w:rPr>
                  <w:rFonts w:ascii="Calibri Light" w:hAnsi="Calibri Light"/>
                  <w:sz w:val="16"/>
                  <w:szCs w:val="16"/>
                  <w:lang w:val="en-US"/>
                </w:rPr>
                <w:delText>D2574-00-Standard Test Method for Resistance of Emulsion Paints in the Container to Attack by Microorganisms</w:delText>
              </w:r>
            </w:del>
            <w:ins w:id="12665"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17F8852C" w14:textId="77777777" w:rsidR="00DE3E80" w:rsidRPr="00F526AD" w:rsidRDefault="00DE3E80" w:rsidP="00F526AD">
            <w:pPr>
              <w:spacing w:after="120"/>
              <w:rPr>
                <w:rFonts w:ascii="Calibri Light" w:hAnsi="Calibri Light"/>
                <w:sz w:val="16"/>
                <w:szCs w:val="16"/>
                <w:lang w:val="en-US"/>
              </w:rPr>
            </w:pPr>
            <w:del w:id="12666" w:author="Ashan Asmone" w:date="2016-03-31T14:52:00Z">
              <w:r w:rsidRPr="00F526AD" w:rsidDel="000E40A0">
                <w:rPr>
                  <w:rFonts w:ascii="Calibri Light" w:hAnsi="Calibri Light"/>
                  <w:sz w:val="16"/>
                  <w:szCs w:val="16"/>
                  <w:lang w:val="en-US"/>
                </w:rPr>
                <w:delText>D5324-98-Standard Guide for Testing Water-Borne Architectural Coatings</w:delText>
              </w:r>
            </w:del>
            <w:ins w:id="12667" w:author="Ashan Asmone" w:date="2016-03-31T14:52:00Z">
              <w:r w:rsidR="000E40A0">
                <w:rPr>
                  <w:rFonts w:ascii="Calibri Light" w:hAnsi="Calibri Light"/>
                  <w:sz w:val="16"/>
                  <w:szCs w:val="16"/>
                  <w:lang w:val="en-US"/>
                </w:rPr>
                <w:t>ASTM D5324 - 10 Standard Guide for Testing Water-Borne Architectural Coatings</w:t>
              </w:r>
            </w:ins>
          </w:p>
          <w:p w14:paraId="3419AB72" w14:textId="77777777" w:rsidR="00DE3E80" w:rsidRPr="00F526AD" w:rsidRDefault="00DE3E80" w:rsidP="00F526AD">
            <w:pPr>
              <w:spacing w:after="120"/>
              <w:rPr>
                <w:rFonts w:ascii="Calibri Light" w:hAnsi="Calibri Light"/>
                <w:sz w:val="16"/>
                <w:szCs w:val="16"/>
                <w:lang w:val="en-US"/>
              </w:rPr>
            </w:pPr>
            <w:del w:id="12668" w:author="Ashan Asmone" w:date="2016-03-31T14:52:00Z">
              <w:r w:rsidRPr="00F526AD" w:rsidDel="000E40A0">
                <w:rPr>
                  <w:rFonts w:ascii="Calibri Light" w:hAnsi="Calibri Light"/>
                  <w:sz w:val="16"/>
                  <w:szCs w:val="16"/>
                  <w:lang w:val="en-US"/>
                </w:rPr>
                <w:delText>D5146-98-Standard Guide to Testing Solvent-Borne Architectural Coatings</w:delText>
              </w:r>
            </w:del>
            <w:ins w:id="12669" w:author="Ashan Asmone" w:date="2016-03-31T14:52:00Z">
              <w:r w:rsidR="000E40A0">
                <w:rPr>
                  <w:rFonts w:ascii="Calibri Light" w:hAnsi="Calibri Light"/>
                  <w:sz w:val="16"/>
                  <w:szCs w:val="16"/>
                  <w:lang w:val="en-US"/>
                </w:rPr>
                <w:t>ASTM D5146 - 10 Standard Guide to Testing Solvent-Borne Architectural Coatings</w:t>
              </w:r>
            </w:ins>
          </w:p>
          <w:p w14:paraId="57D312AC" w14:textId="77777777" w:rsidR="00DE3E80" w:rsidRPr="00F526AD" w:rsidRDefault="00DE3E80" w:rsidP="00F526AD">
            <w:pPr>
              <w:spacing w:after="120"/>
              <w:rPr>
                <w:rFonts w:ascii="Calibri Light" w:hAnsi="Calibri Light"/>
                <w:sz w:val="16"/>
                <w:szCs w:val="16"/>
                <w:lang w:val="en-US"/>
              </w:rPr>
            </w:pPr>
            <w:del w:id="12670" w:author="Ashan Asmone" w:date="2016-03-31T14:53:00Z">
              <w:r w:rsidRPr="00F526AD" w:rsidDel="000E40A0">
                <w:rPr>
                  <w:rFonts w:ascii="Calibri Light" w:hAnsi="Calibri Light"/>
                  <w:sz w:val="16"/>
                  <w:szCs w:val="16"/>
                  <w:lang w:val="en-US"/>
                </w:rPr>
                <w:delText>E1907-97-Standard Practices for Determining Moisture-Related Acceptability of Concrete Floors to Receive Moisture-Sensitive Finishes</w:delText>
              </w:r>
            </w:del>
            <w:ins w:id="12671"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57803DA7" w14:textId="77777777" w:rsidR="00DE3E80" w:rsidRPr="00F526AD" w:rsidRDefault="00DE3E80" w:rsidP="00F526AD">
            <w:pPr>
              <w:spacing w:after="120"/>
              <w:rPr>
                <w:rFonts w:ascii="Calibri Light" w:hAnsi="Calibri Light"/>
                <w:sz w:val="16"/>
                <w:szCs w:val="16"/>
                <w:lang w:val="en-US"/>
              </w:rPr>
            </w:pPr>
            <w:del w:id="12672" w:author="Ashan Asmone" w:date="2016-03-31T14:54:00Z">
              <w:r w:rsidRPr="00F526AD" w:rsidDel="000E40A0">
                <w:rPr>
                  <w:rFonts w:ascii="Calibri Light" w:hAnsi="Calibri Light"/>
                  <w:sz w:val="16"/>
                  <w:szCs w:val="16"/>
                  <w:lang w:val="en-US"/>
                </w:rPr>
                <w:delText>D6237-98-Standard Guide for Painting Inspectors (Concrete and Masonry Substrates)</w:delText>
              </w:r>
            </w:del>
            <w:ins w:id="12673" w:author="Ashan Asmone" w:date="2016-03-31T14:54:00Z">
              <w:r w:rsidR="000E40A0">
                <w:rPr>
                  <w:rFonts w:ascii="Calibri Light" w:hAnsi="Calibri Light"/>
                  <w:sz w:val="16"/>
                  <w:szCs w:val="16"/>
                  <w:lang w:val="en-US"/>
                </w:rPr>
                <w:t>ASTM D6237 - 09(2015) Standard Guide for Painting Inspectors (Concrete and Masonry Substrates)</w:t>
              </w:r>
            </w:ins>
          </w:p>
          <w:p w14:paraId="6DCA2275"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Plaster</w:t>
            </w:r>
          </w:p>
          <w:p w14:paraId="7E98C6D4" w14:textId="77777777" w:rsidR="00DE3E80" w:rsidRPr="00F526AD" w:rsidRDefault="00DE3E80" w:rsidP="00F526AD">
            <w:pPr>
              <w:spacing w:after="120"/>
              <w:rPr>
                <w:rFonts w:ascii="Calibri Light" w:hAnsi="Calibri Light"/>
                <w:sz w:val="16"/>
                <w:szCs w:val="16"/>
                <w:lang w:val="en-US"/>
              </w:rPr>
            </w:pPr>
            <w:del w:id="12674" w:author="Jing Kai Toh" w:date="2016-05-12T10:27:00Z">
              <w:r w:rsidRPr="00F526AD" w:rsidDel="008E751D">
                <w:rPr>
                  <w:rFonts w:ascii="Calibri Light" w:hAnsi="Calibri Light"/>
                  <w:sz w:val="16"/>
                  <w:szCs w:val="16"/>
                  <w:lang w:val="en-US"/>
                </w:rPr>
                <w:delText>C1063-99-Standard Specification for Installation of Lathing and Furring to Receive Interior and Exterior Portland Cement-Based Plaster</w:delText>
              </w:r>
            </w:del>
            <w:ins w:id="12675" w:author="Jing Kai Toh" w:date="2016-05-12T10:27:00Z">
              <w:r w:rsidR="008E751D">
                <w:rPr>
                  <w:rFonts w:ascii="Calibri Light" w:hAnsi="Calibri Light"/>
                  <w:sz w:val="16"/>
                  <w:szCs w:val="16"/>
                  <w:lang w:val="en-US"/>
                </w:rPr>
                <w:t>ASTM C1063 - 16a Standard Specification for Installation of Lathing and Furring to Receive Interior and Exterior Portland Cement-Based Plaster</w:t>
              </w:r>
            </w:ins>
          </w:p>
          <w:p w14:paraId="4610BB9C" w14:textId="77777777" w:rsidR="00401C5E" w:rsidRPr="00F526AD" w:rsidRDefault="00401C5E" w:rsidP="00F526AD">
            <w:pPr>
              <w:spacing w:after="120"/>
              <w:rPr>
                <w:rFonts w:ascii="Calibri Light" w:hAnsi="Calibri Light"/>
                <w:sz w:val="16"/>
                <w:szCs w:val="16"/>
                <w:lang w:val="en-US"/>
              </w:rPr>
            </w:pPr>
          </w:p>
        </w:tc>
      </w:tr>
      <w:tr w:rsidR="00401C5E" w:rsidRPr="004F3C8C" w14:paraId="32C405EB" w14:textId="77777777" w:rsidTr="00401C5E">
        <w:tc>
          <w:tcPr>
            <w:tcW w:w="685" w:type="dxa"/>
          </w:tcPr>
          <w:p w14:paraId="3ADACF7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7755FC4B"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38BCB0F3" w14:textId="77777777" w:rsidR="00DE3E80" w:rsidRPr="00F526AD" w:rsidRDefault="00DE3E80" w:rsidP="00F526AD">
            <w:pPr>
              <w:spacing w:after="120"/>
              <w:rPr>
                <w:rFonts w:ascii="Calibri Light" w:hAnsi="Calibri Light"/>
                <w:sz w:val="16"/>
                <w:szCs w:val="16"/>
                <w:lang w:val="en-US"/>
              </w:rPr>
            </w:pPr>
            <w:del w:id="12676" w:author="Jing Kai Toh" w:date="2016-05-12T17:13:00Z">
              <w:r w:rsidRPr="00F526AD" w:rsidDel="0010274C">
                <w:rPr>
                  <w:rFonts w:ascii="Calibri Light" w:hAnsi="Calibri Light"/>
                  <w:sz w:val="16"/>
                  <w:szCs w:val="16"/>
                  <w:lang w:val="en-US"/>
                </w:rPr>
                <w:delText>AS3740:1994- Waterproofing of wet areas within residential buildings</w:delText>
              </w:r>
            </w:del>
            <w:ins w:id="12677" w:author="Jing Kai Toh" w:date="2016-05-12T17:13:00Z">
              <w:r w:rsidR="0010274C">
                <w:rPr>
                  <w:rFonts w:ascii="Calibri Light" w:hAnsi="Calibri Light"/>
                  <w:sz w:val="16"/>
                  <w:szCs w:val="16"/>
                  <w:lang w:val="en-US"/>
                </w:rPr>
                <w:t>AS 3740-2010/Amdt 1-2012 Waterproofing of domestic wet areas</w:t>
              </w:r>
            </w:ins>
            <w:r w:rsidRPr="00F526AD">
              <w:rPr>
                <w:rFonts w:ascii="Calibri Light" w:hAnsi="Calibri Light"/>
                <w:sz w:val="16"/>
                <w:szCs w:val="16"/>
                <w:lang w:val="en-US"/>
              </w:rPr>
              <w:t> </w:t>
            </w:r>
            <w:r w:rsidRPr="00F526AD">
              <w:rPr>
                <w:rFonts w:ascii="Calibri Light" w:hAnsi="Calibri Light"/>
                <w:sz w:val="16"/>
                <w:szCs w:val="16"/>
                <w:lang w:val="en-US"/>
              </w:rPr>
              <w:br/>
            </w:r>
            <w:r w:rsidRPr="00F526AD">
              <w:rPr>
                <w:rFonts w:ascii="Calibri Light" w:hAnsi="Calibri Light"/>
                <w:sz w:val="16"/>
                <w:szCs w:val="16"/>
                <w:lang w:val="en-US"/>
              </w:rPr>
              <w:br/>
              <w:t>AS 3740-Amdt 1:1995- Waterproofing of wet areas within residential buildings</w:t>
            </w:r>
          </w:p>
          <w:p w14:paraId="39DD1CBD"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Steel</w:t>
            </w:r>
          </w:p>
          <w:p w14:paraId="72A45CEB"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DR 01047 : Cathodic protection of metals - Part 5: Steel in concrete structures</w:t>
            </w:r>
          </w:p>
          <w:p w14:paraId="268D908B"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AS 1302-1991/ Amd 1:1992 : Steel reinforcing bars for concrete</w:t>
            </w:r>
          </w:p>
          <w:p w14:paraId="1FEEF100"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AS 1303-1991 : Steel reinforcing wire for concrete</w:t>
            </w:r>
          </w:p>
          <w:p w14:paraId="2CA051EF"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1D741BDD"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AS 1012.10-2000 : Methods of testing concrete - Determination of indirect tensile strength of concrete cylinders (Brasil or splitting test)</w:t>
            </w:r>
          </w:p>
          <w:p w14:paraId="0A5D9F31" w14:textId="77777777" w:rsidR="00DE3E80" w:rsidRPr="00F526AD" w:rsidRDefault="00DE3E80" w:rsidP="00F526AD">
            <w:pPr>
              <w:spacing w:after="120"/>
              <w:rPr>
                <w:rFonts w:ascii="Calibri Light" w:hAnsi="Calibri Light"/>
                <w:sz w:val="16"/>
                <w:szCs w:val="16"/>
                <w:lang w:val="en-US"/>
              </w:rPr>
            </w:pPr>
            <w:del w:id="12678" w:author="Jing Kai Toh" w:date="2016-05-12T10:01:00Z">
              <w:r w:rsidRPr="00F526AD" w:rsidDel="008E751D">
                <w:rPr>
                  <w:rFonts w:ascii="Calibri Light" w:hAnsi="Calibri Light"/>
                  <w:sz w:val="16"/>
                  <w:szCs w:val="16"/>
                  <w:lang w:val="en-US"/>
                </w:rPr>
                <w:delText>DR 01033 : Chemical admixtures for concrete, mortar and grout Methods of sampling and testing admixtures for mortar and grout</w:delText>
              </w:r>
            </w:del>
            <w:ins w:id="12679" w:author="Jing Kai Toh" w:date="2016-05-12T10:01:00Z">
              <w:r w:rsidR="008E751D">
                <w:rPr>
                  <w:rFonts w:ascii="Calibri Light" w:hAnsi="Calibri Light"/>
                  <w:sz w:val="16"/>
                  <w:szCs w:val="16"/>
                  <w:lang w:val="en-US"/>
                </w:rPr>
                <w:t>AS 1478.2-2005 Chemical admixtures for concrete, mortar and grout - Methods of sampling and testing admixtures for concrete, mortar and grout</w:t>
              </w:r>
            </w:ins>
          </w:p>
          <w:p w14:paraId="44B0CD3A" w14:textId="77777777" w:rsidR="00DE3E80" w:rsidRPr="00F526AD" w:rsidRDefault="00DE3E80" w:rsidP="00F526AD">
            <w:pPr>
              <w:spacing w:after="120"/>
              <w:rPr>
                <w:rFonts w:ascii="Calibri Light" w:hAnsi="Calibri Light"/>
                <w:sz w:val="16"/>
                <w:szCs w:val="16"/>
                <w:lang w:val="en-US"/>
              </w:rPr>
            </w:pPr>
            <w:del w:id="12680" w:author="Jing Kai Toh" w:date="2016-05-12T09:52:00Z">
              <w:r w:rsidRPr="00F526AD" w:rsidDel="008E751D">
                <w:rPr>
                  <w:rFonts w:ascii="Calibri Light" w:hAnsi="Calibri Light"/>
                  <w:sz w:val="16"/>
                  <w:szCs w:val="16"/>
                  <w:lang w:val="en-US"/>
                </w:rPr>
                <w:delText>AS 1012.1 to 21 : Methods of testing concrete</w:delText>
              </w:r>
            </w:del>
            <w:ins w:id="12681" w:author="Jing Kai Toh" w:date="2016-05-12T09:52:00Z">
              <w:r w:rsidR="008E751D">
                <w:rPr>
                  <w:rFonts w:ascii="Calibri Light" w:hAnsi="Calibri Light"/>
                  <w:sz w:val="16"/>
                  <w:szCs w:val="16"/>
                  <w:lang w:val="en-US"/>
                </w:rPr>
                <w:t>AS 1012.1:2014 Methods of testing concrete - Sampling of concrete</w:t>
              </w:r>
            </w:ins>
          </w:p>
          <w:p w14:paraId="4DBE0D46" w14:textId="77777777" w:rsidR="00DE3E80" w:rsidRPr="00F526AD" w:rsidRDefault="00DE3E80" w:rsidP="00F526AD">
            <w:pPr>
              <w:spacing w:after="120"/>
              <w:rPr>
                <w:rFonts w:ascii="Calibri Light" w:hAnsi="Calibri Light"/>
                <w:sz w:val="16"/>
                <w:szCs w:val="16"/>
                <w:lang w:val="en-US"/>
              </w:rPr>
            </w:pPr>
            <w:del w:id="12682" w:author="Jing Kai Toh" w:date="2016-05-12T09:50:00Z">
              <w:r w:rsidRPr="00F526AD" w:rsidDel="008E751D">
                <w:rPr>
                  <w:rFonts w:ascii="Calibri Light" w:hAnsi="Calibri Light"/>
                  <w:sz w:val="16"/>
                  <w:szCs w:val="16"/>
                  <w:lang w:val="en-US"/>
                </w:rPr>
                <w:delText>AS 1379-1997/Amdt 1-2000 : Specification and supply of concrete</w:delText>
              </w:r>
            </w:del>
            <w:ins w:id="12683" w:author="Jing Kai Toh" w:date="2016-05-12T12:09:00Z">
              <w:r w:rsidR="00F8310E">
                <w:rPr>
                  <w:rFonts w:ascii="Calibri Light" w:hAnsi="Calibri Light"/>
                  <w:sz w:val="16"/>
                  <w:szCs w:val="16"/>
                  <w:lang w:val="en-US"/>
                </w:rPr>
                <w:t>concreteAS 1379-2007/Amdt 1-2009 Specification and supply of concrete - AS 1379-2007/Amdt 2-2015 Specification and supply of concrete</w:t>
              </w:r>
            </w:ins>
          </w:p>
          <w:p w14:paraId="0F102327" w14:textId="77777777" w:rsidR="00DE3E80" w:rsidRPr="00F526AD" w:rsidRDefault="00DE3E80" w:rsidP="00F526AD">
            <w:pPr>
              <w:spacing w:after="120"/>
              <w:rPr>
                <w:rFonts w:ascii="Calibri Light" w:hAnsi="Calibri Light"/>
                <w:sz w:val="16"/>
                <w:szCs w:val="16"/>
                <w:lang w:val="en-US"/>
              </w:rPr>
            </w:pPr>
            <w:del w:id="12684" w:author="Jing Kai Toh" w:date="2016-05-12T09:30:00Z">
              <w:r w:rsidRPr="00F526AD" w:rsidDel="00907667">
                <w:rPr>
                  <w:rFonts w:ascii="Calibri Light" w:hAnsi="Calibri Light"/>
                  <w:sz w:val="16"/>
                  <w:szCs w:val="16"/>
                  <w:lang w:val="en-US"/>
                </w:rPr>
                <w:delText>AS 1478.1-2000 : Chemical admixtures for concrete, mortar and grout - Admixtures for concrete</w:delText>
              </w:r>
            </w:del>
            <w:ins w:id="12685" w:author="Jing Kai Toh" w:date="2016-05-12T09:30:00Z">
              <w:r w:rsidR="00907667">
                <w:rPr>
                  <w:rFonts w:ascii="Calibri Light" w:hAnsi="Calibri Light"/>
                  <w:sz w:val="16"/>
                  <w:szCs w:val="16"/>
                  <w:lang w:val="en-US"/>
                </w:rPr>
                <w:t>AS 1478.1-2000 Chemical admixtures for concrete, mortar and grout - Admixtures for concrete</w:t>
              </w:r>
            </w:ins>
          </w:p>
          <w:p w14:paraId="79215825" w14:textId="77777777" w:rsidR="00DE3E80" w:rsidRPr="00F526AD" w:rsidRDefault="00DE3E80" w:rsidP="00F526AD">
            <w:pPr>
              <w:spacing w:after="120"/>
              <w:rPr>
                <w:rFonts w:ascii="Calibri Light" w:hAnsi="Calibri Light"/>
                <w:sz w:val="16"/>
                <w:szCs w:val="16"/>
                <w:lang w:val="en-US"/>
              </w:rPr>
            </w:pPr>
            <w:del w:id="12686" w:author="Jing Kai Toh" w:date="2016-05-11T18:03:00Z">
              <w:r w:rsidRPr="00F526AD" w:rsidDel="00945062">
                <w:rPr>
                  <w:rFonts w:ascii="Calibri Light" w:hAnsi="Calibri Light"/>
                  <w:sz w:val="16"/>
                  <w:szCs w:val="16"/>
                  <w:lang w:val="en-US"/>
                </w:rPr>
                <w:delText>AS 2550.15-1994 : Cranes - Safe use - Concrete placing equipment</w:delText>
              </w:r>
            </w:del>
            <w:ins w:id="12687" w:author="Jing Kai Toh" w:date="2016-05-11T18:03:00Z">
              <w:r w:rsidR="00945062">
                <w:rPr>
                  <w:rFonts w:ascii="Calibri Light" w:hAnsi="Calibri Light"/>
                  <w:sz w:val="16"/>
                  <w:szCs w:val="16"/>
                  <w:lang w:val="en-US"/>
                </w:rPr>
                <w:t>AS 2550.15-1994 Cranes - Safe use - Concrete placing equipment</w:t>
              </w:r>
            </w:ins>
          </w:p>
          <w:p w14:paraId="0F3F8080" w14:textId="77777777" w:rsidR="00DE3E80" w:rsidRPr="00F526AD" w:rsidRDefault="00DE3E80" w:rsidP="00F526AD">
            <w:pPr>
              <w:spacing w:after="120"/>
              <w:rPr>
                <w:rFonts w:ascii="Calibri Light" w:hAnsi="Calibri Light"/>
                <w:sz w:val="16"/>
                <w:szCs w:val="16"/>
                <w:lang w:val="en-US"/>
              </w:rPr>
            </w:pPr>
            <w:del w:id="12688" w:author="Jing Kai Toh" w:date="2016-05-11T18:02:00Z">
              <w:r w:rsidRPr="00F526AD" w:rsidDel="00945062">
                <w:rPr>
                  <w:rFonts w:ascii="Calibri Light" w:hAnsi="Calibri Light"/>
                  <w:sz w:val="16"/>
                  <w:szCs w:val="16"/>
                  <w:lang w:val="en-US"/>
                </w:rPr>
                <w:delText>AS 3600-2001 : Concrete structures</w:delText>
              </w:r>
            </w:del>
            <w:ins w:id="12689" w:author="Jing Kai Toh" w:date="2016-05-11T18:02:00Z">
              <w:r w:rsidR="00945062">
                <w:rPr>
                  <w:rFonts w:ascii="Calibri Light" w:hAnsi="Calibri Light"/>
                  <w:sz w:val="16"/>
                  <w:szCs w:val="16"/>
                  <w:lang w:val="en-US"/>
                </w:rPr>
                <w:t>AS 3600-2009 Concrete structures</w:t>
              </w:r>
            </w:ins>
          </w:p>
          <w:p w14:paraId="1231681F" w14:textId="77777777" w:rsidR="00DE3E80" w:rsidRPr="00F526AD" w:rsidRDefault="00DE3E80" w:rsidP="00F526AD">
            <w:pPr>
              <w:spacing w:after="120"/>
              <w:rPr>
                <w:rFonts w:ascii="Calibri Light" w:hAnsi="Calibri Light"/>
                <w:sz w:val="16"/>
                <w:szCs w:val="16"/>
                <w:lang w:val="en-US"/>
              </w:rPr>
            </w:pPr>
            <w:del w:id="12690" w:author="Jing Kai Toh" w:date="2016-05-11T18:00:00Z">
              <w:r w:rsidRPr="00F526AD" w:rsidDel="00945062">
                <w:rPr>
                  <w:rFonts w:ascii="Calibri Light" w:hAnsi="Calibri Light"/>
                  <w:sz w:val="16"/>
                  <w:szCs w:val="16"/>
                  <w:lang w:val="en-US"/>
                </w:rPr>
                <w:delText>AS 3648-1993 : Specification and methods of test for packaged concrete mixes</w:delText>
              </w:r>
            </w:del>
            <w:ins w:id="12691" w:author="Jing Kai Toh" w:date="2016-05-11T18:00:00Z">
              <w:r w:rsidR="00945062">
                <w:rPr>
                  <w:rFonts w:ascii="Calibri Light" w:hAnsi="Calibri Light"/>
                  <w:sz w:val="16"/>
                  <w:szCs w:val="16"/>
                  <w:lang w:val="en-US"/>
                </w:rPr>
                <w:t>AS 3648-1993 : Specification and methods of test for packaged concrete mixes</w:t>
              </w:r>
            </w:ins>
          </w:p>
          <w:p w14:paraId="0C743AE4"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6203F732" w14:textId="77777777" w:rsidR="00DE3E80" w:rsidRPr="00F526AD" w:rsidRDefault="00DE3E80" w:rsidP="00F526AD">
            <w:pPr>
              <w:spacing w:after="120"/>
              <w:rPr>
                <w:rFonts w:ascii="Calibri Light" w:hAnsi="Calibri Light"/>
                <w:sz w:val="16"/>
                <w:szCs w:val="16"/>
                <w:lang w:val="en-US"/>
              </w:rPr>
            </w:pPr>
            <w:del w:id="12692" w:author="Ashan Asmone" w:date="2016-03-31T14:56:00Z">
              <w:r w:rsidRPr="00F526AD" w:rsidDel="000E40A0">
                <w:rPr>
                  <w:rFonts w:ascii="Calibri Light" w:hAnsi="Calibri Light"/>
                  <w:sz w:val="16"/>
                  <w:szCs w:val="16"/>
                  <w:lang w:val="en-US"/>
                </w:rPr>
                <w:delText>AS/NZS 2310:1995-Glossary of paint and painting terms</w:delText>
              </w:r>
            </w:del>
            <w:ins w:id="12693" w:author="Ashan Asmone" w:date="2016-03-31T14:56:00Z">
              <w:r w:rsidR="000E40A0">
                <w:rPr>
                  <w:rFonts w:ascii="Calibri Light" w:hAnsi="Calibri Light"/>
                  <w:sz w:val="16"/>
                  <w:szCs w:val="16"/>
                  <w:lang w:val="en-US"/>
                </w:rPr>
                <w:t>AS/NZS 2310:2002 Glossary of paint and painting terms</w:t>
              </w:r>
            </w:ins>
          </w:p>
          <w:p w14:paraId="4D2F261C" w14:textId="77777777" w:rsidR="00DE3E80" w:rsidRPr="00F526AD" w:rsidRDefault="00DE3E80" w:rsidP="00F526AD">
            <w:pPr>
              <w:spacing w:after="120"/>
              <w:rPr>
                <w:rFonts w:ascii="Calibri Light" w:hAnsi="Calibri Light"/>
                <w:sz w:val="16"/>
                <w:szCs w:val="16"/>
                <w:lang w:val="en-US"/>
              </w:rPr>
            </w:pPr>
            <w:del w:id="12694" w:author="Ashan Asmone" w:date="2016-03-31T14:57:00Z">
              <w:r w:rsidRPr="00F526AD" w:rsidDel="000E40A0">
                <w:rPr>
                  <w:rFonts w:ascii="Calibri Light" w:hAnsi="Calibri Light"/>
                  <w:sz w:val="16"/>
                  <w:szCs w:val="16"/>
                  <w:lang w:val="en-US"/>
                </w:rPr>
                <w:delText>AS/NZS 2311:2000-Guide to the painting of buildings</w:delText>
              </w:r>
            </w:del>
            <w:ins w:id="12695" w:author="Ashan Asmone" w:date="2016-03-31T14:57:00Z">
              <w:r w:rsidR="000E40A0">
                <w:rPr>
                  <w:rFonts w:ascii="Calibri Light" w:hAnsi="Calibri Light"/>
                  <w:sz w:val="16"/>
                  <w:szCs w:val="16"/>
                  <w:lang w:val="en-US"/>
                </w:rPr>
                <w:t>AS/NZS 2311:2009 Guide to the painting of buildings</w:t>
              </w:r>
            </w:ins>
          </w:p>
          <w:p w14:paraId="24D5DE0F" w14:textId="77777777" w:rsidR="00DE3E80" w:rsidRPr="00F526AD" w:rsidRDefault="00DE3E80" w:rsidP="00F526AD">
            <w:pPr>
              <w:spacing w:after="120"/>
              <w:rPr>
                <w:rFonts w:ascii="Calibri Light" w:hAnsi="Calibri Light"/>
                <w:sz w:val="16"/>
                <w:szCs w:val="16"/>
                <w:lang w:val="en-US"/>
              </w:rPr>
            </w:pPr>
            <w:del w:id="12696" w:author="Ashan Asmone" w:date="2016-03-31T14:58:00Z">
              <w:r w:rsidRPr="00F526AD" w:rsidDel="000E40A0">
                <w:rPr>
                  <w:rFonts w:ascii="Calibri Light" w:hAnsi="Calibri Light"/>
                  <w:sz w:val="16"/>
                  <w:szCs w:val="16"/>
                  <w:lang w:val="en-US"/>
                </w:rPr>
                <w:delText>AS 3730.0-1991-Guide to the properties of paints for buildings - General information on the specification, purchasing and testing of paints</w:delText>
              </w:r>
            </w:del>
            <w:ins w:id="12697" w:author="Ashan Asmone" w:date="2016-03-31T14:58:00Z">
              <w:r w:rsidR="000E40A0">
                <w:rPr>
                  <w:rFonts w:ascii="Calibri Light" w:hAnsi="Calibri Light"/>
                  <w:sz w:val="16"/>
                  <w:szCs w:val="16"/>
                  <w:lang w:val="en-US"/>
                </w:rPr>
                <w:t>AS 3730.0-2006 Guide to the properties of paints for buildings - General information on the specification, purchasing and testing of paints</w:t>
              </w:r>
            </w:ins>
          </w:p>
          <w:p w14:paraId="3BB4AFC7" w14:textId="77777777" w:rsidR="00DE3E80" w:rsidRPr="00F526AD" w:rsidRDefault="00DE3E80" w:rsidP="00F526AD">
            <w:pPr>
              <w:spacing w:after="120"/>
              <w:rPr>
                <w:rFonts w:ascii="Calibri Light" w:hAnsi="Calibri Light"/>
                <w:sz w:val="16"/>
                <w:szCs w:val="16"/>
                <w:lang w:val="en-US"/>
              </w:rPr>
            </w:pPr>
            <w:del w:id="12698" w:author="Ashan Asmone" w:date="2016-03-31T15:00:00Z">
              <w:r w:rsidRPr="00F526AD" w:rsidDel="000E40A0">
                <w:rPr>
                  <w:rFonts w:ascii="Calibri Light" w:hAnsi="Calibri Light"/>
                  <w:sz w:val="16"/>
                  <w:szCs w:val="16"/>
                  <w:lang w:val="en-US"/>
                </w:rPr>
                <w:delText>AS 3730.100-1994-Guide to the properties of paints for buildings - Introduction and list of guides</w:delText>
              </w:r>
            </w:del>
            <w:ins w:id="12699" w:author="Ashan Asmone" w:date="2016-03-31T15:00:00Z">
              <w:r w:rsidR="000E40A0">
                <w:rPr>
                  <w:rFonts w:ascii="Calibri Light" w:hAnsi="Calibri Light"/>
                  <w:sz w:val="16"/>
                  <w:szCs w:val="16"/>
                  <w:lang w:val="en-US"/>
                </w:rPr>
                <w:t>AS 3730.100-2006 Guide to the properties of paints for buildings - Introduction and list of guides</w:t>
              </w:r>
            </w:ins>
          </w:p>
          <w:p w14:paraId="1DC84654" w14:textId="77777777" w:rsidR="00DE3E80" w:rsidRPr="00F526AD" w:rsidRDefault="00DE3E80" w:rsidP="00F526AD">
            <w:pPr>
              <w:spacing w:after="120"/>
              <w:rPr>
                <w:rFonts w:ascii="Calibri Light" w:hAnsi="Calibri Light"/>
                <w:sz w:val="16"/>
                <w:szCs w:val="16"/>
                <w:lang w:val="en-US"/>
              </w:rPr>
            </w:pPr>
            <w:del w:id="12700" w:author="Ashan Asmone" w:date="2016-03-31T15:02:00Z">
              <w:r w:rsidRPr="00F526AD" w:rsidDel="000E40A0">
                <w:rPr>
                  <w:rFonts w:ascii="Calibri Light" w:hAnsi="Calibri Light"/>
                  <w:sz w:val="16"/>
                  <w:szCs w:val="16"/>
                  <w:lang w:val="en-US"/>
                </w:rPr>
                <w:delText>HB 73.1-1995-Handbook of Australian Paint Standards - General</w:delText>
              </w:r>
            </w:del>
            <w:ins w:id="12701" w:author="Ashan Asmone" w:date="2016-03-31T15:02:00Z">
              <w:r w:rsidR="000E40A0">
                <w:rPr>
                  <w:rFonts w:ascii="Calibri Light" w:hAnsi="Calibri Light"/>
                  <w:sz w:val="16"/>
                  <w:szCs w:val="16"/>
                  <w:lang w:val="en-US"/>
                </w:rPr>
                <w:t>HB 73.1-2005 Handbook of Australian Paint Standards - General</w:t>
              </w:r>
            </w:ins>
          </w:p>
          <w:p w14:paraId="273EC09C" w14:textId="77777777" w:rsidR="00DE3E80" w:rsidRPr="00F526AD" w:rsidRDefault="00DE3E80" w:rsidP="00F526AD">
            <w:pPr>
              <w:spacing w:after="120"/>
              <w:rPr>
                <w:rFonts w:ascii="Calibri Light" w:hAnsi="Calibri Light"/>
                <w:sz w:val="16"/>
                <w:szCs w:val="16"/>
                <w:lang w:val="en-US"/>
              </w:rPr>
            </w:pPr>
            <w:del w:id="12702" w:author="Ashan Asmone" w:date="2016-03-31T15:03:00Z">
              <w:r w:rsidRPr="00F526AD" w:rsidDel="000E40A0">
                <w:rPr>
                  <w:rFonts w:ascii="Calibri Light" w:hAnsi="Calibri Light"/>
                  <w:sz w:val="16"/>
                  <w:szCs w:val="16"/>
                  <w:lang w:val="en-US"/>
                </w:rPr>
                <w:delText>HB 73.2-1995-Handbook of Australian Paint Standards - Test methods</w:delText>
              </w:r>
            </w:del>
            <w:ins w:id="12703" w:author="Ashan Asmone" w:date="2016-03-31T15:03:00Z">
              <w:r w:rsidR="000E40A0">
                <w:rPr>
                  <w:rFonts w:ascii="Calibri Light" w:hAnsi="Calibri Light"/>
                  <w:sz w:val="16"/>
                  <w:szCs w:val="16"/>
                  <w:lang w:val="en-US"/>
                </w:rPr>
                <w:t>HB 73.2-2005 Handbook of Australian Paint Standards - Test methods</w:t>
              </w:r>
            </w:ins>
          </w:p>
          <w:p w14:paraId="2D6FEE13" w14:textId="77777777" w:rsidR="00DE3E80" w:rsidRPr="00F526AD" w:rsidRDefault="00DE3E80" w:rsidP="00F526AD">
            <w:pPr>
              <w:spacing w:after="120"/>
              <w:rPr>
                <w:rFonts w:ascii="Calibri Light" w:hAnsi="Calibri Light"/>
                <w:sz w:val="16"/>
                <w:szCs w:val="16"/>
                <w:lang w:val="en-US"/>
              </w:rPr>
            </w:pPr>
            <w:del w:id="12704" w:author="Ashan Asmone" w:date="2016-03-31T15:04:00Z">
              <w:r w:rsidRPr="00F526AD" w:rsidDel="000E40A0">
                <w:rPr>
                  <w:rFonts w:ascii="Calibri Light" w:hAnsi="Calibri Light"/>
                  <w:sz w:val="16"/>
                  <w:szCs w:val="16"/>
                  <w:lang w:val="en-US"/>
                </w:rPr>
                <w:delText>AS/NZS 1580.101.1:1999-Paints and related materials - Methods of test - Conditions of test - Temperature, humidity and airflow control</w:delText>
              </w:r>
            </w:del>
            <w:ins w:id="12705" w:author="Ashan Asmone" w:date="2016-03-31T15:04:00Z">
              <w:r w:rsidR="000E40A0">
                <w:rPr>
                  <w:rFonts w:ascii="Calibri Light" w:hAnsi="Calibri Light"/>
                  <w:sz w:val="16"/>
                  <w:szCs w:val="16"/>
                  <w:lang w:val="en-US"/>
                </w:rPr>
                <w:t>AS/NZS 1580.101.1:1999 (R2013) Paints and related materials - Methods of test - - Conditions of test - Temperature, humidity and airflow control</w:t>
              </w:r>
            </w:ins>
          </w:p>
          <w:p w14:paraId="3A0D1ABB" w14:textId="77777777" w:rsidR="00DE3E80" w:rsidRPr="00F526AD" w:rsidRDefault="00DE3E80" w:rsidP="00F526AD">
            <w:pPr>
              <w:spacing w:after="120"/>
              <w:rPr>
                <w:rFonts w:ascii="Calibri Light" w:hAnsi="Calibri Light"/>
                <w:sz w:val="16"/>
                <w:szCs w:val="16"/>
                <w:lang w:val="en-US"/>
              </w:rPr>
            </w:pPr>
            <w:del w:id="12706" w:author="Ashan Asmone" w:date="2016-03-31T15:06:00Z">
              <w:r w:rsidRPr="00F526AD" w:rsidDel="00383EB6">
                <w:rPr>
                  <w:rFonts w:ascii="Calibri Light" w:hAnsi="Calibri Light"/>
                  <w:sz w:val="16"/>
                  <w:szCs w:val="16"/>
                  <w:lang w:val="en-US"/>
                </w:rPr>
                <w:delText>AS/NZS 1580.107.2:1995-Paints and related materials - Methods of test - Determination of wet film thickness from wet film mass</w:delText>
              </w:r>
            </w:del>
            <w:ins w:id="12707" w:author="Ashan Asmone" w:date="2016-03-31T15:06:00Z">
              <w:r w:rsidR="00383EB6">
                <w:rPr>
                  <w:rFonts w:ascii="Calibri Light" w:hAnsi="Calibri Light"/>
                  <w:sz w:val="16"/>
                  <w:szCs w:val="16"/>
                  <w:lang w:val="en-US"/>
                </w:rPr>
                <w:t>AS/NZS 1580.107.2:1995 Paints and related materials - Methods of test - - Determination of wet film thickness from wet film mass</w:t>
              </w:r>
            </w:ins>
          </w:p>
          <w:p w14:paraId="23C74AE2" w14:textId="77777777" w:rsidR="00DE3E80" w:rsidRPr="00F526AD" w:rsidRDefault="00DE3E80" w:rsidP="00F526AD">
            <w:pPr>
              <w:spacing w:after="120"/>
              <w:rPr>
                <w:rFonts w:ascii="Calibri Light" w:hAnsi="Calibri Light"/>
                <w:sz w:val="16"/>
                <w:szCs w:val="16"/>
                <w:lang w:val="en-US"/>
              </w:rPr>
            </w:pPr>
            <w:del w:id="12708" w:author="Ashan Asmone" w:date="2016-03-31T15:07:00Z">
              <w:r w:rsidRPr="00F526AD" w:rsidDel="00383EB6">
                <w:rPr>
                  <w:rFonts w:ascii="Calibri Light" w:hAnsi="Calibri Light"/>
                  <w:sz w:val="16"/>
                  <w:szCs w:val="16"/>
                  <w:lang w:val="en-US"/>
                </w:rPr>
                <w:delText>AS/NZS 1580.408.5:1994-Paints and related materials - Methods of test - Adhesion - Pull-off test</w:delText>
              </w:r>
            </w:del>
            <w:ins w:id="12709" w:author="Ashan Asmone" w:date="2016-03-31T15:07:00Z">
              <w:r w:rsidR="00383EB6">
                <w:rPr>
                  <w:rFonts w:ascii="Calibri Light" w:hAnsi="Calibri Light"/>
                  <w:sz w:val="16"/>
                  <w:szCs w:val="16"/>
                  <w:lang w:val="en-US"/>
                </w:rPr>
                <w:t>AS 1580.408.5-2006 Paints and related materials - Methods of test - Adhesion - Pull-off test</w:t>
              </w:r>
            </w:ins>
          </w:p>
          <w:p w14:paraId="2F907680" w14:textId="77777777" w:rsidR="00DE3E80" w:rsidRPr="00F526AD" w:rsidRDefault="00DE3E80" w:rsidP="00F526AD">
            <w:pPr>
              <w:spacing w:after="120"/>
              <w:rPr>
                <w:rFonts w:ascii="Calibri Light" w:hAnsi="Calibri Light"/>
                <w:sz w:val="16"/>
                <w:szCs w:val="16"/>
                <w:lang w:val="en-US"/>
              </w:rPr>
            </w:pPr>
            <w:del w:id="12710" w:author="Ashan Asmone" w:date="2016-03-31T15:12:00Z">
              <w:r w:rsidRPr="00F526AD" w:rsidDel="00383EB6">
                <w:rPr>
                  <w:rFonts w:ascii="Calibri Light" w:hAnsi="Calibri Light"/>
                  <w:sz w:val="16"/>
                  <w:szCs w:val="16"/>
                  <w:lang w:val="en-US"/>
                </w:rPr>
                <w:delText>AS/NZS 1580.481.1.10:1998-Paints and related materials - Methods of test - Coatings - Exposed to weathering - Degree of flaking and peeling</w:delText>
              </w:r>
            </w:del>
            <w:ins w:id="12711" w:author="Ashan Asmone" w:date="2016-03-31T15:12:00Z">
              <w:r w:rsidR="00383EB6">
                <w:rPr>
                  <w:rFonts w:ascii="Calibri Light" w:hAnsi="Calibri Light"/>
                  <w:sz w:val="16"/>
                  <w:szCs w:val="16"/>
                  <w:lang w:val="en-US"/>
                </w:rPr>
                <w:t>AS/NZS 1580.481.1.10:1998 (R2013) Paints and related materials - Methods of test - Coatings - Exposed to weathering - Degree of flaking and peeling</w:t>
              </w:r>
            </w:ins>
          </w:p>
          <w:p w14:paraId="541EE165" w14:textId="77777777" w:rsidR="00DE3E80" w:rsidRPr="00F526AD" w:rsidRDefault="00DE3E80" w:rsidP="00F526AD">
            <w:pPr>
              <w:spacing w:after="120"/>
              <w:rPr>
                <w:rFonts w:ascii="Calibri Light" w:hAnsi="Calibri Light"/>
                <w:sz w:val="16"/>
                <w:szCs w:val="16"/>
                <w:lang w:val="en-US"/>
              </w:rPr>
            </w:pPr>
            <w:del w:id="12712" w:author="Ashan Asmone" w:date="2016-03-31T15:14:00Z">
              <w:r w:rsidRPr="00F526AD" w:rsidDel="00383EB6">
                <w:rPr>
                  <w:rFonts w:ascii="Calibri Light" w:hAnsi="Calibri Light"/>
                  <w:sz w:val="16"/>
                  <w:szCs w:val="16"/>
                  <w:lang w:val="en-US"/>
                </w:rPr>
                <w:delText>AS/NZS 1580.481.1.13:1998-Paints and related materials - Methods of test - Coatings - Exposed to weathering - Degree of fungal or algal growth</w:delText>
              </w:r>
            </w:del>
            <w:ins w:id="12713" w:author="Ashan Asmone" w:date="2016-03-31T15:14:00Z">
              <w:r w:rsidR="00383EB6">
                <w:rPr>
                  <w:rFonts w:ascii="Calibri Light" w:hAnsi="Calibri Light"/>
                  <w:sz w:val="16"/>
                  <w:szCs w:val="16"/>
                  <w:lang w:val="en-US"/>
                </w:rPr>
                <w:t>AS/NZS 1580.481.1.13:1998 (Reconfirmed 2013) Methods of test for paints and related materials - Exposed to weathering - Degree of fungal or algal growth</w:t>
              </w:r>
            </w:ins>
          </w:p>
          <w:p w14:paraId="3FB9B1D0" w14:textId="77777777" w:rsidR="00DE3E80" w:rsidRPr="00F526AD" w:rsidRDefault="00DE3E80" w:rsidP="00F526AD">
            <w:pPr>
              <w:spacing w:after="120"/>
              <w:rPr>
                <w:rFonts w:ascii="Calibri Light" w:hAnsi="Calibri Light"/>
                <w:sz w:val="16"/>
                <w:szCs w:val="16"/>
                <w:lang w:val="en-US"/>
              </w:rPr>
            </w:pPr>
            <w:del w:id="12714" w:author="Ashan Asmone" w:date="2016-03-31T15:15:00Z">
              <w:r w:rsidRPr="00F526AD" w:rsidDel="00383EB6">
                <w:rPr>
                  <w:rFonts w:ascii="Calibri Light" w:hAnsi="Calibri Light"/>
                  <w:sz w:val="16"/>
                  <w:szCs w:val="16"/>
                  <w:lang w:val="en-US"/>
                </w:rPr>
                <w:delText>AS/NZS 1580.481.1.9:1998-Paints and related materials - Methods of test - Coatings - Exposed to weathering - Degree of blistering</w:delText>
              </w:r>
            </w:del>
            <w:ins w:id="12715" w:author="Ashan Asmone" w:date="2016-03-31T15:15:00Z">
              <w:r w:rsidR="00383EB6">
                <w:rPr>
                  <w:rFonts w:ascii="Calibri Light" w:hAnsi="Calibri Light"/>
                  <w:sz w:val="16"/>
                  <w:szCs w:val="16"/>
                  <w:lang w:val="en-US"/>
                </w:rPr>
                <w:t>AS/NZS 1580.481.1.9:1998 (R2013) Paints and related materials - Methods of test - Coatings - Exposed to weathering - Degree of blistering</w:t>
              </w:r>
            </w:ins>
          </w:p>
          <w:p w14:paraId="51E75566" w14:textId="77777777" w:rsidR="00401C5E" w:rsidRPr="00F526AD" w:rsidRDefault="00401C5E" w:rsidP="00F526AD">
            <w:pPr>
              <w:spacing w:after="120"/>
              <w:rPr>
                <w:rFonts w:ascii="Calibri Light" w:hAnsi="Calibri Light"/>
                <w:sz w:val="16"/>
                <w:szCs w:val="16"/>
                <w:lang w:val="en-US"/>
              </w:rPr>
            </w:pPr>
          </w:p>
        </w:tc>
      </w:tr>
      <w:tr w:rsidR="00401C5E" w:rsidRPr="004F3C8C" w14:paraId="7FD5F6D5" w14:textId="77777777" w:rsidTr="00401C5E">
        <w:tc>
          <w:tcPr>
            <w:tcW w:w="685" w:type="dxa"/>
          </w:tcPr>
          <w:p w14:paraId="2523D66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6AE3D7B8"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41D7AC8C" w14:textId="77777777" w:rsidR="00DE3E80" w:rsidRPr="00F526AD" w:rsidRDefault="00DE3E80" w:rsidP="00F526AD">
            <w:pPr>
              <w:spacing w:after="120"/>
              <w:rPr>
                <w:rFonts w:ascii="Calibri Light" w:hAnsi="Calibri Light"/>
                <w:sz w:val="16"/>
                <w:szCs w:val="16"/>
                <w:lang w:val="en-US"/>
              </w:rPr>
            </w:pPr>
            <w:del w:id="12716" w:author="Ashan Asmone" w:date="2016-03-31T13:37:00Z">
              <w:r w:rsidRPr="00F526AD" w:rsidDel="00E33639">
                <w:rPr>
                  <w:rFonts w:ascii="Calibri Light" w:hAnsi="Calibri Light"/>
                  <w:sz w:val="16"/>
                  <w:szCs w:val="16"/>
                  <w:lang w:val="en-US"/>
                </w:rPr>
                <w:delText>SS CP 82:1999- Code of practice- waterproofing of reinforced concrete buildings</w:delText>
              </w:r>
            </w:del>
            <w:ins w:id="12717" w:author="Ashan Asmone" w:date="2016-03-31T13:37:00Z">
              <w:r w:rsidR="00E33639">
                <w:rPr>
                  <w:rFonts w:ascii="Calibri Light" w:hAnsi="Calibri Light"/>
                  <w:sz w:val="16"/>
                  <w:szCs w:val="16"/>
                  <w:lang w:val="en-US"/>
                </w:rPr>
                <w:t>SS CP 82:1999- Code of practice- waterproofing of reinforced concrete buildings</w:t>
              </w:r>
            </w:ins>
          </w:p>
          <w:p w14:paraId="0A0356B2"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Steel</w:t>
            </w:r>
          </w:p>
          <w:p w14:paraId="3D21AA5B" w14:textId="77777777" w:rsidR="00DE3E80" w:rsidRPr="00F526AD" w:rsidRDefault="00DE3E80" w:rsidP="00F526AD">
            <w:pPr>
              <w:spacing w:after="120"/>
              <w:rPr>
                <w:rFonts w:ascii="Calibri Light" w:hAnsi="Calibri Light"/>
                <w:sz w:val="16"/>
                <w:szCs w:val="16"/>
                <w:lang w:val="en-US"/>
              </w:rPr>
            </w:pPr>
            <w:del w:id="12718" w:author="Ashan Asmone" w:date="2016-03-31T13:40:00Z">
              <w:r w:rsidRPr="00F526AD" w:rsidDel="00E33639">
                <w:rPr>
                  <w:rFonts w:ascii="Calibri Light" w:hAnsi="Calibri Light"/>
                  <w:sz w:val="16"/>
                  <w:szCs w:val="16"/>
                  <w:lang w:val="en-US"/>
                </w:rPr>
                <w:delText>SS 2: Steel for the Reinforcement of Concrete</w:delText>
              </w:r>
            </w:del>
            <w:ins w:id="12719" w:author="Ashan Asmone" w:date="2016-03-31T13:40:00Z">
              <w:r w:rsidR="00E33639">
                <w:rPr>
                  <w:rFonts w:ascii="Calibri Light" w:hAnsi="Calibri Light"/>
                  <w:sz w:val="16"/>
                  <w:szCs w:val="16"/>
                  <w:lang w:val="en-US"/>
                </w:rPr>
                <w:t>SS 566 : 2011 Specification for steel for the reinforcement of concrete – Plain bars</w:t>
              </w:r>
            </w:ins>
          </w:p>
          <w:p w14:paraId="4F9127AB" w14:textId="77777777" w:rsidR="00DE3E80" w:rsidRPr="00F526AD" w:rsidRDefault="00DE3E80" w:rsidP="00F526AD">
            <w:pPr>
              <w:spacing w:after="120"/>
              <w:rPr>
                <w:rFonts w:ascii="Calibri Light" w:hAnsi="Calibri Light"/>
                <w:sz w:val="16"/>
                <w:szCs w:val="16"/>
                <w:lang w:val="en-US"/>
              </w:rPr>
            </w:pPr>
            <w:del w:id="12720" w:author="Ashan Asmone" w:date="2016-03-31T13:42:00Z">
              <w:r w:rsidRPr="00F526AD" w:rsidDel="00E33639">
                <w:rPr>
                  <w:rFonts w:ascii="Calibri Light" w:hAnsi="Calibri Light"/>
                  <w:sz w:val="16"/>
                  <w:szCs w:val="16"/>
                  <w:lang w:val="en-US"/>
                </w:rPr>
                <w:delText>SS 18: Cold-reduced steel wire for the reinforcement of concrete and the manufacture of welded fabric</w:delText>
              </w:r>
            </w:del>
            <w:ins w:id="12721" w:author="Ashan Asmone" w:date="2016-03-31T13:42:00Z">
              <w:r w:rsidR="00E33639">
                <w:rPr>
                  <w:rFonts w:ascii="Calibri Light" w:hAnsi="Calibri Light"/>
                  <w:sz w:val="16"/>
                  <w:szCs w:val="16"/>
                  <w:lang w:val="en-US"/>
                </w:rPr>
                <w:t xml:space="preserve">SS 18 - 1 : 1999 </w:t>
              </w:r>
              <w:r w:rsidR="00E33639">
                <w:rPr>
                  <w:rFonts w:ascii="Calibri Light" w:hAnsi="Calibri Light"/>
                  <w:sz w:val="16"/>
                  <w:szCs w:val="16"/>
                  <w:lang w:val="en-US"/>
                </w:rPr>
                <w:tab/>
                <w:t>Cold-reduced steel wire for the reinforcement of concrete and the manufacture of welded fabric - Steel grade 500</w:t>
              </w:r>
            </w:ins>
          </w:p>
          <w:p w14:paraId="0EABB752" w14:textId="77777777" w:rsidR="00DE3E80" w:rsidRPr="00F526AD" w:rsidRDefault="00DE3E80" w:rsidP="00F526AD">
            <w:pPr>
              <w:spacing w:after="120"/>
              <w:rPr>
                <w:rFonts w:ascii="Calibri Light" w:hAnsi="Calibri Light"/>
                <w:sz w:val="16"/>
                <w:szCs w:val="16"/>
                <w:lang w:val="en-US"/>
              </w:rPr>
            </w:pPr>
            <w:del w:id="12722" w:author="Ashan Asmone" w:date="2016-03-31T13:44:00Z">
              <w:r w:rsidRPr="00F526AD" w:rsidDel="00E33639">
                <w:rPr>
                  <w:rFonts w:ascii="Calibri Light" w:hAnsi="Calibri Light"/>
                  <w:sz w:val="16"/>
                  <w:szCs w:val="16"/>
                  <w:lang w:val="en-US"/>
                </w:rPr>
                <w:delText>SS CP 23: Metal Framework</w:delText>
              </w:r>
            </w:del>
            <w:ins w:id="12723" w:author="Ashan Asmone" w:date="2016-03-31T13:44:00Z">
              <w:r w:rsidR="00E33639">
                <w:rPr>
                  <w:rFonts w:ascii="Calibri Light" w:hAnsi="Calibri Light"/>
                  <w:sz w:val="16"/>
                  <w:szCs w:val="16"/>
                  <w:lang w:val="en-US"/>
                </w:rPr>
                <w:t>SS 580 : 2012 Code of practice for formwork</w:t>
              </w:r>
            </w:ins>
          </w:p>
          <w:p w14:paraId="6CA4835A" w14:textId="77777777" w:rsidR="00DE3E80" w:rsidRPr="00F526AD" w:rsidRDefault="00DE3E80" w:rsidP="00F526AD">
            <w:pPr>
              <w:spacing w:after="120"/>
              <w:rPr>
                <w:rFonts w:ascii="Calibri Light" w:hAnsi="Calibri Light"/>
                <w:sz w:val="16"/>
                <w:szCs w:val="16"/>
                <w:lang w:val="en-US"/>
              </w:rPr>
            </w:pPr>
            <w:del w:id="12724" w:author="Ashan Asmone" w:date="2016-03-31T13:45:00Z">
              <w:r w:rsidRPr="00F526AD" w:rsidDel="00E33639">
                <w:rPr>
                  <w:rFonts w:ascii="Calibri Light" w:hAnsi="Calibri Light"/>
                  <w:sz w:val="16"/>
                  <w:szCs w:val="16"/>
                  <w:lang w:val="en-US"/>
                </w:rPr>
                <w:delText>SS 32: Welded steel fabric for the reinforcement of concrete</w:delText>
              </w:r>
            </w:del>
            <w:ins w:id="12725" w:author="Ashan Asmone" w:date="2016-03-31T13:45:00Z">
              <w:r w:rsidR="00E33639">
                <w:rPr>
                  <w:rFonts w:ascii="Calibri Light" w:hAnsi="Calibri Light"/>
                  <w:sz w:val="16"/>
                  <w:szCs w:val="16"/>
                  <w:lang w:val="en-US"/>
                </w:rPr>
                <w:t>SS 32 Series - Welded steel fabric for the reinforcement of concrete</w:t>
              </w:r>
            </w:ins>
          </w:p>
          <w:p w14:paraId="7E50073B"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5F32663B" w14:textId="77777777" w:rsidR="00DE3E80" w:rsidRPr="00F526AD" w:rsidRDefault="00DE3E80" w:rsidP="00F526AD">
            <w:pPr>
              <w:spacing w:after="120"/>
              <w:rPr>
                <w:rFonts w:ascii="Calibri Light" w:hAnsi="Calibri Light"/>
                <w:sz w:val="16"/>
                <w:szCs w:val="16"/>
                <w:lang w:val="en-US"/>
              </w:rPr>
            </w:pPr>
            <w:del w:id="12726" w:author="Ashan Senel Asmone" w:date="2016-03-21T13:53:00Z">
              <w:r w:rsidRPr="00F526AD" w:rsidDel="00EB11C2">
                <w:rPr>
                  <w:rFonts w:ascii="Calibri Light" w:hAnsi="Calibri Light"/>
                  <w:sz w:val="16"/>
                  <w:szCs w:val="16"/>
                  <w:lang w:val="en-US"/>
                </w:rPr>
                <w:delText>SS 26: 2000 Ordinary Portland Cement</w:delText>
              </w:r>
            </w:del>
            <w:ins w:id="12727" w:author="Ashan Senel Asmone" w:date="2016-03-21T13:53:00Z">
              <w:r w:rsidR="00EB11C2">
                <w:rPr>
                  <w:rFonts w:ascii="Calibri Light" w:hAnsi="Calibri Light"/>
                  <w:sz w:val="16"/>
                  <w:szCs w:val="16"/>
                  <w:lang w:val="en-US"/>
                </w:rPr>
                <w:t>SS EN 197 - 1 : 2014 Cement - Part 1 : Composition, specifications and conformity criteria for common cement/ SS EN 197 - 2 : 2014 Cement - Part 2 : Conformity evaluation</w:t>
              </w:r>
            </w:ins>
          </w:p>
          <w:p w14:paraId="2B88D2C1" w14:textId="77777777" w:rsidR="00DE3E80" w:rsidRPr="00F526AD" w:rsidRDefault="00DE3E80" w:rsidP="00F526AD">
            <w:pPr>
              <w:spacing w:after="120"/>
              <w:rPr>
                <w:rFonts w:ascii="Calibri Light" w:hAnsi="Calibri Light"/>
                <w:sz w:val="16"/>
                <w:szCs w:val="16"/>
                <w:lang w:val="en-US"/>
              </w:rPr>
            </w:pPr>
            <w:del w:id="12728" w:author="Ashan Senel Asmone" w:date="2016-03-21T20:46:00Z">
              <w:r w:rsidRPr="00F526AD" w:rsidDel="00901293">
                <w:rPr>
                  <w:rFonts w:ascii="Calibri Light" w:hAnsi="Calibri Light"/>
                  <w:sz w:val="16"/>
                  <w:szCs w:val="16"/>
                  <w:lang w:val="en-US"/>
                </w:rPr>
                <w:delText>SS 31 : 1998- Aggregates from natural sources for concrete</w:delText>
              </w:r>
            </w:del>
            <w:ins w:id="12729" w:author="Ashan Senel Asmone" w:date="2016-03-21T20:46:00Z">
              <w:r w:rsidR="00901293">
                <w:rPr>
                  <w:rFonts w:ascii="Calibri Light" w:hAnsi="Calibri Light"/>
                  <w:sz w:val="16"/>
                  <w:szCs w:val="16"/>
                  <w:lang w:val="en-US"/>
                </w:rPr>
                <w:t>SS EN 12620 : 2008 Specification for aggregates for concrete</w:t>
              </w:r>
            </w:ins>
          </w:p>
          <w:p w14:paraId="3B0A107A" w14:textId="77777777" w:rsidR="00DE3E80" w:rsidRPr="00F526AD" w:rsidRDefault="00DE3E80" w:rsidP="00F526AD">
            <w:pPr>
              <w:spacing w:after="120"/>
              <w:rPr>
                <w:rFonts w:ascii="Calibri Light" w:hAnsi="Calibri Light"/>
                <w:sz w:val="16"/>
                <w:szCs w:val="16"/>
                <w:lang w:val="en-US"/>
              </w:rPr>
            </w:pPr>
            <w:del w:id="12730" w:author="Ashan Asmone" w:date="2016-03-31T13:48:00Z">
              <w:r w:rsidRPr="00F526AD" w:rsidDel="00E33639">
                <w:rPr>
                  <w:rFonts w:ascii="Calibri Light" w:hAnsi="Calibri Light"/>
                  <w:sz w:val="16"/>
                  <w:szCs w:val="16"/>
                  <w:lang w:val="en-US"/>
                </w:rPr>
                <w:delText>SS 78 : (1987-1992) -Testing concrete</w:delText>
              </w:r>
            </w:del>
          </w:p>
          <w:p w14:paraId="0C26F469" w14:textId="77777777" w:rsidR="00DE3E80" w:rsidRPr="00F526AD" w:rsidRDefault="00DE3E80" w:rsidP="00F526AD">
            <w:pPr>
              <w:spacing w:after="120"/>
              <w:rPr>
                <w:rFonts w:ascii="Calibri Light" w:hAnsi="Calibri Light"/>
                <w:sz w:val="16"/>
                <w:szCs w:val="16"/>
                <w:lang w:val="en-US"/>
              </w:rPr>
            </w:pPr>
            <w:del w:id="12731" w:author="Ashan Asmone" w:date="2016-03-31T13:50:00Z">
              <w:r w:rsidRPr="00F526AD" w:rsidDel="00E33639">
                <w:rPr>
                  <w:rFonts w:ascii="Calibri Light" w:hAnsi="Calibri Light"/>
                  <w:sz w:val="16"/>
                  <w:szCs w:val="16"/>
                  <w:lang w:val="en-US"/>
                </w:rPr>
                <w:delText>SS 289: Ready Mix Concrete</w:delText>
              </w:r>
            </w:del>
            <w:ins w:id="12732"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p>
          <w:p w14:paraId="4D7B1CB0" w14:textId="77777777" w:rsidR="00DE3E80" w:rsidRPr="00F526AD" w:rsidRDefault="00DE3E80" w:rsidP="00F526AD">
            <w:pPr>
              <w:spacing w:after="120"/>
              <w:rPr>
                <w:rFonts w:ascii="Calibri Light" w:hAnsi="Calibri Light"/>
                <w:sz w:val="16"/>
                <w:szCs w:val="16"/>
                <w:lang w:val="en-US"/>
              </w:rPr>
            </w:pPr>
            <w:del w:id="12733" w:author="Ashan Senel Asmone" w:date="2016-03-21T20:53:00Z">
              <w:r w:rsidRPr="00F526AD" w:rsidDel="0088204E">
                <w:rPr>
                  <w:rFonts w:ascii="Calibri Light" w:hAnsi="Calibri Light"/>
                  <w:sz w:val="16"/>
                  <w:szCs w:val="16"/>
                  <w:lang w:val="en-US"/>
                </w:rPr>
                <w:delText>SS 320: Admixtures</w:delText>
              </w:r>
            </w:del>
            <w:ins w:id="12734"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2735"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2736"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07085CCA" w14:textId="77777777" w:rsidR="00DE3E80" w:rsidRPr="00F526AD" w:rsidRDefault="00DE3E80" w:rsidP="00F526AD">
            <w:pPr>
              <w:spacing w:after="120"/>
              <w:rPr>
                <w:rFonts w:ascii="Calibri Light" w:hAnsi="Calibri Light"/>
                <w:sz w:val="16"/>
                <w:szCs w:val="16"/>
                <w:lang w:val="en-US"/>
              </w:rPr>
            </w:pPr>
            <w:del w:id="12737" w:author="Ashan Senel Asmone" w:date="2016-03-21T21:03:00Z">
              <w:r w:rsidRPr="00F526AD" w:rsidDel="0088204E">
                <w:rPr>
                  <w:rFonts w:ascii="Calibri Light" w:hAnsi="Calibri Light"/>
                  <w:sz w:val="16"/>
                  <w:szCs w:val="16"/>
                  <w:lang w:val="en-US"/>
                </w:rPr>
                <w:delText>SS 397 : Methods of testing cement</w:delText>
              </w:r>
            </w:del>
          </w:p>
          <w:p w14:paraId="66DC647B"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3007BE3E" w14:textId="77777777" w:rsidR="00DE3E80" w:rsidRPr="00F526AD" w:rsidRDefault="00DE3E80" w:rsidP="00F526AD">
            <w:pPr>
              <w:spacing w:after="120"/>
              <w:rPr>
                <w:rFonts w:ascii="Calibri Light" w:hAnsi="Calibri Light"/>
                <w:sz w:val="16"/>
                <w:szCs w:val="16"/>
                <w:lang w:val="en-US"/>
              </w:rPr>
            </w:pPr>
            <w:del w:id="12738" w:author="Ashan Asmone" w:date="2016-03-31T13:55:00Z">
              <w:r w:rsidRPr="00F526AD" w:rsidDel="00E33639">
                <w:rPr>
                  <w:rFonts w:ascii="Calibri Light" w:hAnsi="Calibri Light"/>
                  <w:sz w:val="16"/>
                  <w:szCs w:val="16"/>
                  <w:lang w:val="en-US"/>
                </w:rPr>
                <w:delText>SS CP 22: Painting of buildings</w:delText>
              </w:r>
            </w:del>
            <w:ins w:id="12739" w:author="Ashan Asmone" w:date="2016-03-31T13:55:00Z">
              <w:r w:rsidR="00E33639">
                <w:rPr>
                  <w:rFonts w:ascii="Calibri Light" w:hAnsi="Calibri Light"/>
                  <w:sz w:val="16"/>
                  <w:szCs w:val="16"/>
                  <w:lang w:val="en-US"/>
                </w:rPr>
                <w:t>SS 542 : 2008 Code of practice for painting of buildings</w:t>
              </w:r>
            </w:ins>
          </w:p>
          <w:p w14:paraId="341A1828" w14:textId="77777777" w:rsidR="00DE3E80" w:rsidRPr="00F526AD" w:rsidRDefault="00DE3E80" w:rsidP="00F526AD">
            <w:pPr>
              <w:spacing w:after="120"/>
              <w:rPr>
                <w:rFonts w:ascii="Calibri Light" w:hAnsi="Calibri Light"/>
                <w:sz w:val="16"/>
                <w:szCs w:val="16"/>
                <w:lang w:val="en-US"/>
              </w:rPr>
            </w:pPr>
            <w:del w:id="12740" w:author="Ashan Asmone" w:date="2016-03-31T13:56:00Z">
              <w:r w:rsidRPr="00F526AD" w:rsidDel="00E33639">
                <w:rPr>
                  <w:rFonts w:ascii="Calibri Light" w:hAnsi="Calibri Light"/>
                  <w:sz w:val="16"/>
                  <w:szCs w:val="16"/>
                  <w:lang w:val="en-US"/>
                </w:rPr>
                <w:delText>SS 5: Methods of tests for paints, varnishes and related materials</w:delText>
              </w:r>
            </w:del>
            <w:ins w:id="12741" w:author="Ashan Asmone" w:date="2016-03-31T13:56:00Z">
              <w:r w:rsidR="00E33639">
                <w:rPr>
                  <w:rFonts w:ascii="Calibri Light" w:hAnsi="Calibri Light"/>
                  <w:sz w:val="16"/>
                  <w:szCs w:val="16"/>
                  <w:lang w:val="en-US"/>
                </w:rPr>
                <w:t>SS 5 Series - Methods of test for paints, varnishes and related materials</w:t>
              </w:r>
            </w:ins>
          </w:p>
          <w:p w14:paraId="681D82E2" w14:textId="77777777" w:rsidR="00DE3E80" w:rsidRPr="00F526AD" w:rsidRDefault="00DE3E80" w:rsidP="00F526AD">
            <w:pPr>
              <w:spacing w:after="120"/>
              <w:rPr>
                <w:rFonts w:ascii="Calibri Light" w:hAnsi="Calibri Light"/>
                <w:sz w:val="16"/>
                <w:szCs w:val="16"/>
                <w:lang w:val="en-US"/>
              </w:rPr>
            </w:pPr>
            <w:del w:id="12742" w:author="Ashan Asmone" w:date="2016-03-31T13:57:00Z">
              <w:r w:rsidRPr="00F526AD" w:rsidDel="00492805">
                <w:rPr>
                  <w:rFonts w:ascii="Calibri Light" w:hAnsi="Calibri Light"/>
                  <w:sz w:val="16"/>
                  <w:szCs w:val="16"/>
                  <w:lang w:val="en-US"/>
                </w:rPr>
                <w:delText>SS 7: Paint: finishing, gloss enamel</w:delText>
              </w:r>
            </w:del>
            <w:ins w:id="12743" w:author="Ashan Asmone" w:date="2016-03-31T13:57:00Z">
              <w:r w:rsidR="00492805">
                <w:rPr>
                  <w:rFonts w:ascii="Calibri Light" w:hAnsi="Calibri Light"/>
                  <w:sz w:val="16"/>
                  <w:szCs w:val="16"/>
                  <w:lang w:val="en-US"/>
                </w:rPr>
                <w:t>SS 7 : 1998 Paint - Finishing, gloss enamel</w:t>
              </w:r>
            </w:ins>
          </w:p>
          <w:p w14:paraId="4F32F576" w14:textId="77777777" w:rsidR="00DE3E80" w:rsidRPr="00F526AD" w:rsidRDefault="00DE3E80" w:rsidP="00F526AD">
            <w:pPr>
              <w:spacing w:after="120"/>
              <w:rPr>
                <w:rFonts w:ascii="Calibri Light" w:hAnsi="Calibri Light"/>
                <w:sz w:val="16"/>
                <w:szCs w:val="16"/>
                <w:lang w:val="en-US"/>
              </w:rPr>
            </w:pPr>
            <w:del w:id="12744" w:author="Ashan Asmone" w:date="2016-03-31T13:58:00Z">
              <w:r w:rsidRPr="00F526AD" w:rsidDel="00492805">
                <w:rPr>
                  <w:rFonts w:ascii="Calibri Light" w:hAnsi="Calibri Light"/>
                  <w:sz w:val="16"/>
                  <w:szCs w:val="16"/>
                  <w:lang w:val="en-US"/>
                </w:rPr>
                <w:delText>SS 34: Undercoat for gloss enamel</w:delText>
              </w:r>
            </w:del>
            <w:ins w:id="12745" w:author="Ashan Asmone" w:date="2016-03-31T13:58:00Z">
              <w:r w:rsidR="00492805">
                <w:rPr>
                  <w:rFonts w:ascii="Calibri Light" w:hAnsi="Calibri Light"/>
                  <w:sz w:val="16"/>
                  <w:szCs w:val="16"/>
                  <w:lang w:val="en-US"/>
                </w:rPr>
                <w:t>SS 34 : 1998 Undercoat paint for gloss enamel</w:t>
              </w:r>
            </w:ins>
          </w:p>
          <w:p w14:paraId="70FF9624" w14:textId="77777777" w:rsidR="00DE3E80" w:rsidRPr="00F526AD" w:rsidRDefault="00DE3E80" w:rsidP="00F526AD">
            <w:pPr>
              <w:spacing w:after="120"/>
              <w:rPr>
                <w:rFonts w:ascii="Calibri Light" w:hAnsi="Calibri Light"/>
                <w:sz w:val="16"/>
                <w:szCs w:val="16"/>
                <w:lang w:val="en-US"/>
              </w:rPr>
            </w:pPr>
            <w:del w:id="12746" w:author="Ashan Asmone" w:date="2016-03-31T13:59:00Z">
              <w:r w:rsidRPr="00F526AD" w:rsidDel="00492805">
                <w:rPr>
                  <w:rFonts w:ascii="Calibri Light" w:hAnsi="Calibri Light"/>
                  <w:sz w:val="16"/>
                  <w:szCs w:val="16"/>
                  <w:lang w:val="en-US"/>
                </w:rPr>
                <w:delText>SS 150: Emulsion paints for decorative purposes</w:delText>
              </w:r>
            </w:del>
            <w:ins w:id="12747" w:author="Ashan Asmone" w:date="2016-03-31T13:59:00Z">
              <w:r w:rsidR="00492805">
                <w:rPr>
                  <w:rFonts w:ascii="Calibri Light" w:hAnsi="Calibri Light"/>
                  <w:sz w:val="16"/>
                  <w:szCs w:val="16"/>
                  <w:lang w:val="en-US"/>
                </w:rPr>
                <w:t>SS 150 : 1998 Emulsion paints for decorative purposes</w:t>
              </w:r>
            </w:ins>
          </w:p>
          <w:p w14:paraId="182FE0F6" w14:textId="77777777" w:rsidR="00401C5E" w:rsidRPr="00F526AD" w:rsidRDefault="00401C5E" w:rsidP="00F526AD">
            <w:pPr>
              <w:spacing w:after="120"/>
              <w:rPr>
                <w:rFonts w:ascii="Calibri Light" w:hAnsi="Calibri Light"/>
                <w:sz w:val="16"/>
                <w:szCs w:val="16"/>
                <w:lang w:val="en-US"/>
              </w:rPr>
            </w:pPr>
          </w:p>
        </w:tc>
      </w:tr>
      <w:tr w:rsidR="00401C5E" w:rsidRPr="004F3C8C" w14:paraId="21702F89" w14:textId="77777777" w:rsidTr="00401C5E">
        <w:tc>
          <w:tcPr>
            <w:tcW w:w="685" w:type="dxa"/>
          </w:tcPr>
          <w:p w14:paraId="4E6B55C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6C735E0"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236A7FC9" w14:textId="77777777" w:rsidR="00DE3E80" w:rsidRPr="00F526AD" w:rsidRDefault="00DE3E80" w:rsidP="00F526AD">
            <w:pPr>
              <w:spacing w:after="120"/>
              <w:rPr>
                <w:rFonts w:ascii="Calibri Light" w:hAnsi="Calibri Light"/>
                <w:sz w:val="16"/>
                <w:szCs w:val="16"/>
                <w:lang w:val="en-US"/>
              </w:rPr>
            </w:pPr>
            <w:del w:id="12748" w:author="Jing Kai Toh" w:date="2016-05-11T17:32:00Z">
              <w:r w:rsidRPr="00F526AD" w:rsidDel="005B3846">
                <w:rPr>
                  <w:rFonts w:ascii="Calibri Light" w:hAnsi="Calibri Light"/>
                  <w:sz w:val="16"/>
                  <w:szCs w:val="16"/>
                  <w:lang w:val="en-US"/>
                </w:rPr>
                <w:delText>ISO 1920: 1976 Concrete tests -- Dimensions, tolerances and applicability of test specimens </w:delText>
              </w:r>
            </w:del>
            <w:ins w:id="12749" w:author="Jing Kai Toh" w:date="2016-05-11T17:32:00Z">
              <w:r w:rsidR="005B3846">
                <w:rPr>
                  <w:rFonts w:ascii="Calibri Light" w:hAnsi="Calibri Light"/>
                  <w:sz w:val="16"/>
                  <w:szCs w:val="16"/>
                  <w:lang w:val="en-US"/>
                </w:rPr>
                <w:t>ISO 1920-3:2004 Testing of concrete -- Part 3: Making and curing test specimens</w:t>
              </w:r>
            </w:ins>
            <w:r w:rsidRPr="00F526AD">
              <w:rPr>
                <w:rFonts w:ascii="Calibri Light" w:hAnsi="Calibri Light"/>
                <w:sz w:val="16"/>
                <w:szCs w:val="16"/>
                <w:lang w:val="en-US"/>
              </w:rPr>
              <w:br/>
            </w:r>
            <w:r w:rsidRPr="00F526AD">
              <w:rPr>
                <w:rFonts w:ascii="Calibri Light" w:hAnsi="Calibri Light"/>
                <w:sz w:val="16"/>
                <w:szCs w:val="16"/>
                <w:lang w:val="en-US"/>
              </w:rPr>
              <w:br/>
            </w:r>
            <w:del w:id="12750" w:author="Jing Kai Toh" w:date="2016-05-11T17:31:00Z">
              <w:r w:rsidRPr="00F526AD" w:rsidDel="005B3846">
                <w:rPr>
                  <w:rFonts w:ascii="Calibri Light" w:hAnsi="Calibri Light"/>
                  <w:sz w:val="16"/>
                  <w:szCs w:val="16"/>
                  <w:lang w:val="en-US"/>
                </w:rPr>
                <w:delText>ISO 2736-1: 1986 Concrete tests -- Test specimens -- Part 1: Sampling of fresh concrete</w:delText>
              </w:r>
            </w:del>
            <w:ins w:id="12751" w:author="Jing Kai Toh" w:date="2016-05-11T17:31:00Z">
              <w:r w:rsidR="005B3846">
                <w:rPr>
                  <w:rFonts w:ascii="Calibri Light" w:hAnsi="Calibri Light"/>
                  <w:sz w:val="16"/>
                  <w:szCs w:val="16"/>
                  <w:lang w:val="en-US"/>
                </w:rPr>
                <w:t>ISO 1920-1:2004 Testing of concrete -- Part 1: Sampling of fresh concrete</w:t>
              </w:r>
            </w:ins>
          </w:p>
          <w:p w14:paraId="47B4F858"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52" w:author="Jing Kai Toh" w:date="2016-05-11T17:30:00Z">
              <w:r w:rsidRPr="00F526AD" w:rsidDel="005B3846">
                <w:rPr>
                  <w:rFonts w:ascii="Calibri Light" w:hAnsi="Calibri Light"/>
                  <w:sz w:val="16"/>
                  <w:szCs w:val="16"/>
                  <w:lang w:val="en-US"/>
                </w:rPr>
                <w:delText>ISO 2736-2: 1986 Concrete tests -- Test specimens -- Part 2: Making and curing of test specimens for strength tests</w:delText>
              </w:r>
            </w:del>
            <w:ins w:id="12753" w:author="Jing Kai Toh" w:date="2016-05-11T17:30:00Z">
              <w:r w:rsidR="005B3846">
                <w:rPr>
                  <w:rFonts w:ascii="Calibri Light" w:hAnsi="Calibri Light"/>
                  <w:sz w:val="16"/>
                  <w:szCs w:val="16"/>
                  <w:lang w:val="en-US"/>
                </w:rPr>
                <w:t>ISO 1920-3:2004 Testing of concrete -- Part 3: Making and curing test specimens</w:t>
              </w:r>
            </w:ins>
          </w:p>
          <w:p w14:paraId="04A815E6"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54" w:author="Jing Kai Toh" w:date="2016-05-11T17:27:00Z">
              <w:r w:rsidRPr="00F526AD" w:rsidDel="005B3846">
                <w:rPr>
                  <w:rFonts w:ascii="Calibri Light" w:hAnsi="Calibri Light"/>
                  <w:sz w:val="16"/>
                  <w:szCs w:val="16"/>
                  <w:lang w:val="en-US"/>
                </w:rPr>
                <w:delText>ISO 3766: 1995 Construction drawings -- Simplified representation of concrete reinforcement</w:delText>
              </w:r>
            </w:del>
            <w:ins w:id="12755" w:author="Jing Kai Toh" w:date="2016-05-11T17:27:00Z">
              <w:r w:rsidR="005B3846">
                <w:rPr>
                  <w:rFonts w:ascii="Calibri Light" w:hAnsi="Calibri Light"/>
                  <w:sz w:val="16"/>
                  <w:szCs w:val="16"/>
                  <w:lang w:val="en-US"/>
                </w:rPr>
                <w:t>ISO 3766:2003 Construction drawings -- Simplified representation of concrete reinforcement</w:t>
              </w:r>
            </w:ins>
          </w:p>
          <w:p w14:paraId="3F5CC86F"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56" w:author="Jing Kai Toh" w:date="2016-05-11T17:25:00Z">
              <w:r w:rsidRPr="00F526AD" w:rsidDel="005B3846">
                <w:rPr>
                  <w:rFonts w:ascii="Calibri Light" w:hAnsi="Calibri Light"/>
                  <w:sz w:val="16"/>
                  <w:szCs w:val="16"/>
                  <w:lang w:val="en-US"/>
                </w:rPr>
                <w:delText>ISO 3893: 1977 Concrete -- Classification by compressive strength</w:delText>
              </w:r>
            </w:del>
            <w:ins w:id="12757" w:author="Jing Kai Toh" w:date="2016-05-11T17:25:00Z">
              <w:r w:rsidR="005B3846">
                <w:rPr>
                  <w:rFonts w:ascii="Calibri Light" w:hAnsi="Calibri Light"/>
                  <w:sz w:val="16"/>
                  <w:szCs w:val="16"/>
                  <w:lang w:val="en-US"/>
                </w:rPr>
                <w:t>ISO 3893:1977 Concrete -- Classification by compressive strength</w:t>
              </w:r>
            </w:ins>
          </w:p>
          <w:p w14:paraId="658226C9"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58" w:author="Jing Kai Toh" w:date="2016-05-11T17:24:00Z">
              <w:r w:rsidRPr="00F526AD" w:rsidDel="005B3846">
                <w:rPr>
                  <w:rFonts w:ascii="Calibri Light" w:hAnsi="Calibri Light"/>
                  <w:sz w:val="16"/>
                  <w:szCs w:val="16"/>
                  <w:lang w:val="en-US"/>
                </w:rPr>
                <w:delText>ISO 4012: 1978 Concrete -- Determination of compressive strength of test specimens</w:delText>
              </w:r>
            </w:del>
            <w:ins w:id="12759" w:author="Jing Kai Toh" w:date="2016-05-11T17:24:00Z">
              <w:r w:rsidR="005B3846">
                <w:rPr>
                  <w:rFonts w:ascii="Calibri Light" w:hAnsi="Calibri Light"/>
                  <w:sz w:val="16"/>
                  <w:szCs w:val="16"/>
                  <w:lang w:val="en-US"/>
                </w:rPr>
                <w:t>ISO 1920-4:2005 Testing of concrete -- Part 4: Strength of hardened concrete</w:t>
              </w:r>
            </w:ins>
          </w:p>
          <w:p w14:paraId="4D16CC67"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60" w:author="Jing Kai Toh" w:date="2016-05-11T17:23:00Z">
              <w:r w:rsidRPr="00F526AD" w:rsidDel="005B3846">
                <w:rPr>
                  <w:rFonts w:ascii="Calibri Light" w:hAnsi="Calibri Light"/>
                  <w:sz w:val="16"/>
                  <w:szCs w:val="16"/>
                  <w:lang w:val="en-US"/>
                </w:rPr>
                <w:delText>ISO 4013: 1978 Concrete -- Determination of flexural strength of test specimens</w:delText>
              </w:r>
            </w:del>
            <w:ins w:id="12761" w:author="Jing Kai Toh" w:date="2016-05-11T17:23:00Z">
              <w:r w:rsidR="005B3846">
                <w:rPr>
                  <w:rFonts w:ascii="Calibri Light" w:hAnsi="Calibri Light"/>
                  <w:sz w:val="16"/>
                  <w:szCs w:val="16"/>
                  <w:lang w:val="en-US"/>
                </w:rPr>
                <w:t>ISO 1920-4:2005 Testing of concrete -- Part 4: Strength of hardened concrete</w:t>
              </w:r>
            </w:ins>
          </w:p>
          <w:p w14:paraId="7EAC6E05"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62" w:author="Jing Kai Toh" w:date="2016-05-11T17:21:00Z">
              <w:r w:rsidRPr="00F526AD" w:rsidDel="005B3846">
                <w:rPr>
                  <w:rFonts w:ascii="Calibri Light" w:hAnsi="Calibri Light"/>
                  <w:sz w:val="16"/>
                  <w:szCs w:val="16"/>
                  <w:lang w:val="en-US"/>
                </w:rPr>
                <w:delText>ISO 4103: 1979 Concrete -- Classification of consistency</w:delText>
              </w:r>
            </w:del>
            <w:ins w:id="12763" w:author="Jing Kai Toh" w:date="2016-05-11T17:21:00Z">
              <w:r w:rsidR="005B3846">
                <w:rPr>
                  <w:rFonts w:ascii="Calibri Light" w:hAnsi="Calibri Light"/>
                  <w:sz w:val="16"/>
                  <w:szCs w:val="16"/>
                  <w:lang w:val="en-US"/>
                </w:rPr>
                <w:t>ISO 4103:1979 Concrete -- Classification of consistency</w:t>
              </w:r>
            </w:ins>
          </w:p>
          <w:p w14:paraId="3805B785"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64" w:author="Jing Kai Toh" w:date="2016-05-11T17:20:00Z">
              <w:r w:rsidRPr="00F526AD" w:rsidDel="005B3846">
                <w:rPr>
                  <w:rFonts w:ascii="Calibri Light" w:hAnsi="Calibri Light"/>
                  <w:sz w:val="16"/>
                  <w:szCs w:val="16"/>
                  <w:lang w:val="en-US"/>
                </w:rPr>
                <w:delText>ISO 4108: 1980 Concrete -- Determination of tensile splitting strength of test specimens</w:delText>
              </w:r>
            </w:del>
            <w:ins w:id="12765" w:author="Jing Kai Toh" w:date="2016-05-11T17:20:00Z">
              <w:r w:rsidR="005B3846">
                <w:rPr>
                  <w:rFonts w:ascii="Calibri Light" w:hAnsi="Calibri Light"/>
                  <w:sz w:val="16"/>
                  <w:szCs w:val="16"/>
                  <w:lang w:val="en-US"/>
                </w:rPr>
                <w:t>ISO 1920-4:2005 Testing of concrete -- Part 4: Strength of hardened concrete</w:t>
              </w:r>
            </w:ins>
          </w:p>
          <w:p w14:paraId="4E5E2CFA"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66" w:author="Jing Kai Toh" w:date="2016-05-11T17:19:00Z">
              <w:r w:rsidRPr="00F526AD" w:rsidDel="005B3846">
                <w:rPr>
                  <w:rFonts w:ascii="Calibri Light" w:hAnsi="Calibri Light"/>
                  <w:sz w:val="16"/>
                  <w:szCs w:val="16"/>
                  <w:lang w:val="en-US"/>
                </w:rPr>
                <w:delText>ISO 4109: 1980 Fresh concrete -- Determination of the consistency -- Slump test</w:delText>
              </w:r>
            </w:del>
            <w:ins w:id="12767" w:author="Jing Kai Toh" w:date="2016-05-11T17:19:00Z">
              <w:r w:rsidR="005B3846">
                <w:rPr>
                  <w:rFonts w:ascii="Calibri Light" w:hAnsi="Calibri Light"/>
                  <w:sz w:val="16"/>
                  <w:szCs w:val="16"/>
                  <w:lang w:val="en-US"/>
                </w:rPr>
                <w:t>ISO 1920-2:2005 Testing of concrete -- Part 2: Properties of fresh concrete</w:t>
              </w:r>
            </w:ins>
          </w:p>
          <w:p w14:paraId="0DF04D7D"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68" w:author="Jing Kai Toh" w:date="2016-05-11T17:19:00Z">
              <w:r w:rsidRPr="00F526AD" w:rsidDel="005B3846">
                <w:rPr>
                  <w:rFonts w:ascii="Calibri Light" w:hAnsi="Calibri Light"/>
                  <w:sz w:val="16"/>
                  <w:szCs w:val="16"/>
                  <w:lang w:val="en-US"/>
                </w:rPr>
                <w:delText>ISO 4110: 1979 Fresh concrete -- Determination of the consistency -- Vebe test</w:delText>
              </w:r>
            </w:del>
            <w:ins w:id="12769" w:author="Jing Kai Toh" w:date="2016-05-11T17:19:00Z">
              <w:r w:rsidR="005B3846">
                <w:rPr>
                  <w:rFonts w:ascii="Calibri Light" w:hAnsi="Calibri Light"/>
                  <w:sz w:val="16"/>
                  <w:szCs w:val="16"/>
                  <w:lang w:val="en-US"/>
                </w:rPr>
                <w:t>ISO 1920-2:2005 Testing of concrete -- Part 2: Properties of fresh concrete</w:t>
              </w:r>
            </w:ins>
          </w:p>
          <w:p w14:paraId="56D95FA5"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70" w:author="Jing Kai Toh" w:date="2016-05-11T17:18:00Z">
              <w:r w:rsidRPr="00F526AD" w:rsidDel="005B3846">
                <w:rPr>
                  <w:rFonts w:ascii="Calibri Light" w:hAnsi="Calibri Light"/>
                  <w:sz w:val="16"/>
                  <w:szCs w:val="16"/>
                  <w:lang w:val="en-US"/>
                </w:rPr>
                <w:delText>ISO 4111: 1979 Fresh concrete -- Determination of consistency -- Degree of compactibility (Compaction index)</w:delText>
              </w:r>
            </w:del>
            <w:ins w:id="12771" w:author="Jing Kai Toh" w:date="2016-05-11T17:18:00Z">
              <w:r w:rsidR="005B3846">
                <w:rPr>
                  <w:rFonts w:ascii="Calibri Light" w:hAnsi="Calibri Light"/>
                  <w:sz w:val="16"/>
                  <w:szCs w:val="16"/>
                  <w:lang w:val="en-US"/>
                </w:rPr>
                <w:t>ISO 1920-2:2005 Testing of concrete -- Part 2: Properties of fresh concrete</w:t>
              </w:r>
            </w:ins>
          </w:p>
          <w:p w14:paraId="6C370F5C"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t>ISO 4635: 1982 Rubber, vulcanized -- Preformed compression seals for use between concrete motorway paving </w:t>
            </w:r>
            <w:r w:rsidRPr="00F526AD">
              <w:rPr>
                <w:rFonts w:ascii="Calibri Light" w:hAnsi="Calibri Light"/>
                <w:sz w:val="16"/>
                <w:szCs w:val="16"/>
                <w:lang w:val="en-US"/>
              </w:rPr>
              <w:br/>
              <w:t>sections -- Specification for material</w:t>
            </w:r>
          </w:p>
          <w:p w14:paraId="17553522"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72" w:author="Jing Kai Toh" w:date="2016-05-11T17:12:00Z">
              <w:r w:rsidRPr="00F526AD" w:rsidDel="004B5EE0">
                <w:rPr>
                  <w:rFonts w:ascii="Calibri Light" w:hAnsi="Calibri Light"/>
                  <w:sz w:val="16"/>
                  <w:szCs w:val="16"/>
                  <w:lang w:val="en-US"/>
                </w:rPr>
                <w:delText>ISO 4848: 1980 Concrete -- Determination of air content of freshly mixed concrete -- Pressure method</w:delText>
              </w:r>
            </w:del>
            <w:ins w:id="12773" w:author="Jing Kai Toh" w:date="2016-05-11T17:12:00Z">
              <w:r w:rsidR="004B5EE0">
                <w:rPr>
                  <w:rFonts w:ascii="Calibri Light" w:hAnsi="Calibri Light"/>
                  <w:sz w:val="16"/>
                  <w:szCs w:val="16"/>
                  <w:lang w:val="en-US"/>
                </w:rPr>
                <w:t>ISO 1920-2:2005 Testing of concrete -- Part 2: Properties of fresh concrete</w:t>
              </w:r>
            </w:ins>
          </w:p>
          <w:p w14:paraId="3AE424CE"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74" w:author="Jing Kai Toh" w:date="2016-05-11T17:12:00Z">
              <w:r w:rsidRPr="00F526AD" w:rsidDel="004B5EE0">
                <w:rPr>
                  <w:rFonts w:ascii="Calibri Light" w:hAnsi="Calibri Light"/>
                  <w:sz w:val="16"/>
                  <w:szCs w:val="16"/>
                  <w:lang w:val="en-US"/>
                </w:rPr>
                <w:delText>ISO 6274: 1982 Concrete -- Sieve analysis of aggregates</w:delText>
              </w:r>
            </w:del>
            <w:ins w:id="12775" w:author="Jing Kai Toh" w:date="2016-05-11T17:12:00Z">
              <w:r w:rsidR="004B5EE0">
                <w:rPr>
                  <w:rFonts w:ascii="Calibri Light" w:hAnsi="Calibri Light"/>
                  <w:sz w:val="16"/>
                  <w:szCs w:val="16"/>
                  <w:lang w:val="en-US"/>
                </w:rPr>
                <w:t>ISO 6274:1982 Concrete -- Sieve analysis of aggregates</w:t>
              </w:r>
            </w:ins>
          </w:p>
          <w:p w14:paraId="5D64C94D"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76" w:author="Jing Kai Toh" w:date="2016-05-11T17:11:00Z">
              <w:r w:rsidRPr="00F526AD" w:rsidDel="004B5EE0">
                <w:rPr>
                  <w:rFonts w:ascii="Calibri Light" w:hAnsi="Calibri Light"/>
                  <w:sz w:val="16"/>
                  <w:szCs w:val="16"/>
                  <w:lang w:val="en-US"/>
                </w:rPr>
                <w:delText>ISO 6275: 1982 Concrete, hardened -- Determination of density</w:delText>
              </w:r>
            </w:del>
            <w:ins w:id="12777" w:author="Jing Kai Toh" w:date="2016-05-11T17:11:00Z">
              <w:r w:rsidR="004B5EE0">
                <w:rPr>
                  <w:rFonts w:ascii="Calibri Light" w:hAnsi="Calibri Light"/>
                  <w:sz w:val="16"/>
                  <w:szCs w:val="16"/>
                  <w:lang w:val="en-US"/>
                </w:rPr>
                <w:t>ISO 1920-5:2004 Testing of concrete -- Part 5: Properties of hardened concrete other than strength</w:t>
              </w:r>
            </w:ins>
          </w:p>
          <w:p w14:paraId="7E8B8056"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78" w:author="Jing Kai Toh" w:date="2016-05-11T17:10:00Z">
              <w:r w:rsidRPr="00F526AD" w:rsidDel="004B5EE0">
                <w:rPr>
                  <w:rFonts w:ascii="Calibri Light" w:hAnsi="Calibri Light"/>
                  <w:sz w:val="16"/>
                  <w:szCs w:val="16"/>
                  <w:lang w:val="en-US"/>
                </w:rPr>
                <w:delText>ISO 6276: 1982 Concrete, compacted fresh -- Determination of density</w:delText>
              </w:r>
            </w:del>
            <w:ins w:id="12779" w:author="Jing Kai Toh" w:date="2016-05-11T17:10:00Z">
              <w:r w:rsidR="004B5EE0">
                <w:rPr>
                  <w:rFonts w:ascii="Calibri Light" w:hAnsi="Calibri Light"/>
                  <w:sz w:val="16"/>
                  <w:szCs w:val="16"/>
                  <w:lang w:val="en-US"/>
                </w:rPr>
                <w:t>ISO 1920-2:2005 Testing of concrete -- Part 2: Properties of fresh concrete</w:t>
              </w:r>
            </w:ins>
          </w:p>
          <w:p w14:paraId="48C75CA0"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80" w:author="Jing Kai Toh" w:date="2016-05-11T17:09:00Z">
              <w:r w:rsidRPr="00F526AD" w:rsidDel="004B5EE0">
                <w:rPr>
                  <w:rFonts w:ascii="Calibri Light" w:hAnsi="Calibri Light"/>
                  <w:sz w:val="16"/>
                  <w:szCs w:val="16"/>
                  <w:lang w:val="en-US"/>
                </w:rPr>
                <w:delText>ISO 6782: 1982 Aggregates for concrete -- Determination of bulk density</w:delText>
              </w:r>
            </w:del>
            <w:ins w:id="12781" w:author="Jing Kai Toh" w:date="2016-05-11T17:09:00Z">
              <w:r w:rsidR="004B5EE0">
                <w:rPr>
                  <w:rFonts w:ascii="Calibri Light" w:hAnsi="Calibri Light"/>
                  <w:sz w:val="16"/>
                  <w:szCs w:val="16"/>
                  <w:lang w:val="en-US"/>
                </w:rPr>
                <w:t>ISO 6782:1982 Aggregates for concrete -- Determination of bulk density</w:t>
              </w:r>
            </w:ins>
          </w:p>
          <w:p w14:paraId="233949DB"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t>ISO 6783: 1982 Coarse aggregates for concrete -- Determination of particle density and water absorption -- </w:t>
            </w:r>
            <w:r w:rsidRPr="00F526AD">
              <w:rPr>
                <w:rFonts w:ascii="Calibri Light" w:hAnsi="Calibri Light"/>
                <w:sz w:val="16"/>
                <w:szCs w:val="16"/>
                <w:lang w:val="en-US"/>
              </w:rPr>
              <w:br/>
              <w:t>Hydrostatic balance method</w:t>
            </w:r>
          </w:p>
          <w:p w14:paraId="67D32754"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82" w:author="Jing Kai Toh" w:date="2016-05-11T17:06:00Z">
              <w:r w:rsidRPr="00F526AD" w:rsidDel="004B5EE0">
                <w:rPr>
                  <w:rFonts w:ascii="Calibri Light" w:hAnsi="Calibri Light"/>
                  <w:sz w:val="16"/>
                  <w:szCs w:val="16"/>
                  <w:lang w:val="en-US"/>
                </w:rPr>
                <w:delText>ISO 6784: 1982 Concrete -- Determination of static modulus of elasticity in compression</w:delText>
              </w:r>
            </w:del>
            <w:ins w:id="12783" w:author="Jing Kai Toh" w:date="2016-05-11T17:06:00Z">
              <w:r w:rsidR="004B5EE0">
                <w:rPr>
                  <w:rFonts w:ascii="Calibri Light" w:hAnsi="Calibri Light"/>
                  <w:sz w:val="16"/>
                  <w:szCs w:val="16"/>
                  <w:lang w:val="en-US"/>
                </w:rPr>
                <w:t>ISO 1920-10:2010 Testing of concrete -- Part 10: Determination of static modulus of elasticity in compression</w:t>
              </w:r>
            </w:ins>
          </w:p>
          <w:p w14:paraId="2A98BA60"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Steel</w:t>
            </w:r>
          </w:p>
          <w:p w14:paraId="4032CE31"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ISO 6934-1: 1991 Steel for the prestressing of concrete -- Part 1: General requirements</w:t>
            </w:r>
          </w:p>
          <w:p w14:paraId="781CF50E"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t>ISO 6934-2: 1991 Steel for the prestressing of concrete -- Part 2: Cold-drawn wire</w:t>
            </w:r>
          </w:p>
          <w:p w14:paraId="09F21054"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t>ISO 6934-3: 1991 Steel for the prestressing of concrete -- Part 3: Quenched and tempered wire</w:t>
            </w:r>
          </w:p>
          <w:p w14:paraId="26690BE8"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t>ISO 6934-4: 1991 Steel for the prestressing of concrete -- Part 4: Strand</w:t>
            </w:r>
          </w:p>
          <w:p w14:paraId="26FA8F43"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t>ISO 6934-5: 1991 Steel for the prestressing of concrete -- Part 5: Hot-rolled steel bars with or without subsequent </w:t>
            </w:r>
            <w:r w:rsidRPr="00F526AD">
              <w:rPr>
                <w:rFonts w:ascii="Calibri Light" w:hAnsi="Calibri Light"/>
                <w:sz w:val="16"/>
                <w:szCs w:val="16"/>
                <w:lang w:val="en-US"/>
              </w:rPr>
              <w:br/>
              <w:t>processing</w:t>
            </w:r>
          </w:p>
          <w:p w14:paraId="7556B7DB"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t>ISO 6935-1: 1991 Steel for the reinforcement of concrete -- Part 1: Plain bars</w:t>
            </w:r>
          </w:p>
          <w:p w14:paraId="1AD84772"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t>ISO 6935-2: 1991 Steel for the reinforcement of concrete -- Part 2: Ribbed bars</w:t>
            </w:r>
          </w:p>
          <w:p w14:paraId="76398FB1" w14:textId="77777777" w:rsidR="00DE3E80" w:rsidRPr="00F526AD" w:rsidDel="00AD1EC2" w:rsidRDefault="00AD1EC2" w:rsidP="00F526AD">
            <w:pPr>
              <w:spacing w:after="120"/>
              <w:rPr>
                <w:del w:id="12784" w:author="Jing Kai Toh" w:date="2016-05-12T14:08:00Z"/>
                <w:rFonts w:ascii="Calibri Light" w:hAnsi="Calibri Light"/>
                <w:sz w:val="16"/>
                <w:szCs w:val="16"/>
                <w:lang w:val="en-US"/>
              </w:rPr>
            </w:pPr>
            <w:ins w:id="12785" w:author="Jing Kai Toh" w:date="2016-05-12T14:08:00Z">
              <w:r w:rsidRPr="00AD1EC2">
                <w:rPr>
                  <w:rFonts w:ascii="Calibri Light" w:hAnsi="Calibri Light"/>
                  <w:sz w:val="16"/>
                  <w:szCs w:val="16"/>
                  <w:lang w:val="en-US"/>
                </w:rPr>
                <w:t>ISO 6935-3:1992 Steel for the reinforcement of concrete -- Part 3: Welded fabric</w:t>
              </w:r>
            </w:ins>
            <w:del w:id="12786" w:author="Jing Kai Toh" w:date="2016-05-12T14:08:00Z">
              <w:r w:rsidR="00DE3E80" w:rsidRPr="00F526AD" w:rsidDel="00AD1EC2">
                <w:rPr>
                  <w:rFonts w:ascii="Calibri Light" w:hAnsi="Calibri Light"/>
                  <w:sz w:val="16"/>
                  <w:szCs w:val="16"/>
                  <w:lang w:val="en-US"/>
                </w:rPr>
                <w:br/>
                <w:delText>ISO 6935-3: 1992 Steel for the reinforcement of concrete -- Part 3: Welded fabric</w:delText>
              </w:r>
            </w:del>
          </w:p>
          <w:p w14:paraId="194A6ABF"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t>ISO 7033: 1987 Fine and coarse aggregates for concrete -- Determination of the particle mass-per-volume and water </w:t>
            </w:r>
            <w:r w:rsidRPr="00F526AD">
              <w:rPr>
                <w:rFonts w:ascii="Calibri Light" w:hAnsi="Calibri Light"/>
                <w:sz w:val="16"/>
                <w:szCs w:val="16"/>
                <w:lang w:val="en-US"/>
              </w:rPr>
              <w:br/>
              <w:t>absorption -- Pycnometer method</w:t>
            </w:r>
          </w:p>
          <w:p w14:paraId="56EDD529" w14:textId="77777777" w:rsidR="00DE3E80" w:rsidRPr="00F526AD" w:rsidRDefault="00DE3E80" w:rsidP="00F526AD">
            <w:pPr>
              <w:spacing w:after="120"/>
              <w:rPr>
                <w:rFonts w:ascii="Calibri Light" w:hAnsi="Calibri Light"/>
                <w:sz w:val="16"/>
                <w:szCs w:val="16"/>
                <w:lang w:val="en-US"/>
              </w:rPr>
            </w:pPr>
            <w:del w:id="12787" w:author="Ashan Senel Asmone" w:date="2016-03-21T15:12:00Z">
              <w:r w:rsidRPr="00F526AD" w:rsidDel="00411DBF">
                <w:rPr>
                  <w:rFonts w:ascii="Calibri Light" w:hAnsi="Calibri Light"/>
                  <w:sz w:val="16"/>
                  <w:szCs w:val="16"/>
                  <w:lang w:val="en-US"/>
                </w:rPr>
                <w:delText>ISO 14654:1999 Epoxy-coated steel for the reinforcement of concrete</w:delText>
              </w:r>
            </w:del>
            <w:ins w:id="12788" w:author="Ashan Senel Asmone" w:date="2016-03-21T15:12:00Z">
              <w:r w:rsidR="00411DBF">
                <w:rPr>
                  <w:rFonts w:ascii="Calibri Light" w:hAnsi="Calibri Light"/>
                  <w:sz w:val="16"/>
                  <w:szCs w:val="16"/>
                  <w:lang w:val="en-US"/>
                </w:rPr>
                <w:t xml:space="preserve">ISO 14654:1999 Epoxy-coated steel for the reinforcement of concrete </w:t>
              </w:r>
            </w:ins>
          </w:p>
          <w:p w14:paraId="7D177370"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89" w:author="Ashan Senel Asmone" w:date="2016-03-21T15:12:00Z">
              <w:r w:rsidRPr="00F526AD" w:rsidDel="00411DBF">
                <w:rPr>
                  <w:rFonts w:ascii="Calibri Light" w:hAnsi="Calibri Light"/>
                  <w:sz w:val="16"/>
                  <w:szCs w:val="16"/>
                  <w:lang w:val="en-US"/>
                </w:rPr>
                <w:delText>ISO 14656:1999 Epoxy powder and sealing material for the coating of steel for the reinforcement of concrete</w:delText>
              </w:r>
            </w:del>
            <w:ins w:id="12790" w:author="Ashan Senel Asmone" w:date="2016-03-21T15:12:00Z">
              <w:r w:rsidR="00411DBF">
                <w:rPr>
                  <w:rFonts w:ascii="Calibri Light" w:hAnsi="Calibri Light"/>
                  <w:sz w:val="16"/>
                  <w:szCs w:val="16"/>
                  <w:lang w:val="en-US"/>
                </w:rPr>
                <w:t>ISO 14656:1999 Epoxy powder and sealing material for the coating of steel for the reinforcement of concrete</w:t>
              </w:r>
            </w:ins>
          </w:p>
          <w:p w14:paraId="07B47EF6"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t>Paints</w:t>
            </w:r>
          </w:p>
          <w:p w14:paraId="32774CCE" w14:textId="77777777" w:rsidR="00DE3E80" w:rsidRPr="00F526AD" w:rsidRDefault="00DE3E80" w:rsidP="00F526AD">
            <w:pPr>
              <w:spacing w:after="120"/>
              <w:rPr>
                <w:rFonts w:ascii="Calibri Light" w:hAnsi="Calibri Light"/>
                <w:sz w:val="16"/>
                <w:szCs w:val="16"/>
                <w:lang w:val="en-US"/>
              </w:rPr>
            </w:pPr>
            <w:del w:id="12791" w:author="Ashan Asmone" w:date="2016-03-31T15:47:00Z">
              <w:r w:rsidRPr="00F526AD" w:rsidDel="00A010C7">
                <w:rPr>
                  <w:rFonts w:ascii="Calibri Light" w:hAnsi="Calibri Light"/>
                  <w:sz w:val="16"/>
                  <w:szCs w:val="16"/>
                  <w:lang w:val="en-US"/>
                </w:rPr>
                <w:delText>ISO 1513: 1992 Paints and varnishes -- Examination and preparation of samples for testing</w:delText>
              </w:r>
            </w:del>
            <w:ins w:id="12792" w:author="Ashan Asmone" w:date="2016-03-31T15:47:00Z">
              <w:r w:rsidR="00A010C7">
                <w:rPr>
                  <w:rFonts w:ascii="Calibri Light" w:hAnsi="Calibri Light"/>
                  <w:sz w:val="16"/>
                  <w:szCs w:val="16"/>
                  <w:lang w:val="en-US"/>
                </w:rPr>
                <w:t>ISO 1513:2010 Paints and varnishes -- Examination and preparation of test samples</w:t>
              </w:r>
            </w:ins>
          </w:p>
          <w:p w14:paraId="25CA3F79"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93" w:author="Ashan Asmone" w:date="2016-03-31T15:48:00Z">
              <w:r w:rsidRPr="00F526AD" w:rsidDel="00A010C7">
                <w:rPr>
                  <w:rFonts w:ascii="Calibri Light" w:hAnsi="Calibri Light"/>
                  <w:sz w:val="16"/>
                  <w:szCs w:val="16"/>
                  <w:lang w:val="en-US"/>
                </w:rPr>
                <w:delText>ISO 1514: 1993 Paints and varnishes -- Standard panels for testing</w:delText>
              </w:r>
            </w:del>
            <w:ins w:id="12794" w:author="Ashan Asmone" w:date="2016-03-31T15:48:00Z">
              <w:r w:rsidR="00A010C7">
                <w:rPr>
                  <w:rFonts w:ascii="Calibri Light" w:hAnsi="Calibri Light"/>
                  <w:sz w:val="16"/>
                  <w:szCs w:val="16"/>
                  <w:lang w:val="en-US"/>
                </w:rPr>
                <w:t>ISO 1514:2004 Paints and varnishes -- Standard panels for testing</w:t>
              </w:r>
            </w:ins>
          </w:p>
          <w:p w14:paraId="5AF1C71E"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t>ISO 1516: 1981 Paints, varnishes, petroleum and related products -- Flash/no flash test -- Closed cup equilibrium </w:t>
            </w:r>
            <w:r w:rsidRPr="00F526AD">
              <w:rPr>
                <w:rFonts w:ascii="Calibri Light" w:hAnsi="Calibri Light"/>
                <w:sz w:val="16"/>
                <w:szCs w:val="16"/>
                <w:lang w:val="en-US"/>
              </w:rPr>
              <w:br/>
              <w:t>method</w:t>
            </w:r>
          </w:p>
          <w:p w14:paraId="0870B2A7"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95" w:author="Ashan Asmone" w:date="2016-03-31T15:50:00Z">
              <w:r w:rsidRPr="00F526AD" w:rsidDel="00A010C7">
                <w:rPr>
                  <w:rFonts w:ascii="Calibri Light" w:hAnsi="Calibri Light"/>
                  <w:sz w:val="16"/>
                  <w:szCs w:val="16"/>
                  <w:lang w:val="en-US"/>
                </w:rPr>
                <w:delText>ISO 1517: 1973 Paints and varnishes -- Surface-drying test -- Ballotini method</w:delText>
              </w:r>
            </w:del>
            <w:ins w:id="12796" w:author="Ashan Asmone" w:date="2016-03-31T15:50:00Z">
              <w:r w:rsidR="00A010C7">
                <w:rPr>
                  <w:rFonts w:ascii="Calibri Light" w:hAnsi="Calibri Light"/>
                  <w:sz w:val="16"/>
                  <w:szCs w:val="16"/>
                  <w:lang w:val="en-US"/>
                </w:rPr>
                <w:t>ISO 9117-3:2010 Paints and varnishes -- Drying tests -- Part 3: Surface-drying test using ballotini</w:t>
              </w:r>
            </w:ins>
          </w:p>
          <w:p w14:paraId="66826198"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97" w:author="Ashan Asmone" w:date="2016-03-31T15:50:00Z">
              <w:r w:rsidRPr="00F526AD" w:rsidDel="00A010C7">
                <w:rPr>
                  <w:rFonts w:ascii="Calibri Light" w:hAnsi="Calibri Light"/>
                  <w:sz w:val="16"/>
                  <w:szCs w:val="16"/>
                  <w:lang w:val="en-US"/>
                </w:rPr>
                <w:delText>ISO 1518: 1992 Paints and varnishes -- Scratch test</w:delText>
              </w:r>
            </w:del>
            <w:ins w:id="12798" w:author="Ashan Asmone" w:date="2016-03-31T15:50:00Z">
              <w:r w:rsidR="00A010C7">
                <w:rPr>
                  <w:rFonts w:ascii="Calibri Light" w:hAnsi="Calibri Light"/>
                  <w:sz w:val="16"/>
                  <w:szCs w:val="16"/>
                  <w:lang w:val="en-US"/>
                </w:rPr>
                <w:t>ISO 1518-1:2011 Paints and varnishes -- Determination of scratch resistance -- Part 1: Constant-loading method</w:t>
              </w:r>
            </w:ins>
          </w:p>
          <w:p w14:paraId="32E6F583"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799" w:author="Ashan Asmone" w:date="2016-03-31T15:51:00Z">
              <w:r w:rsidRPr="00F526AD" w:rsidDel="00A010C7">
                <w:rPr>
                  <w:rFonts w:ascii="Calibri Light" w:hAnsi="Calibri Light"/>
                  <w:sz w:val="16"/>
                  <w:szCs w:val="16"/>
                  <w:lang w:val="en-US"/>
                </w:rPr>
                <w:delText>ISO 1519: 1973 Paints and varnishes -- Bend test (cylindrical mandrel)</w:delText>
              </w:r>
            </w:del>
            <w:ins w:id="12800" w:author="Ashan Asmone" w:date="2016-03-31T15:51:00Z">
              <w:r w:rsidR="00A010C7">
                <w:rPr>
                  <w:rFonts w:ascii="Calibri Light" w:hAnsi="Calibri Light"/>
                  <w:sz w:val="16"/>
                  <w:szCs w:val="16"/>
                  <w:lang w:val="en-US"/>
                </w:rPr>
                <w:t>ISO 1519:2011 Paints and varnishes -- Bend test (cylindrical mandrel)</w:t>
              </w:r>
            </w:ins>
          </w:p>
          <w:p w14:paraId="61656EA4"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01" w:author="Ashan Asmone" w:date="2016-03-31T15:52:00Z">
              <w:r w:rsidRPr="00F526AD" w:rsidDel="00A010C7">
                <w:rPr>
                  <w:rFonts w:ascii="Calibri Light" w:hAnsi="Calibri Light"/>
                  <w:sz w:val="16"/>
                  <w:szCs w:val="16"/>
                  <w:lang w:val="en-US"/>
                </w:rPr>
                <w:delText>ISO 1520: 1999 Paints and varnishes -- Cupping test (available in English only)</w:delText>
              </w:r>
            </w:del>
            <w:ins w:id="12802" w:author="Ashan Asmone" w:date="2016-03-31T15:52:00Z">
              <w:r w:rsidR="00A010C7">
                <w:rPr>
                  <w:rFonts w:ascii="Calibri Light" w:hAnsi="Calibri Light"/>
                  <w:sz w:val="16"/>
                  <w:szCs w:val="16"/>
                  <w:lang w:val="en-US"/>
                </w:rPr>
                <w:t>ISO 1520:2006 - Paints and varnishes -- Cupping test</w:t>
              </w:r>
            </w:ins>
          </w:p>
          <w:p w14:paraId="0B52716F"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03" w:author="Ashan Asmone" w:date="2016-03-31T15:53:00Z">
              <w:r w:rsidRPr="00F526AD" w:rsidDel="00A010C7">
                <w:rPr>
                  <w:rFonts w:ascii="Calibri Light" w:hAnsi="Calibri Light"/>
                  <w:sz w:val="16"/>
                  <w:szCs w:val="16"/>
                  <w:lang w:val="en-US"/>
                </w:rPr>
                <w:delText>ISO 1522: 1998 Paints and varnishes -- Pendulum damping test</w:delText>
              </w:r>
            </w:del>
            <w:ins w:id="12804" w:author="Ashan Asmone" w:date="2016-03-31T15:53:00Z">
              <w:r w:rsidR="00A010C7">
                <w:rPr>
                  <w:rFonts w:ascii="Calibri Light" w:hAnsi="Calibri Light"/>
                  <w:sz w:val="16"/>
                  <w:szCs w:val="16"/>
                  <w:lang w:val="en-US"/>
                </w:rPr>
                <w:t>ISO 1522:2006 Paints and varnishes -- Pendulum damping test</w:t>
              </w:r>
            </w:ins>
          </w:p>
          <w:p w14:paraId="74D6595B"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t>ISO 1523: 1983 Paints, varnishes, petroleum and related products -- Determination of flashpoint -- Closed cup </w:t>
            </w:r>
            <w:r w:rsidRPr="00F526AD">
              <w:rPr>
                <w:rFonts w:ascii="Calibri Light" w:hAnsi="Calibri Light"/>
                <w:sz w:val="16"/>
                <w:szCs w:val="16"/>
                <w:lang w:val="en-US"/>
              </w:rPr>
              <w:br/>
              <w:t>equilibrium method</w:t>
            </w:r>
          </w:p>
          <w:p w14:paraId="5E2EF470"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05" w:author="Ashan Asmone" w:date="2016-03-31T15:56:00Z">
              <w:r w:rsidRPr="00F526AD" w:rsidDel="00A010C7">
                <w:rPr>
                  <w:rFonts w:ascii="Calibri Light" w:hAnsi="Calibri Light"/>
                  <w:sz w:val="16"/>
                  <w:szCs w:val="16"/>
                  <w:lang w:val="en-US"/>
                </w:rPr>
                <w:delText>ISO 1524: 2000 Paints, varnishes and printing inks -- Determination of fineness of grind</w:delText>
              </w:r>
            </w:del>
            <w:ins w:id="12806" w:author="Ashan Asmone" w:date="2016-03-31T15:56:00Z">
              <w:r w:rsidR="00A010C7">
                <w:rPr>
                  <w:rFonts w:ascii="Calibri Light" w:hAnsi="Calibri Light"/>
                  <w:sz w:val="16"/>
                  <w:szCs w:val="16"/>
                  <w:lang w:val="en-US"/>
                </w:rPr>
                <w:t>ISO 1524:2013 Paints, varnishes and printing inks -- Determination of fineness of grind</w:t>
              </w:r>
            </w:ins>
          </w:p>
          <w:p w14:paraId="4A645A9B"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07" w:author="Ashan Asmone" w:date="2016-03-31T15:58:00Z">
              <w:r w:rsidRPr="00F526AD" w:rsidDel="00A010C7">
                <w:rPr>
                  <w:rFonts w:ascii="Calibri Light" w:hAnsi="Calibri Light"/>
                  <w:sz w:val="16"/>
                  <w:szCs w:val="16"/>
                  <w:lang w:val="en-US"/>
                </w:rPr>
                <w:delText>ISO 2409: 1992 Paints and varnishes -- Cross-cut test</w:delText>
              </w:r>
            </w:del>
            <w:ins w:id="12808" w:author="Ashan Asmone" w:date="2016-03-31T15:58:00Z">
              <w:r w:rsidR="00A010C7">
                <w:rPr>
                  <w:rFonts w:ascii="Calibri Light" w:hAnsi="Calibri Light"/>
                  <w:sz w:val="16"/>
                  <w:szCs w:val="16"/>
                  <w:lang w:val="en-US"/>
                </w:rPr>
                <w:t>ISO 2409:2013 Paints and varnishes -- Cross-cut test</w:t>
              </w:r>
            </w:ins>
          </w:p>
          <w:p w14:paraId="06F4D80F"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09" w:author="Ashan Asmone" w:date="2016-03-31T15:59:00Z">
              <w:r w:rsidRPr="00F526AD" w:rsidDel="00A010C7">
                <w:rPr>
                  <w:rFonts w:ascii="Calibri Light" w:hAnsi="Calibri Light"/>
                  <w:sz w:val="16"/>
                  <w:szCs w:val="16"/>
                  <w:lang w:val="en-US"/>
                </w:rPr>
                <w:delText>ISO 2431: 1993 Paints and varnishes -- Determination of flow time by use of flow cups</w:delText>
              </w:r>
            </w:del>
            <w:ins w:id="12810" w:author="Ashan Asmone" w:date="2016-03-31T15:59:00Z">
              <w:r w:rsidR="00A010C7">
                <w:rPr>
                  <w:rFonts w:ascii="Calibri Light" w:hAnsi="Calibri Light"/>
                  <w:sz w:val="16"/>
                  <w:szCs w:val="16"/>
                  <w:lang w:val="en-US"/>
                </w:rPr>
                <w:t>ISO 2431:2011 Paints and varnishes -- Determination of flow time by use of flow cups</w:t>
              </w:r>
            </w:ins>
          </w:p>
          <w:p w14:paraId="7A117290"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11" w:author="Ashan Asmone" w:date="2016-03-31T16:00:00Z">
              <w:r w:rsidRPr="00F526AD" w:rsidDel="00A010C7">
                <w:rPr>
                  <w:rFonts w:ascii="Calibri Light" w:hAnsi="Calibri Light"/>
                  <w:sz w:val="16"/>
                  <w:szCs w:val="16"/>
                  <w:lang w:val="en-US"/>
                </w:rPr>
                <w:delText>ISO 2808: 1997 Paints and varnishes -- Determination of film thickness</w:delText>
              </w:r>
            </w:del>
            <w:ins w:id="12812" w:author="Ashan Asmone" w:date="2016-03-31T16:00:00Z">
              <w:r w:rsidR="00A010C7">
                <w:rPr>
                  <w:rFonts w:ascii="Calibri Light" w:hAnsi="Calibri Light"/>
                  <w:sz w:val="16"/>
                  <w:szCs w:val="16"/>
                  <w:lang w:val="en-US"/>
                </w:rPr>
                <w:t>ISO 2808:2007 Paints and varnishes -- Determination of film thickness</w:t>
              </w:r>
            </w:ins>
          </w:p>
          <w:p w14:paraId="0A650A95"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13" w:author="Ashan Asmone" w:date="2016-03-31T16:00:00Z">
              <w:r w:rsidRPr="00F526AD" w:rsidDel="00A010C7">
                <w:rPr>
                  <w:rFonts w:ascii="Calibri Light" w:hAnsi="Calibri Light"/>
                  <w:sz w:val="16"/>
                  <w:szCs w:val="16"/>
                  <w:lang w:val="en-US"/>
                </w:rPr>
                <w:delText>ISO 2810: 1974 Paints and varnishes -- Notes for guidance on the conduct of natural weathering tests</w:delText>
              </w:r>
            </w:del>
            <w:ins w:id="12814" w:author="Ashan Asmone" w:date="2016-03-31T16:00:00Z">
              <w:r w:rsidR="00A010C7">
                <w:rPr>
                  <w:rFonts w:ascii="Calibri Light" w:hAnsi="Calibri Light"/>
                  <w:sz w:val="16"/>
                  <w:szCs w:val="16"/>
                  <w:lang w:val="en-US"/>
                </w:rPr>
                <w:t>ISO 2810:2004 Paints and varnishes -- Natural weathering of coatings -- Exposure and assessment</w:t>
              </w:r>
            </w:ins>
          </w:p>
          <w:p w14:paraId="6153AACD"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15" w:author="Ashan Asmone" w:date="2016-03-31T16:25:00Z">
              <w:r w:rsidRPr="00F526AD" w:rsidDel="00FE74A8">
                <w:rPr>
                  <w:rFonts w:ascii="Calibri Light" w:hAnsi="Calibri Light"/>
                  <w:sz w:val="16"/>
                  <w:szCs w:val="16"/>
                  <w:lang w:val="en-US"/>
                </w:rPr>
                <w:delText>ISO 2811-1: 1997 Paints and varnishes -- Determination of density -- Part 1: Pyknometer method</w:delText>
              </w:r>
            </w:del>
            <w:ins w:id="12816" w:author="Ashan Asmone" w:date="2016-03-31T16:25:00Z">
              <w:r w:rsidR="00FE74A8">
                <w:rPr>
                  <w:rFonts w:ascii="Calibri Light" w:hAnsi="Calibri Light"/>
                  <w:sz w:val="16"/>
                  <w:szCs w:val="16"/>
                  <w:lang w:val="en-US"/>
                </w:rPr>
                <w:t>ISO 2811-1:2016 Paints and varnishes -- Determination of density -- Part 1: Pycnometer method</w:t>
              </w:r>
            </w:ins>
          </w:p>
          <w:p w14:paraId="61CC6EE9"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17" w:author="Ashan Asmone" w:date="2016-03-31T16:31:00Z">
              <w:r w:rsidRPr="00F526AD" w:rsidDel="00FE74A8">
                <w:rPr>
                  <w:rFonts w:ascii="Calibri Light" w:hAnsi="Calibri Light"/>
                  <w:sz w:val="16"/>
                  <w:szCs w:val="16"/>
                  <w:lang w:val="en-US"/>
                </w:rPr>
                <w:delText>ISO 2811-2: 1997 Paints and varnishes -- Determination of density -- Part 2:Immersed body (plummet) method</w:delText>
              </w:r>
            </w:del>
            <w:ins w:id="12818" w:author="Ashan Asmone" w:date="2016-03-31T16:31:00Z">
              <w:r w:rsidR="00FE74A8">
                <w:rPr>
                  <w:rFonts w:ascii="Calibri Light" w:hAnsi="Calibri Light"/>
                  <w:sz w:val="16"/>
                  <w:szCs w:val="16"/>
                  <w:lang w:val="en-US"/>
                </w:rPr>
                <w:t>ISO 2811-2:2011 Paints and varnishes -- Determination of density -- Part 2: Immersed body (plummet) method</w:t>
              </w:r>
            </w:ins>
          </w:p>
          <w:p w14:paraId="7AC7C4D2"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19" w:author="Ashan Asmone" w:date="2016-03-31T16:32:00Z">
              <w:r w:rsidRPr="00F526AD" w:rsidDel="00FE74A8">
                <w:rPr>
                  <w:rFonts w:ascii="Calibri Light" w:hAnsi="Calibri Light"/>
                  <w:sz w:val="16"/>
                  <w:szCs w:val="16"/>
                  <w:lang w:val="en-US"/>
                </w:rPr>
                <w:delText>ISO 2811-3: 1997 Paints and varnishes -- Determination of density -- Part 3: Oscillation method</w:delText>
              </w:r>
            </w:del>
            <w:ins w:id="12820" w:author="Ashan Asmone" w:date="2016-03-31T16:32:00Z">
              <w:r w:rsidR="00FE74A8">
                <w:rPr>
                  <w:rFonts w:ascii="Calibri Light" w:hAnsi="Calibri Light"/>
                  <w:sz w:val="16"/>
                  <w:szCs w:val="16"/>
                  <w:lang w:val="en-US"/>
                </w:rPr>
                <w:t>ISO 2811-3:2011 Paints and varnishes -- Determination of density -- Part 3: Oscillation method</w:t>
              </w:r>
            </w:ins>
          </w:p>
          <w:p w14:paraId="5CD6A6DF"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21" w:author="Ashan Asmone" w:date="2016-03-31T16:33:00Z">
              <w:r w:rsidRPr="00F526AD" w:rsidDel="00FE74A8">
                <w:rPr>
                  <w:rFonts w:ascii="Calibri Light" w:hAnsi="Calibri Light"/>
                  <w:sz w:val="16"/>
                  <w:szCs w:val="16"/>
                  <w:lang w:val="en-US"/>
                </w:rPr>
                <w:delText>ISO 2811-4: 1997 Paints and varnishes -- Determination of density -- Part 4: Pressure cup method</w:delText>
              </w:r>
            </w:del>
            <w:ins w:id="12822" w:author="Ashan Asmone" w:date="2016-03-31T16:33:00Z">
              <w:r w:rsidR="00FE74A8">
                <w:rPr>
                  <w:rFonts w:ascii="Calibri Light" w:hAnsi="Calibri Light"/>
                  <w:sz w:val="16"/>
                  <w:szCs w:val="16"/>
                  <w:lang w:val="en-US"/>
                </w:rPr>
                <w:t>ISO 2811-4:2011 Paints and varnishes -- Determination of density -- Part 4: Pressure cup method</w:t>
              </w:r>
            </w:ins>
          </w:p>
          <w:p w14:paraId="31CC9925"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23" w:author="Ashan Asmone" w:date="2016-03-31T16:34:00Z">
              <w:r w:rsidRPr="00F526AD" w:rsidDel="00FE74A8">
                <w:rPr>
                  <w:rFonts w:ascii="Calibri Light" w:hAnsi="Calibri Light"/>
                  <w:sz w:val="16"/>
                  <w:szCs w:val="16"/>
                  <w:lang w:val="en-US"/>
                </w:rPr>
                <w:delText>ISO 2812-1: 1993 Paints and varnishes -- Determination of resistance to liquids -- Part 1: General methods</w:delText>
              </w:r>
            </w:del>
            <w:ins w:id="12824" w:author="Ashan Asmone" w:date="2016-03-31T16:34:00Z">
              <w:r w:rsidR="00FE74A8">
                <w:rPr>
                  <w:rFonts w:ascii="Calibri Light" w:hAnsi="Calibri Light"/>
                  <w:sz w:val="16"/>
                  <w:szCs w:val="16"/>
                  <w:lang w:val="en-US"/>
                </w:rPr>
                <w:t>ISO 2812-1:2007 Paints and varnishes -- Determination of resistance to liquids -- Part 1: Immersion in liquids other than water</w:t>
              </w:r>
            </w:ins>
          </w:p>
          <w:p w14:paraId="111BFC02"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25" w:author="Ashan Asmone" w:date="2016-03-31T16:35:00Z">
              <w:r w:rsidRPr="00F526AD" w:rsidDel="00FE74A8">
                <w:rPr>
                  <w:rFonts w:ascii="Calibri Light" w:hAnsi="Calibri Light"/>
                  <w:sz w:val="16"/>
                  <w:szCs w:val="16"/>
                  <w:lang w:val="en-US"/>
                </w:rPr>
                <w:delText>ISO 2812-2: 1993 Paints and varnishes -- Determination of resistance to liquids -- Part 2: Water immersion method</w:delText>
              </w:r>
            </w:del>
            <w:ins w:id="12826" w:author="Ashan Asmone" w:date="2016-03-31T16:35:00Z">
              <w:r w:rsidR="00FE74A8">
                <w:rPr>
                  <w:rFonts w:ascii="Calibri Light" w:hAnsi="Calibri Light"/>
                  <w:sz w:val="16"/>
                  <w:szCs w:val="16"/>
                  <w:lang w:val="en-US"/>
                </w:rPr>
                <w:t>ISO 2812-2:2007 Paints and varnishes -- Determination of resistance to liquids -- Part 2: Water immersion method</w:t>
              </w:r>
            </w:ins>
          </w:p>
          <w:p w14:paraId="799F8ADA"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t>ISO 2813: 1994 Paints and varnishes -- Determination of specular gloss of non-metallic paint films at 20 degrees, 60 </w:t>
            </w:r>
            <w:r w:rsidRPr="00F526AD">
              <w:rPr>
                <w:rFonts w:ascii="Calibri Light" w:hAnsi="Calibri Light"/>
                <w:sz w:val="16"/>
                <w:szCs w:val="16"/>
                <w:lang w:val="en-US"/>
              </w:rPr>
              <w:br/>
              <w:t>degrees and 85 degrees</w:t>
            </w:r>
          </w:p>
          <w:p w14:paraId="789EBAE3"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t>ISO 2814: 1973 Paints and varnishes -- Comparison of contrast ratio (hiding power) of paints of the same type and</w:t>
            </w:r>
            <w:r w:rsidRPr="00F526AD">
              <w:rPr>
                <w:rFonts w:ascii="Calibri Light" w:hAnsi="Calibri Light"/>
                <w:sz w:val="16"/>
                <w:szCs w:val="16"/>
                <w:lang w:val="en-US"/>
              </w:rPr>
              <w:br/>
              <w:t>colour</w:t>
            </w:r>
          </w:p>
          <w:p w14:paraId="7C7493AB"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27" w:author="Ashan Asmone" w:date="2016-03-31T16:39:00Z">
              <w:r w:rsidRPr="00F526AD" w:rsidDel="00FE74A8">
                <w:rPr>
                  <w:rFonts w:ascii="Calibri Light" w:hAnsi="Calibri Light"/>
                  <w:sz w:val="16"/>
                  <w:szCs w:val="16"/>
                  <w:lang w:val="en-US"/>
                </w:rPr>
                <w:delText>ISO 2815: 1973 Paints and varnishes -- Buchholz indentation test</w:delText>
              </w:r>
            </w:del>
            <w:ins w:id="12828" w:author="Ashan Asmone" w:date="2016-03-31T16:39:00Z">
              <w:r w:rsidR="00FE74A8">
                <w:rPr>
                  <w:rFonts w:ascii="Calibri Light" w:hAnsi="Calibri Light"/>
                  <w:sz w:val="16"/>
                  <w:szCs w:val="16"/>
                  <w:lang w:val="en-US"/>
                </w:rPr>
                <w:t>ISO 2815:2003 Paints and varnishes -- Buchholz indentation test</w:t>
              </w:r>
            </w:ins>
          </w:p>
          <w:p w14:paraId="1F51F50B"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t>ISO 2884-1: 1999 Paints and varnishes -- Determination of viscosity using rotary viscometers -- Part 1: Cone-and-plate </w:t>
            </w:r>
            <w:r w:rsidRPr="00F526AD">
              <w:rPr>
                <w:rFonts w:ascii="Calibri Light" w:hAnsi="Calibri Light"/>
                <w:sz w:val="16"/>
                <w:szCs w:val="16"/>
                <w:lang w:val="en-US"/>
              </w:rPr>
              <w:br/>
              <w:t>viscometer operated at a high rate of shear</w:t>
            </w:r>
          </w:p>
          <w:p w14:paraId="26326C75"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29" w:author="Ashan Asmone" w:date="2016-03-31T16:41:00Z">
              <w:r w:rsidRPr="00F526AD" w:rsidDel="00FE74A8">
                <w:rPr>
                  <w:rFonts w:ascii="Calibri Light" w:hAnsi="Calibri Light"/>
                  <w:sz w:val="16"/>
                  <w:szCs w:val="16"/>
                  <w:lang w:val="en-US"/>
                </w:rPr>
                <w:delText>ISO 3231: 1993 Paints and varnishes -- Determination of resistance to humid atmospheres containing sulfur dioxide</w:delText>
              </w:r>
            </w:del>
            <w:ins w:id="12830" w:author="Ashan Asmone" w:date="2016-03-31T16:41:00Z">
              <w:r w:rsidR="00FE74A8">
                <w:rPr>
                  <w:rFonts w:ascii="Calibri Light" w:hAnsi="Calibri Light"/>
                  <w:sz w:val="16"/>
                  <w:szCs w:val="16"/>
                  <w:lang w:val="en-US"/>
                </w:rPr>
                <w:t>ISO 3231: 1993 Paints and varnishes -- Determination of resistance to humid atmospheres containing sulfur dioxide</w:t>
              </w:r>
            </w:ins>
          </w:p>
          <w:p w14:paraId="77778696"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t>ISO 3233: 1998 Paints and varnishes -- Determination of percentage volume of non-volatile matter by measuring the </w:t>
            </w:r>
            <w:r w:rsidRPr="00F526AD">
              <w:rPr>
                <w:rFonts w:ascii="Calibri Light" w:hAnsi="Calibri Light"/>
                <w:sz w:val="16"/>
                <w:szCs w:val="16"/>
                <w:lang w:val="en-US"/>
              </w:rPr>
              <w:br/>
              <w:t>density of a dried coating</w:t>
            </w:r>
          </w:p>
          <w:p w14:paraId="3F7330A3"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31" w:author="Ashan Asmone" w:date="2016-03-31T16:43:00Z">
              <w:r w:rsidRPr="00F526AD" w:rsidDel="00FE74A8">
                <w:rPr>
                  <w:rFonts w:ascii="Calibri Light" w:hAnsi="Calibri Light"/>
                  <w:sz w:val="16"/>
                  <w:szCs w:val="16"/>
                  <w:lang w:val="en-US"/>
                </w:rPr>
                <w:delText>ISO 3248: 1998 Paints and varnishes -- Determination of the effect of heat</w:delText>
              </w:r>
            </w:del>
            <w:ins w:id="12832" w:author="Ashan Asmone" w:date="2016-03-31T16:43:00Z">
              <w:r w:rsidR="00FE74A8">
                <w:rPr>
                  <w:rFonts w:ascii="Calibri Light" w:hAnsi="Calibri Light"/>
                  <w:sz w:val="16"/>
                  <w:szCs w:val="16"/>
                  <w:lang w:val="en-US"/>
                </w:rPr>
                <w:t>ISO 3248: 1998 Paints and varnishes -- Determination of the effect of heat</w:t>
              </w:r>
            </w:ins>
          </w:p>
          <w:p w14:paraId="411DB8B4"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33" w:author="Ashan Asmone" w:date="2016-03-31T16:46:00Z">
              <w:r w:rsidRPr="00F526AD" w:rsidDel="00F73169">
                <w:rPr>
                  <w:rFonts w:ascii="Calibri Light" w:hAnsi="Calibri Light"/>
                  <w:sz w:val="16"/>
                  <w:szCs w:val="16"/>
                  <w:lang w:val="en-US"/>
                </w:rPr>
                <w:delText>ISO 3251: 1993 Paints and varnishes -- Determination of non-volatile matter of paints, varnishes and binders for paints and varnishes</w:delText>
              </w:r>
            </w:del>
            <w:ins w:id="12834" w:author="Ashan Asmone" w:date="2016-03-31T16:46:00Z">
              <w:r w:rsidR="00F73169">
                <w:rPr>
                  <w:rFonts w:ascii="Calibri Light" w:hAnsi="Calibri Light"/>
                  <w:sz w:val="16"/>
                  <w:szCs w:val="16"/>
                  <w:lang w:val="en-US"/>
                </w:rPr>
                <w:t>ISO 3251:2008 Paints, varnishes and plastics -- Determination of non-volatile-matter content</w:t>
              </w:r>
            </w:ins>
          </w:p>
          <w:p w14:paraId="2C43A2EA"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35" w:author="Ashan Asmone" w:date="2016-03-31T16:47:00Z">
              <w:r w:rsidRPr="00F526AD" w:rsidDel="00F73169">
                <w:rPr>
                  <w:rFonts w:ascii="Calibri Light" w:hAnsi="Calibri Light"/>
                  <w:sz w:val="16"/>
                  <w:szCs w:val="16"/>
                  <w:lang w:val="en-US"/>
                </w:rPr>
                <w:delText>ISO 4618-1: 1998 Paints and varnishes -- Terms and definitions for coating materials -- Part 1: General terms</w:delText>
              </w:r>
            </w:del>
            <w:ins w:id="12836" w:author="Ashan Asmone" w:date="2016-03-31T16:47:00Z">
              <w:r w:rsidR="00F73169">
                <w:rPr>
                  <w:rFonts w:ascii="Calibri Light" w:hAnsi="Calibri Light"/>
                  <w:sz w:val="16"/>
                  <w:szCs w:val="16"/>
                  <w:lang w:val="en-US"/>
                </w:rPr>
                <w:t>ISO 4618:2014 Paints and varnishes -- Terms and definitions</w:t>
              </w:r>
            </w:ins>
          </w:p>
          <w:p w14:paraId="39CDB676"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37" w:author="Ashan Asmone" w:date="2016-03-31T16:49:00Z">
              <w:r w:rsidRPr="00F526AD" w:rsidDel="00F73169">
                <w:rPr>
                  <w:rFonts w:ascii="Calibri Light" w:hAnsi="Calibri Light"/>
                  <w:sz w:val="16"/>
                  <w:szCs w:val="16"/>
                  <w:lang w:val="en-US"/>
                </w:rPr>
                <w:delText>ISO 4618-2: 1999 Paints and varnishes -- Terms and definitions for coating materials -- Part 2: Special terms relating to paint characteristics and properties</w:delText>
              </w:r>
            </w:del>
            <w:ins w:id="12838" w:author="Ashan Asmone" w:date="2016-03-31T16:49:00Z">
              <w:r w:rsidR="00F73169">
                <w:rPr>
                  <w:rFonts w:ascii="Calibri Light" w:hAnsi="Calibri Light"/>
                  <w:sz w:val="16"/>
                  <w:szCs w:val="16"/>
                  <w:lang w:val="en-US"/>
                </w:rPr>
                <w:t>ISO 4618:2014 Paints and varnishes -- Terms and definitions</w:t>
              </w:r>
            </w:ins>
          </w:p>
          <w:p w14:paraId="23DDA356"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39" w:author="Ashan Asmone" w:date="2016-03-31T16:50:00Z">
              <w:r w:rsidRPr="00F526AD" w:rsidDel="00F73169">
                <w:rPr>
                  <w:rFonts w:ascii="Calibri Light" w:hAnsi="Calibri Light"/>
                  <w:sz w:val="16"/>
                  <w:szCs w:val="16"/>
                  <w:lang w:val="en-US"/>
                </w:rPr>
                <w:delText>ISO 4618-3: 1999 Paints and varnishes -- Terms and definitions for coating materials -- Part 3: Surface preparation and methods of application</w:delText>
              </w:r>
            </w:del>
          </w:p>
          <w:p w14:paraId="08CFE540"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40" w:author="Ashan Asmone" w:date="2016-03-31T16:51:00Z">
              <w:r w:rsidRPr="00F526AD" w:rsidDel="00F73169">
                <w:rPr>
                  <w:rFonts w:ascii="Calibri Light" w:hAnsi="Calibri Light"/>
                  <w:sz w:val="16"/>
                  <w:szCs w:val="16"/>
                  <w:lang w:val="en-US"/>
                </w:rPr>
                <w:delText>ISO 4624: 1978 Paints and varnishes -- Pull-off test for adhesion</w:delText>
              </w:r>
            </w:del>
            <w:ins w:id="12841" w:author="Ashan Asmone" w:date="2016-03-31T16:51:00Z">
              <w:r w:rsidR="00F73169">
                <w:rPr>
                  <w:rFonts w:ascii="Calibri Light" w:hAnsi="Calibri Light"/>
                  <w:sz w:val="16"/>
                  <w:szCs w:val="16"/>
                  <w:lang w:val="en-US"/>
                </w:rPr>
                <w:t>ISO 4624:2016 Paints and varnishes -- Pull-off test for adhesion</w:t>
              </w:r>
            </w:ins>
          </w:p>
          <w:p w14:paraId="2A9A74E9"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42" w:author="Ashan Asmone" w:date="2016-03-31T16:55:00Z">
              <w:r w:rsidRPr="00F526AD" w:rsidDel="00F73169">
                <w:rPr>
                  <w:rFonts w:ascii="Calibri Light" w:hAnsi="Calibri Light"/>
                  <w:sz w:val="16"/>
                  <w:szCs w:val="16"/>
                  <w:lang w:val="en-US"/>
                </w:rPr>
                <w:delText>ISO 4628-1: 1982 Paints and varnishes -- Evaluation of degradation of paint coatings -- Designation of intensity, quantity and size of common types of defect -- Part 1: General principles and rating schemes</w:delText>
              </w:r>
            </w:del>
            <w:ins w:id="12843" w:author="Ashan Asmone" w:date="2016-03-31T16:55:00Z">
              <w:r w:rsidR="00F73169">
                <w:rPr>
                  <w:rFonts w:ascii="Calibri Light" w:hAnsi="Calibri Light"/>
                  <w:sz w:val="16"/>
                  <w:szCs w:val="16"/>
                  <w:lang w:val="en-US"/>
                </w:rPr>
                <w:t>ISO 4628-1:2016 Paints and varnishes -- Evaluation of degradation of coatings -- Designation of quantity and size of defects, and of intensity of uniform changes in appearance -- Part 1: General introduction and designation system</w:t>
              </w:r>
            </w:ins>
          </w:p>
          <w:p w14:paraId="0283CC04"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44" w:author="Ashan Asmone" w:date="2016-03-31T16:55:00Z">
              <w:r w:rsidRPr="00F526AD" w:rsidDel="00F73169">
                <w:rPr>
                  <w:rFonts w:ascii="Calibri Light" w:hAnsi="Calibri Light"/>
                  <w:sz w:val="16"/>
                  <w:szCs w:val="16"/>
                  <w:lang w:val="en-US"/>
                </w:rPr>
                <w:delText>ISO 4628-2: 1982 Paints and varnishes -- Evaluation of degradation of paint coatings -- Designation of intensity, quantity and size of common types of defect -- Part 2: Designation of degree of blistering</w:delText>
              </w:r>
            </w:del>
            <w:ins w:id="12845" w:author="Ashan Asmone" w:date="2016-03-31T16:55:00Z">
              <w:r w:rsidR="00F73169">
                <w:rPr>
                  <w:rFonts w:ascii="Calibri Light" w:hAnsi="Calibri Light"/>
                  <w:sz w:val="16"/>
                  <w:szCs w:val="16"/>
                  <w:lang w:val="en-US"/>
                </w:rPr>
                <w:t>ISO 4628-2:2003 Paints and varnishes - Evaluation of degradation of coatings - Designation of quantity and size of defects, and of intensity of uniform changes in appearance - Part 2: Assessment of degree of blistering</w:t>
              </w:r>
            </w:ins>
          </w:p>
          <w:p w14:paraId="15365FDE"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46" w:author="Ashan Asmone" w:date="2016-03-31T16:57:00Z">
              <w:r w:rsidRPr="00F526AD" w:rsidDel="00F73169">
                <w:rPr>
                  <w:rFonts w:ascii="Calibri Light" w:hAnsi="Calibri Light"/>
                  <w:sz w:val="16"/>
                  <w:szCs w:val="16"/>
                  <w:lang w:val="en-US"/>
                </w:rPr>
                <w:delText>ISO 4628-3: 1982 Paints and varnishes -- Evaluation of degradation of paint coatings -- Designation of intensity, quantity and size of common types of defect -- Part 3: Designation of degree of rusting</w:delText>
              </w:r>
            </w:del>
            <w:ins w:id="12847" w:author="Ashan Asmone" w:date="2016-03-31T16:57:00Z">
              <w:r w:rsidR="00F73169">
                <w:rPr>
                  <w:rFonts w:ascii="Calibri Light" w:hAnsi="Calibri Light"/>
                  <w:sz w:val="16"/>
                  <w:szCs w:val="16"/>
                  <w:lang w:val="en-US"/>
                </w:rPr>
                <w:t>ISO 4628-3:2016 Paints and varnishes -- Evaluation of degradation of coatings -- Designation of quantity and size of defects, and of intensity of uniform changes in appearance -- Part 3: Assessment of degree of rusting</w:t>
              </w:r>
            </w:ins>
          </w:p>
          <w:p w14:paraId="620873C8"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48" w:author="Ashan Asmone" w:date="2016-03-31T16:59:00Z">
              <w:r w:rsidRPr="00F526AD" w:rsidDel="00F73169">
                <w:rPr>
                  <w:rFonts w:ascii="Calibri Light" w:hAnsi="Calibri Light"/>
                  <w:sz w:val="16"/>
                  <w:szCs w:val="16"/>
                  <w:lang w:val="en-US"/>
                </w:rPr>
                <w:delText>ISO 4628-4: 1982 Paints and varnishes -- Evaluation of degradation of paint coatings -- Designation of intensity, quantity and size of common types of defect -- Part 4: Designation of degree of cracking</w:delText>
              </w:r>
            </w:del>
            <w:ins w:id="12849" w:author="Ashan Asmone" w:date="2016-03-31T16:59:00Z">
              <w:r w:rsidR="00F73169">
                <w:rPr>
                  <w:rFonts w:ascii="Calibri Light" w:hAnsi="Calibri Light"/>
                  <w:sz w:val="16"/>
                  <w:szCs w:val="16"/>
                  <w:lang w:val="en-US"/>
                </w:rPr>
                <w:t>ISO 4628-4:2016 Paints and varnishes -- Evaluation of degradation of coatings -- Designation of quantity and size of defects, and of intensity of uniform changes in appearance -- Part 4: Assessment of degree of cracking</w:t>
              </w:r>
            </w:ins>
          </w:p>
          <w:p w14:paraId="794EAFF8"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50" w:author="Ashan Asmone" w:date="2016-03-31T17:00:00Z">
              <w:r w:rsidRPr="00F526AD" w:rsidDel="00F73169">
                <w:rPr>
                  <w:rFonts w:ascii="Calibri Light" w:hAnsi="Calibri Light"/>
                  <w:sz w:val="16"/>
                  <w:szCs w:val="16"/>
                  <w:lang w:val="en-US"/>
                </w:rPr>
                <w:delText>ISO 4628-5: 1982 Paints and varnishes -- Evaluation of degradation of paint coatings -- Designation of intensity, quantity and size of common types of defect -- Part 5: Designation of degree of flaking</w:delText>
              </w:r>
            </w:del>
            <w:ins w:id="12851" w:author="Ashan Asmone" w:date="2016-03-31T17:00:00Z">
              <w:r w:rsidR="00F73169">
                <w:rPr>
                  <w:rFonts w:ascii="Calibri Light" w:hAnsi="Calibri Light"/>
                  <w:sz w:val="16"/>
                  <w:szCs w:val="16"/>
                  <w:lang w:val="en-US"/>
                </w:rPr>
                <w:t>ISO 4628-5:2016 Paints and varnishes -- Evaluation of degradation of coatings -- Designation of quantity and size of defects, and of intensity of uniform changes in appearance -- Part 5: Assessment of degree of flaking</w:t>
              </w:r>
            </w:ins>
          </w:p>
          <w:p w14:paraId="5AC1C802"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52" w:author="Ashan Asmone" w:date="2016-03-31T17:01:00Z">
              <w:r w:rsidRPr="00F526AD" w:rsidDel="00F73169">
                <w:rPr>
                  <w:rFonts w:ascii="Calibri Light" w:hAnsi="Calibri Light"/>
                  <w:sz w:val="16"/>
                  <w:szCs w:val="16"/>
                  <w:lang w:val="en-US"/>
                </w:rPr>
                <w:delText>ISO 4628-6: 1990 Paints and varnishes -- Evaluation of degradation of paint coatings -- Designation of intensity, quantity and size of common types of defect -- Part 6: Rating of degree of chalking by tape method</w:delText>
              </w:r>
            </w:del>
            <w:ins w:id="12853" w:author="Ashan Asmone" w:date="2016-03-31T17:01:00Z">
              <w:r w:rsidR="00F73169">
                <w:rPr>
                  <w:rFonts w:ascii="Calibri Light" w:hAnsi="Calibri Light"/>
                  <w:sz w:val="16"/>
                  <w:szCs w:val="16"/>
                  <w:lang w:val="en-US"/>
                </w:rPr>
                <w:t>ISO 4628-6:2011 Paints and varnishes -- Evaluation of degradation of coatings -- Designation of quantity and size of defects, and of intensity of uniform changes in appearance -- Part 6: Assessment of degree of chalking by tape method</w:t>
              </w:r>
            </w:ins>
          </w:p>
          <w:p w14:paraId="5722EBF0"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54" w:author="Ashan Asmone" w:date="2016-03-31T17:02:00Z">
              <w:r w:rsidRPr="00F526AD" w:rsidDel="00F73169">
                <w:rPr>
                  <w:rFonts w:ascii="Calibri Light" w:hAnsi="Calibri Light"/>
                  <w:sz w:val="16"/>
                  <w:szCs w:val="16"/>
                  <w:lang w:val="en-US"/>
                </w:rPr>
                <w:delText>ISO 6270-1: 1998 Paints and varnishes -- Determination of resistance to humidity -- Part 1: Continuous condensation</w:delText>
              </w:r>
            </w:del>
            <w:ins w:id="12855" w:author="Ashan Asmone" w:date="2016-03-31T17:02:00Z">
              <w:r w:rsidR="00F73169">
                <w:rPr>
                  <w:rFonts w:ascii="Calibri Light" w:hAnsi="Calibri Light"/>
                  <w:sz w:val="16"/>
                  <w:szCs w:val="16"/>
                  <w:lang w:val="en-US"/>
                </w:rPr>
                <w:t>ISO 6270-1: 1998 Paints and varnishes -- Determination of resistance to humidity -- Part 1: Continuous condensation</w:t>
              </w:r>
            </w:ins>
          </w:p>
          <w:p w14:paraId="71C22FA6"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56" w:author="Ashan Asmone" w:date="2016-03-31T17:05:00Z">
              <w:r w:rsidRPr="00F526AD" w:rsidDel="00F73169">
                <w:rPr>
                  <w:rFonts w:ascii="Calibri Light" w:hAnsi="Calibri Light"/>
                  <w:sz w:val="16"/>
                  <w:szCs w:val="16"/>
                  <w:lang w:val="en-US"/>
                </w:rPr>
                <w:delText>ISO 6272: 1993 Paints and varnishes -- Falling-weight test</w:delText>
              </w:r>
            </w:del>
            <w:ins w:id="12857" w:author="Ashan Asmone" w:date="2016-03-31T17:05:00Z">
              <w:r w:rsidR="00F73169">
                <w:rPr>
                  <w:rFonts w:ascii="Calibri Light" w:hAnsi="Calibri Light"/>
                  <w:sz w:val="16"/>
                  <w:szCs w:val="16"/>
                  <w:lang w:val="en-US"/>
                </w:rPr>
                <w:t>ISO 6272-1:2011 Paints and varnishes -- Rapid-deformation (impact resistance) tests -- Part 1: Falling-weight test, large-area indenter/ ISO 6272-2:2011 Paints and varnishes -- Rapid-deformation (impact resistance) tests -- Part 2: Falling-weight test, small-area indenter</w:t>
              </w:r>
            </w:ins>
          </w:p>
          <w:p w14:paraId="41AAEEDD"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58" w:author="Ashan Asmone" w:date="2016-03-31T17:07:00Z">
              <w:r w:rsidRPr="00F526AD" w:rsidDel="006723EE">
                <w:rPr>
                  <w:rFonts w:ascii="Calibri Light" w:hAnsi="Calibri Light"/>
                  <w:sz w:val="16"/>
                  <w:szCs w:val="16"/>
                  <w:lang w:val="en-US"/>
                </w:rPr>
                <w:delText>ISO 6441: 1984 Paints and varnishes -- Indentation test (spherical or pyramidal)</w:delText>
              </w:r>
            </w:del>
          </w:p>
          <w:p w14:paraId="559A5BFE"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59" w:author="Ashan Asmone" w:date="2016-03-31T17:12:00Z">
              <w:r w:rsidRPr="00F526AD" w:rsidDel="006723EE">
                <w:rPr>
                  <w:rFonts w:ascii="Calibri Light" w:hAnsi="Calibri Light"/>
                  <w:sz w:val="16"/>
                  <w:szCs w:val="16"/>
                  <w:lang w:val="en-US"/>
                </w:rPr>
                <w:delText>ISO 6441-1: 1999 Paints and varnishes -- Determination of micro-indentation hardness -- Part 1: Knoop hardness by measurement of indentation length</w:delText>
              </w:r>
            </w:del>
          </w:p>
          <w:p w14:paraId="1DC7F299"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60" w:author="Ashan Asmone" w:date="2016-03-31T17:13:00Z">
              <w:r w:rsidRPr="00F526AD" w:rsidDel="006723EE">
                <w:rPr>
                  <w:rFonts w:ascii="Calibri Light" w:hAnsi="Calibri Light"/>
                  <w:sz w:val="16"/>
                  <w:szCs w:val="16"/>
                  <w:lang w:val="en-US"/>
                </w:rPr>
                <w:delText>ISO 6441-2: 1999 Paints and varnishes -- Determination of micro-indentation hardness -- Part 2: Knoop hardness by measurement of indentation depth under load</w:delText>
              </w:r>
            </w:del>
          </w:p>
          <w:p w14:paraId="1AB28A76"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61" w:author="Ashan Asmone" w:date="2016-03-31T17:13:00Z">
              <w:r w:rsidRPr="00F526AD" w:rsidDel="006723EE">
                <w:rPr>
                  <w:rFonts w:ascii="Calibri Light" w:hAnsi="Calibri Light"/>
                  <w:sz w:val="16"/>
                  <w:szCs w:val="16"/>
                  <w:lang w:val="en-US"/>
                </w:rPr>
                <w:delText>ISO 6503: 1984 Paints and varnishes -- Determination of total lead -- Flame atomic absorption spectrometric method</w:delText>
              </w:r>
            </w:del>
            <w:ins w:id="12862" w:author="Ashan Asmone" w:date="2016-03-31T17:13:00Z">
              <w:r w:rsidR="006723EE">
                <w:rPr>
                  <w:rFonts w:ascii="Calibri Light" w:hAnsi="Calibri Light"/>
                  <w:sz w:val="16"/>
                  <w:szCs w:val="16"/>
                  <w:lang w:val="en-US"/>
                </w:rPr>
                <w:t>ISO 6503: 1984 Paints and varnishes -- Determination of total lead -- Flame atomic absorption spectrometric method</w:t>
              </w:r>
            </w:ins>
          </w:p>
          <w:p w14:paraId="4E769128"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63" w:author="Ashan Asmone" w:date="2016-03-31T17:14:00Z">
              <w:r w:rsidRPr="00F526AD" w:rsidDel="006723EE">
                <w:rPr>
                  <w:rFonts w:ascii="Calibri Light" w:hAnsi="Calibri Light"/>
                  <w:sz w:val="16"/>
                  <w:szCs w:val="16"/>
                  <w:lang w:val="en-US"/>
                </w:rPr>
                <w:delText>ISO 6504-1: 1983 Paints and varnishes -- Determination of hiding power -- Part 1: Kubelka-Munk method for white and light-coloured paints</w:delText>
              </w:r>
            </w:del>
            <w:ins w:id="12864" w:author="Ashan Asmone" w:date="2016-03-31T17:14:00Z">
              <w:r w:rsidR="006723EE">
                <w:rPr>
                  <w:rFonts w:ascii="Calibri Light" w:hAnsi="Calibri Light"/>
                  <w:sz w:val="16"/>
                  <w:szCs w:val="16"/>
                  <w:lang w:val="en-US"/>
                </w:rPr>
                <w:t>ISO 6504-1: 1983 Paints and varnishes -- Determination of hiding power -- Part 1: Kubelka-Munk method for white and light-coloured paints</w:t>
              </w:r>
            </w:ins>
          </w:p>
          <w:p w14:paraId="35AB7F87"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65" w:author="Ashan Asmone" w:date="2016-03-31T17:15:00Z">
              <w:r w:rsidRPr="00F526AD" w:rsidDel="006723EE">
                <w:rPr>
                  <w:rFonts w:ascii="Calibri Light" w:hAnsi="Calibri Light"/>
                  <w:sz w:val="16"/>
                  <w:szCs w:val="16"/>
                  <w:lang w:val="en-US"/>
                </w:rPr>
                <w:delText>ISO 6504-3: 1998 Paints and varnishes -- Determination of hiding power -- Part 3: Determination of contrast ratio (opacity) of light-coloured paints at a fixed spreading rate</w:delText>
              </w:r>
            </w:del>
            <w:ins w:id="12866" w:author="Ashan Asmone" w:date="2016-03-31T17:15:00Z">
              <w:r w:rsidR="006723EE">
                <w:rPr>
                  <w:rFonts w:ascii="Calibri Light" w:hAnsi="Calibri Light"/>
                  <w:sz w:val="16"/>
                  <w:szCs w:val="16"/>
                  <w:lang w:val="en-US"/>
                </w:rPr>
                <w:t>ISO 6504-3:2006 Paints and varnishes -- Determination of hiding power -- Part 3: Determination of contrast ratio of light-coloured paints at a fixed spreading rate</w:t>
              </w:r>
            </w:ins>
          </w:p>
          <w:p w14:paraId="0F482946"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67" w:author="Ashan Asmone" w:date="2016-03-31T17:16:00Z">
              <w:r w:rsidRPr="00F526AD" w:rsidDel="006723EE">
                <w:rPr>
                  <w:rFonts w:ascii="Calibri Light" w:hAnsi="Calibri Light"/>
                  <w:sz w:val="16"/>
                  <w:szCs w:val="16"/>
                  <w:lang w:val="en-US"/>
                </w:rPr>
                <w:delText>ISO 6713: 1984 Paints and varnishes -- Preparation of acid extracts from paints in liquid or powder form</w:delText>
              </w:r>
            </w:del>
            <w:ins w:id="12868" w:author="Ashan Asmone" w:date="2016-03-31T17:16:00Z">
              <w:r w:rsidR="006723EE">
                <w:rPr>
                  <w:rFonts w:ascii="Calibri Light" w:hAnsi="Calibri Light"/>
                  <w:sz w:val="16"/>
                  <w:szCs w:val="16"/>
                  <w:lang w:val="en-US"/>
                </w:rPr>
                <w:t>ISO 6713: 1984 Paints and varnishes -- Preparation of acid extracts from paints in liquid or powder form</w:t>
              </w:r>
            </w:ins>
          </w:p>
          <w:p w14:paraId="5E6423FE"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69" w:author="Ashan Asmone" w:date="2016-03-31T17:16:00Z">
              <w:r w:rsidRPr="00F526AD" w:rsidDel="006723EE">
                <w:rPr>
                  <w:rFonts w:ascii="Calibri Light" w:hAnsi="Calibri Light"/>
                  <w:sz w:val="16"/>
                  <w:szCs w:val="16"/>
                  <w:lang w:val="en-US"/>
                </w:rPr>
                <w:delText>ISO 6744-1: 1999 Binders for paints and varnishes -- Alkyd resins -- Part 1: General methods of test</w:delText>
              </w:r>
            </w:del>
            <w:ins w:id="12870" w:author="Ashan Asmone" w:date="2016-03-31T17:16:00Z">
              <w:r w:rsidR="006723EE">
                <w:rPr>
                  <w:rFonts w:ascii="Calibri Light" w:hAnsi="Calibri Light"/>
                  <w:sz w:val="16"/>
                  <w:szCs w:val="16"/>
                  <w:lang w:val="en-US"/>
                </w:rPr>
                <w:t>ISO 6744-1: 1999 Binders for paints and varnishes -- Alkyd resins -- Part 1: General methods of test</w:t>
              </w:r>
            </w:ins>
          </w:p>
          <w:p w14:paraId="42C59EA4"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71" w:author="Ashan Asmone" w:date="2016-03-31T17:17:00Z">
              <w:r w:rsidRPr="00F526AD" w:rsidDel="006723EE">
                <w:rPr>
                  <w:rFonts w:ascii="Calibri Light" w:hAnsi="Calibri Light"/>
                  <w:sz w:val="16"/>
                  <w:szCs w:val="16"/>
                  <w:lang w:val="en-US"/>
                </w:rPr>
                <w:delText>ISO 6744-2: 1999 Binders for paints and varnishes -- Alkyd resins -- Part 2: Determination of phthalic anhydride content</w:delText>
              </w:r>
            </w:del>
            <w:ins w:id="12872" w:author="Ashan Asmone" w:date="2016-03-31T17:17:00Z">
              <w:r w:rsidR="006723EE">
                <w:rPr>
                  <w:rFonts w:ascii="Calibri Light" w:hAnsi="Calibri Light"/>
                  <w:sz w:val="16"/>
                  <w:szCs w:val="16"/>
                  <w:lang w:val="en-US"/>
                </w:rPr>
                <w:t>ISO 6744-2: 1999 Binders for paints and varnishes -- Alkyd resins -- Part 2: Determination of phthalic anhydride content</w:t>
              </w:r>
            </w:ins>
          </w:p>
          <w:p w14:paraId="3263CB7A"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73" w:author="Ashan Asmone" w:date="2016-03-31T17:18:00Z">
              <w:r w:rsidRPr="00F526AD" w:rsidDel="006723EE">
                <w:rPr>
                  <w:rFonts w:ascii="Calibri Light" w:hAnsi="Calibri Light"/>
                  <w:sz w:val="16"/>
                  <w:szCs w:val="16"/>
                  <w:lang w:val="en-US"/>
                </w:rPr>
                <w:delText>ISO 6744-3: 1999 Binders for paints and varnishes -- Alkyd resins -- Part 3: Determination of unsaponifiable matter content</w:delText>
              </w:r>
            </w:del>
            <w:ins w:id="12874" w:author="Ashan Asmone" w:date="2016-03-31T17:18:00Z">
              <w:r w:rsidR="006723EE">
                <w:rPr>
                  <w:rFonts w:ascii="Calibri Light" w:hAnsi="Calibri Light"/>
                  <w:sz w:val="16"/>
                  <w:szCs w:val="16"/>
                  <w:lang w:val="en-US"/>
                </w:rPr>
                <w:t>ISO 6744-3: 1999 Binders for paints and varnishes -- Alkyd resins -- Part 3: Determination of unsaponifiable matter content</w:t>
              </w:r>
            </w:ins>
          </w:p>
          <w:p w14:paraId="3981CF41"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75" w:author="Ashan Asmone" w:date="2016-03-31T17:19:00Z">
              <w:r w:rsidRPr="00F526AD" w:rsidDel="006723EE">
                <w:rPr>
                  <w:rFonts w:ascii="Calibri Light" w:hAnsi="Calibri Light"/>
                  <w:sz w:val="16"/>
                  <w:szCs w:val="16"/>
                  <w:lang w:val="en-US"/>
                </w:rPr>
                <w:delText>ISO 6744-4: 1999 Binders for paints and varnishes -- Alkyd resins -- Part 4: Determination of fatty acid content</w:delText>
              </w:r>
            </w:del>
            <w:ins w:id="12876" w:author="Ashan Asmone" w:date="2016-03-31T17:19:00Z">
              <w:r w:rsidR="006723EE">
                <w:rPr>
                  <w:rFonts w:ascii="Calibri Light" w:hAnsi="Calibri Light"/>
                  <w:sz w:val="16"/>
                  <w:szCs w:val="16"/>
                  <w:lang w:val="en-US"/>
                </w:rPr>
                <w:t>ISO 6744-4: 1999 Binders for paints and varnishes -- Alkyd resins -- Part 4: Determination of fatty acid content</w:t>
              </w:r>
            </w:ins>
          </w:p>
          <w:p w14:paraId="43F8B27A"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77" w:author="Ashan Asmone" w:date="2016-03-31T17:19:00Z">
              <w:r w:rsidRPr="00F526AD" w:rsidDel="006723EE">
                <w:rPr>
                  <w:rFonts w:ascii="Calibri Light" w:hAnsi="Calibri Light"/>
                  <w:sz w:val="16"/>
                  <w:szCs w:val="16"/>
                  <w:lang w:val="en-US"/>
                </w:rPr>
                <w:delText>ISO 6860: 1984 Paints and varnishes -- Bend test (conical mandrel)</w:delText>
              </w:r>
            </w:del>
            <w:ins w:id="12878" w:author="Ashan Asmone" w:date="2016-03-31T17:19:00Z">
              <w:r w:rsidR="006723EE">
                <w:rPr>
                  <w:rFonts w:ascii="Calibri Light" w:hAnsi="Calibri Light"/>
                  <w:sz w:val="16"/>
                  <w:szCs w:val="16"/>
                  <w:lang w:val="en-US"/>
                </w:rPr>
                <w:t>ISO 6860:2006 Paints and varnishes -- Bend test (conical mandrel)</w:t>
              </w:r>
            </w:ins>
          </w:p>
          <w:p w14:paraId="36E3BF33"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79" w:author="Ashan Asmone" w:date="2016-03-31T17:20:00Z">
              <w:r w:rsidRPr="00F526AD" w:rsidDel="006723EE">
                <w:rPr>
                  <w:rFonts w:ascii="Calibri Light" w:hAnsi="Calibri Light"/>
                  <w:sz w:val="16"/>
                  <w:szCs w:val="16"/>
                  <w:lang w:val="en-US"/>
                </w:rPr>
                <w:delText>ISO 7142: 1984 Binders for paints and varnishes -- Epoxy resins -- General methods of test</w:delText>
              </w:r>
            </w:del>
            <w:ins w:id="12880" w:author="Ashan Asmone" w:date="2016-03-31T17:20:00Z">
              <w:r w:rsidR="006723EE">
                <w:rPr>
                  <w:rFonts w:ascii="Calibri Light" w:hAnsi="Calibri Light"/>
                  <w:sz w:val="16"/>
                  <w:szCs w:val="16"/>
                  <w:lang w:val="en-US"/>
                </w:rPr>
                <w:t>ISO 7142:2007 Binders for paints and varnishes -- Epoxy resins -- General methods of test</w:t>
              </w:r>
            </w:ins>
          </w:p>
          <w:p w14:paraId="5A2AC8F0"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81" w:author="Ashan Asmone" w:date="2016-03-31T17:22:00Z">
              <w:r w:rsidRPr="00F526AD" w:rsidDel="006723EE">
                <w:rPr>
                  <w:rFonts w:ascii="Calibri Light" w:hAnsi="Calibri Light"/>
                  <w:sz w:val="16"/>
                  <w:szCs w:val="16"/>
                  <w:lang w:val="en-US"/>
                </w:rPr>
                <w:delText>ISO 7143: 2000 Paints, varnishes and binders -- Methods of test for characterizing water-based coating materials and binders (available in English only)</w:delText>
              </w:r>
            </w:del>
            <w:ins w:id="12882" w:author="Ashan Asmone" w:date="2016-03-31T17:22:00Z">
              <w:r w:rsidR="006723EE">
                <w:rPr>
                  <w:rFonts w:ascii="Calibri Light" w:hAnsi="Calibri Light"/>
                  <w:sz w:val="16"/>
                  <w:szCs w:val="16"/>
                  <w:lang w:val="en-US"/>
                </w:rPr>
                <w:t>ISO 7143:2007 Binders for paints and varnishes -- Methods of test for characterizing water-based binders</w:t>
              </w:r>
            </w:ins>
          </w:p>
          <w:p w14:paraId="366B8EFB"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83" w:author="Ashan Asmone" w:date="2016-03-31T17:24:00Z">
              <w:r w:rsidRPr="00F526AD" w:rsidDel="006723EE">
                <w:rPr>
                  <w:rFonts w:ascii="Calibri Light" w:hAnsi="Calibri Light"/>
                  <w:sz w:val="16"/>
                  <w:szCs w:val="16"/>
                  <w:lang w:val="en-US"/>
                </w:rPr>
                <w:delText>ISO 7253: 1996 Paints and varnishes -- Determination of resistance to neutral salt spray (fog)</w:delText>
              </w:r>
            </w:del>
          </w:p>
          <w:p w14:paraId="57590D52"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84" w:author="Ashan Asmone" w:date="2016-03-31T18:13:00Z">
              <w:r w:rsidRPr="00F526AD" w:rsidDel="00F82C3F">
                <w:rPr>
                  <w:rFonts w:ascii="Calibri Light" w:hAnsi="Calibri Light"/>
                  <w:sz w:val="16"/>
                  <w:szCs w:val="16"/>
                  <w:lang w:val="en-US"/>
                </w:rPr>
                <w:delText>ISO 7724-1: 1984 Paints and varnishes -- Colorimetry -- Part 1: Principles</w:delText>
              </w:r>
            </w:del>
          </w:p>
          <w:p w14:paraId="0E60F056"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85" w:author="Ashan Asmone" w:date="2016-03-31T18:13:00Z">
              <w:r w:rsidRPr="00F526AD" w:rsidDel="00F82C3F">
                <w:rPr>
                  <w:rFonts w:ascii="Calibri Light" w:hAnsi="Calibri Light"/>
                  <w:sz w:val="16"/>
                  <w:szCs w:val="16"/>
                  <w:lang w:val="en-US"/>
                </w:rPr>
                <w:delText>ISO 7724-2: 1984 Paints and varnishes -- Colorimetry -- Part 2: Colour measurement</w:delText>
              </w:r>
            </w:del>
          </w:p>
          <w:p w14:paraId="37F0DC26"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86" w:author="Ashan Asmone" w:date="2016-03-31T18:14:00Z">
              <w:r w:rsidRPr="00F526AD" w:rsidDel="00F82C3F">
                <w:rPr>
                  <w:rFonts w:ascii="Calibri Light" w:hAnsi="Calibri Light"/>
                  <w:sz w:val="16"/>
                  <w:szCs w:val="16"/>
                  <w:lang w:val="en-US"/>
                </w:rPr>
                <w:delText>ISO 7724-3: 1984 Paints and varnishes -- Colorimetry -- Part 3: Calculation of colour differences</w:delText>
              </w:r>
            </w:del>
          </w:p>
          <w:p w14:paraId="2E3A6D88"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87" w:author="Ashan Asmone" w:date="2016-03-31T18:16:00Z">
              <w:r w:rsidRPr="00F526AD" w:rsidDel="00F82C3F">
                <w:rPr>
                  <w:rFonts w:ascii="Calibri Light" w:hAnsi="Calibri Light"/>
                  <w:sz w:val="16"/>
                  <w:szCs w:val="16"/>
                  <w:lang w:val="en-US"/>
                </w:rPr>
                <w:delText>ISO 7783-1: 1996 Paints and varnishes -- Determination of water-vapour transmission rate -- Part 1: Dish method for free films</w:delText>
              </w:r>
            </w:del>
            <w:ins w:id="12888" w:author="Ashan Asmone" w:date="2016-03-31T18:16:00Z">
              <w:r w:rsidR="00F82C3F">
                <w:rPr>
                  <w:rFonts w:ascii="Calibri Light" w:hAnsi="Calibri Light"/>
                  <w:sz w:val="16"/>
                  <w:szCs w:val="16"/>
                  <w:lang w:val="en-US"/>
                </w:rPr>
                <w:t>ISO 7783:2011 Paints and varnishes -- Determination of water-vapour transmission properties -- Cup method</w:t>
              </w:r>
            </w:ins>
          </w:p>
          <w:p w14:paraId="1288B813"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89" w:author="Ashan Asmone" w:date="2016-03-31T18:18:00Z">
              <w:r w:rsidRPr="00F526AD" w:rsidDel="00F82C3F">
                <w:rPr>
                  <w:rFonts w:ascii="Calibri Light" w:hAnsi="Calibri Light"/>
                  <w:sz w:val="16"/>
                  <w:szCs w:val="16"/>
                  <w:lang w:val="en-US"/>
                </w:rPr>
                <w:delText>ISO 7783-2: 1999 Paints and varnishes -- Coating materials and coating systems for exterior masonry and concrete -- Part 2: Determination and classification of water-vapour transmission rate (permeability)</w:delText>
              </w:r>
            </w:del>
          </w:p>
          <w:p w14:paraId="220A7730"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90" w:author="Ashan Asmone" w:date="2016-03-31T18:19:00Z">
              <w:r w:rsidRPr="00F526AD" w:rsidDel="00F82C3F">
                <w:rPr>
                  <w:rFonts w:ascii="Calibri Light" w:hAnsi="Calibri Light"/>
                  <w:sz w:val="16"/>
                  <w:szCs w:val="16"/>
                  <w:lang w:val="en-US"/>
                </w:rPr>
                <w:delText>ISO 7784-1: 1997 Paints and varnishes -- Determination of resistance to abrasion -- Part 1: Rotating abrasive-paper-covered wheel method</w:delText>
              </w:r>
            </w:del>
            <w:ins w:id="12891" w:author="Ashan Asmone" w:date="2016-03-31T18:19:00Z">
              <w:r w:rsidR="00F82C3F">
                <w:rPr>
                  <w:rFonts w:ascii="Calibri Light" w:hAnsi="Calibri Light"/>
                  <w:sz w:val="16"/>
                  <w:szCs w:val="16"/>
                  <w:lang w:val="en-US"/>
                </w:rPr>
                <w:t>ISO 7784-1:2016 Paints and varnishes -- Determination of resistance to abrasion -- Part 1: Method with abrasive-paper covered wheels and rotating test specimen</w:t>
              </w:r>
            </w:ins>
          </w:p>
          <w:p w14:paraId="068B2E74"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92" w:author="Ashan Asmone" w:date="2016-03-31T18:20:00Z">
              <w:r w:rsidRPr="00F526AD" w:rsidDel="00F82C3F">
                <w:rPr>
                  <w:rFonts w:ascii="Calibri Light" w:hAnsi="Calibri Light"/>
                  <w:sz w:val="16"/>
                  <w:szCs w:val="16"/>
                  <w:lang w:val="en-US"/>
                </w:rPr>
                <w:delText>ISO 7784-2: 1997 Paints and varnishes -- Determination of resistance to abrasion -- Part 2: Rotating abrasive rubber wheel method</w:delText>
              </w:r>
            </w:del>
            <w:ins w:id="12893" w:author="Ashan Asmone" w:date="2016-03-31T18:20:00Z">
              <w:r w:rsidR="00F82C3F">
                <w:rPr>
                  <w:rFonts w:ascii="Calibri Light" w:hAnsi="Calibri Light"/>
                  <w:sz w:val="16"/>
                  <w:szCs w:val="16"/>
                  <w:lang w:val="en-US"/>
                </w:rPr>
                <w:t>ISO 7784-2:2016 Paints and varnishes -- Determination of resistance to abrasion -- Part 2: Method with abrasive rubber wheels and rotating test specimen</w:t>
              </w:r>
            </w:ins>
          </w:p>
          <w:p w14:paraId="2481CC98"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94" w:author="Ashan Asmone" w:date="2016-03-31T18:21:00Z">
              <w:r w:rsidRPr="00F526AD" w:rsidDel="00F82C3F">
                <w:rPr>
                  <w:rFonts w:ascii="Calibri Light" w:hAnsi="Calibri Light"/>
                  <w:sz w:val="16"/>
                  <w:szCs w:val="16"/>
                  <w:lang w:val="en-US"/>
                </w:rPr>
                <w:delText>ISO 7784-3: 2000 Paints and varnishes -- Determination of resistance to abrasion -- Part 3: Reciprocating test panel method</w:delText>
              </w:r>
            </w:del>
            <w:ins w:id="12895" w:author="Ashan Asmone" w:date="2016-03-31T18:21:00Z">
              <w:r w:rsidR="00F82C3F">
                <w:rPr>
                  <w:rFonts w:ascii="Calibri Light" w:hAnsi="Calibri Light"/>
                  <w:sz w:val="16"/>
                  <w:szCs w:val="16"/>
                  <w:lang w:val="en-US"/>
                </w:rPr>
                <w:t>ISO 7784-3:2016 Paints and varnishes -- Determination of resistance to abrasion -- Part 3: Method with abrasive-paper covered wheel and linearly reciprocating test specimen</w:t>
              </w:r>
            </w:ins>
          </w:p>
          <w:p w14:paraId="22929C64"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96" w:author="Ashan Asmone" w:date="2016-03-31T18:22:00Z">
              <w:r w:rsidRPr="00F526AD" w:rsidDel="00F82C3F">
                <w:rPr>
                  <w:rFonts w:ascii="Calibri Light" w:hAnsi="Calibri Light"/>
                  <w:sz w:val="16"/>
                  <w:szCs w:val="16"/>
                  <w:lang w:val="en-US"/>
                </w:rPr>
                <w:delText>ISO 8501-1: 1988 Preparation</w:delText>
              </w:r>
            </w:del>
            <w:ins w:id="12897" w:author="Ashan Asmone" w:date="2016-03-31T18:22:00Z">
              <w:r w:rsidR="00F82C3F">
                <w:rPr>
                  <w:rFonts w:ascii="Calibri Light" w:hAnsi="Calibri Light"/>
                  <w:sz w:val="16"/>
                  <w:szCs w:val="16"/>
                  <w:lang w:val="en-US"/>
                </w:rPr>
                <w:t xml:space="preserve">ISO 8501-1:2007 Preparation of steel substrates before application of paints and related products -- Visual assessment of surface cleanliness -- Part 1: Rust grades and preparation grades of uncoated steel substrates and of steel substrates after overall </w:t>
              </w:r>
            </w:ins>
          </w:p>
          <w:p w14:paraId="6D867281"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898" w:author="Ashan Asmone" w:date="2016-03-31T18:23:00Z">
              <w:r w:rsidRPr="00F526AD" w:rsidDel="00F82C3F">
                <w:rPr>
                  <w:rFonts w:ascii="Calibri Light" w:hAnsi="Calibri Light"/>
                  <w:sz w:val="16"/>
                  <w:szCs w:val="16"/>
                  <w:lang w:val="en-US"/>
                </w:rPr>
                <w:delText>ISO 9514: 1992 Paints and varnishes -- Determination of the pot-life of liquid systems -- Preparation and conditioning of samples and guidelines for testing</w:delText>
              </w:r>
            </w:del>
            <w:ins w:id="12899" w:author="Ashan Asmone" w:date="2016-03-31T18:23:00Z">
              <w:r w:rsidR="00F82C3F">
                <w:rPr>
                  <w:rFonts w:ascii="Calibri Light" w:hAnsi="Calibri Light"/>
                  <w:sz w:val="16"/>
                  <w:szCs w:val="16"/>
                  <w:lang w:val="en-US"/>
                </w:rPr>
                <w:t>ISO 9514:2005 Paints and varnishes -- Determination of the pot life of multicomponent coating systems -- Preparation and conditioning of samples and guidelines for testing</w:t>
              </w:r>
            </w:ins>
          </w:p>
          <w:p w14:paraId="59E3B852"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900" w:author="Ashan Asmone" w:date="2016-03-31T18:24:00Z">
              <w:r w:rsidRPr="00F526AD" w:rsidDel="00F82C3F">
                <w:rPr>
                  <w:rFonts w:ascii="Calibri Light" w:hAnsi="Calibri Light"/>
                  <w:sz w:val="16"/>
                  <w:szCs w:val="16"/>
                  <w:lang w:val="en-US"/>
                </w:rPr>
                <w:delText>ISO 11503: 1995 Paints and varnishes -- Determination of resistance to humidity (intermittent condensation)</w:delText>
              </w:r>
            </w:del>
            <w:ins w:id="12901" w:author="Ashan Asmone" w:date="2016-03-31T18:24:00Z">
              <w:r w:rsidR="00F82C3F">
                <w:rPr>
                  <w:rFonts w:ascii="Calibri Light" w:hAnsi="Calibri Light"/>
                  <w:sz w:val="16"/>
                  <w:szCs w:val="16"/>
                  <w:lang w:val="en-US"/>
                </w:rPr>
                <w:t>ISO 11503:1995 Paints and varnishes -- Determination of resistance to humidity (intermittent condensation)</w:t>
              </w:r>
            </w:ins>
          </w:p>
          <w:p w14:paraId="10230C91"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t>ISO 11507: 1997 Paints and varnishes -- Exposure of coatings to artificial weathering -- Exposure to fluorescent UV </w:t>
            </w:r>
            <w:r w:rsidRPr="00F526AD">
              <w:rPr>
                <w:rFonts w:ascii="Calibri Light" w:hAnsi="Calibri Light"/>
                <w:sz w:val="16"/>
                <w:szCs w:val="16"/>
                <w:lang w:val="en-US"/>
              </w:rPr>
              <w:br/>
              <w:t>and water</w:t>
            </w:r>
          </w:p>
          <w:p w14:paraId="2BA5C3EF"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902" w:author="Ashan Asmone" w:date="2016-03-31T18:25:00Z">
              <w:r w:rsidRPr="00F526AD" w:rsidDel="00F82C3F">
                <w:rPr>
                  <w:rFonts w:ascii="Calibri Light" w:hAnsi="Calibri Light"/>
                  <w:sz w:val="16"/>
                  <w:szCs w:val="16"/>
                  <w:lang w:val="en-US"/>
                </w:rPr>
                <w:delText>ISO 11668: 1997 Binders for paints and varnishes -- Chlorinated polymerization resins -- General methods of test</w:delText>
              </w:r>
            </w:del>
            <w:ins w:id="12903" w:author="Ashan Asmone" w:date="2016-03-31T18:25:00Z">
              <w:r w:rsidR="00F82C3F">
                <w:rPr>
                  <w:rFonts w:ascii="Calibri Light" w:hAnsi="Calibri Light"/>
                  <w:sz w:val="16"/>
                  <w:szCs w:val="16"/>
                  <w:lang w:val="en-US"/>
                </w:rPr>
                <w:t>ISO 11668:1997 Binders for paints and varnishes -- Chlorinated polymerization resins -- General methods of test</w:t>
              </w:r>
            </w:ins>
          </w:p>
          <w:p w14:paraId="115A7694"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904" w:author="Ashan Asmone" w:date="2016-03-31T18:26:00Z">
              <w:r w:rsidRPr="00F526AD" w:rsidDel="00F82C3F">
                <w:rPr>
                  <w:rFonts w:ascii="Calibri Light" w:hAnsi="Calibri Light"/>
                  <w:sz w:val="16"/>
                  <w:szCs w:val="16"/>
                  <w:lang w:val="en-US"/>
                </w:rPr>
                <w:delText>ISO 11890-1: 2000 Paints and varnishes -- Determination of volatile organic compound (VOC) content -- Part 1: Difference method</w:delText>
              </w:r>
            </w:del>
            <w:ins w:id="12905" w:author="Ashan Asmone" w:date="2016-03-31T18:26:00Z">
              <w:r w:rsidR="00F82C3F">
                <w:rPr>
                  <w:rFonts w:ascii="Calibri Light" w:hAnsi="Calibri Light"/>
                  <w:sz w:val="16"/>
                  <w:szCs w:val="16"/>
                  <w:lang w:val="en-US"/>
                </w:rPr>
                <w:t>ISO 11890-1:2007 Paints and varnishes -- Determination of volatile organic compound (VOC) content -- Part 1: Difference method</w:t>
              </w:r>
            </w:ins>
          </w:p>
          <w:p w14:paraId="5683BB92"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906" w:author="Ashan Asmone" w:date="2016-03-31T18:27:00Z">
              <w:r w:rsidRPr="00F526AD" w:rsidDel="00F82C3F">
                <w:rPr>
                  <w:rFonts w:ascii="Calibri Light" w:hAnsi="Calibri Light"/>
                  <w:sz w:val="16"/>
                  <w:szCs w:val="16"/>
                  <w:lang w:val="en-US"/>
                </w:rPr>
                <w:delText>ISO 11890-2: 2000 Paints and varnishes -- Determination of volatile organic compound (VOC) content -- Part 2: Gas-chromatographic method</w:delText>
              </w:r>
            </w:del>
            <w:ins w:id="12907" w:author="Ashan Asmone" w:date="2016-03-31T18:27:00Z">
              <w:r w:rsidR="00F82C3F">
                <w:rPr>
                  <w:rFonts w:ascii="Calibri Light" w:hAnsi="Calibri Light"/>
                  <w:sz w:val="16"/>
                  <w:szCs w:val="16"/>
                  <w:lang w:val="en-US"/>
                </w:rPr>
                <w:t>ISO 11890-2:2013 Paints and varnishes -- Determination of volatile organic compound (VOC) content -- Part 2: Gas-chromatographic method</w:t>
              </w:r>
            </w:ins>
          </w:p>
          <w:p w14:paraId="16BFA589"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908" w:author="Ashan Asmone" w:date="2016-03-31T18:27:00Z">
              <w:r w:rsidRPr="00F526AD" w:rsidDel="004F0B47">
                <w:rPr>
                  <w:rFonts w:ascii="Calibri Light" w:hAnsi="Calibri Light"/>
                  <w:sz w:val="16"/>
                  <w:szCs w:val="16"/>
                  <w:lang w:val="en-US"/>
                </w:rPr>
                <w:delText>ISO 11908: 1996 Binders for paints and varnishes -- Amino resins -- General methods of test</w:delText>
              </w:r>
            </w:del>
            <w:ins w:id="12909" w:author="Ashan Asmone" w:date="2016-03-31T18:27:00Z">
              <w:r w:rsidR="004F0B47">
                <w:rPr>
                  <w:rFonts w:ascii="Calibri Light" w:hAnsi="Calibri Light"/>
                  <w:sz w:val="16"/>
                  <w:szCs w:val="16"/>
                  <w:lang w:val="en-US"/>
                </w:rPr>
                <w:t>ISO 11908: 1996 Binders for paints and varnishes -- Amino resins -- General methods of test</w:t>
              </w:r>
            </w:ins>
          </w:p>
          <w:p w14:paraId="513E35E9"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910" w:author="Ashan Asmone" w:date="2016-03-31T18:28:00Z">
              <w:r w:rsidRPr="00F526AD" w:rsidDel="004F0B47">
                <w:rPr>
                  <w:rFonts w:ascii="Calibri Light" w:hAnsi="Calibri Light"/>
                  <w:sz w:val="16"/>
                  <w:szCs w:val="16"/>
                  <w:lang w:val="en-US"/>
                </w:rPr>
                <w:delText>ISO 11909: 1996 Binders for paints and varnishes -- Polyisocyanate resins -- General methods of test</w:delText>
              </w:r>
            </w:del>
            <w:ins w:id="12911" w:author="Ashan Asmone" w:date="2016-03-31T18:28:00Z">
              <w:r w:rsidR="004F0B47">
                <w:rPr>
                  <w:rFonts w:ascii="Calibri Light" w:hAnsi="Calibri Light"/>
                  <w:sz w:val="16"/>
                  <w:szCs w:val="16"/>
                  <w:lang w:val="en-US"/>
                </w:rPr>
                <w:t>ISO 11909:2007 Binders for paints and varnishes -- Polyisocyanate resins -- General methods of test</w:t>
              </w:r>
            </w:ins>
          </w:p>
          <w:p w14:paraId="5AA70DE0"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912" w:author="Ashan Asmone" w:date="2016-03-31T18:30:00Z">
              <w:r w:rsidRPr="00F526AD" w:rsidDel="004F0B47">
                <w:rPr>
                  <w:rFonts w:ascii="Calibri Light" w:hAnsi="Calibri Light"/>
                  <w:sz w:val="16"/>
                  <w:szCs w:val="16"/>
                  <w:lang w:val="en-US"/>
                </w:rPr>
                <w:delText>ISO 11997-1: 1998 Paints and varnishes -- Determination of resistance to cyclic corrosion conditions -- Part 1: Wet (salt fog)/dry/humidity</w:delText>
              </w:r>
            </w:del>
            <w:ins w:id="12913" w:author="Ashan Asmone" w:date="2016-03-31T18:30:00Z">
              <w:r w:rsidR="004F0B47">
                <w:rPr>
                  <w:rFonts w:ascii="Calibri Light" w:hAnsi="Calibri Light"/>
                  <w:sz w:val="16"/>
                  <w:szCs w:val="16"/>
                  <w:lang w:val="en-US"/>
                </w:rPr>
                <w:t>ISO 11997-1:2005 Paints and varnishes -- Determination of resistance to cyclic corrosion conditions -- Part 1: Wet (salt fog)/dry/humidity</w:t>
              </w:r>
            </w:ins>
          </w:p>
          <w:p w14:paraId="55CC293C"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914" w:author="Ashan Asmone" w:date="2016-03-31T18:31:00Z">
              <w:r w:rsidRPr="00F526AD" w:rsidDel="004F0B47">
                <w:rPr>
                  <w:rFonts w:ascii="Calibri Light" w:hAnsi="Calibri Light"/>
                  <w:sz w:val="16"/>
                  <w:szCs w:val="16"/>
                  <w:lang w:val="en-US"/>
                </w:rPr>
                <w:delText>ISO 11997-2: 2000 Paints and varnishes -- Determination of resistance to cyclic corrosion conditions -- Part 2: Wet (salt fog)/dry/humidity/UV light</w:delText>
              </w:r>
            </w:del>
            <w:ins w:id="12915" w:author="Ashan Asmone" w:date="2016-03-31T18:31:00Z">
              <w:r w:rsidR="004F0B47">
                <w:rPr>
                  <w:rFonts w:ascii="Calibri Light" w:hAnsi="Calibri Light"/>
                  <w:sz w:val="16"/>
                  <w:szCs w:val="16"/>
                  <w:lang w:val="en-US"/>
                </w:rPr>
                <w:t>ISO 11997-2:2013 Paints and varnishes -- Determination of resistance to cyclic corrosion conditions -- Part 2: Wet (salt fog)/dry/humidity/UV light</w:t>
              </w:r>
            </w:ins>
          </w:p>
          <w:p w14:paraId="1456BAFE"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916" w:author="Ashan Asmone" w:date="2016-03-31T18:32:00Z">
              <w:r w:rsidRPr="00F526AD" w:rsidDel="004F0B47">
                <w:rPr>
                  <w:rFonts w:ascii="Calibri Light" w:hAnsi="Calibri Light"/>
                  <w:sz w:val="16"/>
                  <w:szCs w:val="16"/>
                  <w:lang w:val="en-US"/>
                </w:rPr>
                <w:delText>ISO 11998: 1998 Paints and varnishes -- Determination of wet-scrub resistance and cleanability of coatings</w:delText>
              </w:r>
            </w:del>
            <w:ins w:id="12917" w:author="Ashan Asmone" w:date="2016-03-31T18:32:00Z">
              <w:r w:rsidR="004F0B47">
                <w:rPr>
                  <w:rFonts w:ascii="Calibri Light" w:hAnsi="Calibri Light"/>
                  <w:sz w:val="16"/>
                  <w:szCs w:val="16"/>
                  <w:lang w:val="en-US"/>
                </w:rPr>
                <w:t>ISO 11998:2006 Paints and varnishes -- Determination of wet-scrub resistance and cleanability of coatings</w:t>
              </w:r>
            </w:ins>
          </w:p>
          <w:p w14:paraId="5E504DBB"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918" w:author="Ashan Asmone" w:date="2016-03-31T18:32:00Z">
              <w:r w:rsidRPr="00F526AD" w:rsidDel="004F0B47">
                <w:rPr>
                  <w:rFonts w:ascii="Calibri Light" w:hAnsi="Calibri Light"/>
                  <w:sz w:val="16"/>
                  <w:szCs w:val="16"/>
                  <w:lang w:val="en-US"/>
                </w:rPr>
                <w:delText>ISO 12137-1: 1997 Paints and varnishes -- Determination of mar resistance -- Part 1: Method using a curved stylus</w:delText>
              </w:r>
            </w:del>
            <w:ins w:id="12919" w:author="Ashan Asmone" w:date="2016-03-31T18:32:00Z">
              <w:r w:rsidR="004F0B47">
                <w:rPr>
                  <w:rFonts w:ascii="Calibri Light" w:hAnsi="Calibri Light"/>
                  <w:sz w:val="16"/>
                  <w:szCs w:val="16"/>
                  <w:lang w:val="en-US"/>
                </w:rPr>
                <w:t>ISO 12137:2011 Paints and varnishes -- Determination of mar resistance</w:t>
              </w:r>
            </w:ins>
          </w:p>
          <w:p w14:paraId="49C2E642"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920" w:author="Ashan Asmone" w:date="2016-03-31T18:33:00Z">
              <w:r w:rsidRPr="00F526AD" w:rsidDel="004F0B47">
                <w:rPr>
                  <w:rFonts w:ascii="Calibri Light" w:hAnsi="Calibri Light"/>
                  <w:sz w:val="16"/>
                  <w:szCs w:val="16"/>
                  <w:lang w:val="en-US"/>
                </w:rPr>
                <w:delText>ISO 12137-2: 1997 Paints and varnishes -- Determination of mar resistance -- Part 2: Method using a pointed stylus</w:delText>
              </w:r>
            </w:del>
            <w:ins w:id="12921" w:author="Ashan Asmone" w:date="2016-03-31T18:33:00Z">
              <w:r w:rsidR="004F0B47">
                <w:rPr>
                  <w:rFonts w:ascii="Calibri Light" w:hAnsi="Calibri Light"/>
                  <w:sz w:val="16"/>
                  <w:szCs w:val="16"/>
                  <w:lang w:val="en-US"/>
                </w:rPr>
                <w:t>ISO 1518-2:2011 Paints and varnishes -- Determination of scratch resistance -- Part 2: Variable-loading method</w:t>
              </w:r>
            </w:ins>
          </w:p>
          <w:p w14:paraId="55085E52"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922" w:author="Ashan Asmone" w:date="2016-03-31T18:33:00Z">
              <w:r w:rsidRPr="00F526AD" w:rsidDel="004F0B47">
                <w:rPr>
                  <w:rFonts w:ascii="Calibri Light" w:hAnsi="Calibri Light"/>
                  <w:sz w:val="16"/>
                  <w:szCs w:val="16"/>
                  <w:lang w:val="en-US"/>
                </w:rPr>
                <w:delText>ISO 14680-1: 2000 Paints and varnishes -- Determination of pigment content -- Part 1: Centrifuge method</w:delText>
              </w:r>
            </w:del>
            <w:ins w:id="12923" w:author="Ashan Asmone" w:date="2016-03-31T18:33:00Z">
              <w:r w:rsidR="004F0B47">
                <w:rPr>
                  <w:rFonts w:ascii="Calibri Light" w:hAnsi="Calibri Light"/>
                  <w:sz w:val="16"/>
                  <w:szCs w:val="16"/>
                  <w:lang w:val="en-US"/>
                </w:rPr>
                <w:t>ISO 14680-1:2000 Paints and varnishes -- Determination of pigment content -- Part 1: Centrifuge method</w:t>
              </w:r>
            </w:ins>
          </w:p>
          <w:p w14:paraId="3D1762A8"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924" w:author="Ashan Asmone" w:date="2016-03-31T18:34:00Z">
              <w:r w:rsidRPr="00F526AD" w:rsidDel="004F0B47">
                <w:rPr>
                  <w:rFonts w:ascii="Calibri Light" w:hAnsi="Calibri Light"/>
                  <w:sz w:val="16"/>
                  <w:szCs w:val="16"/>
                  <w:lang w:val="en-US"/>
                </w:rPr>
                <w:delText>ISO 14680-2: 2000 Paints and varnishes -- Determination of pigment content -- Part 2: Ashing method</w:delText>
              </w:r>
            </w:del>
            <w:ins w:id="12925" w:author="Ashan Asmone" w:date="2016-03-31T18:34:00Z">
              <w:r w:rsidR="004F0B47">
                <w:rPr>
                  <w:rFonts w:ascii="Calibri Light" w:hAnsi="Calibri Light"/>
                  <w:sz w:val="16"/>
                  <w:szCs w:val="16"/>
                  <w:lang w:val="en-US"/>
                </w:rPr>
                <w:t>ISO 14680-2: 2000 Paints and varnishes -- Determination of pigment content -- Part 2: Ashing method</w:t>
              </w:r>
            </w:ins>
          </w:p>
          <w:p w14:paraId="45308BF7"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926" w:author="Ashan Asmone" w:date="2016-03-31T18:35:00Z">
              <w:r w:rsidRPr="00F526AD" w:rsidDel="004F0B47">
                <w:rPr>
                  <w:rFonts w:ascii="Calibri Light" w:hAnsi="Calibri Light"/>
                  <w:sz w:val="16"/>
                  <w:szCs w:val="16"/>
                  <w:lang w:val="en-US"/>
                </w:rPr>
                <w:delText>ISO 14680-3: 2000 Paints and varnishes -- Determination of pigment content -- Part 3: Filtration method</w:delText>
              </w:r>
            </w:del>
            <w:ins w:id="12927" w:author="Ashan Asmone" w:date="2016-03-31T18:35:00Z">
              <w:r w:rsidR="004F0B47">
                <w:rPr>
                  <w:rFonts w:ascii="Calibri Light" w:hAnsi="Calibri Light"/>
                  <w:sz w:val="16"/>
                  <w:szCs w:val="16"/>
                  <w:lang w:val="en-US"/>
                </w:rPr>
                <w:t>ISO 14680-3: 2000 Paints and varnishes -- Determination of pigment content -- Part 3: Filtration method</w:t>
              </w:r>
            </w:ins>
          </w:p>
          <w:p w14:paraId="727660C3" w14:textId="77777777" w:rsidR="00DE3E80" w:rsidRPr="00F526AD" w:rsidRDefault="00DE3E80" w:rsidP="00F526AD">
            <w:pPr>
              <w:spacing w:after="120"/>
              <w:rPr>
                <w:rFonts w:ascii="Calibri Light" w:hAnsi="Calibri Light"/>
                <w:sz w:val="16"/>
                <w:szCs w:val="16"/>
                <w:lang w:val="en-US"/>
              </w:rPr>
            </w:pPr>
            <w:r w:rsidRPr="00F526AD">
              <w:rPr>
                <w:rFonts w:ascii="Calibri Light" w:hAnsi="Calibri Light"/>
                <w:sz w:val="16"/>
                <w:szCs w:val="16"/>
                <w:lang w:val="en-US"/>
              </w:rPr>
              <w:br/>
            </w:r>
            <w:del w:id="12928" w:author="Ashan Asmone" w:date="2016-03-31T18:36:00Z">
              <w:r w:rsidRPr="00F526AD" w:rsidDel="004F0B47">
                <w:rPr>
                  <w:rFonts w:ascii="Calibri Light" w:hAnsi="Calibri Light"/>
                  <w:sz w:val="16"/>
                  <w:szCs w:val="16"/>
                  <w:lang w:val="en-US"/>
                </w:rPr>
                <w:delText>ISO 15184: 1998 Paints and varnishes -- Determination of film hardness by pencil test</w:delText>
              </w:r>
            </w:del>
            <w:ins w:id="12929" w:author="Ashan Asmone" w:date="2016-03-31T18:36:00Z">
              <w:r w:rsidR="004F0B47">
                <w:rPr>
                  <w:rFonts w:ascii="Calibri Light" w:hAnsi="Calibri Light"/>
                  <w:sz w:val="16"/>
                  <w:szCs w:val="16"/>
                  <w:lang w:val="en-US"/>
                </w:rPr>
                <w:t>ISO 15184:2012 Paints and varnishes -- Determination of film hardness by pencil test</w:t>
              </w:r>
            </w:ins>
          </w:p>
          <w:p w14:paraId="426B1778" w14:textId="77777777" w:rsidR="00401C5E" w:rsidRPr="00F526AD" w:rsidRDefault="00401C5E" w:rsidP="00F526AD">
            <w:pPr>
              <w:spacing w:after="120"/>
              <w:rPr>
                <w:rFonts w:ascii="Calibri Light" w:hAnsi="Calibri Light"/>
                <w:sz w:val="16"/>
                <w:szCs w:val="16"/>
                <w:lang w:val="en-US"/>
              </w:rPr>
            </w:pPr>
          </w:p>
        </w:tc>
      </w:tr>
    </w:tbl>
    <w:p w14:paraId="67DC658C" w14:textId="77777777" w:rsidR="00401C5E" w:rsidRDefault="00401C5E" w:rsidP="00401C5E">
      <w:pPr>
        <w:rPr>
          <w:sz w:val="16"/>
          <w:szCs w:val="16"/>
          <w:lang w:val="en-US"/>
        </w:rPr>
      </w:pPr>
    </w:p>
    <w:p w14:paraId="0D309057" w14:textId="77777777" w:rsidR="00401C5E" w:rsidRDefault="000D598D" w:rsidP="000D598D">
      <w:pPr>
        <w:pStyle w:val="Heading2"/>
        <w:rPr>
          <w:lang w:val="en-US"/>
        </w:rPr>
      </w:pPr>
      <w:r w:rsidRPr="000D598D">
        <w:rPr>
          <w:lang w:val="en-US"/>
        </w:rPr>
        <w:t>Paint Blistering</w:t>
      </w:r>
      <w:r>
        <w:rPr>
          <w:lang w:val="en-US"/>
        </w:rPr>
        <w:t xml:space="preserve"> </w:t>
      </w:r>
      <w:r w:rsidR="00821EB1">
        <w:rPr>
          <w:lang w:val="en-US"/>
        </w:rPr>
        <w:t>–</w:t>
      </w:r>
      <w:r>
        <w:rPr>
          <w:lang w:val="en-US"/>
        </w:rPr>
        <w:t xml:space="preserve"> </w:t>
      </w:r>
      <w:r w:rsidRPr="000D598D">
        <w:rPr>
          <w:lang w:val="en-US"/>
        </w:rPr>
        <w:t>Blistering</w:t>
      </w:r>
      <w:r w:rsidR="00821EB1">
        <w:rPr>
          <w:lang w:val="en-US"/>
        </w:rPr>
        <w:t xml:space="preserve"> a</w:t>
      </w:r>
      <w:r w:rsidR="00821EB1" w:rsidRPr="00821EB1">
        <w:rPr>
          <w:lang w:val="en-US"/>
        </w:rPr>
        <w:t>round the PVC floor trap</w:t>
      </w:r>
    </w:p>
    <w:tbl>
      <w:tblPr>
        <w:tblStyle w:val="TableGrid"/>
        <w:tblW w:w="0" w:type="auto"/>
        <w:tblInd w:w="108" w:type="dxa"/>
        <w:tblLook w:val="04A0" w:firstRow="1" w:lastRow="0" w:firstColumn="1" w:lastColumn="0" w:noHBand="0" w:noVBand="1"/>
      </w:tblPr>
      <w:tblGrid>
        <w:gridCol w:w="685"/>
        <w:gridCol w:w="8449"/>
      </w:tblGrid>
      <w:tr w:rsidR="00401C5E" w:rsidRPr="004F3C8C" w14:paraId="60FF8726" w14:textId="77777777" w:rsidTr="00401C5E">
        <w:tc>
          <w:tcPr>
            <w:tcW w:w="685" w:type="dxa"/>
          </w:tcPr>
          <w:p w14:paraId="1B1E235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E3E69E3" w14:textId="77777777" w:rsidR="000D598D" w:rsidRPr="000D598D" w:rsidRDefault="000D598D" w:rsidP="000D598D">
            <w:pPr>
              <w:spacing w:after="120"/>
              <w:rPr>
                <w:rFonts w:ascii="Calibri Light" w:hAnsi="Calibri Light"/>
                <w:sz w:val="16"/>
                <w:szCs w:val="16"/>
                <w:lang w:val="en-US"/>
              </w:rPr>
            </w:pPr>
            <w:r w:rsidRPr="000D598D">
              <w:rPr>
                <w:rFonts w:ascii="Calibri Light" w:hAnsi="Calibri Light"/>
                <w:sz w:val="16"/>
                <w:szCs w:val="16"/>
                <w:lang w:val="en-US"/>
              </w:rPr>
              <w:t>Waterproofing</w:t>
            </w:r>
          </w:p>
          <w:p w14:paraId="6B712CE3" w14:textId="77777777" w:rsidR="000D598D" w:rsidRPr="000D598D" w:rsidRDefault="000D598D" w:rsidP="000D598D">
            <w:pPr>
              <w:spacing w:after="120"/>
              <w:rPr>
                <w:rFonts w:ascii="Calibri Light" w:hAnsi="Calibri Light"/>
                <w:sz w:val="16"/>
                <w:szCs w:val="16"/>
                <w:lang w:val="en-US"/>
              </w:rPr>
            </w:pPr>
          </w:p>
          <w:p w14:paraId="6FD3F161" w14:textId="77777777" w:rsidR="000D598D" w:rsidRPr="000D598D" w:rsidRDefault="000D598D" w:rsidP="000D598D">
            <w:pPr>
              <w:spacing w:after="120"/>
              <w:rPr>
                <w:rFonts w:ascii="Calibri Light" w:hAnsi="Calibri Light"/>
                <w:sz w:val="16"/>
                <w:szCs w:val="16"/>
                <w:lang w:val="en-US"/>
              </w:rPr>
            </w:pPr>
            <w:del w:id="12930" w:author="Ashan Asmone" w:date="2016-03-31T14:42:00Z">
              <w:r w:rsidRPr="000D598D" w:rsidDel="00A93E31">
                <w:rPr>
                  <w:rFonts w:ascii="Calibri Light" w:hAnsi="Calibri Light"/>
                  <w:sz w:val="16"/>
                  <w:szCs w:val="16"/>
                  <w:lang w:val="en-US"/>
                </w:rPr>
                <w:delText>BS 8000-Part4:1989- Workmanship on building sites. Code of practice for waterproofing</w:delText>
              </w:r>
            </w:del>
            <w:ins w:id="12931" w:author="Ashan Asmone" w:date="2016-03-31T14:42:00Z">
              <w:r w:rsidR="00A93E31">
                <w:rPr>
                  <w:rFonts w:ascii="Calibri Light" w:hAnsi="Calibri Light"/>
                  <w:sz w:val="16"/>
                  <w:szCs w:val="16"/>
                  <w:lang w:val="en-US"/>
                </w:rPr>
                <w:t>BS 8000-0:2014 Workmanship on construction sites. Introduction and general principles</w:t>
              </w:r>
            </w:ins>
          </w:p>
          <w:p w14:paraId="30E00C40" w14:textId="77777777" w:rsidR="000D598D" w:rsidRPr="000D598D" w:rsidRDefault="000D598D" w:rsidP="000D598D">
            <w:pPr>
              <w:spacing w:after="120"/>
              <w:rPr>
                <w:rFonts w:ascii="Calibri Light" w:hAnsi="Calibri Light"/>
                <w:sz w:val="16"/>
                <w:szCs w:val="16"/>
                <w:lang w:val="en-US"/>
              </w:rPr>
            </w:pPr>
          </w:p>
          <w:p w14:paraId="1E42D063" w14:textId="77777777" w:rsidR="000D598D" w:rsidRPr="000D598D" w:rsidRDefault="000D598D" w:rsidP="000D598D">
            <w:pPr>
              <w:spacing w:after="120"/>
              <w:rPr>
                <w:rFonts w:ascii="Calibri Light" w:hAnsi="Calibri Light"/>
                <w:sz w:val="16"/>
                <w:szCs w:val="16"/>
                <w:lang w:val="en-US"/>
              </w:rPr>
            </w:pPr>
            <w:r w:rsidRPr="000D598D">
              <w:rPr>
                <w:rFonts w:ascii="Calibri Light" w:hAnsi="Calibri Light"/>
                <w:sz w:val="16"/>
                <w:szCs w:val="16"/>
                <w:lang w:val="en-US"/>
              </w:rPr>
              <w:t>Paints</w:t>
            </w:r>
          </w:p>
          <w:p w14:paraId="04413757" w14:textId="77777777" w:rsidR="000D598D" w:rsidRPr="000D598D" w:rsidRDefault="000D598D" w:rsidP="000D598D">
            <w:pPr>
              <w:spacing w:after="120"/>
              <w:rPr>
                <w:rFonts w:ascii="Calibri Light" w:hAnsi="Calibri Light"/>
                <w:sz w:val="16"/>
                <w:szCs w:val="16"/>
                <w:lang w:val="en-US"/>
              </w:rPr>
            </w:pPr>
          </w:p>
          <w:p w14:paraId="54F4C21F" w14:textId="77777777" w:rsidR="000D598D" w:rsidRPr="000D598D" w:rsidRDefault="000D598D" w:rsidP="000D598D">
            <w:pPr>
              <w:spacing w:after="120"/>
              <w:rPr>
                <w:rFonts w:ascii="Calibri Light" w:hAnsi="Calibri Light"/>
                <w:sz w:val="16"/>
                <w:szCs w:val="16"/>
                <w:lang w:val="en-US"/>
              </w:rPr>
            </w:pPr>
            <w:del w:id="12932" w:author="Ashan Asmone" w:date="2016-03-31T14:28:00Z">
              <w:r w:rsidRPr="000D598D" w:rsidDel="00A93E31">
                <w:rPr>
                  <w:rFonts w:ascii="Calibri Light" w:hAnsi="Calibri Light"/>
                  <w:sz w:val="16"/>
                  <w:szCs w:val="16"/>
                  <w:lang w:val="en-US"/>
                </w:rPr>
                <w:delText>BS EN ISO 6270:1995, BS 3900-F9:1982- Paints and varnishes. Determination of resistance to humidity (continuous condensation)</w:delText>
              </w:r>
            </w:del>
            <w:ins w:id="12933" w:author="Ashan Asmone" w:date="2016-03-31T14:28:00Z">
              <w:r w:rsidR="00A93E31">
                <w:rPr>
                  <w:rFonts w:ascii="Calibri Light" w:hAnsi="Calibri Light"/>
                  <w:sz w:val="16"/>
                  <w:szCs w:val="16"/>
                  <w:lang w:val="en-US"/>
                </w:rPr>
                <w:t>BS EN ISO 6270-1:2001, BS 3900-F9:2001 Paints and varnishes. Determination of resistance to humidity. Continuous condensation</w:t>
              </w:r>
            </w:ins>
          </w:p>
          <w:p w14:paraId="4CC7FDF8" w14:textId="77777777" w:rsidR="000D598D" w:rsidRPr="000D598D" w:rsidRDefault="000D598D" w:rsidP="000D598D">
            <w:pPr>
              <w:spacing w:after="120"/>
              <w:rPr>
                <w:rFonts w:ascii="Calibri Light" w:hAnsi="Calibri Light"/>
                <w:sz w:val="16"/>
                <w:szCs w:val="16"/>
                <w:lang w:val="en-US"/>
              </w:rPr>
            </w:pPr>
          </w:p>
          <w:p w14:paraId="2F6703B6" w14:textId="77777777" w:rsidR="000D598D" w:rsidRPr="000D598D" w:rsidRDefault="000D598D" w:rsidP="000D598D">
            <w:pPr>
              <w:spacing w:after="120"/>
              <w:rPr>
                <w:rFonts w:ascii="Calibri Light" w:hAnsi="Calibri Light"/>
                <w:sz w:val="16"/>
                <w:szCs w:val="16"/>
                <w:lang w:val="en-US"/>
              </w:rPr>
            </w:pPr>
            <w:del w:id="12934" w:author="Ashan Asmone" w:date="2016-03-31T14:29:00Z">
              <w:r w:rsidRPr="000D598D" w:rsidDel="00A93E31">
                <w:rPr>
                  <w:rFonts w:ascii="Calibri Light" w:hAnsi="Calibri Light"/>
                  <w:sz w:val="16"/>
                  <w:szCs w:val="16"/>
                  <w:lang w:val="en-US"/>
                </w:rPr>
                <w:delText>BS 2015:1992-Glossary of paint and related terms</w:delText>
              </w:r>
            </w:del>
            <w:ins w:id="12935" w:author="Ashan Asmone" w:date="2016-03-31T14:29:00Z">
              <w:r w:rsidR="00A93E31">
                <w:rPr>
                  <w:rFonts w:ascii="Calibri Light" w:hAnsi="Calibri Light"/>
                  <w:sz w:val="16"/>
                  <w:szCs w:val="16"/>
                  <w:lang w:val="en-US"/>
                </w:rPr>
                <w:t>BS EN ISO 4618:2014 Paints and varnishes. Terms and definitions</w:t>
              </w:r>
            </w:ins>
          </w:p>
          <w:p w14:paraId="1E06372F" w14:textId="77777777" w:rsidR="000D598D" w:rsidRPr="000D598D" w:rsidRDefault="000D598D" w:rsidP="000D598D">
            <w:pPr>
              <w:spacing w:after="120"/>
              <w:rPr>
                <w:rFonts w:ascii="Calibri Light" w:hAnsi="Calibri Light"/>
                <w:sz w:val="16"/>
                <w:szCs w:val="16"/>
                <w:lang w:val="en-US"/>
              </w:rPr>
            </w:pPr>
          </w:p>
          <w:p w14:paraId="6F7FC649" w14:textId="77777777" w:rsidR="000D598D" w:rsidRPr="000D598D" w:rsidRDefault="000D598D" w:rsidP="000D598D">
            <w:pPr>
              <w:spacing w:after="120"/>
              <w:rPr>
                <w:rFonts w:ascii="Calibri Light" w:hAnsi="Calibri Light"/>
                <w:sz w:val="16"/>
                <w:szCs w:val="16"/>
                <w:lang w:val="en-US"/>
              </w:rPr>
            </w:pPr>
            <w:del w:id="12936" w:author="Ashan Asmone" w:date="2016-03-31T14:30:00Z">
              <w:r w:rsidRPr="000D598D" w:rsidDel="00A93E31">
                <w:rPr>
                  <w:rFonts w:ascii="Calibri Light" w:hAnsi="Calibri Light"/>
                  <w:sz w:val="16"/>
                  <w:szCs w:val="16"/>
                  <w:lang w:val="en-US"/>
                </w:rPr>
                <w:delText>BS 6150:1991-Code of practice for painting of buildings</w:delText>
              </w:r>
            </w:del>
            <w:ins w:id="12937" w:author="Ashan Asmone" w:date="2016-03-31T14:30:00Z">
              <w:r w:rsidR="00A93E31">
                <w:rPr>
                  <w:rFonts w:ascii="Calibri Light" w:hAnsi="Calibri Light"/>
                  <w:sz w:val="16"/>
                  <w:szCs w:val="16"/>
                  <w:lang w:val="en-US"/>
                </w:rPr>
                <w:t>BS 6150:2006+A1:2014 Painting of buildings. Code of practice</w:t>
              </w:r>
            </w:ins>
          </w:p>
          <w:p w14:paraId="13E6D1EA" w14:textId="77777777" w:rsidR="000D598D" w:rsidRPr="000D598D" w:rsidRDefault="000D598D" w:rsidP="000D598D">
            <w:pPr>
              <w:spacing w:after="120"/>
              <w:rPr>
                <w:rFonts w:ascii="Calibri Light" w:hAnsi="Calibri Light"/>
                <w:sz w:val="16"/>
                <w:szCs w:val="16"/>
                <w:lang w:val="en-US"/>
              </w:rPr>
            </w:pPr>
          </w:p>
          <w:p w14:paraId="190FA6FF" w14:textId="77777777" w:rsidR="000D598D" w:rsidRPr="000D598D" w:rsidRDefault="000D598D" w:rsidP="000D598D">
            <w:pPr>
              <w:spacing w:after="120"/>
              <w:rPr>
                <w:rFonts w:ascii="Calibri Light" w:hAnsi="Calibri Light"/>
                <w:sz w:val="16"/>
                <w:szCs w:val="16"/>
                <w:lang w:val="en-US"/>
              </w:rPr>
            </w:pPr>
            <w:del w:id="12938" w:author="Ashan Asmone" w:date="2016-03-31T14:31:00Z">
              <w:r w:rsidRPr="000D598D"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2939"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088645D4" w14:textId="77777777" w:rsidR="000D598D" w:rsidRPr="000D598D" w:rsidRDefault="000D598D" w:rsidP="000D598D">
            <w:pPr>
              <w:spacing w:after="120"/>
              <w:rPr>
                <w:rFonts w:ascii="Calibri Light" w:hAnsi="Calibri Light"/>
                <w:sz w:val="16"/>
                <w:szCs w:val="16"/>
                <w:lang w:val="en-US"/>
              </w:rPr>
            </w:pPr>
          </w:p>
          <w:p w14:paraId="22318A8B" w14:textId="77777777" w:rsidR="000D598D" w:rsidRPr="000D598D" w:rsidRDefault="000D598D" w:rsidP="000D598D">
            <w:pPr>
              <w:spacing w:after="120"/>
              <w:rPr>
                <w:rFonts w:ascii="Calibri Light" w:hAnsi="Calibri Light"/>
                <w:sz w:val="16"/>
                <w:szCs w:val="16"/>
                <w:lang w:val="en-US"/>
              </w:rPr>
            </w:pPr>
            <w:del w:id="12940" w:author="Ashan Asmone" w:date="2016-03-31T14:32:00Z">
              <w:r w:rsidRPr="000D598D" w:rsidDel="00A93E31">
                <w:rPr>
                  <w:rFonts w:ascii="Calibri Light" w:hAnsi="Calibri Light"/>
                  <w:sz w:val="16"/>
                  <w:szCs w:val="16"/>
                  <w:lang w:val="en-US"/>
                </w:rPr>
                <w:delText>BS 3416:1991-Specification for bitumen-based coatings for cold application, suitable for use in contact with potable water</w:delText>
              </w:r>
            </w:del>
            <w:ins w:id="12941"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619CB6A2" w14:textId="77777777" w:rsidR="000D598D" w:rsidRPr="000D598D" w:rsidRDefault="000D598D" w:rsidP="000D598D">
            <w:pPr>
              <w:spacing w:after="120"/>
              <w:rPr>
                <w:rFonts w:ascii="Calibri Light" w:hAnsi="Calibri Light"/>
                <w:sz w:val="16"/>
                <w:szCs w:val="16"/>
                <w:lang w:val="en-US"/>
              </w:rPr>
            </w:pPr>
          </w:p>
          <w:p w14:paraId="54175146" w14:textId="77777777" w:rsidR="000D598D" w:rsidRPr="000D598D" w:rsidRDefault="000D598D" w:rsidP="000D598D">
            <w:pPr>
              <w:spacing w:after="120"/>
              <w:rPr>
                <w:rFonts w:ascii="Calibri Light" w:hAnsi="Calibri Light"/>
                <w:sz w:val="16"/>
                <w:szCs w:val="16"/>
                <w:lang w:val="en-US"/>
              </w:rPr>
            </w:pPr>
            <w:del w:id="12942" w:author="Ashan Asmone" w:date="2016-03-31T14:32:00Z">
              <w:r w:rsidRPr="000D598D" w:rsidDel="00A93E31">
                <w:rPr>
                  <w:rFonts w:ascii="Calibri Light" w:hAnsi="Calibri Light"/>
                  <w:sz w:val="16"/>
                  <w:szCs w:val="16"/>
                  <w:lang w:val="en-US"/>
                </w:rPr>
                <w:delText>BS 3483-A1:1983, ISO 787/1-1982-Methods for testing pigments for paints. Comparison of colour</w:delText>
              </w:r>
            </w:del>
            <w:ins w:id="12943" w:author="Ashan Asmone" w:date="2016-03-31T14:32:00Z">
              <w:r w:rsidR="00A93E31">
                <w:rPr>
                  <w:rFonts w:ascii="Calibri Light" w:hAnsi="Calibri Light"/>
                  <w:sz w:val="16"/>
                  <w:szCs w:val="16"/>
                  <w:lang w:val="en-US"/>
                </w:rPr>
                <w:t>BS 3483-A1:1983, ISO 787/1-1982-Methods for testing pigments for paints. Comparison of colour</w:t>
              </w:r>
            </w:ins>
          </w:p>
          <w:p w14:paraId="1D95BDE7" w14:textId="77777777" w:rsidR="000D598D" w:rsidRPr="000D598D" w:rsidRDefault="000D598D" w:rsidP="000D598D">
            <w:pPr>
              <w:spacing w:after="120"/>
              <w:rPr>
                <w:rFonts w:ascii="Calibri Light" w:hAnsi="Calibri Light"/>
                <w:sz w:val="16"/>
                <w:szCs w:val="16"/>
                <w:lang w:val="en-US"/>
              </w:rPr>
            </w:pPr>
          </w:p>
          <w:p w14:paraId="14A307BC" w14:textId="77777777" w:rsidR="000D598D" w:rsidRPr="000D598D" w:rsidRDefault="000D598D" w:rsidP="000D598D">
            <w:pPr>
              <w:spacing w:after="120"/>
              <w:rPr>
                <w:rFonts w:ascii="Calibri Light" w:hAnsi="Calibri Light"/>
                <w:sz w:val="16"/>
                <w:szCs w:val="16"/>
                <w:lang w:val="en-US"/>
              </w:rPr>
            </w:pPr>
            <w:del w:id="12944" w:author="Ashan Asmone" w:date="2016-03-31T14:33:00Z">
              <w:r w:rsidRPr="000D598D" w:rsidDel="00A93E31">
                <w:rPr>
                  <w:rFonts w:ascii="Calibri Light" w:hAnsi="Calibri Light"/>
                  <w:sz w:val="16"/>
                  <w:szCs w:val="16"/>
                  <w:lang w:val="en-US"/>
                </w:rPr>
                <w:delText>BS 3483-C7:1980, ISO 787/22-1980-Methods for testing pigments for paints. Comparison of resistance to bleeding</w:delText>
              </w:r>
            </w:del>
            <w:ins w:id="12945"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4D6C6F58" w14:textId="77777777" w:rsidR="000D598D" w:rsidRPr="000D598D" w:rsidRDefault="000D598D" w:rsidP="000D598D">
            <w:pPr>
              <w:spacing w:after="120"/>
              <w:rPr>
                <w:rFonts w:ascii="Calibri Light" w:hAnsi="Calibri Light"/>
                <w:sz w:val="16"/>
                <w:szCs w:val="16"/>
                <w:lang w:val="en-US"/>
              </w:rPr>
            </w:pPr>
          </w:p>
          <w:p w14:paraId="53F857B6" w14:textId="77777777" w:rsidR="000D598D" w:rsidRPr="000D598D" w:rsidRDefault="000D598D" w:rsidP="000D598D">
            <w:pPr>
              <w:spacing w:after="120"/>
              <w:rPr>
                <w:rFonts w:ascii="Calibri Light" w:hAnsi="Calibri Light"/>
                <w:sz w:val="16"/>
                <w:szCs w:val="16"/>
                <w:lang w:val="en-US"/>
              </w:rPr>
            </w:pPr>
            <w:del w:id="12946" w:author="Ashan Asmone" w:date="2016-03-31T14:34:00Z">
              <w:r w:rsidRPr="000D598D"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2947"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7949CBA9" w14:textId="77777777" w:rsidR="000D598D" w:rsidRPr="000D598D" w:rsidRDefault="000D598D" w:rsidP="000D598D">
            <w:pPr>
              <w:spacing w:after="120"/>
              <w:rPr>
                <w:rFonts w:ascii="Calibri Light" w:hAnsi="Calibri Light"/>
                <w:sz w:val="16"/>
                <w:szCs w:val="16"/>
                <w:lang w:val="en-US"/>
              </w:rPr>
            </w:pPr>
          </w:p>
          <w:p w14:paraId="1F171DD7" w14:textId="77777777" w:rsidR="000D598D" w:rsidRPr="000D598D" w:rsidRDefault="000D598D" w:rsidP="000D598D">
            <w:pPr>
              <w:spacing w:after="120"/>
              <w:rPr>
                <w:rFonts w:ascii="Calibri Light" w:hAnsi="Calibri Light"/>
                <w:sz w:val="16"/>
                <w:szCs w:val="16"/>
                <w:lang w:val="en-US"/>
              </w:rPr>
            </w:pPr>
            <w:del w:id="12948" w:author="Ashan Asmone" w:date="2016-03-31T14:34:00Z">
              <w:r w:rsidRPr="000D598D" w:rsidDel="00A93E31">
                <w:rPr>
                  <w:rFonts w:ascii="Calibri Light" w:hAnsi="Calibri Light"/>
                  <w:sz w:val="16"/>
                  <w:szCs w:val="16"/>
                  <w:lang w:val="en-US"/>
                </w:rPr>
                <w:delText>BS 3900-F2:1973-Methods of test for paint. Durability tests on paint films. Determination of resistance to humidity (cyclic condensation)</w:delText>
              </w:r>
            </w:del>
            <w:ins w:id="12949"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54E075EE" w14:textId="77777777" w:rsidR="000D598D" w:rsidRPr="000D598D" w:rsidRDefault="000D598D" w:rsidP="000D598D">
            <w:pPr>
              <w:spacing w:after="120"/>
              <w:rPr>
                <w:rFonts w:ascii="Calibri Light" w:hAnsi="Calibri Light"/>
                <w:sz w:val="16"/>
                <w:szCs w:val="16"/>
                <w:lang w:val="en-US"/>
              </w:rPr>
            </w:pPr>
          </w:p>
          <w:p w14:paraId="42190779" w14:textId="77777777" w:rsidR="000D598D" w:rsidRPr="000D598D" w:rsidRDefault="000D598D" w:rsidP="000D598D">
            <w:pPr>
              <w:spacing w:after="120"/>
              <w:rPr>
                <w:rFonts w:ascii="Calibri Light" w:hAnsi="Calibri Light"/>
                <w:sz w:val="16"/>
                <w:szCs w:val="16"/>
                <w:lang w:val="en-US"/>
              </w:rPr>
            </w:pPr>
            <w:del w:id="12950" w:author="Ashan Asmone" w:date="2016-03-31T14:35:00Z">
              <w:r w:rsidRPr="000D598D"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2951"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554088E5" w14:textId="77777777" w:rsidR="000D598D" w:rsidRPr="000D598D" w:rsidRDefault="000D598D" w:rsidP="000D598D">
            <w:pPr>
              <w:spacing w:after="120"/>
              <w:rPr>
                <w:rFonts w:ascii="Calibri Light" w:hAnsi="Calibri Light"/>
                <w:sz w:val="16"/>
                <w:szCs w:val="16"/>
                <w:lang w:val="en-US"/>
              </w:rPr>
            </w:pPr>
          </w:p>
          <w:p w14:paraId="27D08E29" w14:textId="77777777" w:rsidR="000D598D" w:rsidRPr="000D598D" w:rsidRDefault="000D598D" w:rsidP="000D598D">
            <w:pPr>
              <w:spacing w:after="120"/>
              <w:rPr>
                <w:rFonts w:ascii="Calibri Light" w:hAnsi="Calibri Light"/>
                <w:sz w:val="16"/>
                <w:szCs w:val="16"/>
                <w:lang w:val="en-US"/>
              </w:rPr>
            </w:pPr>
            <w:del w:id="12952" w:author="Ashan Asmone" w:date="2016-03-31T14:37:00Z">
              <w:r w:rsidRPr="000D598D"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2953"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06EA93FD" w14:textId="77777777" w:rsidR="000D598D" w:rsidRPr="000D598D" w:rsidRDefault="000D598D" w:rsidP="000D598D">
            <w:pPr>
              <w:spacing w:after="120"/>
              <w:rPr>
                <w:rFonts w:ascii="Calibri Light" w:hAnsi="Calibri Light"/>
                <w:sz w:val="16"/>
                <w:szCs w:val="16"/>
                <w:lang w:val="en-US"/>
              </w:rPr>
            </w:pPr>
          </w:p>
          <w:p w14:paraId="703C0342" w14:textId="77777777" w:rsidR="000D598D" w:rsidRPr="000D598D" w:rsidRDefault="000D598D" w:rsidP="000D598D">
            <w:pPr>
              <w:spacing w:after="120"/>
              <w:rPr>
                <w:rFonts w:ascii="Calibri Light" w:hAnsi="Calibri Light"/>
                <w:sz w:val="16"/>
                <w:szCs w:val="16"/>
                <w:lang w:val="en-US"/>
              </w:rPr>
            </w:pPr>
            <w:del w:id="12954" w:author="Ashan Asmone" w:date="2016-03-31T14:38:00Z">
              <w:r w:rsidRPr="000D598D" w:rsidDel="00A93E31">
                <w:rPr>
                  <w:rFonts w:ascii="Calibri Light" w:hAnsi="Calibri Light"/>
                  <w:sz w:val="16"/>
                  <w:szCs w:val="16"/>
                  <w:lang w:val="en-US"/>
                </w:rPr>
                <w:delText>BS 3900-H2:1983, ISO 4628/2-1982-Methods of test for paints. Evaluation of paint and varnish defects. Designation of degree of blistering</w:delText>
              </w:r>
            </w:del>
            <w:ins w:id="12955"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4955FD94" w14:textId="77777777" w:rsidR="000D598D" w:rsidRPr="000D598D" w:rsidRDefault="000D598D" w:rsidP="000D598D">
            <w:pPr>
              <w:spacing w:after="120"/>
              <w:rPr>
                <w:rFonts w:ascii="Calibri Light" w:hAnsi="Calibri Light"/>
                <w:sz w:val="16"/>
                <w:szCs w:val="16"/>
                <w:lang w:val="en-US"/>
              </w:rPr>
            </w:pPr>
          </w:p>
          <w:p w14:paraId="02EDE153" w14:textId="77777777" w:rsidR="000D598D" w:rsidRPr="000D598D" w:rsidRDefault="000D598D" w:rsidP="000D598D">
            <w:pPr>
              <w:spacing w:after="120"/>
              <w:rPr>
                <w:rFonts w:ascii="Calibri Light" w:hAnsi="Calibri Light"/>
                <w:sz w:val="16"/>
                <w:szCs w:val="16"/>
                <w:lang w:val="en-US"/>
              </w:rPr>
            </w:pPr>
            <w:del w:id="12956" w:author="Ashan Asmone" w:date="2016-03-31T14:40:00Z">
              <w:r w:rsidRPr="000D598D" w:rsidDel="00A93E31">
                <w:rPr>
                  <w:rFonts w:ascii="Calibri Light" w:hAnsi="Calibri Light"/>
                  <w:sz w:val="16"/>
                  <w:szCs w:val="16"/>
                  <w:lang w:val="en-US"/>
                </w:rPr>
                <w:delText>BS 3900-H5:1983, ISO 4628/5-1982-Methods of test for paints. Evaluation of paint and varnish defects. Designation of degree of flaking</w:delText>
              </w:r>
            </w:del>
            <w:ins w:id="12957"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7AE9D65C" w14:textId="77777777" w:rsidR="000D598D" w:rsidRPr="000D598D" w:rsidRDefault="000D598D" w:rsidP="000D598D">
            <w:pPr>
              <w:spacing w:after="120"/>
              <w:rPr>
                <w:rFonts w:ascii="Calibri Light" w:hAnsi="Calibri Light"/>
                <w:sz w:val="16"/>
                <w:szCs w:val="16"/>
                <w:lang w:val="en-US"/>
              </w:rPr>
            </w:pPr>
          </w:p>
          <w:p w14:paraId="77D183E1" w14:textId="77777777" w:rsidR="000D598D" w:rsidRPr="000D598D" w:rsidRDefault="000D598D" w:rsidP="000D598D">
            <w:pPr>
              <w:spacing w:after="120"/>
              <w:rPr>
                <w:rFonts w:ascii="Calibri Light" w:hAnsi="Calibri Light"/>
                <w:sz w:val="16"/>
                <w:szCs w:val="16"/>
                <w:lang w:val="en-US"/>
              </w:rPr>
            </w:pPr>
            <w:del w:id="12958" w:author="Ashan Asmone" w:date="2016-03-31T14:41:00Z">
              <w:r w:rsidRPr="000D598D" w:rsidDel="00A93E31">
                <w:rPr>
                  <w:rFonts w:ascii="Calibri Light" w:hAnsi="Calibri Light"/>
                  <w:sz w:val="16"/>
                  <w:szCs w:val="16"/>
                  <w:lang w:val="en-US"/>
                </w:rPr>
                <w:delText>BS 6949:1991-Specification for bitumen-based coatings for cold application excluding use in contact with potable water</w:delText>
              </w:r>
            </w:del>
            <w:ins w:id="12959"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3BBD3444" w14:textId="77777777" w:rsidR="000D598D" w:rsidRPr="000D598D" w:rsidRDefault="000D598D" w:rsidP="000D598D">
            <w:pPr>
              <w:spacing w:after="120"/>
              <w:rPr>
                <w:rFonts w:ascii="Calibri Light" w:hAnsi="Calibri Light"/>
                <w:sz w:val="16"/>
                <w:szCs w:val="16"/>
                <w:lang w:val="en-US"/>
              </w:rPr>
            </w:pPr>
          </w:p>
          <w:p w14:paraId="648AF356" w14:textId="77777777" w:rsidR="000D598D" w:rsidRPr="000D598D" w:rsidRDefault="000D598D" w:rsidP="000D598D">
            <w:pPr>
              <w:spacing w:after="120"/>
              <w:rPr>
                <w:rFonts w:ascii="Calibri Light" w:hAnsi="Calibri Light"/>
                <w:sz w:val="16"/>
                <w:szCs w:val="16"/>
                <w:lang w:val="en-US"/>
              </w:rPr>
            </w:pPr>
            <w:del w:id="12960" w:author="Ashan Asmone" w:date="2016-03-31T14:41:00Z">
              <w:r w:rsidRPr="000D598D" w:rsidDel="00A93E31">
                <w:rPr>
                  <w:rFonts w:ascii="Calibri Light" w:hAnsi="Calibri Light"/>
                  <w:sz w:val="16"/>
                  <w:szCs w:val="16"/>
                  <w:lang w:val="en-US"/>
                </w:rPr>
                <w:delText>BS 7664:2000-Specification for undercoat and finishing paints</w:delText>
              </w:r>
            </w:del>
            <w:ins w:id="12961" w:author="Ashan Asmone" w:date="2016-03-31T14:41:00Z">
              <w:r w:rsidR="00A93E31">
                <w:rPr>
                  <w:rFonts w:ascii="Calibri Light" w:hAnsi="Calibri Light"/>
                  <w:sz w:val="16"/>
                  <w:szCs w:val="16"/>
                  <w:lang w:val="en-US"/>
                </w:rPr>
                <w:t>BS 7664:2000-Specification for undercoat and finishing paints</w:t>
              </w:r>
            </w:ins>
          </w:p>
          <w:p w14:paraId="41A613E4" w14:textId="77777777" w:rsidR="000D598D" w:rsidRPr="000D598D" w:rsidRDefault="000D598D" w:rsidP="000D598D">
            <w:pPr>
              <w:spacing w:after="120"/>
              <w:rPr>
                <w:rFonts w:ascii="Calibri Light" w:hAnsi="Calibri Light"/>
                <w:sz w:val="16"/>
                <w:szCs w:val="16"/>
                <w:lang w:val="en-US"/>
              </w:rPr>
            </w:pPr>
          </w:p>
          <w:p w14:paraId="1B55F004" w14:textId="77777777" w:rsidR="000D598D" w:rsidRPr="000D598D" w:rsidRDefault="000D598D" w:rsidP="000D598D">
            <w:pPr>
              <w:spacing w:after="120"/>
              <w:rPr>
                <w:rFonts w:ascii="Calibri Light" w:hAnsi="Calibri Light"/>
                <w:sz w:val="16"/>
                <w:szCs w:val="16"/>
                <w:lang w:val="en-US"/>
              </w:rPr>
            </w:pPr>
            <w:del w:id="12962" w:author="Ashan Asmone" w:date="2016-03-31T14:28:00Z">
              <w:r w:rsidRPr="000D598D" w:rsidDel="00A93E31">
                <w:rPr>
                  <w:rFonts w:ascii="Calibri Light" w:hAnsi="Calibri Light"/>
                  <w:sz w:val="16"/>
                  <w:szCs w:val="16"/>
                  <w:lang w:val="en-US"/>
                </w:rPr>
                <w:delText>BS EN ISO 6270:1995, BS 3900-F9:1982- Paints and varnishes. Determination of resistance to humidity (continuous condensation)</w:delText>
              </w:r>
            </w:del>
            <w:ins w:id="12963" w:author="Ashan Asmone" w:date="2016-03-31T14:28:00Z">
              <w:r w:rsidR="00A93E31">
                <w:rPr>
                  <w:rFonts w:ascii="Calibri Light" w:hAnsi="Calibri Light"/>
                  <w:sz w:val="16"/>
                  <w:szCs w:val="16"/>
                  <w:lang w:val="en-US"/>
                </w:rPr>
                <w:t>BS EN ISO 6270-1:2001, BS 3900-F9:2001 Paints and varnishes. Determination of resistance to humidity. Continuous condensation</w:t>
              </w:r>
            </w:ins>
          </w:p>
          <w:p w14:paraId="4AE5894B" w14:textId="77777777" w:rsidR="000D598D" w:rsidRPr="000D598D" w:rsidRDefault="000D598D" w:rsidP="000D598D">
            <w:pPr>
              <w:spacing w:after="120"/>
              <w:rPr>
                <w:rFonts w:ascii="Calibri Light" w:hAnsi="Calibri Light"/>
                <w:sz w:val="16"/>
                <w:szCs w:val="16"/>
                <w:lang w:val="en-US"/>
              </w:rPr>
            </w:pPr>
          </w:p>
          <w:p w14:paraId="62D0D2CB" w14:textId="77777777" w:rsidR="000D598D" w:rsidRPr="000D598D" w:rsidRDefault="000D598D" w:rsidP="000D598D">
            <w:pPr>
              <w:spacing w:after="120"/>
              <w:rPr>
                <w:rFonts w:ascii="Calibri Light" w:hAnsi="Calibri Light"/>
                <w:sz w:val="16"/>
                <w:szCs w:val="16"/>
                <w:lang w:val="en-US"/>
              </w:rPr>
            </w:pPr>
            <w:del w:id="12964" w:author="Ashan Asmone" w:date="2016-03-31T14:29:00Z">
              <w:r w:rsidRPr="000D598D" w:rsidDel="00A93E31">
                <w:rPr>
                  <w:rFonts w:ascii="Calibri Light" w:hAnsi="Calibri Light"/>
                  <w:sz w:val="16"/>
                  <w:szCs w:val="16"/>
                  <w:lang w:val="en-US"/>
                </w:rPr>
                <w:delText>BS 2015:1992-Glossary of paint and related terms</w:delText>
              </w:r>
            </w:del>
            <w:ins w:id="12965" w:author="Ashan Asmone" w:date="2016-03-31T14:29:00Z">
              <w:r w:rsidR="00A93E31">
                <w:rPr>
                  <w:rFonts w:ascii="Calibri Light" w:hAnsi="Calibri Light"/>
                  <w:sz w:val="16"/>
                  <w:szCs w:val="16"/>
                  <w:lang w:val="en-US"/>
                </w:rPr>
                <w:t>BS EN ISO 4618:2014 Paints and varnishes. Terms and definitions</w:t>
              </w:r>
            </w:ins>
          </w:p>
          <w:p w14:paraId="003399B4" w14:textId="77777777" w:rsidR="000D598D" w:rsidRPr="000D598D" w:rsidRDefault="000D598D" w:rsidP="000D598D">
            <w:pPr>
              <w:spacing w:after="120"/>
              <w:rPr>
                <w:rFonts w:ascii="Calibri Light" w:hAnsi="Calibri Light"/>
                <w:sz w:val="16"/>
                <w:szCs w:val="16"/>
                <w:lang w:val="en-US"/>
              </w:rPr>
            </w:pPr>
          </w:p>
          <w:p w14:paraId="569C4DB4" w14:textId="77777777" w:rsidR="000D598D" w:rsidRPr="000D598D" w:rsidRDefault="000D598D" w:rsidP="000D598D">
            <w:pPr>
              <w:spacing w:after="120"/>
              <w:rPr>
                <w:rFonts w:ascii="Calibri Light" w:hAnsi="Calibri Light"/>
                <w:sz w:val="16"/>
                <w:szCs w:val="16"/>
                <w:lang w:val="en-US"/>
              </w:rPr>
            </w:pPr>
            <w:del w:id="12966" w:author="Ashan Asmone" w:date="2016-03-31T14:30:00Z">
              <w:r w:rsidRPr="000D598D" w:rsidDel="00A93E31">
                <w:rPr>
                  <w:rFonts w:ascii="Calibri Light" w:hAnsi="Calibri Light"/>
                  <w:sz w:val="16"/>
                  <w:szCs w:val="16"/>
                  <w:lang w:val="en-US"/>
                </w:rPr>
                <w:delText>BS 6150:1991-Code of practice for painting of buildings</w:delText>
              </w:r>
            </w:del>
            <w:ins w:id="12967" w:author="Ashan Asmone" w:date="2016-03-31T14:30:00Z">
              <w:r w:rsidR="00A93E31">
                <w:rPr>
                  <w:rFonts w:ascii="Calibri Light" w:hAnsi="Calibri Light"/>
                  <w:sz w:val="16"/>
                  <w:szCs w:val="16"/>
                  <w:lang w:val="en-US"/>
                </w:rPr>
                <w:t>BS 6150:2006+A1:2014 Painting of buildings. Code of practice</w:t>
              </w:r>
            </w:ins>
          </w:p>
          <w:p w14:paraId="455DDEE3" w14:textId="77777777" w:rsidR="000D598D" w:rsidRPr="000D598D" w:rsidRDefault="000D598D" w:rsidP="000D598D">
            <w:pPr>
              <w:spacing w:after="120"/>
              <w:rPr>
                <w:rFonts w:ascii="Calibri Light" w:hAnsi="Calibri Light"/>
                <w:sz w:val="16"/>
                <w:szCs w:val="16"/>
                <w:lang w:val="en-US"/>
              </w:rPr>
            </w:pPr>
          </w:p>
          <w:p w14:paraId="3D3C934A" w14:textId="77777777" w:rsidR="000D598D" w:rsidRPr="000D598D" w:rsidRDefault="000D598D" w:rsidP="000D598D">
            <w:pPr>
              <w:spacing w:after="120"/>
              <w:rPr>
                <w:rFonts w:ascii="Calibri Light" w:hAnsi="Calibri Light"/>
                <w:sz w:val="16"/>
                <w:szCs w:val="16"/>
                <w:lang w:val="en-US"/>
              </w:rPr>
            </w:pPr>
            <w:del w:id="12968" w:author="Ashan Asmone" w:date="2016-03-31T14:31:00Z">
              <w:r w:rsidRPr="000D598D"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2969"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57EB5C24" w14:textId="77777777" w:rsidR="000D598D" w:rsidRPr="000D598D" w:rsidRDefault="000D598D" w:rsidP="000D598D">
            <w:pPr>
              <w:spacing w:after="120"/>
              <w:rPr>
                <w:rFonts w:ascii="Calibri Light" w:hAnsi="Calibri Light"/>
                <w:sz w:val="16"/>
                <w:szCs w:val="16"/>
                <w:lang w:val="en-US"/>
              </w:rPr>
            </w:pPr>
          </w:p>
          <w:p w14:paraId="7B3ABE3F" w14:textId="77777777" w:rsidR="000D598D" w:rsidRPr="000D598D" w:rsidRDefault="000D598D" w:rsidP="000D598D">
            <w:pPr>
              <w:spacing w:after="120"/>
              <w:rPr>
                <w:rFonts w:ascii="Calibri Light" w:hAnsi="Calibri Light"/>
                <w:sz w:val="16"/>
                <w:szCs w:val="16"/>
                <w:lang w:val="en-US"/>
              </w:rPr>
            </w:pPr>
            <w:del w:id="12970" w:author="Ashan Asmone" w:date="2016-03-31T14:32:00Z">
              <w:r w:rsidRPr="000D598D" w:rsidDel="00A93E31">
                <w:rPr>
                  <w:rFonts w:ascii="Calibri Light" w:hAnsi="Calibri Light"/>
                  <w:sz w:val="16"/>
                  <w:szCs w:val="16"/>
                  <w:lang w:val="en-US"/>
                </w:rPr>
                <w:delText>BS 3416:1991-Specification for bitumen-based coatings for cold application, suitable for use in contact with potable water</w:delText>
              </w:r>
            </w:del>
            <w:ins w:id="12971"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17A169AE" w14:textId="77777777" w:rsidR="000D598D" w:rsidRPr="000D598D" w:rsidRDefault="000D598D" w:rsidP="000D598D">
            <w:pPr>
              <w:spacing w:after="120"/>
              <w:rPr>
                <w:rFonts w:ascii="Calibri Light" w:hAnsi="Calibri Light"/>
                <w:sz w:val="16"/>
                <w:szCs w:val="16"/>
                <w:lang w:val="en-US"/>
              </w:rPr>
            </w:pPr>
          </w:p>
          <w:p w14:paraId="265FF62E" w14:textId="77777777" w:rsidR="000D598D" w:rsidRPr="000D598D" w:rsidRDefault="000D598D" w:rsidP="000D598D">
            <w:pPr>
              <w:spacing w:after="120"/>
              <w:rPr>
                <w:rFonts w:ascii="Calibri Light" w:hAnsi="Calibri Light"/>
                <w:sz w:val="16"/>
                <w:szCs w:val="16"/>
                <w:lang w:val="en-US"/>
              </w:rPr>
            </w:pPr>
            <w:del w:id="12972" w:author="Ashan Asmone" w:date="2016-03-31T14:32:00Z">
              <w:r w:rsidRPr="000D598D" w:rsidDel="00A93E31">
                <w:rPr>
                  <w:rFonts w:ascii="Calibri Light" w:hAnsi="Calibri Light"/>
                  <w:sz w:val="16"/>
                  <w:szCs w:val="16"/>
                  <w:lang w:val="en-US"/>
                </w:rPr>
                <w:delText>BS 3483-A1:1983, ISO 787/1-1982-Methods for testing pigments for paints. Comparison of colour</w:delText>
              </w:r>
            </w:del>
            <w:ins w:id="12973" w:author="Ashan Asmone" w:date="2016-03-31T14:32:00Z">
              <w:r w:rsidR="00A93E31">
                <w:rPr>
                  <w:rFonts w:ascii="Calibri Light" w:hAnsi="Calibri Light"/>
                  <w:sz w:val="16"/>
                  <w:szCs w:val="16"/>
                  <w:lang w:val="en-US"/>
                </w:rPr>
                <w:t>BS 3483-A1:1983, ISO 787/1-1982-Methods for testing pigments for paints. Comparison of colour</w:t>
              </w:r>
            </w:ins>
          </w:p>
          <w:p w14:paraId="4A73FE81" w14:textId="77777777" w:rsidR="000D598D" w:rsidRPr="000D598D" w:rsidRDefault="000D598D" w:rsidP="000D598D">
            <w:pPr>
              <w:spacing w:after="120"/>
              <w:rPr>
                <w:rFonts w:ascii="Calibri Light" w:hAnsi="Calibri Light"/>
                <w:sz w:val="16"/>
                <w:szCs w:val="16"/>
                <w:lang w:val="en-US"/>
              </w:rPr>
            </w:pPr>
          </w:p>
          <w:p w14:paraId="5EF772C1" w14:textId="77777777" w:rsidR="000D598D" w:rsidRPr="000D598D" w:rsidRDefault="000D598D" w:rsidP="000D598D">
            <w:pPr>
              <w:spacing w:after="120"/>
              <w:rPr>
                <w:rFonts w:ascii="Calibri Light" w:hAnsi="Calibri Light"/>
                <w:sz w:val="16"/>
                <w:szCs w:val="16"/>
                <w:lang w:val="en-US"/>
              </w:rPr>
            </w:pPr>
            <w:del w:id="12974" w:author="Ashan Asmone" w:date="2016-03-31T14:33:00Z">
              <w:r w:rsidRPr="000D598D" w:rsidDel="00A93E31">
                <w:rPr>
                  <w:rFonts w:ascii="Calibri Light" w:hAnsi="Calibri Light"/>
                  <w:sz w:val="16"/>
                  <w:szCs w:val="16"/>
                  <w:lang w:val="en-US"/>
                </w:rPr>
                <w:delText>BS 3483-C7:1980, ISO 787/22-1980-Methods for testing pigments for paints. Comparison of resistance to bleeding</w:delText>
              </w:r>
            </w:del>
            <w:ins w:id="12975"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55FA326D" w14:textId="77777777" w:rsidR="000D598D" w:rsidRPr="000D598D" w:rsidRDefault="000D598D" w:rsidP="000D598D">
            <w:pPr>
              <w:spacing w:after="120"/>
              <w:rPr>
                <w:rFonts w:ascii="Calibri Light" w:hAnsi="Calibri Light"/>
                <w:sz w:val="16"/>
                <w:szCs w:val="16"/>
                <w:lang w:val="en-US"/>
              </w:rPr>
            </w:pPr>
          </w:p>
          <w:p w14:paraId="7A6D510B" w14:textId="77777777" w:rsidR="000D598D" w:rsidRPr="000D598D" w:rsidRDefault="000D598D" w:rsidP="000D598D">
            <w:pPr>
              <w:spacing w:after="120"/>
              <w:rPr>
                <w:rFonts w:ascii="Calibri Light" w:hAnsi="Calibri Light"/>
                <w:sz w:val="16"/>
                <w:szCs w:val="16"/>
                <w:lang w:val="en-US"/>
              </w:rPr>
            </w:pPr>
            <w:del w:id="12976" w:author="Ashan Asmone" w:date="2016-03-31T14:34:00Z">
              <w:r w:rsidRPr="000D598D"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2977"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4ECAFDD8" w14:textId="77777777" w:rsidR="000D598D" w:rsidRPr="000D598D" w:rsidRDefault="000D598D" w:rsidP="000D598D">
            <w:pPr>
              <w:spacing w:after="120"/>
              <w:rPr>
                <w:rFonts w:ascii="Calibri Light" w:hAnsi="Calibri Light"/>
                <w:sz w:val="16"/>
                <w:szCs w:val="16"/>
                <w:lang w:val="en-US"/>
              </w:rPr>
            </w:pPr>
          </w:p>
          <w:p w14:paraId="5C792235" w14:textId="77777777" w:rsidR="000D598D" w:rsidRPr="000D598D" w:rsidRDefault="000D598D" w:rsidP="000D598D">
            <w:pPr>
              <w:spacing w:after="120"/>
              <w:rPr>
                <w:rFonts w:ascii="Calibri Light" w:hAnsi="Calibri Light"/>
                <w:sz w:val="16"/>
                <w:szCs w:val="16"/>
                <w:lang w:val="en-US"/>
              </w:rPr>
            </w:pPr>
            <w:del w:id="12978" w:author="Ashan Asmone" w:date="2016-03-31T14:34:00Z">
              <w:r w:rsidRPr="000D598D" w:rsidDel="00A93E31">
                <w:rPr>
                  <w:rFonts w:ascii="Calibri Light" w:hAnsi="Calibri Light"/>
                  <w:sz w:val="16"/>
                  <w:szCs w:val="16"/>
                  <w:lang w:val="en-US"/>
                </w:rPr>
                <w:delText>BS 3900-F2:1973-Methods of test for paint. Durability tests on paint films. Determination of resistance to humidity (cyclic condensation)</w:delText>
              </w:r>
            </w:del>
            <w:ins w:id="12979"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2E2223D2" w14:textId="77777777" w:rsidR="000D598D" w:rsidRPr="000D598D" w:rsidRDefault="000D598D" w:rsidP="000D598D">
            <w:pPr>
              <w:spacing w:after="120"/>
              <w:rPr>
                <w:rFonts w:ascii="Calibri Light" w:hAnsi="Calibri Light"/>
                <w:sz w:val="16"/>
                <w:szCs w:val="16"/>
                <w:lang w:val="en-US"/>
              </w:rPr>
            </w:pPr>
          </w:p>
          <w:p w14:paraId="6EC4FD96" w14:textId="77777777" w:rsidR="000D598D" w:rsidRPr="000D598D" w:rsidRDefault="000D598D" w:rsidP="000D598D">
            <w:pPr>
              <w:spacing w:after="120"/>
              <w:rPr>
                <w:rFonts w:ascii="Calibri Light" w:hAnsi="Calibri Light"/>
                <w:sz w:val="16"/>
                <w:szCs w:val="16"/>
                <w:lang w:val="en-US"/>
              </w:rPr>
            </w:pPr>
            <w:del w:id="12980" w:author="Ashan Asmone" w:date="2016-03-31T14:35:00Z">
              <w:r w:rsidRPr="000D598D"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2981"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16415C94" w14:textId="77777777" w:rsidR="000D598D" w:rsidRPr="000D598D" w:rsidRDefault="000D598D" w:rsidP="000D598D">
            <w:pPr>
              <w:spacing w:after="120"/>
              <w:rPr>
                <w:rFonts w:ascii="Calibri Light" w:hAnsi="Calibri Light"/>
                <w:sz w:val="16"/>
                <w:szCs w:val="16"/>
                <w:lang w:val="en-US"/>
              </w:rPr>
            </w:pPr>
          </w:p>
          <w:p w14:paraId="6489619F" w14:textId="77777777" w:rsidR="000D598D" w:rsidRPr="000D598D" w:rsidRDefault="000D598D" w:rsidP="000D598D">
            <w:pPr>
              <w:spacing w:after="120"/>
              <w:rPr>
                <w:rFonts w:ascii="Calibri Light" w:hAnsi="Calibri Light"/>
                <w:sz w:val="16"/>
                <w:szCs w:val="16"/>
                <w:lang w:val="en-US"/>
              </w:rPr>
            </w:pPr>
            <w:del w:id="12982" w:author="Ashan Asmone" w:date="2016-03-31T14:37:00Z">
              <w:r w:rsidRPr="000D598D"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2983"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0572F206" w14:textId="77777777" w:rsidR="000D598D" w:rsidRPr="000D598D" w:rsidRDefault="000D598D" w:rsidP="000D598D">
            <w:pPr>
              <w:spacing w:after="120"/>
              <w:rPr>
                <w:rFonts w:ascii="Calibri Light" w:hAnsi="Calibri Light"/>
                <w:sz w:val="16"/>
                <w:szCs w:val="16"/>
                <w:lang w:val="en-US"/>
              </w:rPr>
            </w:pPr>
          </w:p>
          <w:p w14:paraId="25BB7AD1" w14:textId="77777777" w:rsidR="000D598D" w:rsidRPr="000D598D" w:rsidRDefault="000D598D" w:rsidP="000D598D">
            <w:pPr>
              <w:spacing w:after="120"/>
              <w:rPr>
                <w:rFonts w:ascii="Calibri Light" w:hAnsi="Calibri Light"/>
                <w:sz w:val="16"/>
                <w:szCs w:val="16"/>
                <w:lang w:val="en-US"/>
              </w:rPr>
            </w:pPr>
            <w:del w:id="12984" w:author="Ashan Asmone" w:date="2016-03-31T14:38:00Z">
              <w:r w:rsidRPr="000D598D" w:rsidDel="00A93E31">
                <w:rPr>
                  <w:rFonts w:ascii="Calibri Light" w:hAnsi="Calibri Light"/>
                  <w:sz w:val="16"/>
                  <w:szCs w:val="16"/>
                  <w:lang w:val="en-US"/>
                </w:rPr>
                <w:delText>BS 3900-H2:1983, ISO 4628/2-1982-Methods of test for paints. Evaluation of paint and varnish defects. Designation of degree of blistering</w:delText>
              </w:r>
            </w:del>
            <w:ins w:id="12985"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246364F7" w14:textId="77777777" w:rsidR="000D598D" w:rsidRPr="000D598D" w:rsidRDefault="000D598D" w:rsidP="000D598D">
            <w:pPr>
              <w:spacing w:after="120"/>
              <w:rPr>
                <w:rFonts w:ascii="Calibri Light" w:hAnsi="Calibri Light"/>
                <w:sz w:val="16"/>
                <w:szCs w:val="16"/>
                <w:lang w:val="en-US"/>
              </w:rPr>
            </w:pPr>
          </w:p>
          <w:p w14:paraId="142524AF" w14:textId="77777777" w:rsidR="000D598D" w:rsidRPr="000D598D" w:rsidRDefault="000D598D" w:rsidP="000D598D">
            <w:pPr>
              <w:spacing w:after="120"/>
              <w:rPr>
                <w:rFonts w:ascii="Calibri Light" w:hAnsi="Calibri Light"/>
                <w:sz w:val="16"/>
                <w:szCs w:val="16"/>
                <w:lang w:val="en-US"/>
              </w:rPr>
            </w:pPr>
            <w:del w:id="12986" w:author="Ashan Asmone" w:date="2016-03-31T14:40:00Z">
              <w:r w:rsidRPr="000D598D" w:rsidDel="00A93E31">
                <w:rPr>
                  <w:rFonts w:ascii="Calibri Light" w:hAnsi="Calibri Light"/>
                  <w:sz w:val="16"/>
                  <w:szCs w:val="16"/>
                  <w:lang w:val="en-US"/>
                </w:rPr>
                <w:delText>BS 3900-H5:1983, ISO 4628/5-1982-Methods of test for paints. Evaluation of paint and varnish defects. Designation of degree of flaking</w:delText>
              </w:r>
            </w:del>
            <w:ins w:id="12987"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6FFD15F4" w14:textId="77777777" w:rsidR="000D598D" w:rsidRPr="000D598D" w:rsidRDefault="000D598D" w:rsidP="000D598D">
            <w:pPr>
              <w:spacing w:after="120"/>
              <w:rPr>
                <w:rFonts w:ascii="Calibri Light" w:hAnsi="Calibri Light"/>
                <w:sz w:val="16"/>
                <w:szCs w:val="16"/>
                <w:lang w:val="en-US"/>
              </w:rPr>
            </w:pPr>
          </w:p>
          <w:p w14:paraId="5B401D50" w14:textId="77777777" w:rsidR="000D598D" w:rsidRPr="000D598D" w:rsidRDefault="000D598D" w:rsidP="000D598D">
            <w:pPr>
              <w:spacing w:after="120"/>
              <w:rPr>
                <w:rFonts w:ascii="Calibri Light" w:hAnsi="Calibri Light"/>
                <w:sz w:val="16"/>
                <w:szCs w:val="16"/>
                <w:lang w:val="en-US"/>
              </w:rPr>
            </w:pPr>
            <w:del w:id="12988" w:author="Ashan Asmone" w:date="2016-03-31T14:41:00Z">
              <w:r w:rsidRPr="000D598D" w:rsidDel="00A93E31">
                <w:rPr>
                  <w:rFonts w:ascii="Calibri Light" w:hAnsi="Calibri Light"/>
                  <w:sz w:val="16"/>
                  <w:szCs w:val="16"/>
                  <w:lang w:val="en-US"/>
                </w:rPr>
                <w:delText>BS 6949:1991-Specification for bitumen-based coatings for cold application excluding use in contact with potable water</w:delText>
              </w:r>
            </w:del>
            <w:ins w:id="12989"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45B160A7" w14:textId="77777777" w:rsidR="000D598D" w:rsidRPr="000D598D" w:rsidRDefault="000D598D" w:rsidP="000D598D">
            <w:pPr>
              <w:spacing w:after="120"/>
              <w:rPr>
                <w:rFonts w:ascii="Calibri Light" w:hAnsi="Calibri Light"/>
                <w:sz w:val="16"/>
                <w:szCs w:val="16"/>
                <w:lang w:val="en-US"/>
              </w:rPr>
            </w:pPr>
          </w:p>
          <w:p w14:paraId="40D5B14C" w14:textId="77777777" w:rsidR="00401C5E" w:rsidRPr="004F3C8C" w:rsidRDefault="000D598D" w:rsidP="000D598D">
            <w:pPr>
              <w:spacing w:after="120"/>
              <w:rPr>
                <w:rFonts w:ascii="Calibri Light" w:hAnsi="Calibri Light"/>
                <w:sz w:val="16"/>
                <w:szCs w:val="16"/>
                <w:lang w:val="en-US"/>
              </w:rPr>
            </w:pPr>
            <w:del w:id="12990" w:author="Ashan Asmone" w:date="2016-03-31T14:41:00Z">
              <w:r w:rsidRPr="000D598D" w:rsidDel="00A93E31">
                <w:rPr>
                  <w:rFonts w:ascii="Calibri Light" w:hAnsi="Calibri Light"/>
                  <w:sz w:val="16"/>
                  <w:szCs w:val="16"/>
                  <w:lang w:val="en-US"/>
                </w:rPr>
                <w:delText>BS 7664:2000-Specification for undercoat and finishing paints</w:delText>
              </w:r>
            </w:del>
            <w:ins w:id="12991" w:author="Ashan Asmone" w:date="2016-03-31T14:41:00Z">
              <w:r w:rsidR="00A93E31">
                <w:rPr>
                  <w:rFonts w:ascii="Calibri Light" w:hAnsi="Calibri Light"/>
                  <w:sz w:val="16"/>
                  <w:szCs w:val="16"/>
                  <w:lang w:val="en-US"/>
                </w:rPr>
                <w:t>BS 7664:2000-Specification for undercoat and finishing paints</w:t>
              </w:r>
            </w:ins>
          </w:p>
        </w:tc>
      </w:tr>
      <w:tr w:rsidR="00401C5E" w:rsidRPr="004F3C8C" w14:paraId="24353FF2" w14:textId="77777777" w:rsidTr="00401C5E">
        <w:tc>
          <w:tcPr>
            <w:tcW w:w="685" w:type="dxa"/>
          </w:tcPr>
          <w:p w14:paraId="45F0B52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3E61F4FA" w14:textId="77777777" w:rsidR="000D598D" w:rsidRPr="000D598D" w:rsidRDefault="000D598D" w:rsidP="000D598D">
            <w:pPr>
              <w:spacing w:after="120"/>
              <w:rPr>
                <w:rFonts w:ascii="Calibri Light" w:hAnsi="Calibri Light"/>
                <w:sz w:val="16"/>
                <w:szCs w:val="16"/>
                <w:lang w:val="en-US"/>
              </w:rPr>
            </w:pPr>
            <w:r w:rsidRPr="000D598D">
              <w:rPr>
                <w:rFonts w:ascii="Calibri Light" w:hAnsi="Calibri Light"/>
                <w:sz w:val="16"/>
                <w:szCs w:val="16"/>
                <w:lang w:val="en-US"/>
              </w:rPr>
              <w:t>Waterproofing</w:t>
            </w:r>
          </w:p>
          <w:p w14:paraId="4EFFFEED" w14:textId="77777777" w:rsidR="000D598D" w:rsidRPr="000D598D" w:rsidRDefault="000D598D" w:rsidP="000D598D">
            <w:pPr>
              <w:spacing w:after="120"/>
              <w:rPr>
                <w:rFonts w:ascii="Calibri Light" w:hAnsi="Calibri Light"/>
                <w:sz w:val="16"/>
                <w:szCs w:val="16"/>
                <w:lang w:val="en-US"/>
              </w:rPr>
            </w:pPr>
          </w:p>
          <w:p w14:paraId="4DE39759" w14:textId="77777777" w:rsidR="000D598D" w:rsidRPr="000D598D" w:rsidRDefault="000D598D" w:rsidP="000D598D">
            <w:pPr>
              <w:spacing w:after="120"/>
              <w:rPr>
                <w:rFonts w:ascii="Calibri Light" w:hAnsi="Calibri Light"/>
                <w:sz w:val="16"/>
                <w:szCs w:val="16"/>
                <w:lang w:val="en-US"/>
              </w:rPr>
            </w:pPr>
            <w:del w:id="12992" w:author="Jing Kai Toh" w:date="2016-05-12T10:26:00Z">
              <w:r w:rsidRPr="000D598D" w:rsidDel="008E751D">
                <w:rPr>
                  <w:rFonts w:ascii="Calibri Light" w:hAnsi="Calibri Light"/>
                  <w:sz w:val="16"/>
                  <w:szCs w:val="16"/>
                  <w:lang w:val="en-US"/>
                </w:rPr>
                <w:delText>D5957-98- Standard Guide for Flood Testing Horizontal Waterproofing Installations</w:delText>
              </w:r>
            </w:del>
            <w:ins w:id="12993" w:author="Jing Kai Toh" w:date="2016-05-12T10:26:00Z">
              <w:r w:rsidR="008E751D">
                <w:rPr>
                  <w:rFonts w:ascii="Calibri Light" w:hAnsi="Calibri Light"/>
                  <w:sz w:val="16"/>
                  <w:szCs w:val="16"/>
                  <w:lang w:val="en-US"/>
                </w:rPr>
                <w:t>ASTM D5957 - 98(2013) Standard Guide for Flood Testing Horizontal Waterproofing Installations</w:t>
              </w:r>
            </w:ins>
          </w:p>
          <w:p w14:paraId="2F321596" w14:textId="77777777" w:rsidR="000D598D" w:rsidRPr="000D598D" w:rsidRDefault="000D598D" w:rsidP="000D598D">
            <w:pPr>
              <w:spacing w:after="120"/>
              <w:rPr>
                <w:rFonts w:ascii="Calibri Light" w:hAnsi="Calibri Light"/>
                <w:sz w:val="16"/>
                <w:szCs w:val="16"/>
                <w:lang w:val="en-US"/>
              </w:rPr>
            </w:pPr>
          </w:p>
          <w:p w14:paraId="2F72F6AE" w14:textId="77777777" w:rsidR="000D598D" w:rsidRPr="000D598D" w:rsidRDefault="000D598D" w:rsidP="000D598D">
            <w:pPr>
              <w:spacing w:after="120"/>
              <w:rPr>
                <w:rFonts w:ascii="Calibri Light" w:hAnsi="Calibri Light"/>
                <w:sz w:val="16"/>
                <w:szCs w:val="16"/>
                <w:lang w:val="en-US"/>
              </w:rPr>
            </w:pPr>
            <w:del w:id="12994" w:author="Jing Kai Toh" w:date="2016-05-12T10:25:00Z">
              <w:r w:rsidRPr="000D598D" w:rsidDel="008E751D">
                <w:rPr>
                  <w:rFonts w:ascii="Calibri Light" w:hAnsi="Calibri Light"/>
                  <w:sz w:val="16"/>
                  <w:szCs w:val="16"/>
                  <w:lang w:val="en-US"/>
                </w:rPr>
                <w:delText>D5295-00-Standard Guide for Preparation of Concrete Surfaces for Adhered (Bonded) Membrane Waterproofing Systems</w:delText>
              </w:r>
            </w:del>
            <w:ins w:id="12995"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686E4D39" w14:textId="77777777" w:rsidR="000D598D" w:rsidRPr="000D598D" w:rsidRDefault="000D598D" w:rsidP="000D598D">
            <w:pPr>
              <w:spacing w:after="120"/>
              <w:rPr>
                <w:rFonts w:ascii="Calibri Light" w:hAnsi="Calibri Light"/>
                <w:sz w:val="16"/>
                <w:szCs w:val="16"/>
                <w:lang w:val="en-US"/>
              </w:rPr>
            </w:pPr>
          </w:p>
          <w:p w14:paraId="6A955FA4" w14:textId="77777777" w:rsidR="000D598D" w:rsidRPr="000D598D" w:rsidRDefault="000D598D" w:rsidP="000D598D">
            <w:pPr>
              <w:spacing w:after="120"/>
              <w:rPr>
                <w:rFonts w:ascii="Calibri Light" w:hAnsi="Calibri Light"/>
                <w:sz w:val="16"/>
                <w:szCs w:val="16"/>
                <w:lang w:val="en-US"/>
              </w:rPr>
            </w:pPr>
            <w:del w:id="12996" w:author="Jing Kai Toh" w:date="2016-05-12T10:24:00Z">
              <w:r w:rsidRPr="000D598D" w:rsidDel="008E751D">
                <w:rPr>
                  <w:rFonts w:ascii="Calibri Light" w:hAnsi="Calibri Light"/>
                  <w:sz w:val="16"/>
                  <w:szCs w:val="16"/>
                  <w:lang w:val="en-US"/>
                </w:rPr>
                <w:delText>D5683-95(1999)e1-Standard Test Method for Flexibility of Roofing and Waterproofing Materials and Membranes</w:delText>
              </w:r>
            </w:del>
            <w:ins w:id="12997"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7F8311E8" w14:textId="77777777" w:rsidR="000D598D" w:rsidRPr="000D598D" w:rsidRDefault="000D598D" w:rsidP="000D598D">
            <w:pPr>
              <w:spacing w:after="120"/>
              <w:rPr>
                <w:rFonts w:ascii="Calibri Light" w:hAnsi="Calibri Light"/>
                <w:sz w:val="16"/>
                <w:szCs w:val="16"/>
                <w:lang w:val="en-US"/>
              </w:rPr>
            </w:pPr>
          </w:p>
          <w:p w14:paraId="6252F0BC" w14:textId="77777777" w:rsidR="000D598D" w:rsidRPr="000D598D" w:rsidRDefault="000D598D" w:rsidP="000D598D">
            <w:pPr>
              <w:spacing w:after="120"/>
              <w:rPr>
                <w:rFonts w:ascii="Calibri Light" w:hAnsi="Calibri Light"/>
                <w:sz w:val="16"/>
                <w:szCs w:val="16"/>
                <w:lang w:val="en-US"/>
              </w:rPr>
            </w:pPr>
            <w:del w:id="12998" w:author="Jing Kai Toh" w:date="2016-05-12T10:23:00Z">
              <w:r w:rsidRPr="000D598D" w:rsidDel="008E751D">
                <w:rPr>
                  <w:rFonts w:ascii="Calibri Light" w:hAnsi="Calibri Light"/>
                  <w:sz w:val="16"/>
                  <w:szCs w:val="16"/>
                  <w:lang w:val="en-US"/>
                </w:rPr>
                <w:delText>D6135-97-Standard Practice for Application of Self-Adhering Modified Bituminous Waterproofing</w:delText>
              </w:r>
            </w:del>
            <w:ins w:id="12999"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22EA3517" w14:textId="77777777" w:rsidR="000D598D" w:rsidRPr="000D598D" w:rsidRDefault="000D598D" w:rsidP="000D598D">
            <w:pPr>
              <w:spacing w:after="120"/>
              <w:rPr>
                <w:rFonts w:ascii="Calibri Light" w:hAnsi="Calibri Light"/>
                <w:sz w:val="16"/>
                <w:szCs w:val="16"/>
                <w:lang w:val="en-US"/>
              </w:rPr>
            </w:pPr>
          </w:p>
          <w:p w14:paraId="0E037033" w14:textId="77777777" w:rsidR="000D598D" w:rsidRPr="000D598D" w:rsidRDefault="000D598D" w:rsidP="000D598D">
            <w:pPr>
              <w:spacing w:after="120"/>
              <w:rPr>
                <w:rFonts w:ascii="Calibri Light" w:hAnsi="Calibri Light"/>
                <w:sz w:val="16"/>
                <w:szCs w:val="16"/>
                <w:lang w:val="en-US"/>
              </w:rPr>
            </w:pPr>
            <w:r w:rsidRPr="000D598D">
              <w:rPr>
                <w:rFonts w:ascii="Calibri Light" w:hAnsi="Calibri Light"/>
                <w:sz w:val="16"/>
                <w:szCs w:val="16"/>
                <w:lang w:val="en-US"/>
              </w:rPr>
              <w:t>Paints</w:t>
            </w:r>
          </w:p>
          <w:p w14:paraId="34F41AE3" w14:textId="77777777" w:rsidR="000D598D" w:rsidRPr="000D598D" w:rsidRDefault="000D598D" w:rsidP="000D598D">
            <w:pPr>
              <w:spacing w:after="120"/>
              <w:rPr>
                <w:rFonts w:ascii="Calibri Light" w:hAnsi="Calibri Light"/>
                <w:sz w:val="16"/>
                <w:szCs w:val="16"/>
                <w:lang w:val="en-US"/>
              </w:rPr>
            </w:pPr>
          </w:p>
          <w:p w14:paraId="13B83F73" w14:textId="77777777" w:rsidR="000D598D" w:rsidRPr="000D598D" w:rsidRDefault="000D598D" w:rsidP="000D598D">
            <w:pPr>
              <w:spacing w:after="120"/>
              <w:rPr>
                <w:rFonts w:ascii="Calibri Light" w:hAnsi="Calibri Light"/>
                <w:sz w:val="16"/>
                <w:szCs w:val="16"/>
                <w:lang w:val="en-US"/>
              </w:rPr>
            </w:pPr>
            <w:del w:id="13000" w:author="Ashan Asmone" w:date="2016-03-31T14:45:00Z">
              <w:r w:rsidRPr="000D598D" w:rsidDel="000E40A0">
                <w:rPr>
                  <w:rFonts w:ascii="Calibri Light" w:hAnsi="Calibri Light"/>
                  <w:sz w:val="16"/>
                  <w:szCs w:val="16"/>
                  <w:lang w:val="en-US"/>
                </w:rPr>
                <w:delText>D5098-99-Standard Specification for Artists' Acrylic Emulsion Paints</w:delText>
              </w:r>
            </w:del>
            <w:ins w:id="13001" w:author="Ashan Asmone" w:date="2016-03-31T14:45:00Z">
              <w:r w:rsidR="000E40A0">
                <w:rPr>
                  <w:rFonts w:ascii="Calibri Light" w:hAnsi="Calibri Light"/>
                  <w:sz w:val="16"/>
                  <w:szCs w:val="16"/>
                  <w:lang w:val="en-US"/>
                </w:rPr>
                <w:t>ASTM D5098 - 16 Standard Specification for Artists’ Acrylic Dispersion Paints</w:t>
              </w:r>
            </w:ins>
          </w:p>
          <w:p w14:paraId="1E66CF1C" w14:textId="77777777" w:rsidR="000D598D" w:rsidRPr="000D598D" w:rsidRDefault="000D598D" w:rsidP="000D598D">
            <w:pPr>
              <w:spacing w:after="120"/>
              <w:rPr>
                <w:rFonts w:ascii="Calibri Light" w:hAnsi="Calibri Light"/>
                <w:sz w:val="16"/>
                <w:szCs w:val="16"/>
                <w:lang w:val="en-US"/>
              </w:rPr>
            </w:pPr>
          </w:p>
          <w:p w14:paraId="69241EB7" w14:textId="77777777" w:rsidR="000D598D" w:rsidRPr="000D598D" w:rsidRDefault="000D598D" w:rsidP="000D598D">
            <w:pPr>
              <w:spacing w:after="120"/>
              <w:rPr>
                <w:rFonts w:ascii="Calibri Light" w:hAnsi="Calibri Light"/>
                <w:sz w:val="16"/>
                <w:szCs w:val="16"/>
                <w:lang w:val="en-US"/>
              </w:rPr>
            </w:pPr>
            <w:del w:id="13002" w:author="Ashan Asmone" w:date="2016-03-31T14:46:00Z">
              <w:r w:rsidRPr="000D598D" w:rsidDel="000E40A0">
                <w:rPr>
                  <w:rFonts w:ascii="Calibri Light" w:hAnsi="Calibri Light"/>
                  <w:sz w:val="16"/>
                  <w:szCs w:val="16"/>
                  <w:lang w:val="en-US"/>
                </w:rPr>
                <w:delText>D4258-83(1999)-Standard Practice for Surface Cleaning Concrete for Coating</w:delText>
              </w:r>
            </w:del>
            <w:ins w:id="13003" w:author="Ashan Asmone" w:date="2016-03-31T14:46:00Z">
              <w:r w:rsidR="000E40A0">
                <w:rPr>
                  <w:rFonts w:ascii="Calibri Light" w:hAnsi="Calibri Light"/>
                  <w:sz w:val="16"/>
                  <w:szCs w:val="16"/>
                  <w:lang w:val="en-US"/>
                </w:rPr>
                <w:t>ASTM D4258 - 05(2012) Standard Practice for Surface Cleaning Concrete for Coating</w:t>
              </w:r>
            </w:ins>
          </w:p>
          <w:p w14:paraId="29BB3F81" w14:textId="77777777" w:rsidR="000D598D" w:rsidRPr="000D598D" w:rsidRDefault="000D598D" w:rsidP="000D598D">
            <w:pPr>
              <w:spacing w:after="120"/>
              <w:rPr>
                <w:rFonts w:ascii="Calibri Light" w:hAnsi="Calibri Light"/>
                <w:sz w:val="16"/>
                <w:szCs w:val="16"/>
                <w:lang w:val="en-US"/>
              </w:rPr>
            </w:pPr>
          </w:p>
          <w:p w14:paraId="0F7FF65B" w14:textId="77777777" w:rsidR="000D598D" w:rsidRPr="000D598D" w:rsidRDefault="000D598D" w:rsidP="000D598D">
            <w:pPr>
              <w:spacing w:after="120"/>
              <w:rPr>
                <w:rFonts w:ascii="Calibri Light" w:hAnsi="Calibri Light"/>
                <w:sz w:val="16"/>
                <w:szCs w:val="16"/>
                <w:lang w:val="en-US"/>
              </w:rPr>
            </w:pPr>
            <w:del w:id="13004" w:author="Ashan Asmone" w:date="2016-03-31T14:47:00Z">
              <w:r w:rsidRPr="000D598D" w:rsidDel="000E40A0">
                <w:rPr>
                  <w:rFonts w:ascii="Calibri Light" w:hAnsi="Calibri Light"/>
                  <w:sz w:val="16"/>
                  <w:szCs w:val="16"/>
                  <w:lang w:val="en-US"/>
                </w:rPr>
                <w:delText>D1640-95(1999)-Standard Test Methods for Drying, Curing, or Film Formation of Organic Coatings at Room Temperature</w:delText>
              </w:r>
            </w:del>
            <w:ins w:id="13005" w:author="Ashan Asmone" w:date="2016-03-31T14:47:00Z">
              <w:r w:rsidR="000E40A0">
                <w:rPr>
                  <w:rFonts w:ascii="Calibri Light" w:hAnsi="Calibri Light"/>
                  <w:sz w:val="16"/>
                  <w:szCs w:val="16"/>
                  <w:lang w:val="en-US"/>
                </w:rPr>
                <w:t>ASTM D1640 / D1640M - 14 Standard Test Methods for Drying, Curing, or Film Formation of Organic Coatings</w:t>
              </w:r>
            </w:ins>
          </w:p>
          <w:p w14:paraId="3B1AC744" w14:textId="77777777" w:rsidR="000D598D" w:rsidRPr="000D598D" w:rsidRDefault="000D598D" w:rsidP="000D598D">
            <w:pPr>
              <w:spacing w:after="120"/>
              <w:rPr>
                <w:rFonts w:ascii="Calibri Light" w:hAnsi="Calibri Light"/>
                <w:sz w:val="16"/>
                <w:szCs w:val="16"/>
                <w:lang w:val="en-US"/>
              </w:rPr>
            </w:pPr>
          </w:p>
          <w:p w14:paraId="0D5B5D1D" w14:textId="77777777" w:rsidR="000D598D" w:rsidRPr="000D598D" w:rsidRDefault="000D598D" w:rsidP="000D598D">
            <w:pPr>
              <w:spacing w:after="120"/>
              <w:rPr>
                <w:rFonts w:ascii="Calibri Light" w:hAnsi="Calibri Light"/>
                <w:sz w:val="16"/>
                <w:szCs w:val="16"/>
                <w:lang w:val="en-US"/>
              </w:rPr>
            </w:pPr>
            <w:del w:id="13006" w:author="Ashan Asmone" w:date="2016-03-31T14:49:00Z">
              <w:r w:rsidRPr="000D598D" w:rsidDel="000E40A0">
                <w:rPr>
                  <w:rFonts w:ascii="Calibri Light" w:hAnsi="Calibri Light"/>
                  <w:sz w:val="16"/>
                  <w:szCs w:val="16"/>
                  <w:lang w:val="en-US"/>
                </w:rPr>
                <w:delText>D279-87(1997)-Standard Test Methods for Bleeding of Pigments</w:delText>
              </w:r>
            </w:del>
            <w:ins w:id="13007" w:author="Ashan Asmone" w:date="2016-03-31T14:49:00Z">
              <w:r w:rsidR="000E40A0">
                <w:rPr>
                  <w:rFonts w:ascii="Calibri Light" w:hAnsi="Calibri Light"/>
                  <w:sz w:val="16"/>
                  <w:szCs w:val="16"/>
                  <w:lang w:val="en-US"/>
                </w:rPr>
                <w:t>ASTM D279 - 02(2012) Standard Test Methods for Bleeding of Pigments</w:t>
              </w:r>
            </w:ins>
          </w:p>
          <w:p w14:paraId="050FDA1C" w14:textId="77777777" w:rsidR="000D598D" w:rsidRPr="000D598D" w:rsidRDefault="000D598D" w:rsidP="000D598D">
            <w:pPr>
              <w:spacing w:after="120"/>
              <w:rPr>
                <w:rFonts w:ascii="Calibri Light" w:hAnsi="Calibri Light"/>
                <w:sz w:val="16"/>
                <w:szCs w:val="16"/>
                <w:lang w:val="en-US"/>
              </w:rPr>
            </w:pPr>
          </w:p>
          <w:p w14:paraId="4C2F1CF8" w14:textId="77777777" w:rsidR="000D598D" w:rsidRPr="000D598D" w:rsidRDefault="000D598D" w:rsidP="000D598D">
            <w:pPr>
              <w:spacing w:after="120"/>
              <w:rPr>
                <w:rFonts w:ascii="Calibri Light" w:hAnsi="Calibri Light"/>
                <w:sz w:val="16"/>
                <w:szCs w:val="16"/>
                <w:lang w:val="en-US"/>
              </w:rPr>
            </w:pPr>
            <w:del w:id="13008" w:author="Ashan Asmone" w:date="2016-03-31T14:50:00Z">
              <w:r w:rsidRPr="000D598D" w:rsidDel="000E40A0">
                <w:rPr>
                  <w:rFonts w:ascii="Calibri Light" w:hAnsi="Calibri Light"/>
                  <w:sz w:val="16"/>
                  <w:szCs w:val="16"/>
                  <w:lang w:val="en-US"/>
                </w:rPr>
                <w:delText>D2574-00-Standard Test Method for Resistance of Emulsion Paints in the Container to Attack by Microorganisms</w:delText>
              </w:r>
            </w:del>
            <w:ins w:id="13009"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467723CB" w14:textId="77777777" w:rsidR="000D598D" w:rsidRPr="000D598D" w:rsidRDefault="000D598D" w:rsidP="000D598D">
            <w:pPr>
              <w:spacing w:after="120"/>
              <w:rPr>
                <w:rFonts w:ascii="Calibri Light" w:hAnsi="Calibri Light"/>
                <w:sz w:val="16"/>
                <w:szCs w:val="16"/>
                <w:lang w:val="en-US"/>
              </w:rPr>
            </w:pPr>
          </w:p>
          <w:p w14:paraId="63A50A72" w14:textId="77777777" w:rsidR="000D598D" w:rsidRPr="000D598D" w:rsidRDefault="000D598D" w:rsidP="000D598D">
            <w:pPr>
              <w:spacing w:after="120"/>
              <w:rPr>
                <w:rFonts w:ascii="Calibri Light" w:hAnsi="Calibri Light"/>
                <w:sz w:val="16"/>
                <w:szCs w:val="16"/>
                <w:lang w:val="en-US"/>
              </w:rPr>
            </w:pPr>
            <w:del w:id="13010" w:author="Ashan Asmone" w:date="2016-03-31T14:52:00Z">
              <w:r w:rsidRPr="000D598D" w:rsidDel="000E40A0">
                <w:rPr>
                  <w:rFonts w:ascii="Calibri Light" w:hAnsi="Calibri Light"/>
                  <w:sz w:val="16"/>
                  <w:szCs w:val="16"/>
                  <w:lang w:val="en-US"/>
                </w:rPr>
                <w:delText>D5324-98-Standard Guide for Testing Water-Borne Architectural Coatings</w:delText>
              </w:r>
            </w:del>
            <w:ins w:id="13011" w:author="Ashan Asmone" w:date="2016-03-31T14:52:00Z">
              <w:r w:rsidR="000E40A0">
                <w:rPr>
                  <w:rFonts w:ascii="Calibri Light" w:hAnsi="Calibri Light"/>
                  <w:sz w:val="16"/>
                  <w:szCs w:val="16"/>
                  <w:lang w:val="en-US"/>
                </w:rPr>
                <w:t>ASTM D5324 - 10 Standard Guide for Testing Water-Borne Architectural Coatings</w:t>
              </w:r>
            </w:ins>
          </w:p>
          <w:p w14:paraId="4D8EA03D" w14:textId="77777777" w:rsidR="000D598D" w:rsidRPr="000D598D" w:rsidRDefault="000D598D" w:rsidP="000D598D">
            <w:pPr>
              <w:spacing w:after="120"/>
              <w:rPr>
                <w:rFonts w:ascii="Calibri Light" w:hAnsi="Calibri Light"/>
                <w:sz w:val="16"/>
                <w:szCs w:val="16"/>
                <w:lang w:val="en-US"/>
              </w:rPr>
            </w:pPr>
          </w:p>
          <w:p w14:paraId="73A6226B" w14:textId="77777777" w:rsidR="000D598D" w:rsidRPr="000D598D" w:rsidRDefault="000D598D" w:rsidP="000D598D">
            <w:pPr>
              <w:spacing w:after="120"/>
              <w:rPr>
                <w:rFonts w:ascii="Calibri Light" w:hAnsi="Calibri Light"/>
                <w:sz w:val="16"/>
                <w:szCs w:val="16"/>
                <w:lang w:val="en-US"/>
              </w:rPr>
            </w:pPr>
            <w:del w:id="13012" w:author="Ashan Asmone" w:date="2016-03-31T14:52:00Z">
              <w:r w:rsidRPr="000D598D" w:rsidDel="000E40A0">
                <w:rPr>
                  <w:rFonts w:ascii="Calibri Light" w:hAnsi="Calibri Light"/>
                  <w:sz w:val="16"/>
                  <w:szCs w:val="16"/>
                  <w:lang w:val="en-US"/>
                </w:rPr>
                <w:delText>D5146-98-Standard Guide to Testing Solvent-Borne Architectural Coatings</w:delText>
              </w:r>
            </w:del>
            <w:ins w:id="13013" w:author="Ashan Asmone" w:date="2016-03-31T14:52:00Z">
              <w:r w:rsidR="000E40A0">
                <w:rPr>
                  <w:rFonts w:ascii="Calibri Light" w:hAnsi="Calibri Light"/>
                  <w:sz w:val="16"/>
                  <w:szCs w:val="16"/>
                  <w:lang w:val="en-US"/>
                </w:rPr>
                <w:t>ASTM D5146 - 10 Standard Guide to Testing Solvent-Borne Architectural Coatings</w:t>
              </w:r>
            </w:ins>
          </w:p>
          <w:p w14:paraId="4783500B" w14:textId="77777777" w:rsidR="000D598D" w:rsidRPr="000D598D" w:rsidRDefault="000D598D" w:rsidP="000D598D">
            <w:pPr>
              <w:spacing w:after="120"/>
              <w:rPr>
                <w:rFonts w:ascii="Calibri Light" w:hAnsi="Calibri Light"/>
                <w:sz w:val="16"/>
                <w:szCs w:val="16"/>
                <w:lang w:val="en-US"/>
              </w:rPr>
            </w:pPr>
          </w:p>
          <w:p w14:paraId="13A28280" w14:textId="77777777" w:rsidR="000D598D" w:rsidRPr="000D598D" w:rsidRDefault="000D598D" w:rsidP="000D598D">
            <w:pPr>
              <w:spacing w:after="120"/>
              <w:rPr>
                <w:rFonts w:ascii="Calibri Light" w:hAnsi="Calibri Light"/>
                <w:sz w:val="16"/>
                <w:szCs w:val="16"/>
                <w:lang w:val="en-US"/>
              </w:rPr>
            </w:pPr>
            <w:del w:id="13014" w:author="Ashan Asmone" w:date="2016-03-31T14:53:00Z">
              <w:r w:rsidRPr="000D598D" w:rsidDel="000E40A0">
                <w:rPr>
                  <w:rFonts w:ascii="Calibri Light" w:hAnsi="Calibri Light"/>
                  <w:sz w:val="16"/>
                  <w:szCs w:val="16"/>
                  <w:lang w:val="en-US"/>
                </w:rPr>
                <w:delText>E1907-97-Standard Practices for Determining Moisture-Related Acceptability of Concrete Floors to Receive Moisture-Sensitive Finishes</w:delText>
              </w:r>
            </w:del>
            <w:ins w:id="13015"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5C752D6F" w14:textId="77777777" w:rsidR="000D598D" w:rsidRPr="000D598D" w:rsidRDefault="000D598D" w:rsidP="000D598D">
            <w:pPr>
              <w:spacing w:after="120"/>
              <w:rPr>
                <w:rFonts w:ascii="Calibri Light" w:hAnsi="Calibri Light"/>
                <w:sz w:val="16"/>
                <w:szCs w:val="16"/>
                <w:lang w:val="en-US"/>
              </w:rPr>
            </w:pPr>
          </w:p>
          <w:p w14:paraId="165CD95D" w14:textId="77777777" w:rsidR="000D598D" w:rsidRPr="000D598D" w:rsidRDefault="000D598D" w:rsidP="000D598D">
            <w:pPr>
              <w:spacing w:after="120"/>
              <w:rPr>
                <w:rFonts w:ascii="Calibri Light" w:hAnsi="Calibri Light"/>
                <w:sz w:val="16"/>
                <w:szCs w:val="16"/>
                <w:lang w:val="en-US"/>
              </w:rPr>
            </w:pPr>
            <w:del w:id="13016" w:author="Ashan Asmone" w:date="2016-03-31T14:54:00Z">
              <w:r w:rsidRPr="000D598D" w:rsidDel="000E40A0">
                <w:rPr>
                  <w:rFonts w:ascii="Calibri Light" w:hAnsi="Calibri Light"/>
                  <w:sz w:val="16"/>
                  <w:szCs w:val="16"/>
                  <w:lang w:val="en-US"/>
                </w:rPr>
                <w:delText>D6237-98-Standard Guide for Painting Inspectors (Concrete and Masonry Substrates)</w:delText>
              </w:r>
            </w:del>
            <w:ins w:id="13017" w:author="Ashan Asmone" w:date="2016-03-31T14:54:00Z">
              <w:r w:rsidR="000E40A0">
                <w:rPr>
                  <w:rFonts w:ascii="Calibri Light" w:hAnsi="Calibri Light"/>
                  <w:sz w:val="16"/>
                  <w:szCs w:val="16"/>
                  <w:lang w:val="en-US"/>
                </w:rPr>
                <w:t>ASTM D6237 - 09(2015) Standard Guide for Painting Inspectors (Concrete and Masonry Substrates)</w:t>
              </w:r>
            </w:ins>
          </w:p>
          <w:p w14:paraId="030B76B1" w14:textId="77777777" w:rsidR="000D598D" w:rsidRPr="000D598D" w:rsidRDefault="000D598D" w:rsidP="000D598D">
            <w:pPr>
              <w:spacing w:after="120"/>
              <w:rPr>
                <w:rFonts w:ascii="Calibri Light" w:hAnsi="Calibri Light"/>
                <w:sz w:val="16"/>
                <w:szCs w:val="16"/>
                <w:lang w:val="en-US"/>
              </w:rPr>
            </w:pPr>
          </w:p>
          <w:p w14:paraId="69D516BA" w14:textId="77777777" w:rsidR="000D598D" w:rsidRPr="000D598D" w:rsidRDefault="000D598D" w:rsidP="000D598D">
            <w:pPr>
              <w:spacing w:after="120"/>
              <w:rPr>
                <w:rFonts w:ascii="Calibri Light" w:hAnsi="Calibri Light"/>
                <w:sz w:val="16"/>
                <w:szCs w:val="16"/>
                <w:lang w:val="en-US"/>
              </w:rPr>
            </w:pPr>
            <w:r w:rsidRPr="000D598D">
              <w:rPr>
                <w:rFonts w:ascii="Calibri Light" w:hAnsi="Calibri Light"/>
                <w:sz w:val="16"/>
                <w:szCs w:val="16"/>
                <w:lang w:val="en-US"/>
              </w:rPr>
              <w:t>Plaster</w:t>
            </w:r>
          </w:p>
          <w:p w14:paraId="2ED5C0C7" w14:textId="77777777" w:rsidR="000D598D" w:rsidRPr="000D598D" w:rsidRDefault="000D598D" w:rsidP="000D598D">
            <w:pPr>
              <w:spacing w:after="120"/>
              <w:rPr>
                <w:rFonts w:ascii="Calibri Light" w:hAnsi="Calibri Light"/>
                <w:sz w:val="16"/>
                <w:szCs w:val="16"/>
                <w:lang w:val="en-US"/>
              </w:rPr>
            </w:pPr>
          </w:p>
          <w:p w14:paraId="59516FA7" w14:textId="77777777" w:rsidR="00401C5E" w:rsidRPr="004F3C8C" w:rsidRDefault="000D598D" w:rsidP="000D598D">
            <w:pPr>
              <w:spacing w:after="120"/>
              <w:rPr>
                <w:rFonts w:ascii="Calibri Light" w:hAnsi="Calibri Light"/>
                <w:sz w:val="16"/>
                <w:szCs w:val="16"/>
                <w:lang w:val="en-US"/>
              </w:rPr>
            </w:pPr>
            <w:del w:id="13018" w:author="Jing Kai Toh" w:date="2016-05-12T10:27:00Z">
              <w:r w:rsidRPr="000D598D" w:rsidDel="008E751D">
                <w:rPr>
                  <w:rFonts w:ascii="Calibri Light" w:hAnsi="Calibri Light"/>
                  <w:sz w:val="16"/>
                  <w:szCs w:val="16"/>
                  <w:lang w:val="en-US"/>
                </w:rPr>
                <w:delText>C1063-99-Standard Specification for Installation of Lathing and Furring to Receive Interior and Exterior Portland Cement-Based Plaster</w:delText>
              </w:r>
            </w:del>
            <w:ins w:id="13019" w:author="Jing Kai Toh" w:date="2016-05-12T10:27:00Z">
              <w:r w:rsidR="008E751D">
                <w:rPr>
                  <w:rFonts w:ascii="Calibri Light" w:hAnsi="Calibri Light"/>
                  <w:sz w:val="16"/>
                  <w:szCs w:val="16"/>
                  <w:lang w:val="en-US"/>
                </w:rPr>
                <w:t>ASTM C1063 - 16a Standard Specification for Installation of Lathing and Furring to Receive Interior and Exterior Portland Cement-Based Plaster</w:t>
              </w:r>
            </w:ins>
          </w:p>
        </w:tc>
      </w:tr>
      <w:tr w:rsidR="00401C5E" w:rsidRPr="004F3C8C" w14:paraId="72962DF7" w14:textId="77777777" w:rsidTr="00401C5E">
        <w:tc>
          <w:tcPr>
            <w:tcW w:w="685" w:type="dxa"/>
          </w:tcPr>
          <w:p w14:paraId="29E2FE6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0447A1CC" w14:textId="77777777" w:rsidR="000D598D" w:rsidRPr="000D598D" w:rsidRDefault="000D598D" w:rsidP="000D598D">
            <w:pPr>
              <w:spacing w:after="120"/>
              <w:rPr>
                <w:rFonts w:ascii="Calibri Light" w:hAnsi="Calibri Light"/>
                <w:sz w:val="16"/>
                <w:szCs w:val="16"/>
                <w:lang w:val="en-US"/>
              </w:rPr>
            </w:pPr>
            <w:r w:rsidRPr="000D598D">
              <w:rPr>
                <w:rFonts w:ascii="Calibri Light" w:hAnsi="Calibri Light"/>
                <w:sz w:val="16"/>
                <w:szCs w:val="16"/>
                <w:lang w:val="en-US"/>
              </w:rPr>
              <w:t>Waterproofing</w:t>
            </w:r>
          </w:p>
          <w:p w14:paraId="4B16CECC" w14:textId="77777777" w:rsidR="000D598D" w:rsidRPr="000D598D" w:rsidRDefault="000D598D" w:rsidP="000D598D">
            <w:pPr>
              <w:spacing w:after="120"/>
              <w:rPr>
                <w:rFonts w:ascii="Calibri Light" w:hAnsi="Calibri Light"/>
                <w:sz w:val="16"/>
                <w:szCs w:val="16"/>
                <w:lang w:val="en-US"/>
              </w:rPr>
            </w:pPr>
          </w:p>
          <w:p w14:paraId="45085115" w14:textId="77777777" w:rsidR="000D598D" w:rsidRPr="000D598D" w:rsidRDefault="000D598D" w:rsidP="000D598D">
            <w:pPr>
              <w:spacing w:after="120"/>
              <w:rPr>
                <w:rFonts w:ascii="Calibri Light" w:hAnsi="Calibri Light"/>
                <w:sz w:val="16"/>
                <w:szCs w:val="16"/>
                <w:lang w:val="en-US"/>
              </w:rPr>
            </w:pPr>
            <w:del w:id="13020" w:author="Jing Kai Toh" w:date="2016-05-12T17:13:00Z">
              <w:r w:rsidRPr="000D598D" w:rsidDel="0010274C">
                <w:rPr>
                  <w:rFonts w:ascii="Calibri Light" w:hAnsi="Calibri Light"/>
                  <w:sz w:val="16"/>
                  <w:szCs w:val="16"/>
                  <w:lang w:val="en-US"/>
                </w:rPr>
                <w:delText>AS3740:1994- Waterproofing of wet areas within residential buildings</w:delText>
              </w:r>
            </w:del>
            <w:ins w:id="13021" w:author="Jing Kai Toh" w:date="2016-05-12T17:13:00Z">
              <w:r w:rsidR="0010274C">
                <w:rPr>
                  <w:rFonts w:ascii="Calibri Light" w:hAnsi="Calibri Light"/>
                  <w:sz w:val="16"/>
                  <w:szCs w:val="16"/>
                  <w:lang w:val="en-US"/>
                </w:rPr>
                <w:t>AS 3740-2010/Amdt 1-2012 Waterproofing of domestic wet areas</w:t>
              </w:r>
            </w:ins>
            <w:r w:rsidRPr="000D598D">
              <w:rPr>
                <w:rFonts w:ascii="Calibri Light" w:hAnsi="Calibri Light"/>
                <w:sz w:val="16"/>
                <w:szCs w:val="16"/>
                <w:lang w:val="en-US"/>
              </w:rPr>
              <w:t xml:space="preserve"> </w:t>
            </w:r>
          </w:p>
          <w:p w14:paraId="6B1B7ED3" w14:textId="77777777" w:rsidR="000D598D" w:rsidRPr="000D598D" w:rsidRDefault="000D598D" w:rsidP="000D598D">
            <w:pPr>
              <w:spacing w:after="120"/>
              <w:rPr>
                <w:rFonts w:ascii="Calibri Light" w:hAnsi="Calibri Light"/>
                <w:sz w:val="16"/>
                <w:szCs w:val="16"/>
                <w:lang w:val="en-US"/>
              </w:rPr>
            </w:pPr>
          </w:p>
          <w:p w14:paraId="18DD4995" w14:textId="77777777" w:rsidR="000D598D" w:rsidRPr="000D598D" w:rsidRDefault="000D598D" w:rsidP="000D598D">
            <w:pPr>
              <w:spacing w:after="120"/>
              <w:rPr>
                <w:rFonts w:ascii="Calibri Light" w:hAnsi="Calibri Light"/>
                <w:sz w:val="16"/>
                <w:szCs w:val="16"/>
                <w:lang w:val="en-US"/>
              </w:rPr>
            </w:pPr>
            <w:r w:rsidRPr="000D598D">
              <w:rPr>
                <w:rFonts w:ascii="Calibri Light" w:hAnsi="Calibri Light"/>
                <w:sz w:val="16"/>
                <w:szCs w:val="16"/>
                <w:lang w:val="en-US"/>
              </w:rPr>
              <w:t>AS 3740-Amdt 1:1995- Waterproofing of wet areas within residential buildings</w:t>
            </w:r>
          </w:p>
          <w:p w14:paraId="7C5CA660" w14:textId="77777777" w:rsidR="000D598D" w:rsidRPr="000D598D" w:rsidRDefault="000D598D" w:rsidP="000D598D">
            <w:pPr>
              <w:spacing w:after="120"/>
              <w:rPr>
                <w:rFonts w:ascii="Calibri Light" w:hAnsi="Calibri Light"/>
                <w:sz w:val="16"/>
                <w:szCs w:val="16"/>
                <w:lang w:val="en-US"/>
              </w:rPr>
            </w:pPr>
          </w:p>
          <w:p w14:paraId="0967BB7F" w14:textId="77777777" w:rsidR="000D598D" w:rsidRPr="000D598D" w:rsidRDefault="000D598D" w:rsidP="000D598D">
            <w:pPr>
              <w:spacing w:after="120"/>
              <w:rPr>
                <w:rFonts w:ascii="Calibri Light" w:hAnsi="Calibri Light"/>
                <w:sz w:val="16"/>
                <w:szCs w:val="16"/>
                <w:lang w:val="en-US"/>
              </w:rPr>
            </w:pPr>
            <w:del w:id="13022" w:author="Jing Kai Toh" w:date="2016-05-11T17:55:00Z">
              <w:r w:rsidRPr="000D598D" w:rsidDel="00B63EC7">
                <w:rPr>
                  <w:rFonts w:ascii="Calibri Light" w:hAnsi="Calibri Light"/>
                  <w:sz w:val="16"/>
                  <w:szCs w:val="16"/>
                  <w:lang w:val="en-US"/>
                </w:rPr>
                <w:delText>AS 3740:1994- Waterproofing of wet areas within residential buildings</w:delText>
              </w:r>
            </w:del>
            <w:ins w:id="13023" w:author="Jing Kai Toh" w:date="2016-05-11T17:57:00Z">
              <w:r w:rsidR="00B63EC7">
                <w:rPr>
                  <w:rFonts w:ascii="Calibri Light" w:hAnsi="Calibri Light"/>
                  <w:sz w:val="16"/>
                  <w:szCs w:val="16"/>
                  <w:lang w:val="en-US"/>
                </w:rPr>
                <w:t>AS 3740-2010 Waterproofing of domestic wet areas / AS 3740-2010/Amdt 1-2012 Waterproofing of domestic wet areas</w:t>
              </w:r>
            </w:ins>
          </w:p>
          <w:p w14:paraId="6B90AC1C" w14:textId="77777777" w:rsidR="000D598D" w:rsidRPr="000D598D" w:rsidRDefault="000D598D" w:rsidP="000D598D">
            <w:pPr>
              <w:spacing w:after="120"/>
              <w:rPr>
                <w:rFonts w:ascii="Calibri Light" w:hAnsi="Calibri Light"/>
                <w:sz w:val="16"/>
                <w:szCs w:val="16"/>
                <w:lang w:val="en-US"/>
              </w:rPr>
            </w:pPr>
          </w:p>
          <w:p w14:paraId="2827981F" w14:textId="77777777" w:rsidR="000D598D" w:rsidRPr="000D598D" w:rsidRDefault="000D598D" w:rsidP="000D598D">
            <w:pPr>
              <w:spacing w:after="120"/>
              <w:rPr>
                <w:rFonts w:ascii="Calibri Light" w:hAnsi="Calibri Light"/>
                <w:sz w:val="16"/>
                <w:szCs w:val="16"/>
                <w:lang w:val="en-US"/>
              </w:rPr>
            </w:pPr>
            <w:r w:rsidRPr="000D598D">
              <w:rPr>
                <w:rFonts w:ascii="Calibri Light" w:hAnsi="Calibri Light"/>
                <w:sz w:val="16"/>
                <w:szCs w:val="16"/>
                <w:lang w:val="en-US"/>
              </w:rPr>
              <w:t>AS 3740-Amdt 1:1995- Waterproofing of wet areas within residential buildings</w:t>
            </w:r>
          </w:p>
          <w:p w14:paraId="1203B11C" w14:textId="77777777" w:rsidR="000D598D" w:rsidRPr="000D598D" w:rsidRDefault="000D598D" w:rsidP="000D598D">
            <w:pPr>
              <w:spacing w:after="120"/>
              <w:rPr>
                <w:rFonts w:ascii="Calibri Light" w:hAnsi="Calibri Light"/>
                <w:sz w:val="16"/>
                <w:szCs w:val="16"/>
                <w:lang w:val="en-US"/>
              </w:rPr>
            </w:pPr>
          </w:p>
          <w:p w14:paraId="32AE3C77" w14:textId="77777777" w:rsidR="000D598D" w:rsidRPr="000D598D" w:rsidRDefault="000D598D" w:rsidP="000D598D">
            <w:pPr>
              <w:spacing w:after="120"/>
              <w:rPr>
                <w:rFonts w:ascii="Calibri Light" w:hAnsi="Calibri Light"/>
                <w:sz w:val="16"/>
                <w:szCs w:val="16"/>
                <w:lang w:val="en-US"/>
              </w:rPr>
            </w:pPr>
            <w:r w:rsidRPr="000D598D">
              <w:rPr>
                <w:rFonts w:ascii="Calibri Light" w:hAnsi="Calibri Light"/>
                <w:sz w:val="16"/>
                <w:szCs w:val="16"/>
                <w:lang w:val="en-US"/>
              </w:rPr>
              <w:t>Paints</w:t>
            </w:r>
          </w:p>
          <w:p w14:paraId="61526B08" w14:textId="77777777" w:rsidR="000D598D" w:rsidRPr="000D598D" w:rsidRDefault="000D598D" w:rsidP="000D598D">
            <w:pPr>
              <w:spacing w:after="120"/>
              <w:rPr>
                <w:rFonts w:ascii="Calibri Light" w:hAnsi="Calibri Light"/>
                <w:sz w:val="16"/>
                <w:szCs w:val="16"/>
                <w:lang w:val="en-US"/>
              </w:rPr>
            </w:pPr>
          </w:p>
          <w:p w14:paraId="31E10EE3" w14:textId="77777777" w:rsidR="000D598D" w:rsidRPr="000D598D" w:rsidRDefault="000D598D" w:rsidP="000D598D">
            <w:pPr>
              <w:spacing w:after="120"/>
              <w:rPr>
                <w:rFonts w:ascii="Calibri Light" w:hAnsi="Calibri Light"/>
                <w:sz w:val="16"/>
                <w:szCs w:val="16"/>
                <w:lang w:val="en-US"/>
              </w:rPr>
            </w:pPr>
            <w:del w:id="13024" w:author="Ashan Asmone" w:date="2016-03-31T14:56:00Z">
              <w:r w:rsidRPr="000D598D" w:rsidDel="000E40A0">
                <w:rPr>
                  <w:rFonts w:ascii="Calibri Light" w:hAnsi="Calibri Light"/>
                  <w:sz w:val="16"/>
                  <w:szCs w:val="16"/>
                  <w:lang w:val="en-US"/>
                </w:rPr>
                <w:delText>AS/NZS 2310:1995-Glossary of paint and painting terms</w:delText>
              </w:r>
            </w:del>
            <w:ins w:id="13025" w:author="Ashan Asmone" w:date="2016-03-31T14:56:00Z">
              <w:r w:rsidR="000E40A0">
                <w:rPr>
                  <w:rFonts w:ascii="Calibri Light" w:hAnsi="Calibri Light"/>
                  <w:sz w:val="16"/>
                  <w:szCs w:val="16"/>
                  <w:lang w:val="en-US"/>
                </w:rPr>
                <w:t>AS/NZS 2310:2002 Glossary of paint and painting terms</w:t>
              </w:r>
            </w:ins>
          </w:p>
          <w:p w14:paraId="2204F368" w14:textId="77777777" w:rsidR="000D598D" w:rsidRPr="000D598D" w:rsidRDefault="000D598D" w:rsidP="000D598D">
            <w:pPr>
              <w:spacing w:after="120"/>
              <w:rPr>
                <w:rFonts w:ascii="Calibri Light" w:hAnsi="Calibri Light"/>
                <w:sz w:val="16"/>
                <w:szCs w:val="16"/>
                <w:lang w:val="en-US"/>
              </w:rPr>
            </w:pPr>
          </w:p>
          <w:p w14:paraId="32FAA790" w14:textId="77777777" w:rsidR="000D598D" w:rsidRPr="000D598D" w:rsidRDefault="000D598D" w:rsidP="000D598D">
            <w:pPr>
              <w:spacing w:after="120"/>
              <w:rPr>
                <w:rFonts w:ascii="Calibri Light" w:hAnsi="Calibri Light"/>
                <w:sz w:val="16"/>
                <w:szCs w:val="16"/>
                <w:lang w:val="en-US"/>
              </w:rPr>
            </w:pPr>
            <w:del w:id="13026" w:author="Ashan Asmone" w:date="2016-03-31T14:57:00Z">
              <w:r w:rsidRPr="000D598D" w:rsidDel="000E40A0">
                <w:rPr>
                  <w:rFonts w:ascii="Calibri Light" w:hAnsi="Calibri Light"/>
                  <w:sz w:val="16"/>
                  <w:szCs w:val="16"/>
                  <w:lang w:val="en-US"/>
                </w:rPr>
                <w:delText>AS/NZS 2311:2000-Guide to the painting of buildings</w:delText>
              </w:r>
            </w:del>
            <w:ins w:id="13027" w:author="Ashan Asmone" w:date="2016-03-31T14:57:00Z">
              <w:r w:rsidR="000E40A0">
                <w:rPr>
                  <w:rFonts w:ascii="Calibri Light" w:hAnsi="Calibri Light"/>
                  <w:sz w:val="16"/>
                  <w:szCs w:val="16"/>
                  <w:lang w:val="en-US"/>
                </w:rPr>
                <w:t>AS/NZS 2311:2009 Guide to the painting of buildings</w:t>
              </w:r>
            </w:ins>
          </w:p>
          <w:p w14:paraId="54FAFD6D" w14:textId="77777777" w:rsidR="000D598D" w:rsidRPr="000D598D" w:rsidRDefault="000D598D" w:rsidP="000D598D">
            <w:pPr>
              <w:spacing w:after="120"/>
              <w:rPr>
                <w:rFonts w:ascii="Calibri Light" w:hAnsi="Calibri Light"/>
                <w:sz w:val="16"/>
                <w:szCs w:val="16"/>
                <w:lang w:val="en-US"/>
              </w:rPr>
            </w:pPr>
          </w:p>
          <w:p w14:paraId="3BD92EB1" w14:textId="77777777" w:rsidR="000D598D" w:rsidRPr="000D598D" w:rsidRDefault="000D598D" w:rsidP="000D598D">
            <w:pPr>
              <w:spacing w:after="120"/>
              <w:rPr>
                <w:rFonts w:ascii="Calibri Light" w:hAnsi="Calibri Light"/>
                <w:sz w:val="16"/>
                <w:szCs w:val="16"/>
                <w:lang w:val="en-US"/>
              </w:rPr>
            </w:pPr>
            <w:del w:id="13028" w:author="Ashan Asmone" w:date="2016-03-31T14:58:00Z">
              <w:r w:rsidRPr="000D598D" w:rsidDel="000E40A0">
                <w:rPr>
                  <w:rFonts w:ascii="Calibri Light" w:hAnsi="Calibri Light"/>
                  <w:sz w:val="16"/>
                  <w:szCs w:val="16"/>
                  <w:lang w:val="en-US"/>
                </w:rPr>
                <w:delText>AS 3730.0-1991-Guide to the properties of paints for buildings - General information on the specification, purchasing and testing of paints</w:delText>
              </w:r>
            </w:del>
            <w:ins w:id="13029" w:author="Ashan Asmone" w:date="2016-03-31T14:58:00Z">
              <w:r w:rsidR="000E40A0">
                <w:rPr>
                  <w:rFonts w:ascii="Calibri Light" w:hAnsi="Calibri Light"/>
                  <w:sz w:val="16"/>
                  <w:szCs w:val="16"/>
                  <w:lang w:val="en-US"/>
                </w:rPr>
                <w:t>AS 3730.0-2006 Guide to the properties of paints for buildings - General information on the specification, purchasing and testing of paints</w:t>
              </w:r>
            </w:ins>
          </w:p>
          <w:p w14:paraId="15E10BF4" w14:textId="77777777" w:rsidR="000D598D" w:rsidRPr="000D598D" w:rsidRDefault="000D598D" w:rsidP="000D598D">
            <w:pPr>
              <w:spacing w:after="120"/>
              <w:rPr>
                <w:rFonts w:ascii="Calibri Light" w:hAnsi="Calibri Light"/>
                <w:sz w:val="16"/>
                <w:szCs w:val="16"/>
                <w:lang w:val="en-US"/>
              </w:rPr>
            </w:pPr>
          </w:p>
          <w:p w14:paraId="75944656" w14:textId="77777777" w:rsidR="000D598D" w:rsidRPr="000D598D" w:rsidRDefault="000D598D" w:rsidP="000D598D">
            <w:pPr>
              <w:spacing w:after="120"/>
              <w:rPr>
                <w:rFonts w:ascii="Calibri Light" w:hAnsi="Calibri Light"/>
                <w:sz w:val="16"/>
                <w:szCs w:val="16"/>
                <w:lang w:val="en-US"/>
              </w:rPr>
            </w:pPr>
            <w:del w:id="13030" w:author="Ashan Asmone" w:date="2016-03-31T15:00:00Z">
              <w:r w:rsidRPr="000D598D" w:rsidDel="000E40A0">
                <w:rPr>
                  <w:rFonts w:ascii="Calibri Light" w:hAnsi="Calibri Light"/>
                  <w:sz w:val="16"/>
                  <w:szCs w:val="16"/>
                  <w:lang w:val="en-US"/>
                </w:rPr>
                <w:delText>AS 3730.100-1994-Guide to the properties of paints for buildings - Introduction and list of guides</w:delText>
              </w:r>
            </w:del>
            <w:ins w:id="13031" w:author="Ashan Asmone" w:date="2016-03-31T15:00:00Z">
              <w:r w:rsidR="000E40A0">
                <w:rPr>
                  <w:rFonts w:ascii="Calibri Light" w:hAnsi="Calibri Light"/>
                  <w:sz w:val="16"/>
                  <w:szCs w:val="16"/>
                  <w:lang w:val="en-US"/>
                </w:rPr>
                <w:t>AS 3730.100-2006 Guide to the properties of paints for buildings - Introduction and list of guides</w:t>
              </w:r>
            </w:ins>
          </w:p>
          <w:p w14:paraId="545B4202" w14:textId="77777777" w:rsidR="000D598D" w:rsidRPr="000D598D" w:rsidRDefault="000D598D" w:rsidP="000D598D">
            <w:pPr>
              <w:spacing w:after="120"/>
              <w:rPr>
                <w:rFonts w:ascii="Calibri Light" w:hAnsi="Calibri Light"/>
                <w:sz w:val="16"/>
                <w:szCs w:val="16"/>
                <w:lang w:val="en-US"/>
              </w:rPr>
            </w:pPr>
          </w:p>
          <w:p w14:paraId="4C002ECD" w14:textId="77777777" w:rsidR="000D598D" w:rsidRPr="000D598D" w:rsidRDefault="000D598D" w:rsidP="000D598D">
            <w:pPr>
              <w:spacing w:after="120"/>
              <w:rPr>
                <w:rFonts w:ascii="Calibri Light" w:hAnsi="Calibri Light"/>
                <w:sz w:val="16"/>
                <w:szCs w:val="16"/>
                <w:lang w:val="en-US"/>
              </w:rPr>
            </w:pPr>
            <w:del w:id="13032" w:author="Ashan Asmone" w:date="2016-03-31T15:02:00Z">
              <w:r w:rsidRPr="000D598D" w:rsidDel="000E40A0">
                <w:rPr>
                  <w:rFonts w:ascii="Calibri Light" w:hAnsi="Calibri Light"/>
                  <w:sz w:val="16"/>
                  <w:szCs w:val="16"/>
                  <w:lang w:val="en-US"/>
                </w:rPr>
                <w:delText>HB 73.1-1995-Handbook of Australian Paint Standards - General</w:delText>
              </w:r>
            </w:del>
            <w:ins w:id="13033" w:author="Ashan Asmone" w:date="2016-03-31T15:02:00Z">
              <w:r w:rsidR="000E40A0">
                <w:rPr>
                  <w:rFonts w:ascii="Calibri Light" w:hAnsi="Calibri Light"/>
                  <w:sz w:val="16"/>
                  <w:szCs w:val="16"/>
                  <w:lang w:val="en-US"/>
                </w:rPr>
                <w:t>HB 73.1-2005 Handbook of Australian Paint Standards - General</w:t>
              </w:r>
            </w:ins>
          </w:p>
          <w:p w14:paraId="3E1053C7" w14:textId="77777777" w:rsidR="000D598D" w:rsidRPr="000D598D" w:rsidRDefault="000D598D" w:rsidP="000D598D">
            <w:pPr>
              <w:spacing w:after="120"/>
              <w:rPr>
                <w:rFonts w:ascii="Calibri Light" w:hAnsi="Calibri Light"/>
                <w:sz w:val="16"/>
                <w:szCs w:val="16"/>
                <w:lang w:val="en-US"/>
              </w:rPr>
            </w:pPr>
          </w:p>
          <w:p w14:paraId="136AC2F3" w14:textId="77777777" w:rsidR="000D598D" w:rsidRPr="000D598D" w:rsidRDefault="000D598D" w:rsidP="000D598D">
            <w:pPr>
              <w:spacing w:after="120"/>
              <w:rPr>
                <w:rFonts w:ascii="Calibri Light" w:hAnsi="Calibri Light"/>
                <w:sz w:val="16"/>
                <w:szCs w:val="16"/>
                <w:lang w:val="en-US"/>
              </w:rPr>
            </w:pPr>
            <w:del w:id="13034" w:author="Ashan Asmone" w:date="2016-03-31T15:03:00Z">
              <w:r w:rsidRPr="000D598D" w:rsidDel="000E40A0">
                <w:rPr>
                  <w:rFonts w:ascii="Calibri Light" w:hAnsi="Calibri Light"/>
                  <w:sz w:val="16"/>
                  <w:szCs w:val="16"/>
                  <w:lang w:val="en-US"/>
                </w:rPr>
                <w:delText>HB 73.2-1995-Handbook of Australian Paint Standards - Test methods</w:delText>
              </w:r>
            </w:del>
            <w:ins w:id="13035" w:author="Ashan Asmone" w:date="2016-03-31T15:03:00Z">
              <w:r w:rsidR="000E40A0">
                <w:rPr>
                  <w:rFonts w:ascii="Calibri Light" w:hAnsi="Calibri Light"/>
                  <w:sz w:val="16"/>
                  <w:szCs w:val="16"/>
                  <w:lang w:val="en-US"/>
                </w:rPr>
                <w:t>HB 73.2-2005 Handbook of Australian Paint Standards - Test methods</w:t>
              </w:r>
            </w:ins>
          </w:p>
          <w:p w14:paraId="01C5ACF6" w14:textId="77777777" w:rsidR="000D598D" w:rsidRPr="000D598D" w:rsidRDefault="000D598D" w:rsidP="000D598D">
            <w:pPr>
              <w:spacing w:after="120"/>
              <w:rPr>
                <w:rFonts w:ascii="Calibri Light" w:hAnsi="Calibri Light"/>
                <w:sz w:val="16"/>
                <w:szCs w:val="16"/>
                <w:lang w:val="en-US"/>
              </w:rPr>
            </w:pPr>
          </w:p>
          <w:p w14:paraId="17891430" w14:textId="77777777" w:rsidR="000D598D" w:rsidRPr="000D598D" w:rsidRDefault="000D598D" w:rsidP="000D598D">
            <w:pPr>
              <w:spacing w:after="120"/>
              <w:rPr>
                <w:rFonts w:ascii="Calibri Light" w:hAnsi="Calibri Light"/>
                <w:sz w:val="16"/>
                <w:szCs w:val="16"/>
                <w:lang w:val="en-US"/>
              </w:rPr>
            </w:pPr>
            <w:del w:id="13036" w:author="Ashan Asmone" w:date="2016-03-31T15:04:00Z">
              <w:r w:rsidRPr="000D598D" w:rsidDel="000E40A0">
                <w:rPr>
                  <w:rFonts w:ascii="Calibri Light" w:hAnsi="Calibri Light"/>
                  <w:sz w:val="16"/>
                  <w:szCs w:val="16"/>
                  <w:lang w:val="en-US"/>
                </w:rPr>
                <w:delText>AS/NZS 1580.101.1:1999-Paints and related materials - Methods of test - Conditions of test - Temperature, humidity and airflow control</w:delText>
              </w:r>
            </w:del>
            <w:ins w:id="13037" w:author="Ashan Asmone" w:date="2016-03-31T15:04:00Z">
              <w:r w:rsidR="000E40A0">
                <w:rPr>
                  <w:rFonts w:ascii="Calibri Light" w:hAnsi="Calibri Light"/>
                  <w:sz w:val="16"/>
                  <w:szCs w:val="16"/>
                  <w:lang w:val="en-US"/>
                </w:rPr>
                <w:t>AS/NZS 1580.101.1:1999 (R2013) Paints and related materials - Methods of test - - Conditions of test - Temperature, humidity and airflow control</w:t>
              </w:r>
            </w:ins>
          </w:p>
          <w:p w14:paraId="00D83F79" w14:textId="77777777" w:rsidR="000D598D" w:rsidRPr="000D598D" w:rsidRDefault="000D598D" w:rsidP="000D598D">
            <w:pPr>
              <w:spacing w:after="120"/>
              <w:rPr>
                <w:rFonts w:ascii="Calibri Light" w:hAnsi="Calibri Light"/>
                <w:sz w:val="16"/>
                <w:szCs w:val="16"/>
                <w:lang w:val="en-US"/>
              </w:rPr>
            </w:pPr>
          </w:p>
          <w:p w14:paraId="0307BAC2" w14:textId="77777777" w:rsidR="000D598D" w:rsidRPr="000D598D" w:rsidRDefault="000D598D" w:rsidP="000D598D">
            <w:pPr>
              <w:spacing w:after="120"/>
              <w:rPr>
                <w:rFonts w:ascii="Calibri Light" w:hAnsi="Calibri Light"/>
                <w:sz w:val="16"/>
                <w:szCs w:val="16"/>
                <w:lang w:val="en-US"/>
              </w:rPr>
            </w:pPr>
            <w:del w:id="13038" w:author="Ashan Asmone" w:date="2016-03-31T15:06:00Z">
              <w:r w:rsidRPr="000D598D" w:rsidDel="00383EB6">
                <w:rPr>
                  <w:rFonts w:ascii="Calibri Light" w:hAnsi="Calibri Light"/>
                  <w:sz w:val="16"/>
                  <w:szCs w:val="16"/>
                  <w:lang w:val="en-US"/>
                </w:rPr>
                <w:delText>AS/NZS 1580.107.2:1995-Paints and related materials - Methods of test - Determination of wet film thickness from wet film mass</w:delText>
              </w:r>
            </w:del>
            <w:ins w:id="13039" w:author="Ashan Asmone" w:date="2016-03-31T15:06:00Z">
              <w:r w:rsidR="00383EB6">
                <w:rPr>
                  <w:rFonts w:ascii="Calibri Light" w:hAnsi="Calibri Light"/>
                  <w:sz w:val="16"/>
                  <w:szCs w:val="16"/>
                  <w:lang w:val="en-US"/>
                </w:rPr>
                <w:t>AS/NZS 1580.107.2:1995 Paints and related materials - Methods of test - - Determination of wet film thickness from wet film mass</w:t>
              </w:r>
            </w:ins>
          </w:p>
          <w:p w14:paraId="5A9467FD" w14:textId="77777777" w:rsidR="000D598D" w:rsidRPr="000D598D" w:rsidRDefault="000D598D" w:rsidP="000D598D">
            <w:pPr>
              <w:spacing w:after="120"/>
              <w:rPr>
                <w:rFonts w:ascii="Calibri Light" w:hAnsi="Calibri Light"/>
                <w:sz w:val="16"/>
                <w:szCs w:val="16"/>
                <w:lang w:val="en-US"/>
              </w:rPr>
            </w:pPr>
          </w:p>
          <w:p w14:paraId="0A662D24" w14:textId="77777777" w:rsidR="000D598D" w:rsidRPr="000D598D" w:rsidRDefault="000D598D" w:rsidP="000D598D">
            <w:pPr>
              <w:spacing w:after="120"/>
              <w:rPr>
                <w:rFonts w:ascii="Calibri Light" w:hAnsi="Calibri Light"/>
                <w:sz w:val="16"/>
                <w:szCs w:val="16"/>
                <w:lang w:val="en-US"/>
              </w:rPr>
            </w:pPr>
            <w:del w:id="13040" w:author="Ashan Asmone" w:date="2016-03-31T15:07:00Z">
              <w:r w:rsidRPr="000D598D" w:rsidDel="00383EB6">
                <w:rPr>
                  <w:rFonts w:ascii="Calibri Light" w:hAnsi="Calibri Light"/>
                  <w:sz w:val="16"/>
                  <w:szCs w:val="16"/>
                  <w:lang w:val="en-US"/>
                </w:rPr>
                <w:delText>AS/NZS 1580.408.5:1994-Paints and related materials - Methods of test - Adhesion - Pull-off test</w:delText>
              </w:r>
            </w:del>
            <w:ins w:id="13041" w:author="Ashan Asmone" w:date="2016-03-31T15:07:00Z">
              <w:r w:rsidR="00383EB6">
                <w:rPr>
                  <w:rFonts w:ascii="Calibri Light" w:hAnsi="Calibri Light"/>
                  <w:sz w:val="16"/>
                  <w:szCs w:val="16"/>
                  <w:lang w:val="en-US"/>
                </w:rPr>
                <w:t>AS 1580.408.5-2006 Paints and related materials - Methods of test - Adhesion - Pull-off test</w:t>
              </w:r>
            </w:ins>
          </w:p>
          <w:p w14:paraId="0CDE693E" w14:textId="77777777" w:rsidR="000D598D" w:rsidRPr="000D598D" w:rsidRDefault="000D598D" w:rsidP="000D598D">
            <w:pPr>
              <w:spacing w:after="120"/>
              <w:rPr>
                <w:rFonts w:ascii="Calibri Light" w:hAnsi="Calibri Light"/>
                <w:sz w:val="16"/>
                <w:szCs w:val="16"/>
                <w:lang w:val="en-US"/>
              </w:rPr>
            </w:pPr>
          </w:p>
          <w:p w14:paraId="4B78149D" w14:textId="77777777" w:rsidR="000D598D" w:rsidRPr="000D598D" w:rsidRDefault="000D598D" w:rsidP="000D598D">
            <w:pPr>
              <w:spacing w:after="120"/>
              <w:rPr>
                <w:rFonts w:ascii="Calibri Light" w:hAnsi="Calibri Light"/>
                <w:sz w:val="16"/>
                <w:szCs w:val="16"/>
                <w:lang w:val="en-US"/>
              </w:rPr>
            </w:pPr>
            <w:del w:id="13042" w:author="Ashan Asmone" w:date="2016-03-31T15:12:00Z">
              <w:r w:rsidRPr="000D598D" w:rsidDel="00383EB6">
                <w:rPr>
                  <w:rFonts w:ascii="Calibri Light" w:hAnsi="Calibri Light"/>
                  <w:sz w:val="16"/>
                  <w:szCs w:val="16"/>
                  <w:lang w:val="en-US"/>
                </w:rPr>
                <w:delText>AS/NZS 1580.481.1.10:1998-Paints and related materials - Methods of test - Coatings - Exposed to weathering - Degree of flaking and peeling</w:delText>
              </w:r>
            </w:del>
            <w:ins w:id="13043" w:author="Ashan Asmone" w:date="2016-03-31T15:12:00Z">
              <w:r w:rsidR="00383EB6">
                <w:rPr>
                  <w:rFonts w:ascii="Calibri Light" w:hAnsi="Calibri Light"/>
                  <w:sz w:val="16"/>
                  <w:szCs w:val="16"/>
                  <w:lang w:val="en-US"/>
                </w:rPr>
                <w:t>AS/NZS 1580.481.1.10:1998 (R2013) Paints and related materials - Methods of test - Coatings - Exposed to weathering - Degree of flaking and peeling</w:t>
              </w:r>
            </w:ins>
          </w:p>
          <w:p w14:paraId="58BBA180" w14:textId="77777777" w:rsidR="000D598D" w:rsidRPr="000D598D" w:rsidRDefault="000D598D" w:rsidP="000D598D">
            <w:pPr>
              <w:spacing w:after="120"/>
              <w:rPr>
                <w:rFonts w:ascii="Calibri Light" w:hAnsi="Calibri Light"/>
                <w:sz w:val="16"/>
                <w:szCs w:val="16"/>
                <w:lang w:val="en-US"/>
              </w:rPr>
            </w:pPr>
          </w:p>
          <w:p w14:paraId="312F9CDE" w14:textId="77777777" w:rsidR="000D598D" w:rsidRPr="000D598D" w:rsidRDefault="000D598D" w:rsidP="000D598D">
            <w:pPr>
              <w:spacing w:after="120"/>
              <w:rPr>
                <w:rFonts w:ascii="Calibri Light" w:hAnsi="Calibri Light"/>
                <w:sz w:val="16"/>
                <w:szCs w:val="16"/>
                <w:lang w:val="en-US"/>
              </w:rPr>
            </w:pPr>
            <w:del w:id="13044" w:author="Ashan Asmone" w:date="2016-03-31T15:14:00Z">
              <w:r w:rsidRPr="000D598D" w:rsidDel="00383EB6">
                <w:rPr>
                  <w:rFonts w:ascii="Calibri Light" w:hAnsi="Calibri Light"/>
                  <w:sz w:val="16"/>
                  <w:szCs w:val="16"/>
                  <w:lang w:val="en-US"/>
                </w:rPr>
                <w:delText>AS/NZS 1580.481.1.13:1998-Paints and related materials - Methods of test - Coatings - Exposed to weathering - Degree of fungal or algal growth</w:delText>
              </w:r>
            </w:del>
            <w:ins w:id="13045" w:author="Ashan Asmone" w:date="2016-03-31T15:14:00Z">
              <w:r w:rsidR="00383EB6">
                <w:rPr>
                  <w:rFonts w:ascii="Calibri Light" w:hAnsi="Calibri Light"/>
                  <w:sz w:val="16"/>
                  <w:szCs w:val="16"/>
                  <w:lang w:val="en-US"/>
                </w:rPr>
                <w:t>AS/NZS 1580.481.1.13:1998 (Reconfirmed 2013) Methods of test for paints and related materials - Exposed to weathering - Degree of fungal or algal growth</w:t>
              </w:r>
            </w:ins>
          </w:p>
          <w:p w14:paraId="0AA1C3AC" w14:textId="77777777" w:rsidR="000D598D" w:rsidRPr="000D598D" w:rsidRDefault="000D598D" w:rsidP="000D598D">
            <w:pPr>
              <w:spacing w:after="120"/>
              <w:rPr>
                <w:rFonts w:ascii="Calibri Light" w:hAnsi="Calibri Light"/>
                <w:sz w:val="16"/>
                <w:szCs w:val="16"/>
                <w:lang w:val="en-US"/>
              </w:rPr>
            </w:pPr>
          </w:p>
          <w:p w14:paraId="7ADC5AD9" w14:textId="77777777" w:rsidR="00401C5E" w:rsidRPr="004F3C8C" w:rsidRDefault="000D598D" w:rsidP="000D598D">
            <w:pPr>
              <w:spacing w:after="120"/>
              <w:rPr>
                <w:rFonts w:ascii="Calibri Light" w:hAnsi="Calibri Light"/>
                <w:sz w:val="16"/>
                <w:szCs w:val="16"/>
                <w:lang w:val="en-US"/>
              </w:rPr>
            </w:pPr>
            <w:del w:id="13046" w:author="Ashan Asmone" w:date="2016-03-31T15:15:00Z">
              <w:r w:rsidRPr="000D598D" w:rsidDel="00383EB6">
                <w:rPr>
                  <w:rFonts w:ascii="Calibri Light" w:hAnsi="Calibri Light"/>
                  <w:sz w:val="16"/>
                  <w:szCs w:val="16"/>
                  <w:lang w:val="en-US"/>
                </w:rPr>
                <w:delText>AS/NZS 1580.481.1.9:1998-Paints and related materials - Methods of test - Coatings - Exposed to weathering - Degree of blistering</w:delText>
              </w:r>
            </w:del>
            <w:ins w:id="13047" w:author="Ashan Asmone" w:date="2016-03-31T15:15:00Z">
              <w:r w:rsidR="00383EB6">
                <w:rPr>
                  <w:rFonts w:ascii="Calibri Light" w:hAnsi="Calibri Light"/>
                  <w:sz w:val="16"/>
                  <w:szCs w:val="16"/>
                  <w:lang w:val="en-US"/>
                </w:rPr>
                <w:t>AS/NZS 1580.481.1.9:1998 (R2013) Paints and related materials - Methods of test - Coatings - Exposed to weathering - Degree of blistering</w:t>
              </w:r>
            </w:ins>
          </w:p>
        </w:tc>
      </w:tr>
      <w:tr w:rsidR="00401C5E" w:rsidRPr="004F3C8C" w14:paraId="145E7CF0" w14:textId="77777777" w:rsidTr="00401C5E">
        <w:tc>
          <w:tcPr>
            <w:tcW w:w="685" w:type="dxa"/>
          </w:tcPr>
          <w:p w14:paraId="066E55B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51DC1AFC" w14:textId="77777777" w:rsidR="000D598D" w:rsidRPr="000D598D" w:rsidRDefault="000D598D" w:rsidP="000D598D">
            <w:pPr>
              <w:spacing w:after="120"/>
              <w:rPr>
                <w:rFonts w:ascii="Calibri Light" w:hAnsi="Calibri Light"/>
                <w:sz w:val="16"/>
                <w:szCs w:val="16"/>
                <w:lang w:val="en-US"/>
              </w:rPr>
            </w:pPr>
            <w:r w:rsidRPr="000D598D">
              <w:rPr>
                <w:rFonts w:ascii="Calibri Light" w:hAnsi="Calibri Light"/>
                <w:sz w:val="16"/>
                <w:szCs w:val="16"/>
                <w:lang w:val="en-US"/>
              </w:rPr>
              <w:t>Paints</w:t>
            </w:r>
          </w:p>
          <w:p w14:paraId="040421E6" w14:textId="77777777" w:rsidR="000D598D" w:rsidRPr="000D598D" w:rsidRDefault="000D598D" w:rsidP="000D598D">
            <w:pPr>
              <w:spacing w:after="120"/>
              <w:rPr>
                <w:rFonts w:ascii="Calibri Light" w:hAnsi="Calibri Light"/>
                <w:sz w:val="16"/>
                <w:szCs w:val="16"/>
                <w:lang w:val="en-US"/>
              </w:rPr>
            </w:pPr>
          </w:p>
          <w:p w14:paraId="2D951AB2" w14:textId="77777777" w:rsidR="000D598D" w:rsidRPr="000D598D" w:rsidRDefault="000D598D" w:rsidP="000D598D">
            <w:pPr>
              <w:spacing w:after="120"/>
              <w:rPr>
                <w:rFonts w:ascii="Calibri Light" w:hAnsi="Calibri Light"/>
                <w:sz w:val="16"/>
                <w:szCs w:val="16"/>
                <w:lang w:val="en-US"/>
              </w:rPr>
            </w:pPr>
            <w:del w:id="13048" w:author="Ashan Asmone" w:date="2016-03-31T13:55:00Z">
              <w:r w:rsidRPr="000D598D" w:rsidDel="00E33639">
                <w:rPr>
                  <w:rFonts w:ascii="Calibri Light" w:hAnsi="Calibri Light"/>
                  <w:sz w:val="16"/>
                  <w:szCs w:val="16"/>
                  <w:lang w:val="en-US"/>
                </w:rPr>
                <w:delText>SS CP 22: Painting of buildings</w:delText>
              </w:r>
            </w:del>
            <w:ins w:id="13049" w:author="Ashan Asmone" w:date="2016-03-31T13:55:00Z">
              <w:r w:rsidR="00E33639">
                <w:rPr>
                  <w:rFonts w:ascii="Calibri Light" w:hAnsi="Calibri Light"/>
                  <w:sz w:val="16"/>
                  <w:szCs w:val="16"/>
                  <w:lang w:val="en-US"/>
                </w:rPr>
                <w:t>SS 542 : 2008 Code of practice for painting of buildings</w:t>
              </w:r>
            </w:ins>
          </w:p>
          <w:p w14:paraId="4C2DE399" w14:textId="77777777" w:rsidR="000D598D" w:rsidRPr="000D598D" w:rsidRDefault="000D598D" w:rsidP="000D598D">
            <w:pPr>
              <w:spacing w:after="120"/>
              <w:rPr>
                <w:rFonts w:ascii="Calibri Light" w:hAnsi="Calibri Light"/>
                <w:sz w:val="16"/>
                <w:szCs w:val="16"/>
                <w:lang w:val="en-US"/>
              </w:rPr>
            </w:pPr>
          </w:p>
          <w:p w14:paraId="1781429F" w14:textId="77777777" w:rsidR="000D598D" w:rsidRPr="000D598D" w:rsidRDefault="000D598D" w:rsidP="000D598D">
            <w:pPr>
              <w:spacing w:after="120"/>
              <w:rPr>
                <w:rFonts w:ascii="Calibri Light" w:hAnsi="Calibri Light"/>
                <w:sz w:val="16"/>
                <w:szCs w:val="16"/>
                <w:lang w:val="en-US"/>
              </w:rPr>
            </w:pPr>
            <w:del w:id="13050" w:author="Ashan Asmone" w:date="2016-03-31T13:56:00Z">
              <w:r w:rsidRPr="000D598D" w:rsidDel="00E33639">
                <w:rPr>
                  <w:rFonts w:ascii="Calibri Light" w:hAnsi="Calibri Light"/>
                  <w:sz w:val="16"/>
                  <w:szCs w:val="16"/>
                  <w:lang w:val="en-US"/>
                </w:rPr>
                <w:delText>SS 5: Methods of tests for paints, varnishes and related materials</w:delText>
              </w:r>
            </w:del>
            <w:ins w:id="13051" w:author="Ashan Asmone" w:date="2016-03-31T13:56:00Z">
              <w:r w:rsidR="00E33639">
                <w:rPr>
                  <w:rFonts w:ascii="Calibri Light" w:hAnsi="Calibri Light"/>
                  <w:sz w:val="16"/>
                  <w:szCs w:val="16"/>
                  <w:lang w:val="en-US"/>
                </w:rPr>
                <w:t>SS 5 Series - Methods of test for paints, varnishes and related materials</w:t>
              </w:r>
            </w:ins>
          </w:p>
          <w:p w14:paraId="54E57FAA" w14:textId="77777777" w:rsidR="000D598D" w:rsidRPr="000D598D" w:rsidRDefault="000D598D" w:rsidP="000D598D">
            <w:pPr>
              <w:spacing w:after="120"/>
              <w:rPr>
                <w:rFonts w:ascii="Calibri Light" w:hAnsi="Calibri Light"/>
                <w:sz w:val="16"/>
                <w:szCs w:val="16"/>
                <w:lang w:val="en-US"/>
              </w:rPr>
            </w:pPr>
          </w:p>
          <w:p w14:paraId="035F758D" w14:textId="77777777" w:rsidR="000D598D" w:rsidRPr="000D598D" w:rsidRDefault="000D598D" w:rsidP="000D598D">
            <w:pPr>
              <w:spacing w:after="120"/>
              <w:rPr>
                <w:rFonts w:ascii="Calibri Light" w:hAnsi="Calibri Light"/>
                <w:sz w:val="16"/>
                <w:szCs w:val="16"/>
                <w:lang w:val="en-US"/>
              </w:rPr>
            </w:pPr>
            <w:del w:id="13052" w:author="Ashan Asmone" w:date="2016-03-31T13:57:00Z">
              <w:r w:rsidRPr="000D598D" w:rsidDel="00492805">
                <w:rPr>
                  <w:rFonts w:ascii="Calibri Light" w:hAnsi="Calibri Light"/>
                  <w:sz w:val="16"/>
                  <w:szCs w:val="16"/>
                  <w:lang w:val="en-US"/>
                </w:rPr>
                <w:delText>SS 7: Paint: finishing, gloss enamel</w:delText>
              </w:r>
            </w:del>
            <w:ins w:id="13053" w:author="Ashan Asmone" w:date="2016-03-31T13:57:00Z">
              <w:r w:rsidR="00492805">
                <w:rPr>
                  <w:rFonts w:ascii="Calibri Light" w:hAnsi="Calibri Light"/>
                  <w:sz w:val="16"/>
                  <w:szCs w:val="16"/>
                  <w:lang w:val="en-US"/>
                </w:rPr>
                <w:t>SS 7 : 1998 Paint - Finishing, gloss enamel</w:t>
              </w:r>
            </w:ins>
          </w:p>
          <w:p w14:paraId="002D5F12" w14:textId="77777777" w:rsidR="000D598D" w:rsidRPr="000D598D" w:rsidRDefault="000D598D" w:rsidP="000D598D">
            <w:pPr>
              <w:spacing w:after="120"/>
              <w:rPr>
                <w:rFonts w:ascii="Calibri Light" w:hAnsi="Calibri Light"/>
                <w:sz w:val="16"/>
                <w:szCs w:val="16"/>
                <w:lang w:val="en-US"/>
              </w:rPr>
            </w:pPr>
          </w:p>
          <w:p w14:paraId="67A4D588" w14:textId="77777777" w:rsidR="000D598D" w:rsidRPr="000D598D" w:rsidRDefault="000D598D" w:rsidP="000D598D">
            <w:pPr>
              <w:spacing w:after="120"/>
              <w:rPr>
                <w:rFonts w:ascii="Calibri Light" w:hAnsi="Calibri Light"/>
                <w:sz w:val="16"/>
                <w:szCs w:val="16"/>
                <w:lang w:val="en-US"/>
              </w:rPr>
            </w:pPr>
            <w:del w:id="13054" w:author="Ashan Asmone" w:date="2016-03-31T13:58:00Z">
              <w:r w:rsidRPr="000D598D" w:rsidDel="00492805">
                <w:rPr>
                  <w:rFonts w:ascii="Calibri Light" w:hAnsi="Calibri Light"/>
                  <w:sz w:val="16"/>
                  <w:szCs w:val="16"/>
                  <w:lang w:val="en-US"/>
                </w:rPr>
                <w:delText>SS 34: Undercoat for gloss enamel</w:delText>
              </w:r>
            </w:del>
            <w:ins w:id="13055" w:author="Ashan Asmone" w:date="2016-03-31T13:58:00Z">
              <w:r w:rsidR="00492805">
                <w:rPr>
                  <w:rFonts w:ascii="Calibri Light" w:hAnsi="Calibri Light"/>
                  <w:sz w:val="16"/>
                  <w:szCs w:val="16"/>
                  <w:lang w:val="en-US"/>
                </w:rPr>
                <w:t>SS 34 : 1998 Undercoat paint for gloss enamel</w:t>
              </w:r>
            </w:ins>
          </w:p>
          <w:p w14:paraId="39A0B1C0" w14:textId="77777777" w:rsidR="000D598D" w:rsidRPr="000D598D" w:rsidRDefault="000D598D" w:rsidP="000D598D">
            <w:pPr>
              <w:spacing w:after="120"/>
              <w:rPr>
                <w:rFonts w:ascii="Calibri Light" w:hAnsi="Calibri Light"/>
                <w:sz w:val="16"/>
                <w:szCs w:val="16"/>
                <w:lang w:val="en-US"/>
              </w:rPr>
            </w:pPr>
          </w:p>
          <w:p w14:paraId="64CFF7D4" w14:textId="77777777" w:rsidR="000D598D" w:rsidRPr="000D598D" w:rsidRDefault="000D598D" w:rsidP="000D598D">
            <w:pPr>
              <w:spacing w:after="120"/>
              <w:rPr>
                <w:rFonts w:ascii="Calibri Light" w:hAnsi="Calibri Light"/>
                <w:sz w:val="16"/>
                <w:szCs w:val="16"/>
                <w:lang w:val="en-US"/>
              </w:rPr>
            </w:pPr>
            <w:del w:id="13056" w:author="Ashan Asmone" w:date="2016-03-31T13:59:00Z">
              <w:r w:rsidRPr="000D598D" w:rsidDel="00492805">
                <w:rPr>
                  <w:rFonts w:ascii="Calibri Light" w:hAnsi="Calibri Light"/>
                  <w:sz w:val="16"/>
                  <w:szCs w:val="16"/>
                  <w:lang w:val="en-US"/>
                </w:rPr>
                <w:delText>SS 150: Emulsion paints for decorative purposes</w:delText>
              </w:r>
            </w:del>
            <w:ins w:id="13057" w:author="Ashan Asmone" w:date="2016-03-31T13:59:00Z">
              <w:r w:rsidR="00492805">
                <w:rPr>
                  <w:rFonts w:ascii="Calibri Light" w:hAnsi="Calibri Light"/>
                  <w:sz w:val="16"/>
                  <w:szCs w:val="16"/>
                  <w:lang w:val="en-US"/>
                </w:rPr>
                <w:t>SS 150 : 1998 Emulsion paints for decorative purposes</w:t>
              </w:r>
            </w:ins>
          </w:p>
          <w:p w14:paraId="19635B22" w14:textId="77777777" w:rsidR="000D598D" w:rsidRPr="000D598D" w:rsidRDefault="000D598D" w:rsidP="000D598D">
            <w:pPr>
              <w:spacing w:after="120"/>
              <w:rPr>
                <w:rFonts w:ascii="Calibri Light" w:hAnsi="Calibri Light"/>
                <w:sz w:val="16"/>
                <w:szCs w:val="16"/>
                <w:lang w:val="en-US"/>
              </w:rPr>
            </w:pPr>
          </w:p>
          <w:p w14:paraId="13ABD609" w14:textId="77777777" w:rsidR="000D598D" w:rsidRPr="000D598D" w:rsidRDefault="000D598D" w:rsidP="000D598D">
            <w:pPr>
              <w:spacing w:after="120"/>
              <w:rPr>
                <w:rFonts w:ascii="Calibri Light" w:hAnsi="Calibri Light"/>
                <w:sz w:val="16"/>
                <w:szCs w:val="16"/>
                <w:lang w:val="en-US"/>
              </w:rPr>
            </w:pPr>
            <w:del w:id="13058" w:author="Ashan Asmone" w:date="2016-03-31T14:00:00Z">
              <w:r w:rsidRPr="000D598D" w:rsidDel="00492805">
                <w:rPr>
                  <w:rFonts w:ascii="Calibri Light" w:hAnsi="Calibri Light"/>
                  <w:sz w:val="16"/>
                  <w:szCs w:val="16"/>
                  <w:lang w:val="en-US"/>
                </w:rPr>
                <w:delText>SS (CP) 82: 1999- Waterproofing of reinforced concrete buildings</w:delText>
              </w:r>
            </w:del>
            <w:ins w:id="13059" w:author="Ashan Asmone" w:date="2016-03-31T14:00:00Z">
              <w:r w:rsidR="00492805">
                <w:rPr>
                  <w:rFonts w:ascii="Calibri Light" w:hAnsi="Calibri Light"/>
                  <w:sz w:val="16"/>
                  <w:szCs w:val="16"/>
                  <w:lang w:val="en-US"/>
                </w:rPr>
                <w:t>CP 82 : 1999 Code of practice for waterproofing of reinforced concrete buildings</w:t>
              </w:r>
            </w:ins>
          </w:p>
          <w:p w14:paraId="423ED0F7" w14:textId="77777777" w:rsidR="000D598D" w:rsidRPr="000D598D" w:rsidRDefault="000D598D" w:rsidP="000D598D">
            <w:pPr>
              <w:spacing w:after="120"/>
              <w:rPr>
                <w:rFonts w:ascii="Calibri Light" w:hAnsi="Calibri Light"/>
                <w:sz w:val="16"/>
                <w:szCs w:val="16"/>
                <w:lang w:val="en-US"/>
              </w:rPr>
            </w:pPr>
          </w:p>
          <w:p w14:paraId="7EE36852" w14:textId="77777777" w:rsidR="000D598D" w:rsidRPr="000D598D" w:rsidRDefault="000D598D" w:rsidP="000D598D">
            <w:pPr>
              <w:spacing w:after="120"/>
              <w:rPr>
                <w:rFonts w:ascii="Calibri Light" w:hAnsi="Calibri Light"/>
                <w:sz w:val="16"/>
                <w:szCs w:val="16"/>
                <w:lang w:val="en-US"/>
              </w:rPr>
            </w:pPr>
          </w:p>
          <w:p w14:paraId="752614C3" w14:textId="77777777" w:rsidR="000D598D" w:rsidRPr="000D598D" w:rsidRDefault="000D598D" w:rsidP="000D598D">
            <w:pPr>
              <w:spacing w:after="120"/>
              <w:rPr>
                <w:rFonts w:ascii="Calibri Light" w:hAnsi="Calibri Light"/>
                <w:sz w:val="16"/>
                <w:szCs w:val="16"/>
                <w:lang w:val="en-US"/>
              </w:rPr>
            </w:pPr>
            <w:r w:rsidRPr="000D598D">
              <w:rPr>
                <w:rFonts w:ascii="Calibri Light" w:hAnsi="Calibri Light"/>
                <w:sz w:val="16"/>
                <w:szCs w:val="16"/>
                <w:lang w:val="en-US"/>
              </w:rPr>
              <w:t>Waterproofing</w:t>
            </w:r>
          </w:p>
          <w:p w14:paraId="50F76A29" w14:textId="77777777" w:rsidR="000D598D" w:rsidRPr="000D598D" w:rsidRDefault="000D598D" w:rsidP="000D598D">
            <w:pPr>
              <w:spacing w:after="120"/>
              <w:rPr>
                <w:rFonts w:ascii="Calibri Light" w:hAnsi="Calibri Light"/>
                <w:sz w:val="16"/>
                <w:szCs w:val="16"/>
                <w:lang w:val="en-US"/>
              </w:rPr>
            </w:pPr>
          </w:p>
          <w:p w14:paraId="3EB08155" w14:textId="77777777" w:rsidR="00401C5E" w:rsidRPr="004F3C8C" w:rsidRDefault="000D598D" w:rsidP="000D598D">
            <w:pPr>
              <w:spacing w:after="120"/>
              <w:rPr>
                <w:rFonts w:ascii="Calibri Light" w:hAnsi="Calibri Light"/>
                <w:sz w:val="16"/>
                <w:szCs w:val="16"/>
                <w:lang w:val="en-US"/>
              </w:rPr>
            </w:pPr>
            <w:del w:id="13060" w:author="Ashan Asmone" w:date="2016-03-31T13:37:00Z">
              <w:r w:rsidRPr="000D598D" w:rsidDel="00E33639">
                <w:rPr>
                  <w:rFonts w:ascii="Calibri Light" w:hAnsi="Calibri Light"/>
                  <w:sz w:val="16"/>
                  <w:szCs w:val="16"/>
                  <w:lang w:val="en-US"/>
                </w:rPr>
                <w:delText>SS CP 82:1999- Code of practice- waterproofing of reinforced concrete buildings</w:delText>
              </w:r>
            </w:del>
            <w:ins w:id="13061" w:author="Ashan Asmone" w:date="2016-03-31T13:37:00Z">
              <w:r w:rsidR="00E33639">
                <w:rPr>
                  <w:rFonts w:ascii="Calibri Light" w:hAnsi="Calibri Light"/>
                  <w:sz w:val="16"/>
                  <w:szCs w:val="16"/>
                  <w:lang w:val="en-US"/>
                </w:rPr>
                <w:t>SS CP 82:1999- Code of practice- waterproofing of reinforced concrete buildings</w:t>
              </w:r>
            </w:ins>
          </w:p>
        </w:tc>
      </w:tr>
      <w:tr w:rsidR="00401C5E" w:rsidRPr="004F3C8C" w14:paraId="32D98853" w14:textId="77777777" w:rsidTr="00401C5E">
        <w:tc>
          <w:tcPr>
            <w:tcW w:w="685" w:type="dxa"/>
          </w:tcPr>
          <w:p w14:paraId="07EBBB9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798920E4" w14:textId="77777777" w:rsidR="000D598D" w:rsidRPr="000D598D" w:rsidRDefault="000D598D" w:rsidP="000D598D">
            <w:pPr>
              <w:spacing w:after="120"/>
              <w:rPr>
                <w:rFonts w:ascii="Calibri Light" w:hAnsi="Calibri Light"/>
                <w:sz w:val="16"/>
                <w:szCs w:val="16"/>
                <w:lang w:val="en-US"/>
              </w:rPr>
            </w:pPr>
            <w:r w:rsidRPr="000D598D">
              <w:rPr>
                <w:rFonts w:ascii="Calibri Light" w:hAnsi="Calibri Light"/>
                <w:sz w:val="16"/>
                <w:szCs w:val="16"/>
                <w:lang w:val="en-US"/>
              </w:rPr>
              <w:t>Paints</w:t>
            </w:r>
          </w:p>
          <w:p w14:paraId="1CBFC723" w14:textId="77777777" w:rsidR="000D598D" w:rsidRPr="000D598D" w:rsidRDefault="000D598D" w:rsidP="000D598D">
            <w:pPr>
              <w:spacing w:after="120"/>
              <w:rPr>
                <w:rFonts w:ascii="Calibri Light" w:hAnsi="Calibri Light"/>
                <w:sz w:val="16"/>
                <w:szCs w:val="16"/>
                <w:lang w:val="en-US"/>
              </w:rPr>
            </w:pPr>
          </w:p>
          <w:p w14:paraId="04474A62" w14:textId="77777777" w:rsidR="000D598D" w:rsidRPr="000D598D" w:rsidRDefault="000D598D" w:rsidP="000D598D">
            <w:pPr>
              <w:spacing w:after="120"/>
              <w:rPr>
                <w:rFonts w:ascii="Calibri Light" w:hAnsi="Calibri Light"/>
                <w:sz w:val="16"/>
                <w:szCs w:val="16"/>
                <w:lang w:val="en-US"/>
              </w:rPr>
            </w:pPr>
            <w:del w:id="13062" w:author="Ashan Asmone" w:date="2016-03-31T15:47:00Z">
              <w:r w:rsidRPr="000D598D" w:rsidDel="00A010C7">
                <w:rPr>
                  <w:rFonts w:ascii="Calibri Light" w:hAnsi="Calibri Light"/>
                  <w:sz w:val="16"/>
                  <w:szCs w:val="16"/>
                  <w:lang w:val="en-US"/>
                </w:rPr>
                <w:delText>ISO 1513: 1992 Paints and varnishes -- Examination and preparation of samples for testing</w:delText>
              </w:r>
            </w:del>
            <w:ins w:id="13063" w:author="Ashan Asmone" w:date="2016-03-31T15:47:00Z">
              <w:r w:rsidR="00A010C7">
                <w:rPr>
                  <w:rFonts w:ascii="Calibri Light" w:hAnsi="Calibri Light"/>
                  <w:sz w:val="16"/>
                  <w:szCs w:val="16"/>
                  <w:lang w:val="en-US"/>
                </w:rPr>
                <w:t>ISO 1513:2010 Paints and varnishes -- Examination and preparation of test samples</w:t>
              </w:r>
            </w:ins>
          </w:p>
          <w:p w14:paraId="3DFD3BB6" w14:textId="77777777" w:rsidR="000D598D" w:rsidRPr="000D598D" w:rsidRDefault="000D598D" w:rsidP="000D598D">
            <w:pPr>
              <w:spacing w:after="120"/>
              <w:rPr>
                <w:rFonts w:ascii="Calibri Light" w:hAnsi="Calibri Light"/>
                <w:sz w:val="16"/>
                <w:szCs w:val="16"/>
                <w:lang w:val="en-US"/>
              </w:rPr>
            </w:pPr>
          </w:p>
          <w:p w14:paraId="36E8921B" w14:textId="77777777" w:rsidR="000D598D" w:rsidRPr="000D598D" w:rsidRDefault="000D598D" w:rsidP="000D598D">
            <w:pPr>
              <w:spacing w:after="120"/>
              <w:rPr>
                <w:rFonts w:ascii="Calibri Light" w:hAnsi="Calibri Light"/>
                <w:sz w:val="16"/>
                <w:szCs w:val="16"/>
                <w:lang w:val="en-US"/>
              </w:rPr>
            </w:pPr>
            <w:del w:id="13064" w:author="Ashan Asmone" w:date="2016-03-31T15:48:00Z">
              <w:r w:rsidRPr="000D598D" w:rsidDel="00A010C7">
                <w:rPr>
                  <w:rFonts w:ascii="Calibri Light" w:hAnsi="Calibri Light"/>
                  <w:sz w:val="16"/>
                  <w:szCs w:val="16"/>
                  <w:lang w:val="en-US"/>
                </w:rPr>
                <w:delText>ISO 1514: 1993 Paints and varnishes -- Standard panels for testing</w:delText>
              </w:r>
            </w:del>
            <w:ins w:id="13065" w:author="Ashan Asmone" w:date="2016-03-31T15:48:00Z">
              <w:r w:rsidR="00A010C7">
                <w:rPr>
                  <w:rFonts w:ascii="Calibri Light" w:hAnsi="Calibri Light"/>
                  <w:sz w:val="16"/>
                  <w:szCs w:val="16"/>
                  <w:lang w:val="en-US"/>
                </w:rPr>
                <w:t>ISO 1514:2004 Paints and varnishes -- Standard panels for testing</w:t>
              </w:r>
            </w:ins>
          </w:p>
          <w:p w14:paraId="1339D93F" w14:textId="77777777" w:rsidR="000D598D" w:rsidRPr="000D598D" w:rsidRDefault="000D598D" w:rsidP="000D598D">
            <w:pPr>
              <w:spacing w:after="120"/>
              <w:rPr>
                <w:rFonts w:ascii="Calibri Light" w:hAnsi="Calibri Light"/>
                <w:sz w:val="16"/>
                <w:szCs w:val="16"/>
                <w:lang w:val="en-US"/>
              </w:rPr>
            </w:pPr>
          </w:p>
          <w:p w14:paraId="2D500BA5" w14:textId="77777777" w:rsidR="000D598D" w:rsidRPr="000D598D" w:rsidRDefault="000D598D" w:rsidP="000D598D">
            <w:pPr>
              <w:spacing w:after="120"/>
              <w:rPr>
                <w:rFonts w:ascii="Calibri Light" w:hAnsi="Calibri Light"/>
                <w:sz w:val="16"/>
                <w:szCs w:val="16"/>
                <w:lang w:val="en-US"/>
              </w:rPr>
            </w:pPr>
            <w:del w:id="13066" w:author="Ashan Asmone" w:date="2016-03-31T15:49:00Z">
              <w:r w:rsidRPr="000D598D" w:rsidDel="00A010C7">
                <w:rPr>
                  <w:rFonts w:ascii="Calibri Light" w:hAnsi="Calibri Light"/>
                  <w:sz w:val="16"/>
                  <w:szCs w:val="16"/>
                  <w:lang w:val="en-US"/>
                </w:rPr>
                <w:delText>ISO 1516: 1981 Paints, varnishes, petroleum and related products -- Flash/no flash test -- Closed cup equilibrium method</w:delText>
              </w:r>
            </w:del>
            <w:ins w:id="13067" w:author="Ashan Asmone" w:date="2016-03-31T15:49:00Z">
              <w:r w:rsidR="00A010C7">
                <w:rPr>
                  <w:rFonts w:ascii="Calibri Light" w:hAnsi="Calibri Light"/>
                  <w:sz w:val="16"/>
                  <w:szCs w:val="16"/>
                  <w:lang w:val="en-US"/>
                </w:rPr>
                <w:t>ISO 1516:2002 Determination of flash/no flash -- Closed cup equilibrium method</w:t>
              </w:r>
            </w:ins>
          </w:p>
          <w:p w14:paraId="72DB96E6" w14:textId="77777777" w:rsidR="000D598D" w:rsidRPr="000D598D" w:rsidRDefault="000D598D" w:rsidP="000D598D">
            <w:pPr>
              <w:spacing w:after="120"/>
              <w:rPr>
                <w:rFonts w:ascii="Calibri Light" w:hAnsi="Calibri Light"/>
                <w:sz w:val="16"/>
                <w:szCs w:val="16"/>
                <w:lang w:val="en-US"/>
              </w:rPr>
            </w:pPr>
          </w:p>
          <w:p w14:paraId="6D38ED36" w14:textId="77777777" w:rsidR="000D598D" w:rsidRPr="000D598D" w:rsidRDefault="000D598D" w:rsidP="000D598D">
            <w:pPr>
              <w:spacing w:after="120"/>
              <w:rPr>
                <w:rFonts w:ascii="Calibri Light" w:hAnsi="Calibri Light"/>
                <w:sz w:val="16"/>
                <w:szCs w:val="16"/>
                <w:lang w:val="en-US"/>
              </w:rPr>
            </w:pPr>
            <w:del w:id="13068" w:author="Ashan Asmone" w:date="2016-03-31T15:50:00Z">
              <w:r w:rsidRPr="000D598D" w:rsidDel="00A010C7">
                <w:rPr>
                  <w:rFonts w:ascii="Calibri Light" w:hAnsi="Calibri Light"/>
                  <w:sz w:val="16"/>
                  <w:szCs w:val="16"/>
                  <w:lang w:val="en-US"/>
                </w:rPr>
                <w:delText>ISO 1517: 1973 Paints and varnishes -- Surface-drying test -- Ballotini method</w:delText>
              </w:r>
            </w:del>
            <w:ins w:id="13069" w:author="Ashan Asmone" w:date="2016-03-31T15:50:00Z">
              <w:r w:rsidR="00A010C7">
                <w:rPr>
                  <w:rFonts w:ascii="Calibri Light" w:hAnsi="Calibri Light"/>
                  <w:sz w:val="16"/>
                  <w:szCs w:val="16"/>
                  <w:lang w:val="en-US"/>
                </w:rPr>
                <w:t>ISO 9117-3:2010 Paints and varnishes -- Drying tests -- Part 3: Surface-drying test using ballotini</w:t>
              </w:r>
            </w:ins>
          </w:p>
          <w:p w14:paraId="3BF133F8" w14:textId="77777777" w:rsidR="000D598D" w:rsidRPr="000D598D" w:rsidRDefault="000D598D" w:rsidP="000D598D">
            <w:pPr>
              <w:spacing w:after="120"/>
              <w:rPr>
                <w:rFonts w:ascii="Calibri Light" w:hAnsi="Calibri Light"/>
                <w:sz w:val="16"/>
                <w:szCs w:val="16"/>
                <w:lang w:val="en-US"/>
              </w:rPr>
            </w:pPr>
          </w:p>
          <w:p w14:paraId="2F63749B" w14:textId="77777777" w:rsidR="000D598D" w:rsidRPr="000D598D" w:rsidRDefault="000D598D" w:rsidP="000D598D">
            <w:pPr>
              <w:spacing w:after="120"/>
              <w:rPr>
                <w:rFonts w:ascii="Calibri Light" w:hAnsi="Calibri Light"/>
                <w:sz w:val="16"/>
                <w:szCs w:val="16"/>
                <w:lang w:val="en-US"/>
              </w:rPr>
            </w:pPr>
            <w:del w:id="13070" w:author="Ashan Asmone" w:date="2016-03-31T15:50:00Z">
              <w:r w:rsidRPr="000D598D" w:rsidDel="00A010C7">
                <w:rPr>
                  <w:rFonts w:ascii="Calibri Light" w:hAnsi="Calibri Light"/>
                  <w:sz w:val="16"/>
                  <w:szCs w:val="16"/>
                  <w:lang w:val="en-US"/>
                </w:rPr>
                <w:delText>ISO 1518: 1992 Paints and varnishes -- Scratch test</w:delText>
              </w:r>
            </w:del>
            <w:ins w:id="13071" w:author="Ashan Asmone" w:date="2016-03-31T15:50:00Z">
              <w:r w:rsidR="00A010C7">
                <w:rPr>
                  <w:rFonts w:ascii="Calibri Light" w:hAnsi="Calibri Light"/>
                  <w:sz w:val="16"/>
                  <w:szCs w:val="16"/>
                  <w:lang w:val="en-US"/>
                </w:rPr>
                <w:t>ISO 1518-1:2011 Paints and varnishes -- Determination of scratch resistance -- Part 1: Constant-loading method</w:t>
              </w:r>
            </w:ins>
          </w:p>
          <w:p w14:paraId="157D2B0A" w14:textId="77777777" w:rsidR="000D598D" w:rsidRPr="000D598D" w:rsidRDefault="000D598D" w:rsidP="000D598D">
            <w:pPr>
              <w:spacing w:after="120"/>
              <w:rPr>
                <w:rFonts w:ascii="Calibri Light" w:hAnsi="Calibri Light"/>
                <w:sz w:val="16"/>
                <w:szCs w:val="16"/>
                <w:lang w:val="en-US"/>
              </w:rPr>
            </w:pPr>
          </w:p>
          <w:p w14:paraId="7DE8D21B" w14:textId="77777777" w:rsidR="000D598D" w:rsidRPr="000D598D" w:rsidRDefault="000D598D" w:rsidP="000D598D">
            <w:pPr>
              <w:spacing w:after="120"/>
              <w:rPr>
                <w:rFonts w:ascii="Calibri Light" w:hAnsi="Calibri Light"/>
                <w:sz w:val="16"/>
                <w:szCs w:val="16"/>
                <w:lang w:val="en-US"/>
              </w:rPr>
            </w:pPr>
            <w:del w:id="13072" w:author="Ashan Asmone" w:date="2016-03-31T15:51:00Z">
              <w:r w:rsidRPr="000D598D" w:rsidDel="00A010C7">
                <w:rPr>
                  <w:rFonts w:ascii="Calibri Light" w:hAnsi="Calibri Light"/>
                  <w:sz w:val="16"/>
                  <w:szCs w:val="16"/>
                  <w:lang w:val="en-US"/>
                </w:rPr>
                <w:delText>ISO 1519: 1973 Paints and varnishes -- Bend test (cylindrical mandrel)</w:delText>
              </w:r>
            </w:del>
            <w:ins w:id="13073" w:author="Ashan Asmone" w:date="2016-03-31T15:51:00Z">
              <w:r w:rsidR="00A010C7">
                <w:rPr>
                  <w:rFonts w:ascii="Calibri Light" w:hAnsi="Calibri Light"/>
                  <w:sz w:val="16"/>
                  <w:szCs w:val="16"/>
                  <w:lang w:val="en-US"/>
                </w:rPr>
                <w:t>ISO 1519:2011 Paints and varnishes -- Bend test (cylindrical mandrel)</w:t>
              </w:r>
            </w:ins>
          </w:p>
          <w:p w14:paraId="67D14DD7" w14:textId="77777777" w:rsidR="000D598D" w:rsidRPr="000D598D" w:rsidRDefault="000D598D" w:rsidP="000D598D">
            <w:pPr>
              <w:spacing w:after="120"/>
              <w:rPr>
                <w:rFonts w:ascii="Calibri Light" w:hAnsi="Calibri Light"/>
                <w:sz w:val="16"/>
                <w:szCs w:val="16"/>
                <w:lang w:val="en-US"/>
              </w:rPr>
            </w:pPr>
          </w:p>
          <w:p w14:paraId="63A43102" w14:textId="77777777" w:rsidR="000D598D" w:rsidRPr="000D598D" w:rsidRDefault="000D598D" w:rsidP="000D598D">
            <w:pPr>
              <w:spacing w:after="120"/>
              <w:rPr>
                <w:rFonts w:ascii="Calibri Light" w:hAnsi="Calibri Light"/>
                <w:sz w:val="16"/>
                <w:szCs w:val="16"/>
                <w:lang w:val="en-US"/>
              </w:rPr>
            </w:pPr>
            <w:del w:id="13074" w:author="Ashan Asmone" w:date="2016-03-31T15:52:00Z">
              <w:r w:rsidRPr="000D598D" w:rsidDel="00A010C7">
                <w:rPr>
                  <w:rFonts w:ascii="Calibri Light" w:hAnsi="Calibri Light"/>
                  <w:sz w:val="16"/>
                  <w:szCs w:val="16"/>
                  <w:lang w:val="en-US"/>
                </w:rPr>
                <w:delText>ISO 1520: 1999 Paints and varnishes -- Cupping test (available in English only)</w:delText>
              </w:r>
            </w:del>
            <w:ins w:id="13075" w:author="Ashan Asmone" w:date="2016-03-31T15:52:00Z">
              <w:r w:rsidR="00A010C7">
                <w:rPr>
                  <w:rFonts w:ascii="Calibri Light" w:hAnsi="Calibri Light"/>
                  <w:sz w:val="16"/>
                  <w:szCs w:val="16"/>
                  <w:lang w:val="en-US"/>
                </w:rPr>
                <w:t>ISO 1520:2006 - Paints and varnishes -- Cupping test</w:t>
              </w:r>
            </w:ins>
          </w:p>
          <w:p w14:paraId="2CF8F5E4" w14:textId="77777777" w:rsidR="000D598D" w:rsidRPr="000D598D" w:rsidRDefault="000D598D" w:rsidP="000D598D">
            <w:pPr>
              <w:spacing w:after="120"/>
              <w:rPr>
                <w:rFonts w:ascii="Calibri Light" w:hAnsi="Calibri Light"/>
                <w:sz w:val="16"/>
                <w:szCs w:val="16"/>
                <w:lang w:val="en-US"/>
              </w:rPr>
            </w:pPr>
          </w:p>
          <w:p w14:paraId="65FDEF56" w14:textId="77777777" w:rsidR="000D598D" w:rsidRPr="000D598D" w:rsidRDefault="000D598D" w:rsidP="000D598D">
            <w:pPr>
              <w:spacing w:after="120"/>
              <w:rPr>
                <w:rFonts w:ascii="Calibri Light" w:hAnsi="Calibri Light"/>
                <w:sz w:val="16"/>
                <w:szCs w:val="16"/>
                <w:lang w:val="en-US"/>
              </w:rPr>
            </w:pPr>
            <w:del w:id="13076" w:author="Ashan Asmone" w:date="2016-03-31T15:53:00Z">
              <w:r w:rsidRPr="000D598D" w:rsidDel="00A010C7">
                <w:rPr>
                  <w:rFonts w:ascii="Calibri Light" w:hAnsi="Calibri Light"/>
                  <w:sz w:val="16"/>
                  <w:szCs w:val="16"/>
                  <w:lang w:val="en-US"/>
                </w:rPr>
                <w:delText>ISO 1522: 1998 Paints and varnishes -- Pendulum damping test</w:delText>
              </w:r>
            </w:del>
            <w:ins w:id="13077" w:author="Ashan Asmone" w:date="2016-03-31T15:53:00Z">
              <w:r w:rsidR="00A010C7">
                <w:rPr>
                  <w:rFonts w:ascii="Calibri Light" w:hAnsi="Calibri Light"/>
                  <w:sz w:val="16"/>
                  <w:szCs w:val="16"/>
                  <w:lang w:val="en-US"/>
                </w:rPr>
                <w:t>ISO 1522:2006 Paints and varnishes -- Pendulum damping test</w:t>
              </w:r>
            </w:ins>
          </w:p>
          <w:p w14:paraId="59D3A955" w14:textId="77777777" w:rsidR="000D598D" w:rsidRPr="000D598D" w:rsidRDefault="000D598D" w:rsidP="000D598D">
            <w:pPr>
              <w:spacing w:after="120"/>
              <w:rPr>
                <w:rFonts w:ascii="Calibri Light" w:hAnsi="Calibri Light"/>
                <w:sz w:val="16"/>
                <w:szCs w:val="16"/>
                <w:lang w:val="en-US"/>
              </w:rPr>
            </w:pPr>
          </w:p>
          <w:p w14:paraId="2813FBB8" w14:textId="77777777" w:rsidR="000D598D" w:rsidRPr="000D598D" w:rsidRDefault="000D598D" w:rsidP="000D598D">
            <w:pPr>
              <w:spacing w:after="120"/>
              <w:rPr>
                <w:rFonts w:ascii="Calibri Light" w:hAnsi="Calibri Light"/>
                <w:sz w:val="16"/>
                <w:szCs w:val="16"/>
                <w:lang w:val="en-US"/>
              </w:rPr>
            </w:pPr>
            <w:del w:id="13078" w:author="Ashan Asmone" w:date="2016-03-31T15:54:00Z">
              <w:r w:rsidRPr="000D598D" w:rsidDel="00A010C7">
                <w:rPr>
                  <w:rFonts w:ascii="Calibri Light" w:hAnsi="Calibri Light"/>
                  <w:sz w:val="16"/>
                  <w:szCs w:val="16"/>
                  <w:lang w:val="en-US"/>
                </w:rPr>
                <w:delText>ISO 1523: 1983 Paints, varnishes, petroleum and related products -- Determination of flashpoint -- Closed cup equilibrium method</w:delText>
              </w:r>
            </w:del>
            <w:ins w:id="13079" w:author="Ashan Asmone" w:date="2016-03-31T15:54:00Z">
              <w:r w:rsidR="00A010C7">
                <w:rPr>
                  <w:rFonts w:ascii="Calibri Light" w:hAnsi="Calibri Light"/>
                  <w:sz w:val="16"/>
                  <w:szCs w:val="16"/>
                  <w:lang w:val="en-US"/>
                </w:rPr>
                <w:t>ISO 1523:2002 Determination of flash point -- Closed cup equilibrium method</w:t>
              </w:r>
            </w:ins>
          </w:p>
          <w:p w14:paraId="21AC9385" w14:textId="77777777" w:rsidR="000D598D" w:rsidRPr="000D598D" w:rsidRDefault="000D598D" w:rsidP="000D598D">
            <w:pPr>
              <w:spacing w:after="120"/>
              <w:rPr>
                <w:rFonts w:ascii="Calibri Light" w:hAnsi="Calibri Light"/>
                <w:sz w:val="16"/>
                <w:szCs w:val="16"/>
                <w:lang w:val="en-US"/>
              </w:rPr>
            </w:pPr>
          </w:p>
          <w:p w14:paraId="74A40857" w14:textId="77777777" w:rsidR="000D598D" w:rsidRPr="000D598D" w:rsidRDefault="000D598D" w:rsidP="000D598D">
            <w:pPr>
              <w:spacing w:after="120"/>
              <w:rPr>
                <w:rFonts w:ascii="Calibri Light" w:hAnsi="Calibri Light"/>
                <w:sz w:val="16"/>
                <w:szCs w:val="16"/>
                <w:lang w:val="en-US"/>
              </w:rPr>
            </w:pPr>
            <w:del w:id="13080" w:author="Ashan Asmone" w:date="2016-03-31T15:56:00Z">
              <w:r w:rsidRPr="000D598D" w:rsidDel="00A010C7">
                <w:rPr>
                  <w:rFonts w:ascii="Calibri Light" w:hAnsi="Calibri Light"/>
                  <w:sz w:val="16"/>
                  <w:szCs w:val="16"/>
                  <w:lang w:val="en-US"/>
                </w:rPr>
                <w:delText>ISO 1524: 2000 Paints, varnishes and printing inks -- Determination of fineness of grind</w:delText>
              </w:r>
            </w:del>
            <w:ins w:id="13081" w:author="Ashan Asmone" w:date="2016-03-31T15:56:00Z">
              <w:r w:rsidR="00A010C7">
                <w:rPr>
                  <w:rFonts w:ascii="Calibri Light" w:hAnsi="Calibri Light"/>
                  <w:sz w:val="16"/>
                  <w:szCs w:val="16"/>
                  <w:lang w:val="en-US"/>
                </w:rPr>
                <w:t>ISO 1524:2013 Paints, varnishes and printing inks -- Determination of fineness of grind</w:t>
              </w:r>
            </w:ins>
          </w:p>
          <w:p w14:paraId="53E0E631" w14:textId="77777777" w:rsidR="000D598D" w:rsidRPr="000D598D" w:rsidRDefault="000D598D" w:rsidP="000D598D">
            <w:pPr>
              <w:spacing w:after="120"/>
              <w:rPr>
                <w:rFonts w:ascii="Calibri Light" w:hAnsi="Calibri Light"/>
                <w:sz w:val="16"/>
                <w:szCs w:val="16"/>
                <w:lang w:val="en-US"/>
              </w:rPr>
            </w:pPr>
          </w:p>
          <w:p w14:paraId="75EBD7EA" w14:textId="77777777" w:rsidR="000D598D" w:rsidRPr="000D598D" w:rsidRDefault="000D598D" w:rsidP="000D598D">
            <w:pPr>
              <w:spacing w:after="120"/>
              <w:rPr>
                <w:rFonts w:ascii="Calibri Light" w:hAnsi="Calibri Light"/>
                <w:sz w:val="16"/>
                <w:szCs w:val="16"/>
                <w:lang w:val="en-US"/>
              </w:rPr>
            </w:pPr>
            <w:del w:id="13082" w:author="Ashan Asmone" w:date="2016-03-31T15:58:00Z">
              <w:r w:rsidRPr="000D598D" w:rsidDel="00A010C7">
                <w:rPr>
                  <w:rFonts w:ascii="Calibri Light" w:hAnsi="Calibri Light"/>
                  <w:sz w:val="16"/>
                  <w:szCs w:val="16"/>
                  <w:lang w:val="en-US"/>
                </w:rPr>
                <w:delText>ISO 2409: 1992 Paints and varnishes -- Cross-cut test</w:delText>
              </w:r>
            </w:del>
            <w:ins w:id="13083" w:author="Ashan Asmone" w:date="2016-03-31T15:58:00Z">
              <w:r w:rsidR="00A010C7">
                <w:rPr>
                  <w:rFonts w:ascii="Calibri Light" w:hAnsi="Calibri Light"/>
                  <w:sz w:val="16"/>
                  <w:szCs w:val="16"/>
                  <w:lang w:val="en-US"/>
                </w:rPr>
                <w:t>ISO 2409:2013 Paints and varnishes -- Cross-cut test</w:t>
              </w:r>
            </w:ins>
          </w:p>
          <w:p w14:paraId="73C71E58" w14:textId="77777777" w:rsidR="000D598D" w:rsidRPr="000D598D" w:rsidRDefault="000D598D" w:rsidP="000D598D">
            <w:pPr>
              <w:spacing w:after="120"/>
              <w:rPr>
                <w:rFonts w:ascii="Calibri Light" w:hAnsi="Calibri Light"/>
                <w:sz w:val="16"/>
                <w:szCs w:val="16"/>
                <w:lang w:val="en-US"/>
              </w:rPr>
            </w:pPr>
          </w:p>
          <w:p w14:paraId="38E41D5D" w14:textId="77777777" w:rsidR="000D598D" w:rsidRPr="000D598D" w:rsidRDefault="000D598D" w:rsidP="000D598D">
            <w:pPr>
              <w:spacing w:after="120"/>
              <w:rPr>
                <w:rFonts w:ascii="Calibri Light" w:hAnsi="Calibri Light"/>
                <w:sz w:val="16"/>
                <w:szCs w:val="16"/>
                <w:lang w:val="en-US"/>
              </w:rPr>
            </w:pPr>
            <w:del w:id="13084" w:author="Ashan Asmone" w:date="2016-03-31T15:59:00Z">
              <w:r w:rsidRPr="000D598D" w:rsidDel="00A010C7">
                <w:rPr>
                  <w:rFonts w:ascii="Calibri Light" w:hAnsi="Calibri Light"/>
                  <w:sz w:val="16"/>
                  <w:szCs w:val="16"/>
                  <w:lang w:val="en-US"/>
                </w:rPr>
                <w:delText>ISO 2431: 1993 Paints and varnishes -- Determination of flow time by use of flow cups</w:delText>
              </w:r>
            </w:del>
            <w:ins w:id="13085" w:author="Ashan Asmone" w:date="2016-03-31T15:59:00Z">
              <w:r w:rsidR="00A010C7">
                <w:rPr>
                  <w:rFonts w:ascii="Calibri Light" w:hAnsi="Calibri Light"/>
                  <w:sz w:val="16"/>
                  <w:szCs w:val="16"/>
                  <w:lang w:val="en-US"/>
                </w:rPr>
                <w:t>ISO 2431:2011 Paints and varnishes -- Determination of flow time by use of flow cups</w:t>
              </w:r>
            </w:ins>
          </w:p>
          <w:p w14:paraId="22475B51" w14:textId="77777777" w:rsidR="000D598D" w:rsidRPr="000D598D" w:rsidRDefault="000D598D" w:rsidP="000D598D">
            <w:pPr>
              <w:spacing w:after="120"/>
              <w:rPr>
                <w:rFonts w:ascii="Calibri Light" w:hAnsi="Calibri Light"/>
                <w:sz w:val="16"/>
                <w:szCs w:val="16"/>
                <w:lang w:val="en-US"/>
              </w:rPr>
            </w:pPr>
          </w:p>
          <w:p w14:paraId="268706CC" w14:textId="77777777" w:rsidR="000D598D" w:rsidRPr="000D598D" w:rsidRDefault="000D598D" w:rsidP="000D598D">
            <w:pPr>
              <w:spacing w:after="120"/>
              <w:rPr>
                <w:rFonts w:ascii="Calibri Light" w:hAnsi="Calibri Light"/>
                <w:sz w:val="16"/>
                <w:szCs w:val="16"/>
                <w:lang w:val="en-US"/>
              </w:rPr>
            </w:pPr>
            <w:del w:id="13086" w:author="Ashan Asmone" w:date="2016-03-31T16:00:00Z">
              <w:r w:rsidRPr="000D598D" w:rsidDel="00A010C7">
                <w:rPr>
                  <w:rFonts w:ascii="Calibri Light" w:hAnsi="Calibri Light"/>
                  <w:sz w:val="16"/>
                  <w:szCs w:val="16"/>
                  <w:lang w:val="en-US"/>
                </w:rPr>
                <w:delText>ISO 2808: 1997 Paints and varnishes -- Determination of film thickness</w:delText>
              </w:r>
            </w:del>
            <w:ins w:id="13087" w:author="Ashan Asmone" w:date="2016-03-31T16:00:00Z">
              <w:r w:rsidR="00A010C7">
                <w:rPr>
                  <w:rFonts w:ascii="Calibri Light" w:hAnsi="Calibri Light"/>
                  <w:sz w:val="16"/>
                  <w:szCs w:val="16"/>
                  <w:lang w:val="en-US"/>
                </w:rPr>
                <w:t>ISO 2808:2007 Paints and varnishes -- Determination of film thickness</w:t>
              </w:r>
            </w:ins>
          </w:p>
          <w:p w14:paraId="251C87D1" w14:textId="77777777" w:rsidR="000D598D" w:rsidRPr="000D598D" w:rsidRDefault="000D598D" w:rsidP="000D598D">
            <w:pPr>
              <w:spacing w:after="120"/>
              <w:rPr>
                <w:rFonts w:ascii="Calibri Light" w:hAnsi="Calibri Light"/>
                <w:sz w:val="16"/>
                <w:szCs w:val="16"/>
                <w:lang w:val="en-US"/>
              </w:rPr>
            </w:pPr>
          </w:p>
          <w:p w14:paraId="5293303F" w14:textId="77777777" w:rsidR="000D598D" w:rsidRPr="000D598D" w:rsidRDefault="000D598D" w:rsidP="000D598D">
            <w:pPr>
              <w:spacing w:after="120"/>
              <w:rPr>
                <w:rFonts w:ascii="Calibri Light" w:hAnsi="Calibri Light"/>
                <w:sz w:val="16"/>
                <w:szCs w:val="16"/>
                <w:lang w:val="en-US"/>
              </w:rPr>
            </w:pPr>
            <w:del w:id="13088" w:author="Ashan Asmone" w:date="2016-03-31T16:00:00Z">
              <w:r w:rsidRPr="000D598D" w:rsidDel="00A010C7">
                <w:rPr>
                  <w:rFonts w:ascii="Calibri Light" w:hAnsi="Calibri Light"/>
                  <w:sz w:val="16"/>
                  <w:szCs w:val="16"/>
                  <w:lang w:val="en-US"/>
                </w:rPr>
                <w:delText>ISO 2810: 1974 Paints and varnishes -- Notes for guidance on the conduct of natural weathering tests</w:delText>
              </w:r>
            </w:del>
            <w:ins w:id="13089" w:author="Ashan Asmone" w:date="2016-03-31T16:00:00Z">
              <w:r w:rsidR="00A010C7">
                <w:rPr>
                  <w:rFonts w:ascii="Calibri Light" w:hAnsi="Calibri Light"/>
                  <w:sz w:val="16"/>
                  <w:szCs w:val="16"/>
                  <w:lang w:val="en-US"/>
                </w:rPr>
                <w:t>ISO 2810:2004 Paints and varnishes -- Natural weathering of coatings -- Exposure and assessment</w:t>
              </w:r>
            </w:ins>
          </w:p>
          <w:p w14:paraId="73AEBA20" w14:textId="77777777" w:rsidR="000D598D" w:rsidRPr="000D598D" w:rsidRDefault="000D598D" w:rsidP="000D598D">
            <w:pPr>
              <w:spacing w:after="120"/>
              <w:rPr>
                <w:rFonts w:ascii="Calibri Light" w:hAnsi="Calibri Light"/>
                <w:sz w:val="16"/>
                <w:szCs w:val="16"/>
                <w:lang w:val="en-US"/>
              </w:rPr>
            </w:pPr>
          </w:p>
          <w:p w14:paraId="11274448" w14:textId="77777777" w:rsidR="000D598D" w:rsidRPr="000D598D" w:rsidRDefault="000D598D" w:rsidP="000D598D">
            <w:pPr>
              <w:spacing w:after="120"/>
              <w:rPr>
                <w:rFonts w:ascii="Calibri Light" w:hAnsi="Calibri Light"/>
                <w:sz w:val="16"/>
                <w:szCs w:val="16"/>
                <w:lang w:val="en-US"/>
              </w:rPr>
            </w:pPr>
            <w:del w:id="13090" w:author="Ashan Asmone" w:date="2016-03-31T16:25:00Z">
              <w:r w:rsidRPr="000D598D" w:rsidDel="00FE74A8">
                <w:rPr>
                  <w:rFonts w:ascii="Calibri Light" w:hAnsi="Calibri Light"/>
                  <w:sz w:val="16"/>
                  <w:szCs w:val="16"/>
                  <w:lang w:val="en-US"/>
                </w:rPr>
                <w:delText>ISO 2811-1: 1997 Paints and varnishes -- Determination of density -- Part 1: Pyknometer method</w:delText>
              </w:r>
            </w:del>
            <w:ins w:id="13091" w:author="Ashan Asmone" w:date="2016-03-31T16:25:00Z">
              <w:r w:rsidR="00FE74A8">
                <w:rPr>
                  <w:rFonts w:ascii="Calibri Light" w:hAnsi="Calibri Light"/>
                  <w:sz w:val="16"/>
                  <w:szCs w:val="16"/>
                  <w:lang w:val="en-US"/>
                </w:rPr>
                <w:t>ISO 2811-1:2016 Paints and varnishes -- Determination of density -- Part 1: Pycnometer method</w:t>
              </w:r>
            </w:ins>
          </w:p>
          <w:p w14:paraId="2A732BF0" w14:textId="77777777" w:rsidR="000D598D" w:rsidRPr="000D598D" w:rsidRDefault="000D598D" w:rsidP="000D598D">
            <w:pPr>
              <w:spacing w:after="120"/>
              <w:rPr>
                <w:rFonts w:ascii="Calibri Light" w:hAnsi="Calibri Light"/>
                <w:sz w:val="16"/>
                <w:szCs w:val="16"/>
                <w:lang w:val="en-US"/>
              </w:rPr>
            </w:pPr>
          </w:p>
          <w:p w14:paraId="1F696F5B" w14:textId="77777777" w:rsidR="000D598D" w:rsidRPr="000D598D" w:rsidRDefault="000D598D" w:rsidP="000D598D">
            <w:pPr>
              <w:spacing w:after="120"/>
              <w:rPr>
                <w:rFonts w:ascii="Calibri Light" w:hAnsi="Calibri Light"/>
                <w:sz w:val="16"/>
                <w:szCs w:val="16"/>
                <w:lang w:val="en-US"/>
              </w:rPr>
            </w:pPr>
            <w:del w:id="13092" w:author="Ashan Asmone" w:date="2016-03-31T16:31:00Z">
              <w:r w:rsidRPr="000D598D" w:rsidDel="00FE74A8">
                <w:rPr>
                  <w:rFonts w:ascii="Calibri Light" w:hAnsi="Calibri Light"/>
                  <w:sz w:val="16"/>
                  <w:szCs w:val="16"/>
                  <w:lang w:val="en-US"/>
                </w:rPr>
                <w:delText>ISO 2811-2: 1997 Paints and varnishes -- Determination of density -- Part 2:Immersed body (plummet) method</w:delText>
              </w:r>
            </w:del>
            <w:ins w:id="13093" w:author="Ashan Asmone" w:date="2016-03-31T16:31:00Z">
              <w:r w:rsidR="00FE74A8">
                <w:rPr>
                  <w:rFonts w:ascii="Calibri Light" w:hAnsi="Calibri Light"/>
                  <w:sz w:val="16"/>
                  <w:szCs w:val="16"/>
                  <w:lang w:val="en-US"/>
                </w:rPr>
                <w:t>ISO 2811-2:2011 Paints and varnishes -- Determination of density -- Part 2: Immersed body (plummet) method</w:t>
              </w:r>
            </w:ins>
          </w:p>
          <w:p w14:paraId="2AE1AF61" w14:textId="77777777" w:rsidR="000D598D" w:rsidRPr="000D598D" w:rsidRDefault="000D598D" w:rsidP="000D598D">
            <w:pPr>
              <w:spacing w:after="120"/>
              <w:rPr>
                <w:rFonts w:ascii="Calibri Light" w:hAnsi="Calibri Light"/>
                <w:sz w:val="16"/>
                <w:szCs w:val="16"/>
                <w:lang w:val="en-US"/>
              </w:rPr>
            </w:pPr>
          </w:p>
          <w:p w14:paraId="2F11F45B" w14:textId="77777777" w:rsidR="000D598D" w:rsidRPr="000D598D" w:rsidRDefault="000D598D" w:rsidP="000D598D">
            <w:pPr>
              <w:spacing w:after="120"/>
              <w:rPr>
                <w:rFonts w:ascii="Calibri Light" w:hAnsi="Calibri Light"/>
                <w:sz w:val="16"/>
                <w:szCs w:val="16"/>
                <w:lang w:val="en-US"/>
              </w:rPr>
            </w:pPr>
            <w:del w:id="13094" w:author="Ashan Asmone" w:date="2016-03-31T16:32:00Z">
              <w:r w:rsidRPr="000D598D" w:rsidDel="00FE74A8">
                <w:rPr>
                  <w:rFonts w:ascii="Calibri Light" w:hAnsi="Calibri Light"/>
                  <w:sz w:val="16"/>
                  <w:szCs w:val="16"/>
                  <w:lang w:val="en-US"/>
                </w:rPr>
                <w:delText>ISO 2811-3: 1997 Paints and varnishes -- Determination of density -- Part 3: Oscillation method</w:delText>
              </w:r>
            </w:del>
            <w:ins w:id="13095" w:author="Ashan Asmone" w:date="2016-03-31T16:32:00Z">
              <w:r w:rsidR="00FE74A8">
                <w:rPr>
                  <w:rFonts w:ascii="Calibri Light" w:hAnsi="Calibri Light"/>
                  <w:sz w:val="16"/>
                  <w:szCs w:val="16"/>
                  <w:lang w:val="en-US"/>
                </w:rPr>
                <w:t>ISO 2811-3:2011 Paints and varnishes -- Determination of density -- Part 3: Oscillation method</w:t>
              </w:r>
            </w:ins>
          </w:p>
          <w:p w14:paraId="5ED811E9" w14:textId="77777777" w:rsidR="000D598D" w:rsidRPr="000D598D" w:rsidRDefault="000D598D" w:rsidP="000D598D">
            <w:pPr>
              <w:spacing w:after="120"/>
              <w:rPr>
                <w:rFonts w:ascii="Calibri Light" w:hAnsi="Calibri Light"/>
                <w:sz w:val="16"/>
                <w:szCs w:val="16"/>
                <w:lang w:val="en-US"/>
              </w:rPr>
            </w:pPr>
          </w:p>
          <w:p w14:paraId="22340318" w14:textId="77777777" w:rsidR="000D598D" w:rsidRPr="000D598D" w:rsidRDefault="000D598D" w:rsidP="000D598D">
            <w:pPr>
              <w:spacing w:after="120"/>
              <w:rPr>
                <w:rFonts w:ascii="Calibri Light" w:hAnsi="Calibri Light"/>
                <w:sz w:val="16"/>
                <w:szCs w:val="16"/>
                <w:lang w:val="en-US"/>
              </w:rPr>
            </w:pPr>
            <w:del w:id="13096" w:author="Ashan Asmone" w:date="2016-03-31T16:33:00Z">
              <w:r w:rsidRPr="000D598D" w:rsidDel="00FE74A8">
                <w:rPr>
                  <w:rFonts w:ascii="Calibri Light" w:hAnsi="Calibri Light"/>
                  <w:sz w:val="16"/>
                  <w:szCs w:val="16"/>
                  <w:lang w:val="en-US"/>
                </w:rPr>
                <w:delText>ISO 2811-4: 1997 Paints and varnishes -- Determination of density -- Part 4: Pressure cup method</w:delText>
              </w:r>
            </w:del>
            <w:ins w:id="13097" w:author="Ashan Asmone" w:date="2016-03-31T16:33:00Z">
              <w:r w:rsidR="00FE74A8">
                <w:rPr>
                  <w:rFonts w:ascii="Calibri Light" w:hAnsi="Calibri Light"/>
                  <w:sz w:val="16"/>
                  <w:szCs w:val="16"/>
                  <w:lang w:val="en-US"/>
                </w:rPr>
                <w:t>ISO 2811-4:2011 Paints and varnishes -- Determination of density -- Part 4: Pressure cup method</w:t>
              </w:r>
            </w:ins>
          </w:p>
          <w:p w14:paraId="40677554" w14:textId="77777777" w:rsidR="000D598D" w:rsidRPr="000D598D" w:rsidRDefault="000D598D" w:rsidP="000D598D">
            <w:pPr>
              <w:spacing w:after="120"/>
              <w:rPr>
                <w:rFonts w:ascii="Calibri Light" w:hAnsi="Calibri Light"/>
                <w:sz w:val="16"/>
                <w:szCs w:val="16"/>
                <w:lang w:val="en-US"/>
              </w:rPr>
            </w:pPr>
          </w:p>
          <w:p w14:paraId="5C0CE78A" w14:textId="77777777" w:rsidR="000D598D" w:rsidRPr="000D598D" w:rsidRDefault="000D598D" w:rsidP="000D598D">
            <w:pPr>
              <w:spacing w:after="120"/>
              <w:rPr>
                <w:rFonts w:ascii="Calibri Light" w:hAnsi="Calibri Light"/>
                <w:sz w:val="16"/>
                <w:szCs w:val="16"/>
                <w:lang w:val="en-US"/>
              </w:rPr>
            </w:pPr>
            <w:del w:id="13098" w:author="Ashan Asmone" w:date="2016-03-31T16:34:00Z">
              <w:r w:rsidRPr="000D598D" w:rsidDel="00FE74A8">
                <w:rPr>
                  <w:rFonts w:ascii="Calibri Light" w:hAnsi="Calibri Light"/>
                  <w:sz w:val="16"/>
                  <w:szCs w:val="16"/>
                  <w:lang w:val="en-US"/>
                </w:rPr>
                <w:delText>ISO 2812-1: 1993 Paints and varnishes -- Determination of resistance to liquids -- Part 1: General methods</w:delText>
              </w:r>
            </w:del>
            <w:ins w:id="13099" w:author="Ashan Asmone" w:date="2016-03-31T16:34:00Z">
              <w:r w:rsidR="00FE74A8">
                <w:rPr>
                  <w:rFonts w:ascii="Calibri Light" w:hAnsi="Calibri Light"/>
                  <w:sz w:val="16"/>
                  <w:szCs w:val="16"/>
                  <w:lang w:val="en-US"/>
                </w:rPr>
                <w:t>ISO 2812-1:2007 Paints and varnishes -- Determination of resistance to liquids -- Part 1: Immersion in liquids other than water</w:t>
              </w:r>
            </w:ins>
          </w:p>
          <w:p w14:paraId="761B72AB" w14:textId="77777777" w:rsidR="000D598D" w:rsidRPr="000D598D" w:rsidRDefault="000D598D" w:rsidP="000D598D">
            <w:pPr>
              <w:spacing w:after="120"/>
              <w:rPr>
                <w:rFonts w:ascii="Calibri Light" w:hAnsi="Calibri Light"/>
                <w:sz w:val="16"/>
                <w:szCs w:val="16"/>
                <w:lang w:val="en-US"/>
              </w:rPr>
            </w:pPr>
          </w:p>
          <w:p w14:paraId="160B0CA6" w14:textId="77777777" w:rsidR="000D598D" w:rsidRPr="000D598D" w:rsidRDefault="000D598D" w:rsidP="000D598D">
            <w:pPr>
              <w:spacing w:after="120"/>
              <w:rPr>
                <w:rFonts w:ascii="Calibri Light" w:hAnsi="Calibri Light"/>
                <w:sz w:val="16"/>
                <w:szCs w:val="16"/>
                <w:lang w:val="en-US"/>
              </w:rPr>
            </w:pPr>
            <w:del w:id="13100" w:author="Ashan Asmone" w:date="2016-03-31T16:35:00Z">
              <w:r w:rsidRPr="000D598D" w:rsidDel="00FE74A8">
                <w:rPr>
                  <w:rFonts w:ascii="Calibri Light" w:hAnsi="Calibri Light"/>
                  <w:sz w:val="16"/>
                  <w:szCs w:val="16"/>
                  <w:lang w:val="en-US"/>
                </w:rPr>
                <w:delText>ISO 2812-2: 1993 Paints and varnishes -- Determination of resistance to liquids -- Part 2: Water immersion method</w:delText>
              </w:r>
            </w:del>
            <w:ins w:id="13101" w:author="Ashan Asmone" w:date="2016-03-31T16:35:00Z">
              <w:r w:rsidR="00FE74A8">
                <w:rPr>
                  <w:rFonts w:ascii="Calibri Light" w:hAnsi="Calibri Light"/>
                  <w:sz w:val="16"/>
                  <w:szCs w:val="16"/>
                  <w:lang w:val="en-US"/>
                </w:rPr>
                <w:t>ISO 2812-2:2007 Paints and varnishes -- Determination of resistance to liquids -- Part 2: Water immersion method</w:t>
              </w:r>
            </w:ins>
          </w:p>
          <w:p w14:paraId="40F0FFF7" w14:textId="77777777" w:rsidR="000D598D" w:rsidRPr="000D598D" w:rsidRDefault="000D598D" w:rsidP="000D598D">
            <w:pPr>
              <w:spacing w:after="120"/>
              <w:rPr>
                <w:rFonts w:ascii="Calibri Light" w:hAnsi="Calibri Light"/>
                <w:sz w:val="16"/>
                <w:szCs w:val="16"/>
                <w:lang w:val="en-US"/>
              </w:rPr>
            </w:pPr>
          </w:p>
          <w:p w14:paraId="78988164" w14:textId="77777777" w:rsidR="000D598D" w:rsidRPr="000D598D" w:rsidRDefault="000D598D" w:rsidP="000D598D">
            <w:pPr>
              <w:spacing w:after="120"/>
              <w:rPr>
                <w:rFonts w:ascii="Calibri Light" w:hAnsi="Calibri Light"/>
                <w:sz w:val="16"/>
                <w:szCs w:val="16"/>
                <w:lang w:val="en-US"/>
              </w:rPr>
            </w:pPr>
            <w:del w:id="13102" w:author="Ashan Asmone" w:date="2016-03-31T16:36:00Z">
              <w:r w:rsidRPr="000D598D" w:rsidDel="00FE74A8">
                <w:rPr>
                  <w:rFonts w:ascii="Calibri Light" w:hAnsi="Calibri Light"/>
                  <w:sz w:val="16"/>
                  <w:szCs w:val="16"/>
                  <w:lang w:val="en-US"/>
                </w:rPr>
                <w:delText>ISO 2813: 1994 Paints and varnishes -- Determination of specular gloss of non-metallic paint films at 20 degrees, 60 degrees and 85 degrees</w:delText>
              </w:r>
            </w:del>
            <w:ins w:id="13103" w:author="Ashan Asmone" w:date="2016-03-31T16:36:00Z">
              <w:r w:rsidR="00FE74A8">
                <w:rPr>
                  <w:rFonts w:ascii="Calibri Light" w:hAnsi="Calibri Light"/>
                  <w:sz w:val="16"/>
                  <w:szCs w:val="16"/>
                  <w:lang w:val="en-US"/>
                </w:rPr>
                <w:t>ISO 2813:2014 Paints and varnishes -- Determination of gloss value at 20 degrees, 60 degrees and 85 degrees</w:t>
              </w:r>
            </w:ins>
          </w:p>
          <w:p w14:paraId="0DA8D14B" w14:textId="77777777" w:rsidR="000D598D" w:rsidRPr="000D598D" w:rsidRDefault="000D598D" w:rsidP="000D598D">
            <w:pPr>
              <w:spacing w:after="120"/>
              <w:rPr>
                <w:rFonts w:ascii="Calibri Light" w:hAnsi="Calibri Light"/>
                <w:sz w:val="16"/>
                <w:szCs w:val="16"/>
                <w:lang w:val="en-US"/>
              </w:rPr>
            </w:pPr>
          </w:p>
          <w:p w14:paraId="2071D662" w14:textId="77777777" w:rsidR="000D598D" w:rsidRPr="000D598D" w:rsidRDefault="000D598D" w:rsidP="000D598D">
            <w:pPr>
              <w:spacing w:after="120"/>
              <w:rPr>
                <w:rFonts w:ascii="Calibri Light" w:hAnsi="Calibri Light"/>
                <w:sz w:val="16"/>
                <w:szCs w:val="16"/>
                <w:lang w:val="en-US"/>
              </w:rPr>
            </w:pPr>
            <w:del w:id="13104" w:author="Ashan Asmone" w:date="2016-03-31T16:38:00Z">
              <w:r w:rsidRPr="000D598D" w:rsidDel="00FE74A8">
                <w:rPr>
                  <w:rFonts w:ascii="Calibri Light" w:hAnsi="Calibri Light"/>
                  <w:sz w:val="16"/>
                  <w:szCs w:val="16"/>
                  <w:lang w:val="en-US"/>
                </w:rPr>
                <w:delText>ISO 2814: 1973 Paints and varnishes -- Comparison of contrast ratio (hiding power) of paints of the same type and colour</w:delText>
              </w:r>
            </w:del>
            <w:ins w:id="13105" w:author="Ashan Asmone" w:date="2016-03-31T16:38:00Z">
              <w:r w:rsidR="00FE74A8">
                <w:rPr>
                  <w:rFonts w:ascii="Calibri Light" w:hAnsi="Calibri Light"/>
                  <w:sz w:val="16"/>
                  <w:szCs w:val="16"/>
                  <w:lang w:val="en-US"/>
                </w:rPr>
                <w:t>BS EN ISO 2814:2006, BS 3900-D4:2006 Paints and varnishes. Comparison of contrast ratio (hiding power) of paints of the same type and colour</w:t>
              </w:r>
            </w:ins>
          </w:p>
          <w:p w14:paraId="4A3A208D" w14:textId="77777777" w:rsidR="000D598D" w:rsidRPr="000D598D" w:rsidRDefault="000D598D" w:rsidP="000D598D">
            <w:pPr>
              <w:spacing w:after="120"/>
              <w:rPr>
                <w:rFonts w:ascii="Calibri Light" w:hAnsi="Calibri Light"/>
                <w:sz w:val="16"/>
                <w:szCs w:val="16"/>
                <w:lang w:val="en-US"/>
              </w:rPr>
            </w:pPr>
          </w:p>
          <w:p w14:paraId="32FFAED8" w14:textId="77777777" w:rsidR="000D598D" w:rsidRPr="000D598D" w:rsidRDefault="000D598D" w:rsidP="000D598D">
            <w:pPr>
              <w:spacing w:after="120"/>
              <w:rPr>
                <w:rFonts w:ascii="Calibri Light" w:hAnsi="Calibri Light"/>
                <w:sz w:val="16"/>
                <w:szCs w:val="16"/>
                <w:lang w:val="en-US"/>
              </w:rPr>
            </w:pPr>
            <w:del w:id="13106" w:author="Ashan Asmone" w:date="2016-03-31T16:39:00Z">
              <w:r w:rsidRPr="000D598D" w:rsidDel="00FE74A8">
                <w:rPr>
                  <w:rFonts w:ascii="Calibri Light" w:hAnsi="Calibri Light"/>
                  <w:sz w:val="16"/>
                  <w:szCs w:val="16"/>
                  <w:lang w:val="en-US"/>
                </w:rPr>
                <w:delText>ISO 2815: 1973 Paints and varnishes -- Buchholz indentation test</w:delText>
              </w:r>
            </w:del>
            <w:ins w:id="13107" w:author="Ashan Asmone" w:date="2016-03-31T16:39:00Z">
              <w:r w:rsidR="00FE74A8">
                <w:rPr>
                  <w:rFonts w:ascii="Calibri Light" w:hAnsi="Calibri Light"/>
                  <w:sz w:val="16"/>
                  <w:szCs w:val="16"/>
                  <w:lang w:val="en-US"/>
                </w:rPr>
                <w:t>ISO 2815:2003 Paints and varnishes -- Buchholz indentation test</w:t>
              </w:r>
            </w:ins>
          </w:p>
          <w:p w14:paraId="15E36458" w14:textId="77777777" w:rsidR="000D598D" w:rsidRPr="000D598D" w:rsidRDefault="000D598D" w:rsidP="000D598D">
            <w:pPr>
              <w:spacing w:after="120"/>
              <w:rPr>
                <w:rFonts w:ascii="Calibri Light" w:hAnsi="Calibri Light"/>
                <w:sz w:val="16"/>
                <w:szCs w:val="16"/>
                <w:lang w:val="en-US"/>
              </w:rPr>
            </w:pPr>
          </w:p>
          <w:p w14:paraId="4F8D4F92" w14:textId="77777777" w:rsidR="000D598D" w:rsidRPr="000D598D" w:rsidRDefault="000D598D" w:rsidP="000D598D">
            <w:pPr>
              <w:spacing w:after="120"/>
              <w:rPr>
                <w:rFonts w:ascii="Calibri Light" w:hAnsi="Calibri Light"/>
                <w:sz w:val="16"/>
                <w:szCs w:val="16"/>
                <w:lang w:val="en-US"/>
              </w:rPr>
            </w:pPr>
            <w:del w:id="13108" w:author="Ashan Asmone" w:date="2016-03-31T16:40:00Z">
              <w:r w:rsidRPr="000D598D" w:rsidDel="00FE74A8">
                <w:rPr>
                  <w:rFonts w:ascii="Calibri Light" w:hAnsi="Calibri Light"/>
                  <w:sz w:val="16"/>
                  <w:szCs w:val="16"/>
                  <w:lang w:val="en-US"/>
                </w:rPr>
                <w:delText>ISO 2884-1: 1999 Paints and varnishes -- Determination of viscosity using rotary viscometers -- Part 1: Cone-and-plate viscometer operated at a high rate of shear</w:delText>
              </w:r>
            </w:del>
            <w:ins w:id="13109" w:author="Ashan Asmone" w:date="2016-03-31T16:40:00Z">
              <w:r w:rsidR="00FE74A8">
                <w:rPr>
                  <w:rFonts w:ascii="Calibri Light" w:hAnsi="Calibri Light"/>
                  <w:sz w:val="16"/>
                  <w:szCs w:val="16"/>
                  <w:lang w:val="en-US"/>
                </w:rPr>
                <w:t>ISO 2884-1:1999 Paints and varnishes -- Determination of viscosity using rotary viscometers -- Part 1: Cone-and-plate viscometer operated at a high rate of shear</w:t>
              </w:r>
            </w:ins>
          </w:p>
          <w:p w14:paraId="7B327871" w14:textId="77777777" w:rsidR="000D598D" w:rsidRPr="000D598D" w:rsidRDefault="000D598D" w:rsidP="000D598D">
            <w:pPr>
              <w:spacing w:after="120"/>
              <w:rPr>
                <w:rFonts w:ascii="Calibri Light" w:hAnsi="Calibri Light"/>
                <w:sz w:val="16"/>
                <w:szCs w:val="16"/>
                <w:lang w:val="en-US"/>
              </w:rPr>
            </w:pPr>
          </w:p>
          <w:p w14:paraId="5A43702D" w14:textId="77777777" w:rsidR="000D598D" w:rsidRPr="000D598D" w:rsidRDefault="000D598D" w:rsidP="000D598D">
            <w:pPr>
              <w:spacing w:after="120"/>
              <w:rPr>
                <w:rFonts w:ascii="Calibri Light" w:hAnsi="Calibri Light"/>
                <w:sz w:val="16"/>
                <w:szCs w:val="16"/>
                <w:lang w:val="en-US"/>
              </w:rPr>
            </w:pPr>
            <w:del w:id="13110" w:author="Ashan Asmone" w:date="2016-03-31T16:41:00Z">
              <w:r w:rsidRPr="000D598D" w:rsidDel="00FE74A8">
                <w:rPr>
                  <w:rFonts w:ascii="Calibri Light" w:hAnsi="Calibri Light"/>
                  <w:sz w:val="16"/>
                  <w:szCs w:val="16"/>
                  <w:lang w:val="en-US"/>
                </w:rPr>
                <w:delText>ISO 3231: 1993 Paints and varnishes -- Determination of resistance to humid atmospheres containing sulfur dioxide</w:delText>
              </w:r>
            </w:del>
            <w:ins w:id="13111" w:author="Ashan Asmone" w:date="2016-03-31T16:41:00Z">
              <w:r w:rsidR="00FE74A8">
                <w:rPr>
                  <w:rFonts w:ascii="Calibri Light" w:hAnsi="Calibri Light"/>
                  <w:sz w:val="16"/>
                  <w:szCs w:val="16"/>
                  <w:lang w:val="en-US"/>
                </w:rPr>
                <w:t>ISO 3231: 1993 Paints and varnishes -- Determination of resistance to humid atmospheres containing sulfur dioxide</w:t>
              </w:r>
            </w:ins>
          </w:p>
          <w:p w14:paraId="68334231" w14:textId="77777777" w:rsidR="000D598D" w:rsidRPr="000D598D" w:rsidRDefault="000D598D" w:rsidP="000D598D">
            <w:pPr>
              <w:spacing w:after="120"/>
              <w:rPr>
                <w:rFonts w:ascii="Calibri Light" w:hAnsi="Calibri Light"/>
                <w:sz w:val="16"/>
                <w:szCs w:val="16"/>
                <w:lang w:val="en-US"/>
              </w:rPr>
            </w:pPr>
          </w:p>
          <w:p w14:paraId="117F3575" w14:textId="77777777" w:rsidR="000D598D" w:rsidRPr="000D598D" w:rsidRDefault="000D598D" w:rsidP="000D598D">
            <w:pPr>
              <w:spacing w:after="120"/>
              <w:rPr>
                <w:rFonts w:ascii="Calibri Light" w:hAnsi="Calibri Light"/>
                <w:sz w:val="16"/>
                <w:szCs w:val="16"/>
                <w:lang w:val="en-US"/>
              </w:rPr>
            </w:pPr>
            <w:del w:id="13112" w:author="Ashan Asmone" w:date="2016-03-31T16:42:00Z">
              <w:r w:rsidRPr="000D598D" w:rsidDel="00FE74A8">
                <w:rPr>
                  <w:rFonts w:ascii="Calibri Light" w:hAnsi="Calibri Light"/>
                  <w:sz w:val="16"/>
                  <w:szCs w:val="16"/>
                  <w:lang w:val="en-US"/>
                </w:rPr>
                <w:delText>ISO 3233: 1998 Paints and varnishes -- Determination of percentage volume of non-volatile matter by measuring the density of a dried coating</w:delText>
              </w:r>
            </w:del>
            <w:ins w:id="13113" w:author="Ashan Asmone" w:date="2016-03-31T16:42:00Z">
              <w:r w:rsidR="00FE74A8">
                <w:rPr>
                  <w:rFonts w:ascii="Calibri Light" w:hAnsi="Calibri Light"/>
                  <w:sz w:val="16"/>
                  <w:szCs w:val="16"/>
                  <w:lang w:val="en-US"/>
                </w:rPr>
                <w:t>ISO 3233-1:2013 Paints and varnishes -- Determination of the percentage volume of non-volatile matter -- Part 1: Method using a coated test panel to determine non-volatile matter and to determine dry film density by the Archimedes principle</w:t>
              </w:r>
            </w:ins>
          </w:p>
          <w:p w14:paraId="5832934F" w14:textId="77777777" w:rsidR="000D598D" w:rsidRPr="000D598D" w:rsidRDefault="000D598D" w:rsidP="000D598D">
            <w:pPr>
              <w:spacing w:after="120"/>
              <w:rPr>
                <w:rFonts w:ascii="Calibri Light" w:hAnsi="Calibri Light"/>
                <w:sz w:val="16"/>
                <w:szCs w:val="16"/>
                <w:lang w:val="en-US"/>
              </w:rPr>
            </w:pPr>
          </w:p>
          <w:p w14:paraId="274A1451" w14:textId="77777777" w:rsidR="000D598D" w:rsidRPr="000D598D" w:rsidRDefault="000D598D" w:rsidP="000D598D">
            <w:pPr>
              <w:spacing w:after="120"/>
              <w:rPr>
                <w:rFonts w:ascii="Calibri Light" w:hAnsi="Calibri Light"/>
                <w:sz w:val="16"/>
                <w:szCs w:val="16"/>
                <w:lang w:val="en-US"/>
              </w:rPr>
            </w:pPr>
            <w:del w:id="13114" w:author="Ashan Asmone" w:date="2016-03-31T16:43:00Z">
              <w:r w:rsidRPr="000D598D" w:rsidDel="00FE74A8">
                <w:rPr>
                  <w:rFonts w:ascii="Calibri Light" w:hAnsi="Calibri Light"/>
                  <w:sz w:val="16"/>
                  <w:szCs w:val="16"/>
                  <w:lang w:val="en-US"/>
                </w:rPr>
                <w:delText>ISO 3248: 1998 Paints and varnishes -- Determination of the effect of heat</w:delText>
              </w:r>
            </w:del>
            <w:ins w:id="13115" w:author="Ashan Asmone" w:date="2016-03-31T16:43:00Z">
              <w:r w:rsidR="00FE74A8">
                <w:rPr>
                  <w:rFonts w:ascii="Calibri Light" w:hAnsi="Calibri Light"/>
                  <w:sz w:val="16"/>
                  <w:szCs w:val="16"/>
                  <w:lang w:val="en-US"/>
                </w:rPr>
                <w:t>ISO 3248: 1998 Paints and varnishes -- Determination of the effect of heat</w:t>
              </w:r>
            </w:ins>
          </w:p>
          <w:p w14:paraId="5FFA405D" w14:textId="77777777" w:rsidR="000D598D" w:rsidRPr="000D598D" w:rsidRDefault="000D598D" w:rsidP="000D598D">
            <w:pPr>
              <w:spacing w:after="120"/>
              <w:rPr>
                <w:rFonts w:ascii="Calibri Light" w:hAnsi="Calibri Light"/>
                <w:sz w:val="16"/>
                <w:szCs w:val="16"/>
                <w:lang w:val="en-US"/>
              </w:rPr>
            </w:pPr>
          </w:p>
          <w:p w14:paraId="1E8420EE" w14:textId="77777777" w:rsidR="000D598D" w:rsidRPr="000D598D" w:rsidRDefault="000D598D" w:rsidP="000D598D">
            <w:pPr>
              <w:spacing w:after="120"/>
              <w:rPr>
                <w:rFonts w:ascii="Calibri Light" w:hAnsi="Calibri Light"/>
                <w:sz w:val="16"/>
                <w:szCs w:val="16"/>
                <w:lang w:val="en-US"/>
              </w:rPr>
            </w:pPr>
            <w:del w:id="13116" w:author="Ashan Asmone" w:date="2016-03-31T16:46:00Z">
              <w:r w:rsidRPr="000D598D" w:rsidDel="00F73169">
                <w:rPr>
                  <w:rFonts w:ascii="Calibri Light" w:hAnsi="Calibri Light"/>
                  <w:sz w:val="16"/>
                  <w:szCs w:val="16"/>
                  <w:lang w:val="en-US"/>
                </w:rPr>
                <w:delText>ISO 3251: 1993 Paints and varnishes -- Determination of non-volatile matter of paints, varnishes and binders for paints and varnishes</w:delText>
              </w:r>
            </w:del>
            <w:ins w:id="13117" w:author="Ashan Asmone" w:date="2016-03-31T16:46:00Z">
              <w:r w:rsidR="00F73169">
                <w:rPr>
                  <w:rFonts w:ascii="Calibri Light" w:hAnsi="Calibri Light"/>
                  <w:sz w:val="16"/>
                  <w:szCs w:val="16"/>
                  <w:lang w:val="en-US"/>
                </w:rPr>
                <w:t>ISO 3251:2008 Paints, varnishes and plastics -- Determination of non-volatile-matter content</w:t>
              </w:r>
            </w:ins>
          </w:p>
          <w:p w14:paraId="4DF00893" w14:textId="77777777" w:rsidR="000D598D" w:rsidRPr="000D598D" w:rsidRDefault="000D598D" w:rsidP="000D598D">
            <w:pPr>
              <w:spacing w:after="120"/>
              <w:rPr>
                <w:rFonts w:ascii="Calibri Light" w:hAnsi="Calibri Light"/>
                <w:sz w:val="16"/>
                <w:szCs w:val="16"/>
                <w:lang w:val="en-US"/>
              </w:rPr>
            </w:pPr>
          </w:p>
          <w:p w14:paraId="0C85DF80" w14:textId="77777777" w:rsidR="000D598D" w:rsidRPr="000D598D" w:rsidRDefault="000D598D" w:rsidP="000D598D">
            <w:pPr>
              <w:spacing w:after="120"/>
              <w:rPr>
                <w:rFonts w:ascii="Calibri Light" w:hAnsi="Calibri Light"/>
                <w:sz w:val="16"/>
                <w:szCs w:val="16"/>
                <w:lang w:val="en-US"/>
              </w:rPr>
            </w:pPr>
            <w:del w:id="13118" w:author="Ashan Asmone" w:date="2016-03-31T16:47:00Z">
              <w:r w:rsidRPr="000D598D" w:rsidDel="00F73169">
                <w:rPr>
                  <w:rFonts w:ascii="Calibri Light" w:hAnsi="Calibri Light"/>
                  <w:sz w:val="16"/>
                  <w:szCs w:val="16"/>
                  <w:lang w:val="en-US"/>
                </w:rPr>
                <w:delText>ISO 4618-1: 1998 Paints and varnishes -- Terms and definitions for coating materials -- Part 1: General terms</w:delText>
              </w:r>
            </w:del>
            <w:ins w:id="13119" w:author="Ashan Asmone" w:date="2016-03-31T16:47:00Z">
              <w:r w:rsidR="00F73169">
                <w:rPr>
                  <w:rFonts w:ascii="Calibri Light" w:hAnsi="Calibri Light"/>
                  <w:sz w:val="16"/>
                  <w:szCs w:val="16"/>
                  <w:lang w:val="en-US"/>
                </w:rPr>
                <w:t>ISO 4618:2014 Paints and varnishes -- Terms and definitions</w:t>
              </w:r>
            </w:ins>
          </w:p>
          <w:p w14:paraId="06DBDACA" w14:textId="77777777" w:rsidR="000D598D" w:rsidRPr="000D598D" w:rsidRDefault="000D598D" w:rsidP="000D598D">
            <w:pPr>
              <w:spacing w:after="120"/>
              <w:rPr>
                <w:rFonts w:ascii="Calibri Light" w:hAnsi="Calibri Light"/>
                <w:sz w:val="16"/>
                <w:szCs w:val="16"/>
                <w:lang w:val="en-US"/>
              </w:rPr>
            </w:pPr>
          </w:p>
          <w:p w14:paraId="3B652E15" w14:textId="77777777" w:rsidR="000D598D" w:rsidRPr="000D598D" w:rsidRDefault="000D598D" w:rsidP="000D598D">
            <w:pPr>
              <w:spacing w:after="120"/>
              <w:rPr>
                <w:rFonts w:ascii="Calibri Light" w:hAnsi="Calibri Light"/>
                <w:sz w:val="16"/>
                <w:szCs w:val="16"/>
                <w:lang w:val="en-US"/>
              </w:rPr>
            </w:pPr>
            <w:del w:id="13120" w:author="Ashan Asmone" w:date="2016-03-31T16:49:00Z">
              <w:r w:rsidRPr="000D598D" w:rsidDel="00F73169">
                <w:rPr>
                  <w:rFonts w:ascii="Calibri Light" w:hAnsi="Calibri Light"/>
                  <w:sz w:val="16"/>
                  <w:szCs w:val="16"/>
                  <w:lang w:val="en-US"/>
                </w:rPr>
                <w:delText>ISO 4618-2: 1999 Paints and varnishes -- Terms and definitions for coating materials -- Part 2: Special terms relating to paint characteristics and properties</w:delText>
              </w:r>
            </w:del>
            <w:ins w:id="13121" w:author="Ashan Asmone" w:date="2016-03-31T16:49:00Z">
              <w:r w:rsidR="00F73169">
                <w:rPr>
                  <w:rFonts w:ascii="Calibri Light" w:hAnsi="Calibri Light"/>
                  <w:sz w:val="16"/>
                  <w:szCs w:val="16"/>
                  <w:lang w:val="en-US"/>
                </w:rPr>
                <w:t>ISO 4618:2014 Paints and varnishes -- Terms and definitions</w:t>
              </w:r>
            </w:ins>
          </w:p>
          <w:p w14:paraId="33A5A609" w14:textId="77777777" w:rsidR="000D598D" w:rsidRPr="000D598D" w:rsidRDefault="000D598D" w:rsidP="000D598D">
            <w:pPr>
              <w:spacing w:after="120"/>
              <w:rPr>
                <w:rFonts w:ascii="Calibri Light" w:hAnsi="Calibri Light"/>
                <w:sz w:val="16"/>
                <w:szCs w:val="16"/>
                <w:lang w:val="en-US"/>
              </w:rPr>
            </w:pPr>
          </w:p>
          <w:p w14:paraId="74DF68E7" w14:textId="77777777" w:rsidR="000D598D" w:rsidRPr="000D598D" w:rsidRDefault="000D598D" w:rsidP="000D598D">
            <w:pPr>
              <w:spacing w:after="120"/>
              <w:rPr>
                <w:rFonts w:ascii="Calibri Light" w:hAnsi="Calibri Light"/>
                <w:sz w:val="16"/>
                <w:szCs w:val="16"/>
                <w:lang w:val="en-US"/>
              </w:rPr>
            </w:pPr>
            <w:del w:id="13122" w:author="Ashan Asmone" w:date="2016-03-31T16:50:00Z">
              <w:r w:rsidRPr="000D598D" w:rsidDel="00F73169">
                <w:rPr>
                  <w:rFonts w:ascii="Calibri Light" w:hAnsi="Calibri Light"/>
                  <w:sz w:val="16"/>
                  <w:szCs w:val="16"/>
                  <w:lang w:val="en-US"/>
                </w:rPr>
                <w:delText>ISO 4618-3: 1999 Paints and varnishes -- Terms and definitions for coating materials -- Part 3: Surface preparation and methods of application</w:delText>
              </w:r>
            </w:del>
          </w:p>
          <w:p w14:paraId="39C86A9E" w14:textId="77777777" w:rsidR="000D598D" w:rsidRPr="000D598D" w:rsidRDefault="000D598D" w:rsidP="000D598D">
            <w:pPr>
              <w:spacing w:after="120"/>
              <w:rPr>
                <w:rFonts w:ascii="Calibri Light" w:hAnsi="Calibri Light"/>
                <w:sz w:val="16"/>
                <w:szCs w:val="16"/>
                <w:lang w:val="en-US"/>
              </w:rPr>
            </w:pPr>
          </w:p>
          <w:p w14:paraId="58AEFD3F" w14:textId="77777777" w:rsidR="000D598D" w:rsidRPr="000D598D" w:rsidRDefault="000D598D" w:rsidP="000D598D">
            <w:pPr>
              <w:spacing w:after="120"/>
              <w:rPr>
                <w:rFonts w:ascii="Calibri Light" w:hAnsi="Calibri Light"/>
                <w:sz w:val="16"/>
                <w:szCs w:val="16"/>
                <w:lang w:val="en-US"/>
              </w:rPr>
            </w:pPr>
            <w:del w:id="13123" w:author="Ashan Asmone" w:date="2016-03-31T16:51:00Z">
              <w:r w:rsidRPr="000D598D" w:rsidDel="00F73169">
                <w:rPr>
                  <w:rFonts w:ascii="Calibri Light" w:hAnsi="Calibri Light"/>
                  <w:sz w:val="16"/>
                  <w:szCs w:val="16"/>
                  <w:lang w:val="en-US"/>
                </w:rPr>
                <w:delText>ISO 4624: 1978 Paints and varnishes -- Pull-off test for adhesion</w:delText>
              </w:r>
            </w:del>
            <w:ins w:id="13124" w:author="Ashan Asmone" w:date="2016-03-31T16:51:00Z">
              <w:r w:rsidR="00F73169">
                <w:rPr>
                  <w:rFonts w:ascii="Calibri Light" w:hAnsi="Calibri Light"/>
                  <w:sz w:val="16"/>
                  <w:szCs w:val="16"/>
                  <w:lang w:val="en-US"/>
                </w:rPr>
                <w:t>ISO 4624:2016 Paints and varnishes -- Pull-off test for adhesion</w:t>
              </w:r>
            </w:ins>
          </w:p>
          <w:p w14:paraId="4C364F86" w14:textId="77777777" w:rsidR="000D598D" w:rsidRPr="000D598D" w:rsidRDefault="000D598D" w:rsidP="000D598D">
            <w:pPr>
              <w:spacing w:after="120"/>
              <w:rPr>
                <w:rFonts w:ascii="Calibri Light" w:hAnsi="Calibri Light"/>
                <w:sz w:val="16"/>
                <w:szCs w:val="16"/>
                <w:lang w:val="en-US"/>
              </w:rPr>
            </w:pPr>
          </w:p>
          <w:p w14:paraId="5A95A843" w14:textId="77777777" w:rsidR="000D598D" w:rsidRPr="000D598D" w:rsidRDefault="000D598D" w:rsidP="000D598D">
            <w:pPr>
              <w:spacing w:after="120"/>
              <w:rPr>
                <w:rFonts w:ascii="Calibri Light" w:hAnsi="Calibri Light"/>
                <w:sz w:val="16"/>
                <w:szCs w:val="16"/>
                <w:lang w:val="en-US"/>
              </w:rPr>
            </w:pPr>
            <w:del w:id="13125" w:author="Ashan Asmone" w:date="2016-03-31T16:55:00Z">
              <w:r w:rsidRPr="000D598D" w:rsidDel="00F73169">
                <w:rPr>
                  <w:rFonts w:ascii="Calibri Light" w:hAnsi="Calibri Light"/>
                  <w:sz w:val="16"/>
                  <w:szCs w:val="16"/>
                  <w:lang w:val="en-US"/>
                </w:rPr>
                <w:delText>ISO 4628-1: 1982 Paints and varnishes -- Evaluation of degradation of paint coatings -- Designation of intensity, quantity and size of common types of defect -- Part 1: General principles and rating schemes</w:delText>
              </w:r>
            </w:del>
            <w:ins w:id="13126" w:author="Ashan Asmone" w:date="2016-03-31T16:55:00Z">
              <w:r w:rsidR="00F73169">
                <w:rPr>
                  <w:rFonts w:ascii="Calibri Light" w:hAnsi="Calibri Light"/>
                  <w:sz w:val="16"/>
                  <w:szCs w:val="16"/>
                  <w:lang w:val="en-US"/>
                </w:rPr>
                <w:t>ISO 4628-1:2016 Paints and varnishes -- Evaluation of degradation of coatings -- Designation of quantity and size of defects, and of intensity of uniform changes in appearance -- Part 1: General introduction and designation system</w:t>
              </w:r>
            </w:ins>
          </w:p>
          <w:p w14:paraId="3A64F159" w14:textId="77777777" w:rsidR="000D598D" w:rsidRPr="000D598D" w:rsidRDefault="000D598D" w:rsidP="000D598D">
            <w:pPr>
              <w:spacing w:after="120"/>
              <w:rPr>
                <w:rFonts w:ascii="Calibri Light" w:hAnsi="Calibri Light"/>
                <w:sz w:val="16"/>
                <w:szCs w:val="16"/>
                <w:lang w:val="en-US"/>
              </w:rPr>
            </w:pPr>
          </w:p>
          <w:p w14:paraId="4D8BC975" w14:textId="77777777" w:rsidR="000D598D" w:rsidRPr="000D598D" w:rsidRDefault="000D598D" w:rsidP="000D598D">
            <w:pPr>
              <w:spacing w:after="120"/>
              <w:rPr>
                <w:rFonts w:ascii="Calibri Light" w:hAnsi="Calibri Light"/>
                <w:sz w:val="16"/>
                <w:szCs w:val="16"/>
                <w:lang w:val="en-US"/>
              </w:rPr>
            </w:pPr>
            <w:del w:id="13127" w:author="Ashan Asmone" w:date="2016-03-31T16:55:00Z">
              <w:r w:rsidRPr="000D598D" w:rsidDel="00F73169">
                <w:rPr>
                  <w:rFonts w:ascii="Calibri Light" w:hAnsi="Calibri Light"/>
                  <w:sz w:val="16"/>
                  <w:szCs w:val="16"/>
                  <w:lang w:val="en-US"/>
                </w:rPr>
                <w:delText>ISO 4628-2: 1982 Paints and varnishes -- Evaluation of degradation of paint coatings -- Designation of intensity, quantity and size of common types of defect -- Part 2: Designation of degree of blistering</w:delText>
              </w:r>
            </w:del>
            <w:ins w:id="13128" w:author="Ashan Asmone" w:date="2016-03-31T16:55:00Z">
              <w:r w:rsidR="00F73169">
                <w:rPr>
                  <w:rFonts w:ascii="Calibri Light" w:hAnsi="Calibri Light"/>
                  <w:sz w:val="16"/>
                  <w:szCs w:val="16"/>
                  <w:lang w:val="en-US"/>
                </w:rPr>
                <w:t>ISO 4628-2:2003 Paints and varnishes - Evaluation of degradation of coatings - Designation of quantity and size of defects, and of intensity of uniform changes in appearance - Part 2: Assessment of degree of blistering</w:t>
              </w:r>
            </w:ins>
          </w:p>
          <w:p w14:paraId="06BC7D73" w14:textId="77777777" w:rsidR="000D598D" w:rsidRPr="000D598D" w:rsidRDefault="000D598D" w:rsidP="000D598D">
            <w:pPr>
              <w:spacing w:after="120"/>
              <w:rPr>
                <w:rFonts w:ascii="Calibri Light" w:hAnsi="Calibri Light"/>
                <w:sz w:val="16"/>
                <w:szCs w:val="16"/>
                <w:lang w:val="en-US"/>
              </w:rPr>
            </w:pPr>
          </w:p>
          <w:p w14:paraId="0825667E" w14:textId="77777777" w:rsidR="000D598D" w:rsidRPr="000D598D" w:rsidRDefault="000D598D" w:rsidP="000D598D">
            <w:pPr>
              <w:spacing w:after="120"/>
              <w:rPr>
                <w:rFonts w:ascii="Calibri Light" w:hAnsi="Calibri Light"/>
                <w:sz w:val="16"/>
                <w:szCs w:val="16"/>
                <w:lang w:val="en-US"/>
              </w:rPr>
            </w:pPr>
            <w:del w:id="13129" w:author="Ashan Asmone" w:date="2016-03-31T16:57:00Z">
              <w:r w:rsidRPr="000D598D" w:rsidDel="00F73169">
                <w:rPr>
                  <w:rFonts w:ascii="Calibri Light" w:hAnsi="Calibri Light"/>
                  <w:sz w:val="16"/>
                  <w:szCs w:val="16"/>
                  <w:lang w:val="en-US"/>
                </w:rPr>
                <w:delText>ISO 4628-3: 1982 Paints and varnishes -- Evaluation of degradation of paint coatings -- Designation of intensity, quantity and size of common types of defect -- Part 3: Designation of degree of rusting</w:delText>
              </w:r>
            </w:del>
            <w:ins w:id="13130" w:author="Ashan Asmone" w:date="2016-03-31T16:57:00Z">
              <w:r w:rsidR="00F73169">
                <w:rPr>
                  <w:rFonts w:ascii="Calibri Light" w:hAnsi="Calibri Light"/>
                  <w:sz w:val="16"/>
                  <w:szCs w:val="16"/>
                  <w:lang w:val="en-US"/>
                </w:rPr>
                <w:t>ISO 4628-3:2016 Paints and varnishes -- Evaluation of degradation of coatings -- Designation of quantity and size of defects, and of intensity of uniform changes in appearance -- Part 3: Assessment of degree of rusting</w:t>
              </w:r>
            </w:ins>
          </w:p>
          <w:p w14:paraId="1DD9AEB7" w14:textId="77777777" w:rsidR="000D598D" w:rsidRPr="000D598D" w:rsidRDefault="000D598D" w:rsidP="000D598D">
            <w:pPr>
              <w:spacing w:after="120"/>
              <w:rPr>
                <w:rFonts w:ascii="Calibri Light" w:hAnsi="Calibri Light"/>
                <w:sz w:val="16"/>
                <w:szCs w:val="16"/>
                <w:lang w:val="en-US"/>
              </w:rPr>
            </w:pPr>
          </w:p>
          <w:p w14:paraId="43106C23" w14:textId="77777777" w:rsidR="000D598D" w:rsidRPr="000D598D" w:rsidRDefault="000D598D" w:rsidP="000D598D">
            <w:pPr>
              <w:spacing w:after="120"/>
              <w:rPr>
                <w:rFonts w:ascii="Calibri Light" w:hAnsi="Calibri Light"/>
                <w:sz w:val="16"/>
                <w:szCs w:val="16"/>
                <w:lang w:val="en-US"/>
              </w:rPr>
            </w:pPr>
            <w:del w:id="13131" w:author="Ashan Asmone" w:date="2016-03-31T16:59:00Z">
              <w:r w:rsidRPr="000D598D" w:rsidDel="00F73169">
                <w:rPr>
                  <w:rFonts w:ascii="Calibri Light" w:hAnsi="Calibri Light"/>
                  <w:sz w:val="16"/>
                  <w:szCs w:val="16"/>
                  <w:lang w:val="en-US"/>
                </w:rPr>
                <w:delText>ISO 4628-4: 1982 Paints and varnishes -- Evaluation of degradation of paint coatings -- Designation of intensity, quantity and size of common types of defect -- Part 4: Designation of degree of cracking</w:delText>
              </w:r>
            </w:del>
            <w:ins w:id="13132" w:author="Ashan Asmone" w:date="2016-03-31T16:59:00Z">
              <w:r w:rsidR="00F73169">
                <w:rPr>
                  <w:rFonts w:ascii="Calibri Light" w:hAnsi="Calibri Light"/>
                  <w:sz w:val="16"/>
                  <w:szCs w:val="16"/>
                  <w:lang w:val="en-US"/>
                </w:rPr>
                <w:t>ISO 4628-4:2016 Paints and varnishes -- Evaluation of degradation of coatings -- Designation of quantity and size of defects, and of intensity of uniform changes in appearance -- Part 4: Assessment of degree of cracking</w:t>
              </w:r>
            </w:ins>
          </w:p>
          <w:p w14:paraId="68114365" w14:textId="77777777" w:rsidR="000D598D" w:rsidRPr="000D598D" w:rsidRDefault="000D598D" w:rsidP="000D598D">
            <w:pPr>
              <w:spacing w:after="120"/>
              <w:rPr>
                <w:rFonts w:ascii="Calibri Light" w:hAnsi="Calibri Light"/>
                <w:sz w:val="16"/>
                <w:szCs w:val="16"/>
                <w:lang w:val="en-US"/>
              </w:rPr>
            </w:pPr>
          </w:p>
          <w:p w14:paraId="79535ADF" w14:textId="77777777" w:rsidR="000D598D" w:rsidRPr="000D598D" w:rsidRDefault="000D598D" w:rsidP="000D598D">
            <w:pPr>
              <w:spacing w:after="120"/>
              <w:rPr>
                <w:rFonts w:ascii="Calibri Light" w:hAnsi="Calibri Light"/>
                <w:sz w:val="16"/>
                <w:szCs w:val="16"/>
                <w:lang w:val="en-US"/>
              </w:rPr>
            </w:pPr>
            <w:del w:id="13133" w:author="Ashan Asmone" w:date="2016-03-31T17:00:00Z">
              <w:r w:rsidRPr="000D598D" w:rsidDel="00F73169">
                <w:rPr>
                  <w:rFonts w:ascii="Calibri Light" w:hAnsi="Calibri Light"/>
                  <w:sz w:val="16"/>
                  <w:szCs w:val="16"/>
                  <w:lang w:val="en-US"/>
                </w:rPr>
                <w:delText>ISO 4628-5: 1982 Paints and varnishes -- Evaluation of degradation of paint coatings -- Designation of intensity, quantity and size of common types of defect -- Part 5: Designation of degree of flaking</w:delText>
              </w:r>
            </w:del>
            <w:ins w:id="13134" w:author="Ashan Asmone" w:date="2016-03-31T17:00:00Z">
              <w:r w:rsidR="00F73169">
                <w:rPr>
                  <w:rFonts w:ascii="Calibri Light" w:hAnsi="Calibri Light"/>
                  <w:sz w:val="16"/>
                  <w:szCs w:val="16"/>
                  <w:lang w:val="en-US"/>
                </w:rPr>
                <w:t>ISO 4628-5:2016 Paints and varnishes -- Evaluation of degradation of coatings -- Designation of quantity and size of defects, and of intensity of uniform changes in appearance -- Part 5: Assessment of degree of flaking</w:t>
              </w:r>
            </w:ins>
          </w:p>
          <w:p w14:paraId="0DD20D68" w14:textId="77777777" w:rsidR="000D598D" w:rsidRPr="000D598D" w:rsidRDefault="000D598D" w:rsidP="000D598D">
            <w:pPr>
              <w:spacing w:after="120"/>
              <w:rPr>
                <w:rFonts w:ascii="Calibri Light" w:hAnsi="Calibri Light"/>
                <w:sz w:val="16"/>
                <w:szCs w:val="16"/>
                <w:lang w:val="en-US"/>
              </w:rPr>
            </w:pPr>
          </w:p>
          <w:p w14:paraId="4E5913F1" w14:textId="77777777" w:rsidR="000D598D" w:rsidRPr="000D598D" w:rsidRDefault="000D598D" w:rsidP="000D598D">
            <w:pPr>
              <w:spacing w:after="120"/>
              <w:rPr>
                <w:rFonts w:ascii="Calibri Light" w:hAnsi="Calibri Light"/>
                <w:sz w:val="16"/>
                <w:szCs w:val="16"/>
                <w:lang w:val="en-US"/>
              </w:rPr>
            </w:pPr>
            <w:del w:id="13135" w:author="Ashan Asmone" w:date="2016-03-31T17:01:00Z">
              <w:r w:rsidRPr="000D598D" w:rsidDel="00F73169">
                <w:rPr>
                  <w:rFonts w:ascii="Calibri Light" w:hAnsi="Calibri Light"/>
                  <w:sz w:val="16"/>
                  <w:szCs w:val="16"/>
                  <w:lang w:val="en-US"/>
                </w:rPr>
                <w:delText>ISO 4628-6: 1990 Paints and varnishes -- Evaluation of degradation of paint coatings -- Designation of intensity, quantity and size of common types of defect -- Part 6: Rating of degree of chalking by tape method</w:delText>
              </w:r>
            </w:del>
            <w:ins w:id="13136" w:author="Ashan Asmone" w:date="2016-03-31T17:01:00Z">
              <w:r w:rsidR="00F73169">
                <w:rPr>
                  <w:rFonts w:ascii="Calibri Light" w:hAnsi="Calibri Light"/>
                  <w:sz w:val="16"/>
                  <w:szCs w:val="16"/>
                  <w:lang w:val="en-US"/>
                </w:rPr>
                <w:t>ISO 4628-6:2011 Paints and varnishes -- Evaluation of degradation of coatings -- Designation of quantity and size of defects, and of intensity of uniform changes in appearance -- Part 6: Assessment of degree of chalking by tape method</w:t>
              </w:r>
            </w:ins>
          </w:p>
          <w:p w14:paraId="4A5ED121" w14:textId="77777777" w:rsidR="000D598D" w:rsidRPr="000D598D" w:rsidRDefault="000D598D" w:rsidP="000D598D">
            <w:pPr>
              <w:spacing w:after="120"/>
              <w:rPr>
                <w:rFonts w:ascii="Calibri Light" w:hAnsi="Calibri Light"/>
                <w:sz w:val="16"/>
                <w:szCs w:val="16"/>
                <w:lang w:val="en-US"/>
              </w:rPr>
            </w:pPr>
          </w:p>
          <w:p w14:paraId="3289AAE4" w14:textId="77777777" w:rsidR="000D598D" w:rsidRPr="000D598D" w:rsidRDefault="000D598D" w:rsidP="000D598D">
            <w:pPr>
              <w:spacing w:after="120"/>
              <w:rPr>
                <w:rFonts w:ascii="Calibri Light" w:hAnsi="Calibri Light"/>
                <w:sz w:val="16"/>
                <w:szCs w:val="16"/>
                <w:lang w:val="en-US"/>
              </w:rPr>
            </w:pPr>
            <w:del w:id="13137" w:author="Ashan Asmone" w:date="2016-03-31T17:02:00Z">
              <w:r w:rsidRPr="000D598D" w:rsidDel="00F73169">
                <w:rPr>
                  <w:rFonts w:ascii="Calibri Light" w:hAnsi="Calibri Light"/>
                  <w:sz w:val="16"/>
                  <w:szCs w:val="16"/>
                  <w:lang w:val="en-US"/>
                </w:rPr>
                <w:delText>ISO 6270-1: 1998 Paints and varnishes -- Determination of resistance to humidity -- Part 1: Continuous condensation</w:delText>
              </w:r>
            </w:del>
            <w:ins w:id="13138" w:author="Ashan Asmone" w:date="2016-03-31T17:02:00Z">
              <w:r w:rsidR="00F73169">
                <w:rPr>
                  <w:rFonts w:ascii="Calibri Light" w:hAnsi="Calibri Light"/>
                  <w:sz w:val="16"/>
                  <w:szCs w:val="16"/>
                  <w:lang w:val="en-US"/>
                </w:rPr>
                <w:t>ISO 6270-1: 1998 Paints and varnishes -- Determination of resistance to humidity -- Part 1: Continuous condensation</w:t>
              </w:r>
            </w:ins>
          </w:p>
          <w:p w14:paraId="666DC6BD" w14:textId="77777777" w:rsidR="000D598D" w:rsidRPr="000D598D" w:rsidRDefault="000D598D" w:rsidP="000D598D">
            <w:pPr>
              <w:spacing w:after="120"/>
              <w:rPr>
                <w:rFonts w:ascii="Calibri Light" w:hAnsi="Calibri Light"/>
                <w:sz w:val="16"/>
                <w:szCs w:val="16"/>
                <w:lang w:val="en-US"/>
              </w:rPr>
            </w:pPr>
          </w:p>
          <w:p w14:paraId="1C6E3FAB" w14:textId="77777777" w:rsidR="000D598D" w:rsidRPr="000D598D" w:rsidRDefault="000D598D" w:rsidP="000D598D">
            <w:pPr>
              <w:spacing w:after="120"/>
              <w:rPr>
                <w:rFonts w:ascii="Calibri Light" w:hAnsi="Calibri Light"/>
                <w:sz w:val="16"/>
                <w:szCs w:val="16"/>
                <w:lang w:val="en-US"/>
              </w:rPr>
            </w:pPr>
            <w:del w:id="13139" w:author="Ashan Asmone" w:date="2016-03-31T17:05:00Z">
              <w:r w:rsidRPr="000D598D" w:rsidDel="00F73169">
                <w:rPr>
                  <w:rFonts w:ascii="Calibri Light" w:hAnsi="Calibri Light"/>
                  <w:sz w:val="16"/>
                  <w:szCs w:val="16"/>
                  <w:lang w:val="en-US"/>
                </w:rPr>
                <w:delText>ISO 6272: 1993 Paints and varnishes -- Falling-weight test</w:delText>
              </w:r>
            </w:del>
            <w:ins w:id="13140" w:author="Ashan Asmone" w:date="2016-03-31T17:05:00Z">
              <w:r w:rsidR="00F73169">
                <w:rPr>
                  <w:rFonts w:ascii="Calibri Light" w:hAnsi="Calibri Light"/>
                  <w:sz w:val="16"/>
                  <w:szCs w:val="16"/>
                  <w:lang w:val="en-US"/>
                </w:rPr>
                <w:t>ISO 6272-1:2011 Paints and varnishes -- Rapid-deformation (impact resistance) tests -- Part 1: Falling-weight test, large-area indenter/ ISO 6272-2:2011 Paints and varnishes -- Rapid-deformation (impact resistance) tests -- Part 2: Falling-weight test, small-area indenter</w:t>
              </w:r>
            </w:ins>
          </w:p>
          <w:p w14:paraId="4C8D3207" w14:textId="77777777" w:rsidR="000D598D" w:rsidRPr="000D598D" w:rsidRDefault="000D598D" w:rsidP="000D598D">
            <w:pPr>
              <w:spacing w:after="120"/>
              <w:rPr>
                <w:rFonts w:ascii="Calibri Light" w:hAnsi="Calibri Light"/>
                <w:sz w:val="16"/>
                <w:szCs w:val="16"/>
                <w:lang w:val="en-US"/>
              </w:rPr>
            </w:pPr>
          </w:p>
          <w:p w14:paraId="5FC50524" w14:textId="77777777" w:rsidR="000D598D" w:rsidRPr="000D598D" w:rsidRDefault="000D598D" w:rsidP="000D598D">
            <w:pPr>
              <w:spacing w:after="120"/>
              <w:rPr>
                <w:rFonts w:ascii="Calibri Light" w:hAnsi="Calibri Light"/>
                <w:sz w:val="16"/>
                <w:szCs w:val="16"/>
                <w:lang w:val="en-US"/>
              </w:rPr>
            </w:pPr>
            <w:del w:id="13141" w:author="Ashan Asmone" w:date="2016-03-31T17:07:00Z">
              <w:r w:rsidRPr="000D598D" w:rsidDel="006723EE">
                <w:rPr>
                  <w:rFonts w:ascii="Calibri Light" w:hAnsi="Calibri Light"/>
                  <w:sz w:val="16"/>
                  <w:szCs w:val="16"/>
                  <w:lang w:val="en-US"/>
                </w:rPr>
                <w:delText>ISO 6441: 1984 Paints and varnishes -- Indentation test (spherical or pyramidal)</w:delText>
              </w:r>
            </w:del>
          </w:p>
          <w:p w14:paraId="246324AD" w14:textId="77777777" w:rsidR="000D598D" w:rsidRPr="000D598D" w:rsidRDefault="000D598D" w:rsidP="000D598D">
            <w:pPr>
              <w:spacing w:after="120"/>
              <w:rPr>
                <w:rFonts w:ascii="Calibri Light" w:hAnsi="Calibri Light"/>
                <w:sz w:val="16"/>
                <w:szCs w:val="16"/>
                <w:lang w:val="en-US"/>
              </w:rPr>
            </w:pPr>
          </w:p>
          <w:p w14:paraId="0A82B839" w14:textId="77777777" w:rsidR="000D598D" w:rsidRPr="000D598D" w:rsidRDefault="000D598D" w:rsidP="000D598D">
            <w:pPr>
              <w:spacing w:after="120"/>
              <w:rPr>
                <w:rFonts w:ascii="Calibri Light" w:hAnsi="Calibri Light"/>
                <w:sz w:val="16"/>
                <w:szCs w:val="16"/>
                <w:lang w:val="en-US"/>
              </w:rPr>
            </w:pPr>
            <w:del w:id="13142" w:author="Ashan Asmone" w:date="2016-03-31T17:12:00Z">
              <w:r w:rsidRPr="000D598D" w:rsidDel="006723EE">
                <w:rPr>
                  <w:rFonts w:ascii="Calibri Light" w:hAnsi="Calibri Light"/>
                  <w:sz w:val="16"/>
                  <w:szCs w:val="16"/>
                  <w:lang w:val="en-US"/>
                </w:rPr>
                <w:delText>ISO 6441-1: 1999 Paints and varnishes -- Determination of micro-indentation hardness -- Part 1: Knoop hardness by measurement of indentation length</w:delText>
              </w:r>
            </w:del>
          </w:p>
          <w:p w14:paraId="53E21F19" w14:textId="77777777" w:rsidR="000D598D" w:rsidRPr="000D598D" w:rsidRDefault="000D598D" w:rsidP="000D598D">
            <w:pPr>
              <w:spacing w:after="120"/>
              <w:rPr>
                <w:rFonts w:ascii="Calibri Light" w:hAnsi="Calibri Light"/>
                <w:sz w:val="16"/>
                <w:szCs w:val="16"/>
                <w:lang w:val="en-US"/>
              </w:rPr>
            </w:pPr>
          </w:p>
          <w:p w14:paraId="24CFEB5C" w14:textId="77777777" w:rsidR="000D598D" w:rsidRPr="000D598D" w:rsidRDefault="000D598D" w:rsidP="000D598D">
            <w:pPr>
              <w:spacing w:after="120"/>
              <w:rPr>
                <w:rFonts w:ascii="Calibri Light" w:hAnsi="Calibri Light"/>
                <w:sz w:val="16"/>
                <w:szCs w:val="16"/>
                <w:lang w:val="en-US"/>
              </w:rPr>
            </w:pPr>
            <w:del w:id="13143" w:author="Ashan Asmone" w:date="2016-03-31T17:13:00Z">
              <w:r w:rsidRPr="000D598D" w:rsidDel="006723EE">
                <w:rPr>
                  <w:rFonts w:ascii="Calibri Light" w:hAnsi="Calibri Light"/>
                  <w:sz w:val="16"/>
                  <w:szCs w:val="16"/>
                  <w:lang w:val="en-US"/>
                </w:rPr>
                <w:delText>ISO 6441-2: 1999 Paints and varnishes -- Determination of micro-indentation hardness -- Part 2: Knoop hardness by measurement of indentation depth under load</w:delText>
              </w:r>
            </w:del>
          </w:p>
          <w:p w14:paraId="5784E3C4" w14:textId="77777777" w:rsidR="000D598D" w:rsidRPr="000D598D" w:rsidRDefault="000D598D" w:rsidP="000D598D">
            <w:pPr>
              <w:spacing w:after="120"/>
              <w:rPr>
                <w:rFonts w:ascii="Calibri Light" w:hAnsi="Calibri Light"/>
                <w:sz w:val="16"/>
                <w:szCs w:val="16"/>
                <w:lang w:val="en-US"/>
              </w:rPr>
            </w:pPr>
          </w:p>
          <w:p w14:paraId="2022AAA6" w14:textId="77777777" w:rsidR="000D598D" w:rsidRPr="000D598D" w:rsidRDefault="000D598D" w:rsidP="000D598D">
            <w:pPr>
              <w:spacing w:after="120"/>
              <w:rPr>
                <w:rFonts w:ascii="Calibri Light" w:hAnsi="Calibri Light"/>
                <w:sz w:val="16"/>
                <w:szCs w:val="16"/>
                <w:lang w:val="en-US"/>
              </w:rPr>
            </w:pPr>
            <w:del w:id="13144" w:author="Ashan Asmone" w:date="2016-03-31T17:13:00Z">
              <w:r w:rsidRPr="000D598D" w:rsidDel="006723EE">
                <w:rPr>
                  <w:rFonts w:ascii="Calibri Light" w:hAnsi="Calibri Light"/>
                  <w:sz w:val="16"/>
                  <w:szCs w:val="16"/>
                  <w:lang w:val="en-US"/>
                </w:rPr>
                <w:delText>ISO 6503: 1984 Paints and varnishes -- Determination of total lead -- Flame atomic absorption spectrometric method</w:delText>
              </w:r>
            </w:del>
            <w:ins w:id="13145" w:author="Ashan Asmone" w:date="2016-03-31T17:13:00Z">
              <w:r w:rsidR="006723EE">
                <w:rPr>
                  <w:rFonts w:ascii="Calibri Light" w:hAnsi="Calibri Light"/>
                  <w:sz w:val="16"/>
                  <w:szCs w:val="16"/>
                  <w:lang w:val="en-US"/>
                </w:rPr>
                <w:t>ISO 6503: 1984 Paints and varnishes -- Determination of total lead -- Flame atomic absorption spectrometric method</w:t>
              </w:r>
            </w:ins>
          </w:p>
          <w:p w14:paraId="6CF970FA" w14:textId="77777777" w:rsidR="000D598D" w:rsidRPr="000D598D" w:rsidRDefault="000D598D" w:rsidP="000D598D">
            <w:pPr>
              <w:spacing w:after="120"/>
              <w:rPr>
                <w:rFonts w:ascii="Calibri Light" w:hAnsi="Calibri Light"/>
                <w:sz w:val="16"/>
                <w:szCs w:val="16"/>
                <w:lang w:val="en-US"/>
              </w:rPr>
            </w:pPr>
          </w:p>
          <w:p w14:paraId="38701C62" w14:textId="77777777" w:rsidR="000D598D" w:rsidRPr="000D598D" w:rsidRDefault="000D598D" w:rsidP="000D598D">
            <w:pPr>
              <w:spacing w:after="120"/>
              <w:rPr>
                <w:rFonts w:ascii="Calibri Light" w:hAnsi="Calibri Light"/>
                <w:sz w:val="16"/>
                <w:szCs w:val="16"/>
                <w:lang w:val="en-US"/>
              </w:rPr>
            </w:pPr>
            <w:del w:id="13146" w:author="Ashan Asmone" w:date="2016-03-31T17:14:00Z">
              <w:r w:rsidRPr="000D598D" w:rsidDel="006723EE">
                <w:rPr>
                  <w:rFonts w:ascii="Calibri Light" w:hAnsi="Calibri Light"/>
                  <w:sz w:val="16"/>
                  <w:szCs w:val="16"/>
                  <w:lang w:val="en-US"/>
                </w:rPr>
                <w:delText>ISO 6504-1: 1983 Paints and varnishes -- Determination of hiding power -- Part 1: Kubelka-Munk method for white and light-coloured paints</w:delText>
              </w:r>
            </w:del>
            <w:ins w:id="13147" w:author="Ashan Asmone" w:date="2016-03-31T17:14:00Z">
              <w:r w:rsidR="006723EE">
                <w:rPr>
                  <w:rFonts w:ascii="Calibri Light" w:hAnsi="Calibri Light"/>
                  <w:sz w:val="16"/>
                  <w:szCs w:val="16"/>
                  <w:lang w:val="en-US"/>
                </w:rPr>
                <w:t>ISO 6504-1: 1983 Paints and varnishes -- Determination of hiding power -- Part 1: Kubelka-Munk method for white and light-coloured paints</w:t>
              </w:r>
            </w:ins>
          </w:p>
          <w:p w14:paraId="3FFDB54B" w14:textId="77777777" w:rsidR="000D598D" w:rsidRPr="000D598D" w:rsidRDefault="000D598D" w:rsidP="000D598D">
            <w:pPr>
              <w:spacing w:after="120"/>
              <w:rPr>
                <w:rFonts w:ascii="Calibri Light" w:hAnsi="Calibri Light"/>
                <w:sz w:val="16"/>
                <w:szCs w:val="16"/>
                <w:lang w:val="en-US"/>
              </w:rPr>
            </w:pPr>
          </w:p>
          <w:p w14:paraId="0320C1FC" w14:textId="77777777" w:rsidR="000D598D" w:rsidRPr="000D598D" w:rsidRDefault="000D598D" w:rsidP="000D598D">
            <w:pPr>
              <w:spacing w:after="120"/>
              <w:rPr>
                <w:rFonts w:ascii="Calibri Light" w:hAnsi="Calibri Light"/>
                <w:sz w:val="16"/>
                <w:szCs w:val="16"/>
                <w:lang w:val="en-US"/>
              </w:rPr>
            </w:pPr>
            <w:del w:id="13148" w:author="Ashan Asmone" w:date="2016-03-31T17:15:00Z">
              <w:r w:rsidRPr="000D598D" w:rsidDel="006723EE">
                <w:rPr>
                  <w:rFonts w:ascii="Calibri Light" w:hAnsi="Calibri Light"/>
                  <w:sz w:val="16"/>
                  <w:szCs w:val="16"/>
                  <w:lang w:val="en-US"/>
                </w:rPr>
                <w:delText>ISO 6504-3: 1998 Paints and varnishes -- Determination of hiding power -- Part 3: Determination of contrast ratio (opacity) of light-coloured paints at a fixed spreading rate</w:delText>
              </w:r>
            </w:del>
            <w:ins w:id="13149" w:author="Ashan Asmone" w:date="2016-03-31T17:15:00Z">
              <w:r w:rsidR="006723EE">
                <w:rPr>
                  <w:rFonts w:ascii="Calibri Light" w:hAnsi="Calibri Light"/>
                  <w:sz w:val="16"/>
                  <w:szCs w:val="16"/>
                  <w:lang w:val="en-US"/>
                </w:rPr>
                <w:t>ISO 6504-3:2006 Paints and varnishes -- Determination of hiding power -- Part 3: Determination of contrast ratio of light-coloured paints at a fixed spreading rate</w:t>
              </w:r>
            </w:ins>
          </w:p>
          <w:p w14:paraId="1ABE9BD1" w14:textId="77777777" w:rsidR="000D598D" w:rsidRPr="000D598D" w:rsidRDefault="000D598D" w:rsidP="000D598D">
            <w:pPr>
              <w:spacing w:after="120"/>
              <w:rPr>
                <w:rFonts w:ascii="Calibri Light" w:hAnsi="Calibri Light"/>
                <w:sz w:val="16"/>
                <w:szCs w:val="16"/>
                <w:lang w:val="en-US"/>
              </w:rPr>
            </w:pPr>
          </w:p>
          <w:p w14:paraId="1D6C6E68" w14:textId="77777777" w:rsidR="000D598D" w:rsidRPr="000D598D" w:rsidRDefault="000D598D" w:rsidP="000D598D">
            <w:pPr>
              <w:spacing w:after="120"/>
              <w:rPr>
                <w:rFonts w:ascii="Calibri Light" w:hAnsi="Calibri Light"/>
                <w:sz w:val="16"/>
                <w:szCs w:val="16"/>
                <w:lang w:val="en-US"/>
              </w:rPr>
            </w:pPr>
            <w:del w:id="13150" w:author="Ashan Asmone" w:date="2016-03-31T17:16:00Z">
              <w:r w:rsidRPr="000D598D" w:rsidDel="006723EE">
                <w:rPr>
                  <w:rFonts w:ascii="Calibri Light" w:hAnsi="Calibri Light"/>
                  <w:sz w:val="16"/>
                  <w:szCs w:val="16"/>
                  <w:lang w:val="en-US"/>
                </w:rPr>
                <w:delText>ISO 6713: 1984 Paints and varnishes -- Preparation of acid extracts from paints in liquid or powder form</w:delText>
              </w:r>
            </w:del>
            <w:ins w:id="13151" w:author="Ashan Asmone" w:date="2016-03-31T17:16:00Z">
              <w:r w:rsidR="006723EE">
                <w:rPr>
                  <w:rFonts w:ascii="Calibri Light" w:hAnsi="Calibri Light"/>
                  <w:sz w:val="16"/>
                  <w:szCs w:val="16"/>
                  <w:lang w:val="en-US"/>
                </w:rPr>
                <w:t>ISO 6713: 1984 Paints and varnishes -- Preparation of acid extracts from paints in liquid or powder form</w:t>
              </w:r>
            </w:ins>
          </w:p>
          <w:p w14:paraId="63D44F37" w14:textId="77777777" w:rsidR="000D598D" w:rsidRPr="000D598D" w:rsidRDefault="000D598D" w:rsidP="000D598D">
            <w:pPr>
              <w:spacing w:after="120"/>
              <w:rPr>
                <w:rFonts w:ascii="Calibri Light" w:hAnsi="Calibri Light"/>
                <w:sz w:val="16"/>
                <w:szCs w:val="16"/>
                <w:lang w:val="en-US"/>
              </w:rPr>
            </w:pPr>
          </w:p>
          <w:p w14:paraId="62EFDD1A" w14:textId="77777777" w:rsidR="000D598D" w:rsidRPr="000D598D" w:rsidRDefault="000D598D" w:rsidP="000D598D">
            <w:pPr>
              <w:spacing w:after="120"/>
              <w:rPr>
                <w:rFonts w:ascii="Calibri Light" w:hAnsi="Calibri Light"/>
                <w:sz w:val="16"/>
                <w:szCs w:val="16"/>
                <w:lang w:val="en-US"/>
              </w:rPr>
            </w:pPr>
            <w:del w:id="13152" w:author="Ashan Asmone" w:date="2016-03-31T17:16:00Z">
              <w:r w:rsidRPr="000D598D" w:rsidDel="006723EE">
                <w:rPr>
                  <w:rFonts w:ascii="Calibri Light" w:hAnsi="Calibri Light"/>
                  <w:sz w:val="16"/>
                  <w:szCs w:val="16"/>
                  <w:lang w:val="en-US"/>
                </w:rPr>
                <w:delText>ISO 6744-1: 1999 Binders for paints and varnishes -- Alkyd resins -- Part 1: General methods of test</w:delText>
              </w:r>
            </w:del>
            <w:ins w:id="13153" w:author="Ashan Asmone" w:date="2016-03-31T17:16:00Z">
              <w:r w:rsidR="006723EE">
                <w:rPr>
                  <w:rFonts w:ascii="Calibri Light" w:hAnsi="Calibri Light"/>
                  <w:sz w:val="16"/>
                  <w:szCs w:val="16"/>
                  <w:lang w:val="en-US"/>
                </w:rPr>
                <w:t>ISO 6744-1: 1999 Binders for paints and varnishes -- Alkyd resins -- Part 1: General methods of test</w:t>
              </w:r>
            </w:ins>
          </w:p>
          <w:p w14:paraId="27020C68" w14:textId="77777777" w:rsidR="000D598D" w:rsidRPr="000D598D" w:rsidRDefault="000D598D" w:rsidP="000D598D">
            <w:pPr>
              <w:spacing w:after="120"/>
              <w:rPr>
                <w:rFonts w:ascii="Calibri Light" w:hAnsi="Calibri Light"/>
                <w:sz w:val="16"/>
                <w:szCs w:val="16"/>
                <w:lang w:val="en-US"/>
              </w:rPr>
            </w:pPr>
          </w:p>
          <w:p w14:paraId="14A2C315" w14:textId="77777777" w:rsidR="000D598D" w:rsidRPr="000D598D" w:rsidRDefault="000D598D" w:rsidP="000D598D">
            <w:pPr>
              <w:spacing w:after="120"/>
              <w:rPr>
                <w:rFonts w:ascii="Calibri Light" w:hAnsi="Calibri Light"/>
                <w:sz w:val="16"/>
                <w:szCs w:val="16"/>
                <w:lang w:val="en-US"/>
              </w:rPr>
            </w:pPr>
            <w:del w:id="13154" w:author="Ashan Asmone" w:date="2016-03-31T17:17:00Z">
              <w:r w:rsidRPr="000D598D" w:rsidDel="006723EE">
                <w:rPr>
                  <w:rFonts w:ascii="Calibri Light" w:hAnsi="Calibri Light"/>
                  <w:sz w:val="16"/>
                  <w:szCs w:val="16"/>
                  <w:lang w:val="en-US"/>
                </w:rPr>
                <w:delText>ISO 6744-2: 1999 Binders for paints and varnishes -- Alkyd resins -- Part 2: Determination of phthalic anhydride content</w:delText>
              </w:r>
            </w:del>
            <w:ins w:id="13155" w:author="Ashan Asmone" w:date="2016-03-31T17:17:00Z">
              <w:r w:rsidR="006723EE">
                <w:rPr>
                  <w:rFonts w:ascii="Calibri Light" w:hAnsi="Calibri Light"/>
                  <w:sz w:val="16"/>
                  <w:szCs w:val="16"/>
                  <w:lang w:val="en-US"/>
                </w:rPr>
                <w:t>ISO 6744-2: 1999 Binders for paints and varnishes -- Alkyd resins -- Part 2: Determination of phthalic anhydride content</w:t>
              </w:r>
            </w:ins>
          </w:p>
          <w:p w14:paraId="4322B32D" w14:textId="77777777" w:rsidR="000D598D" w:rsidRPr="000D598D" w:rsidRDefault="000D598D" w:rsidP="000D598D">
            <w:pPr>
              <w:spacing w:after="120"/>
              <w:rPr>
                <w:rFonts w:ascii="Calibri Light" w:hAnsi="Calibri Light"/>
                <w:sz w:val="16"/>
                <w:szCs w:val="16"/>
                <w:lang w:val="en-US"/>
              </w:rPr>
            </w:pPr>
          </w:p>
          <w:p w14:paraId="2540A82E" w14:textId="77777777" w:rsidR="000D598D" w:rsidRPr="000D598D" w:rsidRDefault="000D598D" w:rsidP="000D598D">
            <w:pPr>
              <w:spacing w:after="120"/>
              <w:rPr>
                <w:rFonts w:ascii="Calibri Light" w:hAnsi="Calibri Light"/>
                <w:sz w:val="16"/>
                <w:szCs w:val="16"/>
                <w:lang w:val="en-US"/>
              </w:rPr>
            </w:pPr>
            <w:del w:id="13156" w:author="Ashan Asmone" w:date="2016-03-31T17:18:00Z">
              <w:r w:rsidRPr="000D598D" w:rsidDel="006723EE">
                <w:rPr>
                  <w:rFonts w:ascii="Calibri Light" w:hAnsi="Calibri Light"/>
                  <w:sz w:val="16"/>
                  <w:szCs w:val="16"/>
                  <w:lang w:val="en-US"/>
                </w:rPr>
                <w:delText>ISO 6744-3: 1999 Binders for paints and varnishes -- Alkyd resins -- Part 3: Determination of unsaponifiable matter content</w:delText>
              </w:r>
            </w:del>
            <w:ins w:id="13157" w:author="Ashan Asmone" w:date="2016-03-31T17:18:00Z">
              <w:r w:rsidR="006723EE">
                <w:rPr>
                  <w:rFonts w:ascii="Calibri Light" w:hAnsi="Calibri Light"/>
                  <w:sz w:val="16"/>
                  <w:szCs w:val="16"/>
                  <w:lang w:val="en-US"/>
                </w:rPr>
                <w:t>ISO 6744-3: 1999 Binders for paints and varnishes -- Alkyd resins -- Part 3: Determination of unsaponifiable matter content</w:t>
              </w:r>
            </w:ins>
          </w:p>
          <w:p w14:paraId="3C80B697" w14:textId="77777777" w:rsidR="000D598D" w:rsidRPr="000D598D" w:rsidRDefault="000D598D" w:rsidP="000D598D">
            <w:pPr>
              <w:spacing w:after="120"/>
              <w:rPr>
                <w:rFonts w:ascii="Calibri Light" w:hAnsi="Calibri Light"/>
                <w:sz w:val="16"/>
                <w:szCs w:val="16"/>
                <w:lang w:val="en-US"/>
              </w:rPr>
            </w:pPr>
          </w:p>
          <w:p w14:paraId="30E99C71" w14:textId="77777777" w:rsidR="000D598D" w:rsidRPr="000D598D" w:rsidRDefault="000D598D" w:rsidP="000D598D">
            <w:pPr>
              <w:spacing w:after="120"/>
              <w:rPr>
                <w:rFonts w:ascii="Calibri Light" w:hAnsi="Calibri Light"/>
                <w:sz w:val="16"/>
                <w:szCs w:val="16"/>
                <w:lang w:val="en-US"/>
              </w:rPr>
            </w:pPr>
            <w:del w:id="13158" w:author="Ashan Asmone" w:date="2016-03-31T17:19:00Z">
              <w:r w:rsidRPr="000D598D" w:rsidDel="006723EE">
                <w:rPr>
                  <w:rFonts w:ascii="Calibri Light" w:hAnsi="Calibri Light"/>
                  <w:sz w:val="16"/>
                  <w:szCs w:val="16"/>
                  <w:lang w:val="en-US"/>
                </w:rPr>
                <w:delText>ISO 6744-4: 1999 Binders for paints and varnishes -- Alkyd resins -- Part 4: Determination of fatty acid content</w:delText>
              </w:r>
            </w:del>
            <w:ins w:id="13159" w:author="Ashan Asmone" w:date="2016-03-31T17:19:00Z">
              <w:r w:rsidR="006723EE">
                <w:rPr>
                  <w:rFonts w:ascii="Calibri Light" w:hAnsi="Calibri Light"/>
                  <w:sz w:val="16"/>
                  <w:szCs w:val="16"/>
                  <w:lang w:val="en-US"/>
                </w:rPr>
                <w:t>ISO 6744-4: 1999 Binders for paints and varnishes -- Alkyd resins -- Part 4: Determination of fatty acid content</w:t>
              </w:r>
            </w:ins>
          </w:p>
          <w:p w14:paraId="0D236FDF" w14:textId="77777777" w:rsidR="000D598D" w:rsidRPr="000D598D" w:rsidRDefault="000D598D" w:rsidP="000D598D">
            <w:pPr>
              <w:spacing w:after="120"/>
              <w:rPr>
                <w:rFonts w:ascii="Calibri Light" w:hAnsi="Calibri Light"/>
                <w:sz w:val="16"/>
                <w:szCs w:val="16"/>
                <w:lang w:val="en-US"/>
              </w:rPr>
            </w:pPr>
          </w:p>
          <w:p w14:paraId="2387892B" w14:textId="77777777" w:rsidR="000D598D" w:rsidRPr="000D598D" w:rsidRDefault="000D598D" w:rsidP="000D598D">
            <w:pPr>
              <w:spacing w:after="120"/>
              <w:rPr>
                <w:rFonts w:ascii="Calibri Light" w:hAnsi="Calibri Light"/>
                <w:sz w:val="16"/>
                <w:szCs w:val="16"/>
                <w:lang w:val="en-US"/>
              </w:rPr>
            </w:pPr>
            <w:del w:id="13160" w:author="Ashan Asmone" w:date="2016-03-31T17:19:00Z">
              <w:r w:rsidRPr="000D598D" w:rsidDel="006723EE">
                <w:rPr>
                  <w:rFonts w:ascii="Calibri Light" w:hAnsi="Calibri Light"/>
                  <w:sz w:val="16"/>
                  <w:szCs w:val="16"/>
                  <w:lang w:val="en-US"/>
                </w:rPr>
                <w:delText>ISO 6860: 1984 Paints and varnishes -- Bend test (conical mandrel)</w:delText>
              </w:r>
            </w:del>
            <w:ins w:id="13161" w:author="Ashan Asmone" w:date="2016-03-31T17:19:00Z">
              <w:r w:rsidR="006723EE">
                <w:rPr>
                  <w:rFonts w:ascii="Calibri Light" w:hAnsi="Calibri Light"/>
                  <w:sz w:val="16"/>
                  <w:szCs w:val="16"/>
                  <w:lang w:val="en-US"/>
                </w:rPr>
                <w:t>ISO 6860:2006 Paints and varnishes -- Bend test (conical mandrel)</w:t>
              </w:r>
            </w:ins>
          </w:p>
          <w:p w14:paraId="21A5F138" w14:textId="77777777" w:rsidR="000D598D" w:rsidRPr="000D598D" w:rsidRDefault="000D598D" w:rsidP="000D598D">
            <w:pPr>
              <w:spacing w:after="120"/>
              <w:rPr>
                <w:rFonts w:ascii="Calibri Light" w:hAnsi="Calibri Light"/>
                <w:sz w:val="16"/>
                <w:szCs w:val="16"/>
                <w:lang w:val="en-US"/>
              </w:rPr>
            </w:pPr>
          </w:p>
          <w:p w14:paraId="7623A677" w14:textId="77777777" w:rsidR="000D598D" w:rsidRPr="000D598D" w:rsidRDefault="000D598D" w:rsidP="000D598D">
            <w:pPr>
              <w:spacing w:after="120"/>
              <w:rPr>
                <w:rFonts w:ascii="Calibri Light" w:hAnsi="Calibri Light"/>
                <w:sz w:val="16"/>
                <w:szCs w:val="16"/>
                <w:lang w:val="en-US"/>
              </w:rPr>
            </w:pPr>
            <w:del w:id="13162" w:author="Ashan Asmone" w:date="2016-03-31T17:20:00Z">
              <w:r w:rsidRPr="000D598D" w:rsidDel="006723EE">
                <w:rPr>
                  <w:rFonts w:ascii="Calibri Light" w:hAnsi="Calibri Light"/>
                  <w:sz w:val="16"/>
                  <w:szCs w:val="16"/>
                  <w:lang w:val="en-US"/>
                </w:rPr>
                <w:delText>ISO 7142: 1984 Binders for paints and varnishes -- Epoxy resins -- General methods of test</w:delText>
              </w:r>
            </w:del>
            <w:ins w:id="13163" w:author="Ashan Asmone" w:date="2016-03-31T17:20:00Z">
              <w:r w:rsidR="006723EE">
                <w:rPr>
                  <w:rFonts w:ascii="Calibri Light" w:hAnsi="Calibri Light"/>
                  <w:sz w:val="16"/>
                  <w:szCs w:val="16"/>
                  <w:lang w:val="en-US"/>
                </w:rPr>
                <w:t>ISO 7142:2007 Binders for paints and varnishes -- Epoxy resins -- General methods of test</w:t>
              </w:r>
            </w:ins>
          </w:p>
          <w:p w14:paraId="50B61B1D" w14:textId="77777777" w:rsidR="000D598D" w:rsidRPr="000D598D" w:rsidRDefault="000D598D" w:rsidP="000D598D">
            <w:pPr>
              <w:spacing w:after="120"/>
              <w:rPr>
                <w:rFonts w:ascii="Calibri Light" w:hAnsi="Calibri Light"/>
                <w:sz w:val="16"/>
                <w:szCs w:val="16"/>
                <w:lang w:val="en-US"/>
              </w:rPr>
            </w:pPr>
          </w:p>
          <w:p w14:paraId="753B1959" w14:textId="77777777" w:rsidR="000D598D" w:rsidRPr="000D598D" w:rsidRDefault="000D598D" w:rsidP="000D598D">
            <w:pPr>
              <w:spacing w:after="120"/>
              <w:rPr>
                <w:rFonts w:ascii="Calibri Light" w:hAnsi="Calibri Light"/>
                <w:sz w:val="16"/>
                <w:szCs w:val="16"/>
                <w:lang w:val="en-US"/>
              </w:rPr>
            </w:pPr>
            <w:del w:id="13164" w:author="Ashan Asmone" w:date="2016-03-31T17:22:00Z">
              <w:r w:rsidRPr="000D598D" w:rsidDel="006723EE">
                <w:rPr>
                  <w:rFonts w:ascii="Calibri Light" w:hAnsi="Calibri Light"/>
                  <w:sz w:val="16"/>
                  <w:szCs w:val="16"/>
                  <w:lang w:val="en-US"/>
                </w:rPr>
                <w:delText>ISO 7143: 2000 Paints, varnishes and binders -- Methods of test for characterizing water-based coating materials and binders (available in English only)</w:delText>
              </w:r>
            </w:del>
            <w:ins w:id="13165" w:author="Ashan Asmone" w:date="2016-03-31T17:22:00Z">
              <w:r w:rsidR="006723EE">
                <w:rPr>
                  <w:rFonts w:ascii="Calibri Light" w:hAnsi="Calibri Light"/>
                  <w:sz w:val="16"/>
                  <w:szCs w:val="16"/>
                  <w:lang w:val="en-US"/>
                </w:rPr>
                <w:t>ISO 7143:2007 Binders for paints and varnishes -- Methods of test for characterizing water-based binders</w:t>
              </w:r>
            </w:ins>
          </w:p>
          <w:p w14:paraId="77486829" w14:textId="77777777" w:rsidR="000D598D" w:rsidRPr="000D598D" w:rsidRDefault="000D598D" w:rsidP="000D598D">
            <w:pPr>
              <w:spacing w:after="120"/>
              <w:rPr>
                <w:rFonts w:ascii="Calibri Light" w:hAnsi="Calibri Light"/>
                <w:sz w:val="16"/>
                <w:szCs w:val="16"/>
                <w:lang w:val="en-US"/>
              </w:rPr>
            </w:pPr>
          </w:p>
          <w:p w14:paraId="2FD0DE6A" w14:textId="77777777" w:rsidR="000D598D" w:rsidRPr="000D598D" w:rsidRDefault="000D598D" w:rsidP="000D598D">
            <w:pPr>
              <w:spacing w:after="120"/>
              <w:rPr>
                <w:rFonts w:ascii="Calibri Light" w:hAnsi="Calibri Light"/>
                <w:sz w:val="16"/>
                <w:szCs w:val="16"/>
                <w:lang w:val="en-US"/>
              </w:rPr>
            </w:pPr>
            <w:del w:id="13166" w:author="Ashan Asmone" w:date="2016-03-31T17:24:00Z">
              <w:r w:rsidRPr="000D598D" w:rsidDel="006723EE">
                <w:rPr>
                  <w:rFonts w:ascii="Calibri Light" w:hAnsi="Calibri Light"/>
                  <w:sz w:val="16"/>
                  <w:szCs w:val="16"/>
                  <w:lang w:val="en-US"/>
                </w:rPr>
                <w:delText>ISO 7253: 1996 Paints and varnishes -- Determination of resistance to neutral salt spray (fog)</w:delText>
              </w:r>
            </w:del>
          </w:p>
          <w:p w14:paraId="7AF1432C" w14:textId="77777777" w:rsidR="000D598D" w:rsidRPr="000D598D" w:rsidRDefault="000D598D" w:rsidP="000D598D">
            <w:pPr>
              <w:spacing w:after="120"/>
              <w:rPr>
                <w:rFonts w:ascii="Calibri Light" w:hAnsi="Calibri Light"/>
                <w:sz w:val="16"/>
                <w:szCs w:val="16"/>
                <w:lang w:val="en-US"/>
              </w:rPr>
            </w:pPr>
          </w:p>
          <w:p w14:paraId="14AAF7CE" w14:textId="77777777" w:rsidR="000D598D" w:rsidRPr="000D598D" w:rsidRDefault="000D598D" w:rsidP="000D598D">
            <w:pPr>
              <w:spacing w:after="120"/>
              <w:rPr>
                <w:rFonts w:ascii="Calibri Light" w:hAnsi="Calibri Light"/>
                <w:sz w:val="16"/>
                <w:szCs w:val="16"/>
                <w:lang w:val="en-US"/>
              </w:rPr>
            </w:pPr>
            <w:del w:id="13167" w:author="Ashan Asmone" w:date="2016-03-31T18:13:00Z">
              <w:r w:rsidRPr="000D598D" w:rsidDel="00F82C3F">
                <w:rPr>
                  <w:rFonts w:ascii="Calibri Light" w:hAnsi="Calibri Light"/>
                  <w:sz w:val="16"/>
                  <w:szCs w:val="16"/>
                  <w:lang w:val="en-US"/>
                </w:rPr>
                <w:delText>ISO 7724-1: 1984 Paints and varnishes -- Colorimetry -- Part 1: Principles</w:delText>
              </w:r>
            </w:del>
          </w:p>
          <w:p w14:paraId="7DF16762" w14:textId="77777777" w:rsidR="000D598D" w:rsidRPr="000D598D" w:rsidRDefault="000D598D" w:rsidP="000D598D">
            <w:pPr>
              <w:spacing w:after="120"/>
              <w:rPr>
                <w:rFonts w:ascii="Calibri Light" w:hAnsi="Calibri Light"/>
                <w:sz w:val="16"/>
                <w:szCs w:val="16"/>
                <w:lang w:val="en-US"/>
              </w:rPr>
            </w:pPr>
          </w:p>
          <w:p w14:paraId="31181ABB" w14:textId="77777777" w:rsidR="000D598D" w:rsidRPr="000D598D" w:rsidRDefault="000D598D" w:rsidP="000D598D">
            <w:pPr>
              <w:spacing w:after="120"/>
              <w:rPr>
                <w:rFonts w:ascii="Calibri Light" w:hAnsi="Calibri Light"/>
                <w:sz w:val="16"/>
                <w:szCs w:val="16"/>
                <w:lang w:val="en-US"/>
              </w:rPr>
            </w:pPr>
            <w:del w:id="13168" w:author="Ashan Asmone" w:date="2016-03-31T18:13:00Z">
              <w:r w:rsidRPr="000D598D" w:rsidDel="00F82C3F">
                <w:rPr>
                  <w:rFonts w:ascii="Calibri Light" w:hAnsi="Calibri Light"/>
                  <w:sz w:val="16"/>
                  <w:szCs w:val="16"/>
                  <w:lang w:val="en-US"/>
                </w:rPr>
                <w:delText>ISO 7724-2: 1984 Paints and varnishes -- Colorimetry -- Part 2: Colour measurement</w:delText>
              </w:r>
            </w:del>
          </w:p>
          <w:p w14:paraId="04C642CA" w14:textId="77777777" w:rsidR="000D598D" w:rsidRPr="000D598D" w:rsidRDefault="000D598D" w:rsidP="000D598D">
            <w:pPr>
              <w:spacing w:after="120"/>
              <w:rPr>
                <w:rFonts w:ascii="Calibri Light" w:hAnsi="Calibri Light"/>
                <w:sz w:val="16"/>
                <w:szCs w:val="16"/>
                <w:lang w:val="en-US"/>
              </w:rPr>
            </w:pPr>
          </w:p>
          <w:p w14:paraId="44FD0477" w14:textId="77777777" w:rsidR="000D598D" w:rsidRPr="000D598D" w:rsidRDefault="000D598D" w:rsidP="000D598D">
            <w:pPr>
              <w:spacing w:after="120"/>
              <w:rPr>
                <w:rFonts w:ascii="Calibri Light" w:hAnsi="Calibri Light"/>
                <w:sz w:val="16"/>
                <w:szCs w:val="16"/>
                <w:lang w:val="en-US"/>
              </w:rPr>
            </w:pPr>
            <w:del w:id="13169" w:author="Ashan Asmone" w:date="2016-03-31T18:14:00Z">
              <w:r w:rsidRPr="000D598D" w:rsidDel="00F82C3F">
                <w:rPr>
                  <w:rFonts w:ascii="Calibri Light" w:hAnsi="Calibri Light"/>
                  <w:sz w:val="16"/>
                  <w:szCs w:val="16"/>
                  <w:lang w:val="en-US"/>
                </w:rPr>
                <w:delText>ISO 7724-3: 1984 Paints and varnishes -- Colorimetry -- Part 3: Calculation of colour differences</w:delText>
              </w:r>
            </w:del>
          </w:p>
          <w:p w14:paraId="39A13534" w14:textId="77777777" w:rsidR="000D598D" w:rsidRPr="000D598D" w:rsidRDefault="000D598D" w:rsidP="000D598D">
            <w:pPr>
              <w:spacing w:after="120"/>
              <w:rPr>
                <w:rFonts w:ascii="Calibri Light" w:hAnsi="Calibri Light"/>
                <w:sz w:val="16"/>
                <w:szCs w:val="16"/>
                <w:lang w:val="en-US"/>
              </w:rPr>
            </w:pPr>
          </w:p>
          <w:p w14:paraId="7882DBE9" w14:textId="77777777" w:rsidR="000D598D" w:rsidRPr="000D598D" w:rsidRDefault="000D598D" w:rsidP="000D598D">
            <w:pPr>
              <w:spacing w:after="120"/>
              <w:rPr>
                <w:rFonts w:ascii="Calibri Light" w:hAnsi="Calibri Light"/>
                <w:sz w:val="16"/>
                <w:szCs w:val="16"/>
                <w:lang w:val="en-US"/>
              </w:rPr>
            </w:pPr>
            <w:del w:id="13170" w:author="Ashan Asmone" w:date="2016-03-31T18:16:00Z">
              <w:r w:rsidRPr="000D598D" w:rsidDel="00F82C3F">
                <w:rPr>
                  <w:rFonts w:ascii="Calibri Light" w:hAnsi="Calibri Light"/>
                  <w:sz w:val="16"/>
                  <w:szCs w:val="16"/>
                  <w:lang w:val="en-US"/>
                </w:rPr>
                <w:delText>ISO 7783-1: 1996 Paints and varnishes -- Determination of water-vapour transmission rate -- Part 1: Dish method for free films</w:delText>
              </w:r>
            </w:del>
            <w:ins w:id="13171" w:author="Ashan Asmone" w:date="2016-03-31T18:16:00Z">
              <w:r w:rsidR="00F82C3F">
                <w:rPr>
                  <w:rFonts w:ascii="Calibri Light" w:hAnsi="Calibri Light"/>
                  <w:sz w:val="16"/>
                  <w:szCs w:val="16"/>
                  <w:lang w:val="en-US"/>
                </w:rPr>
                <w:t>ISO 7783:2011 Paints and varnishes -- Determination of water-vapour transmission properties -- Cup method</w:t>
              </w:r>
            </w:ins>
          </w:p>
          <w:p w14:paraId="4F3B798C" w14:textId="77777777" w:rsidR="000D598D" w:rsidRPr="000D598D" w:rsidRDefault="000D598D" w:rsidP="000D598D">
            <w:pPr>
              <w:spacing w:after="120"/>
              <w:rPr>
                <w:rFonts w:ascii="Calibri Light" w:hAnsi="Calibri Light"/>
                <w:sz w:val="16"/>
                <w:szCs w:val="16"/>
                <w:lang w:val="en-US"/>
              </w:rPr>
            </w:pPr>
          </w:p>
          <w:p w14:paraId="37B2CC19" w14:textId="77777777" w:rsidR="000D598D" w:rsidRPr="000D598D" w:rsidRDefault="000D598D" w:rsidP="000D598D">
            <w:pPr>
              <w:spacing w:after="120"/>
              <w:rPr>
                <w:rFonts w:ascii="Calibri Light" w:hAnsi="Calibri Light"/>
                <w:sz w:val="16"/>
                <w:szCs w:val="16"/>
                <w:lang w:val="en-US"/>
              </w:rPr>
            </w:pPr>
            <w:del w:id="13172" w:author="Ashan Asmone" w:date="2016-03-31T18:18:00Z">
              <w:r w:rsidRPr="000D598D" w:rsidDel="00F82C3F">
                <w:rPr>
                  <w:rFonts w:ascii="Calibri Light" w:hAnsi="Calibri Light"/>
                  <w:sz w:val="16"/>
                  <w:szCs w:val="16"/>
                  <w:lang w:val="en-US"/>
                </w:rPr>
                <w:delText>ISO 7783-2: 1999 Paints and varnishes -- Coating materials and coating systems for exterior masonry and concrete -- Part 2: Determination and classification of water-vapour transmission rate (permeability)</w:delText>
              </w:r>
            </w:del>
          </w:p>
          <w:p w14:paraId="614CA58F" w14:textId="77777777" w:rsidR="000D598D" w:rsidRPr="000D598D" w:rsidRDefault="000D598D" w:rsidP="000D598D">
            <w:pPr>
              <w:spacing w:after="120"/>
              <w:rPr>
                <w:rFonts w:ascii="Calibri Light" w:hAnsi="Calibri Light"/>
                <w:sz w:val="16"/>
                <w:szCs w:val="16"/>
                <w:lang w:val="en-US"/>
              </w:rPr>
            </w:pPr>
          </w:p>
          <w:p w14:paraId="54784DEB" w14:textId="77777777" w:rsidR="000D598D" w:rsidRPr="000D598D" w:rsidRDefault="000D598D" w:rsidP="000D598D">
            <w:pPr>
              <w:spacing w:after="120"/>
              <w:rPr>
                <w:rFonts w:ascii="Calibri Light" w:hAnsi="Calibri Light"/>
                <w:sz w:val="16"/>
                <w:szCs w:val="16"/>
                <w:lang w:val="en-US"/>
              </w:rPr>
            </w:pPr>
            <w:del w:id="13173" w:author="Ashan Asmone" w:date="2016-03-31T18:19:00Z">
              <w:r w:rsidRPr="000D598D" w:rsidDel="00F82C3F">
                <w:rPr>
                  <w:rFonts w:ascii="Calibri Light" w:hAnsi="Calibri Light"/>
                  <w:sz w:val="16"/>
                  <w:szCs w:val="16"/>
                  <w:lang w:val="en-US"/>
                </w:rPr>
                <w:delText>ISO 7784-1: 1997 Paints and varnishes -- Determination of resistance to abrasion -- Part 1: Rotating abrasive-paper-covered wheel method</w:delText>
              </w:r>
            </w:del>
            <w:ins w:id="13174" w:author="Ashan Asmone" w:date="2016-03-31T18:19:00Z">
              <w:r w:rsidR="00F82C3F">
                <w:rPr>
                  <w:rFonts w:ascii="Calibri Light" w:hAnsi="Calibri Light"/>
                  <w:sz w:val="16"/>
                  <w:szCs w:val="16"/>
                  <w:lang w:val="en-US"/>
                </w:rPr>
                <w:t>ISO 7784-1:2016 Paints and varnishes -- Determination of resistance to abrasion -- Part 1: Method with abrasive-paper covered wheels and rotating test specimen</w:t>
              </w:r>
            </w:ins>
          </w:p>
          <w:p w14:paraId="26520A96" w14:textId="77777777" w:rsidR="000D598D" w:rsidRPr="000D598D" w:rsidRDefault="000D598D" w:rsidP="000D598D">
            <w:pPr>
              <w:spacing w:after="120"/>
              <w:rPr>
                <w:rFonts w:ascii="Calibri Light" w:hAnsi="Calibri Light"/>
                <w:sz w:val="16"/>
                <w:szCs w:val="16"/>
                <w:lang w:val="en-US"/>
              </w:rPr>
            </w:pPr>
          </w:p>
          <w:p w14:paraId="346CEAA5" w14:textId="77777777" w:rsidR="000D598D" w:rsidRPr="000D598D" w:rsidRDefault="000D598D" w:rsidP="000D598D">
            <w:pPr>
              <w:spacing w:after="120"/>
              <w:rPr>
                <w:rFonts w:ascii="Calibri Light" w:hAnsi="Calibri Light"/>
                <w:sz w:val="16"/>
                <w:szCs w:val="16"/>
                <w:lang w:val="en-US"/>
              </w:rPr>
            </w:pPr>
            <w:del w:id="13175" w:author="Ashan Asmone" w:date="2016-03-31T18:20:00Z">
              <w:r w:rsidRPr="000D598D" w:rsidDel="00F82C3F">
                <w:rPr>
                  <w:rFonts w:ascii="Calibri Light" w:hAnsi="Calibri Light"/>
                  <w:sz w:val="16"/>
                  <w:szCs w:val="16"/>
                  <w:lang w:val="en-US"/>
                </w:rPr>
                <w:delText>ISO 7784-2: 1997 Paints and varnishes -- Determination of resistance to abrasion -- Part 2: Rotating abrasive rubber wheel method</w:delText>
              </w:r>
            </w:del>
            <w:ins w:id="13176" w:author="Ashan Asmone" w:date="2016-03-31T18:20:00Z">
              <w:r w:rsidR="00F82C3F">
                <w:rPr>
                  <w:rFonts w:ascii="Calibri Light" w:hAnsi="Calibri Light"/>
                  <w:sz w:val="16"/>
                  <w:szCs w:val="16"/>
                  <w:lang w:val="en-US"/>
                </w:rPr>
                <w:t>ISO 7784-2:2016 Paints and varnishes -- Determination of resistance to abrasion -- Part 2: Method with abrasive rubber wheels and rotating test specimen</w:t>
              </w:r>
            </w:ins>
          </w:p>
          <w:p w14:paraId="517280BA" w14:textId="77777777" w:rsidR="000D598D" w:rsidRPr="000D598D" w:rsidRDefault="000D598D" w:rsidP="000D598D">
            <w:pPr>
              <w:spacing w:after="120"/>
              <w:rPr>
                <w:rFonts w:ascii="Calibri Light" w:hAnsi="Calibri Light"/>
                <w:sz w:val="16"/>
                <w:szCs w:val="16"/>
                <w:lang w:val="en-US"/>
              </w:rPr>
            </w:pPr>
          </w:p>
          <w:p w14:paraId="30C12FAB" w14:textId="77777777" w:rsidR="000D598D" w:rsidRPr="000D598D" w:rsidRDefault="000D598D" w:rsidP="000D598D">
            <w:pPr>
              <w:spacing w:after="120"/>
              <w:rPr>
                <w:rFonts w:ascii="Calibri Light" w:hAnsi="Calibri Light"/>
                <w:sz w:val="16"/>
                <w:szCs w:val="16"/>
                <w:lang w:val="en-US"/>
              </w:rPr>
            </w:pPr>
            <w:del w:id="13177" w:author="Ashan Asmone" w:date="2016-03-31T18:21:00Z">
              <w:r w:rsidRPr="000D598D" w:rsidDel="00F82C3F">
                <w:rPr>
                  <w:rFonts w:ascii="Calibri Light" w:hAnsi="Calibri Light"/>
                  <w:sz w:val="16"/>
                  <w:szCs w:val="16"/>
                  <w:lang w:val="en-US"/>
                </w:rPr>
                <w:delText>ISO 7784-3: 2000 Paints and varnishes -- Determination of resistance to abrasion -- Part 3: Reciprocating test panel method</w:delText>
              </w:r>
            </w:del>
            <w:ins w:id="13178" w:author="Ashan Asmone" w:date="2016-03-31T18:21:00Z">
              <w:r w:rsidR="00F82C3F">
                <w:rPr>
                  <w:rFonts w:ascii="Calibri Light" w:hAnsi="Calibri Light"/>
                  <w:sz w:val="16"/>
                  <w:szCs w:val="16"/>
                  <w:lang w:val="en-US"/>
                </w:rPr>
                <w:t>ISO 7784-3:2016 Paints and varnishes -- Determination of resistance to abrasion -- Part 3: Method with abrasive-paper covered wheel and linearly reciprocating test specimen</w:t>
              </w:r>
            </w:ins>
          </w:p>
          <w:p w14:paraId="7E4E93A0" w14:textId="77777777" w:rsidR="000D598D" w:rsidRPr="000D598D" w:rsidRDefault="000D598D" w:rsidP="000D598D">
            <w:pPr>
              <w:spacing w:after="120"/>
              <w:rPr>
                <w:rFonts w:ascii="Calibri Light" w:hAnsi="Calibri Light"/>
                <w:sz w:val="16"/>
                <w:szCs w:val="16"/>
                <w:lang w:val="en-US"/>
              </w:rPr>
            </w:pPr>
          </w:p>
          <w:p w14:paraId="27825F88" w14:textId="77777777" w:rsidR="000D598D" w:rsidRPr="000D598D" w:rsidRDefault="000D598D" w:rsidP="000D598D">
            <w:pPr>
              <w:spacing w:after="120"/>
              <w:rPr>
                <w:rFonts w:ascii="Calibri Light" w:hAnsi="Calibri Light"/>
                <w:sz w:val="16"/>
                <w:szCs w:val="16"/>
                <w:lang w:val="en-US"/>
              </w:rPr>
            </w:pPr>
            <w:del w:id="13179" w:author="Ashan Asmone" w:date="2016-03-31T18:22:00Z">
              <w:r w:rsidRPr="000D598D" w:rsidDel="00F82C3F">
                <w:rPr>
                  <w:rFonts w:ascii="Calibri Light" w:hAnsi="Calibri Light"/>
                  <w:sz w:val="16"/>
                  <w:szCs w:val="16"/>
                  <w:lang w:val="en-US"/>
                </w:rPr>
                <w:delText>ISO 8501-1: 1988 Preparation</w:delText>
              </w:r>
            </w:del>
            <w:ins w:id="13180" w:author="Ashan Asmone" w:date="2016-03-31T18:22:00Z">
              <w:r w:rsidR="00F82C3F">
                <w:rPr>
                  <w:rFonts w:ascii="Calibri Light" w:hAnsi="Calibri Light"/>
                  <w:sz w:val="16"/>
                  <w:szCs w:val="16"/>
                  <w:lang w:val="en-US"/>
                </w:rPr>
                <w:t xml:space="preserve">ISO 8501-1:2007 Preparation of steel substrates before application of paints and related products -- Visual assessment of surface cleanliness -- Part 1: Rust grades and preparation grades of uncoated steel substrates and of steel substrates after overall </w:t>
              </w:r>
            </w:ins>
          </w:p>
          <w:p w14:paraId="4F97A85E" w14:textId="77777777" w:rsidR="000D598D" w:rsidRPr="000D598D" w:rsidRDefault="000D598D" w:rsidP="000D598D">
            <w:pPr>
              <w:spacing w:after="120"/>
              <w:rPr>
                <w:rFonts w:ascii="Calibri Light" w:hAnsi="Calibri Light"/>
                <w:sz w:val="16"/>
                <w:szCs w:val="16"/>
                <w:lang w:val="en-US"/>
              </w:rPr>
            </w:pPr>
          </w:p>
          <w:p w14:paraId="0822EE53" w14:textId="77777777" w:rsidR="000D598D" w:rsidRPr="000D598D" w:rsidRDefault="000D598D" w:rsidP="000D598D">
            <w:pPr>
              <w:spacing w:after="120"/>
              <w:rPr>
                <w:rFonts w:ascii="Calibri Light" w:hAnsi="Calibri Light"/>
                <w:sz w:val="16"/>
                <w:szCs w:val="16"/>
                <w:lang w:val="en-US"/>
              </w:rPr>
            </w:pPr>
            <w:del w:id="13181" w:author="Ashan Asmone" w:date="2016-03-31T18:23:00Z">
              <w:r w:rsidRPr="000D598D" w:rsidDel="00F82C3F">
                <w:rPr>
                  <w:rFonts w:ascii="Calibri Light" w:hAnsi="Calibri Light"/>
                  <w:sz w:val="16"/>
                  <w:szCs w:val="16"/>
                  <w:lang w:val="en-US"/>
                </w:rPr>
                <w:delText>ISO 9514: 1992 Paints and varnishes -- Determination of the pot-life of liquid systems -- Preparation and conditioning of samples and guidelines for testing</w:delText>
              </w:r>
            </w:del>
            <w:ins w:id="13182" w:author="Ashan Asmone" w:date="2016-03-31T18:23:00Z">
              <w:r w:rsidR="00F82C3F">
                <w:rPr>
                  <w:rFonts w:ascii="Calibri Light" w:hAnsi="Calibri Light"/>
                  <w:sz w:val="16"/>
                  <w:szCs w:val="16"/>
                  <w:lang w:val="en-US"/>
                </w:rPr>
                <w:t>ISO 9514:2005 Paints and varnishes -- Determination of the pot life of multicomponent coating systems -- Preparation and conditioning of samples and guidelines for testing</w:t>
              </w:r>
            </w:ins>
          </w:p>
          <w:p w14:paraId="3F1DA744" w14:textId="77777777" w:rsidR="000D598D" w:rsidRPr="000D598D" w:rsidRDefault="000D598D" w:rsidP="000D598D">
            <w:pPr>
              <w:spacing w:after="120"/>
              <w:rPr>
                <w:rFonts w:ascii="Calibri Light" w:hAnsi="Calibri Light"/>
                <w:sz w:val="16"/>
                <w:szCs w:val="16"/>
                <w:lang w:val="en-US"/>
              </w:rPr>
            </w:pPr>
          </w:p>
          <w:p w14:paraId="6FA6AF9F" w14:textId="77777777" w:rsidR="000D598D" w:rsidRPr="000D598D" w:rsidRDefault="000D598D" w:rsidP="000D598D">
            <w:pPr>
              <w:spacing w:after="120"/>
              <w:rPr>
                <w:rFonts w:ascii="Calibri Light" w:hAnsi="Calibri Light"/>
                <w:sz w:val="16"/>
                <w:szCs w:val="16"/>
                <w:lang w:val="en-US"/>
              </w:rPr>
            </w:pPr>
            <w:del w:id="13183" w:author="Ashan Asmone" w:date="2016-03-31T18:24:00Z">
              <w:r w:rsidRPr="000D598D" w:rsidDel="00F82C3F">
                <w:rPr>
                  <w:rFonts w:ascii="Calibri Light" w:hAnsi="Calibri Light"/>
                  <w:sz w:val="16"/>
                  <w:szCs w:val="16"/>
                  <w:lang w:val="en-US"/>
                </w:rPr>
                <w:delText>ISO 11503: 1995 Paints and varnishes -- Determination of resistance to humidity (intermittent condensation)</w:delText>
              </w:r>
            </w:del>
            <w:ins w:id="13184" w:author="Ashan Asmone" w:date="2016-03-31T18:24:00Z">
              <w:r w:rsidR="00F82C3F">
                <w:rPr>
                  <w:rFonts w:ascii="Calibri Light" w:hAnsi="Calibri Light"/>
                  <w:sz w:val="16"/>
                  <w:szCs w:val="16"/>
                  <w:lang w:val="en-US"/>
                </w:rPr>
                <w:t>ISO 11503:1995 Paints and varnishes -- Determination of resistance to humidity (intermittent condensation)</w:t>
              </w:r>
            </w:ins>
          </w:p>
          <w:p w14:paraId="68AC5162" w14:textId="77777777" w:rsidR="000D598D" w:rsidRPr="000D598D" w:rsidRDefault="000D598D" w:rsidP="000D598D">
            <w:pPr>
              <w:spacing w:after="120"/>
              <w:rPr>
                <w:rFonts w:ascii="Calibri Light" w:hAnsi="Calibri Light"/>
                <w:sz w:val="16"/>
                <w:szCs w:val="16"/>
                <w:lang w:val="en-US"/>
              </w:rPr>
            </w:pPr>
          </w:p>
          <w:p w14:paraId="35BB08B9" w14:textId="77777777" w:rsidR="000D598D" w:rsidRPr="000D598D" w:rsidRDefault="000D598D" w:rsidP="000D598D">
            <w:pPr>
              <w:spacing w:after="120"/>
              <w:rPr>
                <w:rFonts w:ascii="Calibri Light" w:hAnsi="Calibri Light"/>
                <w:sz w:val="16"/>
                <w:szCs w:val="16"/>
                <w:lang w:val="en-US"/>
              </w:rPr>
            </w:pPr>
            <w:del w:id="13185" w:author="Ashan Asmone" w:date="2016-03-31T18:25:00Z">
              <w:r w:rsidRPr="000D598D" w:rsidDel="00F82C3F">
                <w:rPr>
                  <w:rFonts w:ascii="Calibri Light" w:hAnsi="Calibri Light"/>
                  <w:sz w:val="16"/>
                  <w:szCs w:val="16"/>
                  <w:lang w:val="en-US"/>
                </w:rPr>
                <w:delText>ISO 11507: 1997 Paints and varnishes -- Exposure of coatings to artificial weathering -- Exposure to fluorescent UV and water</w:delText>
              </w:r>
            </w:del>
            <w:ins w:id="13186" w:author="Ashan Asmone" w:date="2016-03-31T18:25:00Z">
              <w:r w:rsidR="00F82C3F">
                <w:rPr>
                  <w:rFonts w:ascii="Calibri Light" w:hAnsi="Calibri Light"/>
                  <w:sz w:val="16"/>
                  <w:szCs w:val="16"/>
                  <w:lang w:val="en-US"/>
                </w:rPr>
                <w:t>ISO 16474-1:2013 Paints and varnishes -- Methods of exposure to laboratory light sources -- Part 1: General guidance</w:t>
              </w:r>
            </w:ins>
          </w:p>
          <w:p w14:paraId="634A7F2A" w14:textId="77777777" w:rsidR="000D598D" w:rsidRPr="000D598D" w:rsidRDefault="000D598D" w:rsidP="000D598D">
            <w:pPr>
              <w:spacing w:after="120"/>
              <w:rPr>
                <w:rFonts w:ascii="Calibri Light" w:hAnsi="Calibri Light"/>
                <w:sz w:val="16"/>
                <w:szCs w:val="16"/>
                <w:lang w:val="en-US"/>
              </w:rPr>
            </w:pPr>
          </w:p>
          <w:p w14:paraId="3BFD65EB" w14:textId="77777777" w:rsidR="000D598D" w:rsidRPr="000D598D" w:rsidRDefault="000D598D" w:rsidP="000D598D">
            <w:pPr>
              <w:spacing w:after="120"/>
              <w:rPr>
                <w:rFonts w:ascii="Calibri Light" w:hAnsi="Calibri Light"/>
                <w:sz w:val="16"/>
                <w:szCs w:val="16"/>
                <w:lang w:val="en-US"/>
              </w:rPr>
            </w:pPr>
            <w:del w:id="13187" w:author="Ashan Asmone" w:date="2016-03-31T18:25:00Z">
              <w:r w:rsidRPr="000D598D" w:rsidDel="00F82C3F">
                <w:rPr>
                  <w:rFonts w:ascii="Calibri Light" w:hAnsi="Calibri Light"/>
                  <w:sz w:val="16"/>
                  <w:szCs w:val="16"/>
                  <w:lang w:val="en-US"/>
                </w:rPr>
                <w:delText>ISO 11668: 1997 Binders for paints and varnishes -- Chlorinated polymerization resins -- General methods of test</w:delText>
              </w:r>
            </w:del>
            <w:ins w:id="13188" w:author="Ashan Asmone" w:date="2016-03-31T18:25:00Z">
              <w:r w:rsidR="00F82C3F">
                <w:rPr>
                  <w:rFonts w:ascii="Calibri Light" w:hAnsi="Calibri Light"/>
                  <w:sz w:val="16"/>
                  <w:szCs w:val="16"/>
                  <w:lang w:val="en-US"/>
                </w:rPr>
                <w:t>ISO 11668:1997 Binders for paints and varnishes -- Chlorinated polymerization resins -- General methods of test</w:t>
              </w:r>
            </w:ins>
          </w:p>
          <w:p w14:paraId="033BC549" w14:textId="77777777" w:rsidR="000D598D" w:rsidRPr="000D598D" w:rsidRDefault="000D598D" w:rsidP="000D598D">
            <w:pPr>
              <w:spacing w:after="120"/>
              <w:rPr>
                <w:rFonts w:ascii="Calibri Light" w:hAnsi="Calibri Light"/>
                <w:sz w:val="16"/>
                <w:szCs w:val="16"/>
                <w:lang w:val="en-US"/>
              </w:rPr>
            </w:pPr>
          </w:p>
          <w:p w14:paraId="270C3DFD" w14:textId="77777777" w:rsidR="000D598D" w:rsidRPr="000D598D" w:rsidRDefault="000D598D" w:rsidP="000D598D">
            <w:pPr>
              <w:spacing w:after="120"/>
              <w:rPr>
                <w:rFonts w:ascii="Calibri Light" w:hAnsi="Calibri Light"/>
                <w:sz w:val="16"/>
                <w:szCs w:val="16"/>
                <w:lang w:val="en-US"/>
              </w:rPr>
            </w:pPr>
            <w:del w:id="13189" w:author="Ashan Asmone" w:date="2016-03-31T18:26:00Z">
              <w:r w:rsidRPr="000D598D" w:rsidDel="00F82C3F">
                <w:rPr>
                  <w:rFonts w:ascii="Calibri Light" w:hAnsi="Calibri Light"/>
                  <w:sz w:val="16"/>
                  <w:szCs w:val="16"/>
                  <w:lang w:val="en-US"/>
                </w:rPr>
                <w:delText>ISO 11890-1: 2000 Paints and varnishes -- Determination of volatile organic compound (VOC) content -- Part 1: Difference method</w:delText>
              </w:r>
            </w:del>
            <w:ins w:id="13190" w:author="Ashan Asmone" w:date="2016-03-31T18:26:00Z">
              <w:r w:rsidR="00F82C3F">
                <w:rPr>
                  <w:rFonts w:ascii="Calibri Light" w:hAnsi="Calibri Light"/>
                  <w:sz w:val="16"/>
                  <w:szCs w:val="16"/>
                  <w:lang w:val="en-US"/>
                </w:rPr>
                <w:t>ISO 11890-1:2007 Paints and varnishes -- Determination of volatile organic compound (VOC) content -- Part 1: Difference method</w:t>
              </w:r>
            </w:ins>
          </w:p>
          <w:p w14:paraId="1BB2DCCB" w14:textId="77777777" w:rsidR="000D598D" w:rsidRPr="000D598D" w:rsidRDefault="000D598D" w:rsidP="000D598D">
            <w:pPr>
              <w:spacing w:after="120"/>
              <w:rPr>
                <w:rFonts w:ascii="Calibri Light" w:hAnsi="Calibri Light"/>
                <w:sz w:val="16"/>
                <w:szCs w:val="16"/>
                <w:lang w:val="en-US"/>
              </w:rPr>
            </w:pPr>
          </w:p>
          <w:p w14:paraId="37CD25F9" w14:textId="77777777" w:rsidR="000D598D" w:rsidRPr="000D598D" w:rsidRDefault="000D598D" w:rsidP="000D598D">
            <w:pPr>
              <w:spacing w:after="120"/>
              <w:rPr>
                <w:rFonts w:ascii="Calibri Light" w:hAnsi="Calibri Light"/>
                <w:sz w:val="16"/>
                <w:szCs w:val="16"/>
                <w:lang w:val="en-US"/>
              </w:rPr>
            </w:pPr>
            <w:del w:id="13191" w:author="Ashan Asmone" w:date="2016-03-31T18:27:00Z">
              <w:r w:rsidRPr="000D598D" w:rsidDel="00F82C3F">
                <w:rPr>
                  <w:rFonts w:ascii="Calibri Light" w:hAnsi="Calibri Light"/>
                  <w:sz w:val="16"/>
                  <w:szCs w:val="16"/>
                  <w:lang w:val="en-US"/>
                </w:rPr>
                <w:delText>ISO 11890-2: 2000 Paints and varnishes -- Determination of volatile organic compound (VOC) content -- Part 2: Gas-chromatographic method</w:delText>
              </w:r>
            </w:del>
            <w:ins w:id="13192" w:author="Ashan Asmone" w:date="2016-03-31T18:27:00Z">
              <w:r w:rsidR="00F82C3F">
                <w:rPr>
                  <w:rFonts w:ascii="Calibri Light" w:hAnsi="Calibri Light"/>
                  <w:sz w:val="16"/>
                  <w:szCs w:val="16"/>
                  <w:lang w:val="en-US"/>
                </w:rPr>
                <w:t>ISO 11890-2:2013 Paints and varnishes -- Determination of volatile organic compound (VOC) content -- Part 2: Gas-chromatographic method</w:t>
              </w:r>
            </w:ins>
          </w:p>
          <w:p w14:paraId="54368D35" w14:textId="77777777" w:rsidR="000D598D" w:rsidRPr="000D598D" w:rsidRDefault="000D598D" w:rsidP="000D598D">
            <w:pPr>
              <w:spacing w:after="120"/>
              <w:rPr>
                <w:rFonts w:ascii="Calibri Light" w:hAnsi="Calibri Light"/>
                <w:sz w:val="16"/>
                <w:szCs w:val="16"/>
                <w:lang w:val="en-US"/>
              </w:rPr>
            </w:pPr>
          </w:p>
          <w:p w14:paraId="4BD41C98" w14:textId="77777777" w:rsidR="000D598D" w:rsidRPr="000D598D" w:rsidRDefault="000D598D" w:rsidP="000D598D">
            <w:pPr>
              <w:spacing w:after="120"/>
              <w:rPr>
                <w:rFonts w:ascii="Calibri Light" w:hAnsi="Calibri Light"/>
                <w:sz w:val="16"/>
                <w:szCs w:val="16"/>
                <w:lang w:val="en-US"/>
              </w:rPr>
            </w:pPr>
            <w:del w:id="13193" w:author="Ashan Asmone" w:date="2016-03-31T18:27:00Z">
              <w:r w:rsidRPr="000D598D" w:rsidDel="004F0B47">
                <w:rPr>
                  <w:rFonts w:ascii="Calibri Light" w:hAnsi="Calibri Light"/>
                  <w:sz w:val="16"/>
                  <w:szCs w:val="16"/>
                  <w:lang w:val="en-US"/>
                </w:rPr>
                <w:delText>ISO 11908: 1996 Binders for paints and varnishes -- Amino resins -- General methods of test</w:delText>
              </w:r>
            </w:del>
            <w:ins w:id="13194" w:author="Ashan Asmone" w:date="2016-03-31T18:27:00Z">
              <w:r w:rsidR="004F0B47">
                <w:rPr>
                  <w:rFonts w:ascii="Calibri Light" w:hAnsi="Calibri Light"/>
                  <w:sz w:val="16"/>
                  <w:szCs w:val="16"/>
                  <w:lang w:val="en-US"/>
                </w:rPr>
                <w:t>ISO 11908: 1996 Binders for paints and varnishes -- Amino resins -- General methods of test</w:t>
              </w:r>
            </w:ins>
          </w:p>
          <w:p w14:paraId="2359D41A" w14:textId="77777777" w:rsidR="000D598D" w:rsidRPr="000D598D" w:rsidRDefault="000D598D" w:rsidP="000D598D">
            <w:pPr>
              <w:spacing w:after="120"/>
              <w:rPr>
                <w:rFonts w:ascii="Calibri Light" w:hAnsi="Calibri Light"/>
                <w:sz w:val="16"/>
                <w:szCs w:val="16"/>
                <w:lang w:val="en-US"/>
              </w:rPr>
            </w:pPr>
          </w:p>
          <w:p w14:paraId="482ABDF7" w14:textId="77777777" w:rsidR="000D598D" w:rsidRPr="000D598D" w:rsidRDefault="000D598D" w:rsidP="000D598D">
            <w:pPr>
              <w:spacing w:after="120"/>
              <w:rPr>
                <w:rFonts w:ascii="Calibri Light" w:hAnsi="Calibri Light"/>
                <w:sz w:val="16"/>
                <w:szCs w:val="16"/>
                <w:lang w:val="en-US"/>
              </w:rPr>
            </w:pPr>
            <w:del w:id="13195" w:author="Ashan Asmone" w:date="2016-03-31T18:28:00Z">
              <w:r w:rsidRPr="000D598D" w:rsidDel="004F0B47">
                <w:rPr>
                  <w:rFonts w:ascii="Calibri Light" w:hAnsi="Calibri Light"/>
                  <w:sz w:val="16"/>
                  <w:szCs w:val="16"/>
                  <w:lang w:val="en-US"/>
                </w:rPr>
                <w:delText>ISO 11909: 1996 Binders for paints and varnishes -- Polyisocyanate resins -- General methods of test</w:delText>
              </w:r>
            </w:del>
            <w:ins w:id="13196" w:author="Ashan Asmone" w:date="2016-03-31T18:28:00Z">
              <w:r w:rsidR="004F0B47">
                <w:rPr>
                  <w:rFonts w:ascii="Calibri Light" w:hAnsi="Calibri Light"/>
                  <w:sz w:val="16"/>
                  <w:szCs w:val="16"/>
                  <w:lang w:val="en-US"/>
                </w:rPr>
                <w:t>ISO 11909:2007 Binders for paints and varnishes -- Polyisocyanate resins -- General methods of test</w:t>
              </w:r>
            </w:ins>
          </w:p>
          <w:p w14:paraId="2AC68260" w14:textId="77777777" w:rsidR="000D598D" w:rsidRPr="000D598D" w:rsidRDefault="000D598D" w:rsidP="000D598D">
            <w:pPr>
              <w:spacing w:after="120"/>
              <w:rPr>
                <w:rFonts w:ascii="Calibri Light" w:hAnsi="Calibri Light"/>
                <w:sz w:val="16"/>
                <w:szCs w:val="16"/>
                <w:lang w:val="en-US"/>
              </w:rPr>
            </w:pPr>
          </w:p>
          <w:p w14:paraId="1C8467F5" w14:textId="77777777" w:rsidR="000D598D" w:rsidRPr="000D598D" w:rsidRDefault="000D598D" w:rsidP="000D598D">
            <w:pPr>
              <w:spacing w:after="120"/>
              <w:rPr>
                <w:rFonts w:ascii="Calibri Light" w:hAnsi="Calibri Light"/>
                <w:sz w:val="16"/>
                <w:szCs w:val="16"/>
                <w:lang w:val="en-US"/>
              </w:rPr>
            </w:pPr>
            <w:del w:id="13197" w:author="Ashan Asmone" w:date="2016-03-31T18:30:00Z">
              <w:r w:rsidRPr="000D598D" w:rsidDel="004F0B47">
                <w:rPr>
                  <w:rFonts w:ascii="Calibri Light" w:hAnsi="Calibri Light"/>
                  <w:sz w:val="16"/>
                  <w:szCs w:val="16"/>
                  <w:lang w:val="en-US"/>
                </w:rPr>
                <w:delText>ISO 11997-1: 1998 Paints and varnishes -- Determination of resistance to cyclic corrosion conditions -- Part 1: Wet (salt fog)/dry/humidity</w:delText>
              </w:r>
            </w:del>
            <w:ins w:id="13198" w:author="Ashan Asmone" w:date="2016-03-31T18:30:00Z">
              <w:r w:rsidR="004F0B47">
                <w:rPr>
                  <w:rFonts w:ascii="Calibri Light" w:hAnsi="Calibri Light"/>
                  <w:sz w:val="16"/>
                  <w:szCs w:val="16"/>
                  <w:lang w:val="en-US"/>
                </w:rPr>
                <w:t>ISO 11997-1:2005 Paints and varnishes -- Determination of resistance to cyclic corrosion conditions -- Part 1: Wet (salt fog)/dry/humidity</w:t>
              </w:r>
            </w:ins>
          </w:p>
          <w:p w14:paraId="1E94D5A2" w14:textId="77777777" w:rsidR="000D598D" w:rsidRPr="000D598D" w:rsidRDefault="000D598D" w:rsidP="000D598D">
            <w:pPr>
              <w:spacing w:after="120"/>
              <w:rPr>
                <w:rFonts w:ascii="Calibri Light" w:hAnsi="Calibri Light"/>
                <w:sz w:val="16"/>
                <w:szCs w:val="16"/>
                <w:lang w:val="en-US"/>
              </w:rPr>
            </w:pPr>
          </w:p>
          <w:p w14:paraId="4ED46119" w14:textId="77777777" w:rsidR="000D598D" w:rsidRPr="000D598D" w:rsidRDefault="000D598D" w:rsidP="000D598D">
            <w:pPr>
              <w:spacing w:after="120"/>
              <w:rPr>
                <w:rFonts w:ascii="Calibri Light" w:hAnsi="Calibri Light"/>
                <w:sz w:val="16"/>
                <w:szCs w:val="16"/>
                <w:lang w:val="en-US"/>
              </w:rPr>
            </w:pPr>
            <w:del w:id="13199" w:author="Ashan Asmone" w:date="2016-03-31T18:31:00Z">
              <w:r w:rsidRPr="000D598D" w:rsidDel="004F0B47">
                <w:rPr>
                  <w:rFonts w:ascii="Calibri Light" w:hAnsi="Calibri Light"/>
                  <w:sz w:val="16"/>
                  <w:szCs w:val="16"/>
                  <w:lang w:val="en-US"/>
                </w:rPr>
                <w:delText>ISO 11997-2: 2000 Paints and varnishes -- Determination of resistance to cyclic corrosion conditions -- Part 2: Wet (salt fog)/dry/humidity/UV light</w:delText>
              </w:r>
            </w:del>
            <w:ins w:id="13200" w:author="Ashan Asmone" w:date="2016-03-31T18:31:00Z">
              <w:r w:rsidR="004F0B47">
                <w:rPr>
                  <w:rFonts w:ascii="Calibri Light" w:hAnsi="Calibri Light"/>
                  <w:sz w:val="16"/>
                  <w:szCs w:val="16"/>
                  <w:lang w:val="en-US"/>
                </w:rPr>
                <w:t>ISO 11997-2:2013 Paints and varnishes -- Determination of resistance to cyclic corrosion conditions -- Part 2: Wet (salt fog)/dry/humidity/UV light</w:t>
              </w:r>
            </w:ins>
          </w:p>
          <w:p w14:paraId="449DCD3B" w14:textId="77777777" w:rsidR="000D598D" w:rsidRPr="000D598D" w:rsidRDefault="000D598D" w:rsidP="000D598D">
            <w:pPr>
              <w:spacing w:after="120"/>
              <w:rPr>
                <w:rFonts w:ascii="Calibri Light" w:hAnsi="Calibri Light"/>
                <w:sz w:val="16"/>
                <w:szCs w:val="16"/>
                <w:lang w:val="en-US"/>
              </w:rPr>
            </w:pPr>
          </w:p>
          <w:p w14:paraId="74D71F68" w14:textId="77777777" w:rsidR="000D598D" w:rsidRPr="000D598D" w:rsidRDefault="000D598D" w:rsidP="000D598D">
            <w:pPr>
              <w:spacing w:after="120"/>
              <w:rPr>
                <w:rFonts w:ascii="Calibri Light" w:hAnsi="Calibri Light"/>
                <w:sz w:val="16"/>
                <w:szCs w:val="16"/>
                <w:lang w:val="en-US"/>
              </w:rPr>
            </w:pPr>
            <w:del w:id="13201" w:author="Ashan Asmone" w:date="2016-03-31T18:32:00Z">
              <w:r w:rsidRPr="000D598D" w:rsidDel="004F0B47">
                <w:rPr>
                  <w:rFonts w:ascii="Calibri Light" w:hAnsi="Calibri Light"/>
                  <w:sz w:val="16"/>
                  <w:szCs w:val="16"/>
                  <w:lang w:val="en-US"/>
                </w:rPr>
                <w:delText>ISO 11998: 1998 Paints and varnishes -- Determination of wet-scrub resistance and cleanability of coatings</w:delText>
              </w:r>
            </w:del>
            <w:ins w:id="13202" w:author="Ashan Asmone" w:date="2016-03-31T18:32:00Z">
              <w:r w:rsidR="004F0B47">
                <w:rPr>
                  <w:rFonts w:ascii="Calibri Light" w:hAnsi="Calibri Light"/>
                  <w:sz w:val="16"/>
                  <w:szCs w:val="16"/>
                  <w:lang w:val="en-US"/>
                </w:rPr>
                <w:t>ISO 11998:2006 Paints and varnishes -- Determination of wet-scrub resistance and cleanability of coatings</w:t>
              </w:r>
            </w:ins>
          </w:p>
          <w:p w14:paraId="7BDCC3DA" w14:textId="77777777" w:rsidR="000D598D" w:rsidRPr="000D598D" w:rsidRDefault="000D598D" w:rsidP="000D598D">
            <w:pPr>
              <w:spacing w:after="120"/>
              <w:rPr>
                <w:rFonts w:ascii="Calibri Light" w:hAnsi="Calibri Light"/>
                <w:sz w:val="16"/>
                <w:szCs w:val="16"/>
                <w:lang w:val="en-US"/>
              </w:rPr>
            </w:pPr>
          </w:p>
          <w:p w14:paraId="5F5271C3" w14:textId="77777777" w:rsidR="000D598D" w:rsidRPr="000D598D" w:rsidRDefault="000D598D" w:rsidP="000D598D">
            <w:pPr>
              <w:spacing w:after="120"/>
              <w:rPr>
                <w:rFonts w:ascii="Calibri Light" w:hAnsi="Calibri Light"/>
                <w:sz w:val="16"/>
                <w:szCs w:val="16"/>
                <w:lang w:val="en-US"/>
              </w:rPr>
            </w:pPr>
            <w:del w:id="13203" w:author="Ashan Asmone" w:date="2016-03-31T18:32:00Z">
              <w:r w:rsidRPr="000D598D" w:rsidDel="004F0B47">
                <w:rPr>
                  <w:rFonts w:ascii="Calibri Light" w:hAnsi="Calibri Light"/>
                  <w:sz w:val="16"/>
                  <w:szCs w:val="16"/>
                  <w:lang w:val="en-US"/>
                </w:rPr>
                <w:delText>ISO 12137-1: 1997 Paints and varnishes -- Determination of mar resistance -- Part 1: Method using a curved stylus</w:delText>
              </w:r>
            </w:del>
            <w:ins w:id="13204" w:author="Ashan Asmone" w:date="2016-03-31T18:32:00Z">
              <w:r w:rsidR="004F0B47">
                <w:rPr>
                  <w:rFonts w:ascii="Calibri Light" w:hAnsi="Calibri Light"/>
                  <w:sz w:val="16"/>
                  <w:szCs w:val="16"/>
                  <w:lang w:val="en-US"/>
                </w:rPr>
                <w:t>ISO 12137:2011 Paints and varnishes -- Determination of mar resistance</w:t>
              </w:r>
            </w:ins>
          </w:p>
          <w:p w14:paraId="78E33182" w14:textId="77777777" w:rsidR="000D598D" w:rsidRPr="000D598D" w:rsidRDefault="000D598D" w:rsidP="000D598D">
            <w:pPr>
              <w:spacing w:after="120"/>
              <w:rPr>
                <w:rFonts w:ascii="Calibri Light" w:hAnsi="Calibri Light"/>
                <w:sz w:val="16"/>
                <w:szCs w:val="16"/>
                <w:lang w:val="en-US"/>
              </w:rPr>
            </w:pPr>
          </w:p>
          <w:p w14:paraId="3EEF491B" w14:textId="77777777" w:rsidR="000D598D" w:rsidRPr="000D598D" w:rsidRDefault="000D598D" w:rsidP="000D598D">
            <w:pPr>
              <w:spacing w:after="120"/>
              <w:rPr>
                <w:rFonts w:ascii="Calibri Light" w:hAnsi="Calibri Light"/>
                <w:sz w:val="16"/>
                <w:szCs w:val="16"/>
                <w:lang w:val="en-US"/>
              </w:rPr>
            </w:pPr>
            <w:del w:id="13205" w:author="Ashan Asmone" w:date="2016-03-31T18:33:00Z">
              <w:r w:rsidRPr="000D598D" w:rsidDel="004F0B47">
                <w:rPr>
                  <w:rFonts w:ascii="Calibri Light" w:hAnsi="Calibri Light"/>
                  <w:sz w:val="16"/>
                  <w:szCs w:val="16"/>
                  <w:lang w:val="en-US"/>
                </w:rPr>
                <w:delText>ISO 12137-2: 1997 Paints and varnishes -- Determination of mar resistance -- Part 2: Method using a pointed stylus</w:delText>
              </w:r>
            </w:del>
            <w:ins w:id="13206" w:author="Ashan Asmone" w:date="2016-03-31T18:33:00Z">
              <w:r w:rsidR="004F0B47">
                <w:rPr>
                  <w:rFonts w:ascii="Calibri Light" w:hAnsi="Calibri Light"/>
                  <w:sz w:val="16"/>
                  <w:szCs w:val="16"/>
                  <w:lang w:val="en-US"/>
                </w:rPr>
                <w:t>ISO 1518-2:2011 Paints and varnishes -- Determination of scratch resistance -- Part 2: Variable-loading method</w:t>
              </w:r>
            </w:ins>
          </w:p>
          <w:p w14:paraId="7CD45477" w14:textId="77777777" w:rsidR="000D598D" w:rsidRPr="000D598D" w:rsidRDefault="000D598D" w:rsidP="000D598D">
            <w:pPr>
              <w:spacing w:after="120"/>
              <w:rPr>
                <w:rFonts w:ascii="Calibri Light" w:hAnsi="Calibri Light"/>
                <w:sz w:val="16"/>
                <w:szCs w:val="16"/>
                <w:lang w:val="en-US"/>
              </w:rPr>
            </w:pPr>
          </w:p>
          <w:p w14:paraId="78B95A41" w14:textId="77777777" w:rsidR="000D598D" w:rsidRPr="000D598D" w:rsidRDefault="000D598D" w:rsidP="000D598D">
            <w:pPr>
              <w:spacing w:after="120"/>
              <w:rPr>
                <w:rFonts w:ascii="Calibri Light" w:hAnsi="Calibri Light"/>
                <w:sz w:val="16"/>
                <w:szCs w:val="16"/>
                <w:lang w:val="en-US"/>
              </w:rPr>
            </w:pPr>
            <w:del w:id="13207" w:author="Ashan Asmone" w:date="2016-03-31T18:33:00Z">
              <w:r w:rsidRPr="000D598D" w:rsidDel="004F0B47">
                <w:rPr>
                  <w:rFonts w:ascii="Calibri Light" w:hAnsi="Calibri Light"/>
                  <w:sz w:val="16"/>
                  <w:szCs w:val="16"/>
                  <w:lang w:val="en-US"/>
                </w:rPr>
                <w:delText>ISO 14680-1: 2000 Paints and varnishes -- Determination of pigment content -- Part 1: Centrifuge method</w:delText>
              </w:r>
            </w:del>
            <w:ins w:id="13208" w:author="Ashan Asmone" w:date="2016-03-31T18:33:00Z">
              <w:r w:rsidR="004F0B47">
                <w:rPr>
                  <w:rFonts w:ascii="Calibri Light" w:hAnsi="Calibri Light"/>
                  <w:sz w:val="16"/>
                  <w:szCs w:val="16"/>
                  <w:lang w:val="en-US"/>
                </w:rPr>
                <w:t>ISO 14680-1:2000 Paints and varnishes -- Determination of pigment content -- Part 1: Centrifuge method</w:t>
              </w:r>
            </w:ins>
          </w:p>
          <w:p w14:paraId="79C867B8" w14:textId="77777777" w:rsidR="000D598D" w:rsidRPr="000D598D" w:rsidRDefault="000D598D" w:rsidP="000D598D">
            <w:pPr>
              <w:spacing w:after="120"/>
              <w:rPr>
                <w:rFonts w:ascii="Calibri Light" w:hAnsi="Calibri Light"/>
                <w:sz w:val="16"/>
                <w:szCs w:val="16"/>
                <w:lang w:val="en-US"/>
              </w:rPr>
            </w:pPr>
          </w:p>
          <w:p w14:paraId="184004A4" w14:textId="77777777" w:rsidR="000D598D" w:rsidRPr="000D598D" w:rsidRDefault="000D598D" w:rsidP="000D598D">
            <w:pPr>
              <w:spacing w:after="120"/>
              <w:rPr>
                <w:rFonts w:ascii="Calibri Light" w:hAnsi="Calibri Light"/>
                <w:sz w:val="16"/>
                <w:szCs w:val="16"/>
                <w:lang w:val="en-US"/>
              </w:rPr>
            </w:pPr>
            <w:del w:id="13209" w:author="Ashan Asmone" w:date="2016-03-31T18:34:00Z">
              <w:r w:rsidRPr="000D598D" w:rsidDel="004F0B47">
                <w:rPr>
                  <w:rFonts w:ascii="Calibri Light" w:hAnsi="Calibri Light"/>
                  <w:sz w:val="16"/>
                  <w:szCs w:val="16"/>
                  <w:lang w:val="en-US"/>
                </w:rPr>
                <w:delText>ISO 14680-2: 2000 Paints and varnishes -- Determination of pigment content -- Part 2: Ashing method</w:delText>
              </w:r>
            </w:del>
            <w:ins w:id="13210" w:author="Ashan Asmone" w:date="2016-03-31T18:34:00Z">
              <w:r w:rsidR="004F0B47">
                <w:rPr>
                  <w:rFonts w:ascii="Calibri Light" w:hAnsi="Calibri Light"/>
                  <w:sz w:val="16"/>
                  <w:szCs w:val="16"/>
                  <w:lang w:val="en-US"/>
                </w:rPr>
                <w:t>ISO 14680-2: 2000 Paints and varnishes -- Determination of pigment content -- Part 2: Ashing method</w:t>
              </w:r>
            </w:ins>
          </w:p>
          <w:p w14:paraId="6AFED8B9" w14:textId="77777777" w:rsidR="000D598D" w:rsidRPr="000D598D" w:rsidRDefault="000D598D" w:rsidP="000D598D">
            <w:pPr>
              <w:spacing w:after="120"/>
              <w:rPr>
                <w:rFonts w:ascii="Calibri Light" w:hAnsi="Calibri Light"/>
                <w:sz w:val="16"/>
                <w:szCs w:val="16"/>
                <w:lang w:val="en-US"/>
              </w:rPr>
            </w:pPr>
          </w:p>
          <w:p w14:paraId="4DCD268B" w14:textId="77777777" w:rsidR="000D598D" w:rsidRPr="000D598D" w:rsidRDefault="000D598D" w:rsidP="000D598D">
            <w:pPr>
              <w:spacing w:after="120"/>
              <w:rPr>
                <w:rFonts w:ascii="Calibri Light" w:hAnsi="Calibri Light"/>
                <w:sz w:val="16"/>
                <w:szCs w:val="16"/>
                <w:lang w:val="en-US"/>
              </w:rPr>
            </w:pPr>
            <w:del w:id="13211" w:author="Ashan Asmone" w:date="2016-03-31T18:35:00Z">
              <w:r w:rsidRPr="000D598D" w:rsidDel="004F0B47">
                <w:rPr>
                  <w:rFonts w:ascii="Calibri Light" w:hAnsi="Calibri Light"/>
                  <w:sz w:val="16"/>
                  <w:szCs w:val="16"/>
                  <w:lang w:val="en-US"/>
                </w:rPr>
                <w:delText>ISO 14680-3: 2000 Paints and varnishes -- Determination of pigment content -- Part 3: Filtration method</w:delText>
              </w:r>
            </w:del>
            <w:ins w:id="13212" w:author="Ashan Asmone" w:date="2016-03-31T18:35:00Z">
              <w:r w:rsidR="004F0B47">
                <w:rPr>
                  <w:rFonts w:ascii="Calibri Light" w:hAnsi="Calibri Light"/>
                  <w:sz w:val="16"/>
                  <w:szCs w:val="16"/>
                  <w:lang w:val="en-US"/>
                </w:rPr>
                <w:t>ISO 14680-3: 2000 Paints and varnishes -- Determination of pigment content -- Part 3: Filtration method</w:t>
              </w:r>
            </w:ins>
          </w:p>
          <w:p w14:paraId="524C8DB8" w14:textId="77777777" w:rsidR="000D598D" w:rsidRPr="000D598D" w:rsidRDefault="000D598D" w:rsidP="000D598D">
            <w:pPr>
              <w:spacing w:after="120"/>
              <w:rPr>
                <w:rFonts w:ascii="Calibri Light" w:hAnsi="Calibri Light"/>
                <w:sz w:val="16"/>
                <w:szCs w:val="16"/>
                <w:lang w:val="en-US"/>
              </w:rPr>
            </w:pPr>
          </w:p>
          <w:p w14:paraId="5DE5A2E9" w14:textId="77777777" w:rsidR="000D598D" w:rsidRPr="000D598D" w:rsidRDefault="000D598D" w:rsidP="000D598D">
            <w:pPr>
              <w:spacing w:after="120"/>
              <w:rPr>
                <w:rFonts w:ascii="Calibri Light" w:hAnsi="Calibri Light"/>
                <w:sz w:val="16"/>
                <w:szCs w:val="16"/>
                <w:lang w:val="en-US"/>
              </w:rPr>
            </w:pPr>
            <w:del w:id="13213" w:author="Ashan Asmone" w:date="2016-03-31T18:36:00Z">
              <w:r w:rsidRPr="000D598D" w:rsidDel="004F0B47">
                <w:rPr>
                  <w:rFonts w:ascii="Calibri Light" w:hAnsi="Calibri Light"/>
                  <w:sz w:val="16"/>
                  <w:szCs w:val="16"/>
                  <w:lang w:val="en-US"/>
                </w:rPr>
                <w:delText>ISO 15184: 1998 Paints and varnishes -- Determination of film hardness by pencil test</w:delText>
              </w:r>
            </w:del>
            <w:ins w:id="13214" w:author="Ashan Asmone" w:date="2016-03-31T18:36:00Z">
              <w:r w:rsidR="004F0B47">
                <w:rPr>
                  <w:rFonts w:ascii="Calibri Light" w:hAnsi="Calibri Light"/>
                  <w:sz w:val="16"/>
                  <w:szCs w:val="16"/>
                  <w:lang w:val="en-US"/>
                </w:rPr>
                <w:t>ISO 15184:2012 Paints and varnishes -- Determination of film hardness by pencil test</w:t>
              </w:r>
            </w:ins>
          </w:p>
          <w:p w14:paraId="4DA7A108" w14:textId="77777777" w:rsidR="00401C5E" w:rsidRPr="004F3C8C" w:rsidRDefault="00401C5E" w:rsidP="00401C5E">
            <w:pPr>
              <w:spacing w:after="120"/>
              <w:rPr>
                <w:rFonts w:ascii="Calibri Light" w:hAnsi="Calibri Light"/>
                <w:sz w:val="16"/>
                <w:szCs w:val="16"/>
                <w:lang w:val="en-US"/>
              </w:rPr>
            </w:pPr>
          </w:p>
        </w:tc>
      </w:tr>
    </w:tbl>
    <w:p w14:paraId="5E4F9884" w14:textId="77777777" w:rsidR="00401C5E" w:rsidRDefault="00401C5E" w:rsidP="00401C5E">
      <w:pPr>
        <w:rPr>
          <w:sz w:val="16"/>
          <w:szCs w:val="16"/>
          <w:lang w:val="en-US"/>
        </w:rPr>
      </w:pPr>
    </w:p>
    <w:p w14:paraId="2E9ADAEB" w14:textId="77777777" w:rsidR="00401C5E" w:rsidRDefault="00821EB1" w:rsidP="000D598D">
      <w:pPr>
        <w:pStyle w:val="Heading2"/>
        <w:rPr>
          <w:lang w:val="en-US"/>
        </w:rPr>
      </w:pPr>
      <w:r w:rsidRPr="00821EB1">
        <w:rPr>
          <w:lang w:val="en-US"/>
        </w:rPr>
        <w:t>Blistering</w:t>
      </w:r>
      <w:r>
        <w:rPr>
          <w:lang w:val="en-US"/>
        </w:rPr>
        <w:t xml:space="preserve"> - </w:t>
      </w:r>
      <w:r w:rsidRPr="00821EB1">
        <w:rPr>
          <w:lang w:val="en-US"/>
        </w:rPr>
        <w:t>wet area slab soffit</w:t>
      </w:r>
    </w:p>
    <w:tbl>
      <w:tblPr>
        <w:tblStyle w:val="TableGrid"/>
        <w:tblW w:w="0" w:type="auto"/>
        <w:tblInd w:w="108" w:type="dxa"/>
        <w:tblLook w:val="04A0" w:firstRow="1" w:lastRow="0" w:firstColumn="1" w:lastColumn="0" w:noHBand="0" w:noVBand="1"/>
      </w:tblPr>
      <w:tblGrid>
        <w:gridCol w:w="685"/>
        <w:gridCol w:w="8449"/>
      </w:tblGrid>
      <w:tr w:rsidR="00401C5E" w:rsidRPr="004F3C8C" w14:paraId="7B69DAE1" w14:textId="77777777" w:rsidTr="00401C5E">
        <w:tc>
          <w:tcPr>
            <w:tcW w:w="685" w:type="dxa"/>
          </w:tcPr>
          <w:p w14:paraId="05CD307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2BC9A09F"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7123C79B" w14:textId="77777777" w:rsidR="00821EB1" w:rsidRPr="00F526AD" w:rsidRDefault="00821EB1" w:rsidP="00F526AD">
            <w:pPr>
              <w:spacing w:after="120"/>
              <w:rPr>
                <w:rFonts w:ascii="Calibri Light" w:hAnsi="Calibri Light"/>
                <w:sz w:val="16"/>
                <w:szCs w:val="16"/>
                <w:lang w:val="en-US"/>
              </w:rPr>
            </w:pPr>
            <w:del w:id="13215" w:author="Ashan Asmone" w:date="2016-03-31T14:42:00Z">
              <w:r w:rsidRPr="00F526AD" w:rsidDel="00A93E31">
                <w:rPr>
                  <w:rFonts w:ascii="Calibri Light" w:hAnsi="Calibri Light"/>
                  <w:sz w:val="16"/>
                  <w:szCs w:val="16"/>
                  <w:lang w:val="en-US"/>
                </w:rPr>
                <w:delText>BS 8000-Part4:1989- Workmanship on building sites. Code of practice for waterproofing</w:delText>
              </w:r>
            </w:del>
            <w:ins w:id="13216" w:author="Ashan Asmone" w:date="2016-03-31T14:42:00Z">
              <w:r w:rsidR="00A93E31">
                <w:rPr>
                  <w:rFonts w:ascii="Calibri Light" w:hAnsi="Calibri Light"/>
                  <w:sz w:val="16"/>
                  <w:szCs w:val="16"/>
                  <w:lang w:val="en-US"/>
                </w:rPr>
                <w:t>BS 8000-0:2014 Workmanship on construction sites. Introduction and general principles</w:t>
              </w:r>
            </w:ins>
          </w:p>
          <w:p w14:paraId="04AD68F8"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0BA095B0" w14:textId="77777777" w:rsidR="00821EB1" w:rsidRPr="00F526AD" w:rsidRDefault="00821EB1" w:rsidP="00F526AD">
            <w:pPr>
              <w:spacing w:after="120"/>
              <w:rPr>
                <w:rFonts w:ascii="Calibri Light" w:hAnsi="Calibri Light"/>
                <w:sz w:val="16"/>
                <w:szCs w:val="16"/>
                <w:lang w:val="en-US"/>
              </w:rPr>
            </w:pPr>
            <w:del w:id="13217" w:author="Ashan Senel Asmone" w:date="2016-03-18T15:53:00Z">
              <w:r w:rsidRPr="00F526AD" w:rsidDel="00A36541">
                <w:rPr>
                  <w:rFonts w:ascii="Calibri Light" w:hAnsi="Calibri Light"/>
                  <w:sz w:val="16"/>
                  <w:szCs w:val="16"/>
                  <w:lang w:val="en-US"/>
                </w:rPr>
                <w:delText>BS 12:1996-Specification for Portland cement</w:delText>
              </w:r>
            </w:del>
            <w:ins w:id="13218" w:author="Ashan Senel Asmone" w:date="2016-03-18T15:53:00Z">
              <w:r w:rsidR="00A36541">
                <w:rPr>
                  <w:rFonts w:ascii="Calibri Light" w:hAnsi="Calibri Light"/>
                  <w:sz w:val="16"/>
                  <w:szCs w:val="16"/>
                  <w:lang w:val="en-US"/>
                </w:rPr>
                <w:t>BS EN 197-1:2011 Cement. Composition, specifications and conformity criteria for common cements</w:t>
              </w:r>
            </w:ins>
          </w:p>
          <w:p w14:paraId="2A9B3F21" w14:textId="77777777" w:rsidR="00821EB1" w:rsidRPr="00F526AD" w:rsidRDefault="00821EB1" w:rsidP="00F526AD">
            <w:pPr>
              <w:spacing w:after="120"/>
              <w:rPr>
                <w:rFonts w:ascii="Calibri Light" w:hAnsi="Calibri Light"/>
                <w:sz w:val="16"/>
                <w:szCs w:val="16"/>
                <w:lang w:val="en-US"/>
              </w:rPr>
            </w:pPr>
            <w:del w:id="13219" w:author="Ashan Senel Asmone" w:date="2016-03-21T10:59:00Z">
              <w:r w:rsidRPr="00F526AD" w:rsidDel="0046108D">
                <w:rPr>
                  <w:rFonts w:ascii="Calibri Light" w:hAnsi="Calibri Light"/>
                  <w:sz w:val="16"/>
                  <w:szCs w:val="16"/>
                  <w:lang w:val="en-US"/>
                </w:rPr>
                <w:delText>BS 8110Part1/2:1997/1985-Structural use of concrete. Code of practice for design and construction</w:delText>
              </w:r>
            </w:del>
            <w:ins w:id="13220" w:author="Ashan Senel Asmone" w:date="2016-03-21T10:59:00Z">
              <w:r w:rsidR="0046108D">
                <w:rPr>
                  <w:rFonts w:ascii="Calibri Light" w:hAnsi="Calibri Light"/>
                  <w:sz w:val="16"/>
                  <w:szCs w:val="16"/>
                  <w:lang w:val="en-US"/>
                </w:rPr>
                <w:t>BS EN 1992-1-1:2004+A1:2014 Eurocode 2: Design of concrete structures. General rules and rules for buildings</w:t>
              </w:r>
            </w:ins>
          </w:p>
          <w:p w14:paraId="20D1A5B0" w14:textId="77777777" w:rsidR="00821EB1" w:rsidRPr="00F526AD" w:rsidRDefault="00821EB1" w:rsidP="00F526AD">
            <w:pPr>
              <w:spacing w:after="120"/>
              <w:rPr>
                <w:rFonts w:ascii="Calibri Light" w:hAnsi="Calibri Light"/>
                <w:sz w:val="16"/>
                <w:szCs w:val="16"/>
                <w:lang w:val="en-US"/>
              </w:rPr>
            </w:pPr>
            <w:del w:id="13221" w:author="Ashan Senel Asmone" w:date="2016-03-18T16:39:00Z">
              <w:r w:rsidRPr="00F526AD" w:rsidDel="00902ADA">
                <w:rPr>
                  <w:rFonts w:ascii="Calibri Light" w:hAnsi="Calibri Light"/>
                  <w:sz w:val="16"/>
                  <w:szCs w:val="16"/>
                  <w:lang w:val="en-US"/>
                </w:rPr>
                <w:delText>BS 1881:(varies)-Testing concrete</w:delText>
              </w:r>
            </w:del>
            <w:ins w:id="13222" w:author="Ashan Senel Asmone" w:date="2016-03-21T17:09:00Z">
              <w:r w:rsidR="00785E22">
                <w:rPr>
                  <w:rFonts w:ascii="Calibri Light" w:hAnsi="Calibri Light"/>
                  <w:sz w:val="16"/>
                  <w:szCs w:val="16"/>
                  <w:lang w:val="en-US"/>
                </w:rPr>
                <w:t>BS EN 13139:2002 Aggregates for mortar</w:t>
              </w:r>
            </w:ins>
            <w:ins w:id="13223" w:author="Ashan Senel Asmone" w:date="2016-03-18T16:41:00Z">
              <w:r w:rsidR="00902ADA">
                <w:rPr>
                  <w:rFonts w:ascii="Calibri Light" w:hAnsi="Calibri Light"/>
                  <w:sz w:val="16"/>
                  <w:szCs w:val="16"/>
                  <w:lang w:val="en-US"/>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13224" w:author="Ashan Senel Asmone" w:date="2016-03-18T16:40:00Z">
              <w:r w:rsidR="00902ADA">
                <w:rPr>
                  <w:rFonts w:ascii="Calibri Light" w:hAnsi="Calibri Light"/>
                  <w:sz w:val="16"/>
                  <w:szCs w:val="16"/>
                  <w:lang w:val="en-US"/>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13225" w:author="Ashan Senel Asmone" w:date="2016-03-18T16:39:00Z">
              <w:r w:rsidR="00902ADA">
                <w:rPr>
                  <w:rFonts w:ascii="Calibri Light" w:hAnsi="Calibri Light"/>
                  <w:sz w:val="16"/>
                  <w:szCs w:val="16"/>
                  <w:lang w:val="en-US"/>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F526AD">
              <w:rPr>
                <w:rFonts w:ascii="Calibri Light" w:hAnsi="Calibri Light"/>
                <w:sz w:val="16"/>
                <w:szCs w:val="16"/>
                <w:lang w:val="en-US"/>
              </w:rPr>
              <w:t>.</w:t>
            </w:r>
          </w:p>
          <w:p w14:paraId="25CE1C78" w14:textId="77777777" w:rsidR="00821EB1" w:rsidRPr="00F526AD" w:rsidRDefault="00821EB1" w:rsidP="00F526AD">
            <w:pPr>
              <w:spacing w:after="120"/>
              <w:rPr>
                <w:rFonts w:ascii="Calibri Light" w:hAnsi="Calibri Light"/>
                <w:sz w:val="16"/>
                <w:szCs w:val="16"/>
                <w:lang w:val="en-US"/>
              </w:rPr>
            </w:pPr>
            <w:del w:id="13226" w:author="Ashan Senel Asmone" w:date="2016-03-18T16:08:00Z">
              <w:r w:rsidRPr="00F526AD" w:rsidDel="007E195F">
                <w:rPr>
                  <w:rFonts w:ascii="Calibri Light" w:hAnsi="Calibri Light"/>
                  <w:sz w:val="16"/>
                  <w:szCs w:val="16"/>
                  <w:lang w:val="en-US"/>
                </w:rPr>
                <w:delText>BS 812:(varies)-Testing aggregates</w:delText>
              </w:r>
            </w:del>
            <w:ins w:id="13227" w:author="Ashan Senel Asmone" w:date="2016-03-18T16:14:00Z">
              <w:r w:rsidR="007E195F">
                <w:rPr>
                  <w:rFonts w:ascii="Calibri Light" w:hAnsi="Calibri Light"/>
                  <w:sz w:val="16"/>
                  <w:szCs w:val="16"/>
                  <w:lang w:val="en-US"/>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13228" w:author="Ashan Senel Asmone" w:date="2016-03-18T16:13:00Z">
              <w:r w:rsidR="007E195F">
                <w:rPr>
                  <w:rFonts w:ascii="Calibri Light" w:hAnsi="Calibri Light"/>
                  <w:sz w:val="16"/>
                  <w:szCs w:val="16"/>
                  <w:lang w:val="en-US"/>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13229" w:author="Ashan Senel Asmone" w:date="2016-03-18T16:12:00Z">
              <w:r w:rsidR="007E195F">
                <w:rPr>
                  <w:rFonts w:ascii="Calibri Light" w:hAnsi="Calibri Light"/>
                  <w:sz w:val="16"/>
                  <w:szCs w:val="16"/>
                  <w:lang w:val="en-US"/>
                </w:rPr>
                <w:t xml:space="preserve">BS 812-109:1990. Testing aggregates. Methods for determination of moisture content/ BS 812-104:1994. Testing aggregates. Method for qualitative and quantitative petrographic examination of aggregates/ </w:t>
              </w:r>
            </w:ins>
            <w:ins w:id="13230" w:author="Ashan Senel Asmone" w:date="2016-03-18T16:09:00Z">
              <w:r w:rsidR="007E195F">
                <w:rPr>
                  <w:rFonts w:ascii="Calibri Light" w:hAnsi="Calibri Light"/>
                  <w:sz w:val="16"/>
                  <w:szCs w:val="16"/>
                  <w:lang w:val="en-US"/>
                </w:rPr>
                <w:t>BS 812-123:1999. Testing aggregates. Method for determination of alkali-silica reactivity. Concrete prism method/ BS 812-2:1995. Testing aggregates. Methods for determination of density/</w:t>
              </w:r>
            </w:ins>
            <w:ins w:id="13231" w:author="Ashan Senel Asmone" w:date="2016-03-18T16:08:00Z">
              <w:r w:rsidR="007E195F">
                <w:rPr>
                  <w:rFonts w:ascii="Calibri Light" w:hAnsi="Calibri Light"/>
                  <w:sz w:val="16"/>
                  <w:szCs w:val="16"/>
                  <w:lang w:val="en-US"/>
                </w:rPr>
                <w:t xml:space="preserve">BS EN 932-5:2012 Tests for general properties of aggregates. Common equipment and calibration/ BS 812-124:2009. Testing aggregates. Method for determination of frost heave/ </w:t>
              </w:r>
            </w:ins>
            <w:r w:rsidRPr="00F526AD">
              <w:rPr>
                <w:rFonts w:ascii="Calibri Light" w:hAnsi="Calibri Light"/>
                <w:sz w:val="16"/>
                <w:szCs w:val="16"/>
                <w:lang w:val="en-US"/>
              </w:rPr>
              <w:t>.</w:t>
            </w:r>
          </w:p>
          <w:p w14:paraId="6F26DEAA" w14:textId="77777777" w:rsidR="00821EB1" w:rsidRPr="00F526AD" w:rsidRDefault="00821EB1" w:rsidP="00F526AD">
            <w:pPr>
              <w:spacing w:after="120"/>
              <w:rPr>
                <w:rFonts w:ascii="Calibri Light" w:hAnsi="Calibri Light"/>
                <w:sz w:val="16"/>
                <w:szCs w:val="16"/>
                <w:lang w:val="en-US"/>
              </w:rPr>
            </w:pPr>
            <w:del w:id="13232" w:author="Ashan Senel Asmone" w:date="2016-03-18T16:20:00Z">
              <w:r w:rsidRPr="00F526AD" w:rsidDel="007E195F">
                <w:rPr>
                  <w:rFonts w:ascii="Calibri Light" w:hAnsi="Calibri Light"/>
                  <w:sz w:val="16"/>
                  <w:szCs w:val="16"/>
                  <w:lang w:val="en-US"/>
                </w:rPr>
                <w:delText>BS 882:1992-Specification for aggregates from natural sources for concrete</w:delText>
              </w:r>
            </w:del>
            <w:ins w:id="13233" w:author="Ashan Senel Asmone" w:date="2016-03-18T16:20:00Z">
              <w:r w:rsidR="007E195F">
                <w:rPr>
                  <w:rFonts w:ascii="Calibri Light" w:hAnsi="Calibri Light"/>
                  <w:sz w:val="16"/>
                  <w:szCs w:val="16"/>
                  <w:lang w:val="en-US"/>
                </w:rPr>
                <w:t>BS EN 12620:2002+A1:2008 Aggregates for concrete</w:t>
              </w:r>
            </w:ins>
          </w:p>
          <w:p w14:paraId="41390D01"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BS 4550:(varies)-Methods of testing cement</w:t>
            </w:r>
          </w:p>
          <w:p w14:paraId="44B4B2E9" w14:textId="77777777" w:rsidR="00821EB1" w:rsidRPr="00F526AD" w:rsidRDefault="00821EB1" w:rsidP="00F526AD">
            <w:pPr>
              <w:spacing w:after="120"/>
              <w:rPr>
                <w:rFonts w:ascii="Calibri Light" w:hAnsi="Calibri Light"/>
                <w:sz w:val="16"/>
                <w:szCs w:val="16"/>
                <w:lang w:val="en-US"/>
              </w:rPr>
            </w:pPr>
            <w:del w:id="13234" w:author="Jing Kai Toh" w:date="2016-05-12T10:58:00Z">
              <w:r w:rsidRPr="00F526AD" w:rsidDel="002030ED">
                <w:rPr>
                  <w:rFonts w:ascii="Calibri Light" w:hAnsi="Calibri Light"/>
                  <w:sz w:val="16"/>
                  <w:szCs w:val="16"/>
                  <w:lang w:val="en-US"/>
                </w:rPr>
                <w:delText>BS 4551:(varies)-Methods of testing mortars, screeds and plasters</w:delText>
              </w:r>
            </w:del>
            <w:ins w:id="13235" w:author="Jing Kai Toh" w:date="2016-05-12T12:19:00Z">
              <w:r w:rsidR="00D51AB8">
                <w:rPr>
                  <w:rFonts w:ascii="Calibri Light" w:hAnsi="Calibri Light"/>
                  <w:sz w:val="16"/>
                  <w:szCs w:val="16"/>
                  <w:lang w:val="en-US"/>
                </w:rPr>
                <w:t>BS EN 1015-7:1999 Methods of test for mortar for masonry. Determination of air content of fresh mortar / BS EN 1015-4:1999 Methods of test for mortar for masonry. Determination of consistence of fres</w:t>
              </w:r>
            </w:ins>
            <w:ins w:id="13236" w:author="Jing Kai Toh" w:date="2016-05-12T12:20:00Z">
              <w:r w:rsidR="00D51AB8">
                <w:rPr>
                  <w:rFonts w:ascii="Calibri Light" w:hAnsi="Calibri Light"/>
                  <w:sz w:val="16"/>
                  <w:szCs w:val="16"/>
                  <w:lang w:val="en-US"/>
                </w:rPr>
                <w:t xml:space="preserve">h mortar (by plunger penetration) / BS EN 1015-19:1999 Methods of test for mortar for masonry. Determination of water vapour permeability of hardened rendering and plastering </w:t>
              </w:r>
            </w:ins>
            <w:ins w:id="13237" w:author="Jing Kai Toh" w:date="2016-05-12T12:24:00Z">
              <w:r w:rsidR="00D51AB8">
                <w:rPr>
                  <w:rFonts w:ascii="Calibri Light" w:hAnsi="Calibri Light"/>
                  <w:sz w:val="16"/>
                  <w:szCs w:val="16"/>
                  <w:lang w:val="en-US"/>
                </w:rPr>
                <w:t xml:space="preserve">mortars / BS EN 1015-1:1999 Methods of test for mortar for masonry. Determination of particle size distribution (by sieve </w:t>
              </w:r>
            </w:ins>
            <w:ins w:id="13238" w:author="Jing Kai Toh" w:date="2016-05-12T12:26:00Z">
              <w:r w:rsidR="00D51AB8">
                <w:rPr>
                  <w:rFonts w:ascii="Calibri Light" w:hAnsi="Calibri Light"/>
                  <w:sz w:val="16"/>
                  <w:szCs w:val="16"/>
                  <w:lang w:val="en-US"/>
                </w:rPr>
                <w:t xml:space="preserve">analysis) / BS EN 1015-2:1999 Methods of test for mortar for masonry. Bulk sampling of mortars and preparation of test </w:t>
              </w:r>
            </w:ins>
            <w:ins w:id="13239" w:author="Jing Kai Toh" w:date="2016-05-12T12:28:00Z">
              <w:r w:rsidR="00D51AB8">
                <w:rPr>
                  <w:rFonts w:ascii="Calibri Light" w:hAnsi="Calibri Light"/>
                  <w:sz w:val="16"/>
                  <w:szCs w:val="16"/>
                  <w:lang w:val="en-US"/>
                </w:rPr>
                <w:t xml:space="preserve">mortars / BS EN 1015-3:1999 Methods of test for mortar for masonry. Determination of consistence of fresh mortar (by flow </w:t>
              </w:r>
            </w:ins>
            <w:ins w:id="13240" w:author="Jing Kai Toh" w:date="2016-05-12T12:30:00Z">
              <w:r w:rsidR="00D51AB8">
                <w:rPr>
                  <w:rFonts w:ascii="Calibri Light" w:hAnsi="Calibri Light"/>
                  <w:sz w:val="16"/>
                  <w:szCs w:val="16"/>
                  <w:lang w:val="en-US"/>
                </w:rPr>
                <w:t xml:space="preserve">table) / BS EN 1015-6:1999 Methods of test for mortar for masonry. Determination of bulk density of fresh mortar / BS EN 1015-9:1999 Methods of test for mortar for masonry. Determination of workable life and correction time of fresh </w:t>
              </w:r>
            </w:ins>
            <w:ins w:id="13241" w:author="Jing Kai Toh" w:date="2016-05-12T12:31:00Z">
              <w:r w:rsidR="00D51AB8">
                <w:rPr>
                  <w:rFonts w:ascii="Calibri Light" w:hAnsi="Calibri Light"/>
                  <w:sz w:val="16"/>
                  <w:szCs w:val="16"/>
                  <w:lang w:val="en-US"/>
                </w:rPr>
                <w:t xml:space="preserve">mortar / BS EN 1015-10:1999 Methods of test for mortar for masonry. Determination of dry bulk density of hardened </w:t>
              </w:r>
            </w:ins>
            <w:ins w:id="13242" w:author="Jing Kai Toh" w:date="2016-05-12T12:32:00Z">
              <w:r w:rsidR="00D51AB8">
                <w:rPr>
                  <w:rFonts w:ascii="Calibri Light" w:hAnsi="Calibri Light"/>
                  <w:sz w:val="16"/>
                  <w:szCs w:val="16"/>
                  <w:lang w:val="en-US"/>
                </w:rPr>
                <w:t>mortar / BS 4551:2005+A2:2013 Mortar. Methods of test for mortar and screed. Chemical analysis and physical testing</w:t>
              </w:r>
            </w:ins>
            <w:ins w:id="13243" w:author="Jing Kai Toh" w:date="2016-05-12T12:24:00Z">
              <w:r w:rsidR="00D51AB8">
                <w:rPr>
                  <w:rFonts w:ascii="Calibri Light" w:hAnsi="Calibri Light"/>
                  <w:sz w:val="16"/>
                  <w:szCs w:val="16"/>
                  <w:lang w:val="en-US"/>
                </w:rPr>
                <w:t xml:space="preserve"> </w:t>
              </w:r>
            </w:ins>
            <w:ins w:id="13244" w:author="Jing Kai Toh" w:date="2016-05-12T10:58:00Z">
              <w:r w:rsidR="002030ED">
                <w:rPr>
                  <w:rFonts w:ascii="Calibri Light" w:hAnsi="Calibri Light"/>
                  <w:sz w:val="16"/>
                  <w:szCs w:val="16"/>
                  <w:lang w:val="en-US"/>
                </w:rPr>
                <w:t>BS 4551:2005+A2:2013 Mortar. Methods of test for mortar and screed. Chemical analysis and physical testing</w:t>
              </w:r>
            </w:ins>
          </w:p>
          <w:p w14:paraId="63405C6D"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BS 4887:1986-Mortar admixtures</w:t>
            </w:r>
          </w:p>
          <w:p w14:paraId="37269BE3" w14:textId="77777777" w:rsidR="00821EB1" w:rsidRPr="00F526AD" w:rsidRDefault="00821EB1" w:rsidP="00F526AD">
            <w:pPr>
              <w:spacing w:after="120"/>
              <w:rPr>
                <w:rFonts w:ascii="Calibri Light" w:hAnsi="Calibri Light"/>
                <w:sz w:val="16"/>
                <w:szCs w:val="16"/>
                <w:lang w:val="en-US"/>
              </w:rPr>
            </w:pPr>
            <w:del w:id="13245" w:author="Jing Kai Toh" w:date="2016-05-12T10:50:00Z">
              <w:r w:rsidRPr="00F526AD" w:rsidDel="002030ED">
                <w:rPr>
                  <w:rFonts w:ascii="Calibri Light" w:hAnsi="Calibri Light"/>
                  <w:sz w:val="16"/>
                  <w:szCs w:val="16"/>
                  <w:lang w:val="en-US"/>
                </w:rPr>
                <w:delText>BS 5328-1 to 4:1990-1997: Concrete. Guide to specifying concrete/Concrete. Methods for specifying concrete mixes</w:delText>
              </w:r>
            </w:del>
            <w:ins w:id="13246" w:author="Jing Kai Toh" w:date="2016-05-12T10:50:00Z">
              <w:r w:rsidR="002030ED">
                <w:rPr>
                  <w:rFonts w:ascii="Calibri Light" w:hAnsi="Calibri Light"/>
                  <w:sz w:val="16"/>
                  <w:szCs w:val="16"/>
                  <w:lang w:val="en-US"/>
                </w:rPr>
                <w:t>BS EN 206:2013 Concrete. Specification, performance, production and conformity</w:t>
              </w:r>
            </w:ins>
          </w:p>
          <w:p w14:paraId="5F372895" w14:textId="77777777" w:rsidR="00821EB1" w:rsidRPr="00F526AD" w:rsidRDefault="00821EB1" w:rsidP="00F526AD">
            <w:pPr>
              <w:spacing w:after="120"/>
              <w:rPr>
                <w:rFonts w:ascii="Calibri Light" w:hAnsi="Calibri Light"/>
                <w:sz w:val="16"/>
                <w:szCs w:val="16"/>
                <w:lang w:val="en-US"/>
              </w:rPr>
            </w:pPr>
            <w:del w:id="13247" w:author="Ashan Senel Asmone" w:date="2016-03-18T17:37:00Z">
              <w:r w:rsidRPr="00F526AD" w:rsidDel="00DD05B5">
                <w:rPr>
                  <w:rFonts w:ascii="Calibri Light" w:hAnsi="Calibri Light"/>
                  <w:sz w:val="16"/>
                  <w:szCs w:val="16"/>
                  <w:lang w:val="en-US"/>
                </w:rPr>
                <w:delText>BS 6089: 1981- Guide to assessment of concrete strength in existing structures</w:delText>
              </w:r>
            </w:del>
            <w:ins w:id="13248" w:author="Ashan Senel Asmone" w:date="2016-03-18T17:37:00Z">
              <w:r w:rsidR="00DD05B5">
                <w:rPr>
                  <w:rFonts w:ascii="Calibri Light" w:hAnsi="Calibri Light"/>
                  <w:sz w:val="16"/>
                  <w:szCs w:val="16"/>
                  <w:lang w:val="en-US"/>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621CC327" w14:textId="77777777" w:rsidR="00821EB1" w:rsidRPr="00F526AD" w:rsidRDefault="00821EB1" w:rsidP="00F526AD">
            <w:pPr>
              <w:spacing w:after="120"/>
              <w:rPr>
                <w:rFonts w:ascii="Calibri Light" w:hAnsi="Calibri Light"/>
                <w:sz w:val="16"/>
                <w:szCs w:val="16"/>
                <w:lang w:val="en-US"/>
              </w:rPr>
            </w:pPr>
            <w:del w:id="13249" w:author="Ashan Senel Asmone" w:date="2016-03-21T10:37:00Z">
              <w:r w:rsidRPr="00F526AD" w:rsidDel="0046108D">
                <w:rPr>
                  <w:rFonts w:ascii="Calibri Light" w:hAnsi="Calibri Light"/>
                  <w:sz w:val="16"/>
                  <w:szCs w:val="16"/>
                  <w:lang w:val="en-US"/>
                </w:rPr>
                <w:delText>BS 6949:1991- Specification for bitumen-based coatings for cold application excluding use in contact with potable water</w:delText>
              </w:r>
            </w:del>
            <w:ins w:id="13250" w:author="Ashan Senel Asmone" w:date="2016-03-21T10:37:00Z">
              <w:r w:rsidR="0046108D">
                <w:rPr>
                  <w:rFonts w:ascii="Calibri Light" w:hAnsi="Calibri Light"/>
                  <w:sz w:val="16"/>
                  <w:szCs w:val="16"/>
                  <w:lang w:val="en-US"/>
                </w:rPr>
                <w:t>BS 6949:1991- Specification for bitumen-based coatings for cold application excluding use in contact with potable water</w:t>
              </w:r>
            </w:ins>
          </w:p>
          <w:p w14:paraId="0477A602" w14:textId="77777777" w:rsidR="00821EB1" w:rsidRPr="00F526AD" w:rsidRDefault="00821EB1" w:rsidP="00F526AD">
            <w:pPr>
              <w:spacing w:after="120"/>
              <w:rPr>
                <w:rFonts w:ascii="Calibri Light" w:hAnsi="Calibri Light"/>
                <w:sz w:val="16"/>
                <w:szCs w:val="16"/>
                <w:lang w:val="en-US"/>
              </w:rPr>
            </w:pPr>
            <w:del w:id="13251" w:author="Ashan Senel Asmone" w:date="2016-03-21T10:53:00Z">
              <w:r w:rsidRPr="00F526AD" w:rsidDel="0046108D">
                <w:rPr>
                  <w:rFonts w:ascii="Calibri Light" w:hAnsi="Calibri Light"/>
                  <w:sz w:val="16"/>
                  <w:szCs w:val="16"/>
                  <w:lang w:val="en-US"/>
                </w:rPr>
                <w:delText>BS 7543:1992-Guide to durability of buildings and building elements, products and components</w:delText>
              </w:r>
            </w:del>
            <w:ins w:id="13252" w:author="Ashan Senel Asmone" w:date="2016-03-21T10:57:00Z">
              <w:r w:rsidR="0046108D">
                <w:rPr>
                  <w:rFonts w:ascii="Calibri Light" w:hAnsi="Calibri Light"/>
                  <w:sz w:val="16"/>
                  <w:szCs w:val="16"/>
                  <w:lang w:val="en-US"/>
                </w:rPr>
                <w:t>BS 7543:2015 Guide to durability of buildings and building elements, products and components/</w:t>
              </w:r>
            </w:ins>
            <w:ins w:id="13253" w:author="Ashan Senel Asmone" w:date="2016-03-21T10:54:00Z">
              <w:r w:rsidR="0046108D">
                <w:rPr>
                  <w:rFonts w:ascii="Calibri Light" w:hAnsi="Calibri Light"/>
                  <w:sz w:val="16"/>
                  <w:szCs w:val="16"/>
                  <w:lang w:val="en-US"/>
                </w:rPr>
                <w:t>BS ISO 15686-1:2011 Buildings and constructed assets. Service life planning. General principles and framework</w:t>
              </w:r>
            </w:ins>
            <w:ins w:id="13254" w:author="Ashan Senel Asmone" w:date="2016-03-21T10:53:00Z">
              <w:r w:rsidR="0046108D">
                <w:rPr>
                  <w:rFonts w:ascii="Calibri Light" w:hAnsi="Calibri Light"/>
                  <w:sz w:val="16"/>
                  <w:szCs w:val="16"/>
                  <w:lang w:val="en-US"/>
                </w:rPr>
                <w:t>BS ISO 15686-3:2002 Buildings and constructed assets. Service life planning. Performance audits and reviewsBS ISO 15686-2:2012 Buildings and constructed assets. Service life planning. Service life prediction procedures</w:t>
              </w:r>
            </w:ins>
          </w:p>
          <w:p w14:paraId="7D285159" w14:textId="77777777" w:rsidR="00821EB1" w:rsidRPr="00F526AD" w:rsidRDefault="00821EB1" w:rsidP="00F526AD">
            <w:pPr>
              <w:spacing w:after="120"/>
              <w:rPr>
                <w:rFonts w:ascii="Calibri Light" w:hAnsi="Calibri Light"/>
                <w:sz w:val="16"/>
                <w:szCs w:val="16"/>
                <w:lang w:val="en-US"/>
              </w:rPr>
            </w:pPr>
            <w:del w:id="13255" w:author="Jing Kai Toh" w:date="2016-05-12T10:46:00Z">
              <w:r w:rsidRPr="00F526AD" w:rsidDel="002030ED">
                <w:rPr>
                  <w:rFonts w:ascii="Calibri Light" w:hAnsi="Calibri Light"/>
                  <w:sz w:val="16"/>
                  <w:szCs w:val="16"/>
                  <w:lang w:val="en-US"/>
                </w:rPr>
                <w:delText>BS 8000: Sec 2.2 : 1990- Workmanship on Building Sites Part 2: Code of Practice for Concrete work section 2.2: Sitework with in-situ and precast concrete.</w:delText>
              </w:r>
            </w:del>
            <w:ins w:id="13256" w:author="Jing Kai Toh" w:date="2016-05-12T10:46:00Z">
              <w:r w:rsidR="002030ED">
                <w:rPr>
                  <w:rFonts w:ascii="Calibri Light" w:hAnsi="Calibri Light"/>
                  <w:sz w:val="16"/>
                  <w:szCs w:val="16"/>
                  <w:lang w:val="en-US"/>
                </w:rPr>
                <w:t>BS 8000-0:2014 Workmanship on construction sites. Introduction and general principles</w:t>
              </w:r>
            </w:ins>
          </w:p>
          <w:p w14:paraId="0EC5AD22"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 </w:t>
            </w:r>
          </w:p>
          <w:p w14:paraId="508FB71C"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34708B22" w14:textId="77777777" w:rsidR="00821EB1" w:rsidRPr="00F526AD" w:rsidRDefault="00821EB1" w:rsidP="00F526AD">
            <w:pPr>
              <w:spacing w:after="120"/>
              <w:rPr>
                <w:rFonts w:ascii="Calibri Light" w:hAnsi="Calibri Light"/>
                <w:sz w:val="16"/>
                <w:szCs w:val="16"/>
                <w:lang w:val="en-US"/>
              </w:rPr>
            </w:pPr>
            <w:del w:id="13257" w:author="Ashan Asmone" w:date="2016-03-31T14:28:00Z">
              <w:r w:rsidRPr="00F526AD" w:rsidDel="00A93E31">
                <w:rPr>
                  <w:rFonts w:ascii="Calibri Light" w:hAnsi="Calibri Light"/>
                  <w:sz w:val="16"/>
                  <w:szCs w:val="16"/>
                  <w:lang w:val="en-US"/>
                </w:rPr>
                <w:delText>BS EN ISO 6270:1995, BS 3900-F9:1982- Paints and varnishes. Determination of resistance to humidity (continuous condensation)</w:delText>
              </w:r>
            </w:del>
            <w:ins w:id="13258" w:author="Ashan Asmone" w:date="2016-03-31T14:28:00Z">
              <w:r w:rsidR="00A93E31">
                <w:rPr>
                  <w:rFonts w:ascii="Calibri Light" w:hAnsi="Calibri Light"/>
                  <w:sz w:val="16"/>
                  <w:szCs w:val="16"/>
                  <w:lang w:val="en-US"/>
                </w:rPr>
                <w:t>BS EN ISO 6270-1:2001, BS 3900-F9:2001 Paints and varnishes. Determination of resistance to humidity. Continuous condensation</w:t>
              </w:r>
            </w:ins>
          </w:p>
          <w:p w14:paraId="5C9668A6" w14:textId="77777777" w:rsidR="00821EB1" w:rsidRPr="00F526AD" w:rsidRDefault="00821EB1" w:rsidP="00F526AD">
            <w:pPr>
              <w:spacing w:after="120"/>
              <w:rPr>
                <w:rFonts w:ascii="Calibri Light" w:hAnsi="Calibri Light"/>
                <w:sz w:val="16"/>
                <w:szCs w:val="16"/>
                <w:lang w:val="en-US"/>
              </w:rPr>
            </w:pPr>
            <w:del w:id="13259" w:author="Ashan Asmone" w:date="2016-03-31T14:29:00Z">
              <w:r w:rsidRPr="00F526AD" w:rsidDel="00A93E31">
                <w:rPr>
                  <w:rFonts w:ascii="Calibri Light" w:hAnsi="Calibri Light"/>
                  <w:sz w:val="16"/>
                  <w:szCs w:val="16"/>
                  <w:lang w:val="en-US"/>
                </w:rPr>
                <w:delText>BS 2015:1992-Glossary of paint and related terms</w:delText>
              </w:r>
            </w:del>
            <w:ins w:id="13260" w:author="Ashan Asmone" w:date="2016-03-31T14:29:00Z">
              <w:r w:rsidR="00A93E31">
                <w:rPr>
                  <w:rFonts w:ascii="Calibri Light" w:hAnsi="Calibri Light"/>
                  <w:sz w:val="16"/>
                  <w:szCs w:val="16"/>
                  <w:lang w:val="en-US"/>
                </w:rPr>
                <w:t>BS EN ISO 4618:2014 Paints and varnishes. Terms and definitions</w:t>
              </w:r>
            </w:ins>
          </w:p>
          <w:p w14:paraId="11398538" w14:textId="77777777" w:rsidR="00821EB1" w:rsidRPr="00F526AD" w:rsidRDefault="00821EB1" w:rsidP="00F526AD">
            <w:pPr>
              <w:spacing w:after="120"/>
              <w:rPr>
                <w:rFonts w:ascii="Calibri Light" w:hAnsi="Calibri Light"/>
                <w:sz w:val="16"/>
                <w:szCs w:val="16"/>
                <w:lang w:val="en-US"/>
              </w:rPr>
            </w:pPr>
            <w:del w:id="13261" w:author="Ashan Asmone" w:date="2016-03-31T14:30:00Z">
              <w:r w:rsidRPr="00F526AD" w:rsidDel="00A93E31">
                <w:rPr>
                  <w:rFonts w:ascii="Calibri Light" w:hAnsi="Calibri Light"/>
                  <w:sz w:val="16"/>
                  <w:szCs w:val="16"/>
                  <w:lang w:val="en-US"/>
                </w:rPr>
                <w:delText>BS 6150:1991-Code of practice for painting of buildings</w:delText>
              </w:r>
            </w:del>
            <w:ins w:id="13262" w:author="Ashan Asmone" w:date="2016-03-31T14:30:00Z">
              <w:r w:rsidR="00A93E31">
                <w:rPr>
                  <w:rFonts w:ascii="Calibri Light" w:hAnsi="Calibri Light"/>
                  <w:sz w:val="16"/>
                  <w:szCs w:val="16"/>
                  <w:lang w:val="en-US"/>
                </w:rPr>
                <w:t>BS 6150:2006+A1:2014 Painting of buildings. Code of practice</w:t>
              </w:r>
            </w:ins>
          </w:p>
          <w:p w14:paraId="66B871CF" w14:textId="77777777" w:rsidR="00821EB1" w:rsidRPr="00F526AD" w:rsidRDefault="00821EB1" w:rsidP="00F526AD">
            <w:pPr>
              <w:spacing w:after="120"/>
              <w:rPr>
                <w:rFonts w:ascii="Calibri Light" w:hAnsi="Calibri Light"/>
                <w:sz w:val="16"/>
                <w:szCs w:val="16"/>
                <w:lang w:val="en-US"/>
              </w:rPr>
            </w:pPr>
            <w:del w:id="13263" w:author="Ashan Asmone" w:date="2016-03-31T14:31:00Z">
              <w:r w:rsidRPr="00F526AD"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3264"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4CF30271" w14:textId="77777777" w:rsidR="00821EB1" w:rsidRPr="00F526AD" w:rsidRDefault="00821EB1" w:rsidP="00F526AD">
            <w:pPr>
              <w:spacing w:after="120"/>
              <w:rPr>
                <w:rFonts w:ascii="Calibri Light" w:hAnsi="Calibri Light"/>
                <w:sz w:val="16"/>
                <w:szCs w:val="16"/>
                <w:lang w:val="en-US"/>
              </w:rPr>
            </w:pPr>
            <w:del w:id="13265" w:author="Ashan Asmone" w:date="2016-03-31T14:32:00Z">
              <w:r w:rsidRPr="00F526AD" w:rsidDel="00A93E31">
                <w:rPr>
                  <w:rFonts w:ascii="Calibri Light" w:hAnsi="Calibri Light"/>
                  <w:sz w:val="16"/>
                  <w:szCs w:val="16"/>
                  <w:lang w:val="en-US"/>
                </w:rPr>
                <w:delText>BS 3416:1991-Specification for bitumen-based coatings for cold application, suitable for use in contact with potable water</w:delText>
              </w:r>
            </w:del>
            <w:ins w:id="13266"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21B186A3" w14:textId="77777777" w:rsidR="00821EB1" w:rsidRPr="00F526AD" w:rsidRDefault="00821EB1" w:rsidP="00F526AD">
            <w:pPr>
              <w:spacing w:after="120"/>
              <w:rPr>
                <w:rFonts w:ascii="Calibri Light" w:hAnsi="Calibri Light"/>
                <w:sz w:val="16"/>
                <w:szCs w:val="16"/>
                <w:lang w:val="en-US"/>
              </w:rPr>
            </w:pPr>
            <w:del w:id="13267" w:author="Ashan Asmone" w:date="2016-03-31T14:32:00Z">
              <w:r w:rsidRPr="00F526AD" w:rsidDel="00A93E31">
                <w:rPr>
                  <w:rFonts w:ascii="Calibri Light" w:hAnsi="Calibri Light"/>
                  <w:sz w:val="16"/>
                  <w:szCs w:val="16"/>
                  <w:lang w:val="en-US"/>
                </w:rPr>
                <w:delText>BS 3483-A1:1983, ISO 787/1-1982-Methods for testing pigments for paints. Comparison of colour</w:delText>
              </w:r>
            </w:del>
            <w:ins w:id="13268" w:author="Ashan Asmone" w:date="2016-03-31T14:32:00Z">
              <w:r w:rsidR="00A93E31">
                <w:rPr>
                  <w:rFonts w:ascii="Calibri Light" w:hAnsi="Calibri Light"/>
                  <w:sz w:val="16"/>
                  <w:szCs w:val="16"/>
                  <w:lang w:val="en-US"/>
                </w:rPr>
                <w:t>BS 3483-A1:1983, ISO 787/1-1982-Methods for testing pigments for paints. Comparison of colour</w:t>
              </w:r>
            </w:ins>
          </w:p>
          <w:p w14:paraId="3286F009" w14:textId="77777777" w:rsidR="00821EB1" w:rsidRPr="00F526AD" w:rsidRDefault="00821EB1" w:rsidP="00F526AD">
            <w:pPr>
              <w:spacing w:after="120"/>
              <w:rPr>
                <w:rFonts w:ascii="Calibri Light" w:hAnsi="Calibri Light"/>
                <w:sz w:val="16"/>
                <w:szCs w:val="16"/>
                <w:lang w:val="en-US"/>
              </w:rPr>
            </w:pPr>
            <w:del w:id="13269" w:author="Ashan Asmone" w:date="2016-03-31T14:33:00Z">
              <w:r w:rsidRPr="00F526AD" w:rsidDel="00A93E31">
                <w:rPr>
                  <w:rFonts w:ascii="Calibri Light" w:hAnsi="Calibri Light"/>
                  <w:sz w:val="16"/>
                  <w:szCs w:val="16"/>
                  <w:lang w:val="en-US"/>
                </w:rPr>
                <w:delText>BS 3483-C7:1980, ISO 787/22-1980-Methods for testing pigments for paints. Comparison of resistance to bleeding</w:delText>
              </w:r>
            </w:del>
            <w:ins w:id="13270"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7DB3546B" w14:textId="77777777" w:rsidR="00821EB1" w:rsidRPr="00F526AD" w:rsidRDefault="00821EB1" w:rsidP="00F526AD">
            <w:pPr>
              <w:spacing w:after="120"/>
              <w:rPr>
                <w:rFonts w:ascii="Calibri Light" w:hAnsi="Calibri Light"/>
                <w:sz w:val="16"/>
                <w:szCs w:val="16"/>
                <w:lang w:val="en-US"/>
              </w:rPr>
            </w:pPr>
            <w:del w:id="13271" w:author="Ashan Asmone" w:date="2016-03-31T14:34:00Z">
              <w:r w:rsidRPr="00F526AD"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3272"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63BA9431" w14:textId="77777777" w:rsidR="00821EB1" w:rsidRPr="00F526AD" w:rsidRDefault="00821EB1" w:rsidP="00F526AD">
            <w:pPr>
              <w:spacing w:after="120"/>
              <w:rPr>
                <w:rFonts w:ascii="Calibri Light" w:hAnsi="Calibri Light"/>
                <w:sz w:val="16"/>
                <w:szCs w:val="16"/>
                <w:lang w:val="en-US"/>
              </w:rPr>
            </w:pPr>
            <w:del w:id="13273" w:author="Ashan Asmone" w:date="2016-03-31T14:34:00Z">
              <w:r w:rsidRPr="00F526AD" w:rsidDel="00A93E31">
                <w:rPr>
                  <w:rFonts w:ascii="Calibri Light" w:hAnsi="Calibri Light"/>
                  <w:sz w:val="16"/>
                  <w:szCs w:val="16"/>
                  <w:lang w:val="en-US"/>
                </w:rPr>
                <w:delText>BS 3900-F2:1973-Methods of test for paint. Durability tests on paint films. Determination of resistance to humidity (cyclic condensation)</w:delText>
              </w:r>
            </w:del>
            <w:ins w:id="13274"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07D3F771" w14:textId="77777777" w:rsidR="00821EB1" w:rsidRPr="00F526AD" w:rsidRDefault="00821EB1" w:rsidP="00F526AD">
            <w:pPr>
              <w:spacing w:after="120"/>
              <w:rPr>
                <w:rFonts w:ascii="Calibri Light" w:hAnsi="Calibri Light"/>
                <w:sz w:val="16"/>
                <w:szCs w:val="16"/>
                <w:lang w:val="en-US"/>
              </w:rPr>
            </w:pPr>
            <w:del w:id="13275" w:author="Ashan Asmone" w:date="2016-03-31T14:35:00Z">
              <w:r w:rsidRPr="00F526AD"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3276"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69C86325" w14:textId="77777777" w:rsidR="00821EB1" w:rsidRPr="00F526AD" w:rsidRDefault="00821EB1" w:rsidP="00F526AD">
            <w:pPr>
              <w:spacing w:after="120"/>
              <w:rPr>
                <w:rFonts w:ascii="Calibri Light" w:hAnsi="Calibri Light"/>
                <w:sz w:val="16"/>
                <w:szCs w:val="16"/>
                <w:lang w:val="en-US"/>
              </w:rPr>
            </w:pPr>
            <w:del w:id="13277" w:author="Ashan Asmone" w:date="2016-03-31T14:37:00Z">
              <w:r w:rsidRPr="00F526AD"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3278"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47906C04" w14:textId="77777777" w:rsidR="00821EB1" w:rsidRPr="00F526AD" w:rsidRDefault="00821EB1" w:rsidP="00F526AD">
            <w:pPr>
              <w:spacing w:after="120"/>
              <w:rPr>
                <w:rFonts w:ascii="Calibri Light" w:hAnsi="Calibri Light"/>
                <w:sz w:val="16"/>
                <w:szCs w:val="16"/>
                <w:lang w:val="en-US"/>
              </w:rPr>
            </w:pPr>
            <w:del w:id="13279" w:author="Ashan Asmone" w:date="2016-03-31T14:38:00Z">
              <w:r w:rsidRPr="00F526AD" w:rsidDel="00A93E31">
                <w:rPr>
                  <w:rFonts w:ascii="Calibri Light" w:hAnsi="Calibri Light"/>
                  <w:sz w:val="16"/>
                  <w:szCs w:val="16"/>
                  <w:lang w:val="en-US"/>
                </w:rPr>
                <w:delText>BS 3900-H2:1983, ISO 4628/2-1982-Methods of test for paints. Evaluation of paint and varnish defects. Designation of degree of blistering</w:delText>
              </w:r>
            </w:del>
            <w:ins w:id="13280"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0A8CACAC" w14:textId="77777777" w:rsidR="00821EB1" w:rsidRPr="00F526AD" w:rsidRDefault="00821EB1" w:rsidP="00F526AD">
            <w:pPr>
              <w:spacing w:after="120"/>
              <w:rPr>
                <w:rFonts w:ascii="Calibri Light" w:hAnsi="Calibri Light"/>
                <w:sz w:val="16"/>
                <w:szCs w:val="16"/>
                <w:lang w:val="en-US"/>
              </w:rPr>
            </w:pPr>
            <w:del w:id="13281" w:author="Ashan Asmone" w:date="2016-03-31T14:40:00Z">
              <w:r w:rsidRPr="00F526AD" w:rsidDel="00A93E31">
                <w:rPr>
                  <w:rFonts w:ascii="Calibri Light" w:hAnsi="Calibri Light"/>
                  <w:sz w:val="16"/>
                  <w:szCs w:val="16"/>
                  <w:lang w:val="en-US"/>
                </w:rPr>
                <w:delText>BS 3900-H5:1983, ISO 4628/5-1982-Methods of test for paints. Evaluation of paint and varnish defects. Designation of degree of flaking</w:delText>
              </w:r>
            </w:del>
            <w:ins w:id="13282"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51C90672" w14:textId="77777777" w:rsidR="00821EB1" w:rsidRPr="00F526AD" w:rsidRDefault="00821EB1" w:rsidP="00F526AD">
            <w:pPr>
              <w:spacing w:after="120"/>
              <w:rPr>
                <w:rFonts w:ascii="Calibri Light" w:hAnsi="Calibri Light"/>
                <w:sz w:val="16"/>
                <w:szCs w:val="16"/>
                <w:lang w:val="en-US"/>
              </w:rPr>
            </w:pPr>
            <w:del w:id="13283" w:author="Ashan Asmone" w:date="2016-03-31T14:41:00Z">
              <w:r w:rsidRPr="00F526AD" w:rsidDel="00A93E31">
                <w:rPr>
                  <w:rFonts w:ascii="Calibri Light" w:hAnsi="Calibri Light"/>
                  <w:sz w:val="16"/>
                  <w:szCs w:val="16"/>
                  <w:lang w:val="en-US"/>
                </w:rPr>
                <w:delText>BS 6949:1991-Specification for bitumen-based coatings for cold application excluding use in contact with potable water</w:delText>
              </w:r>
            </w:del>
            <w:ins w:id="13284"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28091397" w14:textId="77777777" w:rsidR="00821EB1" w:rsidRPr="00F526AD" w:rsidRDefault="00821EB1" w:rsidP="00F526AD">
            <w:pPr>
              <w:spacing w:after="120"/>
              <w:rPr>
                <w:rFonts w:ascii="Calibri Light" w:hAnsi="Calibri Light"/>
                <w:sz w:val="16"/>
                <w:szCs w:val="16"/>
                <w:lang w:val="en-US"/>
              </w:rPr>
            </w:pPr>
            <w:del w:id="13285" w:author="Ashan Asmone" w:date="2016-03-31T14:41:00Z">
              <w:r w:rsidRPr="00F526AD" w:rsidDel="00A93E31">
                <w:rPr>
                  <w:rFonts w:ascii="Calibri Light" w:hAnsi="Calibri Light"/>
                  <w:sz w:val="16"/>
                  <w:szCs w:val="16"/>
                  <w:lang w:val="en-US"/>
                </w:rPr>
                <w:delText>BS 7664:2000-Specification for undercoat and finishing paints</w:delText>
              </w:r>
            </w:del>
            <w:ins w:id="13286" w:author="Ashan Asmone" w:date="2016-03-31T14:41:00Z">
              <w:r w:rsidR="00A93E31">
                <w:rPr>
                  <w:rFonts w:ascii="Calibri Light" w:hAnsi="Calibri Light"/>
                  <w:sz w:val="16"/>
                  <w:szCs w:val="16"/>
                  <w:lang w:val="en-US"/>
                </w:rPr>
                <w:t>BS 7664:2000-Specification for undercoat and finishing paints</w:t>
              </w:r>
            </w:ins>
          </w:p>
          <w:p w14:paraId="7F4148F7" w14:textId="77777777" w:rsidR="00821EB1" w:rsidRPr="00F526AD" w:rsidRDefault="00821EB1" w:rsidP="00F526AD">
            <w:pPr>
              <w:spacing w:after="120"/>
              <w:rPr>
                <w:rFonts w:ascii="Calibri Light" w:hAnsi="Calibri Light"/>
                <w:sz w:val="16"/>
                <w:szCs w:val="16"/>
                <w:lang w:val="en-US"/>
              </w:rPr>
            </w:pPr>
            <w:del w:id="13287" w:author="Ashan Asmone" w:date="2016-03-31T14:42:00Z">
              <w:r w:rsidRPr="00F526AD" w:rsidDel="00A93E31">
                <w:rPr>
                  <w:rFonts w:ascii="Calibri Light" w:hAnsi="Calibri Light"/>
                  <w:sz w:val="16"/>
                  <w:szCs w:val="16"/>
                  <w:lang w:val="en-US"/>
                </w:rPr>
                <w:delText>BS 8000-Part4:1989- Workmanship on building sites. Code of practice for waterproofing</w:delText>
              </w:r>
            </w:del>
            <w:ins w:id="13288" w:author="Ashan Asmone" w:date="2016-03-31T14:42:00Z">
              <w:r w:rsidR="00A93E31">
                <w:rPr>
                  <w:rFonts w:ascii="Calibri Light" w:hAnsi="Calibri Light"/>
                  <w:sz w:val="16"/>
                  <w:szCs w:val="16"/>
                  <w:lang w:val="en-US"/>
                </w:rPr>
                <w:t>BS 8000-0:2014 Workmanship on construction sites. Introduction and general principles</w:t>
              </w:r>
            </w:ins>
          </w:p>
          <w:p w14:paraId="06992604" w14:textId="77777777" w:rsidR="00821EB1" w:rsidRPr="00F526AD" w:rsidRDefault="00821EB1" w:rsidP="00F526AD">
            <w:pPr>
              <w:spacing w:after="120"/>
              <w:rPr>
                <w:rFonts w:ascii="Calibri Light" w:hAnsi="Calibri Light"/>
                <w:sz w:val="16"/>
                <w:szCs w:val="16"/>
                <w:lang w:val="en-US"/>
              </w:rPr>
            </w:pPr>
            <w:del w:id="13289" w:author="Ashan Asmone" w:date="2016-03-31T14:28:00Z">
              <w:r w:rsidRPr="00F526AD" w:rsidDel="00A93E31">
                <w:rPr>
                  <w:rFonts w:ascii="Calibri Light" w:hAnsi="Calibri Light"/>
                  <w:sz w:val="16"/>
                  <w:szCs w:val="16"/>
                  <w:lang w:val="en-US"/>
                </w:rPr>
                <w:delText>BS EN ISO 6270:1995, BS 3900-F9:1982- Paints and varnishes. Determination of resistance to humidity (continuous condensation)</w:delText>
              </w:r>
            </w:del>
            <w:ins w:id="13290" w:author="Ashan Asmone" w:date="2016-03-31T14:28:00Z">
              <w:r w:rsidR="00A93E31">
                <w:rPr>
                  <w:rFonts w:ascii="Calibri Light" w:hAnsi="Calibri Light"/>
                  <w:sz w:val="16"/>
                  <w:szCs w:val="16"/>
                  <w:lang w:val="en-US"/>
                </w:rPr>
                <w:t>BS EN ISO 6270-1:2001, BS 3900-F9:2001 Paints and varnishes. Determination of resistance to humidity. Continuous condensation</w:t>
              </w:r>
            </w:ins>
          </w:p>
          <w:p w14:paraId="3C542BB7" w14:textId="77777777" w:rsidR="00821EB1" w:rsidRPr="00F526AD" w:rsidRDefault="00821EB1" w:rsidP="00F526AD">
            <w:pPr>
              <w:spacing w:after="120"/>
              <w:rPr>
                <w:rFonts w:ascii="Calibri Light" w:hAnsi="Calibri Light"/>
                <w:sz w:val="16"/>
                <w:szCs w:val="16"/>
                <w:lang w:val="en-US"/>
              </w:rPr>
            </w:pPr>
            <w:del w:id="13291" w:author="Ashan Asmone" w:date="2016-03-31T14:29:00Z">
              <w:r w:rsidRPr="00F526AD" w:rsidDel="00A93E31">
                <w:rPr>
                  <w:rFonts w:ascii="Calibri Light" w:hAnsi="Calibri Light"/>
                  <w:sz w:val="16"/>
                  <w:szCs w:val="16"/>
                  <w:lang w:val="en-US"/>
                </w:rPr>
                <w:delText>BS 2015:1992-Glossary of paint and related terms</w:delText>
              </w:r>
            </w:del>
            <w:ins w:id="13292" w:author="Ashan Asmone" w:date="2016-03-31T14:29:00Z">
              <w:r w:rsidR="00A93E31">
                <w:rPr>
                  <w:rFonts w:ascii="Calibri Light" w:hAnsi="Calibri Light"/>
                  <w:sz w:val="16"/>
                  <w:szCs w:val="16"/>
                  <w:lang w:val="en-US"/>
                </w:rPr>
                <w:t>BS EN ISO 4618:2014 Paints and varnishes. Terms and definitions</w:t>
              </w:r>
            </w:ins>
          </w:p>
          <w:p w14:paraId="041DD12B" w14:textId="77777777" w:rsidR="00821EB1" w:rsidRPr="00F526AD" w:rsidRDefault="00821EB1" w:rsidP="00F526AD">
            <w:pPr>
              <w:spacing w:after="120"/>
              <w:rPr>
                <w:rFonts w:ascii="Calibri Light" w:hAnsi="Calibri Light"/>
                <w:sz w:val="16"/>
                <w:szCs w:val="16"/>
                <w:lang w:val="en-US"/>
              </w:rPr>
            </w:pPr>
            <w:del w:id="13293" w:author="Ashan Asmone" w:date="2016-03-31T14:30:00Z">
              <w:r w:rsidRPr="00F526AD" w:rsidDel="00A93E31">
                <w:rPr>
                  <w:rFonts w:ascii="Calibri Light" w:hAnsi="Calibri Light"/>
                  <w:sz w:val="16"/>
                  <w:szCs w:val="16"/>
                  <w:lang w:val="en-US"/>
                </w:rPr>
                <w:delText>BS 6150:1991-Code of practice for painting of buildings</w:delText>
              </w:r>
            </w:del>
            <w:ins w:id="13294" w:author="Ashan Asmone" w:date="2016-03-31T14:30:00Z">
              <w:r w:rsidR="00A93E31">
                <w:rPr>
                  <w:rFonts w:ascii="Calibri Light" w:hAnsi="Calibri Light"/>
                  <w:sz w:val="16"/>
                  <w:szCs w:val="16"/>
                  <w:lang w:val="en-US"/>
                </w:rPr>
                <w:t>BS 6150:2006+A1:2014 Painting of buildings. Code of practice</w:t>
              </w:r>
            </w:ins>
          </w:p>
          <w:p w14:paraId="06EE0F41" w14:textId="77777777" w:rsidR="00821EB1" w:rsidRPr="00F526AD" w:rsidRDefault="00821EB1" w:rsidP="00F526AD">
            <w:pPr>
              <w:spacing w:after="120"/>
              <w:rPr>
                <w:rFonts w:ascii="Calibri Light" w:hAnsi="Calibri Light"/>
                <w:sz w:val="16"/>
                <w:szCs w:val="16"/>
                <w:lang w:val="en-US"/>
              </w:rPr>
            </w:pPr>
            <w:del w:id="13295" w:author="Ashan Asmone" w:date="2016-03-31T14:31:00Z">
              <w:r w:rsidRPr="00F526AD"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3296"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75CBDFAA" w14:textId="77777777" w:rsidR="00821EB1" w:rsidRPr="00F526AD" w:rsidRDefault="00821EB1" w:rsidP="00F526AD">
            <w:pPr>
              <w:spacing w:after="120"/>
              <w:rPr>
                <w:rFonts w:ascii="Calibri Light" w:hAnsi="Calibri Light"/>
                <w:sz w:val="16"/>
                <w:szCs w:val="16"/>
                <w:lang w:val="en-US"/>
              </w:rPr>
            </w:pPr>
            <w:del w:id="13297" w:author="Ashan Asmone" w:date="2016-03-31T14:32:00Z">
              <w:r w:rsidRPr="00F526AD" w:rsidDel="00A93E31">
                <w:rPr>
                  <w:rFonts w:ascii="Calibri Light" w:hAnsi="Calibri Light"/>
                  <w:sz w:val="16"/>
                  <w:szCs w:val="16"/>
                  <w:lang w:val="en-US"/>
                </w:rPr>
                <w:delText>BS 3416:1991-Specification for bitumen-based coatings for cold application, suitable for use in contact with potable water</w:delText>
              </w:r>
            </w:del>
            <w:ins w:id="13298"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29507FA9" w14:textId="77777777" w:rsidR="00821EB1" w:rsidRPr="00F526AD" w:rsidRDefault="00821EB1" w:rsidP="00F526AD">
            <w:pPr>
              <w:spacing w:after="120"/>
              <w:rPr>
                <w:rFonts w:ascii="Calibri Light" w:hAnsi="Calibri Light"/>
                <w:sz w:val="16"/>
                <w:szCs w:val="16"/>
                <w:lang w:val="en-US"/>
              </w:rPr>
            </w:pPr>
            <w:del w:id="13299" w:author="Ashan Asmone" w:date="2016-03-31T14:32:00Z">
              <w:r w:rsidRPr="00F526AD" w:rsidDel="00A93E31">
                <w:rPr>
                  <w:rFonts w:ascii="Calibri Light" w:hAnsi="Calibri Light"/>
                  <w:sz w:val="16"/>
                  <w:szCs w:val="16"/>
                  <w:lang w:val="en-US"/>
                </w:rPr>
                <w:delText>BS 3483-A1:1983, ISO 787/1-1982-Methods for testing pigments for paints. Comparison of colour</w:delText>
              </w:r>
            </w:del>
            <w:ins w:id="13300" w:author="Ashan Asmone" w:date="2016-03-31T14:32:00Z">
              <w:r w:rsidR="00A93E31">
                <w:rPr>
                  <w:rFonts w:ascii="Calibri Light" w:hAnsi="Calibri Light"/>
                  <w:sz w:val="16"/>
                  <w:szCs w:val="16"/>
                  <w:lang w:val="en-US"/>
                </w:rPr>
                <w:t>BS 3483-A1:1983, ISO 787/1-1982-Methods for testing pigments for paints. Comparison of colour</w:t>
              </w:r>
            </w:ins>
          </w:p>
          <w:p w14:paraId="103E3676" w14:textId="77777777" w:rsidR="00821EB1" w:rsidRPr="00F526AD" w:rsidRDefault="00821EB1" w:rsidP="00F526AD">
            <w:pPr>
              <w:spacing w:after="120"/>
              <w:rPr>
                <w:rFonts w:ascii="Calibri Light" w:hAnsi="Calibri Light"/>
                <w:sz w:val="16"/>
                <w:szCs w:val="16"/>
                <w:lang w:val="en-US"/>
              </w:rPr>
            </w:pPr>
            <w:del w:id="13301" w:author="Ashan Asmone" w:date="2016-03-31T14:33:00Z">
              <w:r w:rsidRPr="00F526AD" w:rsidDel="00A93E31">
                <w:rPr>
                  <w:rFonts w:ascii="Calibri Light" w:hAnsi="Calibri Light"/>
                  <w:sz w:val="16"/>
                  <w:szCs w:val="16"/>
                  <w:lang w:val="en-US"/>
                </w:rPr>
                <w:delText>BS 3483-C7:1980, ISO 787/22-1980-Methods for testing pigments for paints. Comparison of resistance to bleeding</w:delText>
              </w:r>
            </w:del>
            <w:ins w:id="13302"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3DBC0BF5" w14:textId="77777777" w:rsidR="00821EB1" w:rsidRPr="00F526AD" w:rsidRDefault="00821EB1" w:rsidP="00F526AD">
            <w:pPr>
              <w:spacing w:after="120"/>
              <w:rPr>
                <w:rFonts w:ascii="Calibri Light" w:hAnsi="Calibri Light"/>
                <w:sz w:val="16"/>
                <w:szCs w:val="16"/>
                <w:lang w:val="en-US"/>
              </w:rPr>
            </w:pPr>
            <w:del w:id="13303" w:author="Ashan Asmone" w:date="2016-03-31T14:34:00Z">
              <w:r w:rsidRPr="00F526AD"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3304"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72238D98" w14:textId="77777777" w:rsidR="00821EB1" w:rsidRPr="00F526AD" w:rsidRDefault="00821EB1" w:rsidP="00F526AD">
            <w:pPr>
              <w:spacing w:after="120"/>
              <w:rPr>
                <w:rFonts w:ascii="Calibri Light" w:hAnsi="Calibri Light"/>
                <w:sz w:val="16"/>
                <w:szCs w:val="16"/>
                <w:lang w:val="en-US"/>
              </w:rPr>
            </w:pPr>
            <w:del w:id="13305" w:author="Ashan Asmone" w:date="2016-03-31T14:34:00Z">
              <w:r w:rsidRPr="00F526AD" w:rsidDel="00A93E31">
                <w:rPr>
                  <w:rFonts w:ascii="Calibri Light" w:hAnsi="Calibri Light"/>
                  <w:sz w:val="16"/>
                  <w:szCs w:val="16"/>
                  <w:lang w:val="en-US"/>
                </w:rPr>
                <w:delText>BS 3900-F2:1973-Methods of test for paint. Durability tests on paint films. Determination of resistance to humidity (cyclic condensation)</w:delText>
              </w:r>
            </w:del>
            <w:ins w:id="13306"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58FBE705" w14:textId="77777777" w:rsidR="00821EB1" w:rsidRPr="00F526AD" w:rsidRDefault="00821EB1" w:rsidP="00F526AD">
            <w:pPr>
              <w:spacing w:after="120"/>
              <w:rPr>
                <w:rFonts w:ascii="Calibri Light" w:hAnsi="Calibri Light"/>
                <w:sz w:val="16"/>
                <w:szCs w:val="16"/>
                <w:lang w:val="en-US"/>
              </w:rPr>
            </w:pPr>
            <w:del w:id="13307" w:author="Ashan Asmone" w:date="2016-03-31T14:35:00Z">
              <w:r w:rsidRPr="00F526AD"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3308"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52DA8CBF" w14:textId="77777777" w:rsidR="00821EB1" w:rsidRPr="00F526AD" w:rsidRDefault="00821EB1" w:rsidP="00F526AD">
            <w:pPr>
              <w:spacing w:after="120"/>
              <w:rPr>
                <w:rFonts w:ascii="Calibri Light" w:hAnsi="Calibri Light"/>
                <w:sz w:val="16"/>
                <w:szCs w:val="16"/>
                <w:lang w:val="en-US"/>
              </w:rPr>
            </w:pPr>
            <w:del w:id="13309" w:author="Ashan Asmone" w:date="2016-03-31T14:37:00Z">
              <w:r w:rsidRPr="00F526AD"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3310"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255664BD" w14:textId="77777777" w:rsidR="00821EB1" w:rsidRPr="00F526AD" w:rsidRDefault="00821EB1" w:rsidP="00F526AD">
            <w:pPr>
              <w:spacing w:after="120"/>
              <w:rPr>
                <w:rFonts w:ascii="Calibri Light" w:hAnsi="Calibri Light"/>
                <w:sz w:val="16"/>
                <w:szCs w:val="16"/>
                <w:lang w:val="en-US"/>
              </w:rPr>
            </w:pPr>
            <w:del w:id="13311" w:author="Ashan Asmone" w:date="2016-03-31T14:38:00Z">
              <w:r w:rsidRPr="00F526AD" w:rsidDel="00A93E31">
                <w:rPr>
                  <w:rFonts w:ascii="Calibri Light" w:hAnsi="Calibri Light"/>
                  <w:sz w:val="16"/>
                  <w:szCs w:val="16"/>
                  <w:lang w:val="en-US"/>
                </w:rPr>
                <w:delText>BS 3900-H2:1983, ISO 4628/2-1982-Methods of test for paints. Evaluation of paint and varnish defects. Designation of degree of blistering</w:delText>
              </w:r>
            </w:del>
            <w:ins w:id="13312"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7E6368F8" w14:textId="77777777" w:rsidR="00821EB1" w:rsidRPr="00F526AD" w:rsidRDefault="00821EB1" w:rsidP="00F526AD">
            <w:pPr>
              <w:spacing w:after="120"/>
              <w:rPr>
                <w:rFonts w:ascii="Calibri Light" w:hAnsi="Calibri Light"/>
                <w:sz w:val="16"/>
                <w:szCs w:val="16"/>
                <w:lang w:val="en-US"/>
              </w:rPr>
            </w:pPr>
            <w:del w:id="13313" w:author="Ashan Asmone" w:date="2016-03-31T14:40:00Z">
              <w:r w:rsidRPr="00F526AD" w:rsidDel="00A93E31">
                <w:rPr>
                  <w:rFonts w:ascii="Calibri Light" w:hAnsi="Calibri Light"/>
                  <w:sz w:val="16"/>
                  <w:szCs w:val="16"/>
                  <w:lang w:val="en-US"/>
                </w:rPr>
                <w:delText>BS 3900-H5:1983, ISO 4628/5-1982-Methods of test for paints. Evaluation of paint and varnish defects. Designation of degree of flaking</w:delText>
              </w:r>
            </w:del>
            <w:ins w:id="13314"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46BEE8C8" w14:textId="77777777" w:rsidR="00821EB1" w:rsidRPr="00F526AD" w:rsidRDefault="00821EB1" w:rsidP="00F526AD">
            <w:pPr>
              <w:spacing w:after="120"/>
              <w:rPr>
                <w:rFonts w:ascii="Calibri Light" w:hAnsi="Calibri Light"/>
                <w:sz w:val="16"/>
                <w:szCs w:val="16"/>
                <w:lang w:val="en-US"/>
              </w:rPr>
            </w:pPr>
            <w:del w:id="13315" w:author="Ashan Asmone" w:date="2016-03-31T14:41:00Z">
              <w:r w:rsidRPr="00F526AD" w:rsidDel="00A93E31">
                <w:rPr>
                  <w:rFonts w:ascii="Calibri Light" w:hAnsi="Calibri Light"/>
                  <w:sz w:val="16"/>
                  <w:szCs w:val="16"/>
                  <w:lang w:val="en-US"/>
                </w:rPr>
                <w:delText>BS 6949:1991-Specification for bitumen-based coatings for cold application excluding use in contact with potable water</w:delText>
              </w:r>
            </w:del>
            <w:ins w:id="13316"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24F50FB5" w14:textId="77777777" w:rsidR="00821EB1" w:rsidRPr="00F526AD" w:rsidRDefault="00821EB1" w:rsidP="00F526AD">
            <w:pPr>
              <w:spacing w:after="120"/>
              <w:rPr>
                <w:rFonts w:ascii="Calibri Light" w:hAnsi="Calibri Light"/>
                <w:sz w:val="16"/>
                <w:szCs w:val="16"/>
                <w:lang w:val="en-US"/>
              </w:rPr>
            </w:pPr>
            <w:del w:id="13317" w:author="Ashan Asmone" w:date="2016-03-31T14:41:00Z">
              <w:r w:rsidRPr="00F526AD" w:rsidDel="00A93E31">
                <w:rPr>
                  <w:rFonts w:ascii="Calibri Light" w:hAnsi="Calibri Light"/>
                  <w:sz w:val="16"/>
                  <w:szCs w:val="16"/>
                  <w:lang w:val="en-US"/>
                </w:rPr>
                <w:delText>BS 7664:2000-Specification for undercoat and finishing paints</w:delText>
              </w:r>
            </w:del>
            <w:ins w:id="13318" w:author="Ashan Asmone" w:date="2016-03-31T14:41:00Z">
              <w:r w:rsidR="00A93E31">
                <w:rPr>
                  <w:rFonts w:ascii="Calibri Light" w:hAnsi="Calibri Light"/>
                  <w:sz w:val="16"/>
                  <w:szCs w:val="16"/>
                  <w:lang w:val="en-US"/>
                </w:rPr>
                <w:t>BS 7664:2000-Specification for undercoat and finishing paints</w:t>
              </w:r>
            </w:ins>
          </w:p>
          <w:p w14:paraId="68685E6E" w14:textId="77777777" w:rsidR="00821EB1" w:rsidRPr="00F526AD" w:rsidRDefault="00821EB1" w:rsidP="00F526AD">
            <w:pPr>
              <w:spacing w:after="120"/>
              <w:rPr>
                <w:rFonts w:ascii="Calibri Light" w:hAnsi="Calibri Light"/>
                <w:sz w:val="16"/>
                <w:szCs w:val="16"/>
                <w:lang w:val="en-US"/>
              </w:rPr>
            </w:pPr>
          </w:p>
          <w:p w14:paraId="06FB8D56" w14:textId="77777777" w:rsidR="00401C5E" w:rsidRPr="004F3C8C" w:rsidRDefault="00401C5E" w:rsidP="00F526AD">
            <w:pPr>
              <w:spacing w:after="120"/>
              <w:rPr>
                <w:rFonts w:ascii="Calibri Light" w:hAnsi="Calibri Light"/>
                <w:sz w:val="16"/>
                <w:szCs w:val="16"/>
                <w:lang w:val="en-US"/>
              </w:rPr>
            </w:pPr>
          </w:p>
        </w:tc>
      </w:tr>
      <w:tr w:rsidR="00401C5E" w:rsidRPr="004F3C8C" w14:paraId="2BFF10B5" w14:textId="77777777" w:rsidTr="00401C5E">
        <w:tc>
          <w:tcPr>
            <w:tcW w:w="685" w:type="dxa"/>
          </w:tcPr>
          <w:p w14:paraId="26FEE43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1B871E21"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299B9847" w14:textId="77777777" w:rsidR="00821EB1" w:rsidRPr="00F526AD" w:rsidRDefault="00821EB1" w:rsidP="00F526AD">
            <w:pPr>
              <w:spacing w:after="120"/>
              <w:rPr>
                <w:rFonts w:ascii="Calibri Light" w:hAnsi="Calibri Light"/>
                <w:sz w:val="16"/>
                <w:szCs w:val="16"/>
                <w:lang w:val="en-US"/>
              </w:rPr>
            </w:pPr>
            <w:del w:id="13319" w:author="Jing Kai Toh" w:date="2016-05-12T10:26:00Z">
              <w:r w:rsidRPr="00F526AD" w:rsidDel="008E751D">
                <w:rPr>
                  <w:rFonts w:ascii="Calibri Light" w:hAnsi="Calibri Light"/>
                  <w:sz w:val="16"/>
                  <w:szCs w:val="16"/>
                  <w:lang w:val="en-US"/>
                </w:rPr>
                <w:delText>D5957-98- Standard Guide for Flood Testing Horizontal Waterproofing Installations</w:delText>
              </w:r>
            </w:del>
            <w:ins w:id="13320" w:author="Jing Kai Toh" w:date="2016-05-12T10:26:00Z">
              <w:r w:rsidR="008E751D">
                <w:rPr>
                  <w:rFonts w:ascii="Calibri Light" w:hAnsi="Calibri Light"/>
                  <w:sz w:val="16"/>
                  <w:szCs w:val="16"/>
                  <w:lang w:val="en-US"/>
                </w:rPr>
                <w:t>ASTM D5957 - 98(2013) Standard Guide for Flood Testing Horizontal Waterproofing Installations</w:t>
              </w:r>
            </w:ins>
          </w:p>
          <w:p w14:paraId="512DAFC9" w14:textId="77777777" w:rsidR="00821EB1" w:rsidRPr="00F526AD" w:rsidRDefault="00821EB1" w:rsidP="00F526AD">
            <w:pPr>
              <w:spacing w:after="120"/>
              <w:rPr>
                <w:rFonts w:ascii="Calibri Light" w:hAnsi="Calibri Light"/>
                <w:sz w:val="16"/>
                <w:szCs w:val="16"/>
                <w:lang w:val="en-US"/>
              </w:rPr>
            </w:pPr>
            <w:del w:id="13321" w:author="Jing Kai Toh" w:date="2016-05-12T10:25:00Z">
              <w:r w:rsidRPr="00F526AD" w:rsidDel="008E751D">
                <w:rPr>
                  <w:rFonts w:ascii="Calibri Light" w:hAnsi="Calibri Light"/>
                  <w:sz w:val="16"/>
                  <w:szCs w:val="16"/>
                  <w:lang w:val="en-US"/>
                </w:rPr>
                <w:delText>D5295-00-Standard Guide for Preparation of Concrete Surfaces for Adhered (Bonded) Membrane Waterproofing Systems</w:delText>
              </w:r>
            </w:del>
            <w:ins w:id="13322"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60BDA39C" w14:textId="77777777" w:rsidR="00821EB1" w:rsidRPr="00F526AD" w:rsidRDefault="00821EB1" w:rsidP="00F526AD">
            <w:pPr>
              <w:spacing w:after="120"/>
              <w:rPr>
                <w:rFonts w:ascii="Calibri Light" w:hAnsi="Calibri Light"/>
                <w:sz w:val="16"/>
                <w:szCs w:val="16"/>
                <w:lang w:val="en-US"/>
              </w:rPr>
            </w:pPr>
            <w:del w:id="13323" w:author="Jing Kai Toh" w:date="2016-05-12T10:24:00Z">
              <w:r w:rsidRPr="00F526AD" w:rsidDel="008E751D">
                <w:rPr>
                  <w:rFonts w:ascii="Calibri Light" w:hAnsi="Calibri Light"/>
                  <w:sz w:val="16"/>
                  <w:szCs w:val="16"/>
                  <w:lang w:val="en-US"/>
                </w:rPr>
                <w:delText>D5683-95(1999)e1-Standard Test Method for Flexibility of Roofing and Waterproofing Materials and Membranes</w:delText>
              </w:r>
            </w:del>
            <w:ins w:id="13324"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663A7F98" w14:textId="77777777" w:rsidR="00821EB1" w:rsidRPr="00F526AD" w:rsidRDefault="00821EB1" w:rsidP="00F526AD">
            <w:pPr>
              <w:spacing w:after="120"/>
              <w:rPr>
                <w:rFonts w:ascii="Calibri Light" w:hAnsi="Calibri Light"/>
                <w:sz w:val="16"/>
                <w:szCs w:val="16"/>
                <w:lang w:val="en-US"/>
              </w:rPr>
            </w:pPr>
            <w:del w:id="13325" w:author="Jing Kai Toh" w:date="2016-05-12T10:23:00Z">
              <w:r w:rsidRPr="00F526AD" w:rsidDel="008E751D">
                <w:rPr>
                  <w:rFonts w:ascii="Calibri Light" w:hAnsi="Calibri Light"/>
                  <w:sz w:val="16"/>
                  <w:szCs w:val="16"/>
                  <w:lang w:val="en-US"/>
                </w:rPr>
                <w:delText>D6135-97-Standard Practice for Application of Self-Adhering Modified Bituminous Waterproofing</w:delText>
              </w:r>
            </w:del>
            <w:ins w:id="13326"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6D3DE7F2"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7AF8272C"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C33-01- Standard Specification for Concrete Aggregates</w:t>
            </w:r>
          </w:p>
          <w:p w14:paraId="1D03B15B" w14:textId="77777777" w:rsidR="00821EB1" w:rsidRPr="00F526AD" w:rsidRDefault="00821EB1" w:rsidP="00F526AD">
            <w:pPr>
              <w:spacing w:after="120"/>
              <w:rPr>
                <w:rFonts w:ascii="Calibri Light" w:hAnsi="Calibri Light"/>
                <w:sz w:val="16"/>
                <w:szCs w:val="16"/>
                <w:lang w:val="en-US"/>
              </w:rPr>
            </w:pPr>
            <w:del w:id="13327" w:author="Ashan Senel Asmone" w:date="2016-03-21T11:18:00Z">
              <w:r w:rsidRPr="00F526AD" w:rsidDel="00ED4BC6">
                <w:rPr>
                  <w:rFonts w:ascii="Calibri Light" w:hAnsi="Calibri Light"/>
                  <w:sz w:val="16"/>
                  <w:szCs w:val="16"/>
                  <w:lang w:val="en-US"/>
                </w:rPr>
                <w:delText>C94/C94M-00e2- Standard Specification for Ready-Mixed Concrete</w:delText>
              </w:r>
            </w:del>
            <w:ins w:id="13328" w:author="Ashan Senel Asmone" w:date="2016-03-21T11:18:00Z">
              <w:r w:rsidR="00ED4BC6">
                <w:rPr>
                  <w:rFonts w:ascii="Calibri Light" w:hAnsi="Calibri Light"/>
                  <w:sz w:val="16"/>
                  <w:szCs w:val="16"/>
                  <w:lang w:val="en-US"/>
                </w:rPr>
                <w:t>ASTM C94 / C94M - 15b Standard Specification for Ready-Mixed Concrete</w:t>
              </w:r>
            </w:ins>
          </w:p>
          <w:p w14:paraId="31B7B8F7" w14:textId="77777777" w:rsidR="00821EB1" w:rsidRPr="00F526AD" w:rsidRDefault="00821EB1" w:rsidP="00F526AD">
            <w:pPr>
              <w:spacing w:after="120"/>
              <w:rPr>
                <w:rFonts w:ascii="Calibri Light" w:hAnsi="Calibri Light"/>
                <w:sz w:val="16"/>
                <w:szCs w:val="16"/>
                <w:lang w:val="en-US"/>
              </w:rPr>
            </w:pPr>
            <w:del w:id="13329" w:author="Ashan Senel Asmone" w:date="2016-03-21T16:00:00Z">
              <w:r w:rsidRPr="00F526AD" w:rsidDel="00891260">
                <w:rPr>
                  <w:rFonts w:ascii="Calibri Light" w:hAnsi="Calibri Light"/>
                  <w:sz w:val="16"/>
                  <w:szCs w:val="16"/>
                  <w:lang w:val="en-US"/>
                </w:rPr>
                <w:delText>C150-00 Standard Specification for Portland Cement</w:delText>
              </w:r>
            </w:del>
            <w:ins w:id="13330" w:author="Ashan Senel Asmone" w:date="2016-03-21T16:00:00Z">
              <w:r w:rsidR="00891260">
                <w:rPr>
                  <w:rFonts w:ascii="Calibri Light" w:hAnsi="Calibri Light"/>
                  <w:sz w:val="16"/>
                  <w:szCs w:val="16"/>
                  <w:lang w:val="en-US"/>
                </w:rPr>
                <w:t>ASTM C150 / C150M - 15 Standard Specification for Portland Cement</w:t>
              </w:r>
            </w:ins>
          </w:p>
          <w:p w14:paraId="703FAB74" w14:textId="77777777" w:rsidR="00821EB1" w:rsidRPr="00F526AD" w:rsidRDefault="00821EB1" w:rsidP="00F526AD">
            <w:pPr>
              <w:spacing w:after="120"/>
              <w:rPr>
                <w:rFonts w:ascii="Calibri Light" w:hAnsi="Calibri Light"/>
                <w:sz w:val="16"/>
                <w:szCs w:val="16"/>
                <w:lang w:val="en-US"/>
              </w:rPr>
            </w:pPr>
            <w:del w:id="13331" w:author="Jing Kai Toh" w:date="2016-05-12T10:32:00Z">
              <w:r w:rsidRPr="00F526AD" w:rsidDel="002030ED">
                <w:rPr>
                  <w:rFonts w:ascii="Calibri Light" w:hAnsi="Calibri Light"/>
                  <w:sz w:val="16"/>
                  <w:szCs w:val="16"/>
                  <w:lang w:val="en-US"/>
                </w:rPr>
                <w:delText>C597-97 Standard Test Method for Pulse Velocity</w:delText>
              </w:r>
            </w:del>
            <w:ins w:id="13332" w:author="Jing Kai Toh" w:date="2016-05-12T10:32:00Z">
              <w:r w:rsidR="002030ED">
                <w:rPr>
                  <w:rFonts w:ascii="Calibri Light" w:hAnsi="Calibri Light"/>
                  <w:sz w:val="16"/>
                  <w:szCs w:val="16"/>
                  <w:lang w:val="en-US"/>
                </w:rPr>
                <w:t>ASTM C597 - 09 Standard Test Method for Pulse Velocity Through Concrete</w:t>
              </w:r>
            </w:ins>
          </w:p>
          <w:p w14:paraId="55A1652B" w14:textId="77777777" w:rsidR="00821EB1" w:rsidRPr="00F526AD" w:rsidRDefault="00821EB1" w:rsidP="00F526AD">
            <w:pPr>
              <w:spacing w:after="120"/>
              <w:rPr>
                <w:rFonts w:ascii="Calibri Light" w:hAnsi="Calibri Light"/>
                <w:sz w:val="16"/>
                <w:szCs w:val="16"/>
                <w:lang w:val="en-US"/>
              </w:rPr>
            </w:pPr>
            <w:del w:id="13333" w:author="Jing Kai Toh" w:date="2016-05-12T10:31:00Z">
              <w:r w:rsidRPr="00F526AD" w:rsidDel="002030ED">
                <w:rPr>
                  <w:rFonts w:ascii="Calibri Light" w:hAnsi="Calibri Light"/>
                  <w:sz w:val="16"/>
                  <w:szCs w:val="16"/>
                  <w:lang w:val="en-US"/>
                </w:rPr>
                <w:delText>C136-01Standard Test Method for Sieve Analysis of Fine and Coarse Aggregates</w:delText>
              </w:r>
            </w:del>
            <w:ins w:id="13334" w:author="Jing Kai Toh" w:date="2016-05-12T10:31:00Z">
              <w:r w:rsidR="002030ED">
                <w:rPr>
                  <w:rFonts w:ascii="Calibri Light" w:hAnsi="Calibri Light"/>
                  <w:sz w:val="16"/>
                  <w:szCs w:val="16"/>
                  <w:lang w:val="en-US"/>
                </w:rPr>
                <w:t>ASTM C136 / C136M - 14 Standard Test Method for Sieve Analysis of Fine and Coarse Aggregates</w:t>
              </w:r>
            </w:ins>
          </w:p>
          <w:p w14:paraId="2BB30F58" w14:textId="77777777" w:rsidR="00821EB1" w:rsidRPr="00F526AD" w:rsidRDefault="00821EB1" w:rsidP="00F526AD">
            <w:pPr>
              <w:spacing w:after="120"/>
              <w:rPr>
                <w:rFonts w:ascii="Calibri Light" w:hAnsi="Calibri Light"/>
                <w:sz w:val="16"/>
                <w:szCs w:val="16"/>
                <w:lang w:val="en-US"/>
              </w:rPr>
            </w:pPr>
            <w:del w:id="13335" w:author="Jing Kai Toh" w:date="2016-05-12T10:30:00Z">
              <w:r w:rsidRPr="00F526AD" w:rsidDel="002030ED">
                <w:rPr>
                  <w:rFonts w:ascii="Calibri Light" w:hAnsi="Calibri Light"/>
                  <w:sz w:val="16"/>
                  <w:szCs w:val="16"/>
                  <w:lang w:val="en-US"/>
                </w:rPr>
                <w:delText>C642-97 Standard Test Method for Density, Absorption and Voids in Hardened Concrete</w:delText>
              </w:r>
            </w:del>
            <w:ins w:id="13336" w:author="Jing Kai Toh" w:date="2016-05-12T10:30:00Z">
              <w:r w:rsidR="002030ED">
                <w:rPr>
                  <w:rFonts w:ascii="Calibri Light" w:hAnsi="Calibri Light"/>
                  <w:sz w:val="16"/>
                  <w:szCs w:val="16"/>
                  <w:lang w:val="en-US"/>
                </w:rPr>
                <w:t>ASTM C642 - 13 Standard Test Method for Density, Absorption, and Voids in Hardened Concrete</w:t>
              </w:r>
            </w:ins>
          </w:p>
          <w:p w14:paraId="0F606BF4" w14:textId="77777777" w:rsidR="00821EB1" w:rsidRPr="00F526AD" w:rsidRDefault="00821EB1" w:rsidP="00F526AD">
            <w:pPr>
              <w:spacing w:after="120"/>
              <w:rPr>
                <w:rFonts w:ascii="Calibri Light" w:hAnsi="Calibri Light"/>
                <w:sz w:val="16"/>
                <w:szCs w:val="16"/>
                <w:lang w:val="en-US"/>
              </w:rPr>
            </w:pPr>
            <w:del w:id="13337" w:author="Jing Kai Toh" w:date="2016-05-12T10:28:00Z">
              <w:r w:rsidRPr="00F526AD" w:rsidDel="002030ED">
                <w:rPr>
                  <w:rFonts w:ascii="Calibri Light" w:hAnsi="Calibri Light"/>
                  <w:sz w:val="16"/>
                  <w:szCs w:val="16"/>
                  <w:lang w:val="en-US"/>
                </w:rPr>
                <w:delText>C805-97 Standard Test Method for Rebound Number of Hardened Concrete</w:delText>
              </w:r>
            </w:del>
            <w:ins w:id="13338" w:author="Jing Kai Toh" w:date="2016-05-12T10:28:00Z">
              <w:r w:rsidR="002030ED">
                <w:rPr>
                  <w:rFonts w:ascii="Calibri Light" w:hAnsi="Calibri Light"/>
                  <w:sz w:val="16"/>
                  <w:szCs w:val="16"/>
                  <w:lang w:val="en-US"/>
                </w:rPr>
                <w:t>ASTM C805 / C805M - 13a Standard Test Method for Rebound Number of Hardened Concrete</w:t>
              </w:r>
            </w:ins>
          </w:p>
          <w:p w14:paraId="011A1FF9" w14:textId="77777777" w:rsidR="00821EB1" w:rsidRPr="00F526AD" w:rsidRDefault="00821EB1" w:rsidP="00F526AD">
            <w:pPr>
              <w:spacing w:after="120"/>
              <w:rPr>
                <w:rFonts w:ascii="Calibri Light" w:hAnsi="Calibri Light"/>
                <w:sz w:val="16"/>
                <w:szCs w:val="16"/>
                <w:lang w:val="en-US"/>
              </w:rPr>
            </w:pPr>
            <w:del w:id="13339" w:author="Ashan Asmone" w:date="2016-03-31T14:45:00Z">
              <w:r w:rsidRPr="00F526AD" w:rsidDel="000E40A0">
                <w:rPr>
                  <w:rFonts w:ascii="Calibri Light" w:hAnsi="Calibri Light"/>
                  <w:sz w:val="16"/>
                  <w:szCs w:val="16"/>
                  <w:lang w:val="en-US"/>
                </w:rPr>
                <w:delText>D5098-99-Standard Specification for Artists' Acrylic Emulsion Paints</w:delText>
              </w:r>
            </w:del>
            <w:ins w:id="13340" w:author="Ashan Asmone" w:date="2016-03-31T14:45:00Z">
              <w:r w:rsidR="000E40A0">
                <w:rPr>
                  <w:rFonts w:ascii="Calibri Light" w:hAnsi="Calibri Light"/>
                  <w:sz w:val="16"/>
                  <w:szCs w:val="16"/>
                  <w:lang w:val="en-US"/>
                </w:rPr>
                <w:t>ASTM D5098 - 16 Standard Specification for Artists’ Acrylic Dispersion Paints</w:t>
              </w:r>
            </w:ins>
          </w:p>
          <w:p w14:paraId="62494D00" w14:textId="77777777" w:rsidR="00821EB1" w:rsidRPr="00F526AD" w:rsidRDefault="00821EB1" w:rsidP="00F526AD">
            <w:pPr>
              <w:spacing w:after="120"/>
              <w:rPr>
                <w:rFonts w:ascii="Calibri Light" w:hAnsi="Calibri Light"/>
                <w:sz w:val="16"/>
                <w:szCs w:val="16"/>
                <w:lang w:val="en-US"/>
              </w:rPr>
            </w:pPr>
            <w:del w:id="13341" w:author="Ashan Asmone" w:date="2016-03-31T14:46:00Z">
              <w:r w:rsidRPr="00F526AD" w:rsidDel="000E40A0">
                <w:rPr>
                  <w:rFonts w:ascii="Calibri Light" w:hAnsi="Calibri Light"/>
                  <w:sz w:val="16"/>
                  <w:szCs w:val="16"/>
                  <w:lang w:val="en-US"/>
                </w:rPr>
                <w:delText>D4258-83(1999)-Standard Practice for Surface Cleaning Concrete for Coating</w:delText>
              </w:r>
            </w:del>
            <w:ins w:id="13342" w:author="Ashan Asmone" w:date="2016-03-31T14:46:00Z">
              <w:r w:rsidR="000E40A0">
                <w:rPr>
                  <w:rFonts w:ascii="Calibri Light" w:hAnsi="Calibri Light"/>
                  <w:sz w:val="16"/>
                  <w:szCs w:val="16"/>
                  <w:lang w:val="en-US"/>
                </w:rPr>
                <w:t>ASTM D4258 - 05(2012) Standard Practice for Surface Cleaning Concrete for Coating</w:t>
              </w:r>
            </w:ins>
          </w:p>
          <w:p w14:paraId="311BE606" w14:textId="77777777" w:rsidR="00821EB1" w:rsidRPr="00F526AD" w:rsidRDefault="00821EB1" w:rsidP="00F526AD">
            <w:pPr>
              <w:spacing w:after="120"/>
              <w:rPr>
                <w:rFonts w:ascii="Calibri Light" w:hAnsi="Calibri Light"/>
                <w:sz w:val="16"/>
                <w:szCs w:val="16"/>
                <w:lang w:val="en-US"/>
              </w:rPr>
            </w:pPr>
            <w:del w:id="13343" w:author="Ashan Asmone" w:date="2016-03-31T14:47:00Z">
              <w:r w:rsidRPr="00F526AD" w:rsidDel="000E40A0">
                <w:rPr>
                  <w:rFonts w:ascii="Calibri Light" w:hAnsi="Calibri Light"/>
                  <w:sz w:val="16"/>
                  <w:szCs w:val="16"/>
                  <w:lang w:val="en-US"/>
                </w:rPr>
                <w:delText>D1640-95(1999)-Standard Test Methods for Drying, Curing, or Film Formation of Organic Coatings at Room Temperature</w:delText>
              </w:r>
            </w:del>
            <w:ins w:id="13344" w:author="Ashan Asmone" w:date="2016-03-31T14:47:00Z">
              <w:r w:rsidR="000E40A0">
                <w:rPr>
                  <w:rFonts w:ascii="Calibri Light" w:hAnsi="Calibri Light"/>
                  <w:sz w:val="16"/>
                  <w:szCs w:val="16"/>
                  <w:lang w:val="en-US"/>
                </w:rPr>
                <w:t>ASTM D1640 / D1640M - 14 Standard Test Methods for Drying, Curing, or Film Formation of Organic Coatings</w:t>
              </w:r>
            </w:ins>
          </w:p>
          <w:p w14:paraId="16543E23" w14:textId="77777777" w:rsidR="00821EB1" w:rsidRPr="00F526AD" w:rsidRDefault="00821EB1" w:rsidP="00F526AD">
            <w:pPr>
              <w:spacing w:after="120"/>
              <w:rPr>
                <w:rFonts w:ascii="Calibri Light" w:hAnsi="Calibri Light"/>
                <w:sz w:val="16"/>
                <w:szCs w:val="16"/>
                <w:lang w:val="en-US"/>
              </w:rPr>
            </w:pPr>
            <w:del w:id="13345" w:author="Ashan Asmone" w:date="2016-03-31T14:49:00Z">
              <w:r w:rsidRPr="00F526AD" w:rsidDel="000E40A0">
                <w:rPr>
                  <w:rFonts w:ascii="Calibri Light" w:hAnsi="Calibri Light"/>
                  <w:sz w:val="16"/>
                  <w:szCs w:val="16"/>
                  <w:lang w:val="en-US"/>
                </w:rPr>
                <w:delText>D279-87(1997)-Standard Test Methods for Bleeding of Pigments</w:delText>
              </w:r>
            </w:del>
            <w:ins w:id="13346" w:author="Ashan Asmone" w:date="2016-03-31T14:49:00Z">
              <w:r w:rsidR="000E40A0">
                <w:rPr>
                  <w:rFonts w:ascii="Calibri Light" w:hAnsi="Calibri Light"/>
                  <w:sz w:val="16"/>
                  <w:szCs w:val="16"/>
                  <w:lang w:val="en-US"/>
                </w:rPr>
                <w:t>ASTM D279 - 02(2012) Standard Test Methods for Bleeding of Pigments</w:t>
              </w:r>
            </w:ins>
          </w:p>
          <w:p w14:paraId="38E082E8" w14:textId="77777777" w:rsidR="00821EB1" w:rsidRPr="00F526AD" w:rsidRDefault="00821EB1" w:rsidP="00F526AD">
            <w:pPr>
              <w:spacing w:after="120"/>
              <w:rPr>
                <w:rFonts w:ascii="Calibri Light" w:hAnsi="Calibri Light"/>
                <w:sz w:val="16"/>
                <w:szCs w:val="16"/>
                <w:lang w:val="en-US"/>
              </w:rPr>
            </w:pPr>
            <w:del w:id="13347" w:author="Ashan Asmone" w:date="2016-03-31T14:50:00Z">
              <w:r w:rsidRPr="00F526AD" w:rsidDel="000E40A0">
                <w:rPr>
                  <w:rFonts w:ascii="Calibri Light" w:hAnsi="Calibri Light"/>
                  <w:sz w:val="16"/>
                  <w:szCs w:val="16"/>
                  <w:lang w:val="en-US"/>
                </w:rPr>
                <w:delText>D2574-00-Standard Test Method for Resistance of Emulsion Paints in the Container to Attack by Microorganisms</w:delText>
              </w:r>
            </w:del>
            <w:ins w:id="13348"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180ACEFB" w14:textId="77777777" w:rsidR="00821EB1" w:rsidRPr="00F526AD" w:rsidRDefault="00821EB1" w:rsidP="00F526AD">
            <w:pPr>
              <w:spacing w:after="120"/>
              <w:rPr>
                <w:rFonts w:ascii="Calibri Light" w:hAnsi="Calibri Light"/>
                <w:sz w:val="16"/>
                <w:szCs w:val="16"/>
                <w:lang w:val="en-US"/>
              </w:rPr>
            </w:pPr>
            <w:del w:id="13349" w:author="Ashan Asmone" w:date="2016-03-31T14:52:00Z">
              <w:r w:rsidRPr="00F526AD" w:rsidDel="000E40A0">
                <w:rPr>
                  <w:rFonts w:ascii="Calibri Light" w:hAnsi="Calibri Light"/>
                  <w:sz w:val="16"/>
                  <w:szCs w:val="16"/>
                  <w:lang w:val="en-US"/>
                </w:rPr>
                <w:delText>D5324-98-Standard Guide for Testing Water-Borne Architectural Coatings</w:delText>
              </w:r>
            </w:del>
            <w:ins w:id="13350" w:author="Ashan Asmone" w:date="2016-03-31T14:52:00Z">
              <w:r w:rsidR="000E40A0">
                <w:rPr>
                  <w:rFonts w:ascii="Calibri Light" w:hAnsi="Calibri Light"/>
                  <w:sz w:val="16"/>
                  <w:szCs w:val="16"/>
                  <w:lang w:val="en-US"/>
                </w:rPr>
                <w:t>ASTM D5324 - 10 Standard Guide for Testing Water-Borne Architectural Coatings</w:t>
              </w:r>
            </w:ins>
          </w:p>
          <w:p w14:paraId="71B33EB5" w14:textId="77777777" w:rsidR="00821EB1" w:rsidRPr="00F526AD" w:rsidRDefault="00821EB1" w:rsidP="00F526AD">
            <w:pPr>
              <w:spacing w:after="120"/>
              <w:rPr>
                <w:rFonts w:ascii="Calibri Light" w:hAnsi="Calibri Light"/>
                <w:sz w:val="16"/>
                <w:szCs w:val="16"/>
                <w:lang w:val="en-US"/>
              </w:rPr>
            </w:pPr>
            <w:del w:id="13351" w:author="Ashan Asmone" w:date="2016-03-31T14:52:00Z">
              <w:r w:rsidRPr="00F526AD" w:rsidDel="000E40A0">
                <w:rPr>
                  <w:rFonts w:ascii="Calibri Light" w:hAnsi="Calibri Light"/>
                  <w:sz w:val="16"/>
                  <w:szCs w:val="16"/>
                  <w:lang w:val="en-US"/>
                </w:rPr>
                <w:delText>D5146-98-Standard Guide to Testing Solvent-Borne Architectural Coatings</w:delText>
              </w:r>
            </w:del>
            <w:ins w:id="13352" w:author="Ashan Asmone" w:date="2016-03-31T14:52:00Z">
              <w:r w:rsidR="000E40A0">
                <w:rPr>
                  <w:rFonts w:ascii="Calibri Light" w:hAnsi="Calibri Light"/>
                  <w:sz w:val="16"/>
                  <w:szCs w:val="16"/>
                  <w:lang w:val="en-US"/>
                </w:rPr>
                <w:t>ASTM D5146 - 10 Standard Guide to Testing Solvent-Borne Architectural Coatings</w:t>
              </w:r>
            </w:ins>
          </w:p>
          <w:p w14:paraId="0479A98F" w14:textId="77777777" w:rsidR="00821EB1" w:rsidRPr="00F526AD" w:rsidRDefault="00821EB1" w:rsidP="00F526AD">
            <w:pPr>
              <w:spacing w:after="120"/>
              <w:rPr>
                <w:rFonts w:ascii="Calibri Light" w:hAnsi="Calibri Light"/>
                <w:sz w:val="16"/>
                <w:szCs w:val="16"/>
                <w:lang w:val="en-US"/>
              </w:rPr>
            </w:pPr>
            <w:del w:id="13353" w:author="Ashan Asmone" w:date="2016-03-31T14:53:00Z">
              <w:r w:rsidRPr="00F526AD" w:rsidDel="000E40A0">
                <w:rPr>
                  <w:rFonts w:ascii="Calibri Light" w:hAnsi="Calibri Light"/>
                  <w:sz w:val="16"/>
                  <w:szCs w:val="16"/>
                  <w:lang w:val="en-US"/>
                </w:rPr>
                <w:delText>E1907-97-Standard Practices for Determining Moisture-Related Acceptability of Concrete Floors to Receive Moisture-Sensitive Finishes</w:delText>
              </w:r>
            </w:del>
            <w:ins w:id="13354"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4A6A738B" w14:textId="77777777" w:rsidR="00821EB1" w:rsidRPr="00F526AD" w:rsidRDefault="00821EB1" w:rsidP="00F526AD">
            <w:pPr>
              <w:spacing w:after="120"/>
              <w:rPr>
                <w:rFonts w:ascii="Calibri Light" w:hAnsi="Calibri Light"/>
                <w:sz w:val="16"/>
                <w:szCs w:val="16"/>
                <w:lang w:val="en-US"/>
              </w:rPr>
            </w:pPr>
            <w:del w:id="13355" w:author="Ashan Asmone" w:date="2016-03-31T14:54:00Z">
              <w:r w:rsidRPr="00F526AD" w:rsidDel="000E40A0">
                <w:rPr>
                  <w:rFonts w:ascii="Calibri Light" w:hAnsi="Calibri Light"/>
                  <w:sz w:val="16"/>
                  <w:szCs w:val="16"/>
                  <w:lang w:val="en-US"/>
                </w:rPr>
                <w:delText>D6237-98-Standard Guide for Painting Inspectors (Concrete and Masonry Substrates)</w:delText>
              </w:r>
            </w:del>
            <w:ins w:id="13356" w:author="Ashan Asmone" w:date="2016-03-31T14:54:00Z">
              <w:r w:rsidR="000E40A0">
                <w:rPr>
                  <w:rFonts w:ascii="Calibri Light" w:hAnsi="Calibri Light"/>
                  <w:sz w:val="16"/>
                  <w:szCs w:val="16"/>
                  <w:lang w:val="en-US"/>
                </w:rPr>
                <w:t>ASTM D6237 - 09(2015) Standard Guide for Painting Inspectors (Concrete and Masonry Substrates)</w:t>
              </w:r>
            </w:ins>
          </w:p>
          <w:p w14:paraId="70DF75DB"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insert paint</w:t>
            </w:r>
          </w:p>
          <w:p w14:paraId="47B95502" w14:textId="77777777" w:rsidR="00401C5E" w:rsidRPr="004F3C8C" w:rsidRDefault="00401C5E" w:rsidP="00F526AD">
            <w:pPr>
              <w:spacing w:after="120"/>
              <w:rPr>
                <w:rFonts w:ascii="Calibri Light" w:hAnsi="Calibri Light"/>
                <w:sz w:val="16"/>
                <w:szCs w:val="16"/>
                <w:lang w:val="en-US"/>
              </w:rPr>
            </w:pPr>
          </w:p>
        </w:tc>
      </w:tr>
      <w:tr w:rsidR="00401C5E" w:rsidRPr="004F3C8C" w14:paraId="63EC6545" w14:textId="77777777" w:rsidTr="00401C5E">
        <w:tc>
          <w:tcPr>
            <w:tcW w:w="685" w:type="dxa"/>
          </w:tcPr>
          <w:p w14:paraId="7330C79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31650162"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0AF2E240" w14:textId="77777777" w:rsidR="00821EB1" w:rsidRPr="00F526AD" w:rsidRDefault="00821EB1" w:rsidP="00F526AD">
            <w:pPr>
              <w:spacing w:after="120"/>
              <w:rPr>
                <w:rFonts w:ascii="Calibri Light" w:hAnsi="Calibri Light"/>
                <w:sz w:val="16"/>
                <w:szCs w:val="16"/>
                <w:lang w:val="en-US"/>
              </w:rPr>
            </w:pPr>
            <w:del w:id="13357" w:author="Jing Kai Toh" w:date="2016-05-12T17:13:00Z">
              <w:r w:rsidRPr="00F526AD" w:rsidDel="0010274C">
                <w:rPr>
                  <w:rFonts w:ascii="Calibri Light" w:hAnsi="Calibri Light"/>
                  <w:sz w:val="16"/>
                  <w:szCs w:val="16"/>
                  <w:lang w:val="en-US"/>
                </w:rPr>
                <w:delText>AS3740:1994- Waterproofing of wet areas within residential buildings</w:delText>
              </w:r>
            </w:del>
            <w:ins w:id="13358" w:author="Jing Kai Toh" w:date="2016-05-12T17:13:00Z">
              <w:r w:rsidR="0010274C">
                <w:rPr>
                  <w:rFonts w:ascii="Calibri Light" w:hAnsi="Calibri Light"/>
                  <w:sz w:val="16"/>
                  <w:szCs w:val="16"/>
                  <w:lang w:val="en-US"/>
                </w:rPr>
                <w:t>AS 3740-2010/Amdt 1-2012 Waterproofing of domestic wet areas</w:t>
              </w:r>
            </w:ins>
            <w:r w:rsidRPr="00F526AD">
              <w:rPr>
                <w:rFonts w:ascii="Calibri Light" w:hAnsi="Calibri Light"/>
                <w:sz w:val="16"/>
                <w:szCs w:val="16"/>
                <w:lang w:val="en-US"/>
              </w:rPr>
              <w:t> </w:t>
            </w:r>
            <w:r w:rsidRPr="00F526AD">
              <w:rPr>
                <w:rFonts w:ascii="Calibri Light" w:hAnsi="Calibri Light"/>
                <w:sz w:val="16"/>
                <w:szCs w:val="16"/>
                <w:lang w:val="en-US"/>
              </w:rPr>
              <w:br/>
            </w:r>
            <w:r w:rsidRPr="00F526AD">
              <w:rPr>
                <w:rFonts w:ascii="Calibri Light" w:hAnsi="Calibri Light"/>
                <w:sz w:val="16"/>
                <w:szCs w:val="16"/>
                <w:lang w:val="en-US"/>
              </w:rPr>
              <w:br/>
              <w:t>AS 3740-Amdt 1:1995- Waterproofing of wet areas within residential buildings</w:t>
            </w:r>
          </w:p>
          <w:p w14:paraId="22DE55F8"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4694BEB8"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AS 1012.10-2000 : Methods of testing concrete - Determination of indirect tensile strength of concrete cylinders (Brasil or splitting test)</w:t>
            </w:r>
          </w:p>
          <w:p w14:paraId="53657874" w14:textId="77777777" w:rsidR="00821EB1" w:rsidRPr="00F526AD" w:rsidRDefault="00821EB1" w:rsidP="00F526AD">
            <w:pPr>
              <w:spacing w:after="120"/>
              <w:rPr>
                <w:rFonts w:ascii="Calibri Light" w:hAnsi="Calibri Light"/>
                <w:sz w:val="16"/>
                <w:szCs w:val="16"/>
                <w:lang w:val="en-US"/>
              </w:rPr>
            </w:pPr>
            <w:del w:id="13359" w:author="Jing Kai Toh" w:date="2016-05-12T10:01:00Z">
              <w:r w:rsidRPr="00F526AD" w:rsidDel="008E751D">
                <w:rPr>
                  <w:rFonts w:ascii="Calibri Light" w:hAnsi="Calibri Light"/>
                  <w:sz w:val="16"/>
                  <w:szCs w:val="16"/>
                  <w:lang w:val="en-US"/>
                </w:rPr>
                <w:delText>DR 01033 : Chemical admixtures for concrete, mortar and grout Methods of sampling and testing admixtures for mortar and grout</w:delText>
              </w:r>
            </w:del>
            <w:ins w:id="13360" w:author="Jing Kai Toh" w:date="2016-05-12T10:01:00Z">
              <w:r w:rsidR="008E751D">
                <w:rPr>
                  <w:rFonts w:ascii="Calibri Light" w:hAnsi="Calibri Light"/>
                  <w:sz w:val="16"/>
                  <w:szCs w:val="16"/>
                  <w:lang w:val="en-US"/>
                </w:rPr>
                <w:t>AS 1478.2-2005 Chemical admixtures for concrete, mortar and grout - Methods of sampling and testing admixtures for concrete, mortar and grout</w:t>
              </w:r>
            </w:ins>
          </w:p>
          <w:p w14:paraId="76CACB49" w14:textId="77777777" w:rsidR="00821EB1" w:rsidRPr="00F526AD" w:rsidRDefault="00821EB1" w:rsidP="00F526AD">
            <w:pPr>
              <w:spacing w:after="120"/>
              <w:rPr>
                <w:rFonts w:ascii="Calibri Light" w:hAnsi="Calibri Light"/>
                <w:sz w:val="16"/>
                <w:szCs w:val="16"/>
                <w:lang w:val="en-US"/>
              </w:rPr>
            </w:pPr>
            <w:del w:id="13361" w:author="Jing Kai Toh" w:date="2016-05-12T09:52:00Z">
              <w:r w:rsidRPr="00F526AD" w:rsidDel="008E751D">
                <w:rPr>
                  <w:rFonts w:ascii="Calibri Light" w:hAnsi="Calibri Light"/>
                  <w:sz w:val="16"/>
                  <w:szCs w:val="16"/>
                  <w:lang w:val="en-US"/>
                </w:rPr>
                <w:delText>AS 1012.1 to 21 : Methods of testing concrete</w:delText>
              </w:r>
            </w:del>
            <w:ins w:id="13362" w:author="Jing Kai Toh" w:date="2016-05-12T09:52:00Z">
              <w:r w:rsidR="008E751D">
                <w:rPr>
                  <w:rFonts w:ascii="Calibri Light" w:hAnsi="Calibri Light"/>
                  <w:sz w:val="16"/>
                  <w:szCs w:val="16"/>
                  <w:lang w:val="en-US"/>
                </w:rPr>
                <w:t>AS 1012.1:2014 Methods of testing concrete - Sampling of concrete</w:t>
              </w:r>
            </w:ins>
          </w:p>
          <w:p w14:paraId="5CE5A4DB"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70F250C7" w14:textId="77777777" w:rsidR="00821EB1" w:rsidRPr="00F526AD" w:rsidRDefault="00821EB1" w:rsidP="00F526AD">
            <w:pPr>
              <w:spacing w:after="120"/>
              <w:rPr>
                <w:rFonts w:ascii="Calibri Light" w:hAnsi="Calibri Light"/>
                <w:sz w:val="16"/>
                <w:szCs w:val="16"/>
                <w:lang w:val="en-US"/>
              </w:rPr>
            </w:pPr>
            <w:del w:id="13363" w:author="Ashan Asmone" w:date="2016-03-31T14:56:00Z">
              <w:r w:rsidRPr="00F526AD" w:rsidDel="000E40A0">
                <w:rPr>
                  <w:rFonts w:ascii="Calibri Light" w:hAnsi="Calibri Light"/>
                  <w:sz w:val="16"/>
                  <w:szCs w:val="16"/>
                  <w:lang w:val="en-US"/>
                </w:rPr>
                <w:delText>AS/NZS 2310:1995-Glossary of paint and painting terms</w:delText>
              </w:r>
            </w:del>
            <w:ins w:id="13364" w:author="Ashan Asmone" w:date="2016-03-31T14:56:00Z">
              <w:r w:rsidR="000E40A0">
                <w:rPr>
                  <w:rFonts w:ascii="Calibri Light" w:hAnsi="Calibri Light"/>
                  <w:sz w:val="16"/>
                  <w:szCs w:val="16"/>
                  <w:lang w:val="en-US"/>
                </w:rPr>
                <w:t>AS/NZS 2310:2002 Glossary of paint and painting terms</w:t>
              </w:r>
            </w:ins>
          </w:p>
          <w:p w14:paraId="1B11DFBA" w14:textId="77777777" w:rsidR="00821EB1" w:rsidRPr="00F526AD" w:rsidRDefault="00821EB1" w:rsidP="00F526AD">
            <w:pPr>
              <w:spacing w:after="120"/>
              <w:rPr>
                <w:rFonts w:ascii="Calibri Light" w:hAnsi="Calibri Light"/>
                <w:sz w:val="16"/>
                <w:szCs w:val="16"/>
                <w:lang w:val="en-US"/>
              </w:rPr>
            </w:pPr>
            <w:del w:id="13365" w:author="Ashan Asmone" w:date="2016-03-31T14:57:00Z">
              <w:r w:rsidRPr="00F526AD" w:rsidDel="000E40A0">
                <w:rPr>
                  <w:rFonts w:ascii="Calibri Light" w:hAnsi="Calibri Light"/>
                  <w:sz w:val="16"/>
                  <w:szCs w:val="16"/>
                  <w:lang w:val="en-US"/>
                </w:rPr>
                <w:delText>AS/NZS 2311:2000-Guide to the painting of buildings</w:delText>
              </w:r>
            </w:del>
            <w:ins w:id="13366" w:author="Ashan Asmone" w:date="2016-03-31T14:57:00Z">
              <w:r w:rsidR="000E40A0">
                <w:rPr>
                  <w:rFonts w:ascii="Calibri Light" w:hAnsi="Calibri Light"/>
                  <w:sz w:val="16"/>
                  <w:szCs w:val="16"/>
                  <w:lang w:val="en-US"/>
                </w:rPr>
                <w:t>AS/NZS 2311:2009 Guide to the painting of buildings</w:t>
              </w:r>
            </w:ins>
          </w:p>
          <w:p w14:paraId="17C098BF" w14:textId="77777777" w:rsidR="00821EB1" w:rsidRPr="00F526AD" w:rsidRDefault="00821EB1" w:rsidP="00F526AD">
            <w:pPr>
              <w:spacing w:after="120"/>
              <w:rPr>
                <w:rFonts w:ascii="Calibri Light" w:hAnsi="Calibri Light"/>
                <w:sz w:val="16"/>
                <w:szCs w:val="16"/>
                <w:lang w:val="en-US"/>
              </w:rPr>
            </w:pPr>
            <w:del w:id="13367" w:author="Ashan Asmone" w:date="2016-03-31T14:58:00Z">
              <w:r w:rsidRPr="00F526AD" w:rsidDel="000E40A0">
                <w:rPr>
                  <w:rFonts w:ascii="Calibri Light" w:hAnsi="Calibri Light"/>
                  <w:sz w:val="16"/>
                  <w:szCs w:val="16"/>
                  <w:lang w:val="en-US"/>
                </w:rPr>
                <w:delText>AS 3730.0-1991-Guide to the properties of paints for buildings - General information on the specification, purchasing and testing of paints</w:delText>
              </w:r>
            </w:del>
            <w:ins w:id="13368" w:author="Ashan Asmone" w:date="2016-03-31T14:58:00Z">
              <w:r w:rsidR="000E40A0">
                <w:rPr>
                  <w:rFonts w:ascii="Calibri Light" w:hAnsi="Calibri Light"/>
                  <w:sz w:val="16"/>
                  <w:szCs w:val="16"/>
                  <w:lang w:val="en-US"/>
                </w:rPr>
                <w:t>AS 3730.0-2006 Guide to the properties of paints for buildings - General information on the specification, purchasing and testing of paints</w:t>
              </w:r>
            </w:ins>
          </w:p>
          <w:p w14:paraId="52B09760" w14:textId="77777777" w:rsidR="00821EB1" w:rsidRPr="00F526AD" w:rsidRDefault="00821EB1" w:rsidP="00F526AD">
            <w:pPr>
              <w:spacing w:after="120"/>
              <w:rPr>
                <w:rFonts w:ascii="Calibri Light" w:hAnsi="Calibri Light"/>
                <w:sz w:val="16"/>
                <w:szCs w:val="16"/>
                <w:lang w:val="en-US"/>
              </w:rPr>
            </w:pPr>
            <w:del w:id="13369" w:author="Ashan Asmone" w:date="2016-03-31T15:00:00Z">
              <w:r w:rsidRPr="00F526AD" w:rsidDel="000E40A0">
                <w:rPr>
                  <w:rFonts w:ascii="Calibri Light" w:hAnsi="Calibri Light"/>
                  <w:sz w:val="16"/>
                  <w:szCs w:val="16"/>
                  <w:lang w:val="en-US"/>
                </w:rPr>
                <w:delText>AS 3730.100-1994-Guide to the properties of paints for buildings - Introduction and list of guides</w:delText>
              </w:r>
            </w:del>
            <w:ins w:id="13370" w:author="Ashan Asmone" w:date="2016-03-31T15:00:00Z">
              <w:r w:rsidR="000E40A0">
                <w:rPr>
                  <w:rFonts w:ascii="Calibri Light" w:hAnsi="Calibri Light"/>
                  <w:sz w:val="16"/>
                  <w:szCs w:val="16"/>
                  <w:lang w:val="en-US"/>
                </w:rPr>
                <w:t>AS 3730.100-2006 Guide to the properties of paints for buildings - Introduction and list of guides</w:t>
              </w:r>
            </w:ins>
          </w:p>
          <w:p w14:paraId="5BAC1C5C" w14:textId="77777777" w:rsidR="00821EB1" w:rsidRPr="00F526AD" w:rsidRDefault="00821EB1" w:rsidP="00F526AD">
            <w:pPr>
              <w:spacing w:after="120"/>
              <w:rPr>
                <w:rFonts w:ascii="Calibri Light" w:hAnsi="Calibri Light"/>
                <w:sz w:val="16"/>
                <w:szCs w:val="16"/>
                <w:lang w:val="en-US"/>
              </w:rPr>
            </w:pPr>
            <w:del w:id="13371" w:author="Ashan Asmone" w:date="2016-03-31T15:02:00Z">
              <w:r w:rsidRPr="00F526AD" w:rsidDel="000E40A0">
                <w:rPr>
                  <w:rFonts w:ascii="Calibri Light" w:hAnsi="Calibri Light"/>
                  <w:sz w:val="16"/>
                  <w:szCs w:val="16"/>
                  <w:lang w:val="en-US"/>
                </w:rPr>
                <w:delText>HB 73.1-1995-Handbook of Australian Paint Standards - General</w:delText>
              </w:r>
            </w:del>
            <w:ins w:id="13372" w:author="Ashan Asmone" w:date="2016-03-31T15:02:00Z">
              <w:r w:rsidR="000E40A0">
                <w:rPr>
                  <w:rFonts w:ascii="Calibri Light" w:hAnsi="Calibri Light"/>
                  <w:sz w:val="16"/>
                  <w:szCs w:val="16"/>
                  <w:lang w:val="en-US"/>
                </w:rPr>
                <w:t>HB 73.1-2005 Handbook of Australian Paint Standards - General</w:t>
              </w:r>
            </w:ins>
          </w:p>
          <w:p w14:paraId="74C8D122" w14:textId="77777777" w:rsidR="00821EB1" w:rsidRPr="00F526AD" w:rsidRDefault="00821EB1" w:rsidP="00F526AD">
            <w:pPr>
              <w:spacing w:after="120"/>
              <w:rPr>
                <w:rFonts w:ascii="Calibri Light" w:hAnsi="Calibri Light"/>
                <w:sz w:val="16"/>
                <w:szCs w:val="16"/>
                <w:lang w:val="en-US"/>
              </w:rPr>
            </w:pPr>
            <w:del w:id="13373" w:author="Ashan Asmone" w:date="2016-03-31T15:03:00Z">
              <w:r w:rsidRPr="00F526AD" w:rsidDel="000E40A0">
                <w:rPr>
                  <w:rFonts w:ascii="Calibri Light" w:hAnsi="Calibri Light"/>
                  <w:sz w:val="16"/>
                  <w:szCs w:val="16"/>
                  <w:lang w:val="en-US"/>
                </w:rPr>
                <w:delText>HB 73.2-1995-Handbook of Australian Paint Standards - Test methods</w:delText>
              </w:r>
            </w:del>
            <w:ins w:id="13374" w:author="Ashan Asmone" w:date="2016-03-31T15:03:00Z">
              <w:r w:rsidR="000E40A0">
                <w:rPr>
                  <w:rFonts w:ascii="Calibri Light" w:hAnsi="Calibri Light"/>
                  <w:sz w:val="16"/>
                  <w:szCs w:val="16"/>
                  <w:lang w:val="en-US"/>
                </w:rPr>
                <w:t>HB 73.2-2005 Handbook of Australian Paint Standards - Test methods</w:t>
              </w:r>
            </w:ins>
          </w:p>
          <w:p w14:paraId="570BEBC7" w14:textId="77777777" w:rsidR="00821EB1" w:rsidRPr="00F526AD" w:rsidRDefault="00821EB1" w:rsidP="00F526AD">
            <w:pPr>
              <w:spacing w:after="120"/>
              <w:rPr>
                <w:rFonts w:ascii="Calibri Light" w:hAnsi="Calibri Light"/>
                <w:sz w:val="16"/>
                <w:szCs w:val="16"/>
                <w:lang w:val="en-US"/>
              </w:rPr>
            </w:pPr>
            <w:del w:id="13375" w:author="Ashan Asmone" w:date="2016-03-31T15:04:00Z">
              <w:r w:rsidRPr="00F526AD" w:rsidDel="000E40A0">
                <w:rPr>
                  <w:rFonts w:ascii="Calibri Light" w:hAnsi="Calibri Light"/>
                  <w:sz w:val="16"/>
                  <w:szCs w:val="16"/>
                  <w:lang w:val="en-US"/>
                </w:rPr>
                <w:delText>AS/NZS 1580.101.1:1999-Paints and related materials - Methods of test - Conditions of test - Temperature, humidity and airflow control</w:delText>
              </w:r>
            </w:del>
            <w:ins w:id="13376" w:author="Ashan Asmone" w:date="2016-03-31T15:04:00Z">
              <w:r w:rsidR="000E40A0">
                <w:rPr>
                  <w:rFonts w:ascii="Calibri Light" w:hAnsi="Calibri Light"/>
                  <w:sz w:val="16"/>
                  <w:szCs w:val="16"/>
                  <w:lang w:val="en-US"/>
                </w:rPr>
                <w:t>AS/NZS 1580.101.1:1999 (R2013) Paints and related materials - Methods of test - - Conditions of test - Temperature, humidity and airflow control</w:t>
              </w:r>
            </w:ins>
          </w:p>
          <w:p w14:paraId="7F6116D1" w14:textId="77777777" w:rsidR="00821EB1" w:rsidRPr="00F526AD" w:rsidRDefault="00821EB1" w:rsidP="00F526AD">
            <w:pPr>
              <w:spacing w:after="120"/>
              <w:rPr>
                <w:rFonts w:ascii="Calibri Light" w:hAnsi="Calibri Light"/>
                <w:sz w:val="16"/>
                <w:szCs w:val="16"/>
                <w:lang w:val="en-US"/>
              </w:rPr>
            </w:pPr>
            <w:del w:id="13377" w:author="Ashan Asmone" w:date="2016-03-31T15:06:00Z">
              <w:r w:rsidRPr="00F526AD" w:rsidDel="00383EB6">
                <w:rPr>
                  <w:rFonts w:ascii="Calibri Light" w:hAnsi="Calibri Light"/>
                  <w:sz w:val="16"/>
                  <w:szCs w:val="16"/>
                  <w:lang w:val="en-US"/>
                </w:rPr>
                <w:delText>AS/NZS 1580.107.2:1995-Paints and related materials - Methods of test - Determination of wet film thickness from wet film mass</w:delText>
              </w:r>
            </w:del>
            <w:ins w:id="13378" w:author="Ashan Asmone" w:date="2016-03-31T15:06:00Z">
              <w:r w:rsidR="00383EB6">
                <w:rPr>
                  <w:rFonts w:ascii="Calibri Light" w:hAnsi="Calibri Light"/>
                  <w:sz w:val="16"/>
                  <w:szCs w:val="16"/>
                  <w:lang w:val="en-US"/>
                </w:rPr>
                <w:t>AS/NZS 1580.107.2:1995 Paints and related materials - Methods of test - - Determination of wet film thickness from wet film mass</w:t>
              </w:r>
            </w:ins>
          </w:p>
          <w:p w14:paraId="4AB554D9" w14:textId="77777777" w:rsidR="00821EB1" w:rsidRPr="00F526AD" w:rsidRDefault="00821EB1" w:rsidP="00F526AD">
            <w:pPr>
              <w:spacing w:after="120"/>
              <w:rPr>
                <w:rFonts w:ascii="Calibri Light" w:hAnsi="Calibri Light"/>
                <w:sz w:val="16"/>
                <w:szCs w:val="16"/>
                <w:lang w:val="en-US"/>
              </w:rPr>
            </w:pPr>
            <w:del w:id="13379" w:author="Ashan Asmone" w:date="2016-03-31T15:07:00Z">
              <w:r w:rsidRPr="00F526AD" w:rsidDel="00383EB6">
                <w:rPr>
                  <w:rFonts w:ascii="Calibri Light" w:hAnsi="Calibri Light"/>
                  <w:sz w:val="16"/>
                  <w:szCs w:val="16"/>
                  <w:lang w:val="en-US"/>
                </w:rPr>
                <w:delText>AS/NZS 1580.408.5:1994-Paints and related materials - Methods of test - Adhesion - Pull-off test</w:delText>
              </w:r>
            </w:del>
            <w:ins w:id="13380" w:author="Ashan Asmone" w:date="2016-03-31T15:07:00Z">
              <w:r w:rsidR="00383EB6">
                <w:rPr>
                  <w:rFonts w:ascii="Calibri Light" w:hAnsi="Calibri Light"/>
                  <w:sz w:val="16"/>
                  <w:szCs w:val="16"/>
                  <w:lang w:val="en-US"/>
                </w:rPr>
                <w:t>AS 1580.408.5-2006 Paints and related materials - Methods of test - Adhesion - Pull-off test</w:t>
              </w:r>
            </w:ins>
          </w:p>
          <w:p w14:paraId="2984EBAA" w14:textId="77777777" w:rsidR="00821EB1" w:rsidRPr="00F526AD" w:rsidRDefault="00821EB1" w:rsidP="00F526AD">
            <w:pPr>
              <w:spacing w:after="120"/>
              <w:rPr>
                <w:rFonts w:ascii="Calibri Light" w:hAnsi="Calibri Light"/>
                <w:sz w:val="16"/>
                <w:szCs w:val="16"/>
                <w:lang w:val="en-US"/>
              </w:rPr>
            </w:pPr>
            <w:del w:id="13381" w:author="Ashan Asmone" w:date="2016-03-31T15:12:00Z">
              <w:r w:rsidRPr="00F526AD" w:rsidDel="00383EB6">
                <w:rPr>
                  <w:rFonts w:ascii="Calibri Light" w:hAnsi="Calibri Light"/>
                  <w:sz w:val="16"/>
                  <w:szCs w:val="16"/>
                  <w:lang w:val="en-US"/>
                </w:rPr>
                <w:delText>AS/NZS 1580.481.1.10:1998-Paints and related materials - Methods of test - Coatings - Exposed to weathering - Degree of flaking and peeling</w:delText>
              </w:r>
            </w:del>
            <w:ins w:id="13382" w:author="Ashan Asmone" w:date="2016-03-31T15:12:00Z">
              <w:r w:rsidR="00383EB6">
                <w:rPr>
                  <w:rFonts w:ascii="Calibri Light" w:hAnsi="Calibri Light"/>
                  <w:sz w:val="16"/>
                  <w:szCs w:val="16"/>
                  <w:lang w:val="en-US"/>
                </w:rPr>
                <w:t>AS/NZS 1580.481.1.10:1998 (R2013) Paints and related materials - Methods of test - Coatings - Exposed to weathering - Degree of flaking and peeling</w:t>
              </w:r>
            </w:ins>
          </w:p>
          <w:p w14:paraId="6B51A2A3" w14:textId="77777777" w:rsidR="00821EB1" w:rsidRPr="00F526AD" w:rsidRDefault="00821EB1" w:rsidP="00F526AD">
            <w:pPr>
              <w:spacing w:after="120"/>
              <w:rPr>
                <w:rFonts w:ascii="Calibri Light" w:hAnsi="Calibri Light"/>
                <w:sz w:val="16"/>
                <w:szCs w:val="16"/>
                <w:lang w:val="en-US"/>
              </w:rPr>
            </w:pPr>
            <w:del w:id="13383" w:author="Ashan Asmone" w:date="2016-03-31T15:14:00Z">
              <w:r w:rsidRPr="00F526AD" w:rsidDel="00383EB6">
                <w:rPr>
                  <w:rFonts w:ascii="Calibri Light" w:hAnsi="Calibri Light"/>
                  <w:sz w:val="16"/>
                  <w:szCs w:val="16"/>
                  <w:lang w:val="en-US"/>
                </w:rPr>
                <w:delText>AS/NZS 1580.481.1.13:1998-Paints and related materials - Methods of test - Coatings - Exposed to weathering - Degree of fungal or algal growth</w:delText>
              </w:r>
            </w:del>
            <w:ins w:id="13384" w:author="Ashan Asmone" w:date="2016-03-31T15:14:00Z">
              <w:r w:rsidR="00383EB6">
                <w:rPr>
                  <w:rFonts w:ascii="Calibri Light" w:hAnsi="Calibri Light"/>
                  <w:sz w:val="16"/>
                  <w:szCs w:val="16"/>
                  <w:lang w:val="en-US"/>
                </w:rPr>
                <w:t>AS/NZS 1580.481.1.13:1998 (Reconfirmed 2013) Methods of test for paints and related materials - Exposed to weathering - Degree of fungal or algal growth</w:t>
              </w:r>
            </w:ins>
          </w:p>
          <w:p w14:paraId="35D924CD" w14:textId="77777777" w:rsidR="00821EB1" w:rsidRPr="00F526AD" w:rsidRDefault="00821EB1" w:rsidP="00F526AD">
            <w:pPr>
              <w:spacing w:after="120"/>
              <w:rPr>
                <w:rFonts w:ascii="Calibri Light" w:hAnsi="Calibri Light"/>
                <w:sz w:val="16"/>
                <w:szCs w:val="16"/>
                <w:lang w:val="en-US"/>
              </w:rPr>
            </w:pPr>
            <w:del w:id="13385" w:author="Ashan Asmone" w:date="2016-03-31T15:15:00Z">
              <w:r w:rsidRPr="00F526AD" w:rsidDel="00383EB6">
                <w:rPr>
                  <w:rFonts w:ascii="Calibri Light" w:hAnsi="Calibri Light"/>
                  <w:sz w:val="16"/>
                  <w:szCs w:val="16"/>
                  <w:lang w:val="en-US"/>
                </w:rPr>
                <w:delText>AS/NZS 1580.481.1.9:1998-Paints and related materials - Methods of test - Coatings - Exposed to weathering - Degree of blistering</w:delText>
              </w:r>
            </w:del>
            <w:ins w:id="13386" w:author="Ashan Asmone" w:date="2016-03-31T15:15:00Z">
              <w:r w:rsidR="00383EB6">
                <w:rPr>
                  <w:rFonts w:ascii="Calibri Light" w:hAnsi="Calibri Light"/>
                  <w:sz w:val="16"/>
                  <w:szCs w:val="16"/>
                  <w:lang w:val="en-US"/>
                </w:rPr>
                <w:t>AS/NZS 1580.481.1.9:1998 (R2013) Paints and related materials - Methods of test - Coatings - Exposed to weathering - Degree of blistering</w:t>
              </w:r>
            </w:ins>
          </w:p>
          <w:p w14:paraId="6665A15D" w14:textId="77777777" w:rsidR="00401C5E" w:rsidRPr="004F3C8C" w:rsidRDefault="00401C5E" w:rsidP="00F526AD">
            <w:pPr>
              <w:spacing w:after="120"/>
              <w:rPr>
                <w:rFonts w:ascii="Calibri Light" w:hAnsi="Calibri Light"/>
                <w:sz w:val="16"/>
                <w:szCs w:val="16"/>
                <w:lang w:val="en-US"/>
              </w:rPr>
            </w:pPr>
          </w:p>
        </w:tc>
      </w:tr>
      <w:tr w:rsidR="00401C5E" w:rsidRPr="004F3C8C" w14:paraId="52FE4418" w14:textId="77777777" w:rsidTr="00401C5E">
        <w:tc>
          <w:tcPr>
            <w:tcW w:w="685" w:type="dxa"/>
          </w:tcPr>
          <w:p w14:paraId="7EF5E4E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3A5B4DC8"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5BC3BFCE" w14:textId="77777777" w:rsidR="00821EB1" w:rsidRPr="00F526AD" w:rsidRDefault="00821EB1" w:rsidP="00F526AD">
            <w:pPr>
              <w:spacing w:after="120"/>
              <w:rPr>
                <w:rFonts w:ascii="Calibri Light" w:hAnsi="Calibri Light"/>
                <w:sz w:val="16"/>
                <w:szCs w:val="16"/>
                <w:lang w:val="en-US"/>
              </w:rPr>
            </w:pPr>
            <w:del w:id="13387" w:author="Ashan Asmone" w:date="2016-03-31T13:37:00Z">
              <w:r w:rsidRPr="00F526AD" w:rsidDel="00E33639">
                <w:rPr>
                  <w:rFonts w:ascii="Calibri Light" w:hAnsi="Calibri Light"/>
                  <w:sz w:val="16"/>
                  <w:szCs w:val="16"/>
                  <w:lang w:val="en-US"/>
                </w:rPr>
                <w:delText>SS CP 82:1999- Code of practice- waterproofing of reinforced concrete buildings</w:delText>
              </w:r>
            </w:del>
            <w:ins w:id="13388" w:author="Ashan Asmone" w:date="2016-03-31T13:37:00Z">
              <w:r w:rsidR="00E33639">
                <w:rPr>
                  <w:rFonts w:ascii="Calibri Light" w:hAnsi="Calibri Light"/>
                  <w:sz w:val="16"/>
                  <w:szCs w:val="16"/>
                  <w:lang w:val="en-US"/>
                </w:rPr>
                <w:t>SS CP 82:1999- Code of practice- waterproofing of reinforced concrete buildings</w:t>
              </w:r>
            </w:ins>
          </w:p>
          <w:p w14:paraId="7FA22CFB"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0BA48FA6" w14:textId="77777777" w:rsidR="00821EB1" w:rsidRPr="00F526AD" w:rsidRDefault="00821EB1" w:rsidP="00F526AD">
            <w:pPr>
              <w:spacing w:after="120"/>
              <w:rPr>
                <w:rFonts w:ascii="Calibri Light" w:hAnsi="Calibri Light"/>
                <w:sz w:val="16"/>
                <w:szCs w:val="16"/>
                <w:lang w:val="en-US"/>
              </w:rPr>
            </w:pPr>
            <w:del w:id="13389" w:author="Ashan Senel Asmone" w:date="2016-03-21T13:53:00Z">
              <w:r w:rsidRPr="00F526AD" w:rsidDel="00EB11C2">
                <w:rPr>
                  <w:rFonts w:ascii="Calibri Light" w:hAnsi="Calibri Light"/>
                  <w:sz w:val="16"/>
                  <w:szCs w:val="16"/>
                  <w:lang w:val="en-US"/>
                </w:rPr>
                <w:delText>SS 26: 2000 Ordinary Portland Cement</w:delText>
              </w:r>
            </w:del>
            <w:ins w:id="13390" w:author="Ashan Senel Asmone" w:date="2016-03-21T13:53:00Z">
              <w:r w:rsidR="00EB11C2">
                <w:rPr>
                  <w:rFonts w:ascii="Calibri Light" w:hAnsi="Calibri Light"/>
                  <w:sz w:val="16"/>
                  <w:szCs w:val="16"/>
                  <w:lang w:val="en-US"/>
                </w:rPr>
                <w:t>SS EN 197 - 1 : 2014 Cement - Part 1 : Composition, specifications and conformity criteria for common cement/ SS EN 197 - 2 : 2014 Cement - Part 2 : Conformity evaluation</w:t>
              </w:r>
            </w:ins>
          </w:p>
          <w:p w14:paraId="43278D86" w14:textId="77777777" w:rsidR="00821EB1" w:rsidRPr="00F526AD" w:rsidRDefault="00821EB1" w:rsidP="00F526AD">
            <w:pPr>
              <w:spacing w:after="120"/>
              <w:rPr>
                <w:rFonts w:ascii="Calibri Light" w:hAnsi="Calibri Light"/>
                <w:sz w:val="16"/>
                <w:szCs w:val="16"/>
                <w:lang w:val="en-US"/>
              </w:rPr>
            </w:pPr>
            <w:del w:id="13391" w:author="Ashan Senel Asmone" w:date="2016-03-21T20:46:00Z">
              <w:r w:rsidRPr="00F526AD" w:rsidDel="00901293">
                <w:rPr>
                  <w:rFonts w:ascii="Calibri Light" w:hAnsi="Calibri Light"/>
                  <w:sz w:val="16"/>
                  <w:szCs w:val="16"/>
                  <w:lang w:val="en-US"/>
                </w:rPr>
                <w:delText>SS 31 : 1998- Aggregates from natural sources for concrete</w:delText>
              </w:r>
            </w:del>
            <w:ins w:id="13392" w:author="Ashan Senel Asmone" w:date="2016-03-21T20:46:00Z">
              <w:r w:rsidR="00901293">
                <w:rPr>
                  <w:rFonts w:ascii="Calibri Light" w:hAnsi="Calibri Light"/>
                  <w:sz w:val="16"/>
                  <w:szCs w:val="16"/>
                  <w:lang w:val="en-US"/>
                </w:rPr>
                <w:t>SS EN 12620 : 2008 Specification for aggregates for concrete</w:t>
              </w:r>
            </w:ins>
          </w:p>
          <w:p w14:paraId="5F6D2CB0" w14:textId="77777777" w:rsidR="00821EB1" w:rsidRPr="00F526AD" w:rsidRDefault="00821EB1" w:rsidP="00F526AD">
            <w:pPr>
              <w:spacing w:after="120"/>
              <w:rPr>
                <w:rFonts w:ascii="Calibri Light" w:hAnsi="Calibri Light"/>
                <w:sz w:val="16"/>
                <w:szCs w:val="16"/>
                <w:lang w:val="en-US"/>
              </w:rPr>
            </w:pPr>
            <w:del w:id="13393" w:author="Ashan Asmone" w:date="2016-03-31T13:45:00Z">
              <w:r w:rsidRPr="00F526AD" w:rsidDel="00E33639">
                <w:rPr>
                  <w:rFonts w:ascii="Calibri Light" w:hAnsi="Calibri Light"/>
                  <w:sz w:val="16"/>
                  <w:szCs w:val="16"/>
                  <w:lang w:val="en-US"/>
                </w:rPr>
                <w:delText>SS 32: Welded steel fabric for the reinforcement of concrete</w:delText>
              </w:r>
            </w:del>
            <w:ins w:id="13394" w:author="Ashan Asmone" w:date="2016-03-31T13:45:00Z">
              <w:r w:rsidR="00E33639">
                <w:rPr>
                  <w:rFonts w:ascii="Calibri Light" w:hAnsi="Calibri Light"/>
                  <w:sz w:val="16"/>
                  <w:szCs w:val="16"/>
                  <w:lang w:val="en-US"/>
                </w:rPr>
                <w:t>SS 32 Series - Welded steel fabric for the reinforcement of concrete</w:t>
              </w:r>
            </w:ins>
          </w:p>
          <w:p w14:paraId="7A584210" w14:textId="77777777" w:rsidR="00821EB1" w:rsidRPr="00F526AD" w:rsidRDefault="00821EB1" w:rsidP="00F526AD">
            <w:pPr>
              <w:spacing w:after="120"/>
              <w:rPr>
                <w:rFonts w:ascii="Calibri Light" w:hAnsi="Calibri Light"/>
                <w:sz w:val="16"/>
                <w:szCs w:val="16"/>
                <w:lang w:val="en-US"/>
              </w:rPr>
            </w:pPr>
            <w:del w:id="13395" w:author="Ashan Asmone" w:date="2016-03-31T13:48:00Z">
              <w:r w:rsidRPr="00F526AD" w:rsidDel="00E33639">
                <w:rPr>
                  <w:rFonts w:ascii="Calibri Light" w:hAnsi="Calibri Light"/>
                  <w:sz w:val="16"/>
                  <w:szCs w:val="16"/>
                  <w:lang w:val="en-US"/>
                </w:rPr>
                <w:delText>SS 78 : (1987-1992) -Testing concrete</w:delText>
              </w:r>
            </w:del>
          </w:p>
          <w:p w14:paraId="26EB4FC2" w14:textId="77777777" w:rsidR="00821EB1" w:rsidRPr="00F526AD" w:rsidRDefault="00821EB1" w:rsidP="00F526AD">
            <w:pPr>
              <w:spacing w:after="120"/>
              <w:rPr>
                <w:rFonts w:ascii="Calibri Light" w:hAnsi="Calibri Light"/>
                <w:sz w:val="16"/>
                <w:szCs w:val="16"/>
                <w:lang w:val="en-US"/>
              </w:rPr>
            </w:pPr>
            <w:del w:id="13396" w:author="Jing Kai Toh" w:date="2016-05-11T17:37:00Z">
              <w:r w:rsidRPr="00F526AD" w:rsidDel="00975952">
                <w:rPr>
                  <w:rFonts w:ascii="Calibri Light" w:hAnsi="Calibri Light"/>
                  <w:sz w:val="16"/>
                  <w:szCs w:val="16"/>
                  <w:lang w:val="en-US"/>
                </w:rPr>
                <w:delText>SS 117:</w:delText>
              </w:r>
            </w:del>
            <w:ins w:id="13397" w:author="Jing Kai Toh" w:date="2016-05-11T17:37:00Z">
              <w:r w:rsidR="00975952">
                <w:rPr>
                  <w:rFonts w:ascii="Calibri Light" w:hAnsi="Calibri Light"/>
                  <w:sz w:val="16"/>
                  <w:szCs w:val="16"/>
                  <w:lang w:val="en-US"/>
                </w:rPr>
                <w:t>SS 117 : 1975 HOT DIP GALVANIZED COATINGS ON IRON AND STEEL ARTICLES (REFER TO ISO 1460 AND ISO 1461)</w:t>
              </w:r>
            </w:ins>
          </w:p>
          <w:p w14:paraId="2C5F8757" w14:textId="77777777" w:rsidR="00821EB1" w:rsidRPr="00F526AD" w:rsidRDefault="00821EB1" w:rsidP="00F526AD">
            <w:pPr>
              <w:spacing w:after="120"/>
              <w:rPr>
                <w:rFonts w:ascii="Calibri Light" w:hAnsi="Calibri Light"/>
                <w:sz w:val="16"/>
                <w:szCs w:val="16"/>
                <w:lang w:val="en-US"/>
              </w:rPr>
            </w:pPr>
            <w:del w:id="13398" w:author="Ashan Asmone" w:date="2016-03-31T13:50:00Z">
              <w:r w:rsidRPr="00F526AD" w:rsidDel="00E33639">
                <w:rPr>
                  <w:rFonts w:ascii="Calibri Light" w:hAnsi="Calibri Light"/>
                  <w:sz w:val="16"/>
                  <w:szCs w:val="16"/>
                  <w:lang w:val="en-US"/>
                </w:rPr>
                <w:delText>SS 289: Ready Mix Concrete</w:delText>
              </w:r>
            </w:del>
            <w:ins w:id="13399"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p>
          <w:p w14:paraId="67D7E17B" w14:textId="77777777" w:rsidR="00821EB1" w:rsidRPr="00F526AD" w:rsidRDefault="00821EB1" w:rsidP="00F526AD">
            <w:pPr>
              <w:spacing w:after="120"/>
              <w:rPr>
                <w:rFonts w:ascii="Calibri Light" w:hAnsi="Calibri Light"/>
                <w:sz w:val="16"/>
                <w:szCs w:val="16"/>
                <w:lang w:val="en-US"/>
              </w:rPr>
            </w:pPr>
            <w:del w:id="13400" w:author="Ashan Senel Asmone" w:date="2016-03-21T20:53:00Z">
              <w:r w:rsidRPr="00F526AD" w:rsidDel="0088204E">
                <w:rPr>
                  <w:rFonts w:ascii="Calibri Light" w:hAnsi="Calibri Light"/>
                  <w:sz w:val="16"/>
                  <w:szCs w:val="16"/>
                  <w:lang w:val="en-US"/>
                </w:rPr>
                <w:delText>SS 320: Admixtures</w:delText>
              </w:r>
            </w:del>
            <w:ins w:id="13401"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3402"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3403"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5FF21375" w14:textId="77777777" w:rsidR="00821EB1" w:rsidRPr="00F526AD" w:rsidRDefault="00821EB1" w:rsidP="00F526AD">
            <w:pPr>
              <w:spacing w:after="120"/>
              <w:rPr>
                <w:rFonts w:ascii="Calibri Light" w:hAnsi="Calibri Light"/>
                <w:sz w:val="16"/>
                <w:szCs w:val="16"/>
                <w:lang w:val="en-US"/>
              </w:rPr>
            </w:pPr>
            <w:del w:id="13404" w:author="Ashan Senel Asmone" w:date="2016-03-21T21:03:00Z">
              <w:r w:rsidRPr="00F526AD" w:rsidDel="0088204E">
                <w:rPr>
                  <w:rFonts w:ascii="Calibri Light" w:hAnsi="Calibri Light"/>
                  <w:sz w:val="16"/>
                  <w:szCs w:val="16"/>
                  <w:lang w:val="en-US"/>
                </w:rPr>
                <w:delText>SS 397 : Methods of testing cement</w:delText>
              </w:r>
            </w:del>
          </w:p>
          <w:p w14:paraId="64E15F4C"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3511C0C0" w14:textId="77777777" w:rsidR="00821EB1" w:rsidRPr="00F526AD" w:rsidRDefault="00821EB1" w:rsidP="00F526AD">
            <w:pPr>
              <w:spacing w:after="120"/>
              <w:rPr>
                <w:rFonts w:ascii="Calibri Light" w:hAnsi="Calibri Light"/>
                <w:sz w:val="16"/>
                <w:szCs w:val="16"/>
                <w:lang w:val="en-US"/>
              </w:rPr>
            </w:pPr>
            <w:del w:id="13405" w:author="Ashan Asmone" w:date="2016-03-31T13:55:00Z">
              <w:r w:rsidRPr="00F526AD" w:rsidDel="00E33639">
                <w:rPr>
                  <w:rFonts w:ascii="Calibri Light" w:hAnsi="Calibri Light"/>
                  <w:sz w:val="16"/>
                  <w:szCs w:val="16"/>
                  <w:lang w:val="en-US"/>
                </w:rPr>
                <w:delText>SS CP 22: Painting of buildings</w:delText>
              </w:r>
            </w:del>
            <w:ins w:id="13406" w:author="Ashan Asmone" w:date="2016-03-31T13:55:00Z">
              <w:r w:rsidR="00E33639">
                <w:rPr>
                  <w:rFonts w:ascii="Calibri Light" w:hAnsi="Calibri Light"/>
                  <w:sz w:val="16"/>
                  <w:szCs w:val="16"/>
                  <w:lang w:val="en-US"/>
                </w:rPr>
                <w:t>SS 542 : 2008 Code of practice for painting of buildings</w:t>
              </w:r>
            </w:ins>
          </w:p>
          <w:p w14:paraId="051C4CF0" w14:textId="77777777" w:rsidR="00821EB1" w:rsidRPr="00F526AD" w:rsidRDefault="00821EB1" w:rsidP="00F526AD">
            <w:pPr>
              <w:spacing w:after="120"/>
              <w:rPr>
                <w:rFonts w:ascii="Calibri Light" w:hAnsi="Calibri Light"/>
                <w:sz w:val="16"/>
                <w:szCs w:val="16"/>
                <w:lang w:val="en-US"/>
              </w:rPr>
            </w:pPr>
            <w:del w:id="13407" w:author="Ashan Asmone" w:date="2016-03-31T13:56:00Z">
              <w:r w:rsidRPr="00F526AD" w:rsidDel="00E33639">
                <w:rPr>
                  <w:rFonts w:ascii="Calibri Light" w:hAnsi="Calibri Light"/>
                  <w:sz w:val="16"/>
                  <w:szCs w:val="16"/>
                  <w:lang w:val="en-US"/>
                </w:rPr>
                <w:delText>SS 5: Methods of tests for paints, varnishes and related materials</w:delText>
              </w:r>
            </w:del>
            <w:ins w:id="13408" w:author="Ashan Asmone" w:date="2016-03-31T13:56:00Z">
              <w:r w:rsidR="00E33639">
                <w:rPr>
                  <w:rFonts w:ascii="Calibri Light" w:hAnsi="Calibri Light"/>
                  <w:sz w:val="16"/>
                  <w:szCs w:val="16"/>
                  <w:lang w:val="en-US"/>
                </w:rPr>
                <w:t>SS 5 Series - Methods of test for paints, varnishes and related materials</w:t>
              </w:r>
            </w:ins>
          </w:p>
          <w:p w14:paraId="29C035BB" w14:textId="77777777" w:rsidR="00821EB1" w:rsidRPr="00F526AD" w:rsidRDefault="00821EB1" w:rsidP="00F526AD">
            <w:pPr>
              <w:spacing w:after="120"/>
              <w:rPr>
                <w:rFonts w:ascii="Calibri Light" w:hAnsi="Calibri Light"/>
                <w:sz w:val="16"/>
                <w:szCs w:val="16"/>
                <w:lang w:val="en-US"/>
              </w:rPr>
            </w:pPr>
            <w:del w:id="13409" w:author="Ashan Asmone" w:date="2016-03-31T13:57:00Z">
              <w:r w:rsidRPr="00F526AD" w:rsidDel="00492805">
                <w:rPr>
                  <w:rFonts w:ascii="Calibri Light" w:hAnsi="Calibri Light"/>
                  <w:sz w:val="16"/>
                  <w:szCs w:val="16"/>
                  <w:lang w:val="en-US"/>
                </w:rPr>
                <w:delText>SS 7: Paint: finishing, gloss enamel</w:delText>
              </w:r>
            </w:del>
            <w:ins w:id="13410" w:author="Ashan Asmone" w:date="2016-03-31T13:57:00Z">
              <w:r w:rsidR="00492805">
                <w:rPr>
                  <w:rFonts w:ascii="Calibri Light" w:hAnsi="Calibri Light"/>
                  <w:sz w:val="16"/>
                  <w:szCs w:val="16"/>
                  <w:lang w:val="en-US"/>
                </w:rPr>
                <w:t>SS 7 : 1998 Paint - Finishing, gloss enamel</w:t>
              </w:r>
            </w:ins>
          </w:p>
          <w:p w14:paraId="4DDA16A8" w14:textId="77777777" w:rsidR="00821EB1" w:rsidRPr="00F526AD" w:rsidRDefault="00821EB1" w:rsidP="00F526AD">
            <w:pPr>
              <w:spacing w:after="120"/>
              <w:rPr>
                <w:rFonts w:ascii="Calibri Light" w:hAnsi="Calibri Light"/>
                <w:sz w:val="16"/>
                <w:szCs w:val="16"/>
                <w:lang w:val="en-US"/>
              </w:rPr>
            </w:pPr>
            <w:del w:id="13411" w:author="Ashan Asmone" w:date="2016-03-31T13:58:00Z">
              <w:r w:rsidRPr="00F526AD" w:rsidDel="00492805">
                <w:rPr>
                  <w:rFonts w:ascii="Calibri Light" w:hAnsi="Calibri Light"/>
                  <w:sz w:val="16"/>
                  <w:szCs w:val="16"/>
                  <w:lang w:val="en-US"/>
                </w:rPr>
                <w:delText>SS 34: Undercoat for gloss enamel</w:delText>
              </w:r>
            </w:del>
            <w:ins w:id="13412" w:author="Ashan Asmone" w:date="2016-03-31T13:58:00Z">
              <w:r w:rsidR="00492805">
                <w:rPr>
                  <w:rFonts w:ascii="Calibri Light" w:hAnsi="Calibri Light"/>
                  <w:sz w:val="16"/>
                  <w:szCs w:val="16"/>
                  <w:lang w:val="en-US"/>
                </w:rPr>
                <w:t>SS 34 : 1998 Undercoat paint for gloss enamel</w:t>
              </w:r>
            </w:ins>
          </w:p>
          <w:p w14:paraId="42A40F10" w14:textId="77777777" w:rsidR="00821EB1" w:rsidRPr="00F526AD" w:rsidRDefault="00821EB1" w:rsidP="00F526AD">
            <w:pPr>
              <w:spacing w:after="120"/>
              <w:rPr>
                <w:rFonts w:ascii="Calibri Light" w:hAnsi="Calibri Light"/>
                <w:sz w:val="16"/>
                <w:szCs w:val="16"/>
                <w:lang w:val="en-US"/>
              </w:rPr>
            </w:pPr>
            <w:del w:id="13413" w:author="Ashan Asmone" w:date="2016-03-31T13:59:00Z">
              <w:r w:rsidRPr="00F526AD" w:rsidDel="00492805">
                <w:rPr>
                  <w:rFonts w:ascii="Calibri Light" w:hAnsi="Calibri Light"/>
                  <w:sz w:val="16"/>
                  <w:szCs w:val="16"/>
                  <w:lang w:val="en-US"/>
                </w:rPr>
                <w:delText>SS 150: Emulsion paints for decorative purposes</w:delText>
              </w:r>
            </w:del>
            <w:ins w:id="13414" w:author="Ashan Asmone" w:date="2016-03-31T13:59:00Z">
              <w:r w:rsidR="00492805">
                <w:rPr>
                  <w:rFonts w:ascii="Calibri Light" w:hAnsi="Calibri Light"/>
                  <w:sz w:val="16"/>
                  <w:szCs w:val="16"/>
                  <w:lang w:val="en-US"/>
                </w:rPr>
                <w:t>SS 150 : 1998 Emulsion paints for decorative purposes</w:t>
              </w:r>
            </w:ins>
          </w:p>
          <w:p w14:paraId="2AE29F19" w14:textId="77777777" w:rsidR="00401C5E" w:rsidRPr="00F526AD" w:rsidRDefault="00401C5E" w:rsidP="00F526AD">
            <w:pPr>
              <w:spacing w:after="120"/>
              <w:rPr>
                <w:rFonts w:ascii="Calibri Light" w:hAnsi="Calibri Light"/>
                <w:sz w:val="16"/>
                <w:szCs w:val="16"/>
                <w:lang w:val="en-US"/>
              </w:rPr>
            </w:pPr>
          </w:p>
        </w:tc>
      </w:tr>
      <w:tr w:rsidR="00401C5E" w:rsidRPr="004F3C8C" w14:paraId="698D1259" w14:textId="77777777" w:rsidTr="00401C5E">
        <w:tc>
          <w:tcPr>
            <w:tcW w:w="685" w:type="dxa"/>
          </w:tcPr>
          <w:p w14:paraId="7F87278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7F046BF0"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67ADC6CD" w14:textId="77777777" w:rsidR="00821EB1" w:rsidRPr="00F526AD" w:rsidRDefault="00821EB1" w:rsidP="00F526AD">
            <w:pPr>
              <w:spacing w:after="120"/>
              <w:rPr>
                <w:rFonts w:ascii="Calibri Light" w:hAnsi="Calibri Light"/>
                <w:sz w:val="16"/>
                <w:szCs w:val="16"/>
                <w:lang w:val="en-US"/>
              </w:rPr>
            </w:pPr>
            <w:del w:id="13415" w:author="Jing Kai Toh" w:date="2016-05-11T17:32:00Z">
              <w:r w:rsidRPr="00F526AD" w:rsidDel="005B3846">
                <w:rPr>
                  <w:rFonts w:ascii="Calibri Light" w:hAnsi="Calibri Light"/>
                  <w:sz w:val="16"/>
                  <w:szCs w:val="16"/>
                  <w:lang w:val="en-US"/>
                </w:rPr>
                <w:delText>ISO 1920: 1976 Concrete tests -- Dimensions, tolerances and applicability of test specimens </w:delText>
              </w:r>
            </w:del>
            <w:ins w:id="13416" w:author="Jing Kai Toh" w:date="2016-05-11T17:32:00Z">
              <w:r w:rsidR="005B3846">
                <w:rPr>
                  <w:rFonts w:ascii="Calibri Light" w:hAnsi="Calibri Light"/>
                  <w:sz w:val="16"/>
                  <w:szCs w:val="16"/>
                  <w:lang w:val="en-US"/>
                </w:rPr>
                <w:t>ISO 1920-3:2004 Testing of concrete -- Part 3: Making and curing test specimens</w:t>
              </w:r>
            </w:ins>
            <w:r w:rsidRPr="00F526AD">
              <w:rPr>
                <w:rFonts w:ascii="Calibri Light" w:hAnsi="Calibri Light"/>
                <w:sz w:val="16"/>
                <w:szCs w:val="16"/>
                <w:lang w:val="en-US"/>
              </w:rPr>
              <w:br/>
            </w:r>
            <w:r w:rsidRPr="00F526AD">
              <w:rPr>
                <w:rFonts w:ascii="Calibri Light" w:hAnsi="Calibri Light"/>
                <w:sz w:val="16"/>
                <w:szCs w:val="16"/>
                <w:lang w:val="en-US"/>
              </w:rPr>
              <w:br/>
            </w:r>
            <w:del w:id="13417" w:author="Jing Kai Toh" w:date="2016-05-11T17:31:00Z">
              <w:r w:rsidRPr="00F526AD" w:rsidDel="005B3846">
                <w:rPr>
                  <w:rFonts w:ascii="Calibri Light" w:hAnsi="Calibri Light"/>
                  <w:sz w:val="16"/>
                  <w:szCs w:val="16"/>
                  <w:lang w:val="en-US"/>
                </w:rPr>
                <w:delText>ISO 2736-1: 1986 Concrete tests -- Test specimens -- Part 1: Sampling of fresh concrete</w:delText>
              </w:r>
            </w:del>
            <w:ins w:id="13418" w:author="Jing Kai Toh" w:date="2016-05-11T17:31:00Z">
              <w:r w:rsidR="005B3846">
                <w:rPr>
                  <w:rFonts w:ascii="Calibri Light" w:hAnsi="Calibri Light"/>
                  <w:sz w:val="16"/>
                  <w:szCs w:val="16"/>
                  <w:lang w:val="en-US"/>
                </w:rPr>
                <w:t>ISO 1920-1:2004 Testing of concrete -- Part 1: Sampling of fresh concrete</w:t>
              </w:r>
            </w:ins>
          </w:p>
          <w:p w14:paraId="10B0A6FA"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19" w:author="Jing Kai Toh" w:date="2016-05-11T17:30:00Z">
              <w:r w:rsidRPr="00F526AD" w:rsidDel="005B3846">
                <w:rPr>
                  <w:rFonts w:ascii="Calibri Light" w:hAnsi="Calibri Light"/>
                  <w:sz w:val="16"/>
                  <w:szCs w:val="16"/>
                  <w:lang w:val="en-US"/>
                </w:rPr>
                <w:delText>ISO 2736-2: 1986 Concrete tests -- Test specimens -- Part 2: Making and curing of test specimens for strength tests</w:delText>
              </w:r>
            </w:del>
            <w:ins w:id="13420" w:author="Jing Kai Toh" w:date="2016-05-11T17:30:00Z">
              <w:r w:rsidR="005B3846">
                <w:rPr>
                  <w:rFonts w:ascii="Calibri Light" w:hAnsi="Calibri Light"/>
                  <w:sz w:val="16"/>
                  <w:szCs w:val="16"/>
                  <w:lang w:val="en-US"/>
                </w:rPr>
                <w:t>ISO 1920-3:2004 Testing of concrete -- Part 3: Making and curing test specimens</w:t>
              </w:r>
            </w:ins>
          </w:p>
          <w:p w14:paraId="64028C00"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21" w:author="Jing Kai Toh" w:date="2016-05-11T17:27:00Z">
              <w:r w:rsidRPr="00F526AD" w:rsidDel="005B3846">
                <w:rPr>
                  <w:rFonts w:ascii="Calibri Light" w:hAnsi="Calibri Light"/>
                  <w:sz w:val="16"/>
                  <w:szCs w:val="16"/>
                  <w:lang w:val="en-US"/>
                </w:rPr>
                <w:delText>ISO 3766: 1995 Construction drawings -- Simplified representation of concrete reinforcement</w:delText>
              </w:r>
            </w:del>
            <w:ins w:id="13422" w:author="Jing Kai Toh" w:date="2016-05-11T17:27:00Z">
              <w:r w:rsidR="005B3846">
                <w:rPr>
                  <w:rFonts w:ascii="Calibri Light" w:hAnsi="Calibri Light"/>
                  <w:sz w:val="16"/>
                  <w:szCs w:val="16"/>
                  <w:lang w:val="en-US"/>
                </w:rPr>
                <w:t>ISO 3766:2003 Construction drawings -- Simplified representation of concrete reinforcement</w:t>
              </w:r>
            </w:ins>
          </w:p>
          <w:p w14:paraId="50C1CB45"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23" w:author="Jing Kai Toh" w:date="2016-05-11T17:25:00Z">
              <w:r w:rsidRPr="00F526AD" w:rsidDel="005B3846">
                <w:rPr>
                  <w:rFonts w:ascii="Calibri Light" w:hAnsi="Calibri Light"/>
                  <w:sz w:val="16"/>
                  <w:szCs w:val="16"/>
                  <w:lang w:val="en-US"/>
                </w:rPr>
                <w:delText>ISO 3893: 1977 Concrete -- Classification by compressive strength</w:delText>
              </w:r>
            </w:del>
            <w:ins w:id="13424" w:author="Jing Kai Toh" w:date="2016-05-11T17:25:00Z">
              <w:r w:rsidR="005B3846">
                <w:rPr>
                  <w:rFonts w:ascii="Calibri Light" w:hAnsi="Calibri Light"/>
                  <w:sz w:val="16"/>
                  <w:szCs w:val="16"/>
                  <w:lang w:val="en-US"/>
                </w:rPr>
                <w:t>ISO 3893:1977 Concrete -- Classification by compressive strength</w:t>
              </w:r>
            </w:ins>
          </w:p>
          <w:p w14:paraId="359FE5CB"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25" w:author="Jing Kai Toh" w:date="2016-05-11T17:24:00Z">
              <w:r w:rsidRPr="00F526AD" w:rsidDel="005B3846">
                <w:rPr>
                  <w:rFonts w:ascii="Calibri Light" w:hAnsi="Calibri Light"/>
                  <w:sz w:val="16"/>
                  <w:szCs w:val="16"/>
                  <w:lang w:val="en-US"/>
                </w:rPr>
                <w:delText>ISO 4012: 1978 Concrete -- Determination of compressive strength of test specimens</w:delText>
              </w:r>
            </w:del>
            <w:ins w:id="13426" w:author="Jing Kai Toh" w:date="2016-05-11T17:24:00Z">
              <w:r w:rsidR="005B3846">
                <w:rPr>
                  <w:rFonts w:ascii="Calibri Light" w:hAnsi="Calibri Light"/>
                  <w:sz w:val="16"/>
                  <w:szCs w:val="16"/>
                  <w:lang w:val="en-US"/>
                </w:rPr>
                <w:t>ISO 1920-4:2005 Testing of concrete -- Part 4: Strength of hardened concrete</w:t>
              </w:r>
            </w:ins>
          </w:p>
          <w:p w14:paraId="523F5A69"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27" w:author="Jing Kai Toh" w:date="2016-05-11T17:23:00Z">
              <w:r w:rsidRPr="00F526AD" w:rsidDel="005B3846">
                <w:rPr>
                  <w:rFonts w:ascii="Calibri Light" w:hAnsi="Calibri Light"/>
                  <w:sz w:val="16"/>
                  <w:szCs w:val="16"/>
                  <w:lang w:val="en-US"/>
                </w:rPr>
                <w:delText>ISO 4013: 1978 Concrete -- Determination of flexural strength of test specimens</w:delText>
              </w:r>
            </w:del>
            <w:ins w:id="13428" w:author="Jing Kai Toh" w:date="2016-05-11T17:23:00Z">
              <w:r w:rsidR="005B3846">
                <w:rPr>
                  <w:rFonts w:ascii="Calibri Light" w:hAnsi="Calibri Light"/>
                  <w:sz w:val="16"/>
                  <w:szCs w:val="16"/>
                  <w:lang w:val="en-US"/>
                </w:rPr>
                <w:t>ISO 1920-4:2005 Testing of concrete -- Part 4: Strength of hardened concrete</w:t>
              </w:r>
            </w:ins>
          </w:p>
          <w:p w14:paraId="637C5ACA"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29" w:author="Jing Kai Toh" w:date="2016-05-11T17:21:00Z">
              <w:r w:rsidRPr="00F526AD" w:rsidDel="005B3846">
                <w:rPr>
                  <w:rFonts w:ascii="Calibri Light" w:hAnsi="Calibri Light"/>
                  <w:sz w:val="16"/>
                  <w:szCs w:val="16"/>
                  <w:lang w:val="en-US"/>
                </w:rPr>
                <w:delText>ISO 4103: 1979 Concrete -- Classification of consistency</w:delText>
              </w:r>
            </w:del>
            <w:ins w:id="13430" w:author="Jing Kai Toh" w:date="2016-05-11T17:21:00Z">
              <w:r w:rsidR="005B3846">
                <w:rPr>
                  <w:rFonts w:ascii="Calibri Light" w:hAnsi="Calibri Light"/>
                  <w:sz w:val="16"/>
                  <w:szCs w:val="16"/>
                  <w:lang w:val="en-US"/>
                </w:rPr>
                <w:t>ISO 4103:1979 Concrete -- Classification of consistency</w:t>
              </w:r>
            </w:ins>
          </w:p>
          <w:p w14:paraId="34B3DFC2"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31" w:author="Jing Kai Toh" w:date="2016-05-11T17:20:00Z">
              <w:r w:rsidRPr="00F526AD" w:rsidDel="005B3846">
                <w:rPr>
                  <w:rFonts w:ascii="Calibri Light" w:hAnsi="Calibri Light"/>
                  <w:sz w:val="16"/>
                  <w:szCs w:val="16"/>
                  <w:lang w:val="en-US"/>
                </w:rPr>
                <w:delText>ISO 4108: 1980 Concrete -- Determination of tensile splitting strength of test specimens</w:delText>
              </w:r>
            </w:del>
            <w:ins w:id="13432" w:author="Jing Kai Toh" w:date="2016-05-11T17:20:00Z">
              <w:r w:rsidR="005B3846">
                <w:rPr>
                  <w:rFonts w:ascii="Calibri Light" w:hAnsi="Calibri Light"/>
                  <w:sz w:val="16"/>
                  <w:szCs w:val="16"/>
                  <w:lang w:val="en-US"/>
                </w:rPr>
                <w:t>ISO 1920-4:2005 Testing of concrete -- Part 4: Strength of hardened concrete</w:t>
              </w:r>
            </w:ins>
          </w:p>
          <w:p w14:paraId="739BF049"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33" w:author="Jing Kai Toh" w:date="2016-05-11T17:19:00Z">
              <w:r w:rsidRPr="00F526AD" w:rsidDel="005B3846">
                <w:rPr>
                  <w:rFonts w:ascii="Calibri Light" w:hAnsi="Calibri Light"/>
                  <w:sz w:val="16"/>
                  <w:szCs w:val="16"/>
                  <w:lang w:val="en-US"/>
                </w:rPr>
                <w:delText>ISO 4109: 1980 Fresh concrete -- Determination of the consistency -- Slump test</w:delText>
              </w:r>
            </w:del>
            <w:ins w:id="13434" w:author="Jing Kai Toh" w:date="2016-05-11T17:19:00Z">
              <w:r w:rsidR="005B3846">
                <w:rPr>
                  <w:rFonts w:ascii="Calibri Light" w:hAnsi="Calibri Light"/>
                  <w:sz w:val="16"/>
                  <w:szCs w:val="16"/>
                  <w:lang w:val="en-US"/>
                </w:rPr>
                <w:t>ISO 1920-2:2005 Testing of concrete -- Part 2: Properties of fresh concrete</w:t>
              </w:r>
            </w:ins>
          </w:p>
          <w:p w14:paraId="405E266B"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35" w:author="Jing Kai Toh" w:date="2016-05-11T17:19:00Z">
              <w:r w:rsidRPr="00F526AD" w:rsidDel="005B3846">
                <w:rPr>
                  <w:rFonts w:ascii="Calibri Light" w:hAnsi="Calibri Light"/>
                  <w:sz w:val="16"/>
                  <w:szCs w:val="16"/>
                  <w:lang w:val="en-US"/>
                </w:rPr>
                <w:delText>ISO 4110: 1979 Fresh concrete -- Determination of the consistency -- Vebe test</w:delText>
              </w:r>
            </w:del>
            <w:ins w:id="13436" w:author="Jing Kai Toh" w:date="2016-05-11T17:19:00Z">
              <w:r w:rsidR="005B3846">
                <w:rPr>
                  <w:rFonts w:ascii="Calibri Light" w:hAnsi="Calibri Light"/>
                  <w:sz w:val="16"/>
                  <w:szCs w:val="16"/>
                  <w:lang w:val="en-US"/>
                </w:rPr>
                <w:t>ISO 1920-2:2005 Testing of concrete -- Part 2: Properties of fresh concrete</w:t>
              </w:r>
            </w:ins>
          </w:p>
          <w:p w14:paraId="76F4A11F"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37" w:author="Jing Kai Toh" w:date="2016-05-11T17:18:00Z">
              <w:r w:rsidRPr="00F526AD" w:rsidDel="005B3846">
                <w:rPr>
                  <w:rFonts w:ascii="Calibri Light" w:hAnsi="Calibri Light"/>
                  <w:sz w:val="16"/>
                  <w:szCs w:val="16"/>
                  <w:lang w:val="en-US"/>
                </w:rPr>
                <w:delText>ISO 4111: 1979 Fresh concrete -- Determination of consistency -- Degree of compactibility (Compaction index)</w:delText>
              </w:r>
            </w:del>
            <w:ins w:id="13438" w:author="Jing Kai Toh" w:date="2016-05-11T17:18:00Z">
              <w:r w:rsidR="005B3846">
                <w:rPr>
                  <w:rFonts w:ascii="Calibri Light" w:hAnsi="Calibri Light"/>
                  <w:sz w:val="16"/>
                  <w:szCs w:val="16"/>
                  <w:lang w:val="en-US"/>
                </w:rPr>
                <w:t>ISO 1920-2:2005 Testing of concrete -- Part 2: Properties of fresh concrete</w:t>
              </w:r>
            </w:ins>
          </w:p>
          <w:p w14:paraId="21D622B1"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39" w:author="Jing Kai Toh" w:date="2016-05-11T17:14:00Z">
              <w:r w:rsidRPr="00F526AD" w:rsidDel="004B5EE0">
                <w:rPr>
                  <w:rFonts w:ascii="Calibri Light" w:hAnsi="Calibri Light"/>
                  <w:sz w:val="16"/>
                  <w:szCs w:val="16"/>
                  <w:lang w:val="en-US"/>
                </w:rPr>
                <w:delText>ISO 4635: 1982 Rubber, vulcanized -- Preformed compression seals for use between concrete motorway paving sections -- Specification for material</w:delText>
              </w:r>
            </w:del>
            <w:ins w:id="13440" w:author="Jing Kai Toh" w:date="2016-05-11T17:14:00Z">
              <w:r w:rsidR="004B5EE0">
                <w:rPr>
                  <w:rFonts w:ascii="Calibri Light" w:hAnsi="Calibri Light"/>
                  <w:sz w:val="16"/>
                  <w:szCs w:val="16"/>
                  <w:lang w:val="en-US"/>
                </w:rPr>
                <w:t>ISO 4635:2011 Rubber, vulcanized -- Preformed joint seals for use between concrete paving sections of highways -- Specification</w:t>
              </w:r>
            </w:ins>
            <w:r w:rsidRPr="00F526AD">
              <w:rPr>
                <w:rFonts w:ascii="Calibri Light" w:hAnsi="Calibri Light"/>
                <w:sz w:val="16"/>
                <w:szCs w:val="16"/>
                <w:lang w:val="en-US"/>
              </w:rPr>
              <w:br/>
            </w:r>
            <w:del w:id="13441" w:author="Jing Kai Toh" w:date="2016-05-11T17:12:00Z">
              <w:r w:rsidRPr="00F526AD" w:rsidDel="004B5EE0">
                <w:rPr>
                  <w:rFonts w:ascii="Calibri Light" w:hAnsi="Calibri Light"/>
                  <w:sz w:val="16"/>
                  <w:szCs w:val="16"/>
                  <w:lang w:val="en-US"/>
                </w:rPr>
                <w:delText>ISO 4848: 1980 Concrete -- Determination of air content of freshly mixed concrete -- Pressure method</w:delText>
              </w:r>
            </w:del>
            <w:ins w:id="13442" w:author="Jing Kai Toh" w:date="2016-05-11T17:12:00Z">
              <w:r w:rsidR="004B5EE0">
                <w:rPr>
                  <w:rFonts w:ascii="Calibri Light" w:hAnsi="Calibri Light"/>
                  <w:sz w:val="16"/>
                  <w:szCs w:val="16"/>
                  <w:lang w:val="en-US"/>
                </w:rPr>
                <w:t>ISO 1920-2:2005 Testing of concrete -- Part 2: Properties of fresh concrete</w:t>
              </w:r>
            </w:ins>
          </w:p>
          <w:p w14:paraId="2EFDA0AA"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43" w:author="Jing Kai Toh" w:date="2016-05-11T17:12:00Z">
              <w:r w:rsidRPr="00F526AD" w:rsidDel="004B5EE0">
                <w:rPr>
                  <w:rFonts w:ascii="Calibri Light" w:hAnsi="Calibri Light"/>
                  <w:sz w:val="16"/>
                  <w:szCs w:val="16"/>
                  <w:lang w:val="en-US"/>
                </w:rPr>
                <w:delText>ISO 6274: 1982 Concrete -- Sieve analysis of aggregates</w:delText>
              </w:r>
            </w:del>
            <w:ins w:id="13444" w:author="Jing Kai Toh" w:date="2016-05-11T17:12:00Z">
              <w:r w:rsidR="004B5EE0">
                <w:rPr>
                  <w:rFonts w:ascii="Calibri Light" w:hAnsi="Calibri Light"/>
                  <w:sz w:val="16"/>
                  <w:szCs w:val="16"/>
                  <w:lang w:val="en-US"/>
                </w:rPr>
                <w:t>ISO 6274:1982 Concrete -- Sieve analysis of aggregates</w:t>
              </w:r>
            </w:ins>
          </w:p>
          <w:p w14:paraId="530974B8"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45" w:author="Jing Kai Toh" w:date="2016-05-11T17:11:00Z">
              <w:r w:rsidRPr="00F526AD" w:rsidDel="004B5EE0">
                <w:rPr>
                  <w:rFonts w:ascii="Calibri Light" w:hAnsi="Calibri Light"/>
                  <w:sz w:val="16"/>
                  <w:szCs w:val="16"/>
                  <w:lang w:val="en-US"/>
                </w:rPr>
                <w:delText>ISO 6275: 1982 Concrete, hardened -- Determination of density</w:delText>
              </w:r>
            </w:del>
            <w:ins w:id="13446" w:author="Jing Kai Toh" w:date="2016-05-11T17:11:00Z">
              <w:r w:rsidR="004B5EE0">
                <w:rPr>
                  <w:rFonts w:ascii="Calibri Light" w:hAnsi="Calibri Light"/>
                  <w:sz w:val="16"/>
                  <w:szCs w:val="16"/>
                  <w:lang w:val="en-US"/>
                </w:rPr>
                <w:t>ISO 1920-5:2004 Testing of concrete -- Part 5: Properties of hardened concrete other than strength</w:t>
              </w:r>
            </w:ins>
          </w:p>
          <w:p w14:paraId="2CCFA451"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47" w:author="Jing Kai Toh" w:date="2016-05-11T17:10:00Z">
              <w:r w:rsidRPr="00F526AD" w:rsidDel="004B5EE0">
                <w:rPr>
                  <w:rFonts w:ascii="Calibri Light" w:hAnsi="Calibri Light"/>
                  <w:sz w:val="16"/>
                  <w:szCs w:val="16"/>
                  <w:lang w:val="en-US"/>
                </w:rPr>
                <w:delText>ISO 6276: 1982 Concrete, compacted fresh -- Determination of density</w:delText>
              </w:r>
            </w:del>
            <w:ins w:id="13448" w:author="Jing Kai Toh" w:date="2016-05-11T17:10:00Z">
              <w:r w:rsidR="004B5EE0">
                <w:rPr>
                  <w:rFonts w:ascii="Calibri Light" w:hAnsi="Calibri Light"/>
                  <w:sz w:val="16"/>
                  <w:szCs w:val="16"/>
                  <w:lang w:val="en-US"/>
                </w:rPr>
                <w:t>ISO 1920-2:2005 Testing of concrete -- Part 2: Properties of fresh concrete</w:t>
              </w:r>
            </w:ins>
          </w:p>
          <w:p w14:paraId="34DF795D"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49" w:author="Jing Kai Toh" w:date="2016-05-11T17:09:00Z">
              <w:r w:rsidRPr="00F526AD" w:rsidDel="004B5EE0">
                <w:rPr>
                  <w:rFonts w:ascii="Calibri Light" w:hAnsi="Calibri Light"/>
                  <w:sz w:val="16"/>
                  <w:szCs w:val="16"/>
                  <w:lang w:val="en-US"/>
                </w:rPr>
                <w:delText>ISO 6782: 1982 Aggregates for concrete -- Determination of bulk density</w:delText>
              </w:r>
            </w:del>
            <w:ins w:id="13450" w:author="Jing Kai Toh" w:date="2016-05-11T17:09:00Z">
              <w:r w:rsidR="004B5EE0">
                <w:rPr>
                  <w:rFonts w:ascii="Calibri Light" w:hAnsi="Calibri Light"/>
                  <w:sz w:val="16"/>
                  <w:szCs w:val="16"/>
                  <w:lang w:val="en-US"/>
                </w:rPr>
                <w:t>ISO 6782:1982 Aggregates for concrete -- Determination of bulk density</w:t>
              </w:r>
            </w:ins>
          </w:p>
          <w:p w14:paraId="7C3FB8A0"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51" w:author="Jing Kai Toh" w:date="2016-05-11T17:07:00Z">
              <w:r w:rsidRPr="00F526AD" w:rsidDel="004B5EE0">
                <w:rPr>
                  <w:rFonts w:ascii="Calibri Light" w:hAnsi="Calibri Light"/>
                  <w:sz w:val="16"/>
                  <w:szCs w:val="16"/>
                  <w:lang w:val="en-US"/>
                </w:rPr>
                <w:delText>ISO 6783: 1982 Coarse aggregates for concrete -- Determination of particle density and water absorption -- Hydrostatic balance method</w:delText>
              </w:r>
            </w:del>
            <w:ins w:id="13452" w:author="Jing Kai Toh" w:date="2016-05-11T17:07:00Z">
              <w:r w:rsidR="004B5EE0">
                <w:rPr>
                  <w:rFonts w:ascii="Calibri Light" w:hAnsi="Calibri Light"/>
                  <w:sz w:val="16"/>
                  <w:szCs w:val="16"/>
                  <w:lang w:val="en-US"/>
                </w:rPr>
                <w:t>ISO 6783:1982 Coarse aggregates for concrete -- Determination of particle density and water absorption -- Hydrostatic balance method</w:t>
              </w:r>
            </w:ins>
          </w:p>
          <w:p w14:paraId="339ADC25"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53" w:author="Jing Kai Toh" w:date="2016-05-11T17:06:00Z">
              <w:r w:rsidRPr="00F526AD" w:rsidDel="004B5EE0">
                <w:rPr>
                  <w:rFonts w:ascii="Calibri Light" w:hAnsi="Calibri Light"/>
                  <w:sz w:val="16"/>
                  <w:szCs w:val="16"/>
                  <w:lang w:val="en-US"/>
                </w:rPr>
                <w:delText>ISO 6784: 1982 Concrete -- Determination of static modulus of elasticity in compression</w:delText>
              </w:r>
            </w:del>
            <w:ins w:id="13454" w:author="Jing Kai Toh" w:date="2016-05-11T17:06:00Z">
              <w:r w:rsidR="004B5EE0">
                <w:rPr>
                  <w:rFonts w:ascii="Calibri Light" w:hAnsi="Calibri Light"/>
                  <w:sz w:val="16"/>
                  <w:szCs w:val="16"/>
                  <w:lang w:val="en-US"/>
                </w:rPr>
                <w:t>ISO 1920-10:2010 Testing of concrete -- Part 10: Determination of static modulus of elasticity in compression</w:t>
              </w:r>
            </w:ins>
          </w:p>
          <w:p w14:paraId="56FC4165"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 </w:t>
            </w:r>
          </w:p>
          <w:p w14:paraId="2665A43F"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Steel</w:t>
            </w:r>
          </w:p>
          <w:p w14:paraId="245AD596"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ISO 6934-1: 1991 Steel for the prestressing of concrete -- Part 1: General requirements</w:t>
            </w:r>
          </w:p>
          <w:p w14:paraId="4BC0A705"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6934-2: 1991 Steel for the prestressing of concrete -- Part 2: Cold-drawn wire</w:t>
            </w:r>
          </w:p>
          <w:p w14:paraId="38D44841"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6934-3: 1991 Steel for the prestressing of concrete -- Part 3: Quenched and tempered wire</w:t>
            </w:r>
          </w:p>
          <w:p w14:paraId="42E4AC7F"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6934-4: 1991 Steel for the prestressing of concrete -- Part 4: Strand</w:t>
            </w:r>
          </w:p>
          <w:p w14:paraId="59BA5788"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6934-5: 1991 Steel for the prestressing of concrete -- Part 5: Hot-rolled steel bars with or without subsequent processing</w:t>
            </w:r>
          </w:p>
          <w:p w14:paraId="5CBCDC9D"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6935-1: 1991 Steel for the reinforcement of concrete -- Part 1: Plain bars</w:t>
            </w:r>
          </w:p>
          <w:p w14:paraId="54685591"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6935-2: 1991 Steel for the reinforcement of concrete -- Part 2: Ribbed bars</w:t>
            </w:r>
          </w:p>
          <w:p w14:paraId="41A7700C" w14:textId="77777777" w:rsidR="00821EB1" w:rsidRPr="00F526AD" w:rsidDel="00AD1EC2" w:rsidRDefault="00AD1EC2" w:rsidP="00F526AD">
            <w:pPr>
              <w:spacing w:after="120"/>
              <w:rPr>
                <w:del w:id="13455" w:author="Jing Kai Toh" w:date="2016-05-12T14:08:00Z"/>
                <w:rFonts w:ascii="Calibri Light" w:hAnsi="Calibri Light"/>
                <w:sz w:val="16"/>
                <w:szCs w:val="16"/>
                <w:lang w:val="en-US"/>
              </w:rPr>
            </w:pPr>
            <w:ins w:id="13456" w:author="Jing Kai Toh" w:date="2016-05-12T14:08:00Z">
              <w:r w:rsidRPr="00AD1EC2">
                <w:rPr>
                  <w:rFonts w:ascii="Calibri Light" w:hAnsi="Calibri Light"/>
                  <w:sz w:val="16"/>
                  <w:szCs w:val="16"/>
                  <w:lang w:val="en-US"/>
                </w:rPr>
                <w:t>ISO 6935-3:1992 Steel for the reinforcement of concrete -- Part 3: Welded fabric</w:t>
              </w:r>
            </w:ins>
            <w:del w:id="13457" w:author="Jing Kai Toh" w:date="2016-05-12T14:08:00Z">
              <w:r w:rsidR="00821EB1" w:rsidRPr="00F526AD" w:rsidDel="00AD1EC2">
                <w:rPr>
                  <w:rFonts w:ascii="Calibri Light" w:hAnsi="Calibri Light"/>
                  <w:sz w:val="16"/>
                  <w:szCs w:val="16"/>
                  <w:lang w:val="en-US"/>
                </w:rPr>
                <w:br/>
                <w:delText>ISO 6935-3: 1992 Steel for the reinforcement of concrete -- Part 3: Welded fabric</w:delText>
              </w:r>
            </w:del>
          </w:p>
          <w:p w14:paraId="4F824411"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7033: 1987 Fine and coarse aggregates for concrete -- Determination of the particle mass-per-volume and water </w:t>
            </w:r>
            <w:r w:rsidRPr="00F526AD">
              <w:rPr>
                <w:rFonts w:ascii="Calibri Light" w:hAnsi="Calibri Light"/>
                <w:sz w:val="16"/>
                <w:szCs w:val="16"/>
                <w:lang w:val="en-US"/>
              </w:rPr>
              <w:br/>
              <w:t>absorption -- Pycnometer method</w:t>
            </w:r>
          </w:p>
          <w:p w14:paraId="537A137F" w14:textId="77777777" w:rsidR="00821EB1" w:rsidRPr="00F526AD" w:rsidRDefault="00821EB1" w:rsidP="00F526AD">
            <w:pPr>
              <w:spacing w:after="120"/>
              <w:rPr>
                <w:rFonts w:ascii="Calibri Light" w:hAnsi="Calibri Light"/>
                <w:sz w:val="16"/>
                <w:szCs w:val="16"/>
                <w:lang w:val="en-US"/>
              </w:rPr>
            </w:pPr>
            <w:del w:id="13458" w:author="Ashan Senel Asmone" w:date="2016-03-21T15:12:00Z">
              <w:r w:rsidRPr="00F526AD" w:rsidDel="00411DBF">
                <w:rPr>
                  <w:rFonts w:ascii="Calibri Light" w:hAnsi="Calibri Light"/>
                  <w:sz w:val="16"/>
                  <w:szCs w:val="16"/>
                  <w:lang w:val="en-US"/>
                </w:rPr>
                <w:delText>ISO 14654:1999 Epoxy-coated steel for the reinforcement of concrete</w:delText>
              </w:r>
            </w:del>
            <w:ins w:id="13459" w:author="Ashan Senel Asmone" w:date="2016-03-21T15:12:00Z">
              <w:r w:rsidR="00411DBF">
                <w:rPr>
                  <w:rFonts w:ascii="Calibri Light" w:hAnsi="Calibri Light"/>
                  <w:sz w:val="16"/>
                  <w:szCs w:val="16"/>
                  <w:lang w:val="en-US"/>
                </w:rPr>
                <w:t xml:space="preserve">ISO 14654:1999 Epoxy-coated steel for the reinforcement of concrete </w:t>
              </w:r>
            </w:ins>
          </w:p>
          <w:p w14:paraId="0D4AC861"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60" w:author="Ashan Senel Asmone" w:date="2016-03-21T15:12:00Z">
              <w:r w:rsidRPr="00F526AD" w:rsidDel="00411DBF">
                <w:rPr>
                  <w:rFonts w:ascii="Calibri Light" w:hAnsi="Calibri Light"/>
                  <w:sz w:val="16"/>
                  <w:szCs w:val="16"/>
                  <w:lang w:val="en-US"/>
                </w:rPr>
                <w:delText>ISO 14656:1999 Epoxy powder and sealing material for the coating of steel for the reinforcement of concrete</w:delText>
              </w:r>
            </w:del>
            <w:ins w:id="13461" w:author="Ashan Senel Asmone" w:date="2016-03-21T15:12:00Z">
              <w:r w:rsidR="00411DBF">
                <w:rPr>
                  <w:rFonts w:ascii="Calibri Light" w:hAnsi="Calibri Light"/>
                  <w:sz w:val="16"/>
                  <w:szCs w:val="16"/>
                  <w:lang w:val="en-US"/>
                </w:rPr>
                <w:t>ISO 14656:1999 Epoxy powder and sealing material for the coating of steel for the reinforcement of concrete</w:t>
              </w:r>
            </w:ins>
          </w:p>
          <w:p w14:paraId="08F5F188"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Paints</w:t>
            </w:r>
          </w:p>
          <w:p w14:paraId="5E3F9C09" w14:textId="77777777" w:rsidR="00821EB1" w:rsidRPr="00F526AD" w:rsidRDefault="00821EB1" w:rsidP="00F526AD">
            <w:pPr>
              <w:spacing w:after="120"/>
              <w:rPr>
                <w:rFonts w:ascii="Calibri Light" w:hAnsi="Calibri Light"/>
                <w:sz w:val="16"/>
                <w:szCs w:val="16"/>
                <w:lang w:val="en-US"/>
              </w:rPr>
            </w:pPr>
            <w:del w:id="13462" w:author="Ashan Asmone" w:date="2016-03-31T15:47:00Z">
              <w:r w:rsidRPr="00F526AD" w:rsidDel="00A010C7">
                <w:rPr>
                  <w:rFonts w:ascii="Calibri Light" w:hAnsi="Calibri Light"/>
                  <w:sz w:val="16"/>
                  <w:szCs w:val="16"/>
                  <w:lang w:val="en-US"/>
                </w:rPr>
                <w:delText>ISO 1513: 1992 Paints and varnishes -- Examination and preparation of samples for testing</w:delText>
              </w:r>
            </w:del>
            <w:ins w:id="13463" w:author="Ashan Asmone" w:date="2016-03-31T15:47:00Z">
              <w:r w:rsidR="00A010C7">
                <w:rPr>
                  <w:rFonts w:ascii="Calibri Light" w:hAnsi="Calibri Light"/>
                  <w:sz w:val="16"/>
                  <w:szCs w:val="16"/>
                  <w:lang w:val="en-US"/>
                </w:rPr>
                <w:t>ISO 1513:2010 Paints and varnishes -- Examination and preparation of test samples</w:t>
              </w:r>
            </w:ins>
          </w:p>
          <w:p w14:paraId="4951F6DC"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64" w:author="Ashan Asmone" w:date="2016-03-31T15:48:00Z">
              <w:r w:rsidRPr="00F526AD" w:rsidDel="00A010C7">
                <w:rPr>
                  <w:rFonts w:ascii="Calibri Light" w:hAnsi="Calibri Light"/>
                  <w:sz w:val="16"/>
                  <w:szCs w:val="16"/>
                  <w:lang w:val="en-US"/>
                </w:rPr>
                <w:delText>ISO 1514: 1993 Paints and varnishes -- Standard panels for testing</w:delText>
              </w:r>
            </w:del>
            <w:ins w:id="13465" w:author="Ashan Asmone" w:date="2016-03-31T15:48:00Z">
              <w:r w:rsidR="00A010C7">
                <w:rPr>
                  <w:rFonts w:ascii="Calibri Light" w:hAnsi="Calibri Light"/>
                  <w:sz w:val="16"/>
                  <w:szCs w:val="16"/>
                  <w:lang w:val="en-US"/>
                </w:rPr>
                <w:t>ISO 1514:2004 Paints and varnishes -- Standard panels for testing</w:t>
              </w:r>
            </w:ins>
          </w:p>
          <w:p w14:paraId="68783DD8"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1516: 1981 Paints, varnishes, petroleum and related products -- Flash/no flash test -- Closed cup equilibrium </w:t>
            </w:r>
            <w:r w:rsidRPr="00F526AD">
              <w:rPr>
                <w:rFonts w:ascii="Calibri Light" w:hAnsi="Calibri Light"/>
                <w:sz w:val="16"/>
                <w:szCs w:val="16"/>
                <w:lang w:val="en-US"/>
              </w:rPr>
              <w:br/>
              <w:t>method</w:t>
            </w:r>
          </w:p>
          <w:p w14:paraId="67E98532"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66" w:author="Ashan Asmone" w:date="2016-03-31T15:50:00Z">
              <w:r w:rsidRPr="00F526AD" w:rsidDel="00A010C7">
                <w:rPr>
                  <w:rFonts w:ascii="Calibri Light" w:hAnsi="Calibri Light"/>
                  <w:sz w:val="16"/>
                  <w:szCs w:val="16"/>
                  <w:lang w:val="en-US"/>
                </w:rPr>
                <w:delText>ISO 1517: 1973 Paints and varnishes -- Surface-drying test -- Ballotini method</w:delText>
              </w:r>
            </w:del>
            <w:ins w:id="13467" w:author="Ashan Asmone" w:date="2016-03-31T15:50:00Z">
              <w:r w:rsidR="00A010C7">
                <w:rPr>
                  <w:rFonts w:ascii="Calibri Light" w:hAnsi="Calibri Light"/>
                  <w:sz w:val="16"/>
                  <w:szCs w:val="16"/>
                  <w:lang w:val="en-US"/>
                </w:rPr>
                <w:t>ISO 9117-3:2010 Paints and varnishes -- Drying tests -- Part 3: Surface-drying test using ballotini</w:t>
              </w:r>
            </w:ins>
          </w:p>
          <w:p w14:paraId="04A7C76E"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68" w:author="Ashan Asmone" w:date="2016-03-31T15:50:00Z">
              <w:r w:rsidRPr="00F526AD" w:rsidDel="00A010C7">
                <w:rPr>
                  <w:rFonts w:ascii="Calibri Light" w:hAnsi="Calibri Light"/>
                  <w:sz w:val="16"/>
                  <w:szCs w:val="16"/>
                  <w:lang w:val="en-US"/>
                </w:rPr>
                <w:delText>ISO 1518: 1992 Paints and varnishes -- Scratch test</w:delText>
              </w:r>
            </w:del>
            <w:ins w:id="13469" w:author="Ashan Asmone" w:date="2016-03-31T15:50:00Z">
              <w:r w:rsidR="00A010C7">
                <w:rPr>
                  <w:rFonts w:ascii="Calibri Light" w:hAnsi="Calibri Light"/>
                  <w:sz w:val="16"/>
                  <w:szCs w:val="16"/>
                  <w:lang w:val="en-US"/>
                </w:rPr>
                <w:t>ISO 1518-1:2011 Paints and varnishes -- Determination of scratch resistance -- Part 1: Constant-loading method</w:t>
              </w:r>
            </w:ins>
          </w:p>
          <w:p w14:paraId="339A6888"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70" w:author="Ashan Asmone" w:date="2016-03-31T15:51:00Z">
              <w:r w:rsidRPr="00F526AD" w:rsidDel="00A010C7">
                <w:rPr>
                  <w:rFonts w:ascii="Calibri Light" w:hAnsi="Calibri Light"/>
                  <w:sz w:val="16"/>
                  <w:szCs w:val="16"/>
                  <w:lang w:val="en-US"/>
                </w:rPr>
                <w:delText>ISO 1519: 1973 Paints and varnishes -- Bend test (cylindrical mandrel)</w:delText>
              </w:r>
            </w:del>
            <w:ins w:id="13471" w:author="Ashan Asmone" w:date="2016-03-31T15:51:00Z">
              <w:r w:rsidR="00A010C7">
                <w:rPr>
                  <w:rFonts w:ascii="Calibri Light" w:hAnsi="Calibri Light"/>
                  <w:sz w:val="16"/>
                  <w:szCs w:val="16"/>
                  <w:lang w:val="en-US"/>
                </w:rPr>
                <w:t>ISO 1519:2011 Paints and varnishes -- Bend test (cylindrical mandrel)</w:t>
              </w:r>
            </w:ins>
          </w:p>
          <w:p w14:paraId="45A8EB45"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72" w:author="Ashan Asmone" w:date="2016-03-31T15:52:00Z">
              <w:r w:rsidRPr="00F526AD" w:rsidDel="00A010C7">
                <w:rPr>
                  <w:rFonts w:ascii="Calibri Light" w:hAnsi="Calibri Light"/>
                  <w:sz w:val="16"/>
                  <w:szCs w:val="16"/>
                  <w:lang w:val="en-US"/>
                </w:rPr>
                <w:delText>ISO 1520: 1999 Paints and varnishes -- Cupping test (available in English only)</w:delText>
              </w:r>
            </w:del>
            <w:ins w:id="13473" w:author="Ashan Asmone" w:date="2016-03-31T15:52:00Z">
              <w:r w:rsidR="00A010C7">
                <w:rPr>
                  <w:rFonts w:ascii="Calibri Light" w:hAnsi="Calibri Light"/>
                  <w:sz w:val="16"/>
                  <w:szCs w:val="16"/>
                  <w:lang w:val="en-US"/>
                </w:rPr>
                <w:t>ISO 1520:2006 - Paints and varnishes -- Cupping test</w:t>
              </w:r>
            </w:ins>
          </w:p>
          <w:p w14:paraId="7C5682F1"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74" w:author="Ashan Asmone" w:date="2016-03-31T15:53:00Z">
              <w:r w:rsidRPr="00F526AD" w:rsidDel="00A010C7">
                <w:rPr>
                  <w:rFonts w:ascii="Calibri Light" w:hAnsi="Calibri Light"/>
                  <w:sz w:val="16"/>
                  <w:szCs w:val="16"/>
                  <w:lang w:val="en-US"/>
                </w:rPr>
                <w:delText>ISO 1522: 1998 Paints and varnishes -- Pendulum damping test</w:delText>
              </w:r>
            </w:del>
            <w:ins w:id="13475" w:author="Ashan Asmone" w:date="2016-03-31T15:53:00Z">
              <w:r w:rsidR="00A010C7">
                <w:rPr>
                  <w:rFonts w:ascii="Calibri Light" w:hAnsi="Calibri Light"/>
                  <w:sz w:val="16"/>
                  <w:szCs w:val="16"/>
                  <w:lang w:val="en-US"/>
                </w:rPr>
                <w:t>ISO 1522:2006 Paints and varnishes -- Pendulum damping test</w:t>
              </w:r>
            </w:ins>
          </w:p>
          <w:p w14:paraId="1DEA3F54"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1523: 1983 Paints, varnishes, petroleum and related products -- Determination of flashpoint -- Closed cup </w:t>
            </w:r>
            <w:r w:rsidRPr="00F526AD">
              <w:rPr>
                <w:rFonts w:ascii="Calibri Light" w:hAnsi="Calibri Light"/>
                <w:sz w:val="16"/>
                <w:szCs w:val="16"/>
                <w:lang w:val="en-US"/>
              </w:rPr>
              <w:br/>
              <w:t>equilibrium method</w:t>
            </w:r>
          </w:p>
          <w:p w14:paraId="3E8C4305"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76" w:author="Ashan Asmone" w:date="2016-03-31T15:56:00Z">
              <w:r w:rsidRPr="00F526AD" w:rsidDel="00A010C7">
                <w:rPr>
                  <w:rFonts w:ascii="Calibri Light" w:hAnsi="Calibri Light"/>
                  <w:sz w:val="16"/>
                  <w:szCs w:val="16"/>
                  <w:lang w:val="en-US"/>
                </w:rPr>
                <w:delText>ISO 1524: 2000 Paints, varnishes and printing inks -- Determination of fineness of grind</w:delText>
              </w:r>
            </w:del>
            <w:ins w:id="13477" w:author="Ashan Asmone" w:date="2016-03-31T15:56:00Z">
              <w:r w:rsidR="00A010C7">
                <w:rPr>
                  <w:rFonts w:ascii="Calibri Light" w:hAnsi="Calibri Light"/>
                  <w:sz w:val="16"/>
                  <w:szCs w:val="16"/>
                  <w:lang w:val="en-US"/>
                </w:rPr>
                <w:t>ISO 1524:2013 Paints, varnishes and printing inks -- Determination of fineness of grind</w:t>
              </w:r>
            </w:ins>
          </w:p>
          <w:p w14:paraId="25F3F7ED"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78" w:author="Ashan Asmone" w:date="2016-03-31T15:58:00Z">
              <w:r w:rsidRPr="00F526AD" w:rsidDel="00A010C7">
                <w:rPr>
                  <w:rFonts w:ascii="Calibri Light" w:hAnsi="Calibri Light"/>
                  <w:sz w:val="16"/>
                  <w:szCs w:val="16"/>
                  <w:lang w:val="en-US"/>
                </w:rPr>
                <w:delText>ISO 2409: 1992 Paints and varnishes -- Cross-cut test</w:delText>
              </w:r>
            </w:del>
            <w:ins w:id="13479" w:author="Ashan Asmone" w:date="2016-03-31T15:58:00Z">
              <w:r w:rsidR="00A010C7">
                <w:rPr>
                  <w:rFonts w:ascii="Calibri Light" w:hAnsi="Calibri Light"/>
                  <w:sz w:val="16"/>
                  <w:szCs w:val="16"/>
                  <w:lang w:val="en-US"/>
                </w:rPr>
                <w:t>ISO 2409:2013 Paints and varnishes -- Cross-cut test</w:t>
              </w:r>
            </w:ins>
          </w:p>
          <w:p w14:paraId="1B7B0229"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80" w:author="Ashan Asmone" w:date="2016-03-31T15:59:00Z">
              <w:r w:rsidRPr="00F526AD" w:rsidDel="00A010C7">
                <w:rPr>
                  <w:rFonts w:ascii="Calibri Light" w:hAnsi="Calibri Light"/>
                  <w:sz w:val="16"/>
                  <w:szCs w:val="16"/>
                  <w:lang w:val="en-US"/>
                </w:rPr>
                <w:delText>ISO 2431: 1993 Paints and varnishes -- Determination of flow time by use of flow cups</w:delText>
              </w:r>
            </w:del>
            <w:ins w:id="13481" w:author="Ashan Asmone" w:date="2016-03-31T15:59:00Z">
              <w:r w:rsidR="00A010C7">
                <w:rPr>
                  <w:rFonts w:ascii="Calibri Light" w:hAnsi="Calibri Light"/>
                  <w:sz w:val="16"/>
                  <w:szCs w:val="16"/>
                  <w:lang w:val="en-US"/>
                </w:rPr>
                <w:t>ISO 2431:2011 Paints and varnishes -- Determination of flow time by use of flow cups</w:t>
              </w:r>
            </w:ins>
          </w:p>
          <w:p w14:paraId="590EA82C"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82" w:author="Ashan Asmone" w:date="2016-03-31T16:00:00Z">
              <w:r w:rsidRPr="00F526AD" w:rsidDel="00A010C7">
                <w:rPr>
                  <w:rFonts w:ascii="Calibri Light" w:hAnsi="Calibri Light"/>
                  <w:sz w:val="16"/>
                  <w:szCs w:val="16"/>
                  <w:lang w:val="en-US"/>
                </w:rPr>
                <w:delText>ISO 2808: 1997 Paints and varnishes -- Determination of film thickness</w:delText>
              </w:r>
            </w:del>
            <w:ins w:id="13483" w:author="Ashan Asmone" w:date="2016-03-31T16:00:00Z">
              <w:r w:rsidR="00A010C7">
                <w:rPr>
                  <w:rFonts w:ascii="Calibri Light" w:hAnsi="Calibri Light"/>
                  <w:sz w:val="16"/>
                  <w:szCs w:val="16"/>
                  <w:lang w:val="en-US"/>
                </w:rPr>
                <w:t>ISO 2808:2007 Paints and varnishes -- Determination of film thickness</w:t>
              </w:r>
            </w:ins>
          </w:p>
          <w:p w14:paraId="2256928D"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84" w:author="Ashan Asmone" w:date="2016-03-31T16:00:00Z">
              <w:r w:rsidRPr="00F526AD" w:rsidDel="00A010C7">
                <w:rPr>
                  <w:rFonts w:ascii="Calibri Light" w:hAnsi="Calibri Light"/>
                  <w:sz w:val="16"/>
                  <w:szCs w:val="16"/>
                  <w:lang w:val="en-US"/>
                </w:rPr>
                <w:delText>ISO 2810: 1974 Paints and varnishes -- Notes for guidance on the conduct of natural weathering tests</w:delText>
              </w:r>
            </w:del>
            <w:ins w:id="13485" w:author="Ashan Asmone" w:date="2016-03-31T16:00:00Z">
              <w:r w:rsidR="00A010C7">
                <w:rPr>
                  <w:rFonts w:ascii="Calibri Light" w:hAnsi="Calibri Light"/>
                  <w:sz w:val="16"/>
                  <w:szCs w:val="16"/>
                  <w:lang w:val="en-US"/>
                </w:rPr>
                <w:t>ISO 2810:2004 Paints and varnishes -- Natural weathering of coatings -- Exposure and assessment</w:t>
              </w:r>
            </w:ins>
          </w:p>
          <w:p w14:paraId="6E40FAA5"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86" w:author="Ashan Asmone" w:date="2016-03-31T16:25:00Z">
              <w:r w:rsidRPr="00F526AD" w:rsidDel="00FE74A8">
                <w:rPr>
                  <w:rFonts w:ascii="Calibri Light" w:hAnsi="Calibri Light"/>
                  <w:sz w:val="16"/>
                  <w:szCs w:val="16"/>
                  <w:lang w:val="en-US"/>
                </w:rPr>
                <w:delText>ISO 2811-1: 1997 Paints and varnishes -- Determination of density -- Part 1: Pyknometer method</w:delText>
              </w:r>
            </w:del>
            <w:ins w:id="13487" w:author="Ashan Asmone" w:date="2016-03-31T16:25:00Z">
              <w:r w:rsidR="00FE74A8">
                <w:rPr>
                  <w:rFonts w:ascii="Calibri Light" w:hAnsi="Calibri Light"/>
                  <w:sz w:val="16"/>
                  <w:szCs w:val="16"/>
                  <w:lang w:val="en-US"/>
                </w:rPr>
                <w:t>ISO 2811-1:2016 Paints and varnishes -- Determination of density -- Part 1: Pycnometer method</w:t>
              </w:r>
            </w:ins>
          </w:p>
          <w:p w14:paraId="4DDC7A76"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88" w:author="Ashan Asmone" w:date="2016-03-31T16:31:00Z">
              <w:r w:rsidRPr="00F526AD" w:rsidDel="00FE74A8">
                <w:rPr>
                  <w:rFonts w:ascii="Calibri Light" w:hAnsi="Calibri Light"/>
                  <w:sz w:val="16"/>
                  <w:szCs w:val="16"/>
                  <w:lang w:val="en-US"/>
                </w:rPr>
                <w:delText>ISO 2811-2: 1997 Paints and varnishes -- Determination of density -- Part 2:Immersed body (plummet) method</w:delText>
              </w:r>
            </w:del>
            <w:ins w:id="13489" w:author="Ashan Asmone" w:date="2016-03-31T16:31:00Z">
              <w:r w:rsidR="00FE74A8">
                <w:rPr>
                  <w:rFonts w:ascii="Calibri Light" w:hAnsi="Calibri Light"/>
                  <w:sz w:val="16"/>
                  <w:szCs w:val="16"/>
                  <w:lang w:val="en-US"/>
                </w:rPr>
                <w:t>ISO 2811-2:2011 Paints and varnishes -- Determination of density -- Part 2: Immersed body (plummet) method</w:t>
              </w:r>
            </w:ins>
          </w:p>
          <w:p w14:paraId="1E52D7B6"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90" w:author="Ashan Asmone" w:date="2016-03-31T16:32:00Z">
              <w:r w:rsidRPr="00F526AD" w:rsidDel="00FE74A8">
                <w:rPr>
                  <w:rFonts w:ascii="Calibri Light" w:hAnsi="Calibri Light"/>
                  <w:sz w:val="16"/>
                  <w:szCs w:val="16"/>
                  <w:lang w:val="en-US"/>
                </w:rPr>
                <w:delText>ISO 2811-3: 1997 Paints and varnishes -- Determination of density -- Part 3: Oscillation method</w:delText>
              </w:r>
            </w:del>
            <w:ins w:id="13491" w:author="Ashan Asmone" w:date="2016-03-31T16:32:00Z">
              <w:r w:rsidR="00FE74A8">
                <w:rPr>
                  <w:rFonts w:ascii="Calibri Light" w:hAnsi="Calibri Light"/>
                  <w:sz w:val="16"/>
                  <w:szCs w:val="16"/>
                  <w:lang w:val="en-US"/>
                </w:rPr>
                <w:t>ISO 2811-3:2011 Paints and varnishes -- Determination of density -- Part 3: Oscillation method</w:t>
              </w:r>
            </w:ins>
          </w:p>
          <w:p w14:paraId="6B2A2899"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92" w:author="Ashan Asmone" w:date="2016-03-31T16:33:00Z">
              <w:r w:rsidRPr="00F526AD" w:rsidDel="00FE74A8">
                <w:rPr>
                  <w:rFonts w:ascii="Calibri Light" w:hAnsi="Calibri Light"/>
                  <w:sz w:val="16"/>
                  <w:szCs w:val="16"/>
                  <w:lang w:val="en-US"/>
                </w:rPr>
                <w:delText>ISO 2811-4: 1997 Paints and varnishes -- Determination of density -- Part 4: Pressure cup method</w:delText>
              </w:r>
            </w:del>
            <w:ins w:id="13493" w:author="Ashan Asmone" w:date="2016-03-31T16:33:00Z">
              <w:r w:rsidR="00FE74A8">
                <w:rPr>
                  <w:rFonts w:ascii="Calibri Light" w:hAnsi="Calibri Light"/>
                  <w:sz w:val="16"/>
                  <w:szCs w:val="16"/>
                  <w:lang w:val="en-US"/>
                </w:rPr>
                <w:t>ISO 2811-4:2011 Paints and varnishes -- Determination of density -- Part 4: Pressure cup method</w:t>
              </w:r>
            </w:ins>
          </w:p>
          <w:p w14:paraId="4B645A5C"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94" w:author="Ashan Asmone" w:date="2016-03-31T16:34:00Z">
              <w:r w:rsidRPr="00F526AD" w:rsidDel="00FE74A8">
                <w:rPr>
                  <w:rFonts w:ascii="Calibri Light" w:hAnsi="Calibri Light"/>
                  <w:sz w:val="16"/>
                  <w:szCs w:val="16"/>
                  <w:lang w:val="en-US"/>
                </w:rPr>
                <w:delText>ISO 2812-1: 1993 Paints and varnishes -- Determination of resistance to liquids -- Part 1: General methods</w:delText>
              </w:r>
            </w:del>
            <w:ins w:id="13495" w:author="Ashan Asmone" w:date="2016-03-31T16:34:00Z">
              <w:r w:rsidR="00FE74A8">
                <w:rPr>
                  <w:rFonts w:ascii="Calibri Light" w:hAnsi="Calibri Light"/>
                  <w:sz w:val="16"/>
                  <w:szCs w:val="16"/>
                  <w:lang w:val="en-US"/>
                </w:rPr>
                <w:t>ISO 2812-1:2007 Paints and varnishes -- Determination of resistance to liquids -- Part 1: Immersion in liquids other than water</w:t>
              </w:r>
            </w:ins>
          </w:p>
          <w:p w14:paraId="63EB6119"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96" w:author="Ashan Asmone" w:date="2016-03-31T16:35:00Z">
              <w:r w:rsidRPr="00F526AD" w:rsidDel="00FE74A8">
                <w:rPr>
                  <w:rFonts w:ascii="Calibri Light" w:hAnsi="Calibri Light"/>
                  <w:sz w:val="16"/>
                  <w:szCs w:val="16"/>
                  <w:lang w:val="en-US"/>
                </w:rPr>
                <w:delText>ISO 2812-2: 1993 Paints and varnishes -- Determination of resistance to liquids -- Part 2: Water immersion method</w:delText>
              </w:r>
            </w:del>
            <w:ins w:id="13497" w:author="Ashan Asmone" w:date="2016-03-31T16:35:00Z">
              <w:r w:rsidR="00FE74A8">
                <w:rPr>
                  <w:rFonts w:ascii="Calibri Light" w:hAnsi="Calibri Light"/>
                  <w:sz w:val="16"/>
                  <w:szCs w:val="16"/>
                  <w:lang w:val="en-US"/>
                </w:rPr>
                <w:t>ISO 2812-2:2007 Paints and varnishes -- Determination of resistance to liquids -- Part 2: Water immersion method</w:t>
              </w:r>
            </w:ins>
          </w:p>
          <w:p w14:paraId="57F8E894"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2813: 1994 Paints and varnishes -- Determination of specular gloss of non-metallic paint films at 20 degrees, 60 </w:t>
            </w:r>
            <w:r w:rsidRPr="00F526AD">
              <w:rPr>
                <w:rFonts w:ascii="Calibri Light" w:hAnsi="Calibri Light"/>
                <w:sz w:val="16"/>
                <w:szCs w:val="16"/>
                <w:lang w:val="en-US"/>
              </w:rPr>
              <w:br/>
              <w:t>degrees and 85 degrees</w:t>
            </w:r>
          </w:p>
          <w:p w14:paraId="02FF5035"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2814: 1973 Paints and varnishes -- Comparison of contrast ratio (hiding power) of paints of the same type and</w:t>
            </w:r>
            <w:r w:rsidRPr="00F526AD">
              <w:rPr>
                <w:rFonts w:ascii="Calibri Light" w:hAnsi="Calibri Light"/>
                <w:sz w:val="16"/>
                <w:szCs w:val="16"/>
                <w:lang w:val="en-US"/>
              </w:rPr>
              <w:br/>
              <w:t>colour</w:t>
            </w:r>
          </w:p>
          <w:p w14:paraId="17B4BDF3"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498" w:author="Ashan Asmone" w:date="2016-03-31T16:39:00Z">
              <w:r w:rsidRPr="00F526AD" w:rsidDel="00FE74A8">
                <w:rPr>
                  <w:rFonts w:ascii="Calibri Light" w:hAnsi="Calibri Light"/>
                  <w:sz w:val="16"/>
                  <w:szCs w:val="16"/>
                  <w:lang w:val="en-US"/>
                </w:rPr>
                <w:delText>ISO 2815: 1973 Paints and varnishes -- Buchholz indentation test</w:delText>
              </w:r>
            </w:del>
            <w:ins w:id="13499" w:author="Ashan Asmone" w:date="2016-03-31T16:39:00Z">
              <w:r w:rsidR="00FE74A8">
                <w:rPr>
                  <w:rFonts w:ascii="Calibri Light" w:hAnsi="Calibri Light"/>
                  <w:sz w:val="16"/>
                  <w:szCs w:val="16"/>
                  <w:lang w:val="en-US"/>
                </w:rPr>
                <w:t>ISO 2815:2003 Paints and varnishes -- Buchholz indentation test</w:t>
              </w:r>
            </w:ins>
          </w:p>
          <w:p w14:paraId="0BE7CBB4"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2884-1: 1999 Paints and varnishes -- Determination of viscosity using rotary viscometers -- Part 1: Cone-and-plate </w:t>
            </w:r>
            <w:r w:rsidRPr="00F526AD">
              <w:rPr>
                <w:rFonts w:ascii="Calibri Light" w:hAnsi="Calibri Light"/>
                <w:sz w:val="16"/>
                <w:szCs w:val="16"/>
                <w:lang w:val="en-US"/>
              </w:rPr>
              <w:br/>
              <w:t>viscometer operated at a high rate of shear</w:t>
            </w:r>
          </w:p>
          <w:p w14:paraId="567E7A40"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00" w:author="Ashan Asmone" w:date="2016-03-31T16:41:00Z">
              <w:r w:rsidRPr="00F526AD" w:rsidDel="00FE74A8">
                <w:rPr>
                  <w:rFonts w:ascii="Calibri Light" w:hAnsi="Calibri Light"/>
                  <w:sz w:val="16"/>
                  <w:szCs w:val="16"/>
                  <w:lang w:val="en-US"/>
                </w:rPr>
                <w:delText>ISO 3231: 1993 Paints and varnishes -- Determination of resistance to humid atmospheres containing sulfur dioxide</w:delText>
              </w:r>
            </w:del>
            <w:ins w:id="13501" w:author="Ashan Asmone" w:date="2016-03-31T16:41:00Z">
              <w:r w:rsidR="00FE74A8">
                <w:rPr>
                  <w:rFonts w:ascii="Calibri Light" w:hAnsi="Calibri Light"/>
                  <w:sz w:val="16"/>
                  <w:szCs w:val="16"/>
                  <w:lang w:val="en-US"/>
                </w:rPr>
                <w:t>ISO 3231: 1993 Paints and varnishes -- Determination of resistance to humid atmospheres containing sulfur dioxide</w:t>
              </w:r>
            </w:ins>
          </w:p>
          <w:p w14:paraId="4D24DC7D"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02" w:author="Ashan Asmone" w:date="2016-03-31T16:42:00Z">
              <w:r w:rsidRPr="00F526AD" w:rsidDel="00FE74A8">
                <w:rPr>
                  <w:rFonts w:ascii="Calibri Light" w:hAnsi="Calibri Light"/>
                  <w:sz w:val="16"/>
                  <w:szCs w:val="16"/>
                  <w:lang w:val="en-US"/>
                </w:rPr>
                <w:delText>ISO 3233: 1998 Paints and varnishes -- Determination of percentage volume of non-volatile matter by measuring the density of a dried coating</w:delText>
              </w:r>
            </w:del>
            <w:ins w:id="13503" w:author="Ashan Asmone" w:date="2016-03-31T16:42:00Z">
              <w:r w:rsidR="00FE74A8">
                <w:rPr>
                  <w:rFonts w:ascii="Calibri Light" w:hAnsi="Calibri Light"/>
                  <w:sz w:val="16"/>
                  <w:szCs w:val="16"/>
                  <w:lang w:val="en-US"/>
                </w:rPr>
                <w:t>ISO 3233-1:2013 Paints and varnishes -- Determination of the percentage volume of non-volatile matter -- Part 1: Method using a coated test panel to determine non-volatile matter and to determine dry film density by the Archimedes principle</w:t>
              </w:r>
            </w:ins>
          </w:p>
          <w:p w14:paraId="1A2B8F30"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04" w:author="Ashan Asmone" w:date="2016-03-31T16:43:00Z">
              <w:r w:rsidRPr="00F526AD" w:rsidDel="00FE74A8">
                <w:rPr>
                  <w:rFonts w:ascii="Calibri Light" w:hAnsi="Calibri Light"/>
                  <w:sz w:val="16"/>
                  <w:szCs w:val="16"/>
                  <w:lang w:val="en-US"/>
                </w:rPr>
                <w:delText>ISO 3248: 1998 Paints and varnishes -- Determination of the effect of heat</w:delText>
              </w:r>
            </w:del>
            <w:ins w:id="13505" w:author="Ashan Asmone" w:date="2016-03-31T16:43:00Z">
              <w:r w:rsidR="00FE74A8">
                <w:rPr>
                  <w:rFonts w:ascii="Calibri Light" w:hAnsi="Calibri Light"/>
                  <w:sz w:val="16"/>
                  <w:szCs w:val="16"/>
                  <w:lang w:val="en-US"/>
                </w:rPr>
                <w:t>ISO 3248: 1998 Paints and varnishes -- Determination of the effect of heat</w:t>
              </w:r>
            </w:ins>
          </w:p>
          <w:p w14:paraId="1420EDDF"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3251: 1993 Paints and varnishes -- Determination of non-volatile matter of paints, varnishes and binders for paints </w:t>
            </w:r>
            <w:r w:rsidRPr="00F526AD">
              <w:rPr>
                <w:rFonts w:ascii="Calibri Light" w:hAnsi="Calibri Light"/>
                <w:sz w:val="16"/>
                <w:szCs w:val="16"/>
                <w:lang w:val="en-US"/>
              </w:rPr>
              <w:br/>
              <w:t>and varnishes</w:t>
            </w:r>
          </w:p>
          <w:p w14:paraId="4E5237C9"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06" w:author="Ashan Asmone" w:date="2016-03-31T16:47:00Z">
              <w:r w:rsidRPr="00F526AD" w:rsidDel="00F73169">
                <w:rPr>
                  <w:rFonts w:ascii="Calibri Light" w:hAnsi="Calibri Light"/>
                  <w:sz w:val="16"/>
                  <w:szCs w:val="16"/>
                  <w:lang w:val="en-US"/>
                </w:rPr>
                <w:delText>ISO 4618-1: 1998 Paints and varnishes -- Terms and definitions for coating materials -- Part 1: General terms</w:delText>
              </w:r>
            </w:del>
            <w:ins w:id="13507" w:author="Ashan Asmone" w:date="2016-03-31T16:47:00Z">
              <w:r w:rsidR="00F73169">
                <w:rPr>
                  <w:rFonts w:ascii="Calibri Light" w:hAnsi="Calibri Light"/>
                  <w:sz w:val="16"/>
                  <w:szCs w:val="16"/>
                  <w:lang w:val="en-US"/>
                </w:rPr>
                <w:t>ISO 4618:2014 Paints and varnishes -- Terms and definitions</w:t>
              </w:r>
            </w:ins>
          </w:p>
          <w:p w14:paraId="43330791"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4618-2: 1999 Paints and varnishes -- Terms and definitions for coating materials -- Part 2: Special terms relating </w:t>
            </w:r>
            <w:r w:rsidRPr="00F526AD">
              <w:rPr>
                <w:rFonts w:ascii="Calibri Light" w:hAnsi="Calibri Light"/>
                <w:sz w:val="16"/>
                <w:szCs w:val="16"/>
                <w:lang w:val="en-US"/>
              </w:rPr>
              <w:br/>
              <w:t>to paint characteristics and properties</w:t>
            </w:r>
          </w:p>
          <w:p w14:paraId="17B60E95"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4618-3: 1999 Paints and varnishes -- Terms and definitions for coating materials -- Part 3: Surface preparation and </w:t>
            </w:r>
            <w:r w:rsidRPr="00F526AD">
              <w:rPr>
                <w:rFonts w:ascii="Calibri Light" w:hAnsi="Calibri Light"/>
                <w:sz w:val="16"/>
                <w:szCs w:val="16"/>
                <w:lang w:val="en-US"/>
              </w:rPr>
              <w:br/>
              <w:t>methods of application</w:t>
            </w:r>
          </w:p>
          <w:p w14:paraId="3E5A39DA"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08" w:author="Ashan Asmone" w:date="2016-03-31T16:51:00Z">
              <w:r w:rsidRPr="00F526AD" w:rsidDel="00F73169">
                <w:rPr>
                  <w:rFonts w:ascii="Calibri Light" w:hAnsi="Calibri Light"/>
                  <w:sz w:val="16"/>
                  <w:szCs w:val="16"/>
                  <w:lang w:val="en-US"/>
                </w:rPr>
                <w:delText>ISO 4624: 1978 Paints and varnishes -- Pull-off test for adhesion</w:delText>
              </w:r>
            </w:del>
            <w:ins w:id="13509" w:author="Ashan Asmone" w:date="2016-03-31T16:51:00Z">
              <w:r w:rsidR="00F73169">
                <w:rPr>
                  <w:rFonts w:ascii="Calibri Light" w:hAnsi="Calibri Light"/>
                  <w:sz w:val="16"/>
                  <w:szCs w:val="16"/>
                  <w:lang w:val="en-US"/>
                </w:rPr>
                <w:t>ISO 4624:2016 Paints and varnishes -- Pull-off test for adhesion</w:t>
              </w:r>
            </w:ins>
          </w:p>
          <w:p w14:paraId="266A443A"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4628-1: 1982 Paints and varnishes -- Evaluation of degradation of paint coatings -- Designation of intensity, </w:t>
            </w:r>
            <w:r w:rsidRPr="00F526AD">
              <w:rPr>
                <w:rFonts w:ascii="Calibri Light" w:hAnsi="Calibri Light"/>
                <w:sz w:val="16"/>
                <w:szCs w:val="16"/>
                <w:lang w:val="en-US"/>
              </w:rPr>
              <w:br/>
              <w:t>quantity and size of common types of defect -- Part 1: General principles and rating schemes</w:t>
            </w:r>
          </w:p>
          <w:p w14:paraId="55C82B5A"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4628-2: 1982 Paints and varnishes -- Evaluation of degradation of paint coatings -- Designation of intensity, </w:t>
            </w:r>
            <w:r w:rsidRPr="00F526AD">
              <w:rPr>
                <w:rFonts w:ascii="Calibri Light" w:hAnsi="Calibri Light"/>
                <w:sz w:val="16"/>
                <w:szCs w:val="16"/>
                <w:lang w:val="en-US"/>
              </w:rPr>
              <w:br/>
              <w:t>quantity and size of common types of defect -- Part 2: Designation of degree of blistering</w:t>
            </w:r>
          </w:p>
          <w:p w14:paraId="7B340411"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4628-3: 1982 Paints and varnishes -- Evaluation of degradation of paint coatings -- Designation of intensity, </w:t>
            </w:r>
            <w:r w:rsidRPr="00F526AD">
              <w:rPr>
                <w:rFonts w:ascii="Calibri Light" w:hAnsi="Calibri Light"/>
                <w:sz w:val="16"/>
                <w:szCs w:val="16"/>
                <w:lang w:val="en-US"/>
              </w:rPr>
              <w:br/>
              <w:t>quantity and size of common types of defect -- Part 3: Designation of degree of rusting</w:t>
            </w:r>
          </w:p>
          <w:p w14:paraId="158D015B"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4628-4: 1982 Paints and varnishes -- Evaluation of degradation of paint coatings -- Designation of intensity, </w:t>
            </w:r>
            <w:r w:rsidRPr="00F526AD">
              <w:rPr>
                <w:rFonts w:ascii="Calibri Light" w:hAnsi="Calibri Light"/>
                <w:sz w:val="16"/>
                <w:szCs w:val="16"/>
                <w:lang w:val="en-US"/>
              </w:rPr>
              <w:br/>
              <w:t>quantity and size of common types of defect -- Part 4: Designation of degree of cracking</w:t>
            </w:r>
          </w:p>
          <w:p w14:paraId="5D79B93A"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10" w:author="Ashan Asmone" w:date="2016-03-31T17:00:00Z">
              <w:r w:rsidRPr="00F526AD" w:rsidDel="00F73169">
                <w:rPr>
                  <w:rFonts w:ascii="Calibri Light" w:hAnsi="Calibri Light"/>
                  <w:sz w:val="16"/>
                  <w:szCs w:val="16"/>
                  <w:lang w:val="en-US"/>
                </w:rPr>
                <w:delText>ISO 4628-5: 1982 Paints and varnishes -- Evaluation of degradation of paint coatings -- Designation of intensity, quantity and size of common types of defect -- Part 5: Designation of degree of flaking</w:delText>
              </w:r>
            </w:del>
            <w:ins w:id="13511" w:author="Ashan Asmone" w:date="2016-03-31T17:00:00Z">
              <w:r w:rsidR="00F73169">
                <w:rPr>
                  <w:rFonts w:ascii="Calibri Light" w:hAnsi="Calibri Light"/>
                  <w:sz w:val="16"/>
                  <w:szCs w:val="16"/>
                  <w:lang w:val="en-US"/>
                </w:rPr>
                <w:t>ISO 4628-5:2016 Paints and varnishes -- Evaluation of degradation of coatings -- Designation of quantity and size of defects, and of intensity of uniform changes in appearance -- Part 5: Assessment of degree of flaking</w:t>
              </w:r>
            </w:ins>
          </w:p>
          <w:p w14:paraId="21C3D69D"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12" w:author="Ashan Asmone" w:date="2016-03-31T17:01:00Z">
              <w:r w:rsidRPr="00F526AD" w:rsidDel="00F73169">
                <w:rPr>
                  <w:rFonts w:ascii="Calibri Light" w:hAnsi="Calibri Light"/>
                  <w:sz w:val="16"/>
                  <w:szCs w:val="16"/>
                  <w:lang w:val="en-US"/>
                </w:rPr>
                <w:delText>ISO 4628-6: 1990 Paints and varnishes -- Evaluation of degradation of paint coatings -- Designation of intensity, quantity and size of common types of defect -- Part 6: Rating of degree of chalking by tape method</w:delText>
              </w:r>
            </w:del>
            <w:ins w:id="13513" w:author="Ashan Asmone" w:date="2016-03-31T17:01:00Z">
              <w:r w:rsidR="00F73169">
                <w:rPr>
                  <w:rFonts w:ascii="Calibri Light" w:hAnsi="Calibri Light"/>
                  <w:sz w:val="16"/>
                  <w:szCs w:val="16"/>
                  <w:lang w:val="en-US"/>
                </w:rPr>
                <w:t>ISO 4628-6:2011 Paints and varnishes -- Evaluation of degradation of coatings -- Designation of quantity and size of defects, and of intensity of uniform changes in appearance -- Part 6: Assessment of degree of chalking by tape method</w:t>
              </w:r>
            </w:ins>
          </w:p>
          <w:p w14:paraId="710D1821"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14" w:author="Ashan Asmone" w:date="2016-03-31T17:02:00Z">
              <w:r w:rsidRPr="00F526AD" w:rsidDel="00F73169">
                <w:rPr>
                  <w:rFonts w:ascii="Calibri Light" w:hAnsi="Calibri Light"/>
                  <w:sz w:val="16"/>
                  <w:szCs w:val="16"/>
                  <w:lang w:val="en-US"/>
                </w:rPr>
                <w:delText>ISO 6270-1: 1998 Paints and varnishes -- Determination of resistance to humidity -- Part 1: Continuous condensation</w:delText>
              </w:r>
            </w:del>
            <w:ins w:id="13515" w:author="Ashan Asmone" w:date="2016-03-31T17:02:00Z">
              <w:r w:rsidR="00F73169">
                <w:rPr>
                  <w:rFonts w:ascii="Calibri Light" w:hAnsi="Calibri Light"/>
                  <w:sz w:val="16"/>
                  <w:szCs w:val="16"/>
                  <w:lang w:val="en-US"/>
                </w:rPr>
                <w:t>ISO 6270-1: 1998 Paints and varnishes -- Determination of resistance to humidity -- Part 1: Continuous condensation</w:t>
              </w:r>
            </w:ins>
          </w:p>
          <w:p w14:paraId="1E6394B0"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16" w:author="Ashan Asmone" w:date="2016-03-31T17:05:00Z">
              <w:r w:rsidRPr="00F526AD" w:rsidDel="00F73169">
                <w:rPr>
                  <w:rFonts w:ascii="Calibri Light" w:hAnsi="Calibri Light"/>
                  <w:sz w:val="16"/>
                  <w:szCs w:val="16"/>
                  <w:lang w:val="en-US"/>
                </w:rPr>
                <w:delText>ISO 6272: 1993 Paints and varnishes -- Falling-weight test</w:delText>
              </w:r>
            </w:del>
            <w:ins w:id="13517" w:author="Ashan Asmone" w:date="2016-03-31T17:05:00Z">
              <w:r w:rsidR="00F73169">
                <w:rPr>
                  <w:rFonts w:ascii="Calibri Light" w:hAnsi="Calibri Light"/>
                  <w:sz w:val="16"/>
                  <w:szCs w:val="16"/>
                  <w:lang w:val="en-US"/>
                </w:rPr>
                <w:t>ISO 6272-1:2011 Paints and varnishes -- Rapid-deformation (impact resistance) tests -- Part 1: Falling-weight test, large-area indenter/ ISO 6272-2:2011 Paints and varnishes -- Rapid-deformation (impact resistance) tests -- Part 2: Falling-weight test, small-area indenter</w:t>
              </w:r>
            </w:ins>
          </w:p>
          <w:p w14:paraId="6D4BF096"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18" w:author="Ashan Asmone" w:date="2016-03-31T17:07:00Z">
              <w:r w:rsidRPr="00F526AD" w:rsidDel="006723EE">
                <w:rPr>
                  <w:rFonts w:ascii="Calibri Light" w:hAnsi="Calibri Light"/>
                  <w:sz w:val="16"/>
                  <w:szCs w:val="16"/>
                  <w:lang w:val="en-US"/>
                </w:rPr>
                <w:delText>ISO 6441: 1984 Paints and varnishes -- Indentation test (spherical or pyramidal)</w:delText>
              </w:r>
            </w:del>
          </w:p>
          <w:p w14:paraId="1559A3BB"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6441-1: 1999 Paints and varnishes -- Determination of micro-indentation hardness -- Part 1: Knoop hardness by </w:t>
            </w:r>
            <w:r w:rsidRPr="00F526AD">
              <w:rPr>
                <w:rFonts w:ascii="Calibri Light" w:hAnsi="Calibri Light"/>
                <w:sz w:val="16"/>
                <w:szCs w:val="16"/>
                <w:lang w:val="en-US"/>
              </w:rPr>
              <w:br/>
              <w:t>measurement of indentation length</w:t>
            </w:r>
          </w:p>
          <w:p w14:paraId="2AEAEC84"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6441-2: 1999 Paints and varnishes -- Determination of micro-indentation hardness -- Part 2: Knoop hardness by </w:t>
            </w:r>
            <w:r w:rsidRPr="00F526AD">
              <w:rPr>
                <w:rFonts w:ascii="Calibri Light" w:hAnsi="Calibri Light"/>
                <w:sz w:val="16"/>
                <w:szCs w:val="16"/>
                <w:lang w:val="en-US"/>
              </w:rPr>
              <w:br/>
              <w:t>measurement of indentation depth under load</w:t>
            </w:r>
          </w:p>
          <w:p w14:paraId="1180448B"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19" w:author="Ashan Asmone" w:date="2016-03-31T17:13:00Z">
              <w:r w:rsidRPr="00F526AD" w:rsidDel="006723EE">
                <w:rPr>
                  <w:rFonts w:ascii="Calibri Light" w:hAnsi="Calibri Light"/>
                  <w:sz w:val="16"/>
                  <w:szCs w:val="16"/>
                  <w:lang w:val="en-US"/>
                </w:rPr>
                <w:delText>ISO 6503: 1984 Paints and varnishes -- Determination of total lead -- Flame atomic absorption spectrometric method</w:delText>
              </w:r>
            </w:del>
            <w:ins w:id="13520" w:author="Ashan Asmone" w:date="2016-03-31T17:13:00Z">
              <w:r w:rsidR="006723EE">
                <w:rPr>
                  <w:rFonts w:ascii="Calibri Light" w:hAnsi="Calibri Light"/>
                  <w:sz w:val="16"/>
                  <w:szCs w:val="16"/>
                  <w:lang w:val="en-US"/>
                </w:rPr>
                <w:t>ISO 6503: 1984 Paints and varnishes -- Determination of total lead -- Flame atomic absorption spectrometric method</w:t>
              </w:r>
            </w:ins>
          </w:p>
          <w:p w14:paraId="00D25201"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6504-1: 1983 Paints and varnishes -- Determination of hiding power -- Part 1: Kubelka-Munk method for white and </w:t>
            </w:r>
            <w:r w:rsidRPr="00F526AD">
              <w:rPr>
                <w:rFonts w:ascii="Calibri Light" w:hAnsi="Calibri Light"/>
                <w:sz w:val="16"/>
                <w:szCs w:val="16"/>
                <w:lang w:val="en-US"/>
              </w:rPr>
              <w:br/>
              <w:t>light-coloured paints</w:t>
            </w:r>
          </w:p>
          <w:p w14:paraId="1FA0AB1C"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6504-3: 1998 Paints and varnishes -- Determination of hiding power -- Part 3: Determination of contrast ratio </w:t>
            </w:r>
            <w:r w:rsidRPr="00F526AD">
              <w:rPr>
                <w:rFonts w:ascii="Calibri Light" w:hAnsi="Calibri Light"/>
                <w:sz w:val="16"/>
                <w:szCs w:val="16"/>
                <w:lang w:val="en-US"/>
              </w:rPr>
              <w:br/>
              <w:t>(opacity) of light-coloured paints at a fixed spreading rate</w:t>
            </w:r>
          </w:p>
          <w:p w14:paraId="71D1143B"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21" w:author="Ashan Asmone" w:date="2016-03-31T17:16:00Z">
              <w:r w:rsidRPr="00F526AD" w:rsidDel="006723EE">
                <w:rPr>
                  <w:rFonts w:ascii="Calibri Light" w:hAnsi="Calibri Light"/>
                  <w:sz w:val="16"/>
                  <w:szCs w:val="16"/>
                  <w:lang w:val="en-US"/>
                </w:rPr>
                <w:delText>ISO 6713: 1984 Paints and varnishes -- Preparation of acid extracts from paints in liquid or powder form</w:delText>
              </w:r>
            </w:del>
            <w:ins w:id="13522" w:author="Ashan Asmone" w:date="2016-03-31T17:16:00Z">
              <w:r w:rsidR="006723EE">
                <w:rPr>
                  <w:rFonts w:ascii="Calibri Light" w:hAnsi="Calibri Light"/>
                  <w:sz w:val="16"/>
                  <w:szCs w:val="16"/>
                  <w:lang w:val="en-US"/>
                </w:rPr>
                <w:t>ISO 6713: 1984 Paints and varnishes -- Preparation of acid extracts from paints in liquid or powder form</w:t>
              </w:r>
            </w:ins>
          </w:p>
          <w:p w14:paraId="7D021693"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23" w:author="Ashan Asmone" w:date="2016-03-31T17:16:00Z">
              <w:r w:rsidRPr="00F526AD" w:rsidDel="006723EE">
                <w:rPr>
                  <w:rFonts w:ascii="Calibri Light" w:hAnsi="Calibri Light"/>
                  <w:sz w:val="16"/>
                  <w:szCs w:val="16"/>
                  <w:lang w:val="en-US"/>
                </w:rPr>
                <w:delText>ISO 6744-1: 1999 Binders for paints and varnishes -- Alkyd resins -- Part 1: General methods of test</w:delText>
              </w:r>
            </w:del>
            <w:ins w:id="13524" w:author="Ashan Asmone" w:date="2016-03-31T17:16:00Z">
              <w:r w:rsidR="006723EE">
                <w:rPr>
                  <w:rFonts w:ascii="Calibri Light" w:hAnsi="Calibri Light"/>
                  <w:sz w:val="16"/>
                  <w:szCs w:val="16"/>
                  <w:lang w:val="en-US"/>
                </w:rPr>
                <w:t>ISO 6744-1: 1999 Binders for paints and varnishes -- Alkyd resins -- Part 1: General methods of test</w:t>
              </w:r>
            </w:ins>
          </w:p>
          <w:p w14:paraId="542906A7"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6744-2: 1999 Binders for paints and varnishes -- Alkyd resins -- Part 2: Determination of phthalic anhydride </w:t>
            </w:r>
            <w:r w:rsidRPr="00F526AD">
              <w:rPr>
                <w:rFonts w:ascii="Calibri Light" w:hAnsi="Calibri Light"/>
                <w:sz w:val="16"/>
                <w:szCs w:val="16"/>
                <w:lang w:val="en-US"/>
              </w:rPr>
              <w:br/>
              <w:t>content</w:t>
            </w:r>
          </w:p>
          <w:p w14:paraId="44F11B3F"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6744-3: 1999 Binders for paints and varnishes -- Alkyd resins -- Part 3: Determination of unsaponifiable matter</w:t>
            </w:r>
            <w:r w:rsidRPr="00F526AD">
              <w:rPr>
                <w:rFonts w:ascii="Calibri Light" w:hAnsi="Calibri Light"/>
                <w:sz w:val="16"/>
                <w:szCs w:val="16"/>
                <w:lang w:val="en-US"/>
              </w:rPr>
              <w:br/>
              <w:t>content</w:t>
            </w:r>
          </w:p>
          <w:p w14:paraId="70AF0CE9"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25" w:author="Ashan Asmone" w:date="2016-03-31T17:19:00Z">
              <w:r w:rsidRPr="00F526AD" w:rsidDel="006723EE">
                <w:rPr>
                  <w:rFonts w:ascii="Calibri Light" w:hAnsi="Calibri Light"/>
                  <w:sz w:val="16"/>
                  <w:szCs w:val="16"/>
                  <w:lang w:val="en-US"/>
                </w:rPr>
                <w:delText>ISO 6744-4: 1999 Binders for paints and varnishes -- Alkyd resins -- Part 4: Determination of fatty acid content</w:delText>
              </w:r>
            </w:del>
            <w:ins w:id="13526" w:author="Ashan Asmone" w:date="2016-03-31T17:19:00Z">
              <w:r w:rsidR="006723EE">
                <w:rPr>
                  <w:rFonts w:ascii="Calibri Light" w:hAnsi="Calibri Light"/>
                  <w:sz w:val="16"/>
                  <w:szCs w:val="16"/>
                  <w:lang w:val="en-US"/>
                </w:rPr>
                <w:t>ISO 6744-4: 1999 Binders for paints and varnishes -- Alkyd resins -- Part 4: Determination of fatty acid content</w:t>
              </w:r>
            </w:ins>
          </w:p>
          <w:p w14:paraId="068F3C5C"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27" w:author="Ashan Asmone" w:date="2016-03-31T17:19:00Z">
              <w:r w:rsidRPr="00F526AD" w:rsidDel="006723EE">
                <w:rPr>
                  <w:rFonts w:ascii="Calibri Light" w:hAnsi="Calibri Light"/>
                  <w:sz w:val="16"/>
                  <w:szCs w:val="16"/>
                  <w:lang w:val="en-US"/>
                </w:rPr>
                <w:delText>ISO 6860: 1984 Paints and varnishes -- Bend test (conical mandrel)</w:delText>
              </w:r>
            </w:del>
            <w:ins w:id="13528" w:author="Ashan Asmone" w:date="2016-03-31T17:19:00Z">
              <w:r w:rsidR="006723EE">
                <w:rPr>
                  <w:rFonts w:ascii="Calibri Light" w:hAnsi="Calibri Light"/>
                  <w:sz w:val="16"/>
                  <w:szCs w:val="16"/>
                  <w:lang w:val="en-US"/>
                </w:rPr>
                <w:t>ISO 6860:2006 Paints and varnishes -- Bend test (conical mandrel)</w:t>
              </w:r>
            </w:ins>
          </w:p>
          <w:p w14:paraId="400B56AF"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29" w:author="Ashan Asmone" w:date="2016-03-31T17:20:00Z">
              <w:r w:rsidRPr="00F526AD" w:rsidDel="006723EE">
                <w:rPr>
                  <w:rFonts w:ascii="Calibri Light" w:hAnsi="Calibri Light"/>
                  <w:sz w:val="16"/>
                  <w:szCs w:val="16"/>
                  <w:lang w:val="en-US"/>
                </w:rPr>
                <w:delText>ISO 7142: 1984 Binders for paints and varnishes -- Epoxy resins -- General methods of test</w:delText>
              </w:r>
            </w:del>
            <w:ins w:id="13530" w:author="Ashan Asmone" w:date="2016-03-31T17:20:00Z">
              <w:r w:rsidR="006723EE">
                <w:rPr>
                  <w:rFonts w:ascii="Calibri Light" w:hAnsi="Calibri Light"/>
                  <w:sz w:val="16"/>
                  <w:szCs w:val="16"/>
                  <w:lang w:val="en-US"/>
                </w:rPr>
                <w:t>ISO 7142:2007 Binders for paints and varnishes -- Epoxy resins -- General methods of test</w:t>
              </w:r>
            </w:ins>
          </w:p>
          <w:p w14:paraId="0E09596F"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31" w:author="Ashan Asmone" w:date="2016-03-31T17:22:00Z">
              <w:r w:rsidRPr="00F526AD" w:rsidDel="006723EE">
                <w:rPr>
                  <w:rFonts w:ascii="Calibri Light" w:hAnsi="Calibri Light"/>
                  <w:sz w:val="16"/>
                  <w:szCs w:val="16"/>
                  <w:lang w:val="en-US"/>
                </w:rPr>
                <w:delText>ISO 7143: 2000 Paints, varnishes and binders -- Methods of test for characterizing water-based coating materials and binders (available in English only)</w:delText>
              </w:r>
            </w:del>
            <w:ins w:id="13532" w:author="Ashan Asmone" w:date="2016-03-31T17:22:00Z">
              <w:r w:rsidR="006723EE">
                <w:rPr>
                  <w:rFonts w:ascii="Calibri Light" w:hAnsi="Calibri Light"/>
                  <w:sz w:val="16"/>
                  <w:szCs w:val="16"/>
                  <w:lang w:val="en-US"/>
                </w:rPr>
                <w:t>ISO 7143:2007 Binders for paints and varnishes -- Methods of test for characterizing water-based binders</w:t>
              </w:r>
            </w:ins>
          </w:p>
          <w:p w14:paraId="17B8B358"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33" w:author="Ashan Asmone" w:date="2016-03-31T17:24:00Z">
              <w:r w:rsidRPr="00F526AD" w:rsidDel="006723EE">
                <w:rPr>
                  <w:rFonts w:ascii="Calibri Light" w:hAnsi="Calibri Light"/>
                  <w:sz w:val="16"/>
                  <w:szCs w:val="16"/>
                  <w:lang w:val="en-US"/>
                </w:rPr>
                <w:delText>ISO 7253: 1996 Paints and varnishes -- Determination of resistance to neutral salt spray (fog)</w:delText>
              </w:r>
            </w:del>
          </w:p>
          <w:p w14:paraId="23C4FD67"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34" w:author="Ashan Asmone" w:date="2016-03-31T18:13:00Z">
              <w:r w:rsidRPr="00F526AD" w:rsidDel="00F82C3F">
                <w:rPr>
                  <w:rFonts w:ascii="Calibri Light" w:hAnsi="Calibri Light"/>
                  <w:sz w:val="16"/>
                  <w:szCs w:val="16"/>
                  <w:lang w:val="en-US"/>
                </w:rPr>
                <w:delText>ISO 7724-1: 1984 Paints and varnishes -- Colorimetry -- Part 1: Principles</w:delText>
              </w:r>
            </w:del>
          </w:p>
          <w:p w14:paraId="573A285E"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35" w:author="Ashan Asmone" w:date="2016-03-31T18:13:00Z">
              <w:r w:rsidRPr="00F526AD" w:rsidDel="00F82C3F">
                <w:rPr>
                  <w:rFonts w:ascii="Calibri Light" w:hAnsi="Calibri Light"/>
                  <w:sz w:val="16"/>
                  <w:szCs w:val="16"/>
                  <w:lang w:val="en-US"/>
                </w:rPr>
                <w:delText>ISO 7724-2: 1984 Paints and varnishes -- Colorimetry -- Part 2: Colour measurement</w:delText>
              </w:r>
            </w:del>
          </w:p>
          <w:p w14:paraId="6D2B70B8"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36" w:author="Ashan Asmone" w:date="2016-03-31T18:14:00Z">
              <w:r w:rsidRPr="00F526AD" w:rsidDel="00F82C3F">
                <w:rPr>
                  <w:rFonts w:ascii="Calibri Light" w:hAnsi="Calibri Light"/>
                  <w:sz w:val="16"/>
                  <w:szCs w:val="16"/>
                  <w:lang w:val="en-US"/>
                </w:rPr>
                <w:delText>ISO 7724-3: 1984 Paints and varnishes -- Colorimetry -- Part 3: Calculation of colour differences</w:delText>
              </w:r>
            </w:del>
          </w:p>
          <w:p w14:paraId="36902321"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7783-1: 1996 Paints and varnishes -- Determination of water-vapour transmission rate -- Part 1: Dish method for </w:t>
            </w:r>
            <w:r w:rsidRPr="00F526AD">
              <w:rPr>
                <w:rFonts w:ascii="Calibri Light" w:hAnsi="Calibri Light"/>
                <w:sz w:val="16"/>
                <w:szCs w:val="16"/>
                <w:lang w:val="en-US"/>
              </w:rPr>
              <w:br/>
              <w:t>free films</w:t>
            </w:r>
          </w:p>
          <w:p w14:paraId="52A06C33"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7783-2: 1999 Paints and varnishes -- Coating materials and coating systems for exterior masonry and concrete -- </w:t>
            </w:r>
            <w:r w:rsidRPr="00F526AD">
              <w:rPr>
                <w:rFonts w:ascii="Calibri Light" w:hAnsi="Calibri Light"/>
                <w:sz w:val="16"/>
                <w:szCs w:val="16"/>
                <w:lang w:val="en-US"/>
              </w:rPr>
              <w:br/>
              <w:t>Part 2: Determination and classification of water-vapour transmission rate (permeability)</w:t>
            </w:r>
          </w:p>
          <w:p w14:paraId="6F63B7BE"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7784-1: 1997 Paints and varnishes -- Determination of resistance to abrasion -- Part 1: Rotating abrasive-paper-</w:t>
            </w:r>
            <w:r w:rsidRPr="00F526AD">
              <w:rPr>
                <w:rFonts w:ascii="Calibri Light" w:hAnsi="Calibri Light"/>
                <w:sz w:val="16"/>
                <w:szCs w:val="16"/>
                <w:lang w:val="en-US"/>
              </w:rPr>
              <w:br/>
              <w:t>covered wheel method</w:t>
            </w:r>
          </w:p>
          <w:p w14:paraId="5F8CDE58"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7784-2: 1997 Paints and varnishes -- Determination of resistance to abrasion -- Part 2: Rotating abrasive rubber </w:t>
            </w:r>
            <w:r w:rsidRPr="00F526AD">
              <w:rPr>
                <w:rFonts w:ascii="Calibri Light" w:hAnsi="Calibri Light"/>
                <w:sz w:val="16"/>
                <w:szCs w:val="16"/>
                <w:lang w:val="en-US"/>
              </w:rPr>
              <w:br/>
              <w:t>wheel method</w:t>
            </w:r>
          </w:p>
          <w:p w14:paraId="3A3ACC95"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7784-3: 2000 Paints and varnishes -- Determination of resistance to abrasion -- Part 3: Reciprocating test panel </w:t>
            </w:r>
            <w:r w:rsidRPr="00F526AD">
              <w:rPr>
                <w:rFonts w:ascii="Calibri Light" w:hAnsi="Calibri Light"/>
                <w:sz w:val="16"/>
                <w:szCs w:val="16"/>
                <w:lang w:val="en-US"/>
              </w:rPr>
              <w:br/>
              <w:t>method</w:t>
            </w:r>
          </w:p>
          <w:p w14:paraId="7CC73835"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37" w:author="Ashan Asmone" w:date="2016-03-31T18:22:00Z">
              <w:r w:rsidRPr="00F526AD" w:rsidDel="00F82C3F">
                <w:rPr>
                  <w:rFonts w:ascii="Calibri Light" w:hAnsi="Calibri Light"/>
                  <w:sz w:val="16"/>
                  <w:szCs w:val="16"/>
                  <w:lang w:val="en-US"/>
                </w:rPr>
                <w:delText>ISO 8501-1: 1988 Preparation</w:delText>
              </w:r>
            </w:del>
            <w:ins w:id="13538" w:author="Ashan Asmone" w:date="2016-03-31T18:22:00Z">
              <w:r w:rsidR="00F82C3F">
                <w:rPr>
                  <w:rFonts w:ascii="Calibri Light" w:hAnsi="Calibri Light"/>
                  <w:sz w:val="16"/>
                  <w:szCs w:val="16"/>
                  <w:lang w:val="en-US"/>
                </w:rPr>
                <w:t xml:space="preserve">ISO 8501-1:2007 Preparation of steel substrates before application of paints and related products -- Visual assessment of surface cleanliness -- Part 1: Rust grades and preparation grades of uncoated steel substrates and of steel substrates after overall </w:t>
              </w:r>
            </w:ins>
          </w:p>
          <w:p w14:paraId="01C43F6C"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9514: 1992 Paints and varnishes -- Determination of the pot-life of liquid systems -- Preparation and conditioning </w:t>
            </w:r>
            <w:r w:rsidRPr="00F526AD">
              <w:rPr>
                <w:rFonts w:ascii="Calibri Light" w:hAnsi="Calibri Light"/>
                <w:sz w:val="16"/>
                <w:szCs w:val="16"/>
                <w:lang w:val="en-US"/>
              </w:rPr>
              <w:br/>
              <w:t>of samples and guidelines for testing</w:t>
            </w:r>
          </w:p>
          <w:p w14:paraId="60C1B094"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39" w:author="Ashan Asmone" w:date="2016-03-31T18:24:00Z">
              <w:r w:rsidRPr="00F526AD" w:rsidDel="00F82C3F">
                <w:rPr>
                  <w:rFonts w:ascii="Calibri Light" w:hAnsi="Calibri Light"/>
                  <w:sz w:val="16"/>
                  <w:szCs w:val="16"/>
                  <w:lang w:val="en-US"/>
                </w:rPr>
                <w:delText>ISO 11503: 1995 Paints and varnishes -- Determination of resistance to humidity (intermittent condensation)</w:delText>
              </w:r>
            </w:del>
            <w:ins w:id="13540" w:author="Ashan Asmone" w:date="2016-03-31T18:24:00Z">
              <w:r w:rsidR="00F82C3F">
                <w:rPr>
                  <w:rFonts w:ascii="Calibri Light" w:hAnsi="Calibri Light"/>
                  <w:sz w:val="16"/>
                  <w:szCs w:val="16"/>
                  <w:lang w:val="en-US"/>
                </w:rPr>
                <w:t>ISO 11503:1995 Paints and varnishes -- Determination of resistance to humidity (intermittent condensation)</w:t>
              </w:r>
            </w:ins>
          </w:p>
          <w:p w14:paraId="01A00D44"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11507: 1997 Paints and varnishes -- Exposure of coatings to artificial weathering -- Exposure to fluorescent UV </w:t>
            </w:r>
            <w:r w:rsidRPr="00F526AD">
              <w:rPr>
                <w:rFonts w:ascii="Calibri Light" w:hAnsi="Calibri Light"/>
                <w:sz w:val="16"/>
                <w:szCs w:val="16"/>
                <w:lang w:val="en-US"/>
              </w:rPr>
              <w:br/>
              <w:t>and water</w:t>
            </w:r>
          </w:p>
          <w:p w14:paraId="7429989B"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41" w:author="Ashan Asmone" w:date="2016-03-31T18:25:00Z">
              <w:r w:rsidRPr="00F526AD" w:rsidDel="00F82C3F">
                <w:rPr>
                  <w:rFonts w:ascii="Calibri Light" w:hAnsi="Calibri Light"/>
                  <w:sz w:val="16"/>
                  <w:szCs w:val="16"/>
                  <w:lang w:val="en-US"/>
                </w:rPr>
                <w:delText>ISO 11668: 1997 Binders for paints and varnishes -- Chlorinated polymerization resins -- General methods of test</w:delText>
              </w:r>
            </w:del>
            <w:ins w:id="13542" w:author="Ashan Asmone" w:date="2016-03-31T18:25:00Z">
              <w:r w:rsidR="00F82C3F">
                <w:rPr>
                  <w:rFonts w:ascii="Calibri Light" w:hAnsi="Calibri Light"/>
                  <w:sz w:val="16"/>
                  <w:szCs w:val="16"/>
                  <w:lang w:val="en-US"/>
                </w:rPr>
                <w:t>ISO 11668:1997 Binders for paints and varnishes -- Chlorinated polymerization resins -- General methods of test</w:t>
              </w:r>
            </w:ins>
          </w:p>
          <w:p w14:paraId="7AD06745"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11890-1: 2000 Paints and varnishes -- Determination of volatile organic compound (VOC) content -- Part 1: </w:t>
            </w:r>
            <w:r w:rsidRPr="00F526AD">
              <w:rPr>
                <w:rFonts w:ascii="Calibri Light" w:hAnsi="Calibri Light"/>
                <w:sz w:val="16"/>
                <w:szCs w:val="16"/>
                <w:lang w:val="en-US"/>
              </w:rPr>
              <w:br/>
              <w:t>Difference method</w:t>
            </w:r>
          </w:p>
          <w:p w14:paraId="2816BC47"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t>ISO 11890-2: 2000 Paints and varnishes -- Determination of volatile organic compound (VOC) content -- Part 2: Gas-</w:t>
            </w:r>
            <w:r w:rsidRPr="00F526AD">
              <w:rPr>
                <w:rFonts w:ascii="Calibri Light" w:hAnsi="Calibri Light"/>
                <w:sz w:val="16"/>
                <w:szCs w:val="16"/>
                <w:lang w:val="en-US"/>
              </w:rPr>
              <w:br/>
              <w:t>chromatographic method</w:t>
            </w:r>
          </w:p>
          <w:p w14:paraId="0B41AD2A"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43" w:author="Ashan Asmone" w:date="2016-03-31T18:27:00Z">
              <w:r w:rsidRPr="00F526AD" w:rsidDel="004F0B47">
                <w:rPr>
                  <w:rFonts w:ascii="Calibri Light" w:hAnsi="Calibri Light"/>
                  <w:sz w:val="16"/>
                  <w:szCs w:val="16"/>
                  <w:lang w:val="en-US"/>
                </w:rPr>
                <w:delText>ISO 11908: 1996 Binders for paints and varnishes -- Amino resins -- General methods of test</w:delText>
              </w:r>
            </w:del>
            <w:ins w:id="13544" w:author="Ashan Asmone" w:date="2016-03-31T18:27:00Z">
              <w:r w:rsidR="004F0B47">
                <w:rPr>
                  <w:rFonts w:ascii="Calibri Light" w:hAnsi="Calibri Light"/>
                  <w:sz w:val="16"/>
                  <w:szCs w:val="16"/>
                  <w:lang w:val="en-US"/>
                </w:rPr>
                <w:t>ISO 11908: 1996 Binders for paints and varnishes -- Amino resins -- General methods of test</w:t>
              </w:r>
            </w:ins>
          </w:p>
          <w:p w14:paraId="719CCEAA"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45" w:author="Ashan Asmone" w:date="2016-03-31T18:28:00Z">
              <w:r w:rsidRPr="00F526AD" w:rsidDel="004F0B47">
                <w:rPr>
                  <w:rFonts w:ascii="Calibri Light" w:hAnsi="Calibri Light"/>
                  <w:sz w:val="16"/>
                  <w:szCs w:val="16"/>
                  <w:lang w:val="en-US"/>
                </w:rPr>
                <w:delText>ISO 11909: 1996 Binders for paints and varnishes -- Polyisocyanate resins -- General methods of test</w:delText>
              </w:r>
            </w:del>
            <w:ins w:id="13546" w:author="Ashan Asmone" w:date="2016-03-31T18:28:00Z">
              <w:r w:rsidR="004F0B47">
                <w:rPr>
                  <w:rFonts w:ascii="Calibri Light" w:hAnsi="Calibri Light"/>
                  <w:sz w:val="16"/>
                  <w:szCs w:val="16"/>
                  <w:lang w:val="en-US"/>
                </w:rPr>
                <w:t>ISO 11909:2007 Binders for paints and varnishes -- Polyisocyanate resins -- General methods of test</w:t>
              </w:r>
            </w:ins>
          </w:p>
          <w:p w14:paraId="27B1489E"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47" w:author="Ashan Asmone" w:date="2016-03-31T18:30:00Z">
              <w:r w:rsidRPr="00F526AD" w:rsidDel="004F0B47">
                <w:rPr>
                  <w:rFonts w:ascii="Calibri Light" w:hAnsi="Calibri Light"/>
                  <w:sz w:val="16"/>
                  <w:szCs w:val="16"/>
                  <w:lang w:val="en-US"/>
                </w:rPr>
                <w:delText>ISO 11997-1: 1998 Paints and varnishes -- Determination of resistance to cyclic corrosion conditions -- Part 1: Wet (salt fog)/dry/humidity</w:delText>
              </w:r>
            </w:del>
            <w:ins w:id="13548" w:author="Ashan Asmone" w:date="2016-03-31T18:30:00Z">
              <w:r w:rsidR="004F0B47">
                <w:rPr>
                  <w:rFonts w:ascii="Calibri Light" w:hAnsi="Calibri Light"/>
                  <w:sz w:val="16"/>
                  <w:szCs w:val="16"/>
                  <w:lang w:val="en-US"/>
                </w:rPr>
                <w:t>ISO 11997-1:2005 Paints and varnishes -- Determination of resistance to cyclic corrosion conditions -- Part 1: Wet (salt fog)/dry/humidity</w:t>
              </w:r>
            </w:ins>
          </w:p>
          <w:p w14:paraId="573BAEC9"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49" w:author="Ashan Asmone" w:date="2016-03-31T18:31:00Z">
              <w:r w:rsidRPr="00F526AD" w:rsidDel="004F0B47">
                <w:rPr>
                  <w:rFonts w:ascii="Calibri Light" w:hAnsi="Calibri Light"/>
                  <w:sz w:val="16"/>
                  <w:szCs w:val="16"/>
                  <w:lang w:val="en-US"/>
                </w:rPr>
                <w:delText>ISO 11997-2: 2000 Paints and varnishes -- Determination of resistance to cyclic corrosion conditions -- Part 2: Wet (salt fog)/dry/humidity/UV light</w:delText>
              </w:r>
            </w:del>
            <w:ins w:id="13550" w:author="Ashan Asmone" w:date="2016-03-31T18:31:00Z">
              <w:r w:rsidR="004F0B47">
                <w:rPr>
                  <w:rFonts w:ascii="Calibri Light" w:hAnsi="Calibri Light"/>
                  <w:sz w:val="16"/>
                  <w:szCs w:val="16"/>
                  <w:lang w:val="en-US"/>
                </w:rPr>
                <w:t>ISO 11997-2:2013 Paints and varnishes -- Determination of resistance to cyclic corrosion conditions -- Part 2: Wet (salt fog)/dry/humidity/UV light</w:t>
              </w:r>
            </w:ins>
          </w:p>
          <w:p w14:paraId="27AD499C"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51" w:author="Ashan Asmone" w:date="2016-03-31T18:32:00Z">
              <w:r w:rsidRPr="00F526AD" w:rsidDel="004F0B47">
                <w:rPr>
                  <w:rFonts w:ascii="Calibri Light" w:hAnsi="Calibri Light"/>
                  <w:sz w:val="16"/>
                  <w:szCs w:val="16"/>
                  <w:lang w:val="en-US"/>
                </w:rPr>
                <w:delText>ISO 11998: 1998 Paints and varnishes -- Determination of wet-scrub resistance and cleanability of coatings</w:delText>
              </w:r>
            </w:del>
            <w:ins w:id="13552" w:author="Ashan Asmone" w:date="2016-03-31T18:32:00Z">
              <w:r w:rsidR="004F0B47">
                <w:rPr>
                  <w:rFonts w:ascii="Calibri Light" w:hAnsi="Calibri Light"/>
                  <w:sz w:val="16"/>
                  <w:szCs w:val="16"/>
                  <w:lang w:val="en-US"/>
                </w:rPr>
                <w:t>ISO 11998:2006 Paints and varnishes -- Determination of wet-scrub resistance and cleanability of coatings</w:t>
              </w:r>
            </w:ins>
          </w:p>
          <w:p w14:paraId="3DEDB16D"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53" w:author="Ashan Asmone" w:date="2016-03-31T18:32:00Z">
              <w:r w:rsidRPr="00F526AD" w:rsidDel="004F0B47">
                <w:rPr>
                  <w:rFonts w:ascii="Calibri Light" w:hAnsi="Calibri Light"/>
                  <w:sz w:val="16"/>
                  <w:szCs w:val="16"/>
                  <w:lang w:val="en-US"/>
                </w:rPr>
                <w:delText>ISO 12137-1: 1997 Paints and varnishes -- Determination of mar resistance -- Part 1: Method using a curved stylus</w:delText>
              </w:r>
            </w:del>
            <w:ins w:id="13554" w:author="Ashan Asmone" w:date="2016-03-31T18:32:00Z">
              <w:r w:rsidR="004F0B47">
                <w:rPr>
                  <w:rFonts w:ascii="Calibri Light" w:hAnsi="Calibri Light"/>
                  <w:sz w:val="16"/>
                  <w:szCs w:val="16"/>
                  <w:lang w:val="en-US"/>
                </w:rPr>
                <w:t>ISO 12137:2011 Paints and varnishes -- Determination of mar resistance</w:t>
              </w:r>
            </w:ins>
          </w:p>
          <w:p w14:paraId="62BC6E93"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55" w:author="Ashan Asmone" w:date="2016-03-31T18:33:00Z">
              <w:r w:rsidRPr="00F526AD" w:rsidDel="004F0B47">
                <w:rPr>
                  <w:rFonts w:ascii="Calibri Light" w:hAnsi="Calibri Light"/>
                  <w:sz w:val="16"/>
                  <w:szCs w:val="16"/>
                  <w:lang w:val="en-US"/>
                </w:rPr>
                <w:delText>ISO 12137-2: 1997 Paints and varnishes -- Determination of mar resistance -- Part 2: Method using a pointed stylus</w:delText>
              </w:r>
            </w:del>
            <w:ins w:id="13556" w:author="Ashan Asmone" w:date="2016-03-31T18:33:00Z">
              <w:r w:rsidR="004F0B47">
                <w:rPr>
                  <w:rFonts w:ascii="Calibri Light" w:hAnsi="Calibri Light"/>
                  <w:sz w:val="16"/>
                  <w:szCs w:val="16"/>
                  <w:lang w:val="en-US"/>
                </w:rPr>
                <w:t>ISO 1518-2:2011 Paints and varnishes -- Determination of scratch resistance -- Part 2: Variable-loading method</w:t>
              </w:r>
            </w:ins>
          </w:p>
          <w:p w14:paraId="71EADE48"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57" w:author="Ashan Asmone" w:date="2016-03-31T18:33:00Z">
              <w:r w:rsidRPr="00F526AD" w:rsidDel="004F0B47">
                <w:rPr>
                  <w:rFonts w:ascii="Calibri Light" w:hAnsi="Calibri Light"/>
                  <w:sz w:val="16"/>
                  <w:szCs w:val="16"/>
                  <w:lang w:val="en-US"/>
                </w:rPr>
                <w:delText>ISO 14680-1: 2000 Paints and varnishes -- Determination of pigment content -- Part 1: Centrifuge method</w:delText>
              </w:r>
            </w:del>
            <w:ins w:id="13558" w:author="Ashan Asmone" w:date="2016-03-31T18:33:00Z">
              <w:r w:rsidR="004F0B47">
                <w:rPr>
                  <w:rFonts w:ascii="Calibri Light" w:hAnsi="Calibri Light"/>
                  <w:sz w:val="16"/>
                  <w:szCs w:val="16"/>
                  <w:lang w:val="en-US"/>
                </w:rPr>
                <w:t>ISO 14680-1:2000 Paints and varnishes -- Determination of pigment content -- Part 1: Centrifuge method</w:t>
              </w:r>
            </w:ins>
          </w:p>
          <w:p w14:paraId="5A5E6B0A"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59" w:author="Ashan Asmone" w:date="2016-03-31T18:34:00Z">
              <w:r w:rsidRPr="00F526AD" w:rsidDel="004F0B47">
                <w:rPr>
                  <w:rFonts w:ascii="Calibri Light" w:hAnsi="Calibri Light"/>
                  <w:sz w:val="16"/>
                  <w:szCs w:val="16"/>
                  <w:lang w:val="en-US"/>
                </w:rPr>
                <w:delText>ISO 14680-2: 2000 Paints and varnishes -- Determination of pigment content -- Part 2: Ashing method</w:delText>
              </w:r>
            </w:del>
            <w:ins w:id="13560" w:author="Ashan Asmone" w:date="2016-03-31T18:34:00Z">
              <w:r w:rsidR="004F0B47">
                <w:rPr>
                  <w:rFonts w:ascii="Calibri Light" w:hAnsi="Calibri Light"/>
                  <w:sz w:val="16"/>
                  <w:szCs w:val="16"/>
                  <w:lang w:val="en-US"/>
                </w:rPr>
                <w:t>ISO 14680-2: 2000 Paints and varnishes -- Determination of pigment content -- Part 2: Ashing method</w:t>
              </w:r>
            </w:ins>
          </w:p>
          <w:p w14:paraId="733D3446"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61" w:author="Ashan Asmone" w:date="2016-03-31T18:35:00Z">
              <w:r w:rsidRPr="00F526AD" w:rsidDel="004F0B47">
                <w:rPr>
                  <w:rFonts w:ascii="Calibri Light" w:hAnsi="Calibri Light"/>
                  <w:sz w:val="16"/>
                  <w:szCs w:val="16"/>
                  <w:lang w:val="en-US"/>
                </w:rPr>
                <w:delText>ISO 14680-3: 2000 Paints and varnishes -- Determination of pigment content -- Part 3: Filtration method</w:delText>
              </w:r>
            </w:del>
            <w:ins w:id="13562" w:author="Ashan Asmone" w:date="2016-03-31T18:35:00Z">
              <w:r w:rsidR="004F0B47">
                <w:rPr>
                  <w:rFonts w:ascii="Calibri Light" w:hAnsi="Calibri Light"/>
                  <w:sz w:val="16"/>
                  <w:szCs w:val="16"/>
                  <w:lang w:val="en-US"/>
                </w:rPr>
                <w:t>ISO 14680-3: 2000 Paints and varnishes -- Determination of pigment content -- Part 3: Filtration method</w:t>
              </w:r>
            </w:ins>
          </w:p>
          <w:p w14:paraId="0E0B52E0"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br/>
            </w:r>
            <w:del w:id="13563" w:author="Ashan Asmone" w:date="2016-03-31T18:36:00Z">
              <w:r w:rsidRPr="00F526AD" w:rsidDel="004F0B47">
                <w:rPr>
                  <w:rFonts w:ascii="Calibri Light" w:hAnsi="Calibri Light"/>
                  <w:sz w:val="16"/>
                  <w:szCs w:val="16"/>
                  <w:lang w:val="en-US"/>
                </w:rPr>
                <w:delText>ISO 15184: 1998 Paints and varnishes -- Determination of film hardness by pencil test</w:delText>
              </w:r>
            </w:del>
            <w:ins w:id="13564" w:author="Ashan Asmone" w:date="2016-03-31T18:36:00Z">
              <w:r w:rsidR="004F0B47">
                <w:rPr>
                  <w:rFonts w:ascii="Calibri Light" w:hAnsi="Calibri Light"/>
                  <w:sz w:val="16"/>
                  <w:szCs w:val="16"/>
                  <w:lang w:val="en-US"/>
                </w:rPr>
                <w:t>ISO 15184:2012 Paints and varnishes -- Determination of film hardness by pencil test</w:t>
              </w:r>
            </w:ins>
          </w:p>
          <w:p w14:paraId="63770F26" w14:textId="77777777" w:rsidR="00401C5E" w:rsidRPr="00F526AD" w:rsidRDefault="00401C5E" w:rsidP="00F526AD">
            <w:pPr>
              <w:spacing w:after="120"/>
              <w:rPr>
                <w:rFonts w:ascii="Calibri Light" w:hAnsi="Calibri Light"/>
                <w:sz w:val="16"/>
                <w:szCs w:val="16"/>
                <w:lang w:val="en-US"/>
              </w:rPr>
            </w:pPr>
          </w:p>
        </w:tc>
      </w:tr>
    </w:tbl>
    <w:p w14:paraId="6405CF99" w14:textId="77777777" w:rsidR="00401C5E" w:rsidRDefault="00401C5E" w:rsidP="00401C5E">
      <w:pPr>
        <w:rPr>
          <w:sz w:val="16"/>
          <w:szCs w:val="16"/>
          <w:lang w:val="en-US"/>
        </w:rPr>
      </w:pPr>
    </w:p>
    <w:p w14:paraId="4DFA16AB" w14:textId="77777777" w:rsidR="00401C5E" w:rsidRDefault="00821EB1" w:rsidP="00821EB1">
      <w:pPr>
        <w:pStyle w:val="Heading2"/>
        <w:rPr>
          <w:lang w:val="en-US"/>
        </w:rPr>
      </w:pPr>
      <w:r w:rsidRPr="00821EB1">
        <w:rPr>
          <w:lang w:val="en-US"/>
        </w:rPr>
        <w:t>Biological Attack</w:t>
      </w:r>
      <w:r>
        <w:rPr>
          <w:lang w:val="en-US"/>
        </w:rPr>
        <w:t xml:space="preserve"> - </w:t>
      </w:r>
      <w:r w:rsidRPr="00821EB1">
        <w:rPr>
          <w:lang w:val="en-US"/>
        </w:rPr>
        <w:t>Algae Growth</w:t>
      </w:r>
    </w:p>
    <w:tbl>
      <w:tblPr>
        <w:tblStyle w:val="TableGrid"/>
        <w:tblW w:w="0" w:type="auto"/>
        <w:tblInd w:w="108" w:type="dxa"/>
        <w:tblLook w:val="04A0" w:firstRow="1" w:lastRow="0" w:firstColumn="1" w:lastColumn="0" w:noHBand="0" w:noVBand="1"/>
      </w:tblPr>
      <w:tblGrid>
        <w:gridCol w:w="685"/>
        <w:gridCol w:w="8449"/>
      </w:tblGrid>
      <w:tr w:rsidR="00401C5E" w:rsidRPr="004F3C8C" w14:paraId="277EC0E7" w14:textId="77777777" w:rsidTr="00401C5E">
        <w:tc>
          <w:tcPr>
            <w:tcW w:w="685" w:type="dxa"/>
          </w:tcPr>
          <w:p w14:paraId="0E44822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7541D873"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7A199C26" w14:textId="77777777" w:rsidR="00821EB1" w:rsidRPr="00F526AD" w:rsidRDefault="00821EB1" w:rsidP="00F526AD">
            <w:pPr>
              <w:spacing w:after="120"/>
              <w:rPr>
                <w:rFonts w:ascii="Calibri Light" w:hAnsi="Calibri Light"/>
                <w:sz w:val="16"/>
                <w:szCs w:val="16"/>
                <w:lang w:val="en-US"/>
              </w:rPr>
            </w:pPr>
            <w:del w:id="13565" w:author="Ashan Asmone" w:date="2016-03-31T14:42:00Z">
              <w:r w:rsidRPr="00F526AD" w:rsidDel="00A93E31">
                <w:rPr>
                  <w:rFonts w:ascii="Calibri Light" w:hAnsi="Calibri Light"/>
                  <w:sz w:val="16"/>
                  <w:szCs w:val="16"/>
                  <w:lang w:val="en-US"/>
                </w:rPr>
                <w:delText>BS 8000-Part4:1989- Workmanship on building sites. Code of practice for waterproofing</w:delText>
              </w:r>
            </w:del>
            <w:ins w:id="13566" w:author="Ashan Asmone" w:date="2016-03-31T14:42:00Z">
              <w:r w:rsidR="00A93E31">
                <w:rPr>
                  <w:rFonts w:ascii="Calibri Light" w:hAnsi="Calibri Light"/>
                  <w:sz w:val="16"/>
                  <w:szCs w:val="16"/>
                  <w:lang w:val="en-US"/>
                </w:rPr>
                <w:t>BS 8000-0:2014 Workmanship on construction sites. Introduction and general principles</w:t>
              </w:r>
            </w:ins>
          </w:p>
          <w:p w14:paraId="43885F0E"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61B382A9" w14:textId="77777777" w:rsidR="00821EB1" w:rsidRPr="00F526AD" w:rsidRDefault="00821EB1" w:rsidP="00F526AD">
            <w:pPr>
              <w:spacing w:after="120"/>
              <w:rPr>
                <w:rFonts w:ascii="Calibri Light" w:hAnsi="Calibri Light"/>
                <w:sz w:val="16"/>
                <w:szCs w:val="16"/>
                <w:lang w:val="en-US"/>
              </w:rPr>
            </w:pPr>
            <w:del w:id="13567" w:author="Ashan Senel Asmone" w:date="2016-04-25T15:42:00Z">
              <w:r w:rsidRPr="00F526AD" w:rsidDel="002E1936">
                <w:rPr>
                  <w:rFonts w:ascii="Calibri Light" w:hAnsi="Calibri Light"/>
                  <w:sz w:val="16"/>
                  <w:szCs w:val="16"/>
                  <w:lang w:val="en-US"/>
                </w:rPr>
                <w:delText>BS 2015 1992 Paint and related Term</w:delText>
              </w:r>
            </w:del>
            <w:ins w:id="13568" w:author="Ashan Senel Asmone" w:date="2016-04-25T16:03:00Z">
              <w:r w:rsidR="002E1936">
                <w:rPr>
                  <w:rFonts w:ascii="Calibri Light" w:hAnsi="Calibri Light"/>
                  <w:sz w:val="16"/>
                  <w:szCs w:val="16"/>
                  <w:lang w:val="en-US"/>
                </w:rPr>
                <w:t>BS EN ISO 4618:2014 Paints and varnishes. Terms and definitions</w:t>
              </w:r>
            </w:ins>
            <w:del w:id="13569" w:author="Ashan Senel Asmone" w:date="2016-04-25T15:42:00Z">
              <w:r w:rsidRPr="00F526AD" w:rsidDel="002E1936">
                <w:rPr>
                  <w:rFonts w:ascii="Calibri Light" w:hAnsi="Calibri Light"/>
                  <w:sz w:val="16"/>
                  <w:szCs w:val="16"/>
                  <w:lang w:val="en-US"/>
                </w:rPr>
                <w:delText>s</w:delText>
              </w:r>
            </w:del>
            <w:ins w:id="13570" w:author="Ashan Senel Asmone" w:date="2016-04-25T15:42:00Z">
              <w:r w:rsidR="002E1936">
                <w:rPr>
                  <w:rFonts w:ascii="Calibri Light" w:hAnsi="Calibri Light"/>
                  <w:sz w:val="16"/>
                  <w:szCs w:val="16"/>
                  <w:lang w:val="en-US"/>
                </w:rPr>
                <w:t>BS EN ISO 4618:2014 Paints and varnishes. Terms and definitions</w:t>
              </w:r>
            </w:ins>
          </w:p>
          <w:p w14:paraId="3EA880C9" w14:textId="77777777" w:rsidR="00821EB1" w:rsidRPr="00F526AD" w:rsidRDefault="00821EB1" w:rsidP="00F526AD">
            <w:pPr>
              <w:spacing w:after="120"/>
              <w:rPr>
                <w:rFonts w:ascii="Calibri Light" w:hAnsi="Calibri Light"/>
                <w:sz w:val="16"/>
                <w:szCs w:val="16"/>
                <w:lang w:val="en-US"/>
              </w:rPr>
            </w:pPr>
            <w:del w:id="13571" w:author="Ashan Senel Asmone" w:date="2016-04-25T16:01:00Z">
              <w:r w:rsidRPr="00F526AD" w:rsidDel="002E1936">
                <w:rPr>
                  <w:rFonts w:ascii="Calibri Light" w:hAnsi="Calibri Light"/>
                  <w:sz w:val="16"/>
                  <w:szCs w:val="16"/>
                  <w:lang w:val="en-US"/>
                </w:rPr>
                <w:delText>BS 3900 Part F9 1982 Methods of Test for Paints Group 6 : Environmental Tests On Paint Films .Part G5 : Determination of Resistance to Liquids</w:delText>
              </w:r>
            </w:del>
            <w:ins w:id="13572" w:author="Ashan Senel Asmone" w:date="2016-04-25T16:01:00Z">
              <w:r w:rsidR="002E1936">
                <w:rPr>
                  <w:rFonts w:ascii="Calibri Light" w:hAnsi="Calibri Light"/>
                  <w:sz w:val="16"/>
                  <w:szCs w:val="16"/>
                  <w:lang w:val="en-US"/>
                </w:rPr>
                <w:t>BS EN ISO 6270-1:2001, BS 3900-F9:2001 Paints and varnishes. Determination of resistance to humidity. Continuous condensation</w:t>
              </w:r>
            </w:ins>
          </w:p>
          <w:p w14:paraId="61616E5E"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BS 3900 Part H2 1983 Methods of Test Paint Group H2 : Designation of Degree of Blistering</w:t>
            </w:r>
          </w:p>
          <w:p w14:paraId="71D3F3B2"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6B38F4EA" w14:textId="77777777" w:rsidR="00821EB1" w:rsidRPr="00F526AD" w:rsidRDefault="00821EB1" w:rsidP="00F526AD">
            <w:pPr>
              <w:spacing w:after="120"/>
              <w:rPr>
                <w:rFonts w:ascii="Calibri Light" w:hAnsi="Calibri Light"/>
                <w:sz w:val="16"/>
                <w:szCs w:val="16"/>
                <w:lang w:val="en-US"/>
              </w:rPr>
            </w:pPr>
            <w:del w:id="13573" w:author="Ashan Senel Asmone" w:date="2016-03-18T15:53:00Z">
              <w:r w:rsidRPr="00F526AD" w:rsidDel="00A36541">
                <w:rPr>
                  <w:rFonts w:ascii="Calibri Light" w:hAnsi="Calibri Light"/>
                  <w:sz w:val="16"/>
                  <w:szCs w:val="16"/>
                  <w:lang w:val="en-US"/>
                </w:rPr>
                <w:delText>BS 12:1996-Specification for Portland cement</w:delText>
              </w:r>
            </w:del>
            <w:ins w:id="13574" w:author="Ashan Senel Asmone" w:date="2016-03-18T15:53:00Z">
              <w:r w:rsidR="00A36541">
                <w:rPr>
                  <w:rFonts w:ascii="Calibri Light" w:hAnsi="Calibri Light"/>
                  <w:sz w:val="16"/>
                  <w:szCs w:val="16"/>
                  <w:lang w:val="en-US"/>
                </w:rPr>
                <w:t>BS EN 197-1:2011 Cement. Composition, specifications and conformity criteria for common cements</w:t>
              </w:r>
            </w:ins>
          </w:p>
          <w:p w14:paraId="03189B97" w14:textId="77777777" w:rsidR="00821EB1" w:rsidRPr="00F526AD" w:rsidRDefault="00821EB1" w:rsidP="00F526AD">
            <w:pPr>
              <w:spacing w:after="120"/>
              <w:rPr>
                <w:rFonts w:ascii="Calibri Light" w:hAnsi="Calibri Light"/>
                <w:sz w:val="16"/>
                <w:szCs w:val="16"/>
                <w:lang w:val="en-US"/>
              </w:rPr>
            </w:pPr>
            <w:del w:id="13575" w:author="Ashan Senel Asmone" w:date="2016-03-18T16:06:00Z">
              <w:r w:rsidRPr="00F526AD" w:rsidDel="009F2DAF">
                <w:rPr>
                  <w:rFonts w:ascii="Calibri Light" w:hAnsi="Calibri Light"/>
                  <w:sz w:val="16"/>
                  <w:szCs w:val="16"/>
                  <w:lang w:val="en-US"/>
                </w:rPr>
                <w:delText>BS 410-Specification for test sieves</w:delText>
              </w:r>
            </w:del>
            <w:ins w:id="13576" w:author="Ashan Senel Asmone" w:date="2016-03-18T16:06:00Z">
              <w:r w:rsidR="009F2DAF">
                <w:rPr>
                  <w:rFonts w:ascii="Calibri Light" w:hAnsi="Calibri Light"/>
                  <w:sz w:val="16"/>
                  <w:szCs w:val="16"/>
                  <w:lang w:val="en-US"/>
                </w:rPr>
                <w:t>BS ISO 3310-2:2013 Test sieves. Technical requirements and testing. Test sieves of perforated metal plate/ BS 410-1:2000, ISO 3310-1:2000 Test sieves. Technical requirements and testing. Test sieves of metal wire cloth</w:t>
              </w:r>
            </w:ins>
          </w:p>
          <w:p w14:paraId="62159697" w14:textId="77777777" w:rsidR="00821EB1" w:rsidRPr="00F526AD" w:rsidRDefault="00821EB1" w:rsidP="00F526AD">
            <w:pPr>
              <w:spacing w:after="120"/>
              <w:rPr>
                <w:rFonts w:ascii="Calibri Light" w:hAnsi="Calibri Light"/>
                <w:sz w:val="16"/>
                <w:szCs w:val="16"/>
                <w:lang w:val="en-US"/>
              </w:rPr>
            </w:pPr>
            <w:del w:id="13577" w:author="Ashan Senel Asmone" w:date="2016-03-18T16:08:00Z">
              <w:r w:rsidRPr="00F526AD" w:rsidDel="007E195F">
                <w:rPr>
                  <w:rFonts w:ascii="Calibri Light" w:hAnsi="Calibri Light"/>
                  <w:sz w:val="16"/>
                  <w:szCs w:val="16"/>
                  <w:lang w:val="en-US"/>
                </w:rPr>
                <w:delText>BS 812:(varies)-Testing aggregates</w:delText>
              </w:r>
            </w:del>
            <w:ins w:id="13578" w:author="Ashan Senel Asmone" w:date="2016-03-18T16:14:00Z">
              <w:r w:rsidR="007E195F">
                <w:rPr>
                  <w:rFonts w:ascii="Calibri Light" w:hAnsi="Calibri Light"/>
                  <w:sz w:val="16"/>
                  <w:szCs w:val="16"/>
                  <w:lang w:val="en-US"/>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13579" w:author="Ashan Senel Asmone" w:date="2016-03-18T16:13:00Z">
              <w:r w:rsidR="007E195F">
                <w:rPr>
                  <w:rFonts w:ascii="Calibri Light" w:hAnsi="Calibri Light"/>
                  <w:sz w:val="16"/>
                  <w:szCs w:val="16"/>
                  <w:lang w:val="en-US"/>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13580" w:author="Ashan Senel Asmone" w:date="2016-03-18T16:12:00Z">
              <w:r w:rsidR="007E195F">
                <w:rPr>
                  <w:rFonts w:ascii="Calibri Light" w:hAnsi="Calibri Light"/>
                  <w:sz w:val="16"/>
                  <w:szCs w:val="16"/>
                  <w:lang w:val="en-US"/>
                </w:rPr>
                <w:t xml:space="preserve">BS 812-109:1990. Testing aggregates. Methods for determination of moisture content/ BS 812-104:1994. Testing aggregates. Method for qualitative and quantitative petrographic examination of aggregates/ </w:t>
              </w:r>
            </w:ins>
            <w:ins w:id="13581" w:author="Ashan Senel Asmone" w:date="2016-03-18T16:09:00Z">
              <w:r w:rsidR="007E195F">
                <w:rPr>
                  <w:rFonts w:ascii="Calibri Light" w:hAnsi="Calibri Light"/>
                  <w:sz w:val="16"/>
                  <w:szCs w:val="16"/>
                  <w:lang w:val="en-US"/>
                </w:rPr>
                <w:t>BS 812-123:1999. Testing aggregates. Method for determination of alkali-silica reactivity. Concrete prism method/ BS 812-2:1995. Testing aggregates. Methods for determination of density/</w:t>
              </w:r>
            </w:ins>
            <w:ins w:id="13582" w:author="Ashan Senel Asmone" w:date="2016-03-18T16:08:00Z">
              <w:r w:rsidR="007E195F">
                <w:rPr>
                  <w:rFonts w:ascii="Calibri Light" w:hAnsi="Calibri Light"/>
                  <w:sz w:val="16"/>
                  <w:szCs w:val="16"/>
                  <w:lang w:val="en-US"/>
                </w:rPr>
                <w:t xml:space="preserve">BS EN 932-5:2012 Tests for general properties of aggregates. Common equipment and calibration/ BS 812-124:2009. Testing aggregates. Method for determination of frost heave/ </w:t>
              </w:r>
            </w:ins>
            <w:r w:rsidRPr="00F526AD">
              <w:rPr>
                <w:rFonts w:ascii="Calibri Light" w:hAnsi="Calibri Light"/>
                <w:sz w:val="16"/>
                <w:szCs w:val="16"/>
                <w:lang w:val="en-US"/>
              </w:rPr>
              <w:t>.</w:t>
            </w:r>
          </w:p>
          <w:p w14:paraId="713F1B89" w14:textId="77777777" w:rsidR="00821EB1" w:rsidRPr="00F526AD" w:rsidRDefault="00821EB1" w:rsidP="00F526AD">
            <w:pPr>
              <w:spacing w:after="120"/>
              <w:rPr>
                <w:rFonts w:ascii="Calibri Light" w:hAnsi="Calibri Light"/>
                <w:sz w:val="16"/>
                <w:szCs w:val="16"/>
                <w:lang w:val="en-US"/>
              </w:rPr>
            </w:pPr>
            <w:del w:id="13583" w:author="Ashan Senel Asmone" w:date="2016-03-18T16:20:00Z">
              <w:r w:rsidRPr="00F526AD" w:rsidDel="007E195F">
                <w:rPr>
                  <w:rFonts w:ascii="Calibri Light" w:hAnsi="Calibri Light"/>
                  <w:sz w:val="16"/>
                  <w:szCs w:val="16"/>
                  <w:lang w:val="en-US"/>
                </w:rPr>
                <w:delText>BS 882:1992-Specification for aggregates from natural sources for concrete</w:delText>
              </w:r>
            </w:del>
            <w:ins w:id="13584" w:author="Ashan Senel Asmone" w:date="2016-03-18T16:20:00Z">
              <w:r w:rsidR="007E195F">
                <w:rPr>
                  <w:rFonts w:ascii="Calibri Light" w:hAnsi="Calibri Light"/>
                  <w:sz w:val="16"/>
                  <w:szCs w:val="16"/>
                  <w:lang w:val="en-US"/>
                </w:rPr>
                <w:t>BS EN 12620:2002+A1:2008 Aggregates for concrete</w:t>
              </w:r>
            </w:ins>
          </w:p>
          <w:p w14:paraId="1D105134" w14:textId="77777777" w:rsidR="00821EB1" w:rsidRPr="00F526AD" w:rsidRDefault="00821EB1" w:rsidP="00F526AD">
            <w:pPr>
              <w:spacing w:after="120"/>
              <w:rPr>
                <w:rFonts w:ascii="Calibri Light" w:hAnsi="Calibri Light"/>
                <w:sz w:val="16"/>
                <w:szCs w:val="16"/>
                <w:lang w:val="en-US"/>
              </w:rPr>
            </w:pPr>
            <w:del w:id="13585" w:author="Ashan Senel Asmone" w:date="2016-03-18T16:32:00Z">
              <w:r w:rsidRPr="00F526AD" w:rsidDel="00902ADA">
                <w:rPr>
                  <w:rFonts w:ascii="Calibri Light" w:hAnsi="Calibri Light"/>
                  <w:sz w:val="16"/>
                  <w:szCs w:val="16"/>
                  <w:lang w:val="en-US"/>
                </w:rPr>
                <w:delText>BS 1014-Specification for high alumina cement</w:delText>
              </w:r>
            </w:del>
            <w:ins w:id="13586" w:author="Ashan Senel Asmone" w:date="2016-03-18T16:32:00Z">
              <w:r w:rsidR="00902ADA">
                <w:rPr>
                  <w:rFonts w:ascii="Calibri Light" w:hAnsi="Calibri Light"/>
                  <w:sz w:val="16"/>
                  <w:szCs w:val="16"/>
                  <w:lang w:val="en-US"/>
                </w:rPr>
                <w:t>BS EN 12878:2014 Pigments for the colouring of building materials based on cement and/or lime. Specifications and methods of test</w:t>
              </w:r>
            </w:ins>
          </w:p>
          <w:p w14:paraId="16080A3D" w14:textId="77777777" w:rsidR="00821EB1" w:rsidRPr="00F526AD" w:rsidRDefault="00821EB1" w:rsidP="00F526AD">
            <w:pPr>
              <w:spacing w:after="120"/>
              <w:rPr>
                <w:rFonts w:ascii="Calibri Light" w:hAnsi="Calibri Light"/>
                <w:sz w:val="16"/>
                <w:szCs w:val="16"/>
                <w:lang w:val="en-US"/>
              </w:rPr>
            </w:pPr>
            <w:del w:id="13587" w:author="Ashan Senel Asmone" w:date="2016-03-18T16:33:00Z">
              <w:r w:rsidRPr="00F526AD" w:rsidDel="00902ADA">
                <w:rPr>
                  <w:rFonts w:ascii="Calibri Light" w:hAnsi="Calibri Light"/>
                  <w:sz w:val="16"/>
                  <w:szCs w:val="16"/>
                  <w:lang w:val="en-US"/>
                </w:rPr>
                <w:delText>BS 1199-Specification for building sands from natural sources</w:delText>
              </w:r>
            </w:del>
            <w:ins w:id="13588" w:author="Ashan Senel Asmone" w:date="2016-03-21T17:09:00Z">
              <w:r w:rsidR="00785E22">
                <w:rPr>
                  <w:rFonts w:ascii="Calibri Light" w:hAnsi="Calibri Light"/>
                  <w:sz w:val="16"/>
                  <w:szCs w:val="16"/>
                  <w:lang w:val="en-US"/>
                </w:rPr>
                <w:t>BS EN 13139:2002 Aggregates for mortar</w:t>
              </w:r>
            </w:ins>
          </w:p>
          <w:p w14:paraId="4D7D918A" w14:textId="77777777" w:rsidR="00821EB1" w:rsidRPr="00F526AD" w:rsidRDefault="00821EB1" w:rsidP="00F526AD">
            <w:pPr>
              <w:spacing w:after="120"/>
              <w:rPr>
                <w:rFonts w:ascii="Calibri Light" w:hAnsi="Calibri Light"/>
                <w:sz w:val="16"/>
                <w:szCs w:val="16"/>
                <w:lang w:val="en-US"/>
              </w:rPr>
            </w:pPr>
            <w:del w:id="13589" w:author="Ashan Senel Asmone" w:date="2016-03-18T16:39:00Z">
              <w:r w:rsidRPr="00F526AD" w:rsidDel="00902ADA">
                <w:rPr>
                  <w:rFonts w:ascii="Calibri Light" w:hAnsi="Calibri Light"/>
                  <w:sz w:val="16"/>
                  <w:szCs w:val="16"/>
                  <w:lang w:val="en-US"/>
                </w:rPr>
                <w:delText>BS 1881:(varies)-Testing concrete</w:delText>
              </w:r>
            </w:del>
            <w:ins w:id="13590" w:author="Ashan Senel Asmone" w:date="2016-03-21T17:09:00Z">
              <w:r w:rsidR="00785E22">
                <w:rPr>
                  <w:rFonts w:ascii="Calibri Light" w:hAnsi="Calibri Light"/>
                  <w:sz w:val="16"/>
                  <w:szCs w:val="16"/>
                  <w:lang w:val="en-US"/>
                </w:rPr>
                <w:t>BS EN 13139:2002 Aggregates for mortar</w:t>
              </w:r>
            </w:ins>
            <w:ins w:id="13591" w:author="Ashan Senel Asmone" w:date="2016-03-18T16:41:00Z">
              <w:r w:rsidR="00902ADA">
                <w:rPr>
                  <w:rFonts w:ascii="Calibri Light" w:hAnsi="Calibri Light"/>
                  <w:sz w:val="16"/>
                  <w:szCs w:val="16"/>
                  <w:lang w:val="en-US"/>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13592" w:author="Ashan Senel Asmone" w:date="2016-03-18T16:40:00Z">
              <w:r w:rsidR="00902ADA">
                <w:rPr>
                  <w:rFonts w:ascii="Calibri Light" w:hAnsi="Calibri Light"/>
                  <w:sz w:val="16"/>
                  <w:szCs w:val="16"/>
                  <w:lang w:val="en-US"/>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13593" w:author="Ashan Senel Asmone" w:date="2016-03-18T16:39:00Z">
              <w:r w:rsidR="00902ADA">
                <w:rPr>
                  <w:rFonts w:ascii="Calibri Light" w:hAnsi="Calibri Light"/>
                  <w:sz w:val="16"/>
                  <w:szCs w:val="16"/>
                  <w:lang w:val="en-US"/>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F526AD">
              <w:rPr>
                <w:rFonts w:ascii="Calibri Light" w:hAnsi="Calibri Light"/>
                <w:sz w:val="16"/>
                <w:szCs w:val="16"/>
                <w:lang w:val="en-US"/>
              </w:rPr>
              <w:t>.</w:t>
            </w:r>
          </w:p>
          <w:p w14:paraId="65452AA1" w14:textId="77777777" w:rsidR="00821EB1" w:rsidRPr="00F526AD" w:rsidRDefault="00821EB1" w:rsidP="00F526AD">
            <w:pPr>
              <w:spacing w:after="120"/>
              <w:rPr>
                <w:rFonts w:ascii="Calibri Light" w:hAnsi="Calibri Light"/>
                <w:sz w:val="16"/>
                <w:szCs w:val="16"/>
                <w:lang w:val="en-US"/>
              </w:rPr>
            </w:pPr>
            <w:del w:id="13594" w:author="Ashan Senel Asmone" w:date="2016-03-18T16:38:00Z">
              <w:r w:rsidRPr="00F526AD" w:rsidDel="00902ADA">
                <w:rPr>
                  <w:rFonts w:ascii="Calibri Light" w:hAnsi="Calibri Light"/>
                  <w:sz w:val="16"/>
                  <w:szCs w:val="16"/>
                  <w:lang w:val="en-US"/>
                </w:rPr>
                <w:delText>BS 4027- Specification for sulphate-resisting Portland cement</w:delText>
              </w:r>
            </w:del>
          </w:p>
          <w:p w14:paraId="298157FA" w14:textId="77777777" w:rsidR="00821EB1" w:rsidRPr="00F526AD" w:rsidRDefault="00821EB1" w:rsidP="00F526AD">
            <w:pPr>
              <w:spacing w:after="120"/>
              <w:rPr>
                <w:rFonts w:ascii="Calibri Light" w:hAnsi="Calibri Light"/>
                <w:sz w:val="16"/>
                <w:szCs w:val="16"/>
                <w:lang w:val="en-US"/>
              </w:rPr>
            </w:pPr>
            <w:del w:id="13595" w:author="Ashan Senel Asmone" w:date="2016-03-21T15:22:00Z">
              <w:r w:rsidRPr="00F526AD" w:rsidDel="00337A12">
                <w:rPr>
                  <w:rFonts w:ascii="Calibri Light" w:hAnsi="Calibri Light"/>
                  <w:sz w:val="16"/>
                  <w:szCs w:val="16"/>
                  <w:lang w:val="en-US"/>
                </w:rPr>
                <w:delText>BS 4550-6:1978-Methods of testing cement. Standard sand for mortar cube</w:delText>
              </w:r>
            </w:del>
            <w:ins w:id="13596" w:author="Ashan Senel Asmone" w:date="2016-03-21T15:22:00Z">
              <w:r w:rsidR="00337A12">
                <w:rPr>
                  <w:rFonts w:ascii="Calibri Light" w:hAnsi="Calibri Light"/>
                  <w:sz w:val="16"/>
                  <w:szCs w:val="16"/>
                  <w:lang w:val="en-US"/>
                </w:rPr>
                <w:t>BS 4550-6:1978 Methods of testing cement. Standard sand for mortar cubes</w:t>
              </w:r>
            </w:ins>
            <w:r w:rsidRPr="00F526AD">
              <w:rPr>
                <w:rFonts w:ascii="Calibri Light" w:hAnsi="Calibri Light"/>
                <w:sz w:val="16"/>
                <w:szCs w:val="16"/>
                <w:lang w:val="en-US"/>
              </w:rPr>
              <w:t>s</w:t>
            </w:r>
          </w:p>
          <w:p w14:paraId="6218E477"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BS 4551-Methods of testing mortars, screeds and plasters</w:t>
            </w:r>
          </w:p>
          <w:p w14:paraId="7001907B" w14:textId="77777777" w:rsidR="00821EB1" w:rsidRPr="00F526AD" w:rsidRDefault="00821EB1" w:rsidP="00F526AD">
            <w:pPr>
              <w:spacing w:after="120"/>
              <w:rPr>
                <w:rFonts w:ascii="Calibri Light" w:hAnsi="Calibri Light"/>
                <w:sz w:val="16"/>
                <w:szCs w:val="16"/>
                <w:lang w:val="en-US"/>
              </w:rPr>
            </w:pPr>
            <w:del w:id="13597" w:author="Ashan Senel Asmone" w:date="2016-03-18T16:48:00Z">
              <w:r w:rsidRPr="00F526AD" w:rsidDel="0083514B">
                <w:rPr>
                  <w:rFonts w:ascii="Calibri Light" w:hAnsi="Calibri Light"/>
                  <w:sz w:val="16"/>
                  <w:szCs w:val="16"/>
                  <w:lang w:val="en-US"/>
                </w:rPr>
                <w:delText>BS 4721-Specification for ready-mixed building mortars</w:delText>
              </w:r>
            </w:del>
            <w:ins w:id="13598" w:author="Ashan Senel Asmone" w:date="2016-03-18T16:48:00Z">
              <w:r w:rsidR="0083514B">
                <w:rPr>
                  <w:rFonts w:ascii="Calibri Light" w:hAnsi="Calibri Light"/>
                  <w:sz w:val="16"/>
                  <w:szCs w:val="16"/>
                  <w:lang w:val="en-US"/>
                </w:rPr>
                <w:t>BS EN 998-1:2003-Specification for mortar for masonry. Rendering and plastering mortar/ BS EN 998-2:2003-Specification for mortar for masonry. Masonry mortar</w:t>
              </w:r>
            </w:ins>
          </w:p>
          <w:p w14:paraId="0710A411" w14:textId="77777777" w:rsidR="00821EB1" w:rsidRPr="00F526AD" w:rsidRDefault="00821EB1" w:rsidP="00F526AD">
            <w:pPr>
              <w:spacing w:after="120"/>
              <w:rPr>
                <w:rFonts w:ascii="Calibri Light" w:hAnsi="Calibri Light"/>
                <w:sz w:val="16"/>
                <w:szCs w:val="16"/>
                <w:lang w:val="en-US"/>
              </w:rPr>
            </w:pPr>
            <w:del w:id="13599" w:author="Ashan Senel Asmone" w:date="2016-03-18T17:15:00Z">
              <w:r w:rsidRPr="00F526AD" w:rsidDel="00922C80">
                <w:rPr>
                  <w:rFonts w:ascii="Calibri Light" w:hAnsi="Calibri Light"/>
                  <w:sz w:val="16"/>
                  <w:szCs w:val="16"/>
                  <w:lang w:val="en-US"/>
                </w:rPr>
                <w:delText>BS 5075-Concrete admixtures</w:delText>
              </w:r>
            </w:del>
            <w:ins w:id="13600" w:author="Ashan Senel Asmone" w:date="2016-03-18T17:20:00Z">
              <w:del w:id="13601" w:author="Jing Kai Toh" w:date="2016-05-12T17:04:00Z">
                <w:r w:rsidR="00922C80" w:rsidDel="0010274C">
                  <w:rPr>
                    <w:rFonts w:ascii="Calibri Light" w:hAnsi="Calibri Light"/>
                    <w:sz w:val="16"/>
                    <w:szCs w:val="16"/>
                    <w:lang w:val="en-US"/>
                  </w:rPr>
                  <w:delText>BS EN 934-6:2001 Admixtures for concrete, mortar and grout. Sampling, conformity control and evaluation of conformity</w:delText>
                </w:r>
              </w:del>
            </w:ins>
            <w:ins w:id="13602"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3603" w:author="Ashan Senel Asmone" w:date="2016-03-18T17:20:00Z">
              <w:r w:rsidR="00922C80">
                <w:rPr>
                  <w:rFonts w:ascii="Calibri Light" w:hAnsi="Calibri Light"/>
                  <w:sz w:val="16"/>
                  <w:szCs w:val="16"/>
                  <w:lang w:val="en-US"/>
                </w:rPr>
                <w:t>/</w:t>
              </w:r>
            </w:ins>
            <w:ins w:id="13604" w:author="Ashan Senel Asmone" w:date="2016-03-18T17:19:00Z">
              <w:r w:rsidR="00922C80">
                <w:rPr>
                  <w:rFonts w:ascii="Calibri Light" w:hAnsi="Calibri Light"/>
                  <w:sz w:val="16"/>
                  <w:szCs w:val="16"/>
                  <w:lang w:val="en-US"/>
                </w:rPr>
                <w:t>BS EN 480-11:2005 Admixtures for concrete, mortar and grout. Test methods. Determination of air void characteristics in hardened concrete/BS EN 480-12:2005 Admixtures for concrete, mortar and grout. Test methods. Determination of the alkali content of admixtures/</w:t>
              </w:r>
            </w:ins>
            <w:ins w:id="13605" w:author="Ashan Senel Asmone" w:date="2016-03-18T17:18:00Z">
              <w:r w:rsidR="00922C80">
                <w:rPr>
                  <w:rFonts w:ascii="Calibri Light" w:hAnsi="Calibri Light"/>
                  <w:sz w:val="16"/>
                  <w:szCs w:val="16"/>
                  <w:lang w:val="en-US"/>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13606" w:author="Ashan Senel Asmone" w:date="2016-03-18T17:17:00Z">
              <w:r w:rsidR="00922C80">
                <w:rPr>
                  <w:rFonts w:ascii="Calibri Light" w:hAnsi="Calibri Light"/>
                  <w:sz w:val="16"/>
                  <w:szCs w:val="16"/>
                  <w:lang w:val="en-US"/>
                </w:rPr>
                <w:t>BS EN 480-10:2009 Admixtures for concrete, mortar and grout. Test methods. Determination of water soluble chloride content/BS EN 480-6:2005 Admixtures for concrete, mortar and grout. Test methods. Infrared analysis/</w:t>
              </w:r>
            </w:ins>
            <w:ins w:id="13607" w:author="Ashan Senel Asmone" w:date="2016-03-18T17:16:00Z">
              <w:r w:rsidR="00922C80">
                <w:rPr>
                  <w:rFonts w:ascii="Calibri Light" w:hAnsi="Calibri Light"/>
                  <w:sz w:val="16"/>
                  <w:szCs w:val="16"/>
                  <w:lang w:val="en-US"/>
                </w:rPr>
                <w:t>BS EN 480-5:2005 Admixtures for concrete, mortar and grout. Test methods. Determination of capillary absorption/</w:t>
              </w:r>
            </w:ins>
            <w:ins w:id="13608" w:author="Ashan Senel Asmone" w:date="2016-03-18T17:15:00Z">
              <w:r w:rsidR="00922C80">
                <w:rPr>
                  <w:rFonts w:ascii="Calibri Light" w:hAnsi="Calibri Light"/>
                  <w:sz w:val="16"/>
                  <w:szCs w:val="16"/>
                  <w:lang w:val="en-US"/>
                </w:rPr>
                <w:t>BS EN 480-2:2006 Admixtures for concrete, mortar and grout. Test methods. Determination of setting time/</w:t>
              </w:r>
            </w:ins>
          </w:p>
          <w:p w14:paraId="2472CA83" w14:textId="77777777" w:rsidR="00821EB1" w:rsidRPr="00F526AD" w:rsidRDefault="00821EB1" w:rsidP="00F526AD">
            <w:pPr>
              <w:spacing w:after="120"/>
              <w:rPr>
                <w:rFonts w:ascii="Calibri Light" w:hAnsi="Calibri Light"/>
                <w:sz w:val="16"/>
                <w:szCs w:val="16"/>
                <w:lang w:val="en-US"/>
              </w:rPr>
            </w:pPr>
            <w:del w:id="13609" w:author="Ashan Senel Asmone" w:date="2016-03-18T17:20:00Z">
              <w:r w:rsidRPr="00F526AD" w:rsidDel="00922C80">
                <w:rPr>
                  <w:rFonts w:ascii="Calibri Light" w:hAnsi="Calibri Light"/>
                  <w:sz w:val="16"/>
                  <w:szCs w:val="16"/>
                  <w:lang w:val="en-US"/>
                </w:rPr>
                <w:delText>Part 1: Specification for accelerating admixtures, retarding admixtures, retarding admixtures and water-reducing admixtures</w:delText>
              </w:r>
            </w:del>
          </w:p>
          <w:p w14:paraId="62CFCF1E" w14:textId="77777777" w:rsidR="00821EB1" w:rsidRPr="00F526AD" w:rsidRDefault="00821EB1" w:rsidP="00F526AD">
            <w:pPr>
              <w:spacing w:after="120"/>
              <w:rPr>
                <w:rFonts w:ascii="Calibri Light" w:hAnsi="Calibri Light"/>
                <w:sz w:val="16"/>
                <w:szCs w:val="16"/>
                <w:lang w:val="en-US"/>
              </w:rPr>
            </w:pPr>
            <w:del w:id="13610" w:author="Ashan Senel Asmone" w:date="2016-03-18T17:20:00Z">
              <w:r w:rsidRPr="00F526AD" w:rsidDel="00922C80">
                <w:rPr>
                  <w:rFonts w:ascii="Calibri Light" w:hAnsi="Calibri Light"/>
                  <w:sz w:val="16"/>
                  <w:szCs w:val="16"/>
                  <w:lang w:val="en-US"/>
                </w:rPr>
                <w:delText>Part 2: Specification for air-entraining admixtures</w:delText>
              </w:r>
            </w:del>
          </w:p>
          <w:p w14:paraId="59498F55" w14:textId="77777777" w:rsidR="00821EB1" w:rsidRPr="00F526AD" w:rsidRDefault="00821EB1" w:rsidP="00F526AD">
            <w:pPr>
              <w:spacing w:after="120"/>
              <w:rPr>
                <w:rFonts w:ascii="Calibri Light" w:hAnsi="Calibri Light"/>
                <w:sz w:val="16"/>
                <w:szCs w:val="16"/>
                <w:lang w:val="en-US"/>
              </w:rPr>
            </w:pPr>
            <w:del w:id="13611" w:author="Ashan Senel Asmone" w:date="2016-03-18T17:21:00Z">
              <w:r w:rsidRPr="00F526AD" w:rsidDel="00922C80">
                <w:rPr>
                  <w:rFonts w:ascii="Calibri Light" w:hAnsi="Calibri Light"/>
                  <w:sz w:val="16"/>
                  <w:szCs w:val="16"/>
                  <w:lang w:val="en-US"/>
                </w:rPr>
                <w:delText>Part 3: Specification for superplasticizing admixtures</w:delText>
              </w:r>
            </w:del>
          </w:p>
          <w:p w14:paraId="760C9D1F" w14:textId="77777777" w:rsidR="00821EB1" w:rsidRPr="00F526AD" w:rsidRDefault="00821EB1" w:rsidP="00F526AD">
            <w:pPr>
              <w:spacing w:after="120"/>
              <w:rPr>
                <w:rFonts w:ascii="Calibri Light" w:hAnsi="Calibri Light"/>
                <w:sz w:val="16"/>
                <w:szCs w:val="16"/>
                <w:lang w:val="en-US"/>
              </w:rPr>
            </w:pPr>
            <w:del w:id="13612" w:author="Ashan Senel Asmone" w:date="2016-03-18T17:12:00Z">
              <w:r w:rsidRPr="00F526AD" w:rsidDel="00922C80">
                <w:rPr>
                  <w:rFonts w:ascii="Calibri Light" w:hAnsi="Calibri Light"/>
                  <w:sz w:val="16"/>
                  <w:szCs w:val="16"/>
                  <w:lang w:val="en-US"/>
                </w:rPr>
                <w:delText>BS 4887-1:1986-Mortar admixtures. Specification for air-entraining (plasticizing) admixtures</w:delText>
              </w:r>
            </w:del>
            <w:ins w:id="13613"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5CF4A805" w14:textId="77777777" w:rsidR="00821EB1" w:rsidRPr="00F526AD" w:rsidRDefault="00821EB1" w:rsidP="00F526AD">
            <w:pPr>
              <w:spacing w:after="120"/>
              <w:rPr>
                <w:rFonts w:ascii="Calibri Light" w:hAnsi="Calibri Light"/>
                <w:sz w:val="16"/>
                <w:szCs w:val="16"/>
                <w:lang w:val="en-US"/>
              </w:rPr>
            </w:pPr>
            <w:del w:id="13614" w:author="Ashan Senel Asmone" w:date="2016-03-18T17:13:00Z">
              <w:r w:rsidRPr="00F526AD" w:rsidDel="00922C80">
                <w:rPr>
                  <w:rFonts w:ascii="Calibri Light" w:hAnsi="Calibri Light"/>
                  <w:sz w:val="16"/>
                  <w:szCs w:val="16"/>
                  <w:lang w:val="en-US"/>
                </w:rPr>
                <w:delText>BS 4887-2:1987-Mortar admixtures. Specification for set retarding admixtures</w:delText>
              </w:r>
            </w:del>
            <w:ins w:id="13615"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p>
          <w:p w14:paraId="30DEA81A"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BS 5328Concrete. Guide to specifying concrete/Concrete. Methods for specifying concrete mixes</w:t>
            </w:r>
          </w:p>
          <w:p w14:paraId="68E3B094" w14:textId="77777777" w:rsidR="00821EB1" w:rsidRPr="00F526AD" w:rsidRDefault="00821EB1" w:rsidP="00F526AD">
            <w:pPr>
              <w:spacing w:after="120"/>
              <w:rPr>
                <w:rFonts w:ascii="Calibri Light" w:hAnsi="Calibri Light"/>
                <w:sz w:val="16"/>
                <w:szCs w:val="16"/>
                <w:lang w:val="en-US"/>
              </w:rPr>
            </w:pPr>
            <w:del w:id="13616" w:author="Ashan Senel Asmone" w:date="2016-03-18T17:35:00Z">
              <w:r w:rsidRPr="00F526AD" w:rsidDel="00DD05B5">
                <w:rPr>
                  <w:rFonts w:ascii="Calibri Light" w:hAnsi="Calibri Light"/>
                  <w:sz w:val="16"/>
                  <w:szCs w:val="16"/>
                  <w:lang w:val="en-US"/>
                </w:rPr>
                <w:delText>BS 5838-2:1980-Specification for dry packaged cementitious mixes. Prepacked mortar mixes</w:delText>
              </w:r>
            </w:del>
            <w:ins w:id="13617"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01FA1462" w14:textId="77777777" w:rsidR="00821EB1" w:rsidRPr="00F526AD" w:rsidRDefault="00821EB1" w:rsidP="00F526AD">
            <w:pPr>
              <w:spacing w:after="120"/>
              <w:rPr>
                <w:rFonts w:ascii="Calibri Light" w:hAnsi="Calibri Light"/>
                <w:sz w:val="16"/>
                <w:szCs w:val="16"/>
                <w:lang w:val="en-US"/>
              </w:rPr>
            </w:pPr>
            <w:del w:id="13618" w:author="Ashan Senel Asmone" w:date="2016-03-18T17:37:00Z">
              <w:r w:rsidRPr="00F526AD" w:rsidDel="00DD05B5">
                <w:rPr>
                  <w:rFonts w:ascii="Calibri Light" w:hAnsi="Calibri Light"/>
                  <w:sz w:val="16"/>
                  <w:szCs w:val="16"/>
                  <w:lang w:val="en-US"/>
                </w:rPr>
                <w:delText>BS 6089: 1981- Guide to assessment of concrete strength in existing structures</w:delText>
              </w:r>
            </w:del>
            <w:ins w:id="13619" w:author="Ashan Senel Asmone" w:date="2016-03-18T17:37:00Z">
              <w:r w:rsidR="00DD05B5">
                <w:rPr>
                  <w:rFonts w:ascii="Calibri Light" w:hAnsi="Calibri Light"/>
                  <w:sz w:val="16"/>
                  <w:szCs w:val="16"/>
                  <w:lang w:val="en-US"/>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71EC9551" w14:textId="77777777" w:rsidR="00821EB1" w:rsidRPr="00F526AD" w:rsidRDefault="00821EB1" w:rsidP="00F526AD">
            <w:pPr>
              <w:spacing w:after="120"/>
              <w:rPr>
                <w:rFonts w:ascii="Calibri Light" w:hAnsi="Calibri Light"/>
                <w:sz w:val="16"/>
                <w:szCs w:val="16"/>
                <w:lang w:val="en-US"/>
              </w:rPr>
            </w:pPr>
            <w:del w:id="13620" w:author="Ashan Senel Asmone" w:date="2016-03-21T10:36:00Z">
              <w:r w:rsidRPr="00F526AD" w:rsidDel="0046108D">
                <w:rPr>
                  <w:rFonts w:ascii="Calibri Light" w:hAnsi="Calibri Light"/>
                  <w:sz w:val="16"/>
                  <w:szCs w:val="16"/>
                  <w:lang w:val="en-US"/>
                </w:rPr>
                <w:delText>BS 6319-3:1990-Testing of resin and polymer/cement compositions for use in construction. Methods for measurement of modulus of elasticity in flexure and flexural strength</w:delText>
              </w:r>
            </w:del>
            <w:ins w:id="13621" w:author="Ashan Senel Asmone" w:date="2016-03-21T10:36:00Z">
              <w:r w:rsidR="0046108D">
                <w:rPr>
                  <w:rFonts w:ascii="Calibri Light" w:hAnsi="Calibri Light"/>
                  <w:sz w:val="16"/>
                  <w:szCs w:val="16"/>
                  <w:lang w:val="en-US"/>
                </w:rPr>
                <w:t>BS 6319-3:1990 Testing of resin and polymer/cement compositions for use in construction. Methods for measurement of modulus of elasticity in flexure and flexural strength</w:t>
              </w:r>
            </w:ins>
          </w:p>
          <w:p w14:paraId="1C293A98" w14:textId="77777777" w:rsidR="00821EB1" w:rsidRPr="00F526AD" w:rsidRDefault="00821EB1" w:rsidP="00F526AD">
            <w:pPr>
              <w:spacing w:after="120"/>
              <w:rPr>
                <w:rFonts w:ascii="Calibri Light" w:hAnsi="Calibri Light"/>
                <w:sz w:val="16"/>
                <w:szCs w:val="16"/>
                <w:lang w:val="en-US"/>
              </w:rPr>
            </w:pPr>
            <w:del w:id="13622" w:author="Ashan Senel Asmone" w:date="2016-03-21T10:36:00Z">
              <w:r w:rsidRPr="00F526AD" w:rsidDel="0046108D">
                <w:rPr>
                  <w:rFonts w:ascii="Calibri Light" w:hAnsi="Calibri Light"/>
                  <w:sz w:val="16"/>
                  <w:szCs w:val="16"/>
                  <w:lang w:val="en-US"/>
                </w:rPr>
                <w:delText>BS 6319-12:1992-Testing of resin and polymer/cement compositions for use in construction. Methods for measurement of unrestrained linear shrinkage and coefficient of thermal expansion</w:delText>
              </w:r>
            </w:del>
            <w:ins w:id="13623" w:author="Ashan Senel Asmone" w:date="2016-03-21T10:36:00Z">
              <w:r w:rsidR="0046108D">
                <w:rPr>
                  <w:rFonts w:ascii="Calibri Light" w:hAnsi="Calibri Light"/>
                  <w:sz w:val="16"/>
                  <w:szCs w:val="16"/>
                  <w:lang w:val="en-US"/>
                </w:rPr>
                <w:t>BS 6319-12:1992 Testing of resin and polymer/cement compositions for use in construction. Methods for measurement of unrestrained linear shrinkage and coefficient of thermal expansion</w:t>
              </w:r>
            </w:ins>
          </w:p>
          <w:p w14:paraId="74B98E7D" w14:textId="77777777" w:rsidR="00821EB1" w:rsidRPr="00F526AD" w:rsidRDefault="00821EB1" w:rsidP="00F526AD">
            <w:pPr>
              <w:spacing w:after="120"/>
              <w:rPr>
                <w:rFonts w:ascii="Calibri Light" w:hAnsi="Calibri Light"/>
                <w:sz w:val="16"/>
                <w:szCs w:val="16"/>
                <w:lang w:val="en-US"/>
              </w:rPr>
            </w:pPr>
            <w:del w:id="13624" w:author="Ashan Senel Asmone" w:date="2016-03-21T15:23:00Z">
              <w:r w:rsidRPr="00F526AD" w:rsidDel="00337A12">
                <w:rPr>
                  <w:rFonts w:ascii="Calibri Light" w:hAnsi="Calibri Light"/>
                  <w:sz w:val="16"/>
                  <w:szCs w:val="16"/>
                  <w:lang w:val="en-US"/>
                </w:rPr>
                <w:delText>DD 249:19990-Testing aggregates. Method for the assessment of alkali-silica reactivity. Potential accelerated mortar-bar method</w:delText>
              </w:r>
            </w:del>
          </w:p>
          <w:p w14:paraId="0D9C573C" w14:textId="77777777" w:rsidR="00821EB1" w:rsidRPr="00F526AD" w:rsidRDefault="00821EB1" w:rsidP="00F526AD">
            <w:pPr>
              <w:spacing w:after="120"/>
              <w:rPr>
                <w:rFonts w:ascii="Calibri Light" w:hAnsi="Calibri Light"/>
                <w:sz w:val="16"/>
                <w:szCs w:val="16"/>
                <w:lang w:val="en-US"/>
              </w:rPr>
            </w:pPr>
            <w:del w:id="13625" w:author="Ashan Senel Asmone" w:date="2016-03-21T11:02:00Z">
              <w:r w:rsidRPr="00F526AD" w:rsidDel="0046108D">
                <w:rPr>
                  <w:rFonts w:ascii="Calibri Light" w:hAnsi="Calibri Light"/>
                  <w:sz w:val="16"/>
                  <w:szCs w:val="16"/>
                  <w:lang w:val="en-US"/>
                </w:rPr>
                <w:delText>PD 6472:1974-Guide to specifying the quality of building mortars</w:delText>
              </w:r>
            </w:del>
            <w:ins w:id="13626" w:author="Ashan Senel Asmone" w:date="2016-03-21T11:02:00Z">
              <w:r w:rsidR="0046108D">
                <w:rPr>
                  <w:rFonts w:ascii="Calibri Light" w:hAnsi="Calibri Light"/>
                  <w:sz w:val="16"/>
                  <w:szCs w:val="16"/>
                  <w:lang w:val="en-US"/>
                </w:rPr>
                <w:t>PD 6678:2005 Guide to the specification of masonry mortar</w:t>
              </w:r>
            </w:ins>
          </w:p>
          <w:p w14:paraId="41CB5C28" w14:textId="77777777" w:rsidR="00821EB1" w:rsidRPr="00F526AD" w:rsidRDefault="00821EB1" w:rsidP="00F526AD">
            <w:pPr>
              <w:spacing w:after="120"/>
              <w:rPr>
                <w:rFonts w:ascii="Calibri Light" w:hAnsi="Calibri Light"/>
                <w:sz w:val="16"/>
                <w:szCs w:val="16"/>
                <w:lang w:val="en-US"/>
              </w:rPr>
            </w:pPr>
            <w:del w:id="13627" w:author="Ashan Senel Asmone" w:date="2016-03-21T11:03:00Z">
              <w:r w:rsidRPr="00F526AD" w:rsidDel="0046108D">
                <w:rPr>
                  <w:rFonts w:ascii="Calibri Light" w:hAnsi="Calibri Light"/>
                  <w:sz w:val="16"/>
                  <w:szCs w:val="16"/>
                  <w:lang w:val="en-US"/>
                </w:rPr>
                <w:delText>BS EN 480-1:1998-Admixtures for concrete, mortar and grout. Test methods. Reference concrete and reference mortar for testing</w:delText>
              </w:r>
            </w:del>
            <w:ins w:id="13628" w:author="Ashan Senel Asmone" w:date="2016-03-21T11:03:00Z">
              <w:r w:rsidR="0046108D">
                <w:rPr>
                  <w:rFonts w:ascii="Calibri Light" w:hAnsi="Calibri Light"/>
                  <w:sz w:val="16"/>
                  <w:szCs w:val="16"/>
                  <w:lang w:val="en-US"/>
                </w:rPr>
                <w:t>BS EN 480-1:2014 Admixtures for concrete, mortar and grout. Test methods. Reference concrete and reference mortar for testing</w:t>
              </w:r>
            </w:ins>
          </w:p>
          <w:p w14:paraId="319B4FB0" w14:textId="77777777" w:rsidR="00821EB1" w:rsidRPr="00F526AD" w:rsidRDefault="00821EB1" w:rsidP="00F526AD">
            <w:pPr>
              <w:spacing w:after="120"/>
              <w:rPr>
                <w:rFonts w:ascii="Calibri Light" w:hAnsi="Calibri Light"/>
                <w:sz w:val="16"/>
                <w:szCs w:val="16"/>
                <w:lang w:val="en-US"/>
              </w:rPr>
            </w:pPr>
            <w:del w:id="13629" w:author="Ashan Senel Asmone" w:date="2016-03-21T11:03:00Z">
              <w:r w:rsidRPr="00F526AD" w:rsidDel="0046108D">
                <w:rPr>
                  <w:rFonts w:ascii="Calibri Light" w:hAnsi="Calibri Light"/>
                  <w:sz w:val="16"/>
                  <w:szCs w:val="16"/>
                  <w:lang w:val="en-US"/>
                </w:rPr>
                <w:delText>BS EN 480-2:1997-Admixtures for concrete, mortar and grout. Test methods. Determination of setting time</w:delText>
              </w:r>
            </w:del>
            <w:ins w:id="13630" w:author="Ashan Senel Asmone" w:date="2016-03-21T11:03:00Z">
              <w:r w:rsidR="0046108D">
                <w:rPr>
                  <w:rFonts w:ascii="Calibri Light" w:hAnsi="Calibri Light"/>
                  <w:sz w:val="16"/>
                  <w:szCs w:val="16"/>
                  <w:lang w:val="en-US"/>
                </w:rPr>
                <w:t>BS EN 480-2:2006 Admixtures for concrete, mortar and grout. Test methods. Determination of setting time</w:t>
              </w:r>
            </w:ins>
          </w:p>
          <w:p w14:paraId="2E4CCEA8" w14:textId="77777777" w:rsidR="00821EB1" w:rsidRPr="00F526AD" w:rsidRDefault="00821EB1" w:rsidP="00F526AD">
            <w:pPr>
              <w:spacing w:after="120"/>
              <w:rPr>
                <w:rFonts w:ascii="Calibri Light" w:hAnsi="Calibri Light"/>
                <w:sz w:val="16"/>
                <w:szCs w:val="16"/>
                <w:lang w:val="en-US"/>
              </w:rPr>
            </w:pPr>
            <w:del w:id="13631" w:author="Ashan Senel Asmone" w:date="2016-03-21T11:04:00Z">
              <w:r w:rsidRPr="00F526AD" w:rsidDel="0046108D">
                <w:rPr>
                  <w:rFonts w:ascii="Calibri Light" w:hAnsi="Calibri Light"/>
                  <w:sz w:val="16"/>
                  <w:szCs w:val="16"/>
                  <w:lang w:val="en-US"/>
                </w:rPr>
                <w:delText>BS EN 480-4:1997-Admixtures for concrete, mortar and grout. Test methods. Determination of bleeding of concrete</w:delText>
              </w:r>
            </w:del>
            <w:ins w:id="13632" w:author="Ashan Senel Asmone" w:date="2016-03-21T11:04:00Z">
              <w:r w:rsidR="0046108D">
                <w:rPr>
                  <w:rFonts w:ascii="Calibri Light" w:hAnsi="Calibri Light"/>
                  <w:sz w:val="16"/>
                  <w:szCs w:val="16"/>
                  <w:lang w:val="en-US"/>
                </w:rPr>
                <w:t>BS EN 480-4:2005 Admixtures for concrete, mortar and grout. Test methods. Determination of bleeding of concrete</w:t>
              </w:r>
            </w:ins>
          </w:p>
          <w:p w14:paraId="53A0D3F4" w14:textId="77777777" w:rsidR="00821EB1" w:rsidRPr="00F526AD" w:rsidRDefault="00821EB1" w:rsidP="00F526AD">
            <w:pPr>
              <w:spacing w:after="120"/>
              <w:rPr>
                <w:rFonts w:ascii="Calibri Light" w:hAnsi="Calibri Light"/>
                <w:sz w:val="16"/>
                <w:szCs w:val="16"/>
                <w:lang w:val="en-US"/>
              </w:rPr>
            </w:pPr>
            <w:del w:id="13633" w:author="Ashan Senel Asmone" w:date="2016-03-21T11:04:00Z">
              <w:r w:rsidRPr="00F526AD" w:rsidDel="0046108D">
                <w:rPr>
                  <w:rFonts w:ascii="Calibri Light" w:hAnsi="Calibri Light"/>
                  <w:sz w:val="16"/>
                  <w:szCs w:val="16"/>
                  <w:lang w:val="en-US"/>
                </w:rPr>
                <w:delText>BS EN 480-5:1997-Admixtures for concrete, mortar and grout. Test methods. Determination of capillary absorption</w:delText>
              </w:r>
            </w:del>
            <w:ins w:id="13634" w:author="Ashan Senel Asmone" w:date="2016-03-21T11:04:00Z">
              <w:r w:rsidR="0046108D">
                <w:rPr>
                  <w:rFonts w:ascii="Calibri Light" w:hAnsi="Calibri Light"/>
                  <w:sz w:val="16"/>
                  <w:szCs w:val="16"/>
                  <w:lang w:val="en-US"/>
                </w:rPr>
                <w:t>BS EN 480-5:2005 Admixtures for concrete, mortar and grout. Test methods. Determination of capillary absorption</w:t>
              </w:r>
            </w:ins>
          </w:p>
          <w:p w14:paraId="5BF01812" w14:textId="77777777" w:rsidR="00821EB1" w:rsidRPr="00F526AD" w:rsidRDefault="00821EB1" w:rsidP="00F526AD">
            <w:pPr>
              <w:spacing w:after="120"/>
              <w:rPr>
                <w:rFonts w:ascii="Calibri Light" w:hAnsi="Calibri Light"/>
                <w:sz w:val="16"/>
                <w:szCs w:val="16"/>
                <w:lang w:val="en-US"/>
              </w:rPr>
            </w:pPr>
            <w:del w:id="13635" w:author="Ashan Senel Asmone" w:date="2016-03-21T11:04:00Z">
              <w:r w:rsidRPr="00F526AD" w:rsidDel="0046108D">
                <w:rPr>
                  <w:rFonts w:ascii="Calibri Light" w:hAnsi="Calibri Light"/>
                  <w:sz w:val="16"/>
                  <w:szCs w:val="16"/>
                  <w:lang w:val="en-US"/>
                </w:rPr>
                <w:delText>BS EN 480-6:1997-Admixtures for concrete, mortar and grout. Test methods. Infrared analysis</w:delText>
              </w:r>
            </w:del>
            <w:ins w:id="13636" w:author="Ashan Senel Asmone" w:date="2016-03-21T11:04:00Z">
              <w:r w:rsidR="0046108D">
                <w:rPr>
                  <w:rFonts w:ascii="Calibri Light" w:hAnsi="Calibri Light"/>
                  <w:sz w:val="16"/>
                  <w:szCs w:val="16"/>
                  <w:lang w:val="en-US"/>
                </w:rPr>
                <w:t>BS EN 480-6:2005 Admixtures for concrete, mortar and grout. Test methods. Infrared analysis</w:t>
              </w:r>
            </w:ins>
          </w:p>
          <w:p w14:paraId="24D861FA" w14:textId="77777777" w:rsidR="00821EB1" w:rsidRPr="00F526AD" w:rsidRDefault="00821EB1" w:rsidP="00F526AD">
            <w:pPr>
              <w:spacing w:after="120"/>
              <w:rPr>
                <w:rFonts w:ascii="Calibri Light" w:hAnsi="Calibri Light"/>
                <w:sz w:val="16"/>
                <w:szCs w:val="16"/>
                <w:lang w:val="en-US"/>
              </w:rPr>
            </w:pPr>
            <w:del w:id="13637" w:author="Ashan Senel Asmone" w:date="2016-03-21T11:05:00Z">
              <w:r w:rsidRPr="00F526AD" w:rsidDel="0046108D">
                <w:rPr>
                  <w:rFonts w:ascii="Calibri Light" w:hAnsi="Calibri Light"/>
                  <w:sz w:val="16"/>
                  <w:szCs w:val="16"/>
                  <w:lang w:val="en-US"/>
                </w:rPr>
                <w:delText>BS EN 480-8:1997-Admixtures for concrete, mortar and grout. Test methods. Determination of the conventional dry material content</w:delText>
              </w:r>
            </w:del>
            <w:ins w:id="13638" w:author="Ashan Senel Asmone" w:date="2016-03-21T11:05:00Z">
              <w:r w:rsidR="0046108D">
                <w:rPr>
                  <w:rFonts w:ascii="Calibri Light" w:hAnsi="Calibri Light"/>
                  <w:sz w:val="16"/>
                  <w:szCs w:val="16"/>
                  <w:lang w:val="en-US"/>
                </w:rPr>
                <w:t>BS EN 480-8:2012 Admixtures for concrete, mortar and grout. Test methods. Determination of the conventional dry material content</w:t>
              </w:r>
            </w:ins>
          </w:p>
          <w:p w14:paraId="1C337BD4" w14:textId="77777777" w:rsidR="00821EB1" w:rsidRPr="00F526AD" w:rsidRDefault="00821EB1" w:rsidP="00F526AD">
            <w:pPr>
              <w:spacing w:after="120"/>
              <w:rPr>
                <w:rFonts w:ascii="Calibri Light" w:hAnsi="Calibri Light"/>
                <w:sz w:val="16"/>
                <w:szCs w:val="16"/>
                <w:lang w:val="en-US"/>
              </w:rPr>
            </w:pPr>
            <w:del w:id="13639" w:author="Ashan Senel Asmone" w:date="2016-03-21T11:05:00Z">
              <w:r w:rsidRPr="00F526AD" w:rsidDel="0046108D">
                <w:rPr>
                  <w:rFonts w:ascii="Calibri Light" w:hAnsi="Calibri Light"/>
                  <w:sz w:val="16"/>
                  <w:szCs w:val="16"/>
                  <w:lang w:val="en-US"/>
                </w:rPr>
                <w:delText>BS EN 480-10:1997-Admixtures for concrete, mortar and grout. Test methods. Determination of water soluble chloride content</w:delText>
              </w:r>
            </w:del>
            <w:ins w:id="13640" w:author="Ashan Senel Asmone" w:date="2016-03-21T11:05:00Z">
              <w:r w:rsidR="0046108D">
                <w:rPr>
                  <w:rFonts w:ascii="Calibri Light" w:hAnsi="Calibri Light"/>
                  <w:sz w:val="16"/>
                  <w:szCs w:val="16"/>
                  <w:lang w:val="en-US"/>
                </w:rPr>
                <w:t>BS EN 480-10:2009 Admixtures for concrete, mortar and grout. Test methods. Determination of water soluble chloride content</w:t>
              </w:r>
            </w:ins>
          </w:p>
          <w:p w14:paraId="7E223CD8" w14:textId="77777777" w:rsidR="00821EB1" w:rsidRPr="00F526AD" w:rsidRDefault="00821EB1" w:rsidP="00F526AD">
            <w:pPr>
              <w:spacing w:after="120"/>
              <w:rPr>
                <w:rFonts w:ascii="Calibri Light" w:hAnsi="Calibri Light"/>
                <w:sz w:val="16"/>
                <w:szCs w:val="16"/>
                <w:lang w:val="en-US"/>
              </w:rPr>
            </w:pPr>
            <w:del w:id="13641" w:author="Ashan Senel Asmone" w:date="2016-03-21T11:05:00Z">
              <w:r w:rsidRPr="00F526AD" w:rsidDel="0046108D">
                <w:rPr>
                  <w:rFonts w:ascii="Calibri Light" w:hAnsi="Calibri Light"/>
                  <w:sz w:val="16"/>
                  <w:szCs w:val="16"/>
                  <w:lang w:val="en-US"/>
                </w:rPr>
                <w:delText>BS EN 480-11:1999-Admixtures for concrete, mortar and grout. Test methods. Determination of air void characteristics in hardened concrete</w:delText>
              </w:r>
            </w:del>
            <w:ins w:id="13642" w:author="Ashan Senel Asmone" w:date="2016-03-21T11:05:00Z">
              <w:r w:rsidR="0046108D">
                <w:rPr>
                  <w:rFonts w:ascii="Calibri Light" w:hAnsi="Calibri Light"/>
                  <w:sz w:val="16"/>
                  <w:szCs w:val="16"/>
                  <w:lang w:val="en-US"/>
                </w:rPr>
                <w:t>BS EN 480-11:2005 Admixtures for concrete, mortar and grout. Test methods. Determination of air void characteristics in hardened concrete</w:t>
              </w:r>
            </w:ins>
          </w:p>
          <w:p w14:paraId="02851997" w14:textId="77777777" w:rsidR="00821EB1" w:rsidRPr="00F526AD" w:rsidRDefault="00821EB1" w:rsidP="00F526AD">
            <w:pPr>
              <w:spacing w:after="120"/>
              <w:rPr>
                <w:rFonts w:ascii="Calibri Light" w:hAnsi="Calibri Light"/>
                <w:sz w:val="16"/>
                <w:szCs w:val="16"/>
                <w:lang w:val="en-US"/>
              </w:rPr>
            </w:pPr>
            <w:del w:id="13643" w:author="Ashan Senel Asmone" w:date="2016-03-21T11:06:00Z">
              <w:r w:rsidRPr="00F526AD" w:rsidDel="0046108D">
                <w:rPr>
                  <w:rFonts w:ascii="Calibri Light" w:hAnsi="Calibri Light"/>
                  <w:sz w:val="16"/>
                  <w:szCs w:val="16"/>
                  <w:lang w:val="en-US"/>
                </w:rPr>
                <w:delText>BS EN 480-12:1998-Admixtures for concrete, mortar and grout. Test methods. Determination of the alkali content of admixtures</w:delText>
              </w:r>
            </w:del>
            <w:ins w:id="13644" w:author="Ashan Senel Asmone" w:date="2016-03-21T11:06:00Z">
              <w:r w:rsidR="0046108D">
                <w:rPr>
                  <w:rFonts w:ascii="Calibri Light" w:hAnsi="Calibri Light"/>
                  <w:sz w:val="16"/>
                  <w:szCs w:val="16"/>
                  <w:lang w:val="en-US"/>
                </w:rPr>
                <w:t>BS EN 480-12:2005 Admixtures for concrete, mortar and grout. Test methods. Determination of the alkali content of admixtures</w:t>
              </w:r>
            </w:ins>
          </w:p>
          <w:p w14:paraId="473377B8" w14:textId="77777777" w:rsidR="00821EB1" w:rsidRPr="00F526AD" w:rsidRDefault="00821EB1" w:rsidP="00F526AD">
            <w:pPr>
              <w:spacing w:after="120"/>
              <w:rPr>
                <w:rFonts w:ascii="Calibri Light" w:hAnsi="Calibri Light"/>
                <w:sz w:val="16"/>
                <w:szCs w:val="16"/>
                <w:lang w:val="en-US"/>
              </w:rPr>
            </w:pPr>
            <w:del w:id="13645" w:author="Ashan Senel Asmone" w:date="2016-03-21T11:06:00Z">
              <w:r w:rsidRPr="00F526AD" w:rsidDel="0046108D">
                <w:rPr>
                  <w:rFonts w:ascii="Calibri Light" w:hAnsi="Calibri Light"/>
                  <w:sz w:val="16"/>
                  <w:szCs w:val="16"/>
                  <w:lang w:val="en-US"/>
                </w:rPr>
                <w:delText>BS EN 934-2:2001-Admixtures for concrete, mortar and grout. Concrete admixtures. Definitions, requirements, conformity, marking and labelling</w:delText>
              </w:r>
            </w:del>
            <w:ins w:id="13646" w:author="Ashan Senel Asmone" w:date="2016-03-21T11:06: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1C849ABA" w14:textId="77777777" w:rsidR="00821EB1" w:rsidRPr="00F526AD" w:rsidRDefault="00821EB1" w:rsidP="00F526AD">
            <w:pPr>
              <w:spacing w:after="120"/>
              <w:rPr>
                <w:rFonts w:ascii="Calibri Light" w:hAnsi="Calibri Light"/>
                <w:sz w:val="16"/>
                <w:szCs w:val="16"/>
                <w:lang w:val="en-US"/>
              </w:rPr>
            </w:pPr>
            <w:del w:id="13647" w:author="Ashan Senel Asmone" w:date="2016-03-21T11:06:00Z">
              <w:r w:rsidRPr="00F526AD" w:rsidDel="0046108D">
                <w:rPr>
                  <w:rFonts w:ascii="Calibri Light" w:hAnsi="Calibri Light"/>
                  <w:sz w:val="16"/>
                  <w:szCs w:val="16"/>
                  <w:lang w:val="en-US"/>
                </w:rPr>
                <w:delText>BS EN 934-6:2001-Admixtures for concrete, mortar and grout. Sampling, conformity control and evaluation of conformity</w:delText>
              </w:r>
            </w:del>
            <w:ins w:id="13648" w:author="Ashan Senel Asmone" w:date="2016-03-21T11:06:00Z">
              <w:del w:id="13649" w:author="Jing Kai Toh" w:date="2016-05-12T17:04:00Z">
                <w:r w:rsidR="0046108D" w:rsidDel="0010274C">
                  <w:rPr>
                    <w:rFonts w:ascii="Calibri Light" w:hAnsi="Calibri Light"/>
                    <w:sz w:val="16"/>
                    <w:szCs w:val="16"/>
                    <w:lang w:val="en-US"/>
                  </w:rPr>
                  <w:delText>BS EN 934-6:2001 Admixtures for concrete, mortar and grout. Sampling, conformity control and evaluation of conformity</w:delText>
                </w:r>
              </w:del>
            </w:ins>
            <w:ins w:id="13650"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p>
          <w:p w14:paraId="263083A0" w14:textId="77777777" w:rsidR="00821EB1" w:rsidRPr="00F526AD" w:rsidRDefault="00821EB1" w:rsidP="00F526AD">
            <w:pPr>
              <w:spacing w:after="120"/>
              <w:rPr>
                <w:rFonts w:ascii="Calibri Light" w:hAnsi="Calibri Light"/>
                <w:sz w:val="16"/>
                <w:szCs w:val="16"/>
                <w:lang w:val="en-US"/>
              </w:rPr>
            </w:pPr>
            <w:del w:id="13651" w:author="Ashan Senel Asmone" w:date="2016-03-21T11:07:00Z">
              <w:r w:rsidRPr="00F526AD" w:rsidDel="0046108D">
                <w:rPr>
                  <w:rFonts w:ascii="Calibri Light" w:hAnsi="Calibri Light"/>
                  <w:sz w:val="16"/>
                  <w:szCs w:val="16"/>
                  <w:lang w:val="en-US"/>
                </w:rPr>
                <w:delText>BS 4887:1973-Specification for mortar plasticizers</w:delText>
              </w:r>
            </w:del>
            <w:ins w:id="13652" w:author="Ashan Senel Asmone" w:date="2016-03-21T11:07:00Z">
              <w:r w:rsidR="0046108D">
                <w:rPr>
                  <w:rFonts w:ascii="Calibri Light" w:hAnsi="Calibri Light"/>
                  <w:sz w:val="16"/>
                  <w:szCs w:val="16"/>
                  <w:lang w:val="en-US"/>
                </w:rPr>
                <w:t>BS EN 934-3:2009+A1:2012 Admixtures for concrete, mortar and grout. Admixtures for masonry mortar. Definitions, requirements, conformity and marking and labelling</w:t>
              </w:r>
            </w:ins>
          </w:p>
          <w:p w14:paraId="2E36517D" w14:textId="77777777" w:rsidR="00821EB1" w:rsidRPr="00F526AD" w:rsidRDefault="00821EB1" w:rsidP="00F526AD">
            <w:pPr>
              <w:spacing w:after="120"/>
              <w:rPr>
                <w:rFonts w:ascii="Calibri Light" w:hAnsi="Calibri Light"/>
                <w:sz w:val="16"/>
                <w:szCs w:val="16"/>
                <w:lang w:val="en-US"/>
              </w:rPr>
            </w:pPr>
            <w:del w:id="13653" w:author="Ashan Senel Asmone" w:date="2016-03-21T11:08:00Z">
              <w:r w:rsidRPr="00F526AD" w:rsidDel="0046108D">
                <w:rPr>
                  <w:rFonts w:ascii="Calibri Light" w:hAnsi="Calibri Light"/>
                  <w:sz w:val="16"/>
                  <w:szCs w:val="16"/>
                  <w:lang w:val="en-US"/>
                </w:rPr>
                <w:delText>BS EN 934-2:1998-Admixtures for concrete, mortar and grout. Concrete admixtures. Definitions and requirements</w:delText>
              </w:r>
            </w:del>
            <w:ins w:id="13654" w:author="Ashan Senel Asmone" w:date="2016-03-21T11:08: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74E1035F" w14:textId="77777777" w:rsidR="00821EB1" w:rsidRPr="00F526AD" w:rsidRDefault="00821EB1" w:rsidP="00F526AD">
            <w:pPr>
              <w:spacing w:after="120"/>
              <w:rPr>
                <w:rFonts w:ascii="Calibri Light" w:hAnsi="Calibri Light"/>
                <w:sz w:val="16"/>
                <w:szCs w:val="16"/>
                <w:lang w:val="en-US"/>
              </w:rPr>
            </w:pPr>
            <w:del w:id="13655" w:author="Ashan Senel Asmone" w:date="2016-03-21T11:08:00Z">
              <w:r w:rsidRPr="00F526AD" w:rsidDel="00244900">
                <w:rPr>
                  <w:rFonts w:ascii="Calibri Light" w:hAnsi="Calibri Light"/>
                  <w:sz w:val="16"/>
                  <w:szCs w:val="16"/>
                  <w:lang w:val="en-US"/>
                </w:rPr>
                <w:delText>BS EN 934-6:2000-Admixtures for concrete, mortar and grout. Sampling, conformity control, evaluation of conformity, marking and labelling</w:delText>
              </w:r>
            </w:del>
            <w:ins w:id="13656" w:author="Ashan Senel Asmone" w:date="2016-03-21T11:08:00Z">
              <w:del w:id="13657" w:author="Jing Kai Toh" w:date="2016-05-12T17:04:00Z">
                <w:r w:rsidR="00244900" w:rsidDel="0010274C">
                  <w:rPr>
                    <w:rFonts w:ascii="Calibri Light" w:hAnsi="Calibri Light"/>
                    <w:sz w:val="16"/>
                    <w:szCs w:val="16"/>
                    <w:lang w:val="en-US"/>
                  </w:rPr>
                  <w:delText>BS EN 934-6:2001 Admixtures for concrete, mortar and grout. Sampling, conformity control and evaluation of conformity</w:delText>
                </w:r>
              </w:del>
            </w:ins>
            <w:ins w:id="13658"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3659" w:author="Ashan Senel Asmone" w:date="2016-03-21T11:08:00Z">
              <w:r w:rsidR="00244900">
                <w:rPr>
                  <w:rFonts w:ascii="Calibri Light" w:hAnsi="Calibri Light"/>
                  <w:sz w:val="16"/>
                  <w:szCs w:val="16"/>
                  <w:lang w:val="en-US"/>
                </w:rPr>
                <w:t xml:space="preserve"> </w:t>
              </w:r>
            </w:ins>
          </w:p>
          <w:p w14:paraId="774B40FB" w14:textId="77777777" w:rsidR="00821EB1" w:rsidRPr="00F526AD" w:rsidRDefault="00821EB1" w:rsidP="00F526AD">
            <w:pPr>
              <w:spacing w:after="120"/>
              <w:rPr>
                <w:rFonts w:ascii="Calibri Light" w:hAnsi="Calibri Light"/>
                <w:sz w:val="16"/>
                <w:szCs w:val="16"/>
                <w:lang w:val="en-US"/>
              </w:rPr>
            </w:pPr>
            <w:del w:id="13660" w:author="Ashan Senel Asmone" w:date="2016-03-21T10:37:00Z">
              <w:r w:rsidRPr="00F526AD" w:rsidDel="0046108D">
                <w:rPr>
                  <w:rFonts w:ascii="Calibri Light" w:hAnsi="Calibri Light"/>
                  <w:sz w:val="16"/>
                  <w:szCs w:val="16"/>
                  <w:lang w:val="en-US"/>
                </w:rPr>
                <w:delText>BS 6949:1991- Specification for bitumen-based coatings for cold application excluding use in contact with potable water</w:delText>
              </w:r>
            </w:del>
            <w:ins w:id="13661" w:author="Ashan Senel Asmone" w:date="2016-03-21T10:37:00Z">
              <w:r w:rsidR="0046108D">
                <w:rPr>
                  <w:rFonts w:ascii="Calibri Light" w:hAnsi="Calibri Light"/>
                  <w:sz w:val="16"/>
                  <w:szCs w:val="16"/>
                  <w:lang w:val="en-US"/>
                </w:rPr>
                <w:t>BS 6949:1991- Specification for bitumen-based coatings for cold application excluding use in contact with potable water</w:t>
              </w:r>
            </w:ins>
          </w:p>
          <w:p w14:paraId="1D08C590" w14:textId="77777777" w:rsidR="00821EB1" w:rsidRPr="00F526AD" w:rsidRDefault="00821EB1" w:rsidP="00F526AD">
            <w:pPr>
              <w:spacing w:after="120"/>
              <w:rPr>
                <w:rFonts w:ascii="Calibri Light" w:hAnsi="Calibri Light"/>
                <w:sz w:val="16"/>
                <w:szCs w:val="16"/>
                <w:lang w:val="en-US"/>
              </w:rPr>
            </w:pPr>
            <w:del w:id="13662" w:author="Ashan Senel Asmone" w:date="2016-03-21T10:53:00Z">
              <w:r w:rsidRPr="00F526AD" w:rsidDel="0046108D">
                <w:rPr>
                  <w:rFonts w:ascii="Calibri Light" w:hAnsi="Calibri Light"/>
                  <w:sz w:val="16"/>
                  <w:szCs w:val="16"/>
                  <w:lang w:val="en-US"/>
                </w:rPr>
                <w:delText>BS 7543:1992-Guide to durability of buildings and building elements, products and components</w:delText>
              </w:r>
            </w:del>
            <w:ins w:id="13663" w:author="Ashan Senel Asmone" w:date="2016-03-21T10:57:00Z">
              <w:r w:rsidR="0046108D">
                <w:rPr>
                  <w:rFonts w:ascii="Calibri Light" w:hAnsi="Calibri Light"/>
                  <w:sz w:val="16"/>
                  <w:szCs w:val="16"/>
                  <w:lang w:val="en-US"/>
                </w:rPr>
                <w:t>BS 7543:2015 Guide to durability of buildings and building elements, products and components/</w:t>
              </w:r>
            </w:ins>
            <w:ins w:id="13664" w:author="Ashan Senel Asmone" w:date="2016-03-21T10:54:00Z">
              <w:r w:rsidR="0046108D">
                <w:rPr>
                  <w:rFonts w:ascii="Calibri Light" w:hAnsi="Calibri Light"/>
                  <w:sz w:val="16"/>
                  <w:szCs w:val="16"/>
                  <w:lang w:val="en-US"/>
                </w:rPr>
                <w:t>BS ISO 15686-1:2011 Buildings and constructed assets. Service life planning. General principles and framework</w:t>
              </w:r>
            </w:ins>
            <w:ins w:id="13665" w:author="Ashan Senel Asmone" w:date="2016-03-21T10:53:00Z">
              <w:r w:rsidR="0046108D">
                <w:rPr>
                  <w:rFonts w:ascii="Calibri Light" w:hAnsi="Calibri Light"/>
                  <w:sz w:val="16"/>
                  <w:szCs w:val="16"/>
                  <w:lang w:val="en-US"/>
                </w:rPr>
                <w:t>BS ISO 15686-3:2002 Buildings and constructed assets. Service life planning. Performance audits and reviewsBS ISO 15686-2:2012 Buildings and constructed assets. Service life planning. Service life prediction procedures</w:t>
              </w:r>
            </w:ins>
          </w:p>
          <w:p w14:paraId="748FD9D6"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BS 8204:various dates- Screeds, bases and in-situ floorings</w:t>
            </w:r>
          </w:p>
          <w:p w14:paraId="4DA4CD3E"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BS 5492:1990- Code of practice for internal plastering</w:t>
            </w:r>
          </w:p>
          <w:p w14:paraId="4662AFF2" w14:textId="77777777" w:rsidR="00821EB1" w:rsidRPr="00F526AD" w:rsidRDefault="00821EB1" w:rsidP="00F526AD">
            <w:pPr>
              <w:spacing w:after="120"/>
              <w:rPr>
                <w:rFonts w:ascii="Calibri Light" w:hAnsi="Calibri Light"/>
                <w:sz w:val="16"/>
                <w:szCs w:val="16"/>
                <w:lang w:val="en-US"/>
              </w:rPr>
            </w:pPr>
            <w:del w:id="13666" w:author="Ashan Asmone" w:date="2016-03-31T14:42:00Z">
              <w:r w:rsidRPr="00F526AD" w:rsidDel="00A93E31">
                <w:rPr>
                  <w:rFonts w:ascii="Calibri Light" w:hAnsi="Calibri Light"/>
                  <w:sz w:val="16"/>
                  <w:szCs w:val="16"/>
                  <w:lang w:val="en-US"/>
                </w:rPr>
                <w:delText>BS 8000-Part4:1989- Workmanship on building sites. Code of practice for waterproofing</w:delText>
              </w:r>
            </w:del>
            <w:ins w:id="13667" w:author="Ashan Asmone" w:date="2016-03-31T14:42:00Z">
              <w:r w:rsidR="00A93E31">
                <w:rPr>
                  <w:rFonts w:ascii="Calibri Light" w:hAnsi="Calibri Light"/>
                  <w:sz w:val="16"/>
                  <w:szCs w:val="16"/>
                  <w:lang w:val="en-US"/>
                </w:rPr>
                <w:t>BS 8000-0:2014 Workmanship on construction sites. Introduction and general principles</w:t>
              </w:r>
            </w:ins>
          </w:p>
          <w:p w14:paraId="5304AA62"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BS 8000:Part 9: 1989- Workmanship on building sites- Code of practice for cement/ sand floor screeds and concrete floor toppings</w:t>
            </w:r>
          </w:p>
          <w:p w14:paraId="750958C6" w14:textId="77777777" w:rsidR="00821EB1" w:rsidRPr="00F526AD" w:rsidRDefault="00821EB1" w:rsidP="00F526AD">
            <w:pPr>
              <w:spacing w:after="120"/>
              <w:rPr>
                <w:rFonts w:ascii="Calibri Light" w:hAnsi="Calibri Light"/>
                <w:sz w:val="16"/>
                <w:szCs w:val="16"/>
                <w:lang w:val="en-US"/>
              </w:rPr>
            </w:pPr>
            <w:del w:id="13668" w:author="Jing Kai Toh" w:date="2016-05-12T10:46:00Z">
              <w:r w:rsidRPr="00F526AD" w:rsidDel="002030ED">
                <w:rPr>
                  <w:rFonts w:ascii="Calibri Light" w:hAnsi="Calibri Light"/>
                  <w:sz w:val="16"/>
                  <w:szCs w:val="16"/>
                  <w:lang w:val="en-US"/>
                </w:rPr>
                <w:delText>BS 8000: Sec 2.2 : 1990- Workmanship on Building Sites Part 2: Code of Practice for Concrete work section 2.2: Sitework with in-situ and precast concrete.</w:delText>
              </w:r>
            </w:del>
            <w:ins w:id="13669" w:author="Jing Kai Toh" w:date="2016-05-12T10:46:00Z">
              <w:r w:rsidR="002030ED">
                <w:rPr>
                  <w:rFonts w:ascii="Calibri Light" w:hAnsi="Calibri Light"/>
                  <w:sz w:val="16"/>
                  <w:szCs w:val="16"/>
                  <w:lang w:val="en-US"/>
                </w:rPr>
                <w:t>BS 8000-0:2014 Workmanship on construction sites. Introduction and general principles</w:t>
              </w:r>
            </w:ins>
          </w:p>
          <w:p w14:paraId="029FA8B5" w14:textId="77777777" w:rsidR="00821EB1" w:rsidRPr="00F526AD" w:rsidRDefault="00821EB1" w:rsidP="00F526AD">
            <w:pPr>
              <w:spacing w:after="120"/>
              <w:rPr>
                <w:rFonts w:ascii="Calibri Light" w:hAnsi="Calibri Light"/>
                <w:sz w:val="16"/>
                <w:szCs w:val="16"/>
                <w:lang w:val="en-US"/>
              </w:rPr>
            </w:pPr>
            <w:del w:id="13670" w:author="Ashan Senel Asmone" w:date="2016-03-21T10:59:00Z">
              <w:r w:rsidRPr="00F526AD" w:rsidDel="0046108D">
                <w:rPr>
                  <w:rFonts w:ascii="Calibri Light" w:hAnsi="Calibri Light"/>
                  <w:sz w:val="16"/>
                  <w:szCs w:val="16"/>
                  <w:lang w:val="en-US"/>
                </w:rPr>
                <w:delText>BS 8110Part1/2:1997/1985-Structural use of concrete. Code of practice for design and construction</w:delText>
              </w:r>
            </w:del>
            <w:ins w:id="13671" w:author="Ashan Senel Asmone" w:date="2016-03-21T10:59:00Z">
              <w:r w:rsidR="0046108D">
                <w:rPr>
                  <w:rFonts w:ascii="Calibri Light" w:hAnsi="Calibri Light"/>
                  <w:sz w:val="16"/>
                  <w:szCs w:val="16"/>
                  <w:lang w:val="en-US"/>
                </w:rPr>
                <w:t>BS EN 1992-1-1:2004+A1:2014 Eurocode 2: Design of concrete structures. General rules and rules for buildings</w:t>
              </w:r>
            </w:ins>
          </w:p>
          <w:p w14:paraId="4217D622" w14:textId="77777777" w:rsidR="00401C5E" w:rsidRPr="00F526AD" w:rsidRDefault="00401C5E" w:rsidP="00F526AD">
            <w:pPr>
              <w:spacing w:after="120"/>
              <w:rPr>
                <w:rFonts w:ascii="Calibri Light" w:hAnsi="Calibri Light"/>
                <w:sz w:val="16"/>
                <w:szCs w:val="16"/>
                <w:lang w:val="en-US"/>
              </w:rPr>
            </w:pPr>
          </w:p>
        </w:tc>
      </w:tr>
      <w:tr w:rsidR="00401C5E" w:rsidRPr="004F3C8C" w14:paraId="058DC761" w14:textId="77777777" w:rsidTr="00401C5E">
        <w:tc>
          <w:tcPr>
            <w:tcW w:w="685" w:type="dxa"/>
          </w:tcPr>
          <w:p w14:paraId="44BB33A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5CB8C643"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379ACE35" w14:textId="77777777" w:rsidR="00821EB1" w:rsidRPr="00F526AD" w:rsidRDefault="00821EB1" w:rsidP="00F526AD">
            <w:pPr>
              <w:spacing w:after="120"/>
              <w:rPr>
                <w:rFonts w:ascii="Calibri Light" w:hAnsi="Calibri Light"/>
                <w:sz w:val="16"/>
                <w:szCs w:val="16"/>
                <w:lang w:val="en-US"/>
              </w:rPr>
            </w:pPr>
            <w:del w:id="13672" w:author="Jing Kai Toh" w:date="2016-05-12T10:26:00Z">
              <w:r w:rsidRPr="00F526AD" w:rsidDel="008E751D">
                <w:rPr>
                  <w:rFonts w:ascii="Calibri Light" w:hAnsi="Calibri Light"/>
                  <w:sz w:val="16"/>
                  <w:szCs w:val="16"/>
                  <w:lang w:val="en-US"/>
                </w:rPr>
                <w:delText>D5957-98- Standard Guide for Flood Testing Horizontal Waterproofing Installations</w:delText>
              </w:r>
            </w:del>
            <w:ins w:id="13673" w:author="Jing Kai Toh" w:date="2016-05-12T10:26:00Z">
              <w:r w:rsidR="008E751D">
                <w:rPr>
                  <w:rFonts w:ascii="Calibri Light" w:hAnsi="Calibri Light"/>
                  <w:sz w:val="16"/>
                  <w:szCs w:val="16"/>
                  <w:lang w:val="en-US"/>
                </w:rPr>
                <w:t>ASTM D5957 - 98(2013) Standard Guide for Flood Testing Horizontal Waterproofing Installations</w:t>
              </w:r>
            </w:ins>
          </w:p>
          <w:p w14:paraId="48E5A73D" w14:textId="77777777" w:rsidR="00821EB1" w:rsidRPr="00F526AD" w:rsidRDefault="00821EB1" w:rsidP="00F526AD">
            <w:pPr>
              <w:spacing w:after="120"/>
              <w:rPr>
                <w:rFonts w:ascii="Calibri Light" w:hAnsi="Calibri Light"/>
                <w:sz w:val="16"/>
                <w:szCs w:val="16"/>
                <w:lang w:val="en-US"/>
              </w:rPr>
            </w:pPr>
            <w:del w:id="13674" w:author="Jing Kai Toh" w:date="2016-05-12T10:25:00Z">
              <w:r w:rsidRPr="00F526AD" w:rsidDel="008E751D">
                <w:rPr>
                  <w:rFonts w:ascii="Calibri Light" w:hAnsi="Calibri Light"/>
                  <w:sz w:val="16"/>
                  <w:szCs w:val="16"/>
                  <w:lang w:val="en-US"/>
                </w:rPr>
                <w:delText>D5295-00-Standard Guide for Preparation of Concrete Surfaces for Adhered (Bonded) Membrane Waterproofing Systems</w:delText>
              </w:r>
            </w:del>
            <w:ins w:id="13675"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2D4D9CCA" w14:textId="77777777" w:rsidR="00821EB1" w:rsidRPr="00F526AD" w:rsidRDefault="00821EB1" w:rsidP="00F526AD">
            <w:pPr>
              <w:spacing w:after="120"/>
              <w:rPr>
                <w:rFonts w:ascii="Calibri Light" w:hAnsi="Calibri Light"/>
                <w:sz w:val="16"/>
                <w:szCs w:val="16"/>
                <w:lang w:val="en-US"/>
              </w:rPr>
            </w:pPr>
            <w:del w:id="13676" w:author="Jing Kai Toh" w:date="2016-05-12T10:24:00Z">
              <w:r w:rsidRPr="00F526AD" w:rsidDel="008E751D">
                <w:rPr>
                  <w:rFonts w:ascii="Calibri Light" w:hAnsi="Calibri Light"/>
                  <w:sz w:val="16"/>
                  <w:szCs w:val="16"/>
                  <w:lang w:val="en-US"/>
                </w:rPr>
                <w:delText>D5683-95(1999)e1-Standard Test Method for Flexibility of Roofing and Waterproofing Materials and Membranes</w:delText>
              </w:r>
            </w:del>
            <w:ins w:id="13677"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1584ABC1" w14:textId="77777777" w:rsidR="00821EB1" w:rsidRPr="00F526AD" w:rsidRDefault="00821EB1" w:rsidP="00F526AD">
            <w:pPr>
              <w:spacing w:after="120"/>
              <w:rPr>
                <w:rFonts w:ascii="Calibri Light" w:hAnsi="Calibri Light"/>
                <w:sz w:val="16"/>
                <w:szCs w:val="16"/>
                <w:lang w:val="en-US"/>
              </w:rPr>
            </w:pPr>
            <w:del w:id="13678" w:author="Jing Kai Toh" w:date="2016-05-12T10:23:00Z">
              <w:r w:rsidRPr="00F526AD" w:rsidDel="008E751D">
                <w:rPr>
                  <w:rFonts w:ascii="Calibri Light" w:hAnsi="Calibri Light"/>
                  <w:sz w:val="16"/>
                  <w:szCs w:val="16"/>
                  <w:lang w:val="en-US"/>
                </w:rPr>
                <w:delText>D6135-97-Standard Practice for Application of Self-Adhering Modified Bituminous Waterproofing</w:delText>
              </w:r>
            </w:del>
            <w:ins w:id="13679"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1DBDD1B3"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1622778D" w14:textId="77777777" w:rsidR="00821EB1" w:rsidRPr="00F526AD" w:rsidRDefault="00821EB1" w:rsidP="00F526AD">
            <w:pPr>
              <w:spacing w:after="120"/>
              <w:rPr>
                <w:rFonts w:ascii="Calibri Light" w:hAnsi="Calibri Light"/>
                <w:sz w:val="16"/>
                <w:szCs w:val="16"/>
                <w:lang w:val="en-US"/>
              </w:rPr>
            </w:pPr>
            <w:del w:id="13680" w:author="Ashan Asmone" w:date="2016-03-31T18:38:00Z">
              <w:r w:rsidRPr="00F526AD" w:rsidDel="003C108E">
                <w:rPr>
                  <w:rFonts w:ascii="Calibri Light" w:hAnsi="Calibri Light"/>
                  <w:sz w:val="16"/>
                  <w:szCs w:val="16"/>
                  <w:lang w:val="en-US"/>
                </w:rPr>
                <w:delText>ASTM D2832-92(1999) Standard Guide for Determining Volatile and Nonvolatile Content of Paint and Related Coatings</w:delText>
              </w:r>
            </w:del>
            <w:ins w:id="13681" w:author="Ashan Asmone" w:date="2016-03-31T18:38:00Z">
              <w:r w:rsidR="003C108E">
                <w:rPr>
                  <w:rFonts w:ascii="Calibri Light" w:hAnsi="Calibri Light"/>
                  <w:sz w:val="16"/>
                  <w:szCs w:val="16"/>
                  <w:lang w:val="en-US"/>
                </w:rPr>
                <w:t>ASTM D2832 - 92(2011) Nonvolatile Content of Paint and Related Coatings</w:t>
              </w:r>
            </w:ins>
          </w:p>
          <w:p w14:paraId="4351268D" w14:textId="77777777" w:rsidR="00821EB1" w:rsidRPr="00F526AD" w:rsidRDefault="00821EB1" w:rsidP="00F526AD">
            <w:pPr>
              <w:spacing w:after="120"/>
              <w:rPr>
                <w:rFonts w:ascii="Calibri Light" w:hAnsi="Calibri Light"/>
                <w:sz w:val="16"/>
                <w:szCs w:val="16"/>
                <w:lang w:val="en-US"/>
              </w:rPr>
            </w:pPr>
            <w:del w:id="13682" w:author="Ashan Asmone" w:date="2016-03-31T18:39:00Z">
              <w:r w:rsidRPr="00F526AD" w:rsidDel="003C108E">
                <w:rPr>
                  <w:rFonts w:ascii="Calibri Light" w:hAnsi="Calibri Light"/>
                  <w:sz w:val="16"/>
                  <w:szCs w:val="16"/>
                  <w:lang w:val="en-US"/>
                </w:rPr>
                <w:delText>ASTM D3924-80(1996) Standard Specification for Standard Environment for Conditioning and Testing Paint, Varnish, Lacquer, and Related Materials</w:delText>
              </w:r>
            </w:del>
            <w:ins w:id="13683" w:author="Ashan Asmone" w:date="2016-03-31T18:39:00Z">
              <w:r w:rsidR="003C108E">
                <w:rPr>
                  <w:rFonts w:ascii="Calibri Light" w:hAnsi="Calibri Light"/>
                  <w:sz w:val="16"/>
                  <w:szCs w:val="16"/>
                  <w:lang w:val="en-US"/>
                </w:rPr>
                <w:t>ASTM D3924 - 80(2011) Standard Specification for Standard Environment for Conditioning and Testing Paint, Varnish, Lacquer, and Related Materials</w:t>
              </w:r>
            </w:ins>
          </w:p>
          <w:p w14:paraId="1B40D042" w14:textId="77777777" w:rsidR="00821EB1" w:rsidRPr="00F526AD" w:rsidRDefault="00821EB1" w:rsidP="00F526AD">
            <w:pPr>
              <w:spacing w:after="120"/>
              <w:rPr>
                <w:rFonts w:ascii="Calibri Light" w:hAnsi="Calibri Light"/>
                <w:sz w:val="16"/>
                <w:szCs w:val="16"/>
                <w:lang w:val="en-US"/>
              </w:rPr>
            </w:pPr>
            <w:del w:id="13684" w:author="Ashan Asmone" w:date="2016-03-31T18:39:00Z">
              <w:r w:rsidRPr="00F526AD" w:rsidDel="003C108E">
                <w:rPr>
                  <w:rFonts w:ascii="Calibri Light" w:hAnsi="Calibri Light"/>
                  <w:sz w:val="16"/>
                  <w:szCs w:val="16"/>
                  <w:lang w:val="en-US"/>
                </w:rPr>
                <w:delText>ASTM D822-96 Standard Practice for Conducting Tests on Paint and Related Coatings and Materials Using Filtered Open-Flame Carbon-Arc Exposure Apparatus</w:delText>
              </w:r>
            </w:del>
            <w:ins w:id="13685" w:author="Ashan Asmone" w:date="2016-03-31T18:39:00Z">
              <w:r w:rsidR="003C108E">
                <w:rPr>
                  <w:rFonts w:ascii="Calibri Light" w:hAnsi="Calibri Light"/>
                  <w:sz w:val="16"/>
                  <w:szCs w:val="16"/>
                  <w:lang w:val="en-US"/>
                </w:rPr>
                <w:t>ASTM D822 / D822M - 13 Standard Practice for Filtered Open-Flame Carbon-Arc Exposures of Paint and Related Coatings</w:t>
              </w:r>
            </w:ins>
          </w:p>
          <w:p w14:paraId="20823012" w14:textId="77777777" w:rsidR="00821EB1" w:rsidRPr="00F526AD" w:rsidRDefault="00821EB1" w:rsidP="00F526AD">
            <w:pPr>
              <w:spacing w:after="120"/>
              <w:rPr>
                <w:rFonts w:ascii="Calibri Light" w:hAnsi="Calibri Light"/>
                <w:sz w:val="16"/>
                <w:szCs w:val="16"/>
                <w:lang w:val="en-US"/>
              </w:rPr>
            </w:pPr>
            <w:del w:id="13686" w:author="Ashan Asmone" w:date="2016-03-31T18:40:00Z">
              <w:r w:rsidRPr="00F526AD" w:rsidDel="003C108E">
                <w:rPr>
                  <w:rFonts w:ascii="Calibri Light" w:hAnsi="Calibri Light"/>
                  <w:sz w:val="16"/>
                  <w:szCs w:val="16"/>
                  <w:lang w:val="en-US"/>
                </w:rPr>
                <w:delText>ASTM D3168-85(1999) Standard Practice for Qualitative Identification of Polymers in Emulsion Paints</w:delText>
              </w:r>
            </w:del>
            <w:ins w:id="13687" w:author="Ashan Asmone" w:date="2016-03-31T18:40:00Z">
              <w:r w:rsidR="003C108E">
                <w:rPr>
                  <w:rFonts w:ascii="Calibri Light" w:hAnsi="Calibri Light"/>
                  <w:sz w:val="16"/>
                  <w:szCs w:val="16"/>
                  <w:lang w:val="en-US"/>
                </w:rPr>
                <w:t>ASTM D3168 - 85(2011) Standard Practice for Qualitative Identification of Polymers in Emulsion Paints</w:t>
              </w:r>
            </w:ins>
          </w:p>
          <w:p w14:paraId="3D7AEFF1" w14:textId="77777777" w:rsidR="00821EB1" w:rsidRPr="00F526AD" w:rsidRDefault="00821EB1" w:rsidP="00F526AD">
            <w:pPr>
              <w:spacing w:after="120"/>
              <w:rPr>
                <w:rFonts w:ascii="Calibri Light" w:hAnsi="Calibri Light"/>
                <w:sz w:val="16"/>
                <w:szCs w:val="16"/>
                <w:lang w:val="en-US"/>
              </w:rPr>
            </w:pPr>
            <w:del w:id="13688" w:author="Ashan Asmone" w:date="2016-03-31T18:41:00Z">
              <w:r w:rsidRPr="00F526AD" w:rsidDel="003C108E">
                <w:rPr>
                  <w:rFonts w:ascii="Calibri Light" w:hAnsi="Calibri Light"/>
                  <w:sz w:val="16"/>
                  <w:szCs w:val="16"/>
                  <w:lang w:val="en-US"/>
                </w:rPr>
                <w:delText>ASTM D3960-01 Standard Practice for Determining Volatile Organic Compound (VOC) Content of Paints and Related Coatings</w:delText>
              </w:r>
            </w:del>
            <w:ins w:id="13689" w:author="Ashan Asmone" w:date="2016-03-31T18:41:00Z">
              <w:r w:rsidR="003C108E">
                <w:rPr>
                  <w:rFonts w:ascii="Calibri Light" w:hAnsi="Calibri Light"/>
                  <w:sz w:val="16"/>
                  <w:szCs w:val="16"/>
                  <w:lang w:val="en-US"/>
                </w:rPr>
                <w:t>ASTM D3960 - 05(2013) Standard Practice for Determining Volatile Organic Compound (VOC)Content of Paints and Related Coatings</w:t>
              </w:r>
            </w:ins>
          </w:p>
          <w:p w14:paraId="3053BC61" w14:textId="77777777" w:rsidR="00821EB1" w:rsidRPr="00F526AD" w:rsidRDefault="00821EB1" w:rsidP="00F526AD">
            <w:pPr>
              <w:spacing w:after="120"/>
              <w:rPr>
                <w:rFonts w:ascii="Calibri Light" w:hAnsi="Calibri Light"/>
                <w:sz w:val="16"/>
                <w:szCs w:val="16"/>
                <w:lang w:val="en-US"/>
              </w:rPr>
            </w:pPr>
            <w:del w:id="13690" w:author="Ashan Asmone" w:date="2016-03-31T18:42:00Z">
              <w:r w:rsidRPr="00F526AD" w:rsidDel="003C108E">
                <w:rPr>
                  <w:rFonts w:ascii="Calibri Light" w:hAnsi="Calibri Light"/>
                  <w:sz w:val="16"/>
                  <w:szCs w:val="16"/>
                  <w:lang w:val="en-US"/>
                </w:rPr>
                <w:delText>ASTM D3258-00 Standard Test Method for Porosity of Paint Films</w:delText>
              </w:r>
            </w:del>
            <w:ins w:id="13691" w:author="Ashan Asmone" w:date="2016-03-31T18:42:00Z">
              <w:r w:rsidR="003C108E">
                <w:rPr>
                  <w:rFonts w:ascii="Calibri Light" w:hAnsi="Calibri Light"/>
                  <w:sz w:val="16"/>
                  <w:szCs w:val="16"/>
                  <w:lang w:val="en-US"/>
                </w:rPr>
                <w:t>ASTM D3258 - 04(2014) Standard Test Method for Porosity of White or Near White Paint Films by Staining</w:t>
              </w:r>
            </w:ins>
          </w:p>
          <w:p w14:paraId="176EA830" w14:textId="77777777" w:rsidR="00821EB1" w:rsidRPr="00F526AD" w:rsidRDefault="00821EB1" w:rsidP="00F526AD">
            <w:pPr>
              <w:spacing w:after="120"/>
              <w:rPr>
                <w:rFonts w:ascii="Calibri Light" w:hAnsi="Calibri Light"/>
                <w:sz w:val="16"/>
                <w:szCs w:val="16"/>
                <w:lang w:val="en-US"/>
              </w:rPr>
            </w:pPr>
            <w:del w:id="13692" w:author="Ashan Asmone" w:date="2016-03-31T18:44:00Z">
              <w:r w:rsidRPr="00F526AD" w:rsidDel="003C108E">
                <w:rPr>
                  <w:rFonts w:ascii="Calibri Light" w:hAnsi="Calibri Light"/>
                  <w:sz w:val="16"/>
                  <w:szCs w:val="16"/>
                  <w:lang w:val="en-US"/>
                </w:rPr>
                <w:delText>ASTM D4451-85(1996) Standard Test Method for Pigment Content of Paints by Low-Temperature Ashing</w:delText>
              </w:r>
            </w:del>
            <w:ins w:id="13693" w:author="Ashan Asmone" w:date="2016-03-31T18:44:00Z">
              <w:r w:rsidR="003C108E">
                <w:rPr>
                  <w:rFonts w:ascii="Calibri Light" w:hAnsi="Calibri Light"/>
                  <w:sz w:val="16"/>
                  <w:szCs w:val="16"/>
                  <w:lang w:val="en-US"/>
                </w:rPr>
                <w:t>ASTM D4451 - 02(2014) Standard Test Method for Pigment Content of Paints by Low-Temperature Ashing</w:t>
              </w:r>
            </w:ins>
          </w:p>
          <w:p w14:paraId="0B36EFD7" w14:textId="77777777" w:rsidR="00821EB1" w:rsidRPr="00F526AD" w:rsidRDefault="00821EB1" w:rsidP="00F526AD">
            <w:pPr>
              <w:spacing w:after="120"/>
              <w:rPr>
                <w:rFonts w:ascii="Calibri Light" w:hAnsi="Calibri Light"/>
                <w:sz w:val="16"/>
                <w:szCs w:val="16"/>
                <w:lang w:val="en-US"/>
              </w:rPr>
            </w:pPr>
            <w:del w:id="13694" w:author="Ashan Asmone" w:date="2016-03-31T18:45:00Z">
              <w:r w:rsidRPr="00F526AD" w:rsidDel="003C108E">
                <w:rPr>
                  <w:rFonts w:ascii="Calibri Light" w:hAnsi="Calibri Light"/>
                  <w:sz w:val="16"/>
                  <w:szCs w:val="16"/>
                  <w:lang w:val="en-US"/>
                </w:rPr>
                <w:delText>ASTM D3723-84(1999) Standard Test Method for Pigment Content of Water-Emulsion Paints by Low-Temperature Ashing</w:delText>
              </w:r>
            </w:del>
            <w:ins w:id="13695" w:author="Ashan Asmone" w:date="2016-03-31T18:45:00Z">
              <w:r w:rsidR="003C108E">
                <w:rPr>
                  <w:rFonts w:ascii="Calibri Light" w:hAnsi="Calibri Light"/>
                  <w:sz w:val="16"/>
                  <w:szCs w:val="16"/>
                  <w:lang w:val="en-US"/>
                </w:rPr>
                <w:t>ASTM D3723 - 05(2011) Standard Test Method for Pigment Content of Water-Emulsion Paints by Low-Temperature Ashing</w:t>
              </w:r>
            </w:ins>
          </w:p>
          <w:p w14:paraId="559BB9A3" w14:textId="77777777" w:rsidR="00821EB1" w:rsidRPr="00F526AD" w:rsidRDefault="00821EB1" w:rsidP="00F526AD">
            <w:pPr>
              <w:spacing w:after="120"/>
              <w:rPr>
                <w:rFonts w:ascii="Calibri Light" w:hAnsi="Calibri Light"/>
                <w:sz w:val="16"/>
                <w:szCs w:val="16"/>
                <w:lang w:val="en-US"/>
              </w:rPr>
            </w:pPr>
            <w:del w:id="13696" w:author="Ashan Asmone" w:date="2016-03-31T18:45:00Z">
              <w:r w:rsidRPr="00F526AD" w:rsidDel="003C108E">
                <w:rPr>
                  <w:rFonts w:ascii="Calibri Light" w:hAnsi="Calibri Light"/>
                  <w:sz w:val="16"/>
                  <w:szCs w:val="16"/>
                  <w:lang w:val="en-US"/>
                </w:rPr>
                <w:delText>ASTM D3723-84(1999) Standard Test Method for Pigment Content of Water-Emulsion Paints by Low-Temperature Ashing</w:delText>
              </w:r>
            </w:del>
            <w:ins w:id="13697" w:author="Ashan Asmone" w:date="2016-03-31T18:45:00Z">
              <w:r w:rsidR="003C108E">
                <w:rPr>
                  <w:rFonts w:ascii="Calibri Light" w:hAnsi="Calibri Light"/>
                  <w:sz w:val="16"/>
                  <w:szCs w:val="16"/>
                  <w:lang w:val="en-US"/>
                </w:rPr>
                <w:t>ASTM D3723 - 05(2011) Standard Test Method for Pigment Content of Water-Emulsion Paints by Low-Temperature Ashing</w:t>
              </w:r>
            </w:ins>
          </w:p>
          <w:p w14:paraId="522D7456" w14:textId="77777777" w:rsidR="00821EB1" w:rsidRPr="00F526AD" w:rsidRDefault="00821EB1" w:rsidP="00F526AD">
            <w:pPr>
              <w:spacing w:after="120"/>
              <w:rPr>
                <w:rFonts w:ascii="Calibri Light" w:hAnsi="Calibri Light"/>
                <w:sz w:val="16"/>
                <w:szCs w:val="16"/>
                <w:lang w:val="en-US"/>
              </w:rPr>
            </w:pPr>
            <w:del w:id="13698" w:author="Ashan Asmone" w:date="2016-03-31T14:45:00Z">
              <w:r w:rsidRPr="00F526AD" w:rsidDel="000E40A0">
                <w:rPr>
                  <w:rFonts w:ascii="Calibri Light" w:hAnsi="Calibri Light"/>
                  <w:sz w:val="16"/>
                  <w:szCs w:val="16"/>
                  <w:lang w:val="en-US"/>
                </w:rPr>
                <w:delText>D5098-99-Standard Specification for Artists' Acrylic Emulsion Paints</w:delText>
              </w:r>
            </w:del>
            <w:ins w:id="13699" w:author="Ashan Asmone" w:date="2016-03-31T14:45:00Z">
              <w:r w:rsidR="000E40A0">
                <w:rPr>
                  <w:rFonts w:ascii="Calibri Light" w:hAnsi="Calibri Light"/>
                  <w:sz w:val="16"/>
                  <w:szCs w:val="16"/>
                  <w:lang w:val="en-US"/>
                </w:rPr>
                <w:t>ASTM D5098 - 16 Standard Specification for Artists’ Acrylic Dispersion Paints</w:t>
              </w:r>
            </w:ins>
          </w:p>
          <w:p w14:paraId="34D4E414" w14:textId="77777777" w:rsidR="00821EB1" w:rsidRPr="00F526AD" w:rsidRDefault="00821EB1" w:rsidP="00F526AD">
            <w:pPr>
              <w:spacing w:after="120"/>
              <w:rPr>
                <w:rFonts w:ascii="Calibri Light" w:hAnsi="Calibri Light"/>
                <w:sz w:val="16"/>
                <w:szCs w:val="16"/>
                <w:lang w:val="en-US"/>
              </w:rPr>
            </w:pPr>
            <w:del w:id="13700" w:author="Ashan Asmone" w:date="2016-03-31T14:50:00Z">
              <w:r w:rsidRPr="00F526AD" w:rsidDel="000E40A0">
                <w:rPr>
                  <w:rFonts w:ascii="Calibri Light" w:hAnsi="Calibri Light"/>
                  <w:sz w:val="16"/>
                  <w:szCs w:val="16"/>
                  <w:lang w:val="en-US"/>
                </w:rPr>
                <w:delText>D2574-00-Standard Test Method for Resistance of Emulsion Paints in the Container to Attack by Microorganisms</w:delText>
              </w:r>
            </w:del>
            <w:ins w:id="13701"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663EAF20" w14:textId="77777777" w:rsidR="00821EB1" w:rsidRPr="00F526AD" w:rsidRDefault="00821EB1" w:rsidP="00F526AD">
            <w:pPr>
              <w:spacing w:after="120"/>
              <w:rPr>
                <w:rFonts w:ascii="Calibri Light" w:hAnsi="Calibri Light"/>
                <w:sz w:val="16"/>
                <w:szCs w:val="16"/>
                <w:lang w:val="en-US"/>
              </w:rPr>
            </w:pPr>
            <w:del w:id="13702" w:author="Ashan Asmone" w:date="2016-03-31T14:52:00Z">
              <w:r w:rsidRPr="00F526AD" w:rsidDel="000E40A0">
                <w:rPr>
                  <w:rFonts w:ascii="Calibri Light" w:hAnsi="Calibri Light"/>
                  <w:sz w:val="16"/>
                  <w:szCs w:val="16"/>
                  <w:lang w:val="en-US"/>
                </w:rPr>
                <w:delText>D5324-98-Standard Guide for Testing Water-Borne Architectural Coatings</w:delText>
              </w:r>
            </w:del>
            <w:ins w:id="13703" w:author="Ashan Asmone" w:date="2016-03-31T14:52:00Z">
              <w:r w:rsidR="000E40A0">
                <w:rPr>
                  <w:rFonts w:ascii="Calibri Light" w:hAnsi="Calibri Light"/>
                  <w:sz w:val="16"/>
                  <w:szCs w:val="16"/>
                  <w:lang w:val="en-US"/>
                </w:rPr>
                <w:t>ASTM D5324 - 10 Standard Guide for Testing Water-Borne Architectural Coatings</w:t>
              </w:r>
            </w:ins>
          </w:p>
          <w:p w14:paraId="0DD152FE" w14:textId="77777777" w:rsidR="00821EB1" w:rsidRPr="00F526AD" w:rsidRDefault="00821EB1" w:rsidP="00F526AD">
            <w:pPr>
              <w:spacing w:after="120"/>
              <w:rPr>
                <w:rFonts w:ascii="Calibri Light" w:hAnsi="Calibri Light"/>
                <w:sz w:val="16"/>
                <w:szCs w:val="16"/>
                <w:lang w:val="en-US"/>
              </w:rPr>
            </w:pPr>
            <w:del w:id="13704" w:author="Ashan Asmone" w:date="2016-03-31T14:52:00Z">
              <w:r w:rsidRPr="00F526AD" w:rsidDel="000E40A0">
                <w:rPr>
                  <w:rFonts w:ascii="Calibri Light" w:hAnsi="Calibri Light"/>
                  <w:sz w:val="16"/>
                  <w:szCs w:val="16"/>
                  <w:lang w:val="en-US"/>
                </w:rPr>
                <w:delText>D5146-98-Standard Guide to Testing Solvent-Borne Architectural Coatings</w:delText>
              </w:r>
            </w:del>
            <w:ins w:id="13705" w:author="Ashan Asmone" w:date="2016-03-31T14:52:00Z">
              <w:r w:rsidR="000E40A0">
                <w:rPr>
                  <w:rFonts w:ascii="Calibri Light" w:hAnsi="Calibri Light"/>
                  <w:sz w:val="16"/>
                  <w:szCs w:val="16"/>
                  <w:lang w:val="en-US"/>
                </w:rPr>
                <w:t>ASTM D5146 - 10 Standard Guide to Testing Solvent-Borne Architectural Coatings</w:t>
              </w:r>
            </w:ins>
          </w:p>
          <w:p w14:paraId="3269911F" w14:textId="77777777" w:rsidR="00821EB1" w:rsidRPr="00F526AD" w:rsidRDefault="00821EB1" w:rsidP="00F526AD">
            <w:pPr>
              <w:spacing w:after="120"/>
              <w:rPr>
                <w:rFonts w:ascii="Calibri Light" w:hAnsi="Calibri Light"/>
                <w:sz w:val="16"/>
                <w:szCs w:val="16"/>
                <w:lang w:val="en-US"/>
              </w:rPr>
            </w:pPr>
            <w:del w:id="13706" w:author="Ashan Asmone" w:date="2016-03-31T14:53:00Z">
              <w:r w:rsidRPr="00F526AD" w:rsidDel="000E40A0">
                <w:rPr>
                  <w:rFonts w:ascii="Calibri Light" w:hAnsi="Calibri Light"/>
                  <w:sz w:val="16"/>
                  <w:szCs w:val="16"/>
                  <w:lang w:val="en-US"/>
                </w:rPr>
                <w:delText>E1907-97-Standard Practices for Determining Moisture-Related Acceptability of Concrete Floors to Receive Moisture-Sensitive Finishes</w:delText>
              </w:r>
            </w:del>
            <w:ins w:id="13707"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16F12A9B" w14:textId="77777777" w:rsidR="00821EB1" w:rsidRPr="00F526AD" w:rsidRDefault="00821EB1" w:rsidP="00F526AD">
            <w:pPr>
              <w:spacing w:after="120"/>
              <w:rPr>
                <w:rFonts w:ascii="Calibri Light" w:hAnsi="Calibri Light"/>
                <w:sz w:val="16"/>
                <w:szCs w:val="16"/>
                <w:lang w:val="en-US"/>
              </w:rPr>
            </w:pPr>
            <w:del w:id="13708" w:author="Ashan Asmone" w:date="2016-03-31T14:54:00Z">
              <w:r w:rsidRPr="00F526AD" w:rsidDel="000E40A0">
                <w:rPr>
                  <w:rFonts w:ascii="Calibri Light" w:hAnsi="Calibri Light"/>
                  <w:sz w:val="16"/>
                  <w:szCs w:val="16"/>
                  <w:lang w:val="en-US"/>
                </w:rPr>
                <w:delText>D6237-98-Standard Guide for Painting Inspectors (Concrete and Masonry Substrates)</w:delText>
              </w:r>
            </w:del>
            <w:ins w:id="13709" w:author="Ashan Asmone" w:date="2016-03-31T14:54:00Z">
              <w:r w:rsidR="000E40A0">
                <w:rPr>
                  <w:rFonts w:ascii="Calibri Light" w:hAnsi="Calibri Light"/>
                  <w:sz w:val="16"/>
                  <w:szCs w:val="16"/>
                  <w:lang w:val="en-US"/>
                </w:rPr>
                <w:t>ASTM D6237 - 09(2015) Standard Guide for Painting Inspectors (Concrete and Masonry Substrates)</w:t>
              </w:r>
            </w:ins>
          </w:p>
          <w:p w14:paraId="3CFC35B4"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32A5197A"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C33-01- Standard Specification for Concrete Aggregates</w:t>
            </w:r>
          </w:p>
          <w:p w14:paraId="02CF240F" w14:textId="77777777" w:rsidR="00821EB1" w:rsidRPr="00F526AD" w:rsidRDefault="00821EB1" w:rsidP="00F526AD">
            <w:pPr>
              <w:spacing w:after="120"/>
              <w:rPr>
                <w:rFonts w:ascii="Calibri Light" w:hAnsi="Calibri Light"/>
                <w:sz w:val="16"/>
                <w:szCs w:val="16"/>
                <w:lang w:val="en-US"/>
              </w:rPr>
            </w:pPr>
            <w:del w:id="13710" w:author="Ashan Senel Asmone" w:date="2016-03-21T11:18:00Z">
              <w:r w:rsidRPr="00F526AD" w:rsidDel="00ED4BC6">
                <w:rPr>
                  <w:rFonts w:ascii="Calibri Light" w:hAnsi="Calibri Light"/>
                  <w:sz w:val="16"/>
                  <w:szCs w:val="16"/>
                  <w:lang w:val="en-US"/>
                </w:rPr>
                <w:delText>C94/C94M-00e2- Standard Specification for Ready-Mixed Concrete</w:delText>
              </w:r>
            </w:del>
            <w:ins w:id="13711" w:author="Ashan Senel Asmone" w:date="2016-03-21T11:18:00Z">
              <w:r w:rsidR="00ED4BC6">
                <w:rPr>
                  <w:rFonts w:ascii="Calibri Light" w:hAnsi="Calibri Light"/>
                  <w:sz w:val="16"/>
                  <w:szCs w:val="16"/>
                  <w:lang w:val="en-US"/>
                </w:rPr>
                <w:t>ASTM C94 / C94M - 15b Standard Specification for Ready-Mixed Concrete</w:t>
              </w:r>
            </w:ins>
          </w:p>
          <w:p w14:paraId="5FA6F28B" w14:textId="77777777" w:rsidR="00821EB1" w:rsidRPr="00F526AD" w:rsidRDefault="00821EB1" w:rsidP="00F526AD">
            <w:pPr>
              <w:spacing w:after="120"/>
              <w:rPr>
                <w:rFonts w:ascii="Calibri Light" w:hAnsi="Calibri Light"/>
                <w:sz w:val="16"/>
                <w:szCs w:val="16"/>
                <w:lang w:val="en-US"/>
              </w:rPr>
            </w:pPr>
            <w:del w:id="13712" w:author="Jing Kai Toh" w:date="2016-05-12T10:26:00Z">
              <w:r w:rsidRPr="00F526AD" w:rsidDel="008E751D">
                <w:rPr>
                  <w:rFonts w:ascii="Calibri Light" w:hAnsi="Calibri Light"/>
                  <w:sz w:val="16"/>
                  <w:szCs w:val="16"/>
                  <w:lang w:val="en-US"/>
                </w:rPr>
                <w:delText>D5957-98- Standard Guide for Flood Testing Horizontal Waterproofing Installations</w:delText>
              </w:r>
            </w:del>
            <w:ins w:id="13713" w:author="Jing Kai Toh" w:date="2016-05-12T10:26:00Z">
              <w:r w:rsidR="008E751D">
                <w:rPr>
                  <w:rFonts w:ascii="Calibri Light" w:hAnsi="Calibri Light"/>
                  <w:sz w:val="16"/>
                  <w:szCs w:val="16"/>
                  <w:lang w:val="en-US"/>
                </w:rPr>
                <w:t>ASTM D5957 - 98(2013) Standard Guide for Flood Testing Horizontal Waterproofing Installations</w:t>
              </w:r>
            </w:ins>
          </w:p>
          <w:p w14:paraId="22B3A6F3" w14:textId="77777777" w:rsidR="00821EB1" w:rsidRPr="00F526AD" w:rsidRDefault="00821EB1" w:rsidP="00F526AD">
            <w:pPr>
              <w:spacing w:after="120"/>
              <w:rPr>
                <w:rFonts w:ascii="Calibri Light" w:hAnsi="Calibri Light"/>
                <w:sz w:val="16"/>
                <w:szCs w:val="16"/>
                <w:lang w:val="en-US"/>
              </w:rPr>
            </w:pPr>
            <w:del w:id="13714" w:author="Jing Kai Toh" w:date="2016-05-12T10:25:00Z">
              <w:r w:rsidRPr="00F526AD" w:rsidDel="008E751D">
                <w:rPr>
                  <w:rFonts w:ascii="Calibri Light" w:hAnsi="Calibri Light"/>
                  <w:sz w:val="16"/>
                  <w:szCs w:val="16"/>
                  <w:lang w:val="en-US"/>
                </w:rPr>
                <w:delText>D5295-00-Standard Guide for Preparation of Concrete Surfaces for Adhered (Bonded) Membrane Waterproofing Systems</w:delText>
              </w:r>
            </w:del>
            <w:ins w:id="13715"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61188AB2" w14:textId="77777777" w:rsidR="00401C5E" w:rsidRPr="00F526AD" w:rsidRDefault="00401C5E" w:rsidP="00F526AD">
            <w:pPr>
              <w:spacing w:after="120"/>
              <w:rPr>
                <w:rFonts w:ascii="Calibri Light" w:hAnsi="Calibri Light"/>
                <w:sz w:val="16"/>
                <w:szCs w:val="16"/>
                <w:lang w:val="en-US"/>
              </w:rPr>
            </w:pPr>
          </w:p>
        </w:tc>
      </w:tr>
      <w:tr w:rsidR="00401C5E" w:rsidRPr="004F3C8C" w14:paraId="145AC562" w14:textId="77777777" w:rsidTr="00401C5E">
        <w:tc>
          <w:tcPr>
            <w:tcW w:w="685" w:type="dxa"/>
          </w:tcPr>
          <w:p w14:paraId="2B26794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7E06821C"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Waterpoofing</w:t>
            </w:r>
          </w:p>
          <w:p w14:paraId="5ABA61A8" w14:textId="77777777" w:rsidR="00821EB1" w:rsidRPr="00F526AD" w:rsidRDefault="00821EB1" w:rsidP="00F526AD">
            <w:pPr>
              <w:spacing w:after="120"/>
              <w:rPr>
                <w:rFonts w:ascii="Calibri Light" w:hAnsi="Calibri Light"/>
                <w:sz w:val="16"/>
                <w:szCs w:val="16"/>
                <w:lang w:val="en-US"/>
              </w:rPr>
            </w:pPr>
            <w:del w:id="13716" w:author="Jing Kai Toh" w:date="2016-05-12T17:13:00Z">
              <w:r w:rsidRPr="00F526AD" w:rsidDel="0010274C">
                <w:rPr>
                  <w:rFonts w:ascii="Calibri Light" w:hAnsi="Calibri Light"/>
                  <w:sz w:val="16"/>
                  <w:szCs w:val="16"/>
                  <w:lang w:val="en-US"/>
                </w:rPr>
                <w:delText>AS3740:1994- Waterproofing of wet areas within residential buildings</w:delText>
              </w:r>
            </w:del>
            <w:ins w:id="13717" w:author="Jing Kai Toh" w:date="2016-05-12T17:13:00Z">
              <w:r w:rsidR="0010274C">
                <w:rPr>
                  <w:rFonts w:ascii="Calibri Light" w:hAnsi="Calibri Light"/>
                  <w:sz w:val="16"/>
                  <w:szCs w:val="16"/>
                  <w:lang w:val="en-US"/>
                </w:rPr>
                <w:t>AS 3740-2010/Amdt 1-2012 Waterproofing of domestic wet areas</w:t>
              </w:r>
            </w:ins>
            <w:r w:rsidRPr="00F526AD">
              <w:rPr>
                <w:rFonts w:ascii="Calibri Light" w:hAnsi="Calibri Light"/>
                <w:sz w:val="16"/>
                <w:szCs w:val="16"/>
                <w:lang w:val="en-US"/>
              </w:rPr>
              <w:t> </w:t>
            </w:r>
            <w:r w:rsidRPr="00F526AD">
              <w:rPr>
                <w:rFonts w:ascii="Calibri Light" w:hAnsi="Calibri Light"/>
                <w:sz w:val="16"/>
                <w:szCs w:val="16"/>
                <w:lang w:val="en-US"/>
              </w:rPr>
              <w:br/>
            </w:r>
            <w:r w:rsidRPr="00F526AD">
              <w:rPr>
                <w:rFonts w:ascii="Calibri Light" w:hAnsi="Calibri Light"/>
                <w:sz w:val="16"/>
                <w:szCs w:val="16"/>
                <w:lang w:val="en-US"/>
              </w:rPr>
              <w:br/>
              <w:t>AS 3740-Amdt 1:1995- Waterproofing of wet areas within residential buildings</w:t>
            </w:r>
          </w:p>
          <w:p w14:paraId="3B41630B"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Paint</w:t>
            </w:r>
          </w:p>
          <w:p w14:paraId="56815DE2" w14:textId="77777777" w:rsidR="00821EB1" w:rsidRPr="00F526AD" w:rsidRDefault="00821EB1" w:rsidP="00F526AD">
            <w:pPr>
              <w:spacing w:after="120"/>
              <w:rPr>
                <w:rFonts w:ascii="Calibri Light" w:hAnsi="Calibri Light"/>
                <w:sz w:val="16"/>
                <w:szCs w:val="16"/>
                <w:lang w:val="en-US"/>
              </w:rPr>
            </w:pPr>
            <w:del w:id="13718" w:author="Ashan Asmone" w:date="2016-03-31T14:56:00Z">
              <w:r w:rsidRPr="00F526AD" w:rsidDel="000E40A0">
                <w:rPr>
                  <w:rFonts w:ascii="Calibri Light" w:hAnsi="Calibri Light"/>
                  <w:sz w:val="16"/>
                  <w:szCs w:val="16"/>
                  <w:lang w:val="en-US"/>
                </w:rPr>
                <w:delText>AS/NZS 2310:1995-Glossary of paint and painting terms</w:delText>
              </w:r>
            </w:del>
            <w:ins w:id="13719" w:author="Ashan Asmone" w:date="2016-03-31T14:56:00Z">
              <w:r w:rsidR="000E40A0">
                <w:rPr>
                  <w:rFonts w:ascii="Calibri Light" w:hAnsi="Calibri Light"/>
                  <w:sz w:val="16"/>
                  <w:szCs w:val="16"/>
                  <w:lang w:val="en-US"/>
                </w:rPr>
                <w:t>AS/NZS 2310:2002 Glossary of paint and painting terms</w:t>
              </w:r>
            </w:ins>
            <w:r w:rsidRPr="00F526AD">
              <w:rPr>
                <w:rFonts w:ascii="Calibri Light" w:hAnsi="Calibri Light"/>
                <w:sz w:val="16"/>
                <w:szCs w:val="16"/>
                <w:lang w:val="en-US"/>
              </w:rPr>
              <w:t> </w:t>
            </w:r>
            <w:r w:rsidRPr="00F526AD">
              <w:rPr>
                <w:rFonts w:ascii="Calibri Light" w:hAnsi="Calibri Light"/>
                <w:sz w:val="16"/>
                <w:szCs w:val="16"/>
                <w:lang w:val="en-US"/>
              </w:rPr>
              <w:br/>
            </w:r>
            <w:r w:rsidRPr="00F526AD">
              <w:rPr>
                <w:rFonts w:ascii="Calibri Light" w:hAnsi="Calibri Light"/>
                <w:sz w:val="16"/>
                <w:szCs w:val="16"/>
                <w:lang w:val="en-US"/>
              </w:rPr>
              <w:br/>
            </w:r>
            <w:del w:id="13720" w:author="Ashan Asmone" w:date="2016-03-31T14:57:00Z">
              <w:r w:rsidRPr="00F526AD" w:rsidDel="000E40A0">
                <w:rPr>
                  <w:rFonts w:ascii="Calibri Light" w:hAnsi="Calibri Light"/>
                  <w:sz w:val="16"/>
                  <w:szCs w:val="16"/>
                  <w:lang w:val="en-US"/>
                </w:rPr>
                <w:delText>AS/NZS 2311:2000-Guide to the painting of buildings</w:delText>
              </w:r>
            </w:del>
            <w:ins w:id="13721" w:author="Ashan Asmone" w:date="2016-03-31T14:57:00Z">
              <w:r w:rsidR="000E40A0">
                <w:rPr>
                  <w:rFonts w:ascii="Calibri Light" w:hAnsi="Calibri Light"/>
                  <w:sz w:val="16"/>
                  <w:szCs w:val="16"/>
                  <w:lang w:val="en-US"/>
                </w:rPr>
                <w:t>AS/NZS 2311:2009 Guide to the painting of buildings</w:t>
              </w:r>
            </w:ins>
          </w:p>
          <w:p w14:paraId="3BFB8C7B" w14:textId="77777777" w:rsidR="00821EB1" w:rsidRPr="00F526AD" w:rsidRDefault="00821EB1" w:rsidP="00F526AD">
            <w:pPr>
              <w:spacing w:after="120"/>
              <w:rPr>
                <w:rFonts w:ascii="Calibri Light" w:hAnsi="Calibri Light"/>
                <w:sz w:val="16"/>
                <w:szCs w:val="16"/>
                <w:lang w:val="en-US"/>
              </w:rPr>
            </w:pPr>
            <w:del w:id="13722" w:author="Ashan Asmone" w:date="2016-03-31T14:58:00Z">
              <w:r w:rsidRPr="00F526AD" w:rsidDel="000E40A0">
                <w:rPr>
                  <w:rFonts w:ascii="Calibri Light" w:hAnsi="Calibri Light"/>
                  <w:sz w:val="16"/>
                  <w:szCs w:val="16"/>
                  <w:lang w:val="en-US"/>
                </w:rPr>
                <w:delText>AS 3730.0-1991-Guide to the properties of paints for buildings - General information on the specification, purchasing and testing of paints</w:delText>
              </w:r>
            </w:del>
            <w:ins w:id="13723" w:author="Ashan Asmone" w:date="2016-03-31T14:58:00Z">
              <w:r w:rsidR="000E40A0">
                <w:rPr>
                  <w:rFonts w:ascii="Calibri Light" w:hAnsi="Calibri Light"/>
                  <w:sz w:val="16"/>
                  <w:szCs w:val="16"/>
                  <w:lang w:val="en-US"/>
                </w:rPr>
                <w:t>AS 3730.0-2006 Guide to the properties of paints for buildings - General information on the specification, purchasing and testing of paints</w:t>
              </w:r>
            </w:ins>
          </w:p>
          <w:p w14:paraId="3C491B4F" w14:textId="77777777" w:rsidR="00821EB1" w:rsidRPr="00F526AD" w:rsidRDefault="00821EB1" w:rsidP="00F526AD">
            <w:pPr>
              <w:spacing w:after="120"/>
              <w:rPr>
                <w:rFonts w:ascii="Calibri Light" w:hAnsi="Calibri Light"/>
                <w:sz w:val="16"/>
                <w:szCs w:val="16"/>
                <w:lang w:val="en-US"/>
              </w:rPr>
            </w:pPr>
            <w:del w:id="13724" w:author="Ashan Asmone" w:date="2016-03-31T15:00:00Z">
              <w:r w:rsidRPr="00F526AD" w:rsidDel="000E40A0">
                <w:rPr>
                  <w:rFonts w:ascii="Calibri Light" w:hAnsi="Calibri Light"/>
                  <w:sz w:val="16"/>
                  <w:szCs w:val="16"/>
                  <w:lang w:val="en-US"/>
                </w:rPr>
                <w:delText>AS 3730.100-1994-Guide to the properties of paints for buildings - Introduction and list of guides</w:delText>
              </w:r>
            </w:del>
            <w:ins w:id="13725" w:author="Ashan Asmone" w:date="2016-03-31T15:00:00Z">
              <w:r w:rsidR="000E40A0">
                <w:rPr>
                  <w:rFonts w:ascii="Calibri Light" w:hAnsi="Calibri Light"/>
                  <w:sz w:val="16"/>
                  <w:szCs w:val="16"/>
                  <w:lang w:val="en-US"/>
                </w:rPr>
                <w:t>AS 3730.100-2006 Guide to the properties of paints for buildings - Introduction and list of guides</w:t>
              </w:r>
            </w:ins>
          </w:p>
          <w:p w14:paraId="5BA96A42" w14:textId="77777777" w:rsidR="00821EB1" w:rsidRPr="00F526AD" w:rsidRDefault="00821EB1" w:rsidP="00F526AD">
            <w:pPr>
              <w:spacing w:after="120"/>
              <w:rPr>
                <w:rFonts w:ascii="Calibri Light" w:hAnsi="Calibri Light"/>
                <w:sz w:val="16"/>
                <w:szCs w:val="16"/>
                <w:lang w:val="en-US"/>
              </w:rPr>
            </w:pPr>
            <w:del w:id="13726" w:author="Ashan Asmone" w:date="2016-03-31T15:02:00Z">
              <w:r w:rsidRPr="00F526AD" w:rsidDel="000E40A0">
                <w:rPr>
                  <w:rFonts w:ascii="Calibri Light" w:hAnsi="Calibri Light"/>
                  <w:sz w:val="16"/>
                  <w:szCs w:val="16"/>
                  <w:lang w:val="en-US"/>
                </w:rPr>
                <w:delText>HB 73.1-1995-Handbook of Australian Paint Standards - General</w:delText>
              </w:r>
            </w:del>
            <w:ins w:id="13727" w:author="Ashan Asmone" w:date="2016-03-31T15:02:00Z">
              <w:r w:rsidR="000E40A0">
                <w:rPr>
                  <w:rFonts w:ascii="Calibri Light" w:hAnsi="Calibri Light"/>
                  <w:sz w:val="16"/>
                  <w:szCs w:val="16"/>
                  <w:lang w:val="en-US"/>
                </w:rPr>
                <w:t>HB 73.1-2005 Handbook of Australian Paint Standards - General</w:t>
              </w:r>
            </w:ins>
          </w:p>
          <w:p w14:paraId="0D5E4789" w14:textId="77777777" w:rsidR="00821EB1" w:rsidRPr="00F526AD" w:rsidRDefault="00821EB1" w:rsidP="00F526AD">
            <w:pPr>
              <w:spacing w:after="120"/>
              <w:rPr>
                <w:rFonts w:ascii="Calibri Light" w:hAnsi="Calibri Light"/>
                <w:sz w:val="16"/>
                <w:szCs w:val="16"/>
                <w:lang w:val="en-US"/>
              </w:rPr>
            </w:pPr>
            <w:del w:id="13728" w:author="Ashan Asmone" w:date="2016-03-31T15:03:00Z">
              <w:r w:rsidRPr="00F526AD" w:rsidDel="000E40A0">
                <w:rPr>
                  <w:rFonts w:ascii="Calibri Light" w:hAnsi="Calibri Light"/>
                  <w:sz w:val="16"/>
                  <w:szCs w:val="16"/>
                  <w:lang w:val="en-US"/>
                </w:rPr>
                <w:delText>HB 73.2-1995-Handbook of Australian Paint Standards - Test methods</w:delText>
              </w:r>
            </w:del>
            <w:ins w:id="13729" w:author="Ashan Asmone" w:date="2016-03-31T15:03:00Z">
              <w:r w:rsidR="000E40A0">
                <w:rPr>
                  <w:rFonts w:ascii="Calibri Light" w:hAnsi="Calibri Light"/>
                  <w:sz w:val="16"/>
                  <w:szCs w:val="16"/>
                  <w:lang w:val="en-US"/>
                </w:rPr>
                <w:t>HB 73.2-2005 Handbook of Australian Paint Standards - Test methods</w:t>
              </w:r>
            </w:ins>
          </w:p>
          <w:p w14:paraId="74EB1946" w14:textId="77777777" w:rsidR="00821EB1" w:rsidRPr="00F526AD" w:rsidRDefault="00821EB1" w:rsidP="00F526AD">
            <w:pPr>
              <w:spacing w:after="120"/>
              <w:rPr>
                <w:rFonts w:ascii="Calibri Light" w:hAnsi="Calibri Light"/>
                <w:sz w:val="16"/>
                <w:szCs w:val="16"/>
                <w:lang w:val="en-US"/>
              </w:rPr>
            </w:pPr>
            <w:del w:id="13730" w:author="Ashan Asmone" w:date="2016-03-31T15:04:00Z">
              <w:r w:rsidRPr="00F526AD" w:rsidDel="000E40A0">
                <w:rPr>
                  <w:rFonts w:ascii="Calibri Light" w:hAnsi="Calibri Light"/>
                  <w:sz w:val="16"/>
                  <w:szCs w:val="16"/>
                  <w:lang w:val="en-US"/>
                </w:rPr>
                <w:delText>AS/NZS 1580.101.1:1999-Paints and related materials - Methods of test - Conditions of test - Temperature, humidity and airflow control</w:delText>
              </w:r>
            </w:del>
            <w:ins w:id="13731" w:author="Ashan Asmone" w:date="2016-03-31T15:04:00Z">
              <w:r w:rsidR="000E40A0">
                <w:rPr>
                  <w:rFonts w:ascii="Calibri Light" w:hAnsi="Calibri Light"/>
                  <w:sz w:val="16"/>
                  <w:szCs w:val="16"/>
                  <w:lang w:val="en-US"/>
                </w:rPr>
                <w:t>AS/NZS 1580.101.1:1999 (R2013) Paints and related materials - Methods of test - - Conditions of test - Temperature, humidity and airflow control</w:t>
              </w:r>
            </w:ins>
          </w:p>
          <w:p w14:paraId="7A358FB5" w14:textId="77777777" w:rsidR="00821EB1" w:rsidRPr="00F526AD" w:rsidRDefault="00821EB1" w:rsidP="00F526AD">
            <w:pPr>
              <w:spacing w:after="120"/>
              <w:rPr>
                <w:rFonts w:ascii="Calibri Light" w:hAnsi="Calibri Light"/>
                <w:sz w:val="16"/>
                <w:szCs w:val="16"/>
                <w:lang w:val="en-US"/>
              </w:rPr>
            </w:pPr>
            <w:del w:id="13732" w:author="Ashan Asmone" w:date="2016-03-31T15:06:00Z">
              <w:r w:rsidRPr="00F526AD" w:rsidDel="00383EB6">
                <w:rPr>
                  <w:rFonts w:ascii="Calibri Light" w:hAnsi="Calibri Light"/>
                  <w:sz w:val="16"/>
                  <w:szCs w:val="16"/>
                  <w:lang w:val="en-US"/>
                </w:rPr>
                <w:delText>AS/NZS 1580.107.2:1995-Paints and related materials - Methods of test - Determination of wet film thickness from wet film mass</w:delText>
              </w:r>
            </w:del>
            <w:ins w:id="13733" w:author="Ashan Asmone" w:date="2016-03-31T15:06:00Z">
              <w:r w:rsidR="00383EB6">
                <w:rPr>
                  <w:rFonts w:ascii="Calibri Light" w:hAnsi="Calibri Light"/>
                  <w:sz w:val="16"/>
                  <w:szCs w:val="16"/>
                  <w:lang w:val="en-US"/>
                </w:rPr>
                <w:t>AS/NZS 1580.107.2:1995 Paints and related materials - Methods of test - - Determination of wet film thickness from wet film mass</w:t>
              </w:r>
            </w:ins>
          </w:p>
          <w:p w14:paraId="73D70790" w14:textId="77777777" w:rsidR="00821EB1" w:rsidRPr="00F526AD" w:rsidRDefault="00821EB1" w:rsidP="00F526AD">
            <w:pPr>
              <w:spacing w:after="120"/>
              <w:rPr>
                <w:rFonts w:ascii="Calibri Light" w:hAnsi="Calibri Light"/>
                <w:sz w:val="16"/>
                <w:szCs w:val="16"/>
                <w:lang w:val="en-US"/>
              </w:rPr>
            </w:pPr>
            <w:del w:id="13734" w:author="Ashan Asmone" w:date="2016-03-31T15:07:00Z">
              <w:r w:rsidRPr="00F526AD" w:rsidDel="00383EB6">
                <w:rPr>
                  <w:rFonts w:ascii="Calibri Light" w:hAnsi="Calibri Light"/>
                  <w:sz w:val="16"/>
                  <w:szCs w:val="16"/>
                  <w:lang w:val="en-US"/>
                </w:rPr>
                <w:delText>AS/NZS 1580.408.5:1994-Paints and related materials - Methods of test - Adhesion - Pull-off test</w:delText>
              </w:r>
            </w:del>
            <w:ins w:id="13735" w:author="Ashan Asmone" w:date="2016-03-31T15:07:00Z">
              <w:r w:rsidR="00383EB6">
                <w:rPr>
                  <w:rFonts w:ascii="Calibri Light" w:hAnsi="Calibri Light"/>
                  <w:sz w:val="16"/>
                  <w:szCs w:val="16"/>
                  <w:lang w:val="en-US"/>
                </w:rPr>
                <w:t>AS 1580.408.5-2006 Paints and related materials - Methods of test - Adhesion - Pull-off test</w:t>
              </w:r>
            </w:ins>
          </w:p>
          <w:p w14:paraId="1B4A2669" w14:textId="77777777" w:rsidR="00821EB1" w:rsidRPr="00F526AD" w:rsidRDefault="00821EB1" w:rsidP="00F526AD">
            <w:pPr>
              <w:spacing w:after="120"/>
              <w:rPr>
                <w:rFonts w:ascii="Calibri Light" w:hAnsi="Calibri Light"/>
                <w:sz w:val="16"/>
                <w:szCs w:val="16"/>
                <w:lang w:val="en-US"/>
              </w:rPr>
            </w:pPr>
            <w:del w:id="13736" w:author="Ashan Asmone" w:date="2016-03-31T15:12:00Z">
              <w:r w:rsidRPr="00F526AD" w:rsidDel="00383EB6">
                <w:rPr>
                  <w:rFonts w:ascii="Calibri Light" w:hAnsi="Calibri Light"/>
                  <w:sz w:val="16"/>
                  <w:szCs w:val="16"/>
                  <w:lang w:val="en-US"/>
                </w:rPr>
                <w:delText>AS/NZS 1580.481.1.10:1998-Paints and related materials - Methods of test - Coatings - Exposed to weathering - Degree of flaking and peeling</w:delText>
              </w:r>
            </w:del>
            <w:ins w:id="13737" w:author="Ashan Asmone" w:date="2016-03-31T15:12:00Z">
              <w:r w:rsidR="00383EB6">
                <w:rPr>
                  <w:rFonts w:ascii="Calibri Light" w:hAnsi="Calibri Light"/>
                  <w:sz w:val="16"/>
                  <w:szCs w:val="16"/>
                  <w:lang w:val="en-US"/>
                </w:rPr>
                <w:t>AS/NZS 1580.481.1.10:1998 (R2013) Paints and related materials - Methods of test - Coatings - Exposed to weathering - Degree of flaking and peeling</w:t>
              </w:r>
            </w:ins>
          </w:p>
          <w:p w14:paraId="06B050CE" w14:textId="77777777" w:rsidR="00821EB1" w:rsidRPr="00F526AD" w:rsidRDefault="00821EB1" w:rsidP="00F526AD">
            <w:pPr>
              <w:spacing w:after="120"/>
              <w:rPr>
                <w:rFonts w:ascii="Calibri Light" w:hAnsi="Calibri Light"/>
                <w:sz w:val="16"/>
                <w:szCs w:val="16"/>
                <w:lang w:val="en-US"/>
              </w:rPr>
            </w:pPr>
            <w:del w:id="13738" w:author="Ashan Asmone" w:date="2016-03-31T15:14:00Z">
              <w:r w:rsidRPr="00F526AD" w:rsidDel="00383EB6">
                <w:rPr>
                  <w:rFonts w:ascii="Calibri Light" w:hAnsi="Calibri Light"/>
                  <w:sz w:val="16"/>
                  <w:szCs w:val="16"/>
                  <w:lang w:val="en-US"/>
                </w:rPr>
                <w:delText>AS/NZS 1580.481.1.13:1998-Paints and related materials - Methods of test - Coatings - Exposed to weathering - Degree of fungal or algal growth</w:delText>
              </w:r>
            </w:del>
            <w:ins w:id="13739" w:author="Ashan Asmone" w:date="2016-03-31T15:14:00Z">
              <w:r w:rsidR="00383EB6">
                <w:rPr>
                  <w:rFonts w:ascii="Calibri Light" w:hAnsi="Calibri Light"/>
                  <w:sz w:val="16"/>
                  <w:szCs w:val="16"/>
                  <w:lang w:val="en-US"/>
                </w:rPr>
                <w:t>AS/NZS 1580.481.1.13:1998 (Reconfirmed 2013) Methods of test for paints and related materials - Exposed to weathering - Degree of fungal or algal growth</w:t>
              </w:r>
            </w:ins>
          </w:p>
          <w:p w14:paraId="3518AD54" w14:textId="77777777" w:rsidR="00821EB1" w:rsidRPr="00F526AD" w:rsidRDefault="00821EB1" w:rsidP="00F526AD">
            <w:pPr>
              <w:spacing w:after="120"/>
              <w:rPr>
                <w:rFonts w:ascii="Calibri Light" w:hAnsi="Calibri Light"/>
                <w:sz w:val="16"/>
                <w:szCs w:val="16"/>
                <w:lang w:val="en-US"/>
              </w:rPr>
            </w:pPr>
            <w:del w:id="13740" w:author="Ashan Asmone" w:date="2016-03-31T15:15:00Z">
              <w:r w:rsidRPr="00F526AD" w:rsidDel="00383EB6">
                <w:rPr>
                  <w:rFonts w:ascii="Calibri Light" w:hAnsi="Calibri Light"/>
                  <w:sz w:val="16"/>
                  <w:szCs w:val="16"/>
                  <w:lang w:val="en-US"/>
                </w:rPr>
                <w:delText>AS/NZS 1580.481.1.9:1998-Paints and related materials - Methods of test - Coatings - Exposed to weathering - Degree of blistering</w:delText>
              </w:r>
            </w:del>
            <w:ins w:id="13741" w:author="Ashan Asmone" w:date="2016-03-31T15:15:00Z">
              <w:r w:rsidR="00383EB6">
                <w:rPr>
                  <w:rFonts w:ascii="Calibri Light" w:hAnsi="Calibri Light"/>
                  <w:sz w:val="16"/>
                  <w:szCs w:val="16"/>
                  <w:lang w:val="en-US"/>
                </w:rPr>
                <w:t>AS/NZS 1580.481.1.9:1998 (R2013) Paints and related materials - Methods of test - Coatings - Exposed to weathering - Degree of blistering</w:t>
              </w:r>
            </w:ins>
          </w:p>
          <w:p w14:paraId="0EBE35BA"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321FDB9D"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AS 1012.10-2000 : Methods of testing concrete - Determination of indirect tensile strength of concrete cylinders (Brasil or splitting test)</w:t>
            </w:r>
          </w:p>
          <w:p w14:paraId="0B38F4F9" w14:textId="77777777" w:rsidR="00821EB1" w:rsidRPr="00F526AD" w:rsidRDefault="00821EB1" w:rsidP="00F526AD">
            <w:pPr>
              <w:spacing w:after="120"/>
              <w:rPr>
                <w:rFonts w:ascii="Calibri Light" w:hAnsi="Calibri Light"/>
                <w:sz w:val="16"/>
                <w:szCs w:val="16"/>
                <w:lang w:val="en-US"/>
              </w:rPr>
            </w:pPr>
            <w:del w:id="13742" w:author="Jing Kai Toh" w:date="2016-05-12T10:01:00Z">
              <w:r w:rsidRPr="00F526AD" w:rsidDel="008E751D">
                <w:rPr>
                  <w:rFonts w:ascii="Calibri Light" w:hAnsi="Calibri Light"/>
                  <w:sz w:val="16"/>
                  <w:szCs w:val="16"/>
                  <w:lang w:val="en-US"/>
                </w:rPr>
                <w:delText>DR 01033 : Chemical admixtures for concrete, mortar and grout Methods of sampling and testing admixtures for mortar and grout</w:delText>
              </w:r>
            </w:del>
            <w:ins w:id="13743" w:author="Jing Kai Toh" w:date="2016-05-12T10:01:00Z">
              <w:r w:rsidR="008E751D">
                <w:rPr>
                  <w:rFonts w:ascii="Calibri Light" w:hAnsi="Calibri Light"/>
                  <w:sz w:val="16"/>
                  <w:szCs w:val="16"/>
                  <w:lang w:val="en-US"/>
                </w:rPr>
                <w:t>AS 1478.2-2005 Chemical admixtures for concrete, mortar and grout - Methods of sampling and testing admixtures for concrete, mortar and grout</w:t>
              </w:r>
            </w:ins>
          </w:p>
          <w:p w14:paraId="231AAD41" w14:textId="77777777" w:rsidR="00821EB1" w:rsidRPr="00F526AD" w:rsidRDefault="00821EB1" w:rsidP="00F526AD">
            <w:pPr>
              <w:spacing w:after="120"/>
              <w:rPr>
                <w:rFonts w:ascii="Calibri Light" w:hAnsi="Calibri Light"/>
                <w:sz w:val="16"/>
                <w:szCs w:val="16"/>
                <w:lang w:val="en-US"/>
              </w:rPr>
            </w:pPr>
            <w:del w:id="13744" w:author="Jing Kai Toh" w:date="2016-05-12T09:52:00Z">
              <w:r w:rsidRPr="00F526AD" w:rsidDel="008E751D">
                <w:rPr>
                  <w:rFonts w:ascii="Calibri Light" w:hAnsi="Calibri Light"/>
                  <w:sz w:val="16"/>
                  <w:szCs w:val="16"/>
                  <w:lang w:val="en-US"/>
                </w:rPr>
                <w:delText>AS 1012.1 to 21 : Methods of testing concrete</w:delText>
              </w:r>
            </w:del>
            <w:ins w:id="13745" w:author="Jing Kai Toh" w:date="2016-05-12T09:52:00Z">
              <w:r w:rsidR="008E751D">
                <w:rPr>
                  <w:rFonts w:ascii="Calibri Light" w:hAnsi="Calibri Light"/>
                  <w:sz w:val="16"/>
                  <w:szCs w:val="16"/>
                  <w:lang w:val="en-US"/>
                </w:rPr>
                <w:t>AS 1012.1:2014 Methods of testing concrete - Sampling of concrete</w:t>
              </w:r>
            </w:ins>
          </w:p>
          <w:p w14:paraId="51756450"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AS 1303-1991 : Steel reinforcing wire for concrete</w:t>
            </w:r>
          </w:p>
          <w:p w14:paraId="1F9638C4" w14:textId="77777777" w:rsidR="00821EB1" w:rsidRPr="00F526AD" w:rsidRDefault="00821EB1" w:rsidP="00F526AD">
            <w:pPr>
              <w:spacing w:after="120"/>
              <w:rPr>
                <w:rFonts w:ascii="Calibri Light" w:hAnsi="Calibri Light"/>
                <w:sz w:val="16"/>
                <w:szCs w:val="16"/>
                <w:lang w:val="en-US"/>
              </w:rPr>
            </w:pPr>
            <w:del w:id="13746" w:author="Jing Kai Toh" w:date="2016-05-12T09:50:00Z">
              <w:r w:rsidRPr="00F526AD" w:rsidDel="008E751D">
                <w:rPr>
                  <w:rFonts w:ascii="Calibri Light" w:hAnsi="Calibri Light"/>
                  <w:sz w:val="16"/>
                  <w:szCs w:val="16"/>
                  <w:lang w:val="en-US"/>
                </w:rPr>
                <w:delText>AS 1379-1997/Amdt 1-2000 : Specification and supply of concrete</w:delText>
              </w:r>
            </w:del>
            <w:ins w:id="13747" w:author="Jing Kai Toh" w:date="2016-05-12T12:09:00Z">
              <w:r w:rsidR="00F8310E">
                <w:rPr>
                  <w:rFonts w:ascii="Calibri Light" w:hAnsi="Calibri Light"/>
                  <w:sz w:val="16"/>
                  <w:szCs w:val="16"/>
                  <w:lang w:val="en-US"/>
                </w:rPr>
                <w:t>concreteAS 1379-2007/Amdt 1-2009 Specification and supply of concrete - AS 1379-2007/Amdt 2-2015 Specification and supply of concrete</w:t>
              </w:r>
            </w:ins>
          </w:p>
          <w:p w14:paraId="610C79AA" w14:textId="77777777" w:rsidR="00821EB1" w:rsidRPr="00F526AD" w:rsidRDefault="00821EB1" w:rsidP="00F526AD">
            <w:pPr>
              <w:spacing w:after="120"/>
              <w:rPr>
                <w:rFonts w:ascii="Calibri Light" w:hAnsi="Calibri Light"/>
                <w:sz w:val="16"/>
                <w:szCs w:val="16"/>
                <w:lang w:val="en-US"/>
              </w:rPr>
            </w:pPr>
            <w:del w:id="13748" w:author="Jing Kai Toh" w:date="2016-05-12T09:30:00Z">
              <w:r w:rsidRPr="00F526AD" w:rsidDel="00907667">
                <w:rPr>
                  <w:rFonts w:ascii="Calibri Light" w:hAnsi="Calibri Light"/>
                  <w:sz w:val="16"/>
                  <w:szCs w:val="16"/>
                  <w:lang w:val="en-US"/>
                </w:rPr>
                <w:delText>AS 1478.1-2000 : Chemical admixtures for concrete, mortar and grout - Admixtures for concrete</w:delText>
              </w:r>
            </w:del>
            <w:ins w:id="13749" w:author="Jing Kai Toh" w:date="2016-05-12T09:30:00Z">
              <w:r w:rsidR="00907667">
                <w:rPr>
                  <w:rFonts w:ascii="Calibri Light" w:hAnsi="Calibri Light"/>
                  <w:sz w:val="16"/>
                  <w:szCs w:val="16"/>
                  <w:lang w:val="en-US"/>
                </w:rPr>
                <w:t>AS 1478.1-2000 Chemical admixtures for concrete, mortar and grout - Admixtures for concrete</w:t>
              </w:r>
            </w:ins>
          </w:p>
          <w:p w14:paraId="36A44D05" w14:textId="77777777" w:rsidR="00821EB1" w:rsidRPr="00F526AD" w:rsidRDefault="00821EB1" w:rsidP="00F526AD">
            <w:pPr>
              <w:spacing w:after="120"/>
              <w:rPr>
                <w:rFonts w:ascii="Calibri Light" w:hAnsi="Calibri Light"/>
                <w:sz w:val="16"/>
                <w:szCs w:val="16"/>
                <w:lang w:val="en-US"/>
              </w:rPr>
            </w:pPr>
            <w:del w:id="13750" w:author="Jing Kai Toh" w:date="2016-05-11T18:03:00Z">
              <w:r w:rsidRPr="00F526AD" w:rsidDel="00945062">
                <w:rPr>
                  <w:rFonts w:ascii="Calibri Light" w:hAnsi="Calibri Light"/>
                  <w:sz w:val="16"/>
                  <w:szCs w:val="16"/>
                  <w:lang w:val="en-US"/>
                </w:rPr>
                <w:delText>AS 2550.15-1994 : Cranes - Safe use - Concrete placing equipment</w:delText>
              </w:r>
            </w:del>
            <w:ins w:id="13751" w:author="Jing Kai Toh" w:date="2016-05-11T18:03:00Z">
              <w:r w:rsidR="00945062">
                <w:rPr>
                  <w:rFonts w:ascii="Calibri Light" w:hAnsi="Calibri Light"/>
                  <w:sz w:val="16"/>
                  <w:szCs w:val="16"/>
                  <w:lang w:val="en-US"/>
                </w:rPr>
                <w:t>AS 2550.15-1994 Cranes - Safe use - Concrete placing equipment</w:t>
              </w:r>
            </w:ins>
          </w:p>
          <w:p w14:paraId="582B7F9F" w14:textId="77777777" w:rsidR="00821EB1" w:rsidRPr="00F526AD" w:rsidRDefault="00821EB1" w:rsidP="00F526AD">
            <w:pPr>
              <w:spacing w:after="120"/>
              <w:rPr>
                <w:rFonts w:ascii="Calibri Light" w:hAnsi="Calibri Light"/>
                <w:sz w:val="16"/>
                <w:szCs w:val="16"/>
                <w:lang w:val="en-US"/>
              </w:rPr>
            </w:pPr>
            <w:del w:id="13752" w:author="Jing Kai Toh" w:date="2016-05-11T18:02:00Z">
              <w:r w:rsidRPr="00F526AD" w:rsidDel="00945062">
                <w:rPr>
                  <w:rFonts w:ascii="Calibri Light" w:hAnsi="Calibri Light"/>
                  <w:sz w:val="16"/>
                  <w:szCs w:val="16"/>
                  <w:lang w:val="en-US"/>
                </w:rPr>
                <w:delText>AS 3600-2001 : Concrete structures</w:delText>
              </w:r>
            </w:del>
            <w:ins w:id="13753" w:author="Jing Kai Toh" w:date="2016-05-11T18:02:00Z">
              <w:r w:rsidR="00945062">
                <w:rPr>
                  <w:rFonts w:ascii="Calibri Light" w:hAnsi="Calibri Light"/>
                  <w:sz w:val="16"/>
                  <w:szCs w:val="16"/>
                  <w:lang w:val="en-US"/>
                </w:rPr>
                <w:t>AS 3600-2009 Concrete structures</w:t>
              </w:r>
            </w:ins>
          </w:p>
          <w:p w14:paraId="17CBE98E" w14:textId="77777777" w:rsidR="00821EB1" w:rsidRPr="00F526AD" w:rsidRDefault="00821EB1" w:rsidP="00F526AD">
            <w:pPr>
              <w:spacing w:after="120"/>
              <w:rPr>
                <w:rFonts w:ascii="Calibri Light" w:hAnsi="Calibri Light"/>
                <w:sz w:val="16"/>
                <w:szCs w:val="16"/>
                <w:lang w:val="en-US"/>
              </w:rPr>
            </w:pPr>
            <w:del w:id="13754" w:author="Jing Kai Toh" w:date="2016-05-11T18:00:00Z">
              <w:r w:rsidRPr="00F526AD" w:rsidDel="00945062">
                <w:rPr>
                  <w:rFonts w:ascii="Calibri Light" w:hAnsi="Calibri Light"/>
                  <w:sz w:val="16"/>
                  <w:szCs w:val="16"/>
                  <w:lang w:val="en-US"/>
                </w:rPr>
                <w:delText>AS 3648-1993 : Specification and methods of test for packaged concrete mixes</w:delText>
              </w:r>
            </w:del>
            <w:ins w:id="13755" w:author="Jing Kai Toh" w:date="2016-05-11T18:00:00Z">
              <w:r w:rsidR="00945062">
                <w:rPr>
                  <w:rFonts w:ascii="Calibri Light" w:hAnsi="Calibri Light"/>
                  <w:sz w:val="16"/>
                  <w:szCs w:val="16"/>
                  <w:lang w:val="en-US"/>
                </w:rPr>
                <w:t>AS 3648-1993 : Specification and methods of test for packaged concrete mixes</w:t>
              </w:r>
            </w:ins>
          </w:p>
          <w:p w14:paraId="04CBAA8E" w14:textId="77777777" w:rsidR="00401C5E" w:rsidRPr="00F526AD" w:rsidRDefault="00401C5E" w:rsidP="00F526AD">
            <w:pPr>
              <w:spacing w:after="120"/>
              <w:rPr>
                <w:rFonts w:ascii="Calibri Light" w:hAnsi="Calibri Light"/>
                <w:sz w:val="16"/>
                <w:szCs w:val="16"/>
                <w:lang w:val="en-US"/>
              </w:rPr>
            </w:pPr>
          </w:p>
        </w:tc>
      </w:tr>
      <w:tr w:rsidR="00401C5E" w:rsidRPr="004F3C8C" w14:paraId="591879CB" w14:textId="77777777" w:rsidTr="00401C5E">
        <w:tc>
          <w:tcPr>
            <w:tcW w:w="685" w:type="dxa"/>
          </w:tcPr>
          <w:p w14:paraId="7952F22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7E1FB84C"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21EE336C" w14:textId="77777777" w:rsidR="00821EB1" w:rsidRPr="00F526AD" w:rsidRDefault="00821EB1" w:rsidP="00F526AD">
            <w:pPr>
              <w:spacing w:after="120"/>
              <w:rPr>
                <w:rFonts w:ascii="Calibri Light" w:hAnsi="Calibri Light"/>
                <w:sz w:val="16"/>
                <w:szCs w:val="16"/>
                <w:lang w:val="en-US"/>
              </w:rPr>
            </w:pPr>
            <w:del w:id="13756" w:author="Ashan Asmone" w:date="2016-03-31T18:53:00Z">
              <w:r w:rsidRPr="00F526AD" w:rsidDel="00487C1E">
                <w:rPr>
                  <w:rFonts w:ascii="Calibri Light" w:hAnsi="Calibri Light"/>
                  <w:sz w:val="16"/>
                  <w:szCs w:val="16"/>
                  <w:lang w:val="en-US"/>
                </w:rPr>
                <w:delText>SS 5: Methods of Test for Paints, varnishes and related materials</w:delText>
              </w:r>
            </w:del>
            <w:ins w:id="13757" w:author="Ashan Asmone" w:date="2016-03-31T18:53:00Z">
              <w:r w:rsidR="00487C1E">
                <w:rPr>
                  <w:rFonts w:ascii="Calibri Light" w:hAnsi="Calibri Light"/>
                  <w:sz w:val="16"/>
                  <w:szCs w:val="16"/>
                  <w:lang w:val="en-US"/>
                </w:rPr>
                <w:t>SS 5 - F5 : 2003 (2013) Methods of test for paints, varnishes and related materials - Washability (wet abrasion) of emulsion paint</w:t>
              </w:r>
            </w:ins>
          </w:p>
          <w:p w14:paraId="4A377ACB" w14:textId="77777777" w:rsidR="00821EB1" w:rsidRPr="00F526AD" w:rsidRDefault="00821EB1" w:rsidP="00F526AD">
            <w:pPr>
              <w:spacing w:after="120"/>
              <w:rPr>
                <w:rFonts w:ascii="Calibri Light" w:hAnsi="Calibri Light"/>
                <w:sz w:val="16"/>
                <w:szCs w:val="16"/>
                <w:lang w:val="en-US"/>
              </w:rPr>
            </w:pPr>
            <w:del w:id="13758" w:author="Ashan Asmone" w:date="2016-03-31T18:53:00Z">
              <w:r w:rsidRPr="00F526AD" w:rsidDel="00487C1E">
                <w:rPr>
                  <w:rFonts w:ascii="Calibri Light" w:hAnsi="Calibri Light"/>
                  <w:sz w:val="16"/>
                  <w:szCs w:val="16"/>
                  <w:lang w:val="en-US"/>
                </w:rPr>
                <w:delText>SS CP 22:1981 The Painting of Buildings</w:delText>
              </w:r>
            </w:del>
            <w:ins w:id="13759" w:author="Ashan Asmone" w:date="2016-03-31T18:53:00Z">
              <w:r w:rsidR="00487C1E">
                <w:rPr>
                  <w:rFonts w:ascii="Calibri Light" w:hAnsi="Calibri Light"/>
                  <w:sz w:val="16"/>
                  <w:szCs w:val="16"/>
                  <w:lang w:val="en-US"/>
                </w:rPr>
                <w:t>SS 542 : 2008 Code of practice for painting of buildings</w:t>
              </w:r>
            </w:ins>
          </w:p>
          <w:p w14:paraId="4D6E9F4D" w14:textId="77777777" w:rsidR="00821EB1" w:rsidRPr="00F526AD" w:rsidRDefault="00821EB1" w:rsidP="00F526AD">
            <w:pPr>
              <w:spacing w:after="120"/>
              <w:rPr>
                <w:rFonts w:ascii="Calibri Light" w:hAnsi="Calibri Light"/>
                <w:sz w:val="16"/>
                <w:szCs w:val="16"/>
                <w:lang w:val="en-US"/>
              </w:rPr>
            </w:pPr>
            <w:del w:id="13760" w:author="Ashan Asmone" w:date="2016-03-31T13:59:00Z">
              <w:r w:rsidRPr="00F526AD" w:rsidDel="00492805">
                <w:rPr>
                  <w:rFonts w:ascii="Calibri Light" w:hAnsi="Calibri Light"/>
                  <w:sz w:val="16"/>
                  <w:szCs w:val="16"/>
                  <w:lang w:val="en-US"/>
                </w:rPr>
                <w:delText>SS 150: Emulsion paints for decorative purposes</w:delText>
              </w:r>
            </w:del>
            <w:ins w:id="13761" w:author="Ashan Asmone" w:date="2016-03-31T13:59:00Z">
              <w:r w:rsidR="00492805">
                <w:rPr>
                  <w:rFonts w:ascii="Calibri Light" w:hAnsi="Calibri Light"/>
                  <w:sz w:val="16"/>
                  <w:szCs w:val="16"/>
                  <w:lang w:val="en-US"/>
                </w:rPr>
                <w:t>SS 150 : 1998 Emulsion paints for decorative purposes</w:t>
              </w:r>
            </w:ins>
          </w:p>
          <w:p w14:paraId="27E239D8"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2CD1EA63" w14:textId="77777777" w:rsidR="00821EB1" w:rsidRPr="00F526AD" w:rsidRDefault="00821EB1" w:rsidP="00F526AD">
            <w:pPr>
              <w:spacing w:after="120"/>
              <w:rPr>
                <w:rFonts w:ascii="Calibri Light" w:hAnsi="Calibri Light"/>
                <w:sz w:val="16"/>
                <w:szCs w:val="16"/>
                <w:lang w:val="en-US"/>
              </w:rPr>
            </w:pPr>
            <w:del w:id="13762" w:author="Ashan Senel Asmone" w:date="2016-03-21T21:03:00Z">
              <w:r w:rsidRPr="00F526AD" w:rsidDel="0088204E">
                <w:rPr>
                  <w:rFonts w:ascii="Calibri Light" w:hAnsi="Calibri Light"/>
                  <w:sz w:val="16"/>
                  <w:szCs w:val="16"/>
                  <w:lang w:val="en-US"/>
                </w:rPr>
                <w:delText>SS 397 : Methods of testing cement</w:delText>
              </w:r>
            </w:del>
            <w:r w:rsidRPr="00F526AD">
              <w:rPr>
                <w:rFonts w:ascii="Calibri Light" w:hAnsi="Calibri Light"/>
                <w:sz w:val="16"/>
                <w:szCs w:val="16"/>
                <w:lang w:val="en-US"/>
              </w:rPr>
              <w:br/>
            </w:r>
            <w:r w:rsidRPr="00F526AD">
              <w:rPr>
                <w:rFonts w:ascii="Calibri Light" w:hAnsi="Calibri Light"/>
                <w:sz w:val="16"/>
                <w:szCs w:val="16"/>
                <w:lang w:val="en-US"/>
              </w:rPr>
              <w:br/>
            </w:r>
            <w:del w:id="13763" w:author="Ashan Senel Asmone" w:date="2016-03-21T20:46:00Z">
              <w:r w:rsidRPr="00F526AD" w:rsidDel="00901293">
                <w:rPr>
                  <w:rFonts w:ascii="Calibri Light" w:hAnsi="Calibri Light"/>
                  <w:sz w:val="16"/>
                  <w:szCs w:val="16"/>
                  <w:lang w:val="en-US"/>
                </w:rPr>
                <w:delText>SS 31 : 1998- Aggregates from natural sources for concrete</w:delText>
              </w:r>
            </w:del>
            <w:ins w:id="13764" w:author="Ashan Senel Asmone" w:date="2016-03-21T20:46:00Z">
              <w:r w:rsidR="00901293">
                <w:rPr>
                  <w:rFonts w:ascii="Calibri Light" w:hAnsi="Calibri Light"/>
                  <w:sz w:val="16"/>
                  <w:szCs w:val="16"/>
                  <w:lang w:val="en-US"/>
                </w:rPr>
                <w:t>SS EN 12620 : 2008 Specification for aggregates for concrete</w:t>
              </w:r>
            </w:ins>
          </w:p>
          <w:p w14:paraId="0C19A66B" w14:textId="77777777" w:rsidR="00821EB1" w:rsidRPr="00F526AD" w:rsidRDefault="00821EB1" w:rsidP="00F526AD">
            <w:pPr>
              <w:spacing w:after="120"/>
              <w:rPr>
                <w:rFonts w:ascii="Calibri Light" w:hAnsi="Calibri Light"/>
                <w:sz w:val="16"/>
                <w:szCs w:val="16"/>
                <w:lang w:val="en-US"/>
              </w:rPr>
            </w:pPr>
            <w:del w:id="13765" w:author="Ashan Asmone" w:date="2016-03-31T13:48:00Z">
              <w:r w:rsidRPr="00F526AD" w:rsidDel="00E33639">
                <w:rPr>
                  <w:rFonts w:ascii="Calibri Light" w:hAnsi="Calibri Light"/>
                  <w:sz w:val="16"/>
                  <w:szCs w:val="16"/>
                  <w:lang w:val="en-US"/>
                </w:rPr>
                <w:delText>SS 78 : (1987-1992) -Testing concrete</w:delText>
              </w:r>
            </w:del>
          </w:p>
          <w:p w14:paraId="4F12112A"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03295E3D"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CP 82:1999- Code of practice- waterproofing of reinforced concrete buildings</w:t>
            </w:r>
          </w:p>
          <w:p w14:paraId="651105CD" w14:textId="77777777" w:rsidR="00401C5E" w:rsidRPr="00F526AD" w:rsidRDefault="00401C5E" w:rsidP="00F526AD">
            <w:pPr>
              <w:spacing w:after="120"/>
              <w:rPr>
                <w:rFonts w:ascii="Calibri Light" w:hAnsi="Calibri Light"/>
                <w:sz w:val="16"/>
                <w:szCs w:val="16"/>
                <w:lang w:val="en-US"/>
              </w:rPr>
            </w:pPr>
          </w:p>
        </w:tc>
      </w:tr>
      <w:tr w:rsidR="00401C5E" w:rsidRPr="004F3C8C" w14:paraId="4940EDAB" w14:textId="77777777" w:rsidTr="00401C5E">
        <w:tc>
          <w:tcPr>
            <w:tcW w:w="685" w:type="dxa"/>
          </w:tcPr>
          <w:p w14:paraId="1B0535F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31F3262F" w14:textId="77777777" w:rsidR="00821EB1" w:rsidRPr="00F526AD" w:rsidRDefault="00821EB1" w:rsidP="00F526AD">
            <w:pPr>
              <w:spacing w:after="120"/>
              <w:rPr>
                <w:rFonts w:ascii="Calibri Light" w:hAnsi="Calibri Light"/>
                <w:sz w:val="16"/>
                <w:szCs w:val="16"/>
                <w:lang w:val="en-US"/>
              </w:rPr>
            </w:pPr>
            <w:r w:rsidRPr="00F526AD">
              <w:rPr>
                <w:rFonts w:ascii="Calibri Light" w:hAnsi="Calibri Light"/>
                <w:sz w:val="16"/>
                <w:szCs w:val="16"/>
                <w:lang w:val="en-US"/>
              </w:rPr>
              <w:t>ISO </w:t>
            </w:r>
            <w:r w:rsidRPr="00F526AD">
              <w:rPr>
                <w:rFonts w:ascii="Calibri Light" w:hAnsi="Calibri Light"/>
                <w:sz w:val="16"/>
                <w:szCs w:val="16"/>
                <w:lang w:val="en-US"/>
              </w:rPr>
              <w:br/>
            </w:r>
            <w:r w:rsidRPr="00F526AD">
              <w:rPr>
                <w:rFonts w:ascii="Calibri Light" w:hAnsi="Calibri Light"/>
                <w:sz w:val="16"/>
                <w:szCs w:val="16"/>
                <w:lang w:val="en-US"/>
              </w:rPr>
              <w:br/>
            </w:r>
            <w:del w:id="13766" w:author="Ashan Asmone" w:date="2016-03-31T18:54:00Z">
              <w:r w:rsidRPr="00F526AD" w:rsidDel="00487C1E">
                <w:rPr>
                  <w:rFonts w:ascii="Calibri Light" w:hAnsi="Calibri Light"/>
                  <w:sz w:val="16"/>
                  <w:szCs w:val="16"/>
                  <w:lang w:val="en-US"/>
                </w:rPr>
                <w:delText>ISO 7783-2: 1999 Paints and Varnishes-Coating material and coating systems for exterior masonry and concrete</w:delText>
              </w:r>
            </w:del>
            <w:ins w:id="13767" w:author="Ashan Asmone" w:date="2016-03-31T18:54:00Z">
              <w:r w:rsidR="00487C1E">
                <w:rPr>
                  <w:rFonts w:ascii="Calibri Light" w:hAnsi="Calibri Light"/>
                  <w:sz w:val="16"/>
                  <w:szCs w:val="16"/>
                  <w:lang w:val="en-US"/>
                </w:rPr>
                <w:t>ISO 7783:2011 Paints and varnishes -- Determination of water-vapour transmission properties -- Cup method</w:t>
              </w:r>
            </w:ins>
          </w:p>
          <w:p w14:paraId="580CA56D" w14:textId="77777777" w:rsidR="00821EB1" w:rsidRPr="00F526AD" w:rsidRDefault="00821EB1" w:rsidP="00F526AD">
            <w:pPr>
              <w:spacing w:after="120"/>
              <w:rPr>
                <w:rFonts w:ascii="Calibri Light" w:hAnsi="Calibri Light"/>
                <w:sz w:val="16"/>
                <w:szCs w:val="16"/>
                <w:lang w:val="en-US"/>
              </w:rPr>
            </w:pPr>
          </w:p>
          <w:p w14:paraId="783323F5" w14:textId="77777777" w:rsidR="00821EB1" w:rsidRPr="00F526AD" w:rsidRDefault="00821EB1" w:rsidP="00F526AD">
            <w:pPr>
              <w:spacing w:before="100" w:beforeAutospacing="1" w:after="120" w:afterAutospacing="1"/>
              <w:rPr>
                <w:rFonts w:ascii="Calibri Light" w:hAnsi="Calibri Light"/>
                <w:sz w:val="16"/>
                <w:szCs w:val="16"/>
                <w:lang w:val="en-US"/>
              </w:rPr>
            </w:pPr>
            <w:r w:rsidRPr="00F526AD">
              <w:rPr>
                <w:rFonts w:ascii="Calibri Light" w:hAnsi="Calibri Light"/>
                <w:sz w:val="16"/>
                <w:szCs w:val="16"/>
                <w:lang w:val="en-US"/>
              </w:rPr>
              <w:t>Concrete</w:t>
            </w:r>
          </w:p>
          <w:p w14:paraId="5CF75448" w14:textId="77777777" w:rsidR="00821EB1" w:rsidRPr="00F526AD" w:rsidRDefault="00821EB1" w:rsidP="00F526AD">
            <w:pPr>
              <w:spacing w:before="100" w:beforeAutospacing="1" w:after="120" w:afterAutospacing="1"/>
              <w:rPr>
                <w:rFonts w:ascii="Calibri Light" w:hAnsi="Calibri Light"/>
                <w:sz w:val="16"/>
                <w:szCs w:val="16"/>
                <w:lang w:val="en-US"/>
              </w:rPr>
            </w:pPr>
            <w:del w:id="13768" w:author="Jing Kai Toh" w:date="2016-05-11T17:32:00Z">
              <w:r w:rsidRPr="00F526AD" w:rsidDel="005B3846">
                <w:rPr>
                  <w:rFonts w:ascii="Calibri Light" w:hAnsi="Calibri Light"/>
                  <w:sz w:val="16"/>
                  <w:szCs w:val="16"/>
                  <w:lang w:val="en-US"/>
                </w:rPr>
                <w:delText>ISO 1920: 1976 Concrete tests -- Dimensions, tolerances and applicability of test specimens </w:delText>
              </w:r>
            </w:del>
            <w:ins w:id="13769" w:author="Jing Kai Toh" w:date="2016-05-11T17:32:00Z">
              <w:r w:rsidR="005B3846">
                <w:rPr>
                  <w:rFonts w:ascii="Calibri Light" w:hAnsi="Calibri Light"/>
                  <w:sz w:val="16"/>
                  <w:szCs w:val="16"/>
                  <w:lang w:val="en-US"/>
                </w:rPr>
                <w:t>ISO 1920-3:2004 Testing of concrete -- Part 3: Making and curing test specimens</w:t>
              </w:r>
            </w:ins>
            <w:r w:rsidRPr="00F526AD">
              <w:rPr>
                <w:rFonts w:ascii="Calibri Light" w:hAnsi="Calibri Light"/>
                <w:sz w:val="16"/>
                <w:szCs w:val="16"/>
                <w:lang w:val="en-US"/>
              </w:rPr>
              <w:br/>
            </w:r>
            <w:r w:rsidRPr="00F526AD">
              <w:rPr>
                <w:rFonts w:ascii="Calibri Light" w:hAnsi="Calibri Light"/>
                <w:sz w:val="16"/>
                <w:szCs w:val="16"/>
                <w:lang w:val="en-US"/>
              </w:rPr>
              <w:br/>
            </w:r>
            <w:del w:id="13770" w:author="Jing Kai Toh" w:date="2016-05-11T17:31:00Z">
              <w:r w:rsidRPr="00F526AD" w:rsidDel="005B3846">
                <w:rPr>
                  <w:rFonts w:ascii="Calibri Light" w:hAnsi="Calibri Light"/>
                  <w:sz w:val="16"/>
                  <w:szCs w:val="16"/>
                  <w:lang w:val="en-US"/>
                </w:rPr>
                <w:delText>ISO 2736-1: 1986 Concrete tests -- Test specimens -- Part 1: Sampling of fresh concrete</w:delText>
              </w:r>
            </w:del>
            <w:ins w:id="13771" w:author="Jing Kai Toh" w:date="2016-05-11T17:31:00Z">
              <w:r w:rsidR="005B3846">
                <w:rPr>
                  <w:rFonts w:ascii="Calibri Light" w:hAnsi="Calibri Light"/>
                  <w:sz w:val="16"/>
                  <w:szCs w:val="16"/>
                  <w:lang w:val="en-US"/>
                </w:rPr>
                <w:t>ISO 1920-1:2004 Testing of concrete -- Part 1: Sampling of fresh concrete</w:t>
              </w:r>
            </w:ins>
          </w:p>
          <w:p w14:paraId="176925C0" w14:textId="77777777" w:rsidR="00821EB1" w:rsidRPr="00F526AD" w:rsidRDefault="00821EB1" w:rsidP="00F526AD">
            <w:pPr>
              <w:spacing w:before="100" w:beforeAutospacing="1" w:after="120" w:afterAutospacing="1"/>
              <w:rPr>
                <w:rFonts w:ascii="Calibri Light" w:hAnsi="Calibri Light"/>
                <w:sz w:val="16"/>
                <w:szCs w:val="16"/>
                <w:lang w:val="en-US"/>
              </w:rPr>
            </w:pPr>
            <w:del w:id="13772" w:author="Jing Kai Toh" w:date="2016-05-11T17:30:00Z">
              <w:r w:rsidRPr="00F526AD" w:rsidDel="005B3846">
                <w:rPr>
                  <w:rFonts w:ascii="Calibri Light" w:hAnsi="Calibri Light"/>
                  <w:sz w:val="16"/>
                  <w:szCs w:val="16"/>
                  <w:lang w:val="en-US"/>
                </w:rPr>
                <w:delText>ISO 2736-2: 1986 Concrete tests -- Test specimens -- Part 2: Making and curing of test specimens for strength tests</w:delText>
              </w:r>
            </w:del>
            <w:ins w:id="13773" w:author="Jing Kai Toh" w:date="2016-05-11T17:30:00Z">
              <w:r w:rsidR="005B3846">
                <w:rPr>
                  <w:rFonts w:ascii="Calibri Light" w:hAnsi="Calibri Light"/>
                  <w:sz w:val="16"/>
                  <w:szCs w:val="16"/>
                  <w:lang w:val="en-US"/>
                </w:rPr>
                <w:t>ISO 1920-3:2004 Testing of concrete -- Part 3: Making and curing test specimens</w:t>
              </w:r>
            </w:ins>
          </w:p>
          <w:p w14:paraId="37D9F730" w14:textId="77777777" w:rsidR="00821EB1" w:rsidRPr="00F526AD" w:rsidRDefault="00821EB1" w:rsidP="00F526AD">
            <w:pPr>
              <w:spacing w:before="100" w:beforeAutospacing="1" w:after="120" w:afterAutospacing="1"/>
              <w:rPr>
                <w:rFonts w:ascii="Calibri Light" w:hAnsi="Calibri Light"/>
                <w:sz w:val="16"/>
                <w:szCs w:val="16"/>
                <w:lang w:val="en-US"/>
              </w:rPr>
            </w:pPr>
            <w:del w:id="13774" w:author="Jing Kai Toh" w:date="2016-05-11T17:27:00Z">
              <w:r w:rsidRPr="00F526AD" w:rsidDel="005B3846">
                <w:rPr>
                  <w:rFonts w:ascii="Calibri Light" w:hAnsi="Calibri Light"/>
                  <w:sz w:val="16"/>
                  <w:szCs w:val="16"/>
                  <w:lang w:val="en-US"/>
                </w:rPr>
                <w:delText>ISO 3766: 1995 Construction drawings -- Simplified representation of concrete reinforcement</w:delText>
              </w:r>
            </w:del>
            <w:ins w:id="13775" w:author="Jing Kai Toh" w:date="2016-05-11T17:27:00Z">
              <w:r w:rsidR="005B3846">
                <w:rPr>
                  <w:rFonts w:ascii="Calibri Light" w:hAnsi="Calibri Light"/>
                  <w:sz w:val="16"/>
                  <w:szCs w:val="16"/>
                  <w:lang w:val="en-US"/>
                </w:rPr>
                <w:t>ISO 3766:2003 Construction drawings -- Simplified representation of concrete reinforcement</w:t>
              </w:r>
            </w:ins>
          </w:p>
          <w:p w14:paraId="3FECCE5E" w14:textId="77777777" w:rsidR="00821EB1" w:rsidRPr="00F526AD" w:rsidRDefault="00821EB1" w:rsidP="00F526AD">
            <w:pPr>
              <w:spacing w:before="100" w:beforeAutospacing="1" w:after="120" w:afterAutospacing="1"/>
              <w:rPr>
                <w:rFonts w:ascii="Calibri Light" w:hAnsi="Calibri Light"/>
                <w:sz w:val="16"/>
                <w:szCs w:val="16"/>
                <w:lang w:val="en-US"/>
              </w:rPr>
            </w:pPr>
            <w:del w:id="13776" w:author="Jing Kai Toh" w:date="2016-05-11T17:25:00Z">
              <w:r w:rsidRPr="00F526AD" w:rsidDel="005B3846">
                <w:rPr>
                  <w:rFonts w:ascii="Calibri Light" w:hAnsi="Calibri Light"/>
                  <w:sz w:val="16"/>
                  <w:szCs w:val="16"/>
                  <w:lang w:val="en-US"/>
                </w:rPr>
                <w:delText>ISO 3893: 1977 Concrete -- Classification by compressive strength</w:delText>
              </w:r>
            </w:del>
            <w:ins w:id="13777" w:author="Jing Kai Toh" w:date="2016-05-11T17:25:00Z">
              <w:r w:rsidR="005B3846">
                <w:rPr>
                  <w:rFonts w:ascii="Calibri Light" w:hAnsi="Calibri Light"/>
                  <w:sz w:val="16"/>
                  <w:szCs w:val="16"/>
                  <w:lang w:val="en-US"/>
                </w:rPr>
                <w:t>ISO 3893:1977 Concrete -- Classification by compressive strength</w:t>
              </w:r>
            </w:ins>
          </w:p>
          <w:p w14:paraId="7AB5D57F" w14:textId="77777777" w:rsidR="00821EB1" w:rsidRPr="00F526AD" w:rsidRDefault="00821EB1" w:rsidP="00F526AD">
            <w:pPr>
              <w:spacing w:before="100" w:beforeAutospacing="1" w:after="120" w:afterAutospacing="1"/>
              <w:rPr>
                <w:rFonts w:ascii="Calibri Light" w:hAnsi="Calibri Light"/>
                <w:sz w:val="16"/>
                <w:szCs w:val="16"/>
                <w:lang w:val="en-US"/>
              </w:rPr>
            </w:pPr>
            <w:del w:id="13778" w:author="Jing Kai Toh" w:date="2016-05-11T17:24:00Z">
              <w:r w:rsidRPr="00F526AD" w:rsidDel="005B3846">
                <w:rPr>
                  <w:rFonts w:ascii="Calibri Light" w:hAnsi="Calibri Light"/>
                  <w:sz w:val="16"/>
                  <w:szCs w:val="16"/>
                  <w:lang w:val="en-US"/>
                </w:rPr>
                <w:delText>ISO 4012: 1978 Concrete -- Determination of compressive strength of test specimens</w:delText>
              </w:r>
            </w:del>
            <w:ins w:id="13779" w:author="Jing Kai Toh" w:date="2016-05-11T17:24:00Z">
              <w:r w:rsidR="005B3846">
                <w:rPr>
                  <w:rFonts w:ascii="Calibri Light" w:hAnsi="Calibri Light"/>
                  <w:sz w:val="16"/>
                  <w:szCs w:val="16"/>
                  <w:lang w:val="en-US"/>
                </w:rPr>
                <w:t>ISO 1920-4:2005 Testing of concrete -- Part 4: Strength of hardened concrete</w:t>
              </w:r>
            </w:ins>
          </w:p>
          <w:p w14:paraId="2CCC51D0" w14:textId="77777777" w:rsidR="00821EB1" w:rsidRPr="00F526AD" w:rsidRDefault="00821EB1" w:rsidP="00F526AD">
            <w:pPr>
              <w:spacing w:before="100" w:beforeAutospacing="1" w:after="120" w:afterAutospacing="1"/>
              <w:rPr>
                <w:rFonts w:ascii="Calibri Light" w:hAnsi="Calibri Light"/>
                <w:sz w:val="16"/>
                <w:szCs w:val="16"/>
                <w:lang w:val="en-US"/>
              </w:rPr>
            </w:pPr>
            <w:del w:id="13780" w:author="Jing Kai Toh" w:date="2016-05-11T17:23:00Z">
              <w:r w:rsidRPr="00F526AD" w:rsidDel="005B3846">
                <w:rPr>
                  <w:rFonts w:ascii="Calibri Light" w:hAnsi="Calibri Light"/>
                  <w:sz w:val="16"/>
                  <w:szCs w:val="16"/>
                  <w:lang w:val="en-US"/>
                </w:rPr>
                <w:delText>ISO 4013: 1978 Concrete -- Determination of flexural strength of test specimens</w:delText>
              </w:r>
            </w:del>
            <w:ins w:id="13781" w:author="Jing Kai Toh" w:date="2016-05-11T17:23:00Z">
              <w:r w:rsidR="005B3846">
                <w:rPr>
                  <w:rFonts w:ascii="Calibri Light" w:hAnsi="Calibri Light"/>
                  <w:sz w:val="16"/>
                  <w:szCs w:val="16"/>
                  <w:lang w:val="en-US"/>
                </w:rPr>
                <w:t>ISO 1920-4:2005 Testing of concrete -- Part 4: Strength of hardened concrete</w:t>
              </w:r>
            </w:ins>
          </w:p>
          <w:p w14:paraId="356B68F6" w14:textId="77777777" w:rsidR="00821EB1" w:rsidRPr="00F526AD" w:rsidRDefault="00821EB1" w:rsidP="00F526AD">
            <w:pPr>
              <w:spacing w:before="100" w:beforeAutospacing="1" w:after="120" w:afterAutospacing="1"/>
              <w:rPr>
                <w:rFonts w:ascii="Calibri Light" w:hAnsi="Calibri Light"/>
                <w:sz w:val="16"/>
                <w:szCs w:val="16"/>
                <w:lang w:val="en-US"/>
              </w:rPr>
            </w:pPr>
            <w:del w:id="13782" w:author="Jing Kai Toh" w:date="2016-05-11T17:21:00Z">
              <w:r w:rsidRPr="00F526AD" w:rsidDel="005B3846">
                <w:rPr>
                  <w:rFonts w:ascii="Calibri Light" w:hAnsi="Calibri Light"/>
                  <w:sz w:val="16"/>
                  <w:szCs w:val="16"/>
                  <w:lang w:val="en-US"/>
                </w:rPr>
                <w:delText>ISO 4103: 1979 Concrete -- Classification of consistency</w:delText>
              </w:r>
            </w:del>
            <w:ins w:id="13783" w:author="Jing Kai Toh" w:date="2016-05-11T17:21:00Z">
              <w:r w:rsidR="005B3846">
                <w:rPr>
                  <w:rFonts w:ascii="Calibri Light" w:hAnsi="Calibri Light"/>
                  <w:sz w:val="16"/>
                  <w:szCs w:val="16"/>
                  <w:lang w:val="en-US"/>
                </w:rPr>
                <w:t>ISO 4103:1979 Concrete -- Classification of consistency</w:t>
              </w:r>
            </w:ins>
          </w:p>
          <w:p w14:paraId="74A67B62" w14:textId="77777777" w:rsidR="00821EB1" w:rsidRPr="00F526AD" w:rsidRDefault="00821EB1" w:rsidP="00F526AD">
            <w:pPr>
              <w:spacing w:before="100" w:beforeAutospacing="1" w:after="120" w:afterAutospacing="1"/>
              <w:rPr>
                <w:rFonts w:ascii="Calibri Light" w:hAnsi="Calibri Light"/>
                <w:sz w:val="16"/>
                <w:szCs w:val="16"/>
                <w:lang w:val="en-US"/>
              </w:rPr>
            </w:pPr>
            <w:del w:id="13784" w:author="Jing Kai Toh" w:date="2016-05-11T17:20:00Z">
              <w:r w:rsidRPr="00F526AD" w:rsidDel="005B3846">
                <w:rPr>
                  <w:rFonts w:ascii="Calibri Light" w:hAnsi="Calibri Light"/>
                  <w:sz w:val="16"/>
                  <w:szCs w:val="16"/>
                  <w:lang w:val="en-US"/>
                </w:rPr>
                <w:delText>ISO 4108: 1980 Concrete -- Determination of tensile splitting strength of test specimens</w:delText>
              </w:r>
            </w:del>
            <w:ins w:id="13785" w:author="Jing Kai Toh" w:date="2016-05-11T17:20:00Z">
              <w:r w:rsidR="005B3846">
                <w:rPr>
                  <w:rFonts w:ascii="Calibri Light" w:hAnsi="Calibri Light"/>
                  <w:sz w:val="16"/>
                  <w:szCs w:val="16"/>
                  <w:lang w:val="en-US"/>
                </w:rPr>
                <w:t>ISO 1920-4:2005 Testing of concrete -- Part 4: Strength of hardened concrete</w:t>
              </w:r>
            </w:ins>
          </w:p>
          <w:p w14:paraId="31D84C86" w14:textId="77777777" w:rsidR="00821EB1" w:rsidRPr="00F526AD" w:rsidRDefault="00821EB1" w:rsidP="00F526AD">
            <w:pPr>
              <w:spacing w:before="100" w:beforeAutospacing="1" w:after="120" w:afterAutospacing="1"/>
              <w:rPr>
                <w:rFonts w:ascii="Calibri Light" w:hAnsi="Calibri Light"/>
                <w:sz w:val="16"/>
                <w:szCs w:val="16"/>
                <w:lang w:val="en-US"/>
              </w:rPr>
            </w:pPr>
            <w:del w:id="13786" w:author="Jing Kai Toh" w:date="2016-05-11T17:19:00Z">
              <w:r w:rsidRPr="00F526AD" w:rsidDel="005B3846">
                <w:rPr>
                  <w:rFonts w:ascii="Calibri Light" w:hAnsi="Calibri Light"/>
                  <w:sz w:val="16"/>
                  <w:szCs w:val="16"/>
                  <w:lang w:val="en-US"/>
                </w:rPr>
                <w:delText>ISO 4109: 1980 Fresh concrete -- Determination of the consistency -- Slump test</w:delText>
              </w:r>
            </w:del>
            <w:ins w:id="13787" w:author="Jing Kai Toh" w:date="2016-05-11T17:19:00Z">
              <w:r w:rsidR="005B3846">
                <w:rPr>
                  <w:rFonts w:ascii="Calibri Light" w:hAnsi="Calibri Light"/>
                  <w:sz w:val="16"/>
                  <w:szCs w:val="16"/>
                  <w:lang w:val="en-US"/>
                </w:rPr>
                <w:t>ISO 1920-2:2005 Testing of concrete -- Part 2: Properties of fresh concrete</w:t>
              </w:r>
            </w:ins>
          </w:p>
          <w:p w14:paraId="51FC7623" w14:textId="77777777" w:rsidR="00821EB1" w:rsidRPr="00F526AD" w:rsidRDefault="00821EB1" w:rsidP="00F526AD">
            <w:pPr>
              <w:spacing w:before="100" w:beforeAutospacing="1" w:after="120" w:afterAutospacing="1"/>
              <w:rPr>
                <w:rFonts w:ascii="Calibri Light" w:hAnsi="Calibri Light"/>
                <w:sz w:val="16"/>
                <w:szCs w:val="16"/>
                <w:lang w:val="en-US"/>
              </w:rPr>
            </w:pPr>
            <w:del w:id="13788" w:author="Jing Kai Toh" w:date="2016-05-11T17:19:00Z">
              <w:r w:rsidRPr="00F526AD" w:rsidDel="005B3846">
                <w:rPr>
                  <w:rFonts w:ascii="Calibri Light" w:hAnsi="Calibri Light"/>
                  <w:sz w:val="16"/>
                  <w:szCs w:val="16"/>
                  <w:lang w:val="en-US"/>
                </w:rPr>
                <w:delText>ISO 4110: 1979 Fresh concrete -- Determination of the consistency -- Vebe test</w:delText>
              </w:r>
            </w:del>
            <w:ins w:id="13789" w:author="Jing Kai Toh" w:date="2016-05-11T17:19:00Z">
              <w:r w:rsidR="005B3846">
                <w:rPr>
                  <w:rFonts w:ascii="Calibri Light" w:hAnsi="Calibri Light"/>
                  <w:sz w:val="16"/>
                  <w:szCs w:val="16"/>
                  <w:lang w:val="en-US"/>
                </w:rPr>
                <w:t>ISO 1920-2:2005 Testing of concrete -- Part 2: Properties of fresh concrete</w:t>
              </w:r>
            </w:ins>
          </w:p>
          <w:p w14:paraId="5D4D052A" w14:textId="77777777" w:rsidR="00821EB1" w:rsidRPr="00F526AD" w:rsidRDefault="00821EB1" w:rsidP="00F526AD">
            <w:pPr>
              <w:spacing w:before="100" w:beforeAutospacing="1" w:after="120" w:afterAutospacing="1"/>
              <w:rPr>
                <w:rFonts w:ascii="Calibri Light" w:hAnsi="Calibri Light"/>
                <w:sz w:val="16"/>
                <w:szCs w:val="16"/>
                <w:lang w:val="en-US"/>
              </w:rPr>
            </w:pPr>
            <w:del w:id="13790" w:author="Jing Kai Toh" w:date="2016-05-11T17:18:00Z">
              <w:r w:rsidRPr="00F526AD" w:rsidDel="005B3846">
                <w:rPr>
                  <w:rFonts w:ascii="Calibri Light" w:hAnsi="Calibri Light"/>
                  <w:sz w:val="16"/>
                  <w:szCs w:val="16"/>
                  <w:lang w:val="en-US"/>
                </w:rPr>
                <w:delText>ISO 4111: 1979 Fresh concrete -- Determination of consistency -- Degree of compactibility (Compaction index)</w:delText>
              </w:r>
            </w:del>
            <w:ins w:id="13791" w:author="Jing Kai Toh" w:date="2016-05-11T17:18:00Z">
              <w:r w:rsidR="005B3846">
                <w:rPr>
                  <w:rFonts w:ascii="Calibri Light" w:hAnsi="Calibri Light"/>
                  <w:sz w:val="16"/>
                  <w:szCs w:val="16"/>
                  <w:lang w:val="en-US"/>
                </w:rPr>
                <w:t>ISO 1920-2:2005 Testing of concrete -- Part 2: Properties of fresh concrete</w:t>
              </w:r>
            </w:ins>
          </w:p>
          <w:p w14:paraId="6ECBFE09" w14:textId="77777777" w:rsidR="00821EB1" w:rsidRPr="00F526AD" w:rsidRDefault="00821EB1" w:rsidP="00F526AD">
            <w:pPr>
              <w:spacing w:before="100" w:beforeAutospacing="1" w:after="120" w:afterAutospacing="1"/>
              <w:rPr>
                <w:rFonts w:ascii="Calibri Light" w:hAnsi="Calibri Light"/>
                <w:sz w:val="16"/>
                <w:szCs w:val="16"/>
                <w:lang w:val="en-US"/>
              </w:rPr>
            </w:pPr>
            <w:del w:id="13792" w:author="Jing Kai Toh" w:date="2016-05-11T17:14:00Z">
              <w:r w:rsidRPr="00F526AD" w:rsidDel="004B5EE0">
                <w:rPr>
                  <w:rFonts w:ascii="Calibri Light" w:hAnsi="Calibri Light"/>
                  <w:sz w:val="16"/>
                  <w:szCs w:val="16"/>
                  <w:lang w:val="en-US"/>
                </w:rPr>
                <w:delText>ISO 4635: 1982 Rubber, vulcanized -- Preformed compression seals for use between concrete motorway paving sections -- Specification for material</w:delText>
              </w:r>
            </w:del>
            <w:ins w:id="13793" w:author="Jing Kai Toh" w:date="2016-05-11T17:14:00Z">
              <w:r w:rsidR="004B5EE0">
                <w:rPr>
                  <w:rFonts w:ascii="Calibri Light" w:hAnsi="Calibri Light"/>
                  <w:sz w:val="16"/>
                  <w:szCs w:val="16"/>
                  <w:lang w:val="en-US"/>
                </w:rPr>
                <w:t>ISO 4635:2011 Rubber, vulcanized -- Preformed joint seals for use between concrete paving sections of highways -- Specification</w:t>
              </w:r>
            </w:ins>
          </w:p>
          <w:p w14:paraId="22DDA10C" w14:textId="77777777" w:rsidR="00821EB1" w:rsidRPr="00F526AD" w:rsidRDefault="00821EB1" w:rsidP="00F526AD">
            <w:pPr>
              <w:spacing w:before="100" w:beforeAutospacing="1" w:after="120" w:afterAutospacing="1"/>
              <w:rPr>
                <w:rFonts w:ascii="Calibri Light" w:hAnsi="Calibri Light"/>
                <w:sz w:val="16"/>
                <w:szCs w:val="16"/>
                <w:lang w:val="en-US"/>
              </w:rPr>
            </w:pPr>
            <w:del w:id="13794" w:author="Jing Kai Toh" w:date="2016-05-11T17:12:00Z">
              <w:r w:rsidRPr="00F526AD" w:rsidDel="004B5EE0">
                <w:rPr>
                  <w:rFonts w:ascii="Calibri Light" w:hAnsi="Calibri Light"/>
                  <w:sz w:val="16"/>
                  <w:szCs w:val="16"/>
                  <w:lang w:val="en-US"/>
                </w:rPr>
                <w:delText>ISO 4848: 1980 Concrete -- Determination of air content of freshly mixed concrete -- Pressure method</w:delText>
              </w:r>
            </w:del>
            <w:ins w:id="13795" w:author="Jing Kai Toh" w:date="2016-05-11T17:12:00Z">
              <w:r w:rsidR="004B5EE0">
                <w:rPr>
                  <w:rFonts w:ascii="Calibri Light" w:hAnsi="Calibri Light"/>
                  <w:sz w:val="16"/>
                  <w:szCs w:val="16"/>
                  <w:lang w:val="en-US"/>
                </w:rPr>
                <w:t>ISO 1920-2:2005 Testing of concrete -- Part 2: Properties of fresh concrete</w:t>
              </w:r>
            </w:ins>
          </w:p>
          <w:p w14:paraId="2B7813EA" w14:textId="77777777" w:rsidR="00821EB1" w:rsidRPr="00F526AD" w:rsidRDefault="00821EB1" w:rsidP="00F526AD">
            <w:pPr>
              <w:spacing w:before="100" w:beforeAutospacing="1" w:after="120" w:afterAutospacing="1"/>
              <w:rPr>
                <w:rFonts w:ascii="Calibri Light" w:hAnsi="Calibri Light"/>
                <w:sz w:val="16"/>
                <w:szCs w:val="16"/>
                <w:lang w:val="en-US"/>
              </w:rPr>
            </w:pPr>
            <w:del w:id="13796" w:author="Jing Kai Toh" w:date="2016-05-11T17:12:00Z">
              <w:r w:rsidRPr="00F526AD" w:rsidDel="004B5EE0">
                <w:rPr>
                  <w:rFonts w:ascii="Calibri Light" w:hAnsi="Calibri Light"/>
                  <w:sz w:val="16"/>
                  <w:szCs w:val="16"/>
                  <w:lang w:val="en-US"/>
                </w:rPr>
                <w:delText>ISO 6274: 1982 Concrete -- Sieve analysis of aggregates</w:delText>
              </w:r>
            </w:del>
            <w:ins w:id="13797" w:author="Jing Kai Toh" w:date="2016-05-11T17:12:00Z">
              <w:r w:rsidR="004B5EE0">
                <w:rPr>
                  <w:rFonts w:ascii="Calibri Light" w:hAnsi="Calibri Light"/>
                  <w:sz w:val="16"/>
                  <w:szCs w:val="16"/>
                  <w:lang w:val="en-US"/>
                </w:rPr>
                <w:t>ISO 6274:1982 Concrete -- Sieve analysis of aggregates</w:t>
              </w:r>
            </w:ins>
          </w:p>
          <w:p w14:paraId="38A0C795" w14:textId="77777777" w:rsidR="00821EB1" w:rsidRPr="00F526AD" w:rsidRDefault="00821EB1" w:rsidP="00F526AD">
            <w:pPr>
              <w:spacing w:before="100" w:beforeAutospacing="1" w:after="120" w:afterAutospacing="1"/>
              <w:rPr>
                <w:rFonts w:ascii="Calibri Light" w:hAnsi="Calibri Light"/>
                <w:sz w:val="16"/>
                <w:szCs w:val="16"/>
                <w:lang w:val="en-US"/>
              </w:rPr>
            </w:pPr>
            <w:del w:id="13798" w:author="Jing Kai Toh" w:date="2016-05-11T17:11:00Z">
              <w:r w:rsidRPr="00F526AD" w:rsidDel="004B5EE0">
                <w:rPr>
                  <w:rFonts w:ascii="Calibri Light" w:hAnsi="Calibri Light"/>
                  <w:sz w:val="16"/>
                  <w:szCs w:val="16"/>
                  <w:lang w:val="en-US"/>
                </w:rPr>
                <w:delText>ISO 6275: 1982 Concrete, hardened -- Determination of density</w:delText>
              </w:r>
            </w:del>
            <w:ins w:id="13799" w:author="Jing Kai Toh" w:date="2016-05-11T17:11:00Z">
              <w:r w:rsidR="004B5EE0">
                <w:rPr>
                  <w:rFonts w:ascii="Calibri Light" w:hAnsi="Calibri Light"/>
                  <w:sz w:val="16"/>
                  <w:szCs w:val="16"/>
                  <w:lang w:val="en-US"/>
                </w:rPr>
                <w:t>ISO 1920-5:2004 Testing of concrete -- Part 5: Properties of hardened concrete other than strength</w:t>
              </w:r>
            </w:ins>
          </w:p>
          <w:p w14:paraId="0B15753A" w14:textId="77777777" w:rsidR="00821EB1" w:rsidRPr="00F526AD" w:rsidRDefault="00821EB1" w:rsidP="00F526AD">
            <w:pPr>
              <w:spacing w:before="100" w:beforeAutospacing="1" w:after="120" w:afterAutospacing="1"/>
              <w:rPr>
                <w:rFonts w:ascii="Calibri Light" w:hAnsi="Calibri Light"/>
                <w:sz w:val="16"/>
                <w:szCs w:val="16"/>
                <w:lang w:val="en-US"/>
              </w:rPr>
            </w:pPr>
            <w:del w:id="13800" w:author="Jing Kai Toh" w:date="2016-05-11T17:10:00Z">
              <w:r w:rsidRPr="00F526AD" w:rsidDel="004B5EE0">
                <w:rPr>
                  <w:rFonts w:ascii="Calibri Light" w:hAnsi="Calibri Light"/>
                  <w:sz w:val="16"/>
                  <w:szCs w:val="16"/>
                  <w:lang w:val="en-US"/>
                </w:rPr>
                <w:delText>ISO 6276: 1982 Concrete, compacted fresh -- Determination of density</w:delText>
              </w:r>
            </w:del>
            <w:ins w:id="13801" w:author="Jing Kai Toh" w:date="2016-05-11T17:10:00Z">
              <w:r w:rsidR="004B5EE0">
                <w:rPr>
                  <w:rFonts w:ascii="Calibri Light" w:hAnsi="Calibri Light"/>
                  <w:sz w:val="16"/>
                  <w:szCs w:val="16"/>
                  <w:lang w:val="en-US"/>
                </w:rPr>
                <w:t>ISO 1920-2:2005 Testing of concrete -- Part 2: Properties of fresh concrete</w:t>
              </w:r>
            </w:ins>
          </w:p>
          <w:p w14:paraId="513EDA3B" w14:textId="77777777" w:rsidR="00821EB1" w:rsidRPr="00F526AD" w:rsidRDefault="00821EB1" w:rsidP="00F526AD">
            <w:pPr>
              <w:spacing w:before="100" w:beforeAutospacing="1" w:after="120" w:afterAutospacing="1"/>
              <w:rPr>
                <w:rFonts w:ascii="Calibri Light" w:hAnsi="Calibri Light"/>
                <w:sz w:val="16"/>
                <w:szCs w:val="16"/>
                <w:lang w:val="en-US"/>
              </w:rPr>
            </w:pPr>
            <w:del w:id="13802" w:author="Jing Kai Toh" w:date="2016-05-11T17:09:00Z">
              <w:r w:rsidRPr="00F526AD" w:rsidDel="004B5EE0">
                <w:rPr>
                  <w:rFonts w:ascii="Calibri Light" w:hAnsi="Calibri Light"/>
                  <w:sz w:val="16"/>
                  <w:szCs w:val="16"/>
                  <w:lang w:val="en-US"/>
                </w:rPr>
                <w:delText>ISO 6782: 1982 Aggregates for concrete -- Determination of bulk density</w:delText>
              </w:r>
            </w:del>
            <w:ins w:id="13803" w:author="Jing Kai Toh" w:date="2016-05-11T17:09:00Z">
              <w:r w:rsidR="004B5EE0">
                <w:rPr>
                  <w:rFonts w:ascii="Calibri Light" w:hAnsi="Calibri Light"/>
                  <w:sz w:val="16"/>
                  <w:szCs w:val="16"/>
                  <w:lang w:val="en-US"/>
                </w:rPr>
                <w:t>ISO 6782:1982 Aggregates for concrete -- Determination of bulk density</w:t>
              </w:r>
            </w:ins>
          </w:p>
          <w:p w14:paraId="7346F10E" w14:textId="77777777" w:rsidR="00821EB1" w:rsidRPr="00F526AD" w:rsidRDefault="00821EB1" w:rsidP="00F526AD">
            <w:pPr>
              <w:spacing w:before="100" w:beforeAutospacing="1" w:after="120" w:afterAutospacing="1"/>
              <w:rPr>
                <w:rFonts w:ascii="Calibri Light" w:hAnsi="Calibri Light"/>
                <w:sz w:val="16"/>
                <w:szCs w:val="16"/>
                <w:lang w:val="en-US"/>
              </w:rPr>
            </w:pPr>
            <w:del w:id="13804" w:author="Jing Kai Toh" w:date="2016-05-11T17:07:00Z">
              <w:r w:rsidRPr="00F526AD" w:rsidDel="004B5EE0">
                <w:rPr>
                  <w:rFonts w:ascii="Calibri Light" w:hAnsi="Calibri Light"/>
                  <w:sz w:val="16"/>
                  <w:szCs w:val="16"/>
                  <w:lang w:val="en-US"/>
                </w:rPr>
                <w:delText>ISO 6783: 1982 Coarse aggregates for concrete -- Determination of particle density and water absorption -- Hydrostatic balance method</w:delText>
              </w:r>
            </w:del>
            <w:ins w:id="13805" w:author="Jing Kai Toh" w:date="2016-05-11T17:07:00Z">
              <w:r w:rsidR="004B5EE0">
                <w:rPr>
                  <w:rFonts w:ascii="Calibri Light" w:hAnsi="Calibri Light"/>
                  <w:sz w:val="16"/>
                  <w:szCs w:val="16"/>
                  <w:lang w:val="en-US"/>
                </w:rPr>
                <w:t>ISO 6783:1982 Coarse aggregates for concrete -- Determination of particle density and water absorption -- Hydrostatic balance method</w:t>
              </w:r>
            </w:ins>
          </w:p>
          <w:p w14:paraId="039AAE4F" w14:textId="77777777" w:rsidR="00821EB1" w:rsidRPr="00F526AD" w:rsidRDefault="00821EB1" w:rsidP="00F526AD">
            <w:pPr>
              <w:spacing w:before="100" w:beforeAutospacing="1" w:after="120" w:afterAutospacing="1"/>
              <w:rPr>
                <w:rFonts w:ascii="Calibri Light" w:hAnsi="Calibri Light"/>
                <w:sz w:val="16"/>
                <w:szCs w:val="16"/>
                <w:lang w:val="en-US"/>
              </w:rPr>
            </w:pPr>
            <w:del w:id="13806" w:author="Jing Kai Toh" w:date="2016-05-11T17:06:00Z">
              <w:r w:rsidRPr="00F526AD" w:rsidDel="004B5EE0">
                <w:rPr>
                  <w:rFonts w:ascii="Calibri Light" w:hAnsi="Calibri Light"/>
                  <w:sz w:val="16"/>
                  <w:szCs w:val="16"/>
                  <w:lang w:val="en-US"/>
                </w:rPr>
                <w:delText>ISO 6784: 1982 Concrete -- Determination of static modulus of elasticity in compression</w:delText>
              </w:r>
            </w:del>
            <w:ins w:id="13807" w:author="Jing Kai Toh" w:date="2016-05-11T17:06:00Z">
              <w:r w:rsidR="004B5EE0">
                <w:rPr>
                  <w:rFonts w:ascii="Calibri Light" w:hAnsi="Calibri Light"/>
                  <w:sz w:val="16"/>
                  <w:szCs w:val="16"/>
                  <w:lang w:val="en-US"/>
                </w:rPr>
                <w:t>ISO 1920-10:2010 Testing of concrete -- Part 10: Determination of static modulus of elasticity in compression</w:t>
              </w:r>
            </w:ins>
          </w:p>
          <w:p w14:paraId="601DC8DD" w14:textId="77777777" w:rsidR="00821EB1" w:rsidRPr="00F526AD" w:rsidRDefault="00821EB1" w:rsidP="00F526AD">
            <w:pPr>
              <w:spacing w:before="100" w:beforeAutospacing="1" w:after="120" w:afterAutospacing="1"/>
              <w:rPr>
                <w:rFonts w:ascii="Calibri Light" w:hAnsi="Calibri Light"/>
                <w:sz w:val="16"/>
                <w:szCs w:val="16"/>
                <w:lang w:val="en-US"/>
              </w:rPr>
            </w:pPr>
            <w:r w:rsidRPr="00F526AD">
              <w:rPr>
                <w:rFonts w:ascii="Calibri Light" w:hAnsi="Calibri Light"/>
                <w:sz w:val="16"/>
                <w:szCs w:val="16"/>
                <w:lang w:val="en-US"/>
              </w:rPr>
              <w:t>ISO 6934-1: 1991 Steel for the prestressing of concrete -- Part 1: General requirements</w:t>
            </w:r>
          </w:p>
          <w:p w14:paraId="71AFC104" w14:textId="77777777" w:rsidR="00821EB1" w:rsidRPr="00F526AD" w:rsidRDefault="00821EB1" w:rsidP="00F526AD">
            <w:pPr>
              <w:spacing w:before="100" w:beforeAutospacing="1" w:after="120" w:afterAutospacing="1"/>
              <w:rPr>
                <w:rFonts w:ascii="Calibri Light" w:hAnsi="Calibri Light"/>
                <w:sz w:val="16"/>
                <w:szCs w:val="16"/>
                <w:lang w:val="en-US"/>
              </w:rPr>
            </w:pPr>
            <w:r w:rsidRPr="00F526AD">
              <w:rPr>
                <w:rFonts w:ascii="Calibri Light" w:hAnsi="Calibri Light"/>
                <w:sz w:val="16"/>
                <w:szCs w:val="16"/>
                <w:lang w:val="en-US"/>
              </w:rPr>
              <w:t>ISO 6934-2: 1991 Steel for the prestressing of concrete -- Part 2: Cold-drawn wire</w:t>
            </w:r>
          </w:p>
          <w:p w14:paraId="7E8CA485" w14:textId="77777777" w:rsidR="00821EB1" w:rsidRPr="00F526AD" w:rsidRDefault="00821EB1" w:rsidP="00F526AD">
            <w:pPr>
              <w:spacing w:before="100" w:beforeAutospacing="1" w:after="120" w:afterAutospacing="1"/>
              <w:rPr>
                <w:rFonts w:ascii="Calibri Light" w:hAnsi="Calibri Light"/>
                <w:sz w:val="16"/>
                <w:szCs w:val="16"/>
                <w:lang w:val="en-US"/>
              </w:rPr>
            </w:pPr>
            <w:r w:rsidRPr="00F526AD">
              <w:rPr>
                <w:rFonts w:ascii="Calibri Light" w:hAnsi="Calibri Light"/>
                <w:sz w:val="16"/>
                <w:szCs w:val="16"/>
                <w:lang w:val="en-US"/>
              </w:rPr>
              <w:t>ISO 6934-3: 1991 Steel for the prestressing of concrete -- Part 3: Quenched and tempered wire</w:t>
            </w:r>
          </w:p>
          <w:p w14:paraId="74907C12" w14:textId="77777777" w:rsidR="00821EB1" w:rsidRPr="00F526AD" w:rsidRDefault="00821EB1" w:rsidP="00F526AD">
            <w:pPr>
              <w:spacing w:before="100" w:beforeAutospacing="1" w:after="120" w:afterAutospacing="1"/>
              <w:rPr>
                <w:rFonts w:ascii="Calibri Light" w:hAnsi="Calibri Light"/>
                <w:sz w:val="16"/>
                <w:szCs w:val="16"/>
                <w:lang w:val="en-US"/>
              </w:rPr>
            </w:pPr>
            <w:r w:rsidRPr="00F526AD">
              <w:rPr>
                <w:rFonts w:ascii="Calibri Light" w:hAnsi="Calibri Light"/>
                <w:sz w:val="16"/>
                <w:szCs w:val="16"/>
                <w:lang w:val="en-US"/>
              </w:rPr>
              <w:t>ISO 6934-4: 1991 Steel for the prestressing of concrete -- Part 4: Strand</w:t>
            </w:r>
          </w:p>
          <w:p w14:paraId="65F4C52F" w14:textId="77777777" w:rsidR="00821EB1" w:rsidRPr="00F526AD" w:rsidRDefault="00821EB1" w:rsidP="00F526AD">
            <w:pPr>
              <w:spacing w:before="100" w:beforeAutospacing="1" w:after="120" w:afterAutospacing="1"/>
              <w:rPr>
                <w:rFonts w:ascii="Calibri Light" w:hAnsi="Calibri Light"/>
                <w:sz w:val="16"/>
                <w:szCs w:val="16"/>
                <w:lang w:val="en-US"/>
              </w:rPr>
            </w:pPr>
            <w:r w:rsidRPr="00F526AD">
              <w:rPr>
                <w:rFonts w:ascii="Calibri Light" w:hAnsi="Calibri Light"/>
                <w:sz w:val="16"/>
                <w:szCs w:val="16"/>
                <w:lang w:val="en-US"/>
              </w:rPr>
              <w:t>ISO 6934-5: 1991 Steel for the prestressing of concrete -- Part 5: Hot-rolled steel bars with or without subsequent processing</w:t>
            </w:r>
          </w:p>
          <w:p w14:paraId="7A3D85A5" w14:textId="77777777" w:rsidR="00821EB1" w:rsidRPr="00F526AD" w:rsidRDefault="00821EB1" w:rsidP="00F526AD">
            <w:pPr>
              <w:spacing w:before="100" w:beforeAutospacing="1" w:after="120" w:afterAutospacing="1"/>
              <w:rPr>
                <w:rFonts w:ascii="Calibri Light" w:hAnsi="Calibri Light"/>
                <w:sz w:val="16"/>
                <w:szCs w:val="16"/>
                <w:lang w:val="en-US"/>
              </w:rPr>
            </w:pPr>
            <w:r w:rsidRPr="00F526AD">
              <w:rPr>
                <w:rFonts w:ascii="Calibri Light" w:hAnsi="Calibri Light"/>
                <w:sz w:val="16"/>
                <w:szCs w:val="16"/>
                <w:lang w:val="en-US"/>
              </w:rPr>
              <w:t>ISO 6935-1: 1991 Steel for the reinforcement of concrete -- Part 1: Plain bars</w:t>
            </w:r>
          </w:p>
          <w:p w14:paraId="253D0886" w14:textId="77777777" w:rsidR="00821EB1" w:rsidRPr="00F526AD" w:rsidRDefault="00821EB1" w:rsidP="00F526AD">
            <w:pPr>
              <w:spacing w:before="100" w:beforeAutospacing="1" w:after="120" w:afterAutospacing="1"/>
              <w:rPr>
                <w:rFonts w:ascii="Calibri Light" w:hAnsi="Calibri Light"/>
                <w:sz w:val="16"/>
                <w:szCs w:val="16"/>
                <w:lang w:val="en-US"/>
              </w:rPr>
            </w:pPr>
            <w:r w:rsidRPr="00F526AD">
              <w:rPr>
                <w:rFonts w:ascii="Calibri Light" w:hAnsi="Calibri Light"/>
                <w:sz w:val="16"/>
                <w:szCs w:val="16"/>
                <w:lang w:val="en-US"/>
              </w:rPr>
              <w:t>ISO 6935-2: 1991 Steel for the reinforcement of concrete -- Part 2: Ribbed bars</w:t>
            </w:r>
          </w:p>
          <w:p w14:paraId="317CC0A4" w14:textId="77777777" w:rsidR="00821EB1" w:rsidRPr="00F526AD" w:rsidDel="00AD1EC2" w:rsidRDefault="00AD1EC2" w:rsidP="00F526AD">
            <w:pPr>
              <w:spacing w:before="100" w:beforeAutospacing="1" w:after="120" w:afterAutospacing="1"/>
              <w:rPr>
                <w:del w:id="13808" w:author="Jing Kai Toh" w:date="2016-05-12T14:08:00Z"/>
                <w:rFonts w:ascii="Calibri Light" w:hAnsi="Calibri Light"/>
                <w:sz w:val="16"/>
                <w:szCs w:val="16"/>
                <w:lang w:val="en-US"/>
              </w:rPr>
            </w:pPr>
            <w:ins w:id="13809" w:author="Jing Kai Toh" w:date="2016-05-12T14:08:00Z">
              <w:r w:rsidRPr="00AD1EC2">
                <w:rPr>
                  <w:rFonts w:ascii="Calibri Light" w:hAnsi="Calibri Light"/>
                  <w:sz w:val="16"/>
                  <w:szCs w:val="16"/>
                  <w:lang w:val="en-US"/>
                </w:rPr>
                <w:t>ISO 6935-3:1992 Steel for the reinforcement of concrete -- Part 3: Welded fabric</w:t>
              </w:r>
            </w:ins>
            <w:del w:id="13810" w:author="Jing Kai Toh" w:date="2016-05-12T14:08:00Z">
              <w:r w:rsidR="00821EB1" w:rsidRPr="00F526AD" w:rsidDel="00AD1EC2">
                <w:rPr>
                  <w:rFonts w:ascii="Calibri Light" w:hAnsi="Calibri Light"/>
                  <w:sz w:val="16"/>
                  <w:szCs w:val="16"/>
                  <w:lang w:val="en-US"/>
                </w:rPr>
                <w:delText>ISO 6935-3: 1992 Steel for the reinforcement of concrete -- Part 3: Welded fabric</w:delText>
              </w:r>
            </w:del>
          </w:p>
          <w:p w14:paraId="19F723C1" w14:textId="77777777" w:rsidR="00821EB1" w:rsidRPr="00F526AD" w:rsidRDefault="00821EB1" w:rsidP="00F526AD">
            <w:pPr>
              <w:spacing w:before="100" w:beforeAutospacing="1" w:after="120" w:afterAutospacing="1"/>
              <w:rPr>
                <w:rFonts w:ascii="Calibri Light" w:hAnsi="Calibri Light"/>
                <w:sz w:val="16"/>
                <w:szCs w:val="16"/>
                <w:lang w:val="en-US"/>
              </w:rPr>
            </w:pPr>
            <w:del w:id="13811" w:author="Jing Kai Toh" w:date="2016-05-11T17:05:00Z">
              <w:r w:rsidRPr="00F526AD" w:rsidDel="004B5EE0">
                <w:rPr>
                  <w:rFonts w:ascii="Calibri Light" w:hAnsi="Calibri Light"/>
                  <w:sz w:val="16"/>
                  <w:szCs w:val="16"/>
                  <w:lang w:val="en-US"/>
                </w:rPr>
                <w:delText>ISO 7033: 1987 Fine and coarse aggregates for concrete -- Determination of the particle mass-per-volume and water absorption -- Pycnometer method</w:delText>
              </w:r>
            </w:del>
            <w:ins w:id="13812" w:author="Jing Kai Toh" w:date="2016-05-11T17:05:00Z">
              <w:r w:rsidR="004B5EE0">
                <w:rPr>
                  <w:rFonts w:ascii="Calibri Light" w:hAnsi="Calibri Light"/>
                  <w:sz w:val="16"/>
                  <w:szCs w:val="16"/>
                  <w:lang w:val="en-US"/>
                </w:rPr>
                <w:t>ISO 7033:1987 Fine and coarse aggregates for concrete -- Determination of the particle mass-per-volume and water absorption -- Pycnometer method</w:t>
              </w:r>
            </w:ins>
          </w:p>
          <w:p w14:paraId="3923643A" w14:textId="77777777" w:rsidR="00821EB1" w:rsidRPr="00F526AD" w:rsidRDefault="00821EB1" w:rsidP="00F526AD">
            <w:pPr>
              <w:spacing w:before="100" w:beforeAutospacing="1" w:after="120" w:afterAutospacing="1"/>
              <w:rPr>
                <w:rFonts w:ascii="Calibri Light" w:hAnsi="Calibri Light"/>
                <w:sz w:val="16"/>
                <w:szCs w:val="16"/>
                <w:lang w:val="en-US"/>
              </w:rPr>
            </w:pPr>
            <w:r w:rsidRPr="00F526AD">
              <w:rPr>
                <w:rFonts w:ascii="Calibri Light" w:hAnsi="Calibri Light"/>
                <w:sz w:val="16"/>
                <w:szCs w:val="16"/>
                <w:lang w:val="en-US"/>
              </w:rPr>
              <w:t>Paints</w:t>
            </w:r>
          </w:p>
          <w:p w14:paraId="1DC8D8FE" w14:textId="77777777" w:rsidR="00821EB1" w:rsidRPr="00F526AD" w:rsidRDefault="00821EB1" w:rsidP="00F526AD">
            <w:pPr>
              <w:spacing w:before="100" w:beforeAutospacing="1" w:after="120" w:afterAutospacing="1"/>
              <w:rPr>
                <w:rFonts w:ascii="Calibri Light" w:hAnsi="Calibri Light"/>
                <w:sz w:val="16"/>
                <w:szCs w:val="16"/>
                <w:lang w:val="en-US"/>
              </w:rPr>
            </w:pPr>
            <w:del w:id="13813" w:author="Ashan Asmone" w:date="2016-03-31T15:47:00Z">
              <w:r w:rsidRPr="00F526AD" w:rsidDel="00A010C7">
                <w:rPr>
                  <w:rFonts w:ascii="Calibri Light" w:hAnsi="Calibri Light"/>
                  <w:sz w:val="16"/>
                  <w:szCs w:val="16"/>
                  <w:lang w:val="en-US"/>
                </w:rPr>
                <w:delText>ISO 1513: 1992 Paints and varnishes -- Examination and preparation of samples for testing</w:delText>
              </w:r>
            </w:del>
            <w:ins w:id="13814" w:author="Ashan Asmone" w:date="2016-03-31T15:47:00Z">
              <w:r w:rsidR="00A010C7">
                <w:rPr>
                  <w:rFonts w:ascii="Calibri Light" w:hAnsi="Calibri Light"/>
                  <w:sz w:val="16"/>
                  <w:szCs w:val="16"/>
                  <w:lang w:val="en-US"/>
                </w:rPr>
                <w:t>ISO 1513:2010 Paints and varnishes -- Examination and preparation of test samples</w:t>
              </w:r>
            </w:ins>
          </w:p>
          <w:p w14:paraId="3D394C89" w14:textId="77777777" w:rsidR="00821EB1" w:rsidRPr="00F526AD" w:rsidRDefault="00821EB1" w:rsidP="00F526AD">
            <w:pPr>
              <w:spacing w:before="100" w:beforeAutospacing="1" w:after="120" w:afterAutospacing="1"/>
              <w:rPr>
                <w:rFonts w:ascii="Calibri Light" w:hAnsi="Calibri Light"/>
                <w:sz w:val="16"/>
                <w:szCs w:val="16"/>
                <w:lang w:val="en-US"/>
              </w:rPr>
            </w:pPr>
            <w:del w:id="13815" w:author="Ashan Asmone" w:date="2016-03-31T15:48:00Z">
              <w:r w:rsidRPr="00F526AD" w:rsidDel="00A010C7">
                <w:rPr>
                  <w:rFonts w:ascii="Calibri Light" w:hAnsi="Calibri Light"/>
                  <w:sz w:val="16"/>
                  <w:szCs w:val="16"/>
                  <w:lang w:val="en-US"/>
                </w:rPr>
                <w:delText>ISO 1514: 1993 Paints and varnishes -- Standard panels for testing</w:delText>
              </w:r>
            </w:del>
            <w:ins w:id="13816" w:author="Ashan Asmone" w:date="2016-03-31T15:48:00Z">
              <w:r w:rsidR="00A010C7">
                <w:rPr>
                  <w:rFonts w:ascii="Calibri Light" w:hAnsi="Calibri Light"/>
                  <w:sz w:val="16"/>
                  <w:szCs w:val="16"/>
                  <w:lang w:val="en-US"/>
                </w:rPr>
                <w:t>ISO 1514:2004 Paints and varnishes -- Standard panels for testing</w:t>
              </w:r>
            </w:ins>
          </w:p>
          <w:p w14:paraId="5A39E974" w14:textId="77777777" w:rsidR="00821EB1" w:rsidRPr="00F526AD" w:rsidRDefault="00821EB1" w:rsidP="00F526AD">
            <w:pPr>
              <w:spacing w:before="100" w:beforeAutospacing="1" w:after="120" w:afterAutospacing="1"/>
              <w:rPr>
                <w:rFonts w:ascii="Calibri Light" w:hAnsi="Calibri Light"/>
                <w:sz w:val="16"/>
                <w:szCs w:val="16"/>
                <w:lang w:val="en-US"/>
              </w:rPr>
            </w:pPr>
            <w:del w:id="13817" w:author="Ashan Asmone" w:date="2016-03-31T15:49:00Z">
              <w:r w:rsidRPr="00F526AD" w:rsidDel="00A010C7">
                <w:rPr>
                  <w:rFonts w:ascii="Calibri Light" w:hAnsi="Calibri Light"/>
                  <w:sz w:val="16"/>
                  <w:szCs w:val="16"/>
                  <w:lang w:val="en-US"/>
                </w:rPr>
                <w:delText>ISO 1516: 1981 Paints, varnishes, petroleum and related products -- Flash/no flash test -- Closed cup equilibrium method</w:delText>
              </w:r>
            </w:del>
            <w:ins w:id="13818" w:author="Ashan Asmone" w:date="2016-03-31T15:49:00Z">
              <w:r w:rsidR="00A010C7">
                <w:rPr>
                  <w:rFonts w:ascii="Calibri Light" w:hAnsi="Calibri Light"/>
                  <w:sz w:val="16"/>
                  <w:szCs w:val="16"/>
                  <w:lang w:val="en-US"/>
                </w:rPr>
                <w:t>ISO 1516:2002 Determination of flash/no flash -- Closed cup equilibrium method</w:t>
              </w:r>
            </w:ins>
          </w:p>
          <w:p w14:paraId="7ABDDE21" w14:textId="77777777" w:rsidR="00821EB1" w:rsidRPr="00F526AD" w:rsidRDefault="00821EB1" w:rsidP="00F526AD">
            <w:pPr>
              <w:spacing w:before="100" w:beforeAutospacing="1" w:after="120" w:afterAutospacing="1"/>
              <w:rPr>
                <w:rFonts w:ascii="Calibri Light" w:hAnsi="Calibri Light"/>
                <w:sz w:val="16"/>
                <w:szCs w:val="16"/>
                <w:lang w:val="en-US"/>
              </w:rPr>
            </w:pPr>
            <w:del w:id="13819" w:author="Ashan Asmone" w:date="2016-03-31T15:50:00Z">
              <w:r w:rsidRPr="00F526AD" w:rsidDel="00A010C7">
                <w:rPr>
                  <w:rFonts w:ascii="Calibri Light" w:hAnsi="Calibri Light"/>
                  <w:sz w:val="16"/>
                  <w:szCs w:val="16"/>
                  <w:lang w:val="en-US"/>
                </w:rPr>
                <w:delText>ISO 1517: 1973 Paints and varnishes -- Surface-drying test -- Ballotini method</w:delText>
              </w:r>
            </w:del>
            <w:ins w:id="13820" w:author="Ashan Asmone" w:date="2016-03-31T15:50:00Z">
              <w:r w:rsidR="00A010C7">
                <w:rPr>
                  <w:rFonts w:ascii="Calibri Light" w:hAnsi="Calibri Light"/>
                  <w:sz w:val="16"/>
                  <w:szCs w:val="16"/>
                  <w:lang w:val="en-US"/>
                </w:rPr>
                <w:t>ISO 9117-3:2010 Paints and varnishes -- Drying tests -- Part 3: Surface-drying test using ballotini</w:t>
              </w:r>
            </w:ins>
          </w:p>
          <w:p w14:paraId="60FF93C5" w14:textId="77777777" w:rsidR="00821EB1" w:rsidRPr="00F526AD" w:rsidRDefault="00821EB1" w:rsidP="00F526AD">
            <w:pPr>
              <w:spacing w:before="100" w:beforeAutospacing="1" w:after="120" w:afterAutospacing="1"/>
              <w:rPr>
                <w:rFonts w:ascii="Calibri Light" w:hAnsi="Calibri Light"/>
                <w:sz w:val="16"/>
                <w:szCs w:val="16"/>
                <w:lang w:val="en-US"/>
              </w:rPr>
            </w:pPr>
            <w:del w:id="13821" w:author="Ashan Asmone" w:date="2016-03-31T15:50:00Z">
              <w:r w:rsidRPr="00F526AD" w:rsidDel="00A010C7">
                <w:rPr>
                  <w:rFonts w:ascii="Calibri Light" w:hAnsi="Calibri Light"/>
                  <w:sz w:val="16"/>
                  <w:szCs w:val="16"/>
                  <w:lang w:val="en-US"/>
                </w:rPr>
                <w:delText>ISO 1518: 1992 Paints and varnishes -- Scratch test</w:delText>
              </w:r>
            </w:del>
            <w:ins w:id="13822" w:author="Ashan Asmone" w:date="2016-03-31T15:50:00Z">
              <w:r w:rsidR="00A010C7">
                <w:rPr>
                  <w:rFonts w:ascii="Calibri Light" w:hAnsi="Calibri Light"/>
                  <w:sz w:val="16"/>
                  <w:szCs w:val="16"/>
                  <w:lang w:val="en-US"/>
                </w:rPr>
                <w:t>ISO 1518-1:2011 Paints and varnishes -- Determination of scratch resistance -- Part 1: Constant-loading method</w:t>
              </w:r>
            </w:ins>
          </w:p>
          <w:p w14:paraId="47D4C91A" w14:textId="77777777" w:rsidR="00821EB1" w:rsidRPr="00F526AD" w:rsidRDefault="00821EB1" w:rsidP="00F526AD">
            <w:pPr>
              <w:spacing w:before="100" w:beforeAutospacing="1" w:after="120" w:afterAutospacing="1"/>
              <w:rPr>
                <w:rFonts w:ascii="Calibri Light" w:hAnsi="Calibri Light"/>
                <w:sz w:val="16"/>
                <w:szCs w:val="16"/>
                <w:lang w:val="en-US"/>
              </w:rPr>
            </w:pPr>
            <w:del w:id="13823" w:author="Ashan Asmone" w:date="2016-03-31T15:51:00Z">
              <w:r w:rsidRPr="00F526AD" w:rsidDel="00A010C7">
                <w:rPr>
                  <w:rFonts w:ascii="Calibri Light" w:hAnsi="Calibri Light"/>
                  <w:sz w:val="16"/>
                  <w:szCs w:val="16"/>
                  <w:lang w:val="en-US"/>
                </w:rPr>
                <w:delText>ISO 1519: 1973 Paints and varnishes -- Bend test (cylindrical mandrel)</w:delText>
              </w:r>
            </w:del>
            <w:ins w:id="13824" w:author="Ashan Asmone" w:date="2016-03-31T15:51:00Z">
              <w:r w:rsidR="00A010C7">
                <w:rPr>
                  <w:rFonts w:ascii="Calibri Light" w:hAnsi="Calibri Light"/>
                  <w:sz w:val="16"/>
                  <w:szCs w:val="16"/>
                  <w:lang w:val="en-US"/>
                </w:rPr>
                <w:t>ISO 1519:2011 Paints and varnishes -- Bend test (cylindrical mandrel)</w:t>
              </w:r>
            </w:ins>
          </w:p>
          <w:p w14:paraId="4933D0CC" w14:textId="77777777" w:rsidR="00821EB1" w:rsidRPr="00F526AD" w:rsidRDefault="00821EB1" w:rsidP="00F526AD">
            <w:pPr>
              <w:spacing w:before="100" w:beforeAutospacing="1" w:after="120" w:afterAutospacing="1"/>
              <w:rPr>
                <w:rFonts w:ascii="Calibri Light" w:hAnsi="Calibri Light"/>
                <w:sz w:val="16"/>
                <w:szCs w:val="16"/>
                <w:lang w:val="en-US"/>
              </w:rPr>
            </w:pPr>
            <w:del w:id="13825" w:author="Ashan Asmone" w:date="2016-03-31T15:52:00Z">
              <w:r w:rsidRPr="00F526AD" w:rsidDel="00A010C7">
                <w:rPr>
                  <w:rFonts w:ascii="Calibri Light" w:hAnsi="Calibri Light"/>
                  <w:sz w:val="16"/>
                  <w:szCs w:val="16"/>
                  <w:lang w:val="en-US"/>
                </w:rPr>
                <w:delText>ISO 1520: 1999 Paints and varnishes -- Cupping test (available in English only)</w:delText>
              </w:r>
            </w:del>
            <w:ins w:id="13826" w:author="Ashan Asmone" w:date="2016-03-31T15:52:00Z">
              <w:r w:rsidR="00A010C7">
                <w:rPr>
                  <w:rFonts w:ascii="Calibri Light" w:hAnsi="Calibri Light"/>
                  <w:sz w:val="16"/>
                  <w:szCs w:val="16"/>
                  <w:lang w:val="en-US"/>
                </w:rPr>
                <w:t>ISO 1520:2006 - Paints and varnishes -- Cupping test</w:t>
              </w:r>
            </w:ins>
          </w:p>
          <w:p w14:paraId="63DE0098" w14:textId="77777777" w:rsidR="00821EB1" w:rsidRPr="00F526AD" w:rsidRDefault="00821EB1" w:rsidP="00F526AD">
            <w:pPr>
              <w:spacing w:before="100" w:beforeAutospacing="1" w:after="120" w:afterAutospacing="1"/>
              <w:rPr>
                <w:rFonts w:ascii="Calibri Light" w:hAnsi="Calibri Light"/>
                <w:sz w:val="16"/>
                <w:szCs w:val="16"/>
                <w:lang w:val="en-US"/>
              </w:rPr>
            </w:pPr>
            <w:del w:id="13827" w:author="Ashan Asmone" w:date="2016-03-31T15:53:00Z">
              <w:r w:rsidRPr="00F526AD" w:rsidDel="00A010C7">
                <w:rPr>
                  <w:rFonts w:ascii="Calibri Light" w:hAnsi="Calibri Light"/>
                  <w:sz w:val="16"/>
                  <w:szCs w:val="16"/>
                  <w:lang w:val="en-US"/>
                </w:rPr>
                <w:delText>ISO 1522: 1998 Paints and varnishes -- Pendulum damping test</w:delText>
              </w:r>
            </w:del>
            <w:ins w:id="13828" w:author="Ashan Asmone" w:date="2016-03-31T15:53:00Z">
              <w:r w:rsidR="00A010C7">
                <w:rPr>
                  <w:rFonts w:ascii="Calibri Light" w:hAnsi="Calibri Light"/>
                  <w:sz w:val="16"/>
                  <w:szCs w:val="16"/>
                  <w:lang w:val="en-US"/>
                </w:rPr>
                <w:t>ISO 1522:2006 Paints and varnishes -- Pendulum damping test</w:t>
              </w:r>
            </w:ins>
          </w:p>
          <w:p w14:paraId="56C9A2EE" w14:textId="77777777" w:rsidR="00821EB1" w:rsidRPr="00F526AD" w:rsidRDefault="00821EB1" w:rsidP="00F526AD">
            <w:pPr>
              <w:spacing w:before="100" w:beforeAutospacing="1" w:after="120" w:afterAutospacing="1"/>
              <w:rPr>
                <w:rFonts w:ascii="Calibri Light" w:hAnsi="Calibri Light"/>
                <w:sz w:val="16"/>
                <w:szCs w:val="16"/>
                <w:lang w:val="en-US"/>
              </w:rPr>
            </w:pPr>
            <w:del w:id="13829" w:author="Ashan Asmone" w:date="2016-03-31T15:54:00Z">
              <w:r w:rsidRPr="00F526AD" w:rsidDel="00A010C7">
                <w:rPr>
                  <w:rFonts w:ascii="Calibri Light" w:hAnsi="Calibri Light"/>
                  <w:sz w:val="16"/>
                  <w:szCs w:val="16"/>
                  <w:lang w:val="en-US"/>
                </w:rPr>
                <w:delText>ISO 1523: 1983 Paints, varnishes, petroleum and related products -- Determination of flashpoint -- Closed cup equilibrium method</w:delText>
              </w:r>
            </w:del>
            <w:ins w:id="13830" w:author="Ashan Asmone" w:date="2016-03-31T15:54:00Z">
              <w:r w:rsidR="00A010C7">
                <w:rPr>
                  <w:rFonts w:ascii="Calibri Light" w:hAnsi="Calibri Light"/>
                  <w:sz w:val="16"/>
                  <w:szCs w:val="16"/>
                  <w:lang w:val="en-US"/>
                </w:rPr>
                <w:t>ISO 1523:2002 Determination of flash point -- Closed cup equilibrium method</w:t>
              </w:r>
            </w:ins>
          </w:p>
          <w:p w14:paraId="107C6AE4" w14:textId="77777777" w:rsidR="00821EB1" w:rsidRPr="00F526AD" w:rsidRDefault="00821EB1" w:rsidP="00F526AD">
            <w:pPr>
              <w:spacing w:before="100" w:beforeAutospacing="1" w:after="120" w:afterAutospacing="1"/>
              <w:rPr>
                <w:rFonts w:ascii="Calibri Light" w:hAnsi="Calibri Light"/>
                <w:sz w:val="16"/>
                <w:szCs w:val="16"/>
                <w:lang w:val="en-US"/>
              </w:rPr>
            </w:pPr>
            <w:del w:id="13831" w:author="Ashan Asmone" w:date="2016-03-31T15:56:00Z">
              <w:r w:rsidRPr="00F526AD" w:rsidDel="00A010C7">
                <w:rPr>
                  <w:rFonts w:ascii="Calibri Light" w:hAnsi="Calibri Light"/>
                  <w:sz w:val="16"/>
                  <w:szCs w:val="16"/>
                  <w:lang w:val="en-US"/>
                </w:rPr>
                <w:delText>ISO 1524: 2000 Paints, varnishes and printing inks -- Determination of fineness of grind</w:delText>
              </w:r>
            </w:del>
            <w:ins w:id="13832" w:author="Ashan Asmone" w:date="2016-03-31T15:56:00Z">
              <w:r w:rsidR="00A010C7">
                <w:rPr>
                  <w:rFonts w:ascii="Calibri Light" w:hAnsi="Calibri Light"/>
                  <w:sz w:val="16"/>
                  <w:szCs w:val="16"/>
                  <w:lang w:val="en-US"/>
                </w:rPr>
                <w:t>ISO 1524:2013 Paints, varnishes and printing inks -- Determination of fineness of grind</w:t>
              </w:r>
            </w:ins>
          </w:p>
          <w:p w14:paraId="101D6BEC" w14:textId="77777777" w:rsidR="00821EB1" w:rsidRPr="00F526AD" w:rsidRDefault="00821EB1" w:rsidP="00F526AD">
            <w:pPr>
              <w:spacing w:before="100" w:beforeAutospacing="1" w:after="120" w:afterAutospacing="1"/>
              <w:rPr>
                <w:rFonts w:ascii="Calibri Light" w:hAnsi="Calibri Light"/>
                <w:sz w:val="16"/>
                <w:szCs w:val="16"/>
                <w:lang w:val="en-US"/>
              </w:rPr>
            </w:pPr>
            <w:del w:id="13833" w:author="Ashan Asmone" w:date="2016-03-31T15:58:00Z">
              <w:r w:rsidRPr="00F526AD" w:rsidDel="00A010C7">
                <w:rPr>
                  <w:rFonts w:ascii="Calibri Light" w:hAnsi="Calibri Light"/>
                  <w:sz w:val="16"/>
                  <w:szCs w:val="16"/>
                  <w:lang w:val="en-US"/>
                </w:rPr>
                <w:delText>ISO 2409: 1992 Paints and varnishes -- Cross-cut test</w:delText>
              </w:r>
            </w:del>
            <w:ins w:id="13834" w:author="Ashan Asmone" w:date="2016-03-31T15:58:00Z">
              <w:r w:rsidR="00A010C7">
                <w:rPr>
                  <w:rFonts w:ascii="Calibri Light" w:hAnsi="Calibri Light"/>
                  <w:sz w:val="16"/>
                  <w:szCs w:val="16"/>
                  <w:lang w:val="en-US"/>
                </w:rPr>
                <w:t>ISO 2409:2013 Paints and varnishes -- Cross-cut test</w:t>
              </w:r>
            </w:ins>
          </w:p>
          <w:p w14:paraId="53C1EDF6" w14:textId="77777777" w:rsidR="00821EB1" w:rsidRPr="00F526AD" w:rsidRDefault="00821EB1" w:rsidP="00F526AD">
            <w:pPr>
              <w:spacing w:before="100" w:beforeAutospacing="1" w:after="120" w:afterAutospacing="1"/>
              <w:rPr>
                <w:rFonts w:ascii="Calibri Light" w:hAnsi="Calibri Light"/>
                <w:sz w:val="16"/>
                <w:szCs w:val="16"/>
                <w:lang w:val="en-US"/>
              </w:rPr>
            </w:pPr>
            <w:del w:id="13835" w:author="Ashan Asmone" w:date="2016-03-31T15:59:00Z">
              <w:r w:rsidRPr="00F526AD" w:rsidDel="00A010C7">
                <w:rPr>
                  <w:rFonts w:ascii="Calibri Light" w:hAnsi="Calibri Light"/>
                  <w:sz w:val="16"/>
                  <w:szCs w:val="16"/>
                  <w:lang w:val="en-US"/>
                </w:rPr>
                <w:delText>ISO 2431: 1993 Paints and varnishes -- Determination of flow time by use of flow cups</w:delText>
              </w:r>
            </w:del>
            <w:ins w:id="13836" w:author="Ashan Asmone" w:date="2016-03-31T15:59:00Z">
              <w:r w:rsidR="00A010C7">
                <w:rPr>
                  <w:rFonts w:ascii="Calibri Light" w:hAnsi="Calibri Light"/>
                  <w:sz w:val="16"/>
                  <w:szCs w:val="16"/>
                  <w:lang w:val="en-US"/>
                </w:rPr>
                <w:t>ISO 2431:2011 Paints and varnishes -- Determination of flow time by use of flow cups</w:t>
              </w:r>
            </w:ins>
          </w:p>
          <w:p w14:paraId="51D2DD2B" w14:textId="77777777" w:rsidR="00821EB1" w:rsidRPr="00F526AD" w:rsidRDefault="00821EB1" w:rsidP="00F526AD">
            <w:pPr>
              <w:spacing w:before="100" w:beforeAutospacing="1" w:after="120" w:afterAutospacing="1"/>
              <w:rPr>
                <w:rFonts w:ascii="Calibri Light" w:hAnsi="Calibri Light"/>
                <w:sz w:val="16"/>
                <w:szCs w:val="16"/>
                <w:lang w:val="en-US"/>
              </w:rPr>
            </w:pPr>
            <w:del w:id="13837" w:author="Ashan Asmone" w:date="2016-03-31T16:00:00Z">
              <w:r w:rsidRPr="00F526AD" w:rsidDel="00A010C7">
                <w:rPr>
                  <w:rFonts w:ascii="Calibri Light" w:hAnsi="Calibri Light"/>
                  <w:sz w:val="16"/>
                  <w:szCs w:val="16"/>
                  <w:lang w:val="en-US"/>
                </w:rPr>
                <w:delText>ISO 2808: 1997 Paints and varnishes -- Determination of film thickness</w:delText>
              </w:r>
            </w:del>
            <w:ins w:id="13838" w:author="Ashan Asmone" w:date="2016-03-31T16:00:00Z">
              <w:r w:rsidR="00A010C7">
                <w:rPr>
                  <w:rFonts w:ascii="Calibri Light" w:hAnsi="Calibri Light"/>
                  <w:sz w:val="16"/>
                  <w:szCs w:val="16"/>
                  <w:lang w:val="en-US"/>
                </w:rPr>
                <w:t>ISO 2808:2007 Paints and varnishes -- Determination of film thickness</w:t>
              </w:r>
            </w:ins>
          </w:p>
          <w:p w14:paraId="217B9C8E" w14:textId="77777777" w:rsidR="00821EB1" w:rsidRPr="00F526AD" w:rsidRDefault="00821EB1" w:rsidP="00F526AD">
            <w:pPr>
              <w:spacing w:before="100" w:beforeAutospacing="1" w:after="120" w:afterAutospacing="1"/>
              <w:rPr>
                <w:rFonts w:ascii="Calibri Light" w:hAnsi="Calibri Light"/>
                <w:sz w:val="16"/>
                <w:szCs w:val="16"/>
                <w:lang w:val="en-US"/>
              </w:rPr>
            </w:pPr>
            <w:del w:id="13839" w:author="Ashan Asmone" w:date="2016-03-31T16:00:00Z">
              <w:r w:rsidRPr="00F526AD" w:rsidDel="00A010C7">
                <w:rPr>
                  <w:rFonts w:ascii="Calibri Light" w:hAnsi="Calibri Light"/>
                  <w:sz w:val="16"/>
                  <w:szCs w:val="16"/>
                  <w:lang w:val="en-US"/>
                </w:rPr>
                <w:delText>ISO 2810: 1974 Paints and varnishes -- Notes for guidance on the conduct of natural weathering tests</w:delText>
              </w:r>
            </w:del>
            <w:ins w:id="13840" w:author="Ashan Asmone" w:date="2016-03-31T16:00:00Z">
              <w:r w:rsidR="00A010C7">
                <w:rPr>
                  <w:rFonts w:ascii="Calibri Light" w:hAnsi="Calibri Light"/>
                  <w:sz w:val="16"/>
                  <w:szCs w:val="16"/>
                  <w:lang w:val="en-US"/>
                </w:rPr>
                <w:t>ISO 2810:2004 Paints and varnishes -- Natural weathering of coatings -- Exposure and assessment</w:t>
              </w:r>
            </w:ins>
          </w:p>
          <w:p w14:paraId="1E31B693" w14:textId="77777777" w:rsidR="00821EB1" w:rsidRPr="00F526AD" w:rsidRDefault="00821EB1" w:rsidP="00F526AD">
            <w:pPr>
              <w:spacing w:before="100" w:beforeAutospacing="1" w:after="120" w:afterAutospacing="1"/>
              <w:rPr>
                <w:rFonts w:ascii="Calibri Light" w:hAnsi="Calibri Light"/>
                <w:sz w:val="16"/>
                <w:szCs w:val="16"/>
                <w:lang w:val="en-US"/>
              </w:rPr>
            </w:pPr>
            <w:del w:id="13841" w:author="Ashan Asmone" w:date="2016-03-31T16:25:00Z">
              <w:r w:rsidRPr="00F526AD" w:rsidDel="00FE74A8">
                <w:rPr>
                  <w:rFonts w:ascii="Calibri Light" w:hAnsi="Calibri Light"/>
                  <w:sz w:val="16"/>
                  <w:szCs w:val="16"/>
                  <w:lang w:val="en-US"/>
                </w:rPr>
                <w:delText>ISO 2811-1: 1997 Paints and varnishes -- Determination of density -- Part 1: Pyknometer method</w:delText>
              </w:r>
            </w:del>
            <w:ins w:id="13842" w:author="Ashan Asmone" w:date="2016-03-31T16:25:00Z">
              <w:r w:rsidR="00FE74A8">
                <w:rPr>
                  <w:rFonts w:ascii="Calibri Light" w:hAnsi="Calibri Light"/>
                  <w:sz w:val="16"/>
                  <w:szCs w:val="16"/>
                  <w:lang w:val="en-US"/>
                </w:rPr>
                <w:t>ISO 2811-1:2016 Paints and varnishes -- Determination of density -- Part 1: Pycnometer method</w:t>
              </w:r>
            </w:ins>
          </w:p>
          <w:p w14:paraId="7435E7B6" w14:textId="77777777" w:rsidR="00821EB1" w:rsidRPr="00F526AD" w:rsidRDefault="00821EB1" w:rsidP="00F526AD">
            <w:pPr>
              <w:spacing w:before="100" w:beforeAutospacing="1" w:after="120" w:afterAutospacing="1"/>
              <w:rPr>
                <w:rFonts w:ascii="Calibri Light" w:hAnsi="Calibri Light"/>
                <w:sz w:val="16"/>
                <w:szCs w:val="16"/>
                <w:lang w:val="en-US"/>
              </w:rPr>
            </w:pPr>
            <w:del w:id="13843" w:author="Ashan Asmone" w:date="2016-03-31T16:31:00Z">
              <w:r w:rsidRPr="00F526AD" w:rsidDel="00FE74A8">
                <w:rPr>
                  <w:rFonts w:ascii="Calibri Light" w:hAnsi="Calibri Light"/>
                  <w:sz w:val="16"/>
                  <w:szCs w:val="16"/>
                  <w:lang w:val="en-US"/>
                </w:rPr>
                <w:delText>ISO 2811-2: 1997 Paints and varnishes -- Determination of density -- Part 2:Immersed body (plummet) method</w:delText>
              </w:r>
            </w:del>
            <w:ins w:id="13844" w:author="Ashan Asmone" w:date="2016-03-31T16:31:00Z">
              <w:r w:rsidR="00FE74A8">
                <w:rPr>
                  <w:rFonts w:ascii="Calibri Light" w:hAnsi="Calibri Light"/>
                  <w:sz w:val="16"/>
                  <w:szCs w:val="16"/>
                  <w:lang w:val="en-US"/>
                </w:rPr>
                <w:t>ISO 2811-2:2011 Paints and varnishes -- Determination of density -- Part 2: Immersed body (plummet) method</w:t>
              </w:r>
            </w:ins>
          </w:p>
          <w:p w14:paraId="530727CE" w14:textId="77777777" w:rsidR="00821EB1" w:rsidRPr="00F526AD" w:rsidRDefault="00821EB1" w:rsidP="00F526AD">
            <w:pPr>
              <w:spacing w:before="100" w:beforeAutospacing="1" w:after="120" w:afterAutospacing="1"/>
              <w:rPr>
                <w:rFonts w:ascii="Calibri Light" w:hAnsi="Calibri Light"/>
                <w:sz w:val="16"/>
                <w:szCs w:val="16"/>
                <w:lang w:val="en-US"/>
              </w:rPr>
            </w:pPr>
            <w:del w:id="13845" w:author="Ashan Asmone" w:date="2016-03-31T16:32:00Z">
              <w:r w:rsidRPr="00F526AD" w:rsidDel="00FE74A8">
                <w:rPr>
                  <w:rFonts w:ascii="Calibri Light" w:hAnsi="Calibri Light"/>
                  <w:sz w:val="16"/>
                  <w:szCs w:val="16"/>
                  <w:lang w:val="en-US"/>
                </w:rPr>
                <w:delText>ISO 2811-3: 1997 Paints and varnishes -- Determination of density -- Part 3: Oscillation method</w:delText>
              </w:r>
            </w:del>
            <w:ins w:id="13846" w:author="Ashan Asmone" w:date="2016-03-31T16:32:00Z">
              <w:r w:rsidR="00FE74A8">
                <w:rPr>
                  <w:rFonts w:ascii="Calibri Light" w:hAnsi="Calibri Light"/>
                  <w:sz w:val="16"/>
                  <w:szCs w:val="16"/>
                  <w:lang w:val="en-US"/>
                </w:rPr>
                <w:t>ISO 2811-3:2011 Paints and varnishes -- Determination of density -- Part 3: Oscillation method</w:t>
              </w:r>
            </w:ins>
          </w:p>
          <w:p w14:paraId="548ED8E2" w14:textId="77777777" w:rsidR="00821EB1" w:rsidRPr="00F526AD" w:rsidRDefault="00821EB1" w:rsidP="00F526AD">
            <w:pPr>
              <w:spacing w:before="100" w:beforeAutospacing="1" w:after="120" w:afterAutospacing="1"/>
              <w:rPr>
                <w:rFonts w:ascii="Calibri Light" w:hAnsi="Calibri Light"/>
                <w:sz w:val="16"/>
                <w:szCs w:val="16"/>
                <w:lang w:val="en-US"/>
              </w:rPr>
            </w:pPr>
            <w:del w:id="13847" w:author="Ashan Asmone" w:date="2016-03-31T16:33:00Z">
              <w:r w:rsidRPr="00F526AD" w:rsidDel="00FE74A8">
                <w:rPr>
                  <w:rFonts w:ascii="Calibri Light" w:hAnsi="Calibri Light"/>
                  <w:sz w:val="16"/>
                  <w:szCs w:val="16"/>
                  <w:lang w:val="en-US"/>
                </w:rPr>
                <w:delText>ISO 2811-4: 1997 Paints and varnishes -- Determination of density -- Part 4: Pressure cup method</w:delText>
              </w:r>
            </w:del>
            <w:ins w:id="13848" w:author="Ashan Asmone" w:date="2016-03-31T16:33:00Z">
              <w:r w:rsidR="00FE74A8">
                <w:rPr>
                  <w:rFonts w:ascii="Calibri Light" w:hAnsi="Calibri Light"/>
                  <w:sz w:val="16"/>
                  <w:szCs w:val="16"/>
                  <w:lang w:val="en-US"/>
                </w:rPr>
                <w:t>ISO 2811-4:2011 Paints and varnishes -- Determination of density -- Part 4: Pressure cup method</w:t>
              </w:r>
            </w:ins>
          </w:p>
          <w:p w14:paraId="07234825" w14:textId="77777777" w:rsidR="00821EB1" w:rsidRPr="00F526AD" w:rsidRDefault="00821EB1" w:rsidP="00F526AD">
            <w:pPr>
              <w:spacing w:before="100" w:beforeAutospacing="1" w:after="120" w:afterAutospacing="1"/>
              <w:rPr>
                <w:rFonts w:ascii="Calibri Light" w:hAnsi="Calibri Light"/>
                <w:sz w:val="16"/>
                <w:szCs w:val="16"/>
                <w:lang w:val="en-US"/>
              </w:rPr>
            </w:pPr>
            <w:del w:id="13849" w:author="Ashan Asmone" w:date="2016-03-31T16:34:00Z">
              <w:r w:rsidRPr="00F526AD" w:rsidDel="00FE74A8">
                <w:rPr>
                  <w:rFonts w:ascii="Calibri Light" w:hAnsi="Calibri Light"/>
                  <w:sz w:val="16"/>
                  <w:szCs w:val="16"/>
                  <w:lang w:val="en-US"/>
                </w:rPr>
                <w:delText>ISO 2812-1: 1993 Paints and varnishes -- Determination of resistance to liquids -- Part 1: General methods</w:delText>
              </w:r>
            </w:del>
            <w:ins w:id="13850" w:author="Ashan Asmone" w:date="2016-03-31T16:34:00Z">
              <w:r w:rsidR="00FE74A8">
                <w:rPr>
                  <w:rFonts w:ascii="Calibri Light" w:hAnsi="Calibri Light"/>
                  <w:sz w:val="16"/>
                  <w:szCs w:val="16"/>
                  <w:lang w:val="en-US"/>
                </w:rPr>
                <w:t>ISO 2812-1:2007 Paints and varnishes -- Determination of resistance to liquids -- Part 1: Immersion in liquids other than water</w:t>
              </w:r>
            </w:ins>
          </w:p>
          <w:p w14:paraId="6F937873" w14:textId="77777777" w:rsidR="00821EB1" w:rsidRPr="00F526AD" w:rsidRDefault="00821EB1" w:rsidP="00F526AD">
            <w:pPr>
              <w:spacing w:before="100" w:beforeAutospacing="1" w:after="120" w:afterAutospacing="1"/>
              <w:rPr>
                <w:rFonts w:ascii="Calibri Light" w:hAnsi="Calibri Light"/>
                <w:sz w:val="16"/>
                <w:szCs w:val="16"/>
                <w:lang w:val="en-US"/>
              </w:rPr>
            </w:pPr>
            <w:del w:id="13851" w:author="Ashan Asmone" w:date="2016-03-31T16:35:00Z">
              <w:r w:rsidRPr="00F526AD" w:rsidDel="00FE74A8">
                <w:rPr>
                  <w:rFonts w:ascii="Calibri Light" w:hAnsi="Calibri Light"/>
                  <w:sz w:val="16"/>
                  <w:szCs w:val="16"/>
                  <w:lang w:val="en-US"/>
                </w:rPr>
                <w:delText>ISO 2812-2: 1993 Paints and varnishes -- Determination of resistance to liquids -- Part 2: Water immersion method</w:delText>
              </w:r>
            </w:del>
            <w:ins w:id="13852" w:author="Ashan Asmone" w:date="2016-03-31T16:35:00Z">
              <w:r w:rsidR="00FE74A8">
                <w:rPr>
                  <w:rFonts w:ascii="Calibri Light" w:hAnsi="Calibri Light"/>
                  <w:sz w:val="16"/>
                  <w:szCs w:val="16"/>
                  <w:lang w:val="en-US"/>
                </w:rPr>
                <w:t>ISO 2812-2:2007 Paints and varnishes -- Determination of resistance to liquids -- Part 2: Water immersion method</w:t>
              </w:r>
            </w:ins>
          </w:p>
          <w:p w14:paraId="0780B8C9" w14:textId="77777777" w:rsidR="00821EB1" w:rsidRPr="00F526AD" w:rsidRDefault="00821EB1" w:rsidP="00F526AD">
            <w:pPr>
              <w:spacing w:before="100" w:beforeAutospacing="1" w:after="120" w:afterAutospacing="1"/>
              <w:rPr>
                <w:rFonts w:ascii="Calibri Light" w:hAnsi="Calibri Light"/>
                <w:sz w:val="16"/>
                <w:szCs w:val="16"/>
                <w:lang w:val="en-US"/>
              </w:rPr>
            </w:pPr>
            <w:del w:id="13853" w:author="Ashan Asmone" w:date="2016-03-31T16:36:00Z">
              <w:r w:rsidRPr="00F526AD" w:rsidDel="00FE74A8">
                <w:rPr>
                  <w:rFonts w:ascii="Calibri Light" w:hAnsi="Calibri Light"/>
                  <w:sz w:val="16"/>
                  <w:szCs w:val="16"/>
                  <w:lang w:val="en-US"/>
                </w:rPr>
                <w:delText>ISO 2813: 1994 Paints and varnishes -- Determination of specular gloss of non-metallic paint films at 20 degrees, 60 degrees and 85 degrees</w:delText>
              </w:r>
            </w:del>
            <w:ins w:id="13854" w:author="Ashan Asmone" w:date="2016-03-31T16:36:00Z">
              <w:r w:rsidR="00FE74A8">
                <w:rPr>
                  <w:rFonts w:ascii="Calibri Light" w:hAnsi="Calibri Light"/>
                  <w:sz w:val="16"/>
                  <w:szCs w:val="16"/>
                  <w:lang w:val="en-US"/>
                </w:rPr>
                <w:t>ISO 2813:2014 Paints and varnishes -- Determination of gloss value at 20 degrees, 60 degrees and 85 degrees</w:t>
              </w:r>
            </w:ins>
          </w:p>
          <w:p w14:paraId="703DA4CC" w14:textId="77777777" w:rsidR="00821EB1" w:rsidRPr="00F526AD" w:rsidRDefault="00821EB1" w:rsidP="00F526AD">
            <w:pPr>
              <w:spacing w:before="100" w:beforeAutospacing="1" w:after="120" w:afterAutospacing="1"/>
              <w:rPr>
                <w:rFonts w:ascii="Calibri Light" w:hAnsi="Calibri Light"/>
                <w:sz w:val="16"/>
                <w:szCs w:val="16"/>
                <w:lang w:val="en-US"/>
              </w:rPr>
            </w:pPr>
            <w:del w:id="13855" w:author="Ashan Asmone" w:date="2016-03-31T16:38:00Z">
              <w:r w:rsidRPr="00F526AD" w:rsidDel="00FE74A8">
                <w:rPr>
                  <w:rFonts w:ascii="Calibri Light" w:hAnsi="Calibri Light"/>
                  <w:sz w:val="16"/>
                  <w:szCs w:val="16"/>
                  <w:lang w:val="en-US"/>
                </w:rPr>
                <w:delText>ISO 2814: 1973 Paints and varnishes -- Comparison of contrast ratio (hiding power) of paints of the same type and colour</w:delText>
              </w:r>
            </w:del>
            <w:ins w:id="13856" w:author="Ashan Asmone" w:date="2016-03-31T16:38:00Z">
              <w:r w:rsidR="00FE74A8">
                <w:rPr>
                  <w:rFonts w:ascii="Calibri Light" w:hAnsi="Calibri Light"/>
                  <w:sz w:val="16"/>
                  <w:szCs w:val="16"/>
                  <w:lang w:val="en-US"/>
                </w:rPr>
                <w:t>BS EN ISO 2814:2006, BS 3900-D4:2006 Paints and varnishes. Comparison of contrast ratio (hiding power) of paints of the same type and colour</w:t>
              </w:r>
            </w:ins>
          </w:p>
          <w:p w14:paraId="07E825A4" w14:textId="77777777" w:rsidR="00821EB1" w:rsidRPr="00F526AD" w:rsidRDefault="00821EB1" w:rsidP="00F526AD">
            <w:pPr>
              <w:spacing w:before="100" w:beforeAutospacing="1" w:after="120" w:afterAutospacing="1"/>
              <w:rPr>
                <w:rFonts w:ascii="Calibri Light" w:hAnsi="Calibri Light"/>
                <w:sz w:val="16"/>
                <w:szCs w:val="16"/>
                <w:lang w:val="en-US"/>
              </w:rPr>
            </w:pPr>
            <w:del w:id="13857" w:author="Ashan Asmone" w:date="2016-03-31T16:39:00Z">
              <w:r w:rsidRPr="00F526AD" w:rsidDel="00FE74A8">
                <w:rPr>
                  <w:rFonts w:ascii="Calibri Light" w:hAnsi="Calibri Light"/>
                  <w:sz w:val="16"/>
                  <w:szCs w:val="16"/>
                  <w:lang w:val="en-US"/>
                </w:rPr>
                <w:delText>ISO 2815: 1973 Paints and varnishes -- Buchholz indentation test</w:delText>
              </w:r>
            </w:del>
            <w:ins w:id="13858" w:author="Ashan Asmone" w:date="2016-03-31T16:39:00Z">
              <w:r w:rsidR="00FE74A8">
                <w:rPr>
                  <w:rFonts w:ascii="Calibri Light" w:hAnsi="Calibri Light"/>
                  <w:sz w:val="16"/>
                  <w:szCs w:val="16"/>
                  <w:lang w:val="en-US"/>
                </w:rPr>
                <w:t>ISO 2815:2003 Paints and varnishes -- Buchholz indentation test</w:t>
              </w:r>
            </w:ins>
          </w:p>
          <w:p w14:paraId="6FF8BE0C" w14:textId="77777777" w:rsidR="00821EB1" w:rsidRPr="00F526AD" w:rsidRDefault="00821EB1" w:rsidP="00F526AD">
            <w:pPr>
              <w:spacing w:before="100" w:beforeAutospacing="1" w:after="120" w:afterAutospacing="1"/>
              <w:rPr>
                <w:rFonts w:ascii="Calibri Light" w:hAnsi="Calibri Light"/>
                <w:sz w:val="16"/>
                <w:szCs w:val="16"/>
                <w:lang w:val="en-US"/>
              </w:rPr>
            </w:pPr>
            <w:del w:id="13859" w:author="Ashan Asmone" w:date="2016-03-31T16:40:00Z">
              <w:r w:rsidRPr="00F526AD" w:rsidDel="00FE74A8">
                <w:rPr>
                  <w:rFonts w:ascii="Calibri Light" w:hAnsi="Calibri Light"/>
                  <w:sz w:val="16"/>
                  <w:szCs w:val="16"/>
                  <w:lang w:val="en-US"/>
                </w:rPr>
                <w:delText>ISO 2884-1: 1999 Paints and varnishes -- Determination of viscosity using rotary viscometers -- Part 1: Cone-and-plate viscometer operated at a high rate of shear</w:delText>
              </w:r>
            </w:del>
            <w:ins w:id="13860" w:author="Ashan Asmone" w:date="2016-03-31T16:40:00Z">
              <w:r w:rsidR="00FE74A8">
                <w:rPr>
                  <w:rFonts w:ascii="Calibri Light" w:hAnsi="Calibri Light"/>
                  <w:sz w:val="16"/>
                  <w:szCs w:val="16"/>
                  <w:lang w:val="en-US"/>
                </w:rPr>
                <w:t>ISO 2884-1:1999 Paints and varnishes -- Determination of viscosity using rotary viscometers -- Part 1: Cone-and-plate viscometer operated at a high rate of shear</w:t>
              </w:r>
            </w:ins>
          </w:p>
          <w:p w14:paraId="349FB86A" w14:textId="77777777" w:rsidR="00821EB1" w:rsidRPr="00F526AD" w:rsidRDefault="00821EB1" w:rsidP="00F526AD">
            <w:pPr>
              <w:spacing w:before="100" w:beforeAutospacing="1" w:after="120" w:afterAutospacing="1"/>
              <w:rPr>
                <w:rFonts w:ascii="Calibri Light" w:hAnsi="Calibri Light"/>
                <w:sz w:val="16"/>
                <w:szCs w:val="16"/>
                <w:lang w:val="en-US"/>
              </w:rPr>
            </w:pPr>
            <w:del w:id="13861" w:author="Ashan Asmone" w:date="2016-03-31T16:41:00Z">
              <w:r w:rsidRPr="00F526AD" w:rsidDel="00FE74A8">
                <w:rPr>
                  <w:rFonts w:ascii="Calibri Light" w:hAnsi="Calibri Light"/>
                  <w:sz w:val="16"/>
                  <w:szCs w:val="16"/>
                  <w:lang w:val="en-US"/>
                </w:rPr>
                <w:delText>ISO 3231: 1993 Paints and varnishes -- Determination of resistance to humid atmospheres containing sulfur dioxide</w:delText>
              </w:r>
            </w:del>
            <w:ins w:id="13862" w:author="Ashan Asmone" w:date="2016-03-31T16:41:00Z">
              <w:r w:rsidR="00FE74A8">
                <w:rPr>
                  <w:rFonts w:ascii="Calibri Light" w:hAnsi="Calibri Light"/>
                  <w:sz w:val="16"/>
                  <w:szCs w:val="16"/>
                  <w:lang w:val="en-US"/>
                </w:rPr>
                <w:t>ISO 3231: 1993 Paints and varnishes -- Determination of resistance to humid atmospheres containing sulfur dioxide</w:t>
              </w:r>
            </w:ins>
          </w:p>
          <w:p w14:paraId="6E727D44" w14:textId="77777777" w:rsidR="00821EB1" w:rsidRPr="00F526AD" w:rsidRDefault="00821EB1" w:rsidP="00F526AD">
            <w:pPr>
              <w:spacing w:before="100" w:beforeAutospacing="1" w:after="120" w:afterAutospacing="1"/>
              <w:rPr>
                <w:rFonts w:ascii="Calibri Light" w:hAnsi="Calibri Light"/>
                <w:sz w:val="16"/>
                <w:szCs w:val="16"/>
                <w:lang w:val="en-US"/>
              </w:rPr>
            </w:pPr>
            <w:del w:id="13863" w:author="Ashan Asmone" w:date="2016-03-31T16:42:00Z">
              <w:r w:rsidRPr="00F526AD" w:rsidDel="00FE74A8">
                <w:rPr>
                  <w:rFonts w:ascii="Calibri Light" w:hAnsi="Calibri Light"/>
                  <w:sz w:val="16"/>
                  <w:szCs w:val="16"/>
                  <w:lang w:val="en-US"/>
                </w:rPr>
                <w:delText>ISO 3233: 1998 Paints and varnishes -- Determination of percentage volume of non-volatile matter by measuring the density of a dried coating</w:delText>
              </w:r>
            </w:del>
            <w:ins w:id="13864" w:author="Ashan Asmone" w:date="2016-03-31T16:42:00Z">
              <w:r w:rsidR="00FE74A8">
                <w:rPr>
                  <w:rFonts w:ascii="Calibri Light" w:hAnsi="Calibri Light"/>
                  <w:sz w:val="16"/>
                  <w:szCs w:val="16"/>
                  <w:lang w:val="en-US"/>
                </w:rPr>
                <w:t>ISO 3233-1:2013 Paints and varnishes -- Determination of the percentage volume of non-volatile matter -- Part 1: Method using a coated test panel to determine non-volatile matter and to determine dry film density by the Archimedes principle</w:t>
              </w:r>
            </w:ins>
          </w:p>
          <w:p w14:paraId="393C93D6" w14:textId="77777777" w:rsidR="00821EB1" w:rsidRPr="00F526AD" w:rsidRDefault="00821EB1" w:rsidP="00F526AD">
            <w:pPr>
              <w:spacing w:before="100" w:beforeAutospacing="1" w:after="120" w:afterAutospacing="1"/>
              <w:rPr>
                <w:rFonts w:ascii="Calibri Light" w:hAnsi="Calibri Light"/>
                <w:sz w:val="16"/>
                <w:szCs w:val="16"/>
                <w:lang w:val="en-US"/>
              </w:rPr>
            </w:pPr>
            <w:del w:id="13865" w:author="Ashan Asmone" w:date="2016-03-31T16:43:00Z">
              <w:r w:rsidRPr="00F526AD" w:rsidDel="00FE74A8">
                <w:rPr>
                  <w:rFonts w:ascii="Calibri Light" w:hAnsi="Calibri Light"/>
                  <w:sz w:val="16"/>
                  <w:szCs w:val="16"/>
                  <w:lang w:val="en-US"/>
                </w:rPr>
                <w:delText>ISO 3248: 1998 Paints and varnishes -- Determination of the effect of heat</w:delText>
              </w:r>
            </w:del>
            <w:ins w:id="13866" w:author="Ashan Asmone" w:date="2016-03-31T16:43:00Z">
              <w:r w:rsidR="00FE74A8">
                <w:rPr>
                  <w:rFonts w:ascii="Calibri Light" w:hAnsi="Calibri Light"/>
                  <w:sz w:val="16"/>
                  <w:szCs w:val="16"/>
                  <w:lang w:val="en-US"/>
                </w:rPr>
                <w:t>ISO 3248: 1998 Paints and varnishes -- Determination of the effect of heat</w:t>
              </w:r>
            </w:ins>
          </w:p>
          <w:p w14:paraId="64005594" w14:textId="77777777" w:rsidR="00821EB1" w:rsidRPr="00F526AD" w:rsidRDefault="00821EB1" w:rsidP="00F526AD">
            <w:pPr>
              <w:spacing w:before="100" w:beforeAutospacing="1" w:after="120" w:afterAutospacing="1"/>
              <w:rPr>
                <w:rFonts w:ascii="Calibri Light" w:hAnsi="Calibri Light"/>
                <w:sz w:val="16"/>
                <w:szCs w:val="16"/>
                <w:lang w:val="en-US"/>
              </w:rPr>
            </w:pPr>
            <w:del w:id="13867" w:author="Ashan Asmone" w:date="2016-03-31T16:46:00Z">
              <w:r w:rsidRPr="00F526AD" w:rsidDel="00F73169">
                <w:rPr>
                  <w:rFonts w:ascii="Calibri Light" w:hAnsi="Calibri Light"/>
                  <w:sz w:val="16"/>
                  <w:szCs w:val="16"/>
                  <w:lang w:val="en-US"/>
                </w:rPr>
                <w:delText>ISO 3251: 1993 Paints and varnishes -- Determination of non-volatile matter of paints, varnishes and binders for paints and varnishes</w:delText>
              </w:r>
            </w:del>
            <w:ins w:id="13868" w:author="Ashan Asmone" w:date="2016-03-31T16:46:00Z">
              <w:r w:rsidR="00F73169">
                <w:rPr>
                  <w:rFonts w:ascii="Calibri Light" w:hAnsi="Calibri Light"/>
                  <w:sz w:val="16"/>
                  <w:szCs w:val="16"/>
                  <w:lang w:val="en-US"/>
                </w:rPr>
                <w:t>ISO 3251:2008 Paints, varnishes and plastics -- Determination of non-volatile-matter content</w:t>
              </w:r>
            </w:ins>
          </w:p>
          <w:p w14:paraId="7BDFEAA0" w14:textId="77777777" w:rsidR="00821EB1" w:rsidRPr="00F526AD" w:rsidRDefault="00821EB1" w:rsidP="00F526AD">
            <w:pPr>
              <w:spacing w:before="100" w:beforeAutospacing="1" w:after="120" w:afterAutospacing="1"/>
              <w:rPr>
                <w:rFonts w:ascii="Calibri Light" w:hAnsi="Calibri Light"/>
                <w:sz w:val="16"/>
                <w:szCs w:val="16"/>
                <w:lang w:val="en-US"/>
              </w:rPr>
            </w:pPr>
            <w:del w:id="13869" w:author="Ashan Asmone" w:date="2016-03-31T16:47:00Z">
              <w:r w:rsidRPr="00F526AD" w:rsidDel="00F73169">
                <w:rPr>
                  <w:rFonts w:ascii="Calibri Light" w:hAnsi="Calibri Light"/>
                  <w:sz w:val="16"/>
                  <w:szCs w:val="16"/>
                  <w:lang w:val="en-US"/>
                </w:rPr>
                <w:delText>ISO 4618-1: 1998 Paints and varnishes -- Terms and definitions for coating materials -- Part 1: General terms</w:delText>
              </w:r>
            </w:del>
            <w:ins w:id="13870" w:author="Ashan Asmone" w:date="2016-03-31T16:47:00Z">
              <w:r w:rsidR="00F73169">
                <w:rPr>
                  <w:rFonts w:ascii="Calibri Light" w:hAnsi="Calibri Light"/>
                  <w:sz w:val="16"/>
                  <w:szCs w:val="16"/>
                  <w:lang w:val="en-US"/>
                </w:rPr>
                <w:t>ISO 4618:2014 Paints and varnishes -- Terms and definitions</w:t>
              </w:r>
            </w:ins>
          </w:p>
          <w:p w14:paraId="5838F07D" w14:textId="77777777" w:rsidR="00821EB1" w:rsidRPr="00F526AD" w:rsidRDefault="00821EB1" w:rsidP="00F526AD">
            <w:pPr>
              <w:spacing w:before="100" w:beforeAutospacing="1" w:after="120" w:afterAutospacing="1"/>
              <w:rPr>
                <w:rFonts w:ascii="Calibri Light" w:hAnsi="Calibri Light"/>
                <w:sz w:val="16"/>
                <w:szCs w:val="16"/>
                <w:lang w:val="en-US"/>
              </w:rPr>
            </w:pPr>
            <w:del w:id="13871" w:author="Ashan Asmone" w:date="2016-03-31T16:49:00Z">
              <w:r w:rsidRPr="00F526AD" w:rsidDel="00F73169">
                <w:rPr>
                  <w:rFonts w:ascii="Calibri Light" w:hAnsi="Calibri Light"/>
                  <w:sz w:val="16"/>
                  <w:szCs w:val="16"/>
                  <w:lang w:val="en-US"/>
                </w:rPr>
                <w:delText>ISO 4618-2: 1999 Paints and varnishes -- Terms and definitions for coating materials -- Part 2: Special terms relating to paint characteristics and properties</w:delText>
              </w:r>
            </w:del>
            <w:ins w:id="13872" w:author="Ashan Asmone" w:date="2016-03-31T16:49:00Z">
              <w:r w:rsidR="00F73169">
                <w:rPr>
                  <w:rFonts w:ascii="Calibri Light" w:hAnsi="Calibri Light"/>
                  <w:sz w:val="16"/>
                  <w:szCs w:val="16"/>
                  <w:lang w:val="en-US"/>
                </w:rPr>
                <w:t>ISO 4618:2014 Paints and varnishes -- Terms and definitions</w:t>
              </w:r>
            </w:ins>
          </w:p>
          <w:p w14:paraId="1B6EC8B3" w14:textId="77777777" w:rsidR="00821EB1" w:rsidRPr="00F526AD" w:rsidRDefault="00821EB1" w:rsidP="00F526AD">
            <w:pPr>
              <w:spacing w:before="100" w:beforeAutospacing="1" w:after="120" w:afterAutospacing="1"/>
              <w:rPr>
                <w:rFonts w:ascii="Calibri Light" w:hAnsi="Calibri Light"/>
                <w:sz w:val="16"/>
                <w:szCs w:val="16"/>
                <w:lang w:val="en-US"/>
              </w:rPr>
            </w:pPr>
            <w:del w:id="13873" w:author="Ashan Asmone" w:date="2016-03-31T16:50:00Z">
              <w:r w:rsidRPr="00F526AD" w:rsidDel="00F73169">
                <w:rPr>
                  <w:rFonts w:ascii="Calibri Light" w:hAnsi="Calibri Light"/>
                  <w:sz w:val="16"/>
                  <w:szCs w:val="16"/>
                  <w:lang w:val="en-US"/>
                </w:rPr>
                <w:delText>ISO 4618-3: 1999 Paints and varnishes -- Terms and definitions for coating materials -- Part 3: Surface preparation and methods of application</w:delText>
              </w:r>
            </w:del>
          </w:p>
          <w:p w14:paraId="041633FA" w14:textId="77777777" w:rsidR="00821EB1" w:rsidRPr="00F526AD" w:rsidRDefault="00821EB1" w:rsidP="00F526AD">
            <w:pPr>
              <w:spacing w:before="100" w:beforeAutospacing="1" w:after="120" w:afterAutospacing="1"/>
              <w:rPr>
                <w:rFonts w:ascii="Calibri Light" w:hAnsi="Calibri Light"/>
                <w:sz w:val="16"/>
                <w:szCs w:val="16"/>
                <w:lang w:val="en-US"/>
              </w:rPr>
            </w:pPr>
            <w:del w:id="13874" w:author="Ashan Asmone" w:date="2016-03-31T16:51:00Z">
              <w:r w:rsidRPr="00F526AD" w:rsidDel="00F73169">
                <w:rPr>
                  <w:rFonts w:ascii="Calibri Light" w:hAnsi="Calibri Light"/>
                  <w:sz w:val="16"/>
                  <w:szCs w:val="16"/>
                  <w:lang w:val="en-US"/>
                </w:rPr>
                <w:delText>ISO 4624: 1978 Paints and varnishes -- Pull-off test for adhesion</w:delText>
              </w:r>
            </w:del>
            <w:ins w:id="13875" w:author="Ashan Asmone" w:date="2016-03-31T16:51:00Z">
              <w:r w:rsidR="00F73169">
                <w:rPr>
                  <w:rFonts w:ascii="Calibri Light" w:hAnsi="Calibri Light"/>
                  <w:sz w:val="16"/>
                  <w:szCs w:val="16"/>
                  <w:lang w:val="en-US"/>
                </w:rPr>
                <w:t>ISO 4624:2016 Paints and varnishes -- Pull-off test for adhesion</w:t>
              </w:r>
            </w:ins>
          </w:p>
          <w:p w14:paraId="62D4B318" w14:textId="77777777" w:rsidR="00821EB1" w:rsidRPr="00F526AD" w:rsidRDefault="00821EB1" w:rsidP="00F526AD">
            <w:pPr>
              <w:spacing w:before="100" w:beforeAutospacing="1" w:after="120" w:afterAutospacing="1"/>
              <w:rPr>
                <w:rFonts w:ascii="Calibri Light" w:hAnsi="Calibri Light"/>
                <w:sz w:val="16"/>
                <w:szCs w:val="16"/>
                <w:lang w:val="en-US"/>
              </w:rPr>
            </w:pPr>
            <w:del w:id="13876" w:author="Ashan Asmone" w:date="2016-03-31T16:55:00Z">
              <w:r w:rsidRPr="00F526AD" w:rsidDel="00F73169">
                <w:rPr>
                  <w:rFonts w:ascii="Calibri Light" w:hAnsi="Calibri Light"/>
                  <w:sz w:val="16"/>
                  <w:szCs w:val="16"/>
                  <w:lang w:val="en-US"/>
                </w:rPr>
                <w:delText>ISO 4628-1: 1982 Paints and varnishes -- Evaluation of degradation of paint coatings -- Designation of intensity, quantity and size of common types of defect -- Part 1: General principles and rating schemes</w:delText>
              </w:r>
            </w:del>
            <w:ins w:id="13877" w:author="Ashan Asmone" w:date="2016-03-31T16:55:00Z">
              <w:r w:rsidR="00F73169">
                <w:rPr>
                  <w:rFonts w:ascii="Calibri Light" w:hAnsi="Calibri Light"/>
                  <w:sz w:val="16"/>
                  <w:szCs w:val="16"/>
                  <w:lang w:val="en-US"/>
                </w:rPr>
                <w:t>ISO 4628-1:2016 Paints and varnishes -- Evaluation of degradation of coatings -- Designation of quantity and size of defects, and of intensity of uniform changes in appearance -- Part 1: General introduction and designation system</w:t>
              </w:r>
            </w:ins>
          </w:p>
          <w:p w14:paraId="14E77F2E" w14:textId="77777777" w:rsidR="00821EB1" w:rsidRPr="00F526AD" w:rsidRDefault="00821EB1" w:rsidP="00F526AD">
            <w:pPr>
              <w:spacing w:before="100" w:beforeAutospacing="1" w:after="120" w:afterAutospacing="1"/>
              <w:rPr>
                <w:rFonts w:ascii="Calibri Light" w:hAnsi="Calibri Light"/>
                <w:sz w:val="16"/>
                <w:szCs w:val="16"/>
                <w:lang w:val="en-US"/>
              </w:rPr>
            </w:pPr>
            <w:del w:id="13878" w:author="Ashan Asmone" w:date="2016-03-31T16:55:00Z">
              <w:r w:rsidRPr="00F526AD" w:rsidDel="00F73169">
                <w:rPr>
                  <w:rFonts w:ascii="Calibri Light" w:hAnsi="Calibri Light"/>
                  <w:sz w:val="16"/>
                  <w:szCs w:val="16"/>
                  <w:lang w:val="en-US"/>
                </w:rPr>
                <w:delText>ISO 4628-2: 1982 Paints and varnishes -- Evaluation of degradation of paint coatings -- Designation of intensity, quantity and size of common types of defect -- Part 2: Designation of degree of blistering</w:delText>
              </w:r>
            </w:del>
            <w:ins w:id="13879" w:author="Ashan Asmone" w:date="2016-03-31T16:55:00Z">
              <w:r w:rsidR="00F73169">
                <w:rPr>
                  <w:rFonts w:ascii="Calibri Light" w:hAnsi="Calibri Light"/>
                  <w:sz w:val="16"/>
                  <w:szCs w:val="16"/>
                  <w:lang w:val="en-US"/>
                </w:rPr>
                <w:t>ISO 4628-2:2003 Paints and varnishes - Evaluation of degradation of coatings - Designation of quantity and size of defects, and of intensity of uniform changes in appearance - Part 2: Assessment of degree of blistering</w:t>
              </w:r>
            </w:ins>
          </w:p>
          <w:p w14:paraId="1006CAED" w14:textId="77777777" w:rsidR="00821EB1" w:rsidRPr="00F526AD" w:rsidRDefault="00821EB1" w:rsidP="00F526AD">
            <w:pPr>
              <w:spacing w:before="100" w:beforeAutospacing="1" w:after="120" w:afterAutospacing="1"/>
              <w:rPr>
                <w:rFonts w:ascii="Calibri Light" w:hAnsi="Calibri Light"/>
                <w:sz w:val="16"/>
                <w:szCs w:val="16"/>
                <w:lang w:val="en-US"/>
              </w:rPr>
            </w:pPr>
            <w:del w:id="13880" w:author="Ashan Asmone" w:date="2016-03-31T16:57:00Z">
              <w:r w:rsidRPr="00F526AD" w:rsidDel="00F73169">
                <w:rPr>
                  <w:rFonts w:ascii="Calibri Light" w:hAnsi="Calibri Light"/>
                  <w:sz w:val="16"/>
                  <w:szCs w:val="16"/>
                  <w:lang w:val="en-US"/>
                </w:rPr>
                <w:delText>ISO 4628-3: 1982 Paints and varnishes -- Evaluation of degradation of paint coatings -- Designation of intensity, quantity and size of common types of defect -- Part 3: Designation of degree of rusting</w:delText>
              </w:r>
            </w:del>
            <w:ins w:id="13881" w:author="Ashan Asmone" w:date="2016-03-31T16:57:00Z">
              <w:r w:rsidR="00F73169">
                <w:rPr>
                  <w:rFonts w:ascii="Calibri Light" w:hAnsi="Calibri Light"/>
                  <w:sz w:val="16"/>
                  <w:szCs w:val="16"/>
                  <w:lang w:val="en-US"/>
                </w:rPr>
                <w:t>ISO 4628-3:2016 Paints and varnishes -- Evaluation of degradation of coatings -- Designation of quantity and size of defects, and of intensity of uniform changes in appearance -- Part 3: Assessment of degree of rusting</w:t>
              </w:r>
            </w:ins>
          </w:p>
          <w:p w14:paraId="6FA396F3" w14:textId="77777777" w:rsidR="00821EB1" w:rsidRPr="00F526AD" w:rsidRDefault="00821EB1" w:rsidP="00F526AD">
            <w:pPr>
              <w:spacing w:before="100" w:beforeAutospacing="1" w:after="120" w:afterAutospacing="1"/>
              <w:rPr>
                <w:rFonts w:ascii="Calibri Light" w:hAnsi="Calibri Light"/>
                <w:sz w:val="16"/>
                <w:szCs w:val="16"/>
                <w:lang w:val="en-US"/>
              </w:rPr>
            </w:pPr>
            <w:del w:id="13882" w:author="Ashan Asmone" w:date="2016-03-31T16:59:00Z">
              <w:r w:rsidRPr="00F526AD" w:rsidDel="00F73169">
                <w:rPr>
                  <w:rFonts w:ascii="Calibri Light" w:hAnsi="Calibri Light"/>
                  <w:sz w:val="16"/>
                  <w:szCs w:val="16"/>
                  <w:lang w:val="en-US"/>
                </w:rPr>
                <w:delText>ISO 4628-4: 1982 Paints and varnishes -- Evaluation of degradation of paint coatings -- Designation of intensity, quantity and size of common types of defect -- Part 4: Designation of degree of cracking</w:delText>
              </w:r>
            </w:del>
            <w:ins w:id="13883" w:author="Ashan Asmone" w:date="2016-03-31T16:59:00Z">
              <w:r w:rsidR="00F73169">
                <w:rPr>
                  <w:rFonts w:ascii="Calibri Light" w:hAnsi="Calibri Light"/>
                  <w:sz w:val="16"/>
                  <w:szCs w:val="16"/>
                  <w:lang w:val="en-US"/>
                </w:rPr>
                <w:t>ISO 4628-4:2016 Paints and varnishes -- Evaluation of degradation of coatings -- Designation of quantity and size of defects, and of intensity of uniform changes in appearance -- Part 4: Assessment of degree of cracking</w:t>
              </w:r>
            </w:ins>
          </w:p>
          <w:p w14:paraId="71E2D299" w14:textId="77777777" w:rsidR="00821EB1" w:rsidRPr="00F526AD" w:rsidRDefault="00821EB1" w:rsidP="00F526AD">
            <w:pPr>
              <w:spacing w:before="100" w:beforeAutospacing="1" w:after="120" w:afterAutospacing="1"/>
              <w:rPr>
                <w:rFonts w:ascii="Calibri Light" w:hAnsi="Calibri Light"/>
                <w:sz w:val="16"/>
                <w:szCs w:val="16"/>
                <w:lang w:val="en-US"/>
              </w:rPr>
            </w:pPr>
            <w:del w:id="13884" w:author="Ashan Asmone" w:date="2016-03-31T17:00:00Z">
              <w:r w:rsidRPr="00F526AD" w:rsidDel="00F73169">
                <w:rPr>
                  <w:rFonts w:ascii="Calibri Light" w:hAnsi="Calibri Light"/>
                  <w:sz w:val="16"/>
                  <w:szCs w:val="16"/>
                  <w:lang w:val="en-US"/>
                </w:rPr>
                <w:delText>ISO 4628-5: 1982 Paints and varnishes -- Evaluation of degradation of paint coatings -- Designation of intensity, quantity and size of common types of defect -- Part 5: Designation of degree of flaking</w:delText>
              </w:r>
            </w:del>
            <w:ins w:id="13885" w:author="Ashan Asmone" w:date="2016-03-31T17:00:00Z">
              <w:r w:rsidR="00F73169">
                <w:rPr>
                  <w:rFonts w:ascii="Calibri Light" w:hAnsi="Calibri Light"/>
                  <w:sz w:val="16"/>
                  <w:szCs w:val="16"/>
                  <w:lang w:val="en-US"/>
                </w:rPr>
                <w:t>ISO 4628-5:2016 Paints and varnishes -- Evaluation of degradation of coatings -- Designation of quantity and size of defects, and of intensity of uniform changes in appearance -- Part 5: Assessment of degree of flaking</w:t>
              </w:r>
            </w:ins>
          </w:p>
          <w:p w14:paraId="25B62E32" w14:textId="77777777" w:rsidR="00821EB1" w:rsidRPr="00F526AD" w:rsidRDefault="00821EB1" w:rsidP="00F526AD">
            <w:pPr>
              <w:spacing w:before="100" w:beforeAutospacing="1" w:after="120" w:afterAutospacing="1"/>
              <w:rPr>
                <w:rFonts w:ascii="Calibri Light" w:hAnsi="Calibri Light"/>
                <w:sz w:val="16"/>
                <w:szCs w:val="16"/>
                <w:lang w:val="en-US"/>
              </w:rPr>
            </w:pPr>
            <w:del w:id="13886" w:author="Ashan Asmone" w:date="2016-03-31T17:01:00Z">
              <w:r w:rsidRPr="00F526AD" w:rsidDel="00F73169">
                <w:rPr>
                  <w:rFonts w:ascii="Calibri Light" w:hAnsi="Calibri Light"/>
                  <w:sz w:val="16"/>
                  <w:szCs w:val="16"/>
                  <w:lang w:val="en-US"/>
                </w:rPr>
                <w:delText>ISO 4628-6: 1990 Paints and varnishes -- Evaluation of degradation of paint coatings -- Designation of intensity, quantity and size of common types of defect -- Part 6: Rating of degree of chalking by tape method</w:delText>
              </w:r>
            </w:del>
            <w:ins w:id="13887" w:author="Ashan Asmone" w:date="2016-03-31T17:01:00Z">
              <w:r w:rsidR="00F73169">
                <w:rPr>
                  <w:rFonts w:ascii="Calibri Light" w:hAnsi="Calibri Light"/>
                  <w:sz w:val="16"/>
                  <w:szCs w:val="16"/>
                  <w:lang w:val="en-US"/>
                </w:rPr>
                <w:t>ISO 4628-6:2011 Paints and varnishes -- Evaluation of degradation of coatings -- Designation of quantity and size of defects, and of intensity of uniform changes in appearance -- Part 6: Assessment of degree of chalking by tape method</w:t>
              </w:r>
            </w:ins>
          </w:p>
          <w:p w14:paraId="5916FC52" w14:textId="77777777" w:rsidR="00821EB1" w:rsidRPr="00F526AD" w:rsidRDefault="00821EB1" w:rsidP="00F526AD">
            <w:pPr>
              <w:spacing w:before="100" w:beforeAutospacing="1" w:after="120" w:afterAutospacing="1"/>
              <w:rPr>
                <w:rFonts w:ascii="Calibri Light" w:hAnsi="Calibri Light"/>
                <w:sz w:val="16"/>
                <w:szCs w:val="16"/>
                <w:lang w:val="en-US"/>
              </w:rPr>
            </w:pPr>
            <w:del w:id="13888" w:author="Ashan Asmone" w:date="2016-03-31T17:02:00Z">
              <w:r w:rsidRPr="00F526AD" w:rsidDel="00F73169">
                <w:rPr>
                  <w:rFonts w:ascii="Calibri Light" w:hAnsi="Calibri Light"/>
                  <w:sz w:val="16"/>
                  <w:szCs w:val="16"/>
                  <w:lang w:val="en-US"/>
                </w:rPr>
                <w:delText>ISO 6270-1: 1998 Paints and varnishes -- Determination of resistance to humidity -- Part 1: Continuous condensation</w:delText>
              </w:r>
            </w:del>
            <w:ins w:id="13889" w:author="Ashan Asmone" w:date="2016-03-31T17:02:00Z">
              <w:r w:rsidR="00F73169">
                <w:rPr>
                  <w:rFonts w:ascii="Calibri Light" w:hAnsi="Calibri Light"/>
                  <w:sz w:val="16"/>
                  <w:szCs w:val="16"/>
                  <w:lang w:val="en-US"/>
                </w:rPr>
                <w:t>ISO 6270-1: 1998 Paints and varnishes -- Determination of resistance to humidity -- Part 1: Continuous condensation</w:t>
              </w:r>
            </w:ins>
          </w:p>
          <w:p w14:paraId="61DAAC8E" w14:textId="77777777" w:rsidR="00821EB1" w:rsidRPr="00F526AD" w:rsidRDefault="00821EB1" w:rsidP="00F526AD">
            <w:pPr>
              <w:spacing w:before="100" w:beforeAutospacing="1" w:after="120" w:afterAutospacing="1"/>
              <w:rPr>
                <w:rFonts w:ascii="Calibri Light" w:hAnsi="Calibri Light"/>
                <w:sz w:val="16"/>
                <w:szCs w:val="16"/>
                <w:lang w:val="en-US"/>
              </w:rPr>
            </w:pPr>
            <w:del w:id="13890" w:author="Ashan Asmone" w:date="2016-03-31T17:05:00Z">
              <w:r w:rsidRPr="00F526AD" w:rsidDel="00F73169">
                <w:rPr>
                  <w:rFonts w:ascii="Calibri Light" w:hAnsi="Calibri Light"/>
                  <w:sz w:val="16"/>
                  <w:szCs w:val="16"/>
                  <w:lang w:val="en-US"/>
                </w:rPr>
                <w:delText>ISO 6272: 1993 Paints and varnishes -- Falling-weight test</w:delText>
              </w:r>
            </w:del>
            <w:ins w:id="13891" w:author="Ashan Asmone" w:date="2016-03-31T17:05:00Z">
              <w:r w:rsidR="00F73169">
                <w:rPr>
                  <w:rFonts w:ascii="Calibri Light" w:hAnsi="Calibri Light"/>
                  <w:sz w:val="16"/>
                  <w:szCs w:val="16"/>
                  <w:lang w:val="en-US"/>
                </w:rPr>
                <w:t>ISO 6272-1:2011 Paints and varnishes -- Rapid-deformation (impact resistance) tests -- Part 1: Falling-weight test, large-area indenter/ ISO 6272-2:2011 Paints and varnishes -- Rapid-deformation (impact resistance) tests -- Part 2: Falling-weight test, small-area indenter</w:t>
              </w:r>
            </w:ins>
          </w:p>
          <w:p w14:paraId="1D1AAA77" w14:textId="77777777" w:rsidR="00821EB1" w:rsidRPr="00F526AD" w:rsidRDefault="00821EB1" w:rsidP="00F526AD">
            <w:pPr>
              <w:spacing w:before="100" w:beforeAutospacing="1" w:after="120" w:afterAutospacing="1"/>
              <w:rPr>
                <w:rFonts w:ascii="Calibri Light" w:hAnsi="Calibri Light"/>
                <w:sz w:val="16"/>
                <w:szCs w:val="16"/>
                <w:lang w:val="en-US"/>
              </w:rPr>
            </w:pPr>
            <w:del w:id="13892" w:author="Ashan Asmone" w:date="2016-03-31T17:07:00Z">
              <w:r w:rsidRPr="00F526AD" w:rsidDel="006723EE">
                <w:rPr>
                  <w:rFonts w:ascii="Calibri Light" w:hAnsi="Calibri Light"/>
                  <w:sz w:val="16"/>
                  <w:szCs w:val="16"/>
                  <w:lang w:val="en-US"/>
                </w:rPr>
                <w:delText>ISO 6441: 1984 Paints and varnishes -- Indentation test (spherical or pyramidal)</w:delText>
              </w:r>
            </w:del>
          </w:p>
          <w:p w14:paraId="230A59C5" w14:textId="77777777" w:rsidR="00821EB1" w:rsidRPr="00F526AD" w:rsidRDefault="00821EB1" w:rsidP="00F526AD">
            <w:pPr>
              <w:spacing w:before="100" w:beforeAutospacing="1" w:after="120" w:afterAutospacing="1"/>
              <w:rPr>
                <w:rFonts w:ascii="Calibri Light" w:hAnsi="Calibri Light"/>
                <w:sz w:val="16"/>
                <w:szCs w:val="16"/>
                <w:lang w:val="en-US"/>
              </w:rPr>
            </w:pPr>
            <w:del w:id="13893" w:author="Ashan Asmone" w:date="2016-03-31T17:12:00Z">
              <w:r w:rsidRPr="00F526AD" w:rsidDel="006723EE">
                <w:rPr>
                  <w:rFonts w:ascii="Calibri Light" w:hAnsi="Calibri Light"/>
                  <w:sz w:val="16"/>
                  <w:szCs w:val="16"/>
                  <w:lang w:val="en-US"/>
                </w:rPr>
                <w:delText>ISO 6441-1: 1999 Paints and varnishes -- Determination of micro-indentation hardness -- Part 1: Knoop hardness by measurement of indentation length</w:delText>
              </w:r>
            </w:del>
          </w:p>
          <w:p w14:paraId="5F22996E" w14:textId="77777777" w:rsidR="00821EB1" w:rsidRPr="00F526AD" w:rsidRDefault="00821EB1" w:rsidP="00F526AD">
            <w:pPr>
              <w:spacing w:before="100" w:beforeAutospacing="1" w:after="120" w:afterAutospacing="1"/>
              <w:rPr>
                <w:rFonts w:ascii="Calibri Light" w:hAnsi="Calibri Light"/>
                <w:sz w:val="16"/>
                <w:szCs w:val="16"/>
                <w:lang w:val="en-US"/>
              </w:rPr>
            </w:pPr>
            <w:del w:id="13894" w:author="Ashan Asmone" w:date="2016-03-31T17:13:00Z">
              <w:r w:rsidRPr="00F526AD" w:rsidDel="006723EE">
                <w:rPr>
                  <w:rFonts w:ascii="Calibri Light" w:hAnsi="Calibri Light"/>
                  <w:sz w:val="16"/>
                  <w:szCs w:val="16"/>
                  <w:lang w:val="en-US"/>
                </w:rPr>
                <w:delText>ISO 6441-2: 1999 Paints and varnishes -- Determination of micro-indentation hardness -- Part 2: Knoop hardness by measurement of indentation depth under load</w:delText>
              </w:r>
            </w:del>
          </w:p>
          <w:p w14:paraId="4D64FA03" w14:textId="77777777" w:rsidR="00821EB1" w:rsidRPr="00F526AD" w:rsidRDefault="00821EB1" w:rsidP="00F526AD">
            <w:pPr>
              <w:spacing w:before="100" w:beforeAutospacing="1" w:after="120" w:afterAutospacing="1"/>
              <w:rPr>
                <w:rFonts w:ascii="Calibri Light" w:hAnsi="Calibri Light"/>
                <w:sz w:val="16"/>
                <w:szCs w:val="16"/>
                <w:lang w:val="en-US"/>
              </w:rPr>
            </w:pPr>
            <w:del w:id="13895" w:author="Ashan Asmone" w:date="2016-03-31T17:13:00Z">
              <w:r w:rsidRPr="00F526AD" w:rsidDel="006723EE">
                <w:rPr>
                  <w:rFonts w:ascii="Calibri Light" w:hAnsi="Calibri Light"/>
                  <w:sz w:val="16"/>
                  <w:szCs w:val="16"/>
                  <w:lang w:val="en-US"/>
                </w:rPr>
                <w:delText>ISO 6503: 1984 Paints and varnishes -- Determination of total lead -- Flame atomic absorption spectrometric method</w:delText>
              </w:r>
            </w:del>
            <w:ins w:id="13896" w:author="Ashan Asmone" w:date="2016-03-31T17:13:00Z">
              <w:r w:rsidR="006723EE">
                <w:rPr>
                  <w:rFonts w:ascii="Calibri Light" w:hAnsi="Calibri Light"/>
                  <w:sz w:val="16"/>
                  <w:szCs w:val="16"/>
                  <w:lang w:val="en-US"/>
                </w:rPr>
                <w:t>ISO 6503: 1984 Paints and varnishes -- Determination of total lead -- Flame atomic absorption spectrometric method</w:t>
              </w:r>
            </w:ins>
          </w:p>
          <w:p w14:paraId="35D811E4" w14:textId="77777777" w:rsidR="00821EB1" w:rsidRPr="00F526AD" w:rsidRDefault="00821EB1" w:rsidP="00F526AD">
            <w:pPr>
              <w:spacing w:before="100" w:beforeAutospacing="1" w:after="120" w:afterAutospacing="1"/>
              <w:rPr>
                <w:rFonts w:ascii="Calibri Light" w:hAnsi="Calibri Light"/>
                <w:sz w:val="16"/>
                <w:szCs w:val="16"/>
                <w:lang w:val="en-US"/>
              </w:rPr>
            </w:pPr>
            <w:del w:id="13897" w:author="Ashan Asmone" w:date="2016-03-31T17:14:00Z">
              <w:r w:rsidRPr="00F526AD" w:rsidDel="006723EE">
                <w:rPr>
                  <w:rFonts w:ascii="Calibri Light" w:hAnsi="Calibri Light"/>
                  <w:sz w:val="16"/>
                  <w:szCs w:val="16"/>
                  <w:lang w:val="en-US"/>
                </w:rPr>
                <w:delText>ISO 6504-1: 1983 Paints and varnishes -- Determination of hiding power -- Part 1: Kubelka-Munk method for white and light-coloured paints</w:delText>
              </w:r>
            </w:del>
            <w:ins w:id="13898" w:author="Ashan Asmone" w:date="2016-03-31T17:14:00Z">
              <w:r w:rsidR="006723EE">
                <w:rPr>
                  <w:rFonts w:ascii="Calibri Light" w:hAnsi="Calibri Light"/>
                  <w:sz w:val="16"/>
                  <w:szCs w:val="16"/>
                  <w:lang w:val="en-US"/>
                </w:rPr>
                <w:t>ISO 6504-1: 1983 Paints and varnishes -- Determination of hiding power -- Part 1: Kubelka-Munk method for white and light-coloured paints</w:t>
              </w:r>
            </w:ins>
          </w:p>
          <w:p w14:paraId="3D3338A3" w14:textId="77777777" w:rsidR="00821EB1" w:rsidRPr="00F526AD" w:rsidRDefault="00821EB1" w:rsidP="00F526AD">
            <w:pPr>
              <w:spacing w:before="100" w:beforeAutospacing="1" w:after="120" w:afterAutospacing="1"/>
              <w:rPr>
                <w:rFonts w:ascii="Calibri Light" w:hAnsi="Calibri Light"/>
                <w:sz w:val="16"/>
                <w:szCs w:val="16"/>
                <w:lang w:val="en-US"/>
              </w:rPr>
            </w:pPr>
            <w:del w:id="13899" w:author="Ashan Asmone" w:date="2016-03-31T17:15:00Z">
              <w:r w:rsidRPr="00F526AD" w:rsidDel="006723EE">
                <w:rPr>
                  <w:rFonts w:ascii="Calibri Light" w:hAnsi="Calibri Light"/>
                  <w:sz w:val="16"/>
                  <w:szCs w:val="16"/>
                  <w:lang w:val="en-US"/>
                </w:rPr>
                <w:delText>ISO 6504-3: 1998 Paints and varnishes -- Determination of hiding power -- Part 3: Determination of contrast ratio (opacity) of light-coloured paints at a fixed spreading rate</w:delText>
              </w:r>
            </w:del>
            <w:ins w:id="13900" w:author="Ashan Asmone" w:date="2016-03-31T17:15:00Z">
              <w:r w:rsidR="006723EE">
                <w:rPr>
                  <w:rFonts w:ascii="Calibri Light" w:hAnsi="Calibri Light"/>
                  <w:sz w:val="16"/>
                  <w:szCs w:val="16"/>
                  <w:lang w:val="en-US"/>
                </w:rPr>
                <w:t>ISO 6504-3:2006 Paints and varnishes -- Determination of hiding power -- Part 3: Determination of contrast ratio of light-coloured paints at a fixed spreading rate</w:t>
              </w:r>
            </w:ins>
          </w:p>
          <w:p w14:paraId="711092C3" w14:textId="77777777" w:rsidR="00821EB1" w:rsidRPr="00F526AD" w:rsidRDefault="00821EB1" w:rsidP="00F526AD">
            <w:pPr>
              <w:spacing w:before="100" w:beforeAutospacing="1" w:after="120" w:afterAutospacing="1"/>
              <w:rPr>
                <w:rFonts w:ascii="Calibri Light" w:hAnsi="Calibri Light"/>
                <w:sz w:val="16"/>
                <w:szCs w:val="16"/>
                <w:lang w:val="en-US"/>
              </w:rPr>
            </w:pPr>
            <w:del w:id="13901" w:author="Ashan Asmone" w:date="2016-03-31T17:16:00Z">
              <w:r w:rsidRPr="00F526AD" w:rsidDel="006723EE">
                <w:rPr>
                  <w:rFonts w:ascii="Calibri Light" w:hAnsi="Calibri Light"/>
                  <w:sz w:val="16"/>
                  <w:szCs w:val="16"/>
                  <w:lang w:val="en-US"/>
                </w:rPr>
                <w:delText>ISO 6713: 1984 Paints and varnishes -- Preparation of acid extracts from paints in liquid or powder form</w:delText>
              </w:r>
            </w:del>
            <w:ins w:id="13902" w:author="Ashan Asmone" w:date="2016-03-31T17:16:00Z">
              <w:r w:rsidR="006723EE">
                <w:rPr>
                  <w:rFonts w:ascii="Calibri Light" w:hAnsi="Calibri Light"/>
                  <w:sz w:val="16"/>
                  <w:szCs w:val="16"/>
                  <w:lang w:val="en-US"/>
                </w:rPr>
                <w:t>ISO 6713: 1984 Paints and varnishes -- Preparation of acid extracts from paints in liquid or powder form</w:t>
              </w:r>
            </w:ins>
          </w:p>
          <w:p w14:paraId="23DB42F8" w14:textId="77777777" w:rsidR="00821EB1" w:rsidRPr="00F526AD" w:rsidRDefault="00821EB1" w:rsidP="00F526AD">
            <w:pPr>
              <w:spacing w:before="100" w:beforeAutospacing="1" w:after="120" w:afterAutospacing="1"/>
              <w:rPr>
                <w:rFonts w:ascii="Calibri Light" w:hAnsi="Calibri Light"/>
                <w:sz w:val="16"/>
                <w:szCs w:val="16"/>
                <w:lang w:val="en-US"/>
              </w:rPr>
            </w:pPr>
            <w:del w:id="13903" w:author="Ashan Asmone" w:date="2016-03-31T17:16:00Z">
              <w:r w:rsidRPr="00F526AD" w:rsidDel="006723EE">
                <w:rPr>
                  <w:rFonts w:ascii="Calibri Light" w:hAnsi="Calibri Light"/>
                  <w:sz w:val="16"/>
                  <w:szCs w:val="16"/>
                  <w:lang w:val="en-US"/>
                </w:rPr>
                <w:delText>ISO 6744-1: 1999 Binders for paints and varnishes -- Alkyd resins -- Part 1: General methods of test</w:delText>
              </w:r>
            </w:del>
            <w:ins w:id="13904" w:author="Ashan Asmone" w:date="2016-03-31T17:16:00Z">
              <w:r w:rsidR="006723EE">
                <w:rPr>
                  <w:rFonts w:ascii="Calibri Light" w:hAnsi="Calibri Light"/>
                  <w:sz w:val="16"/>
                  <w:szCs w:val="16"/>
                  <w:lang w:val="en-US"/>
                </w:rPr>
                <w:t>ISO 6744-1: 1999 Binders for paints and varnishes -- Alkyd resins -- Part 1: General methods of test</w:t>
              </w:r>
            </w:ins>
          </w:p>
          <w:p w14:paraId="2DA4EEF3" w14:textId="77777777" w:rsidR="00821EB1" w:rsidRPr="00F526AD" w:rsidRDefault="00821EB1" w:rsidP="00F526AD">
            <w:pPr>
              <w:spacing w:before="100" w:beforeAutospacing="1" w:after="120" w:afterAutospacing="1"/>
              <w:rPr>
                <w:rFonts w:ascii="Calibri Light" w:hAnsi="Calibri Light"/>
                <w:sz w:val="16"/>
                <w:szCs w:val="16"/>
                <w:lang w:val="en-US"/>
              </w:rPr>
            </w:pPr>
            <w:del w:id="13905" w:author="Ashan Asmone" w:date="2016-03-31T17:17:00Z">
              <w:r w:rsidRPr="00F526AD" w:rsidDel="006723EE">
                <w:rPr>
                  <w:rFonts w:ascii="Calibri Light" w:hAnsi="Calibri Light"/>
                  <w:sz w:val="16"/>
                  <w:szCs w:val="16"/>
                  <w:lang w:val="en-US"/>
                </w:rPr>
                <w:delText>ISO 6744-2: 1999 Binders for paints and varnishes -- Alkyd resins -- Part 2: Determination of phthalic anhydride content</w:delText>
              </w:r>
            </w:del>
            <w:ins w:id="13906" w:author="Ashan Asmone" w:date="2016-03-31T17:17:00Z">
              <w:r w:rsidR="006723EE">
                <w:rPr>
                  <w:rFonts w:ascii="Calibri Light" w:hAnsi="Calibri Light"/>
                  <w:sz w:val="16"/>
                  <w:szCs w:val="16"/>
                  <w:lang w:val="en-US"/>
                </w:rPr>
                <w:t>ISO 6744-2: 1999 Binders for paints and varnishes -- Alkyd resins -- Part 2: Determination of phthalic anhydride content</w:t>
              </w:r>
            </w:ins>
          </w:p>
          <w:p w14:paraId="2B6FA55D" w14:textId="77777777" w:rsidR="00821EB1" w:rsidRPr="00F526AD" w:rsidRDefault="00821EB1" w:rsidP="00F526AD">
            <w:pPr>
              <w:spacing w:before="100" w:beforeAutospacing="1" w:after="120" w:afterAutospacing="1"/>
              <w:rPr>
                <w:rFonts w:ascii="Calibri Light" w:hAnsi="Calibri Light"/>
                <w:sz w:val="16"/>
                <w:szCs w:val="16"/>
                <w:lang w:val="en-US"/>
              </w:rPr>
            </w:pPr>
            <w:del w:id="13907" w:author="Ashan Asmone" w:date="2016-03-31T17:18:00Z">
              <w:r w:rsidRPr="00F526AD" w:rsidDel="006723EE">
                <w:rPr>
                  <w:rFonts w:ascii="Calibri Light" w:hAnsi="Calibri Light"/>
                  <w:sz w:val="16"/>
                  <w:szCs w:val="16"/>
                  <w:lang w:val="en-US"/>
                </w:rPr>
                <w:delText>ISO 6744-3: 1999 Binders for paints and varnishes -- Alkyd resins -- Part 3: Determination of unsaponifiable matter content</w:delText>
              </w:r>
            </w:del>
            <w:ins w:id="13908" w:author="Ashan Asmone" w:date="2016-03-31T17:18:00Z">
              <w:r w:rsidR="006723EE">
                <w:rPr>
                  <w:rFonts w:ascii="Calibri Light" w:hAnsi="Calibri Light"/>
                  <w:sz w:val="16"/>
                  <w:szCs w:val="16"/>
                  <w:lang w:val="en-US"/>
                </w:rPr>
                <w:t>ISO 6744-3: 1999 Binders for paints and varnishes -- Alkyd resins -- Part 3: Determination of unsaponifiable matter content</w:t>
              </w:r>
            </w:ins>
          </w:p>
          <w:p w14:paraId="7527A664" w14:textId="77777777" w:rsidR="00821EB1" w:rsidRPr="00F526AD" w:rsidRDefault="00821EB1" w:rsidP="00F526AD">
            <w:pPr>
              <w:spacing w:before="100" w:beforeAutospacing="1" w:after="120" w:afterAutospacing="1"/>
              <w:rPr>
                <w:rFonts w:ascii="Calibri Light" w:hAnsi="Calibri Light"/>
                <w:sz w:val="16"/>
                <w:szCs w:val="16"/>
                <w:lang w:val="en-US"/>
              </w:rPr>
            </w:pPr>
            <w:del w:id="13909" w:author="Ashan Asmone" w:date="2016-03-31T17:19:00Z">
              <w:r w:rsidRPr="00F526AD" w:rsidDel="006723EE">
                <w:rPr>
                  <w:rFonts w:ascii="Calibri Light" w:hAnsi="Calibri Light"/>
                  <w:sz w:val="16"/>
                  <w:szCs w:val="16"/>
                  <w:lang w:val="en-US"/>
                </w:rPr>
                <w:delText>ISO 6744-4: 1999 Binders for paints and varnishes -- Alkyd resins -- Part 4: Determination of fatty acid content</w:delText>
              </w:r>
            </w:del>
            <w:ins w:id="13910" w:author="Ashan Asmone" w:date="2016-03-31T17:19:00Z">
              <w:r w:rsidR="006723EE">
                <w:rPr>
                  <w:rFonts w:ascii="Calibri Light" w:hAnsi="Calibri Light"/>
                  <w:sz w:val="16"/>
                  <w:szCs w:val="16"/>
                  <w:lang w:val="en-US"/>
                </w:rPr>
                <w:t>ISO 6744-4: 1999 Binders for paints and varnishes -- Alkyd resins -- Part 4: Determination of fatty acid content</w:t>
              </w:r>
            </w:ins>
          </w:p>
          <w:p w14:paraId="0D2740B8" w14:textId="77777777" w:rsidR="00821EB1" w:rsidRPr="00F526AD" w:rsidRDefault="00821EB1" w:rsidP="00F526AD">
            <w:pPr>
              <w:spacing w:before="100" w:beforeAutospacing="1" w:after="120" w:afterAutospacing="1"/>
              <w:rPr>
                <w:rFonts w:ascii="Calibri Light" w:hAnsi="Calibri Light"/>
                <w:sz w:val="16"/>
                <w:szCs w:val="16"/>
                <w:lang w:val="en-US"/>
              </w:rPr>
            </w:pPr>
            <w:del w:id="13911" w:author="Ashan Asmone" w:date="2016-03-31T17:19:00Z">
              <w:r w:rsidRPr="00F526AD" w:rsidDel="006723EE">
                <w:rPr>
                  <w:rFonts w:ascii="Calibri Light" w:hAnsi="Calibri Light"/>
                  <w:sz w:val="16"/>
                  <w:szCs w:val="16"/>
                  <w:lang w:val="en-US"/>
                </w:rPr>
                <w:delText>ISO 6860: 1984 Paints and varnishes -- Bend test (conical mandrel)</w:delText>
              </w:r>
            </w:del>
            <w:ins w:id="13912" w:author="Ashan Asmone" w:date="2016-03-31T17:19:00Z">
              <w:r w:rsidR="006723EE">
                <w:rPr>
                  <w:rFonts w:ascii="Calibri Light" w:hAnsi="Calibri Light"/>
                  <w:sz w:val="16"/>
                  <w:szCs w:val="16"/>
                  <w:lang w:val="en-US"/>
                </w:rPr>
                <w:t>ISO 6860:2006 Paints and varnishes -- Bend test (conical mandrel)</w:t>
              </w:r>
            </w:ins>
          </w:p>
          <w:p w14:paraId="35EA8605" w14:textId="77777777" w:rsidR="00821EB1" w:rsidRPr="00F526AD" w:rsidRDefault="00821EB1" w:rsidP="00F526AD">
            <w:pPr>
              <w:spacing w:before="100" w:beforeAutospacing="1" w:after="120" w:afterAutospacing="1"/>
              <w:rPr>
                <w:rFonts w:ascii="Calibri Light" w:hAnsi="Calibri Light"/>
                <w:sz w:val="16"/>
                <w:szCs w:val="16"/>
                <w:lang w:val="en-US"/>
              </w:rPr>
            </w:pPr>
            <w:del w:id="13913" w:author="Ashan Asmone" w:date="2016-03-31T17:20:00Z">
              <w:r w:rsidRPr="00F526AD" w:rsidDel="006723EE">
                <w:rPr>
                  <w:rFonts w:ascii="Calibri Light" w:hAnsi="Calibri Light"/>
                  <w:sz w:val="16"/>
                  <w:szCs w:val="16"/>
                  <w:lang w:val="en-US"/>
                </w:rPr>
                <w:delText>ISO 7142: 1984 Binders for paints and varnishes -- Epoxy resins -- General methods of test</w:delText>
              </w:r>
            </w:del>
            <w:ins w:id="13914" w:author="Ashan Asmone" w:date="2016-03-31T17:20:00Z">
              <w:r w:rsidR="006723EE">
                <w:rPr>
                  <w:rFonts w:ascii="Calibri Light" w:hAnsi="Calibri Light"/>
                  <w:sz w:val="16"/>
                  <w:szCs w:val="16"/>
                  <w:lang w:val="en-US"/>
                </w:rPr>
                <w:t>ISO 7142:2007 Binders for paints and varnishes -- Epoxy resins -- General methods of test</w:t>
              </w:r>
            </w:ins>
          </w:p>
          <w:p w14:paraId="012449FB" w14:textId="77777777" w:rsidR="00821EB1" w:rsidRPr="00F526AD" w:rsidRDefault="00821EB1" w:rsidP="00F526AD">
            <w:pPr>
              <w:spacing w:before="100" w:beforeAutospacing="1" w:after="120" w:afterAutospacing="1"/>
              <w:rPr>
                <w:rFonts w:ascii="Calibri Light" w:hAnsi="Calibri Light"/>
                <w:sz w:val="16"/>
                <w:szCs w:val="16"/>
                <w:lang w:val="en-US"/>
              </w:rPr>
            </w:pPr>
            <w:del w:id="13915" w:author="Ashan Asmone" w:date="2016-03-31T17:22:00Z">
              <w:r w:rsidRPr="00F526AD" w:rsidDel="006723EE">
                <w:rPr>
                  <w:rFonts w:ascii="Calibri Light" w:hAnsi="Calibri Light"/>
                  <w:sz w:val="16"/>
                  <w:szCs w:val="16"/>
                  <w:lang w:val="en-US"/>
                </w:rPr>
                <w:delText>ISO 7143: 2000 Paints, varnishes and binders -- Methods of test for characterizing water-based coating materials and binders (available in English only)</w:delText>
              </w:r>
            </w:del>
            <w:ins w:id="13916" w:author="Ashan Asmone" w:date="2016-03-31T17:22:00Z">
              <w:r w:rsidR="006723EE">
                <w:rPr>
                  <w:rFonts w:ascii="Calibri Light" w:hAnsi="Calibri Light"/>
                  <w:sz w:val="16"/>
                  <w:szCs w:val="16"/>
                  <w:lang w:val="en-US"/>
                </w:rPr>
                <w:t>ISO 7143:2007 Binders for paints and varnishes -- Methods of test for characterizing water-based binders</w:t>
              </w:r>
            </w:ins>
          </w:p>
          <w:p w14:paraId="6836E5B1" w14:textId="77777777" w:rsidR="00821EB1" w:rsidRPr="00F526AD" w:rsidRDefault="00821EB1" w:rsidP="00F526AD">
            <w:pPr>
              <w:spacing w:before="100" w:beforeAutospacing="1" w:after="120" w:afterAutospacing="1"/>
              <w:rPr>
                <w:rFonts w:ascii="Calibri Light" w:hAnsi="Calibri Light"/>
                <w:sz w:val="16"/>
                <w:szCs w:val="16"/>
                <w:lang w:val="en-US"/>
              </w:rPr>
            </w:pPr>
            <w:del w:id="13917" w:author="Ashan Asmone" w:date="2016-03-31T17:24:00Z">
              <w:r w:rsidRPr="00F526AD" w:rsidDel="006723EE">
                <w:rPr>
                  <w:rFonts w:ascii="Calibri Light" w:hAnsi="Calibri Light"/>
                  <w:sz w:val="16"/>
                  <w:szCs w:val="16"/>
                  <w:lang w:val="en-US"/>
                </w:rPr>
                <w:delText>ISO 7253: 1996 Paints and varnishes -- Determination of resistance to neutral salt spray (fog)</w:delText>
              </w:r>
            </w:del>
          </w:p>
          <w:p w14:paraId="1D16AA65" w14:textId="77777777" w:rsidR="00821EB1" w:rsidRPr="00F526AD" w:rsidRDefault="00821EB1" w:rsidP="00F526AD">
            <w:pPr>
              <w:spacing w:before="100" w:beforeAutospacing="1" w:after="120" w:afterAutospacing="1"/>
              <w:rPr>
                <w:rFonts w:ascii="Calibri Light" w:hAnsi="Calibri Light"/>
                <w:sz w:val="16"/>
                <w:szCs w:val="16"/>
                <w:lang w:val="en-US"/>
              </w:rPr>
            </w:pPr>
            <w:del w:id="13918" w:author="Ashan Asmone" w:date="2016-03-31T18:13:00Z">
              <w:r w:rsidRPr="00F526AD" w:rsidDel="00F82C3F">
                <w:rPr>
                  <w:rFonts w:ascii="Calibri Light" w:hAnsi="Calibri Light"/>
                  <w:sz w:val="16"/>
                  <w:szCs w:val="16"/>
                  <w:lang w:val="en-US"/>
                </w:rPr>
                <w:delText>ISO 7724-1: 1984 Paints and varnishes -- Colorimetry -- Part 1: Principles</w:delText>
              </w:r>
            </w:del>
          </w:p>
          <w:p w14:paraId="0993A3A3" w14:textId="77777777" w:rsidR="00821EB1" w:rsidRPr="00F526AD" w:rsidRDefault="00821EB1" w:rsidP="00F526AD">
            <w:pPr>
              <w:spacing w:before="100" w:beforeAutospacing="1" w:after="120" w:afterAutospacing="1"/>
              <w:rPr>
                <w:rFonts w:ascii="Calibri Light" w:hAnsi="Calibri Light"/>
                <w:sz w:val="16"/>
                <w:szCs w:val="16"/>
                <w:lang w:val="en-US"/>
              </w:rPr>
            </w:pPr>
            <w:del w:id="13919" w:author="Ashan Asmone" w:date="2016-03-31T18:13:00Z">
              <w:r w:rsidRPr="00F526AD" w:rsidDel="00F82C3F">
                <w:rPr>
                  <w:rFonts w:ascii="Calibri Light" w:hAnsi="Calibri Light"/>
                  <w:sz w:val="16"/>
                  <w:szCs w:val="16"/>
                  <w:lang w:val="en-US"/>
                </w:rPr>
                <w:delText>ISO 7724-2: 1984 Paints and varnishes -- Colorimetry -- Part 2: Colour measurement</w:delText>
              </w:r>
            </w:del>
          </w:p>
          <w:p w14:paraId="7FF94781" w14:textId="77777777" w:rsidR="00821EB1" w:rsidRPr="00F526AD" w:rsidRDefault="00821EB1" w:rsidP="00F526AD">
            <w:pPr>
              <w:spacing w:before="100" w:beforeAutospacing="1" w:after="120" w:afterAutospacing="1"/>
              <w:rPr>
                <w:rFonts w:ascii="Calibri Light" w:hAnsi="Calibri Light"/>
                <w:sz w:val="16"/>
                <w:szCs w:val="16"/>
                <w:lang w:val="en-US"/>
              </w:rPr>
            </w:pPr>
            <w:del w:id="13920" w:author="Ashan Asmone" w:date="2016-03-31T18:14:00Z">
              <w:r w:rsidRPr="00F526AD" w:rsidDel="00F82C3F">
                <w:rPr>
                  <w:rFonts w:ascii="Calibri Light" w:hAnsi="Calibri Light"/>
                  <w:sz w:val="16"/>
                  <w:szCs w:val="16"/>
                  <w:lang w:val="en-US"/>
                </w:rPr>
                <w:delText>ISO 7724-3: 1984 Paints and varnishes -- Colorimetry -- Part 3: Calculation of colour differences</w:delText>
              </w:r>
            </w:del>
          </w:p>
          <w:p w14:paraId="19390EE9" w14:textId="77777777" w:rsidR="00821EB1" w:rsidRPr="00F526AD" w:rsidRDefault="00821EB1" w:rsidP="00F526AD">
            <w:pPr>
              <w:spacing w:before="100" w:beforeAutospacing="1" w:after="120" w:afterAutospacing="1"/>
              <w:rPr>
                <w:rFonts w:ascii="Calibri Light" w:hAnsi="Calibri Light"/>
                <w:sz w:val="16"/>
                <w:szCs w:val="16"/>
                <w:lang w:val="en-US"/>
              </w:rPr>
            </w:pPr>
            <w:del w:id="13921" w:author="Ashan Asmone" w:date="2016-03-31T18:16:00Z">
              <w:r w:rsidRPr="00F526AD" w:rsidDel="00F82C3F">
                <w:rPr>
                  <w:rFonts w:ascii="Calibri Light" w:hAnsi="Calibri Light"/>
                  <w:sz w:val="16"/>
                  <w:szCs w:val="16"/>
                  <w:lang w:val="en-US"/>
                </w:rPr>
                <w:delText>ISO 7783-1: 1996 Paints and varnishes -- Determination of water-vapour transmission rate -- Part 1: Dish method for free films</w:delText>
              </w:r>
            </w:del>
            <w:ins w:id="13922" w:author="Ashan Asmone" w:date="2016-03-31T18:16:00Z">
              <w:r w:rsidR="00F82C3F">
                <w:rPr>
                  <w:rFonts w:ascii="Calibri Light" w:hAnsi="Calibri Light"/>
                  <w:sz w:val="16"/>
                  <w:szCs w:val="16"/>
                  <w:lang w:val="en-US"/>
                </w:rPr>
                <w:t>ISO 7783:2011 Paints and varnishes -- Determination of water-vapour transmission properties -- Cup method</w:t>
              </w:r>
            </w:ins>
          </w:p>
          <w:p w14:paraId="3CFDBB9D" w14:textId="77777777" w:rsidR="00821EB1" w:rsidRPr="00F526AD" w:rsidRDefault="00821EB1" w:rsidP="00F526AD">
            <w:pPr>
              <w:spacing w:before="100" w:beforeAutospacing="1" w:after="120" w:afterAutospacing="1"/>
              <w:rPr>
                <w:rFonts w:ascii="Calibri Light" w:hAnsi="Calibri Light"/>
                <w:sz w:val="16"/>
                <w:szCs w:val="16"/>
                <w:lang w:val="en-US"/>
              </w:rPr>
            </w:pPr>
            <w:del w:id="13923" w:author="Ashan Asmone" w:date="2016-03-31T18:18:00Z">
              <w:r w:rsidRPr="00F526AD" w:rsidDel="00F82C3F">
                <w:rPr>
                  <w:rFonts w:ascii="Calibri Light" w:hAnsi="Calibri Light"/>
                  <w:sz w:val="16"/>
                  <w:szCs w:val="16"/>
                  <w:lang w:val="en-US"/>
                </w:rPr>
                <w:delText>ISO 7783-2: 1999 Paints and varnishes -- Coating materials and coating systems for exterior masonry and concrete -- Part 2: Determination and classification of water-vapour transmission rate (permeability)</w:delText>
              </w:r>
            </w:del>
          </w:p>
          <w:p w14:paraId="6D134E00" w14:textId="77777777" w:rsidR="00821EB1" w:rsidRPr="00F526AD" w:rsidRDefault="00821EB1" w:rsidP="00F526AD">
            <w:pPr>
              <w:spacing w:before="100" w:beforeAutospacing="1" w:after="120" w:afterAutospacing="1"/>
              <w:rPr>
                <w:rFonts w:ascii="Calibri Light" w:hAnsi="Calibri Light"/>
                <w:sz w:val="16"/>
                <w:szCs w:val="16"/>
                <w:lang w:val="en-US"/>
              </w:rPr>
            </w:pPr>
            <w:del w:id="13924" w:author="Ashan Asmone" w:date="2016-03-31T18:19:00Z">
              <w:r w:rsidRPr="00F526AD" w:rsidDel="00F82C3F">
                <w:rPr>
                  <w:rFonts w:ascii="Calibri Light" w:hAnsi="Calibri Light"/>
                  <w:sz w:val="16"/>
                  <w:szCs w:val="16"/>
                  <w:lang w:val="en-US"/>
                </w:rPr>
                <w:delText>ISO 7784-1: 1997 Paints and varnishes -- Determination of resistance to abrasion -- Part 1: Rotating abrasive-paper-covered wheel method</w:delText>
              </w:r>
            </w:del>
            <w:ins w:id="13925" w:author="Ashan Asmone" w:date="2016-03-31T18:19:00Z">
              <w:r w:rsidR="00F82C3F">
                <w:rPr>
                  <w:rFonts w:ascii="Calibri Light" w:hAnsi="Calibri Light"/>
                  <w:sz w:val="16"/>
                  <w:szCs w:val="16"/>
                  <w:lang w:val="en-US"/>
                </w:rPr>
                <w:t>ISO 7784-1:2016 Paints and varnishes -- Determination of resistance to abrasion -- Part 1: Method with abrasive-paper covered wheels and rotating test specimen</w:t>
              </w:r>
            </w:ins>
          </w:p>
          <w:p w14:paraId="18A43948" w14:textId="77777777" w:rsidR="00821EB1" w:rsidRPr="00F526AD" w:rsidRDefault="00821EB1" w:rsidP="00F526AD">
            <w:pPr>
              <w:spacing w:before="100" w:beforeAutospacing="1" w:after="120" w:afterAutospacing="1"/>
              <w:rPr>
                <w:rFonts w:ascii="Calibri Light" w:hAnsi="Calibri Light"/>
                <w:sz w:val="16"/>
                <w:szCs w:val="16"/>
                <w:lang w:val="en-US"/>
              </w:rPr>
            </w:pPr>
            <w:del w:id="13926" w:author="Ashan Asmone" w:date="2016-03-31T18:20:00Z">
              <w:r w:rsidRPr="00F526AD" w:rsidDel="00F82C3F">
                <w:rPr>
                  <w:rFonts w:ascii="Calibri Light" w:hAnsi="Calibri Light"/>
                  <w:sz w:val="16"/>
                  <w:szCs w:val="16"/>
                  <w:lang w:val="en-US"/>
                </w:rPr>
                <w:delText>ISO 7784-2: 1997 Paints and varnishes -- Determination of resistance to abrasion -- Part 2: Rotating abrasive rubber wheel method</w:delText>
              </w:r>
            </w:del>
            <w:ins w:id="13927" w:author="Ashan Asmone" w:date="2016-03-31T18:20:00Z">
              <w:r w:rsidR="00F82C3F">
                <w:rPr>
                  <w:rFonts w:ascii="Calibri Light" w:hAnsi="Calibri Light"/>
                  <w:sz w:val="16"/>
                  <w:szCs w:val="16"/>
                  <w:lang w:val="en-US"/>
                </w:rPr>
                <w:t>ISO 7784-2:2016 Paints and varnishes -- Determination of resistance to abrasion -- Part 2: Method with abrasive rubber wheels and rotating test specimen</w:t>
              </w:r>
            </w:ins>
          </w:p>
          <w:p w14:paraId="6F364C8E" w14:textId="77777777" w:rsidR="00821EB1" w:rsidRPr="00F526AD" w:rsidRDefault="00821EB1" w:rsidP="00F526AD">
            <w:pPr>
              <w:spacing w:before="100" w:beforeAutospacing="1" w:after="120" w:afterAutospacing="1"/>
              <w:rPr>
                <w:rFonts w:ascii="Calibri Light" w:hAnsi="Calibri Light"/>
                <w:sz w:val="16"/>
                <w:szCs w:val="16"/>
                <w:lang w:val="en-US"/>
              </w:rPr>
            </w:pPr>
            <w:del w:id="13928" w:author="Ashan Asmone" w:date="2016-03-31T18:21:00Z">
              <w:r w:rsidRPr="00F526AD" w:rsidDel="00F82C3F">
                <w:rPr>
                  <w:rFonts w:ascii="Calibri Light" w:hAnsi="Calibri Light"/>
                  <w:sz w:val="16"/>
                  <w:szCs w:val="16"/>
                  <w:lang w:val="en-US"/>
                </w:rPr>
                <w:delText>ISO 7784-3: 2000 Paints and varnishes -- Determination of resistance to abrasion -- Part 3: Reciprocating test panel method</w:delText>
              </w:r>
            </w:del>
            <w:ins w:id="13929" w:author="Ashan Asmone" w:date="2016-03-31T18:21:00Z">
              <w:r w:rsidR="00F82C3F">
                <w:rPr>
                  <w:rFonts w:ascii="Calibri Light" w:hAnsi="Calibri Light"/>
                  <w:sz w:val="16"/>
                  <w:szCs w:val="16"/>
                  <w:lang w:val="en-US"/>
                </w:rPr>
                <w:t>ISO 7784-3:2016 Paints and varnishes -- Determination of resistance to abrasion -- Part 3: Method with abrasive-paper covered wheel and linearly reciprocating test specimen</w:t>
              </w:r>
            </w:ins>
          </w:p>
          <w:p w14:paraId="1123D5C8" w14:textId="77777777" w:rsidR="00821EB1" w:rsidRPr="00F526AD" w:rsidRDefault="00821EB1" w:rsidP="00F526AD">
            <w:pPr>
              <w:spacing w:before="100" w:beforeAutospacing="1" w:after="120" w:afterAutospacing="1"/>
              <w:rPr>
                <w:rFonts w:ascii="Calibri Light" w:hAnsi="Calibri Light"/>
                <w:sz w:val="16"/>
                <w:szCs w:val="16"/>
                <w:lang w:val="en-US"/>
              </w:rPr>
            </w:pPr>
            <w:del w:id="13930" w:author="Ashan Asmone" w:date="2016-03-31T18:22:00Z">
              <w:r w:rsidRPr="00F526AD" w:rsidDel="00F82C3F">
                <w:rPr>
                  <w:rFonts w:ascii="Calibri Light" w:hAnsi="Calibri Light"/>
                  <w:sz w:val="16"/>
                  <w:szCs w:val="16"/>
                  <w:lang w:val="en-US"/>
                </w:rPr>
                <w:delText>ISO 8501-1: 1988 Preparation</w:delText>
              </w:r>
            </w:del>
            <w:ins w:id="13931" w:author="Ashan Asmone" w:date="2016-03-31T18:22:00Z">
              <w:r w:rsidR="00F82C3F">
                <w:rPr>
                  <w:rFonts w:ascii="Calibri Light" w:hAnsi="Calibri Light"/>
                  <w:sz w:val="16"/>
                  <w:szCs w:val="16"/>
                  <w:lang w:val="en-US"/>
                </w:rPr>
                <w:t xml:space="preserve">ISO 8501-1:2007 Preparation of steel substrates before application of paints and related products -- Visual assessment of surface cleanliness -- Part 1: Rust grades and preparation grades of uncoated steel substrates and of steel substrates after overall </w:t>
              </w:r>
            </w:ins>
          </w:p>
          <w:p w14:paraId="26CD063E" w14:textId="77777777" w:rsidR="00821EB1" w:rsidRPr="00F526AD" w:rsidRDefault="00821EB1" w:rsidP="00F526AD">
            <w:pPr>
              <w:spacing w:before="100" w:beforeAutospacing="1" w:after="120" w:afterAutospacing="1"/>
              <w:rPr>
                <w:rFonts w:ascii="Calibri Light" w:hAnsi="Calibri Light"/>
                <w:sz w:val="16"/>
                <w:szCs w:val="16"/>
                <w:lang w:val="en-US"/>
              </w:rPr>
            </w:pPr>
            <w:del w:id="13932" w:author="Ashan Asmone" w:date="2016-03-31T18:23:00Z">
              <w:r w:rsidRPr="00F526AD" w:rsidDel="00F82C3F">
                <w:rPr>
                  <w:rFonts w:ascii="Calibri Light" w:hAnsi="Calibri Light"/>
                  <w:sz w:val="16"/>
                  <w:szCs w:val="16"/>
                  <w:lang w:val="en-US"/>
                </w:rPr>
                <w:delText>ISO 9514: 1992 Paints and varnishes -- Determination of the pot-life of liquid systems -- Preparation and conditioning of samples and guidelines for testing</w:delText>
              </w:r>
            </w:del>
            <w:ins w:id="13933" w:author="Ashan Asmone" w:date="2016-03-31T18:23:00Z">
              <w:r w:rsidR="00F82C3F">
                <w:rPr>
                  <w:rFonts w:ascii="Calibri Light" w:hAnsi="Calibri Light"/>
                  <w:sz w:val="16"/>
                  <w:szCs w:val="16"/>
                  <w:lang w:val="en-US"/>
                </w:rPr>
                <w:t>ISO 9514:2005 Paints and varnishes -- Determination of the pot life of multicomponent coating systems -- Preparation and conditioning of samples and guidelines for testing</w:t>
              </w:r>
            </w:ins>
          </w:p>
          <w:p w14:paraId="22752EEC" w14:textId="77777777" w:rsidR="00821EB1" w:rsidRPr="00F526AD" w:rsidRDefault="00821EB1" w:rsidP="00F526AD">
            <w:pPr>
              <w:spacing w:before="100" w:beforeAutospacing="1" w:after="120" w:afterAutospacing="1"/>
              <w:rPr>
                <w:rFonts w:ascii="Calibri Light" w:hAnsi="Calibri Light"/>
                <w:sz w:val="16"/>
                <w:szCs w:val="16"/>
                <w:lang w:val="en-US"/>
              </w:rPr>
            </w:pPr>
            <w:del w:id="13934" w:author="Ashan Asmone" w:date="2016-03-31T18:24:00Z">
              <w:r w:rsidRPr="00F526AD" w:rsidDel="00F82C3F">
                <w:rPr>
                  <w:rFonts w:ascii="Calibri Light" w:hAnsi="Calibri Light"/>
                  <w:sz w:val="16"/>
                  <w:szCs w:val="16"/>
                  <w:lang w:val="en-US"/>
                </w:rPr>
                <w:delText>ISO 11503: 1995 Paints and varnishes -- Determination of resistance to humidity (intermittent condensation)</w:delText>
              </w:r>
            </w:del>
            <w:ins w:id="13935" w:author="Ashan Asmone" w:date="2016-03-31T18:24:00Z">
              <w:r w:rsidR="00F82C3F">
                <w:rPr>
                  <w:rFonts w:ascii="Calibri Light" w:hAnsi="Calibri Light"/>
                  <w:sz w:val="16"/>
                  <w:szCs w:val="16"/>
                  <w:lang w:val="en-US"/>
                </w:rPr>
                <w:t>ISO 11503:1995 Paints and varnishes -- Determination of resistance to humidity (intermittent condensation)</w:t>
              </w:r>
            </w:ins>
          </w:p>
          <w:p w14:paraId="0495E8A2" w14:textId="77777777" w:rsidR="00821EB1" w:rsidRPr="00F526AD" w:rsidRDefault="00821EB1" w:rsidP="00F526AD">
            <w:pPr>
              <w:spacing w:before="100" w:beforeAutospacing="1" w:after="120" w:afterAutospacing="1"/>
              <w:rPr>
                <w:rFonts w:ascii="Calibri Light" w:hAnsi="Calibri Light"/>
                <w:sz w:val="16"/>
                <w:szCs w:val="16"/>
                <w:lang w:val="en-US"/>
              </w:rPr>
            </w:pPr>
            <w:del w:id="13936" w:author="Ashan Asmone" w:date="2016-03-31T18:25:00Z">
              <w:r w:rsidRPr="00F526AD" w:rsidDel="00F82C3F">
                <w:rPr>
                  <w:rFonts w:ascii="Calibri Light" w:hAnsi="Calibri Light"/>
                  <w:sz w:val="16"/>
                  <w:szCs w:val="16"/>
                  <w:lang w:val="en-US"/>
                </w:rPr>
                <w:delText>ISO 11507: 1997 Paints and varnishes -- Exposure of coatings to artificial weathering -- Exposure to fluorescent UV and water</w:delText>
              </w:r>
            </w:del>
            <w:ins w:id="13937" w:author="Ashan Asmone" w:date="2016-03-31T18:25:00Z">
              <w:r w:rsidR="00F82C3F">
                <w:rPr>
                  <w:rFonts w:ascii="Calibri Light" w:hAnsi="Calibri Light"/>
                  <w:sz w:val="16"/>
                  <w:szCs w:val="16"/>
                  <w:lang w:val="en-US"/>
                </w:rPr>
                <w:t>ISO 16474-1:2013 Paints and varnishes -- Methods of exposure to laboratory light sources -- Part 1: General guidance</w:t>
              </w:r>
            </w:ins>
          </w:p>
          <w:p w14:paraId="060A3A9D" w14:textId="77777777" w:rsidR="00821EB1" w:rsidRPr="00F526AD" w:rsidRDefault="00821EB1" w:rsidP="00F526AD">
            <w:pPr>
              <w:spacing w:before="100" w:beforeAutospacing="1" w:after="120" w:afterAutospacing="1"/>
              <w:rPr>
                <w:rFonts w:ascii="Calibri Light" w:hAnsi="Calibri Light"/>
                <w:sz w:val="16"/>
                <w:szCs w:val="16"/>
                <w:lang w:val="en-US"/>
              </w:rPr>
            </w:pPr>
            <w:del w:id="13938" w:author="Ashan Asmone" w:date="2016-03-31T18:25:00Z">
              <w:r w:rsidRPr="00F526AD" w:rsidDel="00F82C3F">
                <w:rPr>
                  <w:rFonts w:ascii="Calibri Light" w:hAnsi="Calibri Light"/>
                  <w:sz w:val="16"/>
                  <w:szCs w:val="16"/>
                  <w:lang w:val="en-US"/>
                </w:rPr>
                <w:delText>ISO 11668: 1997 Binders for paints and varnishes -- Chlorinated polymerization resins -- General methods of test</w:delText>
              </w:r>
            </w:del>
            <w:ins w:id="13939" w:author="Ashan Asmone" w:date="2016-03-31T18:25:00Z">
              <w:r w:rsidR="00F82C3F">
                <w:rPr>
                  <w:rFonts w:ascii="Calibri Light" w:hAnsi="Calibri Light"/>
                  <w:sz w:val="16"/>
                  <w:szCs w:val="16"/>
                  <w:lang w:val="en-US"/>
                </w:rPr>
                <w:t>ISO 11668:1997 Binders for paints and varnishes -- Chlorinated polymerization resins -- General methods of test</w:t>
              </w:r>
            </w:ins>
          </w:p>
          <w:p w14:paraId="51774F82" w14:textId="77777777" w:rsidR="00821EB1" w:rsidRPr="00F526AD" w:rsidRDefault="00821EB1" w:rsidP="00F526AD">
            <w:pPr>
              <w:spacing w:before="100" w:beforeAutospacing="1" w:after="120" w:afterAutospacing="1"/>
              <w:rPr>
                <w:rFonts w:ascii="Calibri Light" w:hAnsi="Calibri Light"/>
                <w:sz w:val="16"/>
                <w:szCs w:val="16"/>
                <w:lang w:val="en-US"/>
              </w:rPr>
            </w:pPr>
            <w:del w:id="13940" w:author="Ashan Asmone" w:date="2016-03-31T18:26:00Z">
              <w:r w:rsidRPr="00F526AD" w:rsidDel="00F82C3F">
                <w:rPr>
                  <w:rFonts w:ascii="Calibri Light" w:hAnsi="Calibri Light"/>
                  <w:sz w:val="16"/>
                  <w:szCs w:val="16"/>
                  <w:lang w:val="en-US"/>
                </w:rPr>
                <w:delText>ISO 11890-1: 2000 Paints and varnishes -- Determination of volatile organic compound (VOC) content -- Part 1: Difference method</w:delText>
              </w:r>
            </w:del>
            <w:ins w:id="13941" w:author="Ashan Asmone" w:date="2016-03-31T18:26:00Z">
              <w:r w:rsidR="00F82C3F">
                <w:rPr>
                  <w:rFonts w:ascii="Calibri Light" w:hAnsi="Calibri Light"/>
                  <w:sz w:val="16"/>
                  <w:szCs w:val="16"/>
                  <w:lang w:val="en-US"/>
                </w:rPr>
                <w:t>ISO 11890-1:2007 Paints and varnishes -- Determination of volatile organic compound (VOC) content -- Part 1: Difference method</w:t>
              </w:r>
            </w:ins>
          </w:p>
          <w:p w14:paraId="69320A16" w14:textId="77777777" w:rsidR="00821EB1" w:rsidRPr="00F526AD" w:rsidRDefault="00821EB1" w:rsidP="00F526AD">
            <w:pPr>
              <w:spacing w:before="100" w:beforeAutospacing="1" w:after="120" w:afterAutospacing="1"/>
              <w:rPr>
                <w:rFonts w:ascii="Calibri Light" w:hAnsi="Calibri Light"/>
                <w:sz w:val="16"/>
                <w:szCs w:val="16"/>
                <w:lang w:val="en-US"/>
              </w:rPr>
            </w:pPr>
            <w:del w:id="13942" w:author="Ashan Asmone" w:date="2016-03-31T18:27:00Z">
              <w:r w:rsidRPr="00F526AD" w:rsidDel="00F82C3F">
                <w:rPr>
                  <w:rFonts w:ascii="Calibri Light" w:hAnsi="Calibri Light"/>
                  <w:sz w:val="16"/>
                  <w:szCs w:val="16"/>
                  <w:lang w:val="en-US"/>
                </w:rPr>
                <w:delText>ISO 11890-2: 2000 Paints and varnishes -- Determination of volatile organic compound (VOC) content -- Part 2: Gas-chromatographic method</w:delText>
              </w:r>
            </w:del>
            <w:ins w:id="13943" w:author="Ashan Asmone" w:date="2016-03-31T18:27:00Z">
              <w:r w:rsidR="00F82C3F">
                <w:rPr>
                  <w:rFonts w:ascii="Calibri Light" w:hAnsi="Calibri Light"/>
                  <w:sz w:val="16"/>
                  <w:szCs w:val="16"/>
                  <w:lang w:val="en-US"/>
                </w:rPr>
                <w:t>ISO 11890-2:2013 Paints and varnishes -- Determination of volatile organic compound (VOC) content -- Part 2: Gas-chromatographic method</w:t>
              </w:r>
            </w:ins>
          </w:p>
          <w:p w14:paraId="3FB9E25B" w14:textId="77777777" w:rsidR="00821EB1" w:rsidRPr="00F526AD" w:rsidRDefault="00821EB1" w:rsidP="00F526AD">
            <w:pPr>
              <w:spacing w:before="100" w:beforeAutospacing="1" w:after="120" w:afterAutospacing="1"/>
              <w:rPr>
                <w:rFonts w:ascii="Calibri Light" w:hAnsi="Calibri Light"/>
                <w:sz w:val="16"/>
                <w:szCs w:val="16"/>
                <w:lang w:val="en-US"/>
              </w:rPr>
            </w:pPr>
            <w:del w:id="13944" w:author="Ashan Asmone" w:date="2016-03-31T18:27:00Z">
              <w:r w:rsidRPr="00F526AD" w:rsidDel="004F0B47">
                <w:rPr>
                  <w:rFonts w:ascii="Calibri Light" w:hAnsi="Calibri Light"/>
                  <w:sz w:val="16"/>
                  <w:szCs w:val="16"/>
                  <w:lang w:val="en-US"/>
                </w:rPr>
                <w:delText>ISO 11908: 1996 Binders for paints and varnishes -- Amino resins -- General methods of test</w:delText>
              </w:r>
            </w:del>
            <w:ins w:id="13945" w:author="Ashan Asmone" w:date="2016-03-31T18:27:00Z">
              <w:r w:rsidR="004F0B47">
                <w:rPr>
                  <w:rFonts w:ascii="Calibri Light" w:hAnsi="Calibri Light"/>
                  <w:sz w:val="16"/>
                  <w:szCs w:val="16"/>
                  <w:lang w:val="en-US"/>
                </w:rPr>
                <w:t>ISO 11908: 1996 Binders for paints and varnishes -- Amino resins -- General methods of test</w:t>
              </w:r>
            </w:ins>
          </w:p>
          <w:p w14:paraId="592D9A45" w14:textId="77777777" w:rsidR="00821EB1" w:rsidRPr="00F526AD" w:rsidRDefault="00821EB1" w:rsidP="00F526AD">
            <w:pPr>
              <w:spacing w:before="100" w:beforeAutospacing="1" w:after="120" w:afterAutospacing="1"/>
              <w:rPr>
                <w:rFonts w:ascii="Calibri Light" w:hAnsi="Calibri Light"/>
                <w:sz w:val="16"/>
                <w:szCs w:val="16"/>
                <w:lang w:val="en-US"/>
              </w:rPr>
            </w:pPr>
            <w:del w:id="13946" w:author="Ashan Asmone" w:date="2016-03-31T18:28:00Z">
              <w:r w:rsidRPr="00F526AD" w:rsidDel="004F0B47">
                <w:rPr>
                  <w:rFonts w:ascii="Calibri Light" w:hAnsi="Calibri Light"/>
                  <w:sz w:val="16"/>
                  <w:szCs w:val="16"/>
                  <w:lang w:val="en-US"/>
                </w:rPr>
                <w:delText>ISO 11909: 1996 Binders for paints and varnishes -- Polyisocyanate resins -- General methods of test</w:delText>
              </w:r>
            </w:del>
            <w:ins w:id="13947" w:author="Ashan Asmone" w:date="2016-03-31T18:28:00Z">
              <w:r w:rsidR="004F0B47">
                <w:rPr>
                  <w:rFonts w:ascii="Calibri Light" w:hAnsi="Calibri Light"/>
                  <w:sz w:val="16"/>
                  <w:szCs w:val="16"/>
                  <w:lang w:val="en-US"/>
                </w:rPr>
                <w:t>ISO 11909:2007 Binders for paints and varnishes -- Polyisocyanate resins -- General methods of test</w:t>
              </w:r>
            </w:ins>
          </w:p>
          <w:p w14:paraId="45842168" w14:textId="77777777" w:rsidR="00821EB1" w:rsidRPr="00F526AD" w:rsidRDefault="00821EB1" w:rsidP="00F526AD">
            <w:pPr>
              <w:spacing w:before="100" w:beforeAutospacing="1" w:after="120" w:afterAutospacing="1"/>
              <w:rPr>
                <w:rFonts w:ascii="Calibri Light" w:hAnsi="Calibri Light"/>
                <w:sz w:val="16"/>
                <w:szCs w:val="16"/>
                <w:lang w:val="en-US"/>
              </w:rPr>
            </w:pPr>
            <w:del w:id="13948" w:author="Ashan Asmone" w:date="2016-03-31T18:30:00Z">
              <w:r w:rsidRPr="00F526AD" w:rsidDel="004F0B47">
                <w:rPr>
                  <w:rFonts w:ascii="Calibri Light" w:hAnsi="Calibri Light"/>
                  <w:sz w:val="16"/>
                  <w:szCs w:val="16"/>
                  <w:lang w:val="en-US"/>
                </w:rPr>
                <w:delText>ISO 11997-1: 1998 Paints and varnishes -- Determination of resistance to cyclic corrosion conditions -- Part 1: Wet (salt fog)/dry/humidity</w:delText>
              </w:r>
            </w:del>
            <w:ins w:id="13949" w:author="Ashan Asmone" w:date="2016-03-31T18:30:00Z">
              <w:r w:rsidR="004F0B47">
                <w:rPr>
                  <w:rFonts w:ascii="Calibri Light" w:hAnsi="Calibri Light"/>
                  <w:sz w:val="16"/>
                  <w:szCs w:val="16"/>
                  <w:lang w:val="en-US"/>
                </w:rPr>
                <w:t>ISO 11997-1:2005 Paints and varnishes -- Determination of resistance to cyclic corrosion conditions -- Part 1: Wet (salt fog)/dry/humidity</w:t>
              </w:r>
            </w:ins>
          </w:p>
          <w:p w14:paraId="79027289" w14:textId="77777777" w:rsidR="00821EB1" w:rsidRPr="00F526AD" w:rsidRDefault="00821EB1" w:rsidP="00F526AD">
            <w:pPr>
              <w:spacing w:before="100" w:beforeAutospacing="1" w:after="120" w:afterAutospacing="1"/>
              <w:rPr>
                <w:rFonts w:ascii="Calibri Light" w:hAnsi="Calibri Light"/>
                <w:sz w:val="16"/>
                <w:szCs w:val="16"/>
                <w:lang w:val="en-US"/>
              </w:rPr>
            </w:pPr>
            <w:del w:id="13950" w:author="Ashan Asmone" w:date="2016-03-31T18:31:00Z">
              <w:r w:rsidRPr="00F526AD" w:rsidDel="004F0B47">
                <w:rPr>
                  <w:rFonts w:ascii="Calibri Light" w:hAnsi="Calibri Light"/>
                  <w:sz w:val="16"/>
                  <w:szCs w:val="16"/>
                  <w:lang w:val="en-US"/>
                </w:rPr>
                <w:delText>ISO 11997-2: 2000 Paints and varnishes -- Determination of resistance to cyclic corrosion conditions -- Part 2: Wet (salt fog)/dry/humidity/UV light</w:delText>
              </w:r>
            </w:del>
            <w:ins w:id="13951" w:author="Ashan Asmone" w:date="2016-03-31T18:31:00Z">
              <w:r w:rsidR="004F0B47">
                <w:rPr>
                  <w:rFonts w:ascii="Calibri Light" w:hAnsi="Calibri Light"/>
                  <w:sz w:val="16"/>
                  <w:szCs w:val="16"/>
                  <w:lang w:val="en-US"/>
                </w:rPr>
                <w:t>ISO 11997-2:2013 Paints and varnishes -- Determination of resistance to cyclic corrosion conditions -- Part 2: Wet (salt fog)/dry/humidity/UV light</w:t>
              </w:r>
            </w:ins>
          </w:p>
          <w:p w14:paraId="6DF0F737" w14:textId="77777777" w:rsidR="00821EB1" w:rsidRPr="00F526AD" w:rsidRDefault="00821EB1" w:rsidP="00F526AD">
            <w:pPr>
              <w:spacing w:before="100" w:beforeAutospacing="1" w:after="120" w:afterAutospacing="1"/>
              <w:rPr>
                <w:rFonts w:ascii="Calibri Light" w:hAnsi="Calibri Light"/>
                <w:sz w:val="16"/>
                <w:szCs w:val="16"/>
                <w:lang w:val="en-US"/>
              </w:rPr>
            </w:pPr>
            <w:del w:id="13952" w:author="Ashan Asmone" w:date="2016-03-31T18:32:00Z">
              <w:r w:rsidRPr="00F526AD" w:rsidDel="004F0B47">
                <w:rPr>
                  <w:rFonts w:ascii="Calibri Light" w:hAnsi="Calibri Light"/>
                  <w:sz w:val="16"/>
                  <w:szCs w:val="16"/>
                  <w:lang w:val="en-US"/>
                </w:rPr>
                <w:delText>ISO 11998: 1998 Paints and varnishes -- Determination of wet-scrub resistance and cleanability of coatings</w:delText>
              </w:r>
            </w:del>
            <w:ins w:id="13953" w:author="Ashan Asmone" w:date="2016-03-31T18:32:00Z">
              <w:r w:rsidR="004F0B47">
                <w:rPr>
                  <w:rFonts w:ascii="Calibri Light" w:hAnsi="Calibri Light"/>
                  <w:sz w:val="16"/>
                  <w:szCs w:val="16"/>
                  <w:lang w:val="en-US"/>
                </w:rPr>
                <w:t>ISO 11998:2006 Paints and varnishes -- Determination of wet-scrub resistance and cleanability of coatings</w:t>
              </w:r>
            </w:ins>
          </w:p>
          <w:p w14:paraId="5048E626" w14:textId="77777777" w:rsidR="00821EB1" w:rsidRPr="00F526AD" w:rsidRDefault="00821EB1" w:rsidP="00F526AD">
            <w:pPr>
              <w:spacing w:before="100" w:beforeAutospacing="1" w:after="120" w:afterAutospacing="1"/>
              <w:rPr>
                <w:rFonts w:ascii="Calibri Light" w:hAnsi="Calibri Light"/>
                <w:sz w:val="16"/>
                <w:szCs w:val="16"/>
                <w:lang w:val="en-US"/>
              </w:rPr>
            </w:pPr>
            <w:del w:id="13954" w:author="Ashan Asmone" w:date="2016-03-31T18:32:00Z">
              <w:r w:rsidRPr="00F526AD" w:rsidDel="004F0B47">
                <w:rPr>
                  <w:rFonts w:ascii="Calibri Light" w:hAnsi="Calibri Light"/>
                  <w:sz w:val="16"/>
                  <w:szCs w:val="16"/>
                  <w:lang w:val="en-US"/>
                </w:rPr>
                <w:delText>ISO 12137-1: 1997 Paints and varnishes -- Determination of mar resistance -- Part 1: Method using a curved stylus</w:delText>
              </w:r>
            </w:del>
            <w:ins w:id="13955" w:author="Ashan Asmone" w:date="2016-03-31T18:32:00Z">
              <w:r w:rsidR="004F0B47">
                <w:rPr>
                  <w:rFonts w:ascii="Calibri Light" w:hAnsi="Calibri Light"/>
                  <w:sz w:val="16"/>
                  <w:szCs w:val="16"/>
                  <w:lang w:val="en-US"/>
                </w:rPr>
                <w:t>ISO 12137:2011 Paints and varnishes -- Determination of mar resistance</w:t>
              </w:r>
            </w:ins>
          </w:p>
          <w:p w14:paraId="17B232AC" w14:textId="77777777" w:rsidR="00821EB1" w:rsidRPr="00F526AD" w:rsidRDefault="00821EB1" w:rsidP="00F526AD">
            <w:pPr>
              <w:spacing w:before="100" w:beforeAutospacing="1" w:after="120" w:afterAutospacing="1"/>
              <w:rPr>
                <w:rFonts w:ascii="Calibri Light" w:hAnsi="Calibri Light"/>
                <w:sz w:val="16"/>
                <w:szCs w:val="16"/>
                <w:lang w:val="en-US"/>
              </w:rPr>
            </w:pPr>
            <w:del w:id="13956" w:author="Ashan Asmone" w:date="2016-03-31T18:33:00Z">
              <w:r w:rsidRPr="00F526AD" w:rsidDel="004F0B47">
                <w:rPr>
                  <w:rFonts w:ascii="Calibri Light" w:hAnsi="Calibri Light"/>
                  <w:sz w:val="16"/>
                  <w:szCs w:val="16"/>
                  <w:lang w:val="en-US"/>
                </w:rPr>
                <w:delText>ISO 12137-2: 1997 Paints and varnishes -- Determination of mar resistance -- Part 2: Method using a pointed stylus</w:delText>
              </w:r>
            </w:del>
            <w:ins w:id="13957" w:author="Ashan Asmone" w:date="2016-03-31T18:33:00Z">
              <w:r w:rsidR="004F0B47">
                <w:rPr>
                  <w:rFonts w:ascii="Calibri Light" w:hAnsi="Calibri Light"/>
                  <w:sz w:val="16"/>
                  <w:szCs w:val="16"/>
                  <w:lang w:val="en-US"/>
                </w:rPr>
                <w:t>ISO 1518-2:2011 Paints and varnishes -- Determination of scratch resistance -- Part 2: Variable-loading method</w:t>
              </w:r>
            </w:ins>
          </w:p>
          <w:p w14:paraId="2A4EB56C" w14:textId="77777777" w:rsidR="00821EB1" w:rsidRPr="00F526AD" w:rsidRDefault="00821EB1" w:rsidP="00F526AD">
            <w:pPr>
              <w:spacing w:before="100" w:beforeAutospacing="1" w:after="120" w:afterAutospacing="1"/>
              <w:rPr>
                <w:rFonts w:ascii="Calibri Light" w:hAnsi="Calibri Light"/>
                <w:sz w:val="16"/>
                <w:szCs w:val="16"/>
                <w:lang w:val="en-US"/>
              </w:rPr>
            </w:pPr>
            <w:del w:id="13958" w:author="Ashan Asmone" w:date="2016-03-31T18:33:00Z">
              <w:r w:rsidRPr="00F526AD" w:rsidDel="004F0B47">
                <w:rPr>
                  <w:rFonts w:ascii="Calibri Light" w:hAnsi="Calibri Light"/>
                  <w:sz w:val="16"/>
                  <w:szCs w:val="16"/>
                  <w:lang w:val="en-US"/>
                </w:rPr>
                <w:delText>ISO 14680-1: 2000 Paints and varnishes -- Determination of pigment content -- Part 1: Centrifuge method</w:delText>
              </w:r>
            </w:del>
            <w:ins w:id="13959" w:author="Ashan Asmone" w:date="2016-03-31T18:33:00Z">
              <w:r w:rsidR="004F0B47">
                <w:rPr>
                  <w:rFonts w:ascii="Calibri Light" w:hAnsi="Calibri Light"/>
                  <w:sz w:val="16"/>
                  <w:szCs w:val="16"/>
                  <w:lang w:val="en-US"/>
                </w:rPr>
                <w:t>ISO 14680-1:2000 Paints and varnishes -- Determination of pigment content -- Part 1: Centrifuge method</w:t>
              </w:r>
            </w:ins>
          </w:p>
          <w:p w14:paraId="2892A7E8" w14:textId="77777777" w:rsidR="00821EB1" w:rsidRPr="00F526AD" w:rsidRDefault="00821EB1" w:rsidP="00F526AD">
            <w:pPr>
              <w:spacing w:before="100" w:beforeAutospacing="1" w:after="120" w:afterAutospacing="1"/>
              <w:rPr>
                <w:rFonts w:ascii="Calibri Light" w:hAnsi="Calibri Light"/>
                <w:sz w:val="16"/>
                <w:szCs w:val="16"/>
                <w:lang w:val="en-US"/>
              </w:rPr>
            </w:pPr>
            <w:del w:id="13960" w:author="Ashan Asmone" w:date="2016-03-31T18:34:00Z">
              <w:r w:rsidRPr="00F526AD" w:rsidDel="004F0B47">
                <w:rPr>
                  <w:rFonts w:ascii="Calibri Light" w:hAnsi="Calibri Light"/>
                  <w:sz w:val="16"/>
                  <w:szCs w:val="16"/>
                  <w:lang w:val="en-US"/>
                </w:rPr>
                <w:delText>ISO 14680-2: 2000 Paints and varnishes -- Determination of pigment content -- Part 2: Ashing method</w:delText>
              </w:r>
            </w:del>
            <w:ins w:id="13961" w:author="Ashan Asmone" w:date="2016-03-31T18:34:00Z">
              <w:r w:rsidR="004F0B47">
                <w:rPr>
                  <w:rFonts w:ascii="Calibri Light" w:hAnsi="Calibri Light"/>
                  <w:sz w:val="16"/>
                  <w:szCs w:val="16"/>
                  <w:lang w:val="en-US"/>
                </w:rPr>
                <w:t>ISO 14680-2: 2000 Paints and varnishes -- Determination of pigment content -- Part 2: Ashing method</w:t>
              </w:r>
            </w:ins>
          </w:p>
          <w:p w14:paraId="1D40478D" w14:textId="77777777" w:rsidR="00821EB1" w:rsidRPr="00F526AD" w:rsidRDefault="00821EB1" w:rsidP="00F526AD">
            <w:pPr>
              <w:spacing w:before="100" w:beforeAutospacing="1" w:after="120" w:afterAutospacing="1"/>
              <w:rPr>
                <w:rFonts w:ascii="Calibri Light" w:hAnsi="Calibri Light"/>
                <w:sz w:val="16"/>
                <w:szCs w:val="16"/>
                <w:lang w:val="en-US"/>
              </w:rPr>
            </w:pPr>
            <w:del w:id="13962" w:author="Ashan Asmone" w:date="2016-03-31T18:35:00Z">
              <w:r w:rsidRPr="00F526AD" w:rsidDel="004F0B47">
                <w:rPr>
                  <w:rFonts w:ascii="Calibri Light" w:hAnsi="Calibri Light"/>
                  <w:sz w:val="16"/>
                  <w:szCs w:val="16"/>
                  <w:lang w:val="en-US"/>
                </w:rPr>
                <w:delText>ISO 14680-3: 2000 Paints and varnishes -- Determination of pigment content -- Part 3: Filtration method</w:delText>
              </w:r>
            </w:del>
            <w:ins w:id="13963" w:author="Ashan Asmone" w:date="2016-03-31T18:35:00Z">
              <w:r w:rsidR="004F0B47">
                <w:rPr>
                  <w:rFonts w:ascii="Calibri Light" w:hAnsi="Calibri Light"/>
                  <w:sz w:val="16"/>
                  <w:szCs w:val="16"/>
                  <w:lang w:val="en-US"/>
                </w:rPr>
                <w:t>ISO 14680-3: 2000 Paints and varnishes -- Determination of pigment content -- Part 3: Filtration method</w:t>
              </w:r>
            </w:ins>
          </w:p>
          <w:p w14:paraId="46059EA6" w14:textId="77777777" w:rsidR="00821EB1" w:rsidRPr="00F526AD" w:rsidRDefault="00821EB1" w:rsidP="00F526AD">
            <w:pPr>
              <w:spacing w:before="100" w:beforeAutospacing="1" w:after="120" w:afterAutospacing="1"/>
              <w:rPr>
                <w:rFonts w:ascii="Calibri Light" w:hAnsi="Calibri Light"/>
                <w:sz w:val="16"/>
                <w:szCs w:val="16"/>
                <w:lang w:val="en-US"/>
              </w:rPr>
            </w:pPr>
            <w:del w:id="13964" w:author="Ashan Asmone" w:date="2016-03-31T18:36:00Z">
              <w:r w:rsidRPr="00F526AD" w:rsidDel="004F0B47">
                <w:rPr>
                  <w:rFonts w:ascii="Calibri Light" w:hAnsi="Calibri Light"/>
                  <w:sz w:val="16"/>
                  <w:szCs w:val="16"/>
                  <w:lang w:val="en-US"/>
                </w:rPr>
                <w:delText>ISO 15184: 1998 Paints and varnishes -- Determination of film hardness by pencil test</w:delText>
              </w:r>
            </w:del>
            <w:ins w:id="13965" w:author="Ashan Asmone" w:date="2016-03-31T18:36:00Z">
              <w:r w:rsidR="004F0B47">
                <w:rPr>
                  <w:rFonts w:ascii="Calibri Light" w:hAnsi="Calibri Light"/>
                  <w:sz w:val="16"/>
                  <w:szCs w:val="16"/>
                  <w:lang w:val="en-US"/>
                </w:rPr>
                <w:t>ISO 15184:2012 Paints and varnishes -- Determination of film hardness by pencil test</w:t>
              </w:r>
            </w:ins>
          </w:p>
          <w:p w14:paraId="60A42982" w14:textId="77777777" w:rsidR="00821EB1" w:rsidRPr="00F526AD" w:rsidRDefault="00821EB1" w:rsidP="00F526AD">
            <w:pPr>
              <w:spacing w:before="100" w:beforeAutospacing="1" w:after="120" w:afterAutospacing="1"/>
              <w:rPr>
                <w:rFonts w:ascii="Calibri Light" w:hAnsi="Calibri Light"/>
                <w:sz w:val="16"/>
                <w:szCs w:val="16"/>
                <w:lang w:val="en-US"/>
              </w:rPr>
            </w:pPr>
            <w:del w:id="13966" w:author="Ashan Senel Asmone" w:date="2016-03-21T15:12:00Z">
              <w:r w:rsidRPr="00F526AD" w:rsidDel="00411DBF">
                <w:rPr>
                  <w:rFonts w:ascii="Calibri Light" w:hAnsi="Calibri Light"/>
                  <w:sz w:val="16"/>
                  <w:szCs w:val="16"/>
                  <w:lang w:val="en-US"/>
                </w:rPr>
                <w:delText>ISO 14654:1999 Epoxy-coated steel for the reinforcement of concrete</w:delText>
              </w:r>
            </w:del>
            <w:ins w:id="13967" w:author="Ashan Senel Asmone" w:date="2016-03-21T15:12:00Z">
              <w:r w:rsidR="00411DBF">
                <w:rPr>
                  <w:rFonts w:ascii="Calibri Light" w:hAnsi="Calibri Light"/>
                  <w:sz w:val="16"/>
                  <w:szCs w:val="16"/>
                  <w:lang w:val="en-US"/>
                </w:rPr>
                <w:t xml:space="preserve">ISO 14654:1999 Epoxy-coated steel for the reinforcement of concrete </w:t>
              </w:r>
            </w:ins>
          </w:p>
          <w:p w14:paraId="14D94CF3" w14:textId="77777777" w:rsidR="00821EB1" w:rsidRPr="00F526AD" w:rsidRDefault="00821EB1" w:rsidP="00F526AD">
            <w:pPr>
              <w:spacing w:before="100" w:beforeAutospacing="1" w:after="120" w:afterAutospacing="1"/>
              <w:rPr>
                <w:rFonts w:ascii="Calibri Light" w:hAnsi="Calibri Light"/>
                <w:sz w:val="16"/>
                <w:szCs w:val="16"/>
                <w:lang w:val="en-US"/>
              </w:rPr>
            </w:pPr>
            <w:del w:id="13968" w:author="Ashan Senel Asmone" w:date="2016-03-21T15:12:00Z">
              <w:r w:rsidRPr="00F526AD" w:rsidDel="00411DBF">
                <w:rPr>
                  <w:rFonts w:ascii="Calibri Light" w:hAnsi="Calibri Light"/>
                  <w:sz w:val="16"/>
                  <w:szCs w:val="16"/>
                  <w:lang w:val="en-US"/>
                </w:rPr>
                <w:delText>ISO 14656:1999 Epoxy powder and sealing material for the coating of steel for the reinforcement of concrete</w:delText>
              </w:r>
            </w:del>
            <w:ins w:id="13969" w:author="Ashan Senel Asmone" w:date="2016-03-21T15:12:00Z">
              <w:r w:rsidR="00411DBF">
                <w:rPr>
                  <w:rFonts w:ascii="Calibri Light" w:hAnsi="Calibri Light"/>
                  <w:sz w:val="16"/>
                  <w:szCs w:val="16"/>
                  <w:lang w:val="en-US"/>
                </w:rPr>
                <w:t>ISO 14656:1999 Epoxy powder and sealing material for the coating of steel for the reinforcement of concrete</w:t>
              </w:r>
            </w:ins>
            <w:r w:rsidRPr="00F526AD">
              <w:rPr>
                <w:rFonts w:ascii="Calibri Light" w:hAnsi="Calibri Light"/>
                <w:sz w:val="16"/>
                <w:szCs w:val="16"/>
                <w:lang w:val="en-US"/>
              </w:rPr>
              <w:t> </w:t>
            </w:r>
          </w:p>
          <w:p w14:paraId="6F69CF41" w14:textId="77777777" w:rsidR="00401C5E" w:rsidRPr="00F526AD" w:rsidRDefault="00401C5E" w:rsidP="00F526AD">
            <w:pPr>
              <w:spacing w:after="120"/>
              <w:rPr>
                <w:rFonts w:ascii="Calibri Light" w:hAnsi="Calibri Light"/>
                <w:sz w:val="16"/>
                <w:szCs w:val="16"/>
                <w:lang w:val="en-US"/>
              </w:rPr>
            </w:pPr>
          </w:p>
        </w:tc>
      </w:tr>
    </w:tbl>
    <w:p w14:paraId="5AEA991A" w14:textId="77777777" w:rsidR="00401C5E" w:rsidRDefault="00401C5E" w:rsidP="00401C5E">
      <w:pPr>
        <w:rPr>
          <w:sz w:val="16"/>
          <w:szCs w:val="16"/>
          <w:lang w:val="en-US"/>
        </w:rPr>
      </w:pPr>
    </w:p>
    <w:p w14:paraId="75006E6E" w14:textId="77777777" w:rsidR="00401C5E" w:rsidRDefault="00E82D70" w:rsidP="00E82D70">
      <w:pPr>
        <w:pStyle w:val="Heading2"/>
        <w:rPr>
          <w:lang w:val="en-US"/>
        </w:rPr>
      </w:pPr>
      <w:r>
        <w:rPr>
          <w:lang w:val="en-US"/>
        </w:rPr>
        <w:t xml:space="preserve">Biological attack - </w:t>
      </w:r>
      <w:r w:rsidRPr="00E82D70">
        <w:rPr>
          <w:lang w:val="en-US"/>
        </w:rPr>
        <w:t>Fungi Growth</w:t>
      </w:r>
    </w:p>
    <w:tbl>
      <w:tblPr>
        <w:tblStyle w:val="TableGrid"/>
        <w:tblW w:w="0" w:type="auto"/>
        <w:tblInd w:w="108" w:type="dxa"/>
        <w:tblLook w:val="04A0" w:firstRow="1" w:lastRow="0" w:firstColumn="1" w:lastColumn="0" w:noHBand="0" w:noVBand="1"/>
      </w:tblPr>
      <w:tblGrid>
        <w:gridCol w:w="685"/>
        <w:gridCol w:w="8449"/>
      </w:tblGrid>
      <w:tr w:rsidR="00401C5E" w:rsidRPr="004F3C8C" w14:paraId="4694A675" w14:textId="77777777" w:rsidTr="00401C5E">
        <w:tc>
          <w:tcPr>
            <w:tcW w:w="685" w:type="dxa"/>
          </w:tcPr>
          <w:p w14:paraId="2C99790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16C5FB1C"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Brick and Masonry</w:t>
            </w:r>
          </w:p>
          <w:p w14:paraId="443F1FAA" w14:textId="77777777" w:rsidR="00E82D70" w:rsidRPr="00F526AD" w:rsidRDefault="00E82D70" w:rsidP="00F526AD">
            <w:pPr>
              <w:spacing w:after="120"/>
              <w:rPr>
                <w:rFonts w:ascii="Calibri Light" w:hAnsi="Calibri Light"/>
                <w:sz w:val="16"/>
                <w:szCs w:val="16"/>
                <w:lang w:val="en-US"/>
              </w:rPr>
            </w:pPr>
            <w:del w:id="13970" w:author="Ashan Senel Asmone" w:date="2016-03-18T17:33:00Z">
              <w:r w:rsidRPr="00F526AD" w:rsidDel="00DD05B5">
                <w:rPr>
                  <w:rFonts w:ascii="Calibri Light" w:hAnsi="Calibri Light"/>
                  <w:sz w:val="16"/>
                  <w:szCs w:val="16"/>
                  <w:lang w:val="en-US"/>
                </w:rPr>
                <w:delText>BS 5628 Part 3: 1985 Code of Practice for the Use of Masonry. Materials and Components, Design and Workmanship</w:delText>
              </w:r>
            </w:del>
            <w:ins w:id="13971" w:author="Ashan Senel Asmone" w:date="2016-03-18T17:33:00Z">
              <w:r w:rsidR="00DD05B5">
                <w:rPr>
                  <w:rFonts w:ascii="Calibri Light" w:hAnsi="Calibri Light"/>
                  <w:sz w:val="16"/>
                  <w:szCs w:val="16"/>
                  <w:lang w:val="en-US"/>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44AE82F7"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BS 6270 Part 1: 1982. Code of Practice for Cleaning and Surface Repair of Buildings. Natural Stone and Clay and Calcium Silicate Brick Masonry</w:t>
            </w:r>
          </w:p>
          <w:p w14:paraId="75E31F22" w14:textId="77777777" w:rsidR="00E82D70" w:rsidRPr="00F526AD" w:rsidRDefault="00E82D70" w:rsidP="00F526AD">
            <w:pPr>
              <w:spacing w:after="120"/>
              <w:rPr>
                <w:rFonts w:ascii="Calibri Light" w:hAnsi="Calibri Light"/>
                <w:sz w:val="16"/>
                <w:szCs w:val="16"/>
                <w:lang w:val="en-US"/>
              </w:rPr>
            </w:pPr>
            <w:del w:id="13972" w:author="Ashan Asmone" w:date="2016-03-31T12:23:00Z">
              <w:r w:rsidRPr="00F526AD" w:rsidDel="00273739">
                <w:rPr>
                  <w:rFonts w:ascii="Calibri Light" w:hAnsi="Calibri Light"/>
                  <w:sz w:val="16"/>
                  <w:szCs w:val="16"/>
                  <w:lang w:val="en-US"/>
                </w:rPr>
                <w:delText>BS 890:1995 Specification for building lime</w:delText>
              </w:r>
            </w:del>
            <w:ins w:id="13973" w:author="Ashan Asmone" w:date="2016-03-31T12:23:00Z">
              <w:r w:rsidR="00273739">
                <w:rPr>
                  <w:rFonts w:ascii="Calibri Light" w:hAnsi="Calibri Light"/>
                  <w:sz w:val="16"/>
                  <w:szCs w:val="16"/>
                  <w:lang w:val="en-US"/>
                </w:rPr>
                <w:t>BS EN 459-1:2015 Building lime. Definitions, specifications and conformity criteria</w:t>
              </w:r>
            </w:ins>
            <w:del w:id="13974" w:author="Ashan Senel Asmone" w:date="2016-03-21T16:33:00Z">
              <w:r w:rsidRPr="00F526AD" w:rsidDel="00A42019">
                <w:rPr>
                  <w:rFonts w:ascii="Calibri Light" w:hAnsi="Calibri Light"/>
                  <w:sz w:val="16"/>
                  <w:szCs w:val="16"/>
                  <w:lang w:val="en-US"/>
                </w:rPr>
                <w:delText>s</w:delText>
              </w:r>
            </w:del>
            <w:ins w:id="13975" w:author="Ashan Senel Asmone" w:date="2016-03-21T16:33:00Z">
              <w:r w:rsidR="00A42019">
                <w:rPr>
                  <w:rFonts w:ascii="Calibri Light" w:hAnsi="Calibri Light"/>
                  <w:sz w:val="16"/>
                  <w:szCs w:val="16"/>
                  <w:lang w:val="en-US"/>
                </w:rPr>
                <w:t>BS EN 459-1:2015 Building lime. Definitions, specifications and conformity criteria</w:t>
              </w:r>
            </w:ins>
          </w:p>
          <w:p w14:paraId="252E60A7" w14:textId="77777777" w:rsidR="00E82D70" w:rsidRPr="00F526AD" w:rsidRDefault="00E82D70" w:rsidP="00F526AD">
            <w:pPr>
              <w:spacing w:after="120"/>
              <w:rPr>
                <w:rFonts w:ascii="Calibri Light" w:hAnsi="Calibri Light"/>
                <w:sz w:val="16"/>
                <w:szCs w:val="16"/>
                <w:lang w:val="en-US"/>
              </w:rPr>
            </w:pPr>
            <w:del w:id="13976" w:author="Ashan Senel Asmone" w:date="2016-03-21T16:36:00Z">
              <w:r w:rsidRPr="00F526AD" w:rsidDel="00A42019">
                <w:rPr>
                  <w:rFonts w:ascii="Calibri Light" w:hAnsi="Calibri Light"/>
                  <w:sz w:val="16"/>
                  <w:szCs w:val="16"/>
                  <w:lang w:val="en-US"/>
                </w:rPr>
                <w:delText>BS 3921:1985 Specification for clay bricks</w:delText>
              </w:r>
            </w:del>
            <w:ins w:id="13977" w:author="Ashan Senel Asmone" w:date="2016-03-21T16:36:00Z">
              <w:r w:rsidR="00A42019">
                <w:rPr>
                  <w:rFonts w:ascii="Calibri Light" w:hAnsi="Calibri Light"/>
                  <w:sz w:val="16"/>
                  <w:szCs w:val="16"/>
                  <w:lang w:val="en-US"/>
                </w:rPr>
                <w:t xml:space="preserve">BS EN 772-3:1998 Methods of test for masonry units. Determination of net volume and percentage of voids of clay masonry units by hydrostatic weighing/ </w:t>
              </w:r>
            </w:ins>
            <w:ins w:id="13978" w:author="Ashan Senel Asmone" w:date="2016-03-21T16:49:00Z">
              <w:r w:rsidR="00534DBC">
                <w:rPr>
                  <w:rFonts w:ascii="Calibri Light" w:hAnsi="Calibri Light"/>
                  <w:sz w:val="16"/>
                  <w:szCs w:val="16"/>
                  <w:lang w:val="en-US"/>
                </w:rPr>
                <w:t>BS EN 772-7:1998 Methods of test for masonry units. Determination of water absorption of clay masonry damp proof course units by boiling in water</w:t>
              </w:r>
            </w:ins>
            <w:ins w:id="13979" w:author="Ashan Senel Asmone" w:date="2016-03-21T16:36:00Z">
              <w:r w:rsidR="00A42019">
                <w:rPr>
                  <w:rFonts w:ascii="Calibri Light" w:hAnsi="Calibri Light"/>
                  <w:sz w:val="16"/>
                  <w:szCs w:val="16"/>
                  <w:lang w:val="en-US"/>
                </w:rPr>
                <w:t>/ BS EN 771-1:2011 Specification for masonry units. Clay masonry units</w:t>
              </w:r>
            </w:ins>
          </w:p>
          <w:p w14:paraId="7F3E9F89" w14:textId="77777777" w:rsidR="00E82D70" w:rsidRPr="00F526AD" w:rsidRDefault="00E82D70" w:rsidP="00F526AD">
            <w:pPr>
              <w:spacing w:after="120"/>
              <w:rPr>
                <w:rFonts w:ascii="Calibri Light" w:hAnsi="Calibri Light"/>
                <w:sz w:val="16"/>
                <w:szCs w:val="16"/>
                <w:lang w:val="en-US"/>
              </w:rPr>
            </w:pPr>
            <w:del w:id="13980" w:author="Ashan Senel Asmone" w:date="2016-03-21T16:44:00Z">
              <w:r w:rsidRPr="00F526AD" w:rsidDel="00534DBC">
                <w:rPr>
                  <w:rFonts w:ascii="Calibri Light" w:hAnsi="Calibri Light"/>
                  <w:sz w:val="16"/>
                  <w:szCs w:val="16"/>
                  <w:lang w:val="en-US"/>
                </w:rPr>
                <w:delText>BS 6100-5.3:1984 Glossary of building and civil engineering terms. Masonry. Bricks and blocks</w:delText>
              </w:r>
            </w:del>
            <w:ins w:id="13981" w:author="Ashan Senel Asmone" w:date="2016-03-21T16:44:00Z">
              <w:r w:rsidR="00534DBC">
                <w:rPr>
                  <w:rFonts w:ascii="Calibri Light" w:hAnsi="Calibri Light"/>
                  <w:sz w:val="16"/>
                  <w:szCs w:val="16"/>
                  <w:lang w:val="en-US"/>
                </w:rPr>
                <w:t>BS 6100-6:2008 Building and civil engineering. Vocabulary. Construction parts</w:t>
              </w:r>
            </w:ins>
          </w:p>
          <w:p w14:paraId="207B45CE" w14:textId="77777777" w:rsidR="00E82D70" w:rsidRPr="00F526AD" w:rsidRDefault="00E82D70" w:rsidP="00F526AD">
            <w:pPr>
              <w:spacing w:after="120"/>
              <w:rPr>
                <w:rFonts w:ascii="Calibri Light" w:hAnsi="Calibri Light"/>
                <w:sz w:val="16"/>
                <w:szCs w:val="16"/>
                <w:lang w:val="en-US"/>
              </w:rPr>
            </w:pPr>
            <w:del w:id="13982" w:author="Ashan Senel Asmone" w:date="2016-03-21T16:45:00Z">
              <w:r w:rsidRPr="00F526AD" w:rsidDel="00534DBC">
                <w:rPr>
                  <w:rFonts w:ascii="Calibri Light" w:hAnsi="Calibri Light"/>
                  <w:sz w:val="16"/>
                  <w:szCs w:val="16"/>
                  <w:lang w:val="en-US"/>
                </w:rPr>
                <w:delText>BS EN 772-1:2000 Methods of test for masonry units. Determination of compressive strength</w:delText>
              </w:r>
            </w:del>
            <w:ins w:id="13983" w:author="Ashan Senel Asmone" w:date="2016-03-21T16:45:00Z">
              <w:r w:rsidR="00534DBC">
                <w:rPr>
                  <w:rFonts w:ascii="Calibri Light" w:hAnsi="Calibri Light"/>
                  <w:sz w:val="16"/>
                  <w:szCs w:val="16"/>
                  <w:lang w:val="en-US"/>
                </w:rPr>
                <w:t>BS EN 772-1:2011+A1:2015 Methods of test for masonry units. Determination of compressive strength</w:t>
              </w:r>
            </w:ins>
          </w:p>
          <w:p w14:paraId="3431AD34" w14:textId="77777777" w:rsidR="00E82D70" w:rsidRPr="00F526AD" w:rsidRDefault="00E82D70" w:rsidP="00F526AD">
            <w:pPr>
              <w:spacing w:after="120"/>
              <w:rPr>
                <w:rFonts w:ascii="Calibri Light" w:hAnsi="Calibri Light"/>
                <w:sz w:val="16"/>
                <w:szCs w:val="16"/>
                <w:lang w:val="en-US"/>
              </w:rPr>
            </w:pPr>
            <w:del w:id="13984" w:author="Ashan Senel Asmone" w:date="2016-03-21T16:46:00Z">
              <w:r w:rsidRPr="00F526AD" w:rsidDel="00534DBC">
                <w:rPr>
                  <w:rFonts w:ascii="Calibri Light" w:hAnsi="Calibri Light"/>
                  <w:sz w:val="16"/>
                  <w:szCs w:val="16"/>
                  <w:lang w:val="en-US"/>
                </w:rPr>
                <w:delText>BS EN 772-2:1998 Methods of test for masonry units. Determination of percentage area of voids in aggregate concrete masonry units (by paper indentation)</w:delText>
              </w:r>
            </w:del>
            <w:ins w:id="13985" w:author="Ashan Senel Asmone" w:date="2016-03-21T16:46:00Z">
              <w:r w:rsidR="00534DBC">
                <w:rPr>
                  <w:rFonts w:ascii="Calibri Light" w:hAnsi="Calibri Light"/>
                  <w:sz w:val="16"/>
                  <w:szCs w:val="16"/>
                  <w:lang w:val="en-US"/>
                </w:rPr>
                <w:t>BS EN 772-2:1998 Methods of test for masonry units. Determination of percentage area of voids in masonry units (by paper indentation)</w:t>
              </w:r>
            </w:ins>
          </w:p>
          <w:p w14:paraId="70CE74A9" w14:textId="77777777" w:rsidR="00E82D70" w:rsidRPr="00F526AD" w:rsidRDefault="00E82D70" w:rsidP="00F526AD">
            <w:pPr>
              <w:spacing w:after="120"/>
              <w:rPr>
                <w:rFonts w:ascii="Calibri Light" w:hAnsi="Calibri Light"/>
                <w:sz w:val="16"/>
                <w:szCs w:val="16"/>
                <w:lang w:val="en-US"/>
              </w:rPr>
            </w:pPr>
            <w:del w:id="13986" w:author="Ashan Senel Asmone" w:date="2016-03-21T16:48:00Z">
              <w:r w:rsidRPr="00F526AD" w:rsidDel="00534DBC">
                <w:rPr>
                  <w:rFonts w:ascii="Calibri Light" w:hAnsi="Calibri Light"/>
                  <w:sz w:val="16"/>
                  <w:szCs w:val="16"/>
                  <w:lang w:val="en-US"/>
                </w:rPr>
                <w:delText>BS EN 772-5:2001 Methods of test for masonry units. Determination of the active soluble salts content of clay masonry units</w:delText>
              </w:r>
            </w:del>
            <w:ins w:id="13987" w:author="Ashan Senel Asmone" w:date="2016-03-21T16:48:00Z">
              <w:r w:rsidR="00534DBC">
                <w:rPr>
                  <w:rFonts w:ascii="Calibri Light" w:hAnsi="Calibri Light"/>
                  <w:sz w:val="16"/>
                  <w:szCs w:val="16"/>
                  <w:lang w:val="en-US"/>
                </w:rPr>
                <w:t>BS EN 772-5:2016 Methods of test for masonry units. Determination of the active soluble salts content of clay masonry units</w:t>
              </w:r>
            </w:ins>
          </w:p>
          <w:p w14:paraId="3B5E7041" w14:textId="77777777" w:rsidR="00E82D70" w:rsidRPr="00F526AD" w:rsidRDefault="00E82D70" w:rsidP="00F526AD">
            <w:pPr>
              <w:spacing w:after="120"/>
              <w:rPr>
                <w:rFonts w:ascii="Calibri Light" w:hAnsi="Calibri Light"/>
                <w:sz w:val="16"/>
                <w:szCs w:val="16"/>
                <w:lang w:val="en-US"/>
              </w:rPr>
            </w:pPr>
            <w:del w:id="13988" w:author="Ashan Senel Asmone" w:date="2016-03-21T16:49:00Z">
              <w:r w:rsidRPr="00F526AD" w:rsidDel="00534DBC">
                <w:rPr>
                  <w:rFonts w:ascii="Calibri Light" w:hAnsi="Calibri Light"/>
                  <w:sz w:val="16"/>
                  <w:szCs w:val="16"/>
                  <w:lang w:val="en-US"/>
                </w:rPr>
                <w:delText>BS EN 772-7:1998 Methods of test for masonry units. Determination of water absorption of clay masonry damp proof course units by boiling in water</w:delText>
              </w:r>
            </w:del>
            <w:ins w:id="13989" w:author="Ashan Senel Asmone" w:date="2016-03-21T16:49:00Z">
              <w:r w:rsidR="00534DBC">
                <w:rPr>
                  <w:rFonts w:ascii="Calibri Light" w:hAnsi="Calibri Light"/>
                  <w:sz w:val="16"/>
                  <w:szCs w:val="16"/>
                  <w:lang w:val="en-US"/>
                </w:rPr>
                <w:t>BS EN 772-7:1998 Methods of test for masonry units. Determination of water absorption of clay masonry damp proof course units by boiling in water</w:t>
              </w:r>
            </w:ins>
          </w:p>
          <w:p w14:paraId="31054701" w14:textId="77777777" w:rsidR="00E82D70" w:rsidRPr="00F526AD" w:rsidRDefault="00E82D70" w:rsidP="00F526AD">
            <w:pPr>
              <w:spacing w:after="120"/>
              <w:rPr>
                <w:rFonts w:ascii="Calibri Light" w:hAnsi="Calibri Light"/>
                <w:sz w:val="16"/>
                <w:szCs w:val="16"/>
                <w:lang w:val="en-US"/>
              </w:rPr>
            </w:pPr>
            <w:del w:id="13990" w:author="Ashan Senel Asmone" w:date="2016-03-21T16:50:00Z">
              <w:r w:rsidRPr="00F526AD" w:rsidDel="00534DBC">
                <w:rPr>
                  <w:rFonts w:ascii="Calibri Light" w:hAnsi="Calibri Light"/>
                  <w:sz w:val="16"/>
                  <w:szCs w:val="16"/>
                  <w:lang w:val="en-US"/>
                </w:rPr>
                <w:delText>BS EN 772-19:2000 Methods of test for masonry units. Determination of moisture expansion of large horizontally perforated clay masonry units</w:delText>
              </w:r>
            </w:del>
            <w:ins w:id="13991" w:author="Ashan Senel Asmone" w:date="2016-03-21T16:50:00Z">
              <w:r w:rsidR="00534DBC">
                <w:rPr>
                  <w:rFonts w:ascii="Calibri Light" w:hAnsi="Calibri Light"/>
                  <w:sz w:val="16"/>
                  <w:szCs w:val="16"/>
                  <w:lang w:val="en-US"/>
                </w:rPr>
                <w:t>BS EN 772-19:2000 Methods of test for masonry units. Determination of moisture expansion of large horizontally perforated clay masonry units</w:t>
              </w:r>
            </w:ins>
          </w:p>
          <w:p w14:paraId="3281BF97" w14:textId="77777777" w:rsidR="00E82D70" w:rsidRPr="00F526AD" w:rsidRDefault="00E82D70" w:rsidP="00F526AD">
            <w:pPr>
              <w:spacing w:after="120"/>
              <w:rPr>
                <w:rFonts w:ascii="Calibri Light" w:hAnsi="Calibri Light"/>
                <w:sz w:val="16"/>
                <w:szCs w:val="16"/>
                <w:lang w:val="en-US"/>
              </w:rPr>
            </w:pPr>
            <w:del w:id="13992" w:author="Ashan Senel Asmone" w:date="2016-03-21T16:39:00Z">
              <w:r w:rsidRPr="00F526AD" w:rsidDel="00534DBC">
                <w:rPr>
                  <w:rFonts w:ascii="Calibri Light" w:hAnsi="Calibri Light"/>
                  <w:sz w:val="16"/>
                  <w:szCs w:val="16"/>
                  <w:lang w:val="en-US"/>
                </w:rPr>
                <w:delText>BS 5628-2:2000 Code of practice for use of masonry. Structural use of reinforced and prestressed masonry</w:delText>
              </w:r>
            </w:del>
            <w:ins w:id="13993" w:author="Ashan Senel Asmone" w:date="2016-03-21T16:40:00Z">
              <w:r w:rsidR="00534DBC">
                <w:rPr>
                  <w:rFonts w:ascii="Calibri Light" w:hAnsi="Calibri Light"/>
                  <w:sz w:val="16"/>
                  <w:szCs w:val="16"/>
                  <w:lang w:val="en-US"/>
                </w:rPr>
                <w:t xml:space="preserve">PD 6697:2010 Recommendations for the design of masonry structures to BS EN 1996-1-1 and BS EN 1996-2/ BS EN 1996-3:2006 Eurocode 6. Design of masonry structures. Simplified calculation methods for unreinforced masonry structures/ </w:t>
              </w:r>
            </w:ins>
            <w:ins w:id="13994" w:author="Ashan Senel Asmone" w:date="2016-03-21T16:39:00Z">
              <w:r w:rsidR="00534DBC">
                <w:rPr>
                  <w:rFonts w:ascii="Calibri Light" w:hAnsi="Calibri Light"/>
                  <w:sz w:val="16"/>
                  <w:szCs w:val="16"/>
                  <w:lang w:val="en-US"/>
                </w:rPr>
                <w:t>BS EN 1996-2:2006 Eurocode 6. Design of masonry structures. Design considerations, selection of materials and execution of masonry/ BS EN 1996-1-1:2005+A1:2012 Eurocode 6. Design of masonry structures. General rules for reinforced and unreinforced masonry structures</w:t>
              </w:r>
            </w:ins>
          </w:p>
          <w:p w14:paraId="369FCF9C" w14:textId="77777777" w:rsidR="00E82D70" w:rsidRPr="00F526AD" w:rsidRDefault="00E82D70" w:rsidP="00F526AD">
            <w:pPr>
              <w:spacing w:after="120"/>
              <w:rPr>
                <w:rFonts w:ascii="Calibri Light" w:hAnsi="Calibri Light"/>
                <w:sz w:val="16"/>
                <w:szCs w:val="16"/>
                <w:lang w:val="en-US"/>
              </w:rPr>
            </w:pPr>
            <w:del w:id="13995" w:author="Ashan Senel Asmone" w:date="2016-03-21T16:42:00Z">
              <w:r w:rsidRPr="00F526AD" w:rsidDel="00534DBC">
                <w:rPr>
                  <w:rFonts w:ascii="Calibri Light" w:hAnsi="Calibri Light"/>
                  <w:sz w:val="16"/>
                  <w:szCs w:val="16"/>
                  <w:lang w:val="en-US"/>
                </w:rPr>
                <w:delText>BS 5628-3:2001 Code of practice for use of masonry. Materials and components, design and workmanship</w:delText>
              </w:r>
            </w:del>
            <w:ins w:id="13996" w:author="Ashan Senel Asmone" w:date="2016-03-21T16:42:00Z">
              <w:r w:rsidR="00534DBC">
                <w:rPr>
                  <w:rFonts w:ascii="Calibri Light" w:hAnsi="Calibri Light"/>
                  <w:sz w:val="16"/>
                  <w:szCs w:val="16"/>
                  <w:lang w:val="en-US"/>
                </w:rPr>
                <w:t>PD 6697:2010 Recommendations for the design of masonry structures to BS EN 1996-1-1 and BS EN 1996-2/ BS EN 1996-3:2006 Eurocode 6. Design of masonry structures. Simplified calculation methods for unreinforced masonry structures/ BS EN 1996-2:2006 Eurocode 6. Design of masonry structures. Design considerations, selection of materials and execution of masonry/ BS EN 1996-1-2:2005 Eurocode 6. Design of masonry structures. General rules. Structural fire design</w:t>
              </w:r>
            </w:ins>
          </w:p>
          <w:p w14:paraId="2BEC5FA7" w14:textId="77777777" w:rsidR="00E82D70" w:rsidRPr="00F526AD" w:rsidRDefault="00E82D70" w:rsidP="00F526AD">
            <w:pPr>
              <w:spacing w:after="120"/>
              <w:rPr>
                <w:rFonts w:ascii="Calibri Light" w:hAnsi="Calibri Light"/>
                <w:sz w:val="16"/>
                <w:szCs w:val="16"/>
                <w:lang w:val="en-US"/>
              </w:rPr>
            </w:pPr>
            <w:del w:id="13997" w:author="Ashan Senel Asmone" w:date="2016-03-21T19:24:00Z">
              <w:r w:rsidRPr="00F526AD" w:rsidDel="00BF0B04">
                <w:rPr>
                  <w:rFonts w:ascii="Calibri Light" w:hAnsi="Calibri Light"/>
                  <w:sz w:val="16"/>
                  <w:szCs w:val="16"/>
                  <w:lang w:val="en-US"/>
                </w:rPr>
                <w:delText>BS 6477:1992 Specification for water repellents for masonry surfaces</w:delText>
              </w:r>
            </w:del>
          </w:p>
          <w:p w14:paraId="261E4430" w14:textId="77777777" w:rsidR="00E82D70" w:rsidRPr="00F526AD" w:rsidRDefault="00E82D70" w:rsidP="00F526AD">
            <w:pPr>
              <w:spacing w:after="120"/>
              <w:rPr>
                <w:rFonts w:ascii="Calibri Light" w:hAnsi="Calibri Light"/>
                <w:sz w:val="16"/>
                <w:szCs w:val="16"/>
                <w:lang w:val="en-US"/>
              </w:rPr>
            </w:pPr>
            <w:del w:id="13998" w:author="Ashan Senel Asmone" w:date="2016-03-21T16:50:00Z">
              <w:r w:rsidRPr="00F526AD" w:rsidDel="00534DBC">
                <w:rPr>
                  <w:rFonts w:ascii="Calibri Light" w:hAnsi="Calibri Light"/>
                  <w:sz w:val="16"/>
                  <w:szCs w:val="16"/>
                  <w:lang w:val="en-US"/>
                </w:rPr>
                <w:delText>BS 8000-3:2001 Workmanship on building sites. Code of practice for masonry</w:delText>
              </w:r>
            </w:del>
            <w:ins w:id="13999" w:author="Ashan Senel Asmone" w:date="2016-03-21T16:50:00Z">
              <w:r w:rsidR="00534DBC">
                <w:rPr>
                  <w:rFonts w:ascii="Calibri Light" w:hAnsi="Calibri Light"/>
                  <w:sz w:val="16"/>
                  <w:szCs w:val="16"/>
                  <w:lang w:val="en-US"/>
                </w:rPr>
                <w:t>BS 8000-0:2014 Workmanship on construction sites. Introduction and general principles</w:t>
              </w:r>
            </w:ins>
          </w:p>
          <w:p w14:paraId="722AB9F4" w14:textId="77777777" w:rsidR="00E82D70" w:rsidRPr="00F526AD" w:rsidRDefault="00E82D70" w:rsidP="00F526AD">
            <w:pPr>
              <w:spacing w:after="120"/>
              <w:rPr>
                <w:rFonts w:ascii="Calibri Light" w:hAnsi="Calibri Light"/>
                <w:sz w:val="16"/>
                <w:szCs w:val="16"/>
                <w:lang w:val="en-US"/>
              </w:rPr>
            </w:pPr>
            <w:del w:id="14000" w:author="Ashan Senel Asmone" w:date="2016-03-21T19:24:00Z">
              <w:r w:rsidRPr="00F526AD" w:rsidDel="00BF0B04">
                <w:rPr>
                  <w:rFonts w:ascii="Calibri Light" w:hAnsi="Calibri Light"/>
                  <w:sz w:val="16"/>
                  <w:szCs w:val="16"/>
                  <w:lang w:val="en-US"/>
                </w:rPr>
                <w:delText>BS 8215:1991 Code of practice for design and installation of damp-proof courses in masonry construction</w:delText>
              </w:r>
            </w:del>
            <w:ins w:id="14001" w:author="Ashan Senel Asmone" w:date="2016-03-21T19:24:00Z">
              <w:r w:rsidR="00BF0B04">
                <w:rPr>
                  <w:rFonts w:ascii="Calibri Light" w:hAnsi="Calibri Light"/>
                  <w:sz w:val="16"/>
                  <w:szCs w:val="16"/>
                  <w:lang w:val="en-US"/>
                </w:rPr>
                <w:t>BS 8215:1991 Code of practice for design and installation of damp-proof courses in masonry construction</w:t>
              </w:r>
            </w:ins>
          </w:p>
          <w:p w14:paraId="6C2CC1A5" w14:textId="77777777" w:rsidR="00E82D70" w:rsidRPr="00F526AD" w:rsidRDefault="00E82D70" w:rsidP="00F526AD">
            <w:pPr>
              <w:spacing w:after="120"/>
              <w:rPr>
                <w:rFonts w:ascii="Calibri Light" w:hAnsi="Calibri Light"/>
                <w:sz w:val="16"/>
                <w:szCs w:val="16"/>
                <w:lang w:val="en-US"/>
              </w:rPr>
            </w:pPr>
            <w:del w:id="14002" w:author="Ashan Senel Asmone" w:date="2016-03-21T16:53:00Z">
              <w:r w:rsidRPr="00F526AD" w:rsidDel="00534DBC">
                <w:rPr>
                  <w:rFonts w:ascii="Calibri Light" w:hAnsi="Calibri Light"/>
                  <w:sz w:val="16"/>
                  <w:szCs w:val="16"/>
                  <w:lang w:val="en-US"/>
                </w:rPr>
                <w:delText>BS EN 413-2:1995 Masonry cement. Test methods</w:delText>
              </w:r>
            </w:del>
            <w:ins w:id="14003" w:author="Ashan Senel Asmone" w:date="2016-03-21T16:53:00Z">
              <w:r w:rsidR="00534DBC">
                <w:rPr>
                  <w:rFonts w:ascii="Calibri Light" w:hAnsi="Calibri Light"/>
                  <w:sz w:val="16"/>
                  <w:szCs w:val="16"/>
                  <w:lang w:val="en-US"/>
                </w:rPr>
                <w:t>BS EN 413-2:2005 Masonry cement. Test methods</w:t>
              </w:r>
            </w:ins>
          </w:p>
          <w:p w14:paraId="0C0DC876" w14:textId="77777777" w:rsidR="00E82D70" w:rsidRPr="00F526AD" w:rsidRDefault="00E82D70" w:rsidP="00F526AD">
            <w:pPr>
              <w:spacing w:after="120"/>
              <w:rPr>
                <w:rFonts w:ascii="Calibri Light" w:hAnsi="Calibri Light"/>
                <w:sz w:val="16"/>
                <w:szCs w:val="16"/>
                <w:lang w:val="en-US"/>
              </w:rPr>
            </w:pPr>
            <w:del w:id="14004" w:author="Ashan Senel Asmone" w:date="2016-03-21T16:48:00Z">
              <w:r w:rsidRPr="00F526AD" w:rsidDel="00534DBC">
                <w:rPr>
                  <w:rFonts w:ascii="Calibri Light" w:hAnsi="Calibri Light"/>
                  <w:sz w:val="16"/>
                  <w:szCs w:val="16"/>
                  <w:lang w:val="en-US"/>
                </w:rPr>
                <w:delText>BS EN 772-5:2001 Methods of test for masonry units. Determination of the active soluble salts content of clay masonry units</w:delText>
              </w:r>
            </w:del>
            <w:ins w:id="14005" w:author="Ashan Senel Asmone" w:date="2016-03-21T16:48:00Z">
              <w:r w:rsidR="00534DBC">
                <w:rPr>
                  <w:rFonts w:ascii="Calibri Light" w:hAnsi="Calibri Light"/>
                  <w:sz w:val="16"/>
                  <w:szCs w:val="16"/>
                  <w:lang w:val="en-US"/>
                </w:rPr>
                <w:t>BS EN 772-5:2016 Methods of test for masonry units. Determination of the active soluble salts content of clay masonry units</w:t>
              </w:r>
            </w:ins>
          </w:p>
          <w:p w14:paraId="07D0118A" w14:textId="77777777" w:rsidR="00E82D70" w:rsidRPr="00F526AD" w:rsidRDefault="00E82D70" w:rsidP="00F526AD">
            <w:pPr>
              <w:spacing w:after="120"/>
              <w:rPr>
                <w:rFonts w:ascii="Calibri Light" w:hAnsi="Calibri Light"/>
                <w:sz w:val="16"/>
                <w:szCs w:val="16"/>
                <w:lang w:val="en-US"/>
              </w:rPr>
            </w:pPr>
            <w:del w:id="14006" w:author="Ashan Senel Asmone" w:date="2016-03-21T16:54:00Z">
              <w:r w:rsidRPr="00F526AD" w:rsidDel="00534DBC">
                <w:rPr>
                  <w:rFonts w:ascii="Calibri Light" w:hAnsi="Calibri Light"/>
                  <w:sz w:val="16"/>
                  <w:szCs w:val="16"/>
                  <w:lang w:val="en-US"/>
                </w:rPr>
                <w:delText>BS EN 772-16:2000 Methods of test for masonry units. Determination of dimensions</w:delText>
              </w:r>
            </w:del>
            <w:ins w:id="14007" w:author="Ashan Senel Asmone" w:date="2016-03-21T16:54:00Z">
              <w:r w:rsidR="00534DBC">
                <w:rPr>
                  <w:rFonts w:ascii="Calibri Light" w:hAnsi="Calibri Light"/>
                  <w:sz w:val="16"/>
                  <w:szCs w:val="16"/>
                  <w:lang w:val="en-US"/>
                </w:rPr>
                <w:t>BS EN 772-16:2011 Methods of test for masonry units. Determination of dimensions</w:t>
              </w:r>
            </w:ins>
          </w:p>
          <w:p w14:paraId="543D9739" w14:textId="77777777" w:rsidR="00E82D70" w:rsidRPr="00F526AD" w:rsidRDefault="00E82D70" w:rsidP="00F526AD">
            <w:pPr>
              <w:spacing w:after="120"/>
              <w:rPr>
                <w:rFonts w:ascii="Calibri Light" w:hAnsi="Calibri Light"/>
                <w:sz w:val="16"/>
                <w:szCs w:val="16"/>
                <w:lang w:val="en-US"/>
              </w:rPr>
            </w:pPr>
            <w:del w:id="14008" w:author="Ashan Senel Asmone" w:date="2016-03-21T16:55:00Z">
              <w:r w:rsidRPr="00F526AD" w:rsidDel="00534DBC">
                <w:rPr>
                  <w:rFonts w:ascii="Calibri Light" w:hAnsi="Calibri Light"/>
                  <w:sz w:val="16"/>
                  <w:szCs w:val="16"/>
                  <w:lang w:val="en-US"/>
                </w:rPr>
                <w:delText>BS EN 998-2:2002 Specification for mortar for masonry. Masonry mortar</w:delText>
              </w:r>
            </w:del>
            <w:ins w:id="14009" w:author="Ashan Senel Asmone" w:date="2016-03-21T16:55:00Z">
              <w:r w:rsidR="00534DBC">
                <w:rPr>
                  <w:rFonts w:ascii="Calibri Light" w:hAnsi="Calibri Light"/>
                  <w:sz w:val="16"/>
                  <w:szCs w:val="16"/>
                  <w:lang w:val="en-US"/>
                </w:rPr>
                <w:t>BS EN 998-2:2010 Specification for mortar for masonry. Masonry mortar</w:t>
              </w:r>
            </w:ins>
          </w:p>
          <w:p w14:paraId="59DF5978" w14:textId="77777777" w:rsidR="00E82D70" w:rsidRPr="00F526AD" w:rsidRDefault="00E82D70" w:rsidP="00F526AD">
            <w:pPr>
              <w:spacing w:after="120"/>
              <w:rPr>
                <w:rFonts w:ascii="Calibri Light" w:hAnsi="Calibri Light"/>
                <w:sz w:val="16"/>
                <w:szCs w:val="16"/>
                <w:lang w:val="en-US"/>
              </w:rPr>
            </w:pPr>
            <w:del w:id="14010" w:author="Ashan Senel Asmone" w:date="2016-03-21T16:56:00Z">
              <w:r w:rsidRPr="00F526AD" w:rsidDel="00534DBC">
                <w:rPr>
                  <w:rFonts w:ascii="Calibri Light" w:hAnsi="Calibri Light"/>
                  <w:sz w:val="16"/>
                  <w:szCs w:val="16"/>
                  <w:lang w:val="en-US"/>
                </w:rPr>
                <w:delText>BS EN 1015-1:1999 Methods of test for mortar for masonry. Determination of particle size distribution (by sieve analysis)</w:delText>
              </w:r>
            </w:del>
            <w:ins w:id="14011" w:author="Ashan Senel Asmone" w:date="2016-03-21T16:56:00Z">
              <w:r w:rsidR="00534DBC">
                <w:rPr>
                  <w:rFonts w:ascii="Calibri Light" w:hAnsi="Calibri Light"/>
                  <w:sz w:val="16"/>
                  <w:szCs w:val="16"/>
                  <w:lang w:val="en-US"/>
                </w:rPr>
                <w:t>BS EN 1015-1:1999 Methods of test for mortar for masonry. Determination of particle size distribution (by sieve analysis)</w:t>
              </w:r>
            </w:ins>
          </w:p>
          <w:p w14:paraId="687842C8" w14:textId="77777777" w:rsidR="00E82D70" w:rsidRPr="00F526AD" w:rsidRDefault="00E82D70" w:rsidP="00F526AD">
            <w:pPr>
              <w:spacing w:after="120"/>
              <w:rPr>
                <w:rFonts w:ascii="Calibri Light" w:hAnsi="Calibri Light"/>
                <w:sz w:val="16"/>
                <w:szCs w:val="16"/>
                <w:lang w:val="en-US"/>
              </w:rPr>
            </w:pPr>
            <w:del w:id="14012" w:author="Ashan Senel Asmone" w:date="2016-03-21T16:56:00Z">
              <w:r w:rsidRPr="00F526AD" w:rsidDel="00534DBC">
                <w:rPr>
                  <w:rFonts w:ascii="Calibri Light" w:hAnsi="Calibri Light"/>
                  <w:sz w:val="16"/>
                  <w:szCs w:val="16"/>
                  <w:lang w:val="en-US"/>
                </w:rPr>
                <w:delText>BS EN 1015-2:1999 Methods of test for mortar for masonry. Bulk sampling of mortars and preparation of test mortars</w:delText>
              </w:r>
            </w:del>
            <w:ins w:id="14013" w:author="Ashan Senel Asmone" w:date="2016-03-21T16:56:00Z">
              <w:r w:rsidR="00534DBC">
                <w:rPr>
                  <w:rFonts w:ascii="Calibri Light" w:hAnsi="Calibri Light"/>
                  <w:sz w:val="16"/>
                  <w:szCs w:val="16"/>
                  <w:lang w:val="en-US"/>
                </w:rPr>
                <w:t>BS EN 1015-2:1999 Methods of test for mortar for masonry. Bulk sampling of mortars and preparation of test mortars</w:t>
              </w:r>
            </w:ins>
          </w:p>
          <w:p w14:paraId="68A6EBF7" w14:textId="77777777" w:rsidR="00E82D70" w:rsidRPr="00F526AD" w:rsidRDefault="00E82D70" w:rsidP="00F526AD">
            <w:pPr>
              <w:spacing w:after="120"/>
              <w:rPr>
                <w:rFonts w:ascii="Calibri Light" w:hAnsi="Calibri Light"/>
                <w:sz w:val="16"/>
                <w:szCs w:val="16"/>
                <w:lang w:val="en-US"/>
              </w:rPr>
            </w:pPr>
            <w:del w:id="14014" w:author="Ashan Senel Asmone" w:date="2016-03-21T16:57:00Z">
              <w:r w:rsidRPr="00F526AD" w:rsidDel="00534DBC">
                <w:rPr>
                  <w:rFonts w:ascii="Calibri Light" w:hAnsi="Calibri Light"/>
                  <w:sz w:val="16"/>
                  <w:szCs w:val="16"/>
                  <w:lang w:val="en-US"/>
                </w:rPr>
                <w:delText>BS EN 1015-3:1999 Methods of test for mortar for masonry. Determination of consistence of fresh mortar (by flow table)</w:delText>
              </w:r>
            </w:del>
            <w:ins w:id="14015" w:author="Ashan Senel Asmone" w:date="2016-03-21T16:57:00Z">
              <w:r w:rsidR="00534DBC">
                <w:rPr>
                  <w:rFonts w:ascii="Calibri Light" w:hAnsi="Calibri Light"/>
                  <w:sz w:val="16"/>
                  <w:szCs w:val="16"/>
                  <w:lang w:val="en-US"/>
                </w:rPr>
                <w:t>BS EN 1015-3:1999 Methods of test for mortar for masonry. Determination of consistence of fresh mortar (by flow table)</w:t>
              </w:r>
            </w:ins>
          </w:p>
          <w:p w14:paraId="66B73F7D" w14:textId="77777777" w:rsidR="00E82D70" w:rsidRPr="00F526AD" w:rsidRDefault="00E82D70" w:rsidP="00F526AD">
            <w:pPr>
              <w:spacing w:after="120"/>
              <w:rPr>
                <w:rFonts w:ascii="Calibri Light" w:hAnsi="Calibri Light"/>
                <w:sz w:val="16"/>
                <w:szCs w:val="16"/>
                <w:lang w:val="en-US"/>
              </w:rPr>
            </w:pPr>
            <w:del w:id="14016" w:author="Ashan Senel Asmone" w:date="2016-03-21T16:57:00Z">
              <w:r w:rsidRPr="00F526AD" w:rsidDel="00534DBC">
                <w:rPr>
                  <w:rFonts w:ascii="Calibri Light" w:hAnsi="Calibri Light"/>
                  <w:sz w:val="16"/>
                  <w:szCs w:val="16"/>
                  <w:lang w:val="en-US"/>
                </w:rPr>
                <w:delText>BS EN 1015-4:1999 Methods of test for mortar for masonry. Determination of consistence of fresh mortar (by plunger penetration)</w:delText>
              </w:r>
            </w:del>
            <w:ins w:id="14017" w:author="Ashan Senel Asmone" w:date="2016-03-21T16:57:00Z">
              <w:r w:rsidR="00534DBC">
                <w:rPr>
                  <w:rFonts w:ascii="Calibri Light" w:hAnsi="Calibri Light"/>
                  <w:sz w:val="16"/>
                  <w:szCs w:val="16"/>
                  <w:lang w:val="en-US"/>
                </w:rPr>
                <w:t>BS EN 1015-4:1999 Methods of test for mortar for masonry. Determination of consistence of fresh mortar (by plunger penetration)</w:t>
              </w:r>
            </w:ins>
          </w:p>
          <w:p w14:paraId="1F0B99AB" w14:textId="77777777" w:rsidR="00E82D70" w:rsidRPr="00F526AD" w:rsidRDefault="00E82D70" w:rsidP="00F526AD">
            <w:pPr>
              <w:spacing w:after="120"/>
              <w:rPr>
                <w:rFonts w:ascii="Calibri Light" w:hAnsi="Calibri Light"/>
                <w:sz w:val="16"/>
                <w:szCs w:val="16"/>
                <w:lang w:val="en-US"/>
              </w:rPr>
            </w:pPr>
            <w:del w:id="14018" w:author="Ashan Senel Asmone" w:date="2016-03-21T16:58:00Z">
              <w:r w:rsidRPr="00F526AD" w:rsidDel="00534DBC">
                <w:rPr>
                  <w:rFonts w:ascii="Calibri Light" w:hAnsi="Calibri Light"/>
                  <w:sz w:val="16"/>
                  <w:szCs w:val="16"/>
                  <w:lang w:val="en-US"/>
                </w:rPr>
                <w:delText>BS EN 1015-6:1999 Methods of test for mortar for masonry. Determination of bulk density of fresh mortar</w:delText>
              </w:r>
            </w:del>
            <w:ins w:id="14019" w:author="Ashan Senel Asmone" w:date="2016-03-21T16:58:00Z">
              <w:r w:rsidR="00534DBC">
                <w:rPr>
                  <w:rFonts w:ascii="Calibri Light" w:hAnsi="Calibri Light"/>
                  <w:sz w:val="16"/>
                  <w:szCs w:val="16"/>
                  <w:lang w:val="en-US"/>
                </w:rPr>
                <w:t>BS EN 1015-6:1999 Methods of test for mortar for masonry. Determination of bulk density of fresh mortar</w:t>
              </w:r>
            </w:ins>
          </w:p>
          <w:p w14:paraId="1B13073F" w14:textId="77777777" w:rsidR="00E82D70" w:rsidRPr="00F526AD" w:rsidRDefault="00E82D70" w:rsidP="00F526AD">
            <w:pPr>
              <w:spacing w:after="120"/>
              <w:rPr>
                <w:rFonts w:ascii="Calibri Light" w:hAnsi="Calibri Light"/>
                <w:sz w:val="16"/>
                <w:szCs w:val="16"/>
                <w:lang w:val="en-US"/>
              </w:rPr>
            </w:pPr>
            <w:del w:id="14020" w:author="Ashan Senel Asmone" w:date="2016-03-21T16:59:00Z">
              <w:r w:rsidRPr="00F526AD" w:rsidDel="00785E22">
                <w:rPr>
                  <w:rFonts w:ascii="Calibri Light" w:hAnsi="Calibri Light"/>
                  <w:sz w:val="16"/>
                  <w:szCs w:val="16"/>
                  <w:lang w:val="en-US"/>
                </w:rPr>
                <w:delText>BS EN 1015-7:1999 Methods of test for mortar for masonry. Determination of air content of fresh mortar</w:delText>
              </w:r>
            </w:del>
            <w:ins w:id="14021" w:author="Ashan Senel Asmone" w:date="2016-03-21T16:59:00Z">
              <w:r w:rsidR="00785E22">
                <w:rPr>
                  <w:rFonts w:ascii="Calibri Light" w:hAnsi="Calibri Light"/>
                  <w:sz w:val="16"/>
                  <w:szCs w:val="16"/>
                  <w:lang w:val="en-US"/>
                </w:rPr>
                <w:t>BS EN 1015-7:1999 Methods of test for mortar for masonry. Determination of air content of fresh mortar</w:t>
              </w:r>
            </w:ins>
          </w:p>
          <w:p w14:paraId="4409B25C" w14:textId="77777777" w:rsidR="00E82D70" w:rsidRPr="00F526AD" w:rsidRDefault="00E82D70" w:rsidP="00F526AD">
            <w:pPr>
              <w:spacing w:after="120"/>
              <w:rPr>
                <w:rFonts w:ascii="Calibri Light" w:hAnsi="Calibri Light"/>
                <w:sz w:val="16"/>
                <w:szCs w:val="16"/>
                <w:lang w:val="en-US"/>
              </w:rPr>
            </w:pPr>
            <w:del w:id="14022" w:author="Ashan Senel Asmone" w:date="2016-03-21T16:59:00Z">
              <w:r w:rsidRPr="00F526AD" w:rsidDel="00785E22">
                <w:rPr>
                  <w:rFonts w:ascii="Calibri Light" w:hAnsi="Calibri Light"/>
                  <w:sz w:val="16"/>
                  <w:szCs w:val="16"/>
                  <w:lang w:val="en-US"/>
                </w:rPr>
                <w:delText>BS EN 1015-9:1999 Methods of test for mortar for masonry. Determination of workable life and correction time of fresh mortar</w:delText>
              </w:r>
            </w:del>
            <w:ins w:id="14023" w:author="Ashan Senel Asmone" w:date="2016-03-21T16:59:00Z">
              <w:r w:rsidR="00785E22">
                <w:rPr>
                  <w:rFonts w:ascii="Calibri Light" w:hAnsi="Calibri Light"/>
                  <w:sz w:val="16"/>
                  <w:szCs w:val="16"/>
                  <w:lang w:val="en-US"/>
                </w:rPr>
                <w:t>BS EN 1015-9:1999 Methods of test for mortar for masonry. Determination of workable life and correction time of fresh mortar</w:t>
              </w:r>
            </w:ins>
          </w:p>
          <w:p w14:paraId="430C4F49" w14:textId="77777777" w:rsidR="00E82D70" w:rsidRPr="00F526AD" w:rsidRDefault="00E82D70" w:rsidP="00F526AD">
            <w:pPr>
              <w:spacing w:after="120"/>
              <w:rPr>
                <w:rFonts w:ascii="Calibri Light" w:hAnsi="Calibri Light"/>
                <w:sz w:val="16"/>
                <w:szCs w:val="16"/>
                <w:lang w:val="en-US"/>
              </w:rPr>
            </w:pPr>
            <w:del w:id="14024" w:author="Ashan Senel Asmone" w:date="2016-03-21T17:00:00Z">
              <w:r w:rsidRPr="00F526AD" w:rsidDel="00785E22">
                <w:rPr>
                  <w:rFonts w:ascii="Calibri Light" w:hAnsi="Calibri Light"/>
                  <w:sz w:val="16"/>
                  <w:szCs w:val="16"/>
                  <w:lang w:val="en-US"/>
                </w:rPr>
                <w:delText>BS EN 1015-10:1999 Methods of test for mortar for masonry. Determination of dry bulk density of hardened mortar</w:delText>
              </w:r>
            </w:del>
            <w:ins w:id="14025" w:author="Ashan Senel Asmone" w:date="2016-03-21T17:00:00Z">
              <w:r w:rsidR="00785E22">
                <w:rPr>
                  <w:rFonts w:ascii="Calibri Light" w:hAnsi="Calibri Light"/>
                  <w:sz w:val="16"/>
                  <w:szCs w:val="16"/>
                  <w:lang w:val="en-US"/>
                </w:rPr>
                <w:t>BS EN 1015-10:1999 Methods of test for mortar for masonry. Determination of dry bulk density of hardened mortar</w:t>
              </w:r>
            </w:ins>
          </w:p>
          <w:p w14:paraId="4A4A7185" w14:textId="77777777" w:rsidR="00E82D70" w:rsidRPr="00F526AD" w:rsidRDefault="00E82D70" w:rsidP="00F526AD">
            <w:pPr>
              <w:spacing w:after="120"/>
              <w:rPr>
                <w:rFonts w:ascii="Calibri Light" w:hAnsi="Calibri Light"/>
                <w:sz w:val="16"/>
                <w:szCs w:val="16"/>
                <w:lang w:val="en-US"/>
              </w:rPr>
            </w:pPr>
            <w:del w:id="14026" w:author="Ashan Senel Asmone" w:date="2016-03-21T17:00:00Z">
              <w:r w:rsidRPr="00F526AD" w:rsidDel="00785E22">
                <w:rPr>
                  <w:rFonts w:ascii="Calibri Light" w:hAnsi="Calibri Light"/>
                  <w:sz w:val="16"/>
                  <w:szCs w:val="16"/>
                  <w:lang w:val="en-US"/>
                </w:rPr>
                <w:delText>BS EN 1015-11:1999 Methods of test for mortar for masonry. Determination of flexural and compressive strength of hardened mortar</w:delText>
              </w:r>
            </w:del>
            <w:ins w:id="14027" w:author="Ashan Senel Asmone" w:date="2016-03-21T17:00:00Z">
              <w:r w:rsidR="00785E22">
                <w:rPr>
                  <w:rFonts w:ascii="Calibri Light" w:hAnsi="Calibri Light"/>
                  <w:sz w:val="16"/>
                  <w:szCs w:val="16"/>
                  <w:lang w:val="en-US"/>
                </w:rPr>
                <w:t>BS EN 1015-11:1999 Methods of test for mortar for masonry. Determination of flexural and compressive strength of hardened mortar</w:t>
              </w:r>
            </w:ins>
          </w:p>
          <w:p w14:paraId="24F1D887" w14:textId="77777777" w:rsidR="00E82D70" w:rsidRPr="00F526AD" w:rsidRDefault="00E82D70" w:rsidP="00F526AD">
            <w:pPr>
              <w:spacing w:after="120"/>
              <w:rPr>
                <w:rFonts w:ascii="Calibri Light" w:hAnsi="Calibri Light"/>
                <w:sz w:val="16"/>
                <w:szCs w:val="16"/>
                <w:lang w:val="en-US"/>
              </w:rPr>
            </w:pPr>
            <w:del w:id="14028" w:author="Ashan Senel Asmone" w:date="2016-03-21T17:01:00Z">
              <w:r w:rsidRPr="00F526AD" w:rsidDel="00785E22">
                <w:rPr>
                  <w:rFonts w:ascii="Calibri Light" w:hAnsi="Calibri Light"/>
                  <w:sz w:val="16"/>
                  <w:szCs w:val="16"/>
                  <w:lang w:val="en-US"/>
                </w:rPr>
                <w:delText>BS EN 1015-12:2000 Methods of test for mortar for masonry. Determination of adhesive strength of hardened rendering and plastering mortars on substrates</w:delText>
              </w:r>
            </w:del>
            <w:ins w:id="14029" w:author="Ashan Senel Asmone" w:date="2016-03-21T17:01:00Z">
              <w:r w:rsidR="00785E22">
                <w:rPr>
                  <w:rFonts w:ascii="Calibri Light" w:hAnsi="Calibri Light"/>
                  <w:sz w:val="16"/>
                  <w:szCs w:val="16"/>
                  <w:lang w:val="en-US"/>
                </w:rPr>
                <w:t>BS EN 1015-12:2000 Methods of test for mortar for masonry. Determination of adhesive strength of hardened rendering and plastering mortars on substrates</w:t>
              </w:r>
            </w:ins>
          </w:p>
          <w:p w14:paraId="6D0C8B62" w14:textId="77777777" w:rsidR="00E82D70" w:rsidRPr="00F526AD" w:rsidRDefault="00E82D70" w:rsidP="00F526AD">
            <w:pPr>
              <w:spacing w:after="120"/>
              <w:rPr>
                <w:rFonts w:ascii="Calibri Light" w:hAnsi="Calibri Light"/>
                <w:sz w:val="16"/>
                <w:szCs w:val="16"/>
                <w:lang w:val="en-US"/>
              </w:rPr>
            </w:pPr>
            <w:del w:id="14030" w:author="Ashan Senel Asmone" w:date="2016-03-21T17:01:00Z">
              <w:r w:rsidRPr="00F526AD" w:rsidDel="00785E22">
                <w:rPr>
                  <w:rFonts w:ascii="Calibri Light" w:hAnsi="Calibri Light"/>
                  <w:sz w:val="16"/>
                  <w:szCs w:val="16"/>
                  <w:lang w:val="en-US"/>
                </w:rPr>
                <w:delText>BS EN 1015-17:2000 Methods of test for mortar for masonry. Determination of water-soluble chloride content of fresh mortars</w:delText>
              </w:r>
            </w:del>
            <w:ins w:id="14031" w:author="Ashan Senel Asmone" w:date="2016-03-21T17:01:00Z">
              <w:r w:rsidR="00785E22">
                <w:rPr>
                  <w:rFonts w:ascii="Calibri Light" w:hAnsi="Calibri Light"/>
                  <w:sz w:val="16"/>
                  <w:szCs w:val="16"/>
                  <w:lang w:val="en-US"/>
                </w:rPr>
                <w:t>BS EN 1015-17:2000 Methods of test for mortar for masonry. Determination of water-soluble chloride content of fresh mortars</w:t>
              </w:r>
            </w:ins>
          </w:p>
          <w:p w14:paraId="154C0E5D" w14:textId="77777777" w:rsidR="00E82D70" w:rsidRPr="00F526AD" w:rsidRDefault="00E82D70" w:rsidP="00F526AD">
            <w:pPr>
              <w:spacing w:after="120"/>
              <w:rPr>
                <w:rFonts w:ascii="Calibri Light" w:hAnsi="Calibri Light"/>
                <w:sz w:val="16"/>
                <w:szCs w:val="16"/>
                <w:lang w:val="en-US"/>
              </w:rPr>
            </w:pPr>
            <w:del w:id="14032" w:author="Ashan Senel Asmone" w:date="2016-03-21T17:04:00Z">
              <w:r w:rsidRPr="00F526AD" w:rsidDel="00785E22">
                <w:rPr>
                  <w:rFonts w:ascii="Calibri Light" w:hAnsi="Calibri Light"/>
                  <w:sz w:val="16"/>
                  <w:szCs w:val="16"/>
                  <w:lang w:val="en-US"/>
                </w:rPr>
                <w:delText>BS EN 1052-1:1999 Methods of test for masonry. Determination of compressive strength</w:delText>
              </w:r>
            </w:del>
            <w:ins w:id="14033" w:author="Ashan Senel Asmone" w:date="2016-03-21T17:04:00Z">
              <w:r w:rsidR="00785E22">
                <w:rPr>
                  <w:rFonts w:ascii="Calibri Light" w:hAnsi="Calibri Light"/>
                  <w:sz w:val="16"/>
                  <w:szCs w:val="16"/>
                  <w:lang w:val="en-US"/>
                </w:rPr>
                <w:t>BS EN 1052-1:1999 Methods of test for masonry. Determination of compressive strength</w:t>
              </w:r>
            </w:ins>
          </w:p>
          <w:p w14:paraId="21CFBEA8" w14:textId="77777777" w:rsidR="00E82D70" w:rsidRPr="00F526AD" w:rsidRDefault="00E82D70" w:rsidP="00F526AD">
            <w:pPr>
              <w:spacing w:after="120"/>
              <w:rPr>
                <w:rFonts w:ascii="Calibri Light" w:hAnsi="Calibri Light"/>
                <w:sz w:val="16"/>
                <w:szCs w:val="16"/>
                <w:lang w:val="en-US"/>
              </w:rPr>
            </w:pPr>
            <w:del w:id="14034" w:author="Ashan Senel Asmone" w:date="2016-03-21T17:06:00Z">
              <w:r w:rsidRPr="00F526AD" w:rsidDel="00785E22">
                <w:rPr>
                  <w:rFonts w:ascii="Calibri Light" w:hAnsi="Calibri Light"/>
                  <w:sz w:val="16"/>
                  <w:szCs w:val="16"/>
                  <w:lang w:val="en-US"/>
                </w:rPr>
                <w:delText>BS EN 1052-2:1999 Methods of test for masonry. Determination of flexural strength</w:delText>
              </w:r>
            </w:del>
            <w:ins w:id="14035" w:author="Ashan Senel Asmone" w:date="2016-03-21T17:06:00Z">
              <w:r w:rsidR="00785E22">
                <w:rPr>
                  <w:rFonts w:ascii="Calibri Light" w:hAnsi="Calibri Light"/>
                  <w:sz w:val="16"/>
                  <w:szCs w:val="16"/>
                  <w:lang w:val="en-US"/>
                </w:rPr>
                <w:t>BS EN 1052-2:2016 Methods of test for masonry. Determination of flexural strength</w:t>
              </w:r>
            </w:ins>
          </w:p>
          <w:p w14:paraId="39D207B3" w14:textId="77777777" w:rsidR="00E82D70" w:rsidRPr="00F526AD" w:rsidRDefault="00E82D70" w:rsidP="00F526AD">
            <w:pPr>
              <w:spacing w:after="120"/>
              <w:rPr>
                <w:rFonts w:ascii="Calibri Light" w:hAnsi="Calibri Light"/>
                <w:sz w:val="16"/>
                <w:szCs w:val="16"/>
                <w:lang w:val="en-US"/>
              </w:rPr>
            </w:pPr>
            <w:del w:id="14036" w:author="Ashan Senel Asmone" w:date="2016-03-21T17:09:00Z">
              <w:r w:rsidRPr="00F526AD" w:rsidDel="00785E22">
                <w:rPr>
                  <w:rFonts w:ascii="Calibri Light" w:hAnsi="Calibri Light"/>
                  <w:sz w:val="16"/>
                  <w:szCs w:val="16"/>
                  <w:lang w:val="en-US"/>
                </w:rPr>
                <w:delText>BS EN 13139:2002 Aggregates for mortar</w:delText>
              </w:r>
            </w:del>
            <w:ins w:id="14037" w:author="Ashan Senel Asmone" w:date="2016-03-21T17:09:00Z">
              <w:r w:rsidR="00785E22">
                <w:rPr>
                  <w:rFonts w:ascii="Calibri Light" w:hAnsi="Calibri Light"/>
                  <w:sz w:val="16"/>
                  <w:szCs w:val="16"/>
                  <w:lang w:val="en-US"/>
                </w:rPr>
                <w:t>BS EN 13139:2002 Aggregates for mortar</w:t>
              </w:r>
            </w:ins>
          </w:p>
          <w:p w14:paraId="497E419B" w14:textId="77777777" w:rsidR="00E82D70" w:rsidRPr="00F526AD" w:rsidRDefault="00E82D70" w:rsidP="00F526AD">
            <w:pPr>
              <w:spacing w:after="120"/>
              <w:rPr>
                <w:rFonts w:ascii="Calibri Light" w:hAnsi="Calibri Light"/>
                <w:sz w:val="16"/>
                <w:szCs w:val="16"/>
                <w:lang w:val="en-US"/>
              </w:rPr>
            </w:pPr>
            <w:del w:id="14038" w:author="Ashan Senel Asmone" w:date="2016-03-21T17:11:00Z">
              <w:r w:rsidRPr="00F526AD" w:rsidDel="00785E22">
                <w:rPr>
                  <w:rFonts w:ascii="Calibri Light" w:hAnsi="Calibri Light"/>
                  <w:sz w:val="16"/>
                  <w:szCs w:val="16"/>
                  <w:lang w:val="en-US"/>
                </w:rPr>
                <w:delText>BS 1199 and 1200:1976 Specifications for building sands from natural sources</w:delText>
              </w:r>
            </w:del>
            <w:ins w:id="14039" w:author="Ashan Senel Asmone" w:date="2016-03-21T17:11:00Z">
              <w:r w:rsidR="00785E22">
                <w:rPr>
                  <w:rFonts w:ascii="Calibri Light" w:hAnsi="Calibri Light"/>
                  <w:sz w:val="16"/>
                  <w:szCs w:val="16"/>
                  <w:lang w:val="en-US"/>
                </w:rPr>
                <w:t>BS EN 13139:2002 Aggregates for mortar</w:t>
              </w:r>
            </w:ins>
          </w:p>
          <w:p w14:paraId="0BA7C083" w14:textId="77777777" w:rsidR="00E82D70" w:rsidRPr="00F526AD" w:rsidRDefault="00E82D70" w:rsidP="00F526AD">
            <w:pPr>
              <w:spacing w:after="120"/>
              <w:rPr>
                <w:rFonts w:ascii="Calibri Light" w:hAnsi="Calibri Light"/>
                <w:sz w:val="16"/>
                <w:szCs w:val="16"/>
                <w:lang w:val="en-US"/>
              </w:rPr>
            </w:pPr>
            <w:del w:id="14040" w:author="Ashan Senel Asmone" w:date="2016-03-21T17:12:00Z">
              <w:r w:rsidRPr="00F526AD" w:rsidDel="00785E22">
                <w:rPr>
                  <w:rFonts w:ascii="Calibri Light" w:hAnsi="Calibri Light"/>
                  <w:sz w:val="16"/>
                  <w:szCs w:val="16"/>
                  <w:lang w:val="en-US"/>
                </w:rPr>
                <w:delText>BS 1243:1978 Specification for metal ties for cavity wall construction</w:delText>
              </w:r>
            </w:del>
            <w:ins w:id="14041" w:author="Ashan Senel Asmone" w:date="2016-03-21T17:12:00Z">
              <w:r w:rsidR="00785E22">
                <w:rPr>
                  <w:rFonts w:ascii="Calibri Light" w:hAnsi="Calibri Light"/>
                  <w:sz w:val="16"/>
                  <w:szCs w:val="16"/>
                  <w:lang w:val="en-US"/>
                </w:rPr>
                <w:t>BS EN 845-1:2013 Specification for ancillary components for masonry. Wall ties, tension straps, hangers and brackets</w:t>
              </w:r>
            </w:ins>
          </w:p>
          <w:p w14:paraId="3D9115F7" w14:textId="77777777" w:rsidR="00E82D70" w:rsidRPr="00F526AD" w:rsidRDefault="00E82D70" w:rsidP="00F526AD">
            <w:pPr>
              <w:spacing w:after="120"/>
              <w:rPr>
                <w:rFonts w:ascii="Calibri Light" w:hAnsi="Calibri Light"/>
                <w:sz w:val="16"/>
                <w:szCs w:val="16"/>
                <w:lang w:val="en-US"/>
              </w:rPr>
            </w:pPr>
            <w:del w:id="14042" w:author="Ashan Senel Asmone" w:date="2016-03-21T17:14:00Z">
              <w:r w:rsidRPr="00F526AD" w:rsidDel="00785E22">
                <w:rPr>
                  <w:rFonts w:ascii="Calibri Light" w:hAnsi="Calibri Light"/>
                  <w:sz w:val="16"/>
                  <w:szCs w:val="16"/>
                  <w:lang w:val="en-US"/>
                </w:rPr>
                <w:delText>BS 3797:1990 Specification for lightweight aggregates for masonry units and structural concrete</w:delText>
              </w:r>
            </w:del>
            <w:ins w:id="14043" w:author="Ashan Senel Asmone" w:date="2016-03-21T17:14:00Z">
              <w:r w:rsidR="00785E22">
                <w:rPr>
                  <w:rFonts w:ascii="Calibri Light" w:hAnsi="Calibri Light"/>
                  <w:sz w:val="16"/>
                  <w:szCs w:val="16"/>
                  <w:lang w:val="en-US"/>
                </w:rPr>
                <w:t>BS EN 13055-1:2002 Lightweight aggregates. Lightweight aggregates for concrete, mortar and grout</w:t>
              </w:r>
            </w:ins>
          </w:p>
          <w:p w14:paraId="02047D4D" w14:textId="77777777" w:rsidR="00E82D70" w:rsidRPr="00F526AD" w:rsidRDefault="00E82D70" w:rsidP="00F526AD">
            <w:pPr>
              <w:spacing w:after="120"/>
              <w:rPr>
                <w:rFonts w:ascii="Calibri Light" w:hAnsi="Calibri Light"/>
                <w:sz w:val="16"/>
                <w:szCs w:val="16"/>
                <w:lang w:val="en-US"/>
              </w:rPr>
            </w:pPr>
            <w:del w:id="14044" w:author="Ashan Senel Asmone" w:date="2016-03-21T17:15:00Z">
              <w:r w:rsidRPr="00F526AD" w:rsidDel="00785E22">
                <w:rPr>
                  <w:rFonts w:ascii="Calibri Light" w:hAnsi="Calibri Light"/>
                  <w:sz w:val="16"/>
                  <w:szCs w:val="16"/>
                  <w:lang w:val="en-US"/>
                </w:rPr>
                <w:delText>BS 4721:1981 Specification for ready-mixed building mortars</w:delText>
              </w:r>
            </w:del>
            <w:ins w:id="14045" w:author="Ashan Senel Asmone" w:date="2016-03-21T17:15:00Z">
              <w:r w:rsidR="00785E22">
                <w:rPr>
                  <w:rFonts w:ascii="Calibri Light" w:hAnsi="Calibri Light"/>
                  <w:sz w:val="16"/>
                  <w:szCs w:val="16"/>
                  <w:lang w:val="en-US"/>
                </w:rPr>
                <w:t>BS EN 998-2:2010 Specification for mortar for masonry . Masonry mortar/ BS EN 998-1:2010 Specification for mortar for masonry. Rendering and plastering mortar</w:t>
              </w:r>
            </w:ins>
          </w:p>
          <w:p w14:paraId="01479AEA" w14:textId="77777777" w:rsidR="00E82D70" w:rsidRPr="00F526AD" w:rsidRDefault="00E82D70" w:rsidP="00F526AD">
            <w:pPr>
              <w:spacing w:after="120"/>
              <w:rPr>
                <w:rFonts w:ascii="Calibri Light" w:hAnsi="Calibri Light"/>
                <w:sz w:val="16"/>
                <w:szCs w:val="16"/>
                <w:lang w:val="en-US"/>
              </w:rPr>
            </w:pPr>
            <w:del w:id="14046" w:author="Ashan Senel Asmone" w:date="2016-03-21T17:17:00Z">
              <w:r w:rsidRPr="00F526AD" w:rsidDel="00785E22">
                <w:rPr>
                  <w:rFonts w:ascii="Calibri Light" w:hAnsi="Calibri Light"/>
                  <w:sz w:val="16"/>
                  <w:szCs w:val="16"/>
                  <w:lang w:val="en-US"/>
                </w:rPr>
                <w:delText>BS 5224:1995 Specification for masonry cement</w:delText>
              </w:r>
            </w:del>
            <w:ins w:id="14047" w:author="Ashan Senel Asmone" w:date="2016-03-21T17:17:00Z">
              <w:r w:rsidR="00785E22">
                <w:rPr>
                  <w:rFonts w:ascii="Calibri Light" w:hAnsi="Calibri Light"/>
                  <w:sz w:val="16"/>
                  <w:szCs w:val="16"/>
                  <w:lang w:val="en-US"/>
                </w:rPr>
                <w:t>BS EN 413-1:2011 Masonry cement. Composition, specifications and conformity criteria</w:t>
              </w:r>
            </w:ins>
          </w:p>
          <w:p w14:paraId="330EAF5E" w14:textId="77777777" w:rsidR="00E82D70" w:rsidRPr="00F526AD" w:rsidRDefault="00E82D70" w:rsidP="00F526AD">
            <w:pPr>
              <w:spacing w:after="120"/>
              <w:rPr>
                <w:rFonts w:ascii="Calibri Light" w:hAnsi="Calibri Light"/>
                <w:sz w:val="16"/>
                <w:szCs w:val="16"/>
                <w:lang w:val="en-US"/>
              </w:rPr>
            </w:pPr>
            <w:del w:id="14048" w:author="Ashan Senel Asmone" w:date="2016-03-21T16:51:00Z">
              <w:r w:rsidRPr="00F526AD" w:rsidDel="00534DBC">
                <w:rPr>
                  <w:rFonts w:ascii="Calibri Light" w:hAnsi="Calibri Light"/>
                  <w:sz w:val="16"/>
                  <w:szCs w:val="16"/>
                  <w:lang w:val="en-US"/>
                </w:rPr>
                <w:delText>BS 8221-1:2000 Code of practice for cleaning and surface repair of buildings. Cleaning of natural stones, brick, terracotta and concrete</w:delText>
              </w:r>
            </w:del>
            <w:ins w:id="14049" w:author="Ashan Senel Asmone" w:date="2016-03-21T16:51:00Z">
              <w:r w:rsidR="00534DBC">
                <w:rPr>
                  <w:rFonts w:ascii="Calibri Light" w:hAnsi="Calibri Light"/>
                  <w:sz w:val="16"/>
                  <w:szCs w:val="16"/>
                  <w:lang w:val="en-US"/>
                </w:rPr>
                <w:t>BS 8221-1:2012 Code of practice for cleaning and surface repair of buildings. Cleaning of natural stone, brick, terracotta and concrete</w:t>
              </w:r>
            </w:ins>
          </w:p>
          <w:p w14:paraId="556A8800" w14:textId="77777777" w:rsidR="00E82D70" w:rsidRPr="00F526AD" w:rsidRDefault="00E82D70" w:rsidP="00F526AD">
            <w:pPr>
              <w:spacing w:after="120"/>
              <w:rPr>
                <w:rFonts w:ascii="Calibri Light" w:hAnsi="Calibri Light"/>
                <w:sz w:val="16"/>
                <w:szCs w:val="16"/>
                <w:lang w:val="en-US"/>
              </w:rPr>
            </w:pPr>
            <w:del w:id="14050" w:author="Ashan Senel Asmone" w:date="2016-03-21T16:52:00Z">
              <w:r w:rsidRPr="00F526AD" w:rsidDel="00534DBC">
                <w:rPr>
                  <w:rFonts w:ascii="Calibri Light" w:hAnsi="Calibri Light"/>
                  <w:sz w:val="16"/>
                  <w:szCs w:val="16"/>
                  <w:lang w:val="en-US"/>
                </w:rPr>
                <w:delText>BS 8221-2:2000 Code of practice for cleaning and surface repair of buildings. Surface repair of natural stones, brick and terracotta</w:delText>
              </w:r>
            </w:del>
            <w:ins w:id="14051" w:author="Ashan Senel Asmone" w:date="2016-03-21T16:52:00Z">
              <w:r w:rsidR="00534DBC">
                <w:rPr>
                  <w:rFonts w:ascii="Calibri Light" w:hAnsi="Calibri Light"/>
                  <w:sz w:val="16"/>
                  <w:szCs w:val="16"/>
                  <w:lang w:val="en-US"/>
                </w:rPr>
                <w:t>BS 8221-2:2000 Code of practice for cleaning and surface repair of buildings. Surface repair of natural stones, brick and terracotta</w:t>
              </w:r>
            </w:ins>
          </w:p>
          <w:p w14:paraId="72F05368"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Plastering</w:t>
            </w:r>
          </w:p>
          <w:p w14:paraId="08BCB86B"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BS 5492:1990- Code of practice for internal plastering</w:t>
            </w:r>
          </w:p>
          <w:p w14:paraId="4AFB8942"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2ECD7F25" w14:textId="77777777" w:rsidR="00E82D70" w:rsidRPr="00F526AD" w:rsidRDefault="00E82D70" w:rsidP="00F526AD">
            <w:pPr>
              <w:spacing w:after="120"/>
              <w:rPr>
                <w:rFonts w:ascii="Calibri Light" w:hAnsi="Calibri Light"/>
                <w:sz w:val="16"/>
                <w:szCs w:val="16"/>
                <w:lang w:val="en-US"/>
              </w:rPr>
            </w:pPr>
            <w:del w:id="14052" w:author="Ashan Asmone" w:date="2016-03-31T14:42:00Z">
              <w:r w:rsidRPr="00F526AD" w:rsidDel="00A93E31">
                <w:rPr>
                  <w:rFonts w:ascii="Calibri Light" w:hAnsi="Calibri Light"/>
                  <w:sz w:val="16"/>
                  <w:szCs w:val="16"/>
                  <w:lang w:val="en-US"/>
                </w:rPr>
                <w:delText>BS 8000-Part4:1989- Workmanship on building sites. Code of practice for waterproofing</w:delText>
              </w:r>
            </w:del>
            <w:ins w:id="14053" w:author="Ashan Asmone" w:date="2016-03-31T14:42:00Z">
              <w:r w:rsidR="00A93E31">
                <w:rPr>
                  <w:rFonts w:ascii="Calibri Light" w:hAnsi="Calibri Light"/>
                  <w:sz w:val="16"/>
                  <w:szCs w:val="16"/>
                  <w:lang w:val="en-US"/>
                </w:rPr>
                <w:t>BS 8000-0:2014 Workmanship on construction sites. Introduction and general principles</w:t>
              </w:r>
            </w:ins>
          </w:p>
          <w:p w14:paraId="1C9383F0"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62394B54" w14:textId="77777777" w:rsidR="00E82D70" w:rsidRPr="00F526AD" w:rsidRDefault="00E82D70" w:rsidP="00F526AD">
            <w:pPr>
              <w:spacing w:after="120"/>
              <w:rPr>
                <w:rFonts w:ascii="Calibri Light" w:hAnsi="Calibri Light"/>
                <w:sz w:val="16"/>
                <w:szCs w:val="16"/>
                <w:lang w:val="en-US"/>
              </w:rPr>
            </w:pPr>
            <w:del w:id="14054" w:author="Ashan Asmone" w:date="2016-03-31T14:29:00Z">
              <w:r w:rsidRPr="00F526AD" w:rsidDel="00A93E31">
                <w:rPr>
                  <w:rFonts w:ascii="Calibri Light" w:hAnsi="Calibri Light"/>
                  <w:sz w:val="16"/>
                  <w:szCs w:val="16"/>
                  <w:lang w:val="en-US"/>
                </w:rPr>
                <w:delText>BS 2015:1992-Glossary of paint and related terms</w:delText>
              </w:r>
            </w:del>
            <w:ins w:id="14055" w:author="Ashan Asmone" w:date="2016-03-31T14:29:00Z">
              <w:r w:rsidR="00A93E31">
                <w:rPr>
                  <w:rFonts w:ascii="Calibri Light" w:hAnsi="Calibri Light"/>
                  <w:sz w:val="16"/>
                  <w:szCs w:val="16"/>
                  <w:lang w:val="en-US"/>
                </w:rPr>
                <w:t>BS EN ISO 4618:2014 Paints and varnishes. Terms and definitions</w:t>
              </w:r>
            </w:ins>
          </w:p>
          <w:p w14:paraId="4B0BB7BF" w14:textId="77777777" w:rsidR="00E82D70" w:rsidRPr="00F526AD" w:rsidRDefault="00E82D70" w:rsidP="00F526AD">
            <w:pPr>
              <w:spacing w:after="120"/>
              <w:rPr>
                <w:rFonts w:ascii="Calibri Light" w:hAnsi="Calibri Light"/>
                <w:sz w:val="16"/>
                <w:szCs w:val="16"/>
                <w:lang w:val="en-US"/>
              </w:rPr>
            </w:pPr>
            <w:del w:id="14056" w:author="Ashan Asmone" w:date="2016-03-31T14:30:00Z">
              <w:r w:rsidRPr="00F526AD" w:rsidDel="00A93E31">
                <w:rPr>
                  <w:rFonts w:ascii="Calibri Light" w:hAnsi="Calibri Light"/>
                  <w:sz w:val="16"/>
                  <w:szCs w:val="16"/>
                  <w:lang w:val="en-US"/>
                </w:rPr>
                <w:delText>BS 6150:1991-Code of practice for painting of buildings</w:delText>
              </w:r>
            </w:del>
            <w:ins w:id="14057" w:author="Ashan Asmone" w:date="2016-03-31T14:30:00Z">
              <w:r w:rsidR="00A93E31">
                <w:rPr>
                  <w:rFonts w:ascii="Calibri Light" w:hAnsi="Calibri Light"/>
                  <w:sz w:val="16"/>
                  <w:szCs w:val="16"/>
                  <w:lang w:val="en-US"/>
                </w:rPr>
                <w:t>BS 6150:2006+A1:2014 Painting of buildings. Code of practice</w:t>
              </w:r>
            </w:ins>
          </w:p>
          <w:p w14:paraId="1B94F940" w14:textId="77777777" w:rsidR="00E82D70" w:rsidRPr="00F526AD" w:rsidRDefault="00E82D70" w:rsidP="00F526AD">
            <w:pPr>
              <w:spacing w:after="120"/>
              <w:rPr>
                <w:rFonts w:ascii="Calibri Light" w:hAnsi="Calibri Light"/>
                <w:sz w:val="16"/>
                <w:szCs w:val="16"/>
                <w:lang w:val="en-US"/>
              </w:rPr>
            </w:pPr>
            <w:del w:id="14058" w:author="Ashan Asmone" w:date="2016-03-31T14:31:00Z">
              <w:r w:rsidRPr="00F526AD"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4059"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3D2ABE14" w14:textId="77777777" w:rsidR="00E82D70" w:rsidRPr="00F526AD" w:rsidRDefault="00E82D70" w:rsidP="00F526AD">
            <w:pPr>
              <w:spacing w:after="120"/>
              <w:rPr>
                <w:rFonts w:ascii="Calibri Light" w:hAnsi="Calibri Light"/>
                <w:sz w:val="16"/>
                <w:szCs w:val="16"/>
                <w:lang w:val="en-US"/>
              </w:rPr>
            </w:pPr>
            <w:del w:id="14060" w:author="Ashan Asmone" w:date="2016-03-31T14:32:00Z">
              <w:r w:rsidRPr="00F526AD" w:rsidDel="00A93E31">
                <w:rPr>
                  <w:rFonts w:ascii="Calibri Light" w:hAnsi="Calibri Light"/>
                  <w:sz w:val="16"/>
                  <w:szCs w:val="16"/>
                  <w:lang w:val="en-US"/>
                </w:rPr>
                <w:delText>BS 3416:1991-Specification for bitumen-based coatings for cold application, suitable for use in contact with potable water</w:delText>
              </w:r>
            </w:del>
            <w:ins w:id="14061"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2BCAD717" w14:textId="77777777" w:rsidR="00E82D70" w:rsidRPr="00F526AD" w:rsidRDefault="00E82D70" w:rsidP="00F526AD">
            <w:pPr>
              <w:spacing w:after="120"/>
              <w:rPr>
                <w:rFonts w:ascii="Calibri Light" w:hAnsi="Calibri Light"/>
                <w:sz w:val="16"/>
                <w:szCs w:val="16"/>
                <w:lang w:val="en-US"/>
              </w:rPr>
            </w:pPr>
            <w:del w:id="14062" w:author="Ashan Asmone" w:date="2016-03-31T14:32:00Z">
              <w:r w:rsidRPr="00F526AD" w:rsidDel="00A93E31">
                <w:rPr>
                  <w:rFonts w:ascii="Calibri Light" w:hAnsi="Calibri Light"/>
                  <w:sz w:val="16"/>
                  <w:szCs w:val="16"/>
                  <w:lang w:val="en-US"/>
                </w:rPr>
                <w:delText>BS 3483-A1:1983, ISO 787/1-1982-Methods for testing pigments for paints. Comparison of colour</w:delText>
              </w:r>
            </w:del>
            <w:ins w:id="14063" w:author="Ashan Asmone" w:date="2016-03-31T14:32:00Z">
              <w:r w:rsidR="00A93E31">
                <w:rPr>
                  <w:rFonts w:ascii="Calibri Light" w:hAnsi="Calibri Light"/>
                  <w:sz w:val="16"/>
                  <w:szCs w:val="16"/>
                  <w:lang w:val="en-US"/>
                </w:rPr>
                <w:t>BS 3483-A1:1983, ISO 787/1-1982-Methods for testing pigments for paints. Comparison of colour</w:t>
              </w:r>
            </w:ins>
          </w:p>
          <w:p w14:paraId="1FAA4E52" w14:textId="77777777" w:rsidR="00E82D70" w:rsidRPr="00F526AD" w:rsidRDefault="00E82D70" w:rsidP="00F526AD">
            <w:pPr>
              <w:spacing w:after="120"/>
              <w:rPr>
                <w:rFonts w:ascii="Calibri Light" w:hAnsi="Calibri Light"/>
                <w:sz w:val="16"/>
                <w:szCs w:val="16"/>
                <w:lang w:val="en-US"/>
              </w:rPr>
            </w:pPr>
            <w:del w:id="14064" w:author="Ashan Asmone" w:date="2016-03-31T14:33:00Z">
              <w:r w:rsidRPr="00F526AD" w:rsidDel="00A93E31">
                <w:rPr>
                  <w:rFonts w:ascii="Calibri Light" w:hAnsi="Calibri Light"/>
                  <w:sz w:val="16"/>
                  <w:szCs w:val="16"/>
                  <w:lang w:val="en-US"/>
                </w:rPr>
                <w:delText>BS 3483-C7:1980, ISO 787/22-1980-Methods for testing pigments for paints. Comparison of resistance to bleeding</w:delText>
              </w:r>
            </w:del>
            <w:ins w:id="14065"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638B65C5" w14:textId="77777777" w:rsidR="00E82D70" w:rsidRPr="00F526AD" w:rsidRDefault="00E82D70" w:rsidP="00F526AD">
            <w:pPr>
              <w:spacing w:after="120"/>
              <w:rPr>
                <w:rFonts w:ascii="Calibri Light" w:hAnsi="Calibri Light"/>
                <w:sz w:val="16"/>
                <w:szCs w:val="16"/>
                <w:lang w:val="en-US"/>
              </w:rPr>
            </w:pPr>
            <w:del w:id="14066" w:author="Ashan Asmone" w:date="2016-03-31T14:34:00Z">
              <w:r w:rsidRPr="00F526AD"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4067"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75CC296E" w14:textId="77777777" w:rsidR="00E82D70" w:rsidRPr="00F526AD" w:rsidRDefault="00E82D70" w:rsidP="00F526AD">
            <w:pPr>
              <w:spacing w:after="120"/>
              <w:rPr>
                <w:rFonts w:ascii="Calibri Light" w:hAnsi="Calibri Light"/>
                <w:sz w:val="16"/>
                <w:szCs w:val="16"/>
                <w:lang w:val="en-US"/>
              </w:rPr>
            </w:pPr>
            <w:del w:id="14068" w:author="Ashan Asmone" w:date="2016-03-31T14:34:00Z">
              <w:r w:rsidRPr="00F526AD" w:rsidDel="00A93E31">
                <w:rPr>
                  <w:rFonts w:ascii="Calibri Light" w:hAnsi="Calibri Light"/>
                  <w:sz w:val="16"/>
                  <w:szCs w:val="16"/>
                  <w:lang w:val="en-US"/>
                </w:rPr>
                <w:delText>BS 3900-F2:1973-Methods of test for paint. Durability tests on paint films. Determination of resistance to humidity (cyclic condensation)</w:delText>
              </w:r>
            </w:del>
            <w:ins w:id="14069"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345E4C42" w14:textId="77777777" w:rsidR="00E82D70" w:rsidRPr="00F526AD" w:rsidRDefault="00E82D70" w:rsidP="00F526AD">
            <w:pPr>
              <w:spacing w:after="120"/>
              <w:rPr>
                <w:rFonts w:ascii="Calibri Light" w:hAnsi="Calibri Light"/>
                <w:sz w:val="16"/>
                <w:szCs w:val="16"/>
                <w:lang w:val="en-US"/>
              </w:rPr>
            </w:pPr>
            <w:del w:id="14070" w:author="Ashan Asmone" w:date="2016-03-31T14:35:00Z">
              <w:r w:rsidRPr="00F526AD"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4071"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20A05E04" w14:textId="77777777" w:rsidR="00E82D70" w:rsidRPr="00F526AD" w:rsidRDefault="00E82D70" w:rsidP="00F526AD">
            <w:pPr>
              <w:spacing w:after="120"/>
              <w:rPr>
                <w:rFonts w:ascii="Calibri Light" w:hAnsi="Calibri Light"/>
                <w:sz w:val="16"/>
                <w:szCs w:val="16"/>
                <w:lang w:val="en-US"/>
              </w:rPr>
            </w:pPr>
            <w:del w:id="14072" w:author="Ashan Asmone" w:date="2016-03-31T14:37:00Z">
              <w:r w:rsidRPr="00F526AD"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4073"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4343715B" w14:textId="77777777" w:rsidR="00E82D70" w:rsidRPr="00F526AD" w:rsidRDefault="00E82D70" w:rsidP="00F526AD">
            <w:pPr>
              <w:spacing w:after="120"/>
              <w:rPr>
                <w:rFonts w:ascii="Calibri Light" w:hAnsi="Calibri Light"/>
                <w:sz w:val="16"/>
                <w:szCs w:val="16"/>
                <w:lang w:val="en-US"/>
              </w:rPr>
            </w:pPr>
            <w:del w:id="14074" w:author="Ashan Asmone" w:date="2016-03-31T14:38:00Z">
              <w:r w:rsidRPr="00F526AD" w:rsidDel="00A93E31">
                <w:rPr>
                  <w:rFonts w:ascii="Calibri Light" w:hAnsi="Calibri Light"/>
                  <w:sz w:val="16"/>
                  <w:szCs w:val="16"/>
                  <w:lang w:val="en-US"/>
                </w:rPr>
                <w:delText>BS 3900-H2:1983, ISO 4628/2-1982-Methods of test for paints. Evaluation of paint and varnish defects. Designation of degree of blistering</w:delText>
              </w:r>
            </w:del>
            <w:ins w:id="14075"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0D6088DA" w14:textId="77777777" w:rsidR="00E82D70" w:rsidRPr="00F526AD" w:rsidRDefault="00E82D70" w:rsidP="00F526AD">
            <w:pPr>
              <w:spacing w:after="120"/>
              <w:rPr>
                <w:rFonts w:ascii="Calibri Light" w:hAnsi="Calibri Light"/>
                <w:sz w:val="16"/>
                <w:szCs w:val="16"/>
                <w:lang w:val="en-US"/>
              </w:rPr>
            </w:pPr>
            <w:del w:id="14076" w:author="Ashan Asmone" w:date="2016-03-31T14:40:00Z">
              <w:r w:rsidRPr="00F526AD" w:rsidDel="00A93E31">
                <w:rPr>
                  <w:rFonts w:ascii="Calibri Light" w:hAnsi="Calibri Light"/>
                  <w:sz w:val="16"/>
                  <w:szCs w:val="16"/>
                  <w:lang w:val="en-US"/>
                </w:rPr>
                <w:delText>BS 3900-H5:1983, ISO 4628/5-1982-Methods of test for paints. Evaluation of paint and varnish defects. Designation of degree of flaking</w:delText>
              </w:r>
            </w:del>
            <w:ins w:id="14077"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4B6ED009" w14:textId="77777777" w:rsidR="00E82D70" w:rsidRPr="00F526AD" w:rsidRDefault="00E82D70" w:rsidP="00F526AD">
            <w:pPr>
              <w:spacing w:after="120"/>
              <w:rPr>
                <w:rFonts w:ascii="Calibri Light" w:hAnsi="Calibri Light"/>
                <w:sz w:val="16"/>
                <w:szCs w:val="16"/>
                <w:lang w:val="en-US"/>
              </w:rPr>
            </w:pPr>
            <w:del w:id="14078" w:author="Ashan Asmone" w:date="2016-03-31T14:41:00Z">
              <w:r w:rsidRPr="00F526AD" w:rsidDel="00A93E31">
                <w:rPr>
                  <w:rFonts w:ascii="Calibri Light" w:hAnsi="Calibri Light"/>
                  <w:sz w:val="16"/>
                  <w:szCs w:val="16"/>
                  <w:lang w:val="en-US"/>
                </w:rPr>
                <w:delText>BS 6949:1991-Specification for bitumen-based coatings for cold application excluding use in contact with potable water</w:delText>
              </w:r>
            </w:del>
            <w:ins w:id="14079"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752FD5FD" w14:textId="77777777" w:rsidR="00E82D70" w:rsidRPr="00F526AD" w:rsidRDefault="00E82D70" w:rsidP="00F526AD">
            <w:pPr>
              <w:spacing w:after="120"/>
              <w:rPr>
                <w:rFonts w:ascii="Calibri Light" w:hAnsi="Calibri Light"/>
                <w:sz w:val="16"/>
                <w:szCs w:val="16"/>
                <w:lang w:val="en-US"/>
              </w:rPr>
            </w:pPr>
            <w:del w:id="14080" w:author="Ashan Asmone" w:date="2016-03-31T14:41:00Z">
              <w:r w:rsidRPr="00F526AD" w:rsidDel="00A93E31">
                <w:rPr>
                  <w:rFonts w:ascii="Calibri Light" w:hAnsi="Calibri Light"/>
                  <w:sz w:val="16"/>
                  <w:szCs w:val="16"/>
                  <w:lang w:val="en-US"/>
                </w:rPr>
                <w:delText>BS 7664:2000-Specification for undercoat and finishing paints</w:delText>
              </w:r>
            </w:del>
            <w:ins w:id="14081" w:author="Ashan Asmone" w:date="2016-03-31T14:41:00Z">
              <w:r w:rsidR="00A93E31">
                <w:rPr>
                  <w:rFonts w:ascii="Calibri Light" w:hAnsi="Calibri Light"/>
                  <w:sz w:val="16"/>
                  <w:szCs w:val="16"/>
                  <w:lang w:val="en-US"/>
                </w:rPr>
                <w:t>BS 7664:2000-Specification for undercoat and finishing paints</w:t>
              </w:r>
            </w:ins>
          </w:p>
          <w:p w14:paraId="47313A41" w14:textId="77777777" w:rsidR="00401C5E" w:rsidRPr="00F526AD" w:rsidRDefault="00401C5E" w:rsidP="00F526AD">
            <w:pPr>
              <w:spacing w:after="120"/>
              <w:rPr>
                <w:rFonts w:ascii="Calibri Light" w:hAnsi="Calibri Light"/>
                <w:sz w:val="16"/>
                <w:szCs w:val="16"/>
                <w:lang w:val="en-US"/>
              </w:rPr>
            </w:pPr>
          </w:p>
        </w:tc>
      </w:tr>
      <w:tr w:rsidR="00401C5E" w:rsidRPr="004F3C8C" w14:paraId="6E2228B9" w14:textId="77777777" w:rsidTr="00401C5E">
        <w:tc>
          <w:tcPr>
            <w:tcW w:w="685" w:type="dxa"/>
          </w:tcPr>
          <w:p w14:paraId="4FC29DF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7833B153"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Brick and masonry</w:t>
            </w:r>
          </w:p>
          <w:p w14:paraId="7226A2C1" w14:textId="77777777" w:rsidR="00E82D70" w:rsidRPr="00F526AD" w:rsidRDefault="00E82D70" w:rsidP="00F526AD">
            <w:pPr>
              <w:spacing w:after="120"/>
              <w:rPr>
                <w:rFonts w:ascii="Calibri Light" w:hAnsi="Calibri Light"/>
                <w:sz w:val="16"/>
                <w:szCs w:val="16"/>
                <w:lang w:val="en-US"/>
              </w:rPr>
            </w:pPr>
            <w:del w:id="14082" w:author="Ashan Senel Asmone" w:date="2016-03-21T19:27:00Z">
              <w:r w:rsidRPr="00F526AD" w:rsidDel="00BF0B04">
                <w:rPr>
                  <w:rFonts w:ascii="Calibri Light" w:hAnsi="Calibri Light"/>
                  <w:sz w:val="16"/>
                  <w:szCs w:val="16"/>
                  <w:lang w:val="en-US"/>
                </w:rPr>
                <w:delText>ASTM C 216 (facing brick)</w:delText>
              </w:r>
            </w:del>
            <w:ins w:id="14083" w:author="Ashan Senel Asmone" w:date="2016-03-21T19:27:00Z">
              <w:r w:rsidR="00BF0B04">
                <w:rPr>
                  <w:rFonts w:ascii="Calibri Light" w:hAnsi="Calibri Light"/>
                  <w:sz w:val="16"/>
                  <w:szCs w:val="16"/>
                  <w:lang w:val="en-US"/>
                </w:rPr>
                <w:t>ASTM C216 - 15 Standard Specification for Facing Brick (Solid Masonry Units Made from Clay or Shale)</w:t>
              </w:r>
            </w:ins>
          </w:p>
          <w:p w14:paraId="4F3EABA4"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ASTM C 62 (building brick)</w:t>
            </w:r>
          </w:p>
          <w:p w14:paraId="324B9137" w14:textId="77777777" w:rsidR="00E82D70" w:rsidRPr="00F526AD" w:rsidRDefault="00E82D70" w:rsidP="00F526AD">
            <w:pPr>
              <w:spacing w:after="120"/>
              <w:rPr>
                <w:rFonts w:ascii="Calibri Light" w:hAnsi="Calibri Light"/>
                <w:sz w:val="16"/>
                <w:szCs w:val="16"/>
                <w:lang w:val="en-US"/>
              </w:rPr>
            </w:pPr>
            <w:del w:id="14084" w:author="Ashan Senel Asmone" w:date="2016-03-21T19:29:00Z">
              <w:r w:rsidRPr="00F526AD" w:rsidDel="00BF0B04">
                <w:rPr>
                  <w:rFonts w:ascii="Calibri Light" w:hAnsi="Calibri Light"/>
                  <w:sz w:val="16"/>
                  <w:szCs w:val="16"/>
                  <w:lang w:val="en-US"/>
                </w:rPr>
                <w:delText>ASTM C 652 (hollow brick)</w:delText>
              </w:r>
            </w:del>
            <w:ins w:id="14085" w:author="Ashan Senel Asmone" w:date="2016-03-21T19:29:00Z">
              <w:r w:rsidR="00BF0B04">
                <w:rPr>
                  <w:rFonts w:ascii="Calibri Light" w:hAnsi="Calibri Light"/>
                  <w:sz w:val="16"/>
                  <w:szCs w:val="16"/>
                  <w:lang w:val="en-US"/>
                </w:rPr>
                <w:t>ASTM C652 - 15 Standard Specification for Hollow Brick (Hollow Masonry Units Made From Clay or Shale)</w:t>
              </w:r>
            </w:ins>
          </w:p>
          <w:p w14:paraId="180EAE45" w14:textId="77777777" w:rsidR="00E82D70" w:rsidRPr="00F526AD" w:rsidRDefault="00E82D70" w:rsidP="00F526AD">
            <w:pPr>
              <w:spacing w:after="120"/>
              <w:rPr>
                <w:rFonts w:ascii="Calibri Light" w:hAnsi="Calibri Light"/>
                <w:sz w:val="16"/>
                <w:szCs w:val="16"/>
                <w:lang w:val="en-US"/>
              </w:rPr>
            </w:pPr>
            <w:del w:id="14086" w:author="Ashan Senel Asmone" w:date="2016-03-21T19:29:00Z">
              <w:r w:rsidRPr="00F526AD" w:rsidDel="00BF0B04">
                <w:rPr>
                  <w:rFonts w:ascii="Calibri Light" w:hAnsi="Calibri Light"/>
                  <w:sz w:val="16"/>
                  <w:szCs w:val="16"/>
                  <w:lang w:val="en-US"/>
                </w:rPr>
                <w:delText>ASTM C 212 (structural clay facing tile)</w:delText>
              </w:r>
            </w:del>
            <w:ins w:id="14087" w:author="Ashan Senel Asmone" w:date="2016-03-21T19:29:00Z">
              <w:r w:rsidR="00BF0B04">
                <w:rPr>
                  <w:rFonts w:ascii="Calibri Light" w:hAnsi="Calibri Light"/>
                  <w:sz w:val="16"/>
                  <w:szCs w:val="16"/>
                  <w:lang w:val="en-US"/>
                </w:rPr>
                <w:t>ASTM C212 - 14 Standard Specification for Structural Clay Facing Tile</w:t>
              </w:r>
            </w:ins>
          </w:p>
          <w:p w14:paraId="064044E4" w14:textId="77777777" w:rsidR="00E82D70" w:rsidRPr="00F526AD" w:rsidRDefault="00E82D70" w:rsidP="00F526AD">
            <w:pPr>
              <w:spacing w:after="120"/>
              <w:rPr>
                <w:rFonts w:ascii="Calibri Light" w:hAnsi="Calibri Light"/>
                <w:sz w:val="16"/>
                <w:szCs w:val="16"/>
                <w:lang w:val="en-US"/>
              </w:rPr>
            </w:pPr>
            <w:del w:id="14088" w:author="Ashan Senel Asmone" w:date="2016-03-21T19:30:00Z">
              <w:r w:rsidRPr="00F526AD" w:rsidDel="00BF0B04">
                <w:rPr>
                  <w:rFonts w:ascii="Calibri Light" w:hAnsi="Calibri Light"/>
                  <w:sz w:val="16"/>
                  <w:szCs w:val="16"/>
                  <w:lang w:val="en-US"/>
                </w:rPr>
                <w:delText>ASTM C 34 (structural clay load-bearing tile)</w:delText>
              </w:r>
            </w:del>
            <w:ins w:id="14089" w:author="Ashan Senel Asmone" w:date="2016-03-21T19:30:00Z">
              <w:r w:rsidR="00BF0B04">
                <w:rPr>
                  <w:rFonts w:ascii="Calibri Light" w:hAnsi="Calibri Light"/>
                  <w:sz w:val="16"/>
                  <w:szCs w:val="16"/>
                  <w:lang w:val="en-US"/>
                </w:rPr>
                <w:t>ASTM C34 - 13 Standard Specification for Structural Clay Load-Bearing Wall Tile</w:t>
              </w:r>
            </w:ins>
            <w:r w:rsidRPr="00F526AD">
              <w:rPr>
                <w:rFonts w:ascii="Calibri Light" w:hAnsi="Calibri Light"/>
                <w:sz w:val="16"/>
                <w:szCs w:val="16"/>
                <w:lang w:val="en-US"/>
              </w:rPr>
              <w:t>.</w:t>
            </w:r>
          </w:p>
          <w:p w14:paraId="6A9F9EAA" w14:textId="77777777" w:rsidR="00E82D70" w:rsidRPr="00F526AD" w:rsidRDefault="00E82D70" w:rsidP="00F526AD">
            <w:pPr>
              <w:spacing w:after="120"/>
              <w:rPr>
                <w:rFonts w:ascii="Calibri Light" w:hAnsi="Calibri Light"/>
                <w:sz w:val="16"/>
                <w:szCs w:val="16"/>
                <w:lang w:val="en-US"/>
              </w:rPr>
            </w:pPr>
            <w:del w:id="14090" w:author="Ashan Senel Asmone" w:date="2016-03-21T19:32:00Z">
              <w:r w:rsidRPr="00F526AD" w:rsidDel="00BF0B04">
                <w:rPr>
                  <w:rFonts w:ascii="Calibri Light" w:hAnsi="Calibri Light"/>
                  <w:sz w:val="16"/>
                  <w:szCs w:val="16"/>
                  <w:lang w:val="en-US"/>
                </w:rPr>
                <w:delText>ASTM C 67 Method of Sampling and Testing Brick and Structural Clay Tile</w:delText>
              </w:r>
            </w:del>
            <w:ins w:id="14091" w:author="Ashan Senel Asmone" w:date="2016-03-21T19:32:00Z">
              <w:r w:rsidR="00BF0B04">
                <w:rPr>
                  <w:rFonts w:ascii="Calibri Light" w:hAnsi="Calibri Light"/>
                  <w:sz w:val="16"/>
                  <w:szCs w:val="16"/>
                  <w:lang w:val="en-US"/>
                </w:rPr>
                <w:t>ASTM C67 - 14 Standard Test Methods for Sampling and Testing Brick and Structural Clay Tile</w:t>
              </w:r>
            </w:ins>
            <w:r w:rsidRPr="00F526AD">
              <w:rPr>
                <w:rFonts w:ascii="Calibri Light" w:hAnsi="Calibri Light"/>
                <w:sz w:val="16"/>
                <w:szCs w:val="16"/>
                <w:lang w:val="en-US"/>
              </w:rPr>
              <w:t>.</w:t>
            </w:r>
          </w:p>
          <w:p w14:paraId="0896D6AC" w14:textId="77777777" w:rsidR="00E82D70" w:rsidRPr="00F526AD" w:rsidRDefault="00E82D70" w:rsidP="00F526AD">
            <w:pPr>
              <w:spacing w:after="120"/>
              <w:rPr>
                <w:rFonts w:ascii="Calibri Light" w:hAnsi="Calibri Light"/>
                <w:sz w:val="16"/>
                <w:szCs w:val="16"/>
                <w:lang w:val="en-US"/>
              </w:rPr>
            </w:pPr>
            <w:del w:id="14092" w:author="Ashan Senel Asmone" w:date="2016-03-21T19:33:00Z">
              <w:r w:rsidRPr="00F526AD" w:rsidDel="00BF0B04">
                <w:rPr>
                  <w:rFonts w:ascii="Calibri Light" w:hAnsi="Calibri Light"/>
                  <w:sz w:val="16"/>
                  <w:szCs w:val="16"/>
                  <w:lang w:val="en-US"/>
                </w:rPr>
                <w:delText>ASTM C 91 Specification for Masonry Cement</w:delText>
              </w:r>
            </w:del>
            <w:ins w:id="14093" w:author="Ashan Senel Asmone" w:date="2016-03-21T19:33:00Z">
              <w:r w:rsidR="00BF0B04">
                <w:rPr>
                  <w:rFonts w:ascii="Calibri Light" w:hAnsi="Calibri Light"/>
                  <w:sz w:val="16"/>
                  <w:szCs w:val="16"/>
                  <w:lang w:val="en-US"/>
                </w:rPr>
                <w:t>ASTM C91 / C91M - 12 Standard Specification for Masonry Cement</w:t>
              </w:r>
            </w:ins>
          </w:p>
          <w:p w14:paraId="1DB64214" w14:textId="77777777" w:rsidR="00E82D70" w:rsidRPr="00F526AD" w:rsidRDefault="00E82D70" w:rsidP="00F526AD">
            <w:pPr>
              <w:spacing w:after="120"/>
              <w:rPr>
                <w:rFonts w:ascii="Calibri Light" w:hAnsi="Calibri Light"/>
                <w:sz w:val="16"/>
                <w:szCs w:val="16"/>
                <w:lang w:val="en-US"/>
              </w:rPr>
            </w:pPr>
            <w:del w:id="14094" w:author="Ashan Senel Asmone" w:date="2016-03-21T19:34:00Z">
              <w:r w:rsidRPr="00F526AD" w:rsidDel="00BF0B04">
                <w:rPr>
                  <w:rFonts w:ascii="Calibri Light" w:hAnsi="Calibri Light"/>
                  <w:sz w:val="16"/>
                  <w:szCs w:val="16"/>
                  <w:lang w:val="en-US"/>
                </w:rPr>
                <w:delText>ASTM C 207 Specification for Hydrated Lime for Masonry Purposes</w:delText>
              </w:r>
            </w:del>
            <w:ins w:id="14095" w:author="Ashan Senel Asmone" w:date="2016-03-21T19:34:00Z">
              <w:r w:rsidR="00BF0B04">
                <w:rPr>
                  <w:rFonts w:ascii="Calibri Light" w:hAnsi="Calibri Light"/>
                  <w:sz w:val="16"/>
                  <w:szCs w:val="16"/>
                  <w:lang w:val="en-US"/>
                </w:rPr>
                <w:t>ASTM C207 - 06(2011) Standard Specification for Hydrated Lime for Masonry Purposes</w:t>
              </w:r>
            </w:ins>
          </w:p>
          <w:p w14:paraId="7411B894" w14:textId="77777777" w:rsidR="00E82D70" w:rsidRPr="00F526AD" w:rsidRDefault="00E82D70" w:rsidP="00F526AD">
            <w:pPr>
              <w:spacing w:after="120"/>
              <w:rPr>
                <w:rFonts w:ascii="Calibri Light" w:hAnsi="Calibri Light"/>
                <w:sz w:val="16"/>
                <w:szCs w:val="16"/>
                <w:lang w:val="en-US"/>
              </w:rPr>
            </w:pPr>
            <w:del w:id="14096" w:author="Ashan Senel Asmone" w:date="2016-03-21T19:38:00Z">
              <w:r w:rsidRPr="00F526AD" w:rsidDel="005C1271">
                <w:rPr>
                  <w:rFonts w:ascii="Calibri Light" w:hAnsi="Calibri Light"/>
                  <w:sz w:val="16"/>
                  <w:szCs w:val="16"/>
                  <w:lang w:val="en-US"/>
                </w:rPr>
                <w:delText>ASTM C 144 Sand for masonry mortar</w:delText>
              </w:r>
            </w:del>
            <w:ins w:id="14097" w:author="Ashan Senel Asmone" w:date="2016-03-21T19:38:00Z">
              <w:r w:rsidR="005C1271">
                <w:rPr>
                  <w:rFonts w:ascii="Calibri Light" w:hAnsi="Calibri Light"/>
                  <w:sz w:val="16"/>
                  <w:szCs w:val="16"/>
                  <w:lang w:val="en-US"/>
                </w:rPr>
                <w:t>ASTM C144 - 11 Standard Specification for Aggregate for Masonry Mortar</w:t>
              </w:r>
            </w:ins>
          </w:p>
          <w:p w14:paraId="66E2F242" w14:textId="77777777" w:rsidR="00E82D70" w:rsidRPr="00F526AD" w:rsidRDefault="00E82D70" w:rsidP="00F526AD">
            <w:pPr>
              <w:spacing w:after="120"/>
              <w:rPr>
                <w:rFonts w:ascii="Calibri Light" w:hAnsi="Calibri Light"/>
                <w:sz w:val="16"/>
                <w:szCs w:val="16"/>
                <w:lang w:val="en-US"/>
              </w:rPr>
            </w:pPr>
            <w:del w:id="14098" w:author="Ashan Senel Asmone" w:date="2016-03-21T19:38:00Z">
              <w:r w:rsidRPr="00F526AD" w:rsidDel="005C1271">
                <w:rPr>
                  <w:rFonts w:ascii="Calibri Light" w:hAnsi="Calibri Light"/>
                  <w:sz w:val="16"/>
                  <w:szCs w:val="16"/>
                  <w:lang w:val="en-US"/>
                </w:rPr>
                <w:delText>ASTM C 270 Specification for Mortar for Unit Masonry</w:delText>
              </w:r>
            </w:del>
            <w:ins w:id="14099" w:author="Ashan Senel Asmone" w:date="2016-03-21T19:38:00Z">
              <w:r w:rsidR="005C1271">
                <w:rPr>
                  <w:rFonts w:ascii="Calibri Light" w:hAnsi="Calibri Light"/>
                  <w:sz w:val="16"/>
                  <w:szCs w:val="16"/>
                  <w:lang w:val="en-US"/>
                </w:rPr>
                <w:t>ASTM C270 - 14a Standard Specification for Mortar for Unit Masonry</w:t>
              </w:r>
            </w:ins>
          </w:p>
          <w:p w14:paraId="2B74CEC8" w14:textId="77777777" w:rsidR="00E82D70" w:rsidRPr="00F526AD" w:rsidRDefault="00E82D70" w:rsidP="00F526AD">
            <w:pPr>
              <w:spacing w:after="120"/>
              <w:rPr>
                <w:rFonts w:ascii="Calibri Light" w:hAnsi="Calibri Light"/>
                <w:sz w:val="16"/>
                <w:szCs w:val="16"/>
                <w:lang w:val="en-US"/>
              </w:rPr>
            </w:pPr>
            <w:del w:id="14100" w:author="Ashan Senel Asmone" w:date="2016-03-21T19:39:00Z">
              <w:r w:rsidRPr="00F526AD" w:rsidDel="005C1271">
                <w:rPr>
                  <w:rFonts w:ascii="Calibri Light" w:hAnsi="Calibri Light"/>
                  <w:sz w:val="16"/>
                  <w:szCs w:val="16"/>
                  <w:lang w:val="en-US"/>
                </w:rPr>
                <w:delText>ASTM C 476 Specification for Grout for Masonry</w:delText>
              </w:r>
            </w:del>
            <w:ins w:id="14101" w:author="Ashan Senel Asmone" w:date="2016-03-21T19:39:00Z">
              <w:r w:rsidR="005C1271">
                <w:rPr>
                  <w:rFonts w:ascii="Calibri Light" w:hAnsi="Calibri Light"/>
                  <w:sz w:val="16"/>
                  <w:szCs w:val="16"/>
                  <w:lang w:val="en-US"/>
                </w:rPr>
                <w:t>ASTM C476 - 10 Standard Specification for Grout for Masonry</w:t>
              </w:r>
            </w:ins>
            <w:r w:rsidRPr="00F526AD">
              <w:rPr>
                <w:rFonts w:ascii="Calibri Light" w:hAnsi="Calibri Light"/>
                <w:sz w:val="16"/>
                <w:szCs w:val="16"/>
                <w:lang w:val="en-US"/>
              </w:rPr>
              <w:t>.</w:t>
            </w:r>
          </w:p>
          <w:p w14:paraId="3B2D8B59" w14:textId="77777777" w:rsidR="00E82D70" w:rsidRPr="00F526AD" w:rsidRDefault="00E82D70" w:rsidP="00F526AD">
            <w:pPr>
              <w:spacing w:after="120"/>
              <w:rPr>
                <w:rFonts w:ascii="Calibri Light" w:hAnsi="Calibri Light"/>
                <w:sz w:val="16"/>
                <w:szCs w:val="16"/>
                <w:lang w:val="en-US"/>
              </w:rPr>
            </w:pPr>
            <w:del w:id="14102" w:author="Ashan Senel Asmone" w:date="2016-03-21T19:40:00Z">
              <w:r w:rsidRPr="00F526AD" w:rsidDel="005C1271">
                <w:rPr>
                  <w:rFonts w:ascii="Calibri Light" w:hAnsi="Calibri Light"/>
                  <w:sz w:val="16"/>
                  <w:szCs w:val="16"/>
                  <w:lang w:val="en-US"/>
                </w:rPr>
                <w:delText>ASTM C 1019 Method of Sampling and Testing Grout</w:delText>
              </w:r>
            </w:del>
            <w:ins w:id="14103" w:author="Ashan Senel Asmone" w:date="2016-03-21T19:40:00Z">
              <w:r w:rsidR="005C1271">
                <w:rPr>
                  <w:rFonts w:ascii="Calibri Light" w:hAnsi="Calibri Light"/>
                  <w:sz w:val="16"/>
                  <w:szCs w:val="16"/>
                  <w:lang w:val="en-US"/>
                </w:rPr>
                <w:t>ASTM C1019 - 16 Standard Test Method for Sampling and Testing Grout</w:t>
              </w:r>
            </w:ins>
          </w:p>
          <w:p w14:paraId="5D47B41D" w14:textId="77777777" w:rsidR="00E82D70" w:rsidRPr="00F526AD" w:rsidRDefault="00E82D70" w:rsidP="00F526AD">
            <w:pPr>
              <w:spacing w:after="120"/>
              <w:rPr>
                <w:rFonts w:ascii="Calibri Light" w:hAnsi="Calibri Light"/>
                <w:sz w:val="16"/>
                <w:szCs w:val="16"/>
                <w:lang w:val="en-US"/>
              </w:rPr>
            </w:pPr>
            <w:del w:id="14104" w:author="Ashan Senel Asmone" w:date="2016-03-21T19:34:00Z">
              <w:r w:rsidRPr="00F526AD" w:rsidDel="00BF0B04">
                <w:rPr>
                  <w:rFonts w:ascii="Calibri Light" w:hAnsi="Calibri Light"/>
                  <w:sz w:val="16"/>
                  <w:szCs w:val="16"/>
                  <w:lang w:val="en-US"/>
                </w:rPr>
                <w:delText>ASTM E 518 Test Method for Flexural Bond Strength of Masonry</w:delText>
              </w:r>
            </w:del>
            <w:ins w:id="14105" w:author="Ashan Senel Asmone" w:date="2016-03-21T19:34:00Z">
              <w:r w:rsidR="00BF0B04">
                <w:rPr>
                  <w:rFonts w:ascii="Calibri Light" w:hAnsi="Calibri Light"/>
                  <w:sz w:val="16"/>
                  <w:szCs w:val="16"/>
                  <w:lang w:val="en-US"/>
                </w:rPr>
                <w:t>ASTM E518 / E518M - 15 Standard Test Methods for Flexural Bond Strength of Masonry</w:t>
              </w:r>
            </w:ins>
          </w:p>
          <w:p w14:paraId="22D5B41F" w14:textId="77777777" w:rsidR="00E82D70" w:rsidRPr="00F526AD" w:rsidRDefault="00E82D70" w:rsidP="00F526AD">
            <w:pPr>
              <w:spacing w:after="120"/>
              <w:rPr>
                <w:rFonts w:ascii="Calibri Light" w:hAnsi="Calibri Light"/>
                <w:sz w:val="16"/>
                <w:szCs w:val="16"/>
                <w:lang w:val="en-US"/>
              </w:rPr>
            </w:pPr>
            <w:del w:id="14106" w:author="Ashan Senel Asmone" w:date="2016-03-21T19:35:00Z">
              <w:r w:rsidRPr="00F526AD" w:rsidDel="00BF0B04">
                <w:rPr>
                  <w:rFonts w:ascii="Calibri Light" w:hAnsi="Calibri Light"/>
                  <w:sz w:val="16"/>
                  <w:szCs w:val="16"/>
                  <w:lang w:val="en-US"/>
                </w:rPr>
                <w:delText>ASTM C 1072 Test Method for Measurement of Masonry Flexural Bond Strength</w:delText>
              </w:r>
            </w:del>
            <w:ins w:id="14107" w:author="Ashan Senel Asmone" w:date="2016-03-21T19:35:00Z">
              <w:r w:rsidR="00BF0B04">
                <w:rPr>
                  <w:rFonts w:ascii="Calibri Light" w:hAnsi="Calibri Light"/>
                  <w:sz w:val="16"/>
                  <w:szCs w:val="16"/>
                  <w:lang w:val="en-US"/>
                </w:rPr>
                <w:t>ASTM C1072 - 13e1 Standard Test Methods for Measurement of Masonry Flexural Bond Strength</w:t>
              </w:r>
            </w:ins>
          </w:p>
          <w:p w14:paraId="7B6BDF33" w14:textId="77777777" w:rsidR="00E82D70" w:rsidRPr="00F526AD" w:rsidRDefault="00E82D70" w:rsidP="00F526AD">
            <w:pPr>
              <w:spacing w:after="120"/>
              <w:rPr>
                <w:rFonts w:ascii="Calibri Light" w:hAnsi="Calibri Light"/>
                <w:sz w:val="16"/>
                <w:szCs w:val="16"/>
                <w:lang w:val="en-US"/>
              </w:rPr>
            </w:pPr>
            <w:del w:id="14108" w:author="Ashan Senel Asmone" w:date="2016-03-21T19:40:00Z">
              <w:r w:rsidRPr="00F526AD" w:rsidDel="005C1271">
                <w:rPr>
                  <w:rFonts w:ascii="Calibri Light" w:hAnsi="Calibri Light"/>
                  <w:sz w:val="16"/>
                  <w:szCs w:val="16"/>
                  <w:lang w:val="en-US"/>
                </w:rPr>
                <w:delText>ASTM C 150 Specification for Portland Cement</w:delText>
              </w:r>
            </w:del>
            <w:ins w:id="14109" w:author="Ashan Senel Asmone" w:date="2016-03-21T19:40:00Z">
              <w:r w:rsidR="005C1271">
                <w:rPr>
                  <w:rFonts w:ascii="Calibri Light" w:hAnsi="Calibri Light"/>
                  <w:sz w:val="16"/>
                  <w:szCs w:val="16"/>
                  <w:lang w:val="en-US"/>
                </w:rPr>
                <w:t>ASTM C150 / C150M - 15 Standard Specification for Portland Cement</w:t>
              </w:r>
            </w:ins>
          </w:p>
          <w:p w14:paraId="745EB4D7" w14:textId="77777777" w:rsidR="00E82D70" w:rsidRPr="00F526AD" w:rsidRDefault="00E82D70" w:rsidP="00F526AD">
            <w:pPr>
              <w:spacing w:after="120"/>
              <w:rPr>
                <w:rFonts w:ascii="Calibri Light" w:hAnsi="Calibri Light"/>
                <w:sz w:val="16"/>
                <w:szCs w:val="16"/>
                <w:lang w:val="en-US"/>
              </w:rPr>
            </w:pPr>
            <w:del w:id="14110" w:author="Ashan Senel Asmone" w:date="2016-03-21T19:41:00Z">
              <w:r w:rsidRPr="00F526AD" w:rsidDel="005C1271">
                <w:rPr>
                  <w:rFonts w:ascii="Calibri Light" w:hAnsi="Calibri Light"/>
                  <w:sz w:val="16"/>
                  <w:szCs w:val="16"/>
                  <w:lang w:val="en-US"/>
                </w:rPr>
                <w:delText>ASTM C 595 Specification for Blended Hydraulic Cements</w:delText>
              </w:r>
            </w:del>
            <w:ins w:id="14111" w:author="Ashan Senel Asmone" w:date="2016-03-21T19:41:00Z">
              <w:r w:rsidR="005C1271">
                <w:rPr>
                  <w:rFonts w:ascii="Calibri Light" w:hAnsi="Calibri Light"/>
                  <w:sz w:val="16"/>
                  <w:szCs w:val="16"/>
                  <w:lang w:val="en-US"/>
                </w:rPr>
                <w:t>ASTM C595 / C595M - 15e1 Standard Specification for Blended Hydraulic Cements</w:t>
              </w:r>
            </w:ins>
          </w:p>
          <w:p w14:paraId="704C8C1F" w14:textId="77777777" w:rsidR="00E82D70" w:rsidRPr="00F526AD" w:rsidRDefault="00E82D70" w:rsidP="00F526AD">
            <w:pPr>
              <w:spacing w:after="120"/>
              <w:rPr>
                <w:rFonts w:ascii="Calibri Light" w:hAnsi="Calibri Light"/>
                <w:sz w:val="16"/>
                <w:szCs w:val="16"/>
                <w:lang w:val="en-US"/>
              </w:rPr>
            </w:pPr>
            <w:del w:id="14112" w:author="Ashan Senel Asmone" w:date="2016-03-21T19:41:00Z">
              <w:r w:rsidRPr="00F526AD" w:rsidDel="005C1271">
                <w:rPr>
                  <w:rFonts w:ascii="Calibri Light" w:hAnsi="Calibri Light"/>
                  <w:sz w:val="16"/>
                  <w:szCs w:val="16"/>
                  <w:lang w:val="en-US"/>
                </w:rPr>
                <w:delText>ASTM C 109 Method of Test for Compressive Strength of Hydraulic Cement Mortars</w:delText>
              </w:r>
            </w:del>
            <w:ins w:id="14113" w:author="Ashan Senel Asmone" w:date="2016-03-21T19:41:00Z">
              <w:r w:rsidR="005C1271">
                <w:rPr>
                  <w:rFonts w:ascii="Calibri Light" w:hAnsi="Calibri Light"/>
                  <w:sz w:val="16"/>
                  <w:szCs w:val="16"/>
                  <w:lang w:val="en-US"/>
                </w:rPr>
                <w:t>ASTM C109 / C109M - 16 Standard Test Method for Compressive Strength of Hydraulic Cement Mortars (Using 2-in. or [50-mm] Cube Specimens)</w:t>
              </w:r>
            </w:ins>
          </w:p>
          <w:p w14:paraId="43A87061" w14:textId="77777777" w:rsidR="00E82D70" w:rsidRPr="00F526AD" w:rsidRDefault="00E82D70" w:rsidP="00F526AD">
            <w:pPr>
              <w:spacing w:after="120"/>
              <w:rPr>
                <w:rFonts w:ascii="Calibri Light" w:hAnsi="Calibri Light"/>
                <w:sz w:val="16"/>
                <w:szCs w:val="16"/>
                <w:lang w:val="en-US"/>
              </w:rPr>
            </w:pPr>
            <w:del w:id="14114" w:author="Ashan Senel Asmone" w:date="2016-03-21T19:46:00Z">
              <w:r w:rsidRPr="00F526AD" w:rsidDel="005C1271">
                <w:rPr>
                  <w:rFonts w:ascii="Calibri Light" w:hAnsi="Calibri Light"/>
                  <w:sz w:val="16"/>
                  <w:szCs w:val="16"/>
                  <w:lang w:val="en-US"/>
                </w:rPr>
                <w:delText>ASTM C 780 Method for Preconstruction and Construction Evaluation of Mortars for Plain and Reinforced Unit Masonry</w:delText>
              </w:r>
            </w:del>
            <w:ins w:id="14115" w:author="Ashan Senel Asmone" w:date="2016-03-21T19:46:00Z">
              <w:r w:rsidR="005C1271">
                <w:rPr>
                  <w:rFonts w:ascii="Calibri Light" w:hAnsi="Calibri Light"/>
                  <w:sz w:val="16"/>
                  <w:szCs w:val="16"/>
                  <w:lang w:val="en-US"/>
                </w:rPr>
                <w:t>ASTM C780 - 15a Standard Test Method for Preconstruction and Construction Evaluation of Mortars for Plain and Reinforced Unit Masonry</w:t>
              </w:r>
            </w:ins>
            <w:r w:rsidRPr="00F526AD">
              <w:rPr>
                <w:rFonts w:ascii="Calibri Light" w:hAnsi="Calibri Light"/>
                <w:sz w:val="16"/>
                <w:szCs w:val="16"/>
                <w:lang w:val="en-US"/>
              </w:rPr>
              <w:t>.</w:t>
            </w:r>
          </w:p>
          <w:p w14:paraId="2FEC2177"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ASTM C 979 Specification for Pigments for Integrally Colored Concrete are suitable for mortar.</w:t>
            </w:r>
          </w:p>
          <w:p w14:paraId="10CC9F1C"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ASTM C511 Specification for Moist Cabinets, Moist Rooms, and Water Storage Tanks Used in the Testing of Hydraulic Cements and Concretes</w:t>
            </w:r>
          </w:p>
          <w:p w14:paraId="1500B696" w14:textId="77777777" w:rsidR="00E82D70" w:rsidRPr="00F526AD" w:rsidRDefault="00E82D70" w:rsidP="00F526AD">
            <w:pPr>
              <w:spacing w:after="120"/>
              <w:rPr>
                <w:rFonts w:ascii="Calibri Light" w:hAnsi="Calibri Light"/>
                <w:sz w:val="16"/>
                <w:szCs w:val="16"/>
                <w:lang w:val="en-US"/>
              </w:rPr>
            </w:pPr>
            <w:del w:id="14116" w:author="Ashan Senel Asmone" w:date="2016-03-21T19:28:00Z">
              <w:r w:rsidRPr="00F526AD" w:rsidDel="00BF0B04">
                <w:rPr>
                  <w:rFonts w:ascii="Calibri Light" w:hAnsi="Calibri Light"/>
                  <w:sz w:val="16"/>
                  <w:szCs w:val="16"/>
                  <w:lang w:val="en-US"/>
                </w:rPr>
                <w:delText>ASTM C62-01 Standard Specification for Building Brick (Solid Masonry Units Made From Clay or Shale)</w:delText>
              </w:r>
            </w:del>
            <w:ins w:id="14117" w:author="Ashan Senel Asmone" w:date="2016-03-21T19:28:00Z">
              <w:r w:rsidR="00BF0B04">
                <w:rPr>
                  <w:rFonts w:ascii="Calibri Light" w:hAnsi="Calibri Light"/>
                  <w:sz w:val="16"/>
                  <w:szCs w:val="16"/>
                  <w:lang w:val="en-US"/>
                </w:rPr>
                <w:t>ASTM C62 - 13a Standard Specification for Building Brick (Solid Masonry Units Made From Clay or Shale)</w:t>
              </w:r>
            </w:ins>
          </w:p>
          <w:p w14:paraId="576961EC" w14:textId="77777777" w:rsidR="00E82D70" w:rsidRPr="00F526AD" w:rsidRDefault="00E82D70" w:rsidP="00F526AD">
            <w:pPr>
              <w:spacing w:after="120"/>
              <w:rPr>
                <w:rFonts w:ascii="Calibri Light" w:hAnsi="Calibri Light"/>
                <w:sz w:val="16"/>
                <w:szCs w:val="16"/>
                <w:lang w:val="en-US"/>
              </w:rPr>
            </w:pPr>
            <w:del w:id="14118" w:author="Ashan Senel Asmone" w:date="2016-03-21T19:36:00Z">
              <w:r w:rsidRPr="00F526AD" w:rsidDel="005C1271">
                <w:rPr>
                  <w:rFonts w:ascii="Calibri Light" w:hAnsi="Calibri Light"/>
                  <w:sz w:val="16"/>
                  <w:szCs w:val="16"/>
                  <w:lang w:val="en-US"/>
                </w:rPr>
                <w:delText>ASTM C67-01 Standard Test Methods for Sampling and Testing Brick and Structural Clay Tile</w:delText>
              </w:r>
            </w:del>
            <w:ins w:id="14119" w:author="Ashan Senel Asmone" w:date="2016-03-21T19:36:00Z">
              <w:r w:rsidR="005C1271">
                <w:rPr>
                  <w:rFonts w:ascii="Calibri Light" w:hAnsi="Calibri Light"/>
                  <w:sz w:val="16"/>
                  <w:szCs w:val="16"/>
                  <w:lang w:val="en-US"/>
                </w:rPr>
                <w:t>ASTM C67 - 14 Standard Test Methods for Sampling and Testing Brick and Structural Clay Tile</w:t>
              </w:r>
            </w:ins>
          </w:p>
          <w:p w14:paraId="00DE74E1" w14:textId="77777777" w:rsidR="00E82D70" w:rsidRPr="00F526AD" w:rsidRDefault="00E82D70" w:rsidP="00F526AD">
            <w:pPr>
              <w:spacing w:after="120"/>
              <w:rPr>
                <w:rFonts w:ascii="Calibri Light" w:hAnsi="Calibri Light"/>
                <w:sz w:val="16"/>
                <w:szCs w:val="16"/>
                <w:lang w:val="en-US"/>
              </w:rPr>
            </w:pPr>
            <w:del w:id="14120" w:author="Ashan Senel Asmone" w:date="2016-03-21T19:37:00Z">
              <w:r w:rsidRPr="00F526AD" w:rsidDel="005C1271">
                <w:rPr>
                  <w:rFonts w:ascii="Calibri Light" w:hAnsi="Calibri Light"/>
                  <w:sz w:val="16"/>
                  <w:szCs w:val="16"/>
                  <w:lang w:val="en-US"/>
                </w:rPr>
                <w:delText>ASTM C73-99a Standard Specification for Calcium Silicate Brick (Sand-Lime Brick)</w:delText>
              </w:r>
            </w:del>
            <w:ins w:id="14121" w:author="Ashan Senel Asmone" w:date="2016-03-21T19:37:00Z">
              <w:r w:rsidR="005C1271">
                <w:rPr>
                  <w:rFonts w:ascii="Calibri Light" w:hAnsi="Calibri Light"/>
                  <w:sz w:val="16"/>
                  <w:szCs w:val="16"/>
                  <w:lang w:val="en-US"/>
                </w:rPr>
                <w:t>ASTM C73 - 14 Standard Specification for Calcium Silicate Brick (Sand-Lime Brick)</w:t>
              </w:r>
            </w:ins>
          </w:p>
          <w:p w14:paraId="71367C8E" w14:textId="77777777" w:rsidR="00E82D70" w:rsidRPr="00F526AD" w:rsidRDefault="00E82D70" w:rsidP="00F526AD">
            <w:pPr>
              <w:spacing w:after="120"/>
              <w:rPr>
                <w:rFonts w:ascii="Calibri Light" w:hAnsi="Calibri Light"/>
                <w:sz w:val="16"/>
                <w:szCs w:val="16"/>
                <w:lang w:val="en-US"/>
              </w:rPr>
            </w:pPr>
            <w:del w:id="14122" w:author="Ashan Senel Asmone" w:date="2016-03-21T19:37:00Z">
              <w:r w:rsidRPr="00F526AD" w:rsidDel="005C1271">
                <w:rPr>
                  <w:rFonts w:ascii="Calibri Light" w:hAnsi="Calibri Light"/>
                  <w:sz w:val="16"/>
                  <w:szCs w:val="16"/>
                  <w:lang w:val="en-US"/>
                </w:rPr>
                <w:delText>ASTM C126-99 Standard Specification for Ceramic Glazed Structural Clay Facing Tile, Facing Brick, and Solid Masonry Units</w:delText>
              </w:r>
            </w:del>
            <w:ins w:id="14123" w:author="Ashan Senel Asmone" w:date="2016-03-21T19:37:00Z">
              <w:r w:rsidR="005C1271">
                <w:rPr>
                  <w:rFonts w:ascii="Calibri Light" w:hAnsi="Calibri Light"/>
                  <w:sz w:val="16"/>
                  <w:szCs w:val="16"/>
                  <w:lang w:val="en-US"/>
                </w:rPr>
                <w:t>ASTM C126 - 15 Standard Specification for Ceramic Glazed Structural Clay Facing Tile, Facing Brick, and Solid Masonry Units</w:t>
              </w:r>
            </w:ins>
          </w:p>
          <w:p w14:paraId="525542DB"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ASTM C212-00 Standard Specification for Structural Clay Facing Tile</w:t>
            </w:r>
          </w:p>
          <w:p w14:paraId="2BF2A6E6"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ASTM C216-01a Standard Specification for Facing Brick (Solid Masonry Units Made from Clay or Shale)</w:t>
            </w:r>
          </w:p>
          <w:p w14:paraId="16F98925"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ASTM C144-99 Standard Specification for Aggregate for Masonry Mortar</w:t>
            </w:r>
          </w:p>
          <w:p w14:paraId="7E0EFDC5"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ASTM C270-01a Standard Specification for Mortar for Unit Masonry</w:t>
            </w:r>
          </w:p>
          <w:p w14:paraId="202A6AA6"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ASTM C476-01 Standard Specification for Grout for Masonry</w:t>
            </w:r>
          </w:p>
          <w:p w14:paraId="164A345B"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ASTM C652-01a Standard Specification for Hollow Brick (Hollow Masonry Units Made From Clay or Shale)</w:t>
            </w:r>
          </w:p>
          <w:p w14:paraId="37C73690" w14:textId="77777777" w:rsidR="00E82D70" w:rsidRPr="00F526AD" w:rsidRDefault="00E82D70" w:rsidP="00F526AD">
            <w:pPr>
              <w:spacing w:after="120"/>
              <w:rPr>
                <w:rFonts w:ascii="Calibri Light" w:hAnsi="Calibri Light"/>
                <w:sz w:val="16"/>
                <w:szCs w:val="16"/>
                <w:lang w:val="en-US"/>
              </w:rPr>
            </w:pPr>
            <w:del w:id="14124" w:author="Ashan Senel Asmone" w:date="2016-03-21T19:49:00Z">
              <w:r w:rsidRPr="00F526AD" w:rsidDel="005C1271">
                <w:rPr>
                  <w:rFonts w:ascii="Calibri Light" w:hAnsi="Calibri Light"/>
                  <w:sz w:val="16"/>
                  <w:szCs w:val="16"/>
                  <w:lang w:val="en-US"/>
                </w:rPr>
                <w:delText>ASTM C780-00 Standard Test Method for Preconstruction and Construction Evaluation of Mortars for Plain and Reinforced Unit Masonry</w:delText>
              </w:r>
            </w:del>
            <w:ins w:id="14125" w:author="Ashan Senel Asmone" w:date="2016-03-21T19:49:00Z">
              <w:r w:rsidR="005C1271">
                <w:rPr>
                  <w:rFonts w:ascii="Calibri Light" w:hAnsi="Calibri Light"/>
                  <w:sz w:val="16"/>
                  <w:szCs w:val="16"/>
                  <w:lang w:val="en-US"/>
                </w:rPr>
                <w:t>ASTM C780 - 15a Standard Test Method for Preconstruction and Construction Evaluation of Mortars for Plain and Reinforced Unit Masonry</w:t>
              </w:r>
            </w:ins>
          </w:p>
          <w:p w14:paraId="7085124B" w14:textId="77777777" w:rsidR="00E82D70" w:rsidRPr="00F526AD" w:rsidRDefault="00E82D70" w:rsidP="00F526AD">
            <w:pPr>
              <w:spacing w:after="120"/>
              <w:rPr>
                <w:rFonts w:ascii="Calibri Light" w:hAnsi="Calibri Light"/>
                <w:sz w:val="16"/>
                <w:szCs w:val="16"/>
                <w:lang w:val="en-US"/>
              </w:rPr>
            </w:pPr>
            <w:del w:id="14126" w:author="Ashan Senel Asmone" w:date="2016-03-21T19:50:00Z">
              <w:r w:rsidRPr="00F526AD" w:rsidDel="005C1271">
                <w:rPr>
                  <w:rFonts w:ascii="Calibri Light" w:hAnsi="Calibri Light"/>
                  <w:sz w:val="16"/>
                  <w:szCs w:val="16"/>
                  <w:lang w:val="en-US"/>
                </w:rPr>
                <w:delText>ASTM C896-99 Standard Terminology Relating to Clay Products</w:delText>
              </w:r>
            </w:del>
            <w:ins w:id="14127" w:author="Ashan Senel Asmone" w:date="2016-03-21T19:50:00Z">
              <w:r w:rsidR="005C1271">
                <w:rPr>
                  <w:rFonts w:ascii="Calibri Light" w:hAnsi="Calibri Light"/>
                  <w:sz w:val="16"/>
                  <w:szCs w:val="16"/>
                  <w:lang w:val="en-US"/>
                </w:rPr>
                <w:t>ASTM C896 - 15 Standard Terminology Relating to Clay Products</w:t>
              </w:r>
            </w:ins>
          </w:p>
          <w:p w14:paraId="3C1BBB3C" w14:textId="77777777" w:rsidR="00E82D70" w:rsidRPr="00F526AD" w:rsidRDefault="00E82D70" w:rsidP="00F526AD">
            <w:pPr>
              <w:spacing w:after="120"/>
              <w:rPr>
                <w:rFonts w:ascii="Calibri Light" w:hAnsi="Calibri Light"/>
                <w:sz w:val="16"/>
                <w:szCs w:val="16"/>
                <w:lang w:val="en-US"/>
              </w:rPr>
            </w:pPr>
            <w:del w:id="14128" w:author="Ashan Senel Asmone" w:date="2016-03-21T19:51:00Z">
              <w:r w:rsidRPr="00F526AD" w:rsidDel="005C1271">
                <w:rPr>
                  <w:rFonts w:ascii="Calibri Light" w:hAnsi="Calibri Light"/>
                  <w:sz w:val="16"/>
                  <w:szCs w:val="16"/>
                  <w:lang w:val="en-US"/>
                </w:rPr>
                <w:delText>ASTM C1006-84(2001) Standard Test Method for Splitting Tensile Strength of Masonry Units</w:delText>
              </w:r>
            </w:del>
            <w:ins w:id="14129" w:author="Ashan Senel Asmone" w:date="2016-03-21T19:51:00Z">
              <w:r w:rsidR="005C1271">
                <w:rPr>
                  <w:rFonts w:ascii="Calibri Light" w:hAnsi="Calibri Light"/>
                  <w:sz w:val="16"/>
                  <w:szCs w:val="16"/>
                  <w:lang w:val="en-US"/>
                </w:rPr>
                <w:t>ASTM C1006 - 07(2013) Standard Test Method for Splitting Tensile Strength of Masonry Units</w:t>
              </w:r>
            </w:ins>
          </w:p>
          <w:p w14:paraId="0EEACD88" w14:textId="77777777" w:rsidR="00E82D70" w:rsidRPr="00F526AD" w:rsidRDefault="00E82D70" w:rsidP="00F526AD">
            <w:pPr>
              <w:spacing w:after="120"/>
              <w:rPr>
                <w:rFonts w:ascii="Calibri Light" w:hAnsi="Calibri Light"/>
                <w:sz w:val="16"/>
                <w:szCs w:val="16"/>
                <w:lang w:val="en-US"/>
              </w:rPr>
            </w:pPr>
            <w:del w:id="14130" w:author="Ashan Senel Asmone" w:date="2016-03-21T19:55:00Z">
              <w:r w:rsidRPr="00F526AD" w:rsidDel="005C1271">
                <w:rPr>
                  <w:rFonts w:ascii="Calibri Light" w:hAnsi="Calibri Light"/>
                  <w:sz w:val="16"/>
                  <w:szCs w:val="16"/>
                  <w:lang w:val="en-US"/>
                </w:rPr>
                <w:delText>ASTM C1019-00b Standard Test Method for Sampling and Testing Grout</w:delText>
              </w:r>
            </w:del>
            <w:ins w:id="14131" w:author="Ashan Senel Asmone" w:date="2016-03-21T19:55:00Z">
              <w:r w:rsidR="005C1271">
                <w:rPr>
                  <w:rFonts w:ascii="Calibri Light" w:hAnsi="Calibri Light"/>
                  <w:sz w:val="16"/>
                  <w:szCs w:val="16"/>
                  <w:lang w:val="en-US"/>
                </w:rPr>
                <w:t>ASTM C1019 - 16 Standard Test Method for Sampling and Testing Grout</w:t>
              </w:r>
            </w:ins>
          </w:p>
          <w:p w14:paraId="60DBA0FD" w14:textId="77777777" w:rsidR="00E82D70" w:rsidRPr="00F526AD" w:rsidRDefault="00E82D70" w:rsidP="00F526AD">
            <w:pPr>
              <w:spacing w:after="120"/>
              <w:rPr>
                <w:rFonts w:ascii="Calibri Light" w:hAnsi="Calibri Light"/>
                <w:sz w:val="16"/>
                <w:szCs w:val="16"/>
                <w:lang w:val="en-US"/>
              </w:rPr>
            </w:pPr>
            <w:del w:id="14132" w:author="Ashan Senel Asmone" w:date="2016-03-21T19:59:00Z">
              <w:r w:rsidRPr="00F526AD" w:rsidDel="00360EB0">
                <w:rPr>
                  <w:rFonts w:ascii="Calibri Light" w:hAnsi="Calibri Light"/>
                  <w:sz w:val="16"/>
                  <w:szCs w:val="16"/>
                  <w:lang w:val="en-US"/>
                </w:rPr>
                <w:delText>ASTM C1088-01a Standard Specification for Thin Veneer Brick Units Made From Clay or Shale</w:delText>
              </w:r>
            </w:del>
            <w:ins w:id="14133" w:author="Ashan Senel Asmone" w:date="2016-03-21T19:59:00Z">
              <w:r w:rsidR="00360EB0">
                <w:rPr>
                  <w:rFonts w:ascii="Calibri Light" w:hAnsi="Calibri Light"/>
                  <w:sz w:val="16"/>
                  <w:szCs w:val="16"/>
                  <w:lang w:val="en-US"/>
                </w:rPr>
                <w:t>ASTM C1088 - 14 Standard Specification for Thin Veneer Brick Units Made From Clay or Shale</w:t>
              </w:r>
            </w:ins>
          </w:p>
          <w:p w14:paraId="64BBE7CB" w14:textId="77777777" w:rsidR="00E82D70" w:rsidRPr="00F526AD" w:rsidRDefault="00E82D70" w:rsidP="00F526AD">
            <w:pPr>
              <w:spacing w:after="120"/>
              <w:rPr>
                <w:rFonts w:ascii="Calibri Light" w:hAnsi="Calibri Light"/>
                <w:sz w:val="16"/>
                <w:szCs w:val="16"/>
                <w:lang w:val="en-US"/>
              </w:rPr>
            </w:pPr>
            <w:del w:id="14134" w:author="Ashan Senel Asmone" w:date="2016-03-21T19:59:00Z">
              <w:r w:rsidRPr="00F526AD" w:rsidDel="00360EB0">
                <w:rPr>
                  <w:rFonts w:ascii="Calibri Light" w:hAnsi="Calibri Light"/>
                  <w:sz w:val="16"/>
                  <w:szCs w:val="16"/>
                  <w:lang w:val="en-US"/>
                </w:rPr>
                <w:delText>ASTM C1093-95(2001) Standard Practice for Accreditation of Testing Agencies for Unit Masonry</w:delText>
              </w:r>
            </w:del>
            <w:ins w:id="14135" w:author="Ashan Senel Asmone" w:date="2016-03-21T19:59:00Z">
              <w:r w:rsidR="00360EB0">
                <w:rPr>
                  <w:rFonts w:ascii="Calibri Light" w:hAnsi="Calibri Light"/>
                  <w:sz w:val="16"/>
                  <w:szCs w:val="16"/>
                  <w:lang w:val="en-US"/>
                </w:rPr>
                <w:t>ASTM C1093 - 15a Standard Practice for Accreditation of Testing Agencies for Masonry</w:t>
              </w:r>
            </w:ins>
          </w:p>
          <w:p w14:paraId="17B84771" w14:textId="77777777" w:rsidR="00E82D70" w:rsidRPr="00F526AD" w:rsidRDefault="00E82D70" w:rsidP="00F526AD">
            <w:pPr>
              <w:spacing w:after="120"/>
              <w:rPr>
                <w:rFonts w:ascii="Calibri Light" w:hAnsi="Calibri Light"/>
                <w:sz w:val="16"/>
                <w:szCs w:val="16"/>
                <w:lang w:val="en-US"/>
              </w:rPr>
            </w:pPr>
            <w:del w:id="14136" w:author="Ashan Senel Asmone" w:date="2016-03-21T20:00:00Z">
              <w:r w:rsidRPr="00F526AD" w:rsidDel="00360EB0">
                <w:rPr>
                  <w:rFonts w:ascii="Calibri Light" w:hAnsi="Calibri Light"/>
                  <w:sz w:val="16"/>
                  <w:szCs w:val="16"/>
                  <w:lang w:val="en-US"/>
                </w:rPr>
                <w:delText>ASTM C1106-00 Standard Test Methods for Chemical Resistance and Physical Properties of Carbon Brick</w:delText>
              </w:r>
            </w:del>
            <w:ins w:id="14137" w:author="Ashan Senel Asmone" w:date="2016-03-21T20:00:00Z">
              <w:r w:rsidR="00360EB0">
                <w:rPr>
                  <w:rFonts w:ascii="Calibri Light" w:hAnsi="Calibri Light"/>
                  <w:sz w:val="16"/>
                  <w:szCs w:val="16"/>
                  <w:lang w:val="en-US"/>
                </w:rPr>
                <w:t>ASTM C1106 - 00(2012) Standard Test Methods for Chemical Resistance and Physical Properties of Carbon Brick</w:t>
              </w:r>
            </w:ins>
          </w:p>
          <w:p w14:paraId="139974B9" w14:textId="77777777" w:rsidR="00E82D70" w:rsidRPr="00F526AD" w:rsidRDefault="00E82D70" w:rsidP="00F526AD">
            <w:pPr>
              <w:spacing w:after="120"/>
              <w:rPr>
                <w:rFonts w:ascii="Calibri Light" w:hAnsi="Calibri Light"/>
                <w:sz w:val="16"/>
                <w:szCs w:val="16"/>
                <w:lang w:val="en-US"/>
              </w:rPr>
            </w:pPr>
            <w:del w:id="14138" w:author="Ashan Senel Asmone" w:date="2016-03-21T20:01:00Z">
              <w:r w:rsidRPr="00F526AD" w:rsidDel="00360EB0">
                <w:rPr>
                  <w:rFonts w:ascii="Calibri Light" w:hAnsi="Calibri Light"/>
                  <w:sz w:val="16"/>
                  <w:szCs w:val="16"/>
                  <w:lang w:val="en-US"/>
                </w:rPr>
                <w:delText>ASTM C1148-92a(1997)e1 Standard Test Method for Measuring the Drying Shrinkage of Masonry Mortar</w:delText>
              </w:r>
            </w:del>
            <w:ins w:id="14139" w:author="Ashan Senel Asmone" w:date="2016-03-21T20:01:00Z">
              <w:r w:rsidR="00360EB0">
                <w:rPr>
                  <w:rFonts w:ascii="Calibri Light" w:hAnsi="Calibri Light"/>
                  <w:sz w:val="16"/>
                  <w:szCs w:val="16"/>
                  <w:lang w:val="en-US"/>
                </w:rPr>
                <w:t>ASTM C1148 - 92a(2014) Standard Test Method for Measuring the Drying Shrinkage of Masonry Mortar</w:t>
              </w:r>
            </w:ins>
          </w:p>
          <w:p w14:paraId="011F994E" w14:textId="77777777" w:rsidR="00E82D70" w:rsidRPr="00F526AD" w:rsidRDefault="00E82D70" w:rsidP="00F526AD">
            <w:pPr>
              <w:spacing w:after="120"/>
              <w:rPr>
                <w:rFonts w:ascii="Calibri Light" w:hAnsi="Calibri Light"/>
                <w:sz w:val="16"/>
                <w:szCs w:val="16"/>
                <w:lang w:val="en-US"/>
              </w:rPr>
            </w:pPr>
            <w:del w:id="14140" w:author="Ashan Senel Asmone" w:date="2016-03-21T20:01:00Z">
              <w:r w:rsidRPr="00F526AD" w:rsidDel="00360EB0">
                <w:rPr>
                  <w:rFonts w:ascii="Calibri Light" w:hAnsi="Calibri Light"/>
                  <w:sz w:val="16"/>
                  <w:szCs w:val="16"/>
                  <w:lang w:val="en-US"/>
                </w:rPr>
                <w:delText>ASTM C1180-00a Standard Terminology of Mortar and Grout for Unit Masonry</w:delText>
              </w:r>
            </w:del>
            <w:ins w:id="14141" w:author="Ashan Senel Asmone" w:date="2016-03-21T20:01:00Z">
              <w:r w:rsidR="00360EB0">
                <w:rPr>
                  <w:rFonts w:ascii="Calibri Light" w:hAnsi="Calibri Light"/>
                  <w:sz w:val="16"/>
                  <w:szCs w:val="16"/>
                  <w:lang w:val="en-US"/>
                </w:rPr>
                <w:t>ASTM C1180 - 10 Standard Terminology of Mortar and Grout for Unit Masonry</w:t>
              </w:r>
            </w:ins>
          </w:p>
          <w:p w14:paraId="3448EC60" w14:textId="77777777" w:rsidR="00E82D70" w:rsidRPr="00F526AD" w:rsidRDefault="00E82D70" w:rsidP="00F526AD">
            <w:pPr>
              <w:spacing w:after="120"/>
              <w:rPr>
                <w:rFonts w:ascii="Calibri Light" w:hAnsi="Calibri Light"/>
                <w:sz w:val="16"/>
                <w:szCs w:val="16"/>
                <w:lang w:val="en-US"/>
              </w:rPr>
            </w:pPr>
            <w:del w:id="14142" w:author="Ashan Senel Asmone" w:date="2016-03-21T20:02:00Z">
              <w:r w:rsidRPr="00F526AD" w:rsidDel="00360EB0">
                <w:rPr>
                  <w:rFonts w:ascii="Calibri Light" w:hAnsi="Calibri Light"/>
                  <w:sz w:val="16"/>
                  <w:szCs w:val="16"/>
                  <w:lang w:val="en-US"/>
                </w:rPr>
                <w:delText>ASTM C1218/C1218M-99 Standard Test Method for Water-Soluble Chloride in Mortar and Concrete</w:delText>
              </w:r>
            </w:del>
            <w:ins w:id="14143" w:author="Ashan Senel Asmone" w:date="2016-03-21T20:02:00Z">
              <w:r w:rsidR="00360EB0">
                <w:rPr>
                  <w:rFonts w:ascii="Calibri Light" w:hAnsi="Calibri Light"/>
                  <w:sz w:val="16"/>
                  <w:szCs w:val="16"/>
                  <w:lang w:val="en-US"/>
                </w:rPr>
                <w:t>ASTM C1218 / C1218M - 15 Standard Test Method for Water-Soluble Chloride in Mortar and Concrete</w:t>
              </w:r>
            </w:ins>
          </w:p>
          <w:p w14:paraId="6CA0EAB4" w14:textId="77777777" w:rsidR="00E82D70" w:rsidRPr="00F526AD" w:rsidRDefault="00E82D70" w:rsidP="00F526AD">
            <w:pPr>
              <w:spacing w:after="120"/>
              <w:rPr>
                <w:rFonts w:ascii="Calibri Light" w:hAnsi="Calibri Light"/>
                <w:sz w:val="16"/>
                <w:szCs w:val="16"/>
                <w:lang w:val="en-US"/>
              </w:rPr>
            </w:pPr>
            <w:del w:id="14144" w:author="Ashan Senel Asmone" w:date="2016-03-21T20:03:00Z">
              <w:r w:rsidRPr="00F526AD" w:rsidDel="00360EB0">
                <w:rPr>
                  <w:rFonts w:ascii="Calibri Light" w:hAnsi="Calibri Light"/>
                  <w:sz w:val="16"/>
                  <w:szCs w:val="16"/>
                  <w:lang w:val="en-US"/>
                </w:rPr>
                <w:delText>ASTM C1324-96 Standard Test Method for Examination and Analysis of Hardened Masonry Mortar</w:delText>
              </w:r>
            </w:del>
            <w:ins w:id="14145" w:author="Ashan Senel Asmone" w:date="2016-03-21T20:03:00Z">
              <w:r w:rsidR="00360EB0">
                <w:rPr>
                  <w:rFonts w:ascii="Calibri Light" w:hAnsi="Calibri Light"/>
                  <w:sz w:val="16"/>
                  <w:szCs w:val="16"/>
                  <w:lang w:val="en-US"/>
                </w:rPr>
                <w:t>ASTM C1324 - 15 Standard Test Method for Examination and Analysis of Hardened Masonry Mortar</w:t>
              </w:r>
            </w:ins>
          </w:p>
          <w:p w14:paraId="7458D9D6" w14:textId="77777777" w:rsidR="00E82D70" w:rsidRPr="00F526AD" w:rsidRDefault="00E82D70" w:rsidP="00F526AD">
            <w:pPr>
              <w:spacing w:after="120"/>
              <w:rPr>
                <w:rFonts w:ascii="Calibri Light" w:hAnsi="Calibri Light"/>
                <w:sz w:val="16"/>
                <w:szCs w:val="16"/>
                <w:lang w:val="en-US"/>
              </w:rPr>
            </w:pPr>
            <w:del w:id="14146" w:author="Ashan Senel Asmone" w:date="2016-03-21T20:03:00Z">
              <w:r w:rsidRPr="00F526AD" w:rsidDel="00360EB0">
                <w:rPr>
                  <w:rFonts w:ascii="Calibri Light" w:hAnsi="Calibri Light"/>
                  <w:sz w:val="16"/>
                  <w:szCs w:val="16"/>
                  <w:lang w:val="en-US"/>
                </w:rPr>
                <w:delText>ASTM C1384-01 Standard Specification for Admixtures for Masonry Mortars</w:delText>
              </w:r>
            </w:del>
            <w:ins w:id="14147" w:author="Ashan Senel Asmone" w:date="2016-03-21T20:03:00Z">
              <w:r w:rsidR="00360EB0">
                <w:rPr>
                  <w:rFonts w:ascii="Calibri Light" w:hAnsi="Calibri Light"/>
                  <w:sz w:val="16"/>
                  <w:szCs w:val="16"/>
                  <w:lang w:val="en-US"/>
                </w:rPr>
                <w:t>ASTM C1384 - 12a Standard Specification for Admixtures for Masonry Mortars</w:t>
              </w:r>
            </w:ins>
          </w:p>
          <w:p w14:paraId="0FA9D244" w14:textId="77777777" w:rsidR="00E82D70" w:rsidRPr="00F526AD" w:rsidRDefault="00E82D70" w:rsidP="00F526AD">
            <w:pPr>
              <w:spacing w:after="120"/>
              <w:rPr>
                <w:rFonts w:ascii="Calibri Light" w:hAnsi="Calibri Light"/>
                <w:sz w:val="16"/>
                <w:szCs w:val="16"/>
                <w:lang w:val="en-US"/>
              </w:rPr>
            </w:pPr>
            <w:del w:id="14148" w:author="Ashan Senel Asmone" w:date="2016-03-21T20:04:00Z">
              <w:r w:rsidRPr="00F526AD" w:rsidDel="00360EB0">
                <w:rPr>
                  <w:rFonts w:ascii="Calibri Light" w:hAnsi="Calibri Light"/>
                  <w:sz w:val="16"/>
                  <w:szCs w:val="16"/>
                  <w:lang w:val="en-US"/>
                </w:rPr>
                <w:delText>ASTM C1400-01 Standard Guide for Reduction of Efflorescence Potential in New Masonry Walls</w:delText>
              </w:r>
            </w:del>
            <w:ins w:id="14149" w:author="Ashan Senel Asmone" w:date="2016-03-21T20:04:00Z">
              <w:r w:rsidR="00360EB0">
                <w:rPr>
                  <w:rFonts w:ascii="Calibri Light" w:hAnsi="Calibri Light"/>
                  <w:sz w:val="16"/>
                  <w:szCs w:val="16"/>
                  <w:lang w:val="en-US"/>
                </w:rPr>
                <w:t>ASTM C1400 - 11 Standard Guide for Reduction of Efflorescence Potential in New Masonry Walls</w:t>
              </w:r>
            </w:ins>
          </w:p>
          <w:p w14:paraId="00F4475C" w14:textId="77777777" w:rsidR="00E82D70" w:rsidRPr="00F526AD" w:rsidRDefault="00E82D70" w:rsidP="00F526AD">
            <w:pPr>
              <w:spacing w:after="120"/>
              <w:rPr>
                <w:rFonts w:ascii="Calibri Light" w:hAnsi="Calibri Light"/>
                <w:sz w:val="16"/>
                <w:szCs w:val="16"/>
                <w:lang w:val="en-US"/>
              </w:rPr>
            </w:pPr>
            <w:del w:id="14150" w:author="Ashan Senel Asmone" w:date="2016-03-21T20:04:00Z">
              <w:r w:rsidRPr="00F526AD" w:rsidDel="00360EB0">
                <w:rPr>
                  <w:rFonts w:ascii="Calibri Light" w:hAnsi="Calibri Light"/>
                  <w:sz w:val="16"/>
                  <w:szCs w:val="16"/>
                  <w:lang w:val="en-US"/>
                </w:rPr>
                <w:delText>ASTM C1403-00 Standard Test Method for Rate of Water Absorption of Masonry Mortars</w:delText>
              </w:r>
            </w:del>
            <w:ins w:id="14151" w:author="Ashan Senel Asmone" w:date="2016-03-21T20:04:00Z">
              <w:r w:rsidR="00360EB0">
                <w:rPr>
                  <w:rFonts w:ascii="Calibri Light" w:hAnsi="Calibri Light"/>
                  <w:sz w:val="16"/>
                  <w:szCs w:val="16"/>
                  <w:lang w:val="en-US"/>
                </w:rPr>
                <w:t>ASTM C1403 - 15 Standard Test Method for Rate of Water Absorption of Masonry Mortars</w:t>
              </w:r>
            </w:ins>
          </w:p>
          <w:p w14:paraId="366240EE"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ASTM C1405-01b Standard Specification for Glazed Brick (Single Fired, Solid Brick Units)</w:t>
            </w:r>
          </w:p>
          <w:p w14:paraId="7261C041"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2B196218" w14:textId="77777777" w:rsidR="00E82D70" w:rsidRPr="00F526AD" w:rsidRDefault="00E82D70" w:rsidP="00F526AD">
            <w:pPr>
              <w:spacing w:after="120"/>
              <w:rPr>
                <w:rFonts w:ascii="Calibri Light" w:hAnsi="Calibri Light"/>
                <w:sz w:val="16"/>
                <w:szCs w:val="16"/>
                <w:lang w:val="en-US"/>
              </w:rPr>
            </w:pPr>
            <w:del w:id="14152" w:author="Jing Kai Toh" w:date="2016-05-12T10:26:00Z">
              <w:r w:rsidRPr="00F526AD" w:rsidDel="008E751D">
                <w:rPr>
                  <w:rFonts w:ascii="Calibri Light" w:hAnsi="Calibri Light"/>
                  <w:sz w:val="16"/>
                  <w:szCs w:val="16"/>
                  <w:lang w:val="en-US"/>
                </w:rPr>
                <w:delText>D5957-98- Standard Guide for Flood Testing Horizontal Waterproofing Installations</w:delText>
              </w:r>
            </w:del>
            <w:ins w:id="14153" w:author="Jing Kai Toh" w:date="2016-05-12T10:26:00Z">
              <w:r w:rsidR="008E751D">
                <w:rPr>
                  <w:rFonts w:ascii="Calibri Light" w:hAnsi="Calibri Light"/>
                  <w:sz w:val="16"/>
                  <w:szCs w:val="16"/>
                  <w:lang w:val="en-US"/>
                </w:rPr>
                <w:t>ASTM D5957 - 98(2013) Standard Guide for Flood Testing Horizontal Waterproofing Installations</w:t>
              </w:r>
            </w:ins>
          </w:p>
          <w:p w14:paraId="07D4FC87" w14:textId="77777777" w:rsidR="00E82D70" w:rsidRPr="00F526AD" w:rsidRDefault="00E82D70" w:rsidP="00F526AD">
            <w:pPr>
              <w:spacing w:after="120"/>
              <w:rPr>
                <w:rFonts w:ascii="Calibri Light" w:hAnsi="Calibri Light"/>
                <w:sz w:val="16"/>
                <w:szCs w:val="16"/>
                <w:lang w:val="en-US"/>
              </w:rPr>
            </w:pPr>
            <w:del w:id="14154" w:author="Jing Kai Toh" w:date="2016-05-12T10:25:00Z">
              <w:r w:rsidRPr="00F526AD" w:rsidDel="008E751D">
                <w:rPr>
                  <w:rFonts w:ascii="Calibri Light" w:hAnsi="Calibri Light"/>
                  <w:sz w:val="16"/>
                  <w:szCs w:val="16"/>
                  <w:lang w:val="en-US"/>
                </w:rPr>
                <w:delText>D5295-00-Standard Guide for Preparation of Concrete Surfaces for Adhered (Bonded) Membrane Waterproofing Systems</w:delText>
              </w:r>
            </w:del>
            <w:ins w:id="14155"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10E8774D" w14:textId="77777777" w:rsidR="00E82D70" w:rsidRPr="00F526AD" w:rsidRDefault="00E82D70" w:rsidP="00F526AD">
            <w:pPr>
              <w:spacing w:after="120"/>
              <w:rPr>
                <w:rFonts w:ascii="Calibri Light" w:hAnsi="Calibri Light"/>
                <w:sz w:val="16"/>
                <w:szCs w:val="16"/>
                <w:lang w:val="en-US"/>
              </w:rPr>
            </w:pPr>
            <w:del w:id="14156" w:author="Jing Kai Toh" w:date="2016-05-12T10:24:00Z">
              <w:r w:rsidRPr="00F526AD" w:rsidDel="008E751D">
                <w:rPr>
                  <w:rFonts w:ascii="Calibri Light" w:hAnsi="Calibri Light"/>
                  <w:sz w:val="16"/>
                  <w:szCs w:val="16"/>
                  <w:lang w:val="en-US"/>
                </w:rPr>
                <w:delText>D5683-95(1999)e1-Standard Test Method for Flexibility of Roofing and Waterproofing Materials and Membranes</w:delText>
              </w:r>
            </w:del>
            <w:ins w:id="14157"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4135778D" w14:textId="77777777" w:rsidR="00E82D70" w:rsidRPr="00F526AD" w:rsidRDefault="00E82D70" w:rsidP="00F526AD">
            <w:pPr>
              <w:spacing w:after="120"/>
              <w:rPr>
                <w:rFonts w:ascii="Calibri Light" w:hAnsi="Calibri Light"/>
                <w:sz w:val="16"/>
                <w:szCs w:val="16"/>
                <w:lang w:val="en-US"/>
              </w:rPr>
            </w:pPr>
            <w:del w:id="14158" w:author="Jing Kai Toh" w:date="2016-05-12T10:23:00Z">
              <w:r w:rsidRPr="00F526AD" w:rsidDel="008E751D">
                <w:rPr>
                  <w:rFonts w:ascii="Calibri Light" w:hAnsi="Calibri Light"/>
                  <w:sz w:val="16"/>
                  <w:szCs w:val="16"/>
                  <w:lang w:val="en-US"/>
                </w:rPr>
                <w:delText>D6135-97-Standard Practice for Application of Self-Adhering Modified Bituminous Waterproofing</w:delText>
              </w:r>
            </w:del>
            <w:ins w:id="14159"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3B382700"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Plaster</w:t>
            </w:r>
          </w:p>
          <w:p w14:paraId="743D0F7A" w14:textId="77777777" w:rsidR="00E82D70" w:rsidRPr="00F526AD" w:rsidRDefault="00E82D70" w:rsidP="00F526AD">
            <w:pPr>
              <w:spacing w:after="120"/>
              <w:rPr>
                <w:rFonts w:ascii="Calibri Light" w:hAnsi="Calibri Light"/>
                <w:sz w:val="16"/>
                <w:szCs w:val="16"/>
                <w:lang w:val="en-US"/>
              </w:rPr>
            </w:pPr>
            <w:del w:id="14160" w:author="Ashan Senel Asmone" w:date="2016-03-21T15:53:00Z">
              <w:r w:rsidRPr="00F526AD" w:rsidDel="00891260">
                <w:rPr>
                  <w:rFonts w:ascii="Calibri Light" w:hAnsi="Calibri Light"/>
                  <w:sz w:val="16"/>
                  <w:szCs w:val="16"/>
                  <w:lang w:val="en-US"/>
                </w:rPr>
                <w:delText>C926-98a Standard Sepcification for Application of Portland Cement-based Plaster</w:delText>
              </w:r>
            </w:del>
            <w:ins w:id="14161" w:author="Ashan Senel Asmone" w:date="2016-03-21T15:53:00Z">
              <w:r w:rsidR="00891260">
                <w:rPr>
                  <w:rFonts w:ascii="Calibri Light" w:hAnsi="Calibri Light"/>
                  <w:sz w:val="16"/>
                  <w:szCs w:val="16"/>
                  <w:lang w:val="en-US"/>
                </w:rPr>
                <w:t>ASTM C926 - 16 Standard Specification for Application of Portland Cement-Based Plaster</w:t>
              </w:r>
            </w:ins>
          </w:p>
          <w:p w14:paraId="6587AB69" w14:textId="77777777" w:rsidR="00E82D70" w:rsidRPr="00F526AD" w:rsidRDefault="00E82D70" w:rsidP="00F526AD">
            <w:pPr>
              <w:spacing w:after="120"/>
              <w:rPr>
                <w:rFonts w:ascii="Calibri Light" w:hAnsi="Calibri Light"/>
                <w:sz w:val="16"/>
                <w:szCs w:val="16"/>
                <w:lang w:val="en-US"/>
              </w:rPr>
            </w:pPr>
            <w:del w:id="14162" w:author="Ashan Senel Asmone" w:date="2016-03-21T15:53:00Z">
              <w:r w:rsidRPr="00F526AD" w:rsidDel="00891260">
                <w:rPr>
                  <w:rFonts w:ascii="Calibri Light" w:hAnsi="Calibri Light"/>
                  <w:sz w:val="16"/>
                  <w:szCs w:val="16"/>
                  <w:lang w:val="en-US"/>
                </w:rPr>
                <w:delText>C1328-00 Standard Specification for Plastic (Stucco) Cement</w:delText>
              </w:r>
            </w:del>
            <w:ins w:id="14163" w:author="Ashan Senel Asmone" w:date="2016-03-21T15:53:00Z">
              <w:r w:rsidR="00891260">
                <w:rPr>
                  <w:rFonts w:ascii="Calibri Light" w:hAnsi="Calibri Light"/>
                  <w:sz w:val="16"/>
                  <w:szCs w:val="16"/>
                  <w:lang w:val="en-US"/>
                </w:rPr>
                <w:t>ASTM C1328 / C1328M - 12 Standard Specification for Plastic (Stucco) Cement</w:t>
              </w:r>
            </w:ins>
          </w:p>
          <w:p w14:paraId="20C7D129" w14:textId="77777777" w:rsidR="00E82D70" w:rsidRPr="00F526AD" w:rsidRDefault="00E82D70" w:rsidP="00F526AD">
            <w:pPr>
              <w:spacing w:after="120"/>
              <w:rPr>
                <w:rFonts w:ascii="Calibri Light" w:hAnsi="Calibri Light"/>
                <w:sz w:val="16"/>
                <w:szCs w:val="16"/>
                <w:lang w:val="en-US"/>
              </w:rPr>
            </w:pPr>
            <w:del w:id="14164" w:author="Ashan Senel Asmone" w:date="2016-03-21T15:54:00Z">
              <w:r w:rsidRPr="00F526AD" w:rsidDel="00891260">
                <w:rPr>
                  <w:rFonts w:ascii="Calibri Light" w:hAnsi="Calibri Light"/>
                  <w:sz w:val="16"/>
                  <w:szCs w:val="16"/>
                  <w:lang w:val="en-US"/>
                </w:rPr>
                <w:delText>C897-00 Standard Specification for Aggregate for Job-mixed Portland Cement-based Plaster</w:delText>
              </w:r>
            </w:del>
            <w:ins w:id="14165" w:author="Ashan Senel Asmone" w:date="2016-03-21T15:58:00Z">
              <w:r w:rsidR="00891260">
                <w:rPr>
                  <w:rFonts w:ascii="Calibri Light" w:hAnsi="Calibri Light"/>
                  <w:sz w:val="16"/>
                  <w:szCs w:val="16"/>
                  <w:lang w:val="en-US"/>
                </w:rPr>
                <w:t>ASTM C897 - 15 Standard Specification for Aggregate for Job-Mixed Portland Cement-Based Plasters</w:t>
              </w:r>
            </w:ins>
            <w:del w:id="14166" w:author="Ashan Senel Asmone" w:date="2016-03-21T15:54:00Z">
              <w:r w:rsidRPr="00F526AD" w:rsidDel="00891260">
                <w:rPr>
                  <w:rFonts w:ascii="Calibri Light" w:hAnsi="Calibri Light"/>
                  <w:sz w:val="16"/>
                  <w:szCs w:val="16"/>
                  <w:lang w:val="en-US"/>
                </w:rPr>
                <w:delText>s</w:delText>
              </w:r>
            </w:del>
            <w:ins w:id="14167" w:author="Ashan Senel Asmone" w:date="2016-03-21T15:54:00Z">
              <w:r w:rsidR="00891260">
                <w:rPr>
                  <w:rFonts w:ascii="Calibri Light" w:hAnsi="Calibri Light"/>
                  <w:sz w:val="16"/>
                  <w:szCs w:val="16"/>
                  <w:lang w:val="en-US"/>
                </w:rPr>
                <w:t>ASTM C897 - 15 Standard Specification for Aggregate for Job-Mixed Portland Cement-Based Plasters</w:t>
              </w:r>
            </w:ins>
          </w:p>
          <w:p w14:paraId="2CAFC898" w14:textId="77777777" w:rsidR="00E82D70" w:rsidRPr="00F526AD" w:rsidRDefault="00E82D70" w:rsidP="00F526AD">
            <w:pPr>
              <w:spacing w:after="120"/>
              <w:rPr>
                <w:rFonts w:ascii="Calibri Light" w:hAnsi="Calibri Light"/>
                <w:sz w:val="16"/>
                <w:szCs w:val="16"/>
                <w:lang w:val="en-US"/>
              </w:rPr>
            </w:pPr>
            <w:del w:id="14168" w:author="Ashan Senel Asmone" w:date="2016-03-21T15:55:00Z">
              <w:r w:rsidRPr="00F526AD" w:rsidDel="00891260">
                <w:rPr>
                  <w:rFonts w:ascii="Calibri Light" w:hAnsi="Calibri Light"/>
                  <w:sz w:val="16"/>
                  <w:szCs w:val="16"/>
                  <w:lang w:val="en-US"/>
                </w:rPr>
                <w:delText>E96-00 Standard Test Methods for Water Vapor Transmission of Materials</w:delText>
              </w:r>
            </w:del>
            <w:ins w:id="14169" w:author="Ashan Senel Asmone" w:date="2016-03-21T15:55:00Z">
              <w:r w:rsidR="00891260">
                <w:rPr>
                  <w:rFonts w:ascii="Calibri Light" w:hAnsi="Calibri Light"/>
                  <w:sz w:val="16"/>
                  <w:szCs w:val="16"/>
                  <w:lang w:val="en-US"/>
                </w:rPr>
                <w:t>ASTM E96 / E96M - 15 Standard Test Methods for Water Vapor Transmission of Materials</w:t>
              </w:r>
            </w:ins>
          </w:p>
          <w:p w14:paraId="6EAF399F" w14:textId="77777777" w:rsidR="00E82D70" w:rsidRPr="00F526AD" w:rsidRDefault="00E82D70" w:rsidP="00F526AD">
            <w:pPr>
              <w:spacing w:after="120"/>
              <w:rPr>
                <w:rFonts w:ascii="Calibri Light" w:hAnsi="Calibri Light"/>
                <w:sz w:val="16"/>
                <w:szCs w:val="16"/>
                <w:lang w:val="en-US"/>
              </w:rPr>
            </w:pPr>
            <w:del w:id="14170" w:author="Ashan Senel Asmone" w:date="2016-03-21T15:55:00Z">
              <w:r w:rsidRPr="00F526AD" w:rsidDel="00891260">
                <w:rPr>
                  <w:rFonts w:ascii="Calibri Light" w:hAnsi="Calibri Light"/>
                  <w:sz w:val="16"/>
                  <w:szCs w:val="16"/>
                  <w:lang w:val="en-US"/>
                </w:rPr>
                <w:delText>C1506-01 Standard test method for water retention of hydraulic cement-based mortars and plasters</w:delText>
              </w:r>
            </w:del>
            <w:ins w:id="14171" w:author="Ashan Senel Asmone" w:date="2016-03-21T15:55:00Z">
              <w:r w:rsidR="00891260">
                <w:rPr>
                  <w:rFonts w:ascii="Calibri Light" w:hAnsi="Calibri Light"/>
                  <w:sz w:val="16"/>
                  <w:szCs w:val="16"/>
                  <w:lang w:val="en-US"/>
                </w:rPr>
                <w:t>ASTM C1506 - 16a Standard Test Method for Water Retention of Hydraulic Cement-Based Mortars and Plasters</w:t>
              </w:r>
            </w:ins>
          </w:p>
          <w:p w14:paraId="534270C3" w14:textId="77777777" w:rsidR="00E82D70" w:rsidRPr="00F526AD" w:rsidRDefault="00E82D70" w:rsidP="00F526AD">
            <w:pPr>
              <w:spacing w:after="120"/>
              <w:rPr>
                <w:rFonts w:ascii="Calibri Light" w:hAnsi="Calibri Light"/>
                <w:sz w:val="16"/>
                <w:szCs w:val="16"/>
                <w:lang w:val="en-US"/>
              </w:rPr>
            </w:pPr>
            <w:del w:id="14172" w:author="Ashan Senel Asmone" w:date="2016-03-21T15:57:00Z">
              <w:r w:rsidRPr="00F526AD" w:rsidDel="00891260">
                <w:rPr>
                  <w:rFonts w:ascii="Calibri Light" w:hAnsi="Calibri Light"/>
                  <w:sz w:val="16"/>
                  <w:szCs w:val="16"/>
                  <w:lang w:val="en-US"/>
                </w:rPr>
                <w:delText>C1063-99 Standard specification for installation of lathing and furring to receive interior and exterior portland cement-based plaster</w:delText>
              </w:r>
            </w:del>
            <w:ins w:id="14173" w:author="Ashan Senel Asmone" w:date="2016-03-21T15:57:00Z">
              <w:r w:rsidR="00891260">
                <w:rPr>
                  <w:rFonts w:ascii="Calibri Light" w:hAnsi="Calibri Light"/>
                  <w:sz w:val="16"/>
                  <w:szCs w:val="16"/>
                  <w:lang w:val="en-US"/>
                </w:rPr>
                <w:t>ASTM C1063 - 16 Standard Specification for Installation of Lathing and Furring to Receive Interior and Exterior Portland Cement-Based Plaster</w:t>
              </w:r>
            </w:ins>
          </w:p>
          <w:p w14:paraId="36ECC72D" w14:textId="77777777" w:rsidR="00E82D70" w:rsidRPr="00F526AD" w:rsidRDefault="00E82D70" w:rsidP="00F526AD">
            <w:pPr>
              <w:spacing w:after="120"/>
              <w:rPr>
                <w:rFonts w:ascii="Calibri Light" w:hAnsi="Calibri Light"/>
                <w:sz w:val="16"/>
                <w:szCs w:val="16"/>
                <w:lang w:val="en-US"/>
              </w:rPr>
            </w:pPr>
            <w:del w:id="14174" w:author="Ashan Senel Asmone" w:date="2016-03-21T15:57:00Z">
              <w:r w:rsidRPr="00F526AD" w:rsidDel="00891260">
                <w:rPr>
                  <w:rFonts w:ascii="Calibri Light" w:hAnsi="Calibri Light"/>
                  <w:sz w:val="16"/>
                  <w:szCs w:val="16"/>
                  <w:lang w:val="en-US"/>
                </w:rPr>
                <w:delText>C926-98a Standard specification for application of portland cement-based plaster</w:delText>
              </w:r>
            </w:del>
            <w:ins w:id="14175" w:author="Ashan Senel Asmone" w:date="2016-03-21T15:57:00Z">
              <w:r w:rsidR="00891260">
                <w:rPr>
                  <w:rFonts w:ascii="Calibri Light" w:hAnsi="Calibri Light"/>
                  <w:sz w:val="16"/>
                  <w:szCs w:val="16"/>
                  <w:lang w:val="en-US"/>
                </w:rPr>
                <w:t>ASTM C926 - 16 Standard Specification for Application of Portland Cement-Based Plaster</w:t>
              </w:r>
            </w:ins>
          </w:p>
          <w:p w14:paraId="34A1D720" w14:textId="77777777" w:rsidR="00E82D70" w:rsidRPr="00F526AD" w:rsidRDefault="00E82D70" w:rsidP="00F526AD">
            <w:pPr>
              <w:spacing w:after="120"/>
              <w:rPr>
                <w:rFonts w:ascii="Calibri Light" w:hAnsi="Calibri Light"/>
                <w:sz w:val="16"/>
                <w:szCs w:val="16"/>
                <w:lang w:val="en-US"/>
              </w:rPr>
            </w:pPr>
            <w:del w:id="14176" w:author="Ashan Senel Asmone" w:date="2016-03-21T15:58:00Z">
              <w:r w:rsidRPr="00F526AD" w:rsidDel="00891260">
                <w:rPr>
                  <w:rFonts w:ascii="Calibri Light" w:hAnsi="Calibri Light"/>
                  <w:sz w:val="16"/>
                  <w:szCs w:val="16"/>
                  <w:lang w:val="en-US"/>
                </w:rPr>
                <w:delText>C897-00 Standard specification for aggregate for job-mixed portland cement-based plaster</w:delText>
              </w:r>
            </w:del>
            <w:ins w:id="14177" w:author="Ashan Senel Asmone" w:date="2016-03-21T15:58:00Z">
              <w:r w:rsidR="00891260">
                <w:rPr>
                  <w:rFonts w:ascii="Calibri Light" w:hAnsi="Calibri Light"/>
                  <w:sz w:val="16"/>
                  <w:szCs w:val="16"/>
                  <w:lang w:val="en-US"/>
                </w:rPr>
                <w:t>ASTM C897 - 15 Standard Specification for Aggregate for Job-Mixed Portland Cement-Based Plasters</w:t>
              </w:r>
            </w:ins>
          </w:p>
          <w:p w14:paraId="3FC6AEEE" w14:textId="77777777" w:rsidR="00E82D70" w:rsidRPr="00F526AD" w:rsidRDefault="00E82D70" w:rsidP="00F526AD">
            <w:pPr>
              <w:spacing w:after="120"/>
              <w:rPr>
                <w:rFonts w:ascii="Calibri Light" w:hAnsi="Calibri Light"/>
                <w:sz w:val="16"/>
                <w:szCs w:val="16"/>
                <w:lang w:val="en-US"/>
              </w:rPr>
            </w:pPr>
            <w:del w:id="14178" w:author="Ashan Senel Asmone" w:date="2016-03-21T15:59:00Z">
              <w:r w:rsidRPr="00F526AD" w:rsidDel="00891260">
                <w:rPr>
                  <w:rFonts w:ascii="Calibri Light" w:hAnsi="Calibri Light"/>
                  <w:sz w:val="16"/>
                  <w:szCs w:val="16"/>
                  <w:lang w:val="en-US"/>
                </w:rPr>
                <w:delText>C847-95(2000) Standard specification for metal lath</w:delText>
              </w:r>
            </w:del>
            <w:ins w:id="14179" w:author="Ashan Senel Asmone" w:date="2016-03-21T15:59:00Z">
              <w:r w:rsidR="00891260">
                <w:rPr>
                  <w:rFonts w:ascii="Calibri Light" w:hAnsi="Calibri Light"/>
                  <w:sz w:val="16"/>
                  <w:szCs w:val="16"/>
                  <w:lang w:val="en-US"/>
                </w:rPr>
                <w:t>ASTM C847 - 14a Standard Specification for Metal Lath</w:t>
              </w:r>
            </w:ins>
          </w:p>
          <w:p w14:paraId="4431C52A" w14:textId="77777777" w:rsidR="00E82D70" w:rsidRPr="00F526AD" w:rsidRDefault="00E82D70" w:rsidP="00F526AD">
            <w:pPr>
              <w:spacing w:after="120"/>
              <w:rPr>
                <w:rFonts w:ascii="Calibri Light" w:hAnsi="Calibri Light"/>
                <w:sz w:val="16"/>
                <w:szCs w:val="16"/>
                <w:lang w:val="en-US"/>
              </w:rPr>
            </w:pPr>
            <w:del w:id="14180" w:author="Ashan Senel Asmone" w:date="2016-03-21T16:00:00Z">
              <w:r w:rsidRPr="00F526AD" w:rsidDel="00891260">
                <w:rPr>
                  <w:rFonts w:ascii="Calibri Light" w:hAnsi="Calibri Light"/>
                  <w:sz w:val="16"/>
                  <w:szCs w:val="16"/>
                  <w:lang w:val="en-US"/>
                </w:rPr>
                <w:delText>C150-00 Standard specification for portland cement</w:delText>
              </w:r>
            </w:del>
            <w:ins w:id="14181" w:author="Ashan Senel Asmone" w:date="2016-03-21T16:00:00Z">
              <w:r w:rsidR="00891260">
                <w:rPr>
                  <w:rFonts w:ascii="Calibri Light" w:hAnsi="Calibri Light"/>
                  <w:sz w:val="16"/>
                  <w:szCs w:val="16"/>
                  <w:lang w:val="en-US"/>
                </w:rPr>
                <w:t>ASTM C150 / C150M - 15 Standard Specification for Portland Cement</w:t>
              </w:r>
            </w:ins>
          </w:p>
          <w:p w14:paraId="4465BAE4" w14:textId="77777777" w:rsidR="00E82D70" w:rsidRPr="00F526AD" w:rsidRDefault="00E82D70" w:rsidP="00F526AD">
            <w:pPr>
              <w:spacing w:after="120"/>
              <w:rPr>
                <w:rFonts w:ascii="Calibri Light" w:hAnsi="Calibri Light"/>
                <w:sz w:val="16"/>
                <w:szCs w:val="16"/>
                <w:lang w:val="en-US"/>
              </w:rPr>
            </w:pPr>
            <w:del w:id="14182" w:author="Ashan Senel Asmone" w:date="2016-03-21T16:01:00Z">
              <w:r w:rsidRPr="00F526AD" w:rsidDel="00891260">
                <w:rPr>
                  <w:rFonts w:ascii="Calibri Light" w:hAnsi="Calibri Light"/>
                  <w:sz w:val="16"/>
                  <w:szCs w:val="16"/>
                  <w:lang w:val="en-US"/>
                </w:rPr>
                <w:delText>E1907-97 Standard practices for determining moisture-related acceptability of concrete floors to receive moisture-sensitive finishes</w:delText>
              </w:r>
            </w:del>
            <w:ins w:id="14183" w:author="Ashan Senel Asmone" w:date="2016-03-21T16:01:00Z">
              <w:r w:rsidR="00891260">
                <w:rPr>
                  <w:rFonts w:ascii="Calibri Light" w:hAnsi="Calibri Light"/>
                  <w:sz w:val="16"/>
                  <w:szCs w:val="16"/>
                  <w:lang w:val="en-US"/>
                </w:rPr>
                <w:t>ASTM F710 - 11 Standard Practice for Preparing Concrete Floors to Receive Resilient Flooring</w:t>
              </w:r>
            </w:ins>
          </w:p>
          <w:p w14:paraId="0DBFA67B" w14:textId="77777777" w:rsidR="00E82D70" w:rsidRPr="00F526AD" w:rsidRDefault="00E82D70" w:rsidP="00F526AD">
            <w:pPr>
              <w:spacing w:after="120"/>
              <w:rPr>
                <w:rFonts w:ascii="Calibri Light" w:hAnsi="Calibri Light"/>
                <w:sz w:val="16"/>
                <w:szCs w:val="16"/>
                <w:lang w:val="en-US"/>
              </w:rPr>
            </w:pPr>
            <w:del w:id="14184" w:author="Ashan Senel Asmone" w:date="2016-03-21T16:01:00Z">
              <w:r w:rsidRPr="00F526AD" w:rsidDel="00891260">
                <w:rPr>
                  <w:rFonts w:ascii="Calibri Light" w:hAnsi="Calibri Light"/>
                  <w:sz w:val="16"/>
                  <w:szCs w:val="16"/>
                  <w:lang w:val="en-US"/>
                </w:rPr>
                <w:delText>E119-00a Standard test methods for fire tests for building construction and materials</w:delText>
              </w:r>
            </w:del>
            <w:ins w:id="14185" w:author="Ashan Senel Asmone" w:date="2016-03-21T16:01:00Z">
              <w:r w:rsidR="00891260">
                <w:rPr>
                  <w:rFonts w:ascii="Calibri Light" w:hAnsi="Calibri Light"/>
                  <w:sz w:val="16"/>
                  <w:szCs w:val="16"/>
                  <w:lang w:val="en-US"/>
                </w:rPr>
                <w:t>ASTM E119 - 15 Standard Test Methods for Fire Tests of Building Construction and Materials</w:t>
              </w:r>
            </w:ins>
          </w:p>
          <w:p w14:paraId="0C627482" w14:textId="77777777" w:rsidR="00E82D70" w:rsidRPr="00F526AD" w:rsidRDefault="00E82D70" w:rsidP="00F526AD">
            <w:pPr>
              <w:spacing w:after="120"/>
              <w:rPr>
                <w:rFonts w:ascii="Calibri Light" w:hAnsi="Calibri Light"/>
                <w:sz w:val="16"/>
                <w:szCs w:val="16"/>
                <w:lang w:val="en-US"/>
              </w:rPr>
            </w:pPr>
            <w:del w:id="14186" w:author="Ashan Senel Asmone" w:date="2016-03-21T16:02:00Z">
              <w:r w:rsidRPr="00F526AD" w:rsidDel="00891260">
                <w:rPr>
                  <w:rFonts w:ascii="Calibri Light" w:hAnsi="Calibri Light"/>
                  <w:sz w:val="16"/>
                  <w:szCs w:val="16"/>
                  <w:lang w:val="en-US"/>
                </w:rPr>
                <w:delText>C932-98a Standard specification for surface-applied bonding agents for exterior plastering</w:delText>
              </w:r>
            </w:del>
            <w:ins w:id="14187" w:author="Ashan Senel Asmone" w:date="2016-03-21T16:02:00Z">
              <w:r w:rsidR="00891260">
                <w:rPr>
                  <w:rFonts w:ascii="Calibri Light" w:hAnsi="Calibri Light"/>
                  <w:sz w:val="16"/>
                  <w:szCs w:val="16"/>
                  <w:lang w:val="en-US"/>
                </w:rPr>
                <w:t>ASTM C932 - 06(2013) Standard Specification for Surface-Applied Bonding Compounds for Exterior Plastering</w:t>
              </w:r>
            </w:ins>
          </w:p>
          <w:p w14:paraId="381C5F11" w14:textId="77777777" w:rsidR="00E82D70" w:rsidRPr="00F526AD" w:rsidRDefault="00E82D70" w:rsidP="00F526AD">
            <w:pPr>
              <w:spacing w:after="120"/>
              <w:rPr>
                <w:rFonts w:ascii="Calibri Light" w:hAnsi="Calibri Light"/>
                <w:sz w:val="16"/>
                <w:szCs w:val="16"/>
                <w:lang w:val="en-US"/>
              </w:rPr>
            </w:pPr>
            <w:del w:id="14188" w:author="Ashan Senel Asmone" w:date="2016-03-21T16:03:00Z">
              <w:r w:rsidRPr="00F526AD" w:rsidDel="00D737A5">
                <w:rPr>
                  <w:rFonts w:ascii="Calibri Light" w:hAnsi="Calibri Light"/>
                  <w:sz w:val="16"/>
                  <w:szCs w:val="16"/>
                  <w:lang w:val="en-US"/>
                </w:rPr>
                <w:delText>C40-99 Standard test method for organic impurities in fine aggregates for concrete</w:delText>
              </w:r>
            </w:del>
            <w:ins w:id="14189" w:author="Ashan Senel Asmone" w:date="2016-03-21T16:03:00Z">
              <w:r w:rsidR="00D737A5">
                <w:rPr>
                  <w:rFonts w:ascii="Calibri Light" w:hAnsi="Calibri Light"/>
                  <w:sz w:val="16"/>
                  <w:szCs w:val="16"/>
                  <w:lang w:val="en-US"/>
                </w:rPr>
                <w:t>ASTM C40 / C40M - 11 Standard Test Method for Organic Impurities in Fine Aggregates for Concrete</w:t>
              </w:r>
            </w:ins>
          </w:p>
          <w:p w14:paraId="3377DFBA" w14:textId="77777777" w:rsidR="00E82D70" w:rsidRPr="00F526AD" w:rsidRDefault="00E82D70" w:rsidP="00F526AD">
            <w:pPr>
              <w:spacing w:after="120"/>
              <w:rPr>
                <w:rFonts w:ascii="Calibri Light" w:hAnsi="Calibri Light"/>
                <w:sz w:val="16"/>
                <w:szCs w:val="16"/>
                <w:lang w:val="en-US"/>
              </w:rPr>
            </w:pPr>
            <w:del w:id="14190" w:author="Ashan Asmone" w:date="2016-03-31T13:26:00Z">
              <w:r w:rsidRPr="00F526AD" w:rsidDel="00EA3D5D">
                <w:rPr>
                  <w:rFonts w:ascii="Calibri Light" w:hAnsi="Calibri Light"/>
                  <w:sz w:val="16"/>
                  <w:szCs w:val="16"/>
                  <w:lang w:val="en-US"/>
                </w:rPr>
                <w:delText>D75-97 Standard Practice for sampling aggregates</w:delText>
              </w:r>
            </w:del>
            <w:ins w:id="14191" w:author="Ashan Asmone" w:date="2016-03-31T13:26:00Z">
              <w:r w:rsidR="00EA3D5D">
                <w:rPr>
                  <w:rFonts w:ascii="Calibri Light" w:hAnsi="Calibri Light"/>
                  <w:sz w:val="16"/>
                  <w:szCs w:val="16"/>
                  <w:lang w:val="en-US"/>
                </w:rPr>
                <w:t>ASTM D75 / D75M - 14 Standard Practice for Sampling Aggregates</w:t>
              </w:r>
            </w:ins>
          </w:p>
          <w:p w14:paraId="18CEA02A" w14:textId="77777777" w:rsidR="00E82D70" w:rsidRPr="00F526AD" w:rsidRDefault="00E82D70" w:rsidP="00F526AD">
            <w:pPr>
              <w:spacing w:after="120"/>
              <w:rPr>
                <w:rFonts w:ascii="Calibri Light" w:hAnsi="Calibri Light"/>
                <w:sz w:val="16"/>
                <w:szCs w:val="16"/>
                <w:lang w:val="en-US"/>
              </w:rPr>
            </w:pPr>
            <w:del w:id="14192" w:author="Ashan Asmone" w:date="2016-03-31T13:27:00Z">
              <w:r w:rsidRPr="00F526AD" w:rsidDel="00EA3D5D">
                <w:rPr>
                  <w:rFonts w:ascii="Calibri Light" w:hAnsi="Calibri Light"/>
                  <w:sz w:val="16"/>
                  <w:szCs w:val="16"/>
                  <w:lang w:val="en-US"/>
                </w:rPr>
                <w:delText>C136-01 Standard test method for sieve analysis of fine and coarse aggregates</w:delText>
              </w:r>
            </w:del>
            <w:ins w:id="14193" w:author="Ashan Asmone" w:date="2016-03-31T13:27:00Z">
              <w:r w:rsidR="00EA3D5D">
                <w:rPr>
                  <w:rFonts w:ascii="Calibri Light" w:hAnsi="Calibri Light"/>
                  <w:sz w:val="16"/>
                  <w:szCs w:val="16"/>
                  <w:lang w:val="en-US"/>
                </w:rPr>
                <w:t>ASTM C136 / C136M - 14 Standard Test Method for Sieve Analysis of Fine and Coarse Aggregates</w:t>
              </w:r>
            </w:ins>
          </w:p>
          <w:p w14:paraId="49E32A92"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2AE50F89" w14:textId="77777777" w:rsidR="00E82D70" w:rsidRPr="00F526AD" w:rsidRDefault="00E82D70" w:rsidP="00F526AD">
            <w:pPr>
              <w:spacing w:after="120"/>
              <w:rPr>
                <w:rFonts w:ascii="Calibri Light" w:hAnsi="Calibri Light"/>
                <w:sz w:val="16"/>
                <w:szCs w:val="16"/>
                <w:lang w:val="en-US"/>
              </w:rPr>
            </w:pPr>
            <w:del w:id="14194" w:author="Ashan Asmone" w:date="2016-03-31T14:45:00Z">
              <w:r w:rsidRPr="00F526AD" w:rsidDel="000E40A0">
                <w:rPr>
                  <w:rFonts w:ascii="Calibri Light" w:hAnsi="Calibri Light"/>
                  <w:sz w:val="16"/>
                  <w:szCs w:val="16"/>
                  <w:lang w:val="en-US"/>
                </w:rPr>
                <w:delText>D5098-99-Standard Specification for Artists' Acrylic Emulsion Paints</w:delText>
              </w:r>
            </w:del>
            <w:ins w:id="14195" w:author="Ashan Asmone" w:date="2016-03-31T14:45:00Z">
              <w:r w:rsidR="000E40A0">
                <w:rPr>
                  <w:rFonts w:ascii="Calibri Light" w:hAnsi="Calibri Light"/>
                  <w:sz w:val="16"/>
                  <w:szCs w:val="16"/>
                  <w:lang w:val="en-US"/>
                </w:rPr>
                <w:t>ASTM D5098 - 16 Standard Specification for Artists’ Acrylic Dispersion Paints</w:t>
              </w:r>
            </w:ins>
          </w:p>
          <w:p w14:paraId="3091D536" w14:textId="77777777" w:rsidR="00E82D70" w:rsidRPr="00F526AD" w:rsidRDefault="00E82D70" w:rsidP="00F526AD">
            <w:pPr>
              <w:spacing w:after="120"/>
              <w:rPr>
                <w:rFonts w:ascii="Calibri Light" w:hAnsi="Calibri Light"/>
                <w:sz w:val="16"/>
                <w:szCs w:val="16"/>
                <w:lang w:val="en-US"/>
              </w:rPr>
            </w:pPr>
            <w:del w:id="14196" w:author="Ashan Asmone" w:date="2016-03-31T14:47:00Z">
              <w:r w:rsidRPr="00F526AD" w:rsidDel="000E40A0">
                <w:rPr>
                  <w:rFonts w:ascii="Calibri Light" w:hAnsi="Calibri Light"/>
                  <w:sz w:val="16"/>
                  <w:szCs w:val="16"/>
                  <w:lang w:val="en-US"/>
                </w:rPr>
                <w:delText>D1640-95(1999)-Standard Test Methods for Drying, Curing, or Film Formation of Organic Coatings at Room Temperature</w:delText>
              </w:r>
            </w:del>
            <w:ins w:id="14197" w:author="Ashan Asmone" w:date="2016-03-31T14:47:00Z">
              <w:r w:rsidR="000E40A0">
                <w:rPr>
                  <w:rFonts w:ascii="Calibri Light" w:hAnsi="Calibri Light"/>
                  <w:sz w:val="16"/>
                  <w:szCs w:val="16"/>
                  <w:lang w:val="en-US"/>
                </w:rPr>
                <w:t>ASTM D1640 / D1640M - 14 Standard Test Methods for Drying, Curing, or Film Formation of Organic Coatings</w:t>
              </w:r>
            </w:ins>
            <w:r w:rsidRPr="00F526AD">
              <w:rPr>
                <w:rFonts w:ascii="Calibri Light" w:hAnsi="Calibri Light"/>
                <w:sz w:val="16"/>
                <w:szCs w:val="16"/>
                <w:lang w:val="en-US"/>
              </w:rPr>
              <w:br/>
            </w:r>
            <w:r w:rsidRPr="00F526AD">
              <w:rPr>
                <w:rFonts w:ascii="Calibri Light" w:hAnsi="Calibri Light"/>
                <w:sz w:val="16"/>
                <w:szCs w:val="16"/>
                <w:lang w:val="en-US"/>
              </w:rPr>
              <w:br/>
            </w:r>
            <w:del w:id="14198" w:author="Ashan Asmone" w:date="2016-03-31T14:46:00Z">
              <w:r w:rsidRPr="00F526AD" w:rsidDel="000E40A0">
                <w:rPr>
                  <w:rFonts w:ascii="Calibri Light" w:hAnsi="Calibri Light"/>
                  <w:sz w:val="16"/>
                  <w:szCs w:val="16"/>
                  <w:lang w:val="en-US"/>
                </w:rPr>
                <w:delText>D4258-83(1999)-Standard Practice for Surface Cleaning Concrete for Coating</w:delText>
              </w:r>
            </w:del>
            <w:ins w:id="14199" w:author="Ashan Asmone" w:date="2016-03-31T14:46:00Z">
              <w:r w:rsidR="000E40A0">
                <w:rPr>
                  <w:rFonts w:ascii="Calibri Light" w:hAnsi="Calibri Light"/>
                  <w:sz w:val="16"/>
                  <w:szCs w:val="16"/>
                  <w:lang w:val="en-US"/>
                </w:rPr>
                <w:t>ASTM D4258 - 05(2012) Standard Practice for Surface Cleaning Concrete for Coating</w:t>
              </w:r>
            </w:ins>
          </w:p>
          <w:p w14:paraId="65AD354F" w14:textId="77777777" w:rsidR="00E82D70" w:rsidRPr="00F526AD" w:rsidRDefault="00E82D70" w:rsidP="00F526AD">
            <w:pPr>
              <w:spacing w:after="120"/>
              <w:rPr>
                <w:rFonts w:ascii="Calibri Light" w:hAnsi="Calibri Light"/>
                <w:sz w:val="16"/>
                <w:szCs w:val="16"/>
                <w:lang w:val="en-US"/>
              </w:rPr>
            </w:pPr>
            <w:del w:id="14200" w:author="Ashan Asmone" w:date="2016-03-31T14:49:00Z">
              <w:r w:rsidRPr="00F526AD" w:rsidDel="000E40A0">
                <w:rPr>
                  <w:rFonts w:ascii="Calibri Light" w:hAnsi="Calibri Light"/>
                  <w:sz w:val="16"/>
                  <w:szCs w:val="16"/>
                  <w:lang w:val="en-US"/>
                </w:rPr>
                <w:delText>D279-87(1997)-Standard Test Methods for Bleeding of Pigments</w:delText>
              </w:r>
            </w:del>
            <w:ins w:id="14201" w:author="Ashan Asmone" w:date="2016-03-31T14:49:00Z">
              <w:r w:rsidR="000E40A0">
                <w:rPr>
                  <w:rFonts w:ascii="Calibri Light" w:hAnsi="Calibri Light"/>
                  <w:sz w:val="16"/>
                  <w:szCs w:val="16"/>
                  <w:lang w:val="en-US"/>
                </w:rPr>
                <w:t>ASTM D279 - 02(2012) Standard Test Methods for Bleeding of Pigments</w:t>
              </w:r>
            </w:ins>
          </w:p>
          <w:p w14:paraId="40E2F67C" w14:textId="77777777" w:rsidR="00E82D70" w:rsidRPr="00F526AD" w:rsidRDefault="00E82D70" w:rsidP="00F526AD">
            <w:pPr>
              <w:spacing w:after="120"/>
              <w:rPr>
                <w:rFonts w:ascii="Calibri Light" w:hAnsi="Calibri Light"/>
                <w:sz w:val="16"/>
                <w:szCs w:val="16"/>
                <w:lang w:val="en-US"/>
              </w:rPr>
            </w:pPr>
            <w:del w:id="14202" w:author="Ashan Asmone" w:date="2016-03-31T14:50:00Z">
              <w:r w:rsidRPr="00F526AD" w:rsidDel="000E40A0">
                <w:rPr>
                  <w:rFonts w:ascii="Calibri Light" w:hAnsi="Calibri Light"/>
                  <w:sz w:val="16"/>
                  <w:szCs w:val="16"/>
                  <w:lang w:val="en-US"/>
                </w:rPr>
                <w:delText>D2574-00-Standard Test Method for Resistance of Emulsion Paints in the Container to Attack by Microorganisms</w:delText>
              </w:r>
            </w:del>
            <w:ins w:id="14203"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5E16C445" w14:textId="77777777" w:rsidR="00E82D70" w:rsidRPr="00F526AD" w:rsidRDefault="00E82D70" w:rsidP="00F526AD">
            <w:pPr>
              <w:spacing w:after="120"/>
              <w:rPr>
                <w:rFonts w:ascii="Calibri Light" w:hAnsi="Calibri Light"/>
                <w:sz w:val="16"/>
                <w:szCs w:val="16"/>
                <w:lang w:val="en-US"/>
              </w:rPr>
            </w:pPr>
            <w:del w:id="14204" w:author="Ashan Asmone" w:date="2016-03-31T14:52:00Z">
              <w:r w:rsidRPr="00F526AD" w:rsidDel="000E40A0">
                <w:rPr>
                  <w:rFonts w:ascii="Calibri Light" w:hAnsi="Calibri Light"/>
                  <w:sz w:val="16"/>
                  <w:szCs w:val="16"/>
                  <w:lang w:val="en-US"/>
                </w:rPr>
                <w:delText>D5324-98-Standard Guide for Testing Water-Borne Architectural Coatings</w:delText>
              </w:r>
            </w:del>
            <w:ins w:id="14205" w:author="Ashan Asmone" w:date="2016-03-31T14:52:00Z">
              <w:r w:rsidR="000E40A0">
                <w:rPr>
                  <w:rFonts w:ascii="Calibri Light" w:hAnsi="Calibri Light"/>
                  <w:sz w:val="16"/>
                  <w:szCs w:val="16"/>
                  <w:lang w:val="en-US"/>
                </w:rPr>
                <w:t>ASTM D5324 - 10 Standard Guide for Testing Water-Borne Architectural Coatings</w:t>
              </w:r>
            </w:ins>
          </w:p>
          <w:p w14:paraId="2A746103" w14:textId="77777777" w:rsidR="00E82D70" w:rsidRPr="00F526AD" w:rsidRDefault="00E82D70" w:rsidP="00F526AD">
            <w:pPr>
              <w:spacing w:after="120"/>
              <w:rPr>
                <w:rFonts w:ascii="Calibri Light" w:hAnsi="Calibri Light"/>
                <w:sz w:val="16"/>
                <w:szCs w:val="16"/>
                <w:lang w:val="en-US"/>
              </w:rPr>
            </w:pPr>
            <w:del w:id="14206" w:author="Ashan Asmone" w:date="2016-03-31T14:52:00Z">
              <w:r w:rsidRPr="00F526AD" w:rsidDel="000E40A0">
                <w:rPr>
                  <w:rFonts w:ascii="Calibri Light" w:hAnsi="Calibri Light"/>
                  <w:sz w:val="16"/>
                  <w:szCs w:val="16"/>
                  <w:lang w:val="en-US"/>
                </w:rPr>
                <w:delText>D5146-98-Standard Guide to Testing Solvent-Borne Architectural Coatings</w:delText>
              </w:r>
            </w:del>
            <w:ins w:id="14207" w:author="Ashan Asmone" w:date="2016-03-31T14:52:00Z">
              <w:r w:rsidR="000E40A0">
                <w:rPr>
                  <w:rFonts w:ascii="Calibri Light" w:hAnsi="Calibri Light"/>
                  <w:sz w:val="16"/>
                  <w:szCs w:val="16"/>
                  <w:lang w:val="en-US"/>
                </w:rPr>
                <w:t>ASTM D5146 - 10 Standard Guide to Testing Solvent-Borne Architectural Coatings</w:t>
              </w:r>
            </w:ins>
          </w:p>
          <w:p w14:paraId="4DBA70AD" w14:textId="77777777" w:rsidR="00E82D70" w:rsidRPr="00F526AD" w:rsidRDefault="00E82D70" w:rsidP="00F526AD">
            <w:pPr>
              <w:spacing w:after="120"/>
              <w:rPr>
                <w:rFonts w:ascii="Calibri Light" w:hAnsi="Calibri Light"/>
                <w:sz w:val="16"/>
                <w:szCs w:val="16"/>
                <w:lang w:val="en-US"/>
              </w:rPr>
            </w:pPr>
            <w:del w:id="14208" w:author="Ashan Asmone" w:date="2016-03-31T14:53:00Z">
              <w:r w:rsidRPr="00F526AD" w:rsidDel="000E40A0">
                <w:rPr>
                  <w:rFonts w:ascii="Calibri Light" w:hAnsi="Calibri Light"/>
                  <w:sz w:val="16"/>
                  <w:szCs w:val="16"/>
                  <w:lang w:val="en-US"/>
                </w:rPr>
                <w:delText>E1907-97-Standard Practices for Determining Moisture-Related Acceptability of Concrete Floors to Receive Moisture-Sensitive Finishes</w:delText>
              </w:r>
            </w:del>
            <w:ins w:id="14209"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04818CB8" w14:textId="77777777" w:rsidR="00E82D70" w:rsidRPr="00F526AD" w:rsidRDefault="00E82D70" w:rsidP="00F526AD">
            <w:pPr>
              <w:spacing w:after="120"/>
              <w:rPr>
                <w:rFonts w:ascii="Calibri Light" w:hAnsi="Calibri Light"/>
                <w:sz w:val="16"/>
                <w:szCs w:val="16"/>
                <w:lang w:val="en-US"/>
              </w:rPr>
            </w:pPr>
            <w:del w:id="14210" w:author="Ashan Asmone" w:date="2016-03-31T14:54:00Z">
              <w:r w:rsidRPr="00F526AD" w:rsidDel="000E40A0">
                <w:rPr>
                  <w:rFonts w:ascii="Calibri Light" w:hAnsi="Calibri Light"/>
                  <w:sz w:val="16"/>
                  <w:szCs w:val="16"/>
                  <w:lang w:val="en-US"/>
                </w:rPr>
                <w:delText>D6237-98-Standard Guide for Painting Inspectors (Concrete and Masonry Substrates)</w:delText>
              </w:r>
            </w:del>
            <w:ins w:id="14211" w:author="Ashan Asmone" w:date="2016-03-31T14:54:00Z">
              <w:r w:rsidR="000E40A0">
                <w:rPr>
                  <w:rFonts w:ascii="Calibri Light" w:hAnsi="Calibri Light"/>
                  <w:sz w:val="16"/>
                  <w:szCs w:val="16"/>
                  <w:lang w:val="en-US"/>
                </w:rPr>
                <w:t>ASTM D6237 - 09(2015) Standard Guide for Painting Inspectors (Concrete and Masonry Substrates)</w:t>
              </w:r>
            </w:ins>
          </w:p>
          <w:p w14:paraId="79002996"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D4541-95e1-Standard Test Method for Pull-Off Strength of Coatings Using Portable Adhesion Tester</w:t>
            </w:r>
          </w:p>
          <w:p w14:paraId="164848EB" w14:textId="77777777" w:rsidR="00401C5E" w:rsidRPr="00F526AD" w:rsidRDefault="00401C5E" w:rsidP="00F526AD">
            <w:pPr>
              <w:spacing w:after="120"/>
              <w:rPr>
                <w:rFonts w:ascii="Calibri Light" w:hAnsi="Calibri Light"/>
                <w:sz w:val="16"/>
                <w:szCs w:val="16"/>
                <w:lang w:val="en-US"/>
              </w:rPr>
            </w:pPr>
          </w:p>
        </w:tc>
      </w:tr>
      <w:tr w:rsidR="00401C5E" w:rsidRPr="004F3C8C" w14:paraId="18F17D88" w14:textId="77777777" w:rsidTr="00401C5E">
        <w:tc>
          <w:tcPr>
            <w:tcW w:w="685" w:type="dxa"/>
          </w:tcPr>
          <w:p w14:paraId="2F813AB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0BB7567B"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Brick</w:t>
            </w:r>
          </w:p>
          <w:p w14:paraId="137D5CCA"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AS 1617.1-1993 Refractory bricks and shapes - Fireclay</w:t>
            </w:r>
          </w:p>
          <w:p w14:paraId="4B5D7C63"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AS 1617.1-1993/Amdt 1-1994 Refractory bricks and shapes - Fireclay</w:t>
            </w:r>
          </w:p>
          <w:p w14:paraId="5C79B4FC"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AS 1618-1993 Dimensions and preferred sizes for refractory bricks</w:t>
            </w:r>
          </w:p>
          <w:p w14:paraId="44210B47"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DR 02455-02459 CP Refractory bricks and shapes</w:t>
            </w:r>
          </w:p>
          <w:p w14:paraId="42BA7391"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DR 02475 CP Dimensions and preferred sizes for refractory bricks </w:t>
            </w:r>
          </w:p>
          <w:p w14:paraId="05F0542D" w14:textId="77777777" w:rsidR="00E82D70" w:rsidRPr="00F526AD" w:rsidRDefault="00E82D70" w:rsidP="00F526AD">
            <w:pPr>
              <w:spacing w:after="120"/>
              <w:rPr>
                <w:rFonts w:ascii="Calibri Light" w:hAnsi="Calibri Light"/>
                <w:sz w:val="16"/>
                <w:szCs w:val="16"/>
                <w:lang w:val="en-US"/>
              </w:rPr>
            </w:pPr>
            <w:del w:id="14212" w:author="Ashan Senel Asmone" w:date="2016-03-21T20:19:00Z">
              <w:r w:rsidRPr="00F526AD" w:rsidDel="00B73746">
                <w:rPr>
                  <w:rFonts w:ascii="Calibri Light" w:hAnsi="Calibri Light"/>
                  <w:sz w:val="16"/>
                  <w:szCs w:val="16"/>
                  <w:lang w:val="en-US"/>
                </w:rPr>
                <w:delText>AS 3700-2001 Masonry structures</w:delText>
              </w:r>
            </w:del>
            <w:ins w:id="14213" w:author="Ashan Senel Asmone" w:date="2016-03-21T20:20:00Z">
              <w:r w:rsidR="00B73746">
                <w:rPr>
                  <w:rFonts w:ascii="Calibri Light" w:hAnsi="Calibri Light"/>
                  <w:sz w:val="16"/>
                  <w:szCs w:val="16"/>
                  <w:lang w:val="en-US"/>
                </w:rPr>
                <w:t xml:space="preserve">AS 4773.2-2010 Masonry in small buildings - Construction/ AS 4773.1-2010 Masonry in small buildings - Design/ </w:t>
              </w:r>
            </w:ins>
            <w:ins w:id="14214" w:author="Ashan Senel Asmone" w:date="2016-03-21T20:19:00Z">
              <w:r w:rsidR="00B73746">
                <w:rPr>
                  <w:rFonts w:ascii="Calibri Light" w:hAnsi="Calibri Light"/>
                  <w:sz w:val="16"/>
                  <w:szCs w:val="16"/>
                  <w:lang w:val="en-US"/>
                </w:rPr>
                <w:t>AS 3700-2011 Masonry structures</w:t>
              </w:r>
            </w:ins>
          </w:p>
          <w:p w14:paraId="6FD9F54C"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Waterpoofing</w:t>
            </w:r>
          </w:p>
          <w:p w14:paraId="17A4523B" w14:textId="77777777" w:rsidR="00E82D70" w:rsidRPr="00F526AD" w:rsidRDefault="00E82D70" w:rsidP="00F526AD">
            <w:pPr>
              <w:spacing w:after="120"/>
              <w:rPr>
                <w:rFonts w:ascii="Calibri Light" w:hAnsi="Calibri Light"/>
                <w:sz w:val="16"/>
                <w:szCs w:val="16"/>
                <w:lang w:val="en-US"/>
              </w:rPr>
            </w:pPr>
            <w:del w:id="14215" w:author="Jing Kai Toh" w:date="2016-05-12T17:13:00Z">
              <w:r w:rsidRPr="00F526AD" w:rsidDel="0010274C">
                <w:rPr>
                  <w:rFonts w:ascii="Calibri Light" w:hAnsi="Calibri Light"/>
                  <w:sz w:val="16"/>
                  <w:szCs w:val="16"/>
                  <w:lang w:val="en-US"/>
                </w:rPr>
                <w:delText>AS3740:1994- Waterproofing of wet areas within residential buildings</w:delText>
              </w:r>
            </w:del>
            <w:ins w:id="14216" w:author="Jing Kai Toh" w:date="2016-05-12T17:13:00Z">
              <w:r w:rsidR="0010274C">
                <w:rPr>
                  <w:rFonts w:ascii="Calibri Light" w:hAnsi="Calibri Light"/>
                  <w:sz w:val="16"/>
                  <w:szCs w:val="16"/>
                  <w:lang w:val="en-US"/>
                </w:rPr>
                <w:t>AS 3740-2010/Amdt 1-2012 Waterproofing of domestic wet areas</w:t>
              </w:r>
            </w:ins>
            <w:r w:rsidRPr="00F526AD">
              <w:rPr>
                <w:rFonts w:ascii="Calibri Light" w:hAnsi="Calibri Light"/>
                <w:sz w:val="16"/>
                <w:szCs w:val="16"/>
                <w:lang w:val="en-US"/>
              </w:rPr>
              <w:t> </w:t>
            </w:r>
            <w:r w:rsidRPr="00F526AD">
              <w:rPr>
                <w:rFonts w:ascii="Calibri Light" w:hAnsi="Calibri Light"/>
                <w:sz w:val="16"/>
                <w:szCs w:val="16"/>
                <w:lang w:val="en-US"/>
              </w:rPr>
              <w:br/>
            </w:r>
            <w:r w:rsidRPr="00F526AD">
              <w:rPr>
                <w:rFonts w:ascii="Calibri Light" w:hAnsi="Calibri Light"/>
                <w:sz w:val="16"/>
                <w:szCs w:val="16"/>
                <w:lang w:val="en-US"/>
              </w:rPr>
              <w:br/>
              <w:t>AS 3740-Amdt 1:1995- Waterproofing of wet areas within residential buildings</w:t>
            </w:r>
          </w:p>
          <w:p w14:paraId="15F37163"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37518F2C" w14:textId="77777777" w:rsidR="00E82D70" w:rsidRPr="00F526AD" w:rsidRDefault="00E82D70" w:rsidP="00F526AD">
            <w:pPr>
              <w:spacing w:after="120"/>
              <w:rPr>
                <w:rFonts w:ascii="Calibri Light" w:hAnsi="Calibri Light"/>
                <w:sz w:val="16"/>
                <w:szCs w:val="16"/>
                <w:lang w:val="en-US"/>
              </w:rPr>
            </w:pPr>
            <w:del w:id="14217" w:author="Ashan Asmone" w:date="2016-03-31T14:56:00Z">
              <w:r w:rsidRPr="00F526AD" w:rsidDel="000E40A0">
                <w:rPr>
                  <w:rFonts w:ascii="Calibri Light" w:hAnsi="Calibri Light"/>
                  <w:sz w:val="16"/>
                  <w:szCs w:val="16"/>
                  <w:lang w:val="en-US"/>
                </w:rPr>
                <w:delText>AS/NZS 2310:1995-Glossary of paint and painting terms</w:delText>
              </w:r>
            </w:del>
            <w:ins w:id="14218" w:author="Ashan Asmone" w:date="2016-03-31T14:56:00Z">
              <w:r w:rsidR="000E40A0">
                <w:rPr>
                  <w:rFonts w:ascii="Calibri Light" w:hAnsi="Calibri Light"/>
                  <w:sz w:val="16"/>
                  <w:szCs w:val="16"/>
                  <w:lang w:val="en-US"/>
                </w:rPr>
                <w:t>AS/NZS 2310:2002 Glossary of paint and painting terms</w:t>
              </w:r>
            </w:ins>
            <w:r w:rsidRPr="00F526AD">
              <w:rPr>
                <w:rFonts w:ascii="Calibri Light" w:hAnsi="Calibri Light"/>
                <w:sz w:val="16"/>
                <w:szCs w:val="16"/>
                <w:lang w:val="en-US"/>
              </w:rPr>
              <w:br/>
            </w:r>
            <w:r w:rsidRPr="00F526AD">
              <w:rPr>
                <w:rFonts w:ascii="Calibri Light" w:hAnsi="Calibri Light"/>
                <w:sz w:val="16"/>
                <w:szCs w:val="16"/>
                <w:lang w:val="en-US"/>
              </w:rPr>
              <w:br/>
            </w:r>
            <w:del w:id="14219" w:author="Ashan Asmone" w:date="2016-03-31T14:57:00Z">
              <w:r w:rsidRPr="00F526AD" w:rsidDel="000E40A0">
                <w:rPr>
                  <w:rFonts w:ascii="Calibri Light" w:hAnsi="Calibri Light"/>
                  <w:sz w:val="16"/>
                  <w:szCs w:val="16"/>
                  <w:lang w:val="en-US"/>
                </w:rPr>
                <w:delText>AS/NZS 2311:2000-Guide to the painting of buildings</w:delText>
              </w:r>
            </w:del>
            <w:ins w:id="14220" w:author="Ashan Asmone" w:date="2016-03-31T14:57:00Z">
              <w:r w:rsidR="000E40A0">
                <w:rPr>
                  <w:rFonts w:ascii="Calibri Light" w:hAnsi="Calibri Light"/>
                  <w:sz w:val="16"/>
                  <w:szCs w:val="16"/>
                  <w:lang w:val="en-US"/>
                </w:rPr>
                <w:t>AS/NZS 2311:2009 Guide to the painting of buildings</w:t>
              </w:r>
            </w:ins>
          </w:p>
          <w:p w14:paraId="4EEE6B44" w14:textId="77777777" w:rsidR="00E82D70" w:rsidRPr="00F526AD" w:rsidRDefault="00E82D70" w:rsidP="00F526AD">
            <w:pPr>
              <w:spacing w:after="120"/>
              <w:rPr>
                <w:rFonts w:ascii="Calibri Light" w:hAnsi="Calibri Light"/>
                <w:sz w:val="16"/>
                <w:szCs w:val="16"/>
                <w:lang w:val="en-US"/>
              </w:rPr>
            </w:pPr>
            <w:del w:id="14221" w:author="Ashan Asmone" w:date="2016-03-31T14:58:00Z">
              <w:r w:rsidRPr="00F526AD" w:rsidDel="000E40A0">
                <w:rPr>
                  <w:rFonts w:ascii="Calibri Light" w:hAnsi="Calibri Light"/>
                  <w:sz w:val="16"/>
                  <w:szCs w:val="16"/>
                  <w:lang w:val="en-US"/>
                </w:rPr>
                <w:delText>AS 3730.0-1991-Guide to the properties of paints for buildings - General information on the specification, purchasing and testing of paints</w:delText>
              </w:r>
            </w:del>
            <w:ins w:id="14222" w:author="Ashan Asmone" w:date="2016-03-31T14:58:00Z">
              <w:r w:rsidR="000E40A0">
                <w:rPr>
                  <w:rFonts w:ascii="Calibri Light" w:hAnsi="Calibri Light"/>
                  <w:sz w:val="16"/>
                  <w:szCs w:val="16"/>
                  <w:lang w:val="en-US"/>
                </w:rPr>
                <w:t>AS 3730.0-2006 Guide to the properties of paints for buildings - General information on the specification, purchasing and testing of paints</w:t>
              </w:r>
            </w:ins>
          </w:p>
          <w:p w14:paraId="2B95F934" w14:textId="77777777" w:rsidR="00E82D70" w:rsidRPr="00F526AD" w:rsidRDefault="00E82D70" w:rsidP="00F526AD">
            <w:pPr>
              <w:spacing w:after="120"/>
              <w:rPr>
                <w:rFonts w:ascii="Calibri Light" w:hAnsi="Calibri Light"/>
                <w:sz w:val="16"/>
                <w:szCs w:val="16"/>
                <w:lang w:val="en-US"/>
              </w:rPr>
            </w:pPr>
            <w:del w:id="14223" w:author="Ashan Asmone" w:date="2016-03-31T15:00:00Z">
              <w:r w:rsidRPr="00F526AD" w:rsidDel="000E40A0">
                <w:rPr>
                  <w:rFonts w:ascii="Calibri Light" w:hAnsi="Calibri Light"/>
                  <w:sz w:val="16"/>
                  <w:szCs w:val="16"/>
                  <w:lang w:val="en-US"/>
                </w:rPr>
                <w:delText>AS 3730.100-1994-Guide to the properties of paints for buildings - Introduction and list of guides</w:delText>
              </w:r>
            </w:del>
            <w:ins w:id="14224" w:author="Ashan Asmone" w:date="2016-03-31T15:00:00Z">
              <w:r w:rsidR="000E40A0">
                <w:rPr>
                  <w:rFonts w:ascii="Calibri Light" w:hAnsi="Calibri Light"/>
                  <w:sz w:val="16"/>
                  <w:szCs w:val="16"/>
                  <w:lang w:val="en-US"/>
                </w:rPr>
                <w:t>AS 3730.100-2006 Guide to the properties of paints for buildings - Introduction and list of guides</w:t>
              </w:r>
            </w:ins>
          </w:p>
          <w:p w14:paraId="33861024" w14:textId="77777777" w:rsidR="00E82D70" w:rsidRPr="00F526AD" w:rsidRDefault="00E82D70" w:rsidP="00F526AD">
            <w:pPr>
              <w:spacing w:after="120"/>
              <w:rPr>
                <w:rFonts w:ascii="Calibri Light" w:hAnsi="Calibri Light"/>
                <w:sz w:val="16"/>
                <w:szCs w:val="16"/>
                <w:lang w:val="en-US"/>
              </w:rPr>
            </w:pPr>
            <w:del w:id="14225" w:author="Ashan Asmone" w:date="2016-03-31T15:02:00Z">
              <w:r w:rsidRPr="00F526AD" w:rsidDel="000E40A0">
                <w:rPr>
                  <w:rFonts w:ascii="Calibri Light" w:hAnsi="Calibri Light"/>
                  <w:sz w:val="16"/>
                  <w:szCs w:val="16"/>
                  <w:lang w:val="en-US"/>
                </w:rPr>
                <w:delText>HB 73.1-1995-Handbook of Australian Paint Standards - General</w:delText>
              </w:r>
            </w:del>
            <w:ins w:id="14226" w:author="Ashan Asmone" w:date="2016-03-31T15:02:00Z">
              <w:r w:rsidR="000E40A0">
                <w:rPr>
                  <w:rFonts w:ascii="Calibri Light" w:hAnsi="Calibri Light"/>
                  <w:sz w:val="16"/>
                  <w:szCs w:val="16"/>
                  <w:lang w:val="en-US"/>
                </w:rPr>
                <w:t>HB 73.1-2005 Handbook of Australian Paint Standards - General</w:t>
              </w:r>
            </w:ins>
          </w:p>
          <w:p w14:paraId="3925FD29" w14:textId="77777777" w:rsidR="00E82D70" w:rsidRPr="00F526AD" w:rsidRDefault="00E82D70" w:rsidP="00F526AD">
            <w:pPr>
              <w:spacing w:after="120"/>
              <w:rPr>
                <w:rFonts w:ascii="Calibri Light" w:hAnsi="Calibri Light"/>
                <w:sz w:val="16"/>
                <w:szCs w:val="16"/>
                <w:lang w:val="en-US"/>
              </w:rPr>
            </w:pPr>
            <w:del w:id="14227" w:author="Ashan Asmone" w:date="2016-03-31T15:03:00Z">
              <w:r w:rsidRPr="00F526AD" w:rsidDel="000E40A0">
                <w:rPr>
                  <w:rFonts w:ascii="Calibri Light" w:hAnsi="Calibri Light"/>
                  <w:sz w:val="16"/>
                  <w:szCs w:val="16"/>
                  <w:lang w:val="en-US"/>
                </w:rPr>
                <w:delText>HB 73.2-1995-Handbook of Australian Paint Standards - Test methods</w:delText>
              </w:r>
            </w:del>
            <w:ins w:id="14228" w:author="Ashan Asmone" w:date="2016-03-31T15:03:00Z">
              <w:r w:rsidR="000E40A0">
                <w:rPr>
                  <w:rFonts w:ascii="Calibri Light" w:hAnsi="Calibri Light"/>
                  <w:sz w:val="16"/>
                  <w:szCs w:val="16"/>
                  <w:lang w:val="en-US"/>
                </w:rPr>
                <w:t>HB 73.2-2005 Handbook of Australian Paint Standards - Test methods</w:t>
              </w:r>
            </w:ins>
          </w:p>
          <w:p w14:paraId="016DDDB3" w14:textId="77777777" w:rsidR="00E82D70" w:rsidRPr="00F526AD" w:rsidRDefault="00E82D70" w:rsidP="00F526AD">
            <w:pPr>
              <w:spacing w:after="120"/>
              <w:rPr>
                <w:rFonts w:ascii="Calibri Light" w:hAnsi="Calibri Light"/>
                <w:sz w:val="16"/>
                <w:szCs w:val="16"/>
                <w:lang w:val="en-US"/>
              </w:rPr>
            </w:pPr>
            <w:del w:id="14229" w:author="Ashan Asmone" w:date="2016-03-31T15:04:00Z">
              <w:r w:rsidRPr="00F526AD" w:rsidDel="000E40A0">
                <w:rPr>
                  <w:rFonts w:ascii="Calibri Light" w:hAnsi="Calibri Light"/>
                  <w:sz w:val="16"/>
                  <w:szCs w:val="16"/>
                  <w:lang w:val="en-US"/>
                </w:rPr>
                <w:delText>AS/NZS 1580.101.1:1999-Paints and related materials - Methods of test - Conditions of test - Temperature, humidity and airflow control</w:delText>
              </w:r>
            </w:del>
            <w:ins w:id="14230" w:author="Ashan Asmone" w:date="2016-03-31T15:04:00Z">
              <w:r w:rsidR="000E40A0">
                <w:rPr>
                  <w:rFonts w:ascii="Calibri Light" w:hAnsi="Calibri Light"/>
                  <w:sz w:val="16"/>
                  <w:szCs w:val="16"/>
                  <w:lang w:val="en-US"/>
                </w:rPr>
                <w:t>AS/NZS 1580.101.1:1999 (R2013) Paints and related materials - Methods of test - - Conditions of test - Temperature, humidity and airflow control</w:t>
              </w:r>
            </w:ins>
          </w:p>
          <w:p w14:paraId="6EDEBA4C" w14:textId="77777777" w:rsidR="00E82D70" w:rsidRPr="00F526AD" w:rsidRDefault="00E82D70" w:rsidP="00F526AD">
            <w:pPr>
              <w:spacing w:after="120"/>
              <w:rPr>
                <w:rFonts w:ascii="Calibri Light" w:hAnsi="Calibri Light"/>
                <w:sz w:val="16"/>
                <w:szCs w:val="16"/>
                <w:lang w:val="en-US"/>
              </w:rPr>
            </w:pPr>
            <w:del w:id="14231" w:author="Ashan Asmone" w:date="2016-03-31T15:06:00Z">
              <w:r w:rsidRPr="00F526AD" w:rsidDel="00383EB6">
                <w:rPr>
                  <w:rFonts w:ascii="Calibri Light" w:hAnsi="Calibri Light"/>
                  <w:sz w:val="16"/>
                  <w:szCs w:val="16"/>
                  <w:lang w:val="en-US"/>
                </w:rPr>
                <w:delText>AS/NZS 1580.107.2:1995-Paints and related materials - Methods of test - Determination of wet film thickness from wet film mass</w:delText>
              </w:r>
            </w:del>
            <w:ins w:id="14232" w:author="Ashan Asmone" w:date="2016-03-31T15:06:00Z">
              <w:r w:rsidR="00383EB6">
                <w:rPr>
                  <w:rFonts w:ascii="Calibri Light" w:hAnsi="Calibri Light"/>
                  <w:sz w:val="16"/>
                  <w:szCs w:val="16"/>
                  <w:lang w:val="en-US"/>
                </w:rPr>
                <w:t>AS/NZS 1580.107.2:1995 Paints and related materials - Methods of test - - Determination of wet film thickness from wet film mass</w:t>
              </w:r>
            </w:ins>
          </w:p>
          <w:p w14:paraId="719DDE22" w14:textId="77777777" w:rsidR="00E82D70" w:rsidRPr="00F526AD" w:rsidRDefault="00E82D70" w:rsidP="00F526AD">
            <w:pPr>
              <w:spacing w:after="120"/>
              <w:rPr>
                <w:rFonts w:ascii="Calibri Light" w:hAnsi="Calibri Light"/>
                <w:sz w:val="16"/>
                <w:szCs w:val="16"/>
                <w:lang w:val="en-US"/>
              </w:rPr>
            </w:pPr>
            <w:del w:id="14233" w:author="Ashan Asmone" w:date="2016-03-31T15:07:00Z">
              <w:r w:rsidRPr="00F526AD" w:rsidDel="00383EB6">
                <w:rPr>
                  <w:rFonts w:ascii="Calibri Light" w:hAnsi="Calibri Light"/>
                  <w:sz w:val="16"/>
                  <w:szCs w:val="16"/>
                  <w:lang w:val="en-US"/>
                </w:rPr>
                <w:delText>AS/NZS 1580.408.5:1994-Paints and related materials - Methods of test - Adhesion - Pull-off test</w:delText>
              </w:r>
            </w:del>
            <w:ins w:id="14234" w:author="Ashan Asmone" w:date="2016-03-31T15:07:00Z">
              <w:r w:rsidR="00383EB6">
                <w:rPr>
                  <w:rFonts w:ascii="Calibri Light" w:hAnsi="Calibri Light"/>
                  <w:sz w:val="16"/>
                  <w:szCs w:val="16"/>
                  <w:lang w:val="en-US"/>
                </w:rPr>
                <w:t>AS 1580.408.5-2006 Paints and related materials - Methods of test - Adhesion - Pull-off test</w:t>
              </w:r>
            </w:ins>
          </w:p>
          <w:p w14:paraId="505FB2B7" w14:textId="77777777" w:rsidR="00E82D70" w:rsidRPr="00F526AD" w:rsidRDefault="00E82D70" w:rsidP="00F526AD">
            <w:pPr>
              <w:spacing w:after="120"/>
              <w:rPr>
                <w:rFonts w:ascii="Calibri Light" w:hAnsi="Calibri Light"/>
                <w:sz w:val="16"/>
                <w:szCs w:val="16"/>
                <w:lang w:val="en-US"/>
              </w:rPr>
            </w:pPr>
            <w:del w:id="14235" w:author="Ashan Asmone" w:date="2016-03-31T15:12:00Z">
              <w:r w:rsidRPr="00F526AD" w:rsidDel="00383EB6">
                <w:rPr>
                  <w:rFonts w:ascii="Calibri Light" w:hAnsi="Calibri Light"/>
                  <w:sz w:val="16"/>
                  <w:szCs w:val="16"/>
                  <w:lang w:val="en-US"/>
                </w:rPr>
                <w:delText>AS/NZS 1580.481.1.10:1998-Paints and related materials - Methods of test - Coatings - Exposed to weathering - Degree of flaking and peeling</w:delText>
              </w:r>
            </w:del>
            <w:ins w:id="14236" w:author="Ashan Asmone" w:date="2016-03-31T15:12:00Z">
              <w:r w:rsidR="00383EB6">
                <w:rPr>
                  <w:rFonts w:ascii="Calibri Light" w:hAnsi="Calibri Light"/>
                  <w:sz w:val="16"/>
                  <w:szCs w:val="16"/>
                  <w:lang w:val="en-US"/>
                </w:rPr>
                <w:t>AS/NZS 1580.481.1.10:1998 (R2013) Paints and related materials - Methods of test - Coatings - Exposed to weathering - Degree of flaking and peeling</w:t>
              </w:r>
            </w:ins>
          </w:p>
          <w:p w14:paraId="0257F3C5" w14:textId="77777777" w:rsidR="00E82D70" w:rsidRPr="00F526AD" w:rsidRDefault="00E82D70" w:rsidP="00F526AD">
            <w:pPr>
              <w:spacing w:after="120"/>
              <w:rPr>
                <w:rFonts w:ascii="Calibri Light" w:hAnsi="Calibri Light"/>
                <w:sz w:val="16"/>
                <w:szCs w:val="16"/>
                <w:lang w:val="en-US"/>
              </w:rPr>
            </w:pPr>
            <w:del w:id="14237" w:author="Ashan Asmone" w:date="2016-03-31T15:14:00Z">
              <w:r w:rsidRPr="00F526AD" w:rsidDel="00383EB6">
                <w:rPr>
                  <w:rFonts w:ascii="Calibri Light" w:hAnsi="Calibri Light"/>
                  <w:sz w:val="16"/>
                  <w:szCs w:val="16"/>
                  <w:lang w:val="en-US"/>
                </w:rPr>
                <w:delText>AS/NZS 1580.481.1.13:1998-Paints and related materials - Methods of test - Coatings - Exposed to weathering - Degree of fungal or algal growth</w:delText>
              </w:r>
            </w:del>
            <w:ins w:id="14238" w:author="Ashan Asmone" w:date="2016-03-31T15:14:00Z">
              <w:r w:rsidR="00383EB6">
                <w:rPr>
                  <w:rFonts w:ascii="Calibri Light" w:hAnsi="Calibri Light"/>
                  <w:sz w:val="16"/>
                  <w:szCs w:val="16"/>
                  <w:lang w:val="en-US"/>
                </w:rPr>
                <w:t>AS/NZS 1580.481.1.13:1998 (Reconfirmed 2013) Methods of test for paints and related materials - Exposed to weathering - Degree of fungal or algal growth</w:t>
              </w:r>
            </w:ins>
          </w:p>
          <w:p w14:paraId="032F8584" w14:textId="77777777" w:rsidR="00E82D70" w:rsidRPr="00F526AD" w:rsidRDefault="00E82D70" w:rsidP="00F526AD">
            <w:pPr>
              <w:spacing w:after="120"/>
              <w:rPr>
                <w:rFonts w:ascii="Calibri Light" w:hAnsi="Calibri Light"/>
                <w:sz w:val="16"/>
                <w:szCs w:val="16"/>
                <w:lang w:val="en-US"/>
              </w:rPr>
            </w:pPr>
            <w:del w:id="14239" w:author="Ashan Asmone" w:date="2016-03-31T15:15:00Z">
              <w:r w:rsidRPr="00F526AD" w:rsidDel="00383EB6">
                <w:rPr>
                  <w:rFonts w:ascii="Calibri Light" w:hAnsi="Calibri Light"/>
                  <w:sz w:val="16"/>
                  <w:szCs w:val="16"/>
                  <w:lang w:val="en-US"/>
                </w:rPr>
                <w:delText>AS/NZS 1580.481.1.9:1998-Paints and related materials - Methods of test - Coatings - Exposed to weathering - Degree of blistering</w:delText>
              </w:r>
            </w:del>
            <w:ins w:id="14240" w:author="Ashan Asmone" w:date="2016-03-31T15:15:00Z">
              <w:r w:rsidR="00383EB6">
                <w:rPr>
                  <w:rFonts w:ascii="Calibri Light" w:hAnsi="Calibri Light"/>
                  <w:sz w:val="16"/>
                  <w:szCs w:val="16"/>
                  <w:lang w:val="en-US"/>
                </w:rPr>
                <w:t>AS/NZS 1580.481.1.9:1998 (R2013) Paints and related materials - Methods of test - Coatings - Exposed to weathering - Degree of blistering</w:t>
              </w:r>
            </w:ins>
          </w:p>
          <w:p w14:paraId="5121CE3B" w14:textId="77777777" w:rsidR="00401C5E" w:rsidRPr="00F526AD" w:rsidRDefault="00401C5E" w:rsidP="00F526AD">
            <w:pPr>
              <w:spacing w:after="120"/>
              <w:rPr>
                <w:rFonts w:ascii="Calibri Light" w:hAnsi="Calibri Light"/>
                <w:sz w:val="16"/>
                <w:szCs w:val="16"/>
                <w:lang w:val="en-US"/>
              </w:rPr>
            </w:pPr>
          </w:p>
        </w:tc>
      </w:tr>
      <w:tr w:rsidR="00401C5E" w:rsidRPr="004F3C8C" w14:paraId="07D18562" w14:textId="77777777" w:rsidTr="00401C5E">
        <w:tc>
          <w:tcPr>
            <w:tcW w:w="685" w:type="dxa"/>
          </w:tcPr>
          <w:p w14:paraId="03697CE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0E9BA75"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Brick</w:t>
            </w:r>
          </w:p>
          <w:p w14:paraId="21A2DCBE" w14:textId="77777777" w:rsidR="00E82D70" w:rsidRPr="00F526AD" w:rsidRDefault="00E82D70" w:rsidP="00F526AD">
            <w:pPr>
              <w:spacing w:after="120"/>
              <w:rPr>
                <w:rFonts w:ascii="Calibri Light" w:hAnsi="Calibri Light"/>
                <w:sz w:val="16"/>
                <w:szCs w:val="16"/>
                <w:lang w:val="en-US"/>
              </w:rPr>
            </w:pPr>
            <w:del w:id="14241" w:author="Ashan Senel Asmone" w:date="2016-03-21T21:06:00Z">
              <w:r w:rsidRPr="00F526AD" w:rsidDel="0088204E">
                <w:rPr>
                  <w:rFonts w:ascii="Calibri Light" w:hAnsi="Calibri Light"/>
                  <w:sz w:val="16"/>
                  <w:szCs w:val="16"/>
                  <w:lang w:val="en-US"/>
                </w:rPr>
                <w:delText>SS 103 : 1974 Burnt clay and shale bricks</w:delText>
              </w:r>
            </w:del>
          </w:p>
          <w:p w14:paraId="7FFB2E60" w14:textId="77777777" w:rsidR="00E82D70" w:rsidRPr="00F526AD" w:rsidRDefault="00E82D70" w:rsidP="00F526AD">
            <w:pPr>
              <w:spacing w:after="120"/>
              <w:rPr>
                <w:rFonts w:ascii="Calibri Light" w:hAnsi="Calibri Light"/>
                <w:sz w:val="16"/>
                <w:szCs w:val="16"/>
                <w:lang w:val="en-US"/>
              </w:rPr>
            </w:pPr>
            <w:del w:id="14242" w:author="Ashan Senel Asmone" w:date="2016-03-21T13:53:00Z">
              <w:r w:rsidRPr="00F526AD" w:rsidDel="00EB11C2">
                <w:rPr>
                  <w:rFonts w:ascii="Calibri Light" w:hAnsi="Calibri Light"/>
                  <w:sz w:val="16"/>
                  <w:szCs w:val="16"/>
                  <w:lang w:val="en-US"/>
                </w:rPr>
                <w:delText>SS 26: 2000 Ordinary Portland Cement</w:delText>
              </w:r>
            </w:del>
            <w:ins w:id="14243" w:author="Ashan Senel Asmone" w:date="2016-03-21T13:53:00Z">
              <w:r w:rsidR="00EB11C2">
                <w:rPr>
                  <w:rFonts w:ascii="Calibri Light" w:hAnsi="Calibri Light"/>
                  <w:sz w:val="16"/>
                  <w:szCs w:val="16"/>
                  <w:lang w:val="en-US"/>
                </w:rPr>
                <w:t>SS EN 197 - 1 : 2014 Cement - Part 1 : Composition, specifications and conformity criteria for common cement/ SS EN 197 - 2 : 2014 Cement - Part 2 : Conformity evaluation</w:t>
              </w:r>
            </w:ins>
          </w:p>
          <w:p w14:paraId="622F1DE9" w14:textId="77777777" w:rsidR="00E82D70" w:rsidRPr="00F526AD" w:rsidRDefault="00E82D70" w:rsidP="00F526AD">
            <w:pPr>
              <w:spacing w:after="120"/>
              <w:rPr>
                <w:rFonts w:ascii="Calibri Light" w:hAnsi="Calibri Light"/>
                <w:sz w:val="16"/>
                <w:szCs w:val="16"/>
                <w:lang w:val="en-US"/>
              </w:rPr>
            </w:pPr>
            <w:del w:id="14244" w:author="Ashan Senel Asmone" w:date="2016-03-21T20:46:00Z">
              <w:r w:rsidRPr="00F526AD" w:rsidDel="00901293">
                <w:rPr>
                  <w:rFonts w:ascii="Calibri Light" w:hAnsi="Calibri Light"/>
                  <w:sz w:val="16"/>
                  <w:szCs w:val="16"/>
                  <w:lang w:val="en-US"/>
                </w:rPr>
                <w:delText>SS 31 : 1998- Aggregates from natural sources for concrete</w:delText>
              </w:r>
            </w:del>
            <w:ins w:id="14245" w:author="Ashan Senel Asmone" w:date="2016-03-21T20:46:00Z">
              <w:r w:rsidR="00901293">
                <w:rPr>
                  <w:rFonts w:ascii="Calibri Light" w:hAnsi="Calibri Light"/>
                  <w:sz w:val="16"/>
                  <w:szCs w:val="16"/>
                  <w:lang w:val="en-US"/>
                </w:rPr>
                <w:t>SS EN 12620 : 2008 Specification for aggregates for concrete</w:t>
              </w:r>
            </w:ins>
          </w:p>
          <w:p w14:paraId="449B4DA2" w14:textId="77777777" w:rsidR="00E82D70" w:rsidRPr="00F526AD" w:rsidRDefault="00E82D70" w:rsidP="00F526AD">
            <w:pPr>
              <w:spacing w:after="120"/>
              <w:rPr>
                <w:rFonts w:ascii="Calibri Light" w:hAnsi="Calibri Light"/>
                <w:sz w:val="16"/>
                <w:szCs w:val="16"/>
                <w:lang w:val="en-US"/>
              </w:rPr>
            </w:pPr>
            <w:del w:id="14246" w:author="Ashan Senel Asmone" w:date="2016-03-21T20:53:00Z">
              <w:r w:rsidRPr="00F526AD" w:rsidDel="0088204E">
                <w:rPr>
                  <w:rFonts w:ascii="Calibri Light" w:hAnsi="Calibri Light"/>
                  <w:sz w:val="16"/>
                  <w:szCs w:val="16"/>
                  <w:lang w:val="en-US"/>
                </w:rPr>
                <w:delText>SS 320: Admixtures</w:delText>
              </w:r>
            </w:del>
            <w:ins w:id="14247"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4248"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4249"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14FE1F77" w14:textId="77777777" w:rsidR="00E82D70" w:rsidRPr="00F526AD" w:rsidRDefault="00E82D70" w:rsidP="00F526AD">
            <w:pPr>
              <w:spacing w:after="120"/>
              <w:rPr>
                <w:rFonts w:ascii="Calibri Light" w:hAnsi="Calibri Light"/>
                <w:sz w:val="16"/>
                <w:szCs w:val="16"/>
                <w:lang w:val="en-US"/>
              </w:rPr>
            </w:pPr>
            <w:del w:id="14250" w:author="Ashan Senel Asmone" w:date="2016-03-21T21:03:00Z">
              <w:r w:rsidRPr="00F526AD" w:rsidDel="0088204E">
                <w:rPr>
                  <w:rFonts w:ascii="Calibri Light" w:hAnsi="Calibri Light"/>
                  <w:sz w:val="16"/>
                  <w:szCs w:val="16"/>
                  <w:lang w:val="en-US"/>
                </w:rPr>
                <w:delText>SS 397 : Methods of testing cement</w:delText>
              </w:r>
            </w:del>
          </w:p>
          <w:p w14:paraId="7409C303"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Plaster</w:t>
            </w:r>
          </w:p>
          <w:p w14:paraId="358B3F6E" w14:textId="77777777" w:rsidR="00E82D70" w:rsidRPr="00F526AD" w:rsidRDefault="00E82D70" w:rsidP="00F526AD">
            <w:pPr>
              <w:spacing w:after="120"/>
              <w:rPr>
                <w:rFonts w:ascii="Calibri Light" w:hAnsi="Calibri Light"/>
                <w:sz w:val="16"/>
                <w:szCs w:val="16"/>
                <w:lang w:val="en-US"/>
              </w:rPr>
            </w:pPr>
            <w:del w:id="14251" w:author="Ashan Senel Asmone" w:date="2016-03-21T16:22:00Z">
              <w:r w:rsidRPr="00F526AD" w:rsidDel="00A42019">
                <w:rPr>
                  <w:rFonts w:ascii="Calibri Light" w:hAnsi="Calibri Light"/>
                  <w:sz w:val="16"/>
                  <w:szCs w:val="16"/>
                  <w:lang w:val="en-US"/>
                </w:rPr>
                <w:delText>CP 56 : 1991 Code of practice for internal plastering</w:delText>
              </w:r>
            </w:del>
            <w:ins w:id="14252" w:author="Ashan Senel Asmone" w:date="2016-03-21T16:22:00Z">
              <w:r w:rsidR="00A42019">
                <w:rPr>
                  <w:rFonts w:ascii="Calibri Light" w:hAnsi="Calibri Light"/>
                  <w:sz w:val="16"/>
                  <w:szCs w:val="16"/>
                  <w:lang w:val="en-US"/>
                </w:rPr>
                <w:t>CP 56 : 1991 Code of practice for internal plastering</w:t>
              </w:r>
            </w:ins>
          </w:p>
          <w:p w14:paraId="3A0D23D2" w14:textId="77777777" w:rsidR="00E82D70" w:rsidRPr="00F526AD" w:rsidRDefault="00E82D70" w:rsidP="00F526AD">
            <w:pPr>
              <w:spacing w:after="120"/>
              <w:rPr>
                <w:rFonts w:ascii="Calibri Light" w:hAnsi="Calibri Light"/>
                <w:sz w:val="16"/>
                <w:szCs w:val="16"/>
                <w:lang w:val="en-US"/>
              </w:rPr>
            </w:pPr>
            <w:del w:id="14253" w:author="Ashan Asmone" w:date="2016-03-31T14:13:00Z">
              <w:r w:rsidRPr="00F526AD" w:rsidDel="00041349">
                <w:rPr>
                  <w:rFonts w:ascii="Calibri Light" w:hAnsi="Calibri Light"/>
                  <w:sz w:val="16"/>
                  <w:szCs w:val="16"/>
                  <w:lang w:val="en-US"/>
                </w:rPr>
                <w:delText>SS 26 : 2000 Ordinary Portland cement</w:delText>
              </w:r>
            </w:del>
            <w:ins w:id="14254" w:author="Ashan Asmone" w:date="2016-03-31T14:13:00Z">
              <w:r w:rsidR="00041349">
                <w:rPr>
                  <w:rFonts w:ascii="Calibri Light" w:hAnsi="Calibri Light"/>
                  <w:sz w:val="16"/>
                  <w:szCs w:val="16"/>
                  <w:lang w:val="en-US"/>
                </w:rPr>
                <w:t>SS EN 197 series - Cement</w:t>
              </w:r>
            </w:ins>
          </w:p>
          <w:p w14:paraId="2524065C" w14:textId="77777777" w:rsidR="00E82D70" w:rsidRPr="00F526AD" w:rsidRDefault="00E82D70" w:rsidP="00F526AD">
            <w:pPr>
              <w:spacing w:after="120"/>
              <w:rPr>
                <w:rFonts w:ascii="Calibri Light" w:hAnsi="Calibri Light"/>
                <w:sz w:val="16"/>
                <w:szCs w:val="16"/>
                <w:lang w:val="en-US"/>
              </w:rPr>
            </w:pPr>
            <w:del w:id="14255" w:author="Ashan Asmone" w:date="2016-03-31T14:15:00Z">
              <w:r w:rsidRPr="00F526AD" w:rsidDel="00041349">
                <w:rPr>
                  <w:rFonts w:ascii="Calibri Light" w:hAnsi="Calibri Light"/>
                  <w:sz w:val="16"/>
                  <w:szCs w:val="16"/>
                  <w:lang w:val="en-US"/>
                </w:rPr>
                <w:delText>SS 73 : Part 0 : 1992 Methods of sampling and testing of mineral aggregates, sand and fillers - General requirements for apparatus and calibration</w:delText>
              </w:r>
            </w:del>
            <w:ins w:id="14256" w:author="Ashan Asmone" w:date="2016-03-31T14:15:00Z">
              <w:r w:rsidR="00041349">
                <w:rPr>
                  <w:rFonts w:ascii="Calibri Light" w:hAnsi="Calibri Light"/>
                  <w:sz w:val="16"/>
                  <w:szCs w:val="16"/>
                  <w:lang w:val="en-US"/>
                </w:rPr>
                <w:t>SS EN 12620 : 2008 Specification for aggregates for concrete</w:t>
              </w:r>
            </w:ins>
          </w:p>
          <w:p w14:paraId="7214AD71" w14:textId="77777777" w:rsidR="00E82D70" w:rsidRPr="00F526AD" w:rsidRDefault="00E82D70" w:rsidP="00F526AD">
            <w:pPr>
              <w:spacing w:after="120"/>
              <w:rPr>
                <w:rFonts w:ascii="Calibri Light" w:hAnsi="Calibri Light"/>
                <w:sz w:val="16"/>
                <w:szCs w:val="16"/>
                <w:lang w:val="en-US"/>
              </w:rPr>
            </w:pPr>
            <w:del w:id="14257" w:author="Ashan Asmone" w:date="2016-03-31T14:15:00Z">
              <w:r w:rsidRPr="00F526AD" w:rsidDel="00041349">
                <w:rPr>
                  <w:rFonts w:ascii="Calibri Light" w:hAnsi="Calibri Light"/>
                  <w:sz w:val="16"/>
                  <w:szCs w:val="16"/>
                  <w:lang w:val="en-US"/>
                </w:rPr>
                <w:delText>SS 73 : Part 1 : 1992 Methods of sampling and testing of mineral aggregates, sand and fillers - Guide to sampling and testing aggregates</w:delText>
              </w:r>
            </w:del>
          </w:p>
          <w:p w14:paraId="1E4EC6D5" w14:textId="77777777" w:rsidR="00E82D70" w:rsidRPr="00F526AD" w:rsidRDefault="00E82D70" w:rsidP="00F526AD">
            <w:pPr>
              <w:spacing w:after="120"/>
              <w:rPr>
                <w:rFonts w:ascii="Calibri Light" w:hAnsi="Calibri Light"/>
                <w:sz w:val="16"/>
                <w:szCs w:val="16"/>
                <w:lang w:val="en-US"/>
              </w:rPr>
            </w:pPr>
            <w:del w:id="14258" w:author="Ashan Asmone" w:date="2016-03-31T14:16:00Z">
              <w:r w:rsidRPr="00F526AD" w:rsidDel="00041349">
                <w:rPr>
                  <w:rFonts w:ascii="Calibri Light" w:hAnsi="Calibri Light"/>
                  <w:sz w:val="16"/>
                  <w:szCs w:val="16"/>
                  <w:lang w:val="en-US"/>
                </w:rPr>
                <w:delText>SS 31 : 1998 Aggregates from natural sources for concrete</w:delText>
              </w:r>
            </w:del>
          </w:p>
          <w:p w14:paraId="4F2E99BE" w14:textId="77777777" w:rsidR="00E82D70" w:rsidRPr="00F526AD" w:rsidRDefault="00E82D70" w:rsidP="00F526AD">
            <w:pPr>
              <w:spacing w:after="120"/>
              <w:rPr>
                <w:rFonts w:ascii="Calibri Light" w:hAnsi="Calibri Light"/>
                <w:sz w:val="16"/>
                <w:szCs w:val="16"/>
                <w:lang w:val="en-US"/>
              </w:rPr>
            </w:pPr>
            <w:del w:id="14259" w:author="Ashan Asmone" w:date="2016-03-31T14:17:00Z">
              <w:r w:rsidRPr="00F526AD" w:rsidDel="00041349">
                <w:rPr>
                  <w:rFonts w:ascii="Calibri Light" w:hAnsi="Calibri Light"/>
                  <w:sz w:val="16"/>
                  <w:szCs w:val="16"/>
                  <w:lang w:val="en-US"/>
                </w:rPr>
                <w:delText>SS 73 : Part 20 : 1992 Methods of sampling and testing of mineral aggregates, sand and fillers - Methods for testing and classifying drying shrinkage of aggregates in concrete</w:delText>
              </w:r>
            </w:del>
          </w:p>
          <w:p w14:paraId="49CCE8FC" w14:textId="77777777" w:rsidR="00E82D70" w:rsidRPr="00F526AD" w:rsidRDefault="00E82D70" w:rsidP="00F526AD">
            <w:pPr>
              <w:spacing w:after="120"/>
              <w:rPr>
                <w:rFonts w:ascii="Calibri Light" w:hAnsi="Calibri Light"/>
                <w:sz w:val="16"/>
                <w:szCs w:val="16"/>
                <w:lang w:val="en-US"/>
              </w:rPr>
            </w:pPr>
            <w:del w:id="14260" w:author="Ashan Asmone" w:date="2016-03-31T14:19:00Z">
              <w:r w:rsidRPr="00F526AD" w:rsidDel="00041349">
                <w:rPr>
                  <w:rFonts w:ascii="Calibri Light" w:hAnsi="Calibri Light"/>
                  <w:sz w:val="16"/>
                  <w:szCs w:val="16"/>
                  <w:lang w:val="en-US"/>
                </w:rPr>
                <w:delText>SS 73 : Part 21 : 1992 Methods of sampling and testing of mineral aggregates, sand and fillers - Method for determination of soundness</w:delText>
              </w:r>
            </w:del>
          </w:p>
          <w:p w14:paraId="5512F904" w14:textId="77777777" w:rsidR="00E82D70" w:rsidRPr="00F526AD" w:rsidRDefault="00E82D70" w:rsidP="00F526AD">
            <w:pPr>
              <w:spacing w:after="120"/>
              <w:rPr>
                <w:rFonts w:ascii="Calibri Light" w:hAnsi="Calibri Light"/>
                <w:sz w:val="16"/>
                <w:szCs w:val="16"/>
                <w:lang w:val="en-US"/>
              </w:rPr>
            </w:pPr>
            <w:del w:id="14261" w:author="Ashan Asmone" w:date="2016-03-31T14:20:00Z">
              <w:r w:rsidRPr="00F526AD" w:rsidDel="00041349">
                <w:rPr>
                  <w:rFonts w:ascii="Calibri Light" w:hAnsi="Calibri Light"/>
                  <w:sz w:val="16"/>
                  <w:szCs w:val="16"/>
                  <w:lang w:val="en-US"/>
                </w:rPr>
                <w:delText>SS 73 : Part 3.2 : 1992 Methods of sampling and testing</w:delText>
              </w:r>
            </w:del>
          </w:p>
          <w:p w14:paraId="53E7F6C1"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Paint</w:t>
            </w:r>
          </w:p>
          <w:p w14:paraId="04F21DF6" w14:textId="77777777" w:rsidR="00E82D70" w:rsidRPr="00F526AD" w:rsidRDefault="00E82D70" w:rsidP="00F526AD">
            <w:pPr>
              <w:spacing w:after="120"/>
              <w:rPr>
                <w:rFonts w:ascii="Calibri Light" w:hAnsi="Calibri Light"/>
                <w:sz w:val="16"/>
                <w:szCs w:val="16"/>
                <w:lang w:val="en-US"/>
              </w:rPr>
            </w:pPr>
            <w:del w:id="14262" w:author="Ashan Asmone" w:date="2016-03-31T13:55:00Z">
              <w:r w:rsidRPr="00F526AD" w:rsidDel="00E33639">
                <w:rPr>
                  <w:rFonts w:ascii="Calibri Light" w:hAnsi="Calibri Light"/>
                  <w:sz w:val="16"/>
                  <w:szCs w:val="16"/>
                  <w:lang w:val="en-US"/>
                </w:rPr>
                <w:delText>SS CP 22: Painting of buildings</w:delText>
              </w:r>
            </w:del>
            <w:ins w:id="14263" w:author="Ashan Asmone" w:date="2016-03-31T13:55:00Z">
              <w:r w:rsidR="00E33639">
                <w:rPr>
                  <w:rFonts w:ascii="Calibri Light" w:hAnsi="Calibri Light"/>
                  <w:sz w:val="16"/>
                  <w:szCs w:val="16"/>
                  <w:lang w:val="en-US"/>
                </w:rPr>
                <w:t>SS 542 : 2008 Code of practice for painting of buildings</w:t>
              </w:r>
            </w:ins>
            <w:r w:rsidRPr="00F526AD">
              <w:rPr>
                <w:rFonts w:ascii="Calibri Light" w:hAnsi="Calibri Light"/>
                <w:sz w:val="16"/>
                <w:szCs w:val="16"/>
                <w:lang w:val="en-US"/>
              </w:rPr>
              <w:t> </w:t>
            </w:r>
            <w:r w:rsidRPr="00F526AD">
              <w:rPr>
                <w:rFonts w:ascii="Calibri Light" w:hAnsi="Calibri Light"/>
                <w:sz w:val="16"/>
                <w:szCs w:val="16"/>
                <w:lang w:val="en-US"/>
              </w:rPr>
              <w:br/>
            </w:r>
            <w:r w:rsidRPr="00F526AD">
              <w:rPr>
                <w:rFonts w:ascii="Calibri Light" w:hAnsi="Calibri Light"/>
                <w:sz w:val="16"/>
                <w:szCs w:val="16"/>
                <w:lang w:val="en-US"/>
              </w:rPr>
              <w:br/>
            </w:r>
            <w:del w:id="14264" w:author="Ashan Asmone" w:date="2016-03-31T13:56:00Z">
              <w:r w:rsidRPr="00F526AD" w:rsidDel="00E33639">
                <w:rPr>
                  <w:rFonts w:ascii="Calibri Light" w:hAnsi="Calibri Light"/>
                  <w:sz w:val="16"/>
                  <w:szCs w:val="16"/>
                  <w:lang w:val="en-US"/>
                </w:rPr>
                <w:delText>SS 5: Methods of tests for paints, varnishes and related materials</w:delText>
              </w:r>
            </w:del>
            <w:ins w:id="14265" w:author="Ashan Asmone" w:date="2016-03-31T13:56:00Z">
              <w:r w:rsidR="00E33639">
                <w:rPr>
                  <w:rFonts w:ascii="Calibri Light" w:hAnsi="Calibri Light"/>
                  <w:sz w:val="16"/>
                  <w:szCs w:val="16"/>
                  <w:lang w:val="en-US"/>
                </w:rPr>
                <w:t>SS 5 Series - Methods of test for paints, varnishes and related materials</w:t>
              </w:r>
            </w:ins>
          </w:p>
          <w:p w14:paraId="577423A8" w14:textId="77777777" w:rsidR="00E82D70" w:rsidRPr="00F526AD" w:rsidRDefault="00E82D70" w:rsidP="00F526AD">
            <w:pPr>
              <w:spacing w:after="120"/>
              <w:rPr>
                <w:rFonts w:ascii="Calibri Light" w:hAnsi="Calibri Light"/>
                <w:sz w:val="16"/>
                <w:szCs w:val="16"/>
                <w:lang w:val="en-US"/>
              </w:rPr>
            </w:pPr>
            <w:del w:id="14266" w:author="Ashan Asmone" w:date="2016-03-31T13:57:00Z">
              <w:r w:rsidRPr="00F526AD" w:rsidDel="00492805">
                <w:rPr>
                  <w:rFonts w:ascii="Calibri Light" w:hAnsi="Calibri Light"/>
                  <w:sz w:val="16"/>
                  <w:szCs w:val="16"/>
                  <w:lang w:val="en-US"/>
                </w:rPr>
                <w:delText>SS 7: Paint: finishing, gloss enamel</w:delText>
              </w:r>
            </w:del>
            <w:ins w:id="14267" w:author="Ashan Asmone" w:date="2016-03-31T13:57:00Z">
              <w:r w:rsidR="00492805">
                <w:rPr>
                  <w:rFonts w:ascii="Calibri Light" w:hAnsi="Calibri Light"/>
                  <w:sz w:val="16"/>
                  <w:szCs w:val="16"/>
                  <w:lang w:val="en-US"/>
                </w:rPr>
                <w:t>SS 7 : 1998 Paint - Finishing, gloss enamel</w:t>
              </w:r>
            </w:ins>
          </w:p>
          <w:p w14:paraId="1D88D434" w14:textId="77777777" w:rsidR="00E82D70" w:rsidRPr="00F526AD" w:rsidRDefault="00E82D70" w:rsidP="00F526AD">
            <w:pPr>
              <w:spacing w:after="120"/>
              <w:rPr>
                <w:rFonts w:ascii="Calibri Light" w:hAnsi="Calibri Light"/>
                <w:sz w:val="16"/>
                <w:szCs w:val="16"/>
                <w:lang w:val="en-US"/>
              </w:rPr>
            </w:pPr>
            <w:del w:id="14268" w:author="Ashan Asmone" w:date="2016-03-31T13:58:00Z">
              <w:r w:rsidRPr="00F526AD" w:rsidDel="00492805">
                <w:rPr>
                  <w:rFonts w:ascii="Calibri Light" w:hAnsi="Calibri Light"/>
                  <w:sz w:val="16"/>
                  <w:szCs w:val="16"/>
                  <w:lang w:val="en-US"/>
                </w:rPr>
                <w:delText>SS 34: Undercoat for gloss enamel</w:delText>
              </w:r>
            </w:del>
            <w:ins w:id="14269" w:author="Ashan Asmone" w:date="2016-03-31T13:58:00Z">
              <w:r w:rsidR="00492805">
                <w:rPr>
                  <w:rFonts w:ascii="Calibri Light" w:hAnsi="Calibri Light"/>
                  <w:sz w:val="16"/>
                  <w:szCs w:val="16"/>
                  <w:lang w:val="en-US"/>
                </w:rPr>
                <w:t>SS 34 : 1998 Undercoat paint for gloss enamel</w:t>
              </w:r>
            </w:ins>
          </w:p>
          <w:p w14:paraId="25417F25" w14:textId="77777777" w:rsidR="00E82D70" w:rsidRPr="00F526AD" w:rsidRDefault="00E82D70" w:rsidP="00F526AD">
            <w:pPr>
              <w:spacing w:after="120"/>
              <w:rPr>
                <w:rFonts w:ascii="Calibri Light" w:hAnsi="Calibri Light"/>
                <w:sz w:val="16"/>
                <w:szCs w:val="16"/>
                <w:lang w:val="en-US"/>
              </w:rPr>
            </w:pPr>
            <w:del w:id="14270" w:author="Ashan Asmone" w:date="2016-03-31T13:59:00Z">
              <w:r w:rsidRPr="00F526AD" w:rsidDel="00492805">
                <w:rPr>
                  <w:rFonts w:ascii="Calibri Light" w:hAnsi="Calibri Light"/>
                  <w:sz w:val="16"/>
                  <w:szCs w:val="16"/>
                  <w:lang w:val="en-US"/>
                </w:rPr>
                <w:delText>SS 150: Emulsion paints for decorative purposes</w:delText>
              </w:r>
            </w:del>
            <w:ins w:id="14271" w:author="Ashan Asmone" w:date="2016-03-31T13:59:00Z">
              <w:r w:rsidR="00492805">
                <w:rPr>
                  <w:rFonts w:ascii="Calibri Light" w:hAnsi="Calibri Light"/>
                  <w:sz w:val="16"/>
                  <w:szCs w:val="16"/>
                  <w:lang w:val="en-US"/>
                </w:rPr>
                <w:t>SS 150 : 1998 Emulsion paints for decorative purposes</w:t>
              </w:r>
            </w:ins>
          </w:p>
          <w:p w14:paraId="5CB78761" w14:textId="77777777" w:rsidR="00401C5E" w:rsidRPr="00F526AD" w:rsidRDefault="00401C5E" w:rsidP="00F526AD">
            <w:pPr>
              <w:spacing w:after="120"/>
              <w:rPr>
                <w:rFonts w:ascii="Calibri Light" w:hAnsi="Calibri Light"/>
                <w:sz w:val="16"/>
                <w:szCs w:val="16"/>
                <w:lang w:val="en-US"/>
              </w:rPr>
            </w:pPr>
          </w:p>
        </w:tc>
      </w:tr>
      <w:tr w:rsidR="00401C5E" w:rsidRPr="004F3C8C" w14:paraId="7FCF2171" w14:textId="77777777" w:rsidTr="00401C5E">
        <w:tc>
          <w:tcPr>
            <w:tcW w:w="685" w:type="dxa"/>
          </w:tcPr>
          <w:p w14:paraId="0BF6BEB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13FF6294"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Bricks</w:t>
            </w:r>
          </w:p>
          <w:p w14:paraId="4775710D"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5019-1:1984 Refractory bricks -- Dimensions -- Part 1: Rectangular bricks</w:t>
            </w:r>
          </w:p>
          <w:p w14:paraId="7F7EDCC8"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5019-2:1984 Refractory bricks -- Dimensions -- Part 2: Arch bricks</w:t>
            </w:r>
          </w:p>
          <w:p w14:paraId="40E8D56C"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5019-3:1984 Refractory bricks -- Dimensions -- Part 3: Rectangular checker bricks for regenerative furnaces</w:t>
            </w:r>
          </w:p>
          <w:p w14:paraId="3F50784F"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5019-4:1988 Refractory bricks -- Dimensions -- Part 4: Dome bricks for electric arc furnace roofs</w:t>
            </w:r>
          </w:p>
          <w:p w14:paraId="0D245401"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5019-5:1984 Refractory bricks -- Dimensions -- Part 5: Skewbacks</w:t>
            </w:r>
          </w:p>
          <w:p w14:paraId="45B77405"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5019-6:1984 Refractory bricks -- Dimensions -- Part 6: Basic bricks for oxygen steel-making converters</w:t>
            </w:r>
          </w:p>
          <w:p w14:paraId="29EAAC80"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5417:1986 Refractory bricks for use in rotary kilns -- Dimensions</w:t>
            </w:r>
          </w:p>
          <w:p w14:paraId="2AE86552"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9205:1988 Refractory bricks for use in rotary kilns -- Hot-face identification marking</w:t>
            </w:r>
          </w:p>
          <w:p w14:paraId="3083C4D2"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12678-1:1996 Refractory products -- Measurement of dimensions and external defects of refractory bricks -- Part 1: Dimensions and conformity to drawings</w:t>
            </w:r>
          </w:p>
          <w:p w14:paraId="4A227173" w14:textId="77777777" w:rsidR="00E82D70" w:rsidRPr="00F526AD" w:rsidRDefault="00E82D70" w:rsidP="00F526AD">
            <w:pPr>
              <w:spacing w:after="120"/>
              <w:rPr>
                <w:rFonts w:ascii="Calibri Light" w:hAnsi="Calibri Light"/>
                <w:sz w:val="16"/>
                <w:szCs w:val="16"/>
                <w:lang w:val="en-US"/>
              </w:rPr>
            </w:pPr>
            <w:del w:id="14272" w:author="Ashan Asmone" w:date="2016-03-31T12:00:00Z">
              <w:r w:rsidRPr="00F526AD" w:rsidDel="00140F61">
                <w:rPr>
                  <w:rFonts w:ascii="Calibri Light" w:hAnsi="Calibri Light"/>
                  <w:sz w:val="16"/>
                  <w:szCs w:val="16"/>
                  <w:lang w:val="en-US"/>
                </w:rPr>
                <w:delText>ISO 12678-2:1996</w:delText>
              </w:r>
            </w:del>
            <w:r w:rsidRPr="00F526AD">
              <w:rPr>
                <w:rFonts w:ascii="Calibri Light" w:hAnsi="Calibri Light"/>
                <w:sz w:val="16"/>
                <w:szCs w:val="16"/>
                <w:lang w:val="en-US"/>
              </w:rPr>
              <w:t xml:space="preserve"> Refractory products -- Measurement of dimensions and external defects of refractory bricks -- Part 2: Corner and edge defects and other surface imperfections </w:t>
            </w:r>
          </w:p>
          <w:p w14:paraId="2667155B"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Paints</w:t>
            </w:r>
          </w:p>
          <w:p w14:paraId="5BAB0FF6" w14:textId="77777777" w:rsidR="00E82D70" w:rsidRPr="00F526AD" w:rsidRDefault="00E82D70" w:rsidP="00F526AD">
            <w:pPr>
              <w:spacing w:after="120"/>
              <w:rPr>
                <w:rFonts w:ascii="Calibri Light" w:hAnsi="Calibri Light"/>
                <w:sz w:val="16"/>
                <w:szCs w:val="16"/>
                <w:lang w:val="en-US"/>
              </w:rPr>
            </w:pPr>
            <w:del w:id="14273" w:author="Ashan Asmone" w:date="2016-03-31T15:47:00Z">
              <w:r w:rsidRPr="00F526AD" w:rsidDel="00A010C7">
                <w:rPr>
                  <w:rFonts w:ascii="Calibri Light" w:hAnsi="Calibri Light"/>
                  <w:sz w:val="16"/>
                  <w:szCs w:val="16"/>
                  <w:lang w:val="en-US"/>
                </w:rPr>
                <w:delText>ISO 1513: 1992 Paints and varnishes -- Examination and preparation of samples for testing</w:delText>
              </w:r>
            </w:del>
            <w:ins w:id="14274" w:author="Ashan Asmone" w:date="2016-03-31T15:47:00Z">
              <w:r w:rsidR="00A010C7">
                <w:rPr>
                  <w:rFonts w:ascii="Calibri Light" w:hAnsi="Calibri Light"/>
                  <w:sz w:val="16"/>
                  <w:szCs w:val="16"/>
                  <w:lang w:val="en-US"/>
                </w:rPr>
                <w:t>ISO 1513:2010 Paints and varnishes -- Examination and preparation of test samples</w:t>
              </w:r>
            </w:ins>
          </w:p>
          <w:p w14:paraId="4C902A48" w14:textId="77777777" w:rsidR="00E82D70" w:rsidRPr="00F526AD" w:rsidRDefault="00E82D70" w:rsidP="00F526AD">
            <w:pPr>
              <w:spacing w:after="120"/>
              <w:rPr>
                <w:rFonts w:ascii="Calibri Light" w:hAnsi="Calibri Light"/>
                <w:sz w:val="16"/>
                <w:szCs w:val="16"/>
                <w:lang w:val="en-US"/>
              </w:rPr>
            </w:pPr>
            <w:del w:id="14275" w:author="Ashan Asmone" w:date="2016-03-31T15:48:00Z">
              <w:r w:rsidRPr="00F526AD" w:rsidDel="00A010C7">
                <w:rPr>
                  <w:rFonts w:ascii="Calibri Light" w:hAnsi="Calibri Light"/>
                  <w:sz w:val="16"/>
                  <w:szCs w:val="16"/>
                  <w:lang w:val="en-US"/>
                </w:rPr>
                <w:delText>ISO 1514: 1993 Paints and varnishes -- Standard panels for testing</w:delText>
              </w:r>
            </w:del>
            <w:ins w:id="14276" w:author="Ashan Asmone" w:date="2016-03-31T15:48:00Z">
              <w:r w:rsidR="00A010C7">
                <w:rPr>
                  <w:rFonts w:ascii="Calibri Light" w:hAnsi="Calibri Light"/>
                  <w:sz w:val="16"/>
                  <w:szCs w:val="16"/>
                  <w:lang w:val="en-US"/>
                </w:rPr>
                <w:t>ISO 1514:2004 Paints and varnishes -- Standard panels for testing</w:t>
              </w:r>
            </w:ins>
          </w:p>
          <w:p w14:paraId="51B2E4CC" w14:textId="77777777" w:rsidR="00E82D70" w:rsidRPr="00F526AD" w:rsidRDefault="00E82D70" w:rsidP="00F526AD">
            <w:pPr>
              <w:spacing w:after="120"/>
              <w:rPr>
                <w:rFonts w:ascii="Calibri Light" w:hAnsi="Calibri Light"/>
                <w:sz w:val="16"/>
                <w:szCs w:val="16"/>
                <w:lang w:val="en-US"/>
              </w:rPr>
            </w:pPr>
            <w:del w:id="14277" w:author="Ashan Asmone" w:date="2016-03-31T15:49:00Z">
              <w:r w:rsidRPr="00F526AD" w:rsidDel="00A010C7">
                <w:rPr>
                  <w:rFonts w:ascii="Calibri Light" w:hAnsi="Calibri Light"/>
                  <w:sz w:val="16"/>
                  <w:szCs w:val="16"/>
                  <w:lang w:val="en-US"/>
                </w:rPr>
                <w:delText>ISO 1516: 1981 Paints, varnishes, petroleum and related products -- Flash/no flash test -- Closed cup equilibrium method</w:delText>
              </w:r>
            </w:del>
            <w:ins w:id="14278" w:author="Ashan Asmone" w:date="2016-03-31T15:49:00Z">
              <w:r w:rsidR="00A010C7">
                <w:rPr>
                  <w:rFonts w:ascii="Calibri Light" w:hAnsi="Calibri Light"/>
                  <w:sz w:val="16"/>
                  <w:szCs w:val="16"/>
                  <w:lang w:val="en-US"/>
                </w:rPr>
                <w:t>ISO 1516:2002 Determination of flash/no flash -- Closed cup equilibrium method</w:t>
              </w:r>
            </w:ins>
          </w:p>
          <w:p w14:paraId="57003B60" w14:textId="77777777" w:rsidR="00E82D70" w:rsidRPr="00F526AD" w:rsidRDefault="00E82D70" w:rsidP="00F526AD">
            <w:pPr>
              <w:spacing w:after="120"/>
              <w:rPr>
                <w:rFonts w:ascii="Calibri Light" w:hAnsi="Calibri Light"/>
                <w:sz w:val="16"/>
                <w:szCs w:val="16"/>
                <w:lang w:val="en-US"/>
              </w:rPr>
            </w:pPr>
            <w:del w:id="14279" w:author="Ashan Asmone" w:date="2016-03-31T15:50:00Z">
              <w:r w:rsidRPr="00F526AD" w:rsidDel="00A010C7">
                <w:rPr>
                  <w:rFonts w:ascii="Calibri Light" w:hAnsi="Calibri Light"/>
                  <w:sz w:val="16"/>
                  <w:szCs w:val="16"/>
                  <w:lang w:val="en-US"/>
                </w:rPr>
                <w:delText>ISO 1517: 1973 Paints and varnishes -- Surface-drying test -- Ballotini method</w:delText>
              </w:r>
            </w:del>
            <w:ins w:id="14280" w:author="Ashan Asmone" w:date="2016-03-31T15:50:00Z">
              <w:r w:rsidR="00A010C7">
                <w:rPr>
                  <w:rFonts w:ascii="Calibri Light" w:hAnsi="Calibri Light"/>
                  <w:sz w:val="16"/>
                  <w:szCs w:val="16"/>
                  <w:lang w:val="en-US"/>
                </w:rPr>
                <w:t>ISO 9117-3:2010 Paints and varnishes -- Drying tests -- Part 3: Surface-drying test using ballotini</w:t>
              </w:r>
            </w:ins>
          </w:p>
          <w:p w14:paraId="3EF2C6D7" w14:textId="77777777" w:rsidR="00E82D70" w:rsidRPr="00F526AD" w:rsidRDefault="00E82D70" w:rsidP="00F526AD">
            <w:pPr>
              <w:spacing w:after="120"/>
              <w:rPr>
                <w:rFonts w:ascii="Calibri Light" w:hAnsi="Calibri Light"/>
                <w:sz w:val="16"/>
                <w:szCs w:val="16"/>
                <w:lang w:val="en-US"/>
              </w:rPr>
            </w:pPr>
            <w:del w:id="14281" w:author="Ashan Asmone" w:date="2016-03-31T15:50:00Z">
              <w:r w:rsidRPr="00F526AD" w:rsidDel="00A010C7">
                <w:rPr>
                  <w:rFonts w:ascii="Calibri Light" w:hAnsi="Calibri Light"/>
                  <w:sz w:val="16"/>
                  <w:szCs w:val="16"/>
                  <w:lang w:val="en-US"/>
                </w:rPr>
                <w:delText>ISO 1518: 1992 Paints and varnishes -- Scratch test</w:delText>
              </w:r>
            </w:del>
            <w:ins w:id="14282" w:author="Ashan Asmone" w:date="2016-03-31T15:50:00Z">
              <w:r w:rsidR="00A010C7">
                <w:rPr>
                  <w:rFonts w:ascii="Calibri Light" w:hAnsi="Calibri Light"/>
                  <w:sz w:val="16"/>
                  <w:szCs w:val="16"/>
                  <w:lang w:val="en-US"/>
                </w:rPr>
                <w:t>ISO 1518-1:2011 Paints and varnishes -- Determination of scratch resistance -- Part 1: Constant-loading method</w:t>
              </w:r>
            </w:ins>
          </w:p>
          <w:p w14:paraId="02C2EE57" w14:textId="77777777" w:rsidR="00E82D70" w:rsidRPr="00F526AD" w:rsidRDefault="00E82D70" w:rsidP="00F526AD">
            <w:pPr>
              <w:spacing w:after="120"/>
              <w:rPr>
                <w:rFonts w:ascii="Calibri Light" w:hAnsi="Calibri Light"/>
                <w:sz w:val="16"/>
                <w:szCs w:val="16"/>
                <w:lang w:val="en-US"/>
              </w:rPr>
            </w:pPr>
            <w:del w:id="14283" w:author="Ashan Asmone" w:date="2016-03-31T15:51:00Z">
              <w:r w:rsidRPr="00F526AD" w:rsidDel="00A010C7">
                <w:rPr>
                  <w:rFonts w:ascii="Calibri Light" w:hAnsi="Calibri Light"/>
                  <w:sz w:val="16"/>
                  <w:szCs w:val="16"/>
                  <w:lang w:val="en-US"/>
                </w:rPr>
                <w:delText>ISO 1519: 1973 Paints and varnishes -- Bend test (cylindrical mandrel)</w:delText>
              </w:r>
            </w:del>
            <w:ins w:id="14284" w:author="Ashan Asmone" w:date="2016-03-31T15:51:00Z">
              <w:r w:rsidR="00A010C7">
                <w:rPr>
                  <w:rFonts w:ascii="Calibri Light" w:hAnsi="Calibri Light"/>
                  <w:sz w:val="16"/>
                  <w:szCs w:val="16"/>
                  <w:lang w:val="en-US"/>
                </w:rPr>
                <w:t>ISO 1519:2011 Paints and varnishes -- Bend test (cylindrical mandrel)</w:t>
              </w:r>
            </w:ins>
          </w:p>
          <w:p w14:paraId="0B3E36FB" w14:textId="77777777" w:rsidR="00E82D70" w:rsidRPr="00F526AD" w:rsidRDefault="00E82D70" w:rsidP="00F526AD">
            <w:pPr>
              <w:spacing w:after="120"/>
              <w:rPr>
                <w:rFonts w:ascii="Calibri Light" w:hAnsi="Calibri Light"/>
                <w:sz w:val="16"/>
                <w:szCs w:val="16"/>
                <w:lang w:val="en-US"/>
              </w:rPr>
            </w:pPr>
            <w:del w:id="14285" w:author="Ashan Asmone" w:date="2016-03-31T15:52:00Z">
              <w:r w:rsidRPr="00F526AD" w:rsidDel="00A010C7">
                <w:rPr>
                  <w:rFonts w:ascii="Calibri Light" w:hAnsi="Calibri Light"/>
                  <w:sz w:val="16"/>
                  <w:szCs w:val="16"/>
                  <w:lang w:val="en-US"/>
                </w:rPr>
                <w:delText>ISO 1520: 1999 Paints and varnishes -- Cupping test (available in English only)</w:delText>
              </w:r>
            </w:del>
            <w:ins w:id="14286" w:author="Ashan Asmone" w:date="2016-03-31T15:52:00Z">
              <w:r w:rsidR="00A010C7">
                <w:rPr>
                  <w:rFonts w:ascii="Calibri Light" w:hAnsi="Calibri Light"/>
                  <w:sz w:val="16"/>
                  <w:szCs w:val="16"/>
                  <w:lang w:val="en-US"/>
                </w:rPr>
                <w:t>ISO 1520:2006 - Paints and varnishes -- Cupping test</w:t>
              </w:r>
            </w:ins>
          </w:p>
          <w:p w14:paraId="6CCFF793" w14:textId="77777777" w:rsidR="00E82D70" w:rsidRPr="00F526AD" w:rsidRDefault="00E82D70" w:rsidP="00F526AD">
            <w:pPr>
              <w:spacing w:after="120"/>
              <w:rPr>
                <w:rFonts w:ascii="Calibri Light" w:hAnsi="Calibri Light"/>
                <w:sz w:val="16"/>
                <w:szCs w:val="16"/>
                <w:lang w:val="en-US"/>
              </w:rPr>
            </w:pPr>
            <w:del w:id="14287" w:author="Ashan Asmone" w:date="2016-03-31T15:53:00Z">
              <w:r w:rsidRPr="00F526AD" w:rsidDel="00A010C7">
                <w:rPr>
                  <w:rFonts w:ascii="Calibri Light" w:hAnsi="Calibri Light"/>
                  <w:sz w:val="16"/>
                  <w:szCs w:val="16"/>
                  <w:lang w:val="en-US"/>
                </w:rPr>
                <w:delText>ISO 1522: 1998 Paints and varnishes -- Pendulum damping test</w:delText>
              </w:r>
            </w:del>
            <w:ins w:id="14288" w:author="Ashan Asmone" w:date="2016-03-31T15:53:00Z">
              <w:r w:rsidR="00A010C7">
                <w:rPr>
                  <w:rFonts w:ascii="Calibri Light" w:hAnsi="Calibri Light"/>
                  <w:sz w:val="16"/>
                  <w:szCs w:val="16"/>
                  <w:lang w:val="en-US"/>
                </w:rPr>
                <w:t>ISO 1522:2006 Paints and varnishes -- Pendulum damping test</w:t>
              </w:r>
            </w:ins>
          </w:p>
          <w:p w14:paraId="0159C2AD" w14:textId="77777777" w:rsidR="00E82D70" w:rsidRPr="00F526AD" w:rsidRDefault="00E82D70" w:rsidP="00F526AD">
            <w:pPr>
              <w:spacing w:after="120"/>
              <w:rPr>
                <w:rFonts w:ascii="Calibri Light" w:hAnsi="Calibri Light"/>
                <w:sz w:val="16"/>
                <w:szCs w:val="16"/>
                <w:lang w:val="en-US"/>
              </w:rPr>
            </w:pPr>
            <w:del w:id="14289" w:author="Ashan Asmone" w:date="2016-03-31T15:54:00Z">
              <w:r w:rsidRPr="00F526AD" w:rsidDel="00A010C7">
                <w:rPr>
                  <w:rFonts w:ascii="Calibri Light" w:hAnsi="Calibri Light"/>
                  <w:sz w:val="16"/>
                  <w:szCs w:val="16"/>
                  <w:lang w:val="en-US"/>
                </w:rPr>
                <w:delText>ISO 1523: 1983 Paints, varnishes, petroleum and related products -- Determination of flashpoint -- Closed cup equilibrium method</w:delText>
              </w:r>
            </w:del>
            <w:ins w:id="14290" w:author="Ashan Asmone" w:date="2016-03-31T15:54:00Z">
              <w:r w:rsidR="00A010C7">
                <w:rPr>
                  <w:rFonts w:ascii="Calibri Light" w:hAnsi="Calibri Light"/>
                  <w:sz w:val="16"/>
                  <w:szCs w:val="16"/>
                  <w:lang w:val="en-US"/>
                </w:rPr>
                <w:t>ISO 1523:2002 Determination of flash point -- Closed cup equilibrium method</w:t>
              </w:r>
            </w:ins>
          </w:p>
          <w:p w14:paraId="6B8E09FD" w14:textId="77777777" w:rsidR="00E82D70" w:rsidRPr="00F526AD" w:rsidRDefault="00E82D70" w:rsidP="00F526AD">
            <w:pPr>
              <w:spacing w:after="120"/>
              <w:rPr>
                <w:rFonts w:ascii="Calibri Light" w:hAnsi="Calibri Light"/>
                <w:sz w:val="16"/>
                <w:szCs w:val="16"/>
                <w:lang w:val="en-US"/>
              </w:rPr>
            </w:pPr>
            <w:del w:id="14291" w:author="Ashan Asmone" w:date="2016-03-31T15:56:00Z">
              <w:r w:rsidRPr="00F526AD" w:rsidDel="00A010C7">
                <w:rPr>
                  <w:rFonts w:ascii="Calibri Light" w:hAnsi="Calibri Light"/>
                  <w:sz w:val="16"/>
                  <w:szCs w:val="16"/>
                  <w:lang w:val="en-US"/>
                </w:rPr>
                <w:delText>ISO 1524: 2000 Paints, varnishes and printing inks -- Determination of fineness of grind</w:delText>
              </w:r>
            </w:del>
            <w:ins w:id="14292" w:author="Ashan Asmone" w:date="2016-03-31T15:56:00Z">
              <w:r w:rsidR="00A010C7">
                <w:rPr>
                  <w:rFonts w:ascii="Calibri Light" w:hAnsi="Calibri Light"/>
                  <w:sz w:val="16"/>
                  <w:szCs w:val="16"/>
                  <w:lang w:val="en-US"/>
                </w:rPr>
                <w:t>ISO 1524:2013 Paints, varnishes and printing inks -- Determination of fineness of grind</w:t>
              </w:r>
            </w:ins>
          </w:p>
          <w:p w14:paraId="43221005" w14:textId="77777777" w:rsidR="00E82D70" w:rsidRPr="00F526AD" w:rsidRDefault="00E82D70" w:rsidP="00F526AD">
            <w:pPr>
              <w:spacing w:after="120"/>
              <w:rPr>
                <w:rFonts w:ascii="Calibri Light" w:hAnsi="Calibri Light"/>
                <w:sz w:val="16"/>
                <w:szCs w:val="16"/>
                <w:lang w:val="en-US"/>
              </w:rPr>
            </w:pPr>
            <w:del w:id="14293" w:author="Ashan Asmone" w:date="2016-03-31T15:58:00Z">
              <w:r w:rsidRPr="00F526AD" w:rsidDel="00A010C7">
                <w:rPr>
                  <w:rFonts w:ascii="Calibri Light" w:hAnsi="Calibri Light"/>
                  <w:sz w:val="16"/>
                  <w:szCs w:val="16"/>
                  <w:lang w:val="en-US"/>
                </w:rPr>
                <w:delText>ISO 2409: 1992 Paints and varnishes -- Cross-cut test</w:delText>
              </w:r>
            </w:del>
            <w:ins w:id="14294" w:author="Ashan Asmone" w:date="2016-03-31T15:58:00Z">
              <w:r w:rsidR="00A010C7">
                <w:rPr>
                  <w:rFonts w:ascii="Calibri Light" w:hAnsi="Calibri Light"/>
                  <w:sz w:val="16"/>
                  <w:szCs w:val="16"/>
                  <w:lang w:val="en-US"/>
                </w:rPr>
                <w:t>ISO 2409:2013 Paints and varnishes -- Cross-cut test</w:t>
              </w:r>
            </w:ins>
          </w:p>
          <w:p w14:paraId="0CCD5E6B" w14:textId="77777777" w:rsidR="00E82D70" w:rsidRPr="00F526AD" w:rsidRDefault="00E82D70" w:rsidP="00F526AD">
            <w:pPr>
              <w:spacing w:after="120"/>
              <w:rPr>
                <w:rFonts w:ascii="Calibri Light" w:hAnsi="Calibri Light"/>
                <w:sz w:val="16"/>
                <w:szCs w:val="16"/>
                <w:lang w:val="en-US"/>
              </w:rPr>
            </w:pPr>
            <w:del w:id="14295" w:author="Ashan Asmone" w:date="2016-03-31T15:59:00Z">
              <w:r w:rsidRPr="00F526AD" w:rsidDel="00A010C7">
                <w:rPr>
                  <w:rFonts w:ascii="Calibri Light" w:hAnsi="Calibri Light"/>
                  <w:sz w:val="16"/>
                  <w:szCs w:val="16"/>
                  <w:lang w:val="en-US"/>
                </w:rPr>
                <w:delText>ISO 2431: 1993 Paints and varnishes -- Determination of flow time by use of flow cups</w:delText>
              </w:r>
            </w:del>
            <w:ins w:id="14296" w:author="Ashan Asmone" w:date="2016-03-31T15:59:00Z">
              <w:r w:rsidR="00A010C7">
                <w:rPr>
                  <w:rFonts w:ascii="Calibri Light" w:hAnsi="Calibri Light"/>
                  <w:sz w:val="16"/>
                  <w:szCs w:val="16"/>
                  <w:lang w:val="en-US"/>
                </w:rPr>
                <w:t>ISO 2431:2011 Paints and varnishes -- Determination of flow time by use of flow cups</w:t>
              </w:r>
            </w:ins>
          </w:p>
          <w:p w14:paraId="3DABF71A" w14:textId="77777777" w:rsidR="00E82D70" w:rsidRPr="00F526AD" w:rsidRDefault="00E82D70" w:rsidP="00F526AD">
            <w:pPr>
              <w:spacing w:after="120"/>
              <w:rPr>
                <w:rFonts w:ascii="Calibri Light" w:hAnsi="Calibri Light"/>
                <w:sz w:val="16"/>
                <w:szCs w:val="16"/>
                <w:lang w:val="en-US"/>
              </w:rPr>
            </w:pPr>
            <w:del w:id="14297" w:author="Ashan Asmone" w:date="2016-03-31T16:00:00Z">
              <w:r w:rsidRPr="00F526AD" w:rsidDel="00A010C7">
                <w:rPr>
                  <w:rFonts w:ascii="Calibri Light" w:hAnsi="Calibri Light"/>
                  <w:sz w:val="16"/>
                  <w:szCs w:val="16"/>
                  <w:lang w:val="en-US"/>
                </w:rPr>
                <w:delText>ISO 2808: 1997 Paints and varnishes -- Determination of film thickness</w:delText>
              </w:r>
            </w:del>
            <w:ins w:id="14298" w:author="Ashan Asmone" w:date="2016-03-31T16:00:00Z">
              <w:r w:rsidR="00A010C7">
                <w:rPr>
                  <w:rFonts w:ascii="Calibri Light" w:hAnsi="Calibri Light"/>
                  <w:sz w:val="16"/>
                  <w:szCs w:val="16"/>
                  <w:lang w:val="en-US"/>
                </w:rPr>
                <w:t>ISO 2808:2007 Paints and varnishes -- Determination of film thickness</w:t>
              </w:r>
            </w:ins>
          </w:p>
          <w:p w14:paraId="09337E2F" w14:textId="77777777" w:rsidR="00E82D70" w:rsidRPr="00F526AD" w:rsidRDefault="00E82D70" w:rsidP="00F526AD">
            <w:pPr>
              <w:spacing w:after="120"/>
              <w:rPr>
                <w:rFonts w:ascii="Calibri Light" w:hAnsi="Calibri Light"/>
                <w:sz w:val="16"/>
                <w:szCs w:val="16"/>
                <w:lang w:val="en-US"/>
              </w:rPr>
            </w:pPr>
            <w:del w:id="14299" w:author="Ashan Asmone" w:date="2016-03-31T16:00:00Z">
              <w:r w:rsidRPr="00F526AD" w:rsidDel="00A010C7">
                <w:rPr>
                  <w:rFonts w:ascii="Calibri Light" w:hAnsi="Calibri Light"/>
                  <w:sz w:val="16"/>
                  <w:szCs w:val="16"/>
                  <w:lang w:val="en-US"/>
                </w:rPr>
                <w:delText>ISO 2810: 1974 Paints and varnishes -- Notes for guidance on the conduct of natural weathering tests</w:delText>
              </w:r>
            </w:del>
            <w:ins w:id="14300" w:author="Ashan Asmone" w:date="2016-03-31T16:00:00Z">
              <w:r w:rsidR="00A010C7">
                <w:rPr>
                  <w:rFonts w:ascii="Calibri Light" w:hAnsi="Calibri Light"/>
                  <w:sz w:val="16"/>
                  <w:szCs w:val="16"/>
                  <w:lang w:val="en-US"/>
                </w:rPr>
                <w:t>ISO 2810:2004 Paints and varnishes -- Natural weathering of coatings -- Exposure and assessment</w:t>
              </w:r>
            </w:ins>
          </w:p>
          <w:p w14:paraId="177C8D78" w14:textId="77777777" w:rsidR="00E82D70" w:rsidRPr="00F526AD" w:rsidRDefault="00E82D70" w:rsidP="00F526AD">
            <w:pPr>
              <w:spacing w:after="120"/>
              <w:rPr>
                <w:rFonts w:ascii="Calibri Light" w:hAnsi="Calibri Light"/>
                <w:sz w:val="16"/>
                <w:szCs w:val="16"/>
                <w:lang w:val="en-US"/>
              </w:rPr>
            </w:pPr>
            <w:del w:id="14301" w:author="Ashan Asmone" w:date="2016-03-31T16:25:00Z">
              <w:r w:rsidRPr="00F526AD" w:rsidDel="00FE74A8">
                <w:rPr>
                  <w:rFonts w:ascii="Calibri Light" w:hAnsi="Calibri Light"/>
                  <w:sz w:val="16"/>
                  <w:szCs w:val="16"/>
                  <w:lang w:val="en-US"/>
                </w:rPr>
                <w:delText>ISO 2811-1: 1997 Paints and varnishes -- Determination of density -- Part 1: Pyknometer method</w:delText>
              </w:r>
            </w:del>
            <w:ins w:id="14302" w:author="Ashan Asmone" w:date="2016-03-31T16:25:00Z">
              <w:r w:rsidR="00FE74A8">
                <w:rPr>
                  <w:rFonts w:ascii="Calibri Light" w:hAnsi="Calibri Light"/>
                  <w:sz w:val="16"/>
                  <w:szCs w:val="16"/>
                  <w:lang w:val="en-US"/>
                </w:rPr>
                <w:t>ISO 2811-1:2016 Paints and varnishes -- Determination of density -- Part 1: Pycnometer method</w:t>
              </w:r>
            </w:ins>
          </w:p>
          <w:p w14:paraId="204BF782" w14:textId="77777777" w:rsidR="00E82D70" w:rsidRPr="00F526AD" w:rsidRDefault="00E82D70" w:rsidP="00F526AD">
            <w:pPr>
              <w:spacing w:after="120"/>
              <w:rPr>
                <w:rFonts w:ascii="Calibri Light" w:hAnsi="Calibri Light"/>
                <w:sz w:val="16"/>
                <w:szCs w:val="16"/>
                <w:lang w:val="en-US"/>
              </w:rPr>
            </w:pPr>
            <w:del w:id="14303" w:author="Ashan Asmone" w:date="2016-03-31T16:31:00Z">
              <w:r w:rsidRPr="00F526AD" w:rsidDel="00FE74A8">
                <w:rPr>
                  <w:rFonts w:ascii="Calibri Light" w:hAnsi="Calibri Light"/>
                  <w:sz w:val="16"/>
                  <w:szCs w:val="16"/>
                  <w:lang w:val="en-US"/>
                </w:rPr>
                <w:delText>ISO 2811-2: 1997 Paints and varnishes -- Determination of density -- Part 2:Immersed body (plummet) method</w:delText>
              </w:r>
            </w:del>
            <w:ins w:id="14304" w:author="Ashan Asmone" w:date="2016-03-31T16:31:00Z">
              <w:r w:rsidR="00FE74A8">
                <w:rPr>
                  <w:rFonts w:ascii="Calibri Light" w:hAnsi="Calibri Light"/>
                  <w:sz w:val="16"/>
                  <w:szCs w:val="16"/>
                  <w:lang w:val="en-US"/>
                </w:rPr>
                <w:t>ISO 2811-2:2011 Paints and varnishes -- Determination of density -- Part 2: Immersed body (plummet) method</w:t>
              </w:r>
            </w:ins>
          </w:p>
          <w:p w14:paraId="1D62F192" w14:textId="77777777" w:rsidR="00E82D70" w:rsidRPr="00F526AD" w:rsidRDefault="00E82D70" w:rsidP="00F526AD">
            <w:pPr>
              <w:spacing w:after="120"/>
              <w:rPr>
                <w:rFonts w:ascii="Calibri Light" w:hAnsi="Calibri Light"/>
                <w:sz w:val="16"/>
                <w:szCs w:val="16"/>
                <w:lang w:val="en-US"/>
              </w:rPr>
            </w:pPr>
            <w:del w:id="14305" w:author="Ashan Asmone" w:date="2016-03-31T16:32:00Z">
              <w:r w:rsidRPr="00F526AD" w:rsidDel="00FE74A8">
                <w:rPr>
                  <w:rFonts w:ascii="Calibri Light" w:hAnsi="Calibri Light"/>
                  <w:sz w:val="16"/>
                  <w:szCs w:val="16"/>
                  <w:lang w:val="en-US"/>
                </w:rPr>
                <w:delText>ISO 2811-3: 1997 Paints and varnishes -- Determination of density -- Part 3: Oscillation method</w:delText>
              </w:r>
            </w:del>
            <w:ins w:id="14306" w:author="Ashan Asmone" w:date="2016-03-31T16:32:00Z">
              <w:r w:rsidR="00FE74A8">
                <w:rPr>
                  <w:rFonts w:ascii="Calibri Light" w:hAnsi="Calibri Light"/>
                  <w:sz w:val="16"/>
                  <w:szCs w:val="16"/>
                  <w:lang w:val="en-US"/>
                </w:rPr>
                <w:t>ISO 2811-3:2011 Paints and varnishes -- Determination of density -- Part 3: Oscillation method</w:t>
              </w:r>
            </w:ins>
          </w:p>
          <w:p w14:paraId="77DA427B" w14:textId="77777777" w:rsidR="00E82D70" w:rsidRPr="00F526AD" w:rsidRDefault="00E82D70" w:rsidP="00F526AD">
            <w:pPr>
              <w:spacing w:after="120"/>
              <w:rPr>
                <w:rFonts w:ascii="Calibri Light" w:hAnsi="Calibri Light"/>
                <w:sz w:val="16"/>
                <w:szCs w:val="16"/>
                <w:lang w:val="en-US"/>
              </w:rPr>
            </w:pPr>
            <w:del w:id="14307" w:author="Ashan Asmone" w:date="2016-03-31T16:33:00Z">
              <w:r w:rsidRPr="00F526AD" w:rsidDel="00FE74A8">
                <w:rPr>
                  <w:rFonts w:ascii="Calibri Light" w:hAnsi="Calibri Light"/>
                  <w:sz w:val="16"/>
                  <w:szCs w:val="16"/>
                  <w:lang w:val="en-US"/>
                </w:rPr>
                <w:delText>ISO 2811-4: 1997 Paints and varnishes -- Determination of density -- Part 4: Pressure cup method</w:delText>
              </w:r>
            </w:del>
            <w:ins w:id="14308" w:author="Ashan Asmone" w:date="2016-03-31T16:33:00Z">
              <w:r w:rsidR="00FE74A8">
                <w:rPr>
                  <w:rFonts w:ascii="Calibri Light" w:hAnsi="Calibri Light"/>
                  <w:sz w:val="16"/>
                  <w:szCs w:val="16"/>
                  <w:lang w:val="en-US"/>
                </w:rPr>
                <w:t>ISO 2811-4:2011 Paints and varnishes -- Determination of density -- Part 4: Pressure cup method</w:t>
              </w:r>
            </w:ins>
          </w:p>
          <w:p w14:paraId="0B355DBA" w14:textId="77777777" w:rsidR="00E82D70" w:rsidRPr="00F526AD" w:rsidRDefault="00E82D70" w:rsidP="00F526AD">
            <w:pPr>
              <w:spacing w:after="120"/>
              <w:rPr>
                <w:rFonts w:ascii="Calibri Light" w:hAnsi="Calibri Light"/>
                <w:sz w:val="16"/>
                <w:szCs w:val="16"/>
                <w:lang w:val="en-US"/>
              </w:rPr>
            </w:pPr>
            <w:del w:id="14309" w:author="Ashan Asmone" w:date="2016-03-31T16:34:00Z">
              <w:r w:rsidRPr="00F526AD" w:rsidDel="00FE74A8">
                <w:rPr>
                  <w:rFonts w:ascii="Calibri Light" w:hAnsi="Calibri Light"/>
                  <w:sz w:val="16"/>
                  <w:szCs w:val="16"/>
                  <w:lang w:val="en-US"/>
                </w:rPr>
                <w:delText>ISO 2812-1: 1993 Paints and varnishes -- Determination of resistance to liquids -- Part 1: General methods</w:delText>
              </w:r>
            </w:del>
            <w:ins w:id="14310" w:author="Ashan Asmone" w:date="2016-03-31T16:34:00Z">
              <w:r w:rsidR="00FE74A8">
                <w:rPr>
                  <w:rFonts w:ascii="Calibri Light" w:hAnsi="Calibri Light"/>
                  <w:sz w:val="16"/>
                  <w:szCs w:val="16"/>
                  <w:lang w:val="en-US"/>
                </w:rPr>
                <w:t>ISO 2812-1:2007 Paints and varnishes -- Determination of resistance to liquids -- Part 1: Immersion in liquids other than water</w:t>
              </w:r>
            </w:ins>
          </w:p>
          <w:p w14:paraId="1959518F" w14:textId="77777777" w:rsidR="00E82D70" w:rsidRPr="00F526AD" w:rsidRDefault="00E82D70" w:rsidP="00F526AD">
            <w:pPr>
              <w:spacing w:after="120"/>
              <w:rPr>
                <w:rFonts w:ascii="Calibri Light" w:hAnsi="Calibri Light"/>
                <w:sz w:val="16"/>
                <w:szCs w:val="16"/>
                <w:lang w:val="en-US"/>
              </w:rPr>
            </w:pPr>
            <w:del w:id="14311" w:author="Ashan Asmone" w:date="2016-03-31T16:35:00Z">
              <w:r w:rsidRPr="00F526AD" w:rsidDel="00FE74A8">
                <w:rPr>
                  <w:rFonts w:ascii="Calibri Light" w:hAnsi="Calibri Light"/>
                  <w:sz w:val="16"/>
                  <w:szCs w:val="16"/>
                  <w:lang w:val="en-US"/>
                </w:rPr>
                <w:delText>ISO 2812-2: 1993 Paints and varnishes -- Determination of resistance to liquids -- Part 2: Water immersion method</w:delText>
              </w:r>
            </w:del>
            <w:ins w:id="14312" w:author="Ashan Asmone" w:date="2016-03-31T16:35:00Z">
              <w:r w:rsidR="00FE74A8">
                <w:rPr>
                  <w:rFonts w:ascii="Calibri Light" w:hAnsi="Calibri Light"/>
                  <w:sz w:val="16"/>
                  <w:szCs w:val="16"/>
                  <w:lang w:val="en-US"/>
                </w:rPr>
                <w:t>ISO 2812-2:2007 Paints and varnishes -- Determination of resistance to liquids -- Part 2: Water immersion method</w:t>
              </w:r>
            </w:ins>
          </w:p>
          <w:p w14:paraId="129A9C24" w14:textId="77777777" w:rsidR="00E82D70" w:rsidRPr="00F526AD" w:rsidRDefault="00E82D70" w:rsidP="00F526AD">
            <w:pPr>
              <w:spacing w:after="120"/>
              <w:rPr>
                <w:rFonts w:ascii="Calibri Light" w:hAnsi="Calibri Light"/>
                <w:sz w:val="16"/>
                <w:szCs w:val="16"/>
                <w:lang w:val="en-US"/>
              </w:rPr>
            </w:pPr>
            <w:del w:id="14313" w:author="Ashan Asmone" w:date="2016-03-31T16:36:00Z">
              <w:r w:rsidRPr="00F526AD" w:rsidDel="00FE74A8">
                <w:rPr>
                  <w:rFonts w:ascii="Calibri Light" w:hAnsi="Calibri Light"/>
                  <w:sz w:val="16"/>
                  <w:szCs w:val="16"/>
                  <w:lang w:val="en-US"/>
                </w:rPr>
                <w:delText>ISO 2813: 1994 Paints and varnishes -- Determination of specular gloss of non-metallic paint films at 20 degrees, 60 degrees and 85 degrees</w:delText>
              </w:r>
            </w:del>
            <w:ins w:id="14314" w:author="Ashan Asmone" w:date="2016-03-31T16:36:00Z">
              <w:r w:rsidR="00FE74A8">
                <w:rPr>
                  <w:rFonts w:ascii="Calibri Light" w:hAnsi="Calibri Light"/>
                  <w:sz w:val="16"/>
                  <w:szCs w:val="16"/>
                  <w:lang w:val="en-US"/>
                </w:rPr>
                <w:t>ISO 2813:2014 Paints and varnishes -- Determination of gloss value at 20 degrees, 60 degrees and 85 degrees</w:t>
              </w:r>
            </w:ins>
          </w:p>
          <w:p w14:paraId="5064C59A" w14:textId="77777777" w:rsidR="00E82D70" w:rsidRPr="00F526AD" w:rsidRDefault="00E82D70" w:rsidP="00F526AD">
            <w:pPr>
              <w:spacing w:after="120"/>
              <w:rPr>
                <w:rFonts w:ascii="Calibri Light" w:hAnsi="Calibri Light"/>
                <w:sz w:val="16"/>
                <w:szCs w:val="16"/>
                <w:lang w:val="en-US"/>
              </w:rPr>
            </w:pPr>
            <w:del w:id="14315" w:author="Ashan Asmone" w:date="2016-03-31T16:38:00Z">
              <w:r w:rsidRPr="00F526AD" w:rsidDel="00FE74A8">
                <w:rPr>
                  <w:rFonts w:ascii="Calibri Light" w:hAnsi="Calibri Light"/>
                  <w:sz w:val="16"/>
                  <w:szCs w:val="16"/>
                  <w:lang w:val="en-US"/>
                </w:rPr>
                <w:delText>ISO 2814: 1973 Paints and varnishes -- Comparison of contrast ratio (hiding power) of paints of the same type and colour</w:delText>
              </w:r>
            </w:del>
            <w:ins w:id="14316" w:author="Ashan Asmone" w:date="2016-03-31T16:38:00Z">
              <w:r w:rsidR="00FE74A8">
                <w:rPr>
                  <w:rFonts w:ascii="Calibri Light" w:hAnsi="Calibri Light"/>
                  <w:sz w:val="16"/>
                  <w:szCs w:val="16"/>
                  <w:lang w:val="en-US"/>
                </w:rPr>
                <w:t>BS EN ISO 2814:2006, BS 3900-D4:2006 Paints and varnishes. Comparison of contrast ratio (hiding power) of paints of the same type and colour</w:t>
              </w:r>
            </w:ins>
          </w:p>
          <w:p w14:paraId="44FD8B72" w14:textId="77777777" w:rsidR="00E82D70" w:rsidRPr="00F526AD" w:rsidRDefault="00E82D70" w:rsidP="00F526AD">
            <w:pPr>
              <w:spacing w:after="120"/>
              <w:rPr>
                <w:rFonts w:ascii="Calibri Light" w:hAnsi="Calibri Light"/>
                <w:sz w:val="16"/>
                <w:szCs w:val="16"/>
                <w:lang w:val="en-US"/>
              </w:rPr>
            </w:pPr>
            <w:del w:id="14317" w:author="Ashan Asmone" w:date="2016-03-31T16:39:00Z">
              <w:r w:rsidRPr="00F526AD" w:rsidDel="00FE74A8">
                <w:rPr>
                  <w:rFonts w:ascii="Calibri Light" w:hAnsi="Calibri Light"/>
                  <w:sz w:val="16"/>
                  <w:szCs w:val="16"/>
                  <w:lang w:val="en-US"/>
                </w:rPr>
                <w:delText>ISO 2815: 1973 Paints and varnishes -- Buchholz indentation test</w:delText>
              </w:r>
            </w:del>
            <w:ins w:id="14318" w:author="Ashan Asmone" w:date="2016-03-31T16:39:00Z">
              <w:r w:rsidR="00FE74A8">
                <w:rPr>
                  <w:rFonts w:ascii="Calibri Light" w:hAnsi="Calibri Light"/>
                  <w:sz w:val="16"/>
                  <w:szCs w:val="16"/>
                  <w:lang w:val="en-US"/>
                </w:rPr>
                <w:t>ISO 2815:2003 Paints and varnishes -- Buchholz indentation test</w:t>
              </w:r>
            </w:ins>
          </w:p>
          <w:p w14:paraId="4DDB80D6" w14:textId="77777777" w:rsidR="00E82D70" w:rsidRPr="00F526AD" w:rsidRDefault="00E82D70" w:rsidP="00F526AD">
            <w:pPr>
              <w:spacing w:after="120"/>
              <w:rPr>
                <w:rFonts w:ascii="Calibri Light" w:hAnsi="Calibri Light"/>
                <w:sz w:val="16"/>
                <w:szCs w:val="16"/>
                <w:lang w:val="en-US"/>
              </w:rPr>
            </w:pPr>
            <w:del w:id="14319" w:author="Ashan Asmone" w:date="2016-03-31T16:40:00Z">
              <w:r w:rsidRPr="00F526AD" w:rsidDel="00FE74A8">
                <w:rPr>
                  <w:rFonts w:ascii="Calibri Light" w:hAnsi="Calibri Light"/>
                  <w:sz w:val="16"/>
                  <w:szCs w:val="16"/>
                  <w:lang w:val="en-US"/>
                </w:rPr>
                <w:delText>ISO 2884-1: 1999 Paints and varnishes -- Determination of viscosity using rotary viscometers -- Part 1: Cone-and-plate viscometer operated at a high rate of shear</w:delText>
              </w:r>
            </w:del>
            <w:ins w:id="14320" w:author="Ashan Asmone" w:date="2016-03-31T16:40:00Z">
              <w:r w:rsidR="00FE74A8">
                <w:rPr>
                  <w:rFonts w:ascii="Calibri Light" w:hAnsi="Calibri Light"/>
                  <w:sz w:val="16"/>
                  <w:szCs w:val="16"/>
                  <w:lang w:val="en-US"/>
                </w:rPr>
                <w:t>ISO 2884-1:1999 Paints and varnishes -- Determination of viscosity using rotary viscometers -- Part 1: Cone-and-plate viscometer operated at a high rate of shear</w:t>
              </w:r>
            </w:ins>
          </w:p>
          <w:p w14:paraId="78EA6536" w14:textId="77777777" w:rsidR="00E82D70" w:rsidRPr="00F526AD" w:rsidRDefault="00E82D70" w:rsidP="00F526AD">
            <w:pPr>
              <w:spacing w:after="120"/>
              <w:rPr>
                <w:rFonts w:ascii="Calibri Light" w:hAnsi="Calibri Light"/>
                <w:sz w:val="16"/>
                <w:szCs w:val="16"/>
                <w:lang w:val="en-US"/>
              </w:rPr>
            </w:pPr>
            <w:del w:id="14321" w:author="Ashan Asmone" w:date="2016-03-31T16:41:00Z">
              <w:r w:rsidRPr="00F526AD" w:rsidDel="00FE74A8">
                <w:rPr>
                  <w:rFonts w:ascii="Calibri Light" w:hAnsi="Calibri Light"/>
                  <w:sz w:val="16"/>
                  <w:szCs w:val="16"/>
                  <w:lang w:val="en-US"/>
                </w:rPr>
                <w:delText>ISO 3231: 1993 Paints and varnishes -- Determination of resistance to humid atmospheres containing sulfur dioxide</w:delText>
              </w:r>
            </w:del>
            <w:ins w:id="14322" w:author="Ashan Asmone" w:date="2016-03-31T16:41:00Z">
              <w:r w:rsidR="00FE74A8">
                <w:rPr>
                  <w:rFonts w:ascii="Calibri Light" w:hAnsi="Calibri Light"/>
                  <w:sz w:val="16"/>
                  <w:szCs w:val="16"/>
                  <w:lang w:val="en-US"/>
                </w:rPr>
                <w:t>ISO 3231: 1993 Paints and varnishes -- Determination of resistance to humid atmospheres containing sulfur dioxide</w:t>
              </w:r>
            </w:ins>
          </w:p>
          <w:p w14:paraId="5339AFCB" w14:textId="77777777" w:rsidR="00E82D70" w:rsidRPr="00F526AD" w:rsidRDefault="00E82D70" w:rsidP="00F526AD">
            <w:pPr>
              <w:spacing w:after="120"/>
              <w:rPr>
                <w:rFonts w:ascii="Calibri Light" w:hAnsi="Calibri Light"/>
                <w:sz w:val="16"/>
                <w:szCs w:val="16"/>
                <w:lang w:val="en-US"/>
              </w:rPr>
            </w:pPr>
            <w:del w:id="14323" w:author="Ashan Asmone" w:date="2016-03-31T16:42:00Z">
              <w:r w:rsidRPr="00F526AD" w:rsidDel="00FE74A8">
                <w:rPr>
                  <w:rFonts w:ascii="Calibri Light" w:hAnsi="Calibri Light"/>
                  <w:sz w:val="16"/>
                  <w:szCs w:val="16"/>
                  <w:lang w:val="en-US"/>
                </w:rPr>
                <w:delText>ISO 3233: 1998 Paints and varnishes -- Determination of percentage volume of non-volatile matter by measuring the density of a dried coating</w:delText>
              </w:r>
            </w:del>
            <w:ins w:id="14324" w:author="Ashan Asmone" w:date="2016-03-31T16:42:00Z">
              <w:r w:rsidR="00FE74A8">
                <w:rPr>
                  <w:rFonts w:ascii="Calibri Light" w:hAnsi="Calibri Light"/>
                  <w:sz w:val="16"/>
                  <w:szCs w:val="16"/>
                  <w:lang w:val="en-US"/>
                </w:rPr>
                <w:t>ISO 3233-1:2013 Paints and varnishes -- Determination of the percentage volume of non-volatile matter -- Part 1: Method using a coated test panel to determine non-volatile matter and to determine dry film density by the Archimedes principle</w:t>
              </w:r>
            </w:ins>
          </w:p>
          <w:p w14:paraId="6719DD3B" w14:textId="77777777" w:rsidR="00E82D70" w:rsidRPr="00F526AD" w:rsidRDefault="00E82D70" w:rsidP="00F526AD">
            <w:pPr>
              <w:spacing w:after="120"/>
              <w:rPr>
                <w:rFonts w:ascii="Calibri Light" w:hAnsi="Calibri Light"/>
                <w:sz w:val="16"/>
                <w:szCs w:val="16"/>
                <w:lang w:val="en-US"/>
              </w:rPr>
            </w:pPr>
            <w:del w:id="14325" w:author="Ashan Asmone" w:date="2016-03-31T16:43:00Z">
              <w:r w:rsidRPr="00F526AD" w:rsidDel="00FE74A8">
                <w:rPr>
                  <w:rFonts w:ascii="Calibri Light" w:hAnsi="Calibri Light"/>
                  <w:sz w:val="16"/>
                  <w:szCs w:val="16"/>
                  <w:lang w:val="en-US"/>
                </w:rPr>
                <w:delText>ISO 3248: 1998 Paints and varnishes -- Determination of the effect of heat</w:delText>
              </w:r>
            </w:del>
            <w:ins w:id="14326" w:author="Ashan Asmone" w:date="2016-03-31T16:43:00Z">
              <w:r w:rsidR="00FE74A8">
                <w:rPr>
                  <w:rFonts w:ascii="Calibri Light" w:hAnsi="Calibri Light"/>
                  <w:sz w:val="16"/>
                  <w:szCs w:val="16"/>
                  <w:lang w:val="en-US"/>
                </w:rPr>
                <w:t>ISO 3248: 1998 Paints and varnishes -- Determination of the effect of heat</w:t>
              </w:r>
            </w:ins>
          </w:p>
          <w:p w14:paraId="6648FC25" w14:textId="77777777" w:rsidR="00E82D70" w:rsidRPr="00F526AD" w:rsidRDefault="00E82D70" w:rsidP="00F526AD">
            <w:pPr>
              <w:spacing w:after="120"/>
              <w:rPr>
                <w:rFonts w:ascii="Calibri Light" w:hAnsi="Calibri Light"/>
                <w:sz w:val="16"/>
                <w:szCs w:val="16"/>
                <w:lang w:val="en-US"/>
              </w:rPr>
            </w:pPr>
            <w:del w:id="14327" w:author="Ashan Asmone" w:date="2016-03-31T16:46:00Z">
              <w:r w:rsidRPr="00F526AD" w:rsidDel="00F73169">
                <w:rPr>
                  <w:rFonts w:ascii="Calibri Light" w:hAnsi="Calibri Light"/>
                  <w:sz w:val="16"/>
                  <w:szCs w:val="16"/>
                  <w:lang w:val="en-US"/>
                </w:rPr>
                <w:delText>ISO 3251: 1993 Paints and varnishes -- Determination of non-volatile matter of paints, varnishes and binders for paints and varnishes</w:delText>
              </w:r>
            </w:del>
            <w:ins w:id="14328" w:author="Ashan Asmone" w:date="2016-03-31T16:46:00Z">
              <w:r w:rsidR="00F73169">
                <w:rPr>
                  <w:rFonts w:ascii="Calibri Light" w:hAnsi="Calibri Light"/>
                  <w:sz w:val="16"/>
                  <w:szCs w:val="16"/>
                  <w:lang w:val="en-US"/>
                </w:rPr>
                <w:t>ISO 3251:2008 Paints, varnishes and plastics -- Determination of non-volatile-matter content</w:t>
              </w:r>
            </w:ins>
          </w:p>
          <w:p w14:paraId="18FDFDDF" w14:textId="77777777" w:rsidR="00E82D70" w:rsidRPr="00F526AD" w:rsidRDefault="00E82D70" w:rsidP="00F526AD">
            <w:pPr>
              <w:spacing w:after="120"/>
              <w:rPr>
                <w:rFonts w:ascii="Calibri Light" w:hAnsi="Calibri Light"/>
                <w:sz w:val="16"/>
                <w:szCs w:val="16"/>
                <w:lang w:val="en-US"/>
              </w:rPr>
            </w:pPr>
            <w:del w:id="14329" w:author="Ashan Asmone" w:date="2016-03-31T16:47:00Z">
              <w:r w:rsidRPr="00F526AD" w:rsidDel="00F73169">
                <w:rPr>
                  <w:rFonts w:ascii="Calibri Light" w:hAnsi="Calibri Light"/>
                  <w:sz w:val="16"/>
                  <w:szCs w:val="16"/>
                  <w:lang w:val="en-US"/>
                </w:rPr>
                <w:delText>ISO 4618-1: 1998 Paints and varnishes -- Terms and definitions for coating materials -- Part 1: General terms</w:delText>
              </w:r>
            </w:del>
            <w:ins w:id="14330" w:author="Ashan Asmone" w:date="2016-03-31T16:47:00Z">
              <w:r w:rsidR="00F73169">
                <w:rPr>
                  <w:rFonts w:ascii="Calibri Light" w:hAnsi="Calibri Light"/>
                  <w:sz w:val="16"/>
                  <w:szCs w:val="16"/>
                  <w:lang w:val="en-US"/>
                </w:rPr>
                <w:t>ISO 4618:2014 Paints and varnishes -- Terms and definitions</w:t>
              </w:r>
            </w:ins>
          </w:p>
          <w:p w14:paraId="63011319" w14:textId="77777777" w:rsidR="00E82D70" w:rsidRPr="00F526AD" w:rsidRDefault="00E82D70" w:rsidP="00F526AD">
            <w:pPr>
              <w:spacing w:after="120"/>
              <w:rPr>
                <w:rFonts w:ascii="Calibri Light" w:hAnsi="Calibri Light"/>
                <w:sz w:val="16"/>
                <w:szCs w:val="16"/>
                <w:lang w:val="en-US"/>
              </w:rPr>
            </w:pPr>
            <w:del w:id="14331" w:author="Ashan Asmone" w:date="2016-03-31T16:49:00Z">
              <w:r w:rsidRPr="00F526AD" w:rsidDel="00F73169">
                <w:rPr>
                  <w:rFonts w:ascii="Calibri Light" w:hAnsi="Calibri Light"/>
                  <w:sz w:val="16"/>
                  <w:szCs w:val="16"/>
                  <w:lang w:val="en-US"/>
                </w:rPr>
                <w:delText>ISO 4618-2: 1999 Paints and varnishes -- Terms and definitions for coating materials -- Part 2: Special terms relating to paint characteristics and properties</w:delText>
              </w:r>
            </w:del>
            <w:ins w:id="14332" w:author="Ashan Asmone" w:date="2016-03-31T16:49:00Z">
              <w:r w:rsidR="00F73169">
                <w:rPr>
                  <w:rFonts w:ascii="Calibri Light" w:hAnsi="Calibri Light"/>
                  <w:sz w:val="16"/>
                  <w:szCs w:val="16"/>
                  <w:lang w:val="en-US"/>
                </w:rPr>
                <w:t>ISO 4618:2014 Paints and varnishes -- Terms and definitions</w:t>
              </w:r>
            </w:ins>
          </w:p>
          <w:p w14:paraId="3B46A409" w14:textId="77777777" w:rsidR="00E82D70" w:rsidRPr="00F526AD" w:rsidRDefault="00E82D70" w:rsidP="00F526AD">
            <w:pPr>
              <w:spacing w:after="120"/>
              <w:rPr>
                <w:rFonts w:ascii="Calibri Light" w:hAnsi="Calibri Light"/>
                <w:sz w:val="16"/>
                <w:szCs w:val="16"/>
                <w:lang w:val="en-US"/>
              </w:rPr>
            </w:pPr>
            <w:del w:id="14333" w:author="Ashan Asmone" w:date="2016-03-31T16:50:00Z">
              <w:r w:rsidRPr="00F526AD" w:rsidDel="00F73169">
                <w:rPr>
                  <w:rFonts w:ascii="Calibri Light" w:hAnsi="Calibri Light"/>
                  <w:sz w:val="16"/>
                  <w:szCs w:val="16"/>
                  <w:lang w:val="en-US"/>
                </w:rPr>
                <w:delText>ISO 4618-3: 1999 Paints and varnishes -- Terms and definitions for coating materials -- Part 3: Surface preparation and methods of application</w:delText>
              </w:r>
            </w:del>
          </w:p>
          <w:p w14:paraId="200FD413" w14:textId="77777777" w:rsidR="00E82D70" w:rsidRPr="00F526AD" w:rsidRDefault="00E82D70" w:rsidP="00F526AD">
            <w:pPr>
              <w:spacing w:after="120"/>
              <w:rPr>
                <w:rFonts w:ascii="Calibri Light" w:hAnsi="Calibri Light"/>
                <w:sz w:val="16"/>
                <w:szCs w:val="16"/>
                <w:lang w:val="en-US"/>
              </w:rPr>
            </w:pPr>
            <w:del w:id="14334" w:author="Ashan Asmone" w:date="2016-03-31T16:51:00Z">
              <w:r w:rsidRPr="00F526AD" w:rsidDel="00F73169">
                <w:rPr>
                  <w:rFonts w:ascii="Calibri Light" w:hAnsi="Calibri Light"/>
                  <w:sz w:val="16"/>
                  <w:szCs w:val="16"/>
                  <w:lang w:val="en-US"/>
                </w:rPr>
                <w:delText>ISO 4624: 1978 Paints and varnishes -- Pull-off test for adhesion</w:delText>
              </w:r>
            </w:del>
            <w:ins w:id="14335" w:author="Ashan Asmone" w:date="2016-03-31T16:51:00Z">
              <w:r w:rsidR="00F73169">
                <w:rPr>
                  <w:rFonts w:ascii="Calibri Light" w:hAnsi="Calibri Light"/>
                  <w:sz w:val="16"/>
                  <w:szCs w:val="16"/>
                  <w:lang w:val="en-US"/>
                </w:rPr>
                <w:t>ISO 4624:2016 Paints and varnishes -- Pull-off test for adhesion</w:t>
              </w:r>
            </w:ins>
          </w:p>
          <w:p w14:paraId="1A479879" w14:textId="77777777" w:rsidR="00E82D70" w:rsidRPr="00F526AD" w:rsidRDefault="00E82D70" w:rsidP="00F526AD">
            <w:pPr>
              <w:spacing w:after="120"/>
              <w:rPr>
                <w:rFonts w:ascii="Calibri Light" w:hAnsi="Calibri Light"/>
                <w:sz w:val="16"/>
                <w:szCs w:val="16"/>
                <w:lang w:val="en-US"/>
              </w:rPr>
            </w:pPr>
            <w:del w:id="14336" w:author="Ashan Asmone" w:date="2016-03-31T16:55:00Z">
              <w:r w:rsidRPr="00F526AD" w:rsidDel="00F73169">
                <w:rPr>
                  <w:rFonts w:ascii="Calibri Light" w:hAnsi="Calibri Light"/>
                  <w:sz w:val="16"/>
                  <w:szCs w:val="16"/>
                  <w:lang w:val="en-US"/>
                </w:rPr>
                <w:delText>ISO 4628-1: 1982 Paints and varnishes -- Evaluation of degradation of paint coatings -- Designation of intensity, quantity and size of common types of defect -- Part 1: General principles and rating schemes</w:delText>
              </w:r>
            </w:del>
            <w:ins w:id="14337" w:author="Ashan Asmone" w:date="2016-03-31T16:55:00Z">
              <w:r w:rsidR="00F73169">
                <w:rPr>
                  <w:rFonts w:ascii="Calibri Light" w:hAnsi="Calibri Light"/>
                  <w:sz w:val="16"/>
                  <w:szCs w:val="16"/>
                  <w:lang w:val="en-US"/>
                </w:rPr>
                <w:t>ISO 4628-1:2016 Paints and varnishes -- Evaluation of degradation of coatings -- Designation of quantity and size of defects, and of intensity of uniform changes in appearance -- Part 1: General introduction and designation system</w:t>
              </w:r>
            </w:ins>
          </w:p>
          <w:p w14:paraId="47B11CF1" w14:textId="77777777" w:rsidR="00E82D70" w:rsidRPr="00F526AD" w:rsidRDefault="00E82D70" w:rsidP="00F526AD">
            <w:pPr>
              <w:spacing w:after="120"/>
              <w:rPr>
                <w:rFonts w:ascii="Calibri Light" w:hAnsi="Calibri Light"/>
                <w:sz w:val="16"/>
                <w:szCs w:val="16"/>
                <w:lang w:val="en-US"/>
              </w:rPr>
            </w:pPr>
            <w:del w:id="14338" w:author="Ashan Asmone" w:date="2016-03-31T16:55:00Z">
              <w:r w:rsidRPr="00F526AD" w:rsidDel="00F73169">
                <w:rPr>
                  <w:rFonts w:ascii="Calibri Light" w:hAnsi="Calibri Light"/>
                  <w:sz w:val="16"/>
                  <w:szCs w:val="16"/>
                  <w:lang w:val="en-US"/>
                </w:rPr>
                <w:delText>ISO 4628-2: 1982 Paints and varnishes -- Evaluation of degradation of paint coatings -- Designation of intensity, quantity and size of common types of defect -- Part 2: Designation of degree of blistering</w:delText>
              </w:r>
            </w:del>
            <w:ins w:id="14339" w:author="Ashan Asmone" w:date="2016-03-31T16:55:00Z">
              <w:r w:rsidR="00F73169">
                <w:rPr>
                  <w:rFonts w:ascii="Calibri Light" w:hAnsi="Calibri Light"/>
                  <w:sz w:val="16"/>
                  <w:szCs w:val="16"/>
                  <w:lang w:val="en-US"/>
                </w:rPr>
                <w:t>ISO 4628-2:2003 Paints and varnishes - Evaluation of degradation of coatings - Designation of quantity and size of defects, and of intensity of uniform changes in appearance - Part 2: Assessment of degree of blistering</w:t>
              </w:r>
            </w:ins>
          </w:p>
          <w:p w14:paraId="70B03239" w14:textId="77777777" w:rsidR="00E82D70" w:rsidRPr="00F526AD" w:rsidRDefault="00E82D70" w:rsidP="00F526AD">
            <w:pPr>
              <w:spacing w:after="120"/>
              <w:rPr>
                <w:rFonts w:ascii="Calibri Light" w:hAnsi="Calibri Light"/>
                <w:sz w:val="16"/>
                <w:szCs w:val="16"/>
                <w:lang w:val="en-US"/>
              </w:rPr>
            </w:pPr>
            <w:del w:id="14340" w:author="Ashan Asmone" w:date="2016-03-31T16:57:00Z">
              <w:r w:rsidRPr="00F526AD" w:rsidDel="00F73169">
                <w:rPr>
                  <w:rFonts w:ascii="Calibri Light" w:hAnsi="Calibri Light"/>
                  <w:sz w:val="16"/>
                  <w:szCs w:val="16"/>
                  <w:lang w:val="en-US"/>
                </w:rPr>
                <w:delText>ISO 4628-3: 1982 Paints and varnishes -- Evaluation of degradation of paint coatings -- Designation of intensity, quantity and size of common types of defect -- Part 3: Designation of degree of rusting</w:delText>
              </w:r>
            </w:del>
            <w:ins w:id="14341" w:author="Ashan Asmone" w:date="2016-03-31T16:57:00Z">
              <w:r w:rsidR="00F73169">
                <w:rPr>
                  <w:rFonts w:ascii="Calibri Light" w:hAnsi="Calibri Light"/>
                  <w:sz w:val="16"/>
                  <w:szCs w:val="16"/>
                  <w:lang w:val="en-US"/>
                </w:rPr>
                <w:t>ISO 4628-3:2016 Paints and varnishes -- Evaluation of degradation of coatings -- Designation of quantity and size of defects, and of intensity of uniform changes in appearance -- Part 3: Assessment of degree of rusting</w:t>
              </w:r>
            </w:ins>
          </w:p>
          <w:p w14:paraId="3283AB65" w14:textId="77777777" w:rsidR="00E82D70" w:rsidRPr="00F526AD" w:rsidRDefault="00E82D70" w:rsidP="00F526AD">
            <w:pPr>
              <w:spacing w:after="120"/>
              <w:rPr>
                <w:rFonts w:ascii="Calibri Light" w:hAnsi="Calibri Light"/>
                <w:sz w:val="16"/>
                <w:szCs w:val="16"/>
                <w:lang w:val="en-US"/>
              </w:rPr>
            </w:pPr>
            <w:del w:id="14342" w:author="Ashan Asmone" w:date="2016-03-31T16:59:00Z">
              <w:r w:rsidRPr="00F526AD" w:rsidDel="00F73169">
                <w:rPr>
                  <w:rFonts w:ascii="Calibri Light" w:hAnsi="Calibri Light"/>
                  <w:sz w:val="16"/>
                  <w:szCs w:val="16"/>
                  <w:lang w:val="en-US"/>
                </w:rPr>
                <w:delText>ISO 4628-4: 1982 Paints and varnishes -- Evaluation of degradation of paint coatings -- Designation of intensity, quantity and size of common types of defect -- Part 4: Designation of degree of cracking</w:delText>
              </w:r>
            </w:del>
            <w:ins w:id="14343" w:author="Ashan Asmone" w:date="2016-03-31T16:59:00Z">
              <w:r w:rsidR="00F73169">
                <w:rPr>
                  <w:rFonts w:ascii="Calibri Light" w:hAnsi="Calibri Light"/>
                  <w:sz w:val="16"/>
                  <w:szCs w:val="16"/>
                  <w:lang w:val="en-US"/>
                </w:rPr>
                <w:t>ISO 4628-4:2016 Paints and varnishes -- Evaluation of degradation of coatings -- Designation of quantity and size of defects, and of intensity of uniform changes in appearance -- Part 4: Assessment of degree of cracking</w:t>
              </w:r>
            </w:ins>
          </w:p>
          <w:p w14:paraId="005310BF" w14:textId="77777777" w:rsidR="00E82D70" w:rsidRPr="00F526AD" w:rsidRDefault="00E82D70" w:rsidP="00F526AD">
            <w:pPr>
              <w:spacing w:after="120"/>
              <w:rPr>
                <w:rFonts w:ascii="Calibri Light" w:hAnsi="Calibri Light"/>
                <w:sz w:val="16"/>
                <w:szCs w:val="16"/>
                <w:lang w:val="en-US"/>
              </w:rPr>
            </w:pPr>
            <w:del w:id="14344" w:author="Ashan Asmone" w:date="2016-03-31T17:00:00Z">
              <w:r w:rsidRPr="00F526AD" w:rsidDel="00F73169">
                <w:rPr>
                  <w:rFonts w:ascii="Calibri Light" w:hAnsi="Calibri Light"/>
                  <w:sz w:val="16"/>
                  <w:szCs w:val="16"/>
                  <w:lang w:val="en-US"/>
                </w:rPr>
                <w:delText>ISO 4628-5: 1982 Paints and varnishes -- Evaluation of degradation of paint coatings -- Designation of intensity, quantity and size of common types of defect -- Part 5: Designation of degree of flaking</w:delText>
              </w:r>
            </w:del>
            <w:ins w:id="14345" w:author="Ashan Asmone" w:date="2016-03-31T17:00:00Z">
              <w:r w:rsidR="00F73169">
                <w:rPr>
                  <w:rFonts w:ascii="Calibri Light" w:hAnsi="Calibri Light"/>
                  <w:sz w:val="16"/>
                  <w:szCs w:val="16"/>
                  <w:lang w:val="en-US"/>
                </w:rPr>
                <w:t>ISO 4628-5:2016 Paints and varnishes -- Evaluation of degradation of coatings -- Designation of quantity and size of defects, and of intensity of uniform changes in appearance -- Part 5: Assessment of degree of flaking</w:t>
              </w:r>
            </w:ins>
          </w:p>
          <w:p w14:paraId="0DB614B4" w14:textId="77777777" w:rsidR="00E82D70" w:rsidRPr="00F526AD" w:rsidRDefault="00E82D70" w:rsidP="00F526AD">
            <w:pPr>
              <w:spacing w:after="120"/>
              <w:rPr>
                <w:rFonts w:ascii="Calibri Light" w:hAnsi="Calibri Light"/>
                <w:sz w:val="16"/>
                <w:szCs w:val="16"/>
                <w:lang w:val="en-US"/>
              </w:rPr>
            </w:pPr>
            <w:del w:id="14346" w:author="Ashan Asmone" w:date="2016-03-31T17:01:00Z">
              <w:r w:rsidRPr="00F526AD" w:rsidDel="00F73169">
                <w:rPr>
                  <w:rFonts w:ascii="Calibri Light" w:hAnsi="Calibri Light"/>
                  <w:sz w:val="16"/>
                  <w:szCs w:val="16"/>
                  <w:lang w:val="en-US"/>
                </w:rPr>
                <w:delText>ISO 4628-6: 1990 Paints and varnishes -- Evaluation of degradation of paint coatings -- Designation of intensity, quantity and size of common types of defect -- Part 6: Rating of degree of chalking by tape method</w:delText>
              </w:r>
            </w:del>
            <w:ins w:id="14347" w:author="Ashan Asmone" w:date="2016-03-31T17:01:00Z">
              <w:r w:rsidR="00F73169">
                <w:rPr>
                  <w:rFonts w:ascii="Calibri Light" w:hAnsi="Calibri Light"/>
                  <w:sz w:val="16"/>
                  <w:szCs w:val="16"/>
                  <w:lang w:val="en-US"/>
                </w:rPr>
                <w:t>ISO 4628-6:2011 Paints and varnishes -- Evaluation of degradation of coatings -- Designation of quantity and size of defects, and of intensity of uniform changes in appearance -- Part 6: Assessment of degree of chalking by tape method</w:t>
              </w:r>
            </w:ins>
          </w:p>
          <w:p w14:paraId="1D450267" w14:textId="77777777" w:rsidR="00E82D70" w:rsidRPr="00F526AD" w:rsidRDefault="00E82D70" w:rsidP="00F526AD">
            <w:pPr>
              <w:spacing w:after="120"/>
              <w:rPr>
                <w:rFonts w:ascii="Calibri Light" w:hAnsi="Calibri Light"/>
                <w:sz w:val="16"/>
                <w:szCs w:val="16"/>
                <w:lang w:val="en-US"/>
              </w:rPr>
            </w:pPr>
            <w:del w:id="14348" w:author="Ashan Asmone" w:date="2016-03-31T17:02:00Z">
              <w:r w:rsidRPr="00F526AD" w:rsidDel="00F73169">
                <w:rPr>
                  <w:rFonts w:ascii="Calibri Light" w:hAnsi="Calibri Light"/>
                  <w:sz w:val="16"/>
                  <w:szCs w:val="16"/>
                  <w:lang w:val="en-US"/>
                </w:rPr>
                <w:delText>ISO 6270-1: 1998 Paints and varnishes -- Determination of resistance to humidity -- Part 1: Continuous condensation</w:delText>
              </w:r>
            </w:del>
            <w:ins w:id="14349" w:author="Ashan Asmone" w:date="2016-03-31T17:02:00Z">
              <w:r w:rsidR="00F73169">
                <w:rPr>
                  <w:rFonts w:ascii="Calibri Light" w:hAnsi="Calibri Light"/>
                  <w:sz w:val="16"/>
                  <w:szCs w:val="16"/>
                  <w:lang w:val="en-US"/>
                </w:rPr>
                <w:t>ISO 6270-1: 1998 Paints and varnishes -- Determination of resistance to humidity -- Part 1: Continuous condensation</w:t>
              </w:r>
            </w:ins>
          </w:p>
          <w:p w14:paraId="7B79F66C" w14:textId="77777777" w:rsidR="00E82D70" w:rsidRPr="00F526AD" w:rsidRDefault="00E82D70" w:rsidP="00F526AD">
            <w:pPr>
              <w:spacing w:after="120"/>
              <w:rPr>
                <w:rFonts w:ascii="Calibri Light" w:hAnsi="Calibri Light"/>
                <w:sz w:val="16"/>
                <w:szCs w:val="16"/>
                <w:lang w:val="en-US"/>
              </w:rPr>
            </w:pPr>
            <w:del w:id="14350" w:author="Ashan Asmone" w:date="2016-03-31T17:05:00Z">
              <w:r w:rsidRPr="00F526AD" w:rsidDel="00F73169">
                <w:rPr>
                  <w:rFonts w:ascii="Calibri Light" w:hAnsi="Calibri Light"/>
                  <w:sz w:val="16"/>
                  <w:szCs w:val="16"/>
                  <w:lang w:val="en-US"/>
                </w:rPr>
                <w:delText>ISO 6272: 1993 Paints and varnishes -- Falling-weight test</w:delText>
              </w:r>
            </w:del>
            <w:ins w:id="14351" w:author="Ashan Asmone" w:date="2016-03-31T17:05:00Z">
              <w:r w:rsidR="00F73169">
                <w:rPr>
                  <w:rFonts w:ascii="Calibri Light" w:hAnsi="Calibri Light"/>
                  <w:sz w:val="16"/>
                  <w:szCs w:val="16"/>
                  <w:lang w:val="en-US"/>
                </w:rPr>
                <w:t>ISO 6272-1:2011 Paints and varnishes -- Rapid-deformation (impact resistance) tests -- Part 1: Falling-weight test, large-area indenter/ ISO 6272-2:2011 Paints and varnishes -- Rapid-deformation (impact resistance) tests -- Part 2: Falling-weight test, small-area indenter</w:t>
              </w:r>
            </w:ins>
          </w:p>
          <w:p w14:paraId="10EF8AD1" w14:textId="77777777" w:rsidR="00E82D70" w:rsidRPr="00F526AD" w:rsidRDefault="00E82D70" w:rsidP="00F526AD">
            <w:pPr>
              <w:spacing w:after="120"/>
              <w:rPr>
                <w:rFonts w:ascii="Calibri Light" w:hAnsi="Calibri Light"/>
                <w:sz w:val="16"/>
                <w:szCs w:val="16"/>
                <w:lang w:val="en-US"/>
              </w:rPr>
            </w:pPr>
            <w:del w:id="14352" w:author="Ashan Asmone" w:date="2016-03-31T17:07:00Z">
              <w:r w:rsidRPr="00F526AD" w:rsidDel="006723EE">
                <w:rPr>
                  <w:rFonts w:ascii="Calibri Light" w:hAnsi="Calibri Light"/>
                  <w:sz w:val="16"/>
                  <w:szCs w:val="16"/>
                  <w:lang w:val="en-US"/>
                </w:rPr>
                <w:delText>ISO 6441: 1984 Paints and varnishes -- Indentation test (spherical or pyramidal)</w:delText>
              </w:r>
            </w:del>
          </w:p>
          <w:p w14:paraId="50AD37E3" w14:textId="77777777" w:rsidR="00E82D70" w:rsidRPr="00F526AD" w:rsidRDefault="00E82D70" w:rsidP="00F526AD">
            <w:pPr>
              <w:spacing w:after="120"/>
              <w:rPr>
                <w:rFonts w:ascii="Calibri Light" w:hAnsi="Calibri Light"/>
                <w:sz w:val="16"/>
                <w:szCs w:val="16"/>
                <w:lang w:val="en-US"/>
              </w:rPr>
            </w:pPr>
            <w:del w:id="14353" w:author="Ashan Asmone" w:date="2016-03-31T17:12:00Z">
              <w:r w:rsidRPr="00F526AD" w:rsidDel="006723EE">
                <w:rPr>
                  <w:rFonts w:ascii="Calibri Light" w:hAnsi="Calibri Light"/>
                  <w:sz w:val="16"/>
                  <w:szCs w:val="16"/>
                  <w:lang w:val="en-US"/>
                </w:rPr>
                <w:delText>ISO 6441-1: 1999 Paints and varnishes -- Determination of micro-indentation hardness -- Part 1: Knoop hardness by measurement of indentation length</w:delText>
              </w:r>
            </w:del>
          </w:p>
          <w:p w14:paraId="2045CFA4" w14:textId="77777777" w:rsidR="00E82D70" w:rsidRPr="00F526AD" w:rsidRDefault="00E82D70" w:rsidP="00F526AD">
            <w:pPr>
              <w:spacing w:after="120"/>
              <w:rPr>
                <w:rFonts w:ascii="Calibri Light" w:hAnsi="Calibri Light"/>
                <w:sz w:val="16"/>
                <w:szCs w:val="16"/>
                <w:lang w:val="en-US"/>
              </w:rPr>
            </w:pPr>
            <w:del w:id="14354" w:author="Ashan Asmone" w:date="2016-03-31T17:13:00Z">
              <w:r w:rsidRPr="00F526AD" w:rsidDel="006723EE">
                <w:rPr>
                  <w:rFonts w:ascii="Calibri Light" w:hAnsi="Calibri Light"/>
                  <w:sz w:val="16"/>
                  <w:szCs w:val="16"/>
                  <w:lang w:val="en-US"/>
                </w:rPr>
                <w:delText>ISO 6441-2: 1999 Paints and varnishes -- Determination of micro-indentation hardness -- Part 2: Knoop hardness by measurement of indentation depth under load</w:delText>
              </w:r>
            </w:del>
          </w:p>
          <w:p w14:paraId="313B87B1" w14:textId="77777777" w:rsidR="00E82D70" w:rsidRPr="00F526AD" w:rsidRDefault="00E82D70" w:rsidP="00F526AD">
            <w:pPr>
              <w:spacing w:after="120"/>
              <w:rPr>
                <w:rFonts w:ascii="Calibri Light" w:hAnsi="Calibri Light"/>
                <w:sz w:val="16"/>
                <w:szCs w:val="16"/>
                <w:lang w:val="en-US"/>
              </w:rPr>
            </w:pPr>
            <w:del w:id="14355" w:author="Ashan Asmone" w:date="2016-03-31T17:13:00Z">
              <w:r w:rsidRPr="00F526AD" w:rsidDel="006723EE">
                <w:rPr>
                  <w:rFonts w:ascii="Calibri Light" w:hAnsi="Calibri Light"/>
                  <w:sz w:val="16"/>
                  <w:szCs w:val="16"/>
                  <w:lang w:val="en-US"/>
                </w:rPr>
                <w:delText>ISO 6503: 1984 Paints and varnishes -- Determination of total lead -- Flame atomic absorption spectrometric method</w:delText>
              </w:r>
            </w:del>
            <w:ins w:id="14356" w:author="Ashan Asmone" w:date="2016-03-31T17:13:00Z">
              <w:r w:rsidR="006723EE">
                <w:rPr>
                  <w:rFonts w:ascii="Calibri Light" w:hAnsi="Calibri Light"/>
                  <w:sz w:val="16"/>
                  <w:szCs w:val="16"/>
                  <w:lang w:val="en-US"/>
                </w:rPr>
                <w:t>ISO 6503: 1984 Paints and varnishes -- Determination of total lead -- Flame atomic absorption spectrometric method</w:t>
              </w:r>
            </w:ins>
          </w:p>
          <w:p w14:paraId="53D16538" w14:textId="77777777" w:rsidR="00E82D70" w:rsidRPr="00F526AD" w:rsidRDefault="00E82D70" w:rsidP="00F526AD">
            <w:pPr>
              <w:spacing w:after="120"/>
              <w:rPr>
                <w:rFonts w:ascii="Calibri Light" w:hAnsi="Calibri Light"/>
                <w:sz w:val="16"/>
                <w:szCs w:val="16"/>
                <w:lang w:val="en-US"/>
              </w:rPr>
            </w:pPr>
            <w:del w:id="14357" w:author="Ashan Asmone" w:date="2016-03-31T17:14:00Z">
              <w:r w:rsidRPr="00F526AD" w:rsidDel="006723EE">
                <w:rPr>
                  <w:rFonts w:ascii="Calibri Light" w:hAnsi="Calibri Light"/>
                  <w:sz w:val="16"/>
                  <w:szCs w:val="16"/>
                  <w:lang w:val="en-US"/>
                </w:rPr>
                <w:delText>ISO 6504-1: 1983 Paints and varnishes -- Determination of hiding power -- Part 1: Kubelka-Munk method for white and light-coloured paints</w:delText>
              </w:r>
            </w:del>
            <w:ins w:id="14358" w:author="Ashan Asmone" w:date="2016-03-31T17:14:00Z">
              <w:r w:rsidR="006723EE">
                <w:rPr>
                  <w:rFonts w:ascii="Calibri Light" w:hAnsi="Calibri Light"/>
                  <w:sz w:val="16"/>
                  <w:szCs w:val="16"/>
                  <w:lang w:val="en-US"/>
                </w:rPr>
                <w:t>ISO 6504-1: 1983 Paints and varnishes -- Determination of hiding power -- Part 1: Kubelka-Munk method for white and light-coloured paints</w:t>
              </w:r>
            </w:ins>
          </w:p>
          <w:p w14:paraId="2324FFF8" w14:textId="77777777" w:rsidR="00E82D70" w:rsidRPr="00F526AD" w:rsidRDefault="00E82D70" w:rsidP="00F526AD">
            <w:pPr>
              <w:spacing w:after="120"/>
              <w:rPr>
                <w:rFonts w:ascii="Calibri Light" w:hAnsi="Calibri Light"/>
                <w:sz w:val="16"/>
                <w:szCs w:val="16"/>
                <w:lang w:val="en-US"/>
              </w:rPr>
            </w:pPr>
            <w:del w:id="14359" w:author="Ashan Asmone" w:date="2016-03-31T17:15:00Z">
              <w:r w:rsidRPr="00F526AD" w:rsidDel="006723EE">
                <w:rPr>
                  <w:rFonts w:ascii="Calibri Light" w:hAnsi="Calibri Light"/>
                  <w:sz w:val="16"/>
                  <w:szCs w:val="16"/>
                  <w:lang w:val="en-US"/>
                </w:rPr>
                <w:delText>ISO 6504-3: 1998 Paints and varnishes -- Determination of hiding power -- Part 3: Determination of contrast ratio (opacity) of light-coloured paints at a fixed spreading rate</w:delText>
              </w:r>
            </w:del>
            <w:ins w:id="14360" w:author="Ashan Asmone" w:date="2016-03-31T17:15:00Z">
              <w:r w:rsidR="006723EE">
                <w:rPr>
                  <w:rFonts w:ascii="Calibri Light" w:hAnsi="Calibri Light"/>
                  <w:sz w:val="16"/>
                  <w:szCs w:val="16"/>
                  <w:lang w:val="en-US"/>
                </w:rPr>
                <w:t>ISO 6504-3:2006 Paints and varnishes -- Determination of hiding power -- Part 3: Determination of contrast ratio of light-coloured paints at a fixed spreading rate</w:t>
              </w:r>
            </w:ins>
          </w:p>
          <w:p w14:paraId="5D7C92C7" w14:textId="77777777" w:rsidR="00E82D70" w:rsidRPr="00F526AD" w:rsidRDefault="00E82D70" w:rsidP="00F526AD">
            <w:pPr>
              <w:spacing w:after="120"/>
              <w:rPr>
                <w:rFonts w:ascii="Calibri Light" w:hAnsi="Calibri Light"/>
                <w:sz w:val="16"/>
                <w:szCs w:val="16"/>
                <w:lang w:val="en-US"/>
              </w:rPr>
            </w:pPr>
            <w:del w:id="14361" w:author="Ashan Asmone" w:date="2016-03-31T17:16:00Z">
              <w:r w:rsidRPr="00F526AD" w:rsidDel="006723EE">
                <w:rPr>
                  <w:rFonts w:ascii="Calibri Light" w:hAnsi="Calibri Light"/>
                  <w:sz w:val="16"/>
                  <w:szCs w:val="16"/>
                  <w:lang w:val="en-US"/>
                </w:rPr>
                <w:delText>ISO 6713: 1984 Paints and varnishes -- Preparation of acid extracts from paints in liquid or powder form</w:delText>
              </w:r>
            </w:del>
            <w:ins w:id="14362" w:author="Ashan Asmone" w:date="2016-03-31T17:16:00Z">
              <w:r w:rsidR="006723EE">
                <w:rPr>
                  <w:rFonts w:ascii="Calibri Light" w:hAnsi="Calibri Light"/>
                  <w:sz w:val="16"/>
                  <w:szCs w:val="16"/>
                  <w:lang w:val="en-US"/>
                </w:rPr>
                <w:t>ISO 6713: 1984 Paints and varnishes -- Preparation of acid extracts from paints in liquid or powder form</w:t>
              </w:r>
            </w:ins>
          </w:p>
          <w:p w14:paraId="0F17B34A" w14:textId="77777777" w:rsidR="00E82D70" w:rsidRPr="00F526AD" w:rsidRDefault="00E82D70" w:rsidP="00F526AD">
            <w:pPr>
              <w:spacing w:after="120"/>
              <w:rPr>
                <w:rFonts w:ascii="Calibri Light" w:hAnsi="Calibri Light"/>
                <w:sz w:val="16"/>
                <w:szCs w:val="16"/>
                <w:lang w:val="en-US"/>
              </w:rPr>
            </w:pPr>
            <w:del w:id="14363" w:author="Ashan Asmone" w:date="2016-03-31T17:16:00Z">
              <w:r w:rsidRPr="00F526AD" w:rsidDel="006723EE">
                <w:rPr>
                  <w:rFonts w:ascii="Calibri Light" w:hAnsi="Calibri Light"/>
                  <w:sz w:val="16"/>
                  <w:szCs w:val="16"/>
                  <w:lang w:val="en-US"/>
                </w:rPr>
                <w:delText>ISO 6744-1: 1999 Binders for paints and varnishes -- Alkyd resins -- Part 1: General methods of test</w:delText>
              </w:r>
            </w:del>
            <w:ins w:id="14364" w:author="Ashan Asmone" w:date="2016-03-31T17:16:00Z">
              <w:r w:rsidR="006723EE">
                <w:rPr>
                  <w:rFonts w:ascii="Calibri Light" w:hAnsi="Calibri Light"/>
                  <w:sz w:val="16"/>
                  <w:szCs w:val="16"/>
                  <w:lang w:val="en-US"/>
                </w:rPr>
                <w:t>ISO 6744-1: 1999 Binders for paints and varnishes -- Alkyd resins -- Part 1: General methods of test</w:t>
              </w:r>
            </w:ins>
          </w:p>
          <w:p w14:paraId="1B45CCF1" w14:textId="77777777" w:rsidR="00E82D70" w:rsidRPr="00F526AD" w:rsidRDefault="00E82D70" w:rsidP="00F526AD">
            <w:pPr>
              <w:spacing w:after="120"/>
              <w:rPr>
                <w:rFonts w:ascii="Calibri Light" w:hAnsi="Calibri Light"/>
                <w:sz w:val="16"/>
                <w:szCs w:val="16"/>
                <w:lang w:val="en-US"/>
              </w:rPr>
            </w:pPr>
            <w:del w:id="14365" w:author="Ashan Asmone" w:date="2016-03-31T17:17:00Z">
              <w:r w:rsidRPr="00F526AD" w:rsidDel="006723EE">
                <w:rPr>
                  <w:rFonts w:ascii="Calibri Light" w:hAnsi="Calibri Light"/>
                  <w:sz w:val="16"/>
                  <w:szCs w:val="16"/>
                  <w:lang w:val="en-US"/>
                </w:rPr>
                <w:delText>ISO 6744-2: 1999 Binders for paints and varnishes -- Alkyd resins -- Part 2: Determination of phthalic anhydride content</w:delText>
              </w:r>
            </w:del>
            <w:ins w:id="14366" w:author="Ashan Asmone" w:date="2016-03-31T17:17:00Z">
              <w:r w:rsidR="006723EE">
                <w:rPr>
                  <w:rFonts w:ascii="Calibri Light" w:hAnsi="Calibri Light"/>
                  <w:sz w:val="16"/>
                  <w:szCs w:val="16"/>
                  <w:lang w:val="en-US"/>
                </w:rPr>
                <w:t>ISO 6744-2: 1999 Binders for paints and varnishes -- Alkyd resins -- Part 2: Determination of phthalic anhydride content</w:t>
              </w:r>
            </w:ins>
          </w:p>
          <w:p w14:paraId="5FD3EFB9" w14:textId="77777777" w:rsidR="00E82D70" w:rsidRPr="00F526AD" w:rsidRDefault="00E82D70" w:rsidP="00F526AD">
            <w:pPr>
              <w:spacing w:after="120"/>
              <w:rPr>
                <w:rFonts w:ascii="Calibri Light" w:hAnsi="Calibri Light"/>
                <w:sz w:val="16"/>
                <w:szCs w:val="16"/>
                <w:lang w:val="en-US"/>
              </w:rPr>
            </w:pPr>
            <w:del w:id="14367" w:author="Ashan Asmone" w:date="2016-03-31T17:18:00Z">
              <w:r w:rsidRPr="00F526AD" w:rsidDel="006723EE">
                <w:rPr>
                  <w:rFonts w:ascii="Calibri Light" w:hAnsi="Calibri Light"/>
                  <w:sz w:val="16"/>
                  <w:szCs w:val="16"/>
                  <w:lang w:val="en-US"/>
                </w:rPr>
                <w:delText>ISO 6744-3: 1999 Binders for paints and varnishes -- Alkyd resins -- Part 3: Determination of unsaponifiable matter content</w:delText>
              </w:r>
            </w:del>
            <w:ins w:id="14368" w:author="Ashan Asmone" w:date="2016-03-31T17:18:00Z">
              <w:r w:rsidR="006723EE">
                <w:rPr>
                  <w:rFonts w:ascii="Calibri Light" w:hAnsi="Calibri Light"/>
                  <w:sz w:val="16"/>
                  <w:szCs w:val="16"/>
                  <w:lang w:val="en-US"/>
                </w:rPr>
                <w:t>ISO 6744-3: 1999 Binders for paints and varnishes -- Alkyd resins -- Part 3: Determination of unsaponifiable matter content</w:t>
              </w:r>
            </w:ins>
          </w:p>
          <w:p w14:paraId="60A0728F" w14:textId="77777777" w:rsidR="00E82D70" w:rsidRPr="00F526AD" w:rsidRDefault="00E82D70" w:rsidP="00F526AD">
            <w:pPr>
              <w:spacing w:after="120"/>
              <w:rPr>
                <w:rFonts w:ascii="Calibri Light" w:hAnsi="Calibri Light"/>
                <w:sz w:val="16"/>
                <w:szCs w:val="16"/>
                <w:lang w:val="en-US"/>
              </w:rPr>
            </w:pPr>
            <w:del w:id="14369" w:author="Ashan Asmone" w:date="2016-03-31T17:19:00Z">
              <w:r w:rsidRPr="00F526AD" w:rsidDel="006723EE">
                <w:rPr>
                  <w:rFonts w:ascii="Calibri Light" w:hAnsi="Calibri Light"/>
                  <w:sz w:val="16"/>
                  <w:szCs w:val="16"/>
                  <w:lang w:val="en-US"/>
                </w:rPr>
                <w:delText>ISO 6744-4: 1999 Binders for paints and varnishes -- Alkyd resins -- Part 4: Determination of fatty acid content</w:delText>
              </w:r>
            </w:del>
            <w:ins w:id="14370" w:author="Ashan Asmone" w:date="2016-03-31T17:19:00Z">
              <w:r w:rsidR="006723EE">
                <w:rPr>
                  <w:rFonts w:ascii="Calibri Light" w:hAnsi="Calibri Light"/>
                  <w:sz w:val="16"/>
                  <w:szCs w:val="16"/>
                  <w:lang w:val="en-US"/>
                </w:rPr>
                <w:t>ISO 6744-4: 1999 Binders for paints and varnishes -- Alkyd resins -- Part 4: Determination of fatty acid content</w:t>
              </w:r>
            </w:ins>
          </w:p>
          <w:p w14:paraId="0657B670" w14:textId="77777777" w:rsidR="00E82D70" w:rsidRPr="00F526AD" w:rsidRDefault="00E82D70" w:rsidP="00F526AD">
            <w:pPr>
              <w:spacing w:after="120"/>
              <w:rPr>
                <w:rFonts w:ascii="Calibri Light" w:hAnsi="Calibri Light"/>
                <w:sz w:val="16"/>
                <w:szCs w:val="16"/>
                <w:lang w:val="en-US"/>
              </w:rPr>
            </w:pPr>
            <w:del w:id="14371" w:author="Ashan Asmone" w:date="2016-03-31T17:19:00Z">
              <w:r w:rsidRPr="00F526AD" w:rsidDel="006723EE">
                <w:rPr>
                  <w:rFonts w:ascii="Calibri Light" w:hAnsi="Calibri Light"/>
                  <w:sz w:val="16"/>
                  <w:szCs w:val="16"/>
                  <w:lang w:val="en-US"/>
                </w:rPr>
                <w:delText>ISO 6860: 1984 Paints and varnishes -- Bend test (conical mandrel)</w:delText>
              </w:r>
            </w:del>
            <w:ins w:id="14372" w:author="Ashan Asmone" w:date="2016-03-31T17:19:00Z">
              <w:r w:rsidR="006723EE">
                <w:rPr>
                  <w:rFonts w:ascii="Calibri Light" w:hAnsi="Calibri Light"/>
                  <w:sz w:val="16"/>
                  <w:szCs w:val="16"/>
                  <w:lang w:val="en-US"/>
                </w:rPr>
                <w:t>ISO 6860:2006 Paints and varnishes -- Bend test (conical mandrel)</w:t>
              </w:r>
            </w:ins>
          </w:p>
          <w:p w14:paraId="6DFE9C09" w14:textId="77777777" w:rsidR="00E82D70" w:rsidRPr="00F526AD" w:rsidRDefault="00E82D70" w:rsidP="00F526AD">
            <w:pPr>
              <w:spacing w:after="120"/>
              <w:rPr>
                <w:rFonts w:ascii="Calibri Light" w:hAnsi="Calibri Light"/>
                <w:sz w:val="16"/>
                <w:szCs w:val="16"/>
                <w:lang w:val="en-US"/>
              </w:rPr>
            </w:pPr>
            <w:del w:id="14373" w:author="Ashan Asmone" w:date="2016-03-31T17:20:00Z">
              <w:r w:rsidRPr="00F526AD" w:rsidDel="006723EE">
                <w:rPr>
                  <w:rFonts w:ascii="Calibri Light" w:hAnsi="Calibri Light"/>
                  <w:sz w:val="16"/>
                  <w:szCs w:val="16"/>
                  <w:lang w:val="en-US"/>
                </w:rPr>
                <w:delText>ISO 7142: 1984 Binders for paints and varnishes -- Epoxy resins -- General methods of test</w:delText>
              </w:r>
            </w:del>
            <w:ins w:id="14374" w:author="Ashan Asmone" w:date="2016-03-31T17:20:00Z">
              <w:r w:rsidR="006723EE">
                <w:rPr>
                  <w:rFonts w:ascii="Calibri Light" w:hAnsi="Calibri Light"/>
                  <w:sz w:val="16"/>
                  <w:szCs w:val="16"/>
                  <w:lang w:val="en-US"/>
                </w:rPr>
                <w:t>ISO 7142:2007 Binders for paints and varnishes -- Epoxy resins -- General methods of test</w:t>
              </w:r>
            </w:ins>
          </w:p>
          <w:p w14:paraId="5BB4EBB2" w14:textId="77777777" w:rsidR="00E82D70" w:rsidRPr="00F526AD" w:rsidRDefault="00E82D70" w:rsidP="00F526AD">
            <w:pPr>
              <w:spacing w:after="120"/>
              <w:rPr>
                <w:rFonts w:ascii="Calibri Light" w:hAnsi="Calibri Light"/>
                <w:sz w:val="16"/>
                <w:szCs w:val="16"/>
                <w:lang w:val="en-US"/>
              </w:rPr>
            </w:pPr>
            <w:del w:id="14375" w:author="Ashan Asmone" w:date="2016-03-31T17:22:00Z">
              <w:r w:rsidRPr="00F526AD" w:rsidDel="006723EE">
                <w:rPr>
                  <w:rFonts w:ascii="Calibri Light" w:hAnsi="Calibri Light"/>
                  <w:sz w:val="16"/>
                  <w:szCs w:val="16"/>
                  <w:lang w:val="en-US"/>
                </w:rPr>
                <w:delText>ISO 7143: 2000 Paints, varnishes and binders -- Methods of test for characterizing water-based coating materials and binders (available in English only)</w:delText>
              </w:r>
            </w:del>
            <w:ins w:id="14376" w:author="Ashan Asmone" w:date="2016-03-31T17:22:00Z">
              <w:r w:rsidR="006723EE">
                <w:rPr>
                  <w:rFonts w:ascii="Calibri Light" w:hAnsi="Calibri Light"/>
                  <w:sz w:val="16"/>
                  <w:szCs w:val="16"/>
                  <w:lang w:val="en-US"/>
                </w:rPr>
                <w:t>ISO 7143:2007 Binders for paints and varnishes -- Methods of test for characterizing water-based binders</w:t>
              </w:r>
            </w:ins>
          </w:p>
          <w:p w14:paraId="46C2F131" w14:textId="77777777" w:rsidR="00E82D70" w:rsidRPr="00F526AD" w:rsidRDefault="00E82D70" w:rsidP="00F526AD">
            <w:pPr>
              <w:spacing w:after="120"/>
              <w:rPr>
                <w:rFonts w:ascii="Calibri Light" w:hAnsi="Calibri Light"/>
                <w:sz w:val="16"/>
                <w:szCs w:val="16"/>
                <w:lang w:val="en-US"/>
              </w:rPr>
            </w:pPr>
            <w:del w:id="14377" w:author="Ashan Asmone" w:date="2016-03-31T17:24:00Z">
              <w:r w:rsidRPr="00F526AD" w:rsidDel="006723EE">
                <w:rPr>
                  <w:rFonts w:ascii="Calibri Light" w:hAnsi="Calibri Light"/>
                  <w:sz w:val="16"/>
                  <w:szCs w:val="16"/>
                  <w:lang w:val="en-US"/>
                </w:rPr>
                <w:delText>ISO 7253: 1996 Paints and varnishes -- Determination of resistance to neutral salt spray (fog)</w:delText>
              </w:r>
            </w:del>
          </w:p>
          <w:p w14:paraId="3FABC35C" w14:textId="77777777" w:rsidR="00E82D70" w:rsidRPr="00F526AD" w:rsidRDefault="00E82D70" w:rsidP="00F526AD">
            <w:pPr>
              <w:spacing w:after="120"/>
              <w:rPr>
                <w:rFonts w:ascii="Calibri Light" w:hAnsi="Calibri Light"/>
                <w:sz w:val="16"/>
                <w:szCs w:val="16"/>
                <w:lang w:val="en-US"/>
              </w:rPr>
            </w:pPr>
            <w:del w:id="14378" w:author="Ashan Asmone" w:date="2016-03-31T18:13:00Z">
              <w:r w:rsidRPr="00F526AD" w:rsidDel="00F82C3F">
                <w:rPr>
                  <w:rFonts w:ascii="Calibri Light" w:hAnsi="Calibri Light"/>
                  <w:sz w:val="16"/>
                  <w:szCs w:val="16"/>
                  <w:lang w:val="en-US"/>
                </w:rPr>
                <w:delText>ISO 7724-1: 1984 Paints and varnishes -- Colorimetry -- Part 1: Principles</w:delText>
              </w:r>
            </w:del>
          </w:p>
          <w:p w14:paraId="3B72831A" w14:textId="77777777" w:rsidR="00E82D70" w:rsidRPr="00F526AD" w:rsidRDefault="00E82D70" w:rsidP="00F526AD">
            <w:pPr>
              <w:spacing w:after="120"/>
              <w:rPr>
                <w:rFonts w:ascii="Calibri Light" w:hAnsi="Calibri Light"/>
                <w:sz w:val="16"/>
                <w:szCs w:val="16"/>
                <w:lang w:val="en-US"/>
              </w:rPr>
            </w:pPr>
            <w:del w:id="14379" w:author="Ashan Asmone" w:date="2016-03-31T18:13:00Z">
              <w:r w:rsidRPr="00F526AD" w:rsidDel="00F82C3F">
                <w:rPr>
                  <w:rFonts w:ascii="Calibri Light" w:hAnsi="Calibri Light"/>
                  <w:sz w:val="16"/>
                  <w:szCs w:val="16"/>
                  <w:lang w:val="en-US"/>
                </w:rPr>
                <w:delText>ISO 7724-2: 1984 Paints and varnishes -- Colorimetry -- Part 2: Colour measurement</w:delText>
              </w:r>
            </w:del>
          </w:p>
          <w:p w14:paraId="331C5EC1" w14:textId="77777777" w:rsidR="00E82D70" w:rsidRPr="00F526AD" w:rsidRDefault="00E82D70" w:rsidP="00F526AD">
            <w:pPr>
              <w:spacing w:after="120"/>
              <w:rPr>
                <w:rFonts w:ascii="Calibri Light" w:hAnsi="Calibri Light"/>
                <w:sz w:val="16"/>
                <w:szCs w:val="16"/>
                <w:lang w:val="en-US"/>
              </w:rPr>
            </w:pPr>
            <w:del w:id="14380" w:author="Ashan Asmone" w:date="2016-03-31T18:14:00Z">
              <w:r w:rsidRPr="00F526AD" w:rsidDel="00F82C3F">
                <w:rPr>
                  <w:rFonts w:ascii="Calibri Light" w:hAnsi="Calibri Light"/>
                  <w:sz w:val="16"/>
                  <w:szCs w:val="16"/>
                  <w:lang w:val="en-US"/>
                </w:rPr>
                <w:delText>ISO 7724-3: 1984 Paints and varnishes -- Colorimetry -- Part 3: Calculation of colour differences</w:delText>
              </w:r>
            </w:del>
          </w:p>
          <w:p w14:paraId="626BD193" w14:textId="77777777" w:rsidR="00E82D70" w:rsidRPr="00F526AD" w:rsidRDefault="00E82D70" w:rsidP="00F526AD">
            <w:pPr>
              <w:spacing w:after="120"/>
              <w:rPr>
                <w:rFonts w:ascii="Calibri Light" w:hAnsi="Calibri Light"/>
                <w:sz w:val="16"/>
                <w:szCs w:val="16"/>
                <w:lang w:val="en-US"/>
              </w:rPr>
            </w:pPr>
            <w:del w:id="14381" w:author="Ashan Asmone" w:date="2016-03-31T18:16:00Z">
              <w:r w:rsidRPr="00F526AD" w:rsidDel="00F82C3F">
                <w:rPr>
                  <w:rFonts w:ascii="Calibri Light" w:hAnsi="Calibri Light"/>
                  <w:sz w:val="16"/>
                  <w:szCs w:val="16"/>
                  <w:lang w:val="en-US"/>
                </w:rPr>
                <w:delText>ISO 7783-1: 1996 Paints and varnishes -- Determination of water-vapour transmission rate -- Part 1: Dish method for free films</w:delText>
              </w:r>
            </w:del>
            <w:ins w:id="14382" w:author="Ashan Asmone" w:date="2016-03-31T18:16:00Z">
              <w:r w:rsidR="00F82C3F">
                <w:rPr>
                  <w:rFonts w:ascii="Calibri Light" w:hAnsi="Calibri Light"/>
                  <w:sz w:val="16"/>
                  <w:szCs w:val="16"/>
                  <w:lang w:val="en-US"/>
                </w:rPr>
                <w:t>ISO 7783:2011 Paints and varnishes -- Determination of water-vapour transmission properties -- Cup method</w:t>
              </w:r>
            </w:ins>
          </w:p>
          <w:p w14:paraId="5D53EED5" w14:textId="77777777" w:rsidR="00E82D70" w:rsidRPr="00F526AD" w:rsidRDefault="00E82D70" w:rsidP="00F526AD">
            <w:pPr>
              <w:spacing w:after="120"/>
              <w:rPr>
                <w:rFonts w:ascii="Calibri Light" w:hAnsi="Calibri Light"/>
                <w:sz w:val="16"/>
                <w:szCs w:val="16"/>
                <w:lang w:val="en-US"/>
              </w:rPr>
            </w:pPr>
            <w:del w:id="14383" w:author="Ashan Asmone" w:date="2016-03-31T18:18:00Z">
              <w:r w:rsidRPr="00F526AD" w:rsidDel="00F82C3F">
                <w:rPr>
                  <w:rFonts w:ascii="Calibri Light" w:hAnsi="Calibri Light"/>
                  <w:sz w:val="16"/>
                  <w:szCs w:val="16"/>
                  <w:lang w:val="en-US"/>
                </w:rPr>
                <w:delText>ISO 7783-2: 1999 Paints and varnishes -- Coating materials and coating systems for exterior masonry and concrete -- Part 2: Determination and classification of water-vapour transmission rate (permeability)</w:delText>
              </w:r>
            </w:del>
          </w:p>
          <w:p w14:paraId="77FE59EF" w14:textId="77777777" w:rsidR="00E82D70" w:rsidRPr="00F526AD" w:rsidRDefault="00E82D70" w:rsidP="00F526AD">
            <w:pPr>
              <w:spacing w:after="120"/>
              <w:rPr>
                <w:rFonts w:ascii="Calibri Light" w:hAnsi="Calibri Light"/>
                <w:sz w:val="16"/>
                <w:szCs w:val="16"/>
                <w:lang w:val="en-US"/>
              </w:rPr>
            </w:pPr>
            <w:del w:id="14384" w:author="Ashan Asmone" w:date="2016-03-31T18:19:00Z">
              <w:r w:rsidRPr="00F526AD" w:rsidDel="00F82C3F">
                <w:rPr>
                  <w:rFonts w:ascii="Calibri Light" w:hAnsi="Calibri Light"/>
                  <w:sz w:val="16"/>
                  <w:szCs w:val="16"/>
                  <w:lang w:val="en-US"/>
                </w:rPr>
                <w:delText>ISO 7784-1: 1997 Paints and varnishes -- Determination of resistance to abrasion -- Part 1: Rotating abrasive-paper-covered wheel method</w:delText>
              </w:r>
            </w:del>
            <w:ins w:id="14385" w:author="Ashan Asmone" w:date="2016-03-31T18:19:00Z">
              <w:r w:rsidR="00F82C3F">
                <w:rPr>
                  <w:rFonts w:ascii="Calibri Light" w:hAnsi="Calibri Light"/>
                  <w:sz w:val="16"/>
                  <w:szCs w:val="16"/>
                  <w:lang w:val="en-US"/>
                </w:rPr>
                <w:t>ISO 7784-1:2016 Paints and varnishes -- Determination of resistance to abrasion -- Part 1: Method with abrasive-paper covered wheels and rotating test specimen</w:t>
              </w:r>
            </w:ins>
          </w:p>
          <w:p w14:paraId="73CD2FFD" w14:textId="77777777" w:rsidR="00E82D70" w:rsidRPr="00F526AD" w:rsidRDefault="00E82D70" w:rsidP="00F526AD">
            <w:pPr>
              <w:spacing w:after="120"/>
              <w:rPr>
                <w:rFonts w:ascii="Calibri Light" w:hAnsi="Calibri Light"/>
                <w:sz w:val="16"/>
                <w:szCs w:val="16"/>
                <w:lang w:val="en-US"/>
              </w:rPr>
            </w:pPr>
            <w:del w:id="14386" w:author="Ashan Asmone" w:date="2016-03-31T18:20:00Z">
              <w:r w:rsidRPr="00F526AD" w:rsidDel="00F82C3F">
                <w:rPr>
                  <w:rFonts w:ascii="Calibri Light" w:hAnsi="Calibri Light"/>
                  <w:sz w:val="16"/>
                  <w:szCs w:val="16"/>
                  <w:lang w:val="en-US"/>
                </w:rPr>
                <w:delText>ISO 7784-2: 1997 Paints and varnishes -- Determination of resistance to abrasion -- Part 2: Rotating abrasive rubber wheel method</w:delText>
              </w:r>
            </w:del>
            <w:ins w:id="14387" w:author="Ashan Asmone" w:date="2016-03-31T18:20:00Z">
              <w:r w:rsidR="00F82C3F">
                <w:rPr>
                  <w:rFonts w:ascii="Calibri Light" w:hAnsi="Calibri Light"/>
                  <w:sz w:val="16"/>
                  <w:szCs w:val="16"/>
                  <w:lang w:val="en-US"/>
                </w:rPr>
                <w:t>ISO 7784-2:2016 Paints and varnishes -- Determination of resistance to abrasion -- Part 2: Method with abrasive rubber wheels and rotating test specimen</w:t>
              </w:r>
            </w:ins>
          </w:p>
          <w:p w14:paraId="21B6FB04" w14:textId="77777777" w:rsidR="00E82D70" w:rsidRPr="00F526AD" w:rsidRDefault="00E82D70" w:rsidP="00F526AD">
            <w:pPr>
              <w:spacing w:after="120"/>
              <w:rPr>
                <w:rFonts w:ascii="Calibri Light" w:hAnsi="Calibri Light"/>
                <w:sz w:val="16"/>
                <w:szCs w:val="16"/>
                <w:lang w:val="en-US"/>
              </w:rPr>
            </w:pPr>
            <w:del w:id="14388" w:author="Ashan Asmone" w:date="2016-03-31T18:21:00Z">
              <w:r w:rsidRPr="00F526AD" w:rsidDel="00F82C3F">
                <w:rPr>
                  <w:rFonts w:ascii="Calibri Light" w:hAnsi="Calibri Light"/>
                  <w:sz w:val="16"/>
                  <w:szCs w:val="16"/>
                  <w:lang w:val="en-US"/>
                </w:rPr>
                <w:delText>ISO 7784-3: 2000 Paints and varnishes -- Determination of resistance to abrasion -- Part 3: Reciprocating test panel method</w:delText>
              </w:r>
            </w:del>
            <w:ins w:id="14389" w:author="Ashan Asmone" w:date="2016-03-31T18:21:00Z">
              <w:r w:rsidR="00F82C3F">
                <w:rPr>
                  <w:rFonts w:ascii="Calibri Light" w:hAnsi="Calibri Light"/>
                  <w:sz w:val="16"/>
                  <w:szCs w:val="16"/>
                  <w:lang w:val="en-US"/>
                </w:rPr>
                <w:t>ISO 7784-3:2016 Paints and varnishes -- Determination of resistance to abrasion -- Part 3: Method with abrasive-paper covered wheel and linearly reciprocating test specimen</w:t>
              </w:r>
            </w:ins>
          </w:p>
          <w:p w14:paraId="03C896E8" w14:textId="77777777" w:rsidR="00E82D70" w:rsidRPr="00F526AD" w:rsidRDefault="00E82D70" w:rsidP="00F526AD">
            <w:pPr>
              <w:spacing w:after="120"/>
              <w:rPr>
                <w:rFonts w:ascii="Calibri Light" w:hAnsi="Calibri Light"/>
                <w:sz w:val="16"/>
                <w:szCs w:val="16"/>
                <w:lang w:val="en-US"/>
              </w:rPr>
            </w:pPr>
            <w:del w:id="14390" w:author="Ashan Asmone" w:date="2016-03-31T18:22:00Z">
              <w:r w:rsidRPr="00F526AD" w:rsidDel="00F82C3F">
                <w:rPr>
                  <w:rFonts w:ascii="Calibri Light" w:hAnsi="Calibri Light"/>
                  <w:sz w:val="16"/>
                  <w:szCs w:val="16"/>
                  <w:lang w:val="en-US"/>
                </w:rPr>
                <w:delText>ISO 8501-1: 1988 Preparation</w:delText>
              </w:r>
            </w:del>
            <w:ins w:id="14391" w:author="Ashan Asmone" w:date="2016-03-31T18:22:00Z">
              <w:r w:rsidR="00F82C3F">
                <w:rPr>
                  <w:rFonts w:ascii="Calibri Light" w:hAnsi="Calibri Light"/>
                  <w:sz w:val="16"/>
                  <w:szCs w:val="16"/>
                  <w:lang w:val="en-US"/>
                </w:rPr>
                <w:t xml:space="preserve">ISO 8501-1:2007 Preparation of steel substrates before application of paints and related products -- Visual assessment of surface cleanliness -- Part 1: Rust grades and preparation grades of uncoated steel substrates and of steel substrates after overall </w:t>
              </w:r>
            </w:ins>
          </w:p>
          <w:p w14:paraId="4151FC93" w14:textId="77777777" w:rsidR="00E82D70" w:rsidRPr="00F526AD" w:rsidRDefault="00E82D70" w:rsidP="00F526AD">
            <w:pPr>
              <w:spacing w:after="120"/>
              <w:rPr>
                <w:rFonts w:ascii="Calibri Light" w:hAnsi="Calibri Light"/>
                <w:sz w:val="16"/>
                <w:szCs w:val="16"/>
                <w:lang w:val="en-US"/>
              </w:rPr>
            </w:pPr>
            <w:del w:id="14392" w:author="Ashan Asmone" w:date="2016-03-31T18:23:00Z">
              <w:r w:rsidRPr="00F526AD" w:rsidDel="00F82C3F">
                <w:rPr>
                  <w:rFonts w:ascii="Calibri Light" w:hAnsi="Calibri Light"/>
                  <w:sz w:val="16"/>
                  <w:szCs w:val="16"/>
                  <w:lang w:val="en-US"/>
                </w:rPr>
                <w:delText>ISO 9514: 1992 Paints and varnishes -- Determination of the pot-life of liquid systems -- Preparation and conditioning of samples and guidelines for testing</w:delText>
              </w:r>
            </w:del>
            <w:ins w:id="14393" w:author="Ashan Asmone" w:date="2016-03-31T18:23:00Z">
              <w:r w:rsidR="00F82C3F">
                <w:rPr>
                  <w:rFonts w:ascii="Calibri Light" w:hAnsi="Calibri Light"/>
                  <w:sz w:val="16"/>
                  <w:szCs w:val="16"/>
                  <w:lang w:val="en-US"/>
                </w:rPr>
                <w:t>ISO 9514:2005 Paints and varnishes -- Determination of the pot life of multicomponent coating systems -- Preparation and conditioning of samples and guidelines for testing</w:t>
              </w:r>
            </w:ins>
          </w:p>
          <w:p w14:paraId="01537962" w14:textId="77777777" w:rsidR="00E82D70" w:rsidRPr="00F526AD" w:rsidRDefault="00E82D70" w:rsidP="00F526AD">
            <w:pPr>
              <w:spacing w:after="120"/>
              <w:rPr>
                <w:rFonts w:ascii="Calibri Light" w:hAnsi="Calibri Light"/>
                <w:sz w:val="16"/>
                <w:szCs w:val="16"/>
                <w:lang w:val="en-US"/>
              </w:rPr>
            </w:pPr>
            <w:del w:id="14394" w:author="Ashan Asmone" w:date="2016-03-31T18:24:00Z">
              <w:r w:rsidRPr="00F526AD" w:rsidDel="00F82C3F">
                <w:rPr>
                  <w:rFonts w:ascii="Calibri Light" w:hAnsi="Calibri Light"/>
                  <w:sz w:val="16"/>
                  <w:szCs w:val="16"/>
                  <w:lang w:val="en-US"/>
                </w:rPr>
                <w:delText>ISO 11503: 1995 Paints and varnishes -- Determination of resistance to humidity (intermittent condensation)</w:delText>
              </w:r>
            </w:del>
            <w:ins w:id="14395" w:author="Ashan Asmone" w:date="2016-03-31T18:24:00Z">
              <w:r w:rsidR="00F82C3F">
                <w:rPr>
                  <w:rFonts w:ascii="Calibri Light" w:hAnsi="Calibri Light"/>
                  <w:sz w:val="16"/>
                  <w:szCs w:val="16"/>
                  <w:lang w:val="en-US"/>
                </w:rPr>
                <w:t>ISO 11503:1995 Paints and varnishes -- Determination of resistance to humidity (intermittent condensation)</w:t>
              </w:r>
            </w:ins>
          </w:p>
          <w:p w14:paraId="7A64603E" w14:textId="77777777" w:rsidR="00E82D70" w:rsidRPr="00F526AD" w:rsidRDefault="00E82D70" w:rsidP="00F526AD">
            <w:pPr>
              <w:spacing w:after="120"/>
              <w:rPr>
                <w:rFonts w:ascii="Calibri Light" w:hAnsi="Calibri Light"/>
                <w:sz w:val="16"/>
                <w:szCs w:val="16"/>
                <w:lang w:val="en-US"/>
              </w:rPr>
            </w:pPr>
            <w:del w:id="14396" w:author="Ashan Asmone" w:date="2016-03-31T18:25:00Z">
              <w:r w:rsidRPr="00F526AD" w:rsidDel="00F82C3F">
                <w:rPr>
                  <w:rFonts w:ascii="Calibri Light" w:hAnsi="Calibri Light"/>
                  <w:sz w:val="16"/>
                  <w:szCs w:val="16"/>
                  <w:lang w:val="en-US"/>
                </w:rPr>
                <w:delText>ISO 11507: 1997 Paints and varnishes -- Exposure of coatings to artificial weathering -- Exposure to fluorescent UV and water</w:delText>
              </w:r>
            </w:del>
            <w:ins w:id="14397" w:author="Ashan Asmone" w:date="2016-03-31T18:25:00Z">
              <w:r w:rsidR="00F82C3F">
                <w:rPr>
                  <w:rFonts w:ascii="Calibri Light" w:hAnsi="Calibri Light"/>
                  <w:sz w:val="16"/>
                  <w:szCs w:val="16"/>
                  <w:lang w:val="en-US"/>
                </w:rPr>
                <w:t>ISO 16474-1:2013 Paints and varnishes -- Methods of exposure to laboratory light sources -- Part 1: General guidance</w:t>
              </w:r>
            </w:ins>
          </w:p>
          <w:p w14:paraId="77CD1AD7" w14:textId="77777777" w:rsidR="00E82D70" w:rsidRPr="00F526AD" w:rsidRDefault="00E82D70" w:rsidP="00F526AD">
            <w:pPr>
              <w:spacing w:after="120"/>
              <w:rPr>
                <w:rFonts w:ascii="Calibri Light" w:hAnsi="Calibri Light"/>
                <w:sz w:val="16"/>
                <w:szCs w:val="16"/>
                <w:lang w:val="en-US"/>
              </w:rPr>
            </w:pPr>
            <w:del w:id="14398" w:author="Ashan Asmone" w:date="2016-03-31T18:25:00Z">
              <w:r w:rsidRPr="00F526AD" w:rsidDel="00F82C3F">
                <w:rPr>
                  <w:rFonts w:ascii="Calibri Light" w:hAnsi="Calibri Light"/>
                  <w:sz w:val="16"/>
                  <w:szCs w:val="16"/>
                  <w:lang w:val="en-US"/>
                </w:rPr>
                <w:delText>ISO 11668: 1997 Binders for paints and varnishes -- Chlorinated polymerization resins -- General methods of test</w:delText>
              </w:r>
            </w:del>
            <w:ins w:id="14399" w:author="Ashan Asmone" w:date="2016-03-31T18:25:00Z">
              <w:r w:rsidR="00F82C3F">
                <w:rPr>
                  <w:rFonts w:ascii="Calibri Light" w:hAnsi="Calibri Light"/>
                  <w:sz w:val="16"/>
                  <w:szCs w:val="16"/>
                  <w:lang w:val="en-US"/>
                </w:rPr>
                <w:t>ISO 11668:1997 Binders for paints and varnishes -- Chlorinated polymerization resins -- General methods of test</w:t>
              </w:r>
            </w:ins>
          </w:p>
          <w:p w14:paraId="128B9A47" w14:textId="77777777" w:rsidR="00E82D70" w:rsidRPr="00F526AD" w:rsidRDefault="00E82D70" w:rsidP="00F526AD">
            <w:pPr>
              <w:spacing w:after="120"/>
              <w:rPr>
                <w:rFonts w:ascii="Calibri Light" w:hAnsi="Calibri Light"/>
                <w:sz w:val="16"/>
                <w:szCs w:val="16"/>
                <w:lang w:val="en-US"/>
              </w:rPr>
            </w:pPr>
            <w:del w:id="14400" w:author="Ashan Asmone" w:date="2016-03-31T18:26:00Z">
              <w:r w:rsidRPr="00F526AD" w:rsidDel="00F82C3F">
                <w:rPr>
                  <w:rFonts w:ascii="Calibri Light" w:hAnsi="Calibri Light"/>
                  <w:sz w:val="16"/>
                  <w:szCs w:val="16"/>
                  <w:lang w:val="en-US"/>
                </w:rPr>
                <w:delText>ISO 11890-1: 2000 Paints and varnishes -- Determination of volatile organic compound (VOC) content -- Part 1: Difference method</w:delText>
              </w:r>
            </w:del>
            <w:ins w:id="14401" w:author="Ashan Asmone" w:date="2016-03-31T18:26:00Z">
              <w:r w:rsidR="00F82C3F">
                <w:rPr>
                  <w:rFonts w:ascii="Calibri Light" w:hAnsi="Calibri Light"/>
                  <w:sz w:val="16"/>
                  <w:szCs w:val="16"/>
                  <w:lang w:val="en-US"/>
                </w:rPr>
                <w:t>ISO 11890-1:2007 Paints and varnishes -- Determination of volatile organic compound (VOC) content -- Part 1: Difference method</w:t>
              </w:r>
            </w:ins>
          </w:p>
          <w:p w14:paraId="10AA4620" w14:textId="77777777" w:rsidR="00E82D70" w:rsidRPr="00F526AD" w:rsidRDefault="00E82D70" w:rsidP="00F526AD">
            <w:pPr>
              <w:spacing w:after="120"/>
              <w:rPr>
                <w:rFonts w:ascii="Calibri Light" w:hAnsi="Calibri Light"/>
                <w:sz w:val="16"/>
                <w:szCs w:val="16"/>
                <w:lang w:val="en-US"/>
              </w:rPr>
            </w:pPr>
            <w:del w:id="14402" w:author="Ashan Asmone" w:date="2016-03-31T18:27:00Z">
              <w:r w:rsidRPr="00F526AD" w:rsidDel="00F82C3F">
                <w:rPr>
                  <w:rFonts w:ascii="Calibri Light" w:hAnsi="Calibri Light"/>
                  <w:sz w:val="16"/>
                  <w:szCs w:val="16"/>
                  <w:lang w:val="en-US"/>
                </w:rPr>
                <w:delText>ISO 11890-2: 2000 Paints and varnishes -- Determination of volatile organic compound (VOC) content -- Part 2: Gas-chromatographic method</w:delText>
              </w:r>
            </w:del>
            <w:ins w:id="14403" w:author="Ashan Asmone" w:date="2016-03-31T18:27:00Z">
              <w:r w:rsidR="00F82C3F">
                <w:rPr>
                  <w:rFonts w:ascii="Calibri Light" w:hAnsi="Calibri Light"/>
                  <w:sz w:val="16"/>
                  <w:szCs w:val="16"/>
                  <w:lang w:val="en-US"/>
                </w:rPr>
                <w:t>ISO 11890-2:2013 Paints and varnishes -- Determination of volatile organic compound (VOC) content -- Part 2: Gas-chromatographic method</w:t>
              </w:r>
            </w:ins>
          </w:p>
          <w:p w14:paraId="6F50F32B" w14:textId="77777777" w:rsidR="00E82D70" w:rsidRPr="00F526AD" w:rsidRDefault="00E82D70" w:rsidP="00F526AD">
            <w:pPr>
              <w:spacing w:after="120"/>
              <w:rPr>
                <w:rFonts w:ascii="Calibri Light" w:hAnsi="Calibri Light"/>
                <w:sz w:val="16"/>
                <w:szCs w:val="16"/>
                <w:lang w:val="en-US"/>
              </w:rPr>
            </w:pPr>
            <w:del w:id="14404" w:author="Ashan Asmone" w:date="2016-03-31T18:27:00Z">
              <w:r w:rsidRPr="00F526AD" w:rsidDel="004F0B47">
                <w:rPr>
                  <w:rFonts w:ascii="Calibri Light" w:hAnsi="Calibri Light"/>
                  <w:sz w:val="16"/>
                  <w:szCs w:val="16"/>
                  <w:lang w:val="en-US"/>
                </w:rPr>
                <w:delText>ISO 11908: 1996 Binders for paints and varnishes -- Amino resins -- General methods of test</w:delText>
              </w:r>
            </w:del>
            <w:ins w:id="14405" w:author="Ashan Asmone" w:date="2016-03-31T18:27:00Z">
              <w:r w:rsidR="004F0B47">
                <w:rPr>
                  <w:rFonts w:ascii="Calibri Light" w:hAnsi="Calibri Light"/>
                  <w:sz w:val="16"/>
                  <w:szCs w:val="16"/>
                  <w:lang w:val="en-US"/>
                </w:rPr>
                <w:t>ISO 11908: 1996 Binders for paints and varnishes -- Amino resins -- General methods of test</w:t>
              </w:r>
            </w:ins>
          </w:p>
          <w:p w14:paraId="0F8DA5A5" w14:textId="77777777" w:rsidR="00E82D70" w:rsidRPr="00F526AD" w:rsidRDefault="00E82D70" w:rsidP="00F526AD">
            <w:pPr>
              <w:spacing w:after="120"/>
              <w:rPr>
                <w:rFonts w:ascii="Calibri Light" w:hAnsi="Calibri Light"/>
                <w:sz w:val="16"/>
                <w:szCs w:val="16"/>
                <w:lang w:val="en-US"/>
              </w:rPr>
            </w:pPr>
            <w:del w:id="14406" w:author="Ashan Asmone" w:date="2016-03-31T18:28:00Z">
              <w:r w:rsidRPr="00F526AD" w:rsidDel="004F0B47">
                <w:rPr>
                  <w:rFonts w:ascii="Calibri Light" w:hAnsi="Calibri Light"/>
                  <w:sz w:val="16"/>
                  <w:szCs w:val="16"/>
                  <w:lang w:val="en-US"/>
                </w:rPr>
                <w:delText>ISO 11909: 1996 Binders for paints and varnishes -- Polyisocyanate resins -- General methods of test</w:delText>
              </w:r>
            </w:del>
            <w:ins w:id="14407" w:author="Ashan Asmone" w:date="2016-03-31T18:28:00Z">
              <w:r w:rsidR="004F0B47">
                <w:rPr>
                  <w:rFonts w:ascii="Calibri Light" w:hAnsi="Calibri Light"/>
                  <w:sz w:val="16"/>
                  <w:szCs w:val="16"/>
                  <w:lang w:val="en-US"/>
                </w:rPr>
                <w:t>ISO 11909:2007 Binders for paints and varnishes -- Polyisocyanate resins -- General methods of test</w:t>
              </w:r>
            </w:ins>
          </w:p>
          <w:p w14:paraId="48186982" w14:textId="77777777" w:rsidR="00E82D70" w:rsidRPr="00F526AD" w:rsidRDefault="00E82D70" w:rsidP="00F526AD">
            <w:pPr>
              <w:spacing w:after="120"/>
              <w:rPr>
                <w:rFonts w:ascii="Calibri Light" w:hAnsi="Calibri Light"/>
                <w:sz w:val="16"/>
                <w:szCs w:val="16"/>
                <w:lang w:val="en-US"/>
              </w:rPr>
            </w:pPr>
            <w:del w:id="14408" w:author="Ashan Asmone" w:date="2016-03-31T18:30:00Z">
              <w:r w:rsidRPr="00F526AD" w:rsidDel="004F0B47">
                <w:rPr>
                  <w:rFonts w:ascii="Calibri Light" w:hAnsi="Calibri Light"/>
                  <w:sz w:val="16"/>
                  <w:szCs w:val="16"/>
                  <w:lang w:val="en-US"/>
                </w:rPr>
                <w:delText>ISO 11997-1: 1998 Paints and varnishes -- Determination of resistance to cyclic corrosion conditions -- Part 1: Wet (salt fog)/dry/humidity</w:delText>
              </w:r>
            </w:del>
            <w:ins w:id="14409" w:author="Ashan Asmone" w:date="2016-03-31T18:30:00Z">
              <w:r w:rsidR="004F0B47">
                <w:rPr>
                  <w:rFonts w:ascii="Calibri Light" w:hAnsi="Calibri Light"/>
                  <w:sz w:val="16"/>
                  <w:szCs w:val="16"/>
                  <w:lang w:val="en-US"/>
                </w:rPr>
                <w:t>ISO 11997-1:2005 Paints and varnishes -- Determination of resistance to cyclic corrosion conditions -- Part 1: Wet (salt fog)/dry/humidity</w:t>
              </w:r>
            </w:ins>
          </w:p>
          <w:p w14:paraId="6B946D66" w14:textId="77777777" w:rsidR="00E82D70" w:rsidRPr="00F526AD" w:rsidRDefault="00E82D70" w:rsidP="00F526AD">
            <w:pPr>
              <w:spacing w:after="120"/>
              <w:rPr>
                <w:rFonts w:ascii="Calibri Light" w:hAnsi="Calibri Light"/>
                <w:sz w:val="16"/>
                <w:szCs w:val="16"/>
                <w:lang w:val="en-US"/>
              </w:rPr>
            </w:pPr>
            <w:del w:id="14410" w:author="Ashan Asmone" w:date="2016-03-31T18:31:00Z">
              <w:r w:rsidRPr="00F526AD" w:rsidDel="004F0B47">
                <w:rPr>
                  <w:rFonts w:ascii="Calibri Light" w:hAnsi="Calibri Light"/>
                  <w:sz w:val="16"/>
                  <w:szCs w:val="16"/>
                  <w:lang w:val="en-US"/>
                </w:rPr>
                <w:delText>ISO 11997-2: 2000 Paints and varnishes -- Determination of resistance to cyclic corrosion conditions -- Part 2: Wet (salt fog)/dry/humidity/UV light</w:delText>
              </w:r>
            </w:del>
            <w:ins w:id="14411" w:author="Ashan Asmone" w:date="2016-03-31T18:31:00Z">
              <w:r w:rsidR="004F0B47">
                <w:rPr>
                  <w:rFonts w:ascii="Calibri Light" w:hAnsi="Calibri Light"/>
                  <w:sz w:val="16"/>
                  <w:szCs w:val="16"/>
                  <w:lang w:val="en-US"/>
                </w:rPr>
                <w:t>ISO 11997-2:2013 Paints and varnishes -- Determination of resistance to cyclic corrosion conditions -- Part 2: Wet (salt fog)/dry/humidity/UV light</w:t>
              </w:r>
            </w:ins>
          </w:p>
          <w:p w14:paraId="3835E5B4" w14:textId="77777777" w:rsidR="00E82D70" w:rsidRPr="00F526AD" w:rsidRDefault="00E82D70" w:rsidP="00F526AD">
            <w:pPr>
              <w:spacing w:after="120"/>
              <w:rPr>
                <w:rFonts w:ascii="Calibri Light" w:hAnsi="Calibri Light"/>
                <w:sz w:val="16"/>
                <w:szCs w:val="16"/>
                <w:lang w:val="en-US"/>
              </w:rPr>
            </w:pPr>
            <w:del w:id="14412" w:author="Ashan Asmone" w:date="2016-03-31T18:32:00Z">
              <w:r w:rsidRPr="00F526AD" w:rsidDel="004F0B47">
                <w:rPr>
                  <w:rFonts w:ascii="Calibri Light" w:hAnsi="Calibri Light"/>
                  <w:sz w:val="16"/>
                  <w:szCs w:val="16"/>
                  <w:lang w:val="en-US"/>
                </w:rPr>
                <w:delText>ISO 11998: 1998 Paints and varnishes -- Determination of wet-scrub resistance and cleanability of coatings</w:delText>
              </w:r>
            </w:del>
            <w:ins w:id="14413" w:author="Ashan Asmone" w:date="2016-03-31T18:32:00Z">
              <w:r w:rsidR="004F0B47">
                <w:rPr>
                  <w:rFonts w:ascii="Calibri Light" w:hAnsi="Calibri Light"/>
                  <w:sz w:val="16"/>
                  <w:szCs w:val="16"/>
                  <w:lang w:val="en-US"/>
                </w:rPr>
                <w:t>ISO 11998:2006 Paints and varnishes -- Determination of wet-scrub resistance and cleanability of coatings</w:t>
              </w:r>
            </w:ins>
          </w:p>
          <w:p w14:paraId="06BA09C7" w14:textId="77777777" w:rsidR="00E82D70" w:rsidRPr="00F526AD" w:rsidRDefault="00E82D70" w:rsidP="00F526AD">
            <w:pPr>
              <w:spacing w:after="120"/>
              <w:rPr>
                <w:rFonts w:ascii="Calibri Light" w:hAnsi="Calibri Light"/>
                <w:sz w:val="16"/>
                <w:szCs w:val="16"/>
                <w:lang w:val="en-US"/>
              </w:rPr>
            </w:pPr>
            <w:del w:id="14414" w:author="Ashan Asmone" w:date="2016-03-31T18:32:00Z">
              <w:r w:rsidRPr="00F526AD" w:rsidDel="004F0B47">
                <w:rPr>
                  <w:rFonts w:ascii="Calibri Light" w:hAnsi="Calibri Light"/>
                  <w:sz w:val="16"/>
                  <w:szCs w:val="16"/>
                  <w:lang w:val="en-US"/>
                </w:rPr>
                <w:delText>ISO 12137-1: 1997 Paints and varnishes -- Determination of mar resistance -- Part 1: Method using a curved stylus</w:delText>
              </w:r>
            </w:del>
            <w:ins w:id="14415" w:author="Ashan Asmone" w:date="2016-03-31T18:32:00Z">
              <w:r w:rsidR="004F0B47">
                <w:rPr>
                  <w:rFonts w:ascii="Calibri Light" w:hAnsi="Calibri Light"/>
                  <w:sz w:val="16"/>
                  <w:szCs w:val="16"/>
                  <w:lang w:val="en-US"/>
                </w:rPr>
                <w:t>ISO 12137:2011 Paints and varnishes -- Determination of mar resistance</w:t>
              </w:r>
            </w:ins>
          </w:p>
          <w:p w14:paraId="2A15D389" w14:textId="77777777" w:rsidR="00E82D70" w:rsidRPr="00F526AD" w:rsidRDefault="00E82D70" w:rsidP="00F526AD">
            <w:pPr>
              <w:spacing w:after="120"/>
              <w:rPr>
                <w:rFonts w:ascii="Calibri Light" w:hAnsi="Calibri Light"/>
                <w:sz w:val="16"/>
                <w:szCs w:val="16"/>
                <w:lang w:val="en-US"/>
              </w:rPr>
            </w:pPr>
            <w:del w:id="14416" w:author="Ashan Asmone" w:date="2016-03-31T18:33:00Z">
              <w:r w:rsidRPr="00F526AD" w:rsidDel="004F0B47">
                <w:rPr>
                  <w:rFonts w:ascii="Calibri Light" w:hAnsi="Calibri Light"/>
                  <w:sz w:val="16"/>
                  <w:szCs w:val="16"/>
                  <w:lang w:val="en-US"/>
                </w:rPr>
                <w:delText>ISO 12137-2: 1997 Paints and varnishes -- Determination of mar resistance -- Part 2: Method using a pointed stylus</w:delText>
              </w:r>
            </w:del>
            <w:ins w:id="14417" w:author="Ashan Asmone" w:date="2016-03-31T18:33:00Z">
              <w:r w:rsidR="004F0B47">
                <w:rPr>
                  <w:rFonts w:ascii="Calibri Light" w:hAnsi="Calibri Light"/>
                  <w:sz w:val="16"/>
                  <w:szCs w:val="16"/>
                  <w:lang w:val="en-US"/>
                </w:rPr>
                <w:t>ISO 1518-2:2011 Paints and varnishes -- Determination of scratch resistance -- Part 2: Variable-loading method</w:t>
              </w:r>
            </w:ins>
          </w:p>
          <w:p w14:paraId="22610A1C" w14:textId="77777777" w:rsidR="00E82D70" w:rsidRPr="00F526AD" w:rsidRDefault="00E82D70" w:rsidP="00F526AD">
            <w:pPr>
              <w:spacing w:after="120"/>
              <w:rPr>
                <w:rFonts w:ascii="Calibri Light" w:hAnsi="Calibri Light"/>
                <w:sz w:val="16"/>
                <w:szCs w:val="16"/>
                <w:lang w:val="en-US"/>
              </w:rPr>
            </w:pPr>
            <w:del w:id="14418" w:author="Ashan Asmone" w:date="2016-03-31T18:33:00Z">
              <w:r w:rsidRPr="00F526AD" w:rsidDel="004F0B47">
                <w:rPr>
                  <w:rFonts w:ascii="Calibri Light" w:hAnsi="Calibri Light"/>
                  <w:sz w:val="16"/>
                  <w:szCs w:val="16"/>
                  <w:lang w:val="en-US"/>
                </w:rPr>
                <w:delText>ISO 14680-1: 2000 Paints and varnishes -- Determination of pigment content -- Part 1: Centrifuge method</w:delText>
              </w:r>
            </w:del>
            <w:ins w:id="14419" w:author="Ashan Asmone" w:date="2016-03-31T18:33:00Z">
              <w:r w:rsidR="004F0B47">
                <w:rPr>
                  <w:rFonts w:ascii="Calibri Light" w:hAnsi="Calibri Light"/>
                  <w:sz w:val="16"/>
                  <w:szCs w:val="16"/>
                  <w:lang w:val="en-US"/>
                </w:rPr>
                <w:t>ISO 14680-1:2000 Paints and varnishes -- Determination of pigment content -- Part 1: Centrifuge method</w:t>
              </w:r>
            </w:ins>
          </w:p>
          <w:p w14:paraId="7FCD97C1" w14:textId="77777777" w:rsidR="00E82D70" w:rsidRPr="00F526AD" w:rsidRDefault="00E82D70" w:rsidP="00F526AD">
            <w:pPr>
              <w:spacing w:after="120"/>
              <w:rPr>
                <w:rFonts w:ascii="Calibri Light" w:hAnsi="Calibri Light"/>
                <w:sz w:val="16"/>
                <w:szCs w:val="16"/>
                <w:lang w:val="en-US"/>
              </w:rPr>
            </w:pPr>
            <w:del w:id="14420" w:author="Ashan Asmone" w:date="2016-03-31T18:34:00Z">
              <w:r w:rsidRPr="00F526AD" w:rsidDel="004F0B47">
                <w:rPr>
                  <w:rFonts w:ascii="Calibri Light" w:hAnsi="Calibri Light"/>
                  <w:sz w:val="16"/>
                  <w:szCs w:val="16"/>
                  <w:lang w:val="en-US"/>
                </w:rPr>
                <w:delText>ISO 14680-2: 2000 Paints and varnishes -- Determination of pigment content -- Part 2: Ashing method</w:delText>
              </w:r>
            </w:del>
            <w:ins w:id="14421" w:author="Ashan Asmone" w:date="2016-03-31T18:34:00Z">
              <w:r w:rsidR="004F0B47">
                <w:rPr>
                  <w:rFonts w:ascii="Calibri Light" w:hAnsi="Calibri Light"/>
                  <w:sz w:val="16"/>
                  <w:szCs w:val="16"/>
                  <w:lang w:val="en-US"/>
                </w:rPr>
                <w:t>ISO 14680-2: 2000 Paints and varnishes -- Determination of pigment content -- Part 2: Ashing method</w:t>
              </w:r>
            </w:ins>
          </w:p>
          <w:p w14:paraId="0D43C12D" w14:textId="77777777" w:rsidR="00E82D70" w:rsidRPr="00F526AD" w:rsidRDefault="00E82D70" w:rsidP="00F526AD">
            <w:pPr>
              <w:spacing w:after="120"/>
              <w:rPr>
                <w:rFonts w:ascii="Calibri Light" w:hAnsi="Calibri Light"/>
                <w:sz w:val="16"/>
                <w:szCs w:val="16"/>
                <w:lang w:val="en-US"/>
              </w:rPr>
            </w:pPr>
            <w:del w:id="14422" w:author="Ashan Asmone" w:date="2016-03-31T18:35:00Z">
              <w:r w:rsidRPr="00F526AD" w:rsidDel="004F0B47">
                <w:rPr>
                  <w:rFonts w:ascii="Calibri Light" w:hAnsi="Calibri Light"/>
                  <w:sz w:val="16"/>
                  <w:szCs w:val="16"/>
                  <w:lang w:val="en-US"/>
                </w:rPr>
                <w:delText>ISO 14680-3: 2000 Paints and varnishes -- Determination of pigment content -- Part 3: Filtration method</w:delText>
              </w:r>
            </w:del>
            <w:ins w:id="14423" w:author="Ashan Asmone" w:date="2016-03-31T18:35:00Z">
              <w:r w:rsidR="004F0B47">
                <w:rPr>
                  <w:rFonts w:ascii="Calibri Light" w:hAnsi="Calibri Light"/>
                  <w:sz w:val="16"/>
                  <w:szCs w:val="16"/>
                  <w:lang w:val="en-US"/>
                </w:rPr>
                <w:t>ISO 14680-3: 2000 Paints and varnishes -- Determination of pigment content -- Part 3: Filtration method</w:t>
              </w:r>
            </w:ins>
          </w:p>
          <w:p w14:paraId="7B568AC6" w14:textId="77777777" w:rsidR="00E82D70" w:rsidRPr="00F526AD" w:rsidRDefault="00E82D70" w:rsidP="00F526AD">
            <w:pPr>
              <w:spacing w:after="120"/>
              <w:rPr>
                <w:rFonts w:ascii="Calibri Light" w:hAnsi="Calibri Light"/>
                <w:sz w:val="16"/>
                <w:szCs w:val="16"/>
                <w:lang w:val="en-US"/>
              </w:rPr>
            </w:pPr>
            <w:del w:id="14424" w:author="Ashan Asmone" w:date="2016-03-31T18:36:00Z">
              <w:r w:rsidRPr="00F526AD" w:rsidDel="004F0B47">
                <w:rPr>
                  <w:rFonts w:ascii="Calibri Light" w:hAnsi="Calibri Light"/>
                  <w:sz w:val="16"/>
                  <w:szCs w:val="16"/>
                  <w:lang w:val="en-US"/>
                </w:rPr>
                <w:delText>ISO 15184: 1998 Paints and varnishes -- Determination of film hardness by pencil test</w:delText>
              </w:r>
            </w:del>
            <w:ins w:id="14425" w:author="Ashan Asmone" w:date="2016-03-31T18:36:00Z">
              <w:r w:rsidR="004F0B47">
                <w:rPr>
                  <w:rFonts w:ascii="Calibri Light" w:hAnsi="Calibri Light"/>
                  <w:sz w:val="16"/>
                  <w:szCs w:val="16"/>
                  <w:lang w:val="en-US"/>
                </w:rPr>
                <w:t>ISO 15184:2012 Paints and varnishes -- Determination of film hardness by pencil test</w:t>
              </w:r>
            </w:ins>
          </w:p>
          <w:p w14:paraId="4216CD4F" w14:textId="77777777" w:rsidR="00401C5E" w:rsidRPr="00F526AD" w:rsidRDefault="00401C5E" w:rsidP="00F526AD">
            <w:pPr>
              <w:spacing w:after="120"/>
              <w:rPr>
                <w:rFonts w:ascii="Calibri Light" w:hAnsi="Calibri Light"/>
                <w:sz w:val="16"/>
                <w:szCs w:val="16"/>
                <w:lang w:val="en-US"/>
              </w:rPr>
            </w:pPr>
          </w:p>
        </w:tc>
      </w:tr>
    </w:tbl>
    <w:p w14:paraId="4842F2C6" w14:textId="77777777" w:rsidR="00401C5E" w:rsidRDefault="00E82D70" w:rsidP="00E82D70">
      <w:pPr>
        <w:pStyle w:val="Heading2"/>
        <w:rPr>
          <w:lang w:val="en-US"/>
        </w:rPr>
      </w:pPr>
      <w:r w:rsidRPr="00E82D70">
        <w:rPr>
          <w:lang w:val="en-US"/>
        </w:rPr>
        <w:t>Crazing</w:t>
      </w:r>
    </w:p>
    <w:tbl>
      <w:tblPr>
        <w:tblStyle w:val="TableGrid"/>
        <w:tblW w:w="0" w:type="auto"/>
        <w:tblInd w:w="108" w:type="dxa"/>
        <w:tblLook w:val="04A0" w:firstRow="1" w:lastRow="0" w:firstColumn="1" w:lastColumn="0" w:noHBand="0" w:noVBand="1"/>
      </w:tblPr>
      <w:tblGrid>
        <w:gridCol w:w="685"/>
        <w:gridCol w:w="8449"/>
      </w:tblGrid>
      <w:tr w:rsidR="00E82D70" w:rsidRPr="004F3C8C" w14:paraId="75554033" w14:textId="77777777" w:rsidTr="00E82D70">
        <w:tc>
          <w:tcPr>
            <w:tcW w:w="685" w:type="dxa"/>
          </w:tcPr>
          <w:p w14:paraId="4B68602F" w14:textId="77777777" w:rsidR="00E82D70" w:rsidRPr="004F3C8C" w:rsidRDefault="00E82D70" w:rsidP="00E82D70">
            <w:pPr>
              <w:spacing w:after="120"/>
              <w:rPr>
                <w:rFonts w:ascii="Calibri Light" w:hAnsi="Calibri Light"/>
                <w:sz w:val="16"/>
                <w:szCs w:val="16"/>
                <w:lang w:val="en-US"/>
              </w:rPr>
            </w:pPr>
            <w:r>
              <w:rPr>
                <w:rFonts w:ascii="Calibri Light" w:hAnsi="Calibri Light"/>
                <w:sz w:val="16"/>
                <w:szCs w:val="16"/>
                <w:lang w:val="en-US"/>
              </w:rPr>
              <w:t>BS</w:t>
            </w:r>
          </w:p>
        </w:tc>
        <w:tc>
          <w:tcPr>
            <w:tcW w:w="8449" w:type="dxa"/>
            <w:tcBorders>
              <w:top w:val="single" w:sz="8" w:space="0" w:color="A3A3A3"/>
              <w:left w:val="single" w:sz="8" w:space="0" w:color="A3A3A3"/>
              <w:bottom w:val="single" w:sz="8" w:space="0" w:color="A3A3A3"/>
              <w:right w:val="single" w:sz="8" w:space="0" w:color="A3A3A3"/>
            </w:tcBorders>
          </w:tcPr>
          <w:p w14:paraId="7E3EC522"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Plaster</w:t>
            </w:r>
          </w:p>
          <w:p w14:paraId="491DB64B"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3E7285A"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BS 1191: Part 1: 1973-Gysum building plasters. Excluding premixed lightweight plasters</w:t>
            </w:r>
          </w:p>
          <w:p w14:paraId="2603B4A7"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73627BB"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BS 1191: Part 2: 1973-Gypsum building plasters. Premixed lightweight plasters</w:t>
            </w:r>
          </w:p>
          <w:p w14:paraId="739F328F"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D637B14"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BS 4049:1966- Glossary of terms applicable to internal plastering, external rendering and floor screeding</w:t>
            </w:r>
          </w:p>
          <w:p w14:paraId="2C759418"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5BF30CA"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BS 4551: 1980-Methods of testing mortars, screeds and plasters</w:t>
            </w:r>
          </w:p>
          <w:p w14:paraId="02BF8795"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8C11C93"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BS 5492: 1977-Code of practice for internal plastering</w:t>
            </w:r>
          </w:p>
          <w:p w14:paraId="7371E4C8"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362B206"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BS 5262: 1991- Code of practice for external renderings</w:t>
            </w:r>
          </w:p>
          <w:p w14:paraId="2C5477F5"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F8ABB82"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BS 6452: Part 1: 1984-BEads for internal plastering and dry lining. Galvanized steel beads</w:t>
            </w:r>
          </w:p>
          <w:p w14:paraId="48484B55"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87EE54E"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BS 6100-6.2:1986-Glossary of building and civil engineering terms. Concrete and plaster. Concrete</w:t>
            </w:r>
          </w:p>
          <w:p w14:paraId="572FAA9D"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AB13B99"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BS 6100-6.3:1984-Glossary of building and civil engineering terms. Concrete and plaster. Aggregates</w:t>
            </w:r>
          </w:p>
          <w:p w14:paraId="5C48525E"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D8CCEAB"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BS 6100-6.1:1984-Glossary of building and civil engineering terms. Concrete and plaster. Binders</w:t>
            </w:r>
          </w:p>
          <w:p w14:paraId="7DE14CE2"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74F8757"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BS 6100-6.4:1986-Glossary of building and civil engineering terms. Concrete and plaster. Admixtures</w:t>
            </w:r>
          </w:p>
          <w:p w14:paraId="5107FD94"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A9802F6"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BS 6100-6.6.1:1992-Glossary of building and civil engineering terms. Concrete and plaster. Products, applications and operations. Concrete and mortar</w:t>
            </w:r>
          </w:p>
          <w:p w14:paraId="74B67C4B"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7CB3CCA"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BS 6100-6.6.2:1990-Glossary of building and civil engineering terms. Concrete and plaster. Products, applications and operations. Plaster</w:t>
            </w:r>
          </w:p>
          <w:p w14:paraId="6AE7C874"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901F763"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BS 8000-10:1995-Workmanship on building sites. Code of practice for plastering and rendering</w:t>
            </w:r>
          </w:p>
          <w:p w14:paraId="3B7C6483"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E28BD5F"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Paints</w:t>
            </w:r>
          </w:p>
          <w:p w14:paraId="6BF5BFCC"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DCBF097" w14:textId="77777777" w:rsidR="00E82D70" w:rsidRDefault="00E82D70" w:rsidP="00E82D70">
            <w:pPr>
              <w:pStyle w:val="NormalWeb"/>
              <w:spacing w:before="0" w:beforeAutospacing="0" w:after="0" w:afterAutospacing="0"/>
              <w:rPr>
                <w:rFonts w:ascii="Calibri" w:hAnsi="Calibri"/>
                <w:sz w:val="22"/>
                <w:szCs w:val="22"/>
              </w:rPr>
            </w:pPr>
            <w:del w:id="14426" w:author="Ashan Asmone" w:date="2016-03-31T14:28:00Z">
              <w:r w:rsidDel="00A93E31">
                <w:rPr>
                  <w:rFonts w:ascii="Calibri" w:hAnsi="Calibri"/>
                  <w:sz w:val="22"/>
                  <w:szCs w:val="22"/>
                </w:rPr>
                <w:delText>BS EN ISO 6270:1995, BS 3900-F9:1982- Paints and varnishes. Determination of resistance to humidity (continuous condensation)</w:delText>
              </w:r>
            </w:del>
            <w:ins w:id="14427" w:author="Ashan Asmone" w:date="2016-03-31T14:28:00Z">
              <w:r w:rsidR="00A93E31">
                <w:rPr>
                  <w:rFonts w:ascii="Calibri" w:hAnsi="Calibri"/>
                  <w:sz w:val="22"/>
                  <w:szCs w:val="22"/>
                </w:rPr>
                <w:t>BS EN ISO 6270-1:2001, BS 3900-F9:2001 Paints and varnishes. Determination of resistance to humidity. Continuous condensation</w:t>
              </w:r>
            </w:ins>
          </w:p>
          <w:p w14:paraId="23D9B7E2"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2702992" w14:textId="77777777" w:rsidR="00E82D70" w:rsidRDefault="00E82D70" w:rsidP="00E82D70">
            <w:pPr>
              <w:pStyle w:val="NormalWeb"/>
              <w:spacing w:before="0" w:beforeAutospacing="0" w:after="0" w:afterAutospacing="0"/>
              <w:rPr>
                <w:rFonts w:ascii="Calibri" w:hAnsi="Calibri"/>
                <w:sz w:val="22"/>
                <w:szCs w:val="22"/>
              </w:rPr>
            </w:pPr>
            <w:del w:id="14428" w:author="Ashan Asmone" w:date="2016-03-31T14:29:00Z">
              <w:r w:rsidDel="00A93E31">
                <w:rPr>
                  <w:rFonts w:ascii="Calibri" w:hAnsi="Calibri"/>
                  <w:sz w:val="22"/>
                  <w:szCs w:val="22"/>
                </w:rPr>
                <w:delText>BS 2015:1992-Glossary of paint and related terms</w:delText>
              </w:r>
            </w:del>
            <w:ins w:id="14429" w:author="Ashan Asmone" w:date="2016-03-31T14:29:00Z">
              <w:r w:rsidR="00A93E31">
                <w:rPr>
                  <w:rFonts w:ascii="Calibri" w:hAnsi="Calibri"/>
                  <w:sz w:val="22"/>
                  <w:szCs w:val="22"/>
                </w:rPr>
                <w:t>BS EN ISO 4618:2014 Paints and varnishes. Terms and definitions</w:t>
              </w:r>
            </w:ins>
          </w:p>
          <w:p w14:paraId="53F7C963"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3F5C4D6" w14:textId="77777777" w:rsidR="00E82D70" w:rsidRDefault="00E82D70" w:rsidP="00E82D70">
            <w:pPr>
              <w:pStyle w:val="NormalWeb"/>
              <w:spacing w:before="0" w:beforeAutospacing="0" w:after="0" w:afterAutospacing="0"/>
              <w:rPr>
                <w:rFonts w:ascii="Calibri" w:hAnsi="Calibri"/>
                <w:sz w:val="22"/>
                <w:szCs w:val="22"/>
              </w:rPr>
            </w:pPr>
            <w:del w:id="14430" w:author="Ashan Asmone" w:date="2016-03-31T14:30:00Z">
              <w:r w:rsidDel="00A93E31">
                <w:rPr>
                  <w:rFonts w:ascii="Calibri" w:hAnsi="Calibri"/>
                  <w:sz w:val="22"/>
                  <w:szCs w:val="22"/>
                </w:rPr>
                <w:delText>BS 6150:1991-Code of practice for painting of buildings</w:delText>
              </w:r>
            </w:del>
            <w:ins w:id="14431" w:author="Ashan Asmone" w:date="2016-03-31T14:30:00Z">
              <w:r w:rsidR="00A93E31">
                <w:rPr>
                  <w:rFonts w:ascii="Calibri" w:hAnsi="Calibri"/>
                  <w:sz w:val="22"/>
                  <w:szCs w:val="22"/>
                </w:rPr>
                <w:t>BS 6150:2006+A1:2014 Painting of buildings. Code of practice</w:t>
              </w:r>
            </w:ins>
          </w:p>
          <w:p w14:paraId="668D38D4"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2CA1D38" w14:textId="77777777" w:rsidR="00E82D70" w:rsidRDefault="00E82D70" w:rsidP="00E82D70">
            <w:pPr>
              <w:pStyle w:val="NormalWeb"/>
              <w:spacing w:before="0" w:beforeAutospacing="0" w:after="0" w:afterAutospacing="0"/>
              <w:rPr>
                <w:rFonts w:ascii="Calibri" w:hAnsi="Calibri"/>
                <w:sz w:val="22"/>
                <w:szCs w:val="22"/>
              </w:rPr>
            </w:pPr>
            <w:del w:id="14432" w:author="Ashan Asmone" w:date="2016-03-31T14:31:00Z">
              <w:r w:rsidDel="00A93E31">
                <w:rPr>
                  <w:rFonts w:ascii="Calibri" w:hAnsi="Calibri"/>
                  <w:sz w:val="22"/>
                  <w:szCs w:val="22"/>
                </w:rPr>
                <w:delText>BS 2992:1970-Specification for painters' and decorators' brushes for local authorities and public institutions (excluding quality of fillings)</w:delText>
              </w:r>
            </w:del>
            <w:ins w:id="14433" w:author="Ashan Asmone" w:date="2016-03-31T14:31:00Z">
              <w:r w:rsidR="00A93E31">
                <w:rPr>
                  <w:rFonts w:ascii="Calibri" w:hAnsi="Calibri"/>
                  <w:sz w:val="22"/>
                  <w:szCs w:val="22"/>
                </w:rPr>
                <w:t>BS 2992:1970 Specification for painters’ and decorators’ brushes for local authorities and public institutions (excluding quality of fillings)</w:t>
              </w:r>
            </w:ins>
          </w:p>
          <w:p w14:paraId="2ECFBF04"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2DFD5D7" w14:textId="77777777" w:rsidR="00E82D70" w:rsidRDefault="00E82D70" w:rsidP="00E82D70">
            <w:pPr>
              <w:pStyle w:val="NormalWeb"/>
              <w:spacing w:before="0" w:beforeAutospacing="0" w:after="0" w:afterAutospacing="0"/>
              <w:rPr>
                <w:rFonts w:ascii="Calibri" w:hAnsi="Calibri"/>
                <w:sz w:val="22"/>
                <w:szCs w:val="22"/>
              </w:rPr>
            </w:pPr>
            <w:del w:id="14434" w:author="Ashan Asmone" w:date="2016-03-31T14:32:00Z">
              <w:r w:rsidDel="00A93E31">
                <w:rPr>
                  <w:rFonts w:ascii="Calibri" w:hAnsi="Calibri"/>
                  <w:sz w:val="22"/>
                  <w:szCs w:val="22"/>
                </w:rPr>
                <w:delText>BS 3416:1991-Specification for bitumen-based coatings for cold application, suitable for use in contact with potable water</w:delText>
              </w:r>
            </w:del>
            <w:ins w:id="14435" w:author="Ashan Asmone" w:date="2016-03-31T14:32:00Z">
              <w:r w:rsidR="00A93E31">
                <w:rPr>
                  <w:rFonts w:ascii="Calibri" w:hAnsi="Calibri"/>
                  <w:sz w:val="22"/>
                  <w:szCs w:val="22"/>
                </w:rPr>
                <w:t>BS 3416:1991 Specification for bitumen-based coatings for cold application, suitable for use in contact with potable water</w:t>
              </w:r>
            </w:ins>
          </w:p>
          <w:p w14:paraId="101B8DB2"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C17B16C" w14:textId="77777777" w:rsidR="00E82D70" w:rsidRDefault="00E82D70" w:rsidP="00E82D70">
            <w:pPr>
              <w:pStyle w:val="NormalWeb"/>
              <w:spacing w:before="0" w:beforeAutospacing="0" w:after="0" w:afterAutospacing="0"/>
              <w:rPr>
                <w:rFonts w:ascii="Calibri" w:hAnsi="Calibri"/>
                <w:sz w:val="22"/>
                <w:szCs w:val="22"/>
              </w:rPr>
            </w:pPr>
            <w:del w:id="14436" w:author="Ashan Asmone" w:date="2016-03-31T14:32:00Z">
              <w:r w:rsidDel="00A93E31">
                <w:rPr>
                  <w:rFonts w:ascii="Calibri" w:hAnsi="Calibri"/>
                  <w:sz w:val="22"/>
                  <w:szCs w:val="22"/>
                </w:rPr>
                <w:delText>BS 3483-A1:1983, ISO 787/1-1982-Methods for testing pigments for paints. Comparison of colour</w:delText>
              </w:r>
            </w:del>
            <w:ins w:id="14437" w:author="Ashan Asmone" w:date="2016-03-31T14:32:00Z">
              <w:r w:rsidR="00A93E31">
                <w:rPr>
                  <w:rFonts w:ascii="Calibri" w:hAnsi="Calibri"/>
                  <w:sz w:val="22"/>
                  <w:szCs w:val="22"/>
                </w:rPr>
                <w:t>BS 3483-A1:1983, ISO 787/1-1982-Methods for testing pigments for paints. Comparison of colour</w:t>
              </w:r>
            </w:ins>
          </w:p>
          <w:p w14:paraId="03FE21DA"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76562B7" w14:textId="77777777" w:rsidR="00E82D70" w:rsidRDefault="00E82D70" w:rsidP="00E82D70">
            <w:pPr>
              <w:pStyle w:val="NormalWeb"/>
              <w:spacing w:before="0" w:beforeAutospacing="0" w:after="0" w:afterAutospacing="0"/>
              <w:rPr>
                <w:rFonts w:ascii="Calibri" w:hAnsi="Calibri"/>
                <w:sz w:val="22"/>
                <w:szCs w:val="22"/>
              </w:rPr>
            </w:pPr>
            <w:del w:id="14438" w:author="Ashan Asmone" w:date="2016-03-31T14:33:00Z">
              <w:r w:rsidDel="00A93E31">
                <w:rPr>
                  <w:rFonts w:ascii="Calibri" w:hAnsi="Calibri"/>
                  <w:sz w:val="22"/>
                  <w:szCs w:val="22"/>
                </w:rPr>
                <w:delText>BS 3483-C7:1980, ISO 787/22-1980-Methods for testing pigments for paints. Comparison of resistance to bleeding</w:delText>
              </w:r>
            </w:del>
            <w:ins w:id="14439" w:author="Ashan Asmone" w:date="2016-03-31T14:33:00Z">
              <w:r w:rsidR="00A93E31">
                <w:rPr>
                  <w:rFonts w:ascii="Calibri" w:hAnsi="Calibri"/>
                  <w:sz w:val="22"/>
                  <w:szCs w:val="22"/>
                </w:rPr>
                <w:t>BS 3483-C7:1980, ISO 787/22-1980-Methods for testing pigments for paints. Comparison of resistance to bleeding</w:t>
              </w:r>
            </w:ins>
          </w:p>
          <w:p w14:paraId="1788DB01"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84664A4" w14:textId="77777777" w:rsidR="00E82D70" w:rsidRDefault="00E82D70" w:rsidP="00E82D70">
            <w:pPr>
              <w:pStyle w:val="NormalWeb"/>
              <w:spacing w:before="0" w:beforeAutospacing="0" w:after="0" w:afterAutospacing="0"/>
              <w:rPr>
                <w:rFonts w:ascii="Calibri" w:hAnsi="Calibri"/>
                <w:sz w:val="22"/>
                <w:szCs w:val="22"/>
              </w:rPr>
            </w:pPr>
            <w:del w:id="14440" w:author="Ashan Asmone" w:date="2016-03-31T14:34:00Z">
              <w:r w:rsidDel="00A93E31">
                <w:rPr>
                  <w:rFonts w:ascii="Calibri" w:hAnsi="Calibri"/>
                  <w:sz w:val="22"/>
                  <w:szCs w:val="22"/>
                </w:rPr>
                <w:delText>BS 3900-B4:1986, ISO 6503-1984-Methods of test for paints. Tests involving chemical examination of liquid paints and dried paint films. Determination of total lead in paints and similar materials</w:delText>
              </w:r>
            </w:del>
            <w:ins w:id="14441" w:author="Ashan Asmone" w:date="2016-03-31T14:34:00Z">
              <w:r w:rsidR="00A93E31">
                <w:rPr>
                  <w:rFonts w:ascii="Calibri" w:hAnsi="Calibri"/>
                  <w:sz w:val="22"/>
                  <w:szCs w:val="22"/>
                </w:rPr>
                <w:t>BS 3900-B4:1986, ISO 6503-1984-Methods of test for paints. Tests involving chemical examination of liquid paints and dried paint films. Determination of total lead in paints and similar materials</w:t>
              </w:r>
            </w:ins>
          </w:p>
          <w:p w14:paraId="3F8FD905"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C856EF5" w14:textId="77777777" w:rsidR="00E82D70" w:rsidRDefault="00E82D70" w:rsidP="00E82D70">
            <w:pPr>
              <w:pStyle w:val="NormalWeb"/>
              <w:spacing w:before="0" w:beforeAutospacing="0" w:after="0" w:afterAutospacing="0"/>
              <w:rPr>
                <w:rFonts w:ascii="Calibri" w:hAnsi="Calibri"/>
                <w:sz w:val="22"/>
                <w:szCs w:val="22"/>
              </w:rPr>
            </w:pPr>
            <w:del w:id="14442" w:author="Ashan Asmone" w:date="2016-03-31T14:34:00Z">
              <w:r w:rsidDel="00A93E31">
                <w:rPr>
                  <w:rFonts w:ascii="Calibri" w:hAnsi="Calibri"/>
                  <w:sz w:val="22"/>
                  <w:szCs w:val="22"/>
                </w:rPr>
                <w:delText>BS 3900-F2:1973-Methods of test for paint. Durability tests on paint films. Determination of resistance to humidity (cyclic condensation)</w:delText>
              </w:r>
            </w:del>
            <w:ins w:id="14443" w:author="Ashan Asmone" w:date="2016-03-31T14:34:00Z">
              <w:r w:rsidR="00A93E31">
                <w:rPr>
                  <w:rFonts w:ascii="Calibri" w:hAnsi="Calibri"/>
                  <w:sz w:val="22"/>
                  <w:szCs w:val="22"/>
                </w:rPr>
                <w:t>BS 3900-F2:1973-Methods of test for paint. Durability tests on paint films. Determination of resistance to humidity (cyclic condensation)</w:t>
              </w:r>
            </w:ins>
          </w:p>
          <w:p w14:paraId="75FE742F"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DBC1E58" w14:textId="77777777" w:rsidR="00E82D70" w:rsidRDefault="00E82D70" w:rsidP="00E82D70">
            <w:pPr>
              <w:pStyle w:val="NormalWeb"/>
              <w:spacing w:before="0" w:beforeAutospacing="0" w:after="0" w:afterAutospacing="0"/>
              <w:rPr>
                <w:rFonts w:ascii="Calibri" w:hAnsi="Calibri"/>
                <w:sz w:val="22"/>
                <w:szCs w:val="22"/>
              </w:rPr>
            </w:pPr>
            <w:del w:id="14444" w:author="Ashan Asmone" w:date="2016-03-31T14:35:00Z">
              <w:r w:rsidDel="00A93E31">
                <w:rPr>
                  <w:rFonts w:ascii="Calibri" w:hAnsi="Calibri"/>
                  <w:sz w:val="22"/>
                  <w:szCs w:val="22"/>
                </w:rPr>
                <w:delText>BS 3900-F6:1976-Methods of test for paint. Durability tests on paint films. Notes for guidance on the conduct of natural weathering test</w:delText>
              </w:r>
            </w:del>
            <w:ins w:id="14445" w:author="Ashan Asmone" w:date="2016-03-31T14:35:00Z">
              <w:r w:rsidR="00A93E31">
                <w:rPr>
                  <w:rFonts w:ascii="Calibri" w:hAnsi="Calibri"/>
                  <w:sz w:val="22"/>
                  <w:szCs w:val="22"/>
                </w:rPr>
                <w:t>BS 3900-F6:1976-Methods of test for paint. Durability tests on paint films. Notes for guidance on the conduct of natural weathering test</w:t>
              </w:r>
            </w:ins>
          </w:p>
          <w:p w14:paraId="74E4E5C4"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C4F7B34" w14:textId="77777777" w:rsidR="00E82D70" w:rsidRDefault="00E82D70" w:rsidP="00E82D70">
            <w:pPr>
              <w:pStyle w:val="NormalWeb"/>
              <w:spacing w:before="0" w:beforeAutospacing="0" w:after="0" w:afterAutospacing="0"/>
              <w:rPr>
                <w:rFonts w:ascii="Calibri" w:hAnsi="Calibri"/>
                <w:sz w:val="22"/>
                <w:szCs w:val="22"/>
              </w:rPr>
            </w:pPr>
            <w:del w:id="14446" w:author="Ashan Asmone" w:date="2016-03-31T14:37:00Z">
              <w:r w:rsidDel="00A93E31">
                <w:rPr>
                  <w:rFonts w:ascii="Calibri" w:hAnsi="Calibri"/>
                  <w:sz w:val="22"/>
                  <w:szCs w:val="22"/>
                </w:rPr>
                <w:delText>BS 3900-F17:1998, ISO 11998:1998-Methods of test for paint. Durability tests on paint films. Determination of wet-scrub resistance and cleanability of coatings</w:delText>
              </w:r>
            </w:del>
            <w:ins w:id="14447" w:author="Ashan Asmone" w:date="2016-03-31T14:37:00Z">
              <w:r w:rsidR="00A93E31">
                <w:rPr>
                  <w:rFonts w:ascii="Calibri" w:hAnsi="Calibri"/>
                  <w:sz w:val="22"/>
                  <w:szCs w:val="22"/>
                </w:rPr>
                <w:t>BS EN ISO 11998:2006 Paints and varnishes. Determination of wet-scrub resistance and cleanability of coatings</w:t>
              </w:r>
            </w:ins>
          </w:p>
          <w:p w14:paraId="60363C0D"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BAAA77A" w14:textId="77777777" w:rsidR="00E82D70" w:rsidRDefault="00E82D70" w:rsidP="00E82D70">
            <w:pPr>
              <w:pStyle w:val="NormalWeb"/>
              <w:spacing w:before="0" w:beforeAutospacing="0" w:after="0" w:afterAutospacing="0"/>
              <w:rPr>
                <w:rFonts w:ascii="Calibri" w:hAnsi="Calibri"/>
                <w:sz w:val="22"/>
                <w:szCs w:val="22"/>
              </w:rPr>
            </w:pPr>
            <w:del w:id="14448" w:author="Ashan Asmone" w:date="2016-03-31T14:38:00Z">
              <w:r w:rsidDel="00A93E31">
                <w:rPr>
                  <w:rFonts w:ascii="Calibri" w:hAnsi="Calibri"/>
                  <w:sz w:val="22"/>
                  <w:szCs w:val="22"/>
                </w:rPr>
                <w:delText>BS 3900-H2:1983, ISO 4628/2-1982-Methods of test for paints. Evaluation of paint and varnish defects. Designation of degree of blistering</w:delText>
              </w:r>
            </w:del>
            <w:ins w:id="14449" w:author="Ashan Asmone" w:date="2016-03-31T14:38:00Z">
              <w:r w:rsidR="00A93E31">
                <w:rPr>
                  <w:rFonts w:ascii="Calibri" w:hAnsi="Calibri"/>
                  <w:sz w:val="22"/>
                  <w:szCs w:val="22"/>
                </w:rPr>
                <w:t>BS EN ISO 4628-2:2016 Paints and varnishes. Evaluation of degradation of coatings. Designation of quantity and size of defects, and of intensity of uniform changes in appearance. Assessment of degree of blistering</w:t>
              </w:r>
            </w:ins>
          </w:p>
          <w:p w14:paraId="7CE7A43F"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D94F62D" w14:textId="77777777" w:rsidR="00E82D70" w:rsidRDefault="00E82D70" w:rsidP="00E82D70">
            <w:pPr>
              <w:pStyle w:val="NormalWeb"/>
              <w:spacing w:before="0" w:beforeAutospacing="0" w:after="0" w:afterAutospacing="0"/>
              <w:rPr>
                <w:rFonts w:ascii="Calibri" w:hAnsi="Calibri"/>
                <w:sz w:val="22"/>
                <w:szCs w:val="22"/>
              </w:rPr>
            </w:pPr>
            <w:del w:id="14450" w:author="Ashan Asmone" w:date="2016-03-31T14:40:00Z">
              <w:r w:rsidDel="00A93E31">
                <w:rPr>
                  <w:rFonts w:ascii="Calibri" w:hAnsi="Calibri"/>
                  <w:sz w:val="22"/>
                  <w:szCs w:val="22"/>
                </w:rPr>
                <w:delText>BS 3900-H5:1983, ISO 4628/5-1982-Methods of test for paints. Evaluation of paint and varnish defects. Designation of degree of flaking</w:delText>
              </w:r>
            </w:del>
            <w:ins w:id="14451" w:author="Ashan Asmone" w:date="2016-03-31T14:40:00Z">
              <w:r w:rsidR="00A93E31">
                <w:rPr>
                  <w:rFonts w:ascii="Calibri" w:hAnsi="Calibri"/>
                  <w:sz w:val="22"/>
                  <w:szCs w:val="22"/>
                </w:rPr>
                <w:t>BS EN ISO 4628-5:2016 Paints and varnishes. Evaluation of degradation of coatings. Designation of quantity and size of defects, and of intensity of uniform changes in appearance. Assessment of degree of flaking</w:t>
              </w:r>
            </w:ins>
          </w:p>
          <w:p w14:paraId="36B50EC4"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B0436B0" w14:textId="77777777" w:rsidR="00E82D70" w:rsidRDefault="00E82D70" w:rsidP="00E82D70">
            <w:pPr>
              <w:pStyle w:val="NormalWeb"/>
              <w:spacing w:before="0" w:beforeAutospacing="0" w:after="0" w:afterAutospacing="0"/>
              <w:rPr>
                <w:rFonts w:ascii="Calibri" w:hAnsi="Calibri"/>
                <w:sz w:val="22"/>
                <w:szCs w:val="22"/>
              </w:rPr>
            </w:pPr>
            <w:del w:id="14452" w:author="Ashan Asmone" w:date="2016-03-31T14:41:00Z">
              <w:r w:rsidDel="00A93E31">
                <w:rPr>
                  <w:rFonts w:ascii="Calibri" w:hAnsi="Calibri"/>
                  <w:sz w:val="22"/>
                  <w:szCs w:val="22"/>
                </w:rPr>
                <w:delText>BS 6949:1991-Specification for bitumen-based coatings for cold application excluding use in contact with potable water</w:delText>
              </w:r>
            </w:del>
            <w:ins w:id="14453" w:author="Ashan Asmone" w:date="2016-03-31T14:41:00Z">
              <w:r w:rsidR="00A93E31">
                <w:rPr>
                  <w:rFonts w:ascii="Calibri" w:hAnsi="Calibri"/>
                  <w:sz w:val="22"/>
                  <w:szCs w:val="22"/>
                </w:rPr>
                <w:t>BS 6949:1991-Specification for bitumen-based coatings for cold application excluding use in contact with potable water</w:t>
              </w:r>
            </w:ins>
          </w:p>
          <w:p w14:paraId="4BB2F4B3"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B624D0C" w14:textId="77777777" w:rsidR="00E82D70" w:rsidRDefault="00E82D70" w:rsidP="00E82D70">
            <w:pPr>
              <w:pStyle w:val="NormalWeb"/>
              <w:spacing w:before="0" w:beforeAutospacing="0" w:after="0" w:afterAutospacing="0"/>
              <w:rPr>
                <w:rFonts w:ascii="Calibri" w:hAnsi="Calibri"/>
                <w:sz w:val="22"/>
                <w:szCs w:val="22"/>
              </w:rPr>
            </w:pPr>
            <w:del w:id="14454" w:author="Ashan Asmone" w:date="2016-03-31T14:41:00Z">
              <w:r w:rsidDel="00A93E31">
                <w:rPr>
                  <w:rFonts w:ascii="Calibri" w:hAnsi="Calibri"/>
                  <w:sz w:val="22"/>
                  <w:szCs w:val="22"/>
                </w:rPr>
                <w:delText>BS 7664:2000-Specification for undercoat and finishing paints</w:delText>
              </w:r>
            </w:del>
            <w:ins w:id="14455" w:author="Ashan Asmone" w:date="2016-03-31T14:41:00Z">
              <w:r w:rsidR="00A93E31">
                <w:rPr>
                  <w:rFonts w:ascii="Calibri" w:hAnsi="Calibri"/>
                  <w:sz w:val="22"/>
                  <w:szCs w:val="22"/>
                </w:rPr>
                <w:t>BS 7664:2000-Specification for undercoat and finishing paints</w:t>
              </w:r>
            </w:ins>
          </w:p>
          <w:p w14:paraId="75328CEA"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F54D8C2" w14:textId="77777777" w:rsidR="00E82D70" w:rsidRDefault="00E82D70" w:rsidP="00E82D70">
            <w:pPr>
              <w:pStyle w:val="NormalWeb"/>
              <w:spacing w:before="0" w:beforeAutospacing="0" w:after="0" w:afterAutospacing="0"/>
              <w:rPr>
                <w:rFonts w:ascii="Calibri" w:hAnsi="Calibri"/>
                <w:sz w:val="22"/>
                <w:szCs w:val="22"/>
              </w:rPr>
            </w:pPr>
            <w:del w:id="14456" w:author="Ashan Asmone" w:date="2016-03-31T14:42:00Z">
              <w:r w:rsidDel="00A93E31">
                <w:rPr>
                  <w:rFonts w:ascii="Calibri" w:hAnsi="Calibri"/>
                  <w:sz w:val="22"/>
                  <w:szCs w:val="22"/>
                </w:rPr>
                <w:delText>BS 8000-Part4:1989- Workmanship on building sites. Code of practice for waterproofing</w:delText>
              </w:r>
            </w:del>
            <w:ins w:id="14457" w:author="Ashan Asmone" w:date="2016-03-31T14:42:00Z">
              <w:r w:rsidR="00A93E31">
                <w:rPr>
                  <w:rFonts w:ascii="Calibri" w:hAnsi="Calibri"/>
                  <w:sz w:val="22"/>
                  <w:szCs w:val="22"/>
                </w:rPr>
                <w:t>BS 8000-0:2014 Workmanship on construction sites. Introduction and general principles</w:t>
              </w:r>
            </w:ins>
          </w:p>
          <w:p w14:paraId="650C45BE"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2DC7DDD" w14:textId="77777777" w:rsidR="00E82D70" w:rsidRDefault="00E82D70" w:rsidP="00E82D70">
            <w:pPr>
              <w:pStyle w:val="NormalWeb"/>
              <w:spacing w:before="0" w:beforeAutospacing="0" w:after="0" w:afterAutospacing="0"/>
              <w:rPr>
                <w:rFonts w:ascii="Calibri" w:hAnsi="Calibri"/>
                <w:sz w:val="22"/>
                <w:szCs w:val="22"/>
              </w:rPr>
            </w:pPr>
            <w:del w:id="14458" w:author="Ashan Asmone" w:date="2016-03-31T14:28:00Z">
              <w:r w:rsidDel="00A93E31">
                <w:rPr>
                  <w:rFonts w:ascii="Calibri" w:hAnsi="Calibri"/>
                  <w:sz w:val="22"/>
                  <w:szCs w:val="22"/>
                </w:rPr>
                <w:delText>BS EN ISO 6270:1995, BS 3900-F9:1982- Paints and varnishes. Determination of resistance to humidity (continuous condensation)</w:delText>
              </w:r>
            </w:del>
            <w:ins w:id="14459" w:author="Ashan Asmone" w:date="2016-03-31T14:28:00Z">
              <w:r w:rsidR="00A93E31">
                <w:rPr>
                  <w:rFonts w:ascii="Calibri" w:hAnsi="Calibri"/>
                  <w:sz w:val="22"/>
                  <w:szCs w:val="22"/>
                </w:rPr>
                <w:t>BS EN ISO 6270-1:2001, BS 3900-F9:2001 Paints and varnishes. Determination of resistance to humidity. Continuous condensation</w:t>
              </w:r>
            </w:ins>
          </w:p>
          <w:p w14:paraId="7FD55A14"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6EDA674" w14:textId="77777777" w:rsidR="00E82D70" w:rsidRDefault="00E82D70" w:rsidP="00E82D70">
            <w:pPr>
              <w:pStyle w:val="NormalWeb"/>
              <w:spacing w:before="0" w:beforeAutospacing="0" w:after="0" w:afterAutospacing="0"/>
              <w:rPr>
                <w:rFonts w:ascii="Calibri" w:hAnsi="Calibri"/>
                <w:sz w:val="22"/>
                <w:szCs w:val="22"/>
              </w:rPr>
            </w:pPr>
            <w:del w:id="14460" w:author="Ashan Asmone" w:date="2016-03-31T14:29:00Z">
              <w:r w:rsidDel="00A93E31">
                <w:rPr>
                  <w:rFonts w:ascii="Calibri" w:hAnsi="Calibri"/>
                  <w:sz w:val="22"/>
                  <w:szCs w:val="22"/>
                </w:rPr>
                <w:delText>BS 2015:1992-Glossary of paint and related terms</w:delText>
              </w:r>
            </w:del>
            <w:ins w:id="14461" w:author="Ashan Asmone" w:date="2016-03-31T14:29:00Z">
              <w:r w:rsidR="00A93E31">
                <w:rPr>
                  <w:rFonts w:ascii="Calibri" w:hAnsi="Calibri"/>
                  <w:sz w:val="22"/>
                  <w:szCs w:val="22"/>
                </w:rPr>
                <w:t>BS EN ISO 4618:2014 Paints and varnishes. Terms and definitions</w:t>
              </w:r>
            </w:ins>
          </w:p>
          <w:p w14:paraId="56178D47"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093AE2A" w14:textId="77777777" w:rsidR="00E82D70" w:rsidRDefault="00E82D70" w:rsidP="00E82D70">
            <w:pPr>
              <w:pStyle w:val="NormalWeb"/>
              <w:spacing w:before="0" w:beforeAutospacing="0" w:after="0" w:afterAutospacing="0"/>
              <w:rPr>
                <w:rFonts w:ascii="Calibri" w:hAnsi="Calibri"/>
                <w:sz w:val="22"/>
                <w:szCs w:val="22"/>
              </w:rPr>
            </w:pPr>
            <w:del w:id="14462" w:author="Ashan Asmone" w:date="2016-03-31T14:30:00Z">
              <w:r w:rsidDel="00A93E31">
                <w:rPr>
                  <w:rFonts w:ascii="Calibri" w:hAnsi="Calibri"/>
                  <w:sz w:val="22"/>
                  <w:szCs w:val="22"/>
                </w:rPr>
                <w:delText>BS 6150:1991-Code of practice for painting of buildings</w:delText>
              </w:r>
            </w:del>
            <w:ins w:id="14463" w:author="Ashan Asmone" w:date="2016-03-31T14:30:00Z">
              <w:r w:rsidR="00A93E31">
                <w:rPr>
                  <w:rFonts w:ascii="Calibri" w:hAnsi="Calibri"/>
                  <w:sz w:val="22"/>
                  <w:szCs w:val="22"/>
                </w:rPr>
                <w:t>BS 6150:2006+A1:2014 Painting of buildings. Code of practice</w:t>
              </w:r>
            </w:ins>
          </w:p>
          <w:p w14:paraId="1C8D6524"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76DCE6C" w14:textId="77777777" w:rsidR="00E82D70" w:rsidRDefault="00E82D70" w:rsidP="00E82D70">
            <w:pPr>
              <w:pStyle w:val="NormalWeb"/>
              <w:spacing w:before="0" w:beforeAutospacing="0" w:after="0" w:afterAutospacing="0"/>
              <w:rPr>
                <w:rFonts w:ascii="Calibri" w:hAnsi="Calibri"/>
                <w:sz w:val="22"/>
                <w:szCs w:val="22"/>
              </w:rPr>
            </w:pPr>
            <w:del w:id="14464" w:author="Ashan Asmone" w:date="2016-03-31T14:31:00Z">
              <w:r w:rsidDel="00A93E31">
                <w:rPr>
                  <w:rFonts w:ascii="Calibri" w:hAnsi="Calibri"/>
                  <w:sz w:val="22"/>
                  <w:szCs w:val="22"/>
                </w:rPr>
                <w:delText>BS 2992:1970-Specification for painters' and decorators' brushes for local authorities and public institutions (excluding quality of fillings)</w:delText>
              </w:r>
            </w:del>
            <w:ins w:id="14465" w:author="Ashan Asmone" w:date="2016-03-31T14:31:00Z">
              <w:r w:rsidR="00A93E31">
                <w:rPr>
                  <w:rFonts w:ascii="Calibri" w:hAnsi="Calibri"/>
                  <w:sz w:val="22"/>
                  <w:szCs w:val="22"/>
                </w:rPr>
                <w:t>BS 2992:1970 Specification for painters’ and decorators’ brushes for local authorities and public institutions (excluding quality of fillings)</w:t>
              </w:r>
            </w:ins>
          </w:p>
          <w:p w14:paraId="4A94F5DA"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FA88655" w14:textId="77777777" w:rsidR="00E82D70" w:rsidRDefault="00E82D70" w:rsidP="00E82D70">
            <w:pPr>
              <w:pStyle w:val="NormalWeb"/>
              <w:spacing w:before="0" w:beforeAutospacing="0" w:after="0" w:afterAutospacing="0"/>
              <w:rPr>
                <w:rFonts w:ascii="Calibri" w:hAnsi="Calibri"/>
                <w:sz w:val="22"/>
                <w:szCs w:val="22"/>
              </w:rPr>
            </w:pPr>
            <w:del w:id="14466" w:author="Ashan Asmone" w:date="2016-03-31T14:32:00Z">
              <w:r w:rsidDel="00A93E31">
                <w:rPr>
                  <w:rFonts w:ascii="Calibri" w:hAnsi="Calibri"/>
                  <w:sz w:val="22"/>
                  <w:szCs w:val="22"/>
                </w:rPr>
                <w:delText>BS 3416:1991-Specification for bitumen-based coatings for cold application, suitable for use in contact with potable water</w:delText>
              </w:r>
            </w:del>
            <w:ins w:id="14467" w:author="Ashan Asmone" w:date="2016-03-31T14:32:00Z">
              <w:r w:rsidR="00A93E31">
                <w:rPr>
                  <w:rFonts w:ascii="Calibri" w:hAnsi="Calibri"/>
                  <w:sz w:val="22"/>
                  <w:szCs w:val="22"/>
                </w:rPr>
                <w:t>BS 3416:1991 Specification for bitumen-based coatings for cold application, suitable for use in contact with potable water</w:t>
              </w:r>
            </w:ins>
          </w:p>
          <w:p w14:paraId="0F36586D"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2EB1681" w14:textId="77777777" w:rsidR="00E82D70" w:rsidRDefault="00E82D70" w:rsidP="00E82D70">
            <w:pPr>
              <w:pStyle w:val="NormalWeb"/>
              <w:spacing w:before="0" w:beforeAutospacing="0" w:after="0" w:afterAutospacing="0"/>
              <w:rPr>
                <w:rFonts w:ascii="Calibri" w:hAnsi="Calibri"/>
                <w:sz w:val="22"/>
                <w:szCs w:val="22"/>
              </w:rPr>
            </w:pPr>
            <w:del w:id="14468" w:author="Ashan Asmone" w:date="2016-03-31T14:32:00Z">
              <w:r w:rsidDel="00A93E31">
                <w:rPr>
                  <w:rFonts w:ascii="Calibri" w:hAnsi="Calibri"/>
                  <w:sz w:val="22"/>
                  <w:szCs w:val="22"/>
                </w:rPr>
                <w:delText>BS 3483-A1:1983, ISO 787/1-1982-Methods for testing pigments for paints. Comparison of colour</w:delText>
              </w:r>
            </w:del>
            <w:ins w:id="14469" w:author="Ashan Asmone" w:date="2016-03-31T14:32:00Z">
              <w:r w:rsidR="00A93E31">
                <w:rPr>
                  <w:rFonts w:ascii="Calibri" w:hAnsi="Calibri"/>
                  <w:sz w:val="22"/>
                  <w:szCs w:val="22"/>
                </w:rPr>
                <w:t>BS 3483-A1:1983, ISO 787/1-1982-Methods for testing pigments for paints. Comparison of colour</w:t>
              </w:r>
            </w:ins>
          </w:p>
          <w:p w14:paraId="7FCB2295"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EFAB886" w14:textId="77777777" w:rsidR="00E82D70" w:rsidRDefault="00E82D70" w:rsidP="00E82D70">
            <w:pPr>
              <w:pStyle w:val="NormalWeb"/>
              <w:spacing w:before="0" w:beforeAutospacing="0" w:after="0" w:afterAutospacing="0"/>
              <w:rPr>
                <w:rFonts w:ascii="Calibri" w:hAnsi="Calibri"/>
                <w:sz w:val="22"/>
                <w:szCs w:val="22"/>
              </w:rPr>
            </w:pPr>
            <w:del w:id="14470" w:author="Ashan Asmone" w:date="2016-03-31T14:33:00Z">
              <w:r w:rsidDel="00A93E31">
                <w:rPr>
                  <w:rFonts w:ascii="Calibri" w:hAnsi="Calibri"/>
                  <w:sz w:val="22"/>
                  <w:szCs w:val="22"/>
                </w:rPr>
                <w:delText>BS 3483-C7:1980, ISO 787/22-1980-Methods for testing pigments for paints. Comparison of resistance to bleeding</w:delText>
              </w:r>
            </w:del>
            <w:ins w:id="14471" w:author="Ashan Asmone" w:date="2016-03-31T14:33:00Z">
              <w:r w:rsidR="00A93E31">
                <w:rPr>
                  <w:rFonts w:ascii="Calibri" w:hAnsi="Calibri"/>
                  <w:sz w:val="22"/>
                  <w:szCs w:val="22"/>
                </w:rPr>
                <w:t>BS 3483-C7:1980, ISO 787/22-1980-Methods for testing pigments for paints. Comparison of resistance to bleeding</w:t>
              </w:r>
            </w:ins>
          </w:p>
          <w:p w14:paraId="6385B309"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B324F9E" w14:textId="77777777" w:rsidR="00E82D70" w:rsidRDefault="00E82D70" w:rsidP="00E82D70">
            <w:pPr>
              <w:pStyle w:val="NormalWeb"/>
              <w:spacing w:before="0" w:beforeAutospacing="0" w:after="0" w:afterAutospacing="0"/>
              <w:rPr>
                <w:rFonts w:ascii="Calibri" w:hAnsi="Calibri"/>
                <w:sz w:val="22"/>
                <w:szCs w:val="22"/>
              </w:rPr>
            </w:pPr>
            <w:del w:id="14472" w:author="Ashan Asmone" w:date="2016-03-31T14:34:00Z">
              <w:r w:rsidDel="00A93E31">
                <w:rPr>
                  <w:rFonts w:ascii="Calibri" w:hAnsi="Calibri"/>
                  <w:sz w:val="22"/>
                  <w:szCs w:val="22"/>
                </w:rPr>
                <w:delText>BS 3900-B4:1986, ISO 6503-1984-Methods of test for paints. Tests involving chemical examination of liquid paints and dried paint films. Determination of total lead in paints and similar materials</w:delText>
              </w:r>
            </w:del>
            <w:ins w:id="14473" w:author="Ashan Asmone" w:date="2016-03-31T14:34:00Z">
              <w:r w:rsidR="00A93E31">
                <w:rPr>
                  <w:rFonts w:ascii="Calibri" w:hAnsi="Calibri"/>
                  <w:sz w:val="22"/>
                  <w:szCs w:val="22"/>
                </w:rPr>
                <w:t>BS 3900-B4:1986, ISO 6503-1984-Methods of test for paints. Tests involving chemical examination of liquid paints and dried paint films. Determination of total lead in paints and similar materials</w:t>
              </w:r>
            </w:ins>
          </w:p>
          <w:p w14:paraId="742510B9"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CFF8F7A" w14:textId="77777777" w:rsidR="00E82D70" w:rsidRDefault="00E82D70" w:rsidP="00E82D70">
            <w:pPr>
              <w:pStyle w:val="NormalWeb"/>
              <w:spacing w:before="0" w:beforeAutospacing="0" w:after="0" w:afterAutospacing="0"/>
              <w:rPr>
                <w:rFonts w:ascii="Calibri" w:hAnsi="Calibri"/>
                <w:sz w:val="22"/>
                <w:szCs w:val="22"/>
              </w:rPr>
            </w:pPr>
            <w:del w:id="14474" w:author="Ashan Asmone" w:date="2016-03-31T14:34:00Z">
              <w:r w:rsidDel="00A93E31">
                <w:rPr>
                  <w:rFonts w:ascii="Calibri" w:hAnsi="Calibri"/>
                  <w:sz w:val="22"/>
                  <w:szCs w:val="22"/>
                </w:rPr>
                <w:delText>BS 3900-F2:1973-Methods of test for paint. Durability tests on paint films. Determination of resistance to humidity (cyclic condensation)</w:delText>
              </w:r>
            </w:del>
            <w:ins w:id="14475" w:author="Ashan Asmone" w:date="2016-03-31T14:34:00Z">
              <w:r w:rsidR="00A93E31">
                <w:rPr>
                  <w:rFonts w:ascii="Calibri" w:hAnsi="Calibri"/>
                  <w:sz w:val="22"/>
                  <w:szCs w:val="22"/>
                </w:rPr>
                <w:t>BS 3900-F2:1973-Methods of test for paint. Durability tests on paint films. Determination of resistance to humidity (cyclic condensation)</w:t>
              </w:r>
            </w:ins>
          </w:p>
          <w:p w14:paraId="03302858"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9887675" w14:textId="77777777" w:rsidR="00E82D70" w:rsidRDefault="00E82D70" w:rsidP="00E82D70">
            <w:pPr>
              <w:pStyle w:val="NormalWeb"/>
              <w:spacing w:before="0" w:beforeAutospacing="0" w:after="0" w:afterAutospacing="0"/>
              <w:rPr>
                <w:rFonts w:ascii="Calibri" w:hAnsi="Calibri"/>
                <w:sz w:val="22"/>
                <w:szCs w:val="22"/>
              </w:rPr>
            </w:pPr>
            <w:del w:id="14476" w:author="Ashan Asmone" w:date="2016-03-31T14:35:00Z">
              <w:r w:rsidDel="00A93E31">
                <w:rPr>
                  <w:rFonts w:ascii="Calibri" w:hAnsi="Calibri"/>
                  <w:sz w:val="22"/>
                  <w:szCs w:val="22"/>
                </w:rPr>
                <w:delText>BS 3900-F6:1976-Methods of test for paint. Durability tests on paint films. Notes for guidance on the conduct of natural weathering test</w:delText>
              </w:r>
            </w:del>
            <w:ins w:id="14477" w:author="Ashan Asmone" w:date="2016-03-31T14:35:00Z">
              <w:r w:rsidR="00A93E31">
                <w:rPr>
                  <w:rFonts w:ascii="Calibri" w:hAnsi="Calibri"/>
                  <w:sz w:val="22"/>
                  <w:szCs w:val="22"/>
                </w:rPr>
                <w:t>BS 3900-F6:1976-Methods of test for paint. Durability tests on paint films. Notes for guidance on the conduct of natural weathering test</w:t>
              </w:r>
            </w:ins>
          </w:p>
          <w:p w14:paraId="33355314"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FC0F850" w14:textId="77777777" w:rsidR="00E82D70" w:rsidRDefault="00E82D70" w:rsidP="00E82D70">
            <w:pPr>
              <w:pStyle w:val="NormalWeb"/>
              <w:spacing w:before="0" w:beforeAutospacing="0" w:after="0" w:afterAutospacing="0"/>
              <w:rPr>
                <w:rFonts w:ascii="Calibri" w:hAnsi="Calibri"/>
                <w:sz w:val="22"/>
                <w:szCs w:val="22"/>
              </w:rPr>
            </w:pPr>
            <w:del w:id="14478" w:author="Ashan Asmone" w:date="2016-03-31T14:37:00Z">
              <w:r w:rsidDel="00A93E31">
                <w:rPr>
                  <w:rFonts w:ascii="Calibri" w:hAnsi="Calibri"/>
                  <w:sz w:val="22"/>
                  <w:szCs w:val="22"/>
                </w:rPr>
                <w:delText>BS 3900-F17:1998, ISO 11998:1998-Methods of test for paint. Durability tests on paint films. Determination of wet-scrub resistance and cleanability of coatings</w:delText>
              </w:r>
            </w:del>
            <w:ins w:id="14479" w:author="Ashan Asmone" w:date="2016-03-31T14:37:00Z">
              <w:r w:rsidR="00A93E31">
                <w:rPr>
                  <w:rFonts w:ascii="Calibri" w:hAnsi="Calibri"/>
                  <w:sz w:val="22"/>
                  <w:szCs w:val="22"/>
                </w:rPr>
                <w:t>BS EN ISO 11998:2006 Paints and varnishes. Determination of wet-scrub resistance and cleanability of coatings</w:t>
              </w:r>
            </w:ins>
          </w:p>
          <w:p w14:paraId="4902EAEE"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FFB8C73" w14:textId="77777777" w:rsidR="00E82D70" w:rsidRDefault="00E82D70" w:rsidP="00E82D70">
            <w:pPr>
              <w:pStyle w:val="NormalWeb"/>
              <w:spacing w:before="0" w:beforeAutospacing="0" w:after="0" w:afterAutospacing="0"/>
              <w:rPr>
                <w:rFonts w:ascii="Calibri" w:hAnsi="Calibri"/>
                <w:sz w:val="22"/>
                <w:szCs w:val="22"/>
              </w:rPr>
            </w:pPr>
            <w:del w:id="14480" w:author="Ashan Asmone" w:date="2016-03-31T14:38:00Z">
              <w:r w:rsidDel="00A93E31">
                <w:rPr>
                  <w:rFonts w:ascii="Calibri" w:hAnsi="Calibri"/>
                  <w:sz w:val="22"/>
                  <w:szCs w:val="22"/>
                </w:rPr>
                <w:delText>BS 3900-H2:1983, ISO 4628/2-1982-Methods of test for paints. Evaluation of paint and varnish defects. Designation of degree of blistering</w:delText>
              </w:r>
            </w:del>
            <w:ins w:id="14481" w:author="Ashan Asmone" w:date="2016-03-31T14:38:00Z">
              <w:r w:rsidR="00A93E31">
                <w:rPr>
                  <w:rFonts w:ascii="Calibri" w:hAnsi="Calibri"/>
                  <w:sz w:val="22"/>
                  <w:szCs w:val="22"/>
                </w:rPr>
                <w:t>BS EN ISO 4628-2:2016 Paints and varnishes. Evaluation of degradation of coatings. Designation of quantity and size of defects, and of intensity of uniform changes in appearance. Assessment of degree of blistering</w:t>
              </w:r>
            </w:ins>
          </w:p>
          <w:p w14:paraId="4047BF0A"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B78C35E" w14:textId="77777777" w:rsidR="00E82D70" w:rsidRDefault="00E82D70" w:rsidP="00E82D70">
            <w:pPr>
              <w:pStyle w:val="NormalWeb"/>
              <w:spacing w:before="0" w:beforeAutospacing="0" w:after="0" w:afterAutospacing="0"/>
              <w:rPr>
                <w:rFonts w:ascii="Calibri" w:hAnsi="Calibri"/>
                <w:sz w:val="22"/>
                <w:szCs w:val="22"/>
              </w:rPr>
            </w:pPr>
            <w:del w:id="14482" w:author="Ashan Asmone" w:date="2016-03-31T14:40:00Z">
              <w:r w:rsidDel="00A93E31">
                <w:rPr>
                  <w:rFonts w:ascii="Calibri" w:hAnsi="Calibri"/>
                  <w:sz w:val="22"/>
                  <w:szCs w:val="22"/>
                </w:rPr>
                <w:delText>BS 3900-H5:1983, ISO 4628/5-1982-Methods of test for paints. Evaluation of paint and varnish defects. Designation of degree of flaking</w:delText>
              </w:r>
            </w:del>
            <w:ins w:id="14483" w:author="Ashan Asmone" w:date="2016-03-31T14:40:00Z">
              <w:r w:rsidR="00A93E31">
                <w:rPr>
                  <w:rFonts w:ascii="Calibri" w:hAnsi="Calibri"/>
                  <w:sz w:val="22"/>
                  <w:szCs w:val="22"/>
                </w:rPr>
                <w:t>BS EN ISO 4628-5:2016 Paints and varnishes. Evaluation of degradation of coatings. Designation of quantity and size of defects, and of intensity of uniform changes in appearance. Assessment of degree of flaking</w:t>
              </w:r>
            </w:ins>
          </w:p>
          <w:p w14:paraId="02EBB3BC"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75AEAD2" w14:textId="77777777" w:rsidR="00E82D70" w:rsidRDefault="00E82D70" w:rsidP="00E82D70">
            <w:pPr>
              <w:pStyle w:val="NormalWeb"/>
              <w:spacing w:before="0" w:beforeAutospacing="0" w:after="0" w:afterAutospacing="0"/>
              <w:rPr>
                <w:rFonts w:ascii="Calibri" w:hAnsi="Calibri"/>
                <w:sz w:val="22"/>
                <w:szCs w:val="22"/>
              </w:rPr>
            </w:pPr>
            <w:del w:id="14484" w:author="Ashan Asmone" w:date="2016-03-31T14:44:00Z">
              <w:r w:rsidDel="00A93E31">
                <w:rPr>
                  <w:rFonts w:ascii="Calibri" w:hAnsi="Calibri"/>
                  <w:sz w:val="22"/>
                  <w:szCs w:val="22"/>
                </w:rPr>
                <w:delText>BS 4800: 1972- Paint colour for building purposes</w:delText>
              </w:r>
            </w:del>
            <w:ins w:id="14485" w:author="Ashan Asmone" w:date="2016-03-31T14:44:00Z">
              <w:r w:rsidR="00A93E31">
                <w:rPr>
                  <w:rFonts w:ascii="Calibri" w:hAnsi="Calibri"/>
                  <w:sz w:val="22"/>
                  <w:szCs w:val="22"/>
                </w:rPr>
                <w:t>BS 4800:2011 Schedule of paint colours for building purposes</w:t>
              </w:r>
            </w:ins>
          </w:p>
          <w:p w14:paraId="65EF449E"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728596F" w14:textId="77777777" w:rsidR="00E82D70" w:rsidRDefault="00E82D70" w:rsidP="00E82D70">
            <w:pPr>
              <w:pStyle w:val="NormalWeb"/>
              <w:spacing w:before="0" w:beforeAutospacing="0" w:after="0" w:afterAutospacing="0"/>
              <w:rPr>
                <w:rFonts w:ascii="Calibri" w:hAnsi="Calibri"/>
                <w:sz w:val="22"/>
                <w:szCs w:val="22"/>
              </w:rPr>
            </w:pPr>
            <w:del w:id="14486" w:author="Ashan Asmone" w:date="2016-03-31T14:41:00Z">
              <w:r w:rsidDel="00A93E31">
                <w:rPr>
                  <w:rFonts w:ascii="Calibri" w:hAnsi="Calibri"/>
                  <w:sz w:val="22"/>
                  <w:szCs w:val="22"/>
                </w:rPr>
                <w:delText>BS 6949:1991-Specification for bitumen-based coatings for cold application excluding use in contact with potable water</w:delText>
              </w:r>
            </w:del>
            <w:ins w:id="14487" w:author="Ashan Asmone" w:date="2016-03-31T14:41:00Z">
              <w:r w:rsidR="00A93E31">
                <w:rPr>
                  <w:rFonts w:ascii="Calibri" w:hAnsi="Calibri"/>
                  <w:sz w:val="22"/>
                  <w:szCs w:val="22"/>
                </w:rPr>
                <w:t>BS 6949:1991-Specification for bitumen-based coatings for cold application excluding use in contact with potable water</w:t>
              </w:r>
            </w:ins>
          </w:p>
          <w:p w14:paraId="51FBD0B7"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482CAB5" w14:textId="77777777" w:rsidR="00E82D70" w:rsidRDefault="00E82D70" w:rsidP="00E82D70">
            <w:pPr>
              <w:pStyle w:val="NormalWeb"/>
              <w:spacing w:before="0" w:beforeAutospacing="0" w:after="0" w:afterAutospacing="0"/>
              <w:rPr>
                <w:rFonts w:ascii="Calibri" w:hAnsi="Calibri"/>
                <w:sz w:val="22"/>
                <w:szCs w:val="22"/>
              </w:rPr>
            </w:pPr>
            <w:del w:id="14488" w:author="Ashan Asmone" w:date="2016-03-31T14:41:00Z">
              <w:r w:rsidDel="00A93E31">
                <w:rPr>
                  <w:rFonts w:ascii="Calibri" w:hAnsi="Calibri"/>
                  <w:sz w:val="22"/>
                  <w:szCs w:val="22"/>
                </w:rPr>
                <w:delText>BS 7664:2000-Specification for undercoat and finishing paints</w:delText>
              </w:r>
            </w:del>
            <w:ins w:id="14489" w:author="Ashan Asmone" w:date="2016-03-31T14:41:00Z">
              <w:r w:rsidR="00A93E31">
                <w:rPr>
                  <w:rFonts w:ascii="Calibri" w:hAnsi="Calibri"/>
                  <w:sz w:val="22"/>
                  <w:szCs w:val="22"/>
                </w:rPr>
                <w:t>BS 7664:2000-Specification for undercoat and finishing paints</w:t>
              </w:r>
            </w:ins>
          </w:p>
          <w:p w14:paraId="68A74D81"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tc>
      </w:tr>
      <w:tr w:rsidR="00E82D70" w:rsidRPr="004F3C8C" w14:paraId="49E81E3D" w14:textId="77777777" w:rsidTr="00E82D70">
        <w:tc>
          <w:tcPr>
            <w:tcW w:w="685" w:type="dxa"/>
          </w:tcPr>
          <w:p w14:paraId="628CEBC5" w14:textId="77777777" w:rsidR="00E82D70" w:rsidRPr="004F3C8C" w:rsidRDefault="00E82D70" w:rsidP="00E82D70">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Borders>
              <w:top w:val="single" w:sz="8" w:space="0" w:color="A3A3A3"/>
              <w:left w:val="single" w:sz="8" w:space="0" w:color="A3A3A3"/>
              <w:bottom w:val="single" w:sz="8" w:space="0" w:color="A3A3A3"/>
              <w:right w:val="single" w:sz="8" w:space="0" w:color="A3A3A3"/>
            </w:tcBorders>
          </w:tcPr>
          <w:p w14:paraId="533DDF86"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Plaster</w:t>
            </w:r>
          </w:p>
          <w:p w14:paraId="07B4F44B"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40CA834"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C28/C28M: 2000-Standard Specification for Gypsum Plasters</w:t>
            </w:r>
          </w:p>
          <w:p w14:paraId="349DAD41"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00C72B4"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C778: 2000-Standard Specification for Standard Sand</w:t>
            </w:r>
          </w:p>
          <w:p w14:paraId="18991FEF"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56AE4AC"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C926-98a-Standard Specification for Application of Portland Cement-Based Plaster</w:t>
            </w:r>
          </w:p>
          <w:p w14:paraId="30D373F3"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B140679"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C897-00-Standard Specification for Aggregate for Job-Mixed Portland Cement-Based Plasters</w:t>
            </w:r>
          </w:p>
          <w:p w14:paraId="0A491798"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11AC835"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C932-98a-Standard Specification for Surface-Applied Bonding Agents for Exterior Plastering</w:t>
            </w:r>
          </w:p>
          <w:p w14:paraId="6B7F769D"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3F64B51"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Paints</w:t>
            </w:r>
          </w:p>
          <w:p w14:paraId="6AB413A7"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962D479" w14:textId="77777777" w:rsidR="00E82D70" w:rsidRDefault="00E82D70" w:rsidP="00E82D70">
            <w:pPr>
              <w:pStyle w:val="NormalWeb"/>
              <w:spacing w:before="0" w:beforeAutospacing="0" w:after="0" w:afterAutospacing="0"/>
              <w:rPr>
                <w:rFonts w:ascii="Calibri" w:hAnsi="Calibri"/>
                <w:sz w:val="22"/>
                <w:szCs w:val="22"/>
              </w:rPr>
            </w:pPr>
            <w:del w:id="14490" w:author="Ashan Asmone" w:date="2016-03-31T14:45:00Z">
              <w:r w:rsidDel="000E40A0">
                <w:rPr>
                  <w:rFonts w:ascii="Calibri" w:hAnsi="Calibri"/>
                  <w:sz w:val="22"/>
                  <w:szCs w:val="22"/>
                </w:rPr>
                <w:delText>D5098-99-Standard Specification for Artists' Acrylic Emulsion Paints</w:delText>
              </w:r>
            </w:del>
            <w:ins w:id="14491" w:author="Ashan Asmone" w:date="2016-03-31T14:45:00Z">
              <w:r w:rsidR="000E40A0">
                <w:rPr>
                  <w:rFonts w:ascii="Calibri" w:hAnsi="Calibri"/>
                  <w:sz w:val="22"/>
                  <w:szCs w:val="22"/>
                </w:rPr>
                <w:t>ASTM D5098 - 16 Standard Specification for Artists’ Acrylic Dispersion Paints</w:t>
              </w:r>
            </w:ins>
          </w:p>
          <w:p w14:paraId="7F7DE185"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B41BB08" w14:textId="77777777" w:rsidR="00E82D70" w:rsidRDefault="00E82D70" w:rsidP="00E82D70">
            <w:pPr>
              <w:pStyle w:val="NormalWeb"/>
              <w:spacing w:before="0" w:beforeAutospacing="0" w:after="0" w:afterAutospacing="0"/>
              <w:rPr>
                <w:rFonts w:ascii="Calibri" w:hAnsi="Calibri"/>
                <w:sz w:val="22"/>
                <w:szCs w:val="22"/>
              </w:rPr>
            </w:pPr>
            <w:del w:id="14492" w:author="Ashan Asmone" w:date="2016-03-31T14:46:00Z">
              <w:r w:rsidDel="000E40A0">
                <w:rPr>
                  <w:rFonts w:ascii="Calibri" w:hAnsi="Calibri"/>
                  <w:sz w:val="22"/>
                  <w:szCs w:val="22"/>
                </w:rPr>
                <w:delText>D4258-83(1999)-Standard Practice for Surface Cleaning Concrete for Coating</w:delText>
              </w:r>
            </w:del>
            <w:ins w:id="14493" w:author="Ashan Asmone" w:date="2016-03-31T14:46:00Z">
              <w:r w:rsidR="000E40A0">
                <w:rPr>
                  <w:rFonts w:ascii="Calibri" w:hAnsi="Calibri"/>
                  <w:sz w:val="22"/>
                  <w:szCs w:val="22"/>
                </w:rPr>
                <w:t>ASTM D4258 - 05(2012) Standard Practice for Surface Cleaning Concrete for Coating</w:t>
              </w:r>
            </w:ins>
          </w:p>
          <w:p w14:paraId="43B0E45E"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435C868" w14:textId="77777777" w:rsidR="00E82D70" w:rsidRDefault="00E82D70" w:rsidP="00E82D70">
            <w:pPr>
              <w:pStyle w:val="NormalWeb"/>
              <w:spacing w:before="0" w:beforeAutospacing="0" w:after="0" w:afterAutospacing="0"/>
              <w:rPr>
                <w:rFonts w:ascii="Calibri" w:hAnsi="Calibri"/>
                <w:sz w:val="22"/>
                <w:szCs w:val="22"/>
              </w:rPr>
            </w:pPr>
            <w:del w:id="14494" w:author="Ashan Asmone" w:date="2016-03-31T14:47:00Z">
              <w:r w:rsidDel="000E40A0">
                <w:rPr>
                  <w:rFonts w:ascii="Calibri" w:hAnsi="Calibri"/>
                  <w:sz w:val="22"/>
                  <w:szCs w:val="22"/>
                </w:rPr>
                <w:delText>D1640-95(1999)-Standard Test Methods for Drying, Curing, or Film Formation of Organic Coatings at Room Temperature</w:delText>
              </w:r>
            </w:del>
            <w:ins w:id="14495" w:author="Ashan Asmone" w:date="2016-03-31T14:47:00Z">
              <w:r w:rsidR="000E40A0">
                <w:rPr>
                  <w:rFonts w:ascii="Calibri" w:hAnsi="Calibri"/>
                  <w:sz w:val="22"/>
                  <w:szCs w:val="22"/>
                </w:rPr>
                <w:t>ASTM D1640 / D1640M - 14 Standard Test Methods for Drying, Curing, or Film Formation of Organic Coatings</w:t>
              </w:r>
            </w:ins>
          </w:p>
          <w:p w14:paraId="4E562AF4"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ABA9F24" w14:textId="77777777" w:rsidR="00E82D70" w:rsidRDefault="00E82D70" w:rsidP="00E82D70">
            <w:pPr>
              <w:pStyle w:val="NormalWeb"/>
              <w:spacing w:before="0" w:beforeAutospacing="0" w:after="0" w:afterAutospacing="0"/>
              <w:rPr>
                <w:rFonts w:ascii="Calibri" w:hAnsi="Calibri"/>
                <w:sz w:val="22"/>
                <w:szCs w:val="22"/>
              </w:rPr>
            </w:pPr>
            <w:del w:id="14496" w:author="Ashan Asmone" w:date="2016-03-31T14:49:00Z">
              <w:r w:rsidDel="000E40A0">
                <w:rPr>
                  <w:rFonts w:ascii="Calibri" w:hAnsi="Calibri"/>
                  <w:sz w:val="22"/>
                  <w:szCs w:val="22"/>
                </w:rPr>
                <w:delText>D279-87(1997)-Standard Test Methods for Bleeding of Pigments</w:delText>
              </w:r>
            </w:del>
            <w:ins w:id="14497" w:author="Ashan Asmone" w:date="2016-03-31T14:49:00Z">
              <w:r w:rsidR="000E40A0">
                <w:rPr>
                  <w:rFonts w:ascii="Calibri" w:hAnsi="Calibri"/>
                  <w:sz w:val="22"/>
                  <w:szCs w:val="22"/>
                </w:rPr>
                <w:t>ASTM D279 - 02(2012) Standard Test Methods for Bleeding of Pigments</w:t>
              </w:r>
            </w:ins>
          </w:p>
          <w:p w14:paraId="44781360"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D8C27E9" w14:textId="77777777" w:rsidR="00E82D70" w:rsidRDefault="00E82D70" w:rsidP="00E82D70">
            <w:pPr>
              <w:pStyle w:val="NormalWeb"/>
              <w:spacing w:before="0" w:beforeAutospacing="0" w:after="0" w:afterAutospacing="0"/>
              <w:rPr>
                <w:rFonts w:ascii="Calibri" w:hAnsi="Calibri"/>
                <w:sz w:val="22"/>
                <w:szCs w:val="22"/>
              </w:rPr>
            </w:pPr>
            <w:del w:id="14498" w:author="Ashan Asmone" w:date="2016-03-31T14:50:00Z">
              <w:r w:rsidDel="000E40A0">
                <w:rPr>
                  <w:rFonts w:ascii="Calibri" w:hAnsi="Calibri"/>
                  <w:sz w:val="22"/>
                  <w:szCs w:val="22"/>
                </w:rPr>
                <w:delText>D2574-00-Standard Test Method for Resistance of Emulsion Paints in the Container to Attack by Microorganisms</w:delText>
              </w:r>
            </w:del>
            <w:ins w:id="14499" w:author="Ashan Asmone" w:date="2016-03-31T14:50:00Z">
              <w:r w:rsidR="000E40A0">
                <w:rPr>
                  <w:rFonts w:ascii="Calibri" w:hAnsi="Calibri"/>
                  <w:sz w:val="22"/>
                  <w:szCs w:val="22"/>
                </w:rPr>
                <w:t>ASTM D2574 - 06(2012) Standard Test Method for Resistance of Emulsion Paints in the Container to Attack by Microorganisms</w:t>
              </w:r>
            </w:ins>
          </w:p>
          <w:p w14:paraId="14E3EDEA"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72ADC70" w14:textId="77777777" w:rsidR="00E82D70" w:rsidRDefault="00E82D70" w:rsidP="00E82D70">
            <w:pPr>
              <w:pStyle w:val="NormalWeb"/>
              <w:spacing w:before="0" w:beforeAutospacing="0" w:after="0" w:afterAutospacing="0"/>
              <w:rPr>
                <w:rFonts w:ascii="Calibri" w:hAnsi="Calibri"/>
                <w:sz w:val="22"/>
                <w:szCs w:val="22"/>
              </w:rPr>
            </w:pPr>
            <w:del w:id="14500" w:author="Ashan Asmone" w:date="2016-03-31T14:52:00Z">
              <w:r w:rsidDel="000E40A0">
                <w:rPr>
                  <w:rFonts w:ascii="Calibri" w:hAnsi="Calibri"/>
                  <w:sz w:val="22"/>
                  <w:szCs w:val="22"/>
                </w:rPr>
                <w:delText>D5324-98-Standard Guide for Testing Water-Borne Architectural Coatings</w:delText>
              </w:r>
            </w:del>
            <w:ins w:id="14501" w:author="Ashan Asmone" w:date="2016-03-31T14:52:00Z">
              <w:r w:rsidR="000E40A0">
                <w:rPr>
                  <w:rFonts w:ascii="Calibri" w:hAnsi="Calibri"/>
                  <w:sz w:val="22"/>
                  <w:szCs w:val="22"/>
                </w:rPr>
                <w:t>ASTM D5324 - 10 Standard Guide for Testing Water-Borne Architectural Coatings</w:t>
              </w:r>
            </w:ins>
          </w:p>
          <w:p w14:paraId="12577188"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FAB34C4" w14:textId="77777777" w:rsidR="00E82D70" w:rsidRDefault="00E82D70" w:rsidP="00E82D70">
            <w:pPr>
              <w:pStyle w:val="NormalWeb"/>
              <w:spacing w:before="0" w:beforeAutospacing="0" w:after="0" w:afterAutospacing="0"/>
              <w:rPr>
                <w:rFonts w:ascii="Calibri" w:hAnsi="Calibri"/>
                <w:sz w:val="22"/>
                <w:szCs w:val="22"/>
              </w:rPr>
            </w:pPr>
            <w:del w:id="14502" w:author="Ashan Asmone" w:date="2016-03-31T14:52:00Z">
              <w:r w:rsidDel="000E40A0">
                <w:rPr>
                  <w:rFonts w:ascii="Calibri" w:hAnsi="Calibri"/>
                  <w:sz w:val="22"/>
                  <w:szCs w:val="22"/>
                </w:rPr>
                <w:delText>D5146-98-Standard Guide to Testing Solvent-Borne Architectural Coatings</w:delText>
              </w:r>
            </w:del>
            <w:ins w:id="14503" w:author="Ashan Asmone" w:date="2016-03-31T14:52:00Z">
              <w:r w:rsidR="000E40A0">
                <w:rPr>
                  <w:rFonts w:ascii="Calibri" w:hAnsi="Calibri"/>
                  <w:sz w:val="22"/>
                  <w:szCs w:val="22"/>
                </w:rPr>
                <w:t>ASTM D5146 - 10 Standard Guide to Testing Solvent-Borne Architectural Coatings</w:t>
              </w:r>
            </w:ins>
          </w:p>
          <w:p w14:paraId="26140C2F"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A243DC4" w14:textId="77777777" w:rsidR="00E82D70" w:rsidRDefault="00E82D70" w:rsidP="00E82D70">
            <w:pPr>
              <w:pStyle w:val="NormalWeb"/>
              <w:spacing w:before="0" w:beforeAutospacing="0" w:after="0" w:afterAutospacing="0"/>
              <w:rPr>
                <w:rFonts w:ascii="Calibri" w:hAnsi="Calibri"/>
                <w:sz w:val="22"/>
                <w:szCs w:val="22"/>
              </w:rPr>
            </w:pPr>
            <w:del w:id="14504" w:author="Ashan Asmone" w:date="2016-03-31T14:53:00Z">
              <w:r w:rsidDel="000E40A0">
                <w:rPr>
                  <w:rFonts w:ascii="Calibri" w:hAnsi="Calibri"/>
                  <w:sz w:val="22"/>
                  <w:szCs w:val="22"/>
                </w:rPr>
                <w:delText>E1907-97-Standard Practices for Determining Moisture-Related Acceptability of Concrete Floors to Receive Moisture-Sensitive Finishes</w:delText>
              </w:r>
            </w:del>
            <w:ins w:id="14505" w:author="Ashan Asmone" w:date="2016-03-31T14:53:00Z">
              <w:r w:rsidR="000E40A0">
                <w:rPr>
                  <w:rFonts w:ascii="Calibri" w:hAnsi="Calibri"/>
                  <w:sz w:val="22"/>
                  <w:szCs w:val="22"/>
                </w:rPr>
                <w:t>ASTM E1907-06a Standard Guide to Methods of Evaluating Moisture Conditions of Concrete Floors to Receive Resilient Floor Coverings (Withdrawn 2008)</w:t>
              </w:r>
            </w:ins>
          </w:p>
          <w:p w14:paraId="0B62681D"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940E731" w14:textId="77777777" w:rsidR="00E82D70" w:rsidRDefault="00E82D70" w:rsidP="00E82D70">
            <w:pPr>
              <w:pStyle w:val="NormalWeb"/>
              <w:spacing w:before="0" w:beforeAutospacing="0" w:after="0" w:afterAutospacing="0"/>
              <w:rPr>
                <w:rFonts w:ascii="Calibri" w:hAnsi="Calibri"/>
                <w:sz w:val="22"/>
                <w:szCs w:val="22"/>
              </w:rPr>
            </w:pPr>
            <w:del w:id="14506" w:author="Ashan Asmone" w:date="2016-03-31T14:54:00Z">
              <w:r w:rsidDel="000E40A0">
                <w:rPr>
                  <w:rFonts w:ascii="Calibri" w:hAnsi="Calibri"/>
                  <w:sz w:val="22"/>
                  <w:szCs w:val="22"/>
                </w:rPr>
                <w:delText>D6237-98-Standard Guide for Painting Inspectors (Concrete and Masonry Substrates)</w:delText>
              </w:r>
            </w:del>
            <w:ins w:id="14507" w:author="Ashan Asmone" w:date="2016-03-31T14:54:00Z">
              <w:r w:rsidR="000E40A0">
                <w:rPr>
                  <w:rFonts w:ascii="Calibri" w:hAnsi="Calibri"/>
                  <w:sz w:val="22"/>
                  <w:szCs w:val="22"/>
                </w:rPr>
                <w:t>ASTM D6237 - 09(2015) Standard Guide for Painting Inspectors (Concrete and Masonry Substrates)</w:t>
              </w:r>
            </w:ins>
          </w:p>
          <w:p w14:paraId="29F227A8"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tc>
      </w:tr>
      <w:tr w:rsidR="00E82D70" w:rsidRPr="004F3C8C" w14:paraId="5641E345" w14:textId="77777777" w:rsidTr="00E82D70">
        <w:tc>
          <w:tcPr>
            <w:tcW w:w="685" w:type="dxa"/>
          </w:tcPr>
          <w:p w14:paraId="68DCEB91" w14:textId="77777777" w:rsidR="00E82D70" w:rsidRPr="004F3C8C" w:rsidRDefault="00E82D70" w:rsidP="00E82D70">
            <w:pPr>
              <w:spacing w:after="120"/>
              <w:rPr>
                <w:rFonts w:ascii="Calibri Light" w:hAnsi="Calibri Light"/>
                <w:sz w:val="16"/>
                <w:szCs w:val="16"/>
                <w:lang w:val="en-US"/>
              </w:rPr>
            </w:pPr>
            <w:r>
              <w:rPr>
                <w:rFonts w:ascii="Calibri Light" w:hAnsi="Calibri Light"/>
                <w:sz w:val="16"/>
                <w:szCs w:val="16"/>
                <w:lang w:val="en-US"/>
              </w:rPr>
              <w:t>AS</w:t>
            </w:r>
          </w:p>
        </w:tc>
        <w:tc>
          <w:tcPr>
            <w:tcW w:w="8449" w:type="dxa"/>
            <w:tcBorders>
              <w:top w:val="single" w:sz="8" w:space="0" w:color="A3A3A3"/>
              <w:left w:val="single" w:sz="8" w:space="0" w:color="A3A3A3"/>
              <w:bottom w:val="single" w:sz="8" w:space="0" w:color="A3A3A3"/>
              <w:right w:val="single" w:sz="8" w:space="0" w:color="A3A3A3"/>
            </w:tcBorders>
          </w:tcPr>
          <w:p w14:paraId="7E45F89B"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Plaster</w:t>
            </w:r>
          </w:p>
          <w:p w14:paraId="5D5F57D4"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DB9543B"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AS CA27-1959-Code of recommended practice for internal plastering on solid backgrounds</w:t>
            </w:r>
          </w:p>
          <w:p w14:paraId="39E12AB5"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E304257" w14:textId="77777777" w:rsidR="00E82D70" w:rsidRDefault="00E82D70" w:rsidP="00E82D70">
            <w:pPr>
              <w:pStyle w:val="NormalWeb"/>
              <w:spacing w:before="0" w:beforeAutospacing="0" w:after="0" w:afterAutospacing="0"/>
              <w:rPr>
                <w:rFonts w:ascii="Calibri" w:hAnsi="Calibri"/>
                <w:sz w:val="22"/>
                <w:szCs w:val="22"/>
              </w:rPr>
            </w:pPr>
            <w:del w:id="14508" w:author="Jing Kai Toh" w:date="2016-05-11T17:41:00Z">
              <w:r w:rsidDel="00975952">
                <w:rPr>
                  <w:rFonts w:ascii="Calibri" w:hAnsi="Calibri"/>
                  <w:sz w:val="22"/>
                  <w:szCs w:val="22"/>
                </w:rPr>
                <w:delText>AS 2592-1983 - Gypsum plaster for building purposes</w:delText>
              </w:r>
            </w:del>
            <w:ins w:id="14509" w:author="Jing Kai Toh" w:date="2016-05-11T17:41:00Z">
              <w:r w:rsidR="00975952">
                <w:rPr>
                  <w:rFonts w:ascii="Calibri" w:hAnsi="Calibri"/>
                  <w:sz w:val="22"/>
                  <w:szCs w:val="22"/>
                </w:rPr>
                <w:t>AS 2592-1983 Gypsum plaster for building purposes (Withdrawn 24 Aug 2006)</w:t>
              </w:r>
            </w:ins>
          </w:p>
          <w:p w14:paraId="6C6DBC40"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8DBC961" w14:textId="77777777" w:rsidR="00E82D70" w:rsidRDefault="00E82D70" w:rsidP="00E82D70">
            <w:pPr>
              <w:pStyle w:val="NormalWeb"/>
              <w:spacing w:before="0" w:beforeAutospacing="0" w:after="0" w:afterAutospacing="0"/>
              <w:rPr>
                <w:rFonts w:ascii="Calibri" w:hAnsi="Calibri"/>
                <w:sz w:val="22"/>
                <w:szCs w:val="22"/>
              </w:rPr>
            </w:pPr>
            <w:del w:id="14510" w:author="Jing Kai Toh" w:date="2016-05-11T17:39:00Z">
              <w:r w:rsidDel="00975952">
                <w:rPr>
                  <w:rFonts w:ascii="Calibri" w:hAnsi="Calibri"/>
                  <w:sz w:val="22"/>
                  <w:szCs w:val="22"/>
                </w:rPr>
                <w:delText>AS 2753-1985 - Adhesives - Mastic - For bonding gypsum plaster linings to wood and metal framing members</w:delText>
              </w:r>
            </w:del>
            <w:ins w:id="14511" w:author="Jing Kai Toh" w:date="2016-05-11T17:39:00Z">
              <w:r w:rsidR="00975952">
                <w:rPr>
                  <w:rFonts w:ascii="Calibri" w:hAnsi="Calibri"/>
                  <w:sz w:val="22"/>
                  <w:szCs w:val="22"/>
                </w:rPr>
                <w:t>AS 2753-1985 Adhesives - Mastic - For bonding gypsum plaster linings to wood and metal framing members (Withdrawn 31 Jul 2006)</w:t>
              </w:r>
            </w:ins>
          </w:p>
          <w:p w14:paraId="32C957E5"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13DB4DF"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DR 99462 - Fibre reinforced gypsum plaster</w:t>
            </w:r>
          </w:p>
          <w:p w14:paraId="6750B031"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D843845" w14:textId="77777777" w:rsidR="00E82D70" w:rsidRDefault="00E82D70" w:rsidP="00E82D70">
            <w:pPr>
              <w:pStyle w:val="NormalWeb"/>
              <w:spacing w:before="0" w:beforeAutospacing="0" w:after="0" w:afterAutospacing="0"/>
              <w:rPr>
                <w:rFonts w:ascii="Calibri" w:hAnsi="Calibri"/>
                <w:sz w:val="22"/>
                <w:szCs w:val="22"/>
              </w:rPr>
            </w:pPr>
            <w:del w:id="14512" w:author="Jing Kai Toh" w:date="2016-05-11T17:44:00Z">
              <w:r w:rsidDel="00975952">
                <w:rPr>
                  <w:rFonts w:ascii="Calibri" w:hAnsi="Calibri"/>
                  <w:sz w:val="22"/>
                  <w:szCs w:val="22"/>
                </w:rPr>
                <w:delText>AS/NZS 2589.2:1997 - Gypsum linings in residential and light commercial construction - Application and finishing - Fibre reinforced gypsum plaster</w:delText>
              </w:r>
            </w:del>
            <w:ins w:id="14513" w:author="Jing Kai Toh" w:date="2016-05-11T17:44:00Z">
              <w:r w:rsidR="00975952">
                <w:rPr>
                  <w:rFonts w:ascii="Calibri" w:hAnsi="Calibri"/>
                  <w:sz w:val="22"/>
                  <w:szCs w:val="22"/>
                </w:rPr>
                <w:t>AS/NZS 2589:2007 Gypsum linings - Application and finishing</w:t>
              </w:r>
            </w:ins>
          </w:p>
          <w:p w14:paraId="746F7B31"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3D5F59E"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Paints</w:t>
            </w:r>
          </w:p>
          <w:p w14:paraId="723CA11C"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AFDB2F9"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S/NZS 2310:1995-Glossary of paint and painting terms</w:t>
            </w:r>
          </w:p>
          <w:p w14:paraId="11C7C16B"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753D9DF" w14:textId="77777777" w:rsidR="00E82D70" w:rsidRDefault="00E82D70" w:rsidP="00E82D70">
            <w:pPr>
              <w:pStyle w:val="NormalWeb"/>
              <w:spacing w:before="0" w:beforeAutospacing="0" w:after="0" w:afterAutospacing="0"/>
              <w:rPr>
                <w:rFonts w:ascii="Calibri" w:hAnsi="Calibri"/>
                <w:sz w:val="22"/>
                <w:szCs w:val="22"/>
              </w:rPr>
            </w:pPr>
            <w:del w:id="14514" w:author="Ashan Asmone" w:date="2016-03-31T14:57:00Z">
              <w:r w:rsidDel="000E40A0">
                <w:rPr>
                  <w:rFonts w:ascii="Calibri" w:hAnsi="Calibri"/>
                  <w:sz w:val="22"/>
                  <w:szCs w:val="22"/>
                </w:rPr>
                <w:delText>AS/NZS 2311:2000-Guide to the painting of buildings</w:delText>
              </w:r>
            </w:del>
            <w:ins w:id="14515" w:author="Ashan Asmone" w:date="2016-03-31T14:57:00Z">
              <w:r w:rsidR="000E40A0">
                <w:rPr>
                  <w:rFonts w:ascii="Calibri" w:hAnsi="Calibri"/>
                  <w:sz w:val="22"/>
                  <w:szCs w:val="22"/>
                </w:rPr>
                <w:t>AS/NZS 2311:2009 Guide to the painting of buildings</w:t>
              </w:r>
            </w:ins>
          </w:p>
          <w:p w14:paraId="26DA1C1A"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874CDFD" w14:textId="77777777" w:rsidR="00E82D70" w:rsidRDefault="00E82D70" w:rsidP="00E82D70">
            <w:pPr>
              <w:pStyle w:val="NormalWeb"/>
              <w:spacing w:before="0" w:beforeAutospacing="0" w:after="0" w:afterAutospacing="0"/>
              <w:rPr>
                <w:rFonts w:ascii="Calibri" w:hAnsi="Calibri"/>
                <w:sz w:val="22"/>
                <w:szCs w:val="22"/>
              </w:rPr>
            </w:pPr>
            <w:del w:id="14516" w:author="Ashan Asmone" w:date="2016-03-31T14:58:00Z">
              <w:r w:rsidDel="000E40A0">
                <w:rPr>
                  <w:rFonts w:ascii="Calibri" w:hAnsi="Calibri"/>
                  <w:sz w:val="22"/>
                  <w:szCs w:val="22"/>
                </w:rPr>
                <w:delText>AS 3730.0-1991-Guide to the properties of paints for buildings - General information on the specification, purchasing and testing of paints</w:delText>
              </w:r>
            </w:del>
            <w:ins w:id="14517" w:author="Ashan Asmone" w:date="2016-03-31T14:58:00Z">
              <w:r w:rsidR="000E40A0">
                <w:rPr>
                  <w:rFonts w:ascii="Calibri" w:hAnsi="Calibri"/>
                  <w:sz w:val="22"/>
                  <w:szCs w:val="22"/>
                </w:rPr>
                <w:t>AS 3730.0-2006 Guide to the properties of paints for buildings - General information on the specification, purchasing and testing of paints</w:t>
              </w:r>
            </w:ins>
          </w:p>
          <w:p w14:paraId="540F33C2"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64172F0" w14:textId="77777777" w:rsidR="00E82D70" w:rsidRDefault="00E82D70" w:rsidP="00E82D70">
            <w:pPr>
              <w:pStyle w:val="NormalWeb"/>
              <w:spacing w:before="0" w:beforeAutospacing="0" w:after="0" w:afterAutospacing="0"/>
              <w:rPr>
                <w:rFonts w:ascii="Calibri" w:hAnsi="Calibri"/>
                <w:sz w:val="22"/>
                <w:szCs w:val="22"/>
              </w:rPr>
            </w:pPr>
            <w:del w:id="14518" w:author="Ashan Asmone" w:date="2016-03-31T15:00:00Z">
              <w:r w:rsidDel="000E40A0">
                <w:rPr>
                  <w:rFonts w:ascii="Calibri" w:hAnsi="Calibri"/>
                  <w:sz w:val="22"/>
                  <w:szCs w:val="22"/>
                </w:rPr>
                <w:delText>AS 3730.100-1994-Guide to the properties of paints for buildings - Introduction and list of guides</w:delText>
              </w:r>
            </w:del>
            <w:ins w:id="14519" w:author="Ashan Asmone" w:date="2016-03-31T15:00:00Z">
              <w:r w:rsidR="000E40A0">
                <w:rPr>
                  <w:rFonts w:ascii="Calibri" w:hAnsi="Calibri"/>
                  <w:sz w:val="22"/>
                  <w:szCs w:val="22"/>
                </w:rPr>
                <w:t>AS 3730.100-2006 Guide to the properties of paints for buildings - Introduction and list of guides</w:t>
              </w:r>
            </w:ins>
          </w:p>
          <w:p w14:paraId="77E35CBE"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869D304" w14:textId="77777777" w:rsidR="00E82D70" w:rsidRDefault="00E82D70" w:rsidP="00E82D70">
            <w:pPr>
              <w:pStyle w:val="NormalWeb"/>
              <w:spacing w:before="0" w:beforeAutospacing="0" w:after="0" w:afterAutospacing="0"/>
              <w:rPr>
                <w:rFonts w:ascii="Calibri" w:hAnsi="Calibri"/>
                <w:sz w:val="22"/>
                <w:szCs w:val="22"/>
              </w:rPr>
            </w:pPr>
            <w:del w:id="14520" w:author="Ashan Asmone" w:date="2016-03-31T15:02:00Z">
              <w:r w:rsidDel="000E40A0">
                <w:rPr>
                  <w:rFonts w:ascii="Calibri" w:hAnsi="Calibri"/>
                  <w:sz w:val="22"/>
                  <w:szCs w:val="22"/>
                </w:rPr>
                <w:delText>HB 73.1-1995-Handbook of Australian Paint Standards - General</w:delText>
              </w:r>
            </w:del>
            <w:ins w:id="14521" w:author="Ashan Asmone" w:date="2016-03-31T15:02:00Z">
              <w:r w:rsidR="000E40A0">
                <w:rPr>
                  <w:rFonts w:ascii="Calibri" w:hAnsi="Calibri"/>
                  <w:sz w:val="22"/>
                  <w:szCs w:val="22"/>
                </w:rPr>
                <w:t>HB 73.1-2005 Handbook of Australian Paint Standards - General</w:t>
              </w:r>
            </w:ins>
          </w:p>
          <w:p w14:paraId="3ED1332B"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AA4D5FA" w14:textId="77777777" w:rsidR="00E82D70" w:rsidRDefault="00E82D70" w:rsidP="00E82D70">
            <w:pPr>
              <w:pStyle w:val="NormalWeb"/>
              <w:spacing w:before="0" w:beforeAutospacing="0" w:after="0" w:afterAutospacing="0"/>
              <w:rPr>
                <w:rFonts w:ascii="Calibri" w:hAnsi="Calibri"/>
                <w:sz w:val="22"/>
                <w:szCs w:val="22"/>
              </w:rPr>
            </w:pPr>
            <w:del w:id="14522" w:author="Ashan Asmone" w:date="2016-03-31T15:03:00Z">
              <w:r w:rsidDel="000E40A0">
                <w:rPr>
                  <w:rFonts w:ascii="Calibri" w:hAnsi="Calibri"/>
                  <w:sz w:val="22"/>
                  <w:szCs w:val="22"/>
                </w:rPr>
                <w:delText>HB 73.2-1995-Handbook of Australian Paint Standards - Test methods</w:delText>
              </w:r>
            </w:del>
            <w:ins w:id="14523" w:author="Ashan Asmone" w:date="2016-03-31T15:03:00Z">
              <w:r w:rsidR="000E40A0">
                <w:rPr>
                  <w:rFonts w:ascii="Calibri" w:hAnsi="Calibri"/>
                  <w:sz w:val="22"/>
                  <w:szCs w:val="22"/>
                </w:rPr>
                <w:t>HB 73.2-2005 Handbook of Australian Paint Standards - Test methods</w:t>
              </w:r>
            </w:ins>
          </w:p>
          <w:p w14:paraId="20B1E477"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3965A75" w14:textId="77777777" w:rsidR="00E82D70" w:rsidRDefault="00E82D70" w:rsidP="00E82D70">
            <w:pPr>
              <w:pStyle w:val="NormalWeb"/>
              <w:spacing w:before="0" w:beforeAutospacing="0" w:after="0" w:afterAutospacing="0"/>
              <w:rPr>
                <w:rFonts w:ascii="Calibri" w:hAnsi="Calibri"/>
                <w:sz w:val="22"/>
                <w:szCs w:val="22"/>
              </w:rPr>
            </w:pPr>
            <w:del w:id="14524" w:author="Ashan Asmone" w:date="2016-03-31T15:04:00Z">
              <w:r w:rsidDel="000E40A0">
                <w:rPr>
                  <w:rFonts w:ascii="Calibri" w:hAnsi="Calibri"/>
                  <w:sz w:val="22"/>
                  <w:szCs w:val="22"/>
                </w:rPr>
                <w:delText>AS/NZS 1580.101.1:1999-Paints and related materials - Methods of test - Conditions of test - Temperature, humidity and airflow control</w:delText>
              </w:r>
            </w:del>
            <w:ins w:id="14525" w:author="Ashan Asmone" w:date="2016-03-31T15:04:00Z">
              <w:r w:rsidR="000E40A0">
                <w:rPr>
                  <w:rFonts w:ascii="Calibri" w:hAnsi="Calibri"/>
                  <w:sz w:val="22"/>
                  <w:szCs w:val="22"/>
                </w:rPr>
                <w:t>AS/NZS 1580.101.1:1999 (R2013) Paints and related materials - Methods of test - - Conditions of test - Temperature, humidity and airflow control</w:t>
              </w:r>
            </w:ins>
          </w:p>
          <w:p w14:paraId="1A19214F"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11F8F44" w14:textId="77777777" w:rsidR="00E82D70" w:rsidRDefault="00E82D70" w:rsidP="00E82D70">
            <w:pPr>
              <w:pStyle w:val="NormalWeb"/>
              <w:spacing w:before="0" w:beforeAutospacing="0" w:after="0" w:afterAutospacing="0"/>
              <w:rPr>
                <w:rFonts w:ascii="Calibri" w:hAnsi="Calibri"/>
                <w:sz w:val="22"/>
                <w:szCs w:val="22"/>
              </w:rPr>
            </w:pPr>
            <w:del w:id="14526" w:author="Ashan Asmone" w:date="2016-03-31T15:06:00Z">
              <w:r w:rsidDel="00383EB6">
                <w:rPr>
                  <w:rFonts w:ascii="Calibri" w:hAnsi="Calibri"/>
                  <w:sz w:val="22"/>
                  <w:szCs w:val="22"/>
                </w:rPr>
                <w:delText>AS/NZS 1580.107.2:1995-Paints and related materials - Methods of test - Determination of wet film thickness from wet film mass</w:delText>
              </w:r>
            </w:del>
            <w:ins w:id="14527" w:author="Ashan Asmone" w:date="2016-03-31T15:06:00Z">
              <w:r w:rsidR="00383EB6">
                <w:rPr>
                  <w:rFonts w:ascii="Calibri" w:hAnsi="Calibri"/>
                  <w:sz w:val="22"/>
                  <w:szCs w:val="22"/>
                </w:rPr>
                <w:t>AS/NZS 1580.107.2:1995 Paints and related materials - Methods of test - - Determination of wet film thickness from wet film mass</w:t>
              </w:r>
            </w:ins>
          </w:p>
          <w:p w14:paraId="42C80D0D"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FA99467" w14:textId="77777777" w:rsidR="00E82D70" w:rsidRDefault="00E82D70" w:rsidP="00E82D70">
            <w:pPr>
              <w:pStyle w:val="NormalWeb"/>
              <w:spacing w:before="0" w:beforeAutospacing="0" w:after="0" w:afterAutospacing="0"/>
              <w:rPr>
                <w:rFonts w:ascii="Calibri" w:hAnsi="Calibri"/>
                <w:sz w:val="22"/>
                <w:szCs w:val="22"/>
              </w:rPr>
            </w:pPr>
            <w:del w:id="14528" w:author="Ashan Asmone" w:date="2016-03-31T15:07:00Z">
              <w:r w:rsidDel="00383EB6">
                <w:rPr>
                  <w:rFonts w:ascii="Calibri" w:hAnsi="Calibri"/>
                  <w:sz w:val="22"/>
                  <w:szCs w:val="22"/>
                </w:rPr>
                <w:delText>AS/NZS 1580.408.5:1994-Paints and related materials - Methods of test - Adhesion - Pull-off test</w:delText>
              </w:r>
            </w:del>
            <w:ins w:id="14529" w:author="Ashan Asmone" w:date="2016-03-31T15:07:00Z">
              <w:r w:rsidR="00383EB6">
                <w:rPr>
                  <w:rFonts w:ascii="Calibri" w:hAnsi="Calibri"/>
                  <w:sz w:val="22"/>
                  <w:szCs w:val="22"/>
                </w:rPr>
                <w:t>AS 1580.408.5-2006 Paints and related materials - Methods of test - Adhesion - Pull-off test</w:t>
              </w:r>
            </w:ins>
          </w:p>
          <w:p w14:paraId="77AEDD60"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A6FA14B" w14:textId="77777777" w:rsidR="00E82D70" w:rsidRDefault="00E82D70" w:rsidP="00E82D70">
            <w:pPr>
              <w:pStyle w:val="NormalWeb"/>
              <w:spacing w:before="0" w:beforeAutospacing="0" w:after="0" w:afterAutospacing="0"/>
              <w:rPr>
                <w:rFonts w:ascii="Calibri" w:hAnsi="Calibri"/>
                <w:sz w:val="22"/>
                <w:szCs w:val="22"/>
              </w:rPr>
            </w:pPr>
            <w:del w:id="14530" w:author="Ashan Asmone" w:date="2016-03-31T15:12:00Z">
              <w:r w:rsidDel="00383EB6">
                <w:rPr>
                  <w:rFonts w:ascii="Calibri" w:hAnsi="Calibri"/>
                  <w:sz w:val="22"/>
                  <w:szCs w:val="22"/>
                </w:rPr>
                <w:delText>AS/NZS 1580.481.1.10:1998-Paints and related materials - Methods of test - Coatings - Exposed to weathering - Degree of flaking and peeling</w:delText>
              </w:r>
            </w:del>
            <w:ins w:id="14531" w:author="Ashan Asmone" w:date="2016-03-31T15:12:00Z">
              <w:r w:rsidR="00383EB6">
                <w:rPr>
                  <w:rFonts w:ascii="Calibri" w:hAnsi="Calibri"/>
                  <w:sz w:val="22"/>
                  <w:szCs w:val="22"/>
                </w:rPr>
                <w:t>AS/NZS 1580.481.1.10:1998 (R2013) Paints and related materials - Methods of test - Coatings - Exposed to weathering - Degree of flaking and peeling</w:t>
              </w:r>
            </w:ins>
          </w:p>
          <w:p w14:paraId="778B5FA2"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8E0BC31" w14:textId="77777777" w:rsidR="00E82D70" w:rsidRDefault="00E82D70" w:rsidP="00E82D70">
            <w:pPr>
              <w:pStyle w:val="NormalWeb"/>
              <w:spacing w:before="0" w:beforeAutospacing="0" w:after="0" w:afterAutospacing="0"/>
              <w:rPr>
                <w:rFonts w:ascii="Calibri" w:hAnsi="Calibri"/>
                <w:sz w:val="22"/>
                <w:szCs w:val="22"/>
              </w:rPr>
            </w:pPr>
            <w:del w:id="14532" w:author="Ashan Asmone" w:date="2016-03-31T15:14:00Z">
              <w:r w:rsidDel="00383EB6">
                <w:rPr>
                  <w:rFonts w:ascii="Calibri" w:hAnsi="Calibri"/>
                  <w:sz w:val="22"/>
                  <w:szCs w:val="22"/>
                </w:rPr>
                <w:delText>AS/NZS 1580.481.1.13:1998-Paints and related materials - Methods of test - Coatings - Exposed to weathering - Degree of fungal or algal growth</w:delText>
              </w:r>
            </w:del>
            <w:ins w:id="14533" w:author="Ashan Asmone" w:date="2016-03-31T15:14:00Z">
              <w:r w:rsidR="00383EB6">
                <w:rPr>
                  <w:rFonts w:ascii="Calibri" w:hAnsi="Calibri"/>
                  <w:sz w:val="22"/>
                  <w:szCs w:val="22"/>
                </w:rPr>
                <w:t>AS/NZS 1580.481.1.13:1998 (Reconfirmed 2013) Methods of test for paints and related materials - Exposed to weathering - Degree of fungal or algal growth</w:t>
              </w:r>
            </w:ins>
          </w:p>
          <w:p w14:paraId="20A084D6"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914C1D6" w14:textId="77777777" w:rsidR="00E82D70" w:rsidRDefault="00E82D70" w:rsidP="00E82D70">
            <w:pPr>
              <w:pStyle w:val="NormalWeb"/>
              <w:spacing w:before="0" w:beforeAutospacing="0" w:after="0" w:afterAutospacing="0"/>
              <w:rPr>
                <w:rFonts w:ascii="Calibri" w:hAnsi="Calibri"/>
                <w:sz w:val="22"/>
                <w:szCs w:val="22"/>
              </w:rPr>
            </w:pPr>
            <w:del w:id="14534" w:author="Ashan Asmone" w:date="2016-03-31T15:15:00Z">
              <w:r w:rsidDel="00383EB6">
                <w:rPr>
                  <w:rFonts w:ascii="Calibri" w:hAnsi="Calibri"/>
                  <w:sz w:val="22"/>
                  <w:szCs w:val="22"/>
                </w:rPr>
                <w:delText>AS/NZS 1580.481.1.9:1998-Paints and related materials - Methods of test - Coatings - Exposed to weathering - Degree of blistering</w:delText>
              </w:r>
            </w:del>
            <w:ins w:id="14535" w:author="Ashan Asmone" w:date="2016-03-31T15:15:00Z">
              <w:r w:rsidR="00383EB6">
                <w:rPr>
                  <w:rFonts w:ascii="Calibri" w:hAnsi="Calibri"/>
                  <w:sz w:val="22"/>
                  <w:szCs w:val="22"/>
                </w:rPr>
                <w:t>AS/NZS 1580.481.1.9:1998 (R2013) Paints and related materials - Methods of test - Coatings - Exposed to weathering - Degree of blistering</w:t>
              </w:r>
            </w:ins>
          </w:p>
          <w:p w14:paraId="3C5CFC25"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tc>
      </w:tr>
      <w:tr w:rsidR="00E82D70" w:rsidRPr="004F3C8C" w14:paraId="606BA61E" w14:textId="77777777" w:rsidTr="00E82D70">
        <w:tc>
          <w:tcPr>
            <w:tcW w:w="685" w:type="dxa"/>
          </w:tcPr>
          <w:p w14:paraId="38B8A103" w14:textId="77777777" w:rsidR="00E82D70" w:rsidRPr="004F3C8C" w:rsidRDefault="00E82D70" w:rsidP="00E82D70">
            <w:pPr>
              <w:spacing w:after="120"/>
              <w:rPr>
                <w:rFonts w:ascii="Calibri Light" w:hAnsi="Calibri Light"/>
                <w:sz w:val="16"/>
                <w:szCs w:val="16"/>
                <w:lang w:val="en-US"/>
              </w:rPr>
            </w:pPr>
            <w:r>
              <w:rPr>
                <w:rFonts w:ascii="Calibri Light" w:hAnsi="Calibri Light"/>
                <w:sz w:val="16"/>
                <w:szCs w:val="16"/>
                <w:lang w:val="en-US"/>
              </w:rPr>
              <w:t>SS</w:t>
            </w:r>
          </w:p>
        </w:tc>
        <w:tc>
          <w:tcPr>
            <w:tcW w:w="8449" w:type="dxa"/>
            <w:tcBorders>
              <w:top w:val="single" w:sz="8" w:space="0" w:color="A3A3A3"/>
              <w:left w:val="single" w:sz="8" w:space="0" w:color="A3A3A3"/>
              <w:bottom w:val="single" w:sz="8" w:space="0" w:color="A3A3A3"/>
              <w:right w:val="single" w:sz="8" w:space="0" w:color="A3A3A3"/>
            </w:tcBorders>
          </w:tcPr>
          <w:p w14:paraId="1E05CCDA"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Plaster</w:t>
            </w:r>
          </w:p>
          <w:p w14:paraId="5F909C16"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9C0F07A" w14:textId="77777777" w:rsidR="00E82D70" w:rsidRDefault="00E82D70" w:rsidP="00E82D70">
            <w:pPr>
              <w:pStyle w:val="NormalWeb"/>
              <w:spacing w:before="0" w:beforeAutospacing="0" w:after="0" w:afterAutospacing="0"/>
              <w:rPr>
                <w:rFonts w:ascii="Calibri" w:hAnsi="Calibri"/>
                <w:sz w:val="22"/>
                <w:szCs w:val="22"/>
              </w:rPr>
            </w:pPr>
            <w:del w:id="14536" w:author="Ashan Senel Asmone" w:date="2016-03-21T16:22:00Z">
              <w:r w:rsidDel="00A42019">
                <w:rPr>
                  <w:rFonts w:ascii="Calibri" w:hAnsi="Calibri"/>
                  <w:sz w:val="22"/>
                  <w:szCs w:val="22"/>
                </w:rPr>
                <w:delText>CP 56 : 1991 Code of practice for internal plastering</w:delText>
              </w:r>
            </w:del>
            <w:ins w:id="14537" w:author="Ashan Senel Asmone" w:date="2016-03-21T16:22:00Z">
              <w:r w:rsidR="00A42019">
                <w:rPr>
                  <w:rFonts w:ascii="Calibri" w:hAnsi="Calibri"/>
                  <w:sz w:val="22"/>
                  <w:szCs w:val="22"/>
                </w:rPr>
                <w:t>CP 56 : 1991 Code of practice for internal plastering</w:t>
              </w:r>
            </w:ins>
          </w:p>
          <w:p w14:paraId="09D65529"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E8DBB64"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Paints</w:t>
            </w:r>
          </w:p>
          <w:p w14:paraId="1E5ADFB2"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F446697" w14:textId="77777777" w:rsidR="00E82D70" w:rsidRDefault="00E82D70" w:rsidP="00E82D70">
            <w:pPr>
              <w:pStyle w:val="NormalWeb"/>
              <w:spacing w:before="0" w:beforeAutospacing="0" w:after="0" w:afterAutospacing="0"/>
              <w:rPr>
                <w:rFonts w:ascii="Calibri" w:hAnsi="Calibri"/>
                <w:sz w:val="22"/>
                <w:szCs w:val="22"/>
              </w:rPr>
            </w:pPr>
            <w:del w:id="14538" w:author="Ashan Asmone" w:date="2016-03-31T13:55:00Z">
              <w:r w:rsidDel="00E33639">
                <w:rPr>
                  <w:rFonts w:ascii="Calibri" w:hAnsi="Calibri"/>
                  <w:sz w:val="22"/>
                  <w:szCs w:val="22"/>
                </w:rPr>
                <w:delText>SS CP 22: Painting of buildings</w:delText>
              </w:r>
            </w:del>
            <w:ins w:id="14539" w:author="Ashan Asmone" w:date="2016-03-31T13:55:00Z">
              <w:r w:rsidR="00E33639">
                <w:rPr>
                  <w:rFonts w:ascii="Calibri" w:hAnsi="Calibri"/>
                  <w:sz w:val="22"/>
                  <w:szCs w:val="22"/>
                </w:rPr>
                <w:t>SS 542 : 2008 Code of practice for painting of buildings</w:t>
              </w:r>
            </w:ins>
          </w:p>
          <w:p w14:paraId="1E2067CE"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C3AFF1C" w14:textId="77777777" w:rsidR="00E82D70" w:rsidRDefault="00E82D70" w:rsidP="00E82D70">
            <w:pPr>
              <w:pStyle w:val="NormalWeb"/>
              <w:spacing w:before="0" w:beforeAutospacing="0" w:after="0" w:afterAutospacing="0"/>
              <w:rPr>
                <w:rFonts w:ascii="Calibri" w:hAnsi="Calibri"/>
                <w:sz w:val="22"/>
                <w:szCs w:val="22"/>
              </w:rPr>
            </w:pPr>
            <w:del w:id="14540" w:author="Ashan Asmone" w:date="2016-03-31T13:56:00Z">
              <w:r w:rsidDel="00E33639">
                <w:rPr>
                  <w:rFonts w:ascii="Calibri" w:hAnsi="Calibri"/>
                  <w:sz w:val="22"/>
                  <w:szCs w:val="22"/>
                </w:rPr>
                <w:delText>SS 5: Methods of tests for paints, varnishes and related materials</w:delText>
              </w:r>
            </w:del>
            <w:ins w:id="14541" w:author="Ashan Asmone" w:date="2016-03-31T13:56:00Z">
              <w:r w:rsidR="00E33639">
                <w:rPr>
                  <w:rFonts w:ascii="Calibri" w:hAnsi="Calibri"/>
                  <w:sz w:val="22"/>
                  <w:szCs w:val="22"/>
                </w:rPr>
                <w:t>SS 5 Series - Methods of test for paints, varnishes and related materials</w:t>
              </w:r>
            </w:ins>
          </w:p>
          <w:p w14:paraId="5E59B4A1"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2736E10" w14:textId="77777777" w:rsidR="00E82D70" w:rsidRDefault="00E82D70" w:rsidP="00E82D70">
            <w:pPr>
              <w:pStyle w:val="NormalWeb"/>
              <w:spacing w:before="0" w:beforeAutospacing="0" w:after="0" w:afterAutospacing="0"/>
              <w:rPr>
                <w:rFonts w:ascii="Calibri" w:hAnsi="Calibri"/>
                <w:sz w:val="22"/>
                <w:szCs w:val="22"/>
              </w:rPr>
            </w:pPr>
            <w:del w:id="14542" w:author="Ashan Asmone" w:date="2016-03-31T13:57:00Z">
              <w:r w:rsidDel="00492805">
                <w:rPr>
                  <w:rFonts w:ascii="Calibri" w:hAnsi="Calibri"/>
                  <w:sz w:val="22"/>
                  <w:szCs w:val="22"/>
                </w:rPr>
                <w:delText>SS 7: Paint: finishing, gloss enamel</w:delText>
              </w:r>
            </w:del>
            <w:ins w:id="14543" w:author="Ashan Asmone" w:date="2016-03-31T13:57:00Z">
              <w:r w:rsidR="00492805">
                <w:rPr>
                  <w:rFonts w:ascii="Calibri" w:hAnsi="Calibri"/>
                  <w:sz w:val="22"/>
                  <w:szCs w:val="22"/>
                </w:rPr>
                <w:t>SS 7 : 1998 Paint - Finishing, gloss enamel</w:t>
              </w:r>
            </w:ins>
          </w:p>
          <w:p w14:paraId="11523308"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97C7DDE" w14:textId="77777777" w:rsidR="00E82D70" w:rsidRDefault="00E82D70" w:rsidP="00E82D70">
            <w:pPr>
              <w:pStyle w:val="NormalWeb"/>
              <w:spacing w:before="0" w:beforeAutospacing="0" w:after="0" w:afterAutospacing="0"/>
              <w:rPr>
                <w:rFonts w:ascii="Calibri" w:hAnsi="Calibri"/>
                <w:sz w:val="22"/>
                <w:szCs w:val="22"/>
              </w:rPr>
            </w:pPr>
            <w:del w:id="14544" w:author="Ashan Asmone" w:date="2016-03-31T13:58:00Z">
              <w:r w:rsidDel="00492805">
                <w:rPr>
                  <w:rFonts w:ascii="Calibri" w:hAnsi="Calibri"/>
                  <w:sz w:val="22"/>
                  <w:szCs w:val="22"/>
                </w:rPr>
                <w:delText>SS 34: Undercoat for gloss enamel</w:delText>
              </w:r>
            </w:del>
            <w:ins w:id="14545" w:author="Ashan Asmone" w:date="2016-03-31T13:58:00Z">
              <w:r w:rsidR="00492805">
                <w:rPr>
                  <w:rFonts w:ascii="Calibri" w:hAnsi="Calibri"/>
                  <w:sz w:val="22"/>
                  <w:szCs w:val="22"/>
                </w:rPr>
                <w:t>SS 34 : 1998 Undercoat paint for gloss enamel</w:t>
              </w:r>
            </w:ins>
          </w:p>
          <w:p w14:paraId="57F57DD2"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FE8C8C3" w14:textId="77777777" w:rsidR="00E82D70" w:rsidRDefault="00E82D70" w:rsidP="00E82D70">
            <w:pPr>
              <w:pStyle w:val="NormalWeb"/>
              <w:spacing w:before="0" w:beforeAutospacing="0" w:after="0" w:afterAutospacing="0"/>
              <w:rPr>
                <w:rFonts w:ascii="Calibri" w:hAnsi="Calibri"/>
                <w:sz w:val="22"/>
                <w:szCs w:val="22"/>
              </w:rPr>
            </w:pPr>
            <w:del w:id="14546" w:author="Ashan Asmone" w:date="2016-03-31T13:59:00Z">
              <w:r w:rsidDel="00492805">
                <w:rPr>
                  <w:rFonts w:ascii="Calibri" w:hAnsi="Calibri"/>
                  <w:sz w:val="22"/>
                  <w:szCs w:val="22"/>
                </w:rPr>
                <w:delText>SS 150: Emulsion paints for decorative purposes</w:delText>
              </w:r>
            </w:del>
            <w:ins w:id="14547" w:author="Ashan Asmone" w:date="2016-03-31T13:59:00Z">
              <w:r w:rsidR="00492805">
                <w:rPr>
                  <w:rFonts w:ascii="Calibri" w:hAnsi="Calibri"/>
                  <w:sz w:val="22"/>
                  <w:szCs w:val="22"/>
                </w:rPr>
                <w:t>SS 150 : 1998 Emulsion paints for decorative purposes</w:t>
              </w:r>
            </w:ins>
          </w:p>
          <w:p w14:paraId="206ADB20"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E651EE3" w14:textId="77777777" w:rsidR="00E82D70" w:rsidRDefault="00E82D70" w:rsidP="00E82D70">
            <w:pPr>
              <w:pStyle w:val="NormalWeb"/>
              <w:spacing w:before="0" w:beforeAutospacing="0" w:after="0" w:afterAutospacing="0"/>
              <w:rPr>
                <w:rFonts w:ascii="Calibri" w:hAnsi="Calibri"/>
                <w:sz w:val="22"/>
                <w:szCs w:val="22"/>
              </w:rPr>
            </w:pPr>
            <w:del w:id="14548" w:author="Ashan Asmone" w:date="2016-03-31T14:00:00Z">
              <w:r w:rsidDel="00492805">
                <w:rPr>
                  <w:rFonts w:ascii="Calibri" w:hAnsi="Calibri"/>
                  <w:sz w:val="22"/>
                  <w:szCs w:val="22"/>
                </w:rPr>
                <w:delText>SS (CP) 82: 1999- Waterproofing of reinforced concrete buildings</w:delText>
              </w:r>
            </w:del>
            <w:ins w:id="14549" w:author="Ashan Asmone" w:date="2016-03-31T14:00:00Z">
              <w:r w:rsidR="00492805">
                <w:rPr>
                  <w:rFonts w:ascii="Calibri" w:hAnsi="Calibri"/>
                  <w:sz w:val="22"/>
                  <w:szCs w:val="22"/>
                </w:rPr>
                <w:t>CP 82 : 1999 Code of practice for waterproofing of reinforced concrete buildings</w:t>
              </w:r>
            </w:ins>
          </w:p>
          <w:p w14:paraId="485EB026"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39878CB" w14:textId="77777777" w:rsidR="00E82D70" w:rsidRDefault="00E82D70" w:rsidP="00E82D70">
            <w:pPr>
              <w:pStyle w:val="NormalWeb"/>
              <w:spacing w:before="0" w:beforeAutospacing="0" w:after="0" w:afterAutospacing="0"/>
              <w:rPr>
                <w:rFonts w:ascii="Calibri" w:hAnsi="Calibri"/>
                <w:sz w:val="22"/>
                <w:szCs w:val="22"/>
              </w:rPr>
            </w:pPr>
            <w:del w:id="14550" w:author="Ashan Asmone" w:date="2016-03-31T15:16:00Z">
              <w:r w:rsidDel="00383EB6">
                <w:rPr>
                  <w:rFonts w:ascii="Calibri" w:hAnsi="Calibri"/>
                  <w:sz w:val="22"/>
                  <w:szCs w:val="22"/>
                </w:rPr>
                <w:delText>SS 345: 1990-Algae resistant emulsion paint for decorative purposes</w:delText>
              </w:r>
            </w:del>
            <w:ins w:id="14551" w:author="Ashan Asmone" w:date="2016-03-31T15:16:00Z">
              <w:r w:rsidR="00383EB6">
                <w:rPr>
                  <w:rFonts w:ascii="Calibri" w:hAnsi="Calibri"/>
                  <w:sz w:val="22"/>
                  <w:szCs w:val="22"/>
                </w:rPr>
                <w:t>SS 345: 1990 Algae resistant emulsion paint for decorative purposes</w:t>
              </w:r>
            </w:ins>
          </w:p>
          <w:p w14:paraId="3B5EFF87"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67DBA94"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 xml:space="preserve"> </w:t>
            </w:r>
          </w:p>
        </w:tc>
      </w:tr>
      <w:tr w:rsidR="00E82D70" w:rsidRPr="004F3C8C" w14:paraId="1B986FA9" w14:textId="77777777" w:rsidTr="00E82D70">
        <w:tc>
          <w:tcPr>
            <w:tcW w:w="685" w:type="dxa"/>
          </w:tcPr>
          <w:p w14:paraId="1CD0AB63" w14:textId="77777777" w:rsidR="00E82D70" w:rsidRPr="004F3C8C" w:rsidRDefault="00E82D70" w:rsidP="00E82D70">
            <w:pPr>
              <w:spacing w:after="120"/>
              <w:rPr>
                <w:rFonts w:ascii="Calibri Light" w:hAnsi="Calibri Light"/>
                <w:sz w:val="16"/>
                <w:szCs w:val="16"/>
                <w:lang w:val="en-US"/>
              </w:rPr>
            </w:pPr>
            <w:r>
              <w:rPr>
                <w:rFonts w:ascii="Calibri Light" w:hAnsi="Calibri Light"/>
                <w:sz w:val="16"/>
                <w:szCs w:val="16"/>
                <w:lang w:val="en-US"/>
              </w:rPr>
              <w:t>ISO</w:t>
            </w:r>
          </w:p>
        </w:tc>
        <w:tc>
          <w:tcPr>
            <w:tcW w:w="8449" w:type="dxa"/>
            <w:tcBorders>
              <w:top w:val="single" w:sz="8" w:space="0" w:color="A3A3A3"/>
              <w:left w:val="single" w:sz="8" w:space="0" w:color="A3A3A3"/>
              <w:bottom w:val="single" w:sz="8" w:space="0" w:color="A3A3A3"/>
              <w:right w:val="single" w:sz="8" w:space="0" w:color="A3A3A3"/>
            </w:tcBorders>
          </w:tcPr>
          <w:p w14:paraId="0C4BAA51"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Plaster</w:t>
            </w:r>
          </w:p>
          <w:p w14:paraId="4DD1A57D"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EC691DC"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 xml:space="preserve">ISO 3048:1974 - Gypsum plasters; General test conditions </w:t>
            </w:r>
          </w:p>
          <w:p w14:paraId="22D6A2E1"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F335241"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ISO 3049:1974 - Gypsum plasters; Determination of physical properties of powder</w:t>
            </w:r>
          </w:p>
          <w:p w14:paraId="0EE74A27"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A147908"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ISO 3051:1974 - Gypsum plasters; Determination of mechanical properties</w:t>
            </w:r>
          </w:p>
          <w:p w14:paraId="5E7410F4"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5BB53CF"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ISO 3052:1974 - Gypsum plasters; Determination of water of crystallization content</w:t>
            </w:r>
          </w:p>
          <w:p w14:paraId="1E8AE6A5"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1BF157E"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Paints</w:t>
            </w:r>
          </w:p>
          <w:p w14:paraId="2AA85C8A"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7F2E4D7" w14:textId="77777777" w:rsidR="00E82D70" w:rsidRDefault="00E82D70" w:rsidP="00E82D70">
            <w:pPr>
              <w:pStyle w:val="NormalWeb"/>
              <w:spacing w:before="0" w:beforeAutospacing="0" w:after="0" w:afterAutospacing="0"/>
              <w:rPr>
                <w:rFonts w:ascii="Calibri" w:hAnsi="Calibri"/>
                <w:sz w:val="22"/>
                <w:szCs w:val="22"/>
              </w:rPr>
            </w:pPr>
            <w:del w:id="14552" w:author="Ashan Asmone" w:date="2016-03-31T15:47:00Z">
              <w:r w:rsidDel="00A010C7">
                <w:rPr>
                  <w:rFonts w:ascii="Calibri" w:hAnsi="Calibri"/>
                  <w:sz w:val="22"/>
                  <w:szCs w:val="22"/>
                </w:rPr>
                <w:delText>ISO 1513: 1992 Paints and varnishes -- Examination and preparation of samples for testing</w:delText>
              </w:r>
            </w:del>
            <w:ins w:id="14553" w:author="Ashan Asmone" w:date="2016-03-31T15:47:00Z">
              <w:r w:rsidR="00A010C7">
                <w:rPr>
                  <w:rFonts w:ascii="Calibri" w:hAnsi="Calibri"/>
                  <w:sz w:val="22"/>
                  <w:szCs w:val="22"/>
                </w:rPr>
                <w:t>ISO 1513:2010 Paints and varnishes -- Examination and preparation of test samples</w:t>
              </w:r>
            </w:ins>
          </w:p>
          <w:p w14:paraId="5C41C340"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1EC6276" w14:textId="77777777" w:rsidR="00E82D70" w:rsidRDefault="00E82D70" w:rsidP="00E82D70">
            <w:pPr>
              <w:pStyle w:val="NormalWeb"/>
              <w:spacing w:before="0" w:beforeAutospacing="0" w:after="0" w:afterAutospacing="0"/>
              <w:rPr>
                <w:rFonts w:ascii="Calibri" w:hAnsi="Calibri"/>
                <w:sz w:val="22"/>
                <w:szCs w:val="22"/>
              </w:rPr>
            </w:pPr>
            <w:del w:id="14554" w:author="Ashan Asmone" w:date="2016-03-31T15:48:00Z">
              <w:r w:rsidDel="00A010C7">
                <w:rPr>
                  <w:rFonts w:ascii="Calibri" w:hAnsi="Calibri"/>
                  <w:sz w:val="22"/>
                  <w:szCs w:val="22"/>
                </w:rPr>
                <w:delText>ISO 1514: 1993 Paints and varnishes -- Standard panels for testing</w:delText>
              </w:r>
            </w:del>
            <w:ins w:id="14555" w:author="Ashan Asmone" w:date="2016-03-31T15:48:00Z">
              <w:r w:rsidR="00A010C7">
                <w:rPr>
                  <w:rFonts w:ascii="Calibri" w:hAnsi="Calibri"/>
                  <w:sz w:val="22"/>
                  <w:szCs w:val="22"/>
                </w:rPr>
                <w:t>ISO 1514:2004 Paints and varnishes -- Standard panels for testing</w:t>
              </w:r>
            </w:ins>
          </w:p>
          <w:p w14:paraId="448A3E81"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68CBB73" w14:textId="77777777" w:rsidR="00E82D70" w:rsidRDefault="00E82D70" w:rsidP="00E82D70">
            <w:pPr>
              <w:pStyle w:val="NormalWeb"/>
              <w:spacing w:before="0" w:beforeAutospacing="0" w:after="0" w:afterAutospacing="0"/>
              <w:rPr>
                <w:rFonts w:ascii="Calibri" w:hAnsi="Calibri"/>
                <w:sz w:val="22"/>
                <w:szCs w:val="22"/>
              </w:rPr>
            </w:pPr>
            <w:del w:id="14556" w:author="Ashan Asmone" w:date="2016-03-31T15:49:00Z">
              <w:r w:rsidDel="00A010C7">
                <w:rPr>
                  <w:rFonts w:ascii="Calibri" w:hAnsi="Calibri"/>
                  <w:sz w:val="22"/>
                  <w:szCs w:val="22"/>
                </w:rPr>
                <w:delText>ISO 1516: 1981 Paints, varnishes, petroleum and related products -- Flash/no flash test -- Closed cup equilibrium method</w:delText>
              </w:r>
            </w:del>
            <w:ins w:id="14557" w:author="Ashan Asmone" w:date="2016-03-31T15:49:00Z">
              <w:r w:rsidR="00A010C7">
                <w:rPr>
                  <w:rFonts w:ascii="Calibri" w:hAnsi="Calibri"/>
                  <w:sz w:val="22"/>
                  <w:szCs w:val="22"/>
                </w:rPr>
                <w:t>ISO 1516:2002 Determination of flash/no flash -- Closed cup equilibrium method</w:t>
              </w:r>
            </w:ins>
          </w:p>
          <w:p w14:paraId="5FFFE36C"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6C48C5C" w14:textId="77777777" w:rsidR="00E82D70" w:rsidRDefault="00E82D70" w:rsidP="00E82D70">
            <w:pPr>
              <w:pStyle w:val="NormalWeb"/>
              <w:spacing w:before="0" w:beforeAutospacing="0" w:after="0" w:afterAutospacing="0"/>
              <w:rPr>
                <w:rFonts w:ascii="Calibri" w:hAnsi="Calibri"/>
                <w:sz w:val="22"/>
                <w:szCs w:val="22"/>
              </w:rPr>
            </w:pPr>
            <w:del w:id="14558" w:author="Ashan Asmone" w:date="2016-03-31T15:50:00Z">
              <w:r w:rsidDel="00A010C7">
                <w:rPr>
                  <w:rFonts w:ascii="Calibri" w:hAnsi="Calibri"/>
                  <w:sz w:val="22"/>
                  <w:szCs w:val="22"/>
                </w:rPr>
                <w:delText>ISO 1517: 1973 Paints and varnishes -- Surface-drying test -- Ballotini method</w:delText>
              </w:r>
            </w:del>
            <w:ins w:id="14559" w:author="Ashan Asmone" w:date="2016-03-31T15:50:00Z">
              <w:r w:rsidR="00A010C7">
                <w:rPr>
                  <w:rFonts w:ascii="Calibri" w:hAnsi="Calibri"/>
                  <w:sz w:val="22"/>
                  <w:szCs w:val="22"/>
                </w:rPr>
                <w:t>ISO 9117-3:2010 Paints and varnishes -- Drying tests -- Part 3: Surface-drying test using ballotini</w:t>
              </w:r>
            </w:ins>
          </w:p>
          <w:p w14:paraId="6D49955D"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AF3F903" w14:textId="77777777" w:rsidR="00E82D70" w:rsidRDefault="00E82D70" w:rsidP="00E82D70">
            <w:pPr>
              <w:pStyle w:val="NormalWeb"/>
              <w:spacing w:before="0" w:beforeAutospacing="0" w:after="0" w:afterAutospacing="0"/>
              <w:rPr>
                <w:rFonts w:ascii="Calibri" w:hAnsi="Calibri"/>
                <w:sz w:val="22"/>
                <w:szCs w:val="22"/>
              </w:rPr>
            </w:pPr>
            <w:del w:id="14560" w:author="Ashan Asmone" w:date="2016-03-31T15:50:00Z">
              <w:r w:rsidDel="00A010C7">
                <w:rPr>
                  <w:rFonts w:ascii="Calibri" w:hAnsi="Calibri"/>
                  <w:sz w:val="22"/>
                  <w:szCs w:val="22"/>
                </w:rPr>
                <w:delText>ISO 1518: 1992 Paints and varnishes -- Scratch test</w:delText>
              </w:r>
            </w:del>
            <w:ins w:id="14561" w:author="Ashan Asmone" w:date="2016-03-31T15:50:00Z">
              <w:r w:rsidR="00A010C7">
                <w:rPr>
                  <w:rFonts w:ascii="Calibri" w:hAnsi="Calibri"/>
                  <w:sz w:val="22"/>
                  <w:szCs w:val="22"/>
                </w:rPr>
                <w:t>ISO 1518-1:2011 Paints and varnishes -- Determination of scratch resistance -- Part 1: Constant-loading method</w:t>
              </w:r>
            </w:ins>
          </w:p>
          <w:p w14:paraId="3CA4B50B"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5C22F61" w14:textId="77777777" w:rsidR="00E82D70" w:rsidRDefault="00E82D70" w:rsidP="00E82D70">
            <w:pPr>
              <w:pStyle w:val="NormalWeb"/>
              <w:spacing w:before="0" w:beforeAutospacing="0" w:after="0" w:afterAutospacing="0"/>
              <w:rPr>
                <w:rFonts w:ascii="Calibri" w:hAnsi="Calibri"/>
                <w:sz w:val="22"/>
                <w:szCs w:val="22"/>
              </w:rPr>
            </w:pPr>
            <w:del w:id="14562" w:author="Ashan Asmone" w:date="2016-03-31T15:51:00Z">
              <w:r w:rsidDel="00A010C7">
                <w:rPr>
                  <w:rFonts w:ascii="Calibri" w:hAnsi="Calibri"/>
                  <w:sz w:val="22"/>
                  <w:szCs w:val="22"/>
                </w:rPr>
                <w:delText>ISO 1519: 1973 Paints and varnishes -- Bend test (cylindrical mandrel)</w:delText>
              </w:r>
            </w:del>
            <w:ins w:id="14563" w:author="Ashan Asmone" w:date="2016-03-31T15:51:00Z">
              <w:r w:rsidR="00A010C7">
                <w:rPr>
                  <w:rFonts w:ascii="Calibri" w:hAnsi="Calibri"/>
                  <w:sz w:val="22"/>
                  <w:szCs w:val="22"/>
                </w:rPr>
                <w:t>ISO 1519:2011 Paints and varnishes -- Bend test (cylindrical mandrel)</w:t>
              </w:r>
            </w:ins>
          </w:p>
          <w:p w14:paraId="55A0618C"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4CB1260" w14:textId="77777777" w:rsidR="00E82D70" w:rsidRDefault="00E82D70" w:rsidP="00E82D70">
            <w:pPr>
              <w:pStyle w:val="NormalWeb"/>
              <w:spacing w:before="0" w:beforeAutospacing="0" w:after="0" w:afterAutospacing="0"/>
              <w:rPr>
                <w:rFonts w:ascii="Calibri" w:hAnsi="Calibri"/>
                <w:sz w:val="22"/>
                <w:szCs w:val="22"/>
              </w:rPr>
            </w:pPr>
            <w:del w:id="14564" w:author="Ashan Asmone" w:date="2016-03-31T15:52:00Z">
              <w:r w:rsidDel="00A010C7">
                <w:rPr>
                  <w:rFonts w:ascii="Calibri" w:hAnsi="Calibri"/>
                  <w:sz w:val="22"/>
                  <w:szCs w:val="22"/>
                </w:rPr>
                <w:delText>ISO 1520: 1999 Paints and varnishes -- Cupping test (available in English only)</w:delText>
              </w:r>
            </w:del>
            <w:ins w:id="14565" w:author="Ashan Asmone" w:date="2016-03-31T15:52:00Z">
              <w:r w:rsidR="00A010C7">
                <w:rPr>
                  <w:rFonts w:ascii="Calibri" w:hAnsi="Calibri"/>
                  <w:sz w:val="22"/>
                  <w:szCs w:val="22"/>
                </w:rPr>
                <w:t>ISO 1520:2006 - Paints and varnishes -- Cupping test</w:t>
              </w:r>
            </w:ins>
          </w:p>
          <w:p w14:paraId="7D8CB088"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95D526F" w14:textId="77777777" w:rsidR="00E82D70" w:rsidRDefault="00E82D70" w:rsidP="00E82D70">
            <w:pPr>
              <w:pStyle w:val="NormalWeb"/>
              <w:spacing w:before="0" w:beforeAutospacing="0" w:after="0" w:afterAutospacing="0"/>
              <w:rPr>
                <w:rFonts w:ascii="Calibri" w:hAnsi="Calibri"/>
                <w:sz w:val="22"/>
                <w:szCs w:val="22"/>
              </w:rPr>
            </w:pPr>
            <w:del w:id="14566" w:author="Ashan Asmone" w:date="2016-03-31T15:53:00Z">
              <w:r w:rsidDel="00A010C7">
                <w:rPr>
                  <w:rFonts w:ascii="Calibri" w:hAnsi="Calibri"/>
                  <w:sz w:val="22"/>
                  <w:szCs w:val="22"/>
                </w:rPr>
                <w:delText>ISO 1522: 1998 Paints and varnishes -- Pendulum damping test</w:delText>
              </w:r>
            </w:del>
            <w:ins w:id="14567" w:author="Ashan Asmone" w:date="2016-03-31T15:53:00Z">
              <w:r w:rsidR="00A010C7">
                <w:rPr>
                  <w:rFonts w:ascii="Calibri" w:hAnsi="Calibri"/>
                  <w:sz w:val="22"/>
                  <w:szCs w:val="22"/>
                </w:rPr>
                <w:t>ISO 1522:2006 Paints and varnishes -- Pendulum damping test</w:t>
              </w:r>
            </w:ins>
          </w:p>
          <w:p w14:paraId="2C303E13"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1CA18E5" w14:textId="77777777" w:rsidR="00E82D70" w:rsidRDefault="00E82D70" w:rsidP="00E82D70">
            <w:pPr>
              <w:pStyle w:val="NormalWeb"/>
              <w:spacing w:before="0" w:beforeAutospacing="0" w:after="0" w:afterAutospacing="0"/>
              <w:rPr>
                <w:rFonts w:ascii="Calibri" w:hAnsi="Calibri"/>
                <w:sz w:val="22"/>
                <w:szCs w:val="22"/>
              </w:rPr>
            </w:pPr>
            <w:del w:id="14568" w:author="Ashan Asmone" w:date="2016-03-31T15:54:00Z">
              <w:r w:rsidDel="00A010C7">
                <w:rPr>
                  <w:rFonts w:ascii="Calibri" w:hAnsi="Calibri"/>
                  <w:sz w:val="22"/>
                  <w:szCs w:val="22"/>
                </w:rPr>
                <w:delText>ISO 1523: 1983 Paints, varnishes, petroleum and related products -- Determination of flashpoint -- Closed cup equilibrium method</w:delText>
              </w:r>
            </w:del>
            <w:ins w:id="14569" w:author="Ashan Asmone" w:date="2016-03-31T15:54:00Z">
              <w:r w:rsidR="00A010C7">
                <w:rPr>
                  <w:rFonts w:ascii="Calibri" w:hAnsi="Calibri"/>
                  <w:sz w:val="22"/>
                  <w:szCs w:val="22"/>
                </w:rPr>
                <w:t>ISO 1523:2002 Determination of flash point -- Closed cup equilibrium method</w:t>
              </w:r>
            </w:ins>
          </w:p>
          <w:p w14:paraId="5129F9A8"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25B9485" w14:textId="77777777" w:rsidR="00E82D70" w:rsidRDefault="00E82D70" w:rsidP="00E82D70">
            <w:pPr>
              <w:pStyle w:val="NormalWeb"/>
              <w:spacing w:before="0" w:beforeAutospacing="0" w:after="0" w:afterAutospacing="0"/>
              <w:rPr>
                <w:rFonts w:ascii="Calibri" w:hAnsi="Calibri"/>
                <w:sz w:val="22"/>
                <w:szCs w:val="22"/>
              </w:rPr>
            </w:pPr>
            <w:del w:id="14570" w:author="Ashan Asmone" w:date="2016-03-31T15:56:00Z">
              <w:r w:rsidDel="00A010C7">
                <w:rPr>
                  <w:rFonts w:ascii="Calibri" w:hAnsi="Calibri"/>
                  <w:sz w:val="22"/>
                  <w:szCs w:val="22"/>
                </w:rPr>
                <w:delText>ISO 1524: 2000 Paints, varnishes and printing inks -- Determination of fineness of grind</w:delText>
              </w:r>
            </w:del>
            <w:ins w:id="14571" w:author="Ashan Asmone" w:date="2016-03-31T15:56:00Z">
              <w:r w:rsidR="00A010C7">
                <w:rPr>
                  <w:rFonts w:ascii="Calibri" w:hAnsi="Calibri"/>
                  <w:sz w:val="22"/>
                  <w:szCs w:val="22"/>
                </w:rPr>
                <w:t>ISO 1524:2013 Paints, varnishes and printing inks -- Determination of fineness of grind</w:t>
              </w:r>
            </w:ins>
          </w:p>
          <w:p w14:paraId="1E5DA123"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8FB87FF" w14:textId="77777777" w:rsidR="00E82D70" w:rsidRDefault="00E82D70" w:rsidP="00E82D70">
            <w:pPr>
              <w:pStyle w:val="NormalWeb"/>
              <w:spacing w:before="0" w:beforeAutospacing="0" w:after="0" w:afterAutospacing="0"/>
              <w:rPr>
                <w:rFonts w:ascii="Calibri" w:hAnsi="Calibri"/>
                <w:sz w:val="22"/>
                <w:szCs w:val="22"/>
              </w:rPr>
            </w:pPr>
            <w:del w:id="14572" w:author="Ashan Asmone" w:date="2016-03-31T15:58:00Z">
              <w:r w:rsidDel="00A010C7">
                <w:rPr>
                  <w:rFonts w:ascii="Calibri" w:hAnsi="Calibri"/>
                  <w:sz w:val="22"/>
                  <w:szCs w:val="22"/>
                </w:rPr>
                <w:delText>ISO 2409: 1992 Paints and varnishes -- Cross-cut test</w:delText>
              </w:r>
            </w:del>
            <w:ins w:id="14573" w:author="Ashan Asmone" w:date="2016-03-31T15:58:00Z">
              <w:r w:rsidR="00A010C7">
                <w:rPr>
                  <w:rFonts w:ascii="Calibri" w:hAnsi="Calibri"/>
                  <w:sz w:val="22"/>
                  <w:szCs w:val="22"/>
                </w:rPr>
                <w:t>ISO 2409:2013 Paints and varnishes -- Cross-cut test</w:t>
              </w:r>
            </w:ins>
          </w:p>
          <w:p w14:paraId="349CF1AB"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3EFF129" w14:textId="77777777" w:rsidR="00E82D70" w:rsidRDefault="00E82D70" w:rsidP="00E82D70">
            <w:pPr>
              <w:pStyle w:val="NormalWeb"/>
              <w:spacing w:before="0" w:beforeAutospacing="0" w:after="0" w:afterAutospacing="0"/>
              <w:rPr>
                <w:rFonts w:ascii="Calibri" w:hAnsi="Calibri"/>
                <w:sz w:val="22"/>
                <w:szCs w:val="22"/>
              </w:rPr>
            </w:pPr>
            <w:del w:id="14574" w:author="Ashan Asmone" w:date="2016-03-31T15:59:00Z">
              <w:r w:rsidDel="00A010C7">
                <w:rPr>
                  <w:rFonts w:ascii="Calibri" w:hAnsi="Calibri"/>
                  <w:sz w:val="22"/>
                  <w:szCs w:val="22"/>
                </w:rPr>
                <w:delText>ISO 2431: 1993 Paints and varnishes -- Determination of flow time by use of flow cups</w:delText>
              </w:r>
            </w:del>
            <w:ins w:id="14575" w:author="Ashan Asmone" w:date="2016-03-31T15:59:00Z">
              <w:r w:rsidR="00A010C7">
                <w:rPr>
                  <w:rFonts w:ascii="Calibri" w:hAnsi="Calibri"/>
                  <w:sz w:val="22"/>
                  <w:szCs w:val="22"/>
                </w:rPr>
                <w:t>ISO 2431:2011 Paints and varnishes -- Determination of flow time by use of flow cups</w:t>
              </w:r>
            </w:ins>
          </w:p>
          <w:p w14:paraId="270362AD"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7ED43D7" w14:textId="77777777" w:rsidR="00E82D70" w:rsidRDefault="00E82D70" w:rsidP="00E82D70">
            <w:pPr>
              <w:pStyle w:val="NormalWeb"/>
              <w:spacing w:before="0" w:beforeAutospacing="0" w:after="0" w:afterAutospacing="0"/>
              <w:rPr>
                <w:rFonts w:ascii="Calibri" w:hAnsi="Calibri"/>
                <w:sz w:val="22"/>
                <w:szCs w:val="22"/>
              </w:rPr>
            </w:pPr>
            <w:del w:id="14576" w:author="Ashan Asmone" w:date="2016-03-31T16:00:00Z">
              <w:r w:rsidDel="00A010C7">
                <w:rPr>
                  <w:rFonts w:ascii="Calibri" w:hAnsi="Calibri"/>
                  <w:sz w:val="22"/>
                  <w:szCs w:val="22"/>
                </w:rPr>
                <w:delText>ISO 2808: 1997 Paints and varnishes -- Determination of film thickness</w:delText>
              </w:r>
            </w:del>
            <w:ins w:id="14577" w:author="Ashan Asmone" w:date="2016-03-31T16:00:00Z">
              <w:r w:rsidR="00A010C7">
                <w:rPr>
                  <w:rFonts w:ascii="Calibri" w:hAnsi="Calibri"/>
                  <w:sz w:val="22"/>
                  <w:szCs w:val="22"/>
                </w:rPr>
                <w:t>ISO 2808:2007 Paints and varnishes -- Determination of film thickness</w:t>
              </w:r>
            </w:ins>
          </w:p>
          <w:p w14:paraId="74506366"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B022728" w14:textId="77777777" w:rsidR="00E82D70" w:rsidRDefault="00E82D70" w:rsidP="00E82D70">
            <w:pPr>
              <w:pStyle w:val="NormalWeb"/>
              <w:spacing w:before="0" w:beforeAutospacing="0" w:after="0" w:afterAutospacing="0"/>
              <w:rPr>
                <w:rFonts w:ascii="Calibri" w:hAnsi="Calibri"/>
                <w:sz w:val="22"/>
                <w:szCs w:val="22"/>
              </w:rPr>
            </w:pPr>
            <w:del w:id="14578" w:author="Ashan Asmone" w:date="2016-03-31T16:00:00Z">
              <w:r w:rsidDel="00A010C7">
                <w:rPr>
                  <w:rFonts w:ascii="Calibri" w:hAnsi="Calibri"/>
                  <w:sz w:val="22"/>
                  <w:szCs w:val="22"/>
                </w:rPr>
                <w:delText>ISO 2810: 1974 Paints and varnishes -- Notes for guidance on the conduct of natural weathering tests</w:delText>
              </w:r>
            </w:del>
            <w:ins w:id="14579" w:author="Ashan Asmone" w:date="2016-03-31T16:00:00Z">
              <w:r w:rsidR="00A010C7">
                <w:rPr>
                  <w:rFonts w:ascii="Calibri" w:hAnsi="Calibri"/>
                  <w:sz w:val="22"/>
                  <w:szCs w:val="22"/>
                </w:rPr>
                <w:t>ISO 2810:2004 Paints and varnishes -- Natural weathering of coatings -- Exposure and assessment</w:t>
              </w:r>
            </w:ins>
          </w:p>
          <w:p w14:paraId="2CA500F9"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1232952" w14:textId="77777777" w:rsidR="00E82D70" w:rsidRDefault="00E82D70" w:rsidP="00E82D70">
            <w:pPr>
              <w:pStyle w:val="NormalWeb"/>
              <w:spacing w:before="0" w:beforeAutospacing="0" w:after="0" w:afterAutospacing="0"/>
              <w:rPr>
                <w:rFonts w:ascii="Calibri" w:hAnsi="Calibri"/>
                <w:sz w:val="22"/>
                <w:szCs w:val="22"/>
              </w:rPr>
            </w:pPr>
            <w:del w:id="14580" w:author="Ashan Asmone" w:date="2016-03-31T16:25:00Z">
              <w:r w:rsidDel="00FE74A8">
                <w:rPr>
                  <w:rFonts w:ascii="Calibri" w:hAnsi="Calibri"/>
                  <w:sz w:val="22"/>
                  <w:szCs w:val="22"/>
                </w:rPr>
                <w:delText>ISO 2811-1: 1997 Paints and varnishes -- Determination of density -- Part 1: Pyknometer method</w:delText>
              </w:r>
            </w:del>
            <w:ins w:id="14581" w:author="Ashan Asmone" w:date="2016-03-31T16:25:00Z">
              <w:r w:rsidR="00FE74A8">
                <w:rPr>
                  <w:rFonts w:ascii="Calibri" w:hAnsi="Calibri"/>
                  <w:sz w:val="22"/>
                  <w:szCs w:val="22"/>
                </w:rPr>
                <w:t>ISO 2811-1:2016 Paints and varnishes -- Determination of density -- Part 1: Pycnometer method</w:t>
              </w:r>
            </w:ins>
          </w:p>
          <w:p w14:paraId="4CF518F6"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1CB7DF7" w14:textId="77777777" w:rsidR="00E82D70" w:rsidRDefault="00E82D70" w:rsidP="00E82D70">
            <w:pPr>
              <w:pStyle w:val="NormalWeb"/>
              <w:spacing w:before="0" w:beforeAutospacing="0" w:after="0" w:afterAutospacing="0"/>
              <w:rPr>
                <w:rFonts w:ascii="Calibri" w:hAnsi="Calibri"/>
                <w:sz w:val="22"/>
                <w:szCs w:val="22"/>
              </w:rPr>
            </w:pPr>
            <w:del w:id="14582" w:author="Ashan Asmone" w:date="2016-03-31T16:31:00Z">
              <w:r w:rsidDel="00FE74A8">
                <w:rPr>
                  <w:rFonts w:ascii="Calibri" w:hAnsi="Calibri"/>
                  <w:sz w:val="22"/>
                  <w:szCs w:val="22"/>
                </w:rPr>
                <w:delText>ISO 2811-2: 1997 Paints and varnishes -- Determination of density -- Part 2:Immersed body (plummet) method</w:delText>
              </w:r>
            </w:del>
            <w:ins w:id="14583" w:author="Ashan Asmone" w:date="2016-03-31T16:31:00Z">
              <w:r w:rsidR="00FE74A8">
                <w:rPr>
                  <w:rFonts w:ascii="Calibri" w:hAnsi="Calibri"/>
                  <w:sz w:val="22"/>
                  <w:szCs w:val="22"/>
                </w:rPr>
                <w:t>ISO 2811-2:2011 Paints and varnishes -- Determination of density -- Part 2: Immersed body (plummet) method</w:t>
              </w:r>
            </w:ins>
          </w:p>
          <w:p w14:paraId="26AC5C73"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D637B06" w14:textId="77777777" w:rsidR="00E82D70" w:rsidRDefault="00E82D70" w:rsidP="00E82D70">
            <w:pPr>
              <w:pStyle w:val="NormalWeb"/>
              <w:spacing w:before="0" w:beforeAutospacing="0" w:after="0" w:afterAutospacing="0"/>
              <w:rPr>
                <w:rFonts w:ascii="Calibri" w:hAnsi="Calibri"/>
                <w:sz w:val="22"/>
                <w:szCs w:val="22"/>
              </w:rPr>
            </w:pPr>
            <w:del w:id="14584" w:author="Ashan Asmone" w:date="2016-03-31T16:32:00Z">
              <w:r w:rsidDel="00FE74A8">
                <w:rPr>
                  <w:rFonts w:ascii="Calibri" w:hAnsi="Calibri"/>
                  <w:sz w:val="22"/>
                  <w:szCs w:val="22"/>
                </w:rPr>
                <w:delText>ISO 2811-3: 1997 Paints and varnishes -- Determination of density -- Part 3: Oscillation method</w:delText>
              </w:r>
            </w:del>
            <w:ins w:id="14585" w:author="Ashan Asmone" w:date="2016-03-31T16:32:00Z">
              <w:r w:rsidR="00FE74A8">
                <w:rPr>
                  <w:rFonts w:ascii="Calibri" w:hAnsi="Calibri"/>
                  <w:sz w:val="22"/>
                  <w:szCs w:val="22"/>
                </w:rPr>
                <w:t>ISO 2811-3:2011 Paints and varnishes -- Determination of density -- Part 3: Oscillation method</w:t>
              </w:r>
            </w:ins>
          </w:p>
          <w:p w14:paraId="2C736774"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254918C" w14:textId="77777777" w:rsidR="00E82D70" w:rsidRDefault="00E82D70" w:rsidP="00E82D70">
            <w:pPr>
              <w:pStyle w:val="NormalWeb"/>
              <w:spacing w:before="0" w:beforeAutospacing="0" w:after="0" w:afterAutospacing="0"/>
              <w:rPr>
                <w:rFonts w:ascii="Calibri" w:hAnsi="Calibri"/>
                <w:sz w:val="22"/>
                <w:szCs w:val="22"/>
              </w:rPr>
            </w:pPr>
            <w:del w:id="14586" w:author="Ashan Asmone" w:date="2016-03-31T16:33:00Z">
              <w:r w:rsidDel="00FE74A8">
                <w:rPr>
                  <w:rFonts w:ascii="Calibri" w:hAnsi="Calibri"/>
                  <w:sz w:val="22"/>
                  <w:szCs w:val="22"/>
                </w:rPr>
                <w:delText>ISO 2811-4: 1997 Paints and varnishes -- Determination of density -- Part 4: Pressure cup method</w:delText>
              </w:r>
            </w:del>
            <w:ins w:id="14587" w:author="Ashan Asmone" w:date="2016-03-31T16:33:00Z">
              <w:r w:rsidR="00FE74A8">
                <w:rPr>
                  <w:rFonts w:ascii="Calibri" w:hAnsi="Calibri"/>
                  <w:sz w:val="22"/>
                  <w:szCs w:val="22"/>
                </w:rPr>
                <w:t>ISO 2811-4:2011 Paints and varnishes -- Determination of density -- Part 4: Pressure cup method</w:t>
              </w:r>
            </w:ins>
          </w:p>
          <w:p w14:paraId="6160A1D7"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32DAA38" w14:textId="77777777" w:rsidR="00E82D70" w:rsidRDefault="00E82D70" w:rsidP="00E82D70">
            <w:pPr>
              <w:pStyle w:val="NormalWeb"/>
              <w:spacing w:before="0" w:beforeAutospacing="0" w:after="0" w:afterAutospacing="0"/>
              <w:rPr>
                <w:rFonts w:ascii="Calibri" w:hAnsi="Calibri"/>
                <w:sz w:val="22"/>
                <w:szCs w:val="22"/>
              </w:rPr>
            </w:pPr>
            <w:del w:id="14588" w:author="Ashan Asmone" w:date="2016-03-31T16:34:00Z">
              <w:r w:rsidDel="00FE74A8">
                <w:rPr>
                  <w:rFonts w:ascii="Calibri" w:hAnsi="Calibri"/>
                  <w:sz w:val="22"/>
                  <w:szCs w:val="22"/>
                </w:rPr>
                <w:delText>ISO 2812-1: 1993 Paints and varnishes -- Determination of resistance to liquids -- Part 1: General methods</w:delText>
              </w:r>
            </w:del>
            <w:ins w:id="14589" w:author="Ashan Asmone" w:date="2016-03-31T16:34:00Z">
              <w:r w:rsidR="00FE74A8">
                <w:rPr>
                  <w:rFonts w:ascii="Calibri" w:hAnsi="Calibri"/>
                  <w:sz w:val="22"/>
                  <w:szCs w:val="22"/>
                </w:rPr>
                <w:t>ISO 2812-1:2007 Paints and varnishes -- Determination of resistance to liquids -- Part 1: Immersion in liquids other than water</w:t>
              </w:r>
            </w:ins>
          </w:p>
          <w:p w14:paraId="19E7FC84"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3CF0315" w14:textId="77777777" w:rsidR="00E82D70" w:rsidRDefault="00E82D70" w:rsidP="00E82D70">
            <w:pPr>
              <w:pStyle w:val="NormalWeb"/>
              <w:spacing w:before="0" w:beforeAutospacing="0" w:after="0" w:afterAutospacing="0"/>
              <w:rPr>
                <w:rFonts w:ascii="Calibri" w:hAnsi="Calibri"/>
                <w:sz w:val="22"/>
                <w:szCs w:val="22"/>
              </w:rPr>
            </w:pPr>
            <w:del w:id="14590" w:author="Ashan Asmone" w:date="2016-03-31T16:35:00Z">
              <w:r w:rsidDel="00FE74A8">
                <w:rPr>
                  <w:rFonts w:ascii="Calibri" w:hAnsi="Calibri"/>
                  <w:sz w:val="22"/>
                  <w:szCs w:val="22"/>
                </w:rPr>
                <w:delText>ISO 2812-2: 1993 Paints and varnishes -- Determination of resistance to liquids -- Part 2: Water immersion method</w:delText>
              </w:r>
            </w:del>
            <w:ins w:id="14591" w:author="Ashan Asmone" w:date="2016-03-31T16:35:00Z">
              <w:r w:rsidR="00FE74A8">
                <w:rPr>
                  <w:rFonts w:ascii="Calibri" w:hAnsi="Calibri"/>
                  <w:sz w:val="22"/>
                  <w:szCs w:val="22"/>
                </w:rPr>
                <w:t>ISO 2812-2:2007 Paints and varnishes -- Determination of resistance to liquids -- Part 2: Water immersion method</w:t>
              </w:r>
            </w:ins>
          </w:p>
          <w:p w14:paraId="67B62022"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0FB9A95" w14:textId="77777777" w:rsidR="00E82D70" w:rsidRDefault="00E82D70" w:rsidP="00E82D70">
            <w:pPr>
              <w:pStyle w:val="NormalWeb"/>
              <w:spacing w:before="0" w:beforeAutospacing="0" w:after="0" w:afterAutospacing="0"/>
              <w:rPr>
                <w:rFonts w:ascii="Calibri" w:hAnsi="Calibri"/>
                <w:sz w:val="22"/>
                <w:szCs w:val="22"/>
              </w:rPr>
            </w:pPr>
            <w:del w:id="14592" w:author="Ashan Asmone" w:date="2016-03-31T16:36:00Z">
              <w:r w:rsidDel="00FE74A8">
                <w:rPr>
                  <w:rFonts w:ascii="Calibri" w:hAnsi="Calibri"/>
                  <w:sz w:val="22"/>
                  <w:szCs w:val="22"/>
                </w:rPr>
                <w:delText>ISO 2813: 1994 Paints and varnishes -- Determination of specular gloss of non-metallic paint films at 20 degrees, 60 degrees and 85 degrees</w:delText>
              </w:r>
            </w:del>
            <w:ins w:id="14593" w:author="Ashan Asmone" w:date="2016-03-31T16:36:00Z">
              <w:r w:rsidR="00FE74A8">
                <w:rPr>
                  <w:rFonts w:ascii="Calibri" w:hAnsi="Calibri"/>
                  <w:sz w:val="22"/>
                  <w:szCs w:val="22"/>
                </w:rPr>
                <w:t>ISO 2813:2014 Paints and varnishes -- Determination of gloss value at 20 degrees, 60 degrees and 85 degrees</w:t>
              </w:r>
            </w:ins>
          </w:p>
          <w:p w14:paraId="5F6624FD"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CA5D619" w14:textId="77777777" w:rsidR="00E82D70" w:rsidRDefault="00E82D70" w:rsidP="00E82D70">
            <w:pPr>
              <w:pStyle w:val="NormalWeb"/>
              <w:spacing w:before="0" w:beforeAutospacing="0" w:after="0" w:afterAutospacing="0"/>
              <w:rPr>
                <w:rFonts w:ascii="Calibri" w:hAnsi="Calibri"/>
                <w:sz w:val="22"/>
                <w:szCs w:val="22"/>
              </w:rPr>
            </w:pPr>
            <w:del w:id="14594" w:author="Ashan Asmone" w:date="2016-03-31T16:38:00Z">
              <w:r w:rsidDel="00FE74A8">
                <w:rPr>
                  <w:rFonts w:ascii="Calibri" w:hAnsi="Calibri"/>
                  <w:sz w:val="22"/>
                  <w:szCs w:val="22"/>
                </w:rPr>
                <w:delText>ISO 2814: 1973 Paints and varnishes -- Comparison of contrast ratio (hiding power) of paints of the same type and colour</w:delText>
              </w:r>
            </w:del>
            <w:ins w:id="14595" w:author="Ashan Asmone" w:date="2016-03-31T16:38:00Z">
              <w:r w:rsidR="00FE74A8">
                <w:rPr>
                  <w:rFonts w:ascii="Calibri" w:hAnsi="Calibri"/>
                  <w:sz w:val="22"/>
                  <w:szCs w:val="22"/>
                </w:rPr>
                <w:t>BS EN ISO 2814:2006, BS 3900-D4:2006 Paints and varnishes. Comparison of contrast ratio (hiding power) of paints of the same type and colour</w:t>
              </w:r>
            </w:ins>
          </w:p>
          <w:p w14:paraId="31137545"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2869907" w14:textId="77777777" w:rsidR="00E82D70" w:rsidRDefault="00E82D70" w:rsidP="00E82D70">
            <w:pPr>
              <w:pStyle w:val="NormalWeb"/>
              <w:spacing w:before="0" w:beforeAutospacing="0" w:after="0" w:afterAutospacing="0"/>
              <w:rPr>
                <w:rFonts w:ascii="Calibri" w:hAnsi="Calibri"/>
                <w:sz w:val="22"/>
                <w:szCs w:val="22"/>
              </w:rPr>
            </w:pPr>
            <w:del w:id="14596" w:author="Ashan Asmone" w:date="2016-03-31T16:39:00Z">
              <w:r w:rsidDel="00FE74A8">
                <w:rPr>
                  <w:rFonts w:ascii="Calibri" w:hAnsi="Calibri"/>
                  <w:sz w:val="22"/>
                  <w:szCs w:val="22"/>
                </w:rPr>
                <w:delText>ISO 2815: 1973 Paints and varnishes -- Buchholz indentation test</w:delText>
              </w:r>
            </w:del>
            <w:ins w:id="14597" w:author="Ashan Asmone" w:date="2016-03-31T16:39:00Z">
              <w:r w:rsidR="00FE74A8">
                <w:rPr>
                  <w:rFonts w:ascii="Calibri" w:hAnsi="Calibri"/>
                  <w:sz w:val="22"/>
                  <w:szCs w:val="22"/>
                </w:rPr>
                <w:t>ISO 2815:2003 Paints and varnishes -- Buchholz indentation test</w:t>
              </w:r>
            </w:ins>
          </w:p>
          <w:p w14:paraId="10A98DE4"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3B53054" w14:textId="77777777" w:rsidR="00E82D70" w:rsidRDefault="00E82D70" w:rsidP="00E82D70">
            <w:pPr>
              <w:pStyle w:val="NormalWeb"/>
              <w:spacing w:before="0" w:beforeAutospacing="0" w:after="0" w:afterAutospacing="0"/>
              <w:rPr>
                <w:rFonts w:ascii="Calibri" w:hAnsi="Calibri"/>
                <w:sz w:val="22"/>
                <w:szCs w:val="22"/>
              </w:rPr>
            </w:pPr>
            <w:del w:id="14598" w:author="Ashan Asmone" w:date="2016-03-31T16:40:00Z">
              <w:r w:rsidDel="00FE74A8">
                <w:rPr>
                  <w:rFonts w:ascii="Calibri" w:hAnsi="Calibri"/>
                  <w:sz w:val="22"/>
                  <w:szCs w:val="22"/>
                </w:rPr>
                <w:delText>ISO 2884-1: 1999 Paints and varnishes -- Determination of viscosity using rotary viscometers -- Part 1: Cone-and-plate viscometer operated at a high rate of shear</w:delText>
              </w:r>
            </w:del>
            <w:ins w:id="14599" w:author="Ashan Asmone" w:date="2016-03-31T16:40:00Z">
              <w:r w:rsidR="00FE74A8">
                <w:rPr>
                  <w:rFonts w:ascii="Calibri" w:hAnsi="Calibri"/>
                  <w:sz w:val="22"/>
                  <w:szCs w:val="22"/>
                </w:rPr>
                <w:t>ISO 2884-1:1999 Paints and varnishes -- Determination of viscosity using rotary viscometers -- Part 1: Cone-and-plate viscometer operated at a high rate of shear</w:t>
              </w:r>
            </w:ins>
          </w:p>
          <w:p w14:paraId="690BF1D0"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A48969A" w14:textId="77777777" w:rsidR="00E82D70" w:rsidRDefault="00E82D70" w:rsidP="00E82D70">
            <w:pPr>
              <w:pStyle w:val="NormalWeb"/>
              <w:spacing w:before="0" w:beforeAutospacing="0" w:after="0" w:afterAutospacing="0"/>
              <w:rPr>
                <w:rFonts w:ascii="Calibri" w:hAnsi="Calibri"/>
                <w:sz w:val="22"/>
                <w:szCs w:val="22"/>
              </w:rPr>
            </w:pPr>
            <w:del w:id="14600" w:author="Ashan Asmone" w:date="2016-03-31T16:41:00Z">
              <w:r w:rsidDel="00FE74A8">
                <w:rPr>
                  <w:rFonts w:ascii="Calibri" w:hAnsi="Calibri"/>
                  <w:sz w:val="22"/>
                  <w:szCs w:val="22"/>
                </w:rPr>
                <w:delText>ISO 3231: 1993 Paints and varnishes -- Determination of resistance to humid atmospheres containing sulfur dioxide</w:delText>
              </w:r>
            </w:del>
            <w:ins w:id="14601" w:author="Ashan Asmone" w:date="2016-03-31T16:41:00Z">
              <w:r w:rsidR="00FE74A8">
                <w:rPr>
                  <w:rFonts w:ascii="Calibri" w:hAnsi="Calibri"/>
                  <w:sz w:val="22"/>
                  <w:szCs w:val="22"/>
                </w:rPr>
                <w:t>ISO 3231: 1993 Paints and varnishes -- Determination of resistance to humid atmospheres containing sulfur dioxide</w:t>
              </w:r>
            </w:ins>
          </w:p>
          <w:p w14:paraId="1DC643DA"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A25B49F" w14:textId="77777777" w:rsidR="00E82D70" w:rsidRDefault="00E82D70" w:rsidP="00E82D70">
            <w:pPr>
              <w:pStyle w:val="NormalWeb"/>
              <w:spacing w:before="0" w:beforeAutospacing="0" w:after="0" w:afterAutospacing="0"/>
              <w:rPr>
                <w:rFonts w:ascii="Calibri" w:hAnsi="Calibri"/>
                <w:sz w:val="22"/>
                <w:szCs w:val="22"/>
              </w:rPr>
            </w:pPr>
            <w:del w:id="14602" w:author="Ashan Asmone" w:date="2016-03-31T16:42:00Z">
              <w:r w:rsidDel="00FE74A8">
                <w:rPr>
                  <w:rFonts w:ascii="Calibri" w:hAnsi="Calibri"/>
                  <w:sz w:val="22"/>
                  <w:szCs w:val="22"/>
                </w:rPr>
                <w:delText>ISO 3233: 1998 Paints and varnishes -- Determination of percentage volume of non-volatile matter by measuring the density of a dried coating</w:delText>
              </w:r>
            </w:del>
            <w:ins w:id="14603" w:author="Ashan Asmone" w:date="2016-03-31T16:42:00Z">
              <w:r w:rsidR="00FE74A8">
                <w:rPr>
                  <w:rFonts w:ascii="Calibri" w:hAnsi="Calibri"/>
                  <w:sz w:val="22"/>
                  <w:szCs w:val="22"/>
                </w:rPr>
                <w:t>ISO 3233-1:2013 Paints and varnishes -- Determination of the percentage volume of non-volatile matter -- Part 1: Method using a coated test panel to determine non-volatile matter and to determine dry film density by the Archimedes principle</w:t>
              </w:r>
            </w:ins>
          </w:p>
          <w:p w14:paraId="738F1AF7"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40A6273" w14:textId="77777777" w:rsidR="00E82D70" w:rsidRDefault="00E82D70" w:rsidP="00E82D70">
            <w:pPr>
              <w:pStyle w:val="NormalWeb"/>
              <w:spacing w:before="0" w:beforeAutospacing="0" w:after="0" w:afterAutospacing="0"/>
              <w:rPr>
                <w:rFonts w:ascii="Calibri" w:hAnsi="Calibri"/>
                <w:sz w:val="22"/>
                <w:szCs w:val="22"/>
              </w:rPr>
            </w:pPr>
            <w:del w:id="14604" w:author="Ashan Asmone" w:date="2016-03-31T16:43:00Z">
              <w:r w:rsidDel="00FE74A8">
                <w:rPr>
                  <w:rFonts w:ascii="Calibri" w:hAnsi="Calibri"/>
                  <w:sz w:val="22"/>
                  <w:szCs w:val="22"/>
                </w:rPr>
                <w:delText>ISO 3248: 1998 Paints and varnishes -- Determination of the effect of heat</w:delText>
              </w:r>
            </w:del>
            <w:ins w:id="14605" w:author="Ashan Asmone" w:date="2016-03-31T16:43:00Z">
              <w:r w:rsidR="00FE74A8">
                <w:rPr>
                  <w:rFonts w:ascii="Calibri" w:hAnsi="Calibri"/>
                  <w:sz w:val="22"/>
                  <w:szCs w:val="22"/>
                </w:rPr>
                <w:t>ISO 3248: 1998 Paints and varnishes -- Determination of the effect of heat</w:t>
              </w:r>
            </w:ins>
          </w:p>
          <w:p w14:paraId="2D6FC532"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3ECECD3" w14:textId="77777777" w:rsidR="00E82D70" w:rsidRDefault="00E82D70" w:rsidP="00E82D70">
            <w:pPr>
              <w:pStyle w:val="NormalWeb"/>
              <w:spacing w:before="0" w:beforeAutospacing="0" w:after="0" w:afterAutospacing="0"/>
              <w:rPr>
                <w:rFonts w:ascii="Calibri" w:hAnsi="Calibri"/>
                <w:sz w:val="22"/>
                <w:szCs w:val="22"/>
              </w:rPr>
            </w:pPr>
            <w:del w:id="14606" w:author="Ashan Asmone" w:date="2016-03-31T16:46:00Z">
              <w:r w:rsidDel="00F73169">
                <w:rPr>
                  <w:rFonts w:ascii="Calibri" w:hAnsi="Calibri"/>
                  <w:sz w:val="22"/>
                  <w:szCs w:val="22"/>
                </w:rPr>
                <w:delText>ISO 3251: 1993 Paints and varnishes -- Determination of non-volatile matter of paints, varnishes and binders for paints and varnishes</w:delText>
              </w:r>
            </w:del>
            <w:ins w:id="14607" w:author="Ashan Asmone" w:date="2016-03-31T16:46:00Z">
              <w:r w:rsidR="00F73169">
                <w:rPr>
                  <w:rFonts w:ascii="Calibri" w:hAnsi="Calibri"/>
                  <w:sz w:val="22"/>
                  <w:szCs w:val="22"/>
                </w:rPr>
                <w:t>ISO 3251:2008 Paints, varnishes and plastics -- Determination of non-volatile-matter content</w:t>
              </w:r>
            </w:ins>
          </w:p>
          <w:p w14:paraId="23463671"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7A35415" w14:textId="77777777" w:rsidR="00E82D70" w:rsidRDefault="00E82D70" w:rsidP="00E82D70">
            <w:pPr>
              <w:pStyle w:val="NormalWeb"/>
              <w:spacing w:before="0" w:beforeAutospacing="0" w:after="0" w:afterAutospacing="0"/>
              <w:rPr>
                <w:rFonts w:ascii="Calibri" w:hAnsi="Calibri"/>
                <w:sz w:val="22"/>
                <w:szCs w:val="22"/>
              </w:rPr>
            </w:pPr>
            <w:del w:id="14608" w:author="Ashan Asmone" w:date="2016-03-31T16:47:00Z">
              <w:r w:rsidDel="00F73169">
                <w:rPr>
                  <w:rFonts w:ascii="Calibri" w:hAnsi="Calibri"/>
                  <w:sz w:val="22"/>
                  <w:szCs w:val="22"/>
                </w:rPr>
                <w:delText>ISO 4618-1: 1998 Paints and varnishes -- Terms and definitions for coating materials -- Part 1: General terms</w:delText>
              </w:r>
            </w:del>
            <w:ins w:id="14609" w:author="Ashan Asmone" w:date="2016-03-31T16:47:00Z">
              <w:r w:rsidR="00F73169">
                <w:rPr>
                  <w:rFonts w:ascii="Calibri" w:hAnsi="Calibri"/>
                  <w:sz w:val="22"/>
                  <w:szCs w:val="22"/>
                </w:rPr>
                <w:t>ISO 4618:2014 Paints and varnishes -- Terms and definitions</w:t>
              </w:r>
            </w:ins>
          </w:p>
          <w:p w14:paraId="2FDD8AF6"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128D755" w14:textId="77777777" w:rsidR="00E82D70" w:rsidRDefault="00E82D70" w:rsidP="00E82D70">
            <w:pPr>
              <w:pStyle w:val="NormalWeb"/>
              <w:spacing w:before="0" w:beforeAutospacing="0" w:after="0" w:afterAutospacing="0"/>
              <w:rPr>
                <w:rFonts w:ascii="Calibri" w:hAnsi="Calibri"/>
                <w:sz w:val="22"/>
                <w:szCs w:val="22"/>
              </w:rPr>
            </w:pPr>
            <w:del w:id="14610" w:author="Ashan Asmone" w:date="2016-03-31T16:49:00Z">
              <w:r w:rsidDel="00F73169">
                <w:rPr>
                  <w:rFonts w:ascii="Calibri" w:hAnsi="Calibri"/>
                  <w:sz w:val="22"/>
                  <w:szCs w:val="22"/>
                </w:rPr>
                <w:delText>ISO 4618-2: 1999 Paints and varnishes -- Terms and definitions for coating materials -- Part 2: Special terms relating to paint characteristics and properties</w:delText>
              </w:r>
            </w:del>
            <w:ins w:id="14611" w:author="Ashan Asmone" w:date="2016-03-31T16:49:00Z">
              <w:r w:rsidR="00F73169">
                <w:rPr>
                  <w:rFonts w:ascii="Calibri" w:hAnsi="Calibri"/>
                  <w:sz w:val="22"/>
                  <w:szCs w:val="22"/>
                </w:rPr>
                <w:t>ISO 4618:2014 Paints and varnishes -- Terms and definitions</w:t>
              </w:r>
            </w:ins>
          </w:p>
          <w:p w14:paraId="76D9BB28"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9EDE139" w14:textId="77777777" w:rsidR="00E82D70" w:rsidRDefault="00E82D70" w:rsidP="00E82D70">
            <w:pPr>
              <w:pStyle w:val="NormalWeb"/>
              <w:spacing w:before="0" w:beforeAutospacing="0" w:after="0" w:afterAutospacing="0"/>
              <w:rPr>
                <w:rFonts w:ascii="Calibri" w:hAnsi="Calibri"/>
                <w:sz w:val="22"/>
                <w:szCs w:val="22"/>
              </w:rPr>
            </w:pPr>
            <w:del w:id="14612" w:author="Ashan Asmone" w:date="2016-03-31T16:50:00Z">
              <w:r w:rsidDel="00F73169">
                <w:rPr>
                  <w:rFonts w:ascii="Calibri" w:hAnsi="Calibri"/>
                  <w:sz w:val="22"/>
                  <w:szCs w:val="22"/>
                </w:rPr>
                <w:delText>ISO 4618-3: 1999 Paints and varnishes -- Terms and definitions for coating materials -- Part 3: Surface preparation and methods of application</w:delText>
              </w:r>
            </w:del>
          </w:p>
          <w:p w14:paraId="55E60C91"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57CEDBD" w14:textId="77777777" w:rsidR="00E82D70" w:rsidRDefault="00E82D70" w:rsidP="00E82D70">
            <w:pPr>
              <w:pStyle w:val="NormalWeb"/>
              <w:spacing w:before="0" w:beforeAutospacing="0" w:after="0" w:afterAutospacing="0"/>
              <w:rPr>
                <w:rFonts w:ascii="Calibri" w:hAnsi="Calibri"/>
                <w:sz w:val="22"/>
                <w:szCs w:val="22"/>
              </w:rPr>
            </w:pPr>
            <w:del w:id="14613" w:author="Ashan Asmone" w:date="2016-03-31T16:51:00Z">
              <w:r w:rsidDel="00F73169">
                <w:rPr>
                  <w:rFonts w:ascii="Calibri" w:hAnsi="Calibri"/>
                  <w:sz w:val="22"/>
                  <w:szCs w:val="22"/>
                </w:rPr>
                <w:delText>ISO 4624: 1978 Paints and varnishes -- Pull-off test for adhesion</w:delText>
              </w:r>
            </w:del>
            <w:ins w:id="14614" w:author="Ashan Asmone" w:date="2016-03-31T16:51:00Z">
              <w:r w:rsidR="00F73169">
                <w:rPr>
                  <w:rFonts w:ascii="Calibri" w:hAnsi="Calibri"/>
                  <w:sz w:val="22"/>
                  <w:szCs w:val="22"/>
                </w:rPr>
                <w:t>ISO 4624:2016 Paints and varnishes -- Pull-off test for adhesion</w:t>
              </w:r>
            </w:ins>
          </w:p>
          <w:p w14:paraId="54B96E69"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8CD8AA2" w14:textId="77777777" w:rsidR="00E82D70" w:rsidRDefault="00E82D70" w:rsidP="00E82D70">
            <w:pPr>
              <w:pStyle w:val="NormalWeb"/>
              <w:spacing w:before="0" w:beforeAutospacing="0" w:after="0" w:afterAutospacing="0"/>
              <w:rPr>
                <w:rFonts w:ascii="Calibri" w:hAnsi="Calibri"/>
                <w:sz w:val="22"/>
                <w:szCs w:val="22"/>
              </w:rPr>
            </w:pPr>
            <w:del w:id="14615" w:author="Ashan Asmone" w:date="2016-03-31T16:55:00Z">
              <w:r w:rsidDel="00F73169">
                <w:rPr>
                  <w:rFonts w:ascii="Calibri" w:hAnsi="Calibri"/>
                  <w:sz w:val="22"/>
                  <w:szCs w:val="22"/>
                </w:rPr>
                <w:delText>ISO 4628-1: 1982 Paints and varnishes -- Evaluation of degradation of paint coatings -- Designation of intensity, quantity and size of common types of defect -- Part 1: General principles and rating schemes</w:delText>
              </w:r>
            </w:del>
            <w:ins w:id="14616" w:author="Ashan Asmone" w:date="2016-03-31T16:55:00Z">
              <w:r w:rsidR="00F73169">
                <w:rPr>
                  <w:rFonts w:ascii="Calibri" w:hAnsi="Calibri"/>
                  <w:sz w:val="22"/>
                  <w:szCs w:val="22"/>
                </w:rPr>
                <w:t>ISO 4628-1:2016 Paints and varnishes -- Evaluation of degradation of coatings -- Designation of quantity and size of defects, and of intensity of uniform changes in appearance -- Part 1: General introduction and designation system</w:t>
              </w:r>
            </w:ins>
          </w:p>
          <w:p w14:paraId="304C568C"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BA10FB3" w14:textId="77777777" w:rsidR="00E82D70" w:rsidRDefault="00E82D70" w:rsidP="00E82D70">
            <w:pPr>
              <w:pStyle w:val="NormalWeb"/>
              <w:spacing w:before="0" w:beforeAutospacing="0" w:after="0" w:afterAutospacing="0"/>
              <w:rPr>
                <w:rFonts w:ascii="Calibri" w:hAnsi="Calibri"/>
                <w:sz w:val="22"/>
                <w:szCs w:val="22"/>
              </w:rPr>
            </w:pPr>
            <w:del w:id="14617" w:author="Ashan Asmone" w:date="2016-03-31T16:55:00Z">
              <w:r w:rsidDel="00F73169">
                <w:rPr>
                  <w:rFonts w:ascii="Calibri" w:hAnsi="Calibri"/>
                  <w:sz w:val="22"/>
                  <w:szCs w:val="22"/>
                </w:rPr>
                <w:delText>ISO 4628-2: 1982 Paints and varnishes -- Evaluation of degradation of paint coatings -- Designation of intensity, quantity and size of common types of defect -- Part 2: Designation of degree of blistering</w:delText>
              </w:r>
            </w:del>
            <w:ins w:id="14618" w:author="Ashan Asmone" w:date="2016-03-31T16:55:00Z">
              <w:r w:rsidR="00F73169">
                <w:rPr>
                  <w:rFonts w:ascii="Calibri" w:hAnsi="Calibri"/>
                  <w:sz w:val="22"/>
                  <w:szCs w:val="22"/>
                </w:rPr>
                <w:t>ISO 4628-2:2003 Paints and varnishes - Evaluation of degradation of coatings - Designation of quantity and size of defects, and of intensity of uniform changes in appearance - Part 2: Assessment of degree of blistering</w:t>
              </w:r>
            </w:ins>
          </w:p>
          <w:p w14:paraId="6CE433DF"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9A6D6F2" w14:textId="77777777" w:rsidR="00E82D70" w:rsidRDefault="00E82D70" w:rsidP="00E82D70">
            <w:pPr>
              <w:pStyle w:val="NormalWeb"/>
              <w:spacing w:before="0" w:beforeAutospacing="0" w:after="0" w:afterAutospacing="0"/>
              <w:rPr>
                <w:rFonts w:ascii="Calibri" w:hAnsi="Calibri"/>
                <w:sz w:val="22"/>
                <w:szCs w:val="22"/>
              </w:rPr>
            </w:pPr>
            <w:del w:id="14619" w:author="Ashan Asmone" w:date="2016-03-31T16:57:00Z">
              <w:r w:rsidDel="00F73169">
                <w:rPr>
                  <w:rFonts w:ascii="Calibri" w:hAnsi="Calibri"/>
                  <w:sz w:val="22"/>
                  <w:szCs w:val="22"/>
                </w:rPr>
                <w:delText>ISO 4628-3: 1982 Paints and varnishes -- Evaluation of degradation of paint coatings -- Designation of intensity, quantity and size of common types of defect -- Part 3: Designation of degree of rusting</w:delText>
              </w:r>
            </w:del>
            <w:ins w:id="14620" w:author="Ashan Asmone" w:date="2016-03-31T16:57:00Z">
              <w:r w:rsidR="00F73169">
                <w:rPr>
                  <w:rFonts w:ascii="Calibri" w:hAnsi="Calibri"/>
                  <w:sz w:val="22"/>
                  <w:szCs w:val="22"/>
                </w:rPr>
                <w:t>ISO 4628-3:2016 Paints and varnishes -- Evaluation of degradation of coatings -- Designation of quantity and size of defects, and of intensity of uniform changes in appearance -- Part 3: Assessment of degree of rusting</w:t>
              </w:r>
            </w:ins>
          </w:p>
          <w:p w14:paraId="6090A8CD"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8A8A4BA" w14:textId="77777777" w:rsidR="00E82D70" w:rsidRDefault="00E82D70" w:rsidP="00E82D70">
            <w:pPr>
              <w:pStyle w:val="NormalWeb"/>
              <w:spacing w:before="0" w:beforeAutospacing="0" w:after="0" w:afterAutospacing="0"/>
              <w:rPr>
                <w:rFonts w:ascii="Calibri" w:hAnsi="Calibri"/>
                <w:sz w:val="22"/>
                <w:szCs w:val="22"/>
              </w:rPr>
            </w:pPr>
            <w:del w:id="14621" w:author="Ashan Asmone" w:date="2016-03-31T16:59:00Z">
              <w:r w:rsidDel="00F73169">
                <w:rPr>
                  <w:rFonts w:ascii="Calibri" w:hAnsi="Calibri"/>
                  <w:sz w:val="22"/>
                  <w:szCs w:val="22"/>
                </w:rPr>
                <w:delText>ISO 4628-4: 1982 Paints and varnishes -- Evaluation of degradation of paint coatings -- Designation of intensity, quantity and size of common types of defect -- Part 4: Designation of degree of cracking</w:delText>
              </w:r>
            </w:del>
            <w:ins w:id="14622" w:author="Ashan Asmone" w:date="2016-03-31T16:59:00Z">
              <w:r w:rsidR="00F73169">
                <w:rPr>
                  <w:rFonts w:ascii="Calibri" w:hAnsi="Calibri"/>
                  <w:sz w:val="22"/>
                  <w:szCs w:val="22"/>
                </w:rPr>
                <w:t>ISO 4628-4:2016 Paints and varnishes -- Evaluation of degradation of coatings -- Designation of quantity and size of defects, and of intensity of uniform changes in appearance -- Part 4: Assessment of degree of cracking</w:t>
              </w:r>
            </w:ins>
          </w:p>
          <w:p w14:paraId="68C44EC2"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E0E447D" w14:textId="77777777" w:rsidR="00E82D70" w:rsidRDefault="00E82D70" w:rsidP="00E82D70">
            <w:pPr>
              <w:pStyle w:val="NormalWeb"/>
              <w:spacing w:before="0" w:beforeAutospacing="0" w:after="0" w:afterAutospacing="0"/>
              <w:rPr>
                <w:rFonts w:ascii="Calibri" w:hAnsi="Calibri"/>
                <w:sz w:val="22"/>
                <w:szCs w:val="22"/>
              </w:rPr>
            </w:pPr>
            <w:del w:id="14623" w:author="Ashan Asmone" w:date="2016-03-31T17:00:00Z">
              <w:r w:rsidDel="00F73169">
                <w:rPr>
                  <w:rFonts w:ascii="Calibri" w:hAnsi="Calibri"/>
                  <w:sz w:val="22"/>
                  <w:szCs w:val="22"/>
                </w:rPr>
                <w:delText>ISO 4628-5: 1982 Paints and varnishes -- Evaluation of degradation of paint coatings -- Designation of intensity, quantity and size of common types of defect -- Part 5: Designation of degree of flaking</w:delText>
              </w:r>
            </w:del>
            <w:ins w:id="14624" w:author="Ashan Asmone" w:date="2016-03-31T17:00:00Z">
              <w:r w:rsidR="00F73169">
                <w:rPr>
                  <w:rFonts w:ascii="Calibri" w:hAnsi="Calibri"/>
                  <w:sz w:val="22"/>
                  <w:szCs w:val="22"/>
                </w:rPr>
                <w:t>ISO 4628-5:2016 Paints and varnishes -- Evaluation of degradation of coatings -- Designation of quantity and size of defects, and of intensity of uniform changes in appearance -- Part 5: Assessment of degree of flaking</w:t>
              </w:r>
            </w:ins>
          </w:p>
          <w:p w14:paraId="14664B5A"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3656A4D" w14:textId="77777777" w:rsidR="00E82D70" w:rsidRDefault="00E82D70" w:rsidP="00E82D70">
            <w:pPr>
              <w:pStyle w:val="NormalWeb"/>
              <w:spacing w:before="0" w:beforeAutospacing="0" w:after="0" w:afterAutospacing="0"/>
              <w:rPr>
                <w:rFonts w:ascii="Calibri" w:hAnsi="Calibri"/>
                <w:sz w:val="22"/>
                <w:szCs w:val="22"/>
              </w:rPr>
            </w:pPr>
            <w:del w:id="14625" w:author="Ashan Asmone" w:date="2016-03-31T17:01:00Z">
              <w:r w:rsidDel="00F73169">
                <w:rPr>
                  <w:rFonts w:ascii="Calibri" w:hAnsi="Calibri"/>
                  <w:sz w:val="22"/>
                  <w:szCs w:val="22"/>
                </w:rPr>
                <w:delText>ISO 4628-6: 1990 Paints and varnishes -- Evaluation of degradation of paint coatings -- Designation of intensity, quantity and size of common types of defect -- Part 6: Rating of degree of chalking by tape method</w:delText>
              </w:r>
            </w:del>
            <w:ins w:id="14626" w:author="Ashan Asmone" w:date="2016-03-31T17:01:00Z">
              <w:r w:rsidR="00F73169">
                <w:rPr>
                  <w:rFonts w:ascii="Calibri" w:hAnsi="Calibri"/>
                  <w:sz w:val="22"/>
                  <w:szCs w:val="22"/>
                </w:rPr>
                <w:t>ISO 4628-6:2011 Paints and varnishes -- Evaluation of degradation of coatings -- Designation of quantity and size of defects, and of intensity of uniform changes in appearance -- Part 6: Assessment of degree of chalking by tape method</w:t>
              </w:r>
            </w:ins>
          </w:p>
          <w:p w14:paraId="54ABE510"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17F6F87" w14:textId="77777777" w:rsidR="00E82D70" w:rsidRDefault="00E82D70" w:rsidP="00E82D70">
            <w:pPr>
              <w:pStyle w:val="NormalWeb"/>
              <w:spacing w:before="0" w:beforeAutospacing="0" w:after="0" w:afterAutospacing="0"/>
              <w:rPr>
                <w:rFonts w:ascii="Calibri" w:hAnsi="Calibri"/>
                <w:sz w:val="22"/>
                <w:szCs w:val="22"/>
              </w:rPr>
            </w:pPr>
            <w:del w:id="14627" w:author="Ashan Asmone" w:date="2016-03-31T17:02:00Z">
              <w:r w:rsidDel="00F73169">
                <w:rPr>
                  <w:rFonts w:ascii="Calibri" w:hAnsi="Calibri"/>
                  <w:sz w:val="22"/>
                  <w:szCs w:val="22"/>
                </w:rPr>
                <w:delText>ISO 6270-1: 1998 Paints and varnishes -- Determination of resistance to humidity -- Part 1: Continuous condensation</w:delText>
              </w:r>
            </w:del>
            <w:ins w:id="14628" w:author="Ashan Asmone" w:date="2016-03-31T17:02:00Z">
              <w:r w:rsidR="00F73169">
                <w:rPr>
                  <w:rFonts w:ascii="Calibri" w:hAnsi="Calibri"/>
                  <w:sz w:val="22"/>
                  <w:szCs w:val="22"/>
                </w:rPr>
                <w:t>ISO 6270-1: 1998 Paints and varnishes -- Determination of resistance to humidity -- Part 1: Continuous condensation</w:t>
              </w:r>
            </w:ins>
          </w:p>
          <w:p w14:paraId="70E66A47"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28816A2" w14:textId="77777777" w:rsidR="00E82D70" w:rsidRDefault="00E82D70" w:rsidP="00E82D70">
            <w:pPr>
              <w:pStyle w:val="NormalWeb"/>
              <w:spacing w:before="0" w:beforeAutospacing="0" w:after="0" w:afterAutospacing="0"/>
              <w:rPr>
                <w:rFonts w:ascii="Calibri" w:hAnsi="Calibri"/>
                <w:sz w:val="22"/>
                <w:szCs w:val="22"/>
              </w:rPr>
            </w:pPr>
            <w:del w:id="14629" w:author="Ashan Asmone" w:date="2016-03-31T17:05:00Z">
              <w:r w:rsidDel="00F73169">
                <w:rPr>
                  <w:rFonts w:ascii="Calibri" w:hAnsi="Calibri"/>
                  <w:sz w:val="22"/>
                  <w:szCs w:val="22"/>
                </w:rPr>
                <w:delText>ISO 6272: 1993 Paints and varnishes -- Falling-weight test</w:delText>
              </w:r>
            </w:del>
            <w:ins w:id="14630" w:author="Ashan Asmone" w:date="2016-03-31T17:05:00Z">
              <w:r w:rsidR="00F73169">
                <w:rPr>
                  <w:rFonts w:ascii="Calibri" w:hAnsi="Calibri"/>
                  <w:sz w:val="22"/>
                  <w:szCs w:val="22"/>
                </w:rPr>
                <w:t>ISO 6272-1:2011 Paints and varnishes -- Rapid-deformation (impact resistance) tests -- Part 1: Falling-weight test, large-area indenter/ ISO 6272-2:2011 Paints and varnishes -- Rapid-deformation (impact resistance) tests -- Part 2: Falling-weight test, small-area indenter</w:t>
              </w:r>
            </w:ins>
          </w:p>
          <w:p w14:paraId="49D933F8"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CAB993F" w14:textId="77777777" w:rsidR="00E82D70" w:rsidRDefault="00E82D70" w:rsidP="00E82D70">
            <w:pPr>
              <w:pStyle w:val="NormalWeb"/>
              <w:spacing w:before="0" w:beforeAutospacing="0" w:after="0" w:afterAutospacing="0"/>
              <w:rPr>
                <w:rFonts w:ascii="Calibri" w:hAnsi="Calibri"/>
                <w:sz w:val="22"/>
                <w:szCs w:val="22"/>
              </w:rPr>
            </w:pPr>
            <w:del w:id="14631" w:author="Ashan Asmone" w:date="2016-03-31T17:07:00Z">
              <w:r w:rsidDel="006723EE">
                <w:rPr>
                  <w:rFonts w:ascii="Calibri" w:hAnsi="Calibri"/>
                  <w:sz w:val="22"/>
                  <w:szCs w:val="22"/>
                </w:rPr>
                <w:delText>ISO 6441: 1984 Paints and varnishes -- Indentation test (spherical or pyramidal)</w:delText>
              </w:r>
            </w:del>
          </w:p>
          <w:p w14:paraId="4E22CBCB"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7F116A5" w14:textId="77777777" w:rsidR="00E82D70" w:rsidRDefault="00E82D70" w:rsidP="00E82D70">
            <w:pPr>
              <w:pStyle w:val="NormalWeb"/>
              <w:spacing w:before="0" w:beforeAutospacing="0" w:after="0" w:afterAutospacing="0"/>
              <w:rPr>
                <w:rFonts w:ascii="Calibri" w:hAnsi="Calibri"/>
                <w:sz w:val="22"/>
                <w:szCs w:val="22"/>
              </w:rPr>
            </w:pPr>
            <w:del w:id="14632" w:author="Ashan Asmone" w:date="2016-03-31T17:12:00Z">
              <w:r w:rsidDel="006723EE">
                <w:rPr>
                  <w:rFonts w:ascii="Calibri" w:hAnsi="Calibri"/>
                  <w:sz w:val="22"/>
                  <w:szCs w:val="22"/>
                </w:rPr>
                <w:delText>ISO 6441-1: 1999 Paints and varnishes -- Determination of micro-indentation hardness -- Part 1: Knoop hardness by measurement of indentation length</w:delText>
              </w:r>
            </w:del>
          </w:p>
          <w:p w14:paraId="66FE80FF"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CA7944C" w14:textId="77777777" w:rsidR="00E82D70" w:rsidRDefault="00E82D70" w:rsidP="00E82D70">
            <w:pPr>
              <w:pStyle w:val="NormalWeb"/>
              <w:spacing w:before="0" w:beforeAutospacing="0" w:after="0" w:afterAutospacing="0"/>
              <w:rPr>
                <w:rFonts w:ascii="Calibri" w:hAnsi="Calibri"/>
                <w:sz w:val="22"/>
                <w:szCs w:val="22"/>
              </w:rPr>
            </w:pPr>
            <w:del w:id="14633" w:author="Ashan Asmone" w:date="2016-03-31T17:13:00Z">
              <w:r w:rsidDel="006723EE">
                <w:rPr>
                  <w:rFonts w:ascii="Calibri" w:hAnsi="Calibri"/>
                  <w:sz w:val="22"/>
                  <w:szCs w:val="22"/>
                </w:rPr>
                <w:delText>ISO 6441-2: 1999 Paints and varnishes -- Determination of micro-indentation hardness -- Part 2: Knoop hardness by measurement of indentation depth under load</w:delText>
              </w:r>
            </w:del>
          </w:p>
          <w:p w14:paraId="53F10365"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01C2716" w14:textId="77777777" w:rsidR="00E82D70" w:rsidRDefault="00E82D70" w:rsidP="00E82D70">
            <w:pPr>
              <w:pStyle w:val="NormalWeb"/>
              <w:spacing w:before="0" w:beforeAutospacing="0" w:after="0" w:afterAutospacing="0"/>
              <w:rPr>
                <w:rFonts w:ascii="Calibri" w:hAnsi="Calibri"/>
                <w:sz w:val="22"/>
                <w:szCs w:val="22"/>
              </w:rPr>
            </w:pPr>
            <w:del w:id="14634" w:author="Ashan Asmone" w:date="2016-03-31T17:13:00Z">
              <w:r w:rsidDel="006723EE">
                <w:rPr>
                  <w:rFonts w:ascii="Calibri" w:hAnsi="Calibri"/>
                  <w:sz w:val="22"/>
                  <w:szCs w:val="22"/>
                </w:rPr>
                <w:delText>ISO 6503: 1984 Paints and varnishes -- Determination of total lead -- Flame atomic absorption spectrometric method</w:delText>
              </w:r>
            </w:del>
            <w:ins w:id="14635" w:author="Ashan Asmone" w:date="2016-03-31T17:13:00Z">
              <w:r w:rsidR="006723EE">
                <w:rPr>
                  <w:rFonts w:ascii="Calibri" w:hAnsi="Calibri"/>
                  <w:sz w:val="22"/>
                  <w:szCs w:val="22"/>
                </w:rPr>
                <w:t>ISO 6503: 1984 Paints and varnishes -- Determination of total lead -- Flame atomic absorption spectrometric method</w:t>
              </w:r>
            </w:ins>
          </w:p>
          <w:p w14:paraId="33145853"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E8D401F" w14:textId="77777777" w:rsidR="00E82D70" w:rsidRDefault="00E82D70" w:rsidP="00E82D70">
            <w:pPr>
              <w:pStyle w:val="NormalWeb"/>
              <w:spacing w:before="0" w:beforeAutospacing="0" w:after="0" w:afterAutospacing="0"/>
              <w:rPr>
                <w:rFonts w:ascii="Calibri" w:hAnsi="Calibri"/>
                <w:sz w:val="22"/>
                <w:szCs w:val="22"/>
              </w:rPr>
            </w:pPr>
            <w:del w:id="14636" w:author="Ashan Asmone" w:date="2016-03-31T17:14:00Z">
              <w:r w:rsidDel="006723EE">
                <w:rPr>
                  <w:rFonts w:ascii="Calibri" w:hAnsi="Calibri"/>
                  <w:sz w:val="22"/>
                  <w:szCs w:val="22"/>
                </w:rPr>
                <w:delText>ISO 6504-1: 1983 Paints and varnishes -- Determination of hiding power -- Part 1: Kubelka-Munk method for white and light-coloured paints</w:delText>
              </w:r>
            </w:del>
            <w:ins w:id="14637" w:author="Ashan Asmone" w:date="2016-03-31T17:14:00Z">
              <w:r w:rsidR="006723EE">
                <w:rPr>
                  <w:rFonts w:ascii="Calibri" w:hAnsi="Calibri"/>
                  <w:sz w:val="22"/>
                  <w:szCs w:val="22"/>
                </w:rPr>
                <w:t>ISO 6504-1: 1983 Paints and varnishes -- Determination of hiding power -- Part 1: Kubelka-Munk method for white and light-coloured paints</w:t>
              </w:r>
            </w:ins>
          </w:p>
          <w:p w14:paraId="7BE1A22D"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A178C0A" w14:textId="77777777" w:rsidR="00E82D70" w:rsidRDefault="00E82D70" w:rsidP="00E82D70">
            <w:pPr>
              <w:pStyle w:val="NormalWeb"/>
              <w:spacing w:before="0" w:beforeAutospacing="0" w:after="0" w:afterAutospacing="0"/>
              <w:rPr>
                <w:rFonts w:ascii="Calibri" w:hAnsi="Calibri"/>
                <w:sz w:val="22"/>
                <w:szCs w:val="22"/>
              </w:rPr>
            </w:pPr>
            <w:del w:id="14638" w:author="Ashan Asmone" w:date="2016-03-31T17:15:00Z">
              <w:r w:rsidDel="006723EE">
                <w:rPr>
                  <w:rFonts w:ascii="Calibri" w:hAnsi="Calibri"/>
                  <w:sz w:val="22"/>
                  <w:szCs w:val="22"/>
                </w:rPr>
                <w:delText>ISO 6504-3: 1998 Paints and varnishes -- Determination of hiding power -- Part 3: Determination of contrast ratio (opacity) of light-coloured paints at a fixed spreading rate</w:delText>
              </w:r>
            </w:del>
            <w:ins w:id="14639" w:author="Ashan Asmone" w:date="2016-03-31T17:15:00Z">
              <w:r w:rsidR="006723EE">
                <w:rPr>
                  <w:rFonts w:ascii="Calibri" w:hAnsi="Calibri"/>
                  <w:sz w:val="22"/>
                  <w:szCs w:val="22"/>
                </w:rPr>
                <w:t>ISO 6504-3:2006 Paints and varnishes -- Determination of hiding power -- Part 3: Determination of contrast ratio of light-coloured paints at a fixed spreading rate</w:t>
              </w:r>
            </w:ins>
          </w:p>
          <w:p w14:paraId="1464207F"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03F58D7" w14:textId="77777777" w:rsidR="00E82D70" w:rsidRDefault="00E82D70" w:rsidP="00E82D70">
            <w:pPr>
              <w:pStyle w:val="NormalWeb"/>
              <w:spacing w:before="0" w:beforeAutospacing="0" w:after="0" w:afterAutospacing="0"/>
              <w:rPr>
                <w:rFonts w:ascii="Calibri" w:hAnsi="Calibri"/>
                <w:sz w:val="22"/>
                <w:szCs w:val="22"/>
              </w:rPr>
            </w:pPr>
            <w:del w:id="14640" w:author="Ashan Asmone" w:date="2016-03-31T17:16:00Z">
              <w:r w:rsidDel="006723EE">
                <w:rPr>
                  <w:rFonts w:ascii="Calibri" w:hAnsi="Calibri"/>
                  <w:sz w:val="22"/>
                  <w:szCs w:val="22"/>
                </w:rPr>
                <w:delText>ISO 6713: 1984 Paints and varnishes -- Preparation of acid extracts from paints in liquid or powder form</w:delText>
              </w:r>
            </w:del>
            <w:ins w:id="14641" w:author="Ashan Asmone" w:date="2016-03-31T17:16:00Z">
              <w:r w:rsidR="006723EE">
                <w:rPr>
                  <w:rFonts w:ascii="Calibri" w:hAnsi="Calibri"/>
                  <w:sz w:val="22"/>
                  <w:szCs w:val="22"/>
                </w:rPr>
                <w:t>ISO 6713: 1984 Paints and varnishes -- Preparation of acid extracts from paints in liquid or powder form</w:t>
              </w:r>
            </w:ins>
          </w:p>
          <w:p w14:paraId="79400C7D"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92C1631" w14:textId="77777777" w:rsidR="00E82D70" w:rsidRDefault="00E82D70" w:rsidP="00E82D70">
            <w:pPr>
              <w:pStyle w:val="NormalWeb"/>
              <w:spacing w:before="0" w:beforeAutospacing="0" w:after="0" w:afterAutospacing="0"/>
              <w:rPr>
                <w:rFonts w:ascii="Calibri" w:hAnsi="Calibri"/>
                <w:sz w:val="22"/>
                <w:szCs w:val="22"/>
              </w:rPr>
            </w:pPr>
            <w:del w:id="14642" w:author="Ashan Asmone" w:date="2016-03-31T17:16:00Z">
              <w:r w:rsidDel="006723EE">
                <w:rPr>
                  <w:rFonts w:ascii="Calibri" w:hAnsi="Calibri"/>
                  <w:sz w:val="22"/>
                  <w:szCs w:val="22"/>
                </w:rPr>
                <w:delText>ISO 6744-1: 1999 Binders for paints and varnishes -- Alkyd resins -- Part 1: General methods of test</w:delText>
              </w:r>
            </w:del>
            <w:ins w:id="14643" w:author="Ashan Asmone" w:date="2016-03-31T17:16:00Z">
              <w:r w:rsidR="006723EE">
                <w:rPr>
                  <w:rFonts w:ascii="Calibri" w:hAnsi="Calibri"/>
                  <w:sz w:val="22"/>
                  <w:szCs w:val="22"/>
                </w:rPr>
                <w:t>ISO 6744-1: 1999 Binders for paints and varnishes -- Alkyd resins -- Part 1: General methods of test</w:t>
              </w:r>
            </w:ins>
          </w:p>
          <w:p w14:paraId="1B5C162B"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6CB2439" w14:textId="77777777" w:rsidR="00E82D70" w:rsidRDefault="00E82D70" w:rsidP="00E82D70">
            <w:pPr>
              <w:pStyle w:val="NormalWeb"/>
              <w:spacing w:before="0" w:beforeAutospacing="0" w:after="0" w:afterAutospacing="0"/>
              <w:rPr>
                <w:rFonts w:ascii="Calibri" w:hAnsi="Calibri"/>
                <w:sz w:val="22"/>
                <w:szCs w:val="22"/>
              </w:rPr>
            </w:pPr>
            <w:del w:id="14644" w:author="Ashan Asmone" w:date="2016-03-31T17:17:00Z">
              <w:r w:rsidDel="006723EE">
                <w:rPr>
                  <w:rFonts w:ascii="Calibri" w:hAnsi="Calibri"/>
                  <w:sz w:val="22"/>
                  <w:szCs w:val="22"/>
                </w:rPr>
                <w:delText>ISO 6744-2: 1999 Binders for paints and varnishes -- Alkyd resins -- Part 2: Determination of phthalic anhydride content</w:delText>
              </w:r>
            </w:del>
            <w:ins w:id="14645" w:author="Ashan Asmone" w:date="2016-03-31T17:17:00Z">
              <w:r w:rsidR="006723EE">
                <w:rPr>
                  <w:rFonts w:ascii="Calibri" w:hAnsi="Calibri"/>
                  <w:sz w:val="22"/>
                  <w:szCs w:val="22"/>
                </w:rPr>
                <w:t>ISO 6744-2: 1999 Binders for paints and varnishes -- Alkyd resins -- Part 2: Determination of phthalic anhydride content</w:t>
              </w:r>
            </w:ins>
          </w:p>
          <w:p w14:paraId="2A3965D1"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703C4DC" w14:textId="77777777" w:rsidR="00E82D70" w:rsidRDefault="00E82D70" w:rsidP="00E82D70">
            <w:pPr>
              <w:pStyle w:val="NormalWeb"/>
              <w:spacing w:before="0" w:beforeAutospacing="0" w:after="0" w:afterAutospacing="0"/>
              <w:rPr>
                <w:rFonts w:ascii="Calibri" w:hAnsi="Calibri"/>
                <w:sz w:val="22"/>
                <w:szCs w:val="22"/>
              </w:rPr>
            </w:pPr>
            <w:del w:id="14646" w:author="Ashan Asmone" w:date="2016-03-31T17:18:00Z">
              <w:r w:rsidDel="006723EE">
                <w:rPr>
                  <w:rFonts w:ascii="Calibri" w:hAnsi="Calibri"/>
                  <w:sz w:val="22"/>
                  <w:szCs w:val="22"/>
                </w:rPr>
                <w:delText>ISO 6744-3: 1999 Binders for paints and varnishes -- Alkyd resins -- Part 3: Determination of unsaponifiable matter content</w:delText>
              </w:r>
            </w:del>
            <w:ins w:id="14647" w:author="Ashan Asmone" w:date="2016-03-31T17:18:00Z">
              <w:r w:rsidR="006723EE">
                <w:rPr>
                  <w:rFonts w:ascii="Calibri" w:hAnsi="Calibri"/>
                  <w:sz w:val="22"/>
                  <w:szCs w:val="22"/>
                </w:rPr>
                <w:t>ISO 6744-3: 1999 Binders for paints and varnishes -- Alkyd resins -- Part 3: Determination of unsaponifiable matter content</w:t>
              </w:r>
            </w:ins>
          </w:p>
          <w:p w14:paraId="66A42621"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257A3B8" w14:textId="77777777" w:rsidR="00E82D70" w:rsidRDefault="00E82D70" w:rsidP="00E82D70">
            <w:pPr>
              <w:pStyle w:val="NormalWeb"/>
              <w:spacing w:before="0" w:beforeAutospacing="0" w:after="0" w:afterAutospacing="0"/>
              <w:rPr>
                <w:rFonts w:ascii="Calibri" w:hAnsi="Calibri"/>
                <w:sz w:val="22"/>
                <w:szCs w:val="22"/>
              </w:rPr>
            </w:pPr>
            <w:del w:id="14648" w:author="Ashan Asmone" w:date="2016-03-31T17:19:00Z">
              <w:r w:rsidDel="006723EE">
                <w:rPr>
                  <w:rFonts w:ascii="Calibri" w:hAnsi="Calibri"/>
                  <w:sz w:val="22"/>
                  <w:szCs w:val="22"/>
                </w:rPr>
                <w:delText>ISO 6744-4: 1999 Binders for paints and varnishes -- Alkyd resins -- Part 4: Determination of fatty acid content</w:delText>
              </w:r>
            </w:del>
            <w:ins w:id="14649" w:author="Ashan Asmone" w:date="2016-03-31T17:19:00Z">
              <w:r w:rsidR="006723EE">
                <w:rPr>
                  <w:rFonts w:ascii="Calibri" w:hAnsi="Calibri"/>
                  <w:sz w:val="22"/>
                  <w:szCs w:val="22"/>
                </w:rPr>
                <w:t>ISO 6744-4: 1999 Binders for paints and varnishes -- Alkyd resins -- Part 4: Determination of fatty acid content</w:t>
              </w:r>
            </w:ins>
          </w:p>
          <w:p w14:paraId="37309A9E"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EA871E5" w14:textId="77777777" w:rsidR="00E82D70" w:rsidRDefault="00E82D70" w:rsidP="00E82D70">
            <w:pPr>
              <w:pStyle w:val="NormalWeb"/>
              <w:spacing w:before="0" w:beforeAutospacing="0" w:after="0" w:afterAutospacing="0"/>
              <w:rPr>
                <w:rFonts w:ascii="Calibri" w:hAnsi="Calibri"/>
                <w:sz w:val="22"/>
                <w:szCs w:val="22"/>
              </w:rPr>
            </w:pPr>
            <w:del w:id="14650" w:author="Ashan Asmone" w:date="2016-03-31T17:19:00Z">
              <w:r w:rsidDel="006723EE">
                <w:rPr>
                  <w:rFonts w:ascii="Calibri" w:hAnsi="Calibri"/>
                  <w:sz w:val="22"/>
                  <w:szCs w:val="22"/>
                </w:rPr>
                <w:delText>ISO 6860: 1984 Paints and varnishes -- Bend test (conical mandrel)</w:delText>
              </w:r>
            </w:del>
            <w:ins w:id="14651" w:author="Ashan Asmone" w:date="2016-03-31T17:19:00Z">
              <w:r w:rsidR="006723EE">
                <w:rPr>
                  <w:rFonts w:ascii="Calibri" w:hAnsi="Calibri"/>
                  <w:sz w:val="22"/>
                  <w:szCs w:val="22"/>
                </w:rPr>
                <w:t>ISO 6860:2006 Paints and varnishes -- Bend test (conical mandrel)</w:t>
              </w:r>
            </w:ins>
          </w:p>
          <w:p w14:paraId="7F263781"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82C3D7B" w14:textId="77777777" w:rsidR="00E82D70" w:rsidRDefault="00E82D70" w:rsidP="00E82D70">
            <w:pPr>
              <w:pStyle w:val="NormalWeb"/>
              <w:spacing w:before="0" w:beforeAutospacing="0" w:after="0" w:afterAutospacing="0"/>
              <w:rPr>
                <w:rFonts w:ascii="Calibri" w:hAnsi="Calibri"/>
                <w:sz w:val="22"/>
                <w:szCs w:val="22"/>
              </w:rPr>
            </w:pPr>
            <w:del w:id="14652" w:author="Ashan Asmone" w:date="2016-03-31T17:20:00Z">
              <w:r w:rsidDel="006723EE">
                <w:rPr>
                  <w:rFonts w:ascii="Calibri" w:hAnsi="Calibri"/>
                  <w:sz w:val="22"/>
                  <w:szCs w:val="22"/>
                </w:rPr>
                <w:delText>ISO 7142: 1984 Binders for paints and varnishes -- Epoxy resins -- General methods of test</w:delText>
              </w:r>
            </w:del>
            <w:ins w:id="14653" w:author="Ashan Asmone" w:date="2016-03-31T17:20:00Z">
              <w:r w:rsidR="006723EE">
                <w:rPr>
                  <w:rFonts w:ascii="Calibri" w:hAnsi="Calibri"/>
                  <w:sz w:val="22"/>
                  <w:szCs w:val="22"/>
                </w:rPr>
                <w:t>ISO 7142:2007 Binders for paints and varnishes -- Epoxy resins -- General methods of test</w:t>
              </w:r>
            </w:ins>
          </w:p>
          <w:p w14:paraId="543F8DFF"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5374249" w14:textId="77777777" w:rsidR="00E82D70" w:rsidRDefault="00E82D70" w:rsidP="00E82D70">
            <w:pPr>
              <w:pStyle w:val="NormalWeb"/>
              <w:spacing w:before="0" w:beforeAutospacing="0" w:after="0" w:afterAutospacing="0"/>
              <w:rPr>
                <w:rFonts w:ascii="Calibri" w:hAnsi="Calibri"/>
                <w:sz w:val="22"/>
                <w:szCs w:val="22"/>
              </w:rPr>
            </w:pPr>
            <w:del w:id="14654" w:author="Ashan Asmone" w:date="2016-03-31T17:22:00Z">
              <w:r w:rsidDel="006723EE">
                <w:rPr>
                  <w:rFonts w:ascii="Calibri" w:hAnsi="Calibri"/>
                  <w:sz w:val="22"/>
                  <w:szCs w:val="22"/>
                </w:rPr>
                <w:delText>ISO 7143: 2000 Paints, varnishes and binders -- Methods of test for characterizing water-based coating materials and binders (available in English only)</w:delText>
              </w:r>
            </w:del>
            <w:ins w:id="14655" w:author="Ashan Asmone" w:date="2016-03-31T17:22:00Z">
              <w:r w:rsidR="006723EE">
                <w:rPr>
                  <w:rFonts w:ascii="Calibri" w:hAnsi="Calibri"/>
                  <w:sz w:val="22"/>
                  <w:szCs w:val="22"/>
                </w:rPr>
                <w:t>ISO 7143:2007 Binders for paints and varnishes -- Methods of test for characterizing water-based binders</w:t>
              </w:r>
            </w:ins>
          </w:p>
          <w:p w14:paraId="53F6AB68"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91A9A29" w14:textId="77777777" w:rsidR="00E82D70" w:rsidRDefault="00E82D70" w:rsidP="00E82D70">
            <w:pPr>
              <w:pStyle w:val="NormalWeb"/>
              <w:spacing w:before="0" w:beforeAutospacing="0" w:after="0" w:afterAutospacing="0"/>
              <w:rPr>
                <w:rFonts w:ascii="Calibri" w:hAnsi="Calibri"/>
                <w:sz w:val="22"/>
                <w:szCs w:val="22"/>
              </w:rPr>
            </w:pPr>
            <w:del w:id="14656" w:author="Ashan Asmone" w:date="2016-03-31T17:24:00Z">
              <w:r w:rsidDel="006723EE">
                <w:rPr>
                  <w:rFonts w:ascii="Calibri" w:hAnsi="Calibri"/>
                  <w:sz w:val="22"/>
                  <w:szCs w:val="22"/>
                </w:rPr>
                <w:delText>ISO 7253: 1996 Paints and varnishes -- Determination of resistance to neutral salt spray (fog)</w:delText>
              </w:r>
            </w:del>
          </w:p>
          <w:p w14:paraId="4C98E784"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0F69DE1" w14:textId="77777777" w:rsidR="00E82D70" w:rsidRDefault="00E82D70" w:rsidP="00E82D70">
            <w:pPr>
              <w:pStyle w:val="NormalWeb"/>
              <w:spacing w:before="0" w:beforeAutospacing="0" w:after="0" w:afterAutospacing="0"/>
              <w:rPr>
                <w:rFonts w:ascii="Calibri" w:hAnsi="Calibri"/>
                <w:sz w:val="22"/>
                <w:szCs w:val="22"/>
              </w:rPr>
            </w:pPr>
            <w:del w:id="14657" w:author="Ashan Asmone" w:date="2016-03-31T18:13:00Z">
              <w:r w:rsidDel="00F82C3F">
                <w:rPr>
                  <w:rFonts w:ascii="Calibri" w:hAnsi="Calibri"/>
                  <w:sz w:val="22"/>
                  <w:szCs w:val="22"/>
                </w:rPr>
                <w:delText>ISO 7724-1: 1984 Paints and varnishes -- Colorimetry -- Part 1: Principles</w:delText>
              </w:r>
            </w:del>
          </w:p>
          <w:p w14:paraId="30137BEF"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6864654" w14:textId="77777777" w:rsidR="00E82D70" w:rsidRDefault="00E82D70" w:rsidP="00E82D70">
            <w:pPr>
              <w:pStyle w:val="NormalWeb"/>
              <w:spacing w:before="0" w:beforeAutospacing="0" w:after="0" w:afterAutospacing="0"/>
              <w:rPr>
                <w:rFonts w:ascii="Calibri" w:hAnsi="Calibri"/>
                <w:sz w:val="22"/>
                <w:szCs w:val="22"/>
              </w:rPr>
            </w:pPr>
            <w:del w:id="14658" w:author="Ashan Asmone" w:date="2016-03-31T18:13:00Z">
              <w:r w:rsidDel="00F82C3F">
                <w:rPr>
                  <w:rFonts w:ascii="Calibri" w:hAnsi="Calibri"/>
                  <w:sz w:val="22"/>
                  <w:szCs w:val="22"/>
                </w:rPr>
                <w:delText>ISO 7724-2: 1984 Paints and varnishes -- Colorimetry -- Part 2: Colour measurement</w:delText>
              </w:r>
            </w:del>
          </w:p>
          <w:p w14:paraId="184501CC"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A62BD90" w14:textId="77777777" w:rsidR="00E82D70" w:rsidRDefault="00E82D70" w:rsidP="00E82D70">
            <w:pPr>
              <w:pStyle w:val="NormalWeb"/>
              <w:spacing w:before="0" w:beforeAutospacing="0" w:after="0" w:afterAutospacing="0"/>
              <w:rPr>
                <w:rFonts w:ascii="Calibri" w:hAnsi="Calibri"/>
                <w:sz w:val="22"/>
                <w:szCs w:val="22"/>
              </w:rPr>
            </w:pPr>
            <w:del w:id="14659" w:author="Ashan Asmone" w:date="2016-03-31T18:14:00Z">
              <w:r w:rsidDel="00F82C3F">
                <w:rPr>
                  <w:rFonts w:ascii="Calibri" w:hAnsi="Calibri"/>
                  <w:sz w:val="22"/>
                  <w:szCs w:val="22"/>
                </w:rPr>
                <w:delText>ISO 7724-3: 1984 Paints and varnishes -- Colorimetry -- Part 3: Calculation of colour differences</w:delText>
              </w:r>
            </w:del>
          </w:p>
          <w:p w14:paraId="290EF79C"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E3DDB49" w14:textId="77777777" w:rsidR="00E82D70" w:rsidRDefault="00E82D70" w:rsidP="00E82D70">
            <w:pPr>
              <w:pStyle w:val="NormalWeb"/>
              <w:spacing w:before="0" w:beforeAutospacing="0" w:after="0" w:afterAutospacing="0"/>
              <w:rPr>
                <w:rFonts w:ascii="Calibri" w:hAnsi="Calibri"/>
                <w:sz w:val="22"/>
                <w:szCs w:val="22"/>
              </w:rPr>
            </w:pPr>
            <w:del w:id="14660" w:author="Ashan Asmone" w:date="2016-03-31T18:16:00Z">
              <w:r w:rsidDel="00F82C3F">
                <w:rPr>
                  <w:rFonts w:ascii="Calibri" w:hAnsi="Calibri"/>
                  <w:sz w:val="22"/>
                  <w:szCs w:val="22"/>
                </w:rPr>
                <w:delText>ISO 7783-1: 1996 Paints and varnishes -- Determination of water-vapour transmission rate -- Part 1: Dish method for free films</w:delText>
              </w:r>
            </w:del>
            <w:ins w:id="14661" w:author="Ashan Asmone" w:date="2016-03-31T18:16:00Z">
              <w:r w:rsidR="00F82C3F">
                <w:rPr>
                  <w:rFonts w:ascii="Calibri" w:hAnsi="Calibri"/>
                  <w:sz w:val="22"/>
                  <w:szCs w:val="22"/>
                </w:rPr>
                <w:t>ISO 7783:2011 Paints and varnishes -- Determination of water-vapour transmission properties -- Cup method</w:t>
              </w:r>
            </w:ins>
          </w:p>
          <w:p w14:paraId="66126186"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A3441FF" w14:textId="77777777" w:rsidR="00E82D70" w:rsidRDefault="00E82D70" w:rsidP="00E82D70">
            <w:pPr>
              <w:pStyle w:val="NormalWeb"/>
              <w:spacing w:before="0" w:beforeAutospacing="0" w:after="0" w:afterAutospacing="0"/>
              <w:rPr>
                <w:rFonts w:ascii="Calibri" w:hAnsi="Calibri"/>
                <w:sz w:val="22"/>
                <w:szCs w:val="22"/>
              </w:rPr>
            </w:pPr>
            <w:del w:id="14662" w:author="Ashan Asmone" w:date="2016-03-31T18:18:00Z">
              <w:r w:rsidDel="00F82C3F">
                <w:rPr>
                  <w:rFonts w:ascii="Calibri" w:hAnsi="Calibri"/>
                  <w:sz w:val="22"/>
                  <w:szCs w:val="22"/>
                </w:rPr>
                <w:delText>ISO 7783-2: 1999 Paints and varnishes -- Coating materials and coating systems for exterior masonry and concrete -- Part 2: Determination and classification of water-vapour transmission rate (permeability)</w:delText>
              </w:r>
            </w:del>
          </w:p>
          <w:p w14:paraId="71D4B830"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8AB0081" w14:textId="77777777" w:rsidR="00E82D70" w:rsidRDefault="00E82D70" w:rsidP="00E82D70">
            <w:pPr>
              <w:pStyle w:val="NormalWeb"/>
              <w:spacing w:before="0" w:beforeAutospacing="0" w:after="0" w:afterAutospacing="0"/>
              <w:rPr>
                <w:rFonts w:ascii="Calibri" w:hAnsi="Calibri"/>
                <w:sz w:val="22"/>
                <w:szCs w:val="22"/>
              </w:rPr>
            </w:pPr>
            <w:del w:id="14663" w:author="Ashan Asmone" w:date="2016-03-31T18:19:00Z">
              <w:r w:rsidDel="00F82C3F">
                <w:rPr>
                  <w:rFonts w:ascii="Calibri" w:hAnsi="Calibri"/>
                  <w:sz w:val="22"/>
                  <w:szCs w:val="22"/>
                </w:rPr>
                <w:delText>ISO 7784-1: 1997 Paints and varnishes -- Determination of resistance to abrasion -- Part 1: Rotating abrasive-paper-covered wheel method</w:delText>
              </w:r>
            </w:del>
            <w:ins w:id="14664" w:author="Ashan Asmone" w:date="2016-03-31T18:19:00Z">
              <w:r w:rsidR="00F82C3F">
                <w:rPr>
                  <w:rFonts w:ascii="Calibri" w:hAnsi="Calibri"/>
                  <w:sz w:val="22"/>
                  <w:szCs w:val="22"/>
                </w:rPr>
                <w:t>ISO 7784-1:2016 Paints and varnishes -- Determination of resistance to abrasion -- Part 1: Method with abrasive-paper covered wheels and rotating test specimen</w:t>
              </w:r>
            </w:ins>
          </w:p>
          <w:p w14:paraId="233EFA1B"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20D9BD9" w14:textId="77777777" w:rsidR="00E82D70" w:rsidRDefault="00E82D70" w:rsidP="00E82D70">
            <w:pPr>
              <w:pStyle w:val="NormalWeb"/>
              <w:spacing w:before="0" w:beforeAutospacing="0" w:after="0" w:afterAutospacing="0"/>
              <w:rPr>
                <w:rFonts w:ascii="Calibri" w:hAnsi="Calibri"/>
                <w:sz w:val="22"/>
                <w:szCs w:val="22"/>
              </w:rPr>
            </w:pPr>
            <w:del w:id="14665" w:author="Ashan Asmone" w:date="2016-03-31T18:20:00Z">
              <w:r w:rsidDel="00F82C3F">
                <w:rPr>
                  <w:rFonts w:ascii="Calibri" w:hAnsi="Calibri"/>
                  <w:sz w:val="22"/>
                  <w:szCs w:val="22"/>
                </w:rPr>
                <w:delText>ISO 7784-2: 1997 Paints and varnishes -- Determination of resistance to abrasion -- Part 2: Rotating abrasive rubber wheel method</w:delText>
              </w:r>
            </w:del>
            <w:ins w:id="14666" w:author="Ashan Asmone" w:date="2016-03-31T18:20:00Z">
              <w:r w:rsidR="00F82C3F">
                <w:rPr>
                  <w:rFonts w:ascii="Calibri" w:hAnsi="Calibri"/>
                  <w:sz w:val="22"/>
                  <w:szCs w:val="22"/>
                </w:rPr>
                <w:t>ISO 7784-2:2016 Paints and varnishes -- Determination of resistance to abrasion -- Part 2: Method with abrasive rubber wheels and rotating test specimen</w:t>
              </w:r>
            </w:ins>
          </w:p>
          <w:p w14:paraId="1F20BCF5"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5FDD6C6" w14:textId="77777777" w:rsidR="00E82D70" w:rsidRDefault="00E82D70" w:rsidP="00E82D70">
            <w:pPr>
              <w:pStyle w:val="NormalWeb"/>
              <w:spacing w:before="0" w:beforeAutospacing="0" w:after="0" w:afterAutospacing="0"/>
              <w:rPr>
                <w:rFonts w:ascii="Calibri" w:hAnsi="Calibri"/>
                <w:sz w:val="22"/>
                <w:szCs w:val="22"/>
              </w:rPr>
            </w:pPr>
            <w:del w:id="14667" w:author="Ashan Asmone" w:date="2016-03-31T18:21:00Z">
              <w:r w:rsidDel="00F82C3F">
                <w:rPr>
                  <w:rFonts w:ascii="Calibri" w:hAnsi="Calibri"/>
                  <w:sz w:val="22"/>
                  <w:szCs w:val="22"/>
                </w:rPr>
                <w:delText>ISO 7784-3: 2000 Paints and varnishes -- Determination of resistance to abrasion -- Part 3: Reciprocating test panel method</w:delText>
              </w:r>
            </w:del>
            <w:ins w:id="14668" w:author="Ashan Asmone" w:date="2016-03-31T18:21:00Z">
              <w:r w:rsidR="00F82C3F">
                <w:rPr>
                  <w:rFonts w:ascii="Calibri" w:hAnsi="Calibri"/>
                  <w:sz w:val="22"/>
                  <w:szCs w:val="22"/>
                </w:rPr>
                <w:t>ISO 7784-3:2016 Paints and varnishes -- Determination of resistance to abrasion -- Part 3: Method with abrasive-paper covered wheel and linearly reciprocating test specimen</w:t>
              </w:r>
            </w:ins>
          </w:p>
          <w:p w14:paraId="3625469E"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F12E953" w14:textId="77777777" w:rsidR="00E82D70" w:rsidRDefault="00E82D70" w:rsidP="00E82D70">
            <w:pPr>
              <w:pStyle w:val="NormalWeb"/>
              <w:spacing w:before="0" w:beforeAutospacing="0" w:after="0" w:afterAutospacing="0"/>
              <w:rPr>
                <w:rFonts w:ascii="Calibri" w:hAnsi="Calibri"/>
                <w:sz w:val="22"/>
                <w:szCs w:val="22"/>
              </w:rPr>
            </w:pPr>
            <w:del w:id="14669" w:author="Ashan Asmone" w:date="2016-03-31T18:22:00Z">
              <w:r w:rsidDel="00F82C3F">
                <w:rPr>
                  <w:rFonts w:ascii="Calibri" w:hAnsi="Calibri"/>
                  <w:sz w:val="22"/>
                  <w:szCs w:val="22"/>
                </w:rPr>
                <w:delText>ISO 8501-1: 1988 Preparation</w:delText>
              </w:r>
            </w:del>
            <w:ins w:id="14670" w:author="Ashan Asmone" w:date="2016-03-31T18:22:00Z">
              <w:r w:rsidR="00F82C3F">
                <w:rPr>
                  <w:rFonts w:ascii="Calibri" w:hAnsi="Calibri"/>
                  <w:sz w:val="22"/>
                  <w:szCs w:val="22"/>
                </w:rPr>
                <w:t xml:space="preserve">ISO 8501-1:2007 Preparation of steel substrates before application of paints and related products -- Visual assessment of surface cleanliness -- Part 1: Rust grades and preparation grades of uncoated steel substrates and of steel substrates after overall </w:t>
              </w:r>
            </w:ins>
          </w:p>
          <w:p w14:paraId="238DEB66"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68C5E28" w14:textId="77777777" w:rsidR="00E82D70" w:rsidRDefault="00E82D70" w:rsidP="00E82D70">
            <w:pPr>
              <w:pStyle w:val="NormalWeb"/>
              <w:spacing w:before="0" w:beforeAutospacing="0" w:after="0" w:afterAutospacing="0"/>
              <w:rPr>
                <w:rFonts w:ascii="Calibri" w:hAnsi="Calibri"/>
                <w:sz w:val="22"/>
                <w:szCs w:val="22"/>
              </w:rPr>
            </w:pPr>
            <w:del w:id="14671" w:author="Ashan Asmone" w:date="2016-03-31T18:23:00Z">
              <w:r w:rsidDel="00F82C3F">
                <w:rPr>
                  <w:rFonts w:ascii="Calibri" w:hAnsi="Calibri"/>
                  <w:sz w:val="22"/>
                  <w:szCs w:val="22"/>
                </w:rPr>
                <w:delText>ISO 9514: 1992 Paints and varnishes -- Determination of the pot-life of liquid systems -- Preparation and conditioning of samples and guidelines for testing</w:delText>
              </w:r>
            </w:del>
            <w:ins w:id="14672" w:author="Ashan Asmone" w:date="2016-03-31T18:23:00Z">
              <w:r w:rsidR="00F82C3F">
                <w:rPr>
                  <w:rFonts w:ascii="Calibri" w:hAnsi="Calibri"/>
                  <w:sz w:val="22"/>
                  <w:szCs w:val="22"/>
                </w:rPr>
                <w:t>ISO 9514:2005 Paints and varnishes -- Determination of the pot life of multicomponent coating systems -- Preparation and conditioning of samples and guidelines for testing</w:t>
              </w:r>
            </w:ins>
          </w:p>
          <w:p w14:paraId="2204DD8E"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FB44CD4" w14:textId="77777777" w:rsidR="00E82D70" w:rsidRDefault="00E82D70" w:rsidP="00E82D70">
            <w:pPr>
              <w:pStyle w:val="NormalWeb"/>
              <w:spacing w:before="0" w:beforeAutospacing="0" w:after="0" w:afterAutospacing="0"/>
              <w:rPr>
                <w:rFonts w:ascii="Calibri" w:hAnsi="Calibri"/>
                <w:sz w:val="22"/>
                <w:szCs w:val="22"/>
              </w:rPr>
            </w:pPr>
            <w:del w:id="14673" w:author="Ashan Asmone" w:date="2016-03-31T18:24:00Z">
              <w:r w:rsidDel="00F82C3F">
                <w:rPr>
                  <w:rFonts w:ascii="Calibri" w:hAnsi="Calibri"/>
                  <w:sz w:val="22"/>
                  <w:szCs w:val="22"/>
                </w:rPr>
                <w:delText>ISO 11503: 1995 Paints and varnishes -- Determination of resistance to humidity (intermittent condensation)</w:delText>
              </w:r>
            </w:del>
            <w:ins w:id="14674" w:author="Ashan Asmone" w:date="2016-03-31T18:24:00Z">
              <w:r w:rsidR="00F82C3F">
                <w:rPr>
                  <w:rFonts w:ascii="Calibri" w:hAnsi="Calibri"/>
                  <w:sz w:val="22"/>
                  <w:szCs w:val="22"/>
                </w:rPr>
                <w:t>ISO 11503:1995 Paints and varnishes -- Determination of resistance to humidity (intermittent condensation)</w:t>
              </w:r>
            </w:ins>
          </w:p>
          <w:p w14:paraId="32F43C5B"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EBC32A4" w14:textId="77777777" w:rsidR="00E82D70" w:rsidRDefault="00E82D70" w:rsidP="00E82D70">
            <w:pPr>
              <w:pStyle w:val="NormalWeb"/>
              <w:spacing w:before="0" w:beforeAutospacing="0" w:after="0" w:afterAutospacing="0"/>
              <w:rPr>
                <w:rFonts w:ascii="Calibri" w:hAnsi="Calibri"/>
                <w:sz w:val="22"/>
                <w:szCs w:val="22"/>
              </w:rPr>
            </w:pPr>
            <w:del w:id="14675" w:author="Ashan Asmone" w:date="2016-03-31T18:25:00Z">
              <w:r w:rsidDel="00F82C3F">
                <w:rPr>
                  <w:rFonts w:ascii="Calibri" w:hAnsi="Calibri"/>
                  <w:sz w:val="22"/>
                  <w:szCs w:val="22"/>
                </w:rPr>
                <w:delText>ISO 11507: 1997 Paints and varnishes -- Exposure of coatings to artificial weathering -- Exposure to fluorescent UV and water</w:delText>
              </w:r>
            </w:del>
            <w:ins w:id="14676" w:author="Ashan Asmone" w:date="2016-03-31T18:25:00Z">
              <w:r w:rsidR="00F82C3F">
                <w:rPr>
                  <w:rFonts w:ascii="Calibri" w:hAnsi="Calibri"/>
                  <w:sz w:val="22"/>
                  <w:szCs w:val="22"/>
                </w:rPr>
                <w:t>ISO 16474-1:2013 Paints and varnishes -- Methods of exposure to laboratory light sources -- Part 1: General guidance</w:t>
              </w:r>
            </w:ins>
          </w:p>
          <w:p w14:paraId="74EFB7A2"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B64BDEF" w14:textId="77777777" w:rsidR="00E82D70" w:rsidRDefault="00E82D70" w:rsidP="00E82D70">
            <w:pPr>
              <w:pStyle w:val="NormalWeb"/>
              <w:spacing w:before="0" w:beforeAutospacing="0" w:after="0" w:afterAutospacing="0"/>
              <w:rPr>
                <w:rFonts w:ascii="Calibri" w:hAnsi="Calibri"/>
                <w:sz w:val="22"/>
                <w:szCs w:val="22"/>
              </w:rPr>
            </w:pPr>
            <w:del w:id="14677" w:author="Ashan Asmone" w:date="2016-03-31T18:25:00Z">
              <w:r w:rsidDel="00F82C3F">
                <w:rPr>
                  <w:rFonts w:ascii="Calibri" w:hAnsi="Calibri"/>
                  <w:sz w:val="22"/>
                  <w:szCs w:val="22"/>
                </w:rPr>
                <w:delText>ISO 11668: 1997 Binders for paints and varnishes -- Chlorinated polymerization resins -- General methods of test</w:delText>
              </w:r>
            </w:del>
            <w:ins w:id="14678" w:author="Ashan Asmone" w:date="2016-03-31T18:25:00Z">
              <w:r w:rsidR="00F82C3F">
                <w:rPr>
                  <w:rFonts w:ascii="Calibri" w:hAnsi="Calibri"/>
                  <w:sz w:val="22"/>
                  <w:szCs w:val="22"/>
                </w:rPr>
                <w:t>ISO 11668:1997 Binders for paints and varnishes -- Chlorinated polymerization resins -- General methods of test</w:t>
              </w:r>
            </w:ins>
          </w:p>
          <w:p w14:paraId="52D74BDF"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8867FE2" w14:textId="77777777" w:rsidR="00E82D70" w:rsidRDefault="00E82D70" w:rsidP="00E82D70">
            <w:pPr>
              <w:pStyle w:val="NormalWeb"/>
              <w:spacing w:before="0" w:beforeAutospacing="0" w:after="0" w:afterAutospacing="0"/>
              <w:rPr>
                <w:rFonts w:ascii="Calibri" w:hAnsi="Calibri"/>
                <w:sz w:val="22"/>
                <w:szCs w:val="22"/>
              </w:rPr>
            </w:pPr>
            <w:del w:id="14679" w:author="Ashan Asmone" w:date="2016-03-31T18:26:00Z">
              <w:r w:rsidDel="00F82C3F">
                <w:rPr>
                  <w:rFonts w:ascii="Calibri" w:hAnsi="Calibri"/>
                  <w:sz w:val="22"/>
                  <w:szCs w:val="22"/>
                </w:rPr>
                <w:delText>ISO 11890-1: 2000 Paints and varnishes -- Determination of volatile organic compound (VOC) content -- Part 1: Difference method</w:delText>
              </w:r>
            </w:del>
            <w:ins w:id="14680" w:author="Ashan Asmone" w:date="2016-03-31T18:26:00Z">
              <w:r w:rsidR="00F82C3F">
                <w:rPr>
                  <w:rFonts w:ascii="Calibri" w:hAnsi="Calibri"/>
                  <w:sz w:val="22"/>
                  <w:szCs w:val="22"/>
                </w:rPr>
                <w:t>ISO 11890-1:2007 Paints and varnishes -- Determination of volatile organic compound (VOC) content -- Part 1: Difference method</w:t>
              </w:r>
            </w:ins>
          </w:p>
          <w:p w14:paraId="4AE4BAB9"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3DC18D5" w14:textId="77777777" w:rsidR="00E82D70" w:rsidRDefault="00E82D70" w:rsidP="00E82D70">
            <w:pPr>
              <w:pStyle w:val="NormalWeb"/>
              <w:spacing w:before="0" w:beforeAutospacing="0" w:after="0" w:afterAutospacing="0"/>
              <w:rPr>
                <w:rFonts w:ascii="Calibri" w:hAnsi="Calibri"/>
                <w:sz w:val="22"/>
                <w:szCs w:val="22"/>
              </w:rPr>
            </w:pPr>
            <w:del w:id="14681" w:author="Ashan Asmone" w:date="2016-03-31T18:27:00Z">
              <w:r w:rsidDel="00F82C3F">
                <w:rPr>
                  <w:rFonts w:ascii="Calibri" w:hAnsi="Calibri"/>
                  <w:sz w:val="22"/>
                  <w:szCs w:val="22"/>
                </w:rPr>
                <w:delText>ISO 11890-2: 2000 Paints and varnishes -- Determination of volatile organic compound (VOC) content -- Part 2: Gas-chromatographic method</w:delText>
              </w:r>
            </w:del>
            <w:ins w:id="14682" w:author="Ashan Asmone" w:date="2016-03-31T18:27:00Z">
              <w:r w:rsidR="00F82C3F">
                <w:rPr>
                  <w:rFonts w:ascii="Calibri" w:hAnsi="Calibri"/>
                  <w:sz w:val="22"/>
                  <w:szCs w:val="22"/>
                </w:rPr>
                <w:t>ISO 11890-2:2013 Paints and varnishes -- Determination of volatile organic compound (VOC) content -- Part 2: Gas-chromatographic method</w:t>
              </w:r>
            </w:ins>
          </w:p>
          <w:p w14:paraId="6DB1841C"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4E26131E" w14:textId="77777777" w:rsidR="00E82D70" w:rsidRDefault="00E82D70" w:rsidP="00E82D70">
            <w:pPr>
              <w:pStyle w:val="NormalWeb"/>
              <w:spacing w:before="0" w:beforeAutospacing="0" w:after="0" w:afterAutospacing="0"/>
              <w:rPr>
                <w:rFonts w:ascii="Calibri" w:hAnsi="Calibri"/>
                <w:sz w:val="22"/>
                <w:szCs w:val="22"/>
              </w:rPr>
            </w:pPr>
            <w:del w:id="14683" w:author="Ashan Asmone" w:date="2016-03-31T18:27:00Z">
              <w:r w:rsidDel="004F0B47">
                <w:rPr>
                  <w:rFonts w:ascii="Calibri" w:hAnsi="Calibri"/>
                  <w:sz w:val="22"/>
                  <w:szCs w:val="22"/>
                </w:rPr>
                <w:delText>ISO 11908: 1996 Binders for paints and varnishes -- Amino resins -- General methods of test</w:delText>
              </w:r>
            </w:del>
            <w:ins w:id="14684" w:author="Ashan Asmone" w:date="2016-03-31T18:27:00Z">
              <w:r w:rsidR="004F0B47">
                <w:rPr>
                  <w:rFonts w:ascii="Calibri" w:hAnsi="Calibri"/>
                  <w:sz w:val="22"/>
                  <w:szCs w:val="22"/>
                </w:rPr>
                <w:t>ISO 11908: 1996 Binders for paints and varnishes -- Amino resins -- General methods of test</w:t>
              </w:r>
            </w:ins>
          </w:p>
          <w:p w14:paraId="25B843EF"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9130017" w14:textId="77777777" w:rsidR="00E82D70" w:rsidRDefault="00E82D70" w:rsidP="00E82D70">
            <w:pPr>
              <w:pStyle w:val="NormalWeb"/>
              <w:spacing w:before="0" w:beforeAutospacing="0" w:after="0" w:afterAutospacing="0"/>
              <w:rPr>
                <w:rFonts w:ascii="Calibri" w:hAnsi="Calibri"/>
                <w:sz w:val="22"/>
                <w:szCs w:val="22"/>
              </w:rPr>
            </w:pPr>
            <w:del w:id="14685" w:author="Ashan Asmone" w:date="2016-03-31T18:28:00Z">
              <w:r w:rsidDel="004F0B47">
                <w:rPr>
                  <w:rFonts w:ascii="Calibri" w:hAnsi="Calibri"/>
                  <w:sz w:val="22"/>
                  <w:szCs w:val="22"/>
                </w:rPr>
                <w:delText>ISO 11909: 1996 Binders for paints and varnishes -- Polyisocyanate resins -- General methods of test</w:delText>
              </w:r>
            </w:del>
            <w:ins w:id="14686" w:author="Ashan Asmone" w:date="2016-03-31T18:28:00Z">
              <w:r w:rsidR="004F0B47">
                <w:rPr>
                  <w:rFonts w:ascii="Calibri" w:hAnsi="Calibri"/>
                  <w:sz w:val="22"/>
                  <w:szCs w:val="22"/>
                </w:rPr>
                <w:t>ISO 11909:2007 Binders for paints and varnishes -- Polyisocyanate resins -- General methods of test</w:t>
              </w:r>
            </w:ins>
          </w:p>
          <w:p w14:paraId="58F74B25"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20AADA6" w14:textId="77777777" w:rsidR="00E82D70" w:rsidRDefault="00E82D70" w:rsidP="00E82D70">
            <w:pPr>
              <w:pStyle w:val="NormalWeb"/>
              <w:spacing w:before="0" w:beforeAutospacing="0" w:after="0" w:afterAutospacing="0"/>
              <w:rPr>
                <w:rFonts w:ascii="Calibri" w:hAnsi="Calibri"/>
                <w:sz w:val="22"/>
                <w:szCs w:val="22"/>
              </w:rPr>
            </w:pPr>
            <w:del w:id="14687" w:author="Ashan Asmone" w:date="2016-03-31T18:30:00Z">
              <w:r w:rsidDel="004F0B47">
                <w:rPr>
                  <w:rFonts w:ascii="Calibri" w:hAnsi="Calibri"/>
                  <w:sz w:val="22"/>
                  <w:szCs w:val="22"/>
                </w:rPr>
                <w:delText>ISO 11997-1: 1998 Paints and varnishes -- Determination of resistance to cyclic corrosion conditions -- Part 1: Wet (salt fog)/dry/humidity</w:delText>
              </w:r>
            </w:del>
            <w:ins w:id="14688" w:author="Ashan Asmone" w:date="2016-03-31T18:30:00Z">
              <w:r w:rsidR="004F0B47">
                <w:rPr>
                  <w:rFonts w:ascii="Calibri" w:hAnsi="Calibri"/>
                  <w:sz w:val="22"/>
                  <w:szCs w:val="22"/>
                </w:rPr>
                <w:t>ISO 11997-1:2005 Paints and varnishes -- Determination of resistance to cyclic corrosion conditions -- Part 1: Wet (salt fog)/dry/humidity</w:t>
              </w:r>
            </w:ins>
          </w:p>
          <w:p w14:paraId="0EB47FAA"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3D9265BD" w14:textId="77777777" w:rsidR="00E82D70" w:rsidRDefault="00E82D70" w:rsidP="00E82D70">
            <w:pPr>
              <w:pStyle w:val="NormalWeb"/>
              <w:spacing w:before="0" w:beforeAutospacing="0" w:after="0" w:afterAutospacing="0"/>
              <w:rPr>
                <w:rFonts w:ascii="Calibri" w:hAnsi="Calibri"/>
                <w:sz w:val="22"/>
                <w:szCs w:val="22"/>
              </w:rPr>
            </w:pPr>
            <w:del w:id="14689" w:author="Ashan Asmone" w:date="2016-03-31T18:31:00Z">
              <w:r w:rsidDel="004F0B47">
                <w:rPr>
                  <w:rFonts w:ascii="Calibri" w:hAnsi="Calibri"/>
                  <w:sz w:val="22"/>
                  <w:szCs w:val="22"/>
                </w:rPr>
                <w:delText>ISO 11997-2: 2000 Paints and varnishes -- Determination of resistance to cyclic corrosion conditions -- Part 2: Wet (salt fog)/dry/humidity/UV light</w:delText>
              </w:r>
            </w:del>
            <w:ins w:id="14690" w:author="Ashan Asmone" w:date="2016-03-31T18:31:00Z">
              <w:r w:rsidR="004F0B47">
                <w:rPr>
                  <w:rFonts w:ascii="Calibri" w:hAnsi="Calibri"/>
                  <w:sz w:val="22"/>
                  <w:szCs w:val="22"/>
                </w:rPr>
                <w:t>ISO 11997-2:2013 Paints and varnishes -- Determination of resistance to cyclic corrosion conditions -- Part 2: Wet (salt fog)/dry/humidity/UV light</w:t>
              </w:r>
            </w:ins>
          </w:p>
          <w:p w14:paraId="3455DA5A"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CA68E9A" w14:textId="77777777" w:rsidR="00E82D70" w:rsidRDefault="00E82D70" w:rsidP="00E82D70">
            <w:pPr>
              <w:pStyle w:val="NormalWeb"/>
              <w:spacing w:before="0" w:beforeAutospacing="0" w:after="0" w:afterAutospacing="0"/>
              <w:rPr>
                <w:rFonts w:ascii="Calibri" w:hAnsi="Calibri"/>
                <w:sz w:val="22"/>
                <w:szCs w:val="22"/>
              </w:rPr>
            </w:pPr>
            <w:del w:id="14691" w:author="Ashan Asmone" w:date="2016-03-31T18:32:00Z">
              <w:r w:rsidDel="004F0B47">
                <w:rPr>
                  <w:rFonts w:ascii="Calibri" w:hAnsi="Calibri"/>
                  <w:sz w:val="22"/>
                  <w:szCs w:val="22"/>
                </w:rPr>
                <w:delText>ISO 11998: 1998 Paints and varnishes -- Determination of wet-scrub resistance and cleanability of coatings</w:delText>
              </w:r>
            </w:del>
            <w:ins w:id="14692" w:author="Ashan Asmone" w:date="2016-03-31T18:32:00Z">
              <w:r w:rsidR="004F0B47">
                <w:rPr>
                  <w:rFonts w:ascii="Calibri" w:hAnsi="Calibri"/>
                  <w:sz w:val="22"/>
                  <w:szCs w:val="22"/>
                </w:rPr>
                <w:t>ISO 11998:2006 Paints and varnishes -- Determination of wet-scrub resistance and cleanability of coatings</w:t>
              </w:r>
            </w:ins>
          </w:p>
          <w:p w14:paraId="7CB996F6"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6E16695" w14:textId="77777777" w:rsidR="00E82D70" w:rsidRDefault="00E82D70" w:rsidP="00E82D70">
            <w:pPr>
              <w:pStyle w:val="NormalWeb"/>
              <w:spacing w:before="0" w:beforeAutospacing="0" w:after="0" w:afterAutospacing="0"/>
              <w:rPr>
                <w:rFonts w:ascii="Calibri" w:hAnsi="Calibri"/>
                <w:sz w:val="22"/>
                <w:szCs w:val="22"/>
              </w:rPr>
            </w:pPr>
            <w:del w:id="14693" w:author="Ashan Asmone" w:date="2016-03-31T18:32:00Z">
              <w:r w:rsidDel="004F0B47">
                <w:rPr>
                  <w:rFonts w:ascii="Calibri" w:hAnsi="Calibri"/>
                  <w:sz w:val="22"/>
                  <w:szCs w:val="22"/>
                </w:rPr>
                <w:delText>ISO 12137-1: 1997 Paints and varnishes -- Determination of mar resistance -- Part 1: Method using a curved stylus</w:delText>
              </w:r>
            </w:del>
            <w:ins w:id="14694" w:author="Ashan Asmone" w:date="2016-03-31T18:32:00Z">
              <w:r w:rsidR="004F0B47">
                <w:rPr>
                  <w:rFonts w:ascii="Calibri" w:hAnsi="Calibri"/>
                  <w:sz w:val="22"/>
                  <w:szCs w:val="22"/>
                </w:rPr>
                <w:t>ISO 12137:2011 Paints and varnishes -- Determination of mar resistance</w:t>
              </w:r>
            </w:ins>
          </w:p>
          <w:p w14:paraId="40294EDA"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BC2CA41" w14:textId="77777777" w:rsidR="00E82D70" w:rsidRDefault="00E82D70" w:rsidP="00E82D70">
            <w:pPr>
              <w:pStyle w:val="NormalWeb"/>
              <w:spacing w:before="0" w:beforeAutospacing="0" w:after="0" w:afterAutospacing="0"/>
              <w:rPr>
                <w:rFonts w:ascii="Calibri" w:hAnsi="Calibri"/>
                <w:sz w:val="22"/>
                <w:szCs w:val="22"/>
              </w:rPr>
            </w:pPr>
            <w:del w:id="14695" w:author="Ashan Asmone" w:date="2016-03-31T18:33:00Z">
              <w:r w:rsidDel="004F0B47">
                <w:rPr>
                  <w:rFonts w:ascii="Calibri" w:hAnsi="Calibri"/>
                  <w:sz w:val="22"/>
                  <w:szCs w:val="22"/>
                </w:rPr>
                <w:delText>ISO 12137-2: 1997 Paints and varnishes -- Determination of mar resistance -- Part 2: Method using a pointed stylus</w:delText>
              </w:r>
            </w:del>
            <w:ins w:id="14696" w:author="Ashan Asmone" w:date="2016-03-31T18:33:00Z">
              <w:r w:rsidR="004F0B47">
                <w:rPr>
                  <w:rFonts w:ascii="Calibri" w:hAnsi="Calibri"/>
                  <w:sz w:val="22"/>
                  <w:szCs w:val="22"/>
                </w:rPr>
                <w:t>ISO 1518-2:2011 Paints and varnishes -- Determination of scratch resistance -- Part 2: Variable-loading method</w:t>
              </w:r>
            </w:ins>
          </w:p>
          <w:p w14:paraId="4AD5D6E9"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08A2846F" w14:textId="77777777" w:rsidR="00E82D70" w:rsidRDefault="00E82D70" w:rsidP="00E82D70">
            <w:pPr>
              <w:pStyle w:val="NormalWeb"/>
              <w:spacing w:before="0" w:beforeAutospacing="0" w:after="0" w:afterAutospacing="0"/>
              <w:rPr>
                <w:rFonts w:ascii="Calibri" w:hAnsi="Calibri"/>
                <w:sz w:val="22"/>
                <w:szCs w:val="22"/>
              </w:rPr>
            </w:pPr>
            <w:del w:id="14697" w:author="Ashan Asmone" w:date="2016-03-31T18:33:00Z">
              <w:r w:rsidDel="004F0B47">
                <w:rPr>
                  <w:rFonts w:ascii="Calibri" w:hAnsi="Calibri"/>
                  <w:sz w:val="22"/>
                  <w:szCs w:val="22"/>
                </w:rPr>
                <w:delText>ISO 14680-1: 2000 Paints and varnishes -- Determination of pigment content -- Part 1: Centrifuge method</w:delText>
              </w:r>
            </w:del>
            <w:ins w:id="14698" w:author="Ashan Asmone" w:date="2016-03-31T18:33:00Z">
              <w:r w:rsidR="004F0B47">
                <w:rPr>
                  <w:rFonts w:ascii="Calibri" w:hAnsi="Calibri"/>
                  <w:sz w:val="22"/>
                  <w:szCs w:val="22"/>
                </w:rPr>
                <w:t>ISO 14680-1:2000 Paints and varnishes -- Determination of pigment content -- Part 1: Centrifuge method</w:t>
              </w:r>
            </w:ins>
          </w:p>
          <w:p w14:paraId="5DBF5D5B"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116D4D65" w14:textId="77777777" w:rsidR="00E82D70" w:rsidRDefault="00E82D70" w:rsidP="00E82D70">
            <w:pPr>
              <w:pStyle w:val="NormalWeb"/>
              <w:spacing w:before="0" w:beforeAutospacing="0" w:after="0" w:afterAutospacing="0"/>
              <w:rPr>
                <w:rFonts w:ascii="Calibri" w:hAnsi="Calibri"/>
                <w:sz w:val="22"/>
                <w:szCs w:val="22"/>
              </w:rPr>
            </w:pPr>
            <w:del w:id="14699" w:author="Ashan Asmone" w:date="2016-03-31T18:34:00Z">
              <w:r w:rsidDel="004F0B47">
                <w:rPr>
                  <w:rFonts w:ascii="Calibri" w:hAnsi="Calibri"/>
                  <w:sz w:val="22"/>
                  <w:szCs w:val="22"/>
                </w:rPr>
                <w:delText>ISO 14680-2: 2000 Paints and varnishes -- Determination of pigment content -- Part 2: Ashing method</w:delText>
              </w:r>
            </w:del>
            <w:ins w:id="14700" w:author="Ashan Asmone" w:date="2016-03-31T18:34:00Z">
              <w:r w:rsidR="004F0B47">
                <w:rPr>
                  <w:rFonts w:ascii="Calibri" w:hAnsi="Calibri"/>
                  <w:sz w:val="22"/>
                  <w:szCs w:val="22"/>
                </w:rPr>
                <w:t>ISO 14680-2: 2000 Paints and varnishes -- Determination of pigment content -- Part 2: Ashing method</w:t>
              </w:r>
            </w:ins>
          </w:p>
          <w:p w14:paraId="293ECD4C"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69569986" w14:textId="77777777" w:rsidR="00E82D70" w:rsidRDefault="00E82D70" w:rsidP="00E82D70">
            <w:pPr>
              <w:pStyle w:val="NormalWeb"/>
              <w:spacing w:before="0" w:beforeAutospacing="0" w:after="0" w:afterAutospacing="0"/>
              <w:rPr>
                <w:rFonts w:ascii="Calibri" w:hAnsi="Calibri"/>
                <w:sz w:val="22"/>
                <w:szCs w:val="22"/>
              </w:rPr>
            </w:pPr>
            <w:del w:id="14701" w:author="Ashan Asmone" w:date="2016-03-31T18:35:00Z">
              <w:r w:rsidDel="004F0B47">
                <w:rPr>
                  <w:rFonts w:ascii="Calibri" w:hAnsi="Calibri"/>
                  <w:sz w:val="22"/>
                  <w:szCs w:val="22"/>
                </w:rPr>
                <w:delText>ISO 14680-3: 2000 Paints and varnishes -- Determination of pigment content -- Part 3: Filtration method</w:delText>
              </w:r>
            </w:del>
            <w:ins w:id="14702" w:author="Ashan Asmone" w:date="2016-03-31T18:35:00Z">
              <w:r w:rsidR="004F0B47">
                <w:rPr>
                  <w:rFonts w:ascii="Calibri" w:hAnsi="Calibri"/>
                  <w:sz w:val="22"/>
                  <w:szCs w:val="22"/>
                </w:rPr>
                <w:t>ISO 14680-3: 2000 Paints and varnishes -- Determination of pigment content -- Part 3: Filtration method</w:t>
              </w:r>
            </w:ins>
          </w:p>
          <w:p w14:paraId="3A4C9D5F"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283E0A5F" w14:textId="77777777" w:rsidR="00E82D70" w:rsidRDefault="00E82D70" w:rsidP="00E82D70">
            <w:pPr>
              <w:pStyle w:val="NormalWeb"/>
              <w:spacing w:before="0" w:beforeAutospacing="0" w:after="0" w:afterAutospacing="0"/>
              <w:rPr>
                <w:rFonts w:ascii="Calibri" w:hAnsi="Calibri"/>
                <w:sz w:val="22"/>
                <w:szCs w:val="22"/>
              </w:rPr>
            </w:pPr>
            <w:del w:id="14703" w:author="Ashan Asmone" w:date="2016-03-31T18:36:00Z">
              <w:r w:rsidDel="004F0B47">
                <w:rPr>
                  <w:rFonts w:ascii="Calibri" w:hAnsi="Calibri"/>
                  <w:sz w:val="22"/>
                  <w:szCs w:val="22"/>
                </w:rPr>
                <w:delText>ISO 15184: 1998 Paints and varnishes -- Determination of film hardness by pencil test</w:delText>
              </w:r>
            </w:del>
            <w:ins w:id="14704" w:author="Ashan Asmone" w:date="2016-03-31T18:36:00Z">
              <w:r w:rsidR="004F0B47">
                <w:rPr>
                  <w:rFonts w:ascii="Calibri" w:hAnsi="Calibri"/>
                  <w:sz w:val="22"/>
                  <w:szCs w:val="22"/>
                </w:rPr>
                <w:t>ISO 15184:2012 Paints and varnishes -- Determination of film hardness by pencil test</w:t>
              </w:r>
            </w:ins>
          </w:p>
          <w:p w14:paraId="6F20B593" w14:textId="77777777" w:rsidR="00E82D70" w:rsidRDefault="00E82D70" w:rsidP="00E82D70">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54E2CB27" w14:textId="77777777" w:rsidR="00E82D70" w:rsidRDefault="00E82D70" w:rsidP="00E82D70">
            <w:pPr>
              <w:pStyle w:val="NormalWeb"/>
              <w:spacing w:before="0" w:beforeAutospacing="0" w:after="0" w:afterAutospacing="0"/>
              <w:rPr>
                <w:rFonts w:ascii="Calibri" w:hAnsi="Calibri"/>
                <w:sz w:val="22"/>
                <w:szCs w:val="22"/>
              </w:rPr>
            </w:pPr>
            <w:r>
              <w:rPr>
                <w:rFonts w:ascii="Calibri" w:hAnsi="Calibri"/>
                <w:sz w:val="22"/>
                <w:szCs w:val="22"/>
              </w:rPr>
              <w:t xml:space="preserve"> </w:t>
            </w:r>
          </w:p>
        </w:tc>
      </w:tr>
    </w:tbl>
    <w:p w14:paraId="42006DBA" w14:textId="77777777" w:rsidR="00401C5E" w:rsidRDefault="00401C5E" w:rsidP="00401C5E">
      <w:pPr>
        <w:rPr>
          <w:sz w:val="16"/>
          <w:szCs w:val="16"/>
          <w:lang w:val="en-US"/>
        </w:rPr>
      </w:pPr>
    </w:p>
    <w:p w14:paraId="257E4F6A" w14:textId="77777777" w:rsidR="00401C5E" w:rsidRDefault="00E82D70" w:rsidP="00E82D70">
      <w:pPr>
        <w:pStyle w:val="Heading2"/>
        <w:rPr>
          <w:lang w:val="en-US"/>
        </w:rPr>
      </w:pPr>
      <w:r w:rsidRPr="00E82D70">
        <w:rPr>
          <w:lang w:val="en-US"/>
        </w:rPr>
        <w:t>Ceiling Board Defects</w:t>
      </w:r>
      <w:r>
        <w:rPr>
          <w:lang w:val="en-US"/>
        </w:rPr>
        <w:t xml:space="preserve"> - </w:t>
      </w:r>
      <w:r w:rsidRPr="00E82D70">
        <w:rPr>
          <w:lang w:val="en-US"/>
        </w:rPr>
        <w:t>Biological Attack</w:t>
      </w:r>
      <w:r>
        <w:rPr>
          <w:lang w:val="en-US"/>
        </w:rPr>
        <w:t xml:space="preserve"> - </w:t>
      </w:r>
      <w:r w:rsidRPr="00E82D70">
        <w:rPr>
          <w:lang w:val="en-US"/>
        </w:rPr>
        <w:t>Algae Growth- False ceiling</w:t>
      </w:r>
    </w:p>
    <w:tbl>
      <w:tblPr>
        <w:tblStyle w:val="TableGrid"/>
        <w:tblW w:w="0" w:type="auto"/>
        <w:tblInd w:w="108" w:type="dxa"/>
        <w:tblLook w:val="04A0" w:firstRow="1" w:lastRow="0" w:firstColumn="1" w:lastColumn="0" w:noHBand="0" w:noVBand="1"/>
      </w:tblPr>
      <w:tblGrid>
        <w:gridCol w:w="685"/>
        <w:gridCol w:w="8449"/>
      </w:tblGrid>
      <w:tr w:rsidR="00401C5E" w:rsidRPr="004F3C8C" w14:paraId="0700A39D" w14:textId="77777777" w:rsidTr="00401C5E">
        <w:tc>
          <w:tcPr>
            <w:tcW w:w="685" w:type="dxa"/>
          </w:tcPr>
          <w:p w14:paraId="79B95CF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57313AB0"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Plumbing</w:t>
            </w:r>
          </w:p>
          <w:p w14:paraId="16A5579E"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BS 5572:1978 - Code of practice for sanitary pipework</w:t>
            </w:r>
          </w:p>
          <w:p w14:paraId="601F0E88"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BS 6087:1981 - Specification for flexible joints for cast iron drainpipes and fittings (BS 437) and for cast iron soil, waste and ventilating pipes and fittings (BS 416)</w:t>
            </w:r>
          </w:p>
          <w:p w14:paraId="227D51D9"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BS 6465 Part1:1994 - Sanitary installations. Code of practice for scale of provision, selection and installation of sanitary appliances</w:t>
            </w:r>
          </w:p>
          <w:p w14:paraId="3CB9AE86"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BS 6465 Part2:1996- Sanitary installations. Code of practice for space requirements for sanitary appliances</w:t>
            </w:r>
          </w:p>
          <w:p w14:paraId="3A692977"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BS 7543:1992 Guide to durability of buildings and building elements, products and components</w:t>
            </w:r>
          </w:p>
          <w:p w14:paraId="6F688B73" w14:textId="77777777" w:rsidR="00E82D70" w:rsidRPr="00F526AD" w:rsidRDefault="00E82D70" w:rsidP="00F526AD">
            <w:pPr>
              <w:spacing w:after="120"/>
              <w:rPr>
                <w:rFonts w:ascii="Calibri Light" w:hAnsi="Calibri Light"/>
                <w:sz w:val="16"/>
                <w:szCs w:val="16"/>
                <w:lang w:val="en-US"/>
              </w:rPr>
            </w:pPr>
            <w:del w:id="14705" w:author="Jing Kai Toh" w:date="2016-05-12T10:37:00Z">
              <w:r w:rsidRPr="00F526AD" w:rsidDel="002030ED">
                <w:rPr>
                  <w:rFonts w:ascii="Calibri Light" w:hAnsi="Calibri Light"/>
                  <w:sz w:val="16"/>
                  <w:szCs w:val="16"/>
                  <w:lang w:val="en-US"/>
                </w:rPr>
                <w:delText>BS 8000-13:1989-Workmanship on building sites. Code of practice for above ground drainage and sanitary appliances</w:delText>
              </w:r>
            </w:del>
            <w:ins w:id="14706" w:author="Jing Kai Toh" w:date="2016-05-12T10:37:00Z">
              <w:r w:rsidR="002030ED">
                <w:rPr>
                  <w:rFonts w:ascii="Calibri Light" w:hAnsi="Calibri Light"/>
                  <w:sz w:val="16"/>
                  <w:szCs w:val="16"/>
                  <w:lang w:val="en-US"/>
                </w:rPr>
                <w:t>BS 8000-0:2014 Workmanship on construction sites. Introduction and general principles</w:t>
              </w:r>
            </w:ins>
          </w:p>
          <w:p w14:paraId="18BAB716"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BS 8000-15:1990-Workmanship on building sites. Code of practice for hot and cold water services (domestic scale)</w:t>
            </w:r>
          </w:p>
          <w:p w14:paraId="4E0E87A8"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Celing finishes</w:t>
            </w:r>
          </w:p>
          <w:p w14:paraId="1E770882"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BS 8290-2:1991 Suspended ceilings. Specification for performance of components and assemblies</w:t>
            </w:r>
          </w:p>
          <w:p w14:paraId="578E19D9"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BS 1230-1:1985 Gypsum plasterboard. Specification for plasterboard excluding materials submitted to secondary operations</w:t>
            </w:r>
          </w:p>
          <w:p w14:paraId="018283A3" w14:textId="77777777" w:rsidR="00401C5E" w:rsidRPr="00F526AD" w:rsidRDefault="00401C5E" w:rsidP="00F526AD">
            <w:pPr>
              <w:spacing w:after="120"/>
              <w:rPr>
                <w:rFonts w:ascii="Calibri Light" w:hAnsi="Calibri Light"/>
                <w:sz w:val="16"/>
                <w:szCs w:val="16"/>
                <w:lang w:val="en-US"/>
              </w:rPr>
            </w:pPr>
          </w:p>
        </w:tc>
      </w:tr>
      <w:tr w:rsidR="00401C5E" w:rsidRPr="004F3C8C" w14:paraId="24BCC16B" w14:textId="77777777" w:rsidTr="00401C5E">
        <w:tc>
          <w:tcPr>
            <w:tcW w:w="685" w:type="dxa"/>
          </w:tcPr>
          <w:p w14:paraId="3E9175A2"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6D5AA4A6"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Plumbing</w:t>
            </w:r>
          </w:p>
          <w:p w14:paraId="496B5FE7"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D4396-99a- Standard Specification for Rigid Poly (Vinyl Chloride) (PVC) and Chlorinated Poly (Vinyl Chloride) (CPVC) Compounds for Plastic Pipe and Fittings Used in Nonpressure Applications</w:t>
            </w:r>
          </w:p>
          <w:p w14:paraId="374AF477"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D3309-96a- Standard Specification for Polybutylene (PB) Plastic Hot- and Cold-Water Distribution Systems</w:t>
            </w:r>
          </w:p>
          <w:p w14:paraId="51914103"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A888-98e1- Standard Specification for Hubless Cast Iron Soil Pipe and Fittings for Sanitary and Storm Drain, Waste, and Vent Piping Applications</w:t>
            </w:r>
          </w:p>
          <w:p w14:paraId="4C77EA61"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Ceiling Finishes</w:t>
            </w:r>
          </w:p>
          <w:p w14:paraId="2F67605C"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C842-99 Standard Specification for Application of Interior Gypsum Plaster</w:t>
            </w:r>
          </w:p>
          <w:p w14:paraId="2BE86A16"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C1395/C1395M-01 Specification for Gypsum CEILING BOARD</w:t>
            </w:r>
          </w:p>
          <w:p w14:paraId="0E3A9E78"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C1396/C1396M-02 Standard Specification for Gypsum BOARD</w:t>
            </w:r>
          </w:p>
          <w:p w14:paraId="79DE1837"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C840-02 Standard Specification for Application and Finishing of Gypsum BOARD </w:t>
            </w:r>
          </w:p>
          <w:p w14:paraId="5853DFC7" w14:textId="77777777" w:rsidR="00401C5E" w:rsidRPr="00F526AD" w:rsidRDefault="00401C5E" w:rsidP="00F526AD">
            <w:pPr>
              <w:spacing w:after="120"/>
              <w:rPr>
                <w:rFonts w:ascii="Calibri Light" w:hAnsi="Calibri Light"/>
                <w:sz w:val="16"/>
                <w:szCs w:val="16"/>
                <w:lang w:val="en-US"/>
              </w:rPr>
            </w:pPr>
          </w:p>
        </w:tc>
      </w:tr>
      <w:tr w:rsidR="00401C5E" w:rsidRPr="004F3C8C" w14:paraId="17F8BC09" w14:textId="77777777" w:rsidTr="00401C5E">
        <w:tc>
          <w:tcPr>
            <w:tcW w:w="685" w:type="dxa"/>
          </w:tcPr>
          <w:p w14:paraId="7854DD7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6AC115E3"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Plumbing</w:t>
            </w:r>
          </w:p>
          <w:p w14:paraId="0C71A8D1"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AS 3500 - National Plumbing Code sets </w:t>
            </w:r>
            <w:r w:rsidRPr="00F526AD">
              <w:rPr>
                <w:rFonts w:ascii="Calibri Light" w:hAnsi="Calibri Light"/>
                <w:sz w:val="16"/>
                <w:szCs w:val="16"/>
                <w:lang w:val="en-US"/>
              </w:rPr>
              <w:br/>
            </w:r>
            <w:r w:rsidRPr="00F526AD">
              <w:rPr>
                <w:rFonts w:ascii="Calibri Light" w:hAnsi="Calibri Light"/>
                <w:sz w:val="16"/>
                <w:szCs w:val="16"/>
                <w:lang w:val="en-US"/>
              </w:rPr>
              <w:br/>
              <w:t>AS2032:1977 - Code of practice for installation of UPVC pipe systems</w:t>
            </w:r>
          </w:p>
          <w:p w14:paraId="7F661D5C"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Ceiling Finshes</w:t>
            </w:r>
          </w:p>
          <w:p w14:paraId="0B813E8C" w14:textId="77777777" w:rsidR="00E82D70" w:rsidRPr="00F526AD" w:rsidRDefault="00E82D70" w:rsidP="00F526AD">
            <w:pPr>
              <w:spacing w:after="120"/>
              <w:rPr>
                <w:rFonts w:ascii="Calibri Light" w:hAnsi="Calibri Light"/>
                <w:sz w:val="16"/>
                <w:szCs w:val="16"/>
                <w:lang w:val="en-US"/>
              </w:rPr>
            </w:pPr>
            <w:del w:id="14707" w:author="Jing Kai Toh" w:date="2016-05-11T17:47:00Z">
              <w:r w:rsidRPr="00F526AD" w:rsidDel="00975952">
                <w:rPr>
                  <w:rFonts w:ascii="Calibri Light" w:hAnsi="Calibri Light"/>
                  <w:sz w:val="16"/>
                  <w:szCs w:val="16"/>
                  <w:lang w:val="en-US"/>
                </w:rPr>
                <w:delText>AS/NZS 2588:1998 - Gypsum plasterboard</w:delText>
              </w:r>
            </w:del>
            <w:ins w:id="14708" w:author="Jing Kai Toh" w:date="2016-05-11T17:47:00Z">
              <w:r w:rsidR="00975952">
                <w:rPr>
                  <w:rFonts w:ascii="Calibri Light" w:hAnsi="Calibri Light"/>
                  <w:sz w:val="16"/>
                  <w:szCs w:val="16"/>
                  <w:lang w:val="en-US"/>
                </w:rPr>
                <w:t>AS/NZS 2588:1998 Gypsum plasterboard</w:t>
              </w:r>
            </w:ins>
          </w:p>
          <w:p w14:paraId="78493887"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AS/NZS 2589.1:1997 - Gypsum linings in residential and light commercial construction - Application and finishing - Gypsum plasterboard</w:t>
            </w:r>
          </w:p>
          <w:p w14:paraId="2C0A91AC" w14:textId="77777777" w:rsidR="00E82D70" w:rsidRPr="00F526AD" w:rsidRDefault="00E82D70" w:rsidP="00F526AD">
            <w:pPr>
              <w:spacing w:after="120"/>
              <w:rPr>
                <w:rFonts w:ascii="Calibri Light" w:hAnsi="Calibri Light"/>
                <w:sz w:val="16"/>
                <w:szCs w:val="16"/>
                <w:lang w:val="en-US"/>
              </w:rPr>
            </w:pPr>
            <w:del w:id="14709" w:author="Jing Kai Toh" w:date="2016-05-11T17:44:00Z">
              <w:r w:rsidRPr="00F526AD" w:rsidDel="00975952">
                <w:rPr>
                  <w:rFonts w:ascii="Calibri Light" w:hAnsi="Calibri Light"/>
                  <w:sz w:val="16"/>
                  <w:szCs w:val="16"/>
                  <w:lang w:val="en-US"/>
                </w:rPr>
                <w:delText>AS/NZS 2589.2:1997 - Gypsum linings in residential and light commercial construction - Application and finishing - Fibre reinforced gypsum plaster</w:delText>
              </w:r>
            </w:del>
            <w:ins w:id="14710" w:author="Jing Kai Toh" w:date="2016-05-11T17:44:00Z">
              <w:r w:rsidR="00975952">
                <w:rPr>
                  <w:rFonts w:ascii="Calibri Light" w:hAnsi="Calibri Light"/>
                  <w:sz w:val="16"/>
                  <w:szCs w:val="16"/>
                  <w:lang w:val="en-US"/>
                </w:rPr>
                <w:t>AS/NZS 2589:2007 Gypsum linings - Application and finishing</w:t>
              </w:r>
            </w:ins>
          </w:p>
          <w:p w14:paraId="2C834C6D" w14:textId="77777777" w:rsidR="00E82D70" w:rsidRPr="00F526AD" w:rsidRDefault="00E82D70" w:rsidP="00F526AD">
            <w:pPr>
              <w:spacing w:after="120"/>
              <w:rPr>
                <w:rFonts w:ascii="Calibri Light" w:hAnsi="Calibri Light"/>
                <w:sz w:val="16"/>
                <w:szCs w:val="16"/>
                <w:lang w:val="en-US"/>
              </w:rPr>
            </w:pPr>
            <w:del w:id="14711" w:author="Jing Kai Toh" w:date="2016-05-11T17:42:00Z">
              <w:r w:rsidRPr="00F526AD" w:rsidDel="00975952">
                <w:rPr>
                  <w:rFonts w:ascii="Calibri Light" w:hAnsi="Calibri Light"/>
                  <w:sz w:val="16"/>
                  <w:szCs w:val="16"/>
                  <w:lang w:val="en-US"/>
                </w:rPr>
                <w:delText>AS 2590-1983 - Glass fibre reinforced gypsum plasterboard</w:delText>
              </w:r>
            </w:del>
            <w:ins w:id="14712" w:author="Jing Kai Toh" w:date="2016-05-11T17:42:00Z">
              <w:r w:rsidR="00975952">
                <w:rPr>
                  <w:rFonts w:ascii="Calibri Light" w:hAnsi="Calibri Light"/>
                  <w:sz w:val="16"/>
                  <w:szCs w:val="16"/>
                  <w:lang w:val="en-US"/>
                </w:rPr>
                <w:t>AS 2590-1983 Glass fibre reinforced gypsum plasterboard (Withdrawn 24 Aug 2006)</w:t>
              </w:r>
            </w:ins>
          </w:p>
          <w:p w14:paraId="4417BC60" w14:textId="77777777" w:rsidR="00E82D70" w:rsidRPr="00F526AD" w:rsidRDefault="00E82D70" w:rsidP="00F526AD">
            <w:pPr>
              <w:spacing w:after="120"/>
              <w:rPr>
                <w:rFonts w:ascii="Calibri Light" w:hAnsi="Calibri Light"/>
                <w:sz w:val="16"/>
                <w:szCs w:val="16"/>
                <w:lang w:val="en-US"/>
              </w:rPr>
            </w:pPr>
            <w:del w:id="14713" w:author="Jing Kai Toh" w:date="2016-05-11T17:41:00Z">
              <w:r w:rsidRPr="00F526AD" w:rsidDel="00975952">
                <w:rPr>
                  <w:rFonts w:ascii="Calibri Light" w:hAnsi="Calibri Light"/>
                  <w:sz w:val="16"/>
                  <w:szCs w:val="16"/>
                  <w:lang w:val="en-US"/>
                </w:rPr>
                <w:delText>AS 2592-1983 - Gypsum plaster for building purposes</w:delText>
              </w:r>
            </w:del>
            <w:ins w:id="14714" w:author="Jing Kai Toh" w:date="2016-05-11T17:41:00Z">
              <w:r w:rsidR="00975952">
                <w:rPr>
                  <w:rFonts w:ascii="Calibri Light" w:hAnsi="Calibri Light"/>
                  <w:sz w:val="16"/>
                  <w:szCs w:val="16"/>
                  <w:lang w:val="en-US"/>
                </w:rPr>
                <w:t>AS 2592-1983 Gypsum plaster for building purposes (Withdrawn 24 Aug 2006)</w:t>
              </w:r>
            </w:ins>
          </w:p>
          <w:p w14:paraId="5DA2935A" w14:textId="77777777" w:rsidR="00E82D70" w:rsidRPr="00F526AD" w:rsidRDefault="00E82D70" w:rsidP="00F526AD">
            <w:pPr>
              <w:spacing w:after="120"/>
              <w:rPr>
                <w:rFonts w:ascii="Calibri Light" w:hAnsi="Calibri Light"/>
                <w:sz w:val="16"/>
                <w:szCs w:val="16"/>
                <w:lang w:val="en-US"/>
              </w:rPr>
            </w:pPr>
            <w:del w:id="14715" w:author="Jing Kai Toh" w:date="2016-05-11T17:39:00Z">
              <w:r w:rsidRPr="00F526AD" w:rsidDel="00975952">
                <w:rPr>
                  <w:rFonts w:ascii="Calibri Light" w:hAnsi="Calibri Light"/>
                  <w:sz w:val="16"/>
                  <w:szCs w:val="16"/>
                  <w:lang w:val="en-US"/>
                </w:rPr>
                <w:delText>AS 2753-1985 - Adhesives - Mastic - For bonding gypsum plaster linings to wood and metal framing members</w:delText>
              </w:r>
            </w:del>
            <w:ins w:id="14716" w:author="Jing Kai Toh" w:date="2016-05-11T17:39:00Z">
              <w:r w:rsidR="00975952">
                <w:rPr>
                  <w:rFonts w:ascii="Calibri Light" w:hAnsi="Calibri Light"/>
                  <w:sz w:val="16"/>
                  <w:szCs w:val="16"/>
                  <w:lang w:val="en-US"/>
                </w:rPr>
                <w:t>AS 2753-1985 Adhesives - Mastic - For bonding gypsum plaster linings to wood and metal framing members (Withdrawn 31 Jul 2006)</w:t>
              </w:r>
            </w:ins>
          </w:p>
          <w:p w14:paraId="40FBD3CA" w14:textId="77777777" w:rsidR="00401C5E" w:rsidRPr="00F526AD" w:rsidRDefault="00401C5E" w:rsidP="00F526AD">
            <w:pPr>
              <w:spacing w:after="120"/>
              <w:rPr>
                <w:rFonts w:ascii="Calibri Light" w:hAnsi="Calibri Light"/>
                <w:sz w:val="16"/>
                <w:szCs w:val="16"/>
                <w:lang w:val="en-US"/>
              </w:rPr>
            </w:pPr>
          </w:p>
        </w:tc>
      </w:tr>
      <w:tr w:rsidR="00401C5E" w:rsidRPr="004F3C8C" w14:paraId="7DA7C892" w14:textId="77777777" w:rsidTr="00401C5E">
        <w:tc>
          <w:tcPr>
            <w:tcW w:w="685" w:type="dxa"/>
          </w:tcPr>
          <w:p w14:paraId="3C525BF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3E9F037F"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Plumbing</w:t>
            </w:r>
          </w:p>
          <w:p w14:paraId="75560722"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SS213-1998 Unplasticized PVC pipes and fittings for soil, waste and vent applications</w:t>
            </w:r>
            <w:r w:rsidRPr="00F526AD">
              <w:rPr>
                <w:rFonts w:ascii="Calibri Light" w:hAnsi="Calibri Light"/>
                <w:sz w:val="16"/>
                <w:szCs w:val="16"/>
                <w:lang w:val="en-US"/>
              </w:rPr>
              <w:br/>
            </w:r>
            <w:r w:rsidRPr="00F526AD">
              <w:rPr>
                <w:rFonts w:ascii="Calibri Light" w:hAnsi="Calibri Light"/>
                <w:sz w:val="16"/>
                <w:szCs w:val="16"/>
                <w:lang w:val="en-US"/>
              </w:rPr>
              <w:br/>
              <w:t>SS141-1996 Unplasticised PVC pipe for cold water services and industrial uses</w:t>
            </w:r>
          </w:p>
          <w:p w14:paraId="005CA80E" w14:textId="77777777" w:rsidR="00401C5E" w:rsidRPr="00F526AD" w:rsidRDefault="00401C5E" w:rsidP="00F526AD">
            <w:pPr>
              <w:spacing w:after="120"/>
              <w:rPr>
                <w:rFonts w:ascii="Calibri Light" w:hAnsi="Calibri Light"/>
                <w:sz w:val="16"/>
                <w:szCs w:val="16"/>
                <w:lang w:val="en-US"/>
              </w:rPr>
            </w:pPr>
          </w:p>
        </w:tc>
      </w:tr>
      <w:tr w:rsidR="00401C5E" w:rsidRPr="004F3C8C" w14:paraId="0691BC37" w14:textId="77777777" w:rsidTr="00401C5E">
        <w:tc>
          <w:tcPr>
            <w:tcW w:w="685" w:type="dxa"/>
          </w:tcPr>
          <w:p w14:paraId="28C67EA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61F6A1D1"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Plumbing</w:t>
            </w:r>
          </w:p>
          <w:p w14:paraId="4DAAA924"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3474:1976 Unplasticized polyvinyl chloride (PVC) pipes -- Specification and measurement of opacity</w:t>
            </w:r>
          </w:p>
          <w:p w14:paraId="2727983B"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3114:1977 Unplasticized polyvinyl chloride (PVC) pipes for potable water supply -- Extractability of lead and tin -- Test method</w:t>
            </w:r>
          </w:p>
          <w:p w14:paraId="3507D438"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3603:1977 Fittings for unplasticized polyvinyl chloride (PVC) pressure pipes with elastic sealing ring type joints -- Pressure test for leakproofness</w:t>
            </w:r>
          </w:p>
          <w:p w14:paraId="08653872"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3633:1991 Unplasticized poly(vinyl chloride) (PVC-U) pipes and fittings for soil and waste discharge (low and high temperature) systems inside buildings – Specifications</w:t>
            </w:r>
          </w:p>
          <w:p w14:paraId="2E33278F"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ISO/TR 4191:1989 Unplasticized polyvinyl chloride (PVC-U) pipes for water supply -- Recommended practice for laying</w:t>
            </w:r>
          </w:p>
          <w:p w14:paraId="7B8170FD"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4422-1:1996 Pipes and fittings made of unplasticized poly(vinyl chloride) (PVC-U) for water supply -- Specifications -- Part 1: General </w:t>
            </w:r>
            <w:r w:rsidRPr="00F526AD">
              <w:rPr>
                <w:rFonts w:ascii="Calibri Light" w:hAnsi="Calibri Light"/>
                <w:sz w:val="16"/>
                <w:szCs w:val="16"/>
                <w:lang w:val="en-US"/>
              </w:rPr>
              <w:br/>
            </w:r>
            <w:r w:rsidRPr="00F526AD">
              <w:rPr>
                <w:rFonts w:ascii="Calibri Light" w:hAnsi="Calibri Light"/>
                <w:sz w:val="16"/>
                <w:szCs w:val="16"/>
                <w:lang w:val="en-US"/>
              </w:rPr>
              <w:br/>
              <w:t>ISO 4422-2:1996 Pipes and fittings made of unplasticized poly(vinyl chloride) (PVC-U) for water supply -- Specifications -- Part 2: Pipes (with or without integral sockets)</w:t>
            </w:r>
          </w:p>
          <w:p w14:paraId="2FD88429"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4422-3:1996 Pipes and fittings made of unplasticized poly(vinyl chloride) (PVC-U) for water supply -- Specifications -- Part 3: Fittings and joints</w:t>
            </w:r>
          </w:p>
          <w:p w14:paraId="2052E240"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4422-4:1997 Pipes and fittings made of unplasticized poly(vinyl chloride) (PVC-U) for water supply -- Specifications -- Part 4: Valves and ancillary equipment</w:t>
            </w:r>
          </w:p>
          <w:p w14:paraId="26BE846C"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4422-5:1997 Pipes and fittings made of unplasticized poly(vinyl chloride) (PVC-U) for water supply -- Specifications -- Part 5: Fitness for purpose of the system</w:t>
            </w:r>
          </w:p>
          <w:p w14:paraId="75EAEE89"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4439:1979 Unplasticized polyvinyl chloride (PVC) pipes and fittings -- Determination and specification of density</w:t>
            </w:r>
          </w:p>
          <w:p w14:paraId="50CDECAA"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6455:1983 Unplasticized polyvinyl chloride (PVC) fittings with elastic sealing ring type joints for pipes under pressure -- Dimensions of laying lengths -- Metric series</w:t>
            </w:r>
          </w:p>
          <w:p w14:paraId="06FD0902"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6594:1983 Cast iron drainage pipes and fittings -- Spigot series</w:t>
            </w:r>
          </w:p>
          <w:p w14:paraId="344F3DA3"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6992:1986 Unplasticized polyvinyl chloride (PVC-U) pipes for drinking water supply -- Extractability of cadmium and mercury occurring as impurities</w:t>
            </w:r>
          </w:p>
          <w:p w14:paraId="5EFC5A9F"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8283-1:1991 Plastics pipes and fittings -- Dimensions of sockets and spigots for discharge systems inside buildings -- Part 1: Unplasticized poly(vinyl chloride) (PVC-U) and chlorinated poly (vinyl chloride) (PVC-C)</w:t>
            </w:r>
          </w:p>
          <w:p w14:paraId="122D7FC0"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8283-2:1992 Plastics pipes and fittings -- Dimensions of sockets and spigots for discharge systems inside buildings -- Part 2: Polyethylene (PE)</w:t>
            </w:r>
          </w:p>
          <w:p w14:paraId="768A9122"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8283-3:1992 Plastics pipes and fittings -- Dimensions of sockets and spigots for discharge systems inside buildings -- Part 3: Polypropylene (PP)</w:t>
            </w:r>
          </w:p>
          <w:p w14:paraId="3CEEC1E2"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8283-4:1992 Plastics pipes and fittings -- Dimensions of sockets and spigots for discharge systems inside buildings -- Part 4: Acrylonitrile/butadiene/styrene (ABS)</w:t>
            </w:r>
          </w:p>
          <w:p w14:paraId="2E90D0BF"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13844:2000 Plastics piping systems -- Elastomeric-sealing-ring-type socket joints of unplasticized poly(vinyl chloride) (PVC-U) for use with PVC-U pipes -- Test method for leaktightness under negative pressure</w:t>
            </w:r>
          </w:p>
          <w:p w14:paraId="04A4FA78" w14:textId="77777777" w:rsidR="00E82D70" w:rsidRPr="00F526AD" w:rsidRDefault="00E82D70" w:rsidP="00F526AD">
            <w:pPr>
              <w:spacing w:after="120"/>
              <w:rPr>
                <w:rFonts w:ascii="Calibri Light" w:hAnsi="Calibri Light"/>
                <w:sz w:val="16"/>
                <w:szCs w:val="16"/>
                <w:lang w:val="en-US"/>
              </w:rPr>
            </w:pPr>
            <w:del w:id="14717" w:author="Jing Kai Toh" w:date="2016-05-11T16:52:00Z">
              <w:r w:rsidRPr="00F526AD" w:rsidDel="007E3019">
                <w:rPr>
                  <w:rFonts w:ascii="Calibri Light" w:hAnsi="Calibri Light"/>
                  <w:sz w:val="16"/>
                  <w:szCs w:val="16"/>
                  <w:lang w:val="en-US"/>
                </w:rPr>
                <w:delText>ISO 13845:2000 Plastics piping systems -- Elastomeric-sealing-ring-type socket joints for use with unplasticized poly(vinyl chloride) (PVC-U) pipes -- Test method for leaktightness under internal pressure and with angular deflection</w:delText>
              </w:r>
            </w:del>
            <w:ins w:id="14718" w:author="Jing Kai Toh" w:date="2016-05-11T16:52:00Z">
              <w:r w:rsidR="007E3019">
                <w:rPr>
                  <w:rFonts w:ascii="Calibri Light" w:hAnsi="Calibri Light"/>
                  <w:sz w:val="16"/>
                  <w:szCs w:val="16"/>
                  <w:lang w:val="en-US"/>
                </w:rPr>
                <w:t>ISO 13845:2015 Plastics piping systems -- Elastomeric-sealing-ring-type socket joints for use with thermoplastic pressure pipes -- Test method for leaktightness under internal pressure and with angular deflection</w:t>
              </w:r>
            </w:ins>
          </w:p>
          <w:p w14:paraId="48298138"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265-1:1988 Pipes and fittings of plastics materials -- Fittings for domestic and industrial waste pipes -- Basic dimensions : Metric series -- Part 1: Unplasticized poly(vinyl chloride) (PVC-U)</w:t>
            </w:r>
          </w:p>
          <w:p w14:paraId="7B4F20F3"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Ceiling Finishes</w:t>
            </w:r>
          </w:p>
          <w:p w14:paraId="25B001CA"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768:1972 Fibre building boards -- Determination of bending strength</w:t>
            </w:r>
          </w:p>
          <w:p w14:paraId="6C41716E" w14:textId="77777777" w:rsidR="00E82D70" w:rsidRPr="00F526AD" w:rsidRDefault="00E82D70" w:rsidP="00F526AD">
            <w:pPr>
              <w:spacing w:after="120"/>
              <w:rPr>
                <w:rFonts w:ascii="Calibri Light" w:hAnsi="Calibri Light"/>
                <w:sz w:val="16"/>
                <w:szCs w:val="16"/>
                <w:lang w:val="en-US"/>
              </w:rPr>
            </w:pPr>
            <w:del w:id="14719" w:author="Jing Kai Toh" w:date="2016-05-11T17:02:00Z">
              <w:r w:rsidRPr="00F526AD" w:rsidDel="004B5EE0">
                <w:rPr>
                  <w:rFonts w:ascii="Calibri Light" w:hAnsi="Calibri Light"/>
                  <w:sz w:val="16"/>
                  <w:szCs w:val="16"/>
                  <w:lang w:val="en-US"/>
                </w:rPr>
                <w:delText>ISO 769:1972 Fibre building boards -- Hard and medium boards -- Determination of water absorption and of swelling in thickness after immersion in water </w:delText>
              </w:r>
            </w:del>
            <w:ins w:id="14720" w:author="Jing Kai Toh" w:date="2016-05-11T17:02:00Z">
              <w:r w:rsidR="004B5EE0">
                <w:rPr>
                  <w:rFonts w:ascii="Calibri Light" w:hAnsi="Calibri Light"/>
                  <w:sz w:val="16"/>
                  <w:szCs w:val="16"/>
                  <w:lang w:val="en-US"/>
                </w:rPr>
                <w:t>ISO 769:1972 Fibre building boards -- Hard and medium boards -- Determination of water absorption and of swelling in thickness after immersion in water</w:t>
              </w:r>
            </w:ins>
            <w:r w:rsidRPr="00F526AD">
              <w:rPr>
                <w:rFonts w:ascii="Calibri Light" w:hAnsi="Calibri Light"/>
                <w:sz w:val="16"/>
                <w:szCs w:val="16"/>
                <w:lang w:val="en-US"/>
              </w:rPr>
              <w:br/>
            </w:r>
            <w:r w:rsidRPr="00F526AD">
              <w:rPr>
                <w:rFonts w:ascii="Calibri Light" w:hAnsi="Calibri Light"/>
                <w:sz w:val="16"/>
                <w:szCs w:val="16"/>
                <w:lang w:val="en-US"/>
              </w:rPr>
              <w:br/>
              <w:t>ISO 818:1975 Fibre building boards -- Definition -- Classification</w:t>
            </w:r>
          </w:p>
          <w:p w14:paraId="25A97B01" w14:textId="77777777" w:rsidR="00E82D70" w:rsidRPr="00F526AD" w:rsidRDefault="00E82D70" w:rsidP="00F526AD">
            <w:pPr>
              <w:spacing w:after="120"/>
              <w:rPr>
                <w:rFonts w:ascii="Calibri Light" w:hAnsi="Calibri Light"/>
                <w:sz w:val="16"/>
                <w:szCs w:val="16"/>
                <w:lang w:val="en-US"/>
              </w:rPr>
            </w:pPr>
            <w:del w:id="14721" w:author="Jing Kai Toh" w:date="2016-05-11T17:01:00Z">
              <w:r w:rsidRPr="00F526AD" w:rsidDel="004B5EE0">
                <w:rPr>
                  <w:rFonts w:ascii="Calibri Light" w:hAnsi="Calibri Light"/>
                  <w:sz w:val="16"/>
                  <w:szCs w:val="16"/>
                  <w:lang w:val="en-US"/>
                </w:rPr>
                <w:delText>ISO 820:1975 Particle boards -- Definition and classification</w:delText>
              </w:r>
            </w:del>
            <w:ins w:id="14722" w:author="Jing Kai Toh" w:date="2016-05-11T17:01:00Z">
              <w:r w:rsidR="004B5EE0">
                <w:rPr>
                  <w:rFonts w:ascii="Calibri Light" w:hAnsi="Calibri Light"/>
                  <w:sz w:val="16"/>
                  <w:szCs w:val="16"/>
                  <w:lang w:val="en-US"/>
                </w:rPr>
                <w:t>ISO 820:1975 Particle boards -- Definition and classification</w:t>
              </w:r>
            </w:ins>
          </w:p>
          <w:p w14:paraId="71E09A85"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2695:1976 Fibre building boards -- Hard and medium boards for general purposes -- Quality specifications -- Appearance, shape and dimensional tolerances </w:t>
            </w:r>
            <w:r w:rsidRPr="00F526AD">
              <w:rPr>
                <w:rFonts w:ascii="Calibri Light" w:hAnsi="Calibri Light"/>
                <w:sz w:val="16"/>
                <w:szCs w:val="16"/>
                <w:lang w:val="en-US"/>
              </w:rPr>
              <w:br/>
            </w:r>
            <w:r w:rsidRPr="00F526AD">
              <w:rPr>
                <w:rFonts w:ascii="Calibri Light" w:hAnsi="Calibri Light"/>
                <w:sz w:val="16"/>
                <w:szCs w:val="16"/>
                <w:lang w:val="en-US"/>
              </w:rPr>
              <w:br/>
              <w:t>ISO 2696:1976 Fibre building boards -- Hard and medium boards for general purposes -- Quality specifications -- Water absorption and swelling in thickness</w:t>
            </w:r>
          </w:p>
          <w:p w14:paraId="5094D341"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3340:1976 Fibre building boards -- Determination of sand content</w:t>
            </w:r>
          </w:p>
          <w:p w14:paraId="78795707"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3546:1976 Fibre building boards -- Determination of surface finish (roughness)</w:t>
            </w:r>
          </w:p>
          <w:p w14:paraId="620C8F64" w14:textId="77777777" w:rsidR="00E82D70" w:rsidRPr="00F526AD" w:rsidRDefault="00E82D70" w:rsidP="00F526AD">
            <w:pPr>
              <w:spacing w:after="120"/>
              <w:rPr>
                <w:rFonts w:ascii="Calibri Light" w:hAnsi="Calibri Light"/>
                <w:sz w:val="16"/>
                <w:szCs w:val="16"/>
                <w:lang w:val="en-US"/>
              </w:rPr>
            </w:pPr>
            <w:r w:rsidRPr="00F526AD">
              <w:rPr>
                <w:rFonts w:ascii="Calibri Light" w:hAnsi="Calibri Light"/>
                <w:sz w:val="16"/>
                <w:szCs w:val="16"/>
                <w:lang w:val="en-US"/>
              </w:rPr>
              <w:t>ISO 3729:1976 Fibre building boards -- Determination of surface stability</w:t>
            </w:r>
          </w:p>
          <w:p w14:paraId="16E5E63E" w14:textId="77777777" w:rsidR="00E82D70" w:rsidRPr="00F526AD" w:rsidRDefault="00E82D70" w:rsidP="00F526AD">
            <w:pPr>
              <w:spacing w:after="120"/>
              <w:rPr>
                <w:rFonts w:ascii="Calibri Light" w:hAnsi="Calibri Light"/>
                <w:sz w:val="16"/>
                <w:szCs w:val="16"/>
                <w:lang w:val="en-US"/>
              </w:rPr>
            </w:pPr>
            <w:del w:id="14723" w:author="Jing Kai Toh" w:date="2016-05-11T16:54:00Z">
              <w:r w:rsidRPr="00F526AD" w:rsidDel="007E3019">
                <w:rPr>
                  <w:rFonts w:ascii="Calibri Light" w:hAnsi="Calibri Light"/>
                  <w:sz w:val="16"/>
                  <w:szCs w:val="16"/>
                  <w:lang w:val="en-US"/>
                </w:rPr>
                <w:delText>ISO 6308:1980 - Gypsum plasterboard; Specification</w:delText>
              </w:r>
            </w:del>
            <w:ins w:id="14724" w:author="Jing Kai Toh" w:date="2016-05-11T16:54:00Z">
              <w:r w:rsidR="007E3019">
                <w:rPr>
                  <w:rFonts w:ascii="Calibri Light" w:hAnsi="Calibri Light"/>
                  <w:sz w:val="16"/>
                  <w:szCs w:val="16"/>
                  <w:lang w:val="en-US"/>
                </w:rPr>
                <w:t>ISO 6308:1980 Gypsum plasterboard -- Specification</w:t>
              </w:r>
            </w:ins>
            <w:r w:rsidRPr="00F526AD">
              <w:rPr>
                <w:rFonts w:ascii="Calibri Light" w:hAnsi="Calibri Light"/>
                <w:sz w:val="16"/>
                <w:szCs w:val="16"/>
                <w:lang w:val="en-US"/>
              </w:rPr>
              <w:t>s</w:t>
            </w:r>
          </w:p>
          <w:p w14:paraId="0CBE961E" w14:textId="77777777" w:rsidR="00401C5E" w:rsidRPr="004F3C8C" w:rsidRDefault="00401C5E" w:rsidP="00F526AD">
            <w:pPr>
              <w:spacing w:after="120"/>
              <w:rPr>
                <w:rFonts w:ascii="Calibri Light" w:hAnsi="Calibri Light"/>
                <w:sz w:val="16"/>
                <w:szCs w:val="16"/>
                <w:lang w:val="en-US"/>
              </w:rPr>
            </w:pPr>
          </w:p>
        </w:tc>
      </w:tr>
    </w:tbl>
    <w:p w14:paraId="1FEE501E" w14:textId="77777777" w:rsidR="00401C5E" w:rsidRDefault="00401C5E" w:rsidP="00401C5E">
      <w:pPr>
        <w:rPr>
          <w:sz w:val="16"/>
          <w:szCs w:val="16"/>
          <w:lang w:val="en-US"/>
        </w:rPr>
      </w:pPr>
    </w:p>
    <w:p w14:paraId="148442FA" w14:textId="77777777" w:rsidR="00E82D70" w:rsidRDefault="00E82D70" w:rsidP="00E82D70">
      <w:pPr>
        <w:pStyle w:val="Heading2"/>
        <w:rPr>
          <w:lang w:val="en-US"/>
        </w:rPr>
      </w:pPr>
      <w:r w:rsidRPr="00E82D70">
        <w:rPr>
          <w:lang w:val="en-US"/>
        </w:rPr>
        <w:t>Ceiling Board Defects</w:t>
      </w:r>
      <w:r>
        <w:rPr>
          <w:lang w:val="en-US"/>
        </w:rPr>
        <w:t xml:space="preserve"> - </w:t>
      </w:r>
      <w:r w:rsidRPr="00E82D70">
        <w:rPr>
          <w:lang w:val="en-US"/>
        </w:rPr>
        <w:t>Biological Attack</w:t>
      </w:r>
      <w:r>
        <w:rPr>
          <w:lang w:val="en-US"/>
        </w:rPr>
        <w:t xml:space="preserve"> - </w:t>
      </w:r>
      <w:r w:rsidRPr="00E82D70">
        <w:rPr>
          <w:lang w:val="en-US"/>
        </w:rPr>
        <w:t>Fungi Growth</w:t>
      </w:r>
      <w:r w:rsidR="004E304E">
        <w:rPr>
          <w:lang w:val="en-US"/>
        </w:rPr>
        <w:t xml:space="preserve"> - </w:t>
      </w:r>
      <w:r w:rsidR="004E304E" w:rsidRPr="004E304E">
        <w:rPr>
          <w:lang w:val="en-US"/>
        </w:rPr>
        <w:t>Pipe leakage</w:t>
      </w:r>
    </w:p>
    <w:tbl>
      <w:tblPr>
        <w:tblStyle w:val="TableGrid"/>
        <w:tblW w:w="0" w:type="auto"/>
        <w:tblInd w:w="108" w:type="dxa"/>
        <w:tblLook w:val="04A0" w:firstRow="1" w:lastRow="0" w:firstColumn="1" w:lastColumn="0" w:noHBand="0" w:noVBand="1"/>
      </w:tblPr>
      <w:tblGrid>
        <w:gridCol w:w="497"/>
        <w:gridCol w:w="8637"/>
      </w:tblGrid>
      <w:tr w:rsidR="00401C5E" w:rsidRPr="004F3C8C" w14:paraId="74324830" w14:textId="77777777" w:rsidTr="00401C5E">
        <w:tc>
          <w:tcPr>
            <w:tcW w:w="685" w:type="dxa"/>
          </w:tcPr>
          <w:p w14:paraId="310A2D8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E80D95F"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Plumbing</w:t>
            </w:r>
          </w:p>
          <w:p w14:paraId="60200918"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BS 534:1990-Specification for steel pipes, joints and specials for water and sewage </w:t>
            </w:r>
            <w:r w:rsidRPr="00F526AD">
              <w:rPr>
                <w:rFonts w:ascii="Calibri Light" w:hAnsi="Calibri Light"/>
                <w:sz w:val="16"/>
                <w:szCs w:val="16"/>
                <w:lang w:val="en-US"/>
              </w:rPr>
              <w:br/>
            </w:r>
            <w:r w:rsidRPr="00F526AD">
              <w:rPr>
                <w:rFonts w:ascii="Calibri Light" w:hAnsi="Calibri Light"/>
                <w:sz w:val="16"/>
                <w:szCs w:val="16"/>
                <w:lang w:val="en-US"/>
              </w:rPr>
              <w:br/>
              <w:t>BS 437:1978-Specification for cast iron spigot and socket drain pipes and fittings</w:t>
            </w:r>
          </w:p>
          <w:p w14:paraId="4809DA06"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BS EN 598:1995-Ductile iron pipes, fittings, accessories and their joints for sewerage applications. Requirements and test methods</w:t>
            </w:r>
          </w:p>
          <w:p w14:paraId="3CFDFF22"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BS 2782-11:Method 1110:1989-Methods of testing plastics. Thermoplastics pipes, fittings and valves. Tensile properties of dumb-bell specimens from PVC gutter profiles of pipes for non-pressure applications</w:t>
            </w:r>
          </w:p>
          <w:p w14:paraId="773184DA"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BS EN 1329-1:2000-Plastics piping systems for soil and waste discharge (low and high temperature) within the building structure. Unplasticized poly(vinyl chloride) (PVC-U). Specifications for pipes, fittings and the system</w:t>
            </w:r>
          </w:p>
          <w:p w14:paraId="41C2A6AA" w14:textId="77777777" w:rsidR="004E304E" w:rsidRPr="00F526AD" w:rsidRDefault="004E304E" w:rsidP="00F526AD">
            <w:pPr>
              <w:spacing w:after="120"/>
              <w:rPr>
                <w:rFonts w:ascii="Calibri Light" w:hAnsi="Calibri Light"/>
                <w:sz w:val="16"/>
                <w:szCs w:val="16"/>
                <w:lang w:val="en-US"/>
              </w:rPr>
            </w:pPr>
            <w:del w:id="14725" w:author="Jing Kai Toh" w:date="2016-05-12T10:37:00Z">
              <w:r w:rsidRPr="00F526AD" w:rsidDel="002030ED">
                <w:rPr>
                  <w:rFonts w:ascii="Calibri Light" w:hAnsi="Calibri Light"/>
                  <w:sz w:val="16"/>
                  <w:szCs w:val="16"/>
                  <w:lang w:val="en-US"/>
                </w:rPr>
                <w:delText>BS 8000-13:1989-Workmanship on building sites. Code of practice for above ground drainage and sanitary appliances</w:delText>
              </w:r>
            </w:del>
            <w:ins w:id="14726" w:author="Jing Kai Toh" w:date="2016-05-12T10:37:00Z">
              <w:r w:rsidR="002030ED">
                <w:rPr>
                  <w:rFonts w:ascii="Calibri Light" w:hAnsi="Calibri Light"/>
                  <w:sz w:val="16"/>
                  <w:szCs w:val="16"/>
                  <w:lang w:val="en-US"/>
                </w:rPr>
                <w:t>BS 8000-0:2014 Workmanship on construction sites. Introduction and general principles</w:t>
              </w:r>
            </w:ins>
          </w:p>
          <w:p w14:paraId="6380B12E"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Ceiling finishes</w:t>
            </w:r>
          </w:p>
          <w:p w14:paraId="5B1A215A"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BS 1230-1: 1985-Gypsum plasterboard. Specification for plasterboard excluding materials submitted to secondary operations</w:t>
            </w:r>
          </w:p>
          <w:p w14:paraId="147E6C43"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BS 8290-1:1991 Suspended ceilings. Code of practice for design</w:t>
            </w:r>
          </w:p>
          <w:p w14:paraId="510C15C3"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BS 8290-2:1991 Suspended ceilings. Specification for performance of components and assemblies</w:t>
            </w:r>
          </w:p>
          <w:p w14:paraId="57ABC85C" w14:textId="77777777" w:rsidR="00401C5E" w:rsidRPr="004F3C8C"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BS 8290-3:1991 Suspended ceilings. Code of practice for installation and maintenance</w:t>
            </w:r>
          </w:p>
        </w:tc>
      </w:tr>
      <w:tr w:rsidR="00401C5E" w:rsidRPr="004F3C8C" w14:paraId="15EA100E" w14:textId="77777777" w:rsidTr="00401C5E">
        <w:tc>
          <w:tcPr>
            <w:tcW w:w="685" w:type="dxa"/>
          </w:tcPr>
          <w:p w14:paraId="4808405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tbl>
            <w:tblPr>
              <w:tblW w:w="11250" w:type="dxa"/>
              <w:tblCellSpacing w:w="15" w:type="dxa"/>
              <w:tblCellMar>
                <w:top w:w="15" w:type="dxa"/>
                <w:left w:w="15" w:type="dxa"/>
                <w:bottom w:w="15" w:type="dxa"/>
                <w:right w:w="15" w:type="dxa"/>
              </w:tblCellMar>
              <w:tblLook w:val="04A0" w:firstRow="1" w:lastRow="0" w:firstColumn="1" w:lastColumn="0" w:noHBand="0" w:noVBand="1"/>
            </w:tblPr>
            <w:tblGrid>
              <w:gridCol w:w="11250"/>
            </w:tblGrid>
            <w:tr w:rsidR="004E304E" w:rsidRPr="00F526AD" w14:paraId="2BECB711" w14:textId="77777777" w:rsidTr="004E304E">
              <w:trPr>
                <w:trHeight w:val="120"/>
                <w:tblCellSpacing w:w="15" w:type="dxa"/>
              </w:trPr>
              <w:tc>
                <w:tcPr>
                  <w:tcW w:w="0" w:type="auto"/>
                  <w:vAlign w:val="center"/>
                  <w:hideMark/>
                </w:tcPr>
                <w:p w14:paraId="7F982609" w14:textId="77777777" w:rsidR="004E304E" w:rsidRPr="00F526AD" w:rsidRDefault="004E304E" w:rsidP="00F526AD">
                  <w:pPr>
                    <w:spacing w:after="120" w:line="240" w:lineRule="auto"/>
                    <w:rPr>
                      <w:rFonts w:ascii="Calibri Light" w:hAnsi="Calibri Light"/>
                      <w:sz w:val="16"/>
                      <w:szCs w:val="16"/>
                      <w:lang w:val="en-US"/>
                    </w:rPr>
                  </w:pPr>
                  <w:r w:rsidRPr="00F526AD">
                    <w:rPr>
                      <w:rFonts w:ascii="Calibri Light" w:hAnsi="Calibri Light"/>
                      <w:sz w:val="16"/>
                      <w:szCs w:val="16"/>
                      <w:lang w:val="en-US"/>
                    </w:rPr>
                    <w:t>Plumbing</w:t>
                  </w:r>
                </w:p>
                <w:p w14:paraId="0AF81378" w14:textId="77777777" w:rsidR="004E304E" w:rsidRPr="00F526AD" w:rsidRDefault="004E304E" w:rsidP="00F526AD">
                  <w:pPr>
                    <w:spacing w:before="100" w:after="120" w:line="240" w:lineRule="auto"/>
                    <w:rPr>
                      <w:rFonts w:ascii="Calibri Light" w:hAnsi="Calibri Light"/>
                      <w:sz w:val="16"/>
                      <w:szCs w:val="16"/>
                      <w:lang w:val="en-US"/>
                    </w:rPr>
                  </w:pPr>
                  <w:r w:rsidRPr="00F526AD">
                    <w:rPr>
                      <w:rFonts w:ascii="Calibri Light" w:hAnsi="Calibri Light"/>
                      <w:sz w:val="16"/>
                      <w:szCs w:val="16"/>
                      <w:lang w:val="en-US"/>
                    </w:rPr>
                    <w:t>A74-98-Standard Specification for Cast Iron Soil Pipe and Fittings</w:t>
                  </w:r>
                </w:p>
                <w:p w14:paraId="6A0FA128" w14:textId="77777777" w:rsidR="004E304E" w:rsidRPr="00F526AD" w:rsidRDefault="004E304E" w:rsidP="00F526AD">
                  <w:pPr>
                    <w:spacing w:before="100" w:after="120" w:line="240" w:lineRule="auto"/>
                    <w:rPr>
                      <w:rFonts w:ascii="Calibri Light" w:hAnsi="Calibri Light"/>
                      <w:sz w:val="16"/>
                      <w:szCs w:val="16"/>
                      <w:lang w:val="en-US"/>
                    </w:rPr>
                  </w:pPr>
                  <w:r w:rsidRPr="00F526AD">
                    <w:rPr>
                      <w:rFonts w:ascii="Calibri Light" w:hAnsi="Calibri Light"/>
                      <w:sz w:val="16"/>
                      <w:szCs w:val="16"/>
                      <w:lang w:val="en-US"/>
                    </w:rPr>
                    <w:t>Ceiling finishes</w:t>
                  </w:r>
                </w:p>
                <w:p w14:paraId="74A66F11" w14:textId="77777777" w:rsidR="004E304E" w:rsidRPr="00F526AD" w:rsidRDefault="004E304E" w:rsidP="00F526AD">
                  <w:pPr>
                    <w:spacing w:before="100" w:after="120" w:line="240" w:lineRule="auto"/>
                    <w:rPr>
                      <w:rFonts w:ascii="Calibri Light" w:hAnsi="Calibri Light"/>
                      <w:sz w:val="16"/>
                      <w:szCs w:val="16"/>
                      <w:lang w:val="en-US"/>
                    </w:rPr>
                  </w:pPr>
                  <w:r w:rsidRPr="00F526AD">
                    <w:rPr>
                      <w:rFonts w:ascii="Calibri Light" w:hAnsi="Calibri Light"/>
                      <w:sz w:val="16"/>
                      <w:szCs w:val="16"/>
                      <w:lang w:val="en-US"/>
                    </w:rPr>
                    <w:t>C840-02 Standard Specification for Application and Finishing of gypsum board</w:t>
                  </w:r>
                </w:p>
                <w:p w14:paraId="2FFFE2D3" w14:textId="77777777" w:rsidR="004E304E" w:rsidRPr="00F526AD" w:rsidRDefault="004E304E" w:rsidP="00F526AD">
                  <w:pPr>
                    <w:spacing w:before="100" w:after="120" w:line="240" w:lineRule="auto"/>
                    <w:rPr>
                      <w:rFonts w:ascii="Calibri Light" w:hAnsi="Calibri Light"/>
                      <w:sz w:val="16"/>
                      <w:szCs w:val="16"/>
                      <w:lang w:val="en-US"/>
                    </w:rPr>
                  </w:pPr>
                  <w:r w:rsidRPr="00F526AD">
                    <w:rPr>
                      <w:rFonts w:ascii="Calibri Light" w:hAnsi="Calibri Light"/>
                      <w:sz w:val="16"/>
                      <w:szCs w:val="16"/>
                      <w:lang w:val="en-US"/>
                    </w:rPr>
                    <w:t>C1396/C1396M-02 Standard Specification for gypsum board</w:t>
                  </w:r>
                </w:p>
                <w:p w14:paraId="06AD980A" w14:textId="77777777" w:rsidR="004E304E" w:rsidRPr="00F526AD" w:rsidRDefault="004E304E" w:rsidP="00F526AD">
                  <w:pPr>
                    <w:spacing w:before="100" w:after="120" w:line="240" w:lineRule="auto"/>
                    <w:rPr>
                      <w:rFonts w:ascii="Calibri Light" w:hAnsi="Calibri Light"/>
                      <w:sz w:val="16"/>
                      <w:szCs w:val="16"/>
                      <w:lang w:val="en-US"/>
                    </w:rPr>
                  </w:pPr>
                  <w:r w:rsidRPr="00F526AD">
                    <w:rPr>
                      <w:rFonts w:ascii="Calibri Light" w:hAnsi="Calibri Light"/>
                      <w:sz w:val="16"/>
                      <w:szCs w:val="16"/>
                      <w:lang w:val="en-US"/>
                    </w:rPr>
                    <w:t>C960/C960M-01 Standard Specification for predecorated gypsum board</w:t>
                  </w:r>
                </w:p>
                <w:p w14:paraId="4CAE73E0" w14:textId="77777777" w:rsidR="004E304E" w:rsidRPr="00F526AD" w:rsidRDefault="004E304E" w:rsidP="00F526AD">
                  <w:pPr>
                    <w:spacing w:before="100" w:after="120" w:line="240" w:lineRule="auto"/>
                    <w:rPr>
                      <w:rFonts w:ascii="Calibri Light" w:hAnsi="Calibri Light"/>
                      <w:sz w:val="16"/>
                      <w:szCs w:val="16"/>
                      <w:lang w:val="en-US"/>
                    </w:rPr>
                  </w:pPr>
                  <w:r w:rsidRPr="00F526AD">
                    <w:rPr>
                      <w:rFonts w:ascii="Calibri Light" w:hAnsi="Calibri Light"/>
                      <w:sz w:val="16"/>
                      <w:szCs w:val="16"/>
                      <w:lang w:val="en-US"/>
                    </w:rPr>
                    <w:t>C442/C442M-01 Standard Specification for gypsum backing board, gypsum coreboard, and gypsum shaftliner board</w:t>
                  </w:r>
                </w:p>
                <w:p w14:paraId="5BA033B6" w14:textId="77777777" w:rsidR="004E304E" w:rsidRPr="00F526AD" w:rsidRDefault="004E304E" w:rsidP="00F526AD">
                  <w:pPr>
                    <w:spacing w:before="100" w:after="120" w:line="240" w:lineRule="auto"/>
                    <w:rPr>
                      <w:rFonts w:ascii="Calibri Light" w:hAnsi="Calibri Light"/>
                      <w:sz w:val="16"/>
                      <w:szCs w:val="16"/>
                      <w:lang w:val="en-US"/>
                    </w:rPr>
                  </w:pPr>
                  <w:r w:rsidRPr="00F526AD">
                    <w:rPr>
                      <w:rFonts w:ascii="Calibri Light" w:hAnsi="Calibri Light"/>
                      <w:sz w:val="16"/>
                      <w:szCs w:val="16"/>
                      <w:lang w:val="en-US"/>
                    </w:rPr>
                    <w:t>C475-01 Standard Specification for Joint Compound and Joint Tape for Finishing gypsum board</w:t>
                  </w:r>
                </w:p>
              </w:tc>
            </w:tr>
            <w:tr w:rsidR="004E304E" w:rsidRPr="00F526AD" w14:paraId="00D472BC" w14:textId="77777777" w:rsidTr="004E304E">
              <w:trPr>
                <w:trHeight w:val="30"/>
                <w:tblCellSpacing w:w="15" w:type="dxa"/>
              </w:trPr>
              <w:tc>
                <w:tcPr>
                  <w:tcW w:w="0" w:type="auto"/>
                  <w:vAlign w:val="center"/>
                  <w:hideMark/>
                </w:tcPr>
                <w:p w14:paraId="3337DADF" w14:textId="77777777" w:rsidR="004E304E" w:rsidRPr="00F526AD" w:rsidRDefault="004E304E" w:rsidP="00F526AD">
                  <w:pPr>
                    <w:spacing w:before="100" w:after="120" w:line="240" w:lineRule="auto"/>
                    <w:rPr>
                      <w:rFonts w:ascii="Calibri Light" w:hAnsi="Calibri Light"/>
                      <w:sz w:val="16"/>
                      <w:szCs w:val="16"/>
                      <w:lang w:val="en-US"/>
                    </w:rPr>
                  </w:pPr>
                  <w:r w:rsidRPr="00F526AD">
                    <w:rPr>
                      <w:rFonts w:ascii="Calibri Light" w:hAnsi="Calibri Light"/>
                      <w:sz w:val="16"/>
                      <w:szCs w:val="16"/>
                      <w:lang w:val="en-US"/>
                    </w:rPr>
                    <w:t> </w:t>
                  </w:r>
                </w:p>
              </w:tc>
            </w:tr>
          </w:tbl>
          <w:p w14:paraId="714241FA" w14:textId="77777777" w:rsidR="00401C5E" w:rsidRPr="00F526AD" w:rsidRDefault="00401C5E" w:rsidP="00F526AD">
            <w:pPr>
              <w:spacing w:after="120"/>
              <w:rPr>
                <w:rFonts w:ascii="Calibri Light" w:hAnsi="Calibri Light"/>
                <w:sz w:val="16"/>
                <w:szCs w:val="16"/>
                <w:lang w:val="en-US"/>
              </w:rPr>
            </w:pPr>
          </w:p>
        </w:tc>
      </w:tr>
      <w:tr w:rsidR="00401C5E" w:rsidRPr="004F3C8C" w14:paraId="2CCEC730" w14:textId="77777777" w:rsidTr="00401C5E">
        <w:tc>
          <w:tcPr>
            <w:tcW w:w="685" w:type="dxa"/>
          </w:tcPr>
          <w:p w14:paraId="4F76AE3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7077377"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Plumbing</w:t>
            </w:r>
          </w:p>
          <w:p w14:paraId="13E56823"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AS/NZS 1260:1999-PVC pipes and fittings for drain, waste and vent applications</w:t>
            </w:r>
          </w:p>
          <w:p w14:paraId="62D8BA44"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Ceiling finishes</w:t>
            </w:r>
          </w:p>
          <w:p w14:paraId="2F6E9B58"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AS/NZS 2588:1998 Gypsum plasterboard</w:t>
            </w:r>
          </w:p>
          <w:p w14:paraId="414A543D"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AS/NZS 2589.1:1997 Gypsum linings in residential and light commercial construction - Application and finishing - Gypsum plasterboard</w:t>
            </w:r>
          </w:p>
          <w:p w14:paraId="5B8E76C2"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AS 2590-1983 Glass fibre reinforced gypsum plasterboard </w:t>
            </w:r>
          </w:p>
          <w:p w14:paraId="036EDF13"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 </w:t>
            </w:r>
          </w:p>
          <w:p w14:paraId="4F709346" w14:textId="77777777" w:rsidR="00401C5E" w:rsidRPr="00F526AD" w:rsidRDefault="00401C5E" w:rsidP="00F526AD">
            <w:pPr>
              <w:spacing w:after="120"/>
              <w:rPr>
                <w:rFonts w:ascii="Calibri Light" w:hAnsi="Calibri Light"/>
                <w:sz w:val="16"/>
                <w:szCs w:val="16"/>
                <w:lang w:val="en-US"/>
              </w:rPr>
            </w:pPr>
          </w:p>
        </w:tc>
      </w:tr>
      <w:tr w:rsidR="00401C5E" w:rsidRPr="004F3C8C" w14:paraId="2BEBE0C0" w14:textId="77777777" w:rsidTr="00401C5E">
        <w:tc>
          <w:tcPr>
            <w:tcW w:w="685" w:type="dxa"/>
          </w:tcPr>
          <w:p w14:paraId="13BC3F5A"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37D71B0A"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Plumbing</w:t>
            </w:r>
          </w:p>
          <w:p w14:paraId="52352314"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SS 33-1975 Cast iron spigot and socket soil, waste an ventilating pipes (sand cast and spun) and fitting.</w:t>
            </w:r>
            <w:r w:rsidRPr="00F526AD">
              <w:rPr>
                <w:rFonts w:ascii="Calibri Light" w:hAnsi="Calibri Light"/>
                <w:sz w:val="16"/>
                <w:szCs w:val="16"/>
                <w:lang w:val="en-US"/>
              </w:rPr>
              <w:br/>
            </w:r>
            <w:r w:rsidRPr="00F526AD">
              <w:rPr>
                <w:rFonts w:ascii="Calibri Light" w:hAnsi="Calibri Light"/>
                <w:sz w:val="16"/>
                <w:szCs w:val="16"/>
                <w:lang w:val="en-US"/>
              </w:rPr>
              <w:br/>
              <w:t>SS 213-1998 Unplasticized PVC pipes and fittings for soil, waste and vent applications</w:t>
            </w:r>
          </w:p>
          <w:p w14:paraId="5B8F84F0" w14:textId="77777777" w:rsidR="00401C5E" w:rsidRPr="00F526AD" w:rsidRDefault="00401C5E" w:rsidP="00F526AD">
            <w:pPr>
              <w:spacing w:after="120"/>
              <w:rPr>
                <w:rFonts w:ascii="Calibri Light" w:hAnsi="Calibri Light"/>
                <w:sz w:val="16"/>
                <w:szCs w:val="16"/>
                <w:lang w:val="en-US"/>
              </w:rPr>
            </w:pPr>
          </w:p>
        </w:tc>
      </w:tr>
      <w:tr w:rsidR="00401C5E" w:rsidRPr="004F3C8C" w14:paraId="01F5D740" w14:textId="77777777" w:rsidTr="00401C5E">
        <w:tc>
          <w:tcPr>
            <w:tcW w:w="685" w:type="dxa"/>
          </w:tcPr>
          <w:p w14:paraId="1319FF5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676675EA"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Plumbing</w:t>
            </w:r>
          </w:p>
          <w:p w14:paraId="60C677C2"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3474:1976 Unplasticized polyvinyl chloride (PVC) pipes -- Specification and measurement of opacity</w:t>
            </w:r>
          </w:p>
          <w:p w14:paraId="38ED40F1"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3114:1977 Unplasticized polyvinyl chloride (PVC) pipes for potable water supply -- Extractability of lead and tin -- Test method</w:t>
            </w:r>
          </w:p>
          <w:p w14:paraId="00E133DF"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3603:1977 Fittings for unplasticized polyvinyl chloride (PVC) pressure pipes with elastic sealing ring type joints -- Pressure test for leakproofness</w:t>
            </w:r>
          </w:p>
          <w:p w14:paraId="5A8FAF14"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3633:1991 Unplasticized poly(vinyl chloride) (PVC-U) pipes and fittings for soil and waste discharge (low and high temperature) systems inside buildings – Specifications</w:t>
            </w:r>
          </w:p>
          <w:p w14:paraId="553C6D87"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ISO/TR 4191:1989 Unplasticized polyvinyl chloride (PVC-U) pipes for water supply -- Recommended practice for laying</w:t>
            </w:r>
          </w:p>
          <w:p w14:paraId="0A42C27E"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4422-1:1996 Pipes and fittings made of unplasticized poly(vinyl chloride) (PVC-U) for water supply -- Specifications -- Part 1: General</w:t>
            </w:r>
          </w:p>
          <w:p w14:paraId="3E2C0536"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4422-2:1996 Pipes and fittings made of unplasticized poly(vinyl chloride) (PVC-U) for water supply -- Specifications -- Part 2: Pipes (with or without integral sockets)</w:t>
            </w:r>
          </w:p>
          <w:p w14:paraId="39D0AD41"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4422-3:1996 Pipes and fittings made of unplasticized poly(vinyl chloride) (PVC-U) for water supply -- Specifications -- Part 3: Fittings and joints</w:t>
            </w:r>
          </w:p>
          <w:p w14:paraId="159358C7"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4422-4:1997 Pipes and fittings made of unplasticized poly(vinyl chloride) (PVC-U) for water supply -- Specifications -- Part 4: Valves and ancillary equipment</w:t>
            </w:r>
          </w:p>
          <w:p w14:paraId="50C18CAE"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4422-5:1997 Pipes and fittings made of unplasticized poly(vinyl chloride) (PVC-U) for water supply -- Specifications -- Part 5: Fitness for purpose of the system</w:t>
            </w:r>
          </w:p>
          <w:p w14:paraId="2C3EC681"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4439:1979 Unplasticized polyvinyl chloride (PVC) pipes and fittings -- Determination and specification of density</w:t>
            </w:r>
          </w:p>
          <w:p w14:paraId="7F520DCA"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6455:1983 Unplasticized polyvinyl chloride (PVC) fittings with elastic sealing ring type joints for pipes under pressure -- Dimensions of laying lengths -- Metric series</w:t>
            </w:r>
          </w:p>
          <w:p w14:paraId="09E7F0CD"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6594:1983 Cast iron drainage pipes and fittings -- Spigot series</w:t>
            </w:r>
          </w:p>
          <w:p w14:paraId="220DAA09"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6992:1986 Unplasticized polyvinyl chloride (PVC-U) pipes for drinking water supply -- Extractability of cadmium and mercury occurring as impurities</w:t>
            </w:r>
          </w:p>
          <w:p w14:paraId="0140F2A4"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8283-1:1991 Plastics pipes and fittings -- Dimensions of sockets and spigots for discharge systems inside buildings -- Part 1: Unplasticized poly(vinyl chloride) (PVC-U) and chlorinated poly (vinyl chloride) (PVC-C)</w:t>
            </w:r>
          </w:p>
          <w:p w14:paraId="33A9291D"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8283-2:1992 Plastics pipes and fittings -- Dimensions of sockets and spigots for discharge systems inside buildings -- Part 2: Polyethylene (PE)</w:t>
            </w:r>
          </w:p>
          <w:p w14:paraId="7B9B0577"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8283-3:1992 Plastics pipes and fittings -- Dimensions of sockets and spigots for discharge systems inside buildings -- Part 3: Polypropylene (PP)</w:t>
            </w:r>
          </w:p>
          <w:p w14:paraId="052D99F6"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8283-4:1992 Plastics pipes and fittings -- Dimensions of sockets and spigots for discharge systems inside buildings -- Part 4: Acrylonitrile/butadiene/styrene (ABS)</w:t>
            </w:r>
          </w:p>
          <w:p w14:paraId="417827A4"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13844:2000 Plastics piping systems -- Elastomeric-sealing-ring-type socket joints of unplasticized poly(vinyl chloride) (PVC-U) for use with PVC-U pipes -- Test method for leaktightness under negative pressure</w:t>
            </w:r>
          </w:p>
          <w:p w14:paraId="39959E0A" w14:textId="77777777" w:rsidR="004E304E" w:rsidRPr="00F526AD" w:rsidRDefault="004E304E" w:rsidP="00F526AD">
            <w:pPr>
              <w:spacing w:after="120"/>
              <w:rPr>
                <w:rFonts w:ascii="Calibri Light" w:hAnsi="Calibri Light"/>
                <w:sz w:val="16"/>
                <w:szCs w:val="16"/>
                <w:lang w:val="en-US"/>
              </w:rPr>
            </w:pPr>
            <w:del w:id="14727" w:author="Jing Kai Toh" w:date="2016-05-11T16:52:00Z">
              <w:r w:rsidRPr="00F526AD" w:rsidDel="007E3019">
                <w:rPr>
                  <w:rFonts w:ascii="Calibri Light" w:hAnsi="Calibri Light"/>
                  <w:sz w:val="16"/>
                  <w:szCs w:val="16"/>
                  <w:lang w:val="en-US"/>
                </w:rPr>
                <w:delText>ISO 13845:2000 Plastics piping systems -- Elastomeric-sealing-ring-type socket joints for use with unplasticized poly(vinyl chloride) (PVC-U) pipes -- Test method for leaktightness under internal pressure and with angular deflection</w:delText>
              </w:r>
            </w:del>
            <w:ins w:id="14728" w:author="Jing Kai Toh" w:date="2016-05-11T16:52:00Z">
              <w:r w:rsidR="007E3019">
                <w:rPr>
                  <w:rFonts w:ascii="Calibri Light" w:hAnsi="Calibri Light"/>
                  <w:sz w:val="16"/>
                  <w:szCs w:val="16"/>
                  <w:lang w:val="en-US"/>
                </w:rPr>
                <w:t>ISO 13845:2015 Plastics piping systems -- Elastomeric-sealing-ring-type socket joints for use with thermoplastic pressure pipes -- Test method for leaktightness under internal pressure and with angular deflection</w:t>
              </w:r>
            </w:ins>
          </w:p>
          <w:p w14:paraId="3BDCA8D8"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265-1:1988 Pipes and fittings of plastics materials -- Fittings for domestic and industrial waste pipes -- Basic dimensions : Metric series -- Part 1: Unplasticized poly(vinyl chloride) (PVC-U)</w:t>
            </w:r>
          </w:p>
          <w:p w14:paraId="1B463DB0"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Ceiling Finishes</w:t>
            </w:r>
          </w:p>
          <w:p w14:paraId="70B94CE5"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768:1972 Fibre building boards -- Determination of bending strength</w:t>
            </w:r>
          </w:p>
          <w:p w14:paraId="0FC7E3BB"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769:1972 Fibre building boards -- Hard and medium boards -- Determination of water absorption and of swelling in thickness after immersion in water</w:t>
            </w:r>
          </w:p>
          <w:p w14:paraId="02783E33"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818:1975 Fibre building boards -- Definition -- Classification</w:t>
            </w:r>
          </w:p>
          <w:p w14:paraId="59F6E605" w14:textId="77777777" w:rsidR="004E304E" w:rsidRPr="00F526AD" w:rsidRDefault="004E304E" w:rsidP="00F526AD">
            <w:pPr>
              <w:spacing w:after="120"/>
              <w:rPr>
                <w:rFonts w:ascii="Calibri Light" w:hAnsi="Calibri Light"/>
                <w:sz w:val="16"/>
                <w:szCs w:val="16"/>
                <w:lang w:val="en-US"/>
              </w:rPr>
            </w:pPr>
            <w:del w:id="14729" w:author="Jing Kai Toh" w:date="2016-05-11T17:01:00Z">
              <w:r w:rsidRPr="00F526AD" w:rsidDel="004B5EE0">
                <w:rPr>
                  <w:rFonts w:ascii="Calibri Light" w:hAnsi="Calibri Light"/>
                  <w:sz w:val="16"/>
                  <w:szCs w:val="16"/>
                  <w:lang w:val="en-US"/>
                </w:rPr>
                <w:delText>ISO 820:1975 Particle boards -- Definition and classification</w:delText>
              </w:r>
            </w:del>
            <w:ins w:id="14730" w:author="Jing Kai Toh" w:date="2016-05-11T17:01:00Z">
              <w:r w:rsidR="004B5EE0">
                <w:rPr>
                  <w:rFonts w:ascii="Calibri Light" w:hAnsi="Calibri Light"/>
                  <w:sz w:val="16"/>
                  <w:szCs w:val="16"/>
                  <w:lang w:val="en-US"/>
                </w:rPr>
                <w:t>ISO 820:1975 Particle boards -- Definition and classification</w:t>
              </w:r>
            </w:ins>
          </w:p>
          <w:p w14:paraId="6FE33032"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2695:1976 Fibre building boards -- Hard and medium boards for general purposes -- Quality specifications -- Appearance, shape and dimensional tolerances </w:t>
            </w:r>
            <w:r w:rsidRPr="00F526AD">
              <w:rPr>
                <w:rFonts w:ascii="Calibri Light" w:hAnsi="Calibri Light"/>
                <w:sz w:val="16"/>
                <w:szCs w:val="16"/>
                <w:lang w:val="en-US"/>
              </w:rPr>
              <w:br/>
            </w:r>
            <w:r w:rsidRPr="00F526AD">
              <w:rPr>
                <w:rFonts w:ascii="Calibri Light" w:hAnsi="Calibri Light"/>
                <w:sz w:val="16"/>
                <w:szCs w:val="16"/>
                <w:lang w:val="en-US"/>
              </w:rPr>
              <w:br/>
              <w:t>ISO 2696:1976 Fibre building boards -- Hard and medium boards for general purposes -- Quality specifications -- Water absorption and swelling in thickness</w:t>
            </w:r>
          </w:p>
          <w:p w14:paraId="79BCF1F6"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3340:1976 Fibre building boards -- Determination of sand content</w:t>
            </w:r>
          </w:p>
          <w:p w14:paraId="609B57B0"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3546:1976 Fibre building boards -- Determination of surface finish (roughness)</w:t>
            </w:r>
          </w:p>
          <w:p w14:paraId="427FD560"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3729:1976 Fibre building boards -- Determination of surface stability</w:t>
            </w:r>
          </w:p>
          <w:p w14:paraId="3D29A6EE" w14:textId="77777777" w:rsidR="00401C5E" w:rsidRPr="00F526AD" w:rsidRDefault="00401C5E" w:rsidP="00F526AD">
            <w:pPr>
              <w:spacing w:after="120"/>
              <w:rPr>
                <w:rFonts w:ascii="Calibri Light" w:hAnsi="Calibri Light"/>
                <w:sz w:val="16"/>
                <w:szCs w:val="16"/>
                <w:lang w:val="en-US"/>
              </w:rPr>
            </w:pPr>
          </w:p>
        </w:tc>
      </w:tr>
    </w:tbl>
    <w:p w14:paraId="4F4F5D1C" w14:textId="77777777" w:rsidR="00401C5E" w:rsidRDefault="00401C5E" w:rsidP="00401C5E">
      <w:pPr>
        <w:rPr>
          <w:sz w:val="16"/>
          <w:szCs w:val="16"/>
          <w:lang w:val="en-US"/>
        </w:rPr>
      </w:pPr>
    </w:p>
    <w:p w14:paraId="32B3D11E" w14:textId="77777777" w:rsidR="00401C5E" w:rsidRPr="00E82D70" w:rsidRDefault="00E82D70" w:rsidP="004E304E">
      <w:pPr>
        <w:pStyle w:val="Heading2"/>
        <w:rPr>
          <w:lang w:val="en-US"/>
        </w:rPr>
      </w:pPr>
      <w:r w:rsidRPr="00E82D70">
        <w:rPr>
          <w:lang w:val="en-US"/>
        </w:rPr>
        <w:t>Ceiling Board Defects</w:t>
      </w:r>
      <w:r>
        <w:rPr>
          <w:lang w:val="en-US"/>
        </w:rPr>
        <w:t xml:space="preserve"> - </w:t>
      </w:r>
      <w:r w:rsidRPr="00E82D70">
        <w:rPr>
          <w:lang w:val="en-US"/>
        </w:rPr>
        <w:t>Biological Attack</w:t>
      </w:r>
      <w:r>
        <w:rPr>
          <w:lang w:val="en-US"/>
        </w:rPr>
        <w:t xml:space="preserve"> - </w:t>
      </w:r>
      <w:r w:rsidR="004E304E" w:rsidRPr="004E304E">
        <w:rPr>
          <w:lang w:val="en-US"/>
        </w:rPr>
        <w:t>Fungi Growth</w:t>
      </w:r>
      <w:r w:rsidR="004E304E">
        <w:rPr>
          <w:lang w:val="en-US"/>
        </w:rPr>
        <w:t xml:space="preserve"> </w:t>
      </w:r>
      <w:r w:rsidRPr="00E82D70">
        <w:rPr>
          <w:lang w:val="en-US"/>
        </w:rPr>
        <w:t xml:space="preserve">- </w:t>
      </w:r>
      <w:r w:rsidR="004E304E" w:rsidRPr="004E304E">
        <w:rPr>
          <w:lang w:val="en-US"/>
        </w:rPr>
        <w:t>air-conditioning</w:t>
      </w:r>
    </w:p>
    <w:tbl>
      <w:tblPr>
        <w:tblStyle w:val="TableGrid"/>
        <w:tblW w:w="0" w:type="auto"/>
        <w:tblInd w:w="108" w:type="dxa"/>
        <w:tblLook w:val="04A0" w:firstRow="1" w:lastRow="0" w:firstColumn="1" w:lastColumn="0" w:noHBand="0" w:noVBand="1"/>
      </w:tblPr>
      <w:tblGrid>
        <w:gridCol w:w="685"/>
        <w:gridCol w:w="8449"/>
      </w:tblGrid>
      <w:tr w:rsidR="00401C5E" w:rsidRPr="004F3C8C" w14:paraId="2C6C70A3" w14:textId="77777777" w:rsidTr="00401C5E">
        <w:tc>
          <w:tcPr>
            <w:tcW w:w="685" w:type="dxa"/>
          </w:tcPr>
          <w:p w14:paraId="376A437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02ABF937"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Ceiling Finishes</w:t>
            </w:r>
          </w:p>
          <w:p w14:paraId="1A846E8D"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BS 8212:1995-Code of practice for dry lining and partitioning using gypsum plasterboard</w:t>
            </w:r>
          </w:p>
          <w:p w14:paraId="6591DA35"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BS 8000-8:1994-Workmanship on building sites. Code of practice for plasterboard partitions and dry linings</w:t>
            </w:r>
          </w:p>
          <w:p w14:paraId="276D22EF"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BS 1230-1:1985-Gypsum plasterboard. Specification for plasterboard excluding materials submitted to secondary operations</w:t>
            </w:r>
          </w:p>
          <w:p w14:paraId="20E1F215"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00/105211 DC-prEN 13950 Gypsum plasterboard thermal/acoustic insulation composite panels. Definitions, requirements and test methods</w:t>
            </w:r>
          </w:p>
          <w:p w14:paraId="1710DF81"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00/107014 DC-prEN 520. Gypsum plasterboards. Definitions, requirements and test methods</w:t>
            </w:r>
          </w:p>
          <w:p w14:paraId="7D5B2376" w14:textId="77777777" w:rsidR="00401C5E" w:rsidRPr="00F526AD" w:rsidRDefault="00401C5E" w:rsidP="00F526AD">
            <w:pPr>
              <w:spacing w:after="120"/>
              <w:rPr>
                <w:rFonts w:ascii="Calibri Light" w:hAnsi="Calibri Light"/>
                <w:sz w:val="16"/>
                <w:szCs w:val="16"/>
                <w:lang w:val="en-US"/>
              </w:rPr>
            </w:pPr>
          </w:p>
        </w:tc>
      </w:tr>
      <w:tr w:rsidR="00401C5E" w:rsidRPr="004F3C8C" w14:paraId="3842A952" w14:textId="77777777" w:rsidTr="00401C5E">
        <w:tc>
          <w:tcPr>
            <w:tcW w:w="685" w:type="dxa"/>
          </w:tcPr>
          <w:p w14:paraId="5729DFFA"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7C824D96"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Ceiling Finishes</w:t>
            </w:r>
          </w:p>
          <w:p w14:paraId="2DE7768B"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C840-01-Standard Specification for Application and Finishing of Gypsum Board</w:t>
            </w:r>
          </w:p>
          <w:p w14:paraId="23BB8080"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C1395/C1395M-98- Specification for Gypsum Ceiling Board</w:t>
            </w:r>
          </w:p>
          <w:p w14:paraId="6B3D6558"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C473-00-Standard Test Methods for Physical Testing of Gypsum Panel Products</w:t>
            </w:r>
          </w:p>
          <w:p w14:paraId="2D65DFAD" w14:textId="77777777" w:rsidR="00401C5E" w:rsidRPr="00F526AD" w:rsidRDefault="00401C5E" w:rsidP="00F526AD">
            <w:pPr>
              <w:spacing w:after="120"/>
              <w:rPr>
                <w:rFonts w:ascii="Calibri Light" w:hAnsi="Calibri Light"/>
                <w:sz w:val="16"/>
                <w:szCs w:val="16"/>
                <w:lang w:val="en-US"/>
              </w:rPr>
            </w:pPr>
          </w:p>
        </w:tc>
      </w:tr>
      <w:tr w:rsidR="00401C5E" w:rsidRPr="004F3C8C" w14:paraId="440A965B" w14:textId="77777777" w:rsidTr="00401C5E">
        <w:tc>
          <w:tcPr>
            <w:tcW w:w="685" w:type="dxa"/>
          </w:tcPr>
          <w:p w14:paraId="70666E7A"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24A9274C"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Ceiling Finishes</w:t>
            </w:r>
          </w:p>
          <w:p w14:paraId="08555485"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AS/NZS 2588:1998- Gypsum plasterboard </w:t>
            </w:r>
            <w:r w:rsidRPr="00F526AD">
              <w:rPr>
                <w:rFonts w:ascii="Calibri Light" w:hAnsi="Calibri Light"/>
                <w:sz w:val="16"/>
                <w:szCs w:val="16"/>
                <w:lang w:val="en-US"/>
              </w:rPr>
              <w:br/>
            </w:r>
            <w:r w:rsidRPr="00F526AD">
              <w:rPr>
                <w:rFonts w:ascii="Calibri Light" w:hAnsi="Calibri Light"/>
                <w:sz w:val="16"/>
                <w:szCs w:val="16"/>
                <w:lang w:val="en-US"/>
              </w:rPr>
              <w:br/>
              <w:t>AS/NZS 2589.1:1997-Gypsum linings in residential and light commercial construction - Application and finishing - Gypsum plasterboard</w:t>
            </w:r>
          </w:p>
          <w:p w14:paraId="4C9837D9"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AS/NZS 2785:2000- Suspended ceilings - Design and installation</w:t>
            </w:r>
          </w:p>
          <w:p w14:paraId="06A36F41" w14:textId="77777777" w:rsidR="004E304E" w:rsidRPr="00F526AD" w:rsidRDefault="004E304E" w:rsidP="00F526AD">
            <w:pPr>
              <w:spacing w:after="120"/>
              <w:rPr>
                <w:rFonts w:ascii="Calibri Light" w:hAnsi="Calibri Light"/>
                <w:sz w:val="16"/>
                <w:szCs w:val="16"/>
                <w:lang w:val="en-US"/>
              </w:rPr>
            </w:pPr>
            <w:del w:id="14731" w:author="Jing Kai Toh" w:date="2016-05-11T17:44:00Z">
              <w:r w:rsidRPr="00F526AD" w:rsidDel="00975952">
                <w:rPr>
                  <w:rFonts w:ascii="Calibri Light" w:hAnsi="Calibri Light"/>
                  <w:sz w:val="16"/>
                  <w:szCs w:val="16"/>
                  <w:lang w:val="en-US"/>
                </w:rPr>
                <w:delText>AS/NZS 2589.2:1997 - Gypsum linings in residential and light commercial construction - Application and finishing - Fibre reinforced gypsum plaster</w:delText>
              </w:r>
            </w:del>
            <w:ins w:id="14732" w:author="Jing Kai Toh" w:date="2016-05-11T17:44:00Z">
              <w:r w:rsidR="00975952">
                <w:rPr>
                  <w:rFonts w:ascii="Calibri Light" w:hAnsi="Calibri Light"/>
                  <w:sz w:val="16"/>
                  <w:szCs w:val="16"/>
                  <w:lang w:val="en-US"/>
                </w:rPr>
                <w:t>AS/NZS 2589:2007 Gypsum linings - Application and finishing</w:t>
              </w:r>
            </w:ins>
          </w:p>
          <w:p w14:paraId="46EFC7E9" w14:textId="77777777" w:rsidR="004E304E" w:rsidRPr="00F526AD" w:rsidRDefault="004E304E" w:rsidP="00F526AD">
            <w:pPr>
              <w:spacing w:after="120"/>
              <w:rPr>
                <w:rFonts w:ascii="Calibri Light" w:hAnsi="Calibri Light"/>
                <w:sz w:val="16"/>
                <w:szCs w:val="16"/>
                <w:lang w:val="en-US"/>
              </w:rPr>
            </w:pPr>
            <w:del w:id="14733" w:author="Jing Kai Toh" w:date="2016-05-11T17:42:00Z">
              <w:r w:rsidRPr="00F526AD" w:rsidDel="00975952">
                <w:rPr>
                  <w:rFonts w:ascii="Calibri Light" w:hAnsi="Calibri Light"/>
                  <w:sz w:val="16"/>
                  <w:szCs w:val="16"/>
                  <w:lang w:val="en-US"/>
                </w:rPr>
                <w:delText>AS 2590-1983 - Glass fibre reinforced gypsum plasterboard</w:delText>
              </w:r>
            </w:del>
            <w:ins w:id="14734" w:author="Jing Kai Toh" w:date="2016-05-11T17:42:00Z">
              <w:r w:rsidR="00975952">
                <w:rPr>
                  <w:rFonts w:ascii="Calibri Light" w:hAnsi="Calibri Light"/>
                  <w:sz w:val="16"/>
                  <w:szCs w:val="16"/>
                  <w:lang w:val="en-US"/>
                </w:rPr>
                <w:t>AS 2590-1983 Glass fibre reinforced gypsum plasterboard (Withdrawn 24 Aug 2006)</w:t>
              </w:r>
            </w:ins>
          </w:p>
          <w:p w14:paraId="77D5116E" w14:textId="77777777" w:rsidR="00401C5E" w:rsidRPr="00F526AD" w:rsidRDefault="00401C5E" w:rsidP="00F526AD">
            <w:pPr>
              <w:spacing w:after="120"/>
              <w:rPr>
                <w:rFonts w:ascii="Calibri Light" w:hAnsi="Calibri Light"/>
                <w:sz w:val="16"/>
                <w:szCs w:val="16"/>
                <w:lang w:val="en-US"/>
              </w:rPr>
            </w:pPr>
          </w:p>
        </w:tc>
      </w:tr>
      <w:tr w:rsidR="00401C5E" w:rsidRPr="004F3C8C" w14:paraId="2856B687" w14:textId="77777777" w:rsidTr="00401C5E">
        <w:tc>
          <w:tcPr>
            <w:tcW w:w="685" w:type="dxa"/>
          </w:tcPr>
          <w:p w14:paraId="6537026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A638E4C" w14:textId="77777777" w:rsidR="00401C5E" w:rsidRPr="004F3C8C" w:rsidRDefault="00401C5E" w:rsidP="00401C5E">
            <w:pPr>
              <w:spacing w:after="120"/>
              <w:rPr>
                <w:rFonts w:ascii="Calibri Light" w:hAnsi="Calibri Light"/>
                <w:sz w:val="16"/>
                <w:szCs w:val="16"/>
                <w:lang w:val="en-US"/>
              </w:rPr>
            </w:pPr>
          </w:p>
        </w:tc>
      </w:tr>
      <w:tr w:rsidR="00401C5E" w:rsidRPr="004F3C8C" w14:paraId="18A90966" w14:textId="77777777" w:rsidTr="00401C5E">
        <w:tc>
          <w:tcPr>
            <w:tcW w:w="685" w:type="dxa"/>
          </w:tcPr>
          <w:p w14:paraId="21A5265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57BDCF5F"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Ceiling Finishes</w:t>
            </w:r>
          </w:p>
          <w:p w14:paraId="27C94695"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6308:1980-Gypsum plasterboard; Specification </w:t>
            </w:r>
            <w:r w:rsidRPr="00F526AD">
              <w:rPr>
                <w:rFonts w:ascii="Calibri Light" w:hAnsi="Calibri Light"/>
                <w:sz w:val="16"/>
                <w:szCs w:val="16"/>
                <w:lang w:val="en-US"/>
              </w:rPr>
              <w:br/>
            </w:r>
            <w:r w:rsidRPr="00F526AD">
              <w:rPr>
                <w:rFonts w:ascii="Calibri Light" w:hAnsi="Calibri Light"/>
                <w:sz w:val="16"/>
                <w:szCs w:val="16"/>
                <w:lang w:val="en-US"/>
              </w:rPr>
              <w:br/>
              <w:t>ISO 768:1972 Fibre building boards -- Determination of bending strength</w:t>
            </w:r>
          </w:p>
          <w:p w14:paraId="6FA57826" w14:textId="77777777" w:rsidR="004E304E" w:rsidRPr="00F526AD" w:rsidRDefault="004E304E" w:rsidP="00F526AD">
            <w:pPr>
              <w:spacing w:after="120"/>
              <w:rPr>
                <w:rFonts w:ascii="Calibri Light" w:hAnsi="Calibri Light"/>
                <w:sz w:val="16"/>
                <w:szCs w:val="16"/>
                <w:lang w:val="en-US"/>
              </w:rPr>
            </w:pPr>
            <w:del w:id="14735" w:author="Jing Kai Toh" w:date="2016-05-11T17:02:00Z">
              <w:r w:rsidRPr="00F526AD" w:rsidDel="004B5EE0">
                <w:rPr>
                  <w:rFonts w:ascii="Calibri Light" w:hAnsi="Calibri Light"/>
                  <w:sz w:val="16"/>
                  <w:szCs w:val="16"/>
                  <w:lang w:val="en-US"/>
                </w:rPr>
                <w:delText>ISO 769:1972 Fibre building boards -- Hard and medium boards -- Determination of water absorption and of swelling in thickness after immersion in water </w:delText>
              </w:r>
            </w:del>
            <w:ins w:id="14736" w:author="Jing Kai Toh" w:date="2016-05-11T17:02:00Z">
              <w:r w:rsidR="004B5EE0">
                <w:rPr>
                  <w:rFonts w:ascii="Calibri Light" w:hAnsi="Calibri Light"/>
                  <w:sz w:val="16"/>
                  <w:szCs w:val="16"/>
                  <w:lang w:val="en-US"/>
                </w:rPr>
                <w:t>ISO 769:1972 Fibre building boards -- Hard and medium boards -- Determination of water absorption and of swelling in thickness after immersion in water</w:t>
              </w:r>
            </w:ins>
            <w:r w:rsidRPr="00F526AD">
              <w:rPr>
                <w:rFonts w:ascii="Calibri Light" w:hAnsi="Calibri Light"/>
                <w:sz w:val="16"/>
                <w:szCs w:val="16"/>
                <w:lang w:val="en-US"/>
              </w:rPr>
              <w:br/>
            </w:r>
            <w:r w:rsidRPr="00F526AD">
              <w:rPr>
                <w:rFonts w:ascii="Calibri Light" w:hAnsi="Calibri Light"/>
                <w:sz w:val="16"/>
                <w:szCs w:val="16"/>
                <w:lang w:val="en-US"/>
              </w:rPr>
              <w:br/>
              <w:t>ISO 818:1975 Fibre building boards -- Definition -- Classification</w:t>
            </w:r>
          </w:p>
          <w:p w14:paraId="39FF4896" w14:textId="77777777" w:rsidR="004E304E" w:rsidRPr="00F526AD" w:rsidRDefault="004E304E" w:rsidP="00F526AD">
            <w:pPr>
              <w:spacing w:after="120"/>
              <w:rPr>
                <w:rFonts w:ascii="Calibri Light" w:hAnsi="Calibri Light"/>
                <w:sz w:val="16"/>
                <w:szCs w:val="16"/>
                <w:lang w:val="en-US"/>
              </w:rPr>
            </w:pPr>
            <w:del w:id="14737" w:author="Jing Kai Toh" w:date="2016-05-11T17:01:00Z">
              <w:r w:rsidRPr="00F526AD" w:rsidDel="004B5EE0">
                <w:rPr>
                  <w:rFonts w:ascii="Calibri Light" w:hAnsi="Calibri Light"/>
                  <w:sz w:val="16"/>
                  <w:szCs w:val="16"/>
                  <w:lang w:val="en-US"/>
                </w:rPr>
                <w:delText>ISO 820:1975 Particle boards -- Definition and classification</w:delText>
              </w:r>
            </w:del>
            <w:ins w:id="14738" w:author="Jing Kai Toh" w:date="2016-05-11T17:01:00Z">
              <w:r w:rsidR="004B5EE0">
                <w:rPr>
                  <w:rFonts w:ascii="Calibri Light" w:hAnsi="Calibri Light"/>
                  <w:sz w:val="16"/>
                  <w:szCs w:val="16"/>
                  <w:lang w:val="en-US"/>
                </w:rPr>
                <w:t>ISO 820:1975 Particle boards -- Definition and classification</w:t>
              </w:r>
            </w:ins>
          </w:p>
          <w:p w14:paraId="119062DC"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2695:1976 Fibre building boards -- Hard and medium boards for general purposes -- Quality specifications -- Appearance, shape and dimensional tolerances </w:t>
            </w:r>
            <w:r w:rsidRPr="00F526AD">
              <w:rPr>
                <w:rFonts w:ascii="Calibri Light" w:hAnsi="Calibri Light"/>
                <w:sz w:val="16"/>
                <w:szCs w:val="16"/>
                <w:lang w:val="en-US"/>
              </w:rPr>
              <w:br/>
            </w:r>
            <w:r w:rsidRPr="00F526AD">
              <w:rPr>
                <w:rFonts w:ascii="Calibri Light" w:hAnsi="Calibri Light"/>
                <w:sz w:val="16"/>
                <w:szCs w:val="16"/>
                <w:lang w:val="en-US"/>
              </w:rPr>
              <w:br/>
              <w:t>ISO 2696:1976 Fibre building boards -- Hard and medium boards for general purposes -- Quality specifications -- Water absorption and swelling in thickness</w:t>
            </w:r>
          </w:p>
          <w:p w14:paraId="6B2D4685"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3340:1976 Fibre building boards -- Determination of sand content</w:t>
            </w:r>
          </w:p>
          <w:p w14:paraId="42F749C9"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3546:1976 Fibre building boards -- Determination of surface finish (roughness)</w:t>
            </w:r>
          </w:p>
          <w:p w14:paraId="23D68C66" w14:textId="77777777" w:rsidR="004E304E" w:rsidRPr="00F526AD" w:rsidRDefault="004E304E" w:rsidP="00F526AD">
            <w:pPr>
              <w:spacing w:after="120"/>
              <w:rPr>
                <w:rFonts w:ascii="Calibri Light" w:hAnsi="Calibri Light"/>
                <w:sz w:val="16"/>
                <w:szCs w:val="16"/>
                <w:lang w:val="en-US"/>
              </w:rPr>
            </w:pPr>
            <w:r w:rsidRPr="00F526AD">
              <w:rPr>
                <w:rFonts w:ascii="Calibri Light" w:hAnsi="Calibri Light"/>
                <w:sz w:val="16"/>
                <w:szCs w:val="16"/>
                <w:lang w:val="en-US"/>
              </w:rPr>
              <w:t>ISO 3729:1976 Fibre building boards -- Determination of surface stability</w:t>
            </w:r>
          </w:p>
          <w:p w14:paraId="78D4D980" w14:textId="77777777" w:rsidR="00401C5E" w:rsidRPr="00F526AD" w:rsidRDefault="00401C5E" w:rsidP="00F526AD">
            <w:pPr>
              <w:spacing w:after="120"/>
              <w:rPr>
                <w:rFonts w:ascii="Calibri Light" w:hAnsi="Calibri Light"/>
                <w:sz w:val="16"/>
                <w:szCs w:val="16"/>
                <w:lang w:val="en-US"/>
              </w:rPr>
            </w:pPr>
          </w:p>
        </w:tc>
      </w:tr>
    </w:tbl>
    <w:p w14:paraId="27DA584F" w14:textId="77777777" w:rsidR="00401C5E" w:rsidRDefault="00401C5E" w:rsidP="00401C5E">
      <w:pPr>
        <w:rPr>
          <w:sz w:val="16"/>
          <w:szCs w:val="16"/>
          <w:lang w:val="en-US"/>
        </w:rPr>
      </w:pPr>
    </w:p>
    <w:p w14:paraId="7E7AA8C2" w14:textId="77777777" w:rsidR="004E304E" w:rsidRDefault="00BC6D05" w:rsidP="00BC6D05">
      <w:pPr>
        <w:pStyle w:val="Heading1"/>
      </w:pPr>
      <w:r>
        <w:t>P</w:t>
      </w:r>
      <w:r w:rsidRPr="004E304E">
        <w:t>lumbing &amp; sanitary</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45"/>
        <w:gridCol w:w="786"/>
        <w:gridCol w:w="5656"/>
        <w:gridCol w:w="399"/>
      </w:tblGrid>
      <w:tr w:rsidR="004E304E" w:rsidRPr="004E304E" w14:paraId="0675AEE9"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9276B"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Water Leakage of Pipes - </w:t>
            </w:r>
          </w:p>
          <w:p w14:paraId="6E5A00F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Corrosion of Drainage Pipes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E426C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05D5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437:1978-Specification for cast iron spigot and socket drain pipes and fittings</w:t>
            </w:r>
          </w:p>
          <w:p w14:paraId="7CFA6DAE"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E4EB58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EN 877:1999-Cast iron pipes and fittings, their joints and accessories for the evacuation of water from buildings. Requirements, test methods and quality assurance</w:t>
            </w:r>
          </w:p>
          <w:p w14:paraId="1C97E07B"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98B84A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EN ISO 11124-1:1997Preparation of steel substrates before application of paints and related products. Specifications for metallic blast-cleaning abrasives. General introduction and classification</w:t>
            </w:r>
          </w:p>
          <w:p w14:paraId="486C0C4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420AA7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5493:1977 - Code of practice for protective coating of iron and steel structures against corrosion</w:t>
            </w:r>
          </w:p>
          <w:p w14:paraId="2438251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8F3D46D" w14:textId="77777777" w:rsidR="004E304E" w:rsidRPr="004E304E" w:rsidRDefault="004E304E" w:rsidP="004E304E">
            <w:pPr>
              <w:spacing w:after="0" w:line="240" w:lineRule="auto"/>
              <w:rPr>
                <w:rFonts w:ascii="Calibri" w:eastAsia="Times New Roman" w:hAnsi="Calibri" w:cs="Times New Roman"/>
              </w:rPr>
            </w:pPr>
            <w:del w:id="14739" w:author="Ashan Asmone" w:date="2016-03-31T14:30:00Z">
              <w:r w:rsidRPr="004E304E" w:rsidDel="00A93E31">
                <w:rPr>
                  <w:rFonts w:ascii="Calibri" w:eastAsia="Times New Roman" w:hAnsi="Calibri" w:cs="Times New Roman"/>
                </w:rPr>
                <w:delText>BS 6150:1991-Code of practice for painting of buildings</w:delText>
              </w:r>
            </w:del>
            <w:ins w:id="14740" w:author="Ashan Asmone" w:date="2016-03-31T14:30:00Z">
              <w:r w:rsidR="00A93E31">
                <w:rPr>
                  <w:rFonts w:ascii="Calibri" w:eastAsia="Times New Roman" w:hAnsi="Calibri" w:cs="Times New Roman"/>
                </w:rPr>
                <w:t>BS 6150:2006+A1:2014 Painting of buildings. Code of practice</w:t>
              </w:r>
            </w:ins>
          </w:p>
          <w:p w14:paraId="5D2910BE"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B743D3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7773:1995-Code of practice for cleaning and preparation of metal surfaces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E1C7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699F914C"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C3D94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73D20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ASTM</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C86B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A74-1998-Standard Specification for Cast Iron Soil Pipe and Fittings</w:t>
            </w:r>
          </w:p>
          <w:p w14:paraId="1BDA1612"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88D6B5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C564-1997-Standard Specification for Rubber Gaskets for Cast Iron Soil Pipe and Fittings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5C727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6166D032"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96038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13041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2198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AS/NZS 3500.5:2000-National Plumbing and Drainage - Domestic installations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EA9BC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1FCC3842"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E032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AD13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92F1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 33 : 1975 Cast iron spigot and socket soil, waste and ventilating pipes (sand cast and spun) and fitting</w:t>
            </w:r>
          </w:p>
          <w:p w14:paraId="63AFF505"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057AA1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 142 : 1976- Steel pipes, fittings and specials for water, gas and sewage</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5160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47EC6727"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970AB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357B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w:t>
            </w:r>
          </w:p>
        </w:tc>
        <w:tc>
          <w:tcPr>
            <w:tcW w:w="10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9C34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3651-1: 1998 Determination of resistance to intergranular corrosion of stainless steels -- Part 1: Austenitic and ferritic-austenitic (duplex) stainless steels -- Corrosion test in nitric acid medium by measurement of loss in mass (Huey test)</w:t>
            </w:r>
          </w:p>
          <w:p w14:paraId="1956526B"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FA4868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437: 1982 Steel and cast iron -- Determination of total carbon content -- Combustion gravimetric method</w:t>
            </w:r>
          </w:p>
          <w:p w14:paraId="05C895C0"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B25918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629: 1982 Steel and cast iron -- Determination of manganese content -- Spectrophotometric method</w:t>
            </w:r>
          </w:p>
          <w:p w14:paraId="6B4D03BE"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4957B4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671: 1982 Steel and cast iron -- Determination of sulphur content -- Combustion titrimetric method</w:t>
            </w:r>
          </w:p>
          <w:p w14:paraId="75A5F706"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B02AAE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3651-2: 1998 Determination of resistance to intergranular corrosion of stainless steels -- Part 2: Ferritic,austenitic and ferritic-austenitic (duplex) stainless steels -- Corrosion test in media containing sulfuric acid</w:t>
            </w:r>
          </w:p>
          <w:p w14:paraId="30630E00"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31CE4B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4829-1: 1986 Steel and cast iron -- Determination of total silicon content -- Reduced molybdosilicate spectrophotometric method -- Part 1: Silicon contents between 0,05 and 1,0 %</w:t>
            </w:r>
          </w:p>
          <w:p w14:paraId="66806FE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8525FD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4934: 1980 Steel and cast iron -- Determination of sulfur content -- Gravimetric method</w:t>
            </w:r>
          </w:p>
          <w:p w14:paraId="3B3484C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8D71B9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ISO 4939: 1984 Steel and cast iron -- Determination of nickel content -- Dimethylglyoxime spectrophotometric method </w:t>
            </w:r>
          </w:p>
          <w:p w14:paraId="1F4B34E6"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3390D6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4940: 1985 Steel and cast iron -- Determination of nickel content -- Flame atomic absorption spectrometric method</w:t>
            </w:r>
          </w:p>
          <w:p w14:paraId="5EC33A6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2A5289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4943: 1985 Steel and cast iron -- Determination of copper content -- Flame atomic absorption spectrometric method</w:t>
            </w:r>
          </w:p>
          <w:p w14:paraId="1511E24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A234A1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4946: 1984 Steel and cast iron -- Determination of copper content -- 2,2'-Diquinolyl spectrophotometric method</w:t>
            </w:r>
          </w:p>
          <w:p w14:paraId="66DF167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76DF4E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4947: 1986 Steel and cast iron -- Determination of vanadium content -- Potentiometric titration method</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5A012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54E234CB"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E1F6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Pipe Leakage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47A34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4F09F3"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BS 5572:1978 - Code of practice for sanitary pipework</w:t>
            </w:r>
          </w:p>
          <w:p w14:paraId="673D6320"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BS 6087:1981 - Specification for flexible joints for cast iron drainpipes and fittings (BS 437) and for cast iron soil, waste and ventilating pipes and fittings (BS 416)</w:t>
            </w:r>
          </w:p>
          <w:p w14:paraId="3910B724"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BS 6465 Part1:1994 - Sanitary installations. Code of practice for scale of provision, selection and installation of sanitary appliances</w:t>
            </w:r>
          </w:p>
          <w:p w14:paraId="514EA4DD"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BS 6465 Part2:1996- Sanitary installations. Code of practice for space requirements for sanitary appliances</w:t>
            </w:r>
          </w:p>
          <w:p w14:paraId="51178262"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BS 7543:1992Guide to durability of buildings and building elements, products and components</w:t>
            </w:r>
          </w:p>
          <w:p w14:paraId="0DF1CA1D" w14:textId="77777777" w:rsidR="004E304E" w:rsidRPr="004E304E" w:rsidRDefault="004E304E" w:rsidP="004E304E">
            <w:pPr>
              <w:spacing w:after="0" w:line="240" w:lineRule="auto"/>
              <w:rPr>
                <w:rFonts w:ascii="Arial" w:eastAsia="Times New Roman" w:hAnsi="Arial" w:cs="Arial"/>
                <w:color w:val="979797"/>
                <w:sz w:val="20"/>
                <w:szCs w:val="20"/>
              </w:rPr>
            </w:pPr>
            <w:del w:id="14741" w:author="Jing Kai Toh" w:date="2016-05-12T10:37:00Z">
              <w:r w:rsidRPr="004E304E" w:rsidDel="002030ED">
                <w:rPr>
                  <w:rFonts w:ascii="Arial" w:eastAsia="Times New Roman" w:hAnsi="Arial" w:cs="Arial"/>
                  <w:color w:val="979797"/>
                  <w:sz w:val="20"/>
                  <w:szCs w:val="20"/>
                </w:rPr>
                <w:delText>BS 8000-13:1989-Workmanship on building sites. Code of practice for above ground drainage and sanitary appliances</w:delText>
              </w:r>
            </w:del>
            <w:ins w:id="14742" w:author="Jing Kai Toh" w:date="2016-05-12T10:37:00Z">
              <w:r w:rsidR="002030ED">
                <w:rPr>
                  <w:rFonts w:ascii="Arial" w:eastAsia="Times New Roman" w:hAnsi="Arial" w:cs="Arial"/>
                  <w:color w:val="979797"/>
                  <w:sz w:val="20"/>
                  <w:szCs w:val="20"/>
                </w:rPr>
                <w:t>BS 8000-0:2014 Workmanship on construction sites. Introduction and general principles</w:t>
              </w:r>
            </w:ins>
          </w:p>
          <w:p w14:paraId="0FE36C37"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BS 8000-15:1990-Workmanship on building sites. Code of practice for hot and cold water services (domestic scale) </w:t>
            </w:r>
          </w:p>
          <w:p w14:paraId="22BB3DD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4136DB"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70F4232B"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0234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26BC0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ASTM</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832D6"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A888-98e1- Standard Specification for Hubless Cast Iron Soil Pipe and Fittings for Sanitary and Storm Drain, Waste, and Vent Piping Applications</w:t>
            </w:r>
          </w:p>
          <w:p w14:paraId="4992EA7F"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D3309-96a- Standard Specification for Polybutylene (PB) Plastic Hot- and Cold-Water Distribution Systems</w:t>
            </w:r>
          </w:p>
          <w:p w14:paraId="243AF12A"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D4396-99a- Standard Specification for Rigid Poly (Vinyl Chloride) (PVC) and Chlorinated Poly (Vinyl Chloride) (CPVC) Compounds for Plastic Pipe and Fittings Used in Nonpressure Applications</w:t>
            </w:r>
          </w:p>
          <w:p w14:paraId="0442A8B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4FEAE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6D548E5C"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614B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869B0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766B7" w14:textId="77777777" w:rsidR="004E304E" w:rsidRPr="004E304E" w:rsidRDefault="004E304E" w:rsidP="004E304E">
            <w:pPr>
              <w:spacing w:after="0" w:line="240" w:lineRule="auto"/>
              <w:rPr>
                <w:rFonts w:ascii="Arial" w:eastAsia="Times New Roman" w:hAnsi="Arial" w:cs="Arial"/>
                <w:color w:val="979797"/>
                <w:sz w:val="20"/>
                <w:szCs w:val="20"/>
              </w:rPr>
            </w:pPr>
            <w:del w:id="14743" w:author="Jing Kai Toh" w:date="2016-05-11T17:49:00Z">
              <w:r w:rsidRPr="004E304E" w:rsidDel="00B63EC7">
                <w:rPr>
                  <w:rFonts w:ascii="Arial" w:eastAsia="Times New Roman" w:hAnsi="Arial" w:cs="Arial"/>
                  <w:color w:val="979797"/>
                  <w:sz w:val="20"/>
                  <w:szCs w:val="20"/>
                </w:rPr>
                <w:delText>AS 2032:1977 - Code of practice for installation of UPVC pipe systems</w:delText>
              </w:r>
            </w:del>
            <w:ins w:id="14744" w:author="Jing Kai Toh" w:date="2016-05-11T17:49:00Z">
              <w:r w:rsidR="00B63EC7">
                <w:rPr>
                  <w:rFonts w:ascii="Arial" w:eastAsia="Times New Roman" w:hAnsi="Arial" w:cs="Arial"/>
                  <w:color w:val="979797"/>
                  <w:sz w:val="20"/>
                  <w:szCs w:val="20"/>
                </w:rPr>
                <w:t>AS/NZS 2032:2006 Installation of PVC pipe systems</w:t>
              </w:r>
            </w:ins>
          </w:p>
          <w:p w14:paraId="0F2C5346"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AS/NZS 3500.5:2000-National Plumbing and Drainage - Domestic installations </w:t>
            </w:r>
          </w:p>
          <w:p w14:paraId="32836146"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3780C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6095E55C"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E65CA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C540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115BD"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SS 141-1996 Unplasticised PVC pipe for cold water services and industrial uses</w:t>
            </w:r>
          </w:p>
          <w:p w14:paraId="6B9BFB81"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SS 213-1998 Unplasticized PVC pipes and fittings for soil, waste and vent applications</w:t>
            </w:r>
          </w:p>
          <w:p w14:paraId="5A0C69D7"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53F3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76E557C1"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CDAD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B4D4A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w:t>
            </w:r>
          </w:p>
        </w:tc>
        <w:tc>
          <w:tcPr>
            <w:tcW w:w="10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E1303"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265-1:1988 Pipes and fittings of plastics materials -- Fittings for domestic and industrial waste pipes -- Basic dimensions : Metric series -- Part 1: Unplasticized poly(vinyl chloride) (PVC-U)</w:t>
            </w:r>
          </w:p>
          <w:p w14:paraId="4D3C0A7E"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3114:1977 Unplasticized polyvinyl chloride (PVC) pipes for potable water supply -- Extractability of lead and tin -- Test method</w:t>
            </w:r>
          </w:p>
          <w:p w14:paraId="136B6AA7"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3474:1976 Unplasticized polyvinyl chloride (PVC) pipes -- Specification and measurement of opacity</w:t>
            </w:r>
          </w:p>
          <w:p w14:paraId="1AE74B35"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3603:1977 Fittings for unplasticized polyvinyl chloride (PVC) pressure pipes with elastic sealing ring type joints -- Pressure test for leakproofness</w:t>
            </w:r>
          </w:p>
          <w:p w14:paraId="363CEF1F"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3633:1991 Unplasticized poly(vinyl chloride) (PVC-U) pipes and fittings for soil and waste discharge (low and high temperature) systems inside buildings – Specifications</w:t>
            </w:r>
          </w:p>
          <w:p w14:paraId="5AAE3AF2"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ISO/TR 4191:1989 Unplasticized polyvinyl chloride (PVC-U) pipes for water supply -- Recommended practice for laying</w:t>
            </w:r>
          </w:p>
          <w:p w14:paraId="69184914"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4422-1:1996 Pipes and fittings made of unplasticized poly(vinyl chloride) (PVC-U) for water supply -- Specifications -- Part 1: General </w:t>
            </w:r>
          </w:p>
          <w:p w14:paraId="63B8651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p w14:paraId="340A5774"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4422-2:1996 Pipes and fittings made of unplasticized poly(vinyl chloride) (PVC-U) for water supply -- Specifications -- Part 2: Pipes (with or without integral sockets)</w:t>
            </w:r>
          </w:p>
          <w:p w14:paraId="0BC9D6E9"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4422-3:1996 Pipes and fittings made of unplasticized poly(vinyl chloride) (PVC-U) for water supply -- Specifications -- Part 3: Fittings and joints</w:t>
            </w:r>
          </w:p>
          <w:p w14:paraId="59464CFC"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4422-4:1997 Pipes and fittings made of unplasticized poly(vinyl chloride) (PVC-U) for water supply -- Specifications -- Part 4: Valves and ancillary equipment</w:t>
            </w:r>
          </w:p>
          <w:p w14:paraId="79043D0E"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4422-5:1997 Pipes and fittings made of unplasticized poly(vinyl chloride) (PVC-U) for water supply -- Specifications -- Part 5: Fitness for purpose of the system</w:t>
            </w:r>
          </w:p>
          <w:p w14:paraId="32A7364D"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4439:1979 Unplasticized polyvinyl chloride (PVC) pipes and fittings -- Determination and specification of density</w:t>
            </w:r>
          </w:p>
          <w:p w14:paraId="53DAF752"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6455:1983 Unplasticized polyvinyl chloride (PVC) fittings with elastic sealing ring type joints for pipes under pressure -- Dimensions of laying lengths -- Metric series</w:t>
            </w:r>
          </w:p>
          <w:p w14:paraId="124EEC58"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6594:1983 Cast iron drainage pipes and fittings -- Spigot series</w:t>
            </w:r>
          </w:p>
          <w:p w14:paraId="78CDA07E"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6992:1986 Unplasticized polyvinyl chloride (PVC-U) pipes for drinking water supply -- Extractability of cadmium and mercury occurring as impurities</w:t>
            </w:r>
          </w:p>
          <w:p w14:paraId="0392E848"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8283-1:1991 Plastics pipes and fittings -- Dimensions of sockets and spigots for discharge systems inside buildings -- Part 1: Unplasticized poly(vinyl chloride) (PVC-U) and chlorinated poly (vinyl chloride) (PVC-C)</w:t>
            </w:r>
          </w:p>
          <w:p w14:paraId="35E5B1DA"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8283-2:1992 Plastics pipes and fittings -- Dimensions of sockets and spigots for discharge systems inside buildings -- Part 2: Polyethylene (PE)</w:t>
            </w:r>
          </w:p>
          <w:p w14:paraId="47E4CBAA"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8283-3:1992 Plastics pipes and fittings -- Dimensions of sockets and spigots for discharge systems inside buildings -- Part 3: Polypropylene (PP)</w:t>
            </w:r>
          </w:p>
          <w:p w14:paraId="2F661FEF"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8283-4:1992 Plastics pipes and fittings -- Dimensions of sockets and spigots for discharge systems inside buildings -- Part 4: Acrylonitrile/butadiene/styrene (ABS)</w:t>
            </w:r>
          </w:p>
          <w:p w14:paraId="7BE3F23B"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13844:2000 Plastics piping systems -- Elastomeric-sealing-ring-type socket joints of unplasticized poly(vinyl chloride) (PVC-U) for use with PVC-U pipes -- Test method for leaktightness under negative pressure</w:t>
            </w:r>
          </w:p>
          <w:p w14:paraId="72D0BC8A" w14:textId="77777777" w:rsidR="004E304E" w:rsidRPr="004E304E" w:rsidRDefault="004E304E" w:rsidP="004E304E">
            <w:pPr>
              <w:spacing w:after="0" w:line="240" w:lineRule="auto"/>
              <w:rPr>
                <w:rFonts w:ascii="Times New Roman" w:eastAsia="Times New Roman" w:hAnsi="Times New Roman" w:cs="Times New Roman"/>
                <w:color w:val="979797"/>
                <w:sz w:val="24"/>
                <w:szCs w:val="24"/>
              </w:rPr>
            </w:pPr>
            <w:del w:id="14745" w:author="Jing Kai Toh" w:date="2016-05-11T16:52:00Z">
              <w:r w:rsidRPr="004E304E" w:rsidDel="007E3019">
                <w:rPr>
                  <w:rFonts w:ascii="Arial" w:eastAsia="Times New Roman" w:hAnsi="Arial" w:cs="Arial"/>
                  <w:color w:val="979797"/>
                  <w:sz w:val="20"/>
                  <w:szCs w:val="20"/>
                </w:rPr>
                <w:delText>ISO 13845:2000 Plastics piping systems -- Elastomeric-sealing-ring-type socket joints for use with unplasticized poly(vinyl chloride) (PVC-U) pipes -- Test method for leaktightness under internal pressure and with angular deflection</w:delText>
              </w:r>
            </w:del>
            <w:ins w:id="14746" w:author="Jing Kai Toh" w:date="2016-05-11T16:52:00Z">
              <w:r w:rsidR="007E3019">
                <w:rPr>
                  <w:rFonts w:ascii="Arial" w:eastAsia="Times New Roman" w:hAnsi="Arial" w:cs="Arial"/>
                  <w:color w:val="979797"/>
                  <w:sz w:val="20"/>
                  <w:szCs w:val="20"/>
                </w:rPr>
                <w:t>ISO 13845:2015 Plastics piping systems -- Elastomeric-sealing-ring-type socket joints for use with thermoplastic pressure pipes -- Test method for leaktightness under internal pressure and with angular deflection</w:t>
              </w:r>
            </w:ins>
            <w:r w:rsidRPr="004E304E">
              <w:rPr>
                <w:rFonts w:ascii="Times New Roman" w:eastAsia="Times New Roman" w:hAnsi="Times New Roman" w:cs="Times New Roman"/>
                <w:color w:val="979797"/>
              </w:rPr>
              <w:t> </w:t>
            </w:r>
          </w:p>
          <w:p w14:paraId="4CDDE4C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9DAC3B"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0E1AA0E5"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47EE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Water Leakage Underneath Bathtub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60EA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w:t>
            </w:r>
          </w:p>
        </w:tc>
        <w:tc>
          <w:tcPr>
            <w:tcW w:w="10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4D2496"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b/>
                <w:bCs/>
                <w:color w:val="979797"/>
                <w:sz w:val="20"/>
                <w:szCs w:val="20"/>
              </w:rPr>
              <w:t>Sanitary</w:t>
            </w:r>
          </w:p>
          <w:p w14:paraId="65817B5C"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BS 6340:1983 Shower units. Guide on choice of shower units and their components for use in private dwellings</w:t>
            </w:r>
          </w:p>
          <w:p w14:paraId="336675C7"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BS 3402: 1969: Specification for quality of viterous china sanitary appliances.</w:t>
            </w:r>
          </w:p>
          <w:p w14:paraId="7CC128B5"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BS 5503-3:1990 Vitreous china washdown WC pans with horizontal outlet. Specification for WC pans with horizontal outlet for use with 7.5 L maximum flush capacity cisterns</w:t>
            </w:r>
          </w:p>
          <w:p w14:paraId="1943AAA8"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BS 5503:Part 1:1977 Vitreous china washdown WC pans with horizontal outlet. Connecting dimensions</w:t>
            </w:r>
          </w:p>
          <w:p w14:paraId="53F6AF18"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BS 5503-2:1977 Vitreous china washdown WC pans with horizontal outlet. Materials, quality, performance and dimensions other than connecting dimensions</w:t>
            </w:r>
          </w:p>
          <w:p w14:paraId="39A8112C"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BS 5572: 1978 - Code of practice for sanitary fittings</w:t>
            </w:r>
          </w:p>
          <w:p w14:paraId="7FA79C92"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BS 6465-1:1994-Sanitary installations. Code of practice for scale of provision, selection and installation of sanitary appliances</w:t>
            </w:r>
          </w:p>
          <w:p w14:paraId="5C2E9A34"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BS 6465-2:1996 - Sanitary installations. Code of practice for space requirements for sanitary appliances</w:t>
            </w:r>
          </w:p>
          <w:p w14:paraId="02DE9ED3"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FC7A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540B87DA"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9B322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FEE8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ASTM</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E0A75"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b/>
                <w:bCs/>
                <w:color w:val="979797"/>
                <w:sz w:val="20"/>
                <w:szCs w:val="20"/>
                <w:u w:val="single"/>
              </w:rPr>
              <w:t>Sanitary fittings</w:t>
            </w:r>
          </w:p>
          <w:p w14:paraId="0273EF71"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C448-88(1999) Standard Test Methods for Abrasion Resistance of Porcelain ENAMELS</w:t>
            </w:r>
          </w:p>
          <w:p w14:paraId="34B579B9"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C1203-91(2002) Standard Test Method for Quantitative Determination of Alkali Resistance of a Ceramic-Glass Enamel</w:t>
            </w:r>
          </w:p>
          <w:p w14:paraId="310B867A"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C614-74(1999) Standard Test Method for Alkali Resistance of Porcelain ENAMELS</w:t>
            </w:r>
          </w:p>
          <w:p w14:paraId="2232BFC1"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C756-93-(1999) Standard Test Method for Cleanability of Surface Finishes</w:t>
            </w:r>
          </w:p>
          <w:p w14:paraId="0FF302E4"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C286-99 Standard Terminology Relating to PORCELAIN Enamel and Ceramic-Metal Systems</w:t>
            </w:r>
          </w:p>
          <w:p w14:paraId="78C2AC02"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C839-82(1999) Standard Test Method for Compressive Stress of PORCELAIN Enamels by Loaded-Beam Method</w:t>
            </w:r>
          </w:p>
          <w:p w14:paraId="5F4DB7FE"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C282-99 Standard Test Method for Acid Resistance of PORCELAIN Enamels (Citric Acid Spot Test)</w:t>
            </w:r>
          </w:p>
          <w:p w14:paraId="4398816F"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C810-90(2000) Standard Test Method for Nickel on Steel for PORCELAIN Enameling by X-Ray Emission Spectrometry</w:t>
            </w:r>
          </w:p>
          <w:p w14:paraId="4CAA6A52"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C715-90(2000) Standard Test Method for Nickel on Steel for PORCELAIN Enameling by Photometric Analysis </w:t>
            </w:r>
          </w:p>
          <w:p w14:paraId="40BDB450"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B49D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535B4E5D"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67A77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91327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49C0B7"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b/>
                <w:bCs/>
                <w:color w:val="979797"/>
                <w:sz w:val="20"/>
                <w:szCs w:val="20"/>
                <w:u w:val="single"/>
              </w:rPr>
              <w:t>Sanitary fittings</w:t>
            </w:r>
          </w:p>
          <w:p w14:paraId="29732365"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AS 1976-1992 Vitreous china used in sanitary appliances</w:t>
            </w:r>
          </w:p>
          <w:p w14:paraId="4121975C"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AS 3500.2.1-1996 National Plumbing and Drainage - Sanitary plumbing and drainage - Performance requirements</w:t>
            </w:r>
          </w:p>
          <w:p w14:paraId="40B86AB4"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AS/NZS 3500.2.2:1996 National Plumbing and Drainage - Sanitary plumbing and drainage - Acceptable solutions</w:t>
            </w:r>
          </w:p>
          <w:p w14:paraId="7DE263C3"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AS/NZS 3500.2.2-1996/Amdt 1-1999 National Plumbing and Drainage - Sanitary plumbing and drainage-Acceptable solutions </w:t>
            </w:r>
          </w:p>
          <w:p w14:paraId="711A3103"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AS 1976-1992 Vitreous china used in sanitary appliances</w:t>
            </w:r>
          </w:p>
          <w:p w14:paraId="14D745FD"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AS 4023-1992 Non-vitreous china used in sanitary appliances</w:t>
            </w:r>
          </w:p>
          <w:p w14:paraId="21A4C52B" w14:textId="77777777" w:rsidR="004E304E" w:rsidRPr="004E304E" w:rsidRDefault="004E304E" w:rsidP="004E304E">
            <w:pPr>
              <w:spacing w:after="0" w:line="240" w:lineRule="auto"/>
              <w:rPr>
                <w:rFonts w:ascii="Times New Roman" w:eastAsia="Times New Roman" w:hAnsi="Times New Roman" w:cs="Times New Roman"/>
                <w:color w:val="979797"/>
              </w:rPr>
            </w:pPr>
            <w:r w:rsidRPr="004E304E">
              <w:rPr>
                <w:rFonts w:ascii="Times New Roman" w:eastAsia="Times New Roman" w:hAnsi="Times New Roman" w:cs="Times New Roman"/>
                <w:color w:val="979797"/>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CB65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07C0C42C"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DA392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D042B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9B8E4B"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b/>
                <w:bCs/>
                <w:color w:val="979797"/>
                <w:sz w:val="20"/>
                <w:szCs w:val="20"/>
                <w:u w:val="single"/>
              </w:rPr>
              <w:t>Sanitary</w:t>
            </w:r>
          </w:p>
          <w:p w14:paraId="68AE8ED0"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SS 205 : 1978: Vitreous china washdown WC pans - Dimensions and functional requirements</w:t>
            </w:r>
          </w:p>
          <w:p w14:paraId="0BA9AAEA"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SS 379 : 1996: Vitreous china WC pans for use with low capacity WC flushing cisterns up to 4.5L maximum</w:t>
            </w:r>
          </w:p>
          <w:p w14:paraId="070E9553"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SS 396 : 1997: Vitreous china WC pans for use with 6 L flush valves</w:t>
            </w:r>
          </w:p>
          <w:p w14:paraId="55833B1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7F969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1F1818ED"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3290F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1454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w:t>
            </w:r>
          </w:p>
        </w:tc>
        <w:tc>
          <w:tcPr>
            <w:tcW w:w="10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FB88F1"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b/>
                <w:bCs/>
                <w:color w:val="979797"/>
                <w:sz w:val="20"/>
                <w:szCs w:val="20"/>
                <w:u w:val="single"/>
              </w:rPr>
              <w:t>Sanitary</w:t>
            </w:r>
          </w:p>
          <w:p w14:paraId="11C1386E"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1772:1975 Laboratory crucibles in porcelain and silica</w:t>
            </w:r>
          </w:p>
          <w:p w14:paraId="3C9E9440"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1775:1975 Porcelain laboratory apparatus -- Requirements and methods of test</w:t>
            </w:r>
          </w:p>
          <w:p w14:paraId="2AAA2F3F"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2722:1997 Vitreous and porcelain enamels -- Determination of resistance to citric acid at room temperature</w:t>
            </w:r>
          </w:p>
          <w:p w14:paraId="5DE34F1D"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2723:1995 Vitreous and porcelain enamels for sheet steel -- Production of specimens for testing</w:t>
            </w:r>
          </w:p>
          <w:p w14:paraId="745EF375"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2724:1973 Vitreous and porcelain enamels for cast iron -- Production of specimens for testing</w:t>
            </w:r>
          </w:p>
          <w:p w14:paraId="79AECD3B"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2733:1983 Vitreous and porcelain enamels -- Apparatus for testing with acid and neutral liquids and their vapours</w:t>
            </w:r>
          </w:p>
          <w:p w14:paraId="420448D8"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2734:1997 Vitreous and porcelain enamels -- Apparatus for testing with alkaline liquids</w:t>
            </w:r>
          </w:p>
          <w:p w14:paraId="396B5C6A"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2742:1998 Vitreous and porcelain enamels -- Determination of resistance to boiling citric acid</w:t>
            </w:r>
          </w:p>
          <w:p w14:paraId="66C50F18"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2743:1986 Vitreous and porcelain enamels -- Determination of resistance to condensing hydrochloric acid vapour</w:t>
            </w:r>
          </w:p>
          <w:p w14:paraId="30E0FB97"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2744:1998 Vitreous and porcelain enamels -- Determination of resistance to boiling water and water vapour</w:t>
            </w:r>
          </w:p>
          <w:p w14:paraId="42208A99"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2745:1998 Vitreous and porcelain enamels -- Determination of resistance to hot sodium hydroxide</w:t>
            </w:r>
          </w:p>
          <w:p w14:paraId="7571F901"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2746:1998 Vitreous and porcelain enamels -- Enamelled articles for service under highly corrosive conditions -- High voltage test</w:t>
            </w:r>
          </w:p>
          <w:p w14:paraId="306A8B02"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2747:1998 Vitreous and porcelain enamels -- Enamelled cooking utensils -- Determination of resistance to thermal shock</w:t>
            </w:r>
          </w:p>
          <w:p w14:paraId="02639815"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4528:2000 Vitreous and porcelain enamel finishes -- Selection of test methods for vitreous and porcelain enamelled areas of articles</w:t>
            </w:r>
          </w:p>
          <w:p w14:paraId="41CE14A0"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4530:1983 Vitreous and porcelain enamelled manufactured articles -- Determination of resistance to heat</w:t>
            </w:r>
          </w:p>
          <w:p w14:paraId="19FA2468"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4531-1:1998 Vitreous and porcelain enamels -- Release of lead and cadmium from enamelled ware in contact with food -- Part 1: Method of test</w:t>
            </w:r>
          </w:p>
          <w:p w14:paraId="2C5371F0"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4531-2:1998 Vitreous and porcelain enamels -- Release of lead and cadmium from enamelled ware in contact with food -- Part 2: Permissible limits</w:t>
            </w:r>
          </w:p>
          <w:p w14:paraId="1846DAF5"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4532:1991 Vitreous and porcelain enamels -- Determination of the resistance of enamelled articles to impact -- Pistol test</w:t>
            </w:r>
          </w:p>
          <w:p w14:paraId="714AA984"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4533:1983 Vitreous and porcelain enamels -- Determination of resistance to hot detergent solutions used for washing textiles</w:t>
            </w:r>
          </w:p>
          <w:p w14:paraId="585615DA"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4534:1980 Vitreous and porcelain enamels -- Determination of fluidity behaviour -- Fusion flow test</w:t>
            </w:r>
          </w:p>
          <w:p w14:paraId="7991316C"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4535:1983 Vitreous and porcelain enamels -- Apparatus for determination of resistance to hot detergent solutions used for washing textiles</w:t>
            </w:r>
          </w:p>
          <w:p w14:paraId="5221E548"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4791-1:1985 Laboratory apparatus -- Vocabulary relating to apparatus made essentially from glass, porcelain or vitreous silica -- Part 1: Names for items of apparatus</w:t>
            </w:r>
          </w:p>
          <w:p w14:paraId="7965EE78"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6370-1:1991 Vitreous and porcelain enamels -- Determination of the resistance to abrasion -- Part 1: Abrasion testing apparatus</w:t>
            </w:r>
          </w:p>
          <w:p w14:paraId="567A6056"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6370-2:1991 Vitreous and porcelain enamels -- Determination of the resistance to abrasion -- Part 2: Loss in mass after sub-surface abrasion</w:t>
            </w:r>
          </w:p>
          <w:p w14:paraId="2FCEAF11"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8289:2000 Vitreous and porcelain enamels -- Low voltage test for detecting and locating defects</w:t>
            </w:r>
          </w:p>
          <w:p w14:paraId="271EE144"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8290:1998 Vitreous and porcelain enamels -- Determination of resistance to sulfuric acid at room temperature</w:t>
            </w:r>
          </w:p>
          <w:p w14:paraId="66B4A91F"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8291:1986 Vitreous and porcelain enamels -- Method of test of self-cleaning properties</w:t>
            </w:r>
          </w:p>
          <w:p w14:paraId="3BC8E5AD"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13804:1999 Vitreous and porcelain enamels for aluminium -- Production of specimens for testing</w:t>
            </w:r>
          </w:p>
          <w:p w14:paraId="251FE867"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13805:1999 Vitreous and porcelain enamels for aluminium -- Determination of the adhesion of enamels onaluminium under the action of electrolytic solution (spall test)</w:t>
            </w:r>
          </w:p>
          <w:p w14:paraId="542386FE"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13806:1999 Vitreous and porcelain enamels -- Corrosion tests in closed systems</w:t>
            </w:r>
          </w:p>
          <w:p w14:paraId="71FE945D"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13807:1999 Vitreous and porcelain enamels -- Determination of crack formation temperature in the thermal shock testing of enamels for the chemical industry</w:t>
            </w:r>
          </w:p>
          <w:p w14:paraId="4E8EA8AC"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15695:2000 Vitreous and porcelain enamels -- Determination of scratch resistance of enamel finishes </w:t>
            </w:r>
          </w:p>
          <w:p w14:paraId="51E9B61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C320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1DD621CF"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81028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Corrosion of Pipes -Water leaks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AEB5B"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3D4B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437:1978-Specification for cast iron spigot and socket drain pipes and fittings</w:t>
            </w:r>
          </w:p>
          <w:p w14:paraId="1273E4A5"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3174CF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EN 877:1999-Cast iron pipes and fittings, their joints and accessories for the evacuation of water from buildings. Requirements, test methods and quality assurance</w:t>
            </w:r>
          </w:p>
          <w:p w14:paraId="2FF023A1"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A939C0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7773:1995-Code of practice for cleaning and preparation of metal surfaces</w:t>
            </w:r>
          </w:p>
          <w:p w14:paraId="7BD670E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CB6CB2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EN ISO 11124-1:1997-Preparation of steel substrates before application of paints and related products. Specifications for metallic blast-cleaning abrasives. General introduction and classification.</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9D551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6E25A431"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DBBC7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DB13C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ASTM</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18EC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A74-98-Standard Specification for Cast Iron Soil Pipe and Fittings</w:t>
            </w:r>
          </w:p>
          <w:p w14:paraId="281E726F"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318CA8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C564-97-Standard Specification for Rubber Gaskets for Cast Iron Soil Pipe and Fittings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DFAA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5AB6146D"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18EF9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ACADE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8514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AS/NZS 3500.5:2000-National Plumbing and Drainage - Domestic installations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73133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16C865C9"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3A90D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D22EA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5504F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 142 : 1976- Steel pipes, fittings and specials for water, gas and sewage</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ABCC4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1AE0A113"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F5870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498AB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w:t>
            </w:r>
          </w:p>
        </w:tc>
        <w:tc>
          <w:tcPr>
            <w:tcW w:w="10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FF7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437: 1982 Steel and cast iron -- Determination of total carbon content -- Combustion gravimetric method</w:t>
            </w:r>
          </w:p>
          <w:p w14:paraId="3A63BE9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629: 1982 Steel and cast iron -- Determination of manganese content -- Spectrophotometric method</w:t>
            </w:r>
          </w:p>
          <w:p w14:paraId="1F944CB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7503E2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671: 1982 Steel and cast iron -- Determination of sulphur content -- Combustion titrimetric method</w:t>
            </w:r>
          </w:p>
          <w:p w14:paraId="7C6E56E7"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008E73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ISO 3651-1: 1998 Determination of resistance to intergranular corrosion of stainless steels -- Part 1: Austenitic and ferritic-austenitic (duplex) stainless steels -- Corrosion test in nitric acid medium by measurement of loss in mass (Huey test) </w:t>
            </w:r>
          </w:p>
          <w:p w14:paraId="609ACFDE"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E255BE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3651-2: 1998 Determination of resistance to intergranular corrosion of stainless steels -- Part 2: Ferritic,austenitic and ferritic-austenitic (duplex) stainless steels -- Corrosion test in media containing sulfuric acid</w:t>
            </w:r>
          </w:p>
          <w:p w14:paraId="6A43881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BC94FD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4829-1: 1986 Steel and cast iron -- Determination of total silicon content -- Reduced molybdosilicate spectrophotometric method -- Part 1: Silicon contents between 0,05 and 1,0 %</w:t>
            </w:r>
          </w:p>
          <w:p w14:paraId="3508073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00A110B"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4934: 1980 Steel and cast iron -- Determination of sulfur content -- Gravimetric method</w:t>
            </w:r>
          </w:p>
          <w:p w14:paraId="6D3C85B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5E2E2E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ISO 4939: 1984 Steel and cast iron -- Determination of nickel content -- Dimethylglyoxime spectrophotometric method </w:t>
            </w:r>
          </w:p>
          <w:p w14:paraId="2C2853F9"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22A41F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4940: 1985 Steel and cast iron -- Determination of nickel content -- Flame atomic absorption spectrometric method</w:t>
            </w:r>
          </w:p>
          <w:p w14:paraId="4A305CCB"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C64B1F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4943: 1985 Steel and cast iron -- Determination of copper content -- Flame atomic absorption spectrometric method</w:t>
            </w:r>
          </w:p>
          <w:p w14:paraId="7E0BF884"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C49CB1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4946: 1984 Steel and cast iron -- Determination of copper content -- 2,2'-Diquinolyl spectrophotometric method</w:t>
            </w:r>
          </w:p>
          <w:p w14:paraId="260174B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S </w:t>
            </w:r>
          </w:p>
          <w:p w14:paraId="20E698B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4947: 1986 Steel and cast iron -- Determination of vanadium content -- Potentiometric titration method</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7EA72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145ADBFC"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0181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Corrosion of Drainage Pipes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F8069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20999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437:1978-Specification for cast iron spigot and socket drain pipes and fittings</w:t>
            </w:r>
          </w:p>
          <w:p w14:paraId="3BB19A3D"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776E23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EN 877:1999-Cast iron pipes and fittings, their joints and accessories for the evacuation of water from buildings. Requirements, test methods and quality assurance</w:t>
            </w:r>
          </w:p>
          <w:p w14:paraId="16D1197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ECAE0F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EN ISO 11124-1:1997Preparation of steel substrates before application of paints and related products. Specifications for metallic blast-cleaning abrasives. General introduction and classification</w:t>
            </w:r>
          </w:p>
          <w:p w14:paraId="7826464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F6372C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5493:1977 - Code of practice for protective coating of iron and steel structures against corrosion</w:t>
            </w:r>
          </w:p>
          <w:p w14:paraId="55380E4B"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2893BC5" w14:textId="77777777" w:rsidR="004E304E" w:rsidRPr="004E304E" w:rsidRDefault="004E304E" w:rsidP="004E304E">
            <w:pPr>
              <w:spacing w:after="0" w:line="240" w:lineRule="auto"/>
              <w:rPr>
                <w:rFonts w:ascii="Calibri" w:eastAsia="Times New Roman" w:hAnsi="Calibri" w:cs="Times New Roman"/>
              </w:rPr>
            </w:pPr>
            <w:del w:id="14747" w:author="Ashan Asmone" w:date="2016-03-31T14:30:00Z">
              <w:r w:rsidRPr="004E304E" w:rsidDel="00A93E31">
                <w:rPr>
                  <w:rFonts w:ascii="Calibri" w:eastAsia="Times New Roman" w:hAnsi="Calibri" w:cs="Times New Roman"/>
                </w:rPr>
                <w:delText>BS 6150:1991-Code of practice for painting of buildings</w:delText>
              </w:r>
            </w:del>
            <w:ins w:id="14748" w:author="Ashan Asmone" w:date="2016-03-31T14:30:00Z">
              <w:r w:rsidR="00A93E31">
                <w:rPr>
                  <w:rFonts w:ascii="Calibri" w:eastAsia="Times New Roman" w:hAnsi="Calibri" w:cs="Times New Roman"/>
                </w:rPr>
                <w:t>BS 6150:2006+A1:2014 Painting of buildings. Code of practice</w:t>
              </w:r>
            </w:ins>
          </w:p>
          <w:p w14:paraId="45C6DD51"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92543B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7773:1995-Code of practice for cleaning and preparation of metal surfaces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3B4C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19B2034A"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6140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2B6DA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ASTM</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B0F3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A74-1998-Standard Specification for Cast Iron Soil Pipe and Fittings</w:t>
            </w:r>
          </w:p>
          <w:p w14:paraId="22237F95"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6E23F5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C564-1997-Standard Specification for Rubber Gaskets for Cast Iron Soil Pipe and Fittings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58A2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586E83B7"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34F0F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C3D3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94735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AS/NZS 3500.5:2000-National Plumbing and Drainage - Domestic installations</w:t>
            </w:r>
          </w:p>
          <w:p w14:paraId="351AAC93"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B4B8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4CA3B3E9"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BFEA5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8E8DF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8D53B"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SS 33 : 1975 Cast iron spigot and socket soil, waste and ventilating pipes (sand cast and spun) and fitting</w:t>
            </w:r>
          </w:p>
          <w:p w14:paraId="6949217B"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SS 142 : 1976- Steel pipes, fittings and specials for water, gas and sewage</w:t>
            </w:r>
          </w:p>
          <w:p w14:paraId="35965F00"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C74B6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6E8A5BC0"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9CC2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A048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w:t>
            </w:r>
          </w:p>
        </w:tc>
        <w:tc>
          <w:tcPr>
            <w:tcW w:w="10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D9640"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3651-1: 1998 Determination of resistance to intergranular corrosion of stainless steels -- Part 1: Austenitic and ferritic-austenitic (duplex) stainless steels -- Corrosion test in nitric acid medium by measurement of loss in mass (Huey test)</w:t>
            </w:r>
          </w:p>
          <w:p w14:paraId="5E29E6D8"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437: 1982 Steel and cast iron -- Determination of total carbon content -- Combustion gravimetric method</w:t>
            </w:r>
          </w:p>
          <w:p w14:paraId="0889E542"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629: 1982 Steel and cast iron -- Determination of manganese content -- Spectrophotometric method</w:t>
            </w:r>
          </w:p>
          <w:p w14:paraId="2D2CC0F6"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671: 1982 Steel and cast iron -- Determination of sulphur content -- Combustion titrimetric method</w:t>
            </w:r>
          </w:p>
          <w:p w14:paraId="28F368BF"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3651-2: 1998 Determination of resistance to intergranular corrosion of stainless steels -- Part 2: Ferritic,austenitic and ferritic-austenitic (duplex) stainless steels -- Corrosion test in media containing sulfuric acid</w:t>
            </w:r>
          </w:p>
          <w:p w14:paraId="1D0636E3"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4829-1: 1986 Steel and cast iron -- Determination of total silicon content -- Reduced molybdosilicate spectrophotometric method -- Part 1: Silicon contents between 0,05 and 1,0 %</w:t>
            </w:r>
          </w:p>
          <w:p w14:paraId="12747198"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4934: 1980 Steel and cast iron -- Determination of sulfur content -- Gravimetric method</w:t>
            </w:r>
          </w:p>
          <w:p w14:paraId="18368081"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4939: 1984 Steel and cast iron -- Determination of nickel content -- Dimethylglyoxime spectrophotometric method </w:t>
            </w:r>
          </w:p>
          <w:p w14:paraId="7DEC95B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p w14:paraId="7839CC20"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4940: 1985 Steel and cast iron -- Determination of nickel content -- Flame atomic absorption spectrometric method</w:t>
            </w:r>
          </w:p>
          <w:p w14:paraId="5C58DEAF"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4943: 1985 Steel and cast iron -- Determination of copper content -- Flame atomic absorption spectrometric method</w:t>
            </w:r>
          </w:p>
          <w:p w14:paraId="5863D18A"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4946: 1984 Steel and cast iron -- Determination of copper content -- 2,2'-Diquinolyl spectrophotometric method</w:t>
            </w:r>
          </w:p>
          <w:p w14:paraId="086A7F8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p w14:paraId="78AB93E4" w14:textId="77777777" w:rsidR="004E304E" w:rsidRPr="004E304E" w:rsidRDefault="004E304E" w:rsidP="004E304E">
            <w:pPr>
              <w:spacing w:after="0" w:line="240" w:lineRule="auto"/>
              <w:rPr>
                <w:rFonts w:ascii="Arial" w:eastAsia="Times New Roman" w:hAnsi="Arial" w:cs="Arial"/>
                <w:color w:val="979797"/>
                <w:sz w:val="20"/>
                <w:szCs w:val="20"/>
              </w:rPr>
            </w:pPr>
            <w:r w:rsidRPr="004E304E">
              <w:rPr>
                <w:rFonts w:ascii="Arial" w:eastAsia="Times New Roman" w:hAnsi="Arial" w:cs="Arial"/>
                <w:color w:val="979797"/>
                <w:sz w:val="20"/>
                <w:szCs w:val="20"/>
              </w:rPr>
              <w:t>ISO 4947: 1986 Steel and cast iron -- Determination of vanadium content -- Potentiometric titration method</w:t>
            </w:r>
          </w:p>
          <w:p w14:paraId="69558BF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7393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10B7AA78"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EEC91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Pitting corrosion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63AD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w:t>
            </w:r>
          </w:p>
        </w:tc>
        <w:tc>
          <w:tcPr>
            <w:tcW w:w="10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B699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Paints</w:t>
            </w:r>
          </w:p>
          <w:p w14:paraId="477EEE3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B85B9C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EN 12329:2000 Corrosion protection of metals. Electrodeposited coatings of zinc with supplementary treatment on iron or steel</w:t>
            </w:r>
          </w:p>
          <w:p w14:paraId="0435D70D"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087BEA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Plumbing</w:t>
            </w:r>
          </w:p>
          <w:p w14:paraId="12A9D799"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8C0D4A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41:1973 Specification for cast iron spigot and socket flue or smoke pipes and fittings</w:t>
            </w:r>
          </w:p>
          <w:p w14:paraId="38AA32B4"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467F3C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78-2:1965 Specification for cast iron spigot and socket pipes (vertically cast) and spigot and socket fittings. Fittings</w:t>
            </w:r>
          </w:p>
          <w:p w14:paraId="53006266"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0CBD0F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143 and 1256:2000 Threaded pipe fittings in malleable cast iron and cast copper alloy</w:t>
            </w:r>
          </w:p>
          <w:p w14:paraId="361CCC34"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9D2C86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2035:1966 Specification for cast iron flanged pipes and flanged fittings</w:t>
            </w:r>
          </w:p>
          <w:p w14:paraId="765DCA69"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72B1F8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EN 545 : 1995 Ductile iron pipes, fittings, accessories and their joints for water pipelines. Requirements and test methods</w:t>
            </w:r>
          </w:p>
          <w:p w14:paraId="1C660C03"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1E793E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4772:1980 Specification for ductile iron pipes and fittings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0C87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22489789"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136F4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A0945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ASTM</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66B0C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         </w:t>
            </w:r>
          </w:p>
          <w:p w14:paraId="7698BBD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Paints</w:t>
            </w:r>
          </w:p>
          <w:p w14:paraId="5C6A7F51"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CA3356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A926-97 Standard Test Method for Comparing the Abrasion Resistance of Coating Materials for Corrugated METAL Pipe</w:t>
            </w:r>
          </w:p>
          <w:p w14:paraId="1C443DE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107BB70" w14:textId="77777777" w:rsidR="004E304E" w:rsidRPr="004E304E" w:rsidRDefault="004E304E" w:rsidP="004E304E">
            <w:pPr>
              <w:spacing w:after="0" w:line="240" w:lineRule="auto"/>
              <w:rPr>
                <w:rFonts w:ascii="Calibri" w:eastAsia="Times New Roman" w:hAnsi="Calibri" w:cs="Times New Roman"/>
              </w:rPr>
            </w:pPr>
            <w:del w:id="14749" w:author="Jing Kai Toh" w:date="2016-05-13T12:18:00Z">
              <w:r w:rsidRPr="004E304E" w:rsidDel="00A12233">
                <w:rPr>
                  <w:rFonts w:ascii="Calibri" w:eastAsia="Times New Roman" w:hAnsi="Calibri" w:cs="Times New Roman"/>
                </w:rPr>
                <w:delText>D610-01 Standard Test Method for Evaluating Degree of Rusting on Painted Steel Surfaces</w:delText>
              </w:r>
            </w:del>
            <w:ins w:id="14750" w:author="Jing Kai Toh" w:date="2016-05-13T12:18:00Z">
              <w:r w:rsidR="00A12233">
                <w:rPr>
                  <w:rFonts w:ascii="Calibri" w:eastAsia="Times New Roman" w:hAnsi="Calibri" w:cs="Times New Roman"/>
                </w:rPr>
                <w:t>ASTM D610 - 08(2012) Standard Practice for Evaluating Degree of Rusting on Painted Steel Surfaces</w:t>
              </w:r>
            </w:ins>
          </w:p>
          <w:p w14:paraId="20AE561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B2A4045" w14:textId="77777777" w:rsidR="004E304E" w:rsidRPr="004E304E" w:rsidRDefault="004E304E" w:rsidP="004E304E">
            <w:pPr>
              <w:spacing w:after="0" w:line="240" w:lineRule="auto"/>
              <w:rPr>
                <w:rFonts w:ascii="Calibri" w:eastAsia="Times New Roman" w:hAnsi="Calibri" w:cs="Times New Roman"/>
              </w:rPr>
            </w:pPr>
            <w:del w:id="14751" w:author="Jing Kai Toh" w:date="2016-05-13T12:20:00Z">
              <w:r w:rsidRPr="004E304E" w:rsidDel="00A12233">
                <w:rPr>
                  <w:rFonts w:ascii="Calibri" w:eastAsia="Times New Roman" w:hAnsi="Calibri" w:cs="Times New Roman"/>
                </w:rPr>
                <w:delText>D1654-92(2000) Standard Test Method for Evaluation of Painted or Coated Specimens Subjected to Corrosive Environments</w:delText>
              </w:r>
            </w:del>
            <w:ins w:id="14752" w:author="Jing Kai Toh" w:date="2016-05-13T12:20:00Z">
              <w:r w:rsidR="00A12233">
                <w:rPr>
                  <w:rFonts w:ascii="Calibri" w:eastAsia="Times New Roman" w:hAnsi="Calibri" w:cs="Times New Roman"/>
                </w:rPr>
                <w:t>ASTM D1654 - 08 Standard Test Method for Evaluation of Painted or Coated Specimens Subjected to Corrosive Environments</w:t>
              </w:r>
            </w:ins>
          </w:p>
          <w:p w14:paraId="7EF08312"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BE1568D" w14:textId="77777777" w:rsidR="004E304E" w:rsidRPr="004E304E" w:rsidRDefault="004E304E" w:rsidP="004E304E">
            <w:pPr>
              <w:spacing w:after="0" w:line="240" w:lineRule="auto"/>
              <w:rPr>
                <w:rFonts w:ascii="Calibri" w:eastAsia="Times New Roman" w:hAnsi="Calibri" w:cs="Times New Roman"/>
              </w:rPr>
            </w:pPr>
            <w:del w:id="14753" w:author="Jing Kai Toh" w:date="2016-05-13T12:20:00Z">
              <w:r w:rsidRPr="004E304E" w:rsidDel="00A12233">
                <w:rPr>
                  <w:rFonts w:ascii="Calibri" w:eastAsia="Times New Roman" w:hAnsi="Calibri" w:cs="Times New Roman"/>
                </w:rPr>
                <w:delText>D2244-93(2000) Standard Test Method for Calculation of Color Differences From Instrumentally Measured Color Coordinates</w:delText>
              </w:r>
            </w:del>
            <w:ins w:id="14754" w:author="Jing Kai Toh" w:date="2016-05-13T12:21:00Z">
              <w:r w:rsidR="00A12233">
                <w:rPr>
                  <w:rFonts w:ascii="Calibri" w:eastAsia="Times New Roman" w:hAnsi="Calibri" w:cs="Times New Roman"/>
                </w:rPr>
                <w:t>ASTM D2247 - 15 Standard Practice for Testing Water Resistance of Coatings in 100 % Relative Humidity</w:t>
              </w:r>
            </w:ins>
            <w:ins w:id="14755" w:author="Jing Kai Toh" w:date="2016-05-13T12:20:00Z">
              <w:r w:rsidR="00A12233">
                <w:rPr>
                  <w:rFonts w:ascii="Calibri" w:eastAsia="Times New Roman" w:hAnsi="Calibri" w:cs="Times New Roman"/>
                </w:rPr>
                <w:t>ASTM D2244 - 15a Standard Practice for Calculation of Color Tolerances and Color Differences from Instrumentally Measured Color Coordinates</w:t>
              </w:r>
            </w:ins>
          </w:p>
          <w:p w14:paraId="3EC259BB"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0F9342C" w14:textId="77777777" w:rsidR="004E304E" w:rsidRPr="004E304E" w:rsidRDefault="004E304E" w:rsidP="004E304E">
            <w:pPr>
              <w:spacing w:after="0" w:line="240" w:lineRule="auto"/>
              <w:rPr>
                <w:rFonts w:ascii="Calibri" w:eastAsia="Times New Roman" w:hAnsi="Calibri" w:cs="Times New Roman"/>
              </w:rPr>
            </w:pPr>
            <w:del w:id="14756" w:author="Jing Kai Toh" w:date="2016-05-13T12:22:00Z">
              <w:r w:rsidRPr="004E304E" w:rsidDel="00A12233">
                <w:rPr>
                  <w:rFonts w:ascii="Calibri" w:eastAsia="Times New Roman" w:hAnsi="Calibri" w:cs="Times New Roman"/>
                </w:rPr>
                <w:delText>D2247-99 Standard Practice for Testing Water Resistance of Coatings in 100% Relative Humidity</w:delText>
              </w:r>
            </w:del>
            <w:ins w:id="14757" w:author="Jing Kai Toh" w:date="2016-05-13T12:22:00Z">
              <w:r w:rsidR="00A12233">
                <w:rPr>
                  <w:rFonts w:ascii="Calibri" w:eastAsia="Times New Roman" w:hAnsi="Calibri" w:cs="Times New Roman"/>
                </w:rPr>
                <w:t>ASTM D2247 - 15 Standard Practice for Testing Water Resistance of Coatings in 100 % Relative Humidity</w:t>
              </w:r>
            </w:ins>
            <w:r w:rsidRPr="004E304E">
              <w:rPr>
                <w:rFonts w:ascii="Calibri" w:eastAsia="Times New Roman" w:hAnsi="Calibri" w:cs="Times New Roman"/>
              </w:rPr>
              <w:t xml:space="preserve"> </w:t>
            </w:r>
          </w:p>
          <w:p w14:paraId="335362A3"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0FBDB3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Plumbing</w:t>
            </w:r>
          </w:p>
          <w:p w14:paraId="791571D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6BD536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A888-98e1 Standard Specification for Hubless Cast Iron Soil Pipe and Fittings for Sanitary and Storm Drain, Waste, and Vent Piping Applications</w:t>
            </w:r>
          </w:p>
          <w:p w14:paraId="68352121"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944EE3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C1277-97 Standard Specification for Shielded Couplings Joining Hubless Cast Iron Soil Pipe and Fittings</w:t>
            </w:r>
          </w:p>
          <w:p w14:paraId="44739E27"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28726C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C564-97 Standard Specification for Rubber Gaskets for Cast Iron Soil Pipe and Fittings</w:t>
            </w:r>
          </w:p>
          <w:p w14:paraId="35E71CE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E4D5CE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A438-80(1997) Standard Test Method for Transverse Testing of Gray Cast Iron</w:t>
            </w:r>
          </w:p>
          <w:p w14:paraId="78F1FB95"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64D721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A74-98 Standard Specification for Cast Iron Soil Pipe and Fittings</w:t>
            </w:r>
          </w:p>
          <w:p w14:paraId="141F0360"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4D128B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A999/A999M-01 Standard Specification for General Requirements for Alloy and Stainless Steel Pipe</w:t>
            </w:r>
          </w:p>
          <w:p w14:paraId="67136F62"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FA4F55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A790/A790M-02a Standard Specification for Seamless and Welded Ferritic/Austenitic Stainless Steel Pipe</w:t>
            </w:r>
          </w:p>
          <w:p w14:paraId="266401C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5A5627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A377-99 Standard Index of Specifications for Ductile-Iron Pressure Pipe</w:t>
            </w:r>
          </w:p>
          <w:p w14:paraId="14BE94DF"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E61E03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A674-00 Standard Practice for Polyethylene Encasement for Ductile Iron Pipe for Water or Other Liquids</w:t>
            </w:r>
          </w:p>
          <w:p w14:paraId="3BE46AF6"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4E8414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D1DE9F6"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A544A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507841BE"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EA31D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610F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5BF1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Paints</w:t>
            </w:r>
          </w:p>
          <w:p w14:paraId="6CC12D72"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9F968E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 3730.21-1993 Guide to the properties of paints for buildings - Primer - Solvent-borne - For ferrous metallic surfaces</w:t>
            </w:r>
          </w:p>
          <w:p w14:paraId="003AFEF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2547D1B"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Plumbing</w:t>
            </w:r>
          </w:p>
          <w:p w14:paraId="2E506F2B"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EC59E4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 1631-1994 Cast grey and ductile iron non-pressure pipes and fittings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5726C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7C3F99B3"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7EE38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A784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15CA6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Paints</w:t>
            </w:r>
          </w:p>
          <w:p w14:paraId="6303E175"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6ED3D3E" w14:textId="77777777" w:rsidR="004E304E" w:rsidRPr="004E304E" w:rsidRDefault="004E304E" w:rsidP="004E304E">
            <w:pPr>
              <w:spacing w:after="0" w:line="240" w:lineRule="auto"/>
              <w:rPr>
                <w:rFonts w:ascii="Calibri" w:eastAsia="Times New Roman" w:hAnsi="Calibri" w:cs="Times New Roman"/>
              </w:rPr>
            </w:pPr>
            <w:del w:id="14758" w:author="Ashan Asmone" w:date="2016-03-31T13:55:00Z">
              <w:r w:rsidRPr="004E304E" w:rsidDel="00E33639">
                <w:rPr>
                  <w:rFonts w:ascii="Calibri" w:eastAsia="Times New Roman" w:hAnsi="Calibri" w:cs="Times New Roman"/>
                </w:rPr>
                <w:delText>SS CP 22: Painting of buildings</w:delText>
              </w:r>
            </w:del>
            <w:ins w:id="14759" w:author="Ashan Asmone" w:date="2016-03-31T13:55:00Z">
              <w:r w:rsidR="00E33639">
                <w:rPr>
                  <w:rFonts w:ascii="Calibri" w:eastAsia="Times New Roman" w:hAnsi="Calibri" w:cs="Times New Roman"/>
                </w:rPr>
                <w:t>SS 542 : 2008 Code of practice for painting of buildings</w:t>
              </w:r>
            </w:ins>
            <w:r w:rsidRPr="004E304E">
              <w:rPr>
                <w:rFonts w:ascii="Calibri" w:eastAsia="Times New Roman" w:hAnsi="Calibri" w:cs="Times New Roman"/>
              </w:rPr>
              <w:t xml:space="preserve"> </w:t>
            </w:r>
          </w:p>
          <w:p w14:paraId="76533109"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08D2B57" w14:textId="77777777" w:rsidR="004E304E" w:rsidRPr="004E304E" w:rsidRDefault="004E304E" w:rsidP="004E304E">
            <w:pPr>
              <w:spacing w:after="0" w:line="240" w:lineRule="auto"/>
              <w:rPr>
                <w:rFonts w:ascii="Calibri" w:eastAsia="Times New Roman" w:hAnsi="Calibri" w:cs="Times New Roman"/>
              </w:rPr>
            </w:pPr>
            <w:del w:id="14760" w:author="Ashan Asmone" w:date="2016-03-31T13:56:00Z">
              <w:r w:rsidRPr="004E304E" w:rsidDel="00E33639">
                <w:rPr>
                  <w:rFonts w:ascii="Calibri" w:eastAsia="Times New Roman" w:hAnsi="Calibri" w:cs="Times New Roman"/>
                </w:rPr>
                <w:delText>SS 5: Methods of tests for paints, varnishes and related materials</w:delText>
              </w:r>
            </w:del>
            <w:ins w:id="14761" w:author="Ashan Asmone" w:date="2016-03-31T13:56:00Z">
              <w:r w:rsidR="00E33639">
                <w:rPr>
                  <w:rFonts w:ascii="Calibri" w:eastAsia="Times New Roman" w:hAnsi="Calibri" w:cs="Times New Roman"/>
                </w:rPr>
                <w:t>SS 5 Series - Methods of test for paints, varnishes and related materials</w:t>
              </w:r>
            </w:ins>
          </w:p>
          <w:p w14:paraId="72C4993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B36F9D8" w14:textId="77777777" w:rsidR="004E304E" w:rsidRPr="004E304E" w:rsidRDefault="004E304E" w:rsidP="004E304E">
            <w:pPr>
              <w:spacing w:after="0" w:line="240" w:lineRule="auto"/>
              <w:rPr>
                <w:rFonts w:ascii="Calibri" w:eastAsia="Times New Roman" w:hAnsi="Calibri" w:cs="Times New Roman"/>
              </w:rPr>
            </w:pPr>
            <w:del w:id="14762" w:author="Ashan Asmone" w:date="2016-03-31T13:57:00Z">
              <w:r w:rsidRPr="004E304E" w:rsidDel="00492805">
                <w:rPr>
                  <w:rFonts w:ascii="Calibri" w:eastAsia="Times New Roman" w:hAnsi="Calibri" w:cs="Times New Roman"/>
                </w:rPr>
                <w:delText>SS 7: Paint: finishing, gloss enamel</w:delText>
              </w:r>
            </w:del>
            <w:ins w:id="14763" w:author="Ashan Asmone" w:date="2016-03-31T13:57:00Z">
              <w:r w:rsidR="00492805">
                <w:rPr>
                  <w:rFonts w:ascii="Calibri" w:eastAsia="Times New Roman" w:hAnsi="Calibri" w:cs="Times New Roman"/>
                </w:rPr>
                <w:t>SS 7 : 1998 Paint - Finishing, gloss enamel</w:t>
              </w:r>
            </w:ins>
          </w:p>
          <w:p w14:paraId="071BC11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ECB5F4E" w14:textId="77777777" w:rsidR="004E304E" w:rsidRPr="004E304E" w:rsidRDefault="004E304E" w:rsidP="004E304E">
            <w:pPr>
              <w:spacing w:after="0" w:line="240" w:lineRule="auto"/>
              <w:rPr>
                <w:rFonts w:ascii="Calibri" w:eastAsia="Times New Roman" w:hAnsi="Calibri" w:cs="Times New Roman"/>
              </w:rPr>
            </w:pPr>
            <w:del w:id="14764" w:author="Ashan Asmone" w:date="2016-03-31T13:58:00Z">
              <w:r w:rsidRPr="004E304E" w:rsidDel="00492805">
                <w:rPr>
                  <w:rFonts w:ascii="Calibri" w:eastAsia="Times New Roman" w:hAnsi="Calibri" w:cs="Times New Roman"/>
                </w:rPr>
                <w:delText>SS 34: Undercoat for gloss enamel</w:delText>
              </w:r>
            </w:del>
            <w:ins w:id="14765" w:author="Ashan Asmone" w:date="2016-03-31T13:58:00Z">
              <w:r w:rsidR="00492805">
                <w:rPr>
                  <w:rFonts w:ascii="Calibri" w:eastAsia="Times New Roman" w:hAnsi="Calibri" w:cs="Times New Roman"/>
                </w:rPr>
                <w:t>SS 34 : 1998 Undercoat paint for gloss enamel</w:t>
              </w:r>
            </w:ins>
          </w:p>
          <w:p w14:paraId="6B1405E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A337590" w14:textId="77777777" w:rsidR="004E304E" w:rsidRPr="004E304E" w:rsidRDefault="004E304E" w:rsidP="004E304E">
            <w:pPr>
              <w:spacing w:after="0" w:line="240" w:lineRule="auto"/>
              <w:rPr>
                <w:rFonts w:ascii="Calibri" w:eastAsia="Times New Roman" w:hAnsi="Calibri" w:cs="Times New Roman"/>
              </w:rPr>
            </w:pPr>
            <w:del w:id="14766" w:author="Ashan Asmone" w:date="2016-03-31T13:59:00Z">
              <w:r w:rsidRPr="004E304E" w:rsidDel="00492805">
                <w:rPr>
                  <w:rFonts w:ascii="Calibri" w:eastAsia="Times New Roman" w:hAnsi="Calibri" w:cs="Times New Roman"/>
                </w:rPr>
                <w:delText>SS 150: Emulsion paints for decorative purposes</w:delText>
              </w:r>
            </w:del>
            <w:ins w:id="14767" w:author="Ashan Asmone" w:date="2016-03-31T13:59:00Z">
              <w:r w:rsidR="00492805">
                <w:rPr>
                  <w:rFonts w:ascii="Calibri" w:eastAsia="Times New Roman" w:hAnsi="Calibri" w:cs="Times New Roman"/>
                </w:rPr>
                <w:t>SS 150 : 1998 Emulsion paints for decorative purposes</w:t>
              </w:r>
            </w:ins>
          </w:p>
          <w:p w14:paraId="2331FEE3"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00C21C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Plumbing</w:t>
            </w:r>
          </w:p>
          <w:p w14:paraId="7C77DA67"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D0293D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 33 : 1975 Cast iron spigot and socket soil, waste and ventilating pipes (sand cast and spun) and fitting</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EE3A4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4E7090A2"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F8604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92BEE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w:t>
            </w:r>
          </w:p>
        </w:tc>
        <w:tc>
          <w:tcPr>
            <w:tcW w:w="10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1F9A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Paints </w:t>
            </w:r>
          </w:p>
          <w:p w14:paraId="0FC39127"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CA446F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11997-1:1998 Paints and varnishes -- Determination of resistance to cyclic corrosion conditions -- Part 1: Wet (salt fog)/dry/humidity</w:t>
            </w:r>
          </w:p>
          <w:p w14:paraId="2542EAE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33AD88B"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11997-2:2000 Paints and varnishes -- Determination of resistance to cyclic corrosion conditions -- Part 2: Wet (salt fog)/dry/humidity/UV light</w:t>
            </w:r>
          </w:p>
          <w:p w14:paraId="5392158D"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6519FE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11998:1998 Paints and varnishes -- Determination of wet-scrub resistance and cleanability of coatings</w:t>
            </w:r>
          </w:p>
          <w:p w14:paraId="246F7CE4"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416FDD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7784-1:1997 Paints and varnishes -- Determination of resistance to abrasion -- Part 1: Rotating abrasive-paper-covered wheel method</w:t>
            </w:r>
          </w:p>
          <w:p w14:paraId="6115C241"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ACA0F9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7784-2:1997 Paints and varnishes -- Determination of resistance to abrasion -- Part 2: Rotating abrasive rubber wheel method</w:t>
            </w:r>
          </w:p>
          <w:p w14:paraId="54C4840B"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20A8DB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ISO 7784-3:2000 Paints and varnishes -- Determination of resistance to abrasion -- Part 3: Reciprocating test panel method </w:t>
            </w:r>
          </w:p>
          <w:p w14:paraId="39EA5DC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F1D322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8501-1:1988 Preparation of steel substrates before application of paints and related products -- Visual assessment of surface cleanliness -- Part 1: Rust grades and preparation grades of uncoated steel substrates and of steel substrates after overall removal of previous coatings</w:t>
            </w:r>
          </w:p>
          <w:p w14:paraId="4E1AC4B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3FA38C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Plumbing</w:t>
            </w:r>
          </w:p>
          <w:p w14:paraId="616164B6"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061975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13:1978 Grey iron pipes, special castings and grey iron parts for pressure main lines</w:t>
            </w:r>
          </w:p>
          <w:p w14:paraId="6AF712A2"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392B5C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2531:1998 Ductile iron pipes, fittings, accessories and their joints for water or gas applications</w:t>
            </w:r>
          </w:p>
          <w:p w14:paraId="4E5486E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BC8568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4179:1985 Ductile iron pipes for pressure and non-pressure pipelines -- Centrifugal cement mortar lining -- General requirements</w:t>
            </w:r>
          </w:p>
          <w:p w14:paraId="6FACA0F4"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CA7B30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6594:1983 Cast iron drainage pipes and fittings -- Spigot series</w:t>
            </w:r>
          </w:p>
          <w:p w14:paraId="588B7C64"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A2FDD4B"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8179-1:1995 Ductile iron pipes -- External zinc coating -- Part 1: Metallic zinc with finishing layer</w:t>
            </w:r>
          </w:p>
          <w:p w14:paraId="194985B4"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49AFCD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8179-2:1995 Ductile iron pipes -- External zinc coating -- Part 2: Zinc rich paint with finishing layer</w:t>
            </w:r>
          </w:p>
          <w:p w14:paraId="38E1C122"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7BAFBB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8180:1985 Ductile iron pipes -- Polyethylene sleeving</w:t>
            </w:r>
          </w:p>
          <w:p w14:paraId="6B573E1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CF61BC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10803:1999 Design method for ductile iron pipes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945AE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218702CA" w14:textId="77777777" w:rsidTr="004E304E">
        <w:tc>
          <w:tcPr>
            <w:tcW w:w="4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69779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Mastic Failure - Corrosion of Drainage Pipes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D7C1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2DC2C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437:1978-Specification for cast iron spigot and socket drain pipes and fittings</w:t>
            </w:r>
          </w:p>
          <w:p w14:paraId="209689B7"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A2DEC2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EN 877:1999-Cast iron pipes and fittings, their joints and accessories for the evacuation of water from buildings. Requirements, test methods and quality assurance</w:t>
            </w:r>
          </w:p>
          <w:p w14:paraId="5EC95042"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C18E7B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EN ISO 11124-1:1997Preparation of steel substrates before application of paints and related products. Specifications for metallic blast-cleaning abrasives. General introduction and classification</w:t>
            </w:r>
          </w:p>
          <w:p w14:paraId="127F2FDB"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45B912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5493:1977 - Code of practice for protective coating of iron and steel structures against corrosion</w:t>
            </w:r>
          </w:p>
          <w:p w14:paraId="37DBEED7"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B668301" w14:textId="77777777" w:rsidR="004E304E" w:rsidRPr="004E304E" w:rsidRDefault="004E304E" w:rsidP="004E304E">
            <w:pPr>
              <w:spacing w:after="0" w:line="240" w:lineRule="auto"/>
              <w:rPr>
                <w:rFonts w:ascii="Calibri" w:eastAsia="Times New Roman" w:hAnsi="Calibri" w:cs="Times New Roman"/>
              </w:rPr>
            </w:pPr>
            <w:del w:id="14768" w:author="Ashan Asmone" w:date="2016-03-31T14:30:00Z">
              <w:r w:rsidRPr="004E304E" w:rsidDel="00A93E31">
                <w:rPr>
                  <w:rFonts w:ascii="Calibri" w:eastAsia="Times New Roman" w:hAnsi="Calibri" w:cs="Times New Roman"/>
                </w:rPr>
                <w:delText>BS 6150:1991-Code of practice for painting of buildings</w:delText>
              </w:r>
            </w:del>
            <w:ins w:id="14769" w:author="Ashan Asmone" w:date="2016-03-31T14:30:00Z">
              <w:r w:rsidR="00A93E31">
                <w:rPr>
                  <w:rFonts w:ascii="Calibri" w:eastAsia="Times New Roman" w:hAnsi="Calibri" w:cs="Times New Roman"/>
                </w:rPr>
                <w:t>BS 6150:2006+A1:2014 Painting of buildings. Code of practice</w:t>
              </w:r>
            </w:ins>
          </w:p>
          <w:p w14:paraId="76BC691E"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519A71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7773:1995-Code of practice for cleaning and preparation of metal surfaces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2C460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7265BE2F"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2B21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F7B4E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ASTM</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344B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A74-1998-Standard Specification for Cast Iron Soil Pipe and Fittings</w:t>
            </w:r>
          </w:p>
          <w:p w14:paraId="2DCF77DF"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B366E9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C564-1997-Standard Specification for Rubber Gaskets for Cast Iron Soil Pipe and Fittings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3E7D9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04603476"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3DFC3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01E6F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60D1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AS/NZS 3500.5:2000-National Plumbing and Drainage - Domestic installations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0D4C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095BC48E"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C935B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E4C5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3EC3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 33 : 1975 Cast iron spigot and socket soil, waste and ventilating pipes (sand cast and spun) and fitting</w:t>
            </w:r>
          </w:p>
          <w:p w14:paraId="346ACE4E"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07960A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 142 : 1976- Steel pipes, fittings and specials for water, gas and sewage</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7CAF3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3FCBF55D"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90312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BAC6D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w:t>
            </w:r>
          </w:p>
        </w:tc>
        <w:tc>
          <w:tcPr>
            <w:tcW w:w="10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6BE56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3651-1: 1998 Determination of resistance to intergranular corrosion of stainless steels -- Part 1: Austenitic and ferritic-austenitic (duplex) stainless steels -- Corrosion test in nitric acid medium by measurement of loss in mass (Huey test)</w:t>
            </w:r>
          </w:p>
          <w:p w14:paraId="044B6C9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C91B91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437: 1982 Steel and cast iron -- Determination of total carbon content -- Combustion gravimetric method</w:t>
            </w:r>
          </w:p>
          <w:p w14:paraId="5D769832"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9B9A52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629: 1982 Steel and cast iron -- Determination of manganese content -- Spectrophotometric method</w:t>
            </w:r>
          </w:p>
          <w:p w14:paraId="5200E390"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726FFD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671: 1982 Steel and cast iron -- Determination of sulphur content -- Combustion titrimetric method</w:t>
            </w:r>
          </w:p>
          <w:p w14:paraId="7E312CC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F90849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3651-2: 1998 Determination of resistance to intergranular corrosion of stainless steels -- Part 2: Ferritic,austenitic and ferritic-austenitic (duplex) stainless steels -- Corrosion test in media containing sulfuric acid</w:t>
            </w:r>
          </w:p>
          <w:p w14:paraId="263AB5A0"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55673C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4829-1: 1986 Steel and cast iron -- Determination of total silicon content -- Reduced molybdosilicate spectrophotometric method -- Part 1: Silicon contents between 0,05 and 1,0 %</w:t>
            </w:r>
          </w:p>
          <w:p w14:paraId="50A432B1"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639A03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4934: 1980 Steel and cast iron -- Determination of sulfur content -- Gravimetric method</w:t>
            </w:r>
          </w:p>
          <w:p w14:paraId="2BC5529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BFE9CE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ISO 4939: 1984 Steel and cast iron -- Determination of nickel content -- Dimethylglyoxime spectrophotometric method </w:t>
            </w:r>
          </w:p>
          <w:p w14:paraId="01D57A20"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5BABFF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4940: 1985 Steel and cast iron -- Determination of nickel content -- Flame atomic absorption spectrometric method</w:t>
            </w:r>
          </w:p>
          <w:p w14:paraId="186261BD"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14C4A5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4943: 1985 Steel and cast iron -- Determination of copper content -- Flame atomic absorption spectrometric method</w:t>
            </w:r>
          </w:p>
          <w:p w14:paraId="36CC5AF9"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8CACFDB"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4946: 1984 Steel and cast iron -- Determination of copper content -- 2,2'-Diquinolyl spectrophotometric method</w:t>
            </w:r>
          </w:p>
          <w:p w14:paraId="7794F6BF"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8CAF6B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4947: 1986 Steel and cast iron -- Determination of vanadium content -- Potentiometric titration method</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66E78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3851E527"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0BEC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Pipe Leakage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F4023B"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w:t>
            </w:r>
          </w:p>
        </w:tc>
        <w:tc>
          <w:tcPr>
            <w:tcW w:w="10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0669C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5572:1978 - Code of practice for sanitary pipework</w:t>
            </w:r>
          </w:p>
          <w:p w14:paraId="3614B0B0"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2CB2F0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6087:1981 - Specification for flexible joints for cast iron drainpipes and fittings (BS 437) and for cast iron soil, waste and ventilating pipes and fittings (BS 416)</w:t>
            </w:r>
          </w:p>
          <w:p w14:paraId="57D7BFE9"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AEA397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6465 Part1:1994 - Sanitary installations. Code of practice for scale of provision, selection and installation of sanitary appliances</w:t>
            </w:r>
          </w:p>
          <w:p w14:paraId="56AB72AE"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A5B5EF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6465 Part2:1996- Sanitary installations. Code of practice for space requirements for sanitary appliances</w:t>
            </w:r>
          </w:p>
          <w:p w14:paraId="6E5811AF"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3AB577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7543:1992Guide to durability of buildings and building elements, products and components</w:t>
            </w:r>
          </w:p>
          <w:p w14:paraId="1F484C6D"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3A8A84C" w14:textId="77777777" w:rsidR="004E304E" w:rsidRPr="004E304E" w:rsidRDefault="004E304E" w:rsidP="004E304E">
            <w:pPr>
              <w:spacing w:after="0" w:line="240" w:lineRule="auto"/>
              <w:rPr>
                <w:rFonts w:ascii="Calibri" w:eastAsia="Times New Roman" w:hAnsi="Calibri" w:cs="Times New Roman"/>
              </w:rPr>
            </w:pPr>
            <w:del w:id="14770" w:author="Jing Kai Toh" w:date="2016-05-12T10:37:00Z">
              <w:r w:rsidRPr="004E304E" w:rsidDel="002030ED">
                <w:rPr>
                  <w:rFonts w:ascii="Calibri" w:eastAsia="Times New Roman" w:hAnsi="Calibri" w:cs="Times New Roman"/>
                </w:rPr>
                <w:delText>BS 8000-13:1989-Workmanship on building sites. Code of practice for above ground drainage and sanitary appliances</w:delText>
              </w:r>
            </w:del>
            <w:ins w:id="14771" w:author="Jing Kai Toh" w:date="2016-05-12T10:37:00Z">
              <w:r w:rsidR="002030ED">
                <w:rPr>
                  <w:rFonts w:ascii="Calibri" w:eastAsia="Times New Roman" w:hAnsi="Calibri" w:cs="Times New Roman"/>
                </w:rPr>
                <w:t>BS 8000-0:2014 Workmanship on construction sites. Introduction and general principles</w:t>
              </w:r>
            </w:ins>
          </w:p>
          <w:p w14:paraId="684D3603"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51DF91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BS 8000-15:1990-Workmanship on building sites. Code of practice for hot and cold water services (domestic scale)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9C5B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15C11115"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D0D87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0C47A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ASTM</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4F0D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A888-98e1- Standard Specification for Hubless Cast Iron Soil Pipe and Fittings for Sanitary and Storm Drain, Waste, and Vent Piping Applications</w:t>
            </w:r>
          </w:p>
          <w:p w14:paraId="05390E0E"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8DCD24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D3309-96a- Standard Specification for Polybutylene (PB) Plastic Hot- and Cold-Water Distribution Systems</w:t>
            </w:r>
          </w:p>
          <w:p w14:paraId="4A7CBC0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E46FDB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D4396-99a- Standard Specification for Rigid Poly (Vinyl Chloride) (PVC) and Chlorinated Poly (Vinyl Chloride) (CPVC) Compounds for Plastic Pipe and Fittings Used in Nonpressure Applications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10C4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52E4025D"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90DE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56FE0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C4BB3"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BD10737" w14:textId="77777777" w:rsidR="004E304E" w:rsidRPr="004E304E" w:rsidRDefault="004E304E" w:rsidP="004E304E">
            <w:pPr>
              <w:spacing w:after="0" w:line="240" w:lineRule="auto"/>
              <w:rPr>
                <w:rFonts w:ascii="Calibri" w:eastAsia="Times New Roman" w:hAnsi="Calibri" w:cs="Times New Roman"/>
              </w:rPr>
            </w:pPr>
            <w:del w:id="14772" w:author="Jing Kai Toh" w:date="2016-05-11T17:49:00Z">
              <w:r w:rsidRPr="004E304E" w:rsidDel="00B63EC7">
                <w:rPr>
                  <w:rFonts w:ascii="Calibri" w:eastAsia="Times New Roman" w:hAnsi="Calibri" w:cs="Times New Roman"/>
                </w:rPr>
                <w:delText>AS 2032:1977 - Code of practice for installation of UPVC pipe systems</w:delText>
              </w:r>
            </w:del>
            <w:ins w:id="14773" w:author="Jing Kai Toh" w:date="2016-05-11T17:49:00Z">
              <w:r w:rsidR="00B63EC7">
                <w:rPr>
                  <w:rFonts w:ascii="Calibri" w:eastAsia="Times New Roman" w:hAnsi="Calibri" w:cs="Times New Roman"/>
                </w:rPr>
                <w:t>AS/NZS 2032:2006 Installation of PVC pipe systems</w:t>
              </w:r>
            </w:ins>
          </w:p>
          <w:p w14:paraId="7D0EA61D"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6079E4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AS/NZS 3500.5:2000-National Plumbing and Drainage - Domestic installations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4FA11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446E80D6"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3B922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6309B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8444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 141-1996 Unplasticised PVC pipe for cold water services and industrial uses</w:t>
            </w:r>
          </w:p>
          <w:p w14:paraId="22E09510"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CC359E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 213-1998 Unplasticized PVC pipes and fittings for soil, waste and vent applications</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5D03F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3AA5A302"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51649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8DB0D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w:t>
            </w:r>
          </w:p>
        </w:tc>
        <w:tc>
          <w:tcPr>
            <w:tcW w:w="10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58E0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265-1:1988 Pipes and fittings of plastics materials -- Fittings for domestic and industrial waste pipes -- Basic dimensions : Metric series -- Part 1: Unplasticized poly(vinyl chloride) (PVC-U)</w:t>
            </w:r>
          </w:p>
          <w:p w14:paraId="3EE69AA7"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FC7D90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3114:1977 Unplasticized polyvinyl chloride (PVC) pipes for potable water supply -- Extractability of lead and tin -- Test method</w:t>
            </w:r>
          </w:p>
          <w:p w14:paraId="20DDABA6"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30ECB6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3474:1976 Unplasticized polyvinyl chloride (PVC) pipes -- Specification and measurement of opacity</w:t>
            </w:r>
          </w:p>
          <w:p w14:paraId="199F29C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A12AA0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3603:1977 Fittings for unplasticized polyvinyl chloride (PVC) pressure pipes with elastic sealing ring type joints -- Pressure test for leakproofness</w:t>
            </w:r>
          </w:p>
          <w:p w14:paraId="0910EC17"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93DEE4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3633:1991 Unplasticized poly(vinyl chloride) (PVC-U) pipes and fittings for soil and waste discharge (low and high temperature) systems inside buildings – Specifications</w:t>
            </w:r>
          </w:p>
          <w:p w14:paraId="07EAA496"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FB8C7F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ISO/TR 4191:1989 Unplasticized polyvinyl chloride (PVC-U) pipes for water supply -- Recommended practice for laying</w:t>
            </w:r>
          </w:p>
          <w:p w14:paraId="7EDC0E6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B2207D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ISO 4422-1:1996 Pipes and fittings made of unplasticized poly(vinyl chloride) (PVC-U) for water supply -- Specifications -- Part 1: General </w:t>
            </w:r>
          </w:p>
          <w:p w14:paraId="4393D5BE"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97B9F8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4422-2:1996 Pipes and fittings made of unplasticized poly(vinyl chloride) (PVC-U) for water supply -- Specifications -- Part 2: Pipes (with or without integral sockets)</w:t>
            </w:r>
          </w:p>
          <w:p w14:paraId="36A4FA01"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217D60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4422-3:1996 Pipes and fittings made of unplasticized poly(vinyl chloride) (PVC-U) for water supply -- Specifications -- Part 3: Fittings and joints</w:t>
            </w:r>
          </w:p>
          <w:p w14:paraId="177A7FF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18C143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4422-4:1997 Pipes and fittings made of unplasticized poly(vinyl chloride) (PVC-U) for water supply -- Specifications -- Part 4: Valves and ancillary equipment</w:t>
            </w:r>
          </w:p>
          <w:p w14:paraId="05EFD0D5"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C2B28D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4422-5:1997 Pipes and fittings made of unplasticized poly(vinyl chloride) (PVC-U) for water supply -- Specifications -- Part 5: Fitness for purpose of the system</w:t>
            </w:r>
          </w:p>
          <w:p w14:paraId="7ECB6393"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BB7EE9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4439:1979 Unplasticized polyvinyl chloride (PVC) pipes and fittings -- Determination and specification of density</w:t>
            </w:r>
          </w:p>
          <w:p w14:paraId="3A482DBB"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E0F3ED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6455:1983 Unplasticized polyvinyl chloride (PVC) fittings with elastic sealing ring type joints for pipes under pressure -- Dimensions of laying lengths -- Metric series</w:t>
            </w:r>
          </w:p>
          <w:p w14:paraId="29EAAB21"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AB3CF8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6594:1983 Cast iron drainage pipes and fittings -- Spigot series</w:t>
            </w:r>
          </w:p>
          <w:p w14:paraId="4F2E47C3"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D83E12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6992:1986 Unplasticized polyvinyl chloride (PVC-U) pipes for drinking water supply -- Extractability of cadmium and mercury occurring as impurities</w:t>
            </w:r>
          </w:p>
          <w:p w14:paraId="076067F0"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880177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8283-1:1991 Plastics pipes and fittings -- Dimensions of sockets and spigots for discharge systems inside buildings -- Part 1: Unplasticized poly(vinyl chloride) (PVC-U) and chlorinated poly (vinyl chloride) (PVC-C)</w:t>
            </w:r>
          </w:p>
          <w:p w14:paraId="0510E954"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4D3FEB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8283-2:1992 Plastics pipes and fittings -- Dimensions of sockets and spigots for discharge systems inside buildings -- Part 2: Polyethylene (PE)</w:t>
            </w:r>
          </w:p>
          <w:p w14:paraId="03DFFCC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2F1955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8283-3:1992 Plastics pipes and fittings -- Dimensions of sockets and spigots for discharge systems inside buildings -- Part 3: Polypropylene (PP)</w:t>
            </w:r>
          </w:p>
          <w:p w14:paraId="48FB2124"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533498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8283-4:1992 Plastics pipes and fittings -- Dimensions of sockets and spigots for discharge systems inside buildings -- Part 4: Acrylonitrile/butadiene/styrene (ABS)</w:t>
            </w:r>
          </w:p>
          <w:p w14:paraId="7B99A081"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FAF5F7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13844:2000 Plastics piping systems -- Elastomeric-sealing-ring-type socket joints of unplasticized poly(vinyl chloride) (PVC-U) for use with PVC-U pipes -- Test method for leaktightness under negative pressure</w:t>
            </w:r>
          </w:p>
          <w:p w14:paraId="15EF042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D7FC396" w14:textId="77777777" w:rsidR="004E304E" w:rsidRPr="004E304E" w:rsidRDefault="004E304E" w:rsidP="004E304E">
            <w:pPr>
              <w:spacing w:after="0" w:line="240" w:lineRule="auto"/>
              <w:rPr>
                <w:rFonts w:ascii="Calibri" w:eastAsia="Times New Roman" w:hAnsi="Calibri" w:cs="Times New Roman"/>
              </w:rPr>
            </w:pPr>
            <w:del w:id="14774" w:author="Jing Kai Toh" w:date="2016-05-11T16:52:00Z">
              <w:r w:rsidRPr="004E304E" w:rsidDel="007E3019">
                <w:rPr>
                  <w:rFonts w:ascii="Calibri" w:eastAsia="Times New Roman" w:hAnsi="Calibri" w:cs="Times New Roman"/>
                </w:rPr>
                <w:delText>ISO 13845:2000 Plastics piping systems -- Elastomeric-sealing-ring-type socket joints for use with unplasticized poly(vinyl chloride) (PVC-U) pipes -- Test method for leaktightness under internal pressure and with angular deflection</w:delText>
              </w:r>
            </w:del>
            <w:ins w:id="14775" w:author="Jing Kai Toh" w:date="2016-05-11T16:52:00Z">
              <w:r w:rsidR="007E3019">
                <w:rPr>
                  <w:rFonts w:ascii="Calibri" w:eastAsia="Times New Roman" w:hAnsi="Calibri" w:cs="Times New Roman"/>
                </w:rPr>
                <w:t>ISO 13845:2015 Plastics piping systems -- Elastomeric-sealing-ring-type socket joints for use with thermoplastic pressure pipes -- Test method for leaktightness under internal pressure and with angular deflection</w:t>
              </w:r>
            </w:ins>
          </w:p>
          <w:p w14:paraId="797EFC6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7A6BE8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 </w:t>
            </w:r>
          </w:p>
          <w:p w14:paraId="72E7640E"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1F65D5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673D4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3B6C761B"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6B46A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Staining- Fittings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81BCE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397E2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Fittings</w:t>
            </w:r>
          </w:p>
          <w:p w14:paraId="2DAA7963"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FFF9A4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1125:1987-Specification for WC flushing cisterns (including dual flush cisterns and flush pipes)</w:t>
            </w:r>
          </w:p>
          <w:p w14:paraId="0BCFD69E"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F69201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1212-4:1991-Float operated valves. Specification for compact type float operated valves for WC flushing cisterns (including floats)</w:t>
            </w:r>
          </w:p>
          <w:p w14:paraId="3F0046F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8AFC90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1254:1981-Specification for WC seats (plastics)</w:t>
            </w:r>
          </w:p>
          <w:p w14:paraId="5ABED93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6A0197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3402:1969-Specification for quality of vitreous china sanitary appliances</w:t>
            </w:r>
          </w:p>
          <w:p w14:paraId="26FE38E2"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1D90E9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5503-3:1990-Vitreous china washdown WC pans with horizontal outlet. Specification for WC pans with horizontal outlet for use with 7.5 L maximum flush capacity cisterns</w:t>
            </w:r>
          </w:p>
          <w:p w14:paraId="7F11A48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2E28C11"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5504-1:1977, EN 34:1992-Wall hung WC pan. Wall hung WC pan with close coupled cistern. Connecting dimensions</w:t>
            </w:r>
          </w:p>
          <w:p w14:paraId="282446A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2B79D1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5504-4:1990-Wall hung WC pan. Specification for wall hung WC pans for use with 7.5 L maximum flush capacity cisterns</w:t>
            </w:r>
          </w:p>
          <w:p w14:paraId="2912FB3D"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83D124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5627:1984-Specification for plastics connectors for use with horizontal outlet vitreous china WC pans</w:t>
            </w:r>
          </w:p>
          <w:p w14:paraId="39F1F8D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2E436E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BS 6465-1:1994-Sanitary installations. Code of practice for scale of provision, selection and installation of sanitary appliances</w:t>
            </w:r>
          </w:p>
          <w:p w14:paraId="581B4436"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914B4F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BS 6465-2:1996-Sanitary installations. Code of practice for space requirements for sanitary appliances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F506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7F173F5E"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FBB8D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EF9B9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ASTM</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3127F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Fittings</w:t>
            </w:r>
          </w:p>
          <w:p w14:paraId="2CD6A0A5"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0DDAE1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C242-01 Standard Terminology of Ceramic Whitewares and Related Products</w:t>
            </w:r>
          </w:p>
          <w:p w14:paraId="136C5B29"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EF1ED3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C322-82(1997)e1 Standard Practice for Sampling Ceramic Whiteware Clays</w:t>
            </w:r>
          </w:p>
          <w:p w14:paraId="62262F1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DE99CE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C323-56(1999) Standard Test Methods for Chemical Analysis of Ceramic Whiteware Clays</w:t>
            </w:r>
          </w:p>
          <w:p w14:paraId="36366846"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04B0B3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C324-01 Standard Test Method for Free Moisture in Ceramic Whiteware Clays</w:t>
            </w:r>
          </w:p>
          <w:p w14:paraId="39F90E66"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2AA305B"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C325-81(1997)e1 Standard Test Method for Wet Sieve Analysis of Ceramic Whiteware Clays</w:t>
            </w:r>
          </w:p>
          <w:p w14:paraId="760DC99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9FC222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C326-82(1997)e1 Standard Test Method for Drying and Firing Shrinkages of Ceramic Whiteware Clays</w:t>
            </w:r>
          </w:p>
          <w:p w14:paraId="28B68909"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DB3DC7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C329-88(1999) Standard Test Method for Specific Gravity of Fired Ceramic Whiteware Materials</w:t>
            </w:r>
          </w:p>
          <w:p w14:paraId="781D6B90"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BB4654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C370-88(1999) Standard Test Method for Moisture Expansion of Fired Whiteware Products</w:t>
            </w:r>
          </w:p>
          <w:p w14:paraId="729E3945"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B07FC2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C371-89(1999) Standard Test Method for Wire-Cloth Sieve Analysis of Nonplastic Ceramic Powders</w:t>
            </w:r>
          </w:p>
          <w:p w14:paraId="3C61808B"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38D319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C372-94(2001) Standard Test Method for Linear Thermal Expansion of Porcelain Enamel and Glaze Frits and Fired Ceramic Whiteware Products by the Dilatometer Method</w:t>
            </w:r>
          </w:p>
          <w:p w14:paraId="5AB3055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0E135B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C373-88(1999) Standard Test Method for Water Absorption, Bulk Density, Apparent Porosity, and Apparent Specific Gravity of Fired Whiteware Products</w:t>
            </w:r>
          </w:p>
          <w:p w14:paraId="7AD5CBFF"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6FFE9C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C408-88(1999) Standard Test Method for Thermal Conductivity of Whiteware Ceramics</w:t>
            </w:r>
          </w:p>
          <w:p w14:paraId="52B83FBF"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172751B"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C448-88(1999) Standard Test Methods for Abrasion Resistance of Porcelain Enamels</w:t>
            </w:r>
          </w:p>
          <w:p w14:paraId="1F0343CF"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B4D1C1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C614-74(1999) Standard Test Method for Alkali Resistance of Porcelain Enamels</w:t>
            </w:r>
          </w:p>
          <w:p w14:paraId="383C678E"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05D7AA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37C1E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7AAF037A"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E6F00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94537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535BF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Fittings</w:t>
            </w:r>
          </w:p>
          <w:p w14:paraId="7CFBFB41"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9E2D55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AS 1172.2-1999-Water closet (WC) pans of 6/3 L capacity or proven equivalent - Cisterns </w:t>
            </w:r>
          </w:p>
          <w:p w14:paraId="3E20283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2B411E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AS 1172.1-1993-Water closets of 6/3 L capacity - Pans</w:t>
            </w:r>
          </w:p>
          <w:p w14:paraId="0120E800"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6710A4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AS 1976-1992 Vitreous china used in sanitary appliances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A56F6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4AB4552D"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5495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7B8FB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4EB5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Fittings</w:t>
            </w:r>
          </w:p>
          <w:p w14:paraId="6E047716"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C59801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 42 : 1971- Quality of vitreous china sanitary appliances</w:t>
            </w:r>
          </w:p>
          <w:p w14:paraId="5093471F"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D1C518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 378: 1996 Low capacity WC flushing cisterns up to 4.5 L maximum</w:t>
            </w:r>
          </w:p>
          <w:p w14:paraId="02702C51"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460E07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 379: 1996 Vitreous china WC pans for use with low capacity flushing cisterns up to 4.5 L maximum</w:t>
            </w:r>
          </w:p>
          <w:p w14:paraId="3390022F"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6B0A47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SS 396: 1997 Vitreous china WC pans for use with 6 litre flush valves</w:t>
            </w:r>
          </w:p>
          <w:p w14:paraId="31A1FF1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C4B083"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0A8BD36F"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34730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E42B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w:t>
            </w:r>
          </w:p>
        </w:tc>
        <w:tc>
          <w:tcPr>
            <w:tcW w:w="10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2388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Fittings</w:t>
            </w:r>
          </w:p>
          <w:p w14:paraId="78FF7FE9"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CDB0AEC"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1772:1975  Laboratory crucibles in porcelain and silica</w:t>
            </w:r>
          </w:p>
          <w:p w14:paraId="7A3EF48B"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C387F9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1775: 1975  Porcelain laboratory apparatus -- Requirements and methods of test</w:t>
            </w:r>
          </w:p>
          <w:p w14:paraId="7E83B0DF"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D25663B"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2722: 1997  Vitreous and porcelain enamels -- Determination of resistance to citric acid at room temperature</w:t>
            </w:r>
          </w:p>
          <w:p w14:paraId="3ECFABCB"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FFE53B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2723: 1995  Vitreous and porcelain enamels for sheet steel -- Production of specimens for testing</w:t>
            </w:r>
          </w:p>
          <w:p w14:paraId="1ADEDD44"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2DB333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2724: 1973 Vitreous and porcelain enamels for cast iron -- Production of specimens for testing</w:t>
            </w:r>
          </w:p>
          <w:p w14:paraId="5E49E4E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3DF7D3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2733: 1983   Vitreous and porcelain enamels -- Apparatus for testing with acid and neutral liquids and their vapours</w:t>
            </w:r>
          </w:p>
          <w:p w14:paraId="3FD34DCB"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85C420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2734: 1997  Vitreous and porcelain enamels -- Apparatus for testing with alkaline liquids</w:t>
            </w:r>
          </w:p>
          <w:p w14:paraId="765E0C36"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107759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2742: 1998 Vitreous and porcelain enamels -- Determination of resistance to boiling citric acid</w:t>
            </w:r>
          </w:p>
          <w:p w14:paraId="66380DEE"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F7B5402"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2743: 1986   Vitreous and porcelain enamels -- Determination of resistance to condensing hydrochloric acid vapour</w:t>
            </w:r>
          </w:p>
          <w:p w14:paraId="09527D76"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CA3DC3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2744: 1998   Vitreous and porcelain enamels -- Determination of resistance to boiling water and water vapour</w:t>
            </w:r>
          </w:p>
          <w:p w14:paraId="7543838A"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A1A3E5E"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2745: 1998   Vitreous and porcelain enamels -- Determination of resistance to hot sodium hydroxide</w:t>
            </w:r>
          </w:p>
          <w:p w14:paraId="1BD77218"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340C34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4531-1: 1998 Vitreous and porcelain enamels -- Release of lead and cadmium from enamelled ware in contact with food -- Part 1: Method of test</w:t>
            </w:r>
          </w:p>
          <w:p w14:paraId="56917734"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596E70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4531-2: 1998 Vitreous and porcelain enamels -- Release of lead and cadmium from enamelled ware in contact with food -- Part 2: Permissible limits</w:t>
            </w:r>
          </w:p>
          <w:p w14:paraId="2928AE10"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18AA651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4532: 1991 Vitreous and porcelain enamels -- Determination of the resistance of enamelled articles to impact -- Pistol test</w:t>
            </w:r>
          </w:p>
          <w:p w14:paraId="5BF515EB"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456CE2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4533: 1983  Vitreous and porcelain enamels -- Determination of resistance to hot detergent solutions used for washing textiles</w:t>
            </w:r>
          </w:p>
          <w:p w14:paraId="712FC30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505AA07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4534: 1980 Vitreous and porcelain enamels -- Determination of fluidity behaviour -- Fusion flow test</w:t>
            </w:r>
          </w:p>
          <w:p w14:paraId="3FCBC270"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06EF132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4535: 1983 Vitreous and porcelain enamels -- Apparatus for determination of resistance to hot detergent solutions used for washing textiles</w:t>
            </w:r>
          </w:p>
          <w:p w14:paraId="1CBEE8E2"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2F8E989"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4791-1:1985  Laboratory apparatus -- Vocabulary relating to apparatus made essentially from glass, porcelain or vitreous silica -- Part 1: Names for items of apparatus</w:t>
            </w:r>
          </w:p>
          <w:p w14:paraId="022418E5"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3DDBC0CA"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6370-1: 1991 Vitreous and porcelain enamels -- Determination of the resistance to abrasion -- Part 1: Abrasion testing apparatus</w:t>
            </w:r>
          </w:p>
          <w:p w14:paraId="327FD6AF"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D5BC51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6370-2: 1991 Vitreous and porcelain enamels -- Determination of the resistance to abrasion -- Part 2: Loss in mass after sub-surface abrasion</w:t>
            </w:r>
          </w:p>
          <w:p w14:paraId="74A63663"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2781652F"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8289: 2000  Vitreous and porcelain enamels -- Low voltage test for detecting and locating defects</w:t>
            </w:r>
          </w:p>
          <w:p w14:paraId="2A13813C"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951A76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8290: 1998 Vitreous and porcelain enamels -- Determination of resistance to sulfuric acid at room temperature</w:t>
            </w:r>
          </w:p>
          <w:p w14:paraId="5C8ED9C7"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6F458134"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ISO 8291: 1986   Vitreous and porcelain enamels -- Method of test of self-cleaning properties </w:t>
            </w:r>
          </w:p>
          <w:p w14:paraId="587AA6E5"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74617488"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ISO 13806: 1999 Vitreous and porcelain enamels -- Corrosion tests in closed systems </w:t>
            </w:r>
          </w:p>
          <w:p w14:paraId="59C08156" w14:textId="77777777" w:rsidR="004E304E" w:rsidRPr="004E304E" w:rsidRDefault="004E304E" w:rsidP="004E304E">
            <w:pPr>
              <w:spacing w:after="0" w:line="240" w:lineRule="auto"/>
              <w:rPr>
                <w:rFonts w:ascii="Calibri" w:eastAsia="Times New Roman" w:hAnsi="Calibri" w:cs="Times New Roman"/>
                <w:lang w:val="en-US"/>
              </w:rPr>
            </w:pPr>
            <w:r w:rsidRPr="004E304E">
              <w:rPr>
                <w:rFonts w:ascii="Calibri" w:eastAsia="Times New Roman" w:hAnsi="Calibri" w:cs="Times New Roman"/>
                <w:lang w:val="en-US"/>
              </w:rPr>
              <w:t> </w:t>
            </w:r>
          </w:p>
          <w:p w14:paraId="492EAAD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ISO 15695: 2000   Vitreous and porcelain enamels -- Determination of scratch resistance of enamel finishes</w:t>
            </w:r>
          </w:p>
          <w:p w14:paraId="1E5DCC56"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xml:space="preserve">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74AFE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r w:rsidR="004E304E" w:rsidRPr="004E304E" w14:paraId="33F17659" w14:textId="77777777" w:rsidTr="004E304E">
        <w:tc>
          <w:tcPr>
            <w:tcW w:w="41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3AFF80"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68917D"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10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246E5"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869AE7" w14:textId="77777777" w:rsidR="004E304E" w:rsidRPr="004E304E" w:rsidRDefault="004E304E" w:rsidP="004E304E">
            <w:pPr>
              <w:spacing w:after="0" w:line="240" w:lineRule="auto"/>
              <w:rPr>
                <w:rFonts w:ascii="Calibri" w:eastAsia="Times New Roman" w:hAnsi="Calibri" w:cs="Times New Roman"/>
              </w:rPr>
            </w:pPr>
            <w:r w:rsidRPr="004E304E">
              <w:rPr>
                <w:rFonts w:ascii="Calibri" w:eastAsia="Times New Roman" w:hAnsi="Calibri" w:cs="Times New Roman"/>
              </w:rPr>
              <w:t> </w:t>
            </w:r>
          </w:p>
        </w:tc>
      </w:tr>
    </w:tbl>
    <w:p w14:paraId="5155F36C" w14:textId="77777777" w:rsidR="00401C5E" w:rsidRPr="004E304E" w:rsidRDefault="00401C5E" w:rsidP="00401C5E">
      <w:pPr>
        <w:rPr>
          <w:sz w:val="16"/>
          <w:szCs w:val="16"/>
        </w:rPr>
      </w:pPr>
    </w:p>
    <w:p w14:paraId="69684DD3" w14:textId="77777777" w:rsidR="00BC6D05" w:rsidRDefault="00BC6D05" w:rsidP="00BC6D05">
      <w:pPr>
        <w:pStyle w:val="Heading1"/>
      </w:pPr>
      <w:r>
        <w:t>BASEMENT</w:t>
      </w:r>
    </w:p>
    <w:p w14:paraId="617E7E74" w14:textId="77777777" w:rsidR="00BC6D05" w:rsidRPr="00BC6D05" w:rsidRDefault="00BC6D05" w:rsidP="00BC6D05">
      <w:pPr>
        <w:pStyle w:val="Heading1"/>
      </w:pPr>
      <w:r>
        <w:t>Structural floor/wall</w:t>
      </w:r>
    </w:p>
    <w:p w14:paraId="4CC60A12" w14:textId="77777777" w:rsidR="004E304E" w:rsidRDefault="00BC6D05" w:rsidP="004E304E">
      <w:pPr>
        <w:pStyle w:val="Heading2"/>
        <w:rPr>
          <w:lang w:val="en-US"/>
        </w:rPr>
      </w:pPr>
      <w:r w:rsidRPr="00BC6D05">
        <w:rPr>
          <w:lang w:val="en-US"/>
        </w:rPr>
        <w:t>Water Leak Through Cracks</w:t>
      </w:r>
      <w:r>
        <w:rPr>
          <w:lang w:val="en-US"/>
        </w:rPr>
        <w:t xml:space="preserve"> </w:t>
      </w:r>
    </w:p>
    <w:p w14:paraId="647D3DE3" w14:textId="77777777" w:rsidR="00FE2478" w:rsidRDefault="00FE2478" w:rsidP="00FE2478">
      <w:pPr>
        <w:pStyle w:val="Heading2"/>
        <w:rPr>
          <w:lang w:val="en-US"/>
        </w:rPr>
      </w:pPr>
      <w:r w:rsidRPr="009E479D">
        <w:rPr>
          <w:lang w:val="en-US"/>
        </w:rPr>
        <w:t>Water Leak Through Joints</w:t>
      </w:r>
    </w:p>
    <w:p w14:paraId="33BC1624" w14:textId="77777777" w:rsidR="00DB04A6" w:rsidRDefault="00DB04A6" w:rsidP="00DB04A6">
      <w:pPr>
        <w:pStyle w:val="Heading2"/>
        <w:rPr>
          <w:lang w:val="en-US"/>
        </w:rPr>
      </w:pPr>
      <w:r w:rsidRPr="00DB04A6">
        <w:rPr>
          <w:lang w:val="en-US"/>
        </w:rPr>
        <w:t>Water Leak Through Porous Structures</w:t>
      </w:r>
    </w:p>
    <w:p w14:paraId="51AA3367" w14:textId="77777777" w:rsidR="00DB04A6" w:rsidRPr="00DB04A6" w:rsidRDefault="00DB04A6" w:rsidP="00DB04A6">
      <w:pPr>
        <w:rPr>
          <w:lang w:val="en-US"/>
        </w:rPr>
      </w:pPr>
    </w:p>
    <w:tbl>
      <w:tblPr>
        <w:tblStyle w:val="TableGrid"/>
        <w:tblW w:w="0" w:type="auto"/>
        <w:tblInd w:w="108" w:type="dxa"/>
        <w:tblLook w:val="04A0" w:firstRow="1" w:lastRow="0" w:firstColumn="1" w:lastColumn="0" w:noHBand="0" w:noVBand="1"/>
      </w:tblPr>
      <w:tblGrid>
        <w:gridCol w:w="497"/>
        <w:gridCol w:w="8637"/>
      </w:tblGrid>
      <w:tr w:rsidR="00401C5E" w:rsidRPr="004F3C8C" w14:paraId="0B2EE0CB" w14:textId="77777777" w:rsidTr="00401C5E">
        <w:tc>
          <w:tcPr>
            <w:tcW w:w="685" w:type="dxa"/>
          </w:tcPr>
          <w:p w14:paraId="0982C57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78DE5845"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04ED3A71"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BS 12-Specification for Portland Cements</w:t>
            </w:r>
          </w:p>
          <w:p w14:paraId="1BE7BFC5" w14:textId="77777777" w:rsidR="00BC6D05" w:rsidRPr="00F526AD" w:rsidRDefault="00BC6D05" w:rsidP="00F526AD">
            <w:pPr>
              <w:spacing w:after="120"/>
              <w:rPr>
                <w:rFonts w:ascii="Calibri Light" w:hAnsi="Calibri Light"/>
                <w:sz w:val="16"/>
                <w:szCs w:val="16"/>
                <w:lang w:val="en-US"/>
              </w:rPr>
            </w:pPr>
            <w:del w:id="14776" w:author="Ashan Senel Asmone" w:date="2016-03-18T16:06:00Z">
              <w:r w:rsidRPr="00F526AD" w:rsidDel="009F2DAF">
                <w:rPr>
                  <w:rFonts w:ascii="Calibri Light" w:hAnsi="Calibri Light"/>
                  <w:sz w:val="16"/>
                  <w:szCs w:val="16"/>
                  <w:lang w:val="en-US"/>
                </w:rPr>
                <w:delText>BS 410-Specification for test sieves</w:delText>
              </w:r>
            </w:del>
            <w:ins w:id="14777" w:author="Ashan Senel Asmone" w:date="2016-03-18T16:06:00Z">
              <w:r w:rsidR="009F2DAF">
                <w:rPr>
                  <w:rFonts w:ascii="Calibri Light" w:hAnsi="Calibri Light"/>
                  <w:sz w:val="16"/>
                  <w:szCs w:val="16"/>
                  <w:lang w:val="en-US"/>
                </w:rPr>
                <w:t>BS ISO 3310-2:2013 Test sieves. Technical requirements and testing. Test sieves of perforated metal plate/ BS 410-1:2000, ISO 3310-1:2000 Test sieves. Technical requirements and testing. Test sieves of metal wire cloth</w:t>
              </w:r>
            </w:ins>
          </w:p>
          <w:p w14:paraId="24B49D51"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BS 882-Specification for aggregates from natural sources for concrete</w:t>
            </w:r>
          </w:p>
          <w:p w14:paraId="40040178" w14:textId="77777777" w:rsidR="00BC6D05" w:rsidRPr="00F526AD" w:rsidRDefault="00BC6D05" w:rsidP="00F526AD">
            <w:pPr>
              <w:spacing w:after="120"/>
              <w:rPr>
                <w:rFonts w:ascii="Calibri Light" w:hAnsi="Calibri Light"/>
                <w:sz w:val="16"/>
                <w:szCs w:val="16"/>
                <w:lang w:val="en-US"/>
              </w:rPr>
            </w:pPr>
            <w:del w:id="14778" w:author="Ashan Senel Asmone" w:date="2016-03-18T16:32:00Z">
              <w:r w:rsidRPr="00F526AD" w:rsidDel="00902ADA">
                <w:rPr>
                  <w:rFonts w:ascii="Calibri Light" w:hAnsi="Calibri Light"/>
                  <w:sz w:val="16"/>
                  <w:szCs w:val="16"/>
                  <w:lang w:val="en-US"/>
                </w:rPr>
                <w:delText>BS 1014-Specification for high alumina cement</w:delText>
              </w:r>
            </w:del>
            <w:ins w:id="14779" w:author="Ashan Senel Asmone" w:date="2016-03-18T16:32:00Z">
              <w:r w:rsidR="00902ADA">
                <w:rPr>
                  <w:rFonts w:ascii="Calibri Light" w:hAnsi="Calibri Light"/>
                  <w:sz w:val="16"/>
                  <w:szCs w:val="16"/>
                  <w:lang w:val="en-US"/>
                </w:rPr>
                <w:t>BS EN 12878:2014 Pigments for the colouring of building materials based on cement and/or lime. Specifications and methods of test</w:t>
              </w:r>
            </w:ins>
          </w:p>
          <w:p w14:paraId="74B938A6" w14:textId="77777777" w:rsidR="00BC6D05" w:rsidRPr="00F526AD" w:rsidRDefault="00BC6D05" w:rsidP="00F526AD">
            <w:pPr>
              <w:spacing w:after="120"/>
              <w:rPr>
                <w:rFonts w:ascii="Calibri Light" w:hAnsi="Calibri Light"/>
                <w:sz w:val="16"/>
                <w:szCs w:val="16"/>
                <w:lang w:val="en-US"/>
              </w:rPr>
            </w:pPr>
            <w:del w:id="14780" w:author="Ashan Senel Asmone" w:date="2016-03-18T16:38:00Z">
              <w:r w:rsidRPr="00F526AD" w:rsidDel="00902ADA">
                <w:rPr>
                  <w:rFonts w:ascii="Calibri Light" w:hAnsi="Calibri Light"/>
                  <w:sz w:val="16"/>
                  <w:szCs w:val="16"/>
                  <w:lang w:val="en-US"/>
                </w:rPr>
                <w:delText>BS 4027- Specification for sulphate-resisting Portland cement</w:delText>
              </w:r>
            </w:del>
          </w:p>
          <w:p w14:paraId="00BF3344" w14:textId="77777777" w:rsidR="00BC6D05" w:rsidRPr="00F526AD" w:rsidRDefault="00BC6D05" w:rsidP="00F526AD">
            <w:pPr>
              <w:spacing w:after="120"/>
              <w:rPr>
                <w:rFonts w:ascii="Calibri Light" w:hAnsi="Calibri Light"/>
                <w:sz w:val="16"/>
                <w:szCs w:val="16"/>
                <w:lang w:val="en-US"/>
              </w:rPr>
            </w:pPr>
            <w:del w:id="14781" w:author="Ashan Senel Asmone" w:date="2016-03-21T15:22:00Z">
              <w:r w:rsidRPr="00F526AD" w:rsidDel="00337A12">
                <w:rPr>
                  <w:rFonts w:ascii="Calibri Light" w:hAnsi="Calibri Light"/>
                  <w:sz w:val="16"/>
                  <w:szCs w:val="16"/>
                  <w:lang w:val="en-US"/>
                </w:rPr>
                <w:delText>BS 4550-6:1978-Methods of testing cement. Standard sand for mortar cube</w:delText>
              </w:r>
            </w:del>
            <w:ins w:id="14782" w:author="Ashan Senel Asmone" w:date="2016-03-21T15:22:00Z">
              <w:r w:rsidR="00337A12">
                <w:rPr>
                  <w:rFonts w:ascii="Calibri Light" w:hAnsi="Calibri Light"/>
                  <w:sz w:val="16"/>
                  <w:szCs w:val="16"/>
                  <w:lang w:val="en-US"/>
                </w:rPr>
                <w:t>BS 4550-6:1978 Methods of testing cement. Standard sand for mortar cubes</w:t>
              </w:r>
            </w:ins>
            <w:r w:rsidRPr="00F526AD">
              <w:rPr>
                <w:rFonts w:ascii="Calibri Light" w:hAnsi="Calibri Light"/>
                <w:sz w:val="16"/>
                <w:szCs w:val="16"/>
                <w:lang w:val="en-US"/>
              </w:rPr>
              <w:t>s</w:t>
            </w:r>
          </w:p>
          <w:p w14:paraId="421E6E07"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BS 4551-Methods of testing mortars, screeds and plasters</w:t>
            </w:r>
          </w:p>
          <w:p w14:paraId="246FD079" w14:textId="77777777" w:rsidR="00BC6D05" w:rsidRPr="00F526AD" w:rsidRDefault="00BC6D05" w:rsidP="00F526AD">
            <w:pPr>
              <w:spacing w:after="120"/>
              <w:rPr>
                <w:rFonts w:ascii="Calibri Light" w:hAnsi="Calibri Light"/>
                <w:sz w:val="16"/>
                <w:szCs w:val="16"/>
                <w:lang w:val="en-US"/>
              </w:rPr>
            </w:pPr>
            <w:del w:id="14783" w:author="Ashan Senel Asmone" w:date="2016-03-18T16:48:00Z">
              <w:r w:rsidRPr="00F526AD" w:rsidDel="0083514B">
                <w:rPr>
                  <w:rFonts w:ascii="Calibri Light" w:hAnsi="Calibri Light"/>
                  <w:sz w:val="16"/>
                  <w:szCs w:val="16"/>
                  <w:lang w:val="en-US"/>
                </w:rPr>
                <w:delText>BS 4721-Specification for ready-mixed building mortars</w:delText>
              </w:r>
            </w:del>
            <w:ins w:id="14784" w:author="Ashan Senel Asmone" w:date="2016-03-18T16:48:00Z">
              <w:r w:rsidR="0083514B">
                <w:rPr>
                  <w:rFonts w:ascii="Calibri Light" w:hAnsi="Calibri Light"/>
                  <w:sz w:val="16"/>
                  <w:szCs w:val="16"/>
                  <w:lang w:val="en-US"/>
                </w:rPr>
                <w:t>BS EN 998-1:2003-Specification for mortar for masonry. Rendering and plastering mortar/ BS EN 998-2:2003-Specification for mortar for masonry. Masonry mortar</w:t>
              </w:r>
            </w:ins>
          </w:p>
          <w:p w14:paraId="709D6D4C" w14:textId="77777777" w:rsidR="00BC6D05" w:rsidRPr="00F526AD" w:rsidRDefault="00BC6D05" w:rsidP="00F526AD">
            <w:pPr>
              <w:spacing w:after="120"/>
              <w:rPr>
                <w:rFonts w:ascii="Calibri Light" w:hAnsi="Calibri Light"/>
                <w:sz w:val="16"/>
                <w:szCs w:val="16"/>
                <w:lang w:val="en-US"/>
              </w:rPr>
            </w:pPr>
            <w:del w:id="14785" w:author="Ashan Senel Asmone" w:date="2016-03-18T17:12:00Z">
              <w:r w:rsidRPr="00F526AD" w:rsidDel="00922C80">
                <w:rPr>
                  <w:rFonts w:ascii="Calibri Light" w:hAnsi="Calibri Light"/>
                  <w:sz w:val="16"/>
                  <w:szCs w:val="16"/>
                  <w:lang w:val="en-US"/>
                </w:rPr>
                <w:delText>BS 4887-1:1986-Mortar admixtures. Specification for air-entraining (plasticizing) admixtures</w:delText>
              </w:r>
            </w:del>
            <w:ins w:id="14786"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6276F76A" w14:textId="77777777" w:rsidR="00BC6D05" w:rsidRPr="00F526AD" w:rsidRDefault="00BC6D05" w:rsidP="00F526AD">
            <w:pPr>
              <w:spacing w:after="120"/>
              <w:rPr>
                <w:rFonts w:ascii="Calibri Light" w:hAnsi="Calibri Light"/>
                <w:sz w:val="16"/>
                <w:szCs w:val="16"/>
                <w:lang w:val="en-US"/>
              </w:rPr>
            </w:pPr>
            <w:del w:id="14787" w:author="Ashan Senel Asmone" w:date="2016-03-18T17:13:00Z">
              <w:r w:rsidRPr="00F526AD" w:rsidDel="00922C80">
                <w:rPr>
                  <w:rFonts w:ascii="Calibri Light" w:hAnsi="Calibri Light"/>
                  <w:sz w:val="16"/>
                  <w:szCs w:val="16"/>
                  <w:lang w:val="en-US"/>
                </w:rPr>
                <w:delText>BS 4887-2:1987-Mortar admixtures. Specification for set retarding admixtures</w:delText>
              </w:r>
            </w:del>
            <w:ins w:id="14788"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r w:rsidRPr="00F526AD">
              <w:rPr>
                <w:rFonts w:ascii="Calibri Light" w:hAnsi="Calibri Light"/>
                <w:sz w:val="16"/>
                <w:szCs w:val="16"/>
                <w:lang w:val="en-US"/>
              </w:rPr>
              <w:t> </w:t>
            </w:r>
          </w:p>
          <w:p w14:paraId="08FE92A0" w14:textId="77777777" w:rsidR="00BC6D05" w:rsidRPr="00F526AD" w:rsidRDefault="00BC6D05" w:rsidP="00F526AD">
            <w:pPr>
              <w:spacing w:after="120"/>
              <w:rPr>
                <w:rFonts w:ascii="Calibri Light" w:hAnsi="Calibri Light"/>
                <w:sz w:val="16"/>
                <w:szCs w:val="16"/>
                <w:lang w:val="en-US"/>
              </w:rPr>
            </w:pPr>
            <w:del w:id="14789" w:author="Ashan Senel Asmone" w:date="2016-03-18T17:15:00Z">
              <w:r w:rsidRPr="00F526AD" w:rsidDel="00922C80">
                <w:rPr>
                  <w:rFonts w:ascii="Calibri Light" w:hAnsi="Calibri Light"/>
                  <w:sz w:val="16"/>
                  <w:szCs w:val="16"/>
                  <w:lang w:val="en-US"/>
                </w:rPr>
                <w:delText>BS 5075-Concrete admixtures</w:delText>
              </w:r>
            </w:del>
            <w:ins w:id="14790" w:author="Ashan Senel Asmone" w:date="2016-03-18T17:20:00Z">
              <w:del w:id="14791" w:author="Jing Kai Toh" w:date="2016-05-12T17:04:00Z">
                <w:r w:rsidR="00922C80" w:rsidDel="0010274C">
                  <w:rPr>
                    <w:rFonts w:ascii="Calibri Light" w:hAnsi="Calibri Light"/>
                    <w:sz w:val="16"/>
                    <w:szCs w:val="16"/>
                    <w:lang w:val="en-US"/>
                  </w:rPr>
                  <w:delText>BS EN 934-6:2001 Admixtures for concrete, mortar and grout. Sampling, conformity control and evaluation of conformity</w:delText>
                </w:r>
              </w:del>
            </w:ins>
            <w:ins w:id="14792"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4793" w:author="Ashan Senel Asmone" w:date="2016-03-18T17:20:00Z">
              <w:r w:rsidR="00922C80">
                <w:rPr>
                  <w:rFonts w:ascii="Calibri Light" w:hAnsi="Calibri Light"/>
                  <w:sz w:val="16"/>
                  <w:szCs w:val="16"/>
                  <w:lang w:val="en-US"/>
                </w:rPr>
                <w:t>/</w:t>
              </w:r>
            </w:ins>
            <w:ins w:id="14794" w:author="Ashan Senel Asmone" w:date="2016-03-18T17:19:00Z">
              <w:r w:rsidR="00922C80">
                <w:rPr>
                  <w:rFonts w:ascii="Calibri Light" w:hAnsi="Calibri Light"/>
                  <w:sz w:val="16"/>
                  <w:szCs w:val="16"/>
                  <w:lang w:val="en-US"/>
                </w:rPr>
                <w:t>BS EN 480-11:2005 Admixtures for concrete, mortar and grout. Test methods. Determination of air void characteristics in hardened concrete/BS EN 480-12:2005 Admixtures for concrete, mortar and grout. Test methods. Determination of the alkali content of admixtures/</w:t>
              </w:r>
            </w:ins>
            <w:ins w:id="14795" w:author="Ashan Senel Asmone" w:date="2016-03-18T17:18:00Z">
              <w:r w:rsidR="00922C80">
                <w:rPr>
                  <w:rFonts w:ascii="Calibri Light" w:hAnsi="Calibri Light"/>
                  <w:sz w:val="16"/>
                  <w:szCs w:val="16"/>
                  <w:lang w:val="en-US"/>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14796" w:author="Ashan Senel Asmone" w:date="2016-03-18T17:17:00Z">
              <w:r w:rsidR="00922C80">
                <w:rPr>
                  <w:rFonts w:ascii="Calibri Light" w:hAnsi="Calibri Light"/>
                  <w:sz w:val="16"/>
                  <w:szCs w:val="16"/>
                  <w:lang w:val="en-US"/>
                </w:rPr>
                <w:t>BS EN 480-10:2009 Admixtures for concrete, mortar and grout. Test methods. Determination of water soluble chloride content/BS EN 480-6:2005 Admixtures for concrete, mortar and grout. Test methods. Infrared analysis/</w:t>
              </w:r>
            </w:ins>
            <w:ins w:id="14797" w:author="Ashan Senel Asmone" w:date="2016-03-18T17:16:00Z">
              <w:r w:rsidR="00922C80">
                <w:rPr>
                  <w:rFonts w:ascii="Calibri Light" w:hAnsi="Calibri Light"/>
                  <w:sz w:val="16"/>
                  <w:szCs w:val="16"/>
                  <w:lang w:val="en-US"/>
                </w:rPr>
                <w:t>BS EN 480-5:2005 Admixtures for concrete, mortar and grout. Test methods. Determination of capillary absorption/</w:t>
              </w:r>
            </w:ins>
            <w:ins w:id="14798" w:author="Ashan Senel Asmone" w:date="2016-03-18T17:15:00Z">
              <w:r w:rsidR="00922C80">
                <w:rPr>
                  <w:rFonts w:ascii="Calibri Light" w:hAnsi="Calibri Light"/>
                  <w:sz w:val="16"/>
                  <w:szCs w:val="16"/>
                  <w:lang w:val="en-US"/>
                </w:rPr>
                <w:t>BS EN 480-2:2006 Admixtures for concrete, mortar and grout. Test methods. Determination of setting time/</w:t>
              </w:r>
            </w:ins>
            <w:r w:rsidRPr="00F526AD">
              <w:rPr>
                <w:rFonts w:ascii="Calibri Light" w:hAnsi="Calibri Light"/>
                <w:sz w:val="16"/>
                <w:szCs w:val="16"/>
                <w:lang w:val="en-US"/>
              </w:rPr>
              <w:t> </w:t>
            </w:r>
          </w:p>
          <w:p w14:paraId="294BB3EE" w14:textId="77777777" w:rsidR="00BC6D05" w:rsidRPr="00F526AD" w:rsidRDefault="00BC6D05" w:rsidP="00F526AD">
            <w:pPr>
              <w:spacing w:after="120"/>
              <w:rPr>
                <w:rFonts w:ascii="Calibri Light" w:hAnsi="Calibri Light"/>
                <w:sz w:val="16"/>
                <w:szCs w:val="16"/>
                <w:lang w:val="en-US"/>
              </w:rPr>
            </w:pPr>
            <w:del w:id="14799" w:author="Ashan Senel Asmone" w:date="2016-03-18T17:20:00Z">
              <w:r w:rsidRPr="00F526AD" w:rsidDel="00922C80">
                <w:rPr>
                  <w:rFonts w:ascii="Calibri Light" w:hAnsi="Calibri Light"/>
                  <w:sz w:val="16"/>
                  <w:szCs w:val="16"/>
                  <w:lang w:val="en-US"/>
                </w:rPr>
                <w:delText>Part 1: Specification for accelerating admixtures, retarding admixtures, retarding admixtures and water-reducing admixtures</w:delText>
              </w:r>
            </w:del>
          </w:p>
          <w:p w14:paraId="584286F4" w14:textId="77777777" w:rsidR="00BC6D05" w:rsidRPr="00F526AD" w:rsidRDefault="00BC6D05" w:rsidP="00F526AD">
            <w:pPr>
              <w:spacing w:after="120"/>
              <w:rPr>
                <w:rFonts w:ascii="Calibri Light" w:hAnsi="Calibri Light"/>
                <w:sz w:val="16"/>
                <w:szCs w:val="16"/>
                <w:lang w:val="en-US"/>
              </w:rPr>
            </w:pPr>
            <w:del w:id="14800" w:author="Ashan Senel Asmone" w:date="2016-03-18T17:20:00Z">
              <w:r w:rsidRPr="00F526AD" w:rsidDel="00922C80">
                <w:rPr>
                  <w:rFonts w:ascii="Calibri Light" w:hAnsi="Calibri Light"/>
                  <w:sz w:val="16"/>
                  <w:szCs w:val="16"/>
                  <w:lang w:val="en-US"/>
                </w:rPr>
                <w:delText>Part 2: Specification for air-entraining admixtures</w:delText>
              </w:r>
            </w:del>
          </w:p>
          <w:p w14:paraId="0B402226" w14:textId="77777777" w:rsidR="00BC6D05" w:rsidRPr="00F526AD" w:rsidRDefault="00BC6D05" w:rsidP="00F526AD">
            <w:pPr>
              <w:spacing w:after="120"/>
              <w:rPr>
                <w:rFonts w:ascii="Calibri Light" w:hAnsi="Calibri Light"/>
                <w:sz w:val="16"/>
                <w:szCs w:val="16"/>
                <w:lang w:val="en-US"/>
              </w:rPr>
            </w:pPr>
            <w:del w:id="14801" w:author="Ashan Senel Asmone" w:date="2016-03-18T17:21:00Z">
              <w:r w:rsidRPr="00F526AD" w:rsidDel="00922C80">
                <w:rPr>
                  <w:rFonts w:ascii="Calibri Light" w:hAnsi="Calibri Light"/>
                  <w:sz w:val="16"/>
                  <w:szCs w:val="16"/>
                  <w:lang w:val="en-US"/>
                </w:rPr>
                <w:delText>Part 3: Specification for superplasticizing admixtures</w:delText>
              </w:r>
            </w:del>
          </w:p>
          <w:p w14:paraId="366AC7AC" w14:textId="77777777" w:rsidR="00BC6D05" w:rsidRPr="00F526AD" w:rsidRDefault="00BC6D05" w:rsidP="00F526AD">
            <w:pPr>
              <w:spacing w:after="120"/>
              <w:rPr>
                <w:rFonts w:ascii="Calibri Light" w:hAnsi="Calibri Light"/>
                <w:sz w:val="16"/>
                <w:szCs w:val="16"/>
                <w:lang w:val="en-US"/>
              </w:rPr>
            </w:pPr>
            <w:del w:id="14802" w:author="Ashan Senel Asmone" w:date="2016-03-18T17:35:00Z">
              <w:r w:rsidRPr="00F526AD" w:rsidDel="00DD05B5">
                <w:rPr>
                  <w:rFonts w:ascii="Calibri Light" w:hAnsi="Calibri Light"/>
                  <w:sz w:val="16"/>
                  <w:szCs w:val="16"/>
                  <w:lang w:val="en-US"/>
                </w:rPr>
                <w:delText>BS 5838-2:1980-Specification for dry packaged cementitious mixes. Prepacked mortar mixes</w:delText>
              </w:r>
            </w:del>
            <w:ins w:id="14803"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397AF058"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BS 6319-3:1990-Testing of resin and polymer/cement compositions for use in construction. Methods for measurement ofmodulus of elasticity in flexure and flexural strength</w:t>
            </w:r>
          </w:p>
          <w:p w14:paraId="3C633829"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BS 6319-12:1992-Testing of resin and polymer/cement compositions for use in construction. Methods for measurement ofunrestrained linear shrinkage and coefficient of thermal expansion</w:t>
            </w:r>
          </w:p>
          <w:p w14:paraId="456E4EB7" w14:textId="77777777" w:rsidR="00BC6D05" w:rsidRPr="00F526AD" w:rsidRDefault="00BC6D05" w:rsidP="00F526AD">
            <w:pPr>
              <w:spacing w:after="120"/>
              <w:rPr>
                <w:rFonts w:ascii="Calibri Light" w:hAnsi="Calibri Light"/>
                <w:sz w:val="16"/>
                <w:szCs w:val="16"/>
                <w:lang w:val="en-US"/>
              </w:rPr>
            </w:pPr>
            <w:del w:id="14804" w:author="Ashan Senel Asmone" w:date="2016-03-21T15:23:00Z">
              <w:r w:rsidRPr="00F526AD" w:rsidDel="00337A12">
                <w:rPr>
                  <w:rFonts w:ascii="Calibri Light" w:hAnsi="Calibri Light"/>
                  <w:sz w:val="16"/>
                  <w:szCs w:val="16"/>
                  <w:lang w:val="en-US"/>
                </w:rPr>
                <w:delText>DD 249:1990-Testing aggregates. Method for the assessment of alkali-silica reactivity. Potential accelerated mortar-bar method</w:delText>
              </w:r>
            </w:del>
          </w:p>
          <w:p w14:paraId="33CEA9CF" w14:textId="77777777" w:rsidR="00BC6D05" w:rsidRPr="00F526AD" w:rsidRDefault="00BC6D05" w:rsidP="00F526AD">
            <w:pPr>
              <w:spacing w:after="120"/>
              <w:rPr>
                <w:rFonts w:ascii="Calibri Light" w:hAnsi="Calibri Light"/>
                <w:sz w:val="16"/>
                <w:szCs w:val="16"/>
                <w:lang w:val="en-US"/>
              </w:rPr>
            </w:pPr>
            <w:del w:id="14805" w:author="Ashan Senel Asmone" w:date="2016-03-21T11:02:00Z">
              <w:r w:rsidRPr="00F526AD" w:rsidDel="0046108D">
                <w:rPr>
                  <w:rFonts w:ascii="Calibri Light" w:hAnsi="Calibri Light"/>
                  <w:sz w:val="16"/>
                  <w:szCs w:val="16"/>
                  <w:lang w:val="en-US"/>
                </w:rPr>
                <w:delText>PD 6472:1974-Guide to specifying the quality of building mortars</w:delText>
              </w:r>
            </w:del>
            <w:ins w:id="14806" w:author="Ashan Senel Asmone" w:date="2016-03-21T11:02:00Z">
              <w:r w:rsidR="0046108D">
                <w:rPr>
                  <w:rFonts w:ascii="Calibri Light" w:hAnsi="Calibri Light"/>
                  <w:sz w:val="16"/>
                  <w:szCs w:val="16"/>
                  <w:lang w:val="en-US"/>
                </w:rPr>
                <w:t>PD 6678:2005 Guide to the specification of masonry mortar</w:t>
              </w:r>
            </w:ins>
          </w:p>
          <w:p w14:paraId="1A55302F" w14:textId="77777777" w:rsidR="00BC6D05" w:rsidRPr="00F526AD" w:rsidRDefault="00BC6D05" w:rsidP="00F526AD">
            <w:pPr>
              <w:spacing w:after="120"/>
              <w:rPr>
                <w:rFonts w:ascii="Calibri Light" w:hAnsi="Calibri Light"/>
                <w:sz w:val="16"/>
                <w:szCs w:val="16"/>
                <w:lang w:val="en-US"/>
              </w:rPr>
            </w:pPr>
            <w:del w:id="14807" w:author="Ashan Senel Asmone" w:date="2016-03-21T11:03:00Z">
              <w:r w:rsidRPr="00F526AD" w:rsidDel="0046108D">
                <w:rPr>
                  <w:rFonts w:ascii="Calibri Light" w:hAnsi="Calibri Light"/>
                  <w:sz w:val="16"/>
                  <w:szCs w:val="16"/>
                  <w:lang w:val="en-US"/>
                </w:rPr>
                <w:delText>BS EN 480-1:1998-Admixtures for concrete, mortar and grout. Test methods. Reference concrete and reference mortar for testing</w:delText>
              </w:r>
            </w:del>
            <w:ins w:id="14808" w:author="Ashan Senel Asmone" w:date="2016-03-21T11:03:00Z">
              <w:r w:rsidR="0046108D">
                <w:rPr>
                  <w:rFonts w:ascii="Calibri Light" w:hAnsi="Calibri Light"/>
                  <w:sz w:val="16"/>
                  <w:szCs w:val="16"/>
                  <w:lang w:val="en-US"/>
                </w:rPr>
                <w:t>BS EN 480-1:2014 Admixtures for concrete, mortar and grout. Test methods. Reference concrete and reference mortar for testing</w:t>
              </w:r>
            </w:ins>
          </w:p>
          <w:p w14:paraId="51264793" w14:textId="77777777" w:rsidR="00BC6D05" w:rsidRPr="00F526AD" w:rsidRDefault="00BC6D05" w:rsidP="00F526AD">
            <w:pPr>
              <w:spacing w:after="120"/>
              <w:rPr>
                <w:rFonts w:ascii="Calibri Light" w:hAnsi="Calibri Light"/>
                <w:sz w:val="16"/>
                <w:szCs w:val="16"/>
                <w:lang w:val="en-US"/>
              </w:rPr>
            </w:pPr>
            <w:del w:id="14809" w:author="Ashan Senel Asmone" w:date="2016-03-21T11:03:00Z">
              <w:r w:rsidRPr="00F526AD" w:rsidDel="0046108D">
                <w:rPr>
                  <w:rFonts w:ascii="Calibri Light" w:hAnsi="Calibri Light"/>
                  <w:sz w:val="16"/>
                  <w:szCs w:val="16"/>
                  <w:lang w:val="en-US"/>
                </w:rPr>
                <w:delText>BS EN 480-2:1997-Admixtures for concrete, mortar and grout. Test methods. Determination of setting time</w:delText>
              </w:r>
            </w:del>
            <w:ins w:id="14810" w:author="Ashan Senel Asmone" w:date="2016-03-21T11:03:00Z">
              <w:r w:rsidR="0046108D">
                <w:rPr>
                  <w:rFonts w:ascii="Calibri Light" w:hAnsi="Calibri Light"/>
                  <w:sz w:val="16"/>
                  <w:szCs w:val="16"/>
                  <w:lang w:val="en-US"/>
                </w:rPr>
                <w:t>BS EN 480-2:2006 Admixtures for concrete, mortar and grout. Test methods. Determination of setting time</w:t>
              </w:r>
            </w:ins>
          </w:p>
          <w:p w14:paraId="4494BDB3" w14:textId="77777777" w:rsidR="00BC6D05" w:rsidRPr="00F526AD" w:rsidRDefault="00BC6D05" w:rsidP="00F526AD">
            <w:pPr>
              <w:spacing w:after="120"/>
              <w:rPr>
                <w:rFonts w:ascii="Calibri Light" w:hAnsi="Calibri Light"/>
                <w:sz w:val="16"/>
                <w:szCs w:val="16"/>
                <w:lang w:val="en-US"/>
              </w:rPr>
            </w:pPr>
            <w:del w:id="14811" w:author="Ashan Senel Asmone" w:date="2016-03-21T11:04:00Z">
              <w:r w:rsidRPr="00F526AD" w:rsidDel="0046108D">
                <w:rPr>
                  <w:rFonts w:ascii="Calibri Light" w:hAnsi="Calibri Light"/>
                  <w:sz w:val="16"/>
                  <w:szCs w:val="16"/>
                  <w:lang w:val="en-US"/>
                </w:rPr>
                <w:delText>BS EN 480-4:1997-Admixtures for concrete, mortar and grout. Test methods. Determination of bleeding of concrete</w:delText>
              </w:r>
            </w:del>
            <w:ins w:id="14812" w:author="Ashan Senel Asmone" w:date="2016-03-21T11:04:00Z">
              <w:r w:rsidR="0046108D">
                <w:rPr>
                  <w:rFonts w:ascii="Calibri Light" w:hAnsi="Calibri Light"/>
                  <w:sz w:val="16"/>
                  <w:szCs w:val="16"/>
                  <w:lang w:val="en-US"/>
                </w:rPr>
                <w:t>BS EN 480-4:2005 Admixtures for concrete, mortar and grout. Test methods. Determination of bleeding of concrete</w:t>
              </w:r>
            </w:ins>
          </w:p>
          <w:p w14:paraId="193E5A11" w14:textId="77777777" w:rsidR="00BC6D05" w:rsidRPr="00F526AD" w:rsidRDefault="00BC6D05" w:rsidP="00F526AD">
            <w:pPr>
              <w:spacing w:after="120"/>
              <w:rPr>
                <w:rFonts w:ascii="Calibri Light" w:hAnsi="Calibri Light"/>
                <w:sz w:val="16"/>
                <w:szCs w:val="16"/>
                <w:lang w:val="en-US"/>
              </w:rPr>
            </w:pPr>
            <w:del w:id="14813" w:author="Ashan Senel Asmone" w:date="2016-03-21T11:04:00Z">
              <w:r w:rsidRPr="00F526AD" w:rsidDel="0046108D">
                <w:rPr>
                  <w:rFonts w:ascii="Calibri Light" w:hAnsi="Calibri Light"/>
                  <w:sz w:val="16"/>
                  <w:szCs w:val="16"/>
                  <w:lang w:val="en-US"/>
                </w:rPr>
                <w:delText>BS EN 480-5:1997-Admixtures for concrete, mortar and grout. Test methods. Determination of capillary absorption</w:delText>
              </w:r>
            </w:del>
            <w:ins w:id="14814" w:author="Ashan Senel Asmone" w:date="2016-03-21T11:04:00Z">
              <w:r w:rsidR="0046108D">
                <w:rPr>
                  <w:rFonts w:ascii="Calibri Light" w:hAnsi="Calibri Light"/>
                  <w:sz w:val="16"/>
                  <w:szCs w:val="16"/>
                  <w:lang w:val="en-US"/>
                </w:rPr>
                <w:t>BS EN 480-5:2005 Admixtures for concrete, mortar and grout. Test methods. Determination of capillary absorption</w:t>
              </w:r>
            </w:ins>
          </w:p>
          <w:p w14:paraId="0811F015" w14:textId="77777777" w:rsidR="00BC6D05" w:rsidRPr="00F526AD" w:rsidRDefault="00BC6D05" w:rsidP="00F526AD">
            <w:pPr>
              <w:spacing w:after="120"/>
              <w:rPr>
                <w:rFonts w:ascii="Calibri Light" w:hAnsi="Calibri Light"/>
                <w:sz w:val="16"/>
                <w:szCs w:val="16"/>
                <w:lang w:val="en-US"/>
              </w:rPr>
            </w:pPr>
            <w:del w:id="14815" w:author="Ashan Senel Asmone" w:date="2016-03-21T11:04:00Z">
              <w:r w:rsidRPr="00F526AD" w:rsidDel="0046108D">
                <w:rPr>
                  <w:rFonts w:ascii="Calibri Light" w:hAnsi="Calibri Light"/>
                  <w:sz w:val="16"/>
                  <w:szCs w:val="16"/>
                  <w:lang w:val="en-US"/>
                </w:rPr>
                <w:delText>BS EN 480-6:1997-Admixtures for concrete, mortar and grout. Test methods. Infrared analysis</w:delText>
              </w:r>
            </w:del>
            <w:ins w:id="14816" w:author="Ashan Senel Asmone" w:date="2016-03-21T11:04:00Z">
              <w:r w:rsidR="0046108D">
                <w:rPr>
                  <w:rFonts w:ascii="Calibri Light" w:hAnsi="Calibri Light"/>
                  <w:sz w:val="16"/>
                  <w:szCs w:val="16"/>
                  <w:lang w:val="en-US"/>
                </w:rPr>
                <w:t>BS EN 480-6:2005 Admixtures for concrete, mortar and grout. Test methods. Infrared analysis</w:t>
              </w:r>
            </w:ins>
          </w:p>
          <w:p w14:paraId="3334080F" w14:textId="77777777" w:rsidR="00BC6D05" w:rsidRPr="00F526AD" w:rsidRDefault="00BC6D05" w:rsidP="00F526AD">
            <w:pPr>
              <w:spacing w:after="120"/>
              <w:rPr>
                <w:rFonts w:ascii="Calibri Light" w:hAnsi="Calibri Light"/>
                <w:sz w:val="16"/>
                <w:szCs w:val="16"/>
                <w:lang w:val="en-US"/>
              </w:rPr>
            </w:pPr>
            <w:del w:id="14817" w:author="Ashan Senel Asmone" w:date="2016-03-21T11:05:00Z">
              <w:r w:rsidRPr="00F526AD" w:rsidDel="0046108D">
                <w:rPr>
                  <w:rFonts w:ascii="Calibri Light" w:hAnsi="Calibri Light"/>
                  <w:sz w:val="16"/>
                  <w:szCs w:val="16"/>
                  <w:lang w:val="en-US"/>
                </w:rPr>
                <w:delText>BS EN 480-8:1997-Admixtures for concrete, mortar and grout. Test methods. Determination of the conventional dry material content</w:delText>
              </w:r>
            </w:del>
            <w:ins w:id="14818" w:author="Ashan Senel Asmone" w:date="2016-03-21T11:05:00Z">
              <w:r w:rsidR="0046108D">
                <w:rPr>
                  <w:rFonts w:ascii="Calibri Light" w:hAnsi="Calibri Light"/>
                  <w:sz w:val="16"/>
                  <w:szCs w:val="16"/>
                  <w:lang w:val="en-US"/>
                </w:rPr>
                <w:t>BS EN 480-8:2012 Admixtures for concrete, mortar and grout. Test methods. Determination of the conventional dry material content</w:t>
              </w:r>
            </w:ins>
          </w:p>
          <w:p w14:paraId="6E25E44A" w14:textId="77777777" w:rsidR="00BC6D05" w:rsidRPr="00F526AD" w:rsidRDefault="00BC6D05" w:rsidP="00F526AD">
            <w:pPr>
              <w:spacing w:after="120"/>
              <w:rPr>
                <w:rFonts w:ascii="Calibri Light" w:hAnsi="Calibri Light"/>
                <w:sz w:val="16"/>
                <w:szCs w:val="16"/>
                <w:lang w:val="en-US"/>
              </w:rPr>
            </w:pPr>
            <w:del w:id="14819" w:author="Ashan Senel Asmone" w:date="2016-03-21T11:05:00Z">
              <w:r w:rsidRPr="00F526AD" w:rsidDel="0046108D">
                <w:rPr>
                  <w:rFonts w:ascii="Calibri Light" w:hAnsi="Calibri Light"/>
                  <w:sz w:val="16"/>
                  <w:szCs w:val="16"/>
                  <w:lang w:val="en-US"/>
                </w:rPr>
                <w:delText>BS EN 480-10:1997-Admixtures for concrete, mortar and grout. Test methods. Determination of water soluble chloride content</w:delText>
              </w:r>
            </w:del>
            <w:ins w:id="14820" w:author="Ashan Senel Asmone" w:date="2016-03-21T11:05:00Z">
              <w:r w:rsidR="0046108D">
                <w:rPr>
                  <w:rFonts w:ascii="Calibri Light" w:hAnsi="Calibri Light"/>
                  <w:sz w:val="16"/>
                  <w:szCs w:val="16"/>
                  <w:lang w:val="en-US"/>
                </w:rPr>
                <w:t>BS EN 480-10:2009 Admixtures for concrete, mortar and grout. Test methods. Determination of water soluble chloride content</w:t>
              </w:r>
            </w:ins>
          </w:p>
          <w:p w14:paraId="3EB3D79B"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BS EN 480-11:1999-Admixtures for concrete, mortar and grout. Test methods. Determination of air void characteristics inhardened concrete</w:t>
            </w:r>
          </w:p>
          <w:p w14:paraId="14631E5E" w14:textId="77777777" w:rsidR="00BC6D05" w:rsidRPr="00F526AD" w:rsidRDefault="00BC6D05" w:rsidP="00F526AD">
            <w:pPr>
              <w:spacing w:after="120"/>
              <w:rPr>
                <w:rFonts w:ascii="Calibri Light" w:hAnsi="Calibri Light"/>
                <w:sz w:val="16"/>
                <w:szCs w:val="16"/>
                <w:lang w:val="en-US"/>
              </w:rPr>
            </w:pPr>
            <w:del w:id="14821" w:author="Ashan Senel Asmone" w:date="2016-03-21T11:06:00Z">
              <w:r w:rsidRPr="00F526AD" w:rsidDel="0046108D">
                <w:rPr>
                  <w:rFonts w:ascii="Calibri Light" w:hAnsi="Calibri Light"/>
                  <w:sz w:val="16"/>
                  <w:szCs w:val="16"/>
                  <w:lang w:val="en-US"/>
                </w:rPr>
                <w:delText>BS EN 480-12:1998-Admixtures for concrete, mortar and grout. Test methods. Determination of the alkali content of admixtures</w:delText>
              </w:r>
            </w:del>
            <w:ins w:id="14822" w:author="Ashan Senel Asmone" w:date="2016-03-21T11:06:00Z">
              <w:r w:rsidR="0046108D">
                <w:rPr>
                  <w:rFonts w:ascii="Calibri Light" w:hAnsi="Calibri Light"/>
                  <w:sz w:val="16"/>
                  <w:szCs w:val="16"/>
                  <w:lang w:val="en-US"/>
                </w:rPr>
                <w:t>BS EN 480-12:2005 Admixtures for concrete, mortar and grout. Test methods. Determination of the alkali content of admixtures</w:t>
              </w:r>
            </w:ins>
            <w:r w:rsidRPr="00F526AD">
              <w:rPr>
                <w:rFonts w:ascii="Calibri Light" w:hAnsi="Calibri Light"/>
                <w:sz w:val="16"/>
                <w:szCs w:val="16"/>
                <w:lang w:val="en-US"/>
              </w:rPr>
              <w:t> </w:t>
            </w:r>
          </w:p>
          <w:p w14:paraId="3990B372"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BS EN 934-2:2001-Admixtures for concrete, mortar and grout. Concrete admixtures. Definitions, requirements, conformity,marking and labelling</w:t>
            </w:r>
          </w:p>
          <w:p w14:paraId="7F40F833" w14:textId="77777777" w:rsidR="00BC6D05" w:rsidRPr="00F526AD" w:rsidRDefault="00BC6D05" w:rsidP="00F526AD">
            <w:pPr>
              <w:spacing w:after="120"/>
              <w:rPr>
                <w:rFonts w:ascii="Calibri Light" w:hAnsi="Calibri Light"/>
                <w:sz w:val="16"/>
                <w:szCs w:val="16"/>
                <w:lang w:val="en-US"/>
              </w:rPr>
            </w:pPr>
            <w:del w:id="14823" w:author="Ashan Senel Asmone" w:date="2016-03-21T11:06:00Z">
              <w:r w:rsidRPr="00F526AD" w:rsidDel="0046108D">
                <w:rPr>
                  <w:rFonts w:ascii="Calibri Light" w:hAnsi="Calibri Light"/>
                  <w:sz w:val="16"/>
                  <w:szCs w:val="16"/>
                  <w:lang w:val="en-US"/>
                </w:rPr>
                <w:delText>BS EN 934-6:2001-Admixtures for concrete, mortar and grout. Sampling, conformity control and evaluation of conformity</w:delText>
              </w:r>
            </w:del>
            <w:ins w:id="14824" w:author="Ashan Senel Asmone" w:date="2016-03-21T11:06:00Z">
              <w:del w:id="14825" w:author="Jing Kai Toh" w:date="2016-05-12T17:04:00Z">
                <w:r w:rsidR="0046108D" w:rsidDel="0010274C">
                  <w:rPr>
                    <w:rFonts w:ascii="Calibri Light" w:hAnsi="Calibri Light"/>
                    <w:sz w:val="16"/>
                    <w:szCs w:val="16"/>
                    <w:lang w:val="en-US"/>
                  </w:rPr>
                  <w:delText>BS EN 934-6:2001 Admixtures for concrete, mortar and grout. Sampling, conformity control and evaluation of conformity</w:delText>
                </w:r>
              </w:del>
            </w:ins>
            <w:ins w:id="14826"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p>
          <w:p w14:paraId="7A7EA9EB"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BS 8000:Part 9: 1989- Workmanship on building sites- Code of practice for cement/ sand floor screeds and concrete floortoppings</w:t>
            </w:r>
          </w:p>
          <w:p w14:paraId="6849A410"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6C27F837" w14:textId="77777777" w:rsidR="00BC6D05" w:rsidRPr="00F526AD" w:rsidRDefault="00BC6D05" w:rsidP="00F526AD">
            <w:pPr>
              <w:spacing w:after="120"/>
              <w:rPr>
                <w:rFonts w:ascii="Calibri Light" w:hAnsi="Calibri Light"/>
                <w:sz w:val="16"/>
                <w:szCs w:val="16"/>
                <w:lang w:val="en-US"/>
              </w:rPr>
            </w:pPr>
            <w:del w:id="14827" w:author="Ashan Asmone" w:date="2016-03-31T14:42:00Z">
              <w:r w:rsidRPr="00F526AD" w:rsidDel="00A93E31">
                <w:rPr>
                  <w:rFonts w:ascii="Calibri Light" w:hAnsi="Calibri Light"/>
                  <w:sz w:val="16"/>
                  <w:szCs w:val="16"/>
                  <w:lang w:val="en-US"/>
                </w:rPr>
                <w:delText>BS 8000-Part4:1989- Workmanship on building sites. Code of practice for waterproofing</w:delText>
              </w:r>
            </w:del>
            <w:ins w:id="14828" w:author="Ashan Asmone" w:date="2016-03-31T14:42:00Z">
              <w:r w:rsidR="00A93E31">
                <w:rPr>
                  <w:rFonts w:ascii="Calibri Light" w:hAnsi="Calibri Light"/>
                  <w:sz w:val="16"/>
                  <w:szCs w:val="16"/>
                  <w:lang w:val="en-US"/>
                </w:rPr>
                <w:t>BS 8000-0:2014 Workmanship on construction sites. Introduction and general principles</w:t>
              </w:r>
            </w:ins>
          </w:p>
          <w:p w14:paraId="546A403A" w14:textId="77777777" w:rsidR="00401C5E" w:rsidRPr="004F3C8C" w:rsidRDefault="00401C5E" w:rsidP="00F526AD">
            <w:pPr>
              <w:spacing w:after="120"/>
              <w:rPr>
                <w:rFonts w:ascii="Calibri Light" w:hAnsi="Calibri Light"/>
                <w:sz w:val="16"/>
                <w:szCs w:val="16"/>
                <w:lang w:val="en-US"/>
              </w:rPr>
            </w:pPr>
          </w:p>
        </w:tc>
      </w:tr>
      <w:tr w:rsidR="00401C5E" w:rsidRPr="004F3C8C" w14:paraId="3F94C925" w14:textId="77777777" w:rsidTr="00401C5E">
        <w:tc>
          <w:tcPr>
            <w:tcW w:w="685" w:type="dxa"/>
          </w:tcPr>
          <w:p w14:paraId="2072788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6287AAE3"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09B3B55D"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C33: 2001a-Standard Specification for Concrete Aggregates </w:t>
            </w:r>
          </w:p>
          <w:p w14:paraId="4E415DAB"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C87: 1983(1995)e1-Standard Test Method for Effect of Organic Impurities in Fine Aggregate on Strength of Mortar </w:t>
            </w:r>
          </w:p>
          <w:p w14:paraId="3CB33B65" w14:textId="77777777" w:rsidR="00BC6D05" w:rsidRPr="00F526AD" w:rsidRDefault="00BC6D05" w:rsidP="00F526AD">
            <w:pPr>
              <w:spacing w:after="120"/>
              <w:rPr>
                <w:rFonts w:ascii="Calibri Light" w:hAnsi="Calibri Light"/>
                <w:sz w:val="16"/>
                <w:szCs w:val="16"/>
                <w:lang w:val="en-US"/>
              </w:rPr>
            </w:pPr>
            <w:del w:id="14829" w:author="Ashan Senel Asmone" w:date="2016-03-21T11:18:00Z">
              <w:r w:rsidRPr="00F526AD" w:rsidDel="00ED4BC6">
                <w:rPr>
                  <w:rFonts w:ascii="Calibri Light" w:hAnsi="Calibri Light"/>
                  <w:sz w:val="16"/>
                  <w:szCs w:val="16"/>
                  <w:lang w:val="en-US"/>
                </w:rPr>
                <w:delText>C94/C94M-00e2- Standard Specification for Ready-Mixed Concrete</w:delText>
              </w:r>
            </w:del>
            <w:ins w:id="14830" w:author="Ashan Senel Asmone" w:date="2016-03-21T11:18:00Z">
              <w:r w:rsidR="00ED4BC6">
                <w:rPr>
                  <w:rFonts w:ascii="Calibri Light" w:hAnsi="Calibri Light"/>
                  <w:sz w:val="16"/>
                  <w:szCs w:val="16"/>
                  <w:lang w:val="en-US"/>
                </w:rPr>
                <w:t>ASTM C94 / C94M - 15b Standard Specification for Ready-Mixed Concrete</w:t>
              </w:r>
            </w:ins>
          </w:p>
          <w:p w14:paraId="42FA561A"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C109/C109M: 2001-Standard Test Method for Compressive Strength of Hydraulic Cement Mortars (Using 2-in. or [50-mm] Cube Specimens)</w:t>
            </w:r>
          </w:p>
          <w:p w14:paraId="18C5F711"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C115: 1996a-Standard Test Method for Fineness of Portland Cement by the Turbidimeter </w:t>
            </w:r>
          </w:p>
          <w:p w14:paraId="7DA415EC"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C125: 2000ae1-Standard Terminology Relating to Concrete and Concrete Aggregates </w:t>
            </w:r>
          </w:p>
          <w:p w14:paraId="1AE9FB45"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C136-01- Standard Test Method for Sieve Analysis of Fine and Coarse Aggregates</w:t>
            </w:r>
          </w:p>
          <w:p w14:paraId="1D593559"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C150: 2000-Standard Specification for Portland Cement</w:t>
            </w:r>
          </w:p>
          <w:p w14:paraId="0260626A"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C295: 1998-Standard Guide for Petrographic Examination of Aggregates for Concrete </w:t>
            </w:r>
          </w:p>
          <w:p w14:paraId="46AC3022"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C305: 1999-Practice for Mechanical Mixing of Hydraulic Cement Pastes and Mortars of Plastic Consistency </w:t>
            </w:r>
          </w:p>
          <w:p w14:paraId="56BF67F6"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C348: 1997-Standard Test Method for Flexural Strength of Hydraulic-Cement Mortars</w:t>
            </w:r>
          </w:p>
          <w:p w14:paraId="08043085"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C349: 1997-Standard Test Method for Compressive Strength of Hydraulic-Cement Mortars (Using Portions of PrismsBroken in Flexure)</w:t>
            </w:r>
          </w:p>
          <w:p w14:paraId="23C6243A"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C452: 1995-Standard Test Method for Potential Expansion of Portland-Cement Mortars Exposed to Sulfate </w:t>
            </w:r>
          </w:p>
          <w:p w14:paraId="03688A9C"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C490: 2000a-Standard Practice for Use of Apparatus for the Determination of Length Change of Hardened Cement Paste,Mortar, and Concrete</w:t>
            </w:r>
          </w:p>
          <w:p w14:paraId="5C9A255D"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C494/ 494M: 2000-Specification for Chemical Admixtures for Concrete</w:t>
            </w:r>
          </w:p>
          <w:p w14:paraId="20983E73" w14:textId="77777777" w:rsidR="00BC6D05" w:rsidRPr="00F526AD" w:rsidRDefault="00BC6D05" w:rsidP="00F526AD">
            <w:pPr>
              <w:spacing w:after="120"/>
              <w:rPr>
                <w:rFonts w:ascii="Calibri Light" w:hAnsi="Calibri Light"/>
                <w:sz w:val="16"/>
                <w:szCs w:val="16"/>
                <w:lang w:val="en-US"/>
              </w:rPr>
            </w:pPr>
            <w:del w:id="14831" w:author="Jing Kai Toh" w:date="2016-05-12T10:32:00Z">
              <w:r w:rsidRPr="00F526AD" w:rsidDel="002030ED">
                <w:rPr>
                  <w:rFonts w:ascii="Calibri Light" w:hAnsi="Calibri Light"/>
                  <w:sz w:val="16"/>
                  <w:szCs w:val="16"/>
                  <w:lang w:val="en-US"/>
                </w:rPr>
                <w:delText>C597-97 Standard Test Method for Pulse Velocity</w:delText>
              </w:r>
            </w:del>
            <w:ins w:id="14832" w:author="Jing Kai Toh" w:date="2016-05-12T10:32:00Z">
              <w:r w:rsidR="002030ED">
                <w:rPr>
                  <w:rFonts w:ascii="Calibri Light" w:hAnsi="Calibri Light"/>
                  <w:sz w:val="16"/>
                  <w:szCs w:val="16"/>
                  <w:lang w:val="en-US"/>
                </w:rPr>
                <w:t>ASTM C597 - 09 Standard Test Method for Pulse Velocity Through Concrete</w:t>
              </w:r>
            </w:ins>
          </w:p>
          <w:p w14:paraId="0BA07734" w14:textId="77777777" w:rsidR="00BC6D05" w:rsidRPr="00F526AD" w:rsidRDefault="00BC6D05" w:rsidP="00F526AD">
            <w:pPr>
              <w:spacing w:after="120"/>
              <w:rPr>
                <w:rFonts w:ascii="Calibri Light" w:hAnsi="Calibri Light"/>
                <w:sz w:val="16"/>
                <w:szCs w:val="16"/>
                <w:lang w:val="en-US"/>
              </w:rPr>
            </w:pPr>
            <w:del w:id="14833" w:author="Jing Kai Toh" w:date="2016-05-12T10:30:00Z">
              <w:r w:rsidRPr="00F526AD" w:rsidDel="002030ED">
                <w:rPr>
                  <w:rFonts w:ascii="Calibri Light" w:hAnsi="Calibri Light"/>
                  <w:sz w:val="16"/>
                  <w:szCs w:val="16"/>
                  <w:lang w:val="en-US"/>
                </w:rPr>
                <w:delText>C642-97 Standard Test Method for Density, Absorption and Voids in Hardened Concrete</w:delText>
              </w:r>
            </w:del>
            <w:ins w:id="14834" w:author="Jing Kai Toh" w:date="2016-05-12T10:30:00Z">
              <w:r w:rsidR="002030ED">
                <w:rPr>
                  <w:rFonts w:ascii="Calibri Light" w:hAnsi="Calibri Light"/>
                  <w:sz w:val="16"/>
                  <w:szCs w:val="16"/>
                  <w:lang w:val="en-US"/>
                </w:rPr>
                <w:t>ASTM C642 - 13 Standard Test Method for Density, Absorption, and Voids in Hardened Concrete</w:t>
              </w:r>
            </w:ins>
          </w:p>
          <w:p w14:paraId="2609CCED"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C778: 2000-Standard Specification for Standard Sand </w:t>
            </w:r>
          </w:p>
          <w:p w14:paraId="61075B11" w14:textId="77777777" w:rsidR="00BC6D05" w:rsidRPr="00F526AD" w:rsidRDefault="00BC6D05" w:rsidP="00F526AD">
            <w:pPr>
              <w:spacing w:after="120"/>
              <w:rPr>
                <w:rFonts w:ascii="Calibri Light" w:hAnsi="Calibri Light"/>
                <w:sz w:val="16"/>
                <w:szCs w:val="16"/>
                <w:lang w:val="en-US"/>
              </w:rPr>
            </w:pPr>
            <w:del w:id="14835" w:author="Jing Kai Toh" w:date="2016-05-12T10:28:00Z">
              <w:r w:rsidRPr="00F526AD" w:rsidDel="002030ED">
                <w:rPr>
                  <w:rFonts w:ascii="Calibri Light" w:hAnsi="Calibri Light"/>
                  <w:sz w:val="16"/>
                  <w:szCs w:val="16"/>
                  <w:lang w:val="en-US"/>
                </w:rPr>
                <w:delText>C805-97 Standard Test Method for Rebound Number of Hardened Concrete</w:delText>
              </w:r>
            </w:del>
            <w:ins w:id="14836" w:author="Jing Kai Toh" w:date="2016-05-12T10:28:00Z">
              <w:r w:rsidR="002030ED">
                <w:rPr>
                  <w:rFonts w:ascii="Calibri Light" w:hAnsi="Calibri Light"/>
                  <w:sz w:val="16"/>
                  <w:szCs w:val="16"/>
                  <w:lang w:val="en-US"/>
                </w:rPr>
                <w:t>ASTM C805 / C805M - 13a Standard Test Method for Rebound Number of Hardened Concrete</w:t>
              </w:r>
            </w:ins>
          </w:p>
          <w:p w14:paraId="723D7324"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C1038: 2001-Standard Test Method for Expansion of Hydraulic Cement Mortar Bars Stored in Water</w:t>
            </w:r>
          </w:p>
          <w:p w14:paraId="3A770F5C"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049509D4" w14:textId="77777777" w:rsidR="00BC6D05" w:rsidRPr="00F526AD" w:rsidRDefault="00BC6D05" w:rsidP="00F526AD">
            <w:pPr>
              <w:spacing w:after="120"/>
              <w:rPr>
                <w:rFonts w:ascii="Calibri Light" w:hAnsi="Calibri Light"/>
                <w:sz w:val="16"/>
                <w:szCs w:val="16"/>
                <w:lang w:val="en-US"/>
              </w:rPr>
            </w:pPr>
            <w:del w:id="14837" w:author="Jing Kai Toh" w:date="2016-05-12T10:25:00Z">
              <w:r w:rsidRPr="00F526AD" w:rsidDel="008E751D">
                <w:rPr>
                  <w:rFonts w:ascii="Calibri Light" w:hAnsi="Calibri Light"/>
                  <w:sz w:val="16"/>
                  <w:szCs w:val="16"/>
                  <w:lang w:val="en-US"/>
                </w:rPr>
                <w:delText>D5295-00-Standard Guide for Preparation of Concrete Surfaces for Adhered (Bonded) Membrane Waterproofing Systems</w:delText>
              </w:r>
            </w:del>
            <w:ins w:id="14838"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64A6AF7A" w14:textId="77777777" w:rsidR="00BC6D05" w:rsidRPr="00F526AD" w:rsidRDefault="00BC6D05" w:rsidP="00F526AD">
            <w:pPr>
              <w:spacing w:after="120"/>
              <w:rPr>
                <w:rFonts w:ascii="Calibri Light" w:hAnsi="Calibri Light"/>
                <w:sz w:val="16"/>
                <w:szCs w:val="16"/>
                <w:lang w:val="en-US"/>
              </w:rPr>
            </w:pPr>
            <w:del w:id="14839" w:author="Jing Kai Toh" w:date="2016-05-12T10:26:00Z">
              <w:r w:rsidRPr="00F526AD" w:rsidDel="008E751D">
                <w:rPr>
                  <w:rFonts w:ascii="Calibri Light" w:hAnsi="Calibri Light"/>
                  <w:sz w:val="16"/>
                  <w:szCs w:val="16"/>
                  <w:lang w:val="en-US"/>
                </w:rPr>
                <w:delText>D5957-98- Standard Guide for Flood Testing Horizontal Waterproofing Installations</w:delText>
              </w:r>
            </w:del>
            <w:ins w:id="14840" w:author="Jing Kai Toh" w:date="2016-05-12T10:26:00Z">
              <w:r w:rsidR="008E751D">
                <w:rPr>
                  <w:rFonts w:ascii="Calibri Light" w:hAnsi="Calibri Light"/>
                  <w:sz w:val="16"/>
                  <w:szCs w:val="16"/>
                  <w:lang w:val="en-US"/>
                </w:rPr>
                <w:t>ASTM D5957 - 98(2013) Standard Guide for Flood Testing Horizontal Waterproofing Installations</w:t>
              </w:r>
            </w:ins>
            <w:r w:rsidRPr="00F526AD">
              <w:rPr>
                <w:rFonts w:ascii="Calibri Light" w:hAnsi="Calibri Light"/>
                <w:sz w:val="16"/>
                <w:szCs w:val="16"/>
                <w:lang w:val="en-US"/>
              </w:rPr>
              <w:t> </w:t>
            </w:r>
          </w:p>
          <w:p w14:paraId="69A6D4A1" w14:textId="77777777" w:rsidR="00BC6D05" w:rsidRPr="00F526AD" w:rsidRDefault="00BC6D05" w:rsidP="00F526AD">
            <w:pPr>
              <w:spacing w:after="120"/>
              <w:rPr>
                <w:rFonts w:ascii="Calibri Light" w:hAnsi="Calibri Light"/>
                <w:sz w:val="16"/>
                <w:szCs w:val="16"/>
                <w:lang w:val="en-US"/>
              </w:rPr>
            </w:pPr>
            <w:del w:id="14841" w:author="Jing Kai Toh" w:date="2016-05-12T10:23:00Z">
              <w:r w:rsidRPr="00F526AD" w:rsidDel="008E751D">
                <w:rPr>
                  <w:rFonts w:ascii="Calibri Light" w:hAnsi="Calibri Light"/>
                  <w:sz w:val="16"/>
                  <w:szCs w:val="16"/>
                  <w:lang w:val="en-US"/>
                </w:rPr>
                <w:delText>D6135-97-Standard Practice for Application of Self-Adhering Modified Bituminous Waterproofing</w:delText>
              </w:r>
            </w:del>
            <w:ins w:id="14842"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40380140" w14:textId="77777777" w:rsidR="00401C5E" w:rsidRPr="00F526AD" w:rsidRDefault="00401C5E" w:rsidP="00F526AD">
            <w:pPr>
              <w:spacing w:after="120"/>
              <w:rPr>
                <w:rFonts w:ascii="Calibri Light" w:hAnsi="Calibri Light"/>
                <w:sz w:val="16"/>
                <w:szCs w:val="16"/>
                <w:lang w:val="en-US"/>
              </w:rPr>
            </w:pPr>
          </w:p>
        </w:tc>
      </w:tr>
      <w:tr w:rsidR="00401C5E" w:rsidRPr="004F3C8C" w14:paraId="2512E199" w14:textId="77777777" w:rsidTr="00401C5E">
        <w:tc>
          <w:tcPr>
            <w:tcW w:w="685" w:type="dxa"/>
          </w:tcPr>
          <w:p w14:paraId="49F5629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65D30B26"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6C5F8CAA" w14:textId="77777777" w:rsidR="00BC6D05" w:rsidRPr="00F526AD" w:rsidRDefault="00BC6D05" w:rsidP="00F526AD">
            <w:pPr>
              <w:spacing w:after="120"/>
              <w:rPr>
                <w:rFonts w:ascii="Calibri Light" w:hAnsi="Calibri Light"/>
                <w:sz w:val="16"/>
                <w:szCs w:val="16"/>
                <w:lang w:val="en-US"/>
              </w:rPr>
            </w:pPr>
            <w:del w:id="14843" w:author="Jing Kai Toh" w:date="2016-05-12T09:52:00Z">
              <w:r w:rsidRPr="00F526AD" w:rsidDel="008E751D">
                <w:rPr>
                  <w:rFonts w:ascii="Calibri Light" w:hAnsi="Calibri Light"/>
                  <w:sz w:val="16"/>
                  <w:szCs w:val="16"/>
                  <w:lang w:val="en-US"/>
                </w:rPr>
                <w:delText>AS 1012.1 to 21 : Methods of testing concrete</w:delText>
              </w:r>
            </w:del>
            <w:ins w:id="14844" w:author="Jing Kai Toh" w:date="2016-05-12T09:52:00Z">
              <w:r w:rsidR="008E751D">
                <w:rPr>
                  <w:rFonts w:ascii="Calibri Light" w:hAnsi="Calibri Light"/>
                  <w:sz w:val="16"/>
                  <w:szCs w:val="16"/>
                  <w:lang w:val="en-US"/>
                </w:rPr>
                <w:t>AS 1012.1:2014 Methods of testing concrete - Sampling of concrete</w:t>
              </w:r>
            </w:ins>
            <w:r w:rsidRPr="00F526AD">
              <w:rPr>
                <w:rFonts w:ascii="Calibri Light" w:hAnsi="Calibri Light"/>
                <w:sz w:val="16"/>
                <w:szCs w:val="16"/>
                <w:lang w:val="en-US"/>
              </w:rPr>
              <w:t> </w:t>
            </w:r>
            <w:r w:rsidRPr="00F526AD">
              <w:rPr>
                <w:rFonts w:ascii="Calibri Light" w:hAnsi="Calibri Light"/>
                <w:sz w:val="16"/>
                <w:szCs w:val="16"/>
                <w:lang w:val="en-US"/>
              </w:rPr>
              <w:br/>
            </w:r>
            <w:r w:rsidRPr="00F526AD">
              <w:rPr>
                <w:rFonts w:ascii="Calibri Light" w:hAnsi="Calibri Light"/>
                <w:sz w:val="16"/>
                <w:szCs w:val="16"/>
                <w:lang w:val="en-US"/>
              </w:rPr>
              <w:br/>
              <w:t>AS 1012.10-2000 : Methods of testing concrete - Determination of indirect tensile strength of concrete cylinders (Brasil or splitting test) </w:t>
            </w:r>
            <w:r w:rsidRPr="00F526AD">
              <w:rPr>
                <w:rFonts w:ascii="Calibri Light" w:hAnsi="Calibri Light"/>
                <w:sz w:val="16"/>
                <w:szCs w:val="16"/>
                <w:lang w:val="en-US"/>
              </w:rPr>
              <w:br/>
            </w:r>
            <w:r w:rsidRPr="00F526AD">
              <w:rPr>
                <w:rFonts w:ascii="Calibri Light" w:hAnsi="Calibri Light"/>
                <w:sz w:val="16"/>
                <w:szCs w:val="16"/>
                <w:lang w:val="en-US"/>
              </w:rPr>
              <w:br/>
              <w:t>AS 1012.18-1996 : Methods of testing concrete - Determination of setting time of fresh concrete, mortar and grout by penetration resistance </w:t>
            </w:r>
            <w:r w:rsidRPr="00F526AD">
              <w:rPr>
                <w:rFonts w:ascii="Calibri Light" w:hAnsi="Calibri Light"/>
                <w:sz w:val="16"/>
                <w:szCs w:val="16"/>
                <w:lang w:val="en-US"/>
              </w:rPr>
              <w:br/>
            </w:r>
            <w:r w:rsidRPr="00F526AD">
              <w:rPr>
                <w:rFonts w:ascii="Calibri Light" w:hAnsi="Calibri Light"/>
                <w:sz w:val="16"/>
                <w:szCs w:val="16"/>
                <w:lang w:val="en-US"/>
              </w:rPr>
              <w:br/>
            </w:r>
            <w:del w:id="14845" w:author="Jing Kai Toh" w:date="2016-05-12T09:50:00Z">
              <w:r w:rsidRPr="00F526AD" w:rsidDel="008E751D">
                <w:rPr>
                  <w:rFonts w:ascii="Calibri Light" w:hAnsi="Calibri Light"/>
                  <w:sz w:val="16"/>
                  <w:szCs w:val="16"/>
                  <w:lang w:val="en-US"/>
                </w:rPr>
                <w:delText>AS 1379-1997/Amdt 1-2000 : Specification and supply of concrete</w:delText>
              </w:r>
            </w:del>
            <w:ins w:id="14846" w:author="Jing Kai Toh" w:date="2016-05-12T12:09:00Z">
              <w:r w:rsidR="00F8310E">
                <w:rPr>
                  <w:rFonts w:ascii="Calibri Light" w:hAnsi="Calibri Light"/>
                  <w:sz w:val="16"/>
                  <w:szCs w:val="16"/>
                  <w:lang w:val="en-US"/>
                </w:rPr>
                <w:t>concreteAS 1379-2007/Amdt 1-2009 Specification and supply of concrete - AS 1379-2007/Amdt 2-2015 Specification and supply of concrete</w:t>
              </w:r>
            </w:ins>
            <w:r w:rsidRPr="00F526AD">
              <w:rPr>
                <w:rFonts w:ascii="Calibri Light" w:hAnsi="Calibri Light"/>
                <w:sz w:val="16"/>
                <w:szCs w:val="16"/>
                <w:lang w:val="en-US"/>
              </w:rPr>
              <w:br/>
            </w:r>
            <w:r w:rsidRPr="00F526AD">
              <w:rPr>
                <w:rFonts w:ascii="Calibri Light" w:hAnsi="Calibri Light"/>
                <w:sz w:val="16"/>
                <w:szCs w:val="16"/>
                <w:lang w:val="en-US"/>
              </w:rPr>
              <w:br/>
            </w:r>
            <w:del w:id="14847" w:author="Jing Kai Toh" w:date="2016-05-12T09:30:00Z">
              <w:r w:rsidRPr="00F526AD" w:rsidDel="00907667">
                <w:rPr>
                  <w:rFonts w:ascii="Calibri Light" w:hAnsi="Calibri Light"/>
                  <w:sz w:val="16"/>
                  <w:szCs w:val="16"/>
                  <w:lang w:val="en-US"/>
                </w:rPr>
                <w:delText>AS 1478.1-2000 : Chemical admixtures for concrete, mortar and grout - Admixtures for concrete</w:delText>
              </w:r>
            </w:del>
            <w:ins w:id="14848" w:author="Jing Kai Toh" w:date="2016-05-12T09:30:00Z">
              <w:r w:rsidR="00907667">
                <w:rPr>
                  <w:rFonts w:ascii="Calibri Light" w:hAnsi="Calibri Light"/>
                  <w:sz w:val="16"/>
                  <w:szCs w:val="16"/>
                  <w:lang w:val="en-US"/>
                </w:rPr>
                <w:t>AS 1478.1-2000 Chemical admixtures for concrete, mortar and grout - Admixtures for concrete</w:t>
              </w:r>
            </w:ins>
            <w:r w:rsidRPr="00F526AD">
              <w:rPr>
                <w:rFonts w:ascii="Calibri Light" w:hAnsi="Calibri Light"/>
                <w:sz w:val="16"/>
                <w:szCs w:val="16"/>
                <w:lang w:val="en-US"/>
              </w:rPr>
              <w:t> </w:t>
            </w:r>
          </w:p>
          <w:p w14:paraId="28A44A20"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AS 2072-1977 : Methods for the sampling of expanding admixtures for concrete, mortar and grout </w:t>
            </w:r>
          </w:p>
          <w:p w14:paraId="41BC648C"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AS 2073-1977 : Methods for the testing of expanding admixtures for concrete, mortar and grout</w:t>
            </w:r>
          </w:p>
          <w:p w14:paraId="736A2E2A"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AS 2350.12-1995 : Methods of testing portland and blended cements - Preparation of a standard mortar and moulding of specimens </w:t>
            </w:r>
          </w:p>
          <w:p w14:paraId="4B7A0342"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AS 2350.13-1995 : Methods of testing portland and blended cements - Determination of drying shrinkage of portland and blended cement mortars </w:t>
            </w:r>
          </w:p>
          <w:p w14:paraId="22DBDA83"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AS 2350.13-1995/Amdt 1-1997 : Methods of testing portland and blended cements - Determination of drying shrinkage of portland and blended cement mortars </w:t>
            </w:r>
          </w:p>
          <w:p w14:paraId="675A9DC4"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AS 2350.14-1996 : Methods of testing portland and blended cements - Length change of portland and blended cement mortars exposed to a sulfate solution </w:t>
            </w:r>
          </w:p>
          <w:p w14:paraId="1A6361AA" w14:textId="77777777" w:rsidR="00BC6D05" w:rsidRPr="00F526AD" w:rsidRDefault="00BC6D05" w:rsidP="00F526AD">
            <w:pPr>
              <w:spacing w:after="120"/>
              <w:rPr>
                <w:rFonts w:ascii="Calibri Light" w:hAnsi="Calibri Light"/>
                <w:sz w:val="16"/>
                <w:szCs w:val="16"/>
                <w:lang w:val="en-US"/>
              </w:rPr>
            </w:pPr>
            <w:del w:id="14849" w:author="Jing Kai Toh" w:date="2016-05-11T18:03:00Z">
              <w:r w:rsidRPr="00F526AD" w:rsidDel="00945062">
                <w:rPr>
                  <w:rFonts w:ascii="Calibri Light" w:hAnsi="Calibri Light"/>
                  <w:sz w:val="16"/>
                  <w:szCs w:val="16"/>
                  <w:lang w:val="en-US"/>
                </w:rPr>
                <w:delText>AS 2550.15-1994 : Cranes - Safe use - Concrete placing equipment</w:delText>
              </w:r>
            </w:del>
            <w:ins w:id="14850" w:author="Jing Kai Toh" w:date="2016-05-11T18:03:00Z">
              <w:r w:rsidR="00945062">
                <w:rPr>
                  <w:rFonts w:ascii="Calibri Light" w:hAnsi="Calibri Light"/>
                  <w:sz w:val="16"/>
                  <w:szCs w:val="16"/>
                  <w:lang w:val="en-US"/>
                </w:rPr>
                <w:t>AS 2550.15-1994 Cranes - Safe use - Concrete placing equipment</w:t>
              </w:r>
            </w:ins>
          </w:p>
          <w:p w14:paraId="71A67B17" w14:textId="77777777" w:rsidR="00BC6D05" w:rsidRPr="00F526AD" w:rsidRDefault="00BC6D05" w:rsidP="00F526AD">
            <w:pPr>
              <w:spacing w:after="120"/>
              <w:rPr>
                <w:rFonts w:ascii="Calibri Light" w:hAnsi="Calibri Light"/>
                <w:sz w:val="16"/>
                <w:szCs w:val="16"/>
                <w:lang w:val="en-US"/>
              </w:rPr>
            </w:pPr>
            <w:del w:id="14851" w:author="Jing Kai Toh" w:date="2016-05-11T18:02:00Z">
              <w:r w:rsidRPr="00F526AD" w:rsidDel="00945062">
                <w:rPr>
                  <w:rFonts w:ascii="Calibri Light" w:hAnsi="Calibri Light"/>
                  <w:sz w:val="16"/>
                  <w:szCs w:val="16"/>
                  <w:lang w:val="en-US"/>
                </w:rPr>
                <w:delText>AS 3600-2001 : Concrete structures</w:delText>
              </w:r>
            </w:del>
            <w:ins w:id="14852" w:author="Jing Kai Toh" w:date="2016-05-11T18:02:00Z">
              <w:r w:rsidR="00945062">
                <w:rPr>
                  <w:rFonts w:ascii="Calibri Light" w:hAnsi="Calibri Light"/>
                  <w:sz w:val="16"/>
                  <w:szCs w:val="16"/>
                  <w:lang w:val="en-US"/>
                </w:rPr>
                <w:t>AS 3600-2009 Concrete structures</w:t>
              </w:r>
            </w:ins>
          </w:p>
          <w:p w14:paraId="1ACD145F" w14:textId="77777777" w:rsidR="00BC6D05" w:rsidRPr="00F526AD" w:rsidRDefault="00BC6D05" w:rsidP="00F526AD">
            <w:pPr>
              <w:spacing w:after="120"/>
              <w:rPr>
                <w:rFonts w:ascii="Calibri Light" w:hAnsi="Calibri Light"/>
                <w:sz w:val="16"/>
                <w:szCs w:val="16"/>
                <w:lang w:val="en-US"/>
              </w:rPr>
            </w:pPr>
            <w:del w:id="14853" w:author="Jing Kai Toh" w:date="2016-05-11T18:00:00Z">
              <w:r w:rsidRPr="00F526AD" w:rsidDel="00945062">
                <w:rPr>
                  <w:rFonts w:ascii="Calibri Light" w:hAnsi="Calibri Light"/>
                  <w:sz w:val="16"/>
                  <w:szCs w:val="16"/>
                  <w:lang w:val="en-US"/>
                </w:rPr>
                <w:delText>AS 3648-1993 : Specification and methods of test for packaged concrete mixes</w:delText>
              </w:r>
            </w:del>
            <w:ins w:id="14854" w:author="Jing Kai Toh" w:date="2016-05-11T18:00:00Z">
              <w:r w:rsidR="00945062">
                <w:rPr>
                  <w:rFonts w:ascii="Calibri Light" w:hAnsi="Calibri Light"/>
                  <w:sz w:val="16"/>
                  <w:szCs w:val="16"/>
                  <w:lang w:val="en-US"/>
                </w:rPr>
                <w:t>AS 3648-1993 : Specification and methods of test for packaged concrete mixes</w:t>
              </w:r>
            </w:ins>
          </w:p>
          <w:p w14:paraId="48935375"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 </w:t>
            </w:r>
          </w:p>
          <w:p w14:paraId="56F58C44" w14:textId="77777777" w:rsidR="00401C5E" w:rsidRPr="00F526AD" w:rsidRDefault="00401C5E" w:rsidP="00F526AD">
            <w:pPr>
              <w:spacing w:after="120"/>
              <w:rPr>
                <w:rFonts w:ascii="Calibri Light" w:hAnsi="Calibri Light"/>
                <w:sz w:val="16"/>
                <w:szCs w:val="16"/>
                <w:lang w:val="en-US"/>
              </w:rPr>
            </w:pPr>
          </w:p>
        </w:tc>
      </w:tr>
      <w:tr w:rsidR="00401C5E" w:rsidRPr="004F3C8C" w14:paraId="00765A47" w14:textId="77777777" w:rsidTr="00401C5E">
        <w:tc>
          <w:tcPr>
            <w:tcW w:w="685" w:type="dxa"/>
          </w:tcPr>
          <w:p w14:paraId="60657CB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306DE23A"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Concrete</w:t>
            </w:r>
          </w:p>
          <w:p w14:paraId="028CA6F0" w14:textId="77777777" w:rsidR="00BC6D05" w:rsidRPr="00F526AD" w:rsidRDefault="00BC6D05" w:rsidP="00F526AD">
            <w:pPr>
              <w:spacing w:after="120"/>
              <w:rPr>
                <w:rFonts w:ascii="Calibri Light" w:hAnsi="Calibri Light"/>
                <w:sz w:val="16"/>
                <w:szCs w:val="16"/>
                <w:lang w:val="en-US"/>
              </w:rPr>
            </w:pPr>
            <w:del w:id="14855" w:author="Ashan Senel Asmone" w:date="2016-03-21T13:53:00Z">
              <w:r w:rsidRPr="00F526AD" w:rsidDel="00EB11C2">
                <w:rPr>
                  <w:rFonts w:ascii="Calibri Light" w:hAnsi="Calibri Light"/>
                  <w:sz w:val="16"/>
                  <w:szCs w:val="16"/>
                  <w:lang w:val="en-US"/>
                </w:rPr>
                <w:delText>SS 26: 2000 Ordinary Portland Cement</w:delText>
              </w:r>
            </w:del>
            <w:ins w:id="14856" w:author="Ashan Senel Asmone" w:date="2016-03-21T13:53:00Z">
              <w:r w:rsidR="00EB11C2">
                <w:rPr>
                  <w:rFonts w:ascii="Calibri Light" w:hAnsi="Calibri Light"/>
                  <w:sz w:val="16"/>
                  <w:szCs w:val="16"/>
                  <w:lang w:val="en-US"/>
                </w:rPr>
                <w:t>SS EN 197 - 1 : 2014 Cement - Part 1 : Composition, specifications and conformity criteria for common cement/ SS EN 197 - 2 : 2014 Cement - Part 2 : Conformity evaluation</w:t>
              </w:r>
            </w:ins>
          </w:p>
          <w:p w14:paraId="68ECECD3" w14:textId="77777777" w:rsidR="00BC6D05" w:rsidRPr="00F526AD" w:rsidRDefault="00BC6D05" w:rsidP="00F526AD">
            <w:pPr>
              <w:spacing w:after="120"/>
              <w:rPr>
                <w:rFonts w:ascii="Calibri Light" w:hAnsi="Calibri Light"/>
                <w:sz w:val="16"/>
                <w:szCs w:val="16"/>
                <w:lang w:val="en-US"/>
              </w:rPr>
            </w:pPr>
            <w:del w:id="14857" w:author="Ashan Senel Asmone" w:date="2016-03-21T20:46:00Z">
              <w:r w:rsidRPr="00F526AD" w:rsidDel="00901293">
                <w:rPr>
                  <w:rFonts w:ascii="Calibri Light" w:hAnsi="Calibri Light"/>
                  <w:sz w:val="16"/>
                  <w:szCs w:val="16"/>
                  <w:lang w:val="en-US"/>
                </w:rPr>
                <w:delText>SS 31 : 1998- Aggregates from natural sources for concrete</w:delText>
              </w:r>
            </w:del>
            <w:ins w:id="14858" w:author="Ashan Senel Asmone" w:date="2016-03-21T20:46:00Z">
              <w:r w:rsidR="00901293">
                <w:rPr>
                  <w:rFonts w:ascii="Calibri Light" w:hAnsi="Calibri Light"/>
                  <w:sz w:val="16"/>
                  <w:szCs w:val="16"/>
                  <w:lang w:val="en-US"/>
                </w:rPr>
                <w:t>SS EN 12620 : 2008 Specification for aggregates for concrete</w:t>
              </w:r>
            </w:ins>
          </w:p>
          <w:p w14:paraId="644637DD" w14:textId="77777777" w:rsidR="00BC6D05" w:rsidRPr="00F526AD" w:rsidRDefault="00BC6D05" w:rsidP="00F526AD">
            <w:pPr>
              <w:spacing w:after="120"/>
              <w:rPr>
                <w:rFonts w:ascii="Calibri Light" w:hAnsi="Calibri Light"/>
                <w:sz w:val="16"/>
                <w:szCs w:val="16"/>
                <w:lang w:val="en-US"/>
              </w:rPr>
            </w:pPr>
            <w:del w:id="14859" w:author="Ashan Asmone" w:date="2016-03-31T13:48:00Z">
              <w:r w:rsidRPr="00F526AD" w:rsidDel="00E33639">
                <w:rPr>
                  <w:rFonts w:ascii="Calibri Light" w:hAnsi="Calibri Light"/>
                  <w:sz w:val="16"/>
                  <w:szCs w:val="16"/>
                  <w:lang w:val="en-US"/>
                </w:rPr>
                <w:delText>SS 78 : (1987-1992) -Testing concrete</w:delText>
              </w:r>
            </w:del>
          </w:p>
          <w:p w14:paraId="74DA08A0" w14:textId="77777777" w:rsidR="00BC6D05" w:rsidRPr="00F526AD" w:rsidRDefault="00BC6D05" w:rsidP="00F526AD">
            <w:pPr>
              <w:spacing w:after="120"/>
              <w:rPr>
                <w:rFonts w:ascii="Calibri Light" w:hAnsi="Calibri Light"/>
                <w:sz w:val="16"/>
                <w:szCs w:val="16"/>
                <w:lang w:val="en-US"/>
              </w:rPr>
            </w:pPr>
            <w:del w:id="14860" w:author="Ashan Asmone" w:date="2016-03-31T13:50:00Z">
              <w:r w:rsidRPr="00F526AD" w:rsidDel="00E33639">
                <w:rPr>
                  <w:rFonts w:ascii="Calibri Light" w:hAnsi="Calibri Light"/>
                  <w:sz w:val="16"/>
                  <w:szCs w:val="16"/>
                  <w:lang w:val="en-US"/>
                </w:rPr>
                <w:delText>SS 289: Ready Mix Concrete</w:delText>
              </w:r>
            </w:del>
            <w:ins w:id="14861"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r w:rsidRPr="00F526AD">
              <w:rPr>
                <w:rFonts w:ascii="Calibri Light" w:hAnsi="Calibri Light"/>
                <w:sz w:val="16"/>
                <w:szCs w:val="16"/>
                <w:lang w:val="en-US"/>
              </w:rPr>
              <w:t> </w:t>
            </w:r>
            <w:r w:rsidRPr="00F526AD">
              <w:rPr>
                <w:rFonts w:ascii="Calibri Light" w:hAnsi="Calibri Light"/>
                <w:sz w:val="16"/>
                <w:szCs w:val="16"/>
                <w:lang w:val="en-US"/>
              </w:rPr>
              <w:br/>
            </w:r>
            <w:r w:rsidRPr="00F526AD">
              <w:rPr>
                <w:rFonts w:ascii="Calibri Light" w:hAnsi="Calibri Light"/>
                <w:sz w:val="16"/>
                <w:szCs w:val="16"/>
                <w:lang w:val="en-US"/>
              </w:rPr>
              <w:br/>
            </w:r>
            <w:del w:id="14862" w:author="Ashan Senel Asmone" w:date="2016-03-21T20:53:00Z">
              <w:r w:rsidRPr="00F526AD" w:rsidDel="0088204E">
                <w:rPr>
                  <w:rFonts w:ascii="Calibri Light" w:hAnsi="Calibri Light"/>
                  <w:sz w:val="16"/>
                  <w:szCs w:val="16"/>
                  <w:lang w:val="en-US"/>
                </w:rPr>
                <w:delText>SS 320: Admixtures</w:delText>
              </w:r>
            </w:del>
            <w:ins w:id="14863"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4864"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4865"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6B89DF2E" w14:textId="77777777" w:rsidR="00BC6D05" w:rsidRPr="00F526AD" w:rsidRDefault="00BC6D05" w:rsidP="00F526AD">
            <w:pPr>
              <w:spacing w:after="120"/>
              <w:rPr>
                <w:rFonts w:ascii="Calibri Light" w:hAnsi="Calibri Light"/>
                <w:sz w:val="16"/>
                <w:szCs w:val="16"/>
                <w:lang w:val="en-US"/>
              </w:rPr>
            </w:pPr>
            <w:del w:id="14866" w:author="Ashan Senel Asmone" w:date="2016-03-21T21:03:00Z">
              <w:r w:rsidRPr="00F526AD" w:rsidDel="0088204E">
                <w:rPr>
                  <w:rFonts w:ascii="Calibri Light" w:hAnsi="Calibri Light"/>
                  <w:sz w:val="16"/>
                  <w:szCs w:val="16"/>
                  <w:lang w:val="en-US"/>
                </w:rPr>
                <w:delText>SS 397 : Methods of testing cement</w:delText>
              </w:r>
            </w:del>
          </w:p>
          <w:p w14:paraId="2343C7B2"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Waterproofing</w:t>
            </w:r>
          </w:p>
          <w:p w14:paraId="7A50C55D" w14:textId="77777777" w:rsidR="00BC6D05" w:rsidRPr="00F526AD" w:rsidRDefault="00BC6D05" w:rsidP="00F526AD">
            <w:pPr>
              <w:spacing w:after="120"/>
              <w:rPr>
                <w:rFonts w:ascii="Calibri Light" w:hAnsi="Calibri Light"/>
                <w:sz w:val="16"/>
                <w:szCs w:val="16"/>
                <w:lang w:val="en-US"/>
              </w:rPr>
            </w:pPr>
            <w:del w:id="14867" w:author="Ashan Asmone" w:date="2016-03-31T13:37:00Z">
              <w:r w:rsidRPr="00F526AD" w:rsidDel="00E33639">
                <w:rPr>
                  <w:rFonts w:ascii="Calibri Light" w:hAnsi="Calibri Light"/>
                  <w:sz w:val="16"/>
                  <w:szCs w:val="16"/>
                  <w:lang w:val="en-US"/>
                </w:rPr>
                <w:delText>SS CP 82:1999- Code of practice- waterproofing of reinforced concrete buildings</w:delText>
              </w:r>
            </w:del>
            <w:ins w:id="14868" w:author="Ashan Asmone" w:date="2016-03-31T13:37:00Z">
              <w:r w:rsidR="00E33639">
                <w:rPr>
                  <w:rFonts w:ascii="Calibri Light" w:hAnsi="Calibri Light"/>
                  <w:sz w:val="16"/>
                  <w:szCs w:val="16"/>
                  <w:lang w:val="en-US"/>
                </w:rPr>
                <w:t>SS CP 82:1999- Code of practice- waterproofing of reinforced concrete buildings</w:t>
              </w:r>
            </w:ins>
          </w:p>
          <w:p w14:paraId="07B0687D" w14:textId="77777777" w:rsidR="00BC6D05" w:rsidRPr="00F526AD" w:rsidRDefault="00BC6D05" w:rsidP="00F526AD">
            <w:pPr>
              <w:spacing w:after="120"/>
              <w:rPr>
                <w:rFonts w:ascii="Calibri Light" w:hAnsi="Calibri Light"/>
                <w:sz w:val="16"/>
                <w:szCs w:val="16"/>
                <w:lang w:val="en-US"/>
              </w:rPr>
            </w:pPr>
            <w:r w:rsidRPr="00F526AD">
              <w:rPr>
                <w:rFonts w:ascii="Calibri Light" w:hAnsi="Calibri Light"/>
                <w:sz w:val="16"/>
                <w:szCs w:val="16"/>
                <w:lang w:val="en-US"/>
              </w:rPr>
              <w:t> </w:t>
            </w:r>
          </w:p>
          <w:p w14:paraId="15A545E0" w14:textId="77777777" w:rsidR="00401C5E" w:rsidRPr="00F526AD" w:rsidRDefault="00401C5E" w:rsidP="00F526AD">
            <w:pPr>
              <w:spacing w:after="120"/>
              <w:rPr>
                <w:rFonts w:ascii="Calibri Light" w:hAnsi="Calibri Light"/>
                <w:sz w:val="16"/>
                <w:szCs w:val="16"/>
                <w:lang w:val="en-US"/>
              </w:rPr>
            </w:pPr>
          </w:p>
        </w:tc>
      </w:tr>
      <w:tr w:rsidR="00401C5E" w:rsidRPr="004F3C8C" w14:paraId="73555FBF" w14:textId="77777777" w:rsidTr="00401C5E">
        <w:tc>
          <w:tcPr>
            <w:tcW w:w="685" w:type="dxa"/>
          </w:tcPr>
          <w:p w14:paraId="5771F63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tbl>
            <w:tblPr>
              <w:tblW w:w="11250" w:type="dxa"/>
              <w:tblCellSpacing w:w="15" w:type="dxa"/>
              <w:tblCellMar>
                <w:top w:w="15" w:type="dxa"/>
                <w:left w:w="15" w:type="dxa"/>
                <w:bottom w:w="15" w:type="dxa"/>
                <w:right w:w="15" w:type="dxa"/>
              </w:tblCellMar>
              <w:tblLook w:val="04A0" w:firstRow="1" w:lastRow="0" w:firstColumn="1" w:lastColumn="0" w:noHBand="0" w:noVBand="1"/>
            </w:tblPr>
            <w:tblGrid>
              <w:gridCol w:w="11250"/>
            </w:tblGrid>
            <w:tr w:rsidR="00BC6D05" w:rsidRPr="00F526AD" w14:paraId="6E4D83FB" w14:textId="77777777" w:rsidTr="00BC6D05">
              <w:trPr>
                <w:trHeight w:val="10230"/>
                <w:tblCellSpacing w:w="15" w:type="dxa"/>
              </w:trPr>
              <w:tc>
                <w:tcPr>
                  <w:tcW w:w="0" w:type="auto"/>
                  <w:vAlign w:val="center"/>
                  <w:hideMark/>
                </w:tcPr>
                <w:p w14:paraId="4A004E97" w14:textId="77777777" w:rsidR="00BC6D05" w:rsidRPr="00F526AD" w:rsidRDefault="00BC6D05" w:rsidP="00F526AD">
                  <w:pPr>
                    <w:spacing w:after="120" w:line="240" w:lineRule="auto"/>
                    <w:rPr>
                      <w:rFonts w:ascii="Calibri Light" w:hAnsi="Calibri Light"/>
                      <w:sz w:val="16"/>
                      <w:szCs w:val="16"/>
                      <w:lang w:val="en-US"/>
                    </w:rPr>
                  </w:pPr>
                  <w:r w:rsidRPr="00F526AD">
                    <w:rPr>
                      <w:rFonts w:ascii="Calibri Light" w:hAnsi="Calibri Light"/>
                      <w:sz w:val="16"/>
                      <w:szCs w:val="16"/>
                      <w:lang w:val="en-US"/>
                    </w:rPr>
                    <w:t>Concrete</w:t>
                  </w:r>
                </w:p>
                <w:p w14:paraId="08D3C04A" w14:textId="77777777" w:rsidR="00BC6D05" w:rsidRPr="00F526AD" w:rsidRDefault="00BC6D05" w:rsidP="00F526AD">
                  <w:pPr>
                    <w:spacing w:before="100" w:after="120" w:line="240" w:lineRule="auto"/>
                    <w:rPr>
                      <w:rFonts w:ascii="Calibri Light" w:hAnsi="Calibri Light"/>
                      <w:sz w:val="16"/>
                      <w:szCs w:val="16"/>
                      <w:lang w:val="en-US"/>
                    </w:rPr>
                  </w:pPr>
                  <w:del w:id="14869" w:author="Jing Kai Toh" w:date="2016-05-11T17:32:00Z">
                    <w:r w:rsidRPr="00F526AD" w:rsidDel="005B3846">
                      <w:rPr>
                        <w:rFonts w:ascii="Calibri Light" w:hAnsi="Calibri Light"/>
                        <w:sz w:val="16"/>
                        <w:szCs w:val="16"/>
                        <w:lang w:val="en-US"/>
                      </w:rPr>
                      <w:delText>ISO 1920: 1976 Concrete tests -- Dimensions, tolerances and applicability of test specimens </w:delText>
                    </w:r>
                  </w:del>
                  <w:ins w:id="14870" w:author="Jing Kai Toh" w:date="2016-05-11T17:32:00Z">
                    <w:r w:rsidR="005B3846">
                      <w:rPr>
                        <w:rFonts w:ascii="Calibri Light" w:hAnsi="Calibri Light"/>
                        <w:sz w:val="16"/>
                        <w:szCs w:val="16"/>
                        <w:lang w:val="en-US"/>
                      </w:rPr>
                      <w:t>ISO 1920-3:2004 Testing of concrete -- Part 3: Making and curing test specimens</w:t>
                    </w:r>
                  </w:ins>
                </w:p>
                <w:p w14:paraId="3E848AA9" w14:textId="77777777" w:rsidR="00BC6D05" w:rsidRPr="00F526AD" w:rsidRDefault="00BC6D05" w:rsidP="00F526AD">
                  <w:pPr>
                    <w:spacing w:before="100" w:after="120" w:line="240" w:lineRule="auto"/>
                    <w:rPr>
                      <w:rFonts w:ascii="Calibri Light" w:hAnsi="Calibri Light"/>
                      <w:sz w:val="16"/>
                      <w:szCs w:val="16"/>
                      <w:lang w:val="en-US"/>
                    </w:rPr>
                  </w:pPr>
                  <w:del w:id="14871" w:author="Jing Kai Toh" w:date="2016-05-11T17:31:00Z">
                    <w:r w:rsidRPr="00F526AD" w:rsidDel="005B3846">
                      <w:rPr>
                        <w:rFonts w:ascii="Calibri Light" w:hAnsi="Calibri Light"/>
                        <w:sz w:val="16"/>
                        <w:szCs w:val="16"/>
                        <w:lang w:val="en-US"/>
                      </w:rPr>
                      <w:delText>ISO 2736-1: 1986 Concrete tests -- Test specimens -- Part 1: Sampling of fresh concrete</w:delText>
                    </w:r>
                  </w:del>
                  <w:ins w:id="14872" w:author="Jing Kai Toh" w:date="2016-05-11T17:31:00Z">
                    <w:r w:rsidR="005B3846">
                      <w:rPr>
                        <w:rFonts w:ascii="Calibri Light" w:hAnsi="Calibri Light"/>
                        <w:sz w:val="16"/>
                        <w:szCs w:val="16"/>
                        <w:lang w:val="en-US"/>
                      </w:rPr>
                      <w:t>ISO 1920-1:2004 Testing of concrete -- Part 1: Sampling of fresh concrete</w:t>
                    </w:r>
                  </w:ins>
                  <w:r w:rsidRPr="00F526AD">
                    <w:rPr>
                      <w:rFonts w:ascii="Calibri Light" w:hAnsi="Calibri Light"/>
                      <w:sz w:val="16"/>
                      <w:szCs w:val="16"/>
                      <w:lang w:val="en-US"/>
                    </w:rPr>
                    <w:t> </w:t>
                  </w:r>
                </w:p>
                <w:p w14:paraId="7DC83C93" w14:textId="77777777" w:rsidR="00BC6D05" w:rsidRPr="00F526AD" w:rsidRDefault="00BC6D05" w:rsidP="00F526AD">
                  <w:pPr>
                    <w:spacing w:before="100" w:after="120" w:line="240" w:lineRule="auto"/>
                    <w:rPr>
                      <w:rFonts w:ascii="Calibri Light" w:hAnsi="Calibri Light"/>
                      <w:sz w:val="16"/>
                      <w:szCs w:val="16"/>
                      <w:lang w:val="en-US"/>
                    </w:rPr>
                  </w:pPr>
                  <w:del w:id="14873" w:author="Jing Kai Toh" w:date="2016-05-11T17:30:00Z">
                    <w:r w:rsidRPr="00F526AD" w:rsidDel="005B3846">
                      <w:rPr>
                        <w:rFonts w:ascii="Calibri Light" w:hAnsi="Calibri Light"/>
                        <w:sz w:val="16"/>
                        <w:szCs w:val="16"/>
                        <w:lang w:val="en-US"/>
                      </w:rPr>
                      <w:delText>ISO 2736-2: 1986 Concrete tests -- Test specimens -- Part 2: Making and curing of test specimens for strength tests</w:delText>
                    </w:r>
                  </w:del>
                  <w:ins w:id="14874" w:author="Jing Kai Toh" w:date="2016-05-11T17:30:00Z">
                    <w:r w:rsidR="005B3846">
                      <w:rPr>
                        <w:rFonts w:ascii="Calibri Light" w:hAnsi="Calibri Light"/>
                        <w:sz w:val="16"/>
                        <w:szCs w:val="16"/>
                        <w:lang w:val="en-US"/>
                      </w:rPr>
                      <w:t>ISO 1920-3:2004 Testing of concrete -- Part 3: Making and curing test specimens</w:t>
                    </w:r>
                  </w:ins>
                  <w:r w:rsidRPr="00F526AD">
                    <w:rPr>
                      <w:rFonts w:ascii="Calibri Light" w:hAnsi="Calibri Light"/>
                      <w:sz w:val="16"/>
                      <w:szCs w:val="16"/>
                      <w:lang w:val="en-US"/>
                    </w:rPr>
                    <w:t> </w:t>
                  </w:r>
                </w:p>
                <w:p w14:paraId="05C8C2AD" w14:textId="77777777" w:rsidR="00BC6D05" w:rsidRPr="00F526AD" w:rsidRDefault="00BC6D05" w:rsidP="00F526AD">
                  <w:pPr>
                    <w:spacing w:before="100" w:after="120" w:line="240" w:lineRule="auto"/>
                    <w:rPr>
                      <w:rFonts w:ascii="Calibri Light" w:hAnsi="Calibri Light"/>
                      <w:sz w:val="16"/>
                      <w:szCs w:val="16"/>
                      <w:lang w:val="en-US"/>
                    </w:rPr>
                  </w:pPr>
                  <w:del w:id="14875" w:author="Jing Kai Toh" w:date="2016-05-11T17:27:00Z">
                    <w:r w:rsidRPr="00F526AD" w:rsidDel="005B3846">
                      <w:rPr>
                        <w:rFonts w:ascii="Calibri Light" w:hAnsi="Calibri Light"/>
                        <w:sz w:val="16"/>
                        <w:szCs w:val="16"/>
                        <w:lang w:val="en-US"/>
                      </w:rPr>
                      <w:delText>ISO 3766: 1995 Construction drawings -- Simplified representation of concrete reinforcement</w:delText>
                    </w:r>
                  </w:del>
                  <w:ins w:id="14876" w:author="Jing Kai Toh" w:date="2016-05-11T17:27:00Z">
                    <w:r w:rsidR="005B3846">
                      <w:rPr>
                        <w:rFonts w:ascii="Calibri Light" w:hAnsi="Calibri Light"/>
                        <w:sz w:val="16"/>
                        <w:szCs w:val="16"/>
                        <w:lang w:val="en-US"/>
                      </w:rPr>
                      <w:t>ISO 3766:2003 Construction drawings -- Simplified representation of concrete reinforcement</w:t>
                    </w:r>
                  </w:ins>
                  <w:r w:rsidRPr="00F526AD">
                    <w:rPr>
                      <w:rFonts w:ascii="Calibri Light" w:hAnsi="Calibri Light"/>
                      <w:sz w:val="16"/>
                      <w:szCs w:val="16"/>
                      <w:lang w:val="en-US"/>
                    </w:rPr>
                    <w:t> </w:t>
                  </w:r>
                </w:p>
                <w:p w14:paraId="01E1104A" w14:textId="77777777" w:rsidR="00BC6D05" w:rsidRPr="00F526AD" w:rsidRDefault="00BC6D05" w:rsidP="00F526AD">
                  <w:pPr>
                    <w:spacing w:before="100" w:after="120" w:line="240" w:lineRule="auto"/>
                    <w:rPr>
                      <w:rFonts w:ascii="Calibri Light" w:hAnsi="Calibri Light"/>
                      <w:sz w:val="16"/>
                      <w:szCs w:val="16"/>
                      <w:lang w:val="en-US"/>
                    </w:rPr>
                  </w:pPr>
                  <w:del w:id="14877" w:author="Jing Kai Toh" w:date="2016-05-11T17:25:00Z">
                    <w:r w:rsidRPr="00F526AD" w:rsidDel="005B3846">
                      <w:rPr>
                        <w:rFonts w:ascii="Calibri Light" w:hAnsi="Calibri Light"/>
                        <w:sz w:val="16"/>
                        <w:szCs w:val="16"/>
                        <w:lang w:val="en-US"/>
                      </w:rPr>
                      <w:delText>ISO 3893: 1977 Concrete -- Classification by compressive strength</w:delText>
                    </w:r>
                  </w:del>
                  <w:ins w:id="14878" w:author="Jing Kai Toh" w:date="2016-05-11T17:25:00Z">
                    <w:r w:rsidR="005B3846">
                      <w:rPr>
                        <w:rFonts w:ascii="Calibri Light" w:hAnsi="Calibri Light"/>
                        <w:sz w:val="16"/>
                        <w:szCs w:val="16"/>
                        <w:lang w:val="en-US"/>
                      </w:rPr>
                      <w:t>ISO 3893:1977 Concrete -- Classification by compressive strength</w:t>
                    </w:r>
                  </w:ins>
                  <w:r w:rsidRPr="00F526AD">
                    <w:rPr>
                      <w:rFonts w:ascii="Calibri Light" w:hAnsi="Calibri Light"/>
                      <w:sz w:val="16"/>
                      <w:szCs w:val="16"/>
                      <w:lang w:val="en-US"/>
                    </w:rPr>
                    <w:t> </w:t>
                  </w:r>
                </w:p>
                <w:p w14:paraId="323A8528" w14:textId="77777777" w:rsidR="00BC6D05" w:rsidRPr="00F526AD" w:rsidRDefault="00BC6D05" w:rsidP="00F526AD">
                  <w:pPr>
                    <w:spacing w:before="100" w:after="120" w:line="240" w:lineRule="auto"/>
                    <w:rPr>
                      <w:rFonts w:ascii="Calibri Light" w:hAnsi="Calibri Light"/>
                      <w:sz w:val="16"/>
                      <w:szCs w:val="16"/>
                      <w:lang w:val="en-US"/>
                    </w:rPr>
                  </w:pPr>
                  <w:del w:id="14879" w:author="Jing Kai Toh" w:date="2016-05-11T17:24:00Z">
                    <w:r w:rsidRPr="00F526AD" w:rsidDel="005B3846">
                      <w:rPr>
                        <w:rFonts w:ascii="Calibri Light" w:hAnsi="Calibri Light"/>
                        <w:sz w:val="16"/>
                        <w:szCs w:val="16"/>
                        <w:lang w:val="en-US"/>
                      </w:rPr>
                      <w:delText>ISO 4012: 1978 Concrete -- Determination of compressive strength of test specimens</w:delText>
                    </w:r>
                  </w:del>
                  <w:ins w:id="14880" w:author="Jing Kai Toh" w:date="2016-05-11T17:24:00Z">
                    <w:r w:rsidR="005B3846">
                      <w:rPr>
                        <w:rFonts w:ascii="Calibri Light" w:hAnsi="Calibri Light"/>
                        <w:sz w:val="16"/>
                        <w:szCs w:val="16"/>
                        <w:lang w:val="en-US"/>
                      </w:rPr>
                      <w:t>ISO 1920-4:2005 Testing of concrete -- Part 4: Strength of hardened concrete</w:t>
                    </w:r>
                  </w:ins>
                  <w:r w:rsidRPr="00F526AD">
                    <w:rPr>
                      <w:rFonts w:ascii="Calibri Light" w:hAnsi="Calibri Light"/>
                      <w:sz w:val="16"/>
                      <w:szCs w:val="16"/>
                      <w:lang w:val="en-US"/>
                    </w:rPr>
                    <w:t> </w:t>
                  </w:r>
                </w:p>
                <w:p w14:paraId="0A1311B3" w14:textId="77777777" w:rsidR="00BC6D05" w:rsidRPr="00F526AD" w:rsidRDefault="00BC6D05" w:rsidP="00F526AD">
                  <w:pPr>
                    <w:spacing w:before="100" w:after="120" w:line="240" w:lineRule="auto"/>
                    <w:rPr>
                      <w:rFonts w:ascii="Calibri Light" w:hAnsi="Calibri Light"/>
                      <w:sz w:val="16"/>
                      <w:szCs w:val="16"/>
                      <w:lang w:val="en-US"/>
                    </w:rPr>
                  </w:pPr>
                  <w:del w:id="14881" w:author="Jing Kai Toh" w:date="2016-05-11T17:23:00Z">
                    <w:r w:rsidRPr="00F526AD" w:rsidDel="005B3846">
                      <w:rPr>
                        <w:rFonts w:ascii="Calibri Light" w:hAnsi="Calibri Light"/>
                        <w:sz w:val="16"/>
                        <w:szCs w:val="16"/>
                        <w:lang w:val="en-US"/>
                      </w:rPr>
                      <w:delText>ISO 4013: 1978 Concrete -- Determination of flexural strength of test specimens</w:delText>
                    </w:r>
                  </w:del>
                  <w:ins w:id="14882" w:author="Jing Kai Toh" w:date="2016-05-11T17:23:00Z">
                    <w:r w:rsidR="005B3846">
                      <w:rPr>
                        <w:rFonts w:ascii="Calibri Light" w:hAnsi="Calibri Light"/>
                        <w:sz w:val="16"/>
                        <w:szCs w:val="16"/>
                        <w:lang w:val="en-US"/>
                      </w:rPr>
                      <w:t>ISO 1920-4:2005 Testing of concrete -- Part 4: Strength of hardened concrete</w:t>
                    </w:r>
                  </w:ins>
                  <w:r w:rsidRPr="00F526AD">
                    <w:rPr>
                      <w:rFonts w:ascii="Calibri Light" w:hAnsi="Calibri Light"/>
                      <w:sz w:val="16"/>
                      <w:szCs w:val="16"/>
                      <w:lang w:val="en-US"/>
                    </w:rPr>
                    <w:t> </w:t>
                  </w:r>
                </w:p>
                <w:p w14:paraId="189AB30E" w14:textId="77777777" w:rsidR="00BC6D05" w:rsidRPr="00F526AD" w:rsidRDefault="00BC6D05" w:rsidP="00F526AD">
                  <w:pPr>
                    <w:spacing w:before="100" w:after="120" w:line="240" w:lineRule="auto"/>
                    <w:rPr>
                      <w:rFonts w:ascii="Calibri Light" w:hAnsi="Calibri Light"/>
                      <w:sz w:val="16"/>
                      <w:szCs w:val="16"/>
                      <w:lang w:val="en-US"/>
                    </w:rPr>
                  </w:pPr>
                  <w:del w:id="14883" w:author="Jing Kai Toh" w:date="2016-05-11T17:21:00Z">
                    <w:r w:rsidRPr="00F526AD" w:rsidDel="005B3846">
                      <w:rPr>
                        <w:rFonts w:ascii="Calibri Light" w:hAnsi="Calibri Light"/>
                        <w:sz w:val="16"/>
                        <w:szCs w:val="16"/>
                        <w:lang w:val="en-US"/>
                      </w:rPr>
                      <w:delText>ISO 4103: 1979 Concrete -- Classification of consistency</w:delText>
                    </w:r>
                  </w:del>
                  <w:ins w:id="14884" w:author="Jing Kai Toh" w:date="2016-05-11T17:21:00Z">
                    <w:r w:rsidR="005B3846">
                      <w:rPr>
                        <w:rFonts w:ascii="Calibri Light" w:hAnsi="Calibri Light"/>
                        <w:sz w:val="16"/>
                        <w:szCs w:val="16"/>
                        <w:lang w:val="en-US"/>
                      </w:rPr>
                      <w:t>ISO 4103:1979 Concrete -- Classification of consistency</w:t>
                    </w:r>
                  </w:ins>
                  <w:r w:rsidRPr="00F526AD">
                    <w:rPr>
                      <w:rFonts w:ascii="Calibri Light" w:hAnsi="Calibri Light"/>
                      <w:sz w:val="16"/>
                      <w:szCs w:val="16"/>
                      <w:lang w:val="en-US"/>
                    </w:rPr>
                    <w:t> </w:t>
                  </w:r>
                </w:p>
                <w:p w14:paraId="01D3EE51" w14:textId="77777777" w:rsidR="00BC6D05" w:rsidRPr="00F526AD" w:rsidRDefault="00BC6D05" w:rsidP="00F526AD">
                  <w:pPr>
                    <w:spacing w:before="100" w:after="120" w:line="240" w:lineRule="auto"/>
                    <w:rPr>
                      <w:rFonts w:ascii="Calibri Light" w:hAnsi="Calibri Light"/>
                      <w:sz w:val="16"/>
                      <w:szCs w:val="16"/>
                      <w:lang w:val="en-US"/>
                    </w:rPr>
                  </w:pPr>
                  <w:del w:id="14885" w:author="Jing Kai Toh" w:date="2016-05-11T17:20:00Z">
                    <w:r w:rsidRPr="00F526AD" w:rsidDel="005B3846">
                      <w:rPr>
                        <w:rFonts w:ascii="Calibri Light" w:hAnsi="Calibri Light"/>
                        <w:sz w:val="16"/>
                        <w:szCs w:val="16"/>
                        <w:lang w:val="en-US"/>
                      </w:rPr>
                      <w:delText>ISO 4108: 1980 Concrete -- Determination of tensile splitting strength of test specimens</w:delText>
                    </w:r>
                  </w:del>
                  <w:ins w:id="14886" w:author="Jing Kai Toh" w:date="2016-05-11T17:20:00Z">
                    <w:r w:rsidR="005B3846">
                      <w:rPr>
                        <w:rFonts w:ascii="Calibri Light" w:hAnsi="Calibri Light"/>
                        <w:sz w:val="16"/>
                        <w:szCs w:val="16"/>
                        <w:lang w:val="en-US"/>
                      </w:rPr>
                      <w:t>ISO 1920-4:2005 Testing of concrete -- Part 4: Strength of hardened concrete</w:t>
                    </w:r>
                  </w:ins>
                  <w:r w:rsidRPr="00F526AD">
                    <w:rPr>
                      <w:rFonts w:ascii="Calibri Light" w:hAnsi="Calibri Light"/>
                      <w:sz w:val="16"/>
                      <w:szCs w:val="16"/>
                      <w:lang w:val="en-US"/>
                    </w:rPr>
                    <w:t> </w:t>
                  </w:r>
                </w:p>
                <w:p w14:paraId="3A6A3ED1" w14:textId="77777777" w:rsidR="00BC6D05" w:rsidRPr="00F526AD" w:rsidRDefault="00BC6D05" w:rsidP="00F526AD">
                  <w:pPr>
                    <w:spacing w:before="100" w:after="120" w:line="240" w:lineRule="auto"/>
                    <w:rPr>
                      <w:rFonts w:ascii="Calibri Light" w:hAnsi="Calibri Light"/>
                      <w:sz w:val="16"/>
                      <w:szCs w:val="16"/>
                      <w:lang w:val="en-US"/>
                    </w:rPr>
                  </w:pPr>
                  <w:del w:id="14887" w:author="Jing Kai Toh" w:date="2016-05-11T17:19:00Z">
                    <w:r w:rsidRPr="00F526AD" w:rsidDel="005B3846">
                      <w:rPr>
                        <w:rFonts w:ascii="Calibri Light" w:hAnsi="Calibri Light"/>
                        <w:sz w:val="16"/>
                        <w:szCs w:val="16"/>
                        <w:lang w:val="en-US"/>
                      </w:rPr>
                      <w:delText>ISO 4109: 1980 Fresh concrete -- Determination of the consistency -- Slump test</w:delText>
                    </w:r>
                  </w:del>
                  <w:ins w:id="14888" w:author="Jing Kai Toh" w:date="2016-05-11T17:19:00Z">
                    <w:r w:rsidR="005B3846">
                      <w:rPr>
                        <w:rFonts w:ascii="Calibri Light" w:hAnsi="Calibri Light"/>
                        <w:sz w:val="16"/>
                        <w:szCs w:val="16"/>
                        <w:lang w:val="en-US"/>
                      </w:rPr>
                      <w:t>ISO 1920-2:2005 Testing of concrete -- Part 2: Properties of fresh concrete</w:t>
                    </w:r>
                  </w:ins>
                  <w:r w:rsidRPr="00F526AD">
                    <w:rPr>
                      <w:rFonts w:ascii="Calibri Light" w:hAnsi="Calibri Light"/>
                      <w:sz w:val="16"/>
                      <w:szCs w:val="16"/>
                      <w:lang w:val="en-US"/>
                    </w:rPr>
                    <w:t> </w:t>
                  </w:r>
                </w:p>
                <w:p w14:paraId="18F8A3E8" w14:textId="77777777" w:rsidR="00BC6D05" w:rsidRPr="00F526AD" w:rsidRDefault="00BC6D05" w:rsidP="00F526AD">
                  <w:pPr>
                    <w:spacing w:before="100" w:after="120" w:line="240" w:lineRule="auto"/>
                    <w:rPr>
                      <w:rFonts w:ascii="Calibri Light" w:hAnsi="Calibri Light"/>
                      <w:sz w:val="16"/>
                      <w:szCs w:val="16"/>
                      <w:lang w:val="en-US"/>
                    </w:rPr>
                  </w:pPr>
                  <w:del w:id="14889" w:author="Jing Kai Toh" w:date="2016-05-11T17:19:00Z">
                    <w:r w:rsidRPr="00F526AD" w:rsidDel="005B3846">
                      <w:rPr>
                        <w:rFonts w:ascii="Calibri Light" w:hAnsi="Calibri Light"/>
                        <w:sz w:val="16"/>
                        <w:szCs w:val="16"/>
                        <w:lang w:val="en-US"/>
                      </w:rPr>
                      <w:delText>ISO 4110: 1979 Fresh concrete -- Determination of the consistency -- Vebe test</w:delText>
                    </w:r>
                  </w:del>
                  <w:ins w:id="14890" w:author="Jing Kai Toh" w:date="2016-05-11T17:19:00Z">
                    <w:r w:rsidR="005B3846">
                      <w:rPr>
                        <w:rFonts w:ascii="Calibri Light" w:hAnsi="Calibri Light"/>
                        <w:sz w:val="16"/>
                        <w:szCs w:val="16"/>
                        <w:lang w:val="en-US"/>
                      </w:rPr>
                      <w:t>ISO 1920-2:2005 Testing of concrete -- Part 2: Properties of fresh concrete</w:t>
                    </w:r>
                  </w:ins>
                  <w:r w:rsidRPr="00F526AD">
                    <w:rPr>
                      <w:rFonts w:ascii="Calibri Light" w:hAnsi="Calibri Light"/>
                      <w:sz w:val="16"/>
                      <w:szCs w:val="16"/>
                      <w:lang w:val="en-US"/>
                    </w:rPr>
                    <w:t> </w:t>
                  </w:r>
                </w:p>
                <w:p w14:paraId="15B4CCCE" w14:textId="77777777" w:rsidR="00BC6D05" w:rsidRPr="00F526AD" w:rsidRDefault="00BC6D05" w:rsidP="00F526AD">
                  <w:pPr>
                    <w:spacing w:before="100" w:after="120" w:line="240" w:lineRule="auto"/>
                    <w:rPr>
                      <w:rFonts w:ascii="Calibri Light" w:hAnsi="Calibri Light"/>
                      <w:sz w:val="16"/>
                      <w:szCs w:val="16"/>
                      <w:lang w:val="en-US"/>
                    </w:rPr>
                  </w:pPr>
                  <w:del w:id="14891" w:author="Jing Kai Toh" w:date="2016-05-11T17:18:00Z">
                    <w:r w:rsidRPr="00F526AD" w:rsidDel="005B3846">
                      <w:rPr>
                        <w:rFonts w:ascii="Calibri Light" w:hAnsi="Calibri Light"/>
                        <w:sz w:val="16"/>
                        <w:szCs w:val="16"/>
                        <w:lang w:val="en-US"/>
                      </w:rPr>
                      <w:delText>ISO 4111: 1979 Fresh concrete -- Determination of consistency -- Degree of compactibility (Compaction index)</w:delText>
                    </w:r>
                  </w:del>
                  <w:ins w:id="14892" w:author="Jing Kai Toh" w:date="2016-05-11T17:18:00Z">
                    <w:r w:rsidR="005B3846">
                      <w:rPr>
                        <w:rFonts w:ascii="Calibri Light" w:hAnsi="Calibri Light"/>
                        <w:sz w:val="16"/>
                        <w:szCs w:val="16"/>
                        <w:lang w:val="en-US"/>
                      </w:rPr>
                      <w:t>ISO 1920-2:2005 Testing of concrete -- Part 2: Properties of fresh concrete</w:t>
                    </w:r>
                  </w:ins>
                  <w:r w:rsidRPr="00F526AD">
                    <w:rPr>
                      <w:rFonts w:ascii="Calibri Light" w:hAnsi="Calibri Light"/>
                      <w:sz w:val="16"/>
                      <w:szCs w:val="16"/>
                      <w:lang w:val="en-US"/>
                    </w:rPr>
                    <w:t> </w:t>
                  </w:r>
                </w:p>
                <w:p w14:paraId="5421C64A" w14:textId="77777777" w:rsidR="00BC6D05" w:rsidRPr="00F526AD" w:rsidRDefault="00BC6D05" w:rsidP="00F526AD">
                  <w:pPr>
                    <w:spacing w:before="100" w:after="120" w:line="240" w:lineRule="auto"/>
                    <w:rPr>
                      <w:rFonts w:ascii="Calibri Light" w:hAnsi="Calibri Light"/>
                      <w:sz w:val="16"/>
                      <w:szCs w:val="16"/>
                      <w:lang w:val="en-US"/>
                    </w:rPr>
                  </w:pPr>
                  <w:del w:id="14893" w:author="Jing Kai Toh" w:date="2016-05-11T17:14:00Z">
                    <w:r w:rsidRPr="00F526AD" w:rsidDel="004B5EE0">
                      <w:rPr>
                        <w:rFonts w:ascii="Calibri Light" w:hAnsi="Calibri Light"/>
                        <w:sz w:val="16"/>
                        <w:szCs w:val="16"/>
                        <w:lang w:val="en-US"/>
                      </w:rPr>
                      <w:delText>ISO 4635: 1982 Rubber, vulcanized -- Preformed compression seals for use between concrete motorway paving sections -- Specification for material</w:delText>
                    </w:r>
                  </w:del>
                  <w:ins w:id="14894" w:author="Jing Kai Toh" w:date="2016-05-11T17:14:00Z">
                    <w:r w:rsidR="004B5EE0">
                      <w:rPr>
                        <w:rFonts w:ascii="Calibri Light" w:hAnsi="Calibri Light"/>
                        <w:sz w:val="16"/>
                        <w:szCs w:val="16"/>
                        <w:lang w:val="en-US"/>
                      </w:rPr>
                      <w:t>ISO 4635:2011 Rubber, vulcanized -- Preformed joint seals for use between concrete paving sections of highways -- Specification</w:t>
                    </w:r>
                  </w:ins>
                  <w:r w:rsidRPr="00F526AD">
                    <w:rPr>
                      <w:rFonts w:ascii="Calibri Light" w:hAnsi="Calibri Light"/>
                      <w:sz w:val="16"/>
                      <w:szCs w:val="16"/>
                      <w:lang w:val="en-US"/>
                    </w:rPr>
                    <w:t> </w:t>
                  </w:r>
                </w:p>
                <w:p w14:paraId="2EC0DB5A" w14:textId="77777777" w:rsidR="00BC6D05" w:rsidRPr="00F526AD" w:rsidRDefault="00BC6D05" w:rsidP="00F526AD">
                  <w:pPr>
                    <w:spacing w:before="100" w:after="120" w:line="240" w:lineRule="auto"/>
                    <w:rPr>
                      <w:rFonts w:ascii="Calibri Light" w:hAnsi="Calibri Light"/>
                      <w:sz w:val="16"/>
                      <w:szCs w:val="16"/>
                      <w:lang w:val="en-US"/>
                    </w:rPr>
                  </w:pPr>
                  <w:del w:id="14895" w:author="Jing Kai Toh" w:date="2016-05-11T17:12:00Z">
                    <w:r w:rsidRPr="00F526AD" w:rsidDel="004B5EE0">
                      <w:rPr>
                        <w:rFonts w:ascii="Calibri Light" w:hAnsi="Calibri Light"/>
                        <w:sz w:val="16"/>
                        <w:szCs w:val="16"/>
                        <w:lang w:val="en-US"/>
                      </w:rPr>
                      <w:delText>ISO 4848: 1980 Concrete -- Determination of air content of freshly mixed concrete -- Pressure method</w:delText>
                    </w:r>
                  </w:del>
                  <w:ins w:id="14896" w:author="Jing Kai Toh" w:date="2016-05-11T17:12:00Z">
                    <w:r w:rsidR="004B5EE0">
                      <w:rPr>
                        <w:rFonts w:ascii="Calibri Light" w:hAnsi="Calibri Light"/>
                        <w:sz w:val="16"/>
                        <w:szCs w:val="16"/>
                        <w:lang w:val="en-US"/>
                      </w:rPr>
                      <w:t>ISO 1920-2:2005 Testing of concrete -- Part 2: Properties of fresh concrete</w:t>
                    </w:r>
                  </w:ins>
                  <w:r w:rsidRPr="00F526AD">
                    <w:rPr>
                      <w:rFonts w:ascii="Calibri Light" w:hAnsi="Calibri Light"/>
                      <w:sz w:val="16"/>
                      <w:szCs w:val="16"/>
                      <w:lang w:val="en-US"/>
                    </w:rPr>
                    <w:t> </w:t>
                  </w:r>
                </w:p>
                <w:p w14:paraId="37ABD6B3" w14:textId="77777777" w:rsidR="00BC6D05" w:rsidRPr="00F526AD" w:rsidRDefault="00BC6D05" w:rsidP="00F526AD">
                  <w:pPr>
                    <w:spacing w:before="100" w:after="120" w:line="240" w:lineRule="auto"/>
                    <w:rPr>
                      <w:rFonts w:ascii="Calibri Light" w:hAnsi="Calibri Light"/>
                      <w:sz w:val="16"/>
                      <w:szCs w:val="16"/>
                      <w:lang w:val="en-US"/>
                    </w:rPr>
                  </w:pPr>
                  <w:del w:id="14897" w:author="Jing Kai Toh" w:date="2016-05-11T17:12:00Z">
                    <w:r w:rsidRPr="00F526AD" w:rsidDel="004B5EE0">
                      <w:rPr>
                        <w:rFonts w:ascii="Calibri Light" w:hAnsi="Calibri Light"/>
                        <w:sz w:val="16"/>
                        <w:szCs w:val="16"/>
                        <w:lang w:val="en-US"/>
                      </w:rPr>
                      <w:delText>ISO 6274: 1982 Concrete -- Sieve analysis of aggregates</w:delText>
                    </w:r>
                  </w:del>
                  <w:ins w:id="14898" w:author="Jing Kai Toh" w:date="2016-05-11T17:12:00Z">
                    <w:r w:rsidR="004B5EE0">
                      <w:rPr>
                        <w:rFonts w:ascii="Calibri Light" w:hAnsi="Calibri Light"/>
                        <w:sz w:val="16"/>
                        <w:szCs w:val="16"/>
                        <w:lang w:val="en-US"/>
                      </w:rPr>
                      <w:t>ISO 6274:1982 Concrete -- Sieve analysis of aggregates</w:t>
                    </w:r>
                  </w:ins>
                  <w:r w:rsidRPr="00F526AD">
                    <w:rPr>
                      <w:rFonts w:ascii="Calibri Light" w:hAnsi="Calibri Light"/>
                      <w:sz w:val="16"/>
                      <w:szCs w:val="16"/>
                      <w:lang w:val="en-US"/>
                    </w:rPr>
                    <w:t> </w:t>
                  </w:r>
                </w:p>
                <w:p w14:paraId="5658640C" w14:textId="77777777" w:rsidR="00BC6D05" w:rsidRPr="00F526AD" w:rsidRDefault="00BC6D05" w:rsidP="00F526AD">
                  <w:pPr>
                    <w:spacing w:before="100" w:after="120" w:line="240" w:lineRule="auto"/>
                    <w:rPr>
                      <w:rFonts w:ascii="Calibri Light" w:hAnsi="Calibri Light"/>
                      <w:sz w:val="16"/>
                      <w:szCs w:val="16"/>
                      <w:lang w:val="en-US"/>
                    </w:rPr>
                  </w:pPr>
                  <w:del w:id="14899" w:author="Jing Kai Toh" w:date="2016-05-11T17:11:00Z">
                    <w:r w:rsidRPr="00F526AD" w:rsidDel="004B5EE0">
                      <w:rPr>
                        <w:rFonts w:ascii="Calibri Light" w:hAnsi="Calibri Light"/>
                        <w:sz w:val="16"/>
                        <w:szCs w:val="16"/>
                        <w:lang w:val="en-US"/>
                      </w:rPr>
                      <w:delText>ISO 6275: 1982 Concrete, hardened -- Determination of density</w:delText>
                    </w:r>
                  </w:del>
                  <w:ins w:id="14900" w:author="Jing Kai Toh" w:date="2016-05-11T17:11:00Z">
                    <w:r w:rsidR="004B5EE0">
                      <w:rPr>
                        <w:rFonts w:ascii="Calibri Light" w:hAnsi="Calibri Light"/>
                        <w:sz w:val="16"/>
                        <w:szCs w:val="16"/>
                        <w:lang w:val="en-US"/>
                      </w:rPr>
                      <w:t>ISO 1920-5:2004 Testing of concrete -- Part 5: Properties of hardened concrete other than strength</w:t>
                    </w:r>
                  </w:ins>
                  <w:r w:rsidRPr="00F526AD">
                    <w:rPr>
                      <w:rFonts w:ascii="Calibri Light" w:hAnsi="Calibri Light"/>
                      <w:sz w:val="16"/>
                      <w:szCs w:val="16"/>
                      <w:lang w:val="en-US"/>
                    </w:rPr>
                    <w:t> </w:t>
                  </w:r>
                </w:p>
                <w:p w14:paraId="18030417" w14:textId="77777777" w:rsidR="00BC6D05" w:rsidRPr="00F526AD" w:rsidRDefault="00BC6D05" w:rsidP="00F526AD">
                  <w:pPr>
                    <w:spacing w:before="100" w:after="120" w:line="240" w:lineRule="auto"/>
                    <w:rPr>
                      <w:rFonts w:ascii="Calibri Light" w:hAnsi="Calibri Light"/>
                      <w:sz w:val="16"/>
                      <w:szCs w:val="16"/>
                      <w:lang w:val="en-US"/>
                    </w:rPr>
                  </w:pPr>
                  <w:del w:id="14901" w:author="Jing Kai Toh" w:date="2016-05-11T17:10:00Z">
                    <w:r w:rsidRPr="00F526AD" w:rsidDel="004B5EE0">
                      <w:rPr>
                        <w:rFonts w:ascii="Calibri Light" w:hAnsi="Calibri Light"/>
                        <w:sz w:val="16"/>
                        <w:szCs w:val="16"/>
                        <w:lang w:val="en-US"/>
                      </w:rPr>
                      <w:delText>ISO 6276: 1982 Concrete, compacted fresh -- Determination of density</w:delText>
                    </w:r>
                  </w:del>
                  <w:ins w:id="14902" w:author="Jing Kai Toh" w:date="2016-05-11T17:10:00Z">
                    <w:r w:rsidR="004B5EE0">
                      <w:rPr>
                        <w:rFonts w:ascii="Calibri Light" w:hAnsi="Calibri Light"/>
                        <w:sz w:val="16"/>
                        <w:szCs w:val="16"/>
                        <w:lang w:val="en-US"/>
                      </w:rPr>
                      <w:t>ISO 1920-2:2005 Testing of concrete -- Part 2: Properties of fresh concrete</w:t>
                    </w:r>
                  </w:ins>
                  <w:r w:rsidRPr="00F526AD">
                    <w:rPr>
                      <w:rFonts w:ascii="Calibri Light" w:hAnsi="Calibri Light"/>
                      <w:sz w:val="16"/>
                      <w:szCs w:val="16"/>
                      <w:lang w:val="en-US"/>
                    </w:rPr>
                    <w:t> </w:t>
                  </w:r>
                </w:p>
                <w:p w14:paraId="46C0B721" w14:textId="77777777" w:rsidR="00BC6D05" w:rsidRPr="00F526AD" w:rsidRDefault="00BC6D05" w:rsidP="00F526AD">
                  <w:pPr>
                    <w:spacing w:before="100" w:after="120" w:line="240" w:lineRule="auto"/>
                    <w:rPr>
                      <w:rFonts w:ascii="Calibri Light" w:hAnsi="Calibri Light"/>
                      <w:sz w:val="16"/>
                      <w:szCs w:val="16"/>
                      <w:lang w:val="en-US"/>
                    </w:rPr>
                  </w:pPr>
                  <w:del w:id="14903" w:author="Jing Kai Toh" w:date="2016-05-11T17:09:00Z">
                    <w:r w:rsidRPr="00F526AD" w:rsidDel="004B5EE0">
                      <w:rPr>
                        <w:rFonts w:ascii="Calibri Light" w:hAnsi="Calibri Light"/>
                        <w:sz w:val="16"/>
                        <w:szCs w:val="16"/>
                        <w:lang w:val="en-US"/>
                      </w:rPr>
                      <w:delText>ISO 6782: 1982 Aggregates for concrete -- Determination of bulk density</w:delText>
                    </w:r>
                  </w:del>
                  <w:ins w:id="14904" w:author="Jing Kai Toh" w:date="2016-05-11T17:09:00Z">
                    <w:r w:rsidR="004B5EE0">
                      <w:rPr>
                        <w:rFonts w:ascii="Calibri Light" w:hAnsi="Calibri Light"/>
                        <w:sz w:val="16"/>
                        <w:szCs w:val="16"/>
                        <w:lang w:val="en-US"/>
                      </w:rPr>
                      <w:t>ISO 6782:1982 Aggregates for concrete -- Determination of bulk density</w:t>
                    </w:r>
                  </w:ins>
                  <w:r w:rsidRPr="00F526AD">
                    <w:rPr>
                      <w:rFonts w:ascii="Calibri Light" w:hAnsi="Calibri Light"/>
                      <w:sz w:val="16"/>
                      <w:szCs w:val="16"/>
                      <w:lang w:val="en-US"/>
                    </w:rPr>
                    <w:t> </w:t>
                  </w:r>
                </w:p>
                <w:p w14:paraId="6A3E3F7B" w14:textId="77777777" w:rsidR="00BC6D05" w:rsidRPr="00F526AD" w:rsidRDefault="00BC6D05" w:rsidP="00F526AD">
                  <w:pPr>
                    <w:spacing w:before="100" w:after="120" w:line="240" w:lineRule="auto"/>
                    <w:rPr>
                      <w:rFonts w:ascii="Calibri Light" w:hAnsi="Calibri Light"/>
                      <w:sz w:val="16"/>
                      <w:szCs w:val="16"/>
                      <w:lang w:val="en-US"/>
                    </w:rPr>
                  </w:pPr>
                  <w:del w:id="14905" w:author="Jing Kai Toh" w:date="2016-05-11T17:07:00Z">
                    <w:r w:rsidRPr="00F526AD" w:rsidDel="004B5EE0">
                      <w:rPr>
                        <w:rFonts w:ascii="Calibri Light" w:hAnsi="Calibri Light"/>
                        <w:sz w:val="16"/>
                        <w:szCs w:val="16"/>
                        <w:lang w:val="en-US"/>
                      </w:rPr>
                      <w:delText>ISO 6783: 1982 Coarse aggregates for concrete -- Determination of particle density and water absorption -- Hydrostatic balance method</w:delText>
                    </w:r>
                  </w:del>
                  <w:ins w:id="14906" w:author="Jing Kai Toh" w:date="2016-05-11T17:07:00Z">
                    <w:r w:rsidR="004B5EE0">
                      <w:rPr>
                        <w:rFonts w:ascii="Calibri Light" w:hAnsi="Calibri Light"/>
                        <w:sz w:val="16"/>
                        <w:szCs w:val="16"/>
                        <w:lang w:val="en-US"/>
                      </w:rPr>
                      <w:t>ISO 6783:1982 Coarse aggregates for concrete -- Determination of particle density and water absorption -- Hydrostatic balance method</w:t>
                    </w:r>
                  </w:ins>
                  <w:r w:rsidRPr="00F526AD">
                    <w:rPr>
                      <w:rFonts w:ascii="Calibri Light" w:hAnsi="Calibri Light"/>
                      <w:sz w:val="16"/>
                      <w:szCs w:val="16"/>
                      <w:lang w:val="en-US"/>
                    </w:rPr>
                    <w:t> </w:t>
                  </w:r>
                </w:p>
                <w:p w14:paraId="7116515C" w14:textId="77777777" w:rsidR="00BC6D05" w:rsidRPr="00F526AD" w:rsidRDefault="00BC6D05" w:rsidP="00F526AD">
                  <w:pPr>
                    <w:spacing w:before="100" w:after="120" w:line="240" w:lineRule="auto"/>
                    <w:rPr>
                      <w:rFonts w:ascii="Calibri Light" w:hAnsi="Calibri Light"/>
                      <w:sz w:val="16"/>
                      <w:szCs w:val="16"/>
                      <w:lang w:val="en-US"/>
                    </w:rPr>
                  </w:pPr>
                  <w:del w:id="14907" w:author="Jing Kai Toh" w:date="2016-05-11T17:06:00Z">
                    <w:r w:rsidRPr="00F526AD" w:rsidDel="004B5EE0">
                      <w:rPr>
                        <w:rFonts w:ascii="Calibri Light" w:hAnsi="Calibri Light"/>
                        <w:sz w:val="16"/>
                        <w:szCs w:val="16"/>
                        <w:lang w:val="en-US"/>
                      </w:rPr>
                      <w:delText>ISO 6784: 1982 Concrete -- Determination of static modulus of elasticity in compression</w:delText>
                    </w:r>
                  </w:del>
                  <w:ins w:id="14908" w:author="Jing Kai Toh" w:date="2016-05-11T17:06:00Z">
                    <w:r w:rsidR="004B5EE0">
                      <w:rPr>
                        <w:rFonts w:ascii="Calibri Light" w:hAnsi="Calibri Light"/>
                        <w:sz w:val="16"/>
                        <w:szCs w:val="16"/>
                        <w:lang w:val="en-US"/>
                      </w:rPr>
                      <w:t>ISO 1920-10:2010 Testing of concrete -- Part 10: Determination of static modulus of elasticity in compression</w:t>
                    </w:r>
                  </w:ins>
                </w:p>
                <w:p w14:paraId="003C240C" w14:textId="77777777" w:rsidR="00BC6D05" w:rsidRPr="00F526AD" w:rsidRDefault="00BC6D05" w:rsidP="00F526AD">
                  <w:pPr>
                    <w:spacing w:before="100" w:after="120" w:line="240" w:lineRule="auto"/>
                    <w:rPr>
                      <w:rFonts w:ascii="Calibri Light" w:hAnsi="Calibri Light"/>
                      <w:sz w:val="16"/>
                      <w:szCs w:val="16"/>
                      <w:lang w:val="en-US"/>
                    </w:rPr>
                  </w:pPr>
                  <w:del w:id="14909" w:author="Jing Kai Toh" w:date="2016-05-11T17:05:00Z">
                    <w:r w:rsidRPr="00F526AD" w:rsidDel="004B5EE0">
                      <w:rPr>
                        <w:rFonts w:ascii="Calibri Light" w:hAnsi="Calibri Light"/>
                        <w:sz w:val="16"/>
                        <w:szCs w:val="16"/>
                        <w:lang w:val="en-US"/>
                      </w:rPr>
                      <w:delText>ISO 7033: 1987 Fine and coarse aggregates for concrete -- Determination of the particle mass-per-volume and water absorption -- Pycnometer method</w:delText>
                    </w:r>
                  </w:del>
                  <w:ins w:id="14910" w:author="Jing Kai Toh" w:date="2016-05-11T17:05:00Z">
                    <w:r w:rsidR="004B5EE0">
                      <w:rPr>
                        <w:rFonts w:ascii="Calibri Light" w:hAnsi="Calibri Light"/>
                        <w:sz w:val="16"/>
                        <w:szCs w:val="16"/>
                        <w:lang w:val="en-US"/>
                      </w:rPr>
                      <w:t>ISO 7033:1987 Fine and coarse aggregates for concrete -- Determination of the particle mass-per-volume and water absorption -- Pycnometer method</w:t>
                    </w:r>
                  </w:ins>
                </w:p>
                <w:p w14:paraId="1E3F89F2" w14:textId="77777777" w:rsidR="00BD09BB" w:rsidRPr="00F526AD" w:rsidRDefault="00BD09BB" w:rsidP="00F526AD">
                  <w:pPr>
                    <w:spacing w:before="100" w:after="120" w:line="240" w:lineRule="auto"/>
                    <w:rPr>
                      <w:rFonts w:ascii="Calibri Light" w:hAnsi="Calibri Light"/>
                      <w:b/>
                      <w:sz w:val="16"/>
                      <w:szCs w:val="16"/>
                      <w:lang w:val="en-US"/>
                    </w:rPr>
                  </w:pPr>
                  <w:r w:rsidRPr="00F526AD">
                    <w:rPr>
                      <w:rFonts w:ascii="Calibri Light" w:hAnsi="Calibri Light"/>
                      <w:b/>
                      <w:sz w:val="16"/>
                      <w:szCs w:val="16"/>
                      <w:lang w:val="en-US"/>
                    </w:rPr>
                    <w:t>Reinforcement</w:t>
                  </w:r>
                </w:p>
                <w:p w14:paraId="069BDB7E" w14:textId="77777777" w:rsidR="00BD09BB" w:rsidRPr="00F526AD" w:rsidRDefault="00BD09BB" w:rsidP="00F526AD">
                  <w:pPr>
                    <w:spacing w:before="100" w:after="120" w:line="240" w:lineRule="auto"/>
                    <w:rPr>
                      <w:rFonts w:ascii="Calibri Light" w:hAnsi="Calibri Light"/>
                      <w:sz w:val="16"/>
                      <w:szCs w:val="16"/>
                      <w:lang w:val="en-US"/>
                    </w:rPr>
                  </w:pPr>
                  <w:r w:rsidRPr="00F526AD">
                    <w:rPr>
                      <w:rFonts w:ascii="Calibri Light" w:hAnsi="Calibri Light"/>
                      <w:sz w:val="16"/>
                      <w:szCs w:val="16"/>
                      <w:lang w:val="en-US"/>
                    </w:rPr>
                    <w:t>ISO 6934-1: 1991 Steel for the prestressing of concrete -- Part 1: General requirements</w:t>
                  </w:r>
                </w:p>
                <w:p w14:paraId="244012B8" w14:textId="77777777" w:rsidR="00BD09BB" w:rsidRPr="00F526AD" w:rsidRDefault="00BD09BB" w:rsidP="00F526AD">
                  <w:pPr>
                    <w:spacing w:before="100" w:after="120" w:line="240" w:lineRule="auto"/>
                    <w:rPr>
                      <w:rFonts w:ascii="Calibri Light" w:hAnsi="Calibri Light"/>
                      <w:sz w:val="16"/>
                      <w:szCs w:val="16"/>
                      <w:lang w:val="en-US"/>
                    </w:rPr>
                  </w:pPr>
                  <w:r w:rsidRPr="00F526AD">
                    <w:rPr>
                      <w:rFonts w:ascii="Calibri Light" w:hAnsi="Calibri Light"/>
                      <w:sz w:val="16"/>
                      <w:szCs w:val="16"/>
                      <w:lang w:val="en-US"/>
                    </w:rPr>
                    <w:t>ISO 6934-2: 1991 Steel for the prestressing of concrete -- Part 2: Cold-drawn wire</w:t>
                  </w:r>
                </w:p>
                <w:p w14:paraId="491ADB2F" w14:textId="77777777" w:rsidR="00BD09BB" w:rsidRPr="00F526AD" w:rsidRDefault="00BD09BB" w:rsidP="00F526AD">
                  <w:pPr>
                    <w:spacing w:before="100" w:after="120" w:line="240" w:lineRule="auto"/>
                    <w:rPr>
                      <w:rFonts w:ascii="Calibri Light" w:hAnsi="Calibri Light"/>
                      <w:sz w:val="16"/>
                      <w:szCs w:val="16"/>
                      <w:lang w:val="en-US"/>
                    </w:rPr>
                  </w:pPr>
                  <w:r w:rsidRPr="00F526AD">
                    <w:rPr>
                      <w:rFonts w:ascii="Calibri Light" w:hAnsi="Calibri Light"/>
                      <w:sz w:val="16"/>
                      <w:szCs w:val="16"/>
                      <w:lang w:val="en-US"/>
                    </w:rPr>
                    <w:t>ISO 6934-3: 1991 Steel for the prestressing of concrete -- Part 3: Quenched and tempered wire</w:t>
                  </w:r>
                </w:p>
                <w:p w14:paraId="265778B6" w14:textId="77777777" w:rsidR="00BD09BB" w:rsidRPr="00F526AD" w:rsidRDefault="00BD09BB" w:rsidP="00F526AD">
                  <w:pPr>
                    <w:spacing w:before="100" w:after="120" w:line="240" w:lineRule="auto"/>
                    <w:rPr>
                      <w:rFonts w:ascii="Calibri Light" w:hAnsi="Calibri Light"/>
                      <w:sz w:val="16"/>
                      <w:szCs w:val="16"/>
                      <w:lang w:val="en-US"/>
                    </w:rPr>
                  </w:pPr>
                  <w:r w:rsidRPr="00F526AD">
                    <w:rPr>
                      <w:rFonts w:ascii="Calibri Light" w:hAnsi="Calibri Light"/>
                      <w:sz w:val="16"/>
                      <w:szCs w:val="16"/>
                      <w:lang w:val="en-US"/>
                    </w:rPr>
                    <w:t>ISO 6934-4: 1991 Steel for the prestressing of concrete -- Part 4: Strand</w:t>
                  </w:r>
                </w:p>
                <w:p w14:paraId="04BEA168" w14:textId="77777777" w:rsidR="00BD09BB" w:rsidRPr="00F526AD" w:rsidRDefault="00BD09BB" w:rsidP="00F526AD">
                  <w:pPr>
                    <w:spacing w:before="100" w:after="120" w:line="240" w:lineRule="auto"/>
                    <w:rPr>
                      <w:rFonts w:ascii="Calibri Light" w:hAnsi="Calibri Light"/>
                      <w:sz w:val="16"/>
                      <w:szCs w:val="16"/>
                      <w:lang w:val="en-US"/>
                    </w:rPr>
                  </w:pPr>
                  <w:r w:rsidRPr="00F526AD">
                    <w:rPr>
                      <w:rFonts w:ascii="Calibri Light" w:hAnsi="Calibri Light"/>
                      <w:sz w:val="16"/>
                      <w:szCs w:val="16"/>
                      <w:lang w:val="en-US"/>
                    </w:rPr>
                    <w:t>ISO 6934-5: 1991 Steel for the prestressing of concrete -- Part 5: Hot-rolled steel bars with or without subsequent processing</w:t>
                  </w:r>
                </w:p>
                <w:p w14:paraId="2042CA9B" w14:textId="77777777" w:rsidR="00BD09BB" w:rsidRPr="00F526AD" w:rsidRDefault="00BD09BB" w:rsidP="00F526AD">
                  <w:pPr>
                    <w:spacing w:before="100" w:after="120" w:line="240" w:lineRule="auto"/>
                    <w:rPr>
                      <w:rFonts w:ascii="Calibri Light" w:hAnsi="Calibri Light"/>
                      <w:sz w:val="16"/>
                      <w:szCs w:val="16"/>
                      <w:lang w:val="en-US"/>
                    </w:rPr>
                  </w:pPr>
                  <w:r w:rsidRPr="00F526AD">
                    <w:rPr>
                      <w:rFonts w:ascii="Calibri Light" w:hAnsi="Calibri Light"/>
                      <w:sz w:val="16"/>
                      <w:szCs w:val="16"/>
                      <w:lang w:val="en-US"/>
                    </w:rPr>
                    <w:t>ISO 6935-1: 1991 Steel for the reinforcement of concrete -- Part 1: Plain bars</w:t>
                  </w:r>
                </w:p>
                <w:p w14:paraId="3D635C26" w14:textId="77777777" w:rsidR="00BD09BB" w:rsidRPr="00F526AD" w:rsidRDefault="00BD09BB" w:rsidP="00F526AD">
                  <w:pPr>
                    <w:spacing w:before="100" w:after="120" w:line="240" w:lineRule="auto"/>
                    <w:rPr>
                      <w:rFonts w:ascii="Calibri Light" w:hAnsi="Calibri Light"/>
                      <w:sz w:val="16"/>
                      <w:szCs w:val="16"/>
                      <w:lang w:val="en-US"/>
                    </w:rPr>
                  </w:pPr>
                  <w:r w:rsidRPr="00F526AD">
                    <w:rPr>
                      <w:rFonts w:ascii="Calibri Light" w:hAnsi="Calibri Light"/>
                      <w:sz w:val="16"/>
                      <w:szCs w:val="16"/>
                      <w:lang w:val="en-US"/>
                    </w:rPr>
                    <w:t>ISO 6935-2: 1991 Steel for the reinforcement of concrete -- Part 2: Ribbed bars</w:t>
                  </w:r>
                </w:p>
                <w:p w14:paraId="27D2EE5B" w14:textId="77777777" w:rsidR="00BD09BB" w:rsidRPr="00F526AD" w:rsidDel="00AD1EC2" w:rsidRDefault="00AD1EC2" w:rsidP="00F526AD">
                  <w:pPr>
                    <w:spacing w:before="100" w:after="120" w:line="240" w:lineRule="auto"/>
                    <w:rPr>
                      <w:del w:id="14911" w:author="Jing Kai Toh" w:date="2016-05-12T14:09:00Z"/>
                      <w:rFonts w:ascii="Calibri Light" w:hAnsi="Calibri Light"/>
                      <w:sz w:val="16"/>
                      <w:szCs w:val="16"/>
                      <w:lang w:val="en-US"/>
                    </w:rPr>
                  </w:pPr>
                  <w:ins w:id="14912" w:author="Jing Kai Toh" w:date="2016-05-12T14:09:00Z">
                    <w:r w:rsidRPr="00AD1EC2">
                      <w:rPr>
                        <w:rFonts w:ascii="Calibri Light" w:hAnsi="Calibri Light"/>
                        <w:sz w:val="16"/>
                        <w:szCs w:val="16"/>
                        <w:lang w:val="en-US"/>
                      </w:rPr>
                      <w:t>ISO 6935-3:1992 Steel for the reinforcement of concrete -- Part 3: Welded fabric</w:t>
                    </w:r>
                  </w:ins>
                  <w:del w:id="14913" w:author="Jing Kai Toh" w:date="2016-05-12T14:09:00Z">
                    <w:r w:rsidR="00BD09BB" w:rsidRPr="00F526AD" w:rsidDel="00AD1EC2">
                      <w:rPr>
                        <w:rFonts w:ascii="Calibri Light" w:hAnsi="Calibri Light"/>
                        <w:sz w:val="16"/>
                        <w:szCs w:val="16"/>
                        <w:lang w:val="en-US"/>
                      </w:rPr>
                      <w:delText>ISO 6935-3: 1992 Steel for the reinforcement of concrete -- Part 3: Welded fabric</w:delText>
                    </w:r>
                  </w:del>
                </w:p>
                <w:p w14:paraId="620ED6A6" w14:textId="77777777" w:rsidR="00BD09BB" w:rsidRPr="00F526AD" w:rsidRDefault="00BD09BB" w:rsidP="00F526AD">
                  <w:pPr>
                    <w:spacing w:before="100" w:after="120" w:line="240" w:lineRule="auto"/>
                    <w:rPr>
                      <w:rFonts w:ascii="Calibri Light" w:hAnsi="Calibri Light"/>
                      <w:sz w:val="16"/>
                      <w:szCs w:val="16"/>
                      <w:lang w:val="en-US"/>
                    </w:rPr>
                  </w:pPr>
                </w:p>
              </w:tc>
            </w:tr>
            <w:tr w:rsidR="00BC6D05" w:rsidRPr="00F526AD" w14:paraId="0E6B8DA7" w14:textId="77777777" w:rsidTr="00BC6D05">
              <w:trPr>
                <w:tblCellSpacing w:w="15" w:type="dxa"/>
              </w:trPr>
              <w:tc>
                <w:tcPr>
                  <w:tcW w:w="0" w:type="auto"/>
                  <w:vAlign w:val="center"/>
                  <w:hideMark/>
                </w:tcPr>
                <w:p w14:paraId="2ECD20AE" w14:textId="77777777" w:rsidR="00BC6D05" w:rsidRPr="00F526AD" w:rsidRDefault="00BC6D05" w:rsidP="00F526AD">
                  <w:pPr>
                    <w:spacing w:after="120" w:line="240" w:lineRule="auto"/>
                    <w:rPr>
                      <w:rFonts w:ascii="Calibri Light" w:hAnsi="Calibri Light"/>
                      <w:sz w:val="16"/>
                      <w:szCs w:val="16"/>
                      <w:lang w:val="en-US"/>
                    </w:rPr>
                  </w:pPr>
                </w:p>
              </w:tc>
            </w:tr>
            <w:tr w:rsidR="00BC6D05" w:rsidRPr="00F526AD" w14:paraId="7F4F3434" w14:textId="77777777" w:rsidTr="00BC6D05">
              <w:trPr>
                <w:tblCellSpacing w:w="15" w:type="dxa"/>
              </w:trPr>
              <w:tc>
                <w:tcPr>
                  <w:tcW w:w="0" w:type="auto"/>
                  <w:vAlign w:val="center"/>
                  <w:hideMark/>
                </w:tcPr>
                <w:p w14:paraId="4F25FC5C" w14:textId="77777777" w:rsidR="00BC6D05" w:rsidRPr="00F526AD" w:rsidRDefault="00BC6D05" w:rsidP="00F526AD">
                  <w:pPr>
                    <w:spacing w:after="120" w:line="240" w:lineRule="auto"/>
                    <w:rPr>
                      <w:rFonts w:ascii="Calibri Light" w:hAnsi="Calibri Light"/>
                      <w:sz w:val="16"/>
                      <w:szCs w:val="16"/>
                      <w:lang w:val="en-US"/>
                    </w:rPr>
                  </w:pPr>
                </w:p>
              </w:tc>
            </w:tr>
            <w:tr w:rsidR="00BC6D05" w:rsidRPr="00F526AD" w14:paraId="41096C43" w14:textId="77777777" w:rsidTr="00F526AD">
              <w:trPr>
                <w:trHeight w:val="76"/>
                <w:tblCellSpacing w:w="15" w:type="dxa"/>
              </w:trPr>
              <w:tc>
                <w:tcPr>
                  <w:tcW w:w="0" w:type="auto"/>
                  <w:vAlign w:val="center"/>
                  <w:hideMark/>
                </w:tcPr>
                <w:p w14:paraId="1C92A67B" w14:textId="77777777" w:rsidR="00BC6D05" w:rsidRPr="00F526AD" w:rsidRDefault="00BC6D05" w:rsidP="00F526AD">
                  <w:pPr>
                    <w:spacing w:before="100" w:after="120" w:line="240" w:lineRule="auto"/>
                    <w:rPr>
                      <w:rFonts w:ascii="Calibri Light" w:hAnsi="Calibri Light"/>
                      <w:sz w:val="16"/>
                      <w:szCs w:val="16"/>
                      <w:lang w:val="en-US"/>
                    </w:rPr>
                  </w:pPr>
                  <w:r w:rsidRPr="00F526AD">
                    <w:rPr>
                      <w:rFonts w:ascii="Calibri Light" w:hAnsi="Calibri Light"/>
                      <w:sz w:val="16"/>
                      <w:szCs w:val="16"/>
                      <w:lang w:val="en-US"/>
                    </w:rPr>
                    <w:t> </w:t>
                  </w:r>
                </w:p>
              </w:tc>
            </w:tr>
          </w:tbl>
          <w:p w14:paraId="218B2D4B" w14:textId="77777777" w:rsidR="00401C5E" w:rsidRPr="00F526AD" w:rsidRDefault="00401C5E" w:rsidP="00F526AD">
            <w:pPr>
              <w:spacing w:after="120"/>
              <w:rPr>
                <w:rFonts w:ascii="Calibri Light" w:hAnsi="Calibri Light"/>
                <w:sz w:val="16"/>
                <w:szCs w:val="16"/>
                <w:lang w:val="en-US"/>
              </w:rPr>
            </w:pPr>
          </w:p>
        </w:tc>
      </w:tr>
    </w:tbl>
    <w:p w14:paraId="2D4729DC" w14:textId="77777777" w:rsidR="00401C5E" w:rsidRDefault="00401C5E" w:rsidP="00401C5E">
      <w:pPr>
        <w:rPr>
          <w:sz w:val="16"/>
          <w:szCs w:val="16"/>
          <w:lang w:val="en-US"/>
        </w:rPr>
      </w:pPr>
    </w:p>
    <w:p w14:paraId="1E1D9FFC" w14:textId="77777777" w:rsidR="00401C5E" w:rsidRPr="00FE2478" w:rsidRDefault="00FE2478" w:rsidP="00FE2478">
      <w:pPr>
        <w:pStyle w:val="Heading2"/>
        <w:rPr>
          <w:lang w:val="en-US"/>
        </w:rPr>
      </w:pPr>
      <w:r w:rsidRPr="00FE2478">
        <w:rPr>
          <w:lang w:val="en-US"/>
        </w:rPr>
        <w:t>Water Leak Through Pipe Penetrations</w:t>
      </w:r>
      <w:r>
        <w:rPr>
          <w:lang w:val="en-US"/>
        </w:rPr>
        <w:t xml:space="preserve"> - </w:t>
      </w:r>
      <w:r w:rsidRPr="00FE2478">
        <w:rPr>
          <w:lang w:val="en-US"/>
        </w:rPr>
        <w:t>Efflorescence</w:t>
      </w:r>
    </w:p>
    <w:tbl>
      <w:tblPr>
        <w:tblStyle w:val="TableGrid"/>
        <w:tblW w:w="0" w:type="auto"/>
        <w:tblInd w:w="108" w:type="dxa"/>
        <w:tblLook w:val="04A0" w:firstRow="1" w:lastRow="0" w:firstColumn="1" w:lastColumn="0" w:noHBand="0" w:noVBand="1"/>
      </w:tblPr>
      <w:tblGrid>
        <w:gridCol w:w="685"/>
        <w:gridCol w:w="8449"/>
      </w:tblGrid>
      <w:tr w:rsidR="00401C5E" w:rsidRPr="004F3C8C" w14:paraId="428919EC" w14:textId="77777777" w:rsidTr="00401C5E">
        <w:tc>
          <w:tcPr>
            <w:tcW w:w="685" w:type="dxa"/>
          </w:tcPr>
          <w:p w14:paraId="718F4FD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21F64438"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Concrete</w:t>
            </w:r>
          </w:p>
          <w:p w14:paraId="7FA3E7D7"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BS 12-Specification for Portland Cements</w:t>
            </w:r>
          </w:p>
          <w:p w14:paraId="4E021898" w14:textId="77777777" w:rsidR="00FE2478" w:rsidRPr="00B87FE0" w:rsidRDefault="00FE2478" w:rsidP="00B87FE0">
            <w:pPr>
              <w:spacing w:before="100" w:after="120"/>
              <w:rPr>
                <w:rFonts w:ascii="Calibri Light" w:hAnsi="Calibri Light"/>
                <w:sz w:val="16"/>
                <w:szCs w:val="16"/>
                <w:lang w:val="en-US"/>
              </w:rPr>
            </w:pPr>
            <w:del w:id="14914" w:author="Ashan Senel Asmone" w:date="2016-03-18T16:06:00Z">
              <w:r w:rsidRPr="00B87FE0" w:rsidDel="009F2DAF">
                <w:rPr>
                  <w:rFonts w:ascii="Calibri Light" w:hAnsi="Calibri Light"/>
                  <w:sz w:val="16"/>
                  <w:szCs w:val="16"/>
                  <w:lang w:val="en-US"/>
                </w:rPr>
                <w:delText>BS 410-Specification for test sieves</w:delText>
              </w:r>
            </w:del>
            <w:ins w:id="14915" w:author="Ashan Senel Asmone" w:date="2016-03-18T16:06:00Z">
              <w:r w:rsidR="009F2DAF">
                <w:rPr>
                  <w:rFonts w:ascii="Calibri Light" w:hAnsi="Calibri Light"/>
                  <w:sz w:val="16"/>
                  <w:szCs w:val="16"/>
                  <w:lang w:val="en-US"/>
                </w:rPr>
                <w:t>BS ISO 3310-2:2013 Test sieves. Technical requirements and testing. Test sieves of perforated metal plate/ BS 410-1:2000, ISO 3310-1:2000 Test sieves. Technical requirements and testing. Test sieves of metal wire cloth</w:t>
              </w:r>
            </w:ins>
          </w:p>
          <w:p w14:paraId="417651DD"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BS 882-Specification for aggregates from natural sources for concrete</w:t>
            </w:r>
          </w:p>
          <w:p w14:paraId="732F7289" w14:textId="77777777" w:rsidR="00FE2478" w:rsidRPr="00B87FE0" w:rsidRDefault="00FE2478" w:rsidP="00B87FE0">
            <w:pPr>
              <w:spacing w:before="100" w:after="120"/>
              <w:rPr>
                <w:rFonts w:ascii="Calibri Light" w:hAnsi="Calibri Light"/>
                <w:sz w:val="16"/>
                <w:szCs w:val="16"/>
                <w:lang w:val="en-US"/>
              </w:rPr>
            </w:pPr>
            <w:del w:id="14916" w:author="Ashan Senel Asmone" w:date="2016-03-18T16:32:00Z">
              <w:r w:rsidRPr="00B87FE0" w:rsidDel="00902ADA">
                <w:rPr>
                  <w:rFonts w:ascii="Calibri Light" w:hAnsi="Calibri Light"/>
                  <w:sz w:val="16"/>
                  <w:szCs w:val="16"/>
                  <w:lang w:val="en-US"/>
                </w:rPr>
                <w:delText>BS 1014-Specification for high alumina cement</w:delText>
              </w:r>
            </w:del>
            <w:ins w:id="14917" w:author="Ashan Senel Asmone" w:date="2016-03-18T16:32:00Z">
              <w:r w:rsidR="00902ADA">
                <w:rPr>
                  <w:rFonts w:ascii="Calibri Light" w:hAnsi="Calibri Light"/>
                  <w:sz w:val="16"/>
                  <w:szCs w:val="16"/>
                  <w:lang w:val="en-US"/>
                </w:rPr>
                <w:t>BS EN 12878:2014 Pigments for the colouring of building materials based on cement and/or lime. Specifications and methods of test</w:t>
              </w:r>
            </w:ins>
          </w:p>
          <w:p w14:paraId="7E49D725" w14:textId="77777777" w:rsidR="00FE2478" w:rsidRPr="00B87FE0" w:rsidRDefault="00FE2478" w:rsidP="00B87FE0">
            <w:pPr>
              <w:spacing w:before="100" w:after="120"/>
              <w:rPr>
                <w:rFonts w:ascii="Calibri Light" w:hAnsi="Calibri Light"/>
                <w:sz w:val="16"/>
                <w:szCs w:val="16"/>
                <w:lang w:val="en-US"/>
              </w:rPr>
            </w:pPr>
            <w:del w:id="14918" w:author="Ashan Senel Asmone" w:date="2016-03-18T16:38:00Z">
              <w:r w:rsidRPr="00B87FE0" w:rsidDel="00902ADA">
                <w:rPr>
                  <w:rFonts w:ascii="Calibri Light" w:hAnsi="Calibri Light"/>
                  <w:sz w:val="16"/>
                  <w:szCs w:val="16"/>
                  <w:lang w:val="en-US"/>
                </w:rPr>
                <w:delText>BS 4027- Specification for sulphate-resisting Portland cement</w:delText>
              </w:r>
            </w:del>
          </w:p>
          <w:p w14:paraId="71CF9D80" w14:textId="77777777" w:rsidR="00FE2478" w:rsidRPr="00B87FE0" w:rsidRDefault="00FE2478" w:rsidP="00B87FE0">
            <w:pPr>
              <w:spacing w:before="100" w:after="120"/>
              <w:rPr>
                <w:rFonts w:ascii="Calibri Light" w:hAnsi="Calibri Light"/>
                <w:sz w:val="16"/>
                <w:szCs w:val="16"/>
                <w:lang w:val="en-US"/>
              </w:rPr>
            </w:pPr>
            <w:del w:id="14919" w:author="Ashan Senel Asmone" w:date="2016-03-21T15:22:00Z">
              <w:r w:rsidRPr="00B87FE0" w:rsidDel="00337A12">
                <w:rPr>
                  <w:rFonts w:ascii="Calibri Light" w:hAnsi="Calibri Light"/>
                  <w:sz w:val="16"/>
                  <w:szCs w:val="16"/>
                  <w:lang w:val="en-US"/>
                </w:rPr>
                <w:delText>BS 4550-6:1978-Methods of testing cement. Standard sand for mortar cube</w:delText>
              </w:r>
            </w:del>
            <w:ins w:id="14920" w:author="Ashan Senel Asmone" w:date="2016-03-21T15:22:00Z">
              <w:r w:rsidR="00337A12">
                <w:rPr>
                  <w:rFonts w:ascii="Calibri Light" w:hAnsi="Calibri Light"/>
                  <w:sz w:val="16"/>
                  <w:szCs w:val="16"/>
                  <w:lang w:val="en-US"/>
                </w:rPr>
                <w:t>BS 4550-6:1978 Methods of testing cement. Standard sand for mortar cubes</w:t>
              </w:r>
            </w:ins>
            <w:r w:rsidRPr="00B87FE0">
              <w:rPr>
                <w:rFonts w:ascii="Calibri Light" w:hAnsi="Calibri Light"/>
                <w:sz w:val="16"/>
                <w:szCs w:val="16"/>
                <w:lang w:val="en-US"/>
              </w:rPr>
              <w:t>s</w:t>
            </w:r>
          </w:p>
          <w:p w14:paraId="44DA2977"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BS 4551-Methods of testing mortars, screeds and plasters</w:t>
            </w:r>
          </w:p>
          <w:p w14:paraId="00759EB7" w14:textId="77777777" w:rsidR="00FE2478" w:rsidRPr="00B87FE0" w:rsidRDefault="00FE2478" w:rsidP="00B87FE0">
            <w:pPr>
              <w:spacing w:before="100" w:after="120"/>
              <w:rPr>
                <w:rFonts w:ascii="Calibri Light" w:hAnsi="Calibri Light"/>
                <w:sz w:val="16"/>
                <w:szCs w:val="16"/>
                <w:lang w:val="en-US"/>
              </w:rPr>
            </w:pPr>
            <w:del w:id="14921" w:author="Ashan Senel Asmone" w:date="2016-03-18T16:48:00Z">
              <w:r w:rsidRPr="00B87FE0" w:rsidDel="0083514B">
                <w:rPr>
                  <w:rFonts w:ascii="Calibri Light" w:hAnsi="Calibri Light"/>
                  <w:sz w:val="16"/>
                  <w:szCs w:val="16"/>
                  <w:lang w:val="en-US"/>
                </w:rPr>
                <w:delText>BS 4721-Specification for ready-mixed building mortars</w:delText>
              </w:r>
            </w:del>
            <w:ins w:id="14922" w:author="Ashan Senel Asmone" w:date="2016-03-18T16:48:00Z">
              <w:r w:rsidR="0083514B">
                <w:rPr>
                  <w:rFonts w:ascii="Calibri Light" w:hAnsi="Calibri Light"/>
                  <w:sz w:val="16"/>
                  <w:szCs w:val="16"/>
                  <w:lang w:val="en-US"/>
                </w:rPr>
                <w:t>BS EN 998-1:2003-Specification for mortar for masonry. Rendering and plastering mortar/ BS EN 998-2:2003-Specification for mortar for masonry. Masonry mortar</w:t>
              </w:r>
            </w:ins>
          </w:p>
          <w:p w14:paraId="3B5675D9" w14:textId="77777777" w:rsidR="00FE2478" w:rsidRPr="00B87FE0" w:rsidRDefault="00FE2478" w:rsidP="00B87FE0">
            <w:pPr>
              <w:spacing w:before="100" w:after="120"/>
              <w:rPr>
                <w:rFonts w:ascii="Calibri Light" w:hAnsi="Calibri Light"/>
                <w:sz w:val="16"/>
                <w:szCs w:val="16"/>
                <w:lang w:val="en-US"/>
              </w:rPr>
            </w:pPr>
            <w:del w:id="14923" w:author="Ashan Senel Asmone" w:date="2016-03-18T17:12:00Z">
              <w:r w:rsidRPr="00B87FE0" w:rsidDel="00922C80">
                <w:rPr>
                  <w:rFonts w:ascii="Calibri Light" w:hAnsi="Calibri Light"/>
                  <w:sz w:val="16"/>
                  <w:szCs w:val="16"/>
                  <w:lang w:val="en-US"/>
                </w:rPr>
                <w:delText>BS 4887-1:1986-Mortar admixtures. Specification for air-entraining (plasticizing) admixtures</w:delText>
              </w:r>
            </w:del>
            <w:ins w:id="14924"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7EF3D57A" w14:textId="77777777" w:rsidR="00FE2478" w:rsidRPr="00B87FE0" w:rsidRDefault="00FE2478" w:rsidP="00B87FE0">
            <w:pPr>
              <w:spacing w:before="100" w:after="120"/>
              <w:rPr>
                <w:rFonts w:ascii="Calibri Light" w:hAnsi="Calibri Light"/>
                <w:sz w:val="16"/>
                <w:szCs w:val="16"/>
                <w:lang w:val="en-US"/>
              </w:rPr>
            </w:pPr>
            <w:del w:id="14925" w:author="Ashan Senel Asmone" w:date="2016-03-18T17:13:00Z">
              <w:r w:rsidRPr="00B87FE0" w:rsidDel="00922C80">
                <w:rPr>
                  <w:rFonts w:ascii="Calibri Light" w:hAnsi="Calibri Light"/>
                  <w:sz w:val="16"/>
                  <w:szCs w:val="16"/>
                  <w:lang w:val="en-US"/>
                </w:rPr>
                <w:delText>BS 4887-2:1987-Mortar admixtures. Specification for set retarding admixtures</w:delText>
              </w:r>
            </w:del>
            <w:ins w:id="14926"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r w:rsidRPr="00B87FE0">
              <w:rPr>
                <w:rFonts w:ascii="Calibri Light" w:hAnsi="Calibri Light"/>
                <w:sz w:val="16"/>
                <w:szCs w:val="16"/>
                <w:lang w:val="en-US"/>
              </w:rPr>
              <w:t> </w:t>
            </w:r>
          </w:p>
          <w:p w14:paraId="6B51B835" w14:textId="77777777" w:rsidR="00FE2478" w:rsidRPr="00B87FE0" w:rsidRDefault="00FE2478" w:rsidP="00B87FE0">
            <w:pPr>
              <w:spacing w:before="100" w:after="120"/>
              <w:rPr>
                <w:rFonts w:ascii="Calibri Light" w:hAnsi="Calibri Light"/>
                <w:sz w:val="16"/>
                <w:szCs w:val="16"/>
                <w:lang w:val="en-US"/>
              </w:rPr>
            </w:pPr>
            <w:del w:id="14927" w:author="Ashan Senel Asmone" w:date="2016-03-18T17:15:00Z">
              <w:r w:rsidRPr="00B87FE0" w:rsidDel="00922C80">
                <w:rPr>
                  <w:rFonts w:ascii="Calibri Light" w:hAnsi="Calibri Light"/>
                  <w:sz w:val="16"/>
                  <w:szCs w:val="16"/>
                  <w:lang w:val="en-US"/>
                </w:rPr>
                <w:delText>BS 5075-Concrete admixtures</w:delText>
              </w:r>
            </w:del>
            <w:ins w:id="14928" w:author="Ashan Senel Asmone" w:date="2016-03-18T17:20:00Z">
              <w:del w:id="14929" w:author="Jing Kai Toh" w:date="2016-05-12T17:04:00Z">
                <w:r w:rsidR="00922C80" w:rsidDel="0010274C">
                  <w:rPr>
                    <w:rFonts w:ascii="Calibri Light" w:hAnsi="Calibri Light"/>
                    <w:sz w:val="16"/>
                    <w:szCs w:val="16"/>
                    <w:lang w:val="en-US"/>
                  </w:rPr>
                  <w:delText>BS EN 934-6:2001 Admixtures for concrete, mortar and grout. Sampling, conformity control and evaluation of conformity</w:delText>
                </w:r>
              </w:del>
            </w:ins>
            <w:ins w:id="14930"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4931" w:author="Ashan Senel Asmone" w:date="2016-03-18T17:20:00Z">
              <w:r w:rsidR="00922C80">
                <w:rPr>
                  <w:rFonts w:ascii="Calibri Light" w:hAnsi="Calibri Light"/>
                  <w:sz w:val="16"/>
                  <w:szCs w:val="16"/>
                  <w:lang w:val="en-US"/>
                </w:rPr>
                <w:t>/</w:t>
              </w:r>
            </w:ins>
            <w:ins w:id="14932" w:author="Ashan Senel Asmone" w:date="2016-03-18T17:19:00Z">
              <w:r w:rsidR="00922C80">
                <w:rPr>
                  <w:rFonts w:ascii="Calibri Light" w:hAnsi="Calibri Light"/>
                  <w:sz w:val="16"/>
                  <w:szCs w:val="16"/>
                  <w:lang w:val="en-US"/>
                </w:rPr>
                <w:t>BS EN 480-11:2005 Admixtures for concrete, mortar and grout. Test methods. Determination of air void characteristics in hardened concrete/BS EN 480-12:2005 Admixtures for concrete, mortar and grout. Test methods. Determination of the alkali content of admixtures/</w:t>
              </w:r>
            </w:ins>
            <w:ins w:id="14933" w:author="Ashan Senel Asmone" w:date="2016-03-18T17:18:00Z">
              <w:r w:rsidR="00922C80">
                <w:rPr>
                  <w:rFonts w:ascii="Calibri Light" w:hAnsi="Calibri Light"/>
                  <w:sz w:val="16"/>
                  <w:szCs w:val="16"/>
                  <w:lang w:val="en-US"/>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14934" w:author="Ashan Senel Asmone" w:date="2016-03-18T17:17:00Z">
              <w:r w:rsidR="00922C80">
                <w:rPr>
                  <w:rFonts w:ascii="Calibri Light" w:hAnsi="Calibri Light"/>
                  <w:sz w:val="16"/>
                  <w:szCs w:val="16"/>
                  <w:lang w:val="en-US"/>
                </w:rPr>
                <w:t>BS EN 480-10:2009 Admixtures for concrete, mortar and grout. Test methods. Determination of water soluble chloride content/BS EN 480-6:2005 Admixtures for concrete, mortar and grout. Test methods. Infrared analysis/</w:t>
              </w:r>
            </w:ins>
            <w:ins w:id="14935" w:author="Ashan Senel Asmone" w:date="2016-03-18T17:16:00Z">
              <w:r w:rsidR="00922C80">
                <w:rPr>
                  <w:rFonts w:ascii="Calibri Light" w:hAnsi="Calibri Light"/>
                  <w:sz w:val="16"/>
                  <w:szCs w:val="16"/>
                  <w:lang w:val="en-US"/>
                </w:rPr>
                <w:t>BS EN 480-5:2005 Admixtures for concrete, mortar and grout. Test methods. Determination of capillary absorption/</w:t>
              </w:r>
            </w:ins>
            <w:ins w:id="14936" w:author="Ashan Senel Asmone" w:date="2016-03-18T17:15:00Z">
              <w:r w:rsidR="00922C80">
                <w:rPr>
                  <w:rFonts w:ascii="Calibri Light" w:hAnsi="Calibri Light"/>
                  <w:sz w:val="16"/>
                  <w:szCs w:val="16"/>
                  <w:lang w:val="en-US"/>
                </w:rPr>
                <w:t>BS EN 480-2:2006 Admixtures for concrete, mortar and grout. Test methods. Determination of setting time/</w:t>
              </w:r>
            </w:ins>
            <w:r w:rsidRPr="00B87FE0">
              <w:rPr>
                <w:rFonts w:ascii="Calibri Light" w:hAnsi="Calibri Light"/>
                <w:sz w:val="16"/>
                <w:szCs w:val="16"/>
                <w:lang w:val="en-US"/>
              </w:rPr>
              <w:t> </w:t>
            </w:r>
          </w:p>
          <w:p w14:paraId="3914B214" w14:textId="77777777" w:rsidR="00FE2478" w:rsidRPr="00B87FE0" w:rsidRDefault="00FE2478" w:rsidP="00B87FE0">
            <w:pPr>
              <w:spacing w:before="100" w:after="120"/>
              <w:rPr>
                <w:rFonts w:ascii="Calibri Light" w:hAnsi="Calibri Light"/>
                <w:sz w:val="16"/>
                <w:szCs w:val="16"/>
                <w:lang w:val="en-US"/>
              </w:rPr>
            </w:pPr>
            <w:del w:id="14937" w:author="Ashan Senel Asmone" w:date="2016-03-18T17:20:00Z">
              <w:r w:rsidRPr="00B87FE0" w:rsidDel="00922C80">
                <w:rPr>
                  <w:rFonts w:ascii="Calibri Light" w:hAnsi="Calibri Light"/>
                  <w:sz w:val="16"/>
                  <w:szCs w:val="16"/>
                  <w:lang w:val="en-US"/>
                </w:rPr>
                <w:delText>Part 1: Specification for accelerating admixtures, retarding admixtures, retarding admixtures and water-reducing admixtures</w:delText>
              </w:r>
            </w:del>
          </w:p>
          <w:p w14:paraId="6A008799" w14:textId="77777777" w:rsidR="00FE2478" w:rsidRPr="00B87FE0" w:rsidRDefault="00FE2478" w:rsidP="00B87FE0">
            <w:pPr>
              <w:spacing w:before="100" w:after="120"/>
              <w:rPr>
                <w:rFonts w:ascii="Calibri Light" w:hAnsi="Calibri Light"/>
                <w:sz w:val="16"/>
                <w:szCs w:val="16"/>
                <w:lang w:val="en-US"/>
              </w:rPr>
            </w:pPr>
            <w:del w:id="14938" w:author="Ashan Senel Asmone" w:date="2016-03-18T17:20:00Z">
              <w:r w:rsidRPr="00B87FE0" w:rsidDel="00922C80">
                <w:rPr>
                  <w:rFonts w:ascii="Calibri Light" w:hAnsi="Calibri Light"/>
                  <w:sz w:val="16"/>
                  <w:szCs w:val="16"/>
                  <w:lang w:val="en-US"/>
                </w:rPr>
                <w:delText>Part 2: Specification for air-entraining admixtures</w:delText>
              </w:r>
            </w:del>
          </w:p>
          <w:p w14:paraId="315EECB9" w14:textId="77777777" w:rsidR="00FE2478" w:rsidRPr="00B87FE0" w:rsidRDefault="00FE2478" w:rsidP="00B87FE0">
            <w:pPr>
              <w:spacing w:before="100" w:after="120"/>
              <w:rPr>
                <w:rFonts w:ascii="Calibri Light" w:hAnsi="Calibri Light"/>
                <w:sz w:val="16"/>
                <w:szCs w:val="16"/>
                <w:lang w:val="en-US"/>
              </w:rPr>
            </w:pPr>
            <w:del w:id="14939" w:author="Ashan Senel Asmone" w:date="2016-03-18T17:21:00Z">
              <w:r w:rsidRPr="00B87FE0" w:rsidDel="00922C80">
                <w:rPr>
                  <w:rFonts w:ascii="Calibri Light" w:hAnsi="Calibri Light"/>
                  <w:sz w:val="16"/>
                  <w:szCs w:val="16"/>
                  <w:lang w:val="en-US"/>
                </w:rPr>
                <w:delText>Part 3: Specification for superplasticizing admixtures</w:delText>
              </w:r>
            </w:del>
          </w:p>
          <w:p w14:paraId="21AC3D84" w14:textId="77777777" w:rsidR="00FE2478" w:rsidRPr="00B87FE0" w:rsidRDefault="00FE2478" w:rsidP="00B87FE0">
            <w:pPr>
              <w:spacing w:before="100" w:after="120"/>
              <w:rPr>
                <w:rFonts w:ascii="Calibri Light" w:hAnsi="Calibri Light"/>
                <w:sz w:val="16"/>
                <w:szCs w:val="16"/>
                <w:lang w:val="en-US"/>
              </w:rPr>
            </w:pPr>
            <w:del w:id="14940" w:author="Ashan Senel Asmone" w:date="2016-03-18T17:35:00Z">
              <w:r w:rsidRPr="00B87FE0" w:rsidDel="00DD05B5">
                <w:rPr>
                  <w:rFonts w:ascii="Calibri Light" w:hAnsi="Calibri Light"/>
                  <w:sz w:val="16"/>
                  <w:szCs w:val="16"/>
                  <w:lang w:val="en-US"/>
                </w:rPr>
                <w:delText>BS 5838-2:1980-Specification for dry packaged cementitious mixes. Prepacked mortar mixes</w:delText>
              </w:r>
            </w:del>
            <w:ins w:id="14941"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67C0AF4B"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BS 6319-3:1990-Testing of resin and polymer/cement compositions for use in construction. Methods for measurement ofmodulus of elasticity in flexure and flexural strength</w:t>
            </w:r>
          </w:p>
          <w:p w14:paraId="6611AEE1"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BS 6319-12:1992-Testing of resin and polymer/cement compositions for use in construction. Methods for measurement ofunrestrained linear shrinkage and coefficient of thermal expansion</w:t>
            </w:r>
          </w:p>
          <w:p w14:paraId="4F6ED763" w14:textId="77777777" w:rsidR="00FE2478" w:rsidRPr="00B87FE0" w:rsidRDefault="00FE2478" w:rsidP="00B87FE0">
            <w:pPr>
              <w:spacing w:before="100" w:after="120"/>
              <w:rPr>
                <w:rFonts w:ascii="Calibri Light" w:hAnsi="Calibri Light"/>
                <w:sz w:val="16"/>
                <w:szCs w:val="16"/>
                <w:lang w:val="en-US"/>
              </w:rPr>
            </w:pPr>
            <w:del w:id="14942" w:author="Ashan Senel Asmone" w:date="2016-03-21T15:23:00Z">
              <w:r w:rsidRPr="00B87FE0" w:rsidDel="00337A12">
                <w:rPr>
                  <w:rFonts w:ascii="Calibri Light" w:hAnsi="Calibri Light"/>
                  <w:sz w:val="16"/>
                  <w:szCs w:val="16"/>
                  <w:lang w:val="en-US"/>
                </w:rPr>
                <w:delText>DD 249:1990-Testing aggregates. Method for the assessment of alkali-silica reactivity. Potential accelerated mortar-bar method</w:delText>
              </w:r>
            </w:del>
          </w:p>
          <w:p w14:paraId="6A49CF26" w14:textId="77777777" w:rsidR="00FE2478" w:rsidRPr="00B87FE0" w:rsidRDefault="00FE2478" w:rsidP="00B87FE0">
            <w:pPr>
              <w:spacing w:before="100" w:after="120"/>
              <w:rPr>
                <w:rFonts w:ascii="Calibri Light" w:hAnsi="Calibri Light"/>
                <w:sz w:val="16"/>
                <w:szCs w:val="16"/>
                <w:lang w:val="en-US"/>
              </w:rPr>
            </w:pPr>
            <w:del w:id="14943" w:author="Ashan Senel Asmone" w:date="2016-03-21T11:02:00Z">
              <w:r w:rsidRPr="00B87FE0" w:rsidDel="0046108D">
                <w:rPr>
                  <w:rFonts w:ascii="Calibri Light" w:hAnsi="Calibri Light"/>
                  <w:sz w:val="16"/>
                  <w:szCs w:val="16"/>
                  <w:lang w:val="en-US"/>
                </w:rPr>
                <w:delText>PD 6472:1974-Guide to specifying the quality of building mortars</w:delText>
              </w:r>
            </w:del>
            <w:ins w:id="14944" w:author="Ashan Senel Asmone" w:date="2016-03-21T11:02:00Z">
              <w:r w:rsidR="0046108D">
                <w:rPr>
                  <w:rFonts w:ascii="Calibri Light" w:hAnsi="Calibri Light"/>
                  <w:sz w:val="16"/>
                  <w:szCs w:val="16"/>
                  <w:lang w:val="en-US"/>
                </w:rPr>
                <w:t>PD 6678:2005 Guide to the specification of masonry mortar</w:t>
              </w:r>
            </w:ins>
          </w:p>
          <w:p w14:paraId="2C9CCB02" w14:textId="77777777" w:rsidR="00FE2478" w:rsidRPr="00B87FE0" w:rsidRDefault="00FE2478" w:rsidP="00B87FE0">
            <w:pPr>
              <w:spacing w:before="100" w:after="120"/>
              <w:rPr>
                <w:rFonts w:ascii="Calibri Light" w:hAnsi="Calibri Light"/>
                <w:sz w:val="16"/>
                <w:szCs w:val="16"/>
                <w:lang w:val="en-US"/>
              </w:rPr>
            </w:pPr>
            <w:del w:id="14945" w:author="Ashan Senel Asmone" w:date="2016-03-21T11:03:00Z">
              <w:r w:rsidRPr="00B87FE0" w:rsidDel="0046108D">
                <w:rPr>
                  <w:rFonts w:ascii="Calibri Light" w:hAnsi="Calibri Light"/>
                  <w:sz w:val="16"/>
                  <w:szCs w:val="16"/>
                  <w:lang w:val="en-US"/>
                </w:rPr>
                <w:delText>BS EN 480-1:1998-Admixtures for concrete, mortar and grout. Test methods. Reference concrete and reference mortar for testing</w:delText>
              </w:r>
            </w:del>
            <w:ins w:id="14946" w:author="Ashan Senel Asmone" w:date="2016-03-21T11:03:00Z">
              <w:r w:rsidR="0046108D">
                <w:rPr>
                  <w:rFonts w:ascii="Calibri Light" w:hAnsi="Calibri Light"/>
                  <w:sz w:val="16"/>
                  <w:szCs w:val="16"/>
                  <w:lang w:val="en-US"/>
                </w:rPr>
                <w:t>BS EN 480-1:2014 Admixtures for concrete, mortar and grout. Test methods. Reference concrete and reference mortar for testing</w:t>
              </w:r>
            </w:ins>
          </w:p>
          <w:p w14:paraId="1624DC47" w14:textId="77777777" w:rsidR="00FE2478" w:rsidRPr="00B87FE0" w:rsidRDefault="00FE2478" w:rsidP="00B87FE0">
            <w:pPr>
              <w:spacing w:before="100" w:after="120"/>
              <w:rPr>
                <w:rFonts w:ascii="Calibri Light" w:hAnsi="Calibri Light"/>
                <w:sz w:val="16"/>
                <w:szCs w:val="16"/>
                <w:lang w:val="en-US"/>
              </w:rPr>
            </w:pPr>
            <w:del w:id="14947" w:author="Ashan Senel Asmone" w:date="2016-03-21T11:03:00Z">
              <w:r w:rsidRPr="00B87FE0" w:rsidDel="0046108D">
                <w:rPr>
                  <w:rFonts w:ascii="Calibri Light" w:hAnsi="Calibri Light"/>
                  <w:sz w:val="16"/>
                  <w:szCs w:val="16"/>
                  <w:lang w:val="en-US"/>
                </w:rPr>
                <w:delText>BS EN 480-2:1997-Admixtures for concrete, mortar and grout. Test methods. Determination of setting time</w:delText>
              </w:r>
            </w:del>
            <w:ins w:id="14948" w:author="Ashan Senel Asmone" w:date="2016-03-21T11:03:00Z">
              <w:r w:rsidR="0046108D">
                <w:rPr>
                  <w:rFonts w:ascii="Calibri Light" w:hAnsi="Calibri Light"/>
                  <w:sz w:val="16"/>
                  <w:szCs w:val="16"/>
                  <w:lang w:val="en-US"/>
                </w:rPr>
                <w:t>BS EN 480-2:2006 Admixtures for concrete, mortar and grout. Test methods. Determination of setting time</w:t>
              </w:r>
            </w:ins>
          </w:p>
          <w:p w14:paraId="1F234D63" w14:textId="77777777" w:rsidR="00FE2478" w:rsidRPr="00B87FE0" w:rsidRDefault="00FE2478" w:rsidP="00B87FE0">
            <w:pPr>
              <w:spacing w:before="100" w:after="120"/>
              <w:rPr>
                <w:rFonts w:ascii="Calibri Light" w:hAnsi="Calibri Light"/>
                <w:sz w:val="16"/>
                <w:szCs w:val="16"/>
                <w:lang w:val="en-US"/>
              </w:rPr>
            </w:pPr>
            <w:del w:id="14949" w:author="Ashan Senel Asmone" w:date="2016-03-21T11:04:00Z">
              <w:r w:rsidRPr="00B87FE0" w:rsidDel="0046108D">
                <w:rPr>
                  <w:rFonts w:ascii="Calibri Light" w:hAnsi="Calibri Light"/>
                  <w:sz w:val="16"/>
                  <w:szCs w:val="16"/>
                  <w:lang w:val="en-US"/>
                </w:rPr>
                <w:delText>BS EN 480-4:1997-Admixtures for concrete, mortar and grout. Test methods. Determination of bleeding of concrete</w:delText>
              </w:r>
            </w:del>
            <w:ins w:id="14950" w:author="Ashan Senel Asmone" w:date="2016-03-21T11:04:00Z">
              <w:r w:rsidR="0046108D">
                <w:rPr>
                  <w:rFonts w:ascii="Calibri Light" w:hAnsi="Calibri Light"/>
                  <w:sz w:val="16"/>
                  <w:szCs w:val="16"/>
                  <w:lang w:val="en-US"/>
                </w:rPr>
                <w:t>BS EN 480-4:2005 Admixtures for concrete, mortar and grout. Test methods. Determination of bleeding of concrete</w:t>
              </w:r>
            </w:ins>
          </w:p>
          <w:p w14:paraId="285C8E48" w14:textId="77777777" w:rsidR="00FE2478" w:rsidRPr="00B87FE0" w:rsidRDefault="00FE2478" w:rsidP="00B87FE0">
            <w:pPr>
              <w:spacing w:before="100" w:after="120"/>
              <w:rPr>
                <w:rFonts w:ascii="Calibri Light" w:hAnsi="Calibri Light"/>
                <w:sz w:val="16"/>
                <w:szCs w:val="16"/>
                <w:lang w:val="en-US"/>
              </w:rPr>
            </w:pPr>
            <w:del w:id="14951" w:author="Ashan Senel Asmone" w:date="2016-03-21T11:04:00Z">
              <w:r w:rsidRPr="00B87FE0" w:rsidDel="0046108D">
                <w:rPr>
                  <w:rFonts w:ascii="Calibri Light" w:hAnsi="Calibri Light"/>
                  <w:sz w:val="16"/>
                  <w:szCs w:val="16"/>
                  <w:lang w:val="en-US"/>
                </w:rPr>
                <w:delText>BS EN 480-5:1997-Admixtures for concrete, mortar and grout. Test methods. Determination of capillary absorption</w:delText>
              </w:r>
            </w:del>
            <w:ins w:id="14952" w:author="Ashan Senel Asmone" w:date="2016-03-21T11:04:00Z">
              <w:r w:rsidR="0046108D">
                <w:rPr>
                  <w:rFonts w:ascii="Calibri Light" w:hAnsi="Calibri Light"/>
                  <w:sz w:val="16"/>
                  <w:szCs w:val="16"/>
                  <w:lang w:val="en-US"/>
                </w:rPr>
                <w:t>BS EN 480-5:2005 Admixtures for concrete, mortar and grout. Test methods. Determination of capillary absorption</w:t>
              </w:r>
            </w:ins>
          </w:p>
          <w:p w14:paraId="01CB264B" w14:textId="77777777" w:rsidR="00FE2478" w:rsidRPr="00B87FE0" w:rsidRDefault="00FE2478" w:rsidP="00B87FE0">
            <w:pPr>
              <w:spacing w:before="100" w:after="120"/>
              <w:rPr>
                <w:rFonts w:ascii="Calibri Light" w:hAnsi="Calibri Light"/>
                <w:sz w:val="16"/>
                <w:szCs w:val="16"/>
                <w:lang w:val="en-US"/>
              </w:rPr>
            </w:pPr>
            <w:del w:id="14953" w:author="Ashan Senel Asmone" w:date="2016-03-21T11:04:00Z">
              <w:r w:rsidRPr="00B87FE0" w:rsidDel="0046108D">
                <w:rPr>
                  <w:rFonts w:ascii="Calibri Light" w:hAnsi="Calibri Light"/>
                  <w:sz w:val="16"/>
                  <w:szCs w:val="16"/>
                  <w:lang w:val="en-US"/>
                </w:rPr>
                <w:delText>BS EN 480-6:1997-Admixtures for concrete, mortar and grout. Test methods. Infrared analysis</w:delText>
              </w:r>
            </w:del>
            <w:ins w:id="14954" w:author="Ashan Senel Asmone" w:date="2016-03-21T11:04:00Z">
              <w:r w:rsidR="0046108D">
                <w:rPr>
                  <w:rFonts w:ascii="Calibri Light" w:hAnsi="Calibri Light"/>
                  <w:sz w:val="16"/>
                  <w:szCs w:val="16"/>
                  <w:lang w:val="en-US"/>
                </w:rPr>
                <w:t>BS EN 480-6:2005 Admixtures for concrete, mortar and grout. Test methods. Infrared analysis</w:t>
              </w:r>
            </w:ins>
          </w:p>
          <w:p w14:paraId="6988BF52" w14:textId="77777777" w:rsidR="00FE2478" w:rsidRPr="00B87FE0" w:rsidRDefault="00FE2478" w:rsidP="00B87FE0">
            <w:pPr>
              <w:spacing w:before="100" w:after="120"/>
              <w:rPr>
                <w:rFonts w:ascii="Calibri Light" w:hAnsi="Calibri Light"/>
                <w:sz w:val="16"/>
                <w:szCs w:val="16"/>
                <w:lang w:val="en-US"/>
              </w:rPr>
            </w:pPr>
            <w:del w:id="14955" w:author="Ashan Senel Asmone" w:date="2016-03-21T11:05:00Z">
              <w:r w:rsidRPr="00B87FE0" w:rsidDel="0046108D">
                <w:rPr>
                  <w:rFonts w:ascii="Calibri Light" w:hAnsi="Calibri Light"/>
                  <w:sz w:val="16"/>
                  <w:szCs w:val="16"/>
                  <w:lang w:val="en-US"/>
                </w:rPr>
                <w:delText>BS EN 480-8:1997-Admixtures for concrete, mortar and grout. Test methods. Determination of the conventional dry material content</w:delText>
              </w:r>
            </w:del>
            <w:ins w:id="14956" w:author="Ashan Senel Asmone" w:date="2016-03-21T11:05:00Z">
              <w:r w:rsidR="0046108D">
                <w:rPr>
                  <w:rFonts w:ascii="Calibri Light" w:hAnsi="Calibri Light"/>
                  <w:sz w:val="16"/>
                  <w:szCs w:val="16"/>
                  <w:lang w:val="en-US"/>
                </w:rPr>
                <w:t>BS EN 480-8:2012 Admixtures for concrete, mortar and grout. Test methods. Determination of the conventional dry material content</w:t>
              </w:r>
            </w:ins>
          </w:p>
          <w:p w14:paraId="3E208FD9" w14:textId="77777777" w:rsidR="00FE2478" w:rsidRPr="00B87FE0" w:rsidRDefault="00FE2478" w:rsidP="00B87FE0">
            <w:pPr>
              <w:spacing w:before="100" w:after="120"/>
              <w:rPr>
                <w:rFonts w:ascii="Calibri Light" w:hAnsi="Calibri Light"/>
                <w:sz w:val="16"/>
                <w:szCs w:val="16"/>
                <w:lang w:val="en-US"/>
              </w:rPr>
            </w:pPr>
            <w:del w:id="14957" w:author="Ashan Senel Asmone" w:date="2016-03-21T11:05:00Z">
              <w:r w:rsidRPr="00B87FE0" w:rsidDel="0046108D">
                <w:rPr>
                  <w:rFonts w:ascii="Calibri Light" w:hAnsi="Calibri Light"/>
                  <w:sz w:val="16"/>
                  <w:szCs w:val="16"/>
                  <w:lang w:val="en-US"/>
                </w:rPr>
                <w:delText>BS EN 480-10:1997-Admixtures for concrete, mortar and grout. Test methods. Determination of water soluble chloride content</w:delText>
              </w:r>
            </w:del>
            <w:ins w:id="14958" w:author="Ashan Senel Asmone" w:date="2016-03-21T11:05:00Z">
              <w:r w:rsidR="0046108D">
                <w:rPr>
                  <w:rFonts w:ascii="Calibri Light" w:hAnsi="Calibri Light"/>
                  <w:sz w:val="16"/>
                  <w:szCs w:val="16"/>
                  <w:lang w:val="en-US"/>
                </w:rPr>
                <w:t>BS EN 480-10:2009 Admixtures for concrete, mortar and grout. Test methods. Determination of water soluble chloride content</w:t>
              </w:r>
            </w:ins>
          </w:p>
          <w:p w14:paraId="023B4743"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BS EN 480-11:1999-Admixtures for concrete, mortar and grout. Test methods. Determination of air void characteristics inhardened concrete</w:t>
            </w:r>
          </w:p>
          <w:p w14:paraId="37297722" w14:textId="77777777" w:rsidR="00FE2478" w:rsidRPr="00B87FE0" w:rsidRDefault="00FE2478" w:rsidP="00B87FE0">
            <w:pPr>
              <w:spacing w:before="100" w:after="120"/>
              <w:rPr>
                <w:rFonts w:ascii="Calibri Light" w:hAnsi="Calibri Light"/>
                <w:sz w:val="16"/>
                <w:szCs w:val="16"/>
                <w:lang w:val="en-US"/>
              </w:rPr>
            </w:pPr>
            <w:del w:id="14959" w:author="Ashan Senel Asmone" w:date="2016-03-21T11:06:00Z">
              <w:r w:rsidRPr="00B87FE0" w:rsidDel="0046108D">
                <w:rPr>
                  <w:rFonts w:ascii="Calibri Light" w:hAnsi="Calibri Light"/>
                  <w:sz w:val="16"/>
                  <w:szCs w:val="16"/>
                  <w:lang w:val="en-US"/>
                </w:rPr>
                <w:delText>BS EN 480-12:1998-Admixtures for concrete, mortar and grout. Test methods. Determination of the alkali content of admixtures</w:delText>
              </w:r>
            </w:del>
            <w:ins w:id="14960" w:author="Ashan Senel Asmone" w:date="2016-03-21T11:06:00Z">
              <w:r w:rsidR="0046108D">
                <w:rPr>
                  <w:rFonts w:ascii="Calibri Light" w:hAnsi="Calibri Light"/>
                  <w:sz w:val="16"/>
                  <w:szCs w:val="16"/>
                  <w:lang w:val="en-US"/>
                </w:rPr>
                <w:t>BS EN 480-12:2005 Admixtures for concrete, mortar and grout. Test methods. Determination of the alkali content of admixtures</w:t>
              </w:r>
            </w:ins>
            <w:r w:rsidRPr="00B87FE0">
              <w:rPr>
                <w:rFonts w:ascii="Calibri Light" w:hAnsi="Calibri Light"/>
                <w:sz w:val="16"/>
                <w:szCs w:val="16"/>
                <w:lang w:val="en-US"/>
              </w:rPr>
              <w:t> </w:t>
            </w:r>
          </w:p>
          <w:p w14:paraId="4CCC2A1F"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BS EN 934-2:2001-Admixtures for concrete, mortar and grout. Concrete admixtures. Definitions, requirements, conformity,marking and labelling</w:t>
            </w:r>
          </w:p>
          <w:p w14:paraId="4F78BEC7" w14:textId="77777777" w:rsidR="00FE2478" w:rsidRPr="00B87FE0" w:rsidRDefault="00FE2478" w:rsidP="00B87FE0">
            <w:pPr>
              <w:spacing w:before="100" w:after="120"/>
              <w:rPr>
                <w:rFonts w:ascii="Calibri Light" w:hAnsi="Calibri Light"/>
                <w:sz w:val="16"/>
                <w:szCs w:val="16"/>
                <w:lang w:val="en-US"/>
              </w:rPr>
            </w:pPr>
            <w:del w:id="14961" w:author="Ashan Senel Asmone" w:date="2016-03-21T11:06:00Z">
              <w:r w:rsidRPr="00B87FE0" w:rsidDel="0046108D">
                <w:rPr>
                  <w:rFonts w:ascii="Calibri Light" w:hAnsi="Calibri Light"/>
                  <w:sz w:val="16"/>
                  <w:szCs w:val="16"/>
                  <w:lang w:val="en-US"/>
                </w:rPr>
                <w:delText>BS EN 934-6:2001-Admixtures for concrete, mortar and grout. Sampling, conformity control and evaluation of conformity</w:delText>
              </w:r>
            </w:del>
            <w:ins w:id="14962" w:author="Ashan Senel Asmone" w:date="2016-03-21T11:06:00Z">
              <w:del w:id="14963" w:author="Jing Kai Toh" w:date="2016-05-12T17:04:00Z">
                <w:r w:rsidR="0046108D" w:rsidDel="0010274C">
                  <w:rPr>
                    <w:rFonts w:ascii="Calibri Light" w:hAnsi="Calibri Light"/>
                    <w:sz w:val="16"/>
                    <w:szCs w:val="16"/>
                    <w:lang w:val="en-US"/>
                  </w:rPr>
                  <w:delText>BS EN 934-6:2001 Admixtures for concrete, mortar and grout. Sampling, conformity control and evaluation of conformity</w:delText>
                </w:r>
              </w:del>
            </w:ins>
            <w:ins w:id="14964"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p>
          <w:p w14:paraId="663BB820"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BS 8000:Part 9: 1989- Workmanship on building sites- Code of practice for cement/ sand floor screeds and concrete floortoppings</w:t>
            </w:r>
          </w:p>
          <w:p w14:paraId="1C1389AE"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Waterproofing</w:t>
            </w:r>
          </w:p>
          <w:p w14:paraId="34959AD3" w14:textId="77777777" w:rsidR="00FE2478" w:rsidRPr="00B87FE0" w:rsidRDefault="00FE2478" w:rsidP="00B87FE0">
            <w:pPr>
              <w:spacing w:before="100" w:after="120"/>
              <w:rPr>
                <w:rFonts w:ascii="Calibri Light" w:hAnsi="Calibri Light"/>
                <w:sz w:val="16"/>
                <w:szCs w:val="16"/>
                <w:lang w:val="en-US"/>
              </w:rPr>
            </w:pPr>
            <w:del w:id="14965" w:author="Ashan Asmone" w:date="2016-03-31T14:42:00Z">
              <w:r w:rsidRPr="00B87FE0" w:rsidDel="00A93E31">
                <w:rPr>
                  <w:rFonts w:ascii="Calibri Light" w:hAnsi="Calibri Light"/>
                  <w:sz w:val="16"/>
                  <w:szCs w:val="16"/>
                  <w:lang w:val="en-US"/>
                </w:rPr>
                <w:delText>BS 8000-Part4:1989- Workmanship on building sites. Code of practice for waterproofing</w:delText>
              </w:r>
            </w:del>
            <w:ins w:id="14966" w:author="Ashan Asmone" w:date="2016-03-31T14:42:00Z">
              <w:r w:rsidR="00A93E31">
                <w:rPr>
                  <w:rFonts w:ascii="Calibri Light" w:hAnsi="Calibri Light"/>
                  <w:sz w:val="16"/>
                  <w:szCs w:val="16"/>
                  <w:lang w:val="en-US"/>
                </w:rPr>
                <w:t>BS 8000-0:2014 Workmanship on construction sites. Introduction and general principles</w:t>
              </w:r>
            </w:ins>
            <w:r w:rsidRPr="00B87FE0">
              <w:rPr>
                <w:rFonts w:ascii="Calibri Light" w:hAnsi="Calibri Light"/>
                <w:sz w:val="16"/>
                <w:szCs w:val="16"/>
                <w:lang w:val="en-US"/>
              </w:rPr>
              <w:t> </w:t>
            </w:r>
          </w:p>
          <w:p w14:paraId="6A61567C" w14:textId="77777777" w:rsidR="00FE2478" w:rsidRPr="00B87FE0" w:rsidRDefault="00FE2478" w:rsidP="00B87FE0">
            <w:pPr>
              <w:spacing w:before="100" w:after="120"/>
              <w:rPr>
                <w:rFonts w:ascii="Calibri Light" w:hAnsi="Calibri Light"/>
                <w:sz w:val="16"/>
                <w:szCs w:val="16"/>
                <w:lang w:val="en-US"/>
              </w:rPr>
            </w:pPr>
          </w:p>
          <w:p w14:paraId="333FB7FA"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 </w:t>
            </w:r>
          </w:p>
          <w:p w14:paraId="2E81BEFF" w14:textId="77777777" w:rsidR="00401C5E" w:rsidRPr="004F3C8C" w:rsidRDefault="00401C5E" w:rsidP="00B87FE0">
            <w:pPr>
              <w:spacing w:before="100" w:after="120"/>
              <w:rPr>
                <w:rFonts w:ascii="Calibri Light" w:hAnsi="Calibri Light"/>
                <w:sz w:val="16"/>
                <w:szCs w:val="16"/>
                <w:lang w:val="en-US"/>
              </w:rPr>
            </w:pPr>
          </w:p>
        </w:tc>
      </w:tr>
      <w:tr w:rsidR="00401C5E" w:rsidRPr="004F3C8C" w14:paraId="2237D2F1" w14:textId="77777777" w:rsidTr="00401C5E">
        <w:tc>
          <w:tcPr>
            <w:tcW w:w="685" w:type="dxa"/>
          </w:tcPr>
          <w:p w14:paraId="20B4520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40BC4BA2"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Concrete</w:t>
            </w:r>
          </w:p>
          <w:p w14:paraId="12AE6550"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C33: 2001a-Standard Specification for Concrete Aggregates </w:t>
            </w:r>
          </w:p>
          <w:p w14:paraId="47717146"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C87: 1983(1995)e1-Standard Test Method for Effect of Organic Impurities in Fine Aggregate on Strength of Mortar </w:t>
            </w:r>
          </w:p>
          <w:p w14:paraId="661361A5" w14:textId="77777777" w:rsidR="00FE2478" w:rsidRPr="00B87FE0" w:rsidRDefault="00FE2478" w:rsidP="00B87FE0">
            <w:pPr>
              <w:spacing w:before="100" w:after="120"/>
              <w:rPr>
                <w:rFonts w:ascii="Calibri Light" w:hAnsi="Calibri Light"/>
                <w:sz w:val="16"/>
                <w:szCs w:val="16"/>
                <w:lang w:val="en-US"/>
              </w:rPr>
            </w:pPr>
            <w:del w:id="14967" w:author="Ashan Senel Asmone" w:date="2016-03-21T11:18:00Z">
              <w:r w:rsidRPr="00B87FE0" w:rsidDel="00ED4BC6">
                <w:rPr>
                  <w:rFonts w:ascii="Calibri Light" w:hAnsi="Calibri Light"/>
                  <w:sz w:val="16"/>
                  <w:szCs w:val="16"/>
                  <w:lang w:val="en-US"/>
                </w:rPr>
                <w:delText>C94/C94M-00e2- Standard Specification for Ready-Mixed Concrete</w:delText>
              </w:r>
            </w:del>
            <w:ins w:id="14968" w:author="Ashan Senel Asmone" w:date="2016-03-21T11:18:00Z">
              <w:r w:rsidR="00ED4BC6">
                <w:rPr>
                  <w:rFonts w:ascii="Calibri Light" w:hAnsi="Calibri Light"/>
                  <w:sz w:val="16"/>
                  <w:szCs w:val="16"/>
                  <w:lang w:val="en-US"/>
                </w:rPr>
                <w:t>ASTM C94 / C94M - 15b Standard Specification for Ready-Mixed Concrete</w:t>
              </w:r>
            </w:ins>
          </w:p>
          <w:p w14:paraId="1095E145"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C109/C109M: 2001-Standard Test Method for Compressive Strength of Hydraulic Cement Mortars (Using 2-in. or [50-mm] Cube Specimens)</w:t>
            </w:r>
          </w:p>
          <w:p w14:paraId="60EFBDE0"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C115: 1996a-Standard Test Method for Fineness of Portland Cement by the Turbidimeter </w:t>
            </w:r>
          </w:p>
          <w:p w14:paraId="685421D9"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C125: 2000ae1-Standard Terminology Relating to Concrete and Concrete Aggregates </w:t>
            </w:r>
          </w:p>
          <w:p w14:paraId="7EA37C1D"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C136-01- Standard Test Method for Sieve Analysis of Fine and Coarse Aggregates</w:t>
            </w:r>
          </w:p>
          <w:p w14:paraId="60DD4F28"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C150: 2000-Standard Specification for Portland Cement</w:t>
            </w:r>
          </w:p>
          <w:p w14:paraId="25329DA8"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C295: 1998-Standard Guide for Petrographic Examination of Aggregates for Concrete </w:t>
            </w:r>
          </w:p>
          <w:p w14:paraId="21D6EDA1"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C305: 1999-Practice for Mechanical Mixing of Hydraulic Cement Pastes and Mortars of Plastic Consistency </w:t>
            </w:r>
          </w:p>
          <w:p w14:paraId="4D670AC9"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C348: 1997-Standard Test Method for Flexural Strength of Hydraulic-Cement Mortars</w:t>
            </w:r>
          </w:p>
          <w:p w14:paraId="05159DEF"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C349: 1997-Standard Test Method for Compressive Strength of Hydraulic-Cement Mortars (Using Portions of PrismsBroken in Flexure)</w:t>
            </w:r>
          </w:p>
          <w:p w14:paraId="2958964B"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C452: 1995-Standard Test Method for Potential Expansion of Portland-Cement Mortars Exposed to Sulfate </w:t>
            </w:r>
          </w:p>
          <w:p w14:paraId="468A8520"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C490: 2000a-Standard Practice for Use of Apparatus for the Determination of Length Change of Hardened Cement Paste,Mortar, and Concrete</w:t>
            </w:r>
          </w:p>
          <w:p w14:paraId="4B21FA36"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C494/ 494M: 2000-Specification for Chemical Admixtures for Concrete</w:t>
            </w:r>
          </w:p>
          <w:p w14:paraId="7188BE6F" w14:textId="77777777" w:rsidR="00FE2478" w:rsidRPr="00B87FE0" w:rsidRDefault="00FE2478" w:rsidP="00B87FE0">
            <w:pPr>
              <w:spacing w:before="100" w:after="120"/>
              <w:rPr>
                <w:rFonts w:ascii="Calibri Light" w:hAnsi="Calibri Light"/>
                <w:sz w:val="16"/>
                <w:szCs w:val="16"/>
                <w:lang w:val="en-US"/>
              </w:rPr>
            </w:pPr>
            <w:del w:id="14969" w:author="Jing Kai Toh" w:date="2016-05-12T10:32:00Z">
              <w:r w:rsidRPr="00B87FE0" w:rsidDel="002030ED">
                <w:rPr>
                  <w:rFonts w:ascii="Calibri Light" w:hAnsi="Calibri Light"/>
                  <w:sz w:val="16"/>
                  <w:szCs w:val="16"/>
                  <w:lang w:val="en-US"/>
                </w:rPr>
                <w:delText>C597-97 Standard Test Method for Pulse Velocity</w:delText>
              </w:r>
            </w:del>
            <w:ins w:id="14970" w:author="Jing Kai Toh" w:date="2016-05-12T10:32:00Z">
              <w:r w:rsidR="002030ED">
                <w:rPr>
                  <w:rFonts w:ascii="Calibri Light" w:hAnsi="Calibri Light"/>
                  <w:sz w:val="16"/>
                  <w:szCs w:val="16"/>
                  <w:lang w:val="en-US"/>
                </w:rPr>
                <w:t>ASTM C597 - 09 Standard Test Method for Pulse Velocity Through Concrete</w:t>
              </w:r>
            </w:ins>
          </w:p>
          <w:p w14:paraId="25FE99D8" w14:textId="77777777" w:rsidR="00FE2478" w:rsidRPr="00B87FE0" w:rsidRDefault="00FE2478" w:rsidP="00B87FE0">
            <w:pPr>
              <w:spacing w:before="100" w:after="120"/>
              <w:rPr>
                <w:rFonts w:ascii="Calibri Light" w:hAnsi="Calibri Light"/>
                <w:sz w:val="16"/>
                <w:szCs w:val="16"/>
                <w:lang w:val="en-US"/>
              </w:rPr>
            </w:pPr>
            <w:del w:id="14971" w:author="Jing Kai Toh" w:date="2016-05-12T10:30:00Z">
              <w:r w:rsidRPr="00B87FE0" w:rsidDel="002030ED">
                <w:rPr>
                  <w:rFonts w:ascii="Calibri Light" w:hAnsi="Calibri Light"/>
                  <w:sz w:val="16"/>
                  <w:szCs w:val="16"/>
                  <w:lang w:val="en-US"/>
                </w:rPr>
                <w:delText>C642-97 Standard Test Method for Density, Absorption and Voids in Hardened Concrete</w:delText>
              </w:r>
            </w:del>
            <w:ins w:id="14972" w:author="Jing Kai Toh" w:date="2016-05-12T10:30:00Z">
              <w:r w:rsidR="002030ED">
                <w:rPr>
                  <w:rFonts w:ascii="Calibri Light" w:hAnsi="Calibri Light"/>
                  <w:sz w:val="16"/>
                  <w:szCs w:val="16"/>
                  <w:lang w:val="en-US"/>
                </w:rPr>
                <w:t>ASTM C642 - 13 Standard Test Method for Density, Absorption, and Voids in Hardened Concrete</w:t>
              </w:r>
            </w:ins>
          </w:p>
          <w:p w14:paraId="3360AE24"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C778: 2000-Standard Specification for Standard Sand </w:t>
            </w:r>
          </w:p>
          <w:p w14:paraId="1F05572C" w14:textId="77777777" w:rsidR="00FE2478" w:rsidRPr="00B87FE0" w:rsidRDefault="00FE2478" w:rsidP="00B87FE0">
            <w:pPr>
              <w:spacing w:before="100" w:after="120"/>
              <w:rPr>
                <w:rFonts w:ascii="Calibri Light" w:hAnsi="Calibri Light"/>
                <w:sz w:val="16"/>
                <w:szCs w:val="16"/>
                <w:lang w:val="en-US"/>
              </w:rPr>
            </w:pPr>
            <w:del w:id="14973" w:author="Jing Kai Toh" w:date="2016-05-12T10:28:00Z">
              <w:r w:rsidRPr="00B87FE0" w:rsidDel="002030ED">
                <w:rPr>
                  <w:rFonts w:ascii="Calibri Light" w:hAnsi="Calibri Light"/>
                  <w:sz w:val="16"/>
                  <w:szCs w:val="16"/>
                  <w:lang w:val="en-US"/>
                </w:rPr>
                <w:delText>C805-97 Standard Test Method for Rebound Number of Hardened Concrete</w:delText>
              </w:r>
            </w:del>
            <w:ins w:id="14974" w:author="Jing Kai Toh" w:date="2016-05-12T10:28:00Z">
              <w:r w:rsidR="002030ED">
                <w:rPr>
                  <w:rFonts w:ascii="Calibri Light" w:hAnsi="Calibri Light"/>
                  <w:sz w:val="16"/>
                  <w:szCs w:val="16"/>
                  <w:lang w:val="en-US"/>
                </w:rPr>
                <w:t>ASTM C805 / C805M - 13a Standard Test Method for Rebound Number of Hardened Concrete</w:t>
              </w:r>
            </w:ins>
          </w:p>
          <w:p w14:paraId="2AEE0063"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C1038: 2001-Standard Test Method for Expansion of Hydraulic Cement Mortar Bars Stored in Water</w:t>
            </w:r>
          </w:p>
          <w:p w14:paraId="0791A1CC"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Waterproofing</w:t>
            </w:r>
          </w:p>
          <w:p w14:paraId="78F8BBB0" w14:textId="77777777" w:rsidR="00FE2478" w:rsidRPr="00B87FE0" w:rsidRDefault="00FE2478" w:rsidP="00B87FE0">
            <w:pPr>
              <w:spacing w:before="100" w:after="120"/>
              <w:rPr>
                <w:rFonts w:ascii="Calibri Light" w:hAnsi="Calibri Light"/>
                <w:sz w:val="16"/>
                <w:szCs w:val="16"/>
                <w:lang w:val="en-US"/>
              </w:rPr>
            </w:pPr>
            <w:del w:id="14975" w:author="Jing Kai Toh" w:date="2016-05-12T10:25:00Z">
              <w:r w:rsidRPr="00B87FE0" w:rsidDel="008E751D">
                <w:rPr>
                  <w:rFonts w:ascii="Calibri Light" w:hAnsi="Calibri Light"/>
                  <w:sz w:val="16"/>
                  <w:szCs w:val="16"/>
                  <w:lang w:val="en-US"/>
                </w:rPr>
                <w:delText>D5295-00-Standard Guide for Preparation of Concrete Surfaces for Adhered (Bonded) Membrane Waterproofing Systems</w:delText>
              </w:r>
            </w:del>
            <w:ins w:id="14976"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7945520F" w14:textId="77777777" w:rsidR="00FE2478" w:rsidRPr="00B87FE0" w:rsidRDefault="00FE2478" w:rsidP="00B87FE0">
            <w:pPr>
              <w:spacing w:before="100" w:after="120"/>
              <w:rPr>
                <w:rFonts w:ascii="Calibri Light" w:hAnsi="Calibri Light"/>
                <w:sz w:val="16"/>
                <w:szCs w:val="16"/>
                <w:lang w:val="en-US"/>
              </w:rPr>
            </w:pPr>
            <w:del w:id="14977" w:author="Jing Kai Toh" w:date="2016-05-12T10:26:00Z">
              <w:r w:rsidRPr="00B87FE0" w:rsidDel="008E751D">
                <w:rPr>
                  <w:rFonts w:ascii="Calibri Light" w:hAnsi="Calibri Light"/>
                  <w:sz w:val="16"/>
                  <w:szCs w:val="16"/>
                  <w:lang w:val="en-US"/>
                </w:rPr>
                <w:delText>D5957-98- Standard Guide for Flood Testing Horizontal Waterproofing Installations</w:delText>
              </w:r>
            </w:del>
            <w:ins w:id="14978" w:author="Jing Kai Toh" w:date="2016-05-12T10:26:00Z">
              <w:r w:rsidR="008E751D">
                <w:rPr>
                  <w:rFonts w:ascii="Calibri Light" w:hAnsi="Calibri Light"/>
                  <w:sz w:val="16"/>
                  <w:szCs w:val="16"/>
                  <w:lang w:val="en-US"/>
                </w:rPr>
                <w:t>ASTM D5957 - 98(2013) Standard Guide for Flood Testing Horizontal Waterproofing Installations</w:t>
              </w:r>
            </w:ins>
            <w:r w:rsidRPr="00B87FE0">
              <w:rPr>
                <w:rFonts w:ascii="Calibri Light" w:hAnsi="Calibri Light"/>
                <w:sz w:val="16"/>
                <w:szCs w:val="16"/>
                <w:lang w:val="en-US"/>
              </w:rPr>
              <w:t> </w:t>
            </w:r>
          </w:p>
          <w:p w14:paraId="736A04DA" w14:textId="77777777" w:rsidR="00FE2478" w:rsidRPr="00B87FE0" w:rsidRDefault="00FE2478" w:rsidP="00B87FE0">
            <w:pPr>
              <w:spacing w:before="100" w:after="120"/>
              <w:rPr>
                <w:rFonts w:ascii="Calibri Light" w:hAnsi="Calibri Light"/>
                <w:sz w:val="16"/>
                <w:szCs w:val="16"/>
                <w:lang w:val="en-US"/>
              </w:rPr>
            </w:pPr>
            <w:del w:id="14979" w:author="Jing Kai Toh" w:date="2016-05-12T10:23:00Z">
              <w:r w:rsidRPr="00B87FE0" w:rsidDel="008E751D">
                <w:rPr>
                  <w:rFonts w:ascii="Calibri Light" w:hAnsi="Calibri Light"/>
                  <w:sz w:val="16"/>
                  <w:szCs w:val="16"/>
                  <w:lang w:val="en-US"/>
                </w:rPr>
                <w:delText>D6135-97-Standard Practice for Application of Self-Adhering Modified Bituminous Waterproofing</w:delText>
              </w:r>
            </w:del>
            <w:ins w:id="14980"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454925B1" w14:textId="77777777" w:rsidR="00401C5E" w:rsidRPr="00B87FE0" w:rsidRDefault="00401C5E" w:rsidP="00B87FE0">
            <w:pPr>
              <w:spacing w:before="100" w:after="120"/>
              <w:rPr>
                <w:rFonts w:ascii="Calibri Light" w:hAnsi="Calibri Light"/>
                <w:sz w:val="16"/>
                <w:szCs w:val="16"/>
                <w:lang w:val="en-US"/>
              </w:rPr>
            </w:pPr>
          </w:p>
        </w:tc>
      </w:tr>
      <w:tr w:rsidR="00401C5E" w:rsidRPr="004F3C8C" w14:paraId="2535CE15" w14:textId="77777777" w:rsidTr="00401C5E">
        <w:tc>
          <w:tcPr>
            <w:tcW w:w="685" w:type="dxa"/>
          </w:tcPr>
          <w:p w14:paraId="52A420A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7D854383"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Concrete</w:t>
            </w:r>
          </w:p>
          <w:p w14:paraId="7C7BF62B" w14:textId="77777777" w:rsidR="00FE2478" w:rsidRPr="00B87FE0" w:rsidRDefault="00FE2478" w:rsidP="00B87FE0">
            <w:pPr>
              <w:spacing w:before="100" w:after="120"/>
              <w:rPr>
                <w:rFonts w:ascii="Calibri Light" w:hAnsi="Calibri Light"/>
                <w:sz w:val="16"/>
                <w:szCs w:val="16"/>
                <w:lang w:val="en-US"/>
              </w:rPr>
            </w:pPr>
            <w:del w:id="14981" w:author="Jing Kai Toh" w:date="2016-05-12T09:52:00Z">
              <w:r w:rsidRPr="00B87FE0" w:rsidDel="008E751D">
                <w:rPr>
                  <w:rFonts w:ascii="Calibri Light" w:hAnsi="Calibri Light"/>
                  <w:sz w:val="16"/>
                  <w:szCs w:val="16"/>
                  <w:lang w:val="en-US"/>
                </w:rPr>
                <w:delText>AS 1012.1 to 21 : Methods of testing concrete</w:delText>
              </w:r>
            </w:del>
            <w:ins w:id="14982" w:author="Jing Kai Toh" w:date="2016-05-12T09:52:00Z">
              <w:r w:rsidR="008E751D">
                <w:rPr>
                  <w:rFonts w:ascii="Calibri Light" w:hAnsi="Calibri Light"/>
                  <w:sz w:val="16"/>
                  <w:szCs w:val="16"/>
                  <w:lang w:val="en-US"/>
                </w:rPr>
                <w:t>AS 1012.1:2014 Methods of testing concrete - Sampling of concrete</w:t>
              </w:r>
            </w:ins>
            <w:r w:rsidRPr="00B87FE0">
              <w:rPr>
                <w:rFonts w:ascii="Calibri Light" w:hAnsi="Calibri Light"/>
                <w:sz w:val="16"/>
                <w:szCs w:val="16"/>
                <w:lang w:val="en-US"/>
              </w:rPr>
              <w:t> </w:t>
            </w:r>
            <w:r w:rsidRPr="00B87FE0">
              <w:rPr>
                <w:rFonts w:ascii="Calibri Light" w:hAnsi="Calibri Light"/>
                <w:sz w:val="16"/>
                <w:szCs w:val="16"/>
                <w:lang w:val="en-US"/>
              </w:rPr>
              <w:br/>
            </w:r>
            <w:r w:rsidRPr="00B87FE0">
              <w:rPr>
                <w:rFonts w:ascii="Calibri Light" w:hAnsi="Calibri Light"/>
                <w:sz w:val="16"/>
                <w:szCs w:val="16"/>
                <w:lang w:val="en-US"/>
              </w:rPr>
              <w:br/>
              <w:t>AS 1012.10-2000 : Methods of testing concrete - Determination of indirect tensile strength of concrete cylinders (Brasil or splitting test) </w:t>
            </w:r>
            <w:r w:rsidRPr="00B87FE0">
              <w:rPr>
                <w:rFonts w:ascii="Calibri Light" w:hAnsi="Calibri Light"/>
                <w:sz w:val="16"/>
                <w:szCs w:val="16"/>
                <w:lang w:val="en-US"/>
              </w:rPr>
              <w:br/>
            </w:r>
            <w:r w:rsidRPr="00B87FE0">
              <w:rPr>
                <w:rFonts w:ascii="Calibri Light" w:hAnsi="Calibri Light"/>
                <w:sz w:val="16"/>
                <w:szCs w:val="16"/>
                <w:lang w:val="en-US"/>
              </w:rPr>
              <w:br/>
              <w:t>AS 1012.18-1996 : Methods of testing concrete - Determination of setting time of fresh concrete, mortar and grout by penetration resistance </w:t>
            </w:r>
            <w:r w:rsidRPr="00B87FE0">
              <w:rPr>
                <w:rFonts w:ascii="Calibri Light" w:hAnsi="Calibri Light"/>
                <w:sz w:val="16"/>
                <w:szCs w:val="16"/>
                <w:lang w:val="en-US"/>
              </w:rPr>
              <w:br/>
            </w:r>
            <w:r w:rsidRPr="00B87FE0">
              <w:rPr>
                <w:rFonts w:ascii="Calibri Light" w:hAnsi="Calibri Light"/>
                <w:sz w:val="16"/>
                <w:szCs w:val="16"/>
                <w:lang w:val="en-US"/>
              </w:rPr>
              <w:br/>
            </w:r>
            <w:del w:id="14983" w:author="Jing Kai Toh" w:date="2016-05-12T09:50:00Z">
              <w:r w:rsidRPr="00B87FE0" w:rsidDel="008E751D">
                <w:rPr>
                  <w:rFonts w:ascii="Calibri Light" w:hAnsi="Calibri Light"/>
                  <w:sz w:val="16"/>
                  <w:szCs w:val="16"/>
                  <w:lang w:val="en-US"/>
                </w:rPr>
                <w:delText>AS 1379-1997/Amdt 1-2000 : Specification and supply of concrete</w:delText>
              </w:r>
            </w:del>
            <w:ins w:id="14984" w:author="Jing Kai Toh" w:date="2016-05-12T12:09:00Z">
              <w:r w:rsidR="00F8310E">
                <w:rPr>
                  <w:rFonts w:ascii="Calibri Light" w:hAnsi="Calibri Light"/>
                  <w:sz w:val="16"/>
                  <w:szCs w:val="16"/>
                  <w:lang w:val="en-US"/>
                </w:rPr>
                <w:t>concreteAS 1379-2007/Amdt 1-2009 Specification and supply of concrete - AS 1379-2007/Amdt 2-2015 Specification and supply of concrete</w:t>
              </w:r>
            </w:ins>
            <w:r w:rsidRPr="00B87FE0">
              <w:rPr>
                <w:rFonts w:ascii="Calibri Light" w:hAnsi="Calibri Light"/>
                <w:sz w:val="16"/>
                <w:szCs w:val="16"/>
                <w:lang w:val="en-US"/>
              </w:rPr>
              <w:br/>
            </w:r>
            <w:r w:rsidRPr="00B87FE0">
              <w:rPr>
                <w:rFonts w:ascii="Calibri Light" w:hAnsi="Calibri Light"/>
                <w:sz w:val="16"/>
                <w:szCs w:val="16"/>
                <w:lang w:val="en-US"/>
              </w:rPr>
              <w:br/>
            </w:r>
            <w:del w:id="14985" w:author="Jing Kai Toh" w:date="2016-05-12T09:30:00Z">
              <w:r w:rsidRPr="00B87FE0" w:rsidDel="00907667">
                <w:rPr>
                  <w:rFonts w:ascii="Calibri Light" w:hAnsi="Calibri Light"/>
                  <w:sz w:val="16"/>
                  <w:szCs w:val="16"/>
                  <w:lang w:val="en-US"/>
                </w:rPr>
                <w:delText>AS 1478.1-2000 : Chemical admixtures for concrete, mortar and grout - Admixtures for concrete</w:delText>
              </w:r>
            </w:del>
            <w:ins w:id="14986" w:author="Jing Kai Toh" w:date="2016-05-12T09:30:00Z">
              <w:r w:rsidR="00907667">
                <w:rPr>
                  <w:rFonts w:ascii="Calibri Light" w:hAnsi="Calibri Light"/>
                  <w:sz w:val="16"/>
                  <w:szCs w:val="16"/>
                  <w:lang w:val="en-US"/>
                </w:rPr>
                <w:t>AS 1478.1-2000 Chemical admixtures for concrete, mortar and grout - Admixtures for concrete</w:t>
              </w:r>
            </w:ins>
            <w:r w:rsidRPr="00B87FE0">
              <w:rPr>
                <w:rFonts w:ascii="Calibri Light" w:hAnsi="Calibri Light"/>
                <w:sz w:val="16"/>
                <w:szCs w:val="16"/>
                <w:lang w:val="en-US"/>
              </w:rPr>
              <w:t> </w:t>
            </w:r>
          </w:p>
          <w:p w14:paraId="3A9FB9F2"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AS 2072-1977 : Methods for the sampling of expanding admixtures for concrete, mortar and grout </w:t>
            </w:r>
          </w:p>
          <w:p w14:paraId="1CAD492A"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AS 2073-1977 : Methods for the testing of expanding admixtures for concrete, mortar and grout</w:t>
            </w:r>
          </w:p>
          <w:p w14:paraId="3EDC9857"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AS 2350.12-1995 : Methods of testing portland and blended cements - Preparation of a standard mortar and moulding of specimens </w:t>
            </w:r>
          </w:p>
          <w:p w14:paraId="2FCD1168"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AS 2350.13-1995 : Methods of testing portland and blended cements - Determination of drying shrinkage of portland and blended cement mortars </w:t>
            </w:r>
          </w:p>
          <w:p w14:paraId="6921876A"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AS 2350.13-1995/Amdt 1-1997 : Methods of testing portland and blended cements - Determination of drying shrinkage of portland and blended cement mortars </w:t>
            </w:r>
          </w:p>
          <w:p w14:paraId="4654D608"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AS 2350.14-1996 : Methods of testing portland and blended cements - Length change of portland and blended cement mortars exposed to a sulfate solution </w:t>
            </w:r>
          </w:p>
          <w:p w14:paraId="3FA3D9A8" w14:textId="77777777" w:rsidR="00FE2478" w:rsidRPr="00B87FE0" w:rsidRDefault="00FE2478" w:rsidP="00B87FE0">
            <w:pPr>
              <w:spacing w:before="100" w:after="120"/>
              <w:rPr>
                <w:rFonts w:ascii="Calibri Light" w:hAnsi="Calibri Light"/>
                <w:sz w:val="16"/>
                <w:szCs w:val="16"/>
                <w:lang w:val="en-US"/>
              </w:rPr>
            </w:pPr>
            <w:del w:id="14987" w:author="Jing Kai Toh" w:date="2016-05-11T18:03:00Z">
              <w:r w:rsidRPr="00B87FE0" w:rsidDel="00945062">
                <w:rPr>
                  <w:rFonts w:ascii="Calibri Light" w:hAnsi="Calibri Light"/>
                  <w:sz w:val="16"/>
                  <w:szCs w:val="16"/>
                  <w:lang w:val="en-US"/>
                </w:rPr>
                <w:delText>AS 2550.15-1994 : Cranes - Safe use - Concrete placing equipment</w:delText>
              </w:r>
            </w:del>
            <w:ins w:id="14988" w:author="Jing Kai Toh" w:date="2016-05-11T18:03:00Z">
              <w:r w:rsidR="00945062">
                <w:rPr>
                  <w:rFonts w:ascii="Calibri Light" w:hAnsi="Calibri Light"/>
                  <w:sz w:val="16"/>
                  <w:szCs w:val="16"/>
                  <w:lang w:val="en-US"/>
                </w:rPr>
                <w:t>AS 2550.15-1994 Cranes - Safe use - Concrete placing equipment</w:t>
              </w:r>
            </w:ins>
          </w:p>
          <w:p w14:paraId="0BE1D954" w14:textId="77777777" w:rsidR="00FE2478" w:rsidRPr="00B87FE0" w:rsidRDefault="00FE2478" w:rsidP="00B87FE0">
            <w:pPr>
              <w:spacing w:before="100" w:after="120"/>
              <w:rPr>
                <w:rFonts w:ascii="Calibri Light" w:hAnsi="Calibri Light"/>
                <w:sz w:val="16"/>
                <w:szCs w:val="16"/>
                <w:lang w:val="en-US"/>
              </w:rPr>
            </w:pPr>
            <w:del w:id="14989" w:author="Jing Kai Toh" w:date="2016-05-11T18:02:00Z">
              <w:r w:rsidRPr="00B87FE0" w:rsidDel="00945062">
                <w:rPr>
                  <w:rFonts w:ascii="Calibri Light" w:hAnsi="Calibri Light"/>
                  <w:sz w:val="16"/>
                  <w:szCs w:val="16"/>
                  <w:lang w:val="en-US"/>
                </w:rPr>
                <w:delText>AS 3600-2001 : Concrete structures</w:delText>
              </w:r>
            </w:del>
            <w:ins w:id="14990" w:author="Jing Kai Toh" w:date="2016-05-11T18:02:00Z">
              <w:r w:rsidR="00945062">
                <w:rPr>
                  <w:rFonts w:ascii="Calibri Light" w:hAnsi="Calibri Light"/>
                  <w:sz w:val="16"/>
                  <w:szCs w:val="16"/>
                  <w:lang w:val="en-US"/>
                </w:rPr>
                <w:t>AS 3600-2009 Concrete structures</w:t>
              </w:r>
            </w:ins>
          </w:p>
          <w:p w14:paraId="725B1014" w14:textId="77777777" w:rsidR="00FE2478" w:rsidRPr="00B87FE0" w:rsidRDefault="00FE2478" w:rsidP="00B87FE0">
            <w:pPr>
              <w:spacing w:before="100" w:after="120"/>
              <w:rPr>
                <w:rFonts w:ascii="Calibri Light" w:hAnsi="Calibri Light"/>
                <w:sz w:val="16"/>
                <w:szCs w:val="16"/>
                <w:lang w:val="en-US"/>
              </w:rPr>
            </w:pPr>
            <w:del w:id="14991" w:author="Jing Kai Toh" w:date="2016-05-11T18:00:00Z">
              <w:r w:rsidRPr="00B87FE0" w:rsidDel="00945062">
                <w:rPr>
                  <w:rFonts w:ascii="Calibri Light" w:hAnsi="Calibri Light"/>
                  <w:sz w:val="16"/>
                  <w:szCs w:val="16"/>
                  <w:lang w:val="en-US"/>
                </w:rPr>
                <w:delText>AS 3648-1993 : Specification and methods of test for packaged concrete mixes</w:delText>
              </w:r>
            </w:del>
            <w:ins w:id="14992" w:author="Jing Kai Toh" w:date="2016-05-11T18:00:00Z">
              <w:r w:rsidR="00945062">
                <w:rPr>
                  <w:rFonts w:ascii="Calibri Light" w:hAnsi="Calibri Light"/>
                  <w:sz w:val="16"/>
                  <w:szCs w:val="16"/>
                  <w:lang w:val="en-US"/>
                </w:rPr>
                <w:t>AS 3648-1993 : Specification and methods of test for packaged concrete mixes</w:t>
              </w:r>
            </w:ins>
          </w:p>
          <w:p w14:paraId="2A84C1AF"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 </w:t>
            </w:r>
          </w:p>
          <w:p w14:paraId="42071823" w14:textId="77777777" w:rsidR="00401C5E" w:rsidRPr="00B87FE0" w:rsidRDefault="00401C5E" w:rsidP="00B87FE0">
            <w:pPr>
              <w:spacing w:before="100" w:after="120"/>
              <w:rPr>
                <w:rFonts w:ascii="Calibri Light" w:hAnsi="Calibri Light"/>
                <w:sz w:val="16"/>
                <w:szCs w:val="16"/>
                <w:lang w:val="en-US"/>
              </w:rPr>
            </w:pPr>
          </w:p>
        </w:tc>
      </w:tr>
      <w:tr w:rsidR="00401C5E" w:rsidRPr="004F3C8C" w14:paraId="7A20300A" w14:textId="77777777" w:rsidTr="00401C5E">
        <w:tc>
          <w:tcPr>
            <w:tcW w:w="685" w:type="dxa"/>
          </w:tcPr>
          <w:p w14:paraId="1C2FCD8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70EC7BF9"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Concrete</w:t>
            </w:r>
          </w:p>
          <w:p w14:paraId="3B5CE7AF" w14:textId="77777777" w:rsidR="00FE2478" w:rsidRPr="00B87FE0" w:rsidRDefault="00FE2478" w:rsidP="00B87FE0">
            <w:pPr>
              <w:spacing w:before="100" w:after="120"/>
              <w:rPr>
                <w:rFonts w:ascii="Calibri Light" w:hAnsi="Calibri Light"/>
                <w:sz w:val="16"/>
                <w:szCs w:val="16"/>
                <w:lang w:val="en-US"/>
              </w:rPr>
            </w:pPr>
            <w:del w:id="14993" w:author="Ashan Senel Asmone" w:date="2016-03-21T13:53:00Z">
              <w:r w:rsidRPr="00B87FE0" w:rsidDel="00EB11C2">
                <w:rPr>
                  <w:rFonts w:ascii="Calibri Light" w:hAnsi="Calibri Light"/>
                  <w:sz w:val="16"/>
                  <w:szCs w:val="16"/>
                  <w:lang w:val="en-US"/>
                </w:rPr>
                <w:delText>SS 26: 2000 Ordinary Portland Cement</w:delText>
              </w:r>
            </w:del>
            <w:ins w:id="14994" w:author="Ashan Senel Asmone" w:date="2016-03-21T13:53:00Z">
              <w:r w:rsidR="00EB11C2">
                <w:rPr>
                  <w:rFonts w:ascii="Calibri Light" w:hAnsi="Calibri Light"/>
                  <w:sz w:val="16"/>
                  <w:szCs w:val="16"/>
                  <w:lang w:val="en-US"/>
                </w:rPr>
                <w:t>SS EN 197 - 1 : 2014 Cement - Part 1 : Composition, specifications and conformity criteria for common cement/ SS EN 197 - 2 : 2014 Cement - Part 2 : Conformity evaluation</w:t>
              </w:r>
            </w:ins>
          </w:p>
          <w:p w14:paraId="7630F186" w14:textId="77777777" w:rsidR="00FE2478" w:rsidRPr="00B87FE0" w:rsidRDefault="00FE2478" w:rsidP="00B87FE0">
            <w:pPr>
              <w:spacing w:before="100" w:after="120"/>
              <w:rPr>
                <w:rFonts w:ascii="Calibri Light" w:hAnsi="Calibri Light"/>
                <w:sz w:val="16"/>
                <w:szCs w:val="16"/>
                <w:lang w:val="en-US"/>
              </w:rPr>
            </w:pPr>
            <w:del w:id="14995" w:author="Ashan Senel Asmone" w:date="2016-03-21T20:46:00Z">
              <w:r w:rsidRPr="00B87FE0" w:rsidDel="00901293">
                <w:rPr>
                  <w:rFonts w:ascii="Calibri Light" w:hAnsi="Calibri Light"/>
                  <w:sz w:val="16"/>
                  <w:szCs w:val="16"/>
                  <w:lang w:val="en-US"/>
                </w:rPr>
                <w:delText>SS 31 : 1998- Aggregates from natural sources for concrete</w:delText>
              </w:r>
            </w:del>
            <w:ins w:id="14996" w:author="Ashan Senel Asmone" w:date="2016-03-21T20:46:00Z">
              <w:r w:rsidR="00901293">
                <w:rPr>
                  <w:rFonts w:ascii="Calibri Light" w:hAnsi="Calibri Light"/>
                  <w:sz w:val="16"/>
                  <w:szCs w:val="16"/>
                  <w:lang w:val="en-US"/>
                </w:rPr>
                <w:t>SS EN 12620 : 2008 Specification for aggregates for concrete</w:t>
              </w:r>
            </w:ins>
          </w:p>
          <w:p w14:paraId="4EAE906C" w14:textId="77777777" w:rsidR="00FE2478" w:rsidRPr="00B87FE0" w:rsidRDefault="00FE2478" w:rsidP="00B87FE0">
            <w:pPr>
              <w:spacing w:before="100" w:after="120"/>
              <w:rPr>
                <w:rFonts w:ascii="Calibri Light" w:hAnsi="Calibri Light"/>
                <w:sz w:val="16"/>
                <w:szCs w:val="16"/>
                <w:lang w:val="en-US"/>
              </w:rPr>
            </w:pPr>
            <w:del w:id="14997" w:author="Ashan Asmone" w:date="2016-03-31T13:48:00Z">
              <w:r w:rsidRPr="00B87FE0" w:rsidDel="00E33639">
                <w:rPr>
                  <w:rFonts w:ascii="Calibri Light" w:hAnsi="Calibri Light"/>
                  <w:sz w:val="16"/>
                  <w:szCs w:val="16"/>
                  <w:lang w:val="en-US"/>
                </w:rPr>
                <w:delText>SS 78 : (1987-1992) -Testing concrete</w:delText>
              </w:r>
            </w:del>
          </w:p>
          <w:p w14:paraId="19E76B0F" w14:textId="77777777" w:rsidR="00FE2478" w:rsidRPr="00B87FE0" w:rsidRDefault="00FE2478" w:rsidP="00B87FE0">
            <w:pPr>
              <w:spacing w:before="100" w:after="120"/>
              <w:rPr>
                <w:rFonts w:ascii="Calibri Light" w:hAnsi="Calibri Light"/>
                <w:sz w:val="16"/>
                <w:szCs w:val="16"/>
                <w:lang w:val="en-US"/>
              </w:rPr>
            </w:pPr>
            <w:del w:id="14998" w:author="Ashan Asmone" w:date="2016-03-31T13:50:00Z">
              <w:r w:rsidRPr="00B87FE0" w:rsidDel="00E33639">
                <w:rPr>
                  <w:rFonts w:ascii="Calibri Light" w:hAnsi="Calibri Light"/>
                  <w:sz w:val="16"/>
                  <w:szCs w:val="16"/>
                  <w:lang w:val="en-US"/>
                </w:rPr>
                <w:delText>SS 289: Ready Mix Concrete</w:delText>
              </w:r>
            </w:del>
            <w:ins w:id="14999"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r w:rsidRPr="00B87FE0">
              <w:rPr>
                <w:rFonts w:ascii="Calibri Light" w:hAnsi="Calibri Light"/>
                <w:sz w:val="16"/>
                <w:szCs w:val="16"/>
                <w:lang w:val="en-US"/>
              </w:rPr>
              <w:t> </w:t>
            </w:r>
            <w:r w:rsidRPr="00B87FE0">
              <w:rPr>
                <w:rFonts w:ascii="Calibri Light" w:hAnsi="Calibri Light"/>
                <w:sz w:val="16"/>
                <w:szCs w:val="16"/>
                <w:lang w:val="en-US"/>
              </w:rPr>
              <w:br/>
            </w:r>
            <w:r w:rsidRPr="00B87FE0">
              <w:rPr>
                <w:rFonts w:ascii="Calibri Light" w:hAnsi="Calibri Light"/>
                <w:sz w:val="16"/>
                <w:szCs w:val="16"/>
                <w:lang w:val="en-US"/>
              </w:rPr>
              <w:br/>
            </w:r>
            <w:del w:id="15000" w:author="Ashan Senel Asmone" w:date="2016-03-21T20:53:00Z">
              <w:r w:rsidRPr="00B87FE0" w:rsidDel="0088204E">
                <w:rPr>
                  <w:rFonts w:ascii="Calibri Light" w:hAnsi="Calibri Light"/>
                  <w:sz w:val="16"/>
                  <w:szCs w:val="16"/>
                  <w:lang w:val="en-US"/>
                </w:rPr>
                <w:delText>SS 320: Admixtures</w:delText>
              </w:r>
            </w:del>
            <w:ins w:id="15001"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5002"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5003"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5E02E089" w14:textId="77777777" w:rsidR="00FE2478" w:rsidRPr="00B87FE0" w:rsidRDefault="00FE2478" w:rsidP="00B87FE0">
            <w:pPr>
              <w:spacing w:before="100" w:after="120"/>
              <w:rPr>
                <w:rFonts w:ascii="Calibri Light" w:hAnsi="Calibri Light"/>
                <w:sz w:val="16"/>
                <w:szCs w:val="16"/>
                <w:lang w:val="en-US"/>
              </w:rPr>
            </w:pPr>
            <w:del w:id="15004" w:author="Ashan Senel Asmone" w:date="2016-03-21T21:03:00Z">
              <w:r w:rsidRPr="00B87FE0" w:rsidDel="0088204E">
                <w:rPr>
                  <w:rFonts w:ascii="Calibri Light" w:hAnsi="Calibri Light"/>
                  <w:sz w:val="16"/>
                  <w:szCs w:val="16"/>
                  <w:lang w:val="en-US"/>
                </w:rPr>
                <w:delText>SS 397 : Methods of testing cement</w:delText>
              </w:r>
            </w:del>
          </w:p>
          <w:p w14:paraId="2F6CC98D"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Waterproofing</w:t>
            </w:r>
          </w:p>
          <w:p w14:paraId="7B7D01A2" w14:textId="77777777" w:rsidR="00FE2478" w:rsidRPr="00B87FE0" w:rsidRDefault="00FE2478" w:rsidP="00B87FE0">
            <w:pPr>
              <w:spacing w:before="100" w:after="120"/>
              <w:rPr>
                <w:rFonts w:ascii="Calibri Light" w:hAnsi="Calibri Light"/>
                <w:sz w:val="16"/>
                <w:szCs w:val="16"/>
                <w:lang w:val="en-US"/>
              </w:rPr>
            </w:pPr>
            <w:del w:id="15005" w:author="Ashan Asmone" w:date="2016-03-31T13:37:00Z">
              <w:r w:rsidRPr="00B87FE0" w:rsidDel="00E33639">
                <w:rPr>
                  <w:rFonts w:ascii="Calibri Light" w:hAnsi="Calibri Light"/>
                  <w:sz w:val="16"/>
                  <w:szCs w:val="16"/>
                  <w:lang w:val="en-US"/>
                </w:rPr>
                <w:delText>SS CP 82:1999- Code of practice- waterproofing of reinforced concrete buildings</w:delText>
              </w:r>
            </w:del>
            <w:ins w:id="15006" w:author="Ashan Asmone" w:date="2016-03-31T13:37:00Z">
              <w:r w:rsidR="00E33639">
                <w:rPr>
                  <w:rFonts w:ascii="Calibri Light" w:hAnsi="Calibri Light"/>
                  <w:sz w:val="16"/>
                  <w:szCs w:val="16"/>
                  <w:lang w:val="en-US"/>
                </w:rPr>
                <w:t>SS CP 82:1999- Code of practice- waterproofing of reinforced concrete buildings</w:t>
              </w:r>
            </w:ins>
          </w:p>
          <w:p w14:paraId="05B494C6"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 </w:t>
            </w:r>
          </w:p>
          <w:p w14:paraId="7BBC1936" w14:textId="77777777" w:rsidR="00401C5E" w:rsidRPr="00B87FE0" w:rsidRDefault="00401C5E" w:rsidP="00B87FE0">
            <w:pPr>
              <w:spacing w:before="100" w:after="120"/>
              <w:rPr>
                <w:rFonts w:ascii="Calibri Light" w:hAnsi="Calibri Light"/>
                <w:sz w:val="16"/>
                <w:szCs w:val="16"/>
                <w:lang w:val="en-US"/>
              </w:rPr>
            </w:pPr>
          </w:p>
        </w:tc>
      </w:tr>
      <w:tr w:rsidR="00401C5E" w:rsidRPr="004F3C8C" w14:paraId="26DA7C17" w14:textId="77777777" w:rsidTr="00401C5E">
        <w:tc>
          <w:tcPr>
            <w:tcW w:w="685" w:type="dxa"/>
          </w:tcPr>
          <w:p w14:paraId="3FDFE08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AB650E0"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Concrete</w:t>
            </w:r>
          </w:p>
          <w:p w14:paraId="0F495813"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1920: 1976   Concrete tests -- Dimensions, tolerances and applicability of test specimens</w:t>
            </w:r>
          </w:p>
          <w:p w14:paraId="0BC49B4F"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2736-1: 1986  Concrete tests -- Test specimens -- Part 1: Sampling of fresh concrete</w:t>
            </w:r>
          </w:p>
          <w:p w14:paraId="1086E757"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2736-2: 1986  Concrete tests -- Test specimens -- Part 2: Making and curing of test specimens for strength tests</w:t>
            </w:r>
          </w:p>
          <w:p w14:paraId="2265AC94"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3766: 1995   Construction drawings -- Simplified representation of concrete reinforcement</w:t>
            </w:r>
          </w:p>
          <w:p w14:paraId="319A778B"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3893: 1977   Concrete -- Classification by compressive strength</w:t>
            </w:r>
          </w:p>
          <w:p w14:paraId="0DE8D7CE"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4012: 1978  Concrete -- Determination of compressive strength of test specimens</w:t>
            </w:r>
          </w:p>
          <w:p w14:paraId="38ABB82D"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4013: 1978  Concrete -- Determination of flexural strength of test specimens</w:t>
            </w:r>
          </w:p>
          <w:p w14:paraId="2EC574FC"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4103: 1979   Concrete -- Classification of consistency</w:t>
            </w:r>
          </w:p>
          <w:p w14:paraId="6825AAD5"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4108: 1980   Concrete -- Determination of tensile splitting strength of test specimens</w:t>
            </w:r>
          </w:p>
          <w:p w14:paraId="08178B91"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4109: 1980  Fresh concrete -- Determination of the consistency -- Slump test</w:t>
            </w:r>
          </w:p>
          <w:p w14:paraId="0A51F985"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4110: 1979  Fresh concrete -- Determination of the consistency -- Vebe test</w:t>
            </w:r>
          </w:p>
          <w:p w14:paraId="05DE0D81"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4111: 1979   Fresh concrete -- Determination of consistency -- Degree of compactibility (Compaction index)</w:t>
            </w:r>
          </w:p>
          <w:p w14:paraId="32B8CB75"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4635: 1982   Rubber, vulcanized -- Preformed compression seals for use between concrete motorway paving sections -- Specification for material</w:t>
            </w:r>
          </w:p>
          <w:p w14:paraId="766206D1"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4848: 1980   Concrete -- Determination of air content of freshly mixed concrete -- Pressure method</w:t>
            </w:r>
          </w:p>
          <w:p w14:paraId="29AC6C6C"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6274: 1982   Concrete -- Sieve analysis of aggregates</w:t>
            </w:r>
          </w:p>
          <w:p w14:paraId="56C845AC"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6275: 1982   Concrete, hardened -- Determination of density</w:t>
            </w:r>
          </w:p>
          <w:p w14:paraId="5C25BA8A"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6276: 1982   Concrete, compacted fresh -- Determination of density</w:t>
            </w:r>
          </w:p>
          <w:p w14:paraId="2E721EEB"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6782: 1982   Aggregates for concrete -- Determination of bulk density</w:t>
            </w:r>
          </w:p>
          <w:p w14:paraId="6B18EE97"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6783: 1982   Coarse aggregates for concrete -- Determination of particle density and water absorption -- Hydrostatic balance method</w:t>
            </w:r>
          </w:p>
          <w:p w14:paraId="3686132A"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6784: 1982   Concrete -- Determination of static modulus of elasticity in compression </w:t>
            </w:r>
          </w:p>
          <w:p w14:paraId="5099F2EC"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7033: 1987   Fine and coarse aggregates for concrete -- Determination of the particle mass-per-volume and water absorption -- Pycnometer method </w:t>
            </w:r>
            <w:r w:rsidRPr="00B87FE0">
              <w:rPr>
                <w:rFonts w:ascii="Calibri Light" w:hAnsi="Calibri Light"/>
                <w:sz w:val="16"/>
                <w:szCs w:val="16"/>
                <w:lang w:val="en-US"/>
              </w:rPr>
              <w:br/>
            </w:r>
            <w:r w:rsidRPr="00B87FE0">
              <w:rPr>
                <w:rFonts w:ascii="Calibri Light" w:hAnsi="Calibri Light"/>
                <w:sz w:val="16"/>
                <w:szCs w:val="16"/>
                <w:lang w:val="en-US"/>
              </w:rPr>
              <w:br/>
            </w:r>
            <w:r w:rsidRPr="00B87FE0">
              <w:rPr>
                <w:rFonts w:ascii="Calibri Light" w:hAnsi="Calibri Light"/>
                <w:sz w:val="16"/>
                <w:szCs w:val="16"/>
                <w:lang w:val="en-US"/>
              </w:rPr>
              <w:br/>
              <w:t>Piping</w:t>
            </w:r>
          </w:p>
          <w:p w14:paraId="3D091835"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265-1:1988   Pipes and fittings of plastics materials -- Fittings for domestic and industrial waste pipes -- Basic dimensions : Metric series -- Part 1: Unplasticized poly(vinyl chloride) (PVC-U)</w:t>
            </w:r>
          </w:p>
          <w:p w14:paraId="20F2863E"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768:1972   Fibre building boards -- Determination of bending strength</w:t>
            </w:r>
          </w:p>
          <w:p w14:paraId="1314BBF6"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769:1972   Fibre building boards -- Hard and medium boards -- Determination of water absorption and of swelling in thickness after immersion in water</w:t>
            </w:r>
          </w:p>
          <w:p w14:paraId="1D7B9221"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818:1975   Fibre building boards -- Definition -- Classification</w:t>
            </w:r>
          </w:p>
          <w:p w14:paraId="28A1B396"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820:1975   Particle boards -- Definition and classification</w:t>
            </w:r>
          </w:p>
          <w:p w14:paraId="5E7352CA"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2695:1976   Fibre building boards -- Hard and medium boards for general purposes -- Quality specifications -- Appearance, shape and dimensional tolerances</w:t>
            </w:r>
          </w:p>
          <w:p w14:paraId="093BEC4C"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2696:1976   Fibre building boards -- Hard and medium boards for general purposes -- Quality specifications -- Water absorption and swelling in thickness</w:t>
            </w:r>
          </w:p>
          <w:p w14:paraId="5AE4DC13"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3114:1977   Unplasticized polyvinyl chloride (PVC) pipes for potable water supply -- Extractability of lead and tin -- Test method</w:t>
            </w:r>
          </w:p>
          <w:p w14:paraId="18DBB526"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3340:1976   Fibre building boards -- Determination of sand content</w:t>
            </w:r>
          </w:p>
          <w:p w14:paraId="3FC12A07"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3474:1976   Unplasticized polyvinyl chloride (PVC) pipes -- Specification and measurement of opacityISO 3546:1976   Fibre building boards -- Determination of surface finish (roughness)</w:t>
            </w:r>
          </w:p>
          <w:p w14:paraId="7076235C"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3603:1977   Fittings for unplasticized polyvinyl chloride (PVC) pressure pipes with elastic sealing ring type joints -- Pressure test for leakproofness</w:t>
            </w:r>
          </w:p>
          <w:p w14:paraId="7F3771EF"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3633:1991   Unplasticized poly(vinyl chloride) (PVC-U) pipes and fittings for soil and waste discharge (low and high temperature) systems inside buildings – Specifications</w:t>
            </w:r>
          </w:p>
          <w:p w14:paraId="0D1AE539"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3729:1976   Fibre building boards -- Determination of surface stability</w:t>
            </w:r>
          </w:p>
          <w:p w14:paraId="5BD877E0"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ISO/TR 4191:1989   Unplasticized polyvinyl chloride (PVC-U) pipes for water supply -- Recommended practice for laying</w:t>
            </w:r>
          </w:p>
          <w:p w14:paraId="1A7BA0BF"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4422-1:1996   Pipes and fittings made of unplasticized poly(vinyl chloride) (PVC-U) for water supply -- Specifications -- Part 1: General</w:t>
            </w:r>
          </w:p>
          <w:p w14:paraId="13D28719"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4422-2:1996   Pipes and fittings made of unplasticized poly(vinyl chloride) (PVC-U) for water supply -- Specifications -- Part 2: Pipes (with or without integral sockets)</w:t>
            </w:r>
          </w:p>
          <w:p w14:paraId="0E95770B"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4422-3:1996   Pipes and fittings made of unplasticized poly(vinyl chloride) (PVC-U) for water supply -- Specifications -- Part 3: Fittings and joints</w:t>
            </w:r>
          </w:p>
          <w:p w14:paraId="170493E0"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4422-4:1997   Pipes and fittings made of unplasticized poly(vinyl chloride) (PVC-U) for water supply -- Specifications -- Part 4: Valves and ancillary equipment</w:t>
            </w:r>
          </w:p>
          <w:p w14:paraId="25A9B8AA"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4422-5:1997   Pipes and fittings made of unplasticized poly(vinyl chloride) (PVC-U) for water supply -- Specifications -- Part 5: Fitness for purpose of the system</w:t>
            </w:r>
          </w:p>
          <w:p w14:paraId="7B1E25C0"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4439:1979   Unplasticized polyvinyl chloride (PVC) pipes and fittings -- Determination and specification of density</w:t>
            </w:r>
          </w:p>
          <w:p w14:paraId="4E9B2857"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6308:1980  - Gypsum plasterboard; Specification</w:t>
            </w:r>
          </w:p>
          <w:p w14:paraId="31677988"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6455:1983   Unplasticized polyvinyl chloride (PVC) fittings with elastic sealing ring type joints for pipes under pressure -- Dimensions of laying lengths -- Metric series</w:t>
            </w:r>
          </w:p>
          <w:p w14:paraId="69AE2DC5"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6594:1983   Cast iron drainage pipes and fittings -- Spigot series</w:t>
            </w:r>
          </w:p>
          <w:p w14:paraId="5A1ED6D3"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6992:1986   Unplasticized polyvinyl chloride (PVC-U) pipes for drinking water supply -- Extractability of cadmium and mercury occurring as impurities</w:t>
            </w:r>
          </w:p>
          <w:p w14:paraId="6C244AF2"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8283-1:1991   Plastics pipes and fittings -- Dimensions of sockets and spigots for discharge systems inside buildings -- Part 1: Unplasticized poly(vinyl chloride) (PVC-U) and chlorinated poly (vinyl chloride) (PVC-C)</w:t>
            </w:r>
          </w:p>
          <w:p w14:paraId="475C0E24"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8283-2:1992   Plastics pipes and fittings -- Dimensions of sockets and spigots for discharge systems inside buildings -- Part 2: Polyethylene (PE)</w:t>
            </w:r>
          </w:p>
          <w:p w14:paraId="31974808"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8283-3:1992   Plastics pipes and fittings -- Dimensions of sockets and spigots for discharge systems inside buildings -- Part 3: Polypropylene (PP)</w:t>
            </w:r>
          </w:p>
          <w:p w14:paraId="13B3234A"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8283-4:1992   Plastics pipes and fittings -- Dimensions of sockets and spigots for discharge systems inside buildings -- Part 4: Acrylonitrile/butadiene/styrene (ABS)</w:t>
            </w:r>
          </w:p>
          <w:p w14:paraId="5A5D9331" w14:textId="77777777" w:rsidR="00FE2478"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13844:2000   Plastics piping systems -- Elastomeric-sealing-ring-type socket joints of unplasticized poly(vinyl chloride) (PVC-U) for use with PVC-U pipes -- Test method for leaktightness under negative pressure</w:t>
            </w:r>
          </w:p>
          <w:p w14:paraId="52E49950" w14:textId="77777777" w:rsidR="00401C5E" w:rsidRPr="00B87FE0" w:rsidRDefault="00FE2478" w:rsidP="00B87FE0">
            <w:pPr>
              <w:spacing w:before="100" w:after="120"/>
              <w:rPr>
                <w:rFonts w:ascii="Calibri Light" w:hAnsi="Calibri Light"/>
                <w:sz w:val="16"/>
                <w:szCs w:val="16"/>
                <w:lang w:val="en-US"/>
              </w:rPr>
            </w:pPr>
            <w:r w:rsidRPr="00B87FE0">
              <w:rPr>
                <w:rFonts w:ascii="Calibri Light" w:hAnsi="Calibri Light"/>
                <w:sz w:val="16"/>
                <w:szCs w:val="16"/>
                <w:lang w:val="en-US"/>
              </w:rPr>
              <w:t>ISO 13845:2000   Plastics piping systems -- Elastomeric-sealing-ring-type socket joints for use with unplasticized poly(vinyl chloride) (PVC-U) pipes -- Test method for leaktightness under internal pressure and with angular deflection</w:t>
            </w:r>
          </w:p>
        </w:tc>
      </w:tr>
    </w:tbl>
    <w:p w14:paraId="26D732A8" w14:textId="77777777" w:rsidR="00401C5E" w:rsidRDefault="00401C5E" w:rsidP="00401C5E">
      <w:pPr>
        <w:rPr>
          <w:sz w:val="16"/>
          <w:szCs w:val="16"/>
          <w:lang w:val="en-US"/>
        </w:rPr>
      </w:pPr>
    </w:p>
    <w:p w14:paraId="28BF28A1" w14:textId="77777777" w:rsidR="00FE2478" w:rsidRPr="00FE2478" w:rsidRDefault="00FE2478" w:rsidP="00FE2478">
      <w:pPr>
        <w:pStyle w:val="Heading2"/>
        <w:rPr>
          <w:lang w:val="en-US"/>
        </w:rPr>
      </w:pPr>
      <w:r w:rsidRPr="00FE2478">
        <w:rPr>
          <w:lang w:val="en-US"/>
        </w:rPr>
        <w:t>Water Leak Through Pipe Penetrations</w:t>
      </w:r>
      <w:r>
        <w:rPr>
          <w:lang w:val="en-US"/>
        </w:rPr>
        <w:t xml:space="preserve"> - waterproofing</w:t>
      </w:r>
    </w:p>
    <w:p w14:paraId="48867AE9" w14:textId="77777777" w:rsidR="00FE2478" w:rsidRPr="00FE2478" w:rsidRDefault="00FE2478" w:rsidP="00FE2478">
      <w:pPr>
        <w:rPr>
          <w:lang w:val="en-US"/>
        </w:rPr>
      </w:pPr>
    </w:p>
    <w:tbl>
      <w:tblPr>
        <w:tblStyle w:val="TableGrid"/>
        <w:tblW w:w="0" w:type="auto"/>
        <w:tblInd w:w="108" w:type="dxa"/>
        <w:tblLook w:val="04A0" w:firstRow="1" w:lastRow="0" w:firstColumn="1" w:lastColumn="0" w:noHBand="0" w:noVBand="1"/>
      </w:tblPr>
      <w:tblGrid>
        <w:gridCol w:w="685"/>
        <w:gridCol w:w="8449"/>
      </w:tblGrid>
      <w:tr w:rsidR="00401C5E" w:rsidRPr="004F3C8C" w14:paraId="5F9B7DCA" w14:textId="77777777" w:rsidTr="00401C5E">
        <w:tc>
          <w:tcPr>
            <w:tcW w:w="685" w:type="dxa"/>
          </w:tcPr>
          <w:p w14:paraId="6A260EF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5119F1A7"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Concrete</w:t>
            </w:r>
          </w:p>
          <w:p w14:paraId="6B58632A"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BS 12-Specification for Portland Cements</w:t>
            </w:r>
          </w:p>
          <w:p w14:paraId="38E137BF" w14:textId="77777777" w:rsidR="00DB04A6" w:rsidRPr="00B87FE0" w:rsidRDefault="00DB04A6" w:rsidP="00B87FE0">
            <w:pPr>
              <w:spacing w:before="100" w:after="120"/>
              <w:rPr>
                <w:rFonts w:ascii="Calibri Light" w:hAnsi="Calibri Light"/>
                <w:sz w:val="16"/>
                <w:szCs w:val="16"/>
                <w:lang w:val="en-US"/>
              </w:rPr>
            </w:pPr>
            <w:del w:id="15007" w:author="Ashan Senel Asmone" w:date="2016-03-18T16:06:00Z">
              <w:r w:rsidRPr="00B87FE0" w:rsidDel="009F2DAF">
                <w:rPr>
                  <w:rFonts w:ascii="Calibri Light" w:hAnsi="Calibri Light"/>
                  <w:sz w:val="16"/>
                  <w:szCs w:val="16"/>
                  <w:lang w:val="en-US"/>
                </w:rPr>
                <w:delText>BS 410-Specification for test sieves</w:delText>
              </w:r>
            </w:del>
            <w:ins w:id="15008" w:author="Ashan Senel Asmone" w:date="2016-03-18T16:06:00Z">
              <w:r w:rsidR="009F2DAF">
                <w:rPr>
                  <w:rFonts w:ascii="Calibri Light" w:hAnsi="Calibri Light"/>
                  <w:sz w:val="16"/>
                  <w:szCs w:val="16"/>
                  <w:lang w:val="en-US"/>
                </w:rPr>
                <w:t>BS ISO 3310-2:2013 Test sieves. Technical requirements and testing. Test sieves of perforated metal plate/ BS 410-1:2000, ISO 3310-1:2000 Test sieves. Technical requirements and testing. Test sieves of metal wire cloth</w:t>
              </w:r>
            </w:ins>
          </w:p>
          <w:p w14:paraId="33246D09"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BS 882-Specification for aggregates from natural sources for concrete</w:t>
            </w:r>
          </w:p>
          <w:p w14:paraId="1777B329" w14:textId="77777777" w:rsidR="00DB04A6" w:rsidRPr="00B87FE0" w:rsidRDefault="00DB04A6" w:rsidP="00B87FE0">
            <w:pPr>
              <w:spacing w:before="100" w:after="120"/>
              <w:rPr>
                <w:rFonts w:ascii="Calibri Light" w:hAnsi="Calibri Light"/>
                <w:sz w:val="16"/>
                <w:szCs w:val="16"/>
                <w:lang w:val="en-US"/>
              </w:rPr>
            </w:pPr>
            <w:del w:id="15009" w:author="Ashan Senel Asmone" w:date="2016-03-18T16:32:00Z">
              <w:r w:rsidRPr="00B87FE0" w:rsidDel="00902ADA">
                <w:rPr>
                  <w:rFonts w:ascii="Calibri Light" w:hAnsi="Calibri Light"/>
                  <w:sz w:val="16"/>
                  <w:szCs w:val="16"/>
                  <w:lang w:val="en-US"/>
                </w:rPr>
                <w:delText>BS 1014-Specification for high alumina cement</w:delText>
              </w:r>
            </w:del>
            <w:ins w:id="15010" w:author="Ashan Senel Asmone" w:date="2016-03-18T16:32:00Z">
              <w:r w:rsidR="00902ADA">
                <w:rPr>
                  <w:rFonts w:ascii="Calibri Light" w:hAnsi="Calibri Light"/>
                  <w:sz w:val="16"/>
                  <w:szCs w:val="16"/>
                  <w:lang w:val="en-US"/>
                </w:rPr>
                <w:t>BS EN 12878:2014 Pigments for the colouring of building materials based on cement and/or lime. Specifications and methods of test</w:t>
              </w:r>
            </w:ins>
          </w:p>
          <w:p w14:paraId="6620EAE8" w14:textId="77777777" w:rsidR="00DB04A6" w:rsidRPr="00B87FE0" w:rsidRDefault="00DB04A6" w:rsidP="00B87FE0">
            <w:pPr>
              <w:spacing w:before="100" w:after="120"/>
              <w:rPr>
                <w:rFonts w:ascii="Calibri Light" w:hAnsi="Calibri Light"/>
                <w:sz w:val="16"/>
                <w:szCs w:val="16"/>
                <w:lang w:val="en-US"/>
              </w:rPr>
            </w:pPr>
            <w:del w:id="15011" w:author="Ashan Senel Asmone" w:date="2016-03-18T16:38:00Z">
              <w:r w:rsidRPr="00B87FE0" w:rsidDel="00902ADA">
                <w:rPr>
                  <w:rFonts w:ascii="Calibri Light" w:hAnsi="Calibri Light"/>
                  <w:sz w:val="16"/>
                  <w:szCs w:val="16"/>
                  <w:lang w:val="en-US"/>
                </w:rPr>
                <w:delText>BS 4027- Specification for sulphate-resisting Portland cement</w:delText>
              </w:r>
            </w:del>
          </w:p>
          <w:p w14:paraId="17E0BD45" w14:textId="77777777" w:rsidR="00DB04A6" w:rsidRPr="00B87FE0" w:rsidRDefault="00DB04A6" w:rsidP="00B87FE0">
            <w:pPr>
              <w:spacing w:before="100" w:after="120"/>
              <w:rPr>
                <w:rFonts w:ascii="Calibri Light" w:hAnsi="Calibri Light"/>
                <w:sz w:val="16"/>
                <w:szCs w:val="16"/>
                <w:lang w:val="en-US"/>
              </w:rPr>
            </w:pPr>
            <w:del w:id="15012" w:author="Ashan Senel Asmone" w:date="2016-03-21T15:22:00Z">
              <w:r w:rsidRPr="00B87FE0" w:rsidDel="00337A12">
                <w:rPr>
                  <w:rFonts w:ascii="Calibri Light" w:hAnsi="Calibri Light"/>
                  <w:sz w:val="16"/>
                  <w:szCs w:val="16"/>
                  <w:lang w:val="en-US"/>
                </w:rPr>
                <w:delText>BS 4550-6:1978-Methods of testing cement. Standard sand for mortar cube</w:delText>
              </w:r>
            </w:del>
            <w:ins w:id="15013" w:author="Ashan Senel Asmone" w:date="2016-03-21T15:22:00Z">
              <w:r w:rsidR="00337A12">
                <w:rPr>
                  <w:rFonts w:ascii="Calibri Light" w:hAnsi="Calibri Light"/>
                  <w:sz w:val="16"/>
                  <w:szCs w:val="16"/>
                  <w:lang w:val="en-US"/>
                </w:rPr>
                <w:t>BS 4550-6:1978 Methods of testing cement. Standard sand for mortar cubes</w:t>
              </w:r>
            </w:ins>
            <w:r w:rsidRPr="00B87FE0">
              <w:rPr>
                <w:rFonts w:ascii="Calibri Light" w:hAnsi="Calibri Light"/>
                <w:sz w:val="16"/>
                <w:szCs w:val="16"/>
                <w:lang w:val="en-US"/>
              </w:rPr>
              <w:t>s</w:t>
            </w:r>
          </w:p>
          <w:p w14:paraId="23C9C4A1"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BS 4551-Methods of testing mortars, screeds and plasters</w:t>
            </w:r>
          </w:p>
          <w:p w14:paraId="0E890FAF" w14:textId="77777777" w:rsidR="00DB04A6" w:rsidRPr="00B87FE0" w:rsidRDefault="00DB04A6" w:rsidP="00B87FE0">
            <w:pPr>
              <w:spacing w:before="100" w:after="120"/>
              <w:rPr>
                <w:rFonts w:ascii="Calibri Light" w:hAnsi="Calibri Light"/>
                <w:sz w:val="16"/>
                <w:szCs w:val="16"/>
                <w:lang w:val="en-US"/>
              </w:rPr>
            </w:pPr>
            <w:del w:id="15014" w:author="Ashan Senel Asmone" w:date="2016-03-18T16:48:00Z">
              <w:r w:rsidRPr="00B87FE0" w:rsidDel="0083514B">
                <w:rPr>
                  <w:rFonts w:ascii="Calibri Light" w:hAnsi="Calibri Light"/>
                  <w:sz w:val="16"/>
                  <w:szCs w:val="16"/>
                  <w:lang w:val="en-US"/>
                </w:rPr>
                <w:delText>BS 4721-Specification for ready-mixed building mortars</w:delText>
              </w:r>
            </w:del>
            <w:ins w:id="15015" w:author="Ashan Senel Asmone" w:date="2016-03-18T16:48:00Z">
              <w:r w:rsidR="0083514B">
                <w:rPr>
                  <w:rFonts w:ascii="Calibri Light" w:hAnsi="Calibri Light"/>
                  <w:sz w:val="16"/>
                  <w:szCs w:val="16"/>
                  <w:lang w:val="en-US"/>
                </w:rPr>
                <w:t>BS EN 998-1:2003-Specification for mortar for masonry. Rendering and plastering mortar/ BS EN 998-2:2003-Specification for mortar for masonry. Masonry mortar</w:t>
              </w:r>
            </w:ins>
          </w:p>
          <w:p w14:paraId="3B2B7315" w14:textId="77777777" w:rsidR="00DB04A6" w:rsidRPr="00B87FE0" w:rsidRDefault="00DB04A6" w:rsidP="00B87FE0">
            <w:pPr>
              <w:spacing w:before="100" w:after="120"/>
              <w:rPr>
                <w:rFonts w:ascii="Calibri Light" w:hAnsi="Calibri Light"/>
                <w:sz w:val="16"/>
                <w:szCs w:val="16"/>
                <w:lang w:val="en-US"/>
              </w:rPr>
            </w:pPr>
            <w:del w:id="15016" w:author="Ashan Senel Asmone" w:date="2016-03-18T17:12:00Z">
              <w:r w:rsidRPr="00B87FE0" w:rsidDel="00922C80">
                <w:rPr>
                  <w:rFonts w:ascii="Calibri Light" w:hAnsi="Calibri Light"/>
                  <w:sz w:val="16"/>
                  <w:szCs w:val="16"/>
                  <w:lang w:val="en-US"/>
                </w:rPr>
                <w:delText>BS 4887-1:1986-Mortar admixtures. Specification for air-entraining (plasticizing) admixtures</w:delText>
              </w:r>
            </w:del>
            <w:ins w:id="15017"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0CEAC38D" w14:textId="77777777" w:rsidR="00DB04A6" w:rsidRPr="00B87FE0" w:rsidRDefault="00DB04A6" w:rsidP="00B87FE0">
            <w:pPr>
              <w:spacing w:before="100" w:after="120"/>
              <w:rPr>
                <w:rFonts w:ascii="Calibri Light" w:hAnsi="Calibri Light"/>
                <w:sz w:val="16"/>
                <w:szCs w:val="16"/>
                <w:lang w:val="en-US"/>
              </w:rPr>
            </w:pPr>
            <w:del w:id="15018" w:author="Ashan Senel Asmone" w:date="2016-03-18T17:13:00Z">
              <w:r w:rsidRPr="00B87FE0" w:rsidDel="00922C80">
                <w:rPr>
                  <w:rFonts w:ascii="Calibri Light" w:hAnsi="Calibri Light"/>
                  <w:sz w:val="16"/>
                  <w:szCs w:val="16"/>
                  <w:lang w:val="en-US"/>
                </w:rPr>
                <w:delText>BS 4887-2:1987-Mortar admixtures. Specification for set retarding admixtures</w:delText>
              </w:r>
            </w:del>
            <w:ins w:id="15019"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r w:rsidRPr="00B87FE0">
              <w:rPr>
                <w:rFonts w:ascii="Calibri Light" w:hAnsi="Calibri Light"/>
                <w:sz w:val="16"/>
                <w:szCs w:val="16"/>
                <w:lang w:val="en-US"/>
              </w:rPr>
              <w:t> </w:t>
            </w:r>
          </w:p>
          <w:p w14:paraId="255CA050" w14:textId="77777777" w:rsidR="00DB04A6" w:rsidRPr="00B87FE0" w:rsidRDefault="00DB04A6" w:rsidP="00B87FE0">
            <w:pPr>
              <w:spacing w:before="100" w:after="120"/>
              <w:rPr>
                <w:rFonts w:ascii="Calibri Light" w:hAnsi="Calibri Light"/>
                <w:sz w:val="16"/>
                <w:szCs w:val="16"/>
                <w:lang w:val="en-US"/>
              </w:rPr>
            </w:pPr>
            <w:del w:id="15020" w:author="Ashan Senel Asmone" w:date="2016-03-18T17:15:00Z">
              <w:r w:rsidRPr="00B87FE0" w:rsidDel="00922C80">
                <w:rPr>
                  <w:rFonts w:ascii="Calibri Light" w:hAnsi="Calibri Light"/>
                  <w:sz w:val="16"/>
                  <w:szCs w:val="16"/>
                  <w:lang w:val="en-US"/>
                </w:rPr>
                <w:delText>BS 5075-Concrete admixtures</w:delText>
              </w:r>
            </w:del>
            <w:ins w:id="15021" w:author="Ashan Senel Asmone" w:date="2016-03-18T17:20:00Z">
              <w:del w:id="15022" w:author="Jing Kai Toh" w:date="2016-05-12T17:04:00Z">
                <w:r w:rsidR="00922C80" w:rsidDel="0010274C">
                  <w:rPr>
                    <w:rFonts w:ascii="Calibri Light" w:hAnsi="Calibri Light"/>
                    <w:sz w:val="16"/>
                    <w:szCs w:val="16"/>
                    <w:lang w:val="en-US"/>
                  </w:rPr>
                  <w:delText>BS EN 934-6:2001 Admixtures for concrete, mortar and grout. Sampling, conformity control and evaluation of conformity</w:delText>
                </w:r>
              </w:del>
            </w:ins>
            <w:ins w:id="15023"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5024" w:author="Ashan Senel Asmone" w:date="2016-03-18T17:20:00Z">
              <w:r w:rsidR="00922C80">
                <w:rPr>
                  <w:rFonts w:ascii="Calibri Light" w:hAnsi="Calibri Light"/>
                  <w:sz w:val="16"/>
                  <w:szCs w:val="16"/>
                  <w:lang w:val="en-US"/>
                </w:rPr>
                <w:t>/</w:t>
              </w:r>
            </w:ins>
            <w:ins w:id="15025" w:author="Ashan Senel Asmone" w:date="2016-03-18T17:19:00Z">
              <w:r w:rsidR="00922C80">
                <w:rPr>
                  <w:rFonts w:ascii="Calibri Light" w:hAnsi="Calibri Light"/>
                  <w:sz w:val="16"/>
                  <w:szCs w:val="16"/>
                  <w:lang w:val="en-US"/>
                </w:rPr>
                <w:t>BS EN 480-11:2005 Admixtures for concrete, mortar and grout. Test methods. Determination of air void characteristics in hardened concrete/BS EN 480-12:2005 Admixtures for concrete, mortar and grout. Test methods. Determination of the alkali content of admixtures/</w:t>
              </w:r>
            </w:ins>
            <w:ins w:id="15026" w:author="Ashan Senel Asmone" w:date="2016-03-18T17:18:00Z">
              <w:r w:rsidR="00922C80">
                <w:rPr>
                  <w:rFonts w:ascii="Calibri Light" w:hAnsi="Calibri Light"/>
                  <w:sz w:val="16"/>
                  <w:szCs w:val="16"/>
                  <w:lang w:val="en-US"/>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15027" w:author="Ashan Senel Asmone" w:date="2016-03-18T17:17:00Z">
              <w:r w:rsidR="00922C80">
                <w:rPr>
                  <w:rFonts w:ascii="Calibri Light" w:hAnsi="Calibri Light"/>
                  <w:sz w:val="16"/>
                  <w:szCs w:val="16"/>
                  <w:lang w:val="en-US"/>
                </w:rPr>
                <w:t>BS EN 480-10:2009 Admixtures for concrete, mortar and grout. Test methods. Determination of water soluble chloride content/BS EN 480-6:2005 Admixtures for concrete, mortar and grout. Test methods. Infrared analysis/</w:t>
              </w:r>
            </w:ins>
            <w:ins w:id="15028" w:author="Ashan Senel Asmone" w:date="2016-03-18T17:16:00Z">
              <w:r w:rsidR="00922C80">
                <w:rPr>
                  <w:rFonts w:ascii="Calibri Light" w:hAnsi="Calibri Light"/>
                  <w:sz w:val="16"/>
                  <w:szCs w:val="16"/>
                  <w:lang w:val="en-US"/>
                </w:rPr>
                <w:t>BS EN 480-5:2005 Admixtures for concrete, mortar and grout. Test methods. Determination of capillary absorption/</w:t>
              </w:r>
            </w:ins>
            <w:ins w:id="15029" w:author="Ashan Senel Asmone" w:date="2016-03-18T17:15:00Z">
              <w:r w:rsidR="00922C80">
                <w:rPr>
                  <w:rFonts w:ascii="Calibri Light" w:hAnsi="Calibri Light"/>
                  <w:sz w:val="16"/>
                  <w:szCs w:val="16"/>
                  <w:lang w:val="en-US"/>
                </w:rPr>
                <w:t>BS EN 480-2:2006 Admixtures for concrete, mortar and grout. Test methods. Determination of setting time/</w:t>
              </w:r>
            </w:ins>
            <w:r w:rsidRPr="00B87FE0">
              <w:rPr>
                <w:rFonts w:ascii="Calibri Light" w:hAnsi="Calibri Light"/>
                <w:sz w:val="16"/>
                <w:szCs w:val="16"/>
                <w:lang w:val="en-US"/>
              </w:rPr>
              <w:t> </w:t>
            </w:r>
          </w:p>
          <w:p w14:paraId="6D7ED75B" w14:textId="77777777" w:rsidR="00DB04A6" w:rsidRPr="00B87FE0" w:rsidRDefault="00DB04A6" w:rsidP="00B87FE0">
            <w:pPr>
              <w:spacing w:before="100" w:after="120"/>
              <w:rPr>
                <w:rFonts w:ascii="Calibri Light" w:hAnsi="Calibri Light"/>
                <w:sz w:val="16"/>
                <w:szCs w:val="16"/>
                <w:lang w:val="en-US"/>
              </w:rPr>
            </w:pPr>
            <w:del w:id="15030" w:author="Ashan Senel Asmone" w:date="2016-03-18T17:20:00Z">
              <w:r w:rsidRPr="00B87FE0" w:rsidDel="00922C80">
                <w:rPr>
                  <w:rFonts w:ascii="Calibri Light" w:hAnsi="Calibri Light"/>
                  <w:sz w:val="16"/>
                  <w:szCs w:val="16"/>
                  <w:lang w:val="en-US"/>
                </w:rPr>
                <w:delText>Part 1: Specification for accelerating admixtures, retarding admixtures, retarding admixtures and water-reducing admixtures</w:delText>
              </w:r>
            </w:del>
          </w:p>
          <w:p w14:paraId="3618A409" w14:textId="77777777" w:rsidR="00DB04A6" w:rsidRPr="00B87FE0" w:rsidRDefault="00DB04A6" w:rsidP="00B87FE0">
            <w:pPr>
              <w:spacing w:before="100" w:after="120"/>
              <w:rPr>
                <w:rFonts w:ascii="Calibri Light" w:hAnsi="Calibri Light"/>
                <w:sz w:val="16"/>
                <w:szCs w:val="16"/>
                <w:lang w:val="en-US"/>
              </w:rPr>
            </w:pPr>
            <w:del w:id="15031" w:author="Ashan Senel Asmone" w:date="2016-03-18T17:20:00Z">
              <w:r w:rsidRPr="00B87FE0" w:rsidDel="00922C80">
                <w:rPr>
                  <w:rFonts w:ascii="Calibri Light" w:hAnsi="Calibri Light"/>
                  <w:sz w:val="16"/>
                  <w:szCs w:val="16"/>
                  <w:lang w:val="en-US"/>
                </w:rPr>
                <w:delText>Part 2: Specification for air-entraining admixtures</w:delText>
              </w:r>
            </w:del>
          </w:p>
          <w:p w14:paraId="6A59CF59" w14:textId="77777777" w:rsidR="00DB04A6" w:rsidRPr="00B87FE0" w:rsidRDefault="00DB04A6" w:rsidP="00B87FE0">
            <w:pPr>
              <w:spacing w:before="100" w:after="120"/>
              <w:rPr>
                <w:rFonts w:ascii="Calibri Light" w:hAnsi="Calibri Light"/>
                <w:sz w:val="16"/>
                <w:szCs w:val="16"/>
                <w:lang w:val="en-US"/>
              </w:rPr>
            </w:pPr>
            <w:del w:id="15032" w:author="Ashan Senel Asmone" w:date="2016-03-18T17:21:00Z">
              <w:r w:rsidRPr="00B87FE0" w:rsidDel="00922C80">
                <w:rPr>
                  <w:rFonts w:ascii="Calibri Light" w:hAnsi="Calibri Light"/>
                  <w:sz w:val="16"/>
                  <w:szCs w:val="16"/>
                  <w:lang w:val="en-US"/>
                </w:rPr>
                <w:delText>Part 3: Specification for superplasticizing admixtures</w:delText>
              </w:r>
            </w:del>
          </w:p>
          <w:p w14:paraId="1274809F" w14:textId="77777777" w:rsidR="00DB04A6" w:rsidRPr="00B87FE0" w:rsidRDefault="00DB04A6" w:rsidP="00B87FE0">
            <w:pPr>
              <w:spacing w:before="100" w:after="120"/>
              <w:rPr>
                <w:rFonts w:ascii="Calibri Light" w:hAnsi="Calibri Light"/>
                <w:sz w:val="16"/>
                <w:szCs w:val="16"/>
                <w:lang w:val="en-US"/>
              </w:rPr>
            </w:pPr>
            <w:del w:id="15033" w:author="Ashan Senel Asmone" w:date="2016-03-18T17:35:00Z">
              <w:r w:rsidRPr="00B87FE0" w:rsidDel="00DD05B5">
                <w:rPr>
                  <w:rFonts w:ascii="Calibri Light" w:hAnsi="Calibri Light"/>
                  <w:sz w:val="16"/>
                  <w:szCs w:val="16"/>
                  <w:lang w:val="en-US"/>
                </w:rPr>
                <w:delText>BS 5838-2:1980-Specification for dry packaged cementitious mixes. Prepacked mortar mixes</w:delText>
              </w:r>
            </w:del>
            <w:ins w:id="15034"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1A770DD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BS 6319-3:1990-Testing of resin and polymer/cement compositions for use in construction. Methods for measurement ofmodulus of elasticity in flexure and flexural strength</w:t>
            </w:r>
          </w:p>
          <w:p w14:paraId="645A7573"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BS 6319-12:1992-Testing of resin and polymer/cement compositions for use in construction. Methods for measurement ofunrestrained linear shrinkage and coefficient of thermal expansion</w:t>
            </w:r>
          </w:p>
          <w:p w14:paraId="7D58AB25" w14:textId="77777777" w:rsidR="00DB04A6" w:rsidRPr="00B87FE0" w:rsidRDefault="00DB04A6" w:rsidP="00B87FE0">
            <w:pPr>
              <w:spacing w:before="100" w:after="120"/>
              <w:rPr>
                <w:rFonts w:ascii="Calibri Light" w:hAnsi="Calibri Light"/>
                <w:sz w:val="16"/>
                <w:szCs w:val="16"/>
                <w:lang w:val="en-US"/>
              </w:rPr>
            </w:pPr>
            <w:del w:id="15035" w:author="Ashan Senel Asmone" w:date="2016-03-21T15:23:00Z">
              <w:r w:rsidRPr="00B87FE0" w:rsidDel="00337A12">
                <w:rPr>
                  <w:rFonts w:ascii="Calibri Light" w:hAnsi="Calibri Light"/>
                  <w:sz w:val="16"/>
                  <w:szCs w:val="16"/>
                  <w:lang w:val="en-US"/>
                </w:rPr>
                <w:delText>DD 249:1990-Testing aggregates. Method for the assessment of alkali-silica reactivity. Potential accelerated mortar-bar method</w:delText>
              </w:r>
            </w:del>
          </w:p>
          <w:p w14:paraId="4DAA99A2" w14:textId="77777777" w:rsidR="00DB04A6" w:rsidRPr="00B87FE0" w:rsidRDefault="00DB04A6" w:rsidP="00B87FE0">
            <w:pPr>
              <w:spacing w:before="100" w:after="120"/>
              <w:rPr>
                <w:rFonts w:ascii="Calibri Light" w:hAnsi="Calibri Light"/>
                <w:sz w:val="16"/>
                <w:szCs w:val="16"/>
                <w:lang w:val="en-US"/>
              </w:rPr>
            </w:pPr>
            <w:del w:id="15036" w:author="Ashan Senel Asmone" w:date="2016-03-21T11:02:00Z">
              <w:r w:rsidRPr="00B87FE0" w:rsidDel="0046108D">
                <w:rPr>
                  <w:rFonts w:ascii="Calibri Light" w:hAnsi="Calibri Light"/>
                  <w:sz w:val="16"/>
                  <w:szCs w:val="16"/>
                  <w:lang w:val="en-US"/>
                </w:rPr>
                <w:delText>PD 6472:1974-Guide to specifying the quality of building mortars</w:delText>
              </w:r>
            </w:del>
            <w:ins w:id="15037" w:author="Ashan Senel Asmone" w:date="2016-03-21T11:02:00Z">
              <w:r w:rsidR="0046108D">
                <w:rPr>
                  <w:rFonts w:ascii="Calibri Light" w:hAnsi="Calibri Light"/>
                  <w:sz w:val="16"/>
                  <w:szCs w:val="16"/>
                  <w:lang w:val="en-US"/>
                </w:rPr>
                <w:t>PD 6678:2005 Guide to the specification of masonry mortar</w:t>
              </w:r>
            </w:ins>
          </w:p>
          <w:p w14:paraId="24D4CAF9" w14:textId="77777777" w:rsidR="00DB04A6" w:rsidRPr="00B87FE0" w:rsidRDefault="00DB04A6" w:rsidP="00B87FE0">
            <w:pPr>
              <w:spacing w:before="100" w:after="120"/>
              <w:rPr>
                <w:rFonts w:ascii="Calibri Light" w:hAnsi="Calibri Light"/>
                <w:sz w:val="16"/>
                <w:szCs w:val="16"/>
                <w:lang w:val="en-US"/>
              </w:rPr>
            </w:pPr>
            <w:del w:id="15038" w:author="Ashan Senel Asmone" w:date="2016-03-21T11:03:00Z">
              <w:r w:rsidRPr="00B87FE0" w:rsidDel="0046108D">
                <w:rPr>
                  <w:rFonts w:ascii="Calibri Light" w:hAnsi="Calibri Light"/>
                  <w:sz w:val="16"/>
                  <w:szCs w:val="16"/>
                  <w:lang w:val="en-US"/>
                </w:rPr>
                <w:delText>BS EN 480-1:1998-Admixtures for concrete, mortar and grout. Test methods. Reference concrete and reference mortar for testing</w:delText>
              </w:r>
            </w:del>
            <w:ins w:id="15039" w:author="Ashan Senel Asmone" w:date="2016-03-21T11:03:00Z">
              <w:r w:rsidR="0046108D">
                <w:rPr>
                  <w:rFonts w:ascii="Calibri Light" w:hAnsi="Calibri Light"/>
                  <w:sz w:val="16"/>
                  <w:szCs w:val="16"/>
                  <w:lang w:val="en-US"/>
                </w:rPr>
                <w:t>BS EN 480-1:2014 Admixtures for concrete, mortar and grout. Test methods. Reference concrete and reference mortar for testing</w:t>
              </w:r>
            </w:ins>
          </w:p>
          <w:p w14:paraId="127B743F" w14:textId="77777777" w:rsidR="00DB04A6" w:rsidRPr="00B87FE0" w:rsidRDefault="00DB04A6" w:rsidP="00B87FE0">
            <w:pPr>
              <w:spacing w:before="100" w:after="120"/>
              <w:rPr>
                <w:rFonts w:ascii="Calibri Light" w:hAnsi="Calibri Light"/>
                <w:sz w:val="16"/>
                <w:szCs w:val="16"/>
                <w:lang w:val="en-US"/>
              </w:rPr>
            </w:pPr>
            <w:del w:id="15040" w:author="Ashan Senel Asmone" w:date="2016-03-21T11:03:00Z">
              <w:r w:rsidRPr="00B87FE0" w:rsidDel="0046108D">
                <w:rPr>
                  <w:rFonts w:ascii="Calibri Light" w:hAnsi="Calibri Light"/>
                  <w:sz w:val="16"/>
                  <w:szCs w:val="16"/>
                  <w:lang w:val="en-US"/>
                </w:rPr>
                <w:delText>BS EN 480-2:1997-Admixtures for concrete, mortar and grout. Test methods. Determination of setting time</w:delText>
              </w:r>
            </w:del>
            <w:ins w:id="15041" w:author="Ashan Senel Asmone" w:date="2016-03-21T11:03:00Z">
              <w:r w:rsidR="0046108D">
                <w:rPr>
                  <w:rFonts w:ascii="Calibri Light" w:hAnsi="Calibri Light"/>
                  <w:sz w:val="16"/>
                  <w:szCs w:val="16"/>
                  <w:lang w:val="en-US"/>
                </w:rPr>
                <w:t>BS EN 480-2:2006 Admixtures for concrete, mortar and grout. Test methods. Determination of setting time</w:t>
              </w:r>
            </w:ins>
          </w:p>
          <w:p w14:paraId="25275ACC" w14:textId="77777777" w:rsidR="00DB04A6" w:rsidRPr="00B87FE0" w:rsidRDefault="00DB04A6" w:rsidP="00B87FE0">
            <w:pPr>
              <w:spacing w:before="100" w:after="120"/>
              <w:rPr>
                <w:rFonts w:ascii="Calibri Light" w:hAnsi="Calibri Light"/>
                <w:sz w:val="16"/>
                <w:szCs w:val="16"/>
                <w:lang w:val="en-US"/>
              </w:rPr>
            </w:pPr>
            <w:del w:id="15042" w:author="Ashan Senel Asmone" w:date="2016-03-21T11:04:00Z">
              <w:r w:rsidRPr="00B87FE0" w:rsidDel="0046108D">
                <w:rPr>
                  <w:rFonts w:ascii="Calibri Light" w:hAnsi="Calibri Light"/>
                  <w:sz w:val="16"/>
                  <w:szCs w:val="16"/>
                  <w:lang w:val="en-US"/>
                </w:rPr>
                <w:delText>BS EN 480-4:1997-Admixtures for concrete, mortar and grout. Test methods. Determination of bleeding of concrete</w:delText>
              </w:r>
            </w:del>
            <w:ins w:id="15043" w:author="Ashan Senel Asmone" w:date="2016-03-21T11:04:00Z">
              <w:r w:rsidR="0046108D">
                <w:rPr>
                  <w:rFonts w:ascii="Calibri Light" w:hAnsi="Calibri Light"/>
                  <w:sz w:val="16"/>
                  <w:szCs w:val="16"/>
                  <w:lang w:val="en-US"/>
                </w:rPr>
                <w:t>BS EN 480-4:2005 Admixtures for concrete, mortar and grout. Test methods. Determination of bleeding of concrete</w:t>
              </w:r>
            </w:ins>
          </w:p>
          <w:p w14:paraId="71D309A4" w14:textId="77777777" w:rsidR="00DB04A6" w:rsidRPr="00B87FE0" w:rsidRDefault="00DB04A6" w:rsidP="00B87FE0">
            <w:pPr>
              <w:spacing w:before="100" w:after="120"/>
              <w:rPr>
                <w:rFonts w:ascii="Calibri Light" w:hAnsi="Calibri Light"/>
                <w:sz w:val="16"/>
                <w:szCs w:val="16"/>
                <w:lang w:val="en-US"/>
              </w:rPr>
            </w:pPr>
            <w:del w:id="15044" w:author="Ashan Senel Asmone" w:date="2016-03-21T11:04:00Z">
              <w:r w:rsidRPr="00B87FE0" w:rsidDel="0046108D">
                <w:rPr>
                  <w:rFonts w:ascii="Calibri Light" w:hAnsi="Calibri Light"/>
                  <w:sz w:val="16"/>
                  <w:szCs w:val="16"/>
                  <w:lang w:val="en-US"/>
                </w:rPr>
                <w:delText>BS EN 480-5:1997-Admixtures for concrete, mortar and grout. Test methods. Determination of capillary absorption</w:delText>
              </w:r>
            </w:del>
            <w:ins w:id="15045" w:author="Ashan Senel Asmone" w:date="2016-03-21T11:04:00Z">
              <w:r w:rsidR="0046108D">
                <w:rPr>
                  <w:rFonts w:ascii="Calibri Light" w:hAnsi="Calibri Light"/>
                  <w:sz w:val="16"/>
                  <w:szCs w:val="16"/>
                  <w:lang w:val="en-US"/>
                </w:rPr>
                <w:t>BS EN 480-5:2005 Admixtures for concrete, mortar and grout. Test methods. Determination of capillary absorption</w:t>
              </w:r>
            </w:ins>
          </w:p>
          <w:p w14:paraId="4825C7FF" w14:textId="77777777" w:rsidR="00DB04A6" w:rsidRPr="00B87FE0" w:rsidRDefault="00DB04A6" w:rsidP="00B87FE0">
            <w:pPr>
              <w:spacing w:before="100" w:after="120"/>
              <w:rPr>
                <w:rFonts w:ascii="Calibri Light" w:hAnsi="Calibri Light"/>
                <w:sz w:val="16"/>
                <w:szCs w:val="16"/>
                <w:lang w:val="en-US"/>
              </w:rPr>
            </w:pPr>
            <w:del w:id="15046" w:author="Ashan Senel Asmone" w:date="2016-03-21T11:04:00Z">
              <w:r w:rsidRPr="00B87FE0" w:rsidDel="0046108D">
                <w:rPr>
                  <w:rFonts w:ascii="Calibri Light" w:hAnsi="Calibri Light"/>
                  <w:sz w:val="16"/>
                  <w:szCs w:val="16"/>
                  <w:lang w:val="en-US"/>
                </w:rPr>
                <w:delText>BS EN 480-6:1997-Admixtures for concrete, mortar and grout. Test methods. Infrared analysis</w:delText>
              </w:r>
            </w:del>
            <w:ins w:id="15047" w:author="Ashan Senel Asmone" w:date="2016-03-21T11:04:00Z">
              <w:r w:rsidR="0046108D">
                <w:rPr>
                  <w:rFonts w:ascii="Calibri Light" w:hAnsi="Calibri Light"/>
                  <w:sz w:val="16"/>
                  <w:szCs w:val="16"/>
                  <w:lang w:val="en-US"/>
                </w:rPr>
                <w:t>BS EN 480-6:2005 Admixtures for concrete, mortar and grout. Test methods. Infrared analysis</w:t>
              </w:r>
            </w:ins>
          </w:p>
          <w:p w14:paraId="6C765F5F" w14:textId="77777777" w:rsidR="00DB04A6" w:rsidRPr="00B87FE0" w:rsidRDefault="00DB04A6" w:rsidP="00B87FE0">
            <w:pPr>
              <w:spacing w:before="100" w:after="120"/>
              <w:rPr>
                <w:rFonts w:ascii="Calibri Light" w:hAnsi="Calibri Light"/>
                <w:sz w:val="16"/>
                <w:szCs w:val="16"/>
                <w:lang w:val="en-US"/>
              </w:rPr>
            </w:pPr>
            <w:del w:id="15048" w:author="Ashan Senel Asmone" w:date="2016-03-21T11:05:00Z">
              <w:r w:rsidRPr="00B87FE0" w:rsidDel="0046108D">
                <w:rPr>
                  <w:rFonts w:ascii="Calibri Light" w:hAnsi="Calibri Light"/>
                  <w:sz w:val="16"/>
                  <w:szCs w:val="16"/>
                  <w:lang w:val="en-US"/>
                </w:rPr>
                <w:delText>BS EN 480-8:1997-Admixtures for concrete, mortar and grout. Test methods. Determination of the conventional dry material content</w:delText>
              </w:r>
            </w:del>
            <w:ins w:id="15049" w:author="Ashan Senel Asmone" w:date="2016-03-21T11:05:00Z">
              <w:r w:rsidR="0046108D">
                <w:rPr>
                  <w:rFonts w:ascii="Calibri Light" w:hAnsi="Calibri Light"/>
                  <w:sz w:val="16"/>
                  <w:szCs w:val="16"/>
                  <w:lang w:val="en-US"/>
                </w:rPr>
                <w:t>BS EN 480-8:2012 Admixtures for concrete, mortar and grout. Test methods. Determination of the conventional dry material content</w:t>
              </w:r>
            </w:ins>
          </w:p>
          <w:p w14:paraId="1435A245" w14:textId="77777777" w:rsidR="00DB04A6" w:rsidRPr="00B87FE0" w:rsidRDefault="00DB04A6" w:rsidP="00B87FE0">
            <w:pPr>
              <w:spacing w:before="100" w:after="120"/>
              <w:rPr>
                <w:rFonts w:ascii="Calibri Light" w:hAnsi="Calibri Light"/>
                <w:sz w:val="16"/>
                <w:szCs w:val="16"/>
                <w:lang w:val="en-US"/>
              </w:rPr>
            </w:pPr>
            <w:del w:id="15050" w:author="Ashan Senel Asmone" w:date="2016-03-21T11:05:00Z">
              <w:r w:rsidRPr="00B87FE0" w:rsidDel="0046108D">
                <w:rPr>
                  <w:rFonts w:ascii="Calibri Light" w:hAnsi="Calibri Light"/>
                  <w:sz w:val="16"/>
                  <w:szCs w:val="16"/>
                  <w:lang w:val="en-US"/>
                </w:rPr>
                <w:delText>BS EN 480-10:1997-Admixtures for concrete, mortar and grout. Test methods. Determination of water soluble chloride content</w:delText>
              </w:r>
            </w:del>
            <w:ins w:id="15051" w:author="Ashan Senel Asmone" w:date="2016-03-21T11:05:00Z">
              <w:r w:rsidR="0046108D">
                <w:rPr>
                  <w:rFonts w:ascii="Calibri Light" w:hAnsi="Calibri Light"/>
                  <w:sz w:val="16"/>
                  <w:szCs w:val="16"/>
                  <w:lang w:val="en-US"/>
                </w:rPr>
                <w:t>BS EN 480-10:2009 Admixtures for concrete, mortar and grout. Test methods. Determination of water soluble chloride content</w:t>
              </w:r>
            </w:ins>
          </w:p>
          <w:p w14:paraId="689EF420"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BS EN 480-11:1999-Admixtures for concrete, mortar and grout. Test methods. Determination of air void characteristics inhardened concrete</w:t>
            </w:r>
          </w:p>
          <w:p w14:paraId="35085F45" w14:textId="77777777" w:rsidR="00DB04A6" w:rsidRPr="00B87FE0" w:rsidRDefault="00DB04A6" w:rsidP="00B87FE0">
            <w:pPr>
              <w:spacing w:before="100" w:after="120"/>
              <w:rPr>
                <w:rFonts w:ascii="Calibri Light" w:hAnsi="Calibri Light"/>
                <w:sz w:val="16"/>
                <w:szCs w:val="16"/>
                <w:lang w:val="en-US"/>
              </w:rPr>
            </w:pPr>
            <w:del w:id="15052" w:author="Ashan Senel Asmone" w:date="2016-03-21T11:06:00Z">
              <w:r w:rsidRPr="00B87FE0" w:rsidDel="0046108D">
                <w:rPr>
                  <w:rFonts w:ascii="Calibri Light" w:hAnsi="Calibri Light"/>
                  <w:sz w:val="16"/>
                  <w:szCs w:val="16"/>
                  <w:lang w:val="en-US"/>
                </w:rPr>
                <w:delText>BS EN 480-12:1998-Admixtures for concrete, mortar and grout. Test methods. Determination of the alkali content of admixtures</w:delText>
              </w:r>
            </w:del>
            <w:ins w:id="15053" w:author="Ashan Senel Asmone" w:date="2016-03-21T11:06:00Z">
              <w:r w:rsidR="0046108D">
                <w:rPr>
                  <w:rFonts w:ascii="Calibri Light" w:hAnsi="Calibri Light"/>
                  <w:sz w:val="16"/>
                  <w:szCs w:val="16"/>
                  <w:lang w:val="en-US"/>
                </w:rPr>
                <w:t>BS EN 480-12:2005 Admixtures for concrete, mortar and grout. Test methods. Determination of the alkali content of admixtures</w:t>
              </w:r>
            </w:ins>
            <w:r w:rsidRPr="00B87FE0">
              <w:rPr>
                <w:rFonts w:ascii="Calibri Light" w:hAnsi="Calibri Light"/>
                <w:sz w:val="16"/>
                <w:szCs w:val="16"/>
                <w:lang w:val="en-US"/>
              </w:rPr>
              <w:t> </w:t>
            </w:r>
          </w:p>
          <w:p w14:paraId="1D3BA64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BS EN 934-2:2001-Admixtures for concrete, mortar and grout. Concrete admixtures. Definitions, requirements, conformity,marking and labelling</w:t>
            </w:r>
          </w:p>
          <w:p w14:paraId="1466747E" w14:textId="77777777" w:rsidR="00DB04A6" w:rsidRPr="00B87FE0" w:rsidRDefault="00DB04A6" w:rsidP="00B87FE0">
            <w:pPr>
              <w:spacing w:before="100" w:after="120"/>
              <w:rPr>
                <w:rFonts w:ascii="Calibri Light" w:hAnsi="Calibri Light"/>
                <w:sz w:val="16"/>
                <w:szCs w:val="16"/>
                <w:lang w:val="en-US"/>
              </w:rPr>
            </w:pPr>
            <w:del w:id="15054" w:author="Ashan Senel Asmone" w:date="2016-03-21T11:06:00Z">
              <w:r w:rsidRPr="00B87FE0" w:rsidDel="0046108D">
                <w:rPr>
                  <w:rFonts w:ascii="Calibri Light" w:hAnsi="Calibri Light"/>
                  <w:sz w:val="16"/>
                  <w:szCs w:val="16"/>
                  <w:lang w:val="en-US"/>
                </w:rPr>
                <w:delText>BS EN 934-6:2001-Admixtures for concrete, mortar and grout. Sampling, conformity control and evaluation of conformity</w:delText>
              </w:r>
            </w:del>
            <w:ins w:id="15055" w:author="Ashan Senel Asmone" w:date="2016-03-21T11:06:00Z">
              <w:del w:id="15056" w:author="Jing Kai Toh" w:date="2016-05-12T17:04:00Z">
                <w:r w:rsidR="0046108D" w:rsidDel="0010274C">
                  <w:rPr>
                    <w:rFonts w:ascii="Calibri Light" w:hAnsi="Calibri Light"/>
                    <w:sz w:val="16"/>
                    <w:szCs w:val="16"/>
                    <w:lang w:val="en-US"/>
                  </w:rPr>
                  <w:delText>BS EN 934-6:2001 Admixtures for concrete, mortar and grout. Sampling, conformity control and evaluation of conformity</w:delText>
                </w:r>
              </w:del>
            </w:ins>
            <w:ins w:id="15057"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p>
          <w:p w14:paraId="398FCDEE"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BS 8000:Part 9: 1989- Workmanship on building sites- Code of practice for cement/ sand floor screeds and concrete floortoppings</w:t>
            </w:r>
          </w:p>
          <w:p w14:paraId="5CDBFA3A"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Waterproofing</w:t>
            </w:r>
          </w:p>
          <w:p w14:paraId="7E1B69F2" w14:textId="77777777" w:rsidR="00DB04A6" w:rsidRPr="00B87FE0" w:rsidRDefault="00DB04A6" w:rsidP="00B87FE0">
            <w:pPr>
              <w:spacing w:before="100" w:after="120"/>
              <w:rPr>
                <w:rFonts w:ascii="Calibri Light" w:hAnsi="Calibri Light"/>
                <w:sz w:val="16"/>
                <w:szCs w:val="16"/>
                <w:lang w:val="en-US"/>
              </w:rPr>
            </w:pPr>
            <w:del w:id="15058" w:author="Ashan Asmone" w:date="2016-03-31T14:42:00Z">
              <w:r w:rsidRPr="00B87FE0" w:rsidDel="00A93E31">
                <w:rPr>
                  <w:rFonts w:ascii="Calibri Light" w:hAnsi="Calibri Light"/>
                  <w:sz w:val="16"/>
                  <w:szCs w:val="16"/>
                  <w:lang w:val="en-US"/>
                </w:rPr>
                <w:delText>BS 8000-Part4:1989- Workmanship on building sites. Code of practice for waterproofing</w:delText>
              </w:r>
            </w:del>
            <w:ins w:id="15059" w:author="Ashan Asmone" w:date="2016-03-31T14:42:00Z">
              <w:r w:rsidR="00A93E31">
                <w:rPr>
                  <w:rFonts w:ascii="Calibri Light" w:hAnsi="Calibri Light"/>
                  <w:sz w:val="16"/>
                  <w:szCs w:val="16"/>
                  <w:lang w:val="en-US"/>
                </w:rPr>
                <w:t>BS 8000-0:2014 Workmanship on construction sites. Introduction and general principles</w:t>
              </w:r>
            </w:ins>
            <w:r w:rsidRPr="00B87FE0">
              <w:rPr>
                <w:rFonts w:ascii="Calibri Light" w:hAnsi="Calibri Light"/>
                <w:sz w:val="16"/>
                <w:szCs w:val="16"/>
                <w:lang w:val="en-US"/>
              </w:rPr>
              <w:t> </w:t>
            </w:r>
          </w:p>
          <w:p w14:paraId="7CBC51CF" w14:textId="77777777" w:rsidR="00401C5E" w:rsidRPr="004F3C8C" w:rsidRDefault="00401C5E" w:rsidP="00B87FE0">
            <w:pPr>
              <w:spacing w:before="100" w:after="120"/>
              <w:rPr>
                <w:rFonts w:ascii="Calibri Light" w:hAnsi="Calibri Light"/>
                <w:sz w:val="16"/>
                <w:szCs w:val="16"/>
                <w:lang w:val="en-US"/>
              </w:rPr>
            </w:pPr>
          </w:p>
        </w:tc>
      </w:tr>
      <w:tr w:rsidR="00401C5E" w:rsidRPr="004F3C8C" w14:paraId="7E861B3B" w14:textId="77777777" w:rsidTr="00401C5E">
        <w:tc>
          <w:tcPr>
            <w:tcW w:w="685" w:type="dxa"/>
          </w:tcPr>
          <w:p w14:paraId="6B35978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02022A00"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Concrete</w:t>
            </w:r>
          </w:p>
          <w:p w14:paraId="2811F87A"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C33: 2001a-Standard Specification for Concrete Aggregates </w:t>
            </w:r>
          </w:p>
          <w:p w14:paraId="547615D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C87: 1983(1995)e1-Standard Test Method for Effect of Organic Impurities in Fine Aggregate on Strength of Mortar </w:t>
            </w:r>
          </w:p>
          <w:p w14:paraId="512FFE4B" w14:textId="77777777" w:rsidR="00DB04A6" w:rsidRPr="00B87FE0" w:rsidRDefault="00DB04A6" w:rsidP="00B87FE0">
            <w:pPr>
              <w:spacing w:before="100" w:after="120"/>
              <w:rPr>
                <w:rFonts w:ascii="Calibri Light" w:hAnsi="Calibri Light"/>
                <w:sz w:val="16"/>
                <w:szCs w:val="16"/>
                <w:lang w:val="en-US"/>
              </w:rPr>
            </w:pPr>
            <w:del w:id="15060" w:author="Ashan Senel Asmone" w:date="2016-03-21T11:18:00Z">
              <w:r w:rsidRPr="00B87FE0" w:rsidDel="00ED4BC6">
                <w:rPr>
                  <w:rFonts w:ascii="Calibri Light" w:hAnsi="Calibri Light"/>
                  <w:sz w:val="16"/>
                  <w:szCs w:val="16"/>
                  <w:lang w:val="en-US"/>
                </w:rPr>
                <w:delText>C94/C94M-00e2- Standard Specification for Ready-Mixed Concrete</w:delText>
              </w:r>
            </w:del>
            <w:ins w:id="15061" w:author="Ashan Senel Asmone" w:date="2016-03-21T11:18:00Z">
              <w:r w:rsidR="00ED4BC6">
                <w:rPr>
                  <w:rFonts w:ascii="Calibri Light" w:hAnsi="Calibri Light"/>
                  <w:sz w:val="16"/>
                  <w:szCs w:val="16"/>
                  <w:lang w:val="en-US"/>
                </w:rPr>
                <w:t>ASTM C94 / C94M - 15b Standard Specification for Ready-Mixed Concrete</w:t>
              </w:r>
            </w:ins>
          </w:p>
          <w:p w14:paraId="393B5764"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C109/C109M: 2001-Standard Test Method for Compressive Strength of Hydraulic Cement Mortars (Using 2-in. or [50-mm] Cube Specimens)</w:t>
            </w:r>
          </w:p>
          <w:p w14:paraId="3494707E"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C115: 1996a-Standard Test Method for Fineness of Portland Cement by the Turbidimeter </w:t>
            </w:r>
          </w:p>
          <w:p w14:paraId="3DAC717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C125: 2000ae1-Standard Terminology Relating to Concrete and Concrete Aggregates </w:t>
            </w:r>
          </w:p>
          <w:p w14:paraId="1B896D9F"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C136-01- Standard Test Method for Sieve Analysis of Fine and Coarse Aggregates</w:t>
            </w:r>
          </w:p>
          <w:p w14:paraId="023F379F"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C150: 2000-Standard Specification for Portland Cement</w:t>
            </w:r>
          </w:p>
          <w:p w14:paraId="4E456D7B"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C295: 1998-Standard Guide for Petrographic Examination of Aggregates for Concrete </w:t>
            </w:r>
          </w:p>
          <w:p w14:paraId="5885F3A8"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C305: 1999-Practice for Mechanical Mixing of Hydraulic Cement Pastes and Mortars of Plastic Consistency </w:t>
            </w:r>
          </w:p>
          <w:p w14:paraId="25E15B0F"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C348: 1997-Standard Test Method for Flexural Strength of Hydraulic-Cement Mortars</w:t>
            </w:r>
          </w:p>
          <w:p w14:paraId="516F1EEC"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C349: 1997-Standard Test Method for Compressive Strength of Hydraulic-Cement Mortars (Using Portions of PrismsBroken in Flexure)</w:t>
            </w:r>
          </w:p>
          <w:p w14:paraId="2F0220B9"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C452: 1995-Standard Test Method for Potential Expansion of Portland-Cement Mortars Exposed to Sulfate </w:t>
            </w:r>
          </w:p>
          <w:p w14:paraId="7FAE1CA4"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C490: 2000a-Standard Practice for Use of Apparatus for the Determination of Length Change of Hardened Cement Paste,Mortar, and Concrete</w:t>
            </w:r>
          </w:p>
          <w:p w14:paraId="558DABB3"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C494/ 494M: 2000-Specification for Chemical Admixtures for Concrete</w:t>
            </w:r>
          </w:p>
          <w:p w14:paraId="3700D010" w14:textId="77777777" w:rsidR="00DB04A6" w:rsidRPr="00B87FE0" w:rsidRDefault="00DB04A6" w:rsidP="00B87FE0">
            <w:pPr>
              <w:spacing w:before="100" w:after="120"/>
              <w:rPr>
                <w:rFonts w:ascii="Calibri Light" w:hAnsi="Calibri Light"/>
                <w:sz w:val="16"/>
                <w:szCs w:val="16"/>
                <w:lang w:val="en-US"/>
              </w:rPr>
            </w:pPr>
            <w:del w:id="15062" w:author="Jing Kai Toh" w:date="2016-05-12T10:32:00Z">
              <w:r w:rsidRPr="00B87FE0" w:rsidDel="002030ED">
                <w:rPr>
                  <w:rFonts w:ascii="Calibri Light" w:hAnsi="Calibri Light"/>
                  <w:sz w:val="16"/>
                  <w:szCs w:val="16"/>
                  <w:lang w:val="en-US"/>
                </w:rPr>
                <w:delText>C597-97 Standard Test Method for Pulse Velocity</w:delText>
              </w:r>
            </w:del>
            <w:ins w:id="15063" w:author="Jing Kai Toh" w:date="2016-05-12T10:32:00Z">
              <w:r w:rsidR="002030ED">
                <w:rPr>
                  <w:rFonts w:ascii="Calibri Light" w:hAnsi="Calibri Light"/>
                  <w:sz w:val="16"/>
                  <w:szCs w:val="16"/>
                  <w:lang w:val="en-US"/>
                </w:rPr>
                <w:t>ASTM C597 - 09 Standard Test Method for Pulse Velocity Through Concrete</w:t>
              </w:r>
            </w:ins>
          </w:p>
          <w:p w14:paraId="353ACE14" w14:textId="77777777" w:rsidR="00DB04A6" w:rsidRPr="00B87FE0" w:rsidRDefault="00DB04A6" w:rsidP="00B87FE0">
            <w:pPr>
              <w:spacing w:before="100" w:after="120"/>
              <w:rPr>
                <w:rFonts w:ascii="Calibri Light" w:hAnsi="Calibri Light"/>
                <w:sz w:val="16"/>
                <w:szCs w:val="16"/>
                <w:lang w:val="en-US"/>
              </w:rPr>
            </w:pPr>
            <w:del w:id="15064" w:author="Jing Kai Toh" w:date="2016-05-12T10:30:00Z">
              <w:r w:rsidRPr="00B87FE0" w:rsidDel="002030ED">
                <w:rPr>
                  <w:rFonts w:ascii="Calibri Light" w:hAnsi="Calibri Light"/>
                  <w:sz w:val="16"/>
                  <w:szCs w:val="16"/>
                  <w:lang w:val="en-US"/>
                </w:rPr>
                <w:delText>C642-97 Standard Test Method for Density, Absorption and Voids in Hardened Concrete</w:delText>
              </w:r>
            </w:del>
            <w:ins w:id="15065" w:author="Jing Kai Toh" w:date="2016-05-12T10:30:00Z">
              <w:r w:rsidR="002030ED">
                <w:rPr>
                  <w:rFonts w:ascii="Calibri Light" w:hAnsi="Calibri Light"/>
                  <w:sz w:val="16"/>
                  <w:szCs w:val="16"/>
                  <w:lang w:val="en-US"/>
                </w:rPr>
                <w:t>ASTM C642 - 13 Standard Test Method for Density, Absorption, and Voids in Hardened Concrete</w:t>
              </w:r>
            </w:ins>
          </w:p>
          <w:p w14:paraId="2C00AE0F"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C778: 2000-Standard Specification for Standard Sand </w:t>
            </w:r>
          </w:p>
          <w:p w14:paraId="3122324B" w14:textId="77777777" w:rsidR="00DB04A6" w:rsidRPr="00B87FE0" w:rsidRDefault="00DB04A6" w:rsidP="00B87FE0">
            <w:pPr>
              <w:spacing w:before="100" w:after="120"/>
              <w:rPr>
                <w:rFonts w:ascii="Calibri Light" w:hAnsi="Calibri Light"/>
                <w:sz w:val="16"/>
                <w:szCs w:val="16"/>
                <w:lang w:val="en-US"/>
              </w:rPr>
            </w:pPr>
            <w:del w:id="15066" w:author="Jing Kai Toh" w:date="2016-05-12T10:28:00Z">
              <w:r w:rsidRPr="00B87FE0" w:rsidDel="002030ED">
                <w:rPr>
                  <w:rFonts w:ascii="Calibri Light" w:hAnsi="Calibri Light"/>
                  <w:sz w:val="16"/>
                  <w:szCs w:val="16"/>
                  <w:lang w:val="en-US"/>
                </w:rPr>
                <w:delText>C805-97 Standard Test Method for Rebound Number of Hardened Concrete</w:delText>
              </w:r>
            </w:del>
            <w:ins w:id="15067" w:author="Jing Kai Toh" w:date="2016-05-12T10:28:00Z">
              <w:r w:rsidR="002030ED">
                <w:rPr>
                  <w:rFonts w:ascii="Calibri Light" w:hAnsi="Calibri Light"/>
                  <w:sz w:val="16"/>
                  <w:szCs w:val="16"/>
                  <w:lang w:val="en-US"/>
                </w:rPr>
                <w:t>ASTM C805 / C805M - 13a Standard Test Method for Rebound Number of Hardened Concrete</w:t>
              </w:r>
            </w:ins>
          </w:p>
          <w:p w14:paraId="07F02D9C"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C1038: 2001-Standard Test Method for Expansion of Hydraulic Cement Mortar Bars Stored in Water</w:t>
            </w:r>
          </w:p>
          <w:p w14:paraId="24125C4A"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Waterproofing</w:t>
            </w:r>
          </w:p>
          <w:p w14:paraId="6F6B5993" w14:textId="77777777" w:rsidR="00DB04A6" w:rsidRPr="00B87FE0" w:rsidRDefault="00DB04A6" w:rsidP="00B87FE0">
            <w:pPr>
              <w:spacing w:before="100" w:after="120"/>
              <w:rPr>
                <w:rFonts w:ascii="Calibri Light" w:hAnsi="Calibri Light"/>
                <w:sz w:val="16"/>
                <w:szCs w:val="16"/>
                <w:lang w:val="en-US"/>
              </w:rPr>
            </w:pPr>
            <w:del w:id="15068" w:author="Jing Kai Toh" w:date="2016-05-12T10:25:00Z">
              <w:r w:rsidRPr="00B87FE0" w:rsidDel="008E751D">
                <w:rPr>
                  <w:rFonts w:ascii="Calibri Light" w:hAnsi="Calibri Light"/>
                  <w:sz w:val="16"/>
                  <w:szCs w:val="16"/>
                  <w:lang w:val="en-US"/>
                </w:rPr>
                <w:delText>D5295-00-Standard Guide for Preparation of Concrete Surfaces for Adhered (Bonded) Membrane Waterproofing Systems</w:delText>
              </w:r>
            </w:del>
            <w:ins w:id="15069"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04583C51" w14:textId="77777777" w:rsidR="00DB04A6" w:rsidRPr="00B87FE0" w:rsidRDefault="00DB04A6" w:rsidP="00B87FE0">
            <w:pPr>
              <w:spacing w:before="100" w:after="120"/>
              <w:rPr>
                <w:rFonts w:ascii="Calibri Light" w:hAnsi="Calibri Light"/>
                <w:sz w:val="16"/>
                <w:szCs w:val="16"/>
                <w:lang w:val="en-US"/>
              </w:rPr>
            </w:pPr>
            <w:del w:id="15070" w:author="Jing Kai Toh" w:date="2016-05-12T10:26:00Z">
              <w:r w:rsidRPr="00B87FE0" w:rsidDel="008E751D">
                <w:rPr>
                  <w:rFonts w:ascii="Calibri Light" w:hAnsi="Calibri Light"/>
                  <w:sz w:val="16"/>
                  <w:szCs w:val="16"/>
                  <w:lang w:val="en-US"/>
                </w:rPr>
                <w:delText>D5957-98- Standard Guide for Flood Testing Horizontal Waterproofing Installations</w:delText>
              </w:r>
            </w:del>
            <w:ins w:id="15071" w:author="Jing Kai Toh" w:date="2016-05-12T10:26:00Z">
              <w:r w:rsidR="008E751D">
                <w:rPr>
                  <w:rFonts w:ascii="Calibri Light" w:hAnsi="Calibri Light"/>
                  <w:sz w:val="16"/>
                  <w:szCs w:val="16"/>
                  <w:lang w:val="en-US"/>
                </w:rPr>
                <w:t>ASTM D5957 - 98(2013) Standard Guide for Flood Testing Horizontal Waterproofing Installations</w:t>
              </w:r>
            </w:ins>
            <w:r w:rsidRPr="00B87FE0">
              <w:rPr>
                <w:rFonts w:ascii="Calibri Light" w:hAnsi="Calibri Light"/>
                <w:sz w:val="16"/>
                <w:szCs w:val="16"/>
                <w:lang w:val="en-US"/>
              </w:rPr>
              <w:t> </w:t>
            </w:r>
          </w:p>
          <w:p w14:paraId="480E8FB8" w14:textId="77777777" w:rsidR="00DB04A6" w:rsidRPr="00B87FE0" w:rsidRDefault="00DB04A6" w:rsidP="00B87FE0">
            <w:pPr>
              <w:spacing w:before="100" w:after="120"/>
              <w:rPr>
                <w:rFonts w:ascii="Calibri Light" w:hAnsi="Calibri Light"/>
                <w:sz w:val="16"/>
                <w:szCs w:val="16"/>
                <w:lang w:val="en-US"/>
              </w:rPr>
            </w:pPr>
            <w:del w:id="15072" w:author="Jing Kai Toh" w:date="2016-05-12T10:23:00Z">
              <w:r w:rsidRPr="00B87FE0" w:rsidDel="008E751D">
                <w:rPr>
                  <w:rFonts w:ascii="Calibri Light" w:hAnsi="Calibri Light"/>
                  <w:sz w:val="16"/>
                  <w:szCs w:val="16"/>
                  <w:lang w:val="en-US"/>
                </w:rPr>
                <w:delText>D6135-97-Standard Practice for Application of Self-Adhering Modified Bituminous Waterproofing</w:delText>
              </w:r>
            </w:del>
            <w:ins w:id="15073"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71AC6AB2" w14:textId="77777777" w:rsidR="00401C5E" w:rsidRPr="00B87FE0" w:rsidRDefault="00401C5E" w:rsidP="00B87FE0">
            <w:pPr>
              <w:spacing w:before="100" w:after="120"/>
              <w:rPr>
                <w:rFonts w:ascii="Calibri Light" w:hAnsi="Calibri Light"/>
                <w:sz w:val="16"/>
                <w:szCs w:val="16"/>
                <w:lang w:val="en-US"/>
              </w:rPr>
            </w:pPr>
          </w:p>
        </w:tc>
      </w:tr>
      <w:tr w:rsidR="00401C5E" w:rsidRPr="004F3C8C" w14:paraId="7077C6F1" w14:textId="77777777" w:rsidTr="00401C5E">
        <w:tc>
          <w:tcPr>
            <w:tcW w:w="685" w:type="dxa"/>
          </w:tcPr>
          <w:p w14:paraId="79CFAE4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2F5DBFC6"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Concrete</w:t>
            </w:r>
          </w:p>
          <w:p w14:paraId="3A92CAA6" w14:textId="77777777" w:rsidR="00DB04A6" w:rsidRPr="00B87FE0" w:rsidRDefault="00DB04A6" w:rsidP="00B87FE0">
            <w:pPr>
              <w:spacing w:before="100" w:after="120"/>
              <w:rPr>
                <w:rFonts w:ascii="Calibri Light" w:hAnsi="Calibri Light"/>
                <w:sz w:val="16"/>
                <w:szCs w:val="16"/>
                <w:lang w:val="en-US"/>
              </w:rPr>
            </w:pPr>
            <w:del w:id="15074" w:author="Jing Kai Toh" w:date="2016-05-12T09:52:00Z">
              <w:r w:rsidRPr="00B87FE0" w:rsidDel="008E751D">
                <w:rPr>
                  <w:rFonts w:ascii="Calibri Light" w:hAnsi="Calibri Light"/>
                  <w:sz w:val="16"/>
                  <w:szCs w:val="16"/>
                  <w:lang w:val="en-US"/>
                </w:rPr>
                <w:delText>AS 1012.1 to 21 : Methods of testing concrete</w:delText>
              </w:r>
            </w:del>
            <w:ins w:id="15075" w:author="Jing Kai Toh" w:date="2016-05-12T09:52:00Z">
              <w:r w:rsidR="008E751D">
                <w:rPr>
                  <w:rFonts w:ascii="Calibri Light" w:hAnsi="Calibri Light"/>
                  <w:sz w:val="16"/>
                  <w:szCs w:val="16"/>
                  <w:lang w:val="en-US"/>
                </w:rPr>
                <w:t>AS 1012.1:2014 Methods of testing concrete - Sampling of concrete</w:t>
              </w:r>
            </w:ins>
            <w:r w:rsidRPr="00B87FE0">
              <w:rPr>
                <w:rFonts w:ascii="Calibri Light" w:hAnsi="Calibri Light"/>
                <w:sz w:val="16"/>
                <w:szCs w:val="16"/>
                <w:lang w:val="en-US"/>
              </w:rPr>
              <w:t> </w:t>
            </w:r>
            <w:r w:rsidRPr="00B87FE0">
              <w:rPr>
                <w:rFonts w:ascii="Calibri Light" w:hAnsi="Calibri Light"/>
                <w:sz w:val="16"/>
                <w:szCs w:val="16"/>
                <w:lang w:val="en-US"/>
              </w:rPr>
              <w:br/>
            </w:r>
            <w:r w:rsidRPr="00B87FE0">
              <w:rPr>
                <w:rFonts w:ascii="Calibri Light" w:hAnsi="Calibri Light"/>
                <w:sz w:val="16"/>
                <w:szCs w:val="16"/>
                <w:lang w:val="en-US"/>
              </w:rPr>
              <w:br/>
              <w:t>AS 1012.10-2000 : Methods of testing concrete - Determination of indirect tensile strength of concrete cylinders (Brasil or splitting test) </w:t>
            </w:r>
            <w:r w:rsidRPr="00B87FE0">
              <w:rPr>
                <w:rFonts w:ascii="Calibri Light" w:hAnsi="Calibri Light"/>
                <w:sz w:val="16"/>
                <w:szCs w:val="16"/>
                <w:lang w:val="en-US"/>
              </w:rPr>
              <w:br/>
            </w:r>
            <w:r w:rsidRPr="00B87FE0">
              <w:rPr>
                <w:rFonts w:ascii="Calibri Light" w:hAnsi="Calibri Light"/>
                <w:sz w:val="16"/>
                <w:szCs w:val="16"/>
                <w:lang w:val="en-US"/>
              </w:rPr>
              <w:br/>
              <w:t>AS 1012.18-1996 : Methods of testing concrete - Determination of setting time of fresh concrete, mortar and grout by penetration resistance </w:t>
            </w:r>
            <w:r w:rsidRPr="00B87FE0">
              <w:rPr>
                <w:rFonts w:ascii="Calibri Light" w:hAnsi="Calibri Light"/>
                <w:sz w:val="16"/>
                <w:szCs w:val="16"/>
                <w:lang w:val="en-US"/>
              </w:rPr>
              <w:br/>
            </w:r>
            <w:r w:rsidRPr="00B87FE0">
              <w:rPr>
                <w:rFonts w:ascii="Calibri Light" w:hAnsi="Calibri Light"/>
                <w:sz w:val="16"/>
                <w:szCs w:val="16"/>
                <w:lang w:val="en-US"/>
              </w:rPr>
              <w:br/>
            </w:r>
            <w:del w:id="15076" w:author="Jing Kai Toh" w:date="2016-05-12T09:50:00Z">
              <w:r w:rsidRPr="00B87FE0" w:rsidDel="008E751D">
                <w:rPr>
                  <w:rFonts w:ascii="Calibri Light" w:hAnsi="Calibri Light"/>
                  <w:sz w:val="16"/>
                  <w:szCs w:val="16"/>
                  <w:lang w:val="en-US"/>
                </w:rPr>
                <w:delText>AS 1379-1997/Amdt 1-2000 : Specification and supply of concrete</w:delText>
              </w:r>
            </w:del>
            <w:ins w:id="15077" w:author="Jing Kai Toh" w:date="2016-05-12T12:09:00Z">
              <w:r w:rsidR="00F8310E">
                <w:rPr>
                  <w:rFonts w:ascii="Calibri Light" w:hAnsi="Calibri Light"/>
                  <w:sz w:val="16"/>
                  <w:szCs w:val="16"/>
                  <w:lang w:val="en-US"/>
                </w:rPr>
                <w:t>concreteAS 1379-2007/Amdt 1-2009 Specification and supply of concrete - AS 1379-2007/Amdt 2-2015 Specification and supply of concrete</w:t>
              </w:r>
            </w:ins>
            <w:r w:rsidRPr="00B87FE0">
              <w:rPr>
                <w:rFonts w:ascii="Calibri Light" w:hAnsi="Calibri Light"/>
                <w:sz w:val="16"/>
                <w:szCs w:val="16"/>
                <w:lang w:val="en-US"/>
              </w:rPr>
              <w:br/>
            </w:r>
            <w:r w:rsidRPr="00B87FE0">
              <w:rPr>
                <w:rFonts w:ascii="Calibri Light" w:hAnsi="Calibri Light"/>
                <w:sz w:val="16"/>
                <w:szCs w:val="16"/>
                <w:lang w:val="en-US"/>
              </w:rPr>
              <w:br/>
            </w:r>
            <w:del w:id="15078" w:author="Jing Kai Toh" w:date="2016-05-12T09:30:00Z">
              <w:r w:rsidRPr="00B87FE0" w:rsidDel="00907667">
                <w:rPr>
                  <w:rFonts w:ascii="Calibri Light" w:hAnsi="Calibri Light"/>
                  <w:sz w:val="16"/>
                  <w:szCs w:val="16"/>
                  <w:lang w:val="en-US"/>
                </w:rPr>
                <w:delText>AS 1478.1-2000 : Chemical admixtures for concrete, mortar and grout - Admixtures for concrete</w:delText>
              </w:r>
            </w:del>
            <w:ins w:id="15079" w:author="Jing Kai Toh" w:date="2016-05-12T09:30:00Z">
              <w:r w:rsidR="00907667">
                <w:rPr>
                  <w:rFonts w:ascii="Calibri Light" w:hAnsi="Calibri Light"/>
                  <w:sz w:val="16"/>
                  <w:szCs w:val="16"/>
                  <w:lang w:val="en-US"/>
                </w:rPr>
                <w:t>AS 1478.1-2000 Chemical admixtures for concrete, mortar and grout - Admixtures for concrete</w:t>
              </w:r>
            </w:ins>
            <w:r w:rsidRPr="00B87FE0">
              <w:rPr>
                <w:rFonts w:ascii="Calibri Light" w:hAnsi="Calibri Light"/>
                <w:sz w:val="16"/>
                <w:szCs w:val="16"/>
                <w:lang w:val="en-US"/>
              </w:rPr>
              <w:t> </w:t>
            </w:r>
          </w:p>
          <w:p w14:paraId="2C75133B"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AS 2072-1977 : Methods for the sampling of expanding admixtures for concrete, mortar and grout </w:t>
            </w:r>
          </w:p>
          <w:p w14:paraId="226F7881"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AS 2073-1977 : Methods for the testing of expanding admixtures for concrete, mortar and grout</w:t>
            </w:r>
          </w:p>
          <w:p w14:paraId="296EBDF0"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AS 2350.12-1995 : Methods of testing portland and blended cements - Preparation of a standard mortar and moulding of specimens </w:t>
            </w:r>
          </w:p>
          <w:p w14:paraId="1879683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AS 2350.13-1995 : Methods of testing portland and blended cements - Determination of drying shrinkage of portland and blended cement mortars </w:t>
            </w:r>
          </w:p>
          <w:p w14:paraId="049F0F00"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AS 2350.13-1995/Amdt 1-1997 : Methods of testing portland and blended cements - Determination of drying shrinkage of portland and blended cement mortars </w:t>
            </w:r>
          </w:p>
          <w:p w14:paraId="650F1564"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AS 2350.14-1996 : Methods of testing portland and blended cements - Length change of portland and blended cement mortars exposed to a sulfate solution </w:t>
            </w:r>
          </w:p>
          <w:p w14:paraId="0EB4857B" w14:textId="77777777" w:rsidR="00DB04A6" w:rsidRPr="00B87FE0" w:rsidRDefault="00DB04A6" w:rsidP="00B87FE0">
            <w:pPr>
              <w:spacing w:before="100" w:after="120"/>
              <w:rPr>
                <w:rFonts w:ascii="Calibri Light" w:hAnsi="Calibri Light"/>
                <w:sz w:val="16"/>
                <w:szCs w:val="16"/>
                <w:lang w:val="en-US"/>
              </w:rPr>
            </w:pPr>
            <w:del w:id="15080" w:author="Jing Kai Toh" w:date="2016-05-11T18:03:00Z">
              <w:r w:rsidRPr="00B87FE0" w:rsidDel="00945062">
                <w:rPr>
                  <w:rFonts w:ascii="Calibri Light" w:hAnsi="Calibri Light"/>
                  <w:sz w:val="16"/>
                  <w:szCs w:val="16"/>
                  <w:lang w:val="en-US"/>
                </w:rPr>
                <w:delText>AS 2550.15-1994 : Cranes - Safe use - Concrete placing equipment</w:delText>
              </w:r>
            </w:del>
            <w:ins w:id="15081" w:author="Jing Kai Toh" w:date="2016-05-11T18:03:00Z">
              <w:r w:rsidR="00945062">
                <w:rPr>
                  <w:rFonts w:ascii="Calibri Light" w:hAnsi="Calibri Light"/>
                  <w:sz w:val="16"/>
                  <w:szCs w:val="16"/>
                  <w:lang w:val="en-US"/>
                </w:rPr>
                <w:t>AS 2550.15-1994 Cranes - Safe use - Concrete placing equipment</w:t>
              </w:r>
            </w:ins>
          </w:p>
          <w:p w14:paraId="3E718598" w14:textId="77777777" w:rsidR="00DB04A6" w:rsidRPr="00B87FE0" w:rsidRDefault="00DB04A6" w:rsidP="00B87FE0">
            <w:pPr>
              <w:spacing w:before="100" w:after="120"/>
              <w:rPr>
                <w:rFonts w:ascii="Calibri Light" w:hAnsi="Calibri Light"/>
                <w:sz w:val="16"/>
                <w:szCs w:val="16"/>
                <w:lang w:val="en-US"/>
              </w:rPr>
            </w:pPr>
            <w:del w:id="15082" w:author="Jing Kai Toh" w:date="2016-05-11T18:02:00Z">
              <w:r w:rsidRPr="00B87FE0" w:rsidDel="00945062">
                <w:rPr>
                  <w:rFonts w:ascii="Calibri Light" w:hAnsi="Calibri Light"/>
                  <w:sz w:val="16"/>
                  <w:szCs w:val="16"/>
                  <w:lang w:val="en-US"/>
                </w:rPr>
                <w:delText>AS 3600-2001 : Concrete structures</w:delText>
              </w:r>
            </w:del>
            <w:ins w:id="15083" w:author="Jing Kai Toh" w:date="2016-05-11T18:02:00Z">
              <w:r w:rsidR="00945062">
                <w:rPr>
                  <w:rFonts w:ascii="Calibri Light" w:hAnsi="Calibri Light"/>
                  <w:sz w:val="16"/>
                  <w:szCs w:val="16"/>
                  <w:lang w:val="en-US"/>
                </w:rPr>
                <w:t>AS 3600-2009 Concrete structures</w:t>
              </w:r>
            </w:ins>
          </w:p>
          <w:p w14:paraId="241EDDC1" w14:textId="77777777" w:rsidR="00DB04A6" w:rsidRPr="00B87FE0" w:rsidRDefault="00DB04A6" w:rsidP="00B87FE0">
            <w:pPr>
              <w:spacing w:before="100" w:after="120"/>
              <w:rPr>
                <w:rFonts w:ascii="Calibri Light" w:hAnsi="Calibri Light"/>
                <w:sz w:val="16"/>
                <w:szCs w:val="16"/>
                <w:lang w:val="en-US"/>
              </w:rPr>
            </w:pPr>
            <w:del w:id="15084" w:author="Jing Kai Toh" w:date="2016-05-11T18:00:00Z">
              <w:r w:rsidRPr="00B87FE0" w:rsidDel="00945062">
                <w:rPr>
                  <w:rFonts w:ascii="Calibri Light" w:hAnsi="Calibri Light"/>
                  <w:sz w:val="16"/>
                  <w:szCs w:val="16"/>
                  <w:lang w:val="en-US"/>
                </w:rPr>
                <w:delText>AS 3648-1993 : Specification and methods of test for packaged concrete mixes</w:delText>
              </w:r>
            </w:del>
            <w:ins w:id="15085" w:author="Jing Kai Toh" w:date="2016-05-11T18:00:00Z">
              <w:r w:rsidR="00945062">
                <w:rPr>
                  <w:rFonts w:ascii="Calibri Light" w:hAnsi="Calibri Light"/>
                  <w:sz w:val="16"/>
                  <w:szCs w:val="16"/>
                  <w:lang w:val="en-US"/>
                </w:rPr>
                <w:t>AS 3648-1993 : Specification and methods of test for packaged concrete mixes</w:t>
              </w:r>
            </w:ins>
          </w:p>
          <w:p w14:paraId="4F2DFE2B"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 </w:t>
            </w:r>
          </w:p>
          <w:p w14:paraId="327C9548" w14:textId="77777777" w:rsidR="00401C5E" w:rsidRPr="00B87FE0" w:rsidRDefault="00401C5E" w:rsidP="00B87FE0">
            <w:pPr>
              <w:spacing w:before="100" w:after="120"/>
              <w:rPr>
                <w:rFonts w:ascii="Calibri Light" w:hAnsi="Calibri Light"/>
                <w:sz w:val="16"/>
                <w:szCs w:val="16"/>
                <w:lang w:val="en-US"/>
              </w:rPr>
            </w:pPr>
          </w:p>
        </w:tc>
      </w:tr>
      <w:tr w:rsidR="00401C5E" w:rsidRPr="004F3C8C" w14:paraId="0D15B69C" w14:textId="77777777" w:rsidTr="00401C5E">
        <w:tc>
          <w:tcPr>
            <w:tcW w:w="685" w:type="dxa"/>
          </w:tcPr>
          <w:p w14:paraId="3E17F8F2"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38B63D3F"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Concrete</w:t>
            </w:r>
          </w:p>
          <w:p w14:paraId="425871DA" w14:textId="77777777" w:rsidR="00DB04A6" w:rsidRPr="00B87FE0" w:rsidRDefault="00DB04A6" w:rsidP="00B87FE0">
            <w:pPr>
              <w:spacing w:before="100" w:after="120"/>
              <w:rPr>
                <w:rFonts w:ascii="Calibri Light" w:hAnsi="Calibri Light"/>
                <w:sz w:val="16"/>
                <w:szCs w:val="16"/>
                <w:lang w:val="en-US"/>
              </w:rPr>
            </w:pPr>
            <w:del w:id="15086" w:author="Ashan Senel Asmone" w:date="2016-03-21T13:53:00Z">
              <w:r w:rsidRPr="00B87FE0" w:rsidDel="00EB11C2">
                <w:rPr>
                  <w:rFonts w:ascii="Calibri Light" w:hAnsi="Calibri Light"/>
                  <w:sz w:val="16"/>
                  <w:szCs w:val="16"/>
                  <w:lang w:val="en-US"/>
                </w:rPr>
                <w:delText>SS 26: 2000 Ordinary Portland Cement</w:delText>
              </w:r>
            </w:del>
            <w:ins w:id="15087" w:author="Ashan Senel Asmone" w:date="2016-03-21T13:53:00Z">
              <w:r w:rsidR="00EB11C2">
                <w:rPr>
                  <w:rFonts w:ascii="Calibri Light" w:hAnsi="Calibri Light"/>
                  <w:sz w:val="16"/>
                  <w:szCs w:val="16"/>
                  <w:lang w:val="en-US"/>
                </w:rPr>
                <w:t>SS EN 197 - 1 : 2014 Cement - Part 1 : Composition, specifications and conformity criteria for common cement/ SS EN 197 - 2 : 2014 Cement - Part 2 : Conformity evaluation</w:t>
              </w:r>
            </w:ins>
          </w:p>
          <w:p w14:paraId="56149B79" w14:textId="77777777" w:rsidR="00DB04A6" w:rsidRPr="00B87FE0" w:rsidRDefault="00DB04A6" w:rsidP="00B87FE0">
            <w:pPr>
              <w:spacing w:before="100" w:after="120"/>
              <w:rPr>
                <w:rFonts w:ascii="Calibri Light" w:hAnsi="Calibri Light"/>
                <w:sz w:val="16"/>
                <w:szCs w:val="16"/>
                <w:lang w:val="en-US"/>
              </w:rPr>
            </w:pPr>
            <w:del w:id="15088" w:author="Ashan Senel Asmone" w:date="2016-03-21T20:46:00Z">
              <w:r w:rsidRPr="00B87FE0" w:rsidDel="00901293">
                <w:rPr>
                  <w:rFonts w:ascii="Calibri Light" w:hAnsi="Calibri Light"/>
                  <w:sz w:val="16"/>
                  <w:szCs w:val="16"/>
                  <w:lang w:val="en-US"/>
                </w:rPr>
                <w:delText>SS 31 : 1998- Aggregates from natural sources for concrete</w:delText>
              </w:r>
            </w:del>
            <w:ins w:id="15089" w:author="Ashan Senel Asmone" w:date="2016-03-21T20:46:00Z">
              <w:r w:rsidR="00901293">
                <w:rPr>
                  <w:rFonts w:ascii="Calibri Light" w:hAnsi="Calibri Light"/>
                  <w:sz w:val="16"/>
                  <w:szCs w:val="16"/>
                  <w:lang w:val="en-US"/>
                </w:rPr>
                <w:t>SS EN 12620 : 2008 Specification for aggregates for concrete</w:t>
              </w:r>
            </w:ins>
          </w:p>
          <w:p w14:paraId="6F9D64A5" w14:textId="77777777" w:rsidR="00DB04A6" w:rsidRPr="00B87FE0" w:rsidRDefault="00DB04A6" w:rsidP="00B87FE0">
            <w:pPr>
              <w:spacing w:before="100" w:after="120"/>
              <w:rPr>
                <w:rFonts w:ascii="Calibri Light" w:hAnsi="Calibri Light"/>
                <w:sz w:val="16"/>
                <w:szCs w:val="16"/>
                <w:lang w:val="en-US"/>
              </w:rPr>
            </w:pPr>
            <w:del w:id="15090" w:author="Ashan Asmone" w:date="2016-03-31T13:48:00Z">
              <w:r w:rsidRPr="00B87FE0" w:rsidDel="00E33639">
                <w:rPr>
                  <w:rFonts w:ascii="Calibri Light" w:hAnsi="Calibri Light"/>
                  <w:sz w:val="16"/>
                  <w:szCs w:val="16"/>
                  <w:lang w:val="en-US"/>
                </w:rPr>
                <w:delText>SS 78 : (1987-1992) -Testing concrete</w:delText>
              </w:r>
            </w:del>
          </w:p>
          <w:p w14:paraId="042AF92B" w14:textId="77777777" w:rsidR="00DB04A6" w:rsidRPr="00B87FE0" w:rsidRDefault="00DB04A6" w:rsidP="00B87FE0">
            <w:pPr>
              <w:spacing w:before="100" w:after="120"/>
              <w:rPr>
                <w:rFonts w:ascii="Calibri Light" w:hAnsi="Calibri Light"/>
                <w:sz w:val="16"/>
                <w:szCs w:val="16"/>
                <w:lang w:val="en-US"/>
              </w:rPr>
            </w:pPr>
            <w:del w:id="15091" w:author="Ashan Asmone" w:date="2016-03-31T13:50:00Z">
              <w:r w:rsidRPr="00B87FE0" w:rsidDel="00E33639">
                <w:rPr>
                  <w:rFonts w:ascii="Calibri Light" w:hAnsi="Calibri Light"/>
                  <w:sz w:val="16"/>
                  <w:szCs w:val="16"/>
                  <w:lang w:val="en-US"/>
                </w:rPr>
                <w:delText>SS 289: Ready Mix Concrete</w:delText>
              </w:r>
            </w:del>
            <w:ins w:id="15092"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r w:rsidRPr="00B87FE0">
              <w:rPr>
                <w:rFonts w:ascii="Calibri Light" w:hAnsi="Calibri Light"/>
                <w:sz w:val="16"/>
                <w:szCs w:val="16"/>
                <w:lang w:val="en-US"/>
              </w:rPr>
              <w:t> </w:t>
            </w:r>
            <w:r w:rsidRPr="00B87FE0">
              <w:rPr>
                <w:rFonts w:ascii="Calibri Light" w:hAnsi="Calibri Light"/>
                <w:sz w:val="16"/>
                <w:szCs w:val="16"/>
                <w:lang w:val="en-US"/>
              </w:rPr>
              <w:br/>
            </w:r>
            <w:r w:rsidRPr="00B87FE0">
              <w:rPr>
                <w:rFonts w:ascii="Calibri Light" w:hAnsi="Calibri Light"/>
                <w:sz w:val="16"/>
                <w:szCs w:val="16"/>
                <w:lang w:val="en-US"/>
              </w:rPr>
              <w:br/>
            </w:r>
            <w:del w:id="15093" w:author="Ashan Senel Asmone" w:date="2016-03-21T20:53:00Z">
              <w:r w:rsidRPr="00B87FE0" w:rsidDel="0088204E">
                <w:rPr>
                  <w:rFonts w:ascii="Calibri Light" w:hAnsi="Calibri Light"/>
                  <w:sz w:val="16"/>
                  <w:szCs w:val="16"/>
                  <w:lang w:val="en-US"/>
                </w:rPr>
                <w:delText>SS 320: Admixtures</w:delText>
              </w:r>
            </w:del>
            <w:ins w:id="15094"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5095"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5096"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7FA59765" w14:textId="77777777" w:rsidR="00DB04A6" w:rsidRPr="00B87FE0" w:rsidRDefault="00DB04A6" w:rsidP="00B87FE0">
            <w:pPr>
              <w:spacing w:before="100" w:after="120"/>
              <w:rPr>
                <w:rFonts w:ascii="Calibri Light" w:hAnsi="Calibri Light"/>
                <w:sz w:val="16"/>
                <w:szCs w:val="16"/>
                <w:lang w:val="en-US"/>
              </w:rPr>
            </w:pPr>
            <w:del w:id="15097" w:author="Ashan Senel Asmone" w:date="2016-03-21T21:03:00Z">
              <w:r w:rsidRPr="00B87FE0" w:rsidDel="0088204E">
                <w:rPr>
                  <w:rFonts w:ascii="Calibri Light" w:hAnsi="Calibri Light"/>
                  <w:sz w:val="16"/>
                  <w:szCs w:val="16"/>
                  <w:lang w:val="en-US"/>
                </w:rPr>
                <w:delText>SS 397 : Methods of testing cement</w:delText>
              </w:r>
            </w:del>
          </w:p>
          <w:p w14:paraId="0EAE076A"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Waterproofing</w:t>
            </w:r>
          </w:p>
          <w:p w14:paraId="455F1B97" w14:textId="77777777" w:rsidR="00DB04A6" w:rsidRPr="00B87FE0" w:rsidRDefault="00DB04A6" w:rsidP="00B87FE0">
            <w:pPr>
              <w:spacing w:after="120"/>
              <w:rPr>
                <w:rFonts w:ascii="Calibri Light" w:hAnsi="Calibri Light"/>
                <w:sz w:val="16"/>
                <w:szCs w:val="16"/>
                <w:lang w:val="en-US"/>
              </w:rPr>
            </w:pPr>
            <w:del w:id="15098" w:author="Ashan Asmone" w:date="2016-03-31T13:37:00Z">
              <w:r w:rsidRPr="00B87FE0" w:rsidDel="00E33639">
                <w:rPr>
                  <w:rFonts w:ascii="Calibri Light" w:hAnsi="Calibri Light"/>
                  <w:sz w:val="16"/>
                  <w:szCs w:val="16"/>
                  <w:lang w:val="en-US"/>
                </w:rPr>
                <w:delText>SS CP 82:1999- Code of practice- waterproofing of reinforced concrete buildings</w:delText>
              </w:r>
            </w:del>
            <w:ins w:id="15099" w:author="Ashan Asmone" w:date="2016-03-31T13:37:00Z">
              <w:r w:rsidR="00E33639">
                <w:rPr>
                  <w:rFonts w:ascii="Calibri Light" w:hAnsi="Calibri Light"/>
                  <w:sz w:val="16"/>
                  <w:szCs w:val="16"/>
                  <w:lang w:val="en-US"/>
                </w:rPr>
                <w:t>SS CP 82:1999- Code of practice- waterproofing of reinforced concrete buildings</w:t>
              </w:r>
            </w:ins>
          </w:p>
          <w:p w14:paraId="6CB23E87" w14:textId="77777777" w:rsidR="00401C5E" w:rsidRPr="00B87FE0" w:rsidRDefault="00401C5E" w:rsidP="00B87FE0">
            <w:pPr>
              <w:spacing w:after="120"/>
              <w:rPr>
                <w:rFonts w:ascii="Calibri Light" w:hAnsi="Calibri Light"/>
                <w:sz w:val="16"/>
                <w:szCs w:val="16"/>
                <w:lang w:val="en-US"/>
              </w:rPr>
            </w:pPr>
          </w:p>
        </w:tc>
      </w:tr>
      <w:tr w:rsidR="00401C5E" w:rsidRPr="004F3C8C" w14:paraId="69E7368A" w14:textId="77777777" w:rsidTr="00401C5E">
        <w:tc>
          <w:tcPr>
            <w:tcW w:w="685" w:type="dxa"/>
          </w:tcPr>
          <w:p w14:paraId="150B320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6989EDBC"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Concrete</w:t>
            </w:r>
          </w:p>
          <w:p w14:paraId="6B7226ED"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1920: 1976   Concrete tests -- Dimensions, tolerances and applicability of test specimens</w:t>
            </w:r>
          </w:p>
          <w:p w14:paraId="154C45F1"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2736-1: 1986  Concrete tests -- Test specimens -- Part 1: Sampling of fresh concrete</w:t>
            </w:r>
          </w:p>
          <w:p w14:paraId="2A23DB23"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2736-2: 1986  Concrete tests -- Test specimens -- Part 2: Making and curing of test specimens for strength tests</w:t>
            </w:r>
          </w:p>
          <w:p w14:paraId="3C9A841D"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3766: 1995   Construction drawings -- Simplified representation of concrete reinforcement</w:t>
            </w:r>
          </w:p>
          <w:p w14:paraId="0ECB216F"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3893: 1977   Concrete -- Classification by compressive strength</w:t>
            </w:r>
          </w:p>
          <w:p w14:paraId="21CE4B16"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4012: 1978  Concrete -- Determination of compressive strength of test specimens</w:t>
            </w:r>
          </w:p>
          <w:p w14:paraId="02234178"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4013: 1978  Concrete -- Determination of flexural strength of test specimens</w:t>
            </w:r>
          </w:p>
          <w:p w14:paraId="1D934E18"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4103: 1979   Concrete -- Classification of consistency</w:t>
            </w:r>
          </w:p>
          <w:p w14:paraId="3727BCB9"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4108: 1980   Concrete -- Determination of tensile splitting strength of test specimens</w:t>
            </w:r>
          </w:p>
          <w:p w14:paraId="0A7FD310"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4109: 1980  Fresh concrete -- Determination of the consistency -- Slump test</w:t>
            </w:r>
          </w:p>
          <w:p w14:paraId="64D0B5B9"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4110: 1979  Fresh concrete -- Determination of the consistency -- Vebe test</w:t>
            </w:r>
          </w:p>
          <w:p w14:paraId="35D85ACA"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4111: 1979   Fresh concrete -- Determination of consistency -- Degree of compactibility (Compaction index)</w:t>
            </w:r>
          </w:p>
          <w:p w14:paraId="481FD664"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4635: 1982   Rubber, vulcanized -- Preformed compression seals for use between concrete motorway paving sections -- Specification for material</w:t>
            </w:r>
          </w:p>
          <w:p w14:paraId="0870A076"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4848: 1980   Concrete -- Determination of air content of freshly mixed concrete -- Pressure method</w:t>
            </w:r>
          </w:p>
          <w:p w14:paraId="63C8721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6274: 1982   Concrete -- Sieve analysis of aggregates</w:t>
            </w:r>
          </w:p>
          <w:p w14:paraId="1BCD77B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6275: 1982   Concrete, hardened -- Determination of density</w:t>
            </w:r>
          </w:p>
          <w:p w14:paraId="347619B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6276: 1982   Concrete, compacted fresh -- Determination of density</w:t>
            </w:r>
          </w:p>
          <w:p w14:paraId="31C48B5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6782: 1982   Aggregates for concrete -- Determination of bulk density</w:t>
            </w:r>
          </w:p>
          <w:p w14:paraId="5C219178"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6783: 1982   Coarse aggregates for concrete -- Determination of particle density and water absorption -- Hydrostatic balance method</w:t>
            </w:r>
          </w:p>
          <w:p w14:paraId="0ED689C7"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SO 6784: 1982   Concrete -- Determination of static modulus of elasticity in compression </w:t>
            </w:r>
          </w:p>
          <w:p w14:paraId="5770615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7033: 1987   Fine and coarse aggregates for concrete -- Determination of the particle mass-per-volume and water absorption -- Pycnometer method </w:t>
            </w:r>
            <w:r w:rsidRPr="00B87FE0">
              <w:rPr>
                <w:rFonts w:ascii="Calibri Light" w:hAnsi="Calibri Light"/>
                <w:sz w:val="16"/>
                <w:szCs w:val="16"/>
                <w:lang w:val="en-US"/>
              </w:rPr>
              <w:br/>
            </w:r>
            <w:r w:rsidRPr="00B87FE0">
              <w:rPr>
                <w:rFonts w:ascii="Calibri Light" w:hAnsi="Calibri Light"/>
                <w:sz w:val="16"/>
                <w:szCs w:val="16"/>
                <w:lang w:val="en-US"/>
              </w:rPr>
              <w:br/>
              <w:t>Steel</w:t>
            </w:r>
          </w:p>
          <w:p w14:paraId="0D527251"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6934-1: 1991  Steel for the prestressing of concrete -- Part 1: General requirements</w:t>
            </w:r>
          </w:p>
          <w:p w14:paraId="2EF833A4"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6934-2: 1991   Steel for the prestressing of concrete -- Part 2: Cold-drawn wire</w:t>
            </w:r>
          </w:p>
          <w:p w14:paraId="02E1E67C"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6934-3: 1991   Steel for the prestressing of concrete -- Part 3: Quenched and tempered wire</w:t>
            </w:r>
          </w:p>
          <w:p w14:paraId="2F53D699"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6934-4: 1991  Steel for the prestressing of concrete -- Part 4: Strand</w:t>
            </w:r>
          </w:p>
          <w:p w14:paraId="3E5C843A"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6934-5: 1991   Steel for the prestressing of concrete -- Part 5: Hot-rolled steel bars with or without subsequent processing</w:t>
            </w:r>
          </w:p>
          <w:p w14:paraId="7E496AFA"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6935-1: 1991   Steel for the reinforcement of concrete -- Part 1: Plain bars</w:t>
            </w:r>
          </w:p>
          <w:p w14:paraId="6199E4B7"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6935-2: 1991   Steel for the reinforcement of concrete -- Part 2: Ribbed bars</w:t>
            </w:r>
          </w:p>
          <w:p w14:paraId="67E82FE6" w14:textId="77777777" w:rsidR="00DB04A6" w:rsidRPr="00B87FE0" w:rsidDel="00AD1EC2" w:rsidRDefault="00AD1EC2" w:rsidP="00B87FE0">
            <w:pPr>
              <w:spacing w:before="100" w:after="120"/>
              <w:rPr>
                <w:del w:id="15100" w:author="Jing Kai Toh" w:date="2016-05-12T14:08:00Z"/>
                <w:rFonts w:ascii="Calibri Light" w:hAnsi="Calibri Light"/>
                <w:sz w:val="16"/>
                <w:szCs w:val="16"/>
                <w:lang w:val="en-US"/>
              </w:rPr>
            </w:pPr>
            <w:ins w:id="15101" w:author="Jing Kai Toh" w:date="2016-05-12T14:08:00Z">
              <w:r w:rsidRPr="00AD1EC2">
                <w:rPr>
                  <w:rFonts w:ascii="Calibri Light" w:hAnsi="Calibri Light"/>
                  <w:sz w:val="16"/>
                  <w:szCs w:val="16"/>
                  <w:lang w:val="en-US"/>
                </w:rPr>
                <w:t>ISO 6935-3:1992 Steel for the reinforcement of concrete -- Part 3: Welded fabric</w:t>
              </w:r>
            </w:ins>
            <w:del w:id="15102" w:author="Jing Kai Toh" w:date="2016-05-12T14:08:00Z">
              <w:r w:rsidR="00DB04A6" w:rsidRPr="00B87FE0" w:rsidDel="00AD1EC2">
                <w:rPr>
                  <w:rFonts w:ascii="Calibri Light" w:hAnsi="Calibri Light"/>
                  <w:sz w:val="16"/>
                  <w:szCs w:val="16"/>
                  <w:lang w:val="en-US"/>
                </w:rPr>
                <w:delText>ISO 6935-3: 1992   Steel for the reinforcement of concrete -- Part 3: Welded fabric</w:delText>
              </w:r>
            </w:del>
          </w:p>
          <w:p w14:paraId="51826837" w14:textId="77777777" w:rsidR="00DB04A6" w:rsidRPr="00B87FE0" w:rsidDel="00AD1EC2" w:rsidRDefault="00AD1EC2" w:rsidP="00B87FE0">
            <w:pPr>
              <w:spacing w:before="100" w:after="120"/>
              <w:rPr>
                <w:del w:id="15103" w:author="Jing Kai Toh" w:date="2016-05-12T14:06:00Z"/>
                <w:rFonts w:ascii="Calibri Light" w:hAnsi="Calibri Light"/>
                <w:sz w:val="16"/>
                <w:szCs w:val="16"/>
                <w:lang w:val="en-US"/>
              </w:rPr>
            </w:pPr>
            <w:ins w:id="15104" w:author="Jing Kai Toh" w:date="2016-05-12T14:06:00Z">
              <w:r w:rsidRPr="00AD1EC2">
                <w:rPr>
                  <w:rFonts w:ascii="Calibri Light" w:hAnsi="Calibri Light"/>
                  <w:sz w:val="16"/>
                  <w:szCs w:val="16"/>
                  <w:lang w:val="en-US"/>
                </w:rPr>
                <w:t>ISO 14654:1999 Epoxy-coated steel for the reinforcement of concrete</w:t>
              </w:r>
            </w:ins>
            <w:del w:id="15105" w:author="Jing Kai Toh" w:date="2016-05-12T14:06:00Z">
              <w:r w:rsidR="00DB04A6" w:rsidRPr="00B87FE0" w:rsidDel="00AD1EC2">
                <w:rPr>
                  <w:rFonts w:ascii="Calibri Light" w:hAnsi="Calibri Light"/>
                  <w:sz w:val="16"/>
                  <w:szCs w:val="16"/>
                  <w:lang w:val="en-US"/>
                </w:rPr>
                <w:delText>ISO 14654:1999   Epoxy-coated steel for the reinforcement of concrete</w:delText>
              </w:r>
            </w:del>
          </w:p>
          <w:p w14:paraId="12E4E1C5" w14:textId="77777777" w:rsidR="00DB04A6" w:rsidRPr="00B87FE0" w:rsidRDefault="00AD1EC2" w:rsidP="00B87FE0">
            <w:pPr>
              <w:spacing w:before="100" w:after="120"/>
              <w:rPr>
                <w:rFonts w:ascii="Calibri Light" w:hAnsi="Calibri Light"/>
                <w:sz w:val="16"/>
                <w:szCs w:val="16"/>
                <w:lang w:val="en-US"/>
              </w:rPr>
            </w:pPr>
            <w:ins w:id="15106" w:author="Jing Kai Toh" w:date="2016-05-12T14:04:00Z">
              <w:r w:rsidRPr="00AD1EC2">
                <w:rPr>
                  <w:rFonts w:ascii="Calibri Light" w:hAnsi="Calibri Light"/>
                  <w:sz w:val="16"/>
                  <w:szCs w:val="16"/>
                  <w:lang w:val="en-US"/>
                </w:rPr>
                <w:t>ISO 14656:1999 Epoxy powder and sealing material for the coating of steel for the reinforcement of concrete</w:t>
              </w:r>
            </w:ins>
            <w:del w:id="15107" w:author="Jing Kai Toh" w:date="2016-05-12T14:04:00Z">
              <w:r w:rsidR="00DB04A6" w:rsidRPr="00B87FE0" w:rsidDel="00AD1EC2">
                <w:rPr>
                  <w:rFonts w:ascii="Calibri Light" w:hAnsi="Calibri Light"/>
                  <w:sz w:val="16"/>
                  <w:szCs w:val="16"/>
                  <w:lang w:val="en-US"/>
                </w:rPr>
                <w:delText>ISO 14656:1999   Epoxy powder and sealing material for the coating of steel for the reinforcement of concrete</w:delText>
              </w:r>
            </w:del>
            <w:r w:rsidR="00DB04A6" w:rsidRPr="00B87FE0">
              <w:rPr>
                <w:rFonts w:ascii="Calibri Light" w:hAnsi="Calibri Light"/>
                <w:sz w:val="16"/>
                <w:szCs w:val="16"/>
                <w:lang w:val="en-US"/>
              </w:rPr>
              <w:br/>
            </w:r>
            <w:r w:rsidR="00DB04A6" w:rsidRPr="00B87FE0">
              <w:rPr>
                <w:rFonts w:ascii="Calibri Light" w:hAnsi="Calibri Light"/>
                <w:sz w:val="16"/>
                <w:szCs w:val="16"/>
                <w:lang w:val="en-US"/>
              </w:rPr>
              <w:br/>
              <w:t>Sealant</w:t>
            </w:r>
          </w:p>
          <w:p w14:paraId="71B60999"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6927:1981   Building construction -- Jointing products -- Sealants -- Vocabulary</w:t>
            </w:r>
          </w:p>
          <w:p w14:paraId="6F9B13E9"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8339:1984   Building construction -- Jointing products -- Sealants -- Determination of tensile properties</w:t>
            </w:r>
          </w:p>
          <w:p w14:paraId="2B57D00D"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8340:1984   Building construction -- Jointing products -- Sealants -- Determination of tensile properties at maintained extension</w:t>
            </w:r>
          </w:p>
          <w:p w14:paraId="62D546AE"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8394:1988   Building construction -- Jointing products -- Determination of extrudability of one-component sealants</w:t>
            </w:r>
          </w:p>
          <w:p w14:paraId="2B0577C0"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9046:1987   Building construction -- Sealants -- Determination of adhesion/cohesion properties at constant temperature</w:t>
            </w:r>
          </w:p>
          <w:p w14:paraId="0BCFC1DE"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9047:2001   Building construction -- Jointing products -- Determination of adhesion/cohesion properties of sealants at variable temperatures (available in English only)</w:t>
            </w:r>
          </w:p>
          <w:p w14:paraId="3C4D0F3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9048:1987   Building construction -- Jointing products -- Determination of extrudability of sealants using standardized apparatus</w:t>
            </w:r>
          </w:p>
          <w:p w14:paraId="734D2883"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10563:1991   Building construction -- Sealants for joints -- Determination of change in mass and volume</w:t>
            </w:r>
          </w:p>
          <w:p w14:paraId="721815A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10590:1991   Building construction -- Sealants -- Determination of adhesion/cohesion properties at maintained extension after immersion in water</w:t>
            </w:r>
          </w:p>
          <w:p w14:paraId="2102E55C"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10591:1991   Building construction -- Sealants -- Determination of adhesion/cohesion properties after immersion in water</w:t>
            </w:r>
          </w:p>
          <w:p w14:paraId="0725B77E"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11431:1993   Building construction -- Sealants -- Determination of adhesion/cohesion properties after exposure to artificial light through glass</w:t>
            </w:r>
          </w:p>
          <w:p w14:paraId="4CFD11AC"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11432:1993   Building construction -- Sealants -- Determination of resistance to compression</w:t>
            </w:r>
          </w:p>
          <w:p w14:paraId="239BD677"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11600:1993   Building construction -- Sealants -- Classification and requirements</w:t>
            </w:r>
          </w:p>
          <w:p w14:paraId="2C7F6B0C"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13638:1996   Building construction -- Sealants -- Determination of resistance to prolonged exposure to water</w:t>
            </w:r>
            <w:r w:rsidRPr="00B87FE0">
              <w:rPr>
                <w:rFonts w:ascii="Calibri Light" w:hAnsi="Calibri Light"/>
                <w:sz w:val="16"/>
                <w:szCs w:val="16"/>
                <w:lang w:val="en-US"/>
              </w:rPr>
              <w:br/>
            </w:r>
            <w:r w:rsidRPr="00B87FE0">
              <w:rPr>
                <w:rFonts w:ascii="Calibri Light" w:hAnsi="Calibri Light"/>
                <w:sz w:val="16"/>
                <w:szCs w:val="16"/>
                <w:lang w:val="en-US"/>
              </w:rPr>
              <w:br/>
              <w:t>Tiling</w:t>
            </w:r>
          </w:p>
          <w:p w14:paraId="2F3A80B4"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10545-1:1995- Ceramic tiles -- Part 1: Sampling and basis for acceptance</w:t>
            </w:r>
          </w:p>
          <w:p w14:paraId="72684EF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10545-3:1995- Ceramic tiles -- Part 3: Determination of water absorption, apparent porosity, apparent relative density and bulk density</w:t>
            </w:r>
          </w:p>
          <w:p w14:paraId="26A9F77B"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10545-4:1994- Ceramic tiles -- Part 4: Determination of modulus of rupture and breaking strength</w:t>
            </w:r>
          </w:p>
          <w:p w14:paraId="6187E181"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10545-5:1996- Ceramic tiles -- Part 5: Determination of impact resistance by measurement of coefficient of restitution</w:t>
            </w:r>
          </w:p>
          <w:p w14:paraId="34E2F811"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10545-6:1995- Ceramic tiles -- Part 6: Determination of resistance to deep abrasion for unglazed tiles</w:t>
            </w:r>
          </w:p>
          <w:p w14:paraId="025374BA"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10545-10:1995- Ceramic tiles -- Part 10: Determination of moisture expansion</w:t>
            </w:r>
          </w:p>
          <w:p w14:paraId="56B1C129"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10545-13:1995- Ceramic tiles -- Part 13: Determination of chemical resistance</w:t>
            </w:r>
          </w:p>
          <w:p w14:paraId="7C4C279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10545-14:1995- Ceramic tiles -- Part 14: Determination of resistance to stains</w:t>
            </w:r>
          </w:p>
          <w:p w14:paraId="10970F8B"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10545-16:1999- Ceramic tiles -- Part 16: Determination of small colour differences</w:t>
            </w:r>
          </w:p>
          <w:p w14:paraId="0E3BF29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13006:1998- Ceramic tiles -- Definitions, classification, characteristics and marking</w:t>
            </w:r>
            <w:r w:rsidRPr="00B87FE0">
              <w:rPr>
                <w:rFonts w:ascii="Calibri Light" w:hAnsi="Calibri Light"/>
                <w:sz w:val="16"/>
                <w:szCs w:val="16"/>
                <w:lang w:val="en-US"/>
              </w:rPr>
              <w:br/>
            </w:r>
            <w:r w:rsidRPr="00B87FE0">
              <w:rPr>
                <w:rFonts w:ascii="Calibri Light" w:hAnsi="Calibri Light"/>
                <w:sz w:val="16"/>
                <w:szCs w:val="16"/>
                <w:lang w:val="en-US"/>
              </w:rPr>
              <w:br/>
              <w:t>Paint</w:t>
            </w:r>
          </w:p>
          <w:p w14:paraId="2CD6029D"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1513: 1992   Paints and varnishes -- Examination and preparation of samples for testing</w:t>
            </w:r>
          </w:p>
          <w:p w14:paraId="292F1BA0"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1514: 1993  Paints and varnishes -- Standard panels for testing</w:t>
            </w:r>
          </w:p>
          <w:p w14:paraId="0F4393C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1516: 1981  Paints, varnishes, petroleum and related products -- Flash/no flash test -- Closed cup equilibrium method</w:t>
            </w:r>
          </w:p>
          <w:p w14:paraId="2E8829A8"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1517: 1973  Paints and varnishes -- Surface-drying test -- Ballotini method</w:t>
            </w:r>
          </w:p>
          <w:p w14:paraId="38B2E401"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1518: 1992   Paints and varnishes -- Scratch test</w:t>
            </w:r>
          </w:p>
          <w:p w14:paraId="41E1C943"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1519: 1973   Paints and varnishes -- Bend test (cylindrical mandrel)</w:t>
            </w:r>
          </w:p>
          <w:p w14:paraId="0DF2F373"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1520: 1999   Paints and varnishes -- Cupping test (available in English only)</w:t>
            </w:r>
          </w:p>
          <w:p w14:paraId="3C7229AA"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1522: 1998   Paints and varnishes -- Pendulum damping test</w:t>
            </w:r>
          </w:p>
          <w:p w14:paraId="02B54304"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1523: 1983   Paints, varnishes, petroleum and related products -- Determination of flashpoint -- Closed cup equilibrium method</w:t>
            </w:r>
          </w:p>
          <w:p w14:paraId="7ED8A546"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1524: 2000   Paints, varnishes and printing inks -- Determination of fineness of grind</w:t>
            </w:r>
          </w:p>
          <w:p w14:paraId="584970CE"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2409: 1992   Paints and varnishes -- Cross-cut test</w:t>
            </w:r>
          </w:p>
          <w:p w14:paraId="147981DB"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2431: 1993   Paints and varnishes -- Determination of flow time by use of flow cups</w:t>
            </w:r>
          </w:p>
          <w:p w14:paraId="14775B1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2808: 1997   Paints and varnishes -- Determination of film thickness</w:t>
            </w:r>
          </w:p>
          <w:p w14:paraId="41ED70F8"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2810: 1974   Paints and varnishes -- Notes for guidance on the conduct of natural weathering tests</w:t>
            </w:r>
          </w:p>
          <w:p w14:paraId="4D13B31C"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2811-1: 1997   Paints and varnishes -- Determination of density -- Part 1: Pyknometer methodISO 2811-2: 1997   Paints and varnishes -- Determination of density -- Part 2:Immersed body (plummet) method</w:t>
            </w:r>
          </w:p>
          <w:p w14:paraId="07CB0AEC"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2811-3: 1997   Paints and varnishes -- Determination of density -- Part 3: Oscillation method</w:t>
            </w:r>
          </w:p>
          <w:p w14:paraId="136EB9BB"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2811-4: 1997   Paints and varnishes -- Determination of density -- Part 4: Pressure cup method</w:t>
            </w:r>
          </w:p>
          <w:p w14:paraId="19D8050A"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2812-1: 1993   Paints and varnishes -- Determination of resistance to liquids -- Part 1: General methods</w:t>
            </w:r>
          </w:p>
          <w:p w14:paraId="0F461CC3"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2812-2: 1993   Paints and varnishes -- Determination of resistance to liquids -- Part 2: Water immersion method</w:t>
            </w:r>
          </w:p>
          <w:p w14:paraId="0FCA2D4C"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2813: 1994   Paints and varnishes -- Determination of specular gloss of non-metallic paint films at 20 degrees, 60 degrees and 85 degrees</w:t>
            </w:r>
          </w:p>
          <w:p w14:paraId="5A3888E3"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2814: 1973  Paints and varnishes -- Comparison of contrast ratio (hiding power) of paints of the same type and colour</w:t>
            </w:r>
          </w:p>
          <w:p w14:paraId="45E842DB"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2815: 1973  Paints and varnishes -- Buchholz indentation test</w:t>
            </w:r>
          </w:p>
          <w:p w14:paraId="7A59B5F4"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2884-1: 1999  Paints and varnishes -- Determination of viscosity using rotary viscometers -- Part 1: Cone-and-plate viscometer operated at a high rate of shear</w:t>
            </w:r>
          </w:p>
          <w:p w14:paraId="5EA64F2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3231: 1993   Paints and varnishes -- Determination of resistance to humid atmospheres containing sulfur dioxide</w:t>
            </w:r>
          </w:p>
          <w:p w14:paraId="2D3721DF"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3233: 1998   Paints and varnishes -- Determination of percentage volume of non-volatile matter by measuring the density of a dried coating</w:t>
            </w:r>
          </w:p>
          <w:p w14:paraId="371B4346"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3248: 1998  Paints and varnishes -- Determination of the effect of heat</w:t>
            </w:r>
          </w:p>
          <w:p w14:paraId="2BF0B769"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3251: 1993   Paints and varnishes -- Determination of non-volatile matter of paints, varnishes and binders for paints and varnishes</w:t>
            </w:r>
          </w:p>
          <w:p w14:paraId="4CB90EF6"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4618-1: 1998   Paints and varnishes -- Terms and definitions for coating materials -- Part 1: General terms</w:t>
            </w:r>
          </w:p>
          <w:p w14:paraId="727FC8B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4618-2: 1999   Paints and varnishes -- Terms and definitions for coating materials -- Part 2: Special terms relating to paint characteristics and properties</w:t>
            </w:r>
          </w:p>
          <w:p w14:paraId="2B43C3B0"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4618-3: 1999   Paints and varnishes -- Terms and definitions for coating materials -- Part 3: Surface preparation and methods of application</w:t>
            </w:r>
          </w:p>
          <w:p w14:paraId="61B6FB3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4624: 1978   Paints and varnishes -- Pull-off test for adhesion</w:t>
            </w:r>
          </w:p>
          <w:p w14:paraId="43CF9936"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4628-1: 1982   Paints and varnishes -- Evaluation of degradation of paint coatings -- Designation of intensity, quantity and size of common types of defect -- Part 1: General principles and rating schemes</w:t>
            </w:r>
          </w:p>
          <w:p w14:paraId="0E35839D"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4628-2: 1982   Paints and varnishes -- Evaluation of degradation of paint coatings -- Designation of intensity, quantity and size of common types of defect -- Part 2: Designation of degree of blistering</w:t>
            </w:r>
          </w:p>
          <w:p w14:paraId="3606CD17"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4628-3: 1982   Paints and varnishes -- Evaluation of degradation of paint coatings -- Designation of intensity, quantity and size of common types of defect -- Part 3: Designation of degree of rusting</w:t>
            </w:r>
          </w:p>
          <w:p w14:paraId="3DF6C7E4"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4628-4: 1982   Paints and varnishes -- Evaluation of degradation of paint coatings -- Designation of intensity, quantity and size of common types of defect -- Part 4: Designation of degree of cracking</w:t>
            </w:r>
          </w:p>
          <w:p w14:paraId="3F5F5C2E"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4628-5: 1982  Paints and varnishes -- Evaluation of degradation of paint coatings -- Designation of intensity, quantity and size of common types of defect -- Part 5: Designation of degree of flaking</w:t>
            </w:r>
          </w:p>
          <w:p w14:paraId="48602F3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4628-6: 1990   Paints and varnishes -- Evaluation of degradation of paint coatings -- Designation of intensity, quantity and size of common types of defect -- Part 6: Rating of degree of chalking by tape method</w:t>
            </w:r>
          </w:p>
          <w:p w14:paraId="2CFF6CE1"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6270-1: 1998   Paints and varnishes -- Determination of resistance to humidity -- Part 1: Continuous condensation</w:t>
            </w:r>
          </w:p>
          <w:p w14:paraId="5E00B3CD"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6272: 1993   Paints and varnishes -- Falling-weight test</w:t>
            </w:r>
          </w:p>
          <w:p w14:paraId="5BFEA4ED"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6441: 1984   Paints and varnishes -- Indentation test (spherical or pyramidal)</w:t>
            </w:r>
          </w:p>
          <w:p w14:paraId="5309EFB0"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6441-1: 1999  Paints and varnishes -- Determination of micro-indentation hardness -- Part 1: Knoop hardness by measurement of indentation length</w:t>
            </w:r>
          </w:p>
          <w:p w14:paraId="3F3D19BD"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6441-2: 1999   Paints and varnishes -- Determination of micro-indentation hardness -- Part 2: Knoop hardness by measurement of indentation depth under load</w:t>
            </w:r>
          </w:p>
          <w:p w14:paraId="26114998"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6503: 1984   Paints and varnishes -- Determination of total lead -- Flame atomic absorption spectrometric method</w:t>
            </w:r>
          </w:p>
          <w:p w14:paraId="00410F3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6504-1: 1983   Paints and varnishes -- Determination of hiding power -- Part 1: Kubelka-Munk method for white and light-coloured paints</w:t>
            </w:r>
          </w:p>
          <w:p w14:paraId="5AF12690"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6504-3: 1998   Paints and varnishes -- Determination of hiding power -- Part 3: Determination of contrast ratio (opacity) of light-coloured paints at a fixed spreading rate</w:t>
            </w:r>
          </w:p>
          <w:p w14:paraId="706158FF"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6713: 1984   Paints and varnishes -- Preparation of acid extracts from paints in liquid or powder form</w:t>
            </w:r>
          </w:p>
          <w:p w14:paraId="61A0326F"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6744-1: 1999   Binders for paints and varnishes -- Alkyd resins -- Part 1: General methods of test</w:t>
            </w:r>
          </w:p>
          <w:p w14:paraId="59BBB9A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6744-2: 1999   Binders for paints and varnishes -- Alkyd resins -- Part 2: Determination of phthalic anhydride content</w:t>
            </w:r>
          </w:p>
          <w:p w14:paraId="11CDC94F"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6744-3: 1999   Binders for paints and varnishes -- Alkyd resins -- Part 3: Determination of unsaponifiable matter content</w:t>
            </w:r>
          </w:p>
          <w:p w14:paraId="1EB0916D"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6744-4: 1999   Binders for paints and varnishes -- Alkyd resins -- Part 4: Determination of fatty acid content</w:t>
            </w:r>
          </w:p>
          <w:p w14:paraId="76C7BF23"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6860: 1984   Paints and varnishes -- Bend test (conical mandrel)</w:t>
            </w:r>
          </w:p>
          <w:p w14:paraId="67FC98EC"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7142: 1984   Binders for paints and varnishes -- Epoxy resins -- General methods of test</w:t>
            </w:r>
          </w:p>
          <w:p w14:paraId="608395A3"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7143: 2000  Paints, varnishes and binders -- Methods of test for characterizing water-based coating materials and binders (available in English only)</w:t>
            </w:r>
          </w:p>
          <w:p w14:paraId="33106A61"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7253: 1996  Paints and varnishes -- Determination of resistance to neutral salt spray (fog)</w:t>
            </w:r>
          </w:p>
          <w:p w14:paraId="17CDCEC0"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7724-1: 1984   Paints and varnishes -- Colorimetry -- Part 1: Principles</w:t>
            </w:r>
          </w:p>
          <w:p w14:paraId="4D81687A"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7724-2: 1984   Paints and varnishes -- Colorimetry -- Part 2: Colour measurement</w:t>
            </w:r>
          </w:p>
          <w:p w14:paraId="7891EA28"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7724-3: 1984   Paints and varnishes -- Colorimetry -- Part 3: Calculation of colour differences</w:t>
            </w:r>
          </w:p>
          <w:p w14:paraId="10D0F89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7783-1: 1996   Paints and varnishes -- Determination of water-vapour transmission rate -- Part 1: Dish method for free films</w:t>
            </w:r>
          </w:p>
          <w:p w14:paraId="3BDCAC37"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7783-2: 1999   Paints and varnishes -- Coating materials and coating systems for exterior masonry and concrete -- Part 2: Determination and classification of water-vapour transmission rate (permeability)</w:t>
            </w:r>
          </w:p>
          <w:p w14:paraId="1BC7962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7784-1: 1997   Paints and varnishes -- Determination of resistance to abrasion -- Part 1: Rotating abrasive-paper-covered wheel method</w:t>
            </w:r>
          </w:p>
          <w:p w14:paraId="52D7CCF3"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7784-2: 1997   Paints and varnishes -- Determination of resistance to abrasion -- Part 2: Rotating abrasive rubber wheel method</w:t>
            </w:r>
          </w:p>
          <w:p w14:paraId="3BDE795E"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7784-3: 2000   Paints and varnishes -- Determination of resistance to abrasion -- Part 3: Reciprocating test panel method</w:t>
            </w:r>
          </w:p>
          <w:p w14:paraId="60E2E4FC"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8501-1: 1988   Preparation</w:t>
            </w:r>
          </w:p>
          <w:p w14:paraId="7B778F94"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9514: 1992  Paints and varnishes -- Determination of the pot-life of liquid systems -- Preparation and conditioning of samples and guidelines for testing</w:t>
            </w:r>
          </w:p>
          <w:p w14:paraId="34CC208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11503: 1995  Paints and varnishes -- Determination of resistance to humidity (intermittent condensation)</w:t>
            </w:r>
          </w:p>
          <w:p w14:paraId="16085C9F"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11507: 1997  Paints and varnishes -- Exposure of coatings to artificial weathering -- Exposure to fluorescent UV and water</w:t>
            </w:r>
          </w:p>
          <w:p w14:paraId="59D5EC1E"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11668: 1997   Binders for paints and varnishes -- Chlorinated polymerization resins -- General methods of test</w:t>
            </w:r>
          </w:p>
          <w:p w14:paraId="7ED0291D"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11890-1: 2000   Paints and varnishes -- Determination of volatile organic compound (VOC) content -- Part 1: Difference method</w:t>
            </w:r>
          </w:p>
          <w:p w14:paraId="12C64529"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11890-2: 2000   Paints and varnishes -- Determination of volatile organic compound (VOC) content -- Part 2: Gas-chromatographic method</w:t>
            </w:r>
          </w:p>
          <w:p w14:paraId="5B57E0AD"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11908: 1996   Binders for paints and varnishes -- Amino resins -- General methods of test</w:t>
            </w:r>
          </w:p>
          <w:p w14:paraId="5553422F"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11909: 1996   Binders for paints and varnishes -- Polyisocyanate resins -- General methods of test</w:t>
            </w:r>
          </w:p>
          <w:p w14:paraId="761EF02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11997-1: 1998   Paints and varnishes -- Determination of resistance to cyclic corrosion conditions -- Part 1: Wet (salt fog)/dry/humidity</w:t>
            </w:r>
          </w:p>
          <w:p w14:paraId="1BEFAAF0"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11997-2: 2000   Paints and varnishes -- Determination of resistance to cyclic corrosion conditions -- Part 2: Wet (salt fog)/dry/humidity/UV light</w:t>
            </w:r>
          </w:p>
          <w:p w14:paraId="547D7774"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11998: 1998   Paints and varnishes -- Determination of wet-scrub resistance and cleanability of coatings</w:t>
            </w:r>
          </w:p>
          <w:p w14:paraId="6C5C74CE"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12137-1: 1997   Paints and varnishes -- Determination of mar resistance -- Part 1: Method using a curved stylus</w:t>
            </w:r>
          </w:p>
          <w:p w14:paraId="31F9F09B"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12137-2: 1997  Paints and varnishes -- Determination of mar resistance -- Part 2: Method using a pointed stylus</w:t>
            </w:r>
          </w:p>
          <w:p w14:paraId="5C904831"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14680-1: 2000   Paints and varnishes -- Determination of pigment content -- Part 1: Centrifuge method</w:t>
            </w:r>
          </w:p>
          <w:p w14:paraId="262E707F" w14:textId="77777777" w:rsidR="00DB04A6" w:rsidRPr="00B87FE0" w:rsidRDefault="00DB04A6" w:rsidP="00B87FE0">
            <w:pPr>
              <w:spacing w:before="100" w:after="120"/>
              <w:rPr>
                <w:rFonts w:ascii="Calibri Light" w:hAnsi="Calibri Light"/>
                <w:sz w:val="16"/>
                <w:szCs w:val="16"/>
                <w:lang w:val="en-US"/>
              </w:rPr>
            </w:pPr>
            <w:del w:id="15108" w:author="Ashan Asmone" w:date="2016-03-31T18:34:00Z">
              <w:r w:rsidRPr="00B87FE0" w:rsidDel="004F0B47">
                <w:rPr>
                  <w:rFonts w:ascii="Calibri Light" w:hAnsi="Calibri Light"/>
                  <w:sz w:val="16"/>
                  <w:szCs w:val="16"/>
                  <w:lang w:val="en-US"/>
                </w:rPr>
                <w:delText>ISO 14680-2: 2000 Paints and varnishes -- Determination of pigment content -- Part 2: Ashing method</w:delText>
              </w:r>
            </w:del>
            <w:ins w:id="15109" w:author="Ashan Asmone" w:date="2016-03-31T18:34:00Z">
              <w:r w:rsidR="004F0B47">
                <w:rPr>
                  <w:rFonts w:ascii="Calibri Light" w:hAnsi="Calibri Light"/>
                  <w:sz w:val="16"/>
                  <w:szCs w:val="16"/>
                  <w:lang w:val="en-US"/>
                </w:rPr>
                <w:t>ISO 14680-2: 2000 Paints and varnishes -- Determination of pigment content -- Part 2: Ashing method</w:t>
              </w:r>
            </w:ins>
          </w:p>
          <w:p w14:paraId="5E9E72CE"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14680-3: 2000   Paints and varnishes -- Determination of pigment content -- Part 3: Filtration method</w:t>
            </w:r>
          </w:p>
          <w:p w14:paraId="7FA72B4A"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15184: 1998  Paints and varnishes -- Determination of film hardness by pencil test </w:t>
            </w:r>
            <w:r w:rsidRPr="00B87FE0">
              <w:rPr>
                <w:rFonts w:ascii="Calibri Light" w:hAnsi="Calibri Light"/>
                <w:sz w:val="16"/>
                <w:szCs w:val="16"/>
                <w:lang w:val="en-US"/>
              </w:rPr>
              <w:br/>
            </w:r>
            <w:r w:rsidRPr="00B87FE0">
              <w:rPr>
                <w:rFonts w:ascii="Calibri Light" w:hAnsi="Calibri Light"/>
                <w:sz w:val="16"/>
                <w:szCs w:val="16"/>
                <w:lang w:val="en-US"/>
              </w:rPr>
              <w:br/>
              <w:t>Piping</w:t>
            </w:r>
          </w:p>
          <w:p w14:paraId="4B34A9A6"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265-1:1988   Pipes and fittings of plastics materials -- Fittings for domestic and industrial waste pipes -- Basic dimensions : Metric series -- Part 1: Unplasticized poly(vinyl chloride) (PVC-U)</w:t>
            </w:r>
          </w:p>
          <w:p w14:paraId="3E5D113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768:1972   Fibre building boards -- Determination of bending strength</w:t>
            </w:r>
          </w:p>
          <w:p w14:paraId="1369F82C"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769:1972   Fibre building boards -- Hard and medium boards -- Determination of water absorption and of swelling in thickness after immersion in waterISO 818:1975   Fibre building boards -- Definition -- Classification</w:t>
            </w:r>
          </w:p>
          <w:p w14:paraId="6362624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820:1975   Particle boards -- Definition and classification</w:t>
            </w:r>
          </w:p>
          <w:p w14:paraId="5060799C"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2695:1976   Fibre building boards -- Hard and medium boards for general purposes -- Quality specifications -- Appearance, shape and dimensional tolerances</w:t>
            </w:r>
          </w:p>
          <w:p w14:paraId="20262446"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2696:1976   Fibre building boards -- Hard and medium boards for general purposes -- Quality specifications -- Water absorption and swelling in thickness</w:t>
            </w:r>
          </w:p>
          <w:p w14:paraId="724A59A8"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3114:1977   Unplasticized polyvinyl chloride (PVC) pipes for potable water supply -- Extractability of lead and tin -- Test method</w:t>
            </w:r>
          </w:p>
          <w:p w14:paraId="295E862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3340:1976   Fibre building boards -- Determination of sand content</w:t>
            </w:r>
          </w:p>
          <w:p w14:paraId="2A4C82D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3474:1976   Unplasticized polyvinyl chloride (PVC) pipes -- Specification and measurement of opacity</w:t>
            </w:r>
          </w:p>
          <w:p w14:paraId="54437C2B"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3546:1976   Fibre building boards -- Determination of surface finish (roughness)</w:t>
            </w:r>
          </w:p>
          <w:p w14:paraId="3BFF5B3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3603:1977   Fittings for unplasticized polyvinyl chloride (PVC) pressure pipes with elastic sealing ring type joints -- Pressure test for leakproofness</w:t>
            </w:r>
          </w:p>
          <w:p w14:paraId="4E5AD51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3633:1991   Unplasticized poly(vinyl chloride) (PVC-U) pipes and fittings for soil and waste discharge (low and high temperature) systems inside buildings – Specifications</w:t>
            </w:r>
          </w:p>
          <w:p w14:paraId="0DAD050F"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3729:1976   Fibre building boards -- Determination of surface stability</w:t>
            </w:r>
          </w:p>
          <w:p w14:paraId="41A7CB0B"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ISO/TR 4191:1989   Unplasticized polyvinyl chloride (PVC-U) pipes for water supply -- Recommended practice for laying</w:t>
            </w:r>
          </w:p>
          <w:p w14:paraId="5D25407B"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4422-1:1996   Pipes and fittings made of unplasticized poly(vinyl chloride) (PVC-U) for water supply -- Specifications -- Part 1: General</w:t>
            </w:r>
          </w:p>
          <w:p w14:paraId="7927A691"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4422-2:1996   Pipes and fittings made of unplasticized poly(vinyl chloride) (PVC-U) for water supply -- Specifications -- Part 2: Pipes (with or without integral sockets)</w:t>
            </w:r>
          </w:p>
          <w:p w14:paraId="012DFA7F"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4422-3:1996   Pipes and fittings made of unplasticized poly(vinyl chloride) (PVC-U) for water supply -- Specifications -- Part 3: Fittings and joints</w:t>
            </w:r>
          </w:p>
          <w:p w14:paraId="5BEF8A50"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4422-4:1997   Pipes and fittings made of unplasticized poly(vinyl chloride) (PVC-U) for water supply -- Specifications -- Part 4: Valves and ancillary equipment</w:t>
            </w:r>
          </w:p>
          <w:p w14:paraId="0F9A1767"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4422-5:1997   Pipes and fittings made of unplasticized poly(vinyl chloride) (PVC-U) for water supply -- Specifications -- Part 5: Fitness for purpose of the system</w:t>
            </w:r>
          </w:p>
          <w:p w14:paraId="25807E6C"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4439:1979   Unplasticized polyvinyl chloride (PVC) pipes and fittings -- Determination and specification of density</w:t>
            </w:r>
          </w:p>
          <w:p w14:paraId="4D7EAAF5"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6308:1980  - Gypsum plasterboard; Specification</w:t>
            </w:r>
          </w:p>
          <w:p w14:paraId="0F715BEA"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6455:1983   Unplasticized polyvinyl chloride (PVC) fittings with elastic sealing ring type joints for pipes under pressure -- Dimensions of laying lengths -- Metric series</w:t>
            </w:r>
          </w:p>
          <w:p w14:paraId="0ADFCA7F"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6594:1983   Cast iron drainage pipes and fittings -- Spigot series</w:t>
            </w:r>
          </w:p>
          <w:p w14:paraId="46681D3D"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6992:1986   Unplasticized polyvinyl chloride (PVC-U) pipes for drinking water supply -- Extractability of cadmium and mercury occurring as impurities</w:t>
            </w:r>
          </w:p>
          <w:p w14:paraId="2336825B"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8283-1:1991   Plastics pipes and fittings -- Dimensions of sockets and spigots for discharge systems inside buildings -- Part 1: Unplasticized poly(vinyl chloride) (PVC-U) and chlorinated poly (vinyl chloride) (PVC-C)</w:t>
            </w:r>
          </w:p>
          <w:p w14:paraId="7D33A4B0"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8283-2:1992   Plastics pipes and fittings -- Dimensions of sockets and spigots for discharge systems inside buildings -- Part 2: Polyethylene (PE)</w:t>
            </w:r>
          </w:p>
          <w:p w14:paraId="4141E6A7"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8283-3:1992   Plastics pipes and fittings -- Dimensions of sockets and spigots for discharge systems inside buildings -- Part 3: Polypropylene (PP)</w:t>
            </w:r>
          </w:p>
          <w:p w14:paraId="183A721B"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8283-4:1992   Plastics pipes and fittings -- Dimensions of sockets and spigots for discharge systems inside buildings -- Part 4: Acrylonitrile/butadiene/styrene (ABS)</w:t>
            </w:r>
          </w:p>
          <w:p w14:paraId="15383CB2"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13844:2000   Plastics piping systems -- Elastomeric-sealing-ring-type socket joints of unplasticized poly(vinyl chloride) (PVC-U) for use with PVC-U pipes -- Test method for leaktightness under negative pressure</w:t>
            </w:r>
          </w:p>
          <w:p w14:paraId="297D25B3" w14:textId="77777777" w:rsidR="00DB04A6" w:rsidRPr="00B87FE0" w:rsidRDefault="00DB04A6" w:rsidP="00B87FE0">
            <w:pPr>
              <w:spacing w:before="100" w:after="120"/>
              <w:rPr>
                <w:rFonts w:ascii="Calibri Light" w:hAnsi="Calibri Light"/>
                <w:sz w:val="16"/>
                <w:szCs w:val="16"/>
                <w:lang w:val="en-US"/>
              </w:rPr>
            </w:pPr>
            <w:r w:rsidRPr="00B87FE0">
              <w:rPr>
                <w:rFonts w:ascii="Calibri Light" w:hAnsi="Calibri Light"/>
                <w:sz w:val="16"/>
                <w:szCs w:val="16"/>
                <w:lang w:val="en-US"/>
              </w:rPr>
              <w:t>ISO 13845:2000   Plastics piping systems -- Elastomeric-sealing-ring-type socket joints for use with unplasticized poly(vinyl chloride) (PVC-U) pipes -- Test method for leaktightness under internal pressure and with angular deflection</w:t>
            </w:r>
          </w:p>
          <w:p w14:paraId="411BFDDF" w14:textId="77777777" w:rsidR="00401C5E" w:rsidRPr="00B87FE0" w:rsidRDefault="00401C5E" w:rsidP="00B87FE0">
            <w:pPr>
              <w:spacing w:before="100" w:after="120"/>
              <w:rPr>
                <w:rFonts w:ascii="Calibri Light" w:hAnsi="Calibri Light"/>
                <w:sz w:val="16"/>
                <w:szCs w:val="16"/>
                <w:lang w:val="en-US"/>
              </w:rPr>
            </w:pPr>
          </w:p>
        </w:tc>
      </w:tr>
    </w:tbl>
    <w:p w14:paraId="662446DD" w14:textId="77777777" w:rsidR="00401C5E" w:rsidRDefault="00401C5E" w:rsidP="00401C5E">
      <w:pPr>
        <w:rPr>
          <w:sz w:val="16"/>
          <w:szCs w:val="16"/>
          <w:lang w:val="en-US"/>
        </w:rPr>
      </w:pPr>
    </w:p>
    <w:p w14:paraId="18BF7A5C" w14:textId="77777777" w:rsidR="00DB04A6" w:rsidRPr="00DB04A6" w:rsidRDefault="00DB04A6" w:rsidP="00DB04A6">
      <w:pPr>
        <w:rPr>
          <w:sz w:val="16"/>
          <w:szCs w:val="16"/>
          <w:lang w:val="en-US"/>
        </w:rPr>
      </w:pPr>
    </w:p>
    <w:p w14:paraId="04C5C862" w14:textId="77777777" w:rsidR="00DB04A6" w:rsidRDefault="00DB04A6" w:rsidP="00DB04A6">
      <w:pPr>
        <w:pStyle w:val="Heading2"/>
        <w:rPr>
          <w:lang w:val="en-US"/>
        </w:rPr>
      </w:pPr>
      <w:r w:rsidRPr="00DB04A6">
        <w:rPr>
          <w:lang w:val="en-US"/>
        </w:rPr>
        <w:t>Cracks and Spalling of Concrete</w:t>
      </w:r>
      <w:r w:rsidR="00810C2F">
        <w:rPr>
          <w:lang w:val="en-US"/>
        </w:rPr>
        <w:t xml:space="preserve"> - </w:t>
      </w:r>
      <w:r w:rsidR="00810C2F" w:rsidRPr="00810C2F">
        <w:rPr>
          <w:lang w:val="en-US"/>
        </w:rPr>
        <w:t>Structural Cracks</w:t>
      </w:r>
    </w:p>
    <w:p w14:paraId="32A50A7B" w14:textId="77777777" w:rsidR="00810C2F" w:rsidRPr="00810C2F" w:rsidRDefault="00810C2F" w:rsidP="00810C2F">
      <w:pPr>
        <w:rPr>
          <w:lang w:val="en-US"/>
        </w:rPr>
      </w:pPr>
    </w:p>
    <w:tbl>
      <w:tblPr>
        <w:tblStyle w:val="TableGrid"/>
        <w:tblW w:w="0" w:type="auto"/>
        <w:tblInd w:w="108" w:type="dxa"/>
        <w:tblLook w:val="04A0" w:firstRow="1" w:lastRow="0" w:firstColumn="1" w:lastColumn="0" w:noHBand="0" w:noVBand="1"/>
      </w:tblPr>
      <w:tblGrid>
        <w:gridCol w:w="685"/>
        <w:gridCol w:w="8449"/>
      </w:tblGrid>
      <w:tr w:rsidR="00401C5E" w:rsidRPr="004F3C8C" w14:paraId="56280188" w14:textId="77777777" w:rsidTr="00401C5E">
        <w:tc>
          <w:tcPr>
            <w:tcW w:w="685" w:type="dxa"/>
          </w:tcPr>
          <w:p w14:paraId="008FD0FA"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2850B474"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Concrete</w:t>
            </w:r>
          </w:p>
          <w:p w14:paraId="3B27915F" w14:textId="77777777" w:rsidR="00810C2F" w:rsidRPr="00B87FE0" w:rsidRDefault="00810C2F" w:rsidP="00B87FE0">
            <w:pPr>
              <w:spacing w:before="100" w:after="120"/>
              <w:rPr>
                <w:rFonts w:ascii="Calibri Light" w:hAnsi="Calibri Light"/>
                <w:sz w:val="16"/>
                <w:szCs w:val="16"/>
                <w:lang w:val="en-US"/>
              </w:rPr>
            </w:pPr>
            <w:del w:id="15110" w:author="Jing Kai Toh" w:date="2016-05-12T09:52:00Z">
              <w:r w:rsidRPr="00B87FE0" w:rsidDel="008E751D">
                <w:rPr>
                  <w:rFonts w:ascii="Calibri Light" w:hAnsi="Calibri Light"/>
                  <w:sz w:val="16"/>
                  <w:szCs w:val="16"/>
                  <w:lang w:val="en-US"/>
                </w:rPr>
                <w:delText>AS 1012.1 to 21 : Methods of testing concrete</w:delText>
              </w:r>
            </w:del>
            <w:ins w:id="15111" w:author="Jing Kai Toh" w:date="2016-05-12T09:52:00Z">
              <w:r w:rsidR="008E751D">
                <w:rPr>
                  <w:rFonts w:ascii="Calibri Light" w:hAnsi="Calibri Light"/>
                  <w:sz w:val="16"/>
                  <w:szCs w:val="16"/>
                  <w:lang w:val="en-US"/>
                </w:rPr>
                <w:t>AS 1012.1:2014 Methods of testing concrete - Sampling of concrete</w:t>
              </w:r>
            </w:ins>
            <w:r w:rsidRPr="00B87FE0">
              <w:rPr>
                <w:rFonts w:ascii="Calibri Light" w:hAnsi="Calibri Light"/>
                <w:sz w:val="16"/>
                <w:szCs w:val="16"/>
                <w:lang w:val="en-US"/>
              </w:rPr>
              <w:t> </w:t>
            </w:r>
            <w:r w:rsidRPr="00B87FE0">
              <w:rPr>
                <w:rFonts w:ascii="Calibri Light" w:hAnsi="Calibri Light"/>
                <w:sz w:val="16"/>
                <w:szCs w:val="16"/>
                <w:lang w:val="en-US"/>
              </w:rPr>
              <w:br/>
            </w:r>
            <w:r w:rsidRPr="00B87FE0">
              <w:rPr>
                <w:rFonts w:ascii="Calibri Light" w:hAnsi="Calibri Light"/>
                <w:sz w:val="16"/>
                <w:szCs w:val="16"/>
                <w:lang w:val="en-US"/>
              </w:rPr>
              <w:br/>
              <w:t>AS 1012.10-2000 : Methods of testing concrete - Determination of indirect tensile strength of concrete cylinders (Brasil or splitting test) </w:t>
            </w:r>
            <w:r w:rsidRPr="00B87FE0">
              <w:rPr>
                <w:rFonts w:ascii="Calibri Light" w:hAnsi="Calibri Light"/>
                <w:sz w:val="16"/>
                <w:szCs w:val="16"/>
                <w:lang w:val="en-US"/>
              </w:rPr>
              <w:br/>
            </w:r>
            <w:r w:rsidRPr="00B87FE0">
              <w:rPr>
                <w:rFonts w:ascii="Calibri Light" w:hAnsi="Calibri Light"/>
                <w:sz w:val="16"/>
                <w:szCs w:val="16"/>
                <w:lang w:val="en-US"/>
              </w:rPr>
              <w:br/>
              <w:t>AS 1012.18-1996 : Methods of testing concrete - Determination of setting time of fresh concrete, mortar and grout by penetration resistance </w:t>
            </w:r>
            <w:r w:rsidRPr="00B87FE0">
              <w:rPr>
                <w:rFonts w:ascii="Calibri Light" w:hAnsi="Calibri Light"/>
                <w:sz w:val="16"/>
                <w:szCs w:val="16"/>
                <w:lang w:val="en-US"/>
              </w:rPr>
              <w:br/>
            </w:r>
            <w:r w:rsidRPr="00B87FE0">
              <w:rPr>
                <w:rFonts w:ascii="Calibri Light" w:hAnsi="Calibri Light"/>
                <w:sz w:val="16"/>
                <w:szCs w:val="16"/>
                <w:lang w:val="en-US"/>
              </w:rPr>
              <w:br/>
            </w:r>
            <w:del w:id="15112" w:author="Jing Kai Toh" w:date="2016-05-12T09:50:00Z">
              <w:r w:rsidRPr="00B87FE0" w:rsidDel="008E751D">
                <w:rPr>
                  <w:rFonts w:ascii="Calibri Light" w:hAnsi="Calibri Light"/>
                  <w:sz w:val="16"/>
                  <w:szCs w:val="16"/>
                  <w:lang w:val="en-US"/>
                </w:rPr>
                <w:delText>AS 1379-1997/Amdt 1-2000 : Specification and supply of concrete</w:delText>
              </w:r>
            </w:del>
            <w:ins w:id="15113" w:author="Jing Kai Toh" w:date="2016-05-12T12:09:00Z">
              <w:r w:rsidR="00F8310E">
                <w:rPr>
                  <w:rFonts w:ascii="Calibri Light" w:hAnsi="Calibri Light"/>
                  <w:sz w:val="16"/>
                  <w:szCs w:val="16"/>
                  <w:lang w:val="en-US"/>
                </w:rPr>
                <w:t>concreteAS 1379-2007/Amdt 1-2009 Specification and supply of concrete - AS 1379-2007/Amdt 2-2015 Specification and supply of concrete</w:t>
              </w:r>
            </w:ins>
            <w:r w:rsidRPr="00B87FE0">
              <w:rPr>
                <w:rFonts w:ascii="Calibri Light" w:hAnsi="Calibri Light"/>
                <w:sz w:val="16"/>
                <w:szCs w:val="16"/>
                <w:lang w:val="en-US"/>
              </w:rPr>
              <w:br/>
            </w:r>
            <w:r w:rsidRPr="00B87FE0">
              <w:rPr>
                <w:rFonts w:ascii="Calibri Light" w:hAnsi="Calibri Light"/>
                <w:sz w:val="16"/>
                <w:szCs w:val="16"/>
                <w:lang w:val="en-US"/>
              </w:rPr>
              <w:br/>
            </w:r>
            <w:del w:id="15114" w:author="Jing Kai Toh" w:date="2016-05-12T09:30:00Z">
              <w:r w:rsidRPr="00B87FE0" w:rsidDel="00907667">
                <w:rPr>
                  <w:rFonts w:ascii="Calibri Light" w:hAnsi="Calibri Light"/>
                  <w:sz w:val="16"/>
                  <w:szCs w:val="16"/>
                  <w:lang w:val="en-US"/>
                </w:rPr>
                <w:delText>AS 1478.1-2000 : Chemical admixtures for concrete, mortar and grout - Admixtures for concrete</w:delText>
              </w:r>
            </w:del>
            <w:ins w:id="15115" w:author="Jing Kai Toh" w:date="2016-05-12T09:30:00Z">
              <w:r w:rsidR="00907667">
                <w:rPr>
                  <w:rFonts w:ascii="Calibri Light" w:hAnsi="Calibri Light"/>
                  <w:sz w:val="16"/>
                  <w:szCs w:val="16"/>
                  <w:lang w:val="en-US"/>
                </w:rPr>
                <w:t>AS 1478.1-2000 Chemical admixtures for concrete, mortar and grout - Admixtures for concrete</w:t>
              </w:r>
            </w:ins>
            <w:r w:rsidRPr="00B87FE0">
              <w:rPr>
                <w:rFonts w:ascii="Calibri Light" w:hAnsi="Calibri Light"/>
                <w:sz w:val="16"/>
                <w:szCs w:val="16"/>
                <w:lang w:val="en-US"/>
              </w:rPr>
              <w:t> </w:t>
            </w:r>
          </w:p>
          <w:p w14:paraId="7800B693"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AS 2072-1977 : Methods for the sampling of expanding admixtures for concrete, mortar and grout </w:t>
            </w:r>
          </w:p>
          <w:p w14:paraId="4E690B74"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AS 2073-1977 : Methods for the testing of expanding admixtures for concrete, mortar and grout</w:t>
            </w:r>
          </w:p>
          <w:p w14:paraId="2EE94A44"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AS 2350.12-1995 : Methods of testing portland and blended cements - Preparation of a standard mortar and moulding of specimens </w:t>
            </w:r>
          </w:p>
          <w:p w14:paraId="46D2E679"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AS 2350.13-1995 : Methods of testing portland and blended cements - Determination of drying shrinkage of portland and blended cement mortars </w:t>
            </w:r>
          </w:p>
          <w:p w14:paraId="23E08CA5"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AS 2350.13-1995/Amdt 1-1997 : Methods of testing portland and blended cements - Determination of drying shrinkage of portland and blended cement mortars </w:t>
            </w:r>
          </w:p>
          <w:p w14:paraId="788063DD"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AS 2350.14-1996 : Methods of testing portland and blended cements - Length change of portland and blended cement mortars exposed to a sulfate solution </w:t>
            </w:r>
          </w:p>
          <w:p w14:paraId="708411E3" w14:textId="77777777" w:rsidR="00810C2F" w:rsidRPr="00B87FE0" w:rsidRDefault="00810C2F" w:rsidP="00B87FE0">
            <w:pPr>
              <w:spacing w:before="100" w:after="120"/>
              <w:rPr>
                <w:rFonts w:ascii="Calibri Light" w:hAnsi="Calibri Light"/>
                <w:sz w:val="16"/>
                <w:szCs w:val="16"/>
                <w:lang w:val="en-US"/>
              </w:rPr>
            </w:pPr>
            <w:del w:id="15116" w:author="Jing Kai Toh" w:date="2016-05-11T18:03:00Z">
              <w:r w:rsidRPr="00B87FE0" w:rsidDel="00945062">
                <w:rPr>
                  <w:rFonts w:ascii="Calibri Light" w:hAnsi="Calibri Light"/>
                  <w:sz w:val="16"/>
                  <w:szCs w:val="16"/>
                  <w:lang w:val="en-US"/>
                </w:rPr>
                <w:delText>AS 2550.15-1994 : Cranes - Safe use - Concrete placing equipment</w:delText>
              </w:r>
            </w:del>
            <w:ins w:id="15117" w:author="Jing Kai Toh" w:date="2016-05-11T18:03:00Z">
              <w:r w:rsidR="00945062">
                <w:rPr>
                  <w:rFonts w:ascii="Calibri Light" w:hAnsi="Calibri Light"/>
                  <w:sz w:val="16"/>
                  <w:szCs w:val="16"/>
                  <w:lang w:val="en-US"/>
                </w:rPr>
                <w:t>AS 2550.15-1994 Cranes - Safe use - Concrete placing equipment</w:t>
              </w:r>
            </w:ins>
          </w:p>
          <w:p w14:paraId="15AF345E" w14:textId="77777777" w:rsidR="00810C2F" w:rsidRPr="00B87FE0" w:rsidRDefault="00810C2F" w:rsidP="00B87FE0">
            <w:pPr>
              <w:spacing w:before="100" w:after="120"/>
              <w:rPr>
                <w:rFonts w:ascii="Calibri Light" w:hAnsi="Calibri Light"/>
                <w:sz w:val="16"/>
                <w:szCs w:val="16"/>
                <w:lang w:val="en-US"/>
              </w:rPr>
            </w:pPr>
            <w:del w:id="15118" w:author="Jing Kai Toh" w:date="2016-05-11T18:02:00Z">
              <w:r w:rsidRPr="00B87FE0" w:rsidDel="00945062">
                <w:rPr>
                  <w:rFonts w:ascii="Calibri Light" w:hAnsi="Calibri Light"/>
                  <w:sz w:val="16"/>
                  <w:szCs w:val="16"/>
                  <w:lang w:val="en-US"/>
                </w:rPr>
                <w:delText>AS 3600-2001 : Concrete structures</w:delText>
              </w:r>
            </w:del>
            <w:ins w:id="15119" w:author="Jing Kai Toh" w:date="2016-05-11T18:02:00Z">
              <w:r w:rsidR="00945062">
                <w:rPr>
                  <w:rFonts w:ascii="Calibri Light" w:hAnsi="Calibri Light"/>
                  <w:sz w:val="16"/>
                  <w:szCs w:val="16"/>
                  <w:lang w:val="en-US"/>
                </w:rPr>
                <w:t>AS 3600-2009 Concrete structures</w:t>
              </w:r>
            </w:ins>
          </w:p>
          <w:p w14:paraId="7D78BA35" w14:textId="77777777" w:rsidR="00810C2F" w:rsidRPr="00B87FE0" w:rsidRDefault="00810C2F" w:rsidP="00B87FE0">
            <w:pPr>
              <w:spacing w:before="100" w:after="120"/>
              <w:rPr>
                <w:rFonts w:ascii="Calibri Light" w:hAnsi="Calibri Light"/>
                <w:sz w:val="16"/>
                <w:szCs w:val="16"/>
                <w:lang w:val="en-US"/>
              </w:rPr>
            </w:pPr>
            <w:del w:id="15120" w:author="Jing Kai Toh" w:date="2016-05-11T18:00:00Z">
              <w:r w:rsidRPr="00B87FE0" w:rsidDel="00945062">
                <w:rPr>
                  <w:rFonts w:ascii="Calibri Light" w:hAnsi="Calibri Light"/>
                  <w:sz w:val="16"/>
                  <w:szCs w:val="16"/>
                  <w:lang w:val="en-US"/>
                </w:rPr>
                <w:delText>AS 3648-1993 : Specification and methods of test for packaged concrete mixes</w:delText>
              </w:r>
            </w:del>
            <w:ins w:id="15121" w:author="Jing Kai Toh" w:date="2016-05-11T18:00:00Z">
              <w:r w:rsidR="00945062">
                <w:rPr>
                  <w:rFonts w:ascii="Calibri Light" w:hAnsi="Calibri Light"/>
                  <w:sz w:val="16"/>
                  <w:szCs w:val="16"/>
                  <w:lang w:val="en-US"/>
                </w:rPr>
                <w:t>AS 3648-1993 : Specification and methods of test for packaged concrete mixes</w:t>
              </w:r>
            </w:ins>
          </w:p>
          <w:p w14:paraId="1B8C8F13"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 </w:t>
            </w:r>
          </w:p>
          <w:p w14:paraId="7A597D47" w14:textId="77777777" w:rsidR="00401C5E" w:rsidRPr="00B87FE0" w:rsidRDefault="00401C5E" w:rsidP="00B87FE0">
            <w:pPr>
              <w:spacing w:before="100" w:after="120"/>
              <w:rPr>
                <w:rFonts w:ascii="Calibri Light" w:hAnsi="Calibri Light"/>
                <w:sz w:val="16"/>
                <w:szCs w:val="16"/>
                <w:lang w:val="en-US"/>
              </w:rPr>
            </w:pPr>
          </w:p>
        </w:tc>
      </w:tr>
      <w:tr w:rsidR="00401C5E" w:rsidRPr="004F3C8C" w14:paraId="71C43A43" w14:textId="77777777" w:rsidTr="00401C5E">
        <w:tc>
          <w:tcPr>
            <w:tcW w:w="685" w:type="dxa"/>
          </w:tcPr>
          <w:p w14:paraId="57CF983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52107A8F"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Concrete</w:t>
            </w:r>
          </w:p>
          <w:p w14:paraId="5D3A9956"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C33: 2001a-Standard Specification for Concrete Aggregates </w:t>
            </w:r>
          </w:p>
          <w:p w14:paraId="2C196CD5"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C87: 1983(1995)e1-Standard Test Method for Effect of Organic Impurities in Fine Aggregate on Strength of Mortar </w:t>
            </w:r>
          </w:p>
          <w:p w14:paraId="6670F321" w14:textId="77777777" w:rsidR="00810C2F" w:rsidRPr="00B87FE0" w:rsidRDefault="00810C2F" w:rsidP="00B87FE0">
            <w:pPr>
              <w:spacing w:before="100" w:after="120"/>
              <w:rPr>
                <w:rFonts w:ascii="Calibri Light" w:hAnsi="Calibri Light"/>
                <w:sz w:val="16"/>
                <w:szCs w:val="16"/>
                <w:lang w:val="en-US"/>
              </w:rPr>
            </w:pPr>
            <w:del w:id="15122" w:author="Ashan Senel Asmone" w:date="2016-03-21T11:18:00Z">
              <w:r w:rsidRPr="00B87FE0" w:rsidDel="00ED4BC6">
                <w:rPr>
                  <w:rFonts w:ascii="Calibri Light" w:hAnsi="Calibri Light"/>
                  <w:sz w:val="16"/>
                  <w:szCs w:val="16"/>
                  <w:lang w:val="en-US"/>
                </w:rPr>
                <w:delText>C94/C94M-00e2- Standard Specification for Ready-Mixed Concrete</w:delText>
              </w:r>
            </w:del>
            <w:ins w:id="15123" w:author="Ashan Senel Asmone" w:date="2016-03-21T11:18:00Z">
              <w:r w:rsidR="00ED4BC6">
                <w:rPr>
                  <w:rFonts w:ascii="Calibri Light" w:hAnsi="Calibri Light"/>
                  <w:sz w:val="16"/>
                  <w:szCs w:val="16"/>
                  <w:lang w:val="en-US"/>
                </w:rPr>
                <w:t>ASTM C94 / C94M - 15b Standard Specification for Ready-Mixed Concrete</w:t>
              </w:r>
            </w:ins>
          </w:p>
          <w:p w14:paraId="162C2B55"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C109/C109M: 2001-Standard Test Method for Compressive Strength of Hydraulic Cement Mortars (Using 2-in. or [50-mm] Cube Specimens)</w:t>
            </w:r>
          </w:p>
          <w:p w14:paraId="37871666"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C115: 1996a-Standard Test Method for Fineness of Portland Cement by the Turbidimeter </w:t>
            </w:r>
          </w:p>
          <w:p w14:paraId="54731B93"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C125: 2000ae1-Standard Terminology Relating to Concrete and Concrete Aggregates </w:t>
            </w:r>
          </w:p>
          <w:p w14:paraId="5EF5AC0B"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C136-01- Standard Test Method for Sieve Analysis of Fine and Coarse Aggregates</w:t>
            </w:r>
          </w:p>
          <w:p w14:paraId="11D61371"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C150: 2000-Standard Specification for Portland Cement</w:t>
            </w:r>
          </w:p>
          <w:p w14:paraId="5CB489AD"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C295: 1998-Standard Guide for Petrographic Examination of Aggregates for Concrete </w:t>
            </w:r>
          </w:p>
          <w:p w14:paraId="15129176"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C305: 1999-Practice for Mechanical Mixing of Hydraulic Cement Pastes and Mortars of Plastic Consistency </w:t>
            </w:r>
          </w:p>
          <w:p w14:paraId="046306A8"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C348: 1997-Standard Test Method for Flexural Strength of Hydraulic-Cement Mortars</w:t>
            </w:r>
          </w:p>
          <w:p w14:paraId="660303A4"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C349: 1997-Standard Test Method for Compressive Strength of Hydraulic-Cement Mortars (Using Portions of PrismsBroken in Flexure)</w:t>
            </w:r>
          </w:p>
          <w:p w14:paraId="1CAF95A7"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C452: 1995-Standard Test Method for Potential Expansion of Portland-Cement Mortars Exposed to Sulfate </w:t>
            </w:r>
          </w:p>
          <w:p w14:paraId="170CF0CD"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C490: 2000a-Standard Practice for Use of Apparatus for the Determination of Length Change of Hardened Cement Paste,Mortar, and Concrete</w:t>
            </w:r>
          </w:p>
          <w:p w14:paraId="667EA6BC"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C494/ 494M: 2000-Specification for Chemical Admixtures for Concrete</w:t>
            </w:r>
          </w:p>
          <w:p w14:paraId="23CF7854" w14:textId="77777777" w:rsidR="00810C2F" w:rsidRPr="00B87FE0" w:rsidRDefault="00810C2F" w:rsidP="00B87FE0">
            <w:pPr>
              <w:spacing w:before="100" w:after="120"/>
              <w:rPr>
                <w:rFonts w:ascii="Calibri Light" w:hAnsi="Calibri Light"/>
                <w:sz w:val="16"/>
                <w:szCs w:val="16"/>
                <w:lang w:val="en-US"/>
              </w:rPr>
            </w:pPr>
            <w:del w:id="15124" w:author="Jing Kai Toh" w:date="2016-05-12T10:32:00Z">
              <w:r w:rsidRPr="00B87FE0" w:rsidDel="002030ED">
                <w:rPr>
                  <w:rFonts w:ascii="Calibri Light" w:hAnsi="Calibri Light"/>
                  <w:sz w:val="16"/>
                  <w:szCs w:val="16"/>
                  <w:lang w:val="en-US"/>
                </w:rPr>
                <w:delText>C597-97 Standard Test Method for Pulse Velocity</w:delText>
              </w:r>
            </w:del>
            <w:ins w:id="15125" w:author="Jing Kai Toh" w:date="2016-05-12T10:32:00Z">
              <w:r w:rsidR="002030ED">
                <w:rPr>
                  <w:rFonts w:ascii="Calibri Light" w:hAnsi="Calibri Light"/>
                  <w:sz w:val="16"/>
                  <w:szCs w:val="16"/>
                  <w:lang w:val="en-US"/>
                </w:rPr>
                <w:t>ASTM C597 - 09 Standard Test Method for Pulse Velocity Through Concrete</w:t>
              </w:r>
            </w:ins>
          </w:p>
          <w:p w14:paraId="6947F5EC" w14:textId="77777777" w:rsidR="00810C2F" w:rsidRPr="00B87FE0" w:rsidRDefault="00810C2F" w:rsidP="00B87FE0">
            <w:pPr>
              <w:spacing w:before="100" w:after="120"/>
              <w:rPr>
                <w:rFonts w:ascii="Calibri Light" w:hAnsi="Calibri Light"/>
                <w:sz w:val="16"/>
                <w:szCs w:val="16"/>
                <w:lang w:val="en-US"/>
              </w:rPr>
            </w:pPr>
            <w:del w:id="15126" w:author="Jing Kai Toh" w:date="2016-05-12T10:30:00Z">
              <w:r w:rsidRPr="00B87FE0" w:rsidDel="002030ED">
                <w:rPr>
                  <w:rFonts w:ascii="Calibri Light" w:hAnsi="Calibri Light"/>
                  <w:sz w:val="16"/>
                  <w:szCs w:val="16"/>
                  <w:lang w:val="en-US"/>
                </w:rPr>
                <w:delText>C642-97 Standard Test Method for Density, Absorption and Voids in Hardened Concrete</w:delText>
              </w:r>
            </w:del>
            <w:ins w:id="15127" w:author="Jing Kai Toh" w:date="2016-05-12T10:30:00Z">
              <w:r w:rsidR="002030ED">
                <w:rPr>
                  <w:rFonts w:ascii="Calibri Light" w:hAnsi="Calibri Light"/>
                  <w:sz w:val="16"/>
                  <w:szCs w:val="16"/>
                  <w:lang w:val="en-US"/>
                </w:rPr>
                <w:t>ASTM C642 - 13 Standard Test Method for Density, Absorption, and Voids in Hardened Concrete</w:t>
              </w:r>
            </w:ins>
          </w:p>
          <w:p w14:paraId="08B23C8C"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C778: 2000-Standard Specification for Standard Sand </w:t>
            </w:r>
          </w:p>
          <w:p w14:paraId="38C98A38" w14:textId="77777777" w:rsidR="00810C2F" w:rsidRPr="00B87FE0" w:rsidRDefault="00810C2F" w:rsidP="00B87FE0">
            <w:pPr>
              <w:spacing w:before="100" w:after="120"/>
              <w:rPr>
                <w:rFonts w:ascii="Calibri Light" w:hAnsi="Calibri Light"/>
                <w:sz w:val="16"/>
                <w:szCs w:val="16"/>
                <w:lang w:val="en-US"/>
              </w:rPr>
            </w:pPr>
            <w:del w:id="15128" w:author="Jing Kai Toh" w:date="2016-05-12T10:28:00Z">
              <w:r w:rsidRPr="00B87FE0" w:rsidDel="002030ED">
                <w:rPr>
                  <w:rFonts w:ascii="Calibri Light" w:hAnsi="Calibri Light"/>
                  <w:sz w:val="16"/>
                  <w:szCs w:val="16"/>
                  <w:lang w:val="en-US"/>
                </w:rPr>
                <w:delText>C805-97 Standard Test Method for Rebound Number of Hardened Concrete</w:delText>
              </w:r>
            </w:del>
            <w:ins w:id="15129" w:author="Jing Kai Toh" w:date="2016-05-12T10:28:00Z">
              <w:r w:rsidR="002030ED">
                <w:rPr>
                  <w:rFonts w:ascii="Calibri Light" w:hAnsi="Calibri Light"/>
                  <w:sz w:val="16"/>
                  <w:szCs w:val="16"/>
                  <w:lang w:val="en-US"/>
                </w:rPr>
                <w:t>ASTM C805 / C805M - 13a Standard Test Method for Rebound Number of Hardened Concrete</w:t>
              </w:r>
            </w:ins>
          </w:p>
          <w:p w14:paraId="26C86B80"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C1038: 2001-Standard Test Method for Expansion of Hydraulic Cement Mortar Bars Stored in Water</w:t>
            </w:r>
          </w:p>
          <w:p w14:paraId="71D0C937" w14:textId="77777777" w:rsidR="00401C5E" w:rsidRPr="00B87FE0" w:rsidRDefault="00401C5E" w:rsidP="00B87FE0">
            <w:pPr>
              <w:spacing w:before="100" w:after="120"/>
              <w:rPr>
                <w:rFonts w:ascii="Calibri Light" w:hAnsi="Calibri Light"/>
                <w:sz w:val="16"/>
                <w:szCs w:val="16"/>
                <w:lang w:val="en-US"/>
              </w:rPr>
            </w:pPr>
          </w:p>
        </w:tc>
      </w:tr>
      <w:tr w:rsidR="00401C5E" w:rsidRPr="004F3C8C" w14:paraId="38CB98BD" w14:textId="77777777" w:rsidTr="00401C5E">
        <w:tc>
          <w:tcPr>
            <w:tcW w:w="685" w:type="dxa"/>
          </w:tcPr>
          <w:p w14:paraId="0FFC232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56DCC6DC"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Concrete</w:t>
            </w:r>
          </w:p>
          <w:p w14:paraId="6EC5DB42" w14:textId="77777777" w:rsidR="00810C2F" w:rsidRPr="00B87FE0" w:rsidRDefault="00810C2F" w:rsidP="00B87FE0">
            <w:pPr>
              <w:spacing w:before="100" w:after="120"/>
              <w:rPr>
                <w:rFonts w:ascii="Calibri Light" w:hAnsi="Calibri Light"/>
                <w:sz w:val="16"/>
                <w:szCs w:val="16"/>
                <w:lang w:val="en-US"/>
              </w:rPr>
            </w:pPr>
            <w:del w:id="15130" w:author="Jing Kai Toh" w:date="2016-05-12T09:52:00Z">
              <w:r w:rsidRPr="00B87FE0" w:rsidDel="008E751D">
                <w:rPr>
                  <w:rFonts w:ascii="Calibri Light" w:hAnsi="Calibri Light"/>
                  <w:sz w:val="16"/>
                  <w:szCs w:val="16"/>
                  <w:lang w:val="en-US"/>
                </w:rPr>
                <w:delText>AS 1012.1 to 21 : Methods of testing concrete</w:delText>
              </w:r>
            </w:del>
            <w:ins w:id="15131" w:author="Jing Kai Toh" w:date="2016-05-12T09:52:00Z">
              <w:r w:rsidR="008E751D">
                <w:rPr>
                  <w:rFonts w:ascii="Calibri Light" w:hAnsi="Calibri Light"/>
                  <w:sz w:val="16"/>
                  <w:szCs w:val="16"/>
                  <w:lang w:val="en-US"/>
                </w:rPr>
                <w:t>AS 1012.1:2014 Methods of testing concrete - Sampling of concrete</w:t>
              </w:r>
            </w:ins>
            <w:r w:rsidRPr="00B87FE0">
              <w:rPr>
                <w:rFonts w:ascii="Calibri Light" w:hAnsi="Calibri Light"/>
                <w:sz w:val="16"/>
                <w:szCs w:val="16"/>
                <w:lang w:val="en-US"/>
              </w:rPr>
              <w:t> </w:t>
            </w:r>
            <w:r w:rsidRPr="00B87FE0">
              <w:rPr>
                <w:rFonts w:ascii="Calibri Light" w:hAnsi="Calibri Light"/>
                <w:sz w:val="16"/>
                <w:szCs w:val="16"/>
                <w:lang w:val="en-US"/>
              </w:rPr>
              <w:br/>
            </w:r>
            <w:r w:rsidRPr="00B87FE0">
              <w:rPr>
                <w:rFonts w:ascii="Calibri Light" w:hAnsi="Calibri Light"/>
                <w:sz w:val="16"/>
                <w:szCs w:val="16"/>
                <w:lang w:val="en-US"/>
              </w:rPr>
              <w:br/>
              <w:t>AS 1012.10-2000 : Methods of testing concrete - Determination of indirect tensile strength of concrete cylinders (Brasil or splitting test) </w:t>
            </w:r>
            <w:r w:rsidRPr="00B87FE0">
              <w:rPr>
                <w:rFonts w:ascii="Calibri Light" w:hAnsi="Calibri Light"/>
                <w:sz w:val="16"/>
                <w:szCs w:val="16"/>
                <w:lang w:val="en-US"/>
              </w:rPr>
              <w:br/>
            </w:r>
            <w:r w:rsidRPr="00B87FE0">
              <w:rPr>
                <w:rFonts w:ascii="Calibri Light" w:hAnsi="Calibri Light"/>
                <w:sz w:val="16"/>
                <w:szCs w:val="16"/>
                <w:lang w:val="en-US"/>
              </w:rPr>
              <w:br/>
              <w:t>AS 1012.18-1996 : Methods of testing concrete - Determination of setting time of fresh concrete, mortar and grout by penetration resistance </w:t>
            </w:r>
            <w:r w:rsidRPr="00B87FE0">
              <w:rPr>
                <w:rFonts w:ascii="Calibri Light" w:hAnsi="Calibri Light"/>
                <w:sz w:val="16"/>
                <w:szCs w:val="16"/>
                <w:lang w:val="en-US"/>
              </w:rPr>
              <w:br/>
            </w:r>
            <w:r w:rsidRPr="00B87FE0">
              <w:rPr>
                <w:rFonts w:ascii="Calibri Light" w:hAnsi="Calibri Light"/>
                <w:sz w:val="16"/>
                <w:szCs w:val="16"/>
                <w:lang w:val="en-US"/>
              </w:rPr>
              <w:br/>
            </w:r>
            <w:del w:id="15132" w:author="Jing Kai Toh" w:date="2016-05-12T09:50:00Z">
              <w:r w:rsidRPr="00B87FE0" w:rsidDel="008E751D">
                <w:rPr>
                  <w:rFonts w:ascii="Calibri Light" w:hAnsi="Calibri Light"/>
                  <w:sz w:val="16"/>
                  <w:szCs w:val="16"/>
                  <w:lang w:val="en-US"/>
                </w:rPr>
                <w:delText>AS 1379-1997/Amdt 1-2000 : Specification and supply of concrete</w:delText>
              </w:r>
            </w:del>
            <w:ins w:id="15133" w:author="Jing Kai Toh" w:date="2016-05-12T12:09:00Z">
              <w:r w:rsidR="00F8310E">
                <w:rPr>
                  <w:rFonts w:ascii="Calibri Light" w:hAnsi="Calibri Light"/>
                  <w:sz w:val="16"/>
                  <w:szCs w:val="16"/>
                  <w:lang w:val="en-US"/>
                </w:rPr>
                <w:t>concreteAS 1379-2007/Amdt 1-2009 Specification and supply of concrete - AS 1379-2007/Amdt 2-2015 Specification and supply of concrete</w:t>
              </w:r>
            </w:ins>
            <w:r w:rsidRPr="00B87FE0">
              <w:rPr>
                <w:rFonts w:ascii="Calibri Light" w:hAnsi="Calibri Light"/>
                <w:sz w:val="16"/>
                <w:szCs w:val="16"/>
                <w:lang w:val="en-US"/>
              </w:rPr>
              <w:br/>
            </w:r>
            <w:r w:rsidRPr="00B87FE0">
              <w:rPr>
                <w:rFonts w:ascii="Calibri Light" w:hAnsi="Calibri Light"/>
                <w:sz w:val="16"/>
                <w:szCs w:val="16"/>
                <w:lang w:val="en-US"/>
              </w:rPr>
              <w:br/>
            </w:r>
            <w:del w:id="15134" w:author="Jing Kai Toh" w:date="2016-05-12T09:30:00Z">
              <w:r w:rsidRPr="00B87FE0" w:rsidDel="00907667">
                <w:rPr>
                  <w:rFonts w:ascii="Calibri Light" w:hAnsi="Calibri Light"/>
                  <w:sz w:val="16"/>
                  <w:szCs w:val="16"/>
                  <w:lang w:val="en-US"/>
                </w:rPr>
                <w:delText>AS 1478.1-2000 : Chemical admixtures for concrete, mortar and grout - Admixtures for concrete</w:delText>
              </w:r>
            </w:del>
            <w:ins w:id="15135" w:author="Jing Kai Toh" w:date="2016-05-12T09:30:00Z">
              <w:r w:rsidR="00907667">
                <w:rPr>
                  <w:rFonts w:ascii="Calibri Light" w:hAnsi="Calibri Light"/>
                  <w:sz w:val="16"/>
                  <w:szCs w:val="16"/>
                  <w:lang w:val="en-US"/>
                </w:rPr>
                <w:t>AS 1478.1-2000 Chemical admixtures for concrete, mortar and grout - Admixtures for concrete</w:t>
              </w:r>
            </w:ins>
            <w:r w:rsidRPr="00B87FE0">
              <w:rPr>
                <w:rFonts w:ascii="Calibri Light" w:hAnsi="Calibri Light"/>
                <w:sz w:val="16"/>
                <w:szCs w:val="16"/>
                <w:lang w:val="en-US"/>
              </w:rPr>
              <w:t> </w:t>
            </w:r>
          </w:p>
          <w:p w14:paraId="37795E0D"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AS 2072-1977 : Methods for the sampling of expanding admixtures for concrete, mortar and grout </w:t>
            </w:r>
          </w:p>
          <w:p w14:paraId="4619E1ED"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AS 2073-1977 : Methods for the testing of expanding admixtures for concrete, mortar and grout</w:t>
            </w:r>
          </w:p>
          <w:p w14:paraId="69FD2CB1"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AS 2350.12-1995 : Methods of testing portland and blended cements - Preparation of a standard mortar and moulding of specimens </w:t>
            </w:r>
          </w:p>
          <w:p w14:paraId="30A87C36"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AS 2350.13-1995 : Methods of testing portland and blended cements - Determination of drying shrinkage of portland and blended cement mortars </w:t>
            </w:r>
          </w:p>
          <w:p w14:paraId="4AB1EB66"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AS 2350.13-1995/Amdt 1-1997 : Methods of testing portland and blended cements - Determination of drying shrinkage of portland and blended cement mortars </w:t>
            </w:r>
          </w:p>
          <w:p w14:paraId="26A08258"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AS 2350.14-1996 : Methods of testing portland and blended cements - Length change of portland and blended cement mortars exposed to a sulfate solution </w:t>
            </w:r>
          </w:p>
          <w:p w14:paraId="76B53F16" w14:textId="77777777" w:rsidR="00810C2F" w:rsidRPr="00B87FE0" w:rsidRDefault="00810C2F" w:rsidP="00B87FE0">
            <w:pPr>
              <w:spacing w:before="100" w:after="120"/>
              <w:rPr>
                <w:rFonts w:ascii="Calibri Light" w:hAnsi="Calibri Light"/>
                <w:sz w:val="16"/>
                <w:szCs w:val="16"/>
                <w:lang w:val="en-US"/>
              </w:rPr>
            </w:pPr>
            <w:del w:id="15136" w:author="Jing Kai Toh" w:date="2016-05-11T18:03:00Z">
              <w:r w:rsidRPr="00B87FE0" w:rsidDel="00945062">
                <w:rPr>
                  <w:rFonts w:ascii="Calibri Light" w:hAnsi="Calibri Light"/>
                  <w:sz w:val="16"/>
                  <w:szCs w:val="16"/>
                  <w:lang w:val="en-US"/>
                </w:rPr>
                <w:delText>AS 2550.15-1994 : Cranes - Safe use - Concrete placing equipment</w:delText>
              </w:r>
            </w:del>
            <w:ins w:id="15137" w:author="Jing Kai Toh" w:date="2016-05-11T18:03:00Z">
              <w:r w:rsidR="00945062">
                <w:rPr>
                  <w:rFonts w:ascii="Calibri Light" w:hAnsi="Calibri Light"/>
                  <w:sz w:val="16"/>
                  <w:szCs w:val="16"/>
                  <w:lang w:val="en-US"/>
                </w:rPr>
                <w:t>AS 2550.15-1994 Cranes - Safe use - Concrete placing equipment</w:t>
              </w:r>
            </w:ins>
          </w:p>
          <w:p w14:paraId="22421605" w14:textId="77777777" w:rsidR="00810C2F" w:rsidRPr="00B87FE0" w:rsidRDefault="00810C2F" w:rsidP="00B87FE0">
            <w:pPr>
              <w:spacing w:before="100" w:after="120"/>
              <w:rPr>
                <w:rFonts w:ascii="Calibri Light" w:hAnsi="Calibri Light"/>
                <w:sz w:val="16"/>
                <w:szCs w:val="16"/>
                <w:lang w:val="en-US"/>
              </w:rPr>
            </w:pPr>
            <w:del w:id="15138" w:author="Jing Kai Toh" w:date="2016-05-11T18:02:00Z">
              <w:r w:rsidRPr="00B87FE0" w:rsidDel="00945062">
                <w:rPr>
                  <w:rFonts w:ascii="Calibri Light" w:hAnsi="Calibri Light"/>
                  <w:sz w:val="16"/>
                  <w:szCs w:val="16"/>
                  <w:lang w:val="en-US"/>
                </w:rPr>
                <w:delText>AS 3600-2001 : Concrete structures</w:delText>
              </w:r>
            </w:del>
            <w:ins w:id="15139" w:author="Jing Kai Toh" w:date="2016-05-11T18:02:00Z">
              <w:r w:rsidR="00945062">
                <w:rPr>
                  <w:rFonts w:ascii="Calibri Light" w:hAnsi="Calibri Light"/>
                  <w:sz w:val="16"/>
                  <w:szCs w:val="16"/>
                  <w:lang w:val="en-US"/>
                </w:rPr>
                <w:t>AS 3600-2009 Concrete structures</w:t>
              </w:r>
            </w:ins>
          </w:p>
          <w:p w14:paraId="5C538E5D" w14:textId="77777777" w:rsidR="00810C2F" w:rsidRPr="00B87FE0" w:rsidRDefault="00810C2F" w:rsidP="00B87FE0">
            <w:pPr>
              <w:spacing w:before="100" w:after="120"/>
              <w:rPr>
                <w:rFonts w:ascii="Calibri Light" w:hAnsi="Calibri Light"/>
                <w:sz w:val="16"/>
                <w:szCs w:val="16"/>
                <w:lang w:val="en-US"/>
              </w:rPr>
            </w:pPr>
            <w:del w:id="15140" w:author="Jing Kai Toh" w:date="2016-05-11T18:00:00Z">
              <w:r w:rsidRPr="00B87FE0" w:rsidDel="00945062">
                <w:rPr>
                  <w:rFonts w:ascii="Calibri Light" w:hAnsi="Calibri Light"/>
                  <w:sz w:val="16"/>
                  <w:szCs w:val="16"/>
                  <w:lang w:val="en-US"/>
                </w:rPr>
                <w:delText>AS 3648-1993 : Specification and methods of test for packaged concrete mixes</w:delText>
              </w:r>
            </w:del>
            <w:ins w:id="15141" w:author="Jing Kai Toh" w:date="2016-05-11T18:00:00Z">
              <w:r w:rsidR="00945062">
                <w:rPr>
                  <w:rFonts w:ascii="Calibri Light" w:hAnsi="Calibri Light"/>
                  <w:sz w:val="16"/>
                  <w:szCs w:val="16"/>
                  <w:lang w:val="en-US"/>
                </w:rPr>
                <w:t>AS 3648-1993 : Specification and methods of test for packaged concrete mixes</w:t>
              </w:r>
            </w:ins>
          </w:p>
          <w:p w14:paraId="0C8969BE"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 </w:t>
            </w:r>
          </w:p>
          <w:p w14:paraId="0EAA5D57" w14:textId="77777777" w:rsidR="00401C5E" w:rsidRPr="00B87FE0" w:rsidRDefault="00401C5E" w:rsidP="00B87FE0">
            <w:pPr>
              <w:spacing w:before="100" w:after="120"/>
              <w:rPr>
                <w:rFonts w:ascii="Calibri Light" w:hAnsi="Calibri Light"/>
                <w:sz w:val="16"/>
                <w:szCs w:val="16"/>
                <w:lang w:val="en-US"/>
              </w:rPr>
            </w:pPr>
          </w:p>
        </w:tc>
      </w:tr>
      <w:tr w:rsidR="00401C5E" w:rsidRPr="004F3C8C" w14:paraId="17B5A79E" w14:textId="77777777" w:rsidTr="00401C5E">
        <w:tc>
          <w:tcPr>
            <w:tcW w:w="685" w:type="dxa"/>
          </w:tcPr>
          <w:p w14:paraId="75AF651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64C65323"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Concrete</w:t>
            </w:r>
          </w:p>
          <w:p w14:paraId="277044A7" w14:textId="77777777" w:rsidR="00810C2F" w:rsidRPr="00B87FE0" w:rsidRDefault="00810C2F" w:rsidP="00B87FE0">
            <w:pPr>
              <w:spacing w:before="100" w:after="120"/>
              <w:rPr>
                <w:rFonts w:ascii="Calibri Light" w:hAnsi="Calibri Light"/>
                <w:sz w:val="16"/>
                <w:szCs w:val="16"/>
                <w:lang w:val="en-US"/>
              </w:rPr>
            </w:pPr>
            <w:del w:id="15142" w:author="Ashan Senel Asmone" w:date="2016-03-21T13:53:00Z">
              <w:r w:rsidRPr="00B87FE0" w:rsidDel="00EB11C2">
                <w:rPr>
                  <w:rFonts w:ascii="Calibri Light" w:hAnsi="Calibri Light"/>
                  <w:sz w:val="16"/>
                  <w:szCs w:val="16"/>
                  <w:lang w:val="en-US"/>
                </w:rPr>
                <w:delText>SS 26: 2000 Ordinary Portland Cement</w:delText>
              </w:r>
            </w:del>
            <w:ins w:id="15143" w:author="Ashan Senel Asmone" w:date="2016-03-21T13:53:00Z">
              <w:r w:rsidR="00EB11C2">
                <w:rPr>
                  <w:rFonts w:ascii="Calibri Light" w:hAnsi="Calibri Light"/>
                  <w:sz w:val="16"/>
                  <w:szCs w:val="16"/>
                  <w:lang w:val="en-US"/>
                </w:rPr>
                <w:t>SS EN 197 - 1 : 2014 Cement - Part 1 : Composition, specifications and conformity criteria for common cement/ SS EN 197 - 2 : 2014 Cement - Part 2 : Conformity evaluation</w:t>
              </w:r>
            </w:ins>
          </w:p>
          <w:p w14:paraId="19067377" w14:textId="77777777" w:rsidR="00810C2F" w:rsidRPr="00B87FE0" w:rsidRDefault="00810C2F" w:rsidP="00B87FE0">
            <w:pPr>
              <w:spacing w:before="100" w:after="120"/>
              <w:rPr>
                <w:rFonts w:ascii="Calibri Light" w:hAnsi="Calibri Light"/>
                <w:sz w:val="16"/>
                <w:szCs w:val="16"/>
                <w:lang w:val="en-US"/>
              </w:rPr>
            </w:pPr>
            <w:del w:id="15144" w:author="Ashan Senel Asmone" w:date="2016-03-21T20:46:00Z">
              <w:r w:rsidRPr="00B87FE0" w:rsidDel="00901293">
                <w:rPr>
                  <w:rFonts w:ascii="Calibri Light" w:hAnsi="Calibri Light"/>
                  <w:sz w:val="16"/>
                  <w:szCs w:val="16"/>
                  <w:lang w:val="en-US"/>
                </w:rPr>
                <w:delText>SS 31 : 1998- Aggregates from natural sources for concrete</w:delText>
              </w:r>
            </w:del>
            <w:ins w:id="15145" w:author="Ashan Senel Asmone" w:date="2016-03-21T20:46:00Z">
              <w:r w:rsidR="00901293">
                <w:rPr>
                  <w:rFonts w:ascii="Calibri Light" w:hAnsi="Calibri Light"/>
                  <w:sz w:val="16"/>
                  <w:szCs w:val="16"/>
                  <w:lang w:val="en-US"/>
                </w:rPr>
                <w:t>SS EN 12620 : 2008 Specification for aggregates for concrete</w:t>
              </w:r>
            </w:ins>
          </w:p>
          <w:p w14:paraId="278869EF" w14:textId="77777777" w:rsidR="00810C2F" w:rsidRPr="00B87FE0" w:rsidRDefault="00810C2F" w:rsidP="00B87FE0">
            <w:pPr>
              <w:spacing w:before="100" w:after="120"/>
              <w:rPr>
                <w:rFonts w:ascii="Calibri Light" w:hAnsi="Calibri Light"/>
                <w:sz w:val="16"/>
                <w:szCs w:val="16"/>
                <w:lang w:val="en-US"/>
              </w:rPr>
            </w:pPr>
            <w:del w:id="15146" w:author="Ashan Asmone" w:date="2016-03-31T13:48:00Z">
              <w:r w:rsidRPr="00B87FE0" w:rsidDel="00E33639">
                <w:rPr>
                  <w:rFonts w:ascii="Calibri Light" w:hAnsi="Calibri Light"/>
                  <w:sz w:val="16"/>
                  <w:szCs w:val="16"/>
                  <w:lang w:val="en-US"/>
                </w:rPr>
                <w:delText>SS 78 : (1987-1992) -Testing concrete</w:delText>
              </w:r>
            </w:del>
          </w:p>
          <w:p w14:paraId="3754B72A" w14:textId="77777777" w:rsidR="00810C2F" w:rsidRPr="00B87FE0" w:rsidRDefault="00810C2F" w:rsidP="00B87FE0">
            <w:pPr>
              <w:spacing w:before="100" w:after="120"/>
              <w:rPr>
                <w:rFonts w:ascii="Calibri Light" w:hAnsi="Calibri Light"/>
                <w:sz w:val="16"/>
                <w:szCs w:val="16"/>
                <w:lang w:val="en-US"/>
              </w:rPr>
            </w:pPr>
            <w:del w:id="15147" w:author="Ashan Asmone" w:date="2016-03-31T13:50:00Z">
              <w:r w:rsidRPr="00B87FE0" w:rsidDel="00E33639">
                <w:rPr>
                  <w:rFonts w:ascii="Calibri Light" w:hAnsi="Calibri Light"/>
                  <w:sz w:val="16"/>
                  <w:szCs w:val="16"/>
                  <w:lang w:val="en-US"/>
                </w:rPr>
                <w:delText>SS 289: Ready Mix Concrete</w:delText>
              </w:r>
            </w:del>
            <w:ins w:id="15148"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r w:rsidRPr="00B87FE0">
              <w:rPr>
                <w:rFonts w:ascii="Calibri Light" w:hAnsi="Calibri Light"/>
                <w:sz w:val="16"/>
                <w:szCs w:val="16"/>
                <w:lang w:val="en-US"/>
              </w:rPr>
              <w:t> </w:t>
            </w:r>
            <w:r w:rsidRPr="00B87FE0">
              <w:rPr>
                <w:rFonts w:ascii="Calibri Light" w:hAnsi="Calibri Light"/>
                <w:sz w:val="16"/>
                <w:szCs w:val="16"/>
                <w:lang w:val="en-US"/>
              </w:rPr>
              <w:br/>
            </w:r>
            <w:r w:rsidRPr="00B87FE0">
              <w:rPr>
                <w:rFonts w:ascii="Calibri Light" w:hAnsi="Calibri Light"/>
                <w:sz w:val="16"/>
                <w:szCs w:val="16"/>
                <w:lang w:val="en-US"/>
              </w:rPr>
              <w:br/>
            </w:r>
            <w:del w:id="15149" w:author="Ashan Senel Asmone" w:date="2016-03-21T20:53:00Z">
              <w:r w:rsidRPr="00B87FE0" w:rsidDel="0088204E">
                <w:rPr>
                  <w:rFonts w:ascii="Calibri Light" w:hAnsi="Calibri Light"/>
                  <w:sz w:val="16"/>
                  <w:szCs w:val="16"/>
                  <w:lang w:val="en-US"/>
                </w:rPr>
                <w:delText>SS 320: Admixtures</w:delText>
              </w:r>
            </w:del>
            <w:ins w:id="15150"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5151"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5152"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480388B8" w14:textId="77777777" w:rsidR="00810C2F" w:rsidRPr="00B87FE0" w:rsidRDefault="00810C2F" w:rsidP="00B87FE0">
            <w:pPr>
              <w:spacing w:before="100" w:after="120"/>
              <w:rPr>
                <w:rFonts w:ascii="Calibri Light" w:hAnsi="Calibri Light"/>
                <w:sz w:val="16"/>
                <w:szCs w:val="16"/>
                <w:lang w:val="en-US"/>
              </w:rPr>
            </w:pPr>
            <w:del w:id="15153" w:author="Ashan Senel Asmone" w:date="2016-03-21T21:03:00Z">
              <w:r w:rsidRPr="00B87FE0" w:rsidDel="0088204E">
                <w:rPr>
                  <w:rFonts w:ascii="Calibri Light" w:hAnsi="Calibri Light"/>
                  <w:sz w:val="16"/>
                  <w:szCs w:val="16"/>
                  <w:lang w:val="en-US"/>
                </w:rPr>
                <w:delText>SS 397 : Methods of testing cement</w:delText>
              </w:r>
            </w:del>
          </w:p>
          <w:p w14:paraId="4AA0D91A" w14:textId="77777777" w:rsidR="00401C5E" w:rsidRPr="004F3C8C" w:rsidRDefault="00401C5E" w:rsidP="00B87FE0">
            <w:pPr>
              <w:spacing w:before="100" w:after="120"/>
              <w:rPr>
                <w:rFonts w:ascii="Calibri Light" w:hAnsi="Calibri Light"/>
                <w:sz w:val="16"/>
                <w:szCs w:val="16"/>
                <w:lang w:val="en-US"/>
              </w:rPr>
            </w:pPr>
          </w:p>
        </w:tc>
      </w:tr>
      <w:tr w:rsidR="00401C5E" w:rsidRPr="004F3C8C" w14:paraId="168BBCB7" w14:textId="77777777" w:rsidTr="00401C5E">
        <w:tc>
          <w:tcPr>
            <w:tcW w:w="685" w:type="dxa"/>
          </w:tcPr>
          <w:p w14:paraId="2EEC24D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344D96FB"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Concrete</w:t>
            </w:r>
          </w:p>
          <w:p w14:paraId="1FA5FD58" w14:textId="77777777" w:rsidR="00810C2F" w:rsidRPr="00B87FE0" w:rsidRDefault="00810C2F" w:rsidP="00B87FE0">
            <w:pPr>
              <w:spacing w:before="100" w:after="120"/>
              <w:rPr>
                <w:rFonts w:ascii="Calibri Light" w:hAnsi="Calibri Light"/>
                <w:sz w:val="16"/>
                <w:szCs w:val="16"/>
                <w:lang w:val="en-US"/>
              </w:rPr>
            </w:pPr>
            <w:del w:id="15154" w:author="Jing Kai Toh" w:date="2016-05-11T17:32:00Z">
              <w:r w:rsidRPr="00B87FE0" w:rsidDel="005B3846">
                <w:rPr>
                  <w:rFonts w:ascii="Calibri Light" w:hAnsi="Calibri Light"/>
                  <w:sz w:val="16"/>
                  <w:szCs w:val="16"/>
                  <w:lang w:val="en-US"/>
                </w:rPr>
                <w:delText>ISO 1920: 1976 Concrete tests -- Dimensions, tolerances and applicability of test specimens </w:delText>
              </w:r>
            </w:del>
            <w:ins w:id="15155" w:author="Jing Kai Toh" w:date="2016-05-11T17:32:00Z">
              <w:r w:rsidR="005B3846">
                <w:rPr>
                  <w:rFonts w:ascii="Calibri Light" w:hAnsi="Calibri Light"/>
                  <w:sz w:val="16"/>
                  <w:szCs w:val="16"/>
                  <w:lang w:val="en-US"/>
                </w:rPr>
                <w:t>ISO 1920-3:2004 Testing of concrete -- Part 3: Making and curing test specimens</w:t>
              </w:r>
            </w:ins>
          </w:p>
          <w:p w14:paraId="3DF4CA7F" w14:textId="77777777" w:rsidR="00810C2F" w:rsidRPr="00B87FE0" w:rsidRDefault="00810C2F" w:rsidP="00B87FE0">
            <w:pPr>
              <w:spacing w:before="100" w:after="120"/>
              <w:rPr>
                <w:rFonts w:ascii="Calibri Light" w:hAnsi="Calibri Light"/>
                <w:sz w:val="16"/>
                <w:szCs w:val="16"/>
                <w:lang w:val="en-US"/>
              </w:rPr>
            </w:pPr>
            <w:del w:id="15156" w:author="Jing Kai Toh" w:date="2016-05-11T17:31:00Z">
              <w:r w:rsidRPr="00B87FE0" w:rsidDel="005B3846">
                <w:rPr>
                  <w:rFonts w:ascii="Calibri Light" w:hAnsi="Calibri Light"/>
                  <w:sz w:val="16"/>
                  <w:szCs w:val="16"/>
                  <w:lang w:val="en-US"/>
                </w:rPr>
                <w:delText>ISO 2736-1: 1986 Concrete tests -- Test specimens -- Part 1: Sampling of fresh concrete</w:delText>
              </w:r>
            </w:del>
            <w:ins w:id="15157" w:author="Jing Kai Toh" w:date="2016-05-11T17:31:00Z">
              <w:r w:rsidR="005B3846">
                <w:rPr>
                  <w:rFonts w:ascii="Calibri Light" w:hAnsi="Calibri Light"/>
                  <w:sz w:val="16"/>
                  <w:szCs w:val="16"/>
                  <w:lang w:val="en-US"/>
                </w:rPr>
                <w:t>ISO 1920-1:2004 Testing of concrete -- Part 1: Sampling of fresh concrete</w:t>
              </w:r>
            </w:ins>
            <w:r w:rsidRPr="00B87FE0">
              <w:rPr>
                <w:rFonts w:ascii="Calibri Light" w:hAnsi="Calibri Light"/>
                <w:sz w:val="16"/>
                <w:szCs w:val="16"/>
                <w:lang w:val="en-US"/>
              </w:rPr>
              <w:t> </w:t>
            </w:r>
          </w:p>
          <w:p w14:paraId="73094672" w14:textId="77777777" w:rsidR="00810C2F" w:rsidRPr="00B87FE0" w:rsidRDefault="00810C2F" w:rsidP="00B87FE0">
            <w:pPr>
              <w:spacing w:before="100" w:after="120"/>
              <w:rPr>
                <w:rFonts w:ascii="Calibri Light" w:hAnsi="Calibri Light"/>
                <w:sz w:val="16"/>
                <w:szCs w:val="16"/>
                <w:lang w:val="en-US"/>
              </w:rPr>
            </w:pPr>
            <w:del w:id="15158" w:author="Jing Kai Toh" w:date="2016-05-11T17:30:00Z">
              <w:r w:rsidRPr="00B87FE0" w:rsidDel="005B3846">
                <w:rPr>
                  <w:rFonts w:ascii="Calibri Light" w:hAnsi="Calibri Light"/>
                  <w:sz w:val="16"/>
                  <w:szCs w:val="16"/>
                  <w:lang w:val="en-US"/>
                </w:rPr>
                <w:delText>ISO 2736-2: 1986 Concrete tests -- Test specimens -- Part 2: Making and curing of test specimens for strength tests</w:delText>
              </w:r>
            </w:del>
            <w:ins w:id="15159" w:author="Jing Kai Toh" w:date="2016-05-11T17:30:00Z">
              <w:r w:rsidR="005B3846">
                <w:rPr>
                  <w:rFonts w:ascii="Calibri Light" w:hAnsi="Calibri Light"/>
                  <w:sz w:val="16"/>
                  <w:szCs w:val="16"/>
                  <w:lang w:val="en-US"/>
                </w:rPr>
                <w:t>ISO 1920-3:2004 Testing of concrete -- Part 3: Making and curing test specimens</w:t>
              </w:r>
            </w:ins>
            <w:r w:rsidRPr="00B87FE0">
              <w:rPr>
                <w:rFonts w:ascii="Calibri Light" w:hAnsi="Calibri Light"/>
                <w:sz w:val="16"/>
                <w:szCs w:val="16"/>
                <w:lang w:val="en-US"/>
              </w:rPr>
              <w:t> </w:t>
            </w:r>
          </w:p>
          <w:p w14:paraId="45E07B39" w14:textId="77777777" w:rsidR="00810C2F" w:rsidRPr="00B87FE0" w:rsidRDefault="00810C2F" w:rsidP="00B87FE0">
            <w:pPr>
              <w:spacing w:before="100" w:after="120"/>
              <w:rPr>
                <w:rFonts w:ascii="Calibri Light" w:hAnsi="Calibri Light"/>
                <w:sz w:val="16"/>
                <w:szCs w:val="16"/>
                <w:lang w:val="en-US"/>
              </w:rPr>
            </w:pPr>
            <w:del w:id="15160" w:author="Jing Kai Toh" w:date="2016-05-11T17:25:00Z">
              <w:r w:rsidRPr="00B87FE0" w:rsidDel="005B3846">
                <w:rPr>
                  <w:rFonts w:ascii="Calibri Light" w:hAnsi="Calibri Light"/>
                  <w:sz w:val="16"/>
                  <w:szCs w:val="16"/>
                  <w:lang w:val="en-US"/>
                </w:rPr>
                <w:delText>ISO 3893: 1977 Concrete -- Classification by compressive strength</w:delText>
              </w:r>
            </w:del>
            <w:ins w:id="15161" w:author="Jing Kai Toh" w:date="2016-05-11T17:25:00Z">
              <w:r w:rsidR="005B3846">
                <w:rPr>
                  <w:rFonts w:ascii="Calibri Light" w:hAnsi="Calibri Light"/>
                  <w:sz w:val="16"/>
                  <w:szCs w:val="16"/>
                  <w:lang w:val="en-US"/>
                </w:rPr>
                <w:t>ISO 3893:1977 Concrete -- Classification by compressive strength</w:t>
              </w:r>
            </w:ins>
            <w:r w:rsidRPr="00B87FE0">
              <w:rPr>
                <w:rFonts w:ascii="Calibri Light" w:hAnsi="Calibri Light"/>
                <w:sz w:val="16"/>
                <w:szCs w:val="16"/>
                <w:lang w:val="en-US"/>
              </w:rPr>
              <w:t> </w:t>
            </w:r>
          </w:p>
          <w:p w14:paraId="4FE424A1" w14:textId="77777777" w:rsidR="00810C2F" w:rsidRPr="00B87FE0" w:rsidRDefault="00810C2F" w:rsidP="00B87FE0">
            <w:pPr>
              <w:spacing w:before="100" w:after="120"/>
              <w:rPr>
                <w:rFonts w:ascii="Calibri Light" w:hAnsi="Calibri Light"/>
                <w:sz w:val="16"/>
                <w:szCs w:val="16"/>
                <w:lang w:val="en-US"/>
              </w:rPr>
            </w:pPr>
            <w:del w:id="15162" w:author="Jing Kai Toh" w:date="2016-05-11T17:24:00Z">
              <w:r w:rsidRPr="00B87FE0" w:rsidDel="005B3846">
                <w:rPr>
                  <w:rFonts w:ascii="Calibri Light" w:hAnsi="Calibri Light"/>
                  <w:sz w:val="16"/>
                  <w:szCs w:val="16"/>
                  <w:lang w:val="en-US"/>
                </w:rPr>
                <w:delText>ISO 4012: 1978 Concrete -- Determination of compressive strength of test specimens</w:delText>
              </w:r>
            </w:del>
            <w:ins w:id="15163" w:author="Jing Kai Toh" w:date="2016-05-11T17:24:00Z">
              <w:r w:rsidR="005B3846">
                <w:rPr>
                  <w:rFonts w:ascii="Calibri Light" w:hAnsi="Calibri Light"/>
                  <w:sz w:val="16"/>
                  <w:szCs w:val="16"/>
                  <w:lang w:val="en-US"/>
                </w:rPr>
                <w:t>ISO 1920-4:2005 Testing of concrete -- Part 4: Strength of hardened concrete</w:t>
              </w:r>
            </w:ins>
            <w:r w:rsidRPr="00B87FE0">
              <w:rPr>
                <w:rFonts w:ascii="Calibri Light" w:hAnsi="Calibri Light"/>
                <w:sz w:val="16"/>
                <w:szCs w:val="16"/>
                <w:lang w:val="en-US"/>
              </w:rPr>
              <w:t> </w:t>
            </w:r>
          </w:p>
          <w:p w14:paraId="7E5E160B" w14:textId="77777777" w:rsidR="00810C2F" w:rsidRPr="00B87FE0" w:rsidRDefault="00810C2F" w:rsidP="00B87FE0">
            <w:pPr>
              <w:spacing w:before="100" w:after="120"/>
              <w:rPr>
                <w:rFonts w:ascii="Calibri Light" w:hAnsi="Calibri Light"/>
                <w:sz w:val="16"/>
                <w:szCs w:val="16"/>
                <w:lang w:val="en-US"/>
              </w:rPr>
            </w:pPr>
            <w:del w:id="15164" w:author="Jing Kai Toh" w:date="2016-05-11T17:23:00Z">
              <w:r w:rsidRPr="00B87FE0" w:rsidDel="005B3846">
                <w:rPr>
                  <w:rFonts w:ascii="Calibri Light" w:hAnsi="Calibri Light"/>
                  <w:sz w:val="16"/>
                  <w:szCs w:val="16"/>
                  <w:lang w:val="en-US"/>
                </w:rPr>
                <w:delText>ISO 4013: 1978 Concrete -- Determination of flexural strength of test specimens</w:delText>
              </w:r>
            </w:del>
            <w:ins w:id="15165" w:author="Jing Kai Toh" w:date="2016-05-11T17:23:00Z">
              <w:r w:rsidR="005B3846">
                <w:rPr>
                  <w:rFonts w:ascii="Calibri Light" w:hAnsi="Calibri Light"/>
                  <w:sz w:val="16"/>
                  <w:szCs w:val="16"/>
                  <w:lang w:val="en-US"/>
                </w:rPr>
                <w:t>ISO 1920-4:2005 Testing of concrete -- Part 4: Strength of hardened concrete</w:t>
              </w:r>
            </w:ins>
            <w:r w:rsidRPr="00B87FE0">
              <w:rPr>
                <w:rFonts w:ascii="Calibri Light" w:hAnsi="Calibri Light"/>
                <w:sz w:val="16"/>
                <w:szCs w:val="16"/>
                <w:lang w:val="en-US"/>
              </w:rPr>
              <w:t> </w:t>
            </w:r>
          </w:p>
          <w:p w14:paraId="7A8090DD" w14:textId="77777777" w:rsidR="00810C2F" w:rsidRPr="00B87FE0" w:rsidRDefault="00810C2F" w:rsidP="00B87FE0">
            <w:pPr>
              <w:spacing w:before="100" w:after="120"/>
              <w:rPr>
                <w:rFonts w:ascii="Calibri Light" w:hAnsi="Calibri Light"/>
                <w:sz w:val="16"/>
                <w:szCs w:val="16"/>
                <w:lang w:val="en-US"/>
              </w:rPr>
            </w:pPr>
            <w:del w:id="15166" w:author="Jing Kai Toh" w:date="2016-05-11T17:21:00Z">
              <w:r w:rsidRPr="00B87FE0" w:rsidDel="005B3846">
                <w:rPr>
                  <w:rFonts w:ascii="Calibri Light" w:hAnsi="Calibri Light"/>
                  <w:sz w:val="16"/>
                  <w:szCs w:val="16"/>
                  <w:lang w:val="en-US"/>
                </w:rPr>
                <w:delText>ISO 4103: 1979 Concrete -- Classification of consistency</w:delText>
              </w:r>
            </w:del>
            <w:ins w:id="15167" w:author="Jing Kai Toh" w:date="2016-05-11T17:21:00Z">
              <w:r w:rsidR="005B3846">
                <w:rPr>
                  <w:rFonts w:ascii="Calibri Light" w:hAnsi="Calibri Light"/>
                  <w:sz w:val="16"/>
                  <w:szCs w:val="16"/>
                  <w:lang w:val="en-US"/>
                </w:rPr>
                <w:t>ISO 4103:1979 Concrete -- Classification of consistency</w:t>
              </w:r>
            </w:ins>
            <w:r w:rsidRPr="00B87FE0">
              <w:rPr>
                <w:rFonts w:ascii="Calibri Light" w:hAnsi="Calibri Light"/>
                <w:sz w:val="16"/>
                <w:szCs w:val="16"/>
                <w:lang w:val="en-US"/>
              </w:rPr>
              <w:t> </w:t>
            </w:r>
          </w:p>
          <w:p w14:paraId="31426BA4" w14:textId="77777777" w:rsidR="00810C2F" w:rsidRPr="00B87FE0" w:rsidRDefault="00810C2F" w:rsidP="00B87FE0">
            <w:pPr>
              <w:spacing w:before="100" w:after="120"/>
              <w:rPr>
                <w:rFonts w:ascii="Calibri Light" w:hAnsi="Calibri Light"/>
                <w:sz w:val="16"/>
                <w:szCs w:val="16"/>
                <w:lang w:val="en-US"/>
              </w:rPr>
            </w:pPr>
            <w:del w:id="15168" w:author="Jing Kai Toh" w:date="2016-05-11T17:20:00Z">
              <w:r w:rsidRPr="00B87FE0" w:rsidDel="005B3846">
                <w:rPr>
                  <w:rFonts w:ascii="Calibri Light" w:hAnsi="Calibri Light"/>
                  <w:sz w:val="16"/>
                  <w:szCs w:val="16"/>
                  <w:lang w:val="en-US"/>
                </w:rPr>
                <w:delText>ISO 4108: 1980 Concrete -- Determination of tensile splitting strength of test specimens</w:delText>
              </w:r>
            </w:del>
            <w:ins w:id="15169" w:author="Jing Kai Toh" w:date="2016-05-11T17:20:00Z">
              <w:r w:rsidR="005B3846">
                <w:rPr>
                  <w:rFonts w:ascii="Calibri Light" w:hAnsi="Calibri Light"/>
                  <w:sz w:val="16"/>
                  <w:szCs w:val="16"/>
                  <w:lang w:val="en-US"/>
                </w:rPr>
                <w:t>ISO 1920-4:2005 Testing of concrete -- Part 4: Strength of hardened concrete</w:t>
              </w:r>
            </w:ins>
            <w:r w:rsidRPr="00B87FE0">
              <w:rPr>
                <w:rFonts w:ascii="Calibri Light" w:hAnsi="Calibri Light"/>
                <w:sz w:val="16"/>
                <w:szCs w:val="16"/>
                <w:lang w:val="en-US"/>
              </w:rPr>
              <w:t> </w:t>
            </w:r>
          </w:p>
          <w:p w14:paraId="5C284812" w14:textId="77777777" w:rsidR="00810C2F" w:rsidRPr="00B87FE0" w:rsidRDefault="00810C2F" w:rsidP="00B87FE0">
            <w:pPr>
              <w:spacing w:before="100" w:after="120"/>
              <w:rPr>
                <w:rFonts w:ascii="Calibri Light" w:hAnsi="Calibri Light"/>
                <w:sz w:val="16"/>
                <w:szCs w:val="16"/>
                <w:lang w:val="en-US"/>
              </w:rPr>
            </w:pPr>
            <w:del w:id="15170" w:author="Jing Kai Toh" w:date="2016-05-11T17:19:00Z">
              <w:r w:rsidRPr="00B87FE0" w:rsidDel="005B3846">
                <w:rPr>
                  <w:rFonts w:ascii="Calibri Light" w:hAnsi="Calibri Light"/>
                  <w:sz w:val="16"/>
                  <w:szCs w:val="16"/>
                  <w:lang w:val="en-US"/>
                </w:rPr>
                <w:delText>ISO 4109: 1980 Fresh concrete -- Determination of the consistency -- Slump test</w:delText>
              </w:r>
            </w:del>
            <w:ins w:id="15171" w:author="Jing Kai Toh" w:date="2016-05-11T17:19:00Z">
              <w:r w:rsidR="005B3846">
                <w:rPr>
                  <w:rFonts w:ascii="Calibri Light" w:hAnsi="Calibri Light"/>
                  <w:sz w:val="16"/>
                  <w:szCs w:val="16"/>
                  <w:lang w:val="en-US"/>
                </w:rPr>
                <w:t>ISO 1920-2:2005 Testing of concrete -- Part 2: Properties of fresh concrete</w:t>
              </w:r>
            </w:ins>
            <w:r w:rsidRPr="00B87FE0">
              <w:rPr>
                <w:rFonts w:ascii="Calibri Light" w:hAnsi="Calibri Light"/>
                <w:sz w:val="16"/>
                <w:szCs w:val="16"/>
                <w:lang w:val="en-US"/>
              </w:rPr>
              <w:t> </w:t>
            </w:r>
          </w:p>
          <w:p w14:paraId="1061BE0C" w14:textId="77777777" w:rsidR="00810C2F" w:rsidRPr="00B87FE0" w:rsidRDefault="00810C2F" w:rsidP="00B87FE0">
            <w:pPr>
              <w:spacing w:before="100" w:after="120"/>
              <w:rPr>
                <w:rFonts w:ascii="Calibri Light" w:hAnsi="Calibri Light"/>
                <w:sz w:val="16"/>
                <w:szCs w:val="16"/>
                <w:lang w:val="en-US"/>
              </w:rPr>
            </w:pPr>
            <w:del w:id="15172" w:author="Jing Kai Toh" w:date="2016-05-11T17:19:00Z">
              <w:r w:rsidRPr="00B87FE0" w:rsidDel="005B3846">
                <w:rPr>
                  <w:rFonts w:ascii="Calibri Light" w:hAnsi="Calibri Light"/>
                  <w:sz w:val="16"/>
                  <w:szCs w:val="16"/>
                  <w:lang w:val="en-US"/>
                </w:rPr>
                <w:delText>ISO 4110: 1979 Fresh concrete -- Determination of the consistency -- Vebe test</w:delText>
              </w:r>
            </w:del>
            <w:ins w:id="15173" w:author="Jing Kai Toh" w:date="2016-05-11T17:19:00Z">
              <w:r w:rsidR="005B3846">
                <w:rPr>
                  <w:rFonts w:ascii="Calibri Light" w:hAnsi="Calibri Light"/>
                  <w:sz w:val="16"/>
                  <w:szCs w:val="16"/>
                  <w:lang w:val="en-US"/>
                </w:rPr>
                <w:t>ISO 1920-2:2005 Testing of concrete -- Part 2: Properties of fresh concrete</w:t>
              </w:r>
            </w:ins>
            <w:r w:rsidRPr="00B87FE0">
              <w:rPr>
                <w:rFonts w:ascii="Calibri Light" w:hAnsi="Calibri Light"/>
                <w:sz w:val="16"/>
                <w:szCs w:val="16"/>
                <w:lang w:val="en-US"/>
              </w:rPr>
              <w:t> </w:t>
            </w:r>
          </w:p>
          <w:p w14:paraId="10C48E3B" w14:textId="77777777" w:rsidR="00810C2F" w:rsidRPr="00B87FE0" w:rsidRDefault="00810C2F" w:rsidP="00B87FE0">
            <w:pPr>
              <w:spacing w:before="100" w:after="120"/>
              <w:rPr>
                <w:rFonts w:ascii="Calibri Light" w:hAnsi="Calibri Light"/>
                <w:sz w:val="16"/>
                <w:szCs w:val="16"/>
                <w:lang w:val="en-US"/>
              </w:rPr>
            </w:pPr>
            <w:del w:id="15174" w:author="Jing Kai Toh" w:date="2016-05-11T17:18:00Z">
              <w:r w:rsidRPr="00B87FE0" w:rsidDel="005B3846">
                <w:rPr>
                  <w:rFonts w:ascii="Calibri Light" w:hAnsi="Calibri Light"/>
                  <w:sz w:val="16"/>
                  <w:szCs w:val="16"/>
                  <w:lang w:val="en-US"/>
                </w:rPr>
                <w:delText>ISO 4111: 1979 Fresh concrete -- Determination of consistency -- Degree of compactibility (Compaction index)</w:delText>
              </w:r>
            </w:del>
            <w:ins w:id="15175" w:author="Jing Kai Toh" w:date="2016-05-11T17:18:00Z">
              <w:r w:rsidR="005B3846">
                <w:rPr>
                  <w:rFonts w:ascii="Calibri Light" w:hAnsi="Calibri Light"/>
                  <w:sz w:val="16"/>
                  <w:szCs w:val="16"/>
                  <w:lang w:val="en-US"/>
                </w:rPr>
                <w:t>ISO 1920-2:2005 Testing of concrete -- Part 2: Properties of fresh concrete</w:t>
              </w:r>
            </w:ins>
            <w:r w:rsidRPr="00B87FE0">
              <w:rPr>
                <w:rFonts w:ascii="Calibri Light" w:hAnsi="Calibri Light"/>
                <w:sz w:val="16"/>
                <w:szCs w:val="16"/>
                <w:lang w:val="en-US"/>
              </w:rPr>
              <w:t> </w:t>
            </w:r>
          </w:p>
          <w:p w14:paraId="5F9125EE" w14:textId="77777777" w:rsidR="00810C2F" w:rsidRPr="00B87FE0" w:rsidRDefault="00810C2F" w:rsidP="00B87FE0">
            <w:pPr>
              <w:spacing w:before="100" w:after="120"/>
              <w:rPr>
                <w:rFonts w:ascii="Calibri Light" w:hAnsi="Calibri Light"/>
                <w:sz w:val="16"/>
                <w:szCs w:val="16"/>
                <w:lang w:val="en-US"/>
              </w:rPr>
            </w:pPr>
            <w:del w:id="15176" w:author="Jing Kai Toh" w:date="2016-05-11T17:12:00Z">
              <w:r w:rsidRPr="00B87FE0" w:rsidDel="004B5EE0">
                <w:rPr>
                  <w:rFonts w:ascii="Calibri Light" w:hAnsi="Calibri Light"/>
                  <w:sz w:val="16"/>
                  <w:szCs w:val="16"/>
                  <w:lang w:val="en-US"/>
                </w:rPr>
                <w:delText>ISO 4848: 1980 Concrete -- Determination of air content of freshly mixed concrete -- Pressure method</w:delText>
              </w:r>
            </w:del>
            <w:ins w:id="15177" w:author="Jing Kai Toh" w:date="2016-05-11T17:12:00Z">
              <w:r w:rsidR="004B5EE0">
                <w:rPr>
                  <w:rFonts w:ascii="Calibri Light" w:hAnsi="Calibri Light"/>
                  <w:sz w:val="16"/>
                  <w:szCs w:val="16"/>
                  <w:lang w:val="en-US"/>
                </w:rPr>
                <w:t>ISO 1920-2:2005 Testing of concrete -- Part 2: Properties of fresh concrete</w:t>
              </w:r>
            </w:ins>
            <w:r w:rsidRPr="00B87FE0">
              <w:rPr>
                <w:rFonts w:ascii="Calibri Light" w:hAnsi="Calibri Light"/>
                <w:sz w:val="16"/>
                <w:szCs w:val="16"/>
                <w:lang w:val="en-US"/>
              </w:rPr>
              <w:t> </w:t>
            </w:r>
          </w:p>
          <w:p w14:paraId="5E68F3A6" w14:textId="77777777" w:rsidR="00810C2F" w:rsidRPr="00B87FE0" w:rsidRDefault="00810C2F" w:rsidP="00B87FE0">
            <w:pPr>
              <w:spacing w:before="100" w:after="120"/>
              <w:rPr>
                <w:rFonts w:ascii="Calibri Light" w:hAnsi="Calibri Light"/>
                <w:sz w:val="16"/>
                <w:szCs w:val="16"/>
                <w:lang w:val="en-US"/>
              </w:rPr>
            </w:pPr>
            <w:del w:id="15178" w:author="Jing Kai Toh" w:date="2016-05-11T17:12:00Z">
              <w:r w:rsidRPr="00B87FE0" w:rsidDel="004B5EE0">
                <w:rPr>
                  <w:rFonts w:ascii="Calibri Light" w:hAnsi="Calibri Light"/>
                  <w:sz w:val="16"/>
                  <w:szCs w:val="16"/>
                  <w:lang w:val="en-US"/>
                </w:rPr>
                <w:delText>ISO 6274: 1982 Concrete -- Sieve analysis of aggregates</w:delText>
              </w:r>
            </w:del>
            <w:ins w:id="15179" w:author="Jing Kai Toh" w:date="2016-05-11T17:12:00Z">
              <w:r w:rsidR="004B5EE0">
                <w:rPr>
                  <w:rFonts w:ascii="Calibri Light" w:hAnsi="Calibri Light"/>
                  <w:sz w:val="16"/>
                  <w:szCs w:val="16"/>
                  <w:lang w:val="en-US"/>
                </w:rPr>
                <w:t>ISO 6274:1982 Concrete -- Sieve analysis of aggregates</w:t>
              </w:r>
            </w:ins>
            <w:r w:rsidRPr="00B87FE0">
              <w:rPr>
                <w:rFonts w:ascii="Calibri Light" w:hAnsi="Calibri Light"/>
                <w:sz w:val="16"/>
                <w:szCs w:val="16"/>
                <w:lang w:val="en-US"/>
              </w:rPr>
              <w:t> </w:t>
            </w:r>
          </w:p>
          <w:p w14:paraId="7B581F7D" w14:textId="77777777" w:rsidR="00810C2F" w:rsidRPr="00B87FE0" w:rsidRDefault="00810C2F" w:rsidP="00B87FE0">
            <w:pPr>
              <w:spacing w:before="100" w:after="120"/>
              <w:rPr>
                <w:rFonts w:ascii="Calibri Light" w:hAnsi="Calibri Light"/>
                <w:sz w:val="16"/>
                <w:szCs w:val="16"/>
                <w:lang w:val="en-US"/>
              </w:rPr>
            </w:pPr>
            <w:del w:id="15180" w:author="Jing Kai Toh" w:date="2016-05-11T17:11:00Z">
              <w:r w:rsidRPr="00B87FE0" w:rsidDel="004B5EE0">
                <w:rPr>
                  <w:rFonts w:ascii="Calibri Light" w:hAnsi="Calibri Light"/>
                  <w:sz w:val="16"/>
                  <w:szCs w:val="16"/>
                  <w:lang w:val="en-US"/>
                </w:rPr>
                <w:delText>ISO 6275: 1982 Concrete, hardened -- Determination of density</w:delText>
              </w:r>
            </w:del>
            <w:ins w:id="15181" w:author="Jing Kai Toh" w:date="2016-05-11T17:11:00Z">
              <w:r w:rsidR="004B5EE0">
                <w:rPr>
                  <w:rFonts w:ascii="Calibri Light" w:hAnsi="Calibri Light"/>
                  <w:sz w:val="16"/>
                  <w:szCs w:val="16"/>
                  <w:lang w:val="en-US"/>
                </w:rPr>
                <w:t>ISO 1920-5:2004 Testing of concrete -- Part 5: Properties of hardened concrete other than strength</w:t>
              </w:r>
            </w:ins>
            <w:r w:rsidRPr="00B87FE0">
              <w:rPr>
                <w:rFonts w:ascii="Calibri Light" w:hAnsi="Calibri Light"/>
                <w:sz w:val="16"/>
                <w:szCs w:val="16"/>
                <w:lang w:val="en-US"/>
              </w:rPr>
              <w:t> </w:t>
            </w:r>
          </w:p>
          <w:p w14:paraId="7EBCE5BC" w14:textId="77777777" w:rsidR="00810C2F" w:rsidRPr="00B87FE0" w:rsidRDefault="00810C2F" w:rsidP="00B87FE0">
            <w:pPr>
              <w:spacing w:before="100" w:after="120"/>
              <w:rPr>
                <w:rFonts w:ascii="Calibri Light" w:hAnsi="Calibri Light"/>
                <w:sz w:val="16"/>
                <w:szCs w:val="16"/>
                <w:lang w:val="en-US"/>
              </w:rPr>
            </w:pPr>
            <w:del w:id="15182" w:author="Jing Kai Toh" w:date="2016-05-11T17:10:00Z">
              <w:r w:rsidRPr="00B87FE0" w:rsidDel="004B5EE0">
                <w:rPr>
                  <w:rFonts w:ascii="Calibri Light" w:hAnsi="Calibri Light"/>
                  <w:sz w:val="16"/>
                  <w:szCs w:val="16"/>
                  <w:lang w:val="en-US"/>
                </w:rPr>
                <w:delText>ISO 6276: 1982 Concrete, compacted fresh -- Determination of density</w:delText>
              </w:r>
            </w:del>
            <w:ins w:id="15183" w:author="Jing Kai Toh" w:date="2016-05-11T17:10:00Z">
              <w:r w:rsidR="004B5EE0">
                <w:rPr>
                  <w:rFonts w:ascii="Calibri Light" w:hAnsi="Calibri Light"/>
                  <w:sz w:val="16"/>
                  <w:szCs w:val="16"/>
                  <w:lang w:val="en-US"/>
                </w:rPr>
                <w:t>ISO 1920-2:2005 Testing of concrete -- Part 2: Properties of fresh concrete</w:t>
              </w:r>
            </w:ins>
            <w:r w:rsidRPr="00B87FE0">
              <w:rPr>
                <w:rFonts w:ascii="Calibri Light" w:hAnsi="Calibri Light"/>
                <w:sz w:val="16"/>
                <w:szCs w:val="16"/>
                <w:lang w:val="en-US"/>
              </w:rPr>
              <w:t> </w:t>
            </w:r>
          </w:p>
          <w:p w14:paraId="2FC649B8" w14:textId="77777777" w:rsidR="00810C2F" w:rsidRPr="00B87FE0" w:rsidRDefault="00810C2F" w:rsidP="00B87FE0">
            <w:pPr>
              <w:spacing w:before="100" w:after="120"/>
              <w:rPr>
                <w:rFonts w:ascii="Calibri Light" w:hAnsi="Calibri Light"/>
                <w:sz w:val="16"/>
                <w:szCs w:val="16"/>
                <w:lang w:val="en-US"/>
              </w:rPr>
            </w:pPr>
            <w:del w:id="15184" w:author="Jing Kai Toh" w:date="2016-05-11T17:09:00Z">
              <w:r w:rsidRPr="00B87FE0" w:rsidDel="004B5EE0">
                <w:rPr>
                  <w:rFonts w:ascii="Calibri Light" w:hAnsi="Calibri Light"/>
                  <w:sz w:val="16"/>
                  <w:szCs w:val="16"/>
                  <w:lang w:val="en-US"/>
                </w:rPr>
                <w:delText>ISO 6782: 1982 Aggregates for concrete -- Determination of bulk density</w:delText>
              </w:r>
            </w:del>
            <w:ins w:id="15185" w:author="Jing Kai Toh" w:date="2016-05-11T17:09:00Z">
              <w:r w:rsidR="004B5EE0">
                <w:rPr>
                  <w:rFonts w:ascii="Calibri Light" w:hAnsi="Calibri Light"/>
                  <w:sz w:val="16"/>
                  <w:szCs w:val="16"/>
                  <w:lang w:val="en-US"/>
                </w:rPr>
                <w:t>ISO 6782:1982 Aggregates for concrete -- Determination of bulk density</w:t>
              </w:r>
            </w:ins>
            <w:r w:rsidRPr="00B87FE0">
              <w:rPr>
                <w:rFonts w:ascii="Calibri Light" w:hAnsi="Calibri Light"/>
                <w:sz w:val="16"/>
                <w:szCs w:val="16"/>
                <w:lang w:val="en-US"/>
              </w:rPr>
              <w:t> </w:t>
            </w:r>
          </w:p>
          <w:p w14:paraId="6506EB63" w14:textId="77777777" w:rsidR="00810C2F" w:rsidRPr="00B87FE0" w:rsidRDefault="00810C2F" w:rsidP="00B87FE0">
            <w:pPr>
              <w:spacing w:before="100" w:after="120"/>
              <w:rPr>
                <w:rFonts w:ascii="Calibri Light" w:hAnsi="Calibri Light"/>
                <w:sz w:val="16"/>
                <w:szCs w:val="16"/>
                <w:lang w:val="en-US"/>
              </w:rPr>
            </w:pPr>
            <w:del w:id="15186" w:author="Jing Kai Toh" w:date="2016-05-11T17:07:00Z">
              <w:r w:rsidRPr="00B87FE0" w:rsidDel="004B5EE0">
                <w:rPr>
                  <w:rFonts w:ascii="Calibri Light" w:hAnsi="Calibri Light"/>
                  <w:sz w:val="16"/>
                  <w:szCs w:val="16"/>
                  <w:lang w:val="en-US"/>
                </w:rPr>
                <w:delText>ISO 6783: 1982 Coarse aggregates for concrete -- Determination of particle density and water absorption -- Hydrostatic balance method</w:delText>
              </w:r>
            </w:del>
            <w:ins w:id="15187" w:author="Jing Kai Toh" w:date="2016-05-11T17:07:00Z">
              <w:r w:rsidR="004B5EE0">
                <w:rPr>
                  <w:rFonts w:ascii="Calibri Light" w:hAnsi="Calibri Light"/>
                  <w:sz w:val="16"/>
                  <w:szCs w:val="16"/>
                  <w:lang w:val="en-US"/>
                </w:rPr>
                <w:t>ISO 6783:1982 Coarse aggregates for concrete -- Determination of particle density and water absorption -- Hydrostatic balance method</w:t>
              </w:r>
            </w:ins>
            <w:r w:rsidRPr="00B87FE0">
              <w:rPr>
                <w:rFonts w:ascii="Calibri Light" w:hAnsi="Calibri Light"/>
                <w:sz w:val="16"/>
                <w:szCs w:val="16"/>
                <w:lang w:val="en-US"/>
              </w:rPr>
              <w:t> </w:t>
            </w:r>
          </w:p>
          <w:p w14:paraId="5581231C" w14:textId="77777777" w:rsidR="00810C2F" w:rsidRPr="00B87FE0" w:rsidRDefault="00810C2F" w:rsidP="00B87FE0">
            <w:pPr>
              <w:spacing w:before="100" w:after="120"/>
              <w:rPr>
                <w:rFonts w:ascii="Calibri Light" w:hAnsi="Calibri Light"/>
                <w:sz w:val="16"/>
                <w:szCs w:val="16"/>
                <w:lang w:val="en-US"/>
              </w:rPr>
            </w:pPr>
            <w:del w:id="15188" w:author="Jing Kai Toh" w:date="2016-05-11T17:06:00Z">
              <w:r w:rsidRPr="00B87FE0" w:rsidDel="004B5EE0">
                <w:rPr>
                  <w:rFonts w:ascii="Calibri Light" w:hAnsi="Calibri Light"/>
                  <w:sz w:val="16"/>
                  <w:szCs w:val="16"/>
                  <w:lang w:val="en-US"/>
                </w:rPr>
                <w:delText>ISO 6784: 1982 Concrete -- Determination of static modulus of elasticity in compression</w:delText>
              </w:r>
            </w:del>
            <w:ins w:id="15189" w:author="Jing Kai Toh" w:date="2016-05-11T17:06:00Z">
              <w:r w:rsidR="004B5EE0">
                <w:rPr>
                  <w:rFonts w:ascii="Calibri Light" w:hAnsi="Calibri Light"/>
                  <w:sz w:val="16"/>
                  <w:szCs w:val="16"/>
                  <w:lang w:val="en-US"/>
                </w:rPr>
                <w:t>ISO 1920-10:2010 Testing of concrete -- Part 10: Determination of static modulus of elasticity in compression</w:t>
              </w:r>
            </w:ins>
          </w:p>
          <w:p w14:paraId="562CC376" w14:textId="77777777" w:rsidR="00810C2F" w:rsidRPr="00B87FE0" w:rsidRDefault="00810C2F" w:rsidP="00B87FE0">
            <w:pPr>
              <w:spacing w:before="100" w:after="120"/>
              <w:rPr>
                <w:rFonts w:ascii="Calibri Light" w:hAnsi="Calibri Light"/>
                <w:sz w:val="16"/>
                <w:szCs w:val="16"/>
                <w:lang w:val="en-US"/>
              </w:rPr>
            </w:pPr>
            <w:del w:id="15190" w:author="Jing Kai Toh" w:date="2016-05-11T17:05:00Z">
              <w:r w:rsidRPr="00B87FE0" w:rsidDel="004B5EE0">
                <w:rPr>
                  <w:rFonts w:ascii="Calibri Light" w:hAnsi="Calibri Light"/>
                  <w:sz w:val="16"/>
                  <w:szCs w:val="16"/>
                  <w:lang w:val="en-US"/>
                </w:rPr>
                <w:delText>ISO 7033: 1987 Fine and coarse aggregates for concrete -- Determination of the particle mass-per-volume and water absorption -- Pycnometer method</w:delText>
              </w:r>
            </w:del>
            <w:ins w:id="15191" w:author="Jing Kai Toh" w:date="2016-05-11T17:05:00Z">
              <w:r w:rsidR="004B5EE0">
                <w:rPr>
                  <w:rFonts w:ascii="Calibri Light" w:hAnsi="Calibri Light"/>
                  <w:sz w:val="16"/>
                  <w:szCs w:val="16"/>
                  <w:lang w:val="en-US"/>
                </w:rPr>
                <w:t>ISO 7033:1987 Fine and coarse aggregates for concrete -- Determination of the particle mass-per-volume and water absorption -- Pycnometer method</w:t>
              </w:r>
            </w:ins>
          </w:p>
          <w:p w14:paraId="0E535AFD"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Paint</w:t>
            </w:r>
          </w:p>
          <w:p w14:paraId="2ED65C93" w14:textId="77777777" w:rsidR="00810C2F" w:rsidRPr="00B87FE0" w:rsidRDefault="00810C2F" w:rsidP="00B87FE0">
            <w:pPr>
              <w:spacing w:before="100" w:after="120"/>
              <w:rPr>
                <w:rFonts w:ascii="Calibri Light" w:hAnsi="Calibri Light"/>
                <w:sz w:val="16"/>
                <w:szCs w:val="16"/>
                <w:lang w:val="en-US"/>
              </w:rPr>
            </w:pPr>
            <w:del w:id="15192" w:author="Ashan Asmone" w:date="2016-03-31T15:47:00Z">
              <w:r w:rsidRPr="00B87FE0" w:rsidDel="00A010C7">
                <w:rPr>
                  <w:rFonts w:ascii="Calibri Light" w:hAnsi="Calibri Light"/>
                  <w:sz w:val="16"/>
                  <w:szCs w:val="16"/>
                  <w:lang w:val="en-US"/>
                </w:rPr>
                <w:delText>ISO 1513: 1992 Paints and varnishes -- Examination and preparation of samples for testing</w:delText>
              </w:r>
            </w:del>
            <w:ins w:id="15193" w:author="Ashan Asmone" w:date="2016-03-31T15:47:00Z">
              <w:r w:rsidR="00A010C7">
                <w:rPr>
                  <w:rFonts w:ascii="Calibri Light" w:hAnsi="Calibri Light"/>
                  <w:sz w:val="16"/>
                  <w:szCs w:val="16"/>
                  <w:lang w:val="en-US"/>
                </w:rPr>
                <w:t>ISO 1513:2010 Paints and varnishes -- Examination and preparation of test samples</w:t>
              </w:r>
            </w:ins>
            <w:r w:rsidRPr="00B87FE0">
              <w:rPr>
                <w:rFonts w:ascii="Calibri Light" w:hAnsi="Calibri Light"/>
                <w:sz w:val="16"/>
                <w:szCs w:val="16"/>
                <w:lang w:val="en-US"/>
              </w:rPr>
              <w:t> </w:t>
            </w:r>
          </w:p>
          <w:p w14:paraId="70AA43DF" w14:textId="77777777" w:rsidR="00810C2F" w:rsidRPr="00B87FE0" w:rsidRDefault="00810C2F" w:rsidP="00B87FE0">
            <w:pPr>
              <w:spacing w:before="100" w:after="120"/>
              <w:rPr>
                <w:rFonts w:ascii="Calibri Light" w:hAnsi="Calibri Light"/>
                <w:sz w:val="16"/>
                <w:szCs w:val="16"/>
                <w:lang w:val="en-US"/>
              </w:rPr>
            </w:pPr>
            <w:del w:id="15194" w:author="Ashan Asmone" w:date="2016-03-31T15:48:00Z">
              <w:r w:rsidRPr="00B87FE0" w:rsidDel="00A010C7">
                <w:rPr>
                  <w:rFonts w:ascii="Calibri Light" w:hAnsi="Calibri Light"/>
                  <w:sz w:val="16"/>
                  <w:szCs w:val="16"/>
                  <w:lang w:val="en-US"/>
                </w:rPr>
                <w:delText>ISO 1514: 1993 Paints and varnishes -- Standard panels for testing</w:delText>
              </w:r>
            </w:del>
            <w:ins w:id="15195" w:author="Ashan Asmone" w:date="2016-03-31T15:48:00Z">
              <w:r w:rsidR="00A010C7">
                <w:rPr>
                  <w:rFonts w:ascii="Calibri Light" w:hAnsi="Calibri Light"/>
                  <w:sz w:val="16"/>
                  <w:szCs w:val="16"/>
                  <w:lang w:val="en-US"/>
                </w:rPr>
                <w:t>ISO 1514:2004 Paints and varnishes -- Standard panels for testing</w:t>
              </w:r>
            </w:ins>
            <w:r w:rsidRPr="00B87FE0">
              <w:rPr>
                <w:rFonts w:ascii="Calibri Light" w:hAnsi="Calibri Light"/>
                <w:sz w:val="16"/>
                <w:szCs w:val="16"/>
                <w:lang w:val="en-US"/>
              </w:rPr>
              <w:t> </w:t>
            </w:r>
          </w:p>
          <w:p w14:paraId="4EFAC55C" w14:textId="77777777" w:rsidR="00810C2F" w:rsidRPr="00B87FE0" w:rsidRDefault="00810C2F" w:rsidP="00B87FE0">
            <w:pPr>
              <w:spacing w:before="100" w:after="120"/>
              <w:rPr>
                <w:rFonts w:ascii="Calibri Light" w:hAnsi="Calibri Light"/>
                <w:sz w:val="16"/>
                <w:szCs w:val="16"/>
                <w:lang w:val="en-US"/>
              </w:rPr>
            </w:pPr>
            <w:del w:id="15196" w:author="Ashan Asmone" w:date="2016-03-31T15:50:00Z">
              <w:r w:rsidRPr="00B87FE0" w:rsidDel="00A010C7">
                <w:rPr>
                  <w:rFonts w:ascii="Calibri Light" w:hAnsi="Calibri Light"/>
                  <w:sz w:val="16"/>
                  <w:szCs w:val="16"/>
                  <w:lang w:val="en-US"/>
                </w:rPr>
                <w:delText>ISO 1517: 1973 Paints and varnishes -- Surface-drying test -- Ballotini method</w:delText>
              </w:r>
            </w:del>
            <w:ins w:id="15197" w:author="Ashan Asmone" w:date="2016-03-31T15:50:00Z">
              <w:r w:rsidR="00A010C7">
                <w:rPr>
                  <w:rFonts w:ascii="Calibri Light" w:hAnsi="Calibri Light"/>
                  <w:sz w:val="16"/>
                  <w:szCs w:val="16"/>
                  <w:lang w:val="en-US"/>
                </w:rPr>
                <w:t>ISO 9117-3:2010 Paints and varnishes -- Drying tests -- Part 3: Surface-drying test using ballotini</w:t>
              </w:r>
            </w:ins>
            <w:r w:rsidRPr="00B87FE0">
              <w:rPr>
                <w:rFonts w:ascii="Calibri Light" w:hAnsi="Calibri Light"/>
                <w:sz w:val="16"/>
                <w:szCs w:val="16"/>
                <w:lang w:val="en-US"/>
              </w:rPr>
              <w:t> </w:t>
            </w:r>
          </w:p>
          <w:p w14:paraId="0572444D" w14:textId="77777777" w:rsidR="00810C2F" w:rsidRPr="00B87FE0" w:rsidRDefault="00810C2F" w:rsidP="00B87FE0">
            <w:pPr>
              <w:spacing w:before="100" w:after="120"/>
              <w:rPr>
                <w:rFonts w:ascii="Calibri Light" w:hAnsi="Calibri Light"/>
                <w:sz w:val="16"/>
                <w:szCs w:val="16"/>
                <w:lang w:val="en-US"/>
              </w:rPr>
            </w:pPr>
            <w:del w:id="15198" w:author="Ashan Asmone" w:date="2016-03-31T16:34:00Z">
              <w:r w:rsidRPr="00B87FE0" w:rsidDel="00FE74A8">
                <w:rPr>
                  <w:rFonts w:ascii="Calibri Light" w:hAnsi="Calibri Light"/>
                  <w:sz w:val="16"/>
                  <w:szCs w:val="16"/>
                  <w:lang w:val="en-US"/>
                </w:rPr>
                <w:delText>ISO 2812-1: 1993 Paints and varnishes -- Determination of resistance to liquids -- Part 1: General methods</w:delText>
              </w:r>
            </w:del>
            <w:ins w:id="15199" w:author="Ashan Asmone" w:date="2016-03-31T16:34:00Z">
              <w:r w:rsidR="00FE74A8">
                <w:rPr>
                  <w:rFonts w:ascii="Calibri Light" w:hAnsi="Calibri Light"/>
                  <w:sz w:val="16"/>
                  <w:szCs w:val="16"/>
                  <w:lang w:val="en-US"/>
                </w:rPr>
                <w:t>ISO 2812-1:2007 Paints and varnishes -- Determination of resistance to liquids -- Part 1: Immersion in liquids other than water</w:t>
              </w:r>
            </w:ins>
            <w:r w:rsidRPr="00B87FE0">
              <w:rPr>
                <w:rFonts w:ascii="Calibri Light" w:hAnsi="Calibri Light"/>
                <w:sz w:val="16"/>
                <w:szCs w:val="16"/>
                <w:lang w:val="en-US"/>
              </w:rPr>
              <w:t> </w:t>
            </w:r>
          </w:p>
          <w:p w14:paraId="0BB2E457" w14:textId="77777777" w:rsidR="00810C2F" w:rsidRPr="00B87FE0" w:rsidRDefault="00810C2F" w:rsidP="00B87FE0">
            <w:pPr>
              <w:spacing w:before="100" w:after="120"/>
              <w:rPr>
                <w:rFonts w:ascii="Calibri Light" w:hAnsi="Calibri Light"/>
                <w:sz w:val="16"/>
                <w:szCs w:val="16"/>
                <w:lang w:val="en-US"/>
              </w:rPr>
            </w:pPr>
            <w:del w:id="15200" w:author="Ashan Asmone" w:date="2016-03-31T16:35:00Z">
              <w:r w:rsidRPr="00B87FE0" w:rsidDel="00FE74A8">
                <w:rPr>
                  <w:rFonts w:ascii="Calibri Light" w:hAnsi="Calibri Light"/>
                  <w:sz w:val="16"/>
                  <w:szCs w:val="16"/>
                  <w:lang w:val="en-US"/>
                </w:rPr>
                <w:delText>ISO 2812-2: 1993 Paints and varnishes -- Determination of resistance to liquids -- Part 2: Water immersion method</w:delText>
              </w:r>
            </w:del>
            <w:ins w:id="15201" w:author="Ashan Asmone" w:date="2016-03-31T16:35:00Z">
              <w:r w:rsidR="00FE74A8">
                <w:rPr>
                  <w:rFonts w:ascii="Calibri Light" w:hAnsi="Calibri Light"/>
                  <w:sz w:val="16"/>
                  <w:szCs w:val="16"/>
                  <w:lang w:val="en-US"/>
                </w:rPr>
                <w:t>ISO 2812-2:2007 Paints and varnishes -- Determination of resistance to liquids -- Part 2: Water immersion method</w:t>
              </w:r>
            </w:ins>
          </w:p>
          <w:p w14:paraId="68EE9114" w14:textId="77777777" w:rsidR="00810C2F" w:rsidRPr="00B87FE0" w:rsidRDefault="00810C2F" w:rsidP="00B87FE0">
            <w:pPr>
              <w:spacing w:before="100" w:after="120"/>
              <w:rPr>
                <w:rFonts w:ascii="Calibri Light" w:hAnsi="Calibri Light"/>
                <w:sz w:val="16"/>
                <w:szCs w:val="16"/>
                <w:lang w:val="en-US"/>
              </w:rPr>
            </w:pPr>
            <w:del w:id="15202" w:author="Ashan Asmone" w:date="2016-03-31T16:49:00Z">
              <w:r w:rsidRPr="00B87FE0" w:rsidDel="00F73169">
                <w:rPr>
                  <w:rFonts w:ascii="Calibri Light" w:hAnsi="Calibri Light"/>
                  <w:sz w:val="16"/>
                  <w:szCs w:val="16"/>
                  <w:lang w:val="en-US"/>
                </w:rPr>
                <w:delText>ISO 4618-2: 1999 Paints and varnishes -- Terms and definitions for coating materials -- Part 2: Special terms relating to paint characteristics and properties</w:delText>
              </w:r>
            </w:del>
            <w:ins w:id="15203" w:author="Ashan Asmone" w:date="2016-03-31T16:49:00Z">
              <w:r w:rsidR="00F73169">
                <w:rPr>
                  <w:rFonts w:ascii="Calibri Light" w:hAnsi="Calibri Light"/>
                  <w:sz w:val="16"/>
                  <w:szCs w:val="16"/>
                  <w:lang w:val="en-US"/>
                </w:rPr>
                <w:t>ISO 4618:2014 Paints and varnishes -- Terms and definitions</w:t>
              </w:r>
            </w:ins>
            <w:r w:rsidRPr="00B87FE0">
              <w:rPr>
                <w:rFonts w:ascii="Calibri Light" w:hAnsi="Calibri Light"/>
                <w:sz w:val="16"/>
                <w:szCs w:val="16"/>
                <w:lang w:val="en-US"/>
              </w:rPr>
              <w:t> </w:t>
            </w:r>
          </w:p>
          <w:p w14:paraId="2340A44E" w14:textId="77777777" w:rsidR="00810C2F" w:rsidRPr="00B87FE0" w:rsidRDefault="00810C2F" w:rsidP="00B87FE0">
            <w:pPr>
              <w:spacing w:before="100" w:after="120"/>
              <w:rPr>
                <w:rFonts w:ascii="Calibri Light" w:hAnsi="Calibri Light"/>
                <w:sz w:val="16"/>
                <w:szCs w:val="16"/>
                <w:lang w:val="en-US"/>
              </w:rPr>
            </w:pPr>
            <w:del w:id="15204" w:author="Ashan Asmone" w:date="2016-03-31T16:50:00Z">
              <w:r w:rsidRPr="00B87FE0" w:rsidDel="00F73169">
                <w:rPr>
                  <w:rFonts w:ascii="Calibri Light" w:hAnsi="Calibri Light"/>
                  <w:sz w:val="16"/>
                  <w:szCs w:val="16"/>
                  <w:lang w:val="en-US"/>
                </w:rPr>
                <w:delText>ISO 4618-3: 1999 Paints and varnishes -- Terms and definitions for coating materials -- Part 3: Surface preparation and methods of application</w:delText>
              </w:r>
            </w:del>
            <w:r w:rsidRPr="00B87FE0">
              <w:rPr>
                <w:rFonts w:ascii="Calibri Light" w:hAnsi="Calibri Light"/>
                <w:sz w:val="16"/>
                <w:szCs w:val="16"/>
                <w:lang w:val="en-US"/>
              </w:rPr>
              <w:t> </w:t>
            </w:r>
          </w:p>
          <w:p w14:paraId="01EBF75E" w14:textId="77777777" w:rsidR="00810C2F" w:rsidRPr="00B87FE0" w:rsidRDefault="00810C2F" w:rsidP="00B87FE0">
            <w:pPr>
              <w:spacing w:before="100" w:after="120"/>
              <w:rPr>
                <w:rFonts w:ascii="Calibri Light" w:hAnsi="Calibri Light"/>
                <w:sz w:val="16"/>
                <w:szCs w:val="16"/>
                <w:lang w:val="en-US"/>
              </w:rPr>
            </w:pPr>
            <w:del w:id="15205" w:author="Ashan Asmone" w:date="2016-03-31T16:51:00Z">
              <w:r w:rsidRPr="00B87FE0" w:rsidDel="00F73169">
                <w:rPr>
                  <w:rFonts w:ascii="Calibri Light" w:hAnsi="Calibri Light"/>
                  <w:sz w:val="16"/>
                  <w:szCs w:val="16"/>
                  <w:lang w:val="en-US"/>
                </w:rPr>
                <w:delText>ISO 4624: 1978 Paints and varnishes -- Pull-off test for adhesion</w:delText>
              </w:r>
            </w:del>
            <w:ins w:id="15206" w:author="Ashan Asmone" w:date="2016-03-31T16:51:00Z">
              <w:r w:rsidR="00F73169">
                <w:rPr>
                  <w:rFonts w:ascii="Calibri Light" w:hAnsi="Calibri Light"/>
                  <w:sz w:val="16"/>
                  <w:szCs w:val="16"/>
                  <w:lang w:val="en-US"/>
                </w:rPr>
                <w:t>ISO 4624:2016 Paints and varnishes -- Pull-off test for adhesion</w:t>
              </w:r>
            </w:ins>
            <w:r w:rsidRPr="00B87FE0">
              <w:rPr>
                <w:rFonts w:ascii="Calibri Light" w:hAnsi="Calibri Light"/>
                <w:sz w:val="16"/>
                <w:szCs w:val="16"/>
                <w:lang w:val="en-US"/>
              </w:rPr>
              <w:t> </w:t>
            </w:r>
          </w:p>
          <w:p w14:paraId="547D7902" w14:textId="77777777" w:rsidR="00810C2F" w:rsidRPr="00B87FE0" w:rsidRDefault="00810C2F" w:rsidP="00B87FE0">
            <w:pPr>
              <w:spacing w:before="100" w:after="120"/>
              <w:rPr>
                <w:rFonts w:ascii="Calibri Light" w:hAnsi="Calibri Light"/>
                <w:sz w:val="16"/>
                <w:szCs w:val="16"/>
                <w:lang w:val="en-US"/>
              </w:rPr>
            </w:pPr>
            <w:del w:id="15207" w:author="Ashan Asmone" w:date="2016-03-31T16:55:00Z">
              <w:r w:rsidRPr="00B87FE0" w:rsidDel="00F73169">
                <w:rPr>
                  <w:rFonts w:ascii="Calibri Light" w:hAnsi="Calibri Light"/>
                  <w:sz w:val="16"/>
                  <w:szCs w:val="16"/>
                  <w:lang w:val="en-US"/>
                </w:rPr>
                <w:delText>ISO 4628-1: 1982 Paints and varnishes -- Evaluation of degradation of paint coatings -- Designation of intensity, quantity and size of common types of defect -- Part 1: General principles and rating schemes</w:delText>
              </w:r>
            </w:del>
            <w:ins w:id="15208" w:author="Ashan Asmone" w:date="2016-03-31T16:55:00Z">
              <w:r w:rsidR="00F73169">
                <w:rPr>
                  <w:rFonts w:ascii="Calibri Light" w:hAnsi="Calibri Light"/>
                  <w:sz w:val="16"/>
                  <w:szCs w:val="16"/>
                  <w:lang w:val="en-US"/>
                </w:rPr>
                <w:t>ISO 4628-1:2016 Paints and varnishes -- Evaluation of degradation of coatings -- Designation of quantity and size of defects, and of intensity of uniform changes in appearance -- Part 1: General introduction and designation system</w:t>
              </w:r>
            </w:ins>
            <w:r w:rsidRPr="00B87FE0">
              <w:rPr>
                <w:rFonts w:ascii="Calibri Light" w:hAnsi="Calibri Light"/>
                <w:sz w:val="16"/>
                <w:szCs w:val="16"/>
                <w:lang w:val="en-US"/>
              </w:rPr>
              <w:t> </w:t>
            </w:r>
          </w:p>
          <w:p w14:paraId="6C9833D8" w14:textId="77777777" w:rsidR="00810C2F" w:rsidRPr="00B87FE0" w:rsidRDefault="00810C2F" w:rsidP="00B87FE0">
            <w:pPr>
              <w:spacing w:before="100" w:after="120"/>
              <w:rPr>
                <w:rFonts w:ascii="Calibri Light" w:hAnsi="Calibri Light"/>
                <w:sz w:val="16"/>
                <w:szCs w:val="16"/>
                <w:lang w:val="en-US"/>
              </w:rPr>
            </w:pPr>
            <w:del w:id="15209" w:author="Ashan Asmone" w:date="2016-03-31T16:55:00Z">
              <w:r w:rsidRPr="00B87FE0" w:rsidDel="00F73169">
                <w:rPr>
                  <w:rFonts w:ascii="Calibri Light" w:hAnsi="Calibri Light"/>
                  <w:sz w:val="16"/>
                  <w:szCs w:val="16"/>
                  <w:lang w:val="en-US"/>
                </w:rPr>
                <w:delText>ISO 4628-2: 1982 Paints and varnishes -- Evaluation of degradation of paint coatings -- Designation of intensity, quantity and size of common types of defect -- Part 2: Designation of degree of blistering</w:delText>
              </w:r>
            </w:del>
            <w:ins w:id="15210" w:author="Ashan Asmone" w:date="2016-03-31T16:55:00Z">
              <w:r w:rsidR="00F73169">
                <w:rPr>
                  <w:rFonts w:ascii="Calibri Light" w:hAnsi="Calibri Light"/>
                  <w:sz w:val="16"/>
                  <w:szCs w:val="16"/>
                  <w:lang w:val="en-US"/>
                </w:rPr>
                <w:t>ISO 4628-2:2003 Paints and varnishes - Evaluation of degradation of coatings - Designation of quantity and size of defects, and of intensity of uniform changes in appearance - Part 2: Assessment of degree of blistering</w:t>
              </w:r>
            </w:ins>
            <w:r w:rsidRPr="00B87FE0">
              <w:rPr>
                <w:rFonts w:ascii="Calibri Light" w:hAnsi="Calibri Light"/>
                <w:sz w:val="16"/>
                <w:szCs w:val="16"/>
                <w:lang w:val="en-US"/>
              </w:rPr>
              <w:t> </w:t>
            </w:r>
          </w:p>
          <w:p w14:paraId="2609C873" w14:textId="77777777" w:rsidR="00810C2F" w:rsidRPr="00B87FE0" w:rsidRDefault="00810C2F" w:rsidP="00B87FE0">
            <w:pPr>
              <w:spacing w:before="100" w:after="120"/>
              <w:rPr>
                <w:rFonts w:ascii="Calibri Light" w:hAnsi="Calibri Light"/>
                <w:sz w:val="16"/>
                <w:szCs w:val="16"/>
                <w:lang w:val="en-US"/>
              </w:rPr>
            </w:pPr>
            <w:del w:id="15211" w:author="Ashan Asmone" w:date="2016-03-31T16:59:00Z">
              <w:r w:rsidRPr="00B87FE0" w:rsidDel="00F73169">
                <w:rPr>
                  <w:rFonts w:ascii="Calibri Light" w:hAnsi="Calibri Light"/>
                  <w:sz w:val="16"/>
                  <w:szCs w:val="16"/>
                  <w:lang w:val="en-US"/>
                </w:rPr>
                <w:delText>ISO 4628-4: 1982 Paints and varnishes -- Evaluation of degradation of paint coatings -- Designation of intensity, quantity and size of common types of defect -- Part 4: Designation of degree of cracking</w:delText>
              </w:r>
            </w:del>
            <w:ins w:id="15212" w:author="Ashan Asmone" w:date="2016-03-31T16:59:00Z">
              <w:r w:rsidR="00F73169">
                <w:rPr>
                  <w:rFonts w:ascii="Calibri Light" w:hAnsi="Calibri Light"/>
                  <w:sz w:val="16"/>
                  <w:szCs w:val="16"/>
                  <w:lang w:val="en-US"/>
                </w:rPr>
                <w:t>ISO 4628-4:2016 Paints and varnishes -- Evaluation of degradation of coatings -- Designation of quantity and size of defects, and of intensity of uniform changes in appearance -- Part 4: Assessment of degree of cracking</w:t>
              </w:r>
            </w:ins>
            <w:r w:rsidRPr="00B87FE0">
              <w:rPr>
                <w:rFonts w:ascii="Calibri Light" w:hAnsi="Calibri Light"/>
                <w:sz w:val="16"/>
                <w:szCs w:val="16"/>
                <w:lang w:val="en-US"/>
              </w:rPr>
              <w:t> </w:t>
            </w:r>
          </w:p>
          <w:p w14:paraId="605BBBAB" w14:textId="77777777" w:rsidR="00810C2F" w:rsidRPr="00B87FE0" w:rsidRDefault="00810C2F" w:rsidP="00B87FE0">
            <w:pPr>
              <w:spacing w:before="100" w:after="120"/>
              <w:rPr>
                <w:rFonts w:ascii="Calibri Light" w:hAnsi="Calibri Light"/>
                <w:sz w:val="16"/>
                <w:szCs w:val="16"/>
                <w:lang w:val="en-US"/>
              </w:rPr>
            </w:pPr>
            <w:del w:id="15213" w:author="Ashan Asmone" w:date="2016-03-31T17:00:00Z">
              <w:r w:rsidRPr="00B87FE0" w:rsidDel="00F73169">
                <w:rPr>
                  <w:rFonts w:ascii="Calibri Light" w:hAnsi="Calibri Light"/>
                  <w:sz w:val="16"/>
                  <w:szCs w:val="16"/>
                  <w:lang w:val="en-US"/>
                </w:rPr>
                <w:delText>ISO 4628-5: 1982 Paints and varnishes -- Evaluation of degradation of paint coatings -- Designation of intensity, quantity and size of common types of defect -- Part 5: Designation of degree of flaking</w:delText>
              </w:r>
            </w:del>
            <w:ins w:id="15214" w:author="Ashan Asmone" w:date="2016-03-31T17:00:00Z">
              <w:r w:rsidR="00F73169">
                <w:rPr>
                  <w:rFonts w:ascii="Calibri Light" w:hAnsi="Calibri Light"/>
                  <w:sz w:val="16"/>
                  <w:szCs w:val="16"/>
                  <w:lang w:val="en-US"/>
                </w:rPr>
                <w:t>ISO 4628-5:2016 Paints and varnishes -- Evaluation of degradation of coatings -- Designation of quantity and size of defects, and of intensity of uniform changes in appearance -- Part 5: Assessment of degree of flaking</w:t>
              </w:r>
            </w:ins>
            <w:r w:rsidRPr="00B87FE0">
              <w:rPr>
                <w:rFonts w:ascii="Calibri Light" w:hAnsi="Calibri Light"/>
                <w:sz w:val="16"/>
                <w:szCs w:val="16"/>
                <w:lang w:val="en-US"/>
              </w:rPr>
              <w:t> </w:t>
            </w:r>
          </w:p>
          <w:p w14:paraId="3A3B6B6F" w14:textId="77777777" w:rsidR="00810C2F" w:rsidRPr="00B87FE0" w:rsidRDefault="00810C2F" w:rsidP="00B87FE0">
            <w:pPr>
              <w:spacing w:before="100" w:after="120"/>
              <w:rPr>
                <w:rFonts w:ascii="Calibri Light" w:hAnsi="Calibri Light"/>
                <w:sz w:val="16"/>
                <w:szCs w:val="16"/>
                <w:lang w:val="en-US"/>
              </w:rPr>
            </w:pPr>
            <w:del w:id="15215" w:author="Ashan Asmone" w:date="2016-03-31T18:24:00Z">
              <w:r w:rsidRPr="00B87FE0" w:rsidDel="00F82C3F">
                <w:rPr>
                  <w:rFonts w:ascii="Calibri Light" w:hAnsi="Calibri Light"/>
                  <w:sz w:val="16"/>
                  <w:szCs w:val="16"/>
                  <w:lang w:val="en-US"/>
                </w:rPr>
                <w:delText>ISO 11503: 1995 Paints and varnishes -- Determination of resistance to humidity (intermittent condensation)</w:delText>
              </w:r>
            </w:del>
            <w:ins w:id="15216" w:author="Ashan Asmone" w:date="2016-03-31T18:24:00Z">
              <w:r w:rsidR="00F82C3F">
                <w:rPr>
                  <w:rFonts w:ascii="Calibri Light" w:hAnsi="Calibri Light"/>
                  <w:sz w:val="16"/>
                  <w:szCs w:val="16"/>
                  <w:lang w:val="en-US"/>
                </w:rPr>
                <w:t>ISO 11503:1995 Paints and varnishes -- Determination of resistance to humidity (intermittent condensation)</w:t>
              </w:r>
            </w:ins>
            <w:r w:rsidRPr="00B87FE0">
              <w:rPr>
                <w:rFonts w:ascii="Calibri Light" w:hAnsi="Calibri Light"/>
                <w:sz w:val="16"/>
                <w:szCs w:val="16"/>
                <w:lang w:val="en-US"/>
              </w:rPr>
              <w:t> </w:t>
            </w:r>
          </w:p>
          <w:p w14:paraId="149552C6" w14:textId="77777777" w:rsidR="00810C2F" w:rsidRPr="00B87FE0" w:rsidRDefault="00810C2F" w:rsidP="00B87FE0">
            <w:pPr>
              <w:spacing w:before="100" w:after="120"/>
              <w:rPr>
                <w:rFonts w:ascii="Calibri Light" w:hAnsi="Calibri Light"/>
                <w:sz w:val="16"/>
                <w:szCs w:val="16"/>
                <w:lang w:val="en-US"/>
              </w:rPr>
            </w:pPr>
            <w:del w:id="15217" w:author="Ashan Asmone" w:date="2016-03-31T18:25:00Z">
              <w:r w:rsidRPr="00B87FE0" w:rsidDel="00F82C3F">
                <w:rPr>
                  <w:rFonts w:ascii="Calibri Light" w:hAnsi="Calibri Light"/>
                  <w:sz w:val="16"/>
                  <w:szCs w:val="16"/>
                  <w:lang w:val="en-US"/>
                </w:rPr>
                <w:delText>ISO 11507: 1997 Paints and varnishes -- Exposure of coatings to artificial weathering -- Exposure to fluorescent UV and water</w:delText>
              </w:r>
            </w:del>
            <w:ins w:id="15218" w:author="Ashan Asmone" w:date="2016-03-31T18:25:00Z">
              <w:r w:rsidR="00F82C3F">
                <w:rPr>
                  <w:rFonts w:ascii="Calibri Light" w:hAnsi="Calibri Light"/>
                  <w:sz w:val="16"/>
                  <w:szCs w:val="16"/>
                  <w:lang w:val="en-US"/>
                </w:rPr>
                <w:t>ISO 16474-1:2013 Paints and varnishes -- Methods of exposure to laboratory light sources -- Part 1: General guidance</w:t>
              </w:r>
            </w:ins>
            <w:r w:rsidRPr="00B87FE0">
              <w:rPr>
                <w:rFonts w:ascii="Calibri Light" w:hAnsi="Calibri Light"/>
                <w:sz w:val="16"/>
                <w:szCs w:val="16"/>
                <w:lang w:val="en-US"/>
              </w:rPr>
              <w:t> </w:t>
            </w:r>
          </w:p>
          <w:p w14:paraId="3F953A6A" w14:textId="77777777" w:rsidR="00810C2F" w:rsidRPr="00B87FE0" w:rsidRDefault="00810C2F" w:rsidP="00B87FE0">
            <w:pPr>
              <w:spacing w:before="100" w:after="120"/>
              <w:rPr>
                <w:rFonts w:ascii="Calibri Light" w:hAnsi="Calibri Light"/>
                <w:sz w:val="16"/>
                <w:szCs w:val="16"/>
                <w:lang w:val="en-US"/>
              </w:rPr>
            </w:pPr>
            <w:del w:id="15219" w:author="Ashan Asmone" w:date="2016-03-31T18:32:00Z">
              <w:r w:rsidRPr="00B87FE0" w:rsidDel="004F0B47">
                <w:rPr>
                  <w:rFonts w:ascii="Calibri Light" w:hAnsi="Calibri Light"/>
                  <w:sz w:val="16"/>
                  <w:szCs w:val="16"/>
                  <w:lang w:val="en-US"/>
                </w:rPr>
                <w:delText>ISO 11998: 1998 Paints and varnishes -- Determination of wet-scrub resistance and cleanability of coatings</w:delText>
              </w:r>
            </w:del>
            <w:ins w:id="15220" w:author="Ashan Asmone" w:date="2016-03-31T18:32:00Z">
              <w:r w:rsidR="004F0B47">
                <w:rPr>
                  <w:rFonts w:ascii="Calibri Light" w:hAnsi="Calibri Light"/>
                  <w:sz w:val="16"/>
                  <w:szCs w:val="16"/>
                  <w:lang w:val="en-US"/>
                </w:rPr>
                <w:t>ISO 11998:2006 Paints and varnishes -- Determination of wet-scrub resistance and cleanability of coatings</w:t>
              </w:r>
            </w:ins>
          </w:p>
          <w:p w14:paraId="5AEECF18" w14:textId="77777777" w:rsidR="00401C5E" w:rsidRPr="00B87FE0" w:rsidRDefault="00401C5E" w:rsidP="00B87FE0">
            <w:pPr>
              <w:spacing w:before="100" w:after="120"/>
              <w:rPr>
                <w:rFonts w:ascii="Calibri Light" w:hAnsi="Calibri Light"/>
                <w:sz w:val="16"/>
                <w:szCs w:val="16"/>
                <w:lang w:val="en-US"/>
              </w:rPr>
            </w:pPr>
          </w:p>
        </w:tc>
      </w:tr>
    </w:tbl>
    <w:p w14:paraId="09D368AA" w14:textId="77777777" w:rsidR="00401C5E" w:rsidRDefault="00401C5E" w:rsidP="00401C5E">
      <w:pPr>
        <w:rPr>
          <w:sz w:val="16"/>
          <w:szCs w:val="16"/>
          <w:lang w:val="en-US"/>
        </w:rPr>
      </w:pPr>
    </w:p>
    <w:p w14:paraId="0E62ED5F" w14:textId="77777777" w:rsidR="00810C2F" w:rsidRDefault="00810C2F" w:rsidP="00810C2F">
      <w:pPr>
        <w:pStyle w:val="Heading2"/>
        <w:rPr>
          <w:lang w:val="en-US"/>
        </w:rPr>
      </w:pPr>
      <w:r w:rsidRPr="00DB04A6">
        <w:rPr>
          <w:lang w:val="en-US"/>
        </w:rPr>
        <w:t>Cracks and Spalling of Concrete</w:t>
      </w:r>
      <w:r>
        <w:rPr>
          <w:lang w:val="en-US"/>
        </w:rPr>
        <w:t xml:space="preserve"> - </w:t>
      </w:r>
      <w:r w:rsidRPr="00810C2F">
        <w:rPr>
          <w:lang w:val="en-US"/>
        </w:rPr>
        <w:t>Concrete Spalling</w:t>
      </w:r>
    </w:p>
    <w:p w14:paraId="0438FE0D" w14:textId="77777777" w:rsidR="00401C5E" w:rsidRDefault="00401C5E" w:rsidP="00401C5E">
      <w:pPr>
        <w:rPr>
          <w:sz w:val="16"/>
          <w:szCs w:val="16"/>
          <w:lang w:val="en-US"/>
        </w:rPr>
      </w:pPr>
    </w:p>
    <w:tbl>
      <w:tblPr>
        <w:tblStyle w:val="TableGrid"/>
        <w:tblW w:w="0" w:type="auto"/>
        <w:tblInd w:w="108" w:type="dxa"/>
        <w:tblLook w:val="04A0" w:firstRow="1" w:lastRow="0" w:firstColumn="1" w:lastColumn="0" w:noHBand="0" w:noVBand="1"/>
      </w:tblPr>
      <w:tblGrid>
        <w:gridCol w:w="685"/>
        <w:gridCol w:w="8449"/>
      </w:tblGrid>
      <w:tr w:rsidR="00401C5E" w:rsidRPr="004F3C8C" w14:paraId="5D5152F0" w14:textId="77777777" w:rsidTr="00401C5E">
        <w:tc>
          <w:tcPr>
            <w:tcW w:w="685" w:type="dxa"/>
          </w:tcPr>
          <w:p w14:paraId="1976F67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03DA007C" w14:textId="77777777" w:rsidR="00401C5E" w:rsidRPr="004F3C8C" w:rsidRDefault="00810C2F" w:rsidP="00401C5E">
            <w:pPr>
              <w:spacing w:after="120"/>
              <w:rPr>
                <w:rFonts w:ascii="Calibri Light" w:hAnsi="Calibri Light"/>
                <w:sz w:val="16"/>
                <w:szCs w:val="16"/>
                <w:lang w:val="en-US"/>
              </w:rPr>
            </w:pPr>
            <w:r>
              <w:rPr>
                <w:rFonts w:ascii="Calibri Light" w:hAnsi="Calibri Light"/>
                <w:sz w:val="16"/>
                <w:szCs w:val="16"/>
                <w:lang w:val="en-US"/>
              </w:rPr>
              <w:t>*same as above*</w:t>
            </w:r>
          </w:p>
        </w:tc>
      </w:tr>
      <w:tr w:rsidR="00401C5E" w:rsidRPr="004F3C8C" w14:paraId="024DE268" w14:textId="77777777" w:rsidTr="00401C5E">
        <w:tc>
          <w:tcPr>
            <w:tcW w:w="685" w:type="dxa"/>
          </w:tcPr>
          <w:p w14:paraId="13E79C6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3766EAE3" w14:textId="77777777" w:rsidR="00401C5E" w:rsidRPr="004F3C8C" w:rsidRDefault="00810C2F" w:rsidP="00401C5E">
            <w:pPr>
              <w:spacing w:after="120"/>
              <w:rPr>
                <w:rFonts w:ascii="Calibri Light" w:hAnsi="Calibri Light"/>
                <w:sz w:val="16"/>
                <w:szCs w:val="16"/>
                <w:lang w:val="en-US"/>
              </w:rPr>
            </w:pPr>
            <w:r>
              <w:rPr>
                <w:rFonts w:ascii="Calibri Light" w:hAnsi="Calibri Light"/>
                <w:sz w:val="16"/>
                <w:szCs w:val="16"/>
                <w:lang w:val="en-US"/>
              </w:rPr>
              <w:t>*same as above*</w:t>
            </w:r>
          </w:p>
        </w:tc>
      </w:tr>
      <w:tr w:rsidR="00401C5E" w:rsidRPr="004F3C8C" w14:paraId="1D9269CD" w14:textId="77777777" w:rsidTr="00401C5E">
        <w:tc>
          <w:tcPr>
            <w:tcW w:w="685" w:type="dxa"/>
          </w:tcPr>
          <w:p w14:paraId="00F35E6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378D50F" w14:textId="77777777" w:rsidR="00401C5E" w:rsidRPr="004F3C8C" w:rsidRDefault="00810C2F" w:rsidP="00401C5E">
            <w:pPr>
              <w:spacing w:after="120"/>
              <w:rPr>
                <w:rFonts w:ascii="Calibri Light" w:hAnsi="Calibri Light"/>
                <w:sz w:val="16"/>
                <w:szCs w:val="16"/>
                <w:lang w:val="en-US"/>
              </w:rPr>
            </w:pPr>
            <w:r>
              <w:rPr>
                <w:rFonts w:ascii="Calibri Light" w:hAnsi="Calibri Light"/>
                <w:sz w:val="16"/>
                <w:szCs w:val="16"/>
                <w:lang w:val="en-US"/>
              </w:rPr>
              <w:t>*same as above*</w:t>
            </w:r>
          </w:p>
        </w:tc>
      </w:tr>
      <w:tr w:rsidR="00401C5E" w:rsidRPr="004F3C8C" w14:paraId="46745DCB" w14:textId="77777777" w:rsidTr="00401C5E">
        <w:tc>
          <w:tcPr>
            <w:tcW w:w="685" w:type="dxa"/>
          </w:tcPr>
          <w:p w14:paraId="14F19D8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1434BE47" w14:textId="77777777" w:rsidR="00401C5E" w:rsidRPr="004F3C8C" w:rsidRDefault="00810C2F" w:rsidP="00401C5E">
            <w:pPr>
              <w:spacing w:after="120"/>
              <w:rPr>
                <w:rFonts w:ascii="Calibri Light" w:hAnsi="Calibri Light"/>
                <w:sz w:val="16"/>
                <w:szCs w:val="16"/>
                <w:lang w:val="en-US"/>
              </w:rPr>
            </w:pPr>
            <w:r>
              <w:rPr>
                <w:rFonts w:ascii="Calibri Light" w:hAnsi="Calibri Light"/>
                <w:sz w:val="16"/>
                <w:szCs w:val="16"/>
                <w:lang w:val="en-US"/>
              </w:rPr>
              <w:t>*same as above*</w:t>
            </w:r>
          </w:p>
        </w:tc>
      </w:tr>
      <w:tr w:rsidR="00401C5E" w:rsidRPr="004F3C8C" w14:paraId="568490B6" w14:textId="77777777" w:rsidTr="00401C5E">
        <w:tc>
          <w:tcPr>
            <w:tcW w:w="685" w:type="dxa"/>
          </w:tcPr>
          <w:p w14:paraId="793F10D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3759E4A"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Concrete</w:t>
            </w:r>
          </w:p>
          <w:p w14:paraId="5246275E" w14:textId="77777777" w:rsidR="00810C2F" w:rsidRPr="00B87FE0" w:rsidRDefault="00810C2F" w:rsidP="00B87FE0">
            <w:pPr>
              <w:spacing w:before="100" w:after="120"/>
              <w:rPr>
                <w:rFonts w:ascii="Calibri Light" w:hAnsi="Calibri Light"/>
                <w:sz w:val="16"/>
                <w:szCs w:val="16"/>
                <w:lang w:val="en-US"/>
              </w:rPr>
            </w:pPr>
            <w:del w:id="15221" w:author="Jing Kai Toh" w:date="2016-05-11T17:32:00Z">
              <w:r w:rsidRPr="00B87FE0" w:rsidDel="005B3846">
                <w:rPr>
                  <w:rFonts w:ascii="Calibri Light" w:hAnsi="Calibri Light"/>
                  <w:sz w:val="16"/>
                  <w:szCs w:val="16"/>
                  <w:lang w:val="en-US"/>
                </w:rPr>
                <w:delText>ISO 1920: 1976 Concrete tests -- Dimensions, tolerances and applicability of test specimens </w:delText>
              </w:r>
            </w:del>
            <w:ins w:id="15222" w:author="Jing Kai Toh" w:date="2016-05-11T17:32:00Z">
              <w:r w:rsidR="005B3846">
                <w:rPr>
                  <w:rFonts w:ascii="Calibri Light" w:hAnsi="Calibri Light"/>
                  <w:sz w:val="16"/>
                  <w:szCs w:val="16"/>
                  <w:lang w:val="en-US"/>
                </w:rPr>
                <w:t>ISO 1920-3:2004 Testing of concrete -- Part 3: Making and curing test specimens</w:t>
              </w:r>
            </w:ins>
          </w:p>
          <w:p w14:paraId="68611A9C" w14:textId="77777777" w:rsidR="00810C2F" w:rsidRPr="00B87FE0" w:rsidRDefault="00810C2F" w:rsidP="00B87FE0">
            <w:pPr>
              <w:spacing w:before="100" w:after="120"/>
              <w:rPr>
                <w:rFonts w:ascii="Calibri Light" w:hAnsi="Calibri Light"/>
                <w:sz w:val="16"/>
                <w:szCs w:val="16"/>
                <w:lang w:val="en-US"/>
              </w:rPr>
            </w:pPr>
            <w:del w:id="15223" w:author="Jing Kai Toh" w:date="2016-05-11T17:31:00Z">
              <w:r w:rsidRPr="00B87FE0" w:rsidDel="005B3846">
                <w:rPr>
                  <w:rFonts w:ascii="Calibri Light" w:hAnsi="Calibri Light"/>
                  <w:sz w:val="16"/>
                  <w:szCs w:val="16"/>
                  <w:lang w:val="en-US"/>
                </w:rPr>
                <w:delText>ISO 2736-1: 1986 Concrete tests -- Test specimens -- Part 1: Sampling of fresh concrete</w:delText>
              </w:r>
            </w:del>
            <w:ins w:id="15224" w:author="Jing Kai Toh" w:date="2016-05-11T17:31:00Z">
              <w:r w:rsidR="005B3846">
                <w:rPr>
                  <w:rFonts w:ascii="Calibri Light" w:hAnsi="Calibri Light"/>
                  <w:sz w:val="16"/>
                  <w:szCs w:val="16"/>
                  <w:lang w:val="en-US"/>
                </w:rPr>
                <w:t>ISO 1920-1:2004 Testing of concrete -- Part 1: Sampling of fresh concrete</w:t>
              </w:r>
            </w:ins>
            <w:r w:rsidRPr="00B87FE0">
              <w:rPr>
                <w:rFonts w:ascii="Calibri Light" w:hAnsi="Calibri Light"/>
                <w:sz w:val="16"/>
                <w:szCs w:val="16"/>
                <w:lang w:val="en-US"/>
              </w:rPr>
              <w:t> </w:t>
            </w:r>
          </w:p>
          <w:p w14:paraId="7046CE3A" w14:textId="77777777" w:rsidR="00810C2F" w:rsidRPr="00B87FE0" w:rsidRDefault="00810C2F" w:rsidP="00B87FE0">
            <w:pPr>
              <w:spacing w:before="100" w:after="120"/>
              <w:rPr>
                <w:rFonts w:ascii="Calibri Light" w:hAnsi="Calibri Light"/>
                <w:sz w:val="16"/>
                <w:szCs w:val="16"/>
                <w:lang w:val="en-US"/>
              </w:rPr>
            </w:pPr>
            <w:del w:id="15225" w:author="Jing Kai Toh" w:date="2016-05-11T17:30:00Z">
              <w:r w:rsidRPr="00B87FE0" w:rsidDel="005B3846">
                <w:rPr>
                  <w:rFonts w:ascii="Calibri Light" w:hAnsi="Calibri Light"/>
                  <w:sz w:val="16"/>
                  <w:szCs w:val="16"/>
                  <w:lang w:val="en-US"/>
                </w:rPr>
                <w:delText>ISO 2736-2: 1986 Concrete tests -- Test specimens -- Part 2: Making and curing of test specimens for strength tests</w:delText>
              </w:r>
            </w:del>
            <w:ins w:id="15226" w:author="Jing Kai Toh" w:date="2016-05-11T17:30:00Z">
              <w:r w:rsidR="005B3846">
                <w:rPr>
                  <w:rFonts w:ascii="Calibri Light" w:hAnsi="Calibri Light"/>
                  <w:sz w:val="16"/>
                  <w:szCs w:val="16"/>
                  <w:lang w:val="en-US"/>
                </w:rPr>
                <w:t>ISO 1920-3:2004 Testing of concrete -- Part 3: Making and curing test specimens</w:t>
              </w:r>
            </w:ins>
            <w:r w:rsidRPr="00B87FE0">
              <w:rPr>
                <w:rFonts w:ascii="Calibri Light" w:hAnsi="Calibri Light"/>
                <w:sz w:val="16"/>
                <w:szCs w:val="16"/>
                <w:lang w:val="en-US"/>
              </w:rPr>
              <w:t> </w:t>
            </w:r>
          </w:p>
          <w:p w14:paraId="67627510" w14:textId="77777777" w:rsidR="00810C2F" w:rsidRPr="00B87FE0" w:rsidRDefault="00810C2F" w:rsidP="00B87FE0">
            <w:pPr>
              <w:spacing w:before="100" w:after="120"/>
              <w:rPr>
                <w:rFonts w:ascii="Calibri Light" w:hAnsi="Calibri Light"/>
                <w:sz w:val="16"/>
                <w:szCs w:val="16"/>
                <w:lang w:val="en-US"/>
              </w:rPr>
            </w:pPr>
            <w:del w:id="15227" w:author="Jing Kai Toh" w:date="2016-05-11T17:27:00Z">
              <w:r w:rsidRPr="00B87FE0" w:rsidDel="005B3846">
                <w:rPr>
                  <w:rFonts w:ascii="Calibri Light" w:hAnsi="Calibri Light"/>
                  <w:sz w:val="16"/>
                  <w:szCs w:val="16"/>
                  <w:lang w:val="en-US"/>
                </w:rPr>
                <w:delText>ISO 3766: 1995 Construction drawings -- Simplified representation of concrete reinforcement</w:delText>
              </w:r>
            </w:del>
            <w:ins w:id="15228" w:author="Jing Kai Toh" w:date="2016-05-11T17:27:00Z">
              <w:r w:rsidR="005B3846">
                <w:rPr>
                  <w:rFonts w:ascii="Calibri Light" w:hAnsi="Calibri Light"/>
                  <w:sz w:val="16"/>
                  <w:szCs w:val="16"/>
                  <w:lang w:val="en-US"/>
                </w:rPr>
                <w:t>ISO 3766:2003 Construction drawings -- Simplified representation of concrete reinforcement</w:t>
              </w:r>
            </w:ins>
            <w:r w:rsidRPr="00B87FE0">
              <w:rPr>
                <w:rFonts w:ascii="Calibri Light" w:hAnsi="Calibri Light"/>
                <w:sz w:val="16"/>
                <w:szCs w:val="16"/>
                <w:lang w:val="en-US"/>
              </w:rPr>
              <w:t> </w:t>
            </w:r>
          </w:p>
          <w:p w14:paraId="4731D987" w14:textId="77777777" w:rsidR="00810C2F" w:rsidRPr="00B87FE0" w:rsidRDefault="00810C2F" w:rsidP="00B87FE0">
            <w:pPr>
              <w:spacing w:before="100" w:after="120"/>
              <w:rPr>
                <w:rFonts w:ascii="Calibri Light" w:hAnsi="Calibri Light"/>
                <w:sz w:val="16"/>
                <w:szCs w:val="16"/>
                <w:lang w:val="en-US"/>
              </w:rPr>
            </w:pPr>
            <w:del w:id="15229" w:author="Jing Kai Toh" w:date="2016-05-11T17:25:00Z">
              <w:r w:rsidRPr="00B87FE0" w:rsidDel="005B3846">
                <w:rPr>
                  <w:rFonts w:ascii="Calibri Light" w:hAnsi="Calibri Light"/>
                  <w:sz w:val="16"/>
                  <w:szCs w:val="16"/>
                  <w:lang w:val="en-US"/>
                </w:rPr>
                <w:delText>ISO 3893: 1977 Concrete -- Classification by compressive strength</w:delText>
              </w:r>
            </w:del>
            <w:ins w:id="15230" w:author="Jing Kai Toh" w:date="2016-05-11T17:25:00Z">
              <w:r w:rsidR="005B3846">
                <w:rPr>
                  <w:rFonts w:ascii="Calibri Light" w:hAnsi="Calibri Light"/>
                  <w:sz w:val="16"/>
                  <w:szCs w:val="16"/>
                  <w:lang w:val="en-US"/>
                </w:rPr>
                <w:t>ISO 3893:1977 Concrete -- Classification by compressive strength</w:t>
              </w:r>
            </w:ins>
            <w:r w:rsidRPr="00B87FE0">
              <w:rPr>
                <w:rFonts w:ascii="Calibri Light" w:hAnsi="Calibri Light"/>
                <w:sz w:val="16"/>
                <w:szCs w:val="16"/>
                <w:lang w:val="en-US"/>
              </w:rPr>
              <w:t> </w:t>
            </w:r>
          </w:p>
          <w:p w14:paraId="5E72ED67" w14:textId="77777777" w:rsidR="00810C2F" w:rsidRPr="00B87FE0" w:rsidRDefault="00810C2F" w:rsidP="00B87FE0">
            <w:pPr>
              <w:spacing w:before="100" w:after="120"/>
              <w:rPr>
                <w:rFonts w:ascii="Calibri Light" w:hAnsi="Calibri Light"/>
                <w:sz w:val="16"/>
                <w:szCs w:val="16"/>
                <w:lang w:val="en-US"/>
              </w:rPr>
            </w:pPr>
            <w:del w:id="15231" w:author="Jing Kai Toh" w:date="2016-05-11T17:24:00Z">
              <w:r w:rsidRPr="00B87FE0" w:rsidDel="005B3846">
                <w:rPr>
                  <w:rFonts w:ascii="Calibri Light" w:hAnsi="Calibri Light"/>
                  <w:sz w:val="16"/>
                  <w:szCs w:val="16"/>
                  <w:lang w:val="en-US"/>
                </w:rPr>
                <w:delText>ISO 4012: 1978 Concrete -- Determination of compressive strength of test specimens</w:delText>
              </w:r>
            </w:del>
            <w:ins w:id="15232" w:author="Jing Kai Toh" w:date="2016-05-11T17:24:00Z">
              <w:r w:rsidR="005B3846">
                <w:rPr>
                  <w:rFonts w:ascii="Calibri Light" w:hAnsi="Calibri Light"/>
                  <w:sz w:val="16"/>
                  <w:szCs w:val="16"/>
                  <w:lang w:val="en-US"/>
                </w:rPr>
                <w:t>ISO 1920-4:2005 Testing of concrete -- Part 4: Strength of hardened concrete</w:t>
              </w:r>
            </w:ins>
            <w:r w:rsidRPr="00B87FE0">
              <w:rPr>
                <w:rFonts w:ascii="Calibri Light" w:hAnsi="Calibri Light"/>
                <w:sz w:val="16"/>
                <w:szCs w:val="16"/>
                <w:lang w:val="en-US"/>
              </w:rPr>
              <w:t> </w:t>
            </w:r>
          </w:p>
          <w:p w14:paraId="7A0A6EB1" w14:textId="77777777" w:rsidR="00810C2F" w:rsidRPr="00B87FE0" w:rsidRDefault="00810C2F" w:rsidP="00B87FE0">
            <w:pPr>
              <w:spacing w:before="100" w:after="120"/>
              <w:rPr>
                <w:rFonts w:ascii="Calibri Light" w:hAnsi="Calibri Light"/>
                <w:sz w:val="16"/>
                <w:szCs w:val="16"/>
                <w:lang w:val="en-US"/>
              </w:rPr>
            </w:pPr>
            <w:del w:id="15233" w:author="Jing Kai Toh" w:date="2016-05-11T17:23:00Z">
              <w:r w:rsidRPr="00B87FE0" w:rsidDel="005B3846">
                <w:rPr>
                  <w:rFonts w:ascii="Calibri Light" w:hAnsi="Calibri Light"/>
                  <w:sz w:val="16"/>
                  <w:szCs w:val="16"/>
                  <w:lang w:val="en-US"/>
                </w:rPr>
                <w:delText>ISO 4013: 1978 Concrete -- Determination of flexural strength of test specimens</w:delText>
              </w:r>
            </w:del>
            <w:ins w:id="15234" w:author="Jing Kai Toh" w:date="2016-05-11T17:23:00Z">
              <w:r w:rsidR="005B3846">
                <w:rPr>
                  <w:rFonts w:ascii="Calibri Light" w:hAnsi="Calibri Light"/>
                  <w:sz w:val="16"/>
                  <w:szCs w:val="16"/>
                  <w:lang w:val="en-US"/>
                </w:rPr>
                <w:t>ISO 1920-4:2005 Testing of concrete -- Part 4: Strength of hardened concrete</w:t>
              </w:r>
            </w:ins>
            <w:r w:rsidRPr="00B87FE0">
              <w:rPr>
                <w:rFonts w:ascii="Calibri Light" w:hAnsi="Calibri Light"/>
                <w:sz w:val="16"/>
                <w:szCs w:val="16"/>
                <w:lang w:val="en-US"/>
              </w:rPr>
              <w:t> </w:t>
            </w:r>
          </w:p>
          <w:p w14:paraId="7D457A2D" w14:textId="77777777" w:rsidR="00810C2F" w:rsidRPr="00B87FE0" w:rsidRDefault="00810C2F" w:rsidP="00B87FE0">
            <w:pPr>
              <w:spacing w:before="100" w:after="120"/>
              <w:rPr>
                <w:rFonts w:ascii="Calibri Light" w:hAnsi="Calibri Light"/>
                <w:sz w:val="16"/>
                <w:szCs w:val="16"/>
                <w:lang w:val="en-US"/>
              </w:rPr>
            </w:pPr>
            <w:del w:id="15235" w:author="Jing Kai Toh" w:date="2016-05-11T17:21:00Z">
              <w:r w:rsidRPr="00B87FE0" w:rsidDel="005B3846">
                <w:rPr>
                  <w:rFonts w:ascii="Calibri Light" w:hAnsi="Calibri Light"/>
                  <w:sz w:val="16"/>
                  <w:szCs w:val="16"/>
                  <w:lang w:val="en-US"/>
                </w:rPr>
                <w:delText>ISO 4103: 1979 Concrete -- Classification of consistency</w:delText>
              </w:r>
            </w:del>
            <w:ins w:id="15236" w:author="Jing Kai Toh" w:date="2016-05-11T17:21:00Z">
              <w:r w:rsidR="005B3846">
                <w:rPr>
                  <w:rFonts w:ascii="Calibri Light" w:hAnsi="Calibri Light"/>
                  <w:sz w:val="16"/>
                  <w:szCs w:val="16"/>
                  <w:lang w:val="en-US"/>
                </w:rPr>
                <w:t>ISO 4103:1979 Concrete -- Classification of consistency</w:t>
              </w:r>
            </w:ins>
            <w:r w:rsidRPr="00B87FE0">
              <w:rPr>
                <w:rFonts w:ascii="Calibri Light" w:hAnsi="Calibri Light"/>
                <w:sz w:val="16"/>
                <w:szCs w:val="16"/>
                <w:lang w:val="en-US"/>
              </w:rPr>
              <w:t> </w:t>
            </w:r>
          </w:p>
          <w:p w14:paraId="6D6D168B" w14:textId="77777777" w:rsidR="00810C2F" w:rsidRPr="00B87FE0" w:rsidRDefault="00810C2F" w:rsidP="00B87FE0">
            <w:pPr>
              <w:spacing w:before="100" w:after="120"/>
              <w:rPr>
                <w:rFonts w:ascii="Calibri Light" w:hAnsi="Calibri Light"/>
                <w:sz w:val="16"/>
                <w:szCs w:val="16"/>
                <w:lang w:val="en-US"/>
              </w:rPr>
            </w:pPr>
            <w:del w:id="15237" w:author="Jing Kai Toh" w:date="2016-05-11T17:20:00Z">
              <w:r w:rsidRPr="00B87FE0" w:rsidDel="005B3846">
                <w:rPr>
                  <w:rFonts w:ascii="Calibri Light" w:hAnsi="Calibri Light"/>
                  <w:sz w:val="16"/>
                  <w:szCs w:val="16"/>
                  <w:lang w:val="en-US"/>
                </w:rPr>
                <w:delText>ISO 4108: 1980 Concrete -- Determination of tensile splitting strength of test specimens</w:delText>
              </w:r>
            </w:del>
            <w:ins w:id="15238" w:author="Jing Kai Toh" w:date="2016-05-11T17:20:00Z">
              <w:r w:rsidR="005B3846">
                <w:rPr>
                  <w:rFonts w:ascii="Calibri Light" w:hAnsi="Calibri Light"/>
                  <w:sz w:val="16"/>
                  <w:szCs w:val="16"/>
                  <w:lang w:val="en-US"/>
                </w:rPr>
                <w:t>ISO 1920-4:2005 Testing of concrete -- Part 4: Strength of hardened concrete</w:t>
              </w:r>
            </w:ins>
            <w:r w:rsidRPr="00B87FE0">
              <w:rPr>
                <w:rFonts w:ascii="Calibri Light" w:hAnsi="Calibri Light"/>
                <w:sz w:val="16"/>
                <w:szCs w:val="16"/>
                <w:lang w:val="en-US"/>
              </w:rPr>
              <w:t> </w:t>
            </w:r>
          </w:p>
          <w:p w14:paraId="0D06B8A0" w14:textId="77777777" w:rsidR="00810C2F" w:rsidRPr="00B87FE0" w:rsidRDefault="00810C2F" w:rsidP="00B87FE0">
            <w:pPr>
              <w:spacing w:before="100" w:after="120"/>
              <w:rPr>
                <w:rFonts w:ascii="Calibri Light" w:hAnsi="Calibri Light"/>
                <w:sz w:val="16"/>
                <w:szCs w:val="16"/>
                <w:lang w:val="en-US"/>
              </w:rPr>
            </w:pPr>
            <w:del w:id="15239" w:author="Jing Kai Toh" w:date="2016-05-11T17:19:00Z">
              <w:r w:rsidRPr="00B87FE0" w:rsidDel="005B3846">
                <w:rPr>
                  <w:rFonts w:ascii="Calibri Light" w:hAnsi="Calibri Light"/>
                  <w:sz w:val="16"/>
                  <w:szCs w:val="16"/>
                  <w:lang w:val="en-US"/>
                </w:rPr>
                <w:delText>ISO 4109: 1980 Fresh concrete -- Determination of the consistency -- Slump test</w:delText>
              </w:r>
            </w:del>
            <w:ins w:id="15240" w:author="Jing Kai Toh" w:date="2016-05-11T17:19:00Z">
              <w:r w:rsidR="005B3846">
                <w:rPr>
                  <w:rFonts w:ascii="Calibri Light" w:hAnsi="Calibri Light"/>
                  <w:sz w:val="16"/>
                  <w:szCs w:val="16"/>
                  <w:lang w:val="en-US"/>
                </w:rPr>
                <w:t>ISO 1920-2:2005 Testing of concrete -- Part 2: Properties of fresh concrete</w:t>
              </w:r>
            </w:ins>
            <w:r w:rsidRPr="00B87FE0">
              <w:rPr>
                <w:rFonts w:ascii="Calibri Light" w:hAnsi="Calibri Light"/>
                <w:sz w:val="16"/>
                <w:szCs w:val="16"/>
                <w:lang w:val="en-US"/>
              </w:rPr>
              <w:t> </w:t>
            </w:r>
          </w:p>
          <w:p w14:paraId="55E59BC7" w14:textId="77777777" w:rsidR="00810C2F" w:rsidRPr="00B87FE0" w:rsidRDefault="00810C2F" w:rsidP="00B87FE0">
            <w:pPr>
              <w:spacing w:before="100" w:after="120"/>
              <w:rPr>
                <w:rFonts w:ascii="Calibri Light" w:hAnsi="Calibri Light"/>
                <w:sz w:val="16"/>
                <w:szCs w:val="16"/>
                <w:lang w:val="en-US"/>
              </w:rPr>
            </w:pPr>
            <w:del w:id="15241" w:author="Jing Kai Toh" w:date="2016-05-11T17:19:00Z">
              <w:r w:rsidRPr="00B87FE0" w:rsidDel="005B3846">
                <w:rPr>
                  <w:rFonts w:ascii="Calibri Light" w:hAnsi="Calibri Light"/>
                  <w:sz w:val="16"/>
                  <w:szCs w:val="16"/>
                  <w:lang w:val="en-US"/>
                </w:rPr>
                <w:delText>ISO 4110: 1979 Fresh concrete -- Determination of the consistency -- Vebe test</w:delText>
              </w:r>
            </w:del>
            <w:ins w:id="15242" w:author="Jing Kai Toh" w:date="2016-05-11T17:19:00Z">
              <w:r w:rsidR="005B3846">
                <w:rPr>
                  <w:rFonts w:ascii="Calibri Light" w:hAnsi="Calibri Light"/>
                  <w:sz w:val="16"/>
                  <w:szCs w:val="16"/>
                  <w:lang w:val="en-US"/>
                </w:rPr>
                <w:t>ISO 1920-2:2005 Testing of concrete -- Part 2: Properties of fresh concrete</w:t>
              </w:r>
            </w:ins>
            <w:r w:rsidRPr="00B87FE0">
              <w:rPr>
                <w:rFonts w:ascii="Calibri Light" w:hAnsi="Calibri Light"/>
                <w:sz w:val="16"/>
                <w:szCs w:val="16"/>
                <w:lang w:val="en-US"/>
              </w:rPr>
              <w:t> </w:t>
            </w:r>
          </w:p>
          <w:p w14:paraId="64961056" w14:textId="77777777" w:rsidR="00810C2F" w:rsidRPr="00B87FE0" w:rsidRDefault="00810C2F" w:rsidP="00B87FE0">
            <w:pPr>
              <w:spacing w:before="100" w:after="120"/>
              <w:rPr>
                <w:rFonts w:ascii="Calibri Light" w:hAnsi="Calibri Light"/>
                <w:sz w:val="16"/>
                <w:szCs w:val="16"/>
                <w:lang w:val="en-US"/>
              </w:rPr>
            </w:pPr>
            <w:del w:id="15243" w:author="Jing Kai Toh" w:date="2016-05-11T17:18:00Z">
              <w:r w:rsidRPr="00B87FE0" w:rsidDel="005B3846">
                <w:rPr>
                  <w:rFonts w:ascii="Calibri Light" w:hAnsi="Calibri Light"/>
                  <w:sz w:val="16"/>
                  <w:szCs w:val="16"/>
                  <w:lang w:val="en-US"/>
                </w:rPr>
                <w:delText>ISO 4111: 1979 Fresh concrete -- Determination of consistency -- Degree of compactibility (Compaction index)</w:delText>
              </w:r>
            </w:del>
            <w:ins w:id="15244" w:author="Jing Kai Toh" w:date="2016-05-11T17:18:00Z">
              <w:r w:rsidR="005B3846">
                <w:rPr>
                  <w:rFonts w:ascii="Calibri Light" w:hAnsi="Calibri Light"/>
                  <w:sz w:val="16"/>
                  <w:szCs w:val="16"/>
                  <w:lang w:val="en-US"/>
                </w:rPr>
                <w:t>ISO 1920-2:2005 Testing of concrete -- Part 2: Properties of fresh concrete</w:t>
              </w:r>
            </w:ins>
            <w:r w:rsidRPr="00B87FE0">
              <w:rPr>
                <w:rFonts w:ascii="Calibri Light" w:hAnsi="Calibri Light"/>
                <w:sz w:val="16"/>
                <w:szCs w:val="16"/>
                <w:lang w:val="en-US"/>
              </w:rPr>
              <w:t> </w:t>
            </w:r>
          </w:p>
          <w:p w14:paraId="6BFD946C" w14:textId="77777777" w:rsidR="00810C2F" w:rsidRPr="00B87FE0" w:rsidRDefault="00810C2F" w:rsidP="00B87FE0">
            <w:pPr>
              <w:spacing w:before="100" w:after="120"/>
              <w:rPr>
                <w:rFonts w:ascii="Calibri Light" w:hAnsi="Calibri Light"/>
                <w:sz w:val="16"/>
                <w:szCs w:val="16"/>
                <w:lang w:val="en-US"/>
              </w:rPr>
            </w:pPr>
            <w:del w:id="15245" w:author="Jing Kai Toh" w:date="2016-05-11T17:14:00Z">
              <w:r w:rsidRPr="00B87FE0" w:rsidDel="004B5EE0">
                <w:rPr>
                  <w:rFonts w:ascii="Calibri Light" w:hAnsi="Calibri Light"/>
                  <w:sz w:val="16"/>
                  <w:szCs w:val="16"/>
                  <w:lang w:val="en-US"/>
                </w:rPr>
                <w:delText>ISO 4635: 1982 Rubber, vulcanized -- Preformed compression seals for use between concrete motorway paving sections -- Specification for material</w:delText>
              </w:r>
            </w:del>
            <w:ins w:id="15246" w:author="Jing Kai Toh" w:date="2016-05-11T17:14:00Z">
              <w:r w:rsidR="004B5EE0">
                <w:rPr>
                  <w:rFonts w:ascii="Calibri Light" w:hAnsi="Calibri Light"/>
                  <w:sz w:val="16"/>
                  <w:szCs w:val="16"/>
                  <w:lang w:val="en-US"/>
                </w:rPr>
                <w:t>ISO 4635:2011 Rubber, vulcanized -- Preformed joint seals for use between concrete paving sections of highways -- Specification</w:t>
              </w:r>
            </w:ins>
            <w:r w:rsidRPr="00B87FE0">
              <w:rPr>
                <w:rFonts w:ascii="Calibri Light" w:hAnsi="Calibri Light"/>
                <w:sz w:val="16"/>
                <w:szCs w:val="16"/>
                <w:lang w:val="en-US"/>
              </w:rPr>
              <w:t> </w:t>
            </w:r>
          </w:p>
          <w:p w14:paraId="7A33E3A0" w14:textId="77777777" w:rsidR="00810C2F" w:rsidRPr="00B87FE0" w:rsidRDefault="00810C2F" w:rsidP="00B87FE0">
            <w:pPr>
              <w:spacing w:before="100" w:after="120"/>
              <w:rPr>
                <w:rFonts w:ascii="Calibri Light" w:hAnsi="Calibri Light"/>
                <w:sz w:val="16"/>
                <w:szCs w:val="16"/>
                <w:lang w:val="en-US"/>
              </w:rPr>
            </w:pPr>
            <w:del w:id="15247" w:author="Jing Kai Toh" w:date="2016-05-11T17:12:00Z">
              <w:r w:rsidRPr="00B87FE0" w:rsidDel="004B5EE0">
                <w:rPr>
                  <w:rFonts w:ascii="Calibri Light" w:hAnsi="Calibri Light"/>
                  <w:sz w:val="16"/>
                  <w:szCs w:val="16"/>
                  <w:lang w:val="en-US"/>
                </w:rPr>
                <w:delText>ISO 4848: 1980 Concrete -- Determination of air content of freshly mixed concrete -- Pressure method</w:delText>
              </w:r>
            </w:del>
            <w:ins w:id="15248" w:author="Jing Kai Toh" w:date="2016-05-11T17:12:00Z">
              <w:r w:rsidR="004B5EE0">
                <w:rPr>
                  <w:rFonts w:ascii="Calibri Light" w:hAnsi="Calibri Light"/>
                  <w:sz w:val="16"/>
                  <w:szCs w:val="16"/>
                  <w:lang w:val="en-US"/>
                </w:rPr>
                <w:t>ISO 1920-2:2005 Testing of concrete -- Part 2: Properties of fresh concrete</w:t>
              </w:r>
            </w:ins>
            <w:r w:rsidRPr="00B87FE0">
              <w:rPr>
                <w:rFonts w:ascii="Calibri Light" w:hAnsi="Calibri Light"/>
                <w:sz w:val="16"/>
                <w:szCs w:val="16"/>
                <w:lang w:val="en-US"/>
              </w:rPr>
              <w:t> </w:t>
            </w:r>
          </w:p>
          <w:p w14:paraId="33B05CA6" w14:textId="77777777" w:rsidR="00810C2F" w:rsidRPr="00B87FE0" w:rsidRDefault="00810C2F" w:rsidP="00B87FE0">
            <w:pPr>
              <w:spacing w:before="100" w:after="120"/>
              <w:rPr>
                <w:rFonts w:ascii="Calibri Light" w:hAnsi="Calibri Light"/>
                <w:sz w:val="16"/>
                <w:szCs w:val="16"/>
                <w:lang w:val="en-US"/>
              </w:rPr>
            </w:pPr>
            <w:del w:id="15249" w:author="Jing Kai Toh" w:date="2016-05-11T17:12:00Z">
              <w:r w:rsidRPr="00B87FE0" w:rsidDel="004B5EE0">
                <w:rPr>
                  <w:rFonts w:ascii="Calibri Light" w:hAnsi="Calibri Light"/>
                  <w:sz w:val="16"/>
                  <w:szCs w:val="16"/>
                  <w:lang w:val="en-US"/>
                </w:rPr>
                <w:delText>ISO 6274: 1982 Concrete -- Sieve analysis of aggregates</w:delText>
              </w:r>
            </w:del>
            <w:ins w:id="15250" w:author="Jing Kai Toh" w:date="2016-05-11T17:12:00Z">
              <w:r w:rsidR="004B5EE0">
                <w:rPr>
                  <w:rFonts w:ascii="Calibri Light" w:hAnsi="Calibri Light"/>
                  <w:sz w:val="16"/>
                  <w:szCs w:val="16"/>
                  <w:lang w:val="en-US"/>
                </w:rPr>
                <w:t>ISO 6274:1982 Concrete -- Sieve analysis of aggregates</w:t>
              </w:r>
            </w:ins>
            <w:r w:rsidRPr="00B87FE0">
              <w:rPr>
                <w:rFonts w:ascii="Calibri Light" w:hAnsi="Calibri Light"/>
                <w:sz w:val="16"/>
                <w:szCs w:val="16"/>
                <w:lang w:val="en-US"/>
              </w:rPr>
              <w:t> </w:t>
            </w:r>
          </w:p>
          <w:p w14:paraId="0FDF18F6" w14:textId="77777777" w:rsidR="00810C2F" w:rsidRPr="00B87FE0" w:rsidRDefault="00810C2F" w:rsidP="00B87FE0">
            <w:pPr>
              <w:spacing w:before="100" w:after="120"/>
              <w:rPr>
                <w:rFonts w:ascii="Calibri Light" w:hAnsi="Calibri Light"/>
                <w:sz w:val="16"/>
                <w:szCs w:val="16"/>
                <w:lang w:val="en-US"/>
              </w:rPr>
            </w:pPr>
            <w:del w:id="15251" w:author="Jing Kai Toh" w:date="2016-05-11T17:11:00Z">
              <w:r w:rsidRPr="00B87FE0" w:rsidDel="004B5EE0">
                <w:rPr>
                  <w:rFonts w:ascii="Calibri Light" w:hAnsi="Calibri Light"/>
                  <w:sz w:val="16"/>
                  <w:szCs w:val="16"/>
                  <w:lang w:val="en-US"/>
                </w:rPr>
                <w:delText>ISO 6275: 1982 Concrete, hardened -- Determination of density</w:delText>
              </w:r>
            </w:del>
            <w:ins w:id="15252" w:author="Jing Kai Toh" w:date="2016-05-11T17:11:00Z">
              <w:r w:rsidR="004B5EE0">
                <w:rPr>
                  <w:rFonts w:ascii="Calibri Light" w:hAnsi="Calibri Light"/>
                  <w:sz w:val="16"/>
                  <w:szCs w:val="16"/>
                  <w:lang w:val="en-US"/>
                </w:rPr>
                <w:t>ISO 1920-5:2004 Testing of concrete -- Part 5: Properties of hardened concrete other than strength</w:t>
              </w:r>
            </w:ins>
            <w:r w:rsidRPr="00B87FE0">
              <w:rPr>
                <w:rFonts w:ascii="Calibri Light" w:hAnsi="Calibri Light"/>
                <w:sz w:val="16"/>
                <w:szCs w:val="16"/>
                <w:lang w:val="en-US"/>
              </w:rPr>
              <w:t> </w:t>
            </w:r>
          </w:p>
          <w:p w14:paraId="7CCD41DF" w14:textId="77777777" w:rsidR="00810C2F" w:rsidRPr="00B87FE0" w:rsidRDefault="00810C2F" w:rsidP="00B87FE0">
            <w:pPr>
              <w:spacing w:before="100" w:after="120"/>
              <w:rPr>
                <w:rFonts w:ascii="Calibri Light" w:hAnsi="Calibri Light"/>
                <w:sz w:val="16"/>
                <w:szCs w:val="16"/>
                <w:lang w:val="en-US"/>
              </w:rPr>
            </w:pPr>
            <w:del w:id="15253" w:author="Jing Kai Toh" w:date="2016-05-11T17:10:00Z">
              <w:r w:rsidRPr="00B87FE0" w:rsidDel="004B5EE0">
                <w:rPr>
                  <w:rFonts w:ascii="Calibri Light" w:hAnsi="Calibri Light"/>
                  <w:sz w:val="16"/>
                  <w:szCs w:val="16"/>
                  <w:lang w:val="en-US"/>
                </w:rPr>
                <w:delText>ISO 6276: 1982 Concrete, compacted fresh -- Determination of density</w:delText>
              </w:r>
            </w:del>
            <w:ins w:id="15254" w:author="Jing Kai Toh" w:date="2016-05-11T17:10:00Z">
              <w:r w:rsidR="004B5EE0">
                <w:rPr>
                  <w:rFonts w:ascii="Calibri Light" w:hAnsi="Calibri Light"/>
                  <w:sz w:val="16"/>
                  <w:szCs w:val="16"/>
                  <w:lang w:val="en-US"/>
                </w:rPr>
                <w:t>ISO 1920-2:2005 Testing of concrete -- Part 2: Properties of fresh concrete</w:t>
              </w:r>
            </w:ins>
            <w:r w:rsidRPr="00B87FE0">
              <w:rPr>
                <w:rFonts w:ascii="Calibri Light" w:hAnsi="Calibri Light"/>
                <w:sz w:val="16"/>
                <w:szCs w:val="16"/>
                <w:lang w:val="en-US"/>
              </w:rPr>
              <w:t> </w:t>
            </w:r>
          </w:p>
          <w:p w14:paraId="6965042A" w14:textId="77777777" w:rsidR="00810C2F" w:rsidRPr="00B87FE0" w:rsidRDefault="00810C2F" w:rsidP="00B87FE0">
            <w:pPr>
              <w:spacing w:before="100" w:after="120"/>
              <w:rPr>
                <w:rFonts w:ascii="Calibri Light" w:hAnsi="Calibri Light"/>
                <w:sz w:val="16"/>
                <w:szCs w:val="16"/>
                <w:lang w:val="en-US"/>
              </w:rPr>
            </w:pPr>
            <w:del w:id="15255" w:author="Jing Kai Toh" w:date="2016-05-11T17:09:00Z">
              <w:r w:rsidRPr="00B87FE0" w:rsidDel="004B5EE0">
                <w:rPr>
                  <w:rFonts w:ascii="Calibri Light" w:hAnsi="Calibri Light"/>
                  <w:sz w:val="16"/>
                  <w:szCs w:val="16"/>
                  <w:lang w:val="en-US"/>
                </w:rPr>
                <w:delText>ISO 6782: 1982 Aggregates for concrete -- Determination of bulk density</w:delText>
              </w:r>
            </w:del>
            <w:ins w:id="15256" w:author="Jing Kai Toh" w:date="2016-05-11T17:09:00Z">
              <w:r w:rsidR="004B5EE0">
                <w:rPr>
                  <w:rFonts w:ascii="Calibri Light" w:hAnsi="Calibri Light"/>
                  <w:sz w:val="16"/>
                  <w:szCs w:val="16"/>
                  <w:lang w:val="en-US"/>
                </w:rPr>
                <w:t>ISO 6782:1982 Aggregates for concrete -- Determination of bulk density</w:t>
              </w:r>
            </w:ins>
            <w:r w:rsidRPr="00B87FE0">
              <w:rPr>
                <w:rFonts w:ascii="Calibri Light" w:hAnsi="Calibri Light"/>
                <w:sz w:val="16"/>
                <w:szCs w:val="16"/>
                <w:lang w:val="en-US"/>
              </w:rPr>
              <w:t> </w:t>
            </w:r>
          </w:p>
          <w:p w14:paraId="635DBEB6" w14:textId="77777777" w:rsidR="00810C2F" w:rsidRPr="00B87FE0" w:rsidRDefault="00810C2F" w:rsidP="00B87FE0">
            <w:pPr>
              <w:spacing w:before="100" w:after="120"/>
              <w:rPr>
                <w:rFonts w:ascii="Calibri Light" w:hAnsi="Calibri Light"/>
                <w:sz w:val="16"/>
                <w:szCs w:val="16"/>
                <w:lang w:val="en-US"/>
              </w:rPr>
            </w:pPr>
            <w:del w:id="15257" w:author="Jing Kai Toh" w:date="2016-05-11T17:07:00Z">
              <w:r w:rsidRPr="00B87FE0" w:rsidDel="004B5EE0">
                <w:rPr>
                  <w:rFonts w:ascii="Calibri Light" w:hAnsi="Calibri Light"/>
                  <w:sz w:val="16"/>
                  <w:szCs w:val="16"/>
                  <w:lang w:val="en-US"/>
                </w:rPr>
                <w:delText>ISO 6783: 1982 Coarse aggregates for concrete -- Determination of particle density and water absorption -- Hydrostatic balance method</w:delText>
              </w:r>
            </w:del>
            <w:ins w:id="15258" w:author="Jing Kai Toh" w:date="2016-05-11T17:07:00Z">
              <w:r w:rsidR="004B5EE0">
                <w:rPr>
                  <w:rFonts w:ascii="Calibri Light" w:hAnsi="Calibri Light"/>
                  <w:sz w:val="16"/>
                  <w:szCs w:val="16"/>
                  <w:lang w:val="en-US"/>
                </w:rPr>
                <w:t>ISO 6783:1982 Coarse aggregates for concrete -- Determination of particle density and water absorption -- Hydrostatic balance method</w:t>
              </w:r>
            </w:ins>
            <w:r w:rsidRPr="00B87FE0">
              <w:rPr>
                <w:rFonts w:ascii="Calibri Light" w:hAnsi="Calibri Light"/>
                <w:sz w:val="16"/>
                <w:szCs w:val="16"/>
                <w:lang w:val="en-US"/>
              </w:rPr>
              <w:t> </w:t>
            </w:r>
          </w:p>
          <w:p w14:paraId="1E6A24D6" w14:textId="77777777" w:rsidR="00810C2F" w:rsidRPr="00B87FE0" w:rsidRDefault="00810C2F" w:rsidP="00B87FE0">
            <w:pPr>
              <w:spacing w:before="100" w:after="120"/>
              <w:rPr>
                <w:rFonts w:ascii="Calibri Light" w:hAnsi="Calibri Light"/>
                <w:sz w:val="16"/>
                <w:szCs w:val="16"/>
                <w:lang w:val="en-US"/>
              </w:rPr>
            </w:pPr>
            <w:del w:id="15259" w:author="Jing Kai Toh" w:date="2016-05-11T17:06:00Z">
              <w:r w:rsidRPr="00B87FE0" w:rsidDel="004B5EE0">
                <w:rPr>
                  <w:rFonts w:ascii="Calibri Light" w:hAnsi="Calibri Light"/>
                  <w:sz w:val="16"/>
                  <w:szCs w:val="16"/>
                  <w:lang w:val="en-US"/>
                </w:rPr>
                <w:delText>ISO 6784: 1982 Concrete -- Determination of static modulus of elasticity in compression</w:delText>
              </w:r>
            </w:del>
            <w:ins w:id="15260" w:author="Jing Kai Toh" w:date="2016-05-11T17:06:00Z">
              <w:r w:rsidR="004B5EE0">
                <w:rPr>
                  <w:rFonts w:ascii="Calibri Light" w:hAnsi="Calibri Light"/>
                  <w:sz w:val="16"/>
                  <w:szCs w:val="16"/>
                  <w:lang w:val="en-US"/>
                </w:rPr>
                <w:t>ISO 1920-10:2010 Testing of concrete -- Part 10: Determination of static modulus of elasticity in compression</w:t>
              </w:r>
            </w:ins>
          </w:p>
          <w:p w14:paraId="6913DB9D" w14:textId="77777777" w:rsidR="00810C2F" w:rsidRPr="00B87FE0" w:rsidRDefault="00810C2F" w:rsidP="00B87FE0">
            <w:pPr>
              <w:spacing w:before="100" w:after="120"/>
              <w:rPr>
                <w:rFonts w:ascii="Calibri Light" w:hAnsi="Calibri Light"/>
                <w:sz w:val="16"/>
                <w:szCs w:val="16"/>
                <w:lang w:val="en-US"/>
              </w:rPr>
            </w:pPr>
            <w:del w:id="15261" w:author="Jing Kai Toh" w:date="2016-05-11T17:05:00Z">
              <w:r w:rsidRPr="00B87FE0" w:rsidDel="004B5EE0">
                <w:rPr>
                  <w:rFonts w:ascii="Calibri Light" w:hAnsi="Calibri Light"/>
                  <w:sz w:val="16"/>
                  <w:szCs w:val="16"/>
                  <w:lang w:val="en-US"/>
                </w:rPr>
                <w:delText>ISO 7033: 1987 Fine and coarse aggregates for concrete -- Determination of the particle mass-per-volume and water absorption -- Pycnometer method</w:delText>
              </w:r>
            </w:del>
            <w:ins w:id="15262" w:author="Jing Kai Toh" w:date="2016-05-11T17:05:00Z">
              <w:r w:rsidR="004B5EE0">
                <w:rPr>
                  <w:rFonts w:ascii="Calibri Light" w:hAnsi="Calibri Light"/>
                  <w:sz w:val="16"/>
                  <w:szCs w:val="16"/>
                  <w:lang w:val="en-US"/>
                </w:rPr>
                <w:t>ISO 7033:1987 Fine and coarse aggregates for concrete -- Determination of the particle mass-per-volume and water absorption -- Pycnometer method</w:t>
              </w:r>
            </w:ins>
          </w:p>
          <w:p w14:paraId="39DD06E1"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Reinforcement</w:t>
            </w:r>
          </w:p>
          <w:p w14:paraId="6F5DAE57"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ISO 6934-1: 1991 Steel for the prestressing of concrete -- Part 1: General requirements </w:t>
            </w:r>
          </w:p>
          <w:p w14:paraId="77F6402E"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ISO 6934-2: 1991 Steel for the prestressing of concrete -- Part 2: Cold-drawn wire </w:t>
            </w:r>
          </w:p>
          <w:p w14:paraId="3D09193A"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ISO 6934-3: 1991 Steel for the prestressing of concrete -- Part 3: Quenched and tempered wire </w:t>
            </w:r>
          </w:p>
          <w:p w14:paraId="21198AEE"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ISO 6934-4: 1991 Steel for the prestressing of concrete -- Part 4: Strand </w:t>
            </w:r>
          </w:p>
          <w:p w14:paraId="6BF3A386"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ISO 6934-5: 1991 Steel for the prestressing of concrete -- Part 5: Hot-rolled steel bars with or without subsequent processing </w:t>
            </w:r>
          </w:p>
          <w:p w14:paraId="7CD54E6D"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ISO 6935-1: 1991 Steel for the reinforcement of concrete -- Part 1: Plain bars </w:t>
            </w:r>
          </w:p>
          <w:p w14:paraId="1E2EAA74" w14:textId="77777777" w:rsidR="00810C2F" w:rsidRPr="00B87FE0" w:rsidRDefault="00810C2F" w:rsidP="00B87FE0">
            <w:pPr>
              <w:spacing w:before="100" w:after="120"/>
              <w:rPr>
                <w:rFonts w:ascii="Calibri Light" w:hAnsi="Calibri Light"/>
                <w:sz w:val="16"/>
                <w:szCs w:val="16"/>
                <w:lang w:val="en-US"/>
              </w:rPr>
            </w:pPr>
            <w:r w:rsidRPr="00B87FE0">
              <w:rPr>
                <w:rFonts w:ascii="Calibri Light" w:hAnsi="Calibri Light"/>
                <w:sz w:val="16"/>
                <w:szCs w:val="16"/>
                <w:lang w:val="en-US"/>
              </w:rPr>
              <w:t>ISO 6935-2: 1991 Steel for the reinforcement of concrete -- Part 2: Ribbed bars </w:t>
            </w:r>
          </w:p>
          <w:p w14:paraId="7F4DEB8B" w14:textId="77777777" w:rsidR="00810C2F" w:rsidRPr="00B87FE0" w:rsidDel="00AD1EC2" w:rsidRDefault="00AD1EC2" w:rsidP="00B87FE0">
            <w:pPr>
              <w:spacing w:before="100" w:after="120"/>
              <w:rPr>
                <w:del w:id="15263" w:author="Jing Kai Toh" w:date="2016-05-12T14:09:00Z"/>
                <w:rFonts w:ascii="Calibri Light" w:hAnsi="Calibri Light"/>
                <w:sz w:val="16"/>
                <w:szCs w:val="16"/>
                <w:lang w:val="en-US"/>
              </w:rPr>
            </w:pPr>
            <w:ins w:id="15264" w:author="Jing Kai Toh" w:date="2016-05-12T14:09:00Z">
              <w:r w:rsidRPr="00AD1EC2">
                <w:rPr>
                  <w:rFonts w:ascii="Calibri Light" w:hAnsi="Calibri Light"/>
                  <w:sz w:val="16"/>
                  <w:szCs w:val="16"/>
                  <w:lang w:val="en-US"/>
                </w:rPr>
                <w:t>ISO 6935-3:1992 Steel for the reinforcement of concrete -- Part 3: Welded fabric</w:t>
              </w:r>
            </w:ins>
            <w:del w:id="15265" w:author="Jing Kai Toh" w:date="2016-05-12T14:09:00Z">
              <w:r w:rsidR="00810C2F" w:rsidRPr="00B87FE0" w:rsidDel="00AD1EC2">
                <w:rPr>
                  <w:rFonts w:ascii="Calibri Light" w:hAnsi="Calibri Light"/>
                  <w:sz w:val="16"/>
                  <w:szCs w:val="16"/>
                  <w:lang w:val="en-US"/>
                </w:rPr>
                <w:delText>ISO 6935-3: 1992 Steel for the reinforcement of concrete -- Part 3: Welded fabric </w:delText>
              </w:r>
            </w:del>
          </w:p>
          <w:p w14:paraId="6B5237AB" w14:textId="77777777" w:rsidR="00810C2F" w:rsidRPr="00B87FE0" w:rsidRDefault="00810C2F" w:rsidP="00B87FE0">
            <w:pPr>
              <w:spacing w:before="100" w:after="120"/>
              <w:rPr>
                <w:rFonts w:ascii="Calibri Light" w:hAnsi="Calibri Light"/>
                <w:sz w:val="16"/>
                <w:szCs w:val="16"/>
                <w:lang w:val="en-US"/>
              </w:rPr>
            </w:pPr>
            <w:del w:id="15266" w:author="Ashan Senel Asmone" w:date="2016-03-21T15:12:00Z">
              <w:r w:rsidRPr="00B87FE0" w:rsidDel="00411DBF">
                <w:rPr>
                  <w:rFonts w:ascii="Calibri Light" w:hAnsi="Calibri Light"/>
                  <w:sz w:val="16"/>
                  <w:szCs w:val="16"/>
                  <w:lang w:val="en-US"/>
                </w:rPr>
                <w:delText>ISO 14654:1999 Epoxy-coated steel for the reinforcement of concrete</w:delText>
              </w:r>
            </w:del>
            <w:ins w:id="15267" w:author="Ashan Senel Asmone" w:date="2016-03-21T15:12:00Z">
              <w:r w:rsidR="00411DBF">
                <w:rPr>
                  <w:rFonts w:ascii="Calibri Light" w:hAnsi="Calibri Light"/>
                  <w:sz w:val="16"/>
                  <w:szCs w:val="16"/>
                  <w:lang w:val="en-US"/>
                </w:rPr>
                <w:t xml:space="preserve">ISO 14654:1999 Epoxy-coated steel for the reinforcement of concrete </w:t>
              </w:r>
            </w:ins>
            <w:r w:rsidRPr="00B87FE0">
              <w:rPr>
                <w:rFonts w:ascii="Calibri Light" w:hAnsi="Calibri Light"/>
                <w:sz w:val="16"/>
                <w:szCs w:val="16"/>
                <w:lang w:val="en-US"/>
              </w:rPr>
              <w:t> </w:t>
            </w:r>
          </w:p>
          <w:p w14:paraId="4C2E84D8" w14:textId="77777777" w:rsidR="00810C2F" w:rsidRDefault="00810C2F" w:rsidP="00B87FE0">
            <w:pPr>
              <w:spacing w:before="100" w:after="120"/>
              <w:rPr>
                <w:color w:val="FFFFFF"/>
                <w:sz w:val="27"/>
                <w:szCs w:val="27"/>
              </w:rPr>
            </w:pPr>
            <w:del w:id="15268" w:author="Ashan Senel Asmone" w:date="2016-03-21T15:12:00Z">
              <w:r w:rsidRPr="00B87FE0" w:rsidDel="00411DBF">
                <w:rPr>
                  <w:rFonts w:ascii="Calibri Light" w:hAnsi="Calibri Light"/>
                  <w:sz w:val="16"/>
                  <w:szCs w:val="16"/>
                  <w:lang w:val="en-US"/>
                </w:rPr>
                <w:delText>ISO 14656:1999 Epoxy powder and sealing material for the coating of steel for the reinforcement</w:delText>
              </w:r>
              <w:r w:rsidDel="00411DBF">
                <w:rPr>
                  <w:rFonts w:ascii="Arial" w:hAnsi="Arial" w:cs="Arial"/>
                  <w:color w:val="FFFFFF"/>
                  <w:sz w:val="20"/>
                  <w:szCs w:val="20"/>
                </w:rPr>
                <w:delText xml:space="preserve"> of concrete</w:delText>
              </w:r>
            </w:del>
            <w:ins w:id="15269" w:author="Ashan Senel Asmone" w:date="2016-03-21T15:12:00Z">
              <w:r w:rsidR="00411DBF">
                <w:rPr>
                  <w:rFonts w:ascii="Calibri Light" w:hAnsi="Calibri Light"/>
                  <w:sz w:val="16"/>
                  <w:szCs w:val="16"/>
                  <w:lang w:val="en-US"/>
                </w:rPr>
                <w:t>ISO 14656:1999 Epoxy powder and sealing material for the coating of steel for the reinforcement of concrete</w:t>
              </w:r>
            </w:ins>
          </w:p>
          <w:p w14:paraId="2FAB37B3" w14:textId="77777777" w:rsidR="00401C5E" w:rsidRPr="00810C2F" w:rsidRDefault="00401C5E" w:rsidP="00401C5E">
            <w:pPr>
              <w:spacing w:after="120"/>
              <w:rPr>
                <w:rFonts w:ascii="Calibri Light" w:hAnsi="Calibri Light"/>
                <w:sz w:val="16"/>
                <w:szCs w:val="16"/>
              </w:rPr>
            </w:pPr>
          </w:p>
        </w:tc>
      </w:tr>
    </w:tbl>
    <w:p w14:paraId="36B08948" w14:textId="77777777" w:rsidR="00401C5E" w:rsidRDefault="00401C5E" w:rsidP="00401C5E">
      <w:pPr>
        <w:rPr>
          <w:sz w:val="16"/>
          <w:szCs w:val="16"/>
          <w:lang w:val="en-US"/>
        </w:rPr>
      </w:pPr>
    </w:p>
    <w:p w14:paraId="2D8F6FF7" w14:textId="77777777" w:rsidR="00401C5E" w:rsidRDefault="00810C2F" w:rsidP="00810C2F">
      <w:pPr>
        <w:pStyle w:val="Heading2"/>
        <w:rPr>
          <w:lang w:val="en-US"/>
        </w:rPr>
      </w:pPr>
      <w:r w:rsidRPr="00810C2F">
        <w:rPr>
          <w:lang w:val="en-US"/>
        </w:rPr>
        <w:t>Waterponding</w:t>
      </w:r>
    </w:p>
    <w:tbl>
      <w:tblPr>
        <w:tblStyle w:val="TableGrid"/>
        <w:tblW w:w="0" w:type="auto"/>
        <w:tblInd w:w="108" w:type="dxa"/>
        <w:tblLook w:val="04A0" w:firstRow="1" w:lastRow="0" w:firstColumn="1" w:lastColumn="0" w:noHBand="0" w:noVBand="1"/>
      </w:tblPr>
      <w:tblGrid>
        <w:gridCol w:w="685"/>
        <w:gridCol w:w="8449"/>
      </w:tblGrid>
      <w:tr w:rsidR="00401C5E" w:rsidRPr="004F3C8C" w14:paraId="74E7A396" w14:textId="77777777" w:rsidTr="00401C5E">
        <w:tc>
          <w:tcPr>
            <w:tcW w:w="685" w:type="dxa"/>
          </w:tcPr>
          <w:p w14:paraId="72C7244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5CC7B7EB" w14:textId="77777777" w:rsidR="00401C5E" w:rsidRPr="004F3C8C" w:rsidRDefault="00401C5E" w:rsidP="00401C5E">
            <w:pPr>
              <w:spacing w:after="120"/>
              <w:rPr>
                <w:rFonts w:ascii="Calibri Light" w:hAnsi="Calibri Light"/>
                <w:sz w:val="16"/>
                <w:szCs w:val="16"/>
                <w:lang w:val="en-US"/>
              </w:rPr>
            </w:pPr>
          </w:p>
        </w:tc>
      </w:tr>
      <w:tr w:rsidR="00401C5E" w:rsidRPr="004F3C8C" w14:paraId="21C6A7BD" w14:textId="77777777" w:rsidTr="00401C5E">
        <w:tc>
          <w:tcPr>
            <w:tcW w:w="685" w:type="dxa"/>
          </w:tcPr>
          <w:p w14:paraId="757B9CF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2408F50" w14:textId="77777777" w:rsidR="00401C5E" w:rsidRPr="004F3C8C" w:rsidRDefault="00401C5E" w:rsidP="00401C5E">
            <w:pPr>
              <w:spacing w:after="120"/>
              <w:rPr>
                <w:rFonts w:ascii="Calibri Light" w:hAnsi="Calibri Light"/>
                <w:sz w:val="16"/>
                <w:szCs w:val="16"/>
                <w:lang w:val="en-US"/>
              </w:rPr>
            </w:pPr>
          </w:p>
        </w:tc>
      </w:tr>
      <w:tr w:rsidR="00401C5E" w:rsidRPr="004F3C8C" w14:paraId="2A41C8A7" w14:textId="77777777" w:rsidTr="00401C5E">
        <w:tc>
          <w:tcPr>
            <w:tcW w:w="685" w:type="dxa"/>
          </w:tcPr>
          <w:p w14:paraId="5D1DAF9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56E5001A" w14:textId="77777777" w:rsidR="00401C5E" w:rsidRPr="004F3C8C" w:rsidRDefault="00401C5E" w:rsidP="00401C5E">
            <w:pPr>
              <w:spacing w:after="120"/>
              <w:rPr>
                <w:rFonts w:ascii="Calibri Light" w:hAnsi="Calibri Light"/>
                <w:sz w:val="16"/>
                <w:szCs w:val="16"/>
                <w:lang w:val="en-US"/>
              </w:rPr>
            </w:pPr>
          </w:p>
        </w:tc>
      </w:tr>
      <w:tr w:rsidR="00401C5E" w:rsidRPr="004F3C8C" w14:paraId="3855295F" w14:textId="77777777" w:rsidTr="00401C5E">
        <w:tc>
          <w:tcPr>
            <w:tcW w:w="685" w:type="dxa"/>
          </w:tcPr>
          <w:p w14:paraId="38BB750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A855687" w14:textId="77777777" w:rsidR="00401C5E" w:rsidRPr="004F3C8C" w:rsidRDefault="00401C5E" w:rsidP="00401C5E">
            <w:pPr>
              <w:spacing w:after="120"/>
              <w:rPr>
                <w:rFonts w:ascii="Calibri Light" w:hAnsi="Calibri Light"/>
                <w:sz w:val="16"/>
                <w:szCs w:val="16"/>
                <w:lang w:val="en-US"/>
              </w:rPr>
            </w:pPr>
          </w:p>
        </w:tc>
      </w:tr>
      <w:tr w:rsidR="00401C5E" w:rsidRPr="004F3C8C" w14:paraId="5DB8D9AE" w14:textId="77777777" w:rsidTr="00401C5E">
        <w:tc>
          <w:tcPr>
            <w:tcW w:w="685" w:type="dxa"/>
          </w:tcPr>
          <w:p w14:paraId="3621016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2B4052E5" w14:textId="77777777" w:rsidR="00401C5E" w:rsidRPr="004F3C8C" w:rsidRDefault="00401C5E" w:rsidP="00401C5E">
            <w:pPr>
              <w:spacing w:after="120"/>
              <w:rPr>
                <w:rFonts w:ascii="Calibri Light" w:hAnsi="Calibri Light"/>
                <w:sz w:val="16"/>
                <w:szCs w:val="16"/>
                <w:lang w:val="en-US"/>
              </w:rPr>
            </w:pPr>
          </w:p>
        </w:tc>
      </w:tr>
    </w:tbl>
    <w:p w14:paraId="1783D4C9" w14:textId="77777777" w:rsidR="00401C5E" w:rsidRDefault="00401C5E" w:rsidP="00401C5E">
      <w:pPr>
        <w:rPr>
          <w:sz w:val="16"/>
          <w:szCs w:val="16"/>
          <w:lang w:val="en-US"/>
        </w:rPr>
      </w:pPr>
    </w:p>
    <w:p w14:paraId="3786DE10" w14:textId="77777777" w:rsidR="00401C5E" w:rsidRDefault="00810C2F" w:rsidP="00810C2F">
      <w:pPr>
        <w:pStyle w:val="Heading1"/>
      </w:pPr>
      <w:r w:rsidRPr="00810C2F">
        <w:tab/>
      </w:r>
      <w:r w:rsidR="001E17F0" w:rsidRPr="00810C2F">
        <w:t>Architectural Finishes</w:t>
      </w:r>
    </w:p>
    <w:p w14:paraId="4C01EABF" w14:textId="77777777" w:rsidR="0049750D" w:rsidRDefault="00DF00AF" w:rsidP="0049750D">
      <w:pPr>
        <w:pStyle w:val="Heading2"/>
        <w:rPr>
          <w:lang w:val="en-US"/>
        </w:rPr>
      </w:pPr>
      <w:r w:rsidRPr="001E17F0">
        <w:rPr>
          <w:lang w:val="en-US"/>
        </w:rPr>
        <w:t>PAINT DEFECTS</w:t>
      </w:r>
    </w:p>
    <w:p w14:paraId="0097808D" w14:textId="77777777" w:rsidR="00810C2F" w:rsidRPr="00810C2F" w:rsidRDefault="001E17F0" w:rsidP="0049750D">
      <w:pPr>
        <w:pStyle w:val="Heading2"/>
        <w:rPr>
          <w:lang w:val="en-US"/>
        </w:rPr>
      </w:pPr>
      <w:r w:rsidRPr="001E17F0">
        <w:rPr>
          <w:lang w:val="en-US"/>
        </w:rPr>
        <w:t>Paint Peeling at Joint between Bas</w:t>
      </w:r>
      <w:r>
        <w:rPr>
          <w:lang w:val="en-US"/>
        </w:rPr>
        <w:t>e</w:t>
      </w:r>
      <w:r w:rsidRPr="001E17F0">
        <w:rPr>
          <w:lang w:val="en-US"/>
        </w:rPr>
        <w:t>ment Floor and Column</w:t>
      </w:r>
    </w:p>
    <w:tbl>
      <w:tblPr>
        <w:tblStyle w:val="TableGrid"/>
        <w:tblW w:w="0" w:type="auto"/>
        <w:tblInd w:w="108" w:type="dxa"/>
        <w:tblLook w:val="04A0" w:firstRow="1" w:lastRow="0" w:firstColumn="1" w:lastColumn="0" w:noHBand="0" w:noVBand="1"/>
      </w:tblPr>
      <w:tblGrid>
        <w:gridCol w:w="592"/>
        <w:gridCol w:w="8542"/>
      </w:tblGrid>
      <w:tr w:rsidR="00401C5E" w:rsidRPr="004F3C8C" w14:paraId="58E23479" w14:textId="77777777" w:rsidTr="00B87FE0">
        <w:tc>
          <w:tcPr>
            <w:tcW w:w="497" w:type="dxa"/>
          </w:tcPr>
          <w:p w14:paraId="4F2B488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637" w:type="dxa"/>
          </w:tcPr>
          <w:p w14:paraId="4A8B7DA7"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CEMENT, CONCRETE, MORTAR</w:t>
            </w:r>
          </w:p>
          <w:p w14:paraId="64603D97"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BS 12-Specification for Portland Cements</w:t>
            </w:r>
          </w:p>
          <w:p w14:paraId="5B27C676" w14:textId="77777777" w:rsidR="0049750D" w:rsidRPr="00B87FE0" w:rsidRDefault="0049750D" w:rsidP="00B87FE0">
            <w:pPr>
              <w:spacing w:before="100" w:after="120"/>
              <w:rPr>
                <w:rFonts w:ascii="Calibri Light" w:hAnsi="Calibri Light"/>
                <w:sz w:val="16"/>
                <w:szCs w:val="16"/>
                <w:lang w:val="en-US"/>
              </w:rPr>
            </w:pPr>
            <w:del w:id="15270" w:author="Ashan Senel Asmone" w:date="2016-03-18T16:06:00Z">
              <w:r w:rsidRPr="00B87FE0" w:rsidDel="009F2DAF">
                <w:rPr>
                  <w:rFonts w:ascii="Calibri Light" w:hAnsi="Calibri Light"/>
                  <w:sz w:val="16"/>
                  <w:szCs w:val="16"/>
                  <w:lang w:val="en-US"/>
                </w:rPr>
                <w:delText>BS 410-Specification for test sieves</w:delText>
              </w:r>
            </w:del>
            <w:ins w:id="15271" w:author="Ashan Senel Asmone" w:date="2016-03-18T16:06:00Z">
              <w:r w:rsidR="009F2DAF">
                <w:rPr>
                  <w:rFonts w:ascii="Calibri Light" w:hAnsi="Calibri Light"/>
                  <w:sz w:val="16"/>
                  <w:szCs w:val="16"/>
                  <w:lang w:val="en-US"/>
                </w:rPr>
                <w:t>BS ISO 3310-2:2013 Test sieves. Technical requirements and testing. Test sieves of perforated metal plate/ BS 410-1:2000, ISO 3310-1:2000 Test sieves. Technical requirements and testing. Test sieves of metal wire cloth</w:t>
              </w:r>
            </w:ins>
          </w:p>
          <w:p w14:paraId="1FF57955"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BS 882-Specification for aggregates from natural sources for concrete</w:t>
            </w:r>
          </w:p>
          <w:p w14:paraId="273C6AE7" w14:textId="77777777" w:rsidR="0049750D" w:rsidRPr="00B87FE0" w:rsidRDefault="0049750D" w:rsidP="00B87FE0">
            <w:pPr>
              <w:spacing w:before="100" w:after="120"/>
              <w:rPr>
                <w:rFonts w:ascii="Calibri Light" w:hAnsi="Calibri Light"/>
                <w:sz w:val="16"/>
                <w:szCs w:val="16"/>
                <w:lang w:val="en-US"/>
              </w:rPr>
            </w:pPr>
            <w:del w:id="15272" w:author="Ashan Senel Asmone" w:date="2016-03-18T16:32:00Z">
              <w:r w:rsidRPr="00B87FE0" w:rsidDel="00902ADA">
                <w:rPr>
                  <w:rFonts w:ascii="Calibri Light" w:hAnsi="Calibri Light"/>
                  <w:sz w:val="16"/>
                  <w:szCs w:val="16"/>
                  <w:lang w:val="en-US"/>
                </w:rPr>
                <w:delText>BS 1014-Specification for high alumina cement</w:delText>
              </w:r>
            </w:del>
            <w:ins w:id="15273" w:author="Ashan Senel Asmone" w:date="2016-03-18T16:32:00Z">
              <w:r w:rsidR="00902ADA">
                <w:rPr>
                  <w:rFonts w:ascii="Calibri Light" w:hAnsi="Calibri Light"/>
                  <w:sz w:val="16"/>
                  <w:szCs w:val="16"/>
                  <w:lang w:val="en-US"/>
                </w:rPr>
                <w:t>BS EN 12878:2014 Pigments for the colouring of building materials based on cement and/or lime. Specifications and methods of test</w:t>
              </w:r>
            </w:ins>
          </w:p>
          <w:p w14:paraId="53DDDC29" w14:textId="77777777" w:rsidR="0049750D" w:rsidRPr="00B87FE0" w:rsidRDefault="0049750D" w:rsidP="00B87FE0">
            <w:pPr>
              <w:spacing w:before="100" w:after="120"/>
              <w:rPr>
                <w:rFonts w:ascii="Calibri Light" w:hAnsi="Calibri Light"/>
                <w:sz w:val="16"/>
                <w:szCs w:val="16"/>
                <w:lang w:val="en-US"/>
              </w:rPr>
            </w:pPr>
            <w:del w:id="15274" w:author="Ashan Senel Asmone" w:date="2016-03-18T16:33:00Z">
              <w:r w:rsidRPr="00B87FE0" w:rsidDel="00902ADA">
                <w:rPr>
                  <w:rFonts w:ascii="Calibri Light" w:hAnsi="Calibri Light"/>
                  <w:sz w:val="16"/>
                  <w:szCs w:val="16"/>
                  <w:lang w:val="en-US"/>
                </w:rPr>
                <w:delText>BS 1199-Specification for building sands from natural sources</w:delText>
              </w:r>
            </w:del>
            <w:ins w:id="15275" w:author="Ashan Senel Asmone" w:date="2016-03-21T17:09:00Z">
              <w:r w:rsidR="00785E22">
                <w:rPr>
                  <w:rFonts w:ascii="Calibri Light" w:hAnsi="Calibri Light"/>
                  <w:sz w:val="16"/>
                  <w:szCs w:val="16"/>
                  <w:lang w:val="en-US"/>
                </w:rPr>
                <w:t>BS EN 13139:2002 Aggregates for mortar</w:t>
              </w:r>
            </w:ins>
          </w:p>
          <w:p w14:paraId="0153EC3C" w14:textId="77777777" w:rsidR="0049750D" w:rsidRPr="00B87FE0" w:rsidRDefault="0049750D" w:rsidP="00B87FE0">
            <w:pPr>
              <w:spacing w:before="100" w:after="120"/>
              <w:rPr>
                <w:rFonts w:ascii="Calibri Light" w:hAnsi="Calibri Light"/>
                <w:sz w:val="16"/>
                <w:szCs w:val="16"/>
                <w:lang w:val="en-US"/>
              </w:rPr>
            </w:pPr>
            <w:del w:id="15276" w:author="Ashan Senel Asmone" w:date="2016-03-18T16:38:00Z">
              <w:r w:rsidRPr="00B87FE0" w:rsidDel="00902ADA">
                <w:rPr>
                  <w:rFonts w:ascii="Calibri Light" w:hAnsi="Calibri Light"/>
                  <w:sz w:val="16"/>
                  <w:szCs w:val="16"/>
                  <w:lang w:val="en-US"/>
                </w:rPr>
                <w:delText>BS 4027- Specification for sulphate-resisting Portland cement</w:delText>
              </w:r>
            </w:del>
          </w:p>
          <w:p w14:paraId="0B9A7D63" w14:textId="77777777" w:rsidR="0049750D" w:rsidRPr="00B87FE0" w:rsidRDefault="0049750D" w:rsidP="00B87FE0">
            <w:pPr>
              <w:spacing w:before="100" w:after="120"/>
              <w:rPr>
                <w:rFonts w:ascii="Calibri Light" w:hAnsi="Calibri Light"/>
                <w:sz w:val="16"/>
                <w:szCs w:val="16"/>
                <w:lang w:val="en-US"/>
              </w:rPr>
            </w:pPr>
            <w:del w:id="15277" w:author="Ashan Senel Asmone" w:date="2016-03-21T15:22:00Z">
              <w:r w:rsidRPr="00B87FE0" w:rsidDel="00337A12">
                <w:rPr>
                  <w:rFonts w:ascii="Calibri Light" w:hAnsi="Calibri Light"/>
                  <w:sz w:val="16"/>
                  <w:szCs w:val="16"/>
                  <w:lang w:val="en-US"/>
                </w:rPr>
                <w:delText>BS 4550-6:1978-Methods of testing cement. Standard sand for mortar cube</w:delText>
              </w:r>
            </w:del>
            <w:ins w:id="15278" w:author="Ashan Senel Asmone" w:date="2016-03-21T15:22:00Z">
              <w:r w:rsidR="00337A12">
                <w:rPr>
                  <w:rFonts w:ascii="Calibri Light" w:hAnsi="Calibri Light"/>
                  <w:sz w:val="16"/>
                  <w:szCs w:val="16"/>
                  <w:lang w:val="en-US"/>
                </w:rPr>
                <w:t>BS 4550-6:1978 Methods of testing cement. Standard sand for mortar cubes</w:t>
              </w:r>
            </w:ins>
            <w:r w:rsidRPr="00B87FE0">
              <w:rPr>
                <w:rFonts w:ascii="Calibri Light" w:hAnsi="Calibri Light"/>
                <w:sz w:val="16"/>
                <w:szCs w:val="16"/>
                <w:lang w:val="en-US"/>
              </w:rPr>
              <w:t>s</w:t>
            </w:r>
          </w:p>
          <w:p w14:paraId="40C8EC4C"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BS 4551-Methods of testing mortars, screeds and plasters</w:t>
            </w:r>
          </w:p>
          <w:p w14:paraId="771E00D3" w14:textId="77777777" w:rsidR="0049750D" w:rsidRPr="00B87FE0" w:rsidRDefault="0049750D" w:rsidP="00B87FE0">
            <w:pPr>
              <w:spacing w:before="100" w:after="120"/>
              <w:rPr>
                <w:rFonts w:ascii="Calibri Light" w:hAnsi="Calibri Light"/>
                <w:sz w:val="16"/>
                <w:szCs w:val="16"/>
                <w:lang w:val="en-US"/>
              </w:rPr>
            </w:pPr>
            <w:del w:id="15279" w:author="Ashan Senel Asmone" w:date="2016-03-18T16:48:00Z">
              <w:r w:rsidRPr="00B87FE0" w:rsidDel="0083514B">
                <w:rPr>
                  <w:rFonts w:ascii="Calibri Light" w:hAnsi="Calibri Light"/>
                  <w:sz w:val="16"/>
                  <w:szCs w:val="16"/>
                  <w:lang w:val="en-US"/>
                </w:rPr>
                <w:delText>BS 4721-Specification for ready-mixed building mortars</w:delText>
              </w:r>
            </w:del>
            <w:ins w:id="15280" w:author="Ashan Senel Asmone" w:date="2016-03-18T16:48:00Z">
              <w:r w:rsidR="0083514B">
                <w:rPr>
                  <w:rFonts w:ascii="Calibri Light" w:hAnsi="Calibri Light"/>
                  <w:sz w:val="16"/>
                  <w:szCs w:val="16"/>
                  <w:lang w:val="en-US"/>
                </w:rPr>
                <w:t>BS EN 998-1:2003-Specification for mortar for masonry. Rendering and plastering mortar/ BS EN 998-2:2003-Specification for mortar for masonry. Masonry mortar</w:t>
              </w:r>
            </w:ins>
          </w:p>
          <w:p w14:paraId="5512A5AC" w14:textId="77777777" w:rsidR="0049750D" w:rsidRPr="00B87FE0" w:rsidRDefault="0049750D" w:rsidP="00B87FE0">
            <w:pPr>
              <w:spacing w:before="100" w:after="120"/>
              <w:rPr>
                <w:rFonts w:ascii="Calibri Light" w:hAnsi="Calibri Light"/>
                <w:sz w:val="16"/>
                <w:szCs w:val="16"/>
                <w:lang w:val="en-US"/>
              </w:rPr>
            </w:pPr>
            <w:del w:id="15281" w:author="Ashan Senel Asmone" w:date="2016-03-18T17:12:00Z">
              <w:r w:rsidRPr="00B87FE0" w:rsidDel="00922C80">
                <w:rPr>
                  <w:rFonts w:ascii="Calibri Light" w:hAnsi="Calibri Light"/>
                  <w:sz w:val="16"/>
                  <w:szCs w:val="16"/>
                  <w:lang w:val="en-US"/>
                </w:rPr>
                <w:delText>BS 4887-1:1986-Mortar admixtures. Specification for air-entraining (plasticizing) admixtures</w:delText>
              </w:r>
            </w:del>
            <w:ins w:id="15282"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476A9D9D" w14:textId="77777777" w:rsidR="0049750D" w:rsidRPr="00B87FE0" w:rsidRDefault="0049750D" w:rsidP="00B87FE0">
            <w:pPr>
              <w:spacing w:before="100" w:after="120"/>
              <w:rPr>
                <w:rFonts w:ascii="Calibri Light" w:hAnsi="Calibri Light"/>
                <w:sz w:val="16"/>
                <w:szCs w:val="16"/>
                <w:lang w:val="en-US"/>
              </w:rPr>
            </w:pPr>
            <w:del w:id="15283" w:author="Ashan Senel Asmone" w:date="2016-03-18T17:13:00Z">
              <w:r w:rsidRPr="00B87FE0" w:rsidDel="00922C80">
                <w:rPr>
                  <w:rFonts w:ascii="Calibri Light" w:hAnsi="Calibri Light"/>
                  <w:sz w:val="16"/>
                  <w:szCs w:val="16"/>
                  <w:lang w:val="en-US"/>
                </w:rPr>
                <w:delText>BS 4887-2:1987-Mortar admixtures. Specification for set retarding admixtures</w:delText>
              </w:r>
            </w:del>
            <w:ins w:id="15284"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p>
          <w:p w14:paraId="602D599D" w14:textId="77777777" w:rsidR="0049750D" w:rsidRPr="00B87FE0" w:rsidRDefault="0049750D" w:rsidP="00B87FE0">
            <w:pPr>
              <w:spacing w:before="100" w:after="120"/>
              <w:rPr>
                <w:rFonts w:ascii="Calibri Light" w:hAnsi="Calibri Light"/>
                <w:sz w:val="16"/>
                <w:szCs w:val="16"/>
                <w:lang w:val="en-US"/>
              </w:rPr>
            </w:pPr>
            <w:del w:id="15285" w:author="Ashan Senel Asmone" w:date="2016-03-18T17:15:00Z">
              <w:r w:rsidRPr="00B87FE0" w:rsidDel="00922C80">
                <w:rPr>
                  <w:rFonts w:ascii="Calibri Light" w:hAnsi="Calibri Light"/>
                  <w:sz w:val="16"/>
                  <w:szCs w:val="16"/>
                  <w:lang w:val="en-US"/>
                </w:rPr>
                <w:delText>BS 5075-Concrete admixtures</w:delText>
              </w:r>
            </w:del>
            <w:ins w:id="15286" w:author="Ashan Senel Asmone" w:date="2016-03-18T17:20:00Z">
              <w:del w:id="15287" w:author="Jing Kai Toh" w:date="2016-05-12T17:04:00Z">
                <w:r w:rsidR="00922C80" w:rsidDel="0010274C">
                  <w:rPr>
                    <w:rFonts w:ascii="Calibri Light" w:hAnsi="Calibri Light"/>
                    <w:sz w:val="16"/>
                    <w:szCs w:val="16"/>
                    <w:lang w:val="en-US"/>
                  </w:rPr>
                  <w:delText>BS EN 934-6:2001 Admixtures for concrete, mortar and grout. Sampling, conformity control and evaluation of conformity</w:delText>
                </w:r>
              </w:del>
            </w:ins>
            <w:ins w:id="15288"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5289" w:author="Ashan Senel Asmone" w:date="2016-03-18T17:20:00Z">
              <w:r w:rsidR="00922C80">
                <w:rPr>
                  <w:rFonts w:ascii="Calibri Light" w:hAnsi="Calibri Light"/>
                  <w:sz w:val="16"/>
                  <w:szCs w:val="16"/>
                  <w:lang w:val="en-US"/>
                </w:rPr>
                <w:t>/</w:t>
              </w:r>
            </w:ins>
            <w:ins w:id="15290" w:author="Ashan Senel Asmone" w:date="2016-03-18T17:19:00Z">
              <w:r w:rsidR="00922C80">
                <w:rPr>
                  <w:rFonts w:ascii="Calibri Light" w:hAnsi="Calibri Light"/>
                  <w:sz w:val="16"/>
                  <w:szCs w:val="16"/>
                  <w:lang w:val="en-US"/>
                </w:rPr>
                <w:t>BS EN 480-11:2005 Admixtures for concrete, mortar and grout. Test methods. Determination of air void characteristics in hardened concrete/BS EN 480-12:2005 Admixtures for concrete, mortar and grout. Test methods. Determination of the alkali content of admixtures/</w:t>
              </w:r>
            </w:ins>
            <w:ins w:id="15291" w:author="Ashan Senel Asmone" w:date="2016-03-18T17:18:00Z">
              <w:r w:rsidR="00922C80">
                <w:rPr>
                  <w:rFonts w:ascii="Calibri Light" w:hAnsi="Calibri Light"/>
                  <w:sz w:val="16"/>
                  <w:szCs w:val="16"/>
                  <w:lang w:val="en-US"/>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15292" w:author="Ashan Senel Asmone" w:date="2016-03-18T17:17:00Z">
              <w:r w:rsidR="00922C80">
                <w:rPr>
                  <w:rFonts w:ascii="Calibri Light" w:hAnsi="Calibri Light"/>
                  <w:sz w:val="16"/>
                  <w:szCs w:val="16"/>
                  <w:lang w:val="en-US"/>
                </w:rPr>
                <w:t>BS EN 480-10:2009 Admixtures for concrete, mortar and grout. Test methods. Determination of water soluble chloride content/BS EN 480-6:2005 Admixtures for concrete, mortar and grout. Test methods. Infrared analysis/</w:t>
              </w:r>
            </w:ins>
            <w:ins w:id="15293" w:author="Ashan Senel Asmone" w:date="2016-03-18T17:16:00Z">
              <w:r w:rsidR="00922C80">
                <w:rPr>
                  <w:rFonts w:ascii="Calibri Light" w:hAnsi="Calibri Light"/>
                  <w:sz w:val="16"/>
                  <w:szCs w:val="16"/>
                  <w:lang w:val="en-US"/>
                </w:rPr>
                <w:t>BS EN 480-5:2005 Admixtures for concrete, mortar and grout. Test methods. Determination of capillary absorption/</w:t>
              </w:r>
            </w:ins>
            <w:ins w:id="15294" w:author="Ashan Senel Asmone" w:date="2016-03-18T17:15:00Z">
              <w:r w:rsidR="00922C80">
                <w:rPr>
                  <w:rFonts w:ascii="Calibri Light" w:hAnsi="Calibri Light"/>
                  <w:sz w:val="16"/>
                  <w:szCs w:val="16"/>
                  <w:lang w:val="en-US"/>
                </w:rPr>
                <w:t>BS EN 480-2:2006 Admixtures for concrete, mortar and grout. Test methods. Determination of setting time/</w:t>
              </w:r>
            </w:ins>
          </w:p>
          <w:p w14:paraId="46D3C41C" w14:textId="77777777" w:rsidR="0049750D" w:rsidRPr="00B87FE0" w:rsidRDefault="0049750D" w:rsidP="00B87FE0">
            <w:pPr>
              <w:spacing w:before="100" w:after="120"/>
              <w:rPr>
                <w:rFonts w:ascii="Calibri Light" w:hAnsi="Calibri Light"/>
                <w:sz w:val="16"/>
                <w:szCs w:val="16"/>
                <w:lang w:val="en-US"/>
              </w:rPr>
            </w:pPr>
            <w:del w:id="15295" w:author="Ashan Senel Asmone" w:date="2016-03-18T17:20:00Z">
              <w:r w:rsidRPr="00B87FE0" w:rsidDel="00922C80">
                <w:rPr>
                  <w:rFonts w:ascii="Calibri Light" w:hAnsi="Calibri Light"/>
                  <w:sz w:val="16"/>
                  <w:szCs w:val="16"/>
                  <w:lang w:val="en-US"/>
                </w:rPr>
                <w:delText>Part 1: Specification for accelerating admixtures, retarding admixtures, retarding admixtures and water-reducing admixtures</w:delText>
              </w:r>
            </w:del>
          </w:p>
          <w:p w14:paraId="45174B7A" w14:textId="77777777" w:rsidR="0049750D" w:rsidRPr="00B87FE0" w:rsidRDefault="0049750D" w:rsidP="00B87FE0">
            <w:pPr>
              <w:spacing w:before="100" w:after="120"/>
              <w:rPr>
                <w:rFonts w:ascii="Calibri Light" w:hAnsi="Calibri Light"/>
                <w:sz w:val="16"/>
                <w:szCs w:val="16"/>
                <w:lang w:val="en-US"/>
              </w:rPr>
            </w:pPr>
            <w:del w:id="15296" w:author="Ashan Senel Asmone" w:date="2016-03-18T17:20:00Z">
              <w:r w:rsidRPr="00B87FE0" w:rsidDel="00922C80">
                <w:rPr>
                  <w:rFonts w:ascii="Calibri Light" w:hAnsi="Calibri Light"/>
                  <w:sz w:val="16"/>
                  <w:szCs w:val="16"/>
                  <w:lang w:val="en-US"/>
                </w:rPr>
                <w:delText>Part 2: Specification for air-entraining admixtures</w:delText>
              </w:r>
            </w:del>
          </w:p>
          <w:p w14:paraId="29B750FA" w14:textId="77777777" w:rsidR="0049750D" w:rsidRPr="00B87FE0" w:rsidRDefault="0049750D" w:rsidP="00B87FE0">
            <w:pPr>
              <w:spacing w:before="100" w:after="120"/>
              <w:rPr>
                <w:rFonts w:ascii="Calibri Light" w:hAnsi="Calibri Light"/>
                <w:sz w:val="16"/>
                <w:szCs w:val="16"/>
                <w:lang w:val="en-US"/>
              </w:rPr>
            </w:pPr>
            <w:del w:id="15297" w:author="Ashan Senel Asmone" w:date="2016-03-18T17:21:00Z">
              <w:r w:rsidRPr="00B87FE0" w:rsidDel="00922C80">
                <w:rPr>
                  <w:rFonts w:ascii="Calibri Light" w:hAnsi="Calibri Light"/>
                  <w:sz w:val="16"/>
                  <w:szCs w:val="16"/>
                  <w:lang w:val="en-US"/>
                </w:rPr>
                <w:delText>Part 3: Specification for superplasticizing admixtures</w:delText>
              </w:r>
            </w:del>
          </w:p>
          <w:p w14:paraId="78AA4F7F" w14:textId="77777777" w:rsidR="0049750D" w:rsidRPr="00B87FE0" w:rsidRDefault="0049750D" w:rsidP="00B87FE0">
            <w:pPr>
              <w:spacing w:before="100" w:after="120"/>
              <w:rPr>
                <w:rFonts w:ascii="Calibri Light" w:hAnsi="Calibri Light"/>
                <w:sz w:val="16"/>
                <w:szCs w:val="16"/>
                <w:lang w:val="en-US"/>
              </w:rPr>
            </w:pPr>
            <w:del w:id="15298" w:author="Ashan Senel Asmone" w:date="2016-03-18T17:35:00Z">
              <w:r w:rsidRPr="00B87FE0" w:rsidDel="00DD05B5">
                <w:rPr>
                  <w:rFonts w:ascii="Calibri Light" w:hAnsi="Calibri Light"/>
                  <w:sz w:val="16"/>
                  <w:szCs w:val="16"/>
                  <w:lang w:val="en-US"/>
                </w:rPr>
                <w:delText>BS 5838-2:1980-Specification for dry packaged cementitious mixes. Prepacked mortar mixes</w:delText>
              </w:r>
            </w:del>
            <w:ins w:id="15299"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38B8C2AF" w14:textId="77777777" w:rsidR="0049750D" w:rsidRPr="00B87FE0" w:rsidRDefault="0049750D" w:rsidP="00B87FE0">
            <w:pPr>
              <w:spacing w:before="100" w:after="120"/>
              <w:rPr>
                <w:rFonts w:ascii="Calibri Light" w:hAnsi="Calibri Light"/>
                <w:sz w:val="16"/>
                <w:szCs w:val="16"/>
                <w:lang w:val="en-US"/>
              </w:rPr>
            </w:pPr>
            <w:del w:id="15300" w:author="Ashan Senel Asmone" w:date="2016-03-21T10:36:00Z">
              <w:r w:rsidRPr="00B87FE0" w:rsidDel="0046108D">
                <w:rPr>
                  <w:rFonts w:ascii="Calibri Light" w:hAnsi="Calibri Light"/>
                  <w:sz w:val="16"/>
                  <w:szCs w:val="16"/>
                  <w:lang w:val="en-US"/>
                </w:rPr>
                <w:delText>BS 6319-3:1990-Testing of resin and polymer/cement compositions for use in construction. Methods for measurement of modulus of elasticity in flexure and flexural strength</w:delText>
              </w:r>
            </w:del>
            <w:ins w:id="15301" w:author="Ashan Senel Asmone" w:date="2016-03-21T10:36:00Z">
              <w:r w:rsidR="0046108D">
                <w:rPr>
                  <w:rFonts w:ascii="Calibri Light" w:hAnsi="Calibri Light"/>
                  <w:sz w:val="16"/>
                  <w:szCs w:val="16"/>
                  <w:lang w:val="en-US"/>
                </w:rPr>
                <w:t>BS 6319-3:1990 Testing of resin and polymer/cement compositions for use in construction. Methods for measurement of modulus of elasticity in flexure and flexural strength</w:t>
              </w:r>
            </w:ins>
          </w:p>
          <w:p w14:paraId="23117DAE" w14:textId="77777777" w:rsidR="0049750D" w:rsidRPr="00B87FE0" w:rsidRDefault="0049750D" w:rsidP="00B87FE0">
            <w:pPr>
              <w:spacing w:before="100" w:after="120"/>
              <w:rPr>
                <w:rFonts w:ascii="Calibri Light" w:hAnsi="Calibri Light"/>
                <w:sz w:val="16"/>
                <w:szCs w:val="16"/>
                <w:lang w:val="en-US"/>
              </w:rPr>
            </w:pPr>
            <w:del w:id="15302" w:author="Ashan Senel Asmone" w:date="2016-03-21T10:36:00Z">
              <w:r w:rsidRPr="00B87FE0" w:rsidDel="0046108D">
                <w:rPr>
                  <w:rFonts w:ascii="Calibri Light" w:hAnsi="Calibri Light"/>
                  <w:sz w:val="16"/>
                  <w:szCs w:val="16"/>
                  <w:lang w:val="en-US"/>
                </w:rPr>
                <w:delText>BS 6319-12:1992-Testing of resin and polymer/cement compositions for use in construction. Methods for measurement of unrestrained linear shrinkage and coefficient of thermal expansion</w:delText>
              </w:r>
            </w:del>
            <w:ins w:id="15303" w:author="Ashan Senel Asmone" w:date="2016-03-21T10:36:00Z">
              <w:r w:rsidR="0046108D">
                <w:rPr>
                  <w:rFonts w:ascii="Calibri Light" w:hAnsi="Calibri Light"/>
                  <w:sz w:val="16"/>
                  <w:szCs w:val="16"/>
                  <w:lang w:val="en-US"/>
                </w:rPr>
                <w:t>BS 6319-12:1992 Testing of resin and polymer/cement compositions for use in construction. Methods for measurement of unrestrained linear shrinkage and coefficient of thermal expansion</w:t>
              </w:r>
            </w:ins>
          </w:p>
          <w:p w14:paraId="710F4856" w14:textId="77777777" w:rsidR="0049750D" w:rsidRPr="00B87FE0" w:rsidRDefault="0049750D" w:rsidP="00B87FE0">
            <w:pPr>
              <w:spacing w:before="100" w:after="120"/>
              <w:rPr>
                <w:rFonts w:ascii="Calibri Light" w:hAnsi="Calibri Light"/>
                <w:sz w:val="16"/>
                <w:szCs w:val="16"/>
                <w:lang w:val="en-US"/>
              </w:rPr>
            </w:pPr>
            <w:del w:id="15304" w:author="Ashan Senel Asmone" w:date="2016-03-21T15:23:00Z">
              <w:r w:rsidRPr="00B87FE0" w:rsidDel="00337A12">
                <w:rPr>
                  <w:rFonts w:ascii="Calibri Light" w:hAnsi="Calibri Light"/>
                  <w:sz w:val="16"/>
                  <w:szCs w:val="16"/>
                  <w:lang w:val="en-US"/>
                </w:rPr>
                <w:delText>DD 249:1990-Testing aggregates. Method for the assessment of alkali-silica reactivity. Potential accelerated mortar-bar method</w:delText>
              </w:r>
            </w:del>
          </w:p>
          <w:p w14:paraId="7256FA0F" w14:textId="77777777" w:rsidR="0049750D" w:rsidRPr="00B87FE0" w:rsidRDefault="0049750D" w:rsidP="00B87FE0">
            <w:pPr>
              <w:spacing w:before="100" w:after="120"/>
              <w:rPr>
                <w:rFonts w:ascii="Calibri Light" w:hAnsi="Calibri Light"/>
                <w:sz w:val="16"/>
                <w:szCs w:val="16"/>
                <w:lang w:val="en-US"/>
              </w:rPr>
            </w:pPr>
            <w:del w:id="15305" w:author="Ashan Senel Asmone" w:date="2016-03-21T11:02:00Z">
              <w:r w:rsidRPr="00B87FE0" w:rsidDel="0046108D">
                <w:rPr>
                  <w:rFonts w:ascii="Calibri Light" w:hAnsi="Calibri Light"/>
                  <w:sz w:val="16"/>
                  <w:szCs w:val="16"/>
                  <w:lang w:val="en-US"/>
                </w:rPr>
                <w:delText>PD 6472:1974-Guide to specifying the quality of building mortars</w:delText>
              </w:r>
            </w:del>
            <w:ins w:id="15306" w:author="Ashan Senel Asmone" w:date="2016-03-21T11:02:00Z">
              <w:r w:rsidR="0046108D">
                <w:rPr>
                  <w:rFonts w:ascii="Calibri Light" w:hAnsi="Calibri Light"/>
                  <w:sz w:val="16"/>
                  <w:szCs w:val="16"/>
                  <w:lang w:val="en-US"/>
                </w:rPr>
                <w:t>PD 6678:2005 Guide to the specification of masonry mortar</w:t>
              </w:r>
            </w:ins>
          </w:p>
          <w:p w14:paraId="0DC4042B" w14:textId="77777777" w:rsidR="0049750D" w:rsidRPr="00B87FE0" w:rsidRDefault="0049750D" w:rsidP="00B87FE0">
            <w:pPr>
              <w:spacing w:before="100" w:after="120"/>
              <w:rPr>
                <w:rFonts w:ascii="Calibri Light" w:hAnsi="Calibri Light"/>
                <w:sz w:val="16"/>
                <w:szCs w:val="16"/>
                <w:lang w:val="en-US"/>
              </w:rPr>
            </w:pPr>
            <w:del w:id="15307" w:author="Ashan Senel Asmone" w:date="2016-03-21T11:03:00Z">
              <w:r w:rsidRPr="00B87FE0" w:rsidDel="0046108D">
                <w:rPr>
                  <w:rFonts w:ascii="Calibri Light" w:hAnsi="Calibri Light"/>
                  <w:sz w:val="16"/>
                  <w:szCs w:val="16"/>
                  <w:lang w:val="en-US"/>
                </w:rPr>
                <w:delText>BS EN 480-1:1998-Admixtures for concrete, mortar and grout. Test methods. Reference concrete and reference mortar for testing</w:delText>
              </w:r>
            </w:del>
            <w:ins w:id="15308" w:author="Ashan Senel Asmone" w:date="2016-03-21T11:03:00Z">
              <w:r w:rsidR="0046108D">
                <w:rPr>
                  <w:rFonts w:ascii="Calibri Light" w:hAnsi="Calibri Light"/>
                  <w:sz w:val="16"/>
                  <w:szCs w:val="16"/>
                  <w:lang w:val="en-US"/>
                </w:rPr>
                <w:t>BS EN 480-1:2014 Admixtures for concrete, mortar and grout. Test methods. Reference concrete and reference mortar for testing</w:t>
              </w:r>
            </w:ins>
          </w:p>
          <w:p w14:paraId="33E09CB2" w14:textId="77777777" w:rsidR="0049750D" w:rsidRPr="00B87FE0" w:rsidRDefault="0049750D" w:rsidP="00B87FE0">
            <w:pPr>
              <w:spacing w:before="100" w:after="120"/>
              <w:rPr>
                <w:rFonts w:ascii="Calibri Light" w:hAnsi="Calibri Light"/>
                <w:sz w:val="16"/>
                <w:szCs w:val="16"/>
                <w:lang w:val="en-US"/>
              </w:rPr>
            </w:pPr>
            <w:del w:id="15309" w:author="Ashan Senel Asmone" w:date="2016-03-21T11:03:00Z">
              <w:r w:rsidRPr="00B87FE0" w:rsidDel="0046108D">
                <w:rPr>
                  <w:rFonts w:ascii="Calibri Light" w:hAnsi="Calibri Light"/>
                  <w:sz w:val="16"/>
                  <w:szCs w:val="16"/>
                  <w:lang w:val="en-US"/>
                </w:rPr>
                <w:delText>BS EN 480-2:1997-Admixtures for concrete, mortar and grout. Test methods. Determination of setting time</w:delText>
              </w:r>
            </w:del>
            <w:ins w:id="15310" w:author="Ashan Senel Asmone" w:date="2016-03-21T11:03:00Z">
              <w:r w:rsidR="0046108D">
                <w:rPr>
                  <w:rFonts w:ascii="Calibri Light" w:hAnsi="Calibri Light"/>
                  <w:sz w:val="16"/>
                  <w:szCs w:val="16"/>
                  <w:lang w:val="en-US"/>
                </w:rPr>
                <w:t>BS EN 480-2:2006 Admixtures for concrete, mortar and grout. Test methods. Determination of setting time</w:t>
              </w:r>
            </w:ins>
          </w:p>
          <w:p w14:paraId="4AE81F8C" w14:textId="77777777" w:rsidR="0049750D" w:rsidRPr="00B87FE0" w:rsidRDefault="0049750D" w:rsidP="00B87FE0">
            <w:pPr>
              <w:spacing w:before="100" w:after="120"/>
              <w:rPr>
                <w:rFonts w:ascii="Calibri Light" w:hAnsi="Calibri Light"/>
                <w:sz w:val="16"/>
                <w:szCs w:val="16"/>
                <w:lang w:val="en-US"/>
              </w:rPr>
            </w:pPr>
            <w:del w:id="15311" w:author="Ashan Senel Asmone" w:date="2016-03-21T11:04:00Z">
              <w:r w:rsidRPr="00B87FE0" w:rsidDel="0046108D">
                <w:rPr>
                  <w:rFonts w:ascii="Calibri Light" w:hAnsi="Calibri Light"/>
                  <w:sz w:val="16"/>
                  <w:szCs w:val="16"/>
                  <w:lang w:val="en-US"/>
                </w:rPr>
                <w:delText>BS EN 480-4:1997-Admixtures for concrete, mortar and grout. Test methods. Determination of bleeding of concrete</w:delText>
              </w:r>
            </w:del>
            <w:ins w:id="15312" w:author="Ashan Senel Asmone" w:date="2016-03-21T11:04:00Z">
              <w:r w:rsidR="0046108D">
                <w:rPr>
                  <w:rFonts w:ascii="Calibri Light" w:hAnsi="Calibri Light"/>
                  <w:sz w:val="16"/>
                  <w:szCs w:val="16"/>
                  <w:lang w:val="en-US"/>
                </w:rPr>
                <w:t>BS EN 480-4:2005 Admixtures for concrete, mortar and grout. Test methods. Determination of bleeding of concrete</w:t>
              </w:r>
            </w:ins>
          </w:p>
          <w:p w14:paraId="460F1141" w14:textId="77777777" w:rsidR="0049750D" w:rsidRPr="00B87FE0" w:rsidRDefault="0049750D" w:rsidP="00B87FE0">
            <w:pPr>
              <w:spacing w:before="100" w:after="120"/>
              <w:rPr>
                <w:rFonts w:ascii="Calibri Light" w:hAnsi="Calibri Light"/>
                <w:sz w:val="16"/>
                <w:szCs w:val="16"/>
                <w:lang w:val="en-US"/>
              </w:rPr>
            </w:pPr>
            <w:del w:id="15313" w:author="Ashan Senel Asmone" w:date="2016-03-21T11:04:00Z">
              <w:r w:rsidRPr="00B87FE0" w:rsidDel="0046108D">
                <w:rPr>
                  <w:rFonts w:ascii="Calibri Light" w:hAnsi="Calibri Light"/>
                  <w:sz w:val="16"/>
                  <w:szCs w:val="16"/>
                  <w:lang w:val="en-US"/>
                </w:rPr>
                <w:delText>BS EN 480-5:1997-Admixtures for concrete, mortar and grout. Test methods. Determination of capillary absorption</w:delText>
              </w:r>
            </w:del>
            <w:ins w:id="15314" w:author="Ashan Senel Asmone" w:date="2016-03-21T11:04:00Z">
              <w:r w:rsidR="0046108D">
                <w:rPr>
                  <w:rFonts w:ascii="Calibri Light" w:hAnsi="Calibri Light"/>
                  <w:sz w:val="16"/>
                  <w:szCs w:val="16"/>
                  <w:lang w:val="en-US"/>
                </w:rPr>
                <w:t>BS EN 480-5:2005 Admixtures for concrete, mortar and grout. Test methods. Determination of capillary absorption</w:t>
              </w:r>
            </w:ins>
          </w:p>
          <w:p w14:paraId="4B15CAD2" w14:textId="77777777" w:rsidR="0049750D" w:rsidRPr="00B87FE0" w:rsidRDefault="0049750D" w:rsidP="00B87FE0">
            <w:pPr>
              <w:spacing w:before="100" w:after="120"/>
              <w:rPr>
                <w:rFonts w:ascii="Calibri Light" w:hAnsi="Calibri Light"/>
                <w:sz w:val="16"/>
                <w:szCs w:val="16"/>
                <w:lang w:val="en-US"/>
              </w:rPr>
            </w:pPr>
            <w:del w:id="15315" w:author="Ashan Senel Asmone" w:date="2016-03-21T11:04:00Z">
              <w:r w:rsidRPr="00B87FE0" w:rsidDel="0046108D">
                <w:rPr>
                  <w:rFonts w:ascii="Calibri Light" w:hAnsi="Calibri Light"/>
                  <w:sz w:val="16"/>
                  <w:szCs w:val="16"/>
                  <w:lang w:val="en-US"/>
                </w:rPr>
                <w:delText>BS EN 480-6:1997-Admixtures for concrete, mortar and grout. Test methods. Infrared analysis</w:delText>
              </w:r>
            </w:del>
            <w:ins w:id="15316" w:author="Ashan Senel Asmone" w:date="2016-03-21T11:04:00Z">
              <w:r w:rsidR="0046108D">
                <w:rPr>
                  <w:rFonts w:ascii="Calibri Light" w:hAnsi="Calibri Light"/>
                  <w:sz w:val="16"/>
                  <w:szCs w:val="16"/>
                  <w:lang w:val="en-US"/>
                </w:rPr>
                <w:t>BS EN 480-6:2005 Admixtures for concrete, mortar and grout. Test methods. Infrared analysis</w:t>
              </w:r>
            </w:ins>
          </w:p>
          <w:p w14:paraId="1E12BCD2" w14:textId="77777777" w:rsidR="0049750D" w:rsidRPr="00B87FE0" w:rsidRDefault="0049750D" w:rsidP="00B87FE0">
            <w:pPr>
              <w:spacing w:before="100" w:after="120"/>
              <w:rPr>
                <w:rFonts w:ascii="Calibri Light" w:hAnsi="Calibri Light"/>
                <w:sz w:val="16"/>
                <w:szCs w:val="16"/>
                <w:lang w:val="en-US"/>
              </w:rPr>
            </w:pPr>
            <w:del w:id="15317" w:author="Ashan Senel Asmone" w:date="2016-03-21T11:05:00Z">
              <w:r w:rsidRPr="00B87FE0" w:rsidDel="0046108D">
                <w:rPr>
                  <w:rFonts w:ascii="Calibri Light" w:hAnsi="Calibri Light"/>
                  <w:sz w:val="16"/>
                  <w:szCs w:val="16"/>
                  <w:lang w:val="en-US"/>
                </w:rPr>
                <w:delText>BS EN 480-8:1997-Admixtures for concrete, mortar and grout. Test methods. Determination of the conventional dry material content</w:delText>
              </w:r>
            </w:del>
            <w:ins w:id="15318" w:author="Ashan Senel Asmone" w:date="2016-03-21T11:05:00Z">
              <w:r w:rsidR="0046108D">
                <w:rPr>
                  <w:rFonts w:ascii="Calibri Light" w:hAnsi="Calibri Light"/>
                  <w:sz w:val="16"/>
                  <w:szCs w:val="16"/>
                  <w:lang w:val="en-US"/>
                </w:rPr>
                <w:t>BS EN 480-8:2012 Admixtures for concrete, mortar and grout. Test methods. Determination of the conventional dry material content</w:t>
              </w:r>
            </w:ins>
          </w:p>
          <w:p w14:paraId="4FE298A8" w14:textId="77777777" w:rsidR="0049750D" w:rsidRPr="00B87FE0" w:rsidRDefault="0049750D" w:rsidP="00B87FE0">
            <w:pPr>
              <w:spacing w:before="100" w:after="120"/>
              <w:rPr>
                <w:rFonts w:ascii="Calibri Light" w:hAnsi="Calibri Light"/>
                <w:sz w:val="16"/>
                <w:szCs w:val="16"/>
                <w:lang w:val="en-US"/>
              </w:rPr>
            </w:pPr>
            <w:del w:id="15319" w:author="Ashan Senel Asmone" w:date="2016-03-21T11:05:00Z">
              <w:r w:rsidRPr="00B87FE0" w:rsidDel="0046108D">
                <w:rPr>
                  <w:rFonts w:ascii="Calibri Light" w:hAnsi="Calibri Light"/>
                  <w:sz w:val="16"/>
                  <w:szCs w:val="16"/>
                  <w:lang w:val="en-US"/>
                </w:rPr>
                <w:delText>BS EN 480-10:1997-Admixtures for concrete, mortar and grout. Test methods. Determination of water soluble chloride content</w:delText>
              </w:r>
            </w:del>
            <w:ins w:id="15320" w:author="Ashan Senel Asmone" w:date="2016-03-21T11:05:00Z">
              <w:r w:rsidR="0046108D">
                <w:rPr>
                  <w:rFonts w:ascii="Calibri Light" w:hAnsi="Calibri Light"/>
                  <w:sz w:val="16"/>
                  <w:szCs w:val="16"/>
                  <w:lang w:val="en-US"/>
                </w:rPr>
                <w:t>BS EN 480-10:2009 Admixtures for concrete, mortar and grout. Test methods. Determination of water soluble chloride content</w:t>
              </w:r>
            </w:ins>
          </w:p>
          <w:p w14:paraId="4307531A" w14:textId="77777777" w:rsidR="0049750D" w:rsidRPr="00B87FE0" w:rsidRDefault="0049750D" w:rsidP="00B87FE0">
            <w:pPr>
              <w:spacing w:before="100" w:after="120"/>
              <w:rPr>
                <w:rFonts w:ascii="Calibri Light" w:hAnsi="Calibri Light"/>
                <w:sz w:val="16"/>
                <w:szCs w:val="16"/>
                <w:lang w:val="en-US"/>
              </w:rPr>
            </w:pPr>
            <w:del w:id="15321" w:author="Ashan Senel Asmone" w:date="2016-03-21T11:05:00Z">
              <w:r w:rsidRPr="00B87FE0" w:rsidDel="0046108D">
                <w:rPr>
                  <w:rFonts w:ascii="Calibri Light" w:hAnsi="Calibri Light"/>
                  <w:sz w:val="16"/>
                  <w:szCs w:val="16"/>
                  <w:lang w:val="en-US"/>
                </w:rPr>
                <w:delText>BS EN 480-11:1999-Admixtures for concrete, mortar and grout. Test methods. Determination of air void characteristics in hardened concrete</w:delText>
              </w:r>
            </w:del>
            <w:ins w:id="15322" w:author="Ashan Senel Asmone" w:date="2016-03-21T11:05:00Z">
              <w:r w:rsidR="0046108D">
                <w:rPr>
                  <w:rFonts w:ascii="Calibri Light" w:hAnsi="Calibri Light"/>
                  <w:sz w:val="16"/>
                  <w:szCs w:val="16"/>
                  <w:lang w:val="en-US"/>
                </w:rPr>
                <w:t>BS EN 480-11:2005 Admixtures for concrete, mortar and grout. Test methods. Determination of air void characteristics in hardened concrete</w:t>
              </w:r>
            </w:ins>
          </w:p>
          <w:p w14:paraId="0B0BDFC5" w14:textId="77777777" w:rsidR="0049750D" w:rsidRPr="00B87FE0" w:rsidRDefault="0049750D" w:rsidP="00B87FE0">
            <w:pPr>
              <w:spacing w:before="100" w:after="120"/>
              <w:rPr>
                <w:rFonts w:ascii="Calibri Light" w:hAnsi="Calibri Light"/>
                <w:sz w:val="16"/>
                <w:szCs w:val="16"/>
                <w:lang w:val="en-US"/>
              </w:rPr>
            </w:pPr>
            <w:del w:id="15323" w:author="Ashan Senel Asmone" w:date="2016-03-21T11:06:00Z">
              <w:r w:rsidRPr="00B87FE0" w:rsidDel="0046108D">
                <w:rPr>
                  <w:rFonts w:ascii="Calibri Light" w:hAnsi="Calibri Light"/>
                  <w:sz w:val="16"/>
                  <w:szCs w:val="16"/>
                  <w:lang w:val="en-US"/>
                </w:rPr>
                <w:delText>BS EN 480-12:1998-Admixtures for concrete, mortar and grout. Test methods. Determination of the alkali content of admixtures</w:delText>
              </w:r>
            </w:del>
            <w:ins w:id="15324" w:author="Ashan Senel Asmone" w:date="2016-03-21T11:06:00Z">
              <w:r w:rsidR="0046108D">
                <w:rPr>
                  <w:rFonts w:ascii="Calibri Light" w:hAnsi="Calibri Light"/>
                  <w:sz w:val="16"/>
                  <w:szCs w:val="16"/>
                  <w:lang w:val="en-US"/>
                </w:rPr>
                <w:t>BS EN 480-12:2005 Admixtures for concrete, mortar and grout. Test methods. Determination of the alkali content of admixtures</w:t>
              </w:r>
            </w:ins>
          </w:p>
          <w:p w14:paraId="61943B71" w14:textId="77777777" w:rsidR="0049750D" w:rsidRPr="00B87FE0" w:rsidRDefault="0049750D" w:rsidP="00B87FE0">
            <w:pPr>
              <w:spacing w:before="100" w:after="120"/>
              <w:rPr>
                <w:rFonts w:ascii="Calibri Light" w:hAnsi="Calibri Light"/>
                <w:sz w:val="16"/>
                <w:szCs w:val="16"/>
                <w:lang w:val="en-US"/>
              </w:rPr>
            </w:pPr>
            <w:del w:id="15325" w:author="Ashan Senel Asmone" w:date="2016-03-21T11:06:00Z">
              <w:r w:rsidRPr="00B87FE0" w:rsidDel="0046108D">
                <w:rPr>
                  <w:rFonts w:ascii="Calibri Light" w:hAnsi="Calibri Light"/>
                  <w:sz w:val="16"/>
                  <w:szCs w:val="16"/>
                  <w:lang w:val="en-US"/>
                </w:rPr>
                <w:delText>BS EN 934-2:2001-Admixtures for concrete, mortar and grout. Concrete admixtures. Definitions, requirements, conformity, marking and labelling</w:delText>
              </w:r>
            </w:del>
            <w:ins w:id="15326" w:author="Ashan Senel Asmone" w:date="2016-03-21T11:06: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0EB944B5" w14:textId="77777777" w:rsidR="0049750D" w:rsidRPr="00B87FE0" w:rsidRDefault="0049750D" w:rsidP="00B87FE0">
            <w:pPr>
              <w:spacing w:before="100" w:after="120"/>
              <w:rPr>
                <w:rFonts w:ascii="Calibri Light" w:hAnsi="Calibri Light"/>
                <w:sz w:val="16"/>
                <w:szCs w:val="16"/>
                <w:lang w:val="en-US"/>
              </w:rPr>
            </w:pPr>
            <w:del w:id="15327" w:author="Ashan Senel Asmone" w:date="2016-03-21T11:06:00Z">
              <w:r w:rsidRPr="00B87FE0" w:rsidDel="0046108D">
                <w:rPr>
                  <w:rFonts w:ascii="Calibri Light" w:hAnsi="Calibri Light"/>
                  <w:sz w:val="16"/>
                  <w:szCs w:val="16"/>
                  <w:lang w:val="en-US"/>
                </w:rPr>
                <w:delText>BS EN 934-6:2001-Admixtures for concrete, mortar and grout. Sampling, conformity control and evaluation of conformity</w:delText>
              </w:r>
            </w:del>
            <w:ins w:id="15328" w:author="Ashan Senel Asmone" w:date="2016-03-21T11:06:00Z">
              <w:del w:id="15329" w:author="Jing Kai Toh" w:date="2016-05-12T17:04:00Z">
                <w:r w:rsidR="0046108D" w:rsidDel="0010274C">
                  <w:rPr>
                    <w:rFonts w:ascii="Calibri Light" w:hAnsi="Calibri Light"/>
                    <w:sz w:val="16"/>
                    <w:szCs w:val="16"/>
                    <w:lang w:val="en-US"/>
                  </w:rPr>
                  <w:delText>BS EN 934-6:2001 Admixtures for concrete, mortar and grout. Sampling, conformity control and evaluation of conformity</w:delText>
                </w:r>
              </w:del>
            </w:ins>
            <w:ins w:id="15330"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r w:rsidRPr="00B87FE0">
              <w:rPr>
                <w:rFonts w:ascii="Calibri Light" w:hAnsi="Calibri Light"/>
                <w:sz w:val="16"/>
                <w:szCs w:val="16"/>
                <w:lang w:val="en-US"/>
              </w:rPr>
              <w:t> </w:t>
            </w:r>
            <w:r w:rsidRPr="00B87FE0">
              <w:rPr>
                <w:rFonts w:ascii="Calibri Light" w:hAnsi="Calibri Light"/>
                <w:sz w:val="16"/>
                <w:szCs w:val="16"/>
                <w:lang w:val="en-US"/>
              </w:rPr>
              <w:br/>
            </w:r>
            <w:r w:rsidRPr="00B87FE0">
              <w:rPr>
                <w:rFonts w:ascii="Calibri Light" w:hAnsi="Calibri Light"/>
                <w:sz w:val="16"/>
                <w:szCs w:val="16"/>
                <w:lang w:val="en-US"/>
              </w:rPr>
              <w:br/>
            </w:r>
            <w:r w:rsidRPr="00B87FE0">
              <w:rPr>
                <w:rFonts w:ascii="Calibri Light" w:hAnsi="Calibri Light"/>
                <w:sz w:val="16"/>
                <w:szCs w:val="16"/>
                <w:lang w:val="en-US"/>
              </w:rPr>
              <w:br/>
            </w:r>
          </w:p>
          <w:p w14:paraId="748D8162"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COATINGS, PLASTERING, WATERPROOFINGS, SCREEDINGS</w:t>
            </w:r>
          </w:p>
          <w:p w14:paraId="73A97E31"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BS 5492:1990- Code of practice for internal plastering</w:t>
            </w:r>
          </w:p>
          <w:p w14:paraId="485B05BA" w14:textId="77777777" w:rsidR="0049750D" w:rsidRPr="00B87FE0" w:rsidRDefault="0049750D" w:rsidP="00B87FE0">
            <w:pPr>
              <w:spacing w:before="100" w:after="120"/>
              <w:rPr>
                <w:rFonts w:ascii="Calibri Light" w:hAnsi="Calibri Light"/>
                <w:sz w:val="16"/>
                <w:szCs w:val="16"/>
                <w:lang w:val="en-US"/>
              </w:rPr>
            </w:pPr>
            <w:del w:id="15331" w:author="Ashan Senel Asmone" w:date="2016-03-21T10:37:00Z">
              <w:r w:rsidRPr="00B87FE0" w:rsidDel="0046108D">
                <w:rPr>
                  <w:rFonts w:ascii="Calibri Light" w:hAnsi="Calibri Light"/>
                  <w:sz w:val="16"/>
                  <w:szCs w:val="16"/>
                  <w:lang w:val="en-US"/>
                </w:rPr>
                <w:delText>BS 6949:1991- Specification for bitumen-based coatings for cold application excluding use in contact with potable water</w:delText>
              </w:r>
            </w:del>
            <w:ins w:id="15332" w:author="Ashan Senel Asmone" w:date="2016-03-21T10:37:00Z">
              <w:r w:rsidR="0046108D">
                <w:rPr>
                  <w:rFonts w:ascii="Calibri Light" w:hAnsi="Calibri Light"/>
                  <w:sz w:val="16"/>
                  <w:szCs w:val="16"/>
                  <w:lang w:val="en-US"/>
                </w:rPr>
                <w:t>BS 6949:1991- Specification for bitumen-based coatings for cold application excluding use in contact with potable water</w:t>
              </w:r>
            </w:ins>
          </w:p>
          <w:p w14:paraId="66F78802"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BS 7015:1989- Specification for cast acrylic sheet for baths and shower trays for domestic purposes</w:t>
            </w:r>
          </w:p>
          <w:p w14:paraId="4129B3F4" w14:textId="77777777" w:rsidR="0049750D" w:rsidRPr="00B87FE0" w:rsidRDefault="0049750D" w:rsidP="00B87FE0">
            <w:pPr>
              <w:spacing w:before="100" w:after="120"/>
              <w:rPr>
                <w:rFonts w:ascii="Calibri Light" w:hAnsi="Calibri Light"/>
                <w:sz w:val="16"/>
                <w:szCs w:val="16"/>
                <w:lang w:val="en-US"/>
              </w:rPr>
            </w:pPr>
            <w:del w:id="15333" w:author="Ashan Asmone" w:date="2016-03-31T14:42:00Z">
              <w:r w:rsidRPr="00B87FE0" w:rsidDel="00A93E31">
                <w:rPr>
                  <w:rFonts w:ascii="Calibri Light" w:hAnsi="Calibri Light"/>
                  <w:sz w:val="16"/>
                  <w:szCs w:val="16"/>
                  <w:lang w:val="en-US"/>
                </w:rPr>
                <w:delText>BS 8000-Part4:1989- Workmanship on building sites. Code of practice for waterproofing</w:delText>
              </w:r>
            </w:del>
            <w:ins w:id="15334" w:author="Ashan Asmone" w:date="2016-03-31T14:42:00Z">
              <w:r w:rsidR="00A93E31">
                <w:rPr>
                  <w:rFonts w:ascii="Calibri Light" w:hAnsi="Calibri Light"/>
                  <w:sz w:val="16"/>
                  <w:szCs w:val="16"/>
                  <w:lang w:val="en-US"/>
                </w:rPr>
                <w:t>BS 8000-0:2014 Workmanship on construction sites. Introduction and general principles</w:t>
              </w:r>
            </w:ins>
          </w:p>
          <w:p w14:paraId="77E981D0"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BS 8000:Part 9: 1989- Workmanship on building sites- Code of practice for cement/ sand floor screeds and concrete floor toppings</w:t>
            </w:r>
          </w:p>
          <w:p w14:paraId="5425F129"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BS 8204:various dates- Screeds, bases and in-situ floorings</w:t>
            </w:r>
            <w:r w:rsidRPr="00B87FE0">
              <w:rPr>
                <w:rFonts w:ascii="Calibri Light" w:hAnsi="Calibri Light"/>
                <w:sz w:val="16"/>
                <w:szCs w:val="16"/>
                <w:lang w:val="en-US"/>
              </w:rPr>
              <w:br/>
            </w:r>
            <w:r w:rsidRPr="00B87FE0">
              <w:rPr>
                <w:rFonts w:ascii="Calibri Light" w:hAnsi="Calibri Light"/>
                <w:sz w:val="16"/>
                <w:szCs w:val="16"/>
                <w:lang w:val="en-US"/>
              </w:rPr>
              <w:br/>
            </w:r>
            <w:r w:rsidRPr="00B87FE0">
              <w:rPr>
                <w:rFonts w:ascii="Calibri Light" w:hAnsi="Calibri Light"/>
                <w:sz w:val="16"/>
                <w:szCs w:val="16"/>
                <w:lang w:val="en-US"/>
              </w:rPr>
              <w:br/>
            </w:r>
          </w:p>
          <w:p w14:paraId="4EA1A19D"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PAINTS</w:t>
            </w:r>
          </w:p>
          <w:p w14:paraId="29C1D735" w14:textId="77777777" w:rsidR="0049750D" w:rsidRPr="00B87FE0" w:rsidRDefault="0049750D" w:rsidP="00B87FE0">
            <w:pPr>
              <w:spacing w:before="100" w:after="120"/>
              <w:rPr>
                <w:rFonts w:ascii="Calibri Light" w:hAnsi="Calibri Light"/>
                <w:sz w:val="16"/>
                <w:szCs w:val="16"/>
                <w:lang w:val="en-US"/>
              </w:rPr>
            </w:pPr>
            <w:del w:id="15335" w:author="Ashan Asmone" w:date="2016-03-31T14:29:00Z">
              <w:r w:rsidRPr="00B87FE0" w:rsidDel="00A93E31">
                <w:rPr>
                  <w:rFonts w:ascii="Calibri Light" w:hAnsi="Calibri Light"/>
                  <w:sz w:val="16"/>
                  <w:szCs w:val="16"/>
                  <w:lang w:val="en-US"/>
                </w:rPr>
                <w:delText>BS 2015:1992-Glossary of paint and related terms</w:delText>
              </w:r>
            </w:del>
            <w:ins w:id="15336" w:author="Ashan Asmone" w:date="2016-03-31T14:29:00Z">
              <w:r w:rsidR="00A93E31">
                <w:rPr>
                  <w:rFonts w:ascii="Calibri Light" w:hAnsi="Calibri Light"/>
                  <w:sz w:val="16"/>
                  <w:szCs w:val="16"/>
                  <w:lang w:val="en-US"/>
                </w:rPr>
                <w:t>BS EN ISO 4618:2014 Paints and varnishes. Terms and definitions</w:t>
              </w:r>
            </w:ins>
          </w:p>
          <w:p w14:paraId="0C69D78F" w14:textId="77777777" w:rsidR="0049750D" w:rsidRPr="00B87FE0" w:rsidRDefault="0049750D" w:rsidP="00B87FE0">
            <w:pPr>
              <w:spacing w:before="100" w:after="120"/>
              <w:rPr>
                <w:rFonts w:ascii="Calibri Light" w:hAnsi="Calibri Light"/>
                <w:sz w:val="16"/>
                <w:szCs w:val="16"/>
                <w:lang w:val="en-US"/>
              </w:rPr>
            </w:pPr>
            <w:del w:id="15337" w:author="Ashan Asmone" w:date="2016-03-31T14:31:00Z">
              <w:r w:rsidRPr="00B87FE0"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5338"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537F517B" w14:textId="77777777" w:rsidR="0049750D" w:rsidRPr="00B87FE0" w:rsidRDefault="0049750D" w:rsidP="00B87FE0">
            <w:pPr>
              <w:spacing w:before="100" w:after="120"/>
              <w:rPr>
                <w:rFonts w:ascii="Calibri Light" w:hAnsi="Calibri Light"/>
                <w:sz w:val="16"/>
                <w:szCs w:val="16"/>
                <w:lang w:val="en-US"/>
              </w:rPr>
            </w:pPr>
            <w:del w:id="15339" w:author="Ashan Asmone" w:date="2016-03-31T14:32:00Z">
              <w:r w:rsidRPr="00B87FE0" w:rsidDel="00A93E31">
                <w:rPr>
                  <w:rFonts w:ascii="Calibri Light" w:hAnsi="Calibri Light"/>
                  <w:sz w:val="16"/>
                  <w:szCs w:val="16"/>
                  <w:lang w:val="en-US"/>
                </w:rPr>
                <w:delText>BS 3416:1991-Specification for bitumen-based coatings for cold application, suitable for use in contact with potable water</w:delText>
              </w:r>
            </w:del>
            <w:ins w:id="15340"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5665AEEE" w14:textId="77777777" w:rsidR="0049750D" w:rsidRPr="00B87FE0" w:rsidRDefault="0049750D" w:rsidP="00B87FE0">
            <w:pPr>
              <w:spacing w:before="100" w:after="120"/>
              <w:rPr>
                <w:rFonts w:ascii="Calibri Light" w:hAnsi="Calibri Light"/>
                <w:sz w:val="16"/>
                <w:szCs w:val="16"/>
                <w:lang w:val="en-US"/>
              </w:rPr>
            </w:pPr>
            <w:del w:id="15341" w:author="Ashan Asmone" w:date="2016-03-31T14:32:00Z">
              <w:r w:rsidRPr="00B87FE0" w:rsidDel="00A93E31">
                <w:rPr>
                  <w:rFonts w:ascii="Calibri Light" w:hAnsi="Calibri Light"/>
                  <w:sz w:val="16"/>
                  <w:szCs w:val="16"/>
                  <w:lang w:val="en-US"/>
                </w:rPr>
                <w:delText>BS 3483-A1:1983, ISO 787/1-1982-Methods for testing pigments for paints. Comparison of colour</w:delText>
              </w:r>
            </w:del>
            <w:ins w:id="15342" w:author="Ashan Asmone" w:date="2016-03-31T14:32:00Z">
              <w:r w:rsidR="00A93E31">
                <w:rPr>
                  <w:rFonts w:ascii="Calibri Light" w:hAnsi="Calibri Light"/>
                  <w:sz w:val="16"/>
                  <w:szCs w:val="16"/>
                  <w:lang w:val="en-US"/>
                </w:rPr>
                <w:t>BS 3483-A1:1983, ISO 787/1-1982-Methods for testing pigments for paints. Comparison of colour</w:t>
              </w:r>
            </w:ins>
          </w:p>
          <w:p w14:paraId="15F4B2BC" w14:textId="77777777" w:rsidR="0049750D" w:rsidRPr="00B87FE0" w:rsidRDefault="0049750D" w:rsidP="00B87FE0">
            <w:pPr>
              <w:spacing w:before="100" w:after="120"/>
              <w:rPr>
                <w:rFonts w:ascii="Calibri Light" w:hAnsi="Calibri Light"/>
                <w:sz w:val="16"/>
                <w:szCs w:val="16"/>
                <w:lang w:val="en-US"/>
              </w:rPr>
            </w:pPr>
            <w:del w:id="15343" w:author="Ashan Asmone" w:date="2016-03-31T14:33:00Z">
              <w:r w:rsidRPr="00B87FE0" w:rsidDel="00A93E31">
                <w:rPr>
                  <w:rFonts w:ascii="Calibri Light" w:hAnsi="Calibri Light"/>
                  <w:sz w:val="16"/>
                  <w:szCs w:val="16"/>
                  <w:lang w:val="en-US"/>
                </w:rPr>
                <w:delText>BS 3483-C7:1980, ISO 787/22-1980-Methods for testing pigments for paints. Comparison of resistance to bleeding</w:delText>
              </w:r>
            </w:del>
            <w:ins w:id="15344"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67799AB4" w14:textId="77777777" w:rsidR="0049750D" w:rsidRPr="00B87FE0" w:rsidRDefault="0049750D" w:rsidP="00B87FE0">
            <w:pPr>
              <w:spacing w:before="100" w:after="120"/>
              <w:rPr>
                <w:rFonts w:ascii="Calibri Light" w:hAnsi="Calibri Light"/>
                <w:sz w:val="16"/>
                <w:szCs w:val="16"/>
                <w:lang w:val="en-US"/>
              </w:rPr>
            </w:pPr>
            <w:del w:id="15345" w:author="Ashan Asmone" w:date="2016-03-31T14:32:00Z">
              <w:r w:rsidRPr="00B87FE0" w:rsidDel="00A93E31">
                <w:rPr>
                  <w:rFonts w:ascii="Calibri Light" w:hAnsi="Calibri Light"/>
                  <w:sz w:val="16"/>
                  <w:szCs w:val="16"/>
                  <w:lang w:val="en-US"/>
                </w:rPr>
                <w:delText>BS 3416:1991-Specification for bitumen-based coatings for cold application, suitable for use in contact with potable water</w:delText>
              </w:r>
            </w:del>
            <w:ins w:id="15346"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3F30E560" w14:textId="77777777" w:rsidR="0049750D" w:rsidRPr="00B87FE0" w:rsidRDefault="0049750D" w:rsidP="00B87FE0">
            <w:pPr>
              <w:spacing w:before="100" w:after="120"/>
              <w:rPr>
                <w:rFonts w:ascii="Calibri Light" w:hAnsi="Calibri Light"/>
                <w:sz w:val="16"/>
                <w:szCs w:val="16"/>
                <w:lang w:val="en-US"/>
              </w:rPr>
            </w:pPr>
            <w:del w:id="15347" w:author="Ashan Asmone" w:date="2016-03-31T14:32:00Z">
              <w:r w:rsidRPr="00B87FE0" w:rsidDel="00A93E31">
                <w:rPr>
                  <w:rFonts w:ascii="Calibri Light" w:hAnsi="Calibri Light"/>
                  <w:sz w:val="16"/>
                  <w:szCs w:val="16"/>
                  <w:lang w:val="en-US"/>
                </w:rPr>
                <w:delText>BS 3483-A1:1983, ISO 787/1-1982-Methods for testing pigments for paints. Comparison of colour</w:delText>
              </w:r>
            </w:del>
            <w:ins w:id="15348" w:author="Ashan Asmone" w:date="2016-03-31T14:32:00Z">
              <w:r w:rsidR="00A93E31">
                <w:rPr>
                  <w:rFonts w:ascii="Calibri Light" w:hAnsi="Calibri Light"/>
                  <w:sz w:val="16"/>
                  <w:szCs w:val="16"/>
                  <w:lang w:val="en-US"/>
                </w:rPr>
                <w:t>BS 3483-A1:1983, ISO 787/1-1982-Methods for testing pigments for paints. Comparison of colour</w:t>
              </w:r>
            </w:ins>
          </w:p>
          <w:p w14:paraId="51DC62A0" w14:textId="77777777" w:rsidR="0049750D" w:rsidRPr="00B87FE0" w:rsidRDefault="0049750D" w:rsidP="00B87FE0">
            <w:pPr>
              <w:spacing w:before="100" w:after="120"/>
              <w:rPr>
                <w:rFonts w:ascii="Calibri Light" w:hAnsi="Calibri Light"/>
                <w:sz w:val="16"/>
                <w:szCs w:val="16"/>
                <w:lang w:val="en-US"/>
              </w:rPr>
            </w:pPr>
            <w:del w:id="15349" w:author="Ashan Asmone" w:date="2016-03-31T14:33:00Z">
              <w:r w:rsidRPr="00B87FE0" w:rsidDel="00A93E31">
                <w:rPr>
                  <w:rFonts w:ascii="Calibri Light" w:hAnsi="Calibri Light"/>
                  <w:sz w:val="16"/>
                  <w:szCs w:val="16"/>
                  <w:lang w:val="en-US"/>
                </w:rPr>
                <w:delText>BS 3483-C7:1980, ISO 787/22-1980-Methods for testing pigments for paints. Comparison of resistance to bleeding</w:delText>
              </w:r>
            </w:del>
            <w:ins w:id="15350"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0EC06A4C" w14:textId="77777777" w:rsidR="0049750D" w:rsidRPr="00B87FE0" w:rsidRDefault="0049750D" w:rsidP="00B87FE0">
            <w:pPr>
              <w:spacing w:before="100" w:after="120"/>
              <w:rPr>
                <w:rFonts w:ascii="Calibri Light" w:hAnsi="Calibri Light"/>
                <w:sz w:val="16"/>
                <w:szCs w:val="16"/>
                <w:lang w:val="en-US"/>
              </w:rPr>
            </w:pPr>
            <w:del w:id="15351" w:author="Ashan Asmone" w:date="2016-03-31T14:34:00Z">
              <w:r w:rsidRPr="00B87FE0"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5352"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06BA94BE" w14:textId="77777777" w:rsidR="0049750D" w:rsidRPr="00B87FE0" w:rsidRDefault="0049750D" w:rsidP="00B87FE0">
            <w:pPr>
              <w:spacing w:before="100" w:after="120"/>
              <w:rPr>
                <w:rFonts w:ascii="Calibri Light" w:hAnsi="Calibri Light"/>
                <w:sz w:val="16"/>
                <w:szCs w:val="16"/>
                <w:lang w:val="en-US"/>
              </w:rPr>
            </w:pPr>
            <w:del w:id="15353" w:author="Ashan Asmone" w:date="2016-03-31T14:34:00Z">
              <w:r w:rsidRPr="00B87FE0" w:rsidDel="00A93E31">
                <w:rPr>
                  <w:rFonts w:ascii="Calibri Light" w:hAnsi="Calibri Light"/>
                  <w:sz w:val="16"/>
                  <w:szCs w:val="16"/>
                  <w:lang w:val="en-US"/>
                </w:rPr>
                <w:delText>BS 3900-F2:1973-Methods of test for paint. Durability tests on paint films. Determination of resistance to humidity (cyclic condensation)</w:delText>
              </w:r>
            </w:del>
            <w:ins w:id="15354"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3EE8FA2A" w14:textId="77777777" w:rsidR="0049750D" w:rsidRPr="00B87FE0" w:rsidRDefault="0049750D" w:rsidP="00B87FE0">
            <w:pPr>
              <w:spacing w:before="100" w:after="120"/>
              <w:rPr>
                <w:rFonts w:ascii="Calibri Light" w:hAnsi="Calibri Light"/>
                <w:sz w:val="16"/>
                <w:szCs w:val="16"/>
                <w:lang w:val="en-US"/>
              </w:rPr>
            </w:pPr>
            <w:del w:id="15355" w:author="Ashan Asmone" w:date="2016-03-31T14:35:00Z">
              <w:r w:rsidRPr="00B87FE0"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5356"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0AD1FF7E" w14:textId="77777777" w:rsidR="0049750D" w:rsidRPr="00B87FE0" w:rsidRDefault="0049750D" w:rsidP="00B87FE0">
            <w:pPr>
              <w:spacing w:before="100" w:after="120"/>
              <w:rPr>
                <w:rFonts w:ascii="Calibri Light" w:hAnsi="Calibri Light"/>
                <w:sz w:val="16"/>
                <w:szCs w:val="16"/>
                <w:lang w:val="en-US"/>
              </w:rPr>
            </w:pPr>
            <w:del w:id="15357" w:author="Ashan Asmone" w:date="2016-03-31T14:37:00Z">
              <w:r w:rsidRPr="00B87FE0"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5358"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35433D45" w14:textId="77777777" w:rsidR="0049750D" w:rsidRPr="00B87FE0" w:rsidRDefault="0049750D" w:rsidP="00B87FE0">
            <w:pPr>
              <w:spacing w:before="100" w:after="120"/>
              <w:rPr>
                <w:rFonts w:ascii="Calibri Light" w:hAnsi="Calibri Light"/>
                <w:sz w:val="16"/>
                <w:szCs w:val="16"/>
                <w:lang w:val="en-US"/>
              </w:rPr>
            </w:pPr>
            <w:del w:id="15359" w:author="Ashan Asmone" w:date="2016-03-31T14:38:00Z">
              <w:r w:rsidRPr="00B87FE0" w:rsidDel="00A93E31">
                <w:rPr>
                  <w:rFonts w:ascii="Calibri Light" w:hAnsi="Calibri Light"/>
                  <w:sz w:val="16"/>
                  <w:szCs w:val="16"/>
                  <w:lang w:val="en-US"/>
                </w:rPr>
                <w:delText>BS 3900-H2:1983, ISO 4628/2-1982-Methods of test for paints. Evaluation of paint and varnish defects. Designation of degree of blistering</w:delText>
              </w:r>
            </w:del>
            <w:ins w:id="15360"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6F925841" w14:textId="77777777" w:rsidR="0049750D" w:rsidRPr="00B87FE0" w:rsidRDefault="0049750D" w:rsidP="00B87FE0">
            <w:pPr>
              <w:spacing w:before="100" w:after="120"/>
              <w:rPr>
                <w:rFonts w:ascii="Calibri Light" w:hAnsi="Calibri Light"/>
                <w:sz w:val="16"/>
                <w:szCs w:val="16"/>
                <w:lang w:val="en-US"/>
              </w:rPr>
            </w:pPr>
            <w:del w:id="15361" w:author="Ashan Asmone" w:date="2016-03-31T14:40:00Z">
              <w:r w:rsidRPr="00B87FE0" w:rsidDel="00A93E31">
                <w:rPr>
                  <w:rFonts w:ascii="Calibri Light" w:hAnsi="Calibri Light"/>
                  <w:sz w:val="16"/>
                  <w:szCs w:val="16"/>
                  <w:lang w:val="en-US"/>
                </w:rPr>
                <w:delText>BS 3900-H5:1983, ISO 4628/5-1982-Methods of test for paints. Evaluation of paint and varnish defects. Designation of degree of flaking</w:delText>
              </w:r>
            </w:del>
            <w:ins w:id="15362"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5C50ADCC" w14:textId="77777777" w:rsidR="0049750D" w:rsidRPr="00B87FE0" w:rsidRDefault="0049750D" w:rsidP="00B87FE0">
            <w:pPr>
              <w:spacing w:before="100" w:after="120"/>
              <w:rPr>
                <w:rFonts w:ascii="Calibri Light" w:hAnsi="Calibri Light"/>
                <w:sz w:val="16"/>
                <w:szCs w:val="16"/>
                <w:lang w:val="en-US"/>
              </w:rPr>
            </w:pPr>
            <w:del w:id="15363" w:author="Ashan Asmone" w:date="2016-03-31T14:34:00Z">
              <w:r w:rsidRPr="00B87FE0" w:rsidDel="00A93E31">
                <w:rPr>
                  <w:rFonts w:ascii="Calibri Light" w:hAnsi="Calibri Light"/>
                  <w:sz w:val="16"/>
                  <w:szCs w:val="16"/>
                  <w:lang w:val="en-US"/>
                </w:rPr>
                <w:delText>BS 3900-F2:1973-Methods of test for paint. Durability tests on paint films. Determination of resistance to humidity (cyclic condensation)</w:delText>
              </w:r>
            </w:del>
            <w:ins w:id="15364"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1E285270" w14:textId="77777777" w:rsidR="0049750D" w:rsidRPr="00B87FE0" w:rsidRDefault="0049750D" w:rsidP="00B87FE0">
            <w:pPr>
              <w:spacing w:before="100" w:after="120"/>
              <w:rPr>
                <w:rFonts w:ascii="Calibri Light" w:hAnsi="Calibri Light"/>
                <w:sz w:val="16"/>
                <w:szCs w:val="16"/>
                <w:lang w:val="en-US"/>
              </w:rPr>
            </w:pPr>
            <w:del w:id="15365" w:author="Ashan Asmone" w:date="2016-03-31T14:35:00Z">
              <w:r w:rsidRPr="00B87FE0"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5366"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0BEF58AD"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BS 3900-F9:1982, BS EN ISO 6270:1995 - Paints and varnishes. Determination of resistance to humidity (continuous condensation)</w:t>
            </w:r>
          </w:p>
          <w:p w14:paraId="78298AFC" w14:textId="77777777" w:rsidR="0049750D" w:rsidRPr="00B87FE0" w:rsidRDefault="0049750D" w:rsidP="00B87FE0">
            <w:pPr>
              <w:spacing w:before="100" w:after="120"/>
              <w:rPr>
                <w:rFonts w:ascii="Calibri Light" w:hAnsi="Calibri Light"/>
                <w:sz w:val="16"/>
                <w:szCs w:val="16"/>
                <w:lang w:val="en-US"/>
              </w:rPr>
            </w:pPr>
            <w:del w:id="15367" w:author="Ashan Asmone" w:date="2016-03-31T14:37:00Z">
              <w:r w:rsidRPr="00B87FE0"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5368"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6CC5D0D7" w14:textId="77777777" w:rsidR="0049750D" w:rsidRPr="00B87FE0" w:rsidRDefault="0049750D" w:rsidP="00B87FE0">
            <w:pPr>
              <w:spacing w:before="100" w:after="120"/>
              <w:rPr>
                <w:rFonts w:ascii="Calibri Light" w:hAnsi="Calibri Light"/>
                <w:sz w:val="16"/>
                <w:szCs w:val="16"/>
                <w:lang w:val="en-US"/>
              </w:rPr>
            </w:pPr>
            <w:del w:id="15369" w:author="Ashan Asmone" w:date="2016-03-31T14:38:00Z">
              <w:r w:rsidRPr="00B87FE0" w:rsidDel="00A93E31">
                <w:rPr>
                  <w:rFonts w:ascii="Calibri Light" w:hAnsi="Calibri Light"/>
                  <w:sz w:val="16"/>
                  <w:szCs w:val="16"/>
                  <w:lang w:val="en-US"/>
                </w:rPr>
                <w:delText>BS 3900-H2:1983, ISO 4628/2-1982-Methods of test for paints. Evaluation of paint and varnish defects. Designation of degree of blistering</w:delText>
              </w:r>
            </w:del>
            <w:ins w:id="15370"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7BE9CC80" w14:textId="77777777" w:rsidR="0049750D" w:rsidRPr="00B87FE0" w:rsidRDefault="0049750D" w:rsidP="00B87FE0">
            <w:pPr>
              <w:spacing w:before="100" w:after="120"/>
              <w:rPr>
                <w:rFonts w:ascii="Calibri Light" w:hAnsi="Calibri Light"/>
                <w:sz w:val="16"/>
                <w:szCs w:val="16"/>
                <w:lang w:val="en-US"/>
              </w:rPr>
            </w:pPr>
            <w:del w:id="15371" w:author="Ashan Asmone" w:date="2016-03-31T14:40:00Z">
              <w:r w:rsidRPr="00B87FE0" w:rsidDel="00A93E31">
                <w:rPr>
                  <w:rFonts w:ascii="Calibri Light" w:hAnsi="Calibri Light"/>
                  <w:sz w:val="16"/>
                  <w:szCs w:val="16"/>
                  <w:lang w:val="en-US"/>
                </w:rPr>
                <w:delText>BS 3900-H5:1983, ISO 4628/5-1982-Methods of test for paints. Evaluation of paint and varnish defects. Designation of degree of flaking</w:delText>
              </w:r>
            </w:del>
            <w:ins w:id="15372"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53574934" w14:textId="77777777" w:rsidR="0049750D" w:rsidRPr="00B87FE0" w:rsidRDefault="0049750D" w:rsidP="00B87FE0">
            <w:pPr>
              <w:spacing w:before="100" w:after="120"/>
              <w:rPr>
                <w:rFonts w:ascii="Calibri Light" w:hAnsi="Calibri Light"/>
                <w:sz w:val="16"/>
                <w:szCs w:val="16"/>
                <w:lang w:val="en-US"/>
              </w:rPr>
            </w:pPr>
            <w:del w:id="15373" w:author="Ashan Asmone" w:date="2016-03-31T14:30:00Z">
              <w:r w:rsidRPr="00B87FE0" w:rsidDel="00A93E31">
                <w:rPr>
                  <w:rFonts w:ascii="Calibri Light" w:hAnsi="Calibri Light"/>
                  <w:sz w:val="16"/>
                  <w:szCs w:val="16"/>
                  <w:lang w:val="en-US"/>
                </w:rPr>
                <w:delText>BS 6150:1991-Code of practice for painting of buildings</w:delText>
              </w:r>
            </w:del>
            <w:ins w:id="15374" w:author="Ashan Asmone" w:date="2016-03-31T14:30:00Z">
              <w:r w:rsidR="00A93E31">
                <w:rPr>
                  <w:rFonts w:ascii="Calibri Light" w:hAnsi="Calibri Light"/>
                  <w:sz w:val="16"/>
                  <w:szCs w:val="16"/>
                  <w:lang w:val="en-US"/>
                </w:rPr>
                <w:t>BS 6150:2006+A1:2014 Painting of buildings. Code of practice</w:t>
              </w:r>
            </w:ins>
          </w:p>
          <w:p w14:paraId="56A02FB9" w14:textId="77777777" w:rsidR="0049750D" w:rsidRPr="00B87FE0" w:rsidRDefault="0049750D" w:rsidP="00B87FE0">
            <w:pPr>
              <w:spacing w:before="100" w:after="120"/>
              <w:rPr>
                <w:rFonts w:ascii="Calibri Light" w:hAnsi="Calibri Light"/>
                <w:sz w:val="16"/>
                <w:szCs w:val="16"/>
                <w:lang w:val="en-US"/>
              </w:rPr>
            </w:pPr>
            <w:del w:id="15375" w:author="Ashan Asmone" w:date="2016-03-31T14:41:00Z">
              <w:r w:rsidRPr="00B87FE0" w:rsidDel="00A93E31">
                <w:rPr>
                  <w:rFonts w:ascii="Calibri Light" w:hAnsi="Calibri Light"/>
                  <w:sz w:val="16"/>
                  <w:szCs w:val="16"/>
                  <w:lang w:val="en-US"/>
                </w:rPr>
                <w:delText>BS 6949:1991-Specification for bitumen-based coatings for cold application excluding use in contact with potable water</w:delText>
              </w:r>
            </w:del>
            <w:ins w:id="15376"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5A53B242" w14:textId="77777777" w:rsidR="0049750D" w:rsidRPr="00B87FE0" w:rsidRDefault="0049750D" w:rsidP="00B87FE0">
            <w:pPr>
              <w:spacing w:before="100" w:after="120"/>
              <w:rPr>
                <w:rFonts w:ascii="Calibri Light" w:hAnsi="Calibri Light"/>
                <w:sz w:val="16"/>
                <w:szCs w:val="16"/>
                <w:lang w:val="en-US"/>
              </w:rPr>
            </w:pPr>
            <w:del w:id="15377" w:author="Ashan Asmone" w:date="2016-03-31T14:41:00Z">
              <w:r w:rsidRPr="00B87FE0" w:rsidDel="00A93E31">
                <w:rPr>
                  <w:rFonts w:ascii="Calibri Light" w:hAnsi="Calibri Light"/>
                  <w:sz w:val="16"/>
                  <w:szCs w:val="16"/>
                  <w:lang w:val="en-US"/>
                </w:rPr>
                <w:delText>BS 7664:2000-Specification for undercoat and finishing paints</w:delText>
              </w:r>
            </w:del>
            <w:ins w:id="15378" w:author="Ashan Asmone" w:date="2016-03-31T14:41:00Z">
              <w:r w:rsidR="00A93E31">
                <w:rPr>
                  <w:rFonts w:ascii="Calibri Light" w:hAnsi="Calibri Light"/>
                  <w:sz w:val="16"/>
                  <w:szCs w:val="16"/>
                  <w:lang w:val="en-US"/>
                </w:rPr>
                <w:t>BS 7664:2000-Specification for undercoat and finishing paints</w:t>
              </w:r>
            </w:ins>
          </w:p>
          <w:p w14:paraId="57EA76F3" w14:textId="77777777" w:rsidR="00401C5E" w:rsidRPr="00B87FE0" w:rsidRDefault="00401C5E" w:rsidP="00B87FE0">
            <w:pPr>
              <w:spacing w:before="100" w:after="120"/>
              <w:rPr>
                <w:rFonts w:ascii="Calibri Light" w:hAnsi="Calibri Light"/>
                <w:sz w:val="16"/>
                <w:szCs w:val="16"/>
                <w:lang w:val="en-US"/>
              </w:rPr>
            </w:pPr>
          </w:p>
        </w:tc>
      </w:tr>
      <w:tr w:rsidR="00401C5E" w:rsidRPr="004F3C8C" w14:paraId="397E4561" w14:textId="77777777" w:rsidTr="00B87FE0">
        <w:tc>
          <w:tcPr>
            <w:tcW w:w="497" w:type="dxa"/>
          </w:tcPr>
          <w:p w14:paraId="7903EAE2"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637" w:type="dxa"/>
          </w:tcPr>
          <w:p w14:paraId="2656D3A5"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CEMENT, SAND, MORTAR</w:t>
            </w:r>
          </w:p>
          <w:p w14:paraId="6C021803"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C33: 2001a-Standard Specification for Concrete Aggregates</w:t>
            </w:r>
          </w:p>
          <w:p w14:paraId="27601856"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C87: 1983(1995)e1-Standard Test Method for Effect of Organic Impurities in Fine Aggregate on Strength of Mortar</w:t>
            </w:r>
          </w:p>
          <w:p w14:paraId="2C926ECA" w14:textId="77777777" w:rsidR="0049750D" w:rsidRPr="00B87FE0" w:rsidRDefault="0049750D" w:rsidP="00B87FE0">
            <w:pPr>
              <w:spacing w:before="100" w:after="120"/>
              <w:rPr>
                <w:rFonts w:ascii="Calibri Light" w:hAnsi="Calibri Light"/>
                <w:sz w:val="16"/>
                <w:szCs w:val="16"/>
                <w:lang w:val="en-US"/>
              </w:rPr>
            </w:pPr>
            <w:del w:id="15379" w:author="Ashan Senel Asmone" w:date="2016-03-21T11:18:00Z">
              <w:r w:rsidRPr="00B87FE0" w:rsidDel="00ED4BC6">
                <w:rPr>
                  <w:rFonts w:ascii="Calibri Light" w:hAnsi="Calibri Light"/>
                  <w:sz w:val="16"/>
                  <w:szCs w:val="16"/>
                  <w:lang w:val="en-US"/>
                </w:rPr>
                <w:delText>C94/C94M-00e2- Standard Specification for Ready-Mixed Concrete</w:delText>
              </w:r>
            </w:del>
            <w:ins w:id="15380" w:author="Ashan Senel Asmone" w:date="2016-03-21T11:18:00Z">
              <w:r w:rsidR="00ED4BC6">
                <w:rPr>
                  <w:rFonts w:ascii="Calibri Light" w:hAnsi="Calibri Light"/>
                  <w:sz w:val="16"/>
                  <w:szCs w:val="16"/>
                  <w:lang w:val="en-US"/>
                </w:rPr>
                <w:t>ASTM C94 / C94M - 15b Standard Specification for Ready-Mixed Concrete</w:t>
              </w:r>
            </w:ins>
          </w:p>
          <w:p w14:paraId="08B1032B"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C109/C109M: 2001-Standard Test Method for Compressive Strength of Hydraulic Cement Mortars (Using 2-in. or [50-mm] Cube Specimens)</w:t>
            </w:r>
          </w:p>
          <w:p w14:paraId="09D33C8D"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C115: 1996a-Standard Test Method for Fineness of Portland Cement by the Turbidimeter</w:t>
            </w:r>
          </w:p>
          <w:p w14:paraId="07C69BFB"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C125: 2000ae1-Standard Terminology Relating to Concrete and Concrete Aggregates</w:t>
            </w:r>
          </w:p>
          <w:p w14:paraId="695AACD8"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C136-01- Standard Test Method for Sieve Analysis of Fine and Coarse Aggregates</w:t>
            </w:r>
          </w:p>
          <w:p w14:paraId="56A5D14E"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C150: 2000-Standard Specification for Portland Cement</w:t>
            </w:r>
          </w:p>
          <w:p w14:paraId="325B7A53"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C295: 1998-Standard Guide for Petrographic Examination of Aggregates for Concrete</w:t>
            </w:r>
          </w:p>
          <w:p w14:paraId="7A708596"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C305: 1999-Practice for Mechanical Mixing of Hydraulic Cement Pastes and Mortars of Plastic Consistency</w:t>
            </w:r>
          </w:p>
          <w:p w14:paraId="49C1B79D"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C348: 1997-Standard Test Method for Flexural Strength of Hydraulic-Cement Mortars</w:t>
            </w:r>
          </w:p>
          <w:p w14:paraId="27ADE012"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C349: 1997-Standard Test Method for Compressive Strength of Hydraulic-Cement Mortars (Using Portions of Prisms Broken in Flexure)</w:t>
            </w:r>
          </w:p>
          <w:p w14:paraId="5479EACE"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C452: 1995-Standard Test Method for Potential Expansion of Portland-Cement Mortars Exposed to Sulfate</w:t>
            </w:r>
          </w:p>
          <w:p w14:paraId="6431B9A0"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C490: 2000a-Standard Practice for Use of Apparatus for the Determination of Length Change of Hardened Cement Paste, Mortar, and Concrete</w:t>
            </w:r>
          </w:p>
          <w:p w14:paraId="62AB1254"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C494/ 494M: 2000-Specification for Chemical Admixtures for Concrete</w:t>
            </w:r>
          </w:p>
          <w:p w14:paraId="57EB0D3C" w14:textId="77777777" w:rsidR="0049750D" w:rsidRPr="00B87FE0" w:rsidRDefault="0049750D" w:rsidP="00B87FE0">
            <w:pPr>
              <w:spacing w:before="100" w:after="120"/>
              <w:rPr>
                <w:rFonts w:ascii="Calibri Light" w:hAnsi="Calibri Light"/>
                <w:sz w:val="16"/>
                <w:szCs w:val="16"/>
                <w:lang w:val="en-US"/>
              </w:rPr>
            </w:pPr>
            <w:del w:id="15381" w:author="Jing Kai Toh" w:date="2016-05-12T10:32:00Z">
              <w:r w:rsidRPr="00B87FE0" w:rsidDel="002030ED">
                <w:rPr>
                  <w:rFonts w:ascii="Calibri Light" w:hAnsi="Calibri Light"/>
                  <w:sz w:val="16"/>
                  <w:szCs w:val="16"/>
                  <w:lang w:val="en-US"/>
                </w:rPr>
                <w:delText>C597-97 Standard Test Method for Pulse Velocity</w:delText>
              </w:r>
            </w:del>
            <w:ins w:id="15382" w:author="Jing Kai Toh" w:date="2016-05-12T10:32:00Z">
              <w:r w:rsidR="002030ED">
                <w:rPr>
                  <w:rFonts w:ascii="Calibri Light" w:hAnsi="Calibri Light"/>
                  <w:sz w:val="16"/>
                  <w:szCs w:val="16"/>
                  <w:lang w:val="en-US"/>
                </w:rPr>
                <w:t>ASTM C597 - 09 Standard Test Method for Pulse Velocity Through Concrete</w:t>
              </w:r>
            </w:ins>
          </w:p>
          <w:p w14:paraId="6F67A623" w14:textId="77777777" w:rsidR="0049750D" w:rsidRPr="00B87FE0" w:rsidRDefault="0049750D" w:rsidP="00B87FE0">
            <w:pPr>
              <w:spacing w:before="100" w:after="120"/>
              <w:rPr>
                <w:rFonts w:ascii="Calibri Light" w:hAnsi="Calibri Light"/>
                <w:sz w:val="16"/>
                <w:szCs w:val="16"/>
                <w:lang w:val="en-US"/>
              </w:rPr>
            </w:pPr>
            <w:del w:id="15383" w:author="Jing Kai Toh" w:date="2016-05-12T10:30:00Z">
              <w:r w:rsidRPr="00B87FE0" w:rsidDel="002030ED">
                <w:rPr>
                  <w:rFonts w:ascii="Calibri Light" w:hAnsi="Calibri Light"/>
                  <w:sz w:val="16"/>
                  <w:szCs w:val="16"/>
                  <w:lang w:val="en-US"/>
                </w:rPr>
                <w:delText>C642-97 Standard Test Method for Density, Absorption and Voids in Hardened Concrete</w:delText>
              </w:r>
            </w:del>
            <w:ins w:id="15384" w:author="Jing Kai Toh" w:date="2016-05-12T10:30:00Z">
              <w:r w:rsidR="002030ED">
                <w:rPr>
                  <w:rFonts w:ascii="Calibri Light" w:hAnsi="Calibri Light"/>
                  <w:sz w:val="16"/>
                  <w:szCs w:val="16"/>
                  <w:lang w:val="en-US"/>
                </w:rPr>
                <w:t>ASTM C642 - 13 Standard Test Method for Density, Absorption, and Voids in Hardened Concrete</w:t>
              </w:r>
            </w:ins>
          </w:p>
          <w:p w14:paraId="765D89C4"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C778: 2000-Standard Specification for Standard Sand</w:t>
            </w:r>
          </w:p>
          <w:p w14:paraId="7D7B2A8C" w14:textId="77777777" w:rsidR="0049750D" w:rsidRPr="00B87FE0" w:rsidRDefault="0049750D" w:rsidP="00B87FE0">
            <w:pPr>
              <w:spacing w:before="100" w:after="120"/>
              <w:rPr>
                <w:rFonts w:ascii="Calibri Light" w:hAnsi="Calibri Light"/>
                <w:sz w:val="16"/>
                <w:szCs w:val="16"/>
                <w:lang w:val="en-US"/>
              </w:rPr>
            </w:pPr>
            <w:del w:id="15385" w:author="Jing Kai Toh" w:date="2016-05-12T10:28:00Z">
              <w:r w:rsidRPr="00B87FE0" w:rsidDel="002030ED">
                <w:rPr>
                  <w:rFonts w:ascii="Calibri Light" w:hAnsi="Calibri Light"/>
                  <w:sz w:val="16"/>
                  <w:szCs w:val="16"/>
                  <w:lang w:val="en-US"/>
                </w:rPr>
                <w:delText>C805-97 Standard Test Method for Rebound Number of Hardened Concrete</w:delText>
              </w:r>
            </w:del>
            <w:ins w:id="15386" w:author="Jing Kai Toh" w:date="2016-05-12T10:28:00Z">
              <w:r w:rsidR="002030ED">
                <w:rPr>
                  <w:rFonts w:ascii="Calibri Light" w:hAnsi="Calibri Light"/>
                  <w:sz w:val="16"/>
                  <w:szCs w:val="16"/>
                  <w:lang w:val="en-US"/>
                </w:rPr>
                <w:t>ASTM C805 / C805M - 13a Standard Test Method for Rebound Number of Hardened Concrete</w:t>
              </w:r>
            </w:ins>
          </w:p>
          <w:p w14:paraId="791C30EC"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C1038: 2001-Standard Test Method for Expansion of Hydraulic Cement Mortar Bars Stored in Water</w:t>
            </w:r>
          </w:p>
          <w:p w14:paraId="498DB583"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br/>
            </w:r>
            <w:r w:rsidRPr="00B87FE0">
              <w:rPr>
                <w:rFonts w:ascii="Calibri Light" w:hAnsi="Calibri Light"/>
                <w:sz w:val="16"/>
                <w:szCs w:val="16"/>
                <w:lang w:val="en-US"/>
              </w:rPr>
              <w:br/>
              <w:t>WATER</w:t>
            </w:r>
          </w:p>
          <w:p w14:paraId="5C792C18"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D1067: 1992(1996)-Standard Test Methods for Acidity or Alkalinity of Water</w:t>
            </w:r>
          </w:p>
          <w:p w14:paraId="2F9D75D4"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D1129: 2001-Standard Terminology Relating to Water</w:t>
            </w:r>
          </w:p>
          <w:p w14:paraId="46BE0914"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D1193: 1999e1-Standard Specification for Reagent Water</w:t>
            </w:r>
          </w:p>
          <w:p w14:paraId="036F0D8D"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t>D1293: 1999-Standard Test Methods for pH of Water</w:t>
            </w:r>
          </w:p>
          <w:p w14:paraId="5667800F"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br/>
            </w:r>
            <w:r w:rsidRPr="00B87FE0">
              <w:rPr>
                <w:rFonts w:ascii="Calibri Light" w:hAnsi="Calibri Light"/>
                <w:sz w:val="16"/>
                <w:szCs w:val="16"/>
                <w:lang w:val="en-US"/>
              </w:rPr>
              <w:br/>
              <w:t>COATINGS, WATERPROOFINGS, SCREEDINGS</w:t>
            </w:r>
          </w:p>
          <w:p w14:paraId="5BA8B53C" w14:textId="77777777" w:rsidR="0049750D" w:rsidRPr="00B87FE0" w:rsidRDefault="0049750D" w:rsidP="00B87FE0">
            <w:pPr>
              <w:spacing w:before="100" w:after="120"/>
              <w:rPr>
                <w:rFonts w:ascii="Calibri Light" w:hAnsi="Calibri Light"/>
                <w:sz w:val="16"/>
                <w:szCs w:val="16"/>
                <w:lang w:val="en-US"/>
              </w:rPr>
            </w:pPr>
            <w:del w:id="15387" w:author="Jing Kai Toh" w:date="2016-05-12T10:27:00Z">
              <w:r w:rsidRPr="00B87FE0" w:rsidDel="008E751D">
                <w:rPr>
                  <w:rFonts w:ascii="Calibri Light" w:hAnsi="Calibri Light"/>
                  <w:sz w:val="16"/>
                  <w:szCs w:val="16"/>
                  <w:lang w:val="en-US"/>
                </w:rPr>
                <w:delText>C1063-99-Standard Specification for Installation of Lathing and Furring to Receive Interior and Exterior Portland Cement-Based Plaster</w:delText>
              </w:r>
            </w:del>
            <w:ins w:id="15388" w:author="Jing Kai Toh" w:date="2016-05-12T10:27:00Z">
              <w:r w:rsidR="008E751D">
                <w:rPr>
                  <w:rFonts w:ascii="Calibri Light" w:hAnsi="Calibri Light"/>
                  <w:sz w:val="16"/>
                  <w:szCs w:val="16"/>
                  <w:lang w:val="en-US"/>
                </w:rPr>
                <w:t>ASTM C1063 - 16a Standard Specification for Installation of Lathing and Furring to Receive Interior and Exterior Portland Cement-Based Plaster</w:t>
              </w:r>
            </w:ins>
            <w:r w:rsidRPr="00B87FE0">
              <w:rPr>
                <w:rFonts w:ascii="Calibri Light" w:hAnsi="Calibri Light"/>
                <w:sz w:val="16"/>
                <w:szCs w:val="16"/>
                <w:lang w:val="en-US"/>
              </w:rPr>
              <w:t>  </w:t>
            </w:r>
          </w:p>
          <w:p w14:paraId="723DAD50" w14:textId="77777777" w:rsidR="0049750D" w:rsidRPr="00B87FE0" w:rsidRDefault="0049750D" w:rsidP="00B87FE0">
            <w:pPr>
              <w:spacing w:before="100" w:after="120"/>
              <w:rPr>
                <w:rFonts w:ascii="Calibri Light" w:hAnsi="Calibri Light"/>
                <w:sz w:val="16"/>
                <w:szCs w:val="16"/>
                <w:lang w:val="en-US"/>
              </w:rPr>
            </w:pPr>
            <w:del w:id="15389" w:author="Jing Kai Toh" w:date="2016-05-12T10:25:00Z">
              <w:r w:rsidRPr="00B87FE0" w:rsidDel="008E751D">
                <w:rPr>
                  <w:rFonts w:ascii="Calibri Light" w:hAnsi="Calibri Light"/>
                  <w:sz w:val="16"/>
                  <w:szCs w:val="16"/>
                  <w:lang w:val="en-US"/>
                </w:rPr>
                <w:delText>D5295-00-Standard Guide for Preparation of Concrete Surfaces for Adhered (Bonded) Membrane Waterproofing Systems</w:delText>
              </w:r>
            </w:del>
            <w:ins w:id="15390"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432ED331" w14:textId="77777777" w:rsidR="0049750D" w:rsidRPr="00B87FE0" w:rsidRDefault="0049750D" w:rsidP="00B87FE0">
            <w:pPr>
              <w:spacing w:before="100" w:after="120"/>
              <w:rPr>
                <w:rFonts w:ascii="Calibri Light" w:hAnsi="Calibri Light"/>
                <w:sz w:val="16"/>
                <w:szCs w:val="16"/>
                <w:lang w:val="en-US"/>
              </w:rPr>
            </w:pPr>
            <w:del w:id="15391" w:author="Jing Kai Toh" w:date="2016-05-12T10:24:00Z">
              <w:r w:rsidRPr="00B87FE0" w:rsidDel="008E751D">
                <w:rPr>
                  <w:rFonts w:ascii="Calibri Light" w:hAnsi="Calibri Light"/>
                  <w:sz w:val="16"/>
                  <w:szCs w:val="16"/>
                  <w:lang w:val="en-US"/>
                </w:rPr>
                <w:delText>D5683-95(1999)e1-Standard Test Method for Flexibility of Roofing and Waterproofing Materials and Membranes</w:delText>
              </w:r>
            </w:del>
            <w:ins w:id="15392"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7668E5D3" w14:textId="77777777" w:rsidR="0049750D" w:rsidRPr="00B87FE0" w:rsidRDefault="0049750D" w:rsidP="00B87FE0">
            <w:pPr>
              <w:spacing w:before="100" w:after="120"/>
              <w:rPr>
                <w:rFonts w:ascii="Calibri Light" w:hAnsi="Calibri Light"/>
                <w:sz w:val="16"/>
                <w:szCs w:val="16"/>
                <w:lang w:val="en-US"/>
              </w:rPr>
            </w:pPr>
            <w:del w:id="15393" w:author="Jing Kai Toh" w:date="2016-05-12T10:26:00Z">
              <w:r w:rsidRPr="00B87FE0" w:rsidDel="008E751D">
                <w:rPr>
                  <w:rFonts w:ascii="Calibri Light" w:hAnsi="Calibri Light"/>
                  <w:sz w:val="16"/>
                  <w:szCs w:val="16"/>
                  <w:lang w:val="en-US"/>
                </w:rPr>
                <w:delText>D5957-98- Standard Guide for Flood Testing Horizontal Waterproofing Installations</w:delText>
              </w:r>
            </w:del>
            <w:ins w:id="15394" w:author="Jing Kai Toh" w:date="2016-05-12T10:26:00Z">
              <w:r w:rsidR="008E751D">
                <w:rPr>
                  <w:rFonts w:ascii="Calibri Light" w:hAnsi="Calibri Light"/>
                  <w:sz w:val="16"/>
                  <w:szCs w:val="16"/>
                  <w:lang w:val="en-US"/>
                </w:rPr>
                <w:t>ASTM D5957 - 98(2013) Standard Guide for Flood Testing Horizontal Waterproofing Installations</w:t>
              </w:r>
            </w:ins>
          </w:p>
          <w:p w14:paraId="3145C67D" w14:textId="77777777" w:rsidR="0049750D" w:rsidRPr="00B87FE0" w:rsidRDefault="0049750D" w:rsidP="00B87FE0">
            <w:pPr>
              <w:spacing w:before="100" w:after="120"/>
              <w:rPr>
                <w:rFonts w:ascii="Calibri Light" w:hAnsi="Calibri Light"/>
                <w:sz w:val="16"/>
                <w:szCs w:val="16"/>
                <w:lang w:val="en-US"/>
              </w:rPr>
            </w:pPr>
            <w:del w:id="15395" w:author="Jing Kai Toh" w:date="2016-05-12T10:23:00Z">
              <w:r w:rsidRPr="00B87FE0" w:rsidDel="008E751D">
                <w:rPr>
                  <w:rFonts w:ascii="Calibri Light" w:hAnsi="Calibri Light"/>
                  <w:sz w:val="16"/>
                  <w:szCs w:val="16"/>
                  <w:lang w:val="en-US"/>
                </w:rPr>
                <w:delText>D6135-97-Standard Practice for Application of Self-Adhering Modified Bituminous Waterproofing</w:delText>
              </w:r>
            </w:del>
            <w:ins w:id="15396"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5CDC868B" w14:textId="77777777" w:rsidR="0049750D" w:rsidRPr="00B87FE0" w:rsidRDefault="0049750D" w:rsidP="00B87FE0">
            <w:pPr>
              <w:spacing w:before="100" w:after="120"/>
              <w:rPr>
                <w:rFonts w:ascii="Calibri Light" w:hAnsi="Calibri Light"/>
                <w:sz w:val="16"/>
                <w:szCs w:val="16"/>
                <w:lang w:val="en-US"/>
              </w:rPr>
            </w:pPr>
            <w:r w:rsidRPr="00B87FE0">
              <w:rPr>
                <w:rFonts w:ascii="Calibri Light" w:hAnsi="Calibri Light"/>
                <w:sz w:val="16"/>
                <w:szCs w:val="16"/>
                <w:lang w:val="en-US"/>
              </w:rPr>
              <w:br/>
            </w:r>
            <w:r w:rsidRPr="00B87FE0">
              <w:rPr>
                <w:rFonts w:ascii="Calibri Light" w:hAnsi="Calibri Light"/>
                <w:sz w:val="16"/>
                <w:szCs w:val="16"/>
                <w:lang w:val="en-US"/>
              </w:rPr>
              <w:br/>
              <w:t>PAINTS</w:t>
            </w:r>
          </w:p>
          <w:p w14:paraId="13227A3C" w14:textId="77777777" w:rsidR="0049750D" w:rsidRPr="00B87FE0" w:rsidRDefault="0049750D" w:rsidP="00B87FE0">
            <w:pPr>
              <w:spacing w:before="100" w:after="120"/>
              <w:rPr>
                <w:rFonts w:ascii="Calibri Light" w:hAnsi="Calibri Light"/>
                <w:sz w:val="16"/>
                <w:szCs w:val="16"/>
                <w:lang w:val="en-US"/>
              </w:rPr>
            </w:pPr>
            <w:del w:id="15397" w:author="Ashan Asmone" w:date="2016-03-31T14:47:00Z">
              <w:r w:rsidRPr="00B87FE0" w:rsidDel="000E40A0">
                <w:rPr>
                  <w:rFonts w:ascii="Calibri Light" w:hAnsi="Calibri Light"/>
                  <w:sz w:val="16"/>
                  <w:szCs w:val="16"/>
                  <w:lang w:val="en-US"/>
                </w:rPr>
                <w:delText>D1640-95(1999)-Standard Test Methods for Drying, Curing, or Film Formation of Organic Coatings at Room Temperature</w:delText>
              </w:r>
            </w:del>
            <w:ins w:id="15398" w:author="Ashan Asmone" w:date="2016-03-31T14:47:00Z">
              <w:r w:rsidR="000E40A0">
                <w:rPr>
                  <w:rFonts w:ascii="Calibri Light" w:hAnsi="Calibri Light"/>
                  <w:sz w:val="16"/>
                  <w:szCs w:val="16"/>
                  <w:lang w:val="en-US"/>
                </w:rPr>
                <w:t>ASTM D1640 / D1640M - 14 Standard Test Methods for Drying, Curing, or Film Formation of Organic Coatings</w:t>
              </w:r>
            </w:ins>
          </w:p>
          <w:p w14:paraId="2CB80D51" w14:textId="77777777" w:rsidR="0049750D" w:rsidRPr="00B87FE0" w:rsidRDefault="0049750D" w:rsidP="00B87FE0">
            <w:pPr>
              <w:spacing w:before="100" w:after="120"/>
              <w:rPr>
                <w:rFonts w:ascii="Calibri Light" w:hAnsi="Calibri Light"/>
                <w:sz w:val="16"/>
                <w:szCs w:val="16"/>
                <w:lang w:val="en-US"/>
              </w:rPr>
            </w:pPr>
            <w:del w:id="15399" w:author="Ashan Asmone" w:date="2016-03-31T14:50:00Z">
              <w:r w:rsidRPr="00B87FE0" w:rsidDel="000E40A0">
                <w:rPr>
                  <w:rFonts w:ascii="Calibri Light" w:hAnsi="Calibri Light"/>
                  <w:sz w:val="16"/>
                  <w:szCs w:val="16"/>
                  <w:lang w:val="en-US"/>
                </w:rPr>
                <w:delText>D2574-00-Standard Test Method for Resistance of Emulsion Paints in the Container to Attack by Microorganisms</w:delText>
              </w:r>
            </w:del>
            <w:ins w:id="15400"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2BE394C6" w14:textId="77777777" w:rsidR="0049750D" w:rsidRPr="00B87FE0" w:rsidRDefault="0049750D" w:rsidP="00B87FE0">
            <w:pPr>
              <w:spacing w:before="100" w:after="120"/>
              <w:rPr>
                <w:rFonts w:ascii="Calibri Light" w:hAnsi="Calibri Light"/>
                <w:sz w:val="16"/>
                <w:szCs w:val="16"/>
                <w:lang w:val="en-US"/>
              </w:rPr>
            </w:pPr>
            <w:del w:id="15401" w:author="Ashan Asmone" w:date="2016-03-31T14:49:00Z">
              <w:r w:rsidRPr="00B87FE0" w:rsidDel="000E40A0">
                <w:rPr>
                  <w:rFonts w:ascii="Calibri Light" w:hAnsi="Calibri Light"/>
                  <w:sz w:val="16"/>
                  <w:szCs w:val="16"/>
                  <w:lang w:val="en-US"/>
                </w:rPr>
                <w:delText>D279-87(1997)-Standard Test Methods for Bleeding of Pigments</w:delText>
              </w:r>
            </w:del>
            <w:ins w:id="15402" w:author="Ashan Asmone" w:date="2016-03-31T14:49:00Z">
              <w:r w:rsidR="000E40A0">
                <w:rPr>
                  <w:rFonts w:ascii="Calibri Light" w:hAnsi="Calibri Light"/>
                  <w:sz w:val="16"/>
                  <w:szCs w:val="16"/>
                  <w:lang w:val="en-US"/>
                </w:rPr>
                <w:t>ASTM D279 - 02(2012) Standard Test Methods for Bleeding of Pigments</w:t>
              </w:r>
            </w:ins>
          </w:p>
          <w:p w14:paraId="54CF3A2F" w14:textId="77777777" w:rsidR="0049750D" w:rsidRPr="00B87FE0" w:rsidRDefault="0049750D" w:rsidP="00B87FE0">
            <w:pPr>
              <w:spacing w:before="100" w:after="120"/>
              <w:rPr>
                <w:rFonts w:ascii="Calibri Light" w:hAnsi="Calibri Light"/>
                <w:sz w:val="16"/>
                <w:szCs w:val="16"/>
                <w:lang w:val="en-US"/>
              </w:rPr>
            </w:pPr>
            <w:del w:id="15403" w:author="Ashan Asmone" w:date="2016-03-31T14:46:00Z">
              <w:r w:rsidRPr="00B87FE0" w:rsidDel="000E40A0">
                <w:rPr>
                  <w:rFonts w:ascii="Calibri Light" w:hAnsi="Calibri Light"/>
                  <w:sz w:val="16"/>
                  <w:szCs w:val="16"/>
                  <w:lang w:val="en-US"/>
                </w:rPr>
                <w:delText>D4258-83(1999)-Standard Practice for Surface Cleaning Concrete for Coating</w:delText>
              </w:r>
            </w:del>
            <w:ins w:id="15404" w:author="Ashan Asmone" w:date="2016-03-31T14:46:00Z">
              <w:r w:rsidR="000E40A0">
                <w:rPr>
                  <w:rFonts w:ascii="Calibri Light" w:hAnsi="Calibri Light"/>
                  <w:sz w:val="16"/>
                  <w:szCs w:val="16"/>
                  <w:lang w:val="en-US"/>
                </w:rPr>
                <w:t>ASTM D4258 - 05(2012) Standard Practice for Surface Cleaning Concrete for Coating</w:t>
              </w:r>
            </w:ins>
          </w:p>
          <w:p w14:paraId="2CF7F724" w14:textId="77777777" w:rsidR="0049750D" w:rsidRPr="00B87FE0" w:rsidRDefault="0049750D" w:rsidP="00B87FE0">
            <w:pPr>
              <w:spacing w:before="100" w:after="120"/>
              <w:rPr>
                <w:rFonts w:ascii="Calibri Light" w:hAnsi="Calibri Light"/>
                <w:sz w:val="16"/>
                <w:szCs w:val="16"/>
                <w:lang w:val="en-US"/>
              </w:rPr>
            </w:pPr>
            <w:del w:id="15405" w:author="Ashan Asmone" w:date="2016-03-31T14:45:00Z">
              <w:r w:rsidRPr="00B87FE0" w:rsidDel="000E40A0">
                <w:rPr>
                  <w:rFonts w:ascii="Calibri Light" w:hAnsi="Calibri Light"/>
                  <w:sz w:val="16"/>
                  <w:szCs w:val="16"/>
                  <w:lang w:val="en-US"/>
                </w:rPr>
                <w:delText>D5098-99-Standard Specification for Artists' Acrylic Emulsion Paints</w:delText>
              </w:r>
            </w:del>
            <w:ins w:id="15406" w:author="Ashan Asmone" w:date="2016-03-31T14:45:00Z">
              <w:r w:rsidR="000E40A0">
                <w:rPr>
                  <w:rFonts w:ascii="Calibri Light" w:hAnsi="Calibri Light"/>
                  <w:sz w:val="16"/>
                  <w:szCs w:val="16"/>
                  <w:lang w:val="en-US"/>
                </w:rPr>
                <w:t>ASTM D5098 - 16 Standard Specification for Artists’ Acrylic Dispersion Paints</w:t>
              </w:r>
            </w:ins>
          </w:p>
          <w:p w14:paraId="3FD0E04B" w14:textId="77777777" w:rsidR="0049750D" w:rsidRPr="00B87FE0" w:rsidRDefault="0049750D" w:rsidP="00B87FE0">
            <w:pPr>
              <w:spacing w:before="100" w:after="120"/>
              <w:rPr>
                <w:rFonts w:ascii="Calibri Light" w:hAnsi="Calibri Light"/>
                <w:sz w:val="16"/>
                <w:szCs w:val="16"/>
                <w:lang w:val="en-US"/>
              </w:rPr>
            </w:pPr>
            <w:del w:id="15407" w:author="Ashan Asmone" w:date="2016-03-31T14:52:00Z">
              <w:r w:rsidRPr="00B87FE0" w:rsidDel="000E40A0">
                <w:rPr>
                  <w:rFonts w:ascii="Calibri Light" w:hAnsi="Calibri Light"/>
                  <w:sz w:val="16"/>
                  <w:szCs w:val="16"/>
                  <w:lang w:val="en-US"/>
                </w:rPr>
                <w:delText>D5146-98-Standard Guide to Testing Solvent-Borne Architectural Coatings</w:delText>
              </w:r>
            </w:del>
            <w:ins w:id="15408" w:author="Ashan Asmone" w:date="2016-03-31T14:52:00Z">
              <w:r w:rsidR="000E40A0">
                <w:rPr>
                  <w:rFonts w:ascii="Calibri Light" w:hAnsi="Calibri Light"/>
                  <w:sz w:val="16"/>
                  <w:szCs w:val="16"/>
                  <w:lang w:val="en-US"/>
                </w:rPr>
                <w:t>ASTM D5146 - 10 Standard Guide to Testing Solvent-Borne Architectural Coatings</w:t>
              </w:r>
            </w:ins>
          </w:p>
          <w:p w14:paraId="4B396A46" w14:textId="77777777" w:rsidR="0049750D" w:rsidRPr="00B87FE0" w:rsidRDefault="0049750D" w:rsidP="00B87FE0">
            <w:pPr>
              <w:spacing w:before="100" w:after="120"/>
              <w:rPr>
                <w:rFonts w:ascii="Calibri Light" w:hAnsi="Calibri Light"/>
                <w:sz w:val="16"/>
                <w:szCs w:val="16"/>
                <w:lang w:val="en-US"/>
              </w:rPr>
            </w:pPr>
            <w:del w:id="15409" w:author="Ashan Asmone" w:date="2016-03-31T14:52:00Z">
              <w:r w:rsidRPr="00B87FE0" w:rsidDel="000E40A0">
                <w:rPr>
                  <w:rFonts w:ascii="Calibri Light" w:hAnsi="Calibri Light"/>
                  <w:sz w:val="16"/>
                  <w:szCs w:val="16"/>
                  <w:lang w:val="en-US"/>
                </w:rPr>
                <w:delText>D5324-98-Standard Guide for Testing Water-Borne Architectural Coatings</w:delText>
              </w:r>
            </w:del>
            <w:ins w:id="15410" w:author="Ashan Asmone" w:date="2016-03-31T14:52:00Z">
              <w:r w:rsidR="000E40A0">
                <w:rPr>
                  <w:rFonts w:ascii="Calibri Light" w:hAnsi="Calibri Light"/>
                  <w:sz w:val="16"/>
                  <w:szCs w:val="16"/>
                  <w:lang w:val="en-US"/>
                </w:rPr>
                <w:t>ASTM D5324 - 10 Standard Guide for Testing Water-Borne Architectural Coatings</w:t>
              </w:r>
            </w:ins>
          </w:p>
          <w:p w14:paraId="74AECEC7" w14:textId="77777777" w:rsidR="0049750D" w:rsidRPr="00B87FE0" w:rsidRDefault="0049750D" w:rsidP="00B87FE0">
            <w:pPr>
              <w:spacing w:before="100" w:after="120"/>
              <w:rPr>
                <w:rFonts w:ascii="Calibri Light" w:hAnsi="Calibri Light"/>
                <w:sz w:val="16"/>
                <w:szCs w:val="16"/>
                <w:lang w:val="en-US"/>
              </w:rPr>
            </w:pPr>
            <w:del w:id="15411" w:author="Ashan Asmone" w:date="2016-03-31T14:54:00Z">
              <w:r w:rsidRPr="00B87FE0" w:rsidDel="000E40A0">
                <w:rPr>
                  <w:rFonts w:ascii="Calibri Light" w:hAnsi="Calibri Light"/>
                  <w:sz w:val="16"/>
                  <w:szCs w:val="16"/>
                  <w:lang w:val="en-US"/>
                </w:rPr>
                <w:delText>D6237-98-Standard Guide for Painting Inspectors (Concrete and Masonry Substrates)</w:delText>
              </w:r>
            </w:del>
            <w:ins w:id="15412" w:author="Ashan Asmone" w:date="2016-03-31T14:54:00Z">
              <w:r w:rsidR="000E40A0">
                <w:rPr>
                  <w:rFonts w:ascii="Calibri Light" w:hAnsi="Calibri Light"/>
                  <w:sz w:val="16"/>
                  <w:szCs w:val="16"/>
                  <w:lang w:val="en-US"/>
                </w:rPr>
                <w:t>ASTM D6237 - 09(2015) Standard Guide for Painting Inspectors (Concrete and Masonry Substrates)</w:t>
              </w:r>
            </w:ins>
          </w:p>
          <w:p w14:paraId="713F8FD7" w14:textId="77777777" w:rsidR="0049750D" w:rsidRPr="00B87FE0" w:rsidRDefault="0049750D" w:rsidP="00B87FE0">
            <w:pPr>
              <w:spacing w:before="100" w:after="120"/>
              <w:rPr>
                <w:rFonts w:ascii="Calibri Light" w:hAnsi="Calibri Light"/>
                <w:sz w:val="16"/>
                <w:szCs w:val="16"/>
                <w:lang w:val="en-US"/>
              </w:rPr>
            </w:pPr>
            <w:del w:id="15413" w:author="Ashan Asmone" w:date="2016-03-31T14:53:00Z">
              <w:r w:rsidRPr="00B87FE0" w:rsidDel="000E40A0">
                <w:rPr>
                  <w:rFonts w:ascii="Calibri Light" w:hAnsi="Calibri Light"/>
                  <w:sz w:val="16"/>
                  <w:szCs w:val="16"/>
                  <w:lang w:val="en-US"/>
                </w:rPr>
                <w:delText>E1907-97-Standard Practices for Determining Moisture-Related Acceptability of Concrete Floors to Receive Moisture-Sensitive Finishes</w:delText>
              </w:r>
            </w:del>
            <w:ins w:id="15414"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2E7E2C82" w14:textId="77777777" w:rsidR="00401C5E" w:rsidRPr="00B87FE0" w:rsidRDefault="00401C5E" w:rsidP="00B87FE0">
            <w:pPr>
              <w:spacing w:after="120"/>
              <w:rPr>
                <w:rFonts w:ascii="Calibri Light" w:hAnsi="Calibri Light"/>
                <w:sz w:val="16"/>
                <w:szCs w:val="16"/>
                <w:lang w:val="en-US"/>
              </w:rPr>
            </w:pPr>
          </w:p>
        </w:tc>
      </w:tr>
      <w:tr w:rsidR="00B87FE0" w:rsidRPr="004F3C8C" w14:paraId="545B419D" w14:textId="77777777" w:rsidTr="00B87FE0">
        <w:tc>
          <w:tcPr>
            <w:tcW w:w="497" w:type="dxa"/>
          </w:tcPr>
          <w:p w14:paraId="3C385F06" w14:textId="77777777" w:rsidR="00B87FE0" w:rsidRPr="004F3C8C" w:rsidRDefault="00B87FE0" w:rsidP="00B87FE0">
            <w:pPr>
              <w:spacing w:after="120"/>
              <w:rPr>
                <w:rFonts w:ascii="Calibri Light" w:hAnsi="Calibri Light"/>
                <w:sz w:val="16"/>
                <w:szCs w:val="16"/>
                <w:lang w:val="en-US"/>
              </w:rPr>
            </w:pPr>
            <w:r>
              <w:rPr>
                <w:rFonts w:ascii="Calibri Light" w:hAnsi="Calibri Light"/>
                <w:sz w:val="16"/>
                <w:szCs w:val="16"/>
                <w:lang w:val="en-US"/>
              </w:rPr>
              <w:t>AS</w:t>
            </w:r>
          </w:p>
        </w:tc>
        <w:tc>
          <w:tcPr>
            <w:tcW w:w="8637" w:type="dxa"/>
          </w:tcPr>
          <w:p w14:paraId="59A23947"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 xml:space="preserve">CONCRETE, MORTAR, CEMENT  </w:t>
            </w:r>
          </w:p>
          <w:p w14:paraId="3F7C394D"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DR 01033  : Chemical admixtures for concrete, mortar and grout Methods of sampling and testing admixtures for mortar and grout</w:t>
            </w:r>
          </w:p>
          <w:p w14:paraId="1BAF1704"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 xml:space="preserve">AS 1012.1 to 21  : Methods of testing concrete </w:t>
            </w:r>
          </w:p>
          <w:p w14:paraId="2712B857"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AS 1012.10-2000  : Methods of testing concrete - Determination of indirect tensile strength of concrete cylinders (Brasil or splitting test)</w:t>
            </w:r>
          </w:p>
          <w:p w14:paraId="1436AAD0"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AS 1012.18-1996  : Methods of testing concrete - Determination of setting time of fresh concrete, mortar and grout by penetration resistance</w:t>
            </w:r>
          </w:p>
          <w:p w14:paraId="1043B2CD"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AS 1379-1997/Amdt 1-2000  : Specification and supply of concrete</w:t>
            </w:r>
          </w:p>
          <w:p w14:paraId="102F0FA8"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AS 1478.1-2000  : Chemical admixtures for concrete, mortar and grout - Admixtures for concrete</w:t>
            </w:r>
          </w:p>
          <w:p w14:paraId="787867CF"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AS 2072-1977  : Methods for the sampling of expanding admixtures for concrete, mortar and grout</w:t>
            </w:r>
          </w:p>
          <w:p w14:paraId="3E3370DA"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AS 2073-1977  : Methods for the testing of expanding admixtures for concrete, mortar and grout</w:t>
            </w:r>
          </w:p>
          <w:p w14:paraId="567D3063"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AS 2350.12-1995  : Methods of testing portland and blended cements - Preparation of a standard mortar and moulding of specimens</w:t>
            </w:r>
          </w:p>
          <w:p w14:paraId="1BB633F6"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AS 2350.13-1995  : Methods of testing portland and blended cements - Determination of drying shrinkage of portland and blended cement mortars</w:t>
            </w:r>
          </w:p>
          <w:p w14:paraId="37F430B8"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AS 2350.13-1995/Amdt 1-1997  : Methods of testing portland and blended cements - Determination of drying shrinkage of portland and blended cement mortars</w:t>
            </w:r>
          </w:p>
          <w:p w14:paraId="2DFDE035"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AS 2350.14-1996  : Methods of testing portland and blended cements - Length change of portland and blended cement mortars exposed to a sulfate solution</w:t>
            </w:r>
          </w:p>
          <w:p w14:paraId="7F8F112A"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AS 2550.15-1994  : Cranes - Safe use - Concrete placing equipment</w:t>
            </w:r>
          </w:p>
          <w:p w14:paraId="2E927624"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AS 3600-2001  : Concrete structures</w:t>
            </w:r>
          </w:p>
          <w:p w14:paraId="43CAFC8C"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AS 3648-1993  : Specification and methods of test for packaged concrete mixes</w:t>
            </w:r>
          </w:p>
          <w:p w14:paraId="5D476CE9"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PAINTINGS, VARNISHES</w:t>
            </w:r>
          </w:p>
          <w:p w14:paraId="182A0F9F" w14:textId="77777777" w:rsidR="00B87FE0" w:rsidRPr="00B87FE0" w:rsidRDefault="00B87FE0" w:rsidP="00B87FE0">
            <w:pPr>
              <w:spacing w:after="120"/>
              <w:rPr>
                <w:rFonts w:ascii="Calibri Light" w:hAnsi="Calibri Light"/>
                <w:sz w:val="16"/>
                <w:szCs w:val="16"/>
                <w:lang w:val="en-US"/>
              </w:rPr>
            </w:pPr>
            <w:del w:id="15415" w:author="Ashan Asmone" w:date="2016-03-31T14:56:00Z">
              <w:r w:rsidRPr="00B87FE0" w:rsidDel="000E40A0">
                <w:rPr>
                  <w:rFonts w:ascii="Calibri Light" w:hAnsi="Calibri Light"/>
                  <w:sz w:val="16"/>
                  <w:szCs w:val="16"/>
                  <w:lang w:val="en-US"/>
                </w:rPr>
                <w:delText>AS/NZS 2310:1995-Glossary of paint and painting terms</w:delText>
              </w:r>
            </w:del>
            <w:ins w:id="15416" w:author="Ashan Asmone" w:date="2016-03-31T14:56:00Z">
              <w:r w:rsidR="000E40A0">
                <w:rPr>
                  <w:rFonts w:ascii="Calibri Light" w:hAnsi="Calibri Light"/>
                  <w:sz w:val="16"/>
                  <w:szCs w:val="16"/>
                  <w:lang w:val="en-US"/>
                </w:rPr>
                <w:t>AS/NZS 2310:2002 Glossary of paint and painting terms</w:t>
              </w:r>
            </w:ins>
          </w:p>
          <w:p w14:paraId="20A60C99" w14:textId="77777777" w:rsidR="00B87FE0" w:rsidRPr="00B87FE0" w:rsidRDefault="00B87FE0" w:rsidP="00B87FE0">
            <w:pPr>
              <w:spacing w:after="120"/>
              <w:rPr>
                <w:rFonts w:ascii="Calibri Light" w:hAnsi="Calibri Light"/>
                <w:sz w:val="16"/>
                <w:szCs w:val="16"/>
                <w:lang w:val="en-US"/>
              </w:rPr>
            </w:pPr>
            <w:del w:id="15417" w:author="Ashan Asmone" w:date="2016-03-31T14:57:00Z">
              <w:r w:rsidRPr="00B87FE0" w:rsidDel="000E40A0">
                <w:rPr>
                  <w:rFonts w:ascii="Calibri Light" w:hAnsi="Calibri Light"/>
                  <w:sz w:val="16"/>
                  <w:szCs w:val="16"/>
                  <w:lang w:val="en-US"/>
                </w:rPr>
                <w:delText>AS/NZS 2311:2000-Guide to the painting of buildings</w:delText>
              </w:r>
            </w:del>
            <w:ins w:id="15418" w:author="Ashan Asmone" w:date="2016-03-31T14:57:00Z">
              <w:r w:rsidR="000E40A0">
                <w:rPr>
                  <w:rFonts w:ascii="Calibri Light" w:hAnsi="Calibri Light"/>
                  <w:sz w:val="16"/>
                  <w:szCs w:val="16"/>
                  <w:lang w:val="en-US"/>
                </w:rPr>
                <w:t>AS/NZS 2311:2009 Guide to the painting of buildings</w:t>
              </w:r>
            </w:ins>
          </w:p>
          <w:p w14:paraId="1D3E0826" w14:textId="77777777" w:rsidR="00B87FE0" w:rsidRPr="00B87FE0" w:rsidRDefault="00B87FE0" w:rsidP="00B87FE0">
            <w:pPr>
              <w:spacing w:after="120"/>
              <w:rPr>
                <w:rFonts w:ascii="Calibri Light" w:hAnsi="Calibri Light"/>
                <w:sz w:val="16"/>
                <w:szCs w:val="16"/>
                <w:lang w:val="en-US"/>
              </w:rPr>
            </w:pPr>
            <w:del w:id="15419" w:author="Ashan Asmone" w:date="2016-03-31T14:58:00Z">
              <w:r w:rsidRPr="00B87FE0" w:rsidDel="000E40A0">
                <w:rPr>
                  <w:rFonts w:ascii="Calibri Light" w:hAnsi="Calibri Light"/>
                  <w:sz w:val="16"/>
                  <w:szCs w:val="16"/>
                  <w:lang w:val="en-US"/>
                </w:rPr>
                <w:delText>AS 3730.0-1991-Guide to the properties of paints for buildings - General information on the specification, purchasing and testing of paints</w:delText>
              </w:r>
            </w:del>
            <w:ins w:id="15420" w:author="Ashan Asmone" w:date="2016-03-31T14:58:00Z">
              <w:r w:rsidR="000E40A0">
                <w:rPr>
                  <w:rFonts w:ascii="Calibri Light" w:hAnsi="Calibri Light"/>
                  <w:sz w:val="16"/>
                  <w:szCs w:val="16"/>
                  <w:lang w:val="en-US"/>
                </w:rPr>
                <w:t>AS 3730.0-2006 Guide to the properties of paints for buildings - General information on the specification, purchasing and testing of paints</w:t>
              </w:r>
            </w:ins>
          </w:p>
          <w:p w14:paraId="6FCB66FA" w14:textId="77777777" w:rsidR="00B87FE0" w:rsidRPr="00B87FE0" w:rsidRDefault="00B87FE0" w:rsidP="00B87FE0">
            <w:pPr>
              <w:spacing w:after="120"/>
              <w:rPr>
                <w:rFonts w:ascii="Calibri Light" w:hAnsi="Calibri Light"/>
                <w:sz w:val="16"/>
                <w:szCs w:val="16"/>
                <w:lang w:val="en-US"/>
              </w:rPr>
            </w:pPr>
            <w:del w:id="15421" w:author="Ashan Asmone" w:date="2016-03-31T15:00:00Z">
              <w:r w:rsidRPr="00B87FE0" w:rsidDel="000E40A0">
                <w:rPr>
                  <w:rFonts w:ascii="Calibri Light" w:hAnsi="Calibri Light"/>
                  <w:sz w:val="16"/>
                  <w:szCs w:val="16"/>
                  <w:lang w:val="en-US"/>
                </w:rPr>
                <w:delText>AS 3730.100-1994-Guide to the properties of paints for buildings - Introduction and list of guides</w:delText>
              </w:r>
            </w:del>
            <w:ins w:id="15422" w:author="Ashan Asmone" w:date="2016-03-31T15:00:00Z">
              <w:r w:rsidR="000E40A0">
                <w:rPr>
                  <w:rFonts w:ascii="Calibri Light" w:hAnsi="Calibri Light"/>
                  <w:sz w:val="16"/>
                  <w:szCs w:val="16"/>
                  <w:lang w:val="en-US"/>
                </w:rPr>
                <w:t>AS 3730.100-2006 Guide to the properties of paints for buildings - Introduction and list of guides</w:t>
              </w:r>
            </w:ins>
          </w:p>
          <w:p w14:paraId="693A8878" w14:textId="77777777" w:rsidR="00B87FE0" w:rsidRPr="00B87FE0" w:rsidRDefault="00B87FE0" w:rsidP="00B87FE0">
            <w:pPr>
              <w:spacing w:after="120"/>
              <w:rPr>
                <w:rFonts w:ascii="Calibri Light" w:hAnsi="Calibri Light"/>
                <w:sz w:val="16"/>
                <w:szCs w:val="16"/>
                <w:lang w:val="en-US"/>
              </w:rPr>
            </w:pPr>
            <w:del w:id="15423" w:author="Ashan Asmone" w:date="2016-03-31T15:02:00Z">
              <w:r w:rsidRPr="00B87FE0" w:rsidDel="000E40A0">
                <w:rPr>
                  <w:rFonts w:ascii="Calibri Light" w:hAnsi="Calibri Light"/>
                  <w:sz w:val="16"/>
                  <w:szCs w:val="16"/>
                  <w:lang w:val="en-US"/>
                </w:rPr>
                <w:delText>HB 73.1-1995-Handbook of Australian Paint Standards - General</w:delText>
              </w:r>
            </w:del>
            <w:ins w:id="15424" w:author="Ashan Asmone" w:date="2016-03-31T15:02:00Z">
              <w:r w:rsidR="000E40A0">
                <w:rPr>
                  <w:rFonts w:ascii="Calibri Light" w:hAnsi="Calibri Light"/>
                  <w:sz w:val="16"/>
                  <w:szCs w:val="16"/>
                  <w:lang w:val="en-US"/>
                </w:rPr>
                <w:t>HB 73.1-2005 Handbook of Australian Paint Standards - General</w:t>
              </w:r>
            </w:ins>
          </w:p>
          <w:p w14:paraId="059242FB" w14:textId="77777777" w:rsidR="00B87FE0" w:rsidRPr="00B87FE0" w:rsidRDefault="00B87FE0" w:rsidP="00B87FE0">
            <w:pPr>
              <w:spacing w:after="120"/>
              <w:rPr>
                <w:rFonts w:ascii="Calibri Light" w:hAnsi="Calibri Light"/>
                <w:sz w:val="16"/>
                <w:szCs w:val="16"/>
                <w:lang w:val="en-US"/>
              </w:rPr>
            </w:pPr>
            <w:del w:id="15425" w:author="Ashan Asmone" w:date="2016-03-31T15:03:00Z">
              <w:r w:rsidRPr="00B87FE0" w:rsidDel="000E40A0">
                <w:rPr>
                  <w:rFonts w:ascii="Calibri Light" w:hAnsi="Calibri Light"/>
                  <w:sz w:val="16"/>
                  <w:szCs w:val="16"/>
                  <w:lang w:val="en-US"/>
                </w:rPr>
                <w:delText>HB 73.2-1995-Handbook of Australian Paint Standards - Test methods</w:delText>
              </w:r>
            </w:del>
            <w:ins w:id="15426" w:author="Ashan Asmone" w:date="2016-03-31T15:03:00Z">
              <w:r w:rsidR="000E40A0">
                <w:rPr>
                  <w:rFonts w:ascii="Calibri Light" w:hAnsi="Calibri Light"/>
                  <w:sz w:val="16"/>
                  <w:szCs w:val="16"/>
                  <w:lang w:val="en-US"/>
                </w:rPr>
                <w:t>HB 73.2-2005 Handbook of Australian Paint Standards - Test methods</w:t>
              </w:r>
            </w:ins>
          </w:p>
          <w:p w14:paraId="5720536D" w14:textId="77777777" w:rsidR="00B87FE0" w:rsidRPr="00B87FE0" w:rsidRDefault="00B87FE0" w:rsidP="00B87FE0">
            <w:pPr>
              <w:spacing w:after="120"/>
              <w:rPr>
                <w:rFonts w:ascii="Calibri Light" w:hAnsi="Calibri Light"/>
                <w:sz w:val="16"/>
                <w:szCs w:val="16"/>
                <w:lang w:val="en-US"/>
              </w:rPr>
            </w:pPr>
            <w:del w:id="15427" w:author="Ashan Asmone" w:date="2016-03-31T15:04:00Z">
              <w:r w:rsidRPr="00B87FE0" w:rsidDel="000E40A0">
                <w:rPr>
                  <w:rFonts w:ascii="Calibri Light" w:hAnsi="Calibri Light"/>
                  <w:sz w:val="16"/>
                  <w:szCs w:val="16"/>
                  <w:lang w:val="en-US"/>
                </w:rPr>
                <w:delText>AS/NZS 1580.101.1:1999-Paints and related materials - Methods of test - Conditions of test - Temperature, humidity and airflow control</w:delText>
              </w:r>
            </w:del>
            <w:ins w:id="15428" w:author="Ashan Asmone" w:date="2016-03-31T15:04:00Z">
              <w:r w:rsidR="000E40A0">
                <w:rPr>
                  <w:rFonts w:ascii="Calibri Light" w:hAnsi="Calibri Light"/>
                  <w:sz w:val="16"/>
                  <w:szCs w:val="16"/>
                  <w:lang w:val="en-US"/>
                </w:rPr>
                <w:t>AS/NZS 1580.101.1:1999 (R2013) Paints and related materials - Methods of test - - Conditions of test - Temperature, humidity and airflow control</w:t>
              </w:r>
            </w:ins>
          </w:p>
          <w:p w14:paraId="0E2D57F0" w14:textId="77777777" w:rsidR="00B87FE0" w:rsidRPr="00B87FE0" w:rsidRDefault="00B87FE0" w:rsidP="00B87FE0">
            <w:pPr>
              <w:spacing w:after="120"/>
              <w:rPr>
                <w:rFonts w:ascii="Calibri Light" w:hAnsi="Calibri Light"/>
                <w:sz w:val="16"/>
                <w:szCs w:val="16"/>
                <w:lang w:val="en-US"/>
              </w:rPr>
            </w:pPr>
            <w:del w:id="15429" w:author="Ashan Asmone" w:date="2016-03-31T15:06:00Z">
              <w:r w:rsidRPr="00B87FE0" w:rsidDel="00383EB6">
                <w:rPr>
                  <w:rFonts w:ascii="Calibri Light" w:hAnsi="Calibri Light"/>
                  <w:sz w:val="16"/>
                  <w:szCs w:val="16"/>
                  <w:lang w:val="en-US"/>
                </w:rPr>
                <w:delText>AS/NZS 1580.107.2:1995-Paints and related materials - Methods of test - Determination of wet film thickness from wet film mass</w:delText>
              </w:r>
            </w:del>
            <w:ins w:id="15430" w:author="Ashan Asmone" w:date="2016-03-31T15:06:00Z">
              <w:r w:rsidR="00383EB6">
                <w:rPr>
                  <w:rFonts w:ascii="Calibri Light" w:hAnsi="Calibri Light"/>
                  <w:sz w:val="16"/>
                  <w:szCs w:val="16"/>
                  <w:lang w:val="en-US"/>
                </w:rPr>
                <w:t>AS/NZS 1580.107.2:1995 Paints and related materials - Methods of test - - Determination of wet film thickness from wet film mass</w:t>
              </w:r>
            </w:ins>
          </w:p>
          <w:p w14:paraId="7C9355C5" w14:textId="77777777" w:rsidR="00B87FE0" w:rsidRPr="00B87FE0" w:rsidRDefault="00B87FE0" w:rsidP="00B87FE0">
            <w:pPr>
              <w:spacing w:after="120"/>
              <w:rPr>
                <w:rFonts w:ascii="Calibri Light" w:hAnsi="Calibri Light"/>
                <w:sz w:val="16"/>
                <w:szCs w:val="16"/>
                <w:lang w:val="en-US"/>
              </w:rPr>
            </w:pPr>
            <w:del w:id="15431" w:author="Ashan Asmone" w:date="2016-03-31T15:07:00Z">
              <w:r w:rsidRPr="00B87FE0" w:rsidDel="00383EB6">
                <w:rPr>
                  <w:rFonts w:ascii="Calibri Light" w:hAnsi="Calibri Light"/>
                  <w:sz w:val="16"/>
                  <w:szCs w:val="16"/>
                  <w:lang w:val="en-US"/>
                </w:rPr>
                <w:delText>AS/NZS 1580.408.5:1994-Paints and related materials - Methods of test - Adhesion - Pull-off test</w:delText>
              </w:r>
            </w:del>
            <w:ins w:id="15432" w:author="Ashan Asmone" w:date="2016-03-31T15:07:00Z">
              <w:r w:rsidR="00383EB6">
                <w:rPr>
                  <w:rFonts w:ascii="Calibri Light" w:hAnsi="Calibri Light"/>
                  <w:sz w:val="16"/>
                  <w:szCs w:val="16"/>
                  <w:lang w:val="en-US"/>
                </w:rPr>
                <w:t>AS 1580.408.5-2006 Paints and related materials - Methods of test - Adhesion - Pull-off test</w:t>
              </w:r>
            </w:ins>
          </w:p>
          <w:p w14:paraId="3B4E60A0" w14:textId="77777777" w:rsidR="00B87FE0" w:rsidRPr="00B87FE0" w:rsidRDefault="00B87FE0" w:rsidP="00B87FE0">
            <w:pPr>
              <w:spacing w:after="120"/>
              <w:rPr>
                <w:rFonts w:ascii="Calibri Light" w:hAnsi="Calibri Light"/>
                <w:sz w:val="16"/>
                <w:szCs w:val="16"/>
                <w:lang w:val="en-US"/>
              </w:rPr>
            </w:pPr>
            <w:del w:id="15433" w:author="Ashan Asmone" w:date="2016-03-31T15:12:00Z">
              <w:r w:rsidRPr="00B87FE0" w:rsidDel="00383EB6">
                <w:rPr>
                  <w:rFonts w:ascii="Calibri Light" w:hAnsi="Calibri Light"/>
                  <w:sz w:val="16"/>
                  <w:szCs w:val="16"/>
                  <w:lang w:val="en-US"/>
                </w:rPr>
                <w:delText>AS/NZS 1580.481.1.10:1998-Paints and related materials - Methods of test - Coatings - Exposed to weathering - Degree of flaking and peeling</w:delText>
              </w:r>
            </w:del>
            <w:ins w:id="15434" w:author="Ashan Asmone" w:date="2016-03-31T15:12:00Z">
              <w:r w:rsidR="00383EB6">
                <w:rPr>
                  <w:rFonts w:ascii="Calibri Light" w:hAnsi="Calibri Light"/>
                  <w:sz w:val="16"/>
                  <w:szCs w:val="16"/>
                  <w:lang w:val="en-US"/>
                </w:rPr>
                <w:t>AS/NZS 1580.481.1.10:1998 (R2013) Paints and related materials - Methods of test - Coatings - Exposed to weathering - Degree of flaking and peeling</w:t>
              </w:r>
            </w:ins>
          </w:p>
          <w:p w14:paraId="48DDAFEB" w14:textId="77777777" w:rsidR="00B87FE0" w:rsidRPr="00B87FE0" w:rsidRDefault="00B87FE0" w:rsidP="00B87FE0">
            <w:pPr>
              <w:spacing w:after="120"/>
              <w:rPr>
                <w:rFonts w:ascii="Calibri Light" w:hAnsi="Calibri Light"/>
                <w:sz w:val="16"/>
                <w:szCs w:val="16"/>
                <w:lang w:val="en-US"/>
              </w:rPr>
            </w:pPr>
            <w:del w:id="15435" w:author="Ashan Asmone" w:date="2016-03-31T15:14:00Z">
              <w:r w:rsidRPr="00B87FE0" w:rsidDel="00383EB6">
                <w:rPr>
                  <w:rFonts w:ascii="Calibri Light" w:hAnsi="Calibri Light"/>
                  <w:sz w:val="16"/>
                  <w:szCs w:val="16"/>
                  <w:lang w:val="en-US"/>
                </w:rPr>
                <w:delText>AS/NZS 1580.481.1.13:1998-Paints and related materials - Methods of test - Coatings - Exposed to weathering - Degree of fungal or algal growth</w:delText>
              </w:r>
            </w:del>
            <w:ins w:id="15436" w:author="Ashan Asmone" w:date="2016-03-31T15:14:00Z">
              <w:r w:rsidR="00383EB6">
                <w:rPr>
                  <w:rFonts w:ascii="Calibri Light" w:hAnsi="Calibri Light"/>
                  <w:sz w:val="16"/>
                  <w:szCs w:val="16"/>
                  <w:lang w:val="en-US"/>
                </w:rPr>
                <w:t>AS/NZS 1580.481.1.13:1998 (Reconfirmed 2013) Methods of test for paints and related materials - Exposed to weathering - Degree of fungal or algal growth</w:t>
              </w:r>
            </w:ins>
          </w:p>
          <w:p w14:paraId="7BB2A362" w14:textId="77777777" w:rsidR="00B87FE0" w:rsidRPr="00B87FE0" w:rsidRDefault="00B87FE0" w:rsidP="00B87FE0">
            <w:pPr>
              <w:spacing w:after="120"/>
              <w:rPr>
                <w:rFonts w:ascii="Calibri Light" w:hAnsi="Calibri Light"/>
                <w:sz w:val="16"/>
                <w:szCs w:val="16"/>
                <w:lang w:val="en-US"/>
              </w:rPr>
            </w:pPr>
            <w:del w:id="15437" w:author="Ashan Asmone" w:date="2016-03-31T15:15:00Z">
              <w:r w:rsidRPr="00B87FE0" w:rsidDel="00383EB6">
                <w:rPr>
                  <w:rFonts w:ascii="Calibri Light" w:hAnsi="Calibri Light"/>
                  <w:sz w:val="16"/>
                  <w:szCs w:val="16"/>
                  <w:lang w:val="en-US"/>
                </w:rPr>
                <w:delText>AS/NZS 1580.481.1.9:1998-Paints and related materials - Methods of test - Coatings - Exposed to weathering - Degree of blistering</w:delText>
              </w:r>
            </w:del>
            <w:ins w:id="15438" w:author="Ashan Asmone" w:date="2016-03-31T15:15:00Z">
              <w:r w:rsidR="00383EB6">
                <w:rPr>
                  <w:rFonts w:ascii="Calibri Light" w:hAnsi="Calibri Light"/>
                  <w:sz w:val="16"/>
                  <w:szCs w:val="16"/>
                  <w:lang w:val="en-US"/>
                </w:rPr>
                <w:t>AS/NZS 1580.481.1.9:1998 (R2013) Paints and related materials - Methods of test - Coatings - Exposed to weathering - Degree of blistering</w:t>
              </w:r>
            </w:ins>
          </w:p>
          <w:p w14:paraId="0F32DEB7" w14:textId="77777777" w:rsidR="00B87FE0" w:rsidRPr="00B87FE0" w:rsidRDefault="00B87FE0" w:rsidP="00B87FE0">
            <w:pPr>
              <w:spacing w:after="120"/>
              <w:rPr>
                <w:rFonts w:ascii="Calibri Light" w:hAnsi="Calibri Light"/>
                <w:sz w:val="16"/>
                <w:szCs w:val="16"/>
                <w:lang w:val="en-US"/>
              </w:rPr>
            </w:pPr>
          </w:p>
          <w:p w14:paraId="2D96CC8D" w14:textId="77777777" w:rsidR="00B87FE0" w:rsidRPr="00B87FE0" w:rsidRDefault="00B87FE0" w:rsidP="00B87FE0">
            <w:pPr>
              <w:spacing w:after="120"/>
              <w:rPr>
                <w:rFonts w:ascii="Calibri Light" w:hAnsi="Calibri Light"/>
                <w:sz w:val="16"/>
                <w:szCs w:val="16"/>
                <w:lang w:val="en-US"/>
              </w:rPr>
            </w:pPr>
          </w:p>
          <w:p w14:paraId="0D320E4C" w14:textId="77777777" w:rsidR="00B87FE0" w:rsidRPr="00B87FE0" w:rsidRDefault="00B87FE0" w:rsidP="00B87FE0">
            <w:pPr>
              <w:spacing w:after="120"/>
              <w:rPr>
                <w:rFonts w:ascii="Calibri Light" w:hAnsi="Calibri Light"/>
                <w:sz w:val="16"/>
                <w:szCs w:val="16"/>
                <w:lang w:val="en-US"/>
              </w:rPr>
            </w:pPr>
          </w:p>
        </w:tc>
      </w:tr>
      <w:tr w:rsidR="00B87FE0" w:rsidRPr="004F3C8C" w14:paraId="439388AC" w14:textId="77777777" w:rsidTr="00B87FE0">
        <w:tc>
          <w:tcPr>
            <w:tcW w:w="497" w:type="dxa"/>
          </w:tcPr>
          <w:p w14:paraId="4BF1133A" w14:textId="77777777" w:rsidR="00B87FE0" w:rsidRPr="004F3C8C" w:rsidRDefault="00B87FE0" w:rsidP="00B87FE0">
            <w:pPr>
              <w:spacing w:after="120"/>
              <w:rPr>
                <w:rFonts w:ascii="Calibri Light" w:hAnsi="Calibri Light"/>
                <w:sz w:val="16"/>
                <w:szCs w:val="16"/>
                <w:lang w:val="en-US"/>
              </w:rPr>
            </w:pPr>
            <w:r>
              <w:rPr>
                <w:rFonts w:ascii="Calibri Light" w:hAnsi="Calibri Light"/>
                <w:sz w:val="16"/>
                <w:szCs w:val="16"/>
                <w:lang w:val="en-US"/>
              </w:rPr>
              <w:t>SS</w:t>
            </w:r>
          </w:p>
        </w:tc>
        <w:tc>
          <w:tcPr>
            <w:tcW w:w="8637" w:type="dxa"/>
          </w:tcPr>
          <w:p w14:paraId="7A7B8730"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CEMENT, CONCRETE</w:t>
            </w:r>
          </w:p>
          <w:p w14:paraId="6FFE2496"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SS 26: 1997 Portland cement (ordinary and hardening)</w:t>
            </w:r>
          </w:p>
          <w:p w14:paraId="03CE7AEB"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SS 31: 1998 Coarse and fine aggregates from natural sources of concrete</w:t>
            </w:r>
          </w:p>
          <w:p w14:paraId="234E368E" w14:textId="77777777" w:rsidR="00B87FE0" w:rsidRPr="00B87FE0" w:rsidRDefault="00B87FE0" w:rsidP="00B87FE0">
            <w:pPr>
              <w:spacing w:after="120"/>
              <w:rPr>
                <w:rFonts w:ascii="Calibri Light" w:hAnsi="Calibri Light"/>
                <w:sz w:val="16"/>
                <w:szCs w:val="16"/>
                <w:lang w:val="en-US"/>
              </w:rPr>
            </w:pPr>
            <w:del w:id="15439" w:author="Ashan Asmone" w:date="2016-03-31T13:48:00Z">
              <w:r w:rsidRPr="00B87FE0" w:rsidDel="00E33639">
                <w:rPr>
                  <w:rFonts w:ascii="Calibri Light" w:hAnsi="Calibri Light"/>
                  <w:sz w:val="16"/>
                  <w:szCs w:val="16"/>
                  <w:lang w:val="en-US"/>
                </w:rPr>
                <w:delText>SS 78 : (1987-1992) -Testing concrete</w:delText>
              </w:r>
            </w:del>
          </w:p>
          <w:p w14:paraId="0A8FAD5F" w14:textId="77777777" w:rsidR="00B87FE0" w:rsidRPr="00B87FE0" w:rsidRDefault="00B87FE0" w:rsidP="00B87FE0">
            <w:pPr>
              <w:spacing w:after="120"/>
              <w:rPr>
                <w:rFonts w:ascii="Calibri Light" w:hAnsi="Calibri Light"/>
                <w:sz w:val="16"/>
                <w:szCs w:val="16"/>
                <w:lang w:val="en-US"/>
              </w:rPr>
            </w:pPr>
            <w:del w:id="15440" w:author="Ashan Asmone" w:date="2016-03-31T13:50:00Z">
              <w:r w:rsidRPr="00B87FE0" w:rsidDel="00E33639">
                <w:rPr>
                  <w:rFonts w:ascii="Calibri Light" w:hAnsi="Calibri Light"/>
                  <w:sz w:val="16"/>
                  <w:szCs w:val="16"/>
                  <w:lang w:val="en-US"/>
                </w:rPr>
                <w:delText>SS 289: Ready Mix Concrete</w:delText>
              </w:r>
            </w:del>
            <w:ins w:id="15441"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p>
          <w:p w14:paraId="44FAC970" w14:textId="77777777" w:rsidR="00B87FE0" w:rsidRPr="00B87FE0" w:rsidRDefault="00B87FE0" w:rsidP="00B87FE0">
            <w:pPr>
              <w:spacing w:after="120"/>
              <w:rPr>
                <w:rFonts w:ascii="Calibri Light" w:hAnsi="Calibri Light"/>
                <w:sz w:val="16"/>
                <w:szCs w:val="16"/>
                <w:lang w:val="en-US"/>
              </w:rPr>
            </w:pPr>
            <w:del w:id="15442" w:author="Ashan Senel Asmone" w:date="2016-03-21T20:53:00Z">
              <w:r w:rsidRPr="00B87FE0" w:rsidDel="0088204E">
                <w:rPr>
                  <w:rFonts w:ascii="Calibri Light" w:hAnsi="Calibri Light"/>
                  <w:sz w:val="16"/>
                  <w:szCs w:val="16"/>
                  <w:lang w:val="en-US"/>
                </w:rPr>
                <w:delText>SS 320: Admixtures</w:delText>
              </w:r>
            </w:del>
            <w:ins w:id="15443"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5444"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5445"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640EA2CE"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SS 397 :  Methods of testing cement</w:t>
            </w:r>
          </w:p>
          <w:p w14:paraId="20889FDD"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br/>
            </w:r>
            <w:r w:rsidRPr="00B87FE0">
              <w:rPr>
                <w:rFonts w:ascii="Calibri Light" w:hAnsi="Calibri Light"/>
                <w:sz w:val="16"/>
                <w:szCs w:val="16"/>
                <w:lang w:val="en-US"/>
              </w:rPr>
              <w:br/>
            </w:r>
            <w:r w:rsidRPr="00B87FE0">
              <w:rPr>
                <w:rFonts w:ascii="Calibri Light" w:hAnsi="Calibri Light"/>
                <w:sz w:val="16"/>
                <w:szCs w:val="16"/>
                <w:lang w:val="en-US"/>
              </w:rPr>
              <w:br/>
              <w:t>COATINGS, WATERPROOFING</w:t>
            </w:r>
          </w:p>
          <w:p w14:paraId="3469B1C2" w14:textId="77777777" w:rsidR="00B87FE0" w:rsidRPr="00B87FE0" w:rsidRDefault="00B87FE0" w:rsidP="00B87FE0">
            <w:pPr>
              <w:spacing w:after="120"/>
              <w:rPr>
                <w:rFonts w:ascii="Calibri Light" w:hAnsi="Calibri Light"/>
                <w:sz w:val="16"/>
                <w:szCs w:val="16"/>
                <w:lang w:val="en-US"/>
              </w:rPr>
            </w:pPr>
            <w:del w:id="15446" w:author="Ashan Asmone" w:date="2016-03-31T13:37:00Z">
              <w:r w:rsidRPr="00B87FE0" w:rsidDel="00E33639">
                <w:rPr>
                  <w:rFonts w:ascii="Calibri Light" w:hAnsi="Calibri Light"/>
                  <w:sz w:val="16"/>
                  <w:szCs w:val="16"/>
                  <w:lang w:val="en-US"/>
                </w:rPr>
                <w:delText>SS CP 82:1999- Code of practice- waterproofing of reinforced concrete buildings</w:delText>
              </w:r>
            </w:del>
            <w:ins w:id="15447" w:author="Ashan Asmone" w:date="2016-03-31T13:37:00Z">
              <w:r w:rsidR="00E33639">
                <w:rPr>
                  <w:rFonts w:ascii="Calibri Light" w:hAnsi="Calibri Light"/>
                  <w:sz w:val="16"/>
                  <w:szCs w:val="16"/>
                  <w:lang w:val="en-US"/>
                </w:rPr>
                <w:t>SS CP 82:1999- Code of practice- waterproofing of reinforced concrete buildings</w:t>
              </w:r>
            </w:ins>
          </w:p>
          <w:p w14:paraId="55D53C76"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br/>
            </w:r>
            <w:r w:rsidRPr="00B87FE0">
              <w:rPr>
                <w:rFonts w:ascii="Calibri Light" w:hAnsi="Calibri Light"/>
                <w:sz w:val="16"/>
                <w:szCs w:val="16"/>
                <w:lang w:val="en-US"/>
              </w:rPr>
              <w:br/>
              <w:t>PAINTS</w:t>
            </w:r>
          </w:p>
          <w:p w14:paraId="707D64AA" w14:textId="77777777" w:rsidR="00B87FE0" w:rsidRPr="00B87FE0" w:rsidRDefault="00B87FE0" w:rsidP="00B87FE0">
            <w:pPr>
              <w:spacing w:after="120"/>
              <w:rPr>
                <w:rFonts w:ascii="Calibri Light" w:hAnsi="Calibri Light"/>
                <w:sz w:val="16"/>
                <w:szCs w:val="16"/>
                <w:lang w:val="en-US"/>
              </w:rPr>
            </w:pPr>
            <w:del w:id="15448" w:author="Ashan Asmone" w:date="2016-03-31T13:56:00Z">
              <w:r w:rsidRPr="00B87FE0" w:rsidDel="00E33639">
                <w:rPr>
                  <w:rFonts w:ascii="Calibri Light" w:hAnsi="Calibri Light"/>
                  <w:sz w:val="16"/>
                  <w:szCs w:val="16"/>
                  <w:lang w:val="en-US"/>
                </w:rPr>
                <w:delText>SS 5: Methods of tests for paints, varnishes and related materials</w:delText>
              </w:r>
            </w:del>
            <w:ins w:id="15449" w:author="Ashan Asmone" w:date="2016-03-31T13:56:00Z">
              <w:r w:rsidR="00E33639">
                <w:rPr>
                  <w:rFonts w:ascii="Calibri Light" w:hAnsi="Calibri Light"/>
                  <w:sz w:val="16"/>
                  <w:szCs w:val="16"/>
                  <w:lang w:val="en-US"/>
                </w:rPr>
                <w:t>SS 5 Series - Methods of test for paints, varnishes and related materials</w:t>
              </w:r>
            </w:ins>
          </w:p>
          <w:p w14:paraId="158BB9E2" w14:textId="77777777" w:rsidR="00B87FE0" w:rsidRPr="00B87FE0" w:rsidRDefault="00B87FE0" w:rsidP="00B87FE0">
            <w:pPr>
              <w:spacing w:after="120"/>
              <w:rPr>
                <w:rFonts w:ascii="Calibri Light" w:hAnsi="Calibri Light"/>
                <w:sz w:val="16"/>
                <w:szCs w:val="16"/>
                <w:lang w:val="en-US"/>
              </w:rPr>
            </w:pPr>
            <w:del w:id="15450" w:author="Ashan Asmone" w:date="2016-03-31T13:57:00Z">
              <w:r w:rsidRPr="00B87FE0" w:rsidDel="00492805">
                <w:rPr>
                  <w:rFonts w:ascii="Calibri Light" w:hAnsi="Calibri Light"/>
                  <w:sz w:val="16"/>
                  <w:szCs w:val="16"/>
                  <w:lang w:val="en-US"/>
                </w:rPr>
                <w:delText>SS 7: Paint: finishing, gloss enamel</w:delText>
              </w:r>
            </w:del>
            <w:ins w:id="15451" w:author="Ashan Asmone" w:date="2016-03-31T13:57:00Z">
              <w:r w:rsidR="00492805">
                <w:rPr>
                  <w:rFonts w:ascii="Calibri Light" w:hAnsi="Calibri Light"/>
                  <w:sz w:val="16"/>
                  <w:szCs w:val="16"/>
                  <w:lang w:val="en-US"/>
                </w:rPr>
                <w:t>SS 7 : 1998 Paint - Finishing, gloss enamel</w:t>
              </w:r>
            </w:ins>
          </w:p>
          <w:p w14:paraId="2C66CAC6" w14:textId="77777777" w:rsidR="00B87FE0" w:rsidRPr="00B87FE0" w:rsidRDefault="00B87FE0" w:rsidP="00B87FE0">
            <w:pPr>
              <w:spacing w:after="120"/>
              <w:rPr>
                <w:rFonts w:ascii="Calibri Light" w:hAnsi="Calibri Light"/>
                <w:sz w:val="16"/>
                <w:szCs w:val="16"/>
                <w:lang w:val="en-US"/>
              </w:rPr>
            </w:pPr>
            <w:del w:id="15452" w:author="Ashan Asmone" w:date="2016-03-31T13:55:00Z">
              <w:r w:rsidRPr="00B87FE0" w:rsidDel="00E33639">
                <w:rPr>
                  <w:rFonts w:ascii="Calibri Light" w:hAnsi="Calibri Light"/>
                  <w:sz w:val="16"/>
                  <w:szCs w:val="16"/>
                  <w:lang w:val="en-US"/>
                </w:rPr>
                <w:delText>SS CP 22: Painting of buildings</w:delText>
              </w:r>
            </w:del>
            <w:ins w:id="15453" w:author="Ashan Asmone" w:date="2016-03-31T13:55:00Z">
              <w:r w:rsidR="00E33639">
                <w:rPr>
                  <w:rFonts w:ascii="Calibri Light" w:hAnsi="Calibri Light"/>
                  <w:sz w:val="16"/>
                  <w:szCs w:val="16"/>
                  <w:lang w:val="en-US"/>
                </w:rPr>
                <w:t>SS 542 : 2008 Code of practice for painting of buildings</w:t>
              </w:r>
            </w:ins>
          </w:p>
          <w:p w14:paraId="7E7DE631" w14:textId="77777777" w:rsidR="00B87FE0" w:rsidRPr="00B87FE0" w:rsidRDefault="00B87FE0" w:rsidP="00B87FE0">
            <w:pPr>
              <w:spacing w:after="120"/>
              <w:rPr>
                <w:rFonts w:ascii="Calibri Light" w:hAnsi="Calibri Light"/>
                <w:sz w:val="16"/>
                <w:szCs w:val="16"/>
                <w:lang w:val="en-US"/>
              </w:rPr>
            </w:pPr>
            <w:del w:id="15454" w:author="Ashan Asmone" w:date="2016-03-31T13:58:00Z">
              <w:r w:rsidRPr="00B87FE0" w:rsidDel="00492805">
                <w:rPr>
                  <w:rFonts w:ascii="Calibri Light" w:hAnsi="Calibri Light"/>
                  <w:sz w:val="16"/>
                  <w:szCs w:val="16"/>
                  <w:lang w:val="en-US"/>
                </w:rPr>
                <w:delText>SS 34: Undercoat for gloss enamel</w:delText>
              </w:r>
            </w:del>
            <w:ins w:id="15455" w:author="Ashan Asmone" w:date="2016-03-31T13:58:00Z">
              <w:r w:rsidR="00492805">
                <w:rPr>
                  <w:rFonts w:ascii="Calibri Light" w:hAnsi="Calibri Light"/>
                  <w:sz w:val="16"/>
                  <w:szCs w:val="16"/>
                  <w:lang w:val="en-US"/>
                </w:rPr>
                <w:t>SS 34 : 1998 Undercoat paint for gloss enamel</w:t>
              </w:r>
            </w:ins>
          </w:p>
          <w:p w14:paraId="3EF4E4F4" w14:textId="77777777" w:rsidR="00B87FE0" w:rsidRPr="00B87FE0" w:rsidRDefault="00B87FE0" w:rsidP="00B87FE0">
            <w:pPr>
              <w:spacing w:after="120"/>
              <w:rPr>
                <w:rFonts w:ascii="Calibri Light" w:hAnsi="Calibri Light"/>
                <w:sz w:val="16"/>
                <w:szCs w:val="16"/>
                <w:lang w:val="en-US"/>
              </w:rPr>
            </w:pPr>
            <w:del w:id="15456" w:author="Ashan Asmone" w:date="2016-03-31T13:59:00Z">
              <w:r w:rsidRPr="00B87FE0" w:rsidDel="00492805">
                <w:rPr>
                  <w:rFonts w:ascii="Calibri Light" w:hAnsi="Calibri Light"/>
                  <w:sz w:val="16"/>
                  <w:szCs w:val="16"/>
                  <w:lang w:val="en-US"/>
                </w:rPr>
                <w:delText>SS 150: Emulsion paints for decorative purposes</w:delText>
              </w:r>
            </w:del>
            <w:ins w:id="15457" w:author="Ashan Asmone" w:date="2016-03-31T13:59:00Z">
              <w:r w:rsidR="00492805">
                <w:rPr>
                  <w:rFonts w:ascii="Calibri Light" w:hAnsi="Calibri Light"/>
                  <w:sz w:val="16"/>
                  <w:szCs w:val="16"/>
                  <w:lang w:val="en-US"/>
                </w:rPr>
                <w:t>SS 150 : 1998 Emulsion paints for decorative purposes</w:t>
              </w:r>
            </w:ins>
          </w:p>
          <w:p w14:paraId="540047EB"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 </w:t>
            </w:r>
          </w:p>
          <w:p w14:paraId="29D3F610" w14:textId="77777777" w:rsidR="00B87FE0" w:rsidRPr="00B87FE0" w:rsidRDefault="00B87FE0" w:rsidP="00B87FE0">
            <w:pPr>
              <w:spacing w:after="120"/>
              <w:rPr>
                <w:rFonts w:ascii="Calibri Light" w:hAnsi="Calibri Light"/>
                <w:sz w:val="16"/>
                <w:szCs w:val="16"/>
                <w:lang w:val="en-US"/>
              </w:rPr>
            </w:pPr>
          </w:p>
        </w:tc>
      </w:tr>
      <w:tr w:rsidR="00B87FE0" w:rsidRPr="004F3C8C" w14:paraId="54341E3C" w14:textId="77777777" w:rsidTr="00B87FE0">
        <w:tc>
          <w:tcPr>
            <w:tcW w:w="497" w:type="dxa"/>
          </w:tcPr>
          <w:p w14:paraId="0DEF058E" w14:textId="77777777" w:rsidR="00B87FE0" w:rsidRPr="004F3C8C" w:rsidRDefault="00B87FE0" w:rsidP="00B87FE0">
            <w:pPr>
              <w:spacing w:after="120"/>
              <w:rPr>
                <w:rFonts w:ascii="Calibri Light" w:hAnsi="Calibri Light"/>
                <w:sz w:val="16"/>
                <w:szCs w:val="16"/>
                <w:lang w:val="en-US"/>
              </w:rPr>
            </w:pPr>
            <w:r>
              <w:rPr>
                <w:rFonts w:ascii="Calibri Light" w:hAnsi="Calibri Light"/>
                <w:sz w:val="16"/>
                <w:szCs w:val="16"/>
                <w:lang w:val="en-US"/>
              </w:rPr>
              <w:t>ISO</w:t>
            </w:r>
          </w:p>
        </w:tc>
        <w:tc>
          <w:tcPr>
            <w:tcW w:w="8637" w:type="dxa"/>
          </w:tcPr>
          <w:p w14:paraId="25B4CE9C"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CONCRETE</w:t>
            </w:r>
          </w:p>
          <w:p w14:paraId="24670F17"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1920: 1976   Concrete tests -- Dimensions, tolerances and applicability of test specimens</w:t>
            </w:r>
          </w:p>
          <w:p w14:paraId="20BAA5B9"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2736-1: 1986  Concrete tests -- Test specimens -- Part 1: Sampling of fresh concrete</w:t>
            </w:r>
          </w:p>
          <w:p w14:paraId="33745ECF"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2736-2: 1986  Concrete tests -- Test specimens -- Part 2: Making and curing of test specimens for strength tests</w:t>
            </w:r>
          </w:p>
          <w:p w14:paraId="1265F24F"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3766: 1995   Construction drawings -- Simplified representation of concrete reinforcement</w:t>
            </w:r>
          </w:p>
          <w:p w14:paraId="6C0D82A2"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3893: 1977   Concrete -- Classification by compressive strength</w:t>
            </w:r>
          </w:p>
          <w:p w14:paraId="5D597B0F"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4012: 1978  Concrete -- Determination of compressive strength of test specimens</w:t>
            </w:r>
          </w:p>
          <w:p w14:paraId="4CD2D22E"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4013: 1978  Concrete -- Determination of flexural strength of test specimens</w:t>
            </w:r>
          </w:p>
          <w:p w14:paraId="4ED5FF7C"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4103: 1979   Concrete -- Classification of consistency</w:t>
            </w:r>
          </w:p>
          <w:p w14:paraId="02B70A8C"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4108: 1980   Concrete -- Determination of tensile splitting strength of test specimens</w:t>
            </w:r>
          </w:p>
          <w:p w14:paraId="431C4FD0"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4109: 1980  Fresh concrete -- Determination of the consistency -- Slump test</w:t>
            </w:r>
          </w:p>
          <w:p w14:paraId="302EA5D3"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4110: 1979  Fresh concrete -- Determination of the consistency -- Vebe test</w:t>
            </w:r>
          </w:p>
          <w:p w14:paraId="089C502B"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4111: 1979   Fresh concrete -- Determination of consistency -- Degree of compactibility (Compaction index)</w:t>
            </w:r>
          </w:p>
          <w:p w14:paraId="6FBC4428"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4635: 1982   Rubber, vulcanized -- Preformed compression seals for use between concrete motorway paving sections -- Specification for material</w:t>
            </w:r>
          </w:p>
          <w:p w14:paraId="248F97C3"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4848: 1980   Concrete -- Determination of air content of freshly mixed concrete -- Pressure method</w:t>
            </w:r>
          </w:p>
          <w:p w14:paraId="33BDD69A"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6274: 1982   Concrete -- Sieve analysis of aggregates</w:t>
            </w:r>
          </w:p>
          <w:p w14:paraId="14DEA5B8"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6275: 1982   Concrete, hardened -- Determination of density</w:t>
            </w:r>
          </w:p>
          <w:p w14:paraId="3C883A2B"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6276: 1982   Concrete, compacted fresh -- Determination of density</w:t>
            </w:r>
          </w:p>
          <w:p w14:paraId="512C518C"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6782: 1982   Aggregates for concrete -- Determination of bulk density</w:t>
            </w:r>
          </w:p>
          <w:p w14:paraId="2C413E1A"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6783: 1982   Coarse aggregates for concrete -- Determination of particle density and water absorption -- Hydrostatic balance method</w:t>
            </w:r>
          </w:p>
          <w:p w14:paraId="5DF847E8"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 xml:space="preserve">ISO 6784: 1982   Concrete -- Determination of static modulus of elasticity in compression </w:t>
            </w:r>
          </w:p>
          <w:p w14:paraId="18EB6EAB"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7033: 1987   Fine and coarse aggregates for concrete -- Determination of the particle mass-per-volume and water absorption -- Pycnometer method</w:t>
            </w:r>
          </w:p>
          <w:p w14:paraId="1B01525E" w14:textId="77777777" w:rsidR="00B87FE0" w:rsidRPr="00B87FE0" w:rsidRDefault="00B87FE0" w:rsidP="00B87FE0">
            <w:pPr>
              <w:spacing w:after="120"/>
              <w:rPr>
                <w:rFonts w:ascii="Calibri Light" w:hAnsi="Calibri Light"/>
                <w:sz w:val="16"/>
                <w:szCs w:val="16"/>
                <w:lang w:val="en-US"/>
              </w:rPr>
            </w:pPr>
          </w:p>
          <w:p w14:paraId="1CC19520" w14:textId="77777777" w:rsidR="00B87FE0" w:rsidRPr="00B87FE0" w:rsidRDefault="00B87FE0" w:rsidP="00B87FE0">
            <w:pPr>
              <w:spacing w:after="120"/>
              <w:rPr>
                <w:rFonts w:ascii="Calibri Light" w:hAnsi="Calibri Light"/>
                <w:sz w:val="16"/>
                <w:szCs w:val="16"/>
                <w:lang w:val="en-US"/>
              </w:rPr>
            </w:pPr>
          </w:p>
          <w:p w14:paraId="4982B036"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PAINTS , VARNISHES</w:t>
            </w:r>
          </w:p>
          <w:p w14:paraId="35AEDB50"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1513: 1992   Paints and varnishes -- Examination and preparation of samples for testing</w:t>
            </w:r>
          </w:p>
          <w:p w14:paraId="102061C9"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1514: 1993  Paints and varnishes -- Standard panels for testing</w:t>
            </w:r>
          </w:p>
          <w:p w14:paraId="455407B4"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1516: 1981  Paints, varnishes, petroleum and related products -- Flash/no flash test -- Closed cup equilibrium method</w:t>
            </w:r>
          </w:p>
          <w:p w14:paraId="43B85A42"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1517: 1973  Paints and varnishes -- Surface-drying test -- Ballotini method</w:t>
            </w:r>
          </w:p>
          <w:p w14:paraId="126B75F6"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1518: 1992   Paints and varnishes -- Scratch test</w:t>
            </w:r>
          </w:p>
          <w:p w14:paraId="3F992BFE"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1519: 1973   Paints and varnishes -- Bend test (cylindrical mandrel)</w:t>
            </w:r>
          </w:p>
          <w:p w14:paraId="72399001"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1520: 1999   Paints and varnishes -- Cupping test (available in English only)</w:t>
            </w:r>
          </w:p>
          <w:p w14:paraId="25566350"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1522: 1998   Paints and varnishes -- Pendulum damping test</w:t>
            </w:r>
          </w:p>
          <w:p w14:paraId="7E2CABBB"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1523: 1983   Paints, varnishes, petroleum and related products -- Determination of flashpoint -- Closed cup equilibrium method</w:t>
            </w:r>
          </w:p>
          <w:p w14:paraId="12C52391"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1524: 2000   Paints, varnishes and printing inks -- Determination of fineness of grind</w:t>
            </w:r>
          </w:p>
          <w:p w14:paraId="2FF22441"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2409: 1992   Paints and varnishes -- Cross-cut test</w:t>
            </w:r>
          </w:p>
          <w:p w14:paraId="77659C63"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2431: 1993   Paints and varnishes -- Determination of flow time by use of flow cups</w:t>
            </w:r>
          </w:p>
          <w:p w14:paraId="102D8CCF"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2808: 1997   Paints and varnishes -- Determination of film thickness</w:t>
            </w:r>
          </w:p>
          <w:p w14:paraId="3E7FAB01"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2810: 1974   Paints and varnishes -- Notes for guidance on the conduct of natural weathering tests</w:t>
            </w:r>
          </w:p>
          <w:p w14:paraId="42D01BFB"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2811-1: 1997   Paints and varnishes -- Determination of density -- Part 1: Pyknometer method</w:t>
            </w:r>
          </w:p>
          <w:p w14:paraId="44CE4520"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2811-2: 1997   Paints and varnishes -- Determination of density -- Part 2:Immersed body (plummet) method</w:t>
            </w:r>
          </w:p>
          <w:p w14:paraId="383EA767"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2811-3: 1997   Paints and varnishes -- Determination of density -- Part 3: Oscillation method</w:t>
            </w:r>
          </w:p>
          <w:p w14:paraId="56A8FEE5"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2811-4: 1997   Paints and varnishes -- Determination of density -- Part 4: Pressure cup method</w:t>
            </w:r>
          </w:p>
          <w:p w14:paraId="2C478749"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2812-1: 1993   Paints and varnishes -- Determination of resistance to liquids -- Part 1: General methods</w:t>
            </w:r>
          </w:p>
          <w:p w14:paraId="4F1DCB2B"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2812-2: 1993   Paints and varnishes -- Determination of resistance to liquids -- Part 2: Water immersion method</w:t>
            </w:r>
          </w:p>
          <w:p w14:paraId="45080DAF"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2813: 1994   Paints and varnishes -- Determination of specular gloss of non-metallic paint films at 20 degrees, 60 degrees and 85 degrees</w:t>
            </w:r>
          </w:p>
          <w:p w14:paraId="6101BCFA"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2814: 1973  Paints and varnishes -- Comparison of contrast ratio (hiding power) of paints of the same type and colour</w:t>
            </w:r>
          </w:p>
          <w:p w14:paraId="1ABBAAD3"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2815: 1973  Paints and varnishes -- Buchholz indentation test</w:t>
            </w:r>
          </w:p>
          <w:p w14:paraId="2C9518A0"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2884-1: 1999  Paints and varnishes -- Determination of viscosity using rotary viscometers -- Part 1: Cone-and-plate viscometer operated at a high rate of shear</w:t>
            </w:r>
          </w:p>
          <w:p w14:paraId="6EDE7FE6"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3231: 1993   Paints and varnishes -- Determination of resistance to humid atmospheres containing sulfur dioxide</w:t>
            </w:r>
          </w:p>
          <w:p w14:paraId="68DD8939"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3233: 1998   Paints and varnishes -- Determination of percentage volume of non-volatile matter by measuring the density of a dried coating</w:t>
            </w:r>
          </w:p>
          <w:p w14:paraId="15E6347D"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3248: 1998  Paints and varnishes -- Determination of the effect of heat</w:t>
            </w:r>
          </w:p>
          <w:p w14:paraId="3B785EA6"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3251: 1993   Paints and varnishes -- Determination of non-volatile matter of paints, varnishes and binders for paints and varnishes</w:t>
            </w:r>
          </w:p>
          <w:p w14:paraId="13D3EBD6"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4618-1: 1998   Paints and varnishes -- Terms and definitions for coating materials -- Part 1: General terms</w:t>
            </w:r>
          </w:p>
          <w:p w14:paraId="440B28F0"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4618-2: 1999   Paints and varnishes -- Terms and definitions for coating materials -- Part 2: Special terms relating to paint characteristics and properties</w:t>
            </w:r>
          </w:p>
          <w:p w14:paraId="7B2E61DD"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4618-3: 1999   Paints and varnishes -- Terms and definitions for coating materials -- Part 3: Surface preparation and methods of application</w:t>
            </w:r>
          </w:p>
          <w:p w14:paraId="3D6D63F4"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4624: 1978   Paints and varnishes -- Pull-off test for adhesion</w:t>
            </w:r>
          </w:p>
          <w:p w14:paraId="28A06D78"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4628-1: 1982   Paints and varnishes -- Evaluation of degradation of paint coatings -- Designation of intensity, quantity and size of common types of defect -- Part 1: General principles and rating schemes</w:t>
            </w:r>
          </w:p>
          <w:p w14:paraId="2D9468AA"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4628-2: 1982   Paints and varnishes -- Evaluation of degradation of paint coatings -- Designation of intensity, quantity and size of common types of defect -- Part 2: Designation of degree of blistering</w:t>
            </w:r>
          </w:p>
          <w:p w14:paraId="318013F5"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4628-3: 1982   Paints and varnishes -- Evaluation of degradation of paint coatings -- Designation of intensity, quantity and size of common types of defect -- Part 3: Designation of degree of rusting</w:t>
            </w:r>
          </w:p>
          <w:p w14:paraId="198A5B73"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4628-4: 1982   Paints and varnishes -- Evaluation of degradation of paint coatings -- Designation of intensity, quantity and size of common types of defect -- Part 4: Designation of degree of cracking</w:t>
            </w:r>
          </w:p>
          <w:p w14:paraId="6BE2FC27"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4628-5: 1982  Paints and varnishes -- Evaluation of degradation of paint coatings -- Designation of intensity, quantity and size of common types of defect -- Part 5: Designation of degree of flaking</w:t>
            </w:r>
          </w:p>
          <w:p w14:paraId="7DF058E7"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4628-6: 1990   Paints and varnishes -- Evaluation of degradation of paint coatings -- Designation of intensity, quantity and size of common types of defect -- Part 6: Rating of degree of chalking by tape method</w:t>
            </w:r>
          </w:p>
          <w:p w14:paraId="088F9620"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6270-1: 1998   Paints and varnishes -- Determination of resistance to humidity -- Part 1: Continuous condensation</w:t>
            </w:r>
          </w:p>
          <w:p w14:paraId="077EF503"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6272: 1993   Paints and varnishes -- Falling-weight test</w:t>
            </w:r>
          </w:p>
          <w:p w14:paraId="2C8A2E16"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6441: 1984   Paints and varnishes -- Indentation test (spherical or pyramidal)</w:t>
            </w:r>
          </w:p>
          <w:p w14:paraId="4C16CC19"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6441-1: 1999  Paints and varnishes -- Determination of micro-indentation hardness -- Part 1: Knoop hardness by measurement of indentation length</w:t>
            </w:r>
          </w:p>
          <w:p w14:paraId="21A0A736"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6441-2: 1999   Paints and varnishes -- Determination of micro-indentation hardness -- Part 2: Knoop hardness by measurement of indentation depth under load</w:t>
            </w:r>
          </w:p>
          <w:p w14:paraId="2B3B8B13"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6503: 1984   Paints and varnishes -- Determination of total lead -- Flame atomic absorption spectrometric method</w:t>
            </w:r>
          </w:p>
          <w:p w14:paraId="2653242E"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6504-1: 1983   Paints and varnishes -- Determination of hiding power -- Part 1: Kubelka-Munk method for white and light-coloured paints</w:t>
            </w:r>
          </w:p>
          <w:p w14:paraId="5E9FCF1A"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6504-3: 1998   Paints and varnishes -- Determination of hiding power -- Part 3: Determination of contrast ratio (opacity) of light-coloured paints at a fixed spreading rate</w:t>
            </w:r>
          </w:p>
          <w:p w14:paraId="33D902D8"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6713: 1984   Paints and varnishes -- Preparation of acid extracts from paints in liquid or powder form</w:t>
            </w:r>
          </w:p>
          <w:p w14:paraId="274EEF9D"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6744-1: 1999   Binders for paints and varnishes -- Alkyd resins -- Part 1: General methods of test</w:t>
            </w:r>
          </w:p>
          <w:p w14:paraId="1A4B1708"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6744-2: 1999   Binders for paints and varnishes -- Alkyd resins -- Part 2: Determination of phthalic anhydride content</w:t>
            </w:r>
          </w:p>
          <w:p w14:paraId="4DBF3BD6"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6744-3: 1999   Binders for paints and varnishes -- Alkyd resins -- Part 3: Determination of unsaponifiable matter content</w:t>
            </w:r>
          </w:p>
          <w:p w14:paraId="3C6767D8"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6744-4: 1999   Binders for paints and varnishes -- Alkyd resins -- Part 4: Determination of fatty acid content</w:t>
            </w:r>
          </w:p>
          <w:p w14:paraId="6607A0E8"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6860: 1984   Paints and varnishes -- Bend test (conical mandrel)</w:t>
            </w:r>
          </w:p>
          <w:p w14:paraId="4DB4E382"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7142: 1984   Binders for paints and varnishes -- Epoxy resins -- General methods of test</w:t>
            </w:r>
          </w:p>
          <w:p w14:paraId="2F88DC67"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7143: 2000  Paints, varnishes and binders -- Methods of test for characterizing water-based coating materials and binders (available in English only)</w:t>
            </w:r>
          </w:p>
          <w:p w14:paraId="307C1DA8"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7253: 1996  Paints and varnishes -- Determination of resistance to neutral salt spray (fog)</w:t>
            </w:r>
          </w:p>
          <w:p w14:paraId="248A7F63"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7724-1: 1984   Paints and varnishes -- Colorimetry -- Part 1: Principles</w:t>
            </w:r>
          </w:p>
          <w:p w14:paraId="7045CC22"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7724-2: 1984   Paints and varnishes -- Colorimetry -- Part 2: Colour measurement</w:t>
            </w:r>
          </w:p>
          <w:p w14:paraId="40B52605"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7724-3: 1984   Paints and varnishes -- Colorimetry -- Part 3: Calculation of colour differences</w:t>
            </w:r>
          </w:p>
          <w:p w14:paraId="0080566D"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7783-1: 1996   Paints and varnishes -- Determination of water-vapour transmission rate -- Part 1: Dish method for free films</w:t>
            </w:r>
          </w:p>
          <w:p w14:paraId="56804772"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7783-2: 1999   Paints and varnishes -- Coating materials and coating systems for exterior masonry and concrete -- Part 2: Determination and classification of water-vapour transmission rate (permeability)</w:t>
            </w:r>
          </w:p>
          <w:p w14:paraId="1241D4EF"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7784-1: 1997   Paints and varnishes -- Determination of resistance to abrasion -- Part 1: Rotating abrasive-paper-covered wheel method</w:t>
            </w:r>
          </w:p>
          <w:p w14:paraId="02927EB7"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7784-2: 1997   Paints and varnishes -- Determination of resistance to abrasion -- Part 2: Rotating abrasive rubber wheel method</w:t>
            </w:r>
          </w:p>
          <w:p w14:paraId="4913D433"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7784-3: 2000   Paints and varnishes -- Determination of resistance to abrasion -- Part 3: Reciprocating test panel method</w:t>
            </w:r>
          </w:p>
          <w:p w14:paraId="18C07855"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8501-1: 1988   Preparation</w:t>
            </w:r>
          </w:p>
          <w:p w14:paraId="2AD50A28"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9514: 1992  Paints and varnishes -- Determination of the pot-life of liquid systems -- Preparation and conditioning of samples and guidelines for testing</w:t>
            </w:r>
          </w:p>
          <w:p w14:paraId="49F359A0"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11503: 1995  Paints and varnishes -- Determination of resistance to humidity (intermittent condensation)</w:t>
            </w:r>
          </w:p>
          <w:p w14:paraId="17C238B4"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11507: 1997  Paints and varnishes -- Exposure of coatings to artificial weathering -- Exposure to fluorescent UV and water</w:t>
            </w:r>
          </w:p>
          <w:p w14:paraId="1106023F"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11668: 1997   Binders for paints and varnishes -- Chlorinated polymerization resins -- General methods of test</w:t>
            </w:r>
          </w:p>
          <w:p w14:paraId="2E90EED9"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11890-1: 2000   Paints and varnishes -- Determination of volatile organic compound (VOC) content -- Part 1: Difference method</w:t>
            </w:r>
          </w:p>
          <w:p w14:paraId="0927CB02"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11890-2: 2000   Paints and varnishes -- Determination of volatile organic compound (VOC) content -- Part 2: Gas-chromatographic method</w:t>
            </w:r>
          </w:p>
          <w:p w14:paraId="56A3CCD7"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11908: 1996   Binders for paints and varnishes -- Amino resins -- General methods of test</w:t>
            </w:r>
          </w:p>
          <w:p w14:paraId="64F62806"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11909: 1996   Binders for paints and varnishes -- Polyisocyanate resins -- General methods of test</w:t>
            </w:r>
          </w:p>
          <w:p w14:paraId="526A58CD"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11997-1: 1998   Paints and varnishes -- Determination of resistance to cyclic corrosion conditions -- Part 1: Wet (salt fog)/dry/humidity</w:t>
            </w:r>
          </w:p>
          <w:p w14:paraId="54DD9C85"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11997-2: 2000   Paints and varnishes -- Determination of resistance to cyclic corrosion conditions -- Part 2: Wet (salt fog)/dry/humidity/UV light</w:t>
            </w:r>
          </w:p>
          <w:p w14:paraId="54CA714F"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11998: 1998   Paints and varnishes -- Determination of wet-scrub resistance and cleanability of coatings</w:t>
            </w:r>
          </w:p>
          <w:p w14:paraId="7569B91D"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12137-1: 1997   Paints and varnishes -- Determination of mar resistance -- Part 1: Method using a curved stylus</w:t>
            </w:r>
          </w:p>
          <w:p w14:paraId="73EF906F"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12137-2: 1997  Paints and varnishes -- Determination of mar resistance -- Part 2: Method using a pointed stylus</w:t>
            </w:r>
          </w:p>
          <w:p w14:paraId="4884D8C0"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14680-1: 2000   Paints and varnishes -- Determination of pigment content -- Part 1: Centrifuge method</w:t>
            </w:r>
          </w:p>
          <w:p w14:paraId="2B7C2348" w14:textId="77777777" w:rsidR="00B87FE0" w:rsidRPr="00B87FE0" w:rsidRDefault="00B87FE0" w:rsidP="00B87FE0">
            <w:pPr>
              <w:spacing w:after="120"/>
              <w:rPr>
                <w:rFonts w:ascii="Calibri Light" w:hAnsi="Calibri Light"/>
                <w:sz w:val="16"/>
                <w:szCs w:val="16"/>
                <w:lang w:val="en-US"/>
              </w:rPr>
            </w:pPr>
            <w:del w:id="15458" w:author="Ashan Asmone" w:date="2016-03-31T18:34:00Z">
              <w:r w:rsidRPr="00B87FE0" w:rsidDel="004F0B47">
                <w:rPr>
                  <w:rFonts w:ascii="Calibri Light" w:hAnsi="Calibri Light"/>
                  <w:sz w:val="16"/>
                  <w:szCs w:val="16"/>
                  <w:lang w:val="en-US"/>
                </w:rPr>
                <w:delText>ISO 14680-2: 2000 Paints and varnishes -- Determination of pigment content -- Part 2: Ashing method</w:delText>
              </w:r>
            </w:del>
            <w:ins w:id="15459" w:author="Ashan Asmone" w:date="2016-03-31T18:34:00Z">
              <w:r w:rsidR="004F0B47">
                <w:rPr>
                  <w:rFonts w:ascii="Calibri Light" w:hAnsi="Calibri Light"/>
                  <w:sz w:val="16"/>
                  <w:szCs w:val="16"/>
                  <w:lang w:val="en-US"/>
                </w:rPr>
                <w:t>ISO 14680-2: 2000 Paints and varnishes -- Determination of pigment content -- Part 2: Ashing method</w:t>
              </w:r>
            </w:ins>
          </w:p>
          <w:p w14:paraId="5462395A"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14680-3: 2000   Paints and varnishes -- Determination of pigment content -- Part 3: Filtration method</w:t>
            </w:r>
          </w:p>
          <w:p w14:paraId="573F1460" w14:textId="77777777" w:rsidR="00B87FE0" w:rsidRPr="00B87FE0" w:rsidRDefault="00B87FE0" w:rsidP="00B87FE0">
            <w:pPr>
              <w:spacing w:after="120"/>
              <w:rPr>
                <w:rFonts w:ascii="Calibri Light" w:hAnsi="Calibri Light"/>
                <w:sz w:val="16"/>
                <w:szCs w:val="16"/>
                <w:lang w:val="en-US"/>
              </w:rPr>
            </w:pPr>
            <w:r w:rsidRPr="00B87FE0">
              <w:rPr>
                <w:rFonts w:ascii="Calibri Light" w:hAnsi="Calibri Light"/>
                <w:sz w:val="16"/>
                <w:szCs w:val="16"/>
                <w:lang w:val="en-US"/>
              </w:rPr>
              <w:t>ISO 15184: 1998  Paints and varnishes -- Determination of film hardness by pencil test</w:t>
            </w:r>
          </w:p>
          <w:p w14:paraId="29FD892F" w14:textId="77777777" w:rsidR="00B87FE0" w:rsidRPr="00B87FE0" w:rsidRDefault="00B87FE0" w:rsidP="00B87FE0">
            <w:pPr>
              <w:spacing w:after="120"/>
              <w:rPr>
                <w:rFonts w:ascii="Calibri Light" w:hAnsi="Calibri Light"/>
                <w:sz w:val="16"/>
                <w:szCs w:val="16"/>
                <w:lang w:val="en-US"/>
              </w:rPr>
            </w:pPr>
          </w:p>
          <w:p w14:paraId="7E848F89" w14:textId="77777777" w:rsidR="00B87FE0" w:rsidRPr="00B87FE0" w:rsidRDefault="00B87FE0" w:rsidP="00B87FE0">
            <w:pPr>
              <w:spacing w:after="120"/>
              <w:rPr>
                <w:rFonts w:ascii="Calibri Light" w:hAnsi="Calibri Light"/>
                <w:sz w:val="16"/>
                <w:szCs w:val="16"/>
                <w:lang w:val="en-US"/>
              </w:rPr>
            </w:pPr>
          </w:p>
          <w:p w14:paraId="3E837534" w14:textId="77777777" w:rsidR="00B87FE0" w:rsidRPr="00B87FE0" w:rsidRDefault="00B87FE0" w:rsidP="00B87FE0">
            <w:pPr>
              <w:spacing w:after="120"/>
              <w:rPr>
                <w:rFonts w:ascii="Calibri Light" w:hAnsi="Calibri Light"/>
                <w:sz w:val="16"/>
                <w:szCs w:val="16"/>
                <w:lang w:val="en-US"/>
              </w:rPr>
            </w:pPr>
          </w:p>
        </w:tc>
      </w:tr>
    </w:tbl>
    <w:p w14:paraId="6E78D589" w14:textId="77777777" w:rsidR="00401C5E" w:rsidRPr="004F3C8C" w:rsidRDefault="00401C5E" w:rsidP="00401C5E">
      <w:pPr>
        <w:rPr>
          <w:sz w:val="16"/>
          <w:szCs w:val="16"/>
          <w:lang w:val="en-US"/>
        </w:rPr>
      </w:pPr>
    </w:p>
    <w:p w14:paraId="2CA4DEA2" w14:textId="77777777" w:rsidR="00401C5E" w:rsidRDefault="00401C5E" w:rsidP="00401C5E">
      <w:pPr>
        <w:rPr>
          <w:sz w:val="16"/>
          <w:szCs w:val="16"/>
          <w:lang w:val="en-US"/>
        </w:rPr>
      </w:pPr>
    </w:p>
    <w:p w14:paraId="4BFDBC0D" w14:textId="77777777" w:rsidR="00401C5E" w:rsidRDefault="0049750D" w:rsidP="0049750D">
      <w:pPr>
        <w:pStyle w:val="Heading2"/>
        <w:rPr>
          <w:lang w:val="en-US"/>
        </w:rPr>
      </w:pPr>
      <w:r w:rsidRPr="0049750D">
        <w:rPr>
          <w:lang w:val="en-US"/>
        </w:rPr>
        <w:t>Paint Peeling at Joint between Basement Wall and Floor</w:t>
      </w:r>
    </w:p>
    <w:p w14:paraId="60241856" w14:textId="77777777" w:rsidR="00B87FE0" w:rsidRDefault="00B87FE0" w:rsidP="00B87FE0">
      <w:pPr>
        <w:pStyle w:val="Heading2"/>
        <w:rPr>
          <w:lang w:val="en-US"/>
        </w:rPr>
      </w:pPr>
      <w:r w:rsidRPr="00B87FE0">
        <w:rPr>
          <w:lang w:val="en-US"/>
        </w:rPr>
        <w:t>Paint Peeling on Beam</w:t>
      </w:r>
    </w:p>
    <w:p w14:paraId="63C67E5F" w14:textId="77777777" w:rsidR="00B87FE0" w:rsidRDefault="00B87FE0" w:rsidP="00B87FE0">
      <w:pPr>
        <w:pStyle w:val="Heading2"/>
        <w:rPr>
          <w:lang w:val="en-US"/>
        </w:rPr>
      </w:pPr>
      <w:r w:rsidRPr="00B87FE0">
        <w:rPr>
          <w:lang w:val="en-US"/>
        </w:rPr>
        <w:t>Blistering of Paint</w:t>
      </w:r>
    </w:p>
    <w:p w14:paraId="50EAE843" w14:textId="77777777" w:rsidR="00B87FE0" w:rsidRPr="00B87FE0" w:rsidRDefault="00B87FE0" w:rsidP="00B87FE0">
      <w:pPr>
        <w:rPr>
          <w:lang w:val="en-US"/>
        </w:rPr>
      </w:pPr>
    </w:p>
    <w:tbl>
      <w:tblPr>
        <w:tblStyle w:val="TableGrid"/>
        <w:tblW w:w="0" w:type="auto"/>
        <w:tblInd w:w="108" w:type="dxa"/>
        <w:tblLook w:val="04A0" w:firstRow="1" w:lastRow="0" w:firstColumn="1" w:lastColumn="0" w:noHBand="0" w:noVBand="1"/>
      </w:tblPr>
      <w:tblGrid>
        <w:gridCol w:w="497"/>
        <w:gridCol w:w="8637"/>
      </w:tblGrid>
      <w:tr w:rsidR="00401C5E" w:rsidRPr="004F3C8C" w14:paraId="6CC4B6DA" w14:textId="77777777" w:rsidTr="00401C5E">
        <w:tc>
          <w:tcPr>
            <w:tcW w:w="685" w:type="dxa"/>
          </w:tcPr>
          <w:p w14:paraId="5EDD45C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69CBC627"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CEMENT, CONCRETE, MORTAR</w:t>
            </w:r>
          </w:p>
          <w:p w14:paraId="497DA999"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BS 12-Specification for Portland Cements</w:t>
            </w:r>
          </w:p>
          <w:p w14:paraId="74E02DD7" w14:textId="77777777" w:rsidR="00B87FE0" w:rsidRPr="00DF00AF" w:rsidRDefault="00B87FE0" w:rsidP="00DF00AF">
            <w:pPr>
              <w:spacing w:before="100" w:after="120"/>
              <w:rPr>
                <w:rFonts w:ascii="Calibri Light" w:hAnsi="Calibri Light"/>
                <w:sz w:val="16"/>
                <w:szCs w:val="16"/>
                <w:lang w:val="en-US"/>
              </w:rPr>
            </w:pPr>
            <w:del w:id="15460" w:author="Ashan Senel Asmone" w:date="2016-03-18T16:06:00Z">
              <w:r w:rsidRPr="00DF00AF" w:rsidDel="009F2DAF">
                <w:rPr>
                  <w:rFonts w:ascii="Calibri Light" w:hAnsi="Calibri Light"/>
                  <w:sz w:val="16"/>
                  <w:szCs w:val="16"/>
                  <w:lang w:val="en-US"/>
                </w:rPr>
                <w:delText>BS 410-Specification for test sieves</w:delText>
              </w:r>
            </w:del>
            <w:ins w:id="15461" w:author="Ashan Senel Asmone" w:date="2016-03-18T16:06:00Z">
              <w:r w:rsidR="009F2DAF">
                <w:rPr>
                  <w:rFonts w:ascii="Calibri Light" w:hAnsi="Calibri Light"/>
                  <w:sz w:val="16"/>
                  <w:szCs w:val="16"/>
                  <w:lang w:val="en-US"/>
                </w:rPr>
                <w:t>BS ISO 3310-2:2013 Test sieves. Technical requirements and testing. Test sieves of perforated metal plate/ BS 410-1:2000, ISO 3310-1:2000 Test sieves. Technical requirements and testing. Test sieves of metal wire cloth</w:t>
              </w:r>
            </w:ins>
          </w:p>
          <w:p w14:paraId="574B9A73"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BS 882-Specification for aggregates from natural sources for concrete</w:t>
            </w:r>
          </w:p>
          <w:p w14:paraId="0A7105AC" w14:textId="77777777" w:rsidR="00B87FE0" w:rsidRPr="00DF00AF" w:rsidRDefault="00B87FE0" w:rsidP="00DF00AF">
            <w:pPr>
              <w:spacing w:before="100" w:after="120"/>
              <w:rPr>
                <w:rFonts w:ascii="Calibri Light" w:hAnsi="Calibri Light"/>
                <w:sz w:val="16"/>
                <w:szCs w:val="16"/>
                <w:lang w:val="en-US"/>
              </w:rPr>
            </w:pPr>
            <w:del w:id="15462" w:author="Ashan Senel Asmone" w:date="2016-03-18T16:32:00Z">
              <w:r w:rsidRPr="00DF00AF" w:rsidDel="00902ADA">
                <w:rPr>
                  <w:rFonts w:ascii="Calibri Light" w:hAnsi="Calibri Light"/>
                  <w:sz w:val="16"/>
                  <w:szCs w:val="16"/>
                  <w:lang w:val="en-US"/>
                </w:rPr>
                <w:delText>BS 1014-Specification for high alumina cement</w:delText>
              </w:r>
            </w:del>
            <w:ins w:id="15463" w:author="Ashan Senel Asmone" w:date="2016-03-18T16:32:00Z">
              <w:r w:rsidR="00902ADA">
                <w:rPr>
                  <w:rFonts w:ascii="Calibri Light" w:hAnsi="Calibri Light"/>
                  <w:sz w:val="16"/>
                  <w:szCs w:val="16"/>
                  <w:lang w:val="en-US"/>
                </w:rPr>
                <w:t>BS EN 12878:2014 Pigments for the colouring of building materials based on cement and/or lime. Specifications and methods of test</w:t>
              </w:r>
            </w:ins>
          </w:p>
          <w:p w14:paraId="2CF34D6F" w14:textId="77777777" w:rsidR="00B87FE0" w:rsidRPr="00DF00AF" w:rsidRDefault="00B87FE0" w:rsidP="00DF00AF">
            <w:pPr>
              <w:spacing w:before="100" w:after="120"/>
              <w:rPr>
                <w:rFonts w:ascii="Calibri Light" w:hAnsi="Calibri Light"/>
                <w:sz w:val="16"/>
                <w:szCs w:val="16"/>
                <w:lang w:val="en-US"/>
              </w:rPr>
            </w:pPr>
            <w:del w:id="15464" w:author="Ashan Senel Asmone" w:date="2016-03-18T16:33:00Z">
              <w:r w:rsidRPr="00DF00AF" w:rsidDel="00902ADA">
                <w:rPr>
                  <w:rFonts w:ascii="Calibri Light" w:hAnsi="Calibri Light"/>
                  <w:sz w:val="16"/>
                  <w:szCs w:val="16"/>
                  <w:lang w:val="en-US"/>
                </w:rPr>
                <w:delText>BS 1199-Specification for building sands from natural sources</w:delText>
              </w:r>
            </w:del>
            <w:ins w:id="15465" w:author="Ashan Senel Asmone" w:date="2016-03-21T17:09:00Z">
              <w:r w:rsidR="00785E22">
                <w:rPr>
                  <w:rFonts w:ascii="Calibri Light" w:hAnsi="Calibri Light"/>
                  <w:sz w:val="16"/>
                  <w:szCs w:val="16"/>
                  <w:lang w:val="en-US"/>
                </w:rPr>
                <w:t>BS EN 13139:2002 Aggregates for mortar</w:t>
              </w:r>
            </w:ins>
          </w:p>
          <w:p w14:paraId="0CEE6CC6" w14:textId="77777777" w:rsidR="00B87FE0" w:rsidRPr="00DF00AF" w:rsidRDefault="00B87FE0" w:rsidP="00DF00AF">
            <w:pPr>
              <w:spacing w:before="100" w:after="120"/>
              <w:rPr>
                <w:rFonts w:ascii="Calibri Light" w:hAnsi="Calibri Light"/>
                <w:sz w:val="16"/>
                <w:szCs w:val="16"/>
                <w:lang w:val="en-US"/>
              </w:rPr>
            </w:pPr>
            <w:del w:id="15466" w:author="Ashan Senel Asmone" w:date="2016-03-18T16:38:00Z">
              <w:r w:rsidRPr="00DF00AF" w:rsidDel="00902ADA">
                <w:rPr>
                  <w:rFonts w:ascii="Calibri Light" w:hAnsi="Calibri Light"/>
                  <w:sz w:val="16"/>
                  <w:szCs w:val="16"/>
                  <w:lang w:val="en-US"/>
                </w:rPr>
                <w:delText>BS 4027- Specification for sulphate-resisting Portland cement</w:delText>
              </w:r>
            </w:del>
          </w:p>
          <w:p w14:paraId="31CFAC6A" w14:textId="77777777" w:rsidR="00B87FE0" w:rsidRPr="00DF00AF" w:rsidRDefault="00B87FE0" w:rsidP="00DF00AF">
            <w:pPr>
              <w:spacing w:before="100" w:after="120"/>
              <w:rPr>
                <w:rFonts w:ascii="Calibri Light" w:hAnsi="Calibri Light"/>
                <w:sz w:val="16"/>
                <w:szCs w:val="16"/>
                <w:lang w:val="en-US"/>
              </w:rPr>
            </w:pPr>
            <w:del w:id="15467" w:author="Ashan Senel Asmone" w:date="2016-03-21T15:22:00Z">
              <w:r w:rsidRPr="00DF00AF" w:rsidDel="00337A12">
                <w:rPr>
                  <w:rFonts w:ascii="Calibri Light" w:hAnsi="Calibri Light"/>
                  <w:sz w:val="16"/>
                  <w:szCs w:val="16"/>
                  <w:lang w:val="en-US"/>
                </w:rPr>
                <w:delText>BS 4550-6:1978-Methods of testing cement. Standard sand for mortar cube</w:delText>
              </w:r>
            </w:del>
            <w:ins w:id="15468" w:author="Ashan Senel Asmone" w:date="2016-03-21T15:22:00Z">
              <w:r w:rsidR="00337A12">
                <w:rPr>
                  <w:rFonts w:ascii="Calibri Light" w:hAnsi="Calibri Light"/>
                  <w:sz w:val="16"/>
                  <w:szCs w:val="16"/>
                  <w:lang w:val="en-US"/>
                </w:rPr>
                <w:t>BS 4550-6:1978 Methods of testing cement. Standard sand for mortar cubes</w:t>
              </w:r>
            </w:ins>
            <w:r w:rsidRPr="00DF00AF">
              <w:rPr>
                <w:rFonts w:ascii="Calibri Light" w:hAnsi="Calibri Light"/>
                <w:sz w:val="16"/>
                <w:szCs w:val="16"/>
                <w:lang w:val="en-US"/>
              </w:rPr>
              <w:t>s</w:t>
            </w:r>
          </w:p>
          <w:p w14:paraId="0716391A"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BS 4551-Methods of testing mortars, screeds and plasters</w:t>
            </w:r>
          </w:p>
          <w:p w14:paraId="7A993EB5" w14:textId="77777777" w:rsidR="00B87FE0" w:rsidRPr="00DF00AF" w:rsidRDefault="00B87FE0" w:rsidP="00DF00AF">
            <w:pPr>
              <w:spacing w:before="100" w:after="120"/>
              <w:rPr>
                <w:rFonts w:ascii="Calibri Light" w:hAnsi="Calibri Light"/>
                <w:sz w:val="16"/>
                <w:szCs w:val="16"/>
                <w:lang w:val="en-US"/>
              </w:rPr>
            </w:pPr>
            <w:del w:id="15469" w:author="Ashan Senel Asmone" w:date="2016-03-18T16:48:00Z">
              <w:r w:rsidRPr="00DF00AF" w:rsidDel="0083514B">
                <w:rPr>
                  <w:rFonts w:ascii="Calibri Light" w:hAnsi="Calibri Light"/>
                  <w:sz w:val="16"/>
                  <w:szCs w:val="16"/>
                  <w:lang w:val="en-US"/>
                </w:rPr>
                <w:delText>BS 4721-Specification for ready-mixed building mortars</w:delText>
              </w:r>
            </w:del>
            <w:ins w:id="15470" w:author="Ashan Senel Asmone" w:date="2016-03-18T16:48:00Z">
              <w:r w:rsidR="0083514B">
                <w:rPr>
                  <w:rFonts w:ascii="Calibri Light" w:hAnsi="Calibri Light"/>
                  <w:sz w:val="16"/>
                  <w:szCs w:val="16"/>
                  <w:lang w:val="en-US"/>
                </w:rPr>
                <w:t>BS EN 998-1:2003-Specification for mortar for masonry. Rendering and plastering mortar/ BS EN 998-2:2003-Specification for mortar for masonry. Masonry mortar</w:t>
              </w:r>
            </w:ins>
          </w:p>
          <w:p w14:paraId="6407A2A8" w14:textId="77777777" w:rsidR="00B87FE0" w:rsidRPr="00DF00AF" w:rsidRDefault="00B87FE0" w:rsidP="00DF00AF">
            <w:pPr>
              <w:spacing w:before="100" w:after="120"/>
              <w:rPr>
                <w:rFonts w:ascii="Calibri Light" w:hAnsi="Calibri Light"/>
                <w:sz w:val="16"/>
                <w:szCs w:val="16"/>
                <w:lang w:val="en-US"/>
              </w:rPr>
            </w:pPr>
            <w:del w:id="15471" w:author="Ashan Senel Asmone" w:date="2016-03-18T17:12:00Z">
              <w:r w:rsidRPr="00DF00AF" w:rsidDel="00922C80">
                <w:rPr>
                  <w:rFonts w:ascii="Calibri Light" w:hAnsi="Calibri Light"/>
                  <w:sz w:val="16"/>
                  <w:szCs w:val="16"/>
                  <w:lang w:val="en-US"/>
                </w:rPr>
                <w:delText>BS 4887-1:1986-Mortar admixtures. Specification for air-entraining (plasticizing) admixtures</w:delText>
              </w:r>
            </w:del>
            <w:ins w:id="15472"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13F7FF72" w14:textId="77777777" w:rsidR="00B87FE0" w:rsidRPr="00DF00AF" w:rsidRDefault="00B87FE0" w:rsidP="00DF00AF">
            <w:pPr>
              <w:spacing w:before="100" w:after="120"/>
              <w:rPr>
                <w:rFonts w:ascii="Calibri Light" w:hAnsi="Calibri Light"/>
                <w:sz w:val="16"/>
                <w:szCs w:val="16"/>
                <w:lang w:val="en-US"/>
              </w:rPr>
            </w:pPr>
            <w:del w:id="15473" w:author="Ashan Senel Asmone" w:date="2016-03-18T17:13:00Z">
              <w:r w:rsidRPr="00DF00AF" w:rsidDel="00922C80">
                <w:rPr>
                  <w:rFonts w:ascii="Calibri Light" w:hAnsi="Calibri Light"/>
                  <w:sz w:val="16"/>
                  <w:szCs w:val="16"/>
                  <w:lang w:val="en-US"/>
                </w:rPr>
                <w:delText>BS 4887-2:1987-Mortar admixtures. Specification for set retarding admixtures</w:delText>
              </w:r>
            </w:del>
            <w:ins w:id="15474"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p>
          <w:p w14:paraId="2C0F67EC" w14:textId="77777777" w:rsidR="00B87FE0" w:rsidRPr="00DF00AF" w:rsidRDefault="00B87FE0" w:rsidP="00DF00AF">
            <w:pPr>
              <w:spacing w:before="100" w:after="120"/>
              <w:rPr>
                <w:rFonts w:ascii="Calibri Light" w:hAnsi="Calibri Light"/>
                <w:sz w:val="16"/>
                <w:szCs w:val="16"/>
                <w:lang w:val="en-US"/>
              </w:rPr>
            </w:pPr>
            <w:del w:id="15475" w:author="Ashan Senel Asmone" w:date="2016-03-18T17:15:00Z">
              <w:r w:rsidRPr="00DF00AF" w:rsidDel="00922C80">
                <w:rPr>
                  <w:rFonts w:ascii="Calibri Light" w:hAnsi="Calibri Light"/>
                  <w:sz w:val="16"/>
                  <w:szCs w:val="16"/>
                  <w:lang w:val="en-US"/>
                </w:rPr>
                <w:delText>BS 5075-Concrete admixtures</w:delText>
              </w:r>
            </w:del>
            <w:ins w:id="15476" w:author="Ashan Senel Asmone" w:date="2016-03-18T17:20:00Z">
              <w:del w:id="15477" w:author="Jing Kai Toh" w:date="2016-05-12T17:04:00Z">
                <w:r w:rsidR="00922C80" w:rsidDel="0010274C">
                  <w:rPr>
                    <w:rFonts w:ascii="Calibri Light" w:hAnsi="Calibri Light"/>
                    <w:sz w:val="16"/>
                    <w:szCs w:val="16"/>
                    <w:lang w:val="en-US"/>
                  </w:rPr>
                  <w:delText>BS EN 934-6:2001 Admixtures for concrete, mortar and grout. Sampling, conformity control and evaluation of conformity</w:delText>
                </w:r>
              </w:del>
            </w:ins>
            <w:ins w:id="15478"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5479" w:author="Ashan Senel Asmone" w:date="2016-03-18T17:20:00Z">
              <w:r w:rsidR="00922C80">
                <w:rPr>
                  <w:rFonts w:ascii="Calibri Light" w:hAnsi="Calibri Light"/>
                  <w:sz w:val="16"/>
                  <w:szCs w:val="16"/>
                  <w:lang w:val="en-US"/>
                </w:rPr>
                <w:t>/</w:t>
              </w:r>
            </w:ins>
            <w:ins w:id="15480" w:author="Ashan Senel Asmone" w:date="2016-03-18T17:19:00Z">
              <w:r w:rsidR="00922C80">
                <w:rPr>
                  <w:rFonts w:ascii="Calibri Light" w:hAnsi="Calibri Light"/>
                  <w:sz w:val="16"/>
                  <w:szCs w:val="16"/>
                  <w:lang w:val="en-US"/>
                </w:rPr>
                <w:t>BS EN 480-11:2005 Admixtures for concrete, mortar and grout. Test methods. Determination of air void characteristics in hardened concrete/BS EN 480-12:2005 Admixtures for concrete, mortar and grout. Test methods. Determination of the alkali content of admixtures/</w:t>
              </w:r>
            </w:ins>
            <w:ins w:id="15481" w:author="Ashan Senel Asmone" w:date="2016-03-18T17:18:00Z">
              <w:r w:rsidR="00922C80">
                <w:rPr>
                  <w:rFonts w:ascii="Calibri Light" w:hAnsi="Calibri Light"/>
                  <w:sz w:val="16"/>
                  <w:szCs w:val="16"/>
                  <w:lang w:val="en-US"/>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15482" w:author="Ashan Senel Asmone" w:date="2016-03-18T17:17:00Z">
              <w:r w:rsidR="00922C80">
                <w:rPr>
                  <w:rFonts w:ascii="Calibri Light" w:hAnsi="Calibri Light"/>
                  <w:sz w:val="16"/>
                  <w:szCs w:val="16"/>
                  <w:lang w:val="en-US"/>
                </w:rPr>
                <w:t>BS EN 480-10:2009 Admixtures for concrete, mortar and grout. Test methods. Determination of water soluble chloride content/BS EN 480-6:2005 Admixtures for concrete, mortar and grout. Test methods. Infrared analysis/</w:t>
              </w:r>
            </w:ins>
            <w:ins w:id="15483" w:author="Ashan Senel Asmone" w:date="2016-03-18T17:16:00Z">
              <w:r w:rsidR="00922C80">
                <w:rPr>
                  <w:rFonts w:ascii="Calibri Light" w:hAnsi="Calibri Light"/>
                  <w:sz w:val="16"/>
                  <w:szCs w:val="16"/>
                  <w:lang w:val="en-US"/>
                </w:rPr>
                <w:t>BS EN 480-5:2005 Admixtures for concrete, mortar and grout. Test methods. Determination of capillary absorption/</w:t>
              </w:r>
            </w:ins>
            <w:ins w:id="15484" w:author="Ashan Senel Asmone" w:date="2016-03-18T17:15:00Z">
              <w:r w:rsidR="00922C80">
                <w:rPr>
                  <w:rFonts w:ascii="Calibri Light" w:hAnsi="Calibri Light"/>
                  <w:sz w:val="16"/>
                  <w:szCs w:val="16"/>
                  <w:lang w:val="en-US"/>
                </w:rPr>
                <w:t>BS EN 480-2:2006 Admixtures for concrete, mortar and grout. Test methods. Determination of setting time/</w:t>
              </w:r>
            </w:ins>
          </w:p>
          <w:p w14:paraId="6612825A" w14:textId="77777777" w:rsidR="00B87FE0" w:rsidRPr="00DF00AF" w:rsidRDefault="00B87FE0" w:rsidP="00DF00AF">
            <w:pPr>
              <w:spacing w:before="100" w:after="120"/>
              <w:rPr>
                <w:rFonts w:ascii="Calibri Light" w:hAnsi="Calibri Light"/>
                <w:sz w:val="16"/>
                <w:szCs w:val="16"/>
                <w:lang w:val="en-US"/>
              </w:rPr>
            </w:pPr>
            <w:del w:id="15485" w:author="Ashan Senel Asmone" w:date="2016-03-18T17:20:00Z">
              <w:r w:rsidRPr="00DF00AF" w:rsidDel="00922C80">
                <w:rPr>
                  <w:rFonts w:ascii="Calibri Light" w:hAnsi="Calibri Light"/>
                  <w:sz w:val="16"/>
                  <w:szCs w:val="16"/>
                  <w:lang w:val="en-US"/>
                </w:rPr>
                <w:delText>Part 1: Specification for accelerating admixtures, retarding admixtures, retarding admixtures and water-reducing admixtures</w:delText>
              </w:r>
            </w:del>
          </w:p>
          <w:p w14:paraId="6F1FAAAF" w14:textId="77777777" w:rsidR="00B87FE0" w:rsidRPr="00DF00AF" w:rsidRDefault="00B87FE0" w:rsidP="00DF00AF">
            <w:pPr>
              <w:spacing w:before="100" w:after="120"/>
              <w:rPr>
                <w:rFonts w:ascii="Calibri Light" w:hAnsi="Calibri Light"/>
                <w:sz w:val="16"/>
                <w:szCs w:val="16"/>
                <w:lang w:val="en-US"/>
              </w:rPr>
            </w:pPr>
            <w:del w:id="15486" w:author="Ashan Senel Asmone" w:date="2016-03-18T17:20:00Z">
              <w:r w:rsidRPr="00DF00AF" w:rsidDel="00922C80">
                <w:rPr>
                  <w:rFonts w:ascii="Calibri Light" w:hAnsi="Calibri Light"/>
                  <w:sz w:val="16"/>
                  <w:szCs w:val="16"/>
                  <w:lang w:val="en-US"/>
                </w:rPr>
                <w:delText>Part 2: Specification for air-entraining admixtures</w:delText>
              </w:r>
            </w:del>
          </w:p>
          <w:p w14:paraId="2CE3DC4F" w14:textId="77777777" w:rsidR="00B87FE0" w:rsidRPr="00DF00AF" w:rsidRDefault="00B87FE0" w:rsidP="00DF00AF">
            <w:pPr>
              <w:spacing w:before="100" w:after="120"/>
              <w:rPr>
                <w:rFonts w:ascii="Calibri Light" w:hAnsi="Calibri Light"/>
                <w:sz w:val="16"/>
                <w:szCs w:val="16"/>
                <w:lang w:val="en-US"/>
              </w:rPr>
            </w:pPr>
            <w:del w:id="15487" w:author="Ashan Senel Asmone" w:date="2016-03-18T17:21:00Z">
              <w:r w:rsidRPr="00DF00AF" w:rsidDel="00922C80">
                <w:rPr>
                  <w:rFonts w:ascii="Calibri Light" w:hAnsi="Calibri Light"/>
                  <w:sz w:val="16"/>
                  <w:szCs w:val="16"/>
                  <w:lang w:val="en-US"/>
                </w:rPr>
                <w:delText>Part 3: Specification for superplasticizing admixtures</w:delText>
              </w:r>
            </w:del>
          </w:p>
          <w:p w14:paraId="3C87895B" w14:textId="77777777" w:rsidR="00B87FE0" w:rsidRPr="00DF00AF" w:rsidRDefault="00B87FE0" w:rsidP="00DF00AF">
            <w:pPr>
              <w:spacing w:before="100" w:after="120"/>
              <w:rPr>
                <w:rFonts w:ascii="Calibri Light" w:hAnsi="Calibri Light"/>
                <w:sz w:val="16"/>
                <w:szCs w:val="16"/>
                <w:lang w:val="en-US"/>
              </w:rPr>
            </w:pPr>
            <w:del w:id="15488" w:author="Ashan Senel Asmone" w:date="2016-03-18T17:35:00Z">
              <w:r w:rsidRPr="00DF00AF" w:rsidDel="00DD05B5">
                <w:rPr>
                  <w:rFonts w:ascii="Calibri Light" w:hAnsi="Calibri Light"/>
                  <w:sz w:val="16"/>
                  <w:szCs w:val="16"/>
                  <w:lang w:val="en-US"/>
                </w:rPr>
                <w:delText>BS 5838-2:1980-Specification for dry packaged cementitious mixes. Prepacked mortar mixes</w:delText>
              </w:r>
            </w:del>
            <w:ins w:id="15489"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36AD4CEA" w14:textId="77777777" w:rsidR="00B87FE0" w:rsidRPr="00DF00AF" w:rsidRDefault="00B87FE0" w:rsidP="00DF00AF">
            <w:pPr>
              <w:spacing w:before="100" w:after="120"/>
              <w:rPr>
                <w:rFonts w:ascii="Calibri Light" w:hAnsi="Calibri Light"/>
                <w:sz w:val="16"/>
                <w:szCs w:val="16"/>
                <w:lang w:val="en-US"/>
              </w:rPr>
            </w:pPr>
            <w:del w:id="15490" w:author="Ashan Senel Asmone" w:date="2016-03-21T10:36:00Z">
              <w:r w:rsidRPr="00DF00AF" w:rsidDel="0046108D">
                <w:rPr>
                  <w:rFonts w:ascii="Calibri Light" w:hAnsi="Calibri Light"/>
                  <w:sz w:val="16"/>
                  <w:szCs w:val="16"/>
                  <w:lang w:val="en-US"/>
                </w:rPr>
                <w:delText>BS 6319-3:1990-Testing of resin and polymer/cement compositions for use in construction. Methods for measurement of modulus of elasticity in flexure and flexural strength</w:delText>
              </w:r>
            </w:del>
            <w:ins w:id="15491" w:author="Ashan Senel Asmone" w:date="2016-03-21T10:36:00Z">
              <w:r w:rsidR="0046108D">
                <w:rPr>
                  <w:rFonts w:ascii="Calibri Light" w:hAnsi="Calibri Light"/>
                  <w:sz w:val="16"/>
                  <w:szCs w:val="16"/>
                  <w:lang w:val="en-US"/>
                </w:rPr>
                <w:t>BS 6319-3:1990 Testing of resin and polymer/cement compositions for use in construction. Methods for measurement of modulus of elasticity in flexure and flexural strength</w:t>
              </w:r>
            </w:ins>
          </w:p>
          <w:p w14:paraId="316C7338" w14:textId="77777777" w:rsidR="00B87FE0" w:rsidRPr="00DF00AF" w:rsidRDefault="00B87FE0" w:rsidP="00DF00AF">
            <w:pPr>
              <w:spacing w:before="100" w:after="120"/>
              <w:rPr>
                <w:rFonts w:ascii="Calibri Light" w:hAnsi="Calibri Light"/>
                <w:sz w:val="16"/>
                <w:szCs w:val="16"/>
                <w:lang w:val="en-US"/>
              </w:rPr>
            </w:pPr>
            <w:del w:id="15492" w:author="Ashan Senel Asmone" w:date="2016-03-21T10:36:00Z">
              <w:r w:rsidRPr="00DF00AF" w:rsidDel="0046108D">
                <w:rPr>
                  <w:rFonts w:ascii="Calibri Light" w:hAnsi="Calibri Light"/>
                  <w:sz w:val="16"/>
                  <w:szCs w:val="16"/>
                  <w:lang w:val="en-US"/>
                </w:rPr>
                <w:delText>BS 6319-12:1992-Testing of resin and polymer/cement compositions for use in construction. Methods for measurement of unrestrained linear shrinkage and coefficient of thermal expansion</w:delText>
              </w:r>
            </w:del>
            <w:ins w:id="15493" w:author="Ashan Senel Asmone" w:date="2016-03-21T10:36:00Z">
              <w:r w:rsidR="0046108D">
                <w:rPr>
                  <w:rFonts w:ascii="Calibri Light" w:hAnsi="Calibri Light"/>
                  <w:sz w:val="16"/>
                  <w:szCs w:val="16"/>
                  <w:lang w:val="en-US"/>
                </w:rPr>
                <w:t>BS 6319-12:1992 Testing of resin and polymer/cement compositions for use in construction. Methods for measurement of unrestrained linear shrinkage and coefficient of thermal expansion</w:t>
              </w:r>
            </w:ins>
          </w:p>
          <w:p w14:paraId="288CE664" w14:textId="77777777" w:rsidR="00B87FE0" w:rsidRPr="00DF00AF" w:rsidRDefault="00B87FE0" w:rsidP="00DF00AF">
            <w:pPr>
              <w:spacing w:before="100" w:after="120"/>
              <w:rPr>
                <w:rFonts w:ascii="Calibri Light" w:hAnsi="Calibri Light"/>
                <w:sz w:val="16"/>
                <w:szCs w:val="16"/>
                <w:lang w:val="en-US"/>
              </w:rPr>
            </w:pPr>
            <w:del w:id="15494" w:author="Ashan Senel Asmone" w:date="2016-03-21T15:23:00Z">
              <w:r w:rsidRPr="00DF00AF" w:rsidDel="00337A12">
                <w:rPr>
                  <w:rFonts w:ascii="Calibri Light" w:hAnsi="Calibri Light"/>
                  <w:sz w:val="16"/>
                  <w:szCs w:val="16"/>
                  <w:lang w:val="en-US"/>
                </w:rPr>
                <w:delText>DD 249:1990-Testing aggregates. Method for the assessment of alkali-silica reactivity. Potential accelerated mortar-bar method</w:delText>
              </w:r>
            </w:del>
          </w:p>
          <w:p w14:paraId="406F42E6" w14:textId="77777777" w:rsidR="00B87FE0" w:rsidRPr="00DF00AF" w:rsidRDefault="00B87FE0" w:rsidP="00DF00AF">
            <w:pPr>
              <w:spacing w:before="100" w:after="120"/>
              <w:rPr>
                <w:rFonts w:ascii="Calibri Light" w:hAnsi="Calibri Light"/>
                <w:sz w:val="16"/>
                <w:szCs w:val="16"/>
                <w:lang w:val="en-US"/>
              </w:rPr>
            </w:pPr>
            <w:del w:id="15495" w:author="Ashan Senel Asmone" w:date="2016-03-21T11:02:00Z">
              <w:r w:rsidRPr="00DF00AF" w:rsidDel="0046108D">
                <w:rPr>
                  <w:rFonts w:ascii="Calibri Light" w:hAnsi="Calibri Light"/>
                  <w:sz w:val="16"/>
                  <w:szCs w:val="16"/>
                  <w:lang w:val="en-US"/>
                </w:rPr>
                <w:delText>PD 6472:1974-Guide to specifying the quality of building mortars</w:delText>
              </w:r>
            </w:del>
            <w:ins w:id="15496" w:author="Ashan Senel Asmone" w:date="2016-03-21T11:02:00Z">
              <w:r w:rsidR="0046108D">
                <w:rPr>
                  <w:rFonts w:ascii="Calibri Light" w:hAnsi="Calibri Light"/>
                  <w:sz w:val="16"/>
                  <w:szCs w:val="16"/>
                  <w:lang w:val="en-US"/>
                </w:rPr>
                <w:t>PD 6678:2005 Guide to the specification of masonry mortar</w:t>
              </w:r>
            </w:ins>
          </w:p>
          <w:p w14:paraId="076650B8" w14:textId="77777777" w:rsidR="00B87FE0" w:rsidRPr="00DF00AF" w:rsidRDefault="00B87FE0" w:rsidP="00DF00AF">
            <w:pPr>
              <w:spacing w:before="100" w:after="120"/>
              <w:rPr>
                <w:rFonts w:ascii="Calibri Light" w:hAnsi="Calibri Light"/>
                <w:sz w:val="16"/>
                <w:szCs w:val="16"/>
                <w:lang w:val="en-US"/>
              </w:rPr>
            </w:pPr>
            <w:del w:id="15497" w:author="Ashan Senel Asmone" w:date="2016-03-21T11:03:00Z">
              <w:r w:rsidRPr="00DF00AF" w:rsidDel="0046108D">
                <w:rPr>
                  <w:rFonts w:ascii="Calibri Light" w:hAnsi="Calibri Light"/>
                  <w:sz w:val="16"/>
                  <w:szCs w:val="16"/>
                  <w:lang w:val="en-US"/>
                </w:rPr>
                <w:delText>BS EN 480-1:1998-Admixtures for concrete, mortar and grout. Test methods. Reference concrete and reference mortar for testing</w:delText>
              </w:r>
            </w:del>
            <w:ins w:id="15498" w:author="Ashan Senel Asmone" w:date="2016-03-21T11:03:00Z">
              <w:r w:rsidR="0046108D">
                <w:rPr>
                  <w:rFonts w:ascii="Calibri Light" w:hAnsi="Calibri Light"/>
                  <w:sz w:val="16"/>
                  <w:szCs w:val="16"/>
                  <w:lang w:val="en-US"/>
                </w:rPr>
                <w:t>BS EN 480-1:2014 Admixtures for concrete, mortar and grout. Test methods. Reference concrete and reference mortar for testing</w:t>
              </w:r>
            </w:ins>
          </w:p>
          <w:p w14:paraId="7B334A2E" w14:textId="77777777" w:rsidR="00B87FE0" w:rsidRPr="00DF00AF" w:rsidRDefault="00B87FE0" w:rsidP="00DF00AF">
            <w:pPr>
              <w:spacing w:before="100" w:after="120"/>
              <w:rPr>
                <w:rFonts w:ascii="Calibri Light" w:hAnsi="Calibri Light"/>
                <w:sz w:val="16"/>
                <w:szCs w:val="16"/>
                <w:lang w:val="en-US"/>
              </w:rPr>
            </w:pPr>
            <w:del w:id="15499" w:author="Ashan Senel Asmone" w:date="2016-03-21T11:03:00Z">
              <w:r w:rsidRPr="00DF00AF" w:rsidDel="0046108D">
                <w:rPr>
                  <w:rFonts w:ascii="Calibri Light" w:hAnsi="Calibri Light"/>
                  <w:sz w:val="16"/>
                  <w:szCs w:val="16"/>
                  <w:lang w:val="en-US"/>
                </w:rPr>
                <w:delText>BS EN 480-2:1997-Admixtures for concrete, mortar and grout. Test methods. Determination of setting time</w:delText>
              </w:r>
            </w:del>
            <w:ins w:id="15500" w:author="Ashan Senel Asmone" w:date="2016-03-21T11:03:00Z">
              <w:r w:rsidR="0046108D">
                <w:rPr>
                  <w:rFonts w:ascii="Calibri Light" w:hAnsi="Calibri Light"/>
                  <w:sz w:val="16"/>
                  <w:szCs w:val="16"/>
                  <w:lang w:val="en-US"/>
                </w:rPr>
                <w:t>BS EN 480-2:2006 Admixtures for concrete, mortar and grout. Test methods. Determination of setting time</w:t>
              </w:r>
            </w:ins>
          </w:p>
          <w:p w14:paraId="79B1AE69" w14:textId="77777777" w:rsidR="00B87FE0" w:rsidRPr="00DF00AF" w:rsidRDefault="00B87FE0" w:rsidP="00DF00AF">
            <w:pPr>
              <w:spacing w:before="100" w:after="120"/>
              <w:rPr>
                <w:rFonts w:ascii="Calibri Light" w:hAnsi="Calibri Light"/>
                <w:sz w:val="16"/>
                <w:szCs w:val="16"/>
                <w:lang w:val="en-US"/>
              </w:rPr>
            </w:pPr>
            <w:del w:id="15501" w:author="Ashan Senel Asmone" w:date="2016-03-21T11:04:00Z">
              <w:r w:rsidRPr="00DF00AF" w:rsidDel="0046108D">
                <w:rPr>
                  <w:rFonts w:ascii="Calibri Light" w:hAnsi="Calibri Light"/>
                  <w:sz w:val="16"/>
                  <w:szCs w:val="16"/>
                  <w:lang w:val="en-US"/>
                </w:rPr>
                <w:delText>BS EN 480-4:1997-Admixtures for concrete, mortar and grout. Test methods. Determination of bleeding of concrete</w:delText>
              </w:r>
            </w:del>
            <w:ins w:id="15502" w:author="Ashan Senel Asmone" w:date="2016-03-21T11:04:00Z">
              <w:r w:rsidR="0046108D">
                <w:rPr>
                  <w:rFonts w:ascii="Calibri Light" w:hAnsi="Calibri Light"/>
                  <w:sz w:val="16"/>
                  <w:szCs w:val="16"/>
                  <w:lang w:val="en-US"/>
                </w:rPr>
                <w:t>BS EN 480-4:2005 Admixtures for concrete, mortar and grout. Test methods. Determination of bleeding of concrete</w:t>
              </w:r>
            </w:ins>
          </w:p>
          <w:p w14:paraId="307CDAF8" w14:textId="77777777" w:rsidR="00B87FE0" w:rsidRPr="00DF00AF" w:rsidRDefault="00B87FE0" w:rsidP="00DF00AF">
            <w:pPr>
              <w:spacing w:before="100" w:after="120"/>
              <w:rPr>
                <w:rFonts w:ascii="Calibri Light" w:hAnsi="Calibri Light"/>
                <w:sz w:val="16"/>
                <w:szCs w:val="16"/>
                <w:lang w:val="en-US"/>
              </w:rPr>
            </w:pPr>
            <w:del w:id="15503" w:author="Ashan Senel Asmone" w:date="2016-03-21T11:04:00Z">
              <w:r w:rsidRPr="00DF00AF" w:rsidDel="0046108D">
                <w:rPr>
                  <w:rFonts w:ascii="Calibri Light" w:hAnsi="Calibri Light"/>
                  <w:sz w:val="16"/>
                  <w:szCs w:val="16"/>
                  <w:lang w:val="en-US"/>
                </w:rPr>
                <w:delText>BS EN 480-5:1997-Admixtures for concrete, mortar and grout. Test methods. Determination of capillary absorption</w:delText>
              </w:r>
            </w:del>
            <w:ins w:id="15504" w:author="Ashan Senel Asmone" w:date="2016-03-21T11:04:00Z">
              <w:r w:rsidR="0046108D">
                <w:rPr>
                  <w:rFonts w:ascii="Calibri Light" w:hAnsi="Calibri Light"/>
                  <w:sz w:val="16"/>
                  <w:szCs w:val="16"/>
                  <w:lang w:val="en-US"/>
                </w:rPr>
                <w:t>BS EN 480-5:2005 Admixtures for concrete, mortar and grout. Test methods. Determination of capillary absorption</w:t>
              </w:r>
            </w:ins>
          </w:p>
          <w:p w14:paraId="40E93A6E" w14:textId="77777777" w:rsidR="00B87FE0" w:rsidRPr="00DF00AF" w:rsidRDefault="00B87FE0" w:rsidP="00DF00AF">
            <w:pPr>
              <w:spacing w:before="100" w:after="120"/>
              <w:rPr>
                <w:rFonts w:ascii="Calibri Light" w:hAnsi="Calibri Light"/>
                <w:sz w:val="16"/>
                <w:szCs w:val="16"/>
                <w:lang w:val="en-US"/>
              </w:rPr>
            </w:pPr>
            <w:del w:id="15505" w:author="Ashan Senel Asmone" w:date="2016-03-21T11:04:00Z">
              <w:r w:rsidRPr="00DF00AF" w:rsidDel="0046108D">
                <w:rPr>
                  <w:rFonts w:ascii="Calibri Light" w:hAnsi="Calibri Light"/>
                  <w:sz w:val="16"/>
                  <w:szCs w:val="16"/>
                  <w:lang w:val="en-US"/>
                </w:rPr>
                <w:delText>BS EN 480-6:1997-Admixtures for concrete, mortar and grout. Test methods. Infrared analysis</w:delText>
              </w:r>
            </w:del>
            <w:ins w:id="15506" w:author="Ashan Senel Asmone" w:date="2016-03-21T11:04:00Z">
              <w:r w:rsidR="0046108D">
                <w:rPr>
                  <w:rFonts w:ascii="Calibri Light" w:hAnsi="Calibri Light"/>
                  <w:sz w:val="16"/>
                  <w:szCs w:val="16"/>
                  <w:lang w:val="en-US"/>
                </w:rPr>
                <w:t>BS EN 480-6:2005 Admixtures for concrete, mortar and grout. Test methods. Infrared analysis</w:t>
              </w:r>
            </w:ins>
          </w:p>
          <w:p w14:paraId="4E735BBC" w14:textId="77777777" w:rsidR="00B87FE0" w:rsidRPr="00DF00AF" w:rsidRDefault="00B87FE0" w:rsidP="00DF00AF">
            <w:pPr>
              <w:spacing w:before="100" w:after="120"/>
              <w:rPr>
                <w:rFonts w:ascii="Calibri Light" w:hAnsi="Calibri Light"/>
                <w:sz w:val="16"/>
                <w:szCs w:val="16"/>
                <w:lang w:val="en-US"/>
              </w:rPr>
            </w:pPr>
            <w:del w:id="15507" w:author="Ashan Senel Asmone" w:date="2016-03-21T11:05:00Z">
              <w:r w:rsidRPr="00DF00AF" w:rsidDel="0046108D">
                <w:rPr>
                  <w:rFonts w:ascii="Calibri Light" w:hAnsi="Calibri Light"/>
                  <w:sz w:val="16"/>
                  <w:szCs w:val="16"/>
                  <w:lang w:val="en-US"/>
                </w:rPr>
                <w:delText>BS EN 480-8:1997-Admixtures for concrete, mortar and grout. Test methods. Determination of the conventional dry material content</w:delText>
              </w:r>
            </w:del>
            <w:ins w:id="15508" w:author="Ashan Senel Asmone" w:date="2016-03-21T11:05:00Z">
              <w:r w:rsidR="0046108D">
                <w:rPr>
                  <w:rFonts w:ascii="Calibri Light" w:hAnsi="Calibri Light"/>
                  <w:sz w:val="16"/>
                  <w:szCs w:val="16"/>
                  <w:lang w:val="en-US"/>
                </w:rPr>
                <w:t>BS EN 480-8:2012 Admixtures for concrete, mortar and grout. Test methods. Determination of the conventional dry material content</w:t>
              </w:r>
            </w:ins>
          </w:p>
          <w:p w14:paraId="3A9329F7" w14:textId="77777777" w:rsidR="00B87FE0" w:rsidRPr="00DF00AF" w:rsidRDefault="00B87FE0" w:rsidP="00DF00AF">
            <w:pPr>
              <w:spacing w:before="100" w:after="120"/>
              <w:rPr>
                <w:rFonts w:ascii="Calibri Light" w:hAnsi="Calibri Light"/>
                <w:sz w:val="16"/>
                <w:szCs w:val="16"/>
                <w:lang w:val="en-US"/>
              </w:rPr>
            </w:pPr>
            <w:del w:id="15509" w:author="Ashan Senel Asmone" w:date="2016-03-21T11:05:00Z">
              <w:r w:rsidRPr="00DF00AF" w:rsidDel="0046108D">
                <w:rPr>
                  <w:rFonts w:ascii="Calibri Light" w:hAnsi="Calibri Light"/>
                  <w:sz w:val="16"/>
                  <w:szCs w:val="16"/>
                  <w:lang w:val="en-US"/>
                </w:rPr>
                <w:delText>BS EN 480-10:1997-Admixtures for concrete, mortar and grout. Test methods. Determination of water soluble chloride content</w:delText>
              </w:r>
            </w:del>
            <w:ins w:id="15510" w:author="Ashan Senel Asmone" w:date="2016-03-21T11:05:00Z">
              <w:r w:rsidR="0046108D">
                <w:rPr>
                  <w:rFonts w:ascii="Calibri Light" w:hAnsi="Calibri Light"/>
                  <w:sz w:val="16"/>
                  <w:szCs w:val="16"/>
                  <w:lang w:val="en-US"/>
                </w:rPr>
                <w:t>BS EN 480-10:2009 Admixtures for concrete, mortar and grout. Test methods. Determination of water soluble chloride content</w:t>
              </w:r>
            </w:ins>
          </w:p>
          <w:p w14:paraId="3ABDCD6F" w14:textId="77777777" w:rsidR="00B87FE0" w:rsidRPr="00DF00AF" w:rsidRDefault="00B87FE0" w:rsidP="00DF00AF">
            <w:pPr>
              <w:spacing w:before="100" w:after="120"/>
              <w:rPr>
                <w:rFonts w:ascii="Calibri Light" w:hAnsi="Calibri Light"/>
                <w:sz w:val="16"/>
                <w:szCs w:val="16"/>
                <w:lang w:val="en-US"/>
              </w:rPr>
            </w:pPr>
            <w:del w:id="15511" w:author="Ashan Senel Asmone" w:date="2016-03-21T11:05:00Z">
              <w:r w:rsidRPr="00DF00AF" w:rsidDel="0046108D">
                <w:rPr>
                  <w:rFonts w:ascii="Calibri Light" w:hAnsi="Calibri Light"/>
                  <w:sz w:val="16"/>
                  <w:szCs w:val="16"/>
                  <w:lang w:val="en-US"/>
                </w:rPr>
                <w:delText>BS EN 480-11:1999-Admixtures for concrete, mortar and grout. Test methods. Determination of air void characteristics in hardened concrete</w:delText>
              </w:r>
            </w:del>
            <w:ins w:id="15512" w:author="Ashan Senel Asmone" w:date="2016-03-21T11:05:00Z">
              <w:r w:rsidR="0046108D">
                <w:rPr>
                  <w:rFonts w:ascii="Calibri Light" w:hAnsi="Calibri Light"/>
                  <w:sz w:val="16"/>
                  <w:szCs w:val="16"/>
                  <w:lang w:val="en-US"/>
                </w:rPr>
                <w:t>BS EN 480-11:2005 Admixtures for concrete, mortar and grout. Test methods. Determination of air void characteristics in hardened concrete</w:t>
              </w:r>
            </w:ins>
          </w:p>
          <w:p w14:paraId="1E7EF9F6" w14:textId="77777777" w:rsidR="00B87FE0" w:rsidRPr="00DF00AF" w:rsidRDefault="00B87FE0" w:rsidP="00DF00AF">
            <w:pPr>
              <w:spacing w:before="100" w:after="120"/>
              <w:rPr>
                <w:rFonts w:ascii="Calibri Light" w:hAnsi="Calibri Light"/>
                <w:sz w:val="16"/>
                <w:szCs w:val="16"/>
                <w:lang w:val="en-US"/>
              </w:rPr>
            </w:pPr>
            <w:del w:id="15513" w:author="Ashan Senel Asmone" w:date="2016-03-21T11:06:00Z">
              <w:r w:rsidRPr="00DF00AF" w:rsidDel="0046108D">
                <w:rPr>
                  <w:rFonts w:ascii="Calibri Light" w:hAnsi="Calibri Light"/>
                  <w:sz w:val="16"/>
                  <w:szCs w:val="16"/>
                  <w:lang w:val="en-US"/>
                </w:rPr>
                <w:delText>BS EN 480-12:1998-Admixtures for concrete, mortar and grout. Test methods. Determination of the alkali content of admixtures</w:delText>
              </w:r>
            </w:del>
            <w:ins w:id="15514" w:author="Ashan Senel Asmone" w:date="2016-03-21T11:06:00Z">
              <w:r w:rsidR="0046108D">
                <w:rPr>
                  <w:rFonts w:ascii="Calibri Light" w:hAnsi="Calibri Light"/>
                  <w:sz w:val="16"/>
                  <w:szCs w:val="16"/>
                  <w:lang w:val="en-US"/>
                </w:rPr>
                <w:t>BS EN 480-12:2005 Admixtures for concrete, mortar and grout. Test methods. Determination of the alkali content of admixtures</w:t>
              </w:r>
            </w:ins>
          </w:p>
          <w:p w14:paraId="084815A8" w14:textId="77777777" w:rsidR="00B87FE0" w:rsidRPr="00DF00AF" w:rsidRDefault="00B87FE0" w:rsidP="00DF00AF">
            <w:pPr>
              <w:spacing w:before="100" w:after="120"/>
              <w:rPr>
                <w:rFonts w:ascii="Calibri Light" w:hAnsi="Calibri Light"/>
                <w:sz w:val="16"/>
                <w:szCs w:val="16"/>
                <w:lang w:val="en-US"/>
              </w:rPr>
            </w:pPr>
            <w:del w:id="15515" w:author="Ashan Senel Asmone" w:date="2016-03-21T11:06:00Z">
              <w:r w:rsidRPr="00DF00AF" w:rsidDel="0046108D">
                <w:rPr>
                  <w:rFonts w:ascii="Calibri Light" w:hAnsi="Calibri Light"/>
                  <w:sz w:val="16"/>
                  <w:szCs w:val="16"/>
                  <w:lang w:val="en-US"/>
                </w:rPr>
                <w:delText>BS EN 934-2:2001-Admixtures for concrete, mortar and grout. Concrete admixtures. Definitions, requirements, conformity, marking and labelling</w:delText>
              </w:r>
            </w:del>
            <w:ins w:id="15516" w:author="Ashan Senel Asmone" w:date="2016-03-21T11:06: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507385DA" w14:textId="77777777" w:rsidR="00B87FE0" w:rsidRPr="00DF00AF" w:rsidRDefault="00B87FE0" w:rsidP="00DF00AF">
            <w:pPr>
              <w:spacing w:before="100" w:after="120"/>
              <w:rPr>
                <w:rFonts w:ascii="Calibri Light" w:hAnsi="Calibri Light"/>
                <w:sz w:val="16"/>
                <w:szCs w:val="16"/>
                <w:lang w:val="en-US"/>
              </w:rPr>
            </w:pPr>
            <w:del w:id="15517" w:author="Ashan Senel Asmone" w:date="2016-03-21T11:06:00Z">
              <w:r w:rsidRPr="00DF00AF" w:rsidDel="0046108D">
                <w:rPr>
                  <w:rFonts w:ascii="Calibri Light" w:hAnsi="Calibri Light"/>
                  <w:sz w:val="16"/>
                  <w:szCs w:val="16"/>
                  <w:lang w:val="en-US"/>
                </w:rPr>
                <w:delText>BS EN 934-6:2001-Admixtures for concrete, mortar and grout. Sampling, conformity control and evaluation of conformity</w:delText>
              </w:r>
            </w:del>
            <w:ins w:id="15518" w:author="Ashan Senel Asmone" w:date="2016-03-21T11:06:00Z">
              <w:del w:id="15519" w:author="Jing Kai Toh" w:date="2016-05-12T17:04:00Z">
                <w:r w:rsidR="0046108D" w:rsidDel="0010274C">
                  <w:rPr>
                    <w:rFonts w:ascii="Calibri Light" w:hAnsi="Calibri Light"/>
                    <w:sz w:val="16"/>
                    <w:szCs w:val="16"/>
                    <w:lang w:val="en-US"/>
                  </w:rPr>
                  <w:delText>BS EN 934-6:2001 Admixtures for concrete, mortar and grout. Sampling, conformity control and evaluation of conformity</w:delText>
                </w:r>
              </w:del>
            </w:ins>
            <w:ins w:id="15520"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r w:rsidRPr="00DF00AF">
              <w:rPr>
                <w:rFonts w:ascii="Calibri Light" w:hAnsi="Calibri Light"/>
                <w:sz w:val="16"/>
                <w:szCs w:val="16"/>
                <w:lang w:val="en-US"/>
              </w:rPr>
              <w:t> </w:t>
            </w:r>
            <w:r w:rsidRPr="00DF00AF">
              <w:rPr>
                <w:rFonts w:ascii="Calibri Light" w:hAnsi="Calibri Light"/>
                <w:sz w:val="16"/>
                <w:szCs w:val="16"/>
                <w:lang w:val="en-US"/>
              </w:rPr>
              <w:br/>
            </w:r>
            <w:r w:rsidRPr="00DF00AF">
              <w:rPr>
                <w:rFonts w:ascii="Calibri Light" w:hAnsi="Calibri Light"/>
                <w:sz w:val="16"/>
                <w:szCs w:val="16"/>
                <w:lang w:val="en-US"/>
              </w:rPr>
              <w:br/>
            </w:r>
            <w:r w:rsidRPr="00DF00AF">
              <w:rPr>
                <w:rFonts w:ascii="Calibri Light" w:hAnsi="Calibri Light"/>
                <w:sz w:val="16"/>
                <w:szCs w:val="16"/>
                <w:lang w:val="en-US"/>
              </w:rPr>
              <w:br/>
            </w:r>
          </w:p>
          <w:p w14:paraId="7AE2E265"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COATINGS, PLASTERING, WATERPROOFINGS, SCREEDINGS</w:t>
            </w:r>
          </w:p>
          <w:p w14:paraId="6D14339A"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BS 5492:1990- Code of practice for internal plastering</w:t>
            </w:r>
          </w:p>
          <w:p w14:paraId="3B0C7EFA" w14:textId="77777777" w:rsidR="00B87FE0" w:rsidRPr="00DF00AF" w:rsidRDefault="00B87FE0" w:rsidP="00DF00AF">
            <w:pPr>
              <w:spacing w:before="100" w:after="120"/>
              <w:rPr>
                <w:rFonts w:ascii="Calibri Light" w:hAnsi="Calibri Light"/>
                <w:sz w:val="16"/>
                <w:szCs w:val="16"/>
                <w:lang w:val="en-US"/>
              </w:rPr>
            </w:pPr>
            <w:del w:id="15521" w:author="Ashan Senel Asmone" w:date="2016-03-21T10:37:00Z">
              <w:r w:rsidRPr="00DF00AF" w:rsidDel="0046108D">
                <w:rPr>
                  <w:rFonts w:ascii="Calibri Light" w:hAnsi="Calibri Light"/>
                  <w:sz w:val="16"/>
                  <w:szCs w:val="16"/>
                  <w:lang w:val="en-US"/>
                </w:rPr>
                <w:delText>BS 6949:1991- Specification for bitumen-based coatings for cold application excluding use in contact with potable water</w:delText>
              </w:r>
            </w:del>
            <w:ins w:id="15522" w:author="Ashan Senel Asmone" w:date="2016-03-21T10:37:00Z">
              <w:r w:rsidR="0046108D">
                <w:rPr>
                  <w:rFonts w:ascii="Calibri Light" w:hAnsi="Calibri Light"/>
                  <w:sz w:val="16"/>
                  <w:szCs w:val="16"/>
                  <w:lang w:val="en-US"/>
                </w:rPr>
                <w:t>BS 6949:1991- Specification for bitumen-based coatings for cold application excluding use in contact with potable water</w:t>
              </w:r>
            </w:ins>
          </w:p>
          <w:p w14:paraId="6970032D"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BS 7015:1989- Specification for cast acrylic sheet for baths and shower trays for domestic purposes</w:t>
            </w:r>
          </w:p>
          <w:p w14:paraId="0936C4B2" w14:textId="77777777" w:rsidR="00B87FE0" w:rsidRPr="00DF00AF" w:rsidRDefault="00B87FE0" w:rsidP="00DF00AF">
            <w:pPr>
              <w:spacing w:before="100" w:after="120"/>
              <w:rPr>
                <w:rFonts w:ascii="Calibri Light" w:hAnsi="Calibri Light"/>
                <w:sz w:val="16"/>
                <w:szCs w:val="16"/>
                <w:lang w:val="en-US"/>
              </w:rPr>
            </w:pPr>
            <w:del w:id="15523" w:author="Ashan Asmone" w:date="2016-03-31T14:42:00Z">
              <w:r w:rsidRPr="00DF00AF" w:rsidDel="00A93E31">
                <w:rPr>
                  <w:rFonts w:ascii="Calibri Light" w:hAnsi="Calibri Light"/>
                  <w:sz w:val="16"/>
                  <w:szCs w:val="16"/>
                  <w:lang w:val="en-US"/>
                </w:rPr>
                <w:delText>BS 8000-Part4:1989- Workmanship on building sites. Code of practice for waterproofing</w:delText>
              </w:r>
            </w:del>
            <w:ins w:id="15524" w:author="Ashan Asmone" w:date="2016-03-31T14:42:00Z">
              <w:r w:rsidR="00A93E31">
                <w:rPr>
                  <w:rFonts w:ascii="Calibri Light" w:hAnsi="Calibri Light"/>
                  <w:sz w:val="16"/>
                  <w:szCs w:val="16"/>
                  <w:lang w:val="en-US"/>
                </w:rPr>
                <w:t>BS 8000-0:2014 Workmanship on construction sites. Introduction and general principles</w:t>
              </w:r>
            </w:ins>
          </w:p>
          <w:p w14:paraId="152490FF"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BS 8000:Part 9: 1989- Workmanship on building sites- Code of practice for cement/ sand floor screeds and concrete floor toppings</w:t>
            </w:r>
          </w:p>
          <w:p w14:paraId="36DB402F"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BS 8204:various dates- Screeds, bases and in-situ floorings</w:t>
            </w:r>
            <w:r w:rsidRPr="00DF00AF">
              <w:rPr>
                <w:rFonts w:ascii="Calibri Light" w:hAnsi="Calibri Light"/>
                <w:sz w:val="16"/>
                <w:szCs w:val="16"/>
                <w:lang w:val="en-US"/>
              </w:rPr>
              <w:br/>
            </w:r>
            <w:r w:rsidRPr="00DF00AF">
              <w:rPr>
                <w:rFonts w:ascii="Calibri Light" w:hAnsi="Calibri Light"/>
                <w:sz w:val="16"/>
                <w:szCs w:val="16"/>
                <w:lang w:val="en-US"/>
              </w:rPr>
              <w:br/>
            </w:r>
            <w:r w:rsidRPr="00DF00AF">
              <w:rPr>
                <w:rFonts w:ascii="Calibri Light" w:hAnsi="Calibri Light"/>
                <w:sz w:val="16"/>
                <w:szCs w:val="16"/>
                <w:lang w:val="en-US"/>
              </w:rPr>
              <w:br/>
            </w:r>
          </w:p>
          <w:p w14:paraId="143A11BC"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PAINTS</w:t>
            </w:r>
          </w:p>
          <w:p w14:paraId="12C717CA" w14:textId="77777777" w:rsidR="00B87FE0" w:rsidRPr="00DF00AF" w:rsidRDefault="00B87FE0" w:rsidP="00DF00AF">
            <w:pPr>
              <w:spacing w:before="100" w:after="120"/>
              <w:rPr>
                <w:rFonts w:ascii="Calibri Light" w:hAnsi="Calibri Light"/>
                <w:sz w:val="16"/>
                <w:szCs w:val="16"/>
                <w:lang w:val="en-US"/>
              </w:rPr>
            </w:pPr>
            <w:del w:id="15525" w:author="Ashan Asmone" w:date="2016-03-31T14:29:00Z">
              <w:r w:rsidRPr="00DF00AF" w:rsidDel="00A93E31">
                <w:rPr>
                  <w:rFonts w:ascii="Calibri Light" w:hAnsi="Calibri Light"/>
                  <w:sz w:val="16"/>
                  <w:szCs w:val="16"/>
                  <w:lang w:val="en-US"/>
                </w:rPr>
                <w:delText>BS 2015:1992-Glossary of paint and related terms</w:delText>
              </w:r>
            </w:del>
            <w:ins w:id="15526" w:author="Ashan Asmone" w:date="2016-03-31T14:29:00Z">
              <w:r w:rsidR="00A93E31">
                <w:rPr>
                  <w:rFonts w:ascii="Calibri Light" w:hAnsi="Calibri Light"/>
                  <w:sz w:val="16"/>
                  <w:szCs w:val="16"/>
                  <w:lang w:val="en-US"/>
                </w:rPr>
                <w:t>BS EN ISO 4618:2014 Paints and varnishes. Terms and definitions</w:t>
              </w:r>
            </w:ins>
          </w:p>
          <w:p w14:paraId="7AE86696" w14:textId="77777777" w:rsidR="00B87FE0" w:rsidRPr="00DF00AF" w:rsidRDefault="00B87FE0" w:rsidP="00DF00AF">
            <w:pPr>
              <w:spacing w:before="100" w:after="120"/>
              <w:rPr>
                <w:rFonts w:ascii="Calibri Light" w:hAnsi="Calibri Light"/>
                <w:sz w:val="16"/>
                <w:szCs w:val="16"/>
                <w:lang w:val="en-US"/>
              </w:rPr>
            </w:pPr>
            <w:del w:id="15527" w:author="Ashan Asmone" w:date="2016-03-31T14:31:00Z">
              <w:r w:rsidRPr="00DF00AF"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5528"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40B49043" w14:textId="77777777" w:rsidR="00B87FE0" w:rsidRPr="00DF00AF" w:rsidRDefault="00B87FE0" w:rsidP="00DF00AF">
            <w:pPr>
              <w:spacing w:before="100" w:after="120"/>
              <w:rPr>
                <w:rFonts w:ascii="Calibri Light" w:hAnsi="Calibri Light"/>
                <w:sz w:val="16"/>
                <w:szCs w:val="16"/>
                <w:lang w:val="en-US"/>
              </w:rPr>
            </w:pPr>
            <w:del w:id="15529" w:author="Ashan Asmone" w:date="2016-03-31T14:32:00Z">
              <w:r w:rsidRPr="00DF00AF" w:rsidDel="00A93E31">
                <w:rPr>
                  <w:rFonts w:ascii="Calibri Light" w:hAnsi="Calibri Light"/>
                  <w:sz w:val="16"/>
                  <w:szCs w:val="16"/>
                  <w:lang w:val="en-US"/>
                </w:rPr>
                <w:delText>BS 3416:1991-Specification for bitumen-based coatings for cold application, suitable for use in contact with potable water</w:delText>
              </w:r>
            </w:del>
            <w:ins w:id="15530"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6A0F3946" w14:textId="77777777" w:rsidR="00B87FE0" w:rsidRPr="00DF00AF" w:rsidRDefault="00B87FE0" w:rsidP="00DF00AF">
            <w:pPr>
              <w:spacing w:before="100" w:after="120"/>
              <w:rPr>
                <w:rFonts w:ascii="Calibri Light" w:hAnsi="Calibri Light"/>
                <w:sz w:val="16"/>
                <w:szCs w:val="16"/>
                <w:lang w:val="en-US"/>
              </w:rPr>
            </w:pPr>
            <w:del w:id="15531" w:author="Ashan Asmone" w:date="2016-03-31T14:32:00Z">
              <w:r w:rsidRPr="00DF00AF" w:rsidDel="00A93E31">
                <w:rPr>
                  <w:rFonts w:ascii="Calibri Light" w:hAnsi="Calibri Light"/>
                  <w:sz w:val="16"/>
                  <w:szCs w:val="16"/>
                  <w:lang w:val="en-US"/>
                </w:rPr>
                <w:delText>BS 3483-A1:1983, ISO 787/1-1982-Methods for testing pigments for paints. Comparison of colour</w:delText>
              </w:r>
            </w:del>
            <w:ins w:id="15532" w:author="Ashan Asmone" w:date="2016-03-31T14:32:00Z">
              <w:r w:rsidR="00A93E31">
                <w:rPr>
                  <w:rFonts w:ascii="Calibri Light" w:hAnsi="Calibri Light"/>
                  <w:sz w:val="16"/>
                  <w:szCs w:val="16"/>
                  <w:lang w:val="en-US"/>
                </w:rPr>
                <w:t>BS 3483-A1:1983, ISO 787/1-1982-Methods for testing pigments for paints. Comparison of colour</w:t>
              </w:r>
            </w:ins>
          </w:p>
          <w:p w14:paraId="65151196" w14:textId="77777777" w:rsidR="00B87FE0" w:rsidRPr="00DF00AF" w:rsidRDefault="00B87FE0" w:rsidP="00DF00AF">
            <w:pPr>
              <w:spacing w:before="100" w:after="120"/>
              <w:rPr>
                <w:rFonts w:ascii="Calibri Light" w:hAnsi="Calibri Light"/>
                <w:sz w:val="16"/>
                <w:szCs w:val="16"/>
                <w:lang w:val="en-US"/>
              </w:rPr>
            </w:pPr>
            <w:del w:id="15533" w:author="Ashan Asmone" w:date="2016-03-31T14:33:00Z">
              <w:r w:rsidRPr="00DF00AF" w:rsidDel="00A93E31">
                <w:rPr>
                  <w:rFonts w:ascii="Calibri Light" w:hAnsi="Calibri Light"/>
                  <w:sz w:val="16"/>
                  <w:szCs w:val="16"/>
                  <w:lang w:val="en-US"/>
                </w:rPr>
                <w:delText>BS 3483-C7:1980, ISO 787/22-1980-Methods for testing pigments for paints. Comparison of resistance to bleeding</w:delText>
              </w:r>
            </w:del>
            <w:ins w:id="15534"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74509B8E" w14:textId="77777777" w:rsidR="00B87FE0" w:rsidRPr="00DF00AF" w:rsidRDefault="00B87FE0" w:rsidP="00DF00AF">
            <w:pPr>
              <w:spacing w:before="100" w:after="120"/>
              <w:rPr>
                <w:rFonts w:ascii="Calibri Light" w:hAnsi="Calibri Light"/>
                <w:sz w:val="16"/>
                <w:szCs w:val="16"/>
                <w:lang w:val="en-US"/>
              </w:rPr>
            </w:pPr>
            <w:del w:id="15535" w:author="Ashan Asmone" w:date="2016-03-31T14:32:00Z">
              <w:r w:rsidRPr="00DF00AF" w:rsidDel="00A93E31">
                <w:rPr>
                  <w:rFonts w:ascii="Calibri Light" w:hAnsi="Calibri Light"/>
                  <w:sz w:val="16"/>
                  <w:szCs w:val="16"/>
                  <w:lang w:val="en-US"/>
                </w:rPr>
                <w:delText>BS 3416:1991-Specification for bitumen-based coatings for cold application, suitable for use in contact with potable water</w:delText>
              </w:r>
            </w:del>
            <w:ins w:id="15536"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536C7E49" w14:textId="77777777" w:rsidR="00B87FE0" w:rsidRPr="00DF00AF" w:rsidRDefault="00B87FE0" w:rsidP="00DF00AF">
            <w:pPr>
              <w:spacing w:before="100" w:after="120"/>
              <w:rPr>
                <w:rFonts w:ascii="Calibri Light" w:hAnsi="Calibri Light"/>
                <w:sz w:val="16"/>
                <w:szCs w:val="16"/>
                <w:lang w:val="en-US"/>
              </w:rPr>
            </w:pPr>
            <w:del w:id="15537" w:author="Ashan Asmone" w:date="2016-03-31T14:32:00Z">
              <w:r w:rsidRPr="00DF00AF" w:rsidDel="00A93E31">
                <w:rPr>
                  <w:rFonts w:ascii="Calibri Light" w:hAnsi="Calibri Light"/>
                  <w:sz w:val="16"/>
                  <w:szCs w:val="16"/>
                  <w:lang w:val="en-US"/>
                </w:rPr>
                <w:delText>BS 3483-A1:1983, ISO 787/1-1982-Methods for testing pigments for paints. Comparison of colour</w:delText>
              </w:r>
            </w:del>
            <w:ins w:id="15538" w:author="Ashan Asmone" w:date="2016-03-31T14:32:00Z">
              <w:r w:rsidR="00A93E31">
                <w:rPr>
                  <w:rFonts w:ascii="Calibri Light" w:hAnsi="Calibri Light"/>
                  <w:sz w:val="16"/>
                  <w:szCs w:val="16"/>
                  <w:lang w:val="en-US"/>
                </w:rPr>
                <w:t>BS 3483-A1:1983, ISO 787/1-1982-Methods for testing pigments for paints. Comparison of colour</w:t>
              </w:r>
            </w:ins>
          </w:p>
          <w:p w14:paraId="04359F59" w14:textId="77777777" w:rsidR="00B87FE0" w:rsidRPr="00DF00AF" w:rsidRDefault="00B87FE0" w:rsidP="00DF00AF">
            <w:pPr>
              <w:spacing w:before="100" w:after="120"/>
              <w:rPr>
                <w:rFonts w:ascii="Calibri Light" w:hAnsi="Calibri Light"/>
                <w:sz w:val="16"/>
                <w:szCs w:val="16"/>
                <w:lang w:val="en-US"/>
              </w:rPr>
            </w:pPr>
            <w:del w:id="15539" w:author="Ashan Asmone" w:date="2016-03-31T14:33:00Z">
              <w:r w:rsidRPr="00DF00AF" w:rsidDel="00A93E31">
                <w:rPr>
                  <w:rFonts w:ascii="Calibri Light" w:hAnsi="Calibri Light"/>
                  <w:sz w:val="16"/>
                  <w:szCs w:val="16"/>
                  <w:lang w:val="en-US"/>
                </w:rPr>
                <w:delText>BS 3483-C7:1980, ISO 787/22-1980-Methods for testing pigments for paints. Comparison of resistance to bleeding</w:delText>
              </w:r>
            </w:del>
            <w:ins w:id="15540"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182ED13B" w14:textId="77777777" w:rsidR="00B87FE0" w:rsidRPr="00DF00AF" w:rsidRDefault="00B87FE0" w:rsidP="00DF00AF">
            <w:pPr>
              <w:spacing w:before="100" w:after="120"/>
              <w:rPr>
                <w:rFonts w:ascii="Calibri Light" w:hAnsi="Calibri Light"/>
                <w:sz w:val="16"/>
                <w:szCs w:val="16"/>
                <w:lang w:val="en-US"/>
              </w:rPr>
            </w:pPr>
            <w:del w:id="15541" w:author="Ashan Asmone" w:date="2016-03-31T14:34:00Z">
              <w:r w:rsidRPr="00DF00AF"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5542"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571D8B3D" w14:textId="77777777" w:rsidR="00B87FE0" w:rsidRPr="00DF00AF" w:rsidRDefault="00B87FE0" w:rsidP="00DF00AF">
            <w:pPr>
              <w:spacing w:before="100" w:after="120"/>
              <w:rPr>
                <w:rFonts w:ascii="Calibri Light" w:hAnsi="Calibri Light"/>
                <w:sz w:val="16"/>
                <w:szCs w:val="16"/>
                <w:lang w:val="en-US"/>
              </w:rPr>
            </w:pPr>
            <w:del w:id="15543" w:author="Ashan Asmone" w:date="2016-03-31T14:34:00Z">
              <w:r w:rsidRPr="00DF00AF" w:rsidDel="00A93E31">
                <w:rPr>
                  <w:rFonts w:ascii="Calibri Light" w:hAnsi="Calibri Light"/>
                  <w:sz w:val="16"/>
                  <w:szCs w:val="16"/>
                  <w:lang w:val="en-US"/>
                </w:rPr>
                <w:delText>BS 3900-F2:1973-Methods of test for paint. Durability tests on paint films. Determination of resistance to humidity (cyclic condensation)</w:delText>
              </w:r>
            </w:del>
            <w:ins w:id="15544"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237395F4" w14:textId="77777777" w:rsidR="00B87FE0" w:rsidRPr="00DF00AF" w:rsidRDefault="00B87FE0" w:rsidP="00DF00AF">
            <w:pPr>
              <w:spacing w:before="100" w:after="120"/>
              <w:rPr>
                <w:rFonts w:ascii="Calibri Light" w:hAnsi="Calibri Light"/>
                <w:sz w:val="16"/>
                <w:szCs w:val="16"/>
                <w:lang w:val="en-US"/>
              </w:rPr>
            </w:pPr>
            <w:del w:id="15545" w:author="Ashan Asmone" w:date="2016-03-31T14:35:00Z">
              <w:r w:rsidRPr="00DF00AF"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5546"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244C6F9C" w14:textId="77777777" w:rsidR="00B87FE0" w:rsidRPr="00DF00AF" w:rsidRDefault="00B87FE0" w:rsidP="00DF00AF">
            <w:pPr>
              <w:spacing w:before="100" w:after="120"/>
              <w:rPr>
                <w:rFonts w:ascii="Calibri Light" w:hAnsi="Calibri Light"/>
                <w:sz w:val="16"/>
                <w:szCs w:val="16"/>
                <w:lang w:val="en-US"/>
              </w:rPr>
            </w:pPr>
            <w:del w:id="15547" w:author="Ashan Asmone" w:date="2016-03-31T14:37:00Z">
              <w:r w:rsidRPr="00DF00AF"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5548"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23626F77" w14:textId="77777777" w:rsidR="00B87FE0" w:rsidRPr="00DF00AF" w:rsidRDefault="00B87FE0" w:rsidP="00DF00AF">
            <w:pPr>
              <w:spacing w:before="100" w:after="120"/>
              <w:rPr>
                <w:rFonts w:ascii="Calibri Light" w:hAnsi="Calibri Light"/>
                <w:sz w:val="16"/>
                <w:szCs w:val="16"/>
                <w:lang w:val="en-US"/>
              </w:rPr>
            </w:pPr>
            <w:del w:id="15549" w:author="Ashan Asmone" w:date="2016-03-31T14:38:00Z">
              <w:r w:rsidRPr="00DF00AF" w:rsidDel="00A93E31">
                <w:rPr>
                  <w:rFonts w:ascii="Calibri Light" w:hAnsi="Calibri Light"/>
                  <w:sz w:val="16"/>
                  <w:szCs w:val="16"/>
                  <w:lang w:val="en-US"/>
                </w:rPr>
                <w:delText>BS 3900-H2:1983, ISO 4628/2-1982-Methods of test for paints. Evaluation of paint and varnish defects. Designation of degree of blistering</w:delText>
              </w:r>
            </w:del>
            <w:ins w:id="15550"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125B0020" w14:textId="77777777" w:rsidR="00B87FE0" w:rsidRPr="00DF00AF" w:rsidRDefault="00B87FE0" w:rsidP="00DF00AF">
            <w:pPr>
              <w:spacing w:before="100" w:after="120"/>
              <w:rPr>
                <w:rFonts w:ascii="Calibri Light" w:hAnsi="Calibri Light"/>
                <w:sz w:val="16"/>
                <w:szCs w:val="16"/>
                <w:lang w:val="en-US"/>
              </w:rPr>
            </w:pPr>
            <w:del w:id="15551" w:author="Ashan Asmone" w:date="2016-03-31T14:40:00Z">
              <w:r w:rsidRPr="00DF00AF" w:rsidDel="00A93E31">
                <w:rPr>
                  <w:rFonts w:ascii="Calibri Light" w:hAnsi="Calibri Light"/>
                  <w:sz w:val="16"/>
                  <w:szCs w:val="16"/>
                  <w:lang w:val="en-US"/>
                </w:rPr>
                <w:delText>BS 3900-H5:1983, ISO 4628/5-1982-Methods of test for paints. Evaluation of paint and varnish defects. Designation of degree of flaking</w:delText>
              </w:r>
            </w:del>
            <w:ins w:id="15552"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48208193" w14:textId="77777777" w:rsidR="00B87FE0" w:rsidRPr="00DF00AF" w:rsidRDefault="00B87FE0" w:rsidP="00DF00AF">
            <w:pPr>
              <w:spacing w:before="100" w:after="120"/>
              <w:rPr>
                <w:rFonts w:ascii="Calibri Light" w:hAnsi="Calibri Light"/>
                <w:sz w:val="16"/>
                <w:szCs w:val="16"/>
                <w:lang w:val="en-US"/>
              </w:rPr>
            </w:pPr>
            <w:del w:id="15553" w:author="Ashan Asmone" w:date="2016-03-31T14:34:00Z">
              <w:r w:rsidRPr="00DF00AF" w:rsidDel="00A93E31">
                <w:rPr>
                  <w:rFonts w:ascii="Calibri Light" w:hAnsi="Calibri Light"/>
                  <w:sz w:val="16"/>
                  <w:szCs w:val="16"/>
                  <w:lang w:val="en-US"/>
                </w:rPr>
                <w:delText>BS 3900-F2:1973-Methods of test for paint. Durability tests on paint films. Determination of resistance to humidity (cyclic condensation)</w:delText>
              </w:r>
            </w:del>
            <w:ins w:id="15554"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2217B5DA" w14:textId="77777777" w:rsidR="00B87FE0" w:rsidRPr="00DF00AF" w:rsidRDefault="00B87FE0" w:rsidP="00DF00AF">
            <w:pPr>
              <w:spacing w:before="100" w:after="120"/>
              <w:rPr>
                <w:rFonts w:ascii="Calibri Light" w:hAnsi="Calibri Light"/>
                <w:sz w:val="16"/>
                <w:szCs w:val="16"/>
                <w:lang w:val="en-US"/>
              </w:rPr>
            </w:pPr>
            <w:del w:id="15555" w:author="Ashan Asmone" w:date="2016-03-31T14:35:00Z">
              <w:r w:rsidRPr="00DF00AF"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5556"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02A830AF"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BS 3900-F9:1982, BS EN ISO 6270:1995 - Paints and varnishes. Determination of resistance to humidity (continuous condensation)</w:t>
            </w:r>
          </w:p>
          <w:p w14:paraId="09605DCE" w14:textId="77777777" w:rsidR="00B87FE0" w:rsidRPr="00DF00AF" w:rsidRDefault="00B87FE0" w:rsidP="00DF00AF">
            <w:pPr>
              <w:spacing w:before="100" w:after="120"/>
              <w:rPr>
                <w:rFonts w:ascii="Calibri Light" w:hAnsi="Calibri Light"/>
                <w:sz w:val="16"/>
                <w:szCs w:val="16"/>
                <w:lang w:val="en-US"/>
              </w:rPr>
            </w:pPr>
            <w:del w:id="15557" w:author="Ashan Asmone" w:date="2016-03-31T14:37:00Z">
              <w:r w:rsidRPr="00DF00AF"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5558"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50FB4C1A" w14:textId="77777777" w:rsidR="00B87FE0" w:rsidRPr="00DF00AF" w:rsidRDefault="00B87FE0" w:rsidP="00DF00AF">
            <w:pPr>
              <w:spacing w:before="100" w:after="120"/>
              <w:rPr>
                <w:rFonts w:ascii="Calibri Light" w:hAnsi="Calibri Light"/>
                <w:sz w:val="16"/>
                <w:szCs w:val="16"/>
                <w:lang w:val="en-US"/>
              </w:rPr>
            </w:pPr>
            <w:del w:id="15559" w:author="Ashan Asmone" w:date="2016-03-31T14:38:00Z">
              <w:r w:rsidRPr="00DF00AF" w:rsidDel="00A93E31">
                <w:rPr>
                  <w:rFonts w:ascii="Calibri Light" w:hAnsi="Calibri Light"/>
                  <w:sz w:val="16"/>
                  <w:szCs w:val="16"/>
                  <w:lang w:val="en-US"/>
                </w:rPr>
                <w:delText>BS 3900-H2:1983, ISO 4628/2-1982-Methods of test for paints. Evaluation of paint and varnish defects. Designation of degree of blistering</w:delText>
              </w:r>
            </w:del>
            <w:ins w:id="15560"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53A36EFB" w14:textId="77777777" w:rsidR="00B87FE0" w:rsidRPr="00DF00AF" w:rsidRDefault="00B87FE0" w:rsidP="00DF00AF">
            <w:pPr>
              <w:spacing w:before="100" w:after="120"/>
              <w:rPr>
                <w:rFonts w:ascii="Calibri Light" w:hAnsi="Calibri Light"/>
                <w:sz w:val="16"/>
                <w:szCs w:val="16"/>
                <w:lang w:val="en-US"/>
              </w:rPr>
            </w:pPr>
            <w:del w:id="15561" w:author="Ashan Asmone" w:date="2016-03-31T14:40:00Z">
              <w:r w:rsidRPr="00DF00AF" w:rsidDel="00A93E31">
                <w:rPr>
                  <w:rFonts w:ascii="Calibri Light" w:hAnsi="Calibri Light"/>
                  <w:sz w:val="16"/>
                  <w:szCs w:val="16"/>
                  <w:lang w:val="en-US"/>
                </w:rPr>
                <w:delText>BS 3900-H5:1983, ISO 4628/5-1982-Methods of test for paints. Evaluation of paint and varnish defects. Designation of degree of flaking</w:delText>
              </w:r>
            </w:del>
            <w:ins w:id="15562"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3FE5732B" w14:textId="77777777" w:rsidR="00B87FE0" w:rsidRPr="00DF00AF" w:rsidRDefault="00B87FE0" w:rsidP="00DF00AF">
            <w:pPr>
              <w:spacing w:before="100" w:after="120"/>
              <w:rPr>
                <w:rFonts w:ascii="Calibri Light" w:hAnsi="Calibri Light"/>
                <w:sz w:val="16"/>
                <w:szCs w:val="16"/>
                <w:lang w:val="en-US"/>
              </w:rPr>
            </w:pPr>
            <w:del w:id="15563" w:author="Ashan Asmone" w:date="2016-03-31T14:30:00Z">
              <w:r w:rsidRPr="00DF00AF" w:rsidDel="00A93E31">
                <w:rPr>
                  <w:rFonts w:ascii="Calibri Light" w:hAnsi="Calibri Light"/>
                  <w:sz w:val="16"/>
                  <w:szCs w:val="16"/>
                  <w:lang w:val="en-US"/>
                </w:rPr>
                <w:delText>BS 6150:1991-Code of practice for painting of buildings</w:delText>
              </w:r>
            </w:del>
            <w:ins w:id="15564" w:author="Ashan Asmone" w:date="2016-03-31T14:30:00Z">
              <w:r w:rsidR="00A93E31">
                <w:rPr>
                  <w:rFonts w:ascii="Calibri Light" w:hAnsi="Calibri Light"/>
                  <w:sz w:val="16"/>
                  <w:szCs w:val="16"/>
                  <w:lang w:val="en-US"/>
                </w:rPr>
                <w:t>BS 6150:2006+A1:2014 Painting of buildings. Code of practice</w:t>
              </w:r>
            </w:ins>
          </w:p>
          <w:p w14:paraId="6080063F" w14:textId="77777777" w:rsidR="00B87FE0" w:rsidRPr="00DF00AF" w:rsidRDefault="00B87FE0" w:rsidP="00DF00AF">
            <w:pPr>
              <w:spacing w:before="100" w:after="120"/>
              <w:rPr>
                <w:rFonts w:ascii="Calibri Light" w:hAnsi="Calibri Light"/>
                <w:sz w:val="16"/>
                <w:szCs w:val="16"/>
                <w:lang w:val="en-US"/>
              </w:rPr>
            </w:pPr>
            <w:del w:id="15565" w:author="Ashan Asmone" w:date="2016-03-31T14:41:00Z">
              <w:r w:rsidRPr="00DF00AF" w:rsidDel="00A93E31">
                <w:rPr>
                  <w:rFonts w:ascii="Calibri Light" w:hAnsi="Calibri Light"/>
                  <w:sz w:val="16"/>
                  <w:szCs w:val="16"/>
                  <w:lang w:val="en-US"/>
                </w:rPr>
                <w:delText>BS 6949:1991-Specification for bitumen-based coatings for cold application excluding use in contact with potable water</w:delText>
              </w:r>
            </w:del>
            <w:ins w:id="15566"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2A7C7F9F" w14:textId="77777777" w:rsidR="00B87FE0" w:rsidRPr="00DF00AF" w:rsidRDefault="00B87FE0" w:rsidP="00DF00AF">
            <w:pPr>
              <w:spacing w:before="100" w:after="120"/>
              <w:rPr>
                <w:rFonts w:ascii="Calibri Light" w:hAnsi="Calibri Light"/>
                <w:sz w:val="16"/>
                <w:szCs w:val="16"/>
                <w:lang w:val="en-US"/>
              </w:rPr>
            </w:pPr>
            <w:del w:id="15567" w:author="Ashan Asmone" w:date="2016-03-31T14:41:00Z">
              <w:r w:rsidRPr="00DF00AF" w:rsidDel="00A93E31">
                <w:rPr>
                  <w:rFonts w:ascii="Calibri Light" w:hAnsi="Calibri Light"/>
                  <w:sz w:val="16"/>
                  <w:szCs w:val="16"/>
                  <w:lang w:val="en-US"/>
                </w:rPr>
                <w:delText>BS 7664:2000-Specification for undercoat and finishing paints</w:delText>
              </w:r>
            </w:del>
            <w:ins w:id="15568" w:author="Ashan Asmone" w:date="2016-03-31T14:41:00Z">
              <w:r w:rsidR="00A93E31">
                <w:rPr>
                  <w:rFonts w:ascii="Calibri Light" w:hAnsi="Calibri Light"/>
                  <w:sz w:val="16"/>
                  <w:szCs w:val="16"/>
                  <w:lang w:val="en-US"/>
                </w:rPr>
                <w:t>BS 7664:2000-Specification for undercoat and finishing paints</w:t>
              </w:r>
            </w:ins>
          </w:p>
          <w:p w14:paraId="0538BD59" w14:textId="77777777" w:rsidR="00401C5E" w:rsidRPr="00DF00AF" w:rsidRDefault="00401C5E" w:rsidP="00DF00AF">
            <w:pPr>
              <w:spacing w:after="120"/>
              <w:rPr>
                <w:rFonts w:ascii="Calibri Light" w:hAnsi="Calibri Light"/>
                <w:sz w:val="16"/>
                <w:szCs w:val="16"/>
                <w:lang w:val="en-US"/>
              </w:rPr>
            </w:pPr>
          </w:p>
        </w:tc>
      </w:tr>
      <w:tr w:rsidR="00401C5E" w:rsidRPr="004F3C8C" w14:paraId="02AE3A23" w14:textId="77777777" w:rsidTr="00401C5E">
        <w:tc>
          <w:tcPr>
            <w:tcW w:w="685" w:type="dxa"/>
          </w:tcPr>
          <w:p w14:paraId="51A7B9E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A931A80"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CEMENT, SAND, MORTAR</w:t>
            </w:r>
          </w:p>
          <w:p w14:paraId="686C5C97"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C33: 2001a-Standard Specification for Concrete Aggregates</w:t>
            </w:r>
          </w:p>
          <w:p w14:paraId="2029009F"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C87: 1983(1995)e1-Standard Test Method for Effect of Organic Impurities in Fine Aggregate on Strength of Mortar</w:t>
            </w:r>
          </w:p>
          <w:p w14:paraId="60099F96" w14:textId="77777777" w:rsidR="00B87FE0" w:rsidRPr="00DF00AF" w:rsidRDefault="00B87FE0" w:rsidP="00DF00AF">
            <w:pPr>
              <w:spacing w:before="100" w:after="120"/>
              <w:rPr>
                <w:rFonts w:ascii="Calibri Light" w:hAnsi="Calibri Light"/>
                <w:sz w:val="16"/>
                <w:szCs w:val="16"/>
                <w:lang w:val="en-US"/>
              </w:rPr>
            </w:pPr>
            <w:del w:id="15569" w:author="Ashan Senel Asmone" w:date="2016-03-21T11:18:00Z">
              <w:r w:rsidRPr="00DF00AF" w:rsidDel="00ED4BC6">
                <w:rPr>
                  <w:rFonts w:ascii="Calibri Light" w:hAnsi="Calibri Light"/>
                  <w:sz w:val="16"/>
                  <w:szCs w:val="16"/>
                  <w:lang w:val="en-US"/>
                </w:rPr>
                <w:delText>C94/C94M-00e2- Standard Specification for Ready-Mixed Concrete</w:delText>
              </w:r>
            </w:del>
            <w:ins w:id="15570" w:author="Ashan Senel Asmone" w:date="2016-03-21T11:18:00Z">
              <w:r w:rsidR="00ED4BC6">
                <w:rPr>
                  <w:rFonts w:ascii="Calibri Light" w:hAnsi="Calibri Light"/>
                  <w:sz w:val="16"/>
                  <w:szCs w:val="16"/>
                  <w:lang w:val="en-US"/>
                </w:rPr>
                <w:t>ASTM C94 / C94M - 15b Standard Specification for Ready-Mixed Concrete</w:t>
              </w:r>
            </w:ins>
          </w:p>
          <w:p w14:paraId="6C3C36CC"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C109/C109M: 2001-Standard Test Method for Compressive Strength of Hydraulic Cement Mortars (Using 2-in. or [50-mm] Cube Specimens)</w:t>
            </w:r>
          </w:p>
          <w:p w14:paraId="5D0F333C"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C115: 1996a-Standard Test Method for Fineness of Portland Cement by the Turbidimeter</w:t>
            </w:r>
          </w:p>
          <w:p w14:paraId="2B2D59D8"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C125: 2000ae1-Standard Terminology Relating to Concrete and Concrete Aggregates</w:t>
            </w:r>
          </w:p>
          <w:p w14:paraId="05DC6D2B"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C136-01- Standard Test Method for Sieve Analysis of Fine and Coarse Aggregates</w:t>
            </w:r>
          </w:p>
          <w:p w14:paraId="7454B8D9"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C150: 2000-Standard Specification for Portland Cement</w:t>
            </w:r>
          </w:p>
          <w:p w14:paraId="71445FCE"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C295: 1998-Standard Guide for Petrographic Examination of Aggregates for Concrete</w:t>
            </w:r>
          </w:p>
          <w:p w14:paraId="671C4F27"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C305: 1999-Practice for Mechanical Mixing of Hydraulic Cement Pastes and Mortars of Plastic Consistency</w:t>
            </w:r>
          </w:p>
          <w:p w14:paraId="44158BF8"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C348: 1997-Standard Test Method for Flexural Strength of Hydraulic-Cement Mortars</w:t>
            </w:r>
          </w:p>
          <w:p w14:paraId="09A78C27"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C349: 1997-Standard Test Method for Compressive Strength of Hydraulic-Cement Mortars (Using Portions of Prisms Broken in Flexure)</w:t>
            </w:r>
          </w:p>
          <w:p w14:paraId="7BB86C96"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C452: 1995-Standard Test Method for Potential Expansion of Portland-Cement Mortars Exposed to Sulfate</w:t>
            </w:r>
          </w:p>
          <w:p w14:paraId="6D2AAE13"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C490: 2000a-Standard Practice for Use of Apparatus for the Determination of Length Change of Hardened Cement Paste, Mortar, and Concrete</w:t>
            </w:r>
          </w:p>
          <w:p w14:paraId="19650B36"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C494/ 494M: 2000-Specification for Chemical Admixtures for Concrete</w:t>
            </w:r>
          </w:p>
          <w:p w14:paraId="546BD748" w14:textId="77777777" w:rsidR="00B87FE0" w:rsidRPr="00DF00AF" w:rsidRDefault="00B87FE0" w:rsidP="00DF00AF">
            <w:pPr>
              <w:spacing w:before="100" w:after="120"/>
              <w:rPr>
                <w:rFonts w:ascii="Calibri Light" w:hAnsi="Calibri Light"/>
                <w:sz w:val="16"/>
                <w:szCs w:val="16"/>
                <w:lang w:val="en-US"/>
              </w:rPr>
            </w:pPr>
            <w:del w:id="15571" w:author="Jing Kai Toh" w:date="2016-05-12T10:32:00Z">
              <w:r w:rsidRPr="00DF00AF" w:rsidDel="002030ED">
                <w:rPr>
                  <w:rFonts w:ascii="Calibri Light" w:hAnsi="Calibri Light"/>
                  <w:sz w:val="16"/>
                  <w:szCs w:val="16"/>
                  <w:lang w:val="en-US"/>
                </w:rPr>
                <w:delText>C597-97 Standard Test Method for Pulse Velocity</w:delText>
              </w:r>
            </w:del>
            <w:ins w:id="15572" w:author="Jing Kai Toh" w:date="2016-05-12T10:32:00Z">
              <w:r w:rsidR="002030ED">
                <w:rPr>
                  <w:rFonts w:ascii="Calibri Light" w:hAnsi="Calibri Light"/>
                  <w:sz w:val="16"/>
                  <w:szCs w:val="16"/>
                  <w:lang w:val="en-US"/>
                </w:rPr>
                <w:t>ASTM C597 - 09 Standard Test Method for Pulse Velocity Through Concrete</w:t>
              </w:r>
            </w:ins>
          </w:p>
          <w:p w14:paraId="482EB5A1" w14:textId="77777777" w:rsidR="00B87FE0" w:rsidRPr="00DF00AF" w:rsidRDefault="00B87FE0" w:rsidP="00DF00AF">
            <w:pPr>
              <w:spacing w:before="100" w:after="120"/>
              <w:rPr>
                <w:rFonts w:ascii="Calibri Light" w:hAnsi="Calibri Light"/>
                <w:sz w:val="16"/>
                <w:szCs w:val="16"/>
                <w:lang w:val="en-US"/>
              </w:rPr>
            </w:pPr>
            <w:del w:id="15573" w:author="Jing Kai Toh" w:date="2016-05-12T10:30:00Z">
              <w:r w:rsidRPr="00DF00AF" w:rsidDel="002030ED">
                <w:rPr>
                  <w:rFonts w:ascii="Calibri Light" w:hAnsi="Calibri Light"/>
                  <w:sz w:val="16"/>
                  <w:szCs w:val="16"/>
                  <w:lang w:val="en-US"/>
                </w:rPr>
                <w:delText>C642-97 Standard Test Method for Density, Absorption and Voids in Hardened Concrete</w:delText>
              </w:r>
            </w:del>
            <w:ins w:id="15574" w:author="Jing Kai Toh" w:date="2016-05-12T10:30:00Z">
              <w:r w:rsidR="002030ED">
                <w:rPr>
                  <w:rFonts w:ascii="Calibri Light" w:hAnsi="Calibri Light"/>
                  <w:sz w:val="16"/>
                  <w:szCs w:val="16"/>
                  <w:lang w:val="en-US"/>
                </w:rPr>
                <w:t>ASTM C642 - 13 Standard Test Method for Density, Absorption, and Voids in Hardened Concrete</w:t>
              </w:r>
            </w:ins>
          </w:p>
          <w:p w14:paraId="42FABE79"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C778: 2000-Standard Specification for Standard Sand</w:t>
            </w:r>
          </w:p>
          <w:p w14:paraId="286A11C2" w14:textId="77777777" w:rsidR="00B87FE0" w:rsidRPr="00DF00AF" w:rsidRDefault="00B87FE0" w:rsidP="00DF00AF">
            <w:pPr>
              <w:spacing w:before="100" w:after="120"/>
              <w:rPr>
                <w:rFonts w:ascii="Calibri Light" w:hAnsi="Calibri Light"/>
                <w:sz w:val="16"/>
                <w:szCs w:val="16"/>
                <w:lang w:val="en-US"/>
              </w:rPr>
            </w:pPr>
            <w:del w:id="15575" w:author="Jing Kai Toh" w:date="2016-05-12T10:28:00Z">
              <w:r w:rsidRPr="00DF00AF" w:rsidDel="002030ED">
                <w:rPr>
                  <w:rFonts w:ascii="Calibri Light" w:hAnsi="Calibri Light"/>
                  <w:sz w:val="16"/>
                  <w:szCs w:val="16"/>
                  <w:lang w:val="en-US"/>
                </w:rPr>
                <w:delText>C805-97 Standard Test Method for Rebound Number of Hardened Concrete</w:delText>
              </w:r>
            </w:del>
            <w:ins w:id="15576" w:author="Jing Kai Toh" w:date="2016-05-12T10:28:00Z">
              <w:r w:rsidR="002030ED">
                <w:rPr>
                  <w:rFonts w:ascii="Calibri Light" w:hAnsi="Calibri Light"/>
                  <w:sz w:val="16"/>
                  <w:szCs w:val="16"/>
                  <w:lang w:val="en-US"/>
                </w:rPr>
                <w:t>ASTM C805 / C805M - 13a Standard Test Method for Rebound Number of Hardened Concrete</w:t>
              </w:r>
            </w:ins>
          </w:p>
          <w:p w14:paraId="0838053D"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C1038: 2001-Standard Test Method for Expansion of Hydraulic Cement Mortar Bars Stored in Water</w:t>
            </w:r>
          </w:p>
          <w:p w14:paraId="682DACC1"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br/>
            </w:r>
            <w:r w:rsidRPr="00DF00AF">
              <w:rPr>
                <w:rFonts w:ascii="Calibri Light" w:hAnsi="Calibri Light"/>
                <w:sz w:val="16"/>
                <w:szCs w:val="16"/>
                <w:lang w:val="en-US"/>
              </w:rPr>
              <w:br/>
              <w:t>WATER</w:t>
            </w:r>
          </w:p>
          <w:p w14:paraId="3B495FC6"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D1067: 1992(1996)-Standard Test Methods for Acidity or Alkalinity of Water</w:t>
            </w:r>
          </w:p>
          <w:p w14:paraId="08EC0BD8"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D1129: 2001-Standard Terminology Relating to Water</w:t>
            </w:r>
          </w:p>
          <w:p w14:paraId="628F19EF"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D1193: 1999e1-Standard Specification for Reagent Water</w:t>
            </w:r>
          </w:p>
          <w:p w14:paraId="26E2D612"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D1293: 1999-Standard Test Methods for pH of Water</w:t>
            </w:r>
          </w:p>
          <w:p w14:paraId="673B27C2"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br/>
            </w:r>
            <w:r w:rsidRPr="00DF00AF">
              <w:rPr>
                <w:rFonts w:ascii="Calibri Light" w:hAnsi="Calibri Light"/>
                <w:sz w:val="16"/>
                <w:szCs w:val="16"/>
                <w:lang w:val="en-US"/>
              </w:rPr>
              <w:br/>
              <w:t>COATINGS, WATERPROOFINGS, SCREEDINGS</w:t>
            </w:r>
          </w:p>
          <w:p w14:paraId="637138A8" w14:textId="77777777" w:rsidR="00B87FE0" w:rsidRPr="00DF00AF" w:rsidRDefault="00B87FE0" w:rsidP="00DF00AF">
            <w:pPr>
              <w:spacing w:before="100" w:after="120"/>
              <w:rPr>
                <w:rFonts w:ascii="Calibri Light" w:hAnsi="Calibri Light"/>
                <w:sz w:val="16"/>
                <w:szCs w:val="16"/>
                <w:lang w:val="en-US"/>
              </w:rPr>
            </w:pPr>
            <w:del w:id="15577" w:author="Jing Kai Toh" w:date="2016-05-12T10:27:00Z">
              <w:r w:rsidRPr="00DF00AF" w:rsidDel="008E751D">
                <w:rPr>
                  <w:rFonts w:ascii="Calibri Light" w:hAnsi="Calibri Light"/>
                  <w:sz w:val="16"/>
                  <w:szCs w:val="16"/>
                  <w:lang w:val="en-US"/>
                </w:rPr>
                <w:delText>C1063-99-Standard Specification for Installation of Lathing and Furring to Receive Interior and Exterior Portland Cement-Based Plaster</w:delText>
              </w:r>
            </w:del>
            <w:ins w:id="15578" w:author="Jing Kai Toh" w:date="2016-05-12T10:27:00Z">
              <w:r w:rsidR="008E751D">
                <w:rPr>
                  <w:rFonts w:ascii="Calibri Light" w:hAnsi="Calibri Light"/>
                  <w:sz w:val="16"/>
                  <w:szCs w:val="16"/>
                  <w:lang w:val="en-US"/>
                </w:rPr>
                <w:t>ASTM C1063 - 16a Standard Specification for Installation of Lathing and Furring to Receive Interior and Exterior Portland Cement-Based Plaster</w:t>
              </w:r>
            </w:ins>
            <w:r w:rsidRPr="00DF00AF">
              <w:rPr>
                <w:rFonts w:ascii="Calibri Light" w:hAnsi="Calibri Light"/>
                <w:sz w:val="16"/>
                <w:szCs w:val="16"/>
                <w:lang w:val="en-US"/>
              </w:rPr>
              <w:t>  </w:t>
            </w:r>
          </w:p>
          <w:p w14:paraId="0997768D" w14:textId="77777777" w:rsidR="00B87FE0" w:rsidRPr="00DF00AF" w:rsidRDefault="00B87FE0" w:rsidP="00DF00AF">
            <w:pPr>
              <w:spacing w:before="100" w:after="120"/>
              <w:rPr>
                <w:rFonts w:ascii="Calibri Light" w:hAnsi="Calibri Light"/>
                <w:sz w:val="16"/>
                <w:szCs w:val="16"/>
                <w:lang w:val="en-US"/>
              </w:rPr>
            </w:pPr>
            <w:del w:id="15579" w:author="Jing Kai Toh" w:date="2016-05-12T10:25:00Z">
              <w:r w:rsidRPr="00DF00AF" w:rsidDel="008E751D">
                <w:rPr>
                  <w:rFonts w:ascii="Calibri Light" w:hAnsi="Calibri Light"/>
                  <w:sz w:val="16"/>
                  <w:szCs w:val="16"/>
                  <w:lang w:val="en-US"/>
                </w:rPr>
                <w:delText>D5295-00-Standard Guide for Preparation of Concrete Surfaces for Adhered (Bonded) Membrane Waterproofing Systems</w:delText>
              </w:r>
            </w:del>
            <w:ins w:id="15580"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12ABB9D2" w14:textId="77777777" w:rsidR="00B87FE0" w:rsidRPr="00DF00AF" w:rsidRDefault="00B87FE0" w:rsidP="00DF00AF">
            <w:pPr>
              <w:spacing w:before="100" w:after="120"/>
              <w:rPr>
                <w:rFonts w:ascii="Calibri Light" w:hAnsi="Calibri Light"/>
                <w:sz w:val="16"/>
                <w:szCs w:val="16"/>
                <w:lang w:val="en-US"/>
              </w:rPr>
            </w:pPr>
            <w:del w:id="15581" w:author="Jing Kai Toh" w:date="2016-05-12T10:24:00Z">
              <w:r w:rsidRPr="00DF00AF" w:rsidDel="008E751D">
                <w:rPr>
                  <w:rFonts w:ascii="Calibri Light" w:hAnsi="Calibri Light"/>
                  <w:sz w:val="16"/>
                  <w:szCs w:val="16"/>
                  <w:lang w:val="en-US"/>
                </w:rPr>
                <w:delText>D5683-95(1999)e1-Standard Test Method for Flexibility of Roofing and Waterproofing Materials and Membranes</w:delText>
              </w:r>
            </w:del>
            <w:ins w:id="15582"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61046269" w14:textId="77777777" w:rsidR="00B87FE0" w:rsidRPr="00DF00AF" w:rsidRDefault="00B87FE0" w:rsidP="00DF00AF">
            <w:pPr>
              <w:spacing w:before="100" w:after="120"/>
              <w:rPr>
                <w:rFonts w:ascii="Calibri Light" w:hAnsi="Calibri Light"/>
                <w:sz w:val="16"/>
                <w:szCs w:val="16"/>
                <w:lang w:val="en-US"/>
              </w:rPr>
            </w:pPr>
            <w:del w:id="15583" w:author="Jing Kai Toh" w:date="2016-05-12T10:26:00Z">
              <w:r w:rsidRPr="00DF00AF" w:rsidDel="008E751D">
                <w:rPr>
                  <w:rFonts w:ascii="Calibri Light" w:hAnsi="Calibri Light"/>
                  <w:sz w:val="16"/>
                  <w:szCs w:val="16"/>
                  <w:lang w:val="en-US"/>
                </w:rPr>
                <w:delText>D5957-98- Standard Guide for Flood Testing Horizontal Waterproofing Installations</w:delText>
              </w:r>
            </w:del>
            <w:ins w:id="15584" w:author="Jing Kai Toh" w:date="2016-05-12T10:26:00Z">
              <w:r w:rsidR="008E751D">
                <w:rPr>
                  <w:rFonts w:ascii="Calibri Light" w:hAnsi="Calibri Light"/>
                  <w:sz w:val="16"/>
                  <w:szCs w:val="16"/>
                  <w:lang w:val="en-US"/>
                </w:rPr>
                <w:t>ASTM D5957 - 98(2013) Standard Guide for Flood Testing Horizontal Waterproofing Installations</w:t>
              </w:r>
            </w:ins>
          </w:p>
          <w:p w14:paraId="00404E09" w14:textId="77777777" w:rsidR="00B87FE0" w:rsidRPr="00DF00AF" w:rsidRDefault="00B87FE0" w:rsidP="00DF00AF">
            <w:pPr>
              <w:spacing w:before="100" w:after="120"/>
              <w:rPr>
                <w:rFonts w:ascii="Calibri Light" w:hAnsi="Calibri Light"/>
                <w:sz w:val="16"/>
                <w:szCs w:val="16"/>
                <w:lang w:val="en-US"/>
              </w:rPr>
            </w:pPr>
            <w:del w:id="15585" w:author="Jing Kai Toh" w:date="2016-05-12T10:23:00Z">
              <w:r w:rsidRPr="00DF00AF" w:rsidDel="008E751D">
                <w:rPr>
                  <w:rFonts w:ascii="Calibri Light" w:hAnsi="Calibri Light"/>
                  <w:sz w:val="16"/>
                  <w:szCs w:val="16"/>
                  <w:lang w:val="en-US"/>
                </w:rPr>
                <w:delText>D6135-97-Standard Practice for Application of Self-Adhering Modified Bituminous Waterproofing</w:delText>
              </w:r>
            </w:del>
            <w:ins w:id="15586"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3DFE545C"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br/>
            </w:r>
            <w:r w:rsidRPr="00DF00AF">
              <w:rPr>
                <w:rFonts w:ascii="Calibri Light" w:hAnsi="Calibri Light"/>
                <w:sz w:val="16"/>
                <w:szCs w:val="16"/>
                <w:lang w:val="en-US"/>
              </w:rPr>
              <w:br/>
              <w:t>PAINTS</w:t>
            </w:r>
          </w:p>
          <w:p w14:paraId="60F723E4" w14:textId="77777777" w:rsidR="00B87FE0" w:rsidRPr="00DF00AF" w:rsidRDefault="00B87FE0" w:rsidP="00DF00AF">
            <w:pPr>
              <w:spacing w:before="100" w:after="120"/>
              <w:rPr>
                <w:rFonts w:ascii="Calibri Light" w:hAnsi="Calibri Light"/>
                <w:sz w:val="16"/>
                <w:szCs w:val="16"/>
                <w:lang w:val="en-US"/>
              </w:rPr>
            </w:pPr>
            <w:del w:id="15587" w:author="Ashan Asmone" w:date="2016-03-31T14:47:00Z">
              <w:r w:rsidRPr="00DF00AF" w:rsidDel="000E40A0">
                <w:rPr>
                  <w:rFonts w:ascii="Calibri Light" w:hAnsi="Calibri Light"/>
                  <w:sz w:val="16"/>
                  <w:szCs w:val="16"/>
                  <w:lang w:val="en-US"/>
                </w:rPr>
                <w:delText>D1640-95(1999)-Standard Test Methods for Drying, Curing, or Film Formation of Organic Coatings at Room Temperature</w:delText>
              </w:r>
            </w:del>
            <w:ins w:id="15588" w:author="Ashan Asmone" w:date="2016-03-31T14:47:00Z">
              <w:r w:rsidR="000E40A0">
                <w:rPr>
                  <w:rFonts w:ascii="Calibri Light" w:hAnsi="Calibri Light"/>
                  <w:sz w:val="16"/>
                  <w:szCs w:val="16"/>
                  <w:lang w:val="en-US"/>
                </w:rPr>
                <w:t>ASTM D1640 / D1640M - 14 Standard Test Methods for Drying, Curing, or Film Formation of Organic Coatings</w:t>
              </w:r>
            </w:ins>
          </w:p>
          <w:p w14:paraId="0428BB39" w14:textId="77777777" w:rsidR="00B87FE0" w:rsidRPr="00DF00AF" w:rsidRDefault="00B87FE0" w:rsidP="00DF00AF">
            <w:pPr>
              <w:spacing w:before="100" w:after="120"/>
              <w:rPr>
                <w:rFonts w:ascii="Calibri Light" w:hAnsi="Calibri Light"/>
                <w:sz w:val="16"/>
                <w:szCs w:val="16"/>
                <w:lang w:val="en-US"/>
              </w:rPr>
            </w:pPr>
            <w:del w:id="15589" w:author="Ashan Asmone" w:date="2016-03-31T14:50:00Z">
              <w:r w:rsidRPr="00DF00AF" w:rsidDel="000E40A0">
                <w:rPr>
                  <w:rFonts w:ascii="Calibri Light" w:hAnsi="Calibri Light"/>
                  <w:sz w:val="16"/>
                  <w:szCs w:val="16"/>
                  <w:lang w:val="en-US"/>
                </w:rPr>
                <w:delText>D2574-00-Standard Test Method for Resistance of Emulsion Paints in the Container to Attack by Microorganisms</w:delText>
              </w:r>
            </w:del>
            <w:ins w:id="15590"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29A32192" w14:textId="77777777" w:rsidR="00B87FE0" w:rsidRPr="00DF00AF" w:rsidRDefault="00B87FE0" w:rsidP="00DF00AF">
            <w:pPr>
              <w:spacing w:before="100" w:after="120"/>
              <w:rPr>
                <w:rFonts w:ascii="Calibri Light" w:hAnsi="Calibri Light"/>
                <w:sz w:val="16"/>
                <w:szCs w:val="16"/>
                <w:lang w:val="en-US"/>
              </w:rPr>
            </w:pPr>
            <w:del w:id="15591" w:author="Ashan Asmone" w:date="2016-03-31T14:49:00Z">
              <w:r w:rsidRPr="00DF00AF" w:rsidDel="000E40A0">
                <w:rPr>
                  <w:rFonts w:ascii="Calibri Light" w:hAnsi="Calibri Light"/>
                  <w:sz w:val="16"/>
                  <w:szCs w:val="16"/>
                  <w:lang w:val="en-US"/>
                </w:rPr>
                <w:delText>D279-87(1997)-Standard Test Methods for Bleeding of Pigments</w:delText>
              </w:r>
            </w:del>
            <w:ins w:id="15592" w:author="Ashan Asmone" w:date="2016-03-31T14:49:00Z">
              <w:r w:rsidR="000E40A0">
                <w:rPr>
                  <w:rFonts w:ascii="Calibri Light" w:hAnsi="Calibri Light"/>
                  <w:sz w:val="16"/>
                  <w:szCs w:val="16"/>
                  <w:lang w:val="en-US"/>
                </w:rPr>
                <w:t>ASTM D279 - 02(2012) Standard Test Methods for Bleeding of Pigments</w:t>
              </w:r>
            </w:ins>
          </w:p>
          <w:p w14:paraId="724BA9CA" w14:textId="77777777" w:rsidR="00B87FE0" w:rsidRPr="00DF00AF" w:rsidRDefault="00B87FE0" w:rsidP="00DF00AF">
            <w:pPr>
              <w:spacing w:before="100" w:after="120"/>
              <w:rPr>
                <w:rFonts w:ascii="Calibri Light" w:hAnsi="Calibri Light"/>
                <w:sz w:val="16"/>
                <w:szCs w:val="16"/>
                <w:lang w:val="en-US"/>
              </w:rPr>
            </w:pPr>
            <w:del w:id="15593" w:author="Ashan Asmone" w:date="2016-03-31T14:46:00Z">
              <w:r w:rsidRPr="00DF00AF" w:rsidDel="000E40A0">
                <w:rPr>
                  <w:rFonts w:ascii="Calibri Light" w:hAnsi="Calibri Light"/>
                  <w:sz w:val="16"/>
                  <w:szCs w:val="16"/>
                  <w:lang w:val="en-US"/>
                </w:rPr>
                <w:delText>D4258-83(1999)-Standard Practice for Surface Cleaning Concrete for Coating</w:delText>
              </w:r>
            </w:del>
            <w:ins w:id="15594" w:author="Ashan Asmone" w:date="2016-03-31T14:46:00Z">
              <w:r w:rsidR="000E40A0">
                <w:rPr>
                  <w:rFonts w:ascii="Calibri Light" w:hAnsi="Calibri Light"/>
                  <w:sz w:val="16"/>
                  <w:szCs w:val="16"/>
                  <w:lang w:val="en-US"/>
                </w:rPr>
                <w:t>ASTM D4258 - 05(2012) Standard Practice for Surface Cleaning Concrete for Coating</w:t>
              </w:r>
            </w:ins>
          </w:p>
          <w:p w14:paraId="5BBD9CB9" w14:textId="77777777" w:rsidR="00B87FE0" w:rsidRPr="00DF00AF" w:rsidRDefault="00B87FE0" w:rsidP="00DF00AF">
            <w:pPr>
              <w:spacing w:before="100" w:after="120"/>
              <w:rPr>
                <w:rFonts w:ascii="Calibri Light" w:hAnsi="Calibri Light"/>
                <w:sz w:val="16"/>
                <w:szCs w:val="16"/>
                <w:lang w:val="en-US"/>
              </w:rPr>
            </w:pPr>
            <w:del w:id="15595" w:author="Ashan Asmone" w:date="2016-03-31T14:45:00Z">
              <w:r w:rsidRPr="00DF00AF" w:rsidDel="000E40A0">
                <w:rPr>
                  <w:rFonts w:ascii="Calibri Light" w:hAnsi="Calibri Light"/>
                  <w:sz w:val="16"/>
                  <w:szCs w:val="16"/>
                  <w:lang w:val="en-US"/>
                </w:rPr>
                <w:delText>D5098-99-Standard Specification for Artists' Acrylic Emulsion Paints</w:delText>
              </w:r>
            </w:del>
            <w:ins w:id="15596" w:author="Ashan Asmone" w:date="2016-03-31T14:45:00Z">
              <w:r w:rsidR="000E40A0">
                <w:rPr>
                  <w:rFonts w:ascii="Calibri Light" w:hAnsi="Calibri Light"/>
                  <w:sz w:val="16"/>
                  <w:szCs w:val="16"/>
                  <w:lang w:val="en-US"/>
                </w:rPr>
                <w:t>ASTM D5098 - 16 Standard Specification for Artists’ Acrylic Dispersion Paints</w:t>
              </w:r>
            </w:ins>
          </w:p>
          <w:p w14:paraId="1432463E" w14:textId="77777777" w:rsidR="00B87FE0" w:rsidRPr="00DF00AF" w:rsidRDefault="00B87FE0" w:rsidP="00DF00AF">
            <w:pPr>
              <w:spacing w:before="100" w:after="120"/>
              <w:rPr>
                <w:rFonts w:ascii="Calibri Light" w:hAnsi="Calibri Light"/>
                <w:sz w:val="16"/>
                <w:szCs w:val="16"/>
                <w:lang w:val="en-US"/>
              </w:rPr>
            </w:pPr>
            <w:del w:id="15597" w:author="Ashan Asmone" w:date="2016-03-31T14:52:00Z">
              <w:r w:rsidRPr="00DF00AF" w:rsidDel="000E40A0">
                <w:rPr>
                  <w:rFonts w:ascii="Calibri Light" w:hAnsi="Calibri Light"/>
                  <w:sz w:val="16"/>
                  <w:szCs w:val="16"/>
                  <w:lang w:val="en-US"/>
                </w:rPr>
                <w:delText>D5146-98-Standard Guide to Testing Solvent-Borne Architectural Coatings</w:delText>
              </w:r>
            </w:del>
            <w:ins w:id="15598" w:author="Ashan Asmone" w:date="2016-03-31T14:52:00Z">
              <w:r w:rsidR="000E40A0">
                <w:rPr>
                  <w:rFonts w:ascii="Calibri Light" w:hAnsi="Calibri Light"/>
                  <w:sz w:val="16"/>
                  <w:szCs w:val="16"/>
                  <w:lang w:val="en-US"/>
                </w:rPr>
                <w:t>ASTM D5146 - 10 Standard Guide to Testing Solvent-Borne Architectural Coatings</w:t>
              </w:r>
            </w:ins>
          </w:p>
          <w:p w14:paraId="67BD749D" w14:textId="77777777" w:rsidR="00B87FE0" w:rsidRPr="00DF00AF" w:rsidRDefault="00B87FE0" w:rsidP="00DF00AF">
            <w:pPr>
              <w:spacing w:before="100" w:after="120"/>
              <w:rPr>
                <w:rFonts w:ascii="Calibri Light" w:hAnsi="Calibri Light"/>
                <w:sz w:val="16"/>
                <w:szCs w:val="16"/>
                <w:lang w:val="en-US"/>
              </w:rPr>
            </w:pPr>
            <w:del w:id="15599" w:author="Ashan Asmone" w:date="2016-03-31T14:52:00Z">
              <w:r w:rsidRPr="00DF00AF" w:rsidDel="000E40A0">
                <w:rPr>
                  <w:rFonts w:ascii="Calibri Light" w:hAnsi="Calibri Light"/>
                  <w:sz w:val="16"/>
                  <w:szCs w:val="16"/>
                  <w:lang w:val="en-US"/>
                </w:rPr>
                <w:delText>D5324-98-Standard Guide for Testing Water-Borne Architectural Coatings</w:delText>
              </w:r>
            </w:del>
            <w:ins w:id="15600" w:author="Ashan Asmone" w:date="2016-03-31T14:52:00Z">
              <w:r w:rsidR="000E40A0">
                <w:rPr>
                  <w:rFonts w:ascii="Calibri Light" w:hAnsi="Calibri Light"/>
                  <w:sz w:val="16"/>
                  <w:szCs w:val="16"/>
                  <w:lang w:val="en-US"/>
                </w:rPr>
                <w:t>ASTM D5324 - 10 Standard Guide for Testing Water-Borne Architectural Coatings</w:t>
              </w:r>
            </w:ins>
          </w:p>
          <w:p w14:paraId="6A2F9ECC" w14:textId="77777777" w:rsidR="00B87FE0" w:rsidRPr="00DF00AF" w:rsidRDefault="00B87FE0" w:rsidP="00DF00AF">
            <w:pPr>
              <w:spacing w:before="100" w:after="120"/>
              <w:rPr>
                <w:rFonts w:ascii="Calibri Light" w:hAnsi="Calibri Light"/>
                <w:sz w:val="16"/>
                <w:szCs w:val="16"/>
                <w:lang w:val="en-US"/>
              </w:rPr>
            </w:pPr>
            <w:del w:id="15601" w:author="Ashan Asmone" w:date="2016-03-31T14:54:00Z">
              <w:r w:rsidRPr="00DF00AF" w:rsidDel="000E40A0">
                <w:rPr>
                  <w:rFonts w:ascii="Calibri Light" w:hAnsi="Calibri Light"/>
                  <w:sz w:val="16"/>
                  <w:szCs w:val="16"/>
                  <w:lang w:val="en-US"/>
                </w:rPr>
                <w:delText>D6237-98-Standard Guide for Painting Inspectors (Concrete and Masonry Substrates)</w:delText>
              </w:r>
            </w:del>
            <w:ins w:id="15602" w:author="Ashan Asmone" w:date="2016-03-31T14:54:00Z">
              <w:r w:rsidR="000E40A0">
                <w:rPr>
                  <w:rFonts w:ascii="Calibri Light" w:hAnsi="Calibri Light"/>
                  <w:sz w:val="16"/>
                  <w:szCs w:val="16"/>
                  <w:lang w:val="en-US"/>
                </w:rPr>
                <w:t>ASTM D6237 - 09(2015) Standard Guide for Painting Inspectors (Concrete and Masonry Substrates)</w:t>
              </w:r>
            </w:ins>
          </w:p>
          <w:p w14:paraId="3FEBEA4D" w14:textId="77777777" w:rsidR="00B87FE0" w:rsidRPr="00DF00AF" w:rsidRDefault="00B87FE0" w:rsidP="00DF00AF">
            <w:pPr>
              <w:spacing w:before="100" w:after="120"/>
              <w:rPr>
                <w:rFonts w:ascii="Calibri Light" w:hAnsi="Calibri Light"/>
                <w:sz w:val="16"/>
                <w:szCs w:val="16"/>
                <w:lang w:val="en-US"/>
              </w:rPr>
            </w:pPr>
            <w:del w:id="15603" w:author="Ashan Asmone" w:date="2016-03-31T14:53:00Z">
              <w:r w:rsidRPr="00DF00AF" w:rsidDel="000E40A0">
                <w:rPr>
                  <w:rFonts w:ascii="Calibri Light" w:hAnsi="Calibri Light"/>
                  <w:sz w:val="16"/>
                  <w:szCs w:val="16"/>
                  <w:lang w:val="en-US"/>
                </w:rPr>
                <w:delText>E1907-97-Standard Practices for Determining Moisture-Related Acceptability of Concrete Floors to Receive Moisture-Sensitive Finishes</w:delText>
              </w:r>
            </w:del>
            <w:ins w:id="15604"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58885EEB" w14:textId="77777777" w:rsidR="00401C5E" w:rsidRPr="00DF00AF" w:rsidRDefault="00401C5E" w:rsidP="00DF00AF">
            <w:pPr>
              <w:spacing w:after="120"/>
              <w:rPr>
                <w:rFonts w:ascii="Calibri Light" w:hAnsi="Calibri Light"/>
                <w:sz w:val="16"/>
                <w:szCs w:val="16"/>
                <w:lang w:val="en-US"/>
              </w:rPr>
            </w:pPr>
          </w:p>
        </w:tc>
      </w:tr>
      <w:tr w:rsidR="00401C5E" w:rsidRPr="004F3C8C" w14:paraId="7B78362F" w14:textId="77777777" w:rsidTr="00401C5E">
        <w:tc>
          <w:tcPr>
            <w:tcW w:w="685" w:type="dxa"/>
          </w:tcPr>
          <w:p w14:paraId="70F8FF3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B64E603"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CONCRETE, MORTAR, CEMENT  </w:t>
            </w:r>
          </w:p>
          <w:p w14:paraId="08D8CEA5"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DR 01033  : Chemical admixtures for concrete, mortar and grout Methods of sampling and testing admixtures for mortar and grout</w:t>
            </w:r>
          </w:p>
          <w:p w14:paraId="007C4359"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AS 1012.1 to 21  : Methods of testing concrete </w:t>
            </w:r>
          </w:p>
          <w:p w14:paraId="3A3051AC"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AS 1012.10-2000  : Methods of testing concrete - Determination of indirect tensile strength of concrete cylinders (Brasil or splitting test)</w:t>
            </w:r>
          </w:p>
          <w:p w14:paraId="6ABA10FE"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AS 1012.18-1996  : Methods of testing concrete - Determination of setting time of fresh concrete, mortar and grout by penetration resistance</w:t>
            </w:r>
          </w:p>
          <w:p w14:paraId="7F2ADFF3"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AS 1379-1997/Amdt 1-2000  : Specification and supply of concrete</w:t>
            </w:r>
          </w:p>
          <w:p w14:paraId="2ADE5AE6"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AS 1478.1-2000  : Chemical admixtures for concrete, mortar and grout - Admixtures for concrete</w:t>
            </w:r>
          </w:p>
          <w:p w14:paraId="2F51F981"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AS 2072-1977  : Methods for the sampling of expanding admixtures for concrete, mortar and grout</w:t>
            </w:r>
          </w:p>
          <w:p w14:paraId="76DD9C6E"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AS 2073-1977  : Methods for the testing of expanding admixtures for concrete, mortar and grout</w:t>
            </w:r>
          </w:p>
          <w:p w14:paraId="2EC72E9C"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AS 2350.12-1995  : Methods of testing portland and blended cements - Preparation of a standard mortar and moulding of specimens</w:t>
            </w:r>
          </w:p>
          <w:p w14:paraId="2A53D9E2"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AS 2350.13-1995  : Methods of testing portland and blended cements - Determination of drying shrinkage of portland and blended cement mortars</w:t>
            </w:r>
          </w:p>
          <w:p w14:paraId="6DDA8A51"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AS 2350.13-1995/Amdt 1-1997  : Methods of testing portland and blended cements - Determination of drying shrinkage of portland and blended cement mortars</w:t>
            </w:r>
          </w:p>
          <w:p w14:paraId="73F92FBF"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AS 2350.14-1996  : Methods of testing portland and blended cements - Length change of portland and blended cement mortars exposed to a sulfate solution</w:t>
            </w:r>
          </w:p>
          <w:p w14:paraId="39A9A900"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AS 2550.15-1994  : Cranes - Safe use - Concrete placing equipment</w:t>
            </w:r>
          </w:p>
          <w:p w14:paraId="3CC52D28"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AS 3600-2001  : Concrete structures</w:t>
            </w:r>
          </w:p>
          <w:p w14:paraId="73622E4C"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AS 3648-1993  : Specification and methods of test for packaged concrete mixes</w:t>
            </w:r>
          </w:p>
          <w:p w14:paraId="1897007D"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PAINTINGS, VARNISHES</w:t>
            </w:r>
          </w:p>
          <w:p w14:paraId="73FA7E05" w14:textId="77777777" w:rsidR="00B87FE0" w:rsidRPr="00DF00AF" w:rsidRDefault="00B87FE0" w:rsidP="00DF00AF">
            <w:pPr>
              <w:spacing w:before="100" w:after="120"/>
              <w:rPr>
                <w:rFonts w:ascii="Calibri Light" w:hAnsi="Calibri Light"/>
                <w:sz w:val="16"/>
                <w:szCs w:val="16"/>
                <w:lang w:val="en-US"/>
              </w:rPr>
            </w:pPr>
            <w:del w:id="15605" w:author="Ashan Asmone" w:date="2016-03-31T14:56:00Z">
              <w:r w:rsidRPr="00DF00AF" w:rsidDel="000E40A0">
                <w:rPr>
                  <w:rFonts w:ascii="Calibri Light" w:hAnsi="Calibri Light"/>
                  <w:sz w:val="16"/>
                  <w:szCs w:val="16"/>
                  <w:lang w:val="en-US"/>
                </w:rPr>
                <w:delText>AS/NZS 2310:1995-Glossary of paint and painting terms</w:delText>
              </w:r>
            </w:del>
            <w:ins w:id="15606" w:author="Ashan Asmone" w:date="2016-03-31T14:56:00Z">
              <w:r w:rsidR="000E40A0">
                <w:rPr>
                  <w:rFonts w:ascii="Calibri Light" w:hAnsi="Calibri Light"/>
                  <w:sz w:val="16"/>
                  <w:szCs w:val="16"/>
                  <w:lang w:val="en-US"/>
                </w:rPr>
                <w:t>AS/NZS 2310:2002 Glossary of paint and painting terms</w:t>
              </w:r>
            </w:ins>
          </w:p>
          <w:p w14:paraId="6BC17203" w14:textId="77777777" w:rsidR="00B87FE0" w:rsidRPr="00DF00AF" w:rsidRDefault="00B87FE0" w:rsidP="00DF00AF">
            <w:pPr>
              <w:spacing w:before="100" w:after="120"/>
              <w:rPr>
                <w:rFonts w:ascii="Calibri Light" w:hAnsi="Calibri Light"/>
                <w:sz w:val="16"/>
                <w:szCs w:val="16"/>
                <w:lang w:val="en-US"/>
              </w:rPr>
            </w:pPr>
            <w:del w:id="15607" w:author="Ashan Asmone" w:date="2016-03-31T14:57:00Z">
              <w:r w:rsidRPr="00DF00AF" w:rsidDel="000E40A0">
                <w:rPr>
                  <w:rFonts w:ascii="Calibri Light" w:hAnsi="Calibri Light"/>
                  <w:sz w:val="16"/>
                  <w:szCs w:val="16"/>
                  <w:lang w:val="en-US"/>
                </w:rPr>
                <w:delText>AS/NZS 2311:2000-Guide to the painting of buildings</w:delText>
              </w:r>
            </w:del>
            <w:ins w:id="15608" w:author="Ashan Asmone" w:date="2016-03-31T14:57:00Z">
              <w:r w:rsidR="000E40A0">
                <w:rPr>
                  <w:rFonts w:ascii="Calibri Light" w:hAnsi="Calibri Light"/>
                  <w:sz w:val="16"/>
                  <w:szCs w:val="16"/>
                  <w:lang w:val="en-US"/>
                </w:rPr>
                <w:t>AS/NZS 2311:2009 Guide to the painting of buildings</w:t>
              </w:r>
            </w:ins>
          </w:p>
          <w:p w14:paraId="773FC204" w14:textId="77777777" w:rsidR="00B87FE0" w:rsidRPr="00DF00AF" w:rsidRDefault="00B87FE0" w:rsidP="00DF00AF">
            <w:pPr>
              <w:spacing w:before="100" w:after="120"/>
              <w:rPr>
                <w:rFonts w:ascii="Calibri Light" w:hAnsi="Calibri Light"/>
                <w:sz w:val="16"/>
                <w:szCs w:val="16"/>
                <w:lang w:val="en-US"/>
              </w:rPr>
            </w:pPr>
            <w:del w:id="15609" w:author="Ashan Asmone" w:date="2016-03-31T14:58:00Z">
              <w:r w:rsidRPr="00DF00AF" w:rsidDel="000E40A0">
                <w:rPr>
                  <w:rFonts w:ascii="Calibri Light" w:hAnsi="Calibri Light"/>
                  <w:sz w:val="16"/>
                  <w:szCs w:val="16"/>
                  <w:lang w:val="en-US"/>
                </w:rPr>
                <w:delText>AS 3730.0-1991-Guide to the properties of paints for buildings - General information on the specification, purchasing and testing of paints</w:delText>
              </w:r>
            </w:del>
            <w:ins w:id="15610" w:author="Ashan Asmone" w:date="2016-03-31T14:58:00Z">
              <w:r w:rsidR="000E40A0">
                <w:rPr>
                  <w:rFonts w:ascii="Calibri Light" w:hAnsi="Calibri Light"/>
                  <w:sz w:val="16"/>
                  <w:szCs w:val="16"/>
                  <w:lang w:val="en-US"/>
                </w:rPr>
                <w:t>AS 3730.0-2006 Guide to the properties of paints for buildings - General information on the specification, purchasing and testing of paints</w:t>
              </w:r>
            </w:ins>
          </w:p>
          <w:p w14:paraId="64030711" w14:textId="77777777" w:rsidR="00B87FE0" w:rsidRPr="00DF00AF" w:rsidRDefault="00B87FE0" w:rsidP="00DF00AF">
            <w:pPr>
              <w:spacing w:before="100" w:after="120"/>
              <w:rPr>
                <w:rFonts w:ascii="Calibri Light" w:hAnsi="Calibri Light"/>
                <w:sz w:val="16"/>
                <w:szCs w:val="16"/>
                <w:lang w:val="en-US"/>
              </w:rPr>
            </w:pPr>
            <w:del w:id="15611" w:author="Ashan Asmone" w:date="2016-03-31T15:00:00Z">
              <w:r w:rsidRPr="00DF00AF" w:rsidDel="000E40A0">
                <w:rPr>
                  <w:rFonts w:ascii="Calibri Light" w:hAnsi="Calibri Light"/>
                  <w:sz w:val="16"/>
                  <w:szCs w:val="16"/>
                  <w:lang w:val="en-US"/>
                </w:rPr>
                <w:delText>AS 3730.100-1994-Guide to the properties of paints for buildings - Introduction and list of guides</w:delText>
              </w:r>
            </w:del>
            <w:ins w:id="15612" w:author="Ashan Asmone" w:date="2016-03-31T15:00:00Z">
              <w:r w:rsidR="000E40A0">
                <w:rPr>
                  <w:rFonts w:ascii="Calibri Light" w:hAnsi="Calibri Light"/>
                  <w:sz w:val="16"/>
                  <w:szCs w:val="16"/>
                  <w:lang w:val="en-US"/>
                </w:rPr>
                <w:t>AS 3730.100-2006 Guide to the properties of paints for buildings - Introduction and list of guides</w:t>
              </w:r>
            </w:ins>
          </w:p>
          <w:p w14:paraId="6332FB81" w14:textId="77777777" w:rsidR="00B87FE0" w:rsidRPr="00DF00AF" w:rsidRDefault="00B87FE0" w:rsidP="00DF00AF">
            <w:pPr>
              <w:spacing w:before="100" w:after="120"/>
              <w:rPr>
                <w:rFonts w:ascii="Calibri Light" w:hAnsi="Calibri Light"/>
                <w:sz w:val="16"/>
                <w:szCs w:val="16"/>
                <w:lang w:val="en-US"/>
              </w:rPr>
            </w:pPr>
            <w:del w:id="15613" w:author="Ashan Asmone" w:date="2016-03-31T15:02:00Z">
              <w:r w:rsidRPr="00DF00AF" w:rsidDel="000E40A0">
                <w:rPr>
                  <w:rFonts w:ascii="Calibri Light" w:hAnsi="Calibri Light"/>
                  <w:sz w:val="16"/>
                  <w:szCs w:val="16"/>
                  <w:lang w:val="en-US"/>
                </w:rPr>
                <w:delText>HB 73.1-1995-Handbook of Australian Paint Standards - General</w:delText>
              </w:r>
            </w:del>
            <w:ins w:id="15614" w:author="Ashan Asmone" w:date="2016-03-31T15:02:00Z">
              <w:r w:rsidR="000E40A0">
                <w:rPr>
                  <w:rFonts w:ascii="Calibri Light" w:hAnsi="Calibri Light"/>
                  <w:sz w:val="16"/>
                  <w:szCs w:val="16"/>
                  <w:lang w:val="en-US"/>
                </w:rPr>
                <w:t>HB 73.1-2005 Handbook of Australian Paint Standards - General</w:t>
              </w:r>
            </w:ins>
          </w:p>
          <w:p w14:paraId="35E76605" w14:textId="77777777" w:rsidR="00B87FE0" w:rsidRPr="00DF00AF" w:rsidRDefault="00B87FE0" w:rsidP="00DF00AF">
            <w:pPr>
              <w:spacing w:before="100" w:after="120"/>
              <w:rPr>
                <w:rFonts w:ascii="Calibri Light" w:hAnsi="Calibri Light"/>
                <w:sz w:val="16"/>
                <w:szCs w:val="16"/>
                <w:lang w:val="en-US"/>
              </w:rPr>
            </w:pPr>
            <w:del w:id="15615" w:author="Ashan Asmone" w:date="2016-03-31T15:03:00Z">
              <w:r w:rsidRPr="00DF00AF" w:rsidDel="000E40A0">
                <w:rPr>
                  <w:rFonts w:ascii="Calibri Light" w:hAnsi="Calibri Light"/>
                  <w:sz w:val="16"/>
                  <w:szCs w:val="16"/>
                  <w:lang w:val="en-US"/>
                </w:rPr>
                <w:delText>HB 73.2-1995-Handbook of Australian Paint Standards - Test methods</w:delText>
              </w:r>
            </w:del>
            <w:ins w:id="15616" w:author="Ashan Asmone" w:date="2016-03-31T15:03:00Z">
              <w:r w:rsidR="000E40A0">
                <w:rPr>
                  <w:rFonts w:ascii="Calibri Light" w:hAnsi="Calibri Light"/>
                  <w:sz w:val="16"/>
                  <w:szCs w:val="16"/>
                  <w:lang w:val="en-US"/>
                </w:rPr>
                <w:t>HB 73.2-2005 Handbook of Australian Paint Standards - Test methods</w:t>
              </w:r>
            </w:ins>
          </w:p>
          <w:p w14:paraId="0941A5B6" w14:textId="77777777" w:rsidR="00B87FE0" w:rsidRPr="00DF00AF" w:rsidRDefault="00B87FE0" w:rsidP="00DF00AF">
            <w:pPr>
              <w:spacing w:before="100" w:after="120"/>
              <w:rPr>
                <w:rFonts w:ascii="Calibri Light" w:hAnsi="Calibri Light"/>
                <w:sz w:val="16"/>
                <w:szCs w:val="16"/>
                <w:lang w:val="en-US"/>
              </w:rPr>
            </w:pPr>
            <w:del w:id="15617" w:author="Ashan Asmone" w:date="2016-03-31T15:04:00Z">
              <w:r w:rsidRPr="00DF00AF" w:rsidDel="000E40A0">
                <w:rPr>
                  <w:rFonts w:ascii="Calibri Light" w:hAnsi="Calibri Light"/>
                  <w:sz w:val="16"/>
                  <w:szCs w:val="16"/>
                  <w:lang w:val="en-US"/>
                </w:rPr>
                <w:delText>AS/NZS 1580.101.1:1999-Paints and related materials - Methods of test - Conditions of test - Temperature, humidity and airflow control</w:delText>
              </w:r>
            </w:del>
            <w:ins w:id="15618" w:author="Ashan Asmone" w:date="2016-03-31T15:04:00Z">
              <w:r w:rsidR="000E40A0">
                <w:rPr>
                  <w:rFonts w:ascii="Calibri Light" w:hAnsi="Calibri Light"/>
                  <w:sz w:val="16"/>
                  <w:szCs w:val="16"/>
                  <w:lang w:val="en-US"/>
                </w:rPr>
                <w:t>AS/NZS 1580.101.1:1999 (R2013) Paints and related materials - Methods of test - - Conditions of test - Temperature, humidity and airflow control</w:t>
              </w:r>
            </w:ins>
          </w:p>
          <w:p w14:paraId="367EED11" w14:textId="77777777" w:rsidR="00B87FE0" w:rsidRPr="00DF00AF" w:rsidRDefault="00B87FE0" w:rsidP="00DF00AF">
            <w:pPr>
              <w:spacing w:before="100" w:after="120"/>
              <w:rPr>
                <w:rFonts w:ascii="Calibri Light" w:hAnsi="Calibri Light"/>
                <w:sz w:val="16"/>
                <w:szCs w:val="16"/>
                <w:lang w:val="en-US"/>
              </w:rPr>
            </w:pPr>
            <w:del w:id="15619" w:author="Ashan Asmone" w:date="2016-03-31T15:06:00Z">
              <w:r w:rsidRPr="00DF00AF" w:rsidDel="00383EB6">
                <w:rPr>
                  <w:rFonts w:ascii="Calibri Light" w:hAnsi="Calibri Light"/>
                  <w:sz w:val="16"/>
                  <w:szCs w:val="16"/>
                  <w:lang w:val="en-US"/>
                </w:rPr>
                <w:delText>AS/NZS 1580.107.2:1995-Paints and related materials - Methods of test - Determination of wet film thickness from wet film mass</w:delText>
              </w:r>
            </w:del>
            <w:ins w:id="15620" w:author="Ashan Asmone" w:date="2016-03-31T15:06:00Z">
              <w:r w:rsidR="00383EB6">
                <w:rPr>
                  <w:rFonts w:ascii="Calibri Light" w:hAnsi="Calibri Light"/>
                  <w:sz w:val="16"/>
                  <w:szCs w:val="16"/>
                  <w:lang w:val="en-US"/>
                </w:rPr>
                <w:t>AS/NZS 1580.107.2:1995 Paints and related materials - Methods of test - - Determination of wet film thickness from wet film mass</w:t>
              </w:r>
            </w:ins>
          </w:p>
          <w:p w14:paraId="3E5976A0" w14:textId="77777777" w:rsidR="00B87FE0" w:rsidRPr="00DF00AF" w:rsidRDefault="00B87FE0" w:rsidP="00DF00AF">
            <w:pPr>
              <w:spacing w:before="100" w:after="120"/>
              <w:rPr>
                <w:rFonts w:ascii="Calibri Light" w:hAnsi="Calibri Light"/>
                <w:sz w:val="16"/>
                <w:szCs w:val="16"/>
                <w:lang w:val="en-US"/>
              </w:rPr>
            </w:pPr>
            <w:del w:id="15621" w:author="Ashan Asmone" w:date="2016-03-31T15:07:00Z">
              <w:r w:rsidRPr="00DF00AF" w:rsidDel="00383EB6">
                <w:rPr>
                  <w:rFonts w:ascii="Calibri Light" w:hAnsi="Calibri Light"/>
                  <w:sz w:val="16"/>
                  <w:szCs w:val="16"/>
                  <w:lang w:val="en-US"/>
                </w:rPr>
                <w:delText>AS/NZS 1580.408.5:1994-Paints and related materials - Methods of test - Adhesion - Pull-off test</w:delText>
              </w:r>
            </w:del>
            <w:ins w:id="15622" w:author="Ashan Asmone" w:date="2016-03-31T15:07:00Z">
              <w:r w:rsidR="00383EB6">
                <w:rPr>
                  <w:rFonts w:ascii="Calibri Light" w:hAnsi="Calibri Light"/>
                  <w:sz w:val="16"/>
                  <w:szCs w:val="16"/>
                  <w:lang w:val="en-US"/>
                </w:rPr>
                <w:t>AS 1580.408.5-2006 Paints and related materials - Methods of test - Adhesion - Pull-off test</w:t>
              </w:r>
            </w:ins>
          </w:p>
          <w:p w14:paraId="09289C9D" w14:textId="77777777" w:rsidR="00B87FE0" w:rsidRPr="00DF00AF" w:rsidRDefault="00B87FE0" w:rsidP="00DF00AF">
            <w:pPr>
              <w:spacing w:before="100" w:after="120"/>
              <w:rPr>
                <w:rFonts w:ascii="Calibri Light" w:hAnsi="Calibri Light"/>
                <w:sz w:val="16"/>
                <w:szCs w:val="16"/>
                <w:lang w:val="en-US"/>
              </w:rPr>
            </w:pPr>
            <w:del w:id="15623" w:author="Ashan Asmone" w:date="2016-03-31T15:12:00Z">
              <w:r w:rsidRPr="00DF00AF" w:rsidDel="00383EB6">
                <w:rPr>
                  <w:rFonts w:ascii="Calibri Light" w:hAnsi="Calibri Light"/>
                  <w:sz w:val="16"/>
                  <w:szCs w:val="16"/>
                  <w:lang w:val="en-US"/>
                </w:rPr>
                <w:delText>AS/NZS 1580.481.1.10:1998-Paints and related materials - Methods of test - Coatings - Exposed to weathering - Degree of flaking and peeling</w:delText>
              </w:r>
            </w:del>
            <w:ins w:id="15624" w:author="Ashan Asmone" w:date="2016-03-31T15:12:00Z">
              <w:r w:rsidR="00383EB6">
                <w:rPr>
                  <w:rFonts w:ascii="Calibri Light" w:hAnsi="Calibri Light"/>
                  <w:sz w:val="16"/>
                  <w:szCs w:val="16"/>
                  <w:lang w:val="en-US"/>
                </w:rPr>
                <w:t>AS/NZS 1580.481.1.10:1998 (R2013) Paints and related materials - Methods of test - Coatings - Exposed to weathering - Degree of flaking and peeling</w:t>
              </w:r>
            </w:ins>
          </w:p>
          <w:p w14:paraId="760CE742" w14:textId="77777777" w:rsidR="00B87FE0" w:rsidRPr="00DF00AF" w:rsidRDefault="00B87FE0" w:rsidP="00DF00AF">
            <w:pPr>
              <w:spacing w:before="100" w:after="120"/>
              <w:rPr>
                <w:rFonts w:ascii="Calibri Light" w:hAnsi="Calibri Light"/>
                <w:sz w:val="16"/>
                <w:szCs w:val="16"/>
                <w:lang w:val="en-US"/>
              </w:rPr>
            </w:pPr>
            <w:del w:id="15625" w:author="Ashan Asmone" w:date="2016-03-31T15:14:00Z">
              <w:r w:rsidRPr="00DF00AF" w:rsidDel="00383EB6">
                <w:rPr>
                  <w:rFonts w:ascii="Calibri Light" w:hAnsi="Calibri Light"/>
                  <w:sz w:val="16"/>
                  <w:szCs w:val="16"/>
                  <w:lang w:val="en-US"/>
                </w:rPr>
                <w:delText>AS/NZS 1580.481.1.13:1998-Paints and related materials - Methods of test - Coatings - Exposed to weathering - Degree of fungal or algal growth</w:delText>
              </w:r>
            </w:del>
            <w:ins w:id="15626" w:author="Ashan Asmone" w:date="2016-03-31T15:14:00Z">
              <w:r w:rsidR="00383EB6">
                <w:rPr>
                  <w:rFonts w:ascii="Calibri Light" w:hAnsi="Calibri Light"/>
                  <w:sz w:val="16"/>
                  <w:szCs w:val="16"/>
                  <w:lang w:val="en-US"/>
                </w:rPr>
                <w:t>AS/NZS 1580.481.1.13:1998 (Reconfirmed 2013) Methods of test for paints and related materials - Exposed to weathering - Degree of fungal or algal growth</w:t>
              </w:r>
            </w:ins>
          </w:p>
          <w:p w14:paraId="6810BFF7" w14:textId="77777777" w:rsidR="00B87FE0" w:rsidRPr="00DF00AF" w:rsidRDefault="00B87FE0" w:rsidP="00DF00AF">
            <w:pPr>
              <w:spacing w:before="100" w:after="120"/>
              <w:rPr>
                <w:rFonts w:ascii="Calibri Light" w:hAnsi="Calibri Light"/>
                <w:sz w:val="16"/>
                <w:szCs w:val="16"/>
                <w:lang w:val="en-US"/>
              </w:rPr>
            </w:pPr>
            <w:del w:id="15627" w:author="Ashan Asmone" w:date="2016-03-31T15:15:00Z">
              <w:r w:rsidRPr="00DF00AF" w:rsidDel="00383EB6">
                <w:rPr>
                  <w:rFonts w:ascii="Calibri Light" w:hAnsi="Calibri Light"/>
                  <w:sz w:val="16"/>
                  <w:szCs w:val="16"/>
                  <w:lang w:val="en-US"/>
                </w:rPr>
                <w:delText>AS/NZS 1580.481.1.9:1998-Paints and related materials - Methods of test - Coatings - Exposed to weathering - Degree of blistering</w:delText>
              </w:r>
            </w:del>
            <w:ins w:id="15628" w:author="Ashan Asmone" w:date="2016-03-31T15:15:00Z">
              <w:r w:rsidR="00383EB6">
                <w:rPr>
                  <w:rFonts w:ascii="Calibri Light" w:hAnsi="Calibri Light"/>
                  <w:sz w:val="16"/>
                  <w:szCs w:val="16"/>
                  <w:lang w:val="en-US"/>
                </w:rPr>
                <w:t>AS/NZS 1580.481.1.9:1998 (R2013) Paints and related materials - Methods of test - Coatings - Exposed to weathering - Degree of blistering</w:t>
              </w:r>
            </w:ins>
          </w:p>
          <w:p w14:paraId="65A163A2" w14:textId="77777777" w:rsidR="00401C5E" w:rsidRPr="00DF00AF" w:rsidRDefault="00401C5E" w:rsidP="00DF00AF">
            <w:pPr>
              <w:spacing w:after="120"/>
              <w:rPr>
                <w:rFonts w:ascii="Calibri Light" w:hAnsi="Calibri Light"/>
                <w:sz w:val="16"/>
                <w:szCs w:val="16"/>
                <w:lang w:val="en-US"/>
              </w:rPr>
            </w:pPr>
          </w:p>
        </w:tc>
      </w:tr>
      <w:tr w:rsidR="00401C5E" w:rsidRPr="004F3C8C" w14:paraId="761F9F21" w14:textId="77777777" w:rsidTr="00401C5E">
        <w:tc>
          <w:tcPr>
            <w:tcW w:w="685" w:type="dxa"/>
          </w:tcPr>
          <w:p w14:paraId="4DC39E5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tbl>
            <w:tblPr>
              <w:tblW w:w="11250" w:type="dxa"/>
              <w:tblCellSpacing w:w="15" w:type="dxa"/>
              <w:tblCellMar>
                <w:top w:w="15" w:type="dxa"/>
                <w:left w:w="15" w:type="dxa"/>
                <w:bottom w:w="15" w:type="dxa"/>
                <w:right w:w="15" w:type="dxa"/>
              </w:tblCellMar>
              <w:tblLook w:val="04A0" w:firstRow="1" w:lastRow="0" w:firstColumn="1" w:lastColumn="0" w:noHBand="0" w:noVBand="1"/>
            </w:tblPr>
            <w:tblGrid>
              <w:gridCol w:w="11250"/>
            </w:tblGrid>
            <w:tr w:rsidR="00B87FE0" w:rsidRPr="00DF00AF" w14:paraId="5B57E3FC" w14:textId="77777777" w:rsidTr="00B87FE0">
              <w:trPr>
                <w:trHeight w:val="6195"/>
                <w:tblCellSpacing w:w="15" w:type="dxa"/>
              </w:trPr>
              <w:tc>
                <w:tcPr>
                  <w:tcW w:w="0" w:type="auto"/>
                  <w:vAlign w:val="center"/>
                  <w:hideMark/>
                </w:tcPr>
                <w:p w14:paraId="649E2D6B" w14:textId="77777777" w:rsidR="00B87FE0" w:rsidRPr="00DF00AF" w:rsidRDefault="00B87FE0" w:rsidP="00DF00AF">
                  <w:pPr>
                    <w:spacing w:before="100" w:after="120" w:line="240" w:lineRule="auto"/>
                    <w:rPr>
                      <w:rFonts w:ascii="Calibri Light" w:hAnsi="Calibri Light"/>
                      <w:sz w:val="16"/>
                      <w:szCs w:val="16"/>
                      <w:lang w:val="en-US"/>
                    </w:rPr>
                  </w:pPr>
                  <w:r w:rsidRPr="00DF00AF">
                    <w:rPr>
                      <w:rFonts w:ascii="Calibri Light" w:hAnsi="Calibri Light"/>
                      <w:sz w:val="16"/>
                      <w:szCs w:val="16"/>
                      <w:lang w:val="en-US"/>
                    </w:rPr>
                    <w:t>CEMENT, CONCRETE</w:t>
                  </w:r>
                </w:p>
                <w:p w14:paraId="23415C75" w14:textId="77777777" w:rsidR="00B87FE0" w:rsidRPr="00DF00AF" w:rsidRDefault="00B87FE0" w:rsidP="00DF00AF">
                  <w:pPr>
                    <w:spacing w:before="100" w:after="120" w:line="240" w:lineRule="auto"/>
                    <w:rPr>
                      <w:rFonts w:ascii="Calibri Light" w:hAnsi="Calibri Light"/>
                      <w:sz w:val="16"/>
                      <w:szCs w:val="16"/>
                      <w:lang w:val="en-US"/>
                    </w:rPr>
                  </w:pPr>
                  <w:r w:rsidRPr="00DF00AF">
                    <w:rPr>
                      <w:rFonts w:ascii="Calibri Light" w:hAnsi="Calibri Light"/>
                      <w:sz w:val="16"/>
                      <w:szCs w:val="16"/>
                      <w:lang w:val="en-US"/>
                    </w:rPr>
                    <w:t>SS 26: 1997 Portland cement (ordinary and hardening)</w:t>
                  </w:r>
                </w:p>
                <w:p w14:paraId="1D84AE47" w14:textId="77777777" w:rsidR="00B87FE0" w:rsidRPr="00DF00AF" w:rsidRDefault="00B87FE0" w:rsidP="00DF00AF">
                  <w:pPr>
                    <w:spacing w:before="100" w:after="120" w:line="240" w:lineRule="auto"/>
                    <w:rPr>
                      <w:rFonts w:ascii="Calibri Light" w:hAnsi="Calibri Light"/>
                      <w:sz w:val="16"/>
                      <w:szCs w:val="16"/>
                      <w:lang w:val="en-US"/>
                    </w:rPr>
                  </w:pPr>
                  <w:r w:rsidRPr="00DF00AF">
                    <w:rPr>
                      <w:rFonts w:ascii="Calibri Light" w:hAnsi="Calibri Light"/>
                      <w:sz w:val="16"/>
                      <w:szCs w:val="16"/>
                      <w:lang w:val="en-US"/>
                    </w:rPr>
                    <w:t>SS 31: 1998 Coarse and fine aggregates from natural sources of concrete</w:t>
                  </w:r>
                </w:p>
                <w:p w14:paraId="061E8EFF" w14:textId="77777777" w:rsidR="00B87FE0" w:rsidRPr="00DF00AF" w:rsidRDefault="00B87FE0" w:rsidP="00DF00AF">
                  <w:pPr>
                    <w:spacing w:before="100" w:after="120" w:line="240" w:lineRule="auto"/>
                    <w:rPr>
                      <w:rFonts w:ascii="Calibri Light" w:hAnsi="Calibri Light"/>
                      <w:sz w:val="16"/>
                      <w:szCs w:val="16"/>
                      <w:lang w:val="en-US"/>
                    </w:rPr>
                  </w:pPr>
                  <w:del w:id="15629" w:author="Ashan Asmone" w:date="2016-03-31T13:48:00Z">
                    <w:r w:rsidRPr="00DF00AF" w:rsidDel="00E33639">
                      <w:rPr>
                        <w:rFonts w:ascii="Calibri Light" w:hAnsi="Calibri Light"/>
                        <w:sz w:val="16"/>
                        <w:szCs w:val="16"/>
                        <w:lang w:val="en-US"/>
                      </w:rPr>
                      <w:delText>SS 78 : (1987-1992) -Testing concrete</w:delText>
                    </w:r>
                  </w:del>
                </w:p>
                <w:p w14:paraId="5D607EC3" w14:textId="77777777" w:rsidR="00B87FE0" w:rsidRPr="00DF00AF" w:rsidRDefault="00B87FE0" w:rsidP="00DF00AF">
                  <w:pPr>
                    <w:spacing w:before="100" w:after="120" w:line="240" w:lineRule="auto"/>
                    <w:rPr>
                      <w:rFonts w:ascii="Calibri Light" w:hAnsi="Calibri Light"/>
                      <w:sz w:val="16"/>
                      <w:szCs w:val="16"/>
                      <w:lang w:val="en-US"/>
                    </w:rPr>
                  </w:pPr>
                  <w:del w:id="15630" w:author="Ashan Asmone" w:date="2016-03-31T13:50:00Z">
                    <w:r w:rsidRPr="00DF00AF" w:rsidDel="00E33639">
                      <w:rPr>
                        <w:rFonts w:ascii="Calibri Light" w:hAnsi="Calibri Light"/>
                        <w:sz w:val="16"/>
                        <w:szCs w:val="16"/>
                        <w:lang w:val="en-US"/>
                      </w:rPr>
                      <w:delText>SS 289: Ready Mix Concrete</w:delText>
                    </w:r>
                  </w:del>
                  <w:ins w:id="15631"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p>
                <w:p w14:paraId="59EBEC89" w14:textId="77777777" w:rsidR="00B87FE0" w:rsidRPr="00DF00AF" w:rsidRDefault="00B87FE0" w:rsidP="00DF00AF">
                  <w:pPr>
                    <w:spacing w:before="100" w:after="120" w:line="240" w:lineRule="auto"/>
                    <w:rPr>
                      <w:rFonts w:ascii="Calibri Light" w:hAnsi="Calibri Light"/>
                      <w:sz w:val="16"/>
                      <w:szCs w:val="16"/>
                      <w:lang w:val="en-US"/>
                    </w:rPr>
                  </w:pPr>
                  <w:del w:id="15632" w:author="Ashan Senel Asmone" w:date="2016-03-21T20:53:00Z">
                    <w:r w:rsidRPr="00DF00AF" w:rsidDel="0088204E">
                      <w:rPr>
                        <w:rFonts w:ascii="Calibri Light" w:hAnsi="Calibri Light"/>
                        <w:sz w:val="16"/>
                        <w:szCs w:val="16"/>
                        <w:lang w:val="en-US"/>
                      </w:rPr>
                      <w:delText>SS 320: Admixtures</w:delText>
                    </w:r>
                  </w:del>
                  <w:ins w:id="15633"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5634"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5635"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4ADE1A9C" w14:textId="77777777" w:rsidR="00B87FE0" w:rsidRPr="00DF00AF" w:rsidRDefault="00B87FE0" w:rsidP="00DF00AF">
                  <w:pPr>
                    <w:spacing w:before="100" w:after="120" w:line="240" w:lineRule="auto"/>
                    <w:rPr>
                      <w:rFonts w:ascii="Calibri Light" w:hAnsi="Calibri Light"/>
                      <w:sz w:val="16"/>
                      <w:szCs w:val="16"/>
                      <w:lang w:val="en-US"/>
                    </w:rPr>
                  </w:pPr>
                  <w:r w:rsidRPr="00DF00AF">
                    <w:rPr>
                      <w:rFonts w:ascii="Calibri Light" w:hAnsi="Calibri Light"/>
                      <w:sz w:val="16"/>
                      <w:szCs w:val="16"/>
                      <w:lang w:val="en-US"/>
                    </w:rPr>
                    <w:t>SS 397 :  Methods of testing cement</w:t>
                  </w:r>
                </w:p>
                <w:p w14:paraId="45AFC084" w14:textId="77777777" w:rsidR="00B87FE0" w:rsidRPr="00DF00AF" w:rsidRDefault="00B87FE0" w:rsidP="00DF00AF">
                  <w:pPr>
                    <w:spacing w:before="100" w:after="120" w:line="240" w:lineRule="auto"/>
                    <w:rPr>
                      <w:rFonts w:ascii="Calibri Light" w:hAnsi="Calibri Light"/>
                      <w:sz w:val="16"/>
                      <w:szCs w:val="16"/>
                      <w:lang w:val="en-US"/>
                    </w:rPr>
                  </w:pPr>
                  <w:r w:rsidRPr="00DF00AF">
                    <w:rPr>
                      <w:rFonts w:ascii="Calibri Light" w:hAnsi="Calibri Light"/>
                      <w:sz w:val="16"/>
                      <w:szCs w:val="16"/>
                      <w:lang w:val="en-US"/>
                    </w:rPr>
                    <w:br/>
                  </w:r>
                  <w:r w:rsidRPr="00DF00AF">
                    <w:rPr>
                      <w:rFonts w:ascii="Calibri Light" w:hAnsi="Calibri Light"/>
                      <w:sz w:val="16"/>
                      <w:szCs w:val="16"/>
                      <w:lang w:val="en-US"/>
                    </w:rPr>
                    <w:br/>
                  </w:r>
                  <w:r w:rsidRPr="00DF00AF">
                    <w:rPr>
                      <w:rFonts w:ascii="Calibri Light" w:hAnsi="Calibri Light"/>
                      <w:sz w:val="16"/>
                      <w:szCs w:val="16"/>
                      <w:lang w:val="en-US"/>
                    </w:rPr>
                    <w:br/>
                    <w:t>COATINGS, WATERPROOFING</w:t>
                  </w:r>
                </w:p>
                <w:p w14:paraId="02796CBC" w14:textId="77777777" w:rsidR="00B87FE0" w:rsidRPr="00DF00AF" w:rsidRDefault="00B87FE0" w:rsidP="00DF00AF">
                  <w:pPr>
                    <w:spacing w:before="100" w:after="120" w:line="240" w:lineRule="auto"/>
                    <w:rPr>
                      <w:rFonts w:ascii="Calibri Light" w:hAnsi="Calibri Light"/>
                      <w:sz w:val="16"/>
                      <w:szCs w:val="16"/>
                      <w:lang w:val="en-US"/>
                    </w:rPr>
                  </w:pPr>
                  <w:del w:id="15636" w:author="Ashan Asmone" w:date="2016-03-31T13:37:00Z">
                    <w:r w:rsidRPr="00DF00AF" w:rsidDel="00E33639">
                      <w:rPr>
                        <w:rFonts w:ascii="Calibri Light" w:hAnsi="Calibri Light"/>
                        <w:sz w:val="16"/>
                        <w:szCs w:val="16"/>
                        <w:lang w:val="en-US"/>
                      </w:rPr>
                      <w:delText>SS CP 82:1999- Code of practice- waterproofing of reinforced concrete buildings</w:delText>
                    </w:r>
                  </w:del>
                  <w:ins w:id="15637" w:author="Ashan Asmone" w:date="2016-03-31T13:37:00Z">
                    <w:r w:rsidR="00E33639">
                      <w:rPr>
                        <w:rFonts w:ascii="Calibri Light" w:hAnsi="Calibri Light"/>
                        <w:sz w:val="16"/>
                        <w:szCs w:val="16"/>
                        <w:lang w:val="en-US"/>
                      </w:rPr>
                      <w:t>SS CP 82:1999- Code of practice- waterproofing of reinforced concrete buildings</w:t>
                    </w:r>
                  </w:ins>
                </w:p>
                <w:p w14:paraId="074D278A" w14:textId="77777777" w:rsidR="00B87FE0" w:rsidRPr="00DF00AF" w:rsidRDefault="00B87FE0" w:rsidP="00DF00AF">
                  <w:pPr>
                    <w:spacing w:before="100" w:after="120" w:line="240" w:lineRule="auto"/>
                    <w:rPr>
                      <w:rFonts w:ascii="Calibri Light" w:hAnsi="Calibri Light"/>
                      <w:sz w:val="16"/>
                      <w:szCs w:val="16"/>
                      <w:lang w:val="en-US"/>
                    </w:rPr>
                  </w:pPr>
                  <w:r w:rsidRPr="00DF00AF">
                    <w:rPr>
                      <w:rFonts w:ascii="Calibri Light" w:hAnsi="Calibri Light"/>
                      <w:sz w:val="16"/>
                      <w:szCs w:val="16"/>
                      <w:lang w:val="en-US"/>
                    </w:rPr>
                    <w:br/>
                  </w:r>
                  <w:r w:rsidRPr="00DF00AF">
                    <w:rPr>
                      <w:rFonts w:ascii="Calibri Light" w:hAnsi="Calibri Light"/>
                      <w:sz w:val="16"/>
                      <w:szCs w:val="16"/>
                      <w:lang w:val="en-US"/>
                    </w:rPr>
                    <w:br/>
                    <w:t>PAINTS</w:t>
                  </w:r>
                </w:p>
                <w:p w14:paraId="35F2984D" w14:textId="77777777" w:rsidR="00B87FE0" w:rsidRPr="00DF00AF" w:rsidRDefault="00B87FE0" w:rsidP="00DF00AF">
                  <w:pPr>
                    <w:spacing w:before="100" w:after="120" w:line="240" w:lineRule="auto"/>
                    <w:rPr>
                      <w:rFonts w:ascii="Calibri Light" w:hAnsi="Calibri Light"/>
                      <w:sz w:val="16"/>
                      <w:szCs w:val="16"/>
                      <w:lang w:val="en-US"/>
                    </w:rPr>
                  </w:pPr>
                  <w:del w:id="15638" w:author="Ashan Asmone" w:date="2016-03-31T13:56:00Z">
                    <w:r w:rsidRPr="00DF00AF" w:rsidDel="00E33639">
                      <w:rPr>
                        <w:rFonts w:ascii="Calibri Light" w:hAnsi="Calibri Light"/>
                        <w:sz w:val="16"/>
                        <w:szCs w:val="16"/>
                        <w:lang w:val="en-US"/>
                      </w:rPr>
                      <w:delText>SS 5: Methods of tests for paints, varnishes and related materials</w:delText>
                    </w:r>
                  </w:del>
                  <w:ins w:id="15639" w:author="Ashan Asmone" w:date="2016-03-31T13:56:00Z">
                    <w:r w:rsidR="00E33639">
                      <w:rPr>
                        <w:rFonts w:ascii="Calibri Light" w:hAnsi="Calibri Light"/>
                        <w:sz w:val="16"/>
                        <w:szCs w:val="16"/>
                        <w:lang w:val="en-US"/>
                      </w:rPr>
                      <w:t>SS 5 Series - Methods of test for paints, varnishes and related materials</w:t>
                    </w:r>
                  </w:ins>
                </w:p>
                <w:p w14:paraId="36C9912A" w14:textId="77777777" w:rsidR="00B87FE0" w:rsidRPr="00DF00AF" w:rsidRDefault="00B87FE0" w:rsidP="00DF00AF">
                  <w:pPr>
                    <w:spacing w:before="100" w:after="120" w:line="240" w:lineRule="auto"/>
                    <w:rPr>
                      <w:rFonts w:ascii="Calibri Light" w:hAnsi="Calibri Light"/>
                      <w:sz w:val="16"/>
                      <w:szCs w:val="16"/>
                      <w:lang w:val="en-US"/>
                    </w:rPr>
                  </w:pPr>
                  <w:del w:id="15640" w:author="Ashan Asmone" w:date="2016-03-31T13:57:00Z">
                    <w:r w:rsidRPr="00DF00AF" w:rsidDel="00492805">
                      <w:rPr>
                        <w:rFonts w:ascii="Calibri Light" w:hAnsi="Calibri Light"/>
                        <w:sz w:val="16"/>
                        <w:szCs w:val="16"/>
                        <w:lang w:val="en-US"/>
                      </w:rPr>
                      <w:delText>SS 7: Paint: finishing, gloss enamel</w:delText>
                    </w:r>
                  </w:del>
                  <w:ins w:id="15641" w:author="Ashan Asmone" w:date="2016-03-31T13:57:00Z">
                    <w:r w:rsidR="00492805">
                      <w:rPr>
                        <w:rFonts w:ascii="Calibri Light" w:hAnsi="Calibri Light"/>
                        <w:sz w:val="16"/>
                        <w:szCs w:val="16"/>
                        <w:lang w:val="en-US"/>
                      </w:rPr>
                      <w:t>SS 7 : 1998 Paint - Finishing, gloss enamel</w:t>
                    </w:r>
                  </w:ins>
                </w:p>
                <w:p w14:paraId="6DD2C296" w14:textId="77777777" w:rsidR="00B87FE0" w:rsidRPr="00DF00AF" w:rsidRDefault="00B87FE0" w:rsidP="00DF00AF">
                  <w:pPr>
                    <w:spacing w:before="100" w:after="120" w:line="240" w:lineRule="auto"/>
                    <w:rPr>
                      <w:rFonts w:ascii="Calibri Light" w:hAnsi="Calibri Light"/>
                      <w:sz w:val="16"/>
                      <w:szCs w:val="16"/>
                      <w:lang w:val="en-US"/>
                    </w:rPr>
                  </w:pPr>
                  <w:del w:id="15642" w:author="Ashan Asmone" w:date="2016-03-31T13:55:00Z">
                    <w:r w:rsidRPr="00DF00AF" w:rsidDel="00E33639">
                      <w:rPr>
                        <w:rFonts w:ascii="Calibri Light" w:hAnsi="Calibri Light"/>
                        <w:sz w:val="16"/>
                        <w:szCs w:val="16"/>
                        <w:lang w:val="en-US"/>
                      </w:rPr>
                      <w:delText>SS CP 22: Painting of buildings</w:delText>
                    </w:r>
                  </w:del>
                  <w:ins w:id="15643" w:author="Ashan Asmone" w:date="2016-03-31T13:55:00Z">
                    <w:r w:rsidR="00E33639">
                      <w:rPr>
                        <w:rFonts w:ascii="Calibri Light" w:hAnsi="Calibri Light"/>
                        <w:sz w:val="16"/>
                        <w:szCs w:val="16"/>
                        <w:lang w:val="en-US"/>
                      </w:rPr>
                      <w:t>SS 542 : 2008 Code of practice for painting of buildings</w:t>
                    </w:r>
                  </w:ins>
                </w:p>
                <w:p w14:paraId="497FD586" w14:textId="77777777" w:rsidR="00B87FE0" w:rsidRPr="00DF00AF" w:rsidRDefault="00B87FE0" w:rsidP="00DF00AF">
                  <w:pPr>
                    <w:spacing w:before="100" w:after="120" w:line="240" w:lineRule="auto"/>
                    <w:rPr>
                      <w:rFonts w:ascii="Calibri Light" w:hAnsi="Calibri Light"/>
                      <w:sz w:val="16"/>
                      <w:szCs w:val="16"/>
                      <w:lang w:val="en-US"/>
                    </w:rPr>
                  </w:pPr>
                  <w:del w:id="15644" w:author="Ashan Asmone" w:date="2016-03-31T13:58:00Z">
                    <w:r w:rsidRPr="00DF00AF" w:rsidDel="00492805">
                      <w:rPr>
                        <w:rFonts w:ascii="Calibri Light" w:hAnsi="Calibri Light"/>
                        <w:sz w:val="16"/>
                        <w:szCs w:val="16"/>
                        <w:lang w:val="en-US"/>
                      </w:rPr>
                      <w:delText>SS 34: Undercoat for gloss enamel</w:delText>
                    </w:r>
                  </w:del>
                  <w:ins w:id="15645" w:author="Ashan Asmone" w:date="2016-03-31T13:58:00Z">
                    <w:r w:rsidR="00492805">
                      <w:rPr>
                        <w:rFonts w:ascii="Calibri Light" w:hAnsi="Calibri Light"/>
                        <w:sz w:val="16"/>
                        <w:szCs w:val="16"/>
                        <w:lang w:val="en-US"/>
                      </w:rPr>
                      <w:t>SS 34 : 1998 Undercoat paint for gloss enamel</w:t>
                    </w:r>
                  </w:ins>
                </w:p>
                <w:p w14:paraId="482F5836" w14:textId="77777777" w:rsidR="00B87FE0" w:rsidRPr="00DF00AF" w:rsidRDefault="00B87FE0" w:rsidP="00DF00AF">
                  <w:pPr>
                    <w:spacing w:before="100" w:after="120" w:line="240" w:lineRule="auto"/>
                    <w:rPr>
                      <w:rFonts w:ascii="Calibri Light" w:hAnsi="Calibri Light"/>
                      <w:sz w:val="16"/>
                      <w:szCs w:val="16"/>
                      <w:lang w:val="en-US"/>
                    </w:rPr>
                  </w:pPr>
                  <w:del w:id="15646" w:author="Ashan Asmone" w:date="2016-03-31T13:59:00Z">
                    <w:r w:rsidRPr="00DF00AF" w:rsidDel="00492805">
                      <w:rPr>
                        <w:rFonts w:ascii="Calibri Light" w:hAnsi="Calibri Light"/>
                        <w:sz w:val="16"/>
                        <w:szCs w:val="16"/>
                        <w:lang w:val="en-US"/>
                      </w:rPr>
                      <w:delText>SS 150: Emulsion paints for decorative purposes</w:delText>
                    </w:r>
                  </w:del>
                  <w:ins w:id="15647" w:author="Ashan Asmone" w:date="2016-03-31T13:59:00Z">
                    <w:r w:rsidR="00492805">
                      <w:rPr>
                        <w:rFonts w:ascii="Calibri Light" w:hAnsi="Calibri Light"/>
                        <w:sz w:val="16"/>
                        <w:szCs w:val="16"/>
                        <w:lang w:val="en-US"/>
                      </w:rPr>
                      <w:t>SS 150 : 1998 Emulsion paints for decorative purposes</w:t>
                    </w:r>
                  </w:ins>
                </w:p>
              </w:tc>
            </w:tr>
            <w:tr w:rsidR="00B87FE0" w:rsidRPr="00DF00AF" w14:paraId="7A6D08B7" w14:textId="77777777" w:rsidTr="00B87FE0">
              <w:trPr>
                <w:tblCellSpacing w:w="15" w:type="dxa"/>
              </w:trPr>
              <w:tc>
                <w:tcPr>
                  <w:tcW w:w="0" w:type="auto"/>
                  <w:vAlign w:val="center"/>
                  <w:hideMark/>
                </w:tcPr>
                <w:p w14:paraId="55D2289E" w14:textId="77777777" w:rsidR="00B87FE0" w:rsidRPr="00DF00AF" w:rsidRDefault="00B87FE0" w:rsidP="00DF00AF">
                  <w:pPr>
                    <w:spacing w:after="120" w:line="240" w:lineRule="auto"/>
                    <w:rPr>
                      <w:rFonts w:ascii="Calibri Light" w:hAnsi="Calibri Light"/>
                      <w:sz w:val="16"/>
                      <w:szCs w:val="16"/>
                      <w:lang w:val="en-US"/>
                    </w:rPr>
                  </w:pPr>
                </w:p>
              </w:tc>
            </w:tr>
            <w:tr w:rsidR="00B87FE0" w:rsidRPr="00DF00AF" w14:paraId="0F4A905C" w14:textId="77777777" w:rsidTr="00B87FE0">
              <w:trPr>
                <w:tblCellSpacing w:w="15" w:type="dxa"/>
              </w:trPr>
              <w:tc>
                <w:tcPr>
                  <w:tcW w:w="0" w:type="auto"/>
                  <w:vAlign w:val="center"/>
                  <w:hideMark/>
                </w:tcPr>
                <w:p w14:paraId="43F45415" w14:textId="77777777" w:rsidR="00B87FE0" w:rsidRPr="00DF00AF" w:rsidRDefault="00B87FE0" w:rsidP="00DF00AF">
                  <w:pPr>
                    <w:spacing w:after="120" w:line="240" w:lineRule="auto"/>
                    <w:rPr>
                      <w:rFonts w:ascii="Calibri Light" w:hAnsi="Calibri Light"/>
                      <w:sz w:val="16"/>
                      <w:szCs w:val="16"/>
                      <w:lang w:val="en-US"/>
                    </w:rPr>
                  </w:pPr>
                </w:p>
              </w:tc>
            </w:tr>
            <w:tr w:rsidR="00B87FE0" w:rsidRPr="00DF00AF" w14:paraId="603C8349" w14:textId="77777777" w:rsidTr="00B87FE0">
              <w:trPr>
                <w:trHeight w:val="30"/>
                <w:tblCellSpacing w:w="15" w:type="dxa"/>
              </w:trPr>
              <w:tc>
                <w:tcPr>
                  <w:tcW w:w="0" w:type="auto"/>
                  <w:vAlign w:val="center"/>
                  <w:hideMark/>
                </w:tcPr>
                <w:p w14:paraId="3A90CE06" w14:textId="77777777" w:rsidR="00B87FE0" w:rsidRPr="00DF00AF" w:rsidRDefault="00B87FE0" w:rsidP="00DF00AF">
                  <w:pPr>
                    <w:spacing w:before="100" w:after="120" w:line="240" w:lineRule="auto"/>
                    <w:rPr>
                      <w:rFonts w:ascii="Calibri Light" w:hAnsi="Calibri Light"/>
                      <w:sz w:val="16"/>
                      <w:szCs w:val="16"/>
                      <w:lang w:val="en-US"/>
                    </w:rPr>
                  </w:pPr>
                  <w:r w:rsidRPr="00DF00AF">
                    <w:rPr>
                      <w:rFonts w:ascii="Calibri Light" w:hAnsi="Calibri Light"/>
                      <w:sz w:val="16"/>
                      <w:szCs w:val="16"/>
                      <w:lang w:val="en-US"/>
                    </w:rPr>
                    <w:t> </w:t>
                  </w:r>
                </w:p>
              </w:tc>
            </w:tr>
          </w:tbl>
          <w:p w14:paraId="0C856FD3" w14:textId="77777777" w:rsidR="00401C5E" w:rsidRPr="00DF00AF" w:rsidRDefault="00401C5E" w:rsidP="00DF00AF">
            <w:pPr>
              <w:spacing w:after="120"/>
              <w:rPr>
                <w:rFonts w:ascii="Calibri Light" w:hAnsi="Calibri Light"/>
                <w:sz w:val="16"/>
                <w:szCs w:val="16"/>
                <w:lang w:val="en-US"/>
              </w:rPr>
            </w:pPr>
          </w:p>
        </w:tc>
      </w:tr>
      <w:tr w:rsidR="00401C5E" w:rsidRPr="004F3C8C" w14:paraId="38F6BDC7" w14:textId="77777777" w:rsidTr="00401C5E">
        <w:tc>
          <w:tcPr>
            <w:tcW w:w="685" w:type="dxa"/>
          </w:tcPr>
          <w:p w14:paraId="3628BF02"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543479AE"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CONCRETE</w:t>
            </w:r>
          </w:p>
          <w:p w14:paraId="7C2CECC3"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1920: 1976   Concrete tests -- Dimensions, tolerances and applicability of test specimens</w:t>
            </w:r>
          </w:p>
          <w:p w14:paraId="6283EBE6"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2736-1: 1986  Concrete tests -- Test specimens -- Part 1: Sampling of fresh concrete</w:t>
            </w:r>
          </w:p>
          <w:p w14:paraId="79FDC884"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2736-2: 1986  Concrete tests -- Test specimens -- Part 2: Making and curing of test specimens for strength tests</w:t>
            </w:r>
          </w:p>
          <w:p w14:paraId="18027AB9"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3766: 1995   Construction drawings -- Simplified representation of concrete reinforcement</w:t>
            </w:r>
          </w:p>
          <w:p w14:paraId="322ACDF8"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3893: 1977   Concrete -- Classification by compressive strength</w:t>
            </w:r>
          </w:p>
          <w:p w14:paraId="2F2C76DD"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4012: 1978  Concrete -- Determination of compressive strength of test specimens</w:t>
            </w:r>
          </w:p>
          <w:p w14:paraId="57D8D8F8"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4013: 1978  Concrete -- Determination of flexural strength of test specimens</w:t>
            </w:r>
          </w:p>
          <w:p w14:paraId="35089662"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4103: 1979   Concrete -- Classification of consistency</w:t>
            </w:r>
          </w:p>
          <w:p w14:paraId="257E03D9"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4108: 1980   Concrete -- Determination of tensile splitting strength of test specimens</w:t>
            </w:r>
          </w:p>
          <w:p w14:paraId="6E6651EE"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4109: 1980  Fresh concrete -- Determination of the consistency -- Slump test</w:t>
            </w:r>
          </w:p>
          <w:p w14:paraId="6661F6D8"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4110: 1979  Fresh concrete -- Determination of the consistency -- Vebe test</w:t>
            </w:r>
          </w:p>
          <w:p w14:paraId="57479F26"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4111: 1979   Fresh concrete -- Determination of consistency -- Degree of compactibility (Compaction index)</w:t>
            </w:r>
          </w:p>
          <w:p w14:paraId="71B1571C"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4635: 1982   Rubber, vulcanized -- Preformed compression seals for use between concrete motorway paving sections -- Specification for material</w:t>
            </w:r>
          </w:p>
          <w:p w14:paraId="3B67B300"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4848: 1980   Concrete -- Determination of air content of freshly mixed concrete -- Pressure method</w:t>
            </w:r>
          </w:p>
          <w:p w14:paraId="144ADB26"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6274: 1982   Concrete -- Sieve analysis of aggregates</w:t>
            </w:r>
          </w:p>
          <w:p w14:paraId="16C5F39C"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6275: 1982   Concrete, hardened -- Determination of density</w:t>
            </w:r>
          </w:p>
          <w:p w14:paraId="431F60FE"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6276: 1982   Concrete, compacted fresh -- Determination of density</w:t>
            </w:r>
          </w:p>
          <w:p w14:paraId="25D8C864"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6782: 1982   Aggregates for concrete -- Determination of bulk density</w:t>
            </w:r>
          </w:p>
          <w:p w14:paraId="088C6F2F"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6783: 1982   Coarse aggregates for concrete -- Determination of particle density and water absorption -- Hydrostatic balance method</w:t>
            </w:r>
          </w:p>
          <w:p w14:paraId="0E922329"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6784: 1982   Concrete -- Determination of static modulus of elasticity in compression </w:t>
            </w:r>
          </w:p>
          <w:p w14:paraId="175BA181"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7033: 1987   Fine and coarse aggregates for concrete -- Determination of the particle mass-per-volume and water absorption -- Pycnometer method</w:t>
            </w:r>
          </w:p>
          <w:p w14:paraId="314FA1E3"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br/>
            </w:r>
            <w:r w:rsidRPr="00DF00AF">
              <w:rPr>
                <w:rFonts w:ascii="Calibri Light" w:hAnsi="Calibri Light"/>
                <w:sz w:val="16"/>
                <w:szCs w:val="16"/>
                <w:lang w:val="en-US"/>
              </w:rPr>
              <w:br/>
              <w:t>PAINTS , VARNISHES</w:t>
            </w:r>
          </w:p>
          <w:p w14:paraId="57025B01"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1513: 1992   Paints and varnishes -- Examination and preparation of samples for testing</w:t>
            </w:r>
          </w:p>
          <w:p w14:paraId="106A1187"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1514: 1993  Paints and varnishes -- Standard panels for testing</w:t>
            </w:r>
          </w:p>
          <w:p w14:paraId="502F2B8D"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1516: 1981  Paints, varnishes, petroleum and related products -- Flash/no flash test -- Closed cup equilibrium method</w:t>
            </w:r>
          </w:p>
          <w:p w14:paraId="3CA6B350"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1517: 1973  Paints and varnishes -- Surface-drying test -- Ballotini method</w:t>
            </w:r>
          </w:p>
          <w:p w14:paraId="6239DDE6"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1518: 1992   Paints and varnishes -- Scratch test</w:t>
            </w:r>
          </w:p>
          <w:p w14:paraId="6102B897"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1519: 1973   Paints and varnishes -- Bend test (cylindrical mandrel)</w:t>
            </w:r>
          </w:p>
          <w:p w14:paraId="4070523F"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1520: 1999   Paints and varnishes -- Cupping test (available in English only)</w:t>
            </w:r>
          </w:p>
          <w:p w14:paraId="3010091D"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1522: 1998   Paints and varnishes -- Pendulum damping test</w:t>
            </w:r>
          </w:p>
          <w:p w14:paraId="723A6949"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1523: 1983   Paints, varnishes, petroleum and related products -- Determination of flashpoint -- Closed cup equilibrium method</w:t>
            </w:r>
          </w:p>
          <w:p w14:paraId="45E607DC"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1524: 2000   Paints, varnishes and printing inks -- Determination of fineness of grind</w:t>
            </w:r>
          </w:p>
          <w:p w14:paraId="24C863F5"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2409: 1992   Paints and varnishes -- Cross-cut test</w:t>
            </w:r>
          </w:p>
          <w:p w14:paraId="36AF6A19"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2431: 1993   Paints and varnishes -- Determination of flow time by use of flow cups</w:t>
            </w:r>
          </w:p>
          <w:p w14:paraId="02860E7D"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2808: 1997   Paints and varnishes -- Determination of film thickness</w:t>
            </w:r>
          </w:p>
          <w:p w14:paraId="6BE676DF"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2810: 1974   Paints and varnishes -- Notes for guidance on the conduct of natural weathering tests</w:t>
            </w:r>
          </w:p>
          <w:p w14:paraId="036B4254"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2811-1: 1997   Paints and varnishes -- Determination of density -- Part 1: Pyknometer method</w:t>
            </w:r>
          </w:p>
          <w:p w14:paraId="44DC378E"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2811-2: 1997   Paints and varnishes -- Determination of density -- Part 2:Immersed body (plummet) method</w:t>
            </w:r>
          </w:p>
          <w:p w14:paraId="4F4C0E6A"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2811-3: 1997   Paints and varnishes -- Determination of density -- Part 3: Oscillation method</w:t>
            </w:r>
          </w:p>
          <w:p w14:paraId="33D1CB74"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2811-4: 1997   Paints and varnishes -- Determination of density -- Part 4: Pressure cup method</w:t>
            </w:r>
          </w:p>
          <w:p w14:paraId="1276FDE8"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2812-1: 1993   Paints and varnishes -- Determination of resistance to liquids -- Part 1: General methods</w:t>
            </w:r>
          </w:p>
          <w:p w14:paraId="79F75BCF"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2812-2: 1993   Paints and varnishes -- Determination of resistance to liquids -- Part 2: Water immersion method</w:t>
            </w:r>
          </w:p>
          <w:p w14:paraId="218A0CB0"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2813: 1994   Paints and varnishes -- Determination of specular gloss of non-metallic paint films at 20 degrees, 60 degrees and 85 degrees</w:t>
            </w:r>
          </w:p>
          <w:p w14:paraId="48157269"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2814: 1973  Paints and varnishes -- Comparison of contrast ratio (hiding power) of paints of the same type and colour</w:t>
            </w:r>
          </w:p>
          <w:p w14:paraId="79D30201"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2815: 1973  Paints and varnishes -- Buchholz indentation test</w:t>
            </w:r>
          </w:p>
          <w:p w14:paraId="2F00D4BA"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2884-1: 1999  Paints and varnishes -- Determination of viscosity using rotary viscometers -- Part 1: Cone-and-plate viscometer operated at a high rate of shear</w:t>
            </w:r>
          </w:p>
          <w:p w14:paraId="4DEDC0DB"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3231: 1993   Paints and varnishes -- Determination of resistance to humid atmospheres containing sulfur dioxide</w:t>
            </w:r>
          </w:p>
          <w:p w14:paraId="350C70DE"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3233: 1998   Paints and varnishes -- Determination of percentage volume of non-volatile matter by measuring the density of a dried coating</w:t>
            </w:r>
          </w:p>
          <w:p w14:paraId="3952D049"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3248: 1998  Paints and varnishes -- Determination of the effect of heat</w:t>
            </w:r>
          </w:p>
          <w:p w14:paraId="390D5FFB"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3251: 1993   Paints and varnishes -- Determination of non-volatile matter of paints, varnishes and binders for paints and varnishes</w:t>
            </w:r>
          </w:p>
          <w:p w14:paraId="5127E365"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4618-1: 1998   Paints and varnishes -- Terms and definitions for coating materials -- Part 1: General terms</w:t>
            </w:r>
          </w:p>
          <w:p w14:paraId="024B70E9"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4618-2: 1999   Paints and varnishes -- Terms and definitions for coating materials -- Part 2: Special terms relating to paint characteristics and properties</w:t>
            </w:r>
          </w:p>
          <w:p w14:paraId="23375E9B"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4618-3: 1999   Paints and varnishes -- Terms and definitions for coating materials -- Part 3: Surface preparation and methods of application</w:t>
            </w:r>
          </w:p>
          <w:p w14:paraId="1E35307D"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4624: 1978   Paints and varnishes -- Pull-off test for adhesion</w:t>
            </w:r>
          </w:p>
          <w:p w14:paraId="7991DD29"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4628-1: 1982   Paints and varnishes -- Evaluation of degradation of paint coatings -- Designation of intensity, quantity and size of common types of defect -- Part 1: General principles and rating schemes</w:t>
            </w:r>
          </w:p>
          <w:p w14:paraId="6BDE5F1C"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4628-2: 1982   Paints and varnishes -- Evaluation of degradation of paint coatings -- Designation of intensity, quantity and size of common types of defect -- Part 2: Designation of degree of blistering</w:t>
            </w:r>
          </w:p>
          <w:p w14:paraId="4CF3A0B2"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4628-3: 1982   Paints and varnishes -- Evaluation of degradation of paint coatings -- Designation of intensity, quantity and size of common types of defect -- Part 3: Designation of degree of rusting</w:t>
            </w:r>
          </w:p>
          <w:p w14:paraId="39689951"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4628-4: 1982   Paints and varnishes -- Evaluation of degradation of paint coatings -- Designation of intensity, quantity and size of common types of defect -- Part 4: Designation of degree of cracking</w:t>
            </w:r>
          </w:p>
          <w:p w14:paraId="7CCE8B4B"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4628-5: 1982  Paints and varnishes -- Evaluation of degradation of paint coatings -- Designation of intensity, quantity and size of common types of defect -- Part 5: Designation of degree of flaking</w:t>
            </w:r>
          </w:p>
          <w:p w14:paraId="1AC2B868"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4628-6: 1990   Paints and varnishes -- Evaluation of degradation of paint coatings -- Designation of intensity, quantity and size of common types of defect -- Part 6: Rating of degree of chalking by tape method</w:t>
            </w:r>
          </w:p>
          <w:p w14:paraId="3B292082"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6270-1: 1998   Paints and varnishes -- Determination of resistance to humidity -- Part 1: Continuous condensation</w:t>
            </w:r>
          </w:p>
          <w:p w14:paraId="33D0F3F1"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6272: 1993   Paints and varnishes -- Falling-weight test</w:t>
            </w:r>
          </w:p>
          <w:p w14:paraId="722B40C9"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6441: 1984   Paints and varnishes -- Indentation test (spherical or pyramidal)</w:t>
            </w:r>
          </w:p>
          <w:p w14:paraId="00614FDE"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6441-1: 1999  Paints and varnishes -- Determination of micro-indentation hardness -- Part 1: Knoop hardness by measurement of indentation length</w:t>
            </w:r>
          </w:p>
          <w:p w14:paraId="30419A0B"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6441-2: 1999   Paints and varnishes -- Determination of micro-indentation hardness -- Part 2: Knoop hardness by measurement of indentation depth under load</w:t>
            </w:r>
          </w:p>
          <w:p w14:paraId="5FBF59C8"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6503: 1984   Paints and varnishes -- Determination of total lead -- Flame atomic absorption spectrometric method</w:t>
            </w:r>
          </w:p>
          <w:p w14:paraId="4AE44850"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6504-1: 1983   Paints and varnishes -- Determination of hiding power -- Part 1: Kubelka-Munk method for white and light-coloured paints</w:t>
            </w:r>
          </w:p>
          <w:p w14:paraId="32B70C2A"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6504-3: 1998   Paints and varnishes -- Determination of hiding power -- Part 3: Determination of contrast ratio (opacity) of light-coloured paints at a fixed spreading rate</w:t>
            </w:r>
          </w:p>
          <w:p w14:paraId="335A7EB3"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6713: 1984   Paints and varnishes -- Preparation of acid extracts from paints in liquid or powder form</w:t>
            </w:r>
          </w:p>
          <w:p w14:paraId="31BB71E5"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6744-1: 1999   Binders for paints and varnishes -- Alkyd resins -- Part 1: General methods of test</w:t>
            </w:r>
          </w:p>
          <w:p w14:paraId="7F0D21FF"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6744-2: 1999   Binders for paints and varnishes -- Alkyd resins -- Part 2: Determination of phthalic anhydride content</w:t>
            </w:r>
          </w:p>
          <w:p w14:paraId="35DE429A"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6744-3: 1999   Binders for paints and varnishes -- Alkyd resins -- Part 3: Determination of unsaponifiable matter content</w:t>
            </w:r>
          </w:p>
          <w:p w14:paraId="2AADD74D"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6744-4: 1999   Binders for paints and varnishes -- Alkyd resins -- Part 4: Determination of fatty acid content</w:t>
            </w:r>
          </w:p>
          <w:p w14:paraId="6A297824"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6860: 1984   Paints and varnishes -- Bend test (conical mandrel)</w:t>
            </w:r>
          </w:p>
          <w:p w14:paraId="53F2EEBE"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7142: 1984   Binders for paints and varnishes -- Epoxy resins -- General methods of test</w:t>
            </w:r>
          </w:p>
          <w:p w14:paraId="29BDDDEB"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7143: 2000  Paints, varnishes and binders -- Methods of test for characterizing water-based coating materials and binders (available in English only)</w:t>
            </w:r>
          </w:p>
          <w:p w14:paraId="73F7539D"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7253: 1996  Paints and varnishes -- Determination of resistance to neutral salt spray (fog)</w:t>
            </w:r>
          </w:p>
          <w:p w14:paraId="724FA6AB"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7724-1: 1984   Paints and varnishes -- Colorimetry -- Part 1: Principles</w:t>
            </w:r>
          </w:p>
          <w:p w14:paraId="74B9D90A"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7724-2: 1984   Paints and varnishes -- Colorimetry -- Part 2: Colour measurement</w:t>
            </w:r>
          </w:p>
          <w:p w14:paraId="18C85CA1"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7724-3: 1984   Paints and varnishes -- Colorimetry -- Part 3: Calculation of colour differences</w:t>
            </w:r>
          </w:p>
          <w:p w14:paraId="59965A0A"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7783-1: 1996   Paints and varnishes -- Determination of water-vapour transmission rate -- Part 1: Dish method for free films</w:t>
            </w:r>
          </w:p>
          <w:p w14:paraId="78090B65"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7783-2: 1999   Paints and varnishes -- Coating materials and coating systems for exterior masonry and concrete -- Part 2: Determination and classification of water-vapour transmission rate (permeability)</w:t>
            </w:r>
          </w:p>
          <w:p w14:paraId="0E0712C3"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7784-1: 1997   Paints and varnishes -- Determination of resistance to abrasion -- Part 1: Rotating abrasive-paper-covered wheel method</w:t>
            </w:r>
          </w:p>
          <w:p w14:paraId="40677A10"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7784-2: 1997   Paints and varnishes -- Determination of resistance to abrasion -- Part 2: Rotating abrasive rubber wheel method</w:t>
            </w:r>
          </w:p>
          <w:p w14:paraId="5CC28CA1"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7784-3: 2000   Paints and varnishes -- Determination of resistance to abrasion -- Part 3: Reciprocating test panel method</w:t>
            </w:r>
          </w:p>
          <w:p w14:paraId="2E99EE02"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8501-1: 1988   Preparation</w:t>
            </w:r>
          </w:p>
          <w:p w14:paraId="624C7D52"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9514: 1992  Paints and varnishes -- Determination of the pot-life of liquid systems -- Preparation and conditioning of samples and guidelines for testing</w:t>
            </w:r>
          </w:p>
          <w:p w14:paraId="2B708E47"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11503: 1995  Paints and varnishes -- Determination of resistance to humidity (intermittent condensation)</w:t>
            </w:r>
          </w:p>
          <w:p w14:paraId="180F0B51"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11507: 1997  Paints and varnishes -- Exposure of coatings to artificial weathering -- Exposure to fluorescent UV and water</w:t>
            </w:r>
          </w:p>
          <w:p w14:paraId="1431EDE2"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11668: 1997   Binders for paints and varnishes -- Chlorinated polymerization resins -- General methods of test</w:t>
            </w:r>
          </w:p>
          <w:p w14:paraId="5A7FA734"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11890-1: 2000   Paints and varnishes -- Determination of volatile organic compound (VOC) content -- Part 1: Difference method</w:t>
            </w:r>
          </w:p>
          <w:p w14:paraId="6E3E6741"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11890-2: 2000   Paints and varnishes -- Determination of volatile organic compound (VOC) content -- Part 2: Gas-chromatographic method</w:t>
            </w:r>
          </w:p>
          <w:p w14:paraId="6B0C21FF"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11908: 1996   Binders for paints and varnishes -- Amino resins -- General methods of test</w:t>
            </w:r>
          </w:p>
          <w:p w14:paraId="4B81175E"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11909: 1996   Binders for paints and varnishes -- Polyisocyanate resins -- General methods of test</w:t>
            </w:r>
          </w:p>
          <w:p w14:paraId="326A41FF"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11997-1: 1998   Paints and varnishes -- Determination of resistance to cyclic corrosion conditions -- Part 1: Wet (salt fog)/dry/humidity</w:t>
            </w:r>
          </w:p>
          <w:p w14:paraId="3172AD1A"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11997-2: 2000   Paints and varnishes -- Determination of resistance to cyclic corrosion conditions -- Part 2: Wet (salt fog)/dry/humidity/UV light</w:t>
            </w:r>
          </w:p>
          <w:p w14:paraId="176793A4"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11998: 1998   Paints and varnishes -- Determination of wet-scrub resistance and cleanability of coatings</w:t>
            </w:r>
          </w:p>
          <w:p w14:paraId="7B97C235"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12137-1: 1997   Paints and varnishes -- Determination of mar resistance -- Part 1: Method using a curved stylus</w:t>
            </w:r>
          </w:p>
          <w:p w14:paraId="08025DF9"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12137-2: 1997  Paints and varnishes -- Determination of mar resistance -- Part 2: Method using a pointed stylus</w:t>
            </w:r>
          </w:p>
          <w:p w14:paraId="5DDBD087"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14680-1: 2000   Paints and varnishes -- Determination of pigment content -- Part 1: Centrifuge method</w:t>
            </w:r>
          </w:p>
          <w:p w14:paraId="54DBB84A" w14:textId="77777777" w:rsidR="00B87FE0" w:rsidRPr="00DF00AF" w:rsidRDefault="00B87FE0" w:rsidP="00DF00AF">
            <w:pPr>
              <w:spacing w:before="100" w:after="120"/>
              <w:rPr>
                <w:rFonts w:ascii="Calibri Light" w:hAnsi="Calibri Light"/>
                <w:sz w:val="16"/>
                <w:szCs w:val="16"/>
                <w:lang w:val="en-US"/>
              </w:rPr>
            </w:pPr>
            <w:del w:id="15648" w:author="Ashan Asmone" w:date="2016-03-31T18:34:00Z">
              <w:r w:rsidRPr="00DF00AF" w:rsidDel="004F0B47">
                <w:rPr>
                  <w:rFonts w:ascii="Calibri Light" w:hAnsi="Calibri Light"/>
                  <w:sz w:val="16"/>
                  <w:szCs w:val="16"/>
                  <w:lang w:val="en-US"/>
                </w:rPr>
                <w:delText>ISO 14680-2: 2000 Paints and varnishes -- Determination of pigment content -- Part 2: Ashing method</w:delText>
              </w:r>
            </w:del>
            <w:ins w:id="15649" w:author="Ashan Asmone" w:date="2016-03-31T18:34:00Z">
              <w:r w:rsidR="004F0B47">
                <w:rPr>
                  <w:rFonts w:ascii="Calibri Light" w:hAnsi="Calibri Light"/>
                  <w:sz w:val="16"/>
                  <w:szCs w:val="16"/>
                  <w:lang w:val="en-US"/>
                </w:rPr>
                <w:t>ISO 14680-2: 2000 Paints and varnishes -- Determination of pigment content -- Part 2: Ashing method</w:t>
              </w:r>
            </w:ins>
          </w:p>
          <w:p w14:paraId="0C39C248"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14680-3: 2000   Paints and varnishes -- Determination of pigment content -- Part 3: Filtration method</w:t>
            </w:r>
          </w:p>
          <w:p w14:paraId="1EDEFE01" w14:textId="77777777" w:rsidR="00B87FE0" w:rsidRPr="00DF00AF" w:rsidRDefault="00B87FE0" w:rsidP="00DF00AF">
            <w:pPr>
              <w:spacing w:before="100" w:after="120"/>
              <w:rPr>
                <w:rFonts w:ascii="Calibri Light" w:hAnsi="Calibri Light"/>
                <w:sz w:val="16"/>
                <w:szCs w:val="16"/>
                <w:lang w:val="en-US"/>
              </w:rPr>
            </w:pPr>
            <w:r w:rsidRPr="00DF00AF">
              <w:rPr>
                <w:rFonts w:ascii="Calibri Light" w:hAnsi="Calibri Light"/>
                <w:sz w:val="16"/>
                <w:szCs w:val="16"/>
                <w:lang w:val="en-US"/>
              </w:rPr>
              <w:t>ISO 15184: 1998  Paints and varnishes -- Determination of film hardness by pencil test</w:t>
            </w:r>
          </w:p>
          <w:p w14:paraId="6BC32887" w14:textId="77777777" w:rsidR="00401C5E" w:rsidRPr="00DF00AF" w:rsidRDefault="00401C5E" w:rsidP="00DF00AF">
            <w:pPr>
              <w:spacing w:after="120"/>
              <w:rPr>
                <w:rFonts w:ascii="Calibri Light" w:hAnsi="Calibri Light"/>
                <w:sz w:val="16"/>
                <w:szCs w:val="16"/>
                <w:lang w:val="en-US"/>
              </w:rPr>
            </w:pPr>
          </w:p>
        </w:tc>
      </w:tr>
    </w:tbl>
    <w:p w14:paraId="6CDB4326" w14:textId="77777777" w:rsidR="00401C5E" w:rsidRDefault="00401C5E" w:rsidP="00401C5E">
      <w:pPr>
        <w:rPr>
          <w:sz w:val="16"/>
          <w:szCs w:val="16"/>
          <w:lang w:val="en-US"/>
        </w:rPr>
      </w:pPr>
    </w:p>
    <w:p w14:paraId="32ABEA10" w14:textId="77777777" w:rsidR="00B87FE0" w:rsidRDefault="00B87FE0" w:rsidP="00B87FE0">
      <w:pPr>
        <w:pStyle w:val="Heading2"/>
        <w:rPr>
          <w:lang w:val="en-US"/>
        </w:rPr>
      </w:pPr>
      <w:r w:rsidRPr="00B87FE0">
        <w:rPr>
          <w:lang w:val="en-US"/>
        </w:rPr>
        <w:t>Biological Attack</w:t>
      </w:r>
      <w:r>
        <w:rPr>
          <w:lang w:val="en-US"/>
        </w:rPr>
        <w:t xml:space="preserve"> - </w:t>
      </w:r>
      <w:r w:rsidRPr="00B87FE0">
        <w:rPr>
          <w:lang w:val="en-US"/>
        </w:rPr>
        <w:t>Fungi Growth on Basement Ceiling</w:t>
      </w:r>
    </w:p>
    <w:p w14:paraId="083F38F7" w14:textId="77777777" w:rsidR="00DF00AF" w:rsidRDefault="00DF00AF" w:rsidP="00DF00AF">
      <w:pPr>
        <w:pStyle w:val="Heading2"/>
        <w:rPr>
          <w:lang w:val="en-US"/>
        </w:rPr>
      </w:pPr>
      <w:r w:rsidRPr="00B87FE0">
        <w:rPr>
          <w:lang w:val="en-US"/>
        </w:rPr>
        <w:t>Biological Attack</w:t>
      </w:r>
      <w:r>
        <w:rPr>
          <w:lang w:val="en-US"/>
        </w:rPr>
        <w:t xml:space="preserve"> - </w:t>
      </w:r>
      <w:r w:rsidRPr="00DF00AF">
        <w:rPr>
          <w:lang w:val="en-US"/>
        </w:rPr>
        <w:t>Fungi Growth on Basement Wall</w:t>
      </w:r>
    </w:p>
    <w:p w14:paraId="7C790457" w14:textId="77777777" w:rsidR="00DF00AF" w:rsidRPr="00DF00AF" w:rsidRDefault="00DF00AF" w:rsidP="00DF00AF">
      <w:pPr>
        <w:pStyle w:val="Heading2"/>
        <w:rPr>
          <w:lang w:val="en-US"/>
        </w:rPr>
      </w:pPr>
      <w:r w:rsidRPr="00B87FE0">
        <w:rPr>
          <w:lang w:val="en-US"/>
        </w:rPr>
        <w:t>Biological Attack</w:t>
      </w:r>
      <w:r>
        <w:rPr>
          <w:lang w:val="en-US"/>
        </w:rPr>
        <w:t xml:space="preserve"> - </w:t>
      </w:r>
      <w:r w:rsidRPr="00DF00AF">
        <w:rPr>
          <w:lang w:val="en-US"/>
        </w:rPr>
        <w:t>Fungi Growth cau</w:t>
      </w:r>
      <w:r>
        <w:rPr>
          <w:lang w:val="en-US"/>
        </w:rPr>
        <w:t>sed by insufficient ventilation</w:t>
      </w:r>
    </w:p>
    <w:tbl>
      <w:tblPr>
        <w:tblStyle w:val="TableGrid"/>
        <w:tblW w:w="0" w:type="auto"/>
        <w:tblInd w:w="108" w:type="dxa"/>
        <w:tblLook w:val="04A0" w:firstRow="1" w:lastRow="0" w:firstColumn="1" w:lastColumn="0" w:noHBand="0" w:noVBand="1"/>
      </w:tblPr>
      <w:tblGrid>
        <w:gridCol w:w="497"/>
        <w:gridCol w:w="8637"/>
      </w:tblGrid>
      <w:tr w:rsidR="00401C5E" w:rsidRPr="004F3C8C" w14:paraId="7EE4621A" w14:textId="77777777" w:rsidTr="00DF00AF">
        <w:tc>
          <w:tcPr>
            <w:tcW w:w="497" w:type="dxa"/>
          </w:tcPr>
          <w:p w14:paraId="49A868AE"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637" w:type="dxa"/>
          </w:tcPr>
          <w:p w14:paraId="5CC4A46A" w14:textId="77777777" w:rsidR="00401C5E" w:rsidRPr="004F3C8C" w:rsidRDefault="00401C5E" w:rsidP="00401C5E">
            <w:pPr>
              <w:spacing w:after="120"/>
              <w:rPr>
                <w:rFonts w:ascii="Calibri Light" w:hAnsi="Calibri Light"/>
                <w:sz w:val="16"/>
                <w:szCs w:val="16"/>
                <w:lang w:val="en-US"/>
              </w:rPr>
            </w:pPr>
          </w:p>
        </w:tc>
      </w:tr>
      <w:tr w:rsidR="00401C5E" w:rsidRPr="004F3C8C" w14:paraId="329C8B57" w14:textId="77777777" w:rsidTr="00DF00AF">
        <w:tc>
          <w:tcPr>
            <w:tcW w:w="497" w:type="dxa"/>
          </w:tcPr>
          <w:p w14:paraId="1A94795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637" w:type="dxa"/>
          </w:tcPr>
          <w:p w14:paraId="4D005FE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CEMENT, SAND, MORTAR</w:t>
            </w:r>
          </w:p>
          <w:p w14:paraId="226C754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C33: 2001a-Standard Specification for Concrete Aggregates</w:t>
            </w:r>
          </w:p>
          <w:p w14:paraId="35DB82B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C87: 1983(1995)e1-Standard Test Method for Effect of Organic Impurities in Fine Aggregate on Strength of Mortar</w:t>
            </w:r>
          </w:p>
          <w:p w14:paraId="4131F46E" w14:textId="77777777" w:rsidR="00DF00AF" w:rsidRPr="00DF00AF" w:rsidRDefault="00DF00AF" w:rsidP="00DF00AF">
            <w:pPr>
              <w:spacing w:before="100" w:after="120"/>
              <w:rPr>
                <w:rFonts w:ascii="Calibri Light" w:hAnsi="Calibri Light"/>
                <w:sz w:val="16"/>
                <w:szCs w:val="16"/>
                <w:lang w:val="en-US"/>
              </w:rPr>
            </w:pPr>
            <w:del w:id="15650" w:author="Ashan Senel Asmone" w:date="2016-03-21T11:18:00Z">
              <w:r w:rsidRPr="00DF00AF" w:rsidDel="00ED4BC6">
                <w:rPr>
                  <w:rFonts w:ascii="Calibri Light" w:hAnsi="Calibri Light"/>
                  <w:sz w:val="16"/>
                  <w:szCs w:val="16"/>
                  <w:lang w:val="en-US"/>
                </w:rPr>
                <w:delText>C94/C94M-00e2- Standard Specification for Ready-Mixed Concrete</w:delText>
              </w:r>
            </w:del>
            <w:ins w:id="15651" w:author="Ashan Senel Asmone" w:date="2016-03-21T11:18:00Z">
              <w:r w:rsidR="00ED4BC6">
                <w:rPr>
                  <w:rFonts w:ascii="Calibri Light" w:hAnsi="Calibri Light"/>
                  <w:sz w:val="16"/>
                  <w:szCs w:val="16"/>
                  <w:lang w:val="en-US"/>
                </w:rPr>
                <w:t>ASTM C94 / C94M - 15b Standard Specification for Ready-Mixed Concrete</w:t>
              </w:r>
            </w:ins>
          </w:p>
          <w:p w14:paraId="347AECE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C109/C109M: 2001-Standard Test Method for Compressive Strength of Hydraulic Cement Mortars (Using 2-in. or [50-mm] Cube Specimens)</w:t>
            </w:r>
          </w:p>
          <w:p w14:paraId="6ADF956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C115: 1996a-Standard Test Method for Fineness of Portland Cement by the Turbidimeter</w:t>
            </w:r>
          </w:p>
          <w:p w14:paraId="1E72E2A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C125: 2000ae1-Standard Terminology Relating to Concrete and Concrete Aggregates</w:t>
            </w:r>
          </w:p>
          <w:p w14:paraId="386D61CE"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C136-01- Standard Test Method for Sieve Analysis of Fine and Coarse Aggregates</w:t>
            </w:r>
          </w:p>
          <w:p w14:paraId="574DE67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C150: 2000-Standard Specification for Portland Cement</w:t>
            </w:r>
          </w:p>
          <w:p w14:paraId="628F39C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C295: 1998-Standard Guide for Petrographic Examination of Aggregates for Concrete</w:t>
            </w:r>
          </w:p>
          <w:p w14:paraId="2BA832E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C305: 1999-Practice for Mechanical Mixing of Hydraulic Cement Pastes and Mortars of Plastic Consistency</w:t>
            </w:r>
          </w:p>
          <w:p w14:paraId="6EB596D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C348: 1997-Standard Test Method for Flexural Strength of Hydraulic-Cement Mortars</w:t>
            </w:r>
          </w:p>
          <w:p w14:paraId="4767B40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C349: 1997-Standard Test Method for Compressive Strength of Hydraulic-Cement Mortars (Using Portions of Prisms Broken in Flexure)</w:t>
            </w:r>
          </w:p>
          <w:p w14:paraId="7072642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C452: 1995-Standard Test Method for Potential Expansion of Portland-Cement Mortars Exposed to Sulfate</w:t>
            </w:r>
          </w:p>
          <w:p w14:paraId="6F7936C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C490: 2000a-Standard Practice for Use of Apparatus for the Determination of Length Change of Hardened Cement Paste, Mortar, and Concrete</w:t>
            </w:r>
          </w:p>
          <w:p w14:paraId="1837985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C494/ 494M: 2000-Specification for Chemical Admixtures for Concrete</w:t>
            </w:r>
          </w:p>
          <w:p w14:paraId="27DCC515" w14:textId="77777777" w:rsidR="00DF00AF" w:rsidRPr="00DF00AF" w:rsidRDefault="00DF00AF" w:rsidP="00DF00AF">
            <w:pPr>
              <w:spacing w:before="100" w:after="120"/>
              <w:rPr>
                <w:rFonts w:ascii="Calibri Light" w:hAnsi="Calibri Light"/>
                <w:sz w:val="16"/>
                <w:szCs w:val="16"/>
                <w:lang w:val="en-US"/>
              </w:rPr>
            </w:pPr>
            <w:del w:id="15652" w:author="Jing Kai Toh" w:date="2016-05-12T10:32:00Z">
              <w:r w:rsidRPr="00DF00AF" w:rsidDel="002030ED">
                <w:rPr>
                  <w:rFonts w:ascii="Calibri Light" w:hAnsi="Calibri Light"/>
                  <w:sz w:val="16"/>
                  <w:szCs w:val="16"/>
                  <w:lang w:val="en-US"/>
                </w:rPr>
                <w:delText>C597-97 Standard Test Method for Pulse Velocity</w:delText>
              </w:r>
            </w:del>
            <w:ins w:id="15653" w:author="Jing Kai Toh" w:date="2016-05-12T10:32:00Z">
              <w:r w:rsidR="002030ED">
                <w:rPr>
                  <w:rFonts w:ascii="Calibri Light" w:hAnsi="Calibri Light"/>
                  <w:sz w:val="16"/>
                  <w:szCs w:val="16"/>
                  <w:lang w:val="en-US"/>
                </w:rPr>
                <w:t>ASTM C597 - 09 Standard Test Method for Pulse Velocity Through Concrete</w:t>
              </w:r>
            </w:ins>
          </w:p>
          <w:p w14:paraId="5B81914A" w14:textId="77777777" w:rsidR="00DF00AF" w:rsidRPr="00DF00AF" w:rsidRDefault="00DF00AF" w:rsidP="00DF00AF">
            <w:pPr>
              <w:spacing w:before="100" w:after="120"/>
              <w:rPr>
                <w:rFonts w:ascii="Calibri Light" w:hAnsi="Calibri Light"/>
                <w:sz w:val="16"/>
                <w:szCs w:val="16"/>
                <w:lang w:val="en-US"/>
              </w:rPr>
            </w:pPr>
            <w:del w:id="15654" w:author="Jing Kai Toh" w:date="2016-05-12T10:30:00Z">
              <w:r w:rsidRPr="00DF00AF" w:rsidDel="002030ED">
                <w:rPr>
                  <w:rFonts w:ascii="Calibri Light" w:hAnsi="Calibri Light"/>
                  <w:sz w:val="16"/>
                  <w:szCs w:val="16"/>
                  <w:lang w:val="en-US"/>
                </w:rPr>
                <w:delText>C642-97 Standard Test Method for Density, Absorption and Voids in Hardened Concrete</w:delText>
              </w:r>
            </w:del>
            <w:ins w:id="15655" w:author="Jing Kai Toh" w:date="2016-05-12T10:30:00Z">
              <w:r w:rsidR="002030ED">
                <w:rPr>
                  <w:rFonts w:ascii="Calibri Light" w:hAnsi="Calibri Light"/>
                  <w:sz w:val="16"/>
                  <w:szCs w:val="16"/>
                  <w:lang w:val="en-US"/>
                </w:rPr>
                <w:t>ASTM C642 - 13 Standard Test Method for Density, Absorption, and Voids in Hardened Concrete</w:t>
              </w:r>
            </w:ins>
          </w:p>
          <w:p w14:paraId="14AFBBD9"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C778: 2000-Standard Specification for Standard Sand</w:t>
            </w:r>
          </w:p>
          <w:p w14:paraId="34C61FE4" w14:textId="77777777" w:rsidR="00DF00AF" w:rsidRPr="00DF00AF" w:rsidRDefault="00DF00AF" w:rsidP="00DF00AF">
            <w:pPr>
              <w:spacing w:before="100" w:after="120"/>
              <w:rPr>
                <w:rFonts w:ascii="Calibri Light" w:hAnsi="Calibri Light"/>
                <w:sz w:val="16"/>
                <w:szCs w:val="16"/>
                <w:lang w:val="en-US"/>
              </w:rPr>
            </w:pPr>
            <w:del w:id="15656" w:author="Jing Kai Toh" w:date="2016-05-12T10:28:00Z">
              <w:r w:rsidRPr="00DF00AF" w:rsidDel="002030ED">
                <w:rPr>
                  <w:rFonts w:ascii="Calibri Light" w:hAnsi="Calibri Light"/>
                  <w:sz w:val="16"/>
                  <w:szCs w:val="16"/>
                  <w:lang w:val="en-US"/>
                </w:rPr>
                <w:delText>C805-97 Standard Test Method for Rebound Number of Hardened Concrete</w:delText>
              </w:r>
            </w:del>
            <w:ins w:id="15657" w:author="Jing Kai Toh" w:date="2016-05-12T10:28:00Z">
              <w:r w:rsidR="002030ED">
                <w:rPr>
                  <w:rFonts w:ascii="Calibri Light" w:hAnsi="Calibri Light"/>
                  <w:sz w:val="16"/>
                  <w:szCs w:val="16"/>
                  <w:lang w:val="en-US"/>
                </w:rPr>
                <w:t>ASTM C805 / C805M - 13a Standard Test Method for Rebound Number of Hardened Concrete</w:t>
              </w:r>
            </w:ins>
          </w:p>
          <w:p w14:paraId="2FC2402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C1038: 2001-Standard Test Method for Expansion of Hydraulic Cement Mortar Bars Stored in Water</w:t>
            </w:r>
          </w:p>
          <w:p w14:paraId="4A24C9B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br/>
            </w:r>
            <w:r w:rsidRPr="00DF00AF">
              <w:rPr>
                <w:rFonts w:ascii="Calibri Light" w:hAnsi="Calibri Light"/>
                <w:sz w:val="16"/>
                <w:szCs w:val="16"/>
                <w:lang w:val="en-US"/>
              </w:rPr>
              <w:br/>
              <w:t>COATINGS, WATERPROOFINGS, SCREEDINGS</w:t>
            </w:r>
          </w:p>
          <w:p w14:paraId="005BB413" w14:textId="77777777" w:rsidR="00DF00AF" w:rsidRPr="00DF00AF" w:rsidRDefault="00DF00AF" w:rsidP="00DF00AF">
            <w:pPr>
              <w:spacing w:before="100" w:after="120"/>
              <w:rPr>
                <w:rFonts w:ascii="Calibri Light" w:hAnsi="Calibri Light"/>
                <w:sz w:val="16"/>
                <w:szCs w:val="16"/>
                <w:lang w:val="en-US"/>
              </w:rPr>
            </w:pPr>
            <w:del w:id="15658" w:author="Jing Kai Toh" w:date="2016-05-12T10:27:00Z">
              <w:r w:rsidRPr="00DF00AF" w:rsidDel="008E751D">
                <w:rPr>
                  <w:rFonts w:ascii="Calibri Light" w:hAnsi="Calibri Light"/>
                  <w:sz w:val="16"/>
                  <w:szCs w:val="16"/>
                  <w:lang w:val="en-US"/>
                </w:rPr>
                <w:delText>C1063-99-Standard Specification for Installation of Lathing and Furring to Receive Interior and Exterior Portland Cement-Based Plaster</w:delText>
              </w:r>
            </w:del>
            <w:ins w:id="15659" w:author="Jing Kai Toh" w:date="2016-05-12T10:27:00Z">
              <w:r w:rsidR="008E751D">
                <w:rPr>
                  <w:rFonts w:ascii="Calibri Light" w:hAnsi="Calibri Light"/>
                  <w:sz w:val="16"/>
                  <w:szCs w:val="16"/>
                  <w:lang w:val="en-US"/>
                </w:rPr>
                <w:t>ASTM C1063 - 16a Standard Specification for Installation of Lathing and Furring to Receive Interior and Exterior Portland Cement-Based Plaster</w:t>
              </w:r>
            </w:ins>
            <w:r w:rsidRPr="00DF00AF">
              <w:rPr>
                <w:rFonts w:ascii="Calibri Light" w:hAnsi="Calibri Light"/>
                <w:sz w:val="16"/>
                <w:szCs w:val="16"/>
                <w:lang w:val="en-US"/>
              </w:rPr>
              <w:t>  </w:t>
            </w:r>
          </w:p>
          <w:p w14:paraId="5917E5AA" w14:textId="77777777" w:rsidR="00DF00AF" w:rsidRPr="00DF00AF" w:rsidRDefault="00DF00AF" w:rsidP="00DF00AF">
            <w:pPr>
              <w:spacing w:before="100" w:after="120"/>
              <w:rPr>
                <w:rFonts w:ascii="Calibri Light" w:hAnsi="Calibri Light"/>
                <w:sz w:val="16"/>
                <w:szCs w:val="16"/>
                <w:lang w:val="en-US"/>
              </w:rPr>
            </w:pPr>
            <w:del w:id="15660" w:author="Jing Kai Toh" w:date="2016-05-12T10:25:00Z">
              <w:r w:rsidRPr="00DF00AF" w:rsidDel="008E751D">
                <w:rPr>
                  <w:rFonts w:ascii="Calibri Light" w:hAnsi="Calibri Light"/>
                  <w:sz w:val="16"/>
                  <w:szCs w:val="16"/>
                  <w:lang w:val="en-US"/>
                </w:rPr>
                <w:delText>D5295-00-Standard Guide for Preparation of Concrete Surfaces for Adhered (Bonded) Membrane Waterproofing Systems</w:delText>
              </w:r>
            </w:del>
            <w:ins w:id="15661"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04D27D69" w14:textId="77777777" w:rsidR="00DF00AF" w:rsidRPr="00DF00AF" w:rsidRDefault="00DF00AF" w:rsidP="00DF00AF">
            <w:pPr>
              <w:spacing w:before="100" w:after="120"/>
              <w:rPr>
                <w:rFonts w:ascii="Calibri Light" w:hAnsi="Calibri Light"/>
                <w:sz w:val="16"/>
                <w:szCs w:val="16"/>
                <w:lang w:val="en-US"/>
              </w:rPr>
            </w:pPr>
            <w:del w:id="15662" w:author="Jing Kai Toh" w:date="2016-05-12T10:24:00Z">
              <w:r w:rsidRPr="00DF00AF" w:rsidDel="008E751D">
                <w:rPr>
                  <w:rFonts w:ascii="Calibri Light" w:hAnsi="Calibri Light"/>
                  <w:sz w:val="16"/>
                  <w:szCs w:val="16"/>
                  <w:lang w:val="en-US"/>
                </w:rPr>
                <w:delText>D5683-95(1999)e1-Standard Test Method for Flexibility of Roofing and Waterproofing Materials and Membranes</w:delText>
              </w:r>
            </w:del>
            <w:ins w:id="15663"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1A21CE0F" w14:textId="77777777" w:rsidR="00DF00AF" w:rsidRPr="00DF00AF" w:rsidRDefault="00DF00AF" w:rsidP="00DF00AF">
            <w:pPr>
              <w:spacing w:before="100" w:after="120"/>
              <w:rPr>
                <w:rFonts w:ascii="Calibri Light" w:hAnsi="Calibri Light"/>
                <w:sz w:val="16"/>
                <w:szCs w:val="16"/>
                <w:lang w:val="en-US"/>
              </w:rPr>
            </w:pPr>
            <w:del w:id="15664" w:author="Jing Kai Toh" w:date="2016-05-12T10:26:00Z">
              <w:r w:rsidRPr="00DF00AF" w:rsidDel="008E751D">
                <w:rPr>
                  <w:rFonts w:ascii="Calibri Light" w:hAnsi="Calibri Light"/>
                  <w:sz w:val="16"/>
                  <w:szCs w:val="16"/>
                  <w:lang w:val="en-US"/>
                </w:rPr>
                <w:delText>D5957-98- Standard Guide for Flood Testing Horizontal Waterproofing Installations</w:delText>
              </w:r>
            </w:del>
            <w:ins w:id="15665" w:author="Jing Kai Toh" w:date="2016-05-12T10:26:00Z">
              <w:r w:rsidR="008E751D">
                <w:rPr>
                  <w:rFonts w:ascii="Calibri Light" w:hAnsi="Calibri Light"/>
                  <w:sz w:val="16"/>
                  <w:szCs w:val="16"/>
                  <w:lang w:val="en-US"/>
                </w:rPr>
                <w:t>ASTM D5957 - 98(2013) Standard Guide for Flood Testing Horizontal Waterproofing Installations</w:t>
              </w:r>
            </w:ins>
          </w:p>
          <w:p w14:paraId="1DEACFAC" w14:textId="77777777" w:rsidR="00DF00AF" w:rsidRPr="00DF00AF" w:rsidRDefault="00DF00AF" w:rsidP="00DF00AF">
            <w:pPr>
              <w:spacing w:before="100" w:after="120"/>
              <w:rPr>
                <w:rFonts w:ascii="Calibri Light" w:hAnsi="Calibri Light"/>
                <w:sz w:val="16"/>
                <w:szCs w:val="16"/>
                <w:lang w:val="en-US"/>
              </w:rPr>
            </w:pPr>
            <w:del w:id="15666" w:author="Jing Kai Toh" w:date="2016-05-12T10:23:00Z">
              <w:r w:rsidRPr="00DF00AF" w:rsidDel="008E751D">
                <w:rPr>
                  <w:rFonts w:ascii="Calibri Light" w:hAnsi="Calibri Light"/>
                  <w:sz w:val="16"/>
                  <w:szCs w:val="16"/>
                  <w:lang w:val="en-US"/>
                </w:rPr>
                <w:delText>D6135-97-Standard Practice for Application of Self-Adhering Modified Bituminous Waterproofing</w:delText>
              </w:r>
            </w:del>
            <w:ins w:id="15667"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542DB22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br/>
            </w:r>
            <w:r w:rsidRPr="00DF00AF">
              <w:rPr>
                <w:rFonts w:ascii="Calibri Light" w:hAnsi="Calibri Light"/>
                <w:sz w:val="16"/>
                <w:szCs w:val="16"/>
                <w:lang w:val="en-US"/>
              </w:rPr>
              <w:br/>
              <w:t>PAINTS</w:t>
            </w:r>
          </w:p>
          <w:p w14:paraId="7817821D" w14:textId="77777777" w:rsidR="00DF00AF" w:rsidRPr="00DF00AF" w:rsidRDefault="00DF00AF" w:rsidP="00DF00AF">
            <w:pPr>
              <w:spacing w:before="100" w:after="120"/>
              <w:rPr>
                <w:rFonts w:ascii="Calibri Light" w:hAnsi="Calibri Light"/>
                <w:sz w:val="16"/>
                <w:szCs w:val="16"/>
                <w:lang w:val="en-US"/>
              </w:rPr>
            </w:pPr>
            <w:del w:id="15668" w:author="Ashan Asmone" w:date="2016-03-31T14:47:00Z">
              <w:r w:rsidRPr="00DF00AF" w:rsidDel="000E40A0">
                <w:rPr>
                  <w:rFonts w:ascii="Calibri Light" w:hAnsi="Calibri Light"/>
                  <w:sz w:val="16"/>
                  <w:szCs w:val="16"/>
                  <w:lang w:val="en-US"/>
                </w:rPr>
                <w:delText>D1640-95(1999)-Standard Test Methods for Drying, Curing, or Film Formation of Organic Coatings at Room Temperature</w:delText>
              </w:r>
            </w:del>
            <w:ins w:id="15669" w:author="Ashan Asmone" w:date="2016-03-31T14:47:00Z">
              <w:r w:rsidR="000E40A0">
                <w:rPr>
                  <w:rFonts w:ascii="Calibri Light" w:hAnsi="Calibri Light"/>
                  <w:sz w:val="16"/>
                  <w:szCs w:val="16"/>
                  <w:lang w:val="en-US"/>
                </w:rPr>
                <w:t>ASTM D1640 / D1640M - 14 Standard Test Methods for Drying, Curing, or Film Formation of Organic Coatings</w:t>
              </w:r>
            </w:ins>
          </w:p>
          <w:p w14:paraId="38E7827B" w14:textId="77777777" w:rsidR="00DF00AF" w:rsidRPr="00DF00AF" w:rsidRDefault="00DF00AF" w:rsidP="00DF00AF">
            <w:pPr>
              <w:spacing w:before="100" w:after="120"/>
              <w:rPr>
                <w:rFonts w:ascii="Calibri Light" w:hAnsi="Calibri Light"/>
                <w:sz w:val="16"/>
                <w:szCs w:val="16"/>
                <w:lang w:val="en-US"/>
              </w:rPr>
            </w:pPr>
            <w:del w:id="15670" w:author="Ashan Asmone" w:date="2016-03-31T14:50:00Z">
              <w:r w:rsidRPr="00DF00AF" w:rsidDel="000E40A0">
                <w:rPr>
                  <w:rFonts w:ascii="Calibri Light" w:hAnsi="Calibri Light"/>
                  <w:sz w:val="16"/>
                  <w:szCs w:val="16"/>
                  <w:lang w:val="en-US"/>
                </w:rPr>
                <w:delText>D2574-00-Standard Test Method for Resistance of Emulsion Paints in the Container to Attack by Microorganisms</w:delText>
              </w:r>
            </w:del>
            <w:ins w:id="15671"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24856A8C" w14:textId="77777777" w:rsidR="00DF00AF" w:rsidRPr="00DF00AF" w:rsidRDefault="00DF00AF" w:rsidP="00DF00AF">
            <w:pPr>
              <w:spacing w:before="100" w:after="120"/>
              <w:rPr>
                <w:rFonts w:ascii="Calibri Light" w:hAnsi="Calibri Light"/>
                <w:sz w:val="16"/>
                <w:szCs w:val="16"/>
                <w:lang w:val="en-US"/>
              </w:rPr>
            </w:pPr>
            <w:del w:id="15672" w:author="Ashan Asmone" w:date="2016-03-31T14:49:00Z">
              <w:r w:rsidRPr="00DF00AF" w:rsidDel="000E40A0">
                <w:rPr>
                  <w:rFonts w:ascii="Calibri Light" w:hAnsi="Calibri Light"/>
                  <w:sz w:val="16"/>
                  <w:szCs w:val="16"/>
                  <w:lang w:val="en-US"/>
                </w:rPr>
                <w:delText>D279-87(1997)-Standard Test Methods for Bleeding of Pigments</w:delText>
              </w:r>
            </w:del>
            <w:ins w:id="15673" w:author="Ashan Asmone" w:date="2016-03-31T14:49:00Z">
              <w:r w:rsidR="000E40A0">
                <w:rPr>
                  <w:rFonts w:ascii="Calibri Light" w:hAnsi="Calibri Light"/>
                  <w:sz w:val="16"/>
                  <w:szCs w:val="16"/>
                  <w:lang w:val="en-US"/>
                </w:rPr>
                <w:t>ASTM D279 - 02(2012) Standard Test Methods for Bleeding of Pigments</w:t>
              </w:r>
            </w:ins>
          </w:p>
          <w:p w14:paraId="2D5549BD" w14:textId="77777777" w:rsidR="00DF00AF" w:rsidRPr="00DF00AF" w:rsidRDefault="00DF00AF" w:rsidP="00DF00AF">
            <w:pPr>
              <w:spacing w:before="100" w:after="120"/>
              <w:rPr>
                <w:rFonts w:ascii="Calibri Light" w:hAnsi="Calibri Light"/>
                <w:sz w:val="16"/>
                <w:szCs w:val="16"/>
                <w:lang w:val="en-US"/>
              </w:rPr>
            </w:pPr>
            <w:del w:id="15674" w:author="Ashan Asmone" w:date="2016-03-31T14:46:00Z">
              <w:r w:rsidRPr="00DF00AF" w:rsidDel="000E40A0">
                <w:rPr>
                  <w:rFonts w:ascii="Calibri Light" w:hAnsi="Calibri Light"/>
                  <w:sz w:val="16"/>
                  <w:szCs w:val="16"/>
                  <w:lang w:val="en-US"/>
                </w:rPr>
                <w:delText>D4258-83(1999)-Standard Practice for Surface Cleaning Concrete for Coating</w:delText>
              </w:r>
            </w:del>
            <w:ins w:id="15675" w:author="Ashan Asmone" w:date="2016-03-31T14:46:00Z">
              <w:r w:rsidR="000E40A0">
                <w:rPr>
                  <w:rFonts w:ascii="Calibri Light" w:hAnsi="Calibri Light"/>
                  <w:sz w:val="16"/>
                  <w:szCs w:val="16"/>
                  <w:lang w:val="en-US"/>
                </w:rPr>
                <w:t>ASTM D4258 - 05(2012) Standard Practice for Surface Cleaning Concrete for Coating</w:t>
              </w:r>
            </w:ins>
          </w:p>
          <w:p w14:paraId="3BFA9913" w14:textId="77777777" w:rsidR="00DF00AF" w:rsidRPr="00DF00AF" w:rsidRDefault="00DF00AF" w:rsidP="00DF00AF">
            <w:pPr>
              <w:spacing w:before="100" w:after="120"/>
              <w:rPr>
                <w:rFonts w:ascii="Calibri Light" w:hAnsi="Calibri Light"/>
                <w:sz w:val="16"/>
                <w:szCs w:val="16"/>
                <w:lang w:val="en-US"/>
              </w:rPr>
            </w:pPr>
            <w:del w:id="15676" w:author="Ashan Asmone" w:date="2016-03-31T14:45:00Z">
              <w:r w:rsidRPr="00DF00AF" w:rsidDel="000E40A0">
                <w:rPr>
                  <w:rFonts w:ascii="Calibri Light" w:hAnsi="Calibri Light"/>
                  <w:sz w:val="16"/>
                  <w:szCs w:val="16"/>
                  <w:lang w:val="en-US"/>
                </w:rPr>
                <w:delText>D5098-99-Standard Specification for Artists' Acrylic Emulsion Paints</w:delText>
              </w:r>
            </w:del>
            <w:ins w:id="15677" w:author="Ashan Asmone" w:date="2016-03-31T14:45:00Z">
              <w:r w:rsidR="000E40A0">
                <w:rPr>
                  <w:rFonts w:ascii="Calibri Light" w:hAnsi="Calibri Light"/>
                  <w:sz w:val="16"/>
                  <w:szCs w:val="16"/>
                  <w:lang w:val="en-US"/>
                </w:rPr>
                <w:t>ASTM D5098 - 16 Standard Specification for Artists’ Acrylic Dispersion Paints</w:t>
              </w:r>
            </w:ins>
          </w:p>
          <w:p w14:paraId="17CF3756" w14:textId="77777777" w:rsidR="00DF00AF" w:rsidRPr="00DF00AF" w:rsidRDefault="00DF00AF" w:rsidP="00DF00AF">
            <w:pPr>
              <w:spacing w:before="100" w:after="120"/>
              <w:rPr>
                <w:rFonts w:ascii="Calibri Light" w:hAnsi="Calibri Light"/>
                <w:sz w:val="16"/>
                <w:szCs w:val="16"/>
                <w:lang w:val="en-US"/>
              </w:rPr>
            </w:pPr>
            <w:del w:id="15678" w:author="Ashan Asmone" w:date="2016-03-31T14:52:00Z">
              <w:r w:rsidRPr="00DF00AF" w:rsidDel="000E40A0">
                <w:rPr>
                  <w:rFonts w:ascii="Calibri Light" w:hAnsi="Calibri Light"/>
                  <w:sz w:val="16"/>
                  <w:szCs w:val="16"/>
                  <w:lang w:val="en-US"/>
                </w:rPr>
                <w:delText>D5146-98-Standard Guide to Testing Solvent-Borne Architectural Coatings</w:delText>
              </w:r>
            </w:del>
            <w:ins w:id="15679" w:author="Ashan Asmone" w:date="2016-03-31T14:52:00Z">
              <w:r w:rsidR="000E40A0">
                <w:rPr>
                  <w:rFonts w:ascii="Calibri Light" w:hAnsi="Calibri Light"/>
                  <w:sz w:val="16"/>
                  <w:szCs w:val="16"/>
                  <w:lang w:val="en-US"/>
                </w:rPr>
                <w:t>ASTM D5146 - 10 Standard Guide to Testing Solvent-Borne Architectural Coatings</w:t>
              </w:r>
            </w:ins>
          </w:p>
          <w:p w14:paraId="038A9206" w14:textId="77777777" w:rsidR="00DF00AF" w:rsidRPr="00DF00AF" w:rsidRDefault="00DF00AF" w:rsidP="00DF00AF">
            <w:pPr>
              <w:spacing w:before="100" w:after="120"/>
              <w:rPr>
                <w:rFonts w:ascii="Calibri Light" w:hAnsi="Calibri Light"/>
                <w:sz w:val="16"/>
                <w:szCs w:val="16"/>
                <w:lang w:val="en-US"/>
              </w:rPr>
            </w:pPr>
            <w:del w:id="15680" w:author="Ashan Asmone" w:date="2016-03-31T14:52:00Z">
              <w:r w:rsidRPr="00DF00AF" w:rsidDel="000E40A0">
                <w:rPr>
                  <w:rFonts w:ascii="Calibri Light" w:hAnsi="Calibri Light"/>
                  <w:sz w:val="16"/>
                  <w:szCs w:val="16"/>
                  <w:lang w:val="en-US"/>
                </w:rPr>
                <w:delText>D5324-98-Standard Guide for Testing Water-Borne Architectural Coatings</w:delText>
              </w:r>
            </w:del>
            <w:ins w:id="15681" w:author="Ashan Asmone" w:date="2016-03-31T14:52:00Z">
              <w:r w:rsidR="000E40A0">
                <w:rPr>
                  <w:rFonts w:ascii="Calibri Light" w:hAnsi="Calibri Light"/>
                  <w:sz w:val="16"/>
                  <w:szCs w:val="16"/>
                  <w:lang w:val="en-US"/>
                </w:rPr>
                <w:t>ASTM D5324 - 10 Standard Guide for Testing Water-Borne Architectural Coatings</w:t>
              </w:r>
            </w:ins>
          </w:p>
          <w:p w14:paraId="761090FF" w14:textId="77777777" w:rsidR="00DF00AF" w:rsidRPr="00DF00AF" w:rsidRDefault="00DF00AF" w:rsidP="00DF00AF">
            <w:pPr>
              <w:spacing w:before="100" w:after="120"/>
              <w:rPr>
                <w:rFonts w:ascii="Calibri Light" w:hAnsi="Calibri Light"/>
                <w:sz w:val="16"/>
                <w:szCs w:val="16"/>
                <w:lang w:val="en-US"/>
              </w:rPr>
            </w:pPr>
            <w:del w:id="15682" w:author="Ashan Asmone" w:date="2016-03-31T14:54:00Z">
              <w:r w:rsidRPr="00DF00AF" w:rsidDel="000E40A0">
                <w:rPr>
                  <w:rFonts w:ascii="Calibri Light" w:hAnsi="Calibri Light"/>
                  <w:sz w:val="16"/>
                  <w:szCs w:val="16"/>
                  <w:lang w:val="en-US"/>
                </w:rPr>
                <w:delText>D6237-98-Standard Guide for Painting Inspectors (Concrete and Masonry Substrates)</w:delText>
              </w:r>
            </w:del>
            <w:ins w:id="15683" w:author="Ashan Asmone" w:date="2016-03-31T14:54:00Z">
              <w:r w:rsidR="000E40A0">
                <w:rPr>
                  <w:rFonts w:ascii="Calibri Light" w:hAnsi="Calibri Light"/>
                  <w:sz w:val="16"/>
                  <w:szCs w:val="16"/>
                  <w:lang w:val="en-US"/>
                </w:rPr>
                <w:t>ASTM D6237 - 09(2015) Standard Guide for Painting Inspectors (Concrete and Masonry Substrates)</w:t>
              </w:r>
            </w:ins>
          </w:p>
          <w:p w14:paraId="749775E7" w14:textId="77777777" w:rsidR="00DF00AF" w:rsidRPr="00DF00AF" w:rsidRDefault="00DF00AF" w:rsidP="00DF00AF">
            <w:pPr>
              <w:spacing w:before="100" w:after="120"/>
              <w:rPr>
                <w:rFonts w:ascii="Calibri Light" w:hAnsi="Calibri Light"/>
                <w:sz w:val="16"/>
                <w:szCs w:val="16"/>
                <w:lang w:val="en-US"/>
              </w:rPr>
            </w:pPr>
            <w:del w:id="15684" w:author="Ashan Asmone" w:date="2016-03-31T14:53:00Z">
              <w:r w:rsidRPr="00DF00AF" w:rsidDel="000E40A0">
                <w:rPr>
                  <w:rFonts w:ascii="Calibri Light" w:hAnsi="Calibri Light"/>
                  <w:sz w:val="16"/>
                  <w:szCs w:val="16"/>
                  <w:lang w:val="en-US"/>
                </w:rPr>
                <w:delText>E1907-97-Standard Practices for Determining Moisture-Related Acceptability of Concrete Floors to Receive Moisture-Sensitive Finishes</w:delText>
              </w:r>
            </w:del>
            <w:ins w:id="15685"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71931514" w14:textId="77777777" w:rsidR="00401C5E" w:rsidRPr="00DF00AF" w:rsidRDefault="00401C5E" w:rsidP="00DF00AF">
            <w:pPr>
              <w:spacing w:after="120"/>
              <w:rPr>
                <w:rFonts w:ascii="Calibri Light" w:hAnsi="Calibri Light"/>
                <w:sz w:val="16"/>
                <w:szCs w:val="16"/>
                <w:lang w:val="en-US"/>
              </w:rPr>
            </w:pPr>
          </w:p>
        </w:tc>
      </w:tr>
      <w:tr w:rsidR="00401C5E" w:rsidRPr="004F3C8C" w14:paraId="11A40AFC" w14:textId="77777777" w:rsidTr="00DF00AF">
        <w:tc>
          <w:tcPr>
            <w:tcW w:w="497" w:type="dxa"/>
          </w:tcPr>
          <w:p w14:paraId="3A9A51D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637" w:type="dxa"/>
          </w:tcPr>
          <w:p w14:paraId="4D415DC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CONCRETE, MORTAR, CEMENT  </w:t>
            </w:r>
          </w:p>
          <w:p w14:paraId="5FB82EA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DR 01033  : Chemical admixtures for concrete, mortar and grout Methods of sampling and testing admixtures for mortar and grout</w:t>
            </w:r>
          </w:p>
          <w:p w14:paraId="37E2AAD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1012.1 to 21  : Methods of testing concrete </w:t>
            </w:r>
          </w:p>
          <w:p w14:paraId="0DBFC7D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1012.10-2000  : Methods of testing concrete - Determination of indirect tensile strength of concrete cylinders (Brasil or splitting test)</w:t>
            </w:r>
          </w:p>
          <w:p w14:paraId="1162CB5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1012.18-1996  : Methods of testing concrete - Determination of setting time of fresh concrete, mortar and grout by penetration resistance</w:t>
            </w:r>
          </w:p>
          <w:p w14:paraId="161EA31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1379-1997/Amdt 1-2000  : Specification and supply of concrete</w:t>
            </w:r>
          </w:p>
          <w:p w14:paraId="306379D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1478.1-2000  : Chemical admixtures for concrete, mortar and grout - Admixtures for concrete</w:t>
            </w:r>
          </w:p>
          <w:p w14:paraId="7345970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2072-1977  : Methods for the sampling of expanding admixtures for concrete, mortar and grout</w:t>
            </w:r>
          </w:p>
          <w:p w14:paraId="4FBEC4C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2073-1977  : Methods for the testing of expanding admixtures for concrete, mortar and grout</w:t>
            </w:r>
          </w:p>
          <w:p w14:paraId="6490B23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2350.12-1995  : Methods of testing portland and blended cements - Preparation of a standard mortar and moulding of specimens</w:t>
            </w:r>
          </w:p>
          <w:p w14:paraId="1E125F6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2350.13-1995  : Methods of testing portland and blended cements - Determination of drying shrinkage of portland and blended cement mortars</w:t>
            </w:r>
          </w:p>
          <w:p w14:paraId="41E276F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2350.13-1995/Amdt 1-1997  : Methods of testing portland and blended cements - Determination of drying shrinkage of portland and blended cement mortars</w:t>
            </w:r>
          </w:p>
          <w:p w14:paraId="27FBA4D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2350.14-1996  : Methods of testing portland and blended cements - Length change of portland and blended cement mortars exposed to a sulfate solution</w:t>
            </w:r>
          </w:p>
          <w:p w14:paraId="7BEEEF1E"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2550.15-1994  : Cranes - Safe use - Concrete placing equipment</w:t>
            </w:r>
          </w:p>
          <w:p w14:paraId="1858422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3600-2001  : Concrete structures</w:t>
            </w:r>
          </w:p>
          <w:p w14:paraId="0CEE3CD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3648-1993  : Specification and methods of test for packaged concrete mixes</w:t>
            </w:r>
          </w:p>
          <w:p w14:paraId="2A9FDA52"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br/>
            </w:r>
          </w:p>
          <w:p w14:paraId="51873EB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WATERPROOFING, SCREEDING, COATINGS  </w:t>
            </w:r>
          </w:p>
          <w:p w14:paraId="4C7D3ABC" w14:textId="77777777" w:rsidR="00DF00AF" w:rsidRPr="00DF00AF" w:rsidRDefault="00DF00AF" w:rsidP="00DF00AF">
            <w:pPr>
              <w:spacing w:before="100" w:after="120"/>
              <w:rPr>
                <w:rFonts w:ascii="Calibri Light" w:hAnsi="Calibri Light"/>
                <w:sz w:val="16"/>
                <w:szCs w:val="16"/>
                <w:lang w:val="en-US"/>
              </w:rPr>
            </w:pPr>
            <w:del w:id="15686" w:author="Jing Kai Toh" w:date="2016-05-12T17:13:00Z">
              <w:r w:rsidRPr="00DF00AF" w:rsidDel="0010274C">
                <w:rPr>
                  <w:rFonts w:ascii="Calibri Light" w:hAnsi="Calibri Light"/>
                  <w:sz w:val="16"/>
                  <w:szCs w:val="16"/>
                  <w:lang w:val="en-US"/>
                </w:rPr>
                <w:delText>AS3740:1994- Waterproofing of wet areas within residential buildings</w:delText>
              </w:r>
            </w:del>
            <w:ins w:id="15687" w:author="Jing Kai Toh" w:date="2016-05-12T17:13:00Z">
              <w:r w:rsidR="0010274C">
                <w:rPr>
                  <w:rFonts w:ascii="Calibri Light" w:hAnsi="Calibri Light"/>
                  <w:sz w:val="16"/>
                  <w:szCs w:val="16"/>
                  <w:lang w:val="en-US"/>
                </w:rPr>
                <w:t>AS 3740-2010/Amdt 1-2012 Waterproofing of domestic wet areas</w:t>
              </w:r>
            </w:ins>
            <w:r w:rsidRPr="00DF00AF">
              <w:rPr>
                <w:rFonts w:ascii="Calibri Light" w:hAnsi="Calibri Light"/>
                <w:sz w:val="16"/>
                <w:szCs w:val="16"/>
                <w:lang w:val="en-US"/>
              </w:rPr>
              <w:t>  </w:t>
            </w:r>
          </w:p>
          <w:p w14:paraId="7B4312B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3740-Amdt 1:1995-  Waterproofing of wet areas within residential buildings </w:t>
            </w:r>
            <w:r w:rsidRPr="00DF00AF">
              <w:rPr>
                <w:rFonts w:ascii="Calibri Light" w:hAnsi="Calibri Light"/>
                <w:sz w:val="16"/>
                <w:szCs w:val="16"/>
                <w:lang w:val="en-US"/>
              </w:rPr>
              <w:br/>
            </w:r>
            <w:r w:rsidRPr="00DF00AF">
              <w:rPr>
                <w:rFonts w:ascii="Calibri Light" w:hAnsi="Calibri Light"/>
                <w:sz w:val="16"/>
                <w:szCs w:val="16"/>
                <w:lang w:val="en-US"/>
              </w:rPr>
              <w:br/>
              <w:t> </w:t>
            </w:r>
          </w:p>
          <w:p w14:paraId="5732D1B2"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PAINTINGS, VARNISHES</w:t>
            </w:r>
          </w:p>
          <w:p w14:paraId="53A38F60" w14:textId="77777777" w:rsidR="00DF00AF" w:rsidRPr="00DF00AF" w:rsidRDefault="00DF00AF" w:rsidP="00DF00AF">
            <w:pPr>
              <w:spacing w:before="100" w:after="120"/>
              <w:rPr>
                <w:rFonts w:ascii="Calibri Light" w:hAnsi="Calibri Light"/>
                <w:sz w:val="16"/>
                <w:szCs w:val="16"/>
                <w:lang w:val="en-US"/>
              </w:rPr>
            </w:pPr>
            <w:del w:id="15688" w:author="Ashan Asmone" w:date="2016-03-31T14:56:00Z">
              <w:r w:rsidRPr="00DF00AF" w:rsidDel="000E40A0">
                <w:rPr>
                  <w:rFonts w:ascii="Calibri Light" w:hAnsi="Calibri Light"/>
                  <w:sz w:val="16"/>
                  <w:szCs w:val="16"/>
                  <w:lang w:val="en-US"/>
                </w:rPr>
                <w:delText>AS/NZS 2310:1995-Glossary of paint and painting terms</w:delText>
              </w:r>
            </w:del>
            <w:ins w:id="15689" w:author="Ashan Asmone" w:date="2016-03-31T14:56:00Z">
              <w:r w:rsidR="000E40A0">
                <w:rPr>
                  <w:rFonts w:ascii="Calibri Light" w:hAnsi="Calibri Light"/>
                  <w:sz w:val="16"/>
                  <w:szCs w:val="16"/>
                  <w:lang w:val="en-US"/>
                </w:rPr>
                <w:t>AS/NZS 2310:2002 Glossary of paint and painting terms</w:t>
              </w:r>
            </w:ins>
          </w:p>
          <w:p w14:paraId="44C03D6D" w14:textId="77777777" w:rsidR="00DF00AF" w:rsidRPr="00DF00AF" w:rsidRDefault="00DF00AF" w:rsidP="00DF00AF">
            <w:pPr>
              <w:spacing w:before="100" w:after="120"/>
              <w:rPr>
                <w:rFonts w:ascii="Calibri Light" w:hAnsi="Calibri Light"/>
                <w:sz w:val="16"/>
                <w:szCs w:val="16"/>
                <w:lang w:val="en-US"/>
              </w:rPr>
            </w:pPr>
            <w:del w:id="15690" w:author="Ashan Asmone" w:date="2016-03-31T14:57:00Z">
              <w:r w:rsidRPr="00DF00AF" w:rsidDel="000E40A0">
                <w:rPr>
                  <w:rFonts w:ascii="Calibri Light" w:hAnsi="Calibri Light"/>
                  <w:sz w:val="16"/>
                  <w:szCs w:val="16"/>
                  <w:lang w:val="en-US"/>
                </w:rPr>
                <w:delText>AS/NZS 2311:2000-Guide to the painting of buildings</w:delText>
              </w:r>
            </w:del>
            <w:ins w:id="15691" w:author="Ashan Asmone" w:date="2016-03-31T14:57:00Z">
              <w:r w:rsidR="000E40A0">
                <w:rPr>
                  <w:rFonts w:ascii="Calibri Light" w:hAnsi="Calibri Light"/>
                  <w:sz w:val="16"/>
                  <w:szCs w:val="16"/>
                  <w:lang w:val="en-US"/>
                </w:rPr>
                <w:t>AS/NZS 2311:2009 Guide to the painting of buildings</w:t>
              </w:r>
            </w:ins>
          </w:p>
          <w:p w14:paraId="1E01597D" w14:textId="77777777" w:rsidR="00DF00AF" w:rsidRPr="00DF00AF" w:rsidRDefault="00DF00AF" w:rsidP="00DF00AF">
            <w:pPr>
              <w:spacing w:before="100" w:after="120"/>
              <w:rPr>
                <w:rFonts w:ascii="Calibri Light" w:hAnsi="Calibri Light"/>
                <w:sz w:val="16"/>
                <w:szCs w:val="16"/>
                <w:lang w:val="en-US"/>
              </w:rPr>
            </w:pPr>
            <w:del w:id="15692" w:author="Ashan Asmone" w:date="2016-03-31T14:58:00Z">
              <w:r w:rsidRPr="00DF00AF" w:rsidDel="000E40A0">
                <w:rPr>
                  <w:rFonts w:ascii="Calibri Light" w:hAnsi="Calibri Light"/>
                  <w:sz w:val="16"/>
                  <w:szCs w:val="16"/>
                  <w:lang w:val="en-US"/>
                </w:rPr>
                <w:delText>AS 3730.0-1991-Guide to the properties of paints for buildings - General information on the specification, purchasing and testing of paints</w:delText>
              </w:r>
            </w:del>
            <w:ins w:id="15693" w:author="Ashan Asmone" w:date="2016-03-31T14:58:00Z">
              <w:r w:rsidR="000E40A0">
                <w:rPr>
                  <w:rFonts w:ascii="Calibri Light" w:hAnsi="Calibri Light"/>
                  <w:sz w:val="16"/>
                  <w:szCs w:val="16"/>
                  <w:lang w:val="en-US"/>
                </w:rPr>
                <w:t>AS 3730.0-2006 Guide to the properties of paints for buildings - General information on the specification, purchasing and testing of paints</w:t>
              </w:r>
            </w:ins>
          </w:p>
          <w:p w14:paraId="34D2D08D" w14:textId="77777777" w:rsidR="00DF00AF" w:rsidRPr="00DF00AF" w:rsidRDefault="00DF00AF" w:rsidP="00DF00AF">
            <w:pPr>
              <w:spacing w:before="100" w:after="120"/>
              <w:rPr>
                <w:rFonts w:ascii="Calibri Light" w:hAnsi="Calibri Light"/>
                <w:sz w:val="16"/>
                <w:szCs w:val="16"/>
                <w:lang w:val="en-US"/>
              </w:rPr>
            </w:pPr>
            <w:del w:id="15694" w:author="Ashan Asmone" w:date="2016-03-31T15:00:00Z">
              <w:r w:rsidRPr="00DF00AF" w:rsidDel="000E40A0">
                <w:rPr>
                  <w:rFonts w:ascii="Calibri Light" w:hAnsi="Calibri Light"/>
                  <w:sz w:val="16"/>
                  <w:szCs w:val="16"/>
                  <w:lang w:val="en-US"/>
                </w:rPr>
                <w:delText>AS 3730.100-1994-Guide to the properties of paints for buildings - Introduction and list of guides</w:delText>
              </w:r>
            </w:del>
            <w:ins w:id="15695" w:author="Ashan Asmone" w:date="2016-03-31T15:00:00Z">
              <w:r w:rsidR="000E40A0">
                <w:rPr>
                  <w:rFonts w:ascii="Calibri Light" w:hAnsi="Calibri Light"/>
                  <w:sz w:val="16"/>
                  <w:szCs w:val="16"/>
                  <w:lang w:val="en-US"/>
                </w:rPr>
                <w:t>AS 3730.100-2006 Guide to the properties of paints for buildings - Introduction and list of guides</w:t>
              </w:r>
            </w:ins>
          </w:p>
          <w:p w14:paraId="16977749" w14:textId="77777777" w:rsidR="00DF00AF" w:rsidRPr="00DF00AF" w:rsidRDefault="00DF00AF" w:rsidP="00DF00AF">
            <w:pPr>
              <w:spacing w:before="100" w:after="120"/>
              <w:rPr>
                <w:rFonts w:ascii="Calibri Light" w:hAnsi="Calibri Light"/>
                <w:sz w:val="16"/>
                <w:szCs w:val="16"/>
                <w:lang w:val="en-US"/>
              </w:rPr>
            </w:pPr>
            <w:del w:id="15696" w:author="Ashan Asmone" w:date="2016-03-31T15:02:00Z">
              <w:r w:rsidRPr="00DF00AF" w:rsidDel="000E40A0">
                <w:rPr>
                  <w:rFonts w:ascii="Calibri Light" w:hAnsi="Calibri Light"/>
                  <w:sz w:val="16"/>
                  <w:szCs w:val="16"/>
                  <w:lang w:val="en-US"/>
                </w:rPr>
                <w:delText>HB 73.1-1995-Handbook of Australian Paint Standards - General</w:delText>
              </w:r>
            </w:del>
            <w:ins w:id="15697" w:author="Ashan Asmone" w:date="2016-03-31T15:02:00Z">
              <w:r w:rsidR="000E40A0">
                <w:rPr>
                  <w:rFonts w:ascii="Calibri Light" w:hAnsi="Calibri Light"/>
                  <w:sz w:val="16"/>
                  <w:szCs w:val="16"/>
                  <w:lang w:val="en-US"/>
                </w:rPr>
                <w:t>HB 73.1-2005 Handbook of Australian Paint Standards - General</w:t>
              </w:r>
            </w:ins>
          </w:p>
          <w:p w14:paraId="4BC7D8A0" w14:textId="77777777" w:rsidR="00DF00AF" w:rsidRPr="00DF00AF" w:rsidRDefault="00DF00AF" w:rsidP="00DF00AF">
            <w:pPr>
              <w:spacing w:before="100" w:after="120"/>
              <w:rPr>
                <w:rFonts w:ascii="Calibri Light" w:hAnsi="Calibri Light"/>
                <w:sz w:val="16"/>
                <w:szCs w:val="16"/>
                <w:lang w:val="en-US"/>
              </w:rPr>
            </w:pPr>
            <w:del w:id="15698" w:author="Ashan Asmone" w:date="2016-03-31T15:03:00Z">
              <w:r w:rsidRPr="00DF00AF" w:rsidDel="000E40A0">
                <w:rPr>
                  <w:rFonts w:ascii="Calibri Light" w:hAnsi="Calibri Light"/>
                  <w:sz w:val="16"/>
                  <w:szCs w:val="16"/>
                  <w:lang w:val="en-US"/>
                </w:rPr>
                <w:delText>HB 73.2-1995-Handbook of Australian Paint Standards - Test methods</w:delText>
              </w:r>
            </w:del>
            <w:ins w:id="15699" w:author="Ashan Asmone" w:date="2016-03-31T15:03:00Z">
              <w:r w:rsidR="000E40A0">
                <w:rPr>
                  <w:rFonts w:ascii="Calibri Light" w:hAnsi="Calibri Light"/>
                  <w:sz w:val="16"/>
                  <w:szCs w:val="16"/>
                  <w:lang w:val="en-US"/>
                </w:rPr>
                <w:t>HB 73.2-2005 Handbook of Australian Paint Standards - Test methods</w:t>
              </w:r>
            </w:ins>
          </w:p>
          <w:p w14:paraId="4CCE594D" w14:textId="77777777" w:rsidR="00DF00AF" w:rsidRPr="00DF00AF" w:rsidRDefault="00DF00AF" w:rsidP="00DF00AF">
            <w:pPr>
              <w:spacing w:before="100" w:after="120"/>
              <w:rPr>
                <w:rFonts w:ascii="Calibri Light" w:hAnsi="Calibri Light"/>
                <w:sz w:val="16"/>
                <w:szCs w:val="16"/>
                <w:lang w:val="en-US"/>
              </w:rPr>
            </w:pPr>
            <w:del w:id="15700" w:author="Ashan Asmone" w:date="2016-03-31T15:04:00Z">
              <w:r w:rsidRPr="00DF00AF" w:rsidDel="000E40A0">
                <w:rPr>
                  <w:rFonts w:ascii="Calibri Light" w:hAnsi="Calibri Light"/>
                  <w:sz w:val="16"/>
                  <w:szCs w:val="16"/>
                  <w:lang w:val="en-US"/>
                </w:rPr>
                <w:delText>AS/NZS 1580.101.1:1999-Paints and related materials - Methods of test - Conditions of test - Temperature, humidity and airflow control</w:delText>
              </w:r>
            </w:del>
            <w:ins w:id="15701" w:author="Ashan Asmone" w:date="2016-03-31T15:04:00Z">
              <w:r w:rsidR="000E40A0">
                <w:rPr>
                  <w:rFonts w:ascii="Calibri Light" w:hAnsi="Calibri Light"/>
                  <w:sz w:val="16"/>
                  <w:szCs w:val="16"/>
                  <w:lang w:val="en-US"/>
                </w:rPr>
                <w:t>AS/NZS 1580.101.1:1999 (R2013) Paints and related materials - Methods of test - - Conditions of test - Temperature, humidity and airflow control</w:t>
              </w:r>
            </w:ins>
          </w:p>
          <w:p w14:paraId="2344BD62" w14:textId="77777777" w:rsidR="00DF00AF" w:rsidRPr="00DF00AF" w:rsidRDefault="00DF00AF" w:rsidP="00DF00AF">
            <w:pPr>
              <w:spacing w:before="100" w:after="120"/>
              <w:rPr>
                <w:rFonts w:ascii="Calibri Light" w:hAnsi="Calibri Light"/>
                <w:sz w:val="16"/>
                <w:szCs w:val="16"/>
                <w:lang w:val="en-US"/>
              </w:rPr>
            </w:pPr>
            <w:del w:id="15702" w:author="Ashan Asmone" w:date="2016-03-31T15:06:00Z">
              <w:r w:rsidRPr="00DF00AF" w:rsidDel="00383EB6">
                <w:rPr>
                  <w:rFonts w:ascii="Calibri Light" w:hAnsi="Calibri Light"/>
                  <w:sz w:val="16"/>
                  <w:szCs w:val="16"/>
                  <w:lang w:val="en-US"/>
                </w:rPr>
                <w:delText>AS/NZS 1580.107.2:1995-Paints and related materials - Methods of test - Determination of wet film thickness from wet film mass</w:delText>
              </w:r>
            </w:del>
            <w:ins w:id="15703" w:author="Ashan Asmone" w:date="2016-03-31T15:06:00Z">
              <w:r w:rsidR="00383EB6">
                <w:rPr>
                  <w:rFonts w:ascii="Calibri Light" w:hAnsi="Calibri Light"/>
                  <w:sz w:val="16"/>
                  <w:szCs w:val="16"/>
                  <w:lang w:val="en-US"/>
                </w:rPr>
                <w:t>AS/NZS 1580.107.2:1995 Paints and related materials - Methods of test - - Determination of wet film thickness from wet film mass</w:t>
              </w:r>
            </w:ins>
          </w:p>
          <w:p w14:paraId="1F222D59" w14:textId="77777777" w:rsidR="00DF00AF" w:rsidRPr="00DF00AF" w:rsidRDefault="00DF00AF" w:rsidP="00DF00AF">
            <w:pPr>
              <w:spacing w:before="100" w:after="120"/>
              <w:rPr>
                <w:rFonts w:ascii="Calibri Light" w:hAnsi="Calibri Light"/>
                <w:sz w:val="16"/>
                <w:szCs w:val="16"/>
                <w:lang w:val="en-US"/>
              </w:rPr>
            </w:pPr>
            <w:del w:id="15704" w:author="Ashan Asmone" w:date="2016-03-31T15:07:00Z">
              <w:r w:rsidRPr="00DF00AF" w:rsidDel="00383EB6">
                <w:rPr>
                  <w:rFonts w:ascii="Calibri Light" w:hAnsi="Calibri Light"/>
                  <w:sz w:val="16"/>
                  <w:szCs w:val="16"/>
                  <w:lang w:val="en-US"/>
                </w:rPr>
                <w:delText>AS/NZS 1580.408.5:1994-Paints and related materials - Methods of test - Adhesion - Pull-off test</w:delText>
              </w:r>
            </w:del>
            <w:ins w:id="15705" w:author="Ashan Asmone" w:date="2016-03-31T15:07:00Z">
              <w:r w:rsidR="00383EB6">
                <w:rPr>
                  <w:rFonts w:ascii="Calibri Light" w:hAnsi="Calibri Light"/>
                  <w:sz w:val="16"/>
                  <w:szCs w:val="16"/>
                  <w:lang w:val="en-US"/>
                </w:rPr>
                <w:t>AS 1580.408.5-2006 Paints and related materials - Methods of test - Adhesion - Pull-off test</w:t>
              </w:r>
            </w:ins>
          </w:p>
          <w:p w14:paraId="7D327383" w14:textId="77777777" w:rsidR="00DF00AF" w:rsidRPr="00DF00AF" w:rsidRDefault="00DF00AF" w:rsidP="00DF00AF">
            <w:pPr>
              <w:spacing w:before="100" w:after="120"/>
              <w:rPr>
                <w:rFonts w:ascii="Calibri Light" w:hAnsi="Calibri Light"/>
                <w:sz w:val="16"/>
                <w:szCs w:val="16"/>
                <w:lang w:val="en-US"/>
              </w:rPr>
            </w:pPr>
            <w:del w:id="15706" w:author="Ashan Asmone" w:date="2016-03-31T15:12:00Z">
              <w:r w:rsidRPr="00DF00AF" w:rsidDel="00383EB6">
                <w:rPr>
                  <w:rFonts w:ascii="Calibri Light" w:hAnsi="Calibri Light"/>
                  <w:sz w:val="16"/>
                  <w:szCs w:val="16"/>
                  <w:lang w:val="en-US"/>
                </w:rPr>
                <w:delText>AS/NZS 1580.481.1.10:1998-Paints and related materials - Methods of test - Coatings - Exposed to weathering - Degree of flaking and peeling</w:delText>
              </w:r>
            </w:del>
            <w:ins w:id="15707" w:author="Ashan Asmone" w:date="2016-03-31T15:12:00Z">
              <w:r w:rsidR="00383EB6">
                <w:rPr>
                  <w:rFonts w:ascii="Calibri Light" w:hAnsi="Calibri Light"/>
                  <w:sz w:val="16"/>
                  <w:szCs w:val="16"/>
                  <w:lang w:val="en-US"/>
                </w:rPr>
                <w:t>AS/NZS 1580.481.1.10:1998 (R2013) Paints and related materials - Methods of test - Coatings - Exposed to weathering - Degree of flaking and peeling</w:t>
              </w:r>
            </w:ins>
          </w:p>
          <w:p w14:paraId="13867409" w14:textId="77777777" w:rsidR="00DF00AF" w:rsidRPr="00DF00AF" w:rsidRDefault="00DF00AF" w:rsidP="00DF00AF">
            <w:pPr>
              <w:spacing w:before="100" w:after="120"/>
              <w:rPr>
                <w:rFonts w:ascii="Calibri Light" w:hAnsi="Calibri Light"/>
                <w:sz w:val="16"/>
                <w:szCs w:val="16"/>
                <w:lang w:val="en-US"/>
              </w:rPr>
            </w:pPr>
            <w:del w:id="15708" w:author="Ashan Asmone" w:date="2016-03-31T15:14:00Z">
              <w:r w:rsidRPr="00DF00AF" w:rsidDel="00383EB6">
                <w:rPr>
                  <w:rFonts w:ascii="Calibri Light" w:hAnsi="Calibri Light"/>
                  <w:sz w:val="16"/>
                  <w:szCs w:val="16"/>
                  <w:lang w:val="en-US"/>
                </w:rPr>
                <w:delText>AS/NZS 1580.481.1.13:1998-Paints and related materials - Methods of test - Coatings - Exposed to weathering - Degree of fungal or algal growth</w:delText>
              </w:r>
            </w:del>
            <w:ins w:id="15709" w:author="Ashan Asmone" w:date="2016-03-31T15:14:00Z">
              <w:r w:rsidR="00383EB6">
                <w:rPr>
                  <w:rFonts w:ascii="Calibri Light" w:hAnsi="Calibri Light"/>
                  <w:sz w:val="16"/>
                  <w:szCs w:val="16"/>
                  <w:lang w:val="en-US"/>
                </w:rPr>
                <w:t>AS/NZS 1580.481.1.13:1998 (Reconfirmed 2013) Methods of test for paints and related materials - Exposed to weathering - Degree of fungal or algal growth</w:t>
              </w:r>
            </w:ins>
          </w:p>
          <w:p w14:paraId="281E3219" w14:textId="77777777" w:rsidR="00DF00AF" w:rsidRPr="00DF00AF" w:rsidRDefault="00DF00AF" w:rsidP="00DF00AF">
            <w:pPr>
              <w:spacing w:before="100" w:after="120"/>
              <w:rPr>
                <w:rFonts w:ascii="Calibri Light" w:hAnsi="Calibri Light"/>
                <w:sz w:val="16"/>
                <w:szCs w:val="16"/>
                <w:lang w:val="en-US"/>
              </w:rPr>
            </w:pPr>
            <w:del w:id="15710" w:author="Ashan Asmone" w:date="2016-03-31T15:15:00Z">
              <w:r w:rsidRPr="00DF00AF" w:rsidDel="00383EB6">
                <w:rPr>
                  <w:rFonts w:ascii="Calibri Light" w:hAnsi="Calibri Light"/>
                  <w:sz w:val="16"/>
                  <w:szCs w:val="16"/>
                  <w:lang w:val="en-US"/>
                </w:rPr>
                <w:delText>AS/NZS 1580.481.1.9:1998-Paints and related materials - Methods of test - Coatings - Exposed to weathering - Degree of blistering</w:delText>
              </w:r>
            </w:del>
            <w:ins w:id="15711" w:author="Ashan Asmone" w:date="2016-03-31T15:15:00Z">
              <w:r w:rsidR="00383EB6">
                <w:rPr>
                  <w:rFonts w:ascii="Calibri Light" w:hAnsi="Calibri Light"/>
                  <w:sz w:val="16"/>
                  <w:szCs w:val="16"/>
                  <w:lang w:val="en-US"/>
                </w:rPr>
                <w:t>AS/NZS 1580.481.1.9:1998 (R2013) Paints and related materials - Methods of test - Coatings - Exposed to weathering - Degree of blistering</w:t>
              </w:r>
            </w:ins>
          </w:p>
          <w:p w14:paraId="29749EB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 </w:t>
            </w:r>
          </w:p>
          <w:p w14:paraId="79FA47DE" w14:textId="77777777" w:rsidR="00401C5E" w:rsidRPr="00DF00AF" w:rsidRDefault="00401C5E" w:rsidP="00DF00AF">
            <w:pPr>
              <w:spacing w:after="120"/>
              <w:rPr>
                <w:rFonts w:ascii="Calibri Light" w:hAnsi="Calibri Light"/>
                <w:sz w:val="16"/>
                <w:szCs w:val="16"/>
                <w:lang w:val="en-US"/>
              </w:rPr>
            </w:pPr>
          </w:p>
        </w:tc>
      </w:tr>
      <w:tr w:rsidR="00401C5E" w:rsidRPr="004F3C8C" w14:paraId="6D4041E6" w14:textId="77777777" w:rsidTr="00DF00AF">
        <w:tc>
          <w:tcPr>
            <w:tcW w:w="497" w:type="dxa"/>
          </w:tcPr>
          <w:p w14:paraId="5D46186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637" w:type="dxa"/>
          </w:tcPr>
          <w:tbl>
            <w:tblPr>
              <w:tblW w:w="11250" w:type="dxa"/>
              <w:tblCellSpacing w:w="15" w:type="dxa"/>
              <w:tblCellMar>
                <w:top w:w="15" w:type="dxa"/>
                <w:left w:w="15" w:type="dxa"/>
                <w:bottom w:w="15" w:type="dxa"/>
                <w:right w:w="15" w:type="dxa"/>
              </w:tblCellMar>
              <w:tblLook w:val="04A0" w:firstRow="1" w:lastRow="0" w:firstColumn="1" w:lastColumn="0" w:noHBand="0" w:noVBand="1"/>
            </w:tblPr>
            <w:tblGrid>
              <w:gridCol w:w="11250"/>
            </w:tblGrid>
            <w:tr w:rsidR="00DF00AF" w:rsidRPr="00DF00AF" w14:paraId="3A26C0CF" w14:textId="77777777" w:rsidTr="00DF00AF">
              <w:trPr>
                <w:trHeight w:val="5415"/>
                <w:tblCellSpacing w:w="15" w:type="dxa"/>
              </w:trPr>
              <w:tc>
                <w:tcPr>
                  <w:tcW w:w="0" w:type="auto"/>
                  <w:vAlign w:val="center"/>
                  <w:hideMark/>
                </w:tcPr>
                <w:p w14:paraId="6523CDE2" w14:textId="77777777" w:rsidR="00DF00AF" w:rsidRPr="00DF00AF" w:rsidRDefault="00DF00AF" w:rsidP="00DF00AF">
                  <w:pPr>
                    <w:spacing w:before="100" w:after="120" w:line="240" w:lineRule="auto"/>
                    <w:rPr>
                      <w:rFonts w:ascii="Calibri Light" w:hAnsi="Calibri Light"/>
                      <w:sz w:val="16"/>
                      <w:szCs w:val="16"/>
                      <w:lang w:val="en-US"/>
                    </w:rPr>
                  </w:pPr>
                  <w:r w:rsidRPr="00DF00AF">
                    <w:rPr>
                      <w:rFonts w:ascii="Calibri Light" w:hAnsi="Calibri Light"/>
                      <w:sz w:val="16"/>
                      <w:szCs w:val="16"/>
                      <w:lang w:val="en-US"/>
                    </w:rPr>
                    <w:t>CEMENT, CONCRETE</w:t>
                  </w:r>
                </w:p>
                <w:p w14:paraId="299E5176" w14:textId="77777777" w:rsidR="00DF00AF" w:rsidRPr="00DF00AF" w:rsidRDefault="00DF00AF" w:rsidP="00DF00AF">
                  <w:pPr>
                    <w:spacing w:before="100" w:after="120" w:line="240" w:lineRule="auto"/>
                    <w:rPr>
                      <w:rFonts w:ascii="Calibri Light" w:hAnsi="Calibri Light"/>
                      <w:sz w:val="16"/>
                      <w:szCs w:val="16"/>
                      <w:lang w:val="en-US"/>
                    </w:rPr>
                  </w:pPr>
                  <w:r w:rsidRPr="00DF00AF">
                    <w:rPr>
                      <w:rFonts w:ascii="Calibri Light" w:hAnsi="Calibri Light"/>
                      <w:sz w:val="16"/>
                      <w:szCs w:val="16"/>
                      <w:lang w:val="en-US"/>
                    </w:rPr>
                    <w:t>SS 26: 1997 Portland cement (ordinary and hardening)</w:t>
                  </w:r>
                </w:p>
                <w:p w14:paraId="39A7E719" w14:textId="77777777" w:rsidR="00DF00AF" w:rsidRPr="00DF00AF" w:rsidRDefault="00DF00AF" w:rsidP="00DF00AF">
                  <w:pPr>
                    <w:spacing w:before="100" w:after="120" w:line="240" w:lineRule="auto"/>
                    <w:rPr>
                      <w:rFonts w:ascii="Calibri Light" w:hAnsi="Calibri Light"/>
                      <w:sz w:val="16"/>
                      <w:szCs w:val="16"/>
                      <w:lang w:val="en-US"/>
                    </w:rPr>
                  </w:pPr>
                  <w:r w:rsidRPr="00DF00AF">
                    <w:rPr>
                      <w:rFonts w:ascii="Calibri Light" w:hAnsi="Calibri Light"/>
                      <w:sz w:val="16"/>
                      <w:szCs w:val="16"/>
                      <w:lang w:val="en-US"/>
                    </w:rPr>
                    <w:t>SS 31: 1998 Coarse and fine aggregates from natural sources of concrete</w:t>
                  </w:r>
                </w:p>
                <w:p w14:paraId="79596BA4" w14:textId="77777777" w:rsidR="00DF00AF" w:rsidRPr="00DF00AF" w:rsidRDefault="00DF00AF" w:rsidP="00DF00AF">
                  <w:pPr>
                    <w:spacing w:before="100" w:after="120" w:line="240" w:lineRule="auto"/>
                    <w:rPr>
                      <w:rFonts w:ascii="Calibri Light" w:hAnsi="Calibri Light"/>
                      <w:sz w:val="16"/>
                      <w:szCs w:val="16"/>
                      <w:lang w:val="en-US"/>
                    </w:rPr>
                  </w:pPr>
                  <w:del w:id="15712" w:author="Ashan Asmone" w:date="2016-03-31T13:48:00Z">
                    <w:r w:rsidRPr="00DF00AF" w:rsidDel="00E33639">
                      <w:rPr>
                        <w:rFonts w:ascii="Calibri Light" w:hAnsi="Calibri Light"/>
                        <w:sz w:val="16"/>
                        <w:szCs w:val="16"/>
                        <w:lang w:val="en-US"/>
                      </w:rPr>
                      <w:delText>SS 78 : (1987-1992) -Testing concrete</w:delText>
                    </w:r>
                  </w:del>
                </w:p>
                <w:p w14:paraId="7683704E" w14:textId="77777777" w:rsidR="00DF00AF" w:rsidRPr="00DF00AF" w:rsidRDefault="00DF00AF" w:rsidP="00DF00AF">
                  <w:pPr>
                    <w:spacing w:before="100" w:after="120" w:line="240" w:lineRule="auto"/>
                    <w:rPr>
                      <w:rFonts w:ascii="Calibri Light" w:hAnsi="Calibri Light"/>
                      <w:sz w:val="16"/>
                      <w:szCs w:val="16"/>
                      <w:lang w:val="en-US"/>
                    </w:rPr>
                  </w:pPr>
                  <w:del w:id="15713" w:author="Jing Kai Toh" w:date="2016-05-11T17:37:00Z">
                    <w:r w:rsidRPr="00DF00AF" w:rsidDel="00975952">
                      <w:rPr>
                        <w:rFonts w:ascii="Calibri Light" w:hAnsi="Calibri Light"/>
                        <w:sz w:val="16"/>
                        <w:szCs w:val="16"/>
                        <w:lang w:val="en-US"/>
                      </w:rPr>
                      <w:delText>SS 117:</w:delText>
                    </w:r>
                  </w:del>
                  <w:ins w:id="15714" w:author="Jing Kai Toh" w:date="2016-05-11T17:37:00Z">
                    <w:r w:rsidR="00975952">
                      <w:rPr>
                        <w:rFonts w:ascii="Calibri Light" w:hAnsi="Calibri Light"/>
                        <w:sz w:val="16"/>
                        <w:szCs w:val="16"/>
                        <w:lang w:val="en-US"/>
                      </w:rPr>
                      <w:t>SS 117 : 1975 HOT DIP GALVANIZED COATINGS ON IRON AND STEEL ARTICLES (REFER TO ISO 1460 AND ISO 1461)</w:t>
                    </w:r>
                  </w:ins>
                  <w:r w:rsidRPr="00DF00AF">
                    <w:rPr>
                      <w:rFonts w:ascii="Calibri Light" w:hAnsi="Calibri Light"/>
                      <w:sz w:val="16"/>
                      <w:szCs w:val="16"/>
                      <w:lang w:val="en-US"/>
                    </w:rPr>
                    <w:t> </w:t>
                  </w:r>
                </w:p>
                <w:p w14:paraId="2B7858BF" w14:textId="77777777" w:rsidR="00DF00AF" w:rsidRPr="00DF00AF" w:rsidRDefault="00DF00AF" w:rsidP="00DF00AF">
                  <w:pPr>
                    <w:spacing w:before="100" w:after="120" w:line="240" w:lineRule="auto"/>
                    <w:rPr>
                      <w:rFonts w:ascii="Calibri Light" w:hAnsi="Calibri Light"/>
                      <w:sz w:val="16"/>
                      <w:szCs w:val="16"/>
                      <w:lang w:val="en-US"/>
                    </w:rPr>
                  </w:pPr>
                  <w:del w:id="15715" w:author="Ashan Asmone" w:date="2016-03-31T13:50:00Z">
                    <w:r w:rsidRPr="00DF00AF" w:rsidDel="00E33639">
                      <w:rPr>
                        <w:rFonts w:ascii="Calibri Light" w:hAnsi="Calibri Light"/>
                        <w:sz w:val="16"/>
                        <w:szCs w:val="16"/>
                        <w:lang w:val="en-US"/>
                      </w:rPr>
                      <w:delText>SS 289: Ready Mix Concrete</w:delText>
                    </w:r>
                  </w:del>
                  <w:ins w:id="15716"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p>
                <w:p w14:paraId="42F16D54" w14:textId="77777777" w:rsidR="00DF00AF" w:rsidRPr="00DF00AF" w:rsidRDefault="00DF00AF" w:rsidP="00DF00AF">
                  <w:pPr>
                    <w:spacing w:before="100" w:after="120" w:line="240" w:lineRule="auto"/>
                    <w:rPr>
                      <w:rFonts w:ascii="Calibri Light" w:hAnsi="Calibri Light"/>
                      <w:sz w:val="16"/>
                      <w:szCs w:val="16"/>
                      <w:lang w:val="en-US"/>
                    </w:rPr>
                  </w:pPr>
                  <w:del w:id="15717" w:author="Ashan Senel Asmone" w:date="2016-03-21T20:53:00Z">
                    <w:r w:rsidRPr="00DF00AF" w:rsidDel="0088204E">
                      <w:rPr>
                        <w:rFonts w:ascii="Calibri Light" w:hAnsi="Calibri Light"/>
                        <w:sz w:val="16"/>
                        <w:szCs w:val="16"/>
                        <w:lang w:val="en-US"/>
                      </w:rPr>
                      <w:delText>SS 320: Admixtures</w:delText>
                    </w:r>
                  </w:del>
                  <w:ins w:id="15718"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5719"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5720"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42FC1678" w14:textId="77777777" w:rsidR="00DF00AF" w:rsidRPr="00DF00AF" w:rsidRDefault="00DF00AF" w:rsidP="00DF00AF">
                  <w:pPr>
                    <w:spacing w:before="100" w:after="120" w:line="240" w:lineRule="auto"/>
                    <w:rPr>
                      <w:rFonts w:ascii="Calibri Light" w:hAnsi="Calibri Light"/>
                      <w:sz w:val="16"/>
                      <w:szCs w:val="16"/>
                      <w:lang w:val="en-US"/>
                    </w:rPr>
                  </w:pPr>
                  <w:r w:rsidRPr="00DF00AF">
                    <w:rPr>
                      <w:rFonts w:ascii="Calibri Light" w:hAnsi="Calibri Light"/>
                      <w:sz w:val="16"/>
                      <w:szCs w:val="16"/>
                      <w:lang w:val="en-US"/>
                    </w:rPr>
                    <w:t>SS 397 :  Methods of testing cement</w:t>
                  </w:r>
                </w:p>
                <w:p w14:paraId="5BF6C319" w14:textId="77777777" w:rsidR="00DF00AF" w:rsidRPr="00DF00AF" w:rsidRDefault="00DF00AF" w:rsidP="00DF00AF">
                  <w:pPr>
                    <w:spacing w:before="100" w:after="120" w:line="240" w:lineRule="auto"/>
                    <w:rPr>
                      <w:rFonts w:ascii="Calibri Light" w:hAnsi="Calibri Light"/>
                      <w:sz w:val="16"/>
                      <w:szCs w:val="16"/>
                      <w:lang w:val="en-US"/>
                    </w:rPr>
                  </w:pPr>
                  <w:r w:rsidRPr="00DF00AF">
                    <w:rPr>
                      <w:rFonts w:ascii="Calibri Light" w:hAnsi="Calibri Light"/>
                      <w:sz w:val="16"/>
                      <w:szCs w:val="16"/>
                      <w:lang w:val="en-US"/>
                    </w:rPr>
                    <w:br/>
                  </w:r>
                  <w:r w:rsidRPr="00DF00AF">
                    <w:rPr>
                      <w:rFonts w:ascii="Calibri Light" w:hAnsi="Calibri Light"/>
                      <w:sz w:val="16"/>
                      <w:szCs w:val="16"/>
                      <w:lang w:val="en-US"/>
                    </w:rPr>
                    <w:br/>
                  </w:r>
                  <w:r w:rsidRPr="00DF00AF">
                    <w:rPr>
                      <w:rFonts w:ascii="Calibri Light" w:hAnsi="Calibri Light"/>
                      <w:sz w:val="16"/>
                      <w:szCs w:val="16"/>
                      <w:lang w:val="en-US"/>
                    </w:rPr>
                    <w:br/>
                    <w:t>COATINGS, WATERPROOFING</w:t>
                  </w:r>
                </w:p>
                <w:p w14:paraId="24A77731" w14:textId="77777777" w:rsidR="00DF00AF" w:rsidRPr="00DF00AF" w:rsidRDefault="00DF00AF" w:rsidP="00DF00AF">
                  <w:pPr>
                    <w:spacing w:before="100" w:after="120" w:line="240" w:lineRule="auto"/>
                    <w:rPr>
                      <w:rFonts w:ascii="Calibri Light" w:hAnsi="Calibri Light"/>
                      <w:sz w:val="16"/>
                      <w:szCs w:val="16"/>
                      <w:lang w:val="en-US"/>
                    </w:rPr>
                  </w:pPr>
                  <w:del w:id="15721" w:author="Ashan Asmone" w:date="2016-03-31T13:37:00Z">
                    <w:r w:rsidRPr="00DF00AF" w:rsidDel="00E33639">
                      <w:rPr>
                        <w:rFonts w:ascii="Calibri Light" w:hAnsi="Calibri Light"/>
                        <w:sz w:val="16"/>
                        <w:szCs w:val="16"/>
                        <w:lang w:val="en-US"/>
                      </w:rPr>
                      <w:delText>SS CP 82:1999- Code of practice- waterproofing of reinforced concrete buildings</w:delText>
                    </w:r>
                  </w:del>
                  <w:ins w:id="15722" w:author="Ashan Asmone" w:date="2016-03-31T13:37:00Z">
                    <w:r w:rsidR="00E33639">
                      <w:rPr>
                        <w:rFonts w:ascii="Calibri Light" w:hAnsi="Calibri Light"/>
                        <w:sz w:val="16"/>
                        <w:szCs w:val="16"/>
                        <w:lang w:val="en-US"/>
                      </w:rPr>
                      <w:t>SS CP 82:1999- Code of practice- waterproofing of reinforced concrete buildings</w:t>
                    </w:r>
                  </w:ins>
                </w:p>
                <w:p w14:paraId="479455DD" w14:textId="77777777" w:rsidR="00DF00AF" w:rsidRPr="00DF00AF" w:rsidRDefault="00DF00AF" w:rsidP="00DF00AF">
                  <w:pPr>
                    <w:spacing w:before="100" w:after="120" w:line="240" w:lineRule="auto"/>
                    <w:rPr>
                      <w:rFonts w:ascii="Calibri Light" w:hAnsi="Calibri Light"/>
                      <w:sz w:val="16"/>
                      <w:szCs w:val="16"/>
                      <w:lang w:val="en-US"/>
                    </w:rPr>
                  </w:pPr>
                  <w:r w:rsidRPr="00DF00AF">
                    <w:rPr>
                      <w:rFonts w:ascii="Calibri Light" w:hAnsi="Calibri Light"/>
                      <w:sz w:val="16"/>
                      <w:szCs w:val="16"/>
                      <w:lang w:val="en-US"/>
                    </w:rPr>
                    <w:br/>
                  </w:r>
                  <w:r w:rsidRPr="00DF00AF">
                    <w:rPr>
                      <w:rFonts w:ascii="Calibri Light" w:hAnsi="Calibri Light"/>
                      <w:sz w:val="16"/>
                      <w:szCs w:val="16"/>
                      <w:lang w:val="en-US"/>
                    </w:rPr>
                    <w:br/>
                    <w:t>PAINTS</w:t>
                  </w:r>
                </w:p>
                <w:p w14:paraId="20AEC891" w14:textId="77777777" w:rsidR="00DF00AF" w:rsidRPr="00DF00AF" w:rsidRDefault="00DF00AF" w:rsidP="00DF00AF">
                  <w:pPr>
                    <w:spacing w:before="100" w:after="120" w:line="240" w:lineRule="auto"/>
                    <w:rPr>
                      <w:rFonts w:ascii="Calibri Light" w:hAnsi="Calibri Light"/>
                      <w:sz w:val="16"/>
                      <w:szCs w:val="16"/>
                      <w:lang w:val="en-US"/>
                    </w:rPr>
                  </w:pPr>
                  <w:del w:id="15723" w:author="Ashan Asmone" w:date="2016-03-31T13:56:00Z">
                    <w:r w:rsidRPr="00DF00AF" w:rsidDel="00E33639">
                      <w:rPr>
                        <w:rFonts w:ascii="Calibri Light" w:hAnsi="Calibri Light"/>
                        <w:sz w:val="16"/>
                        <w:szCs w:val="16"/>
                        <w:lang w:val="en-US"/>
                      </w:rPr>
                      <w:delText>SS 5: Methods of tests for paints, varnishes and related materials</w:delText>
                    </w:r>
                  </w:del>
                  <w:ins w:id="15724" w:author="Ashan Asmone" w:date="2016-03-31T13:56:00Z">
                    <w:r w:rsidR="00E33639">
                      <w:rPr>
                        <w:rFonts w:ascii="Calibri Light" w:hAnsi="Calibri Light"/>
                        <w:sz w:val="16"/>
                        <w:szCs w:val="16"/>
                        <w:lang w:val="en-US"/>
                      </w:rPr>
                      <w:t>SS 5 Series - Methods of test for paints, varnishes and related materials</w:t>
                    </w:r>
                  </w:ins>
                </w:p>
                <w:p w14:paraId="6C512EE0" w14:textId="77777777" w:rsidR="00DF00AF" w:rsidRPr="00DF00AF" w:rsidRDefault="00DF00AF" w:rsidP="00DF00AF">
                  <w:pPr>
                    <w:spacing w:before="100" w:after="120" w:line="240" w:lineRule="auto"/>
                    <w:rPr>
                      <w:rFonts w:ascii="Calibri Light" w:hAnsi="Calibri Light"/>
                      <w:sz w:val="16"/>
                      <w:szCs w:val="16"/>
                      <w:lang w:val="en-US"/>
                    </w:rPr>
                  </w:pPr>
                  <w:del w:id="15725" w:author="Ashan Asmone" w:date="2016-03-31T13:57:00Z">
                    <w:r w:rsidRPr="00DF00AF" w:rsidDel="00492805">
                      <w:rPr>
                        <w:rFonts w:ascii="Calibri Light" w:hAnsi="Calibri Light"/>
                        <w:sz w:val="16"/>
                        <w:szCs w:val="16"/>
                        <w:lang w:val="en-US"/>
                      </w:rPr>
                      <w:delText>SS 7: Paint: finishing, gloss enamel</w:delText>
                    </w:r>
                  </w:del>
                  <w:ins w:id="15726" w:author="Ashan Asmone" w:date="2016-03-31T13:57:00Z">
                    <w:r w:rsidR="00492805">
                      <w:rPr>
                        <w:rFonts w:ascii="Calibri Light" w:hAnsi="Calibri Light"/>
                        <w:sz w:val="16"/>
                        <w:szCs w:val="16"/>
                        <w:lang w:val="en-US"/>
                      </w:rPr>
                      <w:t>SS 7 : 1998 Paint - Finishing, gloss enamel</w:t>
                    </w:r>
                  </w:ins>
                </w:p>
                <w:p w14:paraId="01803D2B" w14:textId="77777777" w:rsidR="00DF00AF" w:rsidRPr="00DF00AF" w:rsidRDefault="00DF00AF" w:rsidP="00DF00AF">
                  <w:pPr>
                    <w:spacing w:before="100" w:after="120" w:line="240" w:lineRule="auto"/>
                    <w:rPr>
                      <w:rFonts w:ascii="Calibri Light" w:hAnsi="Calibri Light"/>
                      <w:sz w:val="16"/>
                      <w:szCs w:val="16"/>
                      <w:lang w:val="en-US"/>
                    </w:rPr>
                  </w:pPr>
                  <w:del w:id="15727" w:author="Ashan Asmone" w:date="2016-03-31T13:55:00Z">
                    <w:r w:rsidRPr="00DF00AF" w:rsidDel="00E33639">
                      <w:rPr>
                        <w:rFonts w:ascii="Calibri Light" w:hAnsi="Calibri Light"/>
                        <w:sz w:val="16"/>
                        <w:szCs w:val="16"/>
                        <w:lang w:val="en-US"/>
                      </w:rPr>
                      <w:delText>SS CP 22: Painting of buildings</w:delText>
                    </w:r>
                  </w:del>
                  <w:ins w:id="15728" w:author="Ashan Asmone" w:date="2016-03-31T13:55:00Z">
                    <w:r w:rsidR="00E33639">
                      <w:rPr>
                        <w:rFonts w:ascii="Calibri Light" w:hAnsi="Calibri Light"/>
                        <w:sz w:val="16"/>
                        <w:szCs w:val="16"/>
                        <w:lang w:val="en-US"/>
                      </w:rPr>
                      <w:t>SS 542 : 2008 Code of practice for painting of buildings</w:t>
                    </w:r>
                  </w:ins>
                </w:p>
                <w:p w14:paraId="2FB73C6A" w14:textId="77777777" w:rsidR="00DF00AF" w:rsidRPr="00DF00AF" w:rsidRDefault="00DF00AF" w:rsidP="00DF00AF">
                  <w:pPr>
                    <w:spacing w:before="100" w:after="120" w:line="240" w:lineRule="auto"/>
                    <w:rPr>
                      <w:rFonts w:ascii="Calibri Light" w:hAnsi="Calibri Light"/>
                      <w:sz w:val="16"/>
                      <w:szCs w:val="16"/>
                      <w:lang w:val="en-US"/>
                    </w:rPr>
                  </w:pPr>
                  <w:del w:id="15729" w:author="Ashan Asmone" w:date="2016-03-31T13:58:00Z">
                    <w:r w:rsidRPr="00DF00AF" w:rsidDel="00492805">
                      <w:rPr>
                        <w:rFonts w:ascii="Calibri Light" w:hAnsi="Calibri Light"/>
                        <w:sz w:val="16"/>
                        <w:szCs w:val="16"/>
                        <w:lang w:val="en-US"/>
                      </w:rPr>
                      <w:delText>SS 34: Undercoat for gloss enamel</w:delText>
                    </w:r>
                  </w:del>
                  <w:ins w:id="15730" w:author="Ashan Asmone" w:date="2016-03-31T13:58:00Z">
                    <w:r w:rsidR="00492805">
                      <w:rPr>
                        <w:rFonts w:ascii="Calibri Light" w:hAnsi="Calibri Light"/>
                        <w:sz w:val="16"/>
                        <w:szCs w:val="16"/>
                        <w:lang w:val="en-US"/>
                      </w:rPr>
                      <w:t>SS 34 : 1998 Undercoat paint for gloss enamel</w:t>
                    </w:r>
                  </w:ins>
                </w:p>
                <w:p w14:paraId="23958547" w14:textId="77777777" w:rsidR="00DF00AF" w:rsidRPr="00DF00AF" w:rsidRDefault="00DF00AF" w:rsidP="00DF00AF">
                  <w:pPr>
                    <w:spacing w:before="100" w:after="120" w:line="240" w:lineRule="auto"/>
                    <w:rPr>
                      <w:rFonts w:ascii="Calibri Light" w:hAnsi="Calibri Light"/>
                      <w:sz w:val="16"/>
                      <w:szCs w:val="16"/>
                      <w:lang w:val="en-US"/>
                    </w:rPr>
                  </w:pPr>
                  <w:del w:id="15731" w:author="Ashan Asmone" w:date="2016-03-31T13:59:00Z">
                    <w:r w:rsidRPr="00DF00AF" w:rsidDel="00492805">
                      <w:rPr>
                        <w:rFonts w:ascii="Calibri Light" w:hAnsi="Calibri Light"/>
                        <w:sz w:val="16"/>
                        <w:szCs w:val="16"/>
                        <w:lang w:val="en-US"/>
                      </w:rPr>
                      <w:delText>SS 150: Emulsion paints for decorative purposes</w:delText>
                    </w:r>
                  </w:del>
                  <w:ins w:id="15732" w:author="Ashan Asmone" w:date="2016-03-31T13:59:00Z">
                    <w:r w:rsidR="00492805">
                      <w:rPr>
                        <w:rFonts w:ascii="Calibri Light" w:hAnsi="Calibri Light"/>
                        <w:sz w:val="16"/>
                        <w:szCs w:val="16"/>
                        <w:lang w:val="en-US"/>
                      </w:rPr>
                      <w:t>SS 150 : 1998 Emulsion paints for decorative purposes</w:t>
                    </w:r>
                  </w:ins>
                </w:p>
              </w:tc>
            </w:tr>
            <w:tr w:rsidR="00DF00AF" w:rsidRPr="00DF00AF" w14:paraId="7FF91333" w14:textId="77777777" w:rsidTr="00DF00AF">
              <w:trPr>
                <w:tblCellSpacing w:w="15" w:type="dxa"/>
              </w:trPr>
              <w:tc>
                <w:tcPr>
                  <w:tcW w:w="0" w:type="auto"/>
                  <w:vAlign w:val="center"/>
                  <w:hideMark/>
                </w:tcPr>
                <w:p w14:paraId="7BBF9661" w14:textId="77777777" w:rsidR="00DF00AF" w:rsidRPr="00DF00AF" w:rsidRDefault="00DF00AF" w:rsidP="00DF00AF">
                  <w:pPr>
                    <w:spacing w:after="120" w:line="240" w:lineRule="auto"/>
                    <w:rPr>
                      <w:rFonts w:ascii="Calibri Light" w:hAnsi="Calibri Light"/>
                      <w:sz w:val="16"/>
                      <w:szCs w:val="16"/>
                      <w:lang w:val="en-US"/>
                    </w:rPr>
                  </w:pPr>
                </w:p>
              </w:tc>
            </w:tr>
            <w:tr w:rsidR="00DF00AF" w:rsidRPr="00DF00AF" w14:paraId="0E57C282" w14:textId="77777777" w:rsidTr="00DF00AF">
              <w:trPr>
                <w:tblCellSpacing w:w="15" w:type="dxa"/>
              </w:trPr>
              <w:tc>
                <w:tcPr>
                  <w:tcW w:w="0" w:type="auto"/>
                  <w:vAlign w:val="center"/>
                  <w:hideMark/>
                </w:tcPr>
                <w:p w14:paraId="1162976C" w14:textId="77777777" w:rsidR="00DF00AF" w:rsidRPr="00DF00AF" w:rsidRDefault="00DF00AF" w:rsidP="00DF00AF">
                  <w:pPr>
                    <w:spacing w:after="120" w:line="240" w:lineRule="auto"/>
                    <w:rPr>
                      <w:rFonts w:ascii="Calibri Light" w:hAnsi="Calibri Light"/>
                      <w:sz w:val="16"/>
                      <w:szCs w:val="16"/>
                      <w:lang w:val="en-US"/>
                    </w:rPr>
                  </w:pPr>
                </w:p>
              </w:tc>
            </w:tr>
            <w:tr w:rsidR="00DF00AF" w:rsidRPr="00DF00AF" w14:paraId="0A2C57C7" w14:textId="77777777" w:rsidTr="00DF00AF">
              <w:trPr>
                <w:trHeight w:val="30"/>
                <w:tblCellSpacing w:w="15" w:type="dxa"/>
              </w:trPr>
              <w:tc>
                <w:tcPr>
                  <w:tcW w:w="0" w:type="auto"/>
                  <w:vAlign w:val="center"/>
                  <w:hideMark/>
                </w:tcPr>
                <w:p w14:paraId="57CDB883" w14:textId="77777777" w:rsidR="00DF00AF" w:rsidRPr="00DF00AF" w:rsidRDefault="00DF00AF" w:rsidP="00DF00AF">
                  <w:pPr>
                    <w:spacing w:before="100" w:after="120" w:line="240" w:lineRule="auto"/>
                    <w:rPr>
                      <w:rFonts w:ascii="Calibri Light" w:hAnsi="Calibri Light"/>
                      <w:sz w:val="16"/>
                      <w:szCs w:val="16"/>
                      <w:lang w:val="en-US"/>
                    </w:rPr>
                  </w:pPr>
                  <w:r w:rsidRPr="00DF00AF">
                    <w:rPr>
                      <w:rFonts w:ascii="Calibri Light" w:hAnsi="Calibri Light"/>
                      <w:sz w:val="16"/>
                      <w:szCs w:val="16"/>
                      <w:lang w:val="en-US"/>
                    </w:rPr>
                    <w:t> </w:t>
                  </w:r>
                </w:p>
              </w:tc>
            </w:tr>
          </w:tbl>
          <w:p w14:paraId="62302D21" w14:textId="77777777" w:rsidR="00401C5E" w:rsidRPr="00DF00AF" w:rsidRDefault="00401C5E" w:rsidP="00DF00AF">
            <w:pPr>
              <w:spacing w:after="120"/>
              <w:rPr>
                <w:rFonts w:ascii="Calibri Light" w:hAnsi="Calibri Light"/>
                <w:sz w:val="16"/>
                <w:szCs w:val="16"/>
                <w:lang w:val="en-US"/>
              </w:rPr>
            </w:pPr>
          </w:p>
        </w:tc>
      </w:tr>
      <w:tr w:rsidR="00401C5E" w:rsidRPr="004F3C8C" w14:paraId="1355422D" w14:textId="77777777" w:rsidTr="00DF00AF">
        <w:tc>
          <w:tcPr>
            <w:tcW w:w="497" w:type="dxa"/>
          </w:tcPr>
          <w:p w14:paraId="552CF882"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637" w:type="dxa"/>
          </w:tcPr>
          <w:p w14:paraId="3946790E"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CONCRETE</w:t>
            </w:r>
          </w:p>
          <w:p w14:paraId="5F9EE22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1920: 1976   Concrete tests -- Dimensions, tolerances and applicability of test specimens</w:t>
            </w:r>
          </w:p>
          <w:p w14:paraId="6D56EAB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2736-1: 1986  Concrete tests -- Test specimens -- Part 1: Sampling of fresh concrete</w:t>
            </w:r>
          </w:p>
          <w:p w14:paraId="3A77C56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2736-2: 1986  Concrete tests -- Test specimens -- Part 2: Making and curing of test specimens for strength tests</w:t>
            </w:r>
          </w:p>
          <w:p w14:paraId="1FDBCB9E"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3766: 1995   Construction drawings -- Simplified representation of concrete reinforcement</w:t>
            </w:r>
          </w:p>
          <w:p w14:paraId="4E1F3AC6"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3893: 1977   Concrete -- Classification by compressive strength</w:t>
            </w:r>
          </w:p>
          <w:p w14:paraId="1F1E979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4012: 1978  Concrete -- Determination of compressive strength of test specimens</w:t>
            </w:r>
          </w:p>
          <w:p w14:paraId="73AB727E"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4013: 1978  Concrete -- Determination of flexural strength of test specimens</w:t>
            </w:r>
          </w:p>
          <w:p w14:paraId="135453C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4103: 1979   Concrete -- Classification of consistency</w:t>
            </w:r>
          </w:p>
          <w:p w14:paraId="251E7A1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4108: 1980   Concrete -- Determination of tensile splitting strength of test specimens</w:t>
            </w:r>
          </w:p>
          <w:p w14:paraId="1D3FAAA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4109: 1980  Fresh concrete -- Determination of the consistency -- Slump test</w:t>
            </w:r>
          </w:p>
          <w:p w14:paraId="2E830676"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4110: 1979  Fresh concrete -- Determination of the consistency -- Vebe test</w:t>
            </w:r>
          </w:p>
          <w:p w14:paraId="739BBA6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4111: 1979   Fresh concrete -- Determination of consistency -- Degree of compactibility (Compaction index)</w:t>
            </w:r>
          </w:p>
          <w:p w14:paraId="3849E91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4635: 1982   Rubber, vulcanized -- Preformed compression seals for use between concrete motorway paving sections -- Specification for material</w:t>
            </w:r>
          </w:p>
          <w:p w14:paraId="067FE6B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4848: 1980   Concrete -- Determination of air content of freshly mixed concrete -- Pressure method</w:t>
            </w:r>
          </w:p>
          <w:p w14:paraId="73C26EF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6274: 1982   Concrete -- Sieve analysis of aggregates</w:t>
            </w:r>
          </w:p>
          <w:p w14:paraId="0526EE7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6275: 1982   Concrete, hardened -- Determination of density</w:t>
            </w:r>
          </w:p>
          <w:p w14:paraId="4196254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6276: 1982   Concrete, compacted fresh -- Determination of density</w:t>
            </w:r>
          </w:p>
          <w:p w14:paraId="38206EB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6782: 1982   Aggregates for concrete -- Determination of bulk density</w:t>
            </w:r>
          </w:p>
          <w:p w14:paraId="4F44CB4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6783: 1982   Coarse aggregates for concrete -- Determination of particle density and water absorption -- Hydrostatic balance method</w:t>
            </w:r>
          </w:p>
          <w:p w14:paraId="1D3770B6"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6784: 1982   Concrete -- Determination of static modulus of elasticity in compression </w:t>
            </w:r>
          </w:p>
          <w:p w14:paraId="72EBAAA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7033: 1987   Fine and coarse aggregates for concrete -- Determination of the particle mass-per-volume and water absorption -- Pycnometer method</w:t>
            </w:r>
          </w:p>
          <w:p w14:paraId="55FE3C1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br/>
            </w:r>
            <w:r w:rsidRPr="00DF00AF">
              <w:rPr>
                <w:rFonts w:ascii="Calibri Light" w:hAnsi="Calibri Light"/>
                <w:sz w:val="16"/>
                <w:szCs w:val="16"/>
                <w:lang w:val="en-US"/>
              </w:rPr>
              <w:br/>
            </w:r>
            <w:r w:rsidRPr="00DF00AF">
              <w:rPr>
                <w:rFonts w:ascii="Calibri Light" w:hAnsi="Calibri Light"/>
                <w:sz w:val="16"/>
                <w:szCs w:val="16"/>
                <w:lang w:val="en-US"/>
              </w:rPr>
              <w:br/>
              <w:t>PAINTS , VARNISHES</w:t>
            </w:r>
          </w:p>
          <w:p w14:paraId="1553B7B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1513: 1992   Paints and varnishes -- Examination and preparation of samples for testing</w:t>
            </w:r>
          </w:p>
          <w:p w14:paraId="47BAAE6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1514: 1993  Paints and varnishes -- Standard panels for testing</w:t>
            </w:r>
          </w:p>
          <w:p w14:paraId="5FC1B2F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1516: 1981  Paints, varnishes, petroleum and related products -- Flash/no flash test -- Closed cup equilibrium method</w:t>
            </w:r>
          </w:p>
          <w:p w14:paraId="24FB3F6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1517: 1973  Paints and varnishes -- Surface-drying test -- Ballotini method</w:t>
            </w:r>
          </w:p>
          <w:p w14:paraId="55BC9A4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1518: 1992   Paints and varnishes -- Scratch test</w:t>
            </w:r>
          </w:p>
          <w:p w14:paraId="3F7673C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1519: 1973   Paints and varnishes -- Bend test (cylindrical mandrel)</w:t>
            </w:r>
          </w:p>
          <w:p w14:paraId="3E453E3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1520: 1999   Paints and varnishes -- Cupping test (available in English only)</w:t>
            </w:r>
          </w:p>
          <w:p w14:paraId="016F928E"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1522: 1998   Paints and varnishes -- Pendulum damping test</w:t>
            </w:r>
          </w:p>
          <w:p w14:paraId="3056004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1523: 1983   Paints, varnishes, petroleum and related products -- Determination of flashpoint -- Closed cup equilibrium method</w:t>
            </w:r>
          </w:p>
          <w:p w14:paraId="6E5510C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1524: 2000   Paints, varnishes and printing inks -- Determination of fineness of grind</w:t>
            </w:r>
          </w:p>
          <w:p w14:paraId="5070E8E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2409: 1992   Paints and varnishes -- Cross-cut test</w:t>
            </w:r>
          </w:p>
          <w:p w14:paraId="16A5043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2431: 1993   Paints and varnishes -- Determination of flow time by use of flow cups</w:t>
            </w:r>
          </w:p>
          <w:p w14:paraId="539ED72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2808: 1997   Paints and varnishes -- Determination of film thickness</w:t>
            </w:r>
          </w:p>
          <w:p w14:paraId="0FB160C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2810: 1974   Paints and varnishes -- Notes for guidance on the conduct of natural weathering tests</w:t>
            </w:r>
          </w:p>
          <w:p w14:paraId="22DA185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2811-1: 1997   Paints and varnishes -- Determination of density -- Part 1: Pyknometer method</w:t>
            </w:r>
          </w:p>
          <w:p w14:paraId="23E5ADD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2811-2: 1997   Paints and varnishes -- Determination of density -- Part 2:Immersed body (plummet) method</w:t>
            </w:r>
          </w:p>
          <w:p w14:paraId="3D4A9C7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2811-3: 1997   Paints and varnishes -- Determination of density -- Part 3: Oscillation method</w:t>
            </w:r>
          </w:p>
          <w:p w14:paraId="72627EF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2811-4: 1997   Paints and varnishes -- Determination of density -- Part 4: Pressure cup method</w:t>
            </w:r>
          </w:p>
          <w:p w14:paraId="47AE9B5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2812-1: 1993   Paints and varnishes -- Determination of resistance to liquids -- Part 1: General methods</w:t>
            </w:r>
          </w:p>
          <w:p w14:paraId="108ADE2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2812-2: 1993   Paints and varnishes -- Determination of resistance to liquids -- Part 2: Water immersion method</w:t>
            </w:r>
          </w:p>
          <w:p w14:paraId="3A7A68A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2813: 1994   Paints and varnishes -- Determination of specular gloss of non-metallic paint films at 20 degrees, 60 degrees and 85 degrees</w:t>
            </w:r>
          </w:p>
          <w:p w14:paraId="050E5FC9"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2814: 1973  Paints and varnishes -- Comparison of contrast ratio (hiding power) of paints of the same type and colour</w:t>
            </w:r>
          </w:p>
          <w:p w14:paraId="137D5892"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2815: 1973  Paints and varnishes -- Buchholz indentation test</w:t>
            </w:r>
          </w:p>
          <w:p w14:paraId="4ABB9582"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2884-1: 1999  Paints and varnishes -- Determination of viscosity using rotary viscometers -- Part 1: Cone-and-plate viscometer operated at a high rate of shear</w:t>
            </w:r>
          </w:p>
          <w:p w14:paraId="1963661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3231: 1993   Paints and varnishes -- Determination of resistance to humid atmospheres containing sulfur dioxide</w:t>
            </w:r>
          </w:p>
          <w:p w14:paraId="1550F766"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3233: 1998   Paints and varnishes -- Determination of percentage volume of non-volatile matter by measuring the density of a dried coating</w:t>
            </w:r>
          </w:p>
          <w:p w14:paraId="5E2FB282"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3248: 1998  Paints and varnishes -- Determination of the effect of heat</w:t>
            </w:r>
          </w:p>
          <w:p w14:paraId="66E016BE"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3251: 1993   Paints and varnishes -- Determination of non-volatile matter of paints, varnishes and binders for paints and varnishes</w:t>
            </w:r>
          </w:p>
          <w:p w14:paraId="3DD557F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4618-1: 1998   Paints and varnishes -- Terms and definitions for coating materials -- Part 1: General terms</w:t>
            </w:r>
          </w:p>
          <w:p w14:paraId="3C9D13A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4618-2: 1999   Paints and varnishes -- Terms and definitions for coating materials -- Part 2: Special terms relating to paint characteristics and properties</w:t>
            </w:r>
          </w:p>
          <w:p w14:paraId="71087F0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4618-3: 1999   Paints and varnishes -- Terms and definitions for coating materials -- Part 3: Surface preparation and methods of application</w:t>
            </w:r>
          </w:p>
          <w:p w14:paraId="6DFD3B2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4624: 1978   Paints and varnishes -- Pull-off test for adhesion</w:t>
            </w:r>
          </w:p>
          <w:p w14:paraId="26D42A4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4628-1: 1982   Paints and varnishes -- Evaluation of degradation of paint coatings -- Designation of intensity, quantity and size of common types of defect -- Part 1: General principles and rating schemes</w:t>
            </w:r>
          </w:p>
          <w:p w14:paraId="3465D1A9"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4628-2: 1982   Paints and varnishes -- Evaluation of degradation of paint coatings -- Designation of intensity, quantity and size of common types of defect -- Part 2: Designation of degree of blistering</w:t>
            </w:r>
          </w:p>
          <w:p w14:paraId="4129164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4628-3: 1982   Paints and varnishes -- Evaluation of degradation of paint coatings -- Designation of intensity, quantity and size of common types of defect -- Part 3: Designation of degree of rusting</w:t>
            </w:r>
          </w:p>
          <w:p w14:paraId="6047E852"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4628-4: 1982   Paints and varnishes -- Evaluation of degradation of paint coatings -- Designation of intensity, quantity and size of common types of defect -- Part 4: Designation of degree of cracking</w:t>
            </w:r>
          </w:p>
          <w:p w14:paraId="41A885C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4628-5: 1982  Paints and varnishes -- Evaluation of degradation of paint coatings -- Designation of intensity, quantity and size of common types of defect -- Part 5: Designation of degree of flaking</w:t>
            </w:r>
          </w:p>
          <w:p w14:paraId="79210406"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4628-6: 1990   Paints and varnishes -- Evaluation of degradation of paint coatings -- Designation of intensity, quantity and size of common types of defect -- Part 6: Rating of degree of chalking by tape method</w:t>
            </w:r>
          </w:p>
          <w:p w14:paraId="02A4472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6270-1: 1998   Paints and varnishes -- Determination of resistance to humidity -- Part 1: Continuous condensation</w:t>
            </w:r>
          </w:p>
          <w:p w14:paraId="734974A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6272: 1993   Paints and varnishes -- Falling-weight test</w:t>
            </w:r>
          </w:p>
          <w:p w14:paraId="640D4FA9"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6441: 1984   Paints and varnishes -- Indentation test (spherical or pyramidal)</w:t>
            </w:r>
          </w:p>
          <w:p w14:paraId="6DB5F64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6441-1: 1999  Paints and varnishes -- Determination of micro-indentation hardness -- Part 1: Knoop hardness by measurement of indentation length</w:t>
            </w:r>
          </w:p>
          <w:p w14:paraId="78B54972"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6441-2: 1999   Paints and varnishes -- Determination of micro-indentation hardness -- Part 2: Knoop hardness by measurement of indentation depth under load</w:t>
            </w:r>
          </w:p>
          <w:p w14:paraId="5DCF83D6"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6503: 1984   Paints and varnishes -- Determination of total lead -- Flame atomic absorption spectrometric method</w:t>
            </w:r>
          </w:p>
          <w:p w14:paraId="7D01987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6504-1: 1983   Paints and varnishes -- Determination of hiding power -- Part 1: Kubelka-Munk method for white and light-coloured paints</w:t>
            </w:r>
          </w:p>
          <w:p w14:paraId="4142BA0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6504-3: 1998   Paints and varnishes -- Determination of hiding power -- Part 3: Determination of contrast ratio (opacity) of light-coloured paints at a fixed spreading rate</w:t>
            </w:r>
          </w:p>
          <w:p w14:paraId="37E7DD16"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6713: 1984   Paints and varnishes -- Preparation of acid extracts from paints in liquid or powder form</w:t>
            </w:r>
          </w:p>
          <w:p w14:paraId="55196B7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6744-1: 1999   Binders for paints and varnishes -- Alkyd resins -- Part 1: General methods of test</w:t>
            </w:r>
          </w:p>
          <w:p w14:paraId="4B3C58D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6744-2: 1999   Binders for paints and varnishes -- Alkyd resins -- Part 2: Determination of phthalic anhydride content</w:t>
            </w:r>
          </w:p>
          <w:p w14:paraId="652A360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6744-3: 1999   Binders for paints and varnishes -- Alkyd resins -- Part 3: Determination of unsaponifiable matter content</w:t>
            </w:r>
          </w:p>
          <w:p w14:paraId="1F67B4A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6744-4: 1999   Binders for paints and varnishes -- Alkyd resins -- Part 4: Determination of fatty acid content</w:t>
            </w:r>
          </w:p>
          <w:p w14:paraId="6889A1F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6860: 1984   Paints and varnishes -- Bend test (conical mandrel)</w:t>
            </w:r>
          </w:p>
          <w:p w14:paraId="03183969"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7142: 1984   Binders for paints and varnishes -- Epoxy resins -- General methods of test</w:t>
            </w:r>
          </w:p>
          <w:p w14:paraId="535F241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7143: 2000  Paints, varnishes and binders -- Methods of test for characterizing water-based coating materials and binders (available in English only)</w:t>
            </w:r>
          </w:p>
          <w:p w14:paraId="03F89A5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7253: 1996  Paints and varnishes -- Determination of resistance to neutral salt spray (fog)</w:t>
            </w:r>
          </w:p>
          <w:p w14:paraId="7345E27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7724-1: 1984   Paints and varnishes -- Colorimetry -- Part 1: Principles</w:t>
            </w:r>
          </w:p>
          <w:p w14:paraId="5B0E719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7724-2: 1984   Paints and varnishes -- Colorimetry -- Part 2: Colour measurement</w:t>
            </w:r>
          </w:p>
          <w:p w14:paraId="5428465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7724-3: 1984   Paints and varnishes -- Colorimetry -- Part 3: Calculation of colour differences</w:t>
            </w:r>
          </w:p>
          <w:p w14:paraId="281FFA1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7783-1: 1996   Paints and varnishes -- Determination of water-vapour transmission rate -- Part 1: Dish method for free films</w:t>
            </w:r>
          </w:p>
          <w:p w14:paraId="6DCAD0F9"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7783-2: 1999   Paints and varnishes -- Coating materials and coating systems for exterior masonry and concrete -- Part 2: Determination and classification of water-vapour transmission rate (permeability)</w:t>
            </w:r>
          </w:p>
          <w:p w14:paraId="18BFC14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7784-1: 1997   Paints and varnishes -- Determination of resistance to abrasion -- Part 1: Rotating abrasive-paper-covered wheel method</w:t>
            </w:r>
          </w:p>
          <w:p w14:paraId="0F661B42"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7784-2: 1997   Paints and varnishes -- Determination of resistance to abrasion -- Part 2: Rotating abrasive rubber wheel method</w:t>
            </w:r>
          </w:p>
          <w:p w14:paraId="5B30666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7784-3: 2000   Paints and varnishes -- Determination of resistance to abrasion -- Part 3: Reciprocating test panel method</w:t>
            </w:r>
          </w:p>
          <w:p w14:paraId="6AD461F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8501-1: 1988   Preparation</w:t>
            </w:r>
          </w:p>
          <w:p w14:paraId="70BE380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9514: 1992  Paints and varnishes -- Determination of the pot-life of liquid systems -- Preparation and conditioning of samples and guidelines for testing</w:t>
            </w:r>
          </w:p>
          <w:p w14:paraId="4C798BA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11503: 1995  Paints and varnishes -- Determination of resistance to humidity (intermittent condensation)</w:t>
            </w:r>
          </w:p>
          <w:p w14:paraId="6DEFC81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11507: 1997  Paints and varnishes -- Exposure of coatings to artificial weathering -- Exposure to fluorescent UV and water</w:t>
            </w:r>
          </w:p>
          <w:p w14:paraId="22DC9B5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11668: 1997   Binders for paints and varnishes -- Chlorinated polymerization resins -- General methods of test</w:t>
            </w:r>
          </w:p>
          <w:p w14:paraId="0440F37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11890-1: 2000   Paints and varnishes -- Determination of volatile organic compound (VOC) content -- Part 1: Difference method</w:t>
            </w:r>
          </w:p>
          <w:p w14:paraId="4AC8C3F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11890-2: 2000   Paints and varnishes -- Determination of volatile organic compound (VOC) content -- Part 2: Gas-chromatographic method</w:t>
            </w:r>
          </w:p>
          <w:p w14:paraId="1311D8B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11908: 1996   Binders for paints and varnishes -- Amino resins -- General methods of test</w:t>
            </w:r>
          </w:p>
          <w:p w14:paraId="2EB4522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11909: 1996   Binders for paints and varnishes -- Polyisocyanate resins -- General methods of test</w:t>
            </w:r>
          </w:p>
          <w:p w14:paraId="56C0824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11997-1: 1998   Paints and varnishes -- Determination of resistance to cyclic corrosion conditions -- Part 1: Wet (salt fog)/dry/humidity</w:t>
            </w:r>
          </w:p>
          <w:p w14:paraId="32539F89"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11997-2: 2000   Paints and varnishes -- Determination of resistance to cyclic corrosion conditions -- Part 2: Wet (salt fog)/dry/humidity/UV light</w:t>
            </w:r>
          </w:p>
          <w:p w14:paraId="4D1C2342"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11998: 1998   Paints and varnishes -- Determination of wet-scrub resistance and cleanability of coatings</w:t>
            </w:r>
          </w:p>
          <w:p w14:paraId="4B8188A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12137-1: 1997   Paints and varnishes -- Determination of mar resistance -- Part 1: Method using a curved stylus</w:t>
            </w:r>
          </w:p>
          <w:p w14:paraId="4365055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12137-2: 1997  Paints and varnishes -- Determination of mar resistance -- Part 2: Method using a pointed stylus</w:t>
            </w:r>
          </w:p>
          <w:p w14:paraId="158A2F0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14680-1: 2000   Paints and varnishes -- Determination of pigment content -- Part 1: Centrifuge method</w:t>
            </w:r>
          </w:p>
          <w:p w14:paraId="7139D16A" w14:textId="77777777" w:rsidR="00DF00AF" w:rsidRPr="00DF00AF" w:rsidRDefault="00DF00AF" w:rsidP="00DF00AF">
            <w:pPr>
              <w:spacing w:before="100" w:after="120"/>
              <w:rPr>
                <w:rFonts w:ascii="Calibri Light" w:hAnsi="Calibri Light"/>
                <w:sz w:val="16"/>
                <w:szCs w:val="16"/>
                <w:lang w:val="en-US"/>
              </w:rPr>
            </w:pPr>
            <w:del w:id="15733" w:author="Ashan Asmone" w:date="2016-03-31T18:34:00Z">
              <w:r w:rsidRPr="00DF00AF" w:rsidDel="004F0B47">
                <w:rPr>
                  <w:rFonts w:ascii="Calibri Light" w:hAnsi="Calibri Light"/>
                  <w:sz w:val="16"/>
                  <w:szCs w:val="16"/>
                  <w:lang w:val="en-US"/>
                </w:rPr>
                <w:delText>ISO 14680-2: 2000 Paints and varnishes -- Determination of pigment content -- Part 2: Ashing method</w:delText>
              </w:r>
            </w:del>
            <w:ins w:id="15734" w:author="Ashan Asmone" w:date="2016-03-31T18:34:00Z">
              <w:r w:rsidR="004F0B47">
                <w:rPr>
                  <w:rFonts w:ascii="Calibri Light" w:hAnsi="Calibri Light"/>
                  <w:sz w:val="16"/>
                  <w:szCs w:val="16"/>
                  <w:lang w:val="en-US"/>
                </w:rPr>
                <w:t>ISO 14680-2: 2000 Paints and varnishes -- Determination of pigment content -- Part 2: Ashing method</w:t>
              </w:r>
            </w:ins>
          </w:p>
          <w:p w14:paraId="5223B51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14680-3: 2000   Paints and varnishes -- Determination of pigment content -- Part 3: Filtration method</w:t>
            </w:r>
          </w:p>
          <w:p w14:paraId="3EE7D8B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15184: 1998  Paints and varnishes -- Determination of film hardness by pencil test </w:t>
            </w:r>
          </w:p>
          <w:p w14:paraId="5F712996" w14:textId="77777777" w:rsidR="00401C5E" w:rsidRPr="00DF00AF" w:rsidRDefault="00401C5E" w:rsidP="00DF00AF">
            <w:pPr>
              <w:spacing w:after="120"/>
              <w:rPr>
                <w:rFonts w:ascii="Calibri Light" w:hAnsi="Calibri Light"/>
                <w:sz w:val="16"/>
                <w:szCs w:val="16"/>
                <w:lang w:val="en-US"/>
              </w:rPr>
            </w:pPr>
          </w:p>
        </w:tc>
      </w:tr>
    </w:tbl>
    <w:p w14:paraId="48D8744A" w14:textId="77777777" w:rsidR="00401C5E" w:rsidRDefault="00401C5E" w:rsidP="00401C5E">
      <w:pPr>
        <w:rPr>
          <w:sz w:val="16"/>
          <w:szCs w:val="16"/>
          <w:lang w:val="en-US"/>
        </w:rPr>
      </w:pPr>
    </w:p>
    <w:p w14:paraId="32F220B6" w14:textId="77777777" w:rsidR="00401C5E" w:rsidRDefault="00DF00AF" w:rsidP="00DF00AF">
      <w:pPr>
        <w:pStyle w:val="Heading2"/>
        <w:rPr>
          <w:lang w:val="en-US"/>
        </w:rPr>
      </w:pPr>
      <w:r w:rsidRPr="00DF00AF">
        <w:rPr>
          <w:lang w:val="en-US"/>
        </w:rPr>
        <w:t>Crazing</w:t>
      </w:r>
      <w:r>
        <w:rPr>
          <w:lang w:val="en-US"/>
        </w:rPr>
        <w:t xml:space="preserve"> (</w:t>
      </w:r>
      <w:r w:rsidRPr="00DF00AF">
        <w:rPr>
          <w:lang w:val="en-US"/>
        </w:rPr>
        <w:t>crazing of the paint coating on the basement wall</w:t>
      </w:r>
      <w:r>
        <w:rPr>
          <w:lang w:val="en-US"/>
        </w:rPr>
        <w:t>)</w:t>
      </w:r>
    </w:p>
    <w:tbl>
      <w:tblPr>
        <w:tblStyle w:val="TableGrid"/>
        <w:tblW w:w="0" w:type="auto"/>
        <w:tblInd w:w="108" w:type="dxa"/>
        <w:tblLook w:val="04A0" w:firstRow="1" w:lastRow="0" w:firstColumn="1" w:lastColumn="0" w:noHBand="0" w:noVBand="1"/>
      </w:tblPr>
      <w:tblGrid>
        <w:gridCol w:w="685"/>
        <w:gridCol w:w="8449"/>
      </w:tblGrid>
      <w:tr w:rsidR="00401C5E" w:rsidRPr="004F3C8C" w14:paraId="7C82E515" w14:textId="77777777" w:rsidTr="00401C5E">
        <w:tc>
          <w:tcPr>
            <w:tcW w:w="685" w:type="dxa"/>
          </w:tcPr>
          <w:p w14:paraId="0DDDBA3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0E3C95A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CEMENT, CONCRETE, MORTAR</w:t>
            </w:r>
          </w:p>
          <w:p w14:paraId="45454BA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BS 12-Specification for Portland Cements</w:t>
            </w:r>
          </w:p>
          <w:p w14:paraId="0E7443C7" w14:textId="77777777" w:rsidR="00DF00AF" w:rsidRPr="00DF00AF" w:rsidRDefault="00DF00AF" w:rsidP="00DF00AF">
            <w:pPr>
              <w:spacing w:before="100" w:after="120"/>
              <w:rPr>
                <w:rFonts w:ascii="Calibri Light" w:hAnsi="Calibri Light"/>
                <w:sz w:val="16"/>
                <w:szCs w:val="16"/>
                <w:lang w:val="en-US"/>
              </w:rPr>
            </w:pPr>
            <w:del w:id="15735" w:author="Ashan Senel Asmone" w:date="2016-03-18T16:06:00Z">
              <w:r w:rsidRPr="00DF00AF" w:rsidDel="009F2DAF">
                <w:rPr>
                  <w:rFonts w:ascii="Calibri Light" w:hAnsi="Calibri Light"/>
                  <w:sz w:val="16"/>
                  <w:szCs w:val="16"/>
                  <w:lang w:val="en-US"/>
                </w:rPr>
                <w:delText>BS 410-Specification for test sieves</w:delText>
              </w:r>
            </w:del>
            <w:ins w:id="15736" w:author="Ashan Senel Asmone" w:date="2016-03-18T16:06:00Z">
              <w:r w:rsidR="009F2DAF">
                <w:rPr>
                  <w:rFonts w:ascii="Calibri Light" w:hAnsi="Calibri Light"/>
                  <w:sz w:val="16"/>
                  <w:szCs w:val="16"/>
                  <w:lang w:val="en-US"/>
                </w:rPr>
                <w:t>BS ISO 3310-2:2013 Test sieves. Technical requirements and testing. Test sieves of perforated metal plate/ BS 410-1:2000, ISO 3310-1:2000 Test sieves. Technical requirements and testing. Test sieves of metal wire cloth</w:t>
              </w:r>
            </w:ins>
          </w:p>
          <w:p w14:paraId="1D58D14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BS 882-Specification for aggregates from natural sources for concrete</w:t>
            </w:r>
          </w:p>
          <w:p w14:paraId="73627706" w14:textId="77777777" w:rsidR="00DF00AF" w:rsidRPr="00DF00AF" w:rsidRDefault="00DF00AF" w:rsidP="00DF00AF">
            <w:pPr>
              <w:spacing w:before="100" w:after="120"/>
              <w:rPr>
                <w:rFonts w:ascii="Calibri Light" w:hAnsi="Calibri Light"/>
                <w:sz w:val="16"/>
                <w:szCs w:val="16"/>
                <w:lang w:val="en-US"/>
              </w:rPr>
            </w:pPr>
            <w:del w:id="15737" w:author="Ashan Senel Asmone" w:date="2016-03-18T16:32:00Z">
              <w:r w:rsidRPr="00DF00AF" w:rsidDel="00902ADA">
                <w:rPr>
                  <w:rFonts w:ascii="Calibri Light" w:hAnsi="Calibri Light"/>
                  <w:sz w:val="16"/>
                  <w:szCs w:val="16"/>
                  <w:lang w:val="en-US"/>
                </w:rPr>
                <w:delText>BS 1014-Specification for high alumina cement</w:delText>
              </w:r>
            </w:del>
            <w:ins w:id="15738" w:author="Ashan Senel Asmone" w:date="2016-03-18T16:32:00Z">
              <w:r w:rsidR="00902ADA">
                <w:rPr>
                  <w:rFonts w:ascii="Calibri Light" w:hAnsi="Calibri Light"/>
                  <w:sz w:val="16"/>
                  <w:szCs w:val="16"/>
                  <w:lang w:val="en-US"/>
                </w:rPr>
                <w:t>BS EN 12878:2014 Pigments for the colouring of building materials based on cement and/or lime. Specifications and methods of test</w:t>
              </w:r>
            </w:ins>
          </w:p>
          <w:p w14:paraId="237D0B48" w14:textId="77777777" w:rsidR="00DF00AF" w:rsidRPr="00DF00AF" w:rsidRDefault="00DF00AF" w:rsidP="00DF00AF">
            <w:pPr>
              <w:spacing w:before="100" w:after="120"/>
              <w:rPr>
                <w:rFonts w:ascii="Calibri Light" w:hAnsi="Calibri Light"/>
                <w:sz w:val="16"/>
                <w:szCs w:val="16"/>
                <w:lang w:val="en-US"/>
              </w:rPr>
            </w:pPr>
            <w:del w:id="15739" w:author="Ashan Senel Asmone" w:date="2016-03-18T16:33:00Z">
              <w:r w:rsidRPr="00DF00AF" w:rsidDel="00902ADA">
                <w:rPr>
                  <w:rFonts w:ascii="Calibri Light" w:hAnsi="Calibri Light"/>
                  <w:sz w:val="16"/>
                  <w:szCs w:val="16"/>
                  <w:lang w:val="en-US"/>
                </w:rPr>
                <w:delText>BS 1199-Specification for building sands from natural sources</w:delText>
              </w:r>
            </w:del>
            <w:ins w:id="15740" w:author="Ashan Senel Asmone" w:date="2016-03-21T17:09:00Z">
              <w:r w:rsidR="00785E22">
                <w:rPr>
                  <w:rFonts w:ascii="Calibri Light" w:hAnsi="Calibri Light"/>
                  <w:sz w:val="16"/>
                  <w:szCs w:val="16"/>
                  <w:lang w:val="en-US"/>
                </w:rPr>
                <w:t>BS EN 13139:2002 Aggregates for mortar</w:t>
              </w:r>
            </w:ins>
          </w:p>
          <w:p w14:paraId="0F26846E" w14:textId="77777777" w:rsidR="00DF00AF" w:rsidRPr="00DF00AF" w:rsidRDefault="00DF00AF" w:rsidP="00DF00AF">
            <w:pPr>
              <w:spacing w:before="100" w:after="120"/>
              <w:rPr>
                <w:rFonts w:ascii="Calibri Light" w:hAnsi="Calibri Light"/>
                <w:sz w:val="16"/>
                <w:szCs w:val="16"/>
                <w:lang w:val="en-US"/>
              </w:rPr>
            </w:pPr>
            <w:del w:id="15741" w:author="Ashan Senel Asmone" w:date="2016-03-18T16:38:00Z">
              <w:r w:rsidRPr="00DF00AF" w:rsidDel="00902ADA">
                <w:rPr>
                  <w:rFonts w:ascii="Calibri Light" w:hAnsi="Calibri Light"/>
                  <w:sz w:val="16"/>
                  <w:szCs w:val="16"/>
                  <w:lang w:val="en-US"/>
                </w:rPr>
                <w:delText>BS 4027- Specification for sulphate-resisting Portland cement</w:delText>
              </w:r>
            </w:del>
          </w:p>
          <w:p w14:paraId="53B31713" w14:textId="77777777" w:rsidR="00DF00AF" w:rsidRPr="00DF00AF" w:rsidRDefault="00DF00AF" w:rsidP="00DF00AF">
            <w:pPr>
              <w:spacing w:before="100" w:after="120"/>
              <w:rPr>
                <w:rFonts w:ascii="Calibri Light" w:hAnsi="Calibri Light"/>
                <w:sz w:val="16"/>
                <w:szCs w:val="16"/>
                <w:lang w:val="en-US"/>
              </w:rPr>
            </w:pPr>
            <w:del w:id="15742" w:author="Ashan Senel Asmone" w:date="2016-03-21T15:22:00Z">
              <w:r w:rsidRPr="00DF00AF" w:rsidDel="00337A12">
                <w:rPr>
                  <w:rFonts w:ascii="Calibri Light" w:hAnsi="Calibri Light"/>
                  <w:sz w:val="16"/>
                  <w:szCs w:val="16"/>
                  <w:lang w:val="en-US"/>
                </w:rPr>
                <w:delText>BS 4550-6:1978-Methods of testing cement. Standard sand for mortar cube</w:delText>
              </w:r>
            </w:del>
            <w:ins w:id="15743" w:author="Ashan Senel Asmone" w:date="2016-03-21T15:22:00Z">
              <w:r w:rsidR="00337A12">
                <w:rPr>
                  <w:rFonts w:ascii="Calibri Light" w:hAnsi="Calibri Light"/>
                  <w:sz w:val="16"/>
                  <w:szCs w:val="16"/>
                  <w:lang w:val="en-US"/>
                </w:rPr>
                <w:t>BS 4550-6:1978 Methods of testing cement. Standard sand for mortar cubes</w:t>
              </w:r>
            </w:ins>
            <w:r w:rsidRPr="00DF00AF">
              <w:rPr>
                <w:rFonts w:ascii="Calibri Light" w:hAnsi="Calibri Light"/>
                <w:sz w:val="16"/>
                <w:szCs w:val="16"/>
                <w:lang w:val="en-US"/>
              </w:rPr>
              <w:t>s</w:t>
            </w:r>
          </w:p>
          <w:p w14:paraId="188906B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BS 4551-Methods of testing mortars, screeds and plasters</w:t>
            </w:r>
          </w:p>
          <w:p w14:paraId="5BD2CFDA" w14:textId="77777777" w:rsidR="00DF00AF" w:rsidRPr="00DF00AF" w:rsidRDefault="00DF00AF" w:rsidP="00DF00AF">
            <w:pPr>
              <w:spacing w:before="100" w:after="120"/>
              <w:rPr>
                <w:rFonts w:ascii="Calibri Light" w:hAnsi="Calibri Light"/>
                <w:sz w:val="16"/>
                <w:szCs w:val="16"/>
                <w:lang w:val="en-US"/>
              </w:rPr>
            </w:pPr>
            <w:del w:id="15744" w:author="Ashan Senel Asmone" w:date="2016-03-18T16:48:00Z">
              <w:r w:rsidRPr="00DF00AF" w:rsidDel="0083514B">
                <w:rPr>
                  <w:rFonts w:ascii="Calibri Light" w:hAnsi="Calibri Light"/>
                  <w:sz w:val="16"/>
                  <w:szCs w:val="16"/>
                  <w:lang w:val="en-US"/>
                </w:rPr>
                <w:delText>BS 4721-Specification for ready-mixed building mortars</w:delText>
              </w:r>
            </w:del>
            <w:ins w:id="15745" w:author="Ashan Senel Asmone" w:date="2016-03-18T16:48:00Z">
              <w:r w:rsidR="0083514B">
                <w:rPr>
                  <w:rFonts w:ascii="Calibri Light" w:hAnsi="Calibri Light"/>
                  <w:sz w:val="16"/>
                  <w:szCs w:val="16"/>
                  <w:lang w:val="en-US"/>
                </w:rPr>
                <w:t>BS EN 998-1:2003-Specification for mortar for masonry. Rendering and plastering mortar/ BS EN 998-2:2003-Specification for mortar for masonry. Masonry mortar</w:t>
              </w:r>
            </w:ins>
          </w:p>
          <w:p w14:paraId="417CBB55" w14:textId="77777777" w:rsidR="00DF00AF" w:rsidRPr="00DF00AF" w:rsidRDefault="00DF00AF" w:rsidP="00DF00AF">
            <w:pPr>
              <w:spacing w:before="100" w:after="120"/>
              <w:rPr>
                <w:rFonts w:ascii="Calibri Light" w:hAnsi="Calibri Light"/>
                <w:sz w:val="16"/>
                <w:szCs w:val="16"/>
                <w:lang w:val="en-US"/>
              </w:rPr>
            </w:pPr>
            <w:del w:id="15746" w:author="Ashan Senel Asmone" w:date="2016-03-18T17:12:00Z">
              <w:r w:rsidRPr="00DF00AF" w:rsidDel="00922C80">
                <w:rPr>
                  <w:rFonts w:ascii="Calibri Light" w:hAnsi="Calibri Light"/>
                  <w:sz w:val="16"/>
                  <w:szCs w:val="16"/>
                  <w:lang w:val="en-US"/>
                </w:rPr>
                <w:delText>BS 4887-1:1986-Mortar admixtures. Specification for air-entraining (plasticizing) admixtures</w:delText>
              </w:r>
            </w:del>
            <w:ins w:id="15747"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692B7D40" w14:textId="77777777" w:rsidR="00DF00AF" w:rsidRPr="00DF00AF" w:rsidRDefault="00DF00AF" w:rsidP="00DF00AF">
            <w:pPr>
              <w:spacing w:before="100" w:after="120"/>
              <w:rPr>
                <w:rFonts w:ascii="Calibri Light" w:hAnsi="Calibri Light"/>
                <w:sz w:val="16"/>
                <w:szCs w:val="16"/>
                <w:lang w:val="en-US"/>
              </w:rPr>
            </w:pPr>
            <w:del w:id="15748" w:author="Ashan Senel Asmone" w:date="2016-03-18T17:13:00Z">
              <w:r w:rsidRPr="00DF00AF" w:rsidDel="00922C80">
                <w:rPr>
                  <w:rFonts w:ascii="Calibri Light" w:hAnsi="Calibri Light"/>
                  <w:sz w:val="16"/>
                  <w:szCs w:val="16"/>
                  <w:lang w:val="en-US"/>
                </w:rPr>
                <w:delText>BS 4887-2:1987-Mortar admixtures. Specification for set retarding admixtures</w:delText>
              </w:r>
            </w:del>
            <w:ins w:id="15749"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p>
          <w:p w14:paraId="4470E421" w14:textId="77777777" w:rsidR="00DF00AF" w:rsidRPr="00DF00AF" w:rsidRDefault="00DF00AF" w:rsidP="00DF00AF">
            <w:pPr>
              <w:spacing w:before="100" w:after="120"/>
              <w:rPr>
                <w:rFonts w:ascii="Calibri Light" w:hAnsi="Calibri Light"/>
                <w:sz w:val="16"/>
                <w:szCs w:val="16"/>
                <w:lang w:val="en-US"/>
              </w:rPr>
            </w:pPr>
            <w:del w:id="15750" w:author="Ashan Senel Asmone" w:date="2016-03-18T17:15:00Z">
              <w:r w:rsidRPr="00DF00AF" w:rsidDel="00922C80">
                <w:rPr>
                  <w:rFonts w:ascii="Calibri Light" w:hAnsi="Calibri Light"/>
                  <w:sz w:val="16"/>
                  <w:szCs w:val="16"/>
                  <w:lang w:val="en-US"/>
                </w:rPr>
                <w:delText>BS 5075-Concrete admixtures</w:delText>
              </w:r>
            </w:del>
            <w:ins w:id="15751" w:author="Ashan Senel Asmone" w:date="2016-03-18T17:20:00Z">
              <w:del w:id="15752" w:author="Jing Kai Toh" w:date="2016-05-12T17:04:00Z">
                <w:r w:rsidR="00922C80" w:rsidDel="0010274C">
                  <w:rPr>
                    <w:rFonts w:ascii="Calibri Light" w:hAnsi="Calibri Light"/>
                    <w:sz w:val="16"/>
                    <w:szCs w:val="16"/>
                    <w:lang w:val="en-US"/>
                  </w:rPr>
                  <w:delText>BS EN 934-6:2001 Admixtures for concrete, mortar and grout. Sampling, conformity control and evaluation of conformity</w:delText>
                </w:r>
              </w:del>
            </w:ins>
            <w:ins w:id="15753"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5754" w:author="Ashan Senel Asmone" w:date="2016-03-18T17:20:00Z">
              <w:r w:rsidR="00922C80">
                <w:rPr>
                  <w:rFonts w:ascii="Calibri Light" w:hAnsi="Calibri Light"/>
                  <w:sz w:val="16"/>
                  <w:szCs w:val="16"/>
                  <w:lang w:val="en-US"/>
                </w:rPr>
                <w:t>/</w:t>
              </w:r>
            </w:ins>
            <w:ins w:id="15755" w:author="Ashan Senel Asmone" w:date="2016-03-18T17:19:00Z">
              <w:r w:rsidR="00922C80">
                <w:rPr>
                  <w:rFonts w:ascii="Calibri Light" w:hAnsi="Calibri Light"/>
                  <w:sz w:val="16"/>
                  <w:szCs w:val="16"/>
                  <w:lang w:val="en-US"/>
                </w:rPr>
                <w:t>BS EN 480-11:2005 Admixtures for concrete, mortar and grout. Test methods. Determination of air void characteristics in hardened concrete/BS EN 480-12:2005 Admixtures for concrete, mortar and grout. Test methods. Determination of the alkali content of admixtures/</w:t>
              </w:r>
            </w:ins>
            <w:ins w:id="15756" w:author="Ashan Senel Asmone" w:date="2016-03-18T17:18:00Z">
              <w:r w:rsidR="00922C80">
                <w:rPr>
                  <w:rFonts w:ascii="Calibri Light" w:hAnsi="Calibri Light"/>
                  <w:sz w:val="16"/>
                  <w:szCs w:val="16"/>
                  <w:lang w:val="en-US"/>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15757" w:author="Ashan Senel Asmone" w:date="2016-03-18T17:17:00Z">
              <w:r w:rsidR="00922C80">
                <w:rPr>
                  <w:rFonts w:ascii="Calibri Light" w:hAnsi="Calibri Light"/>
                  <w:sz w:val="16"/>
                  <w:szCs w:val="16"/>
                  <w:lang w:val="en-US"/>
                </w:rPr>
                <w:t>BS EN 480-10:2009 Admixtures for concrete, mortar and grout. Test methods. Determination of water soluble chloride content/BS EN 480-6:2005 Admixtures for concrete, mortar and grout. Test methods. Infrared analysis/</w:t>
              </w:r>
            </w:ins>
            <w:ins w:id="15758" w:author="Ashan Senel Asmone" w:date="2016-03-18T17:16:00Z">
              <w:r w:rsidR="00922C80">
                <w:rPr>
                  <w:rFonts w:ascii="Calibri Light" w:hAnsi="Calibri Light"/>
                  <w:sz w:val="16"/>
                  <w:szCs w:val="16"/>
                  <w:lang w:val="en-US"/>
                </w:rPr>
                <w:t>BS EN 480-5:2005 Admixtures for concrete, mortar and grout. Test methods. Determination of capillary absorption/</w:t>
              </w:r>
            </w:ins>
            <w:ins w:id="15759" w:author="Ashan Senel Asmone" w:date="2016-03-18T17:15:00Z">
              <w:r w:rsidR="00922C80">
                <w:rPr>
                  <w:rFonts w:ascii="Calibri Light" w:hAnsi="Calibri Light"/>
                  <w:sz w:val="16"/>
                  <w:szCs w:val="16"/>
                  <w:lang w:val="en-US"/>
                </w:rPr>
                <w:t>BS EN 480-2:2006 Admixtures for concrete, mortar and grout. Test methods. Determination of setting time/</w:t>
              </w:r>
            </w:ins>
          </w:p>
          <w:p w14:paraId="39ECA4B3" w14:textId="77777777" w:rsidR="00DF00AF" w:rsidRPr="00DF00AF" w:rsidRDefault="00DF00AF" w:rsidP="00DF00AF">
            <w:pPr>
              <w:spacing w:before="100" w:after="120"/>
              <w:rPr>
                <w:rFonts w:ascii="Calibri Light" w:hAnsi="Calibri Light"/>
                <w:sz w:val="16"/>
                <w:szCs w:val="16"/>
                <w:lang w:val="en-US"/>
              </w:rPr>
            </w:pPr>
            <w:del w:id="15760" w:author="Ashan Senel Asmone" w:date="2016-03-18T17:20:00Z">
              <w:r w:rsidRPr="00DF00AF" w:rsidDel="00922C80">
                <w:rPr>
                  <w:rFonts w:ascii="Calibri Light" w:hAnsi="Calibri Light"/>
                  <w:sz w:val="16"/>
                  <w:szCs w:val="16"/>
                  <w:lang w:val="en-US"/>
                </w:rPr>
                <w:delText>Part 1: Specification for accelerating admixtures, retarding admixtures, retarding admixtures and water-reducing admixtures</w:delText>
              </w:r>
            </w:del>
          </w:p>
          <w:p w14:paraId="46773148" w14:textId="77777777" w:rsidR="00DF00AF" w:rsidRPr="00DF00AF" w:rsidRDefault="00DF00AF" w:rsidP="00DF00AF">
            <w:pPr>
              <w:spacing w:before="100" w:after="120"/>
              <w:rPr>
                <w:rFonts w:ascii="Calibri Light" w:hAnsi="Calibri Light"/>
                <w:sz w:val="16"/>
                <w:szCs w:val="16"/>
                <w:lang w:val="en-US"/>
              </w:rPr>
            </w:pPr>
            <w:del w:id="15761" w:author="Ashan Senel Asmone" w:date="2016-03-18T17:20:00Z">
              <w:r w:rsidRPr="00DF00AF" w:rsidDel="00922C80">
                <w:rPr>
                  <w:rFonts w:ascii="Calibri Light" w:hAnsi="Calibri Light"/>
                  <w:sz w:val="16"/>
                  <w:szCs w:val="16"/>
                  <w:lang w:val="en-US"/>
                </w:rPr>
                <w:delText>Part 2: Specification for air-entraining admixtures</w:delText>
              </w:r>
            </w:del>
          </w:p>
          <w:p w14:paraId="65AA7138" w14:textId="77777777" w:rsidR="00DF00AF" w:rsidRPr="00DF00AF" w:rsidRDefault="00DF00AF" w:rsidP="00DF00AF">
            <w:pPr>
              <w:spacing w:before="100" w:after="120"/>
              <w:rPr>
                <w:rFonts w:ascii="Calibri Light" w:hAnsi="Calibri Light"/>
                <w:sz w:val="16"/>
                <w:szCs w:val="16"/>
                <w:lang w:val="en-US"/>
              </w:rPr>
            </w:pPr>
            <w:del w:id="15762" w:author="Ashan Senel Asmone" w:date="2016-03-18T17:21:00Z">
              <w:r w:rsidRPr="00DF00AF" w:rsidDel="00922C80">
                <w:rPr>
                  <w:rFonts w:ascii="Calibri Light" w:hAnsi="Calibri Light"/>
                  <w:sz w:val="16"/>
                  <w:szCs w:val="16"/>
                  <w:lang w:val="en-US"/>
                </w:rPr>
                <w:delText>Part 3: Specification for superplasticizing admixtures</w:delText>
              </w:r>
            </w:del>
          </w:p>
          <w:p w14:paraId="56C657EB" w14:textId="77777777" w:rsidR="00DF00AF" w:rsidRPr="00DF00AF" w:rsidRDefault="00DF00AF" w:rsidP="00DF00AF">
            <w:pPr>
              <w:spacing w:before="100" w:after="120"/>
              <w:rPr>
                <w:rFonts w:ascii="Calibri Light" w:hAnsi="Calibri Light"/>
                <w:sz w:val="16"/>
                <w:szCs w:val="16"/>
                <w:lang w:val="en-US"/>
              </w:rPr>
            </w:pPr>
            <w:del w:id="15763" w:author="Ashan Senel Asmone" w:date="2016-03-18T17:35:00Z">
              <w:r w:rsidRPr="00DF00AF" w:rsidDel="00DD05B5">
                <w:rPr>
                  <w:rFonts w:ascii="Calibri Light" w:hAnsi="Calibri Light"/>
                  <w:sz w:val="16"/>
                  <w:szCs w:val="16"/>
                  <w:lang w:val="en-US"/>
                </w:rPr>
                <w:delText>BS 5838-2:1980-Specification for dry packaged cementitious mixes. Prepacked mortar mixes</w:delText>
              </w:r>
            </w:del>
            <w:ins w:id="15764"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1227C5C4" w14:textId="77777777" w:rsidR="00DF00AF" w:rsidRPr="00DF00AF" w:rsidRDefault="00DF00AF" w:rsidP="00DF00AF">
            <w:pPr>
              <w:spacing w:before="100" w:after="120"/>
              <w:rPr>
                <w:rFonts w:ascii="Calibri Light" w:hAnsi="Calibri Light"/>
                <w:sz w:val="16"/>
                <w:szCs w:val="16"/>
                <w:lang w:val="en-US"/>
              </w:rPr>
            </w:pPr>
            <w:del w:id="15765" w:author="Ashan Senel Asmone" w:date="2016-03-21T10:36:00Z">
              <w:r w:rsidRPr="00DF00AF" w:rsidDel="0046108D">
                <w:rPr>
                  <w:rFonts w:ascii="Calibri Light" w:hAnsi="Calibri Light"/>
                  <w:sz w:val="16"/>
                  <w:szCs w:val="16"/>
                  <w:lang w:val="en-US"/>
                </w:rPr>
                <w:delText>BS 6319-3:1990-Testing of resin and polymer/cement compositions for use in construction. Methods for measurement of modulus of elasticity in flexure and flexural strength</w:delText>
              </w:r>
            </w:del>
            <w:ins w:id="15766" w:author="Ashan Senel Asmone" w:date="2016-03-21T10:36:00Z">
              <w:r w:rsidR="0046108D">
                <w:rPr>
                  <w:rFonts w:ascii="Calibri Light" w:hAnsi="Calibri Light"/>
                  <w:sz w:val="16"/>
                  <w:szCs w:val="16"/>
                  <w:lang w:val="en-US"/>
                </w:rPr>
                <w:t>BS 6319-3:1990 Testing of resin and polymer/cement compositions for use in construction. Methods for measurement of modulus of elasticity in flexure and flexural strength</w:t>
              </w:r>
            </w:ins>
          </w:p>
          <w:p w14:paraId="1ADA9931" w14:textId="77777777" w:rsidR="00DF00AF" w:rsidRPr="00DF00AF" w:rsidRDefault="00DF00AF" w:rsidP="00DF00AF">
            <w:pPr>
              <w:spacing w:before="100" w:after="120"/>
              <w:rPr>
                <w:rFonts w:ascii="Calibri Light" w:hAnsi="Calibri Light"/>
                <w:sz w:val="16"/>
                <w:szCs w:val="16"/>
                <w:lang w:val="en-US"/>
              </w:rPr>
            </w:pPr>
            <w:del w:id="15767" w:author="Ashan Senel Asmone" w:date="2016-03-21T10:36:00Z">
              <w:r w:rsidRPr="00DF00AF" w:rsidDel="0046108D">
                <w:rPr>
                  <w:rFonts w:ascii="Calibri Light" w:hAnsi="Calibri Light"/>
                  <w:sz w:val="16"/>
                  <w:szCs w:val="16"/>
                  <w:lang w:val="en-US"/>
                </w:rPr>
                <w:delText>BS 6319-12:1992-Testing of resin and polymer/cement compositions for use in construction. Methods for measurement of unrestrained linear shrinkage and coefficient of thermal expansion</w:delText>
              </w:r>
            </w:del>
            <w:ins w:id="15768" w:author="Ashan Senel Asmone" w:date="2016-03-21T10:36:00Z">
              <w:r w:rsidR="0046108D">
                <w:rPr>
                  <w:rFonts w:ascii="Calibri Light" w:hAnsi="Calibri Light"/>
                  <w:sz w:val="16"/>
                  <w:szCs w:val="16"/>
                  <w:lang w:val="en-US"/>
                </w:rPr>
                <w:t>BS 6319-12:1992 Testing of resin and polymer/cement compositions for use in construction. Methods for measurement of unrestrained linear shrinkage and coefficient of thermal expansion</w:t>
              </w:r>
            </w:ins>
          </w:p>
          <w:p w14:paraId="4F33ADFD" w14:textId="77777777" w:rsidR="00DF00AF" w:rsidRPr="00DF00AF" w:rsidRDefault="00DF00AF" w:rsidP="00DF00AF">
            <w:pPr>
              <w:spacing w:before="100" w:after="120"/>
              <w:rPr>
                <w:rFonts w:ascii="Calibri Light" w:hAnsi="Calibri Light"/>
                <w:sz w:val="16"/>
                <w:szCs w:val="16"/>
                <w:lang w:val="en-US"/>
              </w:rPr>
            </w:pPr>
            <w:del w:id="15769" w:author="Ashan Senel Asmone" w:date="2016-03-21T15:23:00Z">
              <w:r w:rsidRPr="00DF00AF" w:rsidDel="00337A12">
                <w:rPr>
                  <w:rFonts w:ascii="Calibri Light" w:hAnsi="Calibri Light"/>
                  <w:sz w:val="16"/>
                  <w:szCs w:val="16"/>
                  <w:lang w:val="en-US"/>
                </w:rPr>
                <w:delText>DD 249:1990-Testing aggregates. Method for the assessment of alkali-silica reactivity. Potential accelerated mortar-bar method</w:delText>
              </w:r>
            </w:del>
          </w:p>
          <w:p w14:paraId="0CA69DCD" w14:textId="77777777" w:rsidR="00DF00AF" w:rsidRPr="00DF00AF" w:rsidRDefault="00DF00AF" w:rsidP="00DF00AF">
            <w:pPr>
              <w:spacing w:before="100" w:after="120"/>
              <w:rPr>
                <w:rFonts w:ascii="Calibri Light" w:hAnsi="Calibri Light"/>
                <w:sz w:val="16"/>
                <w:szCs w:val="16"/>
                <w:lang w:val="en-US"/>
              </w:rPr>
            </w:pPr>
            <w:del w:id="15770" w:author="Ashan Senel Asmone" w:date="2016-03-21T11:02:00Z">
              <w:r w:rsidRPr="00DF00AF" w:rsidDel="0046108D">
                <w:rPr>
                  <w:rFonts w:ascii="Calibri Light" w:hAnsi="Calibri Light"/>
                  <w:sz w:val="16"/>
                  <w:szCs w:val="16"/>
                  <w:lang w:val="en-US"/>
                </w:rPr>
                <w:delText>PD 6472:1974-Guide to specifying the quality of building mortars</w:delText>
              </w:r>
            </w:del>
            <w:ins w:id="15771" w:author="Ashan Senel Asmone" w:date="2016-03-21T11:02:00Z">
              <w:r w:rsidR="0046108D">
                <w:rPr>
                  <w:rFonts w:ascii="Calibri Light" w:hAnsi="Calibri Light"/>
                  <w:sz w:val="16"/>
                  <w:szCs w:val="16"/>
                  <w:lang w:val="en-US"/>
                </w:rPr>
                <w:t>PD 6678:2005 Guide to the specification of masonry mortar</w:t>
              </w:r>
            </w:ins>
          </w:p>
          <w:p w14:paraId="6F00819C" w14:textId="77777777" w:rsidR="00DF00AF" w:rsidRPr="00DF00AF" w:rsidRDefault="00DF00AF" w:rsidP="00DF00AF">
            <w:pPr>
              <w:spacing w:before="100" w:after="120"/>
              <w:rPr>
                <w:rFonts w:ascii="Calibri Light" w:hAnsi="Calibri Light"/>
                <w:sz w:val="16"/>
                <w:szCs w:val="16"/>
                <w:lang w:val="en-US"/>
              </w:rPr>
            </w:pPr>
            <w:del w:id="15772" w:author="Ashan Senel Asmone" w:date="2016-03-21T11:03:00Z">
              <w:r w:rsidRPr="00DF00AF" w:rsidDel="0046108D">
                <w:rPr>
                  <w:rFonts w:ascii="Calibri Light" w:hAnsi="Calibri Light"/>
                  <w:sz w:val="16"/>
                  <w:szCs w:val="16"/>
                  <w:lang w:val="en-US"/>
                </w:rPr>
                <w:delText>BS EN 480-1:1998-Admixtures for concrete, mortar and grout. Test methods. Reference concrete and reference mortar for testing</w:delText>
              </w:r>
            </w:del>
            <w:ins w:id="15773" w:author="Ashan Senel Asmone" w:date="2016-03-21T11:03:00Z">
              <w:r w:rsidR="0046108D">
                <w:rPr>
                  <w:rFonts w:ascii="Calibri Light" w:hAnsi="Calibri Light"/>
                  <w:sz w:val="16"/>
                  <w:szCs w:val="16"/>
                  <w:lang w:val="en-US"/>
                </w:rPr>
                <w:t>BS EN 480-1:2014 Admixtures for concrete, mortar and grout. Test methods. Reference concrete and reference mortar for testing</w:t>
              </w:r>
            </w:ins>
          </w:p>
          <w:p w14:paraId="01792A19" w14:textId="77777777" w:rsidR="00DF00AF" w:rsidRPr="00DF00AF" w:rsidRDefault="00DF00AF" w:rsidP="00DF00AF">
            <w:pPr>
              <w:spacing w:before="100" w:after="120"/>
              <w:rPr>
                <w:rFonts w:ascii="Calibri Light" w:hAnsi="Calibri Light"/>
                <w:sz w:val="16"/>
                <w:szCs w:val="16"/>
                <w:lang w:val="en-US"/>
              </w:rPr>
            </w:pPr>
            <w:del w:id="15774" w:author="Ashan Senel Asmone" w:date="2016-03-21T11:03:00Z">
              <w:r w:rsidRPr="00DF00AF" w:rsidDel="0046108D">
                <w:rPr>
                  <w:rFonts w:ascii="Calibri Light" w:hAnsi="Calibri Light"/>
                  <w:sz w:val="16"/>
                  <w:szCs w:val="16"/>
                  <w:lang w:val="en-US"/>
                </w:rPr>
                <w:delText>BS EN 480-2:1997-Admixtures for concrete, mortar and grout. Test methods. Determination of setting time</w:delText>
              </w:r>
            </w:del>
            <w:ins w:id="15775" w:author="Ashan Senel Asmone" w:date="2016-03-21T11:03:00Z">
              <w:r w:rsidR="0046108D">
                <w:rPr>
                  <w:rFonts w:ascii="Calibri Light" w:hAnsi="Calibri Light"/>
                  <w:sz w:val="16"/>
                  <w:szCs w:val="16"/>
                  <w:lang w:val="en-US"/>
                </w:rPr>
                <w:t>BS EN 480-2:2006 Admixtures for concrete, mortar and grout. Test methods. Determination of setting time</w:t>
              </w:r>
            </w:ins>
          </w:p>
          <w:p w14:paraId="2050AE44" w14:textId="77777777" w:rsidR="00DF00AF" w:rsidRPr="00DF00AF" w:rsidRDefault="00DF00AF" w:rsidP="00DF00AF">
            <w:pPr>
              <w:spacing w:before="100" w:after="120"/>
              <w:rPr>
                <w:rFonts w:ascii="Calibri Light" w:hAnsi="Calibri Light"/>
                <w:sz w:val="16"/>
                <w:szCs w:val="16"/>
                <w:lang w:val="en-US"/>
              </w:rPr>
            </w:pPr>
            <w:del w:id="15776" w:author="Ashan Senel Asmone" w:date="2016-03-21T11:04:00Z">
              <w:r w:rsidRPr="00DF00AF" w:rsidDel="0046108D">
                <w:rPr>
                  <w:rFonts w:ascii="Calibri Light" w:hAnsi="Calibri Light"/>
                  <w:sz w:val="16"/>
                  <w:szCs w:val="16"/>
                  <w:lang w:val="en-US"/>
                </w:rPr>
                <w:delText>BS EN 480-4:1997-Admixtures for concrete, mortar and grout. Test methods. Determination of bleeding of concrete</w:delText>
              </w:r>
            </w:del>
            <w:ins w:id="15777" w:author="Ashan Senel Asmone" w:date="2016-03-21T11:04:00Z">
              <w:r w:rsidR="0046108D">
                <w:rPr>
                  <w:rFonts w:ascii="Calibri Light" w:hAnsi="Calibri Light"/>
                  <w:sz w:val="16"/>
                  <w:szCs w:val="16"/>
                  <w:lang w:val="en-US"/>
                </w:rPr>
                <w:t>BS EN 480-4:2005 Admixtures for concrete, mortar and grout. Test methods. Determination of bleeding of concrete</w:t>
              </w:r>
            </w:ins>
          </w:p>
          <w:p w14:paraId="523A2E7C" w14:textId="77777777" w:rsidR="00DF00AF" w:rsidRPr="00DF00AF" w:rsidRDefault="00DF00AF" w:rsidP="00DF00AF">
            <w:pPr>
              <w:spacing w:before="100" w:after="120"/>
              <w:rPr>
                <w:rFonts w:ascii="Calibri Light" w:hAnsi="Calibri Light"/>
                <w:sz w:val="16"/>
                <w:szCs w:val="16"/>
                <w:lang w:val="en-US"/>
              </w:rPr>
            </w:pPr>
            <w:del w:id="15778" w:author="Ashan Senel Asmone" w:date="2016-03-21T11:04:00Z">
              <w:r w:rsidRPr="00DF00AF" w:rsidDel="0046108D">
                <w:rPr>
                  <w:rFonts w:ascii="Calibri Light" w:hAnsi="Calibri Light"/>
                  <w:sz w:val="16"/>
                  <w:szCs w:val="16"/>
                  <w:lang w:val="en-US"/>
                </w:rPr>
                <w:delText>BS EN 480-5:1997-Admixtures for concrete, mortar and grout. Test methods. Determination of capillary absorption</w:delText>
              </w:r>
            </w:del>
            <w:ins w:id="15779" w:author="Ashan Senel Asmone" w:date="2016-03-21T11:04:00Z">
              <w:r w:rsidR="0046108D">
                <w:rPr>
                  <w:rFonts w:ascii="Calibri Light" w:hAnsi="Calibri Light"/>
                  <w:sz w:val="16"/>
                  <w:szCs w:val="16"/>
                  <w:lang w:val="en-US"/>
                </w:rPr>
                <w:t>BS EN 480-5:2005 Admixtures for concrete, mortar and grout. Test methods. Determination of capillary absorption</w:t>
              </w:r>
            </w:ins>
          </w:p>
          <w:p w14:paraId="1D1630D7" w14:textId="77777777" w:rsidR="00DF00AF" w:rsidRPr="00DF00AF" w:rsidRDefault="00DF00AF" w:rsidP="00DF00AF">
            <w:pPr>
              <w:spacing w:before="100" w:after="120"/>
              <w:rPr>
                <w:rFonts w:ascii="Calibri Light" w:hAnsi="Calibri Light"/>
                <w:sz w:val="16"/>
                <w:szCs w:val="16"/>
                <w:lang w:val="en-US"/>
              </w:rPr>
            </w:pPr>
            <w:del w:id="15780" w:author="Ashan Senel Asmone" w:date="2016-03-21T11:04:00Z">
              <w:r w:rsidRPr="00DF00AF" w:rsidDel="0046108D">
                <w:rPr>
                  <w:rFonts w:ascii="Calibri Light" w:hAnsi="Calibri Light"/>
                  <w:sz w:val="16"/>
                  <w:szCs w:val="16"/>
                  <w:lang w:val="en-US"/>
                </w:rPr>
                <w:delText>BS EN 480-6:1997-Admixtures for concrete, mortar and grout. Test methods. Infrared analysis</w:delText>
              </w:r>
            </w:del>
            <w:ins w:id="15781" w:author="Ashan Senel Asmone" w:date="2016-03-21T11:04:00Z">
              <w:r w:rsidR="0046108D">
                <w:rPr>
                  <w:rFonts w:ascii="Calibri Light" w:hAnsi="Calibri Light"/>
                  <w:sz w:val="16"/>
                  <w:szCs w:val="16"/>
                  <w:lang w:val="en-US"/>
                </w:rPr>
                <w:t>BS EN 480-6:2005 Admixtures for concrete, mortar and grout. Test methods. Infrared analysis</w:t>
              </w:r>
            </w:ins>
          </w:p>
          <w:p w14:paraId="775C658B" w14:textId="77777777" w:rsidR="00DF00AF" w:rsidRPr="00DF00AF" w:rsidRDefault="00DF00AF" w:rsidP="00DF00AF">
            <w:pPr>
              <w:spacing w:before="100" w:after="120"/>
              <w:rPr>
                <w:rFonts w:ascii="Calibri Light" w:hAnsi="Calibri Light"/>
                <w:sz w:val="16"/>
                <w:szCs w:val="16"/>
                <w:lang w:val="en-US"/>
              </w:rPr>
            </w:pPr>
            <w:del w:id="15782" w:author="Ashan Senel Asmone" w:date="2016-03-21T11:05:00Z">
              <w:r w:rsidRPr="00DF00AF" w:rsidDel="0046108D">
                <w:rPr>
                  <w:rFonts w:ascii="Calibri Light" w:hAnsi="Calibri Light"/>
                  <w:sz w:val="16"/>
                  <w:szCs w:val="16"/>
                  <w:lang w:val="en-US"/>
                </w:rPr>
                <w:delText>BS EN 480-8:1997-Admixtures for concrete, mortar and grout. Test methods. Determination of the conventional dry material content</w:delText>
              </w:r>
            </w:del>
            <w:ins w:id="15783" w:author="Ashan Senel Asmone" w:date="2016-03-21T11:05:00Z">
              <w:r w:rsidR="0046108D">
                <w:rPr>
                  <w:rFonts w:ascii="Calibri Light" w:hAnsi="Calibri Light"/>
                  <w:sz w:val="16"/>
                  <w:szCs w:val="16"/>
                  <w:lang w:val="en-US"/>
                </w:rPr>
                <w:t>BS EN 480-8:2012 Admixtures for concrete, mortar and grout. Test methods. Determination of the conventional dry material content</w:t>
              </w:r>
            </w:ins>
          </w:p>
          <w:p w14:paraId="2EB0839A" w14:textId="77777777" w:rsidR="00DF00AF" w:rsidRPr="00DF00AF" w:rsidRDefault="00DF00AF" w:rsidP="00DF00AF">
            <w:pPr>
              <w:spacing w:before="100" w:after="120"/>
              <w:rPr>
                <w:rFonts w:ascii="Calibri Light" w:hAnsi="Calibri Light"/>
                <w:sz w:val="16"/>
                <w:szCs w:val="16"/>
                <w:lang w:val="en-US"/>
              </w:rPr>
            </w:pPr>
            <w:del w:id="15784" w:author="Ashan Senel Asmone" w:date="2016-03-21T11:05:00Z">
              <w:r w:rsidRPr="00DF00AF" w:rsidDel="0046108D">
                <w:rPr>
                  <w:rFonts w:ascii="Calibri Light" w:hAnsi="Calibri Light"/>
                  <w:sz w:val="16"/>
                  <w:szCs w:val="16"/>
                  <w:lang w:val="en-US"/>
                </w:rPr>
                <w:delText>BS EN 480-10:1997-Admixtures for concrete, mortar and grout. Test methods. Determination of water soluble chloride content</w:delText>
              </w:r>
            </w:del>
            <w:ins w:id="15785" w:author="Ashan Senel Asmone" w:date="2016-03-21T11:05:00Z">
              <w:r w:rsidR="0046108D">
                <w:rPr>
                  <w:rFonts w:ascii="Calibri Light" w:hAnsi="Calibri Light"/>
                  <w:sz w:val="16"/>
                  <w:szCs w:val="16"/>
                  <w:lang w:val="en-US"/>
                </w:rPr>
                <w:t>BS EN 480-10:2009 Admixtures for concrete, mortar and grout. Test methods. Determination of water soluble chloride content</w:t>
              </w:r>
            </w:ins>
          </w:p>
          <w:p w14:paraId="44B57965" w14:textId="77777777" w:rsidR="00DF00AF" w:rsidRPr="00DF00AF" w:rsidRDefault="00DF00AF" w:rsidP="00DF00AF">
            <w:pPr>
              <w:spacing w:before="100" w:after="120"/>
              <w:rPr>
                <w:rFonts w:ascii="Calibri Light" w:hAnsi="Calibri Light"/>
                <w:sz w:val="16"/>
                <w:szCs w:val="16"/>
                <w:lang w:val="en-US"/>
              </w:rPr>
            </w:pPr>
            <w:del w:id="15786" w:author="Ashan Senel Asmone" w:date="2016-03-21T11:05:00Z">
              <w:r w:rsidRPr="00DF00AF" w:rsidDel="0046108D">
                <w:rPr>
                  <w:rFonts w:ascii="Calibri Light" w:hAnsi="Calibri Light"/>
                  <w:sz w:val="16"/>
                  <w:szCs w:val="16"/>
                  <w:lang w:val="en-US"/>
                </w:rPr>
                <w:delText>BS EN 480-11:1999-Admixtures for concrete, mortar and grout. Test methods. Determination of air void characteristics in hardened concrete</w:delText>
              </w:r>
            </w:del>
            <w:ins w:id="15787" w:author="Ashan Senel Asmone" w:date="2016-03-21T11:05:00Z">
              <w:r w:rsidR="0046108D">
                <w:rPr>
                  <w:rFonts w:ascii="Calibri Light" w:hAnsi="Calibri Light"/>
                  <w:sz w:val="16"/>
                  <w:szCs w:val="16"/>
                  <w:lang w:val="en-US"/>
                </w:rPr>
                <w:t>BS EN 480-11:2005 Admixtures for concrete, mortar and grout. Test methods. Determination of air void characteristics in hardened concrete</w:t>
              </w:r>
            </w:ins>
          </w:p>
          <w:p w14:paraId="00FEF85A" w14:textId="77777777" w:rsidR="00DF00AF" w:rsidRPr="00DF00AF" w:rsidRDefault="00DF00AF" w:rsidP="00DF00AF">
            <w:pPr>
              <w:spacing w:before="100" w:after="120"/>
              <w:rPr>
                <w:rFonts w:ascii="Calibri Light" w:hAnsi="Calibri Light"/>
                <w:sz w:val="16"/>
                <w:szCs w:val="16"/>
                <w:lang w:val="en-US"/>
              </w:rPr>
            </w:pPr>
            <w:del w:id="15788" w:author="Ashan Senel Asmone" w:date="2016-03-21T11:06:00Z">
              <w:r w:rsidRPr="00DF00AF" w:rsidDel="0046108D">
                <w:rPr>
                  <w:rFonts w:ascii="Calibri Light" w:hAnsi="Calibri Light"/>
                  <w:sz w:val="16"/>
                  <w:szCs w:val="16"/>
                  <w:lang w:val="en-US"/>
                </w:rPr>
                <w:delText>BS EN 480-12:1998-Admixtures for concrete, mortar and grout. Test methods. Determination of the alkali content of admixtures</w:delText>
              </w:r>
            </w:del>
            <w:ins w:id="15789" w:author="Ashan Senel Asmone" w:date="2016-03-21T11:06:00Z">
              <w:r w:rsidR="0046108D">
                <w:rPr>
                  <w:rFonts w:ascii="Calibri Light" w:hAnsi="Calibri Light"/>
                  <w:sz w:val="16"/>
                  <w:szCs w:val="16"/>
                  <w:lang w:val="en-US"/>
                </w:rPr>
                <w:t>BS EN 480-12:2005 Admixtures for concrete, mortar and grout. Test methods. Determination of the alkali content of admixtures</w:t>
              </w:r>
            </w:ins>
          </w:p>
          <w:p w14:paraId="508A544F" w14:textId="77777777" w:rsidR="00DF00AF" w:rsidRPr="00DF00AF" w:rsidRDefault="00DF00AF" w:rsidP="00DF00AF">
            <w:pPr>
              <w:spacing w:before="100" w:after="120"/>
              <w:rPr>
                <w:rFonts w:ascii="Calibri Light" w:hAnsi="Calibri Light"/>
                <w:sz w:val="16"/>
                <w:szCs w:val="16"/>
                <w:lang w:val="en-US"/>
              </w:rPr>
            </w:pPr>
            <w:del w:id="15790" w:author="Ashan Senel Asmone" w:date="2016-03-21T11:06:00Z">
              <w:r w:rsidRPr="00DF00AF" w:rsidDel="0046108D">
                <w:rPr>
                  <w:rFonts w:ascii="Calibri Light" w:hAnsi="Calibri Light"/>
                  <w:sz w:val="16"/>
                  <w:szCs w:val="16"/>
                  <w:lang w:val="en-US"/>
                </w:rPr>
                <w:delText>BS EN 934-2:2001-Admixtures for concrete, mortar and grout. Concrete admixtures. Definitions, requirements, conformity, marking and labelling</w:delText>
              </w:r>
            </w:del>
            <w:ins w:id="15791" w:author="Ashan Senel Asmone" w:date="2016-03-21T11:06: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65D13CB4" w14:textId="77777777" w:rsidR="00DF00AF" w:rsidRPr="00DF00AF" w:rsidRDefault="00DF00AF" w:rsidP="00DF00AF">
            <w:pPr>
              <w:spacing w:before="100" w:after="120"/>
              <w:rPr>
                <w:rFonts w:ascii="Calibri Light" w:hAnsi="Calibri Light"/>
                <w:sz w:val="16"/>
                <w:szCs w:val="16"/>
                <w:lang w:val="en-US"/>
              </w:rPr>
            </w:pPr>
            <w:del w:id="15792" w:author="Ashan Senel Asmone" w:date="2016-03-21T11:06:00Z">
              <w:r w:rsidRPr="00DF00AF" w:rsidDel="0046108D">
                <w:rPr>
                  <w:rFonts w:ascii="Calibri Light" w:hAnsi="Calibri Light"/>
                  <w:sz w:val="16"/>
                  <w:szCs w:val="16"/>
                  <w:lang w:val="en-US"/>
                </w:rPr>
                <w:delText>BS EN 934-6:2001-Admixtures for concrete, mortar and grout. Sampling, conformity control and evaluation of conformity</w:delText>
              </w:r>
            </w:del>
            <w:ins w:id="15793" w:author="Ashan Senel Asmone" w:date="2016-03-21T11:06:00Z">
              <w:del w:id="15794" w:author="Jing Kai Toh" w:date="2016-05-12T17:04:00Z">
                <w:r w:rsidR="0046108D" w:rsidDel="0010274C">
                  <w:rPr>
                    <w:rFonts w:ascii="Calibri Light" w:hAnsi="Calibri Light"/>
                    <w:sz w:val="16"/>
                    <w:szCs w:val="16"/>
                    <w:lang w:val="en-US"/>
                  </w:rPr>
                  <w:delText>BS EN 934-6:2001 Admixtures for concrete, mortar and grout. Sampling, conformity control and evaluation of conformity</w:delText>
                </w:r>
              </w:del>
            </w:ins>
            <w:ins w:id="15795"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r w:rsidRPr="00DF00AF">
              <w:rPr>
                <w:rFonts w:ascii="Calibri Light" w:hAnsi="Calibri Light"/>
                <w:sz w:val="16"/>
                <w:szCs w:val="16"/>
                <w:lang w:val="en-US"/>
              </w:rPr>
              <w:t> </w:t>
            </w:r>
            <w:r w:rsidRPr="00DF00AF">
              <w:rPr>
                <w:rFonts w:ascii="Calibri Light" w:hAnsi="Calibri Light"/>
                <w:sz w:val="16"/>
                <w:szCs w:val="16"/>
                <w:lang w:val="en-US"/>
              </w:rPr>
              <w:br/>
            </w:r>
            <w:r w:rsidRPr="00DF00AF">
              <w:rPr>
                <w:rFonts w:ascii="Calibri Light" w:hAnsi="Calibri Light"/>
                <w:sz w:val="16"/>
                <w:szCs w:val="16"/>
                <w:lang w:val="en-US"/>
              </w:rPr>
              <w:br/>
            </w:r>
            <w:r w:rsidRPr="00DF00AF">
              <w:rPr>
                <w:rFonts w:ascii="Calibri Light" w:hAnsi="Calibri Light"/>
                <w:sz w:val="16"/>
                <w:szCs w:val="16"/>
                <w:lang w:val="en-US"/>
              </w:rPr>
              <w:br/>
            </w:r>
          </w:p>
          <w:p w14:paraId="2712C12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COATINGS, PLASTERING, WATERPROOFINGS, SCREEDINGS</w:t>
            </w:r>
          </w:p>
          <w:p w14:paraId="15899186"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BS 5492:1990- Code of practice for internal plastering</w:t>
            </w:r>
          </w:p>
          <w:p w14:paraId="59A081AB" w14:textId="77777777" w:rsidR="00DF00AF" w:rsidRPr="00DF00AF" w:rsidRDefault="00DF00AF" w:rsidP="00DF00AF">
            <w:pPr>
              <w:spacing w:before="100" w:after="120"/>
              <w:rPr>
                <w:rFonts w:ascii="Calibri Light" w:hAnsi="Calibri Light"/>
                <w:sz w:val="16"/>
                <w:szCs w:val="16"/>
                <w:lang w:val="en-US"/>
              </w:rPr>
            </w:pPr>
            <w:del w:id="15796" w:author="Ashan Senel Asmone" w:date="2016-03-21T10:37:00Z">
              <w:r w:rsidRPr="00DF00AF" w:rsidDel="0046108D">
                <w:rPr>
                  <w:rFonts w:ascii="Calibri Light" w:hAnsi="Calibri Light"/>
                  <w:sz w:val="16"/>
                  <w:szCs w:val="16"/>
                  <w:lang w:val="en-US"/>
                </w:rPr>
                <w:delText>BS 6949:1991- Specification for bitumen-based coatings for cold application excluding use in contact with potable water</w:delText>
              </w:r>
            </w:del>
            <w:ins w:id="15797" w:author="Ashan Senel Asmone" w:date="2016-03-21T10:37:00Z">
              <w:r w:rsidR="0046108D">
                <w:rPr>
                  <w:rFonts w:ascii="Calibri Light" w:hAnsi="Calibri Light"/>
                  <w:sz w:val="16"/>
                  <w:szCs w:val="16"/>
                  <w:lang w:val="en-US"/>
                </w:rPr>
                <w:t>BS 6949:1991- Specification for bitumen-based coatings for cold application excluding use in contact with potable water</w:t>
              </w:r>
            </w:ins>
          </w:p>
          <w:p w14:paraId="7D9B5B9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BS 7015:1989- Specification for cast acrylic sheet for baths and shower trays for domestic purposes</w:t>
            </w:r>
          </w:p>
          <w:p w14:paraId="4C162505" w14:textId="77777777" w:rsidR="00DF00AF" w:rsidRPr="00DF00AF" w:rsidRDefault="00DF00AF" w:rsidP="00DF00AF">
            <w:pPr>
              <w:spacing w:before="100" w:after="120"/>
              <w:rPr>
                <w:rFonts w:ascii="Calibri Light" w:hAnsi="Calibri Light"/>
                <w:sz w:val="16"/>
                <w:szCs w:val="16"/>
                <w:lang w:val="en-US"/>
              </w:rPr>
            </w:pPr>
            <w:del w:id="15798" w:author="Ashan Asmone" w:date="2016-03-31T14:42:00Z">
              <w:r w:rsidRPr="00DF00AF" w:rsidDel="00A93E31">
                <w:rPr>
                  <w:rFonts w:ascii="Calibri Light" w:hAnsi="Calibri Light"/>
                  <w:sz w:val="16"/>
                  <w:szCs w:val="16"/>
                  <w:lang w:val="en-US"/>
                </w:rPr>
                <w:delText>BS 8000-Part4:1989- Workmanship on building sites. Code of practice for waterproofing</w:delText>
              </w:r>
            </w:del>
            <w:ins w:id="15799" w:author="Ashan Asmone" w:date="2016-03-31T14:42:00Z">
              <w:r w:rsidR="00A93E31">
                <w:rPr>
                  <w:rFonts w:ascii="Calibri Light" w:hAnsi="Calibri Light"/>
                  <w:sz w:val="16"/>
                  <w:szCs w:val="16"/>
                  <w:lang w:val="en-US"/>
                </w:rPr>
                <w:t>BS 8000-0:2014 Workmanship on construction sites. Introduction and general principles</w:t>
              </w:r>
            </w:ins>
          </w:p>
          <w:p w14:paraId="0897173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BS 8000:Part 9: 1989- Workmanship on building sites- Code of practice for cement/ sand floor screeds and concrete floor toppings</w:t>
            </w:r>
          </w:p>
          <w:p w14:paraId="27638AF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BS 8204:various dates- Screeds, bases and in-situ floorings</w:t>
            </w:r>
            <w:r w:rsidRPr="00DF00AF">
              <w:rPr>
                <w:rFonts w:ascii="Calibri Light" w:hAnsi="Calibri Light"/>
                <w:sz w:val="16"/>
                <w:szCs w:val="16"/>
                <w:lang w:val="en-US"/>
              </w:rPr>
              <w:br/>
            </w:r>
            <w:r w:rsidRPr="00DF00AF">
              <w:rPr>
                <w:rFonts w:ascii="Calibri Light" w:hAnsi="Calibri Light"/>
                <w:sz w:val="16"/>
                <w:szCs w:val="16"/>
                <w:lang w:val="en-US"/>
              </w:rPr>
              <w:br/>
            </w:r>
            <w:r w:rsidRPr="00DF00AF">
              <w:rPr>
                <w:rFonts w:ascii="Calibri Light" w:hAnsi="Calibri Light"/>
                <w:sz w:val="16"/>
                <w:szCs w:val="16"/>
                <w:lang w:val="en-US"/>
              </w:rPr>
              <w:br/>
            </w:r>
          </w:p>
          <w:p w14:paraId="30D7706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PAINTS</w:t>
            </w:r>
          </w:p>
          <w:p w14:paraId="540052F2" w14:textId="77777777" w:rsidR="00DF00AF" w:rsidRPr="00DF00AF" w:rsidRDefault="00DF00AF" w:rsidP="00DF00AF">
            <w:pPr>
              <w:spacing w:before="100" w:after="120"/>
              <w:rPr>
                <w:rFonts w:ascii="Calibri Light" w:hAnsi="Calibri Light"/>
                <w:sz w:val="16"/>
                <w:szCs w:val="16"/>
                <w:lang w:val="en-US"/>
              </w:rPr>
            </w:pPr>
            <w:del w:id="15800" w:author="Ashan Asmone" w:date="2016-03-31T14:29:00Z">
              <w:r w:rsidRPr="00DF00AF" w:rsidDel="00A93E31">
                <w:rPr>
                  <w:rFonts w:ascii="Calibri Light" w:hAnsi="Calibri Light"/>
                  <w:sz w:val="16"/>
                  <w:szCs w:val="16"/>
                  <w:lang w:val="en-US"/>
                </w:rPr>
                <w:delText>BS 2015:1992-Glossary of paint and related terms</w:delText>
              </w:r>
            </w:del>
            <w:ins w:id="15801" w:author="Ashan Asmone" w:date="2016-03-31T14:29:00Z">
              <w:r w:rsidR="00A93E31">
                <w:rPr>
                  <w:rFonts w:ascii="Calibri Light" w:hAnsi="Calibri Light"/>
                  <w:sz w:val="16"/>
                  <w:szCs w:val="16"/>
                  <w:lang w:val="en-US"/>
                </w:rPr>
                <w:t>BS EN ISO 4618:2014 Paints and varnishes. Terms and definitions</w:t>
              </w:r>
            </w:ins>
          </w:p>
          <w:p w14:paraId="2B7AEFD9" w14:textId="77777777" w:rsidR="00DF00AF" w:rsidRPr="00DF00AF" w:rsidRDefault="00DF00AF" w:rsidP="00DF00AF">
            <w:pPr>
              <w:spacing w:before="100" w:after="120"/>
              <w:rPr>
                <w:rFonts w:ascii="Calibri Light" w:hAnsi="Calibri Light"/>
                <w:sz w:val="16"/>
                <w:szCs w:val="16"/>
                <w:lang w:val="en-US"/>
              </w:rPr>
            </w:pPr>
            <w:del w:id="15802" w:author="Ashan Asmone" w:date="2016-03-31T14:31:00Z">
              <w:r w:rsidRPr="00DF00AF"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5803"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26501AD2" w14:textId="77777777" w:rsidR="00DF00AF" w:rsidRPr="00DF00AF" w:rsidRDefault="00DF00AF" w:rsidP="00DF00AF">
            <w:pPr>
              <w:spacing w:before="100" w:after="120"/>
              <w:rPr>
                <w:rFonts w:ascii="Calibri Light" w:hAnsi="Calibri Light"/>
                <w:sz w:val="16"/>
                <w:szCs w:val="16"/>
                <w:lang w:val="en-US"/>
              </w:rPr>
            </w:pPr>
            <w:del w:id="15804" w:author="Ashan Asmone" w:date="2016-03-31T14:32:00Z">
              <w:r w:rsidRPr="00DF00AF" w:rsidDel="00A93E31">
                <w:rPr>
                  <w:rFonts w:ascii="Calibri Light" w:hAnsi="Calibri Light"/>
                  <w:sz w:val="16"/>
                  <w:szCs w:val="16"/>
                  <w:lang w:val="en-US"/>
                </w:rPr>
                <w:delText>BS 3416:1991-Specification for bitumen-based coatings for cold application, suitable for use in contact with potable water</w:delText>
              </w:r>
            </w:del>
            <w:ins w:id="15805"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6A21AC99" w14:textId="77777777" w:rsidR="00DF00AF" w:rsidRPr="00DF00AF" w:rsidRDefault="00DF00AF" w:rsidP="00DF00AF">
            <w:pPr>
              <w:spacing w:before="100" w:after="120"/>
              <w:rPr>
                <w:rFonts w:ascii="Calibri Light" w:hAnsi="Calibri Light"/>
                <w:sz w:val="16"/>
                <w:szCs w:val="16"/>
                <w:lang w:val="en-US"/>
              </w:rPr>
            </w:pPr>
            <w:del w:id="15806" w:author="Ashan Asmone" w:date="2016-03-31T14:32:00Z">
              <w:r w:rsidRPr="00DF00AF" w:rsidDel="00A93E31">
                <w:rPr>
                  <w:rFonts w:ascii="Calibri Light" w:hAnsi="Calibri Light"/>
                  <w:sz w:val="16"/>
                  <w:szCs w:val="16"/>
                  <w:lang w:val="en-US"/>
                </w:rPr>
                <w:delText>BS 3483-A1:1983, ISO 787/1-1982-Methods for testing pigments for paints. Comparison of colour</w:delText>
              </w:r>
            </w:del>
            <w:ins w:id="15807" w:author="Ashan Asmone" w:date="2016-03-31T14:32:00Z">
              <w:r w:rsidR="00A93E31">
                <w:rPr>
                  <w:rFonts w:ascii="Calibri Light" w:hAnsi="Calibri Light"/>
                  <w:sz w:val="16"/>
                  <w:szCs w:val="16"/>
                  <w:lang w:val="en-US"/>
                </w:rPr>
                <w:t>BS 3483-A1:1983, ISO 787/1-1982-Methods for testing pigments for paints. Comparison of colour</w:t>
              </w:r>
            </w:ins>
          </w:p>
          <w:p w14:paraId="28E76045" w14:textId="77777777" w:rsidR="00DF00AF" w:rsidRPr="00DF00AF" w:rsidRDefault="00DF00AF" w:rsidP="00DF00AF">
            <w:pPr>
              <w:spacing w:before="100" w:after="120"/>
              <w:rPr>
                <w:rFonts w:ascii="Calibri Light" w:hAnsi="Calibri Light"/>
                <w:sz w:val="16"/>
                <w:szCs w:val="16"/>
                <w:lang w:val="en-US"/>
              </w:rPr>
            </w:pPr>
            <w:del w:id="15808" w:author="Ashan Asmone" w:date="2016-03-31T14:33:00Z">
              <w:r w:rsidRPr="00DF00AF" w:rsidDel="00A93E31">
                <w:rPr>
                  <w:rFonts w:ascii="Calibri Light" w:hAnsi="Calibri Light"/>
                  <w:sz w:val="16"/>
                  <w:szCs w:val="16"/>
                  <w:lang w:val="en-US"/>
                </w:rPr>
                <w:delText>BS 3483-C7:1980, ISO 787/22-1980-Methods for testing pigments for paints. Comparison of resistance to bleeding</w:delText>
              </w:r>
            </w:del>
            <w:ins w:id="15809"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4F65061D" w14:textId="77777777" w:rsidR="00DF00AF" w:rsidRPr="00DF00AF" w:rsidRDefault="00DF00AF" w:rsidP="00DF00AF">
            <w:pPr>
              <w:spacing w:before="100" w:after="120"/>
              <w:rPr>
                <w:rFonts w:ascii="Calibri Light" w:hAnsi="Calibri Light"/>
                <w:sz w:val="16"/>
                <w:szCs w:val="16"/>
                <w:lang w:val="en-US"/>
              </w:rPr>
            </w:pPr>
            <w:del w:id="15810" w:author="Ashan Asmone" w:date="2016-03-31T14:32:00Z">
              <w:r w:rsidRPr="00DF00AF" w:rsidDel="00A93E31">
                <w:rPr>
                  <w:rFonts w:ascii="Calibri Light" w:hAnsi="Calibri Light"/>
                  <w:sz w:val="16"/>
                  <w:szCs w:val="16"/>
                  <w:lang w:val="en-US"/>
                </w:rPr>
                <w:delText>BS 3416:1991-Specification for bitumen-based coatings for cold application, suitable for use in contact with potable water</w:delText>
              </w:r>
            </w:del>
            <w:ins w:id="15811"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71A87893" w14:textId="77777777" w:rsidR="00DF00AF" w:rsidRPr="00DF00AF" w:rsidRDefault="00DF00AF" w:rsidP="00DF00AF">
            <w:pPr>
              <w:spacing w:before="100" w:after="120"/>
              <w:rPr>
                <w:rFonts w:ascii="Calibri Light" w:hAnsi="Calibri Light"/>
                <w:sz w:val="16"/>
                <w:szCs w:val="16"/>
                <w:lang w:val="en-US"/>
              </w:rPr>
            </w:pPr>
            <w:del w:id="15812" w:author="Ashan Asmone" w:date="2016-03-31T14:32:00Z">
              <w:r w:rsidRPr="00DF00AF" w:rsidDel="00A93E31">
                <w:rPr>
                  <w:rFonts w:ascii="Calibri Light" w:hAnsi="Calibri Light"/>
                  <w:sz w:val="16"/>
                  <w:szCs w:val="16"/>
                  <w:lang w:val="en-US"/>
                </w:rPr>
                <w:delText>BS 3483-A1:1983, ISO 787/1-1982-Methods for testing pigments for paints. Comparison of colour</w:delText>
              </w:r>
            </w:del>
            <w:ins w:id="15813" w:author="Ashan Asmone" w:date="2016-03-31T14:32:00Z">
              <w:r w:rsidR="00A93E31">
                <w:rPr>
                  <w:rFonts w:ascii="Calibri Light" w:hAnsi="Calibri Light"/>
                  <w:sz w:val="16"/>
                  <w:szCs w:val="16"/>
                  <w:lang w:val="en-US"/>
                </w:rPr>
                <w:t>BS 3483-A1:1983, ISO 787/1-1982-Methods for testing pigments for paints. Comparison of colour</w:t>
              </w:r>
            </w:ins>
          </w:p>
          <w:p w14:paraId="67268AC6" w14:textId="77777777" w:rsidR="00DF00AF" w:rsidRPr="00DF00AF" w:rsidRDefault="00DF00AF" w:rsidP="00DF00AF">
            <w:pPr>
              <w:spacing w:before="100" w:after="120"/>
              <w:rPr>
                <w:rFonts w:ascii="Calibri Light" w:hAnsi="Calibri Light"/>
                <w:sz w:val="16"/>
                <w:szCs w:val="16"/>
                <w:lang w:val="en-US"/>
              </w:rPr>
            </w:pPr>
            <w:del w:id="15814" w:author="Ashan Asmone" w:date="2016-03-31T14:33:00Z">
              <w:r w:rsidRPr="00DF00AF" w:rsidDel="00A93E31">
                <w:rPr>
                  <w:rFonts w:ascii="Calibri Light" w:hAnsi="Calibri Light"/>
                  <w:sz w:val="16"/>
                  <w:szCs w:val="16"/>
                  <w:lang w:val="en-US"/>
                </w:rPr>
                <w:delText>BS 3483-C7:1980, ISO 787/22-1980-Methods for testing pigments for paints. Comparison of resistance to bleeding</w:delText>
              </w:r>
            </w:del>
            <w:ins w:id="15815"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4CA6B302" w14:textId="77777777" w:rsidR="00DF00AF" w:rsidRPr="00DF00AF" w:rsidRDefault="00DF00AF" w:rsidP="00DF00AF">
            <w:pPr>
              <w:spacing w:before="100" w:after="120"/>
              <w:rPr>
                <w:rFonts w:ascii="Calibri Light" w:hAnsi="Calibri Light"/>
                <w:sz w:val="16"/>
                <w:szCs w:val="16"/>
                <w:lang w:val="en-US"/>
              </w:rPr>
            </w:pPr>
            <w:del w:id="15816" w:author="Ashan Asmone" w:date="2016-03-31T14:34:00Z">
              <w:r w:rsidRPr="00DF00AF"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5817"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322E2ED7" w14:textId="77777777" w:rsidR="00DF00AF" w:rsidRPr="00DF00AF" w:rsidRDefault="00DF00AF" w:rsidP="00DF00AF">
            <w:pPr>
              <w:spacing w:before="100" w:after="120"/>
              <w:rPr>
                <w:rFonts w:ascii="Calibri Light" w:hAnsi="Calibri Light"/>
                <w:sz w:val="16"/>
                <w:szCs w:val="16"/>
                <w:lang w:val="en-US"/>
              </w:rPr>
            </w:pPr>
            <w:del w:id="15818" w:author="Ashan Asmone" w:date="2016-03-31T14:34:00Z">
              <w:r w:rsidRPr="00DF00AF" w:rsidDel="00A93E31">
                <w:rPr>
                  <w:rFonts w:ascii="Calibri Light" w:hAnsi="Calibri Light"/>
                  <w:sz w:val="16"/>
                  <w:szCs w:val="16"/>
                  <w:lang w:val="en-US"/>
                </w:rPr>
                <w:delText>BS 3900-F2:1973-Methods of test for paint. Durability tests on paint films. Determination of resistance to humidity (cyclic condensation)</w:delText>
              </w:r>
            </w:del>
            <w:ins w:id="15819"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30C7C326" w14:textId="77777777" w:rsidR="00DF00AF" w:rsidRPr="00DF00AF" w:rsidRDefault="00DF00AF" w:rsidP="00DF00AF">
            <w:pPr>
              <w:spacing w:before="100" w:after="120"/>
              <w:rPr>
                <w:rFonts w:ascii="Calibri Light" w:hAnsi="Calibri Light"/>
                <w:sz w:val="16"/>
                <w:szCs w:val="16"/>
                <w:lang w:val="en-US"/>
              </w:rPr>
            </w:pPr>
            <w:del w:id="15820" w:author="Ashan Asmone" w:date="2016-03-31T14:35:00Z">
              <w:r w:rsidRPr="00DF00AF"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5821"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7A9668DC" w14:textId="77777777" w:rsidR="00DF00AF" w:rsidRPr="00DF00AF" w:rsidRDefault="00DF00AF" w:rsidP="00DF00AF">
            <w:pPr>
              <w:spacing w:before="100" w:after="120"/>
              <w:rPr>
                <w:rFonts w:ascii="Calibri Light" w:hAnsi="Calibri Light"/>
                <w:sz w:val="16"/>
                <w:szCs w:val="16"/>
                <w:lang w:val="en-US"/>
              </w:rPr>
            </w:pPr>
            <w:del w:id="15822" w:author="Ashan Asmone" w:date="2016-03-31T14:37:00Z">
              <w:r w:rsidRPr="00DF00AF"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5823"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7741BAE0" w14:textId="77777777" w:rsidR="00DF00AF" w:rsidRPr="00DF00AF" w:rsidRDefault="00DF00AF" w:rsidP="00DF00AF">
            <w:pPr>
              <w:spacing w:before="100" w:after="120"/>
              <w:rPr>
                <w:rFonts w:ascii="Calibri Light" w:hAnsi="Calibri Light"/>
                <w:sz w:val="16"/>
                <w:szCs w:val="16"/>
                <w:lang w:val="en-US"/>
              </w:rPr>
            </w:pPr>
            <w:del w:id="15824" w:author="Ashan Asmone" w:date="2016-03-31T14:38:00Z">
              <w:r w:rsidRPr="00DF00AF" w:rsidDel="00A93E31">
                <w:rPr>
                  <w:rFonts w:ascii="Calibri Light" w:hAnsi="Calibri Light"/>
                  <w:sz w:val="16"/>
                  <w:szCs w:val="16"/>
                  <w:lang w:val="en-US"/>
                </w:rPr>
                <w:delText>BS 3900-H2:1983, ISO 4628/2-1982-Methods of test for paints. Evaluation of paint and varnish defects. Designation of degree of blistering</w:delText>
              </w:r>
            </w:del>
            <w:ins w:id="15825"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2FAB266D" w14:textId="77777777" w:rsidR="00DF00AF" w:rsidRPr="00DF00AF" w:rsidRDefault="00DF00AF" w:rsidP="00DF00AF">
            <w:pPr>
              <w:spacing w:before="100" w:after="120"/>
              <w:rPr>
                <w:rFonts w:ascii="Calibri Light" w:hAnsi="Calibri Light"/>
                <w:sz w:val="16"/>
                <w:szCs w:val="16"/>
                <w:lang w:val="en-US"/>
              </w:rPr>
            </w:pPr>
            <w:del w:id="15826" w:author="Ashan Asmone" w:date="2016-03-31T14:40:00Z">
              <w:r w:rsidRPr="00DF00AF" w:rsidDel="00A93E31">
                <w:rPr>
                  <w:rFonts w:ascii="Calibri Light" w:hAnsi="Calibri Light"/>
                  <w:sz w:val="16"/>
                  <w:szCs w:val="16"/>
                  <w:lang w:val="en-US"/>
                </w:rPr>
                <w:delText>BS 3900-H5:1983, ISO 4628/5-1982-Methods of test for paints. Evaluation of paint and varnish defects. Designation of degree of flaking</w:delText>
              </w:r>
            </w:del>
            <w:ins w:id="15827"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53EDF199" w14:textId="77777777" w:rsidR="00DF00AF" w:rsidRPr="00DF00AF" w:rsidRDefault="00DF00AF" w:rsidP="00DF00AF">
            <w:pPr>
              <w:spacing w:before="100" w:after="120"/>
              <w:rPr>
                <w:rFonts w:ascii="Calibri Light" w:hAnsi="Calibri Light"/>
                <w:sz w:val="16"/>
                <w:szCs w:val="16"/>
                <w:lang w:val="en-US"/>
              </w:rPr>
            </w:pPr>
            <w:del w:id="15828" w:author="Ashan Asmone" w:date="2016-03-31T14:34:00Z">
              <w:r w:rsidRPr="00DF00AF" w:rsidDel="00A93E31">
                <w:rPr>
                  <w:rFonts w:ascii="Calibri Light" w:hAnsi="Calibri Light"/>
                  <w:sz w:val="16"/>
                  <w:szCs w:val="16"/>
                  <w:lang w:val="en-US"/>
                </w:rPr>
                <w:delText>BS 3900-F2:1973-Methods of test for paint. Durability tests on paint films. Determination of resistance to humidity (cyclic condensation)</w:delText>
              </w:r>
            </w:del>
            <w:ins w:id="15829"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6A5A57CA" w14:textId="77777777" w:rsidR="00DF00AF" w:rsidRPr="00DF00AF" w:rsidRDefault="00DF00AF" w:rsidP="00DF00AF">
            <w:pPr>
              <w:spacing w:before="100" w:after="120"/>
              <w:rPr>
                <w:rFonts w:ascii="Calibri Light" w:hAnsi="Calibri Light"/>
                <w:sz w:val="16"/>
                <w:szCs w:val="16"/>
                <w:lang w:val="en-US"/>
              </w:rPr>
            </w:pPr>
            <w:del w:id="15830" w:author="Ashan Asmone" w:date="2016-03-31T14:35:00Z">
              <w:r w:rsidRPr="00DF00AF"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5831"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26E6DF1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BS 3900-F9:1982, BS EN ISO 6270:1995 - Paints and varnishes. Determination of resistance to humidity (continuous condensation)</w:t>
            </w:r>
          </w:p>
          <w:p w14:paraId="02092EC1" w14:textId="77777777" w:rsidR="00DF00AF" w:rsidRPr="00DF00AF" w:rsidRDefault="00DF00AF" w:rsidP="00DF00AF">
            <w:pPr>
              <w:spacing w:before="100" w:after="120"/>
              <w:rPr>
                <w:rFonts w:ascii="Calibri Light" w:hAnsi="Calibri Light"/>
                <w:sz w:val="16"/>
                <w:szCs w:val="16"/>
                <w:lang w:val="en-US"/>
              </w:rPr>
            </w:pPr>
            <w:del w:id="15832" w:author="Ashan Asmone" w:date="2016-03-31T14:37:00Z">
              <w:r w:rsidRPr="00DF00AF"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5833"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35535AD6" w14:textId="77777777" w:rsidR="00DF00AF" w:rsidRPr="00DF00AF" w:rsidRDefault="00DF00AF" w:rsidP="00DF00AF">
            <w:pPr>
              <w:spacing w:before="100" w:after="120"/>
              <w:rPr>
                <w:rFonts w:ascii="Calibri Light" w:hAnsi="Calibri Light"/>
                <w:sz w:val="16"/>
                <w:szCs w:val="16"/>
                <w:lang w:val="en-US"/>
              </w:rPr>
            </w:pPr>
            <w:del w:id="15834" w:author="Ashan Asmone" w:date="2016-03-31T14:38:00Z">
              <w:r w:rsidRPr="00DF00AF" w:rsidDel="00A93E31">
                <w:rPr>
                  <w:rFonts w:ascii="Calibri Light" w:hAnsi="Calibri Light"/>
                  <w:sz w:val="16"/>
                  <w:szCs w:val="16"/>
                  <w:lang w:val="en-US"/>
                </w:rPr>
                <w:delText>BS 3900-H2:1983, ISO 4628/2-1982-Methods of test for paints. Evaluation of paint and varnish defects. Designation of degree of blistering</w:delText>
              </w:r>
            </w:del>
            <w:ins w:id="15835"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59D08A7A" w14:textId="77777777" w:rsidR="00DF00AF" w:rsidRPr="00DF00AF" w:rsidRDefault="00DF00AF" w:rsidP="00DF00AF">
            <w:pPr>
              <w:spacing w:before="100" w:after="120"/>
              <w:rPr>
                <w:rFonts w:ascii="Calibri Light" w:hAnsi="Calibri Light"/>
                <w:sz w:val="16"/>
                <w:szCs w:val="16"/>
                <w:lang w:val="en-US"/>
              </w:rPr>
            </w:pPr>
            <w:del w:id="15836" w:author="Ashan Asmone" w:date="2016-03-31T14:40:00Z">
              <w:r w:rsidRPr="00DF00AF" w:rsidDel="00A93E31">
                <w:rPr>
                  <w:rFonts w:ascii="Calibri Light" w:hAnsi="Calibri Light"/>
                  <w:sz w:val="16"/>
                  <w:szCs w:val="16"/>
                  <w:lang w:val="en-US"/>
                </w:rPr>
                <w:delText>BS 3900-H5:1983, ISO 4628/5-1982-Methods of test for paints. Evaluation of paint and varnish defects. Designation of degree of flaking</w:delText>
              </w:r>
            </w:del>
            <w:ins w:id="15837"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305D46C8" w14:textId="77777777" w:rsidR="00DF00AF" w:rsidRPr="00DF00AF" w:rsidRDefault="00DF00AF" w:rsidP="00DF00AF">
            <w:pPr>
              <w:spacing w:before="100" w:after="120"/>
              <w:rPr>
                <w:rFonts w:ascii="Calibri Light" w:hAnsi="Calibri Light"/>
                <w:sz w:val="16"/>
                <w:szCs w:val="16"/>
                <w:lang w:val="en-US"/>
              </w:rPr>
            </w:pPr>
            <w:del w:id="15838" w:author="Ashan Asmone" w:date="2016-03-31T14:30:00Z">
              <w:r w:rsidRPr="00DF00AF" w:rsidDel="00A93E31">
                <w:rPr>
                  <w:rFonts w:ascii="Calibri Light" w:hAnsi="Calibri Light"/>
                  <w:sz w:val="16"/>
                  <w:szCs w:val="16"/>
                  <w:lang w:val="en-US"/>
                </w:rPr>
                <w:delText>BS 6150:1991-Code of practice for painting of buildings</w:delText>
              </w:r>
            </w:del>
            <w:ins w:id="15839" w:author="Ashan Asmone" w:date="2016-03-31T14:30:00Z">
              <w:r w:rsidR="00A93E31">
                <w:rPr>
                  <w:rFonts w:ascii="Calibri Light" w:hAnsi="Calibri Light"/>
                  <w:sz w:val="16"/>
                  <w:szCs w:val="16"/>
                  <w:lang w:val="en-US"/>
                </w:rPr>
                <w:t>BS 6150:2006+A1:2014 Painting of buildings. Code of practice</w:t>
              </w:r>
            </w:ins>
          </w:p>
          <w:p w14:paraId="0571460B" w14:textId="77777777" w:rsidR="00DF00AF" w:rsidRPr="00DF00AF" w:rsidRDefault="00DF00AF" w:rsidP="00DF00AF">
            <w:pPr>
              <w:spacing w:before="100" w:after="120"/>
              <w:rPr>
                <w:rFonts w:ascii="Calibri Light" w:hAnsi="Calibri Light"/>
                <w:sz w:val="16"/>
                <w:szCs w:val="16"/>
                <w:lang w:val="en-US"/>
              </w:rPr>
            </w:pPr>
            <w:del w:id="15840" w:author="Ashan Asmone" w:date="2016-03-31T14:41:00Z">
              <w:r w:rsidRPr="00DF00AF" w:rsidDel="00A93E31">
                <w:rPr>
                  <w:rFonts w:ascii="Calibri Light" w:hAnsi="Calibri Light"/>
                  <w:sz w:val="16"/>
                  <w:szCs w:val="16"/>
                  <w:lang w:val="en-US"/>
                </w:rPr>
                <w:delText>BS 6949:1991-Specification for bitumen-based coatings for cold application excluding use in contact with potable water</w:delText>
              </w:r>
            </w:del>
            <w:ins w:id="15841"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6598D03D" w14:textId="77777777" w:rsidR="00DF00AF" w:rsidRPr="00DF00AF" w:rsidRDefault="00DF00AF" w:rsidP="00DF00AF">
            <w:pPr>
              <w:spacing w:before="100" w:after="120"/>
              <w:rPr>
                <w:rFonts w:ascii="Calibri Light" w:hAnsi="Calibri Light"/>
                <w:sz w:val="16"/>
                <w:szCs w:val="16"/>
                <w:lang w:val="en-US"/>
              </w:rPr>
            </w:pPr>
            <w:del w:id="15842" w:author="Ashan Asmone" w:date="2016-03-31T14:41:00Z">
              <w:r w:rsidRPr="00DF00AF" w:rsidDel="00A93E31">
                <w:rPr>
                  <w:rFonts w:ascii="Calibri Light" w:hAnsi="Calibri Light"/>
                  <w:sz w:val="16"/>
                  <w:szCs w:val="16"/>
                  <w:lang w:val="en-US"/>
                </w:rPr>
                <w:delText>BS 7664:2000-Specification for undercoat and finishing paints</w:delText>
              </w:r>
            </w:del>
            <w:ins w:id="15843" w:author="Ashan Asmone" w:date="2016-03-31T14:41:00Z">
              <w:r w:rsidR="00A93E31">
                <w:rPr>
                  <w:rFonts w:ascii="Calibri Light" w:hAnsi="Calibri Light"/>
                  <w:sz w:val="16"/>
                  <w:szCs w:val="16"/>
                  <w:lang w:val="en-US"/>
                </w:rPr>
                <w:t>BS 7664:2000-Specification for undercoat and finishing paints</w:t>
              </w:r>
            </w:ins>
          </w:p>
          <w:p w14:paraId="32798F80" w14:textId="77777777" w:rsidR="00401C5E" w:rsidRPr="00DF00AF" w:rsidRDefault="00401C5E" w:rsidP="00DF00AF">
            <w:pPr>
              <w:spacing w:before="100" w:after="120"/>
              <w:rPr>
                <w:rFonts w:ascii="Calibri Light" w:hAnsi="Calibri Light"/>
                <w:sz w:val="16"/>
                <w:szCs w:val="16"/>
                <w:lang w:val="en-US"/>
              </w:rPr>
            </w:pPr>
          </w:p>
        </w:tc>
      </w:tr>
      <w:tr w:rsidR="00401C5E" w:rsidRPr="004F3C8C" w14:paraId="29C7351B" w14:textId="77777777" w:rsidTr="00401C5E">
        <w:tc>
          <w:tcPr>
            <w:tcW w:w="685" w:type="dxa"/>
          </w:tcPr>
          <w:p w14:paraId="449B50B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157345B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CEMENT, SAND, MORTAR</w:t>
            </w:r>
          </w:p>
          <w:p w14:paraId="0246EFF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C33: 2001a-Standard Specification for Concrete Aggregates</w:t>
            </w:r>
          </w:p>
          <w:p w14:paraId="76700F0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C87: 1983(1995)e1-Standard Test Method for Effect of Organic Impurities in Fine Aggregate on Strength of Mortar</w:t>
            </w:r>
          </w:p>
          <w:p w14:paraId="43FD398A" w14:textId="77777777" w:rsidR="00DF00AF" w:rsidRPr="00DF00AF" w:rsidRDefault="00DF00AF" w:rsidP="00DF00AF">
            <w:pPr>
              <w:spacing w:before="100" w:after="120"/>
              <w:rPr>
                <w:rFonts w:ascii="Calibri Light" w:hAnsi="Calibri Light"/>
                <w:sz w:val="16"/>
                <w:szCs w:val="16"/>
                <w:lang w:val="en-US"/>
              </w:rPr>
            </w:pPr>
            <w:del w:id="15844" w:author="Ashan Senel Asmone" w:date="2016-03-21T11:18:00Z">
              <w:r w:rsidRPr="00DF00AF" w:rsidDel="00ED4BC6">
                <w:rPr>
                  <w:rFonts w:ascii="Calibri Light" w:hAnsi="Calibri Light"/>
                  <w:sz w:val="16"/>
                  <w:szCs w:val="16"/>
                  <w:lang w:val="en-US"/>
                </w:rPr>
                <w:delText>C94/C94M-00e2- Standard Specification for Ready-Mixed Concrete</w:delText>
              </w:r>
            </w:del>
            <w:ins w:id="15845" w:author="Ashan Senel Asmone" w:date="2016-03-21T11:18:00Z">
              <w:r w:rsidR="00ED4BC6">
                <w:rPr>
                  <w:rFonts w:ascii="Calibri Light" w:hAnsi="Calibri Light"/>
                  <w:sz w:val="16"/>
                  <w:szCs w:val="16"/>
                  <w:lang w:val="en-US"/>
                </w:rPr>
                <w:t>ASTM C94 / C94M - 15b Standard Specification for Ready-Mixed Concrete</w:t>
              </w:r>
            </w:ins>
          </w:p>
          <w:p w14:paraId="6495445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C109/C109M: 2001-Standard Test Method for Compressive Strength of Hydraulic Cement Mortars (Using 2-in. or [50-mm] Cube Specimens)</w:t>
            </w:r>
          </w:p>
          <w:p w14:paraId="4D6AA17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C115: 1996a-Standard Test Method for Fineness of Portland Cement by the Turbidimeter</w:t>
            </w:r>
          </w:p>
          <w:p w14:paraId="0EC0CAA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C125: 2000ae1-Standard Terminology Relating to Concrete and Concrete Aggregates</w:t>
            </w:r>
          </w:p>
          <w:p w14:paraId="152BA856"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C136-01- Standard Test Method for Sieve Analysis of Fine and Coarse Aggregates</w:t>
            </w:r>
          </w:p>
          <w:p w14:paraId="46E5B72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C150: 2000-Standard Specification for Portland Cement</w:t>
            </w:r>
          </w:p>
          <w:p w14:paraId="75AFE05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C295: 1998-Standard Guide for Petrographic Examination of Aggregates for Concrete</w:t>
            </w:r>
          </w:p>
          <w:p w14:paraId="773EDBB2"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C305: 1999-Practice for Mechanical Mixing of Hydraulic Cement Pastes and Mortars of Plastic Consistency</w:t>
            </w:r>
          </w:p>
          <w:p w14:paraId="417F375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C348: 1997-Standard Test Method for Flexural Strength of Hydraulic-Cement Mortars</w:t>
            </w:r>
          </w:p>
          <w:p w14:paraId="487C0D2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C349: 1997-Standard Test Method for Compressive Strength of Hydraulic-Cement Mortars (Using Portions of Prisms Broken in Flexure)</w:t>
            </w:r>
          </w:p>
          <w:p w14:paraId="5A11829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C452: 1995-Standard Test Method for Potential Expansion of Portland-Cement Mortars Exposed to Sulfate</w:t>
            </w:r>
          </w:p>
          <w:p w14:paraId="6CCC74A9"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C490: 2000a-Standard Practice for Use of Apparatus for the Determination of Length Change of Hardened Cement Paste, Mortar, and Concrete</w:t>
            </w:r>
          </w:p>
          <w:p w14:paraId="7AA4570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C494/ 494M: 2000-Specification for Chemical Admixtures for Concrete</w:t>
            </w:r>
          </w:p>
          <w:p w14:paraId="0DAA9284" w14:textId="77777777" w:rsidR="00DF00AF" w:rsidRPr="00DF00AF" w:rsidRDefault="00DF00AF" w:rsidP="00DF00AF">
            <w:pPr>
              <w:spacing w:before="100" w:after="120"/>
              <w:rPr>
                <w:rFonts w:ascii="Calibri Light" w:hAnsi="Calibri Light"/>
                <w:sz w:val="16"/>
                <w:szCs w:val="16"/>
                <w:lang w:val="en-US"/>
              </w:rPr>
            </w:pPr>
            <w:del w:id="15846" w:author="Jing Kai Toh" w:date="2016-05-12T10:32:00Z">
              <w:r w:rsidRPr="00DF00AF" w:rsidDel="002030ED">
                <w:rPr>
                  <w:rFonts w:ascii="Calibri Light" w:hAnsi="Calibri Light"/>
                  <w:sz w:val="16"/>
                  <w:szCs w:val="16"/>
                  <w:lang w:val="en-US"/>
                </w:rPr>
                <w:delText>C597-97 Standard Test Method for Pulse Velocity</w:delText>
              </w:r>
            </w:del>
            <w:ins w:id="15847" w:author="Jing Kai Toh" w:date="2016-05-12T10:32:00Z">
              <w:r w:rsidR="002030ED">
                <w:rPr>
                  <w:rFonts w:ascii="Calibri Light" w:hAnsi="Calibri Light"/>
                  <w:sz w:val="16"/>
                  <w:szCs w:val="16"/>
                  <w:lang w:val="en-US"/>
                </w:rPr>
                <w:t>ASTM C597 - 09 Standard Test Method for Pulse Velocity Through Concrete</w:t>
              </w:r>
            </w:ins>
          </w:p>
          <w:p w14:paraId="63C37AA3" w14:textId="77777777" w:rsidR="00DF00AF" w:rsidRPr="00DF00AF" w:rsidRDefault="00DF00AF" w:rsidP="00DF00AF">
            <w:pPr>
              <w:spacing w:before="100" w:after="120"/>
              <w:rPr>
                <w:rFonts w:ascii="Calibri Light" w:hAnsi="Calibri Light"/>
                <w:sz w:val="16"/>
                <w:szCs w:val="16"/>
                <w:lang w:val="en-US"/>
              </w:rPr>
            </w:pPr>
            <w:del w:id="15848" w:author="Jing Kai Toh" w:date="2016-05-12T10:30:00Z">
              <w:r w:rsidRPr="00DF00AF" w:rsidDel="002030ED">
                <w:rPr>
                  <w:rFonts w:ascii="Calibri Light" w:hAnsi="Calibri Light"/>
                  <w:sz w:val="16"/>
                  <w:szCs w:val="16"/>
                  <w:lang w:val="en-US"/>
                </w:rPr>
                <w:delText>C642-97 Standard Test Method for Density, Absorption and Voids in Hardened Concrete</w:delText>
              </w:r>
            </w:del>
            <w:ins w:id="15849" w:author="Jing Kai Toh" w:date="2016-05-12T10:30:00Z">
              <w:r w:rsidR="002030ED">
                <w:rPr>
                  <w:rFonts w:ascii="Calibri Light" w:hAnsi="Calibri Light"/>
                  <w:sz w:val="16"/>
                  <w:szCs w:val="16"/>
                  <w:lang w:val="en-US"/>
                </w:rPr>
                <w:t>ASTM C642 - 13 Standard Test Method for Density, Absorption, and Voids in Hardened Concrete</w:t>
              </w:r>
            </w:ins>
          </w:p>
          <w:p w14:paraId="5D44B14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C778: 2000-Standard Specification for Standard Sand</w:t>
            </w:r>
          </w:p>
          <w:p w14:paraId="2F50F5FD" w14:textId="77777777" w:rsidR="00DF00AF" w:rsidRPr="00DF00AF" w:rsidRDefault="00DF00AF" w:rsidP="00DF00AF">
            <w:pPr>
              <w:spacing w:before="100" w:after="120"/>
              <w:rPr>
                <w:rFonts w:ascii="Calibri Light" w:hAnsi="Calibri Light"/>
                <w:sz w:val="16"/>
                <w:szCs w:val="16"/>
                <w:lang w:val="en-US"/>
              </w:rPr>
            </w:pPr>
            <w:del w:id="15850" w:author="Jing Kai Toh" w:date="2016-05-12T10:28:00Z">
              <w:r w:rsidRPr="00DF00AF" w:rsidDel="002030ED">
                <w:rPr>
                  <w:rFonts w:ascii="Calibri Light" w:hAnsi="Calibri Light"/>
                  <w:sz w:val="16"/>
                  <w:szCs w:val="16"/>
                  <w:lang w:val="en-US"/>
                </w:rPr>
                <w:delText>C805-97 Standard Test Method for Rebound Number of Hardened Concrete</w:delText>
              </w:r>
            </w:del>
            <w:ins w:id="15851" w:author="Jing Kai Toh" w:date="2016-05-12T10:28:00Z">
              <w:r w:rsidR="002030ED">
                <w:rPr>
                  <w:rFonts w:ascii="Calibri Light" w:hAnsi="Calibri Light"/>
                  <w:sz w:val="16"/>
                  <w:szCs w:val="16"/>
                  <w:lang w:val="en-US"/>
                </w:rPr>
                <w:t>ASTM C805 / C805M - 13a Standard Test Method for Rebound Number of Hardened Concrete</w:t>
              </w:r>
            </w:ins>
          </w:p>
          <w:p w14:paraId="4FF9A98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C1038: 2001-Standard Test Method for Expansion of Hydraulic Cement Mortar Bars Stored in Water</w:t>
            </w:r>
          </w:p>
          <w:p w14:paraId="37EA5A5E"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br/>
            </w:r>
            <w:r w:rsidRPr="00DF00AF">
              <w:rPr>
                <w:rFonts w:ascii="Calibri Light" w:hAnsi="Calibri Light"/>
                <w:sz w:val="16"/>
                <w:szCs w:val="16"/>
                <w:lang w:val="en-US"/>
              </w:rPr>
              <w:br/>
              <w:t>WATER</w:t>
            </w:r>
          </w:p>
          <w:p w14:paraId="3499A15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D1067: 1992(1996)-Standard Test Methods for Acidity or Alkalinity of Water</w:t>
            </w:r>
          </w:p>
          <w:p w14:paraId="04CE59C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D1129: 2001-Standard Terminology Relating to Water</w:t>
            </w:r>
          </w:p>
          <w:p w14:paraId="7B55CC8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D1193: 1999e1-Standard Specification for Reagent Water</w:t>
            </w:r>
          </w:p>
          <w:p w14:paraId="25933BB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D1293: 1999-Standard Test Methods for pH of Water</w:t>
            </w:r>
          </w:p>
          <w:p w14:paraId="1C66C70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br/>
              <w:t>COATINGS, WATERPROOFINGS, SCREEDINGS</w:t>
            </w:r>
          </w:p>
          <w:p w14:paraId="2DED3DF1" w14:textId="77777777" w:rsidR="00DF00AF" w:rsidRPr="00DF00AF" w:rsidRDefault="00DF00AF" w:rsidP="00DF00AF">
            <w:pPr>
              <w:spacing w:before="100" w:after="120"/>
              <w:rPr>
                <w:rFonts w:ascii="Calibri Light" w:hAnsi="Calibri Light"/>
                <w:sz w:val="16"/>
                <w:szCs w:val="16"/>
                <w:lang w:val="en-US"/>
              </w:rPr>
            </w:pPr>
            <w:del w:id="15852" w:author="Jing Kai Toh" w:date="2016-05-12T10:27:00Z">
              <w:r w:rsidRPr="00DF00AF" w:rsidDel="008E751D">
                <w:rPr>
                  <w:rFonts w:ascii="Calibri Light" w:hAnsi="Calibri Light"/>
                  <w:sz w:val="16"/>
                  <w:szCs w:val="16"/>
                  <w:lang w:val="en-US"/>
                </w:rPr>
                <w:delText>C1063-99-Standard Specification for Installation of Lathing and Furring to Receive Interior and Exterior Portland Cement-Based Plaster</w:delText>
              </w:r>
            </w:del>
            <w:ins w:id="15853" w:author="Jing Kai Toh" w:date="2016-05-12T10:27:00Z">
              <w:r w:rsidR="008E751D">
                <w:rPr>
                  <w:rFonts w:ascii="Calibri Light" w:hAnsi="Calibri Light"/>
                  <w:sz w:val="16"/>
                  <w:szCs w:val="16"/>
                  <w:lang w:val="en-US"/>
                </w:rPr>
                <w:t>ASTM C1063 - 16a Standard Specification for Installation of Lathing and Furring to Receive Interior and Exterior Portland Cement-Based Plaster</w:t>
              </w:r>
            </w:ins>
            <w:r w:rsidRPr="00DF00AF">
              <w:rPr>
                <w:rFonts w:ascii="Calibri Light" w:hAnsi="Calibri Light"/>
                <w:sz w:val="16"/>
                <w:szCs w:val="16"/>
                <w:lang w:val="en-US"/>
              </w:rPr>
              <w:t>  </w:t>
            </w:r>
          </w:p>
          <w:p w14:paraId="016E1275" w14:textId="77777777" w:rsidR="00DF00AF" w:rsidRPr="00DF00AF" w:rsidRDefault="00DF00AF" w:rsidP="00DF00AF">
            <w:pPr>
              <w:spacing w:before="100" w:after="120"/>
              <w:rPr>
                <w:rFonts w:ascii="Calibri Light" w:hAnsi="Calibri Light"/>
                <w:sz w:val="16"/>
                <w:szCs w:val="16"/>
                <w:lang w:val="en-US"/>
              </w:rPr>
            </w:pPr>
            <w:del w:id="15854" w:author="Jing Kai Toh" w:date="2016-05-12T10:25:00Z">
              <w:r w:rsidRPr="00DF00AF" w:rsidDel="008E751D">
                <w:rPr>
                  <w:rFonts w:ascii="Calibri Light" w:hAnsi="Calibri Light"/>
                  <w:sz w:val="16"/>
                  <w:szCs w:val="16"/>
                  <w:lang w:val="en-US"/>
                </w:rPr>
                <w:delText>D5295-00-Standard Guide for Preparation of Concrete Surfaces for Adhered (Bonded) Membrane Waterproofing Systems</w:delText>
              </w:r>
            </w:del>
            <w:ins w:id="15855"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76C6C60D" w14:textId="77777777" w:rsidR="00DF00AF" w:rsidRPr="00DF00AF" w:rsidRDefault="00DF00AF" w:rsidP="00DF00AF">
            <w:pPr>
              <w:spacing w:before="100" w:after="120"/>
              <w:rPr>
                <w:rFonts w:ascii="Calibri Light" w:hAnsi="Calibri Light"/>
                <w:sz w:val="16"/>
                <w:szCs w:val="16"/>
                <w:lang w:val="en-US"/>
              </w:rPr>
            </w:pPr>
            <w:del w:id="15856" w:author="Jing Kai Toh" w:date="2016-05-12T10:24:00Z">
              <w:r w:rsidRPr="00DF00AF" w:rsidDel="008E751D">
                <w:rPr>
                  <w:rFonts w:ascii="Calibri Light" w:hAnsi="Calibri Light"/>
                  <w:sz w:val="16"/>
                  <w:szCs w:val="16"/>
                  <w:lang w:val="en-US"/>
                </w:rPr>
                <w:delText>D5683-95(1999)e1-Standard Test Method for Flexibility of Roofing and Waterproofing Materials and Membranes</w:delText>
              </w:r>
            </w:del>
            <w:ins w:id="15857"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42A8DFBA" w14:textId="77777777" w:rsidR="00DF00AF" w:rsidRPr="00DF00AF" w:rsidRDefault="00DF00AF" w:rsidP="00DF00AF">
            <w:pPr>
              <w:spacing w:before="100" w:after="120"/>
              <w:rPr>
                <w:rFonts w:ascii="Calibri Light" w:hAnsi="Calibri Light"/>
                <w:sz w:val="16"/>
                <w:szCs w:val="16"/>
                <w:lang w:val="en-US"/>
              </w:rPr>
            </w:pPr>
            <w:del w:id="15858" w:author="Jing Kai Toh" w:date="2016-05-12T10:26:00Z">
              <w:r w:rsidRPr="00DF00AF" w:rsidDel="008E751D">
                <w:rPr>
                  <w:rFonts w:ascii="Calibri Light" w:hAnsi="Calibri Light"/>
                  <w:sz w:val="16"/>
                  <w:szCs w:val="16"/>
                  <w:lang w:val="en-US"/>
                </w:rPr>
                <w:delText>D5957-98- Standard Guide for Flood Testing Horizontal Waterproofing Installations</w:delText>
              </w:r>
            </w:del>
            <w:ins w:id="15859" w:author="Jing Kai Toh" w:date="2016-05-12T10:26:00Z">
              <w:r w:rsidR="008E751D">
                <w:rPr>
                  <w:rFonts w:ascii="Calibri Light" w:hAnsi="Calibri Light"/>
                  <w:sz w:val="16"/>
                  <w:szCs w:val="16"/>
                  <w:lang w:val="en-US"/>
                </w:rPr>
                <w:t>ASTM D5957 - 98(2013) Standard Guide for Flood Testing Horizontal Waterproofing Installations</w:t>
              </w:r>
            </w:ins>
          </w:p>
          <w:p w14:paraId="639BC373" w14:textId="77777777" w:rsidR="00DF00AF" w:rsidRPr="00DF00AF" w:rsidRDefault="00DF00AF" w:rsidP="00DF00AF">
            <w:pPr>
              <w:spacing w:before="100" w:after="120"/>
              <w:rPr>
                <w:rFonts w:ascii="Calibri Light" w:hAnsi="Calibri Light"/>
                <w:sz w:val="16"/>
                <w:szCs w:val="16"/>
                <w:lang w:val="en-US"/>
              </w:rPr>
            </w:pPr>
            <w:del w:id="15860" w:author="Jing Kai Toh" w:date="2016-05-12T10:23:00Z">
              <w:r w:rsidRPr="00DF00AF" w:rsidDel="008E751D">
                <w:rPr>
                  <w:rFonts w:ascii="Calibri Light" w:hAnsi="Calibri Light"/>
                  <w:sz w:val="16"/>
                  <w:szCs w:val="16"/>
                  <w:lang w:val="en-US"/>
                </w:rPr>
                <w:delText>D6135-97-Standard Practice for Application of Self-Adhering Modified Bituminous Waterproofing</w:delText>
              </w:r>
            </w:del>
            <w:ins w:id="15861"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69A60DA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br/>
            </w:r>
            <w:r w:rsidRPr="00DF00AF">
              <w:rPr>
                <w:rFonts w:ascii="Calibri Light" w:hAnsi="Calibri Light"/>
                <w:sz w:val="16"/>
                <w:szCs w:val="16"/>
                <w:lang w:val="en-US"/>
              </w:rPr>
              <w:br/>
              <w:t>PAINTS</w:t>
            </w:r>
          </w:p>
          <w:p w14:paraId="2266E20A" w14:textId="77777777" w:rsidR="00DF00AF" w:rsidRPr="00DF00AF" w:rsidRDefault="00DF00AF" w:rsidP="00DF00AF">
            <w:pPr>
              <w:spacing w:before="100" w:after="120"/>
              <w:rPr>
                <w:rFonts w:ascii="Calibri Light" w:hAnsi="Calibri Light"/>
                <w:sz w:val="16"/>
                <w:szCs w:val="16"/>
                <w:lang w:val="en-US"/>
              </w:rPr>
            </w:pPr>
            <w:del w:id="15862" w:author="Ashan Asmone" w:date="2016-03-31T14:47:00Z">
              <w:r w:rsidRPr="00DF00AF" w:rsidDel="000E40A0">
                <w:rPr>
                  <w:rFonts w:ascii="Calibri Light" w:hAnsi="Calibri Light"/>
                  <w:sz w:val="16"/>
                  <w:szCs w:val="16"/>
                  <w:lang w:val="en-US"/>
                </w:rPr>
                <w:delText>D1640-95(1999)-Standard Test Methods for Drying, Curing, or Film Formation of Organic Coatings at Room Temperature</w:delText>
              </w:r>
            </w:del>
            <w:ins w:id="15863" w:author="Ashan Asmone" w:date="2016-03-31T14:47:00Z">
              <w:r w:rsidR="000E40A0">
                <w:rPr>
                  <w:rFonts w:ascii="Calibri Light" w:hAnsi="Calibri Light"/>
                  <w:sz w:val="16"/>
                  <w:szCs w:val="16"/>
                  <w:lang w:val="en-US"/>
                </w:rPr>
                <w:t>ASTM D1640 / D1640M - 14 Standard Test Methods for Drying, Curing, or Film Formation of Organic Coatings</w:t>
              </w:r>
            </w:ins>
          </w:p>
          <w:p w14:paraId="5FFA64B6" w14:textId="77777777" w:rsidR="00DF00AF" w:rsidRPr="00DF00AF" w:rsidRDefault="00DF00AF" w:rsidP="00DF00AF">
            <w:pPr>
              <w:spacing w:before="100" w:after="120"/>
              <w:rPr>
                <w:rFonts w:ascii="Calibri Light" w:hAnsi="Calibri Light"/>
                <w:sz w:val="16"/>
                <w:szCs w:val="16"/>
                <w:lang w:val="en-US"/>
              </w:rPr>
            </w:pPr>
            <w:del w:id="15864" w:author="Ashan Asmone" w:date="2016-03-31T14:50:00Z">
              <w:r w:rsidRPr="00DF00AF" w:rsidDel="000E40A0">
                <w:rPr>
                  <w:rFonts w:ascii="Calibri Light" w:hAnsi="Calibri Light"/>
                  <w:sz w:val="16"/>
                  <w:szCs w:val="16"/>
                  <w:lang w:val="en-US"/>
                </w:rPr>
                <w:delText>D2574-00-Standard Test Method for Resistance of Emulsion Paints in the Container to Attack by Microorganisms</w:delText>
              </w:r>
            </w:del>
            <w:ins w:id="15865"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23F6741C" w14:textId="77777777" w:rsidR="00DF00AF" w:rsidRPr="00DF00AF" w:rsidRDefault="00DF00AF" w:rsidP="00DF00AF">
            <w:pPr>
              <w:spacing w:before="100" w:after="120"/>
              <w:rPr>
                <w:rFonts w:ascii="Calibri Light" w:hAnsi="Calibri Light"/>
                <w:sz w:val="16"/>
                <w:szCs w:val="16"/>
                <w:lang w:val="en-US"/>
              </w:rPr>
            </w:pPr>
            <w:del w:id="15866" w:author="Ashan Asmone" w:date="2016-03-31T14:49:00Z">
              <w:r w:rsidRPr="00DF00AF" w:rsidDel="000E40A0">
                <w:rPr>
                  <w:rFonts w:ascii="Calibri Light" w:hAnsi="Calibri Light"/>
                  <w:sz w:val="16"/>
                  <w:szCs w:val="16"/>
                  <w:lang w:val="en-US"/>
                </w:rPr>
                <w:delText>D279-87(1997)-Standard Test Methods for Bleeding of Pigments</w:delText>
              </w:r>
            </w:del>
            <w:ins w:id="15867" w:author="Ashan Asmone" w:date="2016-03-31T14:49:00Z">
              <w:r w:rsidR="000E40A0">
                <w:rPr>
                  <w:rFonts w:ascii="Calibri Light" w:hAnsi="Calibri Light"/>
                  <w:sz w:val="16"/>
                  <w:szCs w:val="16"/>
                  <w:lang w:val="en-US"/>
                </w:rPr>
                <w:t>ASTM D279 - 02(2012) Standard Test Methods for Bleeding of Pigments</w:t>
              </w:r>
            </w:ins>
          </w:p>
          <w:p w14:paraId="40D10F6B" w14:textId="77777777" w:rsidR="00DF00AF" w:rsidRPr="00DF00AF" w:rsidRDefault="00DF00AF" w:rsidP="00DF00AF">
            <w:pPr>
              <w:spacing w:before="100" w:after="120"/>
              <w:rPr>
                <w:rFonts w:ascii="Calibri Light" w:hAnsi="Calibri Light"/>
                <w:sz w:val="16"/>
                <w:szCs w:val="16"/>
                <w:lang w:val="en-US"/>
              </w:rPr>
            </w:pPr>
            <w:del w:id="15868" w:author="Ashan Asmone" w:date="2016-03-31T14:46:00Z">
              <w:r w:rsidRPr="00DF00AF" w:rsidDel="000E40A0">
                <w:rPr>
                  <w:rFonts w:ascii="Calibri Light" w:hAnsi="Calibri Light"/>
                  <w:sz w:val="16"/>
                  <w:szCs w:val="16"/>
                  <w:lang w:val="en-US"/>
                </w:rPr>
                <w:delText>D4258-83(1999)-Standard Practice for Surface Cleaning Concrete for Coating</w:delText>
              </w:r>
            </w:del>
            <w:ins w:id="15869" w:author="Ashan Asmone" w:date="2016-03-31T14:46:00Z">
              <w:r w:rsidR="000E40A0">
                <w:rPr>
                  <w:rFonts w:ascii="Calibri Light" w:hAnsi="Calibri Light"/>
                  <w:sz w:val="16"/>
                  <w:szCs w:val="16"/>
                  <w:lang w:val="en-US"/>
                </w:rPr>
                <w:t>ASTM D4258 - 05(2012) Standard Practice for Surface Cleaning Concrete for Coating</w:t>
              </w:r>
            </w:ins>
          </w:p>
          <w:p w14:paraId="2F494D05" w14:textId="77777777" w:rsidR="00DF00AF" w:rsidRPr="00DF00AF" w:rsidRDefault="00DF00AF" w:rsidP="00DF00AF">
            <w:pPr>
              <w:spacing w:before="100" w:after="120"/>
              <w:rPr>
                <w:rFonts w:ascii="Calibri Light" w:hAnsi="Calibri Light"/>
                <w:sz w:val="16"/>
                <w:szCs w:val="16"/>
                <w:lang w:val="en-US"/>
              </w:rPr>
            </w:pPr>
            <w:del w:id="15870" w:author="Ashan Asmone" w:date="2016-03-31T14:45:00Z">
              <w:r w:rsidRPr="00DF00AF" w:rsidDel="000E40A0">
                <w:rPr>
                  <w:rFonts w:ascii="Calibri Light" w:hAnsi="Calibri Light"/>
                  <w:sz w:val="16"/>
                  <w:szCs w:val="16"/>
                  <w:lang w:val="en-US"/>
                </w:rPr>
                <w:delText>D5098-99-Standard Specification for Artists' Acrylic Emulsion Paints</w:delText>
              </w:r>
            </w:del>
            <w:ins w:id="15871" w:author="Ashan Asmone" w:date="2016-03-31T14:45:00Z">
              <w:r w:rsidR="000E40A0">
                <w:rPr>
                  <w:rFonts w:ascii="Calibri Light" w:hAnsi="Calibri Light"/>
                  <w:sz w:val="16"/>
                  <w:szCs w:val="16"/>
                  <w:lang w:val="en-US"/>
                </w:rPr>
                <w:t>ASTM D5098 - 16 Standard Specification for Artists’ Acrylic Dispersion Paints</w:t>
              </w:r>
            </w:ins>
          </w:p>
          <w:p w14:paraId="2A1C87CB" w14:textId="77777777" w:rsidR="00DF00AF" w:rsidRPr="00DF00AF" w:rsidRDefault="00DF00AF" w:rsidP="00DF00AF">
            <w:pPr>
              <w:spacing w:before="100" w:after="120"/>
              <w:rPr>
                <w:rFonts w:ascii="Calibri Light" w:hAnsi="Calibri Light"/>
                <w:sz w:val="16"/>
                <w:szCs w:val="16"/>
                <w:lang w:val="en-US"/>
              </w:rPr>
            </w:pPr>
            <w:del w:id="15872" w:author="Ashan Asmone" w:date="2016-03-31T14:52:00Z">
              <w:r w:rsidRPr="00DF00AF" w:rsidDel="000E40A0">
                <w:rPr>
                  <w:rFonts w:ascii="Calibri Light" w:hAnsi="Calibri Light"/>
                  <w:sz w:val="16"/>
                  <w:szCs w:val="16"/>
                  <w:lang w:val="en-US"/>
                </w:rPr>
                <w:delText>D5146-98-Standard Guide to Testing Solvent-Borne Architectural Coatings</w:delText>
              </w:r>
            </w:del>
            <w:ins w:id="15873" w:author="Ashan Asmone" w:date="2016-03-31T14:52:00Z">
              <w:r w:rsidR="000E40A0">
                <w:rPr>
                  <w:rFonts w:ascii="Calibri Light" w:hAnsi="Calibri Light"/>
                  <w:sz w:val="16"/>
                  <w:szCs w:val="16"/>
                  <w:lang w:val="en-US"/>
                </w:rPr>
                <w:t>ASTM D5146 - 10 Standard Guide to Testing Solvent-Borne Architectural Coatings</w:t>
              </w:r>
            </w:ins>
          </w:p>
          <w:p w14:paraId="23923B75" w14:textId="77777777" w:rsidR="00DF00AF" w:rsidRPr="00DF00AF" w:rsidRDefault="00DF00AF" w:rsidP="00DF00AF">
            <w:pPr>
              <w:spacing w:before="100" w:after="120"/>
              <w:rPr>
                <w:rFonts w:ascii="Calibri Light" w:hAnsi="Calibri Light"/>
                <w:sz w:val="16"/>
                <w:szCs w:val="16"/>
                <w:lang w:val="en-US"/>
              </w:rPr>
            </w:pPr>
            <w:del w:id="15874" w:author="Ashan Asmone" w:date="2016-03-31T14:52:00Z">
              <w:r w:rsidRPr="00DF00AF" w:rsidDel="000E40A0">
                <w:rPr>
                  <w:rFonts w:ascii="Calibri Light" w:hAnsi="Calibri Light"/>
                  <w:sz w:val="16"/>
                  <w:szCs w:val="16"/>
                  <w:lang w:val="en-US"/>
                </w:rPr>
                <w:delText>D5324-98-Standard Guide for Testing Water-Borne Architectural Coatings</w:delText>
              </w:r>
            </w:del>
            <w:ins w:id="15875" w:author="Ashan Asmone" w:date="2016-03-31T14:52:00Z">
              <w:r w:rsidR="000E40A0">
                <w:rPr>
                  <w:rFonts w:ascii="Calibri Light" w:hAnsi="Calibri Light"/>
                  <w:sz w:val="16"/>
                  <w:szCs w:val="16"/>
                  <w:lang w:val="en-US"/>
                </w:rPr>
                <w:t>ASTM D5324 - 10 Standard Guide for Testing Water-Borne Architectural Coatings</w:t>
              </w:r>
            </w:ins>
          </w:p>
          <w:p w14:paraId="3BFFC0A2" w14:textId="77777777" w:rsidR="00DF00AF" w:rsidRPr="00DF00AF" w:rsidRDefault="00DF00AF" w:rsidP="00DF00AF">
            <w:pPr>
              <w:spacing w:before="100" w:after="120"/>
              <w:rPr>
                <w:rFonts w:ascii="Calibri Light" w:hAnsi="Calibri Light"/>
                <w:sz w:val="16"/>
                <w:szCs w:val="16"/>
                <w:lang w:val="en-US"/>
              </w:rPr>
            </w:pPr>
            <w:del w:id="15876" w:author="Ashan Asmone" w:date="2016-03-31T14:54:00Z">
              <w:r w:rsidRPr="00DF00AF" w:rsidDel="000E40A0">
                <w:rPr>
                  <w:rFonts w:ascii="Calibri Light" w:hAnsi="Calibri Light"/>
                  <w:sz w:val="16"/>
                  <w:szCs w:val="16"/>
                  <w:lang w:val="en-US"/>
                </w:rPr>
                <w:delText>D6237-98-Standard Guide for Painting Inspectors (Concrete and Masonry Substrates)</w:delText>
              </w:r>
            </w:del>
            <w:ins w:id="15877" w:author="Ashan Asmone" w:date="2016-03-31T14:54:00Z">
              <w:r w:rsidR="000E40A0">
                <w:rPr>
                  <w:rFonts w:ascii="Calibri Light" w:hAnsi="Calibri Light"/>
                  <w:sz w:val="16"/>
                  <w:szCs w:val="16"/>
                  <w:lang w:val="en-US"/>
                </w:rPr>
                <w:t>ASTM D6237 - 09(2015) Standard Guide for Painting Inspectors (Concrete and Masonry Substrates)</w:t>
              </w:r>
            </w:ins>
          </w:p>
          <w:p w14:paraId="5D8DEB7B" w14:textId="77777777" w:rsidR="00DF00AF" w:rsidRPr="00DF00AF" w:rsidRDefault="00DF00AF" w:rsidP="00DF00AF">
            <w:pPr>
              <w:spacing w:before="100" w:after="120"/>
              <w:rPr>
                <w:rFonts w:ascii="Calibri Light" w:hAnsi="Calibri Light"/>
                <w:sz w:val="16"/>
                <w:szCs w:val="16"/>
                <w:lang w:val="en-US"/>
              </w:rPr>
            </w:pPr>
            <w:del w:id="15878" w:author="Ashan Asmone" w:date="2016-03-31T14:53:00Z">
              <w:r w:rsidRPr="00DF00AF" w:rsidDel="000E40A0">
                <w:rPr>
                  <w:rFonts w:ascii="Calibri Light" w:hAnsi="Calibri Light"/>
                  <w:sz w:val="16"/>
                  <w:szCs w:val="16"/>
                  <w:lang w:val="en-US"/>
                </w:rPr>
                <w:delText>E1907-97-Standard Practices for Determining Moisture-Related Acceptability of Concrete Floors to Receive Moisture-Sensitive Finishes</w:delText>
              </w:r>
            </w:del>
            <w:ins w:id="15879"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288FA55A" w14:textId="77777777" w:rsidR="00401C5E" w:rsidRPr="00DF00AF" w:rsidRDefault="00401C5E" w:rsidP="00DF00AF">
            <w:pPr>
              <w:spacing w:after="120"/>
              <w:rPr>
                <w:rFonts w:ascii="Calibri Light" w:hAnsi="Calibri Light"/>
                <w:sz w:val="16"/>
                <w:szCs w:val="16"/>
                <w:lang w:val="en-US"/>
              </w:rPr>
            </w:pPr>
          </w:p>
        </w:tc>
      </w:tr>
      <w:tr w:rsidR="00401C5E" w:rsidRPr="004F3C8C" w14:paraId="62705691" w14:textId="77777777" w:rsidTr="00401C5E">
        <w:tc>
          <w:tcPr>
            <w:tcW w:w="685" w:type="dxa"/>
          </w:tcPr>
          <w:p w14:paraId="5A4D044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57A91B56"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 xml:space="preserve">CONCRETE, MORTAR, CEMENT  </w:t>
            </w:r>
          </w:p>
          <w:p w14:paraId="0D8A9766"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DR 01033  : Chemical admixtures for concrete, mortar and grout Methods of sampling and testing admixtures for mortar and grout</w:t>
            </w:r>
          </w:p>
          <w:p w14:paraId="18DEDFC6"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 xml:space="preserve">AS 1012.1 to 21  : Methods of testing concrete </w:t>
            </w:r>
          </w:p>
          <w:p w14:paraId="393B7FDA"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AS 1012.10-2000  : Methods of testing concrete - Determination of indirect tensile strength of concrete cylinders (Brasil or splitting test)</w:t>
            </w:r>
          </w:p>
          <w:p w14:paraId="3AA4AEA1"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AS 1012.18-1996  : Methods of testing concrete - Determination of setting time of fresh concrete, mortar and grout by penetration resistance</w:t>
            </w:r>
          </w:p>
          <w:p w14:paraId="5ACC278F"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AS 1379-1997/Amdt 1-2000  : Specification and supply of concrete</w:t>
            </w:r>
          </w:p>
          <w:p w14:paraId="65168751"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AS 1478.1-2000  : Chemical admixtures for concrete, mortar and grout - Admixtures for concrete</w:t>
            </w:r>
          </w:p>
          <w:p w14:paraId="2C521D9F"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AS 2072-1977  : Methods for the sampling of expanding admixtures for concrete, mortar and grout</w:t>
            </w:r>
          </w:p>
          <w:p w14:paraId="65472584"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AS 2073-1977  : Methods for the testing of expanding admixtures for concrete, mortar and grout</w:t>
            </w:r>
          </w:p>
          <w:p w14:paraId="7577211A"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AS 2350.12-1995  : Methods of testing portland and blended cements - Preparation of a standard mortar and moulding of specimens</w:t>
            </w:r>
          </w:p>
          <w:p w14:paraId="763DCEB7"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AS 2350.13-1995  : Methods of testing portland and blended cements - Determination of drying shrinkage of portland and blended cement mortars</w:t>
            </w:r>
          </w:p>
          <w:p w14:paraId="3C302E74"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AS 2350.13-1995/Amdt 1-1997  : Methods of testing portland and blended cements - Determination of drying shrinkage of portland and blended cement mortars</w:t>
            </w:r>
          </w:p>
          <w:p w14:paraId="1F72E83E"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AS 2350.14-1996  : Methods of testing portland and blended cements - Length change of portland and blended cement mortars exposed to a sulfate solution</w:t>
            </w:r>
          </w:p>
          <w:p w14:paraId="16444CAC"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AS 2550.15-1994  : Cranes - Safe use - Concrete placing equipment</w:t>
            </w:r>
          </w:p>
          <w:p w14:paraId="553E1429"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AS 3600-2001  : Concrete structures</w:t>
            </w:r>
          </w:p>
          <w:p w14:paraId="49985325"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AS 3648-1993  : Specification and methods of test for packaged concrete mixes</w:t>
            </w:r>
          </w:p>
          <w:p w14:paraId="73BA7BA5"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 xml:space="preserve"> </w:t>
            </w:r>
          </w:p>
          <w:p w14:paraId="5426548A"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 xml:space="preserve">WATERPROOFING, SCREEDING, COATINGS  </w:t>
            </w:r>
          </w:p>
          <w:p w14:paraId="5D8605AD" w14:textId="77777777" w:rsidR="00DB1CF2" w:rsidRPr="00DB1CF2" w:rsidRDefault="00DB1CF2" w:rsidP="00DB1CF2">
            <w:pPr>
              <w:spacing w:after="120"/>
              <w:rPr>
                <w:rFonts w:ascii="Calibri Light" w:hAnsi="Calibri Light"/>
                <w:sz w:val="16"/>
                <w:szCs w:val="16"/>
                <w:lang w:val="en-US"/>
              </w:rPr>
            </w:pPr>
            <w:del w:id="15880" w:author="Jing Kai Toh" w:date="2016-05-12T17:13:00Z">
              <w:r w:rsidRPr="00DB1CF2" w:rsidDel="0010274C">
                <w:rPr>
                  <w:rFonts w:ascii="Calibri Light" w:hAnsi="Calibri Light"/>
                  <w:sz w:val="16"/>
                  <w:szCs w:val="16"/>
                  <w:lang w:val="en-US"/>
                </w:rPr>
                <w:delText>AS3740:1994- Waterproofing of wet areas within residential buildings</w:delText>
              </w:r>
            </w:del>
            <w:ins w:id="15881" w:author="Jing Kai Toh" w:date="2016-05-12T17:13:00Z">
              <w:r w:rsidR="0010274C">
                <w:rPr>
                  <w:rFonts w:ascii="Calibri Light" w:hAnsi="Calibri Light"/>
                  <w:sz w:val="16"/>
                  <w:szCs w:val="16"/>
                  <w:lang w:val="en-US"/>
                </w:rPr>
                <w:t>AS 3740-2010/Amdt 1-2012 Waterproofing of domestic wet areas</w:t>
              </w:r>
            </w:ins>
            <w:r w:rsidRPr="00DB1CF2">
              <w:rPr>
                <w:rFonts w:ascii="Calibri Light" w:hAnsi="Calibri Light"/>
                <w:sz w:val="16"/>
                <w:szCs w:val="16"/>
                <w:lang w:val="en-US"/>
              </w:rPr>
              <w:t xml:space="preserve">  </w:t>
            </w:r>
          </w:p>
          <w:p w14:paraId="7994ABFD"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 xml:space="preserve">AS 3740-Amdt 1:1995-  Waterproofing of wet areas within residential buildings </w:t>
            </w:r>
          </w:p>
          <w:p w14:paraId="57970990" w14:textId="77777777" w:rsidR="00DB1CF2" w:rsidRPr="00DB1CF2" w:rsidRDefault="00DB1CF2" w:rsidP="00DB1CF2">
            <w:pPr>
              <w:spacing w:after="120"/>
              <w:rPr>
                <w:rFonts w:ascii="Calibri Light" w:hAnsi="Calibri Light"/>
                <w:sz w:val="16"/>
                <w:szCs w:val="16"/>
                <w:lang w:val="en-US"/>
              </w:rPr>
            </w:pPr>
          </w:p>
          <w:p w14:paraId="5856AE81"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 xml:space="preserve"> </w:t>
            </w:r>
          </w:p>
          <w:p w14:paraId="107178DC"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PAINTINGS, VARNISHES</w:t>
            </w:r>
          </w:p>
          <w:p w14:paraId="6C365C45" w14:textId="77777777" w:rsidR="00DB1CF2" w:rsidRPr="00DB1CF2" w:rsidRDefault="00DB1CF2" w:rsidP="00DB1CF2">
            <w:pPr>
              <w:spacing w:after="120"/>
              <w:rPr>
                <w:rFonts w:ascii="Calibri Light" w:hAnsi="Calibri Light"/>
                <w:sz w:val="16"/>
                <w:szCs w:val="16"/>
                <w:lang w:val="en-US"/>
              </w:rPr>
            </w:pPr>
            <w:del w:id="15882" w:author="Ashan Asmone" w:date="2016-03-31T14:56:00Z">
              <w:r w:rsidRPr="00DB1CF2" w:rsidDel="000E40A0">
                <w:rPr>
                  <w:rFonts w:ascii="Calibri Light" w:hAnsi="Calibri Light"/>
                  <w:sz w:val="16"/>
                  <w:szCs w:val="16"/>
                  <w:lang w:val="en-US"/>
                </w:rPr>
                <w:delText>AS/NZS 2310:1995-Glossary of paint and painting terms</w:delText>
              </w:r>
            </w:del>
            <w:ins w:id="15883" w:author="Ashan Asmone" w:date="2016-03-31T14:56:00Z">
              <w:r w:rsidR="000E40A0">
                <w:rPr>
                  <w:rFonts w:ascii="Calibri Light" w:hAnsi="Calibri Light"/>
                  <w:sz w:val="16"/>
                  <w:szCs w:val="16"/>
                  <w:lang w:val="en-US"/>
                </w:rPr>
                <w:t>AS/NZS 2310:2002 Glossary of paint and painting terms</w:t>
              </w:r>
            </w:ins>
          </w:p>
          <w:p w14:paraId="7C7EC6C9" w14:textId="77777777" w:rsidR="00DB1CF2" w:rsidRPr="00DB1CF2" w:rsidRDefault="00DB1CF2" w:rsidP="00DB1CF2">
            <w:pPr>
              <w:spacing w:after="120"/>
              <w:rPr>
                <w:rFonts w:ascii="Calibri Light" w:hAnsi="Calibri Light"/>
                <w:sz w:val="16"/>
                <w:szCs w:val="16"/>
                <w:lang w:val="en-US"/>
              </w:rPr>
            </w:pPr>
            <w:del w:id="15884" w:author="Ashan Asmone" w:date="2016-03-31T14:57:00Z">
              <w:r w:rsidRPr="00DB1CF2" w:rsidDel="000E40A0">
                <w:rPr>
                  <w:rFonts w:ascii="Calibri Light" w:hAnsi="Calibri Light"/>
                  <w:sz w:val="16"/>
                  <w:szCs w:val="16"/>
                  <w:lang w:val="en-US"/>
                </w:rPr>
                <w:delText>AS/NZS 2311:2000-Guide to the painting of buildings</w:delText>
              </w:r>
            </w:del>
            <w:ins w:id="15885" w:author="Ashan Asmone" w:date="2016-03-31T14:57:00Z">
              <w:r w:rsidR="000E40A0">
                <w:rPr>
                  <w:rFonts w:ascii="Calibri Light" w:hAnsi="Calibri Light"/>
                  <w:sz w:val="16"/>
                  <w:szCs w:val="16"/>
                  <w:lang w:val="en-US"/>
                </w:rPr>
                <w:t>AS/NZS 2311:2009 Guide to the painting of buildings</w:t>
              </w:r>
            </w:ins>
          </w:p>
          <w:p w14:paraId="269D19D0" w14:textId="77777777" w:rsidR="00DB1CF2" w:rsidRPr="00DB1CF2" w:rsidRDefault="00DB1CF2" w:rsidP="00DB1CF2">
            <w:pPr>
              <w:spacing w:after="120"/>
              <w:rPr>
                <w:rFonts w:ascii="Calibri Light" w:hAnsi="Calibri Light"/>
                <w:sz w:val="16"/>
                <w:szCs w:val="16"/>
                <w:lang w:val="en-US"/>
              </w:rPr>
            </w:pPr>
            <w:del w:id="15886" w:author="Ashan Asmone" w:date="2016-03-31T14:58:00Z">
              <w:r w:rsidRPr="00DB1CF2" w:rsidDel="000E40A0">
                <w:rPr>
                  <w:rFonts w:ascii="Calibri Light" w:hAnsi="Calibri Light"/>
                  <w:sz w:val="16"/>
                  <w:szCs w:val="16"/>
                  <w:lang w:val="en-US"/>
                </w:rPr>
                <w:delText>AS 3730.0-1991-Guide to the properties of paints for buildings - General information on the specification, purchasing and testing of paints</w:delText>
              </w:r>
            </w:del>
            <w:ins w:id="15887" w:author="Ashan Asmone" w:date="2016-03-31T14:58:00Z">
              <w:r w:rsidR="000E40A0">
                <w:rPr>
                  <w:rFonts w:ascii="Calibri Light" w:hAnsi="Calibri Light"/>
                  <w:sz w:val="16"/>
                  <w:szCs w:val="16"/>
                  <w:lang w:val="en-US"/>
                </w:rPr>
                <w:t>AS 3730.0-2006 Guide to the properties of paints for buildings - General information on the specification, purchasing and testing of paints</w:t>
              </w:r>
            </w:ins>
          </w:p>
          <w:p w14:paraId="73F3FFB9" w14:textId="77777777" w:rsidR="00DB1CF2" w:rsidRPr="00DB1CF2" w:rsidRDefault="00DB1CF2" w:rsidP="00DB1CF2">
            <w:pPr>
              <w:spacing w:after="120"/>
              <w:rPr>
                <w:rFonts w:ascii="Calibri Light" w:hAnsi="Calibri Light"/>
                <w:sz w:val="16"/>
                <w:szCs w:val="16"/>
                <w:lang w:val="en-US"/>
              </w:rPr>
            </w:pPr>
            <w:del w:id="15888" w:author="Ashan Asmone" w:date="2016-03-31T15:00:00Z">
              <w:r w:rsidRPr="00DB1CF2" w:rsidDel="000E40A0">
                <w:rPr>
                  <w:rFonts w:ascii="Calibri Light" w:hAnsi="Calibri Light"/>
                  <w:sz w:val="16"/>
                  <w:szCs w:val="16"/>
                  <w:lang w:val="en-US"/>
                </w:rPr>
                <w:delText>AS 3730.100-1994-Guide to the properties of paints for buildings - Introduction and list of guides</w:delText>
              </w:r>
            </w:del>
            <w:ins w:id="15889" w:author="Ashan Asmone" w:date="2016-03-31T15:00:00Z">
              <w:r w:rsidR="000E40A0">
                <w:rPr>
                  <w:rFonts w:ascii="Calibri Light" w:hAnsi="Calibri Light"/>
                  <w:sz w:val="16"/>
                  <w:szCs w:val="16"/>
                  <w:lang w:val="en-US"/>
                </w:rPr>
                <w:t>AS 3730.100-2006 Guide to the properties of paints for buildings - Introduction and list of guides</w:t>
              </w:r>
            </w:ins>
          </w:p>
          <w:p w14:paraId="72A66121" w14:textId="77777777" w:rsidR="00DB1CF2" w:rsidRPr="00DB1CF2" w:rsidRDefault="00DB1CF2" w:rsidP="00DB1CF2">
            <w:pPr>
              <w:spacing w:after="120"/>
              <w:rPr>
                <w:rFonts w:ascii="Calibri Light" w:hAnsi="Calibri Light"/>
                <w:sz w:val="16"/>
                <w:szCs w:val="16"/>
                <w:lang w:val="en-US"/>
              </w:rPr>
            </w:pPr>
            <w:del w:id="15890" w:author="Ashan Asmone" w:date="2016-03-31T15:02:00Z">
              <w:r w:rsidRPr="00DB1CF2" w:rsidDel="000E40A0">
                <w:rPr>
                  <w:rFonts w:ascii="Calibri Light" w:hAnsi="Calibri Light"/>
                  <w:sz w:val="16"/>
                  <w:szCs w:val="16"/>
                  <w:lang w:val="en-US"/>
                </w:rPr>
                <w:delText>HB 73.1-1995-Handbook of Australian Paint Standards - General</w:delText>
              </w:r>
            </w:del>
            <w:ins w:id="15891" w:author="Ashan Asmone" w:date="2016-03-31T15:02:00Z">
              <w:r w:rsidR="000E40A0">
                <w:rPr>
                  <w:rFonts w:ascii="Calibri Light" w:hAnsi="Calibri Light"/>
                  <w:sz w:val="16"/>
                  <w:szCs w:val="16"/>
                  <w:lang w:val="en-US"/>
                </w:rPr>
                <w:t>HB 73.1-2005 Handbook of Australian Paint Standards - General</w:t>
              </w:r>
            </w:ins>
          </w:p>
          <w:p w14:paraId="73E911D1" w14:textId="77777777" w:rsidR="00DB1CF2" w:rsidRPr="00DB1CF2" w:rsidRDefault="00DB1CF2" w:rsidP="00DB1CF2">
            <w:pPr>
              <w:spacing w:after="120"/>
              <w:rPr>
                <w:rFonts w:ascii="Calibri Light" w:hAnsi="Calibri Light"/>
                <w:sz w:val="16"/>
                <w:szCs w:val="16"/>
                <w:lang w:val="en-US"/>
              </w:rPr>
            </w:pPr>
            <w:del w:id="15892" w:author="Ashan Asmone" w:date="2016-03-31T15:03:00Z">
              <w:r w:rsidRPr="00DB1CF2" w:rsidDel="000E40A0">
                <w:rPr>
                  <w:rFonts w:ascii="Calibri Light" w:hAnsi="Calibri Light"/>
                  <w:sz w:val="16"/>
                  <w:szCs w:val="16"/>
                  <w:lang w:val="en-US"/>
                </w:rPr>
                <w:delText>HB 73.2-1995-Handbook of Australian Paint Standards - Test methods</w:delText>
              </w:r>
            </w:del>
            <w:ins w:id="15893" w:author="Ashan Asmone" w:date="2016-03-31T15:03:00Z">
              <w:r w:rsidR="000E40A0">
                <w:rPr>
                  <w:rFonts w:ascii="Calibri Light" w:hAnsi="Calibri Light"/>
                  <w:sz w:val="16"/>
                  <w:szCs w:val="16"/>
                  <w:lang w:val="en-US"/>
                </w:rPr>
                <w:t>HB 73.2-2005 Handbook of Australian Paint Standards - Test methods</w:t>
              </w:r>
            </w:ins>
          </w:p>
          <w:p w14:paraId="4F5D6F3E" w14:textId="77777777" w:rsidR="00DB1CF2" w:rsidRPr="00DB1CF2" w:rsidRDefault="00DB1CF2" w:rsidP="00DB1CF2">
            <w:pPr>
              <w:spacing w:after="120"/>
              <w:rPr>
                <w:rFonts w:ascii="Calibri Light" w:hAnsi="Calibri Light"/>
                <w:sz w:val="16"/>
                <w:szCs w:val="16"/>
                <w:lang w:val="en-US"/>
              </w:rPr>
            </w:pPr>
            <w:del w:id="15894" w:author="Ashan Asmone" w:date="2016-03-31T15:04:00Z">
              <w:r w:rsidRPr="00DB1CF2" w:rsidDel="000E40A0">
                <w:rPr>
                  <w:rFonts w:ascii="Calibri Light" w:hAnsi="Calibri Light"/>
                  <w:sz w:val="16"/>
                  <w:szCs w:val="16"/>
                  <w:lang w:val="en-US"/>
                </w:rPr>
                <w:delText>AS/NZS 1580.101.1:1999-Paints and related materials - Methods of test - Conditions of test - Temperature, humidity and airflow control</w:delText>
              </w:r>
            </w:del>
            <w:ins w:id="15895" w:author="Ashan Asmone" w:date="2016-03-31T15:04:00Z">
              <w:r w:rsidR="000E40A0">
                <w:rPr>
                  <w:rFonts w:ascii="Calibri Light" w:hAnsi="Calibri Light"/>
                  <w:sz w:val="16"/>
                  <w:szCs w:val="16"/>
                  <w:lang w:val="en-US"/>
                </w:rPr>
                <w:t>AS/NZS 1580.101.1:1999 (R2013) Paints and related materials - Methods of test - - Conditions of test - Temperature, humidity and airflow control</w:t>
              </w:r>
            </w:ins>
          </w:p>
          <w:p w14:paraId="4E818227" w14:textId="77777777" w:rsidR="00DB1CF2" w:rsidRPr="00DB1CF2" w:rsidRDefault="00DB1CF2" w:rsidP="00DB1CF2">
            <w:pPr>
              <w:spacing w:after="120"/>
              <w:rPr>
                <w:rFonts w:ascii="Calibri Light" w:hAnsi="Calibri Light"/>
                <w:sz w:val="16"/>
                <w:szCs w:val="16"/>
                <w:lang w:val="en-US"/>
              </w:rPr>
            </w:pPr>
            <w:del w:id="15896" w:author="Ashan Asmone" w:date="2016-03-31T15:06:00Z">
              <w:r w:rsidRPr="00DB1CF2" w:rsidDel="00383EB6">
                <w:rPr>
                  <w:rFonts w:ascii="Calibri Light" w:hAnsi="Calibri Light"/>
                  <w:sz w:val="16"/>
                  <w:szCs w:val="16"/>
                  <w:lang w:val="en-US"/>
                </w:rPr>
                <w:delText>AS/NZS 1580.107.2:1995-Paints and related materials - Methods of test - Determination of wet film thickness from wet film mass</w:delText>
              </w:r>
            </w:del>
            <w:ins w:id="15897" w:author="Ashan Asmone" w:date="2016-03-31T15:06:00Z">
              <w:r w:rsidR="00383EB6">
                <w:rPr>
                  <w:rFonts w:ascii="Calibri Light" w:hAnsi="Calibri Light"/>
                  <w:sz w:val="16"/>
                  <w:szCs w:val="16"/>
                  <w:lang w:val="en-US"/>
                </w:rPr>
                <w:t>AS/NZS 1580.107.2:1995 Paints and related materials - Methods of test - - Determination of wet film thickness from wet film mass</w:t>
              </w:r>
            </w:ins>
          </w:p>
          <w:p w14:paraId="596AE9D5" w14:textId="77777777" w:rsidR="00DB1CF2" w:rsidRPr="00DB1CF2" w:rsidRDefault="00DB1CF2" w:rsidP="00DB1CF2">
            <w:pPr>
              <w:spacing w:after="120"/>
              <w:rPr>
                <w:rFonts w:ascii="Calibri Light" w:hAnsi="Calibri Light"/>
                <w:sz w:val="16"/>
                <w:szCs w:val="16"/>
                <w:lang w:val="en-US"/>
              </w:rPr>
            </w:pPr>
            <w:del w:id="15898" w:author="Ashan Asmone" w:date="2016-03-31T15:07:00Z">
              <w:r w:rsidRPr="00DB1CF2" w:rsidDel="00383EB6">
                <w:rPr>
                  <w:rFonts w:ascii="Calibri Light" w:hAnsi="Calibri Light"/>
                  <w:sz w:val="16"/>
                  <w:szCs w:val="16"/>
                  <w:lang w:val="en-US"/>
                </w:rPr>
                <w:delText>AS/NZS 1580.408.5:1994-Paints and related materials - Methods of test - Adhesion - Pull-off test</w:delText>
              </w:r>
            </w:del>
            <w:ins w:id="15899" w:author="Ashan Asmone" w:date="2016-03-31T15:07:00Z">
              <w:r w:rsidR="00383EB6">
                <w:rPr>
                  <w:rFonts w:ascii="Calibri Light" w:hAnsi="Calibri Light"/>
                  <w:sz w:val="16"/>
                  <w:szCs w:val="16"/>
                  <w:lang w:val="en-US"/>
                </w:rPr>
                <w:t>AS 1580.408.5-2006 Paints and related materials - Methods of test - Adhesion - Pull-off test</w:t>
              </w:r>
            </w:ins>
          </w:p>
          <w:p w14:paraId="75997E25" w14:textId="77777777" w:rsidR="00DB1CF2" w:rsidRPr="00DB1CF2" w:rsidRDefault="00DB1CF2" w:rsidP="00DB1CF2">
            <w:pPr>
              <w:spacing w:after="120"/>
              <w:rPr>
                <w:rFonts w:ascii="Calibri Light" w:hAnsi="Calibri Light"/>
                <w:sz w:val="16"/>
                <w:szCs w:val="16"/>
                <w:lang w:val="en-US"/>
              </w:rPr>
            </w:pPr>
            <w:del w:id="15900" w:author="Ashan Asmone" w:date="2016-03-31T15:12:00Z">
              <w:r w:rsidRPr="00DB1CF2" w:rsidDel="00383EB6">
                <w:rPr>
                  <w:rFonts w:ascii="Calibri Light" w:hAnsi="Calibri Light"/>
                  <w:sz w:val="16"/>
                  <w:szCs w:val="16"/>
                  <w:lang w:val="en-US"/>
                </w:rPr>
                <w:delText>AS/NZS 1580.481.1.10:1998-Paints and related materials - Methods of test - Coatings - Exposed to weathering - Degree of flaking and peeling</w:delText>
              </w:r>
            </w:del>
            <w:ins w:id="15901" w:author="Ashan Asmone" w:date="2016-03-31T15:12:00Z">
              <w:r w:rsidR="00383EB6">
                <w:rPr>
                  <w:rFonts w:ascii="Calibri Light" w:hAnsi="Calibri Light"/>
                  <w:sz w:val="16"/>
                  <w:szCs w:val="16"/>
                  <w:lang w:val="en-US"/>
                </w:rPr>
                <w:t>AS/NZS 1580.481.1.10:1998 (R2013) Paints and related materials - Methods of test - Coatings - Exposed to weathering - Degree of flaking and peeling</w:t>
              </w:r>
            </w:ins>
          </w:p>
          <w:p w14:paraId="1C89559E" w14:textId="77777777" w:rsidR="00DB1CF2" w:rsidRPr="00DB1CF2" w:rsidRDefault="00DB1CF2" w:rsidP="00DB1CF2">
            <w:pPr>
              <w:spacing w:after="120"/>
              <w:rPr>
                <w:rFonts w:ascii="Calibri Light" w:hAnsi="Calibri Light"/>
                <w:sz w:val="16"/>
                <w:szCs w:val="16"/>
                <w:lang w:val="en-US"/>
              </w:rPr>
            </w:pPr>
            <w:del w:id="15902" w:author="Ashan Asmone" w:date="2016-03-31T15:14:00Z">
              <w:r w:rsidRPr="00DB1CF2" w:rsidDel="00383EB6">
                <w:rPr>
                  <w:rFonts w:ascii="Calibri Light" w:hAnsi="Calibri Light"/>
                  <w:sz w:val="16"/>
                  <w:szCs w:val="16"/>
                  <w:lang w:val="en-US"/>
                </w:rPr>
                <w:delText>AS/NZS 1580.481.1.13:1998-Paints and related materials - Methods of test - Coatings - Exposed to weathering - Degree of fungal or algal growth</w:delText>
              </w:r>
            </w:del>
            <w:ins w:id="15903" w:author="Ashan Asmone" w:date="2016-03-31T15:14:00Z">
              <w:r w:rsidR="00383EB6">
                <w:rPr>
                  <w:rFonts w:ascii="Calibri Light" w:hAnsi="Calibri Light"/>
                  <w:sz w:val="16"/>
                  <w:szCs w:val="16"/>
                  <w:lang w:val="en-US"/>
                </w:rPr>
                <w:t>AS/NZS 1580.481.1.13:1998 (Reconfirmed 2013) Methods of test for paints and related materials - Exposed to weathering - Degree of fungal or algal growth</w:t>
              </w:r>
            </w:ins>
          </w:p>
          <w:p w14:paraId="5BA651C2" w14:textId="77777777" w:rsidR="00DB1CF2" w:rsidRPr="00DB1CF2" w:rsidRDefault="00DB1CF2" w:rsidP="00DB1CF2">
            <w:pPr>
              <w:spacing w:after="120"/>
              <w:rPr>
                <w:rFonts w:ascii="Calibri Light" w:hAnsi="Calibri Light"/>
                <w:sz w:val="16"/>
                <w:szCs w:val="16"/>
                <w:lang w:val="en-US"/>
              </w:rPr>
            </w:pPr>
            <w:del w:id="15904" w:author="Ashan Asmone" w:date="2016-03-31T15:15:00Z">
              <w:r w:rsidRPr="00DB1CF2" w:rsidDel="00383EB6">
                <w:rPr>
                  <w:rFonts w:ascii="Calibri Light" w:hAnsi="Calibri Light"/>
                  <w:sz w:val="16"/>
                  <w:szCs w:val="16"/>
                  <w:lang w:val="en-US"/>
                </w:rPr>
                <w:delText>AS/NZS 1580.481.1.9:1998-Paints and related materials - Methods of test - Coatings - Exposed to weathering - Degree of blistering</w:delText>
              </w:r>
            </w:del>
            <w:ins w:id="15905" w:author="Ashan Asmone" w:date="2016-03-31T15:15:00Z">
              <w:r w:rsidR="00383EB6">
                <w:rPr>
                  <w:rFonts w:ascii="Calibri Light" w:hAnsi="Calibri Light"/>
                  <w:sz w:val="16"/>
                  <w:szCs w:val="16"/>
                  <w:lang w:val="en-US"/>
                </w:rPr>
                <w:t>AS/NZS 1580.481.1.9:1998 (R2013) Paints and related materials - Methods of test - Coatings - Exposed to weathering - Degree of blistering</w:t>
              </w:r>
            </w:ins>
          </w:p>
          <w:p w14:paraId="169B64A2" w14:textId="77777777" w:rsidR="00401C5E" w:rsidRPr="00DF00AF" w:rsidRDefault="00401C5E" w:rsidP="00DF00AF">
            <w:pPr>
              <w:spacing w:after="120"/>
              <w:rPr>
                <w:rFonts w:ascii="Calibri Light" w:hAnsi="Calibri Light"/>
                <w:sz w:val="16"/>
                <w:szCs w:val="16"/>
                <w:lang w:val="en-US"/>
              </w:rPr>
            </w:pPr>
          </w:p>
        </w:tc>
      </w:tr>
      <w:tr w:rsidR="00401C5E" w:rsidRPr="004F3C8C" w14:paraId="053C1FED" w14:textId="77777777" w:rsidTr="00401C5E">
        <w:tc>
          <w:tcPr>
            <w:tcW w:w="685" w:type="dxa"/>
          </w:tcPr>
          <w:p w14:paraId="0AB5EFF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0C390CE"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CEMENT, CONCRETE</w:t>
            </w:r>
          </w:p>
          <w:p w14:paraId="6996D98B"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SS 26: 1997 Portland cement (ordinary and hardening)</w:t>
            </w:r>
          </w:p>
          <w:p w14:paraId="5B2497DE"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SS 31: 1998 Coarse and fine aggregates from natural sources of concrete</w:t>
            </w:r>
          </w:p>
          <w:p w14:paraId="25E2F3F2" w14:textId="77777777" w:rsidR="00DB1CF2" w:rsidRPr="00DB1CF2" w:rsidRDefault="00DB1CF2" w:rsidP="00DB1CF2">
            <w:pPr>
              <w:spacing w:after="120"/>
              <w:rPr>
                <w:rFonts w:ascii="Calibri Light" w:hAnsi="Calibri Light"/>
                <w:sz w:val="16"/>
                <w:szCs w:val="16"/>
                <w:lang w:val="en-US"/>
              </w:rPr>
            </w:pPr>
            <w:del w:id="15906" w:author="Ashan Asmone" w:date="2016-03-31T13:48:00Z">
              <w:r w:rsidRPr="00DB1CF2" w:rsidDel="00E33639">
                <w:rPr>
                  <w:rFonts w:ascii="Calibri Light" w:hAnsi="Calibri Light"/>
                  <w:sz w:val="16"/>
                  <w:szCs w:val="16"/>
                  <w:lang w:val="en-US"/>
                </w:rPr>
                <w:delText>SS 78 : (1987-1992) -Testing concrete</w:delText>
              </w:r>
            </w:del>
          </w:p>
          <w:p w14:paraId="0EB54BA8" w14:textId="77777777" w:rsidR="00DB1CF2" w:rsidRPr="00DB1CF2" w:rsidRDefault="00DB1CF2" w:rsidP="00DB1CF2">
            <w:pPr>
              <w:spacing w:after="120"/>
              <w:rPr>
                <w:rFonts w:ascii="Calibri Light" w:hAnsi="Calibri Light"/>
                <w:sz w:val="16"/>
                <w:szCs w:val="16"/>
                <w:lang w:val="en-US"/>
              </w:rPr>
            </w:pPr>
            <w:del w:id="15907" w:author="Jing Kai Toh" w:date="2016-05-11T17:37:00Z">
              <w:r w:rsidRPr="00DB1CF2" w:rsidDel="00975952">
                <w:rPr>
                  <w:rFonts w:ascii="Calibri Light" w:hAnsi="Calibri Light"/>
                  <w:sz w:val="16"/>
                  <w:szCs w:val="16"/>
                  <w:lang w:val="en-US"/>
                </w:rPr>
                <w:delText>SS 117:</w:delText>
              </w:r>
            </w:del>
            <w:ins w:id="15908" w:author="Jing Kai Toh" w:date="2016-05-11T17:37:00Z">
              <w:r w:rsidR="00975952">
                <w:rPr>
                  <w:rFonts w:ascii="Calibri Light" w:hAnsi="Calibri Light"/>
                  <w:sz w:val="16"/>
                  <w:szCs w:val="16"/>
                  <w:lang w:val="en-US"/>
                </w:rPr>
                <w:t>SS 117 : 1975 HOT DIP GALVANIZED COATINGS ON IRON AND STEEL ARTICLES (REFER TO ISO 1460 AND ISO 1461)</w:t>
              </w:r>
            </w:ins>
            <w:r w:rsidRPr="00DB1CF2">
              <w:rPr>
                <w:rFonts w:ascii="Calibri Light" w:hAnsi="Calibri Light"/>
                <w:sz w:val="16"/>
                <w:szCs w:val="16"/>
                <w:lang w:val="en-US"/>
              </w:rPr>
              <w:t xml:space="preserve"> </w:t>
            </w:r>
          </w:p>
          <w:p w14:paraId="5C241D1C" w14:textId="77777777" w:rsidR="00DB1CF2" w:rsidRPr="00DB1CF2" w:rsidRDefault="00DB1CF2" w:rsidP="00DB1CF2">
            <w:pPr>
              <w:spacing w:after="120"/>
              <w:rPr>
                <w:rFonts w:ascii="Calibri Light" w:hAnsi="Calibri Light"/>
                <w:sz w:val="16"/>
                <w:szCs w:val="16"/>
                <w:lang w:val="en-US"/>
              </w:rPr>
            </w:pPr>
            <w:del w:id="15909" w:author="Ashan Asmone" w:date="2016-03-31T13:50:00Z">
              <w:r w:rsidRPr="00DB1CF2" w:rsidDel="00E33639">
                <w:rPr>
                  <w:rFonts w:ascii="Calibri Light" w:hAnsi="Calibri Light"/>
                  <w:sz w:val="16"/>
                  <w:szCs w:val="16"/>
                  <w:lang w:val="en-US"/>
                </w:rPr>
                <w:delText>SS 289: Ready Mix Concrete</w:delText>
              </w:r>
            </w:del>
            <w:ins w:id="15910"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p>
          <w:p w14:paraId="707D9409" w14:textId="77777777" w:rsidR="00DB1CF2" w:rsidRPr="00DB1CF2" w:rsidRDefault="00DB1CF2" w:rsidP="00DB1CF2">
            <w:pPr>
              <w:spacing w:after="120"/>
              <w:rPr>
                <w:rFonts w:ascii="Calibri Light" w:hAnsi="Calibri Light"/>
                <w:sz w:val="16"/>
                <w:szCs w:val="16"/>
                <w:lang w:val="en-US"/>
              </w:rPr>
            </w:pPr>
            <w:del w:id="15911" w:author="Ashan Senel Asmone" w:date="2016-03-21T20:53:00Z">
              <w:r w:rsidRPr="00DB1CF2" w:rsidDel="0088204E">
                <w:rPr>
                  <w:rFonts w:ascii="Calibri Light" w:hAnsi="Calibri Light"/>
                  <w:sz w:val="16"/>
                  <w:szCs w:val="16"/>
                  <w:lang w:val="en-US"/>
                </w:rPr>
                <w:delText>SS 320: Admixtures</w:delText>
              </w:r>
            </w:del>
            <w:ins w:id="15912"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5913"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5914"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1CA50772"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SS 397 :  Methods of testing cement</w:t>
            </w:r>
          </w:p>
          <w:p w14:paraId="021B62BB" w14:textId="77777777" w:rsidR="00DB1CF2" w:rsidRPr="00DB1CF2" w:rsidRDefault="00DB1CF2" w:rsidP="00DB1CF2">
            <w:pPr>
              <w:spacing w:after="120"/>
              <w:rPr>
                <w:rFonts w:ascii="Calibri Light" w:hAnsi="Calibri Light"/>
                <w:sz w:val="16"/>
                <w:szCs w:val="16"/>
                <w:lang w:val="en-US"/>
              </w:rPr>
            </w:pPr>
          </w:p>
          <w:p w14:paraId="6FA749E4" w14:textId="77777777" w:rsidR="00DB1CF2" w:rsidRPr="00DB1CF2" w:rsidRDefault="00DB1CF2" w:rsidP="00DB1CF2">
            <w:pPr>
              <w:spacing w:after="120"/>
              <w:rPr>
                <w:rFonts w:ascii="Calibri Light" w:hAnsi="Calibri Light"/>
                <w:sz w:val="16"/>
                <w:szCs w:val="16"/>
                <w:lang w:val="en-US"/>
              </w:rPr>
            </w:pPr>
          </w:p>
          <w:p w14:paraId="7FCAA53D"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COATINGS, WATERPROOFING</w:t>
            </w:r>
          </w:p>
          <w:p w14:paraId="1C321E35" w14:textId="77777777" w:rsidR="00DB1CF2" w:rsidRPr="00DB1CF2" w:rsidRDefault="00DB1CF2" w:rsidP="00DB1CF2">
            <w:pPr>
              <w:spacing w:after="120"/>
              <w:rPr>
                <w:rFonts w:ascii="Calibri Light" w:hAnsi="Calibri Light"/>
                <w:sz w:val="16"/>
                <w:szCs w:val="16"/>
                <w:lang w:val="en-US"/>
              </w:rPr>
            </w:pPr>
            <w:del w:id="15915" w:author="Ashan Asmone" w:date="2016-03-31T13:37:00Z">
              <w:r w:rsidRPr="00DB1CF2" w:rsidDel="00E33639">
                <w:rPr>
                  <w:rFonts w:ascii="Calibri Light" w:hAnsi="Calibri Light"/>
                  <w:sz w:val="16"/>
                  <w:szCs w:val="16"/>
                  <w:lang w:val="en-US"/>
                </w:rPr>
                <w:delText>SS CP 82:1999- Code of practice- waterproofing of reinforced concrete buildings</w:delText>
              </w:r>
            </w:del>
            <w:ins w:id="15916" w:author="Ashan Asmone" w:date="2016-03-31T13:37:00Z">
              <w:r w:rsidR="00E33639">
                <w:rPr>
                  <w:rFonts w:ascii="Calibri Light" w:hAnsi="Calibri Light"/>
                  <w:sz w:val="16"/>
                  <w:szCs w:val="16"/>
                  <w:lang w:val="en-US"/>
                </w:rPr>
                <w:t>SS CP 82:1999- Code of practice- waterproofing of reinforced concrete buildings</w:t>
              </w:r>
            </w:ins>
          </w:p>
          <w:p w14:paraId="49BD9345" w14:textId="77777777" w:rsidR="00DB1CF2" w:rsidRPr="00DB1CF2" w:rsidRDefault="00DB1CF2" w:rsidP="00DB1CF2">
            <w:pPr>
              <w:spacing w:after="120"/>
              <w:rPr>
                <w:rFonts w:ascii="Calibri Light" w:hAnsi="Calibri Light"/>
                <w:sz w:val="16"/>
                <w:szCs w:val="16"/>
                <w:lang w:val="en-US"/>
              </w:rPr>
            </w:pPr>
          </w:p>
          <w:p w14:paraId="08C7AADE" w14:textId="77777777" w:rsidR="00DB1CF2" w:rsidRPr="00DB1CF2" w:rsidRDefault="00DB1CF2" w:rsidP="00DB1CF2">
            <w:pPr>
              <w:spacing w:after="120"/>
              <w:rPr>
                <w:rFonts w:ascii="Calibri Light" w:hAnsi="Calibri Light"/>
                <w:sz w:val="16"/>
                <w:szCs w:val="16"/>
                <w:lang w:val="en-US"/>
              </w:rPr>
            </w:pPr>
          </w:p>
          <w:p w14:paraId="6EF2B03B" w14:textId="77777777" w:rsidR="00DB1CF2" w:rsidRPr="00DB1CF2" w:rsidRDefault="00DB1CF2" w:rsidP="00DB1CF2">
            <w:pPr>
              <w:spacing w:after="120"/>
              <w:rPr>
                <w:rFonts w:ascii="Calibri Light" w:hAnsi="Calibri Light"/>
                <w:sz w:val="16"/>
                <w:szCs w:val="16"/>
                <w:lang w:val="en-US"/>
              </w:rPr>
            </w:pPr>
            <w:r w:rsidRPr="00DB1CF2">
              <w:rPr>
                <w:rFonts w:ascii="Calibri Light" w:hAnsi="Calibri Light"/>
                <w:sz w:val="16"/>
                <w:szCs w:val="16"/>
                <w:lang w:val="en-US"/>
              </w:rPr>
              <w:t>PAINTS</w:t>
            </w:r>
          </w:p>
          <w:p w14:paraId="6F5FC05E" w14:textId="77777777" w:rsidR="00DB1CF2" w:rsidRPr="00DB1CF2" w:rsidRDefault="00DB1CF2" w:rsidP="00DB1CF2">
            <w:pPr>
              <w:spacing w:after="120"/>
              <w:rPr>
                <w:rFonts w:ascii="Calibri Light" w:hAnsi="Calibri Light"/>
                <w:sz w:val="16"/>
                <w:szCs w:val="16"/>
                <w:lang w:val="en-US"/>
              </w:rPr>
            </w:pPr>
            <w:del w:id="15917" w:author="Ashan Asmone" w:date="2016-03-31T13:56:00Z">
              <w:r w:rsidRPr="00DB1CF2" w:rsidDel="00E33639">
                <w:rPr>
                  <w:rFonts w:ascii="Calibri Light" w:hAnsi="Calibri Light"/>
                  <w:sz w:val="16"/>
                  <w:szCs w:val="16"/>
                  <w:lang w:val="en-US"/>
                </w:rPr>
                <w:delText>SS 5: Methods of tests for paints, varnishes and related materials</w:delText>
              </w:r>
            </w:del>
            <w:ins w:id="15918" w:author="Ashan Asmone" w:date="2016-03-31T13:56:00Z">
              <w:r w:rsidR="00E33639">
                <w:rPr>
                  <w:rFonts w:ascii="Calibri Light" w:hAnsi="Calibri Light"/>
                  <w:sz w:val="16"/>
                  <w:szCs w:val="16"/>
                  <w:lang w:val="en-US"/>
                </w:rPr>
                <w:t>SS 5 Series - Methods of test for paints, varnishes and related materials</w:t>
              </w:r>
            </w:ins>
          </w:p>
          <w:p w14:paraId="4763B695" w14:textId="77777777" w:rsidR="00DB1CF2" w:rsidRPr="00DB1CF2" w:rsidRDefault="00DB1CF2" w:rsidP="00DB1CF2">
            <w:pPr>
              <w:spacing w:after="120"/>
              <w:rPr>
                <w:rFonts w:ascii="Calibri Light" w:hAnsi="Calibri Light"/>
                <w:sz w:val="16"/>
                <w:szCs w:val="16"/>
                <w:lang w:val="en-US"/>
              </w:rPr>
            </w:pPr>
            <w:del w:id="15919" w:author="Ashan Asmone" w:date="2016-03-31T13:57:00Z">
              <w:r w:rsidRPr="00DB1CF2" w:rsidDel="00492805">
                <w:rPr>
                  <w:rFonts w:ascii="Calibri Light" w:hAnsi="Calibri Light"/>
                  <w:sz w:val="16"/>
                  <w:szCs w:val="16"/>
                  <w:lang w:val="en-US"/>
                </w:rPr>
                <w:delText>SS 7: Paint: finishing, gloss enamel</w:delText>
              </w:r>
            </w:del>
            <w:ins w:id="15920" w:author="Ashan Asmone" w:date="2016-03-31T13:57:00Z">
              <w:r w:rsidR="00492805">
                <w:rPr>
                  <w:rFonts w:ascii="Calibri Light" w:hAnsi="Calibri Light"/>
                  <w:sz w:val="16"/>
                  <w:szCs w:val="16"/>
                  <w:lang w:val="en-US"/>
                </w:rPr>
                <w:t>SS 7 : 1998 Paint - Finishing, gloss enamel</w:t>
              </w:r>
            </w:ins>
          </w:p>
          <w:p w14:paraId="57604346" w14:textId="77777777" w:rsidR="00DB1CF2" w:rsidRPr="00DB1CF2" w:rsidRDefault="00DB1CF2" w:rsidP="00DB1CF2">
            <w:pPr>
              <w:spacing w:after="120"/>
              <w:rPr>
                <w:rFonts w:ascii="Calibri Light" w:hAnsi="Calibri Light"/>
                <w:sz w:val="16"/>
                <w:szCs w:val="16"/>
                <w:lang w:val="en-US"/>
              </w:rPr>
            </w:pPr>
            <w:del w:id="15921" w:author="Ashan Asmone" w:date="2016-03-31T13:55:00Z">
              <w:r w:rsidRPr="00DB1CF2" w:rsidDel="00E33639">
                <w:rPr>
                  <w:rFonts w:ascii="Calibri Light" w:hAnsi="Calibri Light"/>
                  <w:sz w:val="16"/>
                  <w:szCs w:val="16"/>
                  <w:lang w:val="en-US"/>
                </w:rPr>
                <w:delText>SS CP 22: Painting of buildings</w:delText>
              </w:r>
            </w:del>
            <w:ins w:id="15922" w:author="Ashan Asmone" w:date="2016-03-31T13:55:00Z">
              <w:r w:rsidR="00E33639">
                <w:rPr>
                  <w:rFonts w:ascii="Calibri Light" w:hAnsi="Calibri Light"/>
                  <w:sz w:val="16"/>
                  <w:szCs w:val="16"/>
                  <w:lang w:val="en-US"/>
                </w:rPr>
                <w:t>SS 542 : 2008 Code of practice for painting of buildings</w:t>
              </w:r>
            </w:ins>
          </w:p>
          <w:p w14:paraId="2301C9C5" w14:textId="77777777" w:rsidR="00DB1CF2" w:rsidRPr="00DB1CF2" w:rsidRDefault="00DB1CF2" w:rsidP="00DB1CF2">
            <w:pPr>
              <w:spacing w:after="120"/>
              <w:rPr>
                <w:rFonts w:ascii="Calibri Light" w:hAnsi="Calibri Light"/>
                <w:sz w:val="16"/>
                <w:szCs w:val="16"/>
                <w:lang w:val="en-US"/>
              </w:rPr>
            </w:pPr>
            <w:del w:id="15923" w:author="Ashan Asmone" w:date="2016-03-31T13:58:00Z">
              <w:r w:rsidRPr="00DB1CF2" w:rsidDel="00492805">
                <w:rPr>
                  <w:rFonts w:ascii="Calibri Light" w:hAnsi="Calibri Light"/>
                  <w:sz w:val="16"/>
                  <w:szCs w:val="16"/>
                  <w:lang w:val="en-US"/>
                </w:rPr>
                <w:delText>SS 34: Undercoat for gloss enamel</w:delText>
              </w:r>
            </w:del>
            <w:ins w:id="15924" w:author="Ashan Asmone" w:date="2016-03-31T13:58:00Z">
              <w:r w:rsidR="00492805">
                <w:rPr>
                  <w:rFonts w:ascii="Calibri Light" w:hAnsi="Calibri Light"/>
                  <w:sz w:val="16"/>
                  <w:szCs w:val="16"/>
                  <w:lang w:val="en-US"/>
                </w:rPr>
                <w:t>SS 34 : 1998 Undercoat paint for gloss enamel</w:t>
              </w:r>
            </w:ins>
          </w:p>
          <w:p w14:paraId="16A64F47" w14:textId="77777777" w:rsidR="00401C5E" w:rsidRPr="00DF00AF" w:rsidRDefault="00DB1CF2" w:rsidP="00DF00AF">
            <w:pPr>
              <w:spacing w:after="120"/>
              <w:rPr>
                <w:rFonts w:ascii="Calibri Light" w:hAnsi="Calibri Light"/>
                <w:sz w:val="16"/>
                <w:szCs w:val="16"/>
                <w:lang w:val="en-US"/>
              </w:rPr>
            </w:pPr>
            <w:del w:id="15925" w:author="Ashan Asmone" w:date="2016-03-31T13:59:00Z">
              <w:r w:rsidRPr="00DB1CF2" w:rsidDel="00492805">
                <w:rPr>
                  <w:rFonts w:ascii="Calibri Light" w:hAnsi="Calibri Light"/>
                  <w:sz w:val="16"/>
                  <w:szCs w:val="16"/>
                  <w:lang w:val="en-US"/>
                </w:rPr>
                <w:delText>SS 150: Emulsion</w:delText>
              </w:r>
              <w:r w:rsidDel="00492805">
                <w:rPr>
                  <w:rFonts w:ascii="Calibri Light" w:hAnsi="Calibri Light"/>
                  <w:sz w:val="16"/>
                  <w:szCs w:val="16"/>
                  <w:lang w:val="en-US"/>
                </w:rPr>
                <w:delText xml:space="preserve"> paints for decorative purposes</w:delText>
              </w:r>
            </w:del>
            <w:ins w:id="15926" w:author="Ashan Asmone" w:date="2016-03-31T13:59:00Z">
              <w:r w:rsidR="00492805">
                <w:rPr>
                  <w:rFonts w:ascii="Calibri Light" w:hAnsi="Calibri Light"/>
                  <w:sz w:val="16"/>
                  <w:szCs w:val="16"/>
                  <w:lang w:val="en-US"/>
                </w:rPr>
                <w:t>SS 150 : 1998 Emulsion paints for decorative purposes</w:t>
              </w:r>
            </w:ins>
          </w:p>
        </w:tc>
      </w:tr>
      <w:tr w:rsidR="00401C5E" w:rsidRPr="004F3C8C" w14:paraId="45BC0881" w14:textId="77777777" w:rsidTr="00401C5E">
        <w:tc>
          <w:tcPr>
            <w:tcW w:w="685" w:type="dxa"/>
          </w:tcPr>
          <w:p w14:paraId="6EA1855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4586187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CONCRETE</w:t>
            </w:r>
          </w:p>
          <w:p w14:paraId="4464E1B2"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1920: 1976   Concrete tests -- Dimensions, tolerances and applicability of test specimens</w:t>
            </w:r>
          </w:p>
          <w:p w14:paraId="6D335569"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2736-1: 1986  Concrete tests -- Test specimens -- Part 1: Sampling of fresh concrete</w:t>
            </w:r>
          </w:p>
          <w:p w14:paraId="65607EA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2736-2: 1986  Concrete tests -- Test specimens -- Part 2: Making and curing of test specimens for strength tests</w:t>
            </w:r>
          </w:p>
          <w:p w14:paraId="41E6A61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3766: 1995   Construction drawings -- Simplified representation of concrete reinforcement</w:t>
            </w:r>
          </w:p>
          <w:p w14:paraId="487F157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3893: 1977   Concrete -- Classification by compressive strength</w:t>
            </w:r>
          </w:p>
          <w:p w14:paraId="4E66CD1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4012: 1978  Concrete -- Determination of compressive strength of test specimens</w:t>
            </w:r>
          </w:p>
          <w:p w14:paraId="58D6F64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4013: 1978  Concrete -- Determination of flexural strength of test specimens</w:t>
            </w:r>
          </w:p>
          <w:p w14:paraId="49B2AC2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4103: 1979   Concrete -- Classification of consistency</w:t>
            </w:r>
          </w:p>
          <w:p w14:paraId="6682398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4108: 1980   Concrete -- Determination of tensile splitting strength of test specimens</w:t>
            </w:r>
          </w:p>
          <w:p w14:paraId="2CE55A6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4109: 1980  Fresh concrete -- Determination of the consistency -- Slump test</w:t>
            </w:r>
          </w:p>
          <w:p w14:paraId="75C9753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4110: 1979  Fresh concrete -- Determination of the consistency -- Vebe test</w:t>
            </w:r>
          </w:p>
          <w:p w14:paraId="4CA26C0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4111: 1979   Fresh concrete -- Determination of consistency -- Degree of compactibility (Compaction index)</w:t>
            </w:r>
          </w:p>
          <w:p w14:paraId="0E168F6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4635: 1982   Rubber, vulcanized -- Preformed compression seals for use between concrete motorway paving sections -- Specification for material</w:t>
            </w:r>
          </w:p>
          <w:p w14:paraId="1287190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4848: 1980   Concrete -- Determination of air content of freshly mixed concrete -- Pressure method</w:t>
            </w:r>
          </w:p>
          <w:p w14:paraId="63D75856"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6274: 1982   Concrete -- Sieve analysis of aggregates</w:t>
            </w:r>
          </w:p>
          <w:p w14:paraId="5764C9A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6275: 1982   Concrete, hardened -- Determination of density</w:t>
            </w:r>
          </w:p>
          <w:p w14:paraId="509A34B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6276: 1982   Concrete, compacted fresh -- Determination of density</w:t>
            </w:r>
          </w:p>
          <w:p w14:paraId="46E5FB4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6782: 1982   Aggregates for concrete -- Determination of bulk density</w:t>
            </w:r>
          </w:p>
          <w:p w14:paraId="7FE654C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6783: 1982   Coarse aggregates for concrete -- Determination of particle density and water absorption -- Hydrostatic balance method</w:t>
            </w:r>
          </w:p>
          <w:p w14:paraId="424EF25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6784: 1982   Concrete -- Determination of static modulus of elasticity in compression </w:t>
            </w:r>
          </w:p>
          <w:p w14:paraId="69B2E4D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7033: 1987   Fine and coarse aggregates for concrete -- Determination of the particle mass-per-volume and water absorption -- Pycnometer method</w:t>
            </w:r>
          </w:p>
          <w:p w14:paraId="0F02F18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br/>
            </w:r>
            <w:r w:rsidRPr="00DF00AF">
              <w:rPr>
                <w:rFonts w:ascii="Calibri Light" w:hAnsi="Calibri Light"/>
                <w:sz w:val="16"/>
                <w:szCs w:val="16"/>
                <w:lang w:val="en-US"/>
              </w:rPr>
              <w:br/>
              <w:t>PAINTS , VARNISHES</w:t>
            </w:r>
          </w:p>
          <w:p w14:paraId="7EF818C2"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1513: 1992   Paints and varnishes -- Examination and preparation of samples for testing</w:t>
            </w:r>
          </w:p>
          <w:p w14:paraId="0EDAD97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1514: 1993  Paints and varnishes -- Standard panels for testing</w:t>
            </w:r>
          </w:p>
          <w:p w14:paraId="7CD48D6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1516: 1981  Paints, varnishes, petroleum and related products -- Flash/no flash test -- Closed cup equilibrium method</w:t>
            </w:r>
          </w:p>
          <w:p w14:paraId="0141A1F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1517: 1973  Paints and varnishes -- Surface-drying test -- Ballotini method</w:t>
            </w:r>
          </w:p>
          <w:p w14:paraId="4DEED91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1518: 1992   Paints and varnishes -- Scratch test</w:t>
            </w:r>
          </w:p>
          <w:p w14:paraId="5F0B443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1519: 1973   Paints and varnishes -- Bend test (cylindrical mandrel)</w:t>
            </w:r>
          </w:p>
          <w:p w14:paraId="4E43BBE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1520: 1999   Paints and varnishes -- Cupping test (available in English only)</w:t>
            </w:r>
          </w:p>
          <w:p w14:paraId="178C7E4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1522: 1998   Paints and varnishes -- Pendulum damping test</w:t>
            </w:r>
          </w:p>
          <w:p w14:paraId="03D5898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1523: 1983   Paints, varnishes, petroleum and related products -- Determination of flashpoint -- Closed cup equilibrium method</w:t>
            </w:r>
          </w:p>
          <w:p w14:paraId="320A56D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1524: 2000   Paints, varnishes and printing inks -- Determination of fineness of grind</w:t>
            </w:r>
          </w:p>
          <w:p w14:paraId="51B32D0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2409: 1992   Paints and varnishes -- Cross-cut test</w:t>
            </w:r>
          </w:p>
          <w:p w14:paraId="61D46AF2"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2431: 1993   Paints and varnishes -- Determination of flow time by use of flow cups</w:t>
            </w:r>
          </w:p>
          <w:p w14:paraId="2D179F3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2808: 1997   Paints and varnishes -- Determination of film thickness</w:t>
            </w:r>
          </w:p>
          <w:p w14:paraId="7E4461B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2810: 1974   Paints and varnishes -- Notes for guidance on the conduct of natural weathering tests</w:t>
            </w:r>
          </w:p>
          <w:p w14:paraId="2064932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2811-1: 1997   Paints and varnishes -- Determination of density -- Part 1: Pyknometer method</w:t>
            </w:r>
          </w:p>
          <w:p w14:paraId="4D6EF11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2811-2: 1997   Paints and varnishes -- Determination of density -- Part 2:Immersed body (plummet) method</w:t>
            </w:r>
          </w:p>
          <w:p w14:paraId="34243E6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2811-3: 1997   Paints and varnishes -- Determination of density -- Part 3: Oscillation method</w:t>
            </w:r>
          </w:p>
          <w:p w14:paraId="6D7B961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2811-4: 1997   Paints and varnishes -- Determination of density -- Part 4: Pressure cup method</w:t>
            </w:r>
          </w:p>
          <w:p w14:paraId="393AD16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2812-1: 1993   Paints and varnishes -- Determination of resistance to liquids -- Part 1: General methods</w:t>
            </w:r>
          </w:p>
          <w:p w14:paraId="2080CB8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2812-2: 1993   Paints and varnishes -- Determination of resistance to liquids -- Part 2: Water immersion method</w:t>
            </w:r>
          </w:p>
          <w:p w14:paraId="080C5209"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2813: 1994   Paints and varnishes -- Determination of specular gloss of non-metallic paint films at 20 degrees, 60 degrees and 85 degrees</w:t>
            </w:r>
          </w:p>
          <w:p w14:paraId="5BB3D6E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2814: 1973  Paints and varnishes -- Comparison of contrast ratio (hiding power) of paints of the same type and colour</w:t>
            </w:r>
          </w:p>
          <w:p w14:paraId="1D47EEC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2815: 1973  Paints and varnishes -- Buchholz indentation test</w:t>
            </w:r>
          </w:p>
          <w:p w14:paraId="6BA0FF9E"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2884-1: 1999  Paints and varnishes -- Determination of viscosity using rotary viscometers -- Part 1: Cone-and-plate viscometer operated at a high rate of shear</w:t>
            </w:r>
          </w:p>
          <w:p w14:paraId="1A7B45B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3231: 1993   Paints and varnishes -- Determination of resistance to humid atmospheres containing sulfur dioxide</w:t>
            </w:r>
          </w:p>
          <w:p w14:paraId="062F2886"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3233: 1998   Paints and varnishes -- Determination of percentage volume of non-volatile matter by measuring the density of a dried coating</w:t>
            </w:r>
          </w:p>
          <w:p w14:paraId="5A324D62"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3248: 1998  Paints and varnishes -- Determination of the effect of heat</w:t>
            </w:r>
          </w:p>
          <w:p w14:paraId="56CF84F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3251: 1993   Paints and varnishes -- Determination of non-volatile matter of paints, varnishes and binders for paints and varnishes</w:t>
            </w:r>
          </w:p>
          <w:p w14:paraId="722DB65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4618-1: 1998   Paints and varnishes -- Terms and definitions for coating materials -- Part 1: General terms</w:t>
            </w:r>
          </w:p>
          <w:p w14:paraId="5EB874E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4618-2: 1999   Paints and varnishes -- Terms and definitions for coating materials -- Part 2: Special terms relating to paint characteristics and properties</w:t>
            </w:r>
          </w:p>
          <w:p w14:paraId="6568B6C6"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4618-3: 1999   Paints and varnishes -- Terms and definitions for coating materials -- Part 3: Surface preparation and methods of application</w:t>
            </w:r>
          </w:p>
          <w:p w14:paraId="7D38BE5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4624: 1978   Paints and varnishes -- Pull-off test for adhesion</w:t>
            </w:r>
          </w:p>
          <w:p w14:paraId="04EC005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4628-1: 1982   Paints and varnishes -- Evaluation of degradation of paint coatings -- Designation of intensity, quantity and size of common types of defect -- Part 1: General principles and rating schemes</w:t>
            </w:r>
          </w:p>
          <w:p w14:paraId="6CD56AC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4628-2: 1982   Paints and varnishes -- Evaluation of degradation of paint coatings -- Designation of intensity, quantity and size of common types of defect -- Part 2: Designation of degree of blistering</w:t>
            </w:r>
          </w:p>
          <w:p w14:paraId="526F6E4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4628-3: 1982   Paints and varnishes -- Evaluation of degradation of paint coatings -- Designation of intensity, quantity and size of common types of defect -- Part 3: Designation of degree of rusting</w:t>
            </w:r>
          </w:p>
          <w:p w14:paraId="17E7576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4628-4: 1982   Paints and varnishes -- Evaluation of degradation of paint coatings -- Designation of intensity, quantity and size of common types of defect -- Part 4: Designation of degree of cracking</w:t>
            </w:r>
          </w:p>
          <w:p w14:paraId="2111566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4628-5: 1982  Paints and varnishes -- Evaluation of degradation of paint coatings -- Designation of intensity, quantity and size of common types of defect -- Part 5: Designation of degree of flaking</w:t>
            </w:r>
          </w:p>
          <w:p w14:paraId="312B64B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4628-6: 1990   Paints and varnishes -- Evaluation of degradation of paint coatings -- Designation of intensity, quantity and size of common types of defect -- Part 6: Rating of degree of chalking by tape method</w:t>
            </w:r>
          </w:p>
          <w:p w14:paraId="68C2762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6270-1: 1998   Paints and varnishes -- Determination of resistance to humidity -- Part 1: Continuous condensation</w:t>
            </w:r>
          </w:p>
          <w:p w14:paraId="073C65B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6272: 1993   Paints and varnishes -- Falling-weight test</w:t>
            </w:r>
          </w:p>
          <w:p w14:paraId="33167D9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6441: 1984   Paints and varnishes -- Indentation test (spherical or pyramidal)</w:t>
            </w:r>
          </w:p>
          <w:p w14:paraId="00DBC89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6441-1: 1999  Paints and varnishes -- Determination of micro-indentation hardness -- Part 1: Knoop hardness by measurement of indentation length</w:t>
            </w:r>
          </w:p>
          <w:p w14:paraId="0AAC1DE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6441-2: 1999   Paints and varnishes -- Determination of micro-indentation hardness -- Part 2: Knoop hardness by measurement of indentation depth under load</w:t>
            </w:r>
          </w:p>
          <w:p w14:paraId="080506B6"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6503: 1984   Paints and varnishes -- Determination of total lead -- Flame atomic absorption spectrometric method</w:t>
            </w:r>
          </w:p>
          <w:p w14:paraId="43DF2B8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6504-1: 1983   Paints and varnishes -- Determination of hiding power -- Part 1: Kubelka-Munk method for white and light-coloured paints</w:t>
            </w:r>
          </w:p>
          <w:p w14:paraId="6395AD19"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6504-3: 1998   Paints and varnishes -- Determination of hiding power -- Part 3: Determination of contrast ratio (opacity) of light-coloured paints at a fixed spreading rate</w:t>
            </w:r>
          </w:p>
          <w:p w14:paraId="001E928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6713: 1984   Paints and varnishes -- Preparation of acid extracts from paints in liquid or powder form</w:t>
            </w:r>
          </w:p>
          <w:p w14:paraId="2FE7A42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6744-1: 1999   Binders for paints and varnishes -- Alkyd resins -- Part 1: General methods of test</w:t>
            </w:r>
          </w:p>
          <w:p w14:paraId="6491299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6744-2: 1999   Binders for paints and varnishes -- Alkyd resins -- Part 2: Determination of phthalic anhydride content</w:t>
            </w:r>
          </w:p>
          <w:p w14:paraId="2FF62BC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6744-3: 1999   Binders for paints and varnishes -- Alkyd resins -- Part 3: Determination of unsaponifiable matter content</w:t>
            </w:r>
          </w:p>
          <w:p w14:paraId="11FB210E"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6744-4: 1999   Binders for paints and varnishes -- Alkyd resins -- Part 4: Determination of fatty acid content</w:t>
            </w:r>
          </w:p>
          <w:p w14:paraId="6A2FD7C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6860: 1984   Paints and varnishes -- Bend test (conical mandrel)</w:t>
            </w:r>
          </w:p>
          <w:p w14:paraId="4876926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7142: 1984   Binders for paints and varnishes -- Epoxy resins -- General methods of test</w:t>
            </w:r>
          </w:p>
          <w:p w14:paraId="07DBB62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7143: 2000  Paints, varnishes and binders -- Methods of test for characterizing water-based coating materials and binders (available in English only)</w:t>
            </w:r>
          </w:p>
          <w:p w14:paraId="12E831F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7253: 1996  Paints and varnishes -- Determination of resistance to neutral salt spray (fog)</w:t>
            </w:r>
          </w:p>
          <w:p w14:paraId="70D0A55E"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7724-1: 1984   Paints and varnishes -- Colorimetry -- Part 1: Principles</w:t>
            </w:r>
          </w:p>
          <w:p w14:paraId="0F64F78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7724-2: 1984   Paints and varnishes -- Colorimetry -- Part 2: Colour measurement</w:t>
            </w:r>
          </w:p>
          <w:p w14:paraId="2F7954A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7724-3: 1984   Paints and varnishes -- Colorimetry -- Part 3: Calculation of colour differences</w:t>
            </w:r>
          </w:p>
          <w:p w14:paraId="5CB17D9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7783-1: 1996   Paints and varnishes -- Determination of water-vapour transmission rate -- Part 1: Dish method for free films</w:t>
            </w:r>
          </w:p>
          <w:p w14:paraId="202C959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7783-2: 1999   Paints and varnishes -- Coating materials and coating systems for exterior masonry and concrete -- Part 2: Determination and classification of water-vapour transmission rate (permeability)</w:t>
            </w:r>
          </w:p>
          <w:p w14:paraId="6973025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7784-1: 1997   Paints and varnishes -- Determination of resistance to abrasion -- Part 1: Rotating abrasive-paper-covered wheel method</w:t>
            </w:r>
          </w:p>
          <w:p w14:paraId="7C2CB61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7784-2: 1997   Paints and varnishes -- Determination of resistance to abrasion -- Part 2: Rotating abrasive rubber wheel method</w:t>
            </w:r>
          </w:p>
          <w:p w14:paraId="5A517F7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7784-3: 2000   Paints and varnishes -- Determination of resistance to abrasion -- Part 3: Reciprocating test panel method</w:t>
            </w:r>
          </w:p>
          <w:p w14:paraId="0393072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8501-1: 1988   Preparation</w:t>
            </w:r>
          </w:p>
          <w:p w14:paraId="3A86AC6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9514: 1992  Paints and varnishes -- Determination of the pot-life of liquid systems -- Preparation and conditioning of samples and guidelines for testing</w:t>
            </w:r>
          </w:p>
          <w:p w14:paraId="5B91A71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11503: 1995  Paints and varnishes -- Determination of resistance to humidity (intermittent condensation)</w:t>
            </w:r>
          </w:p>
          <w:p w14:paraId="7DC400D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11507: 1997  Paints and varnishes -- Exposure of coatings to artificial weathering -- Exposure to fluorescent UV and water</w:t>
            </w:r>
          </w:p>
          <w:p w14:paraId="6361DA2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11668: 1997   Binders for paints and varnishes -- Chlorinated polymerization resins -- General methods of test</w:t>
            </w:r>
          </w:p>
          <w:p w14:paraId="3BFAE91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11890-1: 2000   Paints and varnishes -- Determination of volatile organic compound (VOC) content -- Part 1: Difference method</w:t>
            </w:r>
          </w:p>
          <w:p w14:paraId="23CD699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11890-2: 2000   Paints and varnishes -- Determination of volatile organic compound (VOC) content -- Part 2: Gas-chromatographic method</w:t>
            </w:r>
          </w:p>
          <w:p w14:paraId="1A592D0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11908: 1996   Binders for paints and varnishes -- Amino resins -- General methods of test</w:t>
            </w:r>
          </w:p>
          <w:p w14:paraId="6A208D6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11909: 1996   Binders for paints and varnishes -- Polyisocyanate resins -- General methods of test</w:t>
            </w:r>
          </w:p>
          <w:p w14:paraId="7DDE776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11997-1: 1998   Paints and varnishes -- Determination of resistance to cyclic corrosion conditions -- Part 1: Wet (salt fog)/dry/humidity</w:t>
            </w:r>
          </w:p>
          <w:p w14:paraId="5A98487E"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11997-2: 2000   Paints and varnishes -- Determination of resistance to cyclic corrosion conditions -- Part 2: Wet (salt fog)/dry/humidity/UV light</w:t>
            </w:r>
          </w:p>
          <w:p w14:paraId="1F21F719"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11998: 1998   Paints and varnishes -- Determination of wet-scrub resistance and cleanability of coatings</w:t>
            </w:r>
          </w:p>
          <w:p w14:paraId="75112E1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12137-1: 1997   Paints and varnishes -- Determination of mar resistance -- Part 1: Method using a curved stylus</w:t>
            </w:r>
          </w:p>
          <w:p w14:paraId="2F21B7B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12137-2: 1997  Paints and varnishes -- Determination of mar resistance -- Part 2: Method using a pointed stylus</w:t>
            </w:r>
          </w:p>
          <w:p w14:paraId="3B91CA76"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14680-1: 2000   Paints and varnishes -- Determination of pigment content -- Part 1: Centrifuge method</w:t>
            </w:r>
          </w:p>
          <w:p w14:paraId="6310E8AE" w14:textId="77777777" w:rsidR="00DF00AF" w:rsidRPr="00DF00AF" w:rsidRDefault="00DF00AF" w:rsidP="00DF00AF">
            <w:pPr>
              <w:spacing w:before="100" w:after="120"/>
              <w:rPr>
                <w:rFonts w:ascii="Calibri Light" w:hAnsi="Calibri Light"/>
                <w:sz w:val="16"/>
                <w:szCs w:val="16"/>
                <w:lang w:val="en-US"/>
              </w:rPr>
            </w:pPr>
            <w:del w:id="15927" w:author="Ashan Asmone" w:date="2016-03-31T18:34:00Z">
              <w:r w:rsidRPr="00DF00AF" w:rsidDel="004F0B47">
                <w:rPr>
                  <w:rFonts w:ascii="Calibri Light" w:hAnsi="Calibri Light"/>
                  <w:sz w:val="16"/>
                  <w:szCs w:val="16"/>
                  <w:lang w:val="en-US"/>
                </w:rPr>
                <w:delText>ISO 14680-2: 2000 Paints and varnishes -- Determination of pigment content -- Part 2: Ashing method</w:delText>
              </w:r>
            </w:del>
            <w:ins w:id="15928" w:author="Ashan Asmone" w:date="2016-03-31T18:34:00Z">
              <w:r w:rsidR="004F0B47">
                <w:rPr>
                  <w:rFonts w:ascii="Calibri Light" w:hAnsi="Calibri Light"/>
                  <w:sz w:val="16"/>
                  <w:szCs w:val="16"/>
                  <w:lang w:val="en-US"/>
                </w:rPr>
                <w:t>ISO 14680-2: 2000 Paints and varnishes -- Determination of pigment content -- Part 2: Ashing method</w:t>
              </w:r>
            </w:ins>
          </w:p>
          <w:p w14:paraId="1ABB56E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14680-3: 2000   Paints and varnishes -- Determination of pigment content -- Part 3: Filtration method</w:t>
            </w:r>
          </w:p>
          <w:p w14:paraId="20024AF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ISO 15184: 1998  Paints and varnishes -- Determination of film hardness by pencil test </w:t>
            </w:r>
          </w:p>
          <w:p w14:paraId="1301C3AA" w14:textId="77777777" w:rsidR="00401C5E" w:rsidRPr="00DF00AF" w:rsidRDefault="00401C5E" w:rsidP="00DF00AF">
            <w:pPr>
              <w:spacing w:after="120"/>
              <w:rPr>
                <w:rFonts w:ascii="Calibri Light" w:hAnsi="Calibri Light"/>
                <w:sz w:val="16"/>
                <w:szCs w:val="16"/>
                <w:lang w:val="en-US"/>
              </w:rPr>
            </w:pPr>
          </w:p>
        </w:tc>
      </w:tr>
    </w:tbl>
    <w:p w14:paraId="599F1C19" w14:textId="77777777" w:rsidR="00401C5E" w:rsidRDefault="00401C5E" w:rsidP="00401C5E">
      <w:pPr>
        <w:rPr>
          <w:sz w:val="16"/>
          <w:szCs w:val="16"/>
          <w:lang w:val="en-US"/>
        </w:rPr>
      </w:pPr>
    </w:p>
    <w:p w14:paraId="4805BFC0" w14:textId="77777777" w:rsidR="00401C5E" w:rsidRDefault="00DF00AF" w:rsidP="00DF00AF">
      <w:pPr>
        <w:pStyle w:val="Heading2"/>
        <w:rPr>
          <w:lang w:val="en-US"/>
        </w:rPr>
      </w:pPr>
      <w:r w:rsidRPr="00DF00AF">
        <w:rPr>
          <w:lang w:val="en-US"/>
        </w:rPr>
        <w:t>Rust Staining</w:t>
      </w:r>
    </w:p>
    <w:tbl>
      <w:tblPr>
        <w:tblStyle w:val="TableGrid"/>
        <w:tblW w:w="0" w:type="auto"/>
        <w:tblInd w:w="108" w:type="dxa"/>
        <w:tblLook w:val="04A0" w:firstRow="1" w:lastRow="0" w:firstColumn="1" w:lastColumn="0" w:noHBand="0" w:noVBand="1"/>
      </w:tblPr>
      <w:tblGrid>
        <w:gridCol w:w="685"/>
        <w:gridCol w:w="8449"/>
      </w:tblGrid>
      <w:tr w:rsidR="00401C5E" w:rsidRPr="004F3C8C" w14:paraId="2A6371B3" w14:textId="77777777" w:rsidTr="00401C5E">
        <w:tc>
          <w:tcPr>
            <w:tcW w:w="685" w:type="dxa"/>
          </w:tcPr>
          <w:p w14:paraId="1F9A0C5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73D7DBB6" w14:textId="77777777" w:rsidR="00FE1812" w:rsidRPr="00FE1812" w:rsidRDefault="00FE1812" w:rsidP="00FE1812">
            <w:pPr>
              <w:spacing w:before="100" w:after="120"/>
              <w:rPr>
                <w:rFonts w:ascii="Calibri Light" w:hAnsi="Calibri Light"/>
                <w:sz w:val="16"/>
                <w:szCs w:val="16"/>
                <w:lang w:val="en-US"/>
              </w:rPr>
            </w:pPr>
            <w:r w:rsidRPr="00FE1812">
              <w:rPr>
                <w:rFonts w:ascii="Calibri Light" w:hAnsi="Calibri Light"/>
                <w:sz w:val="16"/>
                <w:szCs w:val="16"/>
                <w:lang w:val="en-US"/>
              </w:rPr>
              <w:t>Concrete</w:t>
            </w:r>
          </w:p>
          <w:p w14:paraId="3B14D638" w14:textId="77777777" w:rsidR="00FE1812" w:rsidRPr="00FE1812" w:rsidRDefault="00FE1812" w:rsidP="00FE1812">
            <w:pPr>
              <w:spacing w:before="100" w:after="120"/>
              <w:rPr>
                <w:rFonts w:ascii="Calibri Light" w:hAnsi="Calibri Light"/>
                <w:sz w:val="16"/>
                <w:szCs w:val="16"/>
                <w:lang w:val="en-US"/>
              </w:rPr>
            </w:pPr>
            <w:r w:rsidRPr="00FE1812">
              <w:rPr>
                <w:rFonts w:ascii="Calibri Light" w:hAnsi="Calibri Light"/>
                <w:sz w:val="16"/>
                <w:szCs w:val="16"/>
                <w:lang w:val="en-US"/>
              </w:rPr>
              <w:t>BS 12-Specification for Portland Cements</w:t>
            </w:r>
          </w:p>
          <w:p w14:paraId="296AFAFC" w14:textId="77777777" w:rsidR="00FE1812" w:rsidRPr="00FE1812" w:rsidRDefault="00FE1812" w:rsidP="00FE1812">
            <w:pPr>
              <w:spacing w:before="100" w:after="120"/>
              <w:rPr>
                <w:rFonts w:ascii="Calibri Light" w:hAnsi="Calibri Light"/>
                <w:sz w:val="16"/>
                <w:szCs w:val="16"/>
                <w:lang w:val="en-US"/>
              </w:rPr>
            </w:pPr>
            <w:del w:id="15929" w:author="Ashan Senel Asmone" w:date="2016-03-18T16:06:00Z">
              <w:r w:rsidRPr="00FE1812" w:rsidDel="009F2DAF">
                <w:rPr>
                  <w:rFonts w:ascii="Calibri Light" w:hAnsi="Calibri Light"/>
                  <w:sz w:val="16"/>
                  <w:szCs w:val="16"/>
                  <w:lang w:val="en-US"/>
                </w:rPr>
                <w:delText>BS 410-Specification for test sieves</w:delText>
              </w:r>
            </w:del>
            <w:ins w:id="15930" w:author="Ashan Senel Asmone" w:date="2016-03-18T16:06:00Z">
              <w:r w:rsidR="009F2DAF">
                <w:rPr>
                  <w:rFonts w:ascii="Calibri Light" w:hAnsi="Calibri Light"/>
                  <w:sz w:val="16"/>
                  <w:szCs w:val="16"/>
                  <w:lang w:val="en-US"/>
                </w:rPr>
                <w:t>BS ISO 3310-2:2013 Test sieves. Technical requirements and testing. Test sieves of perforated metal plate/ BS 410-1:2000, ISO 3310-1:2000 Test sieves. Technical requirements and testing. Test sieves of metal wire cloth</w:t>
              </w:r>
            </w:ins>
          </w:p>
          <w:p w14:paraId="082B6AD2" w14:textId="77777777" w:rsidR="00FE1812" w:rsidRPr="00FE1812" w:rsidRDefault="00FE1812" w:rsidP="00FE1812">
            <w:pPr>
              <w:spacing w:before="100" w:after="120"/>
              <w:rPr>
                <w:rFonts w:ascii="Calibri Light" w:hAnsi="Calibri Light"/>
                <w:sz w:val="16"/>
                <w:szCs w:val="16"/>
                <w:lang w:val="en-US"/>
              </w:rPr>
            </w:pPr>
            <w:r w:rsidRPr="00FE1812">
              <w:rPr>
                <w:rFonts w:ascii="Calibri Light" w:hAnsi="Calibri Light"/>
                <w:sz w:val="16"/>
                <w:szCs w:val="16"/>
                <w:lang w:val="en-US"/>
              </w:rPr>
              <w:t>BS 882-Specification for aggregates from natural sources for concrete</w:t>
            </w:r>
          </w:p>
          <w:p w14:paraId="04ADA288" w14:textId="77777777" w:rsidR="00FE1812" w:rsidRPr="00FE1812" w:rsidRDefault="00FE1812" w:rsidP="00FE1812">
            <w:pPr>
              <w:spacing w:before="100" w:after="120"/>
              <w:rPr>
                <w:rFonts w:ascii="Calibri Light" w:hAnsi="Calibri Light"/>
                <w:sz w:val="16"/>
                <w:szCs w:val="16"/>
                <w:lang w:val="en-US"/>
              </w:rPr>
            </w:pPr>
            <w:del w:id="15931" w:author="Ashan Senel Asmone" w:date="2016-03-18T16:32:00Z">
              <w:r w:rsidRPr="00FE1812" w:rsidDel="00902ADA">
                <w:rPr>
                  <w:rFonts w:ascii="Calibri Light" w:hAnsi="Calibri Light"/>
                  <w:sz w:val="16"/>
                  <w:szCs w:val="16"/>
                  <w:lang w:val="en-US"/>
                </w:rPr>
                <w:delText>BS 1014-Specification for high alumina cement</w:delText>
              </w:r>
            </w:del>
            <w:ins w:id="15932" w:author="Ashan Senel Asmone" w:date="2016-03-18T16:32:00Z">
              <w:r w:rsidR="00902ADA">
                <w:rPr>
                  <w:rFonts w:ascii="Calibri Light" w:hAnsi="Calibri Light"/>
                  <w:sz w:val="16"/>
                  <w:szCs w:val="16"/>
                  <w:lang w:val="en-US"/>
                </w:rPr>
                <w:t>BS EN 12878:2014 Pigments for the colouring of building materials based on cement and/or lime. Specifications and methods of test</w:t>
              </w:r>
            </w:ins>
          </w:p>
          <w:p w14:paraId="1440DD47" w14:textId="77777777" w:rsidR="00FE1812" w:rsidRPr="00FE1812" w:rsidRDefault="00FE1812" w:rsidP="00FE1812">
            <w:pPr>
              <w:spacing w:before="100" w:after="120"/>
              <w:rPr>
                <w:rFonts w:ascii="Calibri Light" w:hAnsi="Calibri Light"/>
                <w:sz w:val="16"/>
                <w:szCs w:val="16"/>
                <w:lang w:val="en-US"/>
              </w:rPr>
            </w:pPr>
            <w:del w:id="15933" w:author="Ashan Senel Asmone" w:date="2016-03-18T16:38:00Z">
              <w:r w:rsidRPr="00FE1812" w:rsidDel="00902ADA">
                <w:rPr>
                  <w:rFonts w:ascii="Calibri Light" w:hAnsi="Calibri Light"/>
                  <w:sz w:val="16"/>
                  <w:szCs w:val="16"/>
                  <w:lang w:val="en-US"/>
                </w:rPr>
                <w:delText>BS 4027- Specification for sulphate-resisting Portland cement</w:delText>
              </w:r>
            </w:del>
          </w:p>
          <w:p w14:paraId="1775A42B" w14:textId="77777777" w:rsidR="00FE1812" w:rsidRPr="00FE1812" w:rsidRDefault="00FE1812" w:rsidP="00FE1812">
            <w:pPr>
              <w:spacing w:before="100" w:after="120"/>
              <w:rPr>
                <w:rFonts w:ascii="Calibri Light" w:hAnsi="Calibri Light"/>
                <w:sz w:val="16"/>
                <w:szCs w:val="16"/>
                <w:lang w:val="en-US"/>
              </w:rPr>
            </w:pPr>
            <w:del w:id="15934" w:author="Ashan Senel Asmone" w:date="2016-03-21T15:22:00Z">
              <w:r w:rsidRPr="00FE1812" w:rsidDel="00337A12">
                <w:rPr>
                  <w:rFonts w:ascii="Calibri Light" w:hAnsi="Calibri Light"/>
                  <w:sz w:val="16"/>
                  <w:szCs w:val="16"/>
                  <w:lang w:val="en-US"/>
                </w:rPr>
                <w:delText>BS 4550-6:1978-Methods of testing cement. Standard sand for mortar cube</w:delText>
              </w:r>
            </w:del>
            <w:ins w:id="15935" w:author="Ashan Senel Asmone" w:date="2016-03-21T15:22:00Z">
              <w:r w:rsidR="00337A12">
                <w:rPr>
                  <w:rFonts w:ascii="Calibri Light" w:hAnsi="Calibri Light"/>
                  <w:sz w:val="16"/>
                  <w:szCs w:val="16"/>
                  <w:lang w:val="en-US"/>
                </w:rPr>
                <w:t>BS 4550-6:1978 Methods of testing cement. Standard sand for mortar cubes</w:t>
              </w:r>
            </w:ins>
            <w:r w:rsidRPr="00FE1812">
              <w:rPr>
                <w:rFonts w:ascii="Calibri Light" w:hAnsi="Calibri Light"/>
                <w:sz w:val="16"/>
                <w:szCs w:val="16"/>
                <w:lang w:val="en-US"/>
              </w:rPr>
              <w:t>s</w:t>
            </w:r>
          </w:p>
          <w:p w14:paraId="1727C204" w14:textId="77777777" w:rsidR="00FE1812" w:rsidRPr="00FE1812" w:rsidRDefault="00FE1812" w:rsidP="00FE1812">
            <w:pPr>
              <w:spacing w:before="100" w:after="120"/>
              <w:rPr>
                <w:rFonts w:ascii="Calibri Light" w:hAnsi="Calibri Light"/>
                <w:sz w:val="16"/>
                <w:szCs w:val="16"/>
                <w:lang w:val="en-US"/>
              </w:rPr>
            </w:pPr>
            <w:r w:rsidRPr="00FE1812">
              <w:rPr>
                <w:rFonts w:ascii="Calibri Light" w:hAnsi="Calibri Light"/>
                <w:sz w:val="16"/>
                <w:szCs w:val="16"/>
                <w:lang w:val="en-US"/>
              </w:rPr>
              <w:t>BS 4551-Methods of testing mortars, screeds and plasters</w:t>
            </w:r>
          </w:p>
          <w:p w14:paraId="6B4AD65D" w14:textId="77777777" w:rsidR="00FE1812" w:rsidRPr="00FE1812" w:rsidRDefault="00FE1812" w:rsidP="00FE1812">
            <w:pPr>
              <w:spacing w:before="100" w:after="120"/>
              <w:rPr>
                <w:rFonts w:ascii="Calibri Light" w:hAnsi="Calibri Light"/>
                <w:sz w:val="16"/>
                <w:szCs w:val="16"/>
                <w:lang w:val="en-US"/>
              </w:rPr>
            </w:pPr>
            <w:del w:id="15936" w:author="Ashan Senel Asmone" w:date="2016-03-18T16:48:00Z">
              <w:r w:rsidRPr="00FE1812" w:rsidDel="0083514B">
                <w:rPr>
                  <w:rFonts w:ascii="Calibri Light" w:hAnsi="Calibri Light"/>
                  <w:sz w:val="16"/>
                  <w:szCs w:val="16"/>
                  <w:lang w:val="en-US"/>
                </w:rPr>
                <w:delText>BS 4721-Specification for ready-mixed building mortars</w:delText>
              </w:r>
            </w:del>
            <w:ins w:id="15937" w:author="Ashan Senel Asmone" w:date="2016-03-18T16:48:00Z">
              <w:r w:rsidR="0083514B">
                <w:rPr>
                  <w:rFonts w:ascii="Calibri Light" w:hAnsi="Calibri Light"/>
                  <w:sz w:val="16"/>
                  <w:szCs w:val="16"/>
                  <w:lang w:val="en-US"/>
                </w:rPr>
                <w:t>BS EN 998-1:2003-Specification for mortar for masonry. Rendering and plastering mortar/ BS EN 998-2:2003-Specification for mortar for masonry. Masonry mortar</w:t>
              </w:r>
            </w:ins>
          </w:p>
          <w:p w14:paraId="310E8F7E" w14:textId="77777777" w:rsidR="00FE1812" w:rsidRPr="00FE1812" w:rsidRDefault="00FE1812" w:rsidP="00FE1812">
            <w:pPr>
              <w:spacing w:before="100" w:after="120"/>
              <w:rPr>
                <w:rFonts w:ascii="Calibri Light" w:hAnsi="Calibri Light"/>
                <w:sz w:val="16"/>
                <w:szCs w:val="16"/>
                <w:lang w:val="en-US"/>
              </w:rPr>
            </w:pPr>
            <w:del w:id="15938" w:author="Ashan Senel Asmone" w:date="2016-03-18T17:12:00Z">
              <w:r w:rsidRPr="00FE1812" w:rsidDel="00922C80">
                <w:rPr>
                  <w:rFonts w:ascii="Calibri Light" w:hAnsi="Calibri Light"/>
                  <w:sz w:val="16"/>
                  <w:szCs w:val="16"/>
                  <w:lang w:val="en-US"/>
                </w:rPr>
                <w:delText>BS 4887-1:1986-Mortar admixtures. Specification for air-entraining (plasticizing) admixtures</w:delText>
              </w:r>
            </w:del>
            <w:ins w:id="15939"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16A3A938" w14:textId="77777777" w:rsidR="00FE1812" w:rsidRPr="00FE1812" w:rsidRDefault="00FE1812" w:rsidP="00FE1812">
            <w:pPr>
              <w:spacing w:before="100" w:after="120"/>
              <w:rPr>
                <w:rFonts w:ascii="Calibri Light" w:hAnsi="Calibri Light"/>
                <w:sz w:val="16"/>
                <w:szCs w:val="16"/>
                <w:lang w:val="en-US"/>
              </w:rPr>
            </w:pPr>
            <w:del w:id="15940" w:author="Ashan Senel Asmone" w:date="2016-03-18T17:13:00Z">
              <w:r w:rsidRPr="00FE1812" w:rsidDel="00922C80">
                <w:rPr>
                  <w:rFonts w:ascii="Calibri Light" w:hAnsi="Calibri Light"/>
                  <w:sz w:val="16"/>
                  <w:szCs w:val="16"/>
                  <w:lang w:val="en-US"/>
                </w:rPr>
                <w:delText>BS 4887-2:1987-Mortar admixtures. Specification for set retarding admixtures</w:delText>
              </w:r>
            </w:del>
            <w:ins w:id="15941"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r w:rsidRPr="00FE1812">
              <w:rPr>
                <w:rFonts w:ascii="Calibri Light" w:hAnsi="Calibri Light"/>
                <w:sz w:val="16"/>
                <w:szCs w:val="16"/>
                <w:lang w:val="en-US"/>
              </w:rPr>
              <w:t xml:space="preserve"> </w:t>
            </w:r>
          </w:p>
          <w:p w14:paraId="1F9F9805" w14:textId="77777777" w:rsidR="00FE1812" w:rsidRPr="00FE1812" w:rsidRDefault="00FE1812" w:rsidP="00FE1812">
            <w:pPr>
              <w:spacing w:before="100" w:after="120"/>
              <w:rPr>
                <w:rFonts w:ascii="Calibri Light" w:hAnsi="Calibri Light"/>
                <w:sz w:val="16"/>
                <w:szCs w:val="16"/>
                <w:lang w:val="en-US"/>
              </w:rPr>
            </w:pPr>
            <w:del w:id="15942" w:author="Ashan Senel Asmone" w:date="2016-03-18T17:15:00Z">
              <w:r w:rsidRPr="00FE1812" w:rsidDel="00922C80">
                <w:rPr>
                  <w:rFonts w:ascii="Calibri Light" w:hAnsi="Calibri Light"/>
                  <w:sz w:val="16"/>
                  <w:szCs w:val="16"/>
                  <w:lang w:val="en-US"/>
                </w:rPr>
                <w:delText>BS 5075-Concrete admixtures</w:delText>
              </w:r>
            </w:del>
            <w:ins w:id="15943" w:author="Ashan Senel Asmone" w:date="2016-03-18T17:20:00Z">
              <w:del w:id="15944" w:author="Jing Kai Toh" w:date="2016-05-12T17:04:00Z">
                <w:r w:rsidR="00922C80" w:rsidDel="0010274C">
                  <w:rPr>
                    <w:rFonts w:ascii="Calibri Light" w:hAnsi="Calibri Light"/>
                    <w:sz w:val="16"/>
                    <w:szCs w:val="16"/>
                    <w:lang w:val="en-US"/>
                  </w:rPr>
                  <w:delText>BS EN 934-6:2001 Admixtures for concrete, mortar and grout. Sampling, conformity control and evaluation of conformity</w:delText>
                </w:r>
              </w:del>
            </w:ins>
            <w:ins w:id="15945"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5946" w:author="Ashan Senel Asmone" w:date="2016-03-18T17:20:00Z">
              <w:r w:rsidR="00922C80">
                <w:rPr>
                  <w:rFonts w:ascii="Calibri Light" w:hAnsi="Calibri Light"/>
                  <w:sz w:val="16"/>
                  <w:szCs w:val="16"/>
                  <w:lang w:val="en-US"/>
                </w:rPr>
                <w:t>/</w:t>
              </w:r>
            </w:ins>
            <w:ins w:id="15947" w:author="Ashan Senel Asmone" w:date="2016-03-18T17:19:00Z">
              <w:r w:rsidR="00922C80">
                <w:rPr>
                  <w:rFonts w:ascii="Calibri Light" w:hAnsi="Calibri Light"/>
                  <w:sz w:val="16"/>
                  <w:szCs w:val="16"/>
                  <w:lang w:val="en-US"/>
                </w:rPr>
                <w:t>BS EN 480-11:2005 Admixtures for concrete, mortar and grout. Test methods. Determination of air void characteristics in hardened concrete/BS EN 480-12:2005 Admixtures for concrete, mortar and grout. Test methods. Determination of the alkali content of admixtures/</w:t>
              </w:r>
            </w:ins>
            <w:ins w:id="15948" w:author="Ashan Senel Asmone" w:date="2016-03-18T17:18:00Z">
              <w:r w:rsidR="00922C80">
                <w:rPr>
                  <w:rFonts w:ascii="Calibri Light" w:hAnsi="Calibri Light"/>
                  <w:sz w:val="16"/>
                  <w:szCs w:val="16"/>
                  <w:lang w:val="en-US"/>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15949" w:author="Ashan Senel Asmone" w:date="2016-03-18T17:17:00Z">
              <w:r w:rsidR="00922C80">
                <w:rPr>
                  <w:rFonts w:ascii="Calibri Light" w:hAnsi="Calibri Light"/>
                  <w:sz w:val="16"/>
                  <w:szCs w:val="16"/>
                  <w:lang w:val="en-US"/>
                </w:rPr>
                <w:t>BS EN 480-10:2009 Admixtures for concrete, mortar and grout. Test methods. Determination of water soluble chloride content/BS EN 480-6:2005 Admixtures for concrete, mortar and grout. Test methods. Infrared analysis/</w:t>
              </w:r>
            </w:ins>
            <w:ins w:id="15950" w:author="Ashan Senel Asmone" w:date="2016-03-18T17:16:00Z">
              <w:r w:rsidR="00922C80">
                <w:rPr>
                  <w:rFonts w:ascii="Calibri Light" w:hAnsi="Calibri Light"/>
                  <w:sz w:val="16"/>
                  <w:szCs w:val="16"/>
                  <w:lang w:val="en-US"/>
                </w:rPr>
                <w:t>BS EN 480-5:2005 Admixtures for concrete, mortar and grout. Test methods. Determination of capillary absorption/</w:t>
              </w:r>
            </w:ins>
            <w:ins w:id="15951" w:author="Ashan Senel Asmone" w:date="2016-03-18T17:15:00Z">
              <w:r w:rsidR="00922C80">
                <w:rPr>
                  <w:rFonts w:ascii="Calibri Light" w:hAnsi="Calibri Light"/>
                  <w:sz w:val="16"/>
                  <w:szCs w:val="16"/>
                  <w:lang w:val="en-US"/>
                </w:rPr>
                <w:t>BS EN 480-2:2006 Admixtures for concrete, mortar and grout. Test methods. Determination of setting time/</w:t>
              </w:r>
            </w:ins>
            <w:r w:rsidRPr="00FE1812">
              <w:rPr>
                <w:rFonts w:ascii="Calibri Light" w:hAnsi="Calibri Light"/>
                <w:sz w:val="16"/>
                <w:szCs w:val="16"/>
                <w:lang w:val="en-US"/>
              </w:rPr>
              <w:t xml:space="preserve"> </w:t>
            </w:r>
          </w:p>
          <w:p w14:paraId="4897C704" w14:textId="77777777" w:rsidR="00FE1812" w:rsidRPr="00FE1812" w:rsidRDefault="00FE1812" w:rsidP="00FE1812">
            <w:pPr>
              <w:spacing w:before="100" w:after="120"/>
              <w:rPr>
                <w:rFonts w:ascii="Calibri Light" w:hAnsi="Calibri Light"/>
                <w:sz w:val="16"/>
                <w:szCs w:val="16"/>
                <w:lang w:val="en-US"/>
              </w:rPr>
            </w:pPr>
            <w:del w:id="15952" w:author="Ashan Senel Asmone" w:date="2016-03-18T17:20:00Z">
              <w:r w:rsidRPr="00FE1812" w:rsidDel="00922C80">
                <w:rPr>
                  <w:rFonts w:ascii="Calibri Light" w:hAnsi="Calibri Light"/>
                  <w:sz w:val="16"/>
                  <w:szCs w:val="16"/>
                  <w:lang w:val="en-US"/>
                </w:rPr>
                <w:delText>Part 1: Specification for accelerating admixtures, retarding admixtures, retarding admixtures and water-reducing admixtures</w:delText>
              </w:r>
            </w:del>
          </w:p>
          <w:p w14:paraId="01BABE12" w14:textId="77777777" w:rsidR="00FE1812" w:rsidRPr="00FE1812" w:rsidRDefault="00FE1812" w:rsidP="00FE1812">
            <w:pPr>
              <w:spacing w:before="100" w:after="120"/>
              <w:rPr>
                <w:rFonts w:ascii="Calibri Light" w:hAnsi="Calibri Light"/>
                <w:sz w:val="16"/>
                <w:szCs w:val="16"/>
                <w:lang w:val="en-US"/>
              </w:rPr>
            </w:pPr>
            <w:del w:id="15953" w:author="Ashan Senel Asmone" w:date="2016-03-18T17:20:00Z">
              <w:r w:rsidRPr="00FE1812" w:rsidDel="00922C80">
                <w:rPr>
                  <w:rFonts w:ascii="Calibri Light" w:hAnsi="Calibri Light"/>
                  <w:sz w:val="16"/>
                  <w:szCs w:val="16"/>
                  <w:lang w:val="en-US"/>
                </w:rPr>
                <w:delText>Part 2: Specification for air-entraining admixtures</w:delText>
              </w:r>
            </w:del>
          </w:p>
          <w:p w14:paraId="741A754E" w14:textId="77777777" w:rsidR="00FE1812" w:rsidRPr="00FE1812" w:rsidRDefault="00FE1812" w:rsidP="00FE1812">
            <w:pPr>
              <w:spacing w:before="100" w:after="120"/>
              <w:rPr>
                <w:rFonts w:ascii="Calibri Light" w:hAnsi="Calibri Light"/>
                <w:sz w:val="16"/>
                <w:szCs w:val="16"/>
                <w:lang w:val="en-US"/>
              </w:rPr>
            </w:pPr>
            <w:del w:id="15954" w:author="Ashan Senel Asmone" w:date="2016-03-18T17:21:00Z">
              <w:r w:rsidRPr="00FE1812" w:rsidDel="00922C80">
                <w:rPr>
                  <w:rFonts w:ascii="Calibri Light" w:hAnsi="Calibri Light"/>
                  <w:sz w:val="16"/>
                  <w:szCs w:val="16"/>
                  <w:lang w:val="en-US"/>
                </w:rPr>
                <w:delText>Part 3: Specification for superplasticizing admixtures</w:delText>
              </w:r>
            </w:del>
          </w:p>
          <w:p w14:paraId="36131718" w14:textId="77777777" w:rsidR="00FE1812" w:rsidRPr="00FE1812" w:rsidRDefault="00FE1812" w:rsidP="00FE1812">
            <w:pPr>
              <w:spacing w:before="100" w:after="120"/>
              <w:rPr>
                <w:rFonts w:ascii="Calibri Light" w:hAnsi="Calibri Light"/>
                <w:sz w:val="16"/>
                <w:szCs w:val="16"/>
                <w:lang w:val="en-US"/>
              </w:rPr>
            </w:pPr>
            <w:del w:id="15955" w:author="Ashan Senel Asmone" w:date="2016-03-18T17:35:00Z">
              <w:r w:rsidRPr="00FE1812" w:rsidDel="00DD05B5">
                <w:rPr>
                  <w:rFonts w:ascii="Calibri Light" w:hAnsi="Calibri Light"/>
                  <w:sz w:val="16"/>
                  <w:szCs w:val="16"/>
                  <w:lang w:val="en-US"/>
                </w:rPr>
                <w:delText>BS 5838-2:1980-Specification for dry packaged cementitious mixes. Prepacked mortar mixes</w:delText>
              </w:r>
            </w:del>
            <w:ins w:id="15956"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1569B18A" w14:textId="77777777" w:rsidR="00FE1812" w:rsidRPr="00FE1812" w:rsidRDefault="00FE1812" w:rsidP="00FE1812">
            <w:pPr>
              <w:spacing w:before="100" w:after="120"/>
              <w:rPr>
                <w:rFonts w:ascii="Calibri Light" w:hAnsi="Calibri Light"/>
                <w:sz w:val="16"/>
                <w:szCs w:val="16"/>
                <w:lang w:val="en-US"/>
              </w:rPr>
            </w:pPr>
            <w:r w:rsidRPr="00FE1812">
              <w:rPr>
                <w:rFonts w:ascii="Calibri Light" w:hAnsi="Calibri Light"/>
                <w:sz w:val="16"/>
                <w:szCs w:val="16"/>
                <w:lang w:val="en-US"/>
              </w:rPr>
              <w:t>BS 6319-3:1990-Testing of resin and polymer/cement compositions for use in construction. Methods for measurement ofmodulus of elasticity in flexure and flexural strength</w:t>
            </w:r>
          </w:p>
          <w:p w14:paraId="12CCA8FE" w14:textId="77777777" w:rsidR="00FE1812" w:rsidRPr="00FE1812" w:rsidRDefault="00FE1812" w:rsidP="00FE1812">
            <w:pPr>
              <w:spacing w:before="100" w:after="120"/>
              <w:rPr>
                <w:rFonts w:ascii="Calibri Light" w:hAnsi="Calibri Light"/>
                <w:sz w:val="16"/>
                <w:szCs w:val="16"/>
                <w:lang w:val="en-US"/>
              </w:rPr>
            </w:pPr>
            <w:r w:rsidRPr="00FE1812">
              <w:rPr>
                <w:rFonts w:ascii="Calibri Light" w:hAnsi="Calibri Light"/>
                <w:sz w:val="16"/>
                <w:szCs w:val="16"/>
                <w:lang w:val="en-US"/>
              </w:rPr>
              <w:t>BS 6319-12:1992-Testing of resin and polymer/cement compositions for use in construction. Methods for measurement ofunrestrained linear shrinkage and coefficient of thermal expansion</w:t>
            </w:r>
          </w:p>
          <w:p w14:paraId="507BD20B" w14:textId="77777777" w:rsidR="00FE1812" w:rsidRPr="00FE1812" w:rsidRDefault="00FE1812" w:rsidP="00FE1812">
            <w:pPr>
              <w:spacing w:before="100" w:after="120"/>
              <w:rPr>
                <w:rFonts w:ascii="Calibri Light" w:hAnsi="Calibri Light"/>
                <w:sz w:val="16"/>
                <w:szCs w:val="16"/>
                <w:lang w:val="en-US"/>
              </w:rPr>
            </w:pPr>
            <w:del w:id="15957" w:author="Ashan Senel Asmone" w:date="2016-03-21T15:23:00Z">
              <w:r w:rsidRPr="00FE1812" w:rsidDel="00337A12">
                <w:rPr>
                  <w:rFonts w:ascii="Calibri Light" w:hAnsi="Calibri Light"/>
                  <w:sz w:val="16"/>
                  <w:szCs w:val="16"/>
                  <w:lang w:val="en-US"/>
                </w:rPr>
                <w:delText>DD 249:1990-Testing aggregates. Method for the assessment of alkali-silica reactivity. Potential accelerated mortar-bar method</w:delText>
              </w:r>
            </w:del>
          </w:p>
          <w:p w14:paraId="3935CB8F" w14:textId="77777777" w:rsidR="00FE1812" w:rsidRPr="00FE1812" w:rsidRDefault="00FE1812" w:rsidP="00FE1812">
            <w:pPr>
              <w:spacing w:before="100" w:after="120"/>
              <w:rPr>
                <w:rFonts w:ascii="Calibri Light" w:hAnsi="Calibri Light"/>
                <w:sz w:val="16"/>
                <w:szCs w:val="16"/>
                <w:lang w:val="en-US"/>
              </w:rPr>
            </w:pPr>
            <w:del w:id="15958" w:author="Ashan Senel Asmone" w:date="2016-03-21T11:02:00Z">
              <w:r w:rsidRPr="00FE1812" w:rsidDel="0046108D">
                <w:rPr>
                  <w:rFonts w:ascii="Calibri Light" w:hAnsi="Calibri Light"/>
                  <w:sz w:val="16"/>
                  <w:szCs w:val="16"/>
                  <w:lang w:val="en-US"/>
                </w:rPr>
                <w:delText>PD 6472:1974-Guide to specifying the quality of building mortars</w:delText>
              </w:r>
            </w:del>
            <w:ins w:id="15959" w:author="Ashan Senel Asmone" w:date="2016-03-21T11:02:00Z">
              <w:r w:rsidR="0046108D">
                <w:rPr>
                  <w:rFonts w:ascii="Calibri Light" w:hAnsi="Calibri Light"/>
                  <w:sz w:val="16"/>
                  <w:szCs w:val="16"/>
                  <w:lang w:val="en-US"/>
                </w:rPr>
                <w:t>PD 6678:2005 Guide to the specification of masonry mortar</w:t>
              </w:r>
            </w:ins>
          </w:p>
          <w:p w14:paraId="5FCF0570" w14:textId="77777777" w:rsidR="00FE1812" w:rsidRPr="00FE1812" w:rsidRDefault="00FE1812" w:rsidP="00FE1812">
            <w:pPr>
              <w:spacing w:before="100" w:after="120"/>
              <w:rPr>
                <w:rFonts w:ascii="Calibri Light" w:hAnsi="Calibri Light"/>
                <w:sz w:val="16"/>
                <w:szCs w:val="16"/>
                <w:lang w:val="en-US"/>
              </w:rPr>
            </w:pPr>
            <w:del w:id="15960" w:author="Ashan Senel Asmone" w:date="2016-03-21T11:03:00Z">
              <w:r w:rsidRPr="00FE1812" w:rsidDel="0046108D">
                <w:rPr>
                  <w:rFonts w:ascii="Calibri Light" w:hAnsi="Calibri Light"/>
                  <w:sz w:val="16"/>
                  <w:szCs w:val="16"/>
                  <w:lang w:val="en-US"/>
                </w:rPr>
                <w:delText>BS EN 480-1:1998-Admixtures for concrete, mortar and grout. Test methods. Reference concrete and reference mortar for testing</w:delText>
              </w:r>
            </w:del>
            <w:ins w:id="15961" w:author="Ashan Senel Asmone" w:date="2016-03-21T11:03:00Z">
              <w:r w:rsidR="0046108D">
                <w:rPr>
                  <w:rFonts w:ascii="Calibri Light" w:hAnsi="Calibri Light"/>
                  <w:sz w:val="16"/>
                  <w:szCs w:val="16"/>
                  <w:lang w:val="en-US"/>
                </w:rPr>
                <w:t>BS EN 480-1:2014 Admixtures for concrete, mortar and grout. Test methods. Reference concrete and reference mortar for testing</w:t>
              </w:r>
            </w:ins>
          </w:p>
          <w:p w14:paraId="24108762" w14:textId="77777777" w:rsidR="00FE1812" w:rsidRPr="00FE1812" w:rsidRDefault="00FE1812" w:rsidP="00FE1812">
            <w:pPr>
              <w:spacing w:before="100" w:after="120"/>
              <w:rPr>
                <w:rFonts w:ascii="Calibri Light" w:hAnsi="Calibri Light"/>
                <w:sz w:val="16"/>
                <w:szCs w:val="16"/>
                <w:lang w:val="en-US"/>
              </w:rPr>
            </w:pPr>
            <w:del w:id="15962" w:author="Ashan Senel Asmone" w:date="2016-03-21T11:03:00Z">
              <w:r w:rsidRPr="00FE1812" w:rsidDel="0046108D">
                <w:rPr>
                  <w:rFonts w:ascii="Calibri Light" w:hAnsi="Calibri Light"/>
                  <w:sz w:val="16"/>
                  <w:szCs w:val="16"/>
                  <w:lang w:val="en-US"/>
                </w:rPr>
                <w:delText>BS EN 480-2:1997-Admixtures for concrete, mortar and grout. Test methods. Determination of setting time</w:delText>
              </w:r>
            </w:del>
            <w:ins w:id="15963" w:author="Ashan Senel Asmone" w:date="2016-03-21T11:03:00Z">
              <w:r w:rsidR="0046108D">
                <w:rPr>
                  <w:rFonts w:ascii="Calibri Light" w:hAnsi="Calibri Light"/>
                  <w:sz w:val="16"/>
                  <w:szCs w:val="16"/>
                  <w:lang w:val="en-US"/>
                </w:rPr>
                <w:t>BS EN 480-2:2006 Admixtures for concrete, mortar and grout. Test methods. Determination of setting time</w:t>
              </w:r>
            </w:ins>
          </w:p>
          <w:p w14:paraId="29269172" w14:textId="77777777" w:rsidR="00FE1812" w:rsidRPr="00FE1812" w:rsidRDefault="00FE1812" w:rsidP="00FE1812">
            <w:pPr>
              <w:spacing w:before="100" w:after="120"/>
              <w:rPr>
                <w:rFonts w:ascii="Calibri Light" w:hAnsi="Calibri Light"/>
                <w:sz w:val="16"/>
                <w:szCs w:val="16"/>
                <w:lang w:val="en-US"/>
              </w:rPr>
            </w:pPr>
            <w:del w:id="15964" w:author="Ashan Senel Asmone" w:date="2016-03-21T11:04:00Z">
              <w:r w:rsidRPr="00FE1812" w:rsidDel="0046108D">
                <w:rPr>
                  <w:rFonts w:ascii="Calibri Light" w:hAnsi="Calibri Light"/>
                  <w:sz w:val="16"/>
                  <w:szCs w:val="16"/>
                  <w:lang w:val="en-US"/>
                </w:rPr>
                <w:delText>BS EN 480-4:1997-Admixtures for concrete, mortar and grout. Test methods. Determination of bleeding of concrete</w:delText>
              </w:r>
            </w:del>
            <w:ins w:id="15965" w:author="Ashan Senel Asmone" w:date="2016-03-21T11:04:00Z">
              <w:r w:rsidR="0046108D">
                <w:rPr>
                  <w:rFonts w:ascii="Calibri Light" w:hAnsi="Calibri Light"/>
                  <w:sz w:val="16"/>
                  <w:szCs w:val="16"/>
                  <w:lang w:val="en-US"/>
                </w:rPr>
                <w:t>BS EN 480-4:2005 Admixtures for concrete, mortar and grout. Test methods. Determination of bleeding of concrete</w:t>
              </w:r>
            </w:ins>
          </w:p>
          <w:p w14:paraId="47A689E5" w14:textId="77777777" w:rsidR="00FE1812" w:rsidRPr="00FE1812" w:rsidRDefault="00FE1812" w:rsidP="00FE1812">
            <w:pPr>
              <w:spacing w:before="100" w:after="120"/>
              <w:rPr>
                <w:rFonts w:ascii="Calibri Light" w:hAnsi="Calibri Light"/>
                <w:sz w:val="16"/>
                <w:szCs w:val="16"/>
                <w:lang w:val="en-US"/>
              </w:rPr>
            </w:pPr>
            <w:del w:id="15966" w:author="Ashan Senel Asmone" w:date="2016-03-21T11:04:00Z">
              <w:r w:rsidRPr="00FE1812" w:rsidDel="0046108D">
                <w:rPr>
                  <w:rFonts w:ascii="Calibri Light" w:hAnsi="Calibri Light"/>
                  <w:sz w:val="16"/>
                  <w:szCs w:val="16"/>
                  <w:lang w:val="en-US"/>
                </w:rPr>
                <w:delText>BS EN 480-5:1997-Admixtures for concrete, mortar and grout. Test methods. Determination of capillary absorption</w:delText>
              </w:r>
            </w:del>
            <w:ins w:id="15967" w:author="Ashan Senel Asmone" w:date="2016-03-21T11:04:00Z">
              <w:r w:rsidR="0046108D">
                <w:rPr>
                  <w:rFonts w:ascii="Calibri Light" w:hAnsi="Calibri Light"/>
                  <w:sz w:val="16"/>
                  <w:szCs w:val="16"/>
                  <w:lang w:val="en-US"/>
                </w:rPr>
                <w:t>BS EN 480-5:2005 Admixtures for concrete, mortar and grout. Test methods. Determination of capillary absorption</w:t>
              </w:r>
            </w:ins>
          </w:p>
          <w:p w14:paraId="5B04FAF8" w14:textId="77777777" w:rsidR="00FE1812" w:rsidRPr="00FE1812" w:rsidRDefault="00FE1812" w:rsidP="00FE1812">
            <w:pPr>
              <w:spacing w:before="100" w:after="120"/>
              <w:rPr>
                <w:rFonts w:ascii="Calibri Light" w:hAnsi="Calibri Light"/>
                <w:sz w:val="16"/>
                <w:szCs w:val="16"/>
                <w:lang w:val="en-US"/>
              </w:rPr>
            </w:pPr>
            <w:del w:id="15968" w:author="Ashan Senel Asmone" w:date="2016-03-21T11:04:00Z">
              <w:r w:rsidRPr="00FE1812" w:rsidDel="0046108D">
                <w:rPr>
                  <w:rFonts w:ascii="Calibri Light" w:hAnsi="Calibri Light"/>
                  <w:sz w:val="16"/>
                  <w:szCs w:val="16"/>
                  <w:lang w:val="en-US"/>
                </w:rPr>
                <w:delText>BS EN 480-6:1997-Admixtures for concrete, mortar and grout. Test methods. Infrared analysis</w:delText>
              </w:r>
            </w:del>
            <w:ins w:id="15969" w:author="Ashan Senel Asmone" w:date="2016-03-21T11:04:00Z">
              <w:r w:rsidR="0046108D">
                <w:rPr>
                  <w:rFonts w:ascii="Calibri Light" w:hAnsi="Calibri Light"/>
                  <w:sz w:val="16"/>
                  <w:szCs w:val="16"/>
                  <w:lang w:val="en-US"/>
                </w:rPr>
                <w:t>BS EN 480-6:2005 Admixtures for concrete, mortar and grout. Test methods. Infrared analysis</w:t>
              </w:r>
            </w:ins>
          </w:p>
          <w:p w14:paraId="691CE1B2" w14:textId="77777777" w:rsidR="00FE1812" w:rsidRPr="00FE1812" w:rsidRDefault="00FE1812" w:rsidP="00FE1812">
            <w:pPr>
              <w:spacing w:before="100" w:after="120"/>
              <w:rPr>
                <w:rFonts w:ascii="Calibri Light" w:hAnsi="Calibri Light"/>
                <w:sz w:val="16"/>
                <w:szCs w:val="16"/>
                <w:lang w:val="en-US"/>
              </w:rPr>
            </w:pPr>
            <w:del w:id="15970" w:author="Ashan Senel Asmone" w:date="2016-03-21T11:05:00Z">
              <w:r w:rsidRPr="00FE1812" w:rsidDel="0046108D">
                <w:rPr>
                  <w:rFonts w:ascii="Calibri Light" w:hAnsi="Calibri Light"/>
                  <w:sz w:val="16"/>
                  <w:szCs w:val="16"/>
                  <w:lang w:val="en-US"/>
                </w:rPr>
                <w:delText>BS EN 480-8:1997-Admixtures for concrete, mortar and grout. Test methods. Determination of the conventional dry material content</w:delText>
              </w:r>
            </w:del>
            <w:ins w:id="15971" w:author="Ashan Senel Asmone" w:date="2016-03-21T11:05:00Z">
              <w:r w:rsidR="0046108D">
                <w:rPr>
                  <w:rFonts w:ascii="Calibri Light" w:hAnsi="Calibri Light"/>
                  <w:sz w:val="16"/>
                  <w:szCs w:val="16"/>
                  <w:lang w:val="en-US"/>
                </w:rPr>
                <w:t>BS EN 480-8:2012 Admixtures for concrete, mortar and grout. Test methods. Determination of the conventional dry material content</w:t>
              </w:r>
            </w:ins>
          </w:p>
          <w:p w14:paraId="140B4F32" w14:textId="77777777" w:rsidR="00FE1812" w:rsidRPr="00FE1812" w:rsidRDefault="00FE1812" w:rsidP="00FE1812">
            <w:pPr>
              <w:spacing w:before="100" w:after="120"/>
              <w:rPr>
                <w:rFonts w:ascii="Calibri Light" w:hAnsi="Calibri Light"/>
                <w:sz w:val="16"/>
                <w:szCs w:val="16"/>
                <w:lang w:val="en-US"/>
              </w:rPr>
            </w:pPr>
            <w:del w:id="15972" w:author="Ashan Senel Asmone" w:date="2016-03-21T11:05:00Z">
              <w:r w:rsidRPr="00FE1812" w:rsidDel="0046108D">
                <w:rPr>
                  <w:rFonts w:ascii="Calibri Light" w:hAnsi="Calibri Light"/>
                  <w:sz w:val="16"/>
                  <w:szCs w:val="16"/>
                  <w:lang w:val="en-US"/>
                </w:rPr>
                <w:delText>BS EN 480-10:1997-Admixtures for concrete, mortar and grout. Test methods. Determination of water soluble chloride content</w:delText>
              </w:r>
            </w:del>
            <w:ins w:id="15973" w:author="Ashan Senel Asmone" w:date="2016-03-21T11:05:00Z">
              <w:r w:rsidR="0046108D">
                <w:rPr>
                  <w:rFonts w:ascii="Calibri Light" w:hAnsi="Calibri Light"/>
                  <w:sz w:val="16"/>
                  <w:szCs w:val="16"/>
                  <w:lang w:val="en-US"/>
                </w:rPr>
                <w:t>BS EN 480-10:2009 Admixtures for concrete, mortar and grout. Test methods. Determination of water soluble chloride content</w:t>
              </w:r>
            </w:ins>
          </w:p>
          <w:p w14:paraId="10E9E95D" w14:textId="77777777" w:rsidR="00FE1812" w:rsidRPr="00FE1812" w:rsidRDefault="00FE1812" w:rsidP="00FE1812">
            <w:pPr>
              <w:spacing w:before="100" w:after="120"/>
              <w:rPr>
                <w:rFonts w:ascii="Calibri Light" w:hAnsi="Calibri Light"/>
                <w:sz w:val="16"/>
                <w:szCs w:val="16"/>
                <w:lang w:val="en-US"/>
              </w:rPr>
            </w:pPr>
            <w:r w:rsidRPr="00FE1812">
              <w:rPr>
                <w:rFonts w:ascii="Calibri Light" w:hAnsi="Calibri Light"/>
                <w:sz w:val="16"/>
                <w:szCs w:val="16"/>
                <w:lang w:val="en-US"/>
              </w:rPr>
              <w:t>BS EN 480-11:1999-Admixtures for concrete, mortar and grout. Test methods. Determination of air void characteristics inhardened concrete</w:t>
            </w:r>
          </w:p>
          <w:p w14:paraId="78AA5119" w14:textId="77777777" w:rsidR="00FE1812" w:rsidRPr="00FE1812" w:rsidRDefault="00FE1812" w:rsidP="00FE1812">
            <w:pPr>
              <w:spacing w:before="100" w:after="120"/>
              <w:rPr>
                <w:rFonts w:ascii="Calibri Light" w:hAnsi="Calibri Light"/>
                <w:sz w:val="16"/>
                <w:szCs w:val="16"/>
                <w:lang w:val="en-US"/>
              </w:rPr>
            </w:pPr>
            <w:del w:id="15974" w:author="Ashan Senel Asmone" w:date="2016-03-21T11:06:00Z">
              <w:r w:rsidRPr="00FE1812" w:rsidDel="0046108D">
                <w:rPr>
                  <w:rFonts w:ascii="Calibri Light" w:hAnsi="Calibri Light"/>
                  <w:sz w:val="16"/>
                  <w:szCs w:val="16"/>
                  <w:lang w:val="en-US"/>
                </w:rPr>
                <w:delText>BS EN 480-12:1998-Admixtures for concrete, mortar and grout. Test methods. Determination of the alkali content of admixtures</w:delText>
              </w:r>
            </w:del>
            <w:ins w:id="15975" w:author="Ashan Senel Asmone" w:date="2016-03-21T11:06:00Z">
              <w:r w:rsidR="0046108D">
                <w:rPr>
                  <w:rFonts w:ascii="Calibri Light" w:hAnsi="Calibri Light"/>
                  <w:sz w:val="16"/>
                  <w:szCs w:val="16"/>
                  <w:lang w:val="en-US"/>
                </w:rPr>
                <w:t>BS EN 480-12:2005 Admixtures for concrete, mortar and grout. Test methods. Determination of the alkali content of admixtures</w:t>
              </w:r>
            </w:ins>
            <w:r w:rsidRPr="00FE1812">
              <w:rPr>
                <w:rFonts w:ascii="Calibri Light" w:hAnsi="Calibri Light"/>
                <w:sz w:val="16"/>
                <w:szCs w:val="16"/>
                <w:lang w:val="en-US"/>
              </w:rPr>
              <w:t xml:space="preserve"> </w:t>
            </w:r>
          </w:p>
          <w:p w14:paraId="38F634C1" w14:textId="77777777" w:rsidR="00FE1812" w:rsidRPr="00FE1812" w:rsidRDefault="00FE1812" w:rsidP="00FE1812">
            <w:pPr>
              <w:spacing w:before="100" w:after="120"/>
              <w:rPr>
                <w:rFonts w:ascii="Calibri Light" w:hAnsi="Calibri Light"/>
                <w:sz w:val="16"/>
                <w:szCs w:val="16"/>
                <w:lang w:val="en-US"/>
              </w:rPr>
            </w:pPr>
            <w:r w:rsidRPr="00FE1812">
              <w:rPr>
                <w:rFonts w:ascii="Calibri Light" w:hAnsi="Calibri Light"/>
                <w:sz w:val="16"/>
                <w:szCs w:val="16"/>
                <w:lang w:val="en-US"/>
              </w:rPr>
              <w:t>BS EN 934-2:2001-Admixtures for concrete, mortar and grout. Concrete admixtures. Definitions, requirements, conformity,marking and labelling</w:t>
            </w:r>
          </w:p>
          <w:p w14:paraId="58528F94" w14:textId="77777777" w:rsidR="00FE1812" w:rsidRPr="00FE1812" w:rsidRDefault="00FE1812" w:rsidP="00FE1812">
            <w:pPr>
              <w:spacing w:before="100" w:after="120"/>
              <w:rPr>
                <w:rFonts w:ascii="Calibri Light" w:hAnsi="Calibri Light"/>
                <w:sz w:val="16"/>
                <w:szCs w:val="16"/>
                <w:lang w:val="en-US"/>
              </w:rPr>
            </w:pPr>
            <w:del w:id="15976" w:author="Ashan Senel Asmone" w:date="2016-03-21T11:06:00Z">
              <w:r w:rsidRPr="00FE1812" w:rsidDel="0046108D">
                <w:rPr>
                  <w:rFonts w:ascii="Calibri Light" w:hAnsi="Calibri Light"/>
                  <w:sz w:val="16"/>
                  <w:szCs w:val="16"/>
                  <w:lang w:val="en-US"/>
                </w:rPr>
                <w:delText>BS EN 934-6:2001-Admixtures for concrete, mortar and grout. Sampling, conformity control and evaluation of conformity</w:delText>
              </w:r>
            </w:del>
            <w:ins w:id="15977" w:author="Ashan Senel Asmone" w:date="2016-03-21T11:06:00Z">
              <w:del w:id="15978" w:author="Jing Kai Toh" w:date="2016-05-12T17:04:00Z">
                <w:r w:rsidR="0046108D" w:rsidDel="0010274C">
                  <w:rPr>
                    <w:rFonts w:ascii="Calibri Light" w:hAnsi="Calibri Light"/>
                    <w:sz w:val="16"/>
                    <w:szCs w:val="16"/>
                    <w:lang w:val="en-US"/>
                  </w:rPr>
                  <w:delText>BS EN 934-6:2001 Admixtures for concrete, mortar and grout. Sampling, conformity control and evaluation of conformity</w:delText>
                </w:r>
              </w:del>
            </w:ins>
            <w:ins w:id="15979"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p>
          <w:p w14:paraId="725AF4D5" w14:textId="77777777" w:rsidR="00FE1812" w:rsidRPr="00FE1812" w:rsidRDefault="00FE1812" w:rsidP="00FE1812">
            <w:pPr>
              <w:spacing w:before="100" w:after="120"/>
              <w:rPr>
                <w:rFonts w:ascii="Calibri Light" w:hAnsi="Calibri Light"/>
                <w:sz w:val="16"/>
                <w:szCs w:val="16"/>
                <w:lang w:val="en-US"/>
              </w:rPr>
            </w:pPr>
            <w:r w:rsidRPr="00FE1812">
              <w:rPr>
                <w:rFonts w:ascii="Calibri Light" w:hAnsi="Calibri Light"/>
                <w:sz w:val="16"/>
                <w:szCs w:val="16"/>
                <w:lang w:val="en-US"/>
              </w:rPr>
              <w:t>Waterproofing</w:t>
            </w:r>
          </w:p>
          <w:p w14:paraId="266F87F1" w14:textId="77777777" w:rsidR="00FE1812" w:rsidRPr="00FE1812" w:rsidRDefault="00FE1812" w:rsidP="00FE1812">
            <w:pPr>
              <w:spacing w:before="100" w:after="120"/>
              <w:rPr>
                <w:rFonts w:ascii="Calibri Light" w:hAnsi="Calibri Light"/>
                <w:sz w:val="16"/>
                <w:szCs w:val="16"/>
                <w:lang w:val="en-US"/>
              </w:rPr>
            </w:pPr>
            <w:del w:id="15980" w:author="Ashan Asmone" w:date="2016-03-31T14:42:00Z">
              <w:r w:rsidRPr="00FE1812" w:rsidDel="00A93E31">
                <w:rPr>
                  <w:rFonts w:ascii="Calibri Light" w:hAnsi="Calibri Light"/>
                  <w:sz w:val="16"/>
                  <w:szCs w:val="16"/>
                  <w:lang w:val="en-US"/>
                </w:rPr>
                <w:delText>BS 8000-Part4:1989- Workmanship on building sites. Code of practice for waterproofing</w:delText>
              </w:r>
            </w:del>
            <w:ins w:id="15981" w:author="Ashan Asmone" w:date="2016-03-31T14:42:00Z">
              <w:r w:rsidR="00A93E31">
                <w:rPr>
                  <w:rFonts w:ascii="Calibri Light" w:hAnsi="Calibri Light"/>
                  <w:sz w:val="16"/>
                  <w:szCs w:val="16"/>
                  <w:lang w:val="en-US"/>
                </w:rPr>
                <w:t>BS 8000-0:2014 Workmanship on construction sites. Introduction and general principles</w:t>
              </w:r>
            </w:ins>
            <w:r w:rsidRPr="00FE1812">
              <w:rPr>
                <w:rFonts w:ascii="Calibri Light" w:hAnsi="Calibri Light"/>
                <w:sz w:val="16"/>
                <w:szCs w:val="16"/>
                <w:lang w:val="en-US"/>
              </w:rPr>
              <w:t xml:space="preserve"> </w:t>
            </w:r>
          </w:p>
          <w:p w14:paraId="1FBEE612" w14:textId="77777777" w:rsidR="00FE1812" w:rsidRPr="00FE1812" w:rsidRDefault="00FE1812" w:rsidP="00FE1812">
            <w:pPr>
              <w:spacing w:before="100" w:after="120"/>
              <w:rPr>
                <w:rFonts w:ascii="Calibri Light" w:hAnsi="Calibri Light"/>
                <w:sz w:val="16"/>
                <w:szCs w:val="16"/>
                <w:lang w:val="en-US"/>
              </w:rPr>
            </w:pPr>
            <w:r w:rsidRPr="00FE1812">
              <w:rPr>
                <w:rFonts w:ascii="Calibri Light" w:hAnsi="Calibri Light"/>
                <w:sz w:val="16"/>
                <w:szCs w:val="16"/>
                <w:lang w:val="en-US"/>
              </w:rPr>
              <w:t>BS 8000:Part 9: 1989- Workmanship on building sites- Code of practice for cement/ sand floor screeds and concrete floortoppings</w:t>
            </w:r>
          </w:p>
          <w:p w14:paraId="798CF8E2" w14:textId="77777777" w:rsidR="00FE1812" w:rsidRPr="00FE1812" w:rsidRDefault="00FE1812" w:rsidP="00FE1812">
            <w:pPr>
              <w:spacing w:before="100" w:after="120"/>
              <w:rPr>
                <w:rFonts w:ascii="Calibri Light" w:hAnsi="Calibri Light"/>
                <w:sz w:val="16"/>
                <w:szCs w:val="16"/>
                <w:lang w:val="en-US"/>
              </w:rPr>
            </w:pPr>
            <w:r w:rsidRPr="00FE1812">
              <w:rPr>
                <w:rFonts w:ascii="Calibri Light" w:hAnsi="Calibri Light"/>
                <w:sz w:val="16"/>
                <w:szCs w:val="16"/>
                <w:lang w:val="en-US"/>
              </w:rPr>
              <w:t>Screed</w:t>
            </w:r>
          </w:p>
          <w:p w14:paraId="3034E6B8" w14:textId="77777777" w:rsidR="00FE1812" w:rsidRPr="00FE1812" w:rsidRDefault="00FE1812" w:rsidP="00FE1812">
            <w:pPr>
              <w:spacing w:before="100" w:after="120"/>
              <w:rPr>
                <w:rFonts w:ascii="Calibri Light" w:hAnsi="Calibri Light"/>
                <w:sz w:val="16"/>
                <w:szCs w:val="16"/>
                <w:lang w:val="en-US"/>
              </w:rPr>
            </w:pPr>
            <w:r w:rsidRPr="00FE1812">
              <w:rPr>
                <w:rFonts w:ascii="Calibri Light" w:hAnsi="Calibri Light"/>
                <w:sz w:val="16"/>
                <w:szCs w:val="16"/>
                <w:lang w:val="en-US"/>
              </w:rPr>
              <w:t>BS 8204:various dates- Screeds, bases and in-situ floorings</w:t>
            </w:r>
          </w:p>
          <w:p w14:paraId="7883FAFB" w14:textId="77777777" w:rsidR="00FE1812" w:rsidRPr="00FE1812" w:rsidRDefault="00FE1812" w:rsidP="00FE1812">
            <w:pPr>
              <w:spacing w:before="100" w:after="120"/>
              <w:rPr>
                <w:rFonts w:ascii="Calibri Light" w:hAnsi="Calibri Light"/>
                <w:sz w:val="16"/>
                <w:szCs w:val="16"/>
                <w:lang w:val="en-US"/>
              </w:rPr>
            </w:pPr>
          </w:p>
          <w:p w14:paraId="7A405CBA" w14:textId="77777777" w:rsidR="00FE1812" w:rsidRPr="00FE1812" w:rsidRDefault="00FE1812" w:rsidP="00FE1812">
            <w:pPr>
              <w:spacing w:before="100" w:after="120"/>
              <w:rPr>
                <w:rFonts w:ascii="Calibri Light" w:hAnsi="Calibri Light"/>
                <w:sz w:val="16"/>
                <w:szCs w:val="16"/>
                <w:lang w:val="en-US"/>
              </w:rPr>
            </w:pPr>
          </w:p>
          <w:p w14:paraId="12323AFE" w14:textId="77777777" w:rsidR="00FE1812" w:rsidRPr="00FE1812" w:rsidRDefault="00FE1812" w:rsidP="00FE1812">
            <w:pPr>
              <w:spacing w:before="100" w:after="120"/>
              <w:rPr>
                <w:rFonts w:ascii="Calibri Light" w:hAnsi="Calibri Light"/>
                <w:sz w:val="16"/>
                <w:szCs w:val="16"/>
                <w:lang w:val="en-US"/>
              </w:rPr>
            </w:pPr>
            <w:r w:rsidRPr="00FE1812">
              <w:rPr>
                <w:rFonts w:ascii="Calibri Light" w:hAnsi="Calibri Light"/>
                <w:sz w:val="16"/>
                <w:szCs w:val="16"/>
                <w:lang w:val="en-US"/>
              </w:rPr>
              <w:t xml:space="preserve"> </w:t>
            </w:r>
          </w:p>
          <w:p w14:paraId="2C0DD9A6" w14:textId="77777777" w:rsidR="00401C5E" w:rsidRPr="00DF00AF" w:rsidRDefault="00401C5E" w:rsidP="00DF00AF">
            <w:pPr>
              <w:spacing w:before="100" w:after="120"/>
              <w:rPr>
                <w:rFonts w:ascii="Calibri Light" w:hAnsi="Calibri Light"/>
                <w:sz w:val="16"/>
                <w:szCs w:val="16"/>
                <w:lang w:val="en-US"/>
              </w:rPr>
            </w:pPr>
          </w:p>
        </w:tc>
      </w:tr>
      <w:tr w:rsidR="00401C5E" w:rsidRPr="004F3C8C" w14:paraId="7FD6E063" w14:textId="77777777" w:rsidTr="00401C5E">
        <w:tc>
          <w:tcPr>
            <w:tcW w:w="685" w:type="dxa"/>
          </w:tcPr>
          <w:p w14:paraId="440DA2F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5A30B2E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Concrete</w:t>
            </w:r>
          </w:p>
          <w:p w14:paraId="194BCFA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C33: 2001a-Standard Specification for Concrete Aggregates </w:t>
            </w:r>
          </w:p>
          <w:p w14:paraId="0C696EE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C87: 1983(1995)e1-Standard Test Method for Effect of Organic Impurities in Fine Aggregate on Strength of Mortar </w:t>
            </w:r>
          </w:p>
          <w:p w14:paraId="43CFF007" w14:textId="77777777" w:rsidR="00DF00AF" w:rsidRPr="00DF00AF" w:rsidRDefault="00DF00AF" w:rsidP="00DF00AF">
            <w:pPr>
              <w:spacing w:before="100" w:after="120"/>
              <w:rPr>
                <w:rFonts w:ascii="Calibri Light" w:hAnsi="Calibri Light"/>
                <w:sz w:val="16"/>
                <w:szCs w:val="16"/>
                <w:lang w:val="en-US"/>
              </w:rPr>
            </w:pPr>
            <w:del w:id="15982" w:author="Ashan Senel Asmone" w:date="2016-03-21T11:18:00Z">
              <w:r w:rsidRPr="00DF00AF" w:rsidDel="00ED4BC6">
                <w:rPr>
                  <w:rFonts w:ascii="Calibri Light" w:hAnsi="Calibri Light"/>
                  <w:sz w:val="16"/>
                  <w:szCs w:val="16"/>
                  <w:lang w:val="en-US"/>
                </w:rPr>
                <w:delText>C94/C94M-00e2- Standard Specification for Ready-Mixed Concrete</w:delText>
              </w:r>
            </w:del>
            <w:ins w:id="15983" w:author="Ashan Senel Asmone" w:date="2016-03-21T11:18:00Z">
              <w:r w:rsidR="00ED4BC6">
                <w:rPr>
                  <w:rFonts w:ascii="Calibri Light" w:hAnsi="Calibri Light"/>
                  <w:sz w:val="16"/>
                  <w:szCs w:val="16"/>
                  <w:lang w:val="en-US"/>
                </w:rPr>
                <w:t>ASTM C94 / C94M - 15b Standard Specification for Ready-Mixed Concrete</w:t>
              </w:r>
            </w:ins>
          </w:p>
          <w:p w14:paraId="1B381629"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C109/C109M: 2001-Standard Test Method for Compressive Strength of Hydraulic Cement Mortars (Using 2-in. or [50-mm] Cube Specimens)</w:t>
            </w:r>
          </w:p>
          <w:p w14:paraId="51B6DFA9"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C115: 1996a-Standard Test Method for Fineness of Portland Cement by the Turbidimeter </w:t>
            </w:r>
          </w:p>
          <w:p w14:paraId="6FAF3C25"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C125: 2000ae1-Standard Terminology Relating to Concrete and Concrete Aggregates </w:t>
            </w:r>
          </w:p>
          <w:p w14:paraId="30A34AE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C136-01- Standard Test Method for Sieve Analysis of Fine and Coarse Aggregates</w:t>
            </w:r>
          </w:p>
          <w:p w14:paraId="037D7CA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C150: 2000-Standard Specification for Portland Cement</w:t>
            </w:r>
          </w:p>
          <w:p w14:paraId="0024BCE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C295: 1998-Standard Guide for Petrographic Examination of Aggregates for Concrete </w:t>
            </w:r>
          </w:p>
          <w:p w14:paraId="1C6F013F"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C305: 1999-Practice for Mechanical Mixing of Hydraulic Cement Pastes and Mortars of Plastic Consistency </w:t>
            </w:r>
          </w:p>
          <w:p w14:paraId="698F8AE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C348: 1997-Standard Test Method for Flexural Strength of Hydraulic-Cement Mortars</w:t>
            </w:r>
          </w:p>
          <w:p w14:paraId="42CFBC6B"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C349: 1997-Standard Test Method for Compressive Strength of Hydraulic-Cement Mortars (Using Portions of PrismsBroken in Flexure)</w:t>
            </w:r>
          </w:p>
          <w:p w14:paraId="367C372E"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C452: 1995-Standard Test Method for Potential Expansion of Portland-Cement Mortars Exposed to Sulfate </w:t>
            </w:r>
          </w:p>
          <w:p w14:paraId="565D9F2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C490: 2000a-Standard Practice for Use of Apparatus for the Determination of Length Change of Hardened Cement Paste,Mortar, and Concrete</w:t>
            </w:r>
          </w:p>
          <w:p w14:paraId="60B0556A"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C494/ 494M: 2000-Specification for Chemical Admixtures for Concrete</w:t>
            </w:r>
          </w:p>
          <w:p w14:paraId="67C9BC11" w14:textId="77777777" w:rsidR="00DF00AF" w:rsidRPr="00DF00AF" w:rsidRDefault="00DF00AF" w:rsidP="00DF00AF">
            <w:pPr>
              <w:spacing w:before="100" w:after="120"/>
              <w:rPr>
                <w:rFonts w:ascii="Calibri Light" w:hAnsi="Calibri Light"/>
                <w:sz w:val="16"/>
                <w:szCs w:val="16"/>
                <w:lang w:val="en-US"/>
              </w:rPr>
            </w:pPr>
            <w:del w:id="15984" w:author="Jing Kai Toh" w:date="2016-05-12T10:32:00Z">
              <w:r w:rsidRPr="00DF00AF" w:rsidDel="002030ED">
                <w:rPr>
                  <w:rFonts w:ascii="Calibri Light" w:hAnsi="Calibri Light"/>
                  <w:sz w:val="16"/>
                  <w:szCs w:val="16"/>
                  <w:lang w:val="en-US"/>
                </w:rPr>
                <w:delText>C597-97 Standard Test Method for Pulse Velocity</w:delText>
              </w:r>
            </w:del>
            <w:ins w:id="15985" w:author="Jing Kai Toh" w:date="2016-05-12T10:32:00Z">
              <w:r w:rsidR="002030ED">
                <w:rPr>
                  <w:rFonts w:ascii="Calibri Light" w:hAnsi="Calibri Light"/>
                  <w:sz w:val="16"/>
                  <w:szCs w:val="16"/>
                  <w:lang w:val="en-US"/>
                </w:rPr>
                <w:t>ASTM C597 - 09 Standard Test Method for Pulse Velocity Through Concrete</w:t>
              </w:r>
            </w:ins>
          </w:p>
          <w:p w14:paraId="4140BBFB" w14:textId="77777777" w:rsidR="00DF00AF" w:rsidRPr="00DF00AF" w:rsidRDefault="00DF00AF" w:rsidP="00DF00AF">
            <w:pPr>
              <w:spacing w:before="100" w:after="120"/>
              <w:rPr>
                <w:rFonts w:ascii="Calibri Light" w:hAnsi="Calibri Light"/>
                <w:sz w:val="16"/>
                <w:szCs w:val="16"/>
                <w:lang w:val="en-US"/>
              </w:rPr>
            </w:pPr>
            <w:del w:id="15986" w:author="Jing Kai Toh" w:date="2016-05-12T10:30:00Z">
              <w:r w:rsidRPr="00DF00AF" w:rsidDel="002030ED">
                <w:rPr>
                  <w:rFonts w:ascii="Calibri Light" w:hAnsi="Calibri Light"/>
                  <w:sz w:val="16"/>
                  <w:szCs w:val="16"/>
                  <w:lang w:val="en-US"/>
                </w:rPr>
                <w:delText>C642-97 Standard Test Method for Density, Absorption and Voids in Hardened Concrete</w:delText>
              </w:r>
            </w:del>
            <w:ins w:id="15987" w:author="Jing Kai Toh" w:date="2016-05-12T10:30:00Z">
              <w:r w:rsidR="002030ED">
                <w:rPr>
                  <w:rFonts w:ascii="Calibri Light" w:hAnsi="Calibri Light"/>
                  <w:sz w:val="16"/>
                  <w:szCs w:val="16"/>
                  <w:lang w:val="en-US"/>
                </w:rPr>
                <w:t>ASTM C642 - 13 Standard Test Method for Density, Absorption, and Voids in Hardened Concrete</w:t>
              </w:r>
            </w:ins>
          </w:p>
          <w:p w14:paraId="6B7863E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C778: 2000-Standard Specification for Standard Sand </w:t>
            </w:r>
          </w:p>
          <w:p w14:paraId="049E497A" w14:textId="77777777" w:rsidR="00DF00AF" w:rsidRPr="00DF00AF" w:rsidRDefault="00DF00AF" w:rsidP="00DF00AF">
            <w:pPr>
              <w:spacing w:before="100" w:after="120"/>
              <w:rPr>
                <w:rFonts w:ascii="Calibri Light" w:hAnsi="Calibri Light"/>
                <w:sz w:val="16"/>
                <w:szCs w:val="16"/>
                <w:lang w:val="en-US"/>
              </w:rPr>
            </w:pPr>
            <w:del w:id="15988" w:author="Jing Kai Toh" w:date="2016-05-12T10:28:00Z">
              <w:r w:rsidRPr="00DF00AF" w:rsidDel="002030ED">
                <w:rPr>
                  <w:rFonts w:ascii="Calibri Light" w:hAnsi="Calibri Light"/>
                  <w:sz w:val="16"/>
                  <w:szCs w:val="16"/>
                  <w:lang w:val="en-US"/>
                </w:rPr>
                <w:delText>C805-97 Standard Test Method for Rebound Number of Hardened Concrete</w:delText>
              </w:r>
            </w:del>
            <w:ins w:id="15989" w:author="Jing Kai Toh" w:date="2016-05-12T10:28:00Z">
              <w:r w:rsidR="002030ED">
                <w:rPr>
                  <w:rFonts w:ascii="Calibri Light" w:hAnsi="Calibri Light"/>
                  <w:sz w:val="16"/>
                  <w:szCs w:val="16"/>
                  <w:lang w:val="en-US"/>
                </w:rPr>
                <w:t>ASTM C805 / C805M - 13a Standard Test Method for Rebound Number of Hardened Concrete</w:t>
              </w:r>
            </w:ins>
          </w:p>
          <w:p w14:paraId="477580CC"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C1038: 2001-Standard Test Method for Expansion of Hydraulic Cement Mortar Bars Stored in Water</w:t>
            </w:r>
          </w:p>
          <w:p w14:paraId="01DAE3C9"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Waterproofing</w:t>
            </w:r>
          </w:p>
          <w:p w14:paraId="4561490C" w14:textId="77777777" w:rsidR="00DF00AF" w:rsidRPr="00DF00AF" w:rsidRDefault="00DF00AF" w:rsidP="00DF00AF">
            <w:pPr>
              <w:spacing w:before="100" w:after="120"/>
              <w:rPr>
                <w:rFonts w:ascii="Calibri Light" w:hAnsi="Calibri Light"/>
                <w:sz w:val="16"/>
                <w:szCs w:val="16"/>
                <w:lang w:val="en-US"/>
              </w:rPr>
            </w:pPr>
            <w:del w:id="15990" w:author="Jing Kai Toh" w:date="2016-05-12T10:25:00Z">
              <w:r w:rsidRPr="00DF00AF" w:rsidDel="008E751D">
                <w:rPr>
                  <w:rFonts w:ascii="Calibri Light" w:hAnsi="Calibri Light"/>
                  <w:sz w:val="16"/>
                  <w:szCs w:val="16"/>
                  <w:lang w:val="en-US"/>
                </w:rPr>
                <w:delText>D5295-00-Standard Guide for Preparation of Concrete Surfaces for Adhered (Bonded) Membrane Waterproofing Systems</w:delText>
              </w:r>
            </w:del>
            <w:ins w:id="15991"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403C1F96" w14:textId="77777777" w:rsidR="00DF00AF" w:rsidRPr="00DF00AF" w:rsidRDefault="00DF00AF" w:rsidP="00DF00AF">
            <w:pPr>
              <w:spacing w:before="100" w:after="120"/>
              <w:rPr>
                <w:rFonts w:ascii="Calibri Light" w:hAnsi="Calibri Light"/>
                <w:sz w:val="16"/>
                <w:szCs w:val="16"/>
                <w:lang w:val="en-US"/>
              </w:rPr>
            </w:pPr>
            <w:del w:id="15992" w:author="Jing Kai Toh" w:date="2016-05-12T10:24:00Z">
              <w:r w:rsidRPr="00DF00AF" w:rsidDel="008E751D">
                <w:rPr>
                  <w:rFonts w:ascii="Calibri Light" w:hAnsi="Calibri Light"/>
                  <w:sz w:val="16"/>
                  <w:szCs w:val="16"/>
                  <w:lang w:val="en-US"/>
                </w:rPr>
                <w:delText>D5683-95(1999)e1-Standard Test Method for Flexibility of Roofing and Waterproofing Materials and Membranes</w:delText>
              </w:r>
            </w:del>
            <w:ins w:id="15993"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r w:rsidRPr="00DF00AF">
              <w:rPr>
                <w:rFonts w:ascii="Calibri Light" w:hAnsi="Calibri Light"/>
                <w:sz w:val="16"/>
                <w:szCs w:val="16"/>
                <w:lang w:val="en-US"/>
              </w:rPr>
              <w:t> </w:t>
            </w:r>
          </w:p>
          <w:p w14:paraId="5D94A03F" w14:textId="77777777" w:rsidR="00DF00AF" w:rsidRPr="00DF00AF" w:rsidRDefault="00DF00AF" w:rsidP="00DF00AF">
            <w:pPr>
              <w:spacing w:before="100" w:after="120"/>
              <w:rPr>
                <w:rFonts w:ascii="Calibri Light" w:hAnsi="Calibri Light"/>
                <w:sz w:val="16"/>
                <w:szCs w:val="16"/>
                <w:lang w:val="en-US"/>
              </w:rPr>
            </w:pPr>
            <w:del w:id="15994" w:author="Jing Kai Toh" w:date="2016-05-12T10:26:00Z">
              <w:r w:rsidRPr="00DF00AF" w:rsidDel="008E751D">
                <w:rPr>
                  <w:rFonts w:ascii="Calibri Light" w:hAnsi="Calibri Light"/>
                  <w:sz w:val="16"/>
                  <w:szCs w:val="16"/>
                  <w:lang w:val="en-US"/>
                </w:rPr>
                <w:delText>D5957-98- Standard Guide for Flood Testing Horizontal Waterproofing Installations</w:delText>
              </w:r>
            </w:del>
            <w:ins w:id="15995" w:author="Jing Kai Toh" w:date="2016-05-12T10:26:00Z">
              <w:r w:rsidR="008E751D">
                <w:rPr>
                  <w:rFonts w:ascii="Calibri Light" w:hAnsi="Calibri Light"/>
                  <w:sz w:val="16"/>
                  <w:szCs w:val="16"/>
                  <w:lang w:val="en-US"/>
                </w:rPr>
                <w:t>ASTM D5957 - 98(2013) Standard Guide for Flood Testing Horizontal Waterproofing Installations</w:t>
              </w:r>
            </w:ins>
            <w:r w:rsidRPr="00DF00AF">
              <w:rPr>
                <w:rFonts w:ascii="Calibri Light" w:hAnsi="Calibri Light"/>
                <w:sz w:val="16"/>
                <w:szCs w:val="16"/>
                <w:lang w:val="en-US"/>
              </w:rPr>
              <w:t> </w:t>
            </w:r>
          </w:p>
          <w:p w14:paraId="29D47A2A" w14:textId="77777777" w:rsidR="00DF00AF" w:rsidRPr="00DF00AF" w:rsidRDefault="00DF00AF" w:rsidP="00DF00AF">
            <w:pPr>
              <w:spacing w:before="100" w:after="120"/>
              <w:rPr>
                <w:rFonts w:ascii="Calibri Light" w:hAnsi="Calibri Light"/>
                <w:sz w:val="16"/>
                <w:szCs w:val="16"/>
                <w:lang w:val="en-US"/>
              </w:rPr>
            </w:pPr>
            <w:del w:id="15996" w:author="Jing Kai Toh" w:date="2016-05-12T10:23:00Z">
              <w:r w:rsidRPr="00DF00AF" w:rsidDel="008E751D">
                <w:rPr>
                  <w:rFonts w:ascii="Calibri Light" w:hAnsi="Calibri Light"/>
                  <w:sz w:val="16"/>
                  <w:szCs w:val="16"/>
                  <w:lang w:val="en-US"/>
                </w:rPr>
                <w:delText>D6135-97-Standard Practice for Application of Self-Adhering Modified Bituminous Waterproofing</w:delText>
              </w:r>
            </w:del>
            <w:ins w:id="15997"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575F589A" w14:textId="77777777" w:rsidR="00401C5E" w:rsidRPr="00DF00AF" w:rsidRDefault="00401C5E" w:rsidP="00DF00AF">
            <w:pPr>
              <w:spacing w:before="100" w:after="120"/>
              <w:rPr>
                <w:rFonts w:ascii="Calibri Light" w:hAnsi="Calibri Light"/>
                <w:sz w:val="16"/>
                <w:szCs w:val="16"/>
                <w:lang w:val="en-US"/>
              </w:rPr>
            </w:pPr>
          </w:p>
        </w:tc>
      </w:tr>
      <w:tr w:rsidR="00401C5E" w:rsidRPr="004F3C8C" w14:paraId="6F53B96D" w14:textId="77777777" w:rsidTr="00401C5E">
        <w:tc>
          <w:tcPr>
            <w:tcW w:w="685" w:type="dxa"/>
          </w:tcPr>
          <w:p w14:paraId="716B2B0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375D94B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Concrete</w:t>
            </w:r>
          </w:p>
          <w:p w14:paraId="1C1EF1BF" w14:textId="77777777" w:rsidR="00DF00AF" w:rsidRPr="00DF00AF" w:rsidRDefault="00DF00AF" w:rsidP="00DF00AF">
            <w:pPr>
              <w:spacing w:before="100" w:after="120"/>
              <w:rPr>
                <w:rFonts w:ascii="Calibri Light" w:hAnsi="Calibri Light"/>
                <w:sz w:val="16"/>
                <w:szCs w:val="16"/>
                <w:lang w:val="en-US"/>
              </w:rPr>
            </w:pPr>
            <w:del w:id="15998" w:author="Jing Kai Toh" w:date="2016-05-12T09:52:00Z">
              <w:r w:rsidRPr="00DF00AF" w:rsidDel="008E751D">
                <w:rPr>
                  <w:rFonts w:ascii="Calibri Light" w:hAnsi="Calibri Light"/>
                  <w:sz w:val="16"/>
                  <w:szCs w:val="16"/>
                  <w:lang w:val="en-US"/>
                </w:rPr>
                <w:delText>AS 1012.1 to 21 : Methods of testing concrete</w:delText>
              </w:r>
            </w:del>
            <w:ins w:id="15999" w:author="Jing Kai Toh" w:date="2016-05-12T09:52:00Z">
              <w:r w:rsidR="008E751D">
                <w:rPr>
                  <w:rFonts w:ascii="Calibri Light" w:hAnsi="Calibri Light"/>
                  <w:sz w:val="16"/>
                  <w:szCs w:val="16"/>
                  <w:lang w:val="en-US"/>
                </w:rPr>
                <w:t>AS 1012.1:2014 Methods of testing concrete - Sampling of concrete</w:t>
              </w:r>
            </w:ins>
            <w:r w:rsidRPr="00DF00AF">
              <w:rPr>
                <w:rFonts w:ascii="Calibri Light" w:hAnsi="Calibri Light"/>
                <w:sz w:val="16"/>
                <w:szCs w:val="16"/>
                <w:lang w:val="en-US"/>
              </w:rPr>
              <w:t xml:space="preserve"> </w:t>
            </w:r>
          </w:p>
          <w:p w14:paraId="6A2CE7E1" w14:textId="77777777" w:rsidR="00DF00AF" w:rsidRPr="00DF00AF" w:rsidRDefault="00DF00AF" w:rsidP="00DF00AF">
            <w:pPr>
              <w:spacing w:before="100" w:after="120"/>
              <w:rPr>
                <w:rFonts w:ascii="Calibri Light" w:hAnsi="Calibri Light"/>
                <w:sz w:val="16"/>
                <w:szCs w:val="16"/>
                <w:lang w:val="en-US"/>
              </w:rPr>
            </w:pPr>
          </w:p>
          <w:p w14:paraId="57C8851E"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 xml:space="preserve">AS 1012.10-2000 : Methods of testing concrete - Determination of indirect tensile strength of concrete cylinders (Brasil or splitting test) </w:t>
            </w:r>
          </w:p>
          <w:p w14:paraId="42A7BCB2" w14:textId="77777777" w:rsidR="00DF00AF" w:rsidRPr="00DF00AF" w:rsidRDefault="00DF00AF" w:rsidP="00DF00AF">
            <w:pPr>
              <w:spacing w:before="100" w:after="120"/>
              <w:rPr>
                <w:rFonts w:ascii="Calibri Light" w:hAnsi="Calibri Light"/>
                <w:sz w:val="16"/>
                <w:szCs w:val="16"/>
                <w:lang w:val="en-US"/>
              </w:rPr>
            </w:pPr>
          </w:p>
          <w:p w14:paraId="37FEC89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 xml:space="preserve">AS 1012.18-1996 : Methods of testing concrete - Determination of setting time of fresh concrete, mortar and grout by penetration resistance </w:t>
            </w:r>
          </w:p>
          <w:p w14:paraId="4463019B" w14:textId="77777777" w:rsidR="00DF00AF" w:rsidRPr="00DF00AF" w:rsidRDefault="00DF00AF" w:rsidP="00DF00AF">
            <w:pPr>
              <w:spacing w:before="100" w:after="120"/>
              <w:rPr>
                <w:rFonts w:ascii="Calibri Light" w:hAnsi="Calibri Light"/>
                <w:sz w:val="16"/>
                <w:szCs w:val="16"/>
                <w:lang w:val="en-US"/>
              </w:rPr>
            </w:pPr>
          </w:p>
          <w:p w14:paraId="25417798" w14:textId="77777777" w:rsidR="00DF00AF" w:rsidRPr="00DF00AF" w:rsidRDefault="00DF00AF" w:rsidP="00DF00AF">
            <w:pPr>
              <w:spacing w:before="100" w:after="120"/>
              <w:rPr>
                <w:rFonts w:ascii="Calibri Light" w:hAnsi="Calibri Light"/>
                <w:sz w:val="16"/>
                <w:szCs w:val="16"/>
                <w:lang w:val="en-US"/>
              </w:rPr>
            </w:pPr>
            <w:del w:id="16000" w:author="Jing Kai Toh" w:date="2016-05-12T09:50:00Z">
              <w:r w:rsidRPr="00DF00AF" w:rsidDel="008E751D">
                <w:rPr>
                  <w:rFonts w:ascii="Calibri Light" w:hAnsi="Calibri Light"/>
                  <w:sz w:val="16"/>
                  <w:szCs w:val="16"/>
                  <w:lang w:val="en-US"/>
                </w:rPr>
                <w:delText>AS 1379-1997/Amdt 1-2000 : Specification and supply of concrete</w:delText>
              </w:r>
            </w:del>
            <w:ins w:id="16001" w:author="Jing Kai Toh" w:date="2016-05-12T12:09:00Z">
              <w:r w:rsidR="00F8310E">
                <w:rPr>
                  <w:rFonts w:ascii="Calibri Light" w:hAnsi="Calibri Light"/>
                  <w:sz w:val="16"/>
                  <w:szCs w:val="16"/>
                  <w:lang w:val="en-US"/>
                </w:rPr>
                <w:t>concreteAS 1379-2007/Amdt 1-2009 Specification and supply of concrete - AS 1379-2007/Amdt 2-2015 Specification and supply of concrete</w:t>
              </w:r>
            </w:ins>
          </w:p>
          <w:p w14:paraId="5B95C55A" w14:textId="77777777" w:rsidR="00DF00AF" w:rsidRPr="00DF00AF" w:rsidRDefault="00DF00AF" w:rsidP="00DF00AF">
            <w:pPr>
              <w:spacing w:before="100" w:after="120"/>
              <w:rPr>
                <w:rFonts w:ascii="Calibri Light" w:hAnsi="Calibri Light"/>
                <w:sz w:val="16"/>
                <w:szCs w:val="16"/>
                <w:lang w:val="en-US"/>
              </w:rPr>
            </w:pPr>
          </w:p>
          <w:p w14:paraId="1BC1044F" w14:textId="77777777" w:rsidR="00DF00AF" w:rsidRPr="00DF00AF" w:rsidRDefault="00DF00AF" w:rsidP="00DF00AF">
            <w:pPr>
              <w:spacing w:before="100" w:after="120"/>
              <w:rPr>
                <w:rFonts w:ascii="Calibri Light" w:hAnsi="Calibri Light"/>
                <w:sz w:val="16"/>
                <w:szCs w:val="16"/>
                <w:lang w:val="en-US"/>
              </w:rPr>
            </w:pPr>
            <w:del w:id="16002" w:author="Jing Kai Toh" w:date="2016-05-12T09:30:00Z">
              <w:r w:rsidRPr="00DF00AF" w:rsidDel="00907667">
                <w:rPr>
                  <w:rFonts w:ascii="Calibri Light" w:hAnsi="Calibri Light"/>
                  <w:sz w:val="16"/>
                  <w:szCs w:val="16"/>
                  <w:lang w:val="en-US"/>
                </w:rPr>
                <w:delText>AS 1478.1-2000 : Chemical admixtures for concrete, mortar and grout - Admixtures for concrete</w:delText>
              </w:r>
            </w:del>
            <w:ins w:id="16003" w:author="Jing Kai Toh" w:date="2016-05-12T09:30:00Z">
              <w:r w:rsidR="00907667">
                <w:rPr>
                  <w:rFonts w:ascii="Calibri Light" w:hAnsi="Calibri Light"/>
                  <w:sz w:val="16"/>
                  <w:szCs w:val="16"/>
                  <w:lang w:val="en-US"/>
                </w:rPr>
                <w:t>AS 1478.1-2000 Chemical admixtures for concrete, mortar and grout - Admixtures for concrete</w:t>
              </w:r>
            </w:ins>
            <w:r w:rsidRPr="00DF00AF">
              <w:rPr>
                <w:rFonts w:ascii="Calibri Light" w:hAnsi="Calibri Light"/>
                <w:sz w:val="16"/>
                <w:szCs w:val="16"/>
                <w:lang w:val="en-US"/>
              </w:rPr>
              <w:t xml:space="preserve"> </w:t>
            </w:r>
          </w:p>
          <w:p w14:paraId="56CF12C7"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 xml:space="preserve">AS 2072-1977 : Methods for the sampling of expanding admixtures for concrete, mortar and grout </w:t>
            </w:r>
          </w:p>
          <w:p w14:paraId="6110527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2073-1977 : Methods for the testing of expanding admixtures for concrete, mortar and grout</w:t>
            </w:r>
          </w:p>
          <w:p w14:paraId="4A38172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 xml:space="preserve">AS 2350.12-1995 : Methods of testing portland and blended cements - Preparation of a standard mortar and moulding of specimens </w:t>
            </w:r>
          </w:p>
          <w:p w14:paraId="64DC823D"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 xml:space="preserve">AS 2350.13-1995 : Methods of testing portland and blended cements - Determination of drying shrinkage of portland and blended cement mortars </w:t>
            </w:r>
          </w:p>
          <w:p w14:paraId="7A7D46E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 xml:space="preserve">AS 2350.13-1995/Amdt 1-1997 : Methods of testing portland and blended cements - Determination of drying shrinkage of portland and blended cement mortars </w:t>
            </w:r>
          </w:p>
          <w:p w14:paraId="33162FF0"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 xml:space="preserve">AS 2350.14-1996 : Methods of testing portland and blended cements - Length change of portland and blended cement mortars exposed to a sulfate solution </w:t>
            </w:r>
          </w:p>
          <w:p w14:paraId="7539D530" w14:textId="77777777" w:rsidR="00DF00AF" w:rsidRPr="00DF00AF" w:rsidRDefault="00DF00AF" w:rsidP="00DF00AF">
            <w:pPr>
              <w:spacing w:before="100" w:after="120"/>
              <w:rPr>
                <w:rFonts w:ascii="Calibri Light" w:hAnsi="Calibri Light"/>
                <w:sz w:val="16"/>
                <w:szCs w:val="16"/>
                <w:lang w:val="en-US"/>
              </w:rPr>
            </w:pPr>
            <w:del w:id="16004" w:author="Jing Kai Toh" w:date="2016-05-11T18:03:00Z">
              <w:r w:rsidRPr="00DF00AF" w:rsidDel="00945062">
                <w:rPr>
                  <w:rFonts w:ascii="Calibri Light" w:hAnsi="Calibri Light"/>
                  <w:sz w:val="16"/>
                  <w:szCs w:val="16"/>
                  <w:lang w:val="en-US"/>
                </w:rPr>
                <w:delText>AS 2550.15-1994 : Cranes - Safe use - Concrete placing equipment</w:delText>
              </w:r>
            </w:del>
            <w:ins w:id="16005" w:author="Jing Kai Toh" w:date="2016-05-11T18:03:00Z">
              <w:r w:rsidR="00945062">
                <w:rPr>
                  <w:rFonts w:ascii="Calibri Light" w:hAnsi="Calibri Light"/>
                  <w:sz w:val="16"/>
                  <w:szCs w:val="16"/>
                  <w:lang w:val="en-US"/>
                </w:rPr>
                <w:t>AS 2550.15-1994 Cranes - Safe use - Concrete placing equipment</w:t>
              </w:r>
            </w:ins>
          </w:p>
          <w:p w14:paraId="46B48BD2" w14:textId="77777777" w:rsidR="00DF00AF" w:rsidRPr="00DF00AF" w:rsidRDefault="00DF00AF" w:rsidP="00DF00AF">
            <w:pPr>
              <w:spacing w:before="100" w:after="120"/>
              <w:rPr>
                <w:rFonts w:ascii="Calibri Light" w:hAnsi="Calibri Light"/>
                <w:sz w:val="16"/>
                <w:szCs w:val="16"/>
                <w:lang w:val="en-US"/>
              </w:rPr>
            </w:pPr>
            <w:del w:id="16006" w:author="Jing Kai Toh" w:date="2016-05-11T18:02:00Z">
              <w:r w:rsidRPr="00DF00AF" w:rsidDel="00945062">
                <w:rPr>
                  <w:rFonts w:ascii="Calibri Light" w:hAnsi="Calibri Light"/>
                  <w:sz w:val="16"/>
                  <w:szCs w:val="16"/>
                  <w:lang w:val="en-US"/>
                </w:rPr>
                <w:delText>AS 3600-2001 : Concrete structures</w:delText>
              </w:r>
            </w:del>
            <w:ins w:id="16007" w:author="Jing Kai Toh" w:date="2016-05-11T18:02:00Z">
              <w:r w:rsidR="00945062">
                <w:rPr>
                  <w:rFonts w:ascii="Calibri Light" w:hAnsi="Calibri Light"/>
                  <w:sz w:val="16"/>
                  <w:szCs w:val="16"/>
                  <w:lang w:val="en-US"/>
                </w:rPr>
                <w:t>AS 3600-2009 Concrete structures</w:t>
              </w:r>
            </w:ins>
          </w:p>
          <w:p w14:paraId="1764DB05" w14:textId="77777777" w:rsidR="00DF00AF" w:rsidRPr="00DF00AF" w:rsidRDefault="00DF00AF" w:rsidP="00DF00AF">
            <w:pPr>
              <w:spacing w:before="100" w:after="120"/>
              <w:rPr>
                <w:rFonts w:ascii="Calibri Light" w:hAnsi="Calibri Light"/>
                <w:sz w:val="16"/>
                <w:szCs w:val="16"/>
                <w:lang w:val="en-US"/>
              </w:rPr>
            </w:pPr>
            <w:del w:id="16008" w:author="Jing Kai Toh" w:date="2016-05-11T18:00:00Z">
              <w:r w:rsidRPr="00DF00AF" w:rsidDel="00945062">
                <w:rPr>
                  <w:rFonts w:ascii="Calibri Light" w:hAnsi="Calibri Light"/>
                  <w:sz w:val="16"/>
                  <w:szCs w:val="16"/>
                  <w:lang w:val="en-US"/>
                </w:rPr>
                <w:delText>AS 3648-1993 : Specification and methods of test for packaged concrete mixes</w:delText>
              </w:r>
            </w:del>
            <w:ins w:id="16009" w:author="Jing Kai Toh" w:date="2016-05-11T18:00:00Z">
              <w:r w:rsidR="00945062">
                <w:rPr>
                  <w:rFonts w:ascii="Calibri Light" w:hAnsi="Calibri Light"/>
                  <w:sz w:val="16"/>
                  <w:szCs w:val="16"/>
                  <w:lang w:val="en-US"/>
                </w:rPr>
                <w:t>AS 3648-1993 : Specification and methods of test for packaged concrete mixes</w:t>
              </w:r>
            </w:ins>
          </w:p>
          <w:p w14:paraId="13331F98"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Waterproofing</w:t>
            </w:r>
          </w:p>
          <w:p w14:paraId="2B4FB65A" w14:textId="77777777" w:rsidR="00DF00AF" w:rsidRPr="00DF00AF" w:rsidRDefault="00DF00AF" w:rsidP="00DF00AF">
            <w:pPr>
              <w:spacing w:before="100" w:after="120"/>
              <w:rPr>
                <w:rFonts w:ascii="Calibri Light" w:hAnsi="Calibri Light"/>
                <w:sz w:val="16"/>
                <w:szCs w:val="16"/>
                <w:lang w:val="en-US"/>
              </w:rPr>
            </w:pPr>
            <w:del w:id="16010" w:author="Jing Kai Toh" w:date="2016-05-12T17:13:00Z">
              <w:r w:rsidRPr="00DF00AF" w:rsidDel="0010274C">
                <w:rPr>
                  <w:rFonts w:ascii="Calibri Light" w:hAnsi="Calibri Light"/>
                  <w:sz w:val="16"/>
                  <w:szCs w:val="16"/>
                  <w:lang w:val="en-US"/>
                </w:rPr>
                <w:delText>AS3740:1994- Waterproofing of wet areas within residential buildings</w:delText>
              </w:r>
            </w:del>
            <w:ins w:id="16011" w:author="Jing Kai Toh" w:date="2016-05-12T17:13:00Z">
              <w:r w:rsidR="0010274C">
                <w:rPr>
                  <w:rFonts w:ascii="Calibri Light" w:hAnsi="Calibri Light"/>
                  <w:sz w:val="16"/>
                  <w:szCs w:val="16"/>
                  <w:lang w:val="en-US"/>
                </w:rPr>
                <w:t>AS 3740-2010/Amdt 1-2012 Waterproofing of domestic wet areas</w:t>
              </w:r>
            </w:ins>
          </w:p>
          <w:p w14:paraId="2C137403"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AS 3740-Amdt 1:1995- Waterproofing of wet areas within residential buildings</w:t>
            </w:r>
          </w:p>
          <w:p w14:paraId="01565E5A" w14:textId="77777777" w:rsidR="00DF00AF" w:rsidRPr="00DF00AF" w:rsidRDefault="00DF00AF" w:rsidP="00DF00AF">
            <w:pPr>
              <w:spacing w:before="100" w:after="120"/>
              <w:rPr>
                <w:rFonts w:ascii="Calibri Light" w:hAnsi="Calibri Light"/>
                <w:sz w:val="16"/>
                <w:szCs w:val="16"/>
                <w:lang w:val="en-US"/>
              </w:rPr>
            </w:pPr>
          </w:p>
          <w:p w14:paraId="696E4C34"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 xml:space="preserve"> </w:t>
            </w:r>
          </w:p>
          <w:p w14:paraId="476E58DC" w14:textId="77777777" w:rsidR="00401C5E" w:rsidRPr="00DF00AF" w:rsidRDefault="00401C5E" w:rsidP="00DF00AF">
            <w:pPr>
              <w:spacing w:before="100" w:after="120"/>
              <w:rPr>
                <w:rFonts w:ascii="Calibri Light" w:hAnsi="Calibri Light"/>
                <w:sz w:val="16"/>
                <w:szCs w:val="16"/>
                <w:lang w:val="en-US"/>
              </w:rPr>
            </w:pPr>
          </w:p>
        </w:tc>
      </w:tr>
      <w:tr w:rsidR="00401C5E" w:rsidRPr="004F3C8C" w14:paraId="57598372" w14:textId="77777777" w:rsidTr="00401C5E">
        <w:tc>
          <w:tcPr>
            <w:tcW w:w="685" w:type="dxa"/>
          </w:tcPr>
          <w:p w14:paraId="79FD6BB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0A19C1D1"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Concrete</w:t>
            </w:r>
          </w:p>
          <w:p w14:paraId="192D3849" w14:textId="77777777" w:rsidR="00DF00AF" w:rsidRPr="00DF00AF" w:rsidRDefault="00DF00AF" w:rsidP="00DF00AF">
            <w:pPr>
              <w:spacing w:before="100" w:after="120"/>
              <w:rPr>
                <w:rFonts w:ascii="Calibri Light" w:hAnsi="Calibri Light"/>
                <w:sz w:val="16"/>
                <w:szCs w:val="16"/>
                <w:lang w:val="en-US"/>
              </w:rPr>
            </w:pPr>
            <w:del w:id="16012" w:author="Ashan Senel Asmone" w:date="2016-03-21T13:53:00Z">
              <w:r w:rsidRPr="00DF00AF" w:rsidDel="00EB11C2">
                <w:rPr>
                  <w:rFonts w:ascii="Calibri Light" w:hAnsi="Calibri Light"/>
                  <w:sz w:val="16"/>
                  <w:szCs w:val="16"/>
                  <w:lang w:val="en-US"/>
                </w:rPr>
                <w:delText>SS 26: 2000 Ordinary Portland Cement</w:delText>
              </w:r>
            </w:del>
            <w:ins w:id="16013" w:author="Ashan Senel Asmone" w:date="2016-03-21T13:53:00Z">
              <w:r w:rsidR="00EB11C2">
                <w:rPr>
                  <w:rFonts w:ascii="Calibri Light" w:hAnsi="Calibri Light"/>
                  <w:sz w:val="16"/>
                  <w:szCs w:val="16"/>
                  <w:lang w:val="en-US"/>
                </w:rPr>
                <w:t>SS EN 197 - 1 : 2014 Cement - Part 1 : Composition, specifications and conformity criteria for common cement/ SS EN 197 - 2 : 2014 Cement - Part 2 : Conformity evaluation</w:t>
              </w:r>
            </w:ins>
          </w:p>
          <w:p w14:paraId="76D4F553" w14:textId="77777777" w:rsidR="00DF00AF" w:rsidRPr="00DF00AF" w:rsidRDefault="00DF00AF" w:rsidP="00DF00AF">
            <w:pPr>
              <w:spacing w:before="100" w:after="120"/>
              <w:rPr>
                <w:rFonts w:ascii="Calibri Light" w:hAnsi="Calibri Light"/>
                <w:sz w:val="16"/>
                <w:szCs w:val="16"/>
                <w:lang w:val="en-US"/>
              </w:rPr>
            </w:pPr>
            <w:del w:id="16014" w:author="Ashan Senel Asmone" w:date="2016-03-21T20:46:00Z">
              <w:r w:rsidRPr="00DF00AF" w:rsidDel="00901293">
                <w:rPr>
                  <w:rFonts w:ascii="Calibri Light" w:hAnsi="Calibri Light"/>
                  <w:sz w:val="16"/>
                  <w:szCs w:val="16"/>
                  <w:lang w:val="en-US"/>
                </w:rPr>
                <w:delText>SS 31 : 1998- Aggregates from natural sources for concrete</w:delText>
              </w:r>
            </w:del>
            <w:ins w:id="16015" w:author="Ashan Senel Asmone" w:date="2016-03-21T20:46:00Z">
              <w:r w:rsidR="00901293">
                <w:rPr>
                  <w:rFonts w:ascii="Calibri Light" w:hAnsi="Calibri Light"/>
                  <w:sz w:val="16"/>
                  <w:szCs w:val="16"/>
                  <w:lang w:val="en-US"/>
                </w:rPr>
                <w:t>SS EN 12620 : 2008 Specification for aggregates for concrete</w:t>
              </w:r>
            </w:ins>
          </w:p>
          <w:p w14:paraId="62D462D1" w14:textId="77777777" w:rsidR="00DF00AF" w:rsidRPr="00DF00AF" w:rsidRDefault="00DF00AF" w:rsidP="00DF00AF">
            <w:pPr>
              <w:spacing w:before="100" w:after="120"/>
              <w:rPr>
                <w:rFonts w:ascii="Calibri Light" w:hAnsi="Calibri Light"/>
                <w:sz w:val="16"/>
                <w:szCs w:val="16"/>
                <w:lang w:val="en-US"/>
              </w:rPr>
            </w:pPr>
            <w:del w:id="16016" w:author="Ashan Asmone" w:date="2016-03-31T13:48:00Z">
              <w:r w:rsidRPr="00DF00AF" w:rsidDel="00E33639">
                <w:rPr>
                  <w:rFonts w:ascii="Calibri Light" w:hAnsi="Calibri Light"/>
                  <w:sz w:val="16"/>
                  <w:szCs w:val="16"/>
                  <w:lang w:val="en-US"/>
                </w:rPr>
                <w:delText>SS 78 : (1987-1992) -Testing concrete</w:delText>
              </w:r>
            </w:del>
          </w:p>
          <w:p w14:paraId="08DFDAE6" w14:textId="77777777" w:rsidR="00DF00AF" w:rsidRPr="00DF00AF" w:rsidRDefault="00DF00AF" w:rsidP="00DF00AF">
            <w:pPr>
              <w:spacing w:before="100" w:after="120"/>
              <w:rPr>
                <w:rFonts w:ascii="Calibri Light" w:hAnsi="Calibri Light"/>
                <w:sz w:val="16"/>
                <w:szCs w:val="16"/>
                <w:lang w:val="en-US"/>
              </w:rPr>
            </w:pPr>
            <w:del w:id="16017" w:author="Ashan Asmone" w:date="2016-03-31T13:50:00Z">
              <w:r w:rsidRPr="00DF00AF" w:rsidDel="00E33639">
                <w:rPr>
                  <w:rFonts w:ascii="Calibri Light" w:hAnsi="Calibri Light"/>
                  <w:sz w:val="16"/>
                  <w:szCs w:val="16"/>
                  <w:lang w:val="en-US"/>
                </w:rPr>
                <w:delText>SS 289: Ready Mix Concrete</w:delText>
              </w:r>
            </w:del>
            <w:ins w:id="16018"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r w:rsidRPr="00DF00AF">
              <w:rPr>
                <w:rFonts w:ascii="Calibri Light" w:hAnsi="Calibri Light"/>
                <w:sz w:val="16"/>
                <w:szCs w:val="16"/>
                <w:lang w:val="en-US"/>
              </w:rPr>
              <w:t> </w:t>
            </w:r>
            <w:r w:rsidRPr="00DF00AF">
              <w:rPr>
                <w:rFonts w:ascii="Calibri Light" w:hAnsi="Calibri Light"/>
                <w:sz w:val="16"/>
                <w:szCs w:val="16"/>
                <w:lang w:val="en-US"/>
              </w:rPr>
              <w:br/>
            </w:r>
            <w:r w:rsidRPr="00DF00AF">
              <w:rPr>
                <w:rFonts w:ascii="Calibri Light" w:hAnsi="Calibri Light"/>
                <w:sz w:val="16"/>
                <w:szCs w:val="16"/>
                <w:lang w:val="en-US"/>
              </w:rPr>
              <w:br/>
            </w:r>
            <w:del w:id="16019" w:author="Ashan Senel Asmone" w:date="2016-03-21T20:53:00Z">
              <w:r w:rsidRPr="00DF00AF" w:rsidDel="0088204E">
                <w:rPr>
                  <w:rFonts w:ascii="Calibri Light" w:hAnsi="Calibri Light"/>
                  <w:sz w:val="16"/>
                  <w:szCs w:val="16"/>
                  <w:lang w:val="en-US"/>
                </w:rPr>
                <w:delText>SS 320: Admixtures</w:delText>
              </w:r>
            </w:del>
            <w:ins w:id="16020"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6021"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6022"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0EDD5D69" w14:textId="77777777" w:rsidR="00DF00AF" w:rsidRPr="00DF00AF" w:rsidRDefault="00DF00AF" w:rsidP="00DF00AF">
            <w:pPr>
              <w:spacing w:before="100" w:after="120"/>
              <w:rPr>
                <w:rFonts w:ascii="Calibri Light" w:hAnsi="Calibri Light"/>
                <w:sz w:val="16"/>
                <w:szCs w:val="16"/>
                <w:lang w:val="en-US"/>
              </w:rPr>
            </w:pPr>
            <w:del w:id="16023" w:author="Ashan Senel Asmone" w:date="2016-03-21T21:03:00Z">
              <w:r w:rsidRPr="00DF00AF" w:rsidDel="0088204E">
                <w:rPr>
                  <w:rFonts w:ascii="Calibri Light" w:hAnsi="Calibri Light"/>
                  <w:sz w:val="16"/>
                  <w:szCs w:val="16"/>
                  <w:lang w:val="en-US"/>
                </w:rPr>
                <w:delText>SS 397 : Methods of testing cement</w:delText>
              </w:r>
            </w:del>
          </w:p>
          <w:p w14:paraId="5D552CEE"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Waterproofing</w:t>
            </w:r>
          </w:p>
          <w:p w14:paraId="27A9919C" w14:textId="77777777" w:rsidR="00DF00AF" w:rsidRPr="00DF00AF" w:rsidRDefault="00DF00AF" w:rsidP="00DF00AF">
            <w:pPr>
              <w:spacing w:before="100" w:after="120"/>
              <w:rPr>
                <w:rFonts w:ascii="Calibri Light" w:hAnsi="Calibri Light"/>
                <w:sz w:val="16"/>
                <w:szCs w:val="16"/>
                <w:lang w:val="en-US"/>
              </w:rPr>
            </w:pPr>
            <w:del w:id="16024" w:author="Ashan Asmone" w:date="2016-03-31T13:37:00Z">
              <w:r w:rsidRPr="00DF00AF" w:rsidDel="00E33639">
                <w:rPr>
                  <w:rFonts w:ascii="Calibri Light" w:hAnsi="Calibri Light"/>
                  <w:sz w:val="16"/>
                  <w:szCs w:val="16"/>
                  <w:lang w:val="en-US"/>
                </w:rPr>
                <w:delText>SS CP 82:1999- Code of practice- waterproofing of reinforced concrete buildings</w:delText>
              </w:r>
            </w:del>
            <w:ins w:id="16025" w:author="Ashan Asmone" w:date="2016-03-31T13:37:00Z">
              <w:r w:rsidR="00E33639">
                <w:rPr>
                  <w:rFonts w:ascii="Calibri Light" w:hAnsi="Calibri Light"/>
                  <w:sz w:val="16"/>
                  <w:szCs w:val="16"/>
                  <w:lang w:val="en-US"/>
                </w:rPr>
                <w:t>SS CP 82:1999- Code of practice- waterproofing of reinforced concrete buildings</w:t>
              </w:r>
            </w:ins>
          </w:p>
          <w:p w14:paraId="2F43DDC6"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Reinforcement</w:t>
            </w:r>
          </w:p>
          <w:p w14:paraId="599FAF13" w14:textId="77777777" w:rsidR="00DF00AF" w:rsidRPr="00DF00AF" w:rsidRDefault="00DF00AF" w:rsidP="00DF00AF">
            <w:pPr>
              <w:spacing w:before="100" w:after="120"/>
              <w:rPr>
                <w:rFonts w:ascii="Calibri Light" w:hAnsi="Calibri Light"/>
                <w:sz w:val="16"/>
                <w:szCs w:val="16"/>
                <w:lang w:val="en-US"/>
              </w:rPr>
            </w:pPr>
            <w:del w:id="16026" w:author="Ashan Asmone" w:date="2016-03-31T13:40:00Z">
              <w:r w:rsidRPr="00DF00AF" w:rsidDel="00E33639">
                <w:rPr>
                  <w:rFonts w:ascii="Calibri Light" w:hAnsi="Calibri Light"/>
                  <w:sz w:val="16"/>
                  <w:szCs w:val="16"/>
                  <w:lang w:val="en-US"/>
                </w:rPr>
                <w:delText>SS 2: Steel for the Reinforcement of Concrete</w:delText>
              </w:r>
            </w:del>
            <w:ins w:id="16027" w:author="Ashan Asmone" w:date="2016-03-31T13:40:00Z">
              <w:r w:rsidR="00E33639">
                <w:rPr>
                  <w:rFonts w:ascii="Calibri Light" w:hAnsi="Calibri Light"/>
                  <w:sz w:val="16"/>
                  <w:szCs w:val="16"/>
                  <w:lang w:val="en-US"/>
                </w:rPr>
                <w:t>SS 566 : 2011 Specification for steel for the reinforcement of concrete – Plain bars</w:t>
              </w:r>
            </w:ins>
            <w:r w:rsidRPr="00DF00AF">
              <w:rPr>
                <w:rFonts w:ascii="Calibri Light" w:hAnsi="Calibri Light"/>
                <w:sz w:val="16"/>
                <w:szCs w:val="16"/>
                <w:lang w:val="en-US"/>
              </w:rPr>
              <w:t> </w:t>
            </w:r>
            <w:r w:rsidRPr="00DF00AF">
              <w:rPr>
                <w:rFonts w:ascii="Calibri Light" w:hAnsi="Calibri Light"/>
                <w:sz w:val="16"/>
                <w:szCs w:val="16"/>
                <w:lang w:val="en-US"/>
              </w:rPr>
              <w:br/>
            </w:r>
            <w:r w:rsidRPr="00DF00AF">
              <w:rPr>
                <w:rFonts w:ascii="Calibri Light" w:hAnsi="Calibri Light"/>
                <w:sz w:val="16"/>
                <w:szCs w:val="16"/>
                <w:lang w:val="en-US"/>
              </w:rPr>
              <w:br/>
            </w:r>
            <w:del w:id="16028" w:author="Ashan Asmone" w:date="2016-03-31T13:42:00Z">
              <w:r w:rsidRPr="00DF00AF" w:rsidDel="00E33639">
                <w:rPr>
                  <w:rFonts w:ascii="Calibri Light" w:hAnsi="Calibri Light"/>
                  <w:sz w:val="16"/>
                  <w:szCs w:val="16"/>
                  <w:lang w:val="en-US"/>
                </w:rPr>
                <w:delText>SS 18: Cold-reduced steel wire for the reinforcement of concrete and the manufacture of welded fabric</w:delText>
              </w:r>
            </w:del>
            <w:ins w:id="16029" w:author="Ashan Asmone" w:date="2016-03-31T13:42:00Z">
              <w:r w:rsidR="00E33639">
                <w:rPr>
                  <w:rFonts w:ascii="Calibri Light" w:hAnsi="Calibri Light"/>
                  <w:sz w:val="16"/>
                  <w:szCs w:val="16"/>
                  <w:lang w:val="en-US"/>
                </w:rPr>
                <w:t xml:space="preserve">SS 18 - 1 : 1999 </w:t>
              </w:r>
              <w:r w:rsidR="00E33639">
                <w:rPr>
                  <w:rFonts w:ascii="Calibri Light" w:hAnsi="Calibri Light"/>
                  <w:sz w:val="16"/>
                  <w:szCs w:val="16"/>
                  <w:lang w:val="en-US"/>
                </w:rPr>
                <w:tab/>
                <w:t>Cold-reduced steel wire for the reinforcement of concrete and the manufacture of welded fabric - Steel grade 500</w:t>
              </w:r>
            </w:ins>
          </w:p>
          <w:p w14:paraId="5E0C43F1" w14:textId="77777777" w:rsidR="00DF00AF" w:rsidRPr="00DF00AF" w:rsidRDefault="00DF00AF" w:rsidP="00DF00AF">
            <w:pPr>
              <w:spacing w:before="100" w:after="120"/>
              <w:rPr>
                <w:rFonts w:ascii="Calibri Light" w:hAnsi="Calibri Light"/>
                <w:sz w:val="16"/>
                <w:szCs w:val="16"/>
                <w:lang w:val="en-US"/>
              </w:rPr>
            </w:pPr>
            <w:del w:id="16030" w:author="Ashan Asmone" w:date="2016-03-31T13:44:00Z">
              <w:r w:rsidRPr="00DF00AF" w:rsidDel="00E33639">
                <w:rPr>
                  <w:rFonts w:ascii="Calibri Light" w:hAnsi="Calibri Light"/>
                  <w:sz w:val="16"/>
                  <w:szCs w:val="16"/>
                  <w:lang w:val="en-US"/>
                </w:rPr>
                <w:delText>SS CP 23: Metal Framework</w:delText>
              </w:r>
            </w:del>
            <w:ins w:id="16031" w:author="Ashan Asmone" w:date="2016-03-31T13:44:00Z">
              <w:r w:rsidR="00E33639">
                <w:rPr>
                  <w:rFonts w:ascii="Calibri Light" w:hAnsi="Calibri Light"/>
                  <w:sz w:val="16"/>
                  <w:szCs w:val="16"/>
                  <w:lang w:val="en-US"/>
                </w:rPr>
                <w:t>SS 580 : 2012 Code of practice for formwork</w:t>
              </w:r>
            </w:ins>
          </w:p>
          <w:p w14:paraId="17975ECD" w14:textId="77777777" w:rsidR="00DF00AF" w:rsidRPr="00DF00AF" w:rsidRDefault="00DF00AF" w:rsidP="00DF00AF">
            <w:pPr>
              <w:spacing w:before="100" w:after="120"/>
              <w:rPr>
                <w:rFonts w:ascii="Calibri Light" w:hAnsi="Calibri Light"/>
                <w:sz w:val="16"/>
                <w:szCs w:val="16"/>
                <w:lang w:val="en-US"/>
              </w:rPr>
            </w:pPr>
            <w:del w:id="16032" w:author="Ashan Asmone" w:date="2016-03-31T13:45:00Z">
              <w:r w:rsidRPr="00DF00AF" w:rsidDel="00E33639">
                <w:rPr>
                  <w:rFonts w:ascii="Calibri Light" w:hAnsi="Calibri Light"/>
                  <w:sz w:val="16"/>
                  <w:szCs w:val="16"/>
                  <w:lang w:val="en-US"/>
                </w:rPr>
                <w:delText>SS 32: Welded steel fabric for the reinforcement of concrete</w:delText>
              </w:r>
            </w:del>
            <w:ins w:id="16033" w:author="Ashan Asmone" w:date="2016-03-31T13:45:00Z">
              <w:r w:rsidR="00E33639">
                <w:rPr>
                  <w:rFonts w:ascii="Calibri Light" w:hAnsi="Calibri Light"/>
                  <w:sz w:val="16"/>
                  <w:szCs w:val="16"/>
                  <w:lang w:val="en-US"/>
                </w:rPr>
                <w:t>SS 32 Series - Welded steel fabric for the reinforcement of concrete</w:t>
              </w:r>
            </w:ins>
          </w:p>
          <w:p w14:paraId="251CA7AE" w14:textId="77777777" w:rsidR="00401C5E" w:rsidRPr="00DF00AF" w:rsidRDefault="00401C5E" w:rsidP="00DF00AF">
            <w:pPr>
              <w:spacing w:before="100" w:after="120"/>
              <w:rPr>
                <w:rFonts w:ascii="Calibri Light" w:hAnsi="Calibri Light"/>
                <w:sz w:val="16"/>
                <w:szCs w:val="16"/>
                <w:lang w:val="en-US"/>
              </w:rPr>
            </w:pPr>
          </w:p>
        </w:tc>
      </w:tr>
      <w:tr w:rsidR="00401C5E" w:rsidRPr="004F3C8C" w14:paraId="59587A0F" w14:textId="77777777" w:rsidTr="00401C5E">
        <w:tc>
          <w:tcPr>
            <w:tcW w:w="685" w:type="dxa"/>
          </w:tcPr>
          <w:p w14:paraId="20147FF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4D7DC826" w14:textId="77777777" w:rsidR="00DF00AF" w:rsidRPr="00DF00AF" w:rsidRDefault="00DF00AF" w:rsidP="00DF00AF">
            <w:pPr>
              <w:spacing w:before="100" w:after="120"/>
              <w:rPr>
                <w:rFonts w:ascii="Calibri Light" w:hAnsi="Calibri Light"/>
                <w:sz w:val="16"/>
                <w:szCs w:val="16"/>
                <w:lang w:val="en-US"/>
              </w:rPr>
            </w:pPr>
            <w:r w:rsidRPr="00DF00AF">
              <w:rPr>
                <w:rFonts w:ascii="Calibri Light" w:hAnsi="Calibri Light"/>
                <w:sz w:val="16"/>
                <w:szCs w:val="16"/>
                <w:lang w:val="en-US"/>
              </w:rPr>
              <w:t>Concrete</w:t>
            </w:r>
          </w:p>
          <w:p w14:paraId="6D743417" w14:textId="77777777" w:rsidR="00DF00AF" w:rsidRPr="00DF00AF" w:rsidRDefault="00DF00AF" w:rsidP="00DF00AF">
            <w:pPr>
              <w:spacing w:before="100" w:after="120"/>
              <w:rPr>
                <w:rFonts w:ascii="Calibri Light" w:hAnsi="Calibri Light"/>
                <w:sz w:val="16"/>
                <w:szCs w:val="16"/>
                <w:lang w:val="en-US"/>
              </w:rPr>
            </w:pPr>
            <w:del w:id="16034" w:author="Jing Kai Toh" w:date="2016-05-11T17:32:00Z">
              <w:r w:rsidRPr="00DF00AF" w:rsidDel="005B3846">
                <w:rPr>
                  <w:rFonts w:ascii="Calibri Light" w:hAnsi="Calibri Light"/>
                  <w:sz w:val="16"/>
                  <w:szCs w:val="16"/>
                  <w:lang w:val="en-US"/>
                </w:rPr>
                <w:delText xml:space="preserve">ISO 1920: 1976 Concrete tests -- Dimensions, tolerances and applicability of test specimens </w:delText>
              </w:r>
            </w:del>
            <w:ins w:id="16035" w:author="Jing Kai Toh" w:date="2016-05-11T17:32:00Z">
              <w:r w:rsidR="005B3846">
                <w:rPr>
                  <w:rFonts w:ascii="Calibri Light" w:hAnsi="Calibri Light"/>
                  <w:sz w:val="16"/>
                  <w:szCs w:val="16"/>
                  <w:lang w:val="en-US"/>
                </w:rPr>
                <w:t>ISO 1920-3:2004 Testing of concrete -- Part 3: Making and curing test specimens</w:t>
              </w:r>
            </w:ins>
          </w:p>
          <w:p w14:paraId="1DFF51D7" w14:textId="77777777" w:rsidR="00DF00AF" w:rsidRPr="00DF00AF" w:rsidRDefault="00DF00AF" w:rsidP="00DF00AF">
            <w:pPr>
              <w:spacing w:before="100" w:after="120"/>
              <w:rPr>
                <w:rFonts w:ascii="Calibri Light" w:hAnsi="Calibri Light"/>
                <w:sz w:val="16"/>
                <w:szCs w:val="16"/>
                <w:lang w:val="en-US"/>
              </w:rPr>
            </w:pPr>
            <w:del w:id="16036" w:author="Jing Kai Toh" w:date="2016-05-11T17:31:00Z">
              <w:r w:rsidRPr="00DF00AF" w:rsidDel="005B3846">
                <w:rPr>
                  <w:rFonts w:ascii="Calibri Light" w:hAnsi="Calibri Light"/>
                  <w:sz w:val="16"/>
                  <w:szCs w:val="16"/>
                  <w:lang w:val="en-US"/>
                </w:rPr>
                <w:delText>ISO 2736-1: 1986 Concrete tests -- Test specimens -- Part 1: Sampling of fresh concrete</w:delText>
              </w:r>
            </w:del>
            <w:ins w:id="16037" w:author="Jing Kai Toh" w:date="2016-05-11T17:31:00Z">
              <w:r w:rsidR="005B3846">
                <w:rPr>
                  <w:rFonts w:ascii="Calibri Light" w:hAnsi="Calibri Light"/>
                  <w:sz w:val="16"/>
                  <w:szCs w:val="16"/>
                  <w:lang w:val="en-US"/>
                </w:rPr>
                <w:t>ISO 1920-1:2004 Testing of concrete -- Part 1: Sampling of fresh concrete</w:t>
              </w:r>
            </w:ins>
            <w:r w:rsidRPr="00DF00AF">
              <w:rPr>
                <w:rFonts w:ascii="Calibri Light" w:hAnsi="Calibri Light"/>
                <w:sz w:val="16"/>
                <w:szCs w:val="16"/>
                <w:lang w:val="en-US"/>
              </w:rPr>
              <w:t xml:space="preserve"> </w:t>
            </w:r>
          </w:p>
          <w:p w14:paraId="66F365C4" w14:textId="77777777" w:rsidR="00DF00AF" w:rsidRPr="00DF00AF" w:rsidRDefault="00DF00AF" w:rsidP="00DF00AF">
            <w:pPr>
              <w:spacing w:before="100" w:after="120"/>
              <w:rPr>
                <w:rFonts w:ascii="Calibri Light" w:hAnsi="Calibri Light"/>
                <w:sz w:val="16"/>
                <w:szCs w:val="16"/>
                <w:lang w:val="en-US"/>
              </w:rPr>
            </w:pPr>
            <w:del w:id="16038" w:author="Jing Kai Toh" w:date="2016-05-11T17:30:00Z">
              <w:r w:rsidRPr="00DF00AF" w:rsidDel="005B3846">
                <w:rPr>
                  <w:rFonts w:ascii="Calibri Light" w:hAnsi="Calibri Light"/>
                  <w:sz w:val="16"/>
                  <w:szCs w:val="16"/>
                  <w:lang w:val="en-US"/>
                </w:rPr>
                <w:delText>ISO 2736-2: 1986 Concrete tests -- Test specimens -- Part 2: Making and curing of test specimens for strength tests</w:delText>
              </w:r>
            </w:del>
            <w:ins w:id="16039" w:author="Jing Kai Toh" w:date="2016-05-11T17:30:00Z">
              <w:r w:rsidR="005B3846">
                <w:rPr>
                  <w:rFonts w:ascii="Calibri Light" w:hAnsi="Calibri Light"/>
                  <w:sz w:val="16"/>
                  <w:szCs w:val="16"/>
                  <w:lang w:val="en-US"/>
                </w:rPr>
                <w:t>ISO 1920-3:2004 Testing of concrete -- Part 3: Making and curing test specimens</w:t>
              </w:r>
            </w:ins>
            <w:r w:rsidRPr="00DF00AF">
              <w:rPr>
                <w:rFonts w:ascii="Calibri Light" w:hAnsi="Calibri Light"/>
                <w:sz w:val="16"/>
                <w:szCs w:val="16"/>
                <w:lang w:val="en-US"/>
              </w:rPr>
              <w:t xml:space="preserve"> </w:t>
            </w:r>
          </w:p>
          <w:p w14:paraId="2294070B" w14:textId="77777777" w:rsidR="00DF00AF" w:rsidRPr="00DF00AF" w:rsidRDefault="00DF00AF" w:rsidP="00DF00AF">
            <w:pPr>
              <w:spacing w:before="100" w:after="120"/>
              <w:rPr>
                <w:rFonts w:ascii="Calibri Light" w:hAnsi="Calibri Light"/>
                <w:sz w:val="16"/>
                <w:szCs w:val="16"/>
                <w:lang w:val="en-US"/>
              </w:rPr>
            </w:pPr>
            <w:del w:id="16040" w:author="Jing Kai Toh" w:date="2016-05-11T17:27:00Z">
              <w:r w:rsidRPr="00DF00AF" w:rsidDel="005B3846">
                <w:rPr>
                  <w:rFonts w:ascii="Calibri Light" w:hAnsi="Calibri Light"/>
                  <w:sz w:val="16"/>
                  <w:szCs w:val="16"/>
                  <w:lang w:val="en-US"/>
                </w:rPr>
                <w:delText>ISO 3766: 1995 Construction drawings -- Simplified representation of concrete reinforcement</w:delText>
              </w:r>
            </w:del>
            <w:ins w:id="16041" w:author="Jing Kai Toh" w:date="2016-05-11T17:27:00Z">
              <w:r w:rsidR="005B3846">
                <w:rPr>
                  <w:rFonts w:ascii="Calibri Light" w:hAnsi="Calibri Light"/>
                  <w:sz w:val="16"/>
                  <w:szCs w:val="16"/>
                  <w:lang w:val="en-US"/>
                </w:rPr>
                <w:t>ISO 3766:2003 Construction drawings -- Simplified representation of concrete reinforcement</w:t>
              </w:r>
            </w:ins>
            <w:r w:rsidRPr="00DF00AF">
              <w:rPr>
                <w:rFonts w:ascii="Calibri Light" w:hAnsi="Calibri Light"/>
                <w:sz w:val="16"/>
                <w:szCs w:val="16"/>
                <w:lang w:val="en-US"/>
              </w:rPr>
              <w:t xml:space="preserve"> </w:t>
            </w:r>
          </w:p>
          <w:p w14:paraId="23DEE79F" w14:textId="77777777" w:rsidR="00DF00AF" w:rsidRPr="00DF00AF" w:rsidRDefault="00DF00AF" w:rsidP="00DF00AF">
            <w:pPr>
              <w:spacing w:before="100" w:after="120"/>
              <w:rPr>
                <w:rFonts w:ascii="Calibri Light" w:hAnsi="Calibri Light"/>
                <w:sz w:val="16"/>
                <w:szCs w:val="16"/>
                <w:lang w:val="en-US"/>
              </w:rPr>
            </w:pPr>
            <w:del w:id="16042" w:author="Jing Kai Toh" w:date="2016-05-11T17:25:00Z">
              <w:r w:rsidRPr="00DF00AF" w:rsidDel="005B3846">
                <w:rPr>
                  <w:rFonts w:ascii="Calibri Light" w:hAnsi="Calibri Light"/>
                  <w:sz w:val="16"/>
                  <w:szCs w:val="16"/>
                  <w:lang w:val="en-US"/>
                </w:rPr>
                <w:delText>ISO 3893: 1977 Concrete -- Classification by compressive strength</w:delText>
              </w:r>
            </w:del>
            <w:ins w:id="16043" w:author="Jing Kai Toh" w:date="2016-05-11T17:25:00Z">
              <w:r w:rsidR="005B3846">
                <w:rPr>
                  <w:rFonts w:ascii="Calibri Light" w:hAnsi="Calibri Light"/>
                  <w:sz w:val="16"/>
                  <w:szCs w:val="16"/>
                  <w:lang w:val="en-US"/>
                </w:rPr>
                <w:t>ISO 3893:1977 Concrete -- Classification by compressive strength</w:t>
              </w:r>
            </w:ins>
            <w:r w:rsidRPr="00DF00AF">
              <w:rPr>
                <w:rFonts w:ascii="Calibri Light" w:hAnsi="Calibri Light"/>
                <w:sz w:val="16"/>
                <w:szCs w:val="16"/>
                <w:lang w:val="en-US"/>
              </w:rPr>
              <w:t xml:space="preserve"> </w:t>
            </w:r>
          </w:p>
          <w:p w14:paraId="39688233" w14:textId="77777777" w:rsidR="00DF00AF" w:rsidRPr="00DF00AF" w:rsidRDefault="00DF00AF" w:rsidP="00DF00AF">
            <w:pPr>
              <w:spacing w:before="100" w:after="120"/>
              <w:rPr>
                <w:rFonts w:ascii="Calibri Light" w:hAnsi="Calibri Light"/>
                <w:sz w:val="16"/>
                <w:szCs w:val="16"/>
                <w:lang w:val="en-US"/>
              </w:rPr>
            </w:pPr>
            <w:del w:id="16044" w:author="Jing Kai Toh" w:date="2016-05-11T17:24:00Z">
              <w:r w:rsidRPr="00DF00AF" w:rsidDel="005B3846">
                <w:rPr>
                  <w:rFonts w:ascii="Calibri Light" w:hAnsi="Calibri Light"/>
                  <w:sz w:val="16"/>
                  <w:szCs w:val="16"/>
                  <w:lang w:val="en-US"/>
                </w:rPr>
                <w:delText>ISO 4012: 1978 Concrete -- Determination of compressive strength of test specimens</w:delText>
              </w:r>
            </w:del>
            <w:ins w:id="16045" w:author="Jing Kai Toh" w:date="2016-05-11T17:24:00Z">
              <w:r w:rsidR="005B3846">
                <w:rPr>
                  <w:rFonts w:ascii="Calibri Light" w:hAnsi="Calibri Light"/>
                  <w:sz w:val="16"/>
                  <w:szCs w:val="16"/>
                  <w:lang w:val="en-US"/>
                </w:rPr>
                <w:t>ISO 1920-4:2005 Testing of concrete -- Part 4: Strength of hardened concrete</w:t>
              </w:r>
            </w:ins>
            <w:r w:rsidRPr="00DF00AF">
              <w:rPr>
                <w:rFonts w:ascii="Calibri Light" w:hAnsi="Calibri Light"/>
                <w:sz w:val="16"/>
                <w:szCs w:val="16"/>
                <w:lang w:val="en-US"/>
              </w:rPr>
              <w:t xml:space="preserve"> </w:t>
            </w:r>
          </w:p>
          <w:p w14:paraId="7957A448" w14:textId="77777777" w:rsidR="00DF00AF" w:rsidRPr="00DF00AF" w:rsidRDefault="00DF00AF" w:rsidP="00DF00AF">
            <w:pPr>
              <w:spacing w:before="100" w:after="120"/>
              <w:rPr>
                <w:rFonts w:ascii="Calibri Light" w:hAnsi="Calibri Light"/>
                <w:sz w:val="16"/>
                <w:szCs w:val="16"/>
                <w:lang w:val="en-US"/>
              </w:rPr>
            </w:pPr>
            <w:del w:id="16046" w:author="Jing Kai Toh" w:date="2016-05-11T17:23:00Z">
              <w:r w:rsidRPr="00DF00AF" w:rsidDel="005B3846">
                <w:rPr>
                  <w:rFonts w:ascii="Calibri Light" w:hAnsi="Calibri Light"/>
                  <w:sz w:val="16"/>
                  <w:szCs w:val="16"/>
                  <w:lang w:val="en-US"/>
                </w:rPr>
                <w:delText>ISO 4013: 1978 Concrete -- Determination of flexural strength of test specimens</w:delText>
              </w:r>
            </w:del>
            <w:ins w:id="16047" w:author="Jing Kai Toh" w:date="2016-05-11T17:23:00Z">
              <w:r w:rsidR="005B3846">
                <w:rPr>
                  <w:rFonts w:ascii="Calibri Light" w:hAnsi="Calibri Light"/>
                  <w:sz w:val="16"/>
                  <w:szCs w:val="16"/>
                  <w:lang w:val="en-US"/>
                </w:rPr>
                <w:t>ISO 1920-4:2005 Testing of concrete -- Part 4: Strength of hardened concrete</w:t>
              </w:r>
            </w:ins>
            <w:r w:rsidRPr="00DF00AF">
              <w:rPr>
                <w:rFonts w:ascii="Calibri Light" w:hAnsi="Calibri Light"/>
                <w:sz w:val="16"/>
                <w:szCs w:val="16"/>
                <w:lang w:val="en-US"/>
              </w:rPr>
              <w:t xml:space="preserve"> </w:t>
            </w:r>
          </w:p>
          <w:p w14:paraId="3246627B" w14:textId="77777777" w:rsidR="00DF00AF" w:rsidRPr="00DF00AF" w:rsidRDefault="00DF00AF" w:rsidP="00DF00AF">
            <w:pPr>
              <w:spacing w:before="100" w:after="120"/>
              <w:rPr>
                <w:rFonts w:ascii="Calibri Light" w:hAnsi="Calibri Light"/>
                <w:sz w:val="16"/>
                <w:szCs w:val="16"/>
                <w:lang w:val="en-US"/>
              </w:rPr>
            </w:pPr>
            <w:del w:id="16048" w:author="Jing Kai Toh" w:date="2016-05-11T17:21:00Z">
              <w:r w:rsidRPr="00DF00AF" w:rsidDel="005B3846">
                <w:rPr>
                  <w:rFonts w:ascii="Calibri Light" w:hAnsi="Calibri Light"/>
                  <w:sz w:val="16"/>
                  <w:szCs w:val="16"/>
                  <w:lang w:val="en-US"/>
                </w:rPr>
                <w:delText>ISO 4103: 1979 Concrete -- Classification of consistency</w:delText>
              </w:r>
            </w:del>
            <w:ins w:id="16049" w:author="Jing Kai Toh" w:date="2016-05-11T17:21:00Z">
              <w:r w:rsidR="005B3846">
                <w:rPr>
                  <w:rFonts w:ascii="Calibri Light" w:hAnsi="Calibri Light"/>
                  <w:sz w:val="16"/>
                  <w:szCs w:val="16"/>
                  <w:lang w:val="en-US"/>
                </w:rPr>
                <w:t>ISO 4103:1979 Concrete -- Classification of consistency</w:t>
              </w:r>
            </w:ins>
            <w:r w:rsidRPr="00DF00AF">
              <w:rPr>
                <w:rFonts w:ascii="Calibri Light" w:hAnsi="Calibri Light"/>
                <w:sz w:val="16"/>
                <w:szCs w:val="16"/>
                <w:lang w:val="en-US"/>
              </w:rPr>
              <w:t xml:space="preserve"> </w:t>
            </w:r>
          </w:p>
          <w:p w14:paraId="513CDA21" w14:textId="77777777" w:rsidR="00DF00AF" w:rsidRPr="00DF00AF" w:rsidRDefault="00DF00AF" w:rsidP="00DF00AF">
            <w:pPr>
              <w:spacing w:before="100" w:after="120"/>
              <w:rPr>
                <w:rFonts w:ascii="Calibri Light" w:hAnsi="Calibri Light"/>
                <w:sz w:val="16"/>
                <w:szCs w:val="16"/>
                <w:lang w:val="en-US"/>
              </w:rPr>
            </w:pPr>
            <w:del w:id="16050" w:author="Jing Kai Toh" w:date="2016-05-11T17:20:00Z">
              <w:r w:rsidRPr="00DF00AF" w:rsidDel="005B3846">
                <w:rPr>
                  <w:rFonts w:ascii="Calibri Light" w:hAnsi="Calibri Light"/>
                  <w:sz w:val="16"/>
                  <w:szCs w:val="16"/>
                  <w:lang w:val="en-US"/>
                </w:rPr>
                <w:delText>ISO 4108: 1980 Concrete -- Determination of tensile splitting strength of test specimens</w:delText>
              </w:r>
            </w:del>
            <w:ins w:id="16051" w:author="Jing Kai Toh" w:date="2016-05-11T17:20:00Z">
              <w:r w:rsidR="005B3846">
                <w:rPr>
                  <w:rFonts w:ascii="Calibri Light" w:hAnsi="Calibri Light"/>
                  <w:sz w:val="16"/>
                  <w:szCs w:val="16"/>
                  <w:lang w:val="en-US"/>
                </w:rPr>
                <w:t>ISO 1920-4:2005 Testing of concrete -- Part 4: Strength of hardened concrete</w:t>
              </w:r>
            </w:ins>
            <w:r w:rsidRPr="00DF00AF">
              <w:rPr>
                <w:rFonts w:ascii="Calibri Light" w:hAnsi="Calibri Light"/>
                <w:sz w:val="16"/>
                <w:szCs w:val="16"/>
                <w:lang w:val="en-US"/>
              </w:rPr>
              <w:t xml:space="preserve"> </w:t>
            </w:r>
          </w:p>
          <w:p w14:paraId="26890ED7" w14:textId="77777777" w:rsidR="00DF00AF" w:rsidRPr="00DF00AF" w:rsidRDefault="00DF00AF" w:rsidP="00DF00AF">
            <w:pPr>
              <w:spacing w:before="100" w:after="120"/>
              <w:rPr>
                <w:rFonts w:ascii="Calibri Light" w:hAnsi="Calibri Light"/>
                <w:sz w:val="16"/>
                <w:szCs w:val="16"/>
                <w:lang w:val="en-US"/>
              </w:rPr>
            </w:pPr>
            <w:del w:id="16052" w:author="Jing Kai Toh" w:date="2016-05-11T17:19:00Z">
              <w:r w:rsidRPr="00DF00AF" w:rsidDel="005B3846">
                <w:rPr>
                  <w:rFonts w:ascii="Calibri Light" w:hAnsi="Calibri Light"/>
                  <w:sz w:val="16"/>
                  <w:szCs w:val="16"/>
                  <w:lang w:val="en-US"/>
                </w:rPr>
                <w:delText>ISO 4109: 1980 Fresh concrete -- Determination of the consistency -- Slump test</w:delText>
              </w:r>
            </w:del>
            <w:ins w:id="16053" w:author="Jing Kai Toh" w:date="2016-05-11T17:19:00Z">
              <w:r w:rsidR="005B3846">
                <w:rPr>
                  <w:rFonts w:ascii="Calibri Light" w:hAnsi="Calibri Light"/>
                  <w:sz w:val="16"/>
                  <w:szCs w:val="16"/>
                  <w:lang w:val="en-US"/>
                </w:rPr>
                <w:t>ISO 1920-2:2005 Testing of concrete -- Part 2: Properties of fresh concrete</w:t>
              </w:r>
            </w:ins>
            <w:r w:rsidRPr="00DF00AF">
              <w:rPr>
                <w:rFonts w:ascii="Calibri Light" w:hAnsi="Calibri Light"/>
                <w:sz w:val="16"/>
                <w:szCs w:val="16"/>
                <w:lang w:val="en-US"/>
              </w:rPr>
              <w:t xml:space="preserve"> </w:t>
            </w:r>
          </w:p>
          <w:p w14:paraId="730B0254" w14:textId="77777777" w:rsidR="00DF00AF" w:rsidRPr="00DF00AF" w:rsidRDefault="00DF00AF" w:rsidP="00DF00AF">
            <w:pPr>
              <w:spacing w:before="100" w:after="120"/>
              <w:rPr>
                <w:rFonts w:ascii="Calibri Light" w:hAnsi="Calibri Light"/>
                <w:sz w:val="16"/>
                <w:szCs w:val="16"/>
                <w:lang w:val="en-US"/>
              </w:rPr>
            </w:pPr>
            <w:del w:id="16054" w:author="Jing Kai Toh" w:date="2016-05-11T17:19:00Z">
              <w:r w:rsidRPr="00DF00AF" w:rsidDel="005B3846">
                <w:rPr>
                  <w:rFonts w:ascii="Calibri Light" w:hAnsi="Calibri Light"/>
                  <w:sz w:val="16"/>
                  <w:szCs w:val="16"/>
                  <w:lang w:val="en-US"/>
                </w:rPr>
                <w:delText>ISO 4110: 1979 Fresh concrete -- Determination of the consistency -- Vebe test</w:delText>
              </w:r>
            </w:del>
            <w:ins w:id="16055" w:author="Jing Kai Toh" w:date="2016-05-11T17:19:00Z">
              <w:r w:rsidR="005B3846">
                <w:rPr>
                  <w:rFonts w:ascii="Calibri Light" w:hAnsi="Calibri Light"/>
                  <w:sz w:val="16"/>
                  <w:szCs w:val="16"/>
                  <w:lang w:val="en-US"/>
                </w:rPr>
                <w:t>ISO 1920-2:2005 Testing of concrete -- Part 2: Properties of fresh concrete</w:t>
              </w:r>
            </w:ins>
            <w:r w:rsidRPr="00DF00AF">
              <w:rPr>
                <w:rFonts w:ascii="Calibri Light" w:hAnsi="Calibri Light"/>
                <w:sz w:val="16"/>
                <w:szCs w:val="16"/>
                <w:lang w:val="en-US"/>
              </w:rPr>
              <w:t xml:space="preserve"> </w:t>
            </w:r>
          </w:p>
          <w:p w14:paraId="08654183" w14:textId="77777777" w:rsidR="00DF00AF" w:rsidRPr="00DF00AF" w:rsidRDefault="00DF00AF" w:rsidP="00DF00AF">
            <w:pPr>
              <w:spacing w:before="100" w:after="120"/>
              <w:rPr>
                <w:rFonts w:ascii="Calibri Light" w:hAnsi="Calibri Light"/>
                <w:sz w:val="16"/>
                <w:szCs w:val="16"/>
                <w:lang w:val="en-US"/>
              </w:rPr>
            </w:pPr>
            <w:del w:id="16056" w:author="Jing Kai Toh" w:date="2016-05-11T17:18:00Z">
              <w:r w:rsidRPr="00DF00AF" w:rsidDel="005B3846">
                <w:rPr>
                  <w:rFonts w:ascii="Calibri Light" w:hAnsi="Calibri Light"/>
                  <w:sz w:val="16"/>
                  <w:szCs w:val="16"/>
                  <w:lang w:val="en-US"/>
                </w:rPr>
                <w:delText>ISO 4111: 1979 Fresh concrete -- Determination of consistency -- Degree of compactibility (Compaction index)</w:delText>
              </w:r>
            </w:del>
            <w:ins w:id="16057" w:author="Jing Kai Toh" w:date="2016-05-11T17:18:00Z">
              <w:r w:rsidR="005B3846">
                <w:rPr>
                  <w:rFonts w:ascii="Calibri Light" w:hAnsi="Calibri Light"/>
                  <w:sz w:val="16"/>
                  <w:szCs w:val="16"/>
                  <w:lang w:val="en-US"/>
                </w:rPr>
                <w:t>ISO 1920-2:2005 Testing of concrete -- Part 2: Properties of fresh concrete</w:t>
              </w:r>
            </w:ins>
            <w:r w:rsidRPr="00DF00AF">
              <w:rPr>
                <w:rFonts w:ascii="Calibri Light" w:hAnsi="Calibri Light"/>
                <w:sz w:val="16"/>
                <w:szCs w:val="16"/>
                <w:lang w:val="en-US"/>
              </w:rPr>
              <w:t xml:space="preserve"> </w:t>
            </w:r>
          </w:p>
          <w:p w14:paraId="2F8EEEC5" w14:textId="77777777" w:rsidR="00DF00AF" w:rsidRPr="00DF00AF" w:rsidRDefault="00DF00AF" w:rsidP="00DF00AF">
            <w:pPr>
              <w:spacing w:before="100" w:after="120"/>
              <w:rPr>
                <w:rFonts w:ascii="Calibri Light" w:hAnsi="Calibri Light"/>
                <w:sz w:val="16"/>
                <w:szCs w:val="16"/>
                <w:lang w:val="en-US"/>
              </w:rPr>
            </w:pPr>
            <w:del w:id="16058" w:author="Jing Kai Toh" w:date="2016-05-11T17:14:00Z">
              <w:r w:rsidRPr="00DF00AF" w:rsidDel="004B5EE0">
                <w:rPr>
                  <w:rFonts w:ascii="Calibri Light" w:hAnsi="Calibri Light"/>
                  <w:sz w:val="16"/>
                  <w:szCs w:val="16"/>
                  <w:lang w:val="en-US"/>
                </w:rPr>
                <w:delText>ISO 4635: 1982 Rubber, vulcanized -- Preformed compression seals for use between concrete motorway paving sections -- Specification for material</w:delText>
              </w:r>
            </w:del>
            <w:ins w:id="16059" w:author="Jing Kai Toh" w:date="2016-05-11T17:14:00Z">
              <w:r w:rsidR="004B5EE0">
                <w:rPr>
                  <w:rFonts w:ascii="Calibri Light" w:hAnsi="Calibri Light"/>
                  <w:sz w:val="16"/>
                  <w:szCs w:val="16"/>
                  <w:lang w:val="en-US"/>
                </w:rPr>
                <w:t>ISO 4635:2011 Rubber, vulcanized -- Preformed joint seals for use between concrete paving sections of highways -- Specification</w:t>
              </w:r>
            </w:ins>
            <w:r w:rsidRPr="00DF00AF">
              <w:rPr>
                <w:rFonts w:ascii="Calibri Light" w:hAnsi="Calibri Light"/>
                <w:sz w:val="16"/>
                <w:szCs w:val="16"/>
                <w:lang w:val="en-US"/>
              </w:rPr>
              <w:t xml:space="preserve"> </w:t>
            </w:r>
          </w:p>
          <w:p w14:paraId="196ACD8A" w14:textId="77777777" w:rsidR="00DF00AF" w:rsidRPr="00DF00AF" w:rsidRDefault="00DF00AF" w:rsidP="00DF00AF">
            <w:pPr>
              <w:spacing w:before="100" w:after="120"/>
              <w:rPr>
                <w:rFonts w:ascii="Calibri Light" w:hAnsi="Calibri Light"/>
                <w:sz w:val="16"/>
                <w:szCs w:val="16"/>
                <w:lang w:val="en-US"/>
              </w:rPr>
            </w:pPr>
            <w:del w:id="16060" w:author="Jing Kai Toh" w:date="2016-05-11T17:12:00Z">
              <w:r w:rsidRPr="00DF00AF" w:rsidDel="004B5EE0">
                <w:rPr>
                  <w:rFonts w:ascii="Calibri Light" w:hAnsi="Calibri Light"/>
                  <w:sz w:val="16"/>
                  <w:szCs w:val="16"/>
                  <w:lang w:val="en-US"/>
                </w:rPr>
                <w:delText>ISO 4848: 1980 Concrete -- Determination of air content of freshly mixed concrete -- Pressure method</w:delText>
              </w:r>
            </w:del>
            <w:ins w:id="16061" w:author="Jing Kai Toh" w:date="2016-05-11T17:12:00Z">
              <w:r w:rsidR="004B5EE0">
                <w:rPr>
                  <w:rFonts w:ascii="Calibri Light" w:hAnsi="Calibri Light"/>
                  <w:sz w:val="16"/>
                  <w:szCs w:val="16"/>
                  <w:lang w:val="en-US"/>
                </w:rPr>
                <w:t>ISO 1920-2:2005 Testing of concrete -- Part 2: Properties of fresh concrete</w:t>
              </w:r>
            </w:ins>
            <w:r w:rsidRPr="00DF00AF">
              <w:rPr>
                <w:rFonts w:ascii="Calibri Light" w:hAnsi="Calibri Light"/>
                <w:sz w:val="16"/>
                <w:szCs w:val="16"/>
                <w:lang w:val="en-US"/>
              </w:rPr>
              <w:t xml:space="preserve"> </w:t>
            </w:r>
          </w:p>
          <w:p w14:paraId="315BF609" w14:textId="77777777" w:rsidR="00DF00AF" w:rsidRPr="00DF00AF" w:rsidRDefault="00DF00AF" w:rsidP="00DF00AF">
            <w:pPr>
              <w:spacing w:before="100" w:after="120"/>
              <w:rPr>
                <w:rFonts w:ascii="Calibri Light" w:hAnsi="Calibri Light"/>
                <w:sz w:val="16"/>
                <w:szCs w:val="16"/>
                <w:lang w:val="en-US"/>
              </w:rPr>
            </w:pPr>
            <w:del w:id="16062" w:author="Jing Kai Toh" w:date="2016-05-11T17:12:00Z">
              <w:r w:rsidRPr="00DF00AF" w:rsidDel="004B5EE0">
                <w:rPr>
                  <w:rFonts w:ascii="Calibri Light" w:hAnsi="Calibri Light"/>
                  <w:sz w:val="16"/>
                  <w:szCs w:val="16"/>
                  <w:lang w:val="en-US"/>
                </w:rPr>
                <w:delText>ISO 6274: 1982 Concrete -- Sieve analysis of aggregates</w:delText>
              </w:r>
            </w:del>
            <w:ins w:id="16063" w:author="Jing Kai Toh" w:date="2016-05-11T17:12:00Z">
              <w:r w:rsidR="004B5EE0">
                <w:rPr>
                  <w:rFonts w:ascii="Calibri Light" w:hAnsi="Calibri Light"/>
                  <w:sz w:val="16"/>
                  <w:szCs w:val="16"/>
                  <w:lang w:val="en-US"/>
                </w:rPr>
                <w:t>ISO 6274:1982 Concrete -- Sieve analysis of aggregates</w:t>
              </w:r>
            </w:ins>
            <w:r w:rsidRPr="00DF00AF">
              <w:rPr>
                <w:rFonts w:ascii="Calibri Light" w:hAnsi="Calibri Light"/>
                <w:sz w:val="16"/>
                <w:szCs w:val="16"/>
                <w:lang w:val="en-US"/>
              </w:rPr>
              <w:t xml:space="preserve"> </w:t>
            </w:r>
          </w:p>
          <w:p w14:paraId="2FFA7503" w14:textId="77777777" w:rsidR="00DF00AF" w:rsidRPr="00DF00AF" w:rsidRDefault="00DF00AF" w:rsidP="00DF00AF">
            <w:pPr>
              <w:spacing w:before="100" w:after="120"/>
              <w:rPr>
                <w:rFonts w:ascii="Calibri Light" w:hAnsi="Calibri Light"/>
                <w:sz w:val="16"/>
                <w:szCs w:val="16"/>
                <w:lang w:val="en-US"/>
              </w:rPr>
            </w:pPr>
            <w:del w:id="16064" w:author="Jing Kai Toh" w:date="2016-05-11T17:11:00Z">
              <w:r w:rsidRPr="00DF00AF" w:rsidDel="004B5EE0">
                <w:rPr>
                  <w:rFonts w:ascii="Calibri Light" w:hAnsi="Calibri Light"/>
                  <w:sz w:val="16"/>
                  <w:szCs w:val="16"/>
                  <w:lang w:val="en-US"/>
                </w:rPr>
                <w:delText>ISO 6275: 1982 Concrete, hardened -- Determination of density</w:delText>
              </w:r>
            </w:del>
            <w:ins w:id="16065" w:author="Jing Kai Toh" w:date="2016-05-11T17:11:00Z">
              <w:r w:rsidR="004B5EE0">
                <w:rPr>
                  <w:rFonts w:ascii="Calibri Light" w:hAnsi="Calibri Light"/>
                  <w:sz w:val="16"/>
                  <w:szCs w:val="16"/>
                  <w:lang w:val="en-US"/>
                </w:rPr>
                <w:t>ISO 1920-5:2004 Testing of concrete -- Part 5: Properties of hardened concrete other than strength</w:t>
              </w:r>
            </w:ins>
            <w:r w:rsidRPr="00DF00AF">
              <w:rPr>
                <w:rFonts w:ascii="Calibri Light" w:hAnsi="Calibri Light"/>
                <w:sz w:val="16"/>
                <w:szCs w:val="16"/>
                <w:lang w:val="en-US"/>
              </w:rPr>
              <w:t xml:space="preserve"> </w:t>
            </w:r>
          </w:p>
          <w:p w14:paraId="3667C158" w14:textId="77777777" w:rsidR="00DF00AF" w:rsidRPr="00DF00AF" w:rsidRDefault="00DF00AF" w:rsidP="00DF00AF">
            <w:pPr>
              <w:spacing w:before="100" w:after="120"/>
              <w:rPr>
                <w:rFonts w:ascii="Calibri Light" w:hAnsi="Calibri Light"/>
                <w:sz w:val="16"/>
                <w:szCs w:val="16"/>
                <w:lang w:val="en-US"/>
              </w:rPr>
            </w:pPr>
            <w:del w:id="16066" w:author="Jing Kai Toh" w:date="2016-05-11T17:10:00Z">
              <w:r w:rsidRPr="00DF00AF" w:rsidDel="004B5EE0">
                <w:rPr>
                  <w:rFonts w:ascii="Calibri Light" w:hAnsi="Calibri Light"/>
                  <w:sz w:val="16"/>
                  <w:szCs w:val="16"/>
                  <w:lang w:val="en-US"/>
                </w:rPr>
                <w:delText>ISO 6276: 1982 Concrete, compacted fresh -- Determination of density</w:delText>
              </w:r>
            </w:del>
            <w:ins w:id="16067" w:author="Jing Kai Toh" w:date="2016-05-11T17:10:00Z">
              <w:r w:rsidR="004B5EE0">
                <w:rPr>
                  <w:rFonts w:ascii="Calibri Light" w:hAnsi="Calibri Light"/>
                  <w:sz w:val="16"/>
                  <w:szCs w:val="16"/>
                  <w:lang w:val="en-US"/>
                </w:rPr>
                <w:t>ISO 1920-2:2005 Testing of concrete -- Part 2: Properties of fresh concrete</w:t>
              </w:r>
            </w:ins>
            <w:r w:rsidRPr="00DF00AF">
              <w:rPr>
                <w:rFonts w:ascii="Calibri Light" w:hAnsi="Calibri Light"/>
                <w:sz w:val="16"/>
                <w:szCs w:val="16"/>
                <w:lang w:val="en-US"/>
              </w:rPr>
              <w:t xml:space="preserve"> </w:t>
            </w:r>
          </w:p>
          <w:p w14:paraId="45710ADC" w14:textId="77777777" w:rsidR="00DF00AF" w:rsidRPr="00DF00AF" w:rsidRDefault="00DF00AF" w:rsidP="00DF00AF">
            <w:pPr>
              <w:spacing w:before="100" w:after="120"/>
              <w:rPr>
                <w:rFonts w:ascii="Calibri Light" w:hAnsi="Calibri Light"/>
                <w:sz w:val="16"/>
                <w:szCs w:val="16"/>
                <w:lang w:val="en-US"/>
              </w:rPr>
            </w:pPr>
            <w:del w:id="16068" w:author="Jing Kai Toh" w:date="2016-05-11T17:09:00Z">
              <w:r w:rsidRPr="00DF00AF" w:rsidDel="004B5EE0">
                <w:rPr>
                  <w:rFonts w:ascii="Calibri Light" w:hAnsi="Calibri Light"/>
                  <w:sz w:val="16"/>
                  <w:szCs w:val="16"/>
                  <w:lang w:val="en-US"/>
                </w:rPr>
                <w:delText>ISO 6782: 1982 Aggregates for concrete -- Determination of bulk density</w:delText>
              </w:r>
            </w:del>
            <w:ins w:id="16069" w:author="Jing Kai Toh" w:date="2016-05-11T17:09:00Z">
              <w:r w:rsidR="004B5EE0">
                <w:rPr>
                  <w:rFonts w:ascii="Calibri Light" w:hAnsi="Calibri Light"/>
                  <w:sz w:val="16"/>
                  <w:szCs w:val="16"/>
                  <w:lang w:val="en-US"/>
                </w:rPr>
                <w:t>ISO 6782:1982 Aggregates for concrete -- Determination of bulk density</w:t>
              </w:r>
            </w:ins>
            <w:r w:rsidRPr="00DF00AF">
              <w:rPr>
                <w:rFonts w:ascii="Calibri Light" w:hAnsi="Calibri Light"/>
                <w:sz w:val="16"/>
                <w:szCs w:val="16"/>
                <w:lang w:val="en-US"/>
              </w:rPr>
              <w:t xml:space="preserve"> </w:t>
            </w:r>
          </w:p>
          <w:p w14:paraId="1CBA751D" w14:textId="77777777" w:rsidR="00DF00AF" w:rsidRPr="00DF00AF" w:rsidRDefault="00DF00AF" w:rsidP="00DF00AF">
            <w:pPr>
              <w:spacing w:before="100" w:after="120"/>
              <w:rPr>
                <w:rFonts w:ascii="Calibri Light" w:hAnsi="Calibri Light"/>
                <w:sz w:val="16"/>
                <w:szCs w:val="16"/>
                <w:lang w:val="en-US"/>
              </w:rPr>
            </w:pPr>
            <w:del w:id="16070" w:author="Jing Kai Toh" w:date="2016-05-11T17:07:00Z">
              <w:r w:rsidRPr="00DF00AF" w:rsidDel="004B5EE0">
                <w:rPr>
                  <w:rFonts w:ascii="Calibri Light" w:hAnsi="Calibri Light"/>
                  <w:sz w:val="16"/>
                  <w:szCs w:val="16"/>
                  <w:lang w:val="en-US"/>
                </w:rPr>
                <w:delText>ISO 6783: 1982 Coarse aggregates for concrete -- Determination of particle density and water absorption -- Hydrostatic balance method</w:delText>
              </w:r>
            </w:del>
            <w:ins w:id="16071" w:author="Jing Kai Toh" w:date="2016-05-11T17:07:00Z">
              <w:r w:rsidR="004B5EE0">
                <w:rPr>
                  <w:rFonts w:ascii="Calibri Light" w:hAnsi="Calibri Light"/>
                  <w:sz w:val="16"/>
                  <w:szCs w:val="16"/>
                  <w:lang w:val="en-US"/>
                </w:rPr>
                <w:t>ISO 6783:1982 Coarse aggregates for concrete -- Determination of particle density and water absorption -- Hydrostatic balance method</w:t>
              </w:r>
            </w:ins>
            <w:r w:rsidRPr="00DF00AF">
              <w:rPr>
                <w:rFonts w:ascii="Calibri Light" w:hAnsi="Calibri Light"/>
                <w:sz w:val="16"/>
                <w:szCs w:val="16"/>
                <w:lang w:val="en-US"/>
              </w:rPr>
              <w:t xml:space="preserve"> </w:t>
            </w:r>
          </w:p>
          <w:p w14:paraId="382B8F2F" w14:textId="77777777" w:rsidR="00DF00AF" w:rsidRPr="00DF00AF" w:rsidRDefault="00DF00AF" w:rsidP="00DF00AF">
            <w:pPr>
              <w:spacing w:before="100" w:after="120"/>
              <w:rPr>
                <w:rFonts w:ascii="Calibri Light" w:hAnsi="Calibri Light"/>
                <w:sz w:val="16"/>
                <w:szCs w:val="16"/>
                <w:lang w:val="en-US"/>
              </w:rPr>
            </w:pPr>
            <w:del w:id="16072" w:author="Jing Kai Toh" w:date="2016-05-11T17:06:00Z">
              <w:r w:rsidRPr="00DF00AF" w:rsidDel="004B5EE0">
                <w:rPr>
                  <w:rFonts w:ascii="Calibri Light" w:hAnsi="Calibri Light"/>
                  <w:sz w:val="16"/>
                  <w:szCs w:val="16"/>
                  <w:lang w:val="en-US"/>
                </w:rPr>
                <w:delText>ISO 6784: 1982 Concrete -- Determination of static modulus of elasticity in compression</w:delText>
              </w:r>
            </w:del>
            <w:ins w:id="16073" w:author="Jing Kai Toh" w:date="2016-05-11T17:06:00Z">
              <w:r w:rsidR="004B5EE0">
                <w:rPr>
                  <w:rFonts w:ascii="Calibri Light" w:hAnsi="Calibri Light"/>
                  <w:sz w:val="16"/>
                  <w:szCs w:val="16"/>
                  <w:lang w:val="en-US"/>
                </w:rPr>
                <w:t>ISO 1920-10:2010 Testing of concrete -- Part 10: Determination of static modulus of elasticity in compression</w:t>
              </w:r>
            </w:ins>
          </w:p>
          <w:p w14:paraId="7A20DA02" w14:textId="77777777" w:rsidR="00401C5E" w:rsidRPr="00DF00AF" w:rsidRDefault="00DF00AF" w:rsidP="00DF00AF">
            <w:pPr>
              <w:spacing w:before="100" w:after="120"/>
              <w:rPr>
                <w:rFonts w:ascii="Calibri Light" w:hAnsi="Calibri Light"/>
                <w:sz w:val="16"/>
                <w:szCs w:val="16"/>
                <w:lang w:val="en-US"/>
              </w:rPr>
            </w:pPr>
            <w:del w:id="16074" w:author="Jing Kai Toh" w:date="2016-05-11T17:05:00Z">
              <w:r w:rsidRPr="00DF00AF" w:rsidDel="004B5EE0">
                <w:rPr>
                  <w:rFonts w:ascii="Calibri Light" w:hAnsi="Calibri Light"/>
                  <w:sz w:val="16"/>
                  <w:szCs w:val="16"/>
                  <w:lang w:val="en-US"/>
                </w:rPr>
                <w:delText xml:space="preserve">ISO 7033: 1987 Fine and coarse aggregates for concrete -- Determination of the particle mass-per-volume and water </w:delText>
              </w:r>
              <w:r w:rsidDel="004B5EE0">
                <w:rPr>
                  <w:rFonts w:ascii="Calibri Light" w:hAnsi="Calibri Light"/>
                  <w:sz w:val="16"/>
                  <w:szCs w:val="16"/>
                  <w:lang w:val="en-US"/>
                </w:rPr>
                <w:delText>absorption -- Pycnometer method</w:delText>
              </w:r>
            </w:del>
            <w:ins w:id="16075" w:author="Jing Kai Toh" w:date="2016-05-11T17:05:00Z">
              <w:r w:rsidR="004B5EE0">
                <w:rPr>
                  <w:rFonts w:ascii="Calibri Light" w:hAnsi="Calibri Light"/>
                  <w:sz w:val="16"/>
                  <w:szCs w:val="16"/>
                  <w:lang w:val="en-US"/>
                </w:rPr>
                <w:t>ISO 7033:1987 Fine and coarse aggregates for concrete -- Determination of the particle mass-per-volume and water absorption -- Pycnometer method</w:t>
              </w:r>
            </w:ins>
          </w:p>
        </w:tc>
      </w:tr>
    </w:tbl>
    <w:p w14:paraId="324F6AB1" w14:textId="77777777" w:rsidR="00401C5E" w:rsidRDefault="00401C5E" w:rsidP="00401C5E">
      <w:pPr>
        <w:rPr>
          <w:sz w:val="16"/>
          <w:szCs w:val="16"/>
          <w:lang w:val="en-US"/>
        </w:rPr>
      </w:pPr>
    </w:p>
    <w:p w14:paraId="2BBCC897" w14:textId="77777777" w:rsidR="00401C5E" w:rsidRDefault="00DF00AF" w:rsidP="00DF00AF">
      <w:pPr>
        <w:pStyle w:val="Heading2"/>
        <w:rPr>
          <w:lang w:val="en-US"/>
        </w:rPr>
      </w:pPr>
      <w:r w:rsidRPr="00DF00AF">
        <w:rPr>
          <w:lang w:val="en-US"/>
        </w:rPr>
        <w:t>TILE DEFECTS</w:t>
      </w:r>
    </w:p>
    <w:p w14:paraId="04681CDB" w14:textId="77777777" w:rsidR="00DF00AF" w:rsidRDefault="00DF00AF" w:rsidP="00DF00AF">
      <w:pPr>
        <w:pStyle w:val="Heading2"/>
        <w:rPr>
          <w:lang w:val="en-US"/>
        </w:rPr>
      </w:pPr>
      <w:r w:rsidRPr="00DF00AF">
        <w:rPr>
          <w:lang w:val="en-US"/>
        </w:rPr>
        <w:t>Damp Patches</w:t>
      </w:r>
      <w:r w:rsidR="00FE1812">
        <w:rPr>
          <w:lang w:val="en-US"/>
        </w:rPr>
        <w:t xml:space="preserve"> (granite </w:t>
      </w:r>
      <w:r w:rsidR="00FE1812" w:rsidRPr="00FE1812">
        <w:rPr>
          <w:lang w:val="en-US"/>
        </w:rPr>
        <w:t>wall</w:t>
      </w:r>
      <w:r w:rsidR="00FE1812">
        <w:rPr>
          <w:lang w:val="en-US"/>
        </w:rPr>
        <w:t>/</w:t>
      </w:r>
      <w:r w:rsidR="00FE1812" w:rsidRPr="00FE1812">
        <w:rPr>
          <w:lang w:val="en-US"/>
        </w:rPr>
        <w:t xml:space="preserve"> ceiling joint</w:t>
      </w:r>
      <w:r w:rsidR="00FE1812">
        <w:rPr>
          <w:lang w:val="en-US"/>
        </w:rPr>
        <w:t>)</w:t>
      </w:r>
    </w:p>
    <w:p w14:paraId="2927A26D" w14:textId="77777777" w:rsidR="00FE1812" w:rsidRDefault="00FE1812" w:rsidP="00FE1812">
      <w:pPr>
        <w:pStyle w:val="Heading2"/>
        <w:rPr>
          <w:lang w:val="en-US"/>
        </w:rPr>
      </w:pPr>
      <w:r>
        <w:rPr>
          <w:lang w:val="en-US"/>
        </w:rPr>
        <w:t>Damp patches (</w:t>
      </w:r>
      <w:r w:rsidRPr="00FE1812">
        <w:rPr>
          <w:lang w:val="en-US"/>
        </w:rPr>
        <w:t>granite floor</w:t>
      </w:r>
      <w:r>
        <w:rPr>
          <w:lang w:val="en-US"/>
        </w:rPr>
        <w:t>)</w:t>
      </w:r>
    </w:p>
    <w:tbl>
      <w:tblPr>
        <w:tblStyle w:val="TableGrid"/>
        <w:tblW w:w="0" w:type="auto"/>
        <w:tblInd w:w="108" w:type="dxa"/>
        <w:tblLook w:val="04A0" w:firstRow="1" w:lastRow="0" w:firstColumn="1" w:lastColumn="0" w:noHBand="0" w:noVBand="1"/>
      </w:tblPr>
      <w:tblGrid>
        <w:gridCol w:w="685"/>
        <w:gridCol w:w="8449"/>
      </w:tblGrid>
      <w:tr w:rsidR="00401C5E" w:rsidRPr="004F3C8C" w14:paraId="176ECCB0" w14:textId="77777777" w:rsidTr="00401C5E">
        <w:tc>
          <w:tcPr>
            <w:tcW w:w="685" w:type="dxa"/>
          </w:tcPr>
          <w:p w14:paraId="708EF12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36C68943"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CEMENT, CONCRETE, MORTAR</w:t>
            </w:r>
          </w:p>
          <w:p w14:paraId="798CA162"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12-Specification for Portland Cements</w:t>
            </w:r>
          </w:p>
          <w:p w14:paraId="231828D6" w14:textId="77777777" w:rsidR="00FE1812" w:rsidRPr="00DB1CF2" w:rsidRDefault="00FE1812" w:rsidP="00DB1CF2">
            <w:pPr>
              <w:spacing w:before="100" w:after="120"/>
              <w:rPr>
                <w:rFonts w:ascii="Calibri Light" w:hAnsi="Calibri Light"/>
                <w:sz w:val="16"/>
                <w:szCs w:val="16"/>
                <w:lang w:val="en-US"/>
              </w:rPr>
            </w:pPr>
            <w:del w:id="16076" w:author="Ashan Senel Asmone" w:date="2016-03-18T16:06:00Z">
              <w:r w:rsidRPr="00DB1CF2" w:rsidDel="009F2DAF">
                <w:rPr>
                  <w:rFonts w:ascii="Calibri Light" w:hAnsi="Calibri Light"/>
                  <w:sz w:val="16"/>
                  <w:szCs w:val="16"/>
                  <w:lang w:val="en-US"/>
                </w:rPr>
                <w:delText>BS 410-Specification for test sieves</w:delText>
              </w:r>
            </w:del>
            <w:ins w:id="16077" w:author="Ashan Senel Asmone" w:date="2016-03-18T16:06:00Z">
              <w:r w:rsidR="009F2DAF">
                <w:rPr>
                  <w:rFonts w:ascii="Calibri Light" w:hAnsi="Calibri Light"/>
                  <w:sz w:val="16"/>
                  <w:szCs w:val="16"/>
                  <w:lang w:val="en-US"/>
                </w:rPr>
                <w:t>BS ISO 3310-2:2013 Test sieves. Technical requirements and testing. Test sieves of perforated metal plate/ BS 410-1:2000, ISO 3310-1:2000 Test sieves. Technical requirements and testing. Test sieves of metal wire cloth</w:t>
              </w:r>
            </w:ins>
          </w:p>
          <w:p w14:paraId="70E35382"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882-Specification for aggregates from natural sources for concrete</w:t>
            </w:r>
          </w:p>
          <w:p w14:paraId="5C07A427" w14:textId="77777777" w:rsidR="00FE1812" w:rsidRPr="00DB1CF2" w:rsidRDefault="00FE1812" w:rsidP="00DB1CF2">
            <w:pPr>
              <w:spacing w:before="100" w:after="120"/>
              <w:rPr>
                <w:rFonts w:ascii="Calibri Light" w:hAnsi="Calibri Light"/>
                <w:sz w:val="16"/>
                <w:szCs w:val="16"/>
                <w:lang w:val="en-US"/>
              </w:rPr>
            </w:pPr>
            <w:del w:id="16078" w:author="Ashan Senel Asmone" w:date="2016-03-18T16:32:00Z">
              <w:r w:rsidRPr="00DB1CF2" w:rsidDel="00902ADA">
                <w:rPr>
                  <w:rFonts w:ascii="Calibri Light" w:hAnsi="Calibri Light"/>
                  <w:sz w:val="16"/>
                  <w:szCs w:val="16"/>
                  <w:lang w:val="en-US"/>
                </w:rPr>
                <w:delText>BS 1014-Specification for high alumina cement</w:delText>
              </w:r>
            </w:del>
            <w:ins w:id="16079" w:author="Ashan Senel Asmone" w:date="2016-03-18T16:32:00Z">
              <w:r w:rsidR="00902ADA">
                <w:rPr>
                  <w:rFonts w:ascii="Calibri Light" w:hAnsi="Calibri Light"/>
                  <w:sz w:val="16"/>
                  <w:szCs w:val="16"/>
                  <w:lang w:val="en-US"/>
                </w:rPr>
                <w:t>BS EN 12878:2014 Pigments for the colouring of building materials based on cement and/or lime. Specifications and methods of test</w:t>
              </w:r>
            </w:ins>
          </w:p>
          <w:p w14:paraId="2C3144CF" w14:textId="77777777" w:rsidR="00FE1812" w:rsidRPr="00DB1CF2" w:rsidRDefault="00FE1812" w:rsidP="00DB1CF2">
            <w:pPr>
              <w:spacing w:before="100" w:after="120"/>
              <w:rPr>
                <w:rFonts w:ascii="Calibri Light" w:hAnsi="Calibri Light"/>
                <w:sz w:val="16"/>
                <w:szCs w:val="16"/>
                <w:lang w:val="en-US"/>
              </w:rPr>
            </w:pPr>
            <w:del w:id="16080" w:author="Ashan Senel Asmone" w:date="2016-03-18T16:33:00Z">
              <w:r w:rsidRPr="00DB1CF2" w:rsidDel="00902ADA">
                <w:rPr>
                  <w:rFonts w:ascii="Calibri Light" w:hAnsi="Calibri Light"/>
                  <w:sz w:val="16"/>
                  <w:szCs w:val="16"/>
                  <w:lang w:val="en-US"/>
                </w:rPr>
                <w:delText>BS 1199-Specification for building sands from natural sources</w:delText>
              </w:r>
            </w:del>
            <w:ins w:id="16081" w:author="Ashan Senel Asmone" w:date="2016-03-21T17:09:00Z">
              <w:r w:rsidR="00785E22">
                <w:rPr>
                  <w:rFonts w:ascii="Calibri Light" w:hAnsi="Calibri Light"/>
                  <w:sz w:val="16"/>
                  <w:szCs w:val="16"/>
                  <w:lang w:val="en-US"/>
                </w:rPr>
                <w:t>BS EN 13139:2002 Aggregates for mortar</w:t>
              </w:r>
            </w:ins>
          </w:p>
          <w:p w14:paraId="79298E77" w14:textId="77777777" w:rsidR="00FE1812" w:rsidRPr="00DB1CF2" w:rsidRDefault="00FE1812" w:rsidP="00DB1CF2">
            <w:pPr>
              <w:spacing w:before="100" w:after="120"/>
              <w:rPr>
                <w:rFonts w:ascii="Calibri Light" w:hAnsi="Calibri Light"/>
                <w:sz w:val="16"/>
                <w:szCs w:val="16"/>
                <w:lang w:val="en-US"/>
              </w:rPr>
            </w:pPr>
            <w:del w:id="16082" w:author="Ashan Senel Asmone" w:date="2016-03-18T16:38:00Z">
              <w:r w:rsidRPr="00DB1CF2" w:rsidDel="00902ADA">
                <w:rPr>
                  <w:rFonts w:ascii="Calibri Light" w:hAnsi="Calibri Light"/>
                  <w:sz w:val="16"/>
                  <w:szCs w:val="16"/>
                  <w:lang w:val="en-US"/>
                </w:rPr>
                <w:delText>BS 4027- Specification for sulphate-resisting Portland cement</w:delText>
              </w:r>
            </w:del>
          </w:p>
          <w:p w14:paraId="4A4B6031" w14:textId="77777777" w:rsidR="00FE1812" w:rsidRPr="00DB1CF2" w:rsidRDefault="00FE1812" w:rsidP="00DB1CF2">
            <w:pPr>
              <w:spacing w:before="100" w:after="120"/>
              <w:rPr>
                <w:rFonts w:ascii="Calibri Light" w:hAnsi="Calibri Light"/>
                <w:sz w:val="16"/>
                <w:szCs w:val="16"/>
                <w:lang w:val="en-US"/>
              </w:rPr>
            </w:pPr>
            <w:del w:id="16083" w:author="Ashan Senel Asmone" w:date="2016-03-21T15:22:00Z">
              <w:r w:rsidRPr="00DB1CF2" w:rsidDel="00337A12">
                <w:rPr>
                  <w:rFonts w:ascii="Calibri Light" w:hAnsi="Calibri Light"/>
                  <w:sz w:val="16"/>
                  <w:szCs w:val="16"/>
                  <w:lang w:val="en-US"/>
                </w:rPr>
                <w:delText>BS 4550-6:1978-Methods of testing cement. Standard sand for mortar cube</w:delText>
              </w:r>
            </w:del>
            <w:ins w:id="16084" w:author="Ashan Senel Asmone" w:date="2016-03-21T15:22:00Z">
              <w:r w:rsidR="00337A12">
                <w:rPr>
                  <w:rFonts w:ascii="Calibri Light" w:hAnsi="Calibri Light"/>
                  <w:sz w:val="16"/>
                  <w:szCs w:val="16"/>
                  <w:lang w:val="en-US"/>
                </w:rPr>
                <w:t>BS 4550-6:1978 Methods of testing cement. Standard sand for mortar cubes</w:t>
              </w:r>
            </w:ins>
            <w:r w:rsidRPr="00DB1CF2">
              <w:rPr>
                <w:rFonts w:ascii="Calibri Light" w:hAnsi="Calibri Light"/>
                <w:sz w:val="16"/>
                <w:szCs w:val="16"/>
                <w:lang w:val="en-US"/>
              </w:rPr>
              <w:t>s</w:t>
            </w:r>
          </w:p>
          <w:p w14:paraId="48B62678"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4551-Methods of testing mortars, screeds and plasters</w:t>
            </w:r>
          </w:p>
          <w:p w14:paraId="0EEEAE4D" w14:textId="77777777" w:rsidR="00FE1812" w:rsidRPr="00DB1CF2" w:rsidRDefault="00FE1812" w:rsidP="00DB1CF2">
            <w:pPr>
              <w:spacing w:before="100" w:after="120"/>
              <w:rPr>
                <w:rFonts w:ascii="Calibri Light" w:hAnsi="Calibri Light"/>
                <w:sz w:val="16"/>
                <w:szCs w:val="16"/>
                <w:lang w:val="en-US"/>
              </w:rPr>
            </w:pPr>
            <w:del w:id="16085" w:author="Ashan Senel Asmone" w:date="2016-03-18T16:48:00Z">
              <w:r w:rsidRPr="00DB1CF2" w:rsidDel="0083514B">
                <w:rPr>
                  <w:rFonts w:ascii="Calibri Light" w:hAnsi="Calibri Light"/>
                  <w:sz w:val="16"/>
                  <w:szCs w:val="16"/>
                  <w:lang w:val="en-US"/>
                </w:rPr>
                <w:delText>BS 4721-Specification for ready-mixed building mortars</w:delText>
              </w:r>
            </w:del>
            <w:ins w:id="16086" w:author="Ashan Senel Asmone" w:date="2016-03-18T16:48:00Z">
              <w:r w:rsidR="0083514B">
                <w:rPr>
                  <w:rFonts w:ascii="Calibri Light" w:hAnsi="Calibri Light"/>
                  <w:sz w:val="16"/>
                  <w:szCs w:val="16"/>
                  <w:lang w:val="en-US"/>
                </w:rPr>
                <w:t>BS EN 998-1:2003-Specification for mortar for masonry. Rendering and plastering mortar/ BS EN 998-2:2003-Specification for mortar for masonry. Masonry mortar</w:t>
              </w:r>
            </w:ins>
          </w:p>
          <w:p w14:paraId="75A1783E" w14:textId="77777777" w:rsidR="00FE1812" w:rsidRPr="00DB1CF2" w:rsidRDefault="00FE1812" w:rsidP="00DB1CF2">
            <w:pPr>
              <w:spacing w:before="100" w:after="120"/>
              <w:rPr>
                <w:rFonts w:ascii="Calibri Light" w:hAnsi="Calibri Light"/>
                <w:sz w:val="16"/>
                <w:szCs w:val="16"/>
                <w:lang w:val="en-US"/>
              </w:rPr>
            </w:pPr>
            <w:del w:id="16087" w:author="Ashan Senel Asmone" w:date="2016-03-18T17:12:00Z">
              <w:r w:rsidRPr="00DB1CF2" w:rsidDel="00922C80">
                <w:rPr>
                  <w:rFonts w:ascii="Calibri Light" w:hAnsi="Calibri Light"/>
                  <w:sz w:val="16"/>
                  <w:szCs w:val="16"/>
                  <w:lang w:val="en-US"/>
                </w:rPr>
                <w:delText>BS 4887-1:1986-Mortar admixtures. Specification for air-entraining (plasticizing) admixtures</w:delText>
              </w:r>
            </w:del>
            <w:ins w:id="16088" w:author="Ashan Senel Asmone" w:date="2016-03-18T17:12:00Z">
              <w:r w:rsidR="00922C80">
                <w:rPr>
                  <w:rFonts w:ascii="Calibri Light" w:hAnsi="Calibri Light"/>
                  <w:sz w:val="16"/>
                  <w:szCs w:val="16"/>
                  <w:lang w:val="en-US"/>
                </w:rPr>
                <w:t>BS EN 934-3:2009+A1:2012 Admixtures for concrete, mortar and grout. Admixtures for masonry mortar. Definitions, requirements, conformity and marking and labelling/</w:t>
              </w:r>
            </w:ins>
          </w:p>
          <w:p w14:paraId="4E8ECC2C" w14:textId="77777777" w:rsidR="00FE1812" w:rsidRPr="00DB1CF2" w:rsidRDefault="00FE1812" w:rsidP="00DB1CF2">
            <w:pPr>
              <w:spacing w:before="100" w:after="120"/>
              <w:rPr>
                <w:rFonts w:ascii="Calibri Light" w:hAnsi="Calibri Light"/>
                <w:sz w:val="16"/>
                <w:szCs w:val="16"/>
                <w:lang w:val="en-US"/>
              </w:rPr>
            </w:pPr>
            <w:del w:id="16089" w:author="Ashan Senel Asmone" w:date="2016-03-18T17:13:00Z">
              <w:r w:rsidRPr="00DB1CF2" w:rsidDel="00922C80">
                <w:rPr>
                  <w:rFonts w:ascii="Calibri Light" w:hAnsi="Calibri Light"/>
                  <w:sz w:val="16"/>
                  <w:szCs w:val="16"/>
                  <w:lang w:val="en-US"/>
                </w:rPr>
                <w:delText>BS 4887-2:1987-Mortar admixtures. Specification for set retarding admixtures</w:delText>
              </w:r>
            </w:del>
            <w:ins w:id="16090" w:author="Ashan Senel Asmone" w:date="2016-03-18T17:13:00Z">
              <w:r w:rsidR="00922C80">
                <w:rPr>
                  <w:rFonts w:ascii="Calibri Light" w:hAnsi="Calibri Light"/>
                  <w:sz w:val="16"/>
                  <w:szCs w:val="16"/>
                  <w:lang w:val="en-US"/>
                </w:rPr>
                <w:t>BS EN 480-4:2005 Admixtures for concrete, mortar and grout. Test methods. Determination of bleeding of concrete/</w:t>
              </w:r>
            </w:ins>
          </w:p>
          <w:p w14:paraId="573B9251" w14:textId="77777777" w:rsidR="00FE1812" w:rsidRPr="00DB1CF2" w:rsidRDefault="00FE1812" w:rsidP="00DB1CF2">
            <w:pPr>
              <w:spacing w:before="100" w:after="120"/>
              <w:rPr>
                <w:rFonts w:ascii="Calibri Light" w:hAnsi="Calibri Light"/>
                <w:sz w:val="16"/>
                <w:szCs w:val="16"/>
                <w:lang w:val="en-US"/>
              </w:rPr>
            </w:pPr>
            <w:del w:id="16091" w:author="Ashan Senel Asmone" w:date="2016-03-18T17:15:00Z">
              <w:r w:rsidRPr="00DB1CF2" w:rsidDel="00922C80">
                <w:rPr>
                  <w:rFonts w:ascii="Calibri Light" w:hAnsi="Calibri Light"/>
                  <w:sz w:val="16"/>
                  <w:szCs w:val="16"/>
                  <w:lang w:val="en-US"/>
                </w:rPr>
                <w:delText>BS 5075-Concrete admixtures</w:delText>
              </w:r>
            </w:del>
            <w:ins w:id="16092" w:author="Ashan Senel Asmone" w:date="2016-03-18T17:20:00Z">
              <w:del w:id="16093" w:author="Jing Kai Toh" w:date="2016-05-12T17:04:00Z">
                <w:r w:rsidR="00922C80" w:rsidDel="0010274C">
                  <w:rPr>
                    <w:rFonts w:ascii="Calibri Light" w:hAnsi="Calibri Light"/>
                    <w:sz w:val="16"/>
                    <w:szCs w:val="16"/>
                    <w:lang w:val="en-US"/>
                  </w:rPr>
                  <w:delText>BS EN 934-6:2001 Admixtures for concrete, mortar and grout. Sampling, conformity control and evaluation of conformity</w:delText>
                </w:r>
              </w:del>
            </w:ins>
            <w:ins w:id="16094"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ins w:id="16095" w:author="Ashan Senel Asmone" w:date="2016-03-18T17:20:00Z">
              <w:r w:rsidR="00922C80">
                <w:rPr>
                  <w:rFonts w:ascii="Calibri Light" w:hAnsi="Calibri Light"/>
                  <w:sz w:val="16"/>
                  <w:szCs w:val="16"/>
                  <w:lang w:val="en-US"/>
                </w:rPr>
                <w:t>/</w:t>
              </w:r>
            </w:ins>
            <w:ins w:id="16096" w:author="Ashan Senel Asmone" w:date="2016-03-18T17:19:00Z">
              <w:r w:rsidR="00922C80">
                <w:rPr>
                  <w:rFonts w:ascii="Calibri Light" w:hAnsi="Calibri Light"/>
                  <w:sz w:val="16"/>
                  <w:szCs w:val="16"/>
                  <w:lang w:val="en-US"/>
                </w:rPr>
                <w:t>BS EN 480-11:2005 Admixtures for concrete, mortar and grout. Test methods. Determination of air void characteristics in hardened concrete/BS EN 480-12:2005 Admixtures for concrete, mortar and grout. Test methods. Determination of the alkali content of admixtures/</w:t>
              </w:r>
            </w:ins>
            <w:ins w:id="16097" w:author="Ashan Senel Asmone" w:date="2016-03-18T17:18:00Z">
              <w:r w:rsidR="00922C80">
                <w:rPr>
                  <w:rFonts w:ascii="Calibri Light" w:hAnsi="Calibri Light"/>
                  <w:sz w:val="16"/>
                  <w:szCs w:val="16"/>
                  <w:lang w:val="en-US"/>
                </w:rPr>
                <w:t>BS EN 480-1:2006+A1:2011 Admixtures for concrete, mortar and grout. Test methods. Reference concrete and reference mortar for testing/BS EN 934-2:2009+A1:2012 Admixtures for concrete, mortar and grout . Concrete admixtures. Definitions, requirements, conformity, marking and labelling/BS EN 480-8:2012 Admixtures for concrete, mortar and grout. Test methods. Determination of the conventional dry material content/</w:t>
              </w:r>
            </w:ins>
            <w:ins w:id="16098" w:author="Ashan Senel Asmone" w:date="2016-03-18T17:17:00Z">
              <w:r w:rsidR="00922C80">
                <w:rPr>
                  <w:rFonts w:ascii="Calibri Light" w:hAnsi="Calibri Light"/>
                  <w:sz w:val="16"/>
                  <w:szCs w:val="16"/>
                  <w:lang w:val="en-US"/>
                </w:rPr>
                <w:t>BS EN 480-10:2009 Admixtures for concrete, mortar and grout. Test methods. Determination of water soluble chloride content/BS EN 480-6:2005 Admixtures for concrete, mortar and grout. Test methods. Infrared analysis/</w:t>
              </w:r>
            </w:ins>
            <w:ins w:id="16099" w:author="Ashan Senel Asmone" w:date="2016-03-18T17:16:00Z">
              <w:r w:rsidR="00922C80">
                <w:rPr>
                  <w:rFonts w:ascii="Calibri Light" w:hAnsi="Calibri Light"/>
                  <w:sz w:val="16"/>
                  <w:szCs w:val="16"/>
                  <w:lang w:val="en-US"/>
                </w:rPr>
                <w:t>BS EN 480-5:2005 Admixtures for concrete, mortar and grout. Test methods. Determination of capillary absorption/</w:t>
              </w:r>
            </w:ins>
            <w:ins w:id="16100" w:author="Ashan Senel Asmone" w:date="2016-03-18T17:15:00Z">
              <w:r w:rsidR="00922C80">
                <w:rPr>
                  <w:rFonts w:ascii="Calibri Light" w:hAnsi="Calibri Light"/>
                  <w:sz w:val="16"/>
                  <w:szCs w:val="16"/>
                  <w:lang w:val="en-US"/>
                </w:rPr>
                <w:t>BS EN 480-2:2006 Admixtures for concrete, mortar and grout. Test methods. Determination of setting time/</w:t>
              </w:r>
            </w:ins>
          </w:p>
          <w:p w14:paraId="23692191" w14:textId="77777777" w:rsidR="00FE1812" w:rsidRPr="00DB1CF2" w:rsidRDefault="00FE1812" w:rsidP="00DB1CF2">
            <w:pPr>
              <w:spacing w:before="100" w:after="120"/>
              <w:rPr>
                <w:rFonts w:ascii="Calibri Light" w:hAnsi="Calibri Light"/>
                <w:sz w:val="16"/>
                <w:szCs w:val="16"/>
                <w:lang w:val="en-US"/>
              </w:rPr>
            </w:pPr>
            <w:del w:id="16101" w:author="Ashan Senel Asmone" w:date="2016-03-18T17:20:00Z">
              <w:r w:rsidRPr="00DB1CF2" w:rsidDel="00922C80">
                <w:rPr>
                  <w:rFonts w:ascii="Calibri Light" w:hAnsi="Calibri Light"/>
                  <w:sz w:val="16"/>
                  <w:szCs w:val="16"/>
                  <w:lang w:val="en-US"/>
                </w:rPr>
                <w:delText>Part 1: Specification for accelerating admixtures, retarding admixtures, retarding admixtures and water-reducing admixtures</w:delText>
              </w:r>
            </w:del>
          </w:p>
          <w:p w14:paraId="13397FFC" w14:textId="77777777" w:rsidR="00FE1812" w:rsidRPr="00DB1CF2" w:rsidRDefault="00FE1812" w:rsidP="00DB1CF2">
            <w:pPr>
              <w:spacing w:before="100" w:after="120"/>
              <w:rPr>
                <w:rFonts w:ascii="Calibri Light" w:hAnsi="Calibri Light"/>
                <w:sz w:val="16"/>
                <w:szCs w:val="16"/>
                <w:lang w:val="en-US"/>
              </w:rPr>
            </w:pPr>
            <w:del w:id="16102" w:author="Ashan Senel Asmone" w:date="2016-03-18T17:20:00Z">
              <w:r w:rsidRPr="00DB1CF2" w:rsidDel="00922C80">
                <w:rPr>
                  <w:rFonts w:ascii="Calibri Light" w:hAnsi="Calibri Light"/>
                  <w:sz w:val="16"/>
                  <w:szCs w:val="16"/>
                  <w:lang w:val="en-US"/>
                </w:rPr>
                <w:delText>Part 2: Specification for air-entraining admixtures</w:delText>
              </w:r>
            </w:del>
          </w:p>
          <w:p w14:paraId="1FEFA4E4" w14:textId="77777777" w:rsidR="00FE1812" w:rsidRPr="00DB1CF2" w:rsidRDefault="00FE1812" w:rsidP="00DB1CF2">
            <w:pPr>
              <w:spacing w:before="100" w:after="120"/>
              <w:rPr>
                <w:rFonts w:ascii="Calibri Light" w:hAnsi="Calibri Light"/>
                <w:sz w:val="16"/>
                <w:szCs w:val="16"/>
                <w:lang w:val="en-US"/>
              </w:rPr>
            </w:pPr>
            <w:del w:id="16103" w:author="Ashan Senel Asmone" w:date="2016-03-18T17:21:00Z">
              <w:r w:rsidRPr="00DB1CF2" w:rsidDel="00922C80">
                <w:rPr>
                  <w:rFonts w:ascii="Calibri Light" w:hAnsi="Calibri Light"/>
                  <w:sz w:val="16"/>
                  <w:szCs w:val="16"/>
                  <w:lang w:val="en-US"/>
                </w:rPr>
                <w:delText>Part 3: Specification for superplasticizing admixtures</w:delText>
              </w:r>
            </w:del>
          </w:p>
          <w:p w14:paraId="47957719" w14:textId="77777777" w:rsidR="00FE1812" w:rsidRPr="00DB1CF2" w:rsidRDefault="00FE1812" w:rsidP="00DB1CF2">
            <w:pPr>
              <w:spacing w:before="100" w:after="120"/>
              <w:rPr>
                <w:rFonts w:ascii="Calibri Light" w:hAnsi="Calibri Light"/>
                <w:sz w:val="16"/>
                <w:szCs w:val="16"/>
                <w:lang w:val="en-US"/>
              </w:rPr>
            </w:pPr>
            <w:del w:id="16104" w:author="Ashan Senel Asmone" w:date="2016-03-18T17:35:00Z">
              <w:r w:rsidRPr="00DB1CF2" w:rsidDel="00DD05B5">
                <w:rPr>
                  <w:rFonts w:ascii="Calibri Light" w:hAnsi="Calibri Light"/>
                  <w:sz w:val="16"/>
                  <w:szCs w:val="16"/>
                  <w:lang w:val="en-US"/>
                </w:rPr>
                <w:delText>BS 5838-2:1980-Specification for dry packaged cementitious mixes. Prepacked mortar mixes</w:delText>
              </w:r>
            </w:del>
            <w:ins w:id="16105" w:author="Ashan Senel Asmone" w:date="2016-03-18T17:35:00Z">
              <w:r w:rsidR="00DD05B5">
                <w:rPr>
                  <w:rFonts w:ascii="Calibri Light" w:hAnsi="Calibri Light"/>
                  <w:sz w:val="16"/>
                  <w:szCs w:val="16"/>
                  <w:lang w:val="en-US"/>
                </w:rPr>
                <w:t>BS EN 998-2:2010 Specification for mortar for masonry. Masonry mortar/ BS EN 998-1:2010 Specification for mortar for masonry. Rendering and plastering mortar</w:t>
              </w:r>
            </w:ins>
          </w:p>
          <w:p w14:paraId="4C06E3BB" w14:textId="77777777" w:rsidR="00FE1812" w:rsidRPr="00DB1CF2" w:rsidRDefault="00FE1812" w:rsidP="00DB1CF2">
            <w:pPr>
              <w:spacing w:before="100" w:after="120"/>
              <w:rPr>
                <w:rFonts w:ascii="Calibri Light" w:hAnsi="Calibri Light"/>
                <w:sz w:val="16"/>
                <w:szCs w:val="16"/>
                <w:lang w:val="en-US"/>
              </w:rPr>
            </w:pPr>
            <w:del w:id="16106" w:author="Ashan Senel Asmone" w:date="2016-03-21T10:36:00Z">
              <w:r w:rsidRPr="00DB1CF2" w:rsidDel="0046108D">
                <w:rPr>
                  <w:rFonts w:ascii="Calibri Light" w:hAnsi="Calibri Light"/>
                  <w:sz w:val="16"/>
                  <w:szCs w:val="16"/>
                  <w:lang w:val="en-US"/>
                </w:rPr>
                <w:delText>BS 6319-3:1990-Testing of resin and polymer/cement compositions for use in construction. Methods for measurement of modulus of elasticity in flexure and flexural strength</w:delText>
              </w:r>
            </w:del>
            <w:ins w:id="16107" w:author="Ashan Senel Asmone" w:date="2016-03-21T10:36:00Z">
              <w:r w:rsidR="0046108D">
                <w:rPr>
                  <w:rFonts w:ascii="Calibri Light" w:hAnsi="Calibri Light"/>
                  <w:sz w:val="16"/>
                  <w:szCs w:val="16"/>
                  <w:lang w:val="en-US"/>
                </w:rPr>
                <w:t>BS 6319-3:1990 Testing of resin and polymer/cement compositions for use in construction. Methods for measurement of modulus of elasticity in flexure and flexural strength</w:t>
              </w:r>
            </w:ins>
          </w:p>
          <w:p w14:paraId="3F5B5B1E" w14:textId="77777777" w:rsidR="00FE1812" w:rsidRPr="00DB1CF2" w:rsidRDefault="00FE1812" w:rsidP="00DB1CF2">
            <w:pPr>
              <w:spacing w:before="100" w:after="120"/>
              <w:rPr>
                <w:rFonts w:ascii="Calibri Light" w:hAnsi="Calibri Light"/>
                <w:sz w:val="16"/>
                <w:szCs w:val="16"/>
                <w:lang w:val="en-US"/>
              </w:rPr>
            </w:pPr>
            <w:del w:id="16108" w:author="Ashan Senel Asmone" w:date="2016-03-21T10:36:00Z">
              <w:r w:rsidRPr="00DB1CF2" w:rsidDel="0046108D">
                <w:rPr>
                  <w:rFonts w:ascii="Calibri Light" w:hAnsi="Calibri Light"/>
                  <w:sz w:val="16"/>
                  <w:szCs w:val="16"/>
                  <w:lang w:val="en-US"/>
                </w:rPr>
                <w:delText>BS 6319-12:1992-Testing of resin and polymer/cement compositions for use in construction. Methods for measurement of unrestrained linear shrinkage and coefficient of thermal expansion</w:delText>
              </w:r>
            </w:del>
            <w:ins w:id="16109" w:author="Ashan Senel Asmone" w:date="2016-03-21T10:36:00Z">
              <w:r w:rsidR="0046108D">
                <w:rPr>
                  <w:rFonts w:ascii="Calibri Light" w:hAnsi="Calibri Light"/>
                  <w:sz w:val="16"/>
                  <w:szCs w:val="16"/>
                  <w:lang w:val="en-US"/>
                </w:rPr>
                <w:t>BS 6319-12:1992 Testing of resin and polymer/cement compositions for use in construction. Methods for measurement of unrestrained linear shrinkage and coefficient of thermal expansion</w:t>
              </w:r>
            </w:ins>
          </w:p>
          <w:p w14:paraId="2EC3741A" w14:textId="77777777" w:rsidR="00FE1812" w:rsidRPr="00DB1CF2" w:rsidRDefault="00FE1812" w:rsidP="00DB1CF2">
            <w:pPr>
              <w:spacing w:before="100" w:after="120"/>
              <w:rPr>
                <w:rFonts w:ascii="Calibri Light" w:hAnsi="Calibri Light"/>
                <w:sz w:val="16"/>
                <w:szCs w:val="16"/>
                <w:lang w:val="en-US"/>
              </w:rPr>
            </w:pPr>
            <w:del w:id="16110" w:author="Ashan Senel Asmone" w:date="2016-03-21T15:23:00Z">
              <w:r w:rsidRPr="00DB1CF2" w:rsidDel="00337A12">
                <w:rPr>
                  <w:rFonts w:ascii="Calibri Light" w:hAnsi="Calibri Light"/>
                  <w:sz w:val="16"/>
                  <w:szCs w:val="16"/>
                  <w:lang w:val="en-US"/>
                </w:rPr>
                <w:delText>DD 249:1990-Testing aggregates. Method for the assessment of alkali-silica reactivity. Potential accelerated mortar-bar method</w:delText>
              </w:r>
            </w:del>
          </w:p>
          <w:p w14:paraId="1B49D9FF" w14:textId="77777777" w:rsidR="00FE1812" w:rsidRPr="00DB1CF2" w:rsidRDefault="00FE1812" w:rsidP="00DB1CF2">
            <w:pPr>
              <w:spacing w:before="100" w:after="120"/>
              <w:rPr>
                <w:rFonts w:ascii="Calibri Light" w:hAnsi="Calibri Light"/>
                <w:sz w:val="16"/>
                <w:szCs w:val="16"/>
                <w:lang w:val="en-US"/>
              </w:rPr>
            </w:pPr>
            <w:del w:id="16111" w:author="Ashan Senel Asmone" w:date="2016-03-21T11:02:00Z">
              <w:r w:rsidRPr="00DB1CF2" w:rsidDel="0046108D">
                <w:rPr>
                  <w:rFonts w:ascii="Calibri Light" w:hAnsi="Calibri Light"/>
                  <w:sz w:val="16"/>
                  <w:szCs w:val="16"/>
                  <w:lang w:val="en-US"/>
                </w:rPr>
                <w:delText>PD 6472:1974-Guide to specifying the quality of building mortars</w:delText>
              </w:r>
            </w:del>
            <w:ins w:id="16112" w:author="Ashan Senel Asmone" w:date="2016-03-21T11:02:00Z">
              <w:r w:rsidR="0046108D">
                <w:rPr>
                  <w:rFonts w:ascii="Calibri Light" w:hAnsi="Calibri Light"/>
                  <w:sz w:val="16"/>
                  <w:szCs w:val="16"/>
                  <w:lang w:val="en-US"/>
                </w:rPr>
                <w:t>PD 6678:2005 Guide to the specification of masonry mortar</w:t>
              </w:r>
            </w:ins>
          </w:p>
          <w:p w14:paraId="7B3CC939" w14:textId="77777777" w:rsidR="00FE1812" w:rsidRPr="00DB1CF2" w:rsidRDefault="00FE1812" w:rsidP="00DB1CF2">
            <w:pPr>
              <w:spacing w:before="100" w:after="120"/>
              <w:rPr>
                <w:rFonts w:ascii="Calibri Light" w:hAnsi="Calibri Light"/>
                <w:sz w:val="16"/>
                <w:szCs w:val="16"/>
                <w:lang w:val="en-US"/>
              </w:rPr>
            </w:pPr>
            <w:del w:id="16113" w:author="Ashan Senel Asmone" w:date="2016-03-21T11:03:00Z">
              <w:r w:rsidRPr="00DB1CF2" w:rsidDel="0046108D">
                <w:rPr>
                  <w:rFonts w:ascii="Calibri Light" w:hAnsi="Calibri Light"/>
                  <w:sz w:val="16"/>
                  <w:szCs w:val="16"/>
                  <w:lang w:val="en-US"/>
                </w:rPr>
                <w:delText>BS EN 480-1:1998-Admixtures for concrete, mortar and grout. Test methods. Reference concrete and reference mortar for testing</w:delText>
              </w:r>
            </w:del>
            <w:ins w:id="16114" w:author="Ashan Senel Asmone" w:date="2016-03-21T11:03:00Z">
              <w:r w:rsidR="0046108D">
                <w:rPr>
                  <w:rFonts w:ascii="Calibri Light" w:hAnsi="Calibri Light"/>
                  <w:sz w:val="16"/>
                  <w:szCs w:val="16"/>
                  <w:lang w:val="en-US"/>
                </w:rPr>
                <w:t>BS EN 480-1:2014 Admixtures for concrete, mortar and grout. Test methods. Reference concrete and reference mortar for testing</w:t>
              </w:r>
            </w:ins>
          </w:p>
          <w:p w14:paraId="66009BBF" w14:textId="77777777" w:rsidR="00FE1812" w:rsidRPr="00DB1CF2" w:rsidRDefault="00FE1812" w:rsidP="00DB1CF2">
            <w:pPr>
              <w:spacing w:before="100" w:after="120"/>
              <w:rPr>
                <w:rFonts w:ascii="Calibri Light" w:hAnsi="Calibri Light"/>
                <w:sz w:val="16"/>
                <w:szCs w:val="16"/>
                <w:lang w:val="en-US"/>
              </w:rPr>
            </w:pPr>
            <w:del w:id="16115" w:author="Ashan Senel Asmone" w:date="2016-03-21T11:03:00Z">
              <w:r w:rsidRPr="00DB1CF2" w:rsidDel="0046108D">
                <w:rPr>
                  <w:rFonts w:ascii="Calibri Light" w:hAnsi="Calibri Light"/>
                  <w:sz w:val="16"/>
                  <w:szCs w:val="16"/>
                  <w:lang w:val="en-US"/>
                </w:rPr>
                <w:delText>BS EN 480-2:1997-Admixtures for concrete, mortar and grout. Test methods. Determination of setting time</w:delText>
              </w:r>
            </w:del>
            <w:ins w:id="16116" w:author="Ashan Senel Asmone" w:date="2016-03-21T11:03:00Z">
              <w:r w:rsidR="0046108D">
                <w:rPr>
                  <w:rFonts w:ascii="Calibri Light" w:hAnsi="Calibri Light"/>
                  <w:sz w:val="16"/>
                  <w:szCs w:val="16"/>
                  <w:lang w:val="en-US"/>
                </w:rPr>
                <w:t>BS EN 480-2:2006 Admixtures for concrete, mortar and grout. Test methods. Determination of setting time</w:t>
              </w:r>
            </w:ins>
          </w:p>
          <w:p w14:paraId="4063DAF5" w14:textId="77777777" w:rsidR="00FE1812" w:rsidRPr="00DB1CF2" w:rsidRDefault="00FE1812" w:rsidP="00DB1CF2">
            <w:pPr>
              <w:spacing w:before="100" w:after="120"/>
              <w:rPr>
                <w:rFonts w:ascii="Calibri Light" w:hAnsi="Calibri Light"/>
                <w:sz w:val="16"/>
                <w:szCs w:val="16"/>
                <w:lang w:val="en-US"/>
              </w:rPr>
            </w:pPr>
            <w:del w:id="16117" w:author="Ashan Senel Asmone" w:date="2016-03-21T11:04:00Z">
              <w:r w:rsidRPr="00DB1CF2" w:rsidDel="0046108D">
                <w:rPr>
                  <w:rFonts w:ascii="Calibri Light" w:hAnsi="Calibri Light"/>
                  <w:sz w:val="16"/>
                  <w:szCs w:val="16"/>
                  <w:lang w:val="en-US"/>
                </w:rPr>
                <w:delText>BS EN 480-4:1997-Admixtures for concrete, mortar and grout. Test methods. Determination of bleeding of concrete</w:delText>
              </w:r>
            </w:del>
            <w:ins w:id="16118" w:author="Ashan Senel Asmone" w:date="2016-03-21T11:04:00Z">
              <w:r w:rsidR="0046108D">
                <w:rPr>
                  <w:rFonts w:ascii="Calibri Light" w:hAnsi="Calibri Light"/>
                  <w:sz w:val="16"/>
                  <w:szCs w:val="16"/>
                  <w:lang w:val="en-US"/>
                </w:rPr>
                <w:t>BS EN 480-4:2005 Admixtures for concrete, mortar and grout. Test methods. Determination of bleeding of concrete</w:t>
              </w:r>
            </w:ins>
          </w:p>
          <w:p w14:paraId="51D3CA69" w14:textId="77777777" w:rsidR="00FE1812" w:rsidRPr="00DB1CF2" w:rsidRDefault="00FE1812" w:rsidP="00DB1CF2">
            <w:pPr>
              <w:spacing w:before="100" w:after="120"/>
              <w:rPr>
                <w:rFonts w:ascii="Calibri Light" w:hAnsi="Calibri Light"/>
                <w:sz w:val="16"/>
                <w:szCs w:val="16"/>
                <w:lang w:val="en-US"/>
              </w:rPr>
            </w:pPr>
            <w:del w:id="16119" w:author="Ashan Senel Asmone" w:date="2016-03-21T11:04:00Z">
              <w:r w:rsidRPr="00DB1CF2" w:rsidDel="0046108D">
                <w:rPr>
                  <w:rFonts w:ascii="Calibri Light" w:hAnsi="Calibri Light"/>
                  <w:sz w:val="16"/>
                  <w:szCs w:val="16"/>
                  <w:lang w:val="en-US"/>
                </w:rPr>
                <w:delText>BS EN 480-5:1997-Admixtures for concrete, mortar and grout. Test methods. Determination of capillary absorption</w:delText>
              </w:r>
            </w:del>
            <w:ins w:id="16120" w:author="Ashan Senel Asmone" w:date="2016-03-21T11:04:00Z">
              <w:r w:rsidR="0046108D">
                <w:rPr>
                  <w:rFonts w:ascii="Calibri Light" w:hAnsi="Calibri Light"/>
                  <w:sz w:val="16"/>
                  <w:szCs w:val="16"/>
                  <w:lang w:val="en-US"/>
                </w:rPr>
                <w:t>BS EN 480-5:2005 Admixtures for concrete, mortar and grout. Test methods. Determination of capillary absorption</w:t>
              </w:r>
            </w:ins>
          </w:p>
          <w:p w14:paraId="4508FD14" w14:textId="77777777" w:rsidR="00FE1812" w:rsidRPr="00DB1CF2" w:rsidRDefault="00FE1812" w:rsidP="00DB1CF2">
            <w:pPr>
              <w:spacing w:before="100" w:after="120"/>
              <w:rPr>
                <w:rFonts w:ascii="Calibri Light" w:hAnsi="Calibri Light"/>
                <w:sz w:val="16"/>
                <w:szCs w:val="16"/>
                <w:lang w:val="en-US"/>
              </w:rPr>
            </w:pPr>
            <w:del w:id="16121" w:author="Ashan Senel Asmone" w:date="2016-03-21T11:04:00Z">
              <w:r w:rsidRPr="00DB1CF2" w:rsidDel="0046108D">
                <w:rPr>
                  <w:rFonts w:ascii="Calibri Light" w:hAnsi="Calibri Light"/>
                  <w:sz w:val="16"/>
                  <w:szCs w:val="16"/>
                  <w:lang w:val="en-US"/>
                </w:rPr>
                <w:delText>BS EN 480-6:1997-Admixtures for concrete, mortar and grout. Test methods. Infrared analysis</w:delText>
              </w:r>
            </w:del>
            <w:ins w:id="16122" w:author="Ashan Senel Asmone" w:date="2016-03-21T11:04:00Z">
              <w:r w:rsidR="0046108D">
                <w:rPr>
                  <w:rFonts w:ascii="Calibri Light" w:hAnsi="Calibri Light"/>
                  <w:sz w:val="16"/>
                  <w:szCs w:val="16"/>
                  <w:lang w:val="en-US"/>
                </w:rPr>
                <w:t>BS EN 480-6:2005 Admixtures for concrete, mortar and grout. Test methods. Infrared analysis</w:t>
              </w:r>
            </w:ins>
          </w:p>
          <w:p w14:paraId="04E1C76E" w14:textId="77777777" w:rsidR="00FE1812" w:rsidRPr="00DB1CF2" w:rsidRDefault="00FE1812" w:rsidP="00DB1CF2">
            <w:pPr>
              <w:spacing w:before="100" w:after="120"/>
              <w:rPr>
                <w:rFonts w:ascii="Calibri Light" w:hAnsi="Calibri Light"/>
                <w:sz w:val="16"/>
                <w:szCs w:val="16"/>
                <w:lang w:val="en-US"/>
              </w:rPr>
            </w:pPr>
            <w:del w:id="16123" w:author="Ashan Senel Asmone" w:date="2016-03-21T11:05:00Z">
              <w:r w:rsidRPr="00DB1CF2" w:rsidDel="0046108D">
                <w:rPr>
                  <w:rFonts w:ascii="Calibri Light" w:hAnsi="Calibri Light"/>
                  <w:sz w:val="16"/>
                  <w:szCs w:val="16"/>
                  <w:lang w:val="en-US"/>
                </w:rPr>
                <w:delText>BS EN 480-8:1997-Admixtures for concrete, mortar and grout. Test methods. Determination of the conventional dry material content</w:delText>
              </w:r>
            </w:del>
            <w:ins w:id="16124" w:author="Ashan Senel Asmone" w:date="2016-03-21T11:05:00Z">
              <w:r w:rsidR="0046108D">
                <w:rPr>
                  <w:rFonts w:ascii="Calibri Light" w:hAnsi="Calibri Light"/>
                  <w:sz w:val="16"/>
                  <w:szCs w:val="16"/>
                  <w:lang w:val="en-US"/>
                </w:rPr>
                <w:t>BS EN 480-8:2012 Admixtures for concrete, mortar and grout. Test methods. Determination of the conventional dry material content</w:t>
              </w:r>
            </w:ins>
          </w:p>
          <w:p w14:paraId="64AC6E4C" w14:textId="77777777" w:rsidR="00FE1812" w:rsidRPr="00DB1CF2" w:rsidRDefault="00FE1812" w:rsidP="00DB1CF2">
            <w:pPr>
              <w:spacing w:before="100" w:after="120"/>
              <w:rPr>
                <w:rFonts w:ascii="Calibri Light" w:hAnsi="Calibri Light"/>
                <w:sz w:val="16"/>
                <w:szCs w:val="16"/>
                <w:lang w:val="en-US"/>
              </w:rPr>
            </w:pPr>
            <w:del w:id="16125" w:author="Ashan Senel Asmone" w:date="2016-03-21T11:05:00Z">
              <w:r w:rsidRPr="00DB1CF2" w:rsidDel="0046108D">
                <w:rPr>
                  <w:rFonts w:ascii="Calibri Light" w:hAnsi="Calibri Light"/>
                  <w:sz w:val="16"/>
                  <w:szCs w:val="16"/>
                  <w:lang w:val="en-US"/>
                </w:rPr>
                <w:delText>BS EN 480-10:1997-Admixtures for concrete, mortar and grout. Test methods. Determination of water soluble chloride content</w:delText>
              </w:r>
            </w:del>
            <w:ins w:id="16126" w:author="Ashan Senel Asmone" w:date="2016-03-21T11:05:00Z">
              <w:r w:rsidR="0046108D">
                <w:rPr>
                  <w:rFonts w:ascii="Calibri Light" w:hAnsi="Calibri Light"/>
                  <w:sz w:val="16"/>
                  <w:szCs w:val="16"/>
                  <w:lang w:val="en-US"/>
                </w:rPr>
                <w:t>BS EN 480-10:2009 Admixtures for concrete, mortar and grout. Test methods. Determination of water soluble chloride content</w:t>
              </w:r>
            </w:ins>
          </w:p>
          <w:p w14:paraId="4610414F" w14:textId="77777777" w:rsidR="00FE1812" w:rsidRPr="00DB1CF2" w:rsidRDefault="00FE1812" w:rsidP="00DB1CF2">
            <w:pPr>
              <w:spacing w:before="100" w:after="120"/>
              <w:rPr>
                <w:rFonts w:ascii="Calibri Light" w:hAnsi="Calibri Light"/>
                <w:sz w:val="16"/>
                <w:szCs w:val="16"/>
                <w:lang w:val="en-US"/>
              </w:rPr>
            </w:pPr>
            <w:del w:id="16127" w:author="Ashan Senel Asmone" w:date="2016-03-21T11:05:00Z">
              <w:r w:rsidRPr="00DB1CF2" w:rsidDel="0046108D">
                <w:rPr>
                  <w:rFonts w:ascii="Calibri Light" w:hAnsi="Calibri Light"/>
                  <w:sz w:val="16"/>
                  <w:szCs w:val="16"/>
                  <w:lang w:val="en-US"/>
                </w:rPr>
                <w:delText>BS EN 480-11:1999-Admixtures for concrete, mortar and grout. Test methods. Determination of air void characteristics in hardened concrete</w:delText>
              </w:r>
            </w:del>
            <w:ins w:id="16128" w:author="Ashan Senel Asmone" w:date="2016-03-21T11:05:00Z">
              <w:r w:rsidR="0046108D">
                <w:rPr>
                  <w:rFonts w:ascii="Calibri Light" w:hAnsi="Calibri Light"/>
                  <w:sz w:val="16"/>
                  <w:szCs w:val="16"/>
                  <w:lang w:val="en-US"/>
                </w:rPr>
                <w:t>BS EN 480-11:2005 Admixtures for concrete, mortar and grout. Test methods. Determination of air void characteristics in hardened concrete</w:t>
              </w:r>
            </w:ins>
          </w:p>
          <w:p w14:paraId="78A65C85" w14:textId="77777777" w:rsidR="00FE1812" w:rsidRPr="00DB1CF2" w:rsidRDefault="00FE1812" w:rsidP="00DB1CF2">
            <w:pPr>
              <w:spacing w:before="100" w:after="120"/>
              <w:rPr>
                <w:rFonts w:ascii="Calibri Light" w:hAnsi="Calibri Light"/>
                <w:sz w:val="16"/>
                <w:szCs w:val="16"/>
                <w:lang w:val="en-US"/>
              </w:rPr>
            </w:pPr>
            <w:del w:id="16129" w:author="Ashan Senel Asmone" w:date="2016-03-21T11:06:00Z">
              <w:r w:rsidRPr="00DB1CF2" w:rsidDel="0046108D">
                <w:rPr>
                  <w:rFonts w:ascii="Calibri Light" w:hAnsi="Calibri Light"/>
                  <w:sz w:val="16"/>
                  <w:szCs w:val="16"/>
                  <w:lang w:val="en-US"/>
                </w:rPr>
                <w:delText>BS EN 480-12:1998-Admixtures for concrete, mortar and grout. Test methods. Determination of the alkali content of admixtures</w:delText>
              </w:r>
            </w:del>
            <w:ins w:id="16130" w:author="Ashan Senel Asmone" w:date="2016-03-21T11:06:00Z">
              <w:r w:rsidR="0046108D">
                <w:rPr>
                  <w:rFonts w:ascii="Calibri Light" w:hAnsi="Calibri Light"/>
                  <w:sz w:val="16"/>
                  <w:szCs w:val="16"/>
                  <w:lang w:val="en-US"/>
                </w:rPr>
                <w:t>BS EN 480-12:2005 Admixtures for concrete, mortar and grout. Test methods. Determination of the alkali content of admixtures</w:t>
              </w:r>
            </w:ins>
          </w:p>
          <w:p w14:paraId="21385EF1" w14:textId="77777777" w:rsidR="00FE1812" w:rsidRPr="00DB1CF2" w:rsidRDefault="00FE1812" w:rsidP="00DB1CF2">
            <w:pPr>
              <w:spacing w:before="100" w:after="120"/>
              <w:rPr>
                <w:rFonts w:ascii="Calibri Light" w:hAnsi="Calibri Light"/>
                <w:sz w:val="16"/>
                <w:szCs w:val="16"/>
                <w:lang w:val="en-US"/>
              </w:rPr>
            </w:pPr>
            <w:del w:id="16131" w:author="Ashan Senel Asmone" w:date="2016-03-21T11:06:00Z">
              <w:r w:rsidRPr="00DB1CF2" w:rsidDel="0046108D">
                <w:rPr>
                  <w:rFonts w:ascii="Calibri Light" w:hAnsi="Calibri Light"/>
                  <w:sz w:val="16"/>
                  <w:szCs w:val="16"/>
                  <w:lang w:val="en-US"/>
                </w:rPr>
                <w:delText>BS EN 934-2:2001-Admixtures for concrete, mortar and grout. Concrete admixtures. Definitions, requirements, conformity, marking and labelling</w:delText>
              </w:r>
            </w:del>
            <w:ins w:id="16132" w:author="Ashan Senel Asmone" w:date="2016-03-21T11:06:00Z">
              <w:r w:rsidR="0046108D">
                <w:rPr>
                  <w:rFonts w:ascii="Calibri Light" w:hAnsi="Calibri Light"/>
                  <w:sz w:val="16"/>
                  <w:szCs w:val="16"/>
                  <w:lang w:val="en-US"/>
                </w:rPr>
                <w:t>BS EN 934-2:2009+A1:2012 Admixtures for concrete, mortar and grout. Concrete admixtures. Definitions, requirements, conformity, marking and labelling</w:t>
              </w:r>
            </w:ins>
          </w:p>
          <w:p w14:paraId="0A9F0A83" w14:textId="77777777" w:rsidR="00FE1812" w:rsidRPr="00DB1CF2" w:rsidRDefault="00FE1812" w:rsidP="00DB1CF2">
            <w:pPr>
              <w:spacing w:before="100" w:after="120"/>
              <w:rPr>
                <w:rFonts w:ascii="Calibri Light" w:hAnsi="Calibri Light"/>
                <w:sz w:val="16"/>
                <w:szCs w:val="16"/>
                <w:lang w:val="en-US"/>
              </w:rPr>
            </w:pPr>
            <w:del w:id="16133" w:author="Ashan Senel Asmone" w:date="2016-03-21T11:06:00Z">
              <w:r w:rsidRPr="00DB1CF2" w:rsidDel="0046108D">
                <w:rPr>
                  <w:rFonts w:ascii="Calibri Light" w:hAnsi="Calibri Light"/>
                  <w:sz w:val="16"/>
                  <w:szCs w:val="16"/>
                  <w:lang w:val="en-US"/>
                </w:rPr>
                <w:delText>BS EN 934-6:2001-Admixtures for concrete, mortar and grout. Sampling, conformity control and evaluation of conformity</w:delText>
              </w:r>
            </w:del>
            <w:ins w:id="16134" w:author="Ashan Senel Asmone" w:date="2016-03-21T11:06:00Z">
              <w:del w:id="16135" w:author="Jing Kai Toh" w:date="2016-05-12T17:04:00Z">
                <w:r w:rsidR="0046108D" w:rsidDel="0010274C">
                  <w:rPr>
                    <w:rFonts w:ascii="Calibri Light" w:hAnsi="Calibri Light"/>
                    <w:sz w:val="16"/>
                    <w:szCs w:val="16"/>
                    <w:lang w:val="en-US"/>
                  </w:rPr>
                  <w:delText>BS EN 934-6:2001 Admixtures for concrete, mortar and grout. Sampling, conformity control and evaluation of conformity</w:delText>
                </w:r>
              </w:del>
            </w:ins>
            <w:ins w:id="16136"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r w:rsidRPr="00DB1CF2">
              <w:rPr>
                <w:rFonts w:ascii="Calibri Light" w:hAnsi="Calibri Light"/>
                <w:sz w:val="16"/>
                <w:szCs w:val="16"/>
                <w:lang w:val="en-US"/>
              </w:rPr>
              <w:t> </w:t>
            </w:r>
            <w:r w:rsidRPr="00DB1CF2">
              <w:rPr>
                <w:rFonts w:ascii="Calibri Light" w:hAnsi="Calibri Light"/>
                <w:sz w:val="16"/>
                <w:szCs w:val="16"/>
                <w:lang w:val="en-US"/>
              </w:rPr>
              <w:br/>
            </w:r>
            <w:r w:rsidRPr="00DB1CF2">
              <w:rPr>
                <w:rFonts w:ascii="Calibri Light" w:hAnsi="Calibri Light"/>
                <w:sz w:val="16"/>
                <w:szCs w:val="16"/>
                <w:lang w:val="en-US"/>
              </w:rPr>
              <w:br/>
            </w:r>
            <w:r w:rsidRPr="00DB1CF2">
              <w:rPr>
                <w:rFonts w:ascii="Calibri Light" w:hAnsi="Calibri Light"/>
                <w:sz w:val="16"/>
                <w:szCs w:val="16"/>
                <w:lang w:val="en-US"/>
              </w:rPr>
              <w:br/>
            </w:r>
          </w:p>
          <w:p w14:paraId="1262F798"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COATINGS, PLASTERING, WATERPROOFINGS, SCREEDINGS</w:t>
            </w:r>
          </w:p>
          <w:p w14:paraId="79C137F0"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5492:1990- Code of practice for internal plastering</w:t>
            </w:r>
          </w:p>
          <w:p w14:paraId="048BFB76" w14:textId="77777777" w:rsidR="00FE1812" w:rsidRPr="00DB1CF2" w:rsidRDefault="00FE1812" w:rsidP="00DB1CF2">
            <w:pPr>
              <w:spacing w:before="100" w:after="120"/>
              <w:rPr>
                <w:rFonts w:ascii="Calibri Light" w:hAnsi="Calibri Light"/>
                <w:sz w:val="16"/>
                <w:szCs w:val="16"/>
                <w:lang w:val="en-US"/>
              </w:rPr>
            </w:pPr>
            <w:del w:id="16137" w:author="Ashan Senel Asmone" w:date="2016-03-21T10:37:00Z">
              <w:r w:rsidRPr="00DB1CF2" w:rsidDel="0046108D">
                <w:rPr>
                  <w:rFonts w:ascii="Calibri Light" w:hAnsi="Calibri Light"/>
                  <w:sz w:val="16"/>
                  <w:szCs w:val="16"/>
                  <w:lang w:val="en-US"/>
                </w:rPr>
                <w:delText>BS 6949:1991- Specification for bitumen-based coatings for cold application excluding use in contact with potable water</w:delText>
              </w:r>
            </w:del>
            <w:ins w:id="16138" w:author="Ashan Senel Asmone" w:date="2016-03-21T10:37:00Z">
              <w:r w:rsidR="0046108D">
                <w:rPr>
                  <w:rFonts w:ascii="Calibri Light" w:hAnsi="Calibri Light"/>
                  <w:sz w:val="16"/>
                  <w:szCs w:val="16"/>
                  <w:lang w:val="en-US"/>
                </w:rPr>
                <w:t>BS 6949:1991- Specification for bitumen-based coatings for cold application excluding use in contact with potable water</w:t>
              </w:r>
            </w:ins>
          </w:p>
          <w:p w14:paraId="093A885B"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7015:1989- Specification for cast acrylic sheet for baths and shower trays for domestic purposes</w:t>
            </w:r>
          </w:p>
          <w:p w14:paraId="258DBE29" w14:textId="77777777" w:rsidR="00FE1812" w:rsidRPr="00DB1CF2" w:rsidRDefault="00FE1812" w:rsidP="00DB1CF2">
            <w:pPr>
              <w:spacing w:before="100" w:after="120"/>
              <w:rPr>
                <w:rFonts w:ascii="Calibri Light" w:hAnsi="Calibri Light"/>
                <w:sz w:val="16"/>
                <w:szCs w:val="16"/>
                <w:lang w:val="en-US"/>
              </w:rPr>
            </w:pPr>
            <w:del w:id="16139" w:author="Ashan Asmone" w:date="2016-03-31T14:42:00Z">
              <w:r w:rsidRPr="00DB1CF2" w:rsidDel="00A93E31">
                <w:rPr>
                  <w:rFonts w:ascii="Calibri Light" w:hAnsi="Calibri Light"/>
                  <w:sz w:val="16"/>
                  <w:szCs w:val="16"/>
                  <w:lang w:val="en-US"/>
                </w:rPr>
                <w:delText>BS 8000-Part4:1989- Workmanship on building sites. Code of practice for waterproofing</w:delText>
              </w:r>
            </w:del>
            <w:ins w:id="16140" w:author="Ashan Asmone" w:date="2016-03-31T14:42:00Z">
              <w:r w:rsidR="00A93E31">
                <w:rPr>
                  <w:rFonts w:ascii="Calibri Light" w:hAnsi="Calibri Light"/>
                  <w:sz w:val="16"/>
                  <w:szCs w:val="16"/>
                  <w:lang w:val="en-US"/>
                </w:rPr>
                <w:t>BS 8000-0:2014 Workmanship on construction sites. Introduction and general principles</w:t>
              </w:r>
            </w:ins>
          </w:p>
          <w:p w14:paraId="49C50016"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8000:Part 9: 1989- Workmanship on building sites- Code of practice for cement/ sand floor screeds and concrete floor toppings</w:t>
            </w:r>
          </w:p>
          <w:p w14:paraId="25A139FD"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8204:various dates- Screeds, bases and in-situ floorings</w:t>
            </w:r>
            <w:r w:rsidRPr="00DB1CF2">
              <w:rPr>
                <w:rFonts w:ascii="Calibri Light" w:hAnsi="Calibri Light"/>
                <w:sz w:val="16"/>
                <w:szCs w:val="16"/>
                <w:lang w:val="en-US"/>
              </w:rPr>
              <w:br/>
            </w:r>
            <w:r w:rsidRPr="00DB1CF2">
              <w:rPr>
                <w:rFonts w:ascii="Calibri Light" w:hAnsi="Calibri Light"/>
                <w:sz w:val="16"/>
                <w:szCs w:val="16"/>
                <w:lang w:val="en-US"/>
              </w:rPr>
              <w:br/>
            </w:r>
            <w:r w:rsidRPr="00DB1CF2">
              <w:rPr>
                <w:rFonts w:ascii="Calibri Light" w:hAnsi="Calibri Light"/>
                <w:sz w:val="16"/>
                <w:szCs w:val="16"/>
                <w:lang w:val="en-US"/>
              </w:rPr>
              <w:br/>
              <w:t>Tilings</w:t>
            </w:r>
          </w:p>
          <w:p w14:paraId="353A6B43" w14:textId="77777777" w:rsidR="00FE1812" w:rsidRPr="00DB1CF2" w:rsidRDefault="00FE1812" w:rsidP="00DB1CF2">
            <w:pPr>
              <w:spacing w:before="100" w:after="120"/>
              <w:rPr>
                <w:rFonts w:ascii="Calibri Light" w:hAnsi="Calibri Light"/>
                <w:sz w:val="16"/>
                <w:szCs w:val="16"/>
                <w:lang w:val="en-US"/>
              </w:rPr>
            </w:pPr>
            <w:del w:id="16141" w:author="Ashan Senel Asmone" w:date="2016-03-21T10:36:00Z">
              <w:r w:rsidRPr="00DB1CF2" w:rsidDel="0046108D">
                <w:rPr>
                  <w:rFonts w:ascii="Calibri Light" w:hAnsi="Calibri Light"/>
                  <w:sz w:val="16"/>
                  <w:szCs w:val="16"/>
                  <w:lang w:val="en-US"/>
                </w:rPr>
                <w:delText>BS 6319-12:1992-Testing of resin and polymer/cement compositions for use in construction. Methods for measurement of unrestrained linear shrinkage and coefficient of thermal expansion</w:delText>
              </w:r>
            </w:del>
            <w:ins w:id="16142" w:author="Ashan Senel Asmone" w:date="2016-03-21T10:36:00Z">
              <w:r w:rsidR="0046108D">
                <w:rPr>
                  <w:rFonts w:ascii="Calibri Light" w:hAnsi="Calibri Light"/>
                  <w:sz w:val="16"/>
                  <w:szCs w:val="16"/>
                  <w:lang w:val="en-US"/>
                </w:rPr>
                <w:t>BS 6319-12:1992 Testing of resin and polymer/cement compositions for use in construction. Methods for measurement of unrestrained linear shrinkage and coefficient of thermal expansion</w:t>
              </w:r>
            </w:ins>
          </w:p>
          <w:p w14:paraId="1D31C6B4"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5385-5:1994-Wall and floor tiling. Code of practice for the design and installation of terrazzo tile and slab, natural stone and composition block floorings</w:t>
            </w:r>
          </w:p>
          <w:p w14:paraId="19A0A74F"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5385-1:1995- Wall and floor tiling. Code of practice for the design and installation of internal ceramic and natural stone wall tiling and mosaics in normal conditions</w:t>
            </w:r>
          </w:p>
          <w:p w14:paraId="433F32DA"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8000:Part 9: 1989- Workmanship on building sites- Code of practice for cement/ sand floor screeds and concrete floor toppings</w:t>
            </w:r>
          </w:p>
          <w:p w14:paraId="6A8EB507"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8000-11.2:1990- Workmanship on building sites. Code of practice for wall and floor tiling. Natural stone tiles</w:t>
            </w:r>
          </w:p>
          <w:p w14:paraId="7FC3B397"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8221-1:2000- Code of practice for cleaning and surface repair of buildings. Cleaning of natural stones, brick, terracotta and concrete</w:t>
            </w:r>
          </w:p>
          <w:p w14:paraId="11CDB732"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8221-2:2000- Code of practice for cleaning and surface repair of buildings. Surface repair of natural stones, brick and terracotta</w:t>
            </w:r>
          </w:p>
          <w:p w14:paraId="1BF9BF13"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EN 14157 Natural stone test. Determination of abrasion resistance</w:t>
            </w:r>
          </w:p>
          <w:p w14:paraId="5724016F"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5980: 1980- Specification for adhesives for use with ceramic tiles and mosaic</w:t>
            </w:r>
          </w:p>
          <w:p w14:paraId="1B57EEBF" w14:textId="77777777" w:rsidR="00401C5E" w:rsidRPr="00DB1CF2" w:rsidRDefault="00401C5E" w:rsidP="00DB1CF2">
            <w:pPr>
              <w:spacing w:before="100" w:after="120"/>
              <w:rPr>
                <w:rFonts w:ascii="Calibri Light" w:hAnsi="Calibri Light"/>
                <w:sz w:val="16"/>
                <w:szCs w:val="16"/>
                <w:lang w:val="en-US"/>
              </w:rPr>
            </w:pPr>
          </w:p>
        </w:tc>
      </w:tr>
      <w:tr w:rsidR="00401C5E" w:rsidRPr="004F3C8C" w14:paraId="4D2E23DF" w14:textId="77777777" w:rsidTr="00401C5E">
        <w:tc>
          <w:tcPr>
            <w:tcW w:w="685" w:type="dxa"/>
          </w:tcPr>
          <w:p w14:paraId="10AF315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2C0583D2"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CEMENT, SAND, MORTAR</w:t>
            </w:r>
          </w:p>
          <w:p w14:paraId="6A9ECA41"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C33: 2001a-Standard Specification for Concrete Aggregates</w:t>
            </w:r>
          </w:p>
          <w:p w14:paraId="68C21DF1"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C87: 1983(1995)e1-Standard Test Method for Effect of Organic Impurities in Fine Aggregate on Strength of Mortar</w:t>
            </w:r>
          </w:p>
          <w:p w14:paraId="7A0389D4" w14:textId="77777777" w:rsidR="00FE1812" w:rsidRPr="00DB1CF2" w:rsidRDefault="00FE1812" w:rsidP="00DB1CF2">
            <w:pPr>
              <w:spacing w:before="100" w:after="120"/>
              <w:rPr>
                <w:rFonts w:ascii="Calibri Light" w:hAnsi="Calibri Light"/>
                <w:sz w:val="16"/>
                <w:szCs w:val="16"/>
                <w:lang w:val="en-US"/>
              </w:rPr>
            </w:pPr>
            <w:del w:id="16143" w:author="Ashan Senel Asmone" w:date="2016-03-21T11:18:00Z">
              <w:r w:rsidRPr="00DB1CF2" w:rsidDel="00ED4BC6">
                <w:rPr>
                  <w:rFonts w:ascii="Calibri Light" w:hAnsi="Calibri Light"/>
                  <w:sz w:val="16"/>
                  <w:szCs w:val="16"/>
                  <w:lang w:val="en-US"/>
                </w:rPr>
                <w:delText>C94/C94M-00e2- Standard Specification for Ready-Mixed Concrete</w:delText>
              </w:r>
            </w:del>
            <w:ins w:id="16144" w:author="Ashan Senel Asmone" w:date="2016-03-21T11:18:00Z">
              <w:r w:rsidR="00ED4BC6">
                <w:rPr>
                  <w:rFonts w:ascii="Calibri Light" w:hAnsi="Calibri Light"/>
                  <w:sz w:val="16"/>
                  <w:szCs w:val="16"/>
                  <w:lang w:val="en-US"/>
                </w:rPr>
                <w:t>ASTM C94 / C94M - 15b Standard Specification for Ready-Mixed Concrete</w:t>
              </w:r>
            </w:ins>
          </w:p>
          <w:p w14:paraId="74CB7DB4"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C109/C109M: 2001-Standard Test Method for Compressive Strength of Hydraulic Cement Mortars (Using 2-in. or [50-mm] Cube Specimens)</w:t>
            </w:r>
          </w:p>
          <w:p w14:paraId="3DA24D9D"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C115: 1996a-Standard Test Method for Fineness of Portland Cement by the Turbidimeter</w:t>
            </w:r>
          </w:p>
          <w:p w14:paraId="1688572E"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C125: 2000ae1-Standard Terminology Relating to Concrete and Concrete Aggregates</w:t>
            </w:r>
          </w:p>
          <w:p w14:paraId="07853CB5"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C136-01- Standard Test Method for Sieve Analysis of Fine and Coarse Aggregates</w:t>
            </w:r>
          </w:p>
          <w:p w14:paraId="1D7699B0"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C150: 2000-Standard Specification for Portland Cement</w:t>
            </w:r>
          </w:p>
          <w:p w14:paraId="69F2B5AC"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C295: 1998-Standard Guide for Petrographic Examination of Aggregates for Concrete</w:t>
            </w:r>
          </w:p>
          <w:p w14:paraId="1F30854B"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C305: 1999-Practice for Mechanical Mixing of Hydraulic Cement Pastes and Mortars of Plastic Consistency</w:t>
            </w:r>
          </w:p>
          <w:p w14:paraId="237640C0"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C348: 1997-Standard Test Method for Flexural Strength of Hydraulic-Cement Mortars</w:t>
            </w:r>
          </w:p>
          <w:p w14:paraId="0A9EC990"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C349: 1997-Standard Test Method for Compressive Strength of Hydraulic-Cement Mortars (Using Portions of Prisms Broken in Flexure)</w:t>
            </w:r>
          </w:p>
          <w:p w14:paraId="08A75B8E"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C452: 1995-Standard Test Method for Potential Expansion of Portland-Cement Mortars Exposed to Sulfate</w:t>
            </w:r>
          </w:p>
          <w:p w14:paraId="176FF995"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C490: 2000a-Standard Practice for Use of Apparatus for the Determination of Length Change of Hardened Cement Paste, Mortar, and Concrete</w:t>
            </w:r>
          </w:p>
          <w:p w14:paraId="3DC675F0"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C494/ 494M: 2000-Specification for Chemical Admixtures for Concrete</w:t>
            </w:r>
          </w:p>
          <w:p w14:paraId="01A7437F" w14:textId="77777777" w:rsidR="00FE1812" w:rsidRPr="00DB1CF2" w:rsidRDefault="00FE1812" w:rsidP="00DB1CF2">
            <w:pPr>
              <w:spacing w:before="100" w:after="120"/>
              <w:rPr>
                <w:rFonts w:ascii="Calibri Light" w:hAnsi="Calibri Light"/>
                <w:sz w:val="16"/>
                <w:szCs w:val="16"/>
                <w:lang w:val="en-US"/>
              </w:rPr>
            </w:pPr>
            <w:del w:id="16145" w:author="Jing Kai Toh" w:date="2016-05-12T10:32:00Z">
              <w:r w:rsidRPr="00DB1CF2" w:rsidDel="002030ED">
                <w:rPr>
                  <w:rFonts w:ascii="Calibri Light" w:hAnsi="Calibri Light"/>
                  <w:sz w:val="16"/>
                  <w:szCs w:val="16"/>
                  <w:lang w:val="en-US"/>
                </w:rPr>
                <w:delText>C597-97 Standard Test Method for Pulse Velocity</w:delText>
              </w:r>
            </w:del>
            <w:ins w:id="16146" w:author="Jing Kai Toh" w:date="2016-05-12T10:32:00Z">
              <w:r w:rsidR="002030ED">
                <w:rPr>
                  <w:rFonts w:ascii="Calibri Light" w:hAnsi="Calibri Light"/>
                  <w:sz w:val="16"/>
                  <w:szCs w:val="16"/>
                  <w:lang w:val="en-US"/>
                </w:rPr>
                <w:t>ASTM C597 - 09 Standard Test Method for Pulse Velocity Through Concrete</w:t>
              </w:r>
            </w:ins>
          </w:p>
          <w:p w14:paraId="08D5014F" w14:textId="77777777" w:rsidR="00FE1812" w:rsidRPr="00DB1CF2" w:rsidRDefault="00FE1812" w:rsidP="00DB1CF2">
            <w:pPr>
              <w:spacing w:before="100" w:after="120"/>
              <w:rPr>
                <w:rFonts w:ascii="Calibri Light" w:hAnsi="Calibri Light"/>
                <w:sz w:val="16"/>
                <w:szCs w:val="16"/>
                <w:lang w:val="en-US"/>
              </w:rPr>
            </w:pPr>
            <w:del w:id="16147" w:author="Jing Kai Toh" w:date="2016-05-12T10:30:00Z">
              <w:r w:rsidRPr="00DB1CF2" w:rsidDel="002030ED">
                <w:rPr>
                  <w:rFonts w:ascii="Calibri Light" w:hAnsi="Calibri Light"/>
                  <w:sz w:val="16"/>
                  <w:szCs w:val="16"/>
                  <w:lang w:val="en-US"/>
                </w:rPr>
                <w:delText>C642-97 Standard Test Method for Density, Absorption and Voids in Hardened Concrete</w:delText>
              </w:r>
            </w:del>
            <w:ins w:id="16148" w:author="Jing Kai Toh" w:date="2016-05-12T10:30:00Z">
              <w:r w:rsidR="002030ED">
                <w:rPr>
                  <w:rFonts w:ascii="Calibri Light" w:hAnsi="Calibri Light"/>
                  <w:sz w:val="16"/>
                  <w:szCs w:val="16"/>
                  <w:lang w:val="en-US"/>
                </w:rPr>
                <w:t>ASTM C642 - 13 Standard Test Method for Density, Absorption, and Voids in Hardened Concrete</w:t>
              </w:r>
            </w:ins>
          </w:p>
          <w:p w14:paraId="6E9FE094"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C778: 2000-Standard Specification for Standard Sand</w:t>
            </w:r>
          </w:p>
          <w:p w14:paraId="067791E8" w14:textId="77777777" w:rsidR="00FE1812" w:rsidRPr="00DB1CF2" w:rsidRDefault="00FE1812" w:rsidP="00DB1CF2">
            <w:pPr>
              <w:spacing w:before="100" w:after="120"/>
              <w:rPr>
                <w:rFonts w:ascii="Calibri Light" w:hAnsi="Calibri Light"/>
                <w:sz w:val="16"/>
                <w:szCs w:val="16"/>
                <w:lang w:val="en-US"/>
              </w:rPr>
            </w:pPr>
            <w:del w:id="16149" w:author="Jing Kai Toh" w:date="2016-05-12T10:28:00Z">
              <w:r w:rsidRPr="00DB1CF2" w:rsidDel="002030ED">
                <w:rPr>
                  <w:rFonts w:ascii="Calibri Light" w:hAnsi="Calibri Light"/>
                  <w:sz w:val="16"/>
                  <w:szCs w:val="16"/>
                  <w:lang w:val="en-US"/>
                </w:rPr>
                <w:delText>C805-97 Standard Test Method for Rebound Number of Hardened Concrete</w:delText>
              </w:r>
            </w:del>
            <w:ins w:id="16150" w:author="Jing Kai Toh" w:date="2016-05-12T10:28:00Z">
              <w:r w:rsidR="002030ED">
                <w:rPr>
                  <w:rFonts w:ascii="Calibri Light" w:hAnsi="Calibri Light"/>
                  <w:sz w:val="16"/>
                  <w:szCs w:val="16"/>
                  <w:lang w:val="en-US"/>
                </w:rPr>
                <w:t>ASTM C805 / C805M - 13a Standard Test Method for Rebound Number of Hardened Concrete</w:t>
              </w:r>
            </w:ins>
          </w:p>
          <w:p w14:paraId="34251E04"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C1038: 2001-Standard Test Method for Expansion of Hydraulic Cement Mortar Bars Stored in Water</w:t>
            </w:r>
          </w:p>
          <w:p w14:paraId="0EFD43CB"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br/>
              <w:t>WATER</w:t>
            </w:r>
          </w:p>
          <w:p w14:paraId="251E6909"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D1067: 1992(1996)-Standard Test Methods for Acidity or Alkalinity of Water</w:t>
            </w:r>
          </w:p>
          <w:p w14:paraId="1AB05125"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D1129: 2001-Standard Terminology Relating to Water</w:t>
            </w:r>
          </w:p>
          <w:p w14:paraId="7925A7DE"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D1193: 1999e1-Standard Specification for Reagent Water</w:t>
            </w:r>
          </w:p>
          <w:p w14:paraId="34A5EF07"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D1293: 1999-Standard Test Methods for pH of Water</w:t>
            </w:r>
          </w:p>
          <w:p w14:paraId="5CCFB14A"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br/>
              <w:t>COATINGS, WATERPROOFINGS, SCREEDINGS</w:t>
            </w:r>
          </w:p>
          <w:p w14:paraId="26D1443E" w14:textId="77777777" w:rsidR="00FE1812" w:rsidRPr="00DB1CF2" w:rsidRDefault="00FE1812" w:rsidP="00DB1CF2">
            <w:pPr>
              <w:spacing w:before="100" w:after="120"/>
              <w:rPr>
                <w:rFonts w:ascii="Calibri Light" w:hAnsi="Calibri Light"/>
                <w:sz w:val="16"/>
                <w:szCs w:val="16"/>
                <w:lang w:val="en-US"/>
              </w:rPr>
            </w:pPr>
            <w:del w:id="16151" w:author="Jing Kai Toh" w:date="2016-05-12T10:27:00Z">
              <w:r w:rsidRPr="00DB1CF2" w:rsidDel="008E751D">
                <w:rPr>
                  <w:rFonts w:ascii="Calibri Light" w:hAnsi="Calibri Light"/>
                  <w:sz w:val="16"/>
                  <w:szCs w:val="16"/>
                  <w:lang w:val="en-US"/>
                </w:rPr>
                <w:delText>C1063-99-Standard Specification for Installation of Lathing and Furring to Receive Interior and Exterior Portland Cement-Based Plaster</w:delText>
              </w:r>
            </w:del>
            <w:ins w:id="16152" w:author="Jing Kai Toh" w:date="2016-05-12T10:27:00Z">
              <w:r w:rsidR="008E751D">
                <w:rPr>
                  <w:rFonts w:ascii="Calibri Light" w:hAnsi="Calibri Light"/>
                  <w:sz w:val="16"/>
                  <w:szCs w:val="16"/>
                  <w:lang w:val="en-US"/>
                </w:rPr>
                <w:t>ASTM C1063 - 16a Standard Specification for Installation of Lathing and Furring to Receive Interior and Exterior Portland Cement-Based Plaster</w:t>
              </w:r>
            </w:ins>
            <w:r w:rsidRPr="00DB1CF2">
              <w:rPr>
                <w:rFonts w:ascii="Calibri Light" w:hAnsi="Calibri Light"/>
                <w:sz w:val="16"/>
                <w:szCs w:val="16"/>
                <w:lang w:val="en-US"/>
              </w:rPr>
              <w:t>  </w:t>
            </w:r>
          </w:p>
          <w:p w14:paraId="4533C8A1" w14:textId="77777777" w:rsidR="00FE1812" w:rsidRPr="00DB1CF2" w:rsidRDefault="00FE1812" w:rsidP="00DB1CF2">
            <w:pPr>
              <w:spacing w:before="100" w:after="120"/>
              <w:rPr>
                <w:rFonts w:ascii="Calibri Light" w:hAnsi="Calibri Light"/>
                <w:sz w:val="16"/>
                <w:szCs w:val="16"/>
                <w:lang w:val="en-US"/>
              </w:rPr>
            </w:pPr>
            <w:del w:id="16153" w:author="Jing Kai Toh" w:date="2016-05-12T10:25:00Z">
              <w:r w:rsidRPr="00DB1CF2" w:rsidDel="008E751D">
                <w:rPr>
                  <w:rFonts w:ascii="Calibri Light" w:hAnsi="Calibri Light"/>
                  <w:sz w:val="16"/>
                  <w:szCs w:val="16"/>
                  <w:lang w:val="en-US"/>
                </w:rPr>
                <w:delText>D5295-00-Standard Guide for Preparation of Concrete Surfaces for Adhered (Bonded) Membrane Waterproofing Systems</w:delText>
              </w:r>
            </w:del>
            <w:ins w:id="16154"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6EA4949D" w14:textId="77777777" w:rsidR="00FE1812" w:rsidRPr="00DB1CF2" w:rsidRDefault="00FE1812" w:rsidP="00DB1CF2">
            <w:pPr>
              <w:spacing w:before="100" w:after="120"/>
              <w:rPr>
                <w:rFonts w:ascii="Calibri Light" w:hAnsi="Calibri Light"/>
                <w:sz w:val="16"/>
                <w:szCs w:val="16"/>
                <w:lang w:val="en-US"/>
              </w:rPr>
            </w:pPr>
            <w:del w:id="16155" w:author="Jing Kai Toh" w:date="2016-05-12T10:24:00Z">
              <w:r w:rsidRPr="00DB1CF2" w:rsidDel="008E751D">
                <w:rPr>
                  <w:rFonts w:ascii="Calibri Light" w:hAnsi="Calibri Light"/>
                  <w:sz w:val="16"/>
                  <w:szCs w:val="16"/>
                  <w:lang w:val="en-US"/>
                </w:rPr>
                <w:delText>D5683-95(1999)e1-Standard Test Method for Flexibility of Roofing and Waterproofing Materials and Membranes</w:delText>
              </w:r>
            </w:del>
            <w:ins w:id="16156"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3AE639DB" w14:textId="77777777" w:rsidR="00FE1812" w:rsidRPr="00DB1CF2" w:rsidRDefault="00FE1812" w:rsidP="00DB1CF2">
            <w:pPr>
              <w:spacing w:before="100" w:after="120"/>
              <w:rPr>
                <w:rFonts w:ascii="Calibri Light" w:hAnsi="Calibri Light"/>
                <w:sz w:val="16"/>
                <w:szCs w:val="16"/>
                <w:lang w:val="en-US"/>
              </w:rPr>
            </w:pPr>
            <w:del w:id="16157" w:author="Jing Kai Toh" w:date="2016-05-12T10:26:00Z">
              <w:r w:rsidRPr="00DB1CF2" w:rsidDel="008E751D">
                <w:rPr>
                  <w:rFonts w:ascii="Calibri Light" w:hAnsi="Calibri Light"/>
                  <w:sz w:val="16"/>
                  <w:szCs w:val="16"/>
                  <w:lang w:val="en-US"/>
                </w:rPr>
                <w:delText>D5957-98- Standard Guide for Flood Testing Horizontal Waterproofing Installations</w:delText>
              </w:r>
            </w:del>
            <w:ins w:id="16158" w:author="Jing Kai Toh" w:date="2016-05-12T10:26:00Z">
              <w:r w:rsidR="008E751D">
                <w:rPr>
                  <w:rFonts w:ascii="Calibri Light" w:hAnsi="Calibri Light"/>
                  <w:sz w:val="16"/>
                  <w:szCs w:val="16"/>
                  <w:lang w:val="en-US"/>
                </w:rPr>
                <w:t>ASTM D5957 - 98(2013) Standard Guide for Flood Testing Horizontal Waterproofing Installations</w:t>
              </w:r>
            </w:ins>
          </w:p>
          <w:p w14:paraId="2D4652E9" w14:textId="77777777" w:rsidR="00FE1812" w:rsidRPr="00DB1CF2" w:rsidRDefault="00FE1812" w:rsidP="00DB1CF2">
            <w:pPr>
              <w:spacing w:before="100" w:after="120"/>
              <w:rPr>
                <w:rFonts w:ascii="Calibri Light" w:hAnsi="Calibri Light"/>
                <w:sz w:val="16"/>
                <w:szCs w:val="16"/>
                <w:lang w:val="en-US"/>
              </w:rPr>
            </w:pPr>
            <w:del w:id="16159" w:author="Jing Kai Toh" w:date="2016-05-12T10:23:00Z">
              <w:r w:rsidRPr="00DB1CF2" w:rsidDel="008E751D">
                <w:rPr>
                  <w:rFonts w:ascii="Calibri Light" w:hAnsi="Calibri Light"/>
                  <w:sz w:val="16"/>
                  <w:szCs w:val="16"/>
                  <w:lang w:val="en-US"/>
                </w:rPr>
                <w:delText>D6135-97-Standard Practice for Application of Self-Adhering Modified Bituminous Waterproofing</w:delText>
              </w:r>
            </w:del>
            <w:ins w:id="16160"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7DE79200"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Tilings</w:t>
            </w:r>
          </w:p>
          <w:p w14:paraId="37D916A4"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C503-99e1 Standard Specification for MARBLE Dimension Stone (Exterior)</w:t>
            </w:r>
          </w:p>
          <w:p w14:paraId="1E46692C"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C568-99 Standard Specification for Limestone Dimension Stone</w:t>
            </w:r>
          </w:p>
          <w:p w14:paraId="0E3D7D6D"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F963-96ae2 Standard Consumer Safety Specification on Toy Safety</w:t>
            </w:r>
          </w:p>
          <w:p w14:paraId="68017A2A"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E1857-97 Standard Guide for Selection of Cleaning Techniques for Masonry, Concrete, and Stucco Surfaces</w:t>
            </w:r>
          </w:p>
          <w:p w14:paraId="1BB8869C"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D5107-90(1997) Standard Practice for Preparatory Surface Cleaning of Architectural Sandstone </w:t>
            </w:r>
          </w:p>
          <w:p w14:paraId="1110D0FD" w14:textId="77777777" w:rsidR="00401C5E" w:rsidRPr="00DB1CF2" w:rsidRDefault="00401C5E" w:rsidP="00DB1CF2">
            <w:pPr>
              <w:spacing w:after="120"/>
              <w:rPr>
                <w:rFonts w:ascii="Calibri Light" w:hAnsi="Calibri Light"/>
                <w:sz w:val="16"/>
                <w:szCs w:val="16"/>
                <w:lang w:val="en-US"/>
              </w:rPr>
            </w:pPr>
          </w:p>
        </w:tc>
      </w:tr>
      <w:tr w:rsidR="00401C5E" w:rsidRPr="004F3C8C" w14:paraId="66126277" w14:textId="77777777" w:rsidTr="00401C5E">
        <w:tc>
          <w:tcPr>
            <w:tcW w:w="685" w:type="dxa"/>
          </w:tcPr>
          <w:p w14:paraId="7E22F10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1D86BE7E"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CONCRETE, MORTAR, CEMENT  </w:t>
            </w:r>
          </w:p>
          <w:p w14:paraId="5546ACEE"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DR 01033  : Chemical admixtures for concrete, mortar and grout Methods of sampling and testing admixtures for mortar and grout</w:t>
            </w:r>
          </w:p>
          <w:p w14:paraId="13651967"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AS 1012.1 to 21  : Methods of testing concrete </w:t>
            </w:r>
          </w:p>
          <w:p w14:paraId="288C5052"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AS 1012.10-2000  : Methods of testing concrete - Determination of indirect tensile strength of concrete cylinders (Brasil or splitting test)</w:t>
            </w:r>
          </w:p>
          <w:p w14:paraId="29F233B4"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AS 1012.18-1996  : Methods of testing concrete - Determination of setting time of fresh concrete, mortar and grout by penetration resistance</w:t>
            </w:r>
          </w:p>
          <w:p w14:paraId="4BB65908"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AS 1379-1997/Amdt 1-2000  : Specification and supply of concrete</w:t>
            </w:r>
          </w:p>
          <w:p w14:paraId="2D825D2D"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AS 1478.1-2000  : Chemical admixtures for concrete, mortar and grout - Admixtures for concrete</w:t>
            </w:r>
          </w:p>
          <w:p w14:paraId="7D3D55F2"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AS 2072-1977  : Methods for the sampling of expanding admixtures for concrete, mortar and grout</w:t>
            </w:r>
          </w:p>
          <w:p w14:paraId="35171382"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AS 2073-1977  : Methods for the testing of expanding admixtures for concrete, mortar and grout</w:t>
            </w:r>
          </w:p>
          <w:p w14:paraId="51543FF6"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AS 2350.12-1995  : Methods of testing portland and blended cements - Preparation of a standard mortar and moulding of specimens</w:t>
            </w:r>
          </w:p>
          <w:p w14:paraId="2826A320"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AS 2350.13-1995  : Methods of testing portland and blended cements - Determination of drying shrinkage of portland and blended cement mortars</w:t>
            </w:r>
          </w:p>
          <w:p w14:paraId="6D4CC589"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AS 2350.13-1995/Amdt 1-1997  : Methods of testing portland and blended cements - Determination of drying shrinkage of portland and blended cement mortars</w:t>
            </w:r>
          </w:p>
          <w:p w14:paraId="3542FA7A"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AS 2350.14-1996  : Methods of testing portland and blended cements - Length change of portland and blended cement mortars exposed to a sulfate solution</w:t>
            </w:r>
          </w:p>
          <w:p w14:paraId="658FEEC3"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AS 2550.15-1994  : Cranes - Safe use - Concrete placing equipment</w:t>
            </w:r>
          </w:p>
          <w:p w14:paraId="5DC7A3E0"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AS 3600-2001  : Concrete structures</w:t>
            </w:r>
          </w:p>
          <w:p w14:paraId="4EE6BDF0"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AS 3648-1993  : Specification and methods of test for packaged concrete mixes</w:t>
            </w:r>
          </w:p>
          <w:p w14:paraId="051179CE"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 </w:t>
            </w:r>
          </w:p>
          <w:p w14:paraId="0A7A909B"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WATERPROOFING, SCREEDING, COATINGS  </w:t>
            </w:r>
          </w:p>
          <w:p w14:paraId="1B0A49B3" w14:textId="77777777" w:rsidR="00FE1812" w:rsidRPr="00DB1CF2" w:rsidRDefault="00FE1812" w:rsidP="00DB1CF2">
            <w:pPr>
              <w:spacing w:before="100" w:after="120"/>
              <w:rPr>
                <w:rFonts w:ascii="Calibri Light" w:hAnsi="Calibri Light"/>
                <w:sz w:val="16"/>
                <w:szCs w:val="16"/>
                <w:lang w:val="en-US"/>
              </w:rPr>
            </w:pPr>
            <w:del w:id="16161" w:author="Jing Kai Toh" w:date="2016-05-12T17:13:00Z">
              <w:r w:rsidRPr="00DB1CF2" w:rsidDel="0010274C">
                <w:rPr>
                  <w:rFonts w:ascii="Calibri Light" w:hAnsi="Calibri Light"/>
                  <w:sz w:val="16"/>
                  <w:szCs w:val="16"/>
                  <w:lang w:val="en-US"/>
                </w:rPr>
                <w:delText>AS3740:1994- Waterproofing of wet areas within residential buildings</w:delText>
              </w:r>
            </w:del>
            <w:ins w:id="16162" w:author="Jing Kai Toh" w:date="2016-05-12T17:13:00Z">
              <w:r w:rsidR="0010274C">
                <w:rPr>
                  <w:rFonts w:ascii="Calibri Light" w:hAnsi="Calibri Light"/>
                  <w:sz w:val="16"/>
                  <w:szCs w:val="16"/>
                  <w:lang w:val="en-US"/>
                </w:rPr>
                <w:t>AS 3740-2010/Amdt 1-2012 Waterproofing of domestic wet areas</w:t>
              </w:r>
            </w:ins>
            <w:r w:rsidRPr="00DB1CF2">
              <w:rPr>
                <w:rFonts w:ascii="Calibri Light" w:hAnsi="Calibri Light"/>
                <w:sz w:val="16"/>
                <w:szCs w:val="16"/>
                <w:lang w:val="en-US"/>
              </w:rPr>
              <w:t>  </w:t>
            </w:r>
          </w:p>
          <w:p w14:paraId="74BA2520"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AS 3740-Amdt 1:1995-  Waterproofing of wet areas within residential buildings</w:t>
            </w:r>
          </w:p>
          <w:p w14:paraId="242F394F"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 </w:t>
            </w:r>
          </w:p>
          <w:p w14:paraId="42B648C4" w14:textId="77777777" w:rsidR="00401C5E" w:rsidRPr="00DB1CF2" w:rsidRDefault="00401C5E" w:rsidP="00DB1CF2">
            <w:pPr>
              <w:spacing w:after="120"/>
              <w:rPr>
                <w:rFonts w:ascii="Calibri Light" w:hAnsi="Calibri Light"/>
                <w:sz w:val="16"/>
                <w:szCs w:val="16"/>
                <w:lang w:val="en-US"/>
              </w:rPr>
            </w:pPr>
          </w:p>
        </w:tc>
      </w:tr>
      <w:tr w:rsidR="00401C5E" w:rsidRPr="004F3C8C" w14:paraId="46531ACE" w14:textId="77777777" w:rsidTr="00401C5E">
        <w:tc>
          <w:tcPr>
            <w:tcW w:w="685" w:type="dxa"/>
          </w:tcPr>
          <w:p w14:paraId="6A58523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5956B96F"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CEMENT, CONCRETE</w:t>
            </w:r>
          </w:p>
          <w:p w14:paraId="6F14ACAA"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SS 26: 1997 Portland cement (ordinary and hardening)</w:t>
            </w:r>
          </w:p>
          <w:p w14:paraId="0730F1B1"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SS 31: 1998 Coarse and fine aggregates from natural sources of concrete</w:t>
            </w:r>
          </w:p>
          <w:p w14:paraId="7BB4D78F" w14:textId="77777777" w:rsidR="00FE1812" w:rsidRPr="00DB1CF2" w:rsidRDefault="00FE1812" w:rsidP="00DB1CF2">
            <w:pPr>
              <w:spacing w:before="100" w:after="120"/>
              <w:rPr>
                <w:rFonts w:ascii="Calibri Light" w:hAnsi="Calibri Light"/>
                <w:sz w:val="16"/>
                <w:szCs w:val="16"/>
                <w:lang w:val="en-US"/>
              </w:rPr>
            </w:pPr>
            <w:del w:id="16163" w:author="Ashan Asmone" w:date="2016-03-31T13:48:00Z">
              <w:r w:rsidRPr="00DB1CF2" w:rsidDel="00E33639">
                <w:rPr>
                  <w:rFonts w:ascii="Calibri Light" w:hAnsi="Calibri Light"/>
                  <w:sz w:val="16"/>
                  <w:szCs w:val="16"/>
                  <w:lang w:val="en-US"/>
                </w:rPr>
                <w:delText>SS 78 : (1987-1992) -Testing concrete</w:delText>
              </w:r>
            </w:del>
          </w:p>
          <w:p w14:paraId="63BE74FE" w14:textId="77777777" w:rsidR="00FE1812" w:rsidRPr="00DB1CF2" w:rsidRDefault="00FE1812" w:rsidP="00DB1CF2">
            <w:pPr>
              <w:spacing w:before="100" w:after="120"/>
              <w:rPr>
                <w:rFonts w:ascii="Calibri Light" w:hAnsi="Calibri Light"/>
                <w:sz w:val="16"/>
                <w:szCs w:val="16"/>
                <w:lang w:val="en-US"/>
              </w:rPr>
            </w:pPr>
            <w:del w:id="16164" w:author="Jing Kai Toh" w:date="2016-05-11T17:37:00Z">
              <w:r w:rsidRPr="00DB1CF2" w:rsidDel="00975952">
                <w:rPr>
                  <w:rFonts w:ascii="Calibri Light" w:hAnsi="Calibri Light"/>
                  <w:sz w:val="16"/>
                  <w:szCs w:val="16"/>
                  <w:lang w:val="en-US"/>
                </w:rPr>
                <w:delText>SS 117:</w:delText>
              </w:r>
            </w:del>
            <w:ins w:id="16165" w:author="Jing Kai Toh" w:date="2016-05-11T17:37:00Z">
              <w:r w:rsidR="00975952">
                <w:rPr>
                  <w:rFonts w:ascii="Calibri Light" w:hAnsi="Calibri Light"/>
                  <w:sz w:val="16"/>
                  <w:szCs w:val="16"/>
                  <w:lang w:val="en-US"/>
                </w:rPr>
                <w:t>SS 117 : 1975 HOT DIP GALVANIZED COATINGS ON IRON AND STEEL ARTICLES (REFER TO ISO 1460 AND ISO 1461)</w:t>
              </w:r>
            </w:ins>
            <w:r w:rsidRPr="00DB1CF2">
              <w:rPr>
                <w:rFonts w:ascii="Calibri Light" w:hAnsi="Calibri Light"/>
                <w:sz w:val="16"/>
                <w:szCs w:val="16"/>
                <w:lang w:val="en-US"/>
              </w:rPr>
              <w:t> </w:t>
            </w:r>
          </w:p>
          <w:p w14:paraId="1C9B31C8" w14:textId="77777777" w:rsidR="00FE1812" w:rsidRPr="00DB1CF2" w:rsidRDefault="00FE1812" w:rsidP="00DB1CF2">
            <w:pPr>
              <w:spacing w:before="100" w:after="120"/>
              <w:rPr>
                <w:rFonts w:ascii="Calibri Light" w:hAnsi="Calibri Light"/>
                <w:sz w:val="16"/>
                <w:szCs w:val="16"/>
                <w:lang w:val="en-US"/>
              </w:rPr>
            </w:pPr>
            <w:del w:id="16166" w:author="Ashan Asmone" w:date="2016-03-31T13:50:00Z">
              <w:r w:rsidRPr="00DB1CF2" w:rsidDel="00E33639">
                <w:rPr>
                  <w:rFonts w:ascii="Calibri Light" w:hAnsi="Calibri Light"/>
                  <w:sz w:val="16"/>
                  <w:szCs w:val="16"/>
                  <w:lang w:val="en-US"/>
                </w:rPr>
                <w:delText>SS 289: Ready Mix Concrete</w:delText>
              </w:r>
            </w:del>
            <w:ins w:id="16167"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p>
          <w:p w14:paraId="08D182A7" w14:textId="77777777" w:rsidR="00FE1812" w:rsidRPr="00DB1CF2" w:rsidRDefault="00FE1812" w:rsidP="00DB1CF2">
            <w:pPr>
              <w:spacing w:before="100" w:after="120"/>
              <w:rPr>
                <w:rFonts w:ascii="Calibri Light" w:hAnsi="Calibri Light"/>
                <w:sz w:val="16"/>
                <w:szCs w:val="16"/>
                <w:lang w:val="en-US"/>
              </w:rPr>
            </w:pPr>
            <w:del w:id="16168" w:author="Ashan Senel Asmone" w:date="2016-03-21T20:53:00Z">
              <w:r w:rsidRPr="00DB1CF2" w:rsidDel="0088204E">
                <w:rPr>
                  <w:rFonts w:ascii="Calibri Light" w:hAnsi="Calibri Light"/>
                  <w:sz w:val="16"/>
                  <w:szCs w:val="16"/>
                  <w:lang w:val="en-US"/>
                </w:rPr>
                <w:delText>SS 320: Admixtures</w:delText>
              </w:r>
            </w:del>
            <w:ins w:id="16169"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6170"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6171"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688DEE99"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SS 397 :  Methods of testing cement</w:t>
            </w:r>
          </w:p>
          <w:p w14:paraId="28074AAF"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br/>
            </w:r>
            <w:r w:rsidRPr="00DB1CF2">
              <w:rPr>
                <w:rFonts w:ascii="Calibri Light" w:hAnsi="Calibri Light"/>
                <w:sz w:val="16"/>
                <w:szCs w:val="16"/>
                <w:lang w:val="en-US"/>
              </w:rPr>
              <w:br/>
              <w:t>COATINGS, WATERPROOFING</w:t>
            </w:r>
          </w:p>
          <w:p w14:paraId="3AC8F304" w14:textId="77777777" w:rsidR="00FE1812" w:rsidRPr="00DB1CF2" w:rsidRDefault="00FE1812" w:rsidP="00DB1CF2">
            <w:pPr>
              <w:spacing w:before="100" w:after="120"/>
              <w:rPr>
                <w:rFonts w:ascii="Calibri Light" w:hAnsi="Calibri Light"/>
                <w:sz w:val="16"/>
                <w:szCs w:val="16"/>
                <w:lang w:val="en-US"/>
              </w:rPr>
            </w:pPr>
            <w:del w:id="16172" w:author="Ashan Asmone" w:date="2016-03-31T13:37:00Z">
              <w:r w:rsidRPr="00DB1CF2" w:rsidDel="00E33639">
                <w:rPr>
                  <w:rFonts w:ascii="Calibri Light" w:hAnsi="Calibri Light"/>
                  <w:sz w:val="16"/>
                  <w:szCs w:val="16"/>
                  <w:lang w:val="en-US"/>
                </w:rPr>
                <w:delText>SS CP 82:1999- Code of practice- waterproofing of reinforced concrete buildings</w:delText>
              </w:r>
            </w:del>
            <w:ins w:id="16173" w:author="Ashan Asmone" w:date="2016-03-31T13:37:00Z">
              <w:r w:rsidR="00E33639">
                <w:rPr>
                  <w:rFonts w:ascii="Calibri Light" w:hAnsi="Calibri Light"/>
                  <w:sz w:val="16"/>
                  <w:szCs w:val="16"/>
                  <w:lang w:val="en-US"/>
                </w:rPr>
                <w:t>SS CP 82:1999- Code of practice- waterproofing of reinforced concrete buildings</w:t>
              </w:r>
            </w:ins>
          </w:p>
          <w:p w14:paraId="4A1FB951"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br/>
              <w:t>Tilings</w:t>
            </w:r>
          </w:p>
          <w:p w14:paraId="3E15429A"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CP 67 Part 1: 1997- Code of practice for cleaning and surface repair of buildings: Natural stone, cast stone and clay brick masonry.</w:t>
            </w:r>
          </w:p>
          <w:p w14:paraId="50A8D02E"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CP 68: 1997- Code of practice for ceramic wall and floor tiling</w:t>
            </w:r>
          </w:p>
          <w:p w14:paraId="7747646D"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SS 301:1985- The use of cement sand cover for tiling</w:t>
            </w:r>
          </w:p>
          <w:p w14:paraId="08E4A323" w14:textId="77777777" w:rsidR="00401C5E" w:rsidRPr="00DB1CF2" w:rsidRDefault="00401C5E" w:rsidP="00DB1CF2">
            <w:pPr>
              <w:spacing w:after="120"/>
              <w:rPr>
                <w:rFonts w:ascii="Calibri Light" w:hAnsi="Calibri Light"/>
                <w:sz w:val="16"/>
                <w:szCs w:val="16"/>
                <w:lang w:val="en-US"/>
              </w:rPr>
            </w:pPr>
          </w:p>
        </w:tc>
      </w:tr>
      <w:tr w:rsidR="00401C5E" w:rsidRPr="004F3C8C" w14:paraId="299C25A5" w14:textId="77777777" w:rsidTr="00401C5E">
        <w:tc>
          <w:tcPr>
            <w:tcW w:w="685" w:type="dxa"/>
          </w:tcPr>
          <w:p w14:paraId="7D38274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6E48A656"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CONCRETE</w:t>
            </w:r>
          </w:p>
          <w:p w14:paraId="74222AB3"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1920: 1976   Concrete tests -- Dimensions, tolerances and applicability of test specimens</w:t>
            </w:r>
          </w:p>
          <w:p w14:paraId="5DCCFFCC"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2736-1: 1986  Concrete tests -- Test specimens -- Part 1: Sampling of fresh concrete</w:t>
            </w:r>
          </w:p>
          <w:p w14:paraId="1C7E2F2C"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2736-2: 1986  Concrete tests -- Test specimens -- Part 2: Making and curing of test specimens for strength tests</w:t>
            </w:r>
          </w:p>
          <w:p w14:paraId="2FE45A57"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3766: 1995   Construction drawings -- Simplified representation of concrete reinforcement</w:t>
            </w:r>
          </w:p>
          <w:p w14:paraId="666A8DA6"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3893: 1977   Concrete -- Classification by compressive strength</w:t>
            </w:r>
          </w:p>
          <w:p w14:paraId="20C9158A"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4012: 1978  Concrete -- Determination of compressive strength of test specimens</w:t>
            </w:r>
          </w:p>
          <w:p w14:paraId="5D4C08C0"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4013: 1978  Concrete -- Determination of flexural strength of test specimens</w:t>
            </w:r>
          </w:p>
          <w:p w14:paraId="48F8A1BD"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4103: 1979   Concrete -- Classification of consistency</w:t>
            </w:r>
          </w:p>
          <w:p w14:paraId="0561B065"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4108: 1980   Concrete -- Determination of tensile splitting strength of test specimens</w:t>
            </w:r>
          </w:p>
          <w:p w14:paraId="0FB8D947"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4109: 1980  Fresh concrete -- Determination of the consistency -- Slump test</w:t>
            </w:r>
          </w:p>
          <w:p w14:paraId="41743051"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4110: 1979  Fresh concrete -- Determination of the consistency -- Vebe test</w:t>
            </w:r>
          </w:p>
          <w:p w14:paraId="216E5DC2"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4111: 1979   Fresh concrete -- Determination of consistency -- Degree of compactibility (Compaction index)</w:t>
            </w:r>
          </w:p>
          <w:p w14:paraId="220F9626"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4635: 1982   Rubber, vulcanized -- Preformed compression seals for use between concrete motorway paving sections -- Specification for material</w:t>
            </w:r>
          </w:p>
          <w:p w14:paraId="4AFFEBE6"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4848: 1980   Concrete -- Determination of air content of freshly mixed concrete -- Pressure method</w:t>
            </w:r>
          </w:p>
          <w:p w14:paraId="5709A3F4"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6274: 1982   Concrete -- Sieve analysis of aggregates</w:t>
            </w:r>
          </w:p>
          <w:p w14:paraId="27E3B9D5"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6275: 1982   Concrete, hardened -- Determination of density</w:t>
            </w:r>
          </w:p>
          <w:p w14:paraId="665CF353"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6276: 1982   Concrete, compacted fresh -- Determination of density</w:t>
            </w:r>
          </w:p>
          <w:p w14:paraId="16EF93EB"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6782: 1982   Aggregates for concrete -- Determination of bulk density</w:t>
            </w:r>
          </w:p>
          <w:p w14:paraId="000A4CE8"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6783: 1982   Coarse aggregates for concrete -- Determination of particle density and water absorption -- Hydrostatic balance method</w:t>
            </w:r>
          </w:p>
          <w:p w14:paraId="26350C0B"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6784: 1982   Concrete -- Determination of static modulus of elasticity in compression </w:t>
            </w:r>
          </w:p>
          <w:p w14:paraId="5C1BB878"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7033: 1987   Fine and coarse aggregates for concrete -- Determination of the particle mass-per-volume and water absorption -- Pycnometer method</w:t>
            </w:r>
          </w:p>
          <w:p w14:paraId="2E80BD18"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br/>
              <w:t>Tilings</w:t>
            </w:r>
          </w:p>
          <w:p w14:paraId="1BE311F8"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3920:1976 Honing stones of square section; Designation and dimensions</w:t>
            </w:r>
          </w:p>
          <w:p w14:paraId="71351F2C"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603-10:1999 Bonded abrasive products - Dimensions - Part 10: Stones for honing and superfinishings - ISO 603-10:1999</w:t>
            </w:r>
          </w:p>
          <w:p w14:paraId="1DF9D126"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603-10:1999/COR1:1999 Bonded abrasive products - Dimensions - Part 10: Stones for honing and superfinishings</w:t>
            </w:r>
          </w:p>
          <w:p w14:paraId="13D96384" w14:textId="77777777" w:rsidR="00FE1812" w:rsidRPr="00DB1CF2" w:rsidRDefault="00FE1812" w:rsidP="00DB1CF2">
            <w:pPr>
              <w:spacing w:before="100" w:after="120"/>
              <w:rPr>
                <w:rFonts w:ascii="Calibri Light" w:hAnsi="Calibri Light"/>
                <w:sz w:val="16"/>
                <w:szCs w:val="16"/>
                <w:lang w:val="en-US"/>
              </w:rPr>
            </w:pPr>
            <w:del w:id="16174" w:author="Ashan Asmone" w:date="2016-03-31T11:56:00Z">
              <w:r w:rsidRPr="00DB1CF2" w:rsidDel="00140F61">
                <w:rPr>
                  <w:rFonts w:ascii="Calibri Light" w:hAnsi="Calibri Light"/>
                  <w:sz w:val="16"/>
                  <w:szCs w:val="16"/>
                  <w:lang w:val="en-US"/>
                </w:rPr>
                <w:delText>ISO 6105:1988 Abrasive products; segmented saws for machining of stone and masonry cutting; dimensions of steel blades</w:delText>
              </w:r>
            </w:del>
          </w:p>
          <w:p w14:paraId="15CB8816"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8512-2:1990 Surface plates; part 2: granite</w:t>
            </w:r>
          </w:p>
          <w:p w14:paraId="3C307242" w14:textId="77777777" w:rsidR="00401C5E" w:rsidRPr="004F3C8C" w:rsidRDefault="00401C5E" w:rsidP="00DB1CF2">
            <w:pPr>
              <w:spacing w:before="100" w:after="120"/>
              <w:rPr>
                <w:rFonts w:ascii="Calibri Light" w:hAnsi="Calibri Light"/>
                <w:sz w:val="16"/>
                <w:szCs w:val="16"/>
                <w:lang w:val="en-US"/>
              </w:rPr>
            </w:pPr>
          </w:p>
        </w:tc>
      </w:tr>
    </w:tbl>
    <w:p w14:paraId="665CF259" w14:textId="77777777" w:rsidR="00401C5E" w:rsidRDefault="00401C5E" w:rsidP="00401C5E">
      <w:pPr>
        <w:rPr>
          <w:sz w:val="16"/>
          <w:szCs w:val="16"/>
          <w:lang w:val="en-US"/>
        </w:rPr>
      </w:pPr>
    </w:p>
    <w:p w14:paraId="16CA1E25" w14:textId="77777777" w:rsidR="00FE1812" w:rsidRDefault="00FE1812" w:rsidP="00FE1812">
      <w:pPr>
        <w:pStyle w:val="Heading2"/>
        <w:rPr>
          <w:lang w:val="en-US"/>
        </w:rPr>
      </w:pPr>
      <w:r w:rsidRPr="00FE1812">
        <w:rPr>
          <w:lang w:val="en-US"/>
        </w:rPr>
        <w:t>Plaster defects</w:t>
      </w:r>
      <w:r>
        <w:rPr>
          <w:lang w:val="en-US"/>
        </w:rPr>
        <w:t xml:space="preserve"> - </w:t>
      </w:r>
      <w:r w:rsidRPr="00FE1812">
        <w:rPr>
          <w:lang w:val="en-US"/>
        </w:rPr>
        <w:t>Crazing of Plaster</w:t>
      </w:r>
    </w:p>
    <w:tbl>
      <w:tblPr>
        <w:tblStyle w:val="TableGrid"/>
        <w:tblW w:w="0" w:type="auto"/>
        <w:tblInd w:w="108" w:type="dxa"/>
        <w:tblLook w:val="04A0" w:firstRow="1" w:lastRow="0" w:firstColumn="1" w:lastColumn="0" w:noHBand="0" w:noVBand="1"/>
      </w:tblPr>
      <w:tblGrid>
        <w:gridCol w:w="685"/>
        <w:gridCol w:w="8449"/>
      </w:tblGrid>
      <w:tr w:rsidR="00401C5E" w:rsidRPr="004F3C8C" w14:paraId="24DE8ABA" w14:textId="77777777" w:rsidTr="00401C5E">
        <w:tc>
          <w:tcPr>
            <w:tcW w:w="685" w:type="dxa"/>
          </w:tcPr>
          <w:p w14:paraId="62F334C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273D81A1"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Plaster</w:t>
            </w:r>
          </w:p>
          <w:p w14:paraId="7DA2B934"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1191: Part 1: 1973-Gysum building plasters. Excluding premixed lightweight plasters</w:t>
            </w:r>
          </w:p>
          <w:p w14:paraId="66A7F72D"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1191: Part 2: 1973-Gypsum building plasters. Premixed lightweight plasters</w:t>
            </w:r>
          </w:p>
          <w:p w14:paraId="54C259C8"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4049:1966- Glossary of terms applicable to internal plastering, external rendering and floor screeding</w:t>
            </w:r>
          </w:p>
          <w:p w14:paraId="3EFB1EBB"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4551: 1980-Methods of testing mortars, screeds and plasters</w:t>
            </w:r>
          </w:p>
          <w:p w14:paraId="42D6B3F1"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5492: 1977-Code of practice for internal plastering</w:t>
            </w:r>
          </w:p>
          <w:p w14:paraId="41C1ED62"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5262: 1991- Code of practice for external renderings</w:t>
            </w:r>
          </w:p>
          <w:p w14:paraId="47BC915B"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6452: Part 1: 1984-BEads for internal plastering and dry lining. Galvanized steel beads</w:t>
            </w:r>
          </w:p>
          <w:p w14:paraId="28213836"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6100-6.2:1986-Glossary of building and civil engineering terms. Concrete and plaster. Concrete</w:t>
            </w:r>
          </w:p>
          <w:p w14:paraId="1D763587"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6100-6.3:1984-Glossary of building and civil engineering terms. Concrete and plaster. Aggregates</w:t>
            </w:r>
          </w:p>
          <w:p w14:paraId="5AF04193"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6100-6.1:1984-Glossary of building and civil engineering terms. Concrete and plaster. Binders</w:t>
            </w:r>
          </w:p>
          <w:p w14:paraId="4E1093D2"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6100-6.4:1986-Glossary of building and civil engineering terms. Concrete and plaster. Admixtures</w:t>
            </w:r>
          </w:p>
          <w:p w14:paraId="6D03BCF2"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6100-6.6.1:1992-Glossary of building and civil engineering terms. Concrete and plaster. Products, applications and operations. Concrete and mortar</w:t>
            </w:r>
          </w:p>
          <w:p w14:paraId="43749211"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6100-6.6.2:1990-Glossary of building and civil engineering terms. Concrete and plaster. Products, applications and operations. Plaster</w:t>
            </w:r>
          </w:p>
          <w:p w14:paraId="6A145D48"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BS 8000-10:1995-Workmanship on building sites. Code of practice for plastering and rendering</w:t>
            </w:r>
          </w:p>
          <w:p w14:paraId="2A4B7B75"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Paints</w:t>
            </w:r>
          </w:p>
          <w:p w14:paraId="2CCC0B5A" w14:textId="77777777" w:rsidR="00FE1812" w:rsidRPr="00DB1CF2" w:rsidRDefault="00FE1812" w:rsidP="00DB1CF2">
            <w:pPr>
              <w:spacing w:before="100" w:after="120"/>
              <w:rPr>
                <w:rFonts w:ascii="Calibri Light" w:hAnsi="Calibri Light"/>
                <w:sz w:val="16"/>
                <w:szCs w:val="16"/>
                <w:lang w:val="en-US"/>
              </w:rPr>
            </w:pPr>
            <w:del w:id="16175" w:author="Ashan Asmone" w:date="2016-03-31T14:28:00Z">
              <w:r w:rsidRPr="00DB1CF2" w:rsidDel="00A93E31">
                <w:rPr>
                  <w:rFonts w:ascii="Calibri Light" w:hAnsi="Calibri Light"/>
                  <w:sz w:val="16"/>
                  <w:szCs w:val="16"/>
                  <w:lang w:val="en-US"/>
                </w:rPr>
                <w:delText>BS EN ISO 6270:1995, BS 3900-F9:1982- Paints and varnishes. Determination of resistance to humidity (continuous condensation)</w:delText>
              </w:r>
            </w:del>
            <w:ins w:id="16176" w:author="Ashan Asmone" w:date="2016-03-31T14:28:00Z">
              <w:r w:rsidR="00A93E31">
                <w:rPr>
                  <w:rFonts w:ascii="Calibri Light" w:hAnsi="Calibri Light"/>
                  <w:sz w:val="16"/>
                  <w:szCs w:val="16"/>
                  <w:lang w:val="en-US"/>
                </w:rPr>
                <w:t>BS EN ISO 6270-1:2001, BS 3900-F9:2001 Paints and varnishes. Determination of resistance to humidity. Continuous condensation</w:t>
              </w:r>
            </w:ins>
          </w:p>
          <w:p w14:paraId="2ADC38FD" w14:textId="77777777" w:rsidR="00FE1812" w:rsidRPr="00DB1CF2" w:rsidRDefault="00FE1812" w:rsidP="00DB1CF2">
            <w:pPr>
              <w:spacing w:before="100" w:after="120"/>
              <w:rPr>
                <w:rFonts w:ascii="Calibri Light" w:hAnsi="Calibri Light"/>
                <w:sz w:val="16"/>
                <w:szCs w:val="16"/>
                <w:lang w:val="en-US"/>
              </w:rPr>
            </w:pPr>
            <w:del w:id="16177" w:author="Ashan Asmone" w:date="2016-03-31T14:29:00Z">
              <w:r w:rsidRPr="00DB1CF2" w:rsidDel="00A93E31">
                <w:rPr>
                  <w:rFonts w:ascii="Calibri Light" w:hAnsi="Calibri Light"/>
                  <w:sz w:val="16"/>
                  <w:szCs w:val="16"/>
                  <w:lang w:val="en-US"/>
                </w:rPr>
                <w:delText>BS 2015:1992-Glossary of paint and related terms</w:delText>
              </w:r>
            </w:del>
            <w:ins w:id="16178" w:author="Ashan Asmone" w:date="2016-03-31T14:29:00Z">
              <w:r w:rsidR="00A93E31">
                <w:rPr>
                  <w:rFonts w:ascii="Calibri Light" w:hAnsi="Calibri Light"/>
                  <w:sz w:val="16"/>
                  <w:szCs w:val="16"/>
                  <w:lang w:val="en-US"/>
                </w:rPr>
                <w:t>BS EN ISO 4618:2014 Paints and varnishes. Terms and definitions</w:t>
              </w:r>
            </w:ins>
          </w:p>
          <w:p w14:paraId="5D830BB7" w14:textId="77777777" w:rsidR="00FE1812" w:rsidRPr="00DB1CF2" w:rsidRDefault="00FE1812" w:rsidP="00DB1CF2">
            <w:pPr>
              <w:spacing w:before="100" w:after="120"/>
              <w:rPr>
                <w:rFonts w:ascii="Calibri Light" w:hAnsi="Calibri Light"/>
                <w:sz w:val="16"/>
                <w:szCs w:val="16"/>
                <w:lang w:val="en-US"/>
              </w:rPr>
            </w:pPr>
            <w:del w:id="16179" w:author="Ashan Asmone" w:date="2016-03-31T14:30:00Z">
              <w:r w:rsidRPr="00DB1CF2" w:rsidDel="00A93E31">
                <w:rPr>
                  <w:rFonts w:ascii="Calibri Light" w:hAnsi="Calibri Light"/>
                  <w:sz w:val="16"/>
                  <w:szCs w:val="16"/>
                  <w:lang w:val="en-US"/>
                </w:rPr>
                <w:delText>BS 6150:1991-Code of practice for painting of buildings</w:delText>
              </w:r>
            </w:del>
            <w:ins w:id="16180" w:author="Ashan Asmone" w:date="2016-03-31T14:30:00Z">
              <w:r w:rsidR="00A93E31">
                <w:rPr>
                  <w:rFonts w:ascii="Calibri Light" w:hAnsi="Calibri Light"/>
                  <w:sz w:val="16"/>
                  <w:szCs w:val="16"/>
                  <w:lang w:val="en-US"/>
                </w:rPr>
                <w:t>BS 6150:2006+A1:2014 Painting of buildings. Code of practice</w:t>
              </w:r>
            </w:ins>
          </w:p>
          <w:p w14:paraId="0765421A" w14:textId="77777777" w:rsidR="00FE1812" w:rsidRPr="00DB1CF2" w:rsidRDefault="00FE1812" w:rsidP="00DB1CF2">
            <w:pPr>
              <w:spacing w:before="100" w:after="120"/>
              <w:rPr>
                <w:rFonts w:ascii="Calibri Light" w:hAnsi="Calibri Light"/>
                <w:sz w:val="16"/>
                <w:szCs w:val="16"/>
                <w:lang w:val="en-US"/>
              </w:rPr>
            </w:pPr>
            <w:del w:id="16181" w:author="Ashan Asmone" w:date="2016-03-31T14:31:00Z">
              <w:r w:rsidRPr="00DB1CF2"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6182"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52A59205" w14:textId="77777777" w:rsidR="00FE1812" w:rsidRPr="00DB1CF2" w:rsidRDefault="00FE1812" w:rsidP="00DB1CF2">
            <w:pPr>
              <w:spacing w:before="100" w:after="120"/>
              <w:rPr>
                <w:rFonts w:ascii="Calibri Light" w:hAnsi="Calibri Light"/>
                <w:sz w:val="16"/>
                <w:szCs w:val="16"/>
                <w:lang w:val="en-US"/>
              </w:rPr>
            </w:pPr>
            <w:del w:id="16183" w:author="Ashan Asmone" w:date="2016-03-31T14:32:00Z">
              <w:r w:rsidRPr="00DB1CF2" w:rsidDel="00A93E31">
                <w:rPr>
                  <w:rFonts w:ascii="Calibri Light" w:hAnsi="Calibri Light"/>
                  <w:sz w:val="16"/>
                  <w:szCs w:val="16"/>
                  <w:lang w:val="en-US"/>
                </w:rPr>
                <w:delText>BS 3416:1991-Specification for bitumen-based coatings for cold application, suitable for use in contact with potable water</w:delText>
              </w:r>
            </w:del>
            <w:ins w:id="16184"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34DFBAF6" w14:textId="77777777" w:rsidR="00FE1812" w:rsidRPr="00DB1CF2" w:rsidRDefault="00FE1812" w:rsidP="00DB1CF2">
            <w:pPr>
              <w:spacing w:before="100" w:after="120"/>
              <w:rPr>
                <w:rFonts w:ascii="Calibri Light" w:hAnsi="Calibri Light"/>
                <w:sz w:val="16"/>
                <w:szCs w:val="16"/>
                <w:lang w:val="en-US"/>
              </w:rPr>
            </w:pPr>
            <w:del w:id="16185" w:author="Ashan Asmone" w:date="2016-03-31T14:32:00Z">
              <w:r w:rsidRPr="00DB1CF2" w:rsidDel="00A93E31">
                <w:rPr>
                  <w:rFonts w:ascii="Calibri Light" w:hAnsi="Calibri Light"/>
                  <w:sz w:val="16"/>
                  <w:szCs w:val="16"/>
                  <w:lang w:val="en-US"/>
                </w:rPr>
                <w:delText>BS 3483-A1:1983, ISO 787/1-1982-Methods for testing pigments for paints. Comparison of colour</w:delText>
              </w:r>
            </w:del>
            <w:ins w:id="16186" w:author="Ashan Asmone" w:date="2016-03-31T14:32:00Z">
              <w:r w:rsidR="00A93E31">
                <w:rPr>
                  <w:rFonts w:ascii="Calibri Light" w:hAnsi="Calibri Light"/>
                  <w:sz w:val="16"/>
                  <w:szCs w:val="16"/>
                  <w:lang w:val="en-US"/>
                </w:rPr>
                <w:t>BS 3483-A1:1983, ISO 787/1-1982-Methods for testing pigments for paints. Comparison of colour</w:t>
              </w:r>
            </w:ins>
          </w:p>
          <w:p w14:paraId="06142D7D" w14:textId="77777777" w:rsidR="00FE1812" w:rsidRPr="00DB1CF2" w:rsidRDefault="00FE1812" w:rsidP="00DB1CF2">
            <w:pPr>
              <w:spacing w:before="100" w:after="120"/>
              <w:rPr>
                <w:rFonts w:ascii="Calibri Light" w:hAnsi="Calibri Light"/>
                <w:sz w:val="16"/>
                <w:szCs w:val="16"/>
                <w:lang w:val="en-US"/>
              </w:rPr>
            </w:pPr>
            <w:del w:id="16187" w:author="Ashan Asmone" w:date="2016-03-31T14:33:00Z">
              <w:r w:rsidRPr="00DB1CF2" w:rsidDel="00A93E31">
                <w:rPr>
                  <w:rFonts w:ascii="Calibri Light" w:hAnsi="Calibri Light"/>
                  <w:sz w:val="16"/>
                  <w:szCs w:val="16"/>
                  <w:lang w:val="en-US"/>
                </w:rPr>
                <w:delText>BS 3483-C7:1980, ISO 787/22-1980-Methods for testing pigments for paints. Comparison of resistance to bleeding</w:delText>
              </w:r>
            </w:del>
            <w:ins w:id="16188"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4F21B7C7" w14:textId="77777777" w:rsidR="00FE1812" w:rsidRPr="00DB1CF2" w:rsidRDefault="00FE1812" w:rsidP="00DB1CF2">
            <w:pPr>
              <w:spacing w:before="100" w:after="120"/>
              <w:rPr>
                <w:rFonts w:ascii="Calibri Light" w:hAnsi="Calibri Light"/>
                <w:sz w:val="16"/>
                <w:szCs w:val="16"/>
                <w:lang w:val="en-US"/>
              </w:rPr>
            </w:pPr>
            <w:del w:id="16189" w:author="Ashan Asmone" w:date="2016-03-31T14:34:00Z">
              <w:r w:rsidRPr="00DB1CF2"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6190"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5B941CF1" w14:textId="77777777" w:rsidR="00FE1812" w:rsidRPr="00DB1CF2" w:rsidRDefault="00FE1812" w:rsidP="00DB1CF2">
            <w:pPr>
              <w:spacing w:before="100" w:after="120"/>
              <w:rPr>
                <w:rFonts w:ascii="Calibri Light" w:hAnsi="Calibri Light"/>
                <w:sz w:val="16"/>
                <w:szCs w:val="16"/>
                <w:lang w:val="en-US"/>
              </w:rPr>
            </w:pPr>
            <w:del w:id="16191" w:author="Ashan Asmone" w:date="2016-03-31T14:34:00Z">
              <w:r w:rsidRPr="00DB1CF2" w:rsidDel="00A93E31">
                <w:rPr>
                  <w:rFonts w:ascii="Calibri Light" w:hAnsi="Calibri Light"/>
                  <w:sz w:val="16"/>
                  <w:szCs w:val="16"/>
                  <w:lang w:val="en-US"/>
                </w:rPr>
                <w:delText>BS 3900-F2:1973-Methods of test for paint. Durability tests on paint films. Determination of resistance to humidity (cyclic condensation)</w:delText>
              </w:r>
            </w:del>
            <w:ins w:id="16192"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5C27269C" w14:textId="77777777" w:rsidR="00FE1812" w:rsidRPr="00DB1CF2" w:rsidRDefault="00FE1812" w:rsidP="00DB1CF2">
            <w:pPr>
              <w:spacing w:before="100" w:after="120"/>
              <w:rPr>
                <w:rFonts w:ascii="Calibri Light" w:hAnsi="Calibri Light"/>
                <w:sz w:val="16"/>
                <w:szCs w:val="16"/>
                <w:lang w:val="en-US"/>
              </w:rPr>
            </w:pPr>
            <w:del w:id="16193" w:author="Ashan Asmone" w:date="2016-03-31T14:35:00Z">
              <w:r w:rsidRPr="00DB1CF2"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6194"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65011F70" w14:textId="77777777" w:rsidR="00FE1812" w:rsidRPr="00DB1CF2" w:rsidRDefault="00FE1812" w:rsidP="00DB1CF2">
            <w:pPr>
              <w:spacing w:before="100" w:after="120"/>
              <w:rPr>
                <w:rFonts w:ascii="Calibri Light" w:hAnsi="Calibri Light"/>
                <w:sz w:val="16"/>
                <w:szCs w:val="16"/>
                <w:lang w:val="en-US"/>
              </w:rPr>
            </w:pPr>
            <w:del w:id="16195" w:author="Ashan Asmone" w:date="2016-03-31T14:37:00Z">
              <w:r w:rsidRPr="00DB1CF2"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6196"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771FF3AF" w14:textId="77777777" w:rsidR="00FE1812" w:rsidRPr="00DB1CF2" w:rsidRDefault="00FE1812" w:rsidP="00DB1CF2">
            <w:pPr>
              <w:spacing w:before="100" w:after="120"/>
              <w:rPr>
                <w:rFonts w:ascii="Calibri Light" w:hAnsi="Calibri Light"/>
                <w:sz w:val="16"/>
                <w:szCs w:val="16"/>
                <w:lang w:val="en-US"/>
              </w:rPr>
            </w:pPr>
            <w:del w:id="16197" w:author="Ashan Asmone" w:date="2016-03-31T14:38:00Z">
              <w:r w:rsidRPr="00DB1CF2" w:rsidDel="00A93E31">
                <w:rPr>
                  <w:rFonts w:ascii="Calibri Light" w:hAnsi="Calibri Light"/>
                  <w:sz w:val="16"/>
                  <w:szCs w:val="16"/>
                  <w:lang w:val="en-US"/>
                </w:rPr>
                <w:delText>BS 3900-H2:1983, ISO 4628/2-1982-Methods of test for paints. Evaluation of paint and varnish defects. Designation of degree of blistering</w:delText>
              </w:r>
            </w:del>
            <w:ins w:id="16198"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1FD48546" w14:textId="77777777" w:rsidR="00FE1812" w:rsidRPr="00DB1CF2" w:rsidRDefault="00FE1812" w:rsidP="00DB1CF2">
            <w:pPr>
              <w:spacing w:before="100" w:after="120"/>
              <w:rPr>
                <w:rFonts w:ascii="Calibri Light" w:hAnsi="Calibri Light"/>
                <w:sz w:val="16"/>
                <w:szCs w:val="16"/>
                <w:lang w:val="en-US"/>
              </w:rPr>
            </w:pPr>
            <w:del w:id="16199" w:author="Ashan Asmone" w:date="2016-03-31T14:40:00Z">
              <w:r w:rsidRPr="00DB1CF2" w:rsidDel="00A93E31">
                <w:rPr>
                  <w:rFonts w:ascii="Calibri Light" w:hAnsi="Calibri Light"/>
                  <w:sz w:val="16"/>
                  <w:szCs w:val="16"/>
                  <w:lang w:val="en-US"/>
                </w:rPr>
                <w:delText>BS 3900-H5:1983, ISO 4628/5-1982-Methods of test for paints. Evaluation of paint and varnish defects. Designation of degree of flaking</w:delText>
              </w:r>
            </w:del>
            <w:ins w:id="16200"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37099C48" w14:textId="77777777" w:rsidR="00FE1812" w:rsidRPr="00DB1CF2" w:rsidRDefault="00FE1812" w:rsidP="00DB1CF2">
            <w:pPr>
              <w:spacing w:before="100" w:after="120"/>
              <w:rPr>
                <w:rFonts w:ascii="Calibri Light" w:hAnsi="Calibri Light"/>
                <w:sz w:val="16"/>
                <w:szCs w:val="16"/>
                <w:lang w:val="en-US"/>
              </w:rPr>
            </w:pPr>
            <w:del w:id="16201" w:author="Ashan Asmone" w:date="2016-03-31T14:41:00Z">
              <w:r w:rsidRPr="00DB1CF2" w:rsidDel="00A93E31">
                <w:rPr>
                  <w:rFonts w:ascii="Calibri Light" w:hAnsi="Calibri Light"/>
                  <w:sz w:val="16"/>
                  <w:szCs w:val="16"/>
                  <w:lang w:val="en-US"/>
                </w:rPr>
                <w:delText>BS 6949:1991-Specification for bitumen-based coatings for cold application excluding use in contact with potable water</w:delText>
              </w:r>
            </w:del>
            <w:ins w:id="16202"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06BD456F" w14:textId="77777777" w:rsidR="00FE1812" w:rsidRPr="00DB1CF2" w:rsidRDefault="00FE1812" w:rsidP="00DB1CF2">
            <w:pPr>
              <w:spacing w:before="100" w:after="120"/>
              <w:rPr>
                <w:rFonts w:ascii="Calibri Light" w:hAnsi="Calibri Light"/>
                <w:sz w:val="16"/>
                <w:szCs w:val="16"/>
                <w:lang w:val="en-US"/>
              </w:rPr>
            </w:pPr>
            <w:del w:id="16203" w:author="Ashan Asmone" w:date="2016-03-31T14:41:00Z">
              <w:r w:rsidRPr="00DB1CF2" w:rsidDel="00A93E31">
                <w:rPr>
                  <w:rFonts w:ascii="Calibri Light" w:hAnsi="Calibri Light"/>
                  <w:sz w:val="16"/>
                  <w:szCs w:val="16"/>
                  <w:lang w:val="en-US"/>
                </w:rPr>
                <w:delText>BS 7664:2000-Specification for undercoat and finishing paints</w:delText>
              </w:r>
            </w:del>
            <w:ins w:id="16204" w:author="Ashan Asmone" w:date="2016-03-31T14:41:00Z">
              <w:r w:rsidR="00A93E31">
                <w:rPr>
                  <w:rFonts w:ascii="Calibri Light" w:hAnsi="Calibri Light"/>
                  <w:sz w:val="16"/>
                  <w:szCs w:val="16"/>
                  <w:lang w:val="en-US"/>
                </w:rPr>
                <w:t>BS 7664:2000-Specification for undercoat and finishing paints</w:t>
              </w:r>
            </w:ins>
          </w:p>
          <w:p w14:paraId="261D6D8C" w14:textId="77777777" w:rsidR="00FE1812" w:rsidRPr="00DB1CF2" w:rsidRDefault="00FE1812" w:rsidP="00DB1CF2">
            <w:pPr>
              <w:spacing w:before="100" w:after="120"/>
              <w:rPr>
                <w:rFonts w:ascii="Calibri Light" w:hAnsi="Calibri Light"/>
                <w:sz w:val="16"/>
                <w:szCs w:val="16"/>
                <w:lang w:val="en-US"/>
              </w:rPr>
            </w:pPr>
            <w:del w:id="16205" w:author="Ashan Asmone" w:date="2016-03-31T14:42:00Z">
              <w:r w:rsidRPr="00DB1CF2" w:rsidDel="00A93E31">
                <w:rPr>
                  <w:rFonts w:ascii="Calibri Light" w:hAnsi="Calibri Light"/>
                  <w:sz w:val="16"/>
                  <w:szCs w:val="16"/>
                  <w:lang w:val="en-US"/>
                </w:rPr>
                <w:delText>BS 8000-Part4:1989- Workmanship on building sites. Code of practice for waterproofing</w:delText>
              </w:r>
            </w:del>
            <w:ins w:id="16206" w:author="Ashan Asmone" w:date="2016-03-31T14:42:00Z">
              <w:r w:rsidR="00A93E31">
                <w:rPr>
                  <w:rFonts w:ascii="Calibri Light" w:hAnsi="Calibri Light"/>
                  <w:sz w:val="16"/>
                  <w:szCs w:val="16"/>
                  <w:lang w:val="en-US"/>
                </w:rPr>
                <w:t>BS 8000-0:2014 Workmanship on construction sites. Introduction and general principles</w:t>
              </w:r>
            </w:ins>
          </w:p>
          <w:p w14:paraId="52004C81" w14:textId="77777777" w:rsidR="00FE1812" w:rsidRPr="00DB1CF2" w:rsidRDefault="00FE1812" w:rsidP="00DB1CF2">
            <w:pPr>
              <w:spacing w:before="100" w:after="120"/>
              <w:rPr>
                <w:rFonts w:ascii="Calibri Light" w:hAnsi="Calibri Light"/>
                <w:sz w:val="16"/>
                <w:szCs w:val="16"/>
                <w:lang w:val="en-US"/>
              </w:rPr>
            </w:pPr>
            <w:del w:id="16207" w:author="Ashan Asmone" w:date="2016-03-31T14:28:00Z">
              <w:r w:rsidRPr="00DB1CF2" w:rsidDel="00A93E31">
                <w:rPr>
                  <w:rFonts w:ascii="Calibri Light" w:hAnsi="Calibri Light"/>
                  <w:sz w:val="16"/>
                  <w:szCs w:val="16"/>
                  <w:lang w:val="en-US"/>
                </w:rPr>
                <w:delText>BS EN ISO 6270:1995, BS 3900-F9:1982- Paints and varnishes. Determination of resistance to humidity (continuous condensation)</w:delText>
              </w:r>
            </w:del>
            <w:ins w:id="16208" w:author="Ashan Asmone" w:date="2016-03-31T14:28:00Z">
              <w:r w:rsidR="00A93E31">
                <w:rPr>
                  <w:rFonts w:ascii="Calibri Light" w:hAnsi="Calibri Light"/>
                  <w:sz w:val="16"/>
                  <w:szCs w:val="16"/>
                  <w:lang w:val="en-US"/>
                </w:rPr>
                <w:t>BS EN ISO 6270-1:2001, BS 3900-F9:2001 Paints and varnishes. Determination of resistance to humidity. Continuous condensation</w:t>
              </w:r>
            </w:ins>
          </w:p>
          <w:p w14:paraId="7083D6FD" w14:textId="77777777" w:rsidR="00FE1812" w:rsidRPr="00DB1CF2" w:rsidRDefault="00FE1812" w:rsidP="00DB1CF2">
            <w:pPr>
              <w:spacing w:before="100" w:after="120"/>
              <w:rPr>
                <w:rFonts w:ascii="Calibri Light" w:hAnsi="Calibri Light"/>
                <w:sz w:val="16"/>
                <w:szCs w:val="16"/>
                <w:lang w:val="en-US"/>
              </w:rPr>
            </w:pPr>
            <w:del w:id="16209" w:author="Ashan Asmone" w:date="2016-03-31T14:29:00Z">
              <w:r w:rsidRPr="00DB1CF2" w:rsidDel="00A93E31">
                <w:rPr>
                  <w:rFonts w:ascii="Calibri Light" w:hAnsi="Calibri Light"/>
                  <w:sz w:val="16"/>
                  <w:szCs w:val="16"/>
                  <w:lang w:val="en-US"/>
                </w:rPr>
                <w:delText>BS 2015:1992-Glossary of paint and related terms</w:delText>
              </w:r>
            </w:del>
            <w:ins w:id="16210" w:author="Ashan Asmone" w:date="2016-03-31T14:29:00Z">
              <w:r w:rsidR="00A93E31">
                <w:rPr>
                  <w:rFonts w:ascii="Calibri Light" w:hAnsi="Calibri Light"/>
                  <w:sz w:val="16"/>
                  <w:szCs w:val="16"/>
                  <w:lang w:val="en-US"/>
                </w:rPr>
                <w:t>BS EN ISO 4618:2014 Paints and varnishes. Terms and definitions</w:t>
              </w:r>
            </w:ins>
          </w:p>
          <w:p w14:paraId="0CDB97DB" w14:textId="77777777" w:rsidR="00FE1812" w:rsidRPr="00DB1CF2" w:rsidRDefault="00FE1812" w:rsidP="00DB1CF2">
            <w:pPr>
              <w:spacing w:before="100" w:after="120"/>
              <w:rPr>
                <w:rFonts w:ascii="Calibri Light" w:hAnsi="Calibri Light"/>
                <w:sz w:val="16"/>
                <w:szCs w:val="16"/>
                <w:lang w:val="en-US"/>
              </w:rPr>
            </w:pPr>
            <w:del w:id="16211" w:author="Ashan Asmone" w:date="2016-03-31T14:30:00Z">
              <w:r w:rsidRPr="00DB1CF2" w:rsidDel="00A93E31">
                <w:rPr>
                  <w:rFonts w:ascii="Calibri Light" w:hAnsi="Calibri Light"/>
                  <w:sz w:val="16"/>
                  <w:szCs w:val="16"/>
                  <w:lang w:val="en-US"/>
                </w:rPr>
                <w:delText>BS 6150:1991-Code of practice for painting of buildings</w:delText>
              </w:r>
            </w:del>
            <w:ins w:id="16212" w:author="Ashan Asmone" w:date="2016-03-31T14:30:00Z">
              <w:r w:rsidR="00A93E31">
                <w:rPr>
                  <w:rFonts w:ascii="Calibri Light" w:hAnsi="Calibri Light"/>
                  <w:sz w:val="16"/>
                  <w:szCs w:val="16"/>
                  <w:lang w:val="en-US"/>
                </w:rPr>
                <w:t>BS 6150:2006+A1:2014 Painting of buildings. Code of practice</w:t>
              </w:r>
            </w:ins>
          </w:p>
          <w:p w14:paraId="5F5D6E6B" w14:textId="77777777" w:rsidR="00FE1812" w:rsidRPr="00DB1CF2" w:rsidRDefault="00FE1812" w:rsidP="00DB1CF2">
            <w:pPr>
              <w:spacing w:before="100" w:after="120"/>
              <w:rPr>
                <w:rFonts w:ascii="Calibri Light" w:hAnsi="Calibri Light"/>
                <w:sz w:val="16"/>
                <w:szCs w:val="16"/>
                <w:lang w:val="en-US"/>
              </w:rPr>
            </w:pPr>
            <w:del w:id="16213" w:author="Ashan Asmone" w:date="2016-03-31T14:31:00Z">
              <w:r w:rsidRPr="00DB1CF2" w:rsidDel="00A93E31">
                <w:rPr>
                  <w:rFonts w:ascii="Calibri Light" w:hAnsi="Calibri Light"/>
                  <w:sz w:val="16"/>
                  <w:szCs w:val="16"/>
                  <w:lang w:val="en-US"/>
                </w:rPr>
                <w:delText>BS 2992:1970-Specification for painters' and decorators' brushes for local authorities and public institutions (excluding quality of fillings)</w:delText>
              </w:r>
            </w:del>
            <w:ins w:id="16214" w:author="Ashan Asmone" w:date="2016-03-31T14:31:00Z">
              <w:r w:rsidR="00A93E31">
                <w:rPr>
                  <w:rFonts w:ascii="Calibri Light" w:hAnsi="Calibri Light"/>
                  <w:sz w:val="16"/>
                  <w:szCs w:val="16"/>
                  <w:lang w:val="en-US"/>
                </w:rPr>
                <w:t>BS 2992:1970 Specification for painters’ and decorators’ brushes for local authorities and public institutions (excluding quality of fillings)</w:t>
              </w:r>
            </w:ins>
          </w:p>
          <w:p w14:paraId="1E61F21D" w14:textId="77777777" w:rsidR="00FE1812" w:rsidRPr="00DB1CF2" w:rsidRDefault="00FE1812" w:rsidP="00DB1CF2">
            <w:pPr>
              <w:spacing w:before="100" w:after="120"/>
              <w:rPr>
                <w:rFonts w:ascii="Calibri Light" w:hAnsi="Calibri Light"/>
                <w:sz w:val="16"/>
                <w:szCs w:val="16"/>
                <w:lang w:val="en-US"/>
              </w:rPr>
            </w:pPr>
            <w:del w:id="16215" w:author="Ashan Asmone" w:date="2016-03-31T14:32:00Z">
              <w:r w:rsidRPr="00DB1CF2" w:rsidDel="00A93E31">
                <w:rPr>
                  <w:rFonts w:ascii="Calibri Light" w:hAnsi="Calibri Light"/>
                  <w:sz w:val="16"/>
                  <w:szCs w:val="16"/>
                  <w:lang w:val="en-US"/>
                </w:rPr>
                <w:delText>BS 3416:1991-Specification for bitumen-based coatings for cold application, suitable for use in contact with potable water</w:delText>
              </w:r>
            </w:del>
            <w:ins w:id="16216" w:author="Ashan Asmone" w:date="2016-03-31T14:32:00Z">
              <w:r w:rsidR="00A93E31">
                <w:rPr>
                  <w:rFonts w:ascii="Calibri Light" w:hAnsi="Calibri Light"/>
                  <w:sz w:val="16"/>
                  <w:szCs w:val="16"/>
                  <w:lang w:val="en-US"/>
                </w:rPr>
                <w:t>BS 3416:1991 Specification for bitumen-based coatings for cold application, suitable for use in contact with potable water</w:t>
              </w:r>
            </w:ins>
          </w:p>
          <w:p w14:paraId="2E9203F3" w14:textId="77777777" w:rsidR="00FE1812" w:rsidRPr="00DB1CF2" w:rsidRDefault="00FE1812" w:rsidP="00DB1CF2">
            <w:pPr>
              <w:spacing w:before="100" w:after="120"/>
              <w:rPr>
                <w:rFonts w:ascii="Calibri Light" w:hAnsi="Calibri Light"/>
                <w:sz w:val="16"/>
                <w:szCs w:val="16"/>
                <w:lang w:val="en-US"/>
              </w:rPr>
            </w:pPr>
            <w:del w:id="16217" w:author="Ashan Asmone" w:date="2016-03-31T14:32:00Z">
              <w:r w:rsidRPr="00DB1CF2" w:rsidDel="00A93E31">
                <w:rPr>
                  <w:rFonts w:ascii="Calibri Light" w:hAnsi="Calibri Light"/>
                  <w:sz w:val="16"/>
                  <w:szCs w:val="16"/>
                  <w:lang w:val="en-US"/>
                </w:rPr>
                <w:delText>BS 3483-A1:1983, ISO 787/1-1982-Methods for testing pigments for paints. Comparison of colour</w:delText>
              </w:r>
            </w:del>
            <w:ins w:id="16218" w:author="Ashan Asmone" w:date="2016-03-31T14:32:00Z">
              <w:r w:rsidR="00A93E31">
                <w:rPr>
                  <w:rFonts w:ascii="Calibri Light" w:hAnsi="Calibri Light"/>
                  <w:sz w:val="16"/>
                  <w:szCs w:val="16"/>
                  <w:lang w:val="en-US"/>
                </w:rPr>
                <w:t>BS 3483-A1:1983, ISO 787/1-1982-Methods for testing pigments for paints. Comparison of colour</w:t>
              </w:r>
            </w:ins>
          </w:p>
          <w:p w14:paraId="32AE4AB5" w14:textId="77777777" w:rsidR="00FE1812" w:rsidRPr="00DB1CF2" w:rsidRDefault="00FE1812" w:rsidP="00DB1CF2">
            <w:pPr>
              <w:spacing w:before="100" w:after="120"/>
              <w:rPr>
                <w:rFonts w:ascii="Calibri Light" w:hAnsi="Calibri Light"/>
                <w:sz w:val="16"/>
                <w:szCs w:val="16"/>
                <w:lang w:val="en-US"/>
              </w:rPr>
            </w:pPr>
            <w:del w:id="16219" w:author="Ashan Asmone" w:date="2016-03-31T14:33:00Z">
              <w:r w:rsidRPr="00DB1CF2" w:rsidDel="00A93E31">
                <w:rPr>
                  <w:rFonts w:ascii="Calibri Light" w:hAnsi="Calibri Light"/>
                  <w:sz w:val="16"/>
                  <w:szCs w:val="16"/>
                  <w:lang w:val="en-US"/>
                </w:rPr>
                <w:delText>BS 3483-C7:1980, ISO 787/22-1980-Methods for testing pigments for paints. Comparison of resistance to bleeding</w:delText>
              </w:r>
            </w:del>
            <w:ins w:id="16220" w:author="Ashan Asmone" w:date="2016-03-31T14:33:00Z">
              <w:r w:rsidR="00A93E31">
                <w:rPr>
                  <w:rFonts w:ascii="Calibri Light" w:hAnsi="Calibri Light"/>
                  <w:sz w:val="16"/>
                  <w:szCs w:val="16"/>
                  <w:lang w:val="en-US"/>
                </w:rPr>
                <w:t>BS 3483-C7:1980, ISO 787/22-1980-Methods for testing pigments for paints. Comparison of resistance to bleeding</w:t>
              </w:r>
            </w:ins>
          </w:p>
          <w:p w14:paraId="6374DBE4" w14:textId="77777777" w:rsidR="00FE1812" w:rsidRPr="00DB1CF2" w:rsidRDefault="00FE1812" w:rsidP="00DB1CF2">
            <w:pPr>
              <w:spacing w:before="100" w:after="120"/>
              <w:rPr>
                <w:rFonts w:ascii="Calibri Light" w:hAnsi="Calibri Light"/>
                <w:sz w:val="16"/>
                <w:szCs w:val="16"/>
                <w:lang w:val="en-US"/>
              </w:rPr>
            </w:pPr>
            <w:del w:id="16221" w:author="Ashan Asmone" w:date="2016-03-31T14:34:00Z">
              <w:r w:rsidRPr="00DB1CF2" w:rsidDel="00A93E31">
                <w:rPr>
                  <w:rFonts w:ascii="Calibri Light" w:hAnsi="Calibri Light"/>
                  <w:sz w:val="16"/>
                  <w:szCs w:val="16"/>
                  <w:lang w:val="en-US"/>
                </w:rPr>
                <w:delText>BS 3900-B4:1986, ISO 6503-1984-Methods of test for paints. Tests involving chemical examination of liquid paints and dried paint films. Determination of total lead in paints and similar materials</w:delText>
              </w:r>
            </w:del>
            <w:ins w:id="16222" w:author="Ashan Asmone" w:date="2016-03-31T14:34:00Z">
              <w:r w:rsidR="00A93E31">
                <w:rPr>
                  <w:rFonts w:ascii="Calibri Light" w:hAnsi="Calibri Light"/>
                  <w:sz w:val="16"/>
                  <w:szCs w:val="16"/>
                  <w:lang w:val="en-US"/>
                </w:rPr>
                <w:t>BS 3900-B4:1986, ISO 6503-1984-Methods of test for paints. Tests involving chemical examination of liquid paints and dried paint films. Determination of total lead in paints and similar materials</w:t>
              </w:r>
            </w:ins>
          </w:p>
          <w:p w14:paraId="1524A760" w14:textId="77777777" w:rsidR="00FE1812" w:rsidRPr="00DB1CF2" w:rsidRDefault="00FE1812" w:rsidP="00DB1CF2">
            <w:pPr>
              <w:spacing w:before="100" w:after="120"/>
              <w:rPr>
                <w:rFonts w:ascii="Calibri Light" w:hAnsi="Calibri Light"/>
                <w:sz w:val="16"/>
                <w:szCs w:val="16"/>
                <w:lang w:val="en-US"/>
              </w:rPr>
            </w:pPr>
            <w:del w:id="16223" w:author="Ashan Asmone" w:date="2016-03-31T14:34:00Z">
              <w:r w:rsidRPr="00DB1CF2" w:rsidDel="00A93E31">
                <w:rPr>
                  <w:rFonts w:ascii="Calibri Light" w:hAnsi="Calibri Light"/>
                  <w:sz w:val="16"/>
                  <w:szCs w:val="16"/>
                  <w:lang w:val="en-US"/>
                </w:rPr>
                <w:delText>BS 3900-F2:1973-Methods of test for paint. Durability tests on paint films. Determination of resistance to humidity (cyclic condensation)</w:delText>
              </w:r>
            </w:del>
            <w:ins w:id="16224" w:author="Ashan Asmone" w:date="2016-03-31T14:34:00Z">
              <w:r w:rsidR="00A93E31">
                <w:rPr>
                  <w:rFonts w:ascii="Calibri Light" w:hAnsi="Calibri Light"/>
                  <w:sz w:val="16"/>
                  <w:szCs w:val="16"/>
                  <w:lang w:val="en-US"/>
                </w:rPr>
                <w:t>BS 3900-F2:1973-Methods of test for paint. Durability tests on paint films. Determination of resistance to humidity (cyclic condensation)</w:t>
              </w:r>
            </w:ins>
          </w:p>
          <w:p w14:paraId="3A35D6C8" w14:textId="77777777" w:rsidR="00FE1812" w:rsidRPr="00DB1CF2" w:rsidRDefault="00FE1812" w:rsidP="00DB1CF2">
            <w:pPr>
              <w:spacing w:before="100" w:after="120"/>
              <w:rPr>
                <w:rFonts w:ascii="Calibri Light" w:hAnsi="Calibri Light"/>
                <w:sz w:val="16"/>
                <w:szCs w:val="16"/>
                <w:lang w:val="en-US"/>
              </w:rPr>
            </w:pPr>
            <w:del w:id="16225" w:author="Ashan Asmone" w:date="2016-03-31T14:35:00Z">
              <w:r w:rsidRPr="00DB1CF2" w:rsidDel="00A93E31">
                <w:rPr>
                  <w:rFonts w:ascii="Calibri Light" w:hAnsi="Calibri Light"/>
                  <w:sz w:val="16"/>
                  <w:szCs w:val="16"/>
                  <w:lang w:val="en-US"/>
                </w:rPr>
                <w:delText>BS 3900-F6:1976-Methods of test for paint. Durability tests on paint films. Notes for guidance on the conduct of natural weathering test</w:delText>
              </w:r>
            </w:del>
            <w:ins w:id="16226" w:author="Ashan Asmone" w:date="2016-03-31T14:35:00Z">
              <w:r w:rsidR="00A93E31">
                <w:rPr>
                  <w:rFonts w:ascii="Calibri Light" w:hAnsi="Calibri Light"/>
                  <w:sz w:val="16"/>
                  <w:szCs w:val="16"/>
                  <w:lang w:val="en-US"/>
                </w:rPr>
                <w:t>BS 3900-F6:1976-Methods of test for paint. Durability tests on paint films. Notes for guidance on the conduct of natural weathering test</w:t>
              </w:r>
            </w:ins>
          </w:p>
          <w:p w14:paraId="3E7D8661" w14:textId="77777777" w:rsidR="00FE1812" w:rsidRPr="00DB1CF2" w:rsidRDefault="00FE1812" w:rsidP="00DB1CF2">
            <w:pPr>
              <w:spacing w:before="100" w:after="120"/>
              <w:rPr>
                <w:rFonts w:ascii="Calibri Light" w:hAnsi="Calibri Light"/>
                <w:sz w:val="16"/>
                <w:szCs w:val="16"/>
                <w:lang w:val="en-US"/>
              </w:rPr>
            </w:pPr>
            <w:del w:id="16227" w:author="Ashan Asmone" w:date="2016-03-31T14:37:00Z">
              <w:r w:rsidRPr="00DB1CF2" w:rsidDel="00A93E31">
                <w:rPr>
                  <w:rFonts w:ascii="Calibri Light" w:hAnsi="Calibri Light"/>
                  <w:sz w:val="16"/>
                  <w:szCs w:val="16"/>
                  <w:lang w:val="en-US"/>
                </w:rPr>
                <w:delText>BS 3900-F17:1998, ISO 11998:1998-Methods of test for paint. Durability tests on paint films. Determination of wet-scrub resistance and cleanability of coatings</w:delText>
              </w:r>
            </w:del>
            <w:ins w:id="16228" w:author="Ashan Asmone" w:date="2016-03-31T14:37:00Z">
              <w:r w:rsidR="00A93E31">
                <w:rPr>
                  <w:rFonts w:ascii="Calibri Light" w:hAnsi="Calibri Light"/>
                  <w:sz w:val="16"/>
                  <w:szCs w:val="16"/>
                  <w:lang w:val="en-US"/>
                </w:rPr>
                <w:t>BS EN ISO 11998:2006 Paints and varnishes. Determination of wet-scrub resistance and cleanability of coatings</w:t>
              </w:r>
            </w:ins>
          </w:p>
          <w:p w14:paraId="70991B44" w14:textId="77777777" w:rsidR="00FE1812" w:rsidRPr="00DB1CF2" w:rsidRDefault="00FE1812" w:rsidP="00DB1CF2">
            <w:pPr>
              <w:spacing w:before="100" w:after="120"/>
              <w:rPr>
                <w:rFonts w:ascii="Calibri Light" w:hAnsi="Calibri Light"/>
                <w:sz w:val="16"/>
                <w:szCs w:val="16"/>
                <w:lang w:val="en-US"/>
              </w:rPr>
            </w:pPr>
            <w:del w:id="16229" w:author="Ashan Asmone" w:date="2016-03-31T14:38:00Z">
              <w:r w:rsidRPr="00DB1CF2" w:rsidDel="00A93E31">
                <w:rPr>
                  <w:rFonts w:ascii="Calibri Light" w:hAnsi="Calibri Light"/>
                  <w:sz w:val="16"/>
                  <w:szCs w:val="16"/>
                  <w:lang w:val="en-US"/>
                </w:rPr>
                <w:delText>BS 3900-H2:1983, ISO 4628/2-1982-Methods of test for paints. Evaluation of paint and varnish defects. Designation of degree of blistering</w:delText>
              </w:r>
            </w:del>
            <w:ins w:id="16230" w:author="Ashan Asmone" w:date="2016-03-31T14:38:00Z">
              <w:r w:rsidR="00A93E31">
                <w:rPr>
                  <w:rFonts w:ascii="Calibri Light" w:hAnsi="Calibri Light"/>
                  <w:sz w:val="16"/>
                  <w:szCs w:val="16"/>
                  <w:lang w:val="en-US"/>
                </w:rPr>
                <w:t>BS EN ISO 4628-2:2016 Paints and varnishes. Evaluation of degradation of coatings. Designation of quantity and size of defects, and of intensity of uniform changes in appearance. Assessment of degree of blistering</w:t>
              </w:r>
            </w:ins>
          </w:p>
          <w:p w14:paraId="3CB7EC5A" w14:textId="77777777" w:rsidR="00FE1812" w:rsidRPr="00DB1CF2" w:rsidRDefault="00FE1812" w:rsidP="00DB1CF2">
            <w:pPr>
              <w:spacing w:before="100" w:after="120"/>
              <w:rPr>
                <w:rFonts w:ascii="Calibri Light" w:hAnsi="Calibri Light"/>
                <w:sz w:val="16"/>
                <w:szCs w:val="16"/>
                <w:lang w:val="en-US"/>
              </w:rPr>
            </w:pPr>
            <w:del w:id="16231" w:author="Ashan Asmone" w:date="2016-03-31T14:40:00Z">
              <w:r w:rsidRPr="00DB1CF2" w:rsidDel="00A93E31">
                <w:rPr>
                  <w:rFonts w:ascii="Calibri Light" w:hAnsi="Calibri Light"/>
                  <w:sz w:val="16"/>
                  <w:szCs w:val="16"/>
                  <w:lang w:val="en-US"/>
                </w:rPr>
                <w:delText>BS 3900-H5:1983, ISO 4628/5-1982-Methods of test for paints. Evaluation of paint and varnish defects. Designation of degree of flaking</w:delText>
              </w:r>
            </w:del>
            <w:ins w:id="16232" w:author="Ashan Asmone" w:date="2016-03-31T14:40:00Z">
              <w:r w:rsidR="00A93E31">
                <w:rPr>
                  <w:rFonts w:ascii="Calibri Light" w:hAnsi="Calibri Light"/>
                  <w:sz w:val="16"/>
                  <w:szCs w:val="16"/>
                  <w:lang w:val="en-US"/>
                </w:rPr>
                <w:t>BS EN ISO 4628-5:2016 Paints and varnishes. Evaluation of degradation of coatings. Designation of quantity and size of defects, and of intensity of uniform changes in appearance. Assessment of degree of flaking</w:t>
              </w:r>
            </w:ins>
          </w:p>
          <w:p w14:paraId="76F2FADB" w14:textId="77777777" w:rsidR="00FE1812" w:rsidRPr="00DB1CF2" w:rsidRDefault="00FE1812" w:rsidP="00DB1CF2">
            <w:pPr>
              <w:spacing w:before="100" w:after="120"/>
              <w:rPr>
                <w:rFonts w:ascii="Calibri Light" w:hAnsi="Calibri Light"/>
                <w:sz w:val="16"/>
                <w:szCs w:val="16"/>
                <w:lang w:val="en-US"/>
              </w:rPr>
            </w:pPr>
            <w:del w:id="16233" w:author="Ashan Asmone" w:date="2016-03-31T14:44:00Z">
              <w:r w:rsidRPr="00DB1CF2" w:rsidDel="00A93E31">
                <w:rPr>
                  <w:rFonts w:ascii="Calibri Light" w:hAnsi="Calibri Light"/>
                  <w:sz w:val="16"/>
                  <w:szCs w:val="16"/>
                  <w:lang w:val="en-US"/>
                </w:rPr>
                <w:delText>BS 4800: 1972- Paint colour for building purposes</w:delText>
              </w:r>
            </w:del>
            <w:ins w:id="16234" w:author="Ashan Asmone" w:date="2016-03-31T14:44:00Z">
              <w:r w:rsidR="00A93E31">
                <w:rPr>
                  <w:rFonts w:ascii="Calibri Light" w:hAnsi="Calibri Light"/>
                  <w:sz w:val="16"/>
                  <w:szCs w:val="16"/>
                  <w:lang w:val="en-US"/>
                </w:rPr>
                <w:t>BS 4800:2011 Schedule of paint colours for building purposes</w:t>
              </w:r>
            </w:ins>
          </w:p>
          <w:p w14:paraId="628E8C4E" w14:textId="77777777" w:rsidR="00FE1812" w:rsidRPr="00DB1CF2" w:rsidRDefault="00FE1812" w:rsidP="00DB1CF2">
            <w:pPr>
              <w:spacing w:before="100" w:after="120"/>
              <w:rPr>
                <w:rFonts w:ascii="Calibri Light" w:hAnsi="Calibri Light"/>
                <w:sz w:val="16"/>
                <w:szCs w:val="16"/>
                <w:lang w:val="en-US"/>
              </w:rPr>
            </w:pPr>
            <w:del w:id="16235" w:author="Ashan Asmone" w:date="2016-03-31T14:41:00Z">
              <w:r w:rsidRPr="00DB1CF2" w:rsidDel="00A93E31">
                <w:rPr>
                  <w:rFonts w:ascii="Calibri Light" w:hAnsi="Calibri Light"/>
                  <w:sz w:val="16"/>
                  <w:szCs w:val="16"/>
                  <w:lang w:val="en-US"/>
                </w:rPr>
                <w:delText>BS 6949:1991-Specification for bitumen-based coatings for cold application excluding use in contact with potable water</w:delText>
              </w:r>
            </w:del>
            <w:ins w:id="16236"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11A98A25" w14:textId="77777777" w:rsidR="00FE1812" w:rsidRPr="00DB1CF2" w:rsidRDefault="00FE1812" w:rsidP="00DB1CF2">
            <w:pPr>
              <w:spacing w:before="100" w:after="120"/>
              <w:rPr>
                <w:rFonts w:ascii="Calibri Light" w:hAnsi="Calibri Light"/>
                <w:sz w:val="16"/>
                <w:szCs w:val="16"/>
                <w:lang w:val="en-US"/>
              </w:rPr>
            </w:pPr>
            <w:del w:id="16237" w:author="Ashan Asmone" w:date="2016-03-31T14:41:00Z">
              <w:r w:rsidRPr="00DB1CF2" w:rsidDel="00A93E31">
                <w:rPr>
                  <w:rFonts w:ascii="Calibri Light" w:hAnsi="Calibri Light"/>
                  <w:sz w:val="16"/>
                  <w:szCs w:val="16"/>
                  <w:lang w:val="en-US"/>
                </w:rPr>
                <w:delText>BS 7664:2000-Specification for undercoat and finishing paints</w:delText>
              </w:r>
            </w:del>
            <w:ins w:id="16238" w:author="Ashan Asmone" w:date="2016-03-31T14:41:00Z">
              <w:r w:rsidR="00A93E31">
                <w:rPr>
                  <w:rFonts w:ascii="Calibri Light" w:hAnsi="Calibri Light"/>
                  <w:sz w:val="16"/>
                  <w:szCs w:val="16"/>
                  <w:lang w:val="en-US"/>
                </w:rPr>
                <w:t>BS 7664:2000-Specification for undercoat and finishing paints</w:t>
              </w:r>
            </w:ins>
          </w:p>
          <w:p w14:paraId="30255FF2" w14:textId="77777777" w:rsidR="00401C5E" w:rsidRPr="00DB1CF2" w:rsidRDefault="00401C5E" w:rsidP="00DB1CF2">
            <w:pPr>
              <w:spacing w:before="100" w:after="120"/>
              <w:rPr>
                <w:rFonts w:ascii="Calibri Light" w:hAnsi="Calibri Light"/>
                <w:sz w:val="16"/>
                <w:szCs w:val="16"/>
                <w:lang w:val="en-US"/>
              </w:rPr>
            </w:pPr>
          </w:p>
        </w:tc>
      </w:tr>
      <w:tr w:rsidR="00401C5E" w:rsidRPr="004F3C8C" w14:paraId="3EBD0FC0" w14:textId="77777777" w:rsidTr="00401C5E">
        <w:tc>
          <w:tcPr>
            <w:tcW w:w="685" w:type="dxa"/>
          </w:tcPr>
          <w:p w14:paraId="087CC3D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3570A58E"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Plaster</w:t>
            </w:r>
          </w:p>
          <w:p w14:paraId="3D8C0BC2"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C28/C28M: 2000-Standard Specification for Gypsum Plasters</w:t>
            </w:r>
          </w:p>
          <w:p w14:paraId="40ABDCC8"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C778: 2000-Standard Specification for Standard Sand</w:t>
            </w:r>
          </w:p>
          <w:p w14:paraId="1C41AD30"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C926-98a-Standard Specification for Application of Portland Cement-Based Plaster</w:t>
            </w:r>
          </w:p>
          <w:p w14:paraId="1E9DDDAF"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C897-00-Standard Specification for Aggregate for Job-Mixed Portland Cement-Based Plasters</w:t>
            </w:r>
          </w:p>
          <w:p w14:paraId="294E54D9"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C932-98a-Standard Specification for Surface-Applied Bonding Agents for Exterior Plastering</w:t>
            </w:r>
          </w:p>
          <w:p w14:paraId="3D19CD3E"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Paints</w:t>
            </w:r>
          </w:p>
          <w:p w14:paraId="21E39725" w14:textId="77777777" w:rsidR="00FE1812" w:rsidRPr="00DB1CF2" w:rsidRDefault="00FE1812" w:rsidP="00DB1CF2">
            <w:pPr>
              <w:spacing w:before="100" w:after="120"/>
              <w:rPr>
                <w:rFonts w:ascii="Calibri Light" w:hAnsi="Calibri Light"/>
                <w:sz w:val="16"/>
                <w:szCs w:val="16"/>
                <w:lang w:val="en-US"/>
              </w:rPr>
            </w:pPr>
            <w:del w:id="16239" w:author="Ashan Asmone" w:date="2016-03-31T14:45:00Z">
              <w:r w:rsidRPr="00DB1CF2" w:rsidDel="000E40A0">
                <w:rPr>
                  <w:rFonts w:ascii="Calibri Light" w:hAnsi="Calibri Light"/>
                  <w:sz w:val="16"/>
                  <w:szCs w:val="16"/>
                  <w:lang w:val="en-US"/>
                </w:rPr>
                <w:delText>D5098-99-Standard Specification for Artists' Acrylic Emulsion Paints</w:delText>
              </w:r>
            </w:del>
            <w:ins w:id="16240" w:author="Ashan Asmone" w:date="2016-03-31T14:45:00Z">
              <w:r w:rsidR="000E40A0">
                <w:rPr>
                  <w:rFonts w:ascii="Calibri Light" w:hAnsi="Calibri Light"/>
                  <w:sz w:val="16"/>
                  <w:szCs w:val="16"/>
                  <w:lang w:val="en-US"/>
                </w:rPr>
                <w:t>ASTM D5098 - 16 Standard Specification for Artists’ Acrylic Dispersion Paints</w:t>
              </w:r>
            </w:ins>
          </w:p>
          <w:p w14:paraId="332A3531" w14:textId="77777777" w:rsidR="00FE1812" w:rsidRPr="00DB1CF2" w:rsidRDefault="00FE1812" w:rsidP="00DB1CF2">
            <w:pPr>
              <w:spacing w:before="100" w:after="120"/>
              <w:rPr>
                <w:rFonts w:ascii="Calibri Light" w:hAnsi="Calibri Light"/>
                <w:sz w:val="16"/>
                <w:szCs w:val="16"/>
                <w:lang w:val="en-US"/>
              </w:rPr>
            </w:pPr>
            <w:del w:id="16241" w:author="Ashan Asmone" w:date="2016-03-31T14:46:00Z">
              <w:r w:rsidRPr="00DB1CF2" w:rsidDel="000E40A0">
                <w:rPr>
                  <w:rFonts w:ascii="Calibri Light" w:hAnsi="Calibri Light"/>
                  <w:sz w:val="16"/>
                  <w:szCs w:val="16"/>
                  <w:lang w:val="en-US"/>
                </w:rPr>
                <w:delText>D4258-83(1999)-Standard Practice for Surface Cleaning Concrete for Coating</w:delText>
              </w:r>
            </w:del>
            <w:ins w:id="16242" w:author="Ashan Asmone" w:date="2016-03-31T14:46:00Z">
              <w:r w:rsidR="000E40A0">
                <w:rPr>
                  <w:rFonts w:ascii="Calibri Light" w:hAnsi="Calibri Light"/>
                  <w:sz w:val="16"/>
                  <w:szCs w:val="16"/>
                  <w:lang w:val="en-US"/>
                </w:rPr>
                <w:t>ASTM D4258 - 05(2012) Standard Practice for Surface Cleaning Concrete for Coating</w:t>
              </w:r>
            </w:ins>
          </w:p>
          <w:p w14:paraId="75476EF7" w14:textId="77777777" w:rsidR="00FE1812" w:rsidRPr="00DB1CF2" w:rsidRDefault="00FE1812" w:rsidP="00DB1CF2">
            <w:pPr>
              <w:spacing w:before="100" w:after="120"/>
              <w:rPr>
                <w:rFonts w:ascii="Calibri Light" w:hAnsi="Calibri Light"/>
                <w:sz w:val="16"/>
                <w:szCs w:val="16"/>
                <w:lang w:val="en-US"/>
              </w:rPr>
            </w:pPr>
            <w:del w:id="16243" w:author="Ashan Asmone" w:date="2016-03-31T14:47:00Z">
              <w:r w:rsidRPr="00DB1CF2" w:rsidDel="000E40A0">
                <w:rPr>
                  <w:rFonts w:ascii="Calibri Light" w:hAnsi="Calibri Light"/>
                  <w:sz w:val="16"/>
                  <w:szCs w:val="16"/>
                  <w:lang w:val="en-US"/>
                </w:rPr>
                <w:delText>D1640-95(1999)-Standard Test Methods for Drying, Curing, or Film Formation of Organic Coatings at Room Temperature</w:delText>
              </w:r>
            </w:del>
            <w:ins w:id="16244" w:author="Ashan Asmone" w:date="2016-03-31T14:47:00Z">
              <w:r w:rsidR="000E40A0">
                <w:rPr>
                  <w:rFonts w:ascii="Calibri Light" w:hAnsi="Calibri Light"/>
                  <w:sz w:val="16"/>
                  <w:szCs w:val="16"/>
                  <w:lang w:val="en-US"/>
                </w:rPr>
                <w:t>ASTM D1640 / D1640M - 14 Standard Test Methods for Drying, Curing, or Film Formation of Organic Coatings</w:t>
              </w:r>
            </w:ins>
          </w:p>
          <w:p w14:paraId="5078F596" w14:textId="77777777" w:rsidR="00FE1812" w:rsidRPr="00DB1CF2" w:rsidRDefault="00FE1812" w:rsidP="00DB1CF2">
            <w:pPr>
              <w:spacing w:before="100" w:after="120"/>
              <w:rPr>
                <w:rFonts w:ascii="Calibri Light" w:hAnsi="Calibri Light"/>
                <w:sz w:val="16"/>
                <w:szCs w:val="16"/>
                <w:lang w:val="en-US"/>
              </w:rPr>
            </w:pPr>
            <w:del w:id="16245" w:author="Ashan Asmone" w:date="2016-03-31T14:49:00Z">
              <w:r w:rsidRPr="00DB1CF2" w:rsidDel="000E40A0">
                <w:rPr>
                  <w:rFonts w:ascii="Calibri Light" w:hAnsi="Calibri Light"/>
                  <w:sz w:val="16"/>
                  <w:szCs w:val="16"/>
                  <w:lang w:val="en-US"/>
                </w:rPr>
                <w:delText>D279-87(1997)-Standard Test Methods for Bleeding of Pigments</w:delText>
              </w:r>
            </w:del>
            <w:ins w:id="16246" w:author="Ashan Asmone" w:date="2016-03-31T14:49:00Z">
              <w:r w:rsidR="000E40A0">
                <w:rPr>
                  <w:rFonts w:ascii="Calibri Light" w:hAnsi="Calibri Light"/>
                  <w:sz w:val="16"/>
                  <w:szCs w:val="16"/>
                  <w:lang w:val="en-US"/>
                </w:rPr>
                <w:t>ASTM D279 - 02(2012) Standard Test Methods for Bleeding of Pigments</w:t>
              </w:r>
            </w:ins>
          </w:p>
          <w:p w14:paraId="4B725F12" w14:textId="77777777" w:rsidR="00FE1812" w:rsidRPr="00DB1CF2" w:rsidRDefault="00FE1812" w:rsidP="00DB1CF2">
            <w:pPr>
              <w:spacing w:before="100" w:after="120"/>
              <w:rPr>
                <w:rFonts w:ascii="Calibri Light" w:hAnsi="Calibri Light"/>
                <w:sz w:val="16"/>
                <w:szCs w:val="16"/>
                <w:lang w:val="en-US"/>
              </w:rPr>
            </w:pPr>
            <w:del w:id="16247" w:author="Ashan Asmone" w:date="2016-03-31T14:50:00Z">
              <w:r w:rsidRPr="00DB1CF2" w:rsidDel="000E40A0">
                <w:rPr>
                  <w:rFonts w:ascii="Calibri Light" w:hAnsi="Calibri Light"/>
                  <w:sz w:val="16"/>
                  <w:szCs w:val="16"/>
                  <w:lang w:val="en-US"/>
                </w:rPr>
                <w:delText>D2574-00-Standard Test Method for Resistance of Emulsion Paints in the Container to Attack by Microorganisms</w:delText>
              </w:r>
            </w:del>
            <w:ins w:id="16248" w:author="Ashan Asmone" w:date="2016-03-31T14:50:00Z">
              <w:r w:rsidR="000E40A0">
                <w:rPr>
                  <w:rFonts w:ascii="Calibri Light" w:hAnsi="Calibri Light"/>
                  <w:sz w:val="16"/>
                  <w:szCs w:val="16"/>
                  <w:lang w:val="en-US"/>
                </w:rPr>
                <w:t>ASTM D2574 - 06(2012) Standard Test Method for Resistance of Emulsion Paints in the Container to Attack by Microorganisms</w:t>
              </w:r>
            </w:ins>
          </w:p>
          <w:p w14:paraId="7DB61EBC" w14:textId="77777777" w:rsidR="00FE1812" w:rsidRPr="00DB1CF2" w:rsidRDefault="00FE1812" w:rsidP="00DB1CF2">
            <w:pPr>
              <w:spacing w:before="100" w:after="120"/>
              <w:rPr>
                <w:rFonts w:ascii="Calibri Light" w:hAnsi="Calibri Light"/>
                <w:sz w:val="16"/>
                <w:szCs w:val="16"/>
                <w:lang w:val="en-US"/>
              </w:rPr>
            </w:pPr>
            <w:del w:id="16249" w:author="Ashan Asmone" w:date="2016-03-31T14:52:00Z">
              <w:r w:rsidRPr="00DB1CF2" w:rsidDel="000E40A0">
                <w:rPr>
                  <w:rFonts w:ascii="Calibri Light" w:hAnsi="Calibri Light"/>
                  <w:sz w:val="16"/>
                  <w:szCs w:val="16"/>
                  <w:lang w:val="en-US"/>
                </w:rPr>
                <w:delText>D5324-98-Standard Guide for Testing Water-Borne Architectural Coatings</w:delText>
              </w:r>
            </w:del>
            <w:ins w:id="16250" w:author="Ashan Asmone" w:date="2016-03-31T14:52:00Z">
              <w:r w:rsidR="000E40A0">
                <w:rPr>
                  <w:rFonts w:ascii="Calibri Light" w:hAnsi="Calibri Light"/>
                  <w:sz w:val="16"/>
                  <w:szCs w:val="16"/>
                  <w:lang w:val="en-US"/>
                </w:rPr>
                <w:t>ASTM D5324 - 10 Standard Guide for Testing Water-Borne Architectural Coatings</w:t>
              </w:r>
            </w:ins>
          </w:p>
          <w:p w14:paraId="4EC61366" w14:textId="77777777" w:rsidR="00FE1812" w:rsidRPr="00DB1CF2" w:rsidRDefault="00FE1812" w:rsidP="00DB1CF2">
            <w:pPr>
              <w:spacing w:before="100" w:after="120"/>
              <w:rPr>
                <w:rFonts w:ascii="Calibri Light" w:hAnsi="Calibri Light"/>
                <w:sz w:val="16"/>
                <w:szCs w:val="16"/>
                <w:lang w:val="en-US"/>
              </w:rPr>
            </w:pPr>
            <w:del w:id="16251" w:author="Ashan Asmone" w:date="2016-03-31T14:52:00Z">
              <w:r w:rsidRPr="00DB1CF2" w:rsidDel="000E40A0">
                <w:rPr>
                  <w:rFonts w:ascii="Calibri Light" w:hAnsi="Calibri Light"/>
                  <w:sz w:val="16"/>
                  <w:szCs w:val="16"/>
                  <w:lang w:val="en-US"/>
                </w:rPr>
                <w:delText>D5146-98-Standard Guide to Testing Solvent-Borne Architectural Coatings</w:delText>
              </w:r>
            </w:del>
            <w:ins w:id="16252" w:author="Ashan Asmone" w:date="2016-03-31T14:52:00Z">
              <w:r w:rsidR="000E40A0">
                <w:rPr>
                  <w:rFonts w:ascii="Calibri Light" w:hAnsi="Calibri Light"/>
                  <w:sz w:val="16"/>
                  <w:szCs w:val="16"/>
                  <w:lang w:val="en-US"/>
                </w:rPr>
                <w:t>ASTM D5146 - 10 Standard Guide to Testing Solvent-Borne Architectural Coatings</w:t>
              </w:r>
            </w:ins>
          </w:p>
          <w:p w14:paraId="1FE308B2" w14:textId="77777777" w:rsidR="00FE1812" w:rsidRPr="00DB1CF2" w:rsidRDefault="00FE1812" w:rsidP="00DB1CF2">
            <w:pPr>
              <w:spacing w:before="100" w:after="120"/>
              <w:rPr>
                <w:rFonts w:ascii="Calibri Light" w:hAnsi="Calibri Light"/>
                <w:sz w:val="16"/>
                <w:szCs w:val="16"/>
                <w:lang w:val="en-US"/>
              </w:rPr>
            </w:pPr>
            <w:del w:id="16253" w:author="Ashan Asmone" w:date="2016-03-31T14:53:00Z">
              <w:r w:rsidRPr="00DB1CF2" w:rsidDel="000E40A0">
                <w:rPr>
                  <w:rFonts w:ascii="Calibri Light" w:hAnsi="Calibri Light"/>
                  <w:sz w:val="16"/>
                  <w:szCs w:val="16"/>
                  <w:lang w:val="en-US"/>
                </w:rPr>
                <w:delText>E1907-97-Standard Practices for Determining Moisture-Related Acceptability of Concrete Floors to Receive Moisture-Sensitive Finishes</w:delText>
              </w:r>
            </w:del>
            <w:ins w:id="16254"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63D169EE" w14:textId="77777777" w:rsidR="00FE1812" w:rsidRPr="00DB1CF2" w:rsidRDefault="00FE1812" w:rsidP="00DB1CF2">
            <w:pPr>
              <w:spacing w:before="100" w:after="120"/>
              <w:rPr>
                <w:rFonts w:ascii="Calibri Light" w:hAnsi="Calibri Light"/>
                <w:sz w:val="16"/>
                <w:szCs w:val="16"/>
                <w:lang w:val="en-US"/>
              </w:rPr>
            </w:pPr>
            <w:del w:id="16255" w:author="Ashan Asmone" w:date="2016-03-31T14:54:00Z">
              <w:r w:rsidRPr="00DB1CF2" w:rsidDel="000E40A0">
                <w:rPr>
                  <w:rFonts w:ascii="Calibri Light" w:hAnsi="Calibri Light"/>
                  <w:sz w:val="16"/>
                  <w:szCs w:val="16"/>
                  <w:lang w:val="en-US"/>
                </w:rPr>
                <w:delText>D6237-98-Standard Guide for Painting Inspectors (Concrete and Masonry Substrates)</w:delText>
              </w:r>
            </w:del>
            <w:ins w:id="16256" w:author="Ashan Asmone" w:date="2016-03-31T14:54:00Z">
              <w:r w:rsidR="000E40A0">
                <w:rPr>
                  <w:rFonts w:ascii="Calibri Light" w:hAnsi="Calibri Light"/>
                  <w:sz w:val="16"/>
                  <w:szCs w:val="16"/>
                  <w:lang w:val="en-US"/>
                </w:rPr>
                <w:t>ASTM D6237 - 09(2015) Standard Guide for Painting Inspectors (Concrete and Masonry Substrates)</w:t>
              </w:r>
            </w:ins>
          </w:p>
          <w:p w14:paraId="73D9C46C" w14:textId="77777777" w:rsidR="00FE1812" w:rsidRPr="00DB1CF2" w:rsidRDefault="00FE1812" w:rsidP="00DB1CF2">
            <w:pPr>
              <w:spacing w:before="100" w:after="120"/>
              <w:rPr>
                <w:rFonts w:ascii="Calibri Light" w:hAnsi="Calibri Light"/>
                <w:sz w:val="16"/>
                <w:szCs w:val="16"/>
                <w:lang w:val="en-US"/>
              </w:rPr>
            </w:pPr>
          </w:p>
          <w:p w14:paraId="045151D5" w14:textId="77777777" w:rsidR="00401C5E" w:rsidRPr="00DB1CF2" w:rsidRDefault="00401C5E" w:rsidP="00DB1CF2">
            <w:pPr>
              <w:spacing w:before="100" w:after="120"/>
              <w:rPr>
                <w:rFonts w:ascii="Calibri Light" w:hAnsi="Calibri Light"/>
                <w:sz w:val="16"/>
                <w:szCs w:val="16"/>
                <w:lang w:val="en-US"/>
              </w:rPr>
            </w:pPr>
          </w:p>
        </w:tc>
      </w:tr>
      <w:tr w:rsidR="00401C5E" w:rsidRPr="004F3C8C" w14:paraId="341C6416" w14:textId="77777777" w:rsidTr="00401C5E">
        <w:tc>
          <w:tcPr>
            <w:tcW w:w="685" w:type="dxa"/>
          </w:tcPr>
          <w:p w14:paraId="76121B81"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2FB60D24"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Plaster</w:t>
            </w:r>
          </w:p>
          <w:p w14:paraId="7622D97E"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AS CA27-1959-Code of recommended practice for internal plastering on solid backgrounds</w:t>
            </w:r>
          </w:p>
          <w:p w14:paraId="31FEB88D" w14:textId="77777777" w:rsidR="00FE1812" w:rsidRPr="00DB1CF2" w:rsidRDefault="00FE1812" w:rsidP="00DB1CF2">
            <w:pPr>
              <w:spacing w:before="100" w:after="120"/>
              <w:rPr>
                <w:rFonts w:ascii="Calibri Light" w:hAnsi="Calibri Light"/>
                <w:sz w:val="16"/>
                <w:szCs w:val="16"/>
                <w:lang w:val="en-US"/>
              </w:rPr>
            </w:pPr>
            <w:del w:id="16257" w:author="Jing Kai Toh" w:date="2016-05-11T17:41:00Z">
              <w:r w:rsidRPr="00DB1CF2" w:rsidDel="00975952">
                <w:rPr>
                  <w:rFonts w:ascii="Calibri Light" w:hAnsi="Calibri Light"/>
                  <w:sz w:val="16"/>
                  <w:szCs w:val="16"/>
                  <w:lang w:val="en-US"/>
                </w:rPr>
                <w:delText>AS 2592-1983 - Gypsum plaster for building purposes</w:delText>
              </w:r>
            </w:del>
            <w:ins w:id="16258" w:author="Jing Kai Toh" w:date="2016-05-11T17:41:00Z">
              <w:r w:rsidR="00975952">
                <w:rPr>
                  <w:rFonts w:ascii="Calibri Light" w:hAnsi="Calibri Light"/>
                  <w:sz w:val="16"/>
                  <w:szCs w:val="16"/>
                  <w:lang w:val="en-US"/>
                </w:rPr>
                <w:t>AS 2592-1983 Gypsum plaster for building purposes (Withdrawn 24 Aug 2006)</w:t>
              </w:r>
            </w:ins>
          </w:p>
          <w:p w14:paraId="13FAC3C8" w14:textId="77777777" w:rsidR="00FE1812" w:rsidRPr="00DB1CF2" w:rsidRDefault="00FE1812" w:rsidP="00DB1CF2">
            <w:pPr>
              <w:spacing w:before="100" w:after="120"/>
              <w:rPr>
                <w:rFonts w:ascii="Calibri Light" w:hAnsi="Calibri Light"/>
                <w:sz w:val="16"/>
                <w:szCs w:val="16"/>
                <w:lang w:val="en-US"/>
              </w:rPr>
            </w:pPr>
            <w:del w:id="16259" w:author="Jing Kai Toh" w:date="2016-05-11T17:39:00Z">
              <w:r w:rsidRPr="00DB1CF2" w:rsidDel="00975952">
                <w:rPr>
                  <w:rFonts w:ascii="Calibri Light" w:hAnsi="Calibri Light"/>
                  <w:sz w:val="16"/>
                  <w:szCs w:val="16"/>
                  <w:lang w:val="en-US"/>
                </w:rPr>
                <w:delText>AS 2753-1985 - Adhesives - Mastic - For bonding gypsum plaster linings to wood and metal framing members</w:delText>
              </w:r>
            </w:del>
            <w:ins w:id="16260" w:author="Jing Kai Toh" w:date="2016-05-11T17:39:00Z">
              <w:r w:rsidR="00975952">
                <w:rPr>
                  <w:rFonts w:ascii="Calibri Light" w:hAnsi="Calibri Light"/>
                  <w:sz w:val="16"/>
                  <w:szCs w:val="16"/>
                  <w:lang w:val="en-US"/>
                </w:rPr>
                <w:t>AS 2753-1985 Adhesives - Mastic - For bonding gypsum plaster linings to wood and metal framing members (Withdrawn 31 Jul 2006)</w:t>
              </w:r>
            </w:ins>
          </w:p>
          <w:p w14:paraId="163578DF"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DR 99462 - Fibre reinforced gypsum plaster</w:t>
            </w:r>
          </w:p>
          <w:p w14:paraId="1C6AB2BE" w14:textId="77777777" w:rsidR="00FE1812" w:rsidRPr="00DB1CF2" w:rsidRDefault="00FE1812" w:rsidP="00DB1CF2">
            <w:pPr>
              <w:spacing w:before="100" w:after="120"/>
              <w:rPr>
                <w:rFonts w:ascii="Calibri Light" w:hAnsi="Calibri Light"/>
                <w:sz w:val="16"/>
                <w:szCs w:val="16"/>
                <w:lang w:val="en-US"/>
              </w:rPr>
            </w:pPr>
            <w:del w:id="16261" w:author="Jing Kai Toh" w:date="2016-05-11T17:44:00Z">
              <w:r w:rsidRPr="00DB1CF2" w:rsidDel="00975952">
                <w:rPr>
                  <w:rFonts w:ascii="Calibri Light" w:hAnsi="Calibri Light"/>
                  <w:sz w:val="16"/>
                  <w:szCs w:val="16"/>
                  <w:lang w:val="en-US"/>
                </w:rPr>
                <w:delText>AS/NZS 2589.2:1997 - Gypsum linings in residential and light commercial construction - Application and finishing - Fibre reinforced gypsum plaster</w:delText>
              </w:r>
            </w:del>
            <w:ins w:id="16262" w:author="Jing Kai Toh" w:date="2016-05-11T17:44:00Z">
              <w:r w:rsidR="00975952">
                <w:rPr>
                  <w:rFonts w:ascii="Calibri Light" w:hAnsi="Calibri Light"/>
                  <w:sz w:val="16"/>
                  <w:szCs w:val="16"/>
                  <w:lang w:val="en-US"/>
                </w:rPr>
                <w:t>AS/NZS 2589:2007 Gypsum linings - Application and finishing</w:t>
              </w:r>
            </w:ins>
          </w:p>
          <w:p w14:paraId="4457F18C"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Paints</w:t>
            </w:r>
          </w:p>
          <w:p w14:paraId="7CDA6F7B"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S/NZS 2310:1995-Glossary of paint and painting terms</w:t>
            </w:r>
          </w:p>
          <w:p w14:paraId="62F3C9E7" w14:textId="77777777" w:rsidR="00FE1812" w:rsidRPr="00DB1CF2" w:rsidRDefault="00FE1812" w:rsidP="00DB1CF2">
            <w:pPr>
              <w:spacing w:before="100" w:after="120"/>
              <w:rPr>
                <w:rFonts w:ascii="Calibri Light" w:hAnsi="Calibri Light"/>
                <w:sz w:val="16"/>
                <w:szCs w:val="16"/>
                <w:lang w:val="en-US"/>
              </w:rPr>
            </w:pPr>
            <w:del w:id="16263" w:author="Ashan Asmone" w:date="2016-03-31T14:57:00Z">
              <w:r w:rsidRPr="00DB1CF2" w:rsidDel="000E40A0">
                <w:rPr>
                  <w:rFonts w:ascii="Calibri Light" w:hAnsi="Calibri Light"/>
                  <w:sz w:val="16"/>
                  <w:szCs w:val="16"/>
                  <w:lang w:val="en-US"/>
                </w:rPr>
                <w:delText>AS/NZS 2311:2000-Guide to the painting of buildings</w:delText>
              </w:r>
            </w:del>
            <w:ins w:id="16264" w:author="Ashan Asmone" w:date="2016-03-31T14:57:00Z">
              <w:r w:rsidR="000E40A0">
                <w:rPr>
                  <w:rFonts w:ascii="Calibri Light" w:hAnsi="Calibri Light"/>
                  <w:sz w:val="16"/>
                  <w:szCs w:val="16"/>
                  <w:lang w:val="en-US"/>
                </w:rPr>
                <w:t>AS/NZS 2311:2009 Guide to the painting of buildings</w:t>
              </w:r>
            </w:ins>
          </w:p>
          <w:p w14:paraId="3D958573" w14:textId="77777777" w:rsidR="00FE1812" w:rsidRPr="00DB1CF2" w:rsidRDefault="00FE1812" w:rsidP="00DB1CF2">
            <w:pPr>
              <w:spacing w:before="100" w:after="120"/>
              <w:rPr>
                <w:rFonts w:ascii="Calibri Light" w:hAnsi="Calibri Light"/>
                <w:sz w:val="16"/>
                <w:szCs w:val="16"/>
                <w:lang w:val="en-US"/>
              </w:rPr>
            </w:pPr>
            <w:del w:id="16265" w:author="Ashan Asmone" w:date="2016-03-31T14:58:00Z">
              <w:r w:rsidRPr="00DB1CF2" w:rsidDel="000E40A0">
                <w:rPr>
                  <w:rFonts w:ascii="Calibri Light" w:hAnsi="Calibri Light"/>
                  <w:sz w:val="16"/>
                  <w:szCs w:val="16"/>
                  <w:lang w:val="en-US"/>
                </w:rPr>
                <w:delText>AS 3730.0-1991-Guide to the properties of paints for buildings - General information on the specification, purchasing and testing of paints</w:delText>
              </w:r>
            </w:del>
            <w:ins w:id="16266" w:author="Ashan Asmone" w:date="2016-03-31T14:58:00Z">
              <w:r w:rsidR="000E40A0">
                <w:rPr>
                  <w:rFonts w:ascii="Calibri Light" w:hAnsi="Calibri Light"/>
                  <w:sz w:val="16"/>
                  <w:szCs w:val="16"/>
                  <w:lang w:val="en-US"/>
                </w:rPr>
                <w:t>AS 3730.0-2006 Guide to the properties of paints for buildings - General information on the specification, purchasing and testing of paints</w:t>
              </w:r>
            </w:ins>
          </w:p>
          <w:p w14:paraId="2C2D6126" w14:textId="77777777" w:rsidR="00FE1812" w:rsidRPr="00DB1CF2" w:rsidRDefault="00FE1812" w:rsidP="00DB1CF2">
            <w:pPr>
              <w:spacing w:before="100" w:after="120"/>
              <w:rPr>
                <w:rFonts w:ascii="Calibri Light" w:hAnsi="Calibri Light"/>
                <w:sz w:val="16"/>
                <w:szCs w:val="16"/>
                <w:lang w:val="en-US"/>
              </w:rPr>
            </w:pPr>
            <w:del w:id="16267" w:author="Ashan Asmone" w:date="2016-03-31T15:00:00Z">
              <w:r w:rsidRPr="00DB1CF2" w:rsidDel="000E40A0">
                <w:rPr>
                  <w:rFonts w:ascii="Calibri Light" w:hAnsi="Calibri Light"/>
                  <w:sz w:val="16"/>
                  <w:szCs w:val="16"/>
                  <w:lang w:val="en-US"/>
                </w:rPr>
                <w:delText>AS 3730.100-1994-Guide to the properties of paints for buildings - Introduction and list of guides</w:delText>
              </w:r>
            </w:del>
            <w:ins w:id="16268" w:author="Ashan Asmone" w:date="2016-03-31T15:00:00Z">
              <w:r w:rsidR="000E40A0">
                <w:rPr>
                  <w:rFonts w:ascii="Calibri Light" w:hAnsi="Calibri Light"/>
                  <w:sz w:val="16"/>
                  <w:szCs w:val="16"/>
                  <w:lang w:val="en-US"/>
                </w:rPr>
                <w:t>AS 3730.100-2006 Guide to the properties of paints for buildings - Introduction and list of guides</w:t>
              </w:r>
            </w:ins>
          </w:p>
          <w:p w14:paraId="63F4B682" w14:textId="77777777" w:rsidR="00FE1812" w:rsidRPr="00DB1CF2" w:rsidRDefault="00FE1812" w:rsidP="00DB1CF2">
            <w:pPr>
              <w:spacing w:before="100" w:after="120"/>
              <w:rPr>
                <w:rFonts w:ascii="Calibri Light" w:hAnsi="Calibri Light"/>
                <w:sz w:val="16"/>
                <w:szCs w:val="16"/>
                <w:lang w:val="en-US"/>
              </w:rPr>
            </w:pPr>
            <w:del w:id="16269" w:author="Ashan Asmone" w:date="2016-03-31T15:02:00Z">
              <w:r w:rsidRPr="00DB1CF2" w:rsidDel="000E40A0">
                <w:rPr>
                  <w:rFonts w:ascii="Calibri Light" w:hAnsi="Calibri Light"/>
                  <w:sz w:val="16"/>
                  <w:szCs w:val="16"/>
                  <w:lang w:val="en-US"/>
                </w:rPr>
                <w:delText>HB 73.1-1995-Handbook of Australian Paint Standards - General</w:delText>
              </w:r>
            </w:del>
            <w:ins w:id="16270" w:author="Ashan Asmone" w:date="2016-03-31T15:02:00Z">
              <w:r w:rsidR="000E40A0">
                <w:rPr>
                  <w:rFonts w:ascii="Calibri Light" w:hAnsi="Calibri Light"/>
                  <w:sz w:val="16"/>
                  <w:szCs w:val="16"/>
                  <w:lang w:val="en-US"/>
                </w:rPr>
                <w:t>HB 73.1-2005 Handbook of Australian Paint Standards - General</w:t>
              </w:r>
            </w:ins>
          </w:p>
          <w:p w14:paraId="3E0A92E9" w14:textId="77777777" w:rsidR="00FE1812" w:rsidRPr="00DB1CF2" w:rsidRDefault="00FE1812" w:rsidP="00DB1CF2">
            <w:pPr>
              <w:spacing w:before="100" w:after="120"/>
              <w:rPr>
                <w:rFonts w:ascii="Calibri Light" w:hAnsi="Calibri Light"/>
                <w:sz w:val="16"/>
                <w:szCs w:val="16"/>
                <w:lang w:val="en-US"/>
              </w:rPr>
            </w:pPr>
            <w:del w:id="16271" w:author="Ashan Asmone" w:date="2016-03-31T15:03:00Z">
              <w:r w:rsidRPr="00DB1CF2" w:rsidDel="000E40A0">
                <w:rPr>
                  <w:rFonts w:ascii="Calibri Light" w:hAnsi="Calibri Light"/>
                  <w:sz w:val="16"/>
                  <w:szCs w:val="16"/>
                  <w:lang w:val="en-US"/>
                </w:rPr>
                <w:delText>HB 73.2-1995-Handbook of Australian Paint Standards - Test methods</w:delText>
              </w:r>
            </w:del>
            <w:ins w:id="16272" w:author="Ashan Asmone" w:date="2016-03-31T15:03:00Z">
              <w:r w:rsidR="000E40A0">
                <w:rPr>
                  <w:rFonts w:ascii="Calibri Light" w:hAnsi="Calibri Light"/>
                  <w:sz w:val="16"/>
                  <w:szCs w:val="16"/>
                  <w:lang w:val="en-US"/>
                </w:rPr>
                <w:t>HB 73.2-2005 Handbook of Australian Paint Standards - Test methods</w:t>
              </w:r>
            </w:ins>
          </w:p>
          <w:p w14:paraId="36B2CDE3" w14:textId="77777777" w:rsidR="00FE1812" w:rsidRPr="00DB1CF2" w:rsidRDefault="00FE1812" w:rsidP="00DB1CF2">
            <w:pPr>
              <w:spacing w:before="100" w:after="120"/>
              <w:rPr>
                <w:rFonts w:ascii="Calibri Light" w:hAnsi="Calibri Light"/>
                <w:sz w:val="16"/>
                <w:szCs w:val="16"/>
                <w:lang w:val="en-US"/>
              </w:rPr>
            </w:pPr>
            <w:del w:id="16273" w:author="Ashan Asmone" w:date="2016-03-31T15:04:00Z">
              <w:r w:rsidRPr="00DB1CF2" w:rsidDel="000E40A0">
                <w:rPr>
                  <w:rFonts w:ascii="Calibri Light" w:hAnsi="Calibri Light"/>
                  <w:sz w:val="16"/>
                  <w:szCs w:val="16"/>
                  <w:lang w:val="en-US"/>
                </w:rPr>
                <w:delText>AS/NZS 1580.101.1:1999-Paints and related materials - Methods of test - Conditions of test - Temperature, humidity and airflow control</w:delText>
              </w:r>
            </w:del>
            <w:ins w:id="16274" w:author="Ashan Asmone" w:date="2016-03-31T15:04:00Z">
              <w:r w:rsidR="000E40A0">
                <w:rPr>
                  <w:rFonts w:ascii="Calibri Light" w:hAnsi="Calibri Light"/>
                  <w:sz w:val="16"/>
                  <w:szCs w:val="16"/>
                  <w:lang w:val="en-US"/>
                </w:rPr>
                <w:t>AS/NZS 1580.101.1:1999 (R2013) Paints and related materials - Methods of test - - Conditions of test - Temperature, humidity and airflow control</w:t>
              </w:r>
            </w:ins>
          </w:p>
          <w:p w14:paraId="04913DC2" w14:textId="77777777" w:rsidR="00FE1812" w:rsidRPr="00DB1CF2" w:rsidRDefault="00FE1812" w:rsidP="00DB1CF2">
            <w:pPr>
              <w:spacing w:before="100" w:after="120"/>
              <w:rPr>
                <w:rFonts w:ascii="Calibri Light" w:hAnsi="Calibri Light"/>
                <w:sz w:val="16"/>
                <w:szCs w:val="16"/>
                <w:lang w:val="en-US"/>
              </w:rPr>
            </w:pPr>
            <w:del w:id="16275" w:author="Ashan Asmone" w:date="2016-03-31T15:06:00Z">
              <w:r w:rsidRPr="00DB1CF2" w:rsidDel="00383EB6">
                <w:rPr>
                  <w:rFonts w:ascii="Calibri Light" w:hAnsi="Calibri Light"/>
                  <w:sz w:val="16"/>
                  <w:szCs w:val="16"/>
                  <w:lang w:val="en-US"/>
                </w:rPr>
                <w:delText>AS/NZS 1580.107.2:1995-Paints and related materials - Methods of test - Determination of wet film thickness from wet film mass</w:delText>
              </w:r>
            </w:del>
            <w:ins w:id="16276" w:author="Ashan Asmone" w:date="2016-03-31T15:06:00Z">
              <w:r w:rsidR="00383EB6">
                <w:rPr>
                  <w:rFonts w:ascii="Calibri Light" w:hAnsi="Calibri Light"/>
                  <w:sz w:val="16"/>
                  <w:szCs w:val="16"/>
                  <w:lang w:val="en-US"/>
                </w:rPr>
                <w:t>AS/NZS 1580.107.2:1995 Paints and related materials - Methods of test - - Determination of wet film thickness from wet film mass</w:t>
              </w:r>
            </w:ins>
          </w:p>
          <w:p w14:paraId="52FAE91B" w14:textId="77777777" w:rsidR="00FE1812" w:rsidRPr="00DB1CF2" w:rsidRDefault="00FE1812" w:rsidP="00DB1CF2">
            <w:pPr>
              <w:spacing w:before="100" w:after="120"/>
              <w:rPr>
                <w:rFonts w:ascii="Calibri Light" w:hAnsi="Calibri Light"/>
                <w:sz w:val="16"/>
                <w:szCs w:val="16"/>
                <w:lang w:val="en-US"/>
              </w:rPr>
            </w:pPr>
            <w:del w:id="16277" w:author="Ashan Asmone" w:date="2016-03-31T15:07:00Z">
              <w:r w:rsidRPr="00DB1CF2" w:rsidDel="00383EB6">
                <w:rPr>
                  <w:rFonts w:ascii="Calibri Light" w:hAnsi="Calibri Light"/>
                  <w:sz w:val="16"/>
                  <w:szCs w:val="16"/>
                  <w:lang w:val="en-US"/>
                </w:rPr>
                <w:delText>AS/NZS 1580.408.5:1994-Paints and related materials - Methods of test - Adhesion - Pull-off test</w:delText>
              </w:r>
            </w:del>
            <w:ins w:id="16278" w:author="Ashan Asmone" w:date="2016-03-31T15:07:00Z">
              <w:r w:rsidR="00383EB6">
                <w:rPr>
                  <w:rFonts w:ascii="Calibri Light" w:hAnsi="Calibri Light"/>
                  <w:sz w:val="16"/>
                  <w:szCs w:val="16"/>
                  <w:lang w:val="en-US"/>
                </w:rPr>
                <w:t>AS 1580.408.5-2006 Paints and related materials - Methods of test - Adhesion - Pull-off test</w:t>
              </w:r>
            </w:ins>
          </w:p>
          <w:p w14:paraId="7ECDA265" w14:textId="77777777" w:rsidR="00FE1812" w:rsidRPr="00DB1CF2" w:rsidRDefault="00FE1812" w:rsidP="00DB1CF2">
            <w:pPr>
              <w:spacing w:before="100" w:after="120"/>
              <w:rPr>
                <w:rFonts w:ascii="Calibri Light" w:hAnsi="Calibri Light"/>
                <w:sz w:val="16"/>
                <w:szCs w:val="16"/>
                <w:lang w:val="en-US"/>
              </w:rPr>
            </w:pPr>
            <w:del w:id="16279" w:author="Ashan Asmone" w:date="2016-03-31T15:12:00Z">
              <w:r w:rsidRPr="00DB1CF2" w:rsidDel="00383EB6">
                <w:rPr>
                  <w:rFonts w:ascii="Calibri Light" w:hAnsi="Calibri Light"/>
                  <w:sz w:val="16"/>
                  <w:szCs w:val="16"/>
                  <w:lang w:val="en-US"/>
                </w:rPr>
                <w:delText>AS/NZS 1580.481.1.10:1998-Paints and related materials - Methods of test - Coatings - Exposed to weathering - Degree of flaking and peeling</w:delText>
              </w:r>
            </w:del>
            <w:ins w:id="16280" w:author="Ashan Asmone" w:date="2016-03-31T15:12:00Z">
              <w:r w:rsidR="00383EB6">
                <w:rPr>
                  <w:rFonts w:ascii="Calibri Light" w:hAnsi="Calibri Light"/>
                  <w:sz w:val="16"/>
                  <w:szCs w:val="16"/>
                  <w:lang w:val="en-US"/>
                </w:rPr>
                <w:t>AS/NZS 1580.481.1.10:1998 (R2013) Paints and related materials - Methods of test - Coatings - Exposed to weathering - Degree of flaking and peeling</w:t>
              </w:r>
            </w:ins>
          </w:p>
          <w:p w14:paraId="31DC0AFB" w14:textId="77777777" w:rsidR="00FE1812" w:rsidRPr="00DB1CF2" w:rsidRDefault="00FE1812" w:rsidP="00DB1CF2">
            <w:pPr>
              <w:spacing w:before="100" w:after="120"/>
              <w:rPr>
                <w:rFonts w:ascii="Calibri Light" w:hAnsi="Calibri Light"/>
                <w:sz w:val="16"/>
                <w:szCs w:val="16"/>
                <w:lang w:val="en-US"/>
              </w:rPr>
            </w:pPr>
            <w:del w:id="16281" w:author="Ashan Asmone" w:date="2016-03-31T15:14:00Z">
              <w:r w:rsidRPr="00DB1CF2" w:rsidDel="00383EB6">
                <w:rPr>
                  <w:rFonts w:ascii="Calibri Light" w:hAnsi="Calibri Light"/>
                  <w:sz w:val="16"/>
                  <w:szCs w:val="16"/>
                  <w:lang w:val="en-US"/>
                </w:rPr>
                <w:delText>AS/NZS 1580.481.1.13:1998-Paints and related materials - Methods of test - Coatings - Exposed to weathering - Degree of fungal or algal growth</w:delText>
              </w:r>
            </w:del>
            <w:ins w:id="16282" w:author="Ashan Asmone" w:date="2016-03-31T15:14:00Z">
              <w:r w:rsidR="00383EB6">
                <w:rPr>
                  <w:rFonts w:ascii="Calibri Light" w:hAnsi="Calibri Light"/>
                  <w:sz w:val="16"/>
                  <w:szCs w:val="16"/>
                  <w:lang w:val="en-US"/>
                </w:rPr>
                <w:t>AS/NZS 1580.481.1.13:1998 (Reconfirmed 2013) Methods of test for paints and related materials - Exposed to weathering - Degree of fungal or algal growth</w:t>
              </w:r>
            </w:ins>
          </w:p>
          <w:p w14:paraId="619E16A0" w14:textId="77777777" w:rsidR="00FE1812" w:rsidRPr="00DB1CF2" w:rsidRDefault="00FE1812" w:rsidP="00DB1CF2">
            <w:pPr>
              <w:spacing w:before="100" w:after="120"/>
              <w:rPr>
                <w:rFonts w:ascii="Calibri Light" w:hAnsi="Calibri Light"/>
                <w:sz w:val="16"/>
                <w:szCs w:val="16"/>
                <w:lang w:val="en-US"/>
              </w:rPr>
            </w:pPr>
            <w:del w:id="16283" w:author="Ashan Asmone" w:date="2016-03-31T15:15:00Z">
              <w:r w:rsidRPr="00DB1CF2" w:rsidDel="00383EB6">
                <w:rPr>
                  <w:rFonts w:ascii="Calibri Light" w:hAnsi="Calibri Light"/>
                  <w:sz w:val="16"/>
                  <w:szCs w:val="16"/>
                  <w:lang w:val="en-US"/>
                </w:rPr>
                <w:delText>AS/NZS 1580.481.1.9:1998-Paints and related materials - Methods of test - Coatings - Exposed to weathering - Degree of blistering</w:delText>
              </w:r>
            </w:del>
            <w:ins w:id="16284" w:author="Ashan Asmone" w:date="2016-03-31T15:15:00Z">
              <w:r w:rsidR="00383EB6">
                <w:rPr>
                  <w:rFonts w:ascii="Calibri Light" w:hAnsi="Calibri Light"/>
                  <w:sz w:val="16"/>
                  <w:szCs w:val="16"/>
                  <w:lang w:val="en-US"/>
                </w:rPr>
                <w:t>AS/NZS 1580.481.1.9:1998 (R2013) Paints and related materials - Methods of test - Coatings - Exposed to weathering - Degree of blistering</w:t>
              </w:r>
            </w:ins>
          </w:p>
          <w:p w14:paraId="08D6D0FE" w14:textId="77777777" w:rsidR="00401C5E" w:rsidRPr="00DB1CF2" w:rsidRDefault="00401C5E" w:rsidP="00DB1CF2">
            <w:pPr>
              <w:spacing w:before="100" w:after="120"/>
              <w:rPr>
                <w:rFonts w:ascii="Calibri Light" w:hAnsi="Calibri Light"/>
                <w:sz w:val="16"/>
                <w:szCs w:val="16"/>
                <w:lang w:val="en-US"/>
              </w:rPr>
            </w:pPr>
          </w:p>
        </w:tc>
      </w:tr>
      <w:tr w:rsidR="00401C5E" w:rsidRPr="004F3C8C" w14:paraId="0DE1646A" w14:textId="77777777" w:rsidTr="00401C5E">
        <w:tc>
          <w:tcPr>
            <w:tcW w:w="685" w:type="dxa"/>
          </w:tcPr>
          <w:p w14:paraId="4038623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4E1D3ACA"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Plaster</w:t>
            </w:r>
          </w:p>
          <w:p w14:paraId="52652A8D" w14:textId="77777777" w:rsidR="00FE1812" w:rsidRPr="00DB1CF2" w:rsidRDefault="00FE1812" w:rsidP="00DB1CF2">
            <w:pPr>
              <w:spacing w:before="100" w:after="120"/>
              <w:rPr>
                <w:rFonts w:ascii="Calibri Light" w:hAnsi="Calibri Light"/>
                <w:sz w:val="16"/>
                <w:szCs w:val="16"/>
                <w:lang w:val="en-US"/>
              </w:rPr>
            </w:pPr>
            <w:del w:id="16285" w:author="Ashan Senel Asmone" w:date="2016-03-21T16:22:00Z">
              <w:r w:rsidRPr="00DB1CF2" w:rsidDel="00A42019">
                <w:rPr>
                  <w:rFonts w:ascii="Calibri Light" w:hAnsi="Calibri Light"/>
                  <w:sz w:val="16"/>
                  <w:szCs w:val="16"/>
                  <w:lang w:val="en-US"/>
                </w:rPr>
                <w:delText>CP 56 : 1991 Code of practice for internal plastering</w:delText>
              </w:r>
            </w:del>
            <w:ins w:id="16286" w:author="Ashan Senel Asmone" w:date="2016-03-21T16:22:00Z">
              <w:r w:rsidR="00A42019">
                <w:rPr>
                  <w:rFonts w:ascii="Calibri Light" w:hAnsi="Calibri Light"/>
                  <w:sz w:val="16"/>
                  <w:szCs w:val="16"/>
                  <w:lang w:val="en-US"/>
                </w:rPr>
                <w:t>CP 56 : 1991 Code of practice for internal plastering</w:t>
              </w:r>
            </w:ins>
          </w:p>
          <w:p w14:paraId="0E1E54E4"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Paints</w:t>
            </w:r>
          </w:p>
          <w:p w14:paraId="3CAB775C" w14:textId="77777777" w:rsidR="00FE1812" w:rsidRPr="00DB1CF2" w:rsidRDefault="00FE1812" w:rsidP="00DB1CF2">
            <w:pPr>
              <w:spacing w:before="100" w:after="120"/>
              <w:rPr>
                <w:rFonts w:ascii="Calibri Light" w:hAnsi="Calibri Light"/>
                <w:sz w:val="16"/>
                <w:szCs w:val="16"/>
                <w:lang w:val="en-US"/>
              </w:rPr>
            </w:pPr>
            <w:del w:id="16287" w:author="Ashan Asmone" w:date="2016-03-31T13:55:00Z">
              <w:r w:rsidRPr="00DB1CF2" w:rsidDel="00E33639">
                <w:rPr>
                  <w:rFonts w:ascii="Calibri Light" w:hAnsi="Calibri Light"/>
                  <w:sz w:val="16"/>
                  <w:szCs w:val="16"/>
                  <w:lang w:val="en-US"/>
                </w:rPr>
                <w:delText>SS CP 22: Painting of buildings</w:delText>
              </w:r>
            </w:del>
            <w:ins w:id="16288" w:author="Ashan Asmone" w:date="2016-03-31T13:55:00Z">
              <w:r w:rsidR="00E33639">
                <w:rPr>
                  <w:rFonts w:ascii="Calibri Light" w:hAnsi="Calibri Light"/>
                  <w:sz w:val="16"/>
                  <w:szCs w:val="16"/>
                  <w:lang w:val="en-US"/>
                </w:rPr>
                <w:t>SS 542 : 2008 Code of practice for painting of buildings</w:t>
              </w:r>
            </w:ins>
          </w:p>
          <w:p w14:paraId="190ED7AB" w14:textId="77777777" w:rsidR="00FE1812" w:rsidRPr="00DB1CF2" w:rsidRDefault="00FE1812" w:rsidP="00DB1CF2">
            <w:pPr>
              <w:spacing w:before="100" w:after="120"/>
              <w:rPr>
                <w:rFonts w:ascii="Calibri Light" w:hAnsi="Calibri Light"/>
                <w:sz w:val="16"/>
                <w:szCs w:val="16"/>
                <w:lang w:val="en-US"/>
              </w:rPr>
            </w:pPr>
            <w:del w:id="16289" w:author="Ashan Asmone" w:date="2016-03-31T13:56:00Z">
              <w:r w:rsidRPr="00DB1CF2" w:rsidDel="00E33639">
                <w:rPr>
                  <w:rFonts w:ascii="Calibri Light" w:hAnsi="Calibri Light"/>
                  <w:sz w:val="16"/>
                  <w:szCs w:val="16"/>
                  <w:lang w:val="en-US"/>
                </w:rPr>
                <w:delText>SS 5: Methods of tests for paints, varnishes and related materials</w:delText>
              </w:r>
            </w:del>
            <w:ins w:id="16290" w:author="Ashan Asmone" w:date="2016-03-31T13:56:00Z">
              <w:r w:rsidR="00E33639">
                <w:rPr>
                  <w:rFonts w:ascii="Calibri Light" w:hAnsi="Calibri Light"/>
                  <w:sz w:val="16"/>
                  <w:szCs w:val="16"/>
                  <w:lang w:val="en-US"/>
                </w:rPr>
                <w:t>SS 5 Series - Methods of test for paints, varnishes and related materials</w:t>
              </w:r>
            </w:ins>
          </w:p>
          <w:p w14:paraId="69748D64" w14:textId="77777777" w:rsidR="00FE1812" w:rsidRPr="00DB1CF2" w:rsidRDefault="00FE1812" w:rsidP="00DB1CF2">
            <w:pPr>
              <w:spacing w:before="100" w:after="120"/>
              <w:rPr>
                <w:rFonts w:ascii="Calibri Light" w:hAnsi="Calibri Light"/>
                <w:sz w:val="16"/>
                <w:szCs w:val="16"/>
                <w:lang w:val="en-US"/>
              </w:rPr>
            </w:pPr>
            <w:del w:id="16291" w:author="Ashan Asmone" w:date="2016-03-31T13:57:00Z">
              <w:r w:rsidRPr="00DB1CF2" w:rsidDel="00492805">
                <w:rPr>
                  <w:rFonts w:ascii="Calibri Light" w:hAnsi="Calibri Light"/>
                  <w:sz w:val="16"/>
                  <w:szCs w:val="16"/>
                  <w:lang w:val="en-US"/>
                </w:rPr>
                <w:delText>SS 7: Paint: finishing, gloss enamel</w:delText>
              </w:r>
            </w:del>
            <w:ins w:id="16292" w:author="Ashan Asmone" w:date="2016-03-31T13:57:00Z">
              <w:r w:rsidR="00492805">
                <w:rPr>
                  <w:rFonts w:ascii="Calibri Light" w:hAnsi="Calibri Light"/>
                  <w:sz w:val="16"/>
                  <w:szCs w:val="16"/>
                  <w:lang w:val="en-US"/>
                </w:rPr>
                <w:t>SS 7 : 1998 Paint - Finishing, gloss enamel</w:t>
              </w:r>
            </w:ins>
          </w:p>
          <w:p w14:paraId="3761201A" w14:textId="77777777" w:rsidR="00FE1812" w:rsidRPr="00DB1CF2" w:rsidRDefault="00FE1812" w:rsidP="00DB1CF2">
            <w:pPr>
              <w:spacing w:before="100" w:after="120"/>
              <w:rPr>
                <w:rFonts w:ascii="Calibri Light" w:hAnsi="Calibri Light"/>
                <w:sz w:val="16"/>
                <w:szCs w:val="16"/>
                <w:lang w:val="en-US"/>
              </w:rPr>
            </w:pPr>
            <w:del w:id="16293" w:author="Ashan Asmone" w:date="2016-03-31T13:58:00Z">
              <w:r w:rsidRPr="00DB1CF2" w:rsidDel="00492805">
                <w:rPr>
                  <w:rFonts w:ascii="Calibri Light" w:hAnsi="Calibri Light"/>
                  <w:sz w:val="16"/>
                  <w:szCs w:val="16"/>
                  <w:lang w:val="en-US"/>
                </w:rPr>
                <w:delText>SS 34: Undercoat for gloss enamel</w:delText>
              </w:r>
            </w:del>
            <w:ins w:id="16294" w:author="Ashan Asmone" w:date="2016-03-31T13:58:00Z">
              <w:r w:rsidR="00492805">
                <w:rPr>
                  <w:rFonts w:ascii="Calibri Light" w:hAnsi="Calibri Light"/>
                  <w:sz w:val="16"/>
                  <w:szCs w:val="16"/>
                  <w:lang w:val="en-US"/>
                </w:rPr>
                <w:t>SS 34 : 1998 Undercoat paint for gloss enamel</w:t>
              </w:r>
            </w:ins>
          </w:p>
          <w:p w14:paraId="24195911" w14:textId="77777777" w:rsidR="00FE1812" w:rsidRPr="00DB1CF2" w:rsidRDefault="00FE1812" w:rsidP="00DB1CF2">
            <w:pPr>
              <w:spacing w:before="100" w:after="120"/>
              <w:rPr>
                <w:rFonts w:ascii="Calibri Light" w:hAnsi="Calibri Light"/>
                <w:sz w:val="16"/>
                <w:szCs w:val="16"/>
                <w:lang w:val="en-US"/>
              </w:rPr>
            </w:pPr>
            <w:del w:id="16295" w:author="Ashan Asmone" w:date="2016-03-31T13:59:00Z">
              <w:r w:rsidRPr="00DB1CF2" w:rsidDel="00492805">
                <w:rPr>
                  <w:rFonts w:ascii="Calibri Light" w:hAnsi="Calibri Light"/>
                  <w:sz w:val="16"/>
                  <w:szCs w:val="16"/>
                  <w:lang w:val="en-US"/>
                </w:rPr>
                <w:delText>SS 150: Emulsion paints for decorative purposes</w:delText>
              </w:r>
            </w:del>
            <w:ins w:id="16296" w:author="Ashan Asmone" w:date="2016-03-31T13:59:00Z">
              <w:r w:rsidR="00492805">
                <w:rPr>
                  <w:rFonts w:ascii="Calibri Light" w:hAnsi="Calibri Light"/>
                  <w:sz w:val="16"/>
                  <w:szCs w:val="16"/>
                  <w:lang w:val="en-US"/>
                </w:rPr>
                <w:t>SS 150 : 1998 Emulsion paints for decorative purposes</w:t>
              </w:r>
            </w:ins>
          </w:p>
          <w:p w14:paraId="7B7AAFEC" w14:textId="77777777" w:rsidR="00FE1812" w:rsidRPr="00DB1CF2" w:rsidRDefault="00FE1812" w:rsidP="00DB1CF2">
            <w:pPr>
              <w:spacing w:before="100" w:after="120"/>
              <w:rPr>
                <w:rFonts w:ascii="Calibri Light" w:hAnsi="Calibri Light"/>
                <w:sz w:val="16"/>
                <w:szCs w:val="16"/>
                <w:lang w:val="en-US"/>
              </w:rPr>
            </w:pPr>
            <w:del w:id="16297" w:author="Ashan Asmone" w:date="2016-03-31T14:00:00Z">
              <w:r w:rsidRPr="00DB1CF2" w:rsidDel="00492805">
                <w:rPr>
                  <w:rFonts w:ascii="Calibri Light" w:hAnsi="Calibri Light"/>
                  <w:sz w:val="16"/>
                  <w:szCs w:val="16"/>
                  <w:lang w:val="en-US"/>
                </w:rPr>
                <w:delText>SS (CP) 82: 1999- Waterproofing of reinforced concrete buildings</w:delText>
              </w:r>
            </w:del>
            <w:ins w:id="16298" w:author="Ashan Asmone" w:date="2016-03-31T14:00:00Z">
              <w:r w:rsidR="00492805">
                <w:rPr>
                  <w:rFonts w:ascii="Calibri Light" w:hAnsi="Calibri Light"/>
                  <w:sz w:val="16"/>
                  <w:szCs w:val="16"/>
                  <w:lang w:val="en-US"/>
                </w:rPr>
                <w:t>CP 82 : 1999 Code of practice for waterproofing of reinforced concrete buildings</w:t>
              </w:r>
            </w:ins>
          </w:p>
          <w:p w14:paraId="2CBBED44" w14:textId="77777777" w:rsidR="00FE1812" w:rsidRPr="00DB1CF2" w:rsidRDefault="00FE1812" w:rsidP="00DB1CF2">
            <w:pPr>
              <w:spacing w:before="100" w:after="120"/>
              <w:rPr>
                <w:rFonts w:ascii="Calibri Light" w:hAnsi="Calibri Light"/>
                <w:sz w:val="16"/>
                <w:szCs w:val="16"/>
                <w:lang w:val="en-US"/>
              </w:rPr>
            </w:pPr>
            <w:del w:id="16299" w:author="Ashan Asmone" w:date="2016-03-31T15:16:00Z">
              <w:r w:rsidRPr="00DB1CF2" w:rsidDel="00383EB6">
                <w:rPr>
                  <w:rFonts w:ascii="Calibri Light" w:hAnsi="Calibri Light"/>
                  <w:sz w:val="16"/>
                  <w:szCs w:val="16"/>
                  <w:lang w:val="en-US"/>
                </w:rPr>
                <w:delText>SS 345: 1990-Algae resistant emulsion paint for decorative purposes</w:delText>
              </w:r>
            </w:del>
            <w:ins w:id="16300" w:author="Ashan Asmone" w:date="2016-03-31T15:16:00Z">
              <w:r w:rsidR="00383EB6">
                <w:rPr>
                  <w:rFonts w:ascii="Calibri Light" w:hAnsi="Calibri Light"/>
                  <w:sz w:val="16"/>
                  <w:szCs w:val="16"/>
                  <w:lang w:val="en-US"/>
                </w:rPr>
                <w:t>SS 345: 1990 Algae resistant emulsion paint for decorative purposes</w:t>
              </w:r>
            </w:ins>
          </w:p>
          <w:p w14:paraId="408A1F59" w14:textId="77777777" w:rsidR="00401C5E" w:rsidRPr="00DB1CF2" w:rsidRDefault="00401C5E" w:rsidP="00DB1CF2">
            <w:pPr>
              <w:spacing w:before="100" w:after="120"/>
              <w:rPr>
                <w:rFonts w:ascii="Calibri Light" w:hAnsi="Calibri Light"/>
                <w:sz w:val="16"/>
                <w:szCs w:val="16"/>
                <w:lang w:val="en-US"/>
              </w:rPr>
            </w:pPr>
          </w:p>
        </w:tc>
      </w:tr>
      <w:tr w:rsidR="00401C5E" w:rsidRPr="004F3C8C" w14:paraId="419B93A0" w14:textId="77777777" w:rsidTr="00401C5E">
        <w:tc>
          <w:tcPr>
            <w:tcW w:w="685" w:type="dxa"/>
          </w:tcPr>
          <w:p w14:paraId="1AD5EA2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1B83F9F6"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Plaster</w:t>
            </w:r>
          </w:p>
          <w:p w14:paraId="31192384"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3048:1974 - Gypsum plasters; General test conditions </w:t>
            </w:r>
            <w:r w:rsidRPr="00DB1CF2">
              <w:rPr>
                <w:rFonts w:ascii="Calibri Light" w:hAnsi="Calibri Light"/>
                <w:sz w:val="16"/>
                <w:szCs w:val="16"/>
                <w:lang w:val="en-US"/>
              </w:rPr>
              <w:br/>
            </w:r>
            <w:r w:rsidRPr="00DB1CF2">
              <w:rPr>
                <w:rFonts w:ascii="Calibri Light" w:hAnsi="Calibri Light"/>
                <w:sz w:val="16"/>
                <w:szCs w:val="16"/>
                <w:lang w:val="en-US"/>
              </w:rPr>
              <w:br/>
              <w:t>ISO 3049:1974 - Gypsum plasters; Determination of physical properties of powder</w:t>
            </w:r>
          </w:p>
          <w:p w14:paraId="2C744DEE"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3051:1974 - Gypsum plasters; Determination of mechanical properties</w:t>
            </w:r>
          </w:p>
          <w:p w14:paraId="04DE682D"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ISO 3052:1974 - Gypsum plasters; Determination of water of crystallization content</w:t>
            </w:r>
          </w:p>
          <w:p w14:paraId="634F291D" w14:textId="77777777" w:rsidR="00FE1812" w:rsidRPr="00DB1CF2" w:rsidRDefault="00FE1812" w:rsidP="00DB1CF2">
            <w:pPr>
              <w:spacing w:before="100" w:after="120"/>
              <w:rPr>
                <w:rFonts w:ascii="Calibri Light" w:hAnsi="Calibri Light"/>
                <w:sz w:val="16"/>
                <w:szCs w:val="16"/>
                <w:lang w:val="en-US"/>
              </w:rPr>
            </w:pPr>
            <w:r w:rsidRPr="00DB1CF2">
              <w:rPr>
                <w:rFonts w:ascii="Calibri Light" w:hAnsi="Calibri Light"/>
                <w:sz w:val="16"/>
                <w:szCs w:val="16"/>
                <w:lang w:val="en-US"/>
              </w:rPr>
              <w:t>Paints</w:t>
            </w:r>
          </w:p>
          <w:p w14:paraId="6EE92229" w14:textId="77777777" w:rsidR="00FE1812" w:rsidRPr="00DB1CF2" w:rsidRDefault="00FE1812" w:rsidP="00DB1CF2">
            <w:pPr>
              <w:spacing w:before="100" w:after="120"/>
              <w:rPr>
                <w:rFonts w:ascii="Calibri Light" w:hAnsi="Calibri Light"/>
                <w:sz w:val="16"/>
                <w:szCs w:val="16"/>
                <w:lang w:val="en-US"/>
              </w:rPr>
            </w:pPr>
            <w:del w:id="16301" w:author="Ashan Asmone" w:date="2016-03-31T15:47:00Z">
              <w:r w:rsidRPr="00DB1CF2" w:rsidDel="00A010C7">
                <w:rPr>
                  <w:rFonts w:ascii="Calibri Light" w:hAnsi="Calibri Light"/>
                  <w:sz w:val="16"/>
                  <w:szCs w:val="16"/>
                  <w:lang w:val="en-US"/>
                </w:rPr>
                <w:delText>ISO 1513: 1992 Paints and varnishes -- Examination and preparation of samples for testing</w:delText>
              </w:r>
            </w:del>
            <w:ins w:id="16302" w:author="Ashan Asmone" w:date="2016-03-31T15:47:00Z">
              <w:r w:rsidR="00A010C7">
                <w:rPr>
                  <w:rFonts w:ascii="Calibri Light" w:hAnsi="Calibri Light"/>
                  <w:sz w:val="16"/>
                  <w:szCs w:val="16"/>
                  <w:lang w:val="en-US"/>
                </w:rPr>
                <w:t>ISO 1513:2010 Paints and varnishes -- Examination and preparation of test samples</w:t>
              </w:r>
            </w:ins>
          </w:p>
          <w:p w14:paraId="00D07CEE" w14:textId="77777777" w:rsidR="00FE1812" w:rsidRPr="00DB1CF2" w:rsidRDefault="00FE1812" w:rsidP="00DB1CF2">
            <w:pPr>
              <w:spacing w:before="100" w:after="120"/>
              <w:rPr>
                <w:rFonts w:ascii="Calibri Light" w:hAnsi="Calibri Light"/>
                <w:sz w:val="16"/>
                <w:szCs w:val="16"/>
                <w:lang w:val="en-US"/>
              </w:rPr>
            </w:pPr>
            <w:del w:id="16303" w:author="Ashan Asmone" w:date="2016-03-31T15:48:00Z">
              <w:r w:rsidRPr="00DB1CF2" w:rsidDel="00A010C7">
                <w:rPr>
                  <w:rFonts w:ascii="Calibri Light" w:hAnsi="Calibri Light"/>
                  <w:sz w:val="16"/>
                  <w:szCs w:val="16"/>
                  <w:lang w:val="en-US"/>
                </w:rPr>
                <w:delText>ISO 1514: 1993 Paints and varnishes -- Standard panels for testing</w:delText>
              </w:r>
            </w:del>
            <w:ins w:id="16304" w:author="Ashan Asmone" w:date="2016-03-31T15:48:00Z">
              <w:r w:rsidR="00A010C7">
                <w:rPr>
                  <w:rFonts w:ascii="Calibri Light" w:hAnsi="Calibri Light"/>
                  <w:sz w:val="16"/>
                  <w:szCs w:val="16"/>
                  <w:lang w:val="en-US"/>
                </w:rPr>
                <w:t>ISO 1514:2004 Paints and varnishes -- Standard panels for testing</w:t>
              </w:r>
            </w:ins>
          </w:p>
          <w:p w14:paraId="595557A7" w14:textId="77777777" w:rsidR="00FE1812" w:rsidRPr="00DB1CF2" w:rsidRDefault="00FE1812" w:rsidP="00DB1CF2">
            <w:pPr>
              <w:spacing w:before="100" w:after="120"/>
              <w:rPr>
                <w:rFonts w:ascii="Calibri Light" w:hAnsi="Calibri Light"/>
                <w:sz w:val="16"/>
                <w:szCs w:val="16"/>
                <w:lang w:val="en-US"/>
              </w:rPr>
            </w:pPr>
            <w:del w:id="16305" w:author="Ashan Asmone" w:date="2016-03-31T15:49:00Z">
              <w:r w:rsidRPr="00DB1CF2" w:rsidDel="00A010C7">
                <w:rPr>
                  <w:rFonts w:ascii="Calibri Light" w:hAnsi="Calibri Light"/>
                  <w:sz w:val="16"/>
                  <w:szCs w:val="16"/>
                  <w:lang w:val="en-US"/>
                </w:rPr>
                <w:delText>ISO 1516: 1981 Paints, varnishes, petroleum and related products -- Flash/no flash test -- Closed cup equilibrium method</w:delText>
              </w:r>
            </w:del>
            <w:ins w:id="16306" w:author="Ashan Asmone" w:date="2016-03-31T15:49:00Z">
              <w:r w:rsidR="00A010C7">
                <w:rPr>
                  <w:rFonts w:ascii="Calibri Light" w:hAnsi="Calibri Light"/>
                  <w:sz w:val="16"/>
                  <w:szCs w:val="16"/>
                  <w:lang w:val="en-US"/>
                </w:rPr>
                <w:t>ISO 1516:2002 Determination of flash/no flash -- Closed cup equilibrium method</w:t>
              </w:r>
            </w:ins>
          </w:p>
          <w:p w14:paraId="3A108D6B" w14:textId="77777777" w:rsidR="00FE1812" w:rsidRPr="00DB1CF2" w:rsidRDefault="00FE1812" w:rsidP="00DB1CF2">
            <w:pPr>
              <w:spacing w:before="100" w:after="120"/>
              <w:rPr>
                <w:rFonts w:ascii="Calibri Light" w:hAnsi="Calibri Light"/>
                <w:sz w:val="16"/>
                <w:szCs w:val="16"/>
                <w:lang w:val="en-US"/>
              </w:rPr>
            </w:pPr>
            <w:del w:id="16307" w:author="Ashan Asmone" w:date="2016-03-31T15:50:00Z">
              <w:r w:rsidRPr="00DB1CF2" w:rsidDel="00A010C7">
                <w:rPr>
                  <w:rFonts w:ascii="Calibri Light" w:hAnsi="Calibri Light"/>
                  <w:sz w:val="16"/>
                  <w:szCs w:val="16"/>
                  <w:lang w:val="en-US"/>
                </w:rPr>
                <w:delText>ISO 1517: 1973 Paints and varnishes -- Surface-drying test -- Ballotini method</w:delText>
              </w:r>
            </w:del>
            <w:ins w:id="16308" w:author="Ashan Asmone" w:date="2016-03-31T15:50:00Z">
              <w:r w:rsidR="00A010C7">
                <w:rPr>
                  <w:rFonts w:ascii="Calibri Light" w:hAnsi="Calibri Light"/>
                  <w:sz w:val="16"/>
                  <w:szCs w:val="16"/>
                  <w:lang w:val="en-US"/>
                </w:rPr>
                <w:t>ISO 9117-3:2010 Paints and varnishes -- Drying tests -- Part 3: Surface-drying test using ballotini</w:t>
              </w:r>
            </w:ins>
          </w:p>
          <w:p w14:paraId="280E0875" w14:textId="77777777" w:rsidR="00FE1812" w:rsidRPr="00DB1CF2" w:rsidRDefault="00FE1812" w:rsidP="00DB1CF2">
            <w:pPr>
              <w:spacing w:before="100" w:after="120"/>
              <w:rPr>
                <w:rFonts w:ascii="Calibri Light" w:hAnsi="Calibri Light"/>
                <w:sz w:val="16"/>
                <w:szCs w:val="16"/>
                <w:lang w:val="en-US"/>
              </w:rPr>
            </w:pPr>
            <w:del w:id="16309" w:author="Ashan Asmone" w:date="2016-03-31T15:50:00Z">
              <w:r w:rsidRPr="00DB1CF2" w:rsidDel="00A010C7">
                <w:rPr>
                  <w:rFonts w:ascii="Calibri Light" w:hAnsi="Calibri Light"/>
                  <w:sz w:val="16"/>
                  <w:szCs w:val="16"/>
                  <w:lang w:val="en-US"/>
                </w:rPr>
                <w:delText>ISO 1518: 1992 Paints and varnishes -- Scratch test</w:delText>
              </w:r>
            </w:del>
            <w:ins w:id="16310" w:author="Ashan Asmone" w:date="2016-03-31T15:50:00Z">
              <w:r w:rsidR="00A010C7">
                <w:rPr>
                  <w:rFonts w:ascii="Calibri Light" w:hAnsi="Calibri Light"/>
                  <w:sz w:val="16"/>
                  <w:szCs w:val="16"/>
                  <w:lang w:val="en-US"/>
                </w:rPr>
                <w:t>ISO 1518-1:2011 Paints and varnishes -- Determination of scratch resistance -- Part 1: Constant-loading method</w:t>
              </w:r>
            </w:ins>
          </w:p>
          <w:p w14:paraId="3D672807" w14:textId="77777777" w:rsidR="00FE1812" w:rsidRPr="00DB1CF2" w:rsidRDefault="00FE1812" w:rsidP="00DB1CF2">
            <w:pPr>
              <w:spacing w:before="100" w:after="120"/>
              <w:rPr>
                <w:rFonts w:ascii="Calibri Light" w:hAnsi="Calibri Light"/>
                <w:sz w:val="16"/>
                <w:szCs w:val="16"/>
                <w:lang w:val="en-US"/>
              </w:rPr>
            </w:pPr>
            <w:del w:id="16311" w:author="Ashan Asmone" w:date="2016-03-31T15:51:00Z">
              <w:r w:rsidRPr="00DB1CF2" w:rsidDel="00A010C7">
                <w:rPr>
                  <w:rFonts w:ascii="Calibri Light" w:hAnsi="Calibri Light"/>
                  <w:sz w:val="16"/>
                  <w:szCs w:val="16"/>
                  <w:lang w:val="en-US"/>
                </w:rPr>
                <w:delText>ISO 1519: 1973 Paints and varnishes -- Bend test (cylindrical mandrel)</w:delText>
              </w:r>
            </w:del>
            <w:ins w:id="16312" w:author="Ashan Asmone" w:date="2016-03-31T15:51:00Z">
              <w:r w:rsidR="00A010C7">
                <w:rPr>
                  <w:rFonts w:ascii="Calibri Light" w:hAnsi="Calibri Light"/>
                  <w:sz w:val="16"/>
                  <w:szCs w:val="16"/>
                  <w:lang w:val="en-US"/>
                </w:rPr>
                <w:t>ISO 1519:2011 Paints and varnishes -- Bend test (cylindrical mandrel)</w:t>
              </w:r>
            </w:ins>
          </w:p>
          <w:p w14:paraId="39775EDF" w14:textId="77777777" w:rsidR="00FE1812" w:rsidRPr="00DB1CF2" w:rsidRDefault="00FE1812" w:rsidP="00DB1CF2">
            <w:pPr>
              <w:spacing w:before="100" w:after="120"/>
              <w:rPr>
                <w:rFonts w:ascii="Calibri Light" w:hAnsi="Calibri Light"/>
                <w:sz w:val="16"/>
                <w:szCs w:val="16"/>
                <w:lang w:val="en-US"/>
              </w:rPr>
            </w:pPr>
            <w:del w:id="16313" w:author="Ashan Asmone" w:date="2016-03-31T15:52:00Z">
              <w:r w:rsidRPr="00DB1CF2" w:rsidDel="00A010C7">
                <w:rPr>
                  <w:rFonts w:ascii="Calibri Light" w:hAnsi="Calibri Light"/>
                  <w:sz w:val="16"/>
                  <w:szCs w:val="16"/>
                  <w:lang w:val="en-US"/>
                </w:rPr>
                <w:delText>ISO 1520: 1999 Paints and varnishes -- Cupping test (available in English only)</w:delText>
              </w:r>
            </w:del>
            <w:ins w:id="16314" w:author="Ashan Asmone" w:date="2016-03-31T15:52:00Z">
              <w:r w:rsidR="00A010C7">
                <w:rPr>
                  <w:rFonts w:ascii="Calibri Light" w:hAnsi="Calibri Light"/>
                  <w:sz w:val="16"/>
                  <w:szCs w:val="16"/>
                  <w:lang w:val="en-US"/>
                </w:rPr>
                <w:t>ISO 1520:2006 - Paints and varnishes -- Cupping test</w:t>
              </w:r>
            </w:ins>
          </w:p>
          <w:p w14:paraId="337F720C" w14:textId="77777777" w:rsidR="00FE1812" w:rsidRPr="00DB1CF2" w:rsidRDefault="00FE1812" w:rsidP="00DB1CF2">
            <w:pPr>
              <w:spacing w:before="100" w:after="120"/>
              <w:rPr>
                <w:rFonts w:ascii="Calibri Light" w:hAnsi="Calibri Light"/>
                <w:sz w:val="16"/>
                <w:szCs w:val="16"/>
                <w:lang w:val="en-US"/>
              </w:rPr>
            </w:pPr>
            <w:del w:id="16315" w:author="Ashan Asmone" w:date="2016-03-31T15:53:00Z">
              <w:r w:rsidRPr="00DB1CF2" w:rsidDel="00A010C7">
                <w:rPr>
                  <w:rFonts w:ascii="Calibri Light" w:hAnsi="Calibri Light"/>
                  <w:sz w:val="16"/>
                  <w:szCs w:val="16"/>
                  <w:lang w:val="en-US"/>
                </w:rPr>
                <w:delText>ISO 1522: 1998 Paints and varnishes -- Pendulum damping test</w:delText>
              </w:r>
            </w:del>
            <w:ins w:id="16316" w:author="Ashan Asmone" w:date="2016-03-31T15:53:00Z">
              <w:r w:rsidR="00A010C7">
                <w:rPr>
                  <w:rFonts w:ascii="Calibri Light" w:hAnsi="Calibri Light"/>
                  <w:sz w:val="16"/>
                  <w:szCs w:val="16"/>
                  <w:lang w:val="en-US"/>
                </w:rPr>
                <w:t>ISO 1522:2006 Paints and varnishes -- Pendulum damping test</w:t>
              </w:r>
            </w:ins>
          </w:p>
          <w:p w14:paraId="3B46F274" w14:textId="77777777" w:rsidR="00FE1812" w:rsidRPr="00DB1CF2" w:rsidRDefault="00FE1812" w:rsidP="00DB1CF2">
            <w:pPr>
              <w:spacing w:before="100" w:after="120"/>
              <w:rPr>
                <w:rFonts w:ascii="Calibri Light" w:hAnsi="Calibri Light"/>
                <w:sz w:val="16"/>
                <w:szCs w:val="16"/>
                <w:lang w:val="en-US"/>
              </w:rPr>
            </w:pPr>
            <w:del w:id="16317" w:author="Ashan Asmone" w:date="2016-03-31T15:54:00Z">
              <w:r w:rsidRPr="00DB1CF2" w:rsidDel="00A010C7">
                <w:rPr>
                  <w:rFonts w:ascii="Calibri Light" w:hAnsi="Calibri Light"/>
                  <w:sz w:val="16"/>
                  <w:szCs w:val="16"/>
                  <w:lang w:val="en-US"/>
                </w:rPr>
                <w:delText>ISO 1523: 1983 Paints, varnishes, petroleum and related products -- Determination of flashpoint -- Closed cup equilibrium method</w:delText>
              </w:r>
            </w:del>
            <w:ins w:id="16318" w:author="Ashan Asmone" w:date="2016-03-31T15:54:00Z">
              <w:r w:rsidR="00A010C7">
                <w:rPr>
                  <w:rFonts w:ascii="Calibri Light" w:hAnsi="Calibri Light"/>
                  <w:sz w:val="16"/>
                  <w:szCs w:val="16"/>
                  <w:lang w:val="en-US"/>
                </w:rPr>
                <w:t>ISO 1523:2002 Determination of flash point -- Closed cup equilibrium method</w:t>
              </w:r>
            </w:ins>
          </w:p>
          <w:p w14:paraId="2BD0198B" w14:textId="77777777" w:rsidR="00FE1812" w:rsidRPr="00DB1CF2" w:rsidRDefault="00FE1812" w:rsidP="00DB1CF2">
            <w:pPr>
              <w:spacing w:before="100" w:after="120"/>
              <w:rPr>
                <w:rFonts w:ascii="Calibri Light" w:hAnsi="Calibri Light"/>
                <w:sz w:val="16"/>
                <w:szCs w:val="16"/>
                <w:lang w:val="en-US"/>
              </w:rPr>
            </w:pPr>
            <w:del w:id="16319" w:author="Ashan Asmone" w:date="2016-03-31T15:56:00Z">
              <w:r w:rsidRPr="00DB1CF2" w:rsidDel="00A010C7">
                <w:rPr>
                  <w:rFonts w:ascii="Calibri Light" w:hAnsi="Calibri Light"/>
                  <w:sz w:val="16"/>
                  <w:szCs w:val="16"/>
                  <w:lang w:val="en-US"/>
                </w:rPr>
                <w:delText>ISO 1524: 2000 Paints, varnishes and printing inks -- Determination of fineness of grind</w:delText>
              </w:r>
            </w:del>
            <w:ins w:id="16320" w:author="Ashan Asmone" w:date="2016-03-31T15:56:00Z">
              <w:r w:rsidR="00A010C7">
                <w:rPr>
                  <w:rFonts w:ascii="Calibri Light" w:hAnsi="Calibri Light"/>
                  <w:sz w:val="16"/>
                  <w:szCs w:val="16"/>
                  <w:lang w:val="en-US"/>
                </w:rPr>
                <w:t>ISO 1524:2013 Paints, varnishes and printing inks -- Determination of fineness of grind</w:t>
              </w:r>
            </w:ins>
          </w:p>
          <w:p w14:paraId="6970B552" w14:textId="77777777" w:rsidR="00FE1812" w:rsidRPr="00DB1CF2" w:rsidRDefault="00FE1812" w:rsidP="00DB1CF2">
            <w:pPr>
              <w:spacing w:before="100" w:after="120"/>
              <w:rPr>
                <w:rFonts w:ascii="Calibri Light" w:hAnsi="Calibri Light"/>
                <w:sz w:val="16"/>
                <w:szCs w:val="16"/>
                <w:lang w:val="en-US"/>
              </w:rPr>
            </w:pPr>
            <w:del w:id="16321" w:author="Ashan Asmone" w:date="2016-03-31T15:58:00Z">
              <w:r w:rsidRPr="00DB1CF2" w:rsidDel="00A010C7">
                <w:rPr>
                  <w:rFonts w:ascii="Calibri Light" w:hAnsi="Calibri Light"/>
                  <w:sz w:val="16"/>
                  <w:szCs w:val="16"/>
                  <w:lang w:val="en-US"/>
                </w:rPr>
                <w:delText>ISO 2409: 1992 Paints and varnishes -- Cross-cut test</w:delText>
              </w:r>
            </w:del>
            <w:ins w:id="16322" w:author="Ashan Asmone" w:date="2016-03-31T15:58:00Z">
              <w:r w:rsidR="00A010C7">
                <w:rPr>
                  <w:rFonts w:ascii="Calibri Light" w:hAnsi="Calibri Light"/>
                  <w:sz w:val="16"/>
                  <w:szCs w:val="16"/>
                  <w:lang w:val="en-US"/>
                </w:rPr>
                <w:t>ISO 2409:2013 Paints and varnishes -- Cross-cut test</w:t>
              </w:r>
            </w:ins>
          </w:p>
          <w:p w14:paraId="23E9041A" w14:textId="77777777" w:rsidR="00FE1812" w:rsidRPr="00DB1CF2" w:rsidRDefault="00FE1812" w:rsidP="00DB1CF2">
            <w:pPr>
              <w:spacing w:before="100" w:after="120"/>
              <w:rPr>
                <w:rFonts w:ascii="Calibri Light" w:hAnsi="Calibri Light"/>
                <w:sz w:val="16"/>
                <w:szCs w:val="16"/>
                <w:lang w:val="en-US"/>
              </w:rPr>
            </w:pPr>
            <w:del w:id="16323" w:author="Ashan Asmone" w:date="2016-03-31T15:59:00Z">
              <w:r w:rsidRPr="00DB1CF2" w:rsidDel="00A010C7">
                <w:rPr>
                  <w:rFonts w:ascii="Calibri Light" w:hAnsi="Calibri Light"/>
                  <w:sz w:val="16"/>
                  <w:szCs w:val="16"/>
                  <w:lang w:val="en-US"/>
                </w:rPr>
                <w:delText>ISO 2431: 1993 Paints and varnishes -- Determination of flow time by use of flow cups</w:delText>
              </w:r>
            </w:del>
            <w:ins w:id="16324" w:author="Ashan Asmone" w:date="2016-03-31T15:59:00Z">
              <w:r w:rsidR="00A010C7">
                <w:rPr>
                  <w:rFonts w:ascii="Calibri Light" w:hAnsi="Calibri Light"/>
                  <w:sz w:val="16"/>
                  <w:szCs w:val="16"/>
                  <w:lang w:val="en-US"/>
                </w:rPr>
                <w:t>ISO 2431:2011 Paints and varnishes -- Determination of flow time by use of flow cups</w:t>
              </w:r>
            </w:ins>
          </w:p>
          <w:p w14:paraId="3D4F0FD8" w14:textId="77777777" w:rsidR="00FE1812" w:rsidRPr="00DB1CF2" w:rsidRDefault="00FE1812" w:rsidP="00DB1CF2">
            <w:pPr>
              <w:spacing w:before="100" w:after="120"/>
              <w:rPr>
                <w:rFonts w:ascii="Calibri Light" w:hAnsi="Calibri Light"/>
                <w:sz w:val="16"/>
                <w:szCs w:val="16"/>
                <w:lang w:val="en-US"/>
              </w:rPr>
            </w:pPr>
            <w:del w:id="16325" w:author="Ashan Asmone" w:date="2016-03-31T16:00:00Z">
              <w:r w:rsidRPr="00DB1CF2" w:rsidDel="00A010C7">
                <w:rPr>
                  <w:rFonts w:ascii="Calibri Light" w:hAnsi="Calibri Light"/>
                  <w:sz w:val="16"/>
                  <w:szCs w:val="16"/>
                  <w:lang w:val="en-US"/>
                </w:rPr>
                <w:delText>ISO 2808: 1997 Paints and varnishes -- Determination of film thickness</w:delText>
              </w:r>
            </w:del>
            <w:ins w:id="16326" w:author="Ashan Asmone" w:date="2016-03-31T16:00:00Z">
              <w:r w:rsidR="00A010C7">
                <w:rPr>
                  <w:rFonts w:ascii="Calibri Light" w:hAnsi="Calibri Light"/>
                  <w:sz w:val="16"/>
                  <w:szCs w:val="16"/>
                  <w:lang w:val="en-US"/>
                </w:rPr>
                <w:t>ISO 2808:2007 Paints and varnishes -- Determination of film thickness</w:t>
              </w:r>
            </w:ins>
          </w:p>
          <w:p w14:paraId="1D1FA65D" w14:textId="77777777" w:rsidR="00FE1812" w:rsidRPr="00DB1CF2" w:rsidRDefault="00FE1812" w:rsidP="00DB1CF2">
            <w:pPr>
              <w:spacing w:before="100" w:after="120"/>
              <w:rPr>
                <w:rFonts w:ascii="Calibri Light" w:hAnsi="Calibri Light"/>
                <w:sz w:val="16"/>
                <w:szCs w:val="16"/>
                <w:lang w:val="en-US"/>
              </w:rPr>
            </w:pPr>
            <w:del w:id="16327" w:author="Ashan Asmone" w:date="2016-03-31T16:00:00Z">
              <w:r w:rsidRPr="00DB1CF2" w:rsidDel="00A010C7">
                <w:rPr>
                  <w:rFonts w:ascii="Calibri Light" w:hAnsi="Calibri Light"/>
                  <w:sz w:val="16"/>
                  <w:szCs w:val="16"/>
                  <w:lang w:val="en-US"/>
                </w:rPr>
                <w:delText>ISO 2810: 1974 Paints and varnishes -- Notes for guidance on the conduct of natural weathering tests</w:delText>
              </w:r>
            </w:del>
            <w:ins w:id="16328" w:author="Ashan Asmone" w:date="2016-03-31T16:00:00Z">
              <w:r w:rsidR="00A010C7">
                <w:rPr>
                  <w:rFonts w:ascii="Calibri Light" w:hAnsi="Calibri Light"/>
                  <w:sz w:val="16"/>
                  <w:szCs w:val="16"/>
                  <w:lang w:val="en-US"/>
                </w:rPr>
                <w:t>ISO 2810:2004 Paints and varnishes -- Natural weathering of coatings -- Exposure and assessment</w:t>
              </w:r>
            </w:ins>
          </w:p>
          <w:p w14:paraId="623E0FE8" w14:textId="77777777" w:rsidR="00FE1812" w:rsidRPr="00DB1CF2" w:rsidRDefault="00FE1812" w:rsidP="00DB1CF2">
            <w:pPr>
              <w:spacing w:before="100" w:after="120"/>
              <w:rPr>
                <w:rFonts w:ascii="Calibri Light" w:hAnsi="Calibri Light"/>
                <w:sz w:val="16"/>
                <w:szCs w:val="16"/>
                <w:lang w:val="en-US"/>
              </w:rPr>
            </w:pPr>
            <w:del w:id="16329" w:author="Ashan Asmone" w:date="2016-03-31T16:25:00Z">
              <w:r w:rsidRPr="00DB1CF2" w:rsidDel="00FE74A8">
                <w:rPr>
                  <w:rFonts w:ascii="Calibri Light" w:hAnsi="Calibri Light"/>
                  <w:sz w:val="16"/>
                  <w:szCs w:val="16"/>
                  <w:lang w:val="en-US"/>
                </w:rPr>
                <w:delText>ISO 2811-1: 1997 Paints and varnishes -- Determination of density -- Part 1: Pyknometer method</w:delText>
              </w:r>
            </w:del>
            <w:ins w:id="16330" w:author="Ashan Asmone" w:date="2016-03-31T16:25:00Z">
              <w:r w:rsidR="00FE74A8">
                <w:rPr>
                  <w:rFonts w:ascii="Calibri Light" w:hAnsi="Calibri Light"/>
                  <w:sz w:val="16"/>
                  <w:szCs w:val="16"/>
                  <w:lang w:val="en-US"/>
                </w:rPr>
                <w:t>ISO 2811-1:2016 Paints and varnishes -- Determination of density -- Part 1: Pycnometer method</w:t>
              </w:r>
            </w:ins>
          </w:p>
          <w:p w14:paraId="01F5141F" w14:textId="77777777" w:rsidR="00FE1812" w:rsidRPr="00DB1CF2" w:rsidRDefault="00FE1812" w:rsidP="00DB1CF2">
            <w:pPr>
              <w:spacing w:before="100" w:after="120"/>
              <w:rPr>
                <w:rFonts w:ascii="Calibri Light" w:hAnsi="Calibri Light"/>
                <w:sz w:val="16"/>
                <w:szCs w:val="16"/>
                <w:lang w:val="en-US"/>
              </w:rPr>
            </w:pPr>
            <w:del w:id="16331" w:author="Ashan Asmone" w:date="2016-03-31T16:31:00Z">
              <w:r w:rsidRPr="00DB1CF2" w:rsidDel="00FE74A8">
                <w:rPr>
                  <w:rFonts w:ascii="Calibri Light" w:hAnsi="Calibri Light"/>
                  <w:sz w:val="16"/>
                  <w:szCs w:val="16"/>
                  <w:lang w:val="en-US"/>
                </w:rPr>
                <w:delText>ISO 2811-2: 1997 Paints and varnishes -- Determination of density -- Part 2:Immersed body (plummet) method</w:delText>
              </w:r>
            </w:del>
            <w:ins w:id="16332" w:author="Ashan Asmone" w:date="2016-03-31T16:31:00Z">
              <w:r w:rsidR="00FE74A8">
                <w:rPr>
                  <w:rFonts w:ascii="Calibri Light" w:hAnsi="Calibri Light"/>
                  <w:sz w:val="16"/>
                  <w:szCs w:val="16"/>
                  <w:lang w:val="en-US"/>
                </w:rPr>
                <w:t>ISO 2811-2:2011 Paints and varnishes -- Determination of density -- Part 2: Immersed body (plummet) method</w:t>
              </w:r>
            </w:ins>
          </w:p>
          <w:p w14:paraId="32119EC3" w14:textId="77777777" w:rsidR="00FE1812" w:rsidRPr="00DB1CF2" w:rsidRDefault="00FE1812" w:rsidP="00DB1CF2">
            <w:pPr>
              <w:spacing w:before="100" w:after="120"/>
              <w:rPr>
                <w:rFonts w:ascii="Calibri Light" w:hAnsi="Calibri Light"/>
                <w:sz w:val="16"/>
                <w:szCs w:val="16"/>
                <w:lang w:val="en-US"/>
              </w:rPr>
            </w:pPr>
            <w:del w:id="16333" w:author="Ashan Asmone" w:date="2016-03-31T16:32:00Z">
              <w:r w:rsidRPr="00DB1CF2" w:rsidDel="00FE74A8">
                <w:rPr>
                  <w:rFonts w:ascii="Calibri Light" w:hAnsi="Calibri Light"/>
                  <w:sz w:val="16"/>
                  <w:szCs w:val="16"/>
                  <w:lang w:val="en-US"/>
                </w:rPr>
                <w:delText>ISO 2811-3: 1997 Paints and varnishes -- Determination of density -- Part 3: Oscillation method</w:delText>
              </w:r>
            </w:del>
            <w:ins w:id="16334" w:author="Ashan Asmone" w:date="2016-03-31T16:32:00Z">
              <w:r w:rsidR="00FE74A8">
                <w:rPr>
                  <w:rFonts w:ascii="Calibri Light" w:hAnsi="Calibri Light"/>
                  <w:sz w:val="16"/>
                  <w:szCs w:val="16"/>
                  <w:lang w:val="en-US"/>
                </w:rPr>
                <w:t>ISO 2811-3:2011 Paints and varnishes -- Determination of density -- Part 3: Oscillation method</w:t>
              </w:r>
            </w:ins>
          </w:p>
          <w:p w14:paraId="69046CD7" w14:textId="77777777" w:rsidR="00FE1812" w:rsidRPr="00DB1CF2" w:rsidRDefault="00FE1812" w:rsidP="00DB1CF2">
            <w:pPr>
              <w:spacing w:before="100" w:after="120"/>
              <w:rPr>
                <w:rFonts w:ascii="Calibri Light" w:hAnsi="Calibri Light"/>
                <w:sz w:val="16"/>
                <w:szCs w:val="16"/>
                <w:lang w:val="en-US"/>
              </w:rPr>
            </w:pPr>
            <w:del w:id="16335" w:author="Ashan Asmone" w:date="2016-03-31T16:33:00Z">
              <w:r w:rsidRPr="00DB1CF2" w:rsidDel="00FE74A8">
                <w:rPr>
                  <w:rFonts w:ascii="Calibri Light" w:hAnsi="Calibri Light"/>
                  <w:sz w:val="16"/>
                  <w:szCs w:val="16"/>
                  <w:lang w:val="en-US"/>
                </w:rPr>
                <w:delText>ISO 2811-4: 1997 Paints and varnishes -- Determination of density -- Part 4: Pressure cup method</w:delText>
              </w:r>
            </w:del>
            <w:ins w:id="16336" w:author="Ashan Asmone" w:date="2016-03-31T16:33:00Z">
              <w:r w:rsidR="00FE74A8">
                <w:rPr>
                  <w:rFonts w:ascii="Calibri Light" w:hAnsi="Calibri Light"/>
                  <w:sz w:val="16"/>
                  <w:szCs w:val="16"/>
                  <w:lang w:val="en-US"/>
                </w:rPr>
                <w:t>ISO 2811-4:2011 Paints and varnishes -- Determination of density -- Part 4: Pressure cup method</w:t>
              </w:r>
            </w:ins>
          </w:p>
          <w:p w14:paraId="69D06851" w14:textId="77777777" w:rsidR="00FE1812" w:rsidRPr="00DB1CF2" w:rsidRDefault="00FE1812" w:rsidP="00DB1CF2">
            <w:pPr>
              <w:spacing w:before="100" w:after="120"/>
              <w:rPr>
                <w:rFonts w:ascii="Calibri Light" w:hAnsi="Calibri Light"/>
                <w:sz w:val="16"/>
                <w:szCs w:val="16"/>
                <w:lang w:val="en-US"/>
              </w:rPr>
            </w:pPr>
            <w:del w:id="16337" w:author="Ashan Asmone" w:date="2016-03-31T16:34:00Z">
              <w:r w:rsidRPr="00DB1CF2" w:rsidDel="00FE74A8">
                <w:rPr>
                  <w:rFonts w:ascii="Calibri Light" w:hAnsi="Calibri Light"/>
                  <w:sz w:val="16"/>
                  <w:szCs w:val="16"/>
                  <w:lang w:val="en-US"/>
                </w:rPr>
                <w:delText>ISO 2812-1: 1993 Paints and varnishes -- Determination of resistance to liquids -- Part 1: General methods</w:delText>
              </w:r>
            </w:del>
            <w:ins w:id="16338" w:author="Ashan Asmone" w:date="2016-03-31T16:34:00Z">
              <w:r w:rsidR="00FE74A8">
                <w:rPr>
                  <w:rFonts w:ascii="Calibri Light" w:hAnsi="Calibri Light"/>
                  <w:sz w:val="16"/>
                  <w:szCs w:val="16"/>
                  <w:lang w:val="en-US"/>
                </w:rPr>
                <w:t>ISO 2812-1:2007 Paints and varnishes -- Determination of resistance to liquids -- Part 1: Immersion in liquids other than water</w:t>
              </w:r>
            </w:ins>
          </w:p>
          <w:p w14:paraId="7B3EE10F" w14:textId="77777777" w:rsidR="00FE1812" w:rsidRPr="00DB1CF2" w:rsidRDefault="00FE1812" w:rsidP="00DB1CF2">
            <w:pPr>
              <w:spacing w:before="100" w:after="120"/>
              <w:rPr>
                <w:rFonts w:ascii="Calibri Light" w:hAnsi="Calibri Light"/>
                <w:sz w:val="16"/>
                <w:szCs w:val="16"/>
                <w:lang w:val="en-US"/>
              </w:rPr>
            </w:pPr>
            <w:del w:id="16339" w:author="Ashan Asmone" w:date="2016-03-31T16:35:00Z">
              <w:r w:rsidRPr="00DB1CF2" w:rsidDel="00FE74A8">
                <w:rPr>
                  <w:rFonts w:ascii="Calibri Light" w:hAnsi="Calibri Light"/>
                  <w:sz w:val="16"/>
                  <w:szCs w:val="16"/>
                  <w:lang w:val="en-US"/>
                </w:rPr>
                <w:delText>ISO 2812-2: 1993 Paints and varnishes -- Determination of resistance to liquids -- Part 2: Water immersion method</w:delText>
              </w:r>
            </w:del>
            <w:ins w:id="16340" w:author="Ashan Asmone" w:date="2016-03-31T16:35:00Z">
              <w:r w:rsidR="00FE74A8">
                <w:rPr>
                  <w:rFonts w:ascii="Calibri Light" w:hAnsi="Calibri Light"/>
                  <w:sz w:val="16"/>
                  <w:szCs w:val="16"/>
                  <w:lang w:val="en-US"/>
                </w:rPr>
                <w:t>ISO 2812-2:2007 Paints and varnishes -- Determination of resistance to liquids -- Part 2: Water immersion method</w:t>
              </w:r>
            </w:ins>
          </w:p>
          <w:p w14:paraId="364D0365" w14:textId="77777777" w:rsidR="00FE1812" w:rsidRPr="00DB1CF2" w:rsidRDefault="00FE1812" w:rsidP="00DB1CF2">
            <w:pPr>
              <w:spacing w:before="100" w:after="120"/>
              <w:rPr>
                <w:rFonts w:ascii="Calibri Light" w:hAnsi="Calibri Light"/>
                <w:sz w:val="16"/>
                <w:szCs w:val="16"/>
                <w:lang w:val="en-US"/>
              </w:rPr>
            </w:pPr>
            <w:del w:id="16341" w:author="Ashan Asmone" w:date="2016-03-31T16:36:00Z">
              <w:r w:rsidRPr="00DB1CF2" w:rsidDel="00FE74A8">
                <w:rPr>
                  <w:rFonts w:ascii="Calibri Light" w:hAnsi="Calibri Light"/>
                  <w:sz w:val="16"/>
                  <w:szCs w:val="16"/>
                  <w:lang w:val="en-US"/>
                </w:rPr>
                <w:delText>ISO 2813: 1994 Paints and varnishes -- Determination of specular gloss of non-metallic paint films at 20 degrees, 60 degrees and 85 degrees</w:delText>
              </w:r>
            </w:del>
            <w:ins w:id="16342" w:author="Ashan Asmone" w:date="2016-03-31T16:36:00Z">
              <w:r w:rsidR="00FE74A8">
                <w:rPr>
                  <w:rFonts w:ascii="Calibri Light" w:hAnsi="Calibri Light"/>
                  <w:sz w:val="16"/>
                  <w:szCs w:val="16"/>
                  <w:lang w:val="en-US"/>
                </w:rPr>
                <w:t>ISO 2813:2014 Paints and varnishes -- Determination of gloss value at 20 degrees, 60 degrees and 85 degrees</w:t>
              </w:r>
            </w:ins>
          </w:p>
          <w:p w14:paraId="438818C7" w14:textId="77777777" w:rsidR="00FE1812" w:rsidRPr="00DB1CF2" w:rsidRDefault="00FE1812" w:rsidP="00DB1CF2">
            <w:pPr>
              <w:spacing w:before="100" w:after="120"/>
              <w:rPr>
                <w:rFonts w:ascii="Calibri Light" w:hAnsi="Calibri Light"/>
                <w:sz w:val="16"/>
                <w:szCs w:val="16"/>
                <w:lang w:val="en-US"/>
              </w:rPr>
            </w:pPr>
            <w:del w:id="16343" w:author="Ashan Asmone" w:date="2016-03-31T16:38:00Z">
              <w:r w:rsidRPr="00DB1CF2" w:rsidDel="00FE74A8">
                <w:rPr>
                  <w:rFonts w:ascii="Calibri Light" w:hAnsi="Calibri Light"/>
                  <w:sz w:val="16"/>
                  <w:szCs w:val="16"/>
                  <w:lang w:val="en-US"/>
                </w:rPr>
                <w:delText>ISO 2814: 1973 Paints and varnishes -- Comparison of contrast ratio (hiding power) of paints of the same type and colour</w:delText>
              </w:r>
            </w:del>
            <w:ins w:id="16344" w:author="Ashan Asmone" w:date="2016-03-31T16:38:00Z">
              <w:r w:rsidR="00FE74A8">
                <w:rPr>
                  <w:rFonts w:ascii="Calibri Light" w:hAnsi="Calibri Light"/>
                  <w:sz w:val="16"/>
                  <w:szCs w:val="16"/>
                  <w:lang w:val="en-US"/>
                </w:rPr>
                <w:t>BS EN ISO 2814:2006, BS 3900-D4:2006 Paints and varnishes. Comparison of contrast ratio (hiding power) of paints of the same type and colour</w:t>
              </w:r>
            </w:ins>
          </w:p>
          <w:p w14:paraId="572B5106" w14:textId="77777777" w:rsidR="00FE1812" w:rsidRPr="00DB1CF2" w:rsidRDefault="00FE1812" w:rsidP="00DB1CF2">
            <w:pPr>
              <w:spacing w:before="100" w:after="120"/>
              <w:rPr>
                <w:rFonts w:ascii="Calibri Light" w:hAnsi="Calibri Light"/>
                <w:sz w:val="16"/>
                <w:szCs w:val="16"/>
                <w:lang w:val="en-US"/>
              </w:rPr>
            </w:pPr>
            <w:del w:id="16345" w:author="Ashan Asmone" w:date="2016-03-31T16:39:00Z">
              <w:r w:rsidRPr="00DB1CF2" w:rsidDel="00FE74A8">
                <w:rPr>
                  <w:rFonts w:ascii="Calibri Light" w:hAnsi="Calibri Light"/>
                  <w:sz w:val="16"/>
                  <w:szCs w:val="16"/>
                  <w:lang w:val="en-US"/>
                </w:rPr>
                <w:delText>ISO 2815: 1973 Paints and varnishes -- Buchholz indentation test</w:delText>
              </w:r>
            </w:del>
            <w:ins w:id="16346" w:author="Ashan Asmone" w:date="2016-03-31T16:39:00Z">
              <w:r w:rsidR="00FE74A8">
                <w:rPr>
                  <w:rFonts w:ascii="Calibri Light" w:hAnsi="Calibri Light"/>
                  <w:sz w:val="16"/>
                  <w:szCs w:val="16"/>
                  <w:lang w:val="en-US"/>
                </w:rPr>
                <w:t>ISO 2815:2003 Paints and varnishes -- Buchholz indentation test</w:t>
              </w:r>
            </w:ins>
          </w:p>
          <w:p w14:paraId="33D03F01" w14:textId="77777777" w:rsidR="00FE1812" w:rsidRPr="00DB1CF2" w:rsidRDefault="00FE1812" w:rsidP="00DB1CF2">
            <w:pPr>
              <w:spacing w:before="100" w:after="120"/>
              <w:rPr>
                <w:rFonts w:ascii="Calibri Light" w:hAnsi="Calibri Light"/>
                <w:sz w:val="16"/>
                <w:szCs w:val="16"/>
                <w:lang w:val="en-US"/>
              </w:rPr>
            </w:pPr>
            <w:del w:id="16347" w:author="Ashan Asmone" w:date="2016-03-31T16:40:00Z">
              <w:r w:rsidRPr="00DB1CF2" w:rsidDel="00FE74A8">
                <w:rPr>
                  <w:rFonts w:ascii="Calibri Light" w:hAnsi="Calibri Light"/>
                  <w:sz w:val="16"/>
                  <w:szCs w:val="16"/>
                  <w:lang w:val="en-US"/>
                </w:rPr>
                <w:delText>ISO 2884-1: 1999 Paints and varnishes -- Determination of viscosity using rotary viscometers -- Part 1: Cone-and-plate viscometer operated at a high rate of shear</w:delText>
              </w:r>
            </w:del>
            <w:ins w:id="16348" w:author="Ashan Asmone" w:date="2016-03-31T16:40:00Z">
              <w:r w:rsidR="00FE74A8">
                <w:rPr>
                  <w:rFonts w:ascii="Calibri Light" w:hAnsi="Calibri Light"/>
                  <w:sz w:val="16"/>
                  <w:szCs w:val="16"/>
                  <w:lang w:val="en-US"/>
                </w:rPr>
                <w:t>ISO 2884-1:1999 Paints and varnishes -- Determination of viscosity using rotary viscometers -- Part 1: Cone-and-plate viscometer operated at a high rate of shear</w:t>
              </w:r>
            </w:ins>
          </w:p>
          <w:p w14:paraId="570DCB73" w14:textId="77777777" w:rsidR="00FE1812" w:rsidRPr="00DB1CF2" w:rsidRDefault="00FE1812" w:rsidP="00DB1CF2">
            <w:pPr>
              <w:spacing w:before="100" w:after="120"/>
              <w:rPr>
                <w:rFonts w:ascii="Calibri Light" w:hAnsi="Calibri Light"/>
                <w:sz w:val="16"/>
                <w:szCs w:val="16"/>
                <w:lang w:val="en-US"/>
              </w:rPr>
            </w:pPr>
            <w:del w:id="16349" w:author="Ashan Asmone" w:date="2016-03-31T16:41:00Z">
              <w:r w:rsidRPr="00DB1CF2" w:rsidDel="00FE74A8">
                <w:rPr>
                  <w:rFonts w:ascii="Calibri Light" w:hAnsi="Calibri Light"/>
                  <w:sz w:val="16"/>
                  <w:szCs w:val="16"/>
                  <w:lang w:val="en-US"/>
                </w:rPr>
                <w:delText>ISO 3231: 1993 Paints and varnishes -- Determination of resistance to humid atmospheres containing sulfur dioxide</w:delText>
              </w:r>
            </w:del>
            <w:ins w:id="16350" w:author="Ashan Asmone" w:date="2016-03-31T16:41:00Z">
              <w:r w:rsidR="00FE74A8">
                <w:rPr>
                  <w:rFonts w:ascii="Calibri Light" w:hAnsi="Calibri Light"/>
                  <w:sz w:val="16"/>
                  <w:szCs w:val="16"/>
                  <w:lang w:val="en-US"/>
                </w:rPr>
                <w:t>ISO 3231: 1993 Paints and varnishes -- Determination of resistance to humid atmospheres containing sulfur dioxide</w:t>
              </w:r>
            </w:ins>
          </w:p>
          <w:p w14:paraId="4742DC8F" w14:textId="77777777" w:rsidR="00FE1812" w:rsidRPr="00DB1CF2" w:rsidRDefault="00FE1812" w:rsidP="00DB1CF2">
            <w:pPr>
              <w:spacing w:before="100" w:after="120"/>
              <w:rPr>
                <w:rFonts w:ascii="Calibri Light" w:hAnsi="Calibri Light"/>
                <w:sz w:val="16"/>
                <w:szCs w:val="16"/>
                <w:lang w:val="en-US"/>
              </w:rPr>
            </w:pPr>
            <w:del w:id="16351" w:author="Ashan Asmone" w:date="2016-03-31T16:42:00Z">
              <w:r w:rsidRPr="00DB1CF2" w:rsidDel="00FE74A8">
                <w:rPr>
                  <w:rFonts w:ascii="Calibri Light" w:hAnsi="Calibri Light"/>
                  <w:sz w:val="16"/>
                  <w:szCs w:val="16"/>
                  <w:lang w:val="en-US"/>
                </w:rPr>
                <w:delText>ISO 3233: 1998 Paints and varnishes -- Determination of percentage volume of non-volatile matter by measuring the density of a dried coating</w:delText>
              </w:r>
            </w:del>
            <w:ins w:id="16352" w:author="Ashan Asmone" w:date="2016-03-31T16:42:00Z">
              <w:r w:rsidR="00FE74A8">
                <w:rPr>
                  <w:rFonts w:ascii="Calibri Light" w:hAnsi="Calibri Light"/>
                  <w:sz w:val="16"/>
                  <w:szCs w:val="16"/>
                  <w:lang w:val="en-US"/>
                </w:rPr>
                <w:t>ISO 3233-1:2013 Paints and varnishes -- Determination of the percentage volume of non-volatile matter -- Part 1: Method using a coated test panel to determine non-volatile matter and to determine dry film density by the Archimedes principle</w:t>
              </w:r>
            </w:ins>
          </w:p>
          <w:p w14:paraId="6B14355C" w14:textId="77777777" w:rsidR="00FE1812" w:rsidRPr="00DB1CF2" w:rsidRDefault="00FE1812" w:rsidP="00DB1CF2">
            <w:pPr>
              <w:spacing w:before="100" w:after="120"/>
              <w:rPr>
                <w:rFonts w:ascii="Calibri Light" w:hAnsi="Calibri Light"/>
                <w:sz w:val="16"/>
                <w:szCs w:val="16"/>
                <w:lang w:val="en-US"/>
              </w:rPr>
            </w:pPr>
            <w:del w:id="16353" w:author="Ashan Asmone" w:date="2016-03-31T16:43:00Z">
              <w:r w:rsidRPr="00DB1CF2" w:rsidDel="00FE74A8">
                <w:rPr>
                  <w:rFonts w:ascii="Calibri Light" w:hAnsi="Calibri Light"/>
                  <w:sz w:val="16"/>
                  <w:szCs w:val="16"/>
                  <w:lang w:val="en-US"/>
                </w:rPr>
                <w:delText>ISO 3248: 1998 Paints and varnishes -- Determination of the effect of heat</w:delText>
              </w:r>
            </w:del>
            <w:ins w:id="16354" w:author="Ashan Asmone" w:date="2016-03-31T16:43:00Z">
              <w:r w:rsidR="00FE74A8">
                <w:rPr>
                  <w:rFonts w:ascii="Calibri Light" w:hAnsi="Calibri Light"/>
                  <w:sz w:val="16"/>
                  <w:szCs w:val="16"/>
                  <w:lang w:val="en-US"/>
                </w:rPr>
                <w:t>ISO 3248: 1998 Paints and varnishes -- Determination of the effect of heat</w:t>
              </w:r>
            </w:ins>
          </w:p>
          <w:p w14:paraId="014FFB58" w14:textId="77777777" w:rsidR="00FE1812" w:rsidRPr="00DB1CF2" w:rsidRDefault="00FE1812" w:rsidP="00DB1CF2">
            <w:pPr>
              <w:spacing w:before="100" w:after="120"/>
              <w:rPr>
                <w:rFonts w:ascii="Calibri Light" w:hAnsi="Calibri Light"/>
                <w:sz w:val="16"/>
                <w:szCs w:val="16"/>
                <w:lang w:val="en-US"/>
              </w:rPr>
            </w:pPr>
            <w:del w:id="16355" w:author="Ashan Asmone" w:date="2016-03-31T16:46:00Z">
              <w:r w:rsidRPr="00DB1CF2" w:rsidDel="00F73169">
                <w:rPr>
                  <w:rFonts w:ascii="Calibri Light" w:hAnsi="Calibri Light"/>
                  <w:sz w:val="16"/>
                  <w:szCs w:val="16"/>
                  <w:lang w:val="en-US"/>
                </w:rPr>
                <w:delText>ISO 3251: 1993 Paints and varnishes -- Determination of non-volatile matter of paints, varnishes and binders for paints and varnishes</w:delText>
              </w:r>
            </w:del>
            <w:ins w:id="16356" w:author="Ashan Asmone" w:date="2016-03-31T16:46:00Z">
              <w:r w:rsidR="00F73169">
                <w:rPr>
                  <w:rFonts w:ascii="Calibri Light" w:hAnsi="Calibri Light"/>
                  <w:sz w:val="16"/>
                  <w:szCs w:val="16"/>
                  <w:lang w:val="en-US"/>
                </w:rPr>
                <w:t>ISO 3251:2008 Paints, varnishes and plastics -- Determination of non-volatile-matter content</w:t>
              </w:r>
            </w:ins>
          </w:p>
          <w:p w14:paraId="746A0840" w14:textId="77777777" w:rsidR="00FE1812" w:rsidRPr="00DB1CF2" w:rsidRDefault="00FE1812" w:rsidP="00DB1CF2">
            <w:pPr>
              <w:spacing w:before="100" w:after="120"/>
              <w:rPr>
                <w:rFonts w:ascii="Calibri Light" w:hAnsi="Calibri Light"/>
                <w:sz w:val="16"/>
                <w:szCs w:val="16"/>
                <w:lang w:val="en-US"/>
              </w:rPr>
            </w:pPr>
            <w:del w:id="16357" w:author="Ashan Asmone" w:date="2016-03-31T16:47:00Z">
              <w:r w:rsidRPr="00DB1CF2" w:rsidDel="00F73169">
                <w:rPr>
                  <w:rFonts w:ascii="Calibri Light" w:hAnsi="Calibri Light"/>
                  <w:sz w:val="16"/>
                  <w:szCs w:val="16"/>
                  <w:lang w:val="en-US"/>
                </w:rPr>
                <w:delText>ISO 4618-1: 1998 Paints and varnishes -- Terms and definitions for coating materials -- Part 1: General terms</w:delText>
              </w:r>
            </w:del>
            <w:ins w:id="16358" w:author="Ashan Asmone" w:date="2016-03-31T16:47:00Z">
              <w:r w:rsidR="00F73169">
                <w:rPr>
                  <w:rFonts w:ascii="Calibri Light" w:hAnsi="Calibri Light"/>
                  <w:sz w:val="16"/>
                  <w:szCs w:val="16"/>
                  <w:lang w:val="en-US"/>
                </w:rPr>
                <w:t>ISO 4618:2014 Paints and varnishes -- Terms and definitions</w:t>
              </w:r>
            </w:ins>
          </w:p>
          <w:p w14:paraId="22CB82AD" w14:textId="77777777" w:rsidR="00FE1812" w:rsidRPr="00DB1CF2" w:rsidRDefault="00FE1812" w:rsidP="00DB1CF2">
            <w:pPr>
              <w:spacing w:before="100" w:after="120"/>
              <w:rPr>
                <w:rFonts w:ascii="Calibri Light" w:hAnsi="Calibri Light"/>
                <w:sz w:val="16"/>
                <w:szCs w:val="16"/>
                <w:lang w:val="en-US"/>
              </w:rPr>
            </w:pPr>
            <w:del w:id="16359" w:author="Ashan Asmone" w:date="2016-03-31T16:49:00Z">
              <w:r w:rsidRPr="00DB1CF2" w:rsidDel="00F73169">
                <w:rPr>
                  <w:rFonts w:ascii="Calibri Light" w:hAnsi="Calibri Light"/>
                  <w:sz w:val="16"/>
                  <w:szCs w:val="16"/>
                  <w:lang w:val="en-US"/>
                </w:rPr>
                <w:delText>ISO 4618-2: 1999 Paints and varnishes -- Terms and definitions for coating materials -- Part 2: Special terms relating to paint characteristics and properties</w:delText>
              </w:r>
            </w:del>
            <w:ins w:id="16360" w:author="Ashan Asmone" w:date="2016-03-31T16:49:00Z">
              <w:r w:rsidR="00F73169">
                <w:rPr>
                  <w:rFonts w:ascii="Calibri Light" w:hAnsi="Calibri Light"/>
                  <w:sz w:val="16"/>
                  <w:szCs w:val="16"/>
                  <w:lang w:val="en-US"/>
                </w:rPr>
                <w:t>ISO 4618:2014 Paints and varnishes -- Terms and definitions</w:t>
              </w:r>
            </w:ins>
          </w:p>
          <w:p w14:paraId="7460FCCA" w14:textId="77777777" w:rsidR="00FE1812" w:rsidRPr="00DB1CF2" w:rsidRDefault="00FE1812" w:rsidP="00DB1CF2">
            <w:pPr>
              <w:spacing w:before="100" w:after="120"/>
              <w:rPr>
                <w:rFonts w:ascii="Calibri Light" w:hAnsi="Calibri Light"/>
                <w:sz w:val="16"/>
                <w:szCs w:val="16"/>
                <w:lang w:val="en-US"/>
              </w:rPr>
            </w:pPr>
            <w:del w:id="16361" w:author="Ashan Asmone" w:date="2016-03-31T16:50:00Z">
              <w:r w:rsidRPr="00DB1CF2" w:rsidDel="00F73169">
                <w:rPr>
                  <w:rFonts w:ascii="Calibri Light" w:hAnsi="Calibri Light"/>
                  <w:sz w:val="16"/>
                  <w:szCs w:val="16"/>
                  <w:lang w:val="en-US"/>
                </w:rPr>
                <w:delText>ISO 4618-3: 1999 Paints and varnishes -- Terms and definitions for coating materials -- Part 3: Surface preparation and methods of application</w:delText>
              </w:r>
            </w:del>
          </w:p>
          <w:p w14:paraId="47CEB856" w14:textId="77777777" w:rsidR="00FE1812" w:rsidRPr="00DB1CF2" w:rsidRDefault="00FE1812" w:rsidP="00DB1CF2">
            <w:pPr>
              <w:spacing w:before="100" w:after="120"/>
              <w:rPr>
                <w:rFonts w:ascii="Calibri Light" w:hAnsi="Calibri Light"/>
                <w:sz w:val="16"/>
                <w:szCs w:val="16"/>
                <w:lang w:val="en-US"/>
              </w:rPr>
            </w:pPr>
            <w:del w:id="16362" w:author="Ashan Asmone" w:date="2016-03-31T16:51:00Z">
              <w:r w:rsidRPr="00DB1CF2" w:rsidDel="00F73169">
                <w:rPr>
                  <w:rFonts w:ascii="Calibri Light" w:hAnsi="Calibri Light"/>
                  <w:sz w:val="16"/>
                  <w:szCs w:val="16"/>
                  <w:lang w:val="en-US"/>
                </w:rPr>
                <w:delText>ISO 4624: 1978 Paints and varnishes -- Pull-off test for adhesion</w:delText>
              </w:r>
            </w:del>
            <w:ins w:id="16363" w:author="Ashan Asmone" w:date="2016-03-31T16:51:00Z">
              <w:r w:rsidR="00F73169">
                <w:rPr>
                  <w:rFonts w:ascii="Calibri Light" w:hAnsi="Calibri Light"/>
                  <w:sz w:val="16"/>
                  <w:szCs w:val="16"/>
                  <w:lang w:val="en-US"/>
                </w:rPr>
                <w:t>ISO 4624:2016 Paints and varnishes -- Pull-off test for adhesion</w:t>
              </w:r>
            </w:ins>
          </w:p>
          <w:p w14:paraId="608284E5" w14:textId="77777777" w:rsidR="00FE1812" w:rsidRPr="00DB1CF2" w:rsidRDefault="00FE1812" w:rsidP="00DB1CF2">
            <w:pPr>
              <w:spacing w:before="100" w:after="120"/>
              <w:rPr>
                <w:rFonts w:ascii="Calibri Light" w:hAnsi="Calibri Light"/>
                <w:sz w:val="16"/>
                <w:szCs w:val="16"/>
                <w:lang w:val="en-US"/>
              </w:rPr>
            </w:pPr>
            <w:del w:id="16364" w:author="Ashan Asmone" w:date="2016-03-31T16:55:00Z">
              <w:r w:rsidRPr="00DB1CF2" w:rsidDel="00F73169">
                <w:rPr>
                  <w:rFonts w:ascii="Calibri Light" w:hAnsi="Calibri Light"/>
                  <w:sz w:val="16"/>
                  <w:szCs w:val="16"/>
                  <w:lang w:val="en-US"/>
                </w:rPr>
                <w:delText>ISO 4628-1: 1982 Paints and varnishes -- Evaluation of degradation of paint coatings -- Designation of intensity, quantity and size of common types of defect -- Part 1: General principles and rating schemes</w:delText>
              </w:r>
            </w:del>
            <w:ins w:id="16365" w:author="Ashan Asmone" w:date="2016-03-31T16:55:00Z">
              <w:r w:rsidR="00F73169">
                <w:rPr>
                  <w:rFonts w:ascii="Calibri Light" w:hAnsi="Calibri Light"/>
                  <w:sz w:val="16"/>
                  <w:szCs w:val="16"/>
                  <w:lang w:val="en-US"/>
                </w:rPr>
                <w:t>ISO 4628-1:2016 Paints and varnishes -- Evaluation of degradation of coatings -- Designation of quantity and size of defects, and of intensity of uniform changes in appearance -- Part 1: General introduction and designation system</w:t>
              </w:r>
            </w:ins>
          </w:p>
          <w:p w14:paraId="0A31343D" w14:textId="77777777" w:rsidR="00FE1812" w:rsidRPr="00DB1CF2" w:rsidRDefault="00FE1812" w:rsidP="00DB1CF2">
            <w:pPr>
              <w:spacing w:before="100" w:after="120"/>
              <w:rPr>
                <w:rFonts w:ascii="Calibri Light" w:hAnsi="Calibri Light"/>
                <w:sz w:val="16"/>
                <w:szCs w:val="16"/>
                <w:lang w:val="en-US"/>
              </w:rPr>
            </w:pPr>
            <w:del w:id="16366" w:author="Ashan Asmone" w:date="2016-03-31T16:55:00Z">
              <w:r w:rsidRPr="00DB1CF2" w:rsidDel="00F73169">
                <w:rPr>
                  <w:rFonts w:ascii="Calibri Light" w:hAnsi="Calibri Light"/>
                  <w:sz w:val="16"/>
                  <w:szCs w:val="16"/>
                  <w:lang w:val="en-US"/>
                </w:rPr>
                <w:delText>ISO 4628-2: 1982 Paints and varnishes -- Evaluation of degradation of paint coatings -- Designation of intensity, quantity and size of common types of defect -- Part 2: Designation of degree of blistering</w:delText>
              </w:r>
            </w:del>
            <w:ins w:id="16367" w:author="Ashan Asmone" w:date="2016-03-31T16:55:00Z">
              <w:r w:rsidR="00F73169">
                <w:rPr>
                  <w:rFonts w:ascii="Calibri Light" w:hAnsi="Calibri Light"/>
                  <w:sz w:val="16"/>
                  <w:szCs w:val="16"/>
                  <w:lang w:val="en-US"/>
                </w:rPr>
                <w:t>ISO 4628-2:2003 Paints and varnishes - Evaluation of degradation of coatings - Designation of quantity and size of defects, and of intensity of uniform changes in appearance - Part 2: Assessment of degree of blistering</w:t>
              </w:r>
            </w:ins>
          </w:p>
          <w:p w14:paraId="1CADC2FB" w14:textId="77777777" w:rsidR="00FE1812" w:rsidRPr="00DB1CF2" w:rsidRDefault="00FE1812" w:rsidP="00DB1CF2">
            <w:pPr>
              <w:spacing w:before="100" w:after="120"/>
              <w:rPr>
                <w:rFonts w:ascii="Calibri Light" w:hAnsi="Calibri Light"/>
                <w:sz w:val="16"/>
                <w:szCs w:val="16"/>
                <w:lang w:val="en-US"/>
              </w:rPr>
            </w:pPr>
            <w:del w:id="16368" w:author="Ashan Asmone" w:date="2016-03-31T16:57:00Z">
              <w:r w:rsidRPr="00DB1CF2" w:rsidDel="00F73169">
                <w:rPr>
                  <w:rFonts w:ascii="Calibri Light" w:hAnsi="Calibri Light"/>
                  <w:sz w:val="16"/>
                  <w:szCs w:val="16"/>
                  <w:lang w:val="en-US"/>
                </w:rPr>
                <w:delText>ISO 4628-3: 1982 Paints and varnishes -- Evaluation of degradation of paint coatings -- Designation of intensity, quantity and size of common types of defect -- Part 3: Designation of degree of rusting</w:delText>
              </w:r>
            </w:del>
            <w:ins w:id="16369" w:author="Ashan Asmone" w:date="2016-03-31T16:57:00Z">
              <w:r w:rsidR="00F73169">
                <w:rPr>
                  <w:rFonts w:ascii="Calibri Light" w:hAnsi="Calibri Light"/>
                  <w:sz w:val="16"/>
                  <w:szCs w:val="16"/>
                  <w:lang w:val="en-US"/>
                </w:rPr>
                <w:t>ISO 4628-3:2016 Paints and varnishes -- Evaluation of degradation of coatings -- Designation of quantity and size of defects, and of intensity of uniform changes in appearance -- Part 3: Assessment of degree of rusting</w:t>
              </w:r>
            </w:ins>
          </w:p>
          <w:p w14:paraId="511DE136" w14:textId="77777777" w:rsidR="00FE1812" w:rsidRPr="00DB1CF2" w:rsidRDefault="00FE1812" w:rsidP="00DB1CF2">
            <w:pPr>
              <w:spacing w:before="100" w:after="120"/>
              <w:rPr>
                <w:rFonts w:ascii="Calibri Light" w:hAnsi="Calibri Light"/>
                <w:sz w:val="16"/>
                <w:szCs w:val="16"/>
                <w:lang w:val="en-US"/>
              </w:rPr>
            </w:pPr>
            <w:del w:id="16370" w:author="Ashan Asmone" w:date="2016-03-31T16:59:00Z">
              <w:r w:rsidRPr="00DB1CF2" w:rsidDel="00F73169">
                <w:rPr>
                  <w:rFonts w:ascii="Calibri Light" w:hAnsi="Calibri Light"/>
                  <w:sz w:val="16"/>
                  <w:szCs w:val="16"/>
                  <w:lang w:val="en-US"/>
                </w:rPr>
                <w:delText>ISO 4628-4: 1982 Paints and varnishes -- Evaluation of degradation of paint coatings -- Designation of intensity, quantity and size of common types of defect -- Part 4: Designation of degree of cracking</w:delText>
              </w:r>
            </w:del>
            <w:ins w:id="16371" w:author="Ashan Asmone" w:date="2016-03-31T16:59:00Z">
              <w:r w:rsidR="00F73169">
                <w:rPr>
                  <w:rFonts w:ascii="Calibri Light" w:hAnsi="Calibri Light"/>
                  <w:sz w:val="16"/>
                  <w:szCs w:val="16"/>
                  <w:lang w:val="en-US"/>
                </w:rPr>
                <w:t>ISO 4628-4:2016 Paints and varnishes -- Evaluation of degradation of coatings -- Designation of quantity and size of defects, and of intensity of uniform changes in appearance -- Part 4: Assessment of degree of cracking</w:t>
              </w:r>
            </w:ins>
          </w:p>
          <w:p w14:paraId="0255C025" w14:textId="77777777" w:rsidR="00FE1812" w:rsidRPr="00DB1CF2" w:rsidRDefault="00FE1812" w:rsidP="00DB1CF2">
            <w:pPr>
              <w:spacing w:before="100" w:after="120"/>
              <w:rPr>
                <w:rFonts w:ascii="Calibri Light" w:hAnsi="Calibri Light"/>
                <w:sz w:val="16"/>
                <w:szCs w:val="16"/>
                <w:lang w:val="en-US"/>
              </w:rPr>
            </w:pPr>
            <w:del w:id="16372" w:author="Ashan Asmone" w:date="2016-03-31T17:00:00Z">
              <w:r w:rsidRPr="00DB1CF2" w:rsidDel="00F73169">
                <w:rPr>
                  <w:rFonts w:ascii="Calibri Light" w:hAnsi="Calibri Light"/>
                  <w:sz w:val="16"/>
                  <w:szCs w:val="16"/>
                  <w:lang w:val="en-US"/>
                </w:rPr>
                <w:delText>ISO 4628-5: 1982 Paints and varnishes -- Evaluation of degradation of paint coatings -- Designation of intensity, quantity and size of common types of defect -- Part 5: Designation of degree of flaking</w:delText>
              </w:r>
            </w:del>
            <w:ins w:id="16373" w:author="Ashan Asmone" w:date="2016-03-31T17:00:00Z">
              <w:r w:rsidR="00F73169">
                <w:rPr>
                  <w:rFonts w:ascii="Calibri Light" w:hAnsi="Calibri Light"/>
                  <w:sz w:val="16"/>
                  <w:szCs w:val="16"/>
                  <w:lang w:val="en-US"/>
                </w:rPr>
                <w:t>ISO 4628-5:2016 Paints and varnishes -- Evaluation of degradation of coatings -- Designation of quantity and size of defects, and of intensity of uniform changes in appearance -- Part 5: Assessment of degree of flaking</w:t>
              </w:r>
            </w:ins>
          </w:p>
          <w:p w14:paraId="2EB8F1A8" w14:textId="77777777" w:rsidR="00FE1812" w:rsidRPr="00DB1CF2" w:rsidRDefault="00FE1812" w:rsidP="00DB1CF2">
            <w:pPr>
              <w:spacing w:before="100" w:after="120"/>
              <w:rPr>
                <w:rFonts w:ascii="Calibri Light" w:hAnsi="Calibri Light"/>
                <w:sz w:val="16"/>
                <w:szCs w:val="16"/>
                <w:lang w:val="en-US"/>
              </w:rPr>
            </w:pPr>
            <w:del w:id="16374" w:author="Ashan Asmone" w:date="2016-03-31T17:01:00Z">
              <w:r w:rsidRPr="00DB1CF2" w:rsidDel="00F73169">
                <w:rPr>
                  <w:rFonts w:ascii="Calibri Light" w:hAnsi="Calibri Light"/>
                  <w:sz w:val="16"/>
                  <w:szCs w:val="16"/>
                  <w:lang w:val="en-US"/>
                </w:rPr>
                <w:delText>ISO 4628-6: 1990 Paints and varnishes -- Evaluation of degradation of paint coatings -- Designation of intensity, quantity and size of common types of defect -- Part 6: Rating of degree of chalking by tape method</w:delText>
              </w:r>
            </w:del>
            <w:ins w:id="16375" w:author="Ashan Asmone" w:date="2016-03-31T17:01:00Z">
              <w:r w:rsidR="00F73169">
                <w:rPr>
                  <w:rFonts w:ascii="Calibri Light" w:hAnsi="Calibri Light"/>
                  <w:sz w:val="16"/>
                  <w:szCs w:val="16"/>
                  <w:lang w:val="en-US"/>
                </w:rPr>
                <w:t>ISO 4628-6:2011 Paints and varnishes -- Evaluation of degradation of coatings -- Designation of quantity and size of defects, and of intensity of uniform changes in appearance -- Part 6: Assessment of degree of chalking by tape method</w:t>
              </w:r>
            </w:ins>
          </w:p>
          <w:p w14:paraId="081B85F1" w14:textId="77777777" w:rsidR="00FE1812" w:rsidRPr="00DB1CF2" w:rsidRDefault="00FE1812" w:rsidP="00DB1CF2">
            <w:pPr>
              <w:spacing w:before="100" w:after="120"/>
              <w:rPr>
                <w:rFonts w:ascii="Calibri Light" w:hAnsi="Calibri Light"/>
                <w:sz w:val="16"/>
                <w:szCs w:val="16"/>
                <w:lang w:val="en-US"/>
              </w:rPr>
            </w:pPr>
            <w:del w:id="16376" w:author="Ashan Asmone" w:date="2016-03-31T17:02:00Z">
              <w:r w:rsidRPr="00DB1CF2" w:rsidDel="00F73169">
                <w:rPr>
                  <w:rFonts w:ascii="Calibri Light" w:hAnsi="Calibri Light"/>
                  <w:sz w:val="16"/>
                  <w:szCs w:val="16"/>
                  <w:lang w:val="en-US"/>
                </w:rPr>
                <w:delText>ISO 6270-1: 1998 Paints and varnishes -- Determination of resistance to humidity -- Part 1: Continuous condensation</w:delText>
              </w:r>
            </w:del>
            <w:ins w:id="16377" w:author="Ashan Asmone" w:date="2016-03-31T17:02:00Z">
              <w:r w:rsidR="00F73169">
                <w:rPr>
                  <w:rFonts w:ascii="Calibri Light" w:hAnsi="Calibri Light"/>
                  <w:sz w:val="16"/>
                  <w:szCs w:val="16"/>
                  <w:lang w:val="en-US"/>
                </w:rPr>
                <w:t>ISO 6270-1: 1998 Paints and varnishes -- Determination of resistance to humidity -- Part 1: Continuous condensation</w:t>
              </w:r>
            </w:ins>
          </w:p>
          <w:p w14:paraId="22EE12BE" w14:textId="77777777" w:rsidR="00FE1812" w:rsidRPr="00DB1CF2" w:rsidRDefault="00FE1812" w:rsidP="00DB1CF2">
            <w:pPr>
              <w:spacing w:before="100" w:after="120"/>
              <w:rPr>
                <w:rFonts w:ascii="Calibri Light" w:hAnsi="Calibri Light"/>
                <w:sz w:val="16"/>
                <w:szCs w:val="16"/>
                <w:lang w:val="en-US"/>
              </w:rPr>
            </w:pPr>
            <w:del w:id="16378" w:author="Ashan Asmone" w:date="2016-03-31T17:05:00Z">
              <w:r w:rsidRPr="00DB1CF2" w:rsidDel="00F73169">
                <w:rPr>
                  <w:rFonts w:ascii="Calibri Light" w:hAnsi="Calibri Light"/>
                  <w:sz w:val="16"/>
                  <w:szCs w:val="16"/>
                  <w:lang w:val="en-US"/>
                </w:rPr>
                <w:delText>ISO 6272: 1993 Paints and varnishes -- Falling-weight test</w:delText>
              </w:r>
            </w:del>
            <w:ins w:id="16379" w:author="Ashan Asmone" w:date="2016-03-31T17:05:00Z">
              <w:r w:rsidR="00F73169">
                <w:rPr>
                  <w:rFonts w:ascii="Calibri Light" w:hAnsi="Calibri Light"/>
                  <w:sz w:val="16"/>
                  <w:szCs w:val="16"/>
                  <w:lang w:val="en-US"/>
                </w:rPr>
                <w:t>ISO 6272-1:2011 Paints and varnishes -- Rapid-deformation (impact resistance) tests -- Part 1: Falling-weight test, large-area indenter/ ISO 6272-2:2011 Paints and varnishes -- Rapid-deformation (impact resistance) tests -- Part 2: Falling-weight test, small-area indenter</w:t>
              </w:r>
            </w:ins>
          </w:p>
          <w:p w14:paraId="2251D299" w14:textId="77777777" w:rsidR="00FE1812" w:rsidRPr="00DB1CF2" w:rsidRDefault="00FE1812" w:rsidP="00DB1CF2">
            <w:pPr>
              <w:spacing w:before="100" w:after="120"/>
              <w:rPr>
                <w:rFonts w:ascii="Calibri Light" w:hAnsi="Calibri Light"/>
                <w:sz w:val="16"/>
                <w:szCs w:val="16"/>
                <w:lang w:val="en-US"/>
              </w:rPr>
            </w:pPr>
            <w:del w:id="16380" w:author="Ashan Asmone" w:date="2016-03-31T17:07:00Z">
              <w:r w:rsidRPr="00DB1CF2" w:rsidDel="006723EE">
                <w:rPr>
                  <w:rFonts w:ascii="Calibri Light" w:hAnsi="Calibri Light"/>
                  <w:sz w:val="16"/>
                  <w:szCs w:val="16"/>
                  <w:lang w:val="en-US"/>
                </w:rPr>
                <w:delText>ISO 6441: 1984 Paints and varnishes -- Indentation test (spherical or pyramidal)</w:delText>
              </w:r>
            </w:del>
          </w:p>
          <w:p w14:paraId="38090DAD" w14:textId="77777777" w:rsidR="00FE1812" w:rsidRPr="00DB1CF2" w:rsidRDefault="00FE1812" w:rsidP="00DB1CF2">
            <w:pPr>
              <w:spacing w:before="100" w:after="120"/>
              <w:rPr>
                <w:rFonts w:ascii="Calibri Light" w:hAnsi="Calibri Light"/>
                <w:sz w:val="16"/>
                <w:szCs w:val="16"/>
                <w:lang w:val="en-US"/>
              </w:rPr>
            </w:pPr>
            <w:del w:id="16381" w:author="Ashan Asmone" w:date="2016-03-31T17:12:00Z">
              <w:r w:rsidRPr="00DB1CF2" w:rsidDel="006723EE">
                <w:rPr>
                  <w:rFonts w:ascii="Calibri Light" w:hAnsi="Calibri Light"/>
                  <w:sz w:val="16"/>
                  <w:szCs w:val="16"/>
                  <w:lang w:val="en-US"/>
                </w:rPr>
                <w:delText>ISO 6441-1: 1999 Paints and varnishes -- Determination of micro-indentation hardness -- Part 1: Knoop hardness by measurement of indentation length</w:delText>
              </w:r>
            </w:del>
          </w:p>
          <w:p w14:paraId="4E5E745F" w14:textId="77777777" w:rsidR="00FE1812" w:rsidRPr="00DB1CF2" w:rsidRDefault="00FE1812" w:rsidP="00DB1CF2">
            <w:pPr>
              <w:spacing w:before="100" w:after="120"/>
              <w:rPr>
                <w:rFonts w:ascii="Calibri Light" w:hAnsi="Calibri Light"/>
                <w:sz w:val="16"/>
                <w:szCs w:val="16"/>
                <w:lang w:val="en-US"/>
              </w:rPr>
            </w:pPr>
            <w:del w:id="16382" w:author="Ashan Asmone" w:date="2016-03-31T17:13:00Z">
              <w:r w:rsidRPr="00DB1CF2" w:rsidDel="006723EE">
                <w:rPr>
                  <w:rFonts w:ascii="Calibri Light" w:hAnsi="Calibri Light"/>
                  <w:sz w:val="16"/>
                  <w:szCs w:val="16"/>
                  <w:lang w:val="en-US"/>
                </w:rPr>
                <w:delText>ISO 6441-2: 1999 Paints and varnishes -- Determination of micro-indentation hardness -- Part 2: Knoop hardness by measurement of indentation depth under load</w:delText>
              </w:r>
            </w:del>
          </w:p>
          <w:p w14:paraId="18A34824" w14:textId="77777777" w:rsidR="00FE1812" w:rsidRPr="00DB1CF2" w:rsidRDefault="00FE1812" w:rsidP="00DB1CF2">
            <w:pPr>
              <w:spacing w:before="100" w:after="120"/>
              <w:rPr>
                <w:rFonts w:ascii="Calibri Light" w:hAnsi="Calibri Light"/>
                <w:sz w:val="16"/>
                <w:szCs w:val="16"/>
                <w:lang w:val="en-US"/>
              </w:rPr>
            </w:pPr>
            <w:del w:id="16383" w:author="Ashan Asmone" w:date="2016-03-31T17:13:00Z">
              <w:r w:rsidRPr="00DB1CF2" w:rsidDel="006723EE">
                <w:rPr>
                  <w:rFonts w:ascii="Calibri Light" w:hAnsi="Calibri Light"/>
                  <w:sz w:val="16"/>
                  <w:szCs w:val="16"/>
                  <w:lang w:val="en-US"/>
                </w:rPr>
                <w:delText>ISO 6503: 1984 Paints and varnishes -- Determination of total lead -- Flame atomic absorption spectrometric method</w:delText>
              </w:r>
            </w:del>
            <w:ins w:id="16384" w:author="Ashan Asmone" w:date="2016-03-31T17:13:00Z">
              <w:r w:rsidR="006723EE">
                <w:rPr>
                  <w:rFonts w:ascii="Calibri Light" w:hAnsi="Calibri Light"/>
                  <w:sz w:val="16"/>
                  <w:szCs w:val="16"/>
                  <w:lang w:val="en-US"/>
                </w:rPr>
                <w:t>ISO 6503: 1984 Paints and varnishes -- Determination of total lead -- Flame atomic absorption spectrometric method</w:t>
              </w:r>
            </w:ins>
          </w:p>
          <w:p w14:paraId="4B134892" w14:textId="77777777" w:rsidR="00FE1812" w:rsidRPr="00DB1CF2" w:rsidRDefault="00FE1812" w:rsidP="00DB1CF2">
            <w:pPr>
              <w:spacing w:before="100" w:after="120"/>
              <w:rPr>
                <w:rFonts w:ascii="Calibri Light" w:hAnsi="Calibri Light"/>
                <w:sz w:val="16"/>
                <w:szCs w:val="16"/>
                <w:lang w:val="en-US"/>
              </w:rPr>
            </w:pPr>
            <w:del w:id="16385" w:author="Ashan Asmone" w:date="2016-03-31T17:14:00Z">
              <w:r w:rsidRPr="00DB1CF2" w:rsidDel="006723EE">
                <w:rPr>
                  <w:rFonts w:ascii="Calibri Light" w:hAnsi="Calibri Light"/>
                  <w:sz w:val="16"/>
                  <w:szCs w:val="16"/>
                  <w:lang w:val="en-US"/>
                </w:rPr>
                <w:delText>ISO 6504-1: 1983 Paints and varnishes -- Determination of hiding power -- Part 1: Kubelka-Munk method for white and light-coloured paints</w:delText>
              </w:r>
            </w:del>
            <w:ins w:id="16386" w:author="Ashan Asmone" w:date="2016-03-31T17:14:00Z">
              <w:r w:rsidR="006723EE">
                <w:rPr>
                  <w:rFonts w:ascii="Calibri Light" w:hAnsi="Calibri Light"/>
                  <w:sz w:val="16"/>
                  <w:szCs w:val="16"/>
                  <w:lang w:val="en-US"/>
                </w:rPr>
                <w:t>ISO 6504-1: 1983 Paints and varnishes -- Determination of hiding power -- Part 1: Kubelka-Munk method for white and light-coloured paints</w:t>
              </w:r>
            </w:ins>
          </w:p>
          <w:p w14:paraId="3DD3EB6C" w14:textId="77777777" w:rsidR="00FE1812" w:rsidRPr="00DB1CF2" w:rsidRDefault="00FE1812" w:rsidP="00DB1CF2">
            <w:pPr>
              <w:spacing w:before="100" w:after="120"/>
              <w:rPr>
                <w:rFonts w:ascii="Calibri Light" w:hAnsi="Calibri Light"/>
                <w:sz w:val="16"/>
                <w:szCs w:val="16"/>
                <w:lang w:val="en-US"/>
              </w:rPr>
            </w:pPr>
            <w:del w:id="16387" w:author="Ashan Asmone" w:date="2016-03-31T17:15:00Z">
              <w:r w:rsidRPr="00DB1CF2" w:rsidDel="006723EE">
                <w:rPr>
                  <w:rFonts w:ascii="Calibri Light" w:hAnsi="Calibri Light"/>
                  <w:sz w:val="16"/>
                  <w:szCs w:val="16"/>
                  <w:lang w:val="en-US"/>
                </w:rPr>
                <w:delText>ISO 6504-3: 1998 Paints and varnishes -- Determination of hiding power -- Part 3: Determination of contrast ratio (opacity) of light-coloured paints at a fixed spreading rate</w:delText>
              </w:r>
            </w:del>
            <w:ins w:id="16388" w:author="Ashan Asmone" w:date="2016-03-31T17:15:00Z">
              <w:r w:rsidR="006723EE">
                <w:rPr>
                  <w:rFonts w:ascii="Calibri Light" w:hAnsi="Calibri Light"/>
                  <w:sz w:val="16"/>
                  <w:szCs w:val="16"/>
                  <w:lang w:val="en-US"/>
                </w:rPr>
                <w:t>ISO 6504-3:2006 Paints and varnishes -- Determination of hiding power -- Part 3: Determination of contrast ratio of light-coloured paints at a fixed spreading rate</w:t>
              </w:r>
            </w:ins>
          </w:p>
          <w:p w14:paraId="05FB54AC" w14:textId="77777777" w:rsidR="00FE1812" w:rsidRPr="00DB1CF2" w:rsidRDefault="00FE1812" w:rsidP="00DB1CF2">
            <w:pPr>
              <w:spacing w:before="100" w:after="120"/>
              <w:rPr>
                <w:rFonts w:ascii="Calibri Light" w:hAnsi="Calibri Light"/>
                <w:sz w:val="16"/>
                <w:szCs w:val="16"/>
                <w:lang w:val="en-US"/>
              </w:rPr>
            </w:pPr>
            <w:del w:id="16389" w:author="Ashan Asmone" w:date="2016-03-31T17:16:00Z">
              <w:r w:rsidRPr="00DB1CF2" w:rsidDel="006723EE">
                <w:rPr>
                  <w:rFonts w:ascii="Calibri Light" w:hAnsi="Calibri Light"/>
                  <w:sz w:val="16"/>
                  <w:szCs w:val="16"/>
                  <w:lang w:val="en-US"/>
                </w:rPr>
                <w:delText>ISO 6713: 1984 Paints and varnishes -- Preparation of acid extracts from paints in liquid or powder form</w:delText>
              </w:r>
            </w:del>
            <w:ins w:id="16390" w:author="Ashan Asmone" w:date="2016-03-31T17:16:00Z">
              <w:r w:rsidR="006723EE">
                <w:rPr>
                  <w:rFonts w:ascii="Calibri Light" w:hAnsi="Calibri Light"/>
                  <w:sz w:val="16"/>
                  <w:szCs w:val="16"/>
                  <w:lang w:val="en-US"/>
                </w:rPr>
                <w:t>ISO 6713: 1984 Paints and varnishes -- Preparation of acid extracts from paints in liquid or powder form</w:t>
              </w:r>
            </w:ins>
          </w:p>
          <w:p w14:paraId="15EBF413" w14:textId="77777777" w:rsidR="00FE1812" w:rsidRPr="00DB1CF2" w:rsidRDefault="00FE1812" w:rsidP="00DB1CF2">
            <w:pPr>
              <w:spacing w:before="100" w:after="120"/>
              <w:rPr>
                <w:rFonts w:ascii="Calibri Light" w:hAnsi="Calibri Light"/>
                <w:sz w:val="16"/>
                <w:szCs w:val="16"/>
                <w:lang w:val="en-US"/>
              </w:rPr>
            </w:pPr>
            <w:del w:id="16391" w:author="Ashan Asmone" w:date="2016-03-31T17:16:00Z">
              <w:r w:rsidRPr="00DB1CF2" w:rsidDel="006723EE">
                <w:rPr>
                  <w:rFonts w:ascii="Calibri Light" w:hAnsi="Calibri Light"/>
                  <w:sz w:val="16"/>
                  <w:szCs w:val="16"/>
                  <w:lang w:val="en-US"/>
                </w:rPr>
                <w:delText>ISO 6744-1: 1999 Binders for paints and varnishes -- Alkyd resins -- Part 1: General methods of test</w:delText>
              </w:r>
            </w:del>
            <w:ins w:id="16392" w:author="Ashan Asmone" w:date="2016-03-31T17:16:00Z">
              <w:r w:rsidR="006723EE">
                <w:rPr>
                  <w:rFonts w:ascii="Calibri Light" w:hAnsi="Calibri Light"/>
                  <w:sz w:val="16"/>
                  <w:szCs w:val="16"/>
                  <w:lang w:val="en-US"/>
                </w:rPr>
                <w:t>ISO 6744-1: 1999 Binders for paints and varnishes -- Alkyd resins -- Part 1: General methods of test</w:t>
              </w:r>
            </w:ins>
          </w:p>
          <w:p w14:paraId="17FF291D" w14:textId="77777777" w:rsidR="00FE1812" w:rsidRPr="00DB1CF2" w:rsidRDefault="00FE1812" w:rsidP="00DB1CF2">
            <w:pPr>
              <w:spacing w:before="100" w:after="120"/>
              <w:rPr>
                <w:rFonts w:ascii="Calibri Light" w:hAnsi="Calibri Light"/>
                <w:sz w:val="16"/>
                <w:szCs w:val="16"/>
                <w:lang w:val="en-US"/>
              </w:rPr>
            </w:pPr>
            <w:del w:id="16393" w:author="Ashan Asmone" w:date="2016-03-31T17:17:00Z">
              <w:r w:rsidRPr="00DB1CF2" w:rsidDel="006723EE">
                <w:rPr>
                  <w:rFonts w:ascii="Calibri Light" w:hAnsi="Calibri Light"/>
                  <w:sz w:val="16"/>
                  <w:szCs w:val="16"/>
                  <w:lang w:val="en-US"/>
                </w:rPr>
                <w:delText>ISO 6744-2: 1999 Binders for paints and varnishes -- Alkyd resins -- Part 2: Determination of phthalic anhydride content</w:delText>
              </w:r>
            </w:del>
            <w:ins w:id="16394" w:author="Ashan Asmone" w:date="2016-03-31T17:17:00Z">
              <w:r w:rsidR="006723EE">
                <w:rPr>
                  <w:rFonts w:ascii="Calibri Light" w:hAnsi="Calibri Light"/>
                  <w:sz w:val="16"/>
                  <w:szCs w:val="16"/>
                  <w:lang w:val="en-US"/>
                </w:rPr>
                <w:t>ISO 6744-2: 1999 Binders for paints and varnishes -- Alkyd resins -- Part 2: Determination of phthalic anhydride content</w:t>
              </w:r>
            </w:ins>
          </w:p>
          <w:p w14:paraId="32D8F775" w14:textId="77777777" w:rsidR="00FE1812" w:rsidRPr="00DB1CF2" w:rsidRDefault="00FE1812" w:rsidP="00DB1CF2">
            <w:pPr>
              <w:spacing w:before="100" w:after="120"/>
              <w:rPr>
                <w:rFonts w:ascii="Calibri Light" w:hAnsi="Calibri Light"/>
                <w:sz w:val="16"/>
                <w:szCs w:val="16"/>
                <w:lang w:val="en-US"/>
              </w:rPr>
            </w:pPr>
            <w:del w:id="16395" w:author="Ashan Asmone" w:date="2016-03-31T17:18:00Z">
              <w:r w:rsidRPr="00DB1CF2" w:rsidDel="006723EE">
                <w:rPr>
                  <w:rFonts w:ascii="Calibri Light" w:hAnsi="Calibri Light"/>
                  <w:sz w:val="16"/>
                  <w:szCs w:val="16"/>
                  <w:lang w:val="en-US"/>
                </w:rPr>
                <w:delText>ISO 6744-3: 1999 Binders for paints and varnishes -- Alkyd resins -- Part 3: Determination of unsaponifiable matter content</w:delText>
              </w:r>
            </w:del>
            <w:ins w:id="16396" w:author="Ashan Asmone" w:date="2016-03-31T17:18:00Z">
              <w:r w:rsidR="006723EE">
                <w:rPr>
                  <w:rFonts w:ascii="Calibri Light" w:hAnsi="Calibri Light"/>
                  <w:sz w:val="16"/>
                  <w:szCs w:val="16"/>
                  <w:lang w:val="en-US"/>
                </w:rPr>
                <w:t>ISO 6744-3: 1999 Binders for paints and varnishes -- Alkyd resins -- Part 3: Determination of unsaponifiable matter content</w:t>
              </w:r>
            </w:ins>
          </w:p>
          <w:p w14:paraId="489A06A4" w14:textId="77777777" w:rsidR="00FE1812" w:rsidRPr="00DB1CF2" w:rsidRDefault="00FE1812" w:rsidP="00DB1CF2">
            <w:pPr>
              <w:spacing w:before="100" w:after="120"/>
              <w:rPr>
                <w:rFonts w:ascii="Calibri Light" w:hAnsi="Calibri Light"/>
                <w:sz w:val="16"/>
                <w:szCs w:val="16"/>
                <w:lang w:val="en-US"/>
              </w:rPr>
            </w:pPr>
            <w:del w:id="16397" w:author="Ashan Asmone" w:date="2016-03-31T17:19:00Z">
              <w:r w:rsidRPr="00DB1CF2" w:rsidDel="006723EE">
                <w:rPr>
                  <w:rFonts w:ascii="Calibri Light" w:hAnsi="Calibri Light"/>
                  <w:sz w:val="16"/>
                  <w:szCs w:val="16"/>
                  <w:lang w:val="en-US"/>
                </w:rPr>
                <w:delText>ISO 6744-4: 1999 Binders for paints and varnishes -- Alkyd resins -- Part 4: Determination of fatty acid content</w:delText>
              </w:r>
            </w:del>
            <w:ins w:id="16398" w:author="Ashan Asmone" w:date="2016-03-31T17:19:00Z">
              <w:r w:rsidR="006723EE">
                <w:rPr>
                  <w:rFonts w:ascii="Calibri Light" w:hAnsi="Calibri Light"/>
                  <w:sz w:val="16"/>
                  <w:szCs w:val="16"/>
                  <w:lang w:val="en-US"/>
                </w:rPr>
                <w:t>ISO 6744-4: 1999 Binders for paints and varnishes -- Alkyd resins -- Part 4: Determination of fatty acid content</w:t>
              </w:r>
            </w:ins>
          </w:p>
          <w:p w14:paraId="57FD91D3" w14:textId="77777777" w:rsidR="00FE1812" w:rsidRPr="00DB1CF2" w:rsidRDefault="00FE1812" w:rsidP="00DB1CF2">
            <w:pPr>
              <w:spacing w:before="100" w:after="120"/>
              <w:rPr>
                <w:rFonts w:ascii="Calibri Light" w:hAnsi="Calibri Light"/>
                <w:sz w:val="16"/>
                <w:szCs w:val="16"/>
                <w:lang w:val="en-US"/>
              </w:rPr>
            </w:pPr>
            <w:del w:id="16399" w:author="Ashan Asmone" w:date="2016-03-31T17:19:00Z">
              <w:r w:rsidRPr="00DB1CF2" w:rsidDel="006723EE">
                <w:rPr>
                  <w:rFonts w:ascii="Calibri Light" w:hAnsi="Calibri Light"/>
                  <w:sz w:val="16"/>
                  <w:szCs w:val="16"/>
                  <w:lang w:val="en-US"/>
                </w:rPr>
                <w:delText>ISO 6860: 1984 Paints and varnishes -- Bend test (conical mandrel)</w:delText>
              </w:r>
            </w:del>
            <w:ins w:id="16400" w:author="Ashan Asmone" w:date="2016-03-31T17:19:00Z">
              <w:r w:rsidR="006723EE">
                <w:rPr>
                  <w:rFonts w:ascii="Calibri Light" w:hAnsi="Calibri Light"/>
                  <w:sz w:val="16"/>
                  <w:szCs w:val="16"/>
                  <w:lang w:val="en-US"/>
                </w:rPr>
                <w:t>ISO 6860:2006 Paints and varnishes -- Bend test (conical mandrel)</w:t>
              </w:r>
            </w:ins>
          </w:p>
          <w:p w14:paraId="35D03A19" w14:textId="77777777" w:rsidR="00FE1812" w:rsidRPr="00DB1CF2" w:rsidRDefault="00FE1812" w:rsidP="00DB1CF2">
            <w:pPr>
              <w:spacing w:before="100" w:after="120"/>
              <w:rPr>
                <w:rFonts w:ascii="Calibri Light" w:hAnsi="Calibri Light"/>
                <w:sz w:val="16"/>
                <w:szCs w:val="16"/>
                <w:lang w:val="en-US"/>
              </w:rPr>
            </w:pPr>
            <w:del w:id="16401" w:author="Ashan Asmone" w:date="2016-03-31T17:20:00Z">
              <w:r w:rsidRPr="00DB1CF2" w:rsidDel="006723EE">
                <w:rPr>
                  <w:rFonts w:ascii="Calibri Light" w:hAnsi="Calibri Light"/>
                  <w:sz w:val="16"/>
                  <w:szCs w:val="16"/>
                  <w:lang w:val="en-US"/>
                </w:rPr>
                <w:delText>ISO 7142: 1984 Binders for paints and varnishes -- Epoxy resins -- General methods of test</w:delText>
              </w:r>
            </w:del>
            <w:ins w:id="16402" w:author="Ashan Asmone" w:date="2016-03-31T17:20:00Z">
              <w:r w:rsidR="006723EE">
                <w:rPr>
                  <w:rFonts w:ascii="Calibri Light" w:hAnsi="Calibri Light"/>
                  <w:sz w:val="16"/>
                  <w:szCs w:val="16"/>
                  <w:lang w:val="en-US"/>
                </w:rPr>
                <w:t>ISO 7142:2007 Binders for paints and varnishes -- Epoxy resins -- General methods of test</w:t>
              </w:r>
            </w:ins>
          </w:p>
          <w:p w14:paraId="1051A0E2" w14:textId="77777777" w:rsidR="00FE1812" w:rsidRPr="00DB1CF2" w:rsidRDefault="00FE1812" w:rsidP="00DB1CF2">
            <w:pPr>
              <w:spacing w:before="100" w:after="120"/>
              <w:rPr>
                <w:rFonts w:ascii="Calibri Light" w:hAnsi="Calibri Light"/>
                <w:sz w:val="16"/>
                <w:szCs w:val="16"/>
                <w:lang w:val="en-US"/>
              </w:rPr>
            </w:pPr>
            <w:del w:id="16403" w:author="Ashan Asmone" w:date="2016-03-31T17:22:00Z">
              <w:r w:rsidRPr="00DB1CF2" w:rsidDel="006723EE">
                <w:rPr>
                  <w:rFonts w:ascii="Calibri Light" w:hAnsi="Calibri Light"/>
                  <w:sz w:val="16"/>
                  <w:szCs w:val="16"/>
                  <w:lang w:val="en-US"/>
                </w:rPr>
                <w:delText>ISO 7143: 2000 Paints, varnishes and binders -- Methods of test for characterizing water-based coating materials and binders (available in English only)</w:delText>
              </w:r>
            </w:del>
            <w:ins w:id="16404" w:author="Ashan Asmone" w:date="2016-03-31T17:22:00Z">
              <w:r w:rsidR="006723EE">
                <w:rPr>
                  <w:rFonts w:ascii="Calibri Light" w:hAnsi="Calibri Light"/>
                  <w:sz w:val="16"/>
                  <w:szCs w:val="16"/>
                  <w:lang w:val="en-US"/>
                </w:rPr>
                <w:t>ISO 7143:2007 Binders for paints and varnishes -- Methods of test for characterizing water-based binders</w:t>
              </w:r>
            </w:ins>
          </w:p>
          <w:p w14:paraId="2695C2BD" w14:textId="77777777" w:rsidR="00FE1812" w:rsidRPr="00DB1CF2" w:rsidRDefault="00FE1812" w:rsidP="00DB1CF2">
            <w:pPr>
              <w:spacing w:before="100" w:after="120"/>
              <w:rPr>
                <w:rFonts w:ascii="Calibri Light" w:hAnsi="Calibri Light"/>
                <w:sz w:val="16"/>
                <w:szCs w:val="16"/>
                <w:lang w:val="en-US"/>
              </w:rPr>
            </w:pPr>
            <w:del w:id="16405" w:author="Ashan Asmone" w:date="2016-03-31T17:24:00Z">
              <w:r w:rsidRPr="00DB1CF2" w:rsidDel="006723EE">
                <w:rPr>
                  <w:rFonts w:ascii="Calibri Light" w:hAnsi="Calibri Light"/>
                  <w:sz w:val="16"/>
                  <w:szCs w:val="16"/>
                  <w:lang w:val="en-US"/>
                </w:rPr>
                <w:delText>ISO 7253: 1996 Paints and varnishes -- Determination of resistance to neutral salt spray (fog)</w:delText>
              </w:r>
            </w:del>
          </w:p>
          <w:p w14:paraId="5A5C8ED2" w14:textId="77777777" w:rsidR="00FE1812" w:rsidRPr="00DB1CF2" w:rsidRDefault="00FE1812" w:rsidP="00DB1CF2">
            <w:pPr>
              <w:spacing w:before="100" w:after="120"/>
              <w:rPr>
                <w:rFonts w:ascii="Calibri Light" w:hAnsi="Calibri Light"/>
                <w:sz w:val="16"/>
                <w:szCs w:val="16"/>
                <w:lang w:val="en-US"/>
              </w:rPr>
            </w:pPr>
            <w:del w:id="16406" w:author="Ashan Asmone" w:date="2016-03-31T18:13:00Z">
              <w:r w:rsidRPr="00DB1CF2" w:rsidDel="00F82C3F">
                <w:rPr>
                  <w:rFonts w:ascii="Calibri Light" w:hAnsi="Calibri Light"/>
                  <w:sz w:val="16"/>
                  <w:szCs w:val="16"/>
                  <w:lang w:val="en-US"/>
                </w:rPr>
                <w:delText>ISO 7724-1: 1984 Paints and varnishes -- Colorimetry -- Part 1: Principles</w:delText>
              </w:r>
            </w:del>
          </w:p>
          <w:p w14:paraId="2BDFF70A" w14:textId="77777777" w:rsidR="00FE1812" w:rsidRPr="00DB1CF2" w:rsidRDefault="00FE1812" w:rsidP="00DB1CF2">
            <w:pPr>
              <w:spacing w:before="100" w:after="120"/>
              <w:rPr>
                <w:rFonts w:ascii="Calibri Light" w:hAnsi="Calibri Light"/>
                <w:sz w:val="16"/>
                <w:szCs w:val="16"/>
                <w:lang w:val="en-US"/>
              </w:rPr>
            </w:pPr>
            <w:del w:id="16407" w:author="Ashan Asmone" w:date="2016-03-31T18:13:00Z">
              <w:r w:rsidRPr="00DB1CF2" w:rsidDel="00F82C3F">
                <w:rPr>
                  <w:rFonts w:ascii="Calibri Light" w:hAnsi="Calibri Light"/>
                  <w:sz w:val="16"/>
                  <w:szCs w:val="16"/>
                  <w:lang w:val="en-US"/>
                </w:rPr>
                <w:delText>ISO 7724-2: 1984 Paints and varnishes -- Colorimetry -- Part 2: Colour measurement</w:delText>
              </w:r>
            </w:del>
          </w:p>
          <w:p w14:paraId="4A1511ED" w14:textId="77777777" w:rsidR="00FE1812" w:rsidRPr="00DB1CF2" w:rsidRDefault="00FE1812" w:rsidP="00DB1CF2">
            <w:pPr>
              <w:spacing w:before="100" w:after="120"/>
              <w:rPr>
                <w:rFonts w:ascii="Calibri Light" w:hAnsi="Calibri Light"/>
                <w:sz w:val="16"/>
                <w:szCs w:val="16"/>
                <w:lang w:val="en-US"/>
              </w:rPr>
            </w:pPr>
            <w:del w:id="16408" w:author="Ashan Asmone" w:date="2016-03-31T18:14:00Z">
              <w:r w:rsidRPr="00DB1CF2" w:rsidDel="00F82C3F">
                <w:rPr>
                  <w:rFonts w:ascii="Calibri Light" w:hAnsi="Calibri Light"/>
                  <w:sz w:val="16"/>
                  <w:szCs w:val="16"/>
                  <w:lang w:val="en-US"/>
                </w:rPr>
                <w:delText>ISO 7724-3: 1984 Paints and varnishes -- Colorimetry -- Part 3: Calculation of colour differences</w:delText>
              </w:r>
            </w:del>
          </w:p>
          <w:p w14:paraId="255D7C07" w14:textId="77777777" w:rsidR="00FE1812" w:rsidRPr="00DB1CF2" w:rsidRDefault="00FE1812" w:rsidP="00DB1CF2">
            <w:pPr>
              <w:spacing w:before="100" w:after="120"/>
              <w:rPr>
                <w:rFonts w:ascii="Calibri Light" w:hAnsi="Calibri Light"/>
                <w:sz w:val="16"/>
                <w:szCs w:val="16"/>
                <w:lang w:val="en-US"/>
              </w:rPr>
            </w:pPr>
            <w:del w:id="16409" w:author="Ashan Asmone" w:date="2016-03-31T18:16:00Z">
              <w:r w:rsidRPr="00DB1CF2" w:rsidDel="00F82C3F">
                <w:rPr>
                  <w:rFonts w:ascii="Calibri Light" w:hAnsi="Calibri Light"/>
                  <w:sz w:val="16"/>
                  <w:szCs w:val="16"/>
                  <w:lang w:val="en-US"/>
                </w:rPr>
                <w:delText>ISO 7783-1: 1996 Paints and varnishes -- Determination of water-vapour transmission rate -- Part 1: Dish method for free films</w:delText>
              </w:r>
            </w:del>
            <w:ins w:id="16410" w:author="Ashan Asmone" w:date="2016-03-31T18:16:00Z">
              <w:r w:rsidR="00F82C3F">
                <w:rPr>
                  <w:rFonts w:ascii="Calibri Light" w:hAnsi="Calibri Light"/>
                  <w:sz w:val="16"/>
                  <w:szCs w:val="16"/>
                  <w:lang w:val="en-US"/>
                </w:rPr>
                <w:t>ISO 7783:2011 Paints and varnishes -- Determination of water-vapour transmission properties -- Cup method</w:t>
              </w:r>
            </w:ins>
          </w:p>
          <w:p w14:paraId="0E6BE499" w14:textId="77777777" w:rsidR="00FE1812" w:rsidRPr="00DB1CF2" w:rsidRDefault="00FE1812" w:rsidP="00DB1CF2">
            <w:pPr>
              <w:spacing w:before="100" w:after="120"/>
              <w:rPr>
                <w:rFonts w:ascii="Calibri Light" w:hAnsi="Calibri Light"/>
                <w:sz w:val="16"/>
                <w:szCs w:val="16"/>
                <w:lang w:val="en-US"/>
              </w:rPr>
            </w:pPr>
            <w:del w:id="16411" w:author="Ashan Asmone" w:date="2016-03-31T18:18:00Z">
              <w:r w:rsidRPr="00DB1CF2" w:rsidDel="00F82C3F">
                <w:rPr>
                  <w:rFonts w:ascii="Calibri Light" w:hAnsi="Calibri Light"/>
                  <w:sz w:val="16"/>
                  <w:szCs w:val="16"/>
                  <w:lang w:val="en-US"/>
                </w:rPr>
                <w:delText>ISO 7783-2: 1999 Paints and varnishes -- Coating materials and coating systems for exterior masonry and concrete -- Part 2: Determination and classification of water-vapour transmission rate (permeability)</w:delText>
              </w:r>
            </w:del>
          </w:p>
          <w:p w14:paraId="5C2D8311" w14:textId="77777777" w:rsidR="00FE1812" w:rsidRPr="00DB1CF2" w:rsidRDefault="00FE1812" w:rsidP="00DB1CF2">
            <w:pPr>
              <w:spacing w:before="100" w:after="120"/>
              <w:rPr>
                <w:rFonts w:ascii="Calibri Light" w:hAnsi="Calibri Light"/>
                <w:sz w:val="16"/>
                <w:szCs w:val="16"/>
                <w:lang w:val="en-US"/>
              </w:rPr>
            </w:pPr>
            <w:del w:id="16412" w:author="Ashan Asmone" w:date="2016-03-31T18:19:00Z">
              <w:r w:rsidRPr="00DB1CF2" w:rsidDel="00F82C3F">
                <w:rPr>
                  <w:rFonts w:ascii="Calibri Light" w:hAnsi="Calibri Light"/>
                  <w:sz w:val="16"/>
                  <w:szCs w:val="16"/>
                  <w:lang w:val="en-US"/>
                </w:rPr>
                <w:delText>ISO 7784-1: 1997 Paints and varnishes -- Determination of resistance to abrasion -- Part 1: Rotating abrasive-paper-covered wheel method</w:delText>
              </w:r>
            </w:del>
            <w:ins w:id="16413" w:author="Ashan Asmone" w:date="2016-03-31T18:19:00Z">
              <w:r w:rsidR="00F82C3F">
                <w:rPr>
                  <w:rFonts w:ascii="Calibri Light" w:hAnsi="Calibri Light"/>
                  <w:sz w:val="16"/>
                  <w:szCs w:val="16"/>
                  <w:lang w:val="en-US"/>
                </w:rPr>
                <w:t>ISO 7784-1:2016 Paints and varnishes -- Determination of resistance to abrasion -- Part 1: Method with abrasive-paper covered wheels and rotating test specimen</w:t>
              </w:r>
            </w:ins>
          </w:p>
          <w:p w14:paraId="590A19F0" w14:textId="77777777" w:rsidR="00FE1812" w:rsidRPr="00DB1CF2" w:rsidRDefault="00FE1812" w:rsidP="00DB1CF2">
            <w:pPr>
              <w:spacing w:before="100" w:after="120"/>
              <w:rPr>
                <w:rFonts w:ascii="Calibri Light" w:hAnsi="Calibri Light"/>
                <w:sz w:val="16"/>
                <w:szCs w:val="16"/>
                <w:lang w:val="en-US"/>
              </w:rPr>
            </w:pPr>
            <w:del w:id="16414" w:author="Ashan Asmone" w:date="2016-03-31T18:20:00Z">
              <w:r w:rsidRPr="00DB1CF2" w:rsidDel="00F82C3F">
                <w:rPr>
                  <w:rFonts w:ascii="Calibri Light" w:hAnsi="Calibri Light"/>
                  <w:sz w:val="16"/>
                  <w:szCs w:val="16"/>
                  <w:lang w:val="en-US"/>
                </w:rPr>
                <w:delText>ISO 7784-2: 1997 Paints and varnishes -- Determination of resistance to abrasion -- Part 2: Rotating abrasive rubber wheel method</w:delText>
              </w:r>
            </w:del>
            <w:ins w:id="16415" w:author="Ashan Asmone" w:date="2016-03-31T18:20:00Z">
              <w:r w:rsidR="00F82C3F">
                <w:rPr>
                  <w:rFonts w:ascii="Calibri Light" w:hAnsi="Calibri Light"/>
                  <w:sz w:val="16"/>
                  <w:szCs w:val="16"/>
                  <w:lang w:val="en-US"/>
                </w:rPr>
                <w:t>ISO 7784-2:2016 Paints and varnishes -- Determination of resistance to abrasion -- Part 2: Method with abrasive rubber wheels and rotating test specimen</w:t>
              </w:r>
            </w:ins>
          </w:p>
          <w:p w14:paraId="7391E234" w14:textId="77777777" w:rsidR="00FE1812" w:rsidRPr="00DB1CF2" w:rsidRDefault="00FE1812" w:rsidP="00DB1CF2">
            <w:pPr>
              <w:spacing w:before="100" w:after="120"/>
              <w:rPr>
                <w:rFonts w:ascii="Calibri Light" w:hAnsi="Calibri Light"/>
                <w:sz w:val="16"/>
                <w:szCs w:val="16"/>
                <w:lang w:val="en-US"/>
              </w:rPr>
            </w:pPr>
            <w:del w:id="16416" w:author="Ashan Asmone" w:date="2016-03-31T18:21:00Z">
              <w:r w:rsidRPr="00DB1CF2" w:rsidDel="00F82C3F">
                <w:rPr>
                  <w:rFonts w:ascii="Calibri Light" w:hAnsi="Calibri Light"/>
                  <w:sz w:val="16"/>
                  <w:szCs w:val="16"/>
                  <w:lang w:val="en-US"/>
                </w:rPr>
                <w:delText>ISO 7784-3: 2000 Paints and varnishes -- Determination of resistance to abrasion -- Part 3: Reciprocating test panel method</w:delText>
              </w:r>
            </w:del>
            <w:ins w:id="16417" w:author="Ashan Asmone" w:date="2016-03-31T18:21:00Z">
              <w:r w:rsidR="00F82C3F">
                <w:rPr>
                  <w:rFonts w:ascii="Calibri Light" w:hAnsi="Calibri Light"/>
                  <w:sz w:val="16"/>
                  <w:szCs w:val="16"/>
                  <w:lang w:val="en-US"/>
                </w:rPr>
                <w:t>ISO 7784-3:2016 Paints and varnishes -- Determination of resistance to abrasion -- Part 3: Method with abrasive-paper covered wheel and linearly reciprocating test specimen</w:t>
              </w:r>
            </w:ins>
          </w:p>
          <w:p w14:paraId="3E9FD2D0" w14:textId="77777777" w:rsidR="00FE1812" w:rsidRPr="00DB1CF2" w:rsidRDefault="00FE1812" w:rsidP="00DB1CF2">
            <w:pPr>
              <w:spacing w:before="100" w:after="120"/>
              <w:rPr>
                <w:rFonts w:ascii="Calibri Light" w:hAnsi="Calibri Light"/>
                <w:sz w:val="16"/>
                <w:szCs w:val="16"/>
                <w:lang w:val="en-US"/>
              </w:rPr>
            </w:pPr>
            <w:del w:id="16418" w:author="Ashan Asmone" w:date="2016-03-31T18:22:00Z">
              <w:r w:rsidRPr="00DB1CF2" w:rsidDel="00F82C3F">
                <w:rPr>
                  <w:rFonts w:ascii="Calibri Light" w:hAnsi="Calibri Light"/>
                  <w:sz w:val="16"/>
                  <w:szCs w:val="16"/>
                  <w:lang w:val="en-US"/>
                </w:rPr>
                <w:delText>ISO 8501-1: 1988 Preparation</w:delText>
              </w:r>
            </w:del>
            <w:ins w:id="16419" w:author="Ashan Asmone" w:date="2016-03-31T18:22:00Z">
              <w:r w:rsidR="00F82C3F">
                <w:rPr>
                  <w:rFonts w:ascii="Calibri Light" w:hAnsi="Calibri Light"/>
                  <w:sz w:val="16"/>
                  <w:szCs w:val="16"/>
                  <w:lang w:val="en-US"/>
                </w:rPr>
                <w:t xml:space="preserve">ISO 8501-1:2007 Preparation of steel substrates before application of paints and related products -- Visual assessment of surface cleanliness -- Part 1: Rust grades and preparation grades of uncoated steel substrates and of steel substrates after overall </w:t>
              </w:r>
            </w:ins>
          </w:p>
          <w:p w14:paraId="14673B06" w14:textId="77777777" w:rsidR="00FE1812" w:rsidRPr="00DB1CF2" w:rsidRDefault="00FE1812" w:rsidP="00DB1CF2">
            <w:pPr>
              <w:spacing w:before="100" w:after="120"/>
              <w:rPr>
                <w:rFonts w:ascii="Calibri Light" w:hAnsi="Calibri Light"/>
                <w:sz w:val="16"/>
                <w:szCs w:val="16"/>
                <w:lang w:val="en-US"/>
              </w:rPr>
            </w:pPr>
            <w:del w:id="16420" w:author="Ashan Asmone" w:date="2016-03-31T18:23:00Z">
              <w:r w:rsidRPr="00DB1CF2" w:rsidDel="00F82C3F">
                <w:rPr>
                  <w:rFonts w:ascii="Calibri Light" w:hAnsi="Calibri Light"/>
                  <w:sz w:val="16"/>
                  <w:szCs w:val="16"/>
                  <w:lang w:val="en-US"/>
                </w:rPr>
                <w:delText>ISO 9514: 1992 Paints and varnishes -- Determination of the pot-life of liquid systems -- Preparation and conditioning of samples and guidelines for testing</w:delText>
              </w:r>
            </w:del>
            <w:ins w:id="16421" w:author="Ashan Asmone" w:date="2016-03-31T18:23:00Z">
              <w:r w:rsidR="00F82C3F">
                <w:rPr>
                  <w:rFonts w:ascii="Calibri Light" w:hAnsi="Calibri Light"/>
                  <w:sz w:val="16"/>
                  <w:szCs w:val="16"/>
                  <w:lang w:val="en-US"/>
                </w:rPr>
                <w:t>ISO 9514:2005 Paints and varnishes -- Determination of the pot life of multicomponent coating systems -- Preparation and conditioning of samples and guidelines for testing</w:t>
              </w:r>
            </w:ins>
          </w:p>
          <w:p w14:paraId="57501744" w14:textId="77777777" w:rsidR="00FE1812" w:rsidRPr="00DB1CF2" w:rsidRDefault="00FE1812" w:rsidP="00DB1CF2">
            <w:pPr>
              <w:spacing w:before="100" w:after="120"/>
              <w:rPr>
                <w:rFonts w:ascii="Calibri Light" w:hAnsi="Calibri Light"/>
                <w:sz w:val="16"/>
                <w:szCs w:val="16"/>
                <w:lang w:val="en-US"/>
              </w:rPr>
            </w:pPr>
            <w:del w:id="16422" w:author="Ashan Asmone" w:date="2016-03-31T18:24:00Z">
              <w:r w:rsidRPr="00DB1CF2" w:rsidDel="00F82C3F">
                <w:rPr>
                  <w:rFonts w:ascii="Calibri Light" w:hAnsi="Calibri Light"/>
                  <w:sz w:val="16"/>
                  <w:szCs w:val="16"/>
                  <w:lang w:val="en-US"/>
                </w:rPr>
                <w:delText>ISO 11503: 1995 Paints and varnishes -- Determination of resistance to humidity (intermittent condensation)</w:delText>
              </w:r>
            </w:del>
            <w:ins w:id="16423" w:author="Ashan Asmone" w:date="2016-03-31T18:24:00Z">
              <w:r w:rsidR="00F82C3F">
                <w:rPr>
                  <w:rFonts w:ascii="Calibri Light" w:hAnsi="Calibri Light"/>
                  <w:sz w:val="16"/>
                  <w:szCs w:val="16"/>
                  <w:lang w:val="en-US"/>
                </w:rPr>
                <w:t>ISO 11503:1995 Paints and varnishes -- Determination of resistance to humidity (intermittent condensation)</w:t>
              </w:r>
            </w:ins>
          </w:p>
          <w:p w14:paraId="36996D7C" w14:textId="77777777" w:rsidR="00FE1812" w:rsidRPr="00DB1CF2" w:rsidRDefault="00FE1812" w:rsidP="00DB1CF2">
            <w:pPr>
              <w:spacing w:before="100" w:after="120"/>
              <w:rPr>
                <w:rFonts w:ascii="Calibri Light" w:hAnsi="Calibri Light"/>
                <w:sz w:val="16"/>
                <w:szCs w:val="16"/>
                <w:lang w:val="en-US"/>
              </w:rPr>
            </w:pPr>
            <w:del w:id="16424" w:author="Ashan Asmone" w:date="2016-03-31T18:25:00Z">
              <w:r w:rsidRPr="00DB1CF2" w:rsidDel="00F82C3F">
                <w:rPr>
                  <w:rFonts w:ascii="Calibri Light" w:hAnsi="Calibri Light"/>
                  <w:sz w:val="16"/>
                  <w:szCs w:val="16"/>
                  <w:lang w:val="en-US"/>
                </w:rPr>
                <w:delText>ISO 11507: 1997 Paints and varnishes -- Exposure of coatings to artificial weathering -- Exposure to fluorescent UV and water</w:delText>
              </w:r>
            </w:del>
            <w:ins w:id="16425" w:author="Ashan Asmone" w:date="2016-03-31T18:25:00Z">
              <w:r w:rsidR="00F82C3F">
                <w:rPr>
                  <w:rFonts w:ascii="Calibri Light" w:hAnsi="Calibri Light"/>
                  <w:sz w:val="16"/>
                  <w:szCs w:val="16"/>
                  <w:lang w:val="en-US"/>
                </w:rPr>
                <w:t>ISO 16474-1:2013 Paints and varnishes -- Methods of exposure to laboratory light sources -- Part 1: General guidance</w:t>
              </w:r>
            </w:ins>
          </w:p>
          <w:p w14:paraId="370A0976" w14:textId="77777777" w:rsidR="00FE1812" w:rsidRPr="00DB1CF2" w:rsidRDefault="00FE1812" w:rsidP="00DB1CF2">
            <w:pPr>
              <w:spacing w:before="100" w:after="120"/>
              <w:rPr>
                <w:rFonts w:ascii="Calibri Light" w:hAnsi="Calibri Light"/>
                <w:sz w:val="16"/>
                <w:szCs w:val="16"/>
                <w:lang w:val="en-US"/>
              </w:rPr>
            </w:pPr>
            <w:del w:id="16426" w:author="Ashan Asmone" w:date="2016-03-31T18:25:00Z">
              <w:r w:rsidRPr="00DB1CF2" w:rsidDel="00F82C3F">
                <w:rPr>
                  <w:rFonts w:ascii="Calibri Light" w:hAnsi="Calibri Light"/>
                  <w:sz w:val="16"/>
                  <w:szCs w:val="16"/>
                  <w:lang w:val="en-US"/>
                </w:rPr>
                <w:delText>ISO 11668: 1997 Binders for paints and varnishes -- Chlorinated polymerization resins -- General methods of test</w:delText>
              </w:r>
            </w:del>
            <w:ins w:id="16427" w:author="Ashan Asmone" w:date="2016-03-31T18:25:00Z">
              <w:r w:rsidR="00F82C3F">
                <w:rPr>
                  <w:rFonts w:ascii="Calibri Light" w:hAnsi="Calibri Light"/>
                  <w:sz w:val="16"/>
                  <w:szCs w:val="16"/>
                  <w:lang w:val="en-US"/>
                </w:rPr>
                <w:t>ISO 11668:1997 Binders for paints and varnishes -- Chlorinated polymerization resins -- General methods of test</w:t>
              </w:r>
            </w:ins>
          </w:p>
          <w:p w14:paraId="1719BE6C" w14:textId="77777777" w:rsidR="00FE1812" w:rsidRPr="00DB1CF2" w:rsidRDefault="00FE1812" w:rsidP="00DB1CF2">
            <w:pPr>
              <w:spacing w:before="100" w:after="120"/>
              <w:rPr>
                <w:rFonts w:ascii="Calibri Light" w:hAnsi="Calibri Light"/>
                <w:sz w:val="16"/>
                <w:szCs w:val="16"/>
                <w:lang w:val="en-US"/>
              </w:rPr>
            </w:pPr>
            <w:del w:id="16428" w:author="Ashan Asmone" w:date="2016-03-31T18:26:00Z">
              <w:r w:rsidRPr="00DB1CF2" w:rsidDel="00F82C3F">
                <w:rPr>
                  <w:rFonts w:ascii="Calibri Light" w:hAnsi="Calibri Light"/>
                  <w:sz w:val="16"/>
                  <w:szCs w:val="16"/>
                  <w:lang w:val="en-US"/>
                </w:rPr>
                <w:delText>ISO 11890-1: 2000 Paints and varnishes -- Determination of volatile organic compound (VOC) content -- Part 1: Difference method</w:delText>
              </w:r>
            </w:del>
            <w:ins w:id="16429" w:author="Ashan Asmone" w:date="2016-03-31T18:26:00Z">
              <w:r w:rsidR="00F82C3F">
                <w:rPr>
                  <w:rFonts w:ascii="Calibri Light" w:hAnsi="Calibri Light"/>
                  <w:sz w:val="16"/>
                  <w:szCs w:val="16"/>
                  <w:lang w:val="en-US"/>
                </w:rPr>
                <w:t>ISO 11890-1:2007 Paints and varnishes -- Determination of volatile organic compound (VOC) content -- Part 1: Difference method</w:t>
              </w:r>
            </w:ins>
          </w:p>
          <w:p w14:paraId="51AB04CF" w14:textId="77777777" w:rsidR="00FE1812" w:rsidRPr="00DB1CF2" w:rsidRDefault="00FE1812" w:rsidP="00DB1CF2">
            <w:pPr>
              <w:spacing w:before="100" w:after="120"/>
              <w:rPr>
                <w:rFonts w:ascii="Calibri Light" w:hAnsi="Calibri Light"/>
                <w:sz w:val="16"/>
                <w:szCs w:val="16"/>
                <w:lang w:val="en-US"/>
              </w:rPr>
            </w:pPr>
            <w:del w:id="16430" w:author="Ashan Asmone" w:date="2016-03-31T18:27:00Z">
              <w:r w:rsidRPr="00DB1CF2" w:rsidDel="00F82C3F">
                <w:rPr>
                  <w:rFonts w:ascii="Calibri Light" w:hAnsi="Calibri Light"/>
                  <w:sz w:val="16"/>
                  <w:szCs w:val="16"/>
                  <w:lang w:val="en-US"/>
                </w:rPr>
                <w:delText>ISO 11890-2: 2000 Paints and varnishes -- Determination of volatile organic compound (VOC) content -- Part 2: Gas-chromatographic method</w:delText>
              </w:r>
            </w:del>
            <w:ins w:id="16431" w:author="Ashan Asmone" w:date="2016-03-31T18:27:00Z">
              <w:r w:rsidR="00F82C3F">
                <w:rPr>
                  <w:rFonts w:ascii="Calibri Light" w:hAnsi="Calibri Light"/>
                  <w:sz w:val="16"/>
                  <w:szCs w:val="16"/>
                  <w:lang w:val="en-US"/>
                </w:rPr>
                <w:t>ISO 11890-2:2013 Paints and varnishes -- Determination of volatile organic compound (VOC) content -- Part 2: Gas-chromatographic method</w:t>
              </w:r>
            </w:ins>
          </w:p>
          <w:p w14:paraId="28E44F4B" w14:textId="77777777" w:rsidR="00FE1812" w:rsidRPr="00DB1CF2" w:rsidRDefault="00FE1812" w:rsidP="00DB1CF2">
            <w:pPr>
              <w:spacing w:before="100" w:after="120"/>
              <w:rPr>
                <w:rFonts w:ascii="Calibri Light" w:hAnsi="Calibri Light"/>
                <w:sz w:val="16"/>
                <w:szCs w:val="16"/>
                <w:lang w:val="en-US"/>
              </w:rPr>
            </w:pPr>
            <w:del w:id="16432" w:author="Ashan Asmone" w:date="2016-03-31T18:27:00Z">
              <w:r w:rsidRPr="00DB1CF2" w:rsidDel="004F0B47">
                <w:rPr>
                  <w:rFonts w:ascii="Calibri Light" w:hAnsi="Calibri Light"/>
                  <w:sz w:val="16"/>
                  <w:szCs w:val="16"/>
                  <w:lang w:val="en-US"/>
                </w:rPr>
                <w:delText>ISO 11908: 1996 Binders for paints and varnishes -- Amino resins -- General methods of test</w:delText>
              </w:r>
            </w:del>
            <w:ins w:id="16433" w:author="Ashan Asmone" w:date="2016-03-31T18:27:00Z">
              <w:r w:rsidR="004F0B47">
                <w:rPr>
                  <w:rFonts w:ascii="Calibri Light" w:hAnsi="Calibri Light"/>
                  <w:sz w:val="16"/>
                  <w:szCs w:val="16"/>
                  <w:lang w:val="en-US"/>
                </w:rPr>
                <w:t>ISO 11908: 1996 Binders for paints and varnishes -- Amino resins -- General methods of test</w:t>
              </w:r>
            </w:ins>
          </w:p>
          <w:p w14:paraId="59C2BEC5" w14:textId="77777777" w:rsidR="00FE1812" w:rsidRPr="00DB1CF2" w:rsidRDefault="00FE1812" w:rsidP="00DB1CF2">
            <w:pPr>
              <w:spacing w:before="100" w:after="120"/>
              <w:rPr>
                <w:rFonts w:ascii="Calibri Light" w:hAnsi="Calibri Light"/>
                <w:sz w:val="16"/>
                <w:szCs w:val="16"/>
                <w:lang w:val="en-US"/>
              </w:rPr>
            </w:pPr>
            <w:del w:id="16434" w:author="Ashan Asmone" w:date="2016-03-31T18:28:00Z">
              <w:r w:rsidRPr="00DB1CF2" w:rsidDel="004F0B47">
                <w:rPr>
                  <w:rFonts w:ascii="Calibri Light" w:hAnsi="Calibri Light"/>
                  <w:sz w:val="16"/>
                  <w:szCs w:val="16"/>
                  <w:lang w:val="en-US"/>
                </w:rPr>
                <w:delText>ISO 11909: 1996 Binders for paints and varnishes -- Polyisocyanate resins -- General methods of test</w:delText>
              </w:r>
            </w:del>
            <w:ins w:id="16435" w:author="Ashan Asmone" w:date="2016-03-31T18:28:00Z">
              <w:r w:rsidR="004F0B47">
                <w:rPr>
                  <w:rFonts w:ascii="Calibri Light" w:hAnsi="Calibri Light"/>
                  <w:sz w:val="16"/>
                  <w:szCs w:val="16"/>
                  <w:lang w:val="en-US"/>
                </w:rPr>
                <w:t>ISO 11909:2007 Binders for paints and varnishes -- Polyisocyanate resins -- General methods of test</w:t>
              </w:r>
            </w:ins>
          </w:p>
          <w:p w14:paraId="1F1D7332" w14:textId="77777777" w:rsidR="00FE1812" w:rsidRPr="00DB1CF2" w:rsidRDefault="00FE1812" w:rsidP="00DB1CF2">
            <w:pPr>
              <w:spacing w:before="100" w:after="120"/>
              <w:rPr>
                <w:rFonts w:ascii="Calibri Light" w:hAnsi="Calibri Light"/>
                <w:sz w:val="16"/>
                <w:szCs w:val="16"/>
                <w:lang w:val="en-US"/>
              </w:rPr>
            </w:pPr>
            <w:del w:id="16436" w:author="Ashan Asmone" w:date="2016-03-31T18:30:00Z">
              <w:r w:rsidRPr="00DB1CF2" w:rsidDel="004F0B47">
                <w:rPr>
                  <w:rFonts w:ascii="Calibri Light" w:hAnsi="Calibri Light"/>
                  <w:sz w:val="16"/>
                  <w:szCs w:val="16"/>
                  <w:lang w:val="en-US"/>
                </w:rPr>
                <w:delText>ISO 11997-1: 1998 Paints and varnishes -- Determination of resistance to cyclic corrosion conditions -- Part 1: Wet (salt fog)/dry/humidity</w:delText>
              </w:r>
            </w:del>
            <w:ins w:id="16437" w:author="Ashan Asmone" w:date="2016-03-31T18:30:00Z">
              <w:r w:rsidR="004F0B47">
                <w:rPr>
                  <w:rFonts w:ascii="Calibri Light" w:hAnsi="Calibri Light"/>
                  <w:sz w:val="16"/>
                  <w:szCs w:val="16"/>
                  <w:lang w:val="en-US"/>
                </w:rPr>
                <w:t>ISO 11997-1:2005 Paints and varnishes -- Determination of resistance to cyclic corrosion conditions -- Part 1: Wet (salt fog)/dry/humidity</w:t>
              </w:r>
            </w:ins>
          </w:p>
          <w:p w14:paraId="47D900A8" w14:textId="77777777" w:rsidR="00FE1812" w:rsidRPr="00DB1CF2" w:rsidRDefault="00FE1812" w:rsidP="00DB1CF2">
            <w:pPr>
              <w:spacing w:before="100" w:after="120"/>
              <w:rPr>
                <w:rFonts w:ascii="Calibri Light" w:hAnsi="Calibri Light"/>
                <w:sz w:val="16"/>
                <w:szCs w:val="16"/>
                <w:lang w:val="en-US"/>
              </w:rPr>
            </w:pPr>
            <w:del w:id="16438" w:author="Ashan Asmone" w:date="2016-03-31T18:31:00Z">
              <w:r w:rsidRPr="00DB1CF2" w:rsidDel="004F0B47">
                <w:rPr>
                  <w:rFonts w:ascii="Calibri Light" w:hAnsi="Calibri Light"/>
                  <w:sz w:val="16"/>
                  <w:szCs w:val="16"/>
                  <w:lang w:val="en-US"/>
                </w:rPr>
                <w:delText>ISO 11997-2: 2000 Paints and varnishes -- Determination of resistance to cyclic corrosion conditions -- Part 2: Wet (salt fog)/dry/humidity/UV light</w:delText>
              </w:r>
            </w:del>
            <w:ins w:id="16439" w:author="Ashan Asmone" w:date="2016-03-31T18:31:00Z">
              <w:r w:rsidR="004F0B47">
                <w:rPr>
                  <w:rFonts w:ascii="Calibri Light" w:hAnsi="Calibri Light"/>
                  <w:sz w:val="16"/>
                  <w:szCs w:val="16"/>
                  <w:lang w:val="en-US"/>
                </w:rPr>
                <w:t>ISO 11997-2:2013 Paints and varnishes -- Determination of resistance to cyclic corrosion conditions -- Part 2: Wet (salt fog)/dry/humidity/UV light</w:t>
              </w:r>
            </w:ins>
          </w:p>
          <w:p w14:paraId="6AFB0F69" w14:textId="77777777" w:rsidR="00FE1812" w:rsidRPr="00DB1CF2" w:rsidRDefault="00FE1812" w:rsidP="00DB1CF2">
            <w:pPr>
              <w:spacing w:before="100" w:after="120"/>
              <w:rPr>
                <w:rFonts w:ascii="Calibri Light" w:hAnsi="Calibri Light"/>
                <w:sz w:val="16"/>
                <w:szCs w:val="16"/>
                <w:lang w:val="en-US"/>
              </w:rPr>
            </w:pPr>
            <w:del w:id="16440" w:author="Ashan Asmone" w:date="2016-03-31T18:32:00Z">
              <w:r w:rsidRPr="00DB1CF2" w:rsidDel="004F0B47">
                <w:rPr>
                  <w:rFonts w:ascii="Calibri Light" w:hAnsi="Calibri Light"/>
                  <w:sz w:val="16"/>
                  <w:szCs w:val="16"/>
                  <w:lang w:val="en-US"/>
                </w:rPr>
                <w:delText>ISO 11998: 1998 Paints and varnishes -- Determination of wet-scrub resistance and cleanability of coatings</w:delText>
              </w:r>
            </w:del>
            <w:ins w:id="16441" w:author="Ashan Asmone" w:date="2016-03-31T18:32:00Z">
              <w:r w:rsidR="004F0B47">
                <w:rPr>
                  <w:rFonts w:ascii="Calibri Light" w:hAnsi="Calibri Light"/>
                  <w:sz w:val="16"/>
                  <w:szCs w:val="16"/>
                  <w:lang w:val="en-US"/>
                </w:rPr>
                <w:t>ISO 11998:2006 Paints and varnishes -- Determination of wet-scrub resistance and cleanability of coatings</w:t>
              </w:r>
            </w:ins>
          </w:p>
          <w:p w14:paraId="3C8B1BF1" w14:textId="77777777" w:rsidR="00FE1812" w:rsidRPr="00DB1CF2" w:rsidRDefault="00FE1812" w:rsidP="00DB1CF2">
            <w:pPr>
              <w:spacing w:before="100" w:after="120"/>
              <w:rPr>
                <w:rFonts w:ascii="Calibri Light" w:hAnsi="Calibri Light"/>
                <w:sz w:val="16"/>
                <w:szCs w:val="16"/>
                <w:lang w:val="en-US"/>
              </w:rPr>
            </w:pPr>
            <w:del w:id="16442" w:author="Ashan Asmone" w:date="2016-03-31T18:32:00Z">
              <w:r w:rsidRPr="00DB1CF2" w:rsidDel="004F0B47">
                <w:rPr>
                  <w:rFonts w:ascii="Calibri Light" w:hAnsi="Calibri Light"/>
                  <w:sz w:val="16"/>
                  <w:szCs w:val="16"/>
                  <w:lang w:val="en-US"/>
                </w:rPr>
                <w:delText>ISO 12137-1: 1997 Paints and varnishes -- Determination of mar resistance -- Part 1: Method using a curved stylus</w:delText>
              </w:r>
            </w:del>
            <w:ins w:id="16443" w:author="Ashan Asmone" w:date="2016-03-31T18:32:00Z">
              <w:r w:rsidR="004F0B47">
                <w:rPr>
                  <w:rFonts w:ascii="Calibri Light" w:hAnsi="Calibri Light"/>
                  <w:sz w:val="16"/>
                  <w:szCs w:val="16"/>
                  <w:lang w:val="en-US"/>
                </w:rPr>
                <w:t>ISO 12137:2011 Paints and varnishes -- Determination of mar resistance</w:t>
              </w:r>
            </w:ins>
          </w:p>
          <w:p w14:paraId="3FBBBC80" w14:textId="77777777" w:rsidR="00FE1812" w:rsidRPr="00DB1CF2" w:rsidRDefault="00FE1812" w:rsidP="00DB1CF2">
            <w:pPr>
              <w:spacing w:before="100" w:after="120"/>
              <w:rPr>
                <w:rFonts w:ascii="Calibri Light" w:hAnsi="Calibri Light"/>
                <w:sz w:val="16"/>
                <w:szCs w:val="16"/>
                <w:lang w:val="en-US"/>
              </w:rPr>
            </w:pPr>
            <w:del w:id="16444" w:author="Ashan Asmone" w:date="2016-03-31T18:33:00Z">
              <w:r w:rsidRPr="00DB1CF2" w:rsidDel="004F0B47">
                <w:rPr>
                  <w:rFonts w:ascii="Calibri Light" w:hAnsi="Calibri Light"/>
                  <w:sz w:val="16"/>
                  <w:szCs w:val="16"/>
                  <w:lang w:val="en-US"/>
                </w:rPr>
                <w:delText>ISO 12137-2: 1997 Paints and varnishes -- Determination of mar resistance -- Part 2: Method using a pointed stylus</w:delText>
              </w:r>
            </w:del>
            <w:ins w:id="16445" w:author="Ashan Asmone" w:date="2016-03-31T18:33:00Z">
              <w:r w:rsidR="004F0B47">
                <w:rPr>
                  <w:rFonts w:ascii="Calibri Light" w:hAnsi="Calibri Light"/>
                  <w:sz w:val="16"/>
                  <w:szCs w:val="16"/>
                  <w:lang w:val="en-US"/>
                </w:rPr>
                <w:t>ISO 1518-2:2011 Paints and varnishes -- Determination of scratch resistance -- Part 2: Variable-loading method</w:t>
              </w:r>
            </w:ins>
          </w:p>
          <w:p w14:paraId="203B4D13" w14:textId="77777777" w:rsidR="00FE1812" w:rsidRPr="00DB1CF2" w:rsidRDefault="00FE1812" w:rsidP="00DB1CF2">
            <w:pPr>
              <w:spacing w:before="100" w:after="120"/>
              <w:rPr>
                <w:rFonts w:ascii="Calibri Light" w:hAnsi="Calibri Light"/>
                <w:sz w:val="16"/>
                <w:szCs w:val="16"/>
                <w:lang w:val="en-US"/>
              </w:rPr>
            </w:pPr>
            <w:del w:id="16446" w:author="Ashan Asmone" w:date="2016-03-31T18:33:00Z">
              <w:r w:rsidRPr="00DB1CF2" w:rsidDel="004F0B47">
                <w:rPr>
                  <w:rFonts w:ascii="Calibri Light" w:hAnsi="Calibri Light"/>
                  <w:sz w:val="16"/>
                  <w:szCs w:val="16"/>
                  <w:lang w:val="en-US"/>
                </w:rPr>
                <w:delText>ISO 14680-1: 2000 Paints and varnishes -- Determination of pigment content -- Part 1: Centrifuge method</w:delText>
              </w:r>
            </w:del>
            <w:ins w:id="16447" w:author="Ashan Asmone" w:date="2016-03-31T18:33:00Z">
              <w:r w:rsidR="004F0B47">
                <w:rPr>
                  <w:rFonts w:ascii="Calibri Light" w:hAnsi="Calibri Light"/>
                  <w:sz w:val="16"/>
                  <w:szCs w:val="16"/>
                  <w:lang w:val="en-US"/>
                </w:rPr>
                <w:t>ISO 14680-1:2000 Paints and varnishes -- Determination of pigment content -- Part 1: Centrifuge method</w:t>
              </w:r>
            </w:ins>
          </w:p>
          <w:p w14:paraId="1E088BD3" w14:textId="77777777" w:rsidR="00FE1812" w:rsidRPr="00DB1CF2" w:rsidRDefault="00FE1812" w:rsidP="00DB1CF2">
            <w:pPr>
              <w:spacing w:before="100" w:after="120"/>
              <w:rPr>
                <w:rFonts w:ascii="Calibri Light" w:hAnsi="Calibri Light"/>
                <w:sz w:val="16"/>
                <w:szCs w:val="16"/>
                <w:lang w:val="en-US"/>
              </w:rPr>
            </w:pPr>
            <w:del w:id="16448" w:author="Ashan Asmone" w:date="2016-03-31T18:34:00Z">
              <w:r w:rsidRPr="00DB1CF2" w:rsidDel="004F0B47">
                <w:rPr>
                  <w:rFonts w:ascii="Calibri Light" w:hAnsi="Calibri Light"/>
                  <w:sz w:val="16"/>
                  <w:szCs w:val="16"/>
                  <w:lang w:val="en-US"/>
                </w:rPr>
                <w:delText>ISO 14680-2: 2000 Paints and varnishes -- Determination of pigment content -- Part 2: Ashing method</w:delText>
              </w:r>
            </w:del>
            <w:ins w:id="16449" w:author="Ashan Asmone" w:date="2016-03-31T18:34:00Z">
              <w:r w:rsidR="004F0B47">
                <w:rPr>
                  <w:rFonts w:ascii="Calibri Light" w:hAnsi="Calibri Light"/>
                  <w:sz w:val="16"/>
                  <w:szCs w:val="16"/>
                  <w:lang w:val="en-US"/>
                </w:rPr>
                <w:t>ISO 14680-2: 2000 Paints and varnishes -- Determination of pigment content -- Part 2: Ashing method</w:t>
              </w:r>
            </w:ins>
          </w:p>
          <w:p w14:paraId="48E8E0CA" w14:textId="77777777" w:rsidR="00FE1812" w:rsidRPr="00DB1CF2" w:rsidRDefault="00FE1812" w:rsidP="00DB1CF2">
            <w:pPr>
              <w:spacing w:before="100" w:after="120"/>
              <w:rPr>
                <w:rFonts w:ascii="Calibri Light" w:hAnsi="Calibri Light"/>
                <w:sz w:val="16"/>
                <w:szCs w:val="16"/>
                <w:lang w:val="en-US"/>
              </w:rPr>
            </w:pPr>
            <w:del w:id="16450" w:author="Ashan Asmone" w:date="2016-03-31T18:35:00Z">
              <w:r w:rsidRPr="00DB1CF2" w:rsidDel="004F0B47">
                <w:rPr>
                  <w:rFonts w:ascii="Calibri Light" w:hAnsi="Calibri Light"/>
                  <w:sz w:val="16"/>
                  <w:szCs w:val="16"/>
                  <w:lang w:val="en-US"/>
                </w:rPr>
                <w:delText>ISO 14680-3: 2000 Paints and varnishes -- Determination of pigment content -- Part 3: Filtration method</w:delText>
              </w:r>
            </w:del>
            <w:ins w:id="16451" w:author="Ashan Asmone" w:date="2016-03-31T18:35:00Z">
              <w:r w:rsidR="004F0B47">
                <w:rPr>
                  <w:rFonts w:ascii="Calibri Light" w:hAnsi="Calibri Light"/>
                  <w:sz w:val="16"/>
                  <w:szCs w:val="16"/>
                  <w:lang w:val="en-US"/>
                </w:rPr>
                <w:t>ISO 14680-3: 2000 Paints and varnishes -- Determination of pigment content -- Part 3: Filtration method</w:t>
              </w:r>
            </w:ins>
          </w:p>
          <w:p w14:paraId="290475A2" w14:textId="77777777" w:rsidR="00FE1812" w:rsidRPr="00DB1CF2" w:rsidRDefault="00FE1812" w:rsidP="00DB1CF2">
            <w:pPr>
              <w:spacing w:before="100" w:after="120"/>
              <w:rPr>
                <w:rFonts w:ascii="Calibri Light" w:hAnsi="Calibri Light"/>
                <w:sz w:val="16"/>
                <w:szCs w:val="16"/>
                <w:lang w:val="en-US"/>
              </w:rPr>
            </w:pPr>
            <w:del w:id="16452" w:author="Ashan Asmone" w:date="2016-03-31T18:36:00Z">
              <w:r w:rsidRPr="00DB1CF2" w:rsidDel="004F0B47">
                <w:rPr>
                  <w:rFonts w:ascii="Calibri Light" w:hAnsi="Calibri Light"/>
                  <w:sz w:val="16"/>
                  <w:szCs w:val="16"/>
                  <w:lang w:val="en-US"/>
                </w:rPr>
                <w:delText>ISO 15184: 1998 Paints and varnishes -- Determination of film hardness by pencil test</w:delText>
              </w:r>
            </w:del>
            <w:ins w:id="16453" w:author="Ashan Asmone" w:date="2016-03-31T18:36:00Z">
              <w:r w:rsidR="004F0B47">
                <w:rPr>
                  <w:rFonts w:ascii="Calibri Light" w:hAnsi="Calibri Light"/>
                  <w:sz w:val="16"/>
                  <w:szCs w:val="16"/>
                  <w:lang w:val="en-US"/>
                </w:rPr>
                <w:t>ISO 15184:2012 Paints and varnishes -- Determination of film hardness by pencil test</w:t>
              </w:r>
            </w:ins>
          </w:p>
          <w:p w14:paraId="2B218FEF" w14:textId="77777777" w:rsidR="00401C5E" w:rsidRPr="00DB1CF2" w:rsidRDefault="00401C5E" w:rsidP="00DB1CF2">
            <w:pPr>
              <w:spacing w:before="100" w:after="120"/>
              <w:rPr>
                <w:rFonts w:ascii="Calibri Light" w:hAnsi="Calibri Light"/>
                <w:sz w:val="16"/>
                <w:szCs w:val="16"/>
                <w:lang w:val="en-US"/>
              </w:rPr>
            </w:pPr>
          </w:p>
        </w:tc>
      </w:tr>
    </w:tbl>
    <w:p w14:paraId="087B25C3" w14:textId="77777777" w:rsidR="00401C5E" w:rsidRDefault="00401C5E" w:rsidP="00401C5E">
      <w:pPr>
        <w:rPr>
          <w:sz w:val="16"/>
          <w:szCs w:val="16"/>
          <w:lang w:val="en-US"/>
        </w:rPr>
      </w:pPr>
    </w:p>
    <w:p w14:paraId="77646C00" w14:textId="77777777" w:rsidR="002177E2" w:rsidRDefault="002177E2" w:rsidP="002177E2">
      <w:pPr>
        <w:pStyle w:val="Heading1"/>
      </w:pPr>
      <w:r>
        <w:t>ROOF TOP</w:t>
      </w:r>
    </w:p>
    <w:p w14:paraId="629024BF" w14:textId="77777777" w:rsidR="002177E2" w:rsidRDefault="002177E2" w:rsidP="002177E2">
      <w:pPr>
        <w:pStyle w:val="Heading1"/>
      </w:pPr>
      <w:r>
        <w:t>Structural</w:t>
      </w:r>
    </w:p>
    <w:p w14:paraId="4EDEB131" w14:textId="77777777" w:rsidR="002177E2" w:rsidRDefault="002177E2" w:rsidP="002177E2">
      <w:pPr>
        <w:pStyle w:val="Heading2"/>
        <w:rPr>
          <w:lang w:val="en-US"/>
        </w:rPr>
      </w:pPr>
      <w:r>
        <w:rPr>
          <w:lang w:val="en-US"/>
        </w:rPr>
        <w:t>C</w:t>
      </w:r>
      <w:r w:rsidRPr="002177E2">
        <w:rPr>
          <w:lang w:val="en-US"/>
        </w:rPr>
        <w:t>racks at roof drainage</w:t>
      </w:r>
    </w:p>
    <w:p w14:paraId="50407DAA" w14:textId="77777777" w:rsidR="000D635C" w:rsidRDefault="000D635C" w:rsidP="000D635C">
      <w:pPr>
        <w:pStyle w:val="Heading2"/>
        <w:rPr>
          <w:lang w:val="en-US"/>
        </w:rPr>
      </w:pPr>
      <w:r w:rsidRPr="000D635C">
        <w:rPr>
          <w:lang w:val="en-US"/>
        </w:rPr>
        <w:t>Cracking on Roof concrete panel</w:t>
      </w:r>
    </w:p>
    <w:p w14:paraId="5521CCEE" w14:textId="77777777" w:rsidR="000D635C" w:rsidRDefault="000D635C" w:rsidP="000D635C">
      <w:pPr>
        <w:pStyle w:val="Heading2"/>
        <w:rPr>
          <w:lang w:val="en-US"/>
        </w:rPr>
      </w:pPr>
      <w:r w:rsidRPr="000D635C">
        <w:rPr>
          <w:highlight w:val="yellow"/>
          <w:lang w:val="en-US"/>
        </w:rPr>
        <w:t>Cracks at parapet wall – ??????????????????????????</w:t>
      </w:r>
    </w:p>
    <w:p w14:paraId="0CBFAF10" w14:textId="77777777" w:rsidR="000D635C" w:rsidRDefault="000D635C" w:rsidP="000D635C">
      <w:pPr>
        <w:pStyle w:val="Heading2"/>
        <w:rPr>
          <w:lang w:val="en-US"/>
        </w:rPr>
      </w:pPr>
      <w:r>
        <w:rPr>
          <w:lang w:val="en-US"/>
        </w:rPr>
        <w:t>Water Leak through roof slab</w:t>
      </w:r>
    </w:p>
    <w:p w14:paraId="30ABC22B" w14:textId="77777777" w:rsidR="000D635C" w:rsidRDefault="000D635C" w:rsidP="000D635C">
      <w:pPr>
        <w:pStyle w:val="Heading2"/>
        <w:rPr>
          <w:lang w:val="en-US"/>
        </w:rPr>
      </w:pPr>
      <w:r w:rsidRPr="000D635C">
        <w:rPr>
          <w:lang w:val="en-US"/>
        </w:rPr>
        <w:t>Deflection of Roof Slab</w:t>
      </w:r>
    </w:p>
    <w:p w14:paraId="4844BECB" w14:textId="77777777" w:rsidR="000D635C" w:rsidRDefault="000D635C" w:rsidP="000D635C">
      <w:pPr>
        <w:pStyle w:val="Heading2"/>
        <w:rPr>
          <w:lang w:val="en-US"/>
        </w:rPr>
      </w:pPr>
      <w:r>
        <w:rPr>
          <w:lang w:val="en-US"/>
        </w:rPr>
        <w:t>A</w:t>
      </w:r>
      <w:r w:rsidRPr="000D635C">
        <w:rPr>
          <w:lang w:val="en-US"/>
        </w:rPr>
        <w:t>dhesive failure of sealant</w:t>
      </w:r>
      <w:r>
        <w:rPr>
          <w:lang w:val="en-US"/>
        </w:rPr>
        <w:t xml:space="preserve"> </w:t>
      </w:r>
    </w:p>
    <w:p w14:paraId="10583D0D" w14:textId="77777777" w:rsidR="000D635C" w:rsidRDefault="000D635C" w:rsidP="000D635C">
      <w:pPr>
        <w:pStyle w:val="Heading2"/>
        <w:rPr>
          <w:lang w:val="en-US"/>
        </w:rPr>
      </w:pPr>
      <w:r w:rsidRPr="000D635C">
        <w:rPr>
          <w:lang w:val="en-US"/>
        </w:rPr>
        <w:t>Bio</w:t>
      </w:r>
      <w:r>
        <w:rPr>
          <w:lang w:val="en-US"/>
        </w:rPr>
        <w:t>l</w:t>
      </w:r>
      <w:r w:rsidRPr="000D635C">
        <w:rPr>
          <w:lang w:val="en-US"/>
        </w:rPr>
        <w:t>ogical Growth on Sealant</w:t>
      </w:r>
    </w:p>
    <w:p w14:paraId="242AE441" w14:textId="77777777" w:rsidR="000D635C" w:rsidRPr="000D635C" w:rsidRDefault="000D635C" w:rsidP="000D635C">
      <w:pPr>
        <w:pStyle w:val="Heading2"/>
        <w:rPr>
          <w:lang w:val="en-US"/>
        </w:rPr>
      </w:pPr>
      <w:r w:rsidRPr="000D635C">
        <w:rPr>
          <w:lang w:val="en-US"/>
        </w:rPr>
        <w:t>Bulging Effect of Sealant</w:t>
      </w:r>
    </w:p>
    <w:tbl>
      <w:tblPr>
        <w:tblStyle w:val="TableGrid"/>
        <w:tblW w:w="0" w:type="auto"/>
        <w:tblInd w:w="108" w:type="dxa"/>
        <w:tblLook w:val="04A0" w:firstRow="1" w:lastRow="0" w:firstColumn="1" w:lastColumn="0" w:noHBand="0" w:noVBand="1"/>
      </w:tblPr>
      <w:tblGrid>
        <w:gridCol w:w="497"/>
        <w:gridCol w:w="8637"/>
      </w:tblGrid>
      <w:tr w:rsidR="00401C5E" w:rsidRPr="004F3C8C" w14:paraId="440E9101" w14:textId="77777777" w:rsidTr="00401C5E">
        <w:tc>
          <w:tcPr>
            <w:tcW w:w="685" w:type="dxa"/>
          </w:tcPr>
          <w:p w14:paraId="1C8364D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77C11E31" w14:textId="77777777" w:rsidR="002177E2" w:rsidRPr="00DB1CF2" w:rsidRDefault="002177E2" w:rsidP="00DB1CF2">
            <w:pPr>
              <w:spacing w:before="100" w:after="120"/>
              <w:rPr>
                <w:rFonts w:ascii="Calibri Light" w:hAnsi="Calibri Light"/>
                <w:sz w:val="16"/>
                <w:szCs w:val="16"/>
                <w:lang w:val="en-US"/>
              </w:rPr>
            </w:pPr>
            <w:r w:rsidRPr="00DB1CF2">
              <w:rPr>
                <w:rFonts w:ascii="Calibri Light" w:hAnsi="Calibri Light"/>
                <w:sz w:val="16"/>
                <w:szCs w:val="16"/>
                <w:lang w:val="en-US"/>
              </w:rPr>
              <w:t>BS 12 Specification for Portland Cements</w:t>
            </w:r>
          </w:p>
          <w:p w14:paraId="46B02893" w14:textId="77777777" w:rsidR="002177E2" w:rsidRPr="00DB1CF2" w:rsidRDefault="002177E2" w:rsidP="00DB1CF2">
            <w:pPr>
              <w:spacing w:before="100" w:after="120"/>
              <w:rPr>
                <w:rFonts w:ascii="Calibri Light" w:hAnsi="Calibri Light"/>
                <w:sz w:val="16"/>
                <w:szCs w:val="16"/>
                <w:lang w:val="en-US"/>
              </w:rPr>
            </w:pPr>
            <w:r w:rsidRPr="00DB1CF2">
              <w:rPr>
                <w:rFonts w:ascii="Calibri Light" w:hAnsi="Calibri Light"/>
                <w:sz w:val="16"/>
                <w:szCs w:val="16"/>
                <w:lang w:val="en-US"/>
              </w:rPr>
              <w:t>BS 410 Specification for test sieves</w:t>
            </w:r>
          </w:p>
          <w:p w14:paraId="6F116318" w14:textId="77777777" w:rsidR="002177E2" w:rsidRPr="00DB1CF2" w:rsidRDefault="002177E2" w:rsidP="00DB1CF2">
            <w:pPr>
              <w:spacing w:before="100" w:after="120"/>
              <w:rPr>
                <w:rFonts w:ascii="Calibri Light" w:hAnsi="Calibri Light"/>
                <w:sz w:val="16"/>
                <w:szCs w:val="16"/>
                <w:lang w:val="en-US"/>
              </w:rPr>
            </w:pPr>
            <w:r w:rsidRPr="00DB1CF2">
              <w:rPr>
                <w:rFonts w:ascii="Calibri Light" w:hAnsi="Calibri Light"/>
                <w:sz w:val="16"/>
                <w:szCs w:val="16"/>
                <w:lang w:val="en-US"/>
              </w:rPr>
              <w:t>BS 882 Specification for aggregates from natural sources for concrete</w:t>
            </w:r>
          </w:p>
          <w:p w14:paraId="09138BCE" w14:textId="77777777" w:rsidR="002177E2" w:rsidRPr="00DB1CF2" w:rsidRDefault="002177E2" w:rsidP="00DB1CF2">
            <w:pPr>
              <w:spacing w:before="100" w:after="120"/>
              <w:rPr>
                <w:rFonts w:ascii="Calibri Light" w:hAnsi="Calibri Light"/>
                <w:sz w:val="16"/>
                <w:szCs w:val="16"/>
                <w:lang w:val="en-US"/>
              </w:rPr>
            </w:pPr>
            <w:r w:rsidRPr="00DB1CF2">
              <w:rPr>
                <w:rFonts w:ascii="Calibri Light" w:hAnsi="Calibri Light"/>
                <w:sz w:val="16"/>
                <w:szCs w:val="16"/>
                <w:lang w:val="en-US"/>
              </w:rPr>
              <w:t>BS 1014 Specification for high alumina cement</w:t>
            </w:r>
          </w:p>
          <w:p w14:paraId="4DE70985" w14:textId="77777777" w:rsidR="002177E2" w:rsidRPr="00DB1CF2" w:rsidRDefault="002177E2" w:rsidP="00DB1CF2">
            <w:pPr>
              <w:spacing w:before="100" w:after="120"/>
              <w:rPr>
                <w:rFonts w:ascii="Calibri Light" w:hAnsi="Calibri Light"/>
                <w:sz w:val="16"/>
                <w:szCs w:val="16"/>
                <w:lang w:val="en-US"/>
              </w:rPr>
            </w:pPr>
            <w:r w:rsidRPr="00DB1CF2">
              <w:rPr>
                <w:rFonts w:ascii="Calibri Light" w:hAnsi="Calibri Light"/>
                <w:sz w:val="16"/>
                <w:szCs w:val="16"/>
                <w:lang w:val="en-US"/>
              </w:rPr>
              <w:t>BS 1199 Specification for building sands from natural sources</w:t>
            </w:r>
          </w:p>
          <w:p w14:paraId="3365092F" w14:textId="77777777" w:rsidR="002177E2" w:rsidRPr="00DB1CF2" w:rsidRDefault="002177E2" w:rsidP="00DB1CF2">
            <w:pPr>
              <w:spacing w:before="100" w:after="120"/>
              <w:rPr>
                <w:rFonts w:ascii="Calibri Light" w:hAnsi="Calibri Light"/>
                <w:sz w:val="16"/>
                <w:szCs w:val="16"/>
                <w:lang w:val="en-US"/>
              </w:rPr>
            </w:pPr>
            <w:r w:rsidRPr="00DB1CF2">
              <w:rPr>
                <w:rFonts w:ascii="Calibri Light" w:hAnsi="Calibri Light"/>
                <w:sz w:val="16"/>
                <w:szCs w:val="16"/>
                <w:lang w:val="en-US"/>
              </w:rPr>
              <w:t>BS 4027 Specification for sulphate-resisting Portland cement</w:t>
            </w:r>
          </w:p>
          <w:p w14:paraId="461E300F" w14:textId="77777777" w:rsidR="002177E2" w:rsidRPr="00DB1CF2" w:rsidRDefault="002177E2" w:rsidP="00DB1CF2">
            <w:pPr>
              <w:spacing w:before="100" w:after="120"/>
              <w:rPr>
                <w:rFonts w:ascii="Calibri Light" w:hAnsi="Calibri Light"/>
                <w:sz w:val="16"/>
                <w:szCs w:val="16"/>
                <w:lang w:val="en-US"/>
              </w:rPr>
            </w:pPr>
            <w:r w:rsidRPr="00DB1CF2">
              <w:rPr>
                <w:rFonts w:ascii="Calibri Light" w:hAnsi="Calibri Light"/>
                <w:sz w:val="16"/>
                <w:szCs w:val="16"/>
                <w:lang w:val="en-US"/>
              </w:rPr>
              <w:t>BS 4550-6:1978 Methods of testing cement. Standard sand for mortar cubes</w:t>
            </w:r>
          </w:p>
          <w:p w14:paraId="0F267D14" w14:textId="77777777" w:rsidR="002177E2" w:rsidRPr="00DB1CF2" w:rsidRDefault="002177E2" w:rsidP="00DB1CF2">
            <w:pPr>
              <w:spacing w:before="100" w:after="120"/>
              <w:rPr>
                <w:rFonts w:ascii="Calibri Light" w:hAnsi="Calibri Light"/>
                <w:sz w:val="16"/>
                <w:szCs w:val="16"/>
                <w:lang w:val="en-US"/>
              </w:rPr>
            </w:pPr>
            <w:r w:rsidRPr="00DB1CF2">
              <w:rPr>
                <w:rFonts w:ascii="Calibri Light" w:hAnsi="Calibri Light"/>
                <w:sz w:val="16"/>
                <w:szCs w:val="16"/>
                <w:lang w:val="en-US"/>
              </w:rPr>
              <w:t>BS 4721 Specification for ready-mixed building mortars</w:t>
            </w:r>
          </w:p>
          <w:p w14:paraId="529922A2" w14:textId="77777777" w:rsidR="002177E2" w:rsidRPr="00DB1CF2" w:rsidRDefault="002177E2" w:rsidP="00DB1CF2">
            <w:pPr>
              <w:spacing w:before="100" w:after="120"/>
              <w:rPr>
                <w:rFonts w:ascii="Calibri Light" w:hAnsi="Calibri Light"/>
                <w:sz w:val="16"/>
                <w:szCs w:val="16"/>
                <w:lang w:val="en-US"/>
              </w:rPr>
            </w:pPr>
            <w:r w:rsidRPr="00DB1CF2">
              <w:rPr>
                <w:rFonts w:ascii="Calibri Light" w:hAnsi="Calibri Light"/>
                <w:sz w:val="16"/>
                <w:szCs w:val="16"/>
                <w:lang w:val="en-US"/>
              </w:rPr>
              <w:t>BS 4887-1:1986 Mortar admixtures. Specification for air-entraining (plasticizing) admixtures</w:t>
            </w:r>
          </w:p>
          <w:p w14:paraId="57D28DCC" w14:textId="77777777" w:rsidR="002177E2" w:rsidRPr="00DB1CF2" w:rsidRDefault="002177E2" w:rsidP="00DB1CF2">
            <w:pPr>
              <w:spacing w:before="100" w:after="120"/>
              <w:rPr>
                <w:rFonts w:ascii="Calibri Light" w:hAnsi="Calibri Light"/>
                <w:sz w:val="16"/>
                <w:szCs w:val="16"/>
                <w:lang w:val="en-US"/>
              </w:rPr>
            </w:pPr>
            <w:r w:rsidRPr="00DB1CF2">
              <w:rPr>
                <w:rFonts w:ascii="Calibri Light" w:hAnsi="Calibri Light"/>
                <w:sz w:val="16"/>
                <w:szCs w:val="16"/>
                <w:lang w:val="en-US"/>
              </w:rPr>
              <w:t>BS 4887-2:1987 Mortar admixtures. Specification for set retarding admixtures</w:t>
            </w:r>
          </w:p>
          <w:p w14:paraId="4396A8FF" w14:textId="77777777" w:rsidR="002177E2" w:rsidRPr="00DB1CF2" w:rsidRDefault="002177E2" w:rsidP="00DB1CF2">
            <w:pPr>
              <w:spacing w:before="100" w:after="120"/>
              <w:rPr>
                <w:rFonts w:ascii="Calibri Light" w:hAnsi="Calibri Light"/>
                <w:sz w:val="16"/>
                <w:szCs w:val="16"/>
                <w:lang w:val="en-US"/>
              </w:rPr>
            </w:pPr>
            <w:r w:rsidRPr="00DB1CF2">
              <w:rPr>
                <w:rFonts w:ascii="Calibri Light" w:hAnsi="Calibri Light"/>
                <w:sz w:val="16"/>
                <w:szCs w:val="16"/>
                <w:lang w:val="en-US"/>
              </w:rPr>
              <w:t>BS 5075 Concrete admixtures</w:t>
            </w:r>
            <w:r w:rsidRPr="00DB1CF2">
              <w:rPr>
                <w:rFonts w:ascii="Calibri Light" w:hAnsi="Calibri Light"/>
                <w:sz w:val="16"/>
                <w:szCs w:val="16"/>
                <w:lang w:val="en-US"/>
              </w:rPr>
              <w:br/>
              <w:t xml:space="preserve">1) </w:t>
            </w:r>
            <w:del w:id="16454" w:author="Ashan Senel Asmone" w:date="2016-03-18T17:20:00Z">
              <w:r w:rsidRPr="00DB1CF2" w:rsidDel="00922C80">
                <w:rPr>
                  <w:rFonts w:ascii="Calibri Light" w:hAnsi="Calibri Light"/>
                  <w:sz w:val="16"/>
                  <w:szCs w:val="16"/>
                  <w:lang w:val="en-US"/>
                </w:rPr>
                <w:delText>Part 1: Specification for accelerating admixtures, retarding admixtures, retarding admixtures and water-reducing admixtures</w:delText>
              </w:r>
            </w:del>
            <w:r w:rsidRPr="00DB1CF2">
              <w:rPr>
                <w:rFonts w:ascii="Calibri Light" w:hAnsi="Calibri Light"/>
                <w:sz w:val="16"/>
                <w:szCs w:val="16"/>
                <w:lang w:val="en-US"/>
              </w:rPr>
              <w:br/>
              <w:t xml:space="preserve">2) </w:t>
            </w:r>
            <w:del w:id="16455" w:author="Ashan Senel Asmone" w:date="2016-03-18T17:20:00Z">
              <w:r w:rsidRPr="00DB1CF2" w:rsidDel="00922C80">
                <w:rPr>
                  <w:rFonts w:ascii="Calibri Light" w:hAnsi="Calibri Light"/>
                  <w:sz w:val="16"/>
                  <w:szCs w:val="16"/>
                  <w:lang w:val="en-US"/>
                </w:rPr>
                <w:delText>Part 2: Specification for air-entraining admixtures</w:delText>
              </w:r>
            </w:del>
            <w:r w:rsidRPr="00DB1CF2">
              <w:rPr>
                <w:rFonts w:ascii="Calibri Light" w:hAnsi="Calibri Light"/>
                <w:sz w:val="16"/>
                <w:szCs w:val="16"/>
                <w:lang w:val="en-US"/>
              </w:rPr>
              <w:br/>
              <w:t xml:space="preserve">3) </w:t>
            </w:r>
            <w:del w:id="16456" w:author="Ashan Senel Asmone" w:date="2016-03-18T17:21:00Z">
              <w:r w:rsidRPr="00DB1CF2" w:rsidDel="00922C80">
                <w:rPr>
                  <w:rFonts w:ascii="Calibri Light" w:hAnsi="Calibri Light"/>
                  <w:sz w:val="16"/>
                  <w:szCs w:val="16"/>
                  <w:lang w:val="en-US"/>
                </w:rPr>
                <w:delText>Part 3: Specification for superplasticizing admixtures</w:delText>
              </w:r>
            </w:del>
          </w:p>
          <w:p w14:paraId="05DE08F8" w14:textId="77777777" w:rsidR="002177E2" w:rsidRPr="00DB1CF2" w:rsidRDefault="002177E2" w:rsidP="00DB1CF2">
            <w:pPr>
              <w:spacing w:before="100" w:after="120"/>
              <w:rPr>
                <w:rFonts w:ascii="Calibri Light" w:hAnsi="Calibri Light"/>
                <w:sz w:val="16"/>
                <w:szCs w:val="16"/>
                <w:lang w:val="en-US"/>
              </w:rPr>
            </w:pPr>
            <w:r w:rsidRPr="00DB1CF2">
              <w:rPr>
                <w:rFonts w:ascii="Calibri Light" w:hAnsi="Calibri Light"/>
                <w:sz w:val="16"/>
                <w:szCs w:val="16"/>
                <w:lang w:val="en-US"/>
              </w:rPr>
              <w:t>BS 5838-2:1980 Specification for dry packaged cementitious mixes. Prepacked mortar mixes</w:t>
            </w:r>
          </w:p>
          <w:p w14:paraId="320ACCC4" w14:textId="77777777" w:rsidR="002177E2" w:rsidRPr="00DB1CF2" w:rsidRDefault="002177E2" w:rsidP="00DB1CF2">
            <w:pPr>
              <w:spacing w:before="100" w:after="120"/>
              <w:rPr>
                <w:rFonts w:ascii="Calibri Light" w:hAnsi="Calibri Light"/>
                <w:sz w:val="16"/>
                <w:szCs w:val="16"/>
                <w:lang w:val="en-US"/>
              </w:rPr>
            </w:pPr>
            <w:r w:rsidRPr="00DB1CF2">
              <w:rPr>
                <w:rFonts w:ascii="Calibri Light" w:hAnsi="Calibri Light"/>
                <w:sz w:val="16"/>
                <w:szCs w:val="16"/>
                <w:lang w:val="en-US"/>
              </w:rPr>
              <w:t>BS 6319-3:1990 Testing of resin and polymer/cement compositions for use in construction. Methods for measurement ofmodulus of elasticity in flexure and flexural strength</w:t>
            </w:r>
          </w:p>
          <w:p w14:paraId="635E374B" w14:textId="77777777" w:rsidR="002177E2" w:rsidRPr="00DB1CF2" w:rsidRDefault="002177E2" w:rsidP="00DB1CF2">
            <w:pPr>
              <w:spacing w:before="100" w:after="120"/>
              <w:rPr>
                <w:rFonts w:ascii="Calibri Light" w:hAnsi="Calibri Light"/>
                <w:sz w:val="16"/>
                <w:szCs w:val="16"/>
                <w:lang w:val="en-US"/>
              </w:rPr>
            </w:pPr>
            <w:r w:rsidRPr="00DB1CF2">
              <w:rPr>
                <w:rFonts w:ascii="Calibri Light" w:hAnsi="Calibri Light"/>
                <w:sz w:val="16"/>
                <w:szCs w:val="16"/>
                <w:lang w:val="en-US"/>
              </w:rPr>
              <w:br/>
              <w:t>BS 6319-12:1992 Testing of resin and polymer/cement compositions for use in construction. Methods for measurement of unrestrained linear shrinkage and coefficient of thermal expansion</w:t>
            </w:r>
          </w:p>
          <w:p w14:paraId="307C2C03" w14:textId="77777777" w:rsidR="002177E2" w:rsidRPr="00DB1CF2" w:rsidRDefault="002177E2" w:rsidP="00DB1CF2">
            <w:pPr>
              <w:spacing w:before="100" w:after="120"/>
              <w:rPr>
                <w:rFonts w:ascii="Calibri Light" w:hAnsi="Calibri Light"/>
                <w:sz w:val="16"/>
                <w:szCs w:val="16"/>
                <w:lang w:val="en-US"/>
              </w:rPr>
            </w:pPr>
            <w:r w:rsidRPr="00DB1CF2">
              <w:rPr>
                <w:rFonts w:ascii="Calibri Light" w:hAnsi="Calibri Light"/>
                <w:sz w:val="16"/>
                <w:szCs w:val="16"/>
                <w:lang w:val="en-US"/>
              </w:rPr>
              <w:t>DD 249:1990 Testing aggregates. Method for the assessment of alkali-silica reactivity. Potential accelerated mortar-bar method</w:t>
            </w:r>
          </w:p>
          <w:p w14:paraId="26B13AEB" w14:textId="592198A4" w:rsidR="002177E2" w:rsidRPr="00DB1CF2" w:rsidRDefault="002177E2" w:rsidP="00DB1CF2">
            <w:pPr>
              <w:spacing w:before="100" w:after="120"/>
              <w:rPr>
                <w:rFonts w:ascii="Calibri Light" w:hAnsi="Calibri Light"/>
                <w:sz w:val="16"/>
                <w:szCs w:val="16"/>
                <w:lang w:val="en-US"/>
              </w:rPr>
            </w:pPr>
            <w:del w:id="16457" w:author="shi feijuan" w:date="2016-05-13T15:03:00Z">
              <w:r w:rsidRPr="00DB1CF2" w:rsidDel="00E71024">
                <w:rPr>
                  <w:rFonts w:ascii="Calibri Light" w:hAnsi="Calibri Light"/>
                  <w:sz w:val="16"/>
                  <w:szCs w:val="16"/>
                  <w:lang w:val="en-US"/>
                </w:rPr>
                <w:delText>PD 6472:1974 Guide to specifying the quality of building mortars</w:delText>
              </w:r>
            </w:del>
            <w:ins w:id="16458" w:author="shi feijuan" w:date="2016-05-13T15:03:00Z">
              <w:r w:rsidR="00E71024">
                <w:rPr>
                  <w:rFonts w:ascii="Calibri Light" w:hAnsi="Calibri Light"/>
                  <w:sz w:val="16"/>
                  <w:szCs w:val="16"/>
                  <w:lang w:val="en-US"/>
                </w:rPr>
                <w:t>PD 6678:2005 Guide to the specification of masonry mortar</w:t>
              </w:r>
            </w:ins>
          </w:p>
          <w:p w14:paraId="782E1C50" w14:textId="3D738A1B" w:rsidR="002177E2" w:rsidRPr="00DB1CF2" w:rsidRDefault="002177E2" w:rsidP="00DB1CF2">
            <w:pPr>
              <w:spacing w:before="100" w:after="120"/>
              <w:rPr>
                <w:rFonts w:ascii="Calibri Light" w:hAnsi="Calibri Light"/>
                <w:sz w:val="16"/>
                <w:szCs w:val="16"/>
                <w:lang w:val="en-US"/>
              </w:rPr>
            </w:pPr>
            <w:del w:id="16459" w:author="shi feijuan" w:date="2016-05-13T14:53:00Z">
              <w:r w:rsidRPr="00DB1CF2" w:rsidDel="00D502FC">
                <w:rPr>
                  <w:rFonts w:ascii="Calibri Light" w:hAnsi="Calibri Light"/>
                  <w:sz w:val="16"/>
                  <w:szCs w:val="16"/>
                  <w:lang w:val="en-US"/>
                </w:rPr>
                <w:delText>BS EN 480-1:1998 Admixtures for concrete, mortar and grout. Test methods. Reference concrete and reference mortar for testing</w:delText>
              </w:r>
            </w:del>
            <w:ins w:id="16460" w:author="shi feijuan" w:date="2016-05-13T14:53:00Z">
              <w:r w:rsidR="00D502FC">
                <w:rPr>
                  <w:rFonts w:ascii="Calibri Light" w:hAnsi="Calibri Light"/>
                  <w:sz w:val="16"/>
                  <w:szCs w:val="16"/>
                  <w:lang w:val="en-US"/>
                </w:rPr>
                <w:t>BS EN 480-1:2014 Admixtures for concrete, mortar and grout. Test methods. Reference concrete and reference mortar for testing</w:t>
              </w:r>
            </w:ins>
          </w:p>
          <w:p w14:paraId="1C012C31" w14:textId="5133D7F5" w:rsidR="002177E2" w:rsidRPr="00DB1CF2" w:rsidRDefault="002177E2" w:rsidP="00DB1CF2">
            <w:pPr>
              <w:spacing w:before="100" w:after="120"/>
              <w:rPr>
                <w:rFonts w:ascii="Calibri Light" w:hAnsi="Calibri Light"/>
                <w:sz w:val="16"/>
                <w:szCs w:val="16"/>
                <w:lang w:val="en-US"/>
              </w:rPr>
            </w:pPr>
            <w:del w:id="16461" w:author="shi feijuan" w:date="2016-05-13T14:52:00Z">
              <w:r w:rsidRPr="00DB1CF2" w:rsidDel="00D502FC">
                <w:rPr>
                  <w:rFonts w:ascii="Calibri Light" w:hAnsi="Calibri Light"/>
                  <w:sz w:val="16"/>
                  <w:szCs w:val="16"/>
                  <w:lang w:val="en-US"/>
                </w:rPr>
                <w:delText>BS EN 480-2:1997 Admixtures for concrete, mortar and grout. Test methods. Determination of setting time</w:delText>
              </w:r>
            </w:del>
            <w:ins w:id="16462" w:author="shi feijuan" w:date="2016-05-13T14:52:00Z">
              <w:r w:rsidR="00D502FC">
                <w:rPr>
                  <w:rFonts w:ascii="Calibri Light" w:hAnsi="Calibri Light"/>
                  <w:sz w:val="16"/>
                  <w:szCs w:val="16"/>
                  <w:lang w:val="en-US"/>
                </w:rPr>
                <w:t>BS EN 480-2:2006 Admixtures for concrete, mortar and grout. Test methods. Determination of setting time</w:t>
              </w:r>
            </w:ins>
          </w:p>
          <w:p w14:paraId="7409027A" w14:textId="77777777" w:rsidR="002177E2" w:rsidRPr="00DB1CF2" w:rsidRDefault="002177E2" w:rsidP="00DB1CF2">
            <w:pPr>
              <w:spacing w:before="100" w:after="120"/>
              <w:rPr>
                <w:rFonts w:ascii="Calibri Light" w:hAnsi="Calibri Light"/>
                <w:sz w:val="16"/>
                <w:szCs w:val="16"/>
                <w:lang w:val="en-US"/>
              </w:rPr>
            </w:pPr>
            <w:del w:id="16463" w:author="Jing Kai Toh" w:date="2016-05-12T17:11:00Z">
              <w:r w:rsidRPr="00DB1CF2" w:rsidDel="0010274C">
                <w:rPr>
                  <w:rFonts w:ascii="Calibri Light" w:hAnsi="Calibri Light"/>
                  <w:sz w:val="16"/>
                  <w:szCs w:val="16"/>
                  <w:lang w:val="en-US"/>
                </w:rPr>
                <w:delText>BS EN 480-4:1997 Admixtures for concrete, mortar and grout. Test methods. Determination of bleeding of concrete</w:delText>
              </w:r>
            </w:del>
            <w:ins w:id="16464" w:author="Jing Kai Toh" w:date="2016-05-12T17:11:00Z">
              <w:r w:rsidR="0010274C">
                <w:rPr>
                  <w:rFonts w:ascii="Calibri Light" w:hAnsi="Calibri Light"/>
                  <w:sz w:val="16"/>
                  <w:szCs w:val="16"/>
                  <w:lang w:val="en-US"/>
                </w:rPr>
                <w:t>BS EN 480-4:2005 Admixtures for concrete, mortar and grout. Test methods. Determination of bleeding of concrete</w:t>
              </w:r>
            </w:ins>
          </w:p>
          <w:p w14:paraId="18B108BF" w14:textId="77777777" w:rsidR="002177E2" w:rsidRPr="00DB1CF2" w:rsidRDefault="002177E2" w:rsidP="00DB1CF2">
            <w:pPr>
              <w:spacing w:before="100" w:after="120"/>
              <w:rPr>
                <w:rFonts w:ascii="Calibri Light" w:hAnsi="Calibri Light"/>
                <w:sz w:val="16"/>
                <w:szCs w:val="16"/>
                <w:lang w:val="en-US"/>
              </w:rPr>
            </w:pPr>
            <w:del w:id="16465" w:author="Jing Kai Toh" w:date="2016-05-12T17:10:00Z">
              <w:r w:rsidRPr="00DB1CF2" w:rsidDel="0010274C">
                <w:rPr>
                  <w:rFonts w:ascii="Calibri Light" w:hAnsi="Calibri Light"/>
                  <w:sz w:val="16"/>
                  <w:szCs w:val="16"/>
                  <w:lang w:val="en-US"/>
                </w:rPr>
                <w:delText>BS EN 480-5:1997 Admixtures for concrete, mortar and grout. Test methods. Determination of capillary absorption</w:delText>
              </w:r>
            </w:del>
            <w:ins w:id="16466" w:author="Jing Kai Toh" w:date="2016-05-12T17:10:00Z">
              <w:r w:rsidR="0010274C">
                <w:rPr>
                  <w:rFonts w:ascii="Calibri Light" w:hAnsi="Calibri Light"/>
                  <w:sz w:val="16"/>
                  <w:szCs w:val="16"/>
                  <w:lang w:val="en-US"/>
                </w:rPr>
                <w:t>BS EN 480-5:2005 Admixtures for concrete, mortar and grout. Test methods. Determination of capillary absorption</w:t>
              </w:r>
            </w:ins>
          </w:p>
          <w:p w14:paraId="5AA935C4" w14:textId="77777777" w:rsidR="002177E2" w:rsidRPr="00DB1CF2" w:rsidRDefault="002177E2" w:rsidP="00DB1CF2">
            <w:pPr>
              <w:spacing w:before="100" w:after="120"/>
              <w:rPr>
                <w:rFonts w:ascii="Calibri Light" w:hAnsi="Calibri Light"/>
                <w:sz w:val="16"/>
                <w:szCs w:val="16"/>
                <w:lang w:val="en-US"/>
              </w:rPr>
            </w:pPr>
            <w:del w:id="16467" w:author="Jing Kai Toh" w:date="2016-05-12T17:09:00Z">
              <w:r w:rsidRPr="00DB1CF2" w:rsidDel="0010274C">
                <w:rPr>
                  <w:rFonts w:ascii="Calibri Light" w:hAnsi="Calibri Light"/>
                  <w:sz w:val="16"/>
                  <w:szCs w:val="16"/>
                  <w:lang w:val="en-US"/>
                </w:rPr>
                <w:delText>BS EN 480-6:1997 Admixtures for concrete, mortar and grout. Test methods. Infrared analysis</w:delText>
              </w:r>
            </w:del>
            <w:ins w:id="16468" w:author="Jing Kai Toh" w:date="2016-05-12T17:09:00Z">
              <w:r w:rsidR="0010274C">
                <w:rPr>
                  <w:rFonts w:ascii="Calibri Light" w:hAnsi="Calibri Light"/>
                  <w:sz w:val="16"/>
                  <w:szCs w:val="16"/>
                  <w:lang w:val="en-US"/>
                </w:rPr>
                <w:t>BS EN 480-6:2005 Admixtures for concrete, mortar and grout. Test methods. Infrared analysis</w:t>
              </w:r>
            </w:ins>
          </w:p>
          <w:p w14:paraId="28808AC1" w14:textId="77777777" w:rsidR="002177E2" w:rsidRPr="00DB1CF2" w:rsidRDefault="002177E2" w:rsidP="00DB1CF2">
            <w:pPr>
              <w:spacing w:before="100" w:after="120"/>
              <w:rPr>
                <w:rFonts w:ascii="Calibri Light" w:hAnsi="Calibri Light"/>
                <w:sz w:val="16"/>
                <w:szCs w:val="16"/>
                <w:lang w:val="en-US"/>
              </w:rPr>
            </w:pPr>
            <w:del w:id="16469" w:author="Jing Kai Toh" w:date="2016-05-12T17:08:00Z">
              <w:r w:rsidRPr="00DB1CF2" w:rsidDel="0010274C">
                <w:rPr>
                  <w:rFonts w:ascii="Calibri Light" w:hAnsi="Calibri Light"/>
                  <w:sz w:val="16"/>
                  <w:szCs w:val="16"/>
                  <w:lang w:val="en-US"/>
                </w:rPr>
                <w:delText>BS EN 480-8:1997 Admixtures for concrete, mortar and grout. Test methods. Determination of the conventional dry material content</w:delText>
              </w:r>
            </w:del>
            <w:ins w:id="16470" w:author="Jing Kai Toh" w:date="2016-05-12T17:08:00Z">
              <w:r w:rsidR="0010274C">
                <w:rPr>
                  <w:rFonts w:ascii="Calibri Light" w:hAnsi="Calibri Light"/>
                  <w:sz w:val="16"/>
                  <w:szCs w:val="16"/>
                  <w:lang w:val="en-US"/>
                </w:rPr>
                <w:t>BS EN 480-8:2012 Admixtures for concrete, mortar and grout. Test methods. Determination of the conventional dry material content</w:t>
              </w:r>
            </w:ins>
          </w:p>
          <w:p w14:paraId="6657CCD4" w14:textId="77777777" w:rsidR="002177E2" w:rsidRPr="00DB1CF2" w:rsidRDefault="002177E2" w:rsidP="00DB1CF2">
            <w:pPr>
              <w:spacing w:before="100" w:after="120"/>
              <w:rPr>
                <w:rFonts w:ascii="Calibri Light" w:hAnsi="Calibri Light"/>
                <w:sz w:val="16"/>
                <w:szCs w:val="16"/>
                <w:lang w:val="en-US"/>
              </w:rPr>
            </w:pPr>
            <w:del w:id="16471" w:author="Jing Kai Toh" w:date="2016-05-12T17:07:00Z">
              <w:r w:rsidRPr="00DB1CF2" w:rsidDel="0010274C">
                <w:rPr>
                  <w:rFonts w:ascii="Calibri Light" w:hAnsi="Calibri Light"/>
                  <w:sz w:val="16"/>
                  <w:szCs w:val="16"/>
                  <w:lang w:val="en-US"/>
                </w:rPr>
                <w:delText>BS EN 480-10:1997 Admixtures for concrete, mortar and grout. Test methods. Determination of water soluble chloride content</w:delText>
              </w:r>
            </w:del>
            <w:ins w:id="16472" w:author="Jing Kai Toh" w:date="2016-05-12T17:07:00Z">
              <w:r w:rsidR="0010274C">
                <w:rPr>
                  <w:rFonts w:ascii="Calibri Light" w:hAnsi="Calibri Light"/>
                  <w:sz w:val="16"/>
                  <w:szCs w:val="16"/>
                  <w:lang w:val="en-US"/>
                </w:rPr>
                <w:t>BS EN 480-10:2009 Admixtures for concrete, mortar and grout. Test methods. Determination of water soluble chloride content</w:t>
              </w:r>
            </w:ins>
          </w:p>
          <w:p w14:paraId="5159BC21" w14:textId="77777777" w:rsidR="002177E2" w:rsidRPr="00DB1CF2" w:rsidRDefault="002177E2" w:rsidP="00DB1CF2">
            <w:pPr>
              <w:spacing w:before="100" w:after="120"/>
              <w:rPr>
                <w:rFonts w:ascii="Calibri Light" w:hAnsi="Calibri Light"/>
                <w:sz w:val="16"/>
                <w:szCs w:val="16"/>
                <w:lang w:val="en-US"/>
              </w:rPr>
            </w:pPr>
            <w:del w:id="16473" w:author="Jing Kai Toh" w:date="2016-05-12T17:07:00Z">
              <w:r w:rsidRPr="00DB1CF2" w:rsidDel="0010274C">
                <w:rPr>
                  <w:rFonts w:ascii="Calibri Light" w:hAnsi="Calibri Light"/>
                  <w:sz w:val="16"/>
                  <w:szCs w:val="16"/>
                  <w:lang w:val="en-US"/>
                </w:rPr>
                <w:delText>BS EN 480-11:1999 Admixtures for concrete, mortar and grout. Test methods. Determination of air void characteristics in hardened concrete</w:delText>
              </w:r>
            </w:del>
            <w:ins w:id="16474" w:author="Jing Kai Toh" w:date="2016-05-12T17:07:00Z">
              <w:r w:rsidR="0010274C">
                <w:rPr>
                  <w:rFonts w:ascii="Calibri Light" w:hAnsi="Calibri Light"/>
                  <w:sz w:val="16"/>
                  <w:szCs w:val="16"/>
                  <w:lang w:val="en-US"/>
                </w:rPr>
                <w:t>BS EN 480-11:2005 Admixtures for concrete, mortar and grout. Test methods. Determination of air void characteristics in hardened concrete</w:t>
              </w:r>
            </w:ins>
          </w:p>
          <w:p w14:paraId="7A931307" w14:textId="77777777" w:rsidR="002177E2" w:rsidRPr="00DB1CF2" w:rsidRDefault="002177E2" w:rsidP="00DB1CF2">
            <w:pPr>
              <w:spacing w:before="100" w:after="120"/>
              <w:rPr>
                <w:rFonts w:ascii="Calibri Light" w:hAnsi="Calibri Light"/>
                <w:sz w:val="16"/>
                <w:szCs w:val="16"/>
                <w:lang w:val="en-US"/>
              </w:rPr>
            </w:pPr>
            <w:del w:id="16475" w:author="Jing Kai Toh" w:date="2016-05-12T17:06:00Z">
              <w:r w:rsidRPr="00DB1CF2" w:rsidDel="0010274C">
                <w:rPr>
                  <w:rFonts w:ascii="Calibri Light" w:hAnsi="Calibri Light"/>
                  <w:sz w:val="16"/>
                  <w:szCs w:val="16"/>
                  <w:lang w:val="en-US"/>
                </w:rPr>
                <w:delText>BS EN 480-12:1998 Admixtures for concrete, mortar and grout. Test methods. Determination of the alkali content of admixtures</w:delText>
              </w:r>
            </w:del>
            <w:ins w:id="16476" w:author="Jing Kai Toh" w:date="2016-05-12T17:06:00Z">
              <w:r w:rsidR="0010274C">
                <w:rPr>
                  <w:rFonts w:ascii="Calibri Light" w:hAnsi="Calibri Light"/>
                  <w:sz w:val="16"/>
                  <w:szCs w:val="16"/>
                  <w:lang w:val="en-US"/>
                </w:rPr>
                <w:t>BS EN 480-12:2005 Admixtures for concrete, mortar and grout. Test methods. Determination of the alkali content of admixtures</w:t>
              </w:r>
            </w:ins>
          </w:p>
          <w:p w14:paraId="774DF9F6" w14:textId="77777777" w:rsidR="002177E2" w:rsidRPr="00DB1CF2" w:rsidRDefault="002177E2" w:rsidP="00DB1CF2">
            <w:pPr>
              <w:spacing w:before="100" w:after="120"/>
              <w:rPr>
                <w:rFonts w:ascii="Calibri Light" w:hAnsi="Calibri Light"/>
                <w:sz w:val="16"/>
                <w:szCs w:val="16"/>
                <w:lang w:val="en-US"/>
              </w:rPr>
            </w:pPr>
            <w:del w:id="16477" w:author="Jing Kai Toh" w:date="2016-05-12T17:05:00Z">
              <w:r w:rsidRPr="00DB1CF2" w:rsidDel="0010274C">
                <w:rPr>
                  <w:rFonts w:ascii="Calibri Light" w:hAnsi="Calibri Light"/>
                  <w:sz w:val="16"/>
                  <w:szCs w:val="16"/>
                  <w:lang w:val="en-US"/>
                </w:rPr>
                <w:delText>BS EN 934-2:2001 Admixtures for concrete, mortar and grout. Concrete admixtures. Definitions, requirements, conformity, marking and labelling</w:delText>
              </w:r>
            </w:del>
            <w:ins w:id="16478" w:author="Jing Kai Toh" w:date="2016-05-12T17:05:00Z">
              <w:r w:rsidR="0010274C">
                <w:rPr>
                  <w:rFonts w:ascii="Calibri Light" w:hAnsi="Calibri Light"/>
                  <w:sz w:val="16"/>
                  <w:szCs w:val="16"/>
                  <w:lang w:val="en-US"/>
                </w:rPr>
                <w:t>BS EN 934-2:2009+A1:2012 Admixtures for concrete, mortar and grout . Concrete admixtures. Definitions, requirements, conformity, marking and labelling</w:t>
              </w:r>
            </w:ins>
          </w:p>
          <w:p w14:paraId="057B4D7A" w14:textId="77777777" w:rsidR="002177E2" w:rsidRPr="00DB1CF2" w:rsidRDefault="002177E2" w:rsidP="00DB1CF2">
            <w:pPr>
              <w:spacing w:before="100" w:after="120"/>
              <w:rPr>
                <w:rFonts w:ascii="Calibri Light" w:hAnsi="Calibri Light"/>
                <w:sz w:val="16"/>
                <w:szCs w:val="16"/>
                <w:lang w:val="en-US"/>
              </w:rPr>
            </w:pPr>
            <w:del w:id="16479" w:author="Jing Kai Toh" w:date="2016-05-12T17:04:00Z">
              <w:r w:rsidRPr="00DB1CF2" w:rsidDel="0010274C">
                <w:rPr>
                  <w:rFonts w:ascii="Calibri Light" w:hAnsi="Calibri Light"/>
                  <w:sz w:val="16"/>
                  <w:szCs w:val="16"/>
                  <w:lang w:val="en-US"/>
                </w:rPr>
                <w:delText>BS EN 934-6:2001 Admixtures for concrete, mortar and grout. Sampling, conformity control and evaluation of conformity</w:delText>
              </w:r>
            </w:del>
            <w:ins w:id="16480"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p>
          <w:p w14:paraId="66580594" w14:textId="77777777" w:rsidR="002177E2" w:rsidRPr="00DB1CF2" w:rsidRDefault="002177E2" w:rsidP="00DB1CF2">
            <w:pPr>
              <w:spacing w:before="100" w:after="120"/>
              <w:rPr>
                <w:rFonts w:ascii="Calibri Light" w:hAnsi="Calibri Light"/>
                <w:sz w:val="16"/>
                <w:szCs w:val="16"/>
                <w:lang w:val="en-US"/>
              </w:rPr>
            </w:pPr>
            <w:del w:id="16481" w:author="Jing Kai Toh" w:date="2016-05-12T17:02:00Z">
              <w:r w:rsidRPr="00DB1CF2" w:rsidDel="0010274C">
                <w:rPr>
                  <w:rFonts w:ascii="Calibri Light" w:hAnsi="Calibri Light"/>
                  <w:sz w:val="16"/>
                  <w:szCs w:val="16"/>
                  <w:lang w:val="en-US"/>
                </w:rPr>
                <w:delText>BS 4551 Methods of testing mortars, screeds and plasters</w:delText>
              </w:r>
            </w:del>
            <w:ins w:id="16482" w:author="Jing Kai Toh" w:date="2016-05-12T17:03:00Z">
              <w:r w:rsidR="0010274C">
                <w:t xml:space="preserve"> </w:t>
              </w:r>
              <w:r w:rsidR="0010274C" w:rsidRPr="0010274C">
                <w:rPr>
                  <w:rFonts w:ascii="Calibri Light" w:hAnsi="Calibri Light"/>
                  <w:sz w:val="16"/>
                  <w:szCs w:val="16"/>
                  <w:lang w:val="en-US"/>
                </w:rPr>
                <w:t>BS EN 1015-7:1999 Methods of test for mortar for masonry. Determination of air content of fresh mortar / BS EN 1015-4:1999 Methods of test for mortar for masonry. Determination of consistence of fresh mortar (by plunger penetration) / BS EN 1015-19:1999 Methods of test for mortar for masonry. Determination of water vapour permeability of hardened rendering and plastering mortars / BS EN 1015-1:1999 Methods of test for mortar for masonry. Determination of particle size distribution (by sieve analysis) / BS EN 1015-2:1999 Methods of test for mortar for masonry. Bulk sampling of mortars and preparation of test mortars / BS EN 1015-3:1999 Methods of test for mortar for masonry. Determination of consistence of fresh mortar (by flow table) / BS EN 1015-6:1999 Methods of test for mortar for masonry. Determination of bulk density of fresh mortar / BS EN 1015-9:1999 Methods of test for mortar for masonry. Determination of workable life and correction time of fresh mortar / BS EN 1015-10:1999 Methods of test for mortar for masonry. Determination of dry bulk density of hardened mortar / BS 4551:2005+A2:2013 Mortar. Methods of test for mortar and screed. Chemical analysis and physical testing</w:t>
              </w:r>
            </w:ins>
          </w:p>
          <w:p w14:paraId="59DAEAD0" w14:textId="77777777" w:rsidR="002177E2" w:rsidRPr="00DB1CF2" w:rsidRDefault="002177E2" w:rsidP="00DB1CF2">
            <w:pPr>
              <w:spacing w:before="100" w:after="120"/>
              <w:rPr>
                <w:rFonts w:ascii="Calibri Light" w:hAnsi="Calibri Light"/>
                <w:sz w:val="16"/>
                <w:szCs w:val="16"/>
                <w:lang w:val="en-US"/>
              </w:rPr>
            </w:pPr>
            <w:del w:id="16483" w:author="Jing Kai Toh" w:date="2016-05-12T16:59:00Z">
              <w:r w:rsidRPr="00DB1CF2" w:rsidDel="0010274C">
                <w:rPr>
                  <w:rFonts w:ascii="Calibri Light" w:hAnsi="Calibri Light"/>
                  <w:sz w:val="16"/>
                  <w:szCs w:val="16"/>
                  <w:lang w:val="en-US"/>
                </w:rPr>
                <w:delText>BS 8204 various dates- Screeds, bases and in-situ floorings </w:delText>
              </w:r>
            </w:del>
            <w:ins w:id="16484" w:author="Jing Kai Toh" w:date="2016-05-12T16:59:00Z">
              <w:r w:rsidR="0010274C">
                <w:rPr>
                  <w:rFonts w:ascii="Calibri Light" w:hAnsi="Calibri Light"/>
                  <w:sz w:val="16"/>
                  <w:szCs w:val="16"/>
                  <w:lang w:val="en-US"/>
                </w:rPr>
                <w:t>BS 8204-1:2003+A1:2009 Screeds, bases and in situ floorings. Concrete bases and cementitious levelling screeds to receive floorings. Code of practice</w:t>
              </w:r>
            </w:ins>
          </w:p>
          <w:p w14:paraId="3E6F048E" w14:textId="77777777" w:rsidR="00401C5E" w:rsidRPr="00DB1CF2" w:rsidRDefault="00401C5E" w:rsidP="00DB1CF2">
            <w:pPr>
              <w:spacing w:before="100" w:after="120"/>
              <w:rPr>
                <w:rFonts w:ascii="Calibri Light" w:hAnsi="Calibri Light"/>
                <w:sz w:val="16"/>
                <w:szCs w:val="16"/>
                <w:lang w:val="en-US"/>
              </w:rPr>
            </w:pPr>
          </w:p>
        </w:tc>
      </w:tr>
      <w:tr w:rsidR="00401C5E" w:rsidRPr="004F3C8C" w14:paraId="4CB2FB96" w14:textId="77777777" w:rsidTr="00401C5E">
        <w:tc>
          <w:tcPr>
            <w:tcW w:w="685" w:type="dxa"/>
          </w:tcPr>
          <w:p w14:paraId="7DDDAFE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3CB1F0E8" w14:textId="77777777" w:rsidR="002177E2" w:rsidRPr="00DB1CF2" w:rsidDel="0096062F" w:rsidRDefault="0096062F" w:rsidP="0096062F">
            <w:pPr>
              <w:spacing w:before="100" w:after="120"/>
              <w:rPr>
                <w:del w:id="16485" w:author="Jing Kai Toh" w:date="2016-05-12T16:57:00Z"/>
                <w:rFonts w:ascii="Calibri Light" w:hAnsi="Calibri Light"/>
                <w:sz w:val="16"/>
                <w:szCs w:val="16"/>
                <w:lang w:val="en-US"/>
              </w:rPr>
            </w:pPr>
            <w:ins w:id="16486" w:author="Jing Kai Toh" w:date="2016-05-12T16:57:00Z">
              <w:r w:rsidRPr="0096062F">
                <w:rPr>
                  <w:rFonts w:ascii="Calibri Light" w:hAnsi="Calibri Light"/>
                  <w:sz w:val="16"/>
                  <w:szCs w:val="16"/>
                  <w:lang w:val="en-US"/>
                </w:rPr>
                <w:t>ASTM C33 / C33M - 16 Standard Specification for Concrete Aggregates</w:t>
              </w:r>
            </w:ins>
            <w:del w:id="16487" w:author="Jing Kai Toh" w:date="2016-05-12T16:57:00Z">
              <w:r w:rsidR="002177E2" w:rsidRPr="00DB1CF2" w:rsidDel="0096062F">
                <w:rPr>
                  <w:rFonts w:ascii="Calibri Light" w:hAnsi="Calibri Light"/>
                  <w:sz w:val="16"/>
                  <w:szCs w:val="16"/>
                  <w:lang w:val="en-US"/>
                </w:rPr>
                <w:delText>C33: 2001a</w:delText>
              </w:r>
              <w:r w:rsidR="002177E2" w:rsidRPr="00DB1CF2" w:rsidDel="0096062F">
                <w:rPr>
                  <w:rFonts w:ascii="Calibri Light" w:hAnsi="Calibri Light"/>
                  <w:sz w:val="16"/>
                  <w:szCs w:val="16"/>
                  <w:lang w:val="en-US"/>
                </w:rPr>
                <w:br/>
                <w:delText>Standard Specification for Concrete Aggregates</w:delText>
              </w:r>
            </w:del>
          </w:p>
          <w:p w14:paraId="1173D2EB" w14:textId="77777777" w:rsidR="002177E2" w:rsidRPr="00DB1CF2" w:rsidDel="001744E8" w:rsidRDefault="0096062F" w:rsidP="001744E8">
            <w:pPr>
              <w:spacing w:before="100" w:after="120"/>
              <w:rPr>
                <w:del w:id="16488" w:author="Jing Kai Toh" w:date="2016-05-12T16:55:00Z"/>
                <w:rFonts w:ascii="Calibri Light" w:hAnsi="Calibri Light"/>
                <w:sz w:val="16"/>
                <w:szCs w:val="16"/>
                <w:lang w:val="en-US"/>
              </w:rPr>
            </w:pPr>
            <w:ins w:id="16489" w:author="Jing Kai Toh" w:date="2016-05-12T16:55:00Z">
              <w:r>
                <w:rPr>
                  <w:rFonts w:ascii="Calibri Light" w:hAnsi="Calibri Light"/>
                  <w:sz w:val="16"/>
                  <w:szCs w:val="16"/>
                  <w:lang w:val="en-US"/>
                </w:rPr>
                <w:t xml:space="preserve">ASTM C87 / C87M </w:t>
              </w:r>
            </w:ins>
            <w:ins w:id="16490" w:author="Jing Kai Toh" w:date="2016-05-12T16:56:00Z">
              <w:r>
                <w:rPr>
                  <w:rFonts w:ascii="Calibri Light" w:hAnsi="Calibri Light"/>
                  <w:sz w:val="16"/>
                  <w:szCs w:val="16"/>
                  <w:lang w:val="en-US"/>
                </w:rPr>
                <w:t>–</w:t>
              </w:r>
            </w:ins>
            <w:ins w:id="16491" w:author="Jing Kai Toh" w:date="2016-05-12T16:55:00Z">
              <w:r>
                <w:rPr>
                  <w:rFonts w:ascii="Calibri Light" w:hAnsi="Calibri Light"/>
                  <w:sz w:val="16"/>
                  <w:szCs w:val="16"/>
                  <w:lang w:val="en-US"/>
                </w:rPr>
                <w:t xml:space="preserve"> 10</w:t>
              </w:r>
            </w:ins>
            <w:ins w:id="16492" w:author="Jing Kai Toh" w:date="2016-05-12T16:56:00Z">
              <w:r>
                <w:rPr>
                  <w:rFonts w:ascii="Calibri Light" w:hAnsi="Calibri Light"/>
                  <w:sz w:val="16"/>
                  <w:szCs w:val="16"/>
                  <w:lang w:val="en-US"/>
                </w:rPr>
                <w:t xml:space="preserve"> </w:t>
              </w:r>
            </w:ins>
            <w:ins w:id="16493" w:author="Jing Kai Toh" w:date="2016-05-12T16:55:00Z">
              <w:r w:rsidR="001744E8" w:rsidRPr="001744E8">
                <w:rPr>
                  <w:rFonts w:ascii="Calibri Light" w:hAnsi="Calibri Light"/>
                  <w:sz w:val="16"/>
                  <w:szCs w:val="16"/>
                  <w:lang w:val="en-US"/>
                </w:rPr>
                <w:t>Standard Test Method for Effect of Organic Impurities in Fine Aggregate on Strength of Mortar</w:t>
              </w:r>
              <w:r w:rsidR="001744E8" w:rsidRPr="001744E8" w:rsidDel="001744E8">
                <w:rPr>
                  <w:rFonts w:ascii="Calibri Light" w:hAnsi="Calibri Light"/>
                  <w:sz w:val="16"/>
                  <w:szCs w:val="16"/>
                  <w:lang w:val="en-US"/>
                </w:rPr>
                <w:t xml:space="preserve"> </w:t>
              </w:r>
            </w:ins>
            <w:del w:id="16494" w:author="Jing Kai Toh" w:date="2016-05-12T16:55:00Z">
              <w:r w:rsidR="002177E2" w:rsidRPr="00DB1CF2" w:rsidDel="001744E8">
                <w:rPr>
                  <w:rFonts w:ascii="Calibri Light" w:hAnsi="Calibri Light"/>
                  <w:sz w:val="16"/>
                  <w:szCs w:val="16"/>
                  <w:lang w:val="en-US"/>
                </w:rPr>
                <w:delText>C87: 1983(1995)e1</w:delText>
              </w:r>
              <w:r w:rsidR="002177E2" w:rsidRPr="00DB1CF2" w:rsidDel="001744E8">
                <w:rPr>
                  <w:rFonts w:ascii="Calibri Light" w:hAnsi="Calibri Light"/>
                  <w:sz w:val="16"/>
                  <w:szCs w:val="16"/>
                  <w:lang w:val="en-US"/>
                </w:rPr>
                <w:br/>
                <w:delText>Standard Test Method for Effect of Organic Impurities in Fine Aggregate on Strength of Mortar</w:delText>
              </w:r>
            </w:del>
          </w:p>
          <w:p w14:paraId="236F44A9" w14:textId="77777777" w:rsidR="002177E2" w:rsidRPr="00DB1CF2" w:rsidDel="001744E8" w:rsidRDefault="001744E8" w:rsidP="001744E8">
            <w:pPr>
              <w:spacing w:before="100" w:after="120"/>
              <w:rPr>
                <w:del w:id="16495" w:author="Jing Kai Toh" w:date="2016-05-12T16:53:00Z"/>
                <w:rFonts w:ascii="Calibri Light" w:hAnsi="Calibri Light"/>
                <w:sz w:val="16"/>
                <w:szCs w:val="16"/>
                <w:lang w:val="en-US"/>
              </w:rPr>
            </w:pPr>
            <w:ins w:id="16496" w:author="Jing Kai Toh" w:date="2016-05-12T16:53:00Z">
              <w:r w:rsidRPr="001744E8">
                <w:rPr>
                  <w:rFonts w:ascii="Calibri Light" w:hAnsi="Calibri Light"/>
                  <w:sz w:val="16"/>
                  <w:szCs w:val="16"/>
                  <w:lang w:val="en-US"/>
                </w:rPr>
                <w:t>ASTM C94 / C94M - 16 Standard Specification for Ready-Mixed Concrete</w:t>
              </w:r>
            </w:ins>
            <w:del w:id="16497" w:author="Jing Kai Toh" w:date="2016-05-12T16:53:00Z">
              <w:r w:rsidR="002177E2" w:rsidRPr="00DB1CF2" w:rsidDel="001744E8">
                <w:rPr>
                  <w:rFonts w:ascii="Calibri Light" w:hAnsi="Calibri Light"/>
                  <w:sz w:val="16"/>
                  <w:szCs w:val="16"/>
                  <w:lang w:val="en-US"/>
                </w:rPr>
                <w:delText>C94/C94M-00e2</w:delText>
              </w:r>
              <w:r w:rsidR="002177E2" w:rsidRPr="00DB1CF2" w:rsidDel="001744E8">
                <w:rPr>
                  <w:rFonts w:ascii="Calibri Light" w:hAnsi="Calibri Light"/>
                  <w:sz w:val="16"/>
                  <w:szCs w:val="16"/>
                  <w:lang w:val="en-US"/>
                </w:rPr>
                <w:br/>
                <w:delText>Standard Specification for Ready-Mixed Concrete</w:delText>
              </w:r>
            </w:del>
          </w:p>
          <w:p w14:paraId="7EA9BF36" w14:textId="77777777" w:rsidR="002177E2" w:rsidRPr="00DB1CF2" w:rsidDel="001744E8" w:rsidRDefault="001744E8" w:rsidP="001744E8">
            <w:pPr>
              <w:spacing w:before="100" w:after="120"/>
              <w:rPr>
                <w:del w:id="16498" w:author="Jing Kai Toh" w:date="2016-05-12T16:53:00Z"/>
                <w:rFonts w:ascii="Calibri Light" w:hAnsi="Calibri Light"/>
                <w:sz w:val="16"/>
                <w:szCs w:val="16"/>
                <w:lang w:val="en-US"/>
              </w:rPr>
            </w:pPr>
            <w:ins w:id="16499" w:author="Jing Kai Toh" w:date="2016-05-12T16:53:00Z">
              <w:r w:rsidRPr="001744E8">
                <w:rPr>
                  <w:rFonts w:ascii="Calibri Light" w:hAnsi="Calibri Light"/>
                  <w:sz w:val="16"/>
                  <w:szCs w:val="16"/>
                  <w:lang w:val="en-US"/>
                </w:rPr>
                <w:t>ASTM C109 / C109M - 16a Standard Test Method for Compressive Strength of Hydraulic Cement Mortars (Using 2-in. or [50-mm] Cube Specimens)</w:t>
              </w:r>
            </w:ins>
            <w:del w:id="16500" w:author="Jing Kai Toh" w:date="2016-05-12T16:53:00Z">
              <w:r w:rsidR="002177E2" w:rsidRPr="00DB1CF2" w:rsidDel="001744E8">
                <w:rPr>
                  <w:rFonts w:ascii="Calibri Light" w:hAnsi="Calibri Light"/>
                  <w:sz w:val="16"/>
                  <w:szCs w:val="16"/>
                  <w:lang w:val="en-US"/>
                </w:rPr>
                <w:delText>C109/C109M: 2001</w:delText>
              </w:r>
              <w:r w:rsidR="002177E2" w:rsidRPr="00DB1CF2" w:rsidDel="001744E8">
                <w:rPr>
                  <w:rFonts w:ascii="Calibri Light" w:hAnsi="Calibri Light"/>
                  <w:sz w:val="16"/>
                  <w:szCs w:val="16"/>
                  <w:lang w:val="en-US"/>
                </w:rPr>
                <w:br/>
                <w:delText>Standard Test Method for Compressive Strength of Hydraulic Cement Mortars (Using 2-in. or [50-mm] Cube Specimens)</w:delText>
              </w:r>
            </w:del>
          </w:p>
          <w:p w14:paraId="5119872F" w14:textId="77777777" w:rsidR="002177E2" w:rsidRPr="00DB1CF2" w:rsidDel="001744E8" w:rsidRDefault="001744E8" w:rsidP="001744E8">
            <w:pPr>
              <w:spacing w:before="100" w:after="120"/>
              <w:rPr>
                <w:del w:id="16501" w:author="Jing Kai Toh" w:date="2016-05-12T16:52:00Z"/>
                <w:rFonts w:ascii="Calibri Light" w:hAnsi="Calibri Light"/>
                <w:sz w:val="16"/>
                <w:szCs w:val="16"/>
                <w:lang w:val="en-US"/>
              </w:rPr>
            </w:pPr>
            <w:ins w:id="16502" w:author="Jing Kai Toh" w:date="2016-05-12T16:52:00Z">
              <w:r w:rsidRPr="001744E8">
                <w:rPr>
                  <w:rFonts w:ascii="Calibri Light" w:hAnsi="Calibri Light"/>
                  <w:sz w:val="16"/>
                  <w:szCs w:val="16"/>
                  <w:lang w:val="en-US"/>
                </w:rPr>
                <w:t>ASTM C115 / C115M - 10e1 Standard Test Method for Fineness of Portland Cement by the Turbidimeter</w:t>
              </w:r>
            </w:ins>
            <w:del w:id="16503" w:author="Jing Kai Toh" w:date="2016-05-12T16:52:00Z">
              <w:r w:rsidR="002177E2" w:rsidRPr="00DB1CF2" w:rsidDel="001744E8">
                <w:rPr>
                  <w:rFonts w:ascii="Calibri Light" w:hAnsi="Calibri Light"/>
                  <w:sz w:val="16"/>
                  <w:szCs w:val="16"/>
                  <w:lang w:val="en-US"/>
                </w:rPr>
                <w:delText>C115: 1996a</w:delText>
              </w:r>
              <w:r w:rsidR="002177E2" w:rsidRPr="00DB1CF2" w:rsidDel="001744E8">
                <w:rPr>
                  <w:rFonts w:ascii="Calibri Light" w:hAnsi="Calibri Light"/>
                  <w:sz w:val="16"/>
                  <w:szCs w:val="16"/>
                  <w:lang w:val="en-US"/>
                </w:rPr>
                <w:br/>
                <w:delText>Standard Test Method for Fineness of Portland Cement by the Turbidimeter</w:delText>
              </w:r>
            </w:del>
          </w:p>
          <w:p w14:paraId="5B63E69F" w14:textId="77777777" w:rsidR="002177E2" w:rsidRPr="00DB1CF2" w:rsidDel="001744E8" w:rsidRDefault="001744E8" w:rsidP="001744E8">
            <w:pPr>
              <w:spacing w:before="100" w:after="120"/>
              <w:rPr>
                <w:del w:id="16504" w:author="Jing Kai Toh" w:date="2016-05-12T16:51:00Z"/>
                <w:rFonts w:ascii="Calibri Light" w:hAnsi="Calibri Light"/>
                <w:sz w:val="16"/>
                <w:szCs w:val="16"/>
                <w:lang w:val="en-US"/>
              </w:rPr>
            </w:pPr>
            <w:ins w:id="16505" w:author="Jing Kai Toh" w:date="2016-05-12T16:51:00Z">
              <w:r w:rsidRPr="001744E8">
                <w:rPr>
                  <w:rFonts w:ascii="Calibri Light" w:hAnsi="Calibri Light"/>
                  <w:sz w:val="16"/>
                  <w:szCs w:val="16"/>
                  <w:lang w:val="en-US"/>
                </w:rPr>
                <w:t>ASTM C125-15a Standard Terminology Relating to Concrete and Concrete Aggregates</w:t>
              </w:r>
            </w:ins>
            <w:del w:id="16506" w:author="Jing Kai Toh" w:date="2016-05-12T16:51:00Z">
              <w:r w:rsidR="002177E2" w:rsidRPr="00DB1CF2" w:rsidDel="001744E8">
                <w:rPr>
                  <w:rFonts w:ascii="Calibri Light" w:hAnsi="Calibri Light"/>
                  <w:sz w:val="16"/>
                  <w:szCs w:val="16"/>
                  <w:lang w:val="en-US"/>
                </w:rPr>
                <w:delText>C125: 2000ae1</w:delText>
              </w:r>
              <w:r w:rsidR="002177E2" w:rsidRPr="00DB1CF2" w:rsidDel="001744E8">
                <w:rPr>
                  <w:rFonts w:ascii="Calibri Light" w:hAnsi="Calibri Light"/>
                  <w:sz w:val="16"/>
                  <w:szCs w:val="16"/>
                  <w:lang w:val="en-US"/>
                </w:rPr>
                <w:br/>
                <w:delText>Standard Terminology Relating to Concrete and Concrete Aggregates</w:delText>
              </w:r>
            </w:del>
          </w:p>
          <w:p w14:paraId="229345B8" w14:textId="77777777" w:rsidR="002177E2" w:rsidRPr="00DB1CF2" w:rsidDel="001744E8" w:rsidRDefault="001744E8" w:rsidP="001744E8">
            <w:pPr>
              <w:spacing w:before="100" w:after="120"/>
              <w:rPr>
                <w:del w:id="16507" w:author="Jing Kai Toh" w:date="2016-05-12T16:47:00Z"/>
                <w:rFonts w:ascii="Calibri Light" w:hAnsi="Calibri Light"/>
                <w:sz w:val="16"/>
                <w:szCs w:val="16"/>
                <w:lang w:val="en-US"/>
              </w:rPr>
            </w:pPr>
            <w:ins w:id="16508" w:author="Jing Kai Toh" w:date="2016-05-12T16:47:00Z">
              <w:r w:rsidRPr="001744E8">
                <w:rPr>
                  <w:rFonts w:ascii="Calibri Light" w:hAnsi="Calibri Light"/>
                  <w:sz w:val="16"/>
                  <w:szCs w:val="16"/>
                  <w:lang w:val="en-US"/>
                </w:rPr>
                <w:t>ASTM C136 / C136M - 14 Standard Test Method for Sieve Analysis of Fine and Coarse Aggregates</w:t>
              </w:r>
            </w:ins>
            <w:del w:id="16509" w:author="Jing Kai Toh" w:date="2016-05-12T16:47:00Z">
              <w:r w:rsidR="002177E2" w:rsidRPr="00DB1CF2" w:rsidDel="001744E8">
                <w:rPr>
                  <w:rFonts w:ascii="Calibri Light" w:hAnsi="Calibri Light"/>
                  <w:sz w:val="16"/>
                  <w:szCs w:val="16"/>
                  <w:lang w:val="en-US"/>
                </w:rPr>
                <w:delText>C136-01</w:delText>
              </w:r>
              <w:r w:rsidR="002177E2" w:rsidRPr="00DB1CF2" w:rsidDel="001744E8">
                <w:rPr>
                  <w:rFonts w:ascii="Calibri Light" w:hAnsi="Calibri Light"/>
                  <w:sz w:val="16"/>
                  <w:szCs w:val="16"/>
                  <w:lang w:val="en-US"/>
                </w:rPr>
                <w:br/>
                <w:delText>Standard Test Method for Sieve Analysis of Fine and Coarse Aggregates</w:delText>
              </w:r>
            </w:del>
          </w:p>
          <w:p w14:paraId="06E66329" w14:textId="77777777" w:rsidR="002177E2" w:rsidRPr="00DB1CF2" w:rsidDel="001744E8" w:rsidRDefault="001744E8" w:rsidP="001744E8">
            <w:pPr>
              <w:spacing w:before="100" w:after="120"/>
              <w:rPr>
                <w:del w:id="16510" w:author="Jing Kai Toh" w:date="2016-05-12T16:45:00Z"/>
                <w:rFonts w:ascii="Calibri Light" w:hAnsi="Calibri Light"/>
                <w:sz w:val="16"/>
                <w:szCs w:val="16"/>
                <w:lang w:val="en-US"/>
              </w:rPr>
            </w:pPr>
            <w:ins w:id="16511" w:author="Jing Kai Toh" w:date="2016-05-12T16:45:00Z">
              <w:r w:rsidRPr="001744E8">
                <w:rPr>
                  <w:rFonts w:ascii="Calibri Light" w:hAnsi="Calibri Light"/>
                  <w:sz w:val="16"/>
                  <w:szCs w:val="16"/>
                  <w:lang w:val="en-US"/>
                </w:rPr>
                <w:t>ASTM C150-07 Standard Specification for Portland Cement</w:t>
              </w:r>
              <w:r>
                <w:rPr>
                  <w:rFonts w:ascii="Calibri Light" w:hAnsi="Calibri Light"/>
                  <w:sz w:val="16"/>
                  <w:szCs w:val="16"/>
                  <w:lang w:val="en-US"/>
                </w:rPr>
                <w:t xml:space="preserve"> (Withdrawn </w:t>
              </w:r>
              <w:r w:rsidRPr="001744E8">
                <w:rPr>
                  <w:rFonts w:ascii="Calibri Light" w:hAnsi="Calibri Light"/>
                  <w:sz w:val="16"/>
                  <w:szCs w:val="16"/>
                  <w:lang w:val="en-US"/>
                </w:rPr>
                <w:t>28 Jul 2009</w:t>
              </w:r>
              <w:r>
                <w:rPr>
                  <w:rFonts w:ascii="Calibri Light" w:hAnsi="Calibri Light"/>
                  <w:sz w:val="16"/>
                  <w:szCs w:val="16"/>
                  <w:lang w:val="en-US"/>
                </w:rPr>
                <w:t>)</w:t>
              </w:r>
            </w:ins>
            <w:del w:id="16512" w:author="Jing Kai Toh" w:date="2016-05-12T16:45:00Z">
              <w:r w:rsidR="002177E2" w:rsidRPr="00DB1CF2" w:rsidDel="001744E8">
                <w:rPr>
                  <w:rFonts w:ascii="Calibri Light" w:hAnsi="Calibri Light"/>
                  <w:sz w:val="16"/>
                  <w:szCs w:val="16"/>
                  <w:lang w:val="en-US"/>
                </w:rPr>
                <w:delText>C150: 2000</w:delText>
              </w:r>
              <w:r w:rsidR="002177E2" w:rsidRPr="00DB1CF2" w:rsidDel="001744E8">
                <w:rPr>
                  <w:rFonts w:ascii="Calibri Light" w:hAnsi="Calibri Light"/>
                  <w:sz w:val="16"/>
                  <w:szCs w:val="16"/>
                  <w:lang w:val="en-US"/>
                </w:rPr>
                <w:br/>
                <w:delText>Standard Specification for Portland Cement</w:delText>
              </w:r>
            </w:del>
          </w:p>
          <w:p w14:paraId="4F76E207" w14:textId="77777777" w:rsidR="002177E2" w:rsidRPr="00DB1CF2" w:rsidDel="001744E8" w:rsidRDefault="001744E8" w:rsidP="001744E8">
            <w:pPr>
              <w:spacing w:before="100" w:after="120"/>
              <w:rPr>
                <w:del w:id="16513" w:author="Jing Kai Toh" w:date="2016-05-12T16:39:00Z"/>
                <w:rFonts w:ascii="Calibri Light" w:hAnsi="Calibri Light"/>
                <w:sz w:val="16"/>
                <w:szCs w:val="16"/>
                <w:lang w:val="en-US"/>
              </w:rPr>
            </w:pPr>
            <w:ins w:id="16514" w:author="Jing Kai Toh" w:date="2016-05-12T16:39:00Z">
              <w:r w:rsidRPr="001744E8">
                <w:rPr>
                  <w:rFonts w:ascii="Calibri Light" w:hAnsi="Calibri Light"/>
                  <w:sz w:val="16"/>
                  <w:szCs w:val="16"/>
                  <w:lang w:val="en-US"/>
                </w:rPr>
                <w:t>ASTM C295 / C295M - 12 Standard Guide for Petrographic Examination of Aggregates for Concrete</w:t>
              </w:r>
            </w:ins>
            <w:del w:id="16515" w:author="Jing Kai Toh" w:date="2016-05-12T16:39:00Z">
              <w:r w:rsidR="002177E2" w:rsidRPr="00DB1CF2" w:rsidDel="001744E8">
                <w:rPr>
                  <w:rFonts w:ascii="Calibri Light" w:hAnsi="Calibri Light"/>
                  <w:sz w:val="16"/>
                  <w:szCs w:val="16"/>
                  <w:lang w:val="en-US"/>
                </w:rPr>
                <w:delText>C295: 1998</w:delText>
              </w:r>
              <w:r w:rsidR="002177E2" w:rsidRPr="00DB1CF2" w:rsidDel="001744E8">
                <w:rPr>
                  <w:rFonts w:ascii="Calibri Light" w:hAnsi="Calibri Light"/>
                  <w:sz w:val="16"/>
                  <w:szCs w:val="16"/>
                  <w:lang w:val="en-US"/>
                </w:rPr>
                <w:br/>
                <w:delText>Standard Guide for Petrographic Examination of Aggregates for Concrete</w:delText>
              </w:r>
            </w:del>
          </w:p>
          <w:p w14:paraId="1ECA00FC" w14:textId="77777777" w:rsidR="002177E2" w:rsidRPr="00DB1CF2" w:rsidRDefault="00E62C3C" w:rsidP="00E62C3C">
            <w:pPr>
              <w:spacing w:before="100" w:after="120"/>
              <w:rPr>
                <w:rFonts w:ascii="Calibri Light" w:hAnsi="Calibri Light"/>
                <w:sz w:val="16"/>
                <w:szCs w:val="16"/>
                <w:lang w:val="en-US"/>
              </w:rPr>
            </w:pPr>
            <w:ins w:id="16516" w:author="Jing Kai Toh" w:date="2016-05-12T16:38:00Z">
              <w:r w:rsidRPr="00E62C3C">
                <w:rPr>
                  <w:rFonts w:ascii="Calibri Light" w:hAnsi="Calibri Light"/>
                  <w:sz w:val="16"/>
                  <w:szCs w:val="16"/>
                  <w:lang w:val="en-US"/>
                </w:rPr>
                <w:t>ASTM C305 - 14 Standard Practice for Mechanical Mixing of Hydraulic Cement Pastes and Mortars of Plastic Consistency</w:t>
              </w:r>
            </w:ins>
            <w:del w:id="16517" w:author="Jing Kai Toh" w:date="2016-05-12T16:38:00Z">
              <w:r w:rsidR="002177E2" w:rsidRPr="00DB1CF2" w:rsidDel="00E62C3C">
                <w:rPr>
                  <w:rFonts w:ascii="Calibri Light" w:hAnsi="Calibri Light"/>
                  <w:sz w:val="16"/>
                  <w:szCs w:val="16"/>
                  <w:lang w:val="en-US"/>
                </w:rPr>
                <w:delText>C305: 1999</w:delText>
              </w:r>
              <w:r w:rsidR="002177E2" w:rsidRPr="00DB1CF2" w:rsidDel="00E62C3C">
                <w:rPr>
                  <w:rFonts w:ascii="Calibri Light" w:hAnsi="Calibri Light"/>
                  <w:sz w:val="16"/>
                  <w:szCs w:val="16"/>
                  <w:lang w:val="en-US"/>
                </w:rPr>
                <w:br/>
                <w:delText>Practice for Mechanical Mixing of Hydraulic Cement Pastes and Mortars of Plastic Consistency</w:delText>
              </w:r>
            </w:del>
          </w:p>
          <w:p w14:paraId="4694803D" w14:textId="77777777" w:rsidR="002177E2" w:rsidRPr="00DB1CF2" w:rsidDel="00E62C3C" w:rsidRDefault="00E62C3C" w:rsidP="00E62C3C">
            <w:pPr>
              <w:spacing w:before="100" w:after="120"/>
              <w:rPr>
                <w:del w:id="16518" w:author="Jing Kai Toh" w:date="2016-05-12T16:37:00Z"/>
                <w:rFonts w:ascii="Calibri Light" w:hAnsi="Calibri Light"/>
                <w:sz w:val="16"/>
                <w:szCs w:val="16"/>
                <w:lang w:val="en-US"/>
              </w:rPr>
            </w:pPr>
            <w:ins w:id="16519" w:author="Jing Kai Toh" w:date="2016-05-12T16:37:00Z">
              <w:r w:rsidRPr="00E62C3C">
                <w:rPr>
                  <w:rFonts w:ascii="Calibri Light" w:hAnsi="Calibri Light"/>
                  <w:sz w:val="16"/>
                  <w:szCs w:val="16"/>
                  <w:lang w:val="en-US"/>
                </w:rPr>
                <w:t>ASTM C348 - 14 Standard Test Method for Flexural Strength of Hydraulic-Cement Mortars</w:t>
              </w:r>
            </w:ins>
            <w:del w:id="16520" w:author="Jing Kai Toh" w:date="2016-05-12T16:37:00Z">
              <w:r w:rsidR="002177E2" w:rsidRPr="00DB1CF2" w:rsidDel="00E62C3C">
                <w:rPr>
                  <w:rFonts w:ascii="Calibri Light" w:hAnsi="Calibri Light"/>
                  <w:sz w:val="16"/>
                  <w:szCs w:val="16"/>
                  <w:lang w:val="en-US"/>
                </w:rPr>
                <w:delText>C348: 1997</w:delText>
              </w:r>
              <w:r w:rsidR="002177E2" w:rsidRPr="00DB1CF2" w:rsidDel="00E62C3C">
                <w:rPr>
                  <w:rFonts w:ascii="Calibri Light" w:hAnsi="Calibri Light"/>
                  <w:sz w:val="16"/>
                  <w:szCs w:val="16"/>
                  <w:lang w:val="en-US"/>
                </w:rPr>
                <w:br/>
                <w:delText>Standard Test Method for Flexural Strength of Hydraulic-Cement Mortars</w:delText>
              </w:r>
            </w:del>
          </w:p>
          <w:p w14:paraId="4A0882F2" w14:textId="77777777" w:rsidR="002177E2" w:rsidRPr="00DB1CF2" w:rsidDel="00E62C3C" w:rsidRDefault="00E62C3C" w:rsidP="00E62C3C">
            <w:pPr>
              <w:spacing w:before="100" w:after="120"/>
              <w:rPr>
                <w:del w:id="16521" w:author="Jing Kai Toh" w:date="2016-05-12T16:36:00Z"/>
                <w:rFonts w:ascii="Calibri Light" w:hAnsi="Calibri Light"/>
                <w:sz w:val="16"/>
                <w:szCs w:val="16"/>
                <w:lang w:val="en-US"/>
              </w:rPr>
            </w:pPr>
            <w:ins w:id="16522" w:author="Jing Kai Toh" w:date="2016-05-12T16:36:00Z">
              <w:r w:rsidRPr="00E62C3C">
                <w:rPr>
                  <w:rFonts w:ascii="Calibri Light" w:hAnsi="Calibri Light"/>
                  <w:sz w:val="16"/>
                  <w:szCs w:val="16"/>
                  <w:lang w:val="en-US"/>
                </w:rPr>
                <w:t>ASTM C349 - 14 Standard Test Method for Compressive Strength of Hydraulic-Cement Mortars (Using Portions of Prisms Broken in Flexure)</w:t>
              </w:r>
            </w:ins>
            <w:del w:id="16523" w:author="Jing Kai Toh" w:date="2016-05-12T16:36:00Z">
              <w:r w:rsidR="002177E2" w:rsidRPr="00DB1CF2" w:rsidDel="00E62C3C">
                <w:rPr>
                  <w:rFonts w:ascii="Calibri Light" w:hAnsi="Calibri Light"/>
                  <w:sz w:val="16"/>
                  <w:szCs w:val="16"/>
                  <w:lang w:val="en-US"/>
                </w:rPr>
                <w:delText>C349: 1997</w:delText>
              </w:r>
              <w:r w:rsidR="002177E2" w:rsidRPr="00DB1CF2" w:rsidDel="00E62C3C">
                <w:rPr>
                  <w:rFonts w:ascii="Calibri Light" w:hAnsi="Calibri Light"/>
                  <w:sz w:val="16"/>
                  <w:szCs w:val="16"/>
                  <w:lang w:val="en-US"/>
                </w:rPr>
                <w:br/>
                <w:delText>Standard Test Method for Compressive Strength of Hydraulic-Cement Mortars (Using Portions of Prisms Broken in Flexure)</w:delText>
              </w:r>
            </w:del>
          </w:p>
          <w:p w14:paraId="43944F23" w14:textId="77777777" w:rsidR="002177E2" w:rsidRPr="00DB1CF2" w:rsidDel="00E62C3C" w:rsidRDefault="00E62C3C" w:rsidP="00E62C3C">
            <w:pPr>
              <w:spacing w:before="100" w:after="120"/>
              <w:rPr>
                <w:del w:id="16524" w:author="Jing Kai Toh" w:date="2016-05-12T16:36:00Z"/>
                <w:rFonts w:ascii="Calibri Light" w:hAnsi="Calibri Light"/>
                <w:sz w:val="16"/>
                <w:szCs w:val="16"/>
                <w:lang w:val="en-US"/>
              </w:rPr>
            </w:pPr>
            <w:ins w:id="16525" w:author="Jing Kai Toh" w:date="2016-05-12T16:36:00Z">
              <w:r w:rsidRPr="00E62C3C">
                <w:rPr>
                  <w:rFonts w:ascii="Calibri Light" w:hAnsi="Calibri Light"/>
                  <w:sz w:val="16"/>
                  <w:szCs w:val="16"/>
                  <w:lang w:val="en-US"/>
                </w:rPr>
                <w:t>ASTM C452 - 15 Standard Test Method for Potential Expansion of Portland-Cement Mortars Exposed to Sulfate</w:t>
              </w:r>
            </w:ins>
            <w:del w:id="16526" w:author="Jing Kai Toh" w:date="2016-05-12T16:36:00Z">
              <w:r w:rsidR="002177E2" w:rsidRPr="00DB1CF2" w:rsidDel="00E62C3C">
                <w:rPr>
                  <w:rFonts w:ascii="Calibri Light" w:hAnsi="Calibri Light"/>
                  <w:sz w:val="16"/>
                  <w:szCs w:val="16"/>
                  <w:lang w:val="en-US"/>
                </w:rPr>
                <w:delText>C452: 1995</w:delText>
              </w:r>
              <w:r w:rsidR="002177E2" w:rsidRPr="00DB1CF2" w:rsidDel="00E62C3C">
                <w:rPr>
                  <w:rFonts w:ascii="Calibri Light" w:hAnsi="Calibri Light"/>
                  <w:sz w:val="16"/>
                  <w:szCs w:val="16"/>
                  <w:lang w:val="en-US"/>
                </w:rPr>
                <w:br/>
                <w:delText>Standard Test Method for Potential Expansion of Portland-Cement Mortars Exposed to Sulfate</w:delText>
              </w:r>
            </w:del>
          </w:p>
          <w:p w14:paraId="2BACC7A9" w14:textId="77777777" w:rsidR="002177E2" w:rsidRPr="00DB1CF2" w:rsidDel="00E62C3C" w:rsidRDefault="00E62C3C" w:rsidP="00E62C3C">
            <w:pPr>
              <w:spacing w:before="100" w:after="120"/>
              <w:rPr>
                <w:del w:id="16527" w:author="Jing Kai Toh" w:date="2016-05-12T16:35:00Z"/>
                <w:rFonts w:ascii="Calibri Light" w:hAnsi="Calibri Light"/>
                <w:sz w:val="16"/>
                <w:szCs w:val="16"/>
                <w:lang w:val="en-US"/>
              </w:rPr>
            </w:pPr>
            <w:ins w:id="16528" w:author="Jing Kai Toh" w:date="2016-05-12T16:35:00Z">
              <w:r w:rsidRPr="00E62C3C">
                <w:rPr>
                  <w:rFonts w:ascii="Calibri Light" w:hAnsi="Calibri Light"/>
                  <w:sz w:val="16"/>
                  <w:szCs w:val="16"/>
                  <w:lang w:val="en-US"/>
                </w:rPr>
                <w:t>ASTM C490 / C490M - 11e1 Standard Practice for Use of Apparatus for the Determination of Length Change of Hardened Cement Paste, Mortar, and Concrete</w:t>
              </w:r>
            </w:ins>
            <w:del w:id="16529" w:author="Jing Kai Toh" w:date="2016-05-12T16:35:00Z">
              <w:r w:rsidR="002177E2" w:rsidRPr="00DB1CF2" w:rsidDel="00E62C3C">
                <w:rPr>
                  <w:rFonts w:ascii="Calibri Light" w:hAnsi="Calibri Light"/>
                  <w:sz w:val="16"/>
                  <w:szCs w:val="16"/>
                  <w:lang w:val="en-US"/>
                </w:rPr>
                <w:delText>C490: 2000a</w:delText>
              </w:r>
              <w:r w:rsidR="002177E2" w:rsidRPr="00DB1CF2" w:rsidDel="00E62C3C">
                <w:rPr>
                  <w:rFonts w:ascii="Calibri Light" w:hAnsi="Calibri Light"/>
                  <w:sz w:val="16"/>
                  <w:szCs w:val="16"/>
                  <w:lang w:val="en-US"/>
                </w:rPr>
                <w:br/>
                <w:delText>Standard Practice for Use of Apparatus for the Determination of Length Change of Hardened Cement Paste, Mortar, and Concrete</w:delText>
              </w:r>
            </w:del>
          </w:p>
          <w:p w14:paraId="1E745EFC" w14:textId="77777777" w:rsidR="002177E2" w:rsidRPr="00DB1CF2" w:rsidDel="00E62C3C" w:rsidRDefault="00E62C3C" w:rsidP="00E62C3C">
            <w:pPr>
              <w:spacing w:before="100" w:after="120"/>
              <w:rPr>
                <w:del w:id="16530" w:author="Jing Kai Toh" w:date="2016-05-12T16:33:00Z"/>
                <w:rFonts w:ascii="Calibri Light" w:hAnsi="Calibri Light"/>
                <w:sz w:val="16"/>
                <w:szCs w:val="16"/>
                <w:lang w:val="en-US"/>
              </w:rPr>
            </w:pPr>
            <w:ins w:id="16531" w:author="Jing Kai Toh" w:date="2016-05-12T16:33:00Z">
              <w:r w:rsidRPr="00E62C3C">
                <w:rPr>
                  <w:rFonts w:ascii="Calibri Light" w:hAnsi="Calibri Light"/>
                  <w:sz w:val="16"/>
                  <w:szCs w:val="16"/>
                  <w:lang w:val="en-US"/>
                </w:rPr>
                <w:t>ASTM C494 / C494M - 15a Standard Specification for Chemical Admixtures for Concrete</w:t>
              </w:r>
              <w:r w:rsidRPr="00E62C3C" w:rsidDel="00E62C3C">
                <w:rPr>
                  <w:rFonts w:ascii="Calibri Light" w:hAnsi="Calibri Light"/>
                  <w:sz w:val="16"/>
                  <w:szCs w:val="16"/>
                  <w:lang w:val="en-US"/>
                </w:rPr>
                <w:t xml:space="preserve"> </w:t>
              </w:r>
            </w:ins>
            <w:del w:id="16532" w:author="Jing Kai Toh" w:date="2016-05-12T16:33:00Z">
              <w:r w:rsidR="002177E2" w:rsidRPr="00DB1CF2" w:rsidDel="00E62C3C">
                <w:rPr>
                  <w:rFonts w:ascii="Calibri Light" w:hAnsi="Calibri Light"/>
                  <w:sz w:val="16"/>
                  <w:szCs w:val="16"/>
                  <w:lang w:val="en-US"/>
                </w:rPr>
                <w:delText>C494/ 494M: 2000</w:delText>
              </w:r>
              <w:r w:rsidR="002177E2" w:rsidRPr="00DB1CF2" w:rsidDel="00E62C3C">
                <w:rPr>
                  <w:rFonts w:ascii="Calibri Light" w:hAnsi="Calibri Light"/>
                  <w:sz w:val="16"/>
                  <w:szCs w:val="16"/>
                  <w:lang w:val="en-US"/>
                </w:rPr>
                <w:br/>
                <w:delText>Specification for Chemical Admixtures for Concrete</w:delText>
              </w:r>
            </w:del>
          </w:p>
          <w:p w14:paraId="716CB30D" w14:textId="77777777" w:rsidR="002177E2" w:rsidRPr="00DB1CF2" w:rsidDel="00E62C3C" w:rsidRDefault="00E62C3C" w:rsidP="00E62C3C">
            <w:pPr>
              <w:spacing w:before="100" w:after="120"/>
              <w:rPr>
                <w:del w:id="16533" w:author="Jing Kai Toh" w:date="2016-05-12T16:32:00Z"/>
                <w:rFonts w:ascii="Calibri Light" w:hAnsi="Calibri Light"/>
                <w:sz w:val="16"/>
                <w:szCs w:val="16"/>
                <w:lang w:val="en-US"/>
              </w:rPr>
            </w:pPr>
            <w:ins w:id="16534" w:author="Jing Kai Toh" w:date="2016-05-12T16:32:00Z">
              <w:r w:rsidRPr="00E62C3C">
                <w:rPr>
                  <w:rFonts w:ascii="Calibri Light" w:hAnsi="Calibri Light"/>
                  <w:sz w:val="16"/>
                  <w:szCs w:val="16"/>
                  <w:lang w:val="en-US"/>
                </w:rPr>
                <w:t>ASTM C597 - 09 Standard Test Method for Pulse Velocity Through Concrete</w:t>
              </w:r>
            </w:ins>
            <w:del w:id="16535" w:author="Jing Kai Toh" w:date="2016-05-12T16:32:00Z">
              <w:r w:rsidR="002177E2" w:rsidRPr="00DB1CF2" w:rsidDel="00E62C3C">
                <w:rPr>
                  <w:rFonts w:ascii="Calibri Light" w:hAnsi="Calibri Light"/>
                  <w:sz w:val="16"/>
                  <w:szCs w:val="16"/>
                  <w:lang w:val="en-US"/>
                </w:rPr>
                <w:delText>C597-97 </w:delText>
              </w:r>
              <w:r w:rsidR="002177E2" w:rsidRPr="00DB1CF2" w:rsidDel="00E62C3C">
                <w:rPr>
                  <w:rFonts w:ascii="Calibri Light" w:hAnsi="Calibri Light"/>
                  <w:sz w:val="16"/>
                  <w:szCs w:val="16"/>
                  <w:lang w:val="en-US"/>
                </w:rPr>
                <w:br/>
                <w:delText>Standard Test Method for Pulse Velocity</w:delText>
              </w:r>
            </w:del>
          </w:p>
          <w:p w14:paraId="721DDAD4" w14:textId="77777777" w:rsidR="002177E2" w:rsidRPr="00DB1CF2" w:rsidDel="00E62C3C" w:rsidRDefault="00E62C3C" w:rsidP="00E62C3C">
            <w:pPr>
              <w:spacing w:before="100" w:after="120"/>
              <w:rPr>
                <w:del w:id="16536" w:author="Jing Kai Toh" w:date="2016-05-12T16:30:00Z"/>
                <w:rFonts w:ascii="Calibri Light" w:hAnsi="Calibri Light"/>
                <w:sz w:val="16"/>
                <w:szCs w:val="16"/>
                <w:lang w:val="en-US"/>
              </w:rPr>
            </w:pPr>
            <w:ins w:id="16537" w:author="Jing Kai Toh" w:date="2016-05-12T16:30:00Z">
              <w:r w:rsidRPr="00E62C3C">
                <w:rPr>
                  <w:rFonts w:ascii="Calibri Light" w:hAnsi="Calibri Light"/>
                  <w:sz w:val="16"/>
                  <w:szCs w:val="16"/>
                  <w:lang w:val="en-US"/>
                </w:rPr>
                <w:t>ASTM C642 - 13 Standard Test Method for Density, Absorption, and Voids in Hardened Concrete</w:t>
              </w:r>
            </w:ins>
            <w:del w:id="16538" w:author="Jing Kai Toh" w:date="2016-05-12T16:30:00Z">
              <w:r w:rsidR="002177E2" w:rsidRPr="00DB1CF2" w:rsidDel="00E62C3C">
                <w:rPr>
                  <w:rFonts w:ascii="Calibri Light" w:hAnsi="Calibri Light"/>
                  <w:sz w:val="16"/>
                  <w:szCs w:val="16"/>
                  <w:lang w:val="en-US"/>
                </w:rPr>
                <w:delText>C642-97 </w:delText>
              </w:r>
              <w:r w:rsidR="002177E2" w:rsidRPr="00DB1CF2" w:rsidDel="00E62C3C">
                <w:rPr>
                  <w:rFonts w:ascii="Calibri Light" w:hAnsi="Calibri Light"/>
                  <w:sz w:val="16"/>
                  <w:szCs w:val="16"/>
                  <w:lang w:val="en-US"/>
                </w:rPr>
                <w:br/>
                <w:delText>Standard Test Method for Density, Absorption and Voids in Hardened Concrete</w:delText>
              </w:r>
            </w:del>
          </w:p>
          <w:p w14:paraId="7E60E070" w14:textId="77777777" w:rsidR="002177E2" w:rsidRPr="00DB1CF2" w:rsidDel="00E62C3C" w:rsidRDefault="00E62C3C" w:rsidP="00E62C3C">
            <w:pPr>
              <w:spacing w:before="100" w:after="120"/>
              <w:rPr>
                <w:del w:id="16539" w:author="Jing Kai Toh" w:date="2016-05-12T16:30:00Z"/>
                <w:rFonts w:ascii="Calibri Light" w:hAnsi="Calibri Light"/>
                <w:sz w:val="16"/>
                <w:szCs w:val="16"/>
                <w:lang w:val="en-US"/>
              </w:rPr>
            </w:pPr>
            <w:ins w:id="16540" w:author="Jing Kai Toh" w:date="2016-05-12T16:30:00Z">
              <w:r w:rsidRPr="00E62C3C">
                <w:rPr>
                  <w:rFonts w:ascii="Calibri Light" w:hAnsi="Calibri Light"/>
                  <w:sz w:val="16"/>
                  <w:szCs w:val="16"/>
                  <w:lang w:val="en-US"/>
                </w:rPr>
                <w:t>ASTM C778 - 13 Standard Specification for Standard Sand</w:t>
              </w:r>
            </w:ins>
            <w:del w:id="16541" w:author="Jing Kai Toh" w:date="2016-05-12T16:30:00Z">
              <w:r w:rsidR="002177E2" w:rsidRPr="00DB1CF2" w:rsidDel="00E62C3C">
                <w:rPr>
                  <w:rFonts w:ascii="Calibri Light" w:hAnsi="Calibri Light"/>
                  <w:sz w:val="16"/>
                  <w:szCs w:val="16"/>
                  <w:lang w:val="en-US"/>
                </w:rPr>
                <w:delText>C778: 2000</w:delText>
              </w:r>
              <w:r w:rsidR="002177E2" w:rsidRPr="00DB1CF2" w:rsidDel="00E62C3C">
                <w:rPr>
                  <w:rFonts w:ascii="Calibri Light" w:hAnsi="Calibri Light"/>
                  <w:sz w:val="16"/>
                  <w:szCs w:val="16"/>
                  <w:lang w:val="en-US"/>
                </w:rPr>
                <w:br/>
                <w:delText>Standard Specification for Standard Sand</w:delText>
              </w:r>
            </w:del>
          </w:p>
          <w:p w14:paraId="658F1867" w14:textId="77777777" w:rsidR="002177E2" w:rsidRPr="00DB1CF2" w:rsidDel="00E62C3C" w:rsidRDefault="00E62C3C" w:rsidP="00E62C3C">
            <w:pPr>
              <w:spacing w:before="100" w:after="120"/>
              <w:rPr>
                <w:del w:id="16542" w:author="Jing Kai Toh" w:date="2016-05-12T16:29:00Z"/>
                <w:rFonts w:ascii="Calibri Light" w:hAnsi="Calibri Light"/>
                <w:sz w:val="16"/>
                <w:szCs w:val="16"/>
                <w:lang w:val="en-US"/>
              </w:rPr>
            </w:pPr>
            <w:ins w:id="16543" w:author="Jing Kai Toh" w:date="2016-05-12T16:29:00Z">
              <w:r w:rsidRPr="00E62C3C">
                <w:rPr>
                  <w:rFonts w:ascii="Calibri Light" w:hAnsi="Calibri Light"/>
                  <w:sz w:val="16"/>
                  <w:szCs w:val="16"/>
                  <w:lang w:val="en-US"/>
                </w:rPr>
                <w:t>ASTM C805 / C805M - 13a Standard Test Method for Rebound Number of Hardened Concrete</w:t>
              </w:r>
            </w:ins>
            <w:del w:id="16544" w:author="Jing Kai Toh" w:date="2016-05-12T16:29:00Z">
              <w:r w:rsidR="002177E2" w:rsidRPr="00DB1CF2" w:rsidDel="00E62C3C">
                <w:rPr>
                  <w:rFonts w:ascii="Calibri Light" w:hAnsi="Calibri Light"/>
                  <w:sz w:val="16"/>
                  <w:szCs w:val="16"/>
                  <w:lang w:val="en-US"/>
                </w:rPr>
                <w:delText>C805-97 </w:delText>
              </w:r>
              <w:r w:rsidR="002177E2" w:rsidRPr="00DB1CF2" w:rsidDel="00E62C3C">
                <w:rPr>
                  <w:rFonts w:ascii="Calibri Light" w:hAnsi="Calibri Light"/>
                  <w:sz w:val="16"/>
                  <w:szCs w:val="16"/>
                  <w:lang w:val="en-US"/>
                </w:rPr>
                <w:br/>
                <w:delText>Standard Test Method for Rebound Number of Hardened Concrete</w:delText>
              </w:r>
            </w:del>
          </w:p>
          <w:p w14:paraId="3DA82107" w14:textId="77777777" w:rsidR="002177E2" w:rsidRPr="00DB1CF2" w:rsidDel="00E62C3C" w:rsidRDefault="00E62C3C" w:rsidP="00E62C3C">
            <w:pPr>
              <w:spacing w:before="100" w:after="120"/>
              <w:rPr>
                <w:del w:id="16545" w:author="Jing Kai Toh" w:date="2016-05-12T16:28:00Z"/>
                <w:rFonts w:ascii="Calibri Light" w:hAnsi="Calibri Light"/>
                <w:sz w:val="16"/>
                <w:szCs w:val="16"/>
                <w:lang w:val="en-US"/>
              </w:rPr>
            </w:pPr>
            <w:ins w:id="16546" w:author="Jing Kai Toh" w:date="2016-05-12T16:28:00Z">
              <w:r w:rsidRPr="00E62C3C">
                <w:rPr>
                  <w:rFonts w:ascii="Calibri Light" w:hAnsi="Calibri Light"/>
                  <w:sz w:val="16"/>
                  <w:szCs w:val="16"/>
                  <w:lang w:val="en-US"/>
                </w:rPr>
                <w:t>ASTM C1038 / C1038M - 14b Standard Test Method for Expansion of Hydraulic Cement Mortar Bars Stored in Water</w:t>
              </w:r>
            </w:ins>
            <w:del w:id="16547" w:author="Jing Kai Toh" w:date="2016-05-12T16:28:00Z">
              <w:r w:rsidR="002177E2" w:rsidRPr="00DB1CF2" w:rsidDel="00E62C3C">
                <w:rPr>
                  <w:rFonts w:ascii="Calibri Light" w:hAnsi="Calibri Light"/>
                  <w:sz w:val="16"/>
                  <w:szCs w:val="16"/>
                  <w:lang w:val="en-US"/>
                </w:rPr>
                <w:delText>C1038: 2001</w:delText>
              </w:r>
              <w:r w:rsidR="002177E2" w:rsidRPr="00DB1CF2" w:rsidDel="00E62C3C">
                <w:rPr>
                  <w:rFonts w:ascii="Calibri Light" w:hAnsi="Calibri Light"/>
                  <w:sz w:val="16"/>
                  <w:szCs w:val="16"/>
                  <w:lang w:val="en-US"/>
                </w:rPr>
                <w:br/>
                <w:delText>Standard Test Method for Expansion of Hydraulic Cement Mortar Bars Stored in Water</w:delText>
              </w:r>
            </w:del>
          </w:p>
          <w:p w14:paraId="7607DBD0" w14:textId="77777777" w:rsidR="00E62C3C" w:rsidRPr="00E62C3C" w:rsidRDefault="00E62C3C" w:rsidP="00E62C3C">
            <w:pPr>
              <w:spacing w:before="100" w:after="120"/>
              <w:rPr>
                <w:ins w:id="16548" w:author="Jing Kai Toh" w:date="2016-05-12T16:27:00Z"/>
                <w:rFonts w:ascii="Calibri Light" w:hAnsi="Calibri Light"/>
                <w:sz w:val="16"/>
                <w:szCs w:val="16"/>
                <w:lang w:val="en-US"/>
              </w:rPr>
            </w:pPr>
          </w:p>
          <w:p w14:paraId="2688A556" w14:textId="77777777" w:rsidR="002177E2" w:rsidRPr="00DB1CF2" w:rsidDel="00E62C3C" w:rsidRDefault="00E62C3C" w:rsidP="00E62C3C">
            <w:pPr>
              <w:spacing w:before="100" w:after="120"/>
              <w:rPr>
                <w:del w:id="16549" w:author="Jing Kai Toh" w:date="2016-05-12T16:27:00Z"/>
                <w:rFonts w:ascii="Calibri Light" w:hAnsi="Calibri Light"/>
                <w:sz w:val="16"/>
                <w:szCs w:val="16"/>
                <w:lang w:val="en-US"/>
              </w:rPr>
            </w:pPr>
            <w:ins w:id="16550" w:author="Jing Kai Toh" w:date="2016-05-12T16:27:00Z">
              <w:r w:rsidRPr="00E62C3C">
                <w:rPr>
                  <w:rFonts w:ascii="Calibri Light" w:hAnsi="Calibri Light"/>
                  <w:sz w:val="16"/>
                  <w:szCs w:val="16"/>
                  <w:lang w:val="en-US"/>
                </w:rPr>
                <w:t>ASTM D1067-11 Standard Test Methods for Acidity or Alkalinity of Water</w:t>
              </w:r>
            </w:ins>
            <w:del w:id="16551" w:author="Jing Kai Toh" w:date="2016-05-12T16:27:00Z">
              <w:r w:rsidR="002177E2" w:rsidRPr="00DB1CF2" w:rsidDel="00E62C3C">
                <w:rPr>
                  <w:rFonts w:ascii="Calibri Light" w:hAnsi="Calibri Light"/>
                  <w:sz w:val="16"/>
                  <w:szCs w:val="16"/>
                  <w:lang w:val="en-US"/>
                </w:rPr>
                <w:delText>D1067: 1992(1996)</w:delText>
              </w:r>
              <w:r w:rsidR="002177E2" w:rsidRPr="00DB1CF2" w:rsidDel="00E62C3C">
                <w:rPr>
                  <w:rFonts w:ascii="Calibri Light" w:hAnsi="Calibri Light"/>
                  <w:sz w:val="16"/>
                  <w:szCs w:val="16"/>
                  <w:lang w:val="en-US"/>
                </w:rPr>
                <w:br/>
                <w:delText>Standard Test Methods for Acidity or Alkalinity of Water</w:delText>
              </w:r>
            </w:del>
          </w:p>
          <w:p w14:paraId="633BA7EF" w14:textId="77777777" w:rsidR="002177E2" w:rsidRPr="00DB1CF2" w:rsidDel="001B7513" w:rsidRDefault="001B7513" w:rsidP="001B7513">
            <w:pPr>
              <w:spacing w:before="100" w:after="120"/>
              <w:rPr>
                <w:del w:id="16552" w:author="Jing Kai Toh" w:date="2016-05-12T16:23:00Z"/>
                <w:rFonts w:ascii="Calibri Light" w:hAnsi="Calibri Light"/>
                <w:sz w:val="16"/>
                <w:szCs w:val="16"/>
                <w:lang w:val="en-US"/>
              </w:rPr>
            </w:pPr>
            <w:ins w:id="16553" w:author="Jing Kai Toh" w:date="2016-05-12T16:23:00Z">
              <w:r w:rsidRPr="001B7513">
                <w:rPr>
                  <w:rFonts w:ascii="Calibri Light" w:hAnsi="Calibri Light"/>
                  <w:sz w:val="16"/>
                  <w:szCs w:val="16"/>
                  <w:lang w:val="en-US"/>
                </w:rPr>
                <w:t>ASTM D1129-13 Standard Terminology Relating to Water</w:t>
              </w:r>
            </w:ins>
            <w:del w:id="16554" w:author="Jing Kai Toh" w:date="2016-05-12T16:23:00Z">
              <w:r w:rsidR="002177E2" w:rsidRPr="00DB1CF2" w:rsidDel="001B7513">
                <w:rPr>
                  <w:rFonts w:ascii="Calibri Light" w:hAnsi="Calibri Light"/>
                  <w:sz w:val="16"/>
                  <w:szCs w:val="16"/>
                  <w:lang w:val="en-US"/>
                </w:rPr>
                <w:delText>D1129: 2001</w:delText>
              </w:r>
              <w:r w:rsidR="002177E2" w:rsidRPr="00DB1CF2" w:rsidDel="001B7513">
                <w:rPr>
                  <w:rFonts w:ascii="Calibri Light" w:hAnsi="Calibri Light"/>
                  <w:sz w:val="16"/>
                  <w:szCs w:val="16"/>
                  <w:lang w:val="en-US"/>
                </w:rPr>
                <w:br/>
                <w:delText>Standard Terminology Relating to Water</w:delText>
              </w:r>
            </w:del>
          </w:p>
          <w:p w14:paraId="02A677E9" w14:textId="77777777" w:rsidR="002177E2" w:rsidRPr="00DB1CF2" w:rsidDel="001B7513" w:rsidRDefault="001B7513" w:rsidP="001B7513">
            <w:pPr>
              <w:spacing w:before="100" w:after="120"/>
              <w:rPr>
                <w:del w:id="16555" w:author="Jing Kai Toh" w:date="2016-05-12T16:21:00Z"/>
                <w:rFonts w:ascii="Calibri Light" w:hAnsi="Calibri Light"/>
                <w:sz w:val="16"/>
                <w:szCs w:val="16"/>
                <w:lang w:val="en-US"/>
              </w:rPr>
            </w:pPr>
            <w:ins w:id="16556" w:author="Jing Kai Toh" w:date="2016-05-12T16:21:00Z">
              <w:r w:rsidRPr="001B7513">
                <w:rPr>
                  <w:rFonts w:ascii="Calibri Light" w:hAnsi="Calibri Light"/>
                  <w:sz w:val="16"/>
                  <w:szCs w:val="16"/>
                  <w:lang w:val="en-US"/>
                </w:rPr>
                <w:t>ASTM D1193 - 06(2011) Standard Specification for Reagent Water</w:t>
              </w:r>
            </w:ins>
            <w:del w:id="16557" w:author="Jing Kai Toh" w:date="2016-05-12T16:21:00Z">
              <w:r w:rsidR="002177E2" w:rsidRPr="00DB1CF2" w:rsidDel="001B7513">
                <w:rPr>
                  <w:rFonts w:ascii="Calibri Light" w:hAnsi="Calibri Light"/>
                  <w:sz w:val="16"/>
                  <w:szCs w:val="16"/>
                  <w:lang w:val="en-US"/>
                </w:rPr>
                <w:delText>D1193: 1999e1</w:delText>
              </w:r>
              <w:r w:rsidR="002177E2" w:rsidRPr="00DB1CF2" w:rsidDel="001B7513">
                <w:rPr>
                  <w:rFonts w:ascii="Calibri Light" w:hAnsi="Calibri Light"/>
                  <w:sz w:val="16"/>
                  <w:szCs w:val="16"/>
                  <w:lang w:val="en-US"/>
                </w:rPr>
                <w:br/>
                <w:delText>Standard Specification for Reagent Water</w:delText>
              </w:r>
            </w:del>
          </w:p>
          <w:p w14:paraId="4752D154" w14:textId="77777777" w:rsidR="002177E2" w:rsidRPr="00DB1CF2" w:rsidDel="001B7513" w:rsidRDefault="001B7513" w:rsidP="001B7513">
            <w:pPr>
              <w:spacing w:before="100" w:after="120"/>
              <w:rPr>
                <w:del w:id="16558" w:author="Jing Kai Toh" w:date="2016-05-12T16:19:00Z"/>
                <w:rFonts w:ascii="Calibri Light" w:hAnsi="Calibri Light"/>
                <w:sz w:val="16"/>
                <w:szCs w:val="16"/>
                <w:lang w:val="en-US"/>
              </w:rPr>
            </w:pPr>
            <w:ins w:id="16559" w:author="Jing Kai Toh" w:date="2016-05-12T16:19:00Z">
              <w:r w:rsidRPr="001B7513">
                <w:rPr>
                  <w:rFonts w:ascii="Calibri Light" w:hAnsi="Calibri Light"/>
                  <w:sz w:val="16"/>
                  <w:szCs w:val="16"/>
                  <w:lang w:val="en-US"/>
                </w:rPr>
                <w:t>ASTM D1293 - 12 Standard Test Methods for pH of Water</w:t>
              </w:r>
            </w:ins>
            <w:del w:id="16560" w:author="Jing Kai Toh" w:date="2016-05-12T16:19:00Z">
              <w:r w:rsidR="002177E2" w:rsidRPr="00DB1CF2" w:rsidDel="001B7513">
                <w:rPr>
                  <w:rFonts w:ascii="Calibri Light" w:hAnsi="Calibri Light"/>
                  <w:sz w:val="16"/>
                  <w:szCs w:val="16"/>
                  <w:lang w:val="en-US"/>
                </w:rPr>
                <w:delText>D1293: 1999</w:delText>
              </w:r>
              <w:r w:rsidR="002177E2" w:rsidRPr="00DB1CF2" w:rsidDel="001B7513">
                <w:rPr>
                  <w:rFonts w:ascii="Calibri Light" w:hAnsi="Calibri Light"/>
                  <w:sz w:val="16"/>
                  <w:szCs w:val="16"/>
                  <w:lang w:val="en-US"/>
                </w:rPr>
                <w:br/>
                <w:delText>Standard Test Methods for pH of Water </w:delText>
              </w:r>
            </w:del>
          </w:p>
          <w:p w14:paraId="4F355963" w14:textId="77777777" w:rsidR="00401C5E" w:rsidRPr="00DB1CF2" w:rsidRDefault="00401C5E" w:rsidP="00DB1CF2">
            <w:pPr>
              <w:spacing w:before="100" w:after="120"/>
              <w:rPr>
                <w:rFonts w:ascii="Calibri Light" w:hAnsi="Calibri Light"/>
                <w:sz w:val="16"/>
                <w:szCs w:val="16"/>
                <w:lang w:val="en-US"/>
              </w:rPr>
            </w:pPr>
          </w:p>
        </w:tc>
      </w:tr>
      <w:tr w:rsidR="00401C5E" w:rsidRPr="004F3C8C" w14:paraId="77EEB465" w14:textId="77777777" w:rsidTr="00401C5E">
        <w:tc>
          <w:tcPr>
            <w:tcW w:w="685" w:type="dxa"/>
          </w:tcPr>
          <w:p w14:paraId="096A946B"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58CC8810" w14:textId="77777777" w:rsidR="00DB1CF2" w:rsidRPr="00DB1CF2" w:rsidDel="001B7513" w:rsidRDefault="001B7513" w:rsidP="001B7513">
            <w:pPr>
              <w:spacing w:before="100" w:after="120"/>
              <w:rPr>
                <w:del w:id="16561" w:author="Jing Kai Toh" w:date="2016-05-12T16:17:00Z"/>
                <w:rFonts w:ascii="Calibri Light" w:hAnsi="Calibri Light"/>
                <w:sz w:val="16"/>
                <w:szCs w:val="16"/>
                <w:lang w:val="en-US"/>
              </w:rPr>
            </w:pPr>
            <w:ins w:id="16562" w:author="Jing Kai Toh" w:date="2016-05-12T16:17:00Z">
              <w:r w:rsidRPr="001B7513">
                <w:rPr>
                  <w:rFonts w:ascii="Calibri Light" w:hAnsi="Calibri Light"/>
                  <w:sz w:val="16"/>
                  <w:szCs w:val="16"/>
                  <w:lang w:val="en-US"/>
                </w:rPr>
                <w:t>AS 1478.2-2005 Chemical admixtures for concrete, mortar and grout - Methods of sampling and testing admixtures for concrete, mortar and grout</w:t>
              </w:r>
            </w:ins>
            <w:del w:id="16563" w:author="Jing Kai Toh" w:date="2016-05-12T16:17:00Z">
              <w:r w:rsidR="00DB1CF2" w:rsidRPr="00DB1CF2" w:rsidDel="001B7513">
                <w:rPr>
                  <w:rFonts w:ascii="Calibri Light" w:hAnsi="Calibri Light"/>
                  <w:sz w:val="16"/>
                  <w:szCs w:val="16"/>
                  <w:lang w:val="en-US"/>
                </w:rPr>
                <w:delText>DR 01033</w:delText>
              </w:r>
            </w:del>
          </w:p>
          <w:p w14:paraId="398CBAAF" w14:textId="77777777" w:rsidR="00DB1CF2" w:rsidRPr="00DB1CF2" w:rsidRDefault="00DB1CF2" w:rsidP="00DB1CF2">
            <w:pPr>
              <w:spacing w:before="100" w:after="120"/>
              <w:rPr>
                <w:rFonts w:ascii="Calibri Light" w:hAnsi="Calibri Light"/>
                <w:sz w:val="16"/>
                <w:szCs w:val="16"/>
                <w:lang w:val="en-US"/>
              </w:rPr>
            </w:pPr>
            <w:del w:id="16564" w:author="Jing Kai Toh" w:date="2016-05-12T16:17:00Z">
              <w:r w:rsidRPr="00DB1CF2" w:rsidDel="001B7513">
                <w:rPr>
                  <w:rFonts w:ascii="Calibri Light" w:hAnsi="Calibri Light"/>
                  <w:sz w:val="16"/>
                  <w:szCs w:val="16"/>
                  <w:lang w:val="en-US"/>
                </w:rPr>
                <w:delText>Chemical admixtures for concrete, mortar and grout Methods of sampling and testing admixtures for mortar and grout</w:delText>
              </w:r>
            </w:del>
          </w:p>
          <w:p w14:paraId="66E2A27D" w14:textId="77777777" w:rsidR="00DB1CF2" w:rsidRPr="00DB1CF2" w:rsidDel="00003BC9" w:rsidRDefault="00003BC9" w:rsidP="00003BC9">
            <w:pPr>
              <w:tabs>
                <w:tab w:val="left" w:pos="1455"/>
              </w:tabs>
              <w:spacing w:before="100" w:after="120"/>
              <w:rPr>
                <w:del w:id="16565" w:author="Jing Kai Toh" w:date="2016-05-12T16:05:00Z"/>
                <w:rFonts w:ascii="Calibri Light" w:hAnsi="Calibri Light"/>
                <w:sz w:val="16"/>
                <w:szCs w:val="16"/>
                <w:lang w:val="en-US"/>
              </w:rPr>
            </w:pPr>
            <w:ins w:id="16566" w:author="Jing Kai Toh" w:date="2016-05-12T16:05:00Z">
              <w:r w:rsidRPr="00003BC9">
                <w:rPr>
                  <w:rFonts w:ascii="Calibri Light" w:hAnsi="Calibri Light"/>
                  <w:sz w:val="16"/>
                  <w:szCs w:val="16"/>
                  <w:lang w:val="en-US"/>
                </w:rPr>
                <w:t>AS 1012.1:2014 Methods of testing concrete - Sampling of concrete / AS 1012.2:2014 Methods of testing concrete - Preparing concrete mixes in the laboratory / AS 1012.3.1:2014 Methods of testing concrete - Determination of properties related to the consistency of concrete - Slump test / AS 1012.3.2-1998 (R2014) Methods of testing concrete - Determination of properties related to the consistency of concrete - Compacting factor test / AS 1012.3.3-1998 (R2014) Methods of testing concrete - Determination of properties related to the consistency of concrete - Vebe test / AS 1012.3.4-1998 (R2014) Methods of testing concrete - Determination of properties related to the consistency of concrete - Compactibility index / AS 1012.3.5:2015 Methods of testing concrete - Determination of properties related to the consistency of concrete - Slump flow, T500 and J-ring test / AS 1012.4.1:2014 Methods of testing concrete - Determination of air content of freshly mixed concrete - Measuring reduction in concrete volume with increased air pressure / AS 1012.4.2:2014 Methods of testing concrete - Determination of air content of freshly mixed concrete - Measuring reduction in air pressure in chamber above concrete / AS 1012.4.3:2014 Methods of testing concrete - Determination of air content of freshly mixed concrete - Measuring air volume when concrete is dispersed in water / AS 1012.5:2014 Methods of testing concrete - Determination of mass per unit volume of freshly mixed concrete / AS 1012.5:2014 Methods of testing concrete - Determination of mass per unit volume of freshly mixed concrete / AS 1012.6:2014 Methods of testing concrete - Determination of bleeding of concrete / AS 1012.8.1:2014 Methods of testing concrete - Method for making and curing concrete - Compression and indirect tensile test specimens / AS 1012.8.2:2014 Methods of testing concrete - Method for making and curing concrete - Flexure test specimens</w:t>
              </w:r>
            </w:ins>
            <w:ins w:id="16567" w:author="Jing Kai Toh" w:date="2016-05-12T16:09:00Z">
              <w:r>
                <w:rPr>
                  <w:rFonts w:ascii="Calibri Light" w:hAnsi="Calibri Light"/>
                  <w:sz w:val="16"/>
                  <w:szCs w:val="16"/>
                  <w:lang w:val="en-US"/>
                </w:rPr>
                <w:t xml:space="preserve"> / </w:t>
              </w:r>
              <w:r w:rsidRPr="00003BC9">
                <w:rPr>
                  <w:rFonts w:ascii="Calibri Light" w:hAnsi="Calibri Light"/>
                  <w:sz w:val="16"/>
                  <w:szCs w:val="16"/>
                  <w:lang w:val="en-US"/>
                </w:rPr>
                <w:t xml:space="preserve">AS 1012.13:2015 </w:t>
              </w:r>
            </w:ins>
            <w:ins w:id="16568" w:author="Jing Kai Toh" w:date="2016-05-12T16:15:00Z">
              <w:r w:rsidRPr="00003BC9">
                <w:rPr>
                  <w:rFonts w:ascii="Calibri Light" w:hAnsi="Calibri Light"/>
                  <w:sz w:val="16"/>
                  <w:szCs w:val="16"/>
                  <w:lang w:val="en-US"/>
                </w:rPr>
                <w:t xml:space="preserve">Methods of testing concrete - Determination of the drying shrinkage of concrete for samples prepared in the field or in the laboratory / AS 1012.14-1991 Methods of testing concrete - Method for securing and testing cores from hardened concrete for compressive strength / AS 1012.15-1979 Methods of testing concrete - Method for the estimation of portland cement content of hardened concrete / AS 1012.16-1996 (R2014) Methods of testing concrete - Determination of creep of concrete cylinders in compression / AS 1012.17-1997 (R2014) Methods of testing concrete - Determination of the static chord modulus of elasticity and Poisson's ratio of concrete specimens / AS 1012.18-1996 (R2014) Methods of testing concrete - Determination of setting time of fresh concrete, mortar and grout by penetration resistance / AS 1012.19.1-2000 (R2014) Methods of testing concrete - Accelerated curing of concrete compression test specimens - Hot water method / AS 1012.19.2-2000 (R2014) Methods of testing concrete - Accelerated curing of concrete compression test specimens - Warm water method / AS 1012.20-1992 Methods of testing concrete - Determination of chloride and sulfate in hardened concrete and concrete aggregates / DR AS 1012.20.1:2015 Methods of testing concrete - Determination of chloride and sulfate in hardened concrete and aggregates - Nitric acid extraction method / DR2 AS 1012.20.2:2015 Methods of testing concrete - Determination of water-soluble chloride in aggregates and hardened concrete / DR2 AS 1012.20.2:2015 Methods of testing concrete - Determination of water-soluble chloride in aggregates and hardened concrete / AS 1012.21-1999 (R2014) Methods of testing concrete - Determination of water absorption and apparent volume of permeable voids in hardened concrete / </w:t>
              </w:r>
            </w:ins>
            <w:ins w:id="16569" w:author="Jing Kai Toh" w:date="2016-05-12T16:09:00Z">
              <w:r w:rsidRPr="00003BC9">
                <w:rPr>
                  <w:rFonts w:ascii="Calibri Light" w:hAnsi="Calibri Light"/>
                  <w:sz w:val="16"/>
                  <w:szCs w:val="16"/>
                  <w:lang w:val="en-US"/>
                </w:rPr>
                <w:t>Methods of testing concrete - Determination of the drying shrinkage of concrete for samples prepared in the field or in the laboratory</w:t>
              </w:r>
            </w:ins>
            <w:del w:id="16570" w:author="Jing Kai Toh" w:date="2016-05-12T16:05:00Z">
              <w:r w:rsidR="00DB1CF2" w:rsidRPr="00DB1CF2" w:rsidDel="00003BC9">
                <w:rPr>
                  <w:rFonts w:ascii="Calibri Light" w:hAnsi="Calibri Light"/>
                  <w:sz w:val="16"/>
                  <w:szCs w:val="16"/>
                  <w:lang w:val="en-US"/>
                </w:rPr>
                <w:delText>AS 1012.1 to 21</w:delText>
              </w:r>
              <w:r w:rsidR="0077209F" w:rsidDel="00003BC9">
                <w:rPr>
                  <w:rFonts w:ascii="Calibri Light" w:hAnsi="Calibri Light"/>
                  <w:sz w:val="16"/>
                  <w:szCs w:val="16"/>
                  <w:lang w:val="en-US"/>
                </w:rPr>
                <w:delText xml:space="preserve"> </w:delText>
              </w:r>
              <w:r w:rsidR="00DB1CF2" w:rsidRPr="00DB1CF2" w:rsidDel="00003BC9">
                <w:rPr>
                  <w:rFonts w:ascii="Calibri Light" w:hAnsi="Calibri Light"/>
                  <w:sz w:val="16"/>
                  <w:szCs w:val="16"/>
                  <w:lang w:val="en-US"/>
                </w:rPr>
                <w:delText>Methods of testing concrete</w:delText>
              </w:r>
            </w:del>
          </w:p>
          <w:p w14:paraId="1F808A3A" w14:textId="77777777" w:rsidR="00DB1CF2" w:rsidRPr="00DB1CF2" w:rsidRDefault="00DB1CF2" w:rsidP="00DB1CF2">
            <w:pPr>
              <w:spacing w:before="100" w:after="120"/>
              <w:rPr>
                <w:rFonts w:ascii="Calibri Light" w:hAnsi="Calibri Light"/>
                <w:sz w:val="16"/>
                <w:szCs w:val="16"/>
                <w:lang w:val="en-US"/>
              </w:rPr>
            </w:pPr>
          </w:p>
          <w:p w14:paraId="21438D5E" w14:textId="77777777" w:rsidR="00DB1CF2" w:rsidRPr="00DB1CF2" w:rsidDel="0077209F" w:rsidRDefault="0077209F" w:rsidP="0077209F">
            <w:pPr>
              <w:spacing w:before="100" w:after="120"/>
              <w:rPr>
                <w:del w:id="16571" w:author="Jing Kai Toh" w:date="2016-05-12T15:44:00Z"/>
                <w:rFonts w:ascii="Calibri Light" w:hAnsi="Calibri Light"/>
                <w:sz w:val="16"/>
                <w:szCs w:val="16"/>
                <w:lang w:val="en-US"/>
              </w:rPr>
            </w:pPr>
            <w:ins w:id="16572" w:author="Jing Kai Toh" w:date="2016-05-12T15:44:00Z">
              <w:r w:rsidRPr="0077209F">
                <w:rPr>
                  <w:rFonts w:ascii="Calibri Light" w:hAnsi="Calibri Light"/>
                  <w:sz w:val="16"/>
                  <w:szCs w:val="16"/>
                  <w:lang w:val="en-US"/>
                </w:rPr>
                <w:t>AS 1012.10-2000 (R2014) Methods of testing concrete - Determination of indirect tensile strength of concrete cylinders ('Brasil' or splitting test)</w:t>
              </w:r>
            </w:ins>
            <w:del w:id="16573" w:author="Jing Kai Toh" w:date="2016-05-12T15:44:00Z">
              <w:r w:rsidR="00DB1CF2" w:rsidRPr="00DB1CF2" w:rsidDel="0077209F">
                <w:rPr>
                  <w:rFonts w:ascii="Calibri Light" w:hAnsi="Calibri Light"/>
                  <w:sz w:val="16"/>
                  <w:szCs w:val="16"/>
                  <w:lang w:val="en-US"/>
                </w:rPr>
                <w:delText>AS 1012.10-2000</w:delText>
              </w:r>
            </w:del>
          </w:p>
          <w:p w14:paraId="37930EC3" w14:textId="77777777" w:rsidR="00DB1CF2" w:rsidRPr="00DB1CF2" w:rsidDel="0077209F" w:rsidRDefault="00DB1CF2" w:rsidP="00DB1CF2">
            <w:pPr>
              <w:spacing w:before="100" w:after="120"/>
              <w:rPr>
                <w:del w:id="16574" w:author="Jing Kai Toh" w:date="2016-05-12T15:44:00Z"/>
                <w:rFonts w:ascii="Calibri Light" w:hAnsi="Calibri Light"/>
                <w:sz w:val="16"/>
                <w:szCs w:val="16"/>
                <w:lang w:val="en-US"/>
              </w:rPr>
            </w:pPr>
            <w:del w:id="16575" w:author="Jing Kai Toh" w:date="2016-05-12T15:44:00Z">
              <w:r w:rsidRPr="00DB1CF2" w:rsidDel="0077209F">
                <w:rPr>
                  <w:rFonts w:ascii="Calibri Light" w:hAnsi="Calibri Light"/>
                  <w:sz w:val="16"/>
                  <w:szCs w:val="16"/>
                  <w:lang w:val="en-US"/>
                </w:rPr>
                <w:delText>Methods of testing concrete - Determination of indirect tensile strength of concrete cylinders (Brasil or splitting test)</w:delText>
              </w:r>
            </w:del>
          </w:p>
          <w:p w14:paraId="1FAA30D9" w14:textId="77777777" w:rsidR="00DB1CF2" w:rsidRPr="00DB1CF2" w:rsidRDefault="00DB1CF2" w:rsidP="00DB1CF2">
            <w:pPr>
              <w:spacing w:before="100" w:after="120"/>
              <w:rPr>
                <w:rFonts w:ascii="Calibri Light" w:hAnsi="Calibri Light"/>
                <w:sz w:val="16"/>
                <w:szCs w:val="16"/>
                <w:lang w:val="en-US"/>
              </w:rPr>
            </w:pPr>
          </w:p>
          <w:p w14:paraId="5F20BEC9" w14:textId="77777777" w:rsidR="00DB1CF2" w:rsidRPr="00DB1CF2" w:rsidDel="0077209F" w:rsidRDefault="0077209F" w:rsidP="0077209F">
            <w:pPr>
              <w:spacing w:before="100" w:after="120"/>
              <w:rPr>
                <w:del w:id="16576" w:author="Jing Kai Toh" w:date="2016-05-12T15:43:00Z"/>
                <w:rFonts w:ascii="Calibri Light" w:hAnsi="Calibri Light"/>
                <w:sz w:val="16"/>
                <w:szCs w:val="16"/>
                <w:lang w:val="en-US"/>
              </w:rPr>
            </w:pPr>
            <w:ins w:id="16577" w:author="Jing Kai Toh" w:date="2016-05-12T15:43:00Z">
              <w:r w:rsidRPr="0077209F">
                <w:rPr>
                  <w:rFonts w:ascii="Calibri Light" w:hAnsi="Calibri Light"/>
                  <w:sz w:val="16"/>
                  <w:szCs w:val="16"/>
                  <w:lang w:val="en-US"/>
                </w:rPr>
                <w:t>AS 1012.18-1996 (R2014) Methods of testing concrete - Determination of setting time of fresh concrete, mortar and grout by penetration resistance</w:t>
              </w:r>
            </w:ins>
            <w:del w:id="16578" w:author="Jing Kai Toh" w:date="2016-05-12T15:43:00Z">
              <w:r w:rsidR="00DB1CF2" w:rsidRPr="00DB1CF2" w:rsidDel="0077209F">
                <w:rPr>
                  <w:rFonts w:ascii="Calibri Light" w:hAnsi="Calibri Light"/>
                  <w:sz w:val="16"/>
                  <w:szCs w:val="16"/>
                  <w:lang w:val="en-US"/>
                </w:rPr>
                <w:delText>AS 1012.18-1996</w:delText>
              </w:r>
            </w:del>
          </w:p>
          <w:p w14:paraId="06440994" w14:textId="77777777" w:rsidR="00DB1CF2" w:rsidRPr="00DB1CF2" w:rsidDel="0077209F" w:rsidRDefault="00DB1CF2" w:rsidP="00DB1CF2">
            <w:pPr>
              <w:spacing w:before="100" w:after="120"/>
              <w:rPr>
                <w:del w:id="16579" w:author="Jing Kai Toh" w:date="2016-05-12T15:43:00Z"/>
                <w:rFonts w:ascii="Calibri Light" w:hAnsi="Calibri Light"/>
                <w:sz w:val="16"/>
                <w:szCs w:val="16"/>
                <w:lang w:val="en-US"/>
              </w:rPr>
            </w:pPr>
            <w:del w:id="16580" w:author="Jing Kai Toh" w:date="2016-05-12T15:43:00Z">
              <w:r w:rsidRPr="00DB1CF2" w:rsidDel="0077209F">
                <w:rPr>
                  <w:rFonts w:ascii="Calibri Light" w:hAnsi="Calibri Light"/>
                  <w:sz w:val="16"/>
                  <w:szCs w:val="16"/>
                  <w:lang w:val="en-US"/>
                </w:rPr>
                <w:delText>Methods of testing concrete - Determination of setting time of fresh concrete, mortar and grout by penetration resistance</w:delText>
              </w:r>
            </w:del>
          </w:p>
          <w:p w14:paraId="7B301D19" w14:textId="77777777" w:rsidR="00DB1CF2" w:rsidRPr="00DB1CF2" w:rsidRDefault="00DB1CF2" w:rsidP="00DB1CF2">
            <w:pPr>
              <w:spacing w:before="100" w:after="120"/>
              <w:rPr>
                <w:rFonts w:ascii="Calibri Light" w:hAnsi="Calibri Light"/>
                <w:sz w:val="16"/>
                <w:szCs w:val="16"/>
                <w:lang w:val="en-US"/>
              </w:rPr>
            </w:pPr>
          </w:p>
          <w:p w14:paraId="7FD939F8" w14:textId="77777777" w:rsidR="00DB1CF2" w:rsidRPr="00DB1CF2" w:rsidDel="0077209F" w:rsidRDefault="0077209F" w:rsidP="0077209F">
            <w:pPr>
              <w:spacing w:before="100" w:after="120"/>
              <w:rPr>
                <w:del w:id="16581" w:author="Jing Kai Toh" w:date="2016-05-12T15:42:00Z"/>
                <w:rFonts w:ascii="Calibri Light" w:hAnsi="Calibri Light"/>
                <w:sz w:val="16"/>
                <w:szCs w:val="16"/>
                <w:lang w:val="en-US"/>
              </w:rPr>
            </w:pPr>
            <w:ins w:id="16582" w:author="Jing Kai Toh" w:date="2016-05-12T15:42:00Z">
              <w:r w:rsidRPr="0077209F">
                <w:rPr>
                  <w:rFonts w:ascii="Calibri Light" w:hAnsi="Calibri Light"/>
                  <w:sz w:val="16"/>
                  <w:szCs w:val="16"/>
                  <w:lang w:val="en-US"/>
                </w:rPr>
                <w:t>AS 1379-2007/Amdt 1-2009 Specification and supply of concrete</w:t>
              </w:r>
            </w:ins>
            <w:ins w:id="16583" w:author="Jing Kai Toh" w:date="2016-05-12T15:43:00Z">
              <w:r>
                <w:rPr>
                  <w:rFonts w:ascii="Calibri Light" w:hAnsi="Calibri Light"/>
                  <w:sz w:val="16"/>
                  <w:szCs w:val="16"/>
                  <w:lang w:val="en-US"/>
                </w:rPr>
                <w:t xml:space="preserve"> - </w:t>
              </w:r>
              <w:r w:rsidRPr="0077209F">
                <w:rPr>
                  <w:rFonts w:ascii="Calibri Light" w:hAnsi="Calibri Light"/>
                  <w:sz w:val="16"/>
                  <w:szCs w:val="16"/>
                  <w:lang w:val="en-US"/>
                </w:rPr>
                <w:t>AS 1379-2007/Amdt 2-2015 Specification and supply of concrete</w:t>
              </w:r>
            </w:ins>
            <w:del w:id="16584" w:author="Jing Kai Toh" w:date="2016-05-12T15:42:00Z">
              <w:r w:rsidR="00DB1CF2" w:rsidRPr="00DB1CF2" w:rsidDel="0077209F">
                <w:rPr>
                  <w:rFonts w:ascii="Calibri Light" w:hAnsi="Calibri Light"/>
                  <w:sz w:val="16"/>
                  <w:szCs w:val="16"/>
                  <w:lang w:val="en-US"/>
                </w:rPr>
                <w:delText>AS 1379-1997/Amdt 1-2000</w:delText>
              </w:r>
            </w:del>
          </w:p>
          <w:p w14:paraId="4B91E2E4" w14:textId="77777777" w:rsidR="00DB1CF2" w:rsidRPr="00DB1CF2" w:rsidDel="0077209F" w:rsidRDefault="00DB1CF2" w:rsidP="00DB1CF2">
            <w:pPr>
              <w:spacing w:before="100" w:after="120"/>
              <w:rPr>
                <w:del w:id="16585" w:author="Jing Kai Toh" w:date="2016-05-12T15:42:00Z"/>
                <w:rFonts w:ascii="Calibri Light" w:hAnsi="Calibri Light"/>
                <w:sz w:val="16"/>
                <w:szCs w:val="16"/>
                <w:lang w:val="en-US"/>
              </w:rPr>
            </w:pPr>
            <w:del w:id="16586" w:author="Jing Kai Toh" w:date="2016-05-12T15:42:00Z">
              <w:r w:rsidRPr="00DB1CF2" w:rsidDel="0077209F">
                <w:rPr>
                  <w:rFonts w:ascii="Calibri Light" w:hAnsi="Calibri Light"/>
                  <w:sz w:val="16"/>
                  <w:szCs w:val="16"/>
                  <w:lang w:val="en-US"/>
                </w:rPr>
                <w:delText>Specification and supply of concrete</w:delText>
              </w:r>
            </w:del>
          </w:p>
          <w:p w14:paraId="36BA3226" w14:textId="77777777" w:rsidR="00DB1CF2" w:rsidRPr="00DB1CF2" w:rsidRDefault="00DB1CF2" w:rsidP="00DB1CF2">
            <w:pPr>
              <w:spacing w:before="100" w:after="120"/>
              <w:rPr>
                <w:rFonts w:ascii="Calibri Light" w:hAnsi="Calibri Light"/>
                <w:sz w:val="16"/>
                <w:szCs w:val="16"/>
                <w:lang w:val="en-US"/>
              </w:rPr>
            </w:pPr>
          </w:p>
          <w:p w14:paraId="2022B62C" w14:textId="77777777" w:rsidR="00DB1CF2" w:rsidRPr="00DB1CF2" w:rsidDel="0077209F" w:rsidRDefault="0077209F" w:rsidP="0077209F">
            <w:pPr>
              <w:spacing w:before="100" w:after="120"/>
              <w:rPr>
                <w:del w:id="16587" w:author="Jing Kai Toh" w:date="2016-05-12T15:41:00Z"/>
                <w:rFonts w:ascii="Calibri Light" w:hAnsi="Calibri Light"/>
                <w:sz w:val="16"/>
                <w:szCs w:val="16"/>
                <w:lang w:val="en-US"/>
              </w:rPr>
            </w:pPr>
            <w:ins w:id="16588" w:author="Jing Kai Toh" w:date="2016-05-12T15:41:00Z">
              <w:r>
                <w:rPr>
                  <w:rFonts w:ascii="Calibri Light" w:hAnsi="Calibri Light"/>
                  <w:sz w:val="16"/>
                  <w:szCs w:val="16"/>
                  <w:lang w:val="en-US"/>
                </w:rPr>
                <w:t xml:space="preserve">AS 1478.1-2000 </w:t>
              </w:r>
              <w:r w:rsidRPr="0077209F">
                <w:rPr>
                  <w:rFonts w:ascii="Calibri Light" w:hAnsi="Calibri Light"/>
                  <w:sz w:val="16"/>
                  <w:szCs w:val="16"/>
                  <w:lang w:val="en-US"/>
                </w:rPr>
                <w:t>Chemical admixtures for concrete, mortar and grout - Admixtures for concrete</w:t>
              </w:r>
            </w:ins>
            <w:del w:id="16589" w:author="Jing Kai Toh" w:date="2016-05-12T15:41:00Z">
              <w:r w:rsidR="00DB1CF2" w:rsidRPr="00DB1CF2" w:rsidDel="0077209F">
                <w:rPr>
                  <w:rFonts w:ascii="Calibri Light" w:hAnsi="Calibri Light"/>
                  <w:sz w:val="16"/>
                  <w:szCs w:val="16"/>
                  <w:lang w:val="en-US"/>
                </w:rPr>
                <w:delText>AS 1478.1-2000</w:delText>
              </w:r>
            </w:del>
          </w:p>
          <w:p w14:paraId="6EB36BB5" w14:textId="77777777" w:rsidR="00DB1CF2" w:rsidRPr="00DB1CF2" w:rsidDel="0077209F" w:rsidRDefault="00DB1CF2" w:rsidP="00DB1CF2">
            <w:pPr>
              <w:spacing w:before="100" w:after="120"/>
              <w:rPr>
                <w:del w:id="16590" w:author="Jing Kai Toh" w:date="2016-05-12T15:41:00Z"/>
                <w:rFonts w:ascii="Calibri Light" w:hAnsi="Calibri Light"/>
                <w:sz w:val="16"/>
                <w:szCs w:val="16"/>
                <w:lang w:val="en-US"/>
              </w:rPr>
            </w:pPr>
            <w:del w:id="16591" w:author="Jing Kai Toh" w:date="2016-05-12T15:41:00Z">
              <w:r w:rsidRPr="00DB1CF2" w:rsidDel="0077209F">
                <w:rPr>
                  <w:rFonts w:ascii="Calibri Light" w:hAnsi="Calibri Light"/>
                  <w:sz w:val="16"/>
                  <w:szCs w:val="16"/>
                  <w:lang w:val="en-US"/>
                </w:rPr>
                <w:delText>Chemical admixtures for concrete, mortar and grout - Admixtures for concrete</w:delText>
              </w:r>
            </w:del>
          </w:p>
          <w:p w14:paraId="7437E1A8" w14:textId="77777777" w:rsidR="00DB1CF2" w:rsidRPr="00DB1CF2" w:rsidRDefault="00DB1CF2" w:rsidP="00DB1CF2">
            <w:pPr>
              <w:spacing w:before="100" w:after="120"/>
              <w:rPr>
                <w:rFonts w:ascii="Calibri Light" w:hAnsi="Calibri Light"/>
                <w:sz w:val="16"/>
                <w:szCs w:val="16"/>
                <w:lang w:val="en-US"/>
              </w:rPr>
            </w:pPr>
          </w:p>
          <w:p w14:paraId="1ED8E13F" w14:textId="77777777" w:rsidR="00DB1CF2" w:rsidRPr="00DB1CF2" w:rsidDel="00A337B5" w:rsidRDefault="0077209F" w:rsidP="00A337B5">
            <w:pPr>
              <w:spacing w:before="100" w:after="120"/>
              <w:rPr>
                <w:del w:id="16592" w:author="Jing Kai Toh" w:date="2016-05-12T15:38:00Z"/>
                <w:rFonts w:ascii="Calibri Light" w:hAnsi="Calibri Light"/>
                <w:sz w:val="16"/>
                <w:szCs w:val="16"/>
                <w:lang w:val="en-US"/>
              </w:rPr>
            </w:pPr>
            <w:ins w:id="16593" w:author="Jing Kai Toh" w:date="2016-05-12T15:38:00Z">
              <w:r>
                <w:rPr>
                  <w:rFonts w:ascii="Calibri Light" w:hAnsi="Calibri Light"/>
                  <w:sz w:val="16"/>
                  <w:szCs w:val="16"/>
                  <w:lang w:val="en-US"/>
                </w:rPr>
                <w:t>AS 1478.2-2005</w:t>
              </w:r>
            </w:ins>
            <w:ins w:id="16594" w:author="Jing Kai Toh" w:date="2016-05-12T15:40:00Z">
              <w:r>
                <w:rPr>
                  <w:rFonts w:ascii="Calibri Light" w:hAnsi="Calibri Light"/>
                  <w:sz w:val="16"/>
                  <w:szCs w:val="16"/>
                  <w:lang w:val="en-US"/>
                </w:rPr>
                <w:t xml:space="preserve"> </w:t>
              </w:r>
            </w:ins>
            <w:ins w:id="16595" w:author="Jing Kai Toh" w:date="2016-05-12T15:38:00Z">
              <w:r w:rsidR="00A337B5" w:rsidRPr="00A337B5">
                <w:rPr>
                  <w:rFonts w:ascii="Calibri Light" w:hAnsi="Calibri Light"/>
                  <w:sz w:val="16"/>
                  <w:szCs w:val="16"/>
                  <w:lang w:val="en-US"/>
                </w:rPr>
                <w:t>Chemical admixtures for concrete, mortar and grout - Methods of sampling and testing admixtures for concrete, mortar and grout</w:t>
              </w:r>
            </w:ins>
            <w:del w:id="16596" w:author="Jing Kai Toh" w:date="2016-05-12T15:38:00Z">
              <w:r w:rsidR="00DB1CF2" w:rsidRPr="00DB1CF2" w:rsidDel="00A337B5">
                <w:rPr>
                  <w:rFonts w:ascii="Calibri Light" w:hAnsi="Calibri Light"/>
                  <w:sz w:val="16"/>
                  <w:szCs w:val="16"/>
                  <w:lang w:val="en-US"/>
                </w:rPr>
                <w:delText>AS 2072-1977</w:delText>
              </w:r>
            </w:del>
          </w:p>
          <w:p w14:paraId="0145E111" w14:textId="77777777" w:rsidR="00DB1CF2" w:rsidRPr="00DB1CF2" w:rsidDel="00A337B5" w:rsidRDefault="00DB1CF2" w:rsidP="00DB1CF2">
            <w:pPr>
              <w:spacing w:before="100" w:after="120"/>
              <w:rPr>
                <w:del w:id="16597" w:author="Jing Kai Toh" w:date="2016-05-12T15:38:00Z"/>
                <w:rFonts w:ascii="Calibri Light" w:hAnsi="Calibri Light"/>
                <w:sz w:val="16"/>
                <w:szCs w:val="16"/>
                <w:lang w:val="en-US"/>
              </w:rPr>
            </w:pPr>
            <w:del w:id="16598" w:author="Jing Kai Toh" w:date="2016-05-12T15:38:00Z">
              <w:r w:rsidRPr="00DB1CF2" w:rsidDel="00A337B5">
                <w:rPr>
                  <w:rFonts w:ascii="Calibri Light" w:hAnsi="Calibri Light"/>
                  <w:sz w:val="16"/>
                  <w:szCs w:val="16"/>
                  <w:lang w:val="en-US"/>
                </w:rPr>
                <w:delText>Methods for the sampling of expanding admixtures for concrete, mortar and grout</w:delText>
              </w:r>
            </w:del>
          </w:p>
          <w:p w14:paraId="70D7FEF9" w14:textId="77777777" w:rsidR="00DB1CF2" w:rsidRPr="00DB1CF2" w:rsidRDefault="00DB1CF2" w:rsidP="00DB1CF2">
            <w:pPr>
              <w:spacing w:before="100" w:after="120"/>
              <w:rPr>
                <w:rFonts w:ascii="Calibri Light" w:hAnsi="Calibri Light"/>
                <w:sz w:val="16"/>
                <w:szCs w:val="16"/>
                <w:lang w:val="en-US"/>
              </w:rPr>
            </w:pPr>
          </w:p>
          <w:p w14:paraId="295D8055" w14:textId="77777777" w:rsidR="00DB1CF2" w:rsidRPr="00DB1CF2" w:rsidDel="00A337B5" w:rsidRDefault="00A337B5" w:rsidP="00A337B5">
            <w:pPr>
              <w:spacing w:before="100" w:after="120"/>
              <w:rPr>
                <w:del w:id="16599" w:author="Jing Kai Toh" w:date="2016-05-12T15:37:00Z"/>
                <w:rFonts w:ascii="Calibri Light" w:hAnsi="Calibri Light"/>
                <w:sz w:val="16"/>
                <w:szCs w:val="16"/>
                <w:lang w:val="en-US"/>
              </w:rPr>
            </w:pPr>
            <w:ins w:id="16600" w:author="Jing Kai Toh" w:date="2016-05-12T15:37:00Z">
              <w:r w:rsidRPr="00A337B5">
                <w:rPr>
                  <w:rFonts w:ascii="Calibri Light" w:hAnsi="Calibri Light"/>
                  <w:sz w:val="16"/>
                  <w:szCs w:val="16"/>
                  <w:lang w:val="en-US"/>
                </w:rPr>
                <w:t>AS 1478.2-2005 Chemical admixtures for concrete, mortar and grout - Methods of sampling and testing admixtures for concrete, mortar and grout</w:t>
              </w:r>
            </w:ins>
            <w:del w:id="16601" w:author="Jing Kai Toh" w:date="2016-05-12T15:37:00Z">
              <w:r w:rsidR="00DB1CF2" w:rsidRPr="00DB1CF2" w:rsidDel="00A337B5">
                <w:rPr>
                  <w:rFonts w:ascii="Calibri Light" w:hAnsi="Calibri Light"/>
                  <w:sz w:val="16"/>
                  <w:szCs w:val="16"/>
                  <w:lang w:val="en-US"/>
                </w:rPr>
                <w:delText>AS 2073-1977</w:delText>
              </w:r>
            </w:del>
          </w:p>
          <w:p w14:paraId="03111539" w14:textId="77777777" w:rsidR="00DB1CF2" w:rsidRPr="00DB1CF2" w:rsidDel="00A337B5" w:rsidRDefault="00DB1CF2" w:rsidP="00DB1CF2">
            <w:pPr>
              <w:spacing w:before="100" w:after="120"/>
              <w:rPr>
                <w:del w:id="16602" w:author="Jing Kai Toh" w:date="2016-05-12T15:37:00Z"/>
                <w:rFonts w:ascii="Calibri Light" w:hAnsi="Calibri Light"/>
                <w:sz w:val="16"/>
                <w:szCs w:val="16"/>
                <w:lang w:val="en-US"/>
              </w:rPr>
            </w:pPr>
            <w:del w:id="16603" w:author="Jing Kai Toh" w:date="2016-05-12T15:37:00Z">
              <w:r w:rsidRPr="00DB1CF2" w:rsidDel="00A337B5">
                <w:rPr>
                  <w:rFonts w:ascii="Calibri Light" w:hAnsi="Calibri Light"/>
                  <w:sz w:val="16"/>
                  <w:szCs w:val="16"/>
                  <w:lang w:val="en-US"/>
                </w:rPr>
                <w:delText>Methods for the testing of expanding admixtures for concrete, mortar and grout</w:delText>
              </w:r>
            </w:del>
          </w:p>
          <w:p w14:paraId="4167E51A" w14:textId="77777777" w:rsidR="00DB1CF2" w:rsidRPr="00DB1CF2" w:rsidRDefault="00DB1CF2" w:rsidP="00DB1CF2">
            <w:pPr>
              <w:spacing w:before="100" w:after="120"/>
              <w:rPr>
                <w:rFonts w:ascii="Calibri Light" w:hAnsi="Calibri Light"/>
                <w:sz w:val="16"/>
                <w:szCs w:val="16"/>
                <w:lang w:val="en-US"/>
              </w:rPr>
            </w:pPr>
          </w:p>
          <w:p w14:paraId="49CCF588" w14:textId="77777777" w:rsidR="00DB1CF2" w:rsidRPr="00DB1CF2" w:rsidDel="00A337B5" w:rsidRDefault="00A337B5" w:rsidP="00A337B5">
            <w:pPr>
              <w:spacing w:before="100" w:after="120"/>
              <w:rPr>
                <w:del w:id="16604" w:author="Jing Kai Toh" w:date="2016-05-12T15:36:00Z"/>
                <w:rFonts w:ascii="Calibri Light" w:hAnsi="Calibri Light"/>
                <w:sz w:val="16"/>
                <w:szCs w:val="16"/>
                <w:lang w:val="en-US"/>
              </w:rPr>
            </w:pPr>
            <w:ins w:id="16605" w:author="Jing Kai Toh" w:date="2016-05-12T15:36:00Z">
              <w:r w:rsidRPr="00A337B5">
                <w:rPr>
                  <w:rFonts w:ascii="Calibri Light" w:hAnsi="Calibri Light"/>
                  <w:sz w:val="16"/>
                  <w:szCs w:val="16"/>
                  <w:lang w:val="en-US"/>
                </w:rPr>
                <w:t>AS 2350.12-2006 Methods of testing portland, blended and masonry cements - Preparation of a standard mortar and moulding of specimens</w:t>
              </w:r>
            </w:ins>
            <w:del w:id="16606" w:author="Jing Kai Toh" w:date="2016-05-12T15:36:00Z">
              <w:r w:rsidR="00DB1CF2" w:rsidRPr="00DB1CF2" w:rsidDel="00A337B5">
                <w:rPr>
                  <w:rFonts w:ascii="Calibri Light" w:hAnsi="Calibri Light"/>
                  <w:sz w:val="16"/>
                  <w:szCs w:val="16"/>
                  <w:lang w:val="en-US"/>
                </w:rPr>
                <w:delText>AS 2350.12-1995</w:delText>
              </w:r>
            </w:del>
          </w:p>
          <w:p w14:paraId="56F44024" w14:textId="77777777" w:rsidR="00DB1CF2" w:rsidRPr="00DB1CF2" w:rsidDel="00A337B5" w:rsidRDefault="00DB1CF2" w:rsidP="00DB1CF2">
            <w:pPr>
              <w:spacing w:before="100" w:after="120"/>
              <w:rPr>
                <w:del w:id="16607" w:author="Jing Kai Toh" w:date="2016-05-12T15:36:00Z"/>
                <w:rFonts w:ascii="Calibri Light" w:hAnsi="Calibri Light"/>
                <w:sz w:val="16"/>
                <w:szCs w:val="16"/>
                <w:lang w:val="en-US"/>
              </w:rPr>
            </w:pPr>
            <w:del w:id="16608" w:author="Jing Kai Toh" w:date="2016-05-12T15:36:00Z">
              <w:r w:rsidRPr="00DB1CF2" w:rsidDel="00A337B5">
                <w:rPr>
                  <w:rFonts w:ascii="Calibri Light" w:hAnsi="Calibri Light"/>
                  <w:sz w:val="16"/>
                  <w:szCs w:val="16"/>
                  <w:lang w:val="en-US"/>
                </w:rPr>
                <w:delText>Methods of testing portland and blended cements - Preparation of a standard mortar and moulding of specimens</w:delText>
              </w:r>
            </w:del>
          </w:p>
          <w:p w14:paraId="734D87D5" w14:textId="77777777" w:rsidR="00DB1CF2" w:rsidRPr="00DB1CF2" w:rsidRDefault="00DB1CF2" w:rsidP="00DB1CF2">
            <w:pPr>
              <w:spacing w:before="100" w:after="120"/>
              <w:rPr>
                <w:rFonts w:ascii="Calibri Light" w:hAnsi="Calibri Light"/>
                <w:sz w:val="16"/>
                <w:szCs w:val="16"/>
                <w:lang w:val="en-US"/>
              </w:rPr>
            </w:pPr>
          </w:p>
          <w:p w14:paraId="0060DFA8" w14:textId="77777777" w:rsidR="00DB1CF2" w:rsidRPr="00DB1CF2" w:rsidRDefault="00DB1CF2" w:rsidP="00DB1CF2">
            <w:pPr>
              <w:spacing w:before="100" w:after="120"/>
              <w:rPr>
                <w:rFonts w:ascii="Calibri Light" w:hAnsi="Calibri Light"/>
                <w:sz w:val="16"/>
                <w:szCs w:val="16"/>
                <w:lang w:val="en-US"/>
              </w:rPr>
            </w:pPr>
            <w:r w:rsidRPr="00DB1CF2">
              <w:rPr>
                <w:rFonts w:ascii="Calibri Light" w:hAnsi="Calibri Light"/>
                <w:sz w:val="16"/>
                <w:szCs w:val="16"/>
                <w:lang w:val="en-US"/>
              </w:rPr>
              <w:t>AS 2350.13-1995</w:t>
            </w:r>
          </w:p>
          <w:p w14:paraId="1F70EB74" w14:textId="77777777" w:rsidR="00DB1CF2" w:rsidRPr="00DB1CF2" w:rsidRDefault="00DB1CF2" w:rsidP="00DB1CF2">
            <w:pPr>
              <w:spacing w:before="100" w:after="120"/>
              <w:rPr>
                <w:rFonts w:ascii="Calibri Light" w:hAnsi="Calibri Light"/>
                <w:sz w:val="16"/>
                <w:szCs w:val="16"/>
                <w:lang w:val="en-US"/>
              </w:rPr>
            </w:pPr>
            <w:r w:rsidRPr="00DB1CF2">
              <w:rPr>
                <w:rFonts w:ascii="Calibri Light" w:hAnsi="Calibri Light"/>
                <w:sz w:val="16"/>
                <w:szCs w:val="16"/>
                <w:lang w:val="en-US"/>
              </w:rPr>
              <w:t>Methods of testing portland and blended cements - Determination of drying shrinkage of portland andblended cement mortars</w:t>
            </w:r>
          </w:p>
          <w:p w14:paraId="4A057631" w14:textId="77777777" w:rsidR="00DB1CF2" w:rsidRPr="00DB1CF2" w:rsidRDefault="00DB1CF2" w:rsidP="00DB1CF2">
            <w:pPr>
              <w:spacing w:before="100" w:after="120"/>
              <w:rPr>
                <w:rFonts w:ascii="Calibri Light" w:hAnsi="Calibri Light"/>
                <w:sz w:val="16"/>
                <w:szCs w:val="16"/>
                <w:lang w:val="en-US"/>
              </w:rPr>
            </w:pPr>
          </w:p>
          <w:p w14:paraId="4E940EBD" w14:textId="77777777" w:rsidR="00DB1CF2" w:rsidRPr="00DB1CF2" w:rsidRDefault="00DB1CF2" w:rsidP="00DB1CF2">
            <w:pPr>
              <w:spacing w:before="100" w:after="120"/>
              <w:rPr>
                <w:rFonts w:ascii="Calibri Light" w:hAnsi="Calibri Light"/>
                <w:sz w:val="16"/>
                <w:szCs w:val="16"/>
                <w:lang w:val="en-US"/>
              </w:rPr>
            </w:pPr>
            <w:r w:rsidRPr="00DB1CF2">
              <w:rPr>
                <w:rFonts w:ascii="Calibri Light" w:hAnsi="Calibri Light"/>
                <w:sz w:val="16"/>
                <w:szCs w:val="16"/>
                <w:lang w:val="en-US"/>
              </w:rPr>
              <w:t>AS 2350.13-1995/Amdt 1-1997</w:t>
            </w:r>
          </w:p>
          <w:p w14:paraId="210659CE" w14:textId="77777777" w:rsidR="00DB1CF2" w:rsidRPr="00DB1CF2" w:rsidRDefault="00DB1CF2" w:rsidP="00DB1CF2">
            <w:pPr>
              <w:spacing w:before="100" w:after="120"/>
              <w:rPr>
                <w:rFonts w:ascii="Calibri Light" w:hAnsi="Calibri Light"/>
                <w:sz w:val="16"/>
                <w:szCs w:val="16"/>
                <w:lang w:val="en-US"/>
              </w:rPr>
            </w:pPr>
            <w:r w:rsidRPr="00DB1CF2">
              <w:rPr>
                <w:rFonts w:ascii="Calibri Light" w:hAnsi="Calibri Light"/>
                <w:sz w:val="16"/>
                <w:szCs w:val="16"/>
                <w:lang w:val="en-US"/>
              </w:rPr>
              <w:t>Methods of testing portland and blended cements - Determination of drying shrinkage of portland and blended cement mortars</w:t>
            </w:r>
          </w:p>
          <w:p w14:paraId="0BAFF1F4" w14:textId="77777777" w:rsidR="00DB1CF2" w:rsidRPr="00DB1CF2" w:rsidRDefault="00DB1CF2" w:rsidP="00DB1CF2">
            <w:pPr>
              <w:spacing w:before="100" w:after="120"/>
              <w:rPr>
                <w:rFonts w:ascii="Calibri Light" w:hAnsi="Calibri Light"/>
                <w:sz w:val="16"/>
                <w:szCs w:val="16"/>
                <w:lang w:val="en-US"/>
              </w:rPr>
            </w:pPr>
          </w:p>
          <w:p w14:paraId="77E1E75E" w14:textId="77777777" w:rsidR="00754395" w:rsidRPr="00754395" w:rsidRDefault="00754395">
            <w:pPr>
              <w:spacing w:before="100" w:after="120"/>
              <w:rPr>
                <w:ins w:id="16609" w:author="Jing Kai Toh" w:date="2016-05-12T15:30:00Z"/>
                <w:rFonts w:ascii="Calibri Light" w:hAnsi="Calibri Light"/>
                <w:sz w:val="16"/>
                <w:szCs w:val="16"/>
                <w:rPrChange w:id="16610" w:author="Jing Kai Toh" w:date="2016-05-12T15:30:00Z">
                  <w:rPr>
                    <w:ins w:id="16611" w:author="Jing Kai Toh" w:date="2016-05-12T15:30:00Z"/>
                    <w:rFonts w:ascii="Arial" w:hAnsi="Arial" w:cs="Arial"/>
                    <w:color w:val="D12B2C"/>
                    <w:sz w:val="26"/>
                    <w:szCs w:val="26"/>
                  </w:rPr>
                </w:rPrChange>
              </w:rPr>
              <w:pPrChange w:id="16612" w:author="Jing Kai Toh" w:date="2016-05-12T15:30:00Z">
                <w:pPr>
                  <w:pStyle w:val="Heading1"/>
                  <w:spacing w:before="200" w:line="276" w:lineRule="auto"/>
                  <w:jc w:val="left"/>
                  <w:outlineLvl w:val="0"/>
                </w:pPr>
              </w:pPrChange>
            </w:pPr>
            <w:ins w:id="16613" w:author="Jing Kai Toh" w:date="2016-05-12T15:29:00Z">
              <w:r w:rsidRPr="00754395">
                <w:rPr>
                  <w:rFonts w:ascii="Calibri Light" w:hAnsi="Calibri Light"/>
                  <w:sz w:val="16"/>
                  <w:szCs w:val="16"/>
                  <w:lang w:val="en-US"/>
                </w:rPr>
                <w:t xml:space="preserve">AS 2350.14-2006 </w:t>
              </w:r>
            </w:ins>
            <w:ins w:id="16614" w:author="Jing Kai Toh" w:date="2016-05-12T15:30:00Z">
              <w:r w:rsidRPr="00754395">
                <w:rPr>
                  <w:rFonts w:ascii="Calibri Light" w:hAnsi="Calibri Light"/>
                  <w:sz w:val="16"/>
                  <w:szCs w:val="16"/>
                  <w:rPrChange w:id="16615" w:author="Jing Kai Toh" w:date="2016-05-12T15:30:00Z">
                    <w:rPr>
                      <w:rStyle w:val="Subtitle1"/>
                      <w:rFonts w:ascii="Arial" w:hAnsi="Arial" w:cs="Arial"/>
                      <w:b w:val="0"/>
                      <w:bCs w:val="0"/>
                      <w:color w:val="D12B2C"/>
                      <w:sz w:val="23"/>
                      <w:szCs w:val="23"/>
                    </w:rPr>
                  </w:rPrChange>
                </w:rPr>
                <w:t>Methods of testing portland, blended and masonry cements - Length change of cement mortars exposed to sulfate solution</w:t>
              </w:r>
            </w:ins>
          </w:p>
          <w:p w14:paraId="3075F729" w14:textId="77777777" w:rsidR="00DB1CF2" w:rsidRPr="00DB1CF2" w:rsidDel="00754395" w:rsidRDefault="00DB1CF2" w:rsidP="00DB1CF2">
            <w:pPr>
              <w:spacing w:before="100" w:after="120"/>
              <w:rPr>
                <w:del w:id="16616" w:author="Jing Kai Toh" w:date="2016-05-12T15:29:00Z"/>
                <w:rFonts w:ascii="Calibri Light" w:hAnsi="Calibri Light"/>
                <w:sz w:val="16"/>
                <w:szCs w:val="16"/>
                <w:lang w:val="en-US"/>
              </w:rPr>
            </w:pPr>
            <w:del w:id="16617" w:author="Jing Kai Toh" w:date="2016-05-12T15:29:00Z">
              <w:r w:rsidRPr="00DB1CF2" w:rsidDel="00754395">
                <w:rPr>
                  <w:rFonts w:ascii="Calibri Light" w:hAnsi="Calibri Light"/>
                  <w:sz w:val="16"/>
                  <w:szCs w:val="16"/>
                  <w:lang w:val="en-US"/>
                </w:rPr>
                <w:delText>AS 2350.14-1996</w:delText>
              </w:r>
            </w:del>
          </w:p>
          <w:p w14:paraId="3897BD08" w14:textId="77777777" w:rsidR="00DB1CF2" w:rsidRPr="00DB1CF2" w:rsidDel="00754395" w:rsidRDefault="00DB1CF2" w:rsidP="00DB1CF2">
            <w:pPr>
              <w:spacing w:before="100" w:after="120"/>
              <w:rPr>
                <w:del w:id="16618" w:author="Jing Kai Toh" w:date="2016-05-12T15:29:00Z"/>
                <w:rFonts w:ascii="Calibri Light" w:hAnsi="Calibri Light"/>
                <w:sz w:val="16"/>
                <w:szCs w:val="16"/>
                <w:lang w:val="en-US"/>
              </w:rPr>
            </w:pPr>
            <w:del w:id="16619" w:author="Jing Kai Toh" w:date="2016-05-12T15:29:00Z">
              <w:r w:rsidRPr="00DB1CF2" w:rsidDel="00754395">
                <w:rPr>
                  <w:rFonts w:ascii="Calibri Light" w:hAnsi="Calibri Light"/>
                  <w:sz w:val="16"/>
                  <w:szCs w:val="16"/>
                  <w:lang w:val="en-US"/>
                </w:rPr>
                <w:delText>Methods of testing portland and blended cements - Length change of portland and blended cement mortars exposed to a sulfate solution</w:delText>
              </w:r>
            </w:del>
          </w:p>
          <w:p w14:paraId="303BAD48" w14:textId="77777777" w:rsidR="00DB1CF2" w:rsidRPr="00DB1CF2" w:rsidRDefault="00DB1CF2" w:rsidP="00DB1CF2">
            <w:pPr>
              <w:spacing w:before="100" w:after="120"/>
              <w:rPr>
                <w:rFonts w:ascii="Calibri Light" w:hAnsi="Calibri Light"/>
                <w:sz w:val="16"/>
                <w:szCs w:val="16"/>
                <w:lang w:val="en-US"/>
              </w:rPr>
            </w:pPr>
          </w:p>
          <w:p w14:paraId="7C7360AB" w14:textId="77777777" w:rsidR="00DB1CF2" w:rsidRPr="00DB1CF2" w:rsidDel="00754395" w:rsidRDefault="00754395" w:rsidP="00754395">
            <w:pPr>
              <w:spacing w:before="100" w:after="120"/>
              <w:rPr>
                <w:del w:id="16620" w:author="Jing Kai Toh" w:date="2016-05-12T15:28:00Z"/>
                <w:rFonts w:ascii="Calibri Light" w:hAnsi="Calibri Light"/>
                <w:sz w:val="16"/>
                <w:szCs w:val="16"/>
                <w:lang w:val="en-US"/>
              </w:rPr>
            </w:pPr>
            <w:ins w:id="16621" w:author="Jing Kai Toh" w:date="2016-05-12T15:28:00Z">
              <w:r w:rsidRPr="00754395">
                <w:rPr>
                  <w:rFonts w:ascii="Calibri Light" w:hAnsi="Calibri Light"/>
                  <w:sz w:val="16"/>
                  <w:szCs w:val="16"/>
                  <w:lang w:val="en-US"/>
                </w:rPr>
                <w:t>AS 2550.15-1994 Cranes - Safe use - Concrete placing equipment</w:t>
              </w:r>
            </w:ins>
            <w:del w:id="16622" w:author="Jing Kai Toh" w:date="2016-05-12T15:28:00Z">
              <w:r w:rsidR="00DB1CF2" w:rsidRPr="00DB1CF2" w:rsidDel="00754395">
                <w:rPr>
                  <w:rFonts w:ascii="Calibri Light" w:hAnsi="Calibri Light"/>
                  <w:sz w:val="16"/>
                  <w:szCs w:val="16"/>
                  <w:lang w:val="en-US"/>
                </w:rPr>
                <w:delText>AS 2550.15-1994</w:delText>
              </w:r>
            </w:del>
          </w:p>
          <w:p w14:paraId="71508531" w14:textId="77777777" w:rsidR="00DB1CF2" w:rsidRPr="00DB1CF2" w:rsidDel="00754395" w:rsidRDefault="00DB1CF2" w:rsidP="00DB1CF2">
            <w:pPr>
              <w:spacing w:before="100" w:after="120"/>
              <w:rPr>
                <w:del w:id="16623" w:author="Jing Kai Toh" w:date="2016-05-12T15:28:00Z"/>
                <w:rFonts w:ascii="Calibri Light" w:hAnsi="Calibri Light"/>
                <w:sz w:val="16"/>
                <w:szCs w:val="16"/>
                <w:lang w:val="en-US"/>
              </w:rPr>
            </w:pPr>
            <w:del w:id="16624" w:author="Jing Kai Toh" w:date="2016-05-12T15:28:00Z">
              <w:r w:rsidRPr="00DB1CF2" w:rsidDel="00754395">
                <w:rPr>
                  <w:rFonts w:ascii="Calibri Light" w:hAnsi="Calibri Light"/>
                  <w:sz w:val="16"/>
                  <w:szCs w:val="16"/>
                  <w:lang w:val="en-US"/>
                </w:rPr>
                <w:delText>Cranes - Safe use - Concrete placing equipment</w:delText>
              </w:r>
            </w:del>
          </w:p>
          <w:p w14:paraId="3912996B" w14:textId="77777777" w:rsidR="00DB1CF2" w:rsidRPr="00DB1CF2" w:rsidRDefault="00DB1CF2" w:rsidP="00DB1CF2">
            <w:pPr>
              <w:spacing w:before="100" w:after="120"/>
              <w:rPr>
                <w:rFonts w:ascii="Calibri Light" w:hAnsi="Calibri Light"/>
                <w:sz w:val="16"/>
                <w:szCs w:val="16"/>
                <w:lang w:val="en-US"/>
              </w:rPr>
            </w:pPr>
          </w:p>
          <w:p w14:paraId="19947803" w14:textId="77777777" w:rsidR="00DB1CF2" w:rsidRPr="00DB1CF2" w:rsidDel="00754395" w:rsidRDefault="00754395" w:rsidP="00754395">
            <w:pPr>
              <w:spacing w:before="100" w:after="120"/>
              <w:rPr>
                <w:del w:id="16625" w:author="Jing Kai Toh" w:date="2016-05-12T15:27:00Z"/>
                <w:rFonts w:ascii="Calibri Light" w:hAnsi="Calibri Light"/>
                <w:sz w:val="16"/>
                <w:szCs w:val="16"/>
                <w:lang w:val="en-US"/>
              </w:rPr>
            </w:pPr>
            <w:ins w:id="16626" w:author="Jing Kai Toh" w:date="2016-05-12T15:27:00Z">
              <w:r w:rsidRPr="00754395">
                <w:rPr>
                  <w:rFonts w:ascii="Calibri Light" w:hAnsi="Calibri Light"/>
                  <w:sz w:val="16"/>
                  <w:szCs w:val="16"/>
                  <w:lang w:val="en-US"/>
                </w:rPr>
                <w:t>AS 3600-2009/Amdt 1-2010 Concrete structures</w:t>
              </w:r>
              <w:r>
                <w:rPr>
                  <w:rFonts w:ascii="Calibri Light" w:hAnsi="Calibri Light"/>
                  <w:sz w:val="16"/>
                  <w:szCs w:val="16"/>
                  <w:lang w:val="en-US"/>
                </w:rPr>
                <w:t xml:space="preserve"> - </w:t>
              </w:r>
              <w:r w:rsidRPr="00754395">
                <w:rPr>
                  <w:rFonts w:ascii="Calibri Light" w:hAnsi="Calibri Light"/>
                  <w:sz w:val="16"/>
                  <w:szCs w:val="16"/>
                  <w:lang w:val="en-US"/>
                </w:rPr>
                <w:t>AS 3600-2009/Amdt 2-2013 Concrete structures</w:t>
              </w:r>
            </w:ins>
            <w:del w:id="16627" w:author="Jing Kai Toh" w:date="2016-05-12T15:27:00Z">
              <w:r w:rsidR="00DB1CF2" w:rsidRPr="00DB1CF2" w:rsidDel="00754395">
                <w:rPr>
                  <w:rFonts w:ascii="Calibri Light" w:hAnsi="Calibri Light"/>
                  <w:sz w:val="16"/>
                  <w:szCs w:val="16"/>
                  <w:lang w:val="en-US"/>
                </w:rPr>
                <w:delText>AS 3600-2001</w:delText>
              </w:r>
            </w:del>
          </w:p>
          <w:p w14:paraId="6FCCD245" w14:textId="77777777" w:rsidR="00DB1CF2" w:rsidRPr="00DB1CF2" w:rsidDel="00754395" w:rsidRDefault="00DB1CF2" w:rsidP="00DB1CF2">
            <w:pPr>
              <w:spacing w:before="100" w:after="120"/>
              <w:rPr>
                <w:del w:id="16628" w:author="Jing Kai Toh" w:date="2016-05-12T15:27:00Z"/>
                <w:rFonts w:ascii="Calibri Light" w:hAnsi="Calibri Light"/>
                <w:sz w:val="16"/>
                <w:szCs w:val="16"/>
                <w:lang w:val="en-US"/>
              </w:rPr>
            </w:pPr>
            <w:del w:id="16629" w:author="Jing Kai Toh" w:date="2016-05-12T15:27:00Z">
              <w:r w:rsidRPr="00DB1CF2" w:rsidDel="00754395">
                <w:rPr>
                  <w:rFonts w:ascii="Calibri Light" w:hAnsi="Calibri Light"/>
                  <w:sz w:val="16"/>
                  <w:szCs w:val="16"/>
                  <w:lang w:val="en-US"/>
                </w:rPr>
                <w:delText>Concrete structures</w:delText>
              </w:r>
            </w:del>
          </w:p>
          <w:p w14:paraId="1FAB9056" w14:textId="77777777" w:rsidR="00DB1CF2" w:rsidRPr="00DB1CF2" w:rsidRDefault="00DB1CF2" w:rsidP="00DB1CF2">
            <w:pPr>
              <w:spacing w:before="100" w:after="120"/>
              <w:rPr>
                <w:rFonts w:ascii="Calibri Light" w:hAnsi="Calibri Light"/>
                <w:sz w:val="16"/>
                <w:szCs w:val="16"/>
                <w:lang w:val="en-US"/>
              </w:rPr>
            </w:pPr>
          </w:p>
          <w:p w14:paraId="13CD030B" w14:textId="77777777" w:rsidR="00C542EF" w:rsidRPr="00C542EF" w:rsidRDefault="00C542EF">
            <w:pPr>
              <w:spacing w:before="100" w:after="120"/>
              <w:rPr>
                <w:ins w:id="16630" w:author="Jing Kai Toh" w:date="2016-05-12T15:25:00Z"/>
                <w:rFonts w:ascii="Calibri Light" w:hAnsi="Calibri Light"/>
                <w:sz w:val="16"/>
                <w:szCs w:val="16"/>
                <w:rPrChange w:id="16631" w:author="Jing Kai Toh" w:date="2016-05-12T15:26:00Z">
                  <w:rPr>
                    <w:ins w:id="16632" w:author="Jing Kai Toh" w:date="2016-05-12T15:25:00Z"/>
                    <w:rFonts w:ascii="Arial" w:hAnsi="Arial" w:cs="Arial"/>
                    <w:color w:val="D12B2C"/>
                    <w:sz w:val="26"/>
                    <w:szCs w:val="26"/>
                  </w:rPr>
                </w:rPrChange>
              </w:rPr>
              <w:pPrChange w:id="16633" w:author="Jing Kai Toh" w:date="2016-05-12T15:26:00Z">
                <w:pPr>
                  <w:pStyle w:val="Heading1"/>
                  <w:spacing w:before="200" w:line="276" w:lineRule="auto"/>
                  <w:jc w:val="left"/>
                  <w:outlineLvl w:val="0"/>
                </w:pPr>
              </w:pPrChange>
            </w:pPr>
            <w:ins w:id="16634" w:author="Jing Kai Toh" w:date="2016-05-12T15:25:00Z">
              <w:r w:rsidRPr="00C542EF">
                <w:rPr>
                  <w:rFonts w:ascii="Calibri Light" w:hAnsi="Calibri Light"/>
                  <w:sz w:val="16"/>
                  <w:szCs w:val="16"/>
                  <w:lang w:val="en-US"/>
                </w:rPr>
                <w:t xml:space="preserve">AS 3648-1993 </w:t>
              </w:r>
              <w:r w:rsidRPr="00C542EF">
                <w:rPr>
                  <w:rFonts w:ascii="Calibri Light" w:hAnsi="Calibri Light"/>
                  <w:sz w:val="16"/>
                  <w:szCs w:val="16"/>
                  <w:rPrChange w:id="16635" w:author="Jing Kai Toh" w:date="2016-05-12T15:26:00Z">
                    <w:rPr>
                      <w:rStyle w:val="Subtitle1"/>
                      <w:rFonts w:ascii="Arial" w:hAnsi="Arial" w:cs="Arial"/>
                      <w:b w:val="0"/>
                      <w:bCs w:val="0"/>
                      <w:color w:val="D12B2C"/>
                      <w:sz w:val="23"/>
                      <w:szCs w:val="23"/>
                    </w:rPr>
                  </w:rPrChange>
                </w:rPr>
                <w:t>Specification and methods of test for packaged concrete mixes</w:t>
              </w:r>
            </w:ins>
          </w:p>
          <w:p w14:paraId="3AFA81A2" w14:textId="77777777" w:rsidR="00DB1CF2" w:rsidRPr="00DB1CF2" w:rsidDel="00C542EF" w:rsidRDefault="00DB1CF2" w:rsidP="00DB1CF2">
            <w:pPr>
              <w:spacing w:before="100" w:after="120"/>
              <w:rPr>
                <w:del w:id="16636" w:author="Jing Kai Toh" w:date="2016-05-12T15:23:00Z"/>
                <w:rFonts w:ascii="Calibri Light" w:hAnsi="Calibri Light"/>
                <w:sz w:val="16"/>
                <w:szCs w:val="16"/>
                <w:lang w:val="en-US"/>
              </w:rPr>
            </w:pPr>
            <w:del w:id="16637" w:author="Jing Kai Toh" w:date="2016-05-12T15:25:00Z">
              <w:r w:rsidRPr="00DB1CF2" w:rsidDel="00C542EF">
                <w:rPr>
                  <w:rFonts w:ascii="Calibri Light" w:hAnsi="Calibri Light"/>
                  <w:sz w:val="16"/>
                  <w:szCs w:val="16"/>
                  <w:lang w:val="en-US"/>
                </w:rPr>
                <w:delText>AS 3648-1993</w:delText>
              </w:r>
            </w:del>
          </w:p>
          <w:p w14:paraId="374BE604" w14:textId="77777777" w:rsidR="00DB1CF2" w:rsidRPr="00DB1CF2" w:rsidDel="00C542EF" w:rsidRDefault="00DB1CF2" w:rsidP="00DB1CF2">
            <w:pPr>
              <w:spacing w:before="100" w:after="120"/>
              <w:rPr>
                <w:del w:id="16638" w:author="Jing Kai Toh" w:date="2016-05-12T15:25:00Z"/>
                <w:rFonts w:ascii="Calibri Light" w:hAnsi="Calibri Light"/>
                <w:sz w:val="16"/>
                <w:szCs w:val="16"/>
                <w:lang w:val="en-US"/>
              </w:rPr>
            </w:pPr>
            <w:del w:id="16639" w:author="Jing Kai Toh" w:date="2016-05-12T15:25:00Z">
              <w:r w:rsidRPr="00DB1CF2" w:rsidDel="00C542EF">
                <w:rPr>
                  <w:rFonts w:ascii="Calibri Light" w:hAnsi="Calibri Light"/>
                  <w:sz w:val="16"/>
                  <w:szCs w:val="16"/>
                  <w:lang w:val="en-US"/>
                </w:rPr>
                <w:delText>Specification and methods of test for packaged concrete mixes</w:delText>
              </w:r>
            </w:del>
          </w:p>
          <w:p w14:paraId="75C3E9D6" w14:textId="77777777" w:rsidR="00401C5E" w:rsidRPr="00DB1CF2" w:rsidRDefault="00401C5E" w:rsidP="00DB1CF2">
            <w:pPr>
              <w:spacing w:before="100" w:after="120"/>
              <w:rPr>
                <w:rFonts w:ascii="Calibri Light" w:hAnsi="Calibri Light"/>
                <w:sz w:val="16"/>
                <w:szCs w:val="16"/>
                <w:lang w:val="en-US"/>
              </w:rPr>
            </w:pPr>
          </w:p>
        </w:tc>
      </w:tr>
      <w:tr w:rsidR="00401C5E" w:rsidRPr="004F3C8C" w14:paraId="62A7C9DD" w14:textId="77777777" w:rsidTr="00401C5E">
        <w:tc>
          <w:tcPr>
            <w:tcW w:w="685" w:type="dxa"/>
          </w:tcPr>
          <w:p w14:paraId="1B8B780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tbl>
            <w:tblPr>
              <w:tblW w:w="11250" w:type="dxa"/>
              <w:tblCellSpacing w:w="15" w:type="dxa"/>
              <w:tblCellMar>
                <w:top w:w="15" w:type="dxa"/>
                <w:left w:w="15" w:type="dxa"/>
                <w:bottom w:w="15" w:type="dxa"/>
                <w:right w:w="15" w:type="dxa"/>
              </w:tblCellMar>
              <w:tblLook w:val="04A0" w:firstRow="1" w:lastRow="0" w:firstColumn="1" w:lastColumn="0" w:noHBand="0" w:noVBand="1"/>
            </w:tblPr>
            <w:tblGrid>
              <w:gridCol w:w="11250"/>
            </w:tblGrid>
            <w:tr w:rsidR="002177E2" w:rsidRPr="00DB1CF2" w14:paraId="16B552A4" w14:textId="77777777" w:rsidTr="002177E2">
              <w:trPr>
                <w:trHeight w:val="5895"/>
                <w:tblCellSpacing w:w="15" w:type="dxa"/>
              </w:trPr>
              <w:tc>
                <w:tcPr>
                  <w:tcW w:w="0" w:type="auto"/>
                  <w:vAlign w:val="center"/>
                  <w:hideMark/>
                </w:tcPr>
                <w:p w14:paraId="5089AA8B" w14:textId="77777777" w:rsidR="00C542EF" w:rsidRDefault="00C542EF">
                  <w:pPr>
                    <w:spacing w:before="100" w:after="120" w:line="240" w:lineRule="auto"/>
                    <w:rPr>
                      <w:ins w:id="16640" w:author="Jing Kai Toh" w:date="2016-05-12T15:23:00Z"/>
                      <w:color w:val="000000"/>
                      <w:sz w:val="27"/>
                      <w:szCs w:val="27"/>
                    </w:rPr>
                    <w:pPrChange w:id="16641" w:author="Jing Kai Toh" w:date="2016-05-12T15:23:00Z">
                      <w:pPr/>
                    </w:pPrChange>
                  </w:pPr>
                  <w:ins w:id="16642" w:author="Jing Kai Toh" w:date="2016-05-12T15:22:00Z">
                    <w:r w:rsidRPr="00C542EF">
                      <w:rPr>
                        <w:rFonts w:ascii="Calibri Light" w:hAnsi="Calibri Light"/>
                        <w:sz w:val="16"/>
                        <w:szCs w:val="16"/>
                        <w:lang w:val="en-US"/>
                        <w:rPrChange w:id="16643" w:author="Jing Kai Toh" w:date="2016-05-12T15:23:00Z">
                          <w:rPr>
                            <w:rStyle w:val="standardcontent"/>
                            <w:rFonts w:ascii="Arial" w:hAnsi="Arial" w:cs="Arial"/>
                            <w:color w:val="000000"/>
                            <w:sz w:val="17"/>
                            <w:szCs w:val="17"/>
                          </w:rPr>
                        </w:rPrChange>
                      </w:rPr>
                      <w:t>SS EN 197 - 1 : 2014</w:t>
                    </w:r>
                  </w:ins>
                  <w:ins w:id="16644" w:author="Jing Kai Toh" w:date="2016-05-12T15:23:00Z">
                    <w:r w:rsidRPr="00C542EF">
                      <w:rPr>
                        <w:rFonts w:ascii="Calibri Light" w:hAnsi="Calibri Light"/>
                        <w:sz w:val="16"/>
                        <w:szCs w:val="16"/>
                        <w:lang w:val="en-US"/>
                        <w:rPrChange w:id="16645" w:author="Jing Kai Toh" w:date="2016-05-12T15:23:00Z">
                          <w:rPr>
                            <w:rStyle w:val="standardcontent"/>
                            <w:rFonts w:ascii="Arial" w:hAnsi="Arial" w:cs="Arial"/>
                            <w:color w:val="000000"/>
                            <w:sz w:val="17"/>
                            <w:szCs w:val="17"/>
                          </w:rPr>
                        </w:rPrChange>
                      </w:rPr>
                      <w:t xml:space="preserve"> Cement - Part 1 : Composition, specifications and conformity criteria for common cement / </w:t>
                    </w:r>
                    <w:r w:rsidRPr="00C542EF">
                      <w:rPr>
                        <w:rFonts w:ascii="Calibri Light" w:hAnsi="Calibri Light"/>
                        <w:sz w:val="16"/>
                        <w:szCs w:val="16"/>
                        <w:lang w:val="en-US"/>
                        <w:rPrChange w:id="16646" w:author="Jing Kai Toh" w:date="2016-05-12T15:23:00Z">
                          <w:rPr>
                            <w:rFonts w:ascii="Arial" w:hAnsi="Arial" w:cs="Arial"/>
                            <w:color w:val="000000"/>
                            <w:sz w:val="17"/>
                            <w:szCs w:val="17"/>
                          </w:rPr>
                        </w:rPrChange>
                      </w:rPr>
                      <w:br/>
                      <w:t>SS EN 197 - 2 : 2014 Cement - Part 2 : Conformity evaluation</w:t>
                    </w:r>
                  </w:ins>
                </w:p>
                <w:p w14:paraId="4C608132" w14:textId="77777777" w:rsidR="002177E2" w:rsidRPr="00C542EF" w:rsidRDefault="002177E2">
                  <w:pPr>
                    <w:keepNext/>
                    <w:keepLines/>
                    <w:spacing w:before="100" w:after="120" w:line="240" w:lineRule="auto"/>
                    <w:outlineLvl w:val="3"/>
                    <w:rPr>
                      <w:color w:val="000000"/>
                      <w:sz w:val="27"/>
                      <w:szCs w:val="27"/>
                      <w:rPrChange w:id="16647" w:author="Jing Kai Toh" w:date="2016-05-12T15:20:00Z">
                        <w:rPr>
                          <w:rFonts w:ascii="Calibri Light" w:eastAsiaTheme="majorEastAsia" w:hAnsi="Calibri Light" w:cstheme="majorBidi"/>
                          <w:b/>
                          <w:bCs/>
                          <w:i/>
                          <w:iCs/>
                          <w:color w:val="4F81BD" w:themeColor="accent1"/>
                          <w:sz w:val="16"/>
                          <w:szCs w:val="16"/>
                          <w:lang w:val="en-US"/>
                        </w:rPr>
                      </w:rPrChange>
                    </w:rPr>
                  </w:pPr>
                  <w:del w:id="16648" w:author="Jing Kai Toh" w:date="2016-05-12T15:22:00Z">
                    <w:r w:rsidRPr="00DB1CF2" w:rsidDel="00C542EF">
                      <w:rPr>
                        <w:rFonts w:ascii="Calibri Light" w:hAnsi="Calibri Light"/>
                        <w:sz w:val="16"/>
                        <w:szCs w:val="16"/>
                        <w:lang w:val="en-US"/>
                      </w:rPr>
                      <w:delText>SS 26: 1997</w:delText>
                    </w:r>
                    <w:r w:rsidRPr="00DB1CF2" w:rsidDel="00C542EF">
                      <w:rPr>
                        <w:rFonts w:ascii="Calibri Light" w:hAnsi="Calibri Light"/>
                        <w:sz w:val="16"/>
                        <w:szCs w:val="16"/>
                        <w:lang w:val="en-US"/>
                      </w:rPr>
                      <w:br/>
                      <w:delText>Portland cement (ordinary and hardening)</w:delText>
                    </w:r>
                  </w:del>
                  <w:r w:rsidRPr="00DB1CF2">
                    <w:rPr>
                      <w:rFonts w:ascii="Calibri Light" w:hAnsi="Calibri Light"/>
                      <w:sz w:val="16"/>
                      <w:szCs w:val="16"/>
                      <w:lang w:val="en-US"/>
                    </w:rPr>
                    <w:br/>
                  </w:r>
                  <w:r w:rsidRPr="00DB1CF2">
                    <w:rPr>
                      <w:rFonts w:ascii="Calibri Light" w:hAnsi="Calibri Light"/>
                      <w:sz w:val="16"/>
                      <w:szCs w:val="16"/>
                      <w:lang w:val="en-US"/>
                    </w:rPr>
                    <w:br/>
                  </w:r>
                  <w:ins w:id="16649" w:author="Jing Kai Toh" w:date="2016-05-12T15:19:00Z">
                    <w:r w:rsidR="00C542EF" w:rsidRPr="00C542EF">
                      <w:rPr>
                        <w:rFonts w:ascii="Calibri Light" w:hAnsi="Calibri Light"/>
                        <w:sz w:val="16"/>
                        <w:szCs w:val="16"/>
                        <w:lang w:val="en-US"/>
                      </w:rPr>
                      <w:t>SS EN 12620:2008</w:t>
                    </w:r>
                  </w:ins>
                  <w:ins w:id="16650" w:author="Jing Kai Toh" w:date="2016-05-12T15:20:00Z">
                    <w:r w:rsidR="00C542EF">
                      <w:rPr>
                        <w:rFonts w:ascii="Calibri Light" w:hAnsi="Calibri Light"/>
                        <w:sz w:val="16"/>
                        <w:szCs w:val="16"/>
                        <w:lang w:val="en-US"/>
                      </w:rPr>
                      <w:t xml:space="preserve"> - </w:t>
                    </w:r>
                    <w:r w:rsidR="00C542EF" w:rsidRPr="00C542EF">
                      <w:rPr>
                        <w:rFonts w:ascii="Calibri Light" w:hAnsi="Calibri Light"/>
                        <w:sz w:val="16"/>
                        <w:szCs w:val="16"/>
                        <w:lang w:val="en-US"/>
                        <w:rPrChange w:id="16651" w:author="Jing Kai Toh" w:date="2016-05-12T15:20:00Z">
                          <w:rPr>
                            <w:rStyle w:val="standardcontent"/>
                            <w:rFonts w:ascii="Arial" w:hAnsi="Arial" w:cs="Arial"/>
                            <w:color w:val="000000"/>
                            <w:sz w:val="17"/>
                            <w:szCs w:val="17"/>
                          </w:rPr>
                        </w:rPrChange>
                      </w:rPr>
                      <w:t xml:space="preserve">Amendment No.1 </w:t>
                    </w:r>
                    <w:r w:rsidR="00C542EF" w:rsidRPr="00C542EF">
                      <w:rPr>
                        <w:rFonts w:ascii="Calibri Light" w:hAnsi="Calibri Light"/>
                        <w:sz w:val="16"/>
                        <w:szCs w:val="16"/>
                        <w:lang w:val="en-US"/>
                      </w:rPr>
                      <w:t>Specification for aggregates for concrete</w:t>
                    </w:r>
                    <w:r w:rsidR="00C542EF" w:rsidRPr="00C542EF" w:rsidDel="00C542EF">
                      <w:rPr>
                        <w:rFonts w:ascii="Calibri Light" w:hAnsi="Calibri Light"/>
                        <w:sz w:val="16"/>
                        <w:szCs w:val="16"/>
                        <w:lang w:val="en-US"/>
                      </w:rPr>
                      <w:t xml:space="preserve"> </w:t>
                    </w:r>
                  </w:ins>
                  <w:del w:id="16652" w:author="Jing Kai Toh" w:date="2016-05-12T15:19:00Z">
                    <w:r w:rsidRPr="00DB1CF2" w:rsidDel="00C542EF">
                      <w:rPr>
                        <w:rFonts w:ascii="Calibri Light" w:hAnsi="Calibri Light"/>
                        <w:sz w:val="16"/>
                        <w:szCs w:val="16"/>
                        <w:lang w:val="en-US"/>
                      </w:rPr>
                      <w:delText>SS 31: 1998 </w:delText>
                    </w:r>
                    <w:r w:rsidRPr="00DB1CF2" w:rsidDel="00C542EF">
                      <w:rPr>
                        <w:rFonts w:ascii="Calibri Light" w:hAnsi="Calibri Light"/>
                        <w:sz w:val="16"/>
                        <w:szCs w:val="16"/>
                        <w:lang w:val="en-US"/>
                      </w:rPr>
                      <w:br/>
                      <w:delText>Coarse and fine aggregates from natural sources of concrete</w:delText>
                    </w:r>
                  </w:del>
                </w:p>
                <w:p w14:paraId="2D4927D1" w14:textId="77777777" w:rsidR="002177E2" w:rsidRPr="00DB1CF2" w:rsidDel="00C542EF" w:rsidRDefault="00C542EF" w:rsidP="00DB1CF2">
                  <w:pPr>
                    <w:spacing w:before="100" w:after="120" w:line="240" w:lineRule="auto"/>
                    <w:rPr>
                      <w:del w:id="16653" w:author="Jing Kai Toh" w:date="2016-05-12T15:16:00Z"/>
                      <w:rFonts w:ascii="Calibri Light" w:hAnsi="Calibri Light"/>
                      <w:sz w:val="16"/>
                      <w:szCs w:val="16"/>
                      <w:lang w:val="en-US"/>
                    </w:rPr>
                  </w:pPr>
                  <w:ins w:id="16654" w:author="Jing Kai Toh" w:date="2016-05-12T15:16:00Z">
                    <w:r w:rsidRPr="00C542EF">
                      <w:rPr>
                        <w:rFonts w:ascii="Calibri Light" w:hAnsi="Calibri Light"/>
                        <w:sz w:val="16"/>
                        <w:szCs w:val="16"/>
                        <w:lang w:val="en-US"/>
                      </w:rPr>
                      <w:t>SS 78 - A25 : 1987</w:t>
                    </w:r>
                  </w:ins>
                  <w:ins w:id="16655" w:author="Jing Kai Toh" w:date="2016-05-12T15:17:00Z">
                    <w:r>
                      <w:rPr>
                        <w:rFonts w:ascii="Calibri Light" w:hAnsi="Calibri Light"/>
                        <w:sz w:val="16"/>
                        <w:szCs w:val="16"/>
                        <w:lang w:val="en-US"/>
                      </w:rPr>
                      <w:t xml:space="preserve"> </w:t>
                    </w:r>
                    <w:r w:rsidRPr="00C542EF">
                      <w:rPr>
                        <w:rFonts w:ascii="Calibri Light" w:hAnsi="Calibri Light"/>
                        <w:sz w:val="16"/>
                        <w:szCs w:val="16"/>
                        <w:lang w:val="en-US"/>
                      </w:rPr>
                      <w:t xml:space="preserve">Testing concrete - Methods for mixing and sampling fresh concrete in the laboratory </w:t>
                    </w:r>
                    <w:r>
                      <w:rPr>
                        <w:rFonts w:ascii="Calibri Light" w:hAnsi="Calibri Light"/>
                        <w:sz w:val="16"/>
                        <w:szCs w:val="16"/>
                        <w:lang w:val="en-US"/>
                      </w:rPr>
                      <w:t>(</w:t>
                    </w:r>
                    <w:r w:rsidRPr="00C542EF">
                      <w:rPr>
                        <w:rFonts w:ascii="Calibri Light" w:hAnsi="Calibri Light"/>
                        <w:sz w:val="16"/>
                        <w:szCs w:val="16"/>
                        <w:lang w:val="en-US"/>
                      </w:rPr>
                      <w:t>Withdrawn - 11 Oct 2012</w:t>
                    </w:r>
                    <w:r>
                      <w:rPr>
                        <w:rFonts w:ascii="Calibri Light" w:hAnsi="Calibri Light"/>
                        <w:sz w:val="16"/>
                        <w:szCs w:val="16"/>
                        <w:lang w:val="en-US"/>
                      </w:rPr>
                      <w:t>)</w:t>
                    </w:r>
                    <w:r w:rsidRPr="00C542EF">
                      <w:rPr>
                        <w:rFonts w:ascii="Calibri Light" w:hAnsi="Calibri Light"/>
                        <w:sz w:val="16"/>
                        <w:szCs w:val="16"/>
                        <w:lang w:val="en-US"/>
                      </w:rPr>
                      <w:t xml:space="preserve"> (Refer to BS 1881)</w:t>
                    </w:r>
                  </w:ins>
                  <w:del w:id="16656" w:author="Jing Kai Toh" w:date="2016-05-12T15:16:00Z">
                    <w:r w:rsidR="002177E2" w:rsidRPr="00DB1CF2" w:rsidDel="00C542EF">
                      <w:rPr>
                        <w:rFonts w:ascii="Calibri Light" w:hAnsi="Calibri Light"/>
                        <w:sz w:val="16"/>
                        <w:szCs w:val="16"/>
                        <w:lang w:val="en-US"/>
                      </w:rPr>
                      <w:delText>SS 78 : (1987-1992) </w:delText>
                    </w:r>
                    <w:r w:rsidR="002177E2" w:rsidRPr="00DB1CF2" w:rsidDel="00C542EF">
                      <w:rPr>
                        <w:rFonts w:ascii="Calibri Light" w:hAnsi="Calibri Light"/>
                        <w:sz w:val="16"/>
                        <w:szCs w:val="16"/>
                        <w:lang w:val="en-US"/>
                      </w:rPr>
                      <w:br/>
                      <w:delText>Testing concrete</w:delText>
                    </w:r>
                  </w:del>
                </w:p>
                <w:p w14:paraId="6A894FCB" w14:textId="77777777" w:rsidR="002177E2" w:rsidRPr="00DB1CF2" w:rsidDel="00C542EF" w:rsidRDefault="00C542EF" w:rsidP="00DB1CF2">
                  <w:pPr>
                    <w:spacing w:before="100" w:after="120" w:line="240" w:lineRule="auto"/>
                    <w:rPr>
                      <w:del w:id="16657" w:author="Jing Kai Toh" w:date="2016-05-12T15:12:00Z"/>
                      <w:rFonts w:ascii="Calibri Light" w:hAnsi="Calibri Light"/>
                      <w:sz w:val="16"/>
                      <w:szCs w:val="16"/>
                      <w:lang w:val="en-US"/>
                    </w:rPr>
                  </w:pPr>
                  <w:ins w:id="16658" w:author="Jing Kai Toh" w:date="2016-05-12T15:12:00Z">
                    <w:r w:rsidRPr="00C542EF">
                      <w:rPr>
                        <w:rFonts w:ascii="Calibri Light" w:hAnsi="Calibri Light"/>
                        <w:sz w:val="16"/>
                        <w:szCs w:val="16"/>
                        <w:lang w:val="en-US"/>
                      </w:rPr>
                      <w:t>SS 544 - 1 : 2014</w:t>
                    </w:r>
                  </w:ins>
                  <w:ins w:id="16659" w:author="Jing Kai Toh" w:date="2016-05-12T15:13:00Z">
                    <w:r>
                      <w:rPr>
                        <w:rFonts w:ascii="Calibri Light" w:hAnsi="Calibri Light"/>
                        <w:sz w:val="16"/>
                        <w:szCs w:val="16"/>
                        <w:lang w:val="en-US"/>
                      </w:rPr>
                      <w:t xml:space="preserve"> </w:t>
                    </w:r>
                    <w:r w:rsidRPr="00C542EF">
                      <w:rPr>
                        <w:rFonts w:ascii="Calibri Light" w:hAnsi="Calibri Light"/>
                        <w:sz w:val="16"/>
                        <w:szCs w:val="16"/>
                        <w:lang w:val="en-US"/>
                      </w:rPr>
                      <w:t>Concrete – Complementary Singapore Standard to SS EN 206 – Part 1: Method of specifying and guidance for the specifier</w:t>
                    </w:r>
                  </w:ins>
                  <w:del w:id="16660" w:author="Jing Kai Toh" w:date="2016-05-12T15:12:00Z">
                    <w:r w:rsidR="002177E2" w:rsidRPr="00DB1CF2" w:rsidDel="00C542EF">
                      <w:rPr>
                        <w:rFonts w:ascii="Calibri Light" w:hAnsi="Calibri Light"/>
                        <w:sz w:val="16"/>
                        <w:szCs w:val="16"/>
                        <w:lang w:val="en-US"/>
                      </w:rPr>
                      <w:delText>SS 289</w:delText>
                    </w:r>
                  </w:del>
                  <w:ins w:id="16661" w:author="Jing Kai Toh" w:date="2016-05-12T15:14:00Z">
                    <w:r>
                      <w:rPr>
                        <w:rFonts w:ascii="Calibri Light" w:hAnsi="Calibri Light"/>
                        <w:sz w:val="16"/>
                        <w:szCs w:val="16"/>
                        <w:lang w:val="en-US"/>
                      </w:rPr>
                      <w:t xml:space="preserve"> / </w:t>
                    </w:r>
                    <w:r w:rsidRPr="00C542EF">
                      <w:rPr>
                        <w:rFonts w:ascii="Calibri Light" w:hAnsi="Calibri Light"/>
                        <w:sz w:val="16"/>
                        <w:szCs w:val="16"/>
                        <w:lang w:val="en-US"/>
                      </w:rPr>
                      <w:t>SS 544 - 2 : 2014</w:t>
                    </w:r>
                  </w:ins>
                  <w:ins w:id="16662" w:author="Jing Kai Toh" w:date="2016-05-12T15:15:00Z">
                    <w:r>
                      <w:t xml:space="preserve"> </w:t>
                    </w:r>
                    <w:r w:rsidRPr="00C542EF">
                      <w:rPr>
                        <w:rFonts w:ascii="Calibri Light" w:hAnsi="Calibri Light"/>
                        <w:sz w:val="16"/>
                        <w:szCs w:val="16"/>
                        <w:lang w:val="en-US"/>
                      </w:rPr>
                      <w:t>Concrete – Complementary Singapore Standard to SS EN 206 – Part 2: Specification for constituent materials and concrete</w:t>
                    </w:r>
                  </w:ins>
                  <w:del w:id="16663" w:author="Jing Kai Toh" w:date="2016-05-12T15:12:00Z">
                    <w:r w:rsidR="002177E2" w:rsidRPr="00DB1CF2" w:rsidDel="00C542EF">
                      <w:rPr>
                        <w:rFonts w:ascii="Calibri Light" w:hAnsi="Calibri Light"/>
                        <w:sz w:val="16"/>
                        <w:szCs w:val="16"/>
                        <w:lang w:val="en-US"/>
                      </w:rPr>
                      <w:br/>
                      <w:delText>Ready Mix Concrete</w:delText>
                    </w:r>
                  </w:del>
                </w:p>
                <w:p w14:paraId="30C71AE7" w14:textId="77777777" w:rsidR="00C542EF" w:rsidRPr="00C542EF" w:rsidRDefault="00C542EF">
                  <w:pPr>
                    <w:spacing w:before="100" w:after="120" w:line="240" w:lineRule="auto"/>
                    <w:rPr>
                      <w:ins w:id="16664" w:author="Jing Kai Toh" w:date="2016-05-12T15:06:00Z"/>
                      <w:rFonts w:ascii="Calibri Light" w:hAnsi="Calibri Light"/>
                      <w:sz w:val="16"/>
                      <w:szCs w:val="16"/>
                      <w:lang w:val="en-US"/>
                      <w:rPrChange w:id="16665" w:author="Jing Kai Toh" w:date="2016-05-12T15:06:00Z">
                        <w:rPr>
                          <w:ins w:id="16666" w:author="Jing Kai Toh" w:date="2016-05-12T15:06:00Z"/>
                          <w:rFonts w:asciiTheme="majorHAnsi" w:eastAsiaTheme="majorEastAsia" w:hAnsiTheme="majorHAnsi" w:cstheme="majorBidi"/>
                          <w:b/>
                          <w:bCs/>
                          <w:i/>
                          <w:iCs/>
                          <w:color w:val="000000"/>
                          <w:sz w:val="27"/>
                          <w:szCs w:val="27"/>
                        </w:rPr>
                      </w:rPrChange>
                    </w:rPr>
                    <w:pPrChange w:id="16667" w:author="Jing Kai Toh" w:date="2016-05-12T15:06:00Z">
                      <w:pPr>
                        <w:keepNext/>
                        <w:keepLines/>
                        <w:spacing w:before="200" w:after="0"/>
                        <w:outlineLvl w:val="3"/>
                      </w:pPr>
                    </w:pPrChange>
                  </w:pPr>
                  <w:ins w:id="16668" w:author="Jing Kai Toh" w:date="2016-05-12T15:04:00Z">
                    <w:r w:rsidRPr="00C542EF">
                      <w:rPr>
                        <w:rFonts w:ascii="Calibri Light" w:hAnsi="Calibri Light"/>
                        <w:sz w:val="16"/>
                        <w:szCs w:val="16"/>
                        <w:lang w:val="en-US"/>
                      </w:rPr>
                      <w:t>SS EN 934 - 1 : 2008 (2015)</w:t>
                    </w:r>
                  </w:ins>
                  <w:ins w:id="16669" w:author="Jing Kai Toh" w:date="2016-05-12T15:05:00Z">
                    <w:r>
                      <w:rPr>
                        <w:rFonts w:ascii="Calibri Light" w:hAnsi="Calibri Light"/>
                        <w:sz w:val="16"/>
                        <w:szCs w:val="16"/>
                        <w:lang w:val="en-US"/>
                      </w:rPr>
                      <w:t xml:space="preserve"> </w:t>
                    </w:r>
                  </w:ins>
                  <w:ins w:id="16670" w:author="Jing Kai Toh" w:date="2016-05-12T15:06:00Z">
                    <w:r w:rsidRPr="00C542EF">
                      <w:rPr>
                        <w:rFonts w:ascii="Calibri Light" w:hAnsi="Calibri Light"/>
                        <w:sz w:val="16"/>
                        <w:szCs w:val="16"/>
                        <w:lang w:val="en-US"/>
                        <w:rPrChange w:id="16671" w:author="Jing Kai Toh" w:date="2016-05-12T15:06:00Z">
                          <w:rPr>
                            <w:rStyle w:val="standardcontent"/>
                            <w:rFonts w:ascii="Arial" w:hAnsi="Arial" w:cs="Arial"/>
                            <w:color w:val="000000"/>
                            <w:sz w:val="17"/>
                            <w:szCs w:val="17"/>
                          </w:rPr>
                        </w:rPrChange>
                      </w:rPr>
                      <w:t>Admixtures for concrete, mortar and grout - Common requirements</w:t>
                    </w:r>
                  </w:ins>
                </w:p>
                <w:p w14:paraId="615FE8EE" w14:textId="77777777" w:rsidR="002177E2" w:rsidRPr="00DB1CF2" w:rsidDel="00C542EF" w:rsidRDefault="002177E2" w:rsidP="00DB1CF2">
                  <w:pPr>
                    <w:spacing w:before="100" w:after="120" w:line="240" w:lineRule="auto"/>
                    <w:rPr>
                      <w:del w:id="16672" w:author="Jing Kai Toh" w:date="2016-05-12T15:04:00Z"/>
                      <w:rFonts w:ascii="Calibri Light" w:hAnsi="Calibri Light"/>
                      <w:sz w:val="16"/>
                      <w:szCs w:val="16"/>
                      <w:lang w:val="en-US"/>
                    </w:rPr>
                  </w:pPr>
                  <w:del w:id="16673" w:author="Jing Kai Toh" w:date="2016-05-12T15:04:00Z">
                    <w:r w:rsidRPr="00DB1CF2" w:rsidDel="00C542EF">
                      <w:rPr>
                        <w:rFonts w:ascii="Calibri Light" w:hAnsi="Calibri Light"/>
                        <w:sz w:val="16"/>
                        <w:szCs w:val="16"/>
                        <w:lang w:val="en-US"/>
                      </w:rPr>
                      <w:delText>SS 320</w:delText>
                    </w:r>
                    <w:r w:rsidRPr="00DB1CF2" w:rsidDel="00C542EF">
                      <w:rPr>
                        <w:rFonts w:ascii="Calibri Light" w:hAnsi="Calibri Light"/>
                        <w:sz w:val="16"/>
                        <w:szCs w:val="16"/>
                        <w:lang w:val="en-US"/>
                      </w:rPr>
                      <w:br/>
                      <w:delText>Admixtures</w:delText>
                    </w:r>
                  </w:del>
                </w:p>
                <w:p w14:paraId="3777EA92" w14:textId="77777777" w:rsidR="002177E2" w:rsidRPr="00DB1CF2" w:rsidDel="00B805CC" w:rsidRDefault="00B805CC" w:rsidP="00DB1CF2">
                  <w:pPr>
                    <w:spacing w:before="100" w:after="120" w:line="240" w:lineRule="auto"/>
                    <w:rPr>
                      <w:del w:id="16674" w:author="Jing Kai Toh" w:date="2016-05-12T15:02:00Z"/>
                      <w:rFonts w:ascii="Calibri Light" w:hAnsi="Calibri Light"/>
                      <w:sz w:val="16"/>
                      <w:szCs w:val="16"/>
                      <w:lang w:val="en-US"/>
                    </w:rPr>
                  </w:pPr>
                  <w:ins w:id="16675" w:author="Jing Kai Toh" w:date="2016-05-12T15:02:00Z">
                    <w:r w:rsidRPr="00B805CC">
                      <w:rPr>
                        <w:rFonts w:ascii="Calibri Light" w:hAnsi="Calibri Light"/>
                        <w:sz w:val="16"/>
                        <w:szCs w:val="16"/>
                        <w:lang w:val="en-US"/>
                      </w:rPr>
                      <w:t>SS 397 - 1 : 1997</w:t>
                    </w:r>
                    <w:r>
                      <w:rPr>
                        <w:rFonts w:ascii="Calibri Light" w:hAnsi="Calibri Light"/>
                        <w:sz w:val="16"/>
                        <w:szCs w:val="16"/>
                        <w:lang w:val="en-US"/>
                      </w:rPr>
                      <w:t xml:space="preserve"> </w:t>
                    </w:r>
                  </w:ins>
                  <w:ins w:id="16676" w:author="Jing Kai Toh" w:date="2016-05-12T15:03:00Z">
                    <w:r w:rsidRPr="00B805CC">
                      <w:rPr>
                        <w:rFonts w:ascii="Calibri Light" w:hAnsi="Calibri Light"/>
                        <w:sz w:val="16"/>
                        <w:szCs w:val="16"/>
                        <w:lang w:val="en-US"/>
                      </w:rPr>
                      <w:t xml:space="preserve">Methods of testing cement - Determination of strength </w:t>
                    </w:r>
                  </w:ins>
                  <w:ins w:id="16677" w:author="Jing Kai Toh" w:date="2016-05-12T15:02:00Z">
                    <w:r>
                      <w:rPr>
                        <w:rFonts w:ascii="Calibri Light" w:hAnsi="Calibri Light"/>
                        <w:sz w:val="16"/>
                        <w:szCs w:val="16"/>
                        <w:lang w:val="en-US"/>
                      </w:rPr>
                      <w:t>(</w:t>
                    </w:r>
                    <w:r w:rsidRPr="00B805CC">
                      <w:rPr>
                        <w:rFonts w:ascii="Calibri Light" w:hAnsi="Calibri Light"/>
                        <w:sz w:val="16"/>
                        <w:szCs w:val="16"/>
                        <w:lang w:val="en-US"/>
                      </w:rPr>
                      <w:t>Withdrawn - 24 Jun 2011</w:t>
                    </w:r>
                  </w:ins>
                  <w:ins w:id="16678" w:author="Jing Kai Toh" w:date="2016-05-12T15:03:00Z">
                    <w:r>
                      <w:rPr>
                        <w:rFonts w:ascii="Calibri Light" w:hAnsi="Calibri Light"/>
                        <w:sz w:val="16"/>
                        <w:szCs w:val="16"/>
                        <w:lang w:val="en-US"/>
                      </w:rPr>
                      <w:t>)</w:t>
                    </w:r>
                  </w:ins>
                  <w:ins w:id="16679" w:author="Jing Kai Toh" w:date="2016-05-12T15:04:00Z">
                    <w:r w:rsidRPr="00B805CC">
                      <w:rPr>
                        <w:rFonts w:ascii="Calibri Light" w:hAnsi="Calibri Light"/>
                        <w:sz w:val="16"/>
                        <w:szCs w:val="16"/>
                        <w:lang w:val="en-US"/>
                      </w:rPr>
                      <w:t xml:space="preserve"> (Users can refer to parts of BS EN 196) </w:t>
                    </w:r>
                  </w:ins>
                  <w:ins w:id="16680" w:author="Jing Kai Toh" w:date="2016-05-12T15:03:00Z">
                    <w:r>
                      <w:rPr>
                        <w:rFonts w:ascii="Calibri Light" w:hAnsi="Calibri Light"/>
                        <w:sz w:val="16"/>
                        <w:szCs w:val="16"/>
                        <w:lang w:val="en-US"/>
                      </w:rPr>
                      <w:t xml:space="preserve"> </w:t>
                    </w:r>
                  </w:ins>
                  <w:del w:id="16681" w:author="Jing Kai Toh" w:date="2016-05-12T15:02:00Z">
                    <w:r w:rsidR="002177E2" w:rsidRPr="00DB1CF2" w:rsidDel="00B805CC">
                      <w:rPr>
                        <w:rFonts w:ascii="Calibri Light" w:hAnsi="Calibri Light"/>
                        <w:sz w:val="16"/>
                        <w:szCs w:val="16"/>
                        <w:lang w:val="en-US"/>
                      </w:rPr>
                      <w:delText>SS 397</w:delText>
                    </w:r>
                    <w:r w:rsidR="002177E2" w:rsidRPr="00DB1CF2" w:rsidDel="00B805CC">
                      <w:rPr>
                        <w:rFonts w:ascii="Calibri Light" w:hAnsi="Calibri Light"/>
                        <w:sz w:val="16"/>
                        <w:szCs w:val="16"/>
                        <w:lang w:val="en-US"/>
                      </w:rPr>
                      <w:br/>
                      <w:delText>Methods of testing cement</w:delText>
                    </w:r>
                  </w:del>
                </w:p>
                <w:p w14:paraId="0E6EC366" w14:textId="77777777" w:rsidR="00B805CC" w:rsidRPr="00B805CC" w:rsidRDefault="00B805CC">
                  <w:pPr>
                    <w:spacing w:before="100" w:after="120" w:line="240" w:lineRule="auto"/>
                    <w:rPr>
                      <w:ins w:id="16682" w:author="Jing Kai Toh" w:date="2016-05-12T14:59:00Z"/>
                      <w:rFonts w:ascii="Calibri Light" w:hAnsi="Calibri Light"/>
                      <w:sz w:val="16"/>
                      <w:szCs w:val="16"/>
                      <w:lang w:val="en-US"/>
                      <w:rPrChange w:id="16683" w:author="Jing Kai Toh" w:date="2016-05-12T15:00:00Z">
                        <w:rPr>
                          <w:ins w:id="16684" w:author="Jing Kai Toh" w:date="2016-05-12T14:59:00Z"/>
                          <w:color w:val="000000"/>
                          <w:sz w:val="27"/>
                          <w:szCs w:val="27"/>
                        </w:rPr>
                      </w:rPrChange>
                    </w:rPr>
                    <w:pPrChange w:id="16685" w:author="Jing Kai Toh" w:date="2016-05-12T15:00:00Z">
                      <w:pPr/>
                    </w:pPrChange>
                  </w:pPr>
                  <w:ins w:id="16686" w:author="Jing Kai Toh" w:date="2016-05-12T14:58:00Z">
                    <w:r w:rsidRPr="00B805CC">
                      <w:rPr>
                        <w:rFonts w:ascii="Calibri Light" w:hAnsi="Calibri Light"/>
                        <w:sz w:val="16"/>
                        <w:szCs w:val="16"/>
                        <w:lang w:val="en-US"/>
                      </w:rPr>
                      <w:t>SS 561 : 2010</w:t>
                    </w:r>
                  </w:ins>
                  <w:ins w:id="16687" w:author="Jing Kai Toh" w:date="2016-05-12T14:59:00Z">
                    <w:r>
                      <w:rPr>
                        <w:rFonts w:ascii="Calibri Light" w:hAnsi="Calibri Light"/>
                        <w:sz w:val="16"/>
                        <w:szCs w:val="16"/>
                        <w:lang w:val="en-US"/>
                      </w:rPr>
                      <w:t xml:space="preserve"> </w:t>
                    </w:r>
                    <w:r w:rsidRPr="00B805CC">
                      <w:rPr>
                        <w:rFonts w:ascii="Calibri Light" w:hAnsi="Calibri Light"/>
                        <w:sz w:val="16"/>
                        <w:szCs w:val="16"/>
                        <w:lang w:val="en-US"/>
                        <w:rPrChange w:id="16688" w:author="Jing Kai Toh" w:date="2016-05-12T15:00:00Z">
                          <w:rPr>
                            <w:rStyle w:val="standardcontent"/>
                            <w:rFonts w:ascii="Arial" w:hAnsi="Arial" w:cs="Arial"/>
                            <w:color w:val="000000"/>
                            <w:sz w:val="17"/>
                            <w:szCs w:val="17"/>
                          </w:rPr>
                        </w:rPrChange>
                      </w:rPr>
                      <w:t>Specification for steel fabric for the reinforcement of concrete</w:t>
                    </w:r>
                  </w:ins>
                </w:p>
                <w:p w14:paraId="4A4AEA29" w14:textId="77777777" w:rsidR="002177E2" w:rsidRPr="00DB1CF2" w:rsidDel="00B805CC" w:rsidRDefault="002177E2" w:rsidP="00DB1CF2">
                  <w:pPr>
                    <w:spacing w:before="100" w:after="120" w:line="240" w:lineRule="auto"/>
                    <w:rPr>
                      <w:del w:id="16689" w:author="Jing Kai Toh" w:date="2016-05-12T14:58:00Z"/>
                      <w:rFonts w:ascii="Calibri Light" w:hAnsi="Calibri Light"/>
                      <w:sz w:val="16"/>
                      <w:szCs w:val="16"/>
                      <w:lang w:val="en-US"/>
                    </w:rPr>
                  </w:pPr>
                  <w:del w:id="16690" w:author="Jing Kai Toh" w:date="2016-05-12T14:58:00Z">
                    <w:r w:rsidRPr="00DB1CF2" w:rsidDel="00B805CC">
                      <w:rPr>
                        <w:rFonts w:ascii="Calibri Light" w:hAnsi="Calibri Light"/>
                        <w:sz w:val="16"/>
                        <w:szCs w:val="16"/>
                        <w:lang w:val="en-US"/>
                      </w:rPr>
                      <w:delText>SS 2</w:delText>
                    </w:r>
                    <w:r w:rsidRPr="00DB1CF2" w:rsidDel="00B805CC">
                      <w:rPr>
                        <w:rFonts w:ascii="Calibri Light" w:hAnsi="Calibri Light"/>
                        <w:sz w:val="16"/>
                        <w:szCs w:val="16"/>
                        <w:lang w:val="en-US"/>
                      </w:rPr>
                      <w:br/>
                      <w:delText>Steel for the Reinforcement of Concrete</w:delText>
                    </w:r>
                  </w:del>
                </w:p>
                <w:p w14:paraId="3705F306" w14:textId="77777777" w:rsidR="00B805CC" w:rsidRDefault="00B805CC">
                  <w:pPr>
                    <w:spacing w:before="100" w:after="120" w:line="240" w:lineRule="auto"/>
                    <w:rPr>
                      <w:ins w:id="16691" w:author="Jing Kai Toh" w:date="2016-05-12T14:56:00Z"/>
                      <w:rFonts w:ascii="Calibri Light" w:hAnsi="Calibri Light"/>
                      <w:sz w:val="16"/>
                      <w:szCs w:val="16"/>
                      <w:lang w:val="en-US"/>
                    </w:rPr>
                    <w:pPrChange w:id="16692" w:author="Jing Kai Toh" w:date="2016-05-12T14:56:00Z">
                      <w:pPr/>
                    </w:pPrChange>
                  </w:pPr>
                  <w:ins w:id="16693" w:author="Jing Kai Toh" w:date="2016-05-12T14:51:00Z">
                    <w:r w:rsidRPr="00B805CC">
                      <w:rPr>
                        <w:rFonts w:ascii="Calibri Light" w:hAnsi="Calibri Light"/>
                        <w:sz w:val="16"/>
                        <w:szCs w:val="16"/>
                        <w:lang w:val="en-US"/>
                        <w:rPrChange w:id="16694" w:author="Jing Kai Toh" w:date="2016-05-12T14:55:00Z">
                          <w:rPr>
                            <w:rFonts w:ascii="Arial" w:hAnsi="Arial" w:cs="Arial"/>
                            <w:color w:val="000000"/>
                            <w:sz w:val="17"/>
                            <w:szCs w:val="17"/>
                          </w:rPr>
                        </w:rPrChange>
                      </w:rPr>
                      <w:br/>
                    </w:r>
                    <w:r w:rsidRPr="00B805CC">
                      <w:rPr>
                        <w:rFonts w:ascii="Calibri Light" w:hAnsi="Calibri Light"/>
                        <w:sz w:val="16"/>
                        <w:szCs w:val="16"/>
                        <w:lang w:val="en-US"/>
                        <w:rPrChange w:id="16695" w:author="Jing Kai Toh" w:date="2016-05-12T14:53:00Z">
                          <w:rPr>
                            <w:rStyle w:val="standardcontent"/>
                            <w:rFonts w:ascii="Arial" w:hAnsi="Arial" w:cs="Arial"/>
                            <w:color w:val="000000"/>
                            <w:sz w:val="17"/>
                            <w:szCs w:val="17"/>
                          </w:rPr>
                        </w:rPrChange>
                      </w:rPr>
                      <w:t xml:space="preserve">SS 18 - 1 : 1999 </w:t>
                    </w:r>
                  </w:ins>
                  <w:ins w:id="16696" w:author="Jing Kai Toh" w:date="2016-05-12T14:52:00Z">
                    <w:r w:rsidRPr="00B805CC">
                      <w:rPr>
                        <w:rFonts w:ascii="Calibri Light" w:hAnsi="Calibri Light"/>
                        <w:sz w:val="16"/>
                        <w:szCs w:val="16"/>
                        <w:lang w:val="en-US"/>
                        <w:rPrChange w:id="16697" w:author="Jing Kai Toh" w:date="2016-05-12T14:53:00Z">
                          <w:rPr>
                            <w:rStyle w:val="standardcontent"/>
                            <w:rFonts w:ascii="Arial" w:hAnsi="Arial" w:cs="Arial"/>
                            <w:color w:val="000000"/>
                            <w:sz w:val="17"/>
                            <w:szCs w:val="17"/>
                          </w:rPr>
                        </w:rPrChange>
                      </w:rPr>
                      <w:t>Cold-reduced steel wire for the reinforcement of concrete and the manufacture of welded fabric - Steel grade 500</w:t>
                    </w:r>
                  </w:ins>
                  <w:ins w:id="16698" w:author="Jing Kai Toh" w:date="2016-05-12T14:53:00Z">
                    <w:r>
                      <w:rPr>
                        <w:rFonts w:ascii="Calibri Light" w:hAnsi="Calibri Light"/>
                        <w:sz w:val="16"/>
                        <w:szCs w:val="16"/>
                        <w:lang w:val="en-US"/>
                      </w:rPr>
                      <w:t xml:space="preserve"> / </w:t>
                    </w:r>
                  </w:ins>
                  <w:ins w:id="16699" w:author="Jing Kai Toh" w:date="2016-05-12T14:54:00Z">
                    <w:r w:rsidRPr="00B805CC">
                      <w:rPr>
                        <w:rFonts w:ascii="Calibri Light" w:hAnsi="Calibri Light"/>
                        <w:sz w:val="16"/>
                        <w:szCs w:val="16"/>
                        <w:lang w:val="en-US"/>
                        <w:rPrChange w:id="16700" w:author="Jing Kai Toh" w:date="2016-05-12T14:55:00Z">
                          <w:rPr>
                            <w:rFonts w:ascii="Arial" w:hAnsi="Arial" w:cs="Arial"/>
                            <w:color w:val="000000"/>
                            <w:sz w:val="17"/>
                            <w:szCs w:val="17"/>
                          </w:rPr>
                        </w:rPrChange>
                      </w:rPr>
                      <w:br/>
                      <w:t xml:space="preserve">SS 18 - 2 : 1970 </w:t>
                    </w:r>
                  </w:ins>
                  <w:ins w:id="16701" w:author="Jing Kai Toh" w:date="2016-05-12T14:55:00Z">
                    <w:r w:rsidRPr="00B805CC">
                      <w:rPr>
                        <w:rFonts w:ascii="Calibri Light" w:hAnsi="Calibri Light"/>
                        <w:sz w:val="16"/>
                        <w:szCs w:val="16"/>
                        <w:lang w:val="en-US"/>
                        <w:rPrChange w:id="16702" w:author="Jing Kai Toh" w:date="2016-05-12T14:55:00Z">
                          <w:rPr>
                            <w:rStyle w:val="standardcontent"/>
                            <w:rFonts w:ascii="Arial" w:hAnsi="Arial" w:cs="Arial"/>
                            <w:color w:val="000000"/>
                            <w:sz w:val="17"/>
                            <w:szCs w:val="17"/>
                          </w:rPr>
                        </w:rPrChange>
                      </w:rPr>
                      <w:t>Cold-reduced steel wire for the reinforcement of concrete and the manufacture of welded fabric - Steel grade 485</w:t>
                    </w:r>
                    <w:r>
                      <w:rPr>
                        <w:rFonts w:ascii="Calibri Light" w:hAnsi="Calibri Light"/>
                        <w:sz w:val="16"/>
                        <w:szCs w:val="16"/>
                        <w:lang w:val="en-US"/>
                      </w:rPr>
                      <w:t xml:space="preserve"> /</w:t>
                    </w:r>
                  </w:ins>
                  <w:ins w:id="16703" w:author="Jing Kai Toh" w:date="2016-05-12T14:56:00Z">
                    <w:r>
                      <w:rPr>
                        <w:rFonts w:ascii="Calibri Light" w:hAnsi="Calibri Light"/>
                        <w:sz w:val="16"/>
                        <w:szCs w:val="16"/>
                        <w:lang w:val="en-US"/>
                      </w:rPr>
                      <w:t xml:space="preserve"> </w:t>
                    </w:r>
                  </w:ins>
                </w:p>
                <w:p w14:paraId="7A48F5A2" w14:textId="77777777" w:rsidR="00B805CC" w:rsidRPr="00B805CC" w:rsidRDefault="00B805CC">
                  <w:pPr>
                    <w:spacing w:before="100" w:after="120" w:line="240" w:lineRule="auto"/>
                    <w:rPr>
                      <w:ins w:id="16704" w:author="Jing Kai Toh" w:date="2016-05-12T14:56:00Z"/>
                      <w:rFonts w:ascii="Calibri Light" w:hAnsi="Calibri Light"/>
                      <w:sz w:val="16"/>
                      <w:szCs w:val="16"/>
                      <w:lang w:val="en-US"/>
                      <w:rPrChange w:id="16705" w:author="Jing Kai Toh" w:date="2016-05-12T14:56:00Z">
                        <w:rPr>
                          <w:ins w:id="16706" w:author="Jing Kai Toh" w:date="2016-05-12T14:56:00Z"/>
                          <w:rFonts w:asciiTheme="majorHAnsi" w:eastAsiaTheme="majorEastAsia" w:hAnsiTheme="majorHAnsi" w:cstheme="majorBidi"/>
                          <w:b/>
                          <w:bCs/>
                          <w:i/>
                          <w:iCs/>
                          <w:color w:val="000000"/>
                          <w:sz w:val="27"/>
                          <w:szCs w:val="27"/>
                        </w:rPr>
                      </w:rPrChange>
                    </w:rPr>
                    <w:pPrChange w:id="16707" w:author="Jing Kai Toh" w:date="2016-05-12T14:56:00Z">
                      <w:pPr>
                        <w:keepNext/>
                        <w:keepLines/>
                        <w:spacing w:before="200" w:after="0"/>
                        <w:outlineLvl w:val="3"/>
                      </w:pPr>
                    </w:pPrChange>
                  </w:pPr>
                  <w:ins w:id="16708" w:author="Jing Kai Toh" w:date="2016-05-12T14:55:00Z">
                    <w:r w:rsidRPr="00B805CC">
                      <w:rPr>
                        <w:rFonts w:ascii="Calibri Light" w:hAnsi="Calibri Light"/>
                        <w:sz w:val="16"/>
                        <w:szCs w:val="16"/>
                        <w:lang w:val="en-US"/>
                      </w:rPr>
                      <w:t>SS 561 : 2010</w:t>
                    </w:r>
                  </w:ins>
                  <w:ins w:id="16709" w:author="Jing Kai Toh" w:date="2016-05-12T14:56:00Z">
                    <w:r>
                      <w:rPr>
                        <w:rFonts w:ascii="Calibri Light" w:hAnsi="Calibri Light"/>
                        <w:sz w:val="16"/>
                        <w:szCs w:val="16"/>
                        <w:lang w:val="en-US"/>
                      </w:rPr>
                      <w:t xml:space="preserve"> </w:t>
                    </w:r>
                    <w:r w:rsidRPr="00B805CC">
                      <w:rPr>
                        <w:rFonts w:ascii="Calibri Light" w:hAnsi="Calibri Light"/>
                        <w:sz w:val="16"/>
                        <w:szCs w:val="16"/>
                        <w:lang w:val="en-US"/>
                        <w:rPrChange w:id="16710" w:author="Jing Kai Toh" w:date="2016-05-12T14:56:00Z">
                          <w:rPr>
                            <w:rStyle w:val="standardcontent"/>
                            <w:rFonts w:ascii="Arial" w:hAnsi="Arial" w:cs="Arial"/>
                            <w:color w:val="000000"/>
                            <w:sz w:val="17"/>
                            <w:szCs w:val="17"/>
                          </w:rPr>
                        </w:rPrChange>
                      </w:rPr>
                      <w:t>Specification for steel fabric for the reinforcement of concrete</w:t>
                    </w:r>
                  </w:ins>
                </w:p>
                <w:p w14:paraId="5C043A7E" w14:textId="77777777" w:rsidR="00B805CC" w:rsidRPr="00B805CC" w:rsidRDefault="00B805CC">
                  <w:pPr>
                    <w:spacing w:before="100" w:after="120" w:line="240" w:lineRule="auto"/>
                    <w:rPr>
                      <w:ins w:id="16711" w:author="Jing Kai Toh" w:date="2016-05-12T14:51:00Z"/>
                      <w:color w:val="000000"/>
                      <w:sz w:val="27"/>
                      <w:szCs w:val="27"/>
                    </w:rPr>
                    <w:pPrChange w:id="16712" w:author="Jing Kai Toh" w:date="2016-05-12T14:53:00Z">
                      <w:pPr/>
                    </w:pPrChange>
                  </w:pPr>
                </w:p>
                <w:p w14:paraId="2944CA51" w14:textId="77777777" w:rsidR="002177E2" w:rsidRPr="00DB1CF2" w:rsidDel="00B805CC" w:rsidRDefault="002177E2" w:rsidP="00DB1CF2">
                  <w:pPr>
                    <w:spacing w:before="100" w:after="120" w:line="240" w:lineRule="auto"/>
                    <w:rPr>
                      <w:del w:id="16713" w:author="Jing Kai Toh" w:date="2016-05-12T14:51:00Z"/>
                      <w:rFonts w:ascii="Calibri Light" w:hAnsi="Calibri Light"/>
                      <w:sz w:val="16"/>
                      <w:szCs w:val="16"/>
                      <w:lang w:val="en-US"/>
                    </w:rPr>
                  </w:pPr>
                  <w:del w:id="16714" w:author="Jing Kai Toh" w:date="2016-05-12T14:51:00Z">
                    <w:r w:rsidRPr="00DB1CF2" w:rsidDel="00B805CC">
                      <w:rPr>
                        <w:rFonts w:ascii="Calibri Light" w:hAnsi="Calibri Light"/>
                        <w:sz w:val="16"/>
                        <w:szCs w:val="16"/>
                        <w:lang w:val="en-US"/>
                      </w:rPr>
                      <w:delText>SS 18</w:delText>
                    </w:r>
                    <w:r w:rsidRPr="00DB1CF2" w:rsidDel="00B805CC">
                      <w:rPr>
                        <w:rFonts w:ascii="Calibri Light" w:hAnsi="Calibri Light"/>
                        <w:sz w:val="16"/>
                        <w:szCs w:val="16"/>
                        <w:lang w:val="en-US"/>
                      </w:rPr>
                      <w:br/>
                      <w:delText>Cold-reduced steel wire for the reinforcement of concrete and the manufacture of welded fabric</w:delText>
                    </w:r>
                  </w:del>
                </w:p>
                <w:p w14:paraId="4F125766" w14:textId="77777777" w:rsidR="002177E2" w:rsidRPr="00DB1CF2" w:rsidDel="00B805CC" w:rsidRDefault="00B805CC" w:rsidP="00DB1CF2">
                  <w:pPr>
                    <w:spacing w:before="100" w:after="120" w:line="240" w:lineRule="auto"/>
                    <w:rPr>
                      <w:del w:id="16715" w:author="Jing Kai Toh" w:date="2016-05-12T14:49:00Z"/>
                      <w:rFonts w:ascii="Calibri Light" w:hAnsi="Calibri Light"/>
                      <w:sz w:val="16"/>
                      <w:szCs w:val="16"/>
                      <w:lang w:val="en-US"/>
                    </w:rPr>
                  </w:pPr>
                  <w:ins w:id="16716" w:author="Jing Kai Toh" w:date="2016-05-12T14:49:00Z">
                    <w:r w:rsidRPr="00B805CC">
                      <w:rPr>
                        <w:rFonts w:ascii="Calibri Light" w:hAnsi="Calibri Light"/>
                        <w:sz w:val="16"/>
                        <w:szCs w:val="16"/>
                        <w:lang w:val="en-US"/>
                      </w:rPr>
                      <w:t>SS 580 : 2012</w:t>
                    </w:r>
                    <w:r>
                      <w:rPr>
                        <w:rFonts w:ascii="Calibri Light" w:hAnsi="Calibri Light"/>
                        <w:sz w:val="16"/>
                        <w:szCs w:val="16"/>
                        <w:lang w:val="en-US"/>
                      </w:rPr>
                      <w:t xml:space="preserve"> </w:t>
                    </w:r>
                    <w:r w:rsidRPr="00B805CC">
                      <w:rPr>
                        <w:rFonts w:ascii="Calibri Light" w:hAnsi="Calibri Light"/>
                        <w:sz w:val="16"/>
                        <w:szCs w:val="16"/>
                        <w:lang w:val="en-US"/>
                      </w:rPr>
                      <w:t>Code of practice for formwork</w:t>
                    </w:r>
                    <w:r w:rsidRPr="00B805CC" w:rsidDel="00B805CC">
                      <w:rPr>
                        <w:rFonts w:ascii="Calibri Light" w:hAnsi="Calibri Light"/>
                        <w:sz w:val="16"/>
                        <w:szCs w:val="16"/>
                        <w:lang w:val="en-US"/>
                      </w:rPr>
                      <w:t xml:space="preserve"> </w:t>
                    </w:r>
                  </w:ins>
                  <w:del w:id="16717" w:author="Jing Kai Toh" w:date="2016-05-12T14:49:00Z">
                    <w:r w:rsidR="002177E2" w:rsidRPr="00DB1CF2" w:rsidDel="00B805CC">
                      <w:rPr>
                        <w:rFonts w:ascii="Calibri Light" w:hAnsi="Calibri Light"/>
                        <w:sz w:val="16"/>
                        <w:szCs w:val="16"/>
                        <w:lang w:val="en-US"/>
                      </w:rPr>
                      <w:delText>SS CP 23</w:delText>
                    </w:r>
                    <w:r w:rsidR="002177E2" w:rsidRPr="00DB1CF2" w:rsidDel="00B805CC">
                      <w:rPr>
                        <w:rFonts w:ascii="Calibri Light" w:hAnsi="Calibri Light"/>
                        <w:sz w:val="16"/>
                        <w:szCs w:val="16"/>
                        <w:lang w:val="en-US"/>
                      </w:rPr>
                      <w:br/>
                      <w:delText>Metal Framework</w:delText>
                    </w:r>
                  </w:del>
                </w:p>
                <w:p w14:paraId="0DAFB2F5" w14:textId="77777777" w:rsidR="00B805CC" w:rsidRPr="00B805CC" w:rsidRDefault="00B805CC">
                  <w:pPr>
                    <w:spacing w:before="100" w:after="120" w:line="240" w:lineRule="auto"/>
                    <w:rPr>
                      <w:ins w:id="16718" w:author="Jing Kai Toh" w:date="2016-05-12T14:41:00Z"/>
                      <w:rFonts w:ascii="Calibri Light" w:hAnsi="Calibri Light"/>
                      <w:sz w:val="16"/>
                      <w:szCs w:val="16"/>
                      <w:lang w:val="en-US"/>
                      <w:rPrChange w:id="16719" w:author="Jing Kai Toh" w:date="2016-05-12T14:42:00Z">
                        <w:rPr>
                          <w:ins w:id="16720" w:author="Jing Kai Toh" w:date="2016-05-12T14:41:00Z"/>
                          <w:color w:val="000000"/>
                          <w:sz w:val="27"/>
                          <w:szCs w:val="27"/>
                        </w:rPr>
                      </w:rPrChange>
                    </w:rPr>
                    <w:pPrChange w:id="16721" w:author="Jing Kai Toh" w:date="2016-05-12T14:42:00Z">
                      <w:pPr/>
                    </w:pPrChange>
                  </w:pPr>
                  <w:ins w:id="16722" w:author="Jing Kai Toh" w:date="2016-05-12T14:41:00Z">
                    <w:r w:rsidRPr="00B805CC">
                      <w:rPr>
                        <w:rFonts w:ascii="Calibri Light" w:hAnsi="Calibri Light"/>
                        <w:sz w:val="16"/>
                        <w:szCs w:val="16"/>
                        <w:lang w:val="en-US"/>
                        <w:rPrChange w:id="16723" w:author="Jing Kai Toh" w:date="2016-05-12T14:42:00Z">
                          <w:rPr>
                            <w:rFonts w:ascii="Arial" w:hAnsi="Arial" w:cs="Arial"/>
                            <w:color w:val="000000"/>
                            <w:sz w:val="17"/>
                            <w:szCs w:val="17"/>
                          </w:rPr>
                        </w:rPrChange>
                      </w:rPr>
                      <w:br/>
                      <w:t>SS 32 - 1 : 1999 Welded steel fabric for the reinforcement of concrete - Steel grades 300 and 500</w:t>
                    </w:r>
                  </w:ins>
                  <w:ins w:id="16724" w:author="Jing Kai Toh" w:date="2016-05-12T14:42:00Z">
                    <w:r>
                      <w:rPr>
                        <w:rFonts w:ascii="Calibri Light" w:hAnsi="Calibri Light"/>
                        <w:sz w:val="16"/>
                        <w:szCs w:val="16"/>
                        <w:lang w:val="en-US"/>
                      </w:rPr>
                      <w:t xml:space="preserve"> / </w:t>
                    </w:r>
                  </w:ins>
                  <w:ins w:id="16725" w:author="Jing Kai Toh" w:date="2016-05-12T14:43:00Z">
                    <w:r w:rsidRPr="00B805CC">
                      <w:rPr>
                        <w:rFonts w:ascii="Calibri Light" w:hAnsi="Calibri Light"/>
                        <w:sz w:val="16"/>
                        <w:szCs w:val="16"/>
                        <w:lang w:val="en-US"/>
                      </w:rPr>
                      <w:t>SS 32 - 2 : 1986</w:t>
                    </w:r>
                  </w:ins>
                  <w:ins w:id="16726" w:author="Jing Kai Toh" w:date="2016-05-12T14:44:00Z">
                    <w:r>
                      <w:rPr>
                        <w:rFonts w:ascii="Calibri Light" w:hAnsi="Calibri Light"/>
                        <w:sz w:val="16"/>
                        <w:szCs w:val="16"/>
                        <w:lang w:val="en-US"/>
                      </w:rPr>
                      <w:t xml:space="preserve"> </w:t>
                    </w:r>
                    <w:r w:rsidRPr="00B805CC">
                      <w:rPr>
                        <w:rFonts w:ascii="Calibri Light" w:hAnsi="Calibri Light"/>
                        <w:sz w:val="16"/>
                        <w:szCs w:val="16"/>
                        <w:lang w:val="en-US"/>
                      </w:rPr>
                      <w:t>Welded steel fabric for the reinforcement of concrete - Steel grade 485</w:t>
                    </w:r>
                  </w:ins>
                </w:p>
                <w:p w14:paraId="28711EBF" w14:textId="77777777" w:rsidR="002177E2" w:rsidRPr="00DB1CF2" w:rsidRDefault="002177E2" w:rsidP="00DB1CF2">
                  <w:pPr>
                    <w:spacing w:before="100" w:after="120" w:line="240" w:lineRule="auto"/>
                    <w:rPr>
                      <w:rFonts w:ascii="Calibri Light" w:hAnsi="Calibri Light"/>
                      <w:sz w:val="16"/>
                      <w:szCs w:val="16"/>
                      <w:lang w:val="en-US"/>
                    </w:rPr>
                  </w:pPr>
                  <w:del w:id="16727" w:author="Jing Kai Toh" w:date="2016-05-12T14:41:00Z">
                    <w:r w:rsidRPr="00DB1CF2" w:rsidDel="00B805CC">
                      <w:rPr>
                        <w:rFonts w:ascii="Calibri Light" w:hAnsi="Calibri Light"/>
                        <w:sz w:val="16"/>
                        <w:szCs w:val="16"/>
                        <w:lang w:val="en-US"/>
                      </w:rPr>
                      <w:delText>SS 32</w:delText>
                    </w:r>
                    <w:r w:rsidRPr="00DB1CF2" w:rsidDel="00B805CC">
                      <w:rPr>
                        <w:rFonts w:ascii="Calibri Light" w:hAnsi="Calibri Light"/>
                        <w:sz w:val="16"/>
                        <w:szCs w:val="16"/>
                        <w:lang w:val="en-US"/>
                      </w:rPr>
                      <w:br/>
                      <w:delText>Welded steel fabric for the reinforcement of concrete</w:delText>
                    </w:r>
                  </w:del>
                  <w:r w:rsidRPr="00DB1CF2">
                    <w:rPr>
                      <w:rFonts w:ascii="Calibri Light" w:hAnsi="Calibri Light"/>
                      <w:sz w:val="16"/>
                      <w:szCs w:val="16"/>
                      <w:lang w:val="en-US"/>
                    </w:rPr>
                    <w:br/>
                  </w:r>
                  <w:r w:rsidRPr="00DB1CF2">
                    <w:rPr>
                      <w:rFonts w:ascii="Calibri Light" w:hAnsi="Calibri Light"/>
                      <w:sz w:val="16"/>
                      <w:szCs w:val="16"/>
                      <w:lang w:val="en-US"/>
                    </w:rPr>
                    <w:br/>
                  </w:r>
                  <w:r w:rsidRPr="00DB1CF2">
                    <w:rPr>
                      <w:rFonts w:ascii="Calibri Light" w:hAnsi="Calibri Light"/>
                      <w:sz w:val="16"/>
                      <w:szCs w:val="16"/>
                      <w:lang w:val="en-US"/>
                    </w:rPr>
                    <w:br/>
                  </w:r>
                </w:p>
              </w:tc>
            </w:tr>
            <w:tr w:rsidR="002177E2" w:rsidRPr="00DB1CF2" w14:paraId="619AA5C8" w14:textId="77777777" w:rsidTr="002177E2">
              <w:trPr>
                <w:tblCellSpacing w:w="15" w:type="dxa"/>
              </w:trPr>
              <w:tc>
                <w:tcPr>
                  <w:tcW w:w="0" w:type="auto"/>
                  <w:vAlign w:val="center"/>
                  <w:hideMark/>
                </w:tcPr>
                <w:p w14:paraId="45301B78" w14:textId="77777777" w:rsidR="002177E2" w:rsidRPr="00DB1CF2" w:rsidRDefault="002177E2" w:rsidP="00DB1CF2">
                  <w:pPr>
                    <w:spacing w:after="120" w:line="240" w:lineRule="auto"/>
                    <w:rPr>
                      <w:rFonts w:ascii="Calibri Light" w:hAnsi="Calibri Light"/>
                      <w:sz w:val="16"/>
                      <w:szCs w:val="16"/>
                      <w:lang w:val="en-US"/>
                    </w:rPr>
                  </w:pPr>
                </w:p>
              </w:tc>
            </w:tr>
            <w:tr w:rsidR="002177E2" w:rsidRPr="00DB1CF2" w14:paraId="3E6A0D0F" w14:textId="77777777" w:rsidTr="002177E2">
              <w:trPr>
                <w:tblCellSpacing w:w="15" w:type="dxa"/>
              </w:trPr>
              <w:tc>
                <w:tcPr>
                  <w:tcW w:w="0" w:type="auto"/>
                  <w:vAlign w:val="center"/>
                  <w:hideMark/>
                </w:tcPr>
                <w:p w14:paraId="04D6C5AC" w14:textId="77777777" w:rsidR="002177E2" w:rsidRPr="00DB1CF2" w:rsidRDefault="002177E2" w:rsidP="00DB1CF2">
                  <w:pPr>
                    <w:spacing w:after="120" w:line="240" w:lineRule="auto"/>
                    <w:rPr>
                      <w:rFonts w:ascii="Calibri Light" w:hAnsi="Calibri Light"/>
                      <w:sz w:val="16"/>
                      <w:szCs w:val="16"/>
                      <w:lang w:val="en-US"/>
                    </w:rPr>
                  </w:pPr>
                </w:p>
              </w:tc>
            </w:tr>
            <w:tr w:rsidR="002177E2" w:rsidRPr="00DB1CF2" w14:paraId="2C6C5AF6" w14:textId="77777777" w:rsidTr="002177E2">
              <w:trPr>
                <w:trHeight w:val="30"/>
                <w:tblCellSpacing w:w="15" w:type="dxa"/>
              </w:trPr>
              <w:tc>
                <w:tcPr>
                  <w:tcW w:w="0" w:type="auto"/>
                  <w:vAlign w:val="center"/>
                  <w:hideMark/>
                </w:tcPr>
                <w:p w14:paraId="0583CD6C" w14:textId="77777777" w:rsidR="002177E2" w:rsidRPr="00DB1CF2" w:rsidRDefault="002177E2" w:rsidP="00DB1CF2">
                  <w:pPr>
                    <w:spacing w:after="120" w:line="240" w:lineRule="auto"/>
                    <w:rPr>
                      <w:rFonts w:ascii="Calibri Light" w:hAnsi="Calibri Light"/>
                      <w:sz w:val="16"/>
                      <w:szCs w:val="16"/>
                      <w:lang w:val="en-US"/>
                    </w:rPr>
                  </w:pPr>
                </w:p>
              </w:tc>
            </w:tr>
          </w:tbl>
          <w:p w14:paraId="53EA6815" w14:textId="77777777" w:rsidR="00401C5E" w:rsidRPr="00DB1CF2" w:rsidRDefault="00401C5E" w:rsidP="00DB1CF2">
            <w:pPr>
              <w:spacing w:after="120"/>
              <w:rPr>
                <w:rFonts w:ascii="Calibri Light" w:hAnsi="Calibri Light"/>
                <w:sz w:val="16"/>
                <w:szCs w:val="16"/>
                <w:lang w:val="en-US"/>
              </w:rPr>
            </w:pPr>
          </w:p>
        </w:tc>
      </w:tr>
      <w:tr w:rsidR="00401C5E" w:rsidRPr="004F3C8C" w14:paraId="3642F30E" w14:textId="77777777" w:rsidTr="00401C5E">
        <w:tc>
          <w:tcPr>
            <w:tcW w:w="685" w:type="dxa"/>
          </w:tcPr>
          <w:p w14:paraId="59F8142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1D28FE99" w14:textId="77777777" w:rsidR="002177E2" w:rsidRPr="00DB1CF2" w:rsidDel="00035AB1" w:rsidRDefault="00035AB1" w:rsidP="00035AB1">
            <w:pPr>
              <w:spacing w:before="100" w:after="120"/>
              <w:rPr>
                <w:del w:id="16728" w:author="Jing Kai Toh" w:date="2016-05-12T14:37:00Z"/>
                <w:rFonts w:ascii="Calibri Light" w:hAnsi="Calibri Light"/>
                <w:sz w:val="16"/>
                <w:szCs w:val="16"/>
                <w:lang w:val="en-US"/>
              </w:rPr>
            </w:pPr>
            <w:ins w:id="16729" w:author="Jing Kai Toh" w:date="2016-05-12T14:37:00Z">
              <w:r w:rsidRPr="00035AB1">
                <w:rPr>
                  <w:rFonts w:ascii="Calibri Light" w:hAnsi="Calibri Light" w:hint="eastAsia"/>
                  <w:sz w:val="16"/>
                  <w:szCs w:val="16"/>
                  <w:lang w:val="en-US"/>
                </w:rPr>
                <w:t xml:space="preserve">ISO 1920-3:2004 </w:t>
              </w:r>
              <w:r w:rsidRPr="00035AB1">
                <w:rPr>
                  <w:rFonts w:ascii="Calibri Light" w:hAnsi="Calibri Light"/>
                  <w:sz w:val="16"/>
                  <w:szCs w:val="16"/>
                  <w:lang w:val="en-US"/>
                </w:rPr>
                <w:t>Testing of concrete -- Part 3: Making and curing test specimens</w:t>
              </w:r>
            </w:ins>
            <w:del w:id="16730" w:author="Jing Kai Toh" w:date="2016-05-12T14:37:00Z">
              <w:r w:rsidR="002177E2" w:rsidRPr="00DB1CF2" w:rsidDel="00035AB1">
                <w:rPr>
                  <w:rFonts w:ascii="Calibri Light" w:hAnsi="Calibri Light"/>
                  <w:sz w:val="16"/>
                  <w:szCs w:val="16"/>
                  <w:lang w:val="en-US"/>
                </w:rPr>
                <w:delText>ISO 1920: 1976</w:delText>
              </w:r>
              <w:r w:rsidR="002177E2" w:rsidRPr="00DB1CF2" w:rsidDel="00035AB1">
                <w:rPr>
                  <w:rFonts w:ascii="Calibri Light" w:hAnsi="Calibri Light"/>
                  <w:sz w:val="16"/>
                  <w:szCs w:val="16"/>
                  <w:lang w:val="en-US"/>
                </w:rPr>
                <w:br/>
                <w:delText>Concrete tests -- Dimensions, tolerances and applicability of test specimens</w:delText>
              </w:r>
            </w:del>
          </w:p>
          <w:p w14:paraId="48BBE76F" w14:textId="77777777" w:rsidR="002177E2" w:rsidRPr="00DB1CF2" w:rsidDel="00035AB1" w:rsidRDefault="00035AB1" w:rsidP="00035AB1">
            <w:pPr>
              <w:spacing w:before="100" w:after="120"/>
              <w:rPr>
                <w:del w:id="16731" w:author="Jing Kai Toh" w:date="2016-05-12T14:37:00Z"/>
                <w:rFonts w:ascii="Calibri Light" w:hAnsi="Calibri Light"/>
                <w:sz w:val="16"/>
                <w:szCs w:val="16"/>
                <w:lang w:val="en-US"/>
              </w:rPr>
            </w:pPr>
            <w:ins w:id="16732" w:author="Jing Kai Toh" w:date="2016-05-12T14:37:00Z">
              <w:r w:rsidRPr="00035AB1">
                <w:rPr>
                  <w:rFonts w:ascii="Calibri Light" w:hAnsi="Calibri Light" w:hint="eastAsia"/>
                  <w:sz w:val="16"/>
                  <w:szCs w:val="16"/>
                  <w:lang w:val="en-US"/>
                </w:rPr>
                <w:t xml:space="preserve">ISO 1920-1:2004 </w:t>
              </w:r>
              <w:r w:rsidRPr="00035AB1">
                <w:rPr>
                  <w:rFonts w:ascii="Calibri Light" w:hAnsi="Calibri Light"/>
                  <w:sz w:val="16"/>
                  <w:szCs w:val="16"/>
                  <w:lang w:val="en-US"/>
                </w:rPr>
                <w:t>Testing of concrete -- Part 1: Sampling of fresh concrete</w:t>
              </w:r>
            </w:ins>
            <w:del w:id="16733" w:author="Jing Kai Toh" w:date="2016-05-12T14:37:00Z">
              <w:r w:rsidR="002177E2" w:rsidRPr="00DB1CF2" w:rsidDel="00035AB1">
                <w:rPr>
                  <w:rFonts w:ascii="Calibri Light" w:hAnsi="Calibri Light"/>
                  <w:sz w:val="16"/>
                  <w:szCs w:val="16"/>
                  <w:lang w:val="en-US"/>
                </w:rPr>
                <w:delText>ISO 2736-1: 1986 </w:delText>
              </w:r>
              <w:r w:rsidR="002177E2" w:rsidRPr="00DB1CF2" w:rsidDel="00035AB1">
                <w:rPr>
                  <w:rFonts w:ascii="Calibri Light" w:hAnsi="Calibri Light"/>
                  <w:sz w:val="16"/>
                  <w:szCs w:val="16"/>
                  <w:lang w:val="en-US"/>
                </w:rPr>
                <w:br/>
                <w:delText>Concrete tests -- Test specimens -- Part 1: Sampling of fresh concrete</w:delText>
              </w:r>
            </w:del>
          </w:p>
          <w:p w14:paraId="6BAA5B79" w14:textId="77777777" w:rsidR="002177E2" w:rsidRPr="00DB1CF2" w:rsidDel="00035AB1" w:rsidRDefault="00035AB1" w:rsidP="00DB1CF2">
            <w:pPr>
              <w:spacing w:before="100" w:after="120"/>
              <w:rPr>
                <w:del w:id="16734" w:author="Jing Kai Toh" w:date="2016-05-12T14:35:00Z"/>
                <w:rFonts w:ascii="Calibri Light" w:hAnsi="Calibri Light"/>
                <w:sz w:val="16"/>
                <w:szCs w:val="16"/>
                <w:lang w:val="en-US"/>
              </w:rPr>
            </w:pPr>
            <w:ins w:id="16735" w:author="Jing Kai Toh" w:date="2016-05-12T14:35:00Z">
              <w:r w:rsidRPr="00035AB1">
                <w:rPr>
                  <w:rFonts w:ascii="Calibri Light" w:hAnsi="Calibri Light"/>
                  <w:sz w:val="16"/>
                  <w:szCs w:val="16"/>
                  <w:lang w:val="en-US"/>
                </w:rPr>
                <w:t>ISO 1920-3:2004</w:t>
              </w:r>
            </w:ins>
            <w:ins w:id="16736" w:author="Jing Kai Toh" w:date="2016-05-12T14:36:00Z">
              <w:r>
                <w:rPr>
                  <w:rFonts w:ascii="Calibri Light" w:hAnsi="Calibri Light"/>
                  <w:sz w:val="16"/>
                  <w:szCs w:val="16"/>
                  <w:lang w:val="en-US"/>
                </w:rPr>
                <w:t xml:space="preserve"> </w:t>
              </w:r>
              <w:r w:rsidRPr="00035AB1">
                <w:rPr>
                  <w:rFonts w:ascii="Calibri Light" w:hAnsi="Calibri Light"/>
                  <w:sz w:val="16"/>
                  <w:szCs w:val="16"/>
                  <w:lang w:val="en-US"/>
                </w:rPr>
                <w:t>Testing of concrete -- Part 3: Making and curing test specimens</w:t>
              </w:r>
            </w:ins>
            <w:del w:id="16737" w:author="Jing Kai Toh" w:date="2016-05-12T14:35:00Z">
              <w:r w:rsidR="002177E2" w:rsidRPr="00DB1CF2" w:rsidDel="00035AB1">
                <w:rPr>
                  <w:rFonts w:ascii="Calibri Light" w:hAnsi="Calibri Light"/>
                  <w:sz w:val="16"/>
                  <w:szCs w:val="16"/>
                  <w:lang w:val="en-US"/>
                </w:rPr>
                <w:delText>ISO 2736-2: 1986 </w:delText>
              </w:r>
              <w:r w:rsidR="002177E2" w:rsidRPr="00DB1CF2" w:rsidDel="00035AB1">
                <w:rPr>
                  <w:rFonts w:ascii="Calibri Light" w:hAnsi="Calibri Light"/>
                  <w:sz w:val="16"/>
                  <w:szCs w:val="16"/>
                  <w:lang w:val="en-US"/>
                </w:rPr>
                <w:br/>
                <w:delText>Concrete tests -- Test specimens -- Part 2: Making and curing of test specimens for strength tests</w:delText>
              </w:r>
            </w:del>
          </w:p>
          <w:p w14:paraId="01841C1C" w14:textId="77777777" w:rsidR="002177E2" w:rsidRPr="00DB1CF2" w:rsidDel="00035AB1" w:rsidRDefault="00035AB1" w:rsidP="00035AB1">
            <w:pPr>
              <w:spacing w:before="100" w:after="120"/>
              <w:rPr>
                <w:del w:id="16738" w:author="Jing Kai Toh" w:date="2016-05-12T14:34:00Z"/>
                <w:rFonts w:ascii="Calibri Light" w:hAnsi="Calibri Light"/>
                <w:sz w:val="16"/>
                <w:szCs w:val="16"/>
                <w:lang w:val="en-US"/>
              </w:rPr>
            </w:pPr>
            <w:ins w:id="16739" w:author="Jing Kai Toh" w:date="2016-05-12T14:34:00Z">
              <w:r w:rsidRPr="00035AB1">
                <w:rPr>
                  <w:rFonts w:ascii="Calibri Light" w:hAnsi="Calibri Light" w:hint="eastAsia"/>
                  <w:sz w:val="16"/>
                  <w:szCs w:val="16"/>
                  <w:lang w:val="en-US"/>
                </w:rPr>
                <w:t xml:space="preserve">ISO 3766:2003 </w:t>
              </w:r>
              <w:r w:rsidRPr="00035AB1">
                <w:rPr>
                  <w:rFonts w:ascii="Calibri Light" w:hAnsi="Calibri Light"/>
                  <w:sz w:val="16"/>
                  <w:szCs w:val="16"/>
                  <w:lang w:val="en-US"/>
                </w:rPr>
                <w:t>Construction drawings -- Simplified representation of concrete reinforcement</w:t>
              </w:r>
            </w:ins>
            <w:del w:id="16740" w:author="Jing Kai Toh" w:date="2016-05-12T14:34:00Z">
              <w:r w:rsidR="002177E2" w:rsidRPr="00DB1CF2" w:rsidDel="00035AB1">
                <w:rPr>
                  <w:rFonts w:ascii="Calibri Light" w:hAnsi="Calibri Light"/>
                  <w:sz w:val="16"/>
                  <w:szCs w:val="16"/>
                  <w:lang w:val="en-US"/>
                </w:rPr>
                <w:delText>ISO 3766: 1995 </w:delText>
              </w:r>
              <w:r w:rsidR="002177E2" w:rsidRPr="00DB1CF2" w:rsidDel="00035AB1">
                <w:rPr>
                  <w:rFonts w:ascii="Calibri Light" w:hAnsi="Calibri Light"/>
                  <w:sz w:val="16"/>
                  <w:szCs w:val="16"/>
                  <w:lang w:val="en-US"/>
                </w:rPr>
                <w:br/>
                <w:delText>Construction drawings -- Simplified representation of concrete reinforcement</w:delText>
              </w:r>
            </w:del>
          </w:p>
          <w:p w14:paraId="4437080F" w14:textId="77777777" w:rsidR="002177E2" w:rsidRPr="00DB1CF2" w:rsidDel="00035AB1" w:rsidRDefault="00035AB1" w:rsidP="00035AB1">
            <w:pPr>
              <w:spacing w:before="100" w:after="120"/>
              <w:rPr>
                <w:del w:id="16741" w:author="Jing Kai Toh" w:date="2016-05-12T14:33:00Z"/>
                <w:rFonts w:ascii="Calibri Light" w:hAnsi="Calibri Light"/>
                <w:sz w:val="16"/>
                <w:szCs w:val="16"/>
                <w:lang w:val="en-US"/>
              </w:rPr>
            </w:pPr>
            <w:ins w:id="16742" w:author="Jing Kai Toh" w:date="2016-05-12T14:33:00Z">
              <w:r w:rsidRPr="00035AB1">
                <w:rPr>
                  <w:rFonts w:ascii="Calibri Light" w:hAnsi="Calibri Light" w:hint="eastAsia"/>
                  <w:sz w:val="16"/>
                  <w:szCs w:val="16"/>
                  <w:lang w:val="en-US"/>
                </w:rPr>
                <w:t xml:space="preserve">ISO 3893:1977 </w:t>
              </w:r>
              <w:r w:rsidRPr="00035AB1">
                <w:rPr>
                  <w:rFonts w:ascii="Calibri Light" w:hAnsi="Calibri Light"/>
                  <w:sz w:val="16"/>
                  <w:szCs w:val="16"/>
                  <w:lang w:val="en-US"/>
                </w:rPr>
                <w:t>Concrete -- Classification by compressive strength</w:t>
              </w:r>
            </w:ins>
            <w:del w:id="16743" w:author="Jing Kai Toh" w:date="2016-05-12T14:33:00Z">
              <w:r w:rsidR="002177E2" w:rsidRPr="00DB1CF2" w:rsidDel="00035AB1">
                <w:rPr>
                  <w:rFonts w:ascii="Calibri Light" w:hAnsi="Calibri Light"/>
                  <w:sz w:val="16"/>
                  <w:szCs w:val="16"/>
                  <w:lang w:val="en-US"/>
                </w:rPr>
                <w:delText>ISO 3893: 1977 </w:delText>
              </w:r>
              <w:r w:rsidR="002177E2" w:rsidRPr="00DB1CF2" w:rsidDel="00035AB1">
                <w:rPr>
                  <w:rFonts w:ascii="Calibri Light" w:hAnsi="Calibri Light"/>
                  <w:sz w:val="16"/>
                  <w:szCs w:val="16"/>
                  <w:lang w:val="en-US"/>
                </w:rPr>
                <w:br/>
                <w:delText>Concrete -- Classification by compressive strength</w:delText>
              </w:r>
            </w:del>
          </w:p>
          <w:p w14:paraId="0E3CEF89" w14:textId="77777777" w:rsidR="002177E2" w:rsidRPr="00DB1CF2" w:rsidDel="00035AB1" w:rsidRDefault="00035AB1" w:rsidP="00035AB1">
            <w:pPr>
              <w:spacing w:before="100" w:after="120"/>
              <w:rPr>
                <w:del w:id="16744" w:author="Jing Kai Toh" w:date="2016-05-12T14:33:00Z"/>
                <w:rFonts w:ascii="Calibri Light" w:hAnsi="Calibri Light"/>
                <w:sz w:val="16"/>
                <w:szCs w:val="16"/>
                <w:lang w:val="en-US"/>
              </w:rPr>
            </w:pPr>
            <w:ins w:id="16745" w:author="Jing Kai Toh" w:date="2016-05-12T14:33:00Z">
              <w:r w:rsidRPr="00035AB1">
                <w:rPr>
                  <w:rFonts w:ascii="Calibri Light" w:hAnsi="Calibri Light" w:hint="eastAsia"/>
                  <w:sz w:val="16"/>
                  <w:szCs w:val="16"/>
                  <w:lang w:val="en-US"/>
                </w:rPr>
                <w:t xml:space="preserve">ISO 1920-4:2005 </w:t>
              </w:r>
              <w:r w:rsidRPr="00035AB1">
                <w:rPr>
                  <w:rFonts w:ascii="Calibri Light" w:hAnsi="Calibri Light"/>
                  <w:sz w:val="16"/>
                  <w:szCs w:val="16"/>
                  <w:lang w:val="en-US"/>
                </w:rPr>
                <w:t>Testing of concrete -- Part 4: Strength of hardened concrete</w:t>
              </w:r>
            </w:ins>
            <w:del w:id="16746" w:author="Jing Kai Toh" w:date="2016-05-12T14:33:00Z">
              <w:r w:rsidR="002177E2" w:rsidRPr="00DB1CF2" w:rsidDel="00035AB1">
                <w:rPr>
                  <w:rFonts w:ascii="Calibri Light" w:hAnsi="Calibri Light"/>
                  <w:sz w:val="16"/>
                  <w:szCs w:val="16"/>
                  <w:lang w:val="en-US"/>
                </w:rPr>
                <w:delText>ISO 4012: 1978 </w:delText>
              </w:r>
              <w:r w:rsidR="002177E2" w:rsidRPr="00DB1CF2" w:rsidDel="00035AB1">
                <w:rPr>
                  <w:rFonts w:ascii="Calibri Light" w:hAnsi="Calibri Light"/>
                  <w:sz w:val="16"/>
                  <w:szCs w:val="16"/>
                  <w:lang w:val="en-US"/>
                </w:rPr>
                <w:br/>
                <w:delText>Concrete -- Determination of compressive strength of test specimens</w:delText>
              </w:r>
            </w:del>
          </w:p>
          <w:p w14:paraId="52BE0FAB" w14:textId="77777777" w:rsidR="002177E2" w:rsidRPr="00DB1CF2" w:rsidDel="00035AB1" w:rsidRDefault="00035AB1" w:rsidP="00035AB1">
            <w:pPr>
              <w:spacing w:before="100" w:after="120"/>
              <w:rPr>
                <w:del w:id="16747" w:author="Jing Kai Toh" w:date="2016-05-12T14:32:00Z"/>
                <w:rFonts w:ascii="Calibri Light" w:hAnsi="Calibri Light"/>
                <w:sz w:val="16"/>
                <w:szCs w:val="16"/>
                <w:lang w:val="en-US"/>
              </w:rPr>
            </w:pPr>
            <w:ins w:id="16748" w:author="Jing Kai Toh" w:date="2016-05-12T14:32:00Z">
              <w:r w:rsidRPr="00035AB1">
                <w:rPr>
                  <w:rFonts w:ascii="Calibri Light" w:hAnsi="Calibri Light" w:hint="eastAsia"/>
                  <w:sz w:val="16"/>
                  <w:szCs w:val="16"/>
                  <w:lang w:val="en-US"/>
                </w:rPr>
                <w:t xml:space="preserve">ISO 1920-4:2005 </w:t>
              </w:r>
              <w:r w:rsidRPr="00035AB1">
                <w:rPr>
                  <w:rFonts w:ascii="Calibri Light" w:hAnsi="Calibri Light"/>
                  <w:sz w:val="16"/>
                  <w:szCs w:val="16"/>
                  <w:lang w:val="en-US"/>
                </w:rPr>
                <w:t>Testing of concrete -- Part 4: Strength of hardened concrete</w:t>
              </w:r>
            </w:ins>
            <w:del w:id="16749" w:author="Jing Kai Toh" w:date="2016-05-12T14:32:00Z">
              <w:r w:rsidR="002177E2" w:rsidRPr="00DB1CF2" w:rsidDel="00035AB1">
                <w:rPr>
                  <w:rFonts w:ascii="Calibri Light" w:hAnsi="Calibri Light"/>
                  <w:sz w:val="16"/>
                  <w:szCs w:val="16"/>
                  <w:lang w:val="en-US"/>
                </w:rPr>
                <w:delText>ISO 4013: 1978 </w:delText>
              </w:r>
              <w:r w:rsidR="002177E2" w:rsidRPr="00DB1CF2" w:rsidDel="00035AB1">
                <w:rPr>
                  <w:rFonts w:ascii="Calibri Light" w:hAnsi="Calibri Light"/>
                  <w:sz w:val="16"/>
                  <w:szCs w:val="16"/>
                  <w:lang w:val="en-US"/>
                </w:rPr>
                <w:br/>
                <w:delText>Concrete -- Determination of flexural strength of test specimens</w:delText>
              </w:r>
            </w:del>
          </w:p>
          <w:p w14:paraId="606BF61A" w14:textId="77777777" w:rsidR="002177E2" w:rsidRPr="00DB1CF2" w:rsidDel="00035AB1" w:rsidRDefault="00035AB1" w:rsidP="00035AB1">
            <w:pPr>
              <w:spacing w:before="100" w:after="120"/>
              <w:rPr>
                <w:del w:id="16750" w:author="Jing Kai Toh" w:date="2016-05-12T14:31:00Z"/>
                <w:rFonts w:ascii="Calibri Light" w:hAnsi="Calibri Light"/>
                <w:sz w:val="16"/>
                <w:szCs w:val="16"/>
                <w:lang w:val="en-US"/>
              </w:rPr>
            </w:pPr>
            <w:ins w:id="16751" w:author="Jing Kai Toh" w:date="2016-05-12T14:31:00Z">
              <w:r w:rsidRPr="00035AB1">
                <w:rPr>
                  <w:rFonts w:ascii="Calibri Light" w:hAnsi="Calibri Light" w:hint="eastAsia"/>
                  <w:sz w:val="16"/>
                  <w:szCs w:val="16"/>
                  <w:lang w:val="en-US"/>
                </w:rPr>
                <w:t xml:space="preserve">ISO 4103:1979 </w:t>
              </w:r>
              <w:r w:rsidRPr="00035AB1">
                <w:rPr>
                  <w:rFonts w:ascii="Calibri Light" w:hAnsi="Calibri Light"/>
                  <w:sz w:val="16"/>
                  <w:szCs w:val="16"/>
                  <w:lang w:val="en-US"/>
                </w:rPr>
                <w:t>Concrete -- Classification of consistency</w:t>
              </w:r>
            </w:ins>
            <w:del w:id="16752" w:author="Jing Kai Toh" w:date="2016-05-12T14:31:00Z">
              <w:r w:rsidR="002177E2" w:rsidRPr="00DB1CF2" w:rsidDel="00035AB1">
                <w:rPr>
                  <w:rFonts w:ascii="Calibri Light" w:hAnsi="Calibri Light"/>
                  <w:sz w:val="16"/>
                  <w:szCs w:val="16"/>
                  <w:lang w:val="en-US"/>
                </w:rPr>
                <w:delText>ISO 4103: 1979 </w:delText>
              </w:r>
              <w:r w:rsidR="002177E2" w:rsidRPr="00DB1CF2" w:rsidDel="00035AB1">
                <w:rPr>
                  <w:rFonts w:ascii="Calibri Light" w:hAnsi="Calibri Light"/>
                  <w:sz w:val="16"/>
                  <w:szCs w:val="16"/>
                  <w:lang w:val="en-US"/>
                </w:rPr>
                <w:br/>
                <w:delText>Concrete -- Classification of consistency</w:delText>
              </w:r>
            </w:del>
          </w:p>
          <w:p w14:paraId="28CD1B43" w14:textId="77777777" w:rsidR="002177E2" w:rsidRPr="00DB1CF2" w:rsidDel="00035AB1" w:rsidRDefault="00035AB1" w:rsidP="00035AB1">
            <w:pPr>
              <w:spacing w:before="100" w:after="120"/>
              <w:rPr>
                <w:del w:id="16753" w:author="Jing Kai Toh" w:date="2016-05-12T14:30:00Z"/>
                <w:rFonts w:ascii="Calibri Light" w:hAnsi="Calibri Light"/>
                <w:sz w:val="16"/>
                <w:szCs w:val="16"/>
                <w:lang w:val="en-US"/>
              </w:rPr>
            </w:pPr>
            <w:ins w:id="16754" w:author="Jing Kai Toh" w:date="2016-05-12T14:30:00Z">
              <w:r w:rsidRPr="00035AB1">
                <w:rPr>
                  <w:rFonts w:ascii="Calibri Light" w:hAnsi="Calibri Light" w:hint="eastAsia"/>
                  <w:sz w:val="16"/>
                  <w:szCs w:val="16"/>
                  <w:lang w:val="en-US"/>
                </w:rPr>
                <w:t xml:space="preserve">ISO 1920-4:2005 </w:t>
              </w:r>
              <w:r w:rsidRPr="00035AB1">
                <w:rPr>
                  <w:rFonts w:ascii="Calibri Light" w:hAnsi="Calibri Light"/>
                  <w:sz w:val="16"/>
                  <w:szCs w:val="16"/>
                  <w:lang w:val="en-US"/>
                </w:rPr>
                <w:t>Testing of concrete -- Part 4: Strength of hardened concrete</w:t>
              </w:r>
            </w:ins>
            <w:del w:id="16755" w:author="Jing Kai Toh" w:date="2016-05-12T14:30:00Z">
              <w:r w:rsidR="002177E2" w:rsidRPr="00DB1CF2" w:rsidDel="00035AB1">
                <w:rPr>
                  <w:rFonts w:ascii="Calibri Light" w:hAnsi="Calibri Light"/>
                  <w:sz w:val="16"/>
                  <w:szCs w:val="16"/>
                  <w:lang w:val="en-US"/>
                </w:rPr>
                <w:delText>ISO 4108: 1980 </w:delText>
              </w:r>
              <w:r w:rsidR="002177E2" w:rsidRPr="00DB1CF2" w:rsidDel="00035AB1">
                <w:rPr>
                  <w:rFonts w:ascii="Calibri Light" w:hAnsi="Calibri Light"/>
                  <w:sz w:val="16"/>
                  <w:szCs w:val="16"/>
                  <w:lang w:val="en-US"/>
                </w:rPr>
                <w:br/>
                <w:delText>Concrete -- Determination of tensile splitting strength of test specimens</w:delText>
              </w:r>
            </w:del>
          </w:p>
          <w:p w14:paraId="5F9BAEAE" w14:textId="77777777" w:rsidR="002177E2" w:rsidRPr="00DB1CF2" w:rsidDel="004612F8" w:rsidRDefault="004612F8" w:rsidP="004612F8">
            <w:pPr>
              <w:spacing w:before="100" w:after="120"/>
              <w:rPr>
                <w:del w:id="16756" w:author="Jing Kai Toh" w:date="2016-05-12T14:29:00Z"/>
                <w:rFonts w:ascii="Calibri Light" w:hAnsi="Calibri Light"/>
                <w:sz w:val="16"/>
                <w:szCs w:val="16"/>
                <w:lang w:val="en-US"/>
              </w:rPr>
            </w:pPr>
            <w:ins w:id="16757" w:author="Jing Kai Toh" w:date="2016-05-12T14:29:00Z">
              <w:r w:rsidRPr="004612F8">
                <w:rPr>
                  <w:rFonts w:ascii="Calibri Light" w:hAnsi="Calibri Light" w:hint="eastAsia"/>
                  <w:sz w:val="16"/>
                  <w:szCs w:val="16"/>
                  <w:lang w:val="en-US"/>
                </w:rPr>
                <w:t xml:space="preserve">ISO 1920-2:2005 </w:t>
              </w:r>
              <w:r w:rsidRPr="004612F8">
                <w:rPr>
                  <w:rFonts w:ascii="Calibri Light" w:hAnsi="Calibri Light"/>
                  <w:sz w:val="16"/>
                  <w:szCs w:val="16"/>
                  <w:lang w:val="en-US"/>
                </w:rPr>
                <w:t>Testing of concrete -- Part 2: Properties of fresh concrete</w:t>
              </w:r>
            </w:ins>
            <w:del w:id="16758" w:author="Jing Kai Toh" w:date="2016-05-12T14:29:00Z">
              <w:r w:rsidR="002177E2" w:rsidRPr="00DB1CF2" w:rsidDel="004612F8">
                <w:rPr>
                  <w:rFonts w:ascii="Calibri Light" w:hAnsi="Calibri Light"/>
                  <w:sz w:val="16"/>
                  <w:szCs w:val="16"/>
                  <w:lang w:val="en-US"/>
                </w:rPr>
                <w:delText>ISO 4109: 1980 </w:delText>
              </w:r>
              <w:r w:rsidR="002177E2" w:rsidRPr="00DB1CF2" w:rsidDel="004612F8">
                <w:rPr>
                  <w:rFonts w:ascii="Calibri Light" w:hAnsi="Calibri Light"/>
                  <w:sz w:val="16"/>
                  <w:szCs w:val="16"/>
                  <w:lang w:val="en-US"/>
                </w:rPr>
                <w:br/>
                <w:delText>Fresh concrete -- Determination of the consistency -- Slump test</w:delText>
              </w:r>
            </w:del>
          </w:p>
          <w:p w14:paraId="72894524" w14:textId="77777777" w:rsidR="002177E2" w:rsidRPr="00DB1CF2" w:rsidDel="004612F8" w:rsidRDefault="004612F8" w:rsidP="004612F8">
            <w:pPr>
              <w:spacing w:before="100" w:after="120"/>
              <w:rPr>
                <w:del w:id="16759" w:author="Jing Kai Toh" w:date="2016-05-12T14:28:00Z"/>
                <w:rFonts w:ascii="Calibri Light" w:hAnsi="Calibri Light"/>
                <w:sz w:val="16"/>
                <w:szCs w:val="16"/>
                <w:lang w:val="en-US"/>
              </w:rPr>
            </w:pPr>
            <w:ins w:id="16760" w:author="Jing Kai Toh" w:date="2016-05-12T14:28:00Z">
              <w:r w:rsidRPr="004612F8">
                <w:rPr>
                  <w:rFonts w:ascii="Calibri Light" w:hAnsi="Calibri Light" w:hint="eastAsia"/>
                  <w:sz w:val="16"/>
                  <w:szCs w:val="16"/>
                  <w:lang w:val="en-US"/>
                </w:rPr>
                <w:t xml:space="preserve">ISO 1920-2:2005 </w:t>
              </w:r>
              <w:r w:rsidRPr="004612F8">
                <w:rPr>
                  <w:rFonts w:ascii="Calibri Light" w:hAnsi="Calibri Light"/>
                  <w:sz w:val="16"/>
                  <w:szCs w:val="16"/>
                  <w:lang w:val="en-US"/>
                </w:rPr>
                <w:t>Testing of concrete -- Part 2: Properties of fresh concrete</w:t>
              </w:r>
            </w:ins>
            <w:del w:id="16761" w:author="Jing Kai Toh" w:date="2016-05-12T14:28:00Z">
              <w:r w:rsidR="002177E2" w:rsidRPr="00DB1CF2" w:rsidDel="004612F8">
                <w:rPr>
                  <w:rFonts w:ascii="Calibri Light" w:hAnsi="Calibri Light"/>
                  <w:sz w:val="16"/>
                  <w:szCs w:val="16"/>
                  <w:lang w:val="en-US"/>
                </w:rPr>
                <w:delText>ISO 4110: 1979 </w:delText>
              </w:r>
              <w:r w:rsidR="002177E2" w:rsidRPr="00DB1CF2" w:rsidDel="004612F8">
                <w:rPr>
                  <w:rFonts w:ascii="Calibri Light" w:hAnsi="Calibri Light"/>
                  <w:sz w:val="16"/>
                  <w:szCs w:val="16"/>
                  <w:lang w:val="en-US"/>
                </w:rPr>
                <w:br/>
                <w:delText>Fresh concrete -- Determination of the consistency -- Vebe test</w:delText>
              </w:r>
            </w:del>
          </w:p>
          <w:p w14:paraId="172E608E" w14:textId="77777777" w:rsidR="002177E2" w:rsidRPr="00DB1CF2" w:rsidDel="004612F8" w:rsidRDefault="004612F8" w:rsidP="004612F8">
            <w:pPr>
              <w:spacing w:before="100" w:after="120"/>
              <w:rPr>
                <w:del w:id="16762" w:author="Jing Kai Toh" w:date="2016-05-12T14:27:00Z"/>
                <w:rFonts w:ascii="Calibri Light" w:hAnsi="Calibri Light"/>
                <w:sz w:val="16"/>
                <w:szCs w:val="16"/>
                <w:lang w:val="en-US"/>
              </w:rPr>
            </w:pPr>
            <w:ins w:id="16763" w:author="Jing Kai Toh" w:date="2016-05-12T14:27:00Z">
              <w:r w:rsidRPr="004612F8">
                <w:rPr>
                  <w:rFonts w:ascii="Calibri Light" w:hAnsi="Calibri Light" w:hint="eastAsia"/>
                  <w:sz w:val="16"/>
                  <w:szCs w:val="16"/>
                  <w:lang w:val="en-US"/>
                </w:rPr>
                <w:t xml:space="preserve">ISO 1920-2:2005 </w:t>
              </w:r>
              <w:r w:rsidRPr="004612F8">
                <w:rPr>
                  <w:rFonts w:ascii="Calibri Light" w:hAnsi="Calibri Light"/>
                  <w:sz w:val="16"/>
                  <w:szCs w:val="16"/>
                  <w:lang w:val="en-US"/>
                </w:rPr>
                <w:t>Testing of concrete -- Part 2: Properties of fresh concrete</w:t>
              </w:r>
            </w:ins>
            <w:del w:id="16764" w:author="Jing Kai Toh" w:date="2016-05-12T14:27:00Z">
              <w:r w:rsidR="002177E2" w:rsidRPr="00DB1CF2" w:rsidDel="004612F8">
                <w:rPr>
                  <w:rFonts w:ascii="Calibri Light" w:hAnsi="Calibri Light"/>
                  <w:sz w:val="16"/>
                  <w:szCs w:val="16"/>
                  <w:lang w:val="en-US"/>
                </w:rPr>
                <w:delText>ISO 4111: 1979 </w:delText>
              </w:r>
              <w:r w:rsidR="002177E2" w:rsidRPr="00DB1CF2" w:rsidDel="004612F8">
                <w:rPr>
                  <w:rFonts w:ascii="Calibri Light" w:hAnsi="Calibri Light"/>
                  <w:sz w:val="16"/>
                  <w:szCs w:val="16"/>
                  <w:lang w:val="en-US"/>
                </w:rPr>
                <w:br/>
                <w:delText>Fresh concrete -- Determination of consistency -- Degree of compactibility (Compaction index)</w:delText>
              </w:r>
            </w:del>
          </w:p>
          <w:p w14:paraId="693ADF68" w14:textId="77777777" w:rsidR="002177E2" w:rsidRPr="00DB1CF2" w:rsidDel="004612F8" w:rsidRDefault="004612F8" w:rsidP="004612F8">
            <w:pPr>
              <w:spacing w:before="100" w:after="120"/>
              <w:rPr>
                <w:del w:id="16765" w:author="Jing Kai Toh" w:date="2016-05-12T14:26:00Z"/>
                <w:rFonts w:ascii="Calibri Light" w:hAnsi="Calibri Light"/>
                <w:sz w:val="16"/>
                <w:szCs w:val="16"/>
                <w:lang w:val="en-US"/>
              </w:rPr>
            </w:pPr>
            <w:ins w:id="16766" w:author="Jing Kai Toh" w:date="2016-05-12T14:26:00Z">
              <w:r w:rsidRPr="004612F8">
                <w:rPr>
                  <w:rFonts w:ascii="Calibri Light" w:hAnsi="Calibri Light" w:hint="eastAsia"/>
                  <w:sz w:val="16"/>
                  <w:szCs w:val="16"/>
                  <w:lang w:val="en-US"/>
                </w:rPr>
                <w:t xml:space="preserve">ISO 4635:2011 </w:t>
              </w:r>
              <w:r w:rsidRPr="004612F8">
                <w:rPr>
                  <w:rFonts w:ascii="Calibri Light" w:hAnsi="Calibri Light"/>
                  <w:sz w:val="16"/>
                  <w:szCs w:val="16"/>
                  <w:lang w:val="en-US"/>
                </w:rPr>
                <w:t>Rubber, vulcanized -- Preformed joint seals for use between concrete paving sections of highways -- Specification</w:t>
              </w:r>
            </w:ins>
            <w:del w:id="16767" w:author="Jing Kai Toh" w:date="2016-05-12T14:26:00Z">
              <w:r w:rsidR="002177E2" w:rsidRPr="00DB1CF2" w:rsidDel="004612F8">
                <w:rPr>
                  <w:rFonts w:ascii="Calibri Light" w:hAnsi="Calibri Light"/>
                  <w:sz w:val="16"/>
                  <w:szCs w:val="16"/>
                  <w:lang w:val="en-US"/>
                </w:rPr>
                <w:delText>ISO 4635: 1982 </w:delText>
              </w:r>
              <w:r w:rsidR="002177E2" w:rsidRPr="00DB1CF2" w:rsidDel="004612F8">
                <w:rPr>
                  <w:rFonts w:ascii="Calibri Light" w:hAnsi="Calibri Light"/>
                  <w:sz w:val="16"/>
                  <w:szCs w:val="16"/>
                  <w:lang w:val="en-US"/>
                </w:rPr>
                <w:br/>
                <w:delText>Rubber, vulcanized -- Preformed compression seals for use between concrete motorway paving sections -- Specification for material</w:delText>
              </w:r>
            </w:del>
          </w:p>
          <w:p w14:paraId="12997EFD" w14:textId="77777777" w:rsidR="002177E2" w:rsidRPr="00DB1CF2" w:rsidDel="004612F8" w:rsidRDefault="004612F8" w:rsidP="004612F8">
            <w:pPr>
              <w:spacing w:before="100" w:after="120"/>
              <w:rPr>
                <w:del w:id="16768" w:author="Jing Kai Toh" w:date="2016-05-12T14:25:00Z"/>
                <w:rFonts w:ascii="Calibri Light" w:hAnsi="Calibri Light"/>
                <w:sz w:val="16"/>
                <w:szCs w:val="16"/>
                <w:lang w:val="en-US"/>
              </w:rPr>
            </w:pPr>
            <w:ins w:id="16769" w:author="Jing Kai Toh" w:date="2016-05-12T14:25:00Z">
              <w:r w:rsidRPr="004612F8">
                <w:rPr>
                  <w:rFonts w:ascii="Calibri Light" w:hAnsi="Calibri Light" w:hint="eastAsia"/>
                  <w:sz w:val="16"/>
                  <w:szCs w:val="16"/>
                  <w:lang w:val="en-US"/>
                </w:rPr>
                <w:t xml:space="preserve">ISO 1920-2:2005 </w:t>
              </w:r>
              <w:r w:rsidRPr="004612F8">
                <w:rPr>
                  <w:rFonts w:ascii="Calibri Light" w:hAnsi="Calibri Light"/>
                  <w:sz w:val="16"/>
                  <w:szCs w:val="16"/>
                  <w:lang w:val="en-US"/>
                </w:rPr>
                <w:t>Testing of concrete -- Part 2: Properties of fresh concrete</w:t>
              </w:r>
            </w:ins>
            <w:del w:id="16770" w:author="Jing Kai Toh" w:date="2016-05-12T14:25:00Z">
              <w:r w:rsidR="002177E2" w:rsidRPr="00DB1CF2" w:rsidDel="004612F8">
                <w:rPr>
                  <w:rFonts w:ascii="Calibri Light" w:hAnsi="Calibri Light"/>
                  <w:sz w:val="16"/>
                  <w:szCs w:val="16"/>
                  <w:lang w:val="en-US"/>
                </w:rPr>
                <w:delText>ISO 4848: 1980 </w:delText>
              </w:r>
              <w:r w:rsidR="002177E2" w:rsidRPr="00DB1CF2" w:rsidDel="004612F8">
                <w:rPr>
                  <w:rFonts w:ascii="Calibri Light" w:hAnsi="Calibri Light"/>
                  <w:sz w:val="16"/>
                  <w:szCs w:val="16"/>
                  <w:lang w:val="en-US"/>
                </w:rPr>
                <w:br/>
                <w:delText>Concrete -- Determination of air content of freshly mixed concrete -- Pressure method</w:delText>
              </w:r>
            </w:del>
          </w:p>
          <w:p w14:paraId="25A95A19" w14:textId="77777777" w:rsidR="002177E2" w:rsidRPr="00DB1CF2" w:rsidDel="004612F8" w:rsidRDefault="004612F8" w:rsidP="004612F8">
            <w:pPr>
              <w:spacing w:before="100" w:after="120"/>
              <w:rPr>
                <w:del w:id="16771" w:author="Jing Kai Toh" w:date="2016-05-12T14:25:00Z"/>
                <w:rFonts w:ascii="Calibri Light" w:hAnsi="Calibri Light"/>
                <w:sz w:val="16"/>
                <w:szCs w:val="16"/>
                <w:lang w:val="en-US"/>
              </w:rPr>
            </w:pPr>
            <w:ins w:id="16772" w:author="Jing Kai Toh" w:date="2016-05-12T14:25:00Z">
              <w:r w:rsidRPr="004612F8">
                <w:rPr>
                  <w:rFonts w:ascii="Calibri Light" w:hAnsi="Calibri Light" w:hint="eastAsia"/>
                  <w:sz w:val="16"/>
                  <w:szCs w:val="16"/>
                  <w:lang w:val="en-US"/>
                </w:rPr>
                <w:t xml:space="preserve">ISO 6274:1982 </w:t>
              </w:r>
              <w:r w:rsidRPr="004612F8">
                <w:rPr>
                  <w:rFonts w:ascii="Calibri Light" w:hAnsi="Calibri Light"/>
                  <w:sz w:val="16"/>
                  <w:szCs w:val="16"/>
                  <w:lang w:val="en-US"/>
                </w:rPr>
                <w:t>Concrete -- Sieve analysis of aggregates</w:t>
              </w:r>
            </w:ins>
            <w:del w:id="16773" w:author="Jing Kai Toh" w:date="2016-05-12T14:25:00Z">
              <w:r w:rsidR="002177E2" w:rsidRPr="00DB1CF2" w:rsidDel="004612F8">
                <w:rPr>
                  <w:rFonts w:ascii="Calibri Light" w:hAnsi="Calibri Light"/>
                  <w:sz w:val="16"/>
                  <w:szCs w:val="16"/>
                  <w:lang w:val="en-US"/>
                </w:rPr>
                <w:delText>ISO 6274: 1982 </w:delText>
              </w:r>
              <w:r w:rsidR="002177E2" w:rsidRPr="00DB1CF2" w:rsidDel="004612F8">
                <w:rPr>
                  <w:rFonts w:ascii="Calibri Light" w:hAnsi="Calibri Light"/>
                  <w:sz w:val="16"/>
                  <w:szCs w:val="16"/>
                  <w:lang w:val="en-US"/>
                </w:rPr>
                <w:br/>
                <w:delText>Concrete -- Sieve analysis of aggregates</w:delText>
              </w:r>
            </w:del>
          </w:p>
          <w:p w14:paraId="6CF22EAC" w14:textId="77777777" w:rsidR="002177E2" w:rsidRPr="00DB1CF2" w:rsidDel="004612F8" w:rsidRDefault="004612F8" w:rsidP="004612F8">
            <w:pPr>
              <w:spacing w:before="100" w:after="120"/>
              <w:rPr>
                <w:del w:id="16774" w:author="Jing Kai Toh" w:date="2016-05-12T14:24:00Z"/>
                <w:rFonts w:ascii="Calibri Light" w:hAnsi="Calibri Light"/>
                <w:sz w:val="16"/>
                <w:szCs w:val="16"/>
                <w:lang w:val="en-US"/>
              </w:rPr>
            </w:pPr>
            <w:ins w:id="16775" w:author="Jing Kai Toh" w:date="2016-05-12T14:24:00Z">
              <w:r w:rsidRPr="004612F8">
                <w:rPr>
                  <w:rFonts w:ascii="Calibri Light" w:hAnsi="Calibri Light" w:hint="eastAsia"/>
                  <w:sz w:val="16"/>
                  <w:szCs w:val="16"/>
                  <w:lang w:val="en-US"/>
                </w:rPr>
                <w:t xml:space="preserve">ISO 1920-5:2004 </w:t>
              </w:r>
              <w:r w:rsidRPr="004612F8">
                <w:rPr>
                  <w:rFonts w:ascii="Calibri Light" w:hAnsi="Calibri Light"/>
                  <w:sz w:val="16"/>
                  <w:szCs w:val="16"/>
                  <w:lang w:val="en-US"/>
                </w:rPr>
                <w:t>Testing of concrete -- Part 5: Properties of hardened concrete other than strength</w:t>
              </w:r>
            </w:ins>
            <w:del w:id="16776" w:author="Jing Kai Toh" w:date="2016-05-12T14:24:00Z">
              <w:r w:rsidR="002177E2" w:rsidRPr="00DB1CF2" w:rsidDel="004612F8">
                <w:rPr>
                  <w:rFonts w:ascii="Calibri Light" w:hAnsi="Calibri Light"/>
                  <w:sz w:val="16"/>
                  <w:szCs w:val="16"/>
                  <w:lang w:val="en-US"/>
                </w:rPr>
                <w:delText>ISO 6275: 1982 </w:delText>
              </w:r>
              <w:r w:rsidR="002177E2" w:rsidRPr="00DB1CF2" w:rsidDel="004612F8">
                <w:rPr>
                  <w:rFonts w:ascii="Calibri Light" w:hAnsi="Calibri Light"/>
                  <w:sz w:val="16"/>
                  <w:szCs w:val="16"/>
                  <w:lang w:val="en-US"/>
                </w:rPr>
                <w:br/>
                <w:delText>Concrete, hardened -- Determination of density</w:delText>
              </w:r>
            </w:del>
          </w:p>
          <w:p w14:paraId="21F5622A" w14:textId="77777777" w:rsidR="002177E2" w:rsidRPr="00DB1CF2" w:rsidDel="004612F8" w:rsidRDefault="004612F8" w:rsidP="004612F8">
            <w:pPr>
              <w:spacing w:before="100" w:after="120"/>
              <w:rPr>
                <w:del w:id="16777" w:author="Jing Kai Toh" w:date="2016-05-12T14:23:00Z"/>
                <w:rFonts w:ascii="Calibri Light" w:hAnsi="Calibri Light"/>
                <w:sz w:val="16"/>
                <w:szCs w:val="16"/>
                <w:lang w:val="en-US"/>
              </w:rPr>
            </w:pPr>
            <w:ins w:id="16778" w:author="Jing Kai Toh" w:date="2016-05-12T14:23:00Z">
              <w:r w:rsidRPr="004612F8">
                <w:rPr>
                  <w:rFonts w:ascii="Calibri Light" w:hAnsi="Calibri Light" w:hint="eastAsia"/>
                  <w:sz w:val="16"/>
                  <w:szCs w:val="16"/>
                  <w:lang w:val="en-US"/>
                </w:rPr>
                <w:t xml:space="preserve">ISO 1920-2:2005 </w:t>
              </w:r>
              <w:r w:rsidRPr="004612F8">
                <w:rPr>
                  <w:rFonts w:ascii="Calibri Light" w:hAnsi="Calibri Light"/>
                  <w:sz w:val="16"/>
                  <w:szCs w:val="16"/>
                  <w:lang w:val="en-US"/>
                </w:rPr>
                <w:t>Testing of concrete -- Part 2: Properties of fresh concrete</w:t>
              </w:r>
            </w:ins>
            <w:del w:id="16779" w:author="Jing Kai Toh" w:date="2016-05-12T14:23:00Z">
              <w:r w:rsidR="002177E2" w:rsidRPr="00DB1CF2" w:rsidDel="004612F8">
                <w:rPr>
                  <w:rFonts w:ascii="Calibri Light" w:hAnsi="Calibri Light"/>
                  <w:sz w:val="16"/>
                  <w:szCs w:val="16"/>
                  <w:lang w:val="en-US"/>
                </w:rPr>
                <w:delText>ISO 6276: 1982 </w:delText>
              </w:r>
              <w:r w:rsidR="002177E2" w:rsidRPr="00DB1CF2" w:rsidDel="004612F8">
                <w:rPr>
                  <w:rFonts w:ascii="Calibri Light" w:hAnsi="Calibri Light"/>
                  <w:sz w:val="16"/>
                  <w:szCs w:val="16"/>
                  <w:lang w:val="en-US"/>
                </w:rPr>
                <w:br/>
                <w:delText>Concrete, compacted fresh -- Determination of density</w:delText>
              </w:r>
            </w:del>
          </w:p>
          <w:p w14:paraId="5DC3AB77" w14:textId="77777777" w:rsidR="002177E2" w:rsidRPr="00DB1CF2" w:rsidDel="004612F8" w:rsidRDefault="004612F8" w:rsidP="00DB1CF2">
            <w:pPr>
              <w:spacing w:before="100" w:after="120"/>
              <w:rPr>
                <w:del w:id="16780" w:author="Jing Kai Toh" w:date="2016-05-12T14:22:00Z"/>
                <w:rFonts w:ascii="Calibri Light" w:hAnsi="Calibri Light"/>
                <w:sz w:val="16"/>
                <w:szCs w:val="16"/>
                <w:lang w:val="en-US"/>
              </w:rPr>
            </w:pPr>
            <w:ins w:id="16781" w:author="Jing Kai Toh" w:date="2016-05-12T14:22:00Z">
              <w:r w:rsidRPr="004612F8">
                <w:rPr>
                  <w:rFonts w:ascii="Calibri Light" w:hAnsi="Calibri Light"/>
                  <w:sz w:val="16"/>
                  <w:szCs w:val="16"/>
                  <w:lang w:val="en-US"/>
                </w:rPr>
                <w:t>ISO 6782:1982</w:t>
              </w:r>
              <w:r>
                <w:rPr>
                  <w:rFonts w:ascii="Calibri Light" w:hAnsi="Calibri Light"/>
                  <w:sz w:val="16"/>
                  <w:szCs w:val="16"/>
                  <w:lang w:val="en-US"/>
                </w:rPr>
                <w:t xml:space="preserve"> </w:t>
              </w:r>
              <w:r w:rsidRPr="004612F8">
                <w:rPr>
                  <w:rFonts w:ascii="Calibri Light" w:hAnsi="Calibri Light"/>
                  <w:sz w:val="16"/>
                  <w:szCs w:val="16"/>
                  <w:lang w:val="en-US"/>
                </w:rPr>
                <w:t>Aggregates for concrete -- Determination of bulk density</w:t>
              </w:r>
            </w:ins>
            <w:del w:id="16782" w:author="Jing Kai Toh" w:date="2016-05-12T14:22:00Z">
              <w:r w:rsidR="002177E2" w:rsidRPr="00DB1CF2" w:rsidDel="004612F8">
                <w:rPr>
                  <w:rFonts w:ascii="Calibri Light" w:hAnsi="Calibri Light"/>
                  <w:sz w:val="16"/>
                  <w:szCs w:val="16"/>
                  <w:lang w:val="en-US"/>
                </w:rPr>
                <w:delText>ISO 6782: 1982 </w:delText>
              </w:r>
              <w:r w:rsidR="002177E2" w:rsidRPr="00DB1CF2" w:rsidDel="004612F8">
                <w:rPr>
                  <w:rFonts w:ascii="Calibri Light" w:hAnsi="Calibri Light"/>
                  <w:sz w:val="16"/>
                  <w:szCs w:val="16"/>
                  <w:lang w:val="en-US"/>
                </w:rPr>
                <w:br/>
                <w:delText>Aggregates for concrete -- Determination of bulk density</w:delText>
              </w:r>
            </w:del>
          </w:p>
          <w:p w14:paraId="3695D5A3" w14:textId="77777777" w:rsidR="002177E2" w:rsidRPr="00DB1CF2" w:rsidDel="004612F8" w:rsidRDefault="004612F8" w:rsidP="004612F8">
            <w:pPr>
              <w:spacing w:before="100" w:after="120"/>
              <w:rPr>
                <w:del w:id="16783" w:author="Jing Kai Toh" w:date="2016-05-12T14:21:00Z"/>
                <w:rFonts w:ascii="Calibri Light" w:hAnsi="Calibri Light"/>
                <w:sz w:val="16"/>
                <w:szCs w:val="16"/>
                <w:lang w:val="en-US"/>
              </w:rPr>
            </w:pPr>
            <w:ins w:id="16784" w:author="Jing Kai Toh" w:date="2016-05-12T14:21:00Z">
              <w:r w:rsidRPr="004612F8">
                <w:rPr>
                  <w:rFonts w:ascii="Calibri Light" w:hAnsi="Calibri Light" w:hint="eastAsia"/>
                  <w:sz w:val="16"/>
                  <w:szCs w:val="16"/>
                  <w:lang w:val="en-US"/>
                </w:rPr>
                <w:t xml:space="preserve">ISO 6783:1982 </w:t>
              </w:r>
              <w:r w:rsidRPr="004612F8">
                <w:rPr>
                  <w:rFonts w:ascii="Calibri Light" w:hAnsi="Calibri Light"/>
                  <w:sz w:val="16"/>
                  <w:szCs w:val="16"/>
                  <w:lang w:val="en-US"/>
                </w:rPr>
                <w:t>Coarse aggregates for concrete -- Determination of particle density and water absorption -- Hydrostatic balance method</w:t>
              </w:r>
            </w:ins>
            <w:del w:id="16785" w:author="Jing Kai Toh" w:date="2016-05-12T14:21:00Z">
              <w:r w:rsidR="002177E2" w:rsidRPr="00DB1CF2" w:rsidDel="004612F8">
                <w:rPr>
                  <w:rFonts w:ascii="Calibri Light" w:hAnsi="Calibri Light"/>
                  <w:sz w:val="16"/>
                  <w:szCs w:val="16"/>
                  <w:lang w:val="en-US"/>
                </w:rPr>
                <w:delText>ISO 6783: 1982 </w:delText>
              </w:r>
              <w:r w:rsidR="002177E2" w:rsidRPr="00DB1CF2" w:rsidDel="004612F8">
                <w:rPr>
                  <w:rFonts w:ascii="Calibri Light" w:hAnsi="Calibri Light"/>
                  <w:sz w:val="16"/>
                  <w:szCs w:val="16"/>
                  <w:lang w:val="en-US"/>
                </w:rPr>
                <w:br/>
                <w:delText>Coarse aggregates for concrete -- Determination of particle density and water absorption -- Hydrostatic balance method</w:delText>
              </w:r>
            </w:del>
          </w:p>
          <w:p w14:paraId="2D31AD27" w14:textId="77777777" w:rsidR="002177E2" w:rsidRPr="00DB1CF2" w:rsidDel="004612F8" w:rsidRDefault="004612F8" w:rsidP="004612F8">
            <w:pPr>
              <w:spacing w:before="100" w:after="120"/>
              <w:rPr>
                <w:del w:id="16786" w:author="Jing Kai Toh" w:date="2016-05-12T14:21:00Z"/>
                <w:rFonts w:ascii="Calibri Light" w:hAnsi="Calibri Light"/>
                <w:sz w:val="16"/>
                <w:szCs w:val="16"/>
                <w:lang w:val="en-US"/>
              </w:rPr>
            </w:pPr>
            <w:ins w:id="16787" w:author="Jing Kai Toh" w:date="2016-05-12T14:21:00Z">
              <w:r w:rsidRPr="004612F8">
                <w:rPr>
                  <w:rFonts w:ascii="Calibri Light" w:hAnsi="Calibri Light" w:hint="eastAsia"/>
                  <w:sz w:val="16"/>
                  <w:szCs w:val="16"/>
                  <w:lang w:val="en-US"/>
                </w:rPr>
                <w:t xml:space="preserve">ISO 1920-10:2010 </w:t>
              </w:r>
              <w:r w:rsidRPr="004612F8">
                <w:rPr>
                  <w:rFonts w:ascii="Calibri Light" w:hAnsi="Calibri Light"/>
                  <w:sz w:val="16"/>
                  <w:szCs w:val="16"/>
                  <w:lang w:val="en-US"/>
                </w:rPr>
                <w:t>Testing of concrete -- Part 10: Determination of static modulus of elasticity in compression</w:t>
              </w:r>
            </w:ins>
            <w:del w:id="16788" w:author="Jing Kai Toh" w:date="2016-05-12T14:21:00Z">
              <w:r w:rsidR="002177E2" w:rsidRPr="00DB1CF2" w:rsidDel="004612F8">
                <w:rPr>
                  <w:rFonts w:ascii="Calibri Light" w:hAnsi="Calibri Light"/>
                  <w:sz w:val="16"/>
                  <w:szCs w:val="16"/>
                  <w:lang w:val="en-US"/>
                </w:rPr>
                <w:delText>ISO 6784: 1982 </w:delText>
              </w:r>
              <w:r w:rsidR="002177E2" w:rsidRPr="00DB1CF2" w:rsidDel="004612F8">
                <w:rPr>
                  <w:rFonts w:ascii="Calibri Light" w:hAnsi="Calibri Light"/>
                  <w:sz w:val="16"/>
                  <w:szCs w:val="16"/>
                  <w:lang w:val="en-US"/>
                </w:rPr>
                <w:br/>
                <w:delText>Concrete -- Determination of static modulus of elasticity in compression</w:delText>
              </w:r>
            </w:del>
          </w:p>
          <w:p w14:paraId="65CC69F6" w14:textId="77777777" w:rsidR="002177E2" w:rsidRPr="00DB1CF2" w:rsidDel="004612F8" w:rsidRDefault="004612F8" w:rsidP="00DB1CF2">
            <w:pPr>
              <w:spacing w:before="100" w:after="120"/>
              <w:rPr>
                <w:del w:id="16789" w:author="Jing Kai Toh" w:date="2016-05-12T14:19:00Z"/>
                <w:rFonts w:ascii="Calibri Light" w:hAnsi="Calibri Light"/>
                <w:sz w:val="16"/>
                <w:szCs w:val="16"/>
                <w:lang w:val="en-US"/>
              </w:rPr>
            </w:pPr>
            <w:ins w:id="16790" w:author="Jing Kai Toh" w:date="2016-05-12T14:19:00Z">
              <w:r w:rsidRPr="004612F8">
                <w:rPr>
                  <w:rFonts w:ascii="Calibri Light" w:hAnsi="Calibri Light"/>
                  <w:sz w:val="16"/>
                  <w:szCs w:val="16"/>
                  <w:lang w:val="en-US"/>
                </w:rPr>
                <w:t>ISO 7033:1987</w:t>
              </w:r>
            </w:ins>
            <w:ins w:id="16791" w:author="Jing Kai Toh" w:date="2016-05-12T14:20:00Z">
              <w:r>
                <w:rPr>
                  <w:rFonts w:ascii="Calibri Light" w:hAnsi="Calibri Light"/>
                  <w:sz w:val="16"/>
                  <w:szCs w:val="16"/>
                  <w:lang w:val="en-US"/>
                </w:rPr>
                <w:t xml:space="preserve"> </w:t>
              </w:r>
              <w:r w:rsidRPr="004612F8">
                <w:rPr>
                  <w:rFonts w:ascii="Calibri Light" w:hAnsi="Calibri Light"/>
                  <w:sz w:val="16"/>
                  <w:szCs w:val="16"/>
                  <w:lang w:val="en-US"/>
                </w:rPr>
                <w:t>Fine and coarse aggregates for concrete -- Determination of the particle mass-per-volume and water absorption -- Pycnometer method</w:t>
              </w:r>
            </w:ins>
            <w:del w:id="16792" w:author="Jing Kai Toh" w:date="2016-05-12T14:19:00Z">
              <w:r w:rsidR="002177E2" w:rsidRPr="00DB1CF2" w:rsidDel="004612F8">
                <w:rPr>
                  <w:rFonts w:ascii="Calibri Light" w:hAnsi="Calibri Light"/>
                  <w:sz w:val="16"/>
                  <w:szCs w:val="16"/>
                  <w:lang w:val="en-US"/>
                </w:rPr>
                <w:delText>ISO 7033: 1987 </w:delText>
              </w:r>
              <w:r w:rsidR="002177E2" w:rsidRPr="00DB1CF2" w:rsidDel="004612F8">
                <w:rPr>
                  <w:rFonts w:ascii="Calibri Light" w:hAnsi="Calibri Light"/>
                  <w:sz w:val="16"/>
                  <w:szCs w:val="16"/>
                  <w:lang w:val="en-US"/>
                </w:rPr>
                <w:br/>
                <w:delText>Fine and coarse aggregates for concrete -- Determination of the particle mass-per-volume and water absorption -- Pycnometer method</w:delText>
              </w:r>
            </w:del>
          </w:p>
          <w:p w14:paraId="6E09F66E" w14:textId="77777777" w:rsidR="002177E2" w:rsidRPr="00DB1CF2" w:rsidDel="004612F8" w:rsidRDefault="004612F8" w:rsidP="00DB1CF2">
            <w:pPr>
              <w:spacing w:before="100" w:after="120"/>
              <w:rPr>
                <w:del w:id="16793" w:author="Jing Kai Toh" w:date="2016-05-12T14:18:00Z"/>
                <w:rFonts w:ascii="Calibri Light" w:hAnsi="Calibri Light"/>
                <w:sz w:val="16"/>
                <w:szCs w:val="16"/>
                <w:lang w:val="en-US"/>
              </w:rPr>
            </w:pPr>
            <w:ins w:id="16794" w:author="Jing Kai Toh" w:date="2016-05-12T14:18:00Z">
              <w:r w:rsidRPr="004612F8">
                <w:rPr>
                  <w:rFonts w:ascii="Calibri Light" w:hAnsi="Calibri Light"/>
                  <w:sz w:val="16"/>
                  <w:szCs w:val="16"/>
                  <w:lang w:val="en-US"/>
                </w:rPr>
                <w:t>ISO 6934-1:1991</w:t>
              </w:r>
              <w:r>
                <w:rPr>
                  <w:rFonts w:ascii="Calibri Light" w:hAnsi="Calibri Light"/>
                  <w:sz w:val="16"/>
                  <w:szCs w:val="16"/>
                  <w:lang w:val="en-US"/>
                </w:rPr>
                <w:t xml:space="preserve"> </w:t>
              </w:r>
            </w:ins>
            <w:ins w:id="16795" w:author="Jing Kai Toh" w:date="2016-05-12T14:19:00Z">
              <w:r w:rsidRPr="004612F8">
                <w:rPr>
                  <w:rFonts w:ascii="Calibri Light" w:hAnsi="Calibri Light"/>
                  <w:sz w:val="16"/>
                  <w:szCs w:val="16"/>
                  <w:lang w:val="en-US"/>
                </w:rPr>
                <w:t>Steel for the prestressing of concrete -- Part 1: General requirements</w:t>
              </w:r>
            </w:ins>
            <w:del w:id="16796" w:author="Jing Kai Toh" w:date="2016-05-12T14:18:00Z">
              <w:r w:rsidR="002177E2" w:rsidRPr="00DB1CF2" w:rsidDel="004612F8">
                <w:rPr>
                  <w:rFonts w:ascii="Calibri Light" w:hAnsi="Calibri Light"/>
                  <w:sz w:val="16"/>
                  <w:szCs w:val="16"/>
                  <w:lang w:val="en-US"/>
                </w:rPr>
                <w:delText>ISO 6934-1: 1991 </w:delText>
              </w:r>
              <w:r w:rsidR="002177E2" w:rsidRPr="00DB1CF2" w:rsidDel="004612F8">
                <w:rPr>
                  <w:rFonts w:ascii="Calibri Light" w:hAnsi="Calibri Light"/>
                  <w:sz w:val="16"/>
                  <w:szCs w:val="16"/>
                  <w:lang w:val="en-US"/>
                </w:rPr>
                <w:br/>
                <w:delText>Steel for the prestressing of concrete -- Part 1: General requirements</w:delText>
              </w:r>
            </w:del>
          </w:p>
          <w:p w14:paraId="0F3FC1AA" w14:textId="77777777" w:rsidR="002177E2" w:rsidRPr="00DB1CF2" w:rsidDel="004612F8" w:rsidRDefault="004612F8" w:rsidP="00DB1CF2">
            <w:pPr>
              <w:spacing w:before="100" w:after="120"/>
              <w:rPr>
                <w:del w:id="16797" w:author="Jing Kai Toh" w:date="2016-05-12T14:17:00Z"/>
                <w:rFonts w:ascii="Calibri Light" w:hAnsi="Calibri Light"/>
                <w:sz w:val="16"/>
                <w:szCs w:val="16"/>
                <w:lang w:val="en-US"/>
              </w:rPr>
            </w:pPr>
            <w:ins w:id="16798" w:author="Jing Kai Toh" w:date="2016-05-12T14:17:00Z">
              <w:r w:rsidRPr="004612F8">
                <w:rPr>
                  <w:rFonts w:ascii="Calibri Light" w:hAnsi="Calibri Light"/>
                  <w:sz w:val="16"/>
                  <w:szCs w:val="16"/>
                  <w:lang w:val="en-US"/>
                </w:rPr>
                <w:t>ISO 6934-2:1991</w:t>
              </w:r>
              <w:r>
                <w:rPr>
                  <w:rFonts w:ascii="Calibri Light" w:hAnsi="Calibri Light"/>
                  <w:sz w:val="16"/>
                  <w:szCs w:val="16"/>
                  <w:lang w:val="en-US"/>
                </w:rPr>
                <w:t xml:space="preserve"> </w:t>
              </w:r>
              <w:r w:rsidRPr="004612F8">
                <w:rPr>
                  <w:rFonts w:ascii="Calibri Light" w:hAnsi="Calibri Light"/>
                  <w:sz w:val="16"/>
                  <w:szCs w:val="16"/>
                  <w:lang w:val="en-US"/>
                </w:rPr>
                <w:t>Steel for the prestressing of concrete -- Part 2: Cold-drawn wire</w:t>
              </w:r>
            </w:ins>
            <w:del w:id="16799" w:author="Jing Kai Toh" w:date="2016-05-12T14:17:00Z">
              <w:r w:rsidR="002177E2" w:rsidRPr="00DB1CF2" w:rsidDel="004612F8">
                <w:rPr>
                  <w:rFonts w:ascii="Calibri Light" w:hAnsi="Calibri Light"/>
                  <w:sz w:val="16"/>
                  <w:szCs w:val="16"/>
                  <w:lang w:val="en-US"/>
                </w:rPr>
                <w:delText>ISO 6934-2: 1991 </w:delText>
              </w:r>
              <w:r w:rsidR="002177E2" w:rsidRPr="00DB1CF2" w:rsidDel="004612F8">
                <w:rPr>
                  <w:rFonts w:ascii="Calibri Light" w:hAnsi="Calibri Light"/>
                  <w:sz w:val="16"/>
                  <w:szCs w:val="16"/>
                  <w:lang w:val="en-US"/>
                </w:rPr>
                <w:br/>
                <w:delText>Steel for the prestressing of concrete -- Part 2: Cold-drawn wire</w:delText>
              </w:r>
            </w:del>
          </w:p>
          <w:p w14:paraId="1BF55939" w14:textId="77777777" w:rsidR="002177E2" w:rsidRPr="00DB1CF2" w:rsidDel="00AD1EC2" w:rsidRDefault="00AD1EC2" w:rsidP="00DB1CF2">
            <w:pPr>
              <w:spacing w:before="100" w:after="120"/>
              <w:rPr>
                <w:del w:id="16800" w:author="Jing Kai Toh" w:date="2016-05-12T14:15:00Z"/>
                <w:rFonts w:ascii="Calibri Light" w:hAnsi="Calibri Light"/>
                <w:sz w:val="16"/>
                <w:szCs w:val="16"/>
                <w:lang w:val="en-US"/>
              </w:rPr>
            </w:pPr>
            <w:ins w:id="16801" w:author="Jing Kai Toh" w:date="2016-05-12T14:15:00Z">
              <w:r w:rsidRPr="00AD1EC2">
                <w:rPr>
                  <w:rFonts w:ascii="Calibri Light" w:hAnsi="Calibri Light"/>
                  <w:sz w:val="16"/>
                  <w:szCs w:val="16"/>
                  <w:lang w:val="en-US"/>
                </w:rPr>
                <w:t>ISO 6934-3:1991</w:t>
              </w:r>
            </w:ins>
            <w:ins w:id="16802" w:author="Jing Kai Toh" w:date="2016-05-12T14:16:00Z">
              <w:r w:rsidR="004612F8">
                <w:rPr>
                  <w:rFonts w:ascii="Calibri Light" w:hAnsi="Calibri Light"/>
                  <w:sz w:val="16"/>
                  <w:szCs w:val="16"/>
                  <w:lang w:val="en-US"/>
                </w:rPr>
                <w:t xml:space="preserve"> </w:t>
              </w:r>
              <w:r w:rsidR="004612F8" w:rsidRPr="004612F8">
                <w:rPr>
                  <w:rFonts w:ascii="Calibri Light" w:hAnsi="Calibri Light"/>
                  <w:sz w:val="16"/>
                  <w:szCs w:val="16"/>
                  <w:lang w:val="en-US"/>
                </w:rPr>
                <w:t>Steel for the prestressing of concrete -- Part 3: Quenched and tempered wire</w:t>
              </w:r>
            </w:ins>
            <w:del w:id="16803" w:author="Jing Kai Toh" w:date="2016-05-12T14:15:00Z">
              <w:r w:rsidR="002177E2" w:rsidRPr="00DB1CF2" w:rsidDel="00AD1EC2">
                <w:rPr>
                  <w:rFonts w:ascii="Calibri Light" w:hAnsi="Calibri Light"/>
                  <w:sz w:val="16"/>
                  <w:szCs w:val="16"/>
                  <w:lang w:val="en-US"/>
                </w:rPr>
                <w:delText>ISO 6934-3: 1991 </w:delText>
              </w:r>
              <w:r w:rsidR="002177E2" w:rsidRPr="00DB1CF2" w:rsidDel="00AD1EC2">
                <w:rPr>
                  <w:rFonts w:ascii="Calibri Light" w:hAnsi="Calibri Light"/>
                  <w:sz w:val="16"/>
                  <w:szCs w:val="16"/>
                  <w:lang w:val="en-US"/>
                </w:rPr>
                <w:br/>
                <w:delText>Steel for the prestressing of concrete -- Part 3: Quenched and tempered wire</w:delText>
              </w:r>
            </w:del>
          </w:p>
          <w:p w14:paraId="2E6C979B" w14:textId="77777777" w:rsidR="002177E2" w:rsidRPr="00DB1CF2" w:rsidDel="00AD1EC2" w:rsidRDefault="00AD1EC2" w:rsidP="00DB1CF2">
            <w:pPr>
              <w:spacing w:before="100" w:after="120"/>
              <w:rPr>
                <w:del w:id="16804" w:author="Jing Kai Toh" w:date="2016-05-12T14:15:00Z"/>
                <w:rFonts w:ascii="Calibri Light" w:hAnsi="Calibri Light"/>
                <w:sz w:val="16"/>
                <w:szCs w:val="16"/>
                <w:lang w:val="en-US"/>
              </w:rPr>
            </w:pPr>
            <w:ins w:id="16805" w:author="Jing Kai Toh" w:date="2016-05-12T14:15:00Z">
              <w:r w:rsidRPr="00AD1EC2">
                <w:rPr>
                  <w:rFonts w:ascii="Calibri Light" w:hAnsi="Calibri Light"/>
                  <w:sz w:val="16"/>
                  <w:szCs w:val="16"/>
                  <w:lang w:val="en-US"/>
                </w:rPr>
                <w:t>ISO 6934-4:1991</w:t>
              </w:r>
              <w:r>
                <w:rPr>
                  <w:rFonts w:ascii="Calibri Light" w:hAnsi="Calibri Light"/>
                  <w:sz w:val="16"/>
                  <w:szCs w:val="16"/>
                  <w:lang w:val="en-US"/>
                </w:rPr>
                <w:t xml:space="preserve"> </w:t>
              </w:r>
              <w:r w:rsidRPr="00AD1EC2">
                <w:rPr>
                  <w:rFonts w:ascii="Calibri Light" w:hAnsi="Calibri Light"/>
                  <w:sz w:val="16"/>
                  <w:szCs w:val="16"/>
                  <w:lang w:val="en-US"/>
                </w:rPr>
                <w:t>Steel for the prestressing of concrete -- Part 4: Strand</w:t>
              </w:r>
            </w:ins>
            <w:del w:id="16806" w:author="Jing Kai Toh" w:date="2016-05-12T14:15:00Z">
              <w:r w:rsidR="002177E2" w:rsidRPr="00DB1CF2" w:rsidDel="00AD1EC2">
                <w:rPr>
                  <w:rFonts w:ascii="Calibri Light" w:hAnsi="Calibri Light"/>
                  <w:sz w:val="16"/>
                  <w:szCs w:val="16"/>
                  <w:lang w:val="en-US"/>
                </w:rPr>
                <w:delText>ISO 6934-4: 1991 </w:delText>
              </w:r>
              <w:r w:rsidR="002177E2" w:rsidRPr="00DB1CF2" w:rsidDel="00AD1EC2">
                <w:rPr>
                  <w:rFonts w:ascii="Calibri Light" w:hAnsi="Calibri Light"/>
                  <w:sz w:val="16"/>
                  <w:szCs w:val="16"/>
                  <w:lang w:val="en-US"/>
                </w:rPr>
                <w:br/>
                <w:delText>Steel for the prestressing of concrete -- Part 4: Strand</w:delText>
              </w:r>
            </w:del>
          </w:p>
          <w:p w14:paraId="1700DC1E" w14:textId="77777777" w:rsidR="002177E2" w:rsidRPr="00DB1CF2" w:rsidDel="00AD1EC2" w:rsidRDefault="00AD1EC2" w:rsidP="00DB1CF2">
            <w:pPr>
              <w:spacing w:before="100" w:after="120"/>
              <w:rPr>
                <w:del w:id="16807" w:author="Jing Kai Toh" w:date="2016-05-12T14:14:00Z"/>
                <w:rFonts w:ascii="Calibri Light" w:hAnsi="Calibri Light"/>
                <w:sz w:val="16"/>
                <w:szCs w:val="16"/>
                <w:lang w:val="en-US"/>
              </w:rPr>
            </w:pPr>
            <w:ins w:id="16808" w:author="Jing Kai Toh" w:date="2016-05-12T14:14:00Z">
              <w:r w:rsidRPr="00AD1EC2">
                <w:rPr>
                  <w:rFonts w:ascii="Calibri Light" w:hAnsi="Calibri Light"/>
                  <w:sz w:val="16"/>
                  <w:szCs w:val="16"/>
                  <w:lang w:val="en-US"/>
                </w:rPr>
                <w:t>ISO 6934-5:1991</w:t>
              </w:r>
              <w:r>
                <w:rPr>
                  <w:rFonts w:ascii="Calibri Light" w:hAnsi="Calibri Light"/>
                  <w:sz w:val="16"/>
                  <w:szCs w:val="16"/>
                  <w:lang w:val="en-US"/>
                </w:rPr>
                <w:t xml:space="preserve"> </w:t>
              </w:r>
              <w:r w:rsidRPr="00AD1EC2">
                <w:rPr>
                  <w:rFonts w:ascii="Calibri Light" w:hAnsi="Calibri Light"/>
                  <w:sz w:val="16"/>
                  <w:szCs w:val="16"/>
                  <w:lang w:val="en-US"/>
                </w:rPr>
                <w:t>Steel for the prestressing of concrete -- Part 5: Hot-rolled steel bars with or without subsequent processing</w:t>
              </w:r>
            </w:ins>
            <w:del w:id="16809" w:author="Jing Kai Toh" w:date="2016-05-12T14:14:00Z">
              <w:r w:rsidR="002177E2" w:rsidRPr="00DB1CF2" w:rsidDel="00AD1EC2">
                <w:rPr>
                  <w:rFonts w:ascii="Calibri Light" w:hAnsi="Calibri Light"/>
                  <w:sz w:val="16"/>
                  <w:szCs w:val="16"/>
                  <w:lang w:val="en-US"/>
                </w:rPr>
                <w:delText>ISO 6934-5: 1991 </w:delText>
              </w:r>
              <w:r w:rsidR="002177E2" w:rsidRPr="00DB1CF2" w:rsidDel="00AD1EC2">
                <w:rPr>
                  <w:rFonts w:ascii="Calibri Light" w:hAnsi="Calibri Light"/>
                  <w:sz w:val="16"/>
                  <w:szCs w:val="16"/>
                  <w:lang w:val="en-US"/>
                </w:rPr>
                <w:br/>
                <w:delText>Steel for the prestressing of concrete -- Part 5: Hot-rolled steel bars with or without subsequent processing</w:delText>
              </w:r>
            </w:del>
          </w:p>
          <w:p w14:paraId="17093754" w14:textId="77777777" w:rsidR="002177E2" w:rsidRPr="00DB1CF2" w:rsidDel="00AD1EC2" w:rsidRDefault="00AD1EC2" w:rsidP="00DB1CF2">
            <w:pPr>
              <w:spacing w:before="100" w:after="120"/>
              <w:rPr>
                <w:del w:id="16810" w:author="Jing Kai Toh" w:date="2016-05-12T14:13:00Z"/>
                <w:rFonts w:ascii="Calibri Light" w:hAnsi="Calibri Light"/>
                <w:sz w:val="16"/>
                <w:szCs w:val="16"/>
                <w:lang w:val="en-US"/>
              </w:rPr>
            </w:pPr>
            <w:ins w:id="16811" w:author="Jing Kai Toh" w:date="2016-05-12T14:13:00Z">
              <w:r w:rsidRPr="00AD1EC2">
                <w:rPr>
                  <w:rFonts w:ascii="Calibri Light" w:hAnsi="Calibri Light"/>
                  <w:sz w:val="16"/>
                  <w:szCs w:val="16"/>
                  <w:lang w:val="en-US"/>
                </w:rPr>
                <w:t>ISO 6935-1:2007</w:t>
              </w:r>
              <w:r>
                <w:rPr>
                  <w:rFonts w:ascii="Calibri Light" w:hAnsi="Calibri Light"/>
                  <w:sz w:val="16"/>
                  <w:szCs w:val="16"/>
                  <w:lang w:val="en-US"/>
                </w:rPr>
                <w:t xml:space="preserve"> </w:t>
              </w:r>
              <w:r w:rsidRPr="00AD1EC2">
                <w:rPr>
                  <w:rFonts w:ascii="Calibri Light" w:hAnsi="Calibri Light"/>
                  <w:sz w:val="16"/>
                  <w:szCs w:val="16"/>
                  <w:lang w:val="en-US"/>
                </w:rPr>
                <w:t>Steel for the reinforcement of concrete -- Part 1: Plain bars</w:t>
              </w:r>
            </w:ins>
            <w:del w:id="16812" w:author="Jing Kai Toh" w:date="2016-05-12T14:13:00Z">
              <w:r w:rsidR="002177E2" w:rsidRPr="00DB1CF2" w:rsidDel="00AD1EC2">
                <w:rPr>
                  <w:rFonts w:ascii="Calibri Light" w:hAnsi="Calibri Light"/>
                  <w:sz w:val="16"/>
                  <w:szCs w:val="16"/>
                  <w:lang w:val="en-US"/>
                </w:rPr>
                <w:delText>ISO 6935-1: 1991 </w:delText>
              </w:r>
              <w:r w:rsidR="002177E2" w:rsidRPr="00DB1CF2" w:rsidDel="00AD1EC2">
                <w:rPr>
                  <w:rFonts w:ascii="Calibri Light" w:hAnsi="Calibri Light"/>
                  <w:sz w:val="16"/>
                  <w:szCs w:val="16"/>
                  <w:lang w:val="en-US"/>
                </w:rPr>
                <w:br/>
                <w:delText>Steel for the reinforcement of concrete -- Part 1: Plain bars</w:delText>
              </w:r>
            </w:del>
          </w:p>
          <w:p w14:paraId="579C4F7B" w14:textId="77777777" w:rsidR="002177E2" w:rsidRPr="00DB1CF2" w:rsidDel="00AD1EC2" w:rsidRDefault="00AD1EC2" w:rsidP="00DB1CF2">
            <w:pPr>
              <w:spacing w:before="100" w:after="120"/>
              <w:rPr>
                <w:del w:id="16813" w:author="Jing Kai Toh" w:date="2016-05-12T14:11:00Z"/>
                <w:rFonts w:ascii="Calibri Light" w:hAnsi="Calibri Light"/>
                <w:sz w:val="16"/>
                <w:szCs w:val="16"/>
                <w:lang w:val="en-US"/>
              </w:rPr>
            </w:pPr>
            <w:ins w:id="16814" w:author="Jing Kai Toh" w:date="2016-05-12T14:11:00Z">
              <w:r w:rsidRPr="00AD1EC2">
                <w:rPr>
                  <w:rFonts w:ascii="Calibri Light" w:hAnsi="Calibri Light"/>
                  <w:sz w:val="16"/>
                  <w:szCs w:val="16"/>
                  <w:lang w:val="en-US"/>
                </w:rPr>
                <w:t>ISO 6935-2:2015</w:t>
              </w:r>
            </w:ins>
            <w:ins w:id="16815" w:author="Jing Kai Toh" w:date="2016-05-12T14:12:00Z">
              <w:r>
                <w:rPr>
                  <w:rFonts w:ascii="Calibri Light" w:hAnsi="Calibri Light"/>
                  <w:sz w:val="16"/>
                  <w:szCs w:val="16"/>
                  <w:lang w:val="en-US"/>
                </w:rPr>
                <w:t xml:space="preserve"> </w:t>
              </w:r>
              <w:r w:rsidRPr="00AD1EC2">
                <w:rPr>
                  <w:rFonts w:ascii="Calibri Light" w:hAnsi="Calibri Light"/>
                  <w:sz w:val="16"/>
                  <w:szCs w:val="16"/>
                  <w:lang w:val="en-US"/>
                </w:rPr>
                <w:t>Steel for the reinforcement of concrete -- Part 2: Ribbed bars</w:t>
              </w:r>
            </w:ins>
            <w:del w:id="16816" w:author="Jing Kai Toh" w:date="2016-05-12T14:11:00Z">
              <w:r w:rsidR="002177E2" w:rsidRPr="00DB1CF2" w:rsidDel="00AD1EC2">
                <w:rPr>
                  <w:rFonts w:ascii="Calibri Light" w:hAnsi="Calibri Light"/>
                  <w:sz w:val="16"/>
                  <w:szCs w:val="16"/>
                  <w:lang w:val="en-US"/>
                </w:rPr>
                <w:delText>ISO 6935-2: 1991 </w:delText>
              </w:r>
              <w:r w:rsidR="002177E2" w:rsidRPr="00DB1CF2" w:rsidDel="00AD1EC2">
                <w:rPr>
                  <w:rFonts w:ascii="Calibri Light" w:hAnsi="Calibri Light"/>
                  <w:sz w:val="16"/>
                  <w:szCs w:val="16"/>
                  <w:lang w:val="en-US"/>
                </w:rPr>
                <w:br/>
                <w:delText>Steel for the reinforcement of concrete -- Part 2: Ribbed bars</w:delText>
              </w:r>
            </w:del>
          </w:p>
          <w:p w14:paraId="22A203D7" w14:textId="77777777" w:rsidR="002177E2" w:rsidRPr="00DB1CF2" w:rsidDel="00AD1EC2" w:rsidRDefault="00AD1EC2" w:rsidP="00DB1CF2">
            <w:pPr>
              <w:spacing w:before="100" w:after="120"/>
              <w:rPr>
                <w:del w:id="16817" w:author="Jing Kai Toh" w:date="2016-05-12T14:07:00Z"/>
                <w:rFonts w:ascii="Calibri Light" w:hAnsi="Calibri Light"/>
                <w:sz w:val="16"/>
                <w:szCs w:val="16"/>
                <w:lang w:val="en-US"/>
              </w:rPr>
            </w:pPr>
            <w:ins w:id="16818" w:author="Jing Kai Toh" w:date="2016-05-12T14:07:00Z">
              <w:r w:rsidRPr="00AD1EC2">
                <w:rPr>
                  <w:rFonts w:ascii="Calibri Light" w:hAnsi="Calibri Light"/>
                  <w:sz w:val="16"/>
                  <w:szCs w:val="16"/>
                  <w:lang w:val="en-US"/>
                </w:rPr>
                <w:t>ISO 6935-3:1992 Steel for the reinforcement of concrete -- Part 3: Welded fabric</w:t>
              </w:r>
            </w:ins>
            <w:del w:id="16819" w:author="Jing Kai Toh" w:date="2016-05-12T14:07:00Z">
              <w:r w:rsidR="002177E2" w:rsidRPr="00DB1CF2" w:rsidDel="00AD1EC2">
                <w:rPr>
                  <w:rFonts w:ascii="Calibri Light" w:hAnsi="Calibri Light"/>
                  <w:sz w:val="16"/>
                  <w:szCs w:val="16"/>
                  <w:lang w:val="en-US"/>
                </w:rPr>
                <w:delText>ISO 6935-3: 1992 </w:delText>
              </w:r>
              <w:r w:rsidR="002177E2" w:rsidRPr="00DB1CF2" w:rsidDel="00AD1EC2">
                <w:rPr>
                  <w:rFonts w:ascii="Calibri Light" w:hAnsi="Calibri Light"/>
                  <w:sz w:val="16"/>
                  <w:szCs w:val="16"/>
                  <w:lang w:val="en-US"/>
                </w:rPr>
                <w:br/>
                <w:delText>Steel for the reinforcement of concrete -- Part 3: Welded fabric</w:delText>
              </w:r>
            </w:del>
          </w:p>
          <w:p w14:paraId="3C7A26FF" w14:textId="77777777" w:rsidR="002177E2" w:rsidRPr="00DB1CF2" w:rsidDel="00AD1EC2" w:rsidRDefault="00AD1EC2" w:rsidP="00DB1CF2">
            <w:pPr>
              <w:spacing w:before="100" w:after="120"/>
              <w:rPr>
                <w:del w:id="16820" w:author="Jing Kai Toh" w:date="2016-05-12T14:05:00Z"/>
                <w:rFonts w:ascii="Calibri Light" w:hAnsi="Calibri Light"/>
                <w:sz w:val="16"/>
                <w:szCs w:val="16"/>
                <w:lang w:val="en-US"/>
              </w:rPr>
            </w:pPr>
            <w:ins w:id="16821" w:author="Jing Kai Toh" w:date="2016-05-12T14:05:00Z">
              <w:r w:rsidRPr="00AD1EC2">
                <w:rPr>
                  <w:rFonts w:ascii="Calibri Light" w:hAnsi="Calibri Light"/>
                  <w:sz w:val="16"/>
                  <w:szCs w:val="16"/>
                  <w:lang w:val="en-US"/>
                </w:rPr>
                <w:t>ISO 14654:1999 Epoxy-coated steel for the reinforcement of concrete</w:t>
              </w:r>
            </w:ins>
            <w:del w:id="16822" w:author="Jing Kai Toh" w:date="2016-05-12T14:05:00Z">
              <w:r w:rsidR="002177E2" w:rsidRPr="00DB1CF2" w:rsidDel="00AD1EC2">
                <w:rPr>
                  <w:rFonts w:ascii="Calibri Light" w:hAnsi="Calibri Light"/>
                  <w:sz w:val="16"/>
                  <w:szCs w:val="16"/>
                  <w:lang w:val="en-US"/>
                </w:rPr>
                <w:delText>ISO 14654:1999 </w:delText>
              </w:r>
              <w:r w:rsidR="002177E2" w:rsidRPr="00DB1CF2" w:rsidDel="00AD1EC2">
                <w:rPr>
                  <w:rFonts w:ascii="Calibri Light" w:hAnsi="Calibri Light"/>
                  <w:sz w:val="16"/>
                  <w:szCs w:val="16"/>
                  <w:lang w:val="en-US"/>
                </w:rPr>
                <w:br/>
                <w:delText>Epoxy-coated steel for the reinforcement of concrete</w:delText>
              </w:r>
            </w:del>
          </w:p>
          <w:p w14:paraId="3536E0F3" w14:textId="77777777" w:rsidR="002177E2" w:rsidRPr="00DB1CF2" w:rsidRDefault="002177E2" w:rsidP="00DB1CF2">
            <w:pPr>
              <w:spacing w:before="100" w:after="120"/>
              <w:rPr>
                <w:rFonts w:ascii="Calibri Light" w:hAnsi="Calibri Light"/>
                <w:sz w:val="16"/>
                <w:szCs w:val="16"/>
                <w:lang w:val="en-US"/>
              </w:rPr>
            </w:pPr>
            <w:del w:id="16823" w:author="Jing Kai Toh" w:date="2016-05-12T14:02:00Z">
              <w:r w:rsidRPr="00DB1CF2" w:rsidDel="00AD1EC2">
                <w:rPr>
                  <w:rFonts w:ascii="Calibri Light" w:hAnsi="Calibri Light"/>
                  <w:sz w:val="16"/>
                  <w:szCs w:val="16"/>
                  <w:lang w:val="en-US"/>
                </w:rPr>
                <w:delText>ISO 14656:1999 </w:delText>
              </w:r>
            </w:del>
            <w:ins w:id="16824" w:author="Jing Kai Toh" w:date="2016-05-12T14:02:00Z">
              <w:r w:rsidR="00AD1EC2">
                <w:rPr>
                  <w:rFonts w:ascii="Calibri Light" w:hAnsi="Calibri Light"/>
                  <w:sz w:val="16"/>
                  <w:szCs w:val="16"/>
                  <w:lang w:val="en-US"/>
                </w:rPr>
                <w:t>ISO 14656:1999 EPOXY POWDER AND SEALING MATERIAL FOR THE COATING OF STEEL FOR THE REINFORCEMENT OF CONCRETE</w:t>
              </w:r>
            </w:ins>
            <w:del w:id="16825" w:author="Jing Kai Toh" w:date="2016-05-12T13:59:00Z">
              <w:r w:rsidRPr="00DB1CF2" w:rsidDel="00AD1EC2">
                <w:rPr>
                  <w:rFonts w:ascii="Calibri Light" w:hAnsi="Calibri Light"/>
                  <w:sz w:val="16"/>
                  <w:szCs w:val="16"/>
                  <w:lang w:val="en-US"/>
                </w:rPr>
                <w:br/>
              </w:r>
            </w:del>
            <w:del w:id="16826" w:author="Jing Kai Toh" w:date="2016-05-12T14:02:00Z">
              <w:r w:rsidRPr="00DB1CF2" w:rsidDel="00AD1EC2">
                <w:rPr>
                  <w:rFonts w:ascii="Calibri Light" w:hAnsi="Calibri Light"/>
                  <w:sz w:val="16"/>
                  <w:szCs w:val="16"/>
                  <w:lang w:val="en-US"/>
                </w:rPr>
                <w:delText>Epoxy powder and sealing material for the coating of steel for the reinforcement of concrete </w:delText>
              </w:r>
            </w:del>
          </w:p>
          <w:p w14:paraId="15609BBA" w14:textId="77777777" w:rsidR="00401C5E" w:rsidRPr="00DB1CF2" w:rsidRDefault="00401C5E" w:rsidP="00DB1CF2">
            <w:pPr>
              <w:spacing w:before="100" w:after="120"/>
              <w:rPr>
                <w:rFonts w:ascii="Calibri Light" w:hAnsi="Calibri Light"/>
                <w:sz w:val="16"/>
                <w:szCs w:val="16"/>
                <w:lang w:val="en-US"/>
              </w:rPr>
            </w:pPr>
          </w:p>
        </w:tc>
      </w:tr>
    </w:tbl>
    <w:p w14:paraId="41733AAD" w14:textId="77777777" w:rsidR="00401C5E" w:rsidRDefault="00401C5E" w:rsidP="00401C5E">
      <w:pPr>
        <w:rPr>
          <w:sz w:val="16"/>
          <w:szCs w:val="16"/>
          <w:lang w:val="en-US"/>
        </w:rPr>
      </w:pPr>
    </w:p>
    <w:p w14:paraId="7C9EC979" w14:textId="77777777" w:rsidR="00401C5E" w:rsidRDefault="002177E2" w:rsidP="002177E2">
      <w:pPr>
        <w:pStyle w:val="Heading2"/>
        <w:rPr>
          <w:lang w:val="en-US"/>
        </w:rPr>
      </w:pPr>
      <w:r w:rsidRPr="002177E2">
        <w:rPr>
          <w:lang w:val="en-US"/>
        </w:rPr>
        <w:t>Cracks on roof concrete panels</w:t>
      </w:r>
    </w:p>
    <w:tbl>
      <w:tblPr>
        <w:tblStyle w:val="TableGrid"/>
        <w:tblW w:w="0" w:type="auto"/>
        <w:tblInd w:w="108" w:type="dxa"/>
        <w:tblLook w:val="04A0" w:firstRow="1" w:lastRow="0" w:firstColumn="1" w:lastColumn="0" w:noHBand="0" w:noVBand="1"/>
      </w:tblPr>
      <w:tblGrid>
        <w:gridCol w:w="685"/>
        <w:gridCol w:w="8449"/>
      </w:tblGrid>
      <w:tr w:rsidR="00401C5E" w:rsidRPr="004F3C8C" w14:paraId="2992FDBE" w14:textId="77777777" w:rsidTr="00401C5E">
        <w:tc>
          <w:tcPr>
            <w:tcW w:w="685" w:type="dxa"/>
          </w:tcPr>
          <w:p w14:paraId="72A423DC"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1E00A756" w14:textId="77777777" w:rsidR="002177E2" w:rsidRPr="00BC5AE5" w:rsidRDefault="002177E2" w:rsidP="00BC5AE5">
            <w:pPr>
              <w:spacing w:before="100" w:after="120"/>
              <w:rPr>
                <w:rFonts w:ascii="Calibri Light" w:hAnsi="Calibri Light"/>
                <w:sz w:val="16"/>
                <w:szCs w:val="16"/>
                <w:lang w:val="en-US"/>
              </w:rPr>
            </w:pPr>
            <w:del w:id="16827" w:author="Ashan Senel Asmone" w:date="2016-03-18T15:53:00Z">
              <w:r w:rsidRPr="00BC5AE5" w:rsidDel="00A36541">
                <w:rPr>
                  <w:rFonts w:ascii="Calibri Light" w:hAnsi="Calibri Light"/>
                  <w:sz w:val="16"/>
                  <w:szCs w:val="16"/>
                  <w:lang w:val="en-US"/>
                </w:rPr>
                <w:delText>BS 12:1996-Specification for Portland cement</w:delText>
              </w:r>
            </w:del>
            <w:ins w:id="16828" w:author="Ashan Senel Asmone" w:date="2016-03-18T15:53:00Z">
              <w:r w:rsidR="00A36541">
                <w:rPr>
                  <w:rFonts w:ascii="Calibri Light" w:hAnsi="Calibri Light"/>
                  <w:sz w:val="16"/>
                  <w:szCs w:val="16"/>
                  <w:lang w:val="en-US"/>
                </w:rPr>
                <w:t>BS EN 197-1:2011 Cement. Composition, specifications and conformity criteria for common cements</w:t>
              </w:r>
            </w:ins>
          </w:p>
          <w:p w14:paraId="1A203DD3" w14:textId="77777777" w:rsidR="002177E2" w:rsidRPr="00BC5AE5" w:rsidRDefault="002177E2" w:rsidP="00BC5AE5">
            <w:pPr>
              <w:spacing w:before="100" w:after="120"/>
              <w:rPr>
                <w:rFonts w:ascii="Calibri Light" w:hAnsi="Calibri Light"/>
                <w:sz w:val="16"/>
                <w:szCs w:val="16"/>
                <w:lang w:val="en-US"/>
              </w:rPr>
            </w:pPr>
            <w:del w:id="16829" w:author="Jing Kai Toh" w:date="2016-05-12T13:58:00Z">
              <w:r w:rsidRPr="00BC5AE5" w:rsidDel="00AD1EC2">
                <w:rPr>
                  <w:rFonts w:ascii="Calibri Light" w:hAnsi="Calibri Light"/>
                  <w:sz w:val="16"/>
                  <w:szCs w:val="16"/>
                  <w:lang w:val="en-US"/>
                </w:rPr>
                <w:delText>BS EN 480-1-12:1997-1999- Admixtures for concrete, mortar and grout. Test methods.</w:delText>
              </w:r>
            </w:del>
            <w:ins w:id="16830" w:author="Jing Kai Toh" w:date="2016-05-12T13:58:00Z">
              <w:r w:rsidR="00AD1EC2">
                <w:rPr>
                  <w:rFonts w:ascii="Calibri Light" w:hAnsi="Calibri Light"/>
                  <w:sz w:val="16"/>
                  <w:szCs w:val="16"/>
                  <w:lang w:val="en-US"/>
                </w:rPr>
                <w:t>BS EN 480-1:2014 Admixtures for concrete, mortar and grout. Test methods. Reference concrete and reference mortar for testing</w:t>
              </w:r>
            </w:ins>
          </w:p>
          <w:p w14:paraId="61F0883D" w14:textId="77777777" w:rsidR="002177E2" w:rsidRPr="00BC5AE5" w:rsidRDefault="002177E2" w:rsidP="00BC5AE5">
            <w:pPr>
              <w:spacing w:before="100" w:after="120"/>
              <w:rPr>
                <w:rFonts w:ascii="Calibri Light" w:hAnsi="Calibri Light"/>
                <w:sz w:val="16"/>
                <w:szCs w:val="16"/>
                <w:lang w:val="en-US"/>
              </w:rPr>
            </w:pPr>
            <w:del w:id="16831" w:author="Jing Kai Toh" w:date="2016-05-12T13:57:00Z">
              <w:r w:rsidRPr="00BC5AE5" w:rsidDel="00AD1EC2">
                <w:rPr>
                  <w:rFonts w:ascii="Calibri Light" w:hAnsi="Calibri Light"/>
                  <w:sz w:val="16"/>
                  <w:szCs w:val="16"/>
                  <w:lang w:val="en-US"/>
                </w:rPr>
                <w:delText>BS EN 934-2:2001- Admixtures for concrete, mortar and grout. Concrete admixtures. Definition, requirement, conformity, marking and labelling</w:delText>
              </w:r>
            </w:del>
            <w:ins w:id="16832" w:author="Jing Kai Toh" w:date="2016-05-12T13:57:00Z">
              <w:r w:rsidR="00AD1EC2">
                <w:rPr>
                  <w:rFonts w:ascii="Calibri Light" w:hAnsi="Calibri Light"/>
                  <w:sz w:val="16"/>
                  <w:szCs w:val="16"/>
                  <w:lang w:val="en-US"/>
                </w:rPr>
                <w:t>BS EN 934-2:2009+A1:2012 Admixtures for concrete, mortar and grout . Concrete admixtures. Definitions, requirements, conformity, marking and labelling</w:t>
              </w:r>
            </w:ins>
          </w:p>
          <w:p w14:paraId="63A77C07" w14:textId="77777777" w:rsidR="002177E2" w:rsidRPr="00BC5AE5" w:rsidRDefault="002177E2" w:rsidP="00BC5AE5">
            <w:pPr>
              <w:spacing w:before="100" w:after="120"/>
              <w:rPr>
                <w:rFonts w:ascii="Calibri Light" w:hAnsi="Calibri Light"/>
                <w:sz w:val="16"/>
                <w:szCs w:val="16"/>
                <w:lang w:val="en-US"/>
              </w:rPr>
            </w:pPr>
            <w:del w:id="16833" w:author="Jing Kai Toh" w:date="2016-05-12T13:56:00Z">
              <w:r w:rsidRPr="00BC5AE5" w:rsidDel="00AD1EC2">
                <w:rPr>
                  <w:rFonts w:ascii="Calibri Light" w:hAnsi="Calibri Light"/>
                  <w:sz w:val="16"/>
                  <w:szCs w:val="16"/>
                  <w:lang w:val="en-US"/>
                </w:rPr>
                <w:delText>BS EN 934-6:2001- Admixtures for concrete, mortar and grout. Sampling, conformity control and evaluation of conformity</w:delText>
              </w:r>
            </w:del>
            <w:ins w:id="16834" w:author="Jing Kai Toh" w:date="2016-05-12T17:04:00Z">
              <w:r w:rsidR="0010274C">
                <w:rPr>
                  <w:rFonts w:ascii="Calibri Light" w:hAnsi="Calibri Light"/>
                  <w:sz w:val="16"/>
                  <w:szCs w:val="16"/>
                  <w:lang w:val="en-US"/>
                </w:rPr>
                <w:t>BS EN 934-6:2001 Admixtures for concrete, mortar and grout. Sampling, conformity control and evaluation of conformity</w:t>
              </w:r>
            </w:ins>
          </w:p>
          <w:p w14:paraId="2B4DF9A7" w14:textId="77777777" w:rsidR="002177E2" w:rsidRPr="00BC5AE5" w:rsidRDefault="002177E2" w:rsidP="00BC5AE5">
            <w:pPr>
              <w:spacing w:before="100" w:after="120"/>
              <w:rPr>
                <w:rFonts w:ascii="Calibri Light" w:hAnsi="Calibri Light"/>
                <w:sz w:val="16"/>
                <w:szCs w:val="16"/>
                <w:lang w:val="en-US"/>
              </w:rPr>
            </w:pPr>
            <w:del w:id="16835" w:author="Ashan Senel Asmone" w:date="2016-03-21T10:59:00Z">
              <w:r w:rsidRPr="00BC5AE5" w:rsidDel="0046108D">
                <w:rPr>
                  <w:rFonts w:ascii="Calibri Light" w:hAnsi="Calibri Light"/>
                  <w:sz w:val="16"/>
                  <w:szCs w:val="16"/>
                  <w:lang w:val="en-US"/>
                </w:rPr>
                <w:delText>BS 8110Part1/2:1997/1985-Structural use of concrete. Code of practice for design and construction</w:delText>
              </w:r>
            </w:del>
            <w:ins w:id="16836" w:author="Ashan Senel Asmone" w:date="2016-03-21T10:59:00Z">
              <w:r w:rsidR="0046108D">
                <w:rPr>
                  <w:rFonts w:ascii="Calibri Light" w:hAnsi="Calibri Light"/>
                  <w:sz w:val="16"/>
                  <w:szCs w:val="16"/>
                  <w:lang w:val="en-US"/>
                </w:rPr>
                <w:t>BS EN 1992-1-1:2004+A1:2014 Eurocode 2: Design of concrete structures. General rules and rules for buildings</w:t>
              </w:r>
            </w:ins>
          </w:p>
          <w:p w14:paraId="696F3EBA" w14:textId="77777777" w:rsidR="002177E2" w:rsidRPr="00BC5AE5" w:rsidRDefault="002177E2" w:rsidP="00BC5AE5">
            <w:pPr>
              <w:spacing w:before="100" w:after="120"/>
              <w:rPr>
                <w:rFonts w:ascii="Calibri Light" w:hAnsi="Calibri Light"/>
                <w:sz w:val="16"/>
                <w:szCs w:val="16"/>
                <w:lang w:val="en-US"/>
              </w:rPr>
            </w:pPr>
            <w:del w:id="16837" w:author="Ashan Senel Asmone" w:date="2016-03-18T16:39:00Z">
              <w:r w:rsidRPr="00BC5AE5" w:rsidDel="00902ADA">
                <w:rPr>
                  <w:rFonts w:ascii="Calibri Light" w:hAnsi="Calibri Light"/>
                  <w:sz w:val="16"/>
                  <w:szCs w:val="16"/>
                  <w:lang w:val="en-US"/>
                </w:rPr>
                <w:delText>BS 1881:(varies)-Testing concrete</w:delText>
              </w:r>
            </w:del>
            <w:ins w:id="16838" w:author="Ashan Senel Asmone" w:date="2016-03-21T17:09:00Z">
              <w:r w:rsidR="00785E22">
                <w:rPr>
                  <w:rFonts w:ascii="Calibri Light" w:hAnsi="Calibri Light"/>
                  <w:sz w:val="16"/>
                  <w:szCs w:val="16"/>
                  <w:lang w:val="en-US"/>
                </w:rPr>
                <w:t>BS EN 13139:2002 Aggregates for mortar</w:t>
              </w:r>
            </w:ins>
            <w:ins w:id="16839" w:author="Ashan Senel Asmone" w:date="2016-03-18T16:41:00Z">
              <w:r w:rsidR="00902ADA">
                <w:rPr>
                  <w:rFonts w:ascii="Calibri Light" w:hAnsi="Calibri Light"/>
                  <w:sz w:val="16"/>
                  <w:szCs w:val="16"/>
                  <w:lang w:val="en-US"/>
                </w:rPr>
                <w:t xml:space="preserve">/ 15/30313572 DC. BS ISO 1920-2. Testing of concrete. Part 2. Properties of fresh concrete/ BS 1881-207:1992. Testing concrete. Recommendations for the assessment of concrete strength by near-to-surface tests/ BS 1881-124:2015. Testing concrete. Methods for analysis of hardened/ BS 1881-125:2013. Testing concrete. Methods for mixing and sampling fresh concrete in the laboratory/ BS 1881-130:2013. Testing concrete. Method for temperature-matched curing of concrete specimens/ BS 1881-113:2011. Testing concrete. Method for making and curing no-fines test cubes/ </w:t>
              </w:r>
            </w:ins>
            <w:ins w:id="16840" w:author="Ashan Senel Asmone" w:date="2016-03-18T16:40:00Z">
              <w:r w:rsidR="00902ADA">
                <w:rPr>
                  <w:rFonts w:ascii="Calibri Light" w:hAnsi="Calibri Light"/>
                  <w:sz w:val="16"/>
                  <w:szCs w:val="16"/>
                  <w:lang w:val="en-US"/>
                </w:rPr>
                <w:t xml:space="preserve">BS 1881-119:2011. Testing concrete. Method for determination of compressive strength using portions of beams broken in flexure (equivalent cube method)/ BS 1881-122:2011. Testing concrete. Method for determination of water absorption/ BS 1881-129:2011. Testing concrete. Method for determination of density of partially compacted semi-dry fresh concrete/ BS 1881-131:1998. Testing concrete. Methods for testing cement in a reference concrete/ BS 1881-208:1996. Testing concrete. Recommendations for the determination of the initial surface absorption of concrete/ BS 1881-209:1990. Testing concrete. Recommendations for the measurement of dynamic modulus of elasticity/ </w:t>
              </w:r>
            </w:ins>
            <w:ins w:id="16841" w:author="Ashan Senel Asmone" w:date="2016-03-18T16:39:00Z">
              <w:r w:rsidR="00902ADA">
                <w:rPr>
                  <w:rFonts w:ascii="Calibri Light" w:hAnsi="Calibri Light"/>
                  <w:sz w:val="16"/>
                  <w:szCs w:val="16"/>
                  <w:lang w:val="en-US"/>
                </w:rPr>
                <w:t>BS 1881-204:1988. Testing concrete. Recommendations on the use of electromagnetic covermeters/ BS 1881-206:1986. Testing concrete. Recommendations for determination of strain in concrete/ BS 1881-121:1983. Testing concrete. Method for determination of static modulus of elasticity in compression/ BS EN 12504-2:2012. Testing concrete in structures. Non-destructive testing. Determination of rebound number/ BS 1881-204:1988 Testing concrete. Recommendations on the use of electromagnetic covermeters/ BS 1881-206:1986 Testing concrete. Recommendations for determination of strain in concrete</w:t>
              </w:r>
            </w:ins>
            <w:r w:rsidRPr="00BC5AE5">
              <w:rPr>
                <w:rFonts w:ascii="Calibri Light" w:hAnsi="Calibri Light"/>
                <w:sz w:val="16"/>
                <w:szCs w:val="16"/>
                <w:lang w:val="en-US"/>
              </w:rPr>
              <w:t>.</w:t>
            </w:r>
          </w:p>
          <w:p w14:paraId="6BC65536" w14:textId="77777777" w:rsidR="002177E2" w:rsidRPr="00BC5AE5" w:rsidRDefault="002177E2" w:rsidP="00BC5AE5">
            <w:pPr>
              <w:spacing w:before="100" w:after="120"/>
              <w:rPr>
                <w:rFonts w:ascii="Calibri Light" w:hAnsi="Calibri Light"/>
                <w:sz w:val="16"/>
                <w:szCs w:val="16"/>
                <w:lang w:val="en-US"/>
              </w:rPr>
            </w:pPr>
            <w:del w:id="16842" w:author="Ashan Senel Asmone" w:date="2016-03-18T16:08:00Z">
              <w:r w:rsidRPr="00BC5AE5" w:rsidDel="007E195F">
                <w:rPr>
                  <w:rFonts w:ascii="Calibri Light" w:hAnsi="Calibri Light"/>
                  <w:sz w:val="16"/>
                  <w:szCs w:val="16"/>
                  <w:lang w:val="en-US"/>
                </w:rPr>
                <w:delText>BS 812:(varies)-Testing aggregates</w:delText>
              </w:r>
            </w:del>
            <w:ins w:id="16843" w:author="Ashan Senel Asmone" w:date="2016-03-18T16:14:00Z">
              <w:r w:rsidR="007E195F">
                <w:rPr>
                  <w:rFonts w:ascii="Calibri Light" w:hAnsi="Calibri Light"/>
                  <w:sz w:val="16"/>
                  <w:szCs w:val="16"/>
                  <w:lang w:val="en-US"/>
                </w:rPr>
                <w:t xml:space="preserve">BS 812-103.2:1989. Testing aggregates. Method for determination of particle size distribution. Sedimentation testBS 812-121:1989. Testing aggregates. Method for determination of soundness/ BS 812-119:1985. Testing aggregates. Method for determination of acid-soluble material in fine aggregate/ </w:t>
              </w:r>
            </w:ins>
            <w:ins w:id="16844" w:author="Ashan Senel Asmone" w:date="2016-03-18T16:13:00Z">
              <w:r w:rsidR="007E195F">
                <w:rPr>
                  <w:rFonts w:ascii="Calibri Light" w:hAnsi="Calibri Light"/>
                  <w:sz w:val="16"/>
                  <w:szCs w:val="16"/>
                  <w:lang w:val="en-US"/>
                </w:rPr>
                <w:t xml:space="preserve">BS 812-112:1990. Testing aggregates. Method for determination of aggregate impact value (AIV)/ BS 812-114:1989. Testing aggregates. Method for determination of the polished-stone value/ BS 812-110:1990. Testing aggregates. Methods for determination of aggregate crushing value (ACV)/ BS 812-111:1990. Testing aggregates. Methods for determination of ten per cent fines value (TFV)/ </w:t>
              </w:r>
            </w:ins>
            <w:ins w:id="16845" w:author="Ashan Senel Asmone" w:date="2016-03-18T16:12:00Z">
              <w:r w:rsidR="007E195F">
                <w:rPr>
                  <w:rFonts w:ascii="Calibri Light" w:hAnsi="Calibri Light"/>
                  <w:sz w:val="16"/>
                  <w:szCs w:val="16"/>
                  <w:lang w:val="en-US"/>
                </w:rPr>
                <w:t xml:space="preserve">BS 812-109:1990. Testing aggregates. Methods for determination of moisture content/ BS 812-104:1994. Testing aggregates. Method for qualitative and quantitative petrographic examination of aggregates/ </w:t>
              </w:r>
            </w:ins>
            <w:ins w:id="16846" w:author="Ashan Senel Asmone" w:date="2016-03-18T16:09:00Z">
              <w:r w:rsidR="007E195F">
                <w:rPr>
                  <w:rFonts w:ascii="Calibri Light" w:hAnsi="Calibri Light"/>
                  <w:sz w:val="16"/>
                  <w:szCs w:val="16"/>
                  <w:lang w:val="en-US"/>
                </w:rPr>
                <w:t>BS 812-123:1999. Testing aggregates. Method for determination of alkali-silica reactivity. Concrete prism method/ BS 812-2:1995. Testing aggregates. Methods for determination of density/</w:t>
              </w:r>
            </w:ins>
            <w:ins w:id="16847" w:author="Ashan Senel Asmone" w:date="2016-03-18T16:08:00Z">
              <w:r w:rsidR="007E195F">
                <w:rPr>
                  <w:rFonts w:ascii="Calibri Light" w:hAnsi="Calibri Light"/>
                  <w:sz w:val="16"/>
                  <w:szCs w:val="16"/>
                  <w:lang w:val="en-US"/>
                </w:rPr>
                <w:t xml:space="preserve">BS EN 932-5:2012 Tests for general properties of aggregates. Common equipment and calibration/ BS 812-124:2009. Testing aggregates. Method for determination of frost heave/ </w:t>
              </w:r>
            </w:ins>
            <w:r w:rsidRPr="00BC5AE5">
              <w:rPr>
                <w:rFonts w:ascii="Calibri Light" w:hAnsi="Calibri Light"/>
                <w:sz w:val="16"/>
                <w:szCs w:val="16"/>
                <w:lang w:val="en-US"/>
              </w:rPr>
              <w:t>.</w:t>
            </w:r>
          </w:p>
          <w:p w14:paraId="32BFEB2F" w14:textId="77777777" w:rsidR="002177E2" w:rsidRPr="00BC5AE5" w:rsidRDefault="002177E2" w:rsidP="00BC5AE5">
            <w:pPr>
              <w:spacing w:before="100" w:after="120"/>
              <w:rPr>
                <w:rFonts w:ascii="Calibri Light" w:hAnsi="Calibri Light"/>
                <w:sz w:val="16"/>
                <w:szCs w:val="16"/>
                <w:lang w:val="en-US"/>
              </w:rPr>
            </w:pPr>
            <w:del w:id="16848" w:author="Ashan Senel Asmone" w:date="2016-03-18T16:20:00Z">
              <w:r w:rsidRPr="00BC5AE5" w:rsidDel="007E195F">
                <w:rPr>
                  <w:rFonts w:ascii="Calibri Light" w:hAnsi="Calibri Light"/>
                  <w:sz w:val="16"/>
                  <w:szCs w:val="16"/>
                  <w:lang w:val="en-US"/>
                </w:rPr>
                <w:delText>BS 882:1992-Specification for aggregates from natural sources for concrete</w:delText>
              </w:r>
            </w:del>
            <w:ins w:id="16849" w:author="Ashan Senel Asmone" w:date="2016-03-18T16:20:00Z">
              <w:r w:rsidR="007E195F">
                <w:rPr>
                  <w:rFonts w:ascii="Calibri Light" w:hAnsi="Calibri Light"/>
                  <w:sz w:val="16"/>
                  <w:szCs w:val="16"/>
                  <w:lang w:val="en-US"/>
                </w:rPr>
                <w:t>BS EN 12620:2002+A1:2008 Aggregates for concrete</w:t>
              </w:r>
            </w:ins>
          </w:p>
          <w:p w14:paraId="07AE3994" w14:textId="77777777" w:rsidR="002177E2" w:rsidRPr="00BC5AE5" w:rsidRDefault="002177E2">
            <w:pPr>
              <w:spacing w:before="100" w:after="120"/>
              <w:rPr>
                <w:rFonts w:ascii="Calibri Light" w:hAnsi="Calibri Light"/>
                <w:sz w:val="16"/>
                <w:szCs w:val="16"/>
                <w:lang w:val="en-US"/>
              </w:rPr>
            </w:pPr>
            <w:del w:id="16850" w:author="Jing Kai Toh" w:date="2016-05-12T13:36:00Z">
              <w:r w:rsidRPr="00BC5AE5" w:rsidDel="00AD1EC2">
                <w:rPr>
                  <w:rFonts w:ascii="Calibri Light" w:hAnsi="Calibri Light"/>
                  <w:sz w:val="16"/>
                  <w:szCs w:val="16"/>
                  <w:lang w:val="en-US"/>
                </w:rPr>
                <w:delText>BS 4550:(varies)-Methods of testing cement. Standard sand for mortar cubes</w:delText>
              </w:r>
            </w:del>
            <w:ins w:id="16851" w:author="Jing Kai Toh" w:date="2016-05-12T13:36:00Z">
              <w:r w:rsidR="00AD1EC2">
                <w:rPr>
                  <w:rFonts w:ascii="Calibri Light" w:hAnsi="Calibri Light"/>
                  <w:sz w:val="16"/>
                  <w:szCs w:val="16"/>
                  <w:lang w:val="en-US"/>
                </w:rPr>
                <w:t xml:space="preserve">BS 4550-0:1978 Methods of testing cement. General introduction / BS EN 196-7:2007 Methods of testing cement. Methods of taking and preparing samples of cement / BS EN 196-2:2013 Method of testing cement. Chemical analysis of </w:t>
              </w:r>
            </w:ins>
            <w:ins w:id="16852" w:author="Jing Kai Toh" w:date="2016-05-12T13:38:00Z">
              <w:r w:rsidR="00AD1EC2">
                <w:rPr>
                  <w:rFonts w:ascii="Calibri Light" w:hAnsi="Calibri Light"/>
                  <w:sz w:val="16"/>
                  <w:szCs w:val="16"/>
                  <w:lang w:val="en-US"/>
                </w:rPr>
                <w:t xml:space="preserve">cement / BS EN 196-5:2011 Methods of testing cement. Pozzolanicity test for pozzolanic cement / BS EN 196-2:2013 Method of testing cement. Chemical analysis of cement / BS EN 4550-3:2003 Aerospace series. Pipe coupling 37°. Design configuration. Inch </w:t>
              </w:r>
              <w:r w:rsidR="00AD1EC2" w:rsidRPr="00AD1EC2">
                <w:rPr>
                  <w:rFonts w:ascii="Calibri Light" w:hAnsi="Calibri Light"/>
                  <w:sz w:val="16"/>
                  <w:szCs w:val="16"/>
                  <w:lang w:val="en-US"/>
                </w:rPr>
                <w:t>series. Port connections</w:t>
              </w:r>
            </w:ins>
            <w:ins w:id="16853" w:author="Jing Kai Toh" w:date="2016-05-12T13:39:00Z">
              <w:r w:rsidR="00AD1EC2">
                <w:rPr>
                  <w:rFonts w:ascii="Calibri Light" w:hAnsi="Calibri Light"/>
                  <w:sz w:val="16"/>
                  <w:szCs w:val="16"/>
                  <w:lang w:val="en-US"/>
                </w:rPr>
                <w:t xml:space="preserve"> / </w:t>
              </w:r>
              <w:r w:rsidR="00AD1EC2" w:rsidRPr="00AD1EC2">
                <w:rPr>
                  <w:rFonts w:ascii="Calibri Light" w:hAnsi="Calibri Light"/>
                  <w:sz w:val="16"/>
                  <w:szCs w:val="16"/>
                  <w:lang w:val="en-US"/>
                </w:rPr>
                <w:t>BS 4550-3.1:1978</w:t>
              </w:r>
              <w:r w:rsidR="00AD1EC2">
                <w:rPr>
                  <w:rFonts w:ascii="Calibri Light" w:hAnsi="Calibri Light"/>
                  <w:sz w:val="16"/>
                  <w:szCs w:val="16"/>
                  <w:lang w:val="en-US"/>
                </w:rPr>
                <w:t xml:space="preserve"> </w:t>
              </w:r>
              <w:r w:rsidR="00AD1EC2" w:rsidRPr="00AD1EC2">
                <w:rPr>
                  <w:rFonts w:ascii="Calibri Light" w:hAnsi="Calibri Light"/>
                  <w:sz w:val="16"/>
                  <w:szCs w:val="16"/>
                  <w:lang w:val="en-US"/>
                </w:rPr>
                <w:t>Methods of testing cement. Physical tests. Introduction</w:t>
              </w:r>
              <w:r w:rsidR="00AD1EC2">
                <w:rPr>
                  <w:rFonts w:ascii="Calibri Light" w:hAnsi="Calibri Light"/>
                  <w:sz w:val="16"/>
                  <w:szCs w:val="16"/>
                  <w:lang w:val="en-US"/>
                </w:rPr>
                <w:t xml:space="preserve"> / </w:t>
              </w:r>
            </w:ins>
            <w:ins w:id="16854" w:author="Jing Kai Toh" w:date="2016-05-12T13:40:00Z">
              <w:r w:rsidR="00AD1EC2" w:rsidRPr="00AD1EC2">
                <w:rPr>
                  <w:rFonts w:ascii="Calibri Light" w:hAnsi="Calibri Light"/>
                  <w:sz w:val="16"/>
                  <w:szCs w:val="16"/>
                  <w:lang w:val="en-US"/>
                </w:rPr>
                <w:t>BS EN 196-6:2010</w:t>
              </w:r>
              <w:r w:rsidR="00AD1EC2">
                <w:rPr>
                  <w:rFonts w:ascii="Calibri Light" w:hAnsi="Calibri Light"/>
                  <w:sz w:val="16"/>
                  <w:szCs w:val="16"/>
                  <w:lang w:val="en-US"/>
                </w:rPr>
                <w:t xml:space="preserve"> </w:t>
              </w:r>
            </w:ins>
            <w:ins w:id="16855" w:author="Jing Kai Toh" w:date="2016-05-12T13:41:00Z">
              <w:r w:rsidR="00AD1EC2" w:rsidRPr="00AD1EC2">
                <w:rPr>
                  <w:rFonts w:ascii="Calibri Light" w:hAnsi="Calibri Light"/>
                  <w:sz w:val="16"/>
                  <w:szCs w:val="16"/>
                  <w:lang w:val="en-US"/>
                </w:rPr>
                <w:t>Methods of testing cement. Determination of fineness</w:t>
              </w:r>
              <w:r w:rsidR="00AD1EC2">
                <w:rPr>
                  <w:rFonts w:ascii="Calibri Light" w:hAnsi="Calibri Light"/>
                  <w:sz w:val="16"/>
                  <w:szCs w:val="16"/>
                  <w:lang w:val="en-US"/>
                </w:rPr>
                <w:t xml:space="preserve"> / </w:t>
              </w:r>
            </w:ins>
            <w:ins w:id="16856" w:author="Jing Kai Toh" w:date="2016-05-12T13:42:00Z">
              <w:r w:rsidR="00AD1EC2" w:rsidRPr="00AD1EC2">
                <w:rPr>
                  <w:rFonts w:ascii="Calibri Light" w:hAnsi="Calibri Light"/>
                  <w:sz w:val="16"/>
                  <w:szCs w:val="16"/>
                  <w:lang w:val="en-US"/>
                </w:rPr>
                <w:t>BS EN 196-1:2016</w:t>
              </w:r>
              <w:r w:rsidR="00AD1EC2">
                <w:rPr>
                  <w:rFonts w:ascii="Calibri Light" w:hAnsi="Calibri Light"/>
                  <w:sz w:val="16"/>
                  <w:szCs w:val="16"/>
                  <w:lang w:val="en-US"/>
                </w:rPr>
                <w:t xml:space="preserve"> </w:t>
              </w:r>
              <w:r w:rsidR="00AD1EC2" w:rsidRPr="00AD1EC2">
                <w:rPr>
                  <w:rFonts w:ascii="Calibri Light" w:hAnsi="Calibri Light"/>
                  <w:sz w:val="16"/>
                  <w:szCs w:val="16"/>
                  <w:lang w:val="en-US"/>
                </w:rPr>
                <w:t>Methods of testing cement. Determination of strength</w:t>
              </w:r>
            </w:ins>
            <w:ins w:id="16857" w:author="Jing Kai Toh" w:date="2016-05-12T13:43:00Z">
              <w:r w:rsidR="00AD1EC2">
                <w:rPr>
                  <w:rFonts w:ascii="Calibri Light" w:hAnsi="Calibri Light"/>
                  <w:sz w:val="16"/>
                  <w:szCs w:val="16"/>
                  <w:lang w:val="en-US"/>
                </w:rPr>
                <w:t xml:space="preserve"> / </w:t>
              </w:r>
              <w:r w:rsidR="00AD1EC2" w:rsidRPr="00AD1EC2">
                <w:rPr>
                  <w:rFonts w:ascii="Calibri Light" w:hAnsi="Calibri Light"/>
                  <w:sz w:val="16"/>
                  <w:szCs w:val="16"/>
                  <w:lang w:val="en-US"/>
                </w:rPr>
                <w:t>BS 1881-131:1998</w:t>
              </w:r>
              <w:r w:rsidR="00AD1EC2">
                <w:rPr>
                  <w:rFonts w:ascii="Calibri Light" w:hAnsi="Calibri Light"/>
                  <w:sz w:val="16"/>
                  <w:szCs w:val="16"/>
                  <w:lang w:val="en-US"/>
                </w:rPr>
                <w:t xml:space="preserve"> </w:t>
              </w:r>
              <w:r w:rsidR="00AD1EC2" w:rsidRPr="00AD1EC2">
                <w:rPr>
                  <w:rFonts w:ascii="Calibri Light" w:hAnsi="Calibri Light"/>
                  <w:sz w:val="16"/>
                  <w:szCs w:val="16"/>
                  <w:lang w:val="en-US"/>
                </w:rPr>
                <w:t>Testing concrete. Methods for testing cement in a reference concrete</w:t>
              </w:r>
            </w:ins>
            <w:ins w:id="16858" w:author="Jing Kai Toh" w:date="2016-05-12T13:44:00Z">
              <w:r w:rsidR="00AD1EC2">
                <w:rPr>
                  <w:rFonts w:ascii="Calibri Light" w:hAnsi="Calibri Light"/>
                  <w:sz w:val="16"/>
                  <w:szCs w:val="16"/>
                  <w:lang w:val="en-US"/>
                </w:rPr>
                <w:t xml:space="preserve"> </w:t>
              </w:r>
              <w:r w:rsidR="00AD1EC2" w:rsidRPr="00AD1EC2">
                <w:rPr>
                  <w:rFonts w:ascii="Calibri Light" w:hAnsi="Calibri Light"/>
                  <w:sz w:val="16"/>
                  <w:szCs w:val="16"/>
                  <w:lang w:val="en-US"/>
                </w:rPr>
                <w:t>BS EN 196-3:2005+A1:2008</w:t>
              </w:r>
              <w:r w:rsidR="00AD1EC2">
                <w:rPr>
                  <w:rFonts w:ascii="Calibri Light" w:hAnsi="Calibri Light"/>
                  <w:sz w:val="16"/>
                  <w:szCs w:val="16"/>
                  <w:lang w:val="en-US"/>
                </w:rPr>
                <w:t xml:space="preserve"> </w:t>
              </w:r>
            </w:ins>
            <w:ins w:id="16859" w:author="Jing Kai Toh" w:date="2016-05-12T13:45:00Z">
              <w:r w:rsidR="00AD1EC2" w:rsidRPr="00AD1EC2">
                <w:rPr>
                  <w:rFonts w:ascii="Calibri Light" w:hAnsi="Calibri Light"/>
                  <w:sz w:val="16"/>
                  <w:szCs w:val="16"/>
                  <w:lang w:val="en-US"/>
                </w:rPr>
                <w:t>Methods of testing cement. Determination of setting times and soundness</w:t>
              </w:r>
            </w:ins>
            <w:ins w:id="16860" w:author="Jing Kai Toh" w:date="2016-05-12T13:44:00Z">
              <w:r w:rsidR="00AD1EC2">
                <w:rPr>
                  <w:rFonts w:ascii="Calibri Light" w:hAnsi="Calibri Light"/>
                  <w:sz w:val="16"/>
                  <w:szCs w:val="16"/>
                  <w:lang w:val="en-US"/>
                </w:rPr>
                <w:t xml:space="preserve">/ </w:t>
              </w:r>
            </w:ins>
            <w:ins w:id="16861" w:author="Jing Kai Toh" w:date="2016-05-12T13:46:00Z">
              <w:r w:rsidR="00AD1EC2" w:rsidRPr="00AD1EC2">
                <w:rPr>
                  <w:rFonts w:ascii="Calibri Light" w:hAnsi="Calibri Light"/>
                  <w:sz w:val="16"/>
                  <w:szCs w:val="16"/>
                  <w:lang w:val="en-US"/>
                </w:rPr>
                <w:t>BS 4550-3.8:1978</w:t>
              </w:r>
              <w:r w:rsidR="00AD1EC2">
                <w:rPr>
                  <w:rFonts w:ascii="Calibri Light" w:hAnsi="Calibri Light"/>
                  <w:sz w:val="16"/>
                  <w:szCs w:val="16"/>
                  <w:lang w:val="en-US"/>
                </w:rPr>
                <w:t xml:space="preserve"> </w:t>
              </w:r>
              <w:r w:rsidR="00AD1EC2" w:rsidRPr="00AD1EC2">
                <w:rPr>
                  <w:rFonts w:ascii="Calibri Light" w:hAnsi="Calibri Light"/>
                  <w:sz w:val="16"/>
                  <w:szCs w:val="16"/>
                  <w:lang w:val="en-US"/>
                </w:rPr>
                <w:t>Methods of testing cement. Physical tests. Test for heat of hydration</w:t>
              </w:r>
            </w:ins>
            <w:ins w:id="16862" w:author="Jing Kai Toh" w:date="2016-05-12T13:48:00Z">
              <w:r w:rsidR="00AD1EC2">
                <w:rPr>
                  <w:rFonts w:ascii="Calibri Light" w:hAnsi="Calibri Light"/>
                  <w:sz w:val="16"/>
                  <w:szCs w:val="16"/>
                  <w:lang w:val="en-US"/>
                </w:rPr>
                <w:t xml:space="preserve"> / </w:t>
              </w:r>
              <w:r w:rsidR="00AD1EC2" w:rsidRPr="00AD1EC2">
                <w:rPr>
                  <w:rFonts w:ascii="Calibri Light" w:hAnsi="Calibri Light"/>
                  <w:sz w:val="16"/>
                  <w:szCs w:val="16"/>
                  <w:lang w:val="en-US"/>
                </w:rPr>
                <w:t>BS 1881-131:1998</w:t>
              </w:r>
            </w:ins>
            <w:ins w:id="16863" w:author="Jing Kai Toh" w:date="2016-05-12T13:49:00Z">
              <w:r w:rsidR="00AD1EC2">
                <w:rPr>
                  <w:rFonts w:ascii="Calibri Light" w:hAnsi="Calibri Light"/>
                  <w:sz w:val="16"/>
                  <w:szCs w:val="16"/>
                  <w:lang w:val="en-US"/>
                </w:rPr>
                <w:t xml:space="preserve"> </w:t>
              </w:r>
              <w:r w:rsidR="00AD1EC2" w:rsidRPr="00AD1EC2">
                <w:rPr>
                  <w:rFonts w:ascii="Calibri Light" w:hAnsi="Calibri Light"/>
                  <w:sz w:val="16"/>
                  <w:szCs w:val="16"/>
                  <w:lang w:val="en-US"/>
                </w:rPr>
                <w:t>Testing concrete. Methods for testing cement in a reference concrete</w:t>
              </w:r>
            </w:ins>
            <w:ins w:id="16864" w:author="Jing Kai Toh" w:date="2016-05-12T13:50:00Z">
              <w:r w:rsidR="00AD1EC2">
                <w:rPr>
                  <w:rFonts w:ascii="Calibri Light" w:hAnsi="Calibri Light"/>
                  <w:sz w:val="16"/>
                  <w:szCs w:val="16"/>
                  <w:lang w:val="en-US"/>
                </w:rPr>
                <w:t xml:space="preserve"> / </w:t>
              </w:r>
              <w:r w:rsidR="00AD1EC2" w:rsidRPr="00AD1EC2">
                <w:rPr>
                  <w:rFonts w:ascii="Calibri Light" w:hAnsi="Calibri Light"/>
                  <w:sz w:val="16"/>
                  <w:szCs w:val="16"/>
                  <w:lang w:val="en-US"/>
                </w:rPr>
                <w:t>BS 1881-131:1998</w:t>
              </w:r>
              <w:r w:rsidR="00AD1EC2">
                <w:rPr>
                  <w:rFonts w:ascii="Calibri Light" w:hAnsi="Calibri Light"/>
                  <w:sz w:val="16"/>
                  <w:szCs w:val="16"/>
                  <w:lang w:val="en-US"/>
                </w:rPr>
                <w:t xml:space="preserve"> </w:t>
              </w:r>
            </w:ins>
            <w:ins w:id="16865" w:author="Jing Kai Toh" w:date="2016-05-12T13:51:00Z">
              <w:r w:rsidR="00AD1EC2" w:rsidRPr="00AD1EC2">
                <w:rPr>
                  <w:rFonts w:ascii="Calibri Light" w:hAnsi="Calibri Light"/>
                  <w:sz w:val="16"/>
                  <w:szCs w:val="16"/>
                  <w:lang w:val="en-US"/>
                </w:rPr>
                <w:t>Testing concrete. Methods for testing cement in a reference concrete</w:t>
              </w:r>
            </w:ins>
            <w:ins w:id="16866" w:author="Jing Kai Toh" w:date="2016-05-12T13:52:00Z">
              <w:r w:rsidR="00AD1EC2">
                <w:rPr>
                  <w:rFonts w:ascii="Calibri Light" w:hAnsi="Calibri Light"/>
                  <w:sz w:val="16"/>
                  <w:szCs w:val="16"/>
                  <w:lang w:val="en-US"/>
                </w:rPr>
                <w:t xml:space="preserve"> / </w:t>
              </w:r>
              <w:r w:rsidR="00AD1EC2" w:rsidRPr="00AD1EC2">
                <w:rPr>
                  <w:rFonts w:ascii="Calibri Light" w:hAnsi="Calibri Light"/>
                  <w:sz w:val="16"/>
                  <w:szCs w:val="16"/>
                  <w:lang w:val="en-US"/>
                </w:rPr>
                <w:t>BS 4550-6:1978</w:t>
              </w:r>
              <w:r w:rsidR="00AD1EC2">
                <w:rPr>
                  <w:rFonts w:ascii="Calibri Light" w:hAnsi="Calibri Light"/>
                  <w:sz w:val="16"/>
                  <w:szCs w:val="16"/>
                  <w:lang w:val="en-US"/>
                </w:rPr>
                <w:t xml:space="preserve"> </w:t>
              </w:r>
              <w:r w:rsidR="00AD1EC2" w:rsidRPr="00AD1EC2">
                <w:rPr>
                  <w:rFonts w:ascii="Calibri Light" w:hAnsi="Calibri Light"/>
                  <w:sz w:val="16"/>
                  <w:szCs w:val="16"/>
                  <w:lang w:val="en-US"/>
                </w:rPr>
                <w:t>Methods of testing cement. Standard sand for mortar cubes</w:t>
              </w:r>
            </w:ins>
          </w:p>
          <w:p w14:paraId="41E38B87" w14:textId="77777777" w:rsidR="002177E2" w:rsidRPr="00BC5AE5" w:rsidRDefault="002177E2" w:rsidP="00BC5AE5">
            <w:pPr>
              <w:spacing w:before="100" w:after="120"/>
              <w:rPr>
                <w:rFonts w:ascii="Calibri Light" w:hAnsi="Calibri Light"/>
                <w:sz w:val="16"/>
                <w:szCs w:val="16"/>
                <w:lang w:val="en-US"/>
              </w:rPr>
            </w:pPr>
            <w:del w:id="16867" w:author="Jing Kai Toh" w:date="2016-05-12T12:19:00Z">
              <w:r w:rsidRPr="00BC5AE5" w:rsidDel="00D51AB8">
                <w:rPr>
                  <w:rFonts w:ascii="Calibri Light" w:hAnsi="Calibri Light"/>
                  <w:sz w:val="16"/>
                  <w:szCs w:val="16"/>
                  <w:lang w:val="en-US"/>
                </w:rPr>
                <w:delText>BS 4551:(varies)-Methods of testing mortars, screeds and plasters</w:delText>
              </w:r>
            </w:del>
            <w:ins w:id="16868" w:author="Jing Kai Toh" w:date="2016-05-12T12:19:00Z">
              <w:r w:rsidR="00D51AB8">
                <w:rPr>
                  <w:rFonts w:ascii="Calibri Light" w:hAnsi="Calibri Light"/>
                  <w:sz w:val="16"/>
                  <w:szCs w:val="16"/>
                  <w:lang w:val="en-US"/>
                </w:rPr>
                <w:t>BS EN 1015-7:1999 Methods of test for mortar for masonry. Determination of air content of fresh mortar / BS EN 1015-4:1999 Methods of test for mortar for masonry. Determination of consistence of fres</w:t>
              </w:r>
            </w:ins>
            <w:ins w:id="16869" w:author="Jing Kai Toh" w:date="2016-05-12T12:20:00Z">
              <w:r w:rsidR="00D51AB8">
                <w:rPr>
                  <w:rFonts w:ascii="Calibri Light" w:hAnsi="Calibri Light"/>
                  <w:sz w:val="16"/>
                  <w:szCs w:val="16"/>
                  <w:lang w:val="en-US"/>
                </w:rPr>
                <w:t xml:space="preserve">h mortar (by plunger penetration) / BS EN 1015-19:1999 Methods of test for mortar for masonry. Determination of water vapour permeability of hardened rendering and plastering </w:t>
              </w:r>
            </w:ins>
            <w:ins w:id="16870" w:author="Jing Kai Toh" w:date="2016-05-12T12:24:00Z">
              <w:r w:rsidR="00D51AB8">
                <w:rPr>
                  <w:rFonts w:ascii="Calibri Light" w:hAnsi="Calibri Light"/>
                  <w:sz w:val="16"/>
                  <w:szCs w:val="16"/>
                  <w:lang w:val="en-US"/>
                </w:rPr>
                <w:t xml:space="preserve">mortars / BS EN 1015-1:1999 Methods of test for mortar for masonry. Determination of particle size distribution (by sieve </w:t>
              </w:r>
            </w:ins>
            <w:ins w:id="16871" w:author="Jing Kai Toh" w:date="2016-05-12T12:25:00Z">
              <w:r w:rsidR="00D51AB8">
                <w:rPr>
                  <w:rFonts w:ascii="Calibri Light" w:hAnsi="Calibri Light"/>
                  <w:sz w:val="16"/>
                  <w:szCs w:val="16"/>
                  <w:lang w:val="en-US"/>
                </w:rPr>
                <w:t xml:space="preserve">analysis) / BS EN 1015-2:1999 Methods of test for mortar for masonry. Bulk sampling of mortars and preparation of test </w:t>
              </w:r>
            </w:ins>
            <w:ins w:id="16872" w:author="Jing Kai Toh" w:date="2016-05-12T12:28:00Z">
              <w:r w:rsidR="00D51AB8">
                <w:rPr>
                  <w:rFonts w:ascii="Calibri Light" w:hAnsi="Calibri Light"/>
                  <w:sz w:val="16"/>
                  <w:szCs w:val="16"/>
                  <w:lang w:val="en-US"/>
                </w:rPr>
                <w:t xml:space="preserve">mortars / BS EN 1015-3:1999 Methods of test for mortar for masonry. Determination of consistence of fresh mortar (by flow </w:t>
              </w:r>
            </w:ins>
            <w:ins w:id="16873" w:author="Jing Kai Toh" w:date="2016-05-12T12:30:00Z">
              <w:r w:rsidR="00D51AB8">
                <w:rPr>
                  <w:rFonts w:ascii="Calibri Light" w:hAnsi="Calibri Light"/>
                  <w:sz w:val="16"/>
                  <w:szCs w:val="16"/>
                  <w:lang w:val="en-US"/>
                </w:rPr>
                <w:t xml:space="preserve">table) / BS EN 1015-6:1999 Methods of test for mortar for masonry. Determination of bulk density of fresh mortar / BS EN 1015-9:1999 Methods of test for mortar for masonry. Determination of workable life and correction time of fresh </w:t>
              </w:r>
            </w:ins>
            <w:ins w:id="16874" w:author="Jing Kai Toh" w:date="2016-05-12T12:31:00Z">
              <w:r w:rsidR="00D51AB8">
                <w:rPr>
                  <w:rFonts w:ascii="Calibri Light" w:hAnsi="Calibri Light"/>
                  <w:sz w:val="16"/>
                  <w:szCs w:val="16"/>
                  <w:lang w:val="en-US"/>
                </w:rPr>
                <w:t xml:space="preserve">mortar / BS EN 1015-10:1999 Methods of test for mortar for masonry. Determination of dry bulk density of hardened </w:t>
              </w:r>
            </w:ins>
            <w:ins w:id="16875" w:author="Jing Kai Toh" w:date="2016-05-12T12:32:00Z">
              <w:r w:rsidR="00D51AB8">
                <w:rPr>
                  <w:rFonts w:ascii="Calibri Light" w:hAnsi="Calibri Light"/>
                  <w:sz w:val="16"/>
                  <w:szCs w:val="16"/>
                  <w:lang w:val="en-US"/>
                </w:rPr>
                <w:t>mortar / BS 4551:2005+A2:2013 Mortar. Methods of test for mortar and screed. Chemical analysis and physical testing</w:t>
              </w:r>
            </w:ins>
            <w:ins w:id="16876" w:author="Jing Kai Toh" w:date="2016-05-12T12:24:00Z">
              <w:r w:rsidR="00D51AB8">
                <w:rPr>
                  <w:rFonts w:ascii="Calibri Light" w:hAnsi="Calibri Light"/>
                  <w:sz w:val="16"/>
                  <w:szCs w:val="16"/>
                  <w:lang w:val="en-US"/>
                </w:rPr>
                <w:t xml:space="preserve"> </w:t>
              </w:r>
            </w:ins>
          </w:p>
          <w:p w14:paraId="516C8CB0" w14:textId="77777777" w:rsidR="002177E2" w:rsidRPr="00BC5AE5" w:rsidRDefault="002177E2" w:rsidP="00BC5AE5">
            <w:pPr>
              <w:spacing w:before="100" w:after="120"/>
              <w:rPr>
                <w:rFonts w:ascii="Calibri Light" w:hAnsi="Calibri Light"/>
                <w:sz w:val="16"/>
                <w:szCs w:val="16"/>
                <w:lang w:val="en-US"/>
              </w:rPr>
            </w:pPr>
            <w:del w:id="16877" w:author="Jing Kai Toh" w:date="2016-05-12T10:55:00Z">
              <w:r w:rsidRPr="00BC5AE5" w:rsidDel="002030ED">
                <w:rPr>
                  <w:rFonts w:ascii="Calibri Light" w:hAnsi="Calibri Light"/>
                  <w:sz w:val="16"/>
                  <w:szCs w:val="16"/>
                  <w:lang w:val="en-US"/>
                </w:rPr>
                <w:delText>BS 4887-1:1986: Mortar admixtures. Specification for air-entraining (plasticizing) admixtures</w:delText>
              </w:r>
            </w:del>
            <w:ins w:id="16878" w:author="Jing Kai Toh" w:date="2016-05-12T10:55:00Z">
              <w:r w:rsidR="002030ED">
                <w:rPr>
                  <w:rFonts w:ascii="Calibri Light" w:hAnsi="Calibri Light"/>
                  <w:sz w:val="16"/>
                  <w:szCs w:val="16"/>
                  <w:lang w:val="en-US"/>
                </w:rPr>
                <w:t>BS EN 934-3:2009+A1:2012 Admixtures for concrete, mortar and grout. Admixtures for masonry mortar. Definitions, requirements, conformity and marking and labelling</w:t>
              </w:r>
            </w:ins>
          </w:p>
          <w:p w14:paraId="4C5E2330" w14:textId="77777777" w:rsidR="002177E2" w:rsidRPr="00BC5AE5" w:rsidRDefault="002177E2" w:rsidP="00BC5AE5">
            <w:pPr>
              <w:spacing w:before="100" w:after="120"/>
              <w:rPr>
                <w:rFonts w:ascii="Calibri Light" w:hAnsi="Calibri Light"/>
                <w:sz w:val="16"/>
                <w:szCs w:val="16"/>
                <w:lang w:val="en-US"/>
              </w:rPr>
            </w:pPr>
            <w:r w:rsidRPr="00BC5AE5">
              <w:rPr>
                <w:rFonts w:ascii="Calibri Light" w:hAnsi="Calibri Light"/>
                <w:sz w:val="16"/>
                <w:szCs w:val="16"/>
                <w:lang w:val="en-US"/>
              </w:rPr>
              <w:t>BS 4887-2:1986: Mortar admixtures. Specification for set retarding admixtures</w:t>
            </w:r>
          </w:p>
          <w:p w14:paraId="5278CDD1" w14:textId="77777777" w:rsidR="002177E2" w:rsidRPr="00BC5AE5" w:rsidRDefault="002177E2" w:rsidP="00BC5AE5">
            <w:pPr>
              <w:spacing w:before="100" w:after="120"/>
              <w:rPr>
                <w:rFonts w:ascii="Calibri Light" w:hAnsi="Calibri Light"/>
                <w:sz w:val="16"/>
                <w:szCs w:val="16"/>
                <w:lang w:val="en-US"/>
              </w:rPr>
            </w:pPr>
            <w:r w:rsidRPr="00BC5AE5">
              <w:rPr>
                <w:rFonts w:ascii="Calibri Light" w:hAnsi="Calibri Light"/>
                <w:sz w:val="16"/>
                <w:szCs w:val="16"/>
                <w:lang w:val="en-US"/>
              </w:rPr>
              <w:t>BS 5075-1-3: Concrete admixtures. Specifications for admixtures</w:t>
            </w:r>
          </w:p>
          <w:p w14:paraId="7F7C9B8C" w14:textId="77777777" w:rsidR="002177E2" w:rsidRPr="00BC5AE5" w:rsidRDefault="002177E2" w:rsidP="00BC5AE5">
            <w:pPr>
              <w:spacing w:before="100" w:after="120"/>
              <w:rPr>
                <w:rFonts w:ascii="Calibri Light" w:hAnsi="Calibri Light"/>
                <w:sz w:val="16"/>
                <w:szCs w:val="16"/>
                <w:lang w:val="en-US"/>
              </w:rPr>
            </w:pPr>
            <w:del w:id="16879" w:author="Jing Kai Toh" w:date="2016-05-12T10:49:00Z">
              <w:r w:rsidRPr="00BC5AE5" w:rsidDel="002030ED">
                <w:rPr>
                  <w:rFonts w:ascii="Calibri Light" w:hAnsi="Calibri Light"/>
                  <w:sz w:val="16"/>
                  <w:szCs w:val="16"/>
                  <w:lang w:val="en-US"/>
                </w:rPr>
                <w:delText>BS 5328-1 to 4:1990-1997: Concrete. Guide to specifying concrete/Concrete. Methods for specifying concrete mixes</w:delText>
              </w:r>
            </w:del>
            <w:ins w:id="16880" w:author="Jing Kai Toh" w:date="2016-05-12T10:49:00Z">
              <w:r w:rsidR="002030ED">
                <w:rPr>
                  <w:rFonts w:ascii="Calibri Light" w:hAnsi="Calibri Light"/>
                  <w:sz w:val="16"/>
                  <w:szCs w:val="16"/>
                  <w:lang w:val="en-US"/>
                </w:rPr>
                <w:t>BS EN 206:2013 Concrete. Specification, performance, production and conformity</w:t>
              </w:r>
            </w:ins>
          </w:p>
          <w:p w14:paraId="6A6834C8" w14:textId="77777777" w:rsidR="002177E2" w:rsidRPr="00BC5AE5" w:rsidRDefault="002177E2" w:rsidP="00BC5AE5">
            <w:pPr>
              <w:spacing w:before="100" w:after="120"/>
              <w:rPr>
                <w:rFonts w:ascii="Calibri Light" w:hAnsi="Calibri Light"/>
                <w:sz w:val="16"/>
                <w:szCs w:val="16"/>
                <w:lang w:val="en-US"/>
              </w:rPr>
            </w:pPr>
            <w:del w:id="16881" w:author="Jing Kai Toh" w:date="2016-05-12T10:48:00Z">
              <w:r w:rsidRPr="00BC5AE5" w:rsidDel="002030ED">
                <w:rPr>
                  <w:rFonts w:ascii="Calibri Light" w:hAnsi="Calibri Light"/>
                  <w:sz w:val="16"/>
                  <w:szCs w:val="16"/>
                  <w:lang w:val="en-US"/>
                </w:rPr>
                <w:delText>BS 5838-2:1987: Apecification for dry packaged cementitious mixes. Prepacked mortar mixes</w:delText>
              </w:r>
            </w:del>
            <w:ins w:id="16882" w:author="Jing Kai Toh" w:date="2016-05-12T10:48:00Z">
              <w:r w:rsidR="002030ED">
                <w:rPr>
                  <w:rFonts w:ascii="Calibri Light" w:hAnsi="Calibri Light"/>
                  <w:sz w:val="16"/>
                  <w:szCs w:val="16"/>
                  <w:lang w:val="en-US"/>
                </w:rPr>
                <w:t>BS EN 998-2:2010 Specification for mortar for masonry . Masonry mortar</w:t>
              </w:r>
            </w:ins>
          </w:p>
          <w:p w14:paraId="3ABDBE4A" w14:textId="77777777" w:rsidR="002177E2" w:rsidRPr="00BC5AE5" w:rsidRDefault="002177E2" w:rsidP="00BC5AE5">
            <w:pPr>
              <w:spacing w:before="100" w:after="120"/>
              <w:rPr>
                <w:rFonts w:ascii="Calibri Light" w:hAnsi="Calibri Light"/>
                <w:sz w:val="16"/>
                <w:szCs w:val="16"/>
                <w:lang w:val="en-US"/>
              </w:rPr>
            </w:pPr>
            <w:del w:id="16883" w:author="Ashan Senel Asmone" w:date="2016-03-18T17:37:00Z">
              <w:r w:rsidRPr="00BC5AE5" w:rsidDel="00DD05B5">
                <w:rPr>
                  <w:rFonts w:ascii="Calibri Light" w:hAnsi="Calibri Light"/>
                  <w:sz w:val="16"/>
                  <w:szCs w:val="16"/>
                  <w:lang w:val="en-US"/>
                </w:rPr>
                <w:delText>BS 6089: 1981- Guide to assessment of concrete strength in existing structures</w:delText>
              </w:r>
            </w:del>
            <w:ins w:id="16884" w:author="Ashan Senel Asmone" w:date="2016-03-18T17:37:00Z">
              <w:r w:rsidR="00DD05B5">
                <w:rPr>
                  <w:rFonts w:ascii="Calibri Light" w:hAnsi="Calibri Light"/>
                  <w:sz w:val="16"/>
                  <w:szCs w:val="16"/>
                  <w:lang w:val="en-US"/>
                </w:rPr>
                <w:t>BS EN 13791:2007 Assessment of in-situ compressive strength in structures and pre-cast concrete components/ BS 6089:2010 Assessment of in-situ compressive strength in structures and precast concrete components. Complementary guidance to that given in BS EN 13791/</w:t>
              </w:r>
            </w:ins>
          </w:p>
          <w:p w14:paraId="1C39EA5C" w14:textId="77777777" w:rsidR="002177E2" w:rsidRPr="00BC5AE5" w:rsidRDefault="002177E2" w:rsidP="00BC5AE5">
            <w:pPr>
              <w:spacing w:before="100" w:after="120"/>
              <w:rPr>
                <w:rFonts w:ascii="Calibri Light" w:hAnsi="Calibri Light"/>
                <w:sz w:val="16"/>
                <w:szCs w:val="16"/>
                <w:lang w:val="en-US"/>
              </w:rPr>
            </w:pPr>
            <w:del w:id="16885" w:author="Ashan Senel Asmone" w:date="2016-03-21T10:37:00Z">
              <w:r w:rsidRPr="00BC5AE5" w:rsidDel="0046108D">
                <w:rPr>
                  <w:rFonts w:ascii="Calibri Light" w:hAnsi="Calibri Light"/>
                  <w:sz w:val="16"/>
                  <w:szCs w:val="16"/>
                  <w:lang w:val="en-US"/>
                </w:rPr>
                <w:delText>BS 6949:1991- Specification for bitumen-based coatings for cold application excluding use in contact with potable water</w:delText>
              </w:r>
            </w:del>
            <w:ins w:id="16886" w:author="Ashan Senel Asmone" w:date="2016-03-21T10:37:00Z">
              <w:r w:rsidR="0046108D">
                <w:rPr>
                  <w:rFonts w:ascii="Calibri Light" w:hAnsi="Calibri Light"/>
                  <w:sz w:val="16"/>
                  <w:szCs w:val="16"/>
                  <w:lang w:val="en-US"/>
                </w:rPr>
                <w:t>BS 6949:1991- Specification for bitumen-based coatings for cold application excluding use in contact with potable water</w:t>
              </w:r>
            </w:ins>
          </w:p>
          <w:p w14:paraId="74E09E37" w14:textId="77777777" w:rsidR="002177E2" w:rsidRPr="00BC5AE5" w:rsidRDefault="002177E2" w:rsidP="00BC5AE5">
            <w:pPr>
              <w:spacing w:before="100" w:after="120"/>
              <w:rPr>
                <w:rFonts w:ascii="Calibri Light" w:hAnsi="Calibri Light"/>
                <w:sz w:val="16"/>
                <w:szCs w:val="16"/>
                <w:lang w:val="en-US"/>
              </w:rPr>
            </w:pPr>
            <w:del w:id="16887" w:author="Ashan Senel Asmone" w:date="2016-03-21T10:53:00Z">
              <w:r w:rsidRPr="00BC5AE5" w:rsidDel="0046108D">
                <w:rPr>
                  <w:rFonts w:ascii="Calibri Light" w:hAnsi="Calibri Light"/>
                  <w:sz w:val="16"/>
                  <w:szCs w:val="16"/>
                  <w:lang w:val="en-US"/>
                </w:rPr>
                <w:delText>BS 7543:1992-Guide to durability of buildings and building elements, products and components</w:delText>
              </w:r>
            </w:del>
            <w:ins w:id="16888" w:author="Ashan Senel Asmone" w:date="2016-03-21T10:57:00Z">
              <w:r w:rsidR="0046108D">
                <w:rPr>
                  <w:rFonts w:ascii="Calibri Light" w:hAnsi="Calibri Light"/>
                  <w:sz w:val="16"/>
                  <w:szCs w:val="16"/>
                  <w:lang w:val="en-US"/>
                </w:rPr>
                <w:t>BS 7543:2015 Guide to durability of buildings and building elements, products and components/</w:t>
              </w:r>
            </w:ins>
            <w:ins w:id="16889" w:author="Ashan Senel Asmone" w:date="2016-03-21T10:54:00Z">
              <w:r w:rsidR="0046108D">
                <w:rPr>
                  <w:rFonts w:ascii="Calibri Light" w:hAnsi="Calibri Light"/>
                  <w:sz w:val="16"/>
                  <w:szCs w:val="16"/>
                  <w:lang w:val="en-US"/>
                </w:rPr>
                <w:t>BS ISO 15686-1:2011 Buildings and constructed assets. Service life planning. General principles and framework</w:t>
              </w:r>
            </w:ins>
            <w:ins w:id="16890" w:author="Ashan Senel Asmone" w:date="2016-03-21T10:53:00Z">
              <w:r w:rsidR="0046108D">
                <w:rPr>
                  <w:rFonts w:ascii="Calibri Light" w:hAnsi="Calibri Light"/>
                  <w:sz w:val="16"/>
                  <w:szCs w:val="16"/>
                  <w:lang w:val="en-US"/>
                </w:rPr>
                <w:t>BS ISO 15686-3:2002 Buildings and constructed assets. Service life planning. Performance audits and reviewsBS ISO 15686-2:2012 Buildings and constructed assets. Service life planning. Service life prediction procedures</w:t>
              </w:r>
            </w:ins>
          </w:p>
          <w:p w14:paraId="6822992B" w14:textId="77777777" w:rsidR="002177E2" w:rsidRPr="00BC5AE5" w:rsidRDefault="002177E2" w:rsidP="00BC5AE5">
            <w:pPr>
              <w:spacing w:before="100" w:after="120"/>
              <w:rPr>
                <w:rFonts w:ascii="Calibri Light" w:hAnsi="Calibri Light"/>
                <w:sz w:val="16"/>
                <w:szCs w:val="16"/>
                <w:lang w:val="en-US"/>
              </w:rPr>
            </w:pPr>
            <w:del w:id="16891" w:author="Jing Kai Toh" w:date="2016-05-12T10:46:00Z">
              <w:r w:rsidRPr="00BC5AE5" w:rsidDel="002030ED">
                <w:rPr>
                  <w:rFonts w:ascii="Calibri Light" w:hAnsi="Calibri Light"/>
                  <w:sz w:val="16"/>
                  <w:szCs w:val="16"/>
                  <w:lang w:val="en-US"/>
                </w:rPr>
                <w:delText>BS 8000: Sec 2.2 : 1990- Workmanship on Building Sites Part 2: Code of Practice for Concrete work section 2.2: Sitework with in-situ and precast concrete.</w:delText>
              </w:r>
            </w:del>
            <w:ins w:id="16892" w:author="Jing Kai Toh" w:date="2016-05-12T10:46:00Z">
              <w:r w:rsidR="002030ED">
                <w:rPr>
                  <w:rFonts w:ascii="Calibri Light" w:hAnsi="Calibri Light"/>
                  <w:sz w:val="16"/>
                  <w:szCs w:val="16"/>
                  <w:lang w:val="en-US"/>
                </w:rPr>
                <w:t>BS 8000-0:2014 Workmanship on construction sites. Introduction and general principles</w:t>
              </w:r>
            </w:ins>
          </w:p>
          <w:p w14:paraId="125AE3C3" w14:textId="77777777" w:rsidR="002177E2" w:rsidRPr="00BC5AE5" w:rsidRDefault="002177E2" w:rsidP="00BC5AE5">
            <w:pPr>
              <w:spacing w:before="100" w:after="120"/>
              <w:rPr>
                <w:rFonts w:ascii="Calibri Light" w:hAnsi="Calibri Light"/>
                <w:sz w:val="16"/>
                <w:szCs w:val="16"/>
                <w:lang w:val="en-US"/>
              </w:rPr>
            </w:pPr>
            <w:del w:id="16893" w:author="Ashan Asmone" w:date="2016-03-31T14:41:00Z">
              <w:r w:rsidRPr="00BC5AE5" w:rsidDel="00A93E31">
                <w:rPr>
                  <w:rFonts w:ascii="Calibri Light" w:hAnsi="Calibri Light"/>
                  <w:sz w:val="16"/>
                  <w:szCs w:val="16"/>
                  <w:lang w:val="en-US"/>
                </w:rPr>
                <w:delText>BS 6949:1991-Specification for bitumen-based coatings for cold application excluding use in contact with potable water</w:delText>
              </w:r>
            </w:del>
            <w:ins w:id="16894" w:author="Ashan Asmone" w:date="2016-03-31T14:41:00Z">
              <w:r w:rsidR="00A93E31">
                <w:rPr>
                  <w:rFonts w:ascii="Calibri Light" w:hAnsi="Calibri Light"/>
                  <w:sz w:val="16"/>
                  <w:szCs w:val="16"/>
                  <w:lang w:val="en-US"/>
                </w:rPr>
                <w:t>BS 6949:1991-Specification for bitumen-based coatings for cold application excluding use in contact with potable water</w:t>
              </w:r>
            </w:ins>
          </w:p>
          <w:p w14:paraId="43E05AD9" w14:textId="77777777" w:rsidR="002177E2" w:rsidRPr="00BC5AE5" w:rsidRDefault="002177E2" w:rsidP="00BC5AE5">
            <w:pPr>
              <w:spacing w:before="100" w:after="120"/>
              <w:rPr>
                <w:rFonts w:ascii="Calibri Light" w:hAnsi="Calibri Light"/>
                <w:sz w:val="16"/>
                <w:szCs w:val="16"/>
                <w:lang w:val="en-US"/>
              </w:rPr>
            </w:pPr>
            <w:del w:id="16895" w:author="Jing Kai Toh" w:date="2016-05-12T10:44:00Z">
              <w:r w:rsidRPr="00BC5AE5" w:rsidDel="002030ED">
                <w:rPr>
                  <w:rFonts w:ascii="Calibri Light" w:hAnsi="Calibri Light"/>
                  <w:sz w:val="16"/>
                  <w:szCs w:val="16"/>
                  <w:lang w:val="en-US"/>
                </w:rPr>
                <w:delText>BS8221-1:2000: Code of Practice for cleaning and surface repair of buildings. Cleaning of natural stones, brick, terracotta and concrete</w:delText>
              </w:r>
            </w:del>
            <w:ins w:id="16896" w:author="Jing Kai Toh" w:date="2016-05-12T10:44:00Z">
              <w:r w:rsidR="002030ED">
                <w:rPr>
                  <w:rFonts w:ascii="Calibri Light" w:hAnsi="Calibri Light"/>
                  <w:sz w:val="16"/>
                  <w:szCs w:val="16"/>
                  <w:lang w:val="en-US"/>
                </w:rPr>
                <w:t>BS 8221-1:2012 Code of practice for cleaning and surface repair of buildings. Cleaning of natural stone, brick, terracotta and concrete</w:t>
              </w:r>
            </w:ins>
          </w:p>
          <w:p w14:paraId="110A1AB7" w14:textId="77777777" w:rsidR="002177E2" w:rsidRPr="00BC5AE5" w:rsidRDefault="002177E2" w:rsidP="00BC5AE5">
            <w:pPr>
              <w:spacing w:before="100" w:after="120"/>
              <w:rPr>
                <w:rFonts w:ascii="Calibri Light" w:hAnsi="Calibri Light"/>
                <w:sz w:val="16"/>
                <w:szCs w:val="16"/>
                <w:lang w:val="en-US"/>
              </w:rPr>
            </w:pPr>
            <w:del w:id="16897" w:author="Jing Kai Toh" w:date="2016-05-12T10:43:00Z">
              <w:r w:rsidRPr="00BC5AE5" w:rsidDel="002030ED">
                <w:rPr>
                  <w:rFonts w:ascii="Calibri Light" w:hAnsi="Calibri Light"/>
                  <w:sz w:val="16"/>
                  <w:szCs w:val="16"/>
                  <w:lang w:val="en-US"/>
                </w:rPr>
                <w:delText>BS8221-2:2000: Code of Practice for cleaning and surface repair of buildings. Surface repair of natural stones, brick, terracotta and concrete</w:delText>
              </w:r>
            </w:del>
            <w:ins w:id="16898" w:author="Jing Kai Toh" w:date="2016-05-12T10:43:00Z">
              <w:r w:rsidR="002030ED">
                <w:rPr>
                  <w:rFonts w:ascii="Calibri Light" w:hAnsi="Calibri Light"/>
                  <w:sz w:val="16"/>
                  <w:szCs w:val="16"/>
                  <w:lang w:val="en-US"/>
                </w:rPr>
                <w:t>BS 8221-1:2012 Code of practice for cleaning and surface repair of buildings. Cleaning of natural stone, brick, terracotta and concrete</w:t>
              </w:r>
            </w:ins>
          </w:p>
          <w:p w14:paraId="4BAF96D3" w14:textId="77777777" w:rsidR="002177E2" w:rsidRPr="00BC5AE5" w:rsidDel="002030ED" w:rsidRDefault="002177E2" w:rsidP="00BC5AE5">
            <w:pPr>
              <w:spacing w:before="100" w:after="120"/>
              <w:rPr>
                <w:del w:id="16899" w:author="Jing Kai Toh" w:date="2016-05-12T10:42:00Z"/>
                <w:rFonts w:ascii="Calibri Light" w:hAnsi="Calibri Light"/>
                <w:sz w:val="16"/>
                <w:szCs w:val="16"/>
                <w:lang w:val="en-US"/>
              </w:rPr>
            </w:pPr>
            <w:del w:id="16900" w:author="Jing Kai Toh" w:date="2016-05-12T10:42:00Z">
              <w:r w:rsidRPr="00BC5AE5" w:rsidDel="002030ED">
                <w:rPr>
                  <w:rFonts w:ascii="Calibri Light" w:hAnsi="Calibri Light"/>
                  <w:sz w:val="16"/>
                  <w:szCs w:val="16"/>
                  <w:lang w:val="en-US"/>
                </w:rPr>
                <w:delText>BS 8000-Part4:1989: Workmanship on building sites. Code of practice for waterproofing</w:delText>
              </w:r>
            </w:del>
          </w:p>
          <w:p w14:paraId="2A3A0D45" w14:textId="77777777" w:rsidR="002177E2" w:rsidRPr="00BC5AE5" w:rsidDel="002030ED" w:rsidRDefault="002177E2" w:rsidP="00BC5AE5">
            <w:pPr>
              <w:spacing w:before="100" w:after="120"/>
              <w:rPr>
                <w:del w:id="16901" w:author="Jing Kai Toh" w:date="2016-05-12T10:41:00Z"/>
                <w:rFonts w:ascii="Calibri Light" w:hAnsi="Calibri Light"/>
                <w:sz w:val="16"/>
                <w:szCs w:val="16"/>
                <w:lang w:val="en-US"/>
              </w:rPr>
            </w:pPr>
            <w:del w:id="16902" w:author="Jing Kai Toh" w:date="2016-05-12T10:41:00Z">
              <w:r w:rsidRPr="00BC5AE5" w:rsidDel="002030ED">
                <w:rPr>
                  <w:rFonts w:ascii="Calibri Light" w:hAnsi="Calibri Light"/>
                  <w:sz w:val="16"/>
                  <w:szCs w:val="16"/>
                  <w:lang w:val="en-US"/>
                </w:rPr>
                <w:delText>BS 8000-Part9:1989: Workmanship on building sites. Code for practice for cement/sand floor screeds and concrete floor toppings</w:delText>
              </w:r>
            </w:del>
          </w:p>
          <w:p w14:paraId="101BEA22" w14:textId="77777777" w:rsidR="002177E2" w:rsidRPr="00BC5AE5" w:rsidRDefault="002177E2" w:rsidP="00BC5AE5">
            <w:pPr>
              <w:spacing w:before="100" w:after="120"/>
              <w:rPr>
                <w:rFonts w:ascii="Calibri Light" w:hAnsi="Calibri Light"/>
                <w:sz w:val="16"/>
                <w:szCs w:val="16"/>
                <w:lang w:val="en-US"/>
              </w:rPr>
            </w:pPr>
            <w:del w:id="16903" w:author="Jing Kai Toh" w:date="2016-05-12T10:38:00Z">
              <w:r w:rsidRPr="00BC5AE5" w:rsidDel="002030ED">
                <w:rPr>
                  <w:rFonts w:ascii="Calibri Light" w:hAnsi="Calibri Light"/>
                  <w:sz w:val="16"/>
                  <w:szCs w:val="16"/>
                  <w:lang w:val="en-US"/>
                </w:rPr>
                <w:delText>BS 5572:1978 - Code of practice for sanitary pipework </w:delText>
              </w:r>
            </w:del>
            <w:ins w:id="16904" w:author="Jing Kai Toh" w:date="2016-05-12T10:38:00Z">
              <w:r w:rsidR="002030ED">
                <w:rPr>
                  <w:rFonts w:ascii="Calibri Light" w:hAnsi="Calibri Light"/>
                  <w:sz w:val="16"/>
                  <w:szCs w:val="16"/>
                  <w:lang w:val="en-US"/>
                </w:rPr>
                <w:t>BS EN 12056-2:2000 Gravity drainage systems inside buildings. Sanitary pipework, layout and calculation</w:t>
              </w:r>
            </w:ins>
          </w:p>
          <w:p w14:paraId="19F1DA91" w14:textId="77777777" w:rsidR="002177E2" w:rsidRPr="00BC5AE5" w:rsidRDefault="002177E2" w:rsidP="00BC5AE5">
            <w:pPr>
              <w:spacing w:before="100" w:after="120"/>
              <w:rPr>
                <w:rFonts w:ascii="Calibri Light" w:hAnsi="Calibri Light"/>
                <w:sz w:val="16"/>
                <w:szCs w:val="16"/>
                <w:lang w:val="en-US"/>
              </w:rPr>
            </w:pPr>
            <w:del w:id="16905" w:author="Jing Kai Toh" w:date="2016-05-12T10:37:00Z">
              <w:r w:rsidRPr="00BC5AE5" w:rsidDel="002030ED">
                <w:rPr>
                  <w:rFonts w:ascii="Calibri Light" w:hAnsi="Calibri Light"/>
                  <w:sz w:val="16"/>
                  <w:szCs w:val="16"/>
                  <w:lang w:val="en-US"/>
                </w:rPr>
                <w:delText>BS 8000-13:1989-Workmanship on building sites. Code of practice for above ground drainage and sanitary appliances</w:delText>
              </w:r>
            </w:del>
            <w:ins w:id="16906" w:author="Jing Kai Toh" w:date="2016-05-12T10:37:00Z">
              <w:r w:rsidR="002030ED">
                <w:rPr>
                  <w:rFonts w:ascii="Calibri Light" w:hAnsi="Calibri Light"/>
                  <w:sz w:val="16"/>
                  <w:szCs w:val="16"/>
                  <w:lang w:val="en-US"/>
                </w:rPr>
                <w:t>BS 8000-0:2014 Workmanship on construction sites. Introduction and general principles</w:t>
              </w:r>
            </w:ins>
          </w:p>
          <w:p w14:paraId="6E5AB9B3" w14:textId="77777777" w:rsidR="00401C5E" w:rsidRPr="00BC5AE5" w:rsidRDefault="00401C5E" w:rsidP="00BC5AE5">
            <w:pPr>
              <w:spacing w:before="100" w:after="120"/>
              <w:rPr>
                <w:rFonts w:ascii="Calibri Light" w:hAnsi="Calibri Light"/>
                <w:sz w:val="16"/>
                <w:szCs w:val="16"/>
                <w:lang w:val="en-US"/>
              </w:rPr>
            </w:pPr>
          </w:p>
        </w:tc>
      </w:tr>
      <w:tr w:rsidR="00401C5E" w:rsidRPr="004F3C8C" w14:paraId="61F583E9" w14:textId="77777777" w:rsidTr="00401C5E">
        <w:tc>
          <w:tcPr>
            <w:tcW w:w="685" w:type="dxa"/>
          </w:tcPr>
          <w:p w14:paraId="071D234A"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03DF8961" w14:textId="77777777" w:rsidR="002177E2" w:rsidRPr="00BC5AE5" w:rsidRDefault="002177E2" w:rsidP="00BC5AE5">
            <w:pPr>
              <w:spacing w:before="100" w:after="120"/>
              <w:rPr>
                <w:rFonts w:ascii="Calibri Light" w:hAnsi="Calibri Light"/>
                <w:sz w:val="16"/>
                <w:szCs w:val="16"/>
                <w:lang w:val="en-US"/>
              </w:rPr>
            </w:pPr>
            <w:del w:id="16907" w:author="Jing Kai Toh" w:date="2016-05-12T10:33:00Z">
              <w:r w:rsidRPr="00BC5AE5" w:rsidDel="002030ED">
                <w:rPr>
                  <w:rFonts w:ascii="Calibri Light" w:hAnsi="Calibri Light"/>
                  <w:sz w:val="16"/>
                  <w:szCs w:val="16"/>
                  <w:lang w:val="en-US"/>
                </w:rPr>
                <w:delText>C3301- Standard Specification for Concrete Aggregates</w:delText>
              </w:r>
            </w:del>
            <w:ins w:id="16908" w:author="Jing Kai Toh" w:date="2016-05-12T10:33:00Z">
              <w:r w:rsidR="002030ED">
                <w:rPr>
                  <w:rFonts w:ascii="Calibri Light" w:hAnsi="Calibri Light"/>
                  <w:sz w:val="16"/>
                  <w:szCs w:val="16"/>
                  <w:lang w:val="en-US"/>
                </w:rPr>
                <w:t>ASTM C33 / C33M - 16 Standard Specification for Concrete Aggregates</w:t>
              </w:r>
            </w:ins>
          </w:p>
          <w:p w14:paraId="31A60A42" w14:textId="77777777" w:rsidR="002177E2" w:rsidRPr="00BC5AE5" w:rsidRDefault="002177E2" w:rsidP="00BC5AE5">
            <w:pPr>
              <w:spacing w:before="100" w:after="120"/>
              <w:rPr>
                <w:rFonts w:ascii="Calibri Light" w:hAnsi="Calibri Light"/>
                <w:sz w:val="16"/>
                <w:szCs w:val="16"/>
                <w:lang w:val="en-US"/>
              </w:rPr>
            </w:pPr>
            <w:del w:id="16909" w:author="Ashan Senel Asmone" w:date="2016-03-21T11:18:00Z">
              <w:r w:rsidRPr="00BC5AE5" w:rsidDel="00ED4BC6">
                <w:rPr>
                  <w:rFonts w:ascii="Calibri Light" w:hAnsi="Calibri Light"/>
                  <w:sz w:val="16"/>
                  <w:szCs w:val="16"/>
                  <w:lang w:val="en-US"/>
                </w:rPr>
                <w:delText>C94/C94M-00e2- Standard Specification for Ready-Mixed Concrete</w:delText>
              </w:r>
            </w:del>
            <w:ins w:id="16910" w:author="Ashan Senel Asmone" w:date="2016-03-21T11:18:00Z">
              <w:r w:rsidR="00ED4BC6">
                <w:rPr>
                  <w:rFonts w:ascii="Calibri Light" w:hAnsi="Calibri Light"/>
                  <w:sz w:val="16"/>
                  <w:szCs w:val="16"/>
                  <w:lang w:val="en-US"/>
                </w:rPr>
                <w:t>ASTM C94 / C94M - 15b Standard Specification for Ready-Mixed Concrete</w:t>
              </w:r>
            </w:ins>
          </w:p>
          <w:p w14:paraId="49E44C69" w14:textId="77777777" w:rsidR="002177E2" w:rsidRPr="00BC5AE5" w:rsidRDefault="002177E2" w:rsidP="00BC5AE5">
            <w:pPr>
              <w:spacing w:before="100" w:after="120"/>
              <w:rPr>
                <w:rFonts w:ascii="Calibri Light" w:hAnsi="Calibri Light"/>
                <w:sz w:val="16"/>
                <w:szCs w:val="16"/>
                <w:lang w:val="en-US"/>
              </w:rPr>
            </w:pPr>
            <w:del w:id="16911" w:author="Ashan Senel Asmone" w:date="2016-03-21T16:00:00Z">
              <w:r w:rsidRPr="00BC5AE5" w:rsidDel="00891260">
                <w:rPr>
                  <w:rFonts w:ascii="Calibri Light" w:hAnsi="Calibri Light"/>
                  <w:sz w:val="16"/>
                  <w:szCs w:val="16"/>
                  <w:lang w:val="en-US"/>
                </w:rPr>
                <w:delText>C150-00 Standard Specification for Portland Cement</w:delText>
              </w:r>
            </w:del>
            <w:ins w:id="16912" w:author="Ashan Senel Asmone" w:date="2016-03-21T16:00:00Z">
              <w:r w:rsidR="00891260">
                <w:rPr>
                  <w:rFonts w:ascii="Calibri Light" w:hAnsi="Calibri Light"/>
                  <w:sz w:val="16"/>
                  <w:szCs w:val="16"/>
                  <w:lang w:val="en-US"/>
                </w:rPr>
                <w:t>ASTM C150 / C150M - 15 Standard Specification for Portland Cement</w:t>
              </w:r>
            </w:ins>
          </w:p>
          <w:p w14:paraId="56542818" w14:textId="77777777" w:rsidR="002177E2" w:rsidRPr="00BC5AE5" w:rsidRDefault="002177E2" w:rsidP="00BC5AE5">
            <w:pPr>
              <w:spacing w:before="100" w:after="120"/>
              <w:rPr>
                <w:rFonts w:ascii="Calibri Light" w:hAnsi="Calibri Light"/>
                <w:sz w:val="16"/>
                <w:szCs w:val="16"/>
                <w:lang w:val="en-US"/>
              </w:rPr>
            </w:pPr>
            <w:del w:id="16913" w:author="Jing Kai Toh" w:date="2016-05-12T10:32:00Z">
              <w:r w:rsidRPr="00BC5AE5" w:rsidDel="002030ED">
                <w:rPr>
                  <w:rFonts w:ascii="Calibri Light" w:hAnsi="Calibri Light"/>
                  <w:sz w:val="16"/>
                  <w:szCs w:val="16"/>
                  <w:lang w:val="en-US"/>
                </w:rPr>
                <w:delText>C597-97 Standard Test Method for Pulse Velocity</w:delText>
              </w:r>
            </w:del>
            <w:ins w:id="16914" w:author="Jing Kai Toh" w:date="2016-05-12T10:32:00Z">
              <w:r w:rsidR="002030ED">
                <w:rPr>
                  <w:rFonts w:ascii="Calibri Light" w:hAnsi="Calibri Light"/>
                  <w:sz w:val="16"/>
                  <w:szCs w:val="16"/>
                  <w:lang w:val="en-US"/>
                </w:rPr>
                <w:t>ASTM C597 - 09 Standard Test Method for Pulse Velocity Through Concrete</w:t>
              </w:r>
            </w:ins>
          </w:p>
          <w:p w14:paraId="7592F349" w14:textId="77777777" w:rsidR="002177E2" w:rsidRPr="00BC5AE5" w:rsidRDefault="002177E2" w:rsidP="00BC5AE5">
            <w:pPr>
              <w:spacing w:before="100" w:after="120"/>
              <w:rPr>
                <w:rFonts w:ascii="Calibri Light" w:hAnsi="Calibri Light"/>
                <w:sz w:val="16"/>
                <w:szCs w:val="16"/>
                <w:lang w:val="en-US"/>
              </w:rPr>
            </w:pPr>
            <w:del w:id="16915" w:author="Jing Kai Toh" w:date="2016-05-12T10:31:00Z">
              <w:r w:rsidRPr="00BC5AE5" w:rsidDel="002030ED">
                <w:rPr>
                  <w:rFonts w:ascii="Calibri Light" w:hAnsi="Calibri Light"/>
                  <w:sz w:val="16"/>
                  <w:szCs w:val="16"/>
                  <w:lang w:val="en-US"/>
                </w:rPr>
                <w:delText>C136-01Standard Test Method for Sieve Analysis of Fine and Coarse Aggregates</w:delText>
              </w:r>
            </w:del>
            <w:ins w:id="16916" w:author="Jing Kai Toh" w:date="2016-05-12T10:31:00Z">
              <w:r w:rsidR="002030ED">
                <w:rPr>
                  <w:rFonts w:ascii="Calibri Light" w:hAnsi="Calibri Light"/>
                  <w:sz w:val="16"/>
                  <w:szCs w:val="16"/>
                  <w:lang w:val="en-US"/>
                </w:rPr>
                <w:t>ASTM C136 / C136M - 14 Standard Test Method for Sieve Analysis of Fine and Coarse Aggregates</w:t>
              </w:r>
            </w:ins>
          </w:p>
          <w:p w14:paraId="218C3E2B" w14:textId="77777777" w:rsidR="002177E2" w:rsidRPr="00BC5AE5" w:rsidRDefault="002177E2" w:rsidP="00BC5AE5">
            <w:pPr>
              <w:spacing w:before="100" w:after="120"/>
              <w:rPr>
                <w:rFonts w:ascii="Calibri Light" w:hAnsi="Calibri Light"/>
                <w:sz w:val="16"/>
                <w:szCs w:val="16"/>
                <w:lang w:val="en-US"/>
              </w:rPr>
            </w:pPr>
            <w:del w:id="16917" w:author="Jing Kai Toh" w:date="2016-05-12T10:30:00Z">
              <w:r w:rsidRPr="00BC5AE5" w:rsidDel="002030ED">
                <w:rPr>
                  <w:rFonts w:ascii="Calibri Light" w:hAnsi="Calibri Light"/>
                  <w:sz w:val="16"/>
                  <w:szCs w:val="16"/>
                  <w:lang w:val="en-US"/>
                </w:rPr>
                <w:delText>C642-97 Standard Test Method for Density, Absorption and Voids in Hardened Concrete</w:delText>
              </w:r>
            </w:del>
            <w:ins w:id="16918" w:author="Jing Kai Toh" w:date="2016-05-12T10:30:00Z">
              <w:r w:rsidR="002030ED">
                <w:rPr>
                  <w:rFonts w:ascii="Calibri Light" w:hAnsi="Calibri Light"/>
                  <w:sz w:val="16"/>
                  <w:szCs w:val="16"/>
                  <w:lang w:val="en-US"/>
                </w:rPr>
                <w:t>ASTM C642 - 13 Standard Test Method for Density, Absorption, and Voids in Hardened Concrete</w:t>
              </w:r>
            </w:ins>
          </w:p>
          <w:p w14:paraId="1C39BAD6" w14:textId="77777777" w:rsidR="002177E2" w:rsidRPr="00BC5AE5" w:rsidRDefault="002177E2" w:rsidP="00BC5AE5">
            <w:pPr>
              <w:spacing w:before="100" w:after="120"/>
              <w:rPr>
                <w:rFonts w:ascii="Calibri Light" w:hAnsi="Calibri Light"/>
                <w:sz w:val="16"/>
                <w:szCs w:val="16"/>
                <w:lang w:val="en-US"/>
              </w:rPr>
            </w:pPr>
            <w:del w:id="16919" w:author="Jing Kai Toh" w:date="2016-05-12T10:28:00Z">
              <w:r w:rsidRPr="00BC5AE5" w:rsidDel="002030ED">
                <w:rPr>
                  <w:rFonts w:ascii="Calibri Light" w:hAnsi="Calibri Light"/>
                  <w:sz w:val="16"/>
                  <w:szCs w:val="16"/>
                  <w:lang w:val="en-US"/>
                </w:rPr>
                <w:delText>C805-97 Standard Test Method for Rebound Number of Hardened Concrete</w:delText>
              </w:r>
            </w:del>
            <w:ins w:id="16920" w:author="Jing Kai Toh" w:date="2016-05-12T10:28:00Z">
              <w:r w:rsidR="002030ED">
                <w:rPr>
                  <w:rFonts w:ascii="Calibri Light" w:hAnsi="Calibri Light"/>
                  <w:sz w:val="16"/>
                  <w:szCs w:val="16"/>
                  <w:lang w:val="en-US"/>
                </w:rPr>
                <w:t>ASTM C805 / C805M - 13a Standard Test Method for Rebound Number of Hardened Concrete</w:t>
              </w:r>
            </w:ins>
          </w:p>
          <w:p w14:paraId="6DC15498" w14:textId="77777777" w:rsidR="002177E2" w:rsidRPr="00BC5AE5" w:rsidRDefault="002177E2" w:rsidP="00BC5AE5">
            <w:pPr>
              <w:spacing w:before="100" w:after="120"/>
              <w:rPr>
                <w:rFonts w:ascii="Calibri Light" w:hAnsi="Calibri Light"/>
                <w:sz w:val="16"/>
                <w:szCs w:val="16"/>
                <w:lang w:val="en-US"/>
              </w:rPr>
            </w:pPr>
            <w:del w:id="16921" w:author="Ashan Asmone" w:date="2016-03-31T14:46:00Z">
              <w:r w:rsidRPr="00BC5AE5" w:rsidDel="000E40A0">
                <w:rPr>
                  <w:rFonts w:ascii="Calibri Light" w:hAnsi="Calibri Light"/>
                  <w:sz w:val="16"/>
                  <w:szCs w:val="16"/>
                  <w:lang w:val="en-US"/>
                </w:rPr>
                <w:delText>D4258-83(1999)-Standard Practice for Surface Cleaning Concrete for Coating</w:delText>
              </w:r>
            </w:del>
            <w:ins w:id="16922" w:author="Ashan Asmone" w:date="2016-03-31T14:46:00Z">
              <w:r w:rsidR="000E40A0">
                <w:rPr>
                  <w:rFonts w:ascii="Calibri Light" w:hAnsi="Calibri Light"/>
                  <w:sz w:val="16"/>
                  <w:szCs w:val="16"/>
                  <w:lang w:val="en-US"/>
                </w:rPr>
                <w:t>ASTM D4258 - 05(2012) Standard Practice for Surface Cleaning Concrete for Coating</w:t>
              </w:r>
            </w:ins>
          </w:p>
          <w:p w14:paraId="2CD7358B" w14:textId="77777777" w:rsidR="002177E2" w:rsidRPr="00BC5AE5" w:rsidRDefault="002177E2" w:rsidP="00BC5AE5">
            <w:pPr>
              <w:spacing w:before="100" w:after="120"/>
              <w:rPr>
                <w:rFonts w:ascii="Calibri Light" w:hAnsi="Calibri Light"/>
                <w:sz w:val="16"/>
                <w:szCs w:val="16"/>
                <w:lang w:val="en-US"/>
              </w:rPr>
            </w:pPr>
            <w:del w:id="16923" w:author="Ashan Asmone" w:date="2016-03-31T14:47:00Z">
              <w:r w:rsidRPr="00BC5AE5" w:rsidDel="000E40A0">
                <w:rPr>
                  <w:rFonts w:ascii="Calibri Light" w:hAnsi="Calibri Light"/>
                  <w:sz w:val="16"/>
                  <w:szCs w:val="16"/>
                  <w:lang w:val="en-US"/>
                </w:rPr>
                <w:delText>D1640-95(1999)-Standard Test Methods for Drying, Curing, or Film Formation of Organic Coatings at Room Temperature</w:delText>
              </w:r>
            </w:del>
            <w:ins w:id="16924" w:author="Ashan Asmone" w:date="2016-03-31T14:47:00Z">
              <w:r w:rsidR="000E40A0">
                <w:rPr>
                  <w:rFonts w:ascii="Calibri Light" w:hAnsi="Calibri Light"/>
                  <w:sz w:val="16"/>
                  <w:szCs w:val="16"/>
                  <w:lang w:val="en-US"/>
                </w:rPr>
                <w:t>ASTM D1640 / D1640M - 14 Standard Test Methods for Drying, Curing, or Film Formation of Organic Coatings</w:t>
              </w:r>
            </w:ins>
          </w:p>
          <w:p w14:paraId="572DE5BE" w14:textId="77777777" w:rsidR="002177E2" w:rsidRPr="00BC5AE5" w:rsidRDefault="002177E2" w:rsidP="00BC5AE5">
            <w:pPr>
              <w:spacing w:before="100" w:after="120"/>
              <w:rPr>
                <w:rFonts w:ascii="Calibri Light" w:hAnsi="Calibri Light"/>
                <w:sz w:val="16"/>
                <w:szCs w:val="16"/>
                <w:lang w:val="en-US"/>
              </w:rPr>
            </w:pPr>
            <w:del w:id="16925" w:author="Ashan Asmone" w:date="2016-03-31T14:52:00Z">
              <w:r w:rsidRPr="00BC5AE5" w:rsidDel="000E40A0">
                <w:rPr>
                  <w:rFonts w:ascii="Calibri Light" w:hAnsi="Calibri Light"/>
                  <w:sz w:val="16"/>
                  <w:szCs w:val="16"/>
                  <w:lang w:val="en-US"/>
                </w:rPr>
                <w:delText>D5324-98-Standard Guide for Testing Water-Borne Architectural Coatings</w:delText>
              </w:r>
            </w:del>
            <w:ins w:id="16926" w:author="Ashan Asmone" w:date="2016-03-31T14:52:00Z">
              <w:r w:rsidR="000E40A0">
                <w:rPr>
                  <w:rFonts w:ascii="Calibri Light" w:hAnsi="Calibri Light"/>
                  <w:sz w:val="16"/>
                  <w:szCs w:val="16"/>
                  <w:lang w:val="en-US"/>
                </w:rPr>
                <w:t>ASTM D5324 - 10 Standard Guide for Testing Water-Borne Architectural Coatings</w:t>
              </w:r>
            </w:ins>
          </w:p>
          <w:p w14:paraId="16D39878" w14:textId="77777777" w:rsidR="002177E2" w:rsidRPr="00BC5AE5" w:rsidRDefault="002177E2" w:rsidP="00BC5AE5">
            <w:pPr>
              <w:spacing w:before="100" w:after="120"/>
              <w:rPr>
                <w:rFonts w:ascii="Calibri Light" w:hAnsi="Calibri Light"/>
                <w:sz w:val="16"/>
                <w:szCs w:val="16"/>
                <w:lang w:val="en-US"/>
              </w:rPr>
            </w:pPr>
            <w:del w:id="16927" w:author="Ashan Asmone" w:date="2016-03-31T14:52:00Z">
              <w:r w:rsidRPr="00BC5AE5" w:rsidDel="000E40A0">
                <w:rPr>
                  <w:rFonts w:ascii="Calibri Light" w:hAnsi="Calibri Light"/>
                  <w:sz w:val="16"/>
                  <w:szCs w:val="16"/>
                  <w:lang w:val="en-US"/>
                </w:rPr>
                <w:delText>D5146-98-Standard Guide to Testing Solvent-Borne Architectural Coatings</w:delText>
              </w:r>
            </w:del>
            <w:ins w:id="16928" w:author="Ashan Asmone" w:date="2016-03-31T14:52:00Z">
              <w:r w:rsidR="000E40A0">
                <w:rPr>
                  <w:rFonts w:ascii="Calibri Light" w:hAnsi="Calibri Light"/>
                  <w:sz w:val="16"/>
                  <w:szCs w:val="16"/>
                  <w:lang w:val="en-US"/>
                </w:rPr>
                <w:t>ASTM D5146 - 10 Standard Guide to Testing Solvent-Borne Architectural Coatings</w:t>
              </w:r>
            </w:ins>
          </w:p>
          <w:p w14:paraId="4E8D0364" w14:textId="77777777" w:rsidR="002177E2" w:rsidRPr="00BC5AE5" w:rsidRDefault="002177E2" w:rsidP="00BC5AE5">
            <w:pPr>
              <w:spacing w:before="100" w:after="120"/>
              <w:rPr>
                <w:rFonts w:ascii="Calibri Light" w:hAnsi="Calibri Light"/>
                <w:sz w:val="16"/>
                <w:szCs w:val="16"/>
                <w:lang w:val="en-US"/>
              </w:rPr>
            </w:pPr>
            <w:del w:id="16929" w:author="Ashan Asmone" w:date="2016-03-31T14:53:00Z">
              <w:r w:rsidRPr="00BC5AE5" w:rsidDel="000E40A0">
                <w:rPr>
                  <w:rFonts w:ascii="Calibri Light" w:hAnsi="Calibri Light"/>
                  <w:sz w:val="16"/>
                  <w:szCs w:val="16"/>
                  <w:lang w:val="en-US"/>
                </w:rPr>
                <w:delText>E1907-97-Standard Practices for Determining Moisture-Related Acceptability of Concrete Floors to Receive Moisture-Sensitive Finishes</w:delText>
              </w:r>
            </w:del>
            <w:ins w:id="16930" w:author="Ashan Asmone" w:date="2016-03-31T14:53:00Z">
              <w:r w:rsidR="000E40A0">
                <w:rPr>
                  <w:rFonts w:ascii="Calibri Light" w:hAnsi="Calibri Light"/>
                  <w:sz w:val="16"/>
                  <w:szCs w:val="16"/>
                  <w:lang w:val="en-US"/>
                </w:rPr>
                <w:t>ASTM E1907-06a Standard Guide to Methods of Evaluating Moisture Conditions of Concrete Floors to Receive Resilient Floor Coverings (Withdrawn 2008)</w:t>
              </w:r>
            </w:ins>
          </w:p>
          <w:p w14:paraId="12C7FE54" w14:textId="77777777" w:rsidR="002177E2" w:rsidRPr="00BC5AE5" w:rsidRDefault="002177E2" w:rsidP="00BC5AE5">
            <w:pPr>
              <w:spacing w:before="100" w:after="120"/>
              <w:rPr>
                <w:rFonts w:ascii="Calibri Light" w:hAnsi="Calibri Light"/>
                <w:sz w:val="16"/>
                <w:szCs w:val="16"/>
                <w:lang w:val="en-US"/>
              </w:rPr>
            </w:pPr>
            <w:del w:id="16931" w:author="Ashan Asmone" w:date="2016-03-31T14:54:00Z">
              <w:r w:rsidRPr="00BC5AE5" w:rsidDel="000E40A0">
                <w:rPr>
                  <w:rFonts w:ascii="Calibri Light" w:hAnsi="Calibri Light"/>
                  <w:sz w:val="16"/>
                  <w:szCs w:val="16"/>
                  <w:lang w:val="en-US"/>
                </w:rPr>
                <w:delText>D6237-98-Standard Guide for Painting Inspectors (Concrete and Masonry Substrates)</w:delText>
              </w:r>
            </w:del>
            <w:ins w:id="16932" w:author="Ashan Asmone" w:date="2016-03-31T14:54:00Z">
              <w:r w:rsidR="000E40A0">
                <w:rPr>
                  <w:rFonts w:ascii="Calibri Light" w:hAnsi="Calibri Light"/>
                  <w:sz w:val="16"/>
                  <w:szCs w:val="16"/>
                  <w:lang w:val="en-US"/>
                </w:rPr>
                <w:t>ASTM D6237 - 09(2015) Standard Guide for Painting Inspectors (Concrete and Masonry Substrates)</w:t>
              </w:r>
            </w:ins>
          </w:p>
          <w:p w14:paraId="1D749EAE" w14:textId="77777777" w:rsidR="002177E2" w:rsidRPr="00BC5AE5" w:rsidRDefault="002177E2" w:rsidP="00BC5AE5">
            <w:pPr>
              <w:spacing w:before="100" w:after="120"/>
              <w:rPr>
                <w:rFonts w:ascii="Calibri Light" w:hAnsi="Calibri Light"/>
                <w:sz w:val="16"/>
                <w:szCs w:val="16"/>
                <w:lang w:val="en-US"/>
              </w:rPr>
            </w:pPr>
            <w:del w:id="16933" w:author="Jing Kai Toh" w:date="2016-05-12T10:27:00Z">
              <w:r w:rsidRPr="00BC5AE5" w:rsidDel="008E751D">
                <w:rPr>
                  <w:rFonts w:ascii="Calibri Light" w:hAnsi="Calibri Light"/>
                  <w:sz w:val="16"/>
                  <w:szCs w:val="16"/>
                  <w:lang w:val="en-US"/>
                </w:rPr>
                <w:delText>C1063-99-Standard Specification for Installation of Lathing and Furring to Receive Interior and Exterior Portland Cement-Based Plaster</w:delText>
              </w:r>
            </w:del>
            <w:ins w:id="16934" w:author="Jing Kai Toh" w:date="2016-05-12T10:27:00Z">
              <w:r w:rsidR="008E751D">
                <w:rPr>
                  <w:rFonts w:ascii="Calibri Light" w:hAnsi="Calibri Light"/>
                  <w:sz w:val="16"/>
                  <w:szCs w:val="16"/>
                  <w:lang w:val="en-US"/>
                </w:rPr>
                <w:t>ASTM C1063 - 16a Standard Specification for Installation of Lathing and Furring to Receive Interior and Exterior Portland Cement-Based Plaster</w:t>
              </w:r>
            </w:ins>
          </w:p>
          <w:p w14:paraId="1DF83B9A" w14:textId="77777777" w:rsidR="002177E2" w:rsidRPr="00BC5AE5" w:rsidRDefault="002177E2" w:rsidP="00BC5AE5">
            <w:pPr>
              <w:spacing w:before="100" w:after="120"/>
              <w:rPr>
                <w:rFonts w:ascii="Calibri Light" w:hAnsi="Calibri Light"/>
                <w:sz w:val="16"/>
                <w:szCs w:val="16"/>
                <w:lang w:val="en-US"/>
              </w:rPr>
            </w:pPr>
            <w:del w:id="16935" w:author="Jing Kai Toh" w:date="2016-05-12T10:26:00Z">
              <w:r w:rsidRPr="00BC5AE5" w:rsidDel="008E751D">
                <w:rPr>
                  <w:rFonts w:ascii="Calibri Light" w:hAnsi="Calibri Light"/>
                  <w:sz w:val="16"/>
                  <w:szCs w:val="16"/>
                  <w:lang w:val="en-US"/>
                </w:rPr>
                <w:delText>D5957-98- Standard Guide for Flood Testing Horizontal Waterproofing Installations</w:delText>
              </w:r>
            </w:del>
            <w:ins w:id="16936" w:author="Jing Kai Toh" w:date="2016-05-12T10:26:00Z">
              <w:r w:rsidR="008E751D">
                <w:rPr>
                  <w:rFonts w:ascii="Calibri Light" w:hAnsi="Calibri Light"/>
                  <w:sz w:val="16"/>
                  <w:szCs w:val="16"/>
                  <w:lang w:val="en-US"/>
                </w:rPr>
                <w:t>ASTM D5957 - 98(2013) Standard Guide for Flood Testing Horizontal Waterproofing Installations</w:t>
              </w:r>
            </w:ins>
          </w:p>
          <w:p w14:paraId="571333DF" w14:textId="77777777" w:rsidR="002177E2" w:rsidRPr="00BC5AE5" w:rsidRDefault="002177E2" w:rsidP="00BC5AE5">
            <w:pPr>
              <w:spacing w:before="100" w:after="120"/>
              <w:rPr>
                <w:rFonts w:ascii="Calibri Light" w:hAnsi="Calibri Light"/>
                <w:sz w:val="16"/>
                <w:szCs w:val="16"/>
                <w:lang w:val="en-US"/>
              </w:rPr>
            </w:pPr>
            <w:del w:id="16937" w:author="Jing Kai Toh" w:date="2016-05-12T10:25:00Z">
              <w:r w:rsidRPr="00BC5AE5" w:rsidDel="008E751D">
                <w:rPr>
                  <w:rFonts w:ascii="Calibri Light" w:hAnsi="Calibri Light"/>
                  <w:sz w:val="16"/>
                  <w:szCs w:val="16"/>
                  <w:lang w:val="en-US"/>
                </w:rPr>
                <w:delText>D5295-00-Standard Guide for Preparation of Concrete Surfaces for Adhered (Bonded) Membrane Waterproofing Systems</w:delText>
              </w:r>
            </w:del>
            <w:ins w:id="16938" w:author="Jing Kai Toh" w:date="2016-05-12T10:25:00Z">
              <w:r w:rsidR="008E751D">
                <w:rPr>
                  <w:rFonts w:ascii="Calibri Light" w:hAnsi="Calibri Light"/>
                  <w:sz w:val="16"/>
                  <w:szCs w:val="16"/>
                  <w:lang w:val="en-US"/>
                </w:rPr>
                <w:t>ASTM D5295 / D5295M - 14 Standard Guide for Preparation of Concrete Surfaces for Adhered (Bonded) Membrane Waterproofing Systems</w:t>
              </w:r>
            </w:ins>
          </w:p>
          <w:p w14:paraId="16B9E34E" w14:textId="77777777" w:rsidR="002177E2" w:rsidRPr="00BC5AE5" w:rsidRDefault="002177E2" w:rsidP="00BC5AE5">
            <w:pPr>
              <w:spacing w:before="100" w:after="120"/>
              <w:rPr>
                <w:rFonts w:ascii="Calibri Light" w:hAnsi="Calibri Light"/>
                <w:sz w:val="16"/>
                <w:szCs w:val="16"/>
                <w:lang w:val="en-US"/>
              </w:rPr>
            </w:pPr>
            <w:del w:id="16939" w:author="Jing Kai Toh" w:date="2016-05-12T10:24:00Z">
              <w:r w:rsidRPr="00BC5AE5" w:rsidDel="008E751D">
                <w:rPr>
                  <w:rFonts w:ascii="Calibri Light" w:hAnsi="Calibri Light"/>
                  <w:sz w:val="16"/>
                  <w:szCs w:val="16"/>
                  <w:lang w:val="en-US"/>
                </w:rPr>
                <w:delText>D5683-95(1999)e1-Standard Test Method for Flexibility of Roofing and Waterproofing Materials and Membranes</w:delText>
              </w:r>
            </w:del>
            <w:ins w:id="16940" w:author="Jing Kai Toh" w:date="2016-05-12T10:24:00Z">
              <w:r w:rsidR="008E751D">
                <w:rPr>
                  <w:rFonts w:ascii="Calibri Light" w:hAnsi="Calibri Light"/>
                  <w:sz w:val="16"/>
                  <w:szCs w:val="16"/>
                  <w:lang w:val="en-US"/>
                </w:rPr>
                <w:t>ASTM D5683 / D5683M - 95(2011)e1 Standard Test Method for Flexibility of Roofing and Waterproofing Materials and Membranes</w:t>
              </w:r>
            </w:ins>
          </w:p>
          <w:p w14:paraId="7451F363" w14:textId="77777777" w:rsidR="002177E2" w:rsidRPr="00BC5AE5" w:rsidRDefault="002177E2" w:rsidP="00BC5AE5">
            <w:pPr>
              <w:spacing w:before="100" w:after="120"/>
              <w:rPr>
                <w:rFonts w:ascii="Calibri Light" w:hAnsi="Calibri Light"/>
                <w:sz w:val="16"/>
                <w:szCs w:val="16"/>
                <w:lang w:val="en-US"/>
              </w:rPr>
            </w:pPr>
            <w:del w:id="16941" w:author="Jing Kai Toh" w:date="2016-05-12T10:23:00Z">
              <w:r w:rsidRPr="00BC5AE5" w:rsidDel="008E751D">
                <w:rPr>
                  <w:rFonts w:ascii="Calibri Light" w:hAnsi="Calibri Light"/>
                  <w:sz w:val="16"/>
                  <w:szCs w:val="16"/>
                  <w:lang w:val="en-US"/>
                </w:rPr>
                <w:delText>D6135-97-Standard Practice for Application of Self-Adhering Modified Bituminous Waterproofing</w:delText>
              </w:r>
            </w:del>
            <w:ins w:id="16942" w:author="Jing Kai Toh" w:date="2016-05-12T10:23:00Z">
              <w:r w:rsidR="008E751D">
                <w:rPr>
                  <w:rFonts w:ascii="Calibri Light" w:hAnsi="Calibri Light"/>
                  <w:sz w:val="16"/>
                  <w:szCs w:val="16"/>
                  <w:lang w:val="en-US"/>
                </w:rPr>
                <w:t>ASTM D6135-05 Standard Practice for Application of Self-Adhering Modified Bituminous Waterproofing (Withdrawn 2014)</w:t>
              </w:r>
            </w:ins>
          </w:p>
          <w:p w14:paraId="06F304D2" w14:textId="77777777" w:rsidR="002177E2" w:rsidRPr="00BC5AE5" w:rsidRDefault="002177E2" w:rsidP="00BC5AE5">
            <w:pPr>
              <w:spacing w:before="100" w:after="120"/>
              <w:rPr>
                <w:rFonts w:ascii="Calibri Light" w:hAnsi="Calibri Light"/>
                <w:sz w:val="16"/>
                <w:szCs w:val="16"/>
                <w:lang w:val="en-US"/>
              </w:rPr>
            </w:pPr>
            <w:del w:id="16943" w:author="Jing Kai Toh" w:date="2016-05-12T10:22:00Z">
              <w:r w:rsidRPr="00BC5AE5" w:rsidDel="008E751D">
                <w:rPr>
                  <w:rFonts w:ascii="Calibri Light" w:hAnsi="Calibri Light"/>
                  <w:sz w:val="16"/>
                  <w:szCs w:val="16"/>
                  <w:lang w:val="en-US"/>
                </w:rPr>
                <w:delText>D4396-99a- Standard Specification for Rigid Poly(Vinyl Chloride) (PVC) and Chlorinated Poly(Vinyl Chloride) (CPVC) Compounds for Plastic Pipe and Fittings Used in Nonpressure Applications</w:delText>
              </w:r>
            </w:del>
            <w:ins w:id="16944" w:author="Jing Kai Toh" w:date="2016-05-12T10:22:00Z">
              <w:r w:rsidR="008E751D">
                <w:rPr>
                  <w:rFonts w:ascii="Calibri Light" w:hAnsi="Calibri Light"/>
                  <w:sz w:val="16"/>
                  <w:szCs w:val="16"/>
                  <w:lang w:val="en-US"/>
                </w:rPr>
                <w:t>ASTM D1784 - 11 Standard Specification for Rigid Poly(Vinyl Chloride) (PVC) Compounds and Chlorinated Poly(Vinyl Chloride) (CPVC) Compounds</w:t>
              </w:r>
            </w:ins>
          </w:p>
          <w:p w14:paraId="340C967A" w14:textId="77777777" w:rsidR="00401C5E" w:rsidRPr="00BC5AE5" w:rsidRDefault="00401C5E" w:rsidP="00BC5AE5">
            <w:pPr>
              <w:spacing w:before="100" w:after="120"/>
              <w:rPr>
                <w:rFonts w:ascii="Calibri Light" w:hAnsi="Calibri Light"/>
                <w:sz w:val="16"/>
                <w:szCs w:val="16"/>
                <w:lang w:val="en-US"/>
              </w:rPr>
            </w:pPr>
          </w:p>
        </w:tc>
      </w:tr>
      <w:tr w:rsidR="00401C5E" w:rsidRPr="004F3C8C" w14:paraId="4D8F2712" w14:textId="77777777" w:rsidTr="00401C5E">
        <w:tc>
          <w:tcPr>
            <w:tcW w:w="685" w:type="dxa"/>
          </w:tcPr>
          <w:p w14:paraId="22D2675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7CD2A148" w14:textId="77777777" w:rsidR="002177E2" w:rsidRPr="00BC5AE5" w:rsidRDefault="002177E2" w:rsidP="00BC5AE5">
            <w:pPr>
              <w:spacing w:before="100" w:after="120"/>
              <w:rPr>
                <w:rFonts w:ascii="Calibri Light" w:hAnsi="Calibri Light"/>
                <w:sz w:val="16"/>
                <w:szCs w:val="16"/>
                <w:lang w:val="en-US"/>
              </w:rPr>
            </w:pPr>
            <w:del w:id="16945" w:author="Jing Kai Toh" w:date="2016-05-12T10:21:00Z">
              <w:r w:rsidRPr="00BC5AE5" w:rsidDel="008E751D">
                <w:rPr>
                  <w:rFonts w:ascii="Calibri Light" w:hAnsi="Calibri Light"/>
                  <w:sz w:val="16"/>
                  <w:szCs w:val="16"/>
                  <w:lang w:val="en-US"/>
                </w:rPr>
                <w:delText>AS 1012.10-2000 : Methods of testing concrete - Determination of indirect tensile strength of concrete cylinders (Brasil or splitting test) </w:delText>
              </w:r>
            </w:del>
            <w:ins w:id="16946" w:author="Jing Kai Toh" w:date="2016-05-12T10:21:00Z">
              <w:r w:rsidR="008E751D">
                <w:rPr>
                  <w:rFonts w:ascii="Calibri Light" w:hAnsi="Calibri Light"/>
                  <w:sz w:val="16"/>
                  <w:szCs w:val="16"/>
                  <w:lang w:val="en-US"/>
                </w:rPr>
                <w:t>AS 1012.10-2000 (R2014) Methods of testing concrete - Determination of indirect tensile strength of concrete cylinders (‘Brasil’ or splitting test)</w:t>
              </w:r>
            </w:ins>
          </w:p>
          <w:p w14:paraId="378247F5" w14:textId="77777777" w:rsidR="002177E2" w:rsidRPr="00BC5AE5" w:rsidRDefault="002177E2" w:rsidP="00BC5AE5">
            <w:pPr>
              <w:spacing w:before="100" w:after="120"/>
              <w:rPr>
                <w:rFonts w:ascii="Calibri Light" w:hAnsi="Calibri Light"/>
                <w:sz w:val="16"/>
                <w:szCs w:val="16"/>
                <w:lang w:val="en-US"/>
              </w:rPr>
            </w:pPr>
            <w:del w:id="16947" w:author="Jing Kai Toh" w:date="2016-05-12T10:01:00Z">
              <w:r w:rsidRPr="00BC5AE5" w:rsidDel="008E751D">
                <w:rPr>
                  <w:rFonts w:ascii="Calibri Light" w:hAnsi="Calibri Light"/>
                  <w:sz w:val="16"/>
                  <w:szCs w:val="16"/>
                  <w:lang w:val="en-US"/>
                </w:rPr>
                <w:delText>DR 01033 : Chemical admixtures for concrete, mortar and grout Methods of sampling and testing admixtures for mortar and grout</w:delText>
              </w:r>
            </w:del>
            <w:ins w:id="16948" w:author="Jing Kai Toh" w:date="2016-05-12T10:01:00Z">
              <w:r w:rsidR="008E751D">
                <w:rPr>
                  <w:rFonts w:ascii="Calibri Light" w:hAnsi="Calibri Light"/>
                  <w:sz w:val="16"/>
                  <w:szCs w:val="16"/>
                  <w:lang w:val="en-US"/>
                </w:rPr>
                <w:t>AS 1478.2-2005 Chemical admixtures for concrete, mortar and grout - Methods of sampling and testing admixtures for concrete, mortar and grout</w:t>
              </w:r>
            </w:ins>
          </w:p>
          <w:p w14:paraId="1C0F6523" w14:textId="77777777" w:rsidR="002177E2" w:rsidRPr="00BC5AE5" w:rsidRDefault="002177E2" w:rsidP="00BC5AE5">
            <w:pPr>
              <w:spacing w:before="100" w:after="120"/>
              <w:rPr>
                <w:rFonts w:ascii="Calibri Light" w:hAnsi="Calibri Light"/>
                <w:sz w:val="16"/>
                <w:szCs w:val="16"/>
                <w:lang w:val="en-US"/>
              </w:rPr>
            </w:pPr>
            <w:del w:id="16949" w:author="Jing Kai Toh" w:date="2016-05-12T09:52:00Z">
              <w:r w:rsidRPr="00BC5AE5" w:rsidDel="008E751D">
                <w:rPr>
                  <w:rFonts w:ascii="Calibri Light" w:hAnsi="Calibri Light"/>
                  <w:sz w:val="16"/>
                  <w:szCs w:val="16"/>
                  <w:lang w:val="en-US"/>
                </w:rPr>
                <w:delText>AS 1012.1 to 21 : Methods of testing concrete</w:delText>
              </w:r>
            </w:del>
            <w:ins w:id="16950" w:author="Jing Kai Toh" w:date="2016-05-12T09:52:00Z">
              <w:r w:rsidR="008E751D">
                <w:rPr>
                  <w:rFonts w:ascii="Calibri Light" w:hAnsi="Calibri Light"/>
                  <w:sz w:val="16"/>
                  <w:szCs w:val="16"/>
                  <w:lang w:val="en-US"/>
                </w:rPr>
                <w:t>AS 1012.1:2014 Methods of testing concrete - Sampling of concrete</w:t>
              </w:r>
            </w:ins>
          </w:p>
          <w:p w14:paraId="15A7AF1B" w14:textId="77777777" w:rsidR="002177E2" w:rsidRPr="00BC5AE5" w:rsidRDefault="002177E2" w:rsidP="00BC5AE5">
            <w:pPr>
              <w:spacing w:before="100" w:after="120"/>
              <w:rPr>
                <w:rFonts w:ascii="Calibri Light" w:hAnsi="Calibri Light"/>
                <w:sz w:val="16"/>
                <w:szCs w:val="16"/>
                <w:lang w:val="en-US"/>
              </w:rPr>
            </w:pPr>
            <w:del w:id="16951" w:author="Jing Kai Toh" w:date="2016-05-12T09:50:00Z">
              <w:r w:rsidRPr="00BC5AE5" w:rsidDel="008E751D">
                <w:rPr>
                  <w:rFonts w:ascii="Calibri Light" w:hAnsi="Calibri Light"/>
                  <w:sz w:val="16"/>
                  <w:szCs w:val="16"/>
                  <w:lang w:val="en-US"/>
                </w:rPr>
                <w:delText>AS 1379-1997/Amdt 1-2000 : Specification and supply of concrete</w:delText>
              </w:r>
            </w:del>
            <w:ins w:id="16952" w:author="Jing Kai Toh" w:date="2016-05-12T12:08:00Z">
              <w:r w:rsidR="00F8310E">
                <w:rPr>
                  <w:rFonts w:ascii="Calibri Light" w:hAnsi="Calibri Light"/>
                  <w:sz w:val="16"/>
                  <w:szCs w:val="16"/>
                  <w:lang w:val="en-US"/>
                </w:rPr>
                <w:t>concreteAS 1379-2007/Amdt 1-2009 Specification and supply of concrete - AS 1379-2007/Amdt 2-2015 Specification and supply of concrete</w:t>
              </w:r>
            </w:ins>
          </w:p>
          <w:p w14:paraId="5CF56BE9" w14:textId="77777777" w:rsidR="002177E2" w:rsidRPr="00BC5AE5" w:rsidRDefault="002177E2" w:rsidP="00BC5AE5">
            <w:pPr>
              <w:spacing w:before="100" w:after="120"/>
              <w:rPr>
                <w:rFonts w:ascii="Calibri Light" w:hAnsi="Calibri Light"/>
                <w:sz w:val="16"/>
                <w:szCs w:val="16"/>
                <w:lang w:val="en-US"/>
              </w:rPr>
            </w:pPr>
            <w:del w:id="16953" w:author="Jing Kai Toh" w:date="2016-05-12T09:30:00Z">
              <w:r w:rsidRPr="00BC5AE5" w:rsidDel="00907667">
                <w:rPr>
                  <w:rFonts w:ascii="Calibri Light" w:hAnsi="Calibri Light"/>
                  <w:sz w:val="16"/>
                  <w:szCs w:val="16"/>
                  <w:lang w:val="en-US"/>
                </w:rPr>
                <w:delText>AS 1478.1-2000 : Chemical admixtures for concrete, mortar and grout - Admixtures for concrete</w:delText>
              </w:r>
            </w:del>
            <w:ins w:id="16954" w:author="Jing Kai Toh" w:date="2016-05-12T09:30:00Z">
              <w:r w:rsidR="00907667">
                <w:rPr>
                  <w:rFonts w:ascii="Calibri Light" w:hAnsi="Calibri Light"/>
                  <w:sz w:val="16"/>
                  <w:szCs w:val="16"/>
                  <w:lang w:val="en-US"/>
                </w:rPr>
                <w:t>AS 1478.1-2000 Chemical admixtures for concrete, mortar and grout - Admixtures for concrete</w:t>
              </w:r>
            </w:ins>
          </w:p>
          <w:p w14:paraId="4E399FF6" w14:textId="77777777" w:rsidR="002177E2" w:rsidRPr="00BC5AE5" w:rsidRDefault="002177E2" w:rsidP="00BC5AE5">
            <w:pPr>
              <w:spacing w:before="100" w:after="120"/>
              <w:rPr>
                <w:rFonts w:ascii="Calibri Light" w:hAnsi="Calibri Light"/>
                <w:sz w:val="16"/>
                <w:szCs w:val="16"/>
                <w:lang w:val="en-US"/>
              </w:rPr>
            </w:pPr>
            <w:del w:id="16955" w:author="Jing Kai Toh" w:date="2016-05-12T09:25:00Z">
              <w:r w:rsidRPr="00BC5AE5" w:rsidDel="00907667">
                <w:rPr>
                  <w:rFonts w:ascii="Calibri Light" w:hAnsi="Calibri Light"/>
                  <w:sz w:val="16"/>
                  <w:szCs w:val="16"/>
                  <w:lang w:val="en-US"/>
                </w:rPr>
                <w:delText>AS 2072-AS 2073:1977 : Method for the sampling of expanding admixtures for concrete, mortar and grout</w:delText>
              </w:r>
            </w:del>
            <w:ins w:id="16956" w:author="Jing Kai Toh" w:date="2016-05-12T09:25:00Z">
              <w:r w:rsidR="00907667">
                <w:rPr>
                  <w:rFonts w:ascii="Calibri Light" w:hAnsi="Calibri Light"/>
                  <w:sz w:val="16"/>
                  <w:szCs w:val="16"/>
                  <w:lang w:val="en-US"/>
                </w:rPr>
                <w:t>AS 1478.2-2005 Chemical admixtures for concrete, mortar and grout - Methods of sampling and testing admixtures for concrete, mortar and grout</w:t>
              </w:r>
            </w:ins>
          </w:p>
          <w:p w14:paraId="13BA83CD" w14:textId="77777777" w:rsidR="002177E2" w:rsidRPr="00BC5AE5" w:rsidRDefault="002177E2" w:rsidP="00BC5AE5">
            <w:pPr>
              <w:spacing w:before="100" w:after="120"/>
              <w:rPr>
                <w:rFonts w:ascii="Calibri Light" w:hAnsi="Calibri Light"/>
                <w:sz w:val="16"/>
                <w:szCs w:val="16"/>
                <w:lang w:val="en-US"/>
              </w:rPr>
            </w:pPr>
            <w:del w:id="16957" w:author="Jing Kai Toh" w:date="2016-05-11T18:03:00Z">
              <w:r w:rsidRPr="00BC5AE5" w:rsidDel="00945062">
                <w:rPr>
                  <w:rFonts w:ascii="Calibri Light" w:hAnsi="Calibri Light"/>
                  <w:sz w:val="16"/>
                  <w:szCs w:val="16"/>
                  <w:lang w:val="en-US"/>
                </w:rPr>
                <w:delText>AS 2550.15-1994 : Cranes - Safe use - Concrete placing equipment</w:delText>
              </w:r>
            </w:del>
            <w:ins w:id="16958" w:author="Jing Kai Toh" w:date="2016-05-11T18:03:00Z">
              <w:r w:rsidR="00945062">
                <w:rPr>
                  <w:rFonts w:ascii="Calibri Light" w:hAnsi="Calibri Light"/>
                  <w:sz w:val="16"/>
                  <w:szCs w:val="16"/>
                  <w:lang w:val="en-US"/>
                </w:rPr>
                <w:t>AS 2550.15-1994 Cranes - Safe use - Concrete placing equipment</w:t>
              </w:r>
            </w:ins>
          </w:p>
          <w:p w14:paraId="755F045E" w14:textId="77777777" w:rsidR="002177E2" w:rsidRPr="00BC5AE5" w:rsidRDefault="002177E2" w:rsidP="00BC5AE5">
            <w:pPr>
              <w:spacing w:before="100" w:after="120"/>
              <w:rPr>
                <w:rFonts w:ascii="Calibri Light" w:hAnsi="Calibri Light"/>
                <w:sz w:val="16"/>
                <w:szCs w:val="16"/>
                <w:lang w:val="en-US"/>
              </w:rPr>
            </w:pPr>
            <w:del w:id="16959" w:author="Jing Kai Toh" w:date="2016-05-11T18:02:00Z">
              <w:r w:rsidRPr="00BC5AE5" w:rsidDel="00945062">
                <w:rPr>
                  <w:rFonts w:ascii="Calibri Light" w:hAnsi="Calibri Light"/>
                  <w:sz w:val="16"/>
                  <w:szCs w:val="16"/>
                  <w:lang w:val="en-US"/>
                </w:rPr>
                <w:delText>AS 3600-2001 : Concrete structures</w:delText>
              </w:r>
            </w:del>
            <w:ins w:id="16960" w:author="Jing Kai Toh" w:date="2016-05-11T18:02:00Z">
              <w:r w:rsidR="00945062">
                <w:rPr>
                  <w:rFonts w:ascii="Calibri Light" w:hAnsi="Calibri Light"/>
                  <w:sz w:val="16"/>
                  <w:szCs w:val="16"/>
                  <w:lang w:val="en-US"/>
                </w:rPr>
                <w:t>AS 3600-2009 Concrete structures</w:t>
              </w:r>
            </w:ins>
          </w:p>
          <w:p w14:paraId="5937937E" w14:textId="77777777" w:rsidR="002177E2" w:rsidRPr="00BC5AE5" w:rsidRDefault="002177E2" w:rsidP="00BC5AE5">
            <w:pPr>
              <w:spacing w:before="100" w:after="120"/>
              <w:rPr>
                <w:rFonts w:ascii="Calibri Light" w:hAnsi="Calibri Light"/>
                <w:sz w:val="16"/>
                <w:szCs w:val="16"/>
                <w:lang w:val="en-US"/>
              </w:rPr>
            </w:pPr>
            <w:del w:id="16961" w:author="Jing Kai Toh" w:date="2016-05-11T18:00:00Z">
              <w:r w:rsidRPr="00BC5AE5" w:rsidDel="00945062">
                <w:rPr>
                  <w:rFonts w:ascii="Calibri Light" w:hAnsi="Calibri Light"/>
                  <w:sz w:val="16"/>
                  <w:szCs w:val="16"/>
                  <w:lang w:val="en-US"/>
                </w:rPr>
                <w:delText>AS 3648-1993 : Specification and methods of test for packaged concrete mixes</w:delText>
              </w:r>
            </w:del>
            <w:ins w:id="16962" w:author="Jing Kai Toh" w:date="2016-05-11T18:00:00Z">
              <w:r w:rsidR="00945062">
                <w:rPr>
                  <w:rFonts w:ascii="Calibri Light" w:hAnsi="Calibri Light"/>
                  <w:sz w:val="16"/>
                  <w:szCs w:val="16"/>
                  <w:lang w:val="en-US"/>
                </w:rPr>
                <w:t>AS 3648-1993 : Specification and methods of test for packaged concrete mixes</w:t>
              </w:r>
            </w:ins>
          </w:p>
          <w:p w14:paraId="442220AA" w14:textId="77777777" w:rsidR="002177E2" w:rsidRPr="00BC5AE5" w:rsidRDefault="002177E2" w:rsidP="00BC5AE5">
            <w:pPr>
              <w:spacing w:before="100" w:after="120"/>
              <w:rPr>
                <w:rFonts w:ascii="Calibri Light" w:hAnsi="Calibri Light"/>
                <w:sz w:val="16"/>
                <w:szCs w:val="16"/>
                <w:lang w:val="en-US"/>
              </w:rPr>
            </w:pPr>
            <w:del w:id="16963" w:author="Jing Kai Toh" w:date="2016-05-11T17:55:00Z">
              <w:r w:rsidRPr="00BC5AE5" w:rsidDel="00B63EC7">
                <w:rPr>
                  <w:rFonts w:ascii="Calibri Light" w:hAnsi="Calibri Light"/>
                  <w:sz w:val="16"/>
                  <w:szCs w:val="16"/>
                  <w:lang w:val="en-US"/>
                </w:rPr>
                <w:delText>AS 3740:1994- Waterproofing of wet areas within residential buildings</w:delText>
              </w:r>
            </w:del>
            <w:ins w:id="16964" w:author="Jing Kai Toh" w:date="2016-05-11T17:57:00Z">
              <w:r w:rsidR="00B63EC7">
                <w:rPr>
                  <w:rFonts w:ascii="Calibri Light" w:hAnsi="Calibri Light"/>
                  <w:sz w:val="16"/>
                  <w:szCs w:val="16"/>
                  <w:lang w:val="en-US"/>
                </w:rPr>
                <w:t>AS 3740-2010 Waterproofing of domestic wet areas / AS 3740-2010/Amdt 1-2012 Waterproofing of domestic wet areas</w:t>
              </w:r>
            </w:ins>
          </w:p>
          <w:p w14:paraId="6C4BF611" w14:textId="77777777" w:rsidR="002177E2" w:rsidRPr="00BC5AE5" w:rsidRDefault="002177E2" w:rsidP="00BC5AE5">
            <w:pPr>
              <w:spacing w:before="100" w:after="120"/>
              <w:rPr>
                <w:rFonts w:ascii="Calibri Light" w:hAnsi="Calibri Light"/>
                <w:sz w:val="16"/>
                <w:szCs w:val="16"/>
                <w:lang w:val="en-US"/>
              </w:rPr>
            </w:pPr>
            <w:r w:rsidRPr="00BC5AE5">
              <w:rPr>
                <w:rFonts w:ascii="Calibri Light" w:hAnsi="Calibri Light"/>
                <w:sz w:val="16"/>
                <w:szCs w:val="16"/>
                <w:lang w:val="en-US"/>
              </w:rPr>
              <w:t>AS 3740-Amdt 1:1995- Waterproofing of wet areas within residential buildings</w:t>
            </w:r>
          </w:p>
          <w:p w14:paraId="392BE1FD" w14:textId="77777777" w:rsidR="002177E2" w:rsidRPr="00BC5AE5" w:rsidRDefault="002177E2" w:rsidP="00BC5AE5">
            <w:pPr>
              <w:spacing w:before="100" w:after="120"/>
              <w:rPr>
                <w:rFonts w:ascii="Calibri Light" w:hAnsi="Calibri Light"/>
                <w:sz w:val="16"/>
                <w:szCs w:val="16"/>
                <w:lang w:val="en-US"/>
              </w:rPr>
            </w:pPr>
            <w:del w:id="16965" w:author="Jing Kai Toh" w:date="2016-05-11T17:49:00Z">
              <w:r w:rsidRPr="00BC5AE5" w:rsidDel="00B63EC7">
                <w:rPr>
                  <w:rFonts w:ascii="Calibri Light" w:hAnsi="Calibri Light"/>
                  <w:sz w:val="16"/>
                  <w:szCs w:val="16"/>
                  <w:lang w:val="en-US"/>
                </w:rPr>
                <w:delText>AS 2032:1977 - Code of practice for installation of UPVC pipe systems</w:delText>
              </w:r>
            </w:del>
            <w:ins w:id="16966" w:author="Jing Kai Toh" w:date="2016-05-11T17:49:00Z">
              <w:r w:rsidR="00B63EC7">
                <w:rPr>
                  <w:rFonts w:ascii="Calibri Light" w:hAnsi="Calibri Light"/>
                  <w:sz w:val="16"/>
                  <w:szCs w:val="16"/>
                  <w:lang w:val="en-US"/>
                </w:rPr>
                <w:t>AS/NZS 2032:2006 Installation of PVC pipe systems</w:t>
              </w:r>
            </w:ins>
          </w:p>
          <w:p w14:paraId="63896B78" w14:textId="77777777" w:rsidR="002177E2" w:rsidRPr="00BC5AE5" w:rsidRDefault="002177E2" w:rsidP="00BC5AE5">
            <w:pPr>
              <w:spacing w:before="100" w:after="120"/>
              <w:rPr>
                <w:rFonts w:ascii="Calibri Light" w:hAnsi="Calibri Light"/>
                <w:sz w:val="16"/>
                <w:szCs w:val="16"/>
                <w:lang w:val="en-US"/>
              </w:rPr>
            </w:pPr>
            <w:del w:id="16967" w:author="Jing Kai Toh" w:date="2016-05-11T17:46:00Z">
              <w:r w:rsidRPr="00BC5AE5" w:rsidDel="00975952">
                <w:rPr>
                  <w:rFonts w:ascii="Calibri Light" w:hAnsi="Calibri Light"/>
                  <w:sz w:val="16"/>
                  <w:szCs w:val="16"/>
                  <w:lang w:val="en-US"/>
                </w:rPr>
                <w:delText>AS/NZS 2588:1998 - Gypsum plasterboard</w:delText>
              </w:r>
            </w:del>
            <w:ins w:id="16968" w:author="Jing Kai Toh" w:date="2016-05-11T17:46:00Z">
              <w:r w:rsidR="00975952">
                <w:rPr>
                  <w:rFonts w:ascii="Calibri Light" w:hAnsi="Calibri Light"/>
                  <w:sz w:val="16"/>
                  <w:szCs w:val="16"/>
                  <w:lang w:val="en-US"/>
                </w:rPr>
                <w:t>AS/NZS 2588:1998 Gypsum plasterboard</w:t>
              </w:r>
            </w:ins>
          </w:p>
          <w:p w14:paraId="29ECBC27" w14:textId="77777777" w:rsidR="002177E2" w:rsidRPr="00BC5AE5" w:rsidDel="00975952" w:rsidRDefault="002177E2" w:rsidP="00BC5AE5">
            <w:pPr>
              <w:spacing w:before="100" w:after="120"/>
              <w:rPr>
                <w:del w:id="16969" w:author="Jing Kai Toh" w:date="2016-05-11T17:46:00Z"/>
                <w:rFonts w:ascii="Calibri Light" w:hAnsi="Calibri Light"/>
                <w:sz w:val="16"/>
                <w:szCs w:val="16"/>
                <w:lang w:val="en-US"/>
              </w:rPr>
            </w:pPr>
            <w:del w:id="16970" w:author="Jing Kai Toh" w:date="2016-05-11T17:46:00Z">
              <w:r w:rsidRPr="00BC5AE5" w:rsidDel="00975952">
                <w:rPr>
                  <w:rFonts w:ascii="Calibri Light" w:hAnsi="Calibri Light"/>
                  <w:sz w:val="16"/>
                  <w:szCs w:val="16"/>
                  <w:lang w:val="en-US"/>
                </w:rPr>
                <w:delText>AS/NZS 2589.1:1997 - Gypsum linings in residential and light commercial construction - Application and finishing - Gypsum plasterboard</w:delText>
              </w:r>
            </w:del>
          </w:p>
          <w:p w14:paraId="79FAEAAC" w14:textId="77777777" w:rsidR="002177E2" w:rsidRPr="00BC5AE5" w:rsidRDefault="002177E2" w:rsidP="00BC5AE5">
            <w:pPr>
              <w:spacing w:before="100" w:after="120"/>
              <w:rPr>
                <w:rFonts w:ascii="Calibri Light" w:hAnsi="Calibri Light"/>
                <w:sz w:val="16"/>
                <w:szCs w:val="16"/>
                <w:lang w:val="en-US"/>
              </w:rPr>
            </w:pPr>
            <w:del w:id="16971" w:author="Jing Kai Toh" w:date="2016-05-11T17:44:00Z">
              <w:r w:rsidRPr="00BC5AE5" w:rsidDel="00975952">
                <w:rPr>
                  <w:rFonts w:ascii="Calibri Light" w:hAnsi="Calibri Light"/>
                  <w:sz w:val="16"/>
                  <w:szCs w:val="16"/>
                  <w:lang w:val="en-US"/>
                </w:rPr>
                <w:delText>AS/NZS 2589.2:1997 - Gypsum linings in residential and light commercial construction - Application and finishing - Fibre reinforced gypsum plaster</w:delText>
              </w:r>
            </w:del>
            <w:ins w:id="16972" w:author="Jing Kai Toh" w:date="2016-05-11T17:44:00Z">
              <w:r w:rsidR="00975952">
                <w:rPr>
                  <w:rFonts w:ascii="Calibri Light" w:hAnsi="Calibri Light"/>
                  <w:sz w:val="16"/>
                  <w:szCs w:val="16"/>
                  <w:lang w:val="en-US"/>
                </w:rPr>
                <w:t>AS/NZS 2589:2007 Gypsum linings - Application and finishing</w:t>
              </w:r>
            </w:ins>
          </w:p>
          <w:p w14:paraId="2A09C5C4" w14:textId="77777777" w:rsidR="002177E2" w:rsidRPr="00BC5AE5" w:rsidRDefault="002177E2" w:rsidP="00BC5AE5">
            <w:pPr>
              <w:spacing w:before="100" w:after="120"/>
              <w:rPr>
                <w:rFonts w:ascii="Calibri Light" w:hAnsi="Calibri Light"/>
                <w:sz w:val="16"/>
                <w:szCs w:val="16"/>
                <w:lang w:val="en-US"/>
              </w:rPr>
            </w:pPr>
            <w:del w:id="16973" w:author="Jing Kai Toh" w:date="2016-05-11T17:42:00Z">
              <w:r w:rsidRPr="00BC5AE5" w:rsidDel="00975952">
                <w:rPr>
                  <w:rFonts w:ascii="Calibri Light" w:hAnsi="Calibri Light"/>
                  <w:sz w:val="16"/>
                  <w:szCs w:val="16"/>
                  <w:lang w:val="en-US"/>
                </w:rPr>
                <w:delText>AS 2590-1983 - Glass fibre reinforced gypsum plasterboard</w:delText>
              </w:r>
            </w:del>
            <w:ins w:id="16974" w:author="Jing Kai Toh" w:date="2016-05-11T17:42:00Z">
              <w:r w:rsidR="00975952">
                <w:rPr>
                  <w:rFonts w:ascii="Calibri Light" w:hAnsi="Calibri Light"/>
                  <w:sz w:val="16"/>
                  <w:szCs w:val="16"/>
                  <w:lang w:val="en-US"/>
                </w:rPr>
                <w:t>AS 2590-1983 Glass fibre reinforced gypsum plasterboard (Withdrawn 24 Aug 2006)</w:t>
              </w:r>
            </w:ins>
          </w:p>
          <w:p w14:paraId="53F4BEA7" w14:textId="77777777" w:rsidR="002177E2" w:rsidRPr="00BC5AE5" w:rsidRDefault="002177E2" w:rsidP="00BC5AE5">
            <w:pPr>
              <w:spacing w:before="100" w:after="120"/>
              <w:rPr>
                <w:rFonts w:ascii="Calibri Light" w:hAnsi="Calibri Light"/>
                <w:sz w:val="16"/>
                <w:szCs w:val="16"/>
                <w:lang w:val="en-US"/>
              </w:rPr>
            </w:pPr>
            <w:del w:id="16975" w:author="Jing Kai Toh" w:date="2016-05-11T17:40:00Z">
              <w:r w:rsidRPr="00BC5AE5" w:rsidDel="00975952">
                <w:rPr>
                  <w:rFonts w:ascii="Calibri Light" w:hAnsi="Calibri Light"/>
                  <w:sz w:val="16"/>
                  <w:szCs w:val="16"/>
                  <w:lang w:val="en-US"/>
                </w:rPr>
                <w:delText>AS 2592-1983 - Gypsum plaster for building purposes</w:delText>
              </w:r>
            </w:del>
            <w:ins w:id="16976" w:author="Jing Kai Toh" w:date="2016-05-11T17:40:00Z">
              <w:r w:rsidR="00975952">
                <w:rPr>
                  <w:rFonts w:ascii="Calibri Light" w:hAnsi="Calibri Light"/>
                  <w:sz w:val="16"/>
                  <w:szCs w:val="16"/>
                  <w:lang w:val="en-US"/>
                </w:rPr>
                <w:t>AS 2592-1983 Gypsum plaster for building purposes (Withdrawn 24 Aug 2006)</w:t>
              </w:r>
            </w:ins>
          </w:p>
          <w:p w14:paraId="6F42ED53" w14:textId="77777777" w:rsidR="002177E2" w:rsidRPr="00BC5AE5" w:rsidRDefault="002177E2" w:rsidP="00BC5AE5">
            <w:pPr>
              <w:spacing w:before="100" w:after="120"/>
              <w:rPr>
                <w:rFonts w:ascii="Calibri Light" w:hAnsi="Calibri Light"/>
                <w:sz w:val="16"/>
                <w:szCs w:val="16"/>
                <w:lang w:val="en-US"/>
              </w:rPr>
            </w:pPr>
            <w:del w:id="16977" w:author="Jing Kai Toh" w:date="2016-05-11T17:38:00Z">
              <w:r w:rsidRPr="00BC5AE5" w:rsidDel="00975952">
                <w:rPr>
                  <w:rFonts w:ascii="Calibri Light" w:hAnsi="Calibri Light"/>
                  <w:sz w:val="16"/>
                  <w:szCs w:val="16"/>
                  <w:lang w:val="en-US"/>
                </w:rPr>
                <w:delText>AS 2753-1985 - Adhesives - Mastic - For bonding gypsum plaster linings to wood and metal framing members</w:delText>
              </w:r>
            </w:del>
            <w:ins w:id="16978" w:author="Jing Kai Toh" w:date="2016-05-11T17:38:00Z">
              <w:r w:rsidR="00975952">
                <w:rPr>
                  <w:rFonts w:ascii="Calibri Light" w:hAnsi="Calibri Light"/>
                  <w:sz w:val="16"/>
                  <w:szCs w:val="16"/>
                  <w:lang w:val="en-US"/>
                </w:rPr>
                <w:t>AS 2753-1985 Adhesives - Mastic - For bonding gypsum plaster linings to wood and metal framing members (Withdrawn 31 Jul 2006)</w:t>
              </w:r>
            </w:ins>
          </w:p>
          <w:p w14:paraId="75976F20" w14:textId="77777777" w:rsidR="00401C5E" w:rsidRPr="00BC5AE5" w:rsidRDefault="00401C5E" w:rsidP="00BC5AE5">
            <w:pPr>
              <w:spacing w:before="100" w:after="120"/>
              <w:rPr>
                <w:rFonts w:ascii="Calibri Light" w:hAnsi="Calibri Light"/>
                <w:sz w:val="16"/>
                <w:szCs w:val="16"/>
                <w:lang w:val="en-US"/>
              </w:rPr>
            </w:pPr>
          </w:p>
        </w:tc>
      </w:tr>
      <w:tr w:rsidR="00401C5E" w:rsidRPr="004F3C8C" w14:paraId="577DD6F7" w14:textId="77777777" w:rsidTr="00401C5E">
        <w:tc>
          <w:tcPr>
            <w:tcW w:w="685" w:type="dxa"/>
          </w:tcPr>
          <w:p w14:paraId="07DAAE8A"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6B66A52B" w14:textId="77777777" w:rsidR="000D635C" w:rsidRPr="00BC5AE5" w:rsidRDefault="000D635C" w:rsidP="00BC5AE5">
            <w:pPr>
              <w:spacing w:before="100" w:after="120"/>
              <w:rPr>
                <w:rFonts w:ascii="Calibri Light" w:hAnsi="Calibri Light"/>
                <w:sz w:val="16"/>
                <w:szCs w:val="16"/>
                <w:lang w:val="en-US"/>
              </w:rPr>
            </w:pPr>
            <w:del w:id="16979" w:author="Ashan Senel Asmone" w:date="2016-03-21T13:53:00Z">
              <w:r w:rsidRPr="00BC5AE5" w:rsidDel="00EB11C2">
                <w:rPr>
                  <w:rFonts w:ascii="Calibri Light" w:hAnsi="Calibri Light"/>
                  <w:sz w:val="16"/>
                  <w:szCs w:val="16"/>
                  <w:lang w:val="en-US"/>
                </w:rPr>
                <w:delText>SS 26: 2000 Ordinary Portland Cement</w:delText>
              </w:r>
            </w:del>
            <w:ins w:id="16980" w:author="Ashan Senel Asmone" w:date="2016-03-21T13:53:00Z">
              <w:r w:rsidR="00EB11C2">
                <w:rPr>
                  <w:rFonts w:ascii="Calibri Light" w:hAnsi="Calibri Light"/>
                  <w:sz w:val="16"/>
                  <w:szCs w:val="16"/>
                  <w:lang w:val="en-US"/>
                </w:rPr>
                <w:t>SS EN 197 - 1 : 2014 Cement - Part 1 : Composition, specifications and conformity criteria for common cement/ SS EN 197 - 2 : 2014 Cement - Part 2 : Conformity evaluation</w:t>
              </w:r>
            </w:ins>
          </w:p>
          <w:p w14:paraId="5BDB55EF" w14:textId="77777777" w:rsidR="000D635C" w:rsidRPr="00BC5AE5" w:rsidRDefault="000D635C" w:rsidP="00BC5AE5">
            <w:pPr>
              <w:spacing w:before="100" w:after="120"/>
              <w:rPr>
                <w:rFonts w:ascii="Calibri Light" w:hAnsi="Calibri Light"/>
                <w:sz w:val="16"/>
                <w:szCs w:val="16"/>
                <w:lang w:val="en-US"/>
              </w:rPr>
            </w:pPr>
            <w:del w:id="16981" w:author="Ashan Senel Asmone" w:date="2016-03-21T20:46:00Z">
              <w:r w:rsidRPr="00BC5AE5" w:rsidDel="00901293">
                <w:rPr>
                  <w:rFonts w:ascii="Calibri Light" w:hAnsi="Calibri Light"/>
                  <w:sz w:val="16"/>
                  <w:szCs w:val="16"/>
                  <w:lang w:val="en-US"/>
                </w:rPr>
                <w:delText>SS 31 : 1998- Aggregates from natural sources for concrete</w:delText>
              </w:r>
            </w:del>
            <w:ins w:id="16982" w:author="Ashan Senel Asmone" w:date="2016-03-21T20:46:00Z">
              <w:r w:rsidR="00901293">
                <w:rPr>
                  <w:rFonts w:ascii="Calibri Light" w:hAnsi="Calibri Light"/>
                  <w:sz w:val="16"/>
                  <w:szCs w:val="16"/>
                  <w:lang w:val="en-US"/>
                </w:rPr>
                <w:t>SS EN 12620 : 2008 Specification for aggregates for concrete</w:t>
              </w:r>
            </w:ins>
          </w:p>
          <w:p w14:paraId="087CA0A6" w14:textId="77777777" w:rsidR="000D635C" w:rsidRPr="00BC5AE5" w:rsidRDefault="000D635C" w:rsidP="00BC5AE5">
            <w:pPr>
              <w:spacing w:before="100" w:after="120"/>
              <w:rPr>
                <w:rFonts w:ascii="Calibri Light" w:hAnsi="Calibri Light"/>
                <w:sz w:val="16"/>
                <w:szCs w:val="16"/>
                <w:lang w:val="en-US"/>
              </w:rPr>
            </w:pPr>
            <w:del w:id="16983" w:author="Ashan Asmone" w:date="2016-03-31T13:48:00Z">
              <w:r w:rsidRPr="00BC5AE5" w:rsidDel="00E33639">
                <w:rPr>
                  <w:rFonts w:ascii="Calibri Light" w:hAnsi="Calibri Light"/>
                  <w:sz w:val="16"/>
                  <w:szCs w:val="16"/>
                  <w:lang w:val="en-US"/>
                </w:rPr>
                <w:delText>SS 78 : (1987-1992) -Testing concrete</w:delText>
              </w:r>
            </w:del>
          </w:p>
          <w:p w14:paraId="302BA638" w14:textId="77777777" w:rsidR="000D635C" w:rsidRPr="00BC5AE5" w:rsidRDefault="000D635C" w:rsidP="00BC5AE5">
            <w:pPr>
              <w:spacing w:before="100" w:after="120"/>
              <w:rPr>
                <w:rFonts w:ascii="Calibri Light" w:hAnsi="Calibri Light"/>
                <w:sz w:val="16"/>
                <w:szCs w:val="16"/>
                <w:lang w:val="en-US"/>
              </w:rPr>
            </w:pPr>
            <w:del w:id="16984" w:author="Jing Kai Toh" w:date="2016-05-11T17:37:00Z">
              <w:r w:rsidRPr="00BC5AE5" w:rsidDel="00975952">
                <w:rPr>
                  <w:rFonts w:ascii="Calibri Light" w:hAnsi="Calibri Light"/>
                  <w:sz w:val="16"/>
                  <w:szCs w:val="16"/>
                  <w:lang w:val="en-US"/>
                </w:rPr>
                <w:delText>SS 117:</w:delText>
              </w:r>
            </w:del>
            <w:ins w:id="16985" w:author="Jing Kai Toh" w:date="2016-05-11T17:37:00Z">
              <w:r w:rsidR="00975952">
                <w:rPr>
                  <w:rFonts w:ascii="Calibri Light" w:hAnsi="Calibri Light"/>
                  <w:sz w:val="16"/>
                  <w:szCs w:val="16"/>
                  <w:lang w:val="en-US"/>
                </w:rPr>
                <w:t>SS 117 : 1975 HOT DIP GALVANIZED COATINGS ON IRON AND STEEL ARTICLES (REFER TO ISO 1460 AND ISO 1461)</w:t>
              </w:r>
            </w:ins>
          </w:p>
          <w:p w14:paraId="159488BD" w14:textId="77777777" w:rsidR="000D635C" w:rsidRPr="00BC5AE5" w:rsidRDefault="000D635C" w:rsidP="00BC5AE5">
            <w:pPr>
              <w:spacing w:before="100" w:after="120"/>
              <w:rPr>
                <w:rFonts w:ascii="Calibri Light" w:hAnsi="Calibri Light"/>
                <w:sz w:val="16"/>
                <w:szCs w:val="16"/>
                <w:lang w:val="en-US"/>
              </w:rPr>
            </w:pPr>
            <w:del w:id="16986" w:author="Ashan Asmone" w:date="2016-03-31T13:50:00Z">
              <w:r w:rsidRPr="00BC5AE5" w:rsidDel="00E33639">
                <w:rPr>
                  <w:rFonts w:ascii="Calibri Light" w:hAnsi="Calibri Light"/>
                  <w:sz w:val="16"/>
                  <w:szCs w:val="16"/>
                  <w:lang w:val="en-US"/>
                </w:rPr>
                <w:delText>SS 289: Ready Mix Concrete</w:delText>
              </w:r>
            </w:del>
            <w:ins w:id="16987" w:author="Ashan Asmone" w:date="2016-03-31T13:50:00Z">
              <w:r w:rsidR="00E33639">
                <w:rPr>
                  <w:rFonts w:ascii="Calibri Light" w:hAnsi="Calibri Light"/>
                  <w:sz w:val="16"/>
                  <w:szCs w:val="16"/>
                  <w:lang w:val="en-US"/>
                </w:rPr>
                <w:t>SS EN 206 : 2014 Concrete. Specification, performance, production and conformity/ SS 544 series - Concrete - Complementary Singapore Standard to SS EN 206-1</w:t>
              </w:r>
            </w:ins>
            <w:r w:rsidRPr="00BC5AE5">
              <w:rPr>
                <w:rFonts w:ascii="Calibri Light" w:hAnsi="Calibri Light"/>
                <w:sz w:val="16"/>
                <w:szCs w:val="16"/>
                <w:lang w:val="en-US"/>
              </w:rPr>
              <w:t> </w:t>
            </w:r>
            <w:r w:rsidRPr="00BC5AE5">
              <w:rPr>
                <w:rFonts w:ascii="Calibri Light" w:hAnsi="Calibri Light"/>
                <w:sz w:val="16"/>
                <w:szCs w:val="16"/>
                <w:lang w:val="en-US"/>
              </w:rPr>
              <w:br/>
            </w:r>
            <w:r w:rsidRPr="00BC5AE5">
              <w:rPr>
                <w:rFonts w:ascii="Calibri Light" w:hAnsi="Calibri Light"/>
                <w:sz w:val="16"/>
                <w:szCs w:val="16"/>
                <w:lang w:val="en-US"/>
              </w:rPr>
              <w:br/>
            </w:r>
            <w:del w:id="16988" w:author="Ashan Senel Asmone" w:date="2016-03-21T20:53:00Z">
              <w:r w:rsidRPr="00BC5AE5" w:rsidDel="0088204E">
                <w:rPr>
                  <w:rFonts w:ascii="Calibri Light" w:hAnsi="Calibri Light"/>
                  <w:sz w:val="16"/>
                  <w:szCs w:val="16"/>
                  <w:lang w:val="en-US"/>
                </w:rPr>
                <w:delText>SS 320: Admixtures</w:delText>
              </w:r>
            </w:del>
            <w:ins w:id="16989" w:author="Ashan Senel Asmone" w:date="2016-03-21T20:56:00Z">
              <w:r w:rsidR="0088204E">
                <w:rPr>
                  <w:rFonts w:ascii="Calibri Light" w:hAnsi="Calibri Light"/>
                  <w:sz w:val="16"/>
                  <w:szCs w:val="16"/>
                  <w:lang w:val="en-US"/>
                </w:rPr>
                <w:t xml:space="preserve">SS EN 934 - 1 : 2008 (2015) Admixtures for concrete, mortar and grout - Common requirements/ </w:t>
              </w:r>
            </w:ins>
            <w:ins w:id="16990" w:author="Ashan Senel Asmone" w:date="2016-03-21T20:54:00Z">
              <w:r w:rsidR="0088204E">
                <w:rPr>
                  <w:rFonts w:ascii="Calibri Light" w:hAnsi="Calibri Light"/>
                  <w:sz w:val="16"/>
                  <w:szCs w:val="16"/>
                  <w:lang w:val="en-US"/>
                </w:rPr>
                <w:t xml:space="preserve">SS EN 934 - 2 : 2015 Admixtures for concrete, mortar and grout - Part 2 : Definitions, requirements – Concrete admixtures – Definitions, requirements, conformity, marking and labelling/ </w:t>
              </w:r>
            </w:ins>
            <w:ins w:id="16991" w:author="Ashan Senel Asmone" w:date="2016-03-21T20:53:00Z">
              <w:r w:rsidR="0088204E">
                <w:rPr>
                  <w:rFonts w:ascii="Calibri Light" w:hAnsi="Calibri Light"/>
                  <w:sz w:val="16"/>
                  <w:szCs w:val="16"/>
                  <w:lang w:val="en-US"/>
                </w:rPr>
                <w:t>SS EN 934 - 6 : 2008 (2015) Admixtures for concrete, mortar and grout - Sampling, conformity control and evaluation of conformity</w:t>
              </w:r>
            </w:ins>
          </w:p>
          <w:p w14:paraId="7E4E7EB1" w14:textId="77777777" w:rsidR="000D635C" w:rsidRPr="00BC5AE5" w:rsidRDefault="000D635C" w:rsidP="00BC5AE5">
            <w:pPr>
              <w:spacing w:before="100" w:after="120"/>
              <w:rPr>
                <w:rFonts w:ascii="Calibri Light" w:hAnsi="Calibri Light"/>
                <w:sz w:val="16"/>
                <w:szCs w:val="16"/>
                <w:lang w:val="en-US"/>
              </w:rPr>
            </w:pPr>
            <w:del w:id="16992" w:author="Ashan Senel Asmone" w:date="2016-03-21T21:03:00Z">
              <w:r w:rsidRPr="00BC5AE5" w:rsidDel="0088204E">
                <w:rPr>
                  <w:rFonts w:ascii="Calibri Light" w:hAnsi="Calibri Light"/>
                  <w:sz w:val="16"/>
                  <w:szCs w:val="16"/>
                  <w:lang w:val="en-US"/>
                </w:rPr>
                <w:delText>SS 397 : Methods of testing cement</w:delText>
              </w:r>
            </w:del>
          </w:p>
          <w:p w14:paraId="245F49CF" w14:textId="77777777" w:rsidR="000D635C" w:rsidRPr="00BC5AE5" w:rsidRDefault="000D635C" w:rsidP="00BC5AE5">
            <w:pPr>
              <w:spacing w:before="100" w:after="120"/>
              <w:rPr>
                <w:rFonts w:ascii="Calibri Light" w:hAnsi="Calibri Light"/>
                <w:sz w:val="16"/>
                <w:szCs w:val="16"/>
                <w:lang w:val="en-US"/>
              </w:rPr>
            </w:pPr>
            <w:del w:id="16993" w:author="Ashan Asmone" w:date="2016-03-31T14:00:00Z">
              <w:r w:rsidRPr="00BC5AE5" w:rsidDel="00492805">
                <w:rPr>
                  <w:rFonts w:ascii="Calibri Light" w:hAnsi="Calibri Light"/>
                  <w:sz w:val="16"/>
                  <w:szCs w:val="16"/>
                  <w:lang w:val="en-US"/>
                </w:rPr>
                <w:delText>SS (CP) 82: 1999- Waterproofing of reinforced concrete buildings</w:delText>
              </w:r>
            </w:del>
            <w:ins w:id="16994" w:author="Ashan Asmone" w:date="2016-03-31T14:00:00Z">
              <w:r w:rsidR="00492805">
                <w:rPr>
                  <w:rFonts w:ascii="Calibri Light" w:hAnsi="Calibri Light"/>
                  <w:sz w:val="16"/>
                  <w:szCs w:val="16"/>
                  <w:lang w:val="en-US"/>
                </w:rPr>
                <w:t>CP 82 : 1999 Code of practice for waterproofing of reinforced concrete buildings</w:t>
              </w:r>
            </w:ins>
          </w:p>
          <w:p w14:paraId="769F4743" w14:textId="77777777" w:rsidR="00401C5E" w:rsidRPr="00BC5AE5" w:rsidRDefault="00401C5E" w:rsidP="00BC5AE5">
            <w:pPr>
              <w:spacing w:before="100" w:after="120"/>
              <w:rPr>
                <w:rFonts w:ascii="Calibri Light" w:hAnsi="Calibri Light"/>
                <w:sz w:val="16"/>
                <w:szCs w:val="16"/>
                <w:lang w:val="en-US"/>
              </w:rPr>
            </w:pPr>
          </w:p>
        </w:tc>
      </w:tr>
      <w:tr w:rsidR="00401C5E" w:rsidRPr="004F3C8C" w14:paraId="2F17B837" w14:textId="77777777" w:rsidTr="00401C5E">
        <w:tc>
          <w:tcPr>
            <w:tcW w:w="685" w:type="dxa"/>
          </w:tcPr>
          <w:p w14:paraId="11ACA4DD"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273D71AD" w14:textId="77777777" w:rsidR="000D635C" w:rsidRPr="000D635C" w:rsidRDefault="000D635C" w:rsidP="00BC5AE5">
            <w:pPr>
              <w:spacing w:before="100" w:after="120"/>
              <w:rPr>
                <w:rFonts w:ascii="Calibri Light" w:hAnsi="Calibri Light"/>
                <w:sz w:val="16"/>
                <w:szCs w:val="16"/>
                <w:lang w:val="en-US"/>
              </w:rPr>
            </w:pPr>
            <w:del w:id="16995" w:author="Jing Kai Toh" w:date="2016-05-11T17:32:00Z">
              <w:r w:rsidRPr="000D635C" w:rsidDel="005B3846">
                <w:rPr>
                  <w:rFonts w:ascii="Calibri Light" w:hAnsi="Calibri Light"/>
                  <w:sz w:val="16"/>
                  <w:szCs w:val="16"/>
                  <w:lang w:val="en-US"/>
                </w:rPr>
                <w:delText xml:space="preserve">ISO 1920: 1976 Concrete tests -- Dimensions, tolerances and applicability of test specimens </w:delText>
              </w:r>
            </w:del>
            <w:ins w:id="16996" w:author="Jing Kai Toh" w:date="2016-05-11T17:32:00Z">
              <w:r w:rsidR="005B3846">
                <w:rPr>
                  <w:rFonts w:ascii="Calibri Light" w:hAnsi="Calibri Light"/>
                  <w:sz w:val="16"/>
                  <w:szCs w:val="16"/>
                  <w:lang w:val="en-US"/>
                </w:rPr>
                <w:t>ISO 1920-3:2004 Testing of concrete -- Part 3: Making and curing test specimens</w:t>
              </w:r>
            </w:ins>
          </w:p>
          <w:p w14:paraId="7B3EC6F2" w14:textId="77777777" w:rsidR="000D635C" w:rsidRPr="000D635C" w:rsidRDefault="000D635C" w:rsidP="00BC5AE5">
            <w:pPr>
              <w:spacing w:before="100" w:after="120"/>
              <w:rPr>
                <w:rFonts w:ascii="Calibri Light" w:hAnsi="Calibri Light"/>
                <w:sz w:val="16"/>
                <w:szCs w:val="16"/>
                <w:lang w:val="en-US"/>
              </w:rPr>
            </w:pPr>
          </w:p>
          <w:p w14:paraId="32632E99" w14:textId="77777777" w:rsidR="000D635C" w:rsidRPr="000D635C" w:rsidRDefault="000D635C" w:rsidP="00BC5AE5">
            <w:pPr>
              <w:spacing w:before="100" w:after="120"/>
              <w:rPr>
                <w:rFonts w:ascii="Calibri Light" w:hAnsi="Calibri Light"/>
                <w:sz w:val="16"/>
                <w:szCs w:val="16"/>
                <w:lang w:val="en-US"/>
              </w:rPr>
            </w:pPr>
            <w:del w:id="16997" w:author="Jing Kai Toh" w:date="2016-05-11T17:31:00Z">
              <w:r w:rsidRPr="000D635C" w:rsidDel="005B3846">
                <w:rPr>
                  <w:rFonts w:ascii="Calibri Light" w:hAnsi="Calibri Light"/>
                  <w:sz w:val="16"/>
                  <w:szCs w:val="16"/>
                  <w:lang w:val="en-US"/>
                </w:rPr>
                <w:delText>ISO 2736-1: 1986 Concrete tests -- Test specimens -- Part 1: Sampling of fresh concrete</w:delText>
              </w:r>
            </w:del>
            <w:ins w:id="16998" w:author="Jing Kai Toh" w:date="2016-05-11T17:31:00Z">
              <w:r w:rsidR="005B3846">
                <w:rPr>
                  <w:rFonts w:ascii="Calibri Light" w:hAnsi="Calibri Light"/>
                  <w:sz w:val="16"/>
                  <w:szCs w:val="16"/>
                  <w:lang w:val="en-US"/>
                </w:rPr>
                <w:t>ISO 1920-1:2004 Testing of concrete -- Part 1: Sampling of fresh concrete</w:t>
              </w:r>
            </w:ins>
          </w:p>
          <w:p w14:paraId="21FF60A7" w14:textId="77777777" w:rsidR="000D635C" w:rsidRPr="000D635C" w:rsidRDefault="000D635C" w:rsidP="00BC5AE5">
            <w:pPr>
              <w:spacing w:before="100" w:after="120"/>
              <w:rPr>
                <w:rFonts w:ascii="Calibri Light" w:hAnsi="Calibri Light"/>
                <w:sz w:val="16"/>
                <w:szCs w:val="16"/>
                <w:lang w:val="en-US"/>
              </w:rPr>
            </w:pPr>
            <w:del w:id="16999" w:author="Jing Kai Toh" w:date="2016-05-11T17:30:00Z">
              <w:r w:rsidRPr="000D635C" w:rsidDel="005B3846">
                <w:rPr>
                  <w:rFonts w:ascii="Calibri Light" w:hAnsi="Calibri Light"/>
                  <w:sz w:val="16"/>
                  <w:szCs w:val="16"/>
                  <w:lang w:val="en-US"/>
                </w:rPr>
                <w:delText>ISO 2736-2: 1986 Concrete tests -- Test specimens -- Part 2: Making and curing of test specimens for strength tests</w:delText>
              </w:r>
            </w:del>
            <w:ins w:id="17000" w:author="Jing Kai Toh" w:date="2016-05-11T17:30:00Z">
              <w:r w:rsidR="005B3846">
                <w:rPr>
                  <w:rFonts w:ascii="Calibri Light" w:hAnsi="Calibri Light"/>
                  <w:sz w:val="16"/>
                  <w:szCs w:val="16"/>
                  <w:lang w:val="en-US"/>
                </w:rPr>
                <w:t>ISO 1920-3:2004 Testing of concrete -- Part 3: Making and curing test specimens</w:t>
              </w:r>
            </w:ins>
          </w:p>
          <w:p w14:paraId="5D2B9B91" w14:textId="77777777" w:rsidR="000D635C" w:rsidRPr="000D635C" w:rsidRDefault="000D635C" w:rsidP="00BC5AE5">
            <w:pPr>
              <w:spacing w:before="100" w:after="120"/>
              <w:rPr>
                <w:rFonts w:ascii="Calibri Light" w:hAnsi="Calibri Light"/>
                <w:sz w:val="16"/>
                <w:szCs w:val="16"/>
                <w:lang w:val="en-US"/>
              </w:rPr>
            </w:pPr>
            <w:del w:id="17001" w:author="Jing Kai Toh" w:date="2016-05-11T17:26:00Z">
              <w:r w:rsidRPr="000D635C" w:rsidDel="005B3846">
                <w:rPr>
                  <w:rFonts w:ascii="Calibri Light" w:hAnsi="Calibri Light"/>
                  <w:sz w:val="16"/>
                  <w:szCs w:val="16"/>
                  <w:lang w:val="en-US"/>
                </w:rPr>
                <w:delText>ISO 3766: 1995 Construction drawings -- Simplified representation of concrete reinforcement</w:delText>
              </w:r>
            </w:del>
            <w:ins w:id="17002" w:author="Jing Kai Toh" w:date="2016-05-11T17:26:00Z">
              <w:r w:rsidR="005B3846">
                <w:rPr>
                  <w:rFonts w:ascii="Calibri Light" w:hAnsi="Calibri Light"/>
                  <w:sz w:val="16"/>
                  <w:szCs w:val="16"/>
                  <w:lang w:val="en-US"/>
                </w:rPr>
                <w:t>ISO 3766:2003 Construction drawings -- Simplified representation of concrete reinforcement</w:t>
              </w:r>
            </w:ins>
          </w:p>
          <w:p w14:paraId="6CFBECA7" w14:textId="77777777" w:rsidR="000D635C" w:rsidRPr="000D635C" w:rsidRDefault="000D635C" w:rsidP="00BC5AE5">
            <w:pPr>
              <w:spacing w:before="100" w:after="120"/>
              <w:rPr>
                <w:rFonts w:ascii="Calibri Light" w:hAnsi="Calibri Light"/>
                <w:sz w:val="16"/>
                <w:szCs w:val="16"/>
                <w:lang w:val="en-US"/>
              </w:rPr>
            </w:pPr>
            <w:del w:id="17003" w:author="Jing Kai Toh" w:date="2016-05-11T17:25:00Z">
              <w:r w:rsidRPr="000D635C" w:rsidDel="005B3846">
                <w:rPr>
                  <w:rFonts w:ascii="Calibri Light" w:hAnsi="Calibri Light"/>
                  <w:sz w:val="16"/>
                  <w:szCs w:val="16"/>
                  <w:lang w:val="en-US"/>
                </w:rPr>
                <w:delText>ISO 3893: 1977 Concrete -- Classification by compressive strength</w:delText>
              </w:r>
            </w:del>
            <w:ins w:id="17004" w:author="Jing Kai Toh" w:date="2016-05-11T17:25:00Z">
              <w:r w:rsidR="005B3846">
                <w:rPr>
                  <w:rFonts w:ascii="Calibri Light" w:hAnsi="Calibri Light"/>
                  <w:sz w:val="16"/>
                  <w:szCs w:val="16"/>
                  <w:lang w:val="en-US"/>
                </w:rPr>
                <w:t>ISO 3893:1977 Concrete -- Classification by compressive strength</w:t>
              </w:r>
            </w:ins>
          </w:p>
          <w:p w14:paraId="17B2C0DA" w14:textId="77777777" w:rsidR="000D635C" w:rsidRPr="000D635C" w:rsidRDefault="000D635C" w:rsidP="00BC5AE5">
            <w:pPr>
              <w:spacing w:before="100" w:after="120"/>
              <w:rPr>
                <w:rFonts w:ascii="Calibri Light" w:hAnsi="Calibri Light"/>
                <w:sz w:val="16"/>
                <w:szCs w:val="16"/>
                <w:lang w:val="en-US"/>
              </w:rPr>
            </w:pPr>
            <w:del w:id="17005" w:author="Jing Kai Toh" w:date="2016-05-11T17:24:00Z">
              <w:r w:rsidRPr="000D635C" w:rsidDel="005B3846">
                <w:rPr>
                  <w:rFonts w:ascii="Calibri Light" w:hAnsi="Calibri Light"/>
                  <w:sz w:val="16"/>
                  <w:szCs w:val="16"/>
                  <w:lang w:val="en-US"/>
                </w:rPr>
                <w:delText>ISO 4012: 1978 Concrete -- Determination of compressive strength of test specimens</w:delText>
              </w:r>
            </w:del>
            <w:ins w:id="17006" w:author="Jing Kai Toh" w:date="2016-05-11T17:24:00Z">
              <w:r w:rsidR="005B3846">
                <w:rPr>
                  <w:rFonts w:ascii="Calibri Light" w:hAnsi="Calibri Light"/>
                  <w:sz w:val="16"/>
                  <w:szCs w:val="16"/>
                  <w:lang w:val="en-US"/>
                </w:rPr>
                <w:t>ISO 1920-4:2005 Testing of concrete -- Part 4: Strength of hardened concrete</w:t>
              </w:r>
            </w:ins>
          </w:p>
          <w:p w14:paraId="3F9D1A2D" w14:textId="77777777" w:rsidR="000D635C" w:rsidRPr="000D635C" w:rsidRDefault="000D635C" w:rsidP="00BC5AE5">
            <w:pPr>
              <w:spacing w:before="100" w:after="120"/>
              <w:rPr>
                <w:rFonts w:ascii="Calibri Light" w:hAnsi="Calibri Light"/>
                <w:sz w:val="16"/>
                <w:szCs w:val="16"/>
                <w:lang w:val="en-US"/>
              </w:rPr>
            </w:pPr>
            <w:del w:id="17007" w:author="Jing Kai Toh" w:date="2016-05-11T17:23:00Z">
              <w:r w:rsidRPr="000D635C" w:rsidDel="005B3846">
                <w:rPr>
                  <w:rFonts w:ascii="Calibri Light" w:hAnsi="Calibri Light"/>
                  <w:sz w:val="16"/>
                  <w:szCs w:val="16"/>
                  <w:lang w:val="en-US"/>
                </w:rPr>
                <w:delText>ISO 4013: 1978 Concrete -- Determination of flexural strength of test specimens</w:delText>
              </w:r>
            </w:del>
            <w:ins w:id="17008" w:author="Jing Kai Toh" w:date="2016-05-11T17:23:00Z">
              <w:r w:rsidR="005B3846">
                <w:rPr>
                  <w:rFonts w:ascii="Calibri Light" w:hAnsi="Calibri Light"/>
                  <w:sz w:val="16"/>
                  <w:szCs w:val="16"/>
                  <w:lang w:val="en-US"/>
                </w:rPr>
                <w:t>ISO 1920-4:2005 Testing of concrete -- Part 4: Strength of hardened concrete</w:t>
              </w:r>
            </w:ins>
          </w:p>
          <w:p w14:paraId="090205EB" w14:textId="77777777" w:rsidR="000D635C" w:rsidRPr="000D635C" w:rsidRDefault="000D635C" w:rsidP="00BC5AE5">
            <w:pPr>
              <w:spacing w:before="100" w:after="120"/>
              <w:rPr>
                <w:rFonts w:ascii="Calibri Light" w:hAnsi="Calibri Light"/>
                <w:sz w:val="16"/>
                <w:szCs w:val="16"/>
                <w:lang w:val="en-US"/>
              </w:rPr>
            </w:pPr>
            <w:del w:id="17009" w:author="Jing Kai Toh" w:date="2016-05-11T17:21:00Z">
              <w:r w:rsidRPr="000D635C" w:rsidDel="005B3846">
                <w:rPr>
                  <w:rFonts w:ascii="Calibri Light" w:hAnsi="Calibri Light"/>
                  <w:sz w:val="16"/>
                  <w:szCs w:val="16"/>
                  <w:lang w:val="en-US"/>
                </w:rPr>
                <w:delText>ISO 4103: 1979 Concrete -- Classification of consistency</w:delText>
              </w:r>
            </w:del>
            <w:ins w:id="17010" w:author="Jing Kai Toh" w:date="2016-05-11T17:21:00Z">
              <w:r w:rsidR="005B3846">
                <w:rPr>
                  <w:rFonts w:ascii="Calibri Light" w:hAnsi="Calibri Light"/>
                  <w:sz w:val="16"/>
                  <w:szCs w:val="16"/>
                  <w:lang w:val="en-US"/>
                </w:rPr>
                <w:t>ISO 4103:1979 Concrete -- Classification of consistency</w:t>
              </w:r>
            </w:ins>
          </w:p>
          <w:p w14:paraId="2DA9CC7B" w14:textId="77777777" w:rsidR="000D635C" w:rsidRPr="000D635C" w:rsidRDefault="000D635C" w:rsidP="00BC5AE5">
            <w:pPr>
              <w:spacing w:before="100" w:after="120"/>
              <w:rPr>
                <w:rFonts w:ascii="Calibri Light" w:hAnsi="Calibri Light"/>
                <w:sz w:val="16"/>
                <w:szCs w:val="16"/>
                <w:lang w:val="en-US"/>
              </w:rPr>
            </w:pPr>
            <w:del w:id="17011" w:author="Jing Kai Toh" w:date="2016-05-11T17:20:00Z">
              <w:r w:rsidRPr="000D635C" w:rsidDel="005B3846">
                <w:rPr>
                  <w:rFonts w:ascii="Calibri Light" w:hAnsi="Calibri Light"/>
                  <w:sz w:val="16"/>
                  <w:szCs w:val="16"/>
                  <w:lang w:val="en-US"/>
                </w:rPr>
                <w:delText>ISO 4108: 1980 Concrete -- Determination of tensile splitting strength of test specimens</w:delText>
              </w:r>
            </w:del>
            <w:ins w:id="17012" w:author="Jing Kai Toh" w:date="2016-05-11T17:20:00Z">
              <w:r w:rsidR="005B3846">
                <w:rPr>
                  <w:rFonts w:ascii="Calibri Light" w:hAnsi="Calibri Light"/>
                  <w:sz w:val="16"/>
                  <w:szCs w:val="16"/>
                  <w:lang w:val="en-US"/>
                </w:rPr>
                <w:t>ISO 1920-4:2005 Testing of concrete -- Part 4: Strength of hardened concrete</w:t>
              </w:r>
            </w:ins>
          </w:p>
          <w:p w14:paraId="661668CB" w14:textId="77777777" w:rsidR="000D635C" w:rsidRPr="000D635C" w:rsidRDefault="000D635C" w:rsidP="00BC5AE5">
            <w:pPr>
              <w:spacing w:before="100" w:after="120"/>
              <w:rPr>
                <w:rFonts w:ascii="Calibri Light" w:hAnsi="Calibri Light"/>
                <w:sz w:val="16"/>
                <w:szCs w:val="16"/>
                <w:lang w:val="en-US"/>
              </w:rPr>
            </w:pPr>
            <w:del w:id="17013" w:author="Jing Kai Toh" w:date="2016-05-11T17:19:00Z">
              <w:r w:rsidRPr="000D635C" w:rsidDel="005B3846">
                <w:rPr>
                  <w:rFonts w:ascii="Calibri Light" w:hAnsi="Calibri Light"/>
                  <w:sz w:val="16"/>
                  <w:szCs w:val="16"/>
                  <w:lang w:val="en-US"/>
                </w:rPr>
                <w:delText>ISO 4109: 1980 Fresh concrete -- Determination of the consistency -- Slump test</w:delText>
              </w:r>
            </w:del>
            <w:ins w:id="17014" w:author="Jing Kai Toh" w:date="2016-05-11T17:19:00Z">
              <w:r w:rsidR="005B3846">
                <w:rPr>
                  <w:rFonts w:ascii="Calibri Light" w:hAnsi="Calibri Light"/>
                  <w:sz w:val="16"/>
                  <w:szCs w:val="16"/>
                  <w:lang w:val="en-US"/>
                </w:rPr>
                <w:t>ISO 1920-2:2005 Testing of concrete -- Part 2: Properties of fresh concrete</w:t>
              </w:r>
            </w:ins>
          </w:p>
          <w:p w14:paraId="04BF12FC" w14:textId="77777777" w:rsidR="000D635C" w:rsidRPr="000D635C" w:rsidRDefault="000D635C" w:rsidP="00BC5AE5">
            <w:pPr>
              <w:spacing w:before="100" w:after="120"/>
              <w:rPr>
                <w:rFonts w:ascii="Calibri Light" w:hAnsi="Calibri Light"/>
                <w:sz w:val="16"/>
                <w:szCs w:val="16"/>
                <w:lang w:val="en-US"/>
              </w:rPr>
            </w:pPr>
            <w:del w:id="17015" w:author="Jing Kai Toh" w:date="2016-05-11T17:18:00Z">
              <w:r w:rsidRPr="000D635C" w:rsidDel="005B3846">
                <w:rPr>
                  <w:rFonts w:ascii="Calibri Light" w:hAnsi="Calibri Light"/>
                  <w:sz w:val="16"/>
                  <w:szCs w:val="16"/>
                  <w:lang w:val="en-US"/>
                </w:rPr>
                <w:delText>ISO 4110: 1979 Fresh concrete -- Determination of the consistency -- Vebe test</w:delText>
              </w:r>
            </w:del>
            <w:ins w:id="17016" w:author="Jing Kai Toh" w:date="2016-05-11T17:18:00Z">
              <w:r w:rsidR="005B3846">
                <w:rPr>
                  <w:rFonts w:ascii="Calibri Light" w:hAnsi="Calibri Light"/>
                  <w:sz w:val="16"/>
                  <w:szCs w:val="16"/>
                  <w:lang w:val="en-US"/>
                </w:rPr>
                <w:t>ISO 1920-2:2005 Testing of concrete -- Part 2: Properties of fresh concrete</w:t>
              </w:r>
            </w:ins>
          </w:p>
          <w:p w14:paraId="3147FBDB" w14:textId="77777777" w:rsidR="000D635C" w:rsidRPr="000D635C" w:rsidRDefault="000D635C" w:rsidP="00BC5AE5">
            <w:pPr>
              <w:spacing w:before="100" w:after="120"/>
              <w:rPr>
                <w:rFonts w:ascii="Calibri Light" w:hAnsi="Calibri Light"/>
                <w:sz w:val="16"/>
                <w:szCs w:val="16"/>
                <w:lang w:val="en-US"/>
              </w:rPr>
            </w:pPr>
            <w:del w:id="17017" w:author="Jing Kai Toh" w:date="2016-05-11T17:18:00Z">
              <w:r w:rsidRPr="000D635C" w:rsidDel="005B3846">
                <w:rPr>
                  <w:rFonts w:ascii="Calibri Light" w:hAnsi="Calibri Light"/>
                  <w:sz w:val="16"/>
                  <w:szCs w:val="16"/>
                  <w:lang w:val="en-US"/>
                </w:rPr>
                <w:delText>ISO 4111: 1979 Fresh concrete -- Determination of consistency -- Degree of compactibility (Compaction index)</w:delText>
              </w:r>
            </w:del>
            <w:ins w:id="17018" w:author="Jing Kai Toh" w:date="2016-05-11T17:18:00Z">
              <w:r w:rsidR="005B3846">
                <w:rPr>
                  <w:rFonts w:ascii="Calibri Light" w:hAnsi="Calibri Light"/>
                  <w:sz w:val="16"/>
                  <w:szCs w:val="16"/>
                  <w:lang w:val="en-US"/>
                </w:rPr>
                <w:t>ISO 1920-2:2005 Testing of concrete -- Part 2: Properties of fresh concrete</w:t>
              </w:r>
            </w:ins>
          </w:p>
          <w:p w14:paraId="3195BDC7" w14:textId="77777777" w:rsidR="000D635C" w:rsidRPr="000D635C" w:rsidRDefault="000D635C" w:rsidP="00BC5AE5">
            <w:pPr>
              <w:spacing w:before="100" w:after="120"/>
              <w:rPr>
                <w:rFonts w:ascii="Calibri Light" w:hAnsi="Calibri Light"/>
                <w:sz w:val="16"/>
                <w:szCs w:val="16"/>
                <w:lang w:val="en-US"/>
              </w:rPr>
            </w:pPr>
            <w:del w:id="17019" w:author="Jing Kai Toh" w:date="2016-05-11T17:14:00Z">
              <w:r w:rsidRPr="000D635C" w:rsidDel="004B5EE0">
                <w:rPr>
                  <w:rFonts w:ascii="Calibri Light" w:hAnsi="Calibri Light"/>
                  <w:sz w:val="16"/>
                  <w:szCs w:val="16"/>
                  <w:lang w:val="en-US"/>
                </w:rPr>
                <w:delText>ISO 4635: 1982 Rubber, vulcanized -- Preformed compression seals for use between concrete motorway paving sections -- Specification for material</w:delText>
              </w:r>
            </w:del>
            <w:ins w:id="17020" w:author="Jing Kai Toh" w:date="2016-05-11T17:14:00Z">
              <w:r w:rsidR="004B5EE0">
                <w:rPr>
                  <w:rFonts w:ascii="Calibri Light" w:hAnsi="Calibri Light"/>
                  <w:sz w:val="16"/>
                  <w:szCs w:val="16"/>
                  <w:lang w:val="en-US"/>
                </w:rPr>
                <w:t>ISO 4635:2011 Rubber, vulcanized -- Preformed joint seals for use between concrete paving sections of highways -- Specification</w:t>
              </w:r>
            </w:ins>
          </w:p>
          <w:p w14:paraId="589E3E21" w14:textId="77777777" w:rsidR="000D635C" w:rsidRPr="000D635C" w:rsidRDefault="000D635C" w:rsidP="00BC5AE5">
            <w:pPr>
              <w:spacing w:before="100" w:after="120"/>
              <w:rPr>
                <w:rFonts w:ascii="Calibri Light" w:hAnsi="Calibri Light"/>
                <w:sz w:val="16"/>
                <w:szCs w:val="16"/>
                <w:lang w:val="en-US"/>
              </w:rPr>
            </w:pPr>
            <w:del w:id="17021" w:author="Jing Kai Toh" w:date="2016-05-11T17:12:00Z">
              <w:r w:rsidRPr="000D635C" w:rsidDel="004B5EE0">
                <w:rPr>
                  <w:rFonts w:ascii="Calibri Light" w:hAnsi="Calibri Light"/>
                  <w:sz w:val="16"/>
                  <w:szCs w:val="16"/>
                  <w:lang w:val="en-US"/>
                </w:rPr>
                <w:delText>ISO 4848: 1980 Concrete -- Determination of air content of freshly mixed concrete -- Pressure method</w:delText>
              </w:r>
            </w:del>
            <w:ins w:id="17022" w:author="Jing Kai Toh" w:date="2016-05-11T17:12:00Z">
              <w:r w:rsidR="004B5EE0">
                <w:rPr>
                  <w:rFonts w:ascii="Calibri Light" w:hAnsi="Calibri Light"/>
                  <w:sz w:val="16"/>
                  <w:szCs w:val="16"/>
                  <w:lang w:val="en-US"/>
                </w:rPr>
                <w:t>ISO 1920-2:2005 Testing of concrete -- Part 2: Properties of fresh concrete</w:t>
              </w:r>
            </w:ins>
          </w:p>
          <w:p w14:paraId="49C252BA" w14:textId="77777777" w:rsidR="000D635C" w:rsidRPr="000D635C" w:rsidRDefault="000D635C" w:rsidP="00BC5AE5">
            <w:pPr>
              <w:spacing w:before="100" w:after="120"/>
              <w:rPr>
                <w:rFonts w:ascii="Calibri Light" w:hAnsi="Calibri Light"/>
                <w:sz w:val="16"/>
                <w:szCs w:val="16"/>
                <w:lang w:val="en-US"/>
              </w:rPr>
            </w:pPr>
            <w:del w:id="17023" w:author="Jing Kai Toh" w:date="2016-05-11T17:11:00Z">
              <w:r w:rsidRPr="000D635C" w:rsidDel="004B5EE0">
                <w:rPr>
                  <w:rFonts w:ascii="Calibri Light" w:hAnsi="Calibri Light"/>
                  <w:sz w:val="16"/>
                  <w:szCs w:val="16"/>
                  <w:lang w:val="en-US"/>
                </w:rPr>
                <w:delText>ISO 6274: 1982 Concrete -- Sieve analysis of aggregates</w:delText>
              </w:r>
            </w:del>
            <w:ins w:id="17024" w:author="Jing Kai Toh" w:date="2016-05-11T17:11:00Z">
              <w:r w:rsidR="004B5EE0">
                <w:rPr>
                  <w:rFonts w:ascii="Calibri Light" w:hAnsi="Calibri Light"/>
                  <w:sz w:val="16"/>
                  <w:szCs w:val="16"/>
                  <w:lang w:val="en-US"/>
                </w:rPr>
                <w:t>ISO 6274:1982 Concrete -- Sieve analysis of aggregates</w:t>
              </w:r>
            </w:ins>
          </w:p>
          <w:p w14:paraId="3EEC8223" w14:textId="77777777" w:rsidR="000D635C" w:rsidRPr="000D635C" w:rsidRDefault="000D635C" w:rsidP="00BC5AE5">
            <w:pPr>
              <w:spacing w:before="100" w:after="120"/>
              <w:rPr>
                <w:rFonts w:ascii="Calibri Light" w:hAnsi="Calibri Light"/>
                <w:sz w:val="16"/>
                <w:szCs w:val="16"/>
                <w:lang w:val="en-US"/>
              </w:rPr>
            </w:pPr>
            <w:del w:id="17025" w:author="Jing Kai Toh" w:date="2016-05-11T17:10:00Z">
              <w:r w:rsidRPr="000D635C" w:rsidDel="004B5EE0">
                <w:rPr>
                  <w:rFonts w:ascii="Calibri Light" w:hAnsi="Calibri Light"/>
                  <w:sz w:val="16"/>
                  <w:szCs w:val="16"/>
                  <w:lang w:val="en-US"/>
                </w:rPr>
                <w:delText>ISO 6275: 1982 Concrete, hardened -- Determination of density</w:delText>
              </w:r>
            </w:del>
            <w:ins w:id="17026" w:author="Jing Kai Toh" w:date="2016-05-11T17:10:00Z">
              <w:r w:rsidR="004B5EE0">
                <w:rPr>
                  <w:rFonts w:ascii="Calibri Light" w:hAnsi="Calibri Light"/>
                  <w:sz w:val="16"/>
                  <w:szCs w:val="16"/>
                  <w:lang w:val="en-US"/>
                </w:rPr>
                <w:t>ISO 1920-5:2004 Testing of concrete -- Part 5: Properties of hardened concrete other than strength</w:t>
              </w:r>
            </w:ins>
          </w:p>
          <w:p w14:paraId="12494705" w14:textId="77777777" w:rsidR="000D635C" w:rsidRPr="000D635C" w:rsidRDefault="000D635C" w:rsidP="00BC5AE5">
            <w:pPr>
              <w:spacing w:before="100" w:after="120"/>
              <w:rPr>
                <w:rFonts w:ascii="Calibri Light" w:hAnsi="Calibri Light"/>
                <w:sz w:val="16"/>
                <w:szCs w:val="16"/>
                <w:lang w:val="en-US"/>
              </w:rPr>
            </w:pPr>
            <w:del w:id="17027" w:author="Jing Kai Toh" w:date="2016-05-11T17:10:00Z">
              <w:r w:rsidRPr="000D635C" w:rsidDel="004B5EE0">
                <w:rPr>
                  <w:rFonts w:ascii="Calibri Light" w:hAnsi="Calibri Light"/>
                  <w:sz w:val="16"/>
                  <w:szCs w:val="16"/>
                  <w:lang w:val="en-US"/>
                </w:rPr>
                <w:delText>ISO 6276: 1982 Concrete, compacted fresh -- Determination of density</w:delText>
              </w:r>
            </w:del>
            <w:ins w:id="17028" w:author="Jing Kai Toh" w:date="2016-05-11T17:10:00Z">
              <w:r w:rsidR="004B5EE0">
                <w:rPr>
                  <w:rFonts w:ascii="Calibri Light" w:hAnsi="Calibri Light"/>
                  <w:sz w:val="16"/>
                  <w:szCs w:val="16"/>
                  <w:lang w:val="en-US"/>
                </w:rPr>
                <w:t>ISO 1920-2:2005 Testing of concrete -- Part 2: Properties of fresh concrete</w:t>
              </w:r>
            </w:ins>
          </w:p>
          <w:p w14:paraId="2036372D" w14:textId="77777777" w:rsidR="000D635C" w:rsidRPr="000D635C" w:rsidRDefault="000D635C" w:rsidP="00BC5AE5">
            <w:pPr>
              <w:spacing w:before="100" w:after="120"/>
              <w:rPr>
                <w:rFonts w:ascii="Calibri Light" w:hAnsi="Calibri Light"/>
                <w:sz w:val="16"/>
                <w:szCs w:val="16"/>
                <w:lang w:val="en-US"/>
              </w:rPr>
            </w:pPr>
            <w:del w:id="17029" w:author="Jing Kai Toh" w:date="2016-05-11T17:08:00Z">
              <w:r w:rsidRPr="000D635C" w:rsidDel="004B5EE0">
                <w:rPr>
                  <w:rFonts w:ascii="Calibri Light" w:hAnsi="Calibri Light"/>
                  <w:sz w:val="16"/>
                  <w:szCs w:val="16"/>
                  <w:lang w:val="en-US"/>
                </w:rPr>
                <w:delText>ISO 6782: 1982 Aggregates for concrete -- Determination of bulk density</w:delText>
              </w:r>
            </w:del>
            <w:ins w:id="17030" w:author="Jing Kai Toh" w:date="2016-05-11T17:08:00Z">
              <w:r w:rsidR="004B5EE0">
                <w:rPr>
                  <w:rFonts w:ascii="Calibri Light" w:hAnsi="Calibri Light"/>
                  <w:sz w:val="16"/>
                  <w:szCs w:val="16"/>
                  <w:lang w:val="en-US"/>
                </w:rPr>
                <w:t>ISO 6782:1982 Aggregates for concrete -- Determination of bulk density</w:t>
              </w:r>
            </w:ins>
          </w:p>
          <w:p w14:paraId="5AEF8134" w14:textId="77777777" w:rsidR="000D635C" w:rsidRPr="000D635C" w:rsidRDefault="000D635C" w:rsidP="00BC5AE5">
            <w:pPr>
              <w:spacing w:before="100" w:after="120"/>
              <w:rPr>
                <w:rFonts w:ascii="Calibri Light" w:hAnsi="Calibri Light"/>
                <w:sz w:val="16"/>
                <w:szCs w:val="16"/>
                <w:lang w:val="en-US"/>
              </w:rPr>
            </w:pPr>
            <w:del w:id="17031" w:author="Jing Kai Toh" w:date="2016-05-11T17:07:00Z">
              <w:r w:rsidRPr="000D635C" w:rsidDel="004B5EE0">
                <w:rPr>
                  <w:rFonts w:ascii="Calibri Light" w:hAnsi="Calibri Light"/>
                  <w:sz w:val="16"/>
                  <w:szCs w:val="16"/>
                  <w:lang w:val="en-US"/>
                </w:rPr>
                <w:delText>ISO 6783: 1982 Coarse aggregates for concrete -- Determination of particle density and water absorption -- Hydrostatic balance method</w:delText>
              </w:r>
            </w:del>
            <w:ins w:id="17032" w:author="Jing Kai Toh" w:date="2016-05-11T17:07:00Z">
              <w:r w:rsidR="004B5EE0">
                <w:rPr>
                  <w:rFonts w:ascii="Calibri Light" w:hAnsi="Calibri Light"/>
                  <w:sz w:val="16"/>
                  <w:szCs w:val="16"/>
                  <w:lang w:val="en-US"/>
                </w:rPr>
                <w:t>ISO 6783:1982 Coarse aggregates for concrete -- Determination of particle density and water absorption -- Hydrostatic balance method</w:t>
              </w:r>
            </w:ins>
          </w:p>
          <w:p w14:paraId="313C8926" w14:textId="77777777" w:rsidR="000D635C" w:rsidRPr="000D635C" w:rsidRDefault="000D635C" w:rsidP="00BC5AE5">
            <w:pPr>
              <w:spacing w:before="100" w:after="120"/>
              <w:rPr>
                <w:rFonts w:ascii="Calibri Light" w:hAnsi="Calibri Light"/>
                <w:sz w:val="16"/>
                <w:szCs w:val="16"/>
                <w:lang w:val="en-US"/>
              </w:rPr>
            </w:pPr>
            <w:del w:id="17033" w:author="Jing Kai Toh" w:date="2016-05-11T17:06:00Z">
              <w:r w:rsidRPr="000D635C" w:rsidDel="004B5EE0">
                <w:rPr>
                  <w:rFonts w:ascii="Calibri Light" w:hAnsi="Calibri Light"/>
                  <w:sz w:val="16"/>
                  <w:szCs w:val="16"/>
                  <w:lang w:val="en-US"/>
                </w:rPr>
                <w:delText>ISO 6784: 1982 Concrete -- Determination of static modulus of elasticity in compression</w:delText>
              </w:r>
            </w:del>
            <w:ins w:id="17034" w:author="Jing Kai Toh" w:date="2016-05-11T17:06:00Z">
              <w:r w:rsidR="004B5EE0">
                <w:rPr>
                  <w:rFonts w:ascii="Calibri Light" w:hAnsi="Calibri Light"/>
                  <w:sz w:val="16"/>
                  <w:szCs w:val="16"/>
                  <w:lang w:val="en-US"/>
                </w:rPr>
                <w:t>ISO 1920-10:2010 Testing of concrete -- Part 10: Determination of static modulus of elasticity in compression</w:t>
              </w:r>
            </w:ins>
          </w:p>
          <w:p w14:paraId="7A6647CD" w14:textId="77777777" w:rsidR="000D635C" w:rsidRPr="000D635C" w:rsidRDefault="000D635C" w:rsidP="00BC5AE5">
            <w:pPr>
              <w:spacing w:before="100" w:after="120"/>
              <w:rPr>
                <w:rFonts w:ascii="Calibri Light" w:hAnsi="Calibri Light"/>
                <w:sz w:val="16"/>
                <w:szCs w:val="16"/>
                <w:lang w:val="en-US"/>
              </w:rPr>
            </w:pPr>
            <w:del w:id="17035" w:author="Jing Kai Toh" w:date="2016-05-11T17:05:00Z">
              <w:r w:rsidRPr="000D635C" w:rsidDel="004B5EE0">
                <w:rPr>
                  <w:rFonts w:ascii="Calibri Light" w:hAnsi="Calibri Light"/>
                  <w:sz w:val="16"/>
                  <w:szCs w:val="16"/>
                  <w:lang w:val="en-US"/>
                </w:rPr>
                <w:delText>ISO 7033: 1987 Fine and coarse aggregates for concrete -- Determination of the particle mass-per-volume and water absorption -- Pycnometer method</w:delText>
              </w:r>
            </w:del>
            <w:ins w:id="17036" w:author="Jing Kai Toh" w:date="2016-05-11T17:05:00Z">
              <w:r w:rsidR="004B5EE0">
                <w:rPr>
                  <w:rFonts w:ascii="Calibri Light" w:hAnsi="Calibri Light"/>
                  <w:sz w:val="16"/>
                  <w:szCs w:val="16"/>
                  <w:lang w:val="en-US"/>
                </w:rPr>
                <w:t>ISO 7033:1987 Fine and coarse aggregates for concrete -- Determination of the particle mass-per-volume and water absorption -- Pycnometer method</w:t>
              </w:r>
            </w:ins>
          </w:p>
          <w:p w14:paraId="40DD6AE0" w14:textId="77777777" w:rsidR="000D635C" w:rsidRPr="000D635C" w:rsidRDefault="000D635C" w:rsidP="00BC5AE5">
            <w:pPr>
              <w:spacing w:before="100" w:after="120"/>
              <w:rPr>
                <w:rFonts w:ascii="Calibri Light" w:hAnsi="Calibri Light"/>
                <w:sz w:val="16"/>
                <w:szCs w:val="16"/>
                <w:lang w:val="en-US"/>
              </w:rPr>
            </w:pPr>
            <w:del w:id="17037" w:author="Jing Kai Toh" w:date="2016-05-11T17:04:00Z">
              <w:r w:rsidRPr="000D635C" w:rsidDel="004B5EE0">
                <w:rPr>
                  <w:rFonts w:ascii="Calibri Light" w:hAnsi="Calibri Light"/>
                  <w:sz w:val="16"/>
                  <w:szCs w:val="16"/>
                  <w:lang w:val="en-US"/>
                </w:rPr>
                <w:delText xml:space="preserve">ISO 265-1:1988 Pipes and fittings of plastics materials -- Fittings for domestic and industrial waste pipes -- Basic dimensions : Metric series -- Part 1: Unplasticized poly(vinyl chloride) (PVC-U) </w:delText>
              </w:r>
            </w:del>
            <w:ins w:id="17038" w:author="Jing Kai Toh" w:date="2016-05-11T17:04:00Z">
              <w:r w:rsidR="004B5EE0">
                <w:rPr>
                  <w:rFonts w:ascii="Calibri Light" w:hAnsi="Calibri Light"/>
                  <w:sz w:val="16"/>
                  <w:szCs w:val="16"/>
                  <w:lang w:val="en-US"/>
                </w:rPr>
                <w:t>ISO 265-1:1988 Pipes and fittings of plastics materials -- Fittings for domestic and industrial waste pipes -- Basic dimensions: Metric series -- Part 1: Unplasticized poly(vinyl chloride) (PVC-U)</w:t>
              </w:r>
            </w:ins>
          </w:p>
          <w:p w14:paraId="0959E054" w14:textId="77777777" w:rsidR="000D635C" w:rsidRPr="000D635C" w:rsidRDefault="000D635C" w:rsidP="00BC5AE5">
            <w:pPr>
              <w:spacing w:before="100" w:after="120"/>
              <w:rPr>
                <w:rFonts w:ascii="Calibri Light" w:hAnsi="Calibri Light"/>
                <w:sz w:val="16"/>
                <w:szCs w:val="16"/>
                <w:lang w:val="en-US"/>
              </w:rPr>
            </w:pPr>
            <w:del w:id="17039" w:author="Jing Kai Toh" w:date="2016-05-11T17:03:00Z">
              <w:r w:rsidRPr="000D635C" w:rsidDel="004B5EE0">
                <w:rPr>
                  <w:rFonts w:ascii="Calibri Light" w:hAnsi="Calibri Light"/>
                  <w:sz w:val="16"/>
                  <w:szCs w:val="16"/>
                  <w:lang w:val="en-US"/>
                </w:rPr>
                <w:delText xml:space="preserve">ISO 768:1972 Fibre building boards -- Determination of bending strength </w:delText>
              </w:r>
            </w:del>
            <w:ins w:id="17040" w:author="Jing Kai Toh" w:date="2016-05-11T17:03:00Z">
              <w:r w:rsidR="004B5EE0">
                <w:rPr>
                  <w:rFonts w:ascii="Calibri Light" w:hAnsi="Calibri Light"/>
                  <w:sz w:val="16"/>
                  <w:szCs w:val="16"/>
                  <w:lang w:val="en-US"/>
                </w:rPr>
                <w:t>ISO 768:1972 Fibre building boards -- Determination of bending strength</w:t>
              </w:r>
            </w:ins>
          </w:p>
          <w:p w14:paraId="57FFBEE5" w14:textId="77777777" w:rsidR="000D635C" w:rsidRPr="000D635C" w:rsidRDefault="000D635C" w:rsidP="00BC5AE5">
            <w:pPr>
              <w:spacing w:before="100" w:after="120"/>
              <w:rPr>
                <w:rFonts w:ascii="Calibri Light" w:hAnsi="Calibri Light"/>
                <w:sz w:val="16"/>
                <w:szCs w:val="16"/>
                <w:lang w:val="en-US"/>
              </w:rPr>
            </w:pPr>
            <w:del w:id="17041" w:author="Jing Kai Toh" w:date="2016-05-11T17:02:00Z">
              <w:r w:rsidRPr="000D635C" w:rsidDel="004B5EE0">
                <w:rPr>
                  <w:rFonts w:ascii="Calibri Light" w:hAnsi="Calibri Light"/>
                  <w:sz w:val="16"/>
                  <w:szCs w:val="16"/>
                  <w:lang w:val="en-US"/>
                </w:rPr>
                <w:delText xml:space="preserve">ISO 769:1972 Fibre building boards -- Hard and medium boards -- Determination of water absorption and of swelling in thickness after immersion in water </w:delText>
              </w:r>
            </w:del>
            <w:ins w:id="17042" w:author="Jing Kai Toh" w:date="2016-05-11T17:02:00Z">
              <w:r w:rsidR="004B5EE0">
                <w:rPr>
                  <w:rFonts w:ascii="Calibri Light" w:hAnsi="Calibri Light"/>
                  <w:sz w:val="16"/>
                  <w:szCs w:val="16"/>
                  <w:lang w:val="en-US"/>
                </w:rPr>
                <w:t>ISO 769:1972 Fibre building boards -- Hard and medium boards -- Determination of water absorption and of swelling in thickness after immersion in water</w:t>
              </w:r>
            </w:ins>
          </w:p>
          <w:p w14:paraId="094B42DE" w14:textId="77777777" w:rsidR="000D635C" w:rsidRPr="000D635C" w:rsidRDefault="000D635C" w:rsidP="00BC5AE5">
            <w:pPr>
              <w:spacing w:before="100" w:after="120"/>
              <w:rPr>
                <w:rFonts w:ascii="Calibri Light" w:hAnsi="Calibri Light"/>
                <w:sz w:val="16"/>
                <w:szCs w:val="16"/>
                <w:lang w:val="en-US"/>
              </w:rPr>
            </w:pPr>
            <w:del w:id="17043" w:author="Jing Kai Toh" w:date="2016-05-11T17:01:00Z">
              <w:r w:rsidRPr="000D635C" w:rsidDel="004B5EE0">
                <w:rPr>
                  <w:rFonts w:ascii="Calibri Light" w:hAnsi="Calibri Light"/>
                  <w:sz w:val="16"/>
                  <w:szCs w:val="16"/>
                  <w:lang w:val="en-US"/>
                </w:rPr>
                <w:delText xml:space="preserve">ISO 818:1975 Fibre building boards -- Definition -- Classification </w:delText>
              </w:r>
            </w:del>
            <w:ins w:id="17044" w:author="Jing Kai Toh" w:date="2016-05-11T17:01:00Z">
              <w:r w:rsidR="004B5EE0">
                <w:rPr>
                  <w:rFonts w:ascii="Calibri Light" w:hAnsi="Calibri Light"/>
                  <w:sz w:val="16"/>
                  <w:szCs w:val="16"/>
                  <w:lang w:val="en-US"/>
                </w:rPr>
                <w:t>ISO 818:1975 Fibre building boards -- Definition -- Classification</w:t>
              </w:r>
            </w:ins>
          </w:p>
          <w:p w14:paraId="2750F2CD" w14:textId="77777777" w:rsidR="000D635C" w:rsidRPr="000D635C" w:rsidRDefault="000D635C" w:rsidP="00BC5AE5">
            <w:pPr>
              <w:spacing w:before="100" w:after="120"/>
              <w:rPr>
                <w:rFonts w:ascii="Calibri Light" w:hAnsi="Calibri Light"/>
                <w:sz w:val="16"/>
                <w:szCs w:val="16"/>
                <w:lang w:val="en-US"/>
              </w:rPr>
            </w:pPr>
            <w:del w:id="17045" w:author="Jing Kai Toh" w:date="2016-05-11T17:00:00Z">
              <w:r w:rsidRPr="000D635C" w:rsidDel="004B5EE0">
                <w:rPr>
                  <w:rFonts w:ascii="Calibri Light" w:hAnsi="Calibri Light"/>
                  <w:sz w:val="16"/>
                  <w:szCs w:val="16"/>
                  <w:lang w:val="en-US"/>
                </w:rPr>
                <w:delText>ISO 820:1975 Particle boards -- Definition and classification</w:delText>
              </w:r>
            </w:del>
            <w:ins w:id="17046" w:author="Jing Kai Toh" w:date="2016-05-11T17:00:00Z">
              <w:r w:rsidR="004B5EE0">
                <w:rPr>
                  <w:rFonts w:ascii="Calibri Light" w:hAnsi="Calibri Light"/>
                  <w:sz w:val="16"/>
                  <w:szCs w:val="16"/>
                  <w:lang w:val="en-US"/>
                </w:rPr>
                <w:t>ISO 820:1975 Particle boards -- Definition and classification</w:t>
              </w:r>
            </w:ins>
          </w:p>
          <w:p w14:paraId="677F6621" w14:textId="77777777" w:rsidR="000D635C" w:rsidRPr="000D635C" w:rsidRDefault="000D635C" w:rsidP="00BC5AE5">
            <w:pPr>
              <w:spacing w:before="100" w:after="120"/>
              <w:rPr>
                <w:rFonts w:ascii="Calibri Light" w:hAnsi="Calibri Light"/>
                <w:sz w:val="16"/>
                <w:szCs w:val="16"/>
                <w:lang w:val="en-US"/>
              </w:rPr>
            </w:pPr>
            <w:del w:id="17047" w:author="Jing Kai Toh" w:date="2016-05-11T17:00:00Z">
              <w:r w:rsidRPr="000D635C" w:rsidDel="004B5EE0">
                <w:rPr>
                  <w:rFonts w:ascii="Calibri Light" w:hAnsi="Calibri Light"/>
                  <w:sz w:val="16"/>
                  <w:szCs w:val="16"/>
                  <w:lang w:val="en-US"/>
                </w:rPr>
                <w:delText xml:space="preserve">ISO 2696:1976 Fibre building boards -- Hard and medium boards for general purposes -- Quality specifications -- Water absorption and swelling in thickness </w:delText>
              </w:r>
            </w:del>
            <w:ins w:id="17048" w:author="Jing Kai Toh" w:date="2016-05-11T17:00:00Z">
              <w:r w:rsidR="004B5EE0">
                <w:rPr>
                  <w:rFonts w:ascii="Calibri Light" w:hAnsi="Calibri Light"/>
                  <w:sz w:val="16"/>
                  <w:szCs w:val="16"/>
                  <w:lang w:val="en-US"/>
                </w:rPr>
                <w:t>ISO 2696:1976 Fibre building boards -- Hard and medium boards for general purposes -- Quality specifications -- Water absorption and swelling in thickness</w:t>
              </w:r>
            </w:ins>
          </w:p>
          <w:p w14:paraId="1D7E0104" w14:textId="77777777" w:rsidR="000D635C" w:rsidRPr="000D635C" w:rsidRDefault="000D635C" w:rsidP="00BC5AE5">
            <w:pPr>
              <w:spacing w:before="100" w:after="120"/>
              <w:rPr>
                <w:rFonts w:ascii="Calibri Light" w:hAnsi="Calibri Light"/>
                <w:sz w:val="16"/>
                <w:szCs w:val="16"/>
                <w:lang w:val="en-US"/>
              </w:rPr>
            </w:pPr>
            <w:del w:id="17049" w:author="Jing Kai Toh" w:date="2016-05-11T16:59:00Z">
              <w:r w:rsidRPr="000D635C" w:rsidDel="004B5EE0">
                <w:rPr>
                  <w:rFonts w:ascii="Calibri Light" w:hAnsi="Calibri Light"/>
                  <w:sz w:val="16"/>
                  <w:szCs w:val="16"/>
                  <w:lang w:val="en-US"/>
                </w:rPr>
                <w:delText xml:space="preserve">ISO 3546:1976 Fibre building boards -- Determination of surface finish (roughness) </w:delText>
              </w:r>
            </w:del>
            <w:ins w:id="17050" w:author="Jing Kai Toh" w:date="2016-05-11T16:59:00Z">
              <w:r w:rsidR="004B5EE0">
                <w:rPr>
                  <w:rFonts w:ascii="Calibri Light" w:hAnsi="Calibri Light"/>
                  <w:sz w:val="16"/>
                  <w:szCs w:val="16"/>
                  <w:lang w:val="en-US"/>
                </w:rPr>
                <w:t>ISO 3546:1976 Fibre building boards -- Determination of surface finish (roughness)</w:t>
              </w:r>
            </w:ins>
          </w:p>
          <w:p w14:paraId="05F9C80E" w14:textId="77777777" w:rsidR="000D635C" w:rsidRPr="000D635C" w:rsidRDefault="000D635C" w:rsidP="00BC5AE5">
            <w:pPr>
              <w:spacing w:before="100" w:after="120"/>
              <w:rPr>
                <w:rFonts w:ascii="Calibri Light" w:hAnsi="Calibri Light"/>
                <w:sz w:val="16"/>
                <w:szCs w:val="16"/>
                <w:lang w:val="en-US"/>
              </w:rPr>
            </w:pPr>
            <w:del w:id="17051" w:author="Jing Kai Toh" w:date="2016-05-11T16:57:00Z">
              <w:r w:rsidRPr="000D635C" w:rsidDel="004B5EE0">
                <w:rPr>
                  <w:rFonts w:ascii="Calibri Light" w:hAnsi="Calibri Light"/>
                  <w:sz w:val="16"/>
                  <w:szCs w:val="16"/>
                  <w:lang w:val="en-US"/>
                </w:rPr>
                <w:delText xml:space="preserve">ISO 3603:1977 Fittings for unplasticized polyvinyl chloride (PVC) pressure pipes with elastic sealing ring type joints -- Pressure test for leakproofness </w:delText>
              </w:r>
            </w:del>
            <w:ins w:id="17052" w:author="Jing Kai Toh" w:date="2016-05-11T16:57:00Z">
              <w:r w:rsidR="004B5EE0">
                <w:rPr>
                  <w:rFonts w:ascii="Calibri Light" w:hAnsi="Calibri Light"/>
                  <w:sz w:val="16"/>
                  <w:szCs w:val="16"/>
                  <w:lang w:val="en-US"/>
                </w:rPr>
                <w:t>Fittings for unplasticized polyvinyl chloride (PVC) pressure pipes with elastic sealing ring type joints -- Pressure test for leakproofness</w:t>
              </w:r>
            </w:ins>
          </w:p>
          <w:p w14:paraId="5A7C6D24" w14:textId="77777777" w:rsidR="000D635C" w:rsidRPr="000D635C" w:rsidRDefault="000D635C" w:rsidP="00BC5AE5">
            <w:pPr>
              <w:spacing w:before="100" w:after="120"/>
              <w:rPr>
                <w:rFonts w:ascii="Calibri Light" w:hAnsi="Calibri Light"/>
                <w:sz w:val="16"/>
                <w:szCs w:val="16"/>
                <w:lang w:val="en-US"/>
              </w:rPr>
            </w:pPr>
            <w:del w:id="17053" w:author="Jing Kai Toh" w:date="2016-05-11T16:56:00Z">
              <w:r w:rsidRPr="000D635C" w:rsidDel="004B5EE0">
                <w:rPr>
                  <w:rFonts w:ascii="Calibri Light" w:hAnsi="Calibri Light"/>
                  <w:sz w:val="16"/>
                  <w:szCs w:val="16"/>
                  <w:lang w:val="en-US"/>
                </w:rPr>
                <w:delText xml:space="preserve">ISO 3633:1991 Unplasticized poly(vinyl chloride) (PVC-U) pipes and fittings for soil and waste discharge (low and high temperature) systems inside buildings - Specifications </w:delText>
              </w:r>
            </w:del>
            <w:ins w:id="17054" w:author="Jing Kai Toh" w:date="2016-05-11T16:56:00Z">
              <w:r w:rsidR="004B5EE0">
                <w:rPr>
                  <w:rFonts w:ascii="Calibri Light" w:hAnsi="Calibri Light"/>
                  <w:sz w:val="16"/>
                  <w:szCs w:val="16"/>
                  <w:lang w:val="en-US"/>
                </w:rPr>
                <w:t>ISO 3633:2002 Plastics piping systems for soil and waste discharge (low and high temperature) inside buildings -- Unplasticized poly(vinyl chloride) (PVC-U)</w:t>
              </w:r>
            </w:ins>
          </w:p>
          <w:p w14:paraId="7273F6C9" w14:textId="77777777" w:rsidR="000D635C" w:rsidRPr="000D635C" w:rsidRDefault="000D635C" w:rsidP="00BC5AE5">
            <w:pPr>
              <w:spacing w:before="100" w:after="120"/>
              <w:rPr>
                <w:rFonts w:ascii="Calibri Light" w:hAnsi="Calibri Light"/>
                <w:sz w:val="16"/>
                <w:szCs w:val="16"/>
                <w:lang w:val="en-US"/>
              </w:rPr>
            </w:pPr>
            <w:del w:id="17055" w:author="Jing Kai Toh" w:date="2016-05-11T16:55:00Z">
              <w:r w:rsidRPr="000D635C" w:rsidDel="004B5EE0">
                <w:rPr>
                  <w:rFonts w:ascii="Calibri Light" w:hAnsi="Calibri Light"/>
                  <w:sz w:val="16"/>
                  <w:szCs w:val="16"/>
                  <w:lang w:val="en-US"/>
                </w:rPr>
                <w:delText xml:space="preserve">ISO/TR 4191:1989 Unplasticized polyvinyl chloride (PVC-U) pipes for water supply -- Recommended practice for laying </w:delText>
              </w:r>
            </w:del>
            <w:ins w:id="17056" w:author="Jing Kai Toh" w:date="2016-05-11T16:55:00Z">
              <w:r w:rsidR="004B5EE0">
                <w:rPr>
                  <w:rFonts w:ascii="Calibri Light" w:hAnsi="Calibri Light"/>
                  <w:sz w:val="16"/>
                  <w:szCs w:val="16"/>
                  <w:lang w:val="en-US"/>
                </w:rPr>
                <w:t>ISO/TR 4191:2014 Plastics piping systems for water supply -- Unplasticized poly(vinyl chloride)(PVC-U) and oriented PVC-U (PVC-O) -- Guidance for installation</w:t>
              </w:r>
            </w:ins>
          </w:p>
          <w:p w14:paraId="65CF6EC2" w14:textId="77777777" w:rsidR="000D635C" w:rsidRPr="000D635C" w:rsidRDefault="000D635C" w:rsidP="00BC5AE5">
            <w:pPr>
              <w:spacing w:before="100" w:after="120"/>
              <w:rPr>
                <w:rFonts w:ascii="Calibri Light" w:hAnsi="Calibri Light"/>
                <w:sz w:val="16"/>
                <w:szCs w:val="16"/>
                <w:lang w:val="en-US"/>
              </w:rPr>
            </w:pPr>
            <w:del w:id="17057" w:author="Jing Kai Toh" w:date="2016-05-11T16:54:00Z">
              <w:r w:rsidRPr="000D635C" w:rsidDel="007E3019">
                <w:rPr>
                  <w:rFonts w:ascii="Calibri Light" w:hAnsi="Calibri Light"/>
                  <w:sz w:val="16"/>
                  <w:szCs w:val="16"/>
                  <w:lang w:val="en-US"/>
                </w:rPr>
                <w:delText>ISO 6308:1980 - Gypsum plasterboard; Specification</w:delText>
              </w:r>
            </w:del>
            <w:ins w:id="17058" w:author="Jing Kai Toh" w:date="2016-05-11T16:54:00Z">
              <w:r w:rsidR="007E3019">
                <w:rPr>
                  <w:rFonts w:ascii="Calibri Light" w:hAnsi="Calibri Light"/>
                  <w:sz w:val="16"/>
                  <w:szCs w:val="16"/>
                  <w:lang w:val="en-US"/>
                </w:rPr>
                <w:t>ISO 6308:1980 Gypsum plasterboard -- Specification</w:t>
              </w:r>
            </w:ins>
          </w:p>
          <w:p w14:paraId="61D8FE7D" w14:textId="77777777" w:rsidR="000D635C" w:rsidRPr="000D635C" w:rsidRDefault="000D635C" w:rsidP="00BC5AE5">
            <w:pPr>
              <w:spacing w:before="100" w:after="120"/>
              <w:rPr>
                <w:rFonts w:ascii="Calibri Light" w:hAnsi="Calibri Light"/>
                <w:sz w:val="16"/>
                <w:szCs w:val="16"/>
                <w:lang w:val="en-US"/>
              </w:rPr>
            </w:pPr>
          </w:p>
          <w:p w14:paraId="5CA7DE78" w14:textId="77777777" w:rsidR="000D635C" w:rsidRPr="000D635C" w:rsidRDefault="000D635C" w:rsidP="00BC5AE5">
            <w:pPr>
              <w:spacing w:before="100" w:after="120"/>
              <w:rPr>
                <w:rFonts w:ascii="Calibri Light" w:hAnsi="Calibri Light"/>
                <w:sz w:val="16"/>
                <w:szCs w:val="16"/>
                <w:lang w:val="en-US"/>
              </w:rPr>
            </w:pPr>
            <w:del w:id="17059" w:author="Jing Kai Toh" w:date="2016-05-11T16:53:00Z">
              <w:r w:rsidRPr="000D635C" w:rsidDel="007E3019">
                <w:rPr>
                  <w:rFonts w:ascii="Calibri Light" w:hAnsi="Calibri Light"/>
                  <w:sz w:val="16"/>
                  <w:szCs w:val="16"/>
                  <w:lang w:val="en-US"/>
                </w:rPr>
                <w:delText xml:space="preserve">ISO 13844:2000 Plastics piping systems -- Elastomeric-sealing-ring-type socket joints of unplasticized poly(vinyl chloride) (PVC-U) for use with PVC-U pipes -- Test method for leaktightness under negative pressure </w:delText>
              </w:r>
            </w:del>
            <w:ins w:id="17060" w:author="Jing Kai Toh" w:date="2016-05-11T16:53:00Z">
              <w:r w:rsidR="007E3019">
                <w:rPr>
                  <w:rFonts w:ascii="Calibri Light" w:hAnsi="Calibri Light"/>
                  <w:sz w:val="16"/>
                  <w:szCs w:val="16"/>
                  <w:lang w:val="en-US"/>
                </w:rPr>
                <w:t>ISO 13844:2015 Plastics piping systems -- Elastomeric-sealing-ring-type socket joints for use with plastic pressure pipes -- Test method for leaktightness under negative pressure, angular deflection and deformation</w:t>
              </w:r>
            </w:ins>
          </w:p>
          <w:p w14:paraId="2F0E925D" w14:textId="77777777" w:rsidR="000D635C" w:rsidRPr="000D635C" w:rsidRDefault="000D635C" w:rsidP="00BC5AE5">
            <w:pPr>
              <w:spacing w:before="100" w:after="120"/>
              <w:rPr>
                <w:rFonts w:ascii="Calibri Light" w:hAnsi="Calibri Light"/>
                <w:sz w:val="16"/>
                <w:szCs w:val="16"/>
                <w:lang w:val="en-US"/>
              </w:rPr>
            </w:pPr>
            <w:del w:id="17061" w:author="Jing Kai Toh" w:date="2016-05-11T16:52:00Z">
              <w:r w:rsidRPr="000D635C" w:rsidDel="007E3019">
                <w:rPr>
                  <w:rFonts w:ascii="Calibri Light" w:hAnsi="Calibri Light"/>
                  <w:sz w:val="16"/>
                  <w:szCs w:val="16"/>
                  <w:lang w:val="en-US"/>
                </w:rPr>
                <w:delText>ISO 13845:2000 Plastics piping systems -- Elastomeric-sealing-ring-type socket joints for use with unplasticized poly(vinyl chloride) (PVC-U) pipes -- Test method for leaktightness under internal pressure and with angular deflection</w:delText>
              </w:r>
            </w:del>
            <w:ins w:id="17062" w:author="Jing Kai Toh" w:date="2016-05-11T16:52:00Z">
              <w:r w:rsidR="007E3019">
                <w:rPr>
                  <w:rFonts w:ascii="Calibri Light" w:hAnsi="Calibri Light"/>
                  <w:sz w:val="16"/>
                  <w:szCs w:val="16"/>
                  <w:lang w:val="en-US"/>
                </w:rPr>
                <w:t>ISO 13845:2015 Plastics piping systems -- Elastomeric-sealing-ring-type socket joints for use with thermoplastic pressure pipes -- Test method for leaktightness under internal pressure and with angular deflection</w:t>
              </w:r>
            </w:ins>
          </w:p>
          <w:p w14:paraId="5D11BB6C" w14:textId="77777777" w:rsidR="000D635C" w:rsidRPr="000D635C" w:rsidRDefault="000D635C" w:rsidP="00BC5AE5">
            <w:pPr>
              <w:spacing w:before="100" w:after="120"/>
              <w:rPr>
                <w:rFonts w:ascii="Calibri Light" w:hAnsi="Calibri Light"/>
                <w:sz w:val="16"/>
                <w:szCs w:val="16"/>
                <w:lang w:val="en-US"/>
              </w:rPr>
            </w:pPr>
          </w:p>
          <w:p w14:paraId="0C4FFC93" w14:textId="77777777" w:rsidR="000D635C" w:rsidRPr="000D635C" w:rsidRDefault="000D635C" w:rsidP="00BC5AE5">
            <w:pPr>
              <w:spacing w:before="100" w:after="120"/>
              <w:rPr>
                <w:rFonts w:ascii="Calibri Light" w:hAnsi="Calibri Light"/>
                <w:sz w:val="16"/>
                <w:szCs w:val="16"/>
                <w:lang w:val="en-US"/>
              </w:rPr>
            </w:pPr>
          </w:p>
          <w:p w14:paraId="73993AD0" w14:textId="77777777" w:rsidR="000D635C" w:rsidRPr="000D635C" w:rsidRDefault="000D635C" w:rsidP="00BC5AE5">
            <w:pPr>
              <w:spacing w:before="100" w:after="120"/>
              <w:rPr>
                <w:rFonts w:ascii="Calibri Light" w:hAnsi="Calibri Light"/>
                <w:sz w:val="16"/>
                <w:szCs w:val="16"/>
                <w:lang w:val="en-US"/>
              </w:rPr>
            </w:pPr>
          </w:p>
          <w:p w14:paraId="58722C3B" w14:textId="77777777" w:rsidR="00401C5E" w:rsidRPr="004F3C8C" w:rsidRDefault="00401C5E" w:rsidP="00BC5AE5">
            <w:pPr>
              <w:spacing w:before="100" w:after="120"/>
              <w:rPr>
                <w:rFonts w:ascii="Calibri Light" w:hAnsi="Calibri Light"/>
                <w:sz w:val="16"/>
                <w:szCs w:val="16"/>
                <w:lang w:val="en-US"/>
              </w:rPr>
            </w:pPr>
          </w:p>
        </w:tc>
      </w:tr>
    </w:tbl>
    <w:p w14:paraId="3C02D538" w14:textId="77777777" w:rsidR="00401C5E" w:rsidRPr="004F3C8C" w:rsidRDefault="00401C5E" w:rsidP="00401C5E">
      <w:pPr>
        <w:rPr>
          <w:sz w:val="16"/>
          <w:szCs w:val="16"/>
          <w:lang w:val="en-US"/>
        </w:rPr>
      </w:pPr>
    </w:p>
    <w:p w14:paraId="53BAAADF" w14:textId="77777777" w:rsidR="00401C5E" w:rsidRDefault="000D635C" w:rsidP="000D635C">
      <w:pPr>
        <w:pStyle w:val="Heading1"/>
      </w:pPr>
      <w:r>
        <w:t>Architectural</w:t>
      </w:r>
    </w:p>
    <w:p w14:paraId="3B3A0B92" w14:textId="77777777" w:rsidR="00401C5E" w:rsidRDefault="000D635C" w:rsidP="000D635C">
      <w:pPr>
        <w:pStyle w:val="Heading2"/>
        <w:rPr>
          <w:lang w:val="en-US"/>
        </w:rPr>
      </w:pPr>
      <w:r w:rsidRPr="000D635C">
        <w:rPr>
          <w:lang w:val="en-US"/>
        </w:rPr>
        <w:t>Blistering of Waterproofing Membrane</w:t>
      </w:r>
    </w:p>
    <w:p w14:paraId="3CDAC2B8" w14:textId="77777777" w:rsidR="006C7925" w:rsidRDefault="006C7925" w:rsidP="006C7925">
      <w:pPr>
        <w:pStyle w:val="Heading2"/>
        <w:rPr>
          <w:lang w:val="en-US"/>
        </w:rPr>
      </w:pPr>
      <w:r w:rsidRPr="006C7925">
        <w:rPr>
          <w:lang w:val="en-US"/>
        </w:rPr>
        <w:t>PRE-MATURE MEMBRANE FAILURE</w:t>
      </w:r>
      <w:r>
        <w:rPr>
          <w:lang w:val="en-US"/>
        </w:rPr>
        <w:t xml:space="preserve"> - </w:t>
      </w:r>
      <w:r w:rsidRPr="006C7925">
        <w:rPr>
          <w:lang w:val="en-US"/>
        </w:rPr>
        <w:t>Alligatoring of Membrane</w:t>
      </w:r>
    </w:p>
    <w:p w14:paraId="2F6CEF27" w14:textId="77777777" w:rsidR="006C7925" w:rsidRDefault="006C7925" w:rsidP="006C7925">
      <w:pPr>
        <w:pStyle w:val="Heading2"/>
        <w:rPr>
          <w:lang w:val="en-US"/>
        </w:rPr>
      </w:pPr>
      <w:r w:rsidRPr="006C7925">
        <w:rPr>
          <w:lang w:val="en-US"/>
        </w:rPr>
        <w:t>PRE-MATURE MEMBRANE FAILURE</w:t>
      </w:r>
      <w:r>
        <w:rPr>
          <w:lang w:val="en-US"/>
        </w:rPr>
        <w:t xml:space="preserve"> - </w:t>
      </w:r>
      <w:r w:rsidRPr="006C7925">
        <w:rPr>
          <w:lang w:val="en-US"/>
        </w:rPr>
        <w:t>Delamination of Membrane</w:t>
      </w:r>
    </w:p>
    <w:p w14:paraId="011F6AA3" w14:textId="77777777" w:rsidR="006C7925" w:rsidRDefault="006C7925" w:rsidP="006C7925">
      <w:pPr>
        <w:pStyle w:val="Heading2"/>
        <w:rPr>
          <w:lang w:val="en-US"/>
        </w:rPr>
      </w:pPr>
      <w:r w:rsidRPr="006C7925">
        <w:rPr>
          <w:lang w:val="en-US"/>
        </w:rPr>
        <w:t>PRE-MATURE MEMBRANE FAILURE</w:t>
      </w:r>
      <w:r>
        <w:rPr>
          <w:lang w:val="en-US"/>
        </w:rPr>
        <w:t xml:space="preserve"> - </w:t>
      </w:r>
      <w:r w:rsidRPr="006C7925">
        <w:rPr>
          <w:lang w:val="en-US"/>
        </w:rPr>
        <w:t>Adhesive Failure of Membrane</w:t>
      </w:r>
    </w:p>
    <w:p w14:paraId="2D4A9CEC" w14:textId="77777777" w:rsidR="006C7925" w:rsidRDefault="006C7925" w:rsidP="006C7925">
      <w:pPr>
        <w:pStyle w:val="Heading2"/>
        <w:rPr>
          <w:lang w:val="en-US"/>
        </w:rPr>
      </w:pPr>
      <w:r w:rsidRPr="006C7925">
        <w:rPr>
          <w:lang w:val="en-US"/>
        </w:rPr>
        <w:t>PRE-MATURE MEMBRANE FAILURE</w:t>
      </w:r>
      <w:r>
        <w:rPr>
          <w:lang w:val="en-US"/>
        </w:rPr>
        <w:t xml:space="preserve"> - </w:t>
      </w:r>
      <w:r w:rsidRPr="006C7925">
        <w:rPr>
          <w:lang w:val="en-US"/>
        </w:rPr>
        <w:t>Tearing of Membrane</w:t>
      </w:r>
    </w:p>
    <w:p w14:paraId="2272DBEF" w14:textId="77777777" w:rsidR="006C7925" w:rsidRDefault="006C7925" w:rsidP="006C7925">
      <w:pPr>
        <w:pStyle w:val="Heading2"/>
        <w:rPr>
          <w:lang w:val="en-US"/>
        </w:rPr>
      </w:pPr>
      <w:r w:rsidRPr="006C7925">
        <w:rPr>
          <w:lang w:val="en-US"/>
        </w:rPr>
        <w:t>PRE-MATURE MEMBRANE FAILURE</w:t>
      </w:r>
      <w:r>
        <w:rPr>
          <w:lang w:val="en-US"/>
        </w:rPr>
        <w:t xml:space="preserve"> - </w:t>
      </w:r>
      <w:r w:rsidRPr="006C7925">
        <w:rPr>
          <w:lang w:val="en-US"/>
        </w:rPr>
        <w:t>Ridging of Membrane</w:t>
      </w:r>
    </w:p>
    <w:p w14:paraId="2B6C28C5" w14:textId="77777777" w:rsidR="006C7925" w:rsidRDefault="006C7925" w:rsidP="006C7925">
      <w:pPr>
        <w:pStyle w:val="Heading2"/>
        <w:rPr>
          <w:lang w:val="en-US"/>
        </w:rPr>
      </w:pPr>
      <w:r w:rsidRPr="006C7925">
        <w:rPr>
          <w:lang w:val="en-US"/>
        </w:rPr>
        <w:t>PRE-MATURE MEMBRANE FAILURE</w:t>
      </w:r>
      <w:r>
        <w:rPr>
          <w:lang w:val="en-US"/>
        </w:rPr>
        <w:t xml:space="preserve"> - </w:t>
      </w:r>
      <w:r w:rsidRPr="006C7925">
        <w:rPr>
          <w:lang w:val="en-US"/>
        </w:rPr>
        <w:t>Splitting of Membrane</w:t>
      </w:r>
    </w:p>
    <w:p w14:paraId="6F64CD97" w14:textId="77777777" w:rsidR="006C7925" w:rsidRDefault="006C7925" w:rsidP="006C7925">
      <w:pPr>
        <w:pStyle w:val="Heading2"/>
        <w:rPr>
          <w:lang w:val="en-US"/>
        </w:rPr>
      </w:pPr>
      <w:r w:rsidRPr="006C7925">
        <w:rPr>
          <w:lang w:val="en-US"/>
        </w:rPr>
        <w:t>PRE-MATURE MEMBRANE FAILURE</w:t>
      </w:r>
      <w:r>
        <w:rPr>
          <w:lang w:val="en-US"/>
        </w:rPr>
        <w:t xml:space="preserve"> - </w:t>
      </w:r>
      <w:r w:rsidRPr="006C7925">
        <w:rPr>
          <w:lang w:val="en-US"/>
        </w:rPr>
        <w:t>Adhesive Failure of Membrane</w:t>
      </w:r>
    </w:p>
    <w:p w14:paraId="09300F02" w14:textId="77777777" w:rsidR="001F7497" w:rsidRDefault="001F7497" w:rsidP="001F7497">
      <w:pPr>
        <w:pStyle w:val="Heading2"/>
        <w:tabs>
          <w:tab w:val="center" w:pos="4513"/>
        </w:tabs>
        <w:rPr>
          <w:lang w:val="en-US"/>
        </w:rPr>
      </w:pPr>
      <w:r w:rsidRPr="001F7497">
        <w:rPr>
          <w:lang w:val="en-US"/>
        </w:rPr>
        <w:t>MICROBIAL GROWTH</w:t>
      </w:r>
      <w:r>
        <w:rPr>
          <w:lang w:val="en-US"/>
        </w:rPr>
        <w:t xml:space="preserve"> -</w:t>
      </w:r>
      <w:r w:rsidRPr="001F7497">
        <w:rPr>
          <w:lang w:val="en-US"/>
        </w:rPr>
        <w:t>Algae Growth</w:t>
      </w:r>
    </w:p>
    <w:p w14:paraId="13BC863D" w14:textId="77777777" w:rsidR="001F7497" w:rsidRPr="001F7497" w:rsidRDefault="001F7497" w:rsidP="001F7497">
      <w:pPr>
        <w:pStyle w:val="Heading2"/>
        <w:rPr>
          <w:lang w:val="en-US"/>
        </w:rPr>
      </w:pPr>
      <w:r w:rsidRPr="001F7497">
        <w:rPr>
          <w:lang w:val="en-US"/>
        </w:rPr>
        <w:t>Water Leak Through Tile Popping</w:t>
      </w:r>
      <w:r>
        <w:rPr>
          <w:lang w:val="en-US"/>
        </w:rPr>
        <w:tab/>
      </w:r>
    </w:p>
    <w:tbl>
      <w:tblPr>
        <w:tblStyle w:val="TableGrid"/>
        <w:tblW w:w="0" w:type="auto"/>
        <w:tblInd w:w="108" w:type="dxa"/>
        <w:tblLook w:val="04A0" w:firstRow="1" w:lastRow="0" w:firstColumn="1" w:lastColumn="0" w:noHBand="0" w:noVBand="1"/>
      </w:tblPr>
      <w:tblGrid>
        <w:gridCol w:w="685"/>
        <w:gridCol w:w="8449"/>
      </w:tblGrid>
      <w:tr w:rsidR="00401C5E" w:rsidRPr="004F3C8C" w14:paraId="5E3B2E61" w14:textId="77777777" w:rsidTr="00401C5E">
        <w:tc>
          <w:tcPr>
            <w:tcW w:w="685" w:type="dxa"/>
          </w:tcPr>
          <w:p w14:paraId="427682B7"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578174EE" w14:textId="77777777" w:rsidR="006C7925" w:rsidRPr="00BC5AE5" w:rsidRDefault="006C7925" w:rsidP="00BC5AE5">
            <w:pPr>
              <w:spacing w:before="100" w:after="120"/>
              <w:rPr>
                <w:rFonts w:ascii="Calibri Light" w:hAnsi="Calibri Light"/>
                <w:sz w:val="16"/>
                <w:szCs w:val="16"/>
                <w:lang w:val="en-US"/>
              </w:rPr>
            </w:pPr>
            <w:del w:id="17063" w:author="Jing Kai Toh" w:date="2016-05-11T16:50:00Z">
              <w:r w:rsidRPr="00BC5AE5" w:rsidDel="004C05F1">
                <w:rPr>
                  <w:rFonts w:ascii="Calibri Light" w:hAnsi="Calibri Light"/>
                  <w:sz w:val="16"/>
                  <w:szCs w:val="16"/>
                  <w:lang w:val="en-US"/>
                </w:rPr>
                <w:delText>BS 476-3:1975 Fire tests on building materials and structures. External fire exposure roof test</w:delText>
              </w:r>
            </w:del>
            <w:ins w:id="17064" w:author="Jing Kai Toh" w:date="2016-05-11T16:50:00Z">
              <w:r w:rsidR="004C05F1">
                <w:rPr>
                  <w:rFonts w:ascii="Calibri Light" w:hAnsi="Calibri Light"/>
                  <w:sz w:val="16"/>
                  <w:szCs w:val="16"/>
                  <w:lang w:val="en-US"/>
                </w:rPr>
                <w:t>BS 476-3:2004 Fire tests on building materials and structures. Classification and method of test for external fire exposure to roofs</w:t>
              </w:r>
            </w:ins>
            <w:r w:rsidRPr="00BC5AE5">
              <w:rPr>
                <w:rFonts w:ascii="Calibri Light" w:hAnsi="Calibri Light"/>
                <w:sz w:val="16"/>
                <w:szCs w:val="16"/>
                <w:lang w:val="en-US"/>
              </w:rPr>
              <w:br/>
            </w:r>
            <w:r w:rsidRPr="00BC5AE5">
              <w:rPr>
                <w:rFonts w:ascii="Calibri Light" w:hAnsi="Calibri Light"/>
                <w:sz w:val="16"/>
                <w:szCs w:val="16"/>
                <w:lang w:val="en-US"/>
              </w:rPr>
              <w:br/>
            </w:r>
            <w:del w:id="17065" w:author="Jing Kai Toh" w:date="2016-05-11T16:48:00Z">
              <w:r w:rsidRPr="00BC5AE5" w:rsidDel="004C05F1">
                <w:rPr>
                  <w:rFonts w:ascii="Calibri Light" w:hAnsi="Calibri Light"/>
                  <w:sz w:val="16"/>
                  <w:szCs w:val="16"/>
                  <w:lang w:val="en-US"/>
                </w:rPr>
                <w:delText>BS 648:1964 Schedule of weights of building materials</w:delText>
              </w:r>
            </w:del>
            <w:ins w:id="17066" w:author="Jing Kai Toh" w:date="2016-05-11T16:48:00Z">
              <w:r w:rsidR="004C05F1">
                <w:rPr>
                  <w:rFonts w:ascii="Calibri Light" w:hAnsi="Calibri Light"/>
                  <w:sz w:val="16"/>
                  <w:szCs w:val="16"/>
                  <w:lang w:val="en-US"/>
                </w:rPr>
                <w:t>BS 648:1964 Schedule of weights of building materials (Withdrawn)</w:t>
              </w:r>
            </w:ins>
            <w:r w:rsidRPr="00BC5AE5">
              <w:rPr>
                <w:rFonts w:ascii="Calibri Light" w:hAnsi="Calibri Light"/>
                <w:sz w:val="16"/>
                <w:szCs w:val="16"/>
                <w:lang w:val="en-US"/>
              </w:rPr>
              <w:br/>
            </w:r>
            <w:r w:rsidRPr="00BC5AE5">
              <w:rPr>
                <w:rFonts w:ascii="Calibri Light" w:hAnsi="Calibri Light"/>
                <w:sz w:val="16"/>
                <w:szCs w:val="16"/>
                <w:lang w:val="en-US"/>
              </w:rPr>
              <w:br/>
            </w:r>
            <w:del w:id="17067" w:author="Jing Kai Toh" w:date="2016-05-11T16:39:00Z">
              <w:r w:rsidRPr="00BC5AE5" w:rsidDel="004C05F1">
                <w:rPr>
                  <w:rFonts w:ascii="Calibri Light" w:hAnsi="Calibri Light"/>
                  <w:sz w:val="16"/>
                  <w:szCs w:val="16"/>
                  <w:lang w:val="en-US"/>
                </w:rPr>
                <w:delText>BS 680-2:1971 Specification for roofing slates. Metric units</w:delText>
              </w:r>
            </w:del>
            <w:ins w:id="17068" w:author="Jing Kai Toh" w:date="2016-05-11T16:39:00Z">
              <w:r w:rsidR="004C05F1">
                <w:rPr>
                  <w:rFonts w:ascii="Calibri Light" w:hAnsi="Calibri Light"/>
                  <w:sz w:val="16"/>
                  <w:szCs w:val="16"/>
                  <w:lang w:val="en-US"/>
                </w:rPr>
                <w:t>BS EN 12326-1:2014 Slate and stone for discontinuous roofing and external cladding. Specifications for slate and carbonate slate</w:t>
              </w:r>
            </w:ins>
            <w:r w:rsidRPr="00BC5AE5">
              <w:rPr>
                <w:rFonts w:ascii="Calibri Light" w:hAnsi="Calibri Light"/>
                <w:sz w:val="16"/>
                <w:szCs w:val="16"/>
                <w:lang w:val="en-US"/>
              </w:rPr>
              <w:br/>
            </w:r>
            <w:r w:rsidRPr="00BC5AE5">
              <w:rPr>
                <w:rFonts w:ascii="Calibri Light" w:hAnsi="Calibri Light"/>
                <w:sz w:val="16"/>
                <w:szCs w:val="16"/>
                <w:lang w:val="en-US"/>
              </w:rPr>
              <w:br/>
            </w:r>
            <w:del w:id="17069" w:author="Jing Kai Toh" w:date="2016-05-11T16:30:00Z">
              <w:r w:rsidRPr="00BC5AE5" w:rsidDel="004C05F1">
                <w:rPr>
                  <w:rFonts w:ascii="Calibri Light" w:hAnsi="Calibri Light"/>
                  <w:sz w:val="16"/>
                  <w:szCs w:val="16"/>
                  <w:lang w:val="en-US"/>
                </w:rPr>
                <w:delText>BS 690-6:1976 Asbestos-cement slates and sheets. Fittings for use with corrugated sheets</w:delText>
              </w:r>
            </w:del>
            <w:ins w:id="17070" w:author="Jing Kai Toh" w:date="2016-05-11T16:30:00Z">
              <w:r w:rsidR="004C05F1">
                <w:rPr>
                  <w:rFonts w:ascii="Calibri Light" w:hAnsi="Calibri Light"/>
                  <w:sz w:val="16"/>
                  <w:szCs w:val="16"/>
                  <w:lang w:val="en-US"/>
                </w:rPr>
                <w:t>BS 690-6:1976 Asbestos-cement slates and sheets. Fittings for use with corrugated sheets (Witthdrawn)</w:t>
              </w:r>
            </w:ins>
            <w:r w:rsidRPr="00BC5AE5">
              <w:rPr>
                <w:rFonts w:ascii="Calibri Light" w:hAnsi="Calibri Light"/>
                <w:sz w:val="16"/>
                <w:szCs w:val="16"/>
                <w:lang w:val="en-US"/>
              </w:rPr>
              <w:br/>
            </w:r>
            <w:r w:rsidRPr="00BC5AE5">
              <w:rPr>
                <w:rFonts w:ascii="Calibri Light" w:hAnsi="Calibri Light"/>
                <w:sz w:val="16"/>
                <w:szCs w:val="16"/>
                <w:lang w:val="en-US"/>
              </w:rPr>
              <w:br/>
            </w:r>
            <w:del w:id="17071" w:author="Jing Kai Toh" w:date="2016-05-11T16:28:00Z">
              <w:r w:rsidRPr="00BC5AE5" w:rsidDel="00154FB4">
                <w:rPr>
                  <w:rFonts w:ascii="Calibri Light" w:hAnsi="Calibri Light"/>
                  <w:sz w:val="16"/>
                  <w:szCs w:val="16"/>
                  <w:lang w:val="en-US"/>
                </w:rPr>
                <w:delText>BS 747:2000 Reinforced bitumen sheets for roofing. Specification</w:delText>
              </w:r>
            </w:del>
            <w:ins w:id="17072" w:author="Jing Kai Toh" w:date="2016-05-11T16:28:00Z">
              <w:r w:rsidR="00154FB4">
                <w:rPr>
                  <w:rFonts w:ascii="Calibri Light" w:hAnsi="Calibri Light"/>
                  <w:sz w:val="16"/>
                  <w:szCs w:val="16"/>
                  <w:lang w:val="en-US"/>
                </w:rPr>
                <w:t>BS EN 13707:2013 Flexible sheets for waterproofing. Reinforced bitumen sheets for roof waterproofing. Definitions and characteristics</w:t>
              </w:r>
            </w:ins>
            <w:r w:rsidRPr="00BC5AE5">
              <w:rPr>
                <w:rFonts w:ascii="Calibri Light" w:hAnsi="Calibri Light"/>
                <w:sz w:val="16"/>
                <w:szCs w:val="16"/>
                <w:lang w:val="en-US"/>
              </w:rPr>
              <w:br/>
            </w:r>
            <w:r w:rsidRPr="00BC5AE5">
              <w:rPr>
                <w:rFonts w:ascii="Calibri Light" w:hAnsi="Calibri Light"/>
                <w:sz w:val="16"/>
                <w:szCs w:val="16"/>
                <w:lang w:val="en-US"/>
              </w:rPr>
              <w:br/>
            </w:r>
            <w:del w:id="17073" w:author="Jing Kai Toh" w:date="2016-05-11T16:13:00Z">
              <w:r w:rsidRPr="00BC5AE5" w:rsidDel="00154FB4">
                <w:rPr>
                  <w:rFonts w:ascii="Calibri Light" w:hAnsi="Calibri Light"/>
                  <w:sz w:val="16"/>
                  <w:szCs w:val="16"/>
                  <w:lang w:val="en-US"/>
                </w:rPr>
                <w:delText>BS 874-3.2:1990 Methods for determining thermal insulating properties. Tests for thermal transmittance and conductance. Calibrated hot-box method</w:delText>
              </w:r>
            </w:del>
            <w:ins w:id="17074" w:author="Jing Kai Toh" w:date="2016-05-11T16:13:00Z">
              <w:r w:rsidR="00154FB4">
                <w:rPr>
                  <w:rFonts w:ascii="Calibri Light" w:hAnsi="Calibri Light"/>
                  <w:sz w:val="16"/>
                  <w:szCs w:val="16"/>
                  <w:lang w:val="en-US"/>
                </w:rPr>
                <w:t>BS EN ISO 8990:1996 Thermal insulation. Determination of steady-state thermal transmission properties. Calibrated and guarded hot box</w:t>
              </w:r>
            </w:ins>
            <w:r w:rsidRPr="00BC5AE5">
              <w:rPr>
                <w:rFonts w:ascii="Calibri Light" w:hAnsi="Calibri Light"/>
                <w:sz w:val="16"/>
                <w:szCs w:val="16"/>
                <w:lang w:val="en-US"/>
              </w:rPr>
              <w:br/>
            </w:r>
            <w:r w:rsidRPr="00BC5AE5">
              <w:rPr>
                <w:rFonts w:ascii="Calibri Light" w:hAnsi="Calibri Light"/>
                <w:sz w:val="16"/>
                <w:szCs w:val="16"/>
                <w:lang w:val="en-US"/>
              </w:rPr>
              <w:br/>
            </w:r>
            <w:del w:id="17075" w:author="Jing Kai Toh" w:date="2016-05-11T16:11:00Z">
              <w:r w:rsidRPr="00BC5AE5" w:rsidDel="00154FB4">
                <w:rPr>
                  <w:rFonts w:ascii="Calibri Light" w:hAnsi="Calibri Light"/>
                  <w:sz w:val="16"/>
                  <w:szCs w:val="16"/>
                  <w:lang w:val="en-US"/>
                </w:rPr>
                <w:delText>BS 1105:1981 Specification for wood wool cement slabs up to 125 mm thick</w:delText>
              </w:r>
            </w:del>
            <w:ins w:id="17076" w:author="Jing Kai Toh" w:date="2016-05-11T16:11:00Z">
              <w:r w:rsidR="00154FB4">
                <w:rPr>
                  <w:rFonts w:ascii="Calibri Light" w:hAnsi="Calibri Light"/>
                  <w:sz w:val="16"/>
                  <w:szCs w:val="16"/>
                  <w:lang w:val="en-US"/>
                </w:rPr>
                <w:t>BS EN 13168:2012+A1:2015 Thermal insulation products for buildings. Factory made wood wool (WW) products. Specification</w:t>
              </w:r>
            </w:ins>
            <w:r w:rsidRPr="00BC5AE5">
              <w:rPr>
                <w:rFonts w:ascii="Calibri Light" w:hAnsi="Calibri Light"/>
                <w:sz w:val="16"/>
                <w:szCs w:val="16"/>
                <w:lang w:val="en-US"/>
              </w:rPr>
              <w:br/>
            </w:r>
            <w:r w:rsidRPr="00BC5AE5">
              <w:rPr>
                <w:rFonts w:ascii="Calibri Light" w:hAnsi="Calibri Light"/>
                <w:sz w:val="16"/>
                <w:szCs w:val="16"/>
                <w:lang w:val="en-US"/>
              </w:rPr>
              <w:br/>
            </w:r>
            <w:del w:id="17077" w:author="Jing Kai Toh" w:date="2016-05-11T16:08:00Z">
              <w:r w:rsidRPr="00BC5AE5" w:rsidDel="00154FB4">
                <w:rPr>
                  <w:rFonts w:ascii="Calibri Light" w:hAnsi="Calibri Light"/>
                  <w:sz w:val="16"/>
                  <w:szCs w:val="16"/>
                  <w:lang w:val="en-US"/>
                </w:rPr>
                <w:delText>BS 1202-2:1974 Specification for nails. Copper nails</w:delText>
              </w:r>
            </w:del>
            <w:ins w:id="17078" w:author="Jing Kai Toh" w:date="2016-05-11T16:08:00Z">
              <w:r w:rsidR="00154FB4">
                <w:rPr>
                  <w:rFonts w:ascii="Calibri Light" w:hAnsi="Calibri Light"/>
                  <w:sz w:val="16"/>
                  <w:szCs w:val="16"/>
                  <w:lang w:val="en-US"/>
                </w:rPr>
                <w:t>BS 1202-2:1974 Specification for nails. Copper nails</w:t>
              </w:r>
            </w:ins>
            <w:r w:rsidRPr="00BC5AE5">
              <w:rPr>
                <w:rFonts w:ascii="Calibri Light" w:hAnsi="Calibri Light"/>
                <w:sz w:val="16"/>
                <w:szCs w:val="16"/>
                <w:lang w:val="en-US"/>
              </w:rPr>
              <w:br/>
            </w:r>
            <w:r w:rsidRPr="00BC5AE5">
              <w:rPr>
                <w:rFonts w:ascii="Calibri Light" w:hAnsi="Calibri Light"/>
                <w:sz w:val="16"/>
                <w:szCs w:val="16"/>
                <w:lang w:val="en-US"/>
              </w:rPr>
              <w:br/>
            </w:r>
            <w:del w:id="17079" w:author="Jing Kai Toh" w:date="2016-05-11T16:07:00Z">
              <w:r w:rsidRPr="00BC5AE5" w:rsidDel="00154FB4">
                <w:rPr>
                  <w:rFonts w:ascii="Calibri Light" w:hAnsi="Calibri Light"/>
                  <w:sz w:val="16"/>
                  <w:szCs w:val="16"/>
                  <w:lang w:val="en-US"/>
                </w:rPr>
                <w:delText>BS 1202-3:1974 Specification for nails. Aluminium nails</w:delText>
              </w:r>
            </w:del>
            <w:ins w:id="17080" w:author="Jing Kai Toh" w:date="2016-05-11T16:07:00Z">
              <w:r w:rsidR="00154FB4">
                <w:rPr>
                  <w:rFonts w:ascii="Calibri Light" w:hAnsi="Calibri Light"/>
                  <w:sz w:val="16"/>
                  <w:szCs w:val="16"/>
                  <w:lang w:val="en-US"/>
                </w:rPr>
                <w:t>BS 1202-3:1974 Specification for nails. Aluminium nails</w:t>
              </w:r>
            </w:ins>
            <w:r w:rsidRPr="00BC5AE5">
              <w:rPr>
                <w:rFonts w:ascii="Calibri Light" w:hAnsi="Calibri Light"/>
                <w:sz w:val="16"/>
                <w:szCs w:val="16"/>
                <w:lang w:val="en-US"/>
              </w:rPr>
              <w:br/>
            </w:r>
            <w:r w:rsidRPr="00BC5AE5">
              <w:rPr>
                <w:rFonts w:ascii="Calibri Light" w:hAnsi="Calibri Light"/>
                <w:sz w:val="16"/>
                <w:szCs w:val="16"/>
                <w:lang w:val="en-US"/>
              </w:rPr>
              <w:br/>
            </w:r>
            <w:del w:id="17081" w:author="Jing Kai Toh" w:date="2016-05-11T16:06:00Z">
              <w:r w:rsidRPr="00BC5AE5" w:rsidDel="00154FB4">
                <w:rPr>
                  <w:rFonts w:ascii="Calibri Light" w:hAnsi="Calibri Light"/>
                  <w:sz w:val="16"/>
                  <w:szCs w:val="16"/>
                  <w:lang w:val="en-US"/>
                </w:rPr>
                <w:delText>BS 1494-1:1964 Specification for fixing accessories for building purposes. Fixings for sheet, roof and wall coverings</w:delText>
              </w:r>
            </w:del>
            <w:ins w:id="17082" w:author="Jing Kai Toh" w:date="2016-05-11T16:06:00Z">
              <w:r w:rsidR="00154FB4">
                <w:rPr>
                  <w:rFonts w:ascii="Calibri Light" w:hAnsi="Calibri Light"/>
                  <w:sz w:val="16"/>
                  <w:szCs w:val="16"/>
                  <w:lang w:val="en-US"/>
                </w:rPr>
                <w:t>BS 1494-1:1964 Specification for fixing accessories for building purposes. Fixings for sheet, roof and wall coverings (Withdrawn)</w:t>
              </w:r>
            </w:ins>
            <w:r w:rsidRPr="00BC5AE5">
              <w:rPr>
                <w:rFonts w:ascii="Calibri Light" w:hAnsi="Calibri Light"/>
                <w:sz w:val="16"/>
                <w:szCs w:val="16"/>
                <w:lang w:val="en-US"/>
              </w:rPr>
              <w:br/>
            </w:r>
            <w:r w:rsidRPr="00BC5AE5">
              <w:rPr>
                <w:rFonts w:ascii="Calibri Light" w:hAnsi="Calibri Light"/>
                <w:sz w:val="16"/>
                <w:szCs w:val="16"/>
                <w:lang w:val="en-US"/>
              </w:rPr>
              <w:br/>
            </w:r>
            <w:del w:id="17083" w:author="Jing Kai Toh" w:date="2016-05-11T16:05:00Z">
              <w:r w:rsidRPr="00BC5AE5" w:rsidDel="00154FB4">
                <w:rPr>
                  <w:rFonts w:ascii="Calibri Light" w:hAnsi="Calibri Light"/>
                  <w:sz w:val="16"/>
                  <w:szCs w:val="16"/>
                  <w:lang w:val="en-US"/>
                </w:rPr>
                <w:delText>BS 1521:1972 Specification for waterproof building papers</w:delText>
              </w:r>
            </w:del>
            <w:ins w:id="17084" w:author="Jing Kai Toh" w:date="2016-05-11T16:05:00Z">
              <w:r w:rsidR="00154FB4">
                <w:rPr>
                  <w:rFonts w:ascii="Calibri Light" w:hAnsi="Calibri Light"/>
                  <w:sz w:val="16"/>
                  <w:szCs w:val="16"/>
                  <w:lang w:val="en-US"/>
                </w:rPr>
                <w:t>BS 1521:1972 Specification for waterproof building papers</w:t>
              </w:r>
            </w:ins>
            <w:r w:rsidRPr="00BC5AE5">
              <w:rPr>
                <w:rFonts w:ascii="Calibri Light" w:hAnsi="Calibri Light"/>
                <w:sz w:val="16"/>
                <w:szCs w:val="16"/>
                <w:lang w:val="en-US"/>
              </w:rPr>
              <w:br/>
            </w:r>
            <w:r w:rsidRPr="00BC5AE5">
              <w:rPr>
                <w:rFonts w:ascii="Calibri Light" w:hAnsi="Calibri Light"/>
                <w:sz w:val="16"/>
                <w:szCs w:val="16"/>
                <w:lang w:val="en-US"/>
              </w:rPr>
              <w:br/>
            </w:r>
            <w:del w:id="17085" w:author="Jing Kai Toh" w:date="2016-05-11T16:03:00Z">
              <w:r w:rsidRPr="00BC5AE5" w:rsidDel="00154FB4">
                <w:rPr>
                  <w:rFonts w:ascii="Calibri Light" w:hAnsi="Calibri Light"/>
                  <w:sz w:val="16"/>
                  <w:szCs w:val="16"/>
                  <w:lang w:val="en-US"/>
                </w:rPr>
                <w:delText>BS 2654:1989 Specification for manufacture of vertical steel welded non-refrigerated storage tanks with butt-welded shells for the petroleum industry</w:delText>
              </w:r>
            </w:del>
            <w:ins w:id="17086" w:author="Jing Kai Toh" w:date="2016-05-11T16:05:00Z">
              <w:r w:rsidR="00154FB4">
                <w:rPr>
                  <w:rFonts w:ascii="Calibri Light" w:hAnsi="Calibri Light"/>
                  <w:sz w:val="16"/>
                  <w:szCs w:val="16"/>
                  <w:lang w:val="en-US"/>
                </w:rPr>
                <w:t>BS 1521:1972 Specification for waterproof building papers</w:t>
              </w:r>
            </w:ins>
            <w:ins w:id="17087" w:author="Jing Kai Toh" w:date="2016-05-11T16:03:00Z">
              <w:r w:rsidR="00154FB4">
                <w:rPr>
                  <w:rFonts w:ascii="Calibri Light" w:hAnsi="Calibri Light"/>
                  <w:sz w:val="16"/>
                  <w:szCs w:val="16"/>
                  <w:lang w:val="en-US"/>
                </w:rPr>
                <w:t>BS EN 14015:2004 Specification for the design and manufacture of site built, vertical, cylindrical, flat-bottomed, above ground, welded, steel tanks for the storage of liquids at ambient temperature and above</w:t>
              </w:r>
            </w:ins>
            <w:r w:rsidRPr="00BC5AE5">
              <w:rPr>
                <w:rFonts w:ascii="Calibri Light" w:hAnsi="Calibri Light"/>
                <w:sz w:val="16"/>
                <w:szCs w:val="16"/>
                <w:lang w:val="en-US"/>
              </w:rPr>
              <w:br/>
            </w:r>
            <w:r w:rsidRPr="00BC5AE5">
              <w:rPr>
                <w:rFonts w:ascii="Calibri Light" w:hAnsi="Calibri Light"/>
                <w:sz w:val="16"/>
                <w:szCs w:val="16"/>
                <w:lang w:val="en-US"/>
              </w:rPr>
              <w:br/>
            </w:r>
            <w:del w:id="17088" w:author="Jing Kai Toh" w:date="2016-05-11T16:01:00Z">
              <w:r w:rsidRPr="00BC5AE5" w:rsidDel="00154FB4">
                <w:rPr>
                  <w:rFonts w:ascii="Calibri Light" w:hAnsi="Calibri Light"/>
                  <w:sz w:val="16"/>
                  <w:szCs w:val="16"/>
                  <w:lang w:val="en-US"/>
                </w:rPr>
                <w:delText>BS 2830:1994 Specification for suspended access equipment (suspended chairs, traditional steeplejack's seats, work cages, cradles and platforms) for use in the building, engineering construction, steeplejack and cleaning industries</w:delText>
              </w:r>
            </w:del>
            <w:ins w:id="17089" w:author="Jing Kai Toh" w:date="2016-05-11T16:01:00Z">
              <w:r w:rsidR="00154FB4">
                <w:rPr>
                  <w:rFonts w:ascii="Calibri Light" w:hAnsi="Calibri Light"/>
                  <w:sz w:val="16"/>
                  <w:szCs w:val="16"/>
                  <w:lang w:val="en-US"/>
                </w:rPr>
                <w:t>BS 2830:1994 Specification for suspended access equipment (suspended chairs, traditional steeplejack’s seats, work cages, cradles and platforms) for use in the building, engineering construction, steeplejack and cleaning industries (Withdraw)</w:t>
              </w:r>
            </w:ins>
            <w:r w:rsidRPr="00BC5AE5">
              <w:rPr>
                <w:rFonts w:ascii="Calibri Light" w:hAnsi="Calibri Light"/>
                <w:sz w:val="16"/>
                <w:szCs w:val="16"/>
                <w:lang w:val="en-US"/>
              </w:rPr>
              <w:br/>
            </w:r>
            <w:r w:rsidRPr="00BC5AE5">
              <w:rPr>
                <w:rFonts w:ascii="Calibri Light" w:hAnsi="Calibri Light"/>
                <w:sz w:val="16"/>
                <w:szCs w:val="16"/>
                <w:lang w:val="en-US"/>
              </w:rPr>
              <w:br/>
            </w:r>
            <w:del w:id="17090" w:author="Jing Kai Toh" w:date="2016-05-11T15:59:00Z">
              <w:r w:rsidRPr="00BC5AE5" w:rsidDel="00154FB4">
                <w:rPr>
                  <w:rFonts w:ascii="Calibri Light" w:hAnsi="Calibri Light"/>
                  <w:sz w:val="16"/>
                  <w:szCs w:val="16"/>
                  <w:lang w:val="en-US"/>
                </w:rPr>
                <w:delText>BS 4841-3:1994 Rigid polyurethane (PUR) and polyisocyanurate (PIR) foam for building applications. Specification for two types of laminated board (roofboards) with auto-adhesively bonded reinforcing facings for use as roofboard thermal insulation for buil</w:delText>
              </w:r>
            </w:del>
            <w:ins w:id="17091" w:author="Jing Kai Toh" w:date="2016-05-11T15:59:00Z">
              <w:r w:rsidR="00154FB4">
                <w:rPr>
                  <w:rFonts w:ascii="Calibri Light" w:hAnsi="Calibri Light"/>
                  <w:sz w:val="16"/>
                  <w:szCs w:val="16"/>
                  <w:lang w:val="en-US"/>
                </w:rPr>
                <w:t>BS 4841-3:2006 Rigid polyisocyanurate (PIR) and polyurethane (PUR) products for building end-use applications. Specification for laminated boards (roofboards) with auto-adhesively or separately bonded facings for use as roofboard thermal insulation under</w:t>
              </w:r>
            </w:ins>
            <w:ins w:id="17092" w:author="Jing Kai Toh" w:date="2016-05-11T16:00:00Z">
              <w:r w:rsidR="00154FB4">
                <w:rPr>
                  <w:rFonts w:ascii="Calibri Light" w:hAnsi="Calibri Light"/>
                  <w:sz w:val="16"/>
                  <w:szCs w:val="16"/>
                  <w:lang w:val="en-US"/>
                </w:rPr>
                <w:t xml:space="preserve"> </w:t>
              </w:r>
              <w:r w:rsidR="00154FB4" w:rsidRPr="00154FB4">
                <w:rPr>
                  <w:rFonts w:ascii="Calibri Light" w:hAnsi="Calibri Light"/>
                  <w:sz w:val="16"/>
                  <w:szCs w:val="16"/>
                  <w:lang w:val="en-US"/>
                </w:rPr>
                <w:t>built up bituminous roofing membranes</w:t>
              </w:r>
            </w:ins>
            <w:ins w:id="17093" w:author="Jing Kai Toh" w:date="2016-05-11T15:59:00Z">
              <w:r w:rsidR="00154FB4">
                <w:rPr>
                  <w:rFonts w:ascii="Calibri Light" w:hAnsi="Calibri Light"/>
                  <w:sz w:val="16"/>
                  <w:szCs w:val="16"/>
                  <w:lang w:val="en-US"/>
                </w:rPr>
                <w:t xml:space="preserve"> </w:t>
              </w:r>
            </w:ins>
            <w:del w:id="17094" w:author="Jing Kai Toh" w:date="2016-05-11T16:00:00Z">
              <w:r w:rsidRPr="00BC5AE5" w:rsidDel="00154FB4">
                <w:rPr>
                  <w:rFonts w:ascii="Calibri Light" w:hAnsi="Calibri Light"/>
                  <w:sz w:val="16"/>
                  <w:szCs w:val="16"/>
                  <w:lang w:val="en-US"/>
                </w:rPr>
                <w:delText>t-up roofs</w:delText>
              </w:r>
            </w:del>
            <w:r w:rsidRPr="00BC5AE5">
              <w:rPr>
                <w:rFonts w:ascii="Calibri Light" w:hAnsi="Calibri Light"/>
                <w:sz w:val="16"/>
                <w:szCs w:val="16"/>
                <w:lang w:val="en-US"/>
              </w:rPr>
              <w:br/>
            </w:r>
            <w:r w:rsidRPr="00BC5AE5">
              <w:rPr>
                <w:rFonts w:ascii="Calibri Light" w:hAnsi="Calibri Light"/>
                <w:sz w:val="16"/>
                <w:szCs w:val="16"/>
                <w:lang w:val="en-US"/>
              </w:rPr>
              <w:br/>
            </w:r>
            <w:del w:id="17095" w:author="Jing Kai Toh" w:date="2016-05-11T15:58:00Z">
              <w:r w:rsidRPr="00BC5AE5" w:rsidDel="00154FB4">
                <w:rPr>
                  <w:rFonts w:ascii="Calibri Light" w:hAnsi="Calibri Light"/>
                  <w:sz w:val="16"/>
                  <w:szCs w:val="16"/>
                  <w:lang w:val="en-US"/>
                </w:rPr>
                <w:delText>BS 4868:1972 Specification for profiled aluminium sheet for building</w:delText>
              </w:r>
            </w:del>
            <w:ins w:id="17096" w:author="Jing Kai Toh" w:date="2016-05-11T15:58:00Z">
              <w:r w:rsidR="00154FB4">
                <w:rPr>
                  <w:rFonts w:ascii="Calibri Light" w:hAnsi="Calibri Light"/>
                  <w:sz w:val="16"/>
                  <w:szCs w:val="16"/>
                  <w:lang w:val="en-US"/>
                </w:rPr>
                <w:t>BS 4868:1972 Specification for profiled aluminium sheet for building</w:t>
              </w:r>
            </w:ins>
            <w:r w:rsidRPr="00BC5AE5">
              <w:rPr>
                <w:rFonts w:ascii="Calibri Light" w:hAnsi="Calibri Light"/>
                <w:sz w:val="16"/>
                <w:szCs w:val="16"/>
                <w:lang w:val="en-US"/>
              </w:rPr>
              <w:br/>
            </w:r>
            <w:r w:rsidRPr="00BC5AE5">
              <w:rPr>
                <w:rFonts w:ascii="Calibri Light" w:hAnsi="Calibri Light"/>
                <w:sz w:val="16"/>
                <w:szCs w:val="16"/>
                <w:lang w:val="en-US"/>
              </w:rPr>
              <w:br/>
            </w:r>
            <w:del w:id="17097" w:author="Jing Kai Toh" w:date="2016-05-11T15:57:00Z">
              <w:r w:rsidRPr="00BC5AE5" w:rsidDel="00154FB4">
                <w:rPr>
                  <w:rFonts w:ascii="Calibri Light" w:hAnsi="Calibri Light"/>
                  <w:sz w:val="16"/>
                  <w:szCs w:val="16"/>
                  <w:lang w:val="en-US"/>
                </w:rPr>
                <w:delText>BS 5268-3:1998 Structural use of timber. Code of practice for trussed rafter roofs</w:delText>
              </w:r>
            </w:del>
            <w:ins w:id="17098" w:author="Jing Kai Toh" w:date="2016-05-11T15:57:00Z">
              <w:r w:rsidR="00154FB4">
                <w:rPr>
                  <w:rFonts w:ascii="Calibri Light" w:hAnsi="Calibri Light"/>
                  <w:sz w:val="16"/>
                  <w:szCs w:val="16"/>
                  <w:lang w:val="en-US"/>
                </w:rPr>
                <w:t>Eurocode 5: Design of timber structures. General. Common rules and rules for buildings</w:t>
              </w:r>
            </w:ins>
            <w:r w:rsidRPr="00BC5AE5">
              <w:rPr>
                <w:rFonts w:ascii="Calibri Light" w:hAnsi="Calibri Light"/>
                <w:sz w:val="16"/>
                <w:szCs w:val="16"/>
                <w:lang w:val="en-US"/>
              </w:rPr>
              <w:br/>
            </w:r>
            <w:r w:rsidRPr="00BC5AE5">
              <w:rPr>
                <w:rFonts w:ascii="Calibri Light" w:hAnsi="Calibri Light"/>
                <w:sz w:val="16"/>
                <w:szCs w:val="16"/>
                <w:lang w:val="en-US"/>
              </w:rPr>
              <w:br/>
            </w:r>
            <w:del w:id="17099" w:author="Jing Kai Toh" w:date="2016-05-11T15:51:00Z">
              <w:r w:rsidRPr="00BC5AE5" w:rsidDel="00C500EE">
                <w:rPr>
                  <w:rFonts w:ascii="Calibri Light" w:hAnsi="Calibri Light"/>
                  <w:sz w:val="16"/>
                  <w:szCs w:val="16"/>
                  <w:lang w:val="en-US"/>
                </w:rPr>
                <w:delText>BS 5268-7.2:1989 Structural use of timber. Recommendations for the calculation basis for span tables. Joists for flat roofs</w:delText>
              </w:r>
            </w:del>
            <w:ins w:id="17100" w:author="Jing Kai Toh" w:date="2016-05-11T15:51:00Z">
              <w:r w:rsidR="00C500EE">
                <w:rPr>
                  <w:rFonts w:ascii="Calibri Light" w:hAnsi="Calibri Light"/>
                  <w:sz w:val="16"/>
                  <w:szCs w:val="16"/>
                  <w:lang w:val="en-US"/>
                </w:rPr>
                <w:t>BS EN 1995-1-1:2004+A2:2014 Eurocode 5: Design of timber structures. General. Common rules and rules for buildings</w:t>
              </w:r>
            </w:ins>
            <w:r w:rsidRPr="00BC5AE5">
              <w:rPr>
                <w:rFonts w:ascii="Calibri Light" w:hAnsi="Calibri Light"/>
                <w:sz w:val="16"/>
                <w:szCs w:val="16"/>
                <w:lang w:val="en-US"/>
              </w:rPr>
              <w:br/>
            </w:r>
            <w:r w:rsidRPr="00BC5AE5">
              <w:rPr>
                <w:rFonts w:ascii="Calibri Light" w:hAnsi="Calibri Light"/>
                <w:sz w:val="16"/>
                <w:szCs w:val="16"/>
                <w:lang w:val="en-US"/>
              </w:rPr>
              <w:br/>
            </w:r>
            <w:del w:id="17101" w:author="Jing Kai Toh" w:date="2016-05-11T15:49:00Z">
              <w:r w:rsidRPr="00BC5AE5" w:rsidDel="00C500EE">
                <w:rPr>
                  <w:rFonts w:ascii="Calibri Light" w:hAnsi="Calibri Light"/>
                  <w:sz w:val="16"/>
                  <w:szCs w:val="16"/>
                  <w:lang w:val="en-US"/>
                </w:rPr>
                <w:delText>BS 5268-7.4:1989 Structural use of timber. Ceiling binders</w:delText>
              </w:r>
            </w:del>
            <w:ins w:id="17102" w:author="Jing Kai Toh" w:date="2016-05-11T15:49:00Z">
              <w:r w:rsidR="00C500EE">
                <w:rPr>
                  <w:rFonts w:ascii="Calibri Light" w:hAnsi="Calibri Light"/>
                  <w:sz w:val="16"/>
                  <w:szCs w:val="16"/>
                  <w:lang w:val="en-US"/>
                </w:rPr>
                <w:t>BS EN 1995-1-1:2004+A2:2014 Eurocode 5: Design of timber structures. General. Common rules and rules for buildings</w:t>
              </w:r>
            </w:ins>
            <w:r w:rsidRPr="00BC5AE5">
              <w:rPr>
                <w:rFonts w:ascii="Calibri Light" w:hAnsi="Calibri Light"/>
                <w:sz w:val="16"/>
                <w:szCs w:val="16"/>
                <w:lang w:val="en-US"/>
              </w:rPr>
              <w:br/>
            </w:r>
            <w:r w:rsidRPr="00BC5AE5">
              <w:rPr>
                <w:rFonts w:ascii="Calibri Light" w:hAnsi="Calibri Light"/>
                <w:sz w:val="16"/>
                <w:szCs w:val="16"/>
                <w:lang w:val="en-US"/>
              </w:rPr>
              <w:br/>
            </w:r>
            <w:del w:id="17103" w:author="Jing Kai Toh" w:date="2016-05-11T15:48:00Z">
              <w:r w:rsidRPr="00BC5AE5" w:rsidDel="00C500EE">
                <w:rPr>
                  <w:rFonts w:ascii="Calibri Light" w:hAnsi="Calibri Light"/>
                  <w:sz w:val="16"/>
                  <w:szCs w:val="16"/>
                  <w:lang w:val="en-US"/>
                </w:rPr>
                <w:delText>BS 5268-7.5:1990 Structural use of timber. Recommendations for the calculation basis for span tables. Domestic rafters</w:delText>
              </w:r>
            </w:del>
            <w:ins w:id="17104" w:author="Jing Kai Toh" w:date="2016-05-11T15:48:00Z">
              <w:r w:rsidR="00C500EE">
                <w:rPr>
                  <w:rFonts w:ascii="Calibri Light" w:hAnsi="Calibri Light"/>
                  <w:sz w:val="16"/>
                  <w:szCs w:val="16"/>
                  <w:lang w:val="en-US"/>
                </w:rPr>
                <w:t>BS EN 1995-1-1:2004+A2:2014 Eurocode 5: Design of timber structures. General. Common rules and rules for buildings</w:t>
              </w:r>
            </w:ins>
            <w:r w:rsidRPr="00BC5AE5">
              <w:rPr>
                <w:rFonts w:ascii="Calibri Light" w:hAnsi="Calibri Light"/>
                <w:sz w:val="16"/>
                <w:szCs w:val="16"/>
                <w:lang w:val="en-US"/>
              </w:rPr>
              <w:br/>
            </w:r>
            <w:r w:rsidRPr="00BC5AE5">
              <w:rPr>
                <w:rFonts w:ascii="Calibri Light" w:hAnsi="Calibri Light"/>
                <w:sz w:val="16"/>
                <w:szCs w:val="16"/>
                <w:lang w:val="en-US"/>
              </w:rPr>
              <w:br/>
            </w:r>
            <w:del w:id="17105" w:author="Jing Kai Toh" w:date="2016-05-11T15:47:00Z">
              <w:r w:rsidRPr="00BC5AE5" w:rsidDel="00C500EE">
                <w:rPr>
                  <w:rFonts w:ascii="Calibri Light" w:hAnsi="Calibri Light"/>
                  <w:sz w:val="16"/>
                  <w:szCs w:val="16"/>
                  <w:lang w:val="en-US"/>
                </w:rPr>
                <w:delText>BS 5268-7.6:1990 Structural use of timber. Recommendations for the calculation basis for span tables. Purlins supporting rafters</w:delText>
              </w:r>
            </w:del>
            <w:ins w:id="17106" w:author="Jing Kai Toh" w:date="2016-05-11T15:47:00Z">
              <w:r w:rsidR="00C500EE">
                <w:rPr>
                  <w:rFonts w:ascii="Calibri Light" w:hAnsi="Calibri Light"/>
                  <w:sz w:val="16"/>
                  <w:szCs w:val="16"/>
                  <w:lang w:val="en-US"/>
                </w:rPr>
                <w:t>BS EN 1995-1-1:2004+A2:2014 Eurocode 5: Design of timber structures. General. Common rules and rules for buildings</w:t>
              </w:r>
            </w:ins>
            <w:r w:rsidRPr="00BC5AE5">
              <w:rPr>
                <w:rFonts w:ascii="Calibri Light" w:hAnsi="Calibri Light"/>
                <w:sz w:val="16"/>
                <w:szCs w:val="16"/>
                <w:lang w:val="en-US"/>
              </w:rPr>
              <w:br/>
            </w:r>
            <w:r w:rsidRPr="00BC5AE5">
              <w:rPr>
                <w:rFonts w:ascii="Calibri Light" w:hAnsi="Calibri Light"/>
                <w:sz w:val="16"/>
                <w:szCs w:val="16"/>
                <w:lang w:val="en-US"/>
              </w:rPr>
              <w:br/>
            </w:r>
            <w:del w:id="17107" w:author="Jing Kai Toh" w:date="2016-05-11T15:46:00Z">
              <w:r w:rsidRPr="00BC5AE5" w:rsidDel="00C500EE">
                <w:rPr>
                  <w:rFonts w:ascii="Calibri Light" w:hAnsi="Calibri Light"/>
                  <w:sz w:val="16"/>
                  <w:szCs w:val="16"/>
                  <w:lang w:val="en-US"/>
                </w:rPr>
                <w:delText>BS 5268-7.7:1990 Structural use of timber. Recommendations for the calculation basis for span tables. Purlins supporting sheeting or decking</w:delText>
              </w:r>
            </w:del>
            <w:ins w:id="17108" w:author="Jing Kai Toh" w:date="2016-05-11T15:46:00Z">
              <w:r w:rsidR="00C500EE">
                <w:rPr>
                  <w:rFonts w:ascii="Calibri Light" w:hAnsi="Calibri Light"/>
                  <w:sz w:val="16"/>
                  <w:szCs w:val="16"/>
                  <w:lang w:val="en-US"/>
                </w:rPr>
                <w:t>BS EN 1995-1-1:2004+A2:2014 Eurocode 5: Design of timber structures. General. Common rules and rules for buildings</w:t>
              </w:r>
            </w:ins>
            <w:r w:rsidRPr="00BC5AE5">
              <w:rPr>
                <w:rFonts w:ascii="Calibri Light" w:hAnsi="Calibri Light"/>
                <w:sz w:val="16"/>
                <w:szCs w:val="16"/>
                <w:lang w:val="en-US"/>
              </w:rPr>
              <w:br/>
            </w:r>
            <w:r w:rsidRPr="00BC5AE5">
              <w:rPr>
                <w:rFonts w:ascii="Calibri Light" w:hAnsi="Calibri Light"/>
                <w:sz w:val="16"/>
                <w:szCs w:val="16"/>
                <w:lang w:val="en-US"/>
              </w:rPr>
              <w:br/>
            </w:r>
            <w:del w:id="17109" w:author="Jing Kai Toh" w:date="2016-05-11T15:45:00Z">
              <w:r w:rsidRPr="00BC5AE5" w:rsidDel="00C500EE">
                <w:rPr>
                  <w:rFonts w:ascii="Calibri Light" w:hAnsi="Calibri Light"/>
                  <w:sz w:val="16"/>
                  <w:szCs w:val="16"/>
                  <w:lang w:val="en-US"/>
                </w:rPr>
                <w:delText>BS 5427-1:1996 Code of practice for the use of profiled sheet for roof and wall cladding on buildings. Design</w:delText>
              </w:r>
            </w:del>
            <w:ins w:id="17110" w:author="Jing Kai Toh" w:date="2016-05-11T15:45:00Z">
              <w:r w:rsidR="00C500EE">
                <w:rPr>
                  <w:rFonts w:ascii="Calibri Light" w:hAnsi="Calibri Light"/>
                  <w:sz w:val="16"/>
                  <w:szCs w:val="16"/>
                  <w:lang w:val="en-US"/>
                </w:rPr>
                <w:t>BS 5427:2016 Code of practice for the use of profiled sheet for roof and wall cladding on buildings</w:t>
              </w:r>
            </w:ins>
            <w:r w:rsidRPr="00BC5AE5">
              <w:rPr>
                <w:rFonts w:ascii="Calibri Light" w:hAnsi="Calibri Light"/>
                <w:sz w:val="16"/>
                <w:szCs w:val="16"/>
                <w:lang w:val="en-US"/>
              </w:rPr>
              <w:br/>
            </w:r>
            <w:r w:rsidRPr="00BC5AE5">
              <w:rPr>
                <w:rFonts w:ascii="Calibri Light" w:hAnsi="Calibri Light"/>
                <w:sz w:val="16"/>
                <w:szCs w:val="16"/>
                <w:lang w:val="en-US"/>
              </w:rPr>
              <w:br/>
            </w:r>
            <w:del w:id="17111" w:author="Jing Kai Toh" w:date="2016-05-11T15:44:00Z">
              <w:r w:rsidRPr="00BC5AE5" w:rsidDel="00C500EE">
                <w:rPr>
                  <w:rFonts w:ascii="Calibri Light" w:hAnsi="Calibri Light"/>
                  <w:sz w:val="16"/>
                  <w:szCs w:val="16"/>
                  <w:lang w:val="en-US"/>
                </w:rPr>
                <w:delText>BS 5534-1:1997 Code of practice for slating and tiling. Design</w:delText>
              </w:r>
            </w:del>
            <w:ins w:id="17112" w:author="Jing Kai Toh" w:date="2016-05-11T15:44:00Z">
              <w:r w:rsidR="00C500EE">
                <w:rPr>
                  <w:rFonts w:ascii="Calibri Light" w:hAnsi="Calibri Light"/>
                  <w:sz w:val="16"/>
                  <w:szCs w:val="16"/>
                  <w:lang w:val="en-US"/>
                </w:rPr>
                <w:t>BS 5534:2014+A1:2015 Slating and tiling for pitched roofs and vertical cladding. Code of practice</w:t>
              </w:r>
            </w:ins>
            <w:r w:rsidRPr="00BC5AE5">
              <w:rPr>
                <w:rFonts w:ascii="Calibri Light" w:hAnsi="Calibri Light"/>
                <w:sz w:val="16"/>
                <w:szCs w:val="16"/>
                <w:lang w:val="en-US"/>
              </w:rPr>
              <w:br/>
            </w:r>
            <w:r w:rsidRPr="00BC5AE5">
              <w:rPr>
                <w:rFonts w:ascii="Calibri Light" w:hAnsi="Calibri Light"/>
                <w:sz w:val="16"/>
                <w:szCs w:val="16"/>
                <w:lang w:val="en-US"/>
              </w:rPr>
              <w:br/>
            </w:r>
            <w:del w:id="17113" w:author="Jing Kai Toh" w:date="2016-05-11T15:43:00Z">
              <w:r w:rsidRPr="00BC5AE5" w:rsidDel="00C500EE">
                <w:rPr>
                  <w:rFonts w:ascii="Calibri Light" w:hAnsi="Calibri Light"/>
                  <w:sz w:val="16"/>
                  <w:szCs w:val="16"/>
                  <w:lang w:val="en-US"/>
                </w:rPr>
                <w:delText>BS 5803-1:1985 Thermal insulation for use in pitched roof spaces in dwellings. Specification for man-made mineral fibre thermal insulation mats</w:delText>
              </w:r>
            </w:del>
            <w:ins w:id="17114" w:author="Jing Kai Toh" w:date="2016-05-11T15:43:00Z">
              <w:r w:rsidR="00C500EE">
                <w:rPr>
                  <w:rFonts w:ascii="Calibri Light" w:hAnsi="Calibri Light"/>
                  <w:sz w:val="16"/>
                  <w:szCs w:val="16"/>
                  <w:lang w:val="en-US"/>
                </w:rPr>
                <w:t>BS EN 13162:2012+A1:2015 Thermal insulation products for buildings. Factory made mineral wool (MW) products. Specification</w:t>
              </w:r>
            </w:ins>
            <w:r w:rsidRPr="00BC5AE5">
              <w:rPr>
                <w:rFonts w:ascii="Calibri Light" w:hAnsi="Calibri Light"/>
                <w:sz w:val="16"/>
                <w:szCs w:val="16"/>
                <w:lang w:val="en-US"/>
              </w:rPr>
              <w:br/>
            </w:r>
            <w:r w:rsidRPr="00BC5AE5">
              <w:rPr>
                <w:rFonts w:ascii="Calibri Light" w:hAnsi="Calibri Light"/>
                <w:sz w:val="16"/>
                <w:szCs w:val="16"/>
                <w:lang w:val="en-US"/>
              </w:rPr>
              <w:br/>
            </w:r>
            <w:del w:id="17115" w:author="Jing Kai Toh" w:date="2016-05-11T15:42:00Z">
              <w:r w:rsidRPr="00BC5AE5" w:rsidDel="00C500EE">
                <w:rPr>
                  <w:rFonts w:ascii="Calibri Light" w:hAnsi="Calibri Light"/>
                  <w:sz w:val="16"/>
                  <w:szCs w:val="16"/>
                  <w:lang w:val="en-US"/>
                </w:rPr>
                <w:delText>BS 5803-2:1985 Thermal insulation for use in pitched roof spaces in dwellings. Specification for man-made mineral fibre thermal insulation in pelleted or granular form for application by blowing</w:delText>
              </w:r>
            </w:del>
            <w:ins w:id="17116" w:author="Jing Kai Toh" w:date="2016-05-11T15:42:00Z">
              <w:r w:rsidR="00C500EE">
                <w:rPr>
                  <w:rFonts w:ascii="Calibri Light" w:hAnsi="Calibri Light"/>
                  <w:sz w:val="16"/>
                  <w:szCs w:val="16"/>
                  <w:lang w:val="en-US"/>
                </w:rPr>
                <w:t>BS 5803-2:1985 Thermal insulation for use in pitched roof spaces in dwellings. Specification for man-made mineral fibre thermal insulation in pelleted or granular form for application by blowing</w:t>
              </w:r>
            </w:ins>
            <w:r w:rsidRPr="00BC5AE5">
              <w:rPr>
                <w:rFonts w:ascii="Calibri Light" w:hAnsi="Calibri Light"/>
                <w:sz w:val="16"/>
                <w:szCs w:val="16"/>
                <w:lang w:val="en-US"/>
              </w:rPr>
              <w:br/>
            </w:r>
            <w:r w:rsidRPr="00BC5AE5">
              <w:rPr>
                <w:rFonts w:ascii="Calibri Light" w:hAnsi="Calibri Light"/>
                <w:sz w:val="16"/>
                <w:szCs w:val="16"/>
                <w:lang w:val="en-US"/>
              </w:rPr>
              <w:br/>
            </w:r>
            <w:del w:id="17117" w:author="Jing Kai Toh" w:date="2016-05-11T15:41:00Z">
              <w:r w:rsidRPr="00BC5AE5" w:rsidDel="00C500EE">
                <w:rPr>
                  <w:rFonts w:ascii="Calibri Light" w:hAnsi="Calibri Light"/>
                  <w:sz w:val="16"/>
                  <w:szCs w:val="16"/>
                  <w:lang w:val="en-US"/>
                </w:rPr>
                <w:delText>BS 5803-3:1985 Thermal insulation for use in pitched roof spaces in dwellings. Specification for cellulose fibre thermal insulation for application by blowing</w:delText>
              </w:r>
            </w:del>
            <w:ins w:id="17118" w:author="Jing Kai Toh" w:date="2016-05-11T15:41:00Z">
              <w:r w:rsidR="00C500EE">
                <w:rPr>
                  <w:rFonts w:ascii="Calibri Light" w:hAnsi="Calibri Light"/>
                  <w:sz w:val="16"/>
                  <w:szCs w:val="16"/>
                  <w:lang w:val="en-US"/>
                </w:rPr>
                <w:t>BS 5803-3:1985 Thermal insulation for use in pitched roof spaces in dwellings. Specification for cellulose fibre thermal insulation for application by blowing</w:t>
              </w:r>
            </w:ins>
            <w:r w:rsidRPr="00BC5AE5">
              <w:rPr>
                <w:rFonts w:ascii="Calibri Light" w:hAnsi="Calibri Light"/>
                <w:sz w:val="16"/>
                <w:szCs w:val="16"/>
                <w:lang w:val="en-US"/>
              </w:rPr>
              <w:br/>
            </w:r>
            <w:r w:rsidRPr="00BC5AE5">
              <w:rPr>
                <w:rFonts w:ascii="Calibri Light" w:hAnsi="Calibri Light"/>
                <w:sz w:val="16"/>
                <w:szCs w:val="16"/>
                <w:lang w:val="en-US"/>
              </w:rPr>
              <w:br/>
            </w:r>
            <w:del w:id="17119" w:author="Jing Kai Toh" w:date="2016-05-11T15:40:00Z">
              <w:r w:rsidRPr="00BC5AE5" w:rsidDel="00C500EE">
                <w:rPr>
                  <w:rFonts w:ascii="Calibri Light" w:hAnsi="Calibri Light"/>
                  <w:sz w:val="16"/>
                  <w:szCs w:val="16"/>
                  <w:lang w:val="en-US"/>
                </w:rPr>
                <w:delText>BS 5803-4:1985 Thermal insulation for use in pitched roof spaces in dwellings. Methods for determining flammability and resistance to smouldering</w:delText>
              </w:r>
            </w:del>
            <w:ins w:id="17120" w:author="Jing Kai Toh" w:date="2016-05-11T15:40:00Z">
              <w:r w:rsidR="00C500EE">
                <w:rPr>
                  <w:rFonts w:ascii="Calibri Light" w:hAnsi="Calibri Light"/>
                  <w:sz w:val="16"/>
                  <w:szCs w:val="16"/>
                  <w:lang w:val="en-US"/>
                </w:rPr>
                <w:t>BS 5803-4:1985 Thermal insulation for use in pitched roof spaces in dwellings. Methods for determining flammability and resistance to smouldering</w:t>
              </w:r>
            </w:ins>
            <w:r w:rsidRPr="00BC5AE5">
              <w:rPr>
                <w:rFonts w:ascii="Calibri Light" w:hAnsi="Calibri Light"/>
                <w:sz w:val="16"/>
                <w:szCs w:val="16"/>
                <w:lang w:val="en-US"/>
              </w:rPr>
              <w:br/>
            </w:r>
            <w:r w:rsidRPr="00BC5AE5">
              <w:rPr>
                <w:rFonts w:ascii="Calibri Light" w:hAnsi="Calibri Light"/>
                <w:sz w:val="16"/>
                <w:szCs w:val="16"/>
                <w:lang w:val="en-US"/>
              </w:rPr>
              <w:br/>
            </w:r>
            <w:del w:id="17121" w:author="Jing Kai Toh" w:date="2016-05-11T15:39:00Z">
              <w:r w:rsidRPr="00BC5AE5" w:rsidDel="00C500EE">
                <w:rPr>
                  <w:rFonts w:ascii="Calibri Light" w:hAnsi="Calibri Light"/>
                  <w:sz w:val="16"/>
                  <w:szCs w:val="16"/>
                  <w:lang w:val="en-US"/>
                </w:rPr>
                <w:delText>BS 5803-5:1985 Thermal insulation for use in pitched roof spaces in dwellings. Specification for installation of man-made mineral fibre and cellulose fibre insulation</w:delText>
              </w:r>
            </w:del>
            <w:ins w:id="17122" w:author="Jing Kai Toh" w:date="2016-05-11T15:39:00Z">
              <w:r w:rsidR="00C500EE">
                <w:rPr>
                  <w:rFonts w:ascii="Calibri Light" w:hAnsi="Calibri Light"/>
                  <w:sz w:val="16"/>
                  <w:szCs w:val="16"/>
                  <w:lang w:val="en-US"/>
                </w:rPr>
                <w:t>BS 5803-5:1985 Thermal insulation for use in pitched roof spaces in dwellings. Specification for installation of man-made mineral fibre and cellulose fibre insulation</w:t>
              </w:r>
            </w:ins>
            <w:r w:rsidRPr="00BC5AE5">
              <w:rPr>
                <w:rFonts w:ascii="Calibri Light" w:hAnsi="Calibri Light"/>
                <w:sz w:val="16"/>
                <w:szCs w:val="16"/>
                <w:lang w:val="en-US"/>
              </w:rPr>
              <w:br/>
            </w:r>
            <w:r w:rsidRPr="00BC5AE5">
              <w:rPr>
                <w:rFonts w:ascii="Calibri Light" w:hAnsi="Calibri Light"/>
                <w:sz w:val="16"/>
                <w:szCs w:val="16"/>
                <w:lang w:val="en-US"/>
              </w:rPr>
              <w:br/>
            </w:r>
            <w:del w:id="17123" w:author="Jing Kai Toh" w:date="2016-05-11T15:39:00Z">
              <w:r w:rsidRPr="00BC5AE5" w:rsidDel="00C500EE">
                <w:rPr>
                  <w:rFonts w:ascii="Calibri Light" w:hAnsi="Calibri Light"/>
                  <w:sz w:val="16"/>
                  <w:szCs w:val="16"/>
                  <w:lang w:val="en-US"/>
                </w:rPr>
                <w:delText>BS 5918:1989 Code of practice for solar heating systems for domestic hot water</w:delText>
              </w:r>
            </w:del>
            <w:ins w:id="17124" w:author="Jing Kai Toh" w:date="2016-05-11T15:39:00Z">
              <w:r w:rsidR="00C500EE">
                <w:rPr>
                  <w:rFonts w:ascii="Calibri Light" w:hAnsi="Calibri Light"/>
                  <w:sz w:val="16"/>
                  <w:szCs w:val="16"/>
                  <w:lang w:val="en-US"/>
                </w:rPr>
                <w:t>BS 5918:2015 Solar heating systems for domestic hot water. Code of practice for design and installation</w:t>
              </w:r>
            </w:ins>
            <w:r w:rsidRPr="00BC5AE5">
              <w:rPr>
                <w:rFonts w:ascii="Calibri Light" w:hAnsi="Calibri Light"/>
                <w:sz w:val="16"/>
                <w:szCs w:val="16"/>
                <w:lang w:val="en-US"/>
              </w:rPr>
              <w:br/>
            </w:r>
            <w:r w:rsidRPr="00BC5AE5">
              <w:rPr>
                <w:rFonts w:ascii="Calibri Light" w:hAnsi="Calibri Light"/>
                <w:sz w:val="16"/>
                <w:szCs w:val="16"/>
                <w:lang w:val="en-US"/>
              </w:rPr>
              <w:br/>
            </w:r>
            <w:del w:id="17125" w:author="Jing Kai Toh" w:date="2016-05-11T15:38:00Z">
              <w:r w:rsidRPr="00BC5AE5" w:rsidDel="00C500EE">
                <w:rPr>
                  <w:rFonts w:ascii="Calibri Light" w:hAnsi="Calibri Light"/>
                  <w:sz w:val="16"/>
                  <w:szCs w:val="16"/>
                  <w:lang w:val="en-US"/>
                </w:rPr>
                <w:delText>BS 5950-6:1995 Structural use of steelwork in building. Code of practice for design of light gauge profiled steel sheeting</w:delText>
              </w:r>
            </w:del>
            <w:ins w:id="17126" w:author="Jing Kai Toh" w:date="2016-05-11T15:38:00Z">
              <w:r w:rsidR="00C500EE">
                <w:rPr>
                  <w:rFonts w:ascii="Calibri Light" w:hAnsi="Calibri Light"/>
                  <w:sz w:val="16"/>
                  <w:szCs w:val="16"/>
                  <w:lang w:val="en-US"/>
                </w:rPr>
                <w:t>BS EN 1993-1-3:2006 Eurocode 3. Design of steel structures. General rules. Supplementary rules for cold-formed members and sheeting</w:t>
              </w:r>
            </w:ins>
            <w:r w:rsidRPr="00BC5AE5">
              <w:rPr>
                <w:rFonts w:ascii="Calibri Light" w:hAnsi="Calibri Light"/>
                <w:sz w:val="16"/>
                <w:szCs w:val="16"/>
                <w:lang w:val="en-US"/>
              </w:rPr>
              <w:br/>
            </w:r>
            <w:r w:rsidRPr="00BC5AE5">
              <w:rPr>
                <w:rFonts w:ascii="Calibri Light" w:hAnsi="Calibri Light"/>
                <w:sz w:val="16"/>
                <w:szCs w:val="16"/>
                <w:lang w:val="en-US"/>
              </w:rPr>
              <w:br/>
            </w:r>
            <w:del w:id="17127" w:author="Jing Kai Toh" w:date="2016-05-11T15:36:00Z">
              <w:r w:rsidRPr="00BC5AE5" w:rsidDel="00C500EE">
                <w:rPr>
                  <w:rFonts w:ascii="Calibri Light" w:hAnsi="Calibri Light"/>
                  <w:sz w:val="16"/>
                  <w:szCs w:val="16"/>
                  <w:lang w:val="en-US"/>
                </w:rPr>
                <w:delText>BS 5950-7:1992 Structural use of steelwork in building. Specification for materials and workmanship: cold formed sections</w:delText>
              </w:r>
            </w:del>
            <w:ins w:id="17128" w:author="Jing Kai Toh" w:date="2016-05-11T15:36:00Z">
              <w:r w:rsidR="00C500EE">
                <w:rPr>
                  <w:rFonts w:ascii="Calibri Light" w:hAnsi="Calibri Light"/>
                  <w:sz w:val="16"/>
                  <w:szCs w:val="16"/>
                  <w:lang w:val="en-US"/>
                </w:rPr>
                <w:t>BS 5950-7:1992 Structural use of steelwork in building. Specification for materials and workmanship: cold formed sections</w:t>
              </w:r>
            </w:ins>
            <w:ins w:id="17129" w:author="Jing Kai Toh" w:date="2016-05-11T15:37:00Z">
              <w:r w:rsidR="00C500EE">
                <w:rPr>
                  <w:rFonts w:ascii="Calibri Light" w:hAnsi="Calibri Light"/>
                  <w:sz w:val="16"/>
                  <w:szCs w:val="16"/>
                  <w:lang w:val="en-US"/>
                </w:rPr>
                <w:t xml:space="preserve"> (Withdrawn)</w:t>
              </w:r>
            </w:ins>
            <w:r w:rsidRPr="00BC5AE5">
              <w:rPr>
                <w:rFonts w:ascii="Calibri Light" w:hAnsi="Calibri Light"/>
                <w:sz w:val="16"/>
                <w:szCs w:val="16"/>
                <w:lang w:val="en-US"/>
              </w:rPr>
              <w:br/>
            </w:r>
            <w:r w:rsidRPr="00BC5AE5">
              <w:rPr>
                <w:rFonts w:ascii="Calibri Light" w:hAnsi="Calibri Light"/>
                <w:sz w:val="16"/>
                <w:szCs w:val="16"/>
                <w:lang w:val="en-US"/>
              </w:rPr>
              <w:br/>
            </w:r>
            <w:del w:id="17130" w:author="Jing Kai Toh" w:date="2016-05-11T15:35:00Z">
              <w:r w:rsidRPr="00BC5AE5" w:rsidDel="00C500EE">
                <w:rPr>
                  <w:rFonts w:ascii="Calibri Light" w:hAnsi="Calibri Light"/>
                  <w:sz w:val="16"/>
                  <w:szCs w:val="16"/>
                  <w:lang w:val="en-US"/>
                </w:rPr>
                <w:delText>BS 6100-1.3.2:1989 Glossary of building and civil engineering terms. General and miscellaneous. Parts of construction works. Roofs and roofing</w:delText>
              </w:r>
            </w:del>
            <w:ins w:id="17131" w:author="Jing Kai Toh" w:date="2016-05-11T15:35:00Z">
              <w:r w:rsidR="00C500EE">
                <w:rPr>
                  <w:rFonts w:ascii="Calibri Light" w:hAnsi="Calibri Light"/>
                  <w:sz w:val="16"/>
                  <w:szCs w:val="16"/>
                  <w:lang w:val="en-US"/>
                </w:rPr>
                <w:t>BS 6100-6:2008 Building and civil engineering. Vocabulary. Construction parts</w:t>
              </w:r>
            </w:ins>
            <w:r w:rsidRPr="00BC5AE5">
              <w:rPr>
                <w:rFonts w:ascii="Calibri Light" w:hAnsi="Calibri Light"/>
                <w:sz w:val="16"/>
                <w:szCs w:val="16"/>
                <w:lang w:val="en-US"/>
              </w:rPr>
              <w:br/>
            </w:r>
            <w:r w:rsidRPr="00BC5AE5">
              <w:rPr>
                <w:rFonts w:ascii="Calibri Light" w:hAnsi="Calibri Light"/>
                <w:sz w:val="16"/>
                <w:szCs w:val="16"/>
                <w:lang w:val="en-US"/>
              </w:rPr>
              <w:br/>
            </w:r>
            <w:del w:id="17132" w:author="Jing Kai Toh" w:date="2016-05-11T15:34:00Z">
              <w:r w:rsidRPr="00BC5AE5" w:rsidDel="00181E5D">
                <w:rPr>
                  <w:rFonts w:ascii="Calibri Light" w:hAnsi="Calibri Light"/>
                  <w:sz w:val="16"/>
                  <w:szCs w:val="16"/>
                  <w:lang w:val="en-US"/>
                </w:rPr>
                <w:delText>BS 6100-1.5.2:1987 Glossary of building and civil engineering terms. General and miscellaneous. Operations; associated plant and equipment. Jointing</w:delText>
              </w:r>
            </w:del>
            <w:ins w:id="17133" w:author="Jing Kai Toh" w:date="2016-05-11T15:34:00Z">
              <w:r w:rsidR="00181E5D">
                <w:rPr>
                  <w:rFonts w:ascii="Calibri Light" w:hAnsi="Calibri Light"/>
                  <w:sz w:val="16"/>
                  <w:szCs w:val="16"/>
                  <w:lang w:val="en-US"/>
                </w:rPr>
                <w:t>BS 6100-11:2007 Building and civil engineering. Vocabulary. Performance characteristics, measurement and joints</w:t>
              </w:r>
            </w:ins>
            <w:r w:rsidRPr="00BC5AE5">
              <w:rPr>
                <w:rFonts w:ascii="Calibri Light" w:hAnsi="Calibri Light"/>
                <w:sz w:val="16"/>
                <w:szCs w:val="16"/>
                <w:lang w:val="en-US"/>
              </w:rPr>
              <w:br/>
            </w:r>
            <w:r w:rsidRPr="00BC5AE5">
              <w:rPr>
                <w:rFonts w:ascii="Calibri Light" w:hAnsi="Calibri Light"/>
                <w:sz w:val="16"/>
                <w:szCs w:val="16"/>
                <w:lang w:val="en-US"/>
              </w:rPr>
              <w:br/>
            </w:r>
            <w:del w:id="17134" w:author="Jing Kai Toh" w:date="2016-05-11T15:33:00Z">
              <w:r w:rsidRPr="00BC5AE5" w:rsidDel="00181E5D">
                <w:rPr>
                  <w:rFonts w:ascii="Calibri Light" w:hAnsi="Calibri Light"/>
                  <w:sz w:val="16"/>
                  <w:szCs w:val="16"/>
                  <w:lang w:val="en-US"/>
                </w:rPr>
                <w:delText>BS 6229:1982 Code of practice for flat roofs with continuously supported coverings</w:delText>
              </w:r>
            </w:del>
            <w:ins w:id="17135" w:author="Jing Kai Toh" w:date="2016-05-11T15:33:00Z">
              <w:r w:rsidR="00181E5D">
                <w:rPr>
                  <w:rFonts w:ascii="Calibri Light" w:hAnsi="Calibri Light"/>
                  <w:sz w:val="16"/>
                  <w:szCs w:val="16"/>
                  <w:lang w:val="en-US"/>
                </w:rPr>
                <w:t>BS 6229:2003 Flat roofs with continuously supported coverings. Code of practice</w:t>
              </w:r>
            </w:ins>
            <w:r w:rsidRPr="00BC5AE5">
              <w:rPr>
                <w:rFonts w:ascii="Calibri Light" w:hAnsi="Calibri Light"/>
                <w:sz w:val="16"/>
                <w:szCs w:val="16"/>
                <w:lang w:val="en-US"/>
              </w:rPr>
              <w:br/>
            </w:r>
            <w:r w:rsidRPr="00BC5AE5">
              <w:rPr>
                <w:rFonts w:ascii="Calibri Light" w:hAnsi="Calibri Light"/>
                <w:sz w:val="16"/>
                <w:szCs w:val="16"/>
                <w:lang w:val="en-US"/>
              </w:rPr>
              <w:br/>
            </w:r>
            <w:del w:id="17136" w:author="Jing Kai Toh" w:date="2016-05-11T15:32:00Z">
              <w:r w:rsidRPr="00BC5AE5" w:rsidDel="00181E5D">
                <w:rPr>
                  <w:rFonts w:ascii="Calibri Light" w:hAnsi="Calibri Light"/>
                  <w:sz w:val="16"/>
                  <w:szCs w:val="16"/>
                  <w:lang w:val="en-US"/>
                </w:rPr>
                <w:delText>BS 6399-3:1988 Loading for buildings. Code of practice for imposed roof loads</w:delText>
              </w:r>
            </w:del>
            <w:ins w:id="17137" w:author="Jing Kai Toh" w:date="2016-05-11T15:32:00Z">
              <w:r w:rsidR="00181E5D">
                <w:rPr>
                  <w:rFonts w:ascii="Calibri Light" w:hAnsi="Calibri Light"/>
                  <w:sz w:val="16"/>
                  <w:szCs w:val="16"/>
                  <w:lang w:val="en-US"/>
                </w:rPr>
                <w:t>BS EN 1991-1-3:2003+A1:2015 Eurocode 1. Actions on structures. General actions. Snow loads</w:t>
              </w:r>
            </w:ins>
            <w:r w:rsidRPr="00BC5AE5">
              <w:rPr>
                <w:rFonts w:ascii="Calibri Light" w:hAnsi="Calibri Light"/>
                <w:sz w:val="16"/>
                <w:szCs w:val="16"/>
                <w:lang w:val="en-US"/>
              </w:rPr>
              <w:br/>
            </w:r>
            <w:r w:rsidRPr="00BC5AE5">
              <w:rPr>
                <w:rFonts w:ascii="Calibri Light" w:hAnsi="Calibri Light"/>
                <w:sz w:val="16"/>
                <w:szCs w:val="16"/>
                <w:lang w:val="en-US"/>
              </w:rPr>
              <w:br/>
            </w:r>
            <w:del w:id="17138" w:author="Jing Kai Toh" w:date="2016-05-11T15:31:00Z">
              <w:r w:rsidRPr="00BC5AE5" w:rsidDel="00181E5D">
                <w:rPr>
                  <w:rFonts w:ascii="Calibri Light" w:hAnsi="Calibri Light"/>
                  <w:sz w:val="16"/>
                  <w:szCs w:val="16"/>
                  <w:lang w:val="en-US"/>
                </w:rPr>
                <w:delText>BS 6915:2001 Design and construction of fully supported lead sheet roof and wall coverings. Code of practice</w:delText>
              </w:r>
            </w:del>
            <w:ins w:id="17139" w:author="Jing Kai Toh" w:date="2016-05-11T15:31:00Z">
              <w:r w:rsidR="00181E5D">
                <w:rPr>
                  <w:rFonts w:ascii="Calibri Light" w:hAnsi="Calibri Light"/>
                  <w:sz w:val="16"/>
                  <w:szCs w:val="16"/>
                  <w:lang w:val="en-US"/>
                </w:rPr>
                <w:t>BS 6915:2001+A1:2014 Design and construction of fully supported lead sheet roof and wall coverings. Code of practice</w:t>
              </w:r>
            </w:ins>
            <w:r w:rsidRPr="00BC5AE5">
              <w:rPr>
                <w:rFonts w:ascii="Calibri Light" w:hAnsi="Calibri Light"/>
                <w:sz w:val="16"/>
                <w:szCs w:val="16"/>
                <w:lang w:val="en-US"/>
              </w:rPr>
              <w:br/>
            </w:r>
            <w:r w:rsidRPr="00BC5AE5">
              <w:rPr>
                <w:rFonts w:ascii="Calibri Light" w:hAnsi="Calibri Light"/>
                <w:sz w:val="16"/>
                <w:szCs w:val="16"/>
                <w:lang w:val="en-US"/>
              </w:rPr>
              <w:br/>
            </w:r>
            <w:del w:id="17140" w:author="Jing Kai Toh" w:date="2016-05-11T15:30:00Z">
              <w:r w:rsidRPr="00BC5AE5" w:rsidDel="00181E5D">
                <w:rPr>
                  <w:rFonts w:ascii="Calibri Light" w:hAnsi="Calibri Light"/>
                  <w:sz w:val="16"/>
                  <w:szCs w:val="16"/>
                  <w:lang w:val="en-US"/>
                </w:rPr>
                <w:delText>BS 6925:1988 Specification for mastic asphalt for building and civil engineering (limestone aggregate)</w:delText>
              </w:r>
            </w:del>
            <w:ins w:id="17141" w:author="Jing Kai Toh" w:date="2016-05-11T15:30:00Z">
              <w:r w:rsidR="00181E5D">
                <w:rPr>
                  <w:rFonts w:ascii="Calibri Light" w:hAnsi="Calibri Light"/>
                  <w:sz w:val="16"/>
                  <w:szCs w:val="16"/>
                  <w:lang w:val="en-US"/>
                </w:rPr>
                <w:t>BS 6925:1988 Specification for mastic asphalt for building and civil engineering (limestone aggregate)</w:t>
              </w:r>
            </w:ins>
            <w:r w:rsidRPr="00BC5AE5">
              <w:rPr>
                <w:rFonts w:ascii="Calibri Light" w:hAnsi="Calibri Light"/>
                <w:sz w:val="16"/>
                <w:szCs w:val="16"/>
                <w:lang w:val="en-US"/>
              </w:rPr>
              <w:br/>
            </w:r>
            <w:r w:rsidRPr="00BC5AE5">
              <w:rPr>
                <w:rFonts w:ascii="Calibri Light" w:hAnsi="Calibri Light"/>
                <w:sz w:val="16"/>
                <w:szCs w:val="16"/>
                <w:lang w:val="en-US"/>
              </w:rPr>
              <w:br/>
            </w:r>
            <w:del w:id="17142" w:author="Jing Kai Toh" w:date="2016-05-11T15:29:00Z">
              <w:r w:rsidRPr="00BC5AE5" w:rsidDel="00181E5D">
                <w:rPr>
                  <w:rFonts w:ascii="Calibri Light" w:hAnsi="Calibri Light"/>
                  <w:sz w:val="16"/>
                  <w:szCs w:val="16"/>
                  <w:lang w:val="en-US"/>
                </w:rPr>
                <w:delText>BS 7021:1989 Code of practice for thermal insulation of roofs externally by means of sprayed rigid polyurethane (PUR) or polyisocyanurate (PIR) foam</w:delText>
              </w:r>
            </w:del>
            <w:ins w:id="17143" w:author="Jing Kai Toh" w:date="2016-05-11T15:29:00Z">
              <w:r w:rsidR="00181E5D">
                <w:rPr>
                  <w:rFonts w:ascii="Calibri Light" w:hAnsi="Calibri Light"/>
                  <w:sz w:val="16"/>
                  <w:szCs w:val="16"/>
                  <w:lang w:val="en-US"/>
                </w:rPr>
                <w:t>BS 7021:1989 Code of practice for thermal insulation of roofs externally by means of sprayed rigid polyurethane (PUR) or polyisocyanurate (PIR) foam</w:t>
              </w:r>
            </w:ins>
            <w:r w:rsidRPr="00BC5AE5">
              <w:rPr>
                <w:rFonts w:ascii="Calibri Light" w:hAnsi="Calibri Light"/>
                <w:sz w:val="16"/>
                <w:szCs w:val="16"/>
                <w:lang w:val="en-US"/>
              </w:rPr>
              <w:br/>
            </w:r>
            <w:r w:rsidRPr="00BC5AE5">
              <w:rPr>
                <w:rFonts w:ascii="Calibri Light" w:hAnsi="Calibri Light"/>
                <w:sz w:val="16"/>
                <w:szCs w:val="16"/>
                <w:lang w:val="en-US"/>
              </w:rPr>
              <w:br/>
            </w:r>
            <w:del w:id="17144" w:author="Jing Kai Toh" w:date="2016-05-11T15:28:00Z">
              <w:r w:rsidRPr="00BC5AE5" w:rsidDel="00181E5D">
                <w:rPr>
                  <w:rFonts w:ascii="Calibri Light" w:hAnsi="Calibri Light"/>
                  <w:sz w:val="16"/>
                  <w:szCs w:val="16"/>
                  <w:lang w:val="en-US"/>
                </w:rPr>
                <w:delText>BS 7553:1992 Specification for loft ladders</w:delText>
              </w:r>
            </w:del>
            <w:ins w:id="17145" w:author="Jing Kai Toh" w:date="2016-05-11T15:28:00Z">
              <w:r w:rsidR="00181E5D">
                <w:rPr>
                  <w:rFonts w:ascii="Calibri Light" w:hAnsi="Calibri Light"/>
                  <w:sz w:val="16"/>
                  <w:szCs w:val="16"/>
                  <w:lang w:val="en-US"/>
                </w:rPr>
                <w:t>BS EN 14975:2006+A1:2010 Loft ladders. Requirements, marking and testing</w:t>
              </w:r>
            </w:ins>
            <w:r w:rsidRPr="00BC5AE5">
              <w:rPr>
                <w:rFonts w:ascii="Calibri Light" w:hAnsi="Calibri Light"/>
                <w:sz w:val="16"/>
                <w:szCs w:val="16"/>
                <w:lang w:val="en-US"/>
              </w:rPr>
              <w:br/>
            </w:r>
            <w:r w:rsidRPr="00BC5AE5">
              <w:rPr>
                <w:rFonts w:ascii="Calibri Light" w:hAnsi="Calibri Light"/>
                <w:sz w:val="16"/>
                <w:szCs w:val="16"/>
                <w:lang w:val="en-US"/>
              </w:rPr>
              <w:br/>
            </w:r>
            <w:del w:id="17146" w:author="Jing Kai Toh" w:date="2016-05-11T15:27:00Z">
              <w:r w:rsidRPr="00BC5AE5" w:rsidDel="00181E5D">
                <w:rPr>
                  <w:rFonts w:ascii="Calibri Light" w:hAnsi="Calibri Light"/>
                  <w:sz w:val="16"/>
                  <w:szCs w:val="16"/>
                  <w:lang w:val="en-US"/>
                </w:rPr>
                <w:delText>BS 7916:1998 Code of practice for the selection and application of particleboard, oriented strand board (OSB), cement bonded particleboard and wood fibreboards for specific purposes</w:delText>
              </w:r>
            </w:del>
            <w:ins w:id="17147" w:author="Jing Kai Toh" w:date="2016-05-11T15:27:00Z">
              <w:r w:rsidR="00181E5D">
                <w:rPr>
                  <w:rFonts w:ascii="Calibri Light" w:hAnsi="Calibri Light"/>
                  <w:sz w:val="16"/>
                  <w:szCs w:val="16"/>
                  <w:lang w:val="en-US"/>
                </w:rPr>
                <w:t>BS 7916:1998 Code of practice for the selection and application of particleboard, oriented strand board (OSB), cement bonded particleboard and wood fibreboards for specific purposes (WIthdrawn)</w:t>
              </w:r>
            </w:ins>
            <w:r w:rsidRPr="00BC5AE5">
              <w:rPr>
                <w:rFonts w:ascii="Calibri Light" w:hAnsi="Calibri Light"/>
                <w:sz w:val="16"/>
                <w:szCs w:val="16"/>
                <w:lang w:val="en-US"/>
              </w:rPr>
              <w:br/>
            </w:r>
            <w:r w:rsidRPr="00BC5AE5">
              <w:rPr>
                <w:rFonts w:ascii="Calibri Light" w:hAnsi="Calibri Light"/>
                <w:sz w:val="16"/>
                <w:szCs w:val="16"/>
                <w:lang w:val="en-US"/>
              </w:rPr>
              <w:br/>
            </w:r>
            <w:del w:id="17148" w:author="Jing Kai Toh" w:date="2016-05-11T15:26:00Z">
              <w:r w:rsidRPr="00BC5AE5" w:rsidDel="00181E5D">
                <w:rPr>
                  <w:rFonts w:ascii="Calibri Light" w:hAnsi="Calibri Light"/>
                  <w:sz w:val="16"/>
                  <w:szCs w:val="16"/>
                  <w:lang w:val="en-US"/>
                </w:rPr>
                <w:delText>BS 8000-4:1989 Workmanship on building sites. Code of practice for waterproofing</w:delText>
              </w:r>
            </w:del>
            <w:ins w:id="17149" w:author="Jing Kai Toh" w:date="2016-05-11T15:26:00Z">
              <w:r w:rsidR="00181E5D">
                <w:rPr>
                  <w:rFonts w:ascii="Calibri Light" w:hAnsi="Calibri Light"/>
                  <w:sz w:val="16"/>
                  <w:szCs w:val="16"/>
                  <w:lang w:val="en-US"/>
                </w:rPr>
                <w:t>BS 8000-4:1989 Workmanship on building sites. Code of practice for waterproofing / BS 8000-0:2014 Workmanship on construction sites. Introduction and general principles</w:t>
              </w:r>
            </w:ins>
            <w:r w:rsidRPr="00BC5AE5">
              <w:rPr>
                <w:rFonts w:ascii="Calibri Light" w:hAnsi="Calibri Light"/>
                <w:sz w:val="16"/>
                <w:szCs w:val="16"/>
                <w:lang w:val="en-US"/>
              </w:rPr>
              <w:br/>
            </w:r>
            <w:r w:rsidRPr="00BC5AE5">
              <w:rPr>
                <w:rFonts w:ascii="Calibri Light" w:hAnsi="Calibri Light"/>
                <w:sz w:val="16"/>
                <w:szCs w:val="16"/>
                <w:lang w:val="en-US"/>
              </w:rPr>
              <w:br/>
            </w:r>
            <w:del w:id="17150" w:author="Jing Kai Toh" w:date="2016-05-11T15:24:00Z">
              <w:r w:rsidRPr="00BC5AE5" w:rsidDel="00181E5D">
                <w:rPr>
                  <w:rFonts w:ascii="Calibri Light" w:hAnsi="Calibri Light"/>
                  <w:sz w:val="16"/>
                  <w:szCs w:val="16"/>
                  <w:lang w:val="en-US"/>
                </w:rPr>
                <w:delText>BS 8000-6:1990 Workmanship on building sites. Code of practice for slating and tiling of roofs and claddings</w:delText>
              </w:r>
            </w:del>
            <w:ins w:id="17151" w:author="Jing Kai Toh" w:date="2016-05-11T15:24:00Z">
              <w:r w:rsidR="00181E5D">
                <w:rPr>
                  <w:rFonts w:ascii="Calibri Light" w:hAnsi="Calibri Light"/>
                  <w:sz w:val="16"/>
                  <w:szCs w:val="16"/>
                  <w:lang w:val="en-US"/>
                </w:rPr>
                <w:t>BS 8000-0:2014 Workmanship on construction sites. Introduction and general principles</w:t>
              </w:r>
            </w:ins>
            <w:r w:rsidRPr="00BC5AE5">
              <w:rPr>
                <w:rFonts w:ascii="Calibri Light" w:hAnsi="Calibri Light"/>
                <w:sz w:val="16"/>
                <w:szCs w:val="16"/>
                <w:lang w:val="en-US"/>
              </w:rPr>
              <w:br/>
            </w:r>
            <w:r w:rsidRPr="00BC5AE5">
              <w:rPr>
                <w:rFonts w:ascii="Calibri Light" w:hAnsi="Calibri Light"/>
                <w:sz w:val="16"/>
                <w:szCs w:val="16"/>
                <w:lang w:val="en-US"/>
              </w:rPr>
              <w:br/>
            </w:r>
            <w:del w:id="17152" w:author="Jing Kai Toh" w:date="2016-05-11T15:22:00Z">
              <w:r w:rsidRPr="00BC5AE5" w:rsidDel="00181E5D">
                <w:rPr>
                  <w:rFonts w:ascii="Calibri Light" w:hAnsi="Calibri Light"/>
                  <w:sz w:val="16"/>
                  <w:szCs w:val="16"/>
                  <w:lang w:val="en-US"/>
                </w:rPr>
                <w:delText>BS 8000-7:1990 Workmanship on building sites. Code of practice for glazing</w:delText>
              </w:r>
            </w:del>
            <w:ins w:id="17153" w:author="Jing Kai Toh" w:date="2016-05-11T15:22:00Z">
              <w:r w:rsidR="00181E5D">
                <w:rPr>
                  <w:rFonts w:ascii="Calibri Light" w:hAnsi="Calibri Light"/>
                  <w:sz w:val="16"/>
                  <w:szCs w:val="16"/>
                  <w:lang w:val="en-US"/>
                </w:rPr>
                <w:t>BS 8000-7:1990 Workmanship on building sites. Code of practice for glazing / BS 8000-0:2014 Workmanship on construction sites. Introduction and general principles</w:t>
              </w:r>
            </w:ins>
            <w:r w:rsidRPr="00BC5AE5">
              <w:rPr>
                <w:rFonts w:ascii="Calibri Light" w:hAnsi="Calibri Light"/>
                <w:sz w:val="16"/>
                <w:szCs w:val="16"/>
                <w:lang w:val="en-US"/>
              </w:rPr>
              <w:br/>
            </w:r>
            <w:r w:rsidRPr="00BC5AE5">
              <w:rPr>
                <w:rFonts w:ascii="Calibri Light" w:hAnsi="Calibri Light"/>
                <w:sz w:val="16"/>
                <w:szCs w:val="16"/>
                <w:lang w:val="en-US"/>
              </w:rPr>
              <w:br/>
            </w:r>
            <w:del w:id="17154" w:author="Jing Kai Toh" w:date="2016-05-11T15:17:00Z">
              <w:r w:rsidRPr="00BC5AE5" w:rsidDel="00181E5D">
                <w:rPr>
                  <w:rFonts w:ascii="Calibri Light" w:hAnsi="Calibri Light"/>
                  <w:sz w:val="16"/>
                  <w:szCs w:val="16"/>
                  <w:lang w:val="en-US"/>
                </w:rPr>
                <w:delText>BS 8103-3:1996 Structural design of low-rise buildings. Code of practice for timber floors and roofs for housing</w:delText>
              </w:r>
            </w:del>
            <w:ins w:id="17155" w:author="Jing Kai Toh" w:date="2016-05-11T15:17:00Z">
              <w:r w:rsidR="00181E5D">
                <w:rPr>
                  <w:rFonts w:ascii="Calibri Light" w:hAnsi="Calibri Light"/>
                  <w:sz w:val="16"/>
                  <w:szCs w:val="16"/>
                  <w:lang w:val="en-US"/>
                </w:rPr>
                <w:t>BS 8103-3:2009 Structural design of low-rise buildings. Code of practice for timber floors and roofs for housing</w:t>
              </w:r>
            </w:ins>
            <w:r w:rsidRPr="00BC5AE5">
              <w:rPr>
                <w:rFonts w:ascii="Calibri Light" w:hAnsi="Calibri Light"/>
                <w:sz w:val="16"/>
                <w:szCs w:val="16"/>
                <w:lang w:val="en-US"/>
              </w:rPr>
              <w:br/>
            </w:r>
            <w:r w:rsidRPr="00BC5AE5">
              <w:rPr>
                <w:rFonts w:ascii="Calibri Light" w:hAnsi="Calibri Light"/>
                <w:sz w:val="16"/>
                <w:szCs w:val="16"/>
                <w:lang w:val="en-US"/>
              </w:rPr>
              <w:br/>
            </w:r>
            <w:del w:id="17156" w:author="Jing Kai Toh" w:date="2016-05-11T15:16:00Z">
              <w:r w:rsidRPr="00BC5AE5" w:rsidDel="00181E5D">
                <w:rPr>
                  <w:rFonts w:ascii="Calibri Light" w:hAnsi="Calibri Light"/>
                  <w:sz w:val="16"/>
                  <w:szCs w:val="16"/>
                  <w:lang w:val="en-US"/>
                </w:rPr>
                <w:delText>BS 8200:1985 Code of practice for design of non-loadbearing external vertical enclosures of buildings</w:delText>
              </w:r>
            </w:del>
            <w:ins w:id="17157" w:author="Jing Kai Toh" w:date="2016-05-11T15:16:00Z">
              <w:r w:rsidR="00181E5D">
                <w:rPr>
                  <w:rFonts w:ascii="Calibri Light" w:hAnsi="Calibri Light"/>
                  <w:sz w:val="16"/>
                  <w:szCs w:val="16"/>
                  <w:lang w:val="en-US"/>
                </w:rPr>
                <w:t>BS 8200:1985 Code of practice for design of non-loadbearing external vertical enclosures of buildings (Withdrawn)</w:t>
              </w:r>
            </w:ins>
            <w:r w:rsidRPr="00BC5AE5">
              <w:rPr>
                <w:rFonts w:ascii="Calibri Light" w:hAnsi="Calibri Light"/>
                <w:sz w:val="16"/>
                <w:szCs w:val="16"/>
                <w:lang w:val="en-US"/>
              </w:rPr>
              <w:br/>
            </w:r>
            <w:r w:rsidRPr="00BC5AE5">
              <w:rPr>
                <w:rFonts w:ascii="Calibri Light" w:hAnsi="Calibri Light"/>
                <w:sz w:val="16"/>
                <w:szCs w:val="16"/>
                <w:lang w:val="en-US"/>
              </w:rPr>
              <w:br/>
            </w:r>
            <w:del w:id="17158" w:author="Jing Kai Toh" w:date="2016-05-11T15:15:00Z">
              <w:r w:rsidRPr="00BC5AE5" w:rsidDel="00181E5D">
                <w:rPr>
                  <w:rFonts w:ascii="Calibri Light" w:hAnsi="Calibri Light"/>
                  <w:sz w:val="16"/>
                  <w:szCs w:val="16"/>
                  <w:lang w:val="en-US"/>
                </w:rPr>
                <w:delText>BS 8217:1994 Code of practice for built-up felt roofing</w:delText>
              </w:r>
            </w:del>
            <w:ins w:id="17159" w:author="Jing Kai Toh" w:date="2016-05-11T15:15:00Z">
              <w:r w:rsidR="00181E5D">
                <w:rPr>
                  <w:rFonts w:ascii="Calibri Light" w:hAnsi="Calibri Light"/>
                  <w:sz w:val="16"/>
                  <w:szCs w:val="16"/>
                  <w:lang w:val="en-US"/>
                </w:rPr>
                <w:t>BS 8217:2005 Reinforced bitumen membranes for roofing. Code of practice</w:t>
              </w:r>
            </w:ins>
            <w:r w:rsidRPr="00BC5AE5">
              <w:rPr>
                <w:rFonts w:ascii="Calibri Light" w:hAnsi="Calibri Light"/>
                <w:sz w:val="16"/>
                <w:szCs w:val="16"/>
                <w:lang w:val="en-US"/>
              </w:rPr>
              <w:br/>
            </w:r>
            <w:r w:rsidRPr="00BC5AE5">
              <w:rPr>
                <w:rFonts w:ascii="Calibri Light" w:hAnsi="Calibri Light"/>
                <w:sz w:val="16"/>
                <w:szCs w:val="16"/>
                <w:lang w:val="en-US"/>
              </w:rPr>
              <w:br/>
            </w:r>
            <w:del w:id="17160" w:author="Jing Kai Toh" w:date="2016-05-11T15:14:00Z">
              <w:r w:rsidRPr="00BC5AE5" w:rsidDel="00181E5D">
                <w:rPr>
                  <w:rFonts w:ascii="Calibri Light" w:hAnsi="Calibri Light"/>
                  <w:sz w:val="16"/>
                  <w:szCs w:val="16"/>
                  <w:lang w:val="en-US"/>
                </w:rPr>
                <w:delText>BS 8218:1998 Code of practice for mastic asphalt roofing</w:delText>
              </w:r>
            </w:del>
            <w:ins w:id="17161" w:author="Jing Kai Toh" w:date="2016-05-11T15:14:00Z">
              <w:r w:rsidR="00181E5D">
                <w:rPr>
                  <w:rFonts w:ascii="Calibri Light" w:hAnsi="Calibri Light"/>
                  <w:sz w:val="16"/>
                  <w:szCs w:val="16"/>
                  <w:lang w:val="en-US"/>
                </w:rPr>
                <w:t>BS 8218:1998 Code of practice for mastic asphalt roofing</w:t>
              </w:r>
            </w:ins>
            <w:r w:rsidRPr="00BC5AE5">
              <w:rPr>
                <w:rFonts w:ascii="Calibri Light" w:hAnsi="Calibri Light"/>
                <w:sz w:val="16"/>
                <w:szCs w:val="16"/>
                <w:lang w:val="en-US"/>
              </w:rPr>
              <w:br/>
            </w:r>
            <w:r w:rsidRPr="00BC5AE5">
              <w:rPr>
                <w:rFonts w:ascii="Calibri Light" w:hAnsi="Calibri Light"/>
                <w:sz w:val="16"/>
                <w:szCs w:val="16"/>
                <w:lang w:val="en-US"/>
              </w:rPr>
              <w:br/>
            </w:r>
            <w:del w:id="17162" w:author="Jing Kai Toh" w:date="2016-05-11T15:12:00Z">
              <w:r w:rsidRPr="00BC5AE5" w:rsidDel="00181E5D">
                <w:rPr>
                  <w:rFonts w:ascii="Calibri Light" w:hAnsi="Calibri Light"/>
                  <w:sz w:val="16"/>
                  <w:szCs w:val="16"/>
                  <w:lang w:val="en-US"/>
                </w:rPr>
                <w:delText>BS 8219:2001 Installation of sheet roof and wall coverings. Profiled fibre cement. Code of practice</w:delText>
              </w:r>
            </w:del>
            <w:ins w:id="17163" w:author="Jing Kai Toh" w:date="2016-05-11T15:12:00Z">
              <w:r w:rsidR="00181E5D">
                <w:rPr>
                  <w:rFonts w:ascii="Calibri Light" w:hAnsi="Calibri Light"/>
                  <w:sz w:val="16"/>
                  <w:szCs w:val="16"/>
                  <w:lang w:val="en-US"/>
                </w:rPr>
                <w:t>BS 8219:2001+A1:2013 Installation of sheet roof and wall coverings. Profiled fibre cement. Code of practice</w:t>
              </w:r>
            </w:ins>
            <w:r w:rsidRPr="00BC5AE5">
              <w:rPr>
                <w:rFonts w:ascii="Calibri Light" w:hAnsi="Calibri Light"/>
                <w:sz w:val="16"/>
                <w:szCs w:val="16"/>
                <w:lang w:val="en-US"/>
              </w:rPr>
              <w:br/>
            </w:r>
            <w:r w:rsidRPr="00BC5AE5">
              <w:rPr>
                <w:rFonts w:ascii="Calibri Light" w:hAnsi="Calibri Light"/>
                <w:sz w:val="16"/>
                <w:szCs w:val="16"/>
                <w:lang w:val="en-US"/>
              </w:rPr>
              <w:br/>
            </w:r>
            <w:del w:id="17164" w:author="Jing Kai Toh" w:date="2016-05-11T15:11:00Z">
              <w:r w:rsidRPr="00BC5AE5" w:rsidDel="00181E5D">
                <w:rPr>
                  <w:rFonts w:ascii="Calibri Light" w:hAnsi="Calibri Light"/>
                  <w:sz w:val="16"/>
                  <w:szCs w:val="16"/>
                  <w:lang w:val="en-US"/>
                </w:rPr>
                <w:delText>BS AU 266-1:1996, ISO 11154-1:1995 Specification for roof load carriers. Roof bars</w:delText>
              </w:r>
            </w:del>
            <w:ins w:id="17165" w:author="Jing Kai Toh" w:date="2016-05-11T15:11:00Z">
              <w:r w:rsidR="00181E5D">
                <w:rPr>
                  <w:rFonts w:ascii="Calibri Light" w:hAnsi="Calibri Light"/>
                  <w:sz w:val="16"/>
                  <w:szCs w:val="16"/>
                  <w:lang w:val="en-US"/>
                </w:rPr>
                <w:t>DD ISO/PAS 11154:2006 Road vehicles. Roof load carriers</w:t>
              </w:r>
            </w:ins>
            <w:r w:rsidRPr="00BC5AE5">
              <w:rPr>
                <w:rFonts w:ascii="Calibri Light" w:hAnsi="Calibri Light"/>
                <w:sz w:val="16"/>
                <w:szCs w:val="16"/>
                <w:lang w:val="en-US"/>
              </w:rPr>
              <w:br/>
            </w:r>
            <w:r w:rsidRPr="00BC5AE5">
              <w:rPr>
                <w:rFonts w:ascii="Calibri Light" w:hAnsi="Calibri Light"/>
                <w:sz w:val="16"/>
                <w:szCs w:val="16"/>
                <w:lang w:val="en-US"/>
              </w:rPr>
              <w:br/>
            </w:r>
            <w:del w:id="17166" w:author="Jing Kai Toh" w:date="2016-05-11T15:09:00Z">
              <w:r w:rsidRPr="00BC5AE5" w:rsidDel="008A15E4">
                <w:rPr>
                  <w:rFonts w:ascii="Calibri Light" w:hAnsi="Calibri Light"/>
                  <w:sz w:val="16"/>
                  <w:szCs w:val="16"/>
                  <w:lang w:val="en-US"/>
                </w:rPr>
                <w:delText>CP 143-1:1958 Code of practice for sheet roof and wall coverings. Aluminium, corrugated and troughed</w:delText>
              </w:r>
            </w:del>
            <w:ins w:id="17167" w:author="Jing Kai Toh" w:date="2016-05-11T15:09:00Z">
              <w:r w:rsidR="008A15E4">
                <w:rPr>
                  <w:rFonts w:ascii="Calibri Light" w:hAnsi="Calibri Light"/>
                  <w:sz w:val="16"/>
                  <w:szCs w:val="16"/>
                  <w:lang w:val="en-US"/>
                </w:rPr>
                <w:t>CP 143-1:1958 Code of practice for sheet roof and wall coverings. Aluminium, corrugated and troughed</w:t>
              </w:r>
            </w:ins>
            <w:r w:rsidRPr="00BC5AE5">
              <w:rPr>
                <w:rFonts w:ascii="Calibri Light" w:hAnsi="Calibri Light"/>
                <w:sz w:val="16"/>
                <w:szCs w:val="16"/>
                <w:lang w:val="en-US"/>
              </w:rPr>
              <w:br/>
            </w:r>
            <w:r w:rsidRPr="00BC5AE5">
              <w:rPr>
                <w:rFonts w:ascii="Calibri Light" w:hAnsi="Calibri Light"/>
                <w:sz w:val="16"/>
                <w:szCs w:val="16"/>
                <w:lang w:val="en-US"/>
              </w:rPr>
              <w:br/>
            </w:r>
            <w:del w:id="17168" w:author="Jing Kai Toh" w:date="2016-05-11T15:08:00Z">
              <w:r w:rsidRPr="00BC5AE5" w:rsidDel="008A15E4">
                <w:rPr>
                  <w:rFonts w:ascii="Calibri Light" w:hAnsi="Calibri Light"/>
                  <w:sz w:val="16"/>
                  <w:szCs w:val="16"/>
                  <w:lang w:val="en-US"/>
                </w:rPr>
                <w:delText>CP 143-5:1964 Code of practice for sheet roof and wall coverings. Code of practice for sheet roof and wall coverings. Zinc</w:delText>
              </w:r>
            </w:del>
            <w:ins w:id="17169" w:author="Jing Kai Toh" w:date="2016-05-11T15:08:00Z">
              <w:r w:rsidR="008A15E4">
                <w:rPr>
                  <w:rFonts w:ascii="Calibri Light" w:hAnsi="Calibri Light"/>
                  <w:sz w:val="16"/>
                  <w:szCs w:val="16"/>
                  <w:lang w:val="en-US"/>
                </w:rPr>
                <w:t>CP 143-5:1964 Code of practice for sheet roof and wall coverings. Code of practice for sheet roof and wall coverings. Zinc</w:t>
              </w:r>
            </w:ins>
            <w:r w:rsidRPr="00BC5AE5">
              <w:rPr>
                <w:rFonts w:ascii="Calibri Light" w:hAnsi="Calibri Light"/>
                <w:sz w:val="16"/>
                <w:szCs w:val="16"/>
                <w:lang w:val="en-US"/>
              </w:rPr>
              <w:br/>
            </w:r>
            <w:r w:rsidRPr="00BC5AE5">
              <w:rPr>
                <w:rFonts w:ascii="Calibri Light" w:hAnsi="Calibri Light"/>
                <w:sz w:val="16"/>
                <w:szCs w:val="16"/>
                <w:lang w:val="en-US"/>
              </w:rPr>
              <w:br/>
            </w:r>
            <w:del w:id="17170" w:author="Jing Kai Toh" w:date="2016-05-11T15:07:00Z">
              <w:r w:rsidRPr="00BC5AE5" w:rsidDel="008A15E4">
                <w:rPr>
                  <w:rFonts w:ascii="Calibri Light" w:hAnsi="Calibri Light"/>
                  <w:sz w:val="16"/>
                  <w:szCs w:val="16"/>
                  <w:lang w:val="en-US"/>
                </w:rPr>
                <w:delText>CP 143-10:1973 Code of practice for sheet roof and wall coverings. Code of practice for sheet roof and wall coverings. Galvanized corrugated steel. Metric units</w:delText>
              </w:r>
            </w:del>
            <w:ins w:id="17171" w:author="Jing Kai Toh" w:date="2016-05-11T15:07:00Z">
              <w:r w:rsidR="008A15E4">
                <w:rPr>
                  <w:rFonts w:ascii="Calibri Light" w:hAnsi="Calibri Light"/>
                  <w:sz w:val="16"/>
                  <w:szCs w:val="16"/>
                  <w:lang w:val="en-US"/>
                </w:rPr>
                <w:t>CP 143-10:1973 Code of practice for sheet roof and wall coverings. Code of practice for sheet roof and wall coverings. Galvanized corrugated steel. Metric units</w:t>
              </w:r>
            </w:ins>
            <w:r w:rsidRPr="00BC5AE5">
              <w:rPr>
                <w:rFonts w:ascii="Calibri Light" w:hAnsi="Calibri Light"/>
                <w:sz w:val="16"/>
                <w:szCs w:val="16"/>
                <w:lang w:val="en-US"/>
              </w:rPr>
              <w:br/>
            </w:r>
            <w:r w:rsidRPr="00BC5AE5">
              <w:rPr>
                <w:rFonts w:ascii="Calibri Light" w:hAnsi="Calibri Light"/>
                <w:sz w:val="16"/>
                <w:szCs w:val="16"/>
                <w:lang w:val="en-US"/>
              </w:rPr>
              <w:br/>
            </w:r>
            <w:del w:id="17172" w:author="Jing Kai Toh" w:date="2016-05-11T15:06:00Z">
              <w:r w:rsidRPr="00BC5AE5" w:rsidDel="008A15E4">
                <w:rPr>
                  <w:rFonts w:ascii="Calibri Light" w:hAnsi="Calibri Light"/>
                  <w:sz w:val="16"/>
                  <w:szCs w:val="16"/>
                  <w:lang w:val="en-US"/>
                </w:rPr>
                <w:delText>CP 143-12:1970 Code of practice for sheet roof and wall coverings. Code of practice for sheet roof and wall coverings. Copper. Metric units</w:delText>
              </w:r>
            </w:del>
            <w:ins w:id="17173" w:author="Jing Kai Toh" w:date="2016-05-11T15:06:00Z">
              <w:r w:rsidR="008A15E4">
                <w:rPr>
                  <w:rFonts w:ascii="Calibri Light" w:hAnsi="Calibri Light"/>
                  <w:sz w:val="16"/>
                  <w:szCs w:val="16"/>
                  <w:lang w:val="en-US"/>
                </w:rPr>
                <w:t>CP 143-12:1970 Code of practice for sheet roof and wall coverings. Code of practice for sheet roof and wall coverings. Copper. Metric units</w:t>
              </w:r>
            </w:ins>
            <w:r w:rsidRPr="00BC5AE5">
              <w:rPr>
                <w:rFonts w:ascii="Calibri Light" w:hAnsi="Calibri Light"/>
                <w:sz w:val="16"/>
                <w:szCs w:val="16"/>
                <w:lang w:val="en-US"/>
              </w:rPr>
              <w:br/>
            </w:r>
            <w:r w:rsidRPr="00BC5AE5">
              <w:rPr>
                <w:rFonts w:ascii="Calibri Light" w:hAnsi="Calibri Light"/>
                <w:sz w:val="16"/>
                <w:szCs w:val="16"/>
                <w:lang w:val="en-US"/>
              </w:rPr>
              <w:br/>
            </w:r>
            <w:del w:id="17174" w:author="Jing Kai Toh" w:date="2016-05-11T15:05:00Z">
              <w:r w:rsidRPr="00BC5AE5" w:rsidDel="008A15E4">
                <w:rPr>
                  <w:rFonts w:ascii="Calibri Light" w:hAnsi="Calibri Light"/>
                  <w:sz w:val="16"/>
                  <w:szCs w:val="16"/>
                  <w:lang w:val="en-US"/>
                </w:rPr>
                <w:delText>CP 143-15:1973 Code of practice for sheet roof and wall coverings. Code of practice for sheet roof and wall coverings. Aluminium. Metric units</w:delText>
              </w:r>
            </w:del>
            <w:ins w:id="17175" w:author="Jing Kai Toh" w:date="2016-05-11T15:05:00Z">
              <w:r w:rsidR="008A15E4">
                <w:rPr>
                  <w:rFonts w:ascii="Calibri Light" w:hAnsi="Calibri Light"/>
                  <w:sz w:val="16"/>
                  <w:szCs w:val="16"/>
                  <w:lang w:val="en-US"/>
                </w:rPr>
                <w:t>CP 143-15:1973 Code of practice for sheet roof and wall coverings. Code of practice for sheet roof and wall coverings. Aluminium. Metric units</w:t>
              </w:r>
            </w:ins>
            <w:r w:rsidRPr="00BC5AE5">
              <w:rPr>
                <w:rFonts w:ascii="Calibri Light" w:hAnsi="Calibri Light"/>
                <w:sz w:val="16"/>
                <w:szCs w:val="16"/>
                <w:lang w:val="en-US"/>
              </w:rPr>
              <w:br/>
            </w:r>
            <w:r w:rsidRPr="00BC5AE5">
              <w:rPr>
                <w:rFonts w:ascii="Calibri Light" w:hAnsi="Calibri Light"/>
                <w:sz w:val="16"/>
                <w:szCs w:val="16"/>
                <w:lang w:val="en-US"/>
              </w:rPr>
              <w:br/>
            </w:r>
            <w:del w:id="17176" w:author="Jing Kai Toh" w:date="2016-05-11T15:05:00Z">
              <w:r w:rsidRPr="00BC5AE5" w:rsidDel="008A15E4">
                <w:rPr>
                  <w:rFonts w:ascii="Calibri Light" w:hAnsi="Calibri Light"/>
                  <w:sz w:val="16"/>
                  <w:szCs w:val="16"/>
                  <w:lang w:val="en-US"/>
                </w:rPr>
                <w:delText>CP 143-16:1974 Code of practice for sheet roof and wall coverings. Code of practice for sheet roof and wall coverings. Semi-rigid asbestos bitumen sheet. Metric units</w:delText>
              </w:r>
            </w:del>
            <w:ins w:id="17177" w:author="Jing Kai Toh" w:date="2016-05-11T15:05:00Z">
              <w:r w:rsidR="008A15E4">
                <w:rPr>
                  <w:rFonts w:ascii="Calibri Light" w:hAnsi="Calibri Light"/>
                  <w:sz w:val="16"/>
                  <w:szCs w:val="16"/>
                  <w:lang w:val="en-US"/>
                </w:rPr>
                <w:t>CP 143-16:1974 Code of practice for sheet roof and wall coverings. Code of practice for sheet roof and wall coverings. Semi-rigid asbestos bitumen sheet. Metric units</w:t>
              </w:r>
            </w:ins>
            <w:r w:rsidRPr="00BC5AE5">
              <w:rPr>
                <w:rFonts w:ascii="Calibri Light" w:hAnsi="Calibri Light"/>
                <w:sz w:val="16"/>
                <w:szCs w:val="16"/>
                <w:lang w:val="en-US"/>
              </w:rPr>
              <w:br/>
            </w:r>
            <w:r w:rsidRPr="00BC5AE5">
              <w:rPr>
                <w:rFonts w:ascii="Calibri Light" w:hAnsi="Calibri Light"/>
                <w:sz w:val="16"/>
                <w:szCs w:val="16"/>
                <w:lang w:val="en-US"/>
              </w:rPr>
              <w:br/>
            </w:r>
            <w:del w:id="17178" w:author="Jing Kai Toh" w:date="2016-05-11T15:04:00Z">
              <w:r w:rsidRPr="00BC5AE5" w:rsidDel="008A15E4">
                <w:rPr>
                  <w:rFonts w:ascii="Calibri Light" w:hAnsi="Calibri Light"/>
                  <w:sz w:val="16"/>
                  <w:szCs w:val="16"/>
                  <w:lang w:val="en-US"/>
                </w:rPr>
                <w:delText>BS EN 490:1994 Concrete roofing tiles and fittings. Product specifications</w:delText>
              </w:r>
            </w:del>
            <w:ins w:id="17179" w:author="Jing Kai Toh" w:date="2016-05-11T15:04:00Z">
              <w:r w:rsidR="008A15E4">
                <w:rPr>
                  <w:rFonts w:ascii="Calibri Light" w:hAnsi="Calibri Light"/>
                  <w:sz w:val="16"/>
                  <w:szCs w:val="16"/>
                  <w:lang w:val="en-US"/>
                </w:rPr>
                <w:t>BS EN 490:2011 Concrete roofing tiles and fittings for roof covering and wall cladding. Product specifications</w:t>
              </w:r>
            </w:ins>
            <w:r w:rsidRPr="00BC5AE5">
              <w:rPr>
                <w:rFonts w:ascii="Calibri Light" w:hAnsi="Calibri Light"/>
                <w:sz w:val="16"/>
                <w:szCs w:val="16"/>
                <w:lang w:val="en-US"/>
              </w:rPr>
              <w:br/>
            </w:r>
            <w:r w:rsidRPr="00BC5AE5">
              <w:rPr>
                <w:rFonts w:ascii="Calibri Light" w:hAnsi="Calibri Light"/>
                <w:sz w:val="16"/>
                <w:szCs w:val="16"/>
                <w:lang w:val="en-US"/>
              </w:rPr>
              <w:br/>
            </w:r>
            <w:del w:id="17180" w:author="Jing Kai Toh" w:date="2016-05-11T15:03:00Z">
              <w:r w:rsidRPr="00BC5AE5" w:rsidDel="008A15E4">
                <w:rPr>
                  <w:rFonts w:ascii="Calibri Light" w:hAnsi="Calibri Light"/>
                  <w:sz w:val="16"/>
                  <w:szCs w:val="16"/>
                  <w:lang w:val="en-US"/>
                </w:rPr>
                <w:delText>BS EN 491:1994 Concrete roofing tiles and fittings. Test methods</w:delText>
              </w:r>
            </w:del>
            <w:ins w:id="17181" w:author="Jing Kai Toh" w:date="2016-05-11T15:03:00Z">
              <w:r w:rsidR="008A15E4">
                <w:rPr>
                  <w:rFonts w:ascii="Calibri Light" w:hAnsi="Calibri Light"/>
                  <w:sz w:val="16"/>
                  <w:szCs w:val="16"/>
                  <w:lang w:val="en-US"/>
                </w:rPr>
                <w:t>BS EN 491:2011 Concrete roofing tiles and fittings for roof covering and wall cladding. Test methods</w:t>
              </w:r>
            </w:ins>
            <w:r w:rsidRPr="00BC5AE5">
              <w:rPr>
                <w:rFonts w:ascii="Calibri Light" w:hAnsi="Calibri Light"/>
                <w:sz w:val="16"/>
                <w:szCs w:val="16"/>
                <w:lang w:val="en-US"/>
              </w:rPr>
              <w:br/>
            </w:r>
            <w:r w:rsidRPr="00BC5AE5">
              <w:rPr>
                <w:rFonts w:ascii="Calibri Light" w:hAnsi="Calibri Light"/>
                <w:sz w:val="16"/>
                <w:szCs w:val="16"/>
                <w:lang w:val="en-US"/>
              </w:rPr>
              <w:br/>
            </w:r>
            <w:del w:id="17182" w:author="Jing Kai Toh" w:date="2016-05-11T15:02:00Z">
              <w:r w:rsidRPr="00BC5AE5" w:rsidDel="008A15E4">
                <w:rPr>
                  <w:rFonts w:ascii="Calibri Light" w:hAnsi="Calibri Light"/>
                  <w:sz w:val="16"/>
                  <w:szCs w:val="16"/>
                  <w:lang w:val="en-US"/>
                </w:rPr>
                <w:delText>BS EN 492:1994 Fibre-cement slates and their fittings for roofing. Product specification and test methods</w:delText>
              </w:r>
            </w:del>
            <w:ins w:id="17183" w:author="Jing Kai Toh" w:date="2016-05-11T15:02:00Z">
              <w:r w:rsidR="008A15E4">
                <w:rPr>
                  <w:rFonts w:ascii="Calibri Light" w:hAnsi="Calibri Light"/>
                  <w:sz w:val="16"/>
                  <w:szCs w:val="16"/>
                  <w:lang w:val="en-US"/>
                </w:rPr>
                <w:t>BS EN 492:2012 Fibre-cement slates and fittings. Product specification and test methods</w:t>
              </w:r>
            </w:ins>
            <w:r w:rsidRPr="00BC5AE5">
              <w:rPr>
                <w:rFonts w:ascii="Calibri Light" w:hAnsi="Calibri Light"/>
                <w:sz w:val="16"/>
                <w:szCs w:val="16"/>
                <w:lang w:val="en-US"/>
              </w:rPr>
              <w:br/>
            </w:r>
            <w:r w:rsidRPr="00BC5AE5">
              <w:rPr>
                <w:rFonts w:ascii="Calibri Light" w:hAnsi="Calibri Light"/>
                <w:sz w:val="16"/>
                <w:szCs w:val="16"/>
                <w:lang w:val="en-US"/>
              </w:rPr>
              <w:br/>
            </w:r>
            <w:del w:id="17184" w:author="Jing Kai Toh" w:date="2016-05-11T15:01:00Z">
              <w:r w:rsidRPr="00BC5AE5" w:rsidDel="008A15E4">
                <w:rPr>
                  <w:rFonts w:ascii="Calibri Light" w:hAnsi="Calibri Light"/>
                  <w:sz w:val="16"/>
                  <w:szCs w:val="16"/>
                  <w:lang w:val="en-US"/>
                </w:rPr>
                <w:delText>BS EN 494:1994 Fibre-cement profiled sheets and fittings for roofing. Product specification and test methods</w:delText>
              </w:r>
            </w:del>
            <w:ins w:id="17185" w:author="Jing Kai Toh" w:date="2016-05-11T15:01:00Z">
              <w:r w:rsidR="008A15E4">
                <w:rPr>
                  <w:rFonts w:ascii="Calibri Light" w:hAnsi="Calibri Light"/>
                  <w:sz w:val="16"/>
                  <w:szCs w:val="16"/>
                  <w:lang w:val="en-US"/>
                </w:rPr>
                <w:t>BS EN 494:2012+A1:2015 Fibre-cement profiled sheets and fittings. Product specification and test methods</w:t>
              </w:r>
            </w:ins>
            <w:r w:rsidRPr="00BC5AE5">
              <w:rPr>
                <w:rFonts w:ascii="Calibri Light" w:hAnsi="Calibri Light"/>
                <w:sz w:val="16"/>
                <w:szCs w:val="16"/>
                <w:lang w:val="en-US"/>
              </w:rPr>
              <w:br/>
            </w:r>
            <w:r w:rsidRPr="00BC5AE5">
              <w:rPr>
                <w:rFonts w:ascii="Calibri Light" w:hAnsi="Calibri Light"/>
                <w:sz w:val="16"/>
                <w:szCs w:val="16"/>
                <w:lang w:val="en-US"/>
              </w:rPr>
              <w:br/>
            </w:r>
            <w:del w:id="17186" w:author="Jing Kai Toh" w:date="2016-05-11T15:00:00Z">
              <w:r w:rsidRPr="00BC5AE5" w:rsidDel="008A15E4">
                <w:rPr>
                  <w:rFonts w:ascii="Calibri Light" w:hAnsi="Calibri Light"/>
                  <w:sz w:val="16"/>
                  <w:szCs w:val="16"/>
                  <w:lang w:val="en-US"/>
                </w:rPr>
                <w:delText>BS EN 495-5:2001 Flexible sheets for waterproofing. Determination of foldability at low temperature. Plastic and rubber sheets for roof waterproofing</w:delText>
              </w:r>
            </w:del>
            <w:ins w:id="17187" w:author="Jing Kai Toh" w:date="2016-05-11T15:00:00Z">
              <w:r w:rsidR="008A15E4">
                <w:rPr>
                  <w:rFonts w:ascii="Calibri Light" w:hAnsi="Calibri Light"/>
                  <w:sz w:val="16"/>
                  <w:szCs w:val="16"/>
                  <w:lang w:val="en-US"/>
                </w:rPr>
                <w:t>BS EN 495-5:2013 Flexible sheets for waterproofing. Determination of foldability at low temperature. Plastic and rubber sheets for roof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188" w:author="Jing Kai Toh" w:date="2016-05-11T14:59:00Z">
              <w:r w:rsidRPr="00BC5AE5" w:rsidDel="008A15E4">
                <w:rPr>
                  <w:rFonts w:ascii="Calibri Light" w:hAnsi="Calibri Light"/>
                  <w:sz w:val="16"/>
                  <w:szCs w:val="16"/>
                  <w:lang w:val="en-US"/>
                </w:rPr>
                <w:delText>BS EN 501:1994 Roofing products from metal sheet. Specifications for fully supported roofing products of zinc sheet</w:delText>
              </w:r>
            </w:del>
            <w:ins w:id="17189" w:author="Jing Kai Toh" w:date="2016-05-11T14:59:00Z">
              <w:r w:rsidR="008A15E4">
                <w:rPr>
                  <w:rFonts w:ascii="Calibri Light" w:hAnsi="Calibri Light"/>
                  <w:sz w:val="16"/>
                  <w:szCs w:val="16"/>
                  <w:lang w:val="en-US"/>
                </w:rPr>
                <w:t>BS EN 501:1994 Roofing products from metal sheet. Specifications for fully supported roofing products of zinc sheet</w:t>
              </w:r>
            </w:ins>
            <w:r w:rsidRPr="00BC5AE5">
              <w:rPr>
                <w:rFonts w:ascii="Calibri Light" w:hAnsi="Calibri Light"/>
                <w:sz w:val="16"/>
                <w:szCs w:val="16"/>
                <w:lang w:val="en-US"/>
              </w:rPr>
              <w:br/>
            </w:r>
            <w:r w:rsidRPr="00BC5AE5">
              <w:rPr>
                <w:rFonts w:ascii="Calibri Light" w:hAnsi="Calibri Light"/>
                <w:sz w:val="16"/>
                <w:szCs w:val="16"/>
                <w:lang w:val="en-US"/>
              </w:rPr>
              <w:br/>
            </w:r>
            <w:del w:id="17190" w:author="Jing Kai Toh" w:date="2016-05-11T14:58:00Z">
              <w:r w:rsidRPr="00BC5AE5" w:rsidDel="008A15E4">
                <w:rPr>
                  <w:rFonts w:ascii="Calibri Light" w:hAnsi="Calibri Light"/>
                  <w:sz w:val="16"/>
                  <w:szCs w:val="16"/>
                  <w:lang w:val="en-US"/>
                </w:rPr>
                <w:delText>BS EN 502:2000 Roofing products from metal sheet. Specification for fully supported products of stainless steel sheet</w:delText>
              </w:r>
            </w:del>
            <w:ins w:id="17191" w:author="Jing Kai Toh" w:date="2016-05-11T14:58:00Z">
              <w:r w:rsidR="008A15E4">
                <w:rPr>
                  <w:rFonts w:ascii="Calibri Light" w:hAnsi="Calibri Light"/>
                  <w:sz w:val="16"/>
                  <w:szCs w:val="16"/>
                  <w:lang w:val="en-US"/>
                </w:rPr>
                <w:t>BS EN 502:2013 Roofing products from metal sheet. Specification for fully supported roofing products of stainless steel sheet</w:t>
              </w:r>
            </w:ins>
            <w:r w:rsidRPr="00BC5AE5">
              <w:rPr>
                <w:rFonts w:ascii="Calibri Light" w:hAnsi="Calibri Light"/>
                <w:sz w:val="16"/>
                <w:szCs w:val="16"/>
                <w:lang w:val="en-US"/>
              </w:rPr>
              <w:br/>
            </w:r>
            <w:r w:rsidRPr="00BC5AE5">
              <w:rPr>
                <w:rFonts w:ascii="Calibri Light" w:hAnsi="Calibri Light"/>
                <w:sz w:val="16"/>
                <w:szCs w:val="16"/>
                <w:lang w:val="en-US"/>
              </w:rPr>
              <w:br/>
            </w:r>
            <w:del w:id="17192" w:author="Jing Kai Toh" w:date="2016-05-11T14:58:00Z">
              <w:r w:rsidRPr="00BC5AE5" w:rsidDel="008A15E4">
                <w:rPr>
                  <w:rFonts w:ascii="Calibri Light" w:hAnsi="Calibri Light"/>
                  <w:sz w:val="16"/>
                  <w:szCs w:val="16"/>
                  <w:lang w:val="en-US"/>
                </w:rPr>
                <w:delText>BS EN 504:2000 Roofing products from metal sheet. Specification for fully supported roofing products of copper sheet</w:delText>
              </w:r>
            </w:del>
            <w:ins w:id="17193" w:author="Jing Kai Toh" w:date="2016-05-11T14:58:00Z">
              <w:r w:rsidR="008A15E4">
                <w:rPr>
                  <w:rFonts w:ascii="Calibri Light" w:hAnsi="Calibri Light"/>
                  <w:sz w:val="16"/>
                  <w:szCs w:val="16"/>
                  <w:lang w:val="en-US"/>
                </w:rPr>
                <w:t>BS EN 504:2000 Roofing products from metal sheet. Specification for fully supported roofing products of copper sheet</w:t>
              </w:r>
            </w:ins>
            <w:r w:rsidRPr="00BC5AE5">
              <w:rPr>
                <w:rFonts w:ascii="Calibri Light" w:hAnsi="Calibri Light"/>
                <w:sz w:val="16"/>
                <w:szCs w:val="16"/>
                <w:lang w:val="en-US"/>
              </w:rPr>
              <w:br/>
            </w:r>
            <w:r w:rsidRPr="00BC5AE5">
              <w:rPr>
                <w:rFonts w:ascii="Calibri Light" w:hAnsi="Calibri Light"/>
                <w:sz w:val="16"/>
                <w:szCs w:val="16"/>
                <w:lang w:val="en-US"/>
              </w:rPr>
              <w:br/>
            </w:r>
            <w:del w:id="17194" w:author="Jing Kai Toh" w:date="2016-05-11T14:56:00Z">
              <w:r w:rsidRPr="00BC5AE5" w:rsidDel="008A15E4">
                <w:rPr>
                  <w:rFonts w:ascii="Calibri Light" w:hAnsi="Calibri Light"/>
                  <w:sz w:val="16"/>
                  <w:szCs w:val="16"/>
                  <w:lang w:val="en-US"/>
                </w:rPr>
                <w:delText>BS EN 505:2000 Roofing products from metal sheet. Specification for fully supported roofing products of steel sheet</w:delText>
              </w:r>
            </w:del>
            <w:ins w:id="17195" w:author="Jing Kai Toh" w:date="2016-05-11T14:56:00Z">
              <w:r w:rsidR="008A15E4">
                <w:rPr>
                  <w:rFonts w:ascii="Calibri Light" w:hAnsi="Calibri Light"/>
                  <w:sz w:val="16"/>
                  <w:szCs w:val="16"/>
                  <w:lang w:val="en-US"/>
                </w:rPr>
                <w:t>BS EN 505:2013 Roofing products from metal sheet. Specification for fully supported roofing products of steel sheet</w:t>
              </w:r>
            </w:ins>
            <w:r w:rsidRPr="00BC5AE5">
              <w:rPr>
                <w:rFonts w:ascii="Calibri Light" w:hAnsi="Calibri Light"/>
                <w:sz w:val="16"/>
                <w:szCs w:val="16"/>
                <w:lang w:val="en-US"/>
              </w:rPr>
              <w:br/>
            </w:r>
            <w:r w:rsidRPr="00BC5AE5">
              <w:rPr>
                <w:rFonts w:ascii="Calibri Light" w:hAnsi="Calibri Light"/>
                <w:sz w:val="16"/>
                <w:szCs w:val="16"/>
                <w:lang w:val="en-US"/>
              </w:rPr>
              <w:br/>
            </w:r>
            <w:del w:id="17196" w:author="Jing Kai Toh" w:date="2016-05-11T14:56:00Z">
              <w:r w:rsidRPr="00BC5AE5" w:rsidDel="008A15E4">
                <w:rPr>
                  <w:rFonts w:ascii="Calibri Light" w:hAnsi="Calibri Light"/>
                  <w:sz w:val="16"/>
                  <w:szCs w:val="16"/>
                  <w:lang w:val="en-US"/>
                </w:rPr>
                <w:delText>BS EN 506:2000 Roofing products from metal sheet. Specification for self-supporting products of copper or zinc sheet</w:delText>
              </w:r>
            </w:del>
            <w:ins w:id="17197" w:author="Jing Kai Toh" w:date="2016-05-11T14:56:00Z">
              <w:r w:rsidR="008A15E4">
                <w:rPr>
                  <w:rFonts w:ascii="Calibri Light" w:hAnsi="Calibri Light"/>
                  <w:sz w:val="16"/>
                  <w:szCs w:val="16"/>
                  <w:lang w:val="en-US"/>
                </w:rPr>
                <w:t>BS EN 506:2008 Roofing products of metal sheet. Specification for self-supporting products of copper or zinc sheet</w:t>
              </w:r>
            </w:ins>
            <w:r w:rsidRPr="00BC5AE5">
              <w:rPr>
                <w:rFonts w:ascii="Calibri Light" w:hAnsi="Calibri Light"/>
                <w:sz w:val="16"/>
                <w:szCs w:val="16"/>
                <w:lang w:val="en-US"/>
              </w:rPr>
              <w:br/>
            </w:r>
            <w:r w:rsidRPr="00BC5AE5">
              <w:rPr>
                <w:rFonts w:ascii="Calibri Light" w:hAnsi="Calibri Light"/>
                <w:sz w:val="16"/>
                <w:szCs w:val="16"/>
                <w:lang w:val="en-US"/>
              </w:rPr>
              <w:br/>
            </w:r>
            <w:del w:id="17198" w:author="Jing Kai Toh" w:date="2016-05-11T14:55:00Z">
              <w:r w:rsidRPr="00BC5AE5" w:rsidDel="008A15E4">
                <w:rPr>
                  <w:rFonts w:ascii="Calibri Light" w:hAnsi="Calibri Light"/>
                  <w:sz w:val="16"/>
                  <w:szCs w:val="16"/>
                  <w:lang w:val="en-US"/>
                </w:rPr>
                <w:delText>BS EN 507:2000 Roofing products from metal sheet. Specification for fully supported roofing products of aluminium sheet</w:delText>
              </w:r>
            </w:del>
            <w:ins w:id="17199" w:author="Jing Kai Toh" w:date="2016-05-11T14:55:00Z">
              <w:r w:rsidR="008A15E4">
                <w:rPr>
                  <w:rFonts w:ascii="Calibri Light" w:hAnsi="Calibri Light"/>
                  <w:sz w:val="16"/>
                  <w:szCs w:val="16"/>
                  <w:lang w:val="en-US"/>
                </w:rPr>
                <w:t>BS EN 507:2000 Roofing products from metal sheet. Specification for fully supported roofing products of aluminium sheet</w:t>
              </w:r>
            </w:ins>
            <w:r w:rsidRPr="00BC5AE5">
              <w:rPr>
                <w:rFonts w:ascii="Calibri Light" w:hAnsi="Calibri Light"/>
                <w:sz w:val="16"/>
                <w:szCs w:val="16"/>
                <w:lang w:val="en-US"/>
              </w:rPr>
              <w:br/>
            </w:r>
            <w:r w:rsidRPr="00BC5AE5">
              <w:rPr>
                <w:rFonts w:ascii="Calibri Light" w:hAnsi="Calibri Light"/>
                <w:sz w:val="16"/>
                <w:szCs w:val="16"/>
                <w:lang w:val="en-US"/>
              </w:rPr>
              <w:br/>
            </w:r>
            <w:del w:id="17200" w:author="Jing Kai Toh" w:date="2016-05-11T14:54:00Z">
              <w:r w:rsidRPr="00BC5AE5" w:rsidDel="008A15E4">
                <w:rPr>
                  <w:rFonts w:ascii="Calibri Light" w:hAnsi="Calibri Light"/>
                  <w:sz w:val="16"/>
                  <w:szCs w:val="16"/>
                  <w:lang w:val="en-US"/>
                </w:rPr>
                <w:delText>BS EN 508-1:2000 Roofing products from metal sheet. Specification for self-supporting products of steel, aluminium or stainless steel sheet. Steel</w:delText>
              </w:r>
            </w:del>
            <w:ins w:id="17201" w:author="Jing Kai Toh" w:date="2016-05-11T14:54:00Z">
              <w:r w:rsidR="008A15E4">
                <w:rPr>
                  <w:rFonts w:ascii="Calibri Light" w:hAnsi="Calibri Light"/>
                  <w:sz w:val="16"/>
                  <w:szCs w:val="16"/>
                  <w:lang w:val="en-US"/>
                </w:rPr>
                <w:t>BS EN 508-1:2014 Roofing and cladding products from metal sheet. Specification for self-supporting of steel, aluminium or stainless steel sheet. Steel</w:t>
              </w:r>
            </w:ins>
            <w:r w:rsidRPr="00BC5AE5">
              <w:rPr>
                <w:rFonts w:ascii="Calibri Light" w:hAnsi="Calibri Light"/>
                <w:sz w:val="16"/>
                <w:szCs w:val="16"/>
                <w:lang w:val="en-US"/>
              </w:rPr>
              <w:br/>
            </w:r>
            <w:r w:rsidRPr="00BC5AE5">
              <w:rPr>
                <w:rFonts w:ascii="Calibri Light" w:hAnsi="Calibri Light"/>
                <w:sz w:val="16"/>
                <w:szCs w:val="16"/>
                <w:lang w:val="en-US"/>
              </w:rPr>
              <w:br/>
            </w:r>
            <w:del w:id="17202" w:author="Jing Kai Toh" w:date="2016-05-11T14:53:00Z">
              <w:r w:rsidRPr="00BC5AE5" w:rsidDel="008A15E4">
                <w:rPr>
                  <w:rFonts w:ascii="Calibri Light" w:hAnsi="Calibri Light"/>
                  <w:sz w:val="16"/>
                  <w:szCs w:val="16"/>
                  <w:lang w:val="en-US"/>
                </w:rPr>
                <w:delText>BS EN 508-2:2000 Roofing products from metal sheet. Specification for self-supporting products of steel, aluminium or stainless steel sheet. Aluminium</w:delText>
              </w:r>
            </w:del>
            <w:ins w:id="17203" w:author="Jing Kai Toh" w:date="2016-05-11T14:53:00Z">
              <w:r w:rsidR="008A15E4">
                <w:rPr>
                  <w:rFonts w:ascii="Calibri Light" w:hAnsi="Calibri Light"/>
                  <w:sz w:val="16"/>
                  <w:szCs w:val="16"/>
                  <w:lang w:val="en-US"/>
                </w:rPr>
                <w:t>BS EN 508-2:2008 BS EN 508-2:2000 Roofing products from metal sheet. Specification for self-supporting products of steel, aluminium or stainless steel sheet. Aluminium</w:t>
              </w:r>
            </w:ins>
            <w:r w:rsidRPr="00BC5AE5">
              <w:rPr>
                <w:rFonts w:ascii="Calibri Light" w:hAnsi="Calibri Light"/>
                <w:sz w:val="16"/>
                <w:szCs w:val="16"/>
                <w:lang w:val="en-US"/>
              </w:rPr>
              <w:br/>
            </w:r>
            <w:r w:rsidRPr="00BC5AE5">
              <w:rPr>
                <w:rFonts w:ascii="Calibri Light" w:hAnsi="Calibri Light"/>
                <w:sz w:val="16"/>
                <w:szCs w:val="16"/>
                <w:lang w:val="en-US"/>
              </w:rPr>
              <w:br/>
            </w:r>
            <w:del w:id="17204" w:author="Jing Kai Toh" w:date="2016-05-11T14:52:00Z">
              <w:r w:rsidRPr="00BC5AE5" w:rsidDel="008A15E4">
                <w:rPr>
                  <w:rFonts w:ascii="Calibri Light" w:hAnsi="Calibri Light"/>
                  <w:sz w:val="16"/>
                  <w:szCs w:val="16"/>
                  <w:lang w:val="en-US"/>
                </w:rPr>
                <w:delText>BS EN 508-3:2000 Roofing products from metal sheet. Specification for self-supporting products of steel, aluminium or stainless steel sheet. Stainless steel</w:delText>
              </w:r>
            </w:del>
            <w:ins w:id="17205" w:author="Jing Kai Toh" w:date="2016-05-11T14:52:00Z">
              <w:r w:rsidR="008A15E4">
                <w:rPr>
                  <w:rFonts w:ascii="Calibri Light" w:hAnsi="Calibri Light"/>
                  <w:sz w:val="16"/>
                  <w:szCs w:val="16"/>
                  <w:lang w:val="en-US"/>
                </w:rPr>
                <w:t>BS EN 508-3:2008 Roofing products from metal sheet. Specification for self-supporting products of steel, aluminium or stainless steel sheet. Stainless steel</w:t>
              </w:r>
            </w:ins>
            <w:r w:rsidRPr="00BC5AE5">
              <w:rPr>
                <w:rFonts w:ascii="Calibri Light" w:hAnsi="Calibri Light"/>
                <w:sz w:val="16"/>
                <w:szCs w:val="16"/>
                <w:lang w:val="en-US"/>
              </w:rPr>
              <w:br/>
            </w:r>
            <w:r w:rsidRPr="00BC5AE5">
              <w:rPr>
                <w:rFonts w:ascii="Calibri Light" w:hAnsi="Calibri Light"/>
                <w:sz w:val="16"/>
                <w:szCs w:val="16"/>
                <w:lang w:val="en-US"/>
              </w:rPr>
              <w:br/>
            </w:r>
            <w:del w:id="17206" w:author="Jing Kai Toh" w:date="2016-05-11T14:51:00Z">
              <w:r w:rsidRPr="00BC5AE5" w:rsidDel="008A15E4">
                <w:rPr>
                  <w:rFonts w:ascii="Calibri Light" w:hAnsi="Calibri Light"/>
                  <w:sz w:val="16"/>
                  <w:szCs w:val="16"/>
                  <w:lang w:val="en-US"/>
                </w:rPr>
                <w:delText>BS EN 516:1995 Prefabricated accessories for roofing. Installations for roof access. Walkways, treads and steps</w:delText>
              </w:r>
            </w:del>
            <w:ins w:id="17207" w:author="Jing Kai Toh" w:date="2016-05-11T14:51:00Z">
              <w:r w:rsidR="008A15E4">
                <w:rPr>
                  <w:rFonts w:ascii="Calibri Light" w:hAnsi="Calibri Light"/>
                  <w:sz w:val="16"/>
                  <w:szCs w:val="16"/>
                  <w:lang w:val="en-US"/>
                </w:rPr>
                <w:t>BS EN 516:2006 Prefabricated accessories for roofing. Installations for roof access. Walkways, treads and steps</w:t>
              </w:r>
            </w:ins>
            <w:r w:rsidRPr="00BC5AE5">
              <w:rPr>
                <w:rFonts w:ascii="Calibri Light" w:hAnsi="Calibri Light"/>
                <w:sz w:val="16"/>
                <w:szCs w:val="16"/>
                <w:lang w:val="en-US"/>
              </w:rPr>
              <w:br/>
            </w:r>
            <w:r w:rsidRPr="00BC5AE5">
              <w:rPr>
                <w:rFonts w:ascii="Calibri Light" w:hAnsi="Calibri Light"/>
                <w:sz w:val="16"/>
                <w:szCs w:val="16"/>
                <w:lang w:val="en-US"/>
              </w:rPr>
              <w:br/>
            </w:r>
            <w:del w:id="17208" w:author="Jing Kai Toh" w:date="2016-05-11T14:50:00Z">
              <w:r w:rsidRPr="00BC5AE5" w:rsidDel="008A15E4">
                <w:rPr>
                  <w:rFonts w:ascii="Calibri Light" w:hAnsi="Calibri Light"/>
                  <w:sz w:val="16"/>
                  <w:szCs w:val="16"/>
                  <w:lang w:val="en-US"/>
                </w:rPr>
                <w:delText>BS EN 517:1995 Prefabricated accessories for roofing. Roof safety hooks</w:delText>
              </w:r>
            </w:del>
            <w:ins w:id="17209" w:author="Jing Kai Toh" w:date="2016-05-11T14:50:00Z">
              <w:r w:rsidR="008A15E4">
                <w:rPr>
                  <w:rFonts w:ascii="Calibri Light" w:hAnsi="Calibri Light"/>
                  <w:sz w:val="16"/>
                  <w:szCs w:val="16"/>
                  <w:lang w:val="en-US"/>
                </w:rPr>
                <w:t>BS EN 517:2006 Prefabricated accessories for roofing. Roof safety hooks</w:t>
              </w:r>
            </w:ins>
            <w:r w:rsidRPr="00BC5AE5">
              <w:rPr>
                <w:rFonts w:ascii="Calibri Light" w:hAnsi="Calibri Light"/>
                <w:sz w:val="16"/>
                <w:szCs w:val="16"/>
                <w:lang w:val="en-US"/>
              </w:rPr>
              <w:br/>
            </w:r>
            <w:r w:rsidRPr="00BC5AE5">
              <w:rPr>
                <w:rFonts w:ascii="Calibri Light" w:hAnsi="Calibri Light"/>
                <w:sz w:val="16"/>
                <w:szCs w:val="16"/>
                <w:lang w:val="en-US"/>
              </w:rPr>
              <w:br/>
            </w:r>
            <w:del w:id="17210" w:author="Jing Kai Toh" w:date="2016-05-11T14:49:00Z">
              <w:r w:rsidRPr="00BC5AE5" w:rsidDel="008A15E4">
                <w:rPr>
                  <w:rFonts w:ascii="Calibri Light" w:hAnsi="Calibri Light"/>
                  <w:sz w:val="16"/>
                  <w:szCs w:val="16"/>
                  <w:lang w:val="en-US"/>
                </w:rPr>
                <w:delText>BS EN 534:1998 Corrugated bitumen sheets</w:delText>
              </w:r>
            </w:del>
            <w:ins w:id="17211" w:author="Jing Kai Toh" w:date="2016-05-11T14:49:00Z">
              <w:r w:rsidR="008A15E4">
                <w:rPr>
                  <w:rFonts w:ascii="Calibri Light" w:hAnsi="Calibri Light"/>
                  <w:sz w:val="16"/>
                  <w:szCs w:val="16"/>
                  <w:lang w:val="en-US"/>
                </w:rPr>
                <w:t>BS EN 534:2006+A1:2010 Corrugated bitumen sheets. Product specification and test methods</w:t>
              </w:r>
            </w:ins>
            <w:r w:rsidRPr="00BC5AE5">
              <w:rPr>
                <w:rFonts w:ascii="Calibri Light" w:hAnsi="Calibri Light"/>
                <w:sz w:val="16"/>
                <w:szCs w:val="16"/>
                <w:lang w:val="en-US"/>
              </w:rPr>
              <w:br/>
            </w:r>
            <w:r w:rsidRPr="00BC5AE5">
              <w:rPr>
                <w:rFonts w:ascii="Calibri Light" w:hAnsi="Calibri Light"/>
                <w:sz w:val="16"/>
                <w:szCs w:val="16"/>
                <w:lang w:val="en-US"/>
              </w:rPr>
              <w:br/>
            </w:r>
            <w:del w:id="17212" w:author="Jing Kai Toh" w:date="2016-05-11T14:48:00Z">
              <w:r w:rsidRPr="00BC5AE5" w:rsidDel="008A15E4">
                <w:rPr>
                  <w:rFonts w:ascii="Calibri Light" w:hAnsi="Calibri Light"/>
                  <w:sz w:val="16"/>
                  <w:szCs w:val="16"/>
                  <w:lang w:val="en-US"/>
                </w:rPr>
                <w:delText>BS EN 538:1994 Clay roofing tiles for discontinuous laying. Flexural strength test</w:delText>
              </w:r>
            </w:del>
            <w:ins w:id="17213" w:author="Jing Kai Toh" w:date="2016-05-11T14:48:00Z">
              <w:r w:rsidR="008A15E4">
                <w:rPr>
                  <w:rFonts w:ascii="Calibri Light" w:hAnsi="Calibri Light"/>
                  <w:sz w:val="16"/>
                  <w:szCs w:val="16"/>
                  <w:lang w:val="en-US"/>
                </w:rPr>
                <w:t>BS EN 538:1994 Clay roofing tiles for discontinuous laying. Flexural strength test</w:t>
              </w:r>
            </w:ins>
            <w:r w:rsidRPr="00BC5AE5">
              <w:rPr>
                <w:rFonts w:ascii="Calibri Light" w:hAnsi="Calibri Light"/>
                <w:sz w:val="16"/>
                <w:szCs w:val="16"/>
                <w:lang w:val="en-US"/>
              </w:rPr>
              <w:br/>
            </w:r>
            <w:r w:rsidRPr="00BC5AE5">
              <w:rPr>
                <w:rFonts w:ascii="Calibri Light" w:hAnsi="Calibri Light"/>
                <w:sz w:val="16"/>
                <w:szCs w:val="16"/>
                <w:lang w:val="en-US"/>
              </w:rPr>
              <w:br/>
            </w:r>
            <w:del w:id="17214" w:author="Jing Kai Toh" w:date="2016-05-11T14:47:00Z">
              <w:r w:rsidRPr="00BC5AE5" w:rsidDel="008A15E4">
                <w:rPr>
                  <w:rFonts w:ascii="Calibri Light" w:hAnsi="Calibri Light"/>
                  <w:sz w:val="16"/>
                  <w:szCs w:val="16"/>
                  <w:lang w:val="en-US"/>
                </w:rPr>
                <w:delText>BS EN 539-1:1994 Clay roofing tiles for discontinuous laying. Determination of physical characteristics. Impermeability test</w:delText>
              </w:r>
            </w:del>
            <w:ins w:id="17215" w:author="Jing Kai Toh" w:date="2016-05-11T14:47:00Z">
              <w:r w:rsidR="008A15E4">
                <w:rPr>
                  <w:rFonts w:ascii="Calibri Light" w:hAnsi="Calibri Light"/>
                  <w:sz w:val="16"/>
                  <w:szCs w:val="16"/>
                  <w:lang w:val="en-US"/>
                </w:rPr>
                <w:t>BS EN 539-1:2005 Clay roofing tiles for discontinuous laying. Determination of physical characteristics. Impermeability test</w:t>
              </w:r>
            </w:ins>
            <w:r w:rsidRPr="00BC5AE5">
              <w:rPr>
                <w:rFonts w:ascii="Calibri Light" w:hAnsi="Calibri Light"/>
                <w:sz w:val="16"/>
                <w:szCs w:val="16"/>
                <w:lang w:val="en-US"/>
              </w:rPr>
              <w:br/>
            </w:r>
            <w:r w:rsidRPr="00BC5AE5">
              <w:rPr>
                <w:rFonts w:ascii="Calibri Light" w:hAnsi="Calibri Light"/>
                <w:sz w:val="16"/>
                <w:szCs w:val="16"/>
                <w:lang w:val="en-US"/>
              </w:rPr>
              <w:br/>
            </w:r>
            <w:del w:id="17216" w:author="Jing Kai Toh" w:date="2016-05-11T14:46:00Z">
              <w:r w:rsidRPr="00BC5AE5" w:rsidDel="008A15E4">
                <w:rPr>
                  <w:rFonts w:ascii="Calibri Light" w:hAnsi="Calibri Light"/>
                  <w:sz w:val="16"/>
                  <w:szCs w:val="16"/>
                  <w:lang w:val="en-US"/>
                </w:rPr>
                <w:delText>BS EN 539-2:1998 Clay roofing tiles for discontinuous laying. Determination of physical characteristics. Test for frost resistance</w:delText>
              </w:r>
            </w:del>
            <w:ins w:id="17217" w:author="Jing Kai Toh" w:date="2016-05-11T14:46:00Z">
              <w:r w:rsidR="008A15E4">
                <w:rPr>
                  <w:rFonts w:ascii="Calibri Light" w:hAnsi="Calibri Light"/>
                  <w:sz w:val="16"/>
                  <w:szCs w:val="16"/>
                  <w:lang w:val="en-US"/>
                </w:rPr>
                <w:t>BS EN 539-2:2013 Clay roofing tiles for discontinuous laying. Determination of physicalcharacteristics. Test for frost resistance</w:t>
              </w:r>
            </w:ins>
            <w:r w:rsidRPr="00BC5AE5">
              <w:rPr>
                <w:rFonts w:ascii="Calibri Light" w:hAnsi="Calibri Light"/>
                <w:sz w:val="16"/>
                <w:szCs w:val="16"/>
                <w:lang w:val="en-US"/>
              </w:rPr>
              <w:br/>
            </w:r>
            <w:r w:rsidRPr="00BC5AE5">
              <w:rPr>
                <w:rFonts w:ascii="Calibri Light" w:hAnsi="Calibri Light"/>
                <w:sz w:val="16"/>
                <w:szCs w:val="16"/>
                <w:lang w:val="en-US"/>
              </w:rPr>
              <w:br/>
            </w:r>
            <w:del w:id="17218" w:author="Jing Kai Toh" w:date="2016-05-11T14:45:00Z">
              <w:r w:rsidRPr="00BC5AE5" w:rsidDel="008A15E4">
                <w:rPr>
                  <w:rFonts w:ascii="Calibri Light" w:hAnsi="Calibri Light"/>
                  <w:sz w:val="16"/>
                  <w:szCs w:val="16"/>
                  <w:lang w:val="en-US"/>
                </w:rPr>
                <w:delText>BS EN 544:1998 Bitumen shingles with mineral and/or synthetic reinforcements</w:delText>
              </w:r>
            </w:del>
            <w:ins w:id="17219" w:author="Jing Kai Toh" w:date="2016-05-11T14:45:00Z">
              <w:r w:rsidR="008A15E4">
                <w:rPr>
                  <w:rFonts w:ascii="Calibri Light" w:hAnsi="Calibri Light"/>
                  <w:sz w:val="16"/>
                  <w:szCs w:val="16"/>
                  <w:lang w:val="en-US"/>
                </w:rPr>
                <w:t>BS EN 544:2011 Bitumen shingles with mineral and/or synthetic reinforcements. Product specification and test methods</w:t>
              </w:r>
            </w:ins>
            <w:r w:rsidRPr="00BC5AE5">
              <w:rPr>
                <w:rFonts w:ascii="Calibri Light" w:hAnsi="Calibri Light"/>
                <w:sz w:val="16"/>
                <w:szCs w:val="16"/>
                <w:lang w:val="en-US"/>
              </w:rPr>
              <w:br/>
            </w:r>
            <w:r w:rsidRPr="00BC5AE5">
              <w:rPr>
                <w:rFonts w:ascii="Calibri Light" w:hAnsi="Calibri Light"/>
                <w:sz w:val="16"/>
                <w:szCs w:val="16"/>
                <w:lang w:val="en-US"/>
              </w:rPr>
              <w:br/>
            </w:r>
            <w:del w:id="17220" w:author="Jing Kai Toh" w:date="2016-05-11T14:45:00Z">
              <w:r w:rsidRPr="00BC5AE5" w:rsidDel="008A15E4">
                <w:rPr>
                  <w:rFonts w:ascii="Calibri Light" w:hAnsi="Calibri Light"/>
                  <w:sz w:val="16"/>
                  <w:szCs w:val="16"/>
                  <w:lang w:val="en-US"/>
                </w:rPr>
                <w:delText>BS EN 595:1995 Timber structures. Test methods. Test of trusses for the determination of strength and deformation behaviour</w:delText>
              </w:r>
            </w:del>
            <w:ins w:id="17221" w:author="Jing Kai Toh" w:date="2016-05-11T14:45:00Z">
              <w:r w:rsidR="008A15E4">
                <w:rPr>
                  <w:rFonts w:ascii="Calibri Light" w:hAnsi="Calibri Light"/>
                  <w:sz w:val="16"/>
                  <w:szCs w:val="16"/>
                  <w:lang w:val="en-US"/>
                </w:rPr>
                <w:t>BS EN 595:1995 Timber structures. Test methods. Test of trusses for the determination of strength and deformation behaviour</w:t>
              </w:r>
            </w:ins>
            <w:r w:rsidRPr="00BC5AE5">
              <w:rPr>
                <w:rFonts w:ascii="Calibri Light" w:hAnsi="Calibri Light"/>
                <w:sz w:val="16"/>
                <w:szCs w:val="16"/>
                <w:lang w:val="en-US"/>
              </w:rPr>
              <w:br/>
            </w:r>
            <w:r w:rsidRPr="00BC5AE5">
              <w:rPr>
                <w:rFonts w:ascii="Calibri Light" w:hAnsi="Calibri Light"/>
                <w:sz w:val="16"/>
                <w:szCs w:val="16"/>
                <w:lang w:val="en-US"/>
              </w:rPr>
              <w:br/>
            </w:r>
            <w:del w:id="17222" w:author="Jing Kai Toh" w:date="2016-05-11T14:44:00Z">
              <w:r w:rsidRPr="00BC5AE5" w:rsidDel="008A15E4">
                <w:rPr>
                  <w:rFonts w:ascii="Calibri Light" w:hAnsi="Calibri Light"/>
                  <w:sz w:val="16"/>
                  <w:szCs w:val="16"/>
                  <w:lang w:val="en-US"/>
                </w:rPr>
                <w:delText>BS EN 988:1997 Zinc and zinc alloys. Specification for rolled flat products for building</w:delText>
              </w:r>
            </w:del>
            <w:ins w:id="17223" w:author="Jing Kai Toh" w:date="2016-05-11T14:44:00Z">
              <w:r w:rsidR="008A15E4">
                <w:rPr>
                  <w:rFonts w:ascii="Calibri Light" w:hAnsi="Calibri Light"/>
                  <w:sz w:val="16"/>
                  <w:szCs w:val="16"/>
                  <w:lang w:val="en-US"/>
                </w:rPr>
                <w:t>BS EN 988:1997 Zinc and zinc alloys. Specification for rolled flat products for building</w:t>
              </w:r>
            </w:ins>
            <w:r w:rsidRPr="00BC5AE5">
              <w:rPr>
                <w:rFonts w:ascii="Calibri Light" w:hAnsi="Calibri Light"/>
                <w:sz w:val="16"/>
                <w:szCs w:val="16"/>
                <w:lang w:val="en-US"/>
              </w:rPr>
              <w:br/>
            </w:r>
            <w:r w:rsidRPr="00BC5AE5">
              <w:rPr>
                <w:rFonts w:ascii="Calibri Light" w:hAnsi="Calibri Light"/>
                <w:sz w:val="16"/>
                <w:szCs w:val="16"/>
                <w:lang w:val="en-US"/>
              </w:rPr>
              <w:br/>
            </w:r>
            <w:del w:id="17224" w:author="Jing Kai Toh" w:date="2016-05-11T14:43:00Z">
              <w:r w:rsidRPr="00BC5AE5" w:rsidDel="008A15E4">
                <w:rPr>
                  <w:rFonts w:ascii="Calibri Light" w:hAnsi="Calibri Light"/>
                  <w:sz w:val="16"/>
                  <w:szCs w:val="16"/>
                  <w:lang w:val="en-US"/>
                </w:rPr>
                <w:delText>BS EN 1013-1:1998 Light transmitting profiled plastic sheeting for single skin roofing. General requirements and test methods</w:delText>
              </w:r>
            </w:del>
            <w:ins w:id="17225" w:author="Jing Kai Toh" w:date="2016-05-11T14:43:00Z">
              <w:r w:rsidR="008A15E4">
                <w:rPr>
                  <w:rFonts w:ascii="Calibri Light" w:hAnsi="Calibri Light"/>
                  <w:sz w:val="16"/>
                  <w:szCs w:val="16"/>
                  <w:lang w:val="en-US"/>
                </w:rPr>
                <w:t>BS EN 1013:2012+A1:2014 Light transmitting single skin profiled plastics sheets for internal and external roofs, walls and ceilings. Requirements and test methods</w:t>
              </w:r>
            </w:ins>
            <w:r w:rsidRPr="00BC5AE5">
              <w:rPr>
                <w:rFonts w:ascii="Calibri Light" w:hAnsi="Calibri Light"/>
                <w:sz w:val="16"/>
                <w:szCs w:val="16"/>
                <w:lang w:val="en-US"/>
              </w:rPr>
              <w:br/>
            </w:r>
            <w:r w:rsidRPr="00BC5AE5">
              <w:rPr>
                <w:rFonts w:ascii="Calibri Light" w:hAnsi="Calibri Light"/>
                <w:sz w:val="16"/>
                <w:szCs w:val="16"/>
                <w:lang w:val="en-US"/>
              </w:rPr>
              <w:br/>
            </w:r>
            <w:del w:id="17226" w:author="Jing Kai Toh" w:date="2016-05-11T14:41:00Z">
              <w:r w:rsidRPr="00BC5AE5" w:rsidDel="008A15E4">
                <w:rPr>
                  <w:rFonts w:ascii="Calibri Light" w:hAnsi="Calibri Light"/>
                  <w:sz w:val="16"/>
                  <w:szCs w:val="16"/>
                  <w:lang w:val="en-US"/>
                </w:rPr>
                <w:delText>BS EN 1013-2:1999 Light transmitting profiled plastic sheeting for single skin roofing. Specific requirements and test methods for sheets of glass fibre reinforced polyester resin (GRP)</w:delText>
              </w:r>
            </w:del>
            <w:ins w:id="17227" w:author="Jing Kai Toh" w:date="2016-05-11T14:41:00Z">
              <w:r w:rsidR="008A15E4">
                <w:rPr>
                  <w:rFonts w:ascii="Calibri Light" w:hAnsi="Calibri Light"/>
                  <w:sz w:val="16"/>
                  <w:szCs w:val="16"/>
                  <w:lang w:val="en-US"/>
                </w:rPr>
                <w:t>BS EN 1013:2012+A1:2014 Light transmitting single skin profiled plastics sheets for internal and external roofs, walls and ceilings. Requirements and test methods</w:t>
              </w:r>
            </w:ins>
            <w:r w:rsidRPr="00BC5AE5">
              <w:rPr>
                <w:rFonts w:ascii="Calibri Light" w:hAnsi="Calibri Light"/>
                <w:sz w:val="16"/>
                <w:szCs w:val="16"/>
                <w:lang w:val="en-US"/>
              </w:rPr>
              <w:br/>
            </w:r>
            <w:r w:rsidRPr="00BC5AE5">
              <w:rPr>
                <w:rFonts w:ascii="Calibri Light" w:hAnsi="Calibri Light"/>
                <w:sz w:val="16"/>
                <w:szCs w:val="16"/>
                <w:lang w:val="en-US"/>
              </w:rPr>
              <w:br/>
            </w:r>
            <w:del w:id="17228" w:author="Jing Kai Toh" w:date="2016-05-11T14:40:00Z">
              <w:r w:rsidRPr="00BC5AE5" w:rsidDel="008A15E4">
                <w:rPr>
                  <w:rFonts w:ascii="Calibri Light" w:hAnsi="Calibri Light"/>
                  <w:sz w:val="16"/>
                  <w:szCs w:val="16"/>
                  <w:lang w:val="en-US"/>
                </w:rPr>
                <w:delText>BS EN 1013-3:1998 Light transmitting profiled plastic sheeting for single skin roofing. Specific requirements and test methods for sheets of polyvinyl chloride (PVC)</w:delText>
              </w:r>
            </w:del>
            <w:ins w:id="17229" w:author="Jing Kai Toh" w:date="2016-05-11T14:40:00Z">
              <w:r w:rsidR="008A15E4">
                <w:rPr>
                  <w:rFonts w:ascii="Calibri Light" w:hAnsi="Calibri Light"/>
                  <w:sz w:val="16"/>
                  <w:szCs w:val="16"/>
                  <w:lang w:val="en-US"/>
                </w:rPr>
                <w:t>BS EN 1013:2012+A1:2014 Light transmitting single skin profiled plastics sheets for internal and external roofs, walls and ceilings. Requirements and test methods</w:t>
              </w:r>
            </w:ins>
            <w:r w:rsidRPr="00BC5AE5">
              <w:rPr>
                <w:rFonts w:ascii="Calibri Light" w:hAnsi="Calibri Light"/>
                <w:sz w:val="16"/>
                <w:szCs w:val="16"/>
                <w:lang w:val="en-US"/>
              </w:rPr>
              <w:br/>
            </w:r>
            <w:r w:rsidRPr="00BC5AE5">
              <w:rPr>
                <w:rFonts w:ascii="Calibri Light" w:hAnsi="Calibri Light"/>
                <w:sz w:val="16"/>
                <w:szCs w:val="16"/>
                <w:lang w:val="en-US"/>
              </w:rPr>
              <w:br/>
            </w:r>
            <w:del w:id="17230" w:author="Jing Kai Toh" w:date="2016-05-11T14:36:00Z">
              <w:r w:rsidRPr="00BC5AE5" w:rsidDel="008A15E4">
                <w:rPr>
                  <w:rFonts w:ascii="Calibri Light" w:hAnsi="Calibri Light"/>
                  <w:sz w:val="16"/>
                  <w:szCs w:val="16"/>
                  <w:lang w:val="en-US"/>
                </w:rPr>
                <w:delText>BS EN 1013-4:2000 Light transmitting profiled plastic sheeting for single skin roofing. Specific requirements, test methods and performance of polycarbonate (PC) sheets</w:delText>
              </w:r>
            </w:del>
            <w:ins w:id="17231" w:author="Jing Kai Toh" w:date="2016-05-11T14:36:00Z">
              <w:r w:rsidR="008A15E4">
                <w:rPr>
                  <w:rFonts w:ascii="Calibri Light" w:hAnsi="Calibri Light"/>
                  <w:sz w:val="16"/>
                  <w:szCs w:val="16"/>
                  <w:lang w:val="en-US"/>
                </w:rPr>
                <w:t>BS EN 1013:2012+A1:2014 Light transmitting single skin profiled plastics sheets for internal and external roofs, walls and ceilings. Requirements and test methods</w:t>
              </w:r>
            </w:ins>
            <w:r w:rsidRPr="00BC5AE5">
              <w:rPr>
                <w:rFonts w:ascii="Calibri Light" w:hAnsi="Calibri Light"/>
                <w:sz w:val="16"/>
                <w:szCs w:val="16"/>
                <w:lang w:val="en-US"/>
              </w:rPr>
              <w:br/>
            </w:r>
            <w:r w:rsidRPr="00BC5AE5">
              <w:rPr>
                <w:rFonts w:ascii="Calibri Light" w:hAnsi="Calibri Light"/>
                <w:sz w:val="16"/>
                <w:szCs w:val="16"/>
                <w:lang w:val="en-US"/>
              </w:rPr>
              <w:br/>
            </w:r>
            <w:del w:id="17232" w:author="Jing Kai Toh" w:date="2016-05-11T14:36:00Z">
              <w:r w:rsidRPr="00BC5AE5" w:rsidDel="008A15E4">
                <w:rPr>
                  <w:rFonts w:ascii="Calibri Light" w:hAnsi="Calibri Light"/>
                  <w:sz w:val="16"/>
                  <w:szCs w:val="16"/>
                  <w:lang w:val="en-US"/>
                </w:rPr>
                <w:delText>BS EN 1013-5:2000 Light transmitting profiled plastic sheeting for single skin roofing. Specific requirements, test methods and performance of polymethylmethacrylate (PMMA) sheets</w:delText>
              </w:r>
            </w:del>
            <w:ins w:id="17233" w:author="Jing Kai Toh" w:date="2016-05-11T14:36:00Z">
              <w:r w:rsidR="008A15E4">
                <w:rPr>
                  <w:rFonts w:ascii="Calibri Light" w:hAnsi="Calibri Light"/>
                  <w:sz w:val="16"/>
                  <w:szCs w:val="16"/>
                  <w:lang w:val="en-US"/>
                </w:rPr>
                <w:t>BS EN 1013:2012+A1:2014 Light transmitting single skin profiled plastics sheets for internal and external roofs, walls and ceilings. Requirements and test methods</w:t>
              </w:r>
            </w:ins>
            <w:r w:rsidRPr="00BC5AE5">
              <w:rPr>
                <w:rFonts w:ascii="Calibri Light" w:hAnsi="Calibri Light"/>
                <w:sz w:val="16"/>
                <w:szCs w:val="16"/>
                <w:lang w:val="en-US"/>
              </w:rPr>
              <w:br/>
            </w:r>
            <w:r w:rsidRPr="00BC5AE5">
              <w:rPr>
                <w:rFonts w:ascii="Calibri Light" w:hAnsi="Calibri Light"/>
                <w:sz w:val="16"/>
                <w:szCs w:val="16"/>
                <w:lang w:val="en-US"/>
              </w:rPr>
              <w:br/>
            </w:r>
            <w:del w:id="17234" w:author="Jing Kai Toh" w:date="2016-05-11T14:34:00Z">
              <w:r w:rsidRPr="00BC5AE5" w:rsidDel="008A15E4">
                <w:rPr>
                  <w:rFonts w:ascii="Calibri Light" w:hAnsi="Calibri Light"/>
                  <w:sz w:val="16"/>
                  <w:szCs w:val="16"/>
                  <w:lang w:val="en-US"/>
                </w:rPr>
                <w:delText>BS EN 1024:1997 Clay roofing tiles for discontinuous laying. Determination of geometric characteristics</w:delText>
              </w:r>
            </w:del>
            <w:ins w:id="17235" w:author="Jing Kai Toh" w:date="2016-05-11T14:34:00Z">
              <w:r w:rsidR="008A15E4">
                <w:rPr>
                  <w:rFonts w:ascii="Calibri Light" w:hAnsi="Calibri Light"/>
                  <w:sz w:val="16"/>
                  <w:szCs w:val="16"/>
                  <w:lang w:val="en-US"/>
                </w:rPr>
                <w:t>BS EN 1024:2012 Clay roofing tiles for discontinuous laying. Determination of geometric characteristics</w:t>
              </w:r>
            </w:ins>
            <w:r w:rsidRPr="00BC5AE5">
              <w:rPr>
                <w:rFonts w:ascii="Calibri Light" w:hAnsi="Calibri Light"/>
                <w:sz w:val="16"/>
                <w:szCs w:val="16"/>
                <w:lang w:val="en-US"/>
              </w:rPr>
              <w:br/>
            </w:r>
            <w:r w:rsidRPr="00BC5AE5">
              <w:rPr>
                <w:rFonts w:ascii="Calibri Light" w:hAnsi="Calibri Light"/>
                <w:sz w:val="16"/>
                <w:szCs w:val="16"/>
                <w:lang w:val="en-US"/>
              </w:rPr>
              <w:br/>
            </w:r>
            <w:del w:id="17236" w:author="Jing Kai Toh" w:date="2016-05-11T14:30:00Z">
              <w:r w:rsidRPr="00BC5AE5" w:rsidDel="00E7436C">
                <w:rPr>
                  <w:rFonts w:ascii="Calibri Light" w:hAnsi="Calibri Light"/>
                  <w:sz w:val="16"/>
                  <w:szCs w:val="16"/>
                  <w:lang w:val="en-US"/>
                </w:rPr>
                <w:delText>BS EN 1107-1:2000 Flexible sheets for waterproofing. Determination of dimensional stability. Bitumen sheets for roof waterproofing</w:delText>
              </w:r>
            </w:del>
            <w:ins w:id="17237" w:author="Jing Kai Toh" w:date="2016-05-11T14:30:00Z">
              <w:r w:rsidR="00E7436C">
                <w:rPr>
                  <w:rFonts w:ascii="Calibri Light" w:hAnsi="Calibri Light"/>
                  <w:sz w:val="16"/>
                  <w:szCs w:val="16"/>
                  <w:lang w:val="en-US"/>
                </w:rPr>
                <w:t>BS EN 1107-1:2000 Flexible sheets for waterproofing. Determination of dimensional stability. Bitumen sheets for roof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238" w:author="Jing Kai Toh" w:date="2016-05-11T14:29:00Z">
              <w:r w:rsidRPr="00BC5AE5" w:rsidDel="00E7436C">
                <w:rPr>
                  <w:rFonts w:ascii="Calibri Light" w:hAnsi="Calibri Light"/>
                  <w:sz w:val="16"/>
                  <w:szCs w:val="16"/>
                  <w:lang w:val="en-US"/>
                </w:rPr>
                <w:delText>BS EN 1107-2:2001 Flexible sheets for waterproofing. Determination of dimensional stability. Plastic and rubber sheets for roof waterproofing</w:delText>
              </w:r>
            </w:del>
            <w:ins w:id="17239" w:author="Jing Kai Toh" w:date="2016-05-11T14:29:00Z">
              <w:r w:rsidR="00E7436C">
                <w:rPr>
                  <w:rFonts w:ascii="Calibri Light" w:hAnsi="Calibri Light"/>
                  <w:sz w:val="16"/>
                  <w:szCs w:val="16"/>
                  <w:lang w:val="en-US"/>
                </w:rPr>
                <w:t>BS EN 1107-2:2001 Flexible sheets for waterproofing. Determination of dimensional stability. Plastic and rubber sheets for roof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240" w:author="Jing Kai Toh" w:date="2016-05-11T14:29:00Z">
              <w:r w:rsidRPr="00BC5AE5" w:rsidDel="00E7436C">
                <w:rPr>
                  <w:rFonts w:ascii="Calibri Light" w:hAnsi="Calibri Light"/>
                  <w:sz w:val="16"/>
                  <w:szCs w:val="16"/>
                  <w:lang w:val="en-US"/>
                </w:rPr>
                <w:delText>BS EN 1108:2000 Flexible sheets for waterproofing. Bitumen sheets for roof waterproofing. Determination of form stability under cyclical temperature changes</w:delText>
              </w:r>
            </w:del>
            <w:ins w:id="17241" w:author="Jing Kai Toh" w:date="2016-05-11T14:29:00Z">
              <w:r w:rsidR="00E7436C">
                <w:rPr>
                  <w:rFonts w:ascii="Calibri Light" w:hAnsi="Calibri Light"/>
                  <w:sz w:val="16"/>
                  <w:szCs w:val="16"/>
                  <w:lang w:val="en-US"/>
                </w:rPr>
                <w:t>BS EN 1108:2000 Flexible sheets for waterproofing. Bitumen sheets for roof waterproofing. Determination of form stability under cyclical temperature changes</w:t>
              </w:r>
            </w:ins>
            <w:r w:rsidRPr="00BC5AE5">
              <w:rPr>
                <w:rFonts w:ascii="Calibri Light" w:hAnsi="Calibri Light"/>
                <w:sz w:val="16"/>
                <w:szCs w:val="16"/>
                <w:lang w:val="en-US"/>
              </w:rPr>
              <w:br/>
            </w:r>
            <w:r w:rsidRPr="00BC5AE5">
              <w:rPr>
                <w:rFonts w:ascii="Calibri Light" w:hAnsi="Calibri Light"/>
                <w:sz w:val="16"/>
                <w:szCs w:val="16"/>
                <w:lang w:val="en-US"/>
              </w:rPr>
              <w:br/>
            </w:r>
            <w:del w:id="17242" w:author="Jing Kai Toh" w:date="2016-05-11T14:28:00Z">
              <w:r w:rsidRPr="00BC5AE5" w:rsidDel="00E7436C">
                <w:rPr>
                  <w:rFonts w:ascii="Calibri Light" w:hAnsi="Calibri Light"/>
                  <w:sz w:val="16"/>
                  <w:szCs w:val="16"/>
                  <w:lang w:val="en-US"/>
                </w:rPr>
                <w:delText>BS EN 1109:2000 Flexible sheets for waterproofing. Bitumen sheets for roof waterproofing. Determination of flexibility at low temperature</w:delText>
              </w:r>
            </w:del>
            <w:ins w:id="17243" w:author="Jing Kai Toh" w:date="2016-05-11T14:28:00Z">
              <w:r w:rsidR="00E7436C">
                <w:rPr>
                  <w:rFonts w:ascii="Calibri Light" w:hAnsi="Calibri Light"/>
                  <w:sz w:val="16"/>
                  <w:szCs w:val="16"/>
                  <w:lang w:val="en-US"/>
                </w:rPr>
                <w:t>BS EN 1109:2013 Flexible sheets for waterproofing. Bitumen sheets for roof waterproofing. Determination of flexibility at low temperature</w:t>
              </w:r>
            </w:ins>
            <w:r w:rsidRPr="00BC5AE5">
              <w:rPr>
                <w:rFonts w:ascii="Calibri Light" w:hAnsi="Calibri Light"/>
                <w:sz w:val="16"/>
                <w:szCs w:val="16"/>
                <w:lang w:val="en-US"/>
              </w:rPr>
              <w:br/>
            </w:r>
            <w:r w:rsidRPr="00BC5AE5">
              <w:rPr>
                <w:rFonts w:ascii="Calibri Light" w:hAnsi="Calibri Light"/>
                <w:sz w:val="16"/>
                <w:szCs w:val="16"/>
                <w:lang w:val="en-US"/>
              </w:rPr>
              <w:br/>
            </w:r>
            <w:del w:id="17244" w:author="Jing Kai Toh" w:date="2016-05-11T14:27:00Z">
              <w:r w:rsidRPr="00BC5AE5" w:rsidDel="00E7436C">
                <w:rPr>
                  <w:rFonts w:ascii="Calibri Light" w:hAnsi="Calibri Light"/>
                  <w:sz w:val="16"/>
                  <w:szCs w:val="16"/>
                  <w:lang w:val="en-US"/>
                </w:rPr>
                <w:delText>BS EN 1110:2000 Flexible sheets for waterproofing. Bitumen sheets for roof waterproofing. Determination of flow resistance at elevated temperature</w:delText>
              </w:r>
            </w:del>
            <w:ins w:id="17245" w:author="Jing Kai Toh" w:date="2016-05-11T14:27:00Z">
              <w:r w:rsidR="00E7436C">
                <w:rPr>
                  <w:rFonts w:ascii="Calibri Light" w:hAnsi="Calibri Light"/>
                  <w:sz w:val="16"/>
                  <w:szCs w:val="16"/>
                  <w:lang w:val="en-US"/>
                </w:rPr>
                <w:t>BS EN 1110:2010 Flexible sheets for waterproofing. Bitumen sheets for roof waterproofing. Determination of flow resistance at elevated temperature</w:t>
              </w:r>
            </w:ins>
            <w:r w:rsidRPr="00BC5AE5">
              <w:rPr>
                <w:rFonts w:ascii="Calibri Light" w:hAnsi="Calibri Light"/>
                <w:sz w:val="16"/>
                <w:szCs w:val="16"/>
                <w:lang w:val="en-US"/>
              </w:rPr>
              <w:br/>
            </w:r>
            <w:r w:rsidRPr="00BC5AE5">
              <w:rPr>
                <w:rFonts w:ascii="Calibri Light" w:hAnsi="Calibri Light"/>
                <w:sz w:val="16"/>
                <w:szCs w:val="16"/>
                <w:lang w:val="en-US"/>
              </w:rPr>
              <w:br/>
            </w:r>
            <w:del w:id="17246" w:author="Jing Kai Toh" w:date="2016-05-11T14:26:00Z">
              <w:r w:rsidRPr="00BC5AE5" w:rsidDel="00E7436C">
                <w:rPr>
                  <w:rFonts w:ascii="Calibri Light" w:hAnsi="Calibri Light"/>
                  <w:sz w:val="16"/>
                  <w:szCs w:val="16"/>
                  <w:lang w:val="en-US"/>
                </w:rPr>
                <w:delText>BS EN 1172:1997 Copper and copper alloys. Sheet and strip for building purposes</w:delText>
              </w:r>
            </w:del>
            <w:ins w:id="17247" w:author="Jing Kai Toh" w:date="2016-05-11T14:26:00Z">
              <w:r w:rsidR="00E7436C">
                <w:rPr>
                  <w:rFonts w:ascii="Calibri Light" w:hAnsi="Calibri Light"/>
                  <w:sz w:val="16"/>
                  <w:szCs w:val="16"/>
                  <w:lang w:val="en-US"/>
                </w:rPr>
                <w:t>BS EN 1172:2011 Copper and copper alloys. Sheet and strip for building purposes</w:t>
              </w:r>
            </w:ins>
            <w:r w:rsidRPr="00BC5AE5">
              <w:rPr>
                <w:rFonts w:ascii="Calibri Light" w:hAnsi="Calibri Light"/>
                <w:sz w:val="16"/>
                <w:szCs w:val="16"/>
                <w:lang w:val="en-US"/>
              </w:rPr>
              <w:br/>
            </w:r>
            <w:r w:rsidRPr="00BC5AE5">
              <w:rPr>
                <w:rFonts w:ascii="Calibri Light" w:hAnsi="Calibri Light"/>
                <w:sz w:val="16"/>
                <w:szCs w:val="16"/>
                <w:lang w:val="en-US"/>
              </w:rPr>
              <w:br/>
            </w:r>
            <w:del w:id="17248" w:author="Jing Kai Toh" w:date="2016-05-11T14:25:00Z">
              <w:r w:rsidRPr="00BC5AE5" w:rsidDel="00E7436C">
                <w:rPr>
                  <w:rFonts w:ascii="Calibri Light" w:hAnsi="Calibri Light"/>
                  <w:sz w:val="16"/>
                  <w:szCs w:val="16"/>
                  <w:lang w:val="en-US"/>
                </w:rPr>
                <w:delText>DD ENV 1187:2002 Test methods for external fire exposure to roofs</w:delText>
              </w:r>
            </w:del>
            <w:ins w:id="17249" w:author="Jing Kai Toh" w:date="2016-05-11T14:25:00Z">
              <w:r w:rsidR="00E7436C">
                <w:rPr>
                  <w:rFonts w:ascii="Calibri Light" w:hAnsi="Calibri Light"/>
                  <w:sz w:val="16"/>
                  <w:szCs w:val="16"/>
                  <w:lang w:val="en-US"/>
                </w:rPr>
                <w:t>DD CEN/TS 1187:2012 Test methods for external fire exposure to roofs</w:t>
              </w:r>
            </w:ins>
            <w:r w:rsidRPr="00BC5AE5">
              <w:rPr>
                <w:rFonts w:ascii="Calibri Light" w:hAnsi="Calibri Light"/>
                <w:sz w:val="16"/>
                <w:szCs w:val="16"/>
                <w:lang w:val="en-US"/>
              </w:rPr>
              <w:br/>
            </w:r>
            <w:r w:rsidRPr="00BC5AE5">
              <w:rPr>
                <w:rFonts w:ascii="Calibri Light" w:hAnsi="Calibri Light"/>
                <w:sz w:val="16"/>
                <w:szCs w:val="16"/>
                <w:lang w:val="en-US"/>
              </w:rPr>
              <w:br/>
            </w:r>
            <w:del w:id="17250" w:author="Jing Kai Toh" w:date="2016-05-11T14:24:00Z">
              <w:r w:rsidRPr="00BC5AE5" w:rsidDel="00E7436C">
                <w:rPr>
                  <w:rFonts w:ascii="Calibri Light" w:hAnsi="Calibri Light"/>
                  <w:sz w:val="16"/>
                  <w:szCs w:val="16"/>
                  <w:lang w:val="en-US"/>
                </w:rPr>
                <w:delText>BS EN 1296:2001 Flexible sheets for waterproofing. Bitumen, plastic and rubber sheets for roofing. Method of artificial ageing by long term exposure to elevated temperature</w:delText>
              </w:r>
            </w:del>
            <w:ins w:id="17251" w:author="Jing Kai Toh" w:date="2016-05-11T14:24:00Z">
              <w:r w:rsidR="00E7436C">
                <w:rPr>
                  <w:rFonts w:ascii="Calibri Light" w:hAnsi="Calibri Light"/>
                  <w:sz w:val="16"/>
                  <w:szCs w:val="16"/>
                  <w:lang w:val="en-US"/>
                </w:rPr>
                <w:t>BS EN 1296:2001 Flexible sheets for waterproofing. Bitumen, plastic and rubber sheets for roofing. Method of artificial ageing by long term exposure to elevated temperature</w:t>
              </w:r>
            </w:ins>
            <w:r w:rsidRPr="00BC5AE5">
              <w:rPr>
                <w:rFonts w:ascii="Calibri Light" w:hAnsi="Calibri Light"/>
                <w:sz w:val="16"/>
                <w:szCs w:val="16"/>
                <w:lang w:val="en-US"/>
              </w:rPr>
              <w:br/>
            </w:r>
            <w:r w:rsidRPr="00BC5AE5">
              <w:rPr>
                <w:rFonts w:ascii="Calibri Light" w:hAnsi="Calibri Light"/>
                <w:sz w:val="16"/>
                <w:szCs w:val="16"/>
                <w:lang w:val="en-US"/>
              </w:rPr>
              <w:br/>
            </w:r>
            <w:del w:id="17252" w:author="Jing Kai Toh" w:date="2016-05-11T14:23:00Z">
              <w:r w:rsidRPr="00BC5AE5" w:rsidDel="00E7436C">
                <w:rPr>
                  <w:rFonts w:ascii="Calibri Light" w:hAnsi="Calibri Light"/>
                  <w:sz w:val="16"/>
                  <w:szCs w:val="16"/>
                  <w:lang w:val="en-US"/>
                </w:rPr>
                <w:delText>BS EN 1304:1998 Clay roofing tiles for discontinuous laying. Products definitions and specifications</w:delText>
              </w:r>
            </w:del>
            <w:ins w:id="17253" w:author="Jing Kai Toh" w:date="2016-05-11T14:23:00Z">
              <w:r w:rsidR="00E7436C">
                <w:rPr>
                  <w:rFonts w:ascii="Calibri Light" w:hAnsi="Calibri Light"/>
                  <w:sz w:val="16"/>
                  <w:szCs w:val="16"/>
                  <w:lang w:val="en-US"/>
                </w:rPr>
                <w:t>BS EN 1304:2013 Clay roofing tiles and fittings. Product definitions and specifications</w:t>
              </w:r>
            </w:ins>
            <w:r w:rsidRPr="00BC5AE5">
              <w:rPr>
                <w:rFonts w:ascii="Calibri Light" w:hAnsi="Calibri Light"/>
                <w:sz w:val="16"/>
                <w:szCs w:val="16"/>
                <w:lang w:val="en-US"/>
              </w:rPr>
              <w:br/>
            </w:r>
            <w:r w:rsidRPr="00BC5AE5">
              <w:rPr>
                <w:rFonts w:ascii="Calibri Light" w:hAnsi="Calibri Light"/>
                <w:sz w:val="16"/>
                <w:szCs w:val="16"/>
                <w:lang w:val="en-US"/>
              </w:rPr>
              <w:br/>
            </w:r>
            <w:del w:id="17254" w:author="Jing Kai Toh" w:date="2016-05-11T14:23:00Z">
              <w:r w:rsidRPr="00BC5AE5" w:rsidDel="00E7436C">
                <w:rPr>
                  <w:rFonts w:ascii="Calibri Light" w:hAnsi="Calibri Light"/>
                  <w:sz w:val="16"/>
                  <w:szCs w:val="16"/>
                  <w:lang w:val="en-US"/>
                </w:rPr>
                <w:delText>BS EN 1804-1:2001 Machines for underground mines. Safety requirements for hydraulic powered roof supports. Support units and general requirements</w:delText>
              </w:r>
            </w:del>
            <w:ins w:id="17255" w:author="Jing Kai Toh" w:date="2016-05-11T14:23:00Z">
              <w:r w:rsidR="00E7436C">
                <w:rPr>
                  <w:rFonts w:ascii="Calibri Light" w:hAnsi="Calibri Light"/>
                  <w:sz w:val="16"/>
                  <w:szCs w:val="16"/>
                  <w:lang w:val="en-US"/>
                </w:rPr>
                <w:t>BS EN 1804-1:2001+A1:2010 Machines for underground mines. Safety requirements for hydraulic powered roof supports. Support units and general requirements</w:t>
              </w:r>
            </w:ins>
            <w:r w:rsidRPr="00BC5AE5">
              <w:rPr>
                <w:rFonts w:ascii="Calibri Light" w:hAnsi="Calibri Light"/>
                <w:sz w:val="16"/>
                <w:szCs w:val="16"/>
                <w:lang w:val="en-US"/>
              </w:rPr>
              <w:br/>
            </w:r>
            <w:r w:rsidRPr="00BC5AE5">
              <w:rPr>
                <w:rFonts w:ascii="Calibri Light" w:hAnsi="Calibri Light"/>
                <w:sz w:val="16"/>
                <w:szCs w:val="16"/>
                <w:lang w:val="en-US"/>
              </w:rPr>
              <w:br/>
            </w:r>
            <w:del w:id="17256" w:author="Jing Kai Toh" w:date="2016-05-11T14:22:00Z">
              <w:r w:rsidRPr="00BC5AE5" w:rsidDel="00E7436C">
                <w:rPr>
                  <w:rFonts w:ascii="Calibri Light" w:hAnsi="Calibri Light"/>
                  <w:sz w:val="16"/>
                  <w:szCs w:val="16"/>
                  <w:lang w:val="en-US"/>
                </w:rPr>
                <w:delText>BS EN 1804-2:2001 Machines for underground mines. Safety requirements for hydraulic powered roof supports. Power set legs and rams</w:delText>
              </w:r>
            </w:del>
            <w:ins w:id="17257" w:author="Jing Kai Toh" w:date="2016-05-11T14:22:00Z">
              <w:r w:rsidR="00E7436C">
                <w:rPr>
                  <w:rFonts w:ascii="Calibri Light" w:hAnsi="Calibri Light"/>
                  <w:sz w:val="16"/>
                  <w:szCs w:val="16"/>
                  <w:lang w:val="en-US"/>
                </w:rPr>
                <w:t>BS EN 1804-2:2001+A1:2010 Machines for underground mines. Safety requirements for hydraulic powered roof supports. Power set legs and rams</w:t>
              </w:r>
            </w:ins>
            <w:r w:rsidRPr="00BC5AE5">
              <w:rPr>
                <w:rFonts w:ascii="Calibri Light" w:hAnsi="Calibri Light"/>
                <w:sz w:val="16"/>
                <w:szCs w:val="16"/>
                <w:lang w:val="en-US"/>
              </w:rPr>
              <w:br/>
            </w:r>
            <w:r w:rsidRPr="00BC5AE5">
              <w:rPr>
                <w:rFonts w:ascii="Calibri Light" w:hAnsi="Calibri Light"/>
                <w:sz w:val="16"/>
                <w:szCs w:val="16"/>
                <w:lang w:val="en-US"/>
              </w:rPr>
              <w:br/>
            </w:r>
            <w:del w:id="17258" w:author="Jing Kai Toh" w:date="2016-05-11T14:21:00Z">
              <w:r w:rsidRPr="00BC5AE5" w:rsidDel="00E7436C">
                <w:rPr>
                  <w:rFonts w:ascii="Calibri Light" w:hAnsi="Calibri Light"/>
                  <w:sz w:val="16"/>
                  <w:szCs w:val="16"/>
                  <w:lang w:val="en-US"/>
                </w:rPr>
                <w:delText>BS EN 1844:2001 Flexible sheets for waterproofing. Determination of resistance to ozone. Plastic and rubber sheets for roof waterproofing</w:delText>
              </w:r>
            </w:del>
            <w:ins w:id="17259" w:author="Jing Kai Toh" w:date="2016-05-11T14:21:00Z">
              <w:r w:rsidR="00E7436C">
                <w:rPr>
                  <w:rFonts w:ascii="Calibri Light" w:hAnsi="Calibri Light"/>
                  <w:sz w:val="16"/>
                  <w:szCs w:val="16"/>
                  <w:lang w:val="en-US"/>
                </w:rPr>
                <w:t>BS EN 1844:2013 Flexible sheets for waterproofing. Determination of resistance to ozone. Plastic and rubber sheets for roof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260" w:author="Jing Kai Toh" w:date="2016-05-11T14:20:00Z">
              <w:r w:rsidRPr="00BC5AE5" w:rsidDel="00E7436C">
                <w:rPr>
                  <w:rFonts w:ascii="Calibri Light" w:hAnsi="Calibri Light"/>
                  <w:sz w:val="16"/>
                  <w:szCs w:val="16"/>
                  <w:lang w:val="en-US"/>
                </w:rPr>
                <w:delText>BS EN 1847:2001 Flexible sheets for waterproofing. Plastic and rubber sheets for roof waterproofing. Methods for exposure to liquid chemicals including water</w:delText>
              </w:r>
            </w:del>
            <w:ins w:id="17261" w:author="Jing Kai Toh" w:date="2016-05-11T14:20:00Z">
              <w:r w:rsidR="00E7436C">
                <w:rPr>
                  <w:rFonts w:ascii="Calibri Light" w:hAnsi="Calibri Light"/>
                  <w:sz w:val="16"/>
                  <w:szCs w:val="16"/>
                  <w:lang w:val="en-US"/>
                </w:rPr>
                <w:t>BS EN 1847:2009 Flexible sheets for waterproofing. Plastics and rubber sheets for roof waterproofing. Methods for exposure to liquid chemicals, including water</w:t>
              </w:r>
            </w:ins>
            <w:r w:rsidRPr="00BC5AE5">
              <w:rPr>
                <w:rFonts w:ascii="Calibri Light" w:hAnsi="Calibri Light"/>
                <w:sz w:val="16"/>
                <w:szCs w:val="16"/>
                <w:lang w:val="en-US"/>
              </w:rPr>
              <w:br/>
            </w:r>
            <w:r w:rsidRPr="00BC5AE5">
              <w:rPr>
                <w:rFonts w:ascii="Calibri Light" w:hAnsi="Calibri Light"/>
                <w:sz w:val="16"/>
                <w:szCs w:val="16"/>
                <w:lang w:val="en-US"/>
              </w:rPr>
              <w:br/>
            </w:r>
            <w:del w:id="17262" w:author="Jing Kai Toh" w:date="2016-05-11T14:19:00Z">
              <w:r w:rsidRPr="00BC5AE5" w:rsidDel="00E7436C">
                <w:rPr>
                  <w:rFonts w:ascii="Calibri Light" w:hAnsi="Calibri Light"/>
                  <w:sz w:val="16"/>
                  <w:szCs w:val="16"/>
                  <w:lang w:val="en-US"/>
                </w:rPr>
                <w:delText>BS EN 1848-1:2000 Flexible sheets for waterproofing. Determination of length, width and straightness. Bitumen sheets for roof waterproofing</w:delText>
              </w:r>
            </w:del>
            <w:ins w:id="17263" w:author="Jing Kai Toh" w:date="2016-05-11T14:19:00Z">
              <w:r w:rsidR="00E7436C">
                <w:rPr>
                  <w:rFonts w:ascii="Calibri Light" w:hAnsi="Calibri Light"/>
                  <w:sz w:val="16"/>
                  <w:szCs w:val="16"/>
                  <w:lang w:val="en-US"/>
                </w:rPr>
                <w:t>BS EN 1848-1:2000 Flexible sheets for waterproofing. Determination of length, width and straightness. Bitumen sheets for roof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264" w:author="Jing Kai Toh" w:date="2016-05-11T14:18:00Z">
              <w:r w:rsidRPr="00BC5AE5" w:rsidDel="00E7436C">
                <w:rPr>
                  <w:rFonts w:ascii="Calibri Light" w:hAnsi="Calibri Light"/>
                  <w:sz w:val="16"/>
                  <w:szCs w:val="16"/>
                  <w:lang w:val="en-US"/>
                </w:rPr>
                <w:delText>BS EN 1848-2:2001 Flexible sheets for waterproofing. Determination of length, width and straightness. Plastic and rubber sheets for roof waterproofing</w:delText>
              </w:r>
            </w:del>
            <w:ins w:id="17265" w:author="Jing Kai Toh" w:date="2016-05-11T14:18:00Z">
              <w:r w:rsidR="00E7436C">
                <w:rPr>
                  <w:rFonts w:ascii="Calibri Light" w:hAnsi="Calibri Light"/>
                  <w:sz w:val="16"/>
                  <w:szCs w:val="16"/>
                  <w:lang w:val="en-US"/>
                </w:rPr>
                <w:t>BS EN 1848-2:2001 Flexible sheets for waterproofing. Determination of length, width and straightness. Plastic and rubber sheets for roof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266" w:author="Jing Kai Toh" w:date="2016-05-11T14:17:00Z">
              <w:r w:rsidRPr="00BC5AE5" w:rsidDel="00E7436C">
                <w:rPr>
                  <w:rFonts w:ascii="Calibri Light" w:hAnsi="Calibri Light"/>
                  <w:sz w:val="16"/>
                  <w:szCs w:val="16"/>
                  <w:lang w:val="en-US"/>
                </w:rPr>
                <w:delText>BS EN 1849-1:2000 Flexible sheets for waterproofing. Determination of thickness and mass per unit area. Bitumen sheets for roof waterproofing</w:delText>
              </w:r>
            </w:del>
            <w:ins w:id="17267" w:author="Jing Kai Toh" w:date="2016-05-11T14:17:00Z">
              <w:r w:rsidR="00E7436C">
                <w:rPr>
                  <w:rFonts w:ascii="Calibri Light" w:hAnsi="Calibri Light"/>
                  <w:sz w:val="16"/>
                  <w:szCs w:val="16"/>
                  <w:lang w:val="en-US"/>
                </w:rPr>
                <w:t>BS EN 1849-1:2000 Flexible sheets for waterproofing. Determination of thickness and mass per unit area. Bitumen sheets for roof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268" w:author="Jing Kai Toh" w:date="2016-05-11T14:12:00Z">
              <w:r w:rsidRPr="00BC5AE5" w:rsidDel="00E7436C">
                <w:rPr>
                  <w:rFonts w:ascii="Calibri Light" w:hAnsi="Calibri Light"/>
                  <w:sz w:val="16"/>
                  <w:szCs w:val="16"/>
                  <w:lang w:val="en-US"/>
                </w:rPr>
                <w:delText>BS EN 1849-2:2001 Flexible sheets for waterproofing. Determination of thickness and mass per unit area. Plastic and rubber sheets for roof waterproofing</w:delText>
              </w:r>
            </w:del>
            <w:ins w:id="17269" w:author="Jing Kai Toh" w:date="2016-05-11T14:12:00Z">
              <w:r w:rsidR="00E7436C">
                <w:rPr>
                  <w:rFonts w:ascii="Calibri Light" w:hAnsi="Calibri Light"/>
                  <w:sz w:val="16"/>
                  <w:szCs w:val="16"/>
                  <w:lang w:val="en-US"/>
                </w:rPr>
                <w:t>BS EN 1849-2:2009 Flexible sheets for waterproofing. Determination of thickness and mass per unit area. Plastic and rubber sheets</w:t>
              </w:r>
            </w:ins>
            <w:r w:rsidRPr="00BC5AE5">
              <w:rPr>
                <w:rFonts w:ascii="Calibri Light" w:hAnsi="Calibri Light"/>
                <w:sz w:val="16"/>
                <w:szCs w:val="16"/>
                <w:lang w:val="en-US"/>
              </w:rPr>
              <w:br/>
            </w:r>
            <w:r w:rsidRPr="00BC5AE5">
              <w:rPr>
                <w:rFonts w:ascii="Calibri Light" w:hAnsi="Calibri Light"/>
                <w:sz w:val="16"/>
                <w:szCs w:val="16"/>
                <w:lang w:val="en-US"/>
              </w:rPr>
              <w:br/>
            </w:r>
            <w:del w:id="17270" w:author="Jing Kai Toh" w:date="2016-05-11T14:11:00Z">
              <w:r w:rsidRPr="00BC5AE5" w:rsidDel="00E7436C">
                <w:rPr>
                  <w:rFonts w:ascii="Calibri Light" w:hAnsi="Calibri Light"/>
                  <w:sz w:val="16"/>
                  <w:szCs w:val="16"/>
                  <w:lang w:val="en-US"/>
                </w:rPr>
                <w:delText>BS EN 1850-1:2000 Flexible sheets for waterproofing. Determination of visible defects. Bitumen sheets for roof waterproofing</w:delText>
              </w:r>
            </w:del>
            <w:ins w:id="17271" w:author="Jing Kai Toh" w:date="2016-05-11T14:11:00Z">
              <w:r w:rsidR="00E7436C">
                <w:rPr>
                  <w:rFonts w:ascii="Calibri Light" w:hAnsi="Calibri Light"/>
                  <w:sz w:val="16"/>
                  <w:szCs w:val="16"/>
                  <w:lang w:val="en-US"/>
                </w:rPr>
                <w:t>BS EN 1850-1:2000 Flexible sheets for waterproofing. Determination of visible defects. Bitumen sheets for roof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272" w:author="Jing Kai Toh" w:date="2016-05-11T14:07:00Z">
              <w:r w:rsidRPr="00BC5AE5" w:rsidDel="00E7436C">
                <w:rPr>
                  <w:rFonts w:ascii="Calibri Light" w:hAnsi="Calibri Light"/>
                  <w:sz w:val="16"/>
                  <w:szCs w:val="16"/>
                  <w:lang w:val="en-US"/>
                </w:rPr>
                <w:delText>BS EN 1850-2:2001 Flexible sheets for waterproofing. Determination of visible defects. Plastic and rubber sheets for roof waterproofing</w:delText>
              </w:r>
            </w:del>
            <w:ins w:id="17273" w:author="Jing Kai Toh" w:date="2016-05-11T14:08:00Z">
              <w:r w:rsidR="00E7436C">
                <w:rPr>
                  <w:rFonts w:ascii="Calibri Light" w:hAnsi="Calibri Light"/>
                  <w:sz w:val="16"/>
                  <w:szCs w:val="16"/>
                  <w:lang w:val="en-US"/>
                </w:rPr>
                <w:t>BS EN 1850-2:2001 Flexible sheets for waterproofing. Determination of visible defects. Plastic and rubber sheets for roof waterproofing</w:t>
              </w:r>
            </w:ins>
            <w:ins w:id="17274" w:author="Jing Kai Toh" w:date="2016-05-11T14:07:00Z">
              <w:r w:rsidR="00E7436C">
                <w:rPr>
                  <w:rFonts w:ascii="Calibri Light" w:hAnsi="Calibri Light"/>
                  <w:sz w:val="16"/>
                  <w:szCs w:val="16"/>
                  <w:lang w:val="en-US"/>
                </w:rPr>
                <w:t>BS EN 1928:2000 Flexible sheets for waterproofing. Bitumen, plastic and rubber sheets for roof waterproofing. Determination of watertightness</w:t>
              </w:r>
            </w:ins>
            <w:r w:rsidRPr="00BC5AE5">
              <w:rPr>
                <w:rFonts w:ascii="Calibri Light" w:hAnsi="Calibri Light"/>
                <w:sz w:val="16"/>
                <w:szCs w:val="16"/>
                <w:lang w:val="en-US"/>
              </w:rPr>
              <w:br/>
            </w:r>
            <w:r w:rsidRPr="00BC5AE5">
              <w:rPr>
                <w:rFonts w:ascii="Calibri Light" w:hAnsi="Calibri Light"/>
                <w:sz w:val="16"/>
                <w:szCs w:val="16"/>
                <w:lang w:val="en-US"/>
              </w:rPr>
              <w:br/>
            </w:r>
            <w:del w:id="17275" w:author="Jing Kai Toh" w:date="2016-05-11T14:06:00Z">
              <w:r w:rsidRPr="00BC5AE5" w:rsidDel="00E7436C">
                <w:rPr>
                  <w:rFonts w:ascii="Calibri Light" w:hAnsi="Calibri Light"/>
                  <w:sz w:val="16"/>
                  <w:szCs w:val="16"/>
                  <w:lang w:val="en-US"/>
                </w:rPr>
                <w:delText>BS EN 1928:2000</w:delText>
              </w:r>
            </w:del>
            <w:ins w:id="17276" w:author="Jing Kai Toh" w:date="2016-05-11T14:06:00Z">
              <w:r w:rsidR="00E7436C">
                <w:rPr>
                  <w:rFonts w:ascii="Calibri Light" w:hAnsi="Calibri Light"/>
                  <w:sz w:val="16"/>
                  <w:szCs w:val="16"/>
                  <w:lang w:val="en-US"/>
                </w:rPr>
                <w:t>BS EN 1928:2000 FLEXIBLE SHEETS FOR WATERPROOFING. BITUMEN, PLASTIC AND RUBBER SHEETS FOR ROOF WATERPROOFING. DETERMINATION OF WATERTIGHTNESS</w:t>
              </w:r>
            </w:ins>
            <w:r w:rsidRPr="00BC5AE5">
              <w:rPr>
                <w:rFonts w:ascii="Calibri Light" w:hAnsi="Calibri Light"/>
                <w:sz w:val="16"/>
                <w:szCs w:val="16"/>
                <w:lang w:val="en-US"/>
              </w:rPr>
              <w:t xml:space="preserve"> </w:t>
            </w:r>
            <w:del w:id="17277" w:author="Jing Kai Toh" w:date="2016-05-11T14:07:00Z">
              <w:r w:rsidRPr="00BC5AE5" w:rsidDel="00E7436C">
                <w:rPr>
                  <w:rFonts w:ascii="Calibri Light" w:hAnsi="Calibri Light"/>
                  <w:sz w:val="16"/>
                  <w:szCs w:val="16"/>
                  <w:lang w:val="en-US"/>
                </w:rPr>
                <w:delText>Flexible sheets for waterproofing. Bitumen, plastic and rubber sheets for roof waterproofing. Determination of watertightness</w:delText>
              </w:r>
            </w:del>
            <w:r w:rsidRPr="00BC5AE5">
              <w:rPr>
                <w:rFonts w:ascii="Calibri Light" w:hAnsi="Calibri Light"/>
                <w:sz w:val="16"/>
                <w:szCs w:val="16"/>
                <w:lang w:val="en-US"/>
              </w:rPr>
              <w:br/>
            </w:r>
            <w:r w:rsidRPr="00BC5AE5">
              <w:rPr>
                <w:rFonts w:ascii="Calibri Light" w:hAnsi="Calibri Light"/>
                <w:sz w:val="16"/>
                <w:szCs w:val="16"/>
                <w:lang w:val="en-US"/>
              </w:rPr>
              <w:br/>
            </w:r>
            <w:del w:id="17278" w:author="Jing Kai Toh" w:date="2016-05-11T14:01:00Z">
              <w:r w:rsidRPr="00BC5AE5" w:rsidDel="00FD5895">
                <w:rPr>
                  <w:rFonts w:ascii="Calibri Light" w:hAnsi="Calibri Light"/>
                  <w:sz w:val="16"/>
                  <w:szCs w:val="16"/>
                  <w:lang w:val="en-US"/>
                </w:rPr>
                <w:delText>BS EN 1931:2000 Flexible sheets for waterproofing. Bitumen, plastic and rubber sheets for roof waterproofing. Determination of water vapour transmission properties</w:delText>
              </w:r>
            </w:del>
            <w:ins w:id="17279" w:author="Jing Kai Toh" w:date="2016-05-11T14:01:00Z">
              <w:r w:rsidR="00FD5895">
                <w:rPr>
                  <w:rFonts w:ascii="Calibri Light" w:hAnsi="Calibri Light"/>
                  <w:sz w:val="16"/>
                  <w:szCs w:val="16"/>
                  <w:lang w:val="en-US"/>
                </w:rPr>
                <w:t>BS EN 1931:2000 Flexible sheets for waterproofing. Bitumen, plastic and rubber sheets for roof waterproofing. Determination of water vapour transmission properties</w:t>
              </w:r>
            </w:ins>
            <w:r w:rsidRPr="00BC5AE5">
              <w:rPr>
                <w:rFonts w:ascii="Calibri Light" w:hAnsi="Calibri Light"/>
                <w:sz w:val="16"/>
                <w:szCs w:val="16"/>
                <w:lang w:val="en-US"/>
              </w:rPr>
              <w:br/>
            </w:r>
            <w:r w:rsidRPr="00BC5AE5">
              <w:rPr>
                <w:rFonts w:ascii="Calibri Light" w:hAnsi="Calibri Light"/>
                <w:sz w:val="16"/>
                <w:szCs w:val="16"/>
                <w:lang w:val="en-US"/>
              </w:rPr>
              <w:br/>
            </w:r>
            <w:del w:id="17280" w:author="Jing Kai Toh" w:date="2016-05-11T14:00:00Z">
              <w:r w:rsidRPr="00BC5AE5" w:rsidDel="00FD5895">
                <w:rPr>
                  <w:rFonts w:ascii="Calibri Light" w:hAnsi="Calibri Light"/>
                  <w:sz w:val="16"/>
                  <w:szCs w:val="16"/>
                  <w:lang w:val="en-US"/>
                </w:rPr>
                <w:delText>DD ENV 10169-2:1999 Continuously organic coated (coil coated) steel flat products. Products for building exterior applications</w:delText>
              </w:r>
            </w:del>
            <w:ins w:id="17281" w:author="Jing Kai Toh" w:date="2016-05-11T14:00:00Z">
              <w:r w:rsidR="00FD5895">
                <w:rPr>
                  <w:rFonts w:ascii="Calibri Light" w:hAnsi="Calibri Light"/>
                  <w:sz w:val="16"/>
                  <w:szCs w:val="16"/>
                  <w:lang w:val="en-US"/>
                </w:rPr>
                <w:t>BS EN 10169:2010+A1:2012 Continuously organic coated (coil coated) steel flat products. Technical delivery conditionsContinuously organic coated (coil coated) steel flat products. Technical delivery conditions</w:t>
              </w:r>
            </w:ins>
            <w:r w:rsidRPr="00BC5AE5">
              <w:rPr>
                <w:rFonts w:ascii="Calibri Light" w:hAnsi="Calibri Light"/>
                <w:sz w:val="16"/>
                <w:szCs w:val="16"/>
                <w:lang w:val="en-US"/>
              </w:rPr>
              <w:br/>
            </w:r>
            <w:r w:rsidRPr="00BC5AE5">
              <w:rPr>
                <w:rFonts w:ascii="Calibri Light" w:hAnsi="Calibri Light"/>
                <w:sz w:val="16"/>
                <w:szCs w:val="16"/>
                <w:lang w:val="en-US"/>
              </w:rPr>
              <w:br/>
            </w:r>
            <w:del w:id="17282" w:author="Jing Kai Toh" w:date="2016-05-11T13:59:00Z">
              <w:r w:rsidRPr="00BC5AE5" w:rsidDel="00FD5895">
                <w:rPr>
                  <w:rFonts w:ascii="Calibri Light" w:hAnsi="Calibri Light"/>
                  <w:sz w:val="16"/>
                  <w:szCs w:val="16"/>
                  <w:lang w:val="en-US"/>
                </w:rPr>
                <w:delText>BS EN 12039:2000 Flexible sheets for waterproofing. Bitumen sheets for roof waterproofing. Determination of adhesion of granules</w:delText>
              </w:r>
            </w:del>
            <w:ins w:id="17283" w:author="Jing Kai Toh" w:date="2016-05-11T13:59:00Z">
              <w:r w:rsidR="00FD5895">
                <w:rPr>
                  <w:rFonts w:ascii="Calibri Light" w:hAnsi="Calibri Light"/>
                  <w:sz w:val="16"/>
                  <w:szCs w:val="16"/>
                  <w:lang w:val="en-US"/>
                </w:rPr>
                <w:t>BS EN 12039:2000 Flexible sheets for waterproofing. Bitumen sheets for roof waterproofing. Determination of adhesion of granules</w:t>
              </w:r>
            </w:ins>
            <w:r w:rsidRPr="00BC5AE5">
              <w:rPr>
                <w:rFonts w:ascii="Calibri Light" w:hAnsi="Calibri Light"/>
                <w:sz w:val="16"/>
                <w:szCs w:val="16"/>
                <w:lang w:val="en-US"/>
              </w:rPr>
              <w:br/>
            </w:r>
            <w:r w:rsidRPr="00BC5AE5">
              <w:rPr>
                <w:rFonts w:ascii="Calibri Light" w:hAnsi="Calibri Light"/>
                <w:sz w:val="16"/>
                <w:szCs w:val="16"/>
                <w:lang w:val="en-US"/>
              </w:rPr>
              <w:br/>
            </w:r>
            <w:del w:id="17284" w:author="Jing Kai Toh" w:date="2016-05-11T12:36:00Z">
              <w:r w:rsidRPr="00BC5AE5" w:rsidDel="00011C89">
                <w:rPr>
                  <w:rFonts w:ascii="Calibri Light" w:hAnsi="Calibri Light"/>
                  <w:sz w:val="16"/>
                  <w:szCs w:val="16"/>
                  <w:lang w:val="en-US"/>
                </w:rPr>
                <w:delText>BS EN 12056-3:2000 Gravity drainage systems inside buildings. Roof drainage, layout and calculation</w:delText>
              </w:r>
            </w:del>
            <w:ins w:id="17285" w:author="Jing Kai Toh" w:date="2016-05-11T12:36:00Z">
              <w:r w:rsidR="00011C89">
                <w:rPr>
                  <w:rFonts w:ascii="Calibri Light" w:hAnsi="Calibri Light"/>
                  <w:sz w:val="16"/>
                  <w:szCs w:val="16"/>
                  <w:lang w:val="en-US"/>
                </w:rPr>
                <w:t>BS EN 12056-3:2000 Gravity drainage systems inside buildings. Roof drainage, layout and calculation</w:t>
              </w:r>
            </w:ins>
            <w:r w:rsidRPr="00BC5AE5">
              <w:rPr>
                <w:rFonts w:ascii="Calibri Light" w:hAnsi="Calibri Light"/>
                <w:sz w:val="16"/>
                <w:szCs w:val="16"/>
                <w:lang w:val="en-US"/>
              </w:rPr>
              <w:br/>
            </w:r>
            <w:r w:rsidRPr="00BC5AE5">
              <w:rPr>
                <w:rFonts w:ascii="Calibri Light" w:hAnsi="Calibri Light"/>
                <w:sz w:val="16"/>
                <w:szCs w:val="16"/>
                <w:lang w:val="en-US"/>
              </w:rPr>
              <w:br/>
            </w:r>
            <w:del w:id="17286" w:author="Jing Kai Toh" w:date="2016-05-11T12:32:00Z">
              <w:r w:rsidRPr="00BC5AE5" w:rsidDel="004F38FD">
                <w:rPr>
                  <w:rFonts w:ascii="Calibri Light" w:hAnsi="Calibri Light"/>
                  <w:sz w:val="16"/>
                  <w:szCs w:val="16"/>
                  <w:lang w:val="en-US"/>
                </w:rPr>
                <w:delText>BS EN 12310-1:2000 Flexible sheets for waterproofing. Determination of resistance to tearing (nail shank). Bitumen sheets for roof waterproofing</w:delText>
              </w:r>
            </w:del>
            <w:ins w:id="17287" w:author="Jing Kai Toh" w:date="2016-05-11T12:32:00Z">
              <w:r w:rsidR="004F38FD">
                <w:rPr>
                  <w:rFonts w:ascii="Calibri Light" w:hAnsi="Calibri Light"/>
                  <w:sz w:val="16"/>
                  <w:szCs w:val="16"/>
                  <w:lang w:val="en-US"/>
                </w:rPr>
                <w:t>BS EN 12310-1:2000 Flexible sheets for waterproofing. Determination of resistance to tearing (nail shank). Bitumen sheets for roof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288" w:author="Jing Kai Toh" w:date="2016-05-11T12:31:00Z">
              <w:r w:rsidRPr="00BC5AE5" w:rsidDel="004F38FD">
                <w:rPr>
                  <w:rFonts w:ascii="Calibri Light" w:hAnsi="Calibri Light"/>
                  <w:sz w:val="16"/>
                  <w:szCs w:val="16"/>
                  <w:lang w:val="en-US"/>
                </w:rPr>
                <w:delText>BS EN 12310-2:2000 Flexible sheets for waterproofing. Determination of resistance to tearing (nail shank). Plastic and rubber sheets for roof waterproofing</w:delText>
              </w:r>
            </w:del>
            <w:ins w:id="17289" w:author="Jing Kai Toh" w:date="2016-05-11T12:31:00Z">
              <w:r w:rsidR="004F38FD">
                <w:rPr>
                  <w:rFonts w:ascii="Calibri Light" w:hAnsi="Calibri Light"/>
                  <w:sz w:val="16"/>
                  <w:szCs w:val="16"/>
                  <w:lang w:val="en-US"/>
                </w:rPr>
                <w:t>BS EN 12310-2:2000 Flexible sheets for waterproofing. Determination of resistance to tearing (nail shank). Plastic and rubber sheets for roof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290" w:author="Jing Kai Toh" w:date="2016-05-11T12:30:00Z">
              <w:r w:rsidRPr="00BC5AE5" w:rsidDel="004F38FD">
                <w:rPr>
                  <w:rFonts w:ascii="Calibri Light" w:hAnsi="Calibri Light"/>
                  <w:sz w:val="16"/>
                  <w:szCs w:val="16"/>
                  <w:lang w:val="en-US"/>
                </w:rPr>
                <w:delText>BS EN 12311-1:2000 Flexible sheets for waterproofing. Determination of tensile properties. Bitumen sheets for roof waterproofing</w:delText>
              </w:r>
            </w:del>
            <w:ins w:id="17291" w:author="Jing Kai Toh" w:date="2016-05-11T12:30:00Z">
              <w:r w:rsidR="004F38FD">
                <w:rPr>
                  <w:rFonts w:ascii="Calibri Light" w:hAnsi="Calibri Light"/>
                  <w:sz w:val="16"/>
                  <w:szCs w:val="16"/>
                  <w:lang w:val="en-US"/>
                </w:rPr>
                <w:t>BS EN 12311-1:2000 Flexible sheets for waterproofing. Determination of tensile properties. Bitumen sheets for roof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292" w:author="Jing Kai Toh" w:date="2016-05-11T12:29:00Z">
              <w:r w:rsidRPr="00BC5AE5" w:rsidDel="004F38FD">
                <w:rPr>
                  <w:rFonts w:ascii="Calibri Light" w:hAnsi="Calibri Light"/>
                  <w:sz w:val="16"/>
                  <w:szCs w:val="16"/>
                  <w:lang w:val="en-US"/>
                </w:rPr>
                <w:delText>BS EN 12311-2:2000 Flexible sheets for waterproofing. Determination of tensile properties. Plastic and rubber sheets for roof waterproofing</w:delText>
              </w:r>
            </w:del>
            <w:ins w:id="17293" w:author="Jing Kai Toh" w:date="2016-05-11T12:29:00Z">
              <w:r w:rsidR="004F38FD">
                <w:rPr>
                  <w:rFonts w:ascii="Calibri Light" w:hAnsi="Calibri Light"/>
                  <w:sz w:val="16"/>
                  <w:szCs w:val="16"/>
                  <w:lang w:val="en-US"/>
                </w:rPr>
                <w:t>BS EN 12311-2:2013 Flexible sheets for waterproofing. Determination of tensile properties. Plastic and rubber sheets for roof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294" w:author="Jing Kai Toh" w:date="2016-05-11T12:28:00Z">
              <w:r w:rsidRPr="00BC5AE5" w:rsidDel="004F38FD">
                <w:rPr>
                  <w:rFonts w:ascii="Calibri Light" w:hAnsi="Calibri Light"/>
                  <w:sz w:val="16"/>
                  <w:szCs w:val="16"/>
                  <w:lang w:val="en-US"/>
                </w:rPr>
                <w:delText>BS EN 12316-1:2000 Flexible sheets for waterproofing. Determination of peel resistance of joints. Bitumen sheets for roof waterproofing</w:delText>
              </w:r>
            </w:del>
            <w:ins w:id="17295" w:author="Jing Kai Toh" w:date="2016-05-11T12:28:00Z">
              <w:r w:rsidR="004F38FD">
                <w:rPr>
                  <w:rFonts w:ascii="Calibri Light" w:hAnsi="Calibri Light"/>
                  <w:sz w:val="16"/>
                  <w:szCs w:val="16"/>
                  <w:lang w:val="en-US"/>
                </w:rPr>
                <w:t>BS EN 12316-1:2000 Flexible sheets for waterproofing. Determination of peel resistance of joints. Bitumen sheets for roof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296" w:author="Jing Kai Toh" w:date="2016-05-11T12:24:00Z">
              <w:r w:rsidRPr="00BC5AE5" w:rsidDel="004F38FD">
                <w:rPr>
                  <w:rFonts w:ascii="Calibri Light" w:hAnsi="Calibri Light"/>
                  <w:sz w:val="16"/>
                  <w:szCs w:val="16"/>
                  <w:lang w:val="en-US"/>
                </w:rPr>
                <w:delText>BS EN 12316-2:2000 Flexible sheets for waterproofing. Determination of peel resistance of joints. Plastic and rubber sheets for roof waterproofing</w:delText>
              </w:r>
            </w:del>
            <w:ins w:id="17297" w:author="Jing Kai Toh" w:date="2016-05-11T12:26:00Z">
              <w:r w:rsidR="004F38FD">
                <w:rPr>
                  <w:rFonts w:ascii="Calibri Light" w:hAnsi="Calibri Light"/>
                  <w:sz w:val="16"/>
                  <w:szCs w:val="16"/>
                  <w:lang w:val="en-US"/>
                </w:rPr>
                <w:t>BS EN 12316-2:2013 Flexible sheets for waterproofing. Determination of peel resistance of joints. Plastic and rubber sheets for roof waterproofing</w:t>
              </w:r>
            </w:ins>
            <w:ins w:id="17298" w:author="Jing Kai Toh" w:date="2016-05-11T12:24:00Z">
              <w:r w:rsidR="004F38FD">
                <w:rPr>
                  <w:rFonts w:ascii="Calibri Light" w:hAnsi="Calibri Light"/>
                  <w:sz w:val="16"/>
                  <w:szCs w:val="16"/>
                  <w:lang w:val="en-US"/>
                </w:rPr>
                <w:t>BS EN 12316-2:2013 Flexible sheets for waterproofing. Determination of peel resistance of joints. Plastic and rubber sheets for roof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299" w:author="Jing Kai Toh" w:date="2016-05-11T12:23:00Z">
              <w:r w:rsidRPr="00BC5AE5" w:rsidDel="004F38FD">
                <w:rPr>
                  <w:rFonts w:ascii="Calibri Light" w:hAnsi="Calibri Light"/>
                  <w:sz w:val="16"/>
                  <w:szCs w:val="16"/>
                  <w:lang w:val="en-US"/>
                </w:rPr>
                <w:delText>BS EN 12317-1:2000 Flexible sheets for waterproofing. Bitumen sheets for roof waterproofing. Determination of shear resistance of joints</w:delText>
              </w:r>
            </w:del>
            <w:ins w:id="17300" w:author="Jing Kai Toh" w:date="2016-05-11T12:23:00Z">
              <w:r w:rsidR="004F38FD">
                <w:rPr>
                  <w:rFonts w:ascii="Calibri Light" w:hAnsi="Calibri Light"/>
                  <w:sz w:val="16"/>
                  <w:szCs w:val="16"/>
                  <w:lang w:val="en-US"/>
                </w:rPr>
                <w:t>BS EN 12317-1:2000 Flexible sheets for waterproofing. Bitumen sheets for roof waterproofing. Determination of shear resistance of joints</w:t>
              </w:r>
            </w:ins>
            <w:r w:rsidRPr="00BC5AE5">
              <w:rPr>
                <w:rFonts w:ascii="Calibri Light" w:hAnsi="Calibri Light"/>
                <w:sz w:val="16"/>
                <w:szCs w:val="16"/>
                <w:lang w:val="en-US"/>
              </w:rPr>
              <w:br/>
            </w:r>
            <w:r w:rsidRPr="00BC5AE5">
              <w:rPr>
                <w:rFonts w:ascii="Calibri Light" w:hAnsi="Calibri Light"/>
                <w:sz w:val="16"/>
                <w:szCs w:val="16"/>
                <w:lang w:val="en-US"/>
              </w:rPr>
              <w:br/>
            </w:r>
            <w:del w:id="17301" w:author="Jing Kai Toh" w:date="2016-05-11T12:21:00Z">
              <w:r w:rsidRPr="00BC5AE5" w:rsidDel="004F38FD">
                <w:rPr>
                  <w:rFonts w:ascii="Calibri Light" w:hAnsi="Calibri Light"/>
                  <w:sz w:val="16"/>
                  <w:szCs w:val="16"/>
                  <w:lang w:val="en-US"/>
                </w:rPr>
                <w:delText>BS EN 12317-2:2000 Flexible sheets for waterproofing. Plastic and rubber sheets for roof waterproofing</w:delText>
              </w:r>
            </w:del>
            <w:ins w:id="17302" w:author="Jing Kai Toh" w:date="2016-05-11T12:21:00Z">
              <w:r w:rsidR="004F38FD">
                <w:rPr>
                  <w:rFonts w:ascii="Calibri Light" w:hAnsi="Calibri Light"/>
                  <w:sz w:val="16"/>
                  <w:szCs w:val="16"/>
                  <w:lang w:val="en-US"/>
                </w:rPr>
                <w:t>BS EN 12317-2:2010 Flexible sheets for waterproofing. Determination of shear resistance of joints. Plastic and rubber sheets for roof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303" w:author="Jing Kai Toh" w:date="2016-05-11T12:20:00Z">
              <w:r w:rsidRPr="00BC5AE5" w:rsidDel="004F38FD">
                <w:rPr>
                  <w:rFonts w:ascii="Calibri Light" w:hAnsi="Calibri Light"/>
                  <w:sz w:val="16"/>
                  <w:szCs w:val="16"/>
                  <w:lang w:val="en-US"/>
                </w:rPr>
                <w:delText>BS EN 12326-2:2000 Slate and stone products for discontinuous roofing and cladding. Methods of test</w:delText>
              </w:r>
            </w:del>
            <w:ins w:id="17304" w:author="Jing Kai Toh" w:date="2016-05-11T12:20:00Z">
              <w:r w:rsidR="004F38FD">
                <w:rPr>
                  <w:rFonts w:ascii="Calibri Light" w:hAnsi="Calibri Light"/>
                  <w:sz w:val="16"/>
                  <w:szCs w:val="16"/>
                  <w:lang w:val="en-US"/>
                </w:rPr>
                <w:t>BS EN 12326-2:2011 Slate and stone for discontinuous roofing and external cladding. Methods of test for slate and carbonate slate</w:t>
              </w:r>
            </w:ins>
            <w:r w:rsidRPr="00BC5AE5">
              <w:rPr>
                <w:rFonts w:ascii="Calibri Light" w:hAnsi="Calibri Light"/>
                <w:sz w:val="16"/>
                <w:szCs w:val="16"/>
                <w:lang w:val="en-US"/>
              </w:rPr>
              <w:br/>
            </w:r>
            <w:r w:rsidRPr="00BC5AE5">
              <w:rPr>
                <w:rFonts w:ascii="Calibri Light" w:hAnsi="Calibri Light"/>
                <w:sz w:val="16"/>
                <w:szCs w:val="16"/>
                <w:lang w:val="en-US"/>
              </w:rPr>
              <w:br/>
            </w:r>
            <w:del w:id="17305" w:author="Jing Kai Toh" w:date="2016-05-11T12:19:00Z">
              <w:r w:rsidRPr="00BC5AE5" w:rsidDel="004F38FD">
                <w:rPr>
                  <w:rFonts w:ascii="Calibri Light" w:hAnsi="Calibri Light"/>
                  <w:sz w:val="16"/>
                  <w:szCs w:val="16"/>
                  <w:lang w:val="en-US"/>
                </w:rPr>
                <w:delText>BS EN 12467:2000 Fibre-cement flat sheets. Product specifications and test methods</w:delText>
              </w:r>
            </w:del>
            <w:ins w:id="17306" w:author="Jing Kai Toh" w:date="2016-05-11T12:19:00Z">
              <w:r w:rsidR="004F38FD">
                <w:rPr>
                  <w:rFonts w:ascii="Calibri Light" w:hAnsi="Calibri Light"/>
                  <w:sz w:val="16"/>
                  <w:szCs w:val="16"/>
                  <w:lang w:val="en-US"/>
                </w:rPr>
                <w:t>BS EN 12467:2012 Fibre-cement flat sheets. Product specification and test methods</w:t>
              </w:r>
            </w:ins>
            <w:r w:rsidRPr="00BC5AE5">
              <w:rPr>
                <w:rFonts w:ascii="Calibri Light" w:hAnsi="Calibri Light"/>
                <w:sz w:val="16"/>
                <w:szCs w:val="16"/>
                <w:lang w:val="en-US"/>
              </w:rPr>
              <w:br/>
            </w:r>
            <w:r w:rsidRPr="00BC5AE5">
              <w:rPr>
                <w:rFonts w:ascii="Calibri Light" w:hAnsi="Calibri Light"/>
                <w:sz w:val="16"/>
                <w:szCs w:val="16"/>
                <w:lang w:val="en-US"/>
              </w:rPr>
              <w:br/>
            </w:r>
            <w:del w:id="17307" w:author="Jing Kai Toh" w:date="2016-05-11T12:17:00Z">
              <w:r w:rsidRPr="00BC5AE5" w:rsidDel="004F38FD">
                <w:rPr>
                  <w:rFonts w:ascii="Calibri Light" w:hAnsi="Calibri Light"/>
                  <w:sz w:val="16"/>
                  <w:szCs w:val="16"/>
                  <w:lang w:val="en-US"/>
                </w:rPr>
                <w:delText>BS EN 12588:1999 Lead and lead alloys. Rolled lead sheet for building purposes</w:delText>
              </w:r>
            </w:del>
            <w:ins w:id="17308" w:author="Jing Kai Toh" w:date="2016-05-11T12:17:00Z">
              <w:r w:rsidR="004F38FD">
                <w:rPr>
                  <w:rFonts w:ascii="Calibri Light" w:hAnsi="Calibri Light"/>
                  <w:sz w:val="16"/>
                  <w:szCs w:val="16"/>
                  <w:lang w:val="en-US"/>
                </w:rPr>
                <w:t>BS EN 12588:2006 Lead and lead alloys. Rolled lead sheet for building purposes</w:t>
              </w:r>
            </w:ins>
            <w:r w:rsidRPr="00BC5AE5">
              <w:rPr>
                <w:rFonts w:ascii="Calibri Light" w:hAnsi="Calibri Light"/>
                <w:sz w:val="16"/>
                <w:szCs w:val="16"/>
                <w:lang w:val="en-US"/>
              </w:rPr>
              <w:br/>
            </w:r>
            <w:r w:rsidRPr="00BC5AE5">
              <w:rPr>
                <w:rFonts w:ascii="Calibri Light" w:hAnsi="Calibri Light"/>
                <w:sz w:val="16"/>
                <w:szCs w:val="16"/>
                <w:lang w:val="en-US"/>
              </w:rPr>
              <w:br/>
            </w:r>
            <w:del w:id="17309" w:author="Jing Kai Toh" w:date="2016-05-11T12:16:00Z">
              <w:r w:rsidRPr="00BC5AE5" w:rsidDel="004F38FD">
                <w:rPr>
                  <w:rFonts w:ascii="Calibri Light" w:hAnsi="Calibri Light"/>
                  <w:sz w:val="16"/>
                  <w:szCs w:val="16"/>
                  <w:lang w:val="en-US"/>
                </w:rPr>
                <w:delText>BS EN 12691:2001 Flexible sheets for waterproofing. Bitumen, plastic and rubber sheets for roof waterproofing. </w:delText>
              </w:r>
            </w:del>
            <w:ins w:id="17310" w:author="Jing Kai Toh" w:date="2016-05-11T12:16:00Z">
              <w:r w:rsidR="004F38FD">
                <w:rPr>
                  <w:rFonts w:ascii="Calibri Light" w:hAnsi="Calibri Light"/>
                  <w:sz w:val="16"/>
                  <w:szCs w:val="16"/>
                  <w:lang w:val="en-US"/>
                </w:rPr>
                <w:t>BS EN 12691:2006 Flexible sheets for waterproofing. Bitumen, plastic and rubber sheets for roof waterproofing. Determination of resistance to impact</w:t>
              </w:r>
            </w:ins>
            <w:r w:rsidRPr="00BC5AE5">
              <w:rPr>
                <w:rFonts w:ascii="Calibri Light" w:hAnsi="Calibri Light"/>
                <w:sz w:val="16"/>
                <w:szCs w:val="16"/>
                <w:lang w:val="en-US"/>
              </w:rPr>
              <w:br/>
            </w:r>
            <w:del w:id="17311" w:author="Jing Kai Toh" w:date="2016-05-11T12:17:00Z">
              <w:r w:rsidRPr="00BC5AE5" w:rsidDel="004F38FD">
                <w:rPr>
                  <w:rFonts w:ascii="Calibri Light" w:hAnsi="Calibri Light"/>
                  <w:sz w:val="16"/>
                  <w:szCs w:val="16"/>
                  <w:lang w:val="en-US"/>
                </w:rPr>
                <w:delText>Determination of resistance to impact</w:delText>
              </w:r>
            </w:del>
            <w:r w:rsidRPr="00BC5AE5">
              <w:rPr>
                <w:rFonts w:ascii="Calibri Light" w:hAnsi="Calibri Light"/>
                <w:sz w:val="16"/>
                <w:szCs w:val="16"/>
                <w:lang w:val="en-US"/>
              </w:rPr>
              <w:br/>
            </w:r>
            <w:r w:rsidRPr="00BC5AE5">
              <w:rPr>
                <w:rFonts w:ascii="Calibri Light" w:hAnsi="Calibri Light"/>
                <w:sz w:val="16"/>
                <w:szCs w:val="16"/>
                <w:lang w:val="en-US"/>
              </w:rPr>
              <w:br/>
            </w:r>
            <w:del w:id="17312" w:author="Jing Kai Toh" w:date="2016-05-11T12:14:00Z">
              <w:r w:rsidRPr="00BC5AE5" w:rsidDel="00417CC5">
                <w:rPr>
                  <w:rFonts w:ascii="Calibri Light" w:hAnsi="Calibri Light"/>
                  <w:sz w:val="16"/>
                  <w:szCs w:val="16"/>
                  <w:lang w:val="en-US"/>
                </w:rPr>
                <w:delText>BS EN 12730:2001 Flexible sheets for waterproofing. Bitumen, plastic and rubber sheets for roof waterproofing. Determination of resistance to static loading</w:delText>
              </w:r>
            </w:del>
            <w:ins w:id="17313" w:author="Jing Kai Toh" w:date="2016-05-11T12:14:00Z">
              <w:r w:rsidR="00417CC5">
                <w:rPr>
                  <w:rFonts w:ascii="Calibri Light" w:hAnsi="Calibri Light"/>
                  <w:sz w:val="16"/>
                  <w:szCs w:val="16"/>
                  <w:lang w:val="en-US"/>
                </w:rPr>
                <w:t>BS EN 12730:2015 Flexible sheets for waterproofing. Bitumen, plastic and rubber sheets for roof waterproofing. Determination of resistance to static loading</w:t>
              </w:r>
            </w:ins>
            <w:r w:rsidRPr="00BC5AE5">
              <w:rPr>
                <w:rFonts w:ascii="Calibri Light" w:hAnsi="Calibri Light"/>
                <w:sz w:val="16"/>
                <w:szCs w:val="16"/>
                <w:lang w:val="en-US"/>
              </w:rPr>
              <w:br/>
            </w:r>
            <w:r w:rsidRPr="00BC5AE5">
              <w:rPr>
                <w:rFonts w:ascii="Calibri Light" w:hAnsi="Calibri Light"/>
                <w:sz w:val="16"/>
                <w:szCs w:val="16"/>
                <w:lang w:val="en-US"/>
              </w:rPr>
              <w:br/>
            </w:r>
            <w:del w:id="17314" w:author="Jing Kai Toh" w:date="2016-05-11T12:12:00Z">
              <w:r w:rsidRPr="00BC5AE5" w:rsidDel="00417CC5">
                <w:rPr>
                  <w:rFonts w:ascii="Calibri Light" w:hAnsi="Calibri Light"/>
                  <w:sz w:val="16"/>
                  <w:szCs w:val="16"/>
                  <w:lang w:val="en-US"/>
                </w:rPr>
                <w:delText>BS EN 12871:2001 Wood-based panels. Performance specifications and requirements for load bearing boards for use in floors, walls and roofs</w:delText>
              </w:r>
            </w:del>
            <w:ins w:id="17315" w:author="Jing Kai Toh" w:date="2016-05-11T12:12:00Z">
              <w:r w:rsidR="00417CC5">
                <w:rPr>
                  <w:rFonts w:ascii="Calibri Light" w:hAnsi="Calibri Light"/>
                  <w:sz w:val="16"/>
                  <w:szCs w:val="16"/>
                  <w:lang w:val="en-US"/>
                </w:rPr>
                <w:t>BS EN 12871:2013 Wood-based panels. Determination of performance characteristics for load bearing panels for use in floors, roofs and walls</w:t>
              </w:r>
            </w:ins>
            <w:r w:rsidRPr="00BC5AE5">
              <w:rPr>
                <w:rFonts w:ascii="Calibri Light" w:hAnsi="Calibri Light"/>
                <w:sz w:val="16"/>
                <w:szCs w:val="16"/>
                <w:lang w:val="en-US"/>
              </w:rPr>
              <w:br/>
            </w:r>
            <w:r w:rsidRPr="00BC5AE5">
              <w:rPr>
                <w:rFonts w:ascii="Calibri Light" w:hAnsi="Calibri Light"/>
                <w:sz w:val="16"/>
                <w:szCs w:val="16"/>
                <w:lang w:val="en-US"/>
              </w:rPr>
              <w:br/>
            </w:r>
            <w:del w:id="17316" w:author="Jing Kai Toh" w:date="2016-05-11T12:12:00Z">
              <w:r w:rsidRPr="00BC5AE5" w:rsidDel="00417CC5">
                <w:rPr>
                  <w:rFonts w:ascii="Calibri Light" w:hAnsi="Calibri Light"/>
                  <w:sz w:val="16"/>
                  <w:szCs w:val="16"/>
                  <w:lang w:val="en-US"/>
                </w:rPr>
                <w:delText>BS EN 13111:2001 Flexible sheets for waterproofing. Underlays for discontinuous roofing and walls. Determination of resistance to water penetration</w:delText>
              </w:r>
            </w:del>
            <w:ins w:id="17317" w:author="Jing Kai Toh" w:date="2016-05-11T12:12:00Z">
              <w:r w:rsidR="00417CC5">
                <w:rPr>
                  <w:rFonts w:ascii="Calibri Light" w:hAnsi="Calibri Light"/>
                  <w:sz w:val="16"/>
                  <w:szCs w:val="16"/>
                  <w:lang w:val="en-US"/>
                </w:rPr>
                <w:t>BS EN 13111:2010 Flexible sheets for waterproofing. Underlays for discontinuous roofing and walls. Determination of resistance to water penetration</w:t>
              </w:r>
            </w:ins>
            <w:r w:rsidRPr="00BC5AE5">
              <w:rPr>
                <w:rFonts w:ascii="Calibri Light" w:hAnsi="Calibri Light"/>
                <w:sz w:val="16"/>
                <w:szCs w:val="16"/>
                <w:lang w:val="en-US"/>
              </w:rPr>
              <w:br/>
            </w:r>
            <w:r w:rsidRPr="00BC5AE5">
              <w:rPr>
                <w:rFonts w:ascii="Calibri Light" w:hAnsi="Calibri Light"/>
                <w:sz w:val="16"/>
                <w:szCs w:val="16"/>
                <w:lang w:val="en-US"/>
              </w:rPr>
              <w:br/>
            </w:r>
            <w:del w:id="17318" w:author="Jing Kai Toh" w:date="2016-05-11T12:10:00Z">
              <w:r w:rsidRPr="00BC5AE5" w:rsidDel="00417CC5">
                <w:rPr>
                  <w:rFonts w:ascii="Calibri Light" w:hAnsi="Calibri Light"/>
                  <w:sz w:val="16"/>
                  <w:szCs w:val="16"/>
                  <w:lang w:val="en-US"/>
                </w:rPr>
                <w:delText>BS EN 13416:2001 Flexible sheets for waterproofing. Bitumen, plastic and rubber sheets for roof waterproofing. Rules for sampling</w:delText>
              </w:r>
            </w:del>
            <w:ins w:id="17319" w:author="Jing Kai Toh" w:date="2016-05-11T12:10:00Z">
              <w:r w:rsidR="00417CC5">
                <w:rPr>
                  <w:rFonts w:ascii="Calibri Light" w:hAnsi="Calibri Light"/>
                  <w:sz w:val="16"/>
                  <w:szCs w:val="16"/>
                  <w:lang w:val="en-US"/>
                </w:rPr>
                <w:t>BS EN 13416:2001 Flexible sheets for waterproofing. Bitumen, plastic and rubber sheets for roof waterproofing. Rules for sampling</w:t>
              </w:r>
            </w:ins>
            <w:r w:rsidRPr="00BC5AE5">
              <w:rPr>
                <w:rFonts w:ascii="Calibri Light" w:hAnsi="Calibri Light"/>
                <w:sz w:val="16"/>
                <w:szCs w:val="16"/>
                <w:lang w:val="en-US"/>
              </w:rPr>
              <w:br/>
            </w:r>
            <w:r w:rsidRPr="00BC5AE5">
              <w:rPr>
                <w:rFonts w:ascii="Calibri Light" w:hAnsi="Calibri Light"/>
                <w:sz w:val="16"/>
                <w:szCs w:val="16"/>
                <w:lang w:val="en-US"/>
              </w:rPr>
              <w:br/>
            </w:r>
            <w:del w:id="17320" w:author="Jing Kai Toh" w:date="2016-05-11T12:09:00Z">
              <w:r w:rsidRPr="00BC5AE5" w:rsidDel="00417CC5">
                <w:rPr>
                  <w:rFonts w:ascii="Calibri Light" w:hAnsi="Calibri Light"/>
                  <w:sz w:val="16"/>
                  <w:szCs w:val="16"/>
                  <w:lang w:val="en-US"/>
                </w:rPr>
                <w:delText>BS EN 13583:2001 Flexible sheets for waterproofing. Bitumen, plastic and rubber sheets for roof waterproofing. Determination of hail resistance</w:delText>
              </w:r>
            </w:del>
            <w:ins w:id="17321" w:author="Jing Kai Toh" w:date="2016-05-11T12:09:00Z">
              <w:r w:rsidR="00417CC5">
                <w:rPr>
                  <w:rFonts w:ascii="Calibri Light" w:hAnsi="Calibri Light"/>
                  <w:sz w:val="16"/>
                  <w:szCs w:val="16"/>
                  <w:lang w:val="en-US"/>
                </w:rPr>
                <w:t>BS EN 13583:2012 Flexible sheets for waterproofing. Bitumen, plastic and rubber sheets for roof waterproofing. Determination of hail resistance</w:t>
              </w:r>
            </w:ins>
            <w:r w:rsidRPr="00BC5AE5">
              <w:rPr>
                <w:rFonts w:ascii="Calibri Light" w:hAnsi="Calibri Light"/>
                <w:sz w:val="16"/>
                <w:szCs w:val="16"/>
                <w:lang w:val="en-US"/>
              </w:rPr>
              <w:br/>
            </w:r>
            <w:r w:rsidRPr="00BC5AE5">
              <w:rPr>
                <w:rFonts w:ascii="Calibri Light" w:hAnsi="Calibri Light"/>
                <w:sz w:val="16"/>
                <w:szCs w:val="16"/>
                <w:lang w:val="en-US"/>
              </w:rPr>
              <w:br/>
              <w:t>91/13906 DC Thermoplastic roofing and sealing sheets. Determination of tear resistance. Trapezoidal test specimen method (prEN 495-2)</w:t>
            </w:r>
            <w:r w:rsidRPr="00BC5AE5">
              <w:rPr>
                <w:rFonts w:ascii="Calibri Light" w:hAnsi="Calibri Light"/>
                <w:sz w:val="16"/>
                <w:szCs w:val="16"/>
                <w:lang w:val="en-US"/>
              </w:rPr>
              <w:br/>
            </w:r>
            <w:r w:rsidRPr="00BC5AE5">
              <w:rPr>
                <w:rFonts w:ascii="Calibri Light" w:hAnsi="Calibri Light"/>
                <w:sz w:val="16"/>
                <w:szCs w:val="16"/>
                <w:lang w:val="en-US"/>
              </w:rPr>
              <w:br/>
              <w:t>91/13907 DC Thermoplastic and elastomeric roofing and sealing sheets. Determination of split pressure resistance (prEN 495-3)</w:t>
            </w:r>
            <w:r w:rsidRPr="00BC5AE5">
              <w:rPr>
                <w:rFonts w:ascii="Calibri Light" w:hAnsi="Calibri Light"/>
                <w:sz w:val="16"/>
                <w:szCs w:val="16"/>
                <w:lang w:val="en-US"/>
              </w:rPr>
              <w:br/>
            </w:r>
            <w:r w:rsidRPr="00BC5AE5">
              <w:rPr>
                <w:rFonts w:ascii="Calibri Light" w:hAnsi="Calibri Light"/>
                <w:sz w:val="16"/>
                <w:szCs w:val="16"/>
                <w:lang w:val="en-US"/>
              </w:rPr>
              <w:br/>
            </w:r>
            <w:del w:id="17322" w:author="Jing Kai Toh" w:date="2016-05-12T12:02:00Z">
              <w:r w:rsidRPr="00BC5AE5" w:rsidDel="00F8310E">
                <w:rPr>
                  <w:rFonts w:ascii="Calibri Light" w:hAnsi="Calibri Light"/>
                  <w:sz w:val="16"/>
                  <w:szCs w:val="16"/>
                  <w:lang w:val="en-US"/>
                </w:rPr>
                <w:delText>91/13908 DC Thermoplastic and elastomeric roofing and sealing sheets. Determination of water vapour transmission properties (prEN 495-4)</w:delText>
              </w:r>
            </w:del>
            <w:ins w:id="17323" w:author="Jing Kai Toh" w:date="2016-05-12T12:02:00Z">
              <w:r w:rsidR="00F8310E">
                <w:rPr>
                  <w:rFonts w:ascii="Calibri Light" w:hAnsi="Calibri Light"/>
                  <w:sz w:val="16"/>
                  <w:szCs w:val="16"/>
                  <w:lang w:val="en-US"/>
                </w:rPr>
                <w:t>91/13908 DC Thermoplastic and elastomeric roofing and sealing sheets. Determination of water vapour transmission properties (prEN 495-4)</w:t>
              </w:r>
            </w:ins>
            <w:r w:rsidRPr="00BC5AE5">
              <w:rPr>
                <w:rFonts w:ascii="Calibri Light" w:hAnsi="Calibri Light"/>
                <w:sz w:val="16"/>
                <w:szCs w:val="16"/>
                <w:lang w:val="en-US"/>
              </w:rPr>
              <w:br/>
            </w:r>
            <w:r w:rsidRPr="00BC5AE5">
              <w:rPr>
                <w:rFonts w:ascii="Calibri Light" w:hAnsi="Calibri Light"/>
                <w:sz w:val="16"/>
                <w:szCs w:val="16"/>
                <w:lang w:val="en-US"/>
              </w:rPr>
              <w:br/>
            </w:r>
            <w:del w:id="17324" w:author="Jing Kai Toh" w:date="2016-05-12T12:01:00Z">
              <w:r w:rsidRPr="00BC5AE5" w:rsidDel="00F8310E">
                <w:rPr>
                  <w:rFonts w:ascii="Calibri Light" w:hAnsi="Calibri Light"/>
                  <w:sz w:val="16"/>
                  <w:szCs w:val="16"/>
                  <w:lang w:val="en-US"/>
                </w:rPr>
                <w:delText>91/38881 DC Rubber, vulcanized. EPDM and blends of EPDM-butyl non-reinforced, non-backed roofing sheet. Specification (ISO/DIS 4634)</w:delText>
              </w:r>
            </w:del>
            <w:ins w:id="17325" w:author="Jing Kai Toh" w:date="2016-05-12T12:01:00Z">
              <w:r w:rsidR="00F8310E">
                <w:rPr>
                  <w:rFonts w:ascii="Calibri Light" w:hAnsi="Calibri Light"/>
                  <w:sz w:val="16"/>
                  <w:szCs w:val="16"/>
                  <w:lang w:val="en-US"/>
                </w:rPr>
                <w:t>91/38881 DC Rubber, vulcanized. EPDM and blends of EPDM-butyl non-reinforced, non-backed roofing sheet. Specification (ISO/DIS 4634)</w:t>
              </w:r>
            </w:ins>
            <w:r w:rsidRPr="00BC5AE5">
              <w:rPr>
                <w:rFonts w:ascii="Calibri Light" w:hAnsi="Calibri Light"/>
                <w:sz w:val="16"/>
                <w:szCs w:val="16"/>
                <w:lang w:val="en-US"/>
              </w:rPr>
              <w:br/>
            </w:r>
            <w:r w:rsidRPr="00BC5AE5">
              <w:rPr>
                <w:rFonts w:ascii="Calibri Light" w:hAnsi="Calibri Light"/>
                <w:sz w:val="16"/>
                <w:szCs w:val="16"/>
                <w:lang w:val="en-US"/>
              </w:rPr>
              <w:br/>
            </w:r>
            <w:del w:id="17326" w:author="Jing Kai Toh" w:date="2016-05-11T11:58:00Z">
              <w:r w:rsidRPr="00BC5AE5" w:rsidDel="00424D5F">
                <w:rPr>
                  <w:rFonts w:ascii="Calibri Light" w:hAnsi="Calibri Light"/>
                  <w:sz w:val="16"/>
                  <w:szCs w:val="16"/>
                  <w:lang w:val="en-US"/>
                </w:rPr>
                <w:delText>92/37855 DC BS 4841. Rigid polyurethane &amp; polyisocyanurate foam for building applications. Part 2. Specification for rigid urethane foam laminated insulation board for use as wall and roof linings for industrial and commercial buildings</w:delText>
              </w:r>
            </w:del>
            <w:ins w:id="17327" w:author="Jing Kai Toh" w:date="2016-05-11T11:58:00Z">
              <w:r w:rsidR="00424D5F">
                <w:rPr>
                  <w:rFonts w:ascii="Calibri Light" w:hAnsi="Calibri Light"/>
                  <w:sz w:val="16"/>
                  <w:szCs w:val="16"/>
                  <w:lang w:val="en-US"/>
                </w:rPr>
                <w:t>BS 4841-2:2006 Rigid polyisocyanurate (PIR) and polyurethane (PUR) products for building end-use applications. Specification for laminated boards with auto-adhesively bonded facings for use as thermal insulation for internal wall linings and ceilings</w:t>
              </w:r>
            </w:ins>
            <w:r w:rsidRPr="00BC5AE5">
              <w:rPr>
                <w:rFonts w:ascii="Calibri Light" w:hAnsi="Calibri Light"/>
                <w:sz w:val="16"/>
                <w:szCs w:val="16"/>
                <w:lang w:val="en-US"/>
              </w:rPr>
              <w:br/>
            </w:r>
            <w:r w:rsidRPr="00BC5AE5">
              <w:rPr>
                <w:rFonts w:ascii="Calibri Light" w:hAnsi="Calibri Light"/>
                <w:sz w:val="16"/>
                <w:szCs w:val="16"/>
                <w:lang w:val="en-US"/>
              </w:rPr>
              <w:br/>
            </w:r>
            <w:del w:id="17328" w:author="Jing Kai Toh" w:date="2016-05-11T11:55:00Z">
              <w:r w:rsidRPr="00BC5AE5" w:rsidDel="00424D5F">
                <w:rPr>
                  <w:rFonts w:ascii="Calibri Light" w:hAnsi="Calibri Light"/>
                  <w:sz w:val="16"/>
                  <w:szCs w:val="16"/>
                  <w:lang w:val="en-US"/>
                </w:rPr>
                <w:delText>94/102172 DC prEN 1297-1. Flexible sheets for roofing. Determination of resistance to UV and water ageing. Part 1. Bitumen sheets</w:delText>
              </w:r>
            </w:del>
            <w:ins w:id="17329" w:author="Jing Kai Toh" w:date="2016-05-11T11:55:00Z">
              <w:r w:rsidR="00424D5F">
                <w:rPr>
                  <w:rFonts w:ascii="Calibri Light" w:hAnsi="Calibri Light"/>
                  <w:sz w:val="16"/>
                  <w:szCs w:val="16"/>
                  <w:lang w:val="en-US"/>
                </w:rPr>
                <w:t>BS EN 1297:2004 Flexible sheets for waterproofing. Bitumen, plastic and rubber sheets for roof waterproofing. Method of artificial ageing by long term exposure to the combination of UV radiation, elevated temperature and water</w:t>
              </w:r>
            </w:ins>
            <w:r w:rsidRPr="00BC5AE5">
              <w:rPr>
                <w:rFonts w:ascii="Calibri Light" w:hAnsi="Calibri Light"/>
                <w:sz w:val="16"/>
                <w:szCs w:val="16"/>
                <w:lang w:val="en-US"/>
              </w:rPr>
              <w:br/>
            </w:r>
            <w:r w:rsidRPr="00BC5AE5">
              <w:rPr>
                <w:rFonts w:ascii="Calibri Light" w:hAnsi="Calibri Light"/>
                <w:sz w:val="16"/>
                <w:szCs w:val="16"/>
                <w:lang w:val="en-US"/>
              </w:rPr>
              <w:br/>
            </w:r>
            <w:del w:id="17330" w:author="Jing Kai Toh" w:date="2016-05-11T11:53:00Z">
              <w:r w:rsidRPr="00BC5AE5" w:rsidDel="0083128C">
                <w:rPr>
                  <w:rFonts w:ascii="Calibri Light" w:hAnsi="Calibri Light"/>
                  <w:sz w:val="16"/>
                  <w:szCs w:val="16"/>
                  <w:lang w:val="en-US"/>
                </w:rPr>
                <w:delText>96/104019 DC prEN 503. Roofing products from metal sheet. Specification for fully supported roofing products of lead sheet</w:delText>
              </w:r>
            </w:del>
            <w:ins w:id="17331" w:author="Jing Kai Toh" w:date="2016-05-11T11:53:00Z">
              <w:r w:rsidR="0083128C">
                <w:rPr>
                  <w:rFonts w:ascii="Calibri Light" w:hAnsi="Calibri Light"/>
                  <w:sz w:val="16"/>
                  <w:szCs w:val="16"/>
                  <w:lang w:val="en-US"/>
                </w:rPr>
                <w:t>96/104019 DC prEN 503. Roofing products from metal sheet. Specification for fully supported roofing products of lead sheet</w:t>
              </w:r>
            </w:ins>
            <w:r w:rsidRPr="00BC5AE5">
              <w:rPr>
                <w:rFonts w:ascii="Calibri Light" w:hAnsi="Calibri Light"/>
                <w:sz w:val="16"/>
                <w:szCs w:val="16"/>
                <w:lang w:val="en-US"/>
              </w:rPr>
              <w:br/>
            </w:r>
            <w:r w:rsidRPr="00BC5AE5">
              <w:rPr>
                <w:rFonts w:ascii="Calibri Light" w:hAnsi="Calibri Light"/>
                <w:sz w:val="16"/>
                <w:szCs w:val="16"/>
                <w:lang w:val="en-US"/>
              </w:rPr>
              <w:br/>
              <w:t>97/103069 DC prEN 12871-1. Wood-based panels. Structural roof decking on joists. Part 1. Performance specifications</w:t>
            </w:r>
            <w:r w:rsidRPr="00BC5AE5">
              <w:rPr>
                <w:rFonts w:ascii="Calibri Light" w:hAnsi="Calibri Light"/>
                <w:sz w:val="16"/>
                <w:szCs w:val="16"/>
                <w:lang w:val="en-US"/>
              </w:rPr>
              <w:br/>
            </w:r>
            <w:r w:rsidRPr="00BC5AE5">
              <w:rPr>
                <w:rFonts w:ascii="Calibri Light" w:hAnsi="Calibri Light"/>
                <w:sz w:val="16"/>
                <w:szCs w:val="16"/>
                <w:lang w:val="en-US"/>
              </w:rPr>
              <w:br/>
            </w:r>
            <w:del w:id="17332" w:author="Jing Kai Toh" w:date="2016-05-11T11:44:00Z">
              <w:r w:rsidRPr="00BC5AE5" w:rsidDel="0083128C">
                <w:rPr>
                  <w:rFonts w:ascii="Calibri Light" w:hAnsi="Calibri Light"/>
                  <w:sz w:val="16"/>
                  <w:szCs w:val="16"/>
                  <w:lang w:val="en-US"/>
                </w:rPr>
                <w:delText>97/103070 DC prEN 12871-2. Wood-based panels. Structural roof decking on joists. Part 2. Performance requirements</w:delText>
              </w:r>
            </w:del>
            <w:ins w:id="17333" w:author="Jing Kai Toh" w:date="2016-05-11T11:44:00Z">
              <w:r w:rsidR="0083128C">
                <w:rPr>
                  <w:rFonts w:ascii="Calibri Light" w:hAnsi="Calibri Light"/>
                  <w:sz w:val="16"/>
                  <w:szCs w:val="16"/>
                  <w:lang w:val="en-US"/>
                </w:rPr>
                <w:t>97/103070 DC Pren 12871-2 - Wood-based Panels - Structural Roof Decking On Joists - Part 2: Performance Requirements</w:t>
              </w:r>
            </w:ins>
            <w:r w:rsidRPr="00BC5AE5">
              <w:rPr>
                <w:rFonts w:ascii="Calibri Light" w:hAnsi="Calibri Light"/>
                <w:sz w:val="16"/>
                <w:szCs w:val="16"/>
                <w:lang w:val="en-US"/>
              </w:rPr>
              <w:br/>
            </w:r>
            <w:r w:rsidRPr="00BC5AE5">
              <w:rPr>
                <w:rFonts w:ascii="Calibri Light" w:hAnsi="Calibri Light"/>
                <w:sz w:val="16"/>
                <w:szCs w:val="16"/>
                <w:lang w:val="en-US"/>
              </w:rPr>
              <w:br/>
            </w:r>
            <w:del w:id="17334" w:author="Jing Kai Toh" w:date="2016-05-11T11:38:00Z">
              <w:r w:rsidRPr="00BC5AE5" w:rsidDel="0083128C">
                <w:rPr>
                  <w:rFonts w:ascii="Calibri Light" w:hAnsi="Calibri Light"/>
                  <w:sz w:val="16"/>
                  <w:szCs w:val="16"/>
                  <w:lang w:val="en-US"/>
                </w:rPr>
                <w:delText>97/103074 DC prEN 12872-3. Wood-based panels. Guidance for structural panel installation. Part 3. Roofs</w:delText>
              </w:r>
            </w:del>
            <w:ins w:id="17335" w:author="Jing Kai Toh" w:date="2016-05-11T11:38:00Z">
              <w:r w:rsidR="0083128C">
                <w:rPr>
                  <w:rFonts w:ascii="Calibri Light" w:hAnsi="Calibri Light"/>
                  <w:sz w:val="16"/>
                  <w:szCs w:val="16"/>
                  <w:lang w:val="en-US"/>
                </w:rPr>
                <w:t>NEN NPR CEN/TS 12872:2007 Wood-based Panels - Guidance On The Use Of Load-bearing Boards In Floors, Walls And Roofs</w:t>
              </w:r>
            </w:ins>
            <w:r w:rsidRPr="00BC5AE5">
              <w:rPr>
                <w:rFonts w:ascii="Calibri Light" w:hAnsi="Calibri Light"/>
                <w:sz w:val="16"/>
                <w:szCs w:val="16"/>
                <w:lang w:val="en-US"/>
              </w:rPr>
              <w:br/>
            </w:r>
            <w:r w:rsidRPr="00BC5AE5">
              <w:rPr>
                <w:rFonts w:ascii="Calibri Light" w:hAnsi="Calibri Light"/>
                <w:sz w:val="16"/>
                <w:szCs w:val="16"/>
                <w:lang w:val="en-US"/>
              </w:rPr>
              <w:br/>
            </w:r>
            <w:del w:id="17336" w:author="Jing Kai Toh" w:date="2016-05-11T11:35:00Z">
              <w:r w:rsidRPr="00BC5AE5" w:rsidDel="0083128C">
                <w:rPr>
                  <w:rFonts w:ascii="Calibri Light" w:hAnsi="Calibri Light"/>
                  <w:sz w:val="16"/>
                  <w:szCs w:val="16"/>
                  <w:lang w:val="en-US"/>
                </w:rPr>
                <w:delText>97/105385 DC prEN 12951. Prefabricated accessories for roofing. Permanently fixed roof ladders</w:delText>
              </w:r>
            </w:del>
            <w:ins w:id="17337" w:author="Jing Kai Toh" w:date="2016-05-11T11:35:00Z">
              <w:r w:rsidR="0083128C">
                <w:rPr>
                  <w:rFonts w:ascii="Calibri Light" w:hAnsi="Calibri Light"/>
                  <w:sz w:val="16"/>
                  <w:szCs w:val="16"/>
                  <w:lang w:val="en-US"/>
                </w:rPr>
                <w:t>BS EN 12951:2004 Prefabricated accessories for roofing. Permanently fixed roof ladders. Product specification and test methods</w:t>
              </w:r>
            </w:ins>
            <w:r w:rsidRPr="00BC5AE5">
              <w:rPr>
                <w:rFonts w:ascii="Calibri Light" w:hAnsi="Calibri Light"/>
                <w:sz w:val="16"/>
                <w:szCs w:val="16"/>
                <w:lang w:val="en-US"/>
              </w:rPr>
              <w:br/>
            </w:r>
            <w:r w:rsidRPr="00BC5AE5">
              <w:rPr>
                <w:rFonts w:ascii="Calibri Light" w:hAnsi="Calibri Light"/>
                <w:sz w:val="16"/>
                <w:szCs w:val="16"/>
                <w:lang w:val="en-US"/>
              </w:rPr>
              <w:br/>
              <w:t>97/704453 DC Road vehicles. Roof load carriers. Part 2. Accessories and their attachments to roof bars for special </w:t>
            </w:r>
            <w:r w:rsidRPr="00BC5AE5">
              <w:rPr>
                <w:rFonts w:ascii="Calibri Light" w:hAnsi="Calibri Light"/>
                <w:sz w:val="16"/>
                <w:szCs w:val="16"/>
                <w:lang w:val="en-US"/>
              </w:rPr>
              <w:br/>
              <w:t>purpose applications (ISO/DIS 11154-2)</w:t>
            </w:r>
            <w:r w:rsidRPr="00BC5AE5">
              <w:rPr>
                <w:rFonts w:ascii="Calibri Light" w:hAnsi="Calibri Light"/>
                <w:sz w:val="16"/>
                <w:szCs w:val="16"/>
                <w:lang w:val="en-US"/>
              </w:rPr>
              <w:br/>
            </w:r>
            <w:r w:rsidRPr="00BC5AE5">
              <w:rPr>
                <w:rFonts w:ascii="Calibri Light" w:hAnsi="Calibri Light"/>
                <w:sz w:val="16"/>
                <w:szCs w:val="16"/>
                <w:lang w:val="en-US"/>
              </w:rPr>
              <w:br/>
              <w:t>97/704454 DC Road vehicles. Roof load carriers. Part 3. Specific purpose roof devices (ISO/DIS 11154-3)</w:t>
            </w:r>
            <w:r w:rsidRPr="00BC5AE5">
              <w:rPr>
                <w:rFonts w:ascii="Calibri Light" w:hAnsi="Calibri Light"/>
                <w:sz w:val="16"/>
                <w:szCs w:val="16"/>
                <w:lang w:val="en-US"/>
              </w:rPr>
              <w:br/>
            </w:r>
            <w:r w:rsidRPr="00BC5AE5">
              <w:rPr>
                <w:rFonts w:ascii="Calibri Light" w:hAnsi="Calibri Light"/>
                <w:sz w:val="16"/>
                <w:szCs w:val="16"/>
                <w:lang w:val="en-US"/>
              </w:rPr>
              <w:br/>
            </w:r>
            <w:del w:id="17338" w:author="Jing Kai Toh" w:date="2016-05-11T11:26:00Z">
              <w:r w:rsidRPr="00BC5AE5" w:rsidDel="009855D6">
                <w:rPr>
                  <w:rFonts w:ascii="Calibri Light" w:hAnsi="Calibri Light"/>
                  <w:sz w:val="16"/>
                  <w:szCs w:val="16"/>
                  <w:lang w:val="en-US"/>
                </w:rPr>
                <w:delText>98/704586 DC Ventilation for buildings. Performance testing of components/products for residential ventilation. Part 5. Cowls and roof outlet terminal devices (prEN 13141-5)</w:delText>
              </w:r>
            </w:del>
            <w:ins w:id="17339" w:author="Jing Kai Toh" w:date="2016-05-11T11:26:00Z">
              <w:r w:rsidR="009855D6">
                <w:rPr>
                  <w:rFonts w:ascii="Calibri Light" w:hAnsi="Calibri Light"/>
                  <w:sz w:val="16"/>
                  <w:szCs w:val="16"/>
                  <w:lang w:val="en-US"/>
                </w:rPr>
                <w:t>BS EN 13141-5:2004 Ventilation for buildings. Performance testing of components/products for residential ventilation. Cowls and roof outlet terminal devices</w:t>
              </w:r>
            </w:ins>
            <w:r w:rsidRPr="00BC5AE5">
              <w:rPr>
                <w:rFonts w:ascii="Calibri Light" w:hAnsi="Calibri Light"/>
                <w:sz w:val="16"/>
                <w:szCs w:val="16"/>
                <w:lang w:val="en-US"/>
              </w:rPr>
              <w:br/>
            </w:r>
            <w:r w:rsidRPr="00BC5AE5">
              <w:rPr>
                <w:rFonts w:ascii="Calibri Light" w:hAnsi="Calibri Light"/>
                <w:sz w:val="16"/>
                <w:szCs w:val="16"/>
                <w:lang w:val="en-US"/>
              </w:rPr>
              <w:br/>
            </w:r>
            <w:del w:id="17340" w:author="Jing Kai Toh" w:date="2016-05-11T11:25:00Z">
              <w:r w:rsidRPr="00BC5AE5" w:rsidDel="009855D6">
                <w:rPr>
                  <w:rFonts w:ascii="Calibri Light" w:hAnsi="Calibri Light"/>
                  <w:sz w:val="16"/>
                  <w:szCs w:val="16"/>
                  <w:lang w:val="en-US"/>
                </w:rPr>
                <w:delText>99/102775 DC prEN 13707. Flexible sheets for waterproofing. Reinforced bitumen sheets for roof waterproofing. Definitions and characteristics</w:delText>
              </w:r>
            </w:del>
            <w:ins w:id="17341" w:author="Jing Kai Toh" w:date="2016-05-11T11:25:00Z">
              <w:r w:rsidR="009855D6">
                <w:rPr>
                  <w:rFonts w:ascii="Calibri Light" w:hAnsi="Calibri Light"/>
                  <w:sz w:val="16"/>
                  <w:szCs w:val="16"/>
                  <w:lang w:val="en-US"/>
                </w:rPr>
                <w:t>BS EN 13707:2013 Flexible sheets for waterproofing. Reinforced bitumen sheets for roof waterproofing. Definitions and characteristics</w:t>
              </w:r>
            </w:ins>
            <w:r w:rsidRPr="00BC5AE5">
              <w:rPr>
                <w:rFonts w:ascii="Calibri Light" w:hAnsi="Calibri Light"/>
                <w:sz w:val="16"/>
                <w:szCs w:val="16"/>
                <w:lang w:val="en-US"/>
              </w:rPr>
              <w:br/>
            </w:r>
            <w:r w:rsidRPr="00BC5AE5">
              <w:rPr>
                <w:rFonts w:ascii="Calibri Light" w:hAnsi="Calibri Light"/>
                <w:sz w:val="16"/>
                <w:szCs w:val="16"/>
                <w:lang w:val="en-US"/>
              </w:rPr>
              <w:br/>
            </w:r>
            <w:del w:id="17342" w:author="Jing Kai Toh" w:date="2016-05-11T11:24:00Z">
              <w:r w:rsidRPr="00BC5AE5" w:rsidDel="009855D6">
                <w:rPr>
                  <w:rFonts w:ascii="Calibri Light" w:hAnsi="Calibri Light"/>
                  <w:sz w:val="16"/>
                  <w:szCs w:val="16"/>
                  <w:lang w:val="en-US"/>
                </w:rPr>
                <w:delText>99/104128 DC Products and systems for the protection and repair of concrete structures. Test methods. Drying test for </w:delText>
              </w:r>
            </w:del>
            <w:ins w:id="17343" w:author="Jing Kai Toh" w:date="2016-05-11T11:24:00Z">
              <w:r w:rsidR="009855D6">
                <w:rPr>
                  <w:rFonts w:ascii="Calibri Light" w:hAnsi="Calibri Light"/>
                  <w:sz w:val="16"/>
                  <w:szCs w:val="16"/>
                  <w:lang w:val="en-US"/>
                </w:rPr>
                <w:t>BS EN 13579:2002 Products and systems for the protection and repair of concrete structures. Test methods. Drying test for hydrophobic impregnation</w:t>
              </w:r>
            </w:ins>
            <w:r w:rsidRPr="00BC5AE5">
              <w:rPr>
                <w:rFonts w:ascii="Calibri Light" w:hAnsi="Calibri Light"/>
                <w:sz w:val="16"/>
                <w:szCs w:val="16"/>
                <w:lang w:val="en-US"/>
              </w:rPr>
              <w:br/>
            </w:r>
            <w:del w:id="17344" w:author="Jing Kai Toh" w:date="2016-05-11T11:24:00Z">
              <w:r w:rsidRPr="00BC5AE5" w:rsidDel="009855D6">
                <w:rPr>
                  <w:rFonts w:ascii="Calibri Light" w:hAnsi="Calibri Light"/>
                  <w:sz w:val="16"/>
                  <w:szCs w:val="16"/>
                  <w:lang w:val="en-US"/>
                </w:rPr>
                <w:delText>hydrophobic porelining impregnation (prEN 13579)</w:delText>
              </w:r>
            </w:del>
            <w:r w:rsidRPr="00BC5AE5">
              <w:rPr>
                <w:rFonts w:ascii="Calibri Light" w:hAnsi="Calibri Light"/>
                <w:sz w:val="16"/>
                <w:szCs w:val="16"/>
                <w:lang w:val="en-US"/>
              </w:rPr>
              <w:br/>
            </w:r>
            <w:r w:rsidRPr="00BC5AE5">
              <w:rPr>
                <w:rFonts w:ascii="Calibri Light" w:hAnsi="Calibri Light"/>
                <w:sz w:val="16"/>
                <w:szCs w:val="16"/>
                <w:lang w:val="en-US"/>
              </w:rPr>
              <w:br/>
            </w:r>
            <w:del w:id="17345" w:author="Jing Kai Toh" w:date="2016-05-11T11:22:00Z">
              <w:r w:rsidRPr="00BC5AE5" w:rsidDel="009855D6">
                <w:rPr>
                  <w:rFonts w:ascii="Calibri Light" w:hAnsi="Calibri Light"/>
                  <w:sz w:val="16"/>
                  <w:szCs w:val="16"/>
                  <w:lang w:val="en-US"/>
                </w:rPr>
                <w:delText>99/104321 DC BS EN 12326-1. Slate and stone products for discontinuous roofing and cladding. Part 1. Product specification</w:delText>
              </w:r>
            </w:del>
            <w:ins w:id="17346" w:author="Jing Kai Toh" w:date="2016-05-11T11:22:00Z">
              <w:r w:rsidR="009855D6">
                <w:rPr>
                  <w:rFonts w:ascii="Calibri Light" w:hAnsi="Calibri Light"/>
                  <w:sz w:val="16"/>
                  <w:szCs w:val="16"/>
                  <w:lang w:val="en-US"/>
                </w:rPr>
                <w:t>BS EN 12326-1:2014 Slate and stone for discontinuous roofing and external cladding. Specifications for slate and carbonate slate</w:t>
              </w:r>
            </w:ins>
            <w:r w:rsidRPr="00BC5AE5">
              <w:rPr>
                <w:rFonts w:ascii="Calibri Light" w:hAnsi="Calibri Light"/>
                <w:sz w:val="16"/>
                <w:szCs w:val="16"/>
                <w:lang w:val="en-US"/>
              </w:rPr>
              <w:br/>
            </w:r>
            <w:r w:rsidRPr="00BC5AE5">
              <w:rPr>
                <w:rFonts w:ascii="Calibri Light" w:hAnsi="Calibri Light"/>
                <w:sz w:val="16"/>
                <w:szCs w:val="16"/>
                <w:lang w:val="en-US"/>
              </w:rPr>
              <w:br/>
            </w:r>
            <w:del w:id="17347" w:author="Jing Kai Toh" w:date="2016-05-11T11:21:00Z">
              <w:r w:rsidRPr="00BC5AE5" w:rsidDel="009855D6">
                <w:rPr>
                  <w:rFonts w:ascii="Calibri Light" w:hAnsi="Calibri Light"/>
                  <w:sz w:val="16"/>
                  <w:szCs w:val="16"/>
                  <w:lang w:val="en-US"/>
                </w:rPr>
                <w:delText>99/107557 DC prEN 13693. Special precast prestressed concrete roof elements</w:delText>
              </w:r>
            </w:del>
            <w:ins w:id="17348" w:author="Jing Kai Toh" w:date="2016-05-11T11:21:00Z">
              <w:r w:rsidR="009855D6">
                <w:rPr>
                  <w:rFonts w:ascii="Calibri Light" w:hAnsi="Calibri Light"/>
                  <w:sz w:val="16"/>
                  <w:szCs w:val="16"/>
                  <w:lang w:val="en-US"/>
                </w:rPr>
                <w:t>BS EN 13693:2004+A1:2009 Precast concrete products. Special roof elements</w:t>
              </w:r>
            </w:ins>
            <w:r w:rsidRPr="00BC5AE5">
              <w:rPr>
                <w:rFonts w:ascii="Calibri Light" w:hAnsi="Calibri Light"/>
                <w:sz w:val="16"/>
                <w:szCs w:val="16"/>
                <w:lang w:val="en-US"/>
              </w:rPr>
              <w:br/>
            </w:r>
            <w:r w:rsidRPr="00BC5AE5">
              <w:rPr>
                <w:rFonts w:ascii="Calibri Light" w:hAnsi="Calibri Light"/>
                <w:sz w:val="16"/>
                <w:szCs w:val="16"/>
                <w:lang w:val="en-US"/>
              </w:rPr>
              <w:br/>
            </w:r>
            <w:del w:id="17349" w:author="Jing Kai Toh" w:date="2016-05-11T11:19:00Z">
              <w:r w:rsidRPr="00BC5AE5" w:rsidDel="009855D6">
                <w:rPr>
                  <w:rFonts w:ascii="Calibri Light" w:hAnsi="Calibri Light"/>
                  <w:sz w:val="16"/>
                  <w:szCs w:val="16"/>
                  <w:lang w:val="en-US"/>
                </w:rPr>
                <w:delText>00/102510 DC BS EN 12056-3. National Annex. Gravity drainage systems inside buildings. Part 3. Roof drainage, layout and calculation</w:delText>
              </w:r>
            </w:del>
            <w:ins w:id="17350" w:author="Jing Kai Toh" w:date="2016-05-11T11:20:00Z">
              <w:r w:rsidR="009855D6">
                <w:rPr>
                  <w:rFonts w:ascii="Calibri Light" w:hAnsi="Calibri Light"/>
                  <w:sz w:val="16"/>
                  <w:szCs w:val="16"/>
                  <w:lang w:val="en-US"/>
                </w:rPr>
                <w:t>BS EN 13693:2004+A1:2009 Precast concrete products. Special roof elements</w:t>
              </w:r>
            </w:ins>
            <w:ins w:id="17351" w:author="Jing Kai Toh" w:date="2016-05-11T12:36:00Z">
              <w:r w:rsidR="00011C89">
                <w:rPr>
                  <w:rFonts w:ascii="Calibri Light" w:hAnsi="Calibri Light"/>
                  <w:sz w:val="16"/>
                  <w:szCs w:val="16"/>
                  <w:lang w:val="en-US"/>
                </w:rPr>
                <w:t>BS EN 12056-3:2000 Gravity drainage systems inside buildings. Roof drainage, layout and calculation</w:t>
              </w:r>
            </w:ins>
            <w:r w:rsidRPr="00BC5AE5">
              <w:rPr>
                <w:rFonts w:ascii="Calibri Light" w:hAnsi="Calibri Light"/>
                <w:sz w:val="16"/>
                <w:szCs w:val="16"/>
                <w:lang w:val="en-US"/>
              </w:rPr>
              <w:br/>
            </w:r>
            <w:r w:rsidRPr="00BC5AE5">
              <w:rPr>
                <w:rFonts w:ascii="Calibri Light" w:hAnsi="Calibri Light"/>
                <w:sz w:val="16"/>
                <w:szCs w:val="16"/>
                <w:lang w:val="en-US"/>
              </w:rPr>
              <w:br/>
            </w:r>
            <w:del w:id="17352" w:author="Jing Kai Toh" w:date="2016-05-11T11:18:00Z">
              <w:r w:rsidRPr="00BC5AE5" w:rsidDel="009855D6">
                <w:rPr>
                  <w:rFonts w:ascii="Calibri Light" w:hAnsi="Calibri Light"/>
                  <w:sz w:val="16"/>
                  <w:szCs w:val="16"/>
                  <w:lang w:val="en-US"/>
                </w:rPr>
                <w:delText>00/104251 DC prEN 13897. Flexible sheets for waterproofing. Bitumen, plastic and rubber sheets for roof waterproofing. Determination of watertightness after stretching at low temperature</w:delText>
              </w:r>
            </w:del>
            <w:ins w:id="17353" w:author="Jing Kai Toh" w:date="2016-05-11T14:24:00Z">
              <w:r w:rsidR="00E7436C">
                <w:rPr>
                  <w:rFonts w:ascii="Calibri Light" w:hAnsi="Calibri Light"/>
                  <w:sz w:val="16"/>
                  <w:szCs w:val="16"/>
                  <w:lang w:val="en-US"/>
                </w:rPr>
                <w:t>BS EN 1296:2001 Flexible sheets for waterproofing. Bitumen, plastic and rubber sheets for roofing. Method of artificial ageing by long term exposure to elevated temperature</w:t>
              </w:r>
            </w:ins>
            <w:r w:rsidRPr="00BC5AE5">
              <w:rPr>
                <w:rFonts w:ascii="Calibri Light" w:hAnsi="Calibri Light"/>
                <w:sz w:val="16"/>
                <w:szCs w:val="16"/>
                <w:lang w:val="en-US"/>
              </w:rPr>
              <w:br/>
            </w:r>
            <w:r w:rsidRPr="00BC5AE5">
              <w:rPr>
                <w:rFonts w:ascii="Calibri Light" w:hAnsi="Calibri Light"/>
                <w:sz w:val="16"/>
                <w:szCs w:val="16"/>
                <w:lang w:val="en-US"/>
              </w:rPr>
              <w:br/>
            </w:r>
            <w:del w:id="17354" w:author="Jing Kai Toh" w:date="2016-05-11T11:17:00Z">
              <w:r w:rsidRPr="00BC5AE5" w:rsidDel="009855D6">
                <w:rPr>
                  <w:rFonts w:ascii="Calibri Light" w:hAnsi="Calibri Light"/>
                  <w:sz w:val="16"/>
                  <w:szCs w:val="16"/>
                  <w:lang w:val="en-US"/>
                </w:rPr>
                <w:delText>00/105248 DC prEN 13859-1. Flexible sheets for waterproofing. Definitions and characteristics of underlays. Part 1. Underlays for discontinuous roofing</w:delText>
              </w:r>
            </w:del>
            <w:ins w:id="17355" w:author="Jing Kai Toh" w:date="2016-05-11T11:17:00Z">
              <w:r w:rsidR="009855D6">
                <w:rPr>
                  <w:rFonts w:ascii="Calibri Light" w:hAnsi="Calibri Light"/>
                  <w:sz w:val="16"/>
                  <w:szCs w:val="16"/>
                  <w:lang w:val="en-US"/>
                </w:rPr>
                <w:t>BS EN 13859-1:2014 Flexible sheets for waterproofing. Definitions and characteristics of underlays. Underlays for discontinuous roofing</w:t>
              </w:r>
            </w:ins>
            <w:r w:rsidRPr="00BC5AE5">
              <w:rPr>
                <w:rFonts w:ascii="Calibri Light" w:hAnsi="Calibri Light"/>
                <w:sz w:val="16"/>
                <w:szCs w:val="16"/>
                <w:lang w:val="en-US"/>
              </w:rPr>
              <w:br/>
            </w:r>
            <w:r w:rsidRPr="00BC5AE5">
              <w:rPr>
                <w:rFonts w:ascii="Calibri Light" w:hAnsi="Calibri Light"/>
                <w:sz w:val="16"/>
                <w:szCs w:val="16"/>
                <w:lang w:val="en-US"/>
              </w:rPr>
              <w:br/>
            </w:r>
            <w:del w:id="17356" w:author="Jing Kai Toh" w:date="2016-05-11T11:16:00Z">
              <w:r w:rsidRPr="00BC5AE5" w:rsidDel="009855D6">
                <w:rPr>
                  <w:rFonts w:ascii="Calibri Light" w:hAnsi="Calibri Light"/>
                  <w:sz w:val="16"/>
                  <w:szCs w:val="16"/>
                  <w:lang w:val="en-US"/>
                </w:rPr>
                <w:delText>00/105249 DC prEN 13956 Flexible sheets for waterproofing. Plastic and rubber sheets for roof waterproofing. Definitions and characteristics</w:delText>
              </w:r>
            </w:del>
            <w:ins w:id="17357" w:author="Jing Kai Toh" w:date="2016-05-11T11:16:00Z">
              <w:r w:rsidR="009855D6">
                <w:rPr>
                  <w:rFonts w:ascii="Calibri Light" w:hAnsi="Calibri Light"/>
                  <w:sz w:val="16"/>
                  <w:szCs w:val="16"/>
                  <w:lang w:val="en-US"/>
                </w:rPr>
                <w:t>BS EN 13956:2012 Flexible sheets for waterproofing. Plastic and rubber sheets for roof waterproofing. Definitions and characteristics</w:t>
              </w:r>
            </w:ins>
            <w:r w:rsidRPr="00BC5AE5">
              <w:rPr>
                <w:rFonts w:ascii="Calibri Light" w:hAnsi="Calibri Light"/>
                <w:sz w:val="16"/>
                <w:szCs w:val="16"/>
                <w:lang w:val="en-US"/>
              </w:rPr>
              <w:br/>
            </w:r>
            <w:r w:rsidRPr="00BC5AE5">
              <w:rPr>
                <w:rFonts w:ascii="Calibri Light" w:hAnsi="Calibri Light"/>
                <w:sz w:val="16"/>
                <w:szCs w:val="16"/>
                <w:lang w:val="en-US"/>
              </w:rPr>
              <w:br/>
            </w:r>
            <w:del w:id="17358" w:author="Jing Kai Toh" w:date="2016-05-11T11:15:00Z">
              <w:r w:rsidRPr="00BC5AE5" w:rsidDel="009855D6">
                <w:rPr>
                  <w:rFonts w:ascii="Calibri Light" w:hAnsi="Calibri Light"/>
                  <w:sz w:val="16"/>
                  <w:szCs w:val="16"/>
                  <w:lang w:val="en-US"/>
                </w:rPr>
                <w:delText>00/105250 DC BS 6229. British Standard Code of Practice for flat roofs with continuously supported coverings</w:delText>
              </w:r>
            </w:del>
            <w:ins w:id="17359" w:author="Jing Kai Toh" w:date="2016-05-11T11:15:00Z">
              <w:r w:rsidR="009855D6">
                <w:rPr>
                  <w:rFonts w:ascii="Calibri Light" w:hAnsi="Calibri Light"/>
                  <w:sz w:val="16"/>
                  <w:szCs w:val="16"/>
                  <w:lang w:val="en-US"/>
                </w:rPr>
                <w:t>BS 6229:2003 Flat roofs with continuously supported coverings. Code of practice</w:t>
              </w:r>
            </w:ins>
            <w:r w:rsidRPr="00BC5AE5">
              <w:rPr>
                <w:rFonts w:ascii="Calibri Light" w:hAnsi="Calibri Light"/>
                <w:sz w:val="16"/>
                <w:szCs w:val="16"/>
                <w:lang w:val="en-US"/>
              </w:rPr>
              <w:br/>
            </w:r>
            <w:r w:rsidRPr="00BC5AE5">
              <w:rPr>
                <w:rFonts w:ascii="Calibri Light" w:hAnsi="Calibri Light"/>
                <w:sz w:val="16"/>
                <w:szCs w:val="16"/>
                <w:lang w:val="en-US"/>
              </w:rPr>
              <w:br/>
            </w:r>
            <w:del w:id="17360" w:author="Jing Kai Toh" w:date="2016-05-11T11:14:00Z">
              <w:r w:rsidRPr="00BC5AE5" w:rsidDel="009855D6">
                <w:rPr>
                  <w:rFonts w:ascii="Calibri Light" w:hAnsi="Calibri Light"/>
                  <w:sz w:val="16"/>
                  <w:szCs w:val="16"/>
                  <w:lang w:val="en-US"/>
                </w:rPr>
                <w:delText>00/107874 DC prEN 13948. Flexible sheets for waterproofing. Bitumen, plastic and rubber sheets for roof waterproofing. Determination of resistance to root penetration</w:delText>
              </w:r>
            </w:del>
            <w:ins w:id="17361" w:author="Jing Kai Toh" w:date="2016-05-11T11:14:00Z">
              <w:r w:rsidR="009855D6">
                <w:rPr>
                  <w:rFonts w:ascii="Calibri Light" w:hAnsi="Calibri Light"/>
                  <w:sz w:val="16"/>
                  <w:szCs w:val="16"/>
                  <w:lang w:val="en-US"/>
                </w:rPr>
                <w:t>BS EN 13948:2007 Flexible sheets for waterproofing. Bitumen, plastic and rubber sheets for roof waterproofing. Determination of resistance to root penetration</w:t>
              </w:r>
            </w:ins>
            <w:r w:rsidRPr="00BC5AE5">
              <w:rPr>
                <w:rFonts w:ascii="Calibri Light" w:hAnsi="Calibri Light"/>
                <w:sz w:val="16"/>
                <w:szCs w:val="16"/>
                <w:lang w:val="en-US"/>
              </w:rPr>
              <w:br/>
            </w:r>
            <w:r w:rsidRPr="00BC5AE5">
              <w:rPr>
                <w:rFonts w:ascii="Calibri Light" w:hAnsi="Calibri Light"/>
                <w:sz w:val="16"/>
                <w:szCs w:val="16"/>
                <w:lang w:val="en-US"/>
              </w:rPr>
              <w:br/>
            </w:r>
            <w:del w:id="17362" w:author="Jing Kai Toh" w:date="2016-05-11T11:13:00Z">
              <w:r w:rsidRPr="00BC5AE5" w:rsidDel="009F1034">
                <w:rPr>
                  <w:rFonts w:ascii="Calibri Light" w:hAnsi="Calibri Light"/>
                  <w:sz w:val="16"/>
                  <w:szCs w:val="16"/>
                  <w:lang w:val="en-US"/>
                </w:rPr>
                <w:delText>00/108536 DC prEN 14064-1. Thermal insulation products for buildings. In-situ formed loose-fill mineral wool products. Part 1: Specification for the loose-fill products before installation</w:delText>
              </w:r>
            </w:del>
            <w:ins w:id="17363" w:author="Jing Kai Toh" w:date="2016-05-11T11:13:00Z">
              <w:r w:rsidR="009F1034">
                <w:rPr>
                  <w:rFonts w:ascii="Calibri Light" w:hAnsi="Calibri Light"/>
                  <w:sz w:val="16"/>
                  <w:szCs w:val="16"/>
                  <w:lang w:val="en-US"/>
                </w:rPr>
                <w:t>BS EN 14064-1:2010 Thermal insulation products for buildings. In-situ formed loose-fill mineral wool (MW) products. Specification for the loose-fill products before installation</w:t>
              </w:r>
            </w:ins>
            <w:r w:rsidRPr="00BC5AE5">
              <w:rPr>
                <w:rFonts w:ascii="Calibri Light" w:hAnsi="Calibri Light"/>
                <w:sz w:val="16"/>
                <w:szCs w:val="16"/>
                <w:lang w:val="en-US"/>
              </w:rPr>
              <w:br/>
            </w:r>
            <w:r w:rsidRPr="00BC5AE5">
              <w:rPr>
                <w:rFonts w:ascii="Calibri Light" w:hAnsi="Calibri Light"/>
                <w:sz w:val="16"/>
                <w:szCs w:val="16"/>
                <w:lang w:val="en-US"/>
              </w:rPr>
              <w:br/>
            </w:r>
            <w:del w:id="17364" w:author="Jing Kai Toh" w:date="2016-05-11T11:11:00Z">
              <w:r w:rsidRPr="00BC5AE5" w:rsidDel="009F1034">
                <w:rPr>
                  <w:rFonts w:ascii="Calibri Light" w:hAnsi="Calibri Light"/>
                  <w:sz w:val="16"/>
                  <w:szCs w:val="16"/>
                  <w:lang w:val="en-US"/>
                </w:rPr>
                <w:delText>00/716569 DC prEN 1804-3. Machines for underground mines. Safety requirements for hydraulic powered roof supports. Hydraulic control systems</w:delText>
              </w:r>
            </w:del>
            <w:ins w:id="17365" w:author="Jing Kai Toh" w:date="2016-05-11T11:11:00Z">
              <w:r w:rsidR="009F1034">
                <w:rPr>
                  <w:rFonts w:ascii="Calibri Light" w:hAnsi="Calibri Light"/>
                  <w:sz w:val="16"/>
                  <w:szCs w:val="16"/>
                  <w:lang w:val="en-US"/>
                </w:rPr>
                <w:t>BS EN 1804-3:2006+A1:2010 Machines for underground mines. Safety requirements for hydraulic powered roof supports. Hydraulic control systems</w:t>
              </w:r>
            </w:ins>
            <w:r w:rsidRPr="00BC5AE5">
              <w:rPr>
                <w:rFonts w:ascii="Calibri Light" w:hAnsi="Calibri Light"/>
                <w:sz w:val="16"/>
                <w:szCs w:val="16"/>
                <w:lang w:val="en-US"/>
              </w:rPr>
              <w:br/>
            </w:r>
            <w:r w:rsidRPr="00BC5AE5">
              <w:rPr>
                <w:rFonts w:ascii="Calibri Light" w:hAnsi="Calibri Light"/>
                <w:sz w:val="16"/>
                <w:szCs w:val="16"/>
                <w:lang w:val="en-US"/>
              </w:rPr>
              <w:br/>
            </w:r>
            <w:del w:id="17366" w:author="Jing Kai Toh" w:date="2016-05-11T11:10:00Z">
              <w:r w:rsidRPr="00BC5AE5" w:rsidDel="009F1034">
                <w:rPr>
                  <w:rFonts w:ascii="Calibri Light" w:hAnsi="Calibri Light"/>
                  <w:sz w:val="16"/>
                  <w:szCs w:val="16"/>
                  <w:lang w:val="en-US"/>
                </w:rPr>
                <w:delText>01/100265 DC prEN ISO 12567-2. Thermal performance of windows and doors. Determination of thermal transmittance by hot box method. Part 2: Roof windows and other projecting windows</w:delText>
              </w:r>
            </w:del>
            <w:ins w:id="17367" w:author="Jing Kai Toh" w:date="2016-05-11T11:10:00Z">
              <w:r w:rsidR="009F1034">
                <w:rPr>
                  <w:rFonts w:ascii="Calibri Light" w:hAnsi="Calibri Light"/>
                  <w:sz w:val="16"/>
                  <w:szCs w:val="16"/>
                  <w:lang w:val="en-US"/>
                </w:rPr>
                <w:t>BS EN ISO 12567-2:2005 Thermal performance of windows and doors. Determination of thermal transmittance by hot box method. Roof windows and other projecting windows</w:t>
              </w:r>
            </w:ins>
            <w:r w:rsidRPr="00BC5AE5">
              <w:rPr>
                <w:rFonts w:ascii="Calibri Light" w:hAnsi="Calibri Light"/>
                <w:sz w:val="16"/>
                <w:szCs w:val="16"/>
                <w:lang w:val="en-US"/>
              </w:rPr>
              <w:br/>
            </w:r>
            <w:r w:rsidRPr="00BC5AE5">
              <w:rPr>
                <w:rFonts w:ascii="Calibri Light" w:hAnsi="Calibri Light"/>
                <w:sz w:val="16"/>
                <w:szCs w:val="16"/>
                <w:lang w:val="en-US"/>
              </w:rPr>
              <w:br/>
            </w:r>
            <w:del w:id="17368" w:author="Jing Kai Toh" w:date="2016-05-11T11:09:00Z">
              <w:r w:rsidRPr="00BC5AE5" w:rsidDel="009F1034">
                <w:rPr>
                  <w:rFonts w:ascii="Calibri Light" w:hAnsi="Calibri Light"/>
                  <w:sz w:val="16"/>
                  <w:szCs w:val="16"/>
                  <w:lang w:val="en-US"/>
                </w:rPr>
                <w:delText>01/105637 DC prEN 14209. Preformed plasterboard cornices. Definitions, requirements and test methods</w:delText>
              </w:r>
            </w:del>
            <w:ins w:id="17369" w:author="Jing Kai Toh" w:date="2016-05-11T11:09:00Z">
              <w:r w:rsidR="009F1034">
                <w:rPr>
                  <w:rFonts w:ascii="Calibri Light" w:hAnsi="Calibri Light"/>
                  <w:sz w:val="16"/>
                  <w:szCs w:val="16"/>
                  <w:lang w:val="en-US"/>
                </w:rPr>
                <w:t>EN 14209:2005 Preformed Plasterboard Cornices - Definitions, Requirements And Test Methods</w:t>
              </w:r>
            </w:ins>
            <w:r w:rsidRPr="00BC5AE5">
              <w:rPr>
                <w:rFonts w:ascii="Calibri Light" w:hAnsi="Calibri Light"/>
                <w:sz w:val="16"/>
                <w:szCs w:val="16"/>
                <w:lang w:val="en-US"/>
              </w:rPr>
              <w:br/>
            </w:r>
            <w:r w:rsidRPr="00BC5AE5">
              <w:rPr>
                <w:rFonts w:ascii="Calibri Light" w:hAnsi="Calibri Light"/>
                <w:sz w:val="16"/>
                <w:szCs w:val="16"/>
                <w:lang w:val="en-US"/>
              </w:rPr>
              <w:br/>
            </w:r>
            <w:del w:id="17370" w:author="Jing Kai Toh" w:date="2016-05-11T11:07:00Z">
              <w:r w:rsidRPr="00BC5AE5" w:rsidDel="009F1034">
                <w:rPr>
                  <w:rFonts w:ascii="Calibri Light" w:hAnsi="Calibri Light"/>
                  <w:sz w:val="16"/>
                  <w:szCs w:val="16"/>
                  <w:lang w:val="en-US"/>
                </w:rPr>
                <w:delText>01/702402 DC ISO/DIS 11154-4. Road vehicles. Roof load carriers. Part 4: Magnetic fixing devices</w:delText>
              </w:r>
            </w:del>
            <w:ins w:id="17371" w:author="Jing Kai Toh" w:date="2016-05-11T11:07:00Z">
              <w:r w:rsidR="009F1034">
                <w:rPr>
                  <w:rFonts w:ascii="Calibri Light" w:hAnsi="Calibri Light"/>
                  <w:sz w:val="16"/>
                  <w:szCs w:val="16"/>
                  <w:lang w:val="en-US"/>
                </w:rPr>
                <w:t>ISO/PAS 11154:2006 Road vehicles - Roof load carriers</w:t>
              </w:r>
            </w:ins>
            <w:r w:rsidRPr="00BC5AE5">
              <w:rPr>
                <w:rFonts w:ascii="Calibri Light" w:hAnsi="Calibri Light"/>
                <w:sz w:val="16"/>
                <w:szCs w:val="16"/>
                <w:lang w:val="en-US"/>
              </w:rPr>
              <w:br/>
            </w:r>
            <w:r w:rsidRPr="00BC5AE5">
              <w:rPr>
                <w:rFonts w:ascii="Calibri Light" w:hAnsi="Calibri Light"/>
                <w:sz w:val="16"/>
                <w:szCs w:val="16"/>
                <w:lang w:val="en-US"/>
              </w:rPr>
              <w:br/>
            </w:r>
            <w:del w:id="17372" w:author="Jing Kai Toh" w:date="2016-05-11T11:03:00Z">
              <w:r w:rsidRPr="00BC5AE5" w:rsidDel="009F1034">
                <w:rPr>
                  <w:rFonts w:ascii="Calibri Light" w:hAnsi="Calibri Light"/>
                  <w:sz w:val="16"/>
                  <w:szCs w:val="16"/>
                  <w:lang w:val="en-US"/>
                </w:rPr>
                <w:delText>02/102834 DC prEN 14437. Determination of the uplift resistance of installed clay or concrete tiles for roofing. Roof system test method</w:delText>
              </w:r>
            </w:del>
            <w:ins w:id="17373" w:author="Jing Kai Toh" w:date="2016-05-11T11:03:00Z">
              <w:r w:rsidR="009F1034">
                <w:rPr>
                  <w:rFonts w:ascii="Calibri Light" w:hAnsi="Calibri Light"/>
                  <w:sz w:val="16"/>
                  <w:szCs w:val="16"/>
                  <w:lang w:val="en-US"/>
                </w:rPr>
                <w:t>BS EN 14437:2004 Determination of the uplift resistance of clay or concrete tiles for roofing. Roof system test method</w:t>
              </w:r>
            </w:ins>
            <w:r w:rsidRPr="00BC5AE5">
              <w:rPr>
                <w:rFonts w:ascii="Calibri Light" w:hAnsi="Calibri Light"/>
                <w:sz w:val="16"/>
                <w:szCs w:val="16"/>
                <w:lang w:val="en-US"/>
              </w:rPr>
              <w:br/>
            </w:r>
            <w:r w:rsidRPr="00BC5AE5">
              <w:rPr>
                <w:rFonts w:ascii="Calibri Light" w:hAnsi="Calibri Light"/>
                <w:sz w:val="16"/>
                <w:szCs w:val="16"/>
                <w:lang w:val="en-US"/>
              </w:rPr>
              <w:br/>
            </w:r>
            <w:del w:id="17374" w:author="Jing Kai Toh" w:date="2016-05-11T11:02:00Z">
              <w:r w:rsidRPr="00BC5AE5" w:rsidDel="009F1034">
                <w:rPr>
                  <w:rFonts w:ascii="Calibri Light" w:hAnsi="Calibri Light"/>
                  <w:sz w:val="16"/>
                  <w:szCs w:val="16"/>
                  <w:lang w:val="en-US"/>
                </w:rPr>
                <w:delText>02/105033 DC BS 5534. Code of practice for slating and tiling (including shingles)</w:delText>
              </w:r>
            </w:del>
            <w:ins w:id="17375" w:author="Jing Kai Toh" w:date="2016-05-11T11:02:00Z">
              <w:r w:rsidR="009F1034">
                <w:rPr>
                  <w:rFonts w:ascii="Calibri Light" w:hAnsi="Calibri Light"/>
                  <w:sz w:val="16"/>
                  <w:szCs w:val="16"/>
                  <w:lang w:val="en-US"/>
                </w:rPr>
                <w:t>BS 5534:2014+A1:2015 Slating and tiling for pitched roofs and vertical cladding. Code of practice</w:t>
              </w:r>
            </w:ins>
            <w:r w:rsidRPr="00BC5AE5">
              <w:rPr>
                <w:rFonts w:ascii="Calibri Light" w:hAnsi="Calibri Light"/>
                <w:sz w:val="16"/>
                <w:szCs w:val="16"/>
                <w:lang w:val="en-US"/>
              </w:rPr>
              <w:br/>
            </w:r>
            <w:r w:rsidRPr="00BC5AE5">
              <w:rPr>
                <w:rFonts w:ascii="Calibri Light" w:hAnsi="Calibri Light"/>
                <w:sz w:val="16"/>
                <w:szCs w:val="16"/>
                <w:lang w:val="en-US"/>
              </w:rPr>
              <w:br/>
            </w:r>
            <w:del w:id="17376" w:author="Jing Kai Toh" w:date="2016-05-11T11:02:00Z">
              <w:r w:rsidRPr="00BC5AE5" w:rsidDel="009F1034">
                <w:rPr>
                  <w:rFonts w:ascii="Calibri Light" w:hAnsi="Calibri Light"/>
                  <w:sz w:val="16"/>
                  <w:szCs w:val="16"/>
                  <w:lang w:val="en-US"/>
                </w:rPr>
                <w:delText>02/540011 DC EN 13501-5. Fire classification of construction products and building elements. Part 5. Classification using data from external fire exposure to roof test</w:delText>
              </w:r>
            </w:del>
            <w:ins w:id="17377" w:author="Jing Kai Toh" w:date="2016-05-11T11:02:00Z">
              <w:r w:rsidR="009F1034">
                <w:rPr>
                  <w:rFonts w:ascii="Calibri Light" w:hAnsi="Calibri Light"/>
                  <w:sz w:val="16"/>
                  <w:szCs w:val="16"/>
                  <w:lang w:val="en-US"/>
                </w:rPr>
                <w:t>BS EN 13501-5:2005+A1:2009 Fire classification of construction products and building elements. Classification using data from external fire exposure to roofs tests</w:t>
              </w:r>
            </w:ins>
            <w:r w:rsidRPr="00BC5AE5">
              <w:rPr>
                <w:rFonts w:ascii="Calibri Light" w:hAnsi="Calibri Light"/>
                <w:sz w:val="16"/>
                <w:szCs w:val="16"/>
                <w:lang w:val="en-US"/>
              </w:rPr>
              <w:br/>
            </w:r>
            <w:r w:rsidRPr="00BC5AE5">
              <w:rPr>
                <w:rFonts w:ascii="Calibri Light" w:hAnsi="Calibri Light"/>
                <w:sz w:val="16"/>
                <w:szCs w:val="16"/>
                <w:lang w:val="en-US"/>
              </w:rPr>
              <w:br/>
            </w:r>
            <w:del w:id="17378" w:author="Jing Kai Toh" w:date="2016-05-11T11:00:00Z">
              <w:r w:rsidRPr="00BC5AE5" w:rsidDel="009F1034">
                <w:rPr>
                  <w:rFonts w:ascii="Calibri Light" w:hAnsi="Calibri Light"/>
                  <w:sz w:val="16"/>
                  <w:szCs w:val="16"/>
                  <w:lang w:val="en-US"/>
                </w:rPr>
                <w:delText>BS 402:1979 Specification for clay plain roofing tiles and fittings</w:delText>
              </w:r>
            </w:del>
            <w:ins w:id="17379" w:author="Jing Kai Toh" w:date="2016-05-11T11:00:00Z">
              <w:r w:rsidR="009F1034">
                <w:rPr>
                  <w:rFonts w:ascii="Calibri Light" w:hAnsi="Calibri Light"/>
                  <w:sz w:val="16"/>
                  <w:szCs w:val="16"/>
                  <w:lang w:val="en-US"/>
                </w:rPr>
                <w:t>BS EN 1304:2013 Clay roofing tiles and fittings. Product definitions and specifications</w:t>
              </w:r>
            </w:ins>
            <w:r w:rsidRPr="00BC5AE5">
              <w:rPr>
                <w:rFonts w:ascii="Calibri Light" w:hAnsi="Calibri Light"/>
                <w:sz w:val="16"/>
                <w:szCs w:val="16"/>
                <w:lang w:val="en-US"/>
              </w:rPr>
              <w:br/>
            </w:r>
            <w:r w:rsidRPr="00BC5AE5">
              <w:rPr>
                <w:rFonts w:ascii="Calibri Light" w:hAnsi="Calibri Light"/>
                <w:sz w:val="16"/>
                <w:szCs w:val="16"/>
                <w:lang w:val="en-US"/>
              </w:rPr>
              <w:br/>
            </w:r>
            <w:del w:id="17380" w:author="Jing Kai Toh" w:date="2016-05-11T10:59:00Z">
              <w:r w:rsidRPr="00BC5AE5" w:rsidDel="009F1034">
                <w:rPr>
                  <w:rFonts w:ascii="Calibri Light" w:hAnsi="Calibri Light"/>
                  <w:sz w:val="16"/>
                  <w:szCs w:val="16"/>
                  <w:lang w:val="en-US"/>
                </w:rPr>
                <w:delText>BS 402:Part 1:1990 Clay roofing tiles and fittings. Specification for plain tiles and fittings</w:delText>
              </w:r>
            </w:del>
            <w:ins w:id="17381" w:author="Jing Kai Toh" w:date="2016-05-11T10:59:00Z">
              <w:r w:rsidR="009F1034">
                <w:rPr>
                  <w:rFonts w:ascii="Calibri Light" w:hAnsi="Calibri Light"/>
                  <w:sz w:val="16"/>
                  <w:szCs w:val="16"/>
                  <w:lang w:val="en-US"/>
                </w:rPr>
                <w:t>BS EN 1304:2013 Clay roofing tiles and fittings. Product definitions and specifications</w:t>
              </w:r>
            </w:ins>
            <w:r w:rsidRPr="00BC5AE5">
              <w:rPr>
                <w:rFonts w:ascii="Calibri Light" w:hAnsi="Calibri Light"/>
                <w:sz w:val="16"/>
                <w:szCs w:val="16"/>
                <w:lang w:val="en-US"/>
              </w:rPr>
              <w:br/>
            </w:r>
            <w:r w:rsidRPr="00BC5AE5">
              <w:rPr>
                <w:rFonts w:ascii="Calibri Light" w:hAnsi="Calibri Light"/>
                <w:sz w:val="16"/>
                <w:szCs w:val="16"/>
                <w:lang w:val="en-US"/>
              </w:rPr>
              <w:br/>
            </w:r>
            <w:del w:id="17382" w:author="Jing Kai Toh" w:date="2016-05-11T10:58:00Z">
              <w:r w:rsidRPr="00BC5AE5" w:rsidDel="009F1034">
                <w:rPr>
                  <w:rFonts w:ascii="Calibri Light" w:hAnsi="Calibri Light"/>
                  <w:sz w:val="16"/>
                  <w:szCs w:val="16"/>
                  <w:lang w:val="en-US"/>
                </w:rPr>
                <w:delText>BS 416:1973 Specification for cast iron spigot and socket soil, waste and ventilating pipes (sand cast and spun) and fittings</w:delText>
              </w:r>
            </w:del>
            <w:ins w:id="17383" w:author="Jing Kai Toh" w:date="2016-05-11T10:58:00Z">
              <w:r w:rsidR="009F1034">
                <w:rPr>
                  <w:rFonts w:ascii="Calibri Light" w:hAnsi="Calibri Light"/>
                  <w:sz w:val="16"/>
                  <w:szCs w:val="16"/>
                  <w:lang w:val="en-US"/>
                </w:rPr>
                <w:t>BS 416-1:1990 Discharge and ventilating pipes and fittings, sand-cast or spun in cast iron. Specification for spigot and socket systems</w:t>
              </w:r>
            </w:ins>
            <w:r w:rsidRPr="00BC5AE5">
              <w:rPr>
                <w:rFonts w:ascii="Calibri Light" w:hAnsi="Calibri Light"/>
                <w:sz w:val="16"/>
                <w:szCs w:val="16"/>
                <w:lang w:val="en-US"/>
              </w:rPr>
              <w:br/>
            </w:r>
            <w:r w:rsidRPr="00BC5AE5">
              <w:rPr>
                <w:rFonts w:ascii="Calibri Light" w:hAnsi="Calibri Light"/>
                <w:sz w:val="16"/>
                <w:szCs w:val="16"/>
                <w:lang w:val="en-US"/>
              </w:rPr>
              <w:br/>
            </w:r>
            <w:del w:id="17384" w:author="Jing Kai Toh" w:date="2016-05-11T10:57:00Z">
              <w:r w:rsidRPr="00BC5AE5" w:rsidDel="009F1034">
                <w:rPr>
                  <w:rFonts w:ascii="Calibri Light" w:hAnsi="Calibri Light"/>
                  <w:sz w:val="16"/>
                  <w:szCs w:val="16"/>
                  <w:lang w:val="en-US"/>
                </w:rPr>
                <w:delText>BS 473, 550:1971 Specification for concrete roofing tiles and fittings</w:delText>
              </w:r>
            </w:del>
            <w:ins w:id="17385" w:author="Jing Kai Toh" w:date="2016-05-11T10:57:00Z">
              <w:r w:rsidR="009F1034">
                <w:rPr>
                  <w:rFonts w:ascii="Calibri Light" w:hAnsi="Calibri Light"/>
                  <w:sz w:val="16"/>
                  <w:szCs w:val="16"/>
                  <w:lang w:val="en-US"/>
                </w:rPr>
                <w:t>BS EN 491:2011 Concrete roofing tiles and fittings for roof covering and wall cladding. Test methods</w:t>
              </w:r>
            </w:ins>
            <w:r w:rsidRPr="00BC5AE5">
              <w:rPr>
                <w:rFonts w:ascii="Calibri Light" w:hAnsi="Calibri Light"/>
                <w:sz w:val="16"/>
                <w:szCs w:val="16"/>
                <w:lang w:val="en-US"/>
              </w:rPr>
              <w:br/>
            </w:r>
            <w:r w:rsidRPr="00BC5AE5">
              <w:rPr>
                <w:rFonts w:ascii="Calibri Light" w:hAnsi="Calibri Light"/>
                <w:sz w:val="16"/>
                <w:szCs w:val="16"/>
                <w:lang w:val="en-US"/>
              </w:rPr>
              <w:br/>
            </w:r>
            <w:del w:id="17386" w:author="Jing Kai Toh" w:date="2016-05-11T10:55:00Z">
              <w:r w:rsidRPr="00BC5AE5" w:rsidDel="009F1034">
                <w:rPr>
                  <w:rFonts w:ascii="Calibri Light" w:hAnsi="Calibri Light"/>
                  <w:sz w:val="16"/>
                  <w:szCs w:val="16"/>
                  <w:lang w:val="en-US"/>
                </w:rPr>
                <w:delText>BS 473, 550:1990 Specification for concrete roofing tiles and fittings</w:delText>
              </w:r>
            </w:del>
            <w:ins w:id="17387" w:author="Jing Kai Toh" w:date="2016-05-11T10:55:00Z">
              <w:r w:rsidR="009F1034">
                <w:rPr>
                  <w:rFonts w:ascii="Calibri Light" w:hAnsi="Calibri Light"/>
                  <w:sz w:val="16"/>
                  <w:szCs w:val="16"/>
                  <w:lang w:val="en-US"/>
                </w:rPr>
                <w:t>BS EN 491:2011 Concrete roofing tiles and fittings for roof covering and wall cladding. Test methods</w:t>
              </w:r>
            </w:ins>
            <w:r w:rsidRPr="00BC5AE5">
              <w:rPr>
                <w:rFonts w:ascii="Calibri Light" w:hAnsi="Calibri Light"/>
                <w:sz w:val="16"/>
                <w:szCs w:val="16"/>
                <w:lang w:val="en-US"/>
              </w:rPr>
              <w:br/>
            </w:r>
            <w:r w:rsidRPr="00BC5AE5">
              <w:rPr>
                <w:rFonts w:ascii="Calibri Light" w:hAnsi="Calibri Light"/>
                <w:sz w:val="16"/>
                <w:szCs w:val="16"/>
                <w:lang w:val="en-US"/>
              </w:rPr>
              <w:br/>
            </w:r>
            <w:del w:id="17388" w:author="Jing Kai Toh" w:date="2016-05-11T10:54:00Z">
              <w:r w:rsidRPr="00BC5AE5" w:rsidDel="009F1034">
                <w:rPr>
                  <w:rFonts w:ascii="Calibri Light" w:hAnsi="Calibri Light"/>
                  <w:sz w:val="16"/>
                  <w:szCs w:val="16"/>
                  <w:lang w:val="en-US"/>
                </w:rPr>
                <w:delText>BS 680:Part 1:1944 Specification for roofing slates. Imperial units</w:delText>
              </w:r>
            </w:del>
            <w:ins w:id="17389" w:author="Jing Kai Toh" w:date="2016-05-11T10:54:00Z">
              <w:r w:rsidR="009F1034">
                <w:rPr>
                  <w:rFonts w:ascii="Calibri Light" w:hAnsi="Calibri Light"/>
                  <w:sz w:val="16"/>
                  <w:szCs w:val="16"/>
                  <w:lang w:val="en-US"/>
                </w:rPr>
                <w:t>BS 680-1:1944 Specification for roofing slates. Imperial units(Withdrawn)</w:t>
              </w:r>
            </w:ins>
            <w:r w:rsidRPr="00BC5AE5">
              <w:rPr>
                <w:rFonts w:ascii="Calibri Light" w:hAnsi="Calibri Light"/>
                <w:sz w:val="16"/>
                <w:szCs w:val="16"/>
                <w:lang w:val="en-US"/>
              </w:rPr>
              <w:br/>
            </w:r>
            <w:r w:rsidRPr="00BC5AE5">
              <w:rPr>
                <w:rFonts w:ascii="Calibri Light" w:hAnsi="Calibri Light"/>
                <w:sz w:val="16"/>
                <w:szCs w:val="16"/>
                <w:lang w:val="en-US"/>
              </w:rPr>
              <w:br/>
            </w:r>
            <w:del w:id="17390" w:author="Jing Kai Toh" w:date="2016-05-11T10:51:00Z">
              <w:r w:rsidRPr="00BC5AE5" w:rsidDel="009F1034">
                <w:rPr>
                  <w:rFonts w:ascii="Calibri Light" w:hAnsi="Calibri Light"/>
                  <w:sz w:val="16"/>
                  <w:szCs w:val="16"/>
                  <w:lang w:val="en-US"/>
                </w:rPr>
                <w:delText>BS 690:Part 3:1973 Asbestos-cement slates and sheets. Corrugated sheets</w:delText>
              </w:r>
            </w:del>
            <w:ins w:id="17391" w:author="Jing Kai Toh" w:date="2016-05-11T10:51:00Z">
              <w:r w:rsidR="009F1034">
                <w:rPr>
                  <w:rFonts w:ascii="Calibri Light" w:hAnsi="Calibri Light"/>
                  <w:sz w:val="16"/>
                  <w:szCs w:val="16"/>
                  <w:lang w:val="en-US"/>
                </w:rPr>
                <w:t>BS EN 494:2012+A1:2015 Fibre-cement profiled sheets and fittings. Product specification and test methods</w:t>
              </w:r>
            </w:ins>
            <w:r w:rsidRPr="00BC5AE5">
              <w:rPr>
                <w:rFonts w:ascii="Calibri Light" w:hAnsi="Calibri Light"/>
                <w:sz w:val="16"/>
                <w:szCs w:val="16"/>
                <w:lang w:val="en-US"/>
              </w:rPr>
              <w:br/>
            </w:r>
            <w:r w:rsidRPr="00BC5AE5">
              <w:rPr>
                <w:rFonts w:ascii="Calibri Light" w:hAnsi="Calibri Light"/>
                <w:sz w:val="16"/>
                <w:szCs w:val="16"/>
                <w:lang w:val="en-US"/>
              </w:rPr>
              <w:br/>
            </w:r>
            <w:del w:id="17392" w:author="Jing Kai Toh" w:date="2016-05-11T10:50:00Z">
              <w:r w:rsidRPr="00BC5AE5" w:rsidDel="009F1034">
                <w:rPr>
                  <w:rFonts w:ascii="Calibri Light" w:hAnsi="Calibri Light"/>
                  <w:sz w:val="16"/>
                  <w:szCs w:val="16"/>
                  <w:lang w:val="en-US"/>
                </w:rPr>
                <w:delText>BS 690:Part 4:1974 Asbestos-cement slates and sheets. Slates</w:delText>
              </w:r>
            </w:del>
            <w:ins w:id="17393" w:author="Jing Kai Toh" w:date="2016-05-11T10:50:00Z">
              <w:r w:rsidR="009F1034">
                <w:rPr>
                  <w:rFonts w:ascii="Calibri Light" w:hAnsi="Calibri Light"/>
                  <w:sz w:val="16"/>
                  <w:szCs w:val="16"/>
                  <w:lang w:val="en-US"/>
                </w:rPr>
                <w:t>BS EN 492:2012 Fibre-cement slates and fittings. Product specification and test methods</w:t>
              </w:r>
            </w:ins>
            <w:r w:rsidRPr="00BC5AE5">
              <w:rPr>
                <w:rFonts w:ascii="Calibri Light" w:hAnsi="Calibri Light"/>
                <w:sz w:val="16"/>
                <w:szCs w:val="16"/>
                <w:lang w:val="en-US"/>
              </w:rPr>
              <w:br/>
            </w:r>
            <w:r w:rsidRPr="00BC5AE5">
              <w:rPr>
                <w:rFonts w:ascii="Calibri Light" w:hAnsi="Calibri Light"/>
                <w:sz w:val="16"/>
                <w:szCs w:val="16"/>
                <w:lang w:val="en-US"/>
              </w:rPr>
              <w:br/>
            </w:r>
            <w:del w:id="17394" w:author="Jing Kai Toh" w:date="2016-05-11T10:49:00Z">
              <w:r w:rsidRPr="00BC5AE5" w:rsidDel="009F1034">
                <w:rPr>
                  <w:rFonts w:ascii="Calibri Light" w:hAnsi="Calibri Light"/>
                  <w:sz w:val="16"/>
                  <w:szCs w:val="16"/>
                  <w:lang w:val="en-US"/>
                </w:rPr>
                <w:delText>BS 690-5:1975 Asbestos-cement slates and sheets. Lining sheets and panels</w:delText>
              </w:r>
            </w:del>
            <w:ins w:id="17395" w:author="Jing Kai Toh" w:date="2016-05-11T10:49:00Z">
              <w:r w:rsidR="009F1034">
                <w:rPr>
                  <w:rFonts w:ascii="Calibri Light" w:hAnsi="Calibri Light"/>
                  <w:sz w:val="16"/>
                  <w:szCs w:val="16"/>
                  <w:lang w:val="en-US"/>
                </w:rPr>
                <w:t>BS 690-5:1975 Asbestos-cement slates and sheets. Lining sheets and panels</w:t>
              </w:r>
            </w:ins>
            <w:r w:rsidRPr="00BC5AE5">
              <w:rPr>
                <w:rFonts w:ascii="Calibri Light" w:hAnsi="Calibri Light"/>
                <w:sz w:val="16"/>
                <w:szCs w:val="16"/>
                <w:lang w:val="en-US"/>
              </w:rPr>
              <w:br/>
            </w:r>
            <w:r w:rsidRPr="00BC5AE5">
              <w:rPr>
                <w:rFonts w:ascii="Calibri Light" w:hAnsi="Calibri Light"/>
                <w:sz w:val="16"/>
                <w:szCs w:val="16"/>
                <w:lang w:val="en-US"/>
              </w:rPr>
              <w:br/>
            </w:r>
            <w:del w:id="17396" w:author="Jing Kai Toh" w:date="2016-05-11T10:48:00Z">
              <w:r w:rsidRPr="00BC5AE5" w:rsidDel="009F1034">
                <w:rPr>
                  <w:rFonts w:ascii="Calibri Light" w:hAnsi="Calibri Light"/>
                  <w:sz w:val="16"/>
                  <w:szCs w:val="16"/>
                  <w:lang w:val="en-US"/>
                </w:rPr>
                <w:delText>BS 747:1977 Specification for roofing felts</w:delText>
              </w:r>
            </w:del>
            <w:ins w:id="17397" w:author="Jing Kai Toh" w:date="2016-05-11T10:48:00Z">
              <w:r w:rsidR="009F1034">
                <w:rPr>
                  <w:rFonts w:ascii="Calibri Light" w:hAnsi="Calibri Light"/>
                  <w:sz w:val="16"/>
                  <w:szCs w:val="16"/>
                  <w:lang w:val="en-US"/>
                </w:rPr>
                <w:t>BS EN 13707:2013 Flexible sheets for waterproofing. Reinforced bitumen sheets for roof waterproofing. Definitions and characteristics</w:t>
              </w:r>
            </w:ins>
            <w:r w:rsidRPr="00BC5AE5">
              <w:rPr>
                <w:rFonts w:ascii="Calibri Light" w:hAnsi="Calibri Light"/>
                <w:sz w:val="16"/>
                <w:szCs w:val="16"/>
                <w:lang w:val="en-US"/>
              </w:rPr>
              <w:br/>
            </w:r>
            <w:r w:rsidRPr="00BC5AE5">
              <w:rPr>
                <w:rFonts w:ascii="Calibri Light" w:hAnsi="Calibri Light"/>
                <w:sz w:val="16"/>
                <w:szCs w:val="16"/>
                <w:lang w:val="en-US"/>
              </w:rPr>
              <w:br/>
            </w:r>
            <w:del w:id="17398" w:author="Jing Kai Toh" w:date="2016-05-11T10:47:00Z">
              <w:r w:rsidRPr="00BC5AE5" w:rsidDel="009F1034">
                <w:rPr>
                  <w:rFonts w:ascii="Calibri Light" w:hAnsi="Calibri Light"/>
                  <w:sz w:val="16"/>
                  <w:szCs w:val="16"/>
                  <w:lang w:val="en-US"/>
                </w:rPr>
                <w:delText>BS 747:1994 Specification for roofing felts</w:delText>
              </w:r>
            </w:del>
            <w:ins w:id="17399" w:author="Jing Kai Toh" w:date="2016-05-11T10:47:00Z">
              <w:r w:rsidR="009F1034">
                <w:rPr>
                  <w:rFonts w:ascii="Calibri Light" w:hAnsi="Calibri Light"/>
                  <w:sz w:val="16"/>
                  <w:szCs w:val="16"/>
                  <w:lang w:val="en-US"/>
                </w:rPr>
                <w:t>BS EN 13707:2013 Flexible sheets for waterproofing. Reinforced bitumen sheets for roof waterproofing. Definitions and characteristics</w:t>
              </w:r>
            </w:ins>
            <w:r w:rsidRPr="00BC5AE5">
              <w:rPr>
                <w:rFonts w:ascii="Calibri Light" w:hAnsi="Calibri Light"/>
                <w:sz w:val="16"/>
                <w:szCs w:val="16"/>
                <w:lang w:val="en-US"/>
              </w:rPr>
              <w:br/>
            </w:r>
            <w:r w:rsidRPr="00BC5AE5">
              <w:rPr>
                <w:rFonts w:ascii="Calibri Light" w:hAnsi="Calibri Light"/>
                <w:sz w:val="16"/>
                <w:szCs w:val="16"/>
                <w:lang w:val="en-US"/>
              </w:rPr>
              <w:br/>
            </w:r>
            <w:del w:id="17400" w:author="Jing Kai Toh" w:date="2016-05-11T10:46:00Z">
              <w:r w:rsidRPr="00BC5AE5" w:rsidDel="009F1034">
                <w:rPr>
                  <w:rFonts w:ascii="Calibri Light" w:hAnsi="Calibri Light"/>
                  <w:sz w:val="16"/>
                  <w:szCs w:val="16"/>
                  <w:lang w:val="en-US"/>
                </w:rPr>
                <w:delText>BS 849:1939 Code of practice for plain sheet zinc roofing</w:delText>
              </w:r>
            </w:del>
            <w:ins w:id="17401" w:author="Jing Kai Toh" w:date="2016-05-11T10:46:00Z">
              <w:r w:rsidR="009F1034">
                <w:rPr>
                  <w:rFonts w:ascii="Calibri Light" w:hAnsi="Calibri Light"/>
                  <w:sz w:val="16"/>
                  <w:szCs w:val="16"/>
                  <w:lang w:val="en-US"/>
                </w:rPr>
                <w:t>BS 849:1939 Code of practice for plain sheet zinc roofing (Withdrawn)</w:t>
              </w:r>
            </w:ins>
            <w:r w:rsidRPr="00BC5AE5">
              <w:rPr>
                <w:rFonts w:ascii="Calibri Light" w:hAnsi="Calibri Light"/>
                <w:sz w:val="16"/>
                <w:szCs w:val="16"/>
                <w:lang w:val="en-US"/>
              </w:rPr>
              <w:br/>
            </w:r>
            <w:r w:rsidRPr="00BC5AE5">
              <w:rPr>
                <w:rFonts w:ascii="Calibri Light" w:hAnsi="Calibri Light"/>
                <w:sz w:val="16"/>
                <w:szCs w:val="16"/>
                <w:lang w:val="en-US"/>
              </w:rPr>
              <w:br/>
            </w:r>
            <w:del w:id="17402" w:author="Jing Kai Toh" w:date="2016-05-11T10:45:00Z">
              <w:r w:rsidRPr="00BC5AE5" w:rsidDel="009F1034">
                <w:rPr>
                  <w:rFonts w:ascii="Calibri Light" w:hAnsi="Calibri Light"/>
                  <w:sz w:val="16"/>
                  <w:szCs w:val="16"/>
                  <w:lang w:val="en-US"/>
                </w:rPr>
                <w:delText>BS 988, 1076, 1097, 1451:1973 Specification for mastic asphalt for building (limestone aggregate)</w:delText>
              </w:r>
            </w:del>
            <w:ins w:id="17403" w:author="Jing Kai Toh" w:date="2016-05-11T15:30:00Z">
              <w:r w:rsidR="00181E5D">
                <w:rPr>
                  <w:rFonts w:ascii="Calibri Light" w:hAnsi="Calibri Light"/>
                  <w:sz w:val="16"/>
                  <w:szCs w:val="16"/>
                  <w:lang w:val="en-US"/>
                </w:rPr>
                <w:t>BS 6925:1988 Specification for mastic asphalt for building and civil engineering (limestone aggregate)</w:t>
              </w:r>
            </w:ins>
            <w:r w:rsidRPr="00BC5AE5">
              <w:rPr>
                <w:rFonts w:ascii="Calibri Light" w:hAnsi="Calibri Light"/>
                <w:sz w:val="16"/>
                <w:szCs w:val="16"/>
                <w:lang w:val="en-US"/>
              </w:rPr>
              <w:br/>
            </w:r>
            <w:r w:rsidRPr="00BC5AE5">
              <w:rPr>
                <w:rFonts w:ascii="Calibri Light" w:hAnsi="Calibri Light"/>
                <w:sz w:val="16"/>
                <w:szCs w:val="16"/>
                <w:lang w:val="en-US"/>
              </w:rPr>
              <w:br/>
            </w:r>
            <w:del w:id="17404" w:author="Jing Kai Toh" w:date="2016-05-11T10:35:00Z">
              <w:r w:rsidRPr="00BC5AE5" w:rsidDel="009F1034">
                <w:rPr>
                  <w:rFonts w:ascii="Calibri Light" w:hAnsi="Calibri Light"/>
                  <w:sz w:val="16"/>
                  <w:szCs w:val="16"/>
                  <w:lang w:val="en-US"/>
                </w:rPr>
                <w:delText>BS 1142:Part 3:1972 Specification for fibre building boards. Insulating board (softboard)</w:delText>
              </w:r>
            </w:del>
            <w:ins w:id="17405" w:author="Jing Kai Toh" w:date="2016-05-11T10:35:00Z">
              <w:r w:rsidR="009F1034">
                <w:rPr>
                  <w:rFonts w:ascii="Calibri Light" w:hAnsi="Calibri Light"/>
                  <w:sz w:val="16"/>
                  <w:szCs w:val="16"/>
                  <w:lang w:val="en-US"/>
                </w:rPr>
                <w:t>BS EN 316:2009 Wood fibre boards. Definition, classification and symbols / B</w:t>
              </w:r>
            </w:ins>
            <w:ins w:id="17406" w:author="Jing Kai Toh" w:date="2016-05-11T10:36:00Z">
              <w:r w:rsidR="009F1034">
                <w:t xml:space="preserve"> </w:t>
              </w:r>
              <w:r w:rsidR="009F1034" w:rsidRPr="009F1034">
                <w:rPr>
                  <w:rFonts w:ascii="Calibri Light" w:hAnsi="Calibri Light"/>
                  <w:sz w:val="16"/>
                  <w:szCs w:val="16"/>
                  <w:lang w:val="en-US"/>
                </w:rPr>
                <w:t>S EN 321:2002</w:t>
              </w:r>
            </w:ins>
            <w:ins w:id="17407" w:author="Jing Kai Toh" w:date="2016-05-11T10:37:00Z">
              <w:r w:rsidR="009F1034">
                <w:rPr>
                  <w:rFonts w:ascii="Calibri Light" w:hAnsi="Calibri Light"/>
                  <w:sz w:val="16"/>
                  <w:szCs w:val="16"/>
                  <w:lang w:val="en-US"/>
                </w:rPr>
                <w:t xml:space="preserve"> </w:t>
              </w:r>
              <w:r w:rsidR="009F1034" w:rsidRPr="009F1034">
                <w:rPr>
                  <w:rFonts w:ascii="Calibri Light" w:hAnsi="Calibri Light"/>
                  <w:sz w:val="16"/>
                  <w:szCs w:val="16"/>
                  <w:lang w:val="en-US"/>
                </w:rPr>
                <w:t>Wood-based panels. Determination of moisture resistance under cyclic test conditions</w:t>
              </w:r>
              <w:r w:rsidR="009F1034">
                <w:rPr>
                  <w:rFonts w:ascii="Calibri Light" w:hAnsi="Calibri Light"/>
                  <w:sz w:val="16"/>
                  <w:szCs w:val="16"/>
                  <w:lang w:val="en-US"/>
                </w:rPr>
                <w:t xml:space="preserve"> / </w:t>
              </w:r>
              <w:r w:rsidR="009F1034" w:rsidRPr="009F1034">
                <w:rPr>
                  <w:rFonts w:ascii="Calibri Light" w:hAnsi="Calibri Light"/>
                  <w:sz w:val="16"/>
                  <w:szCs w:val="16"/>
                  <w:lang w:val="en-US"/>
                </w:rPr>
                <w:t>BS EN 322:1993</w:t>
              </w:r>
              <w:r w:rsidR="009F1034">
                <w:rPr>
                  <w:rFonts w:ascii="Calibri Light" w:hAnsi="Calibri Light"/>
                  <w:sz w:val="16"/>
                  <w:szCs w:val="16"/>
                  <w:lang w:val="en-US"/>
                </w:rPr>
                <w:t xml:space="preserve"> </w:t>
              </w:r>
              <w:r w:rsidR="009F1034" w:rsidRPr="009F1034">
                <w:rPr>
                  <w:rFonts w:ascii="Calibri Light" w:hAnsi="Calibri Light"/>
                  <w:sz w:val="16"/>
                  <w:szCs w:val="16"/>
                  <w:lang w:val="en-US"/>
                </w:rPr>
                <w:t>Wood-based panels. Determination of moisture content</w:t>
              </w:r>
              <w:r w:rsidR="009F1034">
                <w:rPr>
                  <w:rFonts w:ascii="Calibri Light" w:hAnsi="Calibri Light"/>
                  <w:sz w:val="16"/>
                  <w:szCs w:val="16"/>
                  <w:lang w:val="en-US"/>
                </w:rPr>
                <w:t xml:space="preserve"> / </w:t>
              </w:r>
              <w:r w:rsidR="009F1034" w:rsidRPr="009F1034">
                <w:rPr>
                  <w:rFonts w:ascii="Calibri Light" w:hAnsi="Calibri Light"/>
                  <w:sz w:val="16"/>
                  <w:szCs w:val="16"/>
                  <w:lang w:val="en-US"/>
                </w:rPr>
                <w:t>BS EN 323:1993</w:t>
              </w:r>
            </w:ins>
            <w:ins w:id="17408" w:author="Jing Kai Toh" w:date="2016-05-11T10:38:00Z">
              <w:r w:rsidR="009F1034">
                <w:rPr>
                  <w:rFonts w:ascii="Calibri Light" w:hAnsi="Calibri Light"/>
                  <w:sz w:val="16"/>
                  <w:szCs w:val="16"/>
                  <w:lang w:val="en-US"/>
                </w:rPr>
                <w:t xml:space="preserve"> </w:t>
              </w:r>
              <w:r w:rsidR="009F1034" w:rsidRPr="009F1034">
                <w:rPr>
                  <w:rFonts w:ascii="Calibri Light" w:hAnsi="Calibri Light"/>
                  <w:sz w:val="16"/>
                  <w:szCs w:val="16"/>
                  <w:lang w:val="en-US"/>
                </w:rPr>
                <w:t>Wood-based panels. Determination of density</w:t>
              </w:r>
              <w:r w:rsidR="009F1034">
                <w:rPr>
                  <w:rFonts w:ascii="Calibri Light" w:hAnsi="Calibri Light"/>
                  <w:sz w:val="16"/>
                  <w:szCs w:val="16"/>
                  <w:lang w:val="en-US"/>
                </w:rPr>
                <w:t xml:space="preserve"> / </w:t>
              </w:r>
              <w:r w:rsidR="009F1034" w:rsidRPr="009F1034">
                <w:rPr>
                  <w:rFonts w:ascii="Calibri Light" w:hAnsi="Calibri Light"/>
                  <w:sz w:val="16"/>
                  <w:szCs w:val="16"/>
                  <w:lang w:val="en-US"/>
                </w:rPr>
                <w:t>BS EN 324-2:1993</w:t>
              </w:r>
              <w:r w:rsidR="009F1034">
                <w:rPr>
                  <w:rFonts w:ascii="Calibri Light" w:hAnsi="Calibri Light"/>
                  <w:sz w:val="16"/>
                  <w:szCs w:val="16"/>
                  <w:lang w:val="en-US"/>
                </w:rPr>
                <w:t xml:space="preserve"> </w:t>
              </w:r>
              <w:r w:rsidR="009F1034" w:rsidRPr="009F1034">
                <w:rPr>
                  <w:rFonts w:ascii="Calibri Light" w:hAnsi="Calibri Light"/>
                  <w:sz w:val="16"/>
                  <w:szCs w:val="16"/>
                  <w:lang w:val="en-US"/>
                </w:rPr>
                <w:t>Wood-based panels. Determination of dimensions of boards. Determination of squareness and edge straightness</w:t>
              </w:r>
            </w:ins>
            <w:ins w:id="17409" w:author="Jing Kai Toh" w:date="2016-05-11T10:39:00Z">
              <w:r w:rsidR="009F1034">
                <w:rPr>
                  <w:rFonts w:ascii="Calibri Light" w:hAnsi="Calibri Light"/>
                  <w:sz w:val="16"/>
                  <w:szCs w:val="16"/>
                  <w:lang w:val="en-US"/>
                </w:rPr>
                <w:t xml:space="preserve"> / </w:t>
              </w:r>
              <w:r w:rsidR="009F1034" w:rsidRPr="009F1034">
                <w:rPr>
                  <w:rFonts w:ascii="Calibri Light" w:hAnsi="Calibri Light"/>
                  <w:sz w:val="16"/>
                  <w:szCs w:val="16"/>
                  <w:lang w:val="en-US"/>
                </w:rPr>
                <w:t>BS EN 325:2012</w:t>
              </w:r>
              <w:r w:rsidR="009F1034">
                <w:rPr>
                  <w:rFonts w:ascii="Calibri Light" w:hAnsi="Calibri Light"/>
                  <w:sz w:val="16"/>
                  <w:szCs w:val="16"/>
                  <w:lang w:val="en-US"/>
                </w:rPr>
                <w:t xml:space="preserve"> </w:t>
              </w:r>
            </w:ins>
            <w:ins w:id="17410" w:author="Jing Kai Toh" w:date="2016-05-11T10:40:00Z">
              <w:r w:rsidR="009F1034" w:rsidRPr="009F1034">
                <w:rPr>
                  <w:rFonts w:ascii="Calibri Light" w:hAnsi="Calibri Light"/>
                  <w:sz w:val="16"/>
                  <w:szCs w:val="16"/>
                  <w:lang w:val="en-US"/>
                </w:rPr>
                <w:t>Wood-based panels. Determination of dimensions of test pieces</w:t>
              </w:r>
              <w:r w:rsidR="009F1034">
                <w:rPr>
                  <w:rFonts w:ascii="Calibri Light" w:hAnsi="Calibri Light"/>
                  <w:sz w:val="16"/>
                  <w:szCs w:val="16"/>
                  <w:lang w:val="en-US"/>
                </w:rPr>
                <w:t xml:space="preserve"> \ </w:t>
              </w:r>
              <w:r w:rsidR="009F1034" w:rsidRPr="009F1034">
                <w:rPr>
                  <w:rFonts w:ascii="Calibri Light" w:hAnsi="Calibri Light"/>
                  <w:sz w:val="16"/>
                  <w:szCs w:val="16"/>
                  <w:lang w:val="en-US"/>
                </w:rPr>
                <w:t>BS EN 382-1:1993</w:t>
              </w:r>
            </w:ins>
            <w:ins w:id="17411" w:author="Jing Kai Toh" w:date="2016-05-11T10:41:00Z">
              <w:r w:rsidR="009F1034">
                <w:rPr>
                  <w:rFonts w:ascii="Calibri Light" w:hAnsi="Calibri Light"/>
                  <w:sz w:val="16"/>
                  <w:szCs w:val="16"/>
                  <w:lang w:val="en-US"/>
                </w:rPr>
                <w:t xml:space="preserve"> </w:t>
              </w:r>
              <w:r w:rsidR="009F1034" w:rsidRPr="009F1034">
                <w:rPr>
                  <w:rFonts w:ascii="Calibri Light" w:hAnsi="Calibri Light"/>
                  <w:sz w:val="16"/>
                  <w:szCs w:val="16"/>
                  <w:lang w:val="en-US"/>
                </w:rPr>
                <w:t>Fibreboards. Determination of surface absorption. Test method for dry process fibreboards</w:t>
              </w:r>
              <w:r w:rsidR="009F1034">
                <w:rPr>
                  <w:rFonts w:ascii="Calibri Light" w:hAnsi="Calibri Light"/>
                  <w:sz w:val="16"/>
                  <w:szCs w:val="16"/>
                  <w:lang w:val="en-US"/>
                </w:rPr>
                <w:t xml:space="preserve"> / </w:t>
              </w:r>
            </w:ins>
            <w:ins w:id="17412" w:author="Jing Kai Toh" w:date="2016-05-11T10:42:00Z">
              <w:r w:rsidR="009F1034" w:rsidRPr="009F1034">
                <w:rPr>
                  <w:rFonts w:ascii="Calibri Light" w:hAnsi="Calibri Light"/>
                  <w:sz w:val="16"/>
                  <w:szCs w:val="16"/>
                  <w:lang w:val="en-US"/>
                </w:rPr>
                <w:t>BS EN 622-3:2004</w:t>
              </w:r>
              <w:r w:rsidR="009F1034">
                <w:rPr>
                  <w:rFonts w:ascii="Calibri Light" w:hAnsi="Calibri Light"/>
                  <w:sz w:val="16"/>
                  <w:szCs w:val="16"/>
                  <w:lang w:val="en-US"/>
                </w:rPr>
                <w:t xml:space="preserve"> </w:t>
              </w:r>
              <w:r w:rsidR="009F1034" w:rsidRPr="009F1034">
                <w:rPr>
                  <w:rFonts w:ascii="Calibri Light" w:hAnsi="Calibri Light"/>
                  <w:sz w:val="16"/>
                  <w:szCs w:val="16"/>
                  <w:lang w:val="en-US"/>
                </w:rPr>
                <w:t>Fibreboards. Specifications. Requirements for medium boards</w:t>
              </w:r>
              <w:r w:rsidR="009F1034">
                <w:rPr>
                  <w:rFonts w:ascii="Calibri Light" w:hAnsi="Calibri Light"/>
                  <w:sz w:val="16"/>
                  <w:szCs w:val="16"/>
                  <w:lang w:val="en-US"/>
                </w:rPr>
                <w:t xml:space="preserve"> / </w:t>
              </w:r>
              <w:r w:rsidR="009F1034" w:rsidRPr="009F1034">
                <w:rPr>
                  <w:rFonts w:ascii="Calibri Light" w:hAnsi="Calibri Light"/>
                  <w:sz w:val="16"/>
                  <w:szCs w:val="16"/>
                  <w:lang w:val="en-US"/>
                </w:rPr>
                <w:t>BS EN 622-2:2004</w:t>
              </w:r>
            </w:ins>
            <w:ins w:id="17413" w:author="Jing Kai Toh" w:date="2016-05-11T10:43:00Z">
              <w:r w:rsidR="009F1034">
                <w:rPr>
                  <w:rFonts w:ascii="Calibri Light" w:hAnsi="Calibri Light"/>
                  <w:sz w:val="16"/>
                  <w:szCs w:val="16"/>
                  <w:lang w:val="en-US"/>
                </w:rPr>
                <w:t xml:space="preserve"> </w:t>
              </w:r>
              <w:r w:rsidR="009F1034" w:rsidRPr="009F1034">
                <w:rPr>
                  <w:rFonts w:ascii="Calibri Light" w:hAnsi="Calibri Light"/>
                  <w:sz w:val="16"/>
                  <w:szCs w:val="16"/>
                  <w:lang w:val="en-US"/>
                </w:rPr>
                <w:t>Fibreboards. Specifications. Requirements for hardboards</w:t>
              </w:r>
              <w:r w:rsidR="009F1034">
                <w:rPr>
                  <w:rFonts w:ascii="Calibri Light" w:hAnsi="Calibri Light"/>
                  <w:sz w:val="16"/>
                  <w:szCs w:val="16"/>
                  <w:lang w:val="en-US"/>
                </w:rPr>
                <w:t xml:space="preserve"> / </w:t>
              </w:r>
              <w:r w:rsidR="009F1034" w:rsidRPr="009F1034">
                <w:rPr>
                  <w:rFonts w:ascii="Calibri Light" w:hAnsi="Calibri Light"/>
                  <w:sz w:val="16"/>
                  <w:szCs w:val="16"/>
                  <w:lang w:val="en-US"/>
                </w:rPr>
                <w:t>BS EN 622-1:2003</w:t>
              </w:r>
            </w:ins>
            <w:ins w:id="17414" w:author="Jing Kai Toh" w:date="2016-05-11T10:44:00Z">
              <w:r w:rsidR="009F1034">
                <w:rPr>
                  <w:rFonts w:ascii="Calibri Light" w:hAnsi="Calibri Light"/>
                  <w:sz w:val="16"/>
                  <w:szCs w:val="16"/>
                  <w:lang w:val="en-US"/>
                </w:rPr>
                <w:t xml:space="preserve"> </w:t>
              </w:r>
              <w:r w:rsidR="009F1034" w:rsidRPr="009F1034">
                <w:rPr>
                  <w:rFonts w:ascii="Calibri Light" w:hAnsi="Calibri Light"/>
                  <w:sz w:val="16"/>
                  <w:szCs w:val="16"/>
                  <w:lang w:val="en-US"/>
                </w:rPr>
                <w:t>Fibreboards. Specifications. General requirements</w:t>
              </w:r>
            </w:ins>
            <w:r w:rsidRPr="00BC5AE5">
              <w:rPr>
                <w:rFonts w:ascii="Calibri Light" w:hAnsi="Calibri Light"/>
                <w:sz w:val="16"/>
                <w:szCs w:val="16"/>
                <w:lang w:val="en-US"/>
              </w:rPr>
              <w:br/>
            </w:r>
            <w:r w:rsidRPr="00BC5AE5">
              <w:rPr>
                <w:rFonts w:ascii="Calibri Light" w:hAnsi="Calibri Light"/>
                <w:sz w:val="16"/>
                <w:szCs w:val="16"/>
                <w:lang w:val="en-US"/>
              </w:rPr>
              <w:br/>
            </w:r>
            <w:del w:id="17415" w:author="Jing Kai Toh" w:date="2016-05-11T10:33:00Z">
              <w:r w:rsidRPr="00BC5AE5" w:rsidDel="009F1034">
                <w:rPr>
                  <w:rFonts w:ascii="Calibri Light" w:hAnsi="Calibri Light"/>
                  <w:sz w:val="16"/>
                  <w:szCs w:val="16"/>
                  <w:lang w:val="en-US"/>
                </w:rPr>
                <w:delText>BS 1162, 1418, 1410:1973 Specification for mastic asphalt for building (natural rock asphalt aggregate)</w:delText>
              </w:r>
            </w:del>
            <w:ins w:id="17416" w:author="Jing Kai Toh" w:date="2016-05-11T10:33:00Z">
              <w:r w:rsidR="009F1034">
                <w:rPr>
                  <w:rFonts w:ascii="Calibri Light" w:hAnsi="Calibri Light"/>
                  <w:sz w:val="16"/>
                  <w:szCs w:val="16"/>
                  <w:lang w:val="en-US"/>
                </w:rPr>
                <w:t>BS 6577:1985 Specification for mastic asphalt for building (natural rock asphalt aggregate) (Withdrawn)</w:t>
              </w:r>
            </w:ins>
            <w:r w:rsidRPr="00BC5AE5">
              <w:rPr>
                <w:rFonts w:ascii="Calibri Light" w:hAnsi="Calibri Light"/>
                <w:sz w:val="16"/>
                <w:szCs w:val="16"/>
                <w:lang w:val="en-US"/>
              </w:rPr>
              <w:br/>
            </w:r>
            <w:r w:rsidRPr="00BC5AE5">
              <w:rPr>
                <w:rFonts w:ascii="Calibri Light" w:hAnsi="Calibri Light"/>
                <w:sz w:val="16"/>
                <w:szCs w:val="16"/>
                <w:lang w:val="en-US"/>
              </w:rPr>
              <w:br/>
            </w:r>
            <w:del w:id="17417" w:author="Jing Kai Toh" w:date="2016-05-11T10:31:00Z">
              <w:r w:rsidRPr="00BC5AE5" w:rsidDel="009F1034">
                <w:rPr>
                  <w:rFonts w:ascii="Calibri Light" w:hAnsi="Calibri Light"/>
                  <w:sz w:val="16"/>
                  <w:szCs w:val="16"/>
                  <w:lang w:val="en-US"/>
                </w:rPr>
                <w:delText>BS 1202-1:1974 Specification for nails. Specifications for nails. Steel nails</w:delText>
              </w:r>
            </w:del>
            <w:ins w:id="17418" w:author="Jing Kai Toh" w:date="2016-05-11T10:31:00Z">
              <w:r w:rsidR="009F1034">
                <w:rPr>
                  <w:rFonts w:ascii="Calibri Light" w:hAnsi="Calibri Light"/>
                  <w:sz w:val="16"/>
                  <w:szCs w:val="16"/>
                  <w:lang w:val="en-US"/>
                </w:rPr>
                <w:t>BS 1202-1:2002 Specification for nails. Steel nails</w:t>
              </w:r>
            </w:ins>
            <w:r w:rsidRPr="00BC5AE5">
              <w:rPr>
                <w:rFonts w:ascii="Calibri Light" w:hAnsi="Calibri Light"/>
                <w:sz w:val="16"/>
                <w:szCs w:val="16"/>
                <w:lang w:val="en-US"/>
              </w:rPr>
              <w:br/>
            </w:r>
            <w:r w:rsidRPr="00BC5AE5">
              <w:rPr>
                <w:rFonts w:ascii="Calibri Light" w:hAnsi="Calibri Light"/>
                <w:sz w:val="16"/>
                <w:szCs w:val="16"/>
                <w:lang w:val="en-US"/>
              </w:rPr>
              <w:br/>
            </w:r>
            <w:del w:id="17419" w:author="Jing Kai Toh" w:date="2016-05-11T10:31:00Z">
              <w:r w:rsidRPr="00BC5AE5" w:rsidDel="009F1034">
                <w:rPr>
                  <w:rFonts w:ascii="Calibri Light" w:hAnsi="Calibri Light"/>
                  <w:sz w:val="16"/>
                  <w:szCs w:val="16"/>
                  <w:lang w:val="en-US"/>
                </w:rPr>
                <w:delText>BS 1494:1951 Specification. Fixing accessories for building purposes</w:delText>
              </w:r>
            </w:del>
            <w:ins w:id="17420" w:author="Jing Kai Toh" w:date="2016-05-11T16:06:00Z">
              <w:r w:rsidR="00154FB4">
                <w:rPr>
                  <w:rFonts w:ascii="Calibri Light" w:hAnsi="Calibri Light"/>
                  <w:sz w:val="16"/>
                  <w:szCs w:val="16"/>
                  <w:lang w:val="en-US"/>
                </w:rPr>
                <w:t>BS 1494-1:1964 Specification for fixing accessories for building purposes. Fixings for sheet, roof and wall coverings (Withdrawn)</w:t>
              </w:r>
            </w:ins>
            <w:ins w:id="17421" w:author="Jing Kai Toh" w:date="2016-05-11T10:31:00Z">
              <w:r w:rsidR="009F1034">
                <w:rPr>
                  <w:rFonts w:ascii="Calibri Light" w:hAnsi="Calibri Light"/>
                  <w:sz w:val="16"/>
                  <w:szCs w:val="16"/>
                  <w:lang w:val="en-US"/>
                </w:rPr>
                <w:t xml:space="preserve"> (Withdrawn)</w:t>
              </w:r>
            </w:ins>
            <w:r w:rsidRPr="00BC5AE5">
              <w:rPr>
                <w:rFonts w:ascii="Calibri Light" w:hAnsi="Calibri Light"/>
                <w:sz w:val="16"/>
                <w:szCs w:val="16"/>
                <w:lang w:val="en-US"/>
              </w:rPr>
              <w:br/>
            </w:r>
            <w:r w:rsidRPr="00BC5AE5">
              <w:rPr>
                <w:rFonts w:ascii="Calibri Light" w:hAnsi="Calibri Light"/>
                <w:sz w:val="16"/>
                <w:szCs w:val="16"/>
                <w:lang w:val="en-US"/>
              </w:rPr>
              <w:br/>
            </w:r>
            <w:del w:id="17422" w:author="Jing Kai Toh" w:date="2016-05-11T10:30:00Z">
              <w:r w:rsidRPr="00BC5AE5" w:rsidDel="009F1034">
                <w:rPr>
                  <w:rFonts w:ascii="Calibri Light" w:hAnsi="Calibri Light"/>
                  <w:sz w:val="16"/>
                  <w:szCs w:val="16"/>
                  <w:lang w:val="en-US"/>
                </w:rPr>
                <w:delText>BS 2654:1973 Specification for vertical steel welded storage tanks with butt-welded shells for the petroleum industry</w:delText>
              </w:r>
            </w:del>
            <w:ins w:id="17423" w:author="Jing Kai Toh" w:date="2016-05-11T10:30:00Z">
              <w:r w:rsidR="009F1034">
                <w:rPr>
                  <w:rFonts w:ascii="Calibri Light" w:hAnsi="Calibri Light"/>
                  <w:sz w:val="16"/>
                  <w:szCs w:val="16"/>
                  <w:lang w:val="en-US"/>
                </w:rPr>
                <w:t>BS EN 14015:2004 Specification for the design and manufacture of site built, vertical, cylindrical, flat-bottomed, above ground, welded, steel tanks for the storage of liquids at ambient temperature and above</w:t>
              </w:r>
            </w:ins>
            <w:r w:rsidRPr="00BC5AE5">
              <w:rPr>
                <w:rFonts w:ascii="Calibri Light" w:hAnsi="Calibri Light"/>
                <w:sz w:val="16"/>
                <w:szCs w:val="16"/>
                <w:lang w:val="en-US"/>
              </w:rPr>
              <w:br/>
            </w:r>
            <w:r w:rsidRPr="00BC5AE5">
              <w:rPr>
                <w:rFonts w:ascii="Calibri Light" w:hAnsi="Calibri Light"/>
                <w:sz w:val="16"/>
                <w:szCs w:val="16"/>
                <w:lang w:val="en-US"/>
              </w:rPr>
              <w:br/>
            </w:r>
            <w:del w:id="17424" w:author="Jing Kai Toh" w:date="2016-05-11T10:30:00Z">
              <w:r w:rsidRPr="00BC5AE5" w:rsidDel="009F1034">
                <w:rPr>
                  <w:rFonts w:ascii="Calibri Light" w:hAnsi="Calibri Light"/>
                  <w:sz w:val="16"/>
                  <w:szCs w:val="16"/>
                  <w:lang w:val="en-US"/>
                </w:rPr>
                <w:delText>BS 2654:1984 Specification for manufacture of vertical steel welded storage tanks with butt-welded shells for the petroleum industry</w:delText>
              </w:r>
            </w:del>
            <w:ins w:id="17425" w:author="Jing Kai Toh" w:date="2016-05-11T10:30:00Z">
              <w:r w:rsidR="009F1034">
                <w:rPr>
                  <w:rFonts w:ascii="Calibri Light" w:hAnsi="Calibri Light"/>
                  <w:sz w:val="16"/>
                  <w:szCs w:val="16"/>
                  <w:lang w:val="en-US"/>
                </w:rPr>
                <w:t>BS EN 14015:2004 Specification for the design and manufacture of site built, vertical, cylindrical, flat-bottomed, above ground, welded, steel tanks for the storage of liquids at ambient temperature and above</w:t>
              </w:r>
            </w:ins>
            <w:r w:rsidRPr="00BC5AE5">
              <w:rPr>
                <w:rFonts w:ascii="Calibri Light" w:hAnsi="Calibri Light"/>
                <w:sz w:val="16"/>
                <w:szCs w:val="16"/>
                <w:lang w:val="en-US"/>
              </w:rPr>
              <w:br/>
            </w:r>
            <w:r w:rsidRPr="00BC5AE5">
              <w:rPr>
                <w:rFonts w:ascii="Calibri Light" w:hAnsi="Calibri Light"/>
                <w:sz w:val="16"/>
                <w:szCs w:val="16"/>
                <w:lang w:val="en-US"/>
              </w:rPr>
              <w:br/>
            </w:r>
            <w:del w:id="17426" w:author="Jing Kai Toh" w:date="2016-05-11T10:29:00Z">
              <w:r w:rsidRPr="00BC5AE5" w:rsidDel="009F1034">
                <w:rPr>
                  <w:rFonts w:ascii="Calibri Light" w:hAnsi="Calibri Light"/>
                  <w:sz w:val="16"/>
                  <w:szCs w:val="16"/>
                  <w:lang w:val="en-US"/>
                </w:rPr>
                <w:delText>BS 2717:1956 Glossary of terms applicable to roof coverings</w:delText>
              </w:r>
            </w:del>
            <w:ins w:id="17427" w:author="Jing Kai Toh" w:date="2016-05-11T10:29:00Z">
              <w:r w:rsidR="009F1034">
                <w:rPr>
                  <w:rFonts w:ascii="Calibri Light" w:hAnsi="Calibri Light"/>
                  <w:sz w:val="16"/>
                  <w:szCs w:val="16"/>
                  <w:lang w:val="en-US"/>
                </w:rPr>
                <w:t>BS 6100-6:2008 Building and civil engineering. Vocabulary. Construction parts</w:t>
              </w:r>
            </w:ins>
            <w:r w:rsidRPr="00BC5AE5">
              <w:rPr>
                <w:rFonts w:ascii="Calibri Light" w:hAnsi="Calibri Light"/>
                <w:sz w:val="16"/>
                <w:szCs w:val="16"/>
                <w:lang w:val="en-US"/>
              </w:rPr>
              <w:br/>
            </w:r>
            <w:r w:rsidRPr="00BC5AE5">
              <w:rPr>
                <w:rFonts w:ascii="Calibri Light" w:hAnsi="Calibri Light"/>
                <w:sz w:val="16"/>
                <w:szCs w:val="16"/>
                <w:lang w:val="en-US"/>
              </w:rPr>
              <w:br/>
            </w:r>
            <w:del w:id="17428" w:author="Jing Kai Toh" w:date="2016-05-11T10:28:00Z">
              <w:r w:rsidRPr="00BC5AE5" w:rsidDel="009F1034">
                <w:rPr>
                  <w:rFonts w:ascii="Calibri Light" w:hAnsi="Calibri Light"/>
                  <w:sz w:val="16"/>
                  <w:szCs w:val="16"/>
                  <w:lang w:val="en-US"/>
                </w:rPr>
                <w:delText>BS 3056:Part 7:1986 Sizes of refractory bricks. Specification for basic bricks for steel making</w:delText>
              </w:r>
            </w:del>
            <w:ins w:id="17429" w:author="Jing Kai Toh" w:date="2016-05-11T10:28:00Z">
              <w:r w:rsidR="009F1034">
                <w:rPr>
                  <w:rFonts w:ascii="Calibri Light" w:hAnsi="Calibri Light"/>
                  <w:sz w:val="16"/>
                  <w:szCs w:val="16"/>
                  <w:lang w:val="en-US"/>
                </w:rPr>
                <w:t>BS 3056-7:1992 Sizes of refractory bricks. Specification for basic bricks for steel making</w:t>
              </w:r>
            </w:ins>
            <w:r w:rsidRPr="00BC5AE5">
              <w:rPr>
                <w:rFonts w:ascii="Calibri Light" w:hAnsi="Calibri Light"/>
                <w:sz w:val="16"/>
                <w:szCs w:val="16"/>
                <w:lang w:val="en-US"/>
              </w:rPr>
              <w:br/>
            </w:r>
            <w:r w:rsidRPr="00BC5AE5">
              <w:rPr>
                <w:rFonts w:ascii="Calibri Light" w:hAnsi="Calibri Light"/>
                <w:sz w:val="16"/>
                <w:szCs w:val="16"/>
                <w:lang w:val="en-US"/>
              </w:rPr>
              <w:br/>
            </w:r>
            <w:del w:id="17430" w:author="Toh Jing Kai" w:date="2016-05-11T10:20:00Z">
              <w:r w:rsidRPr="00BC5AE5" w:rsidDel="009E0F8D">
                <w:rPr>
                  <w:rFonts w:ascii="Calibri Light" w:hAnsi="Calibri Light"/>
                  <w:sz w:val="16"/>
                  <w:szCs w:val="16"/>
                  <w:lang w:val="en-US"/>
                </w:rPr>
                <w:delText>BS 3456:Part 2:Section 2.29:1971 Specification for safety of household and similar electrical appliances. Particular requirements. Ventilating fans</w:delText>
              </w:r>
            </w:del>
            <w:ins w:id="17431" w:author="Toh Jing Kai" w:date="2016-05-11T10:21:00Z">
              <w:r w:rsidR="009E0F8D">
                <w:rPr>
                  <w:rFonts w:ascii="Calibri Light" w:hAnsi="Calibri Light"/>
                  <w:sz w:val="16"/>
                  <w:szCs w:val="16"/>
                  <w:lang w:val="en-US"/>
                </w:rPr>
                <w:t>BS 3056-7:1992 Sizes of refractory bricks. Specification for basic bricks for steel making</w:t>
              </w:r>
            </w:ins>
            <w:ins w:id="17432" w:author="Toh Jing Kai" w:date="2016-05-11T10:20:00Z">
              <w:r w:rsidR="009E0F8D">
                <w:rPr>
                  <w:rFonts w:ascii="Calibri Light" w:hAnsi="Calibri Light"/>
                  <w:sz w:val="16"/>
                  <w:szCs w:val="16"/>
                  <w:lang w:val="en-US"/>
                </w:rPr>
                <w:t>BS 1945:1971 Specification for fireguards for heating appliances (gas, electric and oil-burning)</w:t>
              </w:r>
            </w:ins>
            <w:r w:rsidRPr="00BC5AE5">
              <w:rPr>
                <w:rFonts w:ascii="Calibri Light" w:hAnsi="Calibri Light"/>
                <w:sz w:val="16"/>
                <w:szCs w:val="16"/>
                <w:lang w:val="en-US"/>
              </w:rPr>
              <w:br/>
            </w:r>
            <w:r w:rsidRPr="00BC5AE5">
              <w:rPr>
                <w:rFonts w:ascii="Calibri Light" w:hAnsi="Calibri Light"/>
                <w:sz w:val="16"/>
                <w:szCs w:val="16"/>
                <w:lang w:val="en-US"/>
              </w:rPr>
              <w:br/>
            </w:r>
            <w:del w:id="17433" w:author="Jing Kai Toh" w:date="2016-05-11T10:03:00Z">
              <w:r w:rsidRPr="00BC5AE5" w:rsidDel="00917DB3">
                <w:rPr>
                  <w:rFonts w:ascii="Calibri Light" w:hAnsi="Calibri Light"/>
                  <w:sz w:val="16"/>
                  <w:szCs w:val="16"/>
                  <w:lang w:val="en-US"/>
                </w:rPr>
                <w:delText>BS 3688:Part 1:1963 Methods for mechanical testing of metals at elevated temperatures. Tensile testing</w:delText>
              </w:r>
            </w:del>
            <w:ins w:id="17434" w:author="Jing Kai Toh" w:date="2016-05-11T10:03:00Z">
              <w:r w:rsidR="00917DB3">
                <w:rPr>
                  <w:rFonts w:ascii="Calibri Light" w:hAnsi="Calibri Light"/>
                  <w:sz w:val="16"/>
                  <w:szCs w:val="16"/>
                  <w:lang w:val="en-US"/>
                </w:rPr>
                <w:t>BS EN ISO 6892-2:2011 Metallic materials. Tensile testing. Method of test at elevated temperature</w:t>
              </w:r>
            </w:ins>
            <w:r w:rsidRPr="00BC5AE5">
              <w:rPr>
                <w:rFonts w:ascii="Calibri Light" w:hAnsi="Calibri Light"/>
                <w:sz w:val="16"/>
                <w:szCs w:val="16"/>
                <w:lang w:val="en-US"/>
              </w:rPr>
              <w:br/>
            </w:r>
            <w:r w:rsidRPr="00BC5AE5">
              <w:rPr>
                <w:rFonts w:ascii="Calibri Light" w:hAnsi="Calibri Light"/>
                <w:sz w:val="16"/>
                <w:szCs w:val="16"/>
                <w:lang w:val="en-US"/>
              </w:rPr>
              <w:br/>
            </w:r>
            <w:del w:id="17435" w:author="Jing Kai Toh" w:date="2016-05-11T10:01:00Z">
              <w:r w:rsidRPr="00BC5AE5" w:rsidDel="00917DB3">
                <w:rPr>
                  <w:rFonts w:ascii="Calibri Light" w:hAnsi="Calibri Light"/>
                  <w:sz w:val="16"/>
                  <w:szCs w:val="16"/>
                  <w:lang w:val="en-US"/>
                </w:rPr>
                <w:delText>BS 3792:1964 Recommendations for the installation of automatic liquid level and temperature measuring instruments on storage tanks</w:delText>
              </w:r>
            </w:del>
            <w:ins w:id="17436" w:author="Jing Kai Toh" w:date="2016-05-11T10:01:00Z">
              <w:r w:rsidR="00917DB3">
                <w:rPr>
                  <w:rFonts w:ascii="Calibri Light" w:hAnsi="Calibri Light"/>
                  <w:sz w:val="16"/>
                  <w:szCs w:val="16"/>
                  <w:lang w:val="en-US"/>
                </w:rPr>
                <w:t>BS 3792:1964  Recommendations for the installation of automatic liquid level and temperature measuring instruments on storage tanks (Withdrawn)</w:t>
              </w:r>
            </w:ins>
            <w:r w:rsidRPr="00BC5AE5">
              <w:rPr>
                <w:rFonts w:ascii="Calibri Light" w:hAnsi="Calibri Light"/>
                <w:sz w:val="16"/>
                <w:szCs w:val="16"/>
                <w:lang w:val="en-US"/>
              </w:rPr>
              <w:br/>
            </w:r>
            <w:r w:rsidRPr="00BC5AE5">
              <w:rPr>
                <w:rFonts w:ascii="Calibri Light" w:hAnsi="Calibri Light"/>
                <w:sz w:val="16"/>
                <w:szCs w:val="16"/>
                <w:lang w:val="en-US"/>
              </w:rPr>
              <w:br/>
            </w:r>
            <w:del w:id="17437" w:author="Jing Kai Toh" w:date="2016-05-11T09:59:00Z">
              <w:r w:rsidRPr="00BC5AE5" w:rsidDel="008F0741">
                <w:rPr>
                  <w:rFonts w:ascii="Calibri Light" w:hAnsi="Calibri Light"/>
                  <w:sz w:val="16"/>
                  <w:szCs w:val="16"/>
                  <w:lang w:val="en-US"/>
                </w:rPr>
                <w:delText>BS 4208:1967 Specification for carbon and low alloy steel containment structures for stationary nuclear power reactors</w:delText>
              </w:r>
            </w:del>
            <w:ins w:id="17438" w:author="Jing Kai Toh" w:date="2016-05-11T09:59:00Z">
              <w:r w:rsidR="008F0741">
                <w:rPr>
                  <w:rFonts w:ascii="Calibri Light" w:hAnsi="Calibri Light"/>
                  <w:sz w:val="16"/>
                  <w:szCs w:val="16"/>
                  <w:lang w:val="en-US"/>
                </w:rPr>
                <w:t>BS 4208:1967 Specification for carbon and low alloy steel containment structures for stationary nuclear power reactors</w:t>
              </w:r>
            </w:ins>
            <w:r w:rsidRPr="00BC5AE5">
              <w:rPr>
                <w:rFonts w:ascii="Calibri Light" w:hAnsi="Calibri Light"/>
                <w:sz w:val="16"/>
                <w:szCs w:val="16"/>
                <w:lang w:val="en-US"/>
              </w:rPr>
              <w:br/>
            </w:r>
            <w:r w:rsidRPr="00BC5AE5">
              <w:rPr>
                <w:rFonts w:ascii="Calibri Light" w:hAnsi="Calibri Light"/>
                <w:sz w:val="16"/>
                <w:szCs w:val="16"/>
                <w:lang w:val="en-US"/>
              </w:rPr>
              <w:br/>
            </w:r>
            <w:del w:id="17439" w:author="Jing Kai Toh" w:date="2016-05-11T09:59:00Z">
              <w:r w:rsidRPr="00BC5AE5" w:rsidDel="008F0741">
                <w:rPr>
                  <w:rFonts w:ascii="Calibri Light" w:hAnsi="Calibri Light"/>
                  <w:sz w:val="16"/>
                  <w:szCs w:val="16"/>
                  <w:lang w:val="en-US"/>
                </w:rPr>
                <w:delText>BS 4330:1968 Recommendations for the co-ordination of dimensions in building. Controlling dimensions</w:delText>
              </w:r>
            </w:del>
            <w:ins w:id="17440" w:author="Jing Kai Toh" w:date="2016-05-11T09:59:00Z">
              <w:r w:rsidR="008F0741">
                <w:rPr>
                  <w:rFonts w:ascii="Calibri Light" w:hAnsi="Calibri Light"/>
                  <w:sz w:val="16"/>
                  <w:szCs w:val="16"/>
                  <w:lang w:val="en-US"/>
                </w:rPr>
                <w:t>BS 6750:1986 Specification for modular coordination in building</w:t>
              </w:r>
            </w:ins>
            <w:r w:rsidRPr="00BC5AE5">
              <w:rPr>
                <w:rFonts w:ascii="Calibri Light" w:hAnsi="Calibri Light"/>
                <w:sz w:val="16"/>
                <w:szCs w:val="16"/>
                <w:lang w:val="en-US"/>
              </w:rPr>
              <w:br/>
            </w:r>
            <w:r w:rsidRPr="00BC5AE5">
              <w:rPr>
                <w:rFonts w:ascii="Calibri Light" w:hAnsi="Calibri Light"/>
                <w:sz w:val="16"/>
                <w:szCs w:val="16"/>
                <w:lang w:val="en-US"/>
              </w:rPr>
              <w:br/>
            </w:r>
            <w:del w:id="17441" w:author="Jing Kai Toh" w:date="2016-05-11T09:57:00Z">
              <w:r w:rsidRPr="00BC5AE5" w:rsidDel="008F0741">
                <w:rPr>
                  <w:rFonts w:ascii="Calibri Light" w:hAnsi="Calibri Light"/>
                  <w:sz w:val="16"/>
                  <w:szCs w:val="16"/>
                  <w:lang w:val="en-US"/>
                </w:rPr>
                <w:delText>BS 4841:Part 3:1987 Rigid polyurethane (PUR) and polyisocyanurate (PIR) foam for building applications. Specification for two types of laminated board (roofboards) with auto-adhesively bonded reinforcing facings for use as roofboard thermal insulation for</w:delText>
              </w:r>
            </w:del>
            <w:ins w:id="17442" w:author="Jing Kai Toh" w:date="2016-05-11T09:58:00Z">
              <w:r w:rsidR="008F0741">
                <w:rPr>
                  <w:rFonts w:ascii="Calibri Light" w:hAnsi="Calibri Light"/>
                  <w:sz w:val="16"/>
                  <w:szCs w:val="16"/>
                  <w:lang w:val="en-US"/>
                </w:rPr>
                <w:t>BS 6750:1986 Specification for modular coordination in building</w:t>
              </w:r>
            </w:ins>
            <w:ins w:id="17443" w:author="Jing Kai Toh" w:date="2016-05-11T09:57:00Z">
              <w:r w:rsidR="008F0741">
                <w:rPr>
                  <w:rFonts w:ascii="Calibri Light" w:hAnsi="Calibri Light"/>
                  <w:sz w:val="16"/>
                  <w:szCs w:val="16"/>
                  <w:lang w:val="en-US"/>
                </w:rPr>
                <w:t>BS 4841-3:2006 Rigid polyisocyanurate (PIR) and polyurethane (PUR) products for building end-use applications. Specification for laminated boards (roofboards) with auto-adhesively or separately bonded facings for use as roofboard thermal insulation under</w:t>
              </w:r>
              <w:r w:rsidR="008F0741" w:rsidRPr="008F0741">
                <w:rPr>
                  <w:rFonts w:ascii="Calibri Light" w:hAnsi="Calibri Light"/>
                  <w:sz w:val="16"/>
                  <w:szCs w:val="16"/>
                  <w:lang w:val="en-US"/>
                </w:rPr>
                <w:t xml:space="preserve"> built up bituminous roofing membranes</w:t>
              </w:r>
              <w:r w:rsidR="008F0741">
                <w:rPr>
                  <w:rFonts w:ascii="Calibri Light" w:hAnsi="Calibri Light"/>
                  <w:sz w:val="16"/>
                  <w:szCs w:val="16"/>
                  <w:lang w:val="en-US"/>
                </w:rPr>
                <w:t xml:space="preserve"> </w:t>
              </w:r>
            </w:ins>
            <w:r w:rsidRPr="00BC5AE5">
              <w:rPr>
                <w:rFonts w:ascii="Calibri Light" w:hAnsi="Calibri Light"/>
                <w:sz w:val="16"/>
                <w:szCs w:val="16"/>
                <w:lang w:val="en-US"/>
              </w:rPr>
              <w:t xml:space="preserve"> </w:t>
            </w:r>
            <w:del w:id="17444" w:author="Jing Kai Toh" w:date="2016-05-11T09:57:00Z">
              <w:r w:rsidRPr="00BC5AE5" w:rsidDel="008F0741">
                <w:rPr>
                  <w:rFonts w:ascii="Calibri Light" w:hAnsi="Calibri Light"/>
                  <w:sz w:val="16"/>
                  <w:szCs w:val="16"/>
                  <w:lang w:val="en-US"/>
                </w:rPr>
                <w:delText>built-up roofs</w:delText>
              </w:r>
              <w:r w:rsidRPr="00BC5AE5" w:rsidDel="008F0741">
                <w:rPr>
                  <w:rFonts w:ascii="Calibri Light" w:hAnsi="Calibri Light"/>
                  <w:sz w:val="16"/>
                  <w:szCs w:val="16"/>
                  <w:lang w:val="en-US"/>
                </w:rPr>
                <w:br/>
              </w:r>
            </w:del>
            <w:r w:rsidRPr="00BC5AE5">
              <w:rPr>
                <w:rFonts w:ascii="Calibri Light" w:hAnsi="Calibri Light"/>
                <w:sz w:val="16"/>
                <w:szCs w:val="16"/>
                <w:lang w:val="en-US"/>
              </w:rPr>
              <w:br/>
            </w:r>
            <w:del w:id="17445" w:author="Jing Kai Toh" w:date="2016-05-11T09:56:00Z">
              <w:r w:rsidRPr="00BC5AE5" w:rsidDel="008F0741">
                <w:rPr>
                  <w:rFonts w:ascii="Calibri Light" w:hAnsi="Calibri Light"/>
                  <w:sz w:val="16"/>
                  <w:szCs w:val="16"/>
                  <w:lang w:val="en-US"/>
                </w:rPr>
                <w:delText>BS 4903:1979 Specification for external colours for farm buildings</w:delText>
              </w:r>
            </w:del>
            <w:ins w:id="17446" w:author="Jing Kai Toh" w:date="2016-05-11T09:56:00Z">
              <w:r w:rsidR="008F0741">
                <w:rPr>
                  <w:rFonts w:ascii="Calibri Light" w:hAnsi="Calibri Light"/>
                  <w:sz w:val="16"/>
                  <w:szCs w:val="16"/>
                  <w:lang w:val="en-US"/>
                </w:rPr>
                <w:t>BS 5502-20:1990 Buildings and structures for agriculture. Code of practice for general design considerations</w:t>
              </w:r>
            </w:ins>
            <w:r w:rsidRPr="00BC5AE5">
              <w:rPr>
                <w:rFonts w:ascii="Calibri Light" w:hAnsi="Calibri Light"/>
                <w:sz w:val="16"/>
                <w:szCs w:val="16"/>
                <w:lang w:val="en-US"/>
              </w:rPr>
              <w:br/>
            </w:r>
            <w:r w:rsidRPr="00BC5AE5">
              <w:rPr>
                <w:rFonts w:ascii="Calibri Light" w:hAnsi="Calibri Light"/>
                <w:sz w:val="16"/>
                <w:szCs w:val="16"/>
                <w:lang w:val="en-US"/>
              </w:rPr>
              <w:br/>
            </w:r>
            <w:del w:id="17447" w:author="Jing Kai Toh" w:date="2016-05-11T09:55:00Z">
              <w:r w:rsidRPr="00BC5AE5" w:rsidDel="008F0741">
                <w:rPr>
                  <w:rFonts w:ascii="Calibri Light" w:hAnsi="Calibri Light"/>
                  <w:sz w:val="16"/>
                  <w:szCs w:val="16"/>
                  <w:lang w:val="en-US"/>
                </w:rPr>
                <w:delText>BS 5247-14:1975 Code of practice for sheet roof and wall coverings. Corrugated asbestos-cement</w:delText>
              </w:r>
            </w:del>
            <w:ins w:id="17448" w:author="Jing Kai Toh" w:date="2016-05-11T09:55:00Z">
              <w:r w:rsidR="008F0741">
                <w:rPr>
                  <w:rFonts w:ascii="Calibri Light" w:hAnsi="Calibri Light"/>
                  <w:sz w:val="16"/>
                  <w:szCs w:val="16"/>
                  <w:lang w:val="en-US"/>
                </w:rPr>
                <w:t>BS 8219:2001+A1:2013 Installation of sheet roof and wall coverings. Profiled fibre cement. Code of practice</w:t>
              </w:r>
            </w:ins>
            <w:r w:rsidRPr="00BC5AE5">
              <w:rPr>
                <w:rFonts w:ascii="Calibri Light" w:hAnsi="Calibri Light"/>
                <w:sz w:val="16"/>
                <w:szCs w:val="16"/>
                <w:lang w:val="en-US"/>
              </w:rPr>
              <w:br/>
            </w:r>
            <w:r w:rsidRPr="00BC5AE5">
              <w:rPr>
                <w:rFonts w:ascii="Calibri Light" w:hAnsi="Calibri Light"/>
                <w:sz w:val="16"/>
                <w:szCs w:val="16"/>
                <w:lang w:val="en-US"/>
              </w:rPr>
              <w:br/>
            </w:r>
            <w:del w:id="17449" w:author="Jing Kai Toh" w:date="2016-05-11T09:54:00Z">
              <w:r w:rsidRPr="00BC5AE5" w:rsidDel="008F0741">
                <w:rPr>
                  <w:rFonts w:ascii="Calibri Light" w:hAnsi="Calibri Light"/>
                  <w:sz w:val="16"/>
                  <w:szCs w:val="16"/>
                  <w:lang w:val="en-US"/>
                </w:rPr>
                <w:delText>BS 5268:Part 3:1985 Structural use of timber. Code of practice for trussed rafter roofs</w:delText>
              </w:r>
            </w:del>
            <w:ins w:id="17450" w:author="Jing Kai Toh" w:date="2016-05-11T09:54:00Z">
              <w:r w:rsidR="008F0741">
                <w:rPr>
                  <w:rFonts w:ascii="Calibri Light" w:hAnsi="Calibri Light"/>
                  <w:sz w:val="16"/>
                  <w:szCs w:val="16"/>
                  <w:lang w:val="en-US"/>
                </w:rPr>
                <w:t>BS EN 1995-1-1:2004+A2:2014 Eurocode 5: Design of timber structures. General. Common rules and rules for buildings</w:t>
              </w:r>
            </w:ins>
            <w:r w:rsidRPr="00BC5AE5">
              <w:rPr>
                <w:rFonts w:ascii="Calibri Light" w:hAnsi="Calibri Light"/>
                <w:sz w:val="16"/>
                <w:szCs w:val="16"/>
                <w:lang w:val="en-US"/>
              </w:rPr>
              <w:br/>
            </w:r>
            <w:r w:rsidRPr="00BC5AE5">
              <w:rPr>
                <w:rFonts w:ascii="Calibri Light" w:hAnsi="Calibri Light"/>
                <w:sz w:val="16"/>
                <w:szCs w:val="16"/>
                <w:lang w:val="en-US"/>
              </w:rPr>
              <w:br/>
            </w:r>
            <w:del w:id="17451" w:author="Jing Kai Toh" w:date="2016-05-11T09:53:00Z">
              <w:r w:rsidRPr="00BC5AE5" w:rsidDel="008F0741">
                <w:rPr>
                  <w:rFonts w:ascii="Calibri Light" w:hAnsi="Calibri Light"/>
                  <w:sz w:val="16"/>
                  <w:szCs w:val="16"/>
                  <w:lang w:val="en-US"/>
                </w:rPr>
                <w:delText>BS 5427:1976 Code of practice for performance and loading criteria for profiled sheeting in building</w:delText>
              </w:r>
            </w:del>
            <w:ins w:id="17452" w:author="Jing Kai Toh" w:date="2016-05-11T09:53:00Z">
              <w:r w:rsidR="008F0741">
                <w:rPr>
                  <w:rFonts w:ascii="Calibri Light" w:hAnsi="Calibri Light"/>
                  <w:sz w:val="16"/>
                  <w:szCs w:val="16"/>
                  <w:lang w:val="en-US"/>
                </w:rPr>
                <w:t>BS 5427:2016 Code of practice for the use of profiled sheet for roof and wall cladding on buildings</w:t>
              </w:r>
            </w:ins>
            <w:r w:rsidRPr="00BC5AE5">
              <w:rPr>
                <w:rFonts w:ascii="Calibri Light" w:hAnsi="Calibri Light"/>
                <w:sz w:val="16"/>
                <w:szCs w:val="16"/>
                <w:lang w:val="en-US"/>
              </w:rPr>
              <w:br/>
            </w:r>
            <w:r w:rsidRPr="00BC5AE5">
              <w:rPr>
                <w:rFonts w:ascii="Calibri Light" w:hAnsi="Calibri Light"/>
                <w:sz w:val="16"/>
                <w:szCs w:val="16"/>
                <w:lang w:val="en-US"/>
              </w:rPr>
              <w:br/>
            </w:r>
            <w:del w:id="17453" w:author="Jing Kai Toh" w:date="2016-05-11T09:52:00Z">
              <w:r w:rsidRPr="00BC5AE5" w:rsidDel="008F0741">
                <w:rPr>
                  <w:rFonts w:ascii="Calibri Light" w:hAnsi="Calibri Light"/>
                  <w:sz w:val="16"/>
                  <w:szCs w:val="16"/>
                  <w:lang w:val="en-US"/>
                </w:rPr>
                <w:delText>BS 5502:Part 3:Section 3.2:1978 Code of practice for design of buildings and structures for agriculture. Appendices: legislation, technical data and references. Reference data: roof and wall sheeting and durability of materials</w:delText>
              </w:r>
            </w:del>
            <w:ins w:id="17454" w:author="Jing Kai Toh" w:date="2016-05-11T09:52:00Z">
              <w:r w:rsidR="008F0741">
                <w:rPr>
                  <w:rFonts w:ascii="Calibri Light" w:hAnsi="Calibri Light"/>
                  <w:sz w:val="16"/>
                  <w:szCs w:val="16"/>
                  <w:lang w:val="en-US"/>
                </w:rPr>
                <w:t>BS 5502-21:1990 Buildings and structures for agriculture. Code of practice for selection and use of construction materials</w:t>
              </w:r>
            </w:ins>
            <w:r w:rsidRPr="00BC5AE5">
              <w:rPr>
                <w:rFonts w:ascii="Calibri Light" w:hAnsi="Calibri Light"/>
                <w:sz w:val="16"/>
                <w:szCs w:val="16"/>
                <w:lang w:val="en-US"/>
              </w:rPr>
              <w:br/>
            </w:r>
            <w:r w:rsidRPr="00BC5AE5">
              <w:rPr>
                <w:rFonts w:ascii="Calibri Light" w:hAnsi="Calibri Light"/>
                <w:sz w:val="16"/>
                <w:szCs w:val="16"/>
                <w:lang w:val="en-US"/>
              </w:rPr>
              <w:br/>
            </w:r>
            <w:del w:id="17455" w:author="Jing Kai Toh" w:date="2016-05-11T09:49:00Z">
              <w:r w:rsidRPr="00BC5AE5" w:rsidDel="008F0741">
                <w:rPr>
                  <w:rFonts w:ascii="Calibri Light" w:hAnsi="Calibri Light"/>
                  <w:sz w:val="16"/>
                  <w:szCs w:val="16"/>
                  <w:lang w:val="en-US"/>
                </w:rPr>
                <w:delText>BS 5534:Part 1:1978 Code of practice for slating and tiling. Design</w:delText>
              </w:r>
            </w:del>
            <w:ins w:id="17456" w:author="Jing Kai Toh" w:date="2016-05-11T09:49:00Z">
              <w:r w:rsidR="008F0741">
                <w:rPr>
                  <w:rFonts w:ascii="Calibri Light" w:hAnsi="Calibri Light"/>
                  <w:sz w:val="16"/>
                  <w:szCs w:val="16"/>
                  <w:lang w:val="en-US"/>
                </w:rPr>
                <w:t>BS 5534:2014+A1:2015 Slating and tiling for pitched roofs and vertical cladding. Code of practice</w:t>
              </w:r>
            </w:ins>
            <w:r w:rsidRPr="00BC5AE5">
              <w:rPr>
                <w:rFonts w:ascii="Calibri Light" w:hAnsi="Calibri Light"/>
                <w:sz w:val="16"/>
                <w:szCs w:val="16"/>
                <w:lang w:val="en-US"/>
              </w:rPr>
              <w:br/>
            </w:r>
            <w:r w:rsidRPr="00BC5AE5">
              <w:rPr>
                <w:rFonts w:ascii="Calibri Light" w:hAnsi="Calibri Light"/>
                <w:sz w:val="16"/>
                <w:szCs w:val="16"/>
                <w:lang w:val="en-US"/>
              </w:rPr>
              <w:br/>
            </w:r>
            <w:del w:id="17457" w:author="Jing Kai Toh" w:date="2016-05-11T09:48:00Z">
              <w:r w:rsidRPr="00BC5AE5" w:rsidDel="008F0741">
                <w:rPr>
                  <w:rFonts w:ascii="Calibri Light" w:hAnsi="Calibri Light"/>
                  <w:sz w:val="16"/>
                  <w:szCs w:val="16"/>
                  <w:lang w:val="en-US"/>
                </w:rPr>
                <w:delText>BS 5534:Part 1:1990 Code of practice for slating and tiling. Design</w:delText>
              </w:r>
            </w:del>
            <w:ins w:id="17458" w:author="Jing Kai Toh" w:date="2016-05-11T09:48:00Z">
              <w:r w:rsidR="008F0741">
                <w:rPr>
                  <w:rFonts w:ascii="Calibri Light" w:hAnsi="Calibri Light"/>
                  <w:sz w:val="16"/>
                  <w:szCs w:val="16"/>
                  <w:lang w:val="en-US"/>
                </w:rPr>
                <w:t>BS 5534:2014+A1:2015 Slating and tiling for pitched roofs and vertical cladding. Code of practice</w:t>
              </w:r>
            </w:ins>
            <w:r w:rsidRPr="00BC5AE5">
              <w:rPr>
                <w:rFonts w:ascii="Calibri Light" w:hAnsi="Calibri Light"/>
                <w:sz w:val="16"/>
                <w:szCs w:val="16"/>
                <w:lang w:val="en-US"/>
              </w:rPr>
              <w:br/>
            </w:r>
            <w:r w:rsidRPr="00BC5AE5">
              <w:rPr>
                <w:rFonts w:ascii="Calibri Light" w:hAnsi="Calibri Light"/>
                <w:sz w:val="16"/>
                <w:szCs w:val="16"/>
                <w:lang w:val="en-US"/>
              </w:rPr>
              <w:br/>
            </w:r>
            <w:del w:id="17459" w:author="Jing Kai Toh" w:date="2016-05-11T09:47:00Z">
              <w:r w:rsidRPr="00BC5AE5" w:rsidDel="008F0741">
                <w:rPr>
                  <w:rFonts w:ascii="Calibri Light" w:hAnsi="Calibri Light"/>
                  <w:sz w:val="16"/>
                  <w:szCs w:val="16"/>
                  <w:lang w:val="en-US"/>
                </w:rPr>
                <w:delText>BS 5534:Part 2:1986 Code of practice for slating and tiling. Design charts for fixing roof slating and tiling against wind uplift</w:delText>
              </w:r>
            </w:del>
            <w:ins w:id="17460" w:author="Jing Kai Toh" w:date="2016-05-11T09:47:00Z">
              <w:r w:rsidR="008F0741">
                <w:rPr>
                  <w:rFonts w:ascii="Calibri Light" w:hAnsi="Calibri Light"/>
                  <w:sz w:val="16"/>
                  <w:szCs w:val="16"/>
                  <w:lang w:val="en-US"/>
                </w:rPr>
                <w:t>BS 5534:2014+A1:2015 Slating and tiling for pitched roofs and vertical cladding. Code of practice</w:t>
              </w:r>
            </w:ins>
            <w:r w:rsidRPr="00BC5AE5">
              <w:rPr>
                <w:rFonts w:ascii="Calibri Light" w:hAnsi="Calibri Light"/>
                <w:sz w:val="16"/>
                <w:szCs w:val="16"/>
                <w:lang w:val="en-US"/>
              </w:rPr>
              <w:br/>
            </w:r>
            <w:r w:rsidRPr="00BC5AE5">
              <w:rPr>
                <w:rFonts w:ascii="Calibri Light" w:hAnsi="Calibri Light"/>
                <w:sz w:val="16"/>
                <w:szCs w:val="16"/>
                <w:lang w:val="en-US"/>
              </w:rPr>
              <w:br/>
            </w:r>
            <w:del w:id="17461" w:author="Jing Kai Toh" w:date="2016-05-11T09:46:00Z">
              <w:r w:rsidRPr="00BC5AE5" w:rsidDel="008F0741">
                <w:rPr>
                  <w:rFonts w:ascii="Calibri Light" w:hAnsi="Calibri Light"/>
                  <w:sz w:val="16"/>
                  <w:szCs w:val="16"/>
                  <w:lang w:val="en-US"/>
                </w:rPr>
                <w:delText>BS 5669:Part 5:1989 Particleboard. Code of practice for the selection and application of particleboards for specific purposes</w:delText>
              </w:r>
            </w:del>
            <w:ins w:id="17462" w:author="Jing Kai Toh" w:date="2016-05-11T15:27:00Z">
              <w:r w:rsidR="00181E5D">
                <w:rPr>
                  <w:rFonts w:ascii="Calibri Light" w:hAnsi="Calibri Light"/>
                  <w:sz w:val="16"/>
                  <w:szCs w:val="16"/>
                  <w:lang w:val="en-US"/>
                </w:rPr>
                <w:t>BS 7916:1998 Code of practice for the selection and application of particleboard, oriented strand board (OSB), cement bonded particleboard and wood fibreboards for specific purposes (WIthdrawn)</w:t>
              </w:r>
            </w:ins>
            <w:r w:rsidRPr="00BC5AE5">
              <w:rPr>
                <w:rFonts w:ascii="Calibri Light" w:hAnsi="Calibri Light"/>
                <w:sz w:val="16"/>
                <w:szCs w:val="16"/>
                <w:lang w:val="en-US"/>
              </w:rPr>
              <w:br/>
            </w:r>
            <w:r w:rsidRPr="00BC5AE5">
              <w:rPr>
                <w:rFonts w:ascii="Calibri Light" w:hAnsi="Calibri Light"/>
                <w:sz w:val="16"/>
                <w:szCs w:val="16"/>
                <w:lang w:val="en-US"/>
              </w:rPr>
              <w:br/>
            </w:r>
            <w:del w:id="17463" w:author="Jing Kai Toh" w:date="2016-05-11T09:44:00Z">
              <w:r w:rsidRPr="00BC5AE5" w:rsidDel="008F0741">
                <w:rPr>
                  <w:rFonts w:ascii="Calibri Light" w:hAnsi="Calibri Light"/>
                  <w:sz w:val="16"/>
                  <w:szCs w:val="16"/>
                  <w:lang w:val="en-US"/>
                </w:rPr>
                <w:delText>BS 5669:Part 5:1993 Particleboard. Code of practice for the selection and application of particleboards for specific purposes</w:delText>
              </w:r>
            </w:del>
            <w:ins w:id="17464" w:author="Jing Kai Toh" w:date="2016-05-11T15:27:00Z">
              <w:r w:rsidR="00181E5D">
                <w:rPr>
                  <w:rFonts w:ascii="Calibri Light" w:hAnsi="Calibri Light"/>
                  <w:sz w:val="16"/>
                  <w:szCs w:val="16"/>
                  <w:lang w:val="en-US"/>
                </w:rPr>
                <w:t>BS 7916:1998 Code of practice for the selection and application of particleboard, oriented strand board (OSB), cement bonded particleboard and wood fibreboards for specific purposes (WIthdrawn)</w:t>
              </w:r>
            </w:ins>
            <w:ins w:id="17465" w:author="Jing Kai Toh" w:date="2016-05-11T09:44:00Z">
              <w:r w:rsidR="008F0741">
                <w:rPr>
                  <w:rFonts w:ascii="Calibri Light" w:hAnsi="Calibri Light"/>
                  <w:sz w:val="16"/>
                  <w:szCs w:val="16"/>
                  <w:lang w:val="en-US"/>
                </w:rPr>
                <w:t xml:space="preserve"> (Withdrawn)</w:t>
              </w:r>
            </w:ins>
            <w:r w:rsidRPr="00BC5AE5">
              <w:rPr>
                <w:rFonts w:ascii="Calibri Light" w:hAnsi="Calibri Light"/>
                <w:sz w:val="16"/>
                <w:szCs w:val="16"/>
                <w:lang w:val="en-US"/>
              </w:rPr>
              <w:br/>
            </w:r>
            <w:del w:id="17466" w:author="Jing Kai Toh" w:date="2016-05-11T09:44:00Z">
              <w:r w:rsidRPr="00BC5AE5" w:rsidDel="008F0741">
                <w:rPr>
                  <w:rFonts w:ascii="Calibri Light" w:hAnsi="Calibri Light"/>
                  <w:sz w:val="16"/>
                  <w:szCs w:val="16"/>
                  <w:lang w:val="en-US"/>
                </w:rPr>
                <w:delText>BS 5918:1980 Code of practice for solar heating systems for domestic hot water</w:delText>
              </w:r>
            </w:del>
            <w:ins w:id="17467" w:author="Jing Kai Toh" w:date="2016-05-11T09:44:00Z">
              <w:r w:rsidR="008F0741">
                <w:rPr>
                  <w:rFonts w:ascii="Calibri Light" w:hAnsi="Calibri Light"/>
                  <w:sz w:val="16"/>
                  <w:szCs w:val="16"/>
                  <w:lang w:val="en-US"/>
                </w:rPr>
                <w:t>BS 5918:2015 Solar heating systems for domestic hot water. Code of practice for design and installation</w:t>
              </w:r>
            </w:ins>
            <w:r w:rsidRPr="00BC5AE5">
              <w:rPr>
                <w:rFonts w:ascii="Calibri Light" w:hAnsi="Calibri Light"/>
                <w:sz w:val="16"/>
                <w:szCs w:val="16"/>
                <w:lang w:val="en-US"/>
              </w:rPr>
              <w:br/>
            </w:r>
            <w:r w:rsidRPr="00BC5AE5">
              <w:rPr>
                <w:rFonts w:ascii="Calibri Light" w:hAnsi="Calibri Light"/>
                <w:sz w:val="16"/>
                <w:szCs w:val="16"/>
                <w:lang w:val="en-US"/>
              </w:rPr>
              <w:br/>
              <w:t>BS 6100:Part 1:Section 1.3:Subsection 1.3.2:1985 Glossary of building and civil engineering terms. General and miscellaneous. Parts of construction works. Roofs and roofing</w:t>
            </w:r>
            <w:r w:rsidRPr="00BC5AE5">
              <w:rPr>
                <w:rFonts w:ascii="Calibri Light" w:hAnsi="Calibri Light"/>
                <w:sz w:val="16"/>
                <w:szCs w:val="16"/>
                <w:lang w:val="en-US"/>
              </w:rPr>
              <w:br/>
            </w:r>
            <w:r w:rsidRPr="00BC5AE5">
              <w:rPr>
                <w:rFonts w:ascii="Calibri Light" w:hAnsi="Calibri Light"/>
                <w:sz w:val="16"/>
                <w:szCs w:val="16"/>
                <w:lang w:val="en-US"/>
              </w:rPr>
              <w:br/>
            </w:r>
            <w:del w:id="17468" w:author="Jing Kai Toh" w:date="2016-05-11T09:41:00Z">
              <w:r w:rsidRPr="00BC5AE5" w:rsidDel="008F0741">
                <w:rPr>
                  <w:rFonts w:ascii="Calibri Light" w:hAnsi="Calibri Light"/>
                  <w:sz w:val="16"/>
                  <w:szCs w:val="16"/>
                  <w:lang w:val="en-US"/>
                </w:rPr>
                <w:delText>BS 6213:1982 Guide to selection of constructional sealants</w:delText>
              </w:r>
            </w:del>
            <w:ins w:id="17469" w:author="Jing Kai Toh" w:date="2016-05-11T09:41:00Z">
              <w:r w:rsidR="008F0741">
                <w:rPr>
                  <w:rFonts w:ascii="Calibri Light" w:hAnsi="Calibri Light"/>
                  <w:sz w:val="16"/>
                  <w:szCs w:val="16"/>
                  <w:lang w:val="en-US"/>
                </w:rPr>
                <w:t>BS 6213:2000+A1:2010 Selection of construction sealants. Guide</w:t>
              </w:r>
            </w:ins>
            <w:r w:rsidRPr="00BC5AE5">
              <w:rPr>
                <w:rFonts w:ascii="Calibri Light" w:hAnsi="Calibri Light"/>
                <w:sz w:val="16"/>
                <w:szCs w:val="16"/>
                <w:lang w:val="en-US"/>
              </w:rPr>
              <w:br/>
            </w:r>
            <w:r w:rsidRPr="00BC5AE5">
              <w:rPr>
                <w:rFonts w:ascii="Calibri Light" w:hAnsi="Calibri Light"/>
                <w:sz w:val="16"/>
                <w:szCs w:val="16"/>
                <w:lang w:val="en-US"/>
              </w:rPr>
              <w:br/>
            </w:r>
            <w:del w:id="17470" w:author="Jing Kai Toh" w:date="2016-05-11T09:41:00Z">
              <w:r w:rsidRPr="00BC5AE5" w:rsidDel="008F0741">
                <w:rPr>
                  <w:rFonts w:ascii="Calibri Light" w:hAnsi="Calibri Light"/>
                  <w:sz w:val="16"/>
                  <w:szCs w:val="16"/>
                  <w:lang w:val="en-US"/>
                </w:rPr>
                <w:delText>BS 6367:1983 Code of practice for drainage of roofs and paved areas</w:delText>
              </w:r>
            </w:del>
            <w:ins w:id="17471" w:author="Jing Kai Toh" w:date="2016-05-11T12:36:00Z">
              <w:r w:rsidR="00011C89">
                <w:rPr>
                  <w:rFonts w:ascii="Calibri Light" w:hAnsi="Calibri Light"/>
                  <w:sz w:val="16"/>
                  <w:szCs w:val="16"/>
                  <w:lang w:val="en-US"/>
                </w:rPr>
                <w:t>BS EN 12056-3:2000 Gravity drainage systems inside buildings. Roof drainage, layout and calculation</w:t>
              </w:r>
            </w:ins>
            <w:r w:rsidRPr="00BC5AE5">
              <w:rPr>
                <w:rFonts w:ascii="Calibri Light" w:hAnsi="Calibri Light"/>
                <w:sz w:val="16"/>
                <w:szCs w:val="16"/>
                <w:lang w:val="en-US"/>
              </w:rPr>
              <w:br/>
            </w:r>
            <w:r w:rsidRPr="00BC5AE5">
              <w:rPr>
                <w:rFonts w:ascii="Calibri Light" w:hAnsi="Calibri Light"/>
                <w:sz w:val="16"/>
                <w:szCs w:val="16"/>
                <w:lang w:val="en-US"/>
              </w:rPr>
              <w:br/>
            </w:r>
            <w:del w:id="17472" w:author="Jing Kai Toh" w:date="2016-05-11T09:40:00Z">
              <w:r w:rsidRPr="00BC5AE5" w:rsidDel="008F0741">
                <w:rPr>
                  <w:rFonts w:ascii="Calibri Light" w:hAnsi="Calibri Light"/>
                  <w:sz w:val="16"/>
                  <w:szCs w:val="16"/>
                  <w:lang w:val="en-US"/>
                </w:rPr>
                <w:delText>BS 6561:1985 Specification for zinc alloy sheet and strip for building</w:delText>
              </w:r>
            </w:del>
            <w:ins w:id="17473" w:author="Jing Kai Toh" w:date="2016-05-11T14:44:00Z">
              <w:r w:rsidR="008A15E4">
                <w:rPr>
                  <w:rFonts w:ascii="Calibri Light" w:hAnsi="Calibri Light"/>
                  <w:sz w:val="16"/>
                  <w:szCs w:val="16"/>
                  <w:lang w:val="en-US"/>
                </w:rPr>
                <w:t>BS EN 988:1997 Zinc and zinc alloys. Specification for rolled flat products for building</w:t>
              </w:r>
            </w:ins>
            <w:r w:rsidRPr="00BC5AE5">
              <w:rPr>
                <w:rFonts w:ascii="Calibri Light" w:hAnsi="Calibri Light"/>
                <w:sz w:val="16"/>
                <w:szCs w:val="16"/>
                <w:lang w:val="en-US"/>
              </w:rPr>
              <w:br/>
            </w:r>
            <w:r w:rsidRPr="00BC5AE5">
              <w:rPr>
                <w:rFonts w:ascii="Calibri Light" w:hAnsi="Calibri Light"/>
                <w:sz w:val="16"/>
                <w:szCs w:val="16"/>
                <w:lang w:val="en-US"/>
              </w:rPr>
              <w:br/>
            </w:r>
            <w:del w:id="17474" w:author="Jing Kai Toh" w:date="2016-05-11T09:39:00Z">
              <w:r w:rsidRPr="00BC5AE5" w:rsidDel="008F0741">
                <w:rPr>
                  <w:rFonts w:ascii="Calibri Light" w:hAnsi="Calibri Light"/>
                  <w:sz w:val="16"/>
                  <w:szCs w:val="16"/>
                  <w:lang w:val="en-US"/>
                </w:rPr>
                <w:delText>BS 6577:1985 Specification for mastic asphalt for building (natural rock asphalt aggregate)</w:delText>
              </w:r>
            </w:del>
            <w:ins w:id="17475" w:author="Jing Kai Toh" w:date="2016-05-11T09:39:00Z">
              <w:r w:rsidR="008F0741">
                <w:rPr>
                  <w:rFonts w:ascii="Calibri Light" w:hAnsi="Calibri Light"/>
                  <w:sz w:val="16"/>
                  <w:szCs w:val="16"/>
                  <w:lang w:val="en-US"/>
                </w:rPr>
                <w:t>BS 6577:1985 Specification for mastic asphalt for building (natural rock asphalt aggregate)</w:t>
              </w:r>
            </w:ins>
            <w:r w:rsidRPr="00BC5AE5">
              <w:rPr>
                <w:rFonts w:ascii="Calibri Light" w:hAnsi="Calibri Light"/>
                <w:sz w:val="16"/>
                <w:szCs w:val="16"/>
                <w:lang w:val="en-US"/>
              </w:rPr>
              <w:br/>
            </w:r>
            <w:r w:rsidRPr="00BC5AE5">
              <w:rPr>
                <w:rFonts w:ascii="Calibri Light" w:hAnsi="Calibri Light"/>
                <w:sz w:val="16"/>
                <w:szCs w:val="16"/>
                <w:lang w:val="en-US"/>
              </w:rPr>
              <w:br/>
            </w:r>
            <w:del w:id="17476" w:author="Jing Kai Toh" w:date="2016-05-11T09:38:00Z">
              <w:r w:rsidRPr="00BC5AE5" w:rsidDel="008F0741">
                <w:rPr>
                  <w:rFonts w:ascii="Calibri Light" w:hAnsi="Calibri Light"/>
                  <w:sz w:val="16"/>
                  <w:szCs w:val="16"/>
                  <w:lang w:val="en-US"/>
                </w:rPr>
                <w:delText>BS 6915:1988 Specification for design and construction of fully supported lead sheet roof and wall coverings</w:delText>
              </w:r>
            </w:del>
            <w:ins w:id="17477" w:author="Jing Kai Toh" w:date="2016-05-11T09:38:00Z">
              <w:r w:rsidR="008F0741">
                <w:rPr>
                  <w:rFonts w:ascii="Calibri Light" w:hAnsi="Calibri Light"/>
                  <w:sz w:val="16"/>
                  <w:szCs w:val="16"/>
                  <w:lang w:val="en-US"/>
                </w:rPr>
                <w:t>BS 6915:2001+A1:2014 Design and construction of fully supported lead sheet roof and wall coverings. Code of practice</w:t>
              </w:r>
            </w:ins>
            <w:r w:rsidRPr="00BC5AE5">
              <w:rPr>
                <w:rFonts w:ascii="Calibri Light" w:hAnsi="Calibri Light"/>
                <w:sz w:val="16"/>
                <w:szCs w:val="16"/>
                <w:lang w:val="en-US"/>
              </w:rPr>
              <w:br/>
            </w:r>
            <w:r w:rsidRPr="00BC5AE5">
              <w:rPr>
                <w:rFonts w:ascii="Calibri Light" w:hAnsi="Calibri Light"/>
                <w:sz w:val="16"/>
                <w:szCs w:val="16"/>
                <w:lang w:val="en-US"/>
              </w:rPr>
              <w:br/>
              <w:t>CP 112:Part 3:1973 Code of practice for the structural use of timber. Trussed rafters for roofs of dwellings</w:t>
            </w:r>
            <w:r w:rsidRPr="00BC5AE5">
              <w:rPr>
                <w:rFonts w:ascii="Calibri Light" w:hAnsi="Calibri Light"/>
                <w:sz w:val="16"/>
                <w:szCs w:val="16"/>
                <w:lang w:val="en-US"/>
              </w:rPr>
              <w:br/>
            </w:r>
            <w:r w:rsidRPr="00BC5AE5">
              <w:rPr>
                <w:rFonts w:ascii="Calibri Light" w:hAnsi="Calibri Light"/>
                <w:sz w:val="16"/>
                <w:szCs w:val="16"/>
                <w:lang w:val="en-US"/>
              </w:rPr>
              <w:br/>
            </w:r>
            <w:del w:id="17478" w:author="Jing Kai Toh" w:date="2016-05-11T09:32:00Z">
              <w:r w:rsidRPr="00BC5AE5" w:rsidDel="008F0741">
                <w:rPr>
                  <w:rFonts w:ascii="Calibri Light" w:hAnsi="Calibri Light"/>
                  <w:sz w:val="16"/>
                  <w:szCs w:val="16"/>
                  <w:lang w:val="en-US"/>
                </w:rPr>
                <w:delText>CP 143:Part 8:1970 Sheet roof and wall coverings. Semi-rigid asbestos bitumen sheet</w:delText>
              </w:r>
            </w:del>
            <w:ins w:id="17479" w:author="Jing Kai Toh" w:date="2016-05-11T15:06:00Z">
              <w:r w:rsidR="008A15E4">
                <w:rPr>
                  <w:rFonts w:ascii="Calibri Light" w:hAnsi="Calibri Light"/>
                  <w:sz w:val="16"/>
                  <w:szCs w:val="16"/>
                  <w:lang w:val="en-US"/>
                </w:rPr>
                <w:t>CP 143-12:1970 Code of practice for sheet roof and wall coverings. Code of practice for sheet roof and wall coverings. Copper. Metric units</w:t>
              </w:r>
            </w:ins>
            <w:r w:rsidRPr="00BC5AE5">
              <w:rPr>
                <w:rFonts w:ascii="Calibri Light" w:hAnsi="Calibri Light"/>
                <w:sz w:val="16"/>
                <w:szCs w:val="16"/>
                <w:lang w:val="en-US"/>
              </w:rPr>
              <w:br/>
            </w:r>
            <w:r w:rsidRPr="00BC5AE5">
              <w:rPr>
                <w:rFonts w:ascii="Calibri Light" w:hAnsi="Calibri Light"/>
                <w:sz w:val="16"/>
                <w:szCs w:val="16"/>
                <w:lang w:val="en-US"/>
              </w:rPr>
              <w:br/>
            </w:r>
            <w:del w:id="17480" w:author="Jing Kai Toh" w:date="2016-05-11T09:31:00Z">
              <w:r w:rsidRPr="00BC5AE5" w:rsidDel="008F0741">
                <w:rPr>
                  <w:rFonts w:ascii="Calibri Light" w:hAnsi="Calibri Light"/>
                  <w:sz w:val="16"/>
                  <w:szCs w:val="16"/>
                  <w:lang w:val="en-US"/>
                </w:rPr>
                <w:delText>CP 143:Part 11:1970 Code of practice for sheet roof and wall coverings. Lead. Metric units</w:delText>
              </w:r>
            </w:del>
            <w:ins w:id="17481" w:author="Jing Kai Toh" w:date="2016-05-11T09:31:00Z">
              <w:r w:rsidR="008F0741">
                <w:rPr>
                  <w:rFonts w:ascii="Calibri Light" w:hAnsi="Calibri Light"/>
                  <w:sz w:val="16"/>
                  <w:szCs w:val="16"/>
                  <w:lang w:val="en-US"/>
                </w:rPr>
                <w:t>BS 6915:2001+A1:2014 Design and construction of fully supported lead sheet roof and wall coverings. Code of practice</w:t>
              </w:r>
            </w:ins>
          </w:p>
          <w:p w14:paraId="1C6FAF1F" w14:textId="77777777" w:rsidR="006C7925" w:rsidRPr="00BC5AE5" w:rsidRDefault="006C7925" w:rsidP="00BC5AE5">
            <w:pPr>
              <w:spacing w:before="100" w:after="120"/>
              <w:rPr>
                <w:rFonts w:ascii="Calibri Light" w:hAnsi="Calibri Light"/>
                <w:sz w:val="16"/>
                <w:szCs w:val="16"/>
                <w:lang w:val="en-US"/>
              </w:rPr>
            </w:pPr>
            <w:del w:id="17482" w:author="Jing Kai Toh" w:date="2016-05-11T09:31:00Z">
              <w:r w:rsidRPr="00BC5AE5" w:rsidDel="008F0741">
                <w:rPr>
                  <w:rFonts w:ascii="Calibri Light" w:hAnsi="Calibri Light"/>
                  <w:sz w:val="16"/>
                  <w:szCs w:val="16"/>
                  <w:lang w:val="en-US"/>
                </w:rPr>
                <w:delText>CP 144:Part 4:1970 Roof coverings. Mastic asphalt. Metric units</w:delText>
              </w:r>
            </w:del>
            <w:ins w:id="17483" w:author="Jing Kai Toh" w:date="2016-05-11T15:14:00Z">
              <w:r w:rsidR="00181E5D">
                <w:rPr>
                  <w:rFonts w:ascii="Calibri Light" w:hAnsi="Calibri Light"/>
                  <w:sz w:val="16"/>
                  <w:szCs w:val="16"/>
                  <w:lang w:val="en-US"/>
                </w:rPr>
                <w:t>BS 8218:1998 Code of practice for mastic asphalt roofing</w:t>
              </w:r>
            </w:ins>
            <w:r w:rsidRPr="00BC5AE5">
              <w:rPr>
                <w:rFonts w:ascii="Calibri Light" w:hAnsi="Calibri Light"/>
                <w:sz w:val="16"/>
                <w:szCs w:val="16"/>
                <w:lang w:val="en-US"/>
              </w:rPr>
              <w:br/>
            </w:r>
            <w:r w:rsidRPr="00BC5AE5">
              <w:rPr>
                <w:rFonts w:ascii="Calibri Light" w:hAnsi="Calibri Light"/>
                <w:sz w:val="16"/>
                <w:szCs w:val="16"/>
                <w:lang w:val="en-US"/>
              </w:rPr>
              <w:br/>
            </w:r>
            <w:del w:id="17484" w:author="Jing Kai Toh" w:date="2016-05-11T09:30:00Z">
              <w:r w:rsidRPr="00BC5AE5" w:rsidDel="008F0741">
                <w:rPr>
                  <w:rFonts w:ascii="Calibri Light" w:hAnsi="Calibri Light"/>
                  <w:sz w:val="16"/>
                  <w:szCs w:val="16"/>
                  <w:lang w:val="en-US"/>
                </w:rPr>
                <w:delText>CP 153:Part 1:1969 Windows and rooflights. Cleaning and safety</w:delText>
              </w:r>
            </w:del>
            <w:ins w:id="17485" w:author="Jing Kai Toh" w:date="2016-05-11T09:30:00Z">
              <w:r w:rsidR="008F0741">
                <w:rPr>
                  <w:rFonts w:ascii="Calibri Light" w:hAnsi="Calibri Light"/>
                  <w:sz w:val="16"/>
                  <w:szCs w:val="16"/>
                  <w:lang w:val="en-US"/>
                </w:rPr>
                <w:t>BS 8213-1:2004 Windows doors and rooflights. Design for safety in use and during cleaning of windows, including door-height windows and roof windows. Code of practice</w:t>
              </w:r>
            </w:ins>
            <w:r w:rsidRPr="00BC5AE5">
              <w:rPr>
                <w:rFonts w:ascii="Calibri Light" w:hAnsi="Calibri Light"/>
                <w:sz w:val="16"/>
                <w:szCs w:val="16"/>
                <w:lang w:val="en-US"/>
              </w:rPr>
              <w:br/>
            </w:r>
            <w:r w:rsidRPr="00BC5AE5">
              <w:rPr>
                <w:rFonts w:ascii="Calibri Light" w:hAnsi="Calibri Light"/>
                <w:sz w:val="16"/>
                <w:szCs w:val="16"/>
                <w:lang w:val="en-US"/>
              </w:rPr>
              <w:br/>
            </w:r>
            <w:del w:id="17486" w:author="Jing Kai Toh" w:date="2016-05-11T09:27:00Z">
              <w:r w:rsidRPr="00BC5AE5" w:rsidDel="00A9382B">
                <w:rPr>
                  <w:rFonts w:ascii="Calibri Light" w:hAnsi="Calibri Light"/>
                  <w:sz w:val="16"/>
                  <w:szCs w:val="16"/>
                  <w:lang w:val="en-US"/>
                </w:rPr>
                <w:delText>CP 290:1973 Code of practice for suspended ceilings and linings of dry construction using metal fixing systems</w:delText>
              </w:r>
            </w:del>
            <w:ins w:id="17487" w:author="Jing Kai Toh" w:date="2016-05-11T09:27:00Z">
              <w:r w:rsidR="00A9382B">
                <w:rPr>
                  <w:rFonts w:ascii="Calibri Light" w:hAnsi="Calibri Light"/>
                  <w:sz w:val="16"/>
                  <w:szCs w:val="16"/>
                  <w:lang w:val="en-US"/>
                </w:rPr>
                <w:t>BS EN 13964:2014 Suspended ceilings. Requirements and test methods</w:t>
              </w:r>
            </w:ins>
            <w:r w:rsidRPr="00BC5AE5">
              <w:rPr>
                <w:rFonts w:ascii="Calibri Light" w:hAnsi="Calibri Light"/>
                <w:sz w:val="16"/>
                <w:szCs w:val="16"/>
                <w:lang w:val="en-US"/>
              </w:rPr>
              <w:br/>
            </w:r>
            <w:r w:rsidRPr="00BC5AE5">
              <w:rPr>
                <w:rFonts w:ascii="Calibri Light" w:hAnsi="Calibri Light"/>
                <w:sz w:val="16"/>
                <w:szCs w:val="16"/>
                <w:lang w:val="en-US"/>
              </w:rPr>
              <w:br/>
              <w:t>PD 6477:1976 Metric dimensions of steel tubes for hydraulic cylinders used in the construction of powered roof supports in the mining industry</w:t>
            </w:r>
          </w:p>
          <w:p w14:paraId="039DF7E1" w14:textId="77777777" w:rsidR="00401C5E" w:rsidRPr="004F3C8C" w:rsidRDefault="00401C5E" w:rsidP="00BC5AE5">
            <w:pPr>
              <w:spacing w:before="100" w:after="120"/>
              <w:rPr>
                <w:rFonts w:ascii="Calibri Light" w:hAnsi="Calibri Light"/>
                <w:sz w:val="16"/>
                <w:szCs w:val="16"/>
                <w:lang w:val="en-US"/>
              </w:rPr>
            </w:pPr>
          </w:p>
        </w:tc>
      </w:tr>
      <w:tr w:rsidR="00401C5E" w:rsidRPr="004F3C8C" w14:paraId="37DA55D2" w14:textId="77777777" w:rsidTr="00401C5E">
        <w:tc>
          <w:tcPr>
            <w:tcW w:w="685" w:type="dxa"/>
          </w:tcPr>
          <w:p w14:paraId="1F6F2F8F"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07803F25" w14:textId="77777777" w:rsidR="004227C5" w:rsidRPr="004227C5" w:rsidRDefault="006C7925" w:rsidP="004227C5">
            <w:pPr>
              <w:rPr>
                <w:ins w:id="17488" w:author="Jing Kai Toh" w:date="2016-05-10T14:23:00Z"/>
                <w:rFonts w:ascii="Calibri Light" w:hAnsi="Calibri Light"/>
                <w:sz w:val="16"/>
                <w:szCs w:val="16"/>
                <w:lang w:val="en-US"/>
              </w:rPr>
            </w:pPr>
            <w:del w:id="17489" w:author="Jing Kai Toh" w:date="2016-05-10T18:00:00Z">
              <w:r w:rsidRPr="00BC5AE5" w:rsidDel="0064263C">
                <w:rPr>
                  <w:rFonts w:ascii="Calibri Light" w:hAnsi="Calibri Light"/>
                  <w:sz w:val="16"/>
                  <w:szCs w:val="16"/>
                  <w:lang w:val="en-US"/>
                </w:rPr>
                <w:delText>E936-98 Standard Practice for Roof System Assemblies Employing Steel Deck, Preformed Roof Insulation, and Bituminous Built-Up Roofing </w:delText>
              </w:r>
            </w:del>
            <w:ins w:id="17490" w:author="Jing Kai Toh" w:date="2016-05-10T18:00:00Z">
              <w:r w:rsidR="0064263C">
                <w:rPr>
                  <w:rFonts w:ascii="Calibri Light" w:hAnsi="Calibri Light"/>
                  <w:sz w:val="16"/>
                  <w:szCs w:val="16"/>
                  <w:lang w:val="en-US"/>
                </w:rPr>
                <w:t>ASTM E936-98(2004) Standard Practice for Roof System Assemblies Employing Steel Deck, Preformed Roof Insulation, and Bituminous Built-Up Roofing (Withdrawn 2012)</w:t>
              </w:r>
            </w:ins>
            <w:r w:rsidRPr="00BC5AE5">
              <w:rPr>
                <w:rFonts w:ascii="Calibri Light" w:hAnsi="Calibri Light"/>
                <w:sz w:val="16"/>
                <w:szCs w:val="16"/>
                <w:lang w:val="en-US"/>
              </w:rPr>
              <w:br/>
            </w:r>
            <w:r w:rsidRPr="00BC5AE5">
              <w:rPr>
                <w:rFonts w:ascii="Calibri Light" w:hAnsi="Calibri Light"/>
                <w:sz w:val="16"/>
                <w:szCs w:val="16"/>
                <w:lang w:val="en-US"/>
              </w:rPr>
              <w:br/>
            </w:r>
            <w:del w:id="17491" w:author="Jing Kai Toh" w:date="2016-05-11T09:18:00Z">
              <w:r w:rsidRPr="00BC5AE5" w:rsidDel="00A9382B">
                <w:rPr>
                  <w:rFonts w:ascii="Calibri Light" w:hAnsi="Calibri Light"/>
                  <w:sz w:val="16"/>
                  <w:szCs w:val="16"/>
                  <w:lang w:val="en-US"/>
                </w:rPr>
                <w:delText>D2829-97 Standard Practice for Sampling and Analysis of Built-Up Roofs </w:delText>
              </w:r>
            </w:del>
            <w:ins w:id="17492" w:author="Jing Kai Toh" w:date="2016-05-11T09:18:00Z">
              <w:r w:rsidR="00A9382B">
                <w:rPr>
                  <w:rFonts w:ascii="Calibri Light" w:hAnsi="Calibri Light"/>
                  <w:sz w:val="16"/>
                  <w:szCs w:val="16"/>
                  <w:lang w:val="en-US"/>
                </w:rPr>
                <w:t>ASTM D2829 - 07(2013) Standard Practice for Sampling and Analysis of Existing Built-Up Roof Systems</w:t>
              </w:r>
            </w:ins>
            <w:r w:rsidRPr="00BC5AE5">
              <w:rPr>
                <w:rFonts w:ascii="Calibri Light" w:hAnsi="Calibri Light"/>
                <w:sz w:val="16"/>
                <w:szCs w:val="16"/>
                <w:lang w:val="en-US"/>
              </w:rPr>
              <w:br/>
            </w:r>
            <w:r w:rsidRPr="00BC5AE5">
              <w:rPr>
                <w:rFonts w:ascii="Calibri Light" w:hAnsi="Calibri Light"/>
                <w:sz w:val="16"/>
                <w:szCs w:val="16"/>
                <w:lang w:val="en-US"/>
              </w:rPr>
              <w:br/>
            </w:r>
            <w:del w:id="17493" w:author="Jing Kai Toh" w:date="2016-05-10T17:57:00Z">
              <w:r w:rsidRPr="00BC5AE5" w:rsidDel="008A371A">
                <w:rPr>
                  <w:rFonts w:ascii="Calibri Light" w:hAnsi="Calibri Light"/>
                  <w:sz w:val="16"/>
                  <w:szCs w:val="16"/>
                  <w:lang w:val="en-US"/>
                </w:rPr>
                <w:delText>E108-00 Standard Test Methods for Fire Tests of Roof Coverings </w:delText>
              </w:r>
            </w:del>
            <w:ins w:id="17494" w:author="Jing Kai Toh" w:date="2016-05-10T17:57:00Z">
              <w:r w:rsidR="008A371A">
                <w:rPr>
                  <w:rFonts w:ascii="Calibri Light" w:hAnsi="Calibri Light"/>
                  <w:sz w:val="16"/>
                  <w:szCs w:val="16"/>
                  <w:lang w:val="en-US"/>
                </w:rPr>
                <w:t>ASTM E108 - 11 Standard Test Methods for Fire Tests of Roof Coverings</w:t>
              </w:r>
            </w:ins>
            <w:r w:rsidRPr="00BC5AE5">
              <w:rPr>
                <w:rFonts w:ascii="Calibri Light" w:hAnsi="Calibri Light"/>
                <w:sz w:val="16"/>
                <w:szCs w:val="16"/>
                <w:lang w:val="en-US"/>
              </w:rPr>
              <w:br/>
            </w:r>
            <w:r w:rsidRPr="00BC5AE5">
              <w:rPr>
                <w:rFonts w:ascii="Calibri Light" w:hAnsi="Calibri Light"/>
                <w:sz w:val="16"/>
                <w:szCs w:val="16"/>
                <w:lang w:val="en-US"/>
              </w:rPr>
              <w:br/>
            </w:r>
            <w:del w:id="17495" w:author="Jing Kai Toh" w:date="2016-05-10T17:56:00Z">
              <w:r w:rsidRPr="00BC5AE5" w:rsidDel="008A371A">
                <w:rPr>
                  <w:rFonts w:ascii="Calibri Light" w:hAnsi="Calibri Light"/>
                  <w:sz w:val="16"/>
                  <w:szCs w:val="16"/>
                  <w:lang w:val="en-US"/>
                </w:rPr>
                <w:delText>D6510-00 Standard Guide for Selection of Asphalt Used in Built-Up Roofing Systems </w:delText>
              </w:r>
            </w:del>
            <w:ins w:id="17496" w:author="Jing Kai Toh" w:date="2016-05-10T17:56:00Z">
              <w:r w:rsidR="008A371A">
                <w:rPr>
                  <w:rFonts w:ascii="Calibri Light" w:hAnsi="Calibri Light"/>
                  <w:sz w:val="16"/>
                  <w:szCs w:val="16"/>
                  <w:lang w:val="en-US"/>
                </w:rPr>
                <w:t>ASTM D6510 - 00 Standard Guide for Selection of Asphalt Used in Built-Up Roofing Systems (Withdrawn 2015)</w:t>
              </w:r>
            </w:ins>
            <w:r w:rsidRPr="00BC5AE5">
              <w:rPr>
                <w:rFonts w:ascii="Calibri Light" w:hAnsi="Calibri Light"/>
                <w:sz w:val="16"/>
                <w:szCs w:val="16"/>
                <w:lang w:val="en-US"/>
              </w:rPr>
              <w:br/>
            </w:r>
            <w:r w:rsidRPr="00BC5AE5">
              <w:rPr>
                <w:rFonts w:ascii="Calibri Light" w:hAnsi="Calibri Light"/>
                <w:sz w:val="16"/>
                <w:szCs w:val="16"/>
                <w:lang w:val="en-US"/>
              </w:rPr>
              <w:br/>
            </w:r>
            <w:del w:id="17497" w:author="Jing Kai Toh" w:date="2016-05-10T17:54:00Z">
              <w:r w:rsidRPr="00BC5AE5" w:rsidDel="008A371A">
                <w:rPr>
                  <w:rFonts w:ascii="Calibri Light" w:hAnsi="Calibri Light"/>
                  <w:sz w:val="16"/>
                  <w:szCs w:val="16"/>
                  <w:lang w:val="en-US"/>
                </w:rPr>
                <w:delText>D228-02 Standard Test Methods for Sampling, Testing, and Analysis of Asphalt Roll Roofing, Cap Sheets, and Shingles Used in Roofing and Waterproofing </w:delText>
              </w:r>
            </w:del>
            <w:ins w:id="17498" w:author="Jing Kai Toh" w:date="2016-05-10T17:54:00Z">
              <w:r w:rsidR="008A371A">
                <w:rPr>
                  <w:rFonts w:ascii="Calibri Light" w:hAnsi="Calibri Light"/>
                  <w:sz w:val="16"/>
                  <w:szCs w:val="16"/>
                  <w:lang w:val="en-US"/>
                </w:rPr>
                <w:t>ASTM D228 / D228M - 15 Standard Test Methods for Sampling, Testing, and Analysis of Asphalt Roll Roofing, Cap Sheets, and Shingles Used in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499" w:author="Jing Kai Toh" w:date="2016-05-10T17:53:00Z">
              <w:r w:rsidRPr="00BC5AE5" w:rsidDel="008A371A">
                <w:rPr>
                  <w:rFonts w:ascii="Calibri Light" w:hAnsi="Calibri Light"/>
                  <w:sz w:val="16"/>
                  <w:szCs w:val="16"/>
                  <w:lang w:val="en-US"/>
                </w:rPr>
                <w:delText>D6622-01 Standard Guide for Application of Fully Adhered Hot-Applied Reinforced Waterproofing Systems </w:delText>
              </w:r>
            </w:del>
            <w:ins w:id="17500" w:author="Jing Kai Toh" w:date="2016-05-10T17:53:00Z">
              <w:r w:rsidR="008A371A">
                <w:rPr>
                  <w:rFonts w:ascii="Calibri Light" w:hAnsi="Calibri Light"/>
                  <w:sz w:val="16"/>
                  <w:szCs w:val="16"/>
                  <w:lang w:val="en-US"/>
                </w:rPr>
                <w:t>ASTM D6622 - 01(2009) Standard Guide for Application of Fully Adhered Hot-Applied Reinforced Waterproofing Systems</w:t>
              </w:r>
            </w:ins>
            <w:r w:rsidRPr="00BC5AE5">
              <w:rPr>
                <w:rFonts w:ascii="Calibri Light" w:hAnsi="Calibri Light"/>
                <w:sz w:val="16"/>
                <w:szCs w:val="16"/>
                <w:lang w:val="en-US"/>
              </w:rPr>
              <w:br/>
            </w:r>
            <w:r w:rsidRPr="00BC5AE5">
              <w:rPr>
                <w:rFonts w:ascii="Calibri Light" w:hAnsi="Calibri Light"/>
                <w:sz w:val="16"/>
                <w:szCs w:val="16"/>
                <w:lang w:val="en-US"/>
              </w:rPr>
              <w:br/>
            </w:r>
            <w:del w:id="17501" w:author="Jing Kai Toh" w:date="2016-05-10T17:52:00Z">
              <w:r w:rsidRPr="00BC5AE5" w:rsidDel="008A371A">
                <w:rPr>
                  <w:rFonts w:ascii="Calibri Light" w:hAnsi="Calibri Light"/>
                  <w:sz w:val="16"/>
                  <w:szCs w:val="16"/>
                  <w:lang w:val="en-US"/>
                </w:rPr>
                <w:delText>C981-01 Standard Guide for Design of Built-Up Bituminous Membrane Waterproofing Systems for Building Decks </w:delText>
              </w:r>
            </w:del>
            <w:ins w:id="17502" w:author="Jing Kai Toh" w:date="2016-05-10T17:52:00Z">
              <w:r w:rsidR="008A371A">
                <w:rPr>
                  <w:rFonts w:ascii="Calibri Light" w:hAnsi="Calibri Light"/>
                  <w:sz w:val="16"/>
                  <w:szCs w:val="16"/>
                  <w:lang w:val="en-US"/>
                </w:rPr>
                <w:t>ASTM C981 - 05(2013) Standard Guide for Design of Built-Up Bituminous Membrane Waterproofing Systems for Building Decks</w:t>
              </w:r>
            </w:ins>
            <w:r w:rsidRPr="00BC5AE5">
              <w:rPr>
                <w:rFonts w:ascii="Calibri Light" w:hAnsi="Calibri Light"/>
                <w:sz w:val="16"/>
                <w:szCs w:val="16"/>
                <w:lang w:val="en-US"/>
              </w:rPr>
              <w:br/>
            </w:r>
            <w:r w:rsidRPr="00BC5AE5">
              <w:rPr>
                <w:rFonts w:ascii="Calibri Light" w:hAnsi="Calibri Light"/>
                <w:sz w:val="16"/>
                <w:szCs w:val="16"/>
                <w:lang w:val="en-US"/>
              </w:rPr>
              <w:br/>
            </w:r>
            <w:del w:id="17503" w:author="Jing Kai Toh" w:date="2016-05-10T17:52:00Z">
              <w:r w:rsidRPr="00BC5AE5" w:rsidDel="008A371A">
                <w:rPr>
                  <w:rFonts w:ascii="Calibri Light" w:hAnsi="Calibri Light"/>
                  <w:sz w:val="16"/>
                  <w:szCs w:val="16"/>
                  <w:lang w:val="en-US"/>
                </w:rPr>
                <w:delText>E1637-98 Standard Specification for Structural Standing Seam Aluminum Roof Panel Systems </w:delText>
              </w:r>
            </w:del>
            <w:ins w:id="17504" w:author="Jing Kai Toh" w:date="2016-05-10T17:52:00Z">
              <w:r w:rsidR="008A371A">
                <w:rPr>
                  <w:rFonts w:ascii="Calibri Light" w:hAnsi="Calibri Light"/>
                  <w:sz w:val="16"/>
                  <w:szCs w:val="16"/>
                  <w:lang w:val="en-US"/>
                </w:rPr>
                <w:t>ASTM E1637 - 98(2011) Standard Specification for Structural Standing Seam Aluminum Roof Panel Systems</w:t>
              </w:r>
            </w:ins>
            <w:r w:rsidRPr="00BC5AE5">
              <w:rPr>
                <w:rFonts w:ascii="Calibri Light" w:hAnsi="Calibri Light"/>
                <w:sz w:val="16"/>
                <w:szCs w:val="16"/>
                <w:lang w:val="en-US"/>
              </w:rPr>
              <w:br/>
            </w:r>
            <w:r w:rsidRPr="00BC5AE5">
              <w:rPr>
                <w:rFonts w:ascii="Calibri Light" w:hAnsi="Calibri Light"/>
                <w:sz w:val="16"/>
                <w:szCs w:val="16"/>
                <w:lang w:val="en-US"/>
              </w:rPr>
              <w:br/>
            </w:r>
            <w:del w:id="17505" w:author="Jing Kai Toh" w:date="2016-05-10T17:51:00Z">
              <w:r w:rsidRPr="00BC5AE5" w:rsidDel="008A371A">
                <w:rPr>
                  <w:rFonts w:ascii="Calibri Light" w:hAnsi="Calibri Light"/>
                  <w:sz w:val="16"/>
                  <w:szCs w:val="16"/>
                  <w:lang w:val="en-US"/>
                </w:rPr>
                <w:delText>E1514-98 Standard Specification for Structural Standing Seam Steel Roof Panel Systems </w:delText>
              </w:r>
            </w:del>
            <w:ins w:id="17506" w:author="Jing Kai Toh" w:date="2016-05-10T17:51:00Z">
              <w:r w:rsidR="008A371A">
                <w:rPr>
                  <w:rFonts w:ascii="Calibri Light" w:hAnsi="Calibri Light"/>
                  <w:sz w:val="16"/>
                  <w:szCs w:val="16"/>
                  <w:lang w:val="en-US"/>
                </w:rPr>
                <w:t>ASTM E1514 - 98(2011) Standard Specification for Structural Standing Seam Steel Roof Panel Systems</w:t>
              </w:r>
            </w:ins>
            <w:r w:rsidRPr="00BC5AE5">
              <w:rPr>
                <w:rFonts w:ascii="Calibri Light" w:hAnsi="Calibri Light"/>
                <w:sz w:val="16"/>
                <w:szCs w:val="16"/>
                <w:lang w:val="en-US"/>
              </w:rPr>
              <w:br/>
            </w:r>
            <w:r w:rsidRPr="00BC5AE5">
              <w:rPr>
                <w:rFonts w:ascii="Calibri Light" w:hAnsi="Calibri Light"/>
                <w:sz w:val="16"/>
                <w:szCs w:val="16"/>
                <w:lang w:val="en-US"/>
              </w:rPr>
              <w:br/>
            </w:r>
            <w:del w:id="17507" w:author="Jing Kai Toh" w:date="2016-05-10T17:50:00Z">
              <w:r w:rsidRPr="00BC5AE5" w:rsidDel="008A371A">
                <w:rPr>
                  <w:rFonts w:ascii="Calibri Light" w:hAnsi="Calibri Light"/>
                  <w:sz w:val="16"/>
                  <w:szCs w:val="16"/>
                  <w:lang w:val="en-US"/>
                </w:rPr>
                <w:delText>D6630-01 Standard Guide for Low Slope Insulated Roof Membrane Assembly Performance </w:delText>
              </w:r>
            </w:del>
            <w:ins w:id="17508" w:author="Jing Kai Toh" w:date="2016-05-10T17:50:00Z">
              <w:r w:rsidR="008A371A">
                <w:rPr>
                  <w:rFonts w:ascii="Calibri Light" w:hAnsi="Calibri Light"/>
                  <w:sz w:val="16"/>
                  <w:szCs w:val="16"/>
                  <w:lang w:val="en-US"/>
                </w:rPr>
                <w:t>ASTM D6630 - 08 Standard Guide for Low Slope Insulated Roof Membrane Assembly Performance</w:t>
              </w:r>
            </w:ins>
            <w:r w:rsidRPr="00BC5AE5">
              <w:rPr>
                <w:rFonts w:ascii="Calibri Light" w:hAnsi="Calibri Light"/>
                <w:sz w:val="16"/>
                <w:szCs w:val="16"/>
                <w:lang w:val="en-US"/>
              </w:rPr>
              <w:br/>
            </w:r>
            <w:r w:rsidRPr="00BC5AE5">
              <w:rPr>
                <w:rFonts w:ascii="Calibri Light" w:hAnsi="Calibri Light"/>
                <w:sz w:val="16"/>
                <w:szCs w:val="16"/>
                <w:lang w:val="en-US"/>
              </w:rPr>
              <w:br/>
            </w:r>
            <w:del w:id="17509" w:author="Jing Kai Toh" w:date="2016-05-10T17:48:00Z">
              <w:r w:rsidRPr="00BC5AE5" w:rsidDel="008A371A">
                <w:rPr>
                  <w:rFonts w:ascii="Calibri Light" w:hAnsi="Calibri Light"/>
                  <w:sz w:val="16"/>
                  <w:szCs w:val="16"/>
                  <w:lang w:val="en-US"/>
                </w:rPr>
                <w:delText>D5635-98 Standard Test Method for Dynamic Puncture Resistance of Roofing Membrane Specimens </w:delText>
              </w:r>
            </w:del>
            <w:ins w:id="17510" w:author="Jing Kai Toh" w:date="2016-05-10T17:48:00Z">
              <w:r w:rsidR="008A371A">
                <w:rPr>
                  <w:rFonts w:ascii="Calibri Light" w:hAnsi="Calibri Light"/>
                  <w:sz w:val="16"/>
                  <w:szCs w:val="16"/>
                  <w:lang w:val="en-US"/>
                </w:rPr>
                <w:t>ASTM D5635 / D5635M - 11 Standard Test Method for Dynamic Puncture Resistance of Roofing Membrane Specimens</w:t>
              </w:r>
            </w:ins>
            <w:r w:rsidRPr="00BC5AE5">
              <w:rPr>
                <w:rFonts w:ascii="Calibri Light" w:hAnsi="Calibri Light"/>
                <w:sz w:val="16"/>
                <w:szCs w:val="16"/>
                <w:lang w:val="en-US"/>
              </w:rPr>
              <w:br/>
            </w:r>
            <w:r w:rsidRPr="00BC5AE5">
              <w:rPr>
                <w:rFonts w:ascii="Calibri Light" w:hAnsi="Calibri Light"/>
                <w:sz w:val="16"/>
                <w:szCs w:val="16"/>
                <w:lang w:val="en-US"/>
              </w:rPr>
              <w:br/>
            </w:r>
            <w:del w:id="17511" w:author="Jing Kai Toh" w:date="2016-05-10T17:48:00Z">
              <w:r w:rsidRPr="00BC5AE5" w:rsidDel="008A371A">
                <w:rPr>
                  <w:rFonts w:ascii="Calibri Light" w:hAnsi="Calibri Light"/>
                  <w:sz w:val="16"/>
                  <w:szCs w:val="16"/>
                  <w:lang w:val="en-US"/>
                </w:rPr>
                <w:delText>E1646-95 Standard Test Method for Water Penetration of Exterior Metal Roof Panel Systems by Uniform Static Air Pressure Difference </w:delText>
              </w:r>
            </w:del>
            <w:ins w:id="17512" w:author="Jing Kai Toh" w:date="2016-05-10T17:48:00Z">
              <w:r w:rsidR="008A371A">
                <w:rPr>
                  <w:rFonts w:ascii="Calibri Light" w:hAnsi="Calibri Light"/>
                  <w:sz w:val="16"/>
                  <w:szCs w:val="16"/>
                  <w:lang w:val="en-US"/>
                </w:rPr>
                <w:t>ASTM E1646 - 95(2011) Standard Test Method for Water Penetration of Exterior Metal Roof Panel Systems by Uniform Static Air Pressure Difference</w:t>
              </w:r>
            </w:ins>
            <w:r w:rsidRPr="00BC5AE5">
              <w:rPr>
                <w:rFonts w:ascii="Calibri Light" w:hAnsi="Calibri Light"/>
                <w:sz w:val="16"/>
                <w:szCs w:val="16"/>
                <w:lang w:val="en-US"/>
              </w:rPr>
              <w:br/>
            </w:r>
            <w:r w:rsidRPr="00BC5AE5">
              <w:rPr>
                <w:rFonts w:ascii="Calibri Light" w:hAnsi="Calibri Light"/>
                <w:sz w:val="16"/>
                <w:szCs w:val="16"/>
                <w:lang w:val="en-US"/>
              </w:rPr>
              <w:br/>
            </w:r>
            <w:del w:id="17513" w:author="Jing Kai Toh" w:date="2016-05-10T17:47:00Z">
              <w:r w:rsidRPr="00BC5AE5" w:rsidDel="008A371A">
                <w:rPr>
                  <w:rFonts w:ascii="Calibri Light" w:hAnsi="Calibri Light"/>
                  <w:sz w:val="16"/>
                  <w:szCs w:val="16"/>
                  <w:lang w:val="en-US"/>
                </w:rPr>
                <w:delText>D6380-01e1 Standard Specification for Asphalt Roll Roofing (Organic Felt) </w:delText>
              </w:r>
            </w:del>
            <w:ins w:id="17514" w:author="Jing Kai Toh" w:date="2016-05-10T17:47:00Z">
              <w:r w:rsidR="008A371A">
                <w:rPr>
                  <w:rFonts w:ascii="Calibri Light" w:hAnsi="Calibri Light"/>
                  <w:sz w:val="16"/>
                  <w:szCs w:val="16"/>
                  <w:lang w:val="en-US"/>
                </w:rPr>
                <w:t>ASTM D6380 / D6380M - 03(2013)e1 Standard Specification for Asphalt Roll Roofing (Organic Felt)</w:t>
              </w:r>
            </w:ins>
            <w:r w:rsidRPr="00BC5AE5">
              <w:rPr>
                <w:rFonts w:ascii="Calibri Light" w:hAnsi="Calibri Light"/>
                <w:sz w:val="16"/>
                <w:szCs w:val="16"/>
                <w:lang w:val="en-US"/>
              </w:rPr>
              <w:br/>
            </w:r>
            <w:r w:rsidRPr="00BC5AE5">
              <w:rPr>
                <w:rFonts w:ascii="Calibri Light" w:hAnsi="Calibri Light"/>
                <w:sz w:val="16"/>
                <w:szCs w:val="16"/>
                <w:lang w:val="en-US"/>
              </w:rPr>
              <w:br/>
            </w:r>
            <w:del w:id="17515" w:author="Jing Kai Toh" w:date="2016-05-10T17:46:00Z">
              <w:r w:rsidRPr="00BC5AE5" w:rsidDel="008A371A">
                <w:rPr>
                  <w:rFonts w:ascii="Calibri Light" w:hAnsi="Calibri Light"/>
                  <w:sz w:val="16"/>
                  <w:szCs w:val="16"/>
                  <w:lang w:val="en-US"/>
                </w:rPr>
                <w:delText>D5036-99 Standard Practice for Application of Adhered Poly(Vinyl Chloride) Sheet Roofing </w:delText>
              </w:r>
            </w:del>
            <w:ins w:id="17516" w:author="Jing Kai Toh" w:date="2016-05-10T17:46:00Z">
              <w:r w:rsidR="008A371A">
                <w:rPr>
                  <w:rFonts w:ascii="Calibri Light" w:hAnsi="Calibri Light"/>
                  <w:sz w:val="16"/>
                  <w:szCs w:val="16"/>
                  <w:lang w:val="en-US"/>
                </w:rPr>
                <w:t>ASTM D5036-99(2005) Standard Practice for Application of Adhered Poly(Vinyl Chloride) Sheet Roofing (Withdrawn 2012)</w:t>
              </w:r>
            </w:ins>
            <w:r w:rsidRPr="00BC5AE5">
              <w:rPr>
                <w:rFonts w:ascii="Calibri Light" w:hAnsi="Calibri Light"/>
                <w:sz w:val="16"/>
                <w:szCs w:val="16"/>
                <w:lang w:val="en-US"/>
              </w:rPr>
              <w:br/>
            </w:r>
            <w:r w:rsidRPr="00BC5AE5">
              <w:rPr>
                <w:rFonts w:ascii="Calibri Light" w:hAnsi="Calibri Light"/>
                <w:sz w:val="16"/>
                <w:szCs w:val="16"/>
                <w:lang w:val="en-US"/>
              </w:rPr>
              <w:br/>
            </w:r>
            <w:del w:id="17517" w:author="Jing Kai Toh" w:date="2016-05-10T17:45:00Z">
              <w:r w:rsidRPr="00BC5AE5" w:rsidDel="008A371A">
                <w:rPr>
                  <w:rFonts w:ascii="Calibri Light" w:hAnsi="Calibri Light"/>
                  <w:sz w:val="16"/>
                  <w:szCs w:val="16"/>
                  <w:lang w:val="en-US"/>
                </w:rPr>
                <w:delText>D5469-00 Standard Guide for Application of New Spray Applied Polyurethane Foam and Coated Roofing Systems </w:delText>
              </w:r>
            </w:del>
            <w:ins w:id="17518" w:author="Jing Kai Toh" w:date="2016-05-10T17:45:00Z">
              <w:r w:rsidR="008A371A">
                <w:rPr>
                  <w:rFonts w:ascii="Calibri Light" w:hAnsi="Calibri Light"/>
                  <w:sz w:val="16"/>
                  <w:szCs w:val="16"/>
                  <w:lang w:val="en-US"/>
                </w:rPr>
                <w:t>ASTM D5469 / D5469M - 12 Standard Guide for Application of New Spray Applied Polyurethane Foam and Coated Roofing Systems</w:t>
              </w:r>
            </w:ins>
            <w:r w:rsidRPr="00BC5AE5">
              <w:rPr>
                <w:rFonts w:ascii="Calibri Light" w:hAnsi="Calibri Light"/>
                <w:sz w:val="16"/>
                <w:szCs w:val="16"/>
                <w:lang w:val="en-US"/>
              </w:rPr>
              <w:br/>
            </w:r>
            <w:r w:rsidRPr="00BC5AE5">
              <w:rPr>
                <w:rFonts w:ascii="Calibri Light" w:hAnsi="Calibri Light"/>
                <w:sz w:val="16"/>
                <w:szCs w:val="16"/>
                <w:lang w:val="en-US"/>
              </w:rPr>
              <w:br/>
            </w:r>
            <w:del w:id="17519" w:author="Jing Kai Toh" w:date="2016-05-10T17:44:00Z">
              <w:r w:rsidRPr="00BC5AE5" w:rsidDel="008A371A">
                <w:rPr>
                  <w:rFonts w:ascii="Calibri Light" w:hAnsi="Calibri Light"/>
                  <w:sz w:val="16"/>
                  <w:szCs w:val="16"/>
                  <w:lang w:val="en-US"/>
                </w:rPr>
                <w:delText>D3617-02 Standard Practice for Sampling and Analysis of New Built-Up Roof Membranes </w:delText>
              </w:r>
            </w:del>
            <w:ins w:id="17520" w:author="Jing Kai Toh" w:date="2016-05-10T17:44:00Z">
              <w:r w:rsidR="008A371A">
                <w:rPr>
                  <w:rFonts w:ascii="Calibri Light" w:hAnsi="Calibri Light"/>
                  <w:sz w:val="16"/>
                  <w:szCs w:val="16"/>
                  <w:lang w:val="en-US"/>
                </w:rPr>
                <w:t>ASTM D3617 / D3617M - 07(2015)e1 Standard Practice for Sampling and Analysis of Built-Up Roof Systems During Application</w:t>
              </w:r>
            </w:ins>
            <w:r w:rsidRPr="00BC5AE5">
              <w:rPr>
                <w:rFonts w:ascii="Calibri Light" w:hAnsi="Calibri Light"/>
                <w:sz w:val="16"/>
                <w:szCs w:val="16"/>
                <w:lang w:val="en-US"/>
              </w:rPr>
              <w:br/>
            </w:r>
            <w:r w:rsidRPr="00BC5AE5">
              <w:rPr>
                <w:rFonts w:ascii="Calibri Light" w:hAnsi="Calibri Light"/>
                <w:sz w:val="16"/>
                <w:szCs w:val="16"/>
                <w:lang w:val="en-US"/>
              </w:rPr>
              <w:br/>
            </w:r>
            <w:del w:id="17521" w:author="Jing Kai Toh" w:date="2016-05-10T17:43:00Z">
              <w:r w:rsidRPr="00BC5AE5" w:rsidDel="008A371A">
                <w:rPr>
                  <w:rFonts w:ascii="Calibri Light" w:hAnsi="Calibri Light"/>
                  <w:sz w:val="16"/>
                  <w:szCs w:val="16"/>
                  <w:lang w:val="en-US"/>
                </w:rPr>
                <w:delText>E2140-01 Standard Test Method for Water Penetration of Metal Roof Panel Systems by Static Water Pressure Head </w:delText>
              </w:r>
            </w:del>
            <w:ins w:id="17522" w:author="Jing Kai Toh" w:date="2016-05-10T17:43:00Z">
              <w:r w:rsidR="008A371A">
                <w:rPr>
                  <w:rFonts w:ascii="Calibri Light" w:hAnsi="Calibri Light"/>
                  <w:sz w:val="16"/>
                  <w:szCs w:val="16"/>
                  <w:lang w:val="en-US"/>
                </w:rPr>
                <w:t>ASTM E2140 - 01(2009) Standard Test Method for Water Penetration of Metal Roof Panel Systems by Static Water Pressure Head</w:t>
              </w:r>
            </w:ins>
            <w:r w:rsidRPr="00BC5AE5">
              <w:rPr>
                <w:rFonts w:ascii="Calibri Light" w:hAnsi="Calibri Light"/>
                <w:sz w:val="16"/>
                <w:szCs w:val="16"/>
                <w:lang w:val="en-US"/>
              </w:rPr>
              <w:br/>
            </w:r>
            <w:r w:rsidRPr="00BC5AE5">
              <w:rPr>
                <w:rFonts w:ascii="Calibri Light" w:hAnsi="Calibri Light"/>
                <w:sz w:val="16"/>
                <w:szCs w:val="16"/>
                <w:lang w:val="en-US"/>
              </w:rPr>
              <w:br/>
            </w:r>
            <w:del w:id="17523" w:author="Jing Kai Toh" w:date="2016-05-10T17:43:00Z">
              <w:r w:rsidRPr="00BC5AE5" w:rsidDel="008A371A">
                <w:rPr>
                  <w:rFonts w:ascii="Calibri Light" w:hAnsi="Calibri Light"/>
                  <w:sz w:val="16"/>
                  <w:szCs w:val="16"/>
                  <w:lang w:val="en-US"/>
                </w:rPr>
                <w:delText>D6511-00 Standard Test Methods for Solvent Bearing Bituminous Compounds </w:delText>
              </w:r>
            </w:del>
            <w:ins w:id="17524" w:author="Jing Kai Toh" w:date="2016-05-10T17:43:00Z">
              <w:r w:rsidR="008A371A">
                <w:rPr>
                  <w:rFonts w:ascii="Calibri Light" w:hAnsi="Calibri Light"/>
                  <w:sz w:val="16"/>
                  <w:szCs w:val="16"/>
                  <w:lang w:val="en-US"/>
                </w:rPr>
                <w:t>ASTM D6511 / D6511M - 06(2011)e1 Standard Test Methods for Solvent Bearing Bituminous Compounds</w:t>
              </w:r>
            </w:ins>
            <w:r w:rsidRPr="00BC5AE5">
              <w:rPr>
                <w:rFonts w:ascii="Calibri Light" w:hAnsi="Calibri Light"/>
                <w:sz w:val="16"/>
                <w:szCs w:val="16"/>
                <w:lang w:val="en-US"/>
              </w:rPr>
              <w:br/>
            </w:r>
            <w:r w:rsidRPr="00BC5AE5">
              <w:rPr>
                <w:rFonts w:ascii="Calibri Light" w:hAnsi="Calibri Light"/>
                <w:sz w:val="16"/>
                <w:szCs w:val="16"/>
                <w:lang w:val="en-US"/>
              </w:rPr>
              <w:br/>
            </w:r>
            <w:del w:id="17525" w:author="Jing Kai Toh" w:date="2016-05-10T17:42:00Z">
              <w:r w:rsidRPr="00BC5AE5" w:rsidDel="008A371A">
                <w:rPr>
                  <w:rFonts w:ascii="Calibri Light" w:hAnsi="Calibri Light"/>
                  <w:sz w:val="16"/>
                  <w:szCs w:val="16"/>
                  <w:lang w:val="en-US"/>
                </w:rPr>
                <w:delText>D4434-96 Standard Specification for Poly(Vinyl Chloride) Sheet Roofing </w:delText>
              </w:r>
            </w:del>
            <w:ins w:id="17526" w:author="Jing Kai Toh" w:date="2016-05-10T17:42:00Z">
              <w:r w:rsidR="008A371A">
                <w:rPr>
                  <w:rFonts w:ascii="Calibri Light" w:hAnsi="Calibri Light"/>
                  <w:sz w:val="16"/>
                  <w:szCs w:val="16"/>
                  <w:lang w:val="en-US"/>
                </w:rPr>
                <w:t>ASTM D4434 / D4434M - 15 Standard Specification for Poly(Vinyl Chloride) Sheet Roofing</w:t>
              </w:r>
            </w:ins>
            <w:r w:rsidRPr="00BC5AE5">
              <w:rPr>
                <w:rFonts w:ascii="Calibri Light" w:hAnsi="Calibri Light"/>
                <w:sz w:val="16"/>
                <w:szCs w:val="16"/>
                <w:lang w:val="en-US"/>
              </w:rPr>
              <w:br/>
            </w:r>
            <w:r w:rsidRPr="00BC5AE5">
              <w:rPr>
                <w:rFonts w:ascii="Calibri Light" w:hAnsi="Calibri Light"/>
                <w:sz w:val="16"/>
                <w:szCs w:val="16"/>
                <w:lang w:val="en-US"/>
              </w:rPr>
              <w:br/>
            </w:r>
            <w:del w:id="17527" w:author="Jing Kai Toh" w:date="2016-05-10T17:41:00Z">
              <w:r w:rsidRPr="00BC5AE5" w:rsidDel="008A371A">
                <w:rPr>
                  <w:rFonts w:ascii="Calibri Light" w:hAnsi="Calibri Light"/>
                  <w:sz w:val="16"/>
                  <w:szCs w:val="16"/>
                  <w:lang w:val="en-US"/>
                </w:rPr>
                <w:delText>D1970-01 Standard Specification for Self-Adhering Polymer Modified Bituminous Sheet Materials Used as Steep Roofing Underlayment for Ice Dam Protection </w:delText>
              </w:r>
            </w:del>
            <w:ins w:id="17528" w:author="Jing Kai Toh" w:date="2016-05-10T17:41:00Z">
              <w:r w:rsidR="008A371A">
                <w:rPr>
                  <w:rFonts w:ascii="Calibri Light" w:hAnsi="Calibri Light"/>
                  <w:sz w:val="16"/>
                  <w:szCs w:val="16"/>
                  <w:lang w:val="en-US"/>
                </w:rPr>
                <w:t>ASTM D1970 / D1970M - 15a Standard Specification for Self-Adhering Polymer Modified Bituminous Sheet Materials Used as Steep Roofing Underlayment for Ice Dam Protection</w:t>
              </w:r>
            </w:ins>
            <w:r w:rsidRPr="00BC5AE5">
              <w:rPr>
                <w:rFonts w:ascii="Calibri Light" w:hAnsi="Calibri Light"/>
                <w:sz w:val="16"/>
                <w:szCs w:val="16"/>
                <w:lang w:val="en-US"/>
              </w:rPr>
              <w:br/>
            </w:r>
            <w:r w:rsidRPr="00BC5AE5">
              <w:rPr>
                <w:rFonts w:ascii="Calibri Light" w:hAnsi="Calibri Light"/>
                <w:sz w:val="16"/>
                <w:szCs w:val="16"/>
                <w:lang w:val="en-US"/>
              </w:rPr>
              <w:br/>
            </w:r>
            <w:del w:id="17529" w:author="Jing Kai Toh" w:date="2016-05-10T17:39:00Z">
              <w:r w:rsidRPr="00BC5AE5" w:rsidDel="008A371A">
                <w:rPr>
                  <w:rFonts w:ascii="Calibri Light" w:hAnsi="Calibri Light"/>
                  <w:sz w:val="16"/>
                  <w:szCs w:val="16"/>
                  <w:lang w:val="en-US"/>
                </w:rPr>
                <w:delText>C1225-00 Standard Specification for Non-Asbestos Fiber-Cement Roofing Shingles, Shakes, and Slates </w:delText>
              </w:r>
            </w:del>
            <w:ins w:id="17530" w:author="Jing Kai Toh" w:date="2016-05-10T17:39:00Z">
              <w:r w:rsidR="008A371A">
                <w:rPr>
                  <w:rFonts w:ascii="Calibri Light" w:hAnsi="Calibri Light"/>
                  <w:sz w:val="16"/>
                  <w:szCs w:val="16"/>
                  <w:lang w:val="en-US"/>
                </w:rPr>
                <w:t>ASTM C1225 - 08(2012) Standard Specification for Fiber-Cement Roofing Shingles, Shakes, and Slates</w:t>
              </w:r>
            </w:ins>
            <w:r w:rsidRPr="00BC5AE5">
              <w:rPr>
                <w:rFonts w:ascii="Calibri Light" w:hAnsi="Calibri Light"/>
                <w:sz w:val="16"/>
                <w:szCs w:val="16"/>
                <w:lang w:val="en-US"/>
              </w:rPr>
              <w:br/>
            </w:r>
            <w:r w:rsidRPr="00BC5AE5">
              <w:rPr>
                <w:rFonts w:ascii="Calibri Light" w:hAnsi="Calibri Light"/>
                <w:sz w:val="16"/>
                <w:szCs w:val="16"/>
                <w:lang w:val="en-US"/>
              </w:rPr>
              <w:br/>
            </w:r>
            <w:del w:id="17531" w:author="Jing Kai Toh" w:date="2016-05-10T17:38:00Z">
              <w:r w:rsidRPr="00BC5AE5" w:rsidDel="008A371A">
                <w:rPr>
                  <w:rFonts w:ascii="Calibri Light" w:hAnsi="Calibri Light"/>
                  <w:sz w:val="16"/>
                  <w:szCs w:val="16"/>
                  <w:lang w:val="en-US"/>
                </w:rPr>
                <w:delText>E1680-95 Standard Test Method for Rate of Air Leakage Through Exterior Metal Roof Panel Systems </w:delText>
              </w:r>
            </w:del>
            <w:ins w:id="17532" w:author="Jing Kai Toh" w:date="2016-05-10T17:38:00Z">
              <w:r w:rsidR="008A371A">
                <w:rPr>
                  <w:rFonts w:ascii="Calibri Light" w:hAnsi="Calibri Light"/>
                  <w:sz w:val="16"/>
                  <w:szCs w:val="16"/>
                  <w:lang w:val="en-US"/>
                </w:rPr>
                <w:t>ASTM E1680 - 16 Standard Test Method for Rate of Air Leakage through Exterior Metal Roof Panel Systems</w:t>
              </w:r>
            </w:ins>
            <w:r w:rsidRPr="00BC5AE5">
              <w:rPr>
                <w:rFonts w:ascii="Calibri Light" w:hAnsi="Calibri Light"/>
                <w:sz w:val="16"/>
                <w:szCs w:val="16"/>
                <w:lang w:val="en-US"/>
              </w:rPr>
              <w:br/>
            </w:r>
            <w:r w:rsidRPr="00BC5AE5">
              <w:rPr>
                <w:rFonts w:ascii="Calibri Light" w:hAnsi="Calibri Light"/>
                <w:sz w:val="16"/>
                <w:szCs w:val="16"/>
                <w:lang w:val="en-US"/>
              </w:rPr>
              <w:br/>
            </w:r>
            <w:del w:id="17533" w:author="Jing Kai Toh" w:date="2016-05-10T17:37:00Z">
              <w:r w:rsidRPr="00BC5AE5" w:rsidDel="008A371A">
                <w:rPr>
                  <w:rFonts w:ascii="Calibri Light" w:hAnsi="Calibri Light"/>
                  <w:sz w:val="16"/>
                  <w:szCs w:val="16"/>
                  <w:lang w:val="en-US"/>
                </w:rPr>
                <w:delText>D6757-02 Standard Specification for Inorganic Underlayment for Use with Steep Slope Roofing Products </w:delText>
              </w:r>
            </w:del>
            <w:ins w:id="17534" w:author="Jing Kai Toh" w:date="2016-05-10T17:37:00Z">
              <w:r w:rsidR="008A371A">
                <w:rPr>
                  <w:rFonts w:ascii="Calibri Light" w:hAnsi="Calibri Light"/>
                  <w:sz w:val="16"/>
                  <w:szCs w:val="16"/>
                  <w:lang w:val="en-US"/>
                </w:rPr>
                <w:t>ASTM D6757 / D6757M - 16 Standard Specification for Underlayment Felt Containing Inorganic Fibers Used in Steep-Slope Roofing</w:t>
              </w:r>
            </w:ins>
            <w:r w:rsidRPr="00BC5AE5">
              <w:rPr>
                <w:rFonts w:ascii="Calibri Light" w:hAnsi="Calibri Light"/>
                <w:sz w:val="16"/>
                <w:szCs w:val="16"/>
                <w:lang w:val="en-US"/>
              </w:rPr>
              <w:br/>
            </w:r>
            <w:r w:rsidRPr="00BC5AE5">
              <w:rPr>
                <w:rFonts w:ascii="Calibri Light" w:hAnsi="Calibri Light"/>
                <w:sz w:val="16"/>
                <w:szCs w:val="16"/>
                <w:lang w:val="en-US"/>
              </w:rPr>
              <w:br/>
            </w:r>
            <w:del w:id="17535" w:author="Jing Kai Toh" w:date="2016-05-10T17:36:00Z">
              <w:r w:rsidRPr="00BC5AE5" w:rsidDel="008A371A">
                <w:rPr>
                  <w:rFonts w:ascii="Calibri Light" w:hAnsi="Calibri Light"/>
                  <w:sz w:val="16"/>
                  <w:szCs w:val="16"/>
                  <w:lang w:val="en-US"/>
                </w:rPr>
                <w:delText>D6754-02 Standard Specification for Ketone Ethylene Ester Based Sheet Roofing </w:delText>
              </w:r>
            </w:del>
            <w:ins w:id="17536" w:author="Jing Kai Toh" w:date="2016-05-10T17:36:00Z">
              <w:r w:rsidR="008A371A">
                <w:rPr>
                  <w:rFonts w:ascii="Calibri Light" w:hAnsi="Calibri Light"/>
                  <w:sz w:val="16"/>
                  <w:szCs w:val="16"/>
                  <w:lang w:val="en-US"/>
                </w:rPr>
                <w:t>ASTM D6754 / D6754M - 15 Standard Specification for Ketone Ethylene Ester Based Sheet Roofing</w:t>
              </w:r>
            </w:ins>
            <w:r w:rsidRPr="00BC5AE5">
              <w:rPr>
                <w:rFonts w:ascii="Calibri Light" w:hAnsi="Calibri Light"/>
                <w:sz w:val="16"/>
                <w:szCs w:val="16"/>
                <w:lang w:val="en-US"/>
              </w:rPr>
              <w:br/>
            </w:r>
            <w:r w:rsidRPr="00BC5AE5">
              <w:rPr>
                <w:rFonts w:ascii="Calibri Light" w:hAnsi="Calibri Light"/>
                <w:sz w:val="16"/>
                <w:szCs w:val="16"/>
                <w:lang w:val="en-US"/>
              </w:rPr>
              <w:br/>
            </w:r>
            <w:del w:id="17537" w:author="Jing Kai Toh" w:date="2016-05-10T17:35:00Z">
              <w:r w:rsidRPr="00BC5AE5" w:rsidDel="008A371A">
                <w:rPr>
                  <w:rFonts w:ascii="Calibri Light" w:hAnsi="Calibri Light"/>
                  <w:sz w:val="16"/>
                  <w:szCs w:val="16"/>
                  <w:lang w:val="en-US"/>
                </w:rPr>
                <w:delText>D6383-99e1 Standard Practice for Time-to-Failure (Creep-Rupture) of Adhesive Joints Fabricated from EPDM Roof Membrane Material </w:delText>
              </w:r>
            </w:del>
            <w:ins w:id="17538" w:author="Jing Kai Toh" w:date="2016-05-10T17:35:00Z">
              <w:r w:rsidR="008A371A">
                <w:rPr>
                  <w:rFonts w:ascii="Calibri Light" w:hAnsi="Calibri Light"/>
                  <w:sz w:val="16"/>
                  <w:szCs w:val="16"/>
                  <w:lang w:val="en-US"/>
                </w:rPr>
                <w:t>ASTM D6383 / D6383M - 99(2015) Standard Practice for Time-to-Failure (Creep-Rupture) of Adhesive Joints Fabricated from EPDM Roof Membrane Material</w:t>
              </w:r>
            </w:ins>
            <w:r w:rsidRPr="00BC5AE5">
              <w:rPr>
                <w:rFonts w:ascii="Calibri Light" w:hAnsi="Calibri Light"/>
                <w:sz w:val="16"/>
                <w:szCs w:val="16"/>
                <w:lang w:val="en-US"/>
              </w:rPr>
              <w:br/>
            </w:r>
            <w:r w:rsidRPr="00BC5AE5">
              <w:rPr>
                <w:rFonts w:ascii="Calibri Light" w:hAnsi="Calibri Light"/>
                <w:sz w:val="16"/>
                <w:szCs w:val="16"/>
                <w:lang w:val="en-US"/>
              </w:rPr>
              <w:br/>
            </w:r>
            <w:del w:id="17539" w:author="Jing Kai Toh" w:date="2016-05-10T17:34:00Z">
              <w:r w:rsidRPr="00BC5AE5" w:rsidDel="008A371A">
                <w:rPr>
                  <w:rFonts w:ascii="Calibri Light" w:hAnsi="Calibri Light"/>
                  <w:sz w:val="16"/>
                  <w:szCs w:val="16"/>
                  <w:lang w:val="en-US"/>
                </w:rPr>
                <w:delText>D6221-00 Standard Specification for Reinforced Bituminous Flashing Sheets for Roofing and Waterproofing </w:delText>
              </w:r>
            </w:del>
            <w:ins w:id="17540" w:author="Jing Kai Toh" w:date="2016-05-10T17:34:00Z">
              <w:r w:rsidR="008A371A">
                <w:rPr>
                  <w:rFonts w:ascii="Calibri Light" w:hAnsi="Calibri Light"/>
                  <w:sz w:val="16"/>
                  <w:szCs w:val="16"/>
                  <w:lang w:val="en-US"/>
                </w:rPr>
                <w:t>ASTM D6221 / D6221M - 00(2014)e1 Standard Specification for Reinforced Bituminous Flashing Sheets for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541" w:author="Jing Kai Toh" w:date="2016-05-10T17:33:00Z">
              <w:r w:rsidRPr="00BC5AE5" w:rsidDel="008A371A">
                <w:rPr>
                  <w:rFonts w:ascii="Calibri Light" w:hAnsi="Calibri Light"/>
                  <w:sz w:val="16"/>
                  <w:szCs w:val="16"/>
                  <w:lang w:val="en-US"/>
                </w:rPr>
                <w:delText>D6152-99 Standard Specification for SEBS-Modified Mopping Asphalt Used in Roofing </w:delText>
              </w:r>
            </w:del>
            <w:ins w:id="17542" w:author="Jing Kai Toh" w:date="2016-05-10T17:33:00Z">
              <w:r w:rsidR="008A371A">
                <w:rPr>
                  <w:rFonts w:ascii="Calibri Light" w:hAnsi="Calibri Light"/>
                  <w:sz w:val="16"/>
                  <w:szCs w:val="16"/>
                  <w:lang w:val="en-US"/>
                </w:rPr>
                <w:t>ASTM D6152 / D6152M - 12 Standard Specification for SEBS-Modified Mopping Asphalt Used in Roofing</w:t>
              </w:r>
            </w:ins>
            <w:r w:rsidRPr="00BC5AE5">
              <w:rPr>
                <w:rFonts w:ascii="Calibri Light" w:hAnsi="Calibri Light"/>
                <w:sz w:val="16"/>
                <w:szCs w:val="16"/>
                <w:lang w:val="en-US"/>
              </w:rPr>
              <w:br/>
            </w:r>
            <w:r w:rsidRPr="00BC5AE5">
              <w:rPr>
                <w:rFonts w:ascii="Calibri Light" w:hAnsi="Calibri Light"/>
                <w:sz w:val="16"/>
                <w:szCs w:val="16"/>
                <w:lang w:val="en-US"/>
              </w:rPr>
              <w:br/>
            </w:r>
            <w:del w:id="17543" w:author="Jing Kai Toh" w:date="2016-05-10T17:33:00Z">
              <w:r w:rsidRPr="00BC5AE5" w:rsidDel="008A371A">
                <w:rPr>
                  <w:rFonts w:ascii="Calibri Light" w:hAnsi="Calibri Light"/>
                  <w:sz w:val="16"/>
                  <w:szCs w:val="16"/>
                  <w:lang w:val="en-US"/>
                </w:rPr>
                <w:delText>D4932-89(2000)e1 Standard Test Method for Fastener Rupture and Tear Resistance of Roofing and Waterproofing Sheets, Roll Roofing, and Shingles </w:delText>
              </w:r>
            </w:del>
            <w:ins w:id="17544" w:author="Jing Kai Toh" w:date="2016-05-10T17:33:00Z">
              <w:r w:rsidR="008A371A">
                <w:rPr>
                  <w:rFonts w:ascii="Calibri Light" w:hAnsi="Calibri Light"/>
                  <w:sz w:val="16"/>
                  <w:szCs w:val="16"/>
                  <w:lang w:val="en-US"/>
                </w:rPr>
                <w:t>ASTM D4932 / D4932M - 89(2014)e1 Standard Test Method for Fastener Rupture and Tear Resistance of Roofing and Waterproofing Sheets, Roll Roofing, and Shingles</w:t>
              </w:r>
            </w:ins>
            <w:r w:rsidRPr="00BC5AE5">
              <w:rPr>
                <w:rFonts w:ascii="Calibri Light" w:hAnsi="Calibri Light"/>
                <w:sz w:val="16"/>
                <w:szCs w:val="16"/>
                <w:lang w:val="en-US"/>
              </w:rPr>
              <w:br/>
            </w:r>
            <w:r w:rsidRPr="00BC5AE5">
              <w:rPr>
                <w:rFonts w:ascii="Calibri Light" w:hAnsi="Calibri Light"/>
                <w:sz w:val="16"/>
                <w:szCs w:val="16"/>
                <w:lang w:val="en-US"/>
              </w:rPr>
              <w:br/>
            </w:r>
            <w:del w:id="17545" w:author="Jing Kai Toh" w:date="2016-05-10T17:32:00Z">
              <w:r w:rsidRPr="00BC5AE5" w:rsidDel="008A371A">
                <w:rPr>
                  <w:rFonts w:ascii="Calibri Light" w:hAnsi="Calibri Light"/>
                  <w:sz w:val="16"/>
                  <w:szCs w:val="16"/>
                  <w:lang w:val="en-US"/>
                </w:rPr>
                <w:delText>D4851-97 Standard Test Methods for Coated and Laminated Fabrics for Architectural Use </w:delText>
              </w:r>
            </w:del>
            <w:ins w:id="17546" w:author="Jing Kai Toh" w:date="2016-05-10T17:32:00Z">
              <w:r w:rsidR="008A371A">
                <w:rPr>
                  <w:rFonts w:ascii="Calibri Light" w:hAnsi="Calibri Light"/>
                  <w:sz w:val="16"/>
                  <w:szCs w:val="16"/>
                  <w:lang w:val="en-US"/>
                </w:rPr>
                <w:t>ASTM D4851 - 07(2015) Standard Test Methods for Coated and Laminated Fabrics for Architectural Use</w:t>
              </w:r>
            </w:ins>
            <w:r w:rsidRPr="00BC5AE5">
              <w:rPr>
                <w:rFonts w:ascii="Calibri Light" w:hAnsi="Calibri Light"/>
                <w:sz w:val="16"/>
                <w:szCs w:val="16"/>
                <w:lang w:val="en-US"/>
              </w:rPr>
              <w:br/>
            </w:r>
            <w:r w:rsidRPr="00BC5AE5">
              <w:rPr>
                <w:rFonts w:ascii="Calibri Light" w:hAnsi="Calibri Light"/>
                <w:sz w:val="16"/>
                <w:szCs w:val="16"/>
                <w:lang w:val="en-US"/>
              </w:rPr>
              <w:br/>
            </w:r>
            <w:del w:id="17547" w:author="Jing Kai Toh" w:date="2016-05-10T17:30:00Z">
              <w:r w:rsidRPr="00BC5AE5" w:rsidDel="00086709">
                <w:rPr>
                  <w:rFonts w:ascii="Calibri Light" w:hAnsi="Calibri Light"/>
                  <w:sz w:val="16"/>
                  <w:szCs w:val="16"/>
                  <w:lang w:val="en-US"/>
                </w:rPr>
                <w:delText>D4637-96 Standard Specification for EPDM Sheet Used In Single-Ply Roof Membrane </w:delText>
              </w:r>
            </w:del>
            <w:ins w:id="17548" w:author="Jing Kai Toh" w:date="2016-05-10T17:30:00Z">
              <w:r w:rsidR="00086709">
                <w:rPr>
                  <w:rFonts w:ascii="Calibri Light" w:hAnsi="Calibri Light"/>
                  <w:sz w:val="16"/>
                  <w:szCs w:val="16"/>
                  <w:lang w:val="en-US"/>
                </w:rPr>
                <w:t>ASTM D4637 / D4637M - 15 Standard Specification for EPDM Sheet Used In Single-Ply Roof Membrane</w:t>
              </w:r>
            </w:ins>
            <w:r w:rsidRPr="00BC5AE5">
              <w:rPr>
                <w:rFonts w:ascii="Calibri Light" w:hAnsi="Calibri Light"/>
                <w:sz w:val="16"/>
                <w:szCs w:val="16"/>
                <w:lang w:val="en-US"/>
              </w:rPr>
              <w:br/>
            </w:r>
            <w:r w:rsidRPr="00BC5AE5">
              <w:rPr>
                <w:rFonts w:ascii="Calibri Light" w:hAnsi="Calibri Light"/>
                <w:sz w:val="16"/>
                <w:szCs w:val="16"/>
                <w:lang w:val="en-US"/>
              </w:rPr>
              <w:br/>
            </w:r>
            <w:del w:id="17549" w:author="Jing Kai Toh" w:date="2016-05-10T17:29:00Z">
              <w:r w:rsidRPr="00BC5AE5" w:rsidDel="00086709">
                <w:rPr>
                  <w:rFonts w:ascii="Calibri Light" w:hAnsi="Calibri Light"/>
                  <w:sz w:val="16"/>
                  <w:szCs w:val="16"/>
                  <w:lang w:val="en-US"/>
                </w:rPr>
                <w:delText>D2626-97b Standard Specification for Asphalt-Saturated and Coated Organic Felt Base Sheet Used in Roofing </w:delText>
              </w:r>
            </w:del>
            <w:ins w:id="17550" w:author="Jing Kai Toh" w:date="2016-05-10T17:29:00Z">
              <w:r w:rsidR="00086709">
                <w:rPr>
                  <w:rFonts w:ascii="Calibri Light" w:hAnsi="Calibri Light"/>
                  <w:sz w:val="16"/>
                  <w:szCs w:val="16"/>
                  <w:lang w:val="en-US"/>
                </w:rPr>
                <w:t>ASTM D2626 / D2626M - 04(2012)e1 Standard Specification for Asphalt-Saturated and Coated Organic Felt Base Sheet Used in Roofing</w:t>
              </w:r>
            </w:ins>
            <w:r w:rsidRPr="00BC5AE5">
              <w:rPr>
                <w:rFonts w:ascii="Calibri Light" w:hAnsi="Calibri Light"/>
                <w:sz w:val="16"/>
                <w:szCs w:val="16"/>
                <w:lang w:val="en-US"/>
              </w:rPr>
              <w:br/>
            </w:r>
            <w:r w:rsidRPr="00BC5AE5">
              <w:rPr>
                <w:rFonts w:ascii="Calibri Light" w:hAnsi="Calibri Light"/>
                <w:sz w:val="16"/>
                <w:szCs w:val="16"/>
                <w:lang w:val="en-US"/>
              </w:rPr>
              <w:br/>
            </w:r>
            <w:del w:id="17551" w:author="Jing Kai Toh" w:date="2016-05-10T17:28:00Z">
              <w:r w:rsidRPr="00BC5AE5" w:rsidDel="00086709">
                <w:rPr>
                  <w:rFonts w:ascii="Calibri Light" w:hAnsi="Calibri Light"/>
                  <w:sz w:val="16"/>
                  <w:szCs w:val="16"/>
                  <w:lang w:val="en-US"/>
                </w:rPr>
                <w:delText>D1079-02 Standard Terminology Relating to Roofing, Waterproofing, and Bituminous Materials </w:delText>
              </w:r>
            </w:del>
            <w:ins w:id="17552" w:author="Jing Kai Toh" w:date="2016-05-10T17:28:00Z">
              <w:r w:rsidR="00086709">
                <w:rPr>
                  <w:rFonts w:ascii="Calibri Light" w:hAnsi="Calibri Light"/>
                  <w:sz w:val="16"/>
                  <w:szCs w:val="16"/>
                  <w:lang w:val="en-US"/>
                </w:rPr>
                <w:t>ASTM D1079 - 16 Standard Terminology Relating to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553" w:author="Jing Kai Toh" w:date="2016-05-10T17:27:00Z">
              <w:r w:rsidRPr="00BC5AE5" w:rsidDel="00086709">
                <w:rPr>
                  <w:rFonts w:ascii="Calibri Light" w:hAnsi="Calibri Light"/>
                  <w:sz w:val="16"/>
                  <w:szCs w:val="16"/>
                  <w:lang w:val="en-US"/>
                </w:rPr>
                <w:delText>C1492-01 Standard Specification for Concrete Roof Tile </w:delText>
              </w:r>
            </w:del>
            <w:ins w:id="17554" w:author="Jing Kai Toh" w:date="2016-05-10T17:27:00Z">
              <w:r w:rsidR="00086709">
                <w:rPr>
                  <w:rFonts w:ascii="Calibri Light" w:hAnsi="Calibri Light"/>
                  <w:sz w:val="16"/>
                  <w:szCs w:val="16"/>
                  <w:lang w:val="en-US"/>
                </w:rPr>
                <w:t>ASTM C1492 - 03(2009) Standard Specification for Concrete Roof Tile</w:t>
              </w:r>
            </w:ins>
            <w:r w:rsidRPr="00BC5AE5">
              <w:rPr>
                <w:rFonts w:ascii="Calibri Light" w:hAnsi="Calibri Light"/>
                <w:sz w:val="16"/>
                <w:szCs w:val="16"/>
                <w:lang w:val="en-US"/>
              </w:rPr>
              <w:br/>
            </w:r>
            <w:r w:rsidRPr="00BC5AE5">
              <w:rPr>
                <w:rFonts w:ascii="Calibri Light" w:hAnsi="Calibri Light"/>
                <w:sz w:val="16"/>
                <w:szCs w:val="16"/>
                <w:lang w:val="en-US"/>
              </w:rPr>
              <w:br/>
            </w:r>
            <w:del w:id="17555" w:author="Jing Kai Toh" w:date="2016-05-10T17:25:00Z">
              <w:r w:rsidRPr="00BC5AE5" w:rsidDel="00086709">
                <w:rPr>
                  <w:rFonts w:ascii="Calibri Light" w:hAnsi="Calibri Light"/>
                  <w:sz w:val="16"/>
                  <w:szCs w:val="16"/>
                  <w:lang w:val="en-US"/>
                </w:rPr>
                <w:delText>E907-96 Standard Test Method for Field Testing Uplift Resistance of Adhered Membrane Roofing Systems </w:delText>
              </w:r>
            </w:del>
            <w:ins w:id="17556" w:author="Jing Kai Toh" w:date="2016-05-10T17:25:00Z">
              <w:r w:rsidR="00086709">
                <w:rPr>
                  <w:rFonts w:ascii="Calibri Light" w:hAnsi="Calibri Light"/>
                  <w:sz w:val="16"/>
                  <w:szCs w:val="16"/>
                  <w:lang w:val="en-US"/>
                </w:rPr>
                <w:t>ASTM E907-96(2004) Standard Test Method for Field Testing Uplift Resistance of Adhered Membrane Roofing Systems (Withdrawn 2013)</w:t>
              </w:r>
            </w:ins>
            <w:r w:rsidRPr="00BC5AE5">
              <w:rPr>
                <w:rFonts w:ascii="Calibri Light" w:hAnsi="Calibri Light"/>
                <w:sz w:val="16"/>
                <w:szCs w:val="16"/>
                <w:lang w:val="en-US"/>
              </w:rPr>
              <w:br/>
            </w:r>
            <w:r w:rsidRPr="00BC5AE5">
              <w:rPr>
                <w:rFonts w:ascii="Calibri Light" w:hAnsi="Calibri Light"/>
                <w:sz w:val="16"/>
                <w:szCs w:val="16"/>
                <w:lang w:val="en-US"/>
              </w:rPr>
              <w:br/>
            </w:r>
            <w:del w:id="17557" w:author="Jing Kai Toh" w:date="2016-05-10T17:24:00Z">
              <w:r w:rsidRPr="00BC5AE5" w:rsidDel="00086709">
                <w:rPr>
                  <w:rFonts w:ascii="Calibri Light" w:hAnsi="Calibri Light"/>
                  <w:sz w:val="16"/>
                  <w:szCs w:val="16"/>
                  <w:lang w:val="en-US"/>
                </w:rPr>
                <w:delText>D5019-96e1 Standard Specification for Reinforced Non-Vulcanized Polymeric Sheet Used in Roofing Membrane </w:delText>
              </w:r>
            </w:del>
            <w:ins w:id="17558" w:author="Jing Kai Toh" w:date="2016-05-10T17:24:00Z">
              <w:r w:rsidR="00086709">
                <w:rPr>
                  <w:rFonts w:ascii="Calibri Light" w:hAnsi="Calibri Light"/>
                  <w:sz w:val="16"/>
                  <w:szCs w:val="16"/>
                  <w:lang w:val="en-US"/>
                </w:rPr>
                <w:t>ASTM D5019-07a Standard Specification for Reinforced CSM (Chlorosulfonated Polyethylene) Sheet Used in Single-Ply Roof Membrane (Withdrawn 2011)</w:t>
              </w:r>
            </w:ins>
            <w:r w:rsidRPr="00BC5AE5">
              <w:rPr>
                <w:rFonts w:ascii="Calibri Light" w:hAnsi="Calibri Light"/>
                <w:sz w:val="16"/>
                <w:szCs w:val="16"/>
                <w:lang w:val="en-US"/>
              </w:rPr>
              <w:br/>
            </w:r>
            <w:r w:rsidRPr="00BC5AE5">
              <w:rPr>
                <w:rFonts w:ascii="Calibri Light" w:hAnsi="Calibri Light"/>
                <w:sz w:val="16"/>
                <w:szCs w:val="16"/>
                <w:lang w:val="en-US"/>
              </w:rPr>
              <w:br/>
            </w:r>
            <w:del w:id="17559" w:author="Jing Kai Toh" w:date="2016-05-10T17:23:00Z">
              <w:r w:rsidRPr="00BC5AE5" w:rsidDel="00086709">
                <w:rPr>
                  <w:rFonts w:ascii="Calibri Light" w:hAnsi="Calibri Light"/>
                  <w:sz w:val="16"/>
                  <w:szCs w:val="16"/>
                  <w:lang w:val="en-US"/>
                </w:rPr>
                <w:delText>D4830-98 Standard Test Methods for Characterizing Thermoplastic Fabrics Used in Roofing and Waterproofing </w:delText>
              </w:r>
            </w:del>
            <w:ins w:id="17560" w:author="Jing Kai Toh" w:date="2016-05-10T17:23:00Z">
              <w:r w:rsidR="00086709">
                <w:rPr>
                  <w:rFonts w:ascii="Calibri Light" w:hAnsi="Calibri Light"/>
                  <w:sz w:val="16"/>
                  <w:szCs w:val="16"/>
                  <w:lang w:val="en-US"/>
                </w:rPr>
                <w:t>ASTM D4830 / D4830M - 98(2014)e1 Standard Test Methods for Characterizing Thermoplastic Fabrics Used in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561" w:author="Jing Kai Toh" w:date="2016-05-10T17:22:00Z">
              <w:r w:rsidRPr="00BC5AE5" w:rsidDel="00086709">
                <w:rPr>
                  <w:rFonts w:ascii="Calibri Light" w:hAnsi="Calibri Light"/>
                  <w:sz w:val="16"/>
                  <w:szCs w:val="16"/>
                  <w:lang w:val="en-US"/>
                </w:rPr>
                <w:delText>D4601-98 Standard Specification for Asphalt-Coated Glass Fiber Base Sheet Used in Roofing </w:delText>
              </w:r>
            </w:del>
            <w:ins w:id="17562" w:author="Jing Kai Toh" w:date="2016-05-10T17:22:00Z">
              <w:r w:rsidR="00086709">
                <w:rPr>
                  <w:rFonts w:ascii="Calibri Light" w:hAnsi="Calibri Light"/>
                  <w:sz w:val="16"/>
                  <w:szCs w:val="16"/>
                  <w:lang w:val="en-US"/>
                </w:rPr>
                <w:t>ASTM D4601 / D4601M - 04(2012)e1 Standard Specification for Asphalt-Coated Glass Fiber Base Sheet Used in Roofing</w:t>
              </w:r>
            </w:ins>
            <w:r w:rsidRPr="00BC5AE5">
              <w:rPr>
                <w:rFonts w:ascii="Calibri Light" w:hAnsi="Calibri Light"/>
                <w:sz w:val="16"/>
                <w:szCs w:val="16"/>
                <w:lang w:val="en-US"/>
              </w:rPr>
              <w:br/>
            </w:r>
            <w:del w:id="17563" w:author="Jing Kai Toh" w:date="2016-05-10T17:22:00Z">
              <w:r w:rsidRPr="00BC5AE5" w:rsidDel="00086709">
                <w:rPr>
                  <w:rFonts w:ascii="Calibri Light" w:hAnsi="Calibri Light"/>
                  <w:sz w:val="16"/>
                  <w:szCs w:val="16"/>
                  <w:lang w:val="en-US"/>
                </w:rPr>
                <w:delText>C222-97 Standard Specification for Asbestos-Cement ROOFing Shingles </w:delText>
              </w:r>
            </w:del>
            <w:ins w:id="17564" w:author="Jing Kai Toh" w:date="2016-05-10T17:22:00Z">
              <w:r w:rsidR="00086709">
                <w:rPr>
                  <w:rFonts w:ascii="Calibri Light" w:hAnsi="Calibri Light"/>
                  <w:sz w:val="16"/>
                  <w:szCs w:val="16"/>
                  <w:lang w:val="en-US"/>
                </w:rPr>
                <w:t>ASTM C222 - 97(2014) Standard Specification for Asbestos-Cement Roofing Shingles</w:t>
              </w:r>
            </w:ins>
            <w:r w:rsidRPr="00BC5AE5">
              <w:rPr>
                <w:rFonts w:ascii="Calibri Light" w:hAnsi="Calibri Light"/>
                <w:sz w:val="16"/>
                <w:szCs w:val="16"/>
                <w:lang w:val="en-US"/>
              </w:rPr>
              <w:br/>
            </w:r>
            <w:r w:rsidRPr="00BC5AE5">
              <w:rPr>
                <w:rFonts w:ascii="Calibri Light" w:hAnsi="Calibri Light"/>
                <w:sz w:val="16"/>
                <w:szCs w:val="16"/>
                <w:lang w:val="en-US"/>
              </w:rPr>
              <w:br/>
            </w:r>
            <w:del w:id="17565" w:author="Jing Kai Toh" w:date="2016-05-10T17:21:00Z">
              <w:r w:rsidRPr="00BC5AE5" w:rsidDel="00086709">
                <w:rPr>
                  <w:rFonts w:ascii="Calibri Light" w:hAnsi="Calibri Light"/>
                  <w:sz w:val="16"/>
                  <w:szCs w:val="16"/>
                  <w:lang w:val="en-US"/>
                </w:rPr>
                <w:delText>D5683-95(1999)e1 Standard Test Method for Flexibility of ROOFing and Waterproofing Materials and Membranes </w:delText>
              </w:r>
            </w:del>
            <w:ins w:id="17566" w:author="Jing Kai Toh" w:date="2016-05-10T17:21:00Z">
              <w:r w:rsidR="00086709">
                <w:rPr>
                  <w:rFonts w:ascii="Calibri Light" w:hAnsi="Calibri Light"/>
                  <w:sz w:val="16"/>
                  <w:szCs w:val="16"/>
                  <w:lang w:val="en-US"/>
                </w:rPr>
                <w:t>ASTM D5683 / D5683M - 95(2011)e1 Standard Test Method for Flexibility of Roofing and Waterproofing Materials and Membranes</w:t>
              </w:r>
            </w:ins>
            <w:r w:rsidRPr="00BC5AE5">
              <w:rPr>
                <w:rFonts w:ascii="Calibri Light" w:hAnsi="Calibri Light"/>
                <w:sz w:val="16"/>
                <w:szCs w:val="16"/>
                <w:lang w:val="en-US"/>
              </w:rPr>
              <w:br/>
            </w:r>
            <w:r w:rsidRPr="00BC5AE5">
              <w:rPr>
                <w:rFonts w:ascii="Calibri Light" w:hAnsi="Calibri Light"/>
                <w:sz w:val="16"/>
                <w:szCs w:val="16"/>
                <w:lang w:val="en-US"/>
              </w:rPr>
              <w:br/>
            </w:r>
            <w:del w:id="17567" w:author="Jing Kai Toh" w:date="2016-05-10T17:20:00Z">
              <w:r w:rsidRPr="00BC5AE5" w:rsidDel="00086709">
                <w:rPr>
                  <w:rFonts w:ascii="Calibri Light" w:hAnsi="Calibri Light"/>
                  <w:sz w:val="16"/>
                  <w:szCs w:val="16"/>
                  <w:lang w:val="en-US"/>
                </w:rPr>
                <w:delText>D5665-99a Standard Specification for Thermoplastic Fabrics Used in Cold-Applied ROOFing and Waterproofing </w:delText>
              </w:r>
            </w:del>
            <w:ins w:id="17568" w:author="Jing Kai Toh" w:date="2016-05-10T17:20:00Z">
              <w:r w:rsidR="00086709">
                <w:rPr>
                  <w:rFonts w:ascii="Calibri Light" w:hAnsi="Calibri Light"/>
                  <w:sz w:val="16"/>
                  <w:szCs w:val="16"/>
                  <w:lang w:val="en-US"/>
                </w:rPr>
                <w:t>ASTM D5665 / D5665M - 99a(2014)e1 Standard Specification for Thermoplastic Fabrics Used in Cold-Applied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569" w:author="Jing Kai Toh" w:date="2016-05-10T17:19:00Z">
              <w:r w:rsidRPr="00BC5AE5" w:rsidDel="00086709">
                <w:rPr>
                  <w:rFonts w:ascii="Calibri Light" w:hAnsi="Calibri Light"/>
                  <w:sz w:val="16"/>
                  <w:szCs w:val="16"/>
                  <w:lang w:val="en-US"/>
                </w:rPr>
                <w:delText>D5082-99 Standard Practice for the Application of Mechanically Attached Poly(Vinyl Chloride) Sheet ROOFing </w:delText>
              </w:r>
            </w:del>
            <w:ins w:id="17570" w:author="Jing Kai Toh" w:date="2016-05-10T17:19:00Z">
              <w:r w:rsidR="00086709">
                <w:rPr>
                  <w:rFonts w:ascii="Calibri Light" w:hAnsi="Calibri Light"/>
                  <w:sz w:val="16"/>
                  <w:szCs w:val="16"/>
                  <w:lang w:val="en-US"/>
                </w:rPr>
                <w:t>ASTM D5082-99(2005) Standard Practice for Application of Mechanically Attached Poly(Vinyl Chloride) Sheet Roofing (Withdrawn 2012)</w:t>
              </w:r>
            </w:ins>
            <w:r w:rsidRPr="00BC5AE5">
              <w:rPr>
                <w:rFonts w:ascii="Calibri Light" w:hAnsi="Calibri Light"/>
                <w:sz w:val="16"/>
                <w:szCs w:val="16"/>
                <w:lang w:val="en-US"/>
              </w:rPr>
              <w:br/>
            </w:r>
            <w:r w:rsidRPr="00BC5AE5">
              <w:rPr>
                <w:rFonts w:ascii="Calibri Light" w:hAnsi="Calibri Light"/>
                <w:sz w:val="16"/>
                <w:szCs w:val="16"/>
                <w:lang w:val="en-US"/>
              </w:rPr>
              <w:br/>
            </w:r>
            <w:del w:id="17571" w:author="Jing Kai Toh" w:date="2016-05-10T17:19:00Z">
              <w:r w:rsidRPr="00BC5AE5" w:rsidDel="00086709">
                <w:rPr>
                  <w:rFonts w:ascii="Calibri Light" w:hAnsi="Calibri Light"/>
                  <w:sz w:val="16"/>
                  <w:szCs w:val="16"/>
                  <w:lang w:val="en-US"/>
                </w:rPr>
                <w:delText>D4989-90a(1999)e1 Standard Test Method for the Apparent Viscosity (Flow) of ROOFing Bitumens Using the Parallel Plate Plastometer </w:delText>
              </w:r>
            </w:del>
            <w:ins w:id="17572" w:author="Jing Kai Toh" w:date="2016-05-10T17:19:00Z">
              <w:r w:rsidR="00086709">
                <w:rPr>
                  <w:rFonts w:ascii="Calibri Light" w:hAnsi="Calibri Light"/>
                  <w:sz w:val="16"/>
                  <w:szCs w:val="16"/>
                  <w:lang w:val="en-US"/>
                </w:rPr>
                <w:t>ASTM D4989 / D4989M - 90a(2014)e1 Standard Test Method for Apparent Viscosity (Flow) of Roofing Bitumens Using the Parallel Plate Plastometer</w:t>
              </w:r>
            </w:ins>
            <w:r w:rsidRPr="00BC5AE5">
              <w:rPr>
                <w:rFonts w:ascii="Calibri Light" w:hAnsi="Calibri Light"/>
                <w:sz w:val="16"/>
                <w:szCs w:val="16"/>
                <w:lang w:val="en-US"/>
              </w:rPr>
              <w:br/>
            </w:r>
            <w:r w:rsidRPr="00BC5AE5">
              <w:rPr>
                <w:rFonts w:ascii="Calibri Light" w:hAnsi="Calibri Light"/>
                <w:sz w:val="16"/>
                <w:szCs w:val="16"/>
                <w:lang w:val="en-US"/>
              </w:rPr>
              <w:br/>
            </w:r>
            <w:del w:id="17573" w:author="Jing Kai Toh" w:date="2016-05-10T17:18:00Z">
              <w:r w:rsidRPr="00BC5AE5" w:rsidDel="00086709">
                <w:rPr>
                  <w:rFonts w:ascii="Calibri Light" w:hAnsi="Calibri Light"/>
                  <w:sz w:val="16"/>
                  <w:szCs w:val="16"/>
                  <w:lang w:val="en-US"/>
                </w:rPr>
                <w:delText>D4977-98b Standard Test Method for Granule Adhesion to Mineral Surfaced ROOFing by Abrasion </w:delText>
              </w:r>
            </w:del>
            <w:ins w:id="17574" w:author="Jing Kai Toh" w:date="2016-05-10T17:18:00Z">
              <w:r w:rsidR="00086709">
                <w:rPr>
                  <w:rFonts w:ascii="Calibri Light" w:hAnsi="Calibri Light"/>
                  <w:sz w:val="16"/>
                  <w:szCs w:val="16"/>
                  <w:lang w:val="en-US"/>
                </w:rPr>
                <w:t>ASTM D4977 / D4977M - 03(2013)e1 Standard Test Method for Granule Adhesion to Mineral Surfaced Roofing by Abrasion</w:t>
              </w:r>
            </w:ins>
            <w:r w:rsidRPr="00BC5AE5">
              <w:rPr>
                <w:rFonts w:ascii="Calibri Light" w:hAnsi="Calibri Light"/>
                <w:sz w:val="16"/>
                <w:szCs w:val="16"/>
                <w:lang w:val="en-US"/>
              </w:rPr>
              <w:br/>
            </w:r>
            <w:r w:rsidRPr="00BC5AE5">
              <w:rPr>
                <w:rFonts w:ascii="Calibri Light" w:hAnsi="Calibri Light"/>
                <w:sz w:val="16"/>
                <w:szCs w:val="16"/>
                <w:lang w:val="en-US"/>
              </w:rPr>
              <w:br/>
            </w:r>
            <w:del w:id="17575" w:author="Jing Kai Toh" w:date="2016-05-10T17:17:00Z">
              <w:r w:rsidRPr="00BC5AE5" w:rsidDel="00086709">
                <w:rPr>
                  <w:rFonts w:ascii="Calibri Light" w:hAnsi="Calibri Light"/>
                  <w:sz w:val="16"/>
                  <w:szCs w:val="16"/>
                  <w:lang w:val="en-US"/>
                </w:rPr>
                <w:delText>D4897-01 Standard Specification for Asphalt-Coated Glass-Fiber Venting Base Sheet Used in ROOFing </w:delText>
              </w:r>
            </w:del>
            <w:ins w:id="17576" w:author="Jing Kai Toh" w:date="2016-05-10T17:17:00Z">
              <w:r w:rsidR="00086709">
                <w:rPr>
                  <w:rFonts w:ascii="Calibri Light" w:hAnsi="Calibri Light"/>
                  <w:sz w:val="16"/>
                  <w:szCs w:val="16"/>
                  <w:lang w:val="en-US"/>
                </w:rPr>
                <w:t>ASTM D4897 / D4897M - 01(2009) Standard Specification for Asphalt-Coated Glass-Fiber Venting Base Sheet Used in Roofing</w:t>
              </w:r>
            </w:ins>
            <w:r w:rsidRPr="00BC5AE5">
              <w:rPr>
                <w:rFonts w:ascii="Calibri Light" w:hAnsi="Calibri Light"/>
                <w:sz w:val="16"/>
                <w:szCs w:val="16"/>
                <w:lang w:val="en-US"/>
              </w:rPr>
              <w:br/>
            </w:r>
            <w:r w:rsidRPr="00BC5AE5">
              <w:rPr>
                <w:rFonts w:ascii="Calibri Light" w:hAnsi="Calibri Light"/>
                <w:sz w:val="16"/>
                <w:szCs w:val="16"/>
                <w:lang w:val="en-US"/>
              </w:rPr>
              <w:br/>
            </w:r>
            <w:del w:id="17577" w:author="Jing Kai Toh" w:date="2016-05-10T17:16:00Z">
              <w:r w:rsidRPr="00BC5AE5" w:rsidDel="00086709">
                <w:rPr>
                  <w:rFonts w:ascii="Calibri Light" w:hAnsi="Calibri Light"/>
                  <w:sz w:val="16"/>
                  <w:szCs w:val="16"/>
                  <w:lang w:val="en-US"/>
                </w:rPr>
                <w:delText>D4869-02 Standard Specification for Asphalt-Saturated Organic Felt Underlayment Used in Steep Slope ROOFing </w:delText>
              </w:r>
            </w:del>
            <w:ins w:id="17578" w:author="Jing Kai Toh" w:date="2016-05-10T17:16:00Z">
              <w:r w:rsidR="00086709">
                <w:rPr>
                  <w:rFonts w:ascii="Calibri Light" w:hAnsi="Calibri Light"/>
                  <w:sz w:val="16"/>
                  <w:szCs w:val="16"/>
                  <w:lang w:val="en-US"/>
                </w:rPr>
                <w:t>ASTM D4869 / D4869M - 16 Standard Specification for Asphalt-Saturated Organic Felt Underlayment Used in Steep Slope Roofing</w:t>
              </w:r>
            </w:ins>
            <w:r w:rsidRPr="00BC5AE5">
              <w:rPr>
                <w:rFonts w:ascii="Calibri Light" w:hAnsi="Calibri Light"/>
                <w:sz w:val="16"/>
                <w:szCs w:val="16"/>
                <w:lang w:val="en-US"/>
              </w:rPr>
              <w:br/>
            </w:r>
            <w:r w:rsidRPr="00BC5AE5">
              <w:rPr>
                <w:rFonts w:ascii="Calibri Light" w:hAnsi="Calibri Light"/>
                <w:sz w:val="16"/>
                <w:szCs w:val="16"/>
                <w:lang w:val="en-US"/>
              </w:rPr>
              <w:br/>
            </w:r>
            <w:del w:id="17579" w:author="Jing Kai Toh" w:date="2016-05-10T17:15:00Z">
              <w:r w:rsidRPr="00BC5AE5" w:rsidDel="00086709">
                <w:rPr>
                  <w:rFonts w:ascii="Calibri Light" w:hAnsi="Calibri Light"/>
                  <w:sz w:val="16"/>
                  <w:szCs w:val="16"/>
                  <w:lang w:val="en-US"/>
                </w:rPr>
                <w:delText>D3909-97b Standard Specification for Asphalt Roll ROOFing (Glass Felt) Surfaced With Mineral Granules </w:delText>
              </w:r>
            </w:del>
            <w:ins w:id="17580" w:author="Jing Kai Toh" w:date="2016-05-10T17:15:00Z">
              <w:r w:rsidR="00086709">
                <w:rPr>
                  <w:rFonts w:ascii="Calibri Light" w:hAnsi="Calibri Light"/>
                  <w:sz w:val="16"/>
                  <w:szCs w:val="16"/>
                  <w:lang w:val="en-US"/>
                </w:rPr>
                <w:t>ASTM D3909 / D3909M - 14 Standard Specification for Asphalt Roll Roofing (Glass Felt) Surfaced With Mineral Granules</w:t>
              </w:r>
            </w:ins>
            <w:r w:rsidRPr="00BC5AE5">
              <w:rPr>
                <w:rFonts w:ascii="Calibri Light" w:hAnsi="Calibri Light"/>
                <w:sz w:val="16"/>
                <w:szCs w:val="16"/>
                <w:lang w:val="en-US"/>
              </w:rPr>
              <w:br/>
            </w:r>
            <w:r w:rsidRPr="00BC5AE5">
              <w:rPr>
                <w:rFonts w:ascii="Calibri Light" w:hAnsi="Calibri Light"/>
                <w:sz w:val="16"/>
                <w:szCs w:val="16"/>
                <w:lang w:val="en-US"/>
              </w:rPr>
              <w:br/>
            </w:r>
            <w:del w:id="17581" w:author="Jing Kai Toh" w:date="2016-05-10T17:14:00Z">
              <w:r w:rsidRPr="00BC5AE5" w:rsidDel="00CD1E78">
                <w:rPr>
                  <w:rFonts w:ascii="Calibri Light" w:hAnsi="Calibri Light"/>
                  <w:sz w:val="16"/>
                  <w:szCs w:val="16"/>
                  <w:lang w:val="en-US"/>
                </w:rPr>
                <w:delText>D3805-97 Standard Guide for Application of Aluminum-Pigmented Asphalt ROOF Coatings </w:delText>
              </w:r>
            </w:del>
            <w:ins w:id="17582" w:author="Jing Kai Toh" w:date="2016-05-10T17:14:00Z">
              <w:r w:rsidR="00CD1E78">
                <w:rPr>
                  <w:rFonts w:ascii="Calibri Light" w:hAnsi="Calibri Light"/>
                  <w:sz w:val="16"/>
                  <w:szCs w:val="16"/>
                  <w:lang w:val="en-US"/>
                </w:rPr>
                <w:t>ASTM D3805 / D3805M - 97(2009) Standard Guide for Application of Aluminum-Pigmented Asphalt Roof Coatings</w:t>
              </w:r>
            </w:ins>
            <w:r w:rsidRPr="00BC5AE5">
              <w:rPr>
                <w:rFonts w:ascii="Calibri Light" w:hAnsi="Calibri Light"/>
                <w:sz w:val="16"/>
                <w:szCs w:val="16"/>
                <w:lang w:val="en-US"/>
              </w:rPr>
              <w:br/>
            </w:r>
            <w:r w:rsidRPr="00BC5AE5">
              <w:rPr>
                <w:rFonts w:ascii="Calibri Light" w:hAnsi="Calibri Light"/>
                <w:sz w:val="16"/>
                <w:szCs w:val="16"/>
                <w:lang w:val="en-US"/>
              </w:rPr>
              <w:br/>
            </w:r>
            <w:del w:id="17583" w:author="Jing Kai Toh" w:date="2016-05-10T17:13:00Z">
              <w:r w:rsidRPr="00BC5AE5" w:rsidDel="00CD1E78">
                <w:rPr>
                  <w:rFonts w:ascii="Calibri Light" w:hAnsi="Calibri Light"/>
                  <w:sz w:val="16"/>
                  <w:szCs w:val="16"/>
                  <w:lang w:val="en-US"/>
                </w:rPr>
                <w:delText>D3747-79(2000)e1 Standard Specification for Emulsified Asphalt Adhesive for Adhering ROOF Insulation </w:delText>
              </w:r>
            </w:del>
            <w:ins w:id="17584" w:author="Jing Kai Toh" w:date="2016-05-10T17:13:00Z">
              <w:r w:rsidR="00CD1E78">
                <w:rPr>
                  <w:rFonts w:ascii="Calibri Light" w:hAnsi="Calibri Light"/>
                  <w:sz w:val="16"/>
                  <w:szCs w:val="16"/>
                  <w:lang w:val="en-US"/>
                </w:rPr>
                <w:t>ASTM D3747-79(2007) Standard Specification for Emulsified Asphalt Adhesive for Adhering Roof Insulation (Withdrawn 2016)</w:t>
              </w:r>
            </w:ins>
            <w:r w:rsidRPr="00BC5AE5">
              <w:rPr>
                <w:rFonts w:ascii="Calibri Light" w:hAnsi="Calibri Light"/>
                <w:sz w:val="16"/>
                <w:szCs w:val="16"/>
                <w:lang w:val="en-US"/>
              </w:rPr>
              <w:br/>
            </w:r>
            <w:r w:rsidRPr="00BC5AE5">
              <w:rPr>
                <w:rFonts w:ascii="Calibri Light" w:hAnsi="Calibri Light"/>
                <w:sz w:val="16"/>
                <w:szCs w:val="16"/>
                <w:lang w:val="en-US"/>
              </w:rPr>
              <w:br/>
            </w:r>
            <w:del w:id="17585" w:author="Jing Kai Toh" w:date="2016-05-10T17:13:00Z">
              <w:r w:rsidRPr="00BC5AE5" w:rsidDel="00CD1E78">
                <w:rPr>
                  <w:rFonts w:ascii="Calibri Light" w:hAnsi="Calibri Light"/>
                  <w:sz w:val="16"/>
                  <w:szCs w:val="16"/>
                  <w:lang w:val="en-US"/>
                </w:rPr>
                <w:delText>D3746-85(1996)e1 Standard Test Method for Impact Resistance of Bituminous ROOFing Systems </w:delText>
              </w:r>
            </w:del>
            <w:ins w:id="17586" w:author="Jing Kai Toh" w:date="2016-05-10T17:13:00Z">
              <w:r w:rsidR="00CD1E78">
                <w:rPr>
                  <w:rFonts w:ascii="Calibri Light" w:hAnsi="Calibri Light"/>
                  <w:sz w:val="16"/>
                  <w:szCs w:val="16"/>
                  <w:lang w:val="en-US"/>
                </w:rPr>
                <w:t>ASTM D3746 / D3746M - 85(2015)e1 Standard Test Method for Impact Resistance of Bituminous Roofing Systems</w:t>
              </w:r>
            </w:ins>
            <w:r w:rsidRPr="00BC5AE5">
              <w:rPr>
                <w:rFonts w:ascii="Calibri Light" w:hAnsi="Calibri Light"/>
                <w:sz w:val="16"/>
                <w:szCs w:val="16"/>
                <w:lang w:val="en-US"/>
              </w:rPr>
              <w:br/>
            </w:r>
            <w:r w:rsidRPr="00BC5AE5">
              <w:rPr>
                <w:rFonts w:ascii="Calibri Light" w:hAnsi="Calibri Light"/>
                <w:sz w:val="16"/>
                <w:szCs w:val="16"/>
                <w:lang w:val="en-US"/>
              </w:rPr>
              <w:br/>
            </w:r>
            <w:del w:id="17587" w:author="Jing Kai Toh" w:date="2016-05-10T17:12:00Z">
              <w:r w:rsidRPr="00BC5AE5" w:rsidDel="00CD1E78">
                <w:rPr>
                  <w:rFonts w:ascii="Calibri Light" w:hAnsi="Calibri Light"/>
                  <w:sz w:val="16"/>
                  <w:szCs w:val="16"/>
                  <w:lang w:val="en-US"/>
                </w:rPr>
                <w:delText>D1864-89(1999)e1 Standard Test Method for Moisture in Mineral Aggregate Used on Built-Up ROOFs </w:delText>
              </w:r>
            </w:del>
            <w:ins w:id="17588" w:author="Jing Kai Toh" w:date="2016-05-10T17:12:00Z">
              <w:r w:rsidR="00CD1E78">
                <w:rPr>
                  <w:rFonts w:ascii="Calibri Light" w:hAnsi="Calibri Light"/>
                  <w:sz w:val="16"/>
                  <w:szCs w:val="16"/>
                  <w:lang w:val="en-US"/>
                </w:rPr>
                <w:t>ASTM D1864 / D1864M - 89(2009)e1 Standard Test Method for Moisture in Mineral Aggregate Used on Built-Up Roofs</w:t>
              </w:r>
            </w:ins>
            <w:r w:rsidRPr="00BC5AE5">
              <w:rPr>
                <w:rFonts w:ascii="Calibri Light" w:hAnsi="Calibri Light"/>
                <w:sz w:val="16"/>
                <w:szCs w:val="16"/>
                <w:lang w:val="en-US"/>
              </w:rPr>
              <w:br/>
            </w:r>
            <w:r w:rsidRPr="00BC5AE5">
              <w:rPr>
                <w:rFonts w:ascii="Calibri Light" w:hAnsi="Calibri Light"/>
                <w:sz w:val="16"/>
                <w:szCs w:val="16"/>
                <w:lang w:val="en-US"/>
              </w:rPr>
              <w:br/>
            </w:r>
            <w:del w:id="17589" w:author="Jing Kai Toh" w:date="2016-05-10T17:11:00Z">
              <w:r w:rsidRPr="00BC5AE5" w:rsidDel="00CD1E78">
                <w:rPr>
                  <w:rFonts w:ascii="Calibri Light" w:hAnsi="Calibri Light"/>
                  <w:sz w:val="16"/>
                  <w:szCs w:val="16"/>
                  <w:lang w:val="en-US"/>
                </w:rPr>
                <w:delText>D1327-97a Standard Specification for Bitumen-Saturated Woven Burlap Fabrics Used in ROOFing and Waterproofing </w:delText>
              </w:r>
            </w:del>
            <w:ins w:id="17590" w:author="Jing Kai Toh" w:date="2016-05-10T17:11:00Z">
              <w:r w:rsidR="00CD1E78">
                <w:rPr>
                  <w:rFonts w:ascii="Calibri Light" w:hAnsi="Calibri Light"/>
                  <w:sz w:val="16"/>
                  <w:szCs w:val="16"/>
                  <w:lang w:val="en-US"/>
                </w:rPr>
                <w:t>ASTM D1327 / D1327M - 04(2012)e1 Standard Specification for Bitumen-Saturated Woven Burlap Fabrics Used in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591" w:author="Jing Kai Toh" w:date="2016-05-10T17:10:00Z">
              <w:r w:rsidRPr="00BC5AE5" w:rsidDel="00CD1E78">
                <w:rPr>
                  <w:rFonts w:ascii="Calibri Light" w:hAnsi="Calibri Light"/>
                  <w:sz w:val="16"/>
                  <w:szCs w:val="16"/>
                  <w:lang w:val="en-US"/>
                </w:rPr>
                <w:delText>D312-00 Standard Specification for Asphalt Used in ROOFing </w:delText>
              </w:r>
            </w:del>
            <w:ins w:id="17592" w:author="Jing Kai Toh" w:date="2016-05-10T17:10:00Z">
              <w:r w:rsidR="00CD1E78">
                <w:rPr>
                  <w:rFonts w:ascii="Calibri Light" w:hAnsi="Calibri Light"/>
                  <w:sz w:val="16"/>
                  <w:szCs w:val="16"/>
                  <w:lang w:val="en-US"/>
                </w:rPr>
                <w:t>ASTM D312 / D312M - 15 Standard Specification for Asphalt Used in Roofing</w:t>
              </w:r>
            </w:ins>
            <w:r w:rsidRPr="00BC5AE5">
              <w:rPr>
                <w:rFonts w:ascii="Calibri Light" w:hAnsi="Calibri Light"/>
                <w:sz w:val="16"/>
                <w:szCs w:val="16"/>
                <w:lang w:val="en-US"/>
              </w:rPr>
              <w:br/>
            </w:r>
            <w:r w:rsidRPr="00BC5AE5">
              <w:rPr>
                <w:rFonts w:ascii="Calibri Light" w:hAnsi="Calibri Light"/>
                <w:sz w:val="16"/>
                <w:szCs w:val="16"/>
                <w:lang w:val="en-US"/>
              </w:rPr>
              <w:br/>
            </w:r>
            <w:del w:id="17593" w:author="Jing Kai Toh" w:date="2016-05-10T17:10:00Z">
              <w:r w:rsidRPr="00BC5AE5" w:rsidDel="00CD1E78">
                <w:rPr>
                  <w:rFonts w:ascii="Calibri Light" w:hAnsi="Calibri Light"/>
                  <w:sz w:val="16"/>
                  <w:szCs w:val="16"/>
                  <w:lang w:val="en-US"/>
                </w:rPr>
                <w:delText>D226-97a Standard Specification for Asphalt-Saturated Organic Felt Used in Roofing and Waterproofing </w:delText>
              </w:r>
            </w:del>
            <w:ins w:id="17594" w:author="Jing Kai Toh" w:date="2016-05-10T17:10:00Z">
              <w:r w:rsidR="00CD1E78">
                <w:rPr>
                  <w:rFonts w:ascii="Calibri Light" w:hAnsi="Calibri Light"/>
                  <w:sz w:val="16"/>
                  <w:szCs w:val="16"/>
                  <w:lang w:val="en-US"/>
                </w:rPr>
                <w:t>ASTM D226 / D226M - 09 Standard Specification for Asphalt-Saturated Organic Felt Used in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595" w:author="Jing Kai Toh" w:date="2016-05-10T17:08:00Z">
              <w:r w:rsidRPr="00BC5AE5" w:rsidDel="00CD1E78">
                <w:rPr>
                  <w:rFonts w:ascii="Calibri Light" w:hAnsi="Calibri Light"/>
                  <w:sz w:val="16"/>
                  <w:szCs w:val="16"/>
                  <w:lang w:val="en-US"/>
                </w:rPr>
                <w:delText>D173-97b Standard Specification for Bitumen-Saturated Cotton Fabrics Used in Roofing and Waterproofing </w:delText>
              </w:r>
            </w:del>
            <w:ins w:id="17596" w:author="Jing Kai Toh" w:date="2016-05-10T17:08:00Z">
              <w:r w:rsidR="00CD1E78">
                <w:rPr>
                  <w:rFonts w:ascii="Calibri Light" w:hAnsi="Calibri Light"/>
                  <w:sz w:val="16"/>
                  <w:szCs w:val="16"/>
                  <w:lang w:val="en-US"/>
                </w:rPr>
                <w:t>ASTM D173 / D173M - 03(2011)e1 Standard Specification for Bitumen-Saturated Cotton Fabrics Used in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597" w:author="Jing Kai Toh" w:date="2016-05-10T17:07:00Z">
              <w:r w:rsidRPr="00BC5AE5" w:rsidDel="00CD1E78">
                <w:rPr>
                  <w:rFonts w:ascii="Calibri Light" w:hAnsi="Calibri Light"/>
                  <w:sz w:val="16"/>
                  <w:szCs w:val="16"/>
                  <w:lang w:val="en-US"/>
                </w:rPr>
                <w:delText>C1459-00 Standard Specification for Performance of Non-Asbestos Fiber-Reinforced Cement Shake, Shingle, and Slate ROOFing Systems </w:delText>
              </w:r>
            </w:del>
            <w:ins w:id="17598" w:author="Jing Kai Toh" w:date="2016-05-10T17:07:00Z">
              <w:r w:rsidR="00CD1E78">
                <w:rPr>
                  <w:rFonts w:ascii="Calibri Light" w:hAnsi="Calibri Light"/>
                  <w:sz w:val="16"/>
                  <w:szCs w:val="16"/>
                  <w:lang w:val="en-US"/>
                </w:rPr>
                <w:t>ASTM C1459 - 04(2014) Standard Specification for Performance of Non-Asbestos Fiber-Reinforced Cement Shake, Shingle, and Slate Roofing Systems</w:t>
              </w:r>
            </w:ins>
            <w:r w:rsidRPr="00BC5AE5">
              <w:rPr>
                <w:rFonts w:ascii="Calibri Light" w:hAnsi="Calibri Light"/>
                <w:sz w:val="16"/>
                <w:szCs w:val="16"/>
                <w:lang w:val="en-US"/>
              </w:rPr>
              <w:br/>
            </w:r>
            <w:r w:rsidRPr="00BC5AE5">
              <w:rPr>
                <w:rFonts w:ascii="Calibri Light" w:hAnsi="Calibri Light"/>
                <w:sz w:val="16"/>
                <w:szCs w:val="16"/>
                <w:lang w:val="en-US"/>
              </w:rPr>
              <w:br/>
            </w:r>
            <w:del w:id="17599" w:author="Jing Kai Toh" w:date="2016-05-10T17:07:00Z">
              <w:r w:rsidRPr="00BC5AE5" w:rsidDel="00CD1E78">
                <w:rPr>
                  <w:rFonts w:ascii="Calibri Light" w:hAnsi="Calibri Light"/>
                  <w:sz w:val="16"/>
                  <w:szCs w:val="16"/>
                  <w:lang w:val="en-US"/>
                </w:rPr>
                <w:delText>C1167-96 Standard Specification for Clay Roof Tiles </w:delText>
              </w:r>
            </w:del>
            <w:ins w:id="17600" w:author="Jing Kai Toh" w:date="2016-05-10T17:07:00Z">
              <w:r w:rsidR="00CD1E78">
                <w:rPr>
                  <w:rFonts w:ascii="Calibri Light" w:hAnsi="Calibri Light"/>
                  <w:sz w:val="16"/>
                  <w:szCs w:val="16"/>
                  <w:lang w:val="en-US"/>
                </w:rPr>
                <w:t>ASTM C1167 - 11 Standard Specification for Clay Roof Tiles</w:t>
              </w:r>
            </w:ins>
            <w:r w:rsidRPr="00BC5AE5">
              <w:rPr>
                <w:rFonts w:ascii="Calibri Light" w:hAnsi="Calibri Light"/>
                <w:sz w:val="16"/>
                <w:szCs w:val="16"/>
                <w:lang w:val="en-US"/>
              </w:rPr>
              <w:br/>
            </w:r>
            <w:r w:rsidRPr="00BC5AE5">
              <w:rPr>
                <w:rFonts w:ascii="Calibri Light" w:hAnsi="Calibri Light"/>
                <w:sz w:val="16"/>
                <w:szCs w:val="16"/>
                <w:lang w:val="en-US"/>
              </w:rPr>
              <w:br/>
            </w:r>
            <w:del w:id="17601" w:author="Jing Kai Toh" w:date="2016-05-10T17:05:00Z">
              <w:r w:rsidRPr="00BC5AE5" w:rsidDel="00CD1E78">
                <w:rPr>
                  <w:rFonts w:ascii="Calibri Light" w:hAnsi="Calibri Light"/>
                  <w:sz w:val="16"/>
                  <w:szCs w:val="16"/>
                  <w:lang w:val="en-US"/>
                </w:rPr>
                <w:delText>C726-00a Standard Specification for Mineral Fiber Roof Insulation Board </w:delText>
              </w:r>
            </w:del>
            <w:ins w:id="17602" w:author="Jing Kai Toh" w:date="2016-05-10T17:05:00Z">
              <w:r w:rsidR="00CD1E78">
                <w:rPr>
                  <w:rFonts w:ascii="Calibri Light" w:hAnsi="Calibri Light"/>
                  <w:sz w:val="16"/>
                  <w:szCs w:val="16"/>
                  <w:lang w:val="en-US"/>
                </w:rPr>
                <w:t>ASTM C726 - 12 Standard Specification for Mineral Wool Roof Insulation Board</w:t>
              </w:r>
            </w:ins>
            <w:r w:rsidRPr="00BC5AE5">
              <w:rPr>
                <w:rFonts w:ascii="Calibri Light" w:hAnsi="Calibri Light"/>
                <w:sz w:val="16"/>
                <w:szCs w:val="16"/>
                <w:lang w:val="en-US"/>
              </w:rPr>
              <w:br/>
            </w:r>
            <w:r w:rsidRPr="00BC5AE5">
              <w:rPr>
                <w:rFonts w:ascii="Calibri Light" w:hAnsi="Calibri Light"/>
                <w:sz w:val="16"/>
                <w:szCs w:val="16"/>
                <w:lang w:val="en-US"/>
              </w:rPr>
              <w:br/>
            </w:r>
            <w:del w:id="17603" w:author="Jing Kai Toh" w:date="2016-05-10T17:04:00Z">
              <w:r w:rsidRPr="00BC5AE5" w:rsidDel="00CD1E78">
                <w:rPr>
                  <w:rFonts w:ascii="Calibri Light" w:hAnsi="Calibri Light"/>
                  <w:sz w:val="16"/>
                  <w:szCs w:val="16"/>
                  <w:lang w:val="en-US"/>
                </w:rPr>
                <w:delText>D6382-99 Standard Practice for Dynamic Mechanical Analysis and Thermogravimetry of Roofing and Waterproofing Membrane Material </w:delText>
              </w:r>
            </w:del>
            <w:ins w:id="17604" w:author="Jing Kai Toh" w:date="2016-05-10T17:04:00Z">
              <w:r w:rsidR="00CD1E78">
                <w:rPr>
                  <w:rFonts w:ascii="Calibri Light" w:hAnsi="Calibri Light"/>
                  <w:sz w:val="16"/>
                  <w:szCs w:val="16"/>
                  <w:lang w:val="en-US"/>
                </w:rPr>
                <w:t>ASTM D6382 / D6382M - 99(2011)e1 Standard Practice for Dynamic Mechanical Analysis and Thermogravimetry of Roofing and Waterproofing Membrane Material</w:t>
              </w:r>
            </w:ins>
            <w:r w:rsidRPr="00BC5AE5">
              <w:rPr>
                <w:rFonts w:ascii="Calibri Light" w:hAnsi="Calibri Light"/>
                <w:sz w:val="16"/>
                <w:szCs w:val="16"/>
                <w:lang w:val="en-US"/>
              </w:rPr>
              <w:br/>
            </w:r>
            <w:r w:rsidRPr="00BC5AE5">
              <w:rPr>
                <w:rFonts w:ascii="Calibri Light" w:hAnsi="Calibri Light"/>
                <w:sz w:val="16"/>
                <w:szCs w:val="16"/>
                <w:lang w:val="en-US"/>
              </w:rPr>
              <w:br/>
            </w:r>
            <w:del w:id="17605" w:author="Jing Kai Toh" w:date="2016-05-10T17:02:00Z">
              <w:r w:rsidRPr="00BC5AE5" w:rsidDel="00CD1E78">
                <w:rPr>
                  <w:rFonts w:ascii="Calibri Light" w:hAnsi="Calibri Light"/>
                  <w:sz w:val="16"/>
                  <w:szCs w:val="16"/>
                  <w:lang w:val="en-US"/>
                </w:rPr>
                <w:delText>D6305-02 Standard Practice for Calculating Bending Strength Design Adjustment Factors for Fire-Retardant-Treated Plywood Roof Sheathing </w:delText>
              </w:r>
            </w:del>
            <w:ins w:id="17606" w:author="Jing Kai Toh" w:date="2016-05-10T17:02:00Z">
              <w:r w:rsidR="00CD1E78">
                <w:rPr>
                  <w:rFonts w:ascii="Calibri Light" w:hAnsi="Calibri Light"/>
                  <w:sz w:val="16"/>
                  <w:szCs w:val="16"/>
                  <w:lang w:val="en-US"/>
                </w:rPr>
                <w:t>ASTM D6305 - 08(2015)e1 Standard Practice for Calculating Bending Strength Design Adjustment Factors for Fire-Retardant-Treated Plywood Roof Sheathing</w:t>
              </w:r>
            </w:ins>
            <w:r w:rsidRPr="00BC5AE5">
              <w:rPr>
                <w:rFonts w:ascii="Calibri Light" w:hAnsi="Calibri Light"/>
                <w:sz w:val="16"/>
                <w:szCs w:val="16"/>
                <w:lang w:val="en-US"/>
              </w:rPr>
              <w:br/>
            </w:r>
            <w:r w:rsidRPr="00BC5AE5">
              <w:rPr>
                <w:rFonts w:ascii="Calibri Light" w:hAnsi="Calibri Light"/>
                <w:sz w:val="16"/>
                <w:szCs w:val="16"/>
                <w:lang w:val="en-US"/>
              </w:rPr>
              <w:br/>
            </w:r>
            <w:del w:id="17607" w:author="Jing Kai Toh" w:date="2016-05-10T17:01:00Z">
              <w:r w:rsidRPr="00BC5AE5" w:rsidDel="00CD1E78">
                <w:rPr>
                  <w:rFonts w:ascii="Calibri Light" w:hAnsi="Calibri Light"/>
                  <w:sz w:val="16"/>
                  <w:szCs w:val="16"/>
                  <w:lang w:val="en-US"/>
                </w:rPr>
                <w:delText>D5726-98 Standard Specification for Thermoplastic Fabrics Used in Hot-Applied Roofing and Waterproofing </w:delText>
              </w:r>
            </w:del>
            <w:ins w:id="17608" w:author="Jing Kai Toh" w:date="2016-05-10T17:01:00Z">
              <w:r w:rsidR="00CD1E78">
                <w:rPr>
                  <w:rFonts w:ascii="Calibri Light" w:hAnsi="Calibri Light"/>
                  <w:sz w:val="16"/>
                  <w:szCs w:val="16"/>
                  <w:lang w:val="en-US"/>
                </w:rPr>
                <w:t>ASTM D5726 - 98(2013) Standard Specification for Thermoplastic Fabrics Used in Hot-Applied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609" w:author="Jing Kai Toh" w:date="2016-05-10T16:55:00Z">
              <w:r w:rsidRPr="00BC5AE5" w:rsidDel="009508D7">
                <w:rPr>
                  <w:rFonts w:ascii="Calibri Light" w:hAnsi="Calibri Light"/>
                  <w:sz w:val="16"/>
                  <w:szCs w:val="16"/>
                  <w:lang w:val="en-US"/>
                </w:rPr>
                <w:delText xml:space="preserve">D5643-94(2000)e1 Standard Specification for Coal Tar Roof Cement, Asbestos </w:delText>
              </w:r>
            </w:del>
            <w:ins w:id="17610" w:author="Jing Kai Toh" w:date="2016-05-10T16:55:00Z">
              <w:r w:rsidR="009508D7">
                <w:rPr>
                  <w:rFonts w:ascii="Calibri Light" w:hAnsi="Calibri Light"/>
                  <w:sz w:val="16"/>
                  <w:szCs w:val="16"/>
                  <w:lang w:val="en-US"/>
                </w:rPr>
                <w:t>ASTM D5643 / D5643M - 06(2012)e1 Standard Specification for Coal Tar Roof Cement, Asbestos Free</w:t>
              </w:r>
            </w:ins>
            <w:del w:id="17611" w:author="Jing Kai Toh" w:date="2016-05-12T11:48:00Z">
              <w:r w:rsidRPr="00BC5AE5" w:rsidDel="00F8310E">
                <w:rPr>
                  <w:rFonts w:ascii="Calibri Light" w:hAnsi="Calibri Light"/>
                  <w:sz w:val="16"/>
                  <w:szCs w:val="16"/>
                  <w:lang w:val="en-US"/>
                </w:rPr>
                <w:delText>Free</w:delText>
              </w:r>
            </w:del>
            <w:r w:rsidRPr="00BC5AE5">
              <w:rPr>
                <w:rFonts w:ascii="Calibri Light" w:hAnsi="Calibri Light"/>
                <w:sz w:val="16"/>
                <w:szCs w:val="16"/>
                <w:lang w:val="en-US"/>
              </w:rPr>
              <w:t> </w:t>
            </w:r>
            <w:r w:rsidRPr="00BC5AE5">
              <w:rPr>
                <w:rFonts w:ascii="Calibri Light" w:hAnsi="Calibri Light"/>
                <w:sz w:val="16"/>
                <w:szCs w:val="16"/>
                <w:lang w:val="en-US"/>
              </w:rPr>
              <w:br/>
            </w:r>
            <w:r w:rsidRPr="00BC5AE5">
              <w:rPr>
                <w:rFonts w:ascii="Calibri Light" w:hAnsi="Calibri Light"/>
                <w:sz w:val="16"/>
                <w:szCs w:val="16"/>
                <w:lang w:val="en-US"/>
              </w:rPr>
              <w:br/>
            </w:r>
            <w:del w:id="17612" w:author="Jing Kai Toh" w:date="2016-05-10T16:54:00Z">
              <w:r w:rsidRPr="00BC5AE5" w:rsidDel="009508D7">
                <w:rPr>
                  <w:rFonts w:ascii="Calibri Light" w:hAnsi="Calibri Light"/>
                  <w:sz w:val="16"/>
                  <w:szCs w:val="16"/>
                  <w:lang w:val="en-US"/>
                </w:rPr>
                <w:delText>D5636-94(1999)e1 Standard Test Method for Low Temperature Unrolling of Felt or Sheet Roofing and Waterproofing Materials </w:delText>
              </w:r>
            </w:del>
            <w:ins w:id="17613" w:author="Jing Kai Toh" w:date="2016-05-10T16:54:00Z">
              <w:r w:rsidR="009508D7">
                <w:rPr>
                  <w:rFonts w:ascii="Calibri Light" w:hAnsi="Calibri Light"/>
                  <w:sz w:val="16"/>
                  <w:szCs w:val="16"/>
                  <w:lang w:val="en-US"/>
                </w:rPr>
                <w:t>ASTM D5636 / D5636M - 94(2011)e1 Standard Test Method for Low Temperature Unrolling of Felt or Sheet Roofing and Waterproofing Materials</w:t>
              </w:r>
            </w:ins>
            <w:r w:rsidRPr="00BC5AE5">
              <w:rPr>
                <w:rFonts w:ascii="Calibri Light" w:hAnsi="Calibri Light"/>
                <w:sz w:val="16"/>
                <w:szCs w:val="16"/>
                <w:lang w:val="en-US"/>
              </w:rPr>
              <w:br/>
            </w:r>
            <w:del w:id="17614" w:author="Jing Kai Toh" w:date="2016-05-10T16:52:00Z">
              <w:r w:rsidRPr="00BC5AE5" w:rsidDel="009508D7">
                <w:rPr>
                  <w:rFonts w:ascii="Calibri Light" w:hAnsi="Calibri Light"/>
                  <w:sz w:val="16"/>
                  <w:szCs w:val="16"/>
                  <w:lang w:val="en-US"/>
                </w:rPr>
                <w:delText xml:space="preserve">D5602-98 Standard Test Method for Static Puncture Resistance of Roofing Membrane </w:delText>
              </w:r>
            </w:del>
            <w:ins w:id="17615" w:author="Jing Kai Toh" w:date="2016-05-10T16:52:00Z">
              <w:r w:rsidR="009508D7">
                <w:rPr>
                  <w:rFonts w:ascii="Calibri Light" w:hAnsi="Calibri Light"/>
                  <w:sz w:val="16"/>
                  <w:szCs w:val="16"/>
                  <w:lang w:val="en-US"/>
                </w:rPr>
                <w:t>ASTM D5602 / D5602M - 11 Standard Test Method for Static Puncture Resistance of Roofing Membrane Specimens</w:t>
              </w:r>
            </w:ins>
            <w:del w:id="17616" w:author="Jing Kai Toh" w:date="2016-05-12T11:48:00Z">
              <w:r w:rsidRPr="00BC5AE5" w:rsidDel="00F8310E">
                <w:rPr>
                  <w:rFonts w:ascii="Calibri Light" w:hAnsi="Calibri Light"/>
                  <w:sz w:val="16"/>
                  <w:szCs w:val="16"/>
                  <w:lang w:val="en-US"/>
                </w:rPr>
                <w:delText>Specimens </w:delText>
              </w:r>
            </w:del>
            <w:r w:rsidRPr="00BC5AE5">
              <w:rPr>
                <w:rFonts w:ascii="Calibri Light" w:hAnsi="Calibri Light"/>
                <w:sz w:val="16"/>
                <w:szCs w:val="16"/>
                <w:lang w:val="en-US"/>
              </w:rPr>
              <w:br/>
            </w:r>
            <w:r w:rsidRPr="00BC5AE5">
              <w:rPr>
                <w:rFonts w:ascii="Calibri Light" w:hAnsi="Calibri Light"/>
                <w:sz w:val="16"/>
                <w:szCs w:val="16"/>
                <w:lang w:val="en-US"/>
              </w:rPr>
              <w:br/>
            </w:r>
            <w:del w:id="17617" w:author="Jing Kai Toh" w:date="2016-05-10T16:48:00Z">
              <w:r w:rsidRPr="00BC5AE5" w:rsidDel="009508D7">
                <w:rPr>
                  <w:rFonts w:ascii="Calibri Light" w:hAnsi="Calibri Light"/>
                  <w:sz w:val="16"/>
                  <w:szCs w:val="16"/>
                  <w:lang w:val="en-US"/>
                </w:rPr>
                <w:delText>D4990-97a Standard Specification for Coal Tar Glass Felt Used in ROOFing and Waterproofing </w:delText>
              </w:r>
            </w:del>
            <w:ins w:id="17618" w:author="Jing Kai Toh" w:date="2016-05-10T16:48:00Z">
              <w:r w:rsidR="009508D7">
                <w:rPr>
                  <w:rFonts w:ascii="Calibri Light" w:hAnsi="Calibri Light"/>
                  <w:sz w:val="16"/>
                  <w:szCs w:val="16"/>
                  <w:lang w:val="en-US"/>
                </w:rPr>
                <w:t>ASTM D4990 - 97a(2013) Standard Specification for Coal Tar Glass Felt Used in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619" w:author="Jing Kai Toh" w:date="2016-05-10T16:47:00Z">
              <w:r w:rsidRPr="00BC5AE5" w:rsidDel="009508D7">
                <w:rPr>
                  <w:rFonts w:ascii="Calibri Light" w:hAnsi="Calibri Light"/>
                  <w:sz w:val="16"/>
                  <w:szCs w:val="16"/>
                  <w:lang w:val="en-US"/>
                </w:rPr>
                <w:delText>D4074-91(1996)e1 Standard Test Method for Bitumen and Aggregate Content of Bitumen-Aggregate Mixtures From ROOFing Samples </w:delText>
              </w:r>
            </w:del>
            <w:ins w:id="17620" w:author="Jing Kai Toh" w:date="2016-05-10T16:47:00Z">
              <w:r w:rsidR="009508D7">
                <w:rPr>
                  <w:rFonts w:ascii="Calibri Light" w:hAnsi="Calibri Light"/>
                  <w:sz w:val="16"/>
                  <w:szCs w:val="16"/>
                  <w:lang w:val="en-US"/>
                </w:rPr>
                <w:t>ASTM D4074 / D4074M - 11(2015) Standard Test Method for Bitumen and Aggregate Content of Bitumen-Aggregate Mixtures From Roofing Samples</w:t>
              </w:r>
            </w:ins>
            <w:r w:rsidRPr="00BC5AE5">
              <w:rPr>
                <w:rFonts w:ascii="Calibri Light" w:hAnsi="Calibri Light"/>
                <w:sz w:val="16"/>
                <w:szCs w:val="16"/>
                <w:lang w:val="en-US"/>
              </w:rPr>
              <w:br/>
            </w:r>
            <w:r w:rsidRPr="00BC5AE5">
              <w:rPr>
                <w:rFonts w:ascii="Calibri Light" w:hAnsi="Calibri Light"/>
                <w:sz w:val="16"/>
                <w:szCs w:val="16"/>
                <w:lang w:val="en-US"/>
              </w:rPr>
              <w:br/>
            </w:r>
            <w:del w:id="17621" w:author="Jing Kai Toh" w:date="2016-05-10T16:46:00Z">
              <w:r w:rsidRPr="00BC5AE5" w:rsidDel="009508D7">
                <w:rPr>
                  <w:rFonts w:ascii="Calibri Light" w:hAnsi="Calibri Light"/>
                  <w:sz w:val="16"/>
                  <w:szCs w:val="16"/>
                  <w:lang w:val="en-US"/>
                </w:rPr>
                <w:delText>D4073-94(1998)e1 Standard Test Method for Tensile-Tear Strength of Bituminuous ROOFing Membranes </w:delText>
              </w:r>
            </w:del>
            <w:ins w:id="17622" w:author="Jing Kai Toh" w:date="2016-05-10T16:46:00Z">
              <w:r w:rsidR="009508D7">
                <w:rPr>
                  <w:rFonts w:ascii="Calibri Light" w:hAnsi="Calibri Light"/>
                  <w:sz w:val="16"/>
                  <w:szCs w:val="16"/>
                  <w:lang w:val="en-US"/>
                </w:rPr>
                <w:t>ASTM D4073 - 06(2013) Standard Test Method for Tensile-Tear Strength of Bituminous Roofing Membranes</w:t>
              </w:r>
            </w:ins>
            <w:r w:rsidRPr="00BC5AE5">
              <w:rPr>
                <w:rFonts w:ascii="Calibri Light" w:hAnsi="Calibri Light"/>
                <w:sz w:val="16"/>
                <w:szCs w:val="16"/>
                <w:lang w:val="en-US"/>
              </w:rPr>
              <w:br/>
            </w:r>
            <w:r w:rsidRPr="00BC5AE5">
              <w:rPr>
                <w:rFonts w:ascii="Calibri Light" w:hAnsi="Calibri Light"/>
                <w:sz w:val="16"/>
                <w:szCs w:val="16"/>
                <w:lang w:val="en-US"/>
              </w:rPr>
              <w:br/>
            </w:r>
            <w:del w:id="17623" w:author="Jing Kai Toh" w:date="2016-05-10T16:45:00Z">
              <w:r w:rsidRPr="00BC5AE5" w:rsidDel="009508D7">
                <w:rPr>
                  <w:rFonts w:ascii="Calibri Light" w:hAnsi="Calibri Light"/>
                  <w:sz w:val="16"/>
                  <w:szCs w:val="16"/>
                  <w:lang w:val="en-US"/>
                </w:rPr>
                <w:delText>D4022-94(2000)e1 Standard Specification for Coal Tar ROOF Cement, Asbestos Containing </w:delText>
              </w:r>
            </w:del>
            <w:ins w:id="17624" w:author="Jing Kai Toh" w:date="2016-05-10T16:45:00Z">
              <w:r w:rsidR="009508D7">
                <w:rPr>
                  <w:rFonts w:ascii="Calibri Light" w:hAnsi="Calibri Light"/>
                  <w:sz w:val="16"/>
                  <w:szCs w:val="16"/>
                  <w:lang w:val="en-US"/>
                </w:rPr>
                <w:t>ASTM D4022/D4022M-07(2012)e1 Standard Specification for Coal Tar Roof Cement, Asbestos Containing (Withdrawn 2014)</w:t>
              </w:r>
            </w:ins>
            <w:r w:rsidRPr="00BC5AE5">
              <w:rPr>
                <w:rFonts w:ascii="Calibri Light" w:hAnsi="Calibri Light"/>
                <w:sz w:val="16"/>
                <w:szCs w:val="16"/>
                <w:lang w:val="en-US"/>
              </w:rPr>
              <w:br/>
            </w:r>
            <w:r w:rsidRPr="00BC5AE5">
              <w:rPr>
                <w:rFonts w:ascii="Calibri Light" w:hAnsi="Calibri Light"/>
                <w:sz w:val="16"/>
                <w:szCs w:val="16"/>
                <w:lang w:val="en-US"/>
              </w:rPr>
              <w:br/>
            </w:r>
            <w:del w:id="17625" w:author="Jing Kai Toh" w:date="2016-05-10T16:44:00Z">
              <w:r w:rsidRPr="00BC5AE5" w:rsidDel="009508D7">
                <w:rPr>
                  <w:rFonts w:ascii="Calibri Light" w:hAnsi="Calibri Light"/>
                  <w:sz w:val="16"/>
                  <w:szCs w:val="16"/>
                  <w:lang w:val="en-US"/>
                </w:rPr>
                <w:delText>D2823-90(1997)e1 Standard Specification for Asphalt ROOF Coatings </w:delText>
              </w:r>
            </w:del>
            <w:ins w:id="17626" w:author="Jing Kai Toh" w:date="2016-05-10T16:44:00Z">
              <w:r w:rsidR="009508D7">
                <w:rPr>
                  <w:rFonts w:ascii="Calibri Light" w:hAnsi="Calibri Light"/>
                  <w:sz w:val="16"/>
                  <w:szCs w:val="16"/>
                  <w:lang w:val="en-US"/>
                </w:rPr>
                <w:t>ASTM D2823/D2823M-05(2011)e1 Standard Specification for Asphalt Roof Coatings, Asbestos Containing (Withdrawn 2014)</w:t>
              </w:r>
            </w:ins>
            <w:r w:rsidRPr="00BC5AE5">
              <w:rPr>
                <w:rFonts w:ascii="Calibri Light" w:hAnsi="Calibri Light"/>
                <w:sz w:val="16"/>
                <w:szCs w:val="16"/>
                <w:lang w:val="en-US"/>
              </w:rPr>
              <w:br/>
            </w:r>
            <w:r w:rsidRPr="00BC5AE5">
              <w:rPr>
                <w:rFonts w:ascii="Calibri Light" w:hAnsi="Calibri Light"/>
                <w:sz w:val="16"/>
                <w:szCs w:val="16"/>
                <w:lang w:val="en-US"/>
              </w:rPr>
              <w:br/>
            </w:r>
            <w:del w:id="17627" w:author="Jing Kai Toh" w:date="2016-05-10T16:44:00Z">
              <w:r w:rsidRPr="00BC5AE5" w:rsidDel="009508D7">
                <w:rPr>
                  <w:rFonts w:ascii="Calibri Light" w:hAnsi="Calibri Light"/>
                  <w:sz w:val="16"/>
                  <w:szCs w:val="16"/>
                  <w:lang w:val="en-US"/>
                </w:rPr>
                <w:delText>D2822-91(1997)e1 Standard Specification for Asphalt ROOF Cement </w:delText>
              </w:r>
            </w:del>
            <w:ins w:id="17628" w:author="Jing Kai Toh" w:date="2016-05-10T16:44:00Z">
              <w:r w:rsidR="009508D7">
                <w:rPr>
                  <w:rFonts w:ascii="Calibri Light" w:hAnsi="Calibri Light"/>
                  <w:sz w:val="16"/>
                  <w:szCs w:val="16"/>
                  <w:lang w:val="en-US"/>
                </w:rPr>
                <w:t>ASTM D2822/D2822M-05(2011)e1 Standard Specification for Asphalt Roof Cement, Asbestos Containing (Withdrawn 2016)</w:t>
              </w:r>
            </w:ins>
            <w:r w:rsidRPr="00BC5AE5">
              <w:rPr>
                <w:rFonts w:ascii="Calibri Light" w:hAnsi="Calibri Light"/>
                <w:sz w:val="16"/>
                <w:szCs w:val="16"/>
                <w:lang w:val="en-US"/>
              </w:rPr>
              <w:br/>
            </w:r>
            <w:r w:rsidRPr="00BC5AE5">
              <w:rPr>
                <w:rFonts w:ascii="Calibri Light" w:hAnsi="Calibri Light"/>
                <w:sz w:val="16"/>
                <w:szCs w:val="16"/>
                <w:lang w:val="en-US"/>
              </w:rPr>
              <w:br/>
            </w:r>
            <w:del w:id="17629" w:author="Jing Kai Toh" w:date="2016-05-10T16:41:00Z">
              <w:r w:rsidRPr="00BC5AE5" w:rsidDel="00057B18">
                <w:rPr>
                  <w:rFonts w:ascii="Calibri Light" w:hAnsi="Calibri Light"/>
                  <w:sz w:val="16"/>
                  <w:szCs w:val="16"/>
                  <w:lang w:val="en-US"/>
                </w:rPr>
                <w:delText>D2178-97a Standard Specification for Asphalt Glass Felt Used in ROOFing and Waterproofing </w:delText>
              </w:r>
            </w:del>
            <w:ins w:id="17630" w:author="Jing Kai Toh" w:date="2016-05-10T16:41:00Z">
              <w:r w:rsidR="00057B18">
                <w:rPr>
                  <w:rFonts w:ascii="Calibri Light" w:hAnsi="Calibri Light"/>
                  <w:sz w:val="16"/>
                  <w:szCs w:val="16"/>
                  <w:lang w:val="en-US"/>
                </w:rPr>
                <w:t>ASTM D2178 / D2178M - 15a Standard Specification for Asphalt Glass Felt Used in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631" w:author="Jing Kai Toh" w:date="2016-05-10T16:39:00Z">
              <w:r w:rsidRPr="00BC5AE5" w:rsidDel="00294373">
                <w:rPr>
                  <w:rFonts w:ascii="Calibri Light" w:hAnsi="Calibri Light"/>
                  <w:sz w:val="16"/>
                  <w:szCs w:val="16"/>
                  <w:lang w:val="en-US"/>
                </w:rPr>
                <w:delText>D1865-89(1999)e1 Standard Test Method for Hardness of Mineral Aggregate Used on Built-Up ROOFs </w:delText>
              </w:r>
            </w:del>
            <w:ins w:id="17632" w:author="Jing Kai Toh" w:date="2016-05-10T16:39:00Z">
              <w:r w:rsidR="00294373">
                <w:rPr>
                  <w:rFonts w:ascii="Calibri Light" w:hAnsi="Calibri Light"/>
                  <w:sz w:val="16"/>
                  <w:szCs w:val="16"/>
                  <w:lang w:val="en-US"/>
                </w:rPr>
                <w:t>ASTM D1865 / D1865M - 09 Standard Test Method for Hardness of Mineral Aggregate Used on Built-Up Roofs</w:t>
              </w:r>
            </w:ins>
            <w:r w:rsidRPr="00BC5AE5">
              <w:rPr>
                <w:rFonts w:ascii="Calibri Light" w:hAnsi="Calibri Light"/>
                <w:sz w:val="16"/>
                <w:szCs w:val="16"/>
                <w:lang w:val="en-US"/>
              </w:rPr>
              <w:br/>
            </w:r>
            <w:r w:rsidRPr="00BC5AE5">
              <w:rPr>
                <w:rFonts w:ascii="Calibri Light" w:hAnsi="Calibri Light"/>
                <w:sz w:val="16"/>
                <w:szCs w:val="16"/>
                <w:lang w:val="en-US"/>
              </w:rPr>
              <w:br/>
            </w:r>
            <w:del w:id="17633" w:author="Jing Kai Toh" w:date="2016-05-10T16:38:00Z">
              <w:r w:rsidRPr="00BC5AE5" w:rsidDel="00294373">
                <w:rPr>
                  <w:rFonts w:ascii="Calibri Light" w:hAnsi="Calibri Light"/>
                  <w:sz w:val="16"/>
                  <w:szCs w:val="16"/>
                  <w:lang w:val="en-US"/>
                </w:rPr>
                <w:delText>D227-97a Standard Specification for Coal-Tar-Saturated Organic Felt Used in ROOFing and Waterproofing </w:delText>
              </w:r>
            </w:del>
            <w:ins w:id="17634" w:author="Jing Kai Toh" w:date="2016-05-10T16:38:00Z">
              <w:r w:rsidR="00294373">
                <w:rPr>
                  <w:rFonts w:ascii="Calibri Light" w:hAnsi="Calibri Light"/>
                  <w:sz w:val="16"/>
                  <w:szCs w:val="16"/>
                  <w:lang w:val="en-US"/>
                </w:rPr>
                <w:t>ASTM D227 / D227M - 03(2011)e1 Standard Specification for Coal-Tar-Saturated Organic Felt Used in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635" w:author="Jing Kai Toh" w:date="2016-05-10T16:37:00Z">
              <w:r w:rsidRPr="00BC5AE5" w:rsidDel="00294373">
                <w:rPr>
                  <w:rFonts w:ascii="Calibri Light" w:hAnsi="Calibri Light"/>
                  <w:sz w:val="16"/>
                  <w:szCs w:val="16"/>
                  <w:lang w:val="en-US"/>
                </w:rPr>
                <w:delText>C1491-01a Standard Specification for Concrete ROOF Pavers </w:delText>
              </w:r>
            </w:del>
            <w:ins w:id="17636" w:author="Jing Kai Toh" w:date="2016-05-10T16:37:00Z">
              <w:r w:rsidR="00294373">
                <w:rPr>
                  <w:rFonts w:ascii="Calibri Light" w:hAnsi="Calibri Light"/>
                  <w:sz w:val="16"/>
                  <w:szCs w:val="16"/>
                  <w:lang w:val="en-US"/>
                </w:rPr>
                <w:t>ASTM C1491 - 14 Standard Specification for Concrete Roof Pavers</w:t>
              </w:r>
            </w:ins>
            <w:r w:rsidRPr="00BC5AE5">
              <w:rPr>
                <w:rFonts w:ascii="Calibri Light" w:hAnsi="Calibri Light"/>
                <w:sz w:val="16"/>
                <w:szCs w:val="16"/>
                <w:lang w:val="en-US"/>
              </w:rPr>
              <w:br/>
            </w:r>
            <w:r w:rsidRPr="00BC5AE5">
              <w:rPr>
                <w:rFonts w:ascii="Calibri Light" w:hAnsi="Calibri Light"/>
                <w:sz w:val="16"/>
                <w:szCs w:val="16"/>
                <w:lang w:val="en-US"/>
              </w:rPr>
              <w:br/>
            </w:r>
            <w:del w:id="17637" w:author="Jing Kai Toh" w:date="2016-05-10T16:37:00Z">
              <w:r w:rsidRPr="00BC5AE5" w:rsidDel="00294373">
                <w:rPr>
                  <w:rFonts w:ascii="Calibri Light" w:hAnsi="Calibri Light"/>
                  <w:sz w:val="16"/>
                  <w:szCs w:val="16"/>
                  <w:lang w:val="en-US"/>
                </w:rPr>
                <w:delText>C1185-99 Standard Test Methods for Sampling and Testing Non-Asbestos Fiber-Cement Flat Sheet, ROOFing and Siding Shingles, and Clapboards </w:delText>
              </w:r>
            </w:del>
            <w:ins w:id="17638" w:author="Jing Kai Toh" w:date="2016-05-10T16:37:00Z">
              <w:r w:rsidR="00294373">
                <w:rPr>
                  <w:rFonts w:ascii="Calibri Light" w:hAnsi="Calibri Light"/>
                  <w:sz w:val="16"/>
                  <w:szCs w:val="16"/>
                  <w:lang w:val="en-US"/>
                </w:rPr>
                <w:t>ASTM C1185 - 08(2012) Standard Test Methods for Sampling and Testing Non-Asbestos Fiber-Cement Flat Sheet, Roofing and Siding Shingles, and Clapboards</w:t>
              </w:r>
            </w:ins>
            <w:r w:rsidRPr="00BC5AE5">
              <w:rPr>
                <w:rFonts w:ascii="Calibri Light" w:hAnsi="Calibri Light"/>
                <w:sz w:val="16"/>
                <w:szCs w:val="16"/>
                <w:lang w:val="en-US"/>
              </w:rPr>
              <w:br/>
            </w:r>
            <w:r w:rsidRPr="00BC5AE5">
              <w:rPr>
                <w:rFonts w:ascii="Calibri Light" w:hAnsi="Calibri Light"/>
                <w:sz w:val="16"/>
                <w:szCs w:val="16"/>
                <w:lang w:val="en-US"/>
              </w:rPr>
              <w:br/>
            </w:r>
            <w:del w:id="17639" w:author="Jing Kai Toh" w:date="2016-05-10T16:36:00Z">
              <w:r w:rsidRPr="00BC5AE5" w:rsidDel="00294373">
                <w:rPr>
                  <w:rFonts w:ascii="Calibri Light" w:hAnsi="Calibri Light"/>
                  <w:sz w:val="16"/>
                  <w:szCs w:val="16"/>
                  <w:lang w:val="en-US"/>
                </w:rPr>
                <w:delText>C1153-97 Standard Practice for Location of Wet Insulation in ROOFing Systems Using Infrared Imaging </w:delText>
              </w:r>
            </w:del>
            <w:ins w:id="17640" w:author="Jing Kai Toh" w:date="2016-05-10T16:36:00Z">
              <w:r w:rsidR="00294373">
                <w:rPr>
                  <w:rFonts w:ascii="Calibri Light" w:hAnsi="Calibri Light"/>
                  <w:sz w:val="16"/>
                  <w:szCs w:val="16"/>
                  <w:lang w:val="en-US"/>
                </w:rPr>
                <w:t>ASTM C1153 - 10(2015) Standard Practice for Location of Wet Insulation in Roofing Systems Using Infrared Imaging</w:t>
              </w:r>
            </w:ins>
            <w:r w:rsidRPr="00BC5AE5">
              <w:rPr>
                <w:rFonts w:ascii="Calibri Light" w:hAnsi="Calibri Light"/>
                <w:sz w:val="16"/>
                <w:szCs w:val="16"/>
                <w:lang w:val="en-US"/>
              </w:rPr>
              <w:br/>
            </w:r>
            <w:r w:rsidRPr="00BC5AE5">
              <w:rPr>
                <w:rFonts w:ascii="Calibri Light" w:hAnsi="Calibri Light"/>
                <w:sz w:val="16"/>
                <w:szCs w:val="16"/>
                <w:lang w:val="en-US"/>
              </w:rPr>
              <w:br/>
            </w:r>
            <w:del w:id="17641" w:author="Jing Kai Toh" w:date="2016-05-10T16:35:00Z">
              <w:r w:rsidRPr="00BC5AE5" w:rsidDel="00294373">
                <w:rPr>
                  <w:rFonts w:ascii="Calibri Light" w:hAnsi="Calibri Light"/>
                  <w:sz w:val="16"/>
                  <w:szCs w:val="16"/>
                  <w:lang w:val="en-US"/>
                </w:rPr>
                <w:delText>F432-95(2001) Standard Specification for ROOF and Rock Bolts and Accessories </w:delText>
              </w:r>
            </w:del>
            <w:ins w:id="17642" w:author="Jing Kai Toh" w:date="2016-05-10T16:35:00Z">
              <w:r w:rsidR="00294373">
                <w:rPr>
                  <w:rFonts w:ascii="Calibri Light" w:hAnsi="Calibri Light"/>
                  <w:sz w:val="16"/>
                  <w:szCs w:val="16"/>
                  <w:lang w:val="en-US"/>
                </w:rPr>
                <w:t>ASTM F432 - 13 Standard Specification for Roof and Rock Bolts and Accessories</w:t>
              </w:r>
            </w:ins>
            <w:r w:rsidRPr="00BC5AE5">
              <w:rPr>
                <w:rFonts w:ascii="Calibri Light" w:hAnsi="Calibri Light"/>
                <w:sz w:val="16"/>
                <w:szCs w:val="16"/>
                <w:lang w:val="en-US"/>
              </w:rPr>
              <w:br/>
            </w:r>
            <w:r w:rsidRPr="00BC5AE5">
              <w:rPr>
                <w:rFonts w:ascii="Calibri Light" w:hAnsi="Calibri Light"/>
                <w:sz w:val="16"/>
                <w:szCs w:val="16"/>
                <w:lang w:val="en-US"/>
              </w:rPr>
              <w:br/>
            </w:r>
            <w:del w:id="17643" w:author="Jing Kai Toh" w:date="2016-05-10T16:34:00Z">
              <w:r w:rsidRPr="00BC5AE5" w:rsidDel="00294373">
                <w:rPr>
                  <w:rFonts w:ascii="Calibri Light" w:hAnsi="Calibri Light"/>
                  <w:sz w:val="16"/>
                  <w:szCs w:val="16"/>
                  <w:lang w:val="en-US"/>
                </w:rPr>
                <w:delText>E661-88(1997) Standard Test Method for Performance of Wood and Wood-Based Floor and ROOF Sheathing Under Concentrated Static and Impact Loads </w:delText>
              </w:r>
            </w:del>
            <w:ins w:id="17644" w:author="Jing Kai Toh" w:date="2016-05-10T16:34:00Z">
              <w:r w:rsidR="00294373">
                <w:rPr>
                  <w:rFonts w:ascii="Calibri Light" w:hAnsi="Calibri Light"/>
                  <w:sz w:val="16"/>
                  <w:szCs w:val="16"/>
                  <w:lang w:val="en-US"/>
                </w:rPr>
                <w:t>ASTM E661 - 03(2015)e1 Standard Test Method for Performance of Wood and Wood-Based Floor and Roof Sheathing Under Concentrated Static and Impact Loads</w:t>
              </w:r>
            </w:ins>
            <w:r w:rsidRPr="00BC5AE5">
              <w:rPr>
                <w:rFonts w:ascii="Calibri Light" w:hAnsi="Calibri Light"/>
                <w:sz w:val="16"/>
                <w:szCs w:val="16"/>
                <w:lang w:val="en-US"/>
              </w:rPr>
              <w:br/>
            </w:r>
            <w:r w:rsidRPr="00BC5AE5">
              <w:rPr>
                <w:rFonts w:ascii="Calibri Light" w:hAnsi="Calibri Light"/>
                <w:sz w:val="16"/>
                <w:szCs w:val="16"/>
                <w:lang w:val="en-US"/>
              </w:rPr>
              <w:br/>
            </w:r>
            <w:del w:id="17645" w:author="Jing Kai Toh" w:date="2016-05-10T16:34:00Z">
              <w:r w:rsidRPr="00BC5AE5" w:rsidDel="00294373">
                <w:rPr>
                  <w:rFonts w:ascii="Calibri Light" w:hAnsi="Calibri Light"/>
                  <w:sz w:val="16"/>
                  <w:szCs w:val="16"/>
                  <w:lang w:val="en-US"/>
                </w:rPr>
                <w:delText>E196-95(2000)e1 Standard Practice for Gravity Load Testing of Floors and Low Slope ROOFs </w:delText>
              </w:r>
            </w:del>
            <w:ins w:id="17646" w:author="Jing Kai Toh" w:date="2016-05-10T16:34:00Z">
              <w:r w:rsidR="00294373">
                <w:rPr>
                  <w:rFonts w:ascii="Calibri Light" w:hAnsi="Calibri Light"/>
                  <w:sz w:val="16"/>
                  <w:szCs w:val="16"/>
                  <w:lang w:val="en-US"/>
                </w:rPr>
                <w:t>ASTM E196 - 06(2012) Standard Practice for Gravity Load Testing of Floors and Low Slope Roofs</w:t>
              </w:r>
            </w:ins>
            <w:r w:rsidRPr="00BC5AE5">
              <w:rPr>
                <w:rFonts w:ascii="Calibri Light" w:hAnsi="Calibri Light"/>
                <w:sz w:val="16"/>
                <w:szCs w:val="16"/>
                <w:lang w:val="en-US"/>
              </w:rPr>
              <w:br/>
            </w:r>
            <w:r w:rsidRPr="00BC5AE5">
              <w:rPr>
                <w:rFonts w:ascii="Calibri Light" w:hAnsi="Calibri Light"/>
                <w:sz w:val="16"/>
                <w:szCs w:val="16"/>
                <w:lang w:val="en-US"/>
              </w:rPr>
              <w:br/>
            </w:r>
            <w:del w:id="17647" w:author="Jing Kai Toh" w:date="2016-05-10T16:33:00Z">
              <w:r w:rsidRPr="00BC5AE5" w:rsidDel="00294373">
                <w:rPr>
                  <w:rFonts w:ascii="Calibri Light" w:hAnsi="Calibri Light"/>
                  <w:sz w:val="16"/>
                  <w:szCs w:val="16"/>
                  <w:lang w:val="en-US"/>
                </w:rPr>
                <w:delText>E72-98 Standard Test Methods of Conducting Strength Tests of Panels for Building Construction </w:delText>
              </w:r>
            </w:del>
            <w:ins w:id="17648" w:author="Jing Kai Toh" w:date="2016-05-10T16:33:00Z">
              <w:r w:rsidR="00294373">
                <w:rPr>
                  <w:rFonts w:ascii="Calibri Light" w:hAnsi="Calibri Light"/>
                  <w:sz w:val="16"/>
                  <w:szCs w:val="16"/>
                  <w:lang w:val="en-US"/>
                </w:rPr>
                <w:t>ASTM E72 - 15 Standard Test Methods of Conducting Strength Tests of Panels for Building Construction</w:t>
              </w:r>
            </w:ins>
            <w:r w:rsidRPr="00BC5AE5">
              <w:rPr>
                <w:rFonts w:ascii="Calibri Light" w:hAnsi="Calibri Light"/>
                <w:sz w:val="16"/>
                <w:szCs w:val="16"/>
                <w:lang w:val="en-US"/>
              </w:rPr>
              <w:br/>
            </w:r>
            <w:r w:rsidRPr="00BC5AE5">
              <w:rPr>
                <w:rFonts w:ascii="Calibri Light" w:hAnsi="Calibri Light"/>
                <w:sz w:val="16"/>
                <w:szCs w:val="16"/>
                <w:lang w:val="en-US"/>
              </w:rPr>
              <w:br/>
            </w:r>
            <w:ins w:id="17649" w:author="Jing Kai Toh" w:date="2016-05-10T16:32:00Z">
              <w:r w:rsidR="00294373" w:rsidRPr="00294373">
                <w:rPr>
                  <w:rFonts w:ascii="Calibri Light" w:hAnsi="Calibri Light"/>
                  <w:sz w:val="16"/>
                  <w:szCs w:val="16"/>
                  <w:lang w:val="en-US"/>
                </w:rPr>
                <w:t>Standard Guide for Design of Standard Flashing Details for EPDM Roof Membranes (Withdrawn 2015)</w:t>
              </w:r>
            </w:ins>
            <w:del w:id="17650" w:author="Jing Kai Toh" w:date="2016-05-10T16:32:00Z">
              <w:r w:rsidRPr="00BC5AE5" w:rsidDel="00294373">
                <w:rPr>
                  <w:rFonts w:ascii="Calibri Light" w:hAnsi="Calibri Light"/>
                  <w:sz w:val="16"/>
                  <w:szCs w:val="16"/>
                  <w:lang w:val="en-US"/>
                </w:rPr>
                <w:delText>D6369-99 Standard Guide for Design of Standard Flashing Details for EPDM ROOF Membranes </w:delText>
              </w:r>
            </w:del>
            <w:r w:rsidRPr="00BC5AE5">
              <w:rPr>
                <w:rFonts w:ascii="Calibri Light" w:hAnsi="Calibri Light"/>
                <w:sz w:val="16"/>
                <w:szCs w:val="16"/>
                <w:lang w:val="en-US"/>
              </w:rPr>
              <w:br/>
            </w:r>
            <w:r w:rsidRPr="00BC5AE5">
              <w:rPr>
                <w:rFonts w:ascii="Calibri Light" w:hAnsi="Calibri Light"/>
                <w:sz w:val="16"/>
                <w:szCs w:val="16"/>
                <w:lang w:val="en-US"/>
              </w:rPr>
              <w:br/>
            </w:r>
            <w:del w:id="17651" w:author="Jing Kai Toh" w:date="2016-05-10T16:30:00Z">
              <w:r w:rsidRPr="00BC5AE5" w:rsidDel="00294373">
                <w:rPr>
                  <w:rFonts w:ascii="Calibri Light" w:hAnsi="Calibri Light"/>
                  <w:sz w:val="16"/>
                  <w:szCs w:val="16"/>
                  <w:lang w:val="en-US"/>
                </w:rPr>
                <w:delText>D6298-00 Standard Specification for Fiberglass Reinforced Styrene-Butadiene-Styrene (SBS) Modified Bituminous Sheet with a Factory Applied Metal Surface </w:delText>
              </w:r>
            </w:del>
            <w:ins w:id="17652" w:author="Jing Kai Toh" w:date="2016-05-10T16:30:00Z">
              <w:r w:rsidR="00294373">
                <w:rPr>
                  <w:rFonts w:ascii="Calibri Light" w:hAnsi="Calibri Light"/>
                  <w:sz w:val="16"/>
                  <w:szCs w:val="16"/>
                  <w:lang w:val="en-US"/>
                </w:rPr>
                <w:t>ASTM D6298 - 13 Standard Specification for Fiberglass Reinforced Styrene-Butadiene-Styrene (SBS) Modified Bituminous Sheets with a Factory Applied Metal Surface</w:t>
              </w:r>
            </w:ins>
            <w:r w:rsidRPr="00BC5AE5">
              <w:rPr>
                <w:rFonts w:ascii="Calibri Light" w:hAnsi="Calibri Light"/>
                <w:sz w:val="16"/>
                <w:szCs w:val="16"/>
                <w:lang w:val="en-US"/>
              </w:rPr>
              <w:br/>
            </w:r>
            <w:r w:rsidRPr="00BC5AE5">
              <w:rPr>
                <w:rFonts w:ascii="Calibri Light" w:hAnsi="Calibri Light"/>
                <w:sz w:val="16"/>
                <w:szCs w:val="16"/>
                <w:lang w:val="en-US"/>
              </w:rPr>
              <w:br/>
            </w:r>
            <w:del w:id="17653" w:author="Jing Kai Toh" w:date="2016-05-10T16:30:00Z">
              <w:r w:rsidRPr="00BC5AE5" w:rsidDel="00294373">
                <w:rPr>
                  <w:rFonts w:ascii="Calibri Light" w:hAnsi="Calibri Light"/>
                  <w:sz w:val="16"/>
                  <w:szCs w:val="16"/>
                  <w:lang w:val="en-US"/>
                </w:rPr>
                <w:delText>D5405-98 Standard Test Method for Conducting Time-to-Failure (Creep-Rupture) Tests of Joints Fabricated from Nonbituminous Organic ROOF Membrane Material </w:delText>
              </w:r>
            </w:del>
            <w:ins w:id="17654" w:author="Jing Kai Toh" w:date="2016-05-10T16:30:00Z">
              <w:r w:rsidR="00294373">
                <w:rPr>
                  <w:rFonts w:ascii="Calibri Light" w:hAnsi="Calibri Light"/>
                  <w:sz w:val="16"/>
                  <w:szCs w:val="16"/>
                  <w:lang w:val="en-US"/>
                </w:rPr>
                <w:t>ASTM D5405 / D5405M - 98(2015) Standard Test Method for Conducting Time-to-Failure (Creep-Rupture) Tests of Joints Fabricated from Nonbituminous Organic Roof Membrane Material</w:t>
              </w:r>
            </w:ins>
            <w:r w:rsidRPr="00BC5AE5">
              <w:rPr>
                <w:rFonts w:ascii="Calibri Light" w:hAnsi="Calibri Light"/>
                <w:sz w:val="16"/>
                <w:szCs w:val="16"/>
                <w:lang w:val="en-US"/>
              </w:rPr>
              <w:br/>
            </w:r>
            <w:r w:rsidRPr="00BC5AE5">
              <w:rPr>
                <w:rFonts w:ascii="Calibri Light" w:hAnsi="Calibri Light"/>
                <w:sz w:val="16"/>
                <w:szCs w:val="16"/>
                <w:lang w:val="en-US"/>
              </w:rPr>
              <w:br/>
            </w:r>
            <w:del w:id="17655" w:author="Jing Kai Toh" w:date="2016-05-10T16:29:00Z">
              <w:r w:rsidRPr="00BC5AE5" w:rsidDel="00294373">
                <w:rPr>
                  <w:rFonts w:ascii="Calibri Light" w:hAnsi="Calibri Light"/>
                  <w:sz w:val="16"/>
                  <w:szCs w:val="16"/>
                  <w:lang w:val="en-US"/>
                </w:rPr>
                <w:delText>D5147-02 Standard Test Methods for Sampling and Testing Modified Bituminous Sheet Material </w:delText>
              </w:r>
            </w:del>
            <w:ins w:id="17656" w:author="Jing Kai Toh" w:date="2016-05-10T16:29:00Z">
              <w:r w:rsidR="00294373">
                <w:rPr>
                  <w:rFonts w:ascii="Calibri Light" w:hAnsi="Calibri Light"/>
                  <w:sz w:val="16"/>
                  <w:szCs w:val="16"/>
                  <w:lang w:val="en-US"/>
                </w:rPr>
                <w:t>ASTM D5147 / D5147M - 14 Standard Test Methods for Sampling and Testing Modified Bituminous Sheet Material</w:t>
              </w:r>
            </w:ins>
            <w:r w:rsidRPr="00BC5AE5">
              <w:rPr>
                <w:rFonts w:ascii="Calibri Light" w:hAnsi="Calibri Light"/>
                <w:sz w:val="16"/>
                <w:szCs w:val="16"/>
                <w:lang w:val="en-US"/>
              </w:rPr>
              <w:br/>
            </w:r>
            <w:r w:rsidRPr="00BC5AE5">
              <w:rPr>
                <w:rFonts w:ascii="Calibri Light" w:hAnsi="Calibri Light"/>
                <w:sz w:val="16"/>
                <w:szCs w:val="16"/>
                <w:lang w:val="en-US"/>
              </w:rPr>
              <w:br/>
            </w:r>
            <w:del w:id="17657" w:author="Jing Kai Toh" w:date="2016-05-10T16:27:00Z">
              <w:r w:rsidRPr="00BC5AE5" w:rsidDel="00294373">
                <w:rPr>
                  <w:rFonts w:ascii="Calibri Light" w:hAnsi="Calibri Light"/>
                  <w:sz w:val="16"/>
                  <w:szCs w:val="16"/>
                  <w:lang w:val="en-US"/>
                </w:rPr>
                <w:delText>D5100-95a(2000)e1 Standard Test Method for Adhesion of Mineral Aggregate to Hot Bitumen </w:delText>
              </w:r>
            </w:del>
            <w:ins w:id="17658" w:author="Jing Kai Toh" w:date="2016-05-10T16:27:00Z">
              <w:r w:rsidR="00294373">
                <w:rPr>
                  <w:rFonts w:ascii="Calibri Light" w:hAnsi="Calibri Light"/>
                  <w:sz w:val="16"/>
                  <w:szCs w:val="16"/>
                  <w:lang w:val="en-US"/>
                </w:rPr>
                <w:t>ASTM D5100 / D5100M - 95a(2010)e1 Standard Test Method for Adhesion of Mineral Aggregate to Hot Bitumen</w:t>
              </w:r>
            </w:ins>
            <w:r w:rsidRPr="00BC5AE5">
              <w:rPr>
                <w:rFonts w:ascii="Calibri Light" w:hAnsi="Calibri Light"/>
                <w:sz w:val="16"/>
                <w:szCs w:val="16"/>
                <w:lang w:val="en-US"/>
              </w:rPr>
              <w:br/>
            </w:r>
            <w:r w:rsidRPr="00BC5AE5">
              <w:rPr>
                <w:rFonts w:ascii="Calibri Light" w:hAnsi="Calibri Light"/>
                <w:sz w:val="16"/>
                <w:szCs w:val="16"/>
                <w:lang w:val="en-US"/>
              </w:rPr>
              <w:br/>
            </w:r>
            <w:del w:id="17659" w:author="Jing Kai Toh" w:date="2016-05-10T16:26:00Z">
              <w:r w:rsidRPr="00BC5AE5" w:rsidDel="00294373">
                <w:rPr>
                  <w:rFonts w:ascii="Calibri Light" w:hAnsi="Calibri Light"/>
                  <w:sz w:val="16"/>
                  <w:szCs w:val="16"/>
                  <w:lang w:val="en-US"/>
                </w:rPr>
                <w:delText>D5076-90(2000)e1 Standard Test Method for Measuring Voids in Roofing and Waterproofing Membranes </w:delText>
              </w:r>
            </w:del>
            <w:ins w:id="17660" w:author="Jing Kai Toh" w:date="2016-05-10T16:26:00Z">
              <w:r w:rsidR="00294373">
                <w:rPr>
                  <w:rFonts w:ascii="Calibri Light" w:hAnsi="Calibri Light"/>
                  <w:sz w:val="16"/>
                  <w:szCs w:val="16"/>
                  <w:lang w:val="en-US"/>
                </w:rPr>
                <w:t>ASTM D5076 / D5076M - 13 Standard Test Method for Measuring Voids in Roofing and Waterproofing Membranes</w:t>
              </w:r>
            </w:ins>
            <w:r w:rsidRPr="00BC5AE5">
              <w:rPr>
                <w:rFonts w:ascii="Calibri Light" w:hAnsi="Calibri Light"/>
                <w:sz w:val="16"/>
                <w:szCs w:val="16"/>
                <w:lang w:val="en-US"/>
              </w:rPr>
              <w:br/>
            </w:r>
            <w:r w:rsidRPr="00BC5AE5">
              <w:rPr>
                <w:rFonts w:ascii="Calibri Light" w:hAnsi="Calibri Light"/>
                <w:sz w:val="16"/>
                <w:szCs w:val="16"/>
                <w:lang w:val="en-US"/>
              </w:rPr>
              <w:br/>
            </w:r>
            <w:del w:id="17661" w:author="Jing Kai Toh" w:date="2016-05-10T16:25:00Z">
              <w:r w:rsidRPr="00BC5AE5" w:rsidDel="00294373">
                <w:rPr>
                  <w:rFonts w:ascii="Calibri Light" w:hAnsi="Calibri Light"/>
                  <w:sz w:val="16"/>
                  <w:szCs w:val="16"/>
                  <w:lang w:val="en-US"/>
                </w:rPr>
                <w:delText>D4811-97 Standard Specification for Nonvulcanized Rubber Sheet Used as Roof Flashing </w:delText>
              </w:r>
            </w:del>
            <w:ins w:id="17662" w:author="Jing Kai Toh" w:date="2016-05-10T16:25:00Z">
              <w:r w:rsidR="00294373">
                <w:rPr>
                  <w:rFonts w:ascii="Calibri Light" w:hAnsi="Calibri Light"/>
                  <w:sz w:val="16"/>
                  <w:szCs w:val="16"/>
                  <w:lang w:val="en-US"/>
                </w:rPr>
                <w:t>ASTM D4811 / D4811M - 06(2013)e1 Standard Specification for Nonvulcanized (Uncured) Rubber Sheet Used as Roof Flashing</w:t>
              </w:r>
            </w:ins>
            <w:r w:rsidRPr="00BC5AE5">
              <w:rPr>
                <w:rFonts w:ascii="Calibri Light" w:hAnsi="Calibri Light"/>
                <w:sz w:val="16"/>
                <w:szCs w:val="16"/>
                <w:lang w:val="en-US"/>
              </w:rPr>
              <w:br/>
            </w:r>
            <w:r w:rsidRPr="00BC5AE5">
              <w:rPr>
                <w:rFonts w:ascii="Calibri Light" w:hAnsi="Calibri Light"/>
                <w:sz w:val="16"/>
                <w:szCs w:val="16"/>
                <w:lang w:val="en-US"/>
              </w:rPr>
              <w:br/>
            </w:r>
            <w:del w:id="17663" w:author="Jing Kai Toh" w:date="2016-05-10T16:24:00Z">
              <w:r w:rsidRPr="00BC5AE5" w:rsidDel="00294373">
                <w:rPr>
                  <w:rFonts w:ascii="Calibri Light" w:hAnsi="Calibri Light"/>
                  <w:sz w:val="16"/>
                  <w:szCs w:val="16"/>
                  <w:lang w:val="en-US"/>
                </w:rPr>
                <w:delText>D3019-94(2000)e1 Standard Specification for Lap Cement Used with Asphalt Roll Roofing, Non Fibered, Asbestos Fibered, and Non Abestos Fibered </w:delText>
              </w:r>
            </w:del>
            <w:ins w:id="17664" w:author="Jing Kai Toh" w:date="2016-05-10T16:24:00Z">
              <w:r w:rsidR="00294373">
                <w:rPr>
                  <w:rFonts w:ascii="Calibri Light" w:hAnsi="Calibri Light"/>
                  <w:sz w:val="16"/>
                  <w:szCs w:val="16"/>
                  <w:lang w:val="en-US"/>
                </w:rPr>
                <w:t>ASTM D3019 - 08 Standard Specification for Lap Cement Used with Asphalt Roll Roofing, Non-Fibered, Asbestos-Fibered, and Non-Asbestos-Fibered</w:t>
              </w:r>
            </w:ins>
            <w:r w:rsidRPr="00BC5AE5">
              <w:rPr>
                <w:rFonts w:ascii="Calibri Light" w:hAnsi="Calibri Light"/>
                <w:sz w:val="16"/>
                <w:szCs w:val="16"/>
                <w:lang w:val="en-US"/>
              </w:rPr>
              <w:br/>
            </w:r>
            <w:r w:rsidRPr="00BC5AE5">
              <w:rPr>
                <w:rFonts w:ascii="Calibri Light" w:hAnsi="Calibri Light"/>
                <w:sz w:val="16"/>
                <w:szCs w:val="16"/>
                <w:lang w:val="en-US"/>
              </w:rPr>
              <w:br/>
            </w:r>
            <w:del w:id="17665" w:author="Jing Kai Toh" w:date="2016-05-10T16:20:00Z">
              <w:r w:rsidRPr="00BC5AE5" w:rsidDel="00294373">
                <w:rPr>
                  <w:rFonts w:ascii="Calibri Light" w:hAnsi="Calibri Light"/>
                  <w:sz w:val="16"/>
                  <w:szCs w:val="16"/>
                  <w:lang w:val="en-US"/>
                </w:rPr>
                <w:delText>D2164-83(2000) Standard Methods of Testing Structural Insulating Roof Deck </w:delText>
              </w:r>
            </w:del>
            <w:ins w:id="17666" w:author="Jing Kai Toh" w:date="2016-05-10T16:20:00Z">
              <w:r w:rsidR="00294373">
                <w:rPr>
                  <w:rFonts w:ascii="Calibri Light" w:hAnsi="Calibri Light"/>
                  <w:sz w:val="16"/>
                  <w:szCs w:val="16"/>
                  <w:lang w:val="en-US"/>
                </w:rPr>
                <w:t>ASTM D2164-83(2000) Standard Methods of Testing Structural Insulating Roof Deck (Withdrawn 2005)</w:t>
              </w:r>
            </w:ins>
            <w:r w:rsidRPr="00BC5AE5">
              <w:rPr>
                <w:rFonts w:ascii="Calibri Light" w:hAnsi="Calibri Light"/>
                <w:sz w:val="16"/>
                <w:szCs w:val="16"/>
                <w:lang w:val="en-US"/>
              </w:rPr>
              <w:br/>
            </w:r>
            <w:r w:rsidRPr="00BC5AE5">
              <w:rPr>
                <w:rFonts w:ascii="Calibri Light" w:hAnsi="Calibri Light"/>
                <w:sz w:val="16"/>
                <w:szCs w:val="16"/>
                <w:lang w:val="en-US"/>
              </w:rPr>
              <w:br/>
            </w:r>
            <w:del w:id="17667" w:author="Jing Kai Toh" w:date="2016-05-10T16:19:00Z">
              <w:r w:rsidRPr="00BC5AE5" w:rsidDel="00294373">
                <w:rPr>
                  <w:rFonts w:ascii="Calibri Light" w:hAnsi="Calibri Light"/>
                  <w:sz w:val="16"/>
                  <w:szCs w:val="16"/>
                  <w:lang w:val="en-US"/>
                </w:rPr>
                <w:delText>D1863-93(2000) Standard Specification for Mineral Aggregate Used on Built-Up Roofs </w:delText>
              </w:r>
            </w:del>
            <w:ins w:id="17668" w:author="Jing Kai Toh" w:date="2016-05-10T16:19:00Z">
              <w:r w:rsidR="00294373">
                <w:rPr>
                  <w:rFonts w:ascii="Calibri Light" w:hAnsi="Calibri Light"/>
                  <w:sz w:val="16"/>
                  <w:szCs w:val="16"/>
                  <w:lang w:val="en-US"/>
                </w:rPr>
                <w:t>ASTM D1863 / D1863M - 05(2011)e1 Standard Specification for Mineral Aggregate Used on Built-Up Roofs</w:t>
              </w:r>
            </w:ins>
            <w:r w:rsidRPr="00BC5AE5">
              <w:rPr>
                <w:rFonts w:ascii="Calibri Light" w:hAnsi="Calibri Light"/>
                <w:sz w:val="16"/>
                <w:szCs w:val="16"/>
                <w:lang w:val="en-US"/>
              </w:rPr>
              <w:br/>
            </w:r>
            <w:r w:rsidRPr="00BC5AE5">
              <w:rPr>
                <w:rFonts w:ascii="Calibri Light" w:hAnsi="Calibri Light"/>
                <w:sz w:val="16"/>
                <w:szCs w:val="16"/>
                <w:lang w:val="en-US"/>
              </w:rPr>
              <w:br/>
            </w:r>
            <w:del w:id="17669" w:author="Jing Kai Toh" w:date="2016-05-10T16:18:00Z">
              <w:r w:rsidRPr="00BC5AE5" w:rsidDel="00294373">
                <w:rPr>
                  <w:rFonts w:ascii="Calibri Light" w:hAnsi="Calibri Light"/>
                  <w:sz w:val="16"/>
                  <w:szCs w:val="16"/>
                  <w:lang w:val="en-US"/>
                </w:rPr>
                <w:delText>D1668-97a Standard Specification for Glass Fabrics (Woven and Treated) for Roofing and Waterproofing </w:delText>
              </w:r>
            </w:del>
            <w:ins w:id="17670" w:author="Jing Kai Toh" w:date="2016-05-10T16:18:00Z">
              <w:r w:rsidR="00294373">
                <w:rPr>
                  <w:rFonts w:ascii="Calibri Light" w:hAnsi="Calibri Light"/>
                  <w:sz w:val="16"/>
                  <w:szCs w:val="16"/>
                  <w:lang w:val="en-US"/>
                </w:rPr>
                <w:t>ASTM D1668 / D1668M - 97a(2014)e1 Standard Specification for Glass Fabrics (Woven and Treated) for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671" w:author="Jing Kai Toh" w:date="2016-05-10T16:17:00Z">
              <w:r w:rsidRPr="00BC5AE5" w:rsidDel="00294373">
                <w:rPr>
                  <w:rFonts w:ascii="Calibri Light" w:hAnsi="Calibri Light"/>
                  <w:sz w:val="16"/>
                  <w:szCs w:val="16"/>
                  <w:lang w:val="en-US"/>
                </w:rPr>
                <w:delText>D449-89(1999)e1 Standard Specification for Asphalt Used in Dampproofing and Waterproofing </w:delText>
              </w:r>
            </w:del>
            <w:ins w:id="17672" w:author="Jing Kai Toh" w:date="2016-05-10T16:17:00Z">
              <w:r w:rsidR="00294373">
                <w:rPr>
                  <w:rFonts w:ascii="Calibri Light" w:hAnsi="Calibri Light"/>
                  <w:sz w:val="16"/>
                  <w:szCs w:val="16"/>
                  <w:lang w:val="en-US"/>
                </w:rPr>
                <w:t>ASTM D449 / D449M - 03(2014)e1 Standard Specification for Asphalt Used in Dampproofing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673" w:author="Jing Kai Toh" w:date="2016-05-10T16:16:00Z">
              <w:r w:rsidRPr="00BC5AE5" w:rsidDel="00294373">
                <w:rPr>
                  <w:rFonts w:ascii="Calibri Light" w:hAnsi="Calibri Light"/>
                  <w:sz w:val="16"/>
                  <w:szCs w:val="16"/>
                  <w:lang w:val="en-US"/>
                </w:rPr>
                <w:delText>D225-01 Standard Specification for Asphalt Shingles (Organic Felt) Surfaced With Mineral Granules </w:delText>
              </w:r>
            </w:del>
            <w:ins w:id="17674" w:author="Jing Kai Toh" w:date="2016-05-10T16:16:00Z">
              <w:r w:rsidR="00294373">
                <w:rPr>
                  <w:rFonts w:ascii="Calibri Light" w:hAnsi="Calibri Light"/>
                  <w:sz w:val="16"/>
                  <w:szCs w:val="16"/>
                  <w:lang w:val="en-US"/>
                </w:rPr>
                <w:t>ASTM D225-07 Standard Specification for Asphalt Shingles (Organic Felt) Surfaced With Mineral Granules (Withdrawn 2012)</w:t>
              </w:r>
            </w:ins>
            <w:r w:rsidRPr="00BC5AE5">
              <w:rPr>
                <w:rFonts w:ascii="Calibri Light" w:hAnsi="Calibri Light"/>
                <w:sz w:val="16"/>
                <w:szCs w:val="16"/>
                <w:lang w:val="en-US"/>
              </w:rPr>
              <w:br/>
            </w:r>
            <w:r w:rsidRPr="00BC5AE5">
              <w:rPr>
                <w:rFonts w:ascii="Calibri Light" w:hAnsi="Calibri Light"/>
                <w:sz w:val="16"/>
                <w:szCs w:val="16"/>
                <w:lang w:val="en-US"/>
              </w:rPr>
              <w:br/>
            </w:r>
            <w:del w:id="17675" w:author="Jing Kai Toh" w:date="2016-05-10T16:15:00Z">
              <w:r w:rsidRPr="00BC5AE5" w:rsidDel="00294373">
                <w:rPr>
                  <w:rFonts w:ascii="Calibri Light" w:hAnsi="Calibri Light"/>
                  <w:sz w:val="16"/>
                  <w:szCs w:val="16"/>
                  <w:lang w:val="en-US"/>
                </w:rPr>
                <w:delText>D146-97 Standard Test Methods for Sampling and Testing Bitumen-Saturated Felts and Woven Fabrics for Roofing and Waterproofing </w:delText>
              </w:r>
            </w:del>
            <w:ins w:id="17676" w:author="Jing Kai Toh" w:date="2016-05-10T16:15:00Z">
              <w:r w:rsidR="00294373">
                <w:rPr>
                  <w:rFonts w:ascii="Calibri Light" w:hAnsi="Calibri Light"/>
                  <w:sz w:val="16"/>
                  <w:szCs w:val="16"/>
                  <w:lang w:val="en-US"/>
                </w:rPr>
                <w:t>ASTM D146 / D146M - 04(2012)e1 Standard Test Methods for Sampling and Testing Bitumen-Saturated Felts and Woven Fabrics for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677" w:author="Jing Kai Toh" w:date="2016-05-10T16:14:00Z">
              <w:r w:rsidRPr="00BC5AE5" w:rsidDel="00294373">
                <w:rPr>
                  <w:rFonts w:ascii="Calibri Light" w:hAnsi="Calibri Light"/>
                  <w:sz w:val="16"/>
                  <w:szCs w:val="16"/>
                  <w:lang w:val="en-US"/>
                </w:rPr>
                <w:delText>C1530-02 Standard Specification for Non-Asbestos Fiber-Cement Roofing Shakes, Shingles, and Slates with Designed Varying Profiles and Thicknesses </w:delText>
              </w:r>
            </w:del>
            <w:ins w:id="17678" w:author="Jing Kai Toh" w:date="2016-05-10T16:14:00Z">
              <w:r w:rsidR="00294373">
                <w:rPr>
                  <w:rFonts w:ascii="Calibri Light" w:hAnsi="Calibri Light"/>
                  <w:sz w:val="16"/>
                  <w:szCs w:val="16"/>
                  <w:lang w:val="en-US"/>
                </w:rPr>
                <w:t>ASTM C1530 / C1530M - 04(2014) Standard Specification for Non-Asbestos Fiber-Cement Roofing Shakes, Shingles, and Slates with Designed Varying Profiles and Thicknesses</w:t>
              </w:r>
            </w:ins>
            <w:r w:rsidRPr="00BC5AE5">
              <w:rPr>
                <w:rFonts w:ascii="Calibri Light" w:hAnsi="Calibri Light"/>
                <w:sz w:val="16"/>
                <w:szCs w:val="16"/>
                <w:lang w:val="en-US"/>
              </w:rPr>
              <w:br/>
            </w:r>
            <w:r w:rsidRPr="00BC5AE5">
              <w:rPr>
                <w:rFonts w:ascii="Calibri Light" w:hAnsi="Calibri Light"/>
                <w:sz w:val="16"/>
                <w:szCs w:val="16"/>
                <w:lang w:val="en-US"/>
              </w:rPr>
              <w:br/>
            </w:r>
            <w:del w:id="17679" w:author="Jing Kai Toh" w:date="2016-05-10T16:13:00Z">
              <w:r w:rsidRPr="00BC5AE5" w:rsidDel="00294373">
                <w:rPr>
                  <w:rFonts w:ascii="Calibri Light" w:hAnsi="Calibri Light"/>
                  <w:sz w:val="16"/>
                  <w:szCs w:val="16"/>
                  <w:lang w:val="en-US"/>
                </w:rPr>
                <w:delText xml:space="preserve">D6694-01 Standard Specification for Liquid-Applied Silicone Coating Used in Spray Polyurethane Foam </w:delText>
              </w:r>
            </w:del>
            <w:ins w:id="17680" w:author="Jing Kai Toh" w:date="2016-05-10T16:13:00Z">
              <w:r w:rsidR="00294373">
                <w:rPr>
                  <w:rFonts w:ascii="Calibri Light" w:hAnsi="Calibri Light"/>
                  <w:sz w:val="16"/>
                  <w:szCs w:val="16"/>
                  <w:lang w:val="en-US"/>
                </w:rPr>
                <w:t>ASTM D6694 / D6694M - 15 Standard Specification for Liquid-Applied Silicone Coating Used in Spray Polyurethane Foam Roofing Systems</w:t>
              </w:r>
            </w:ins>
            <w:r w:rsidRPr="00BC5AE5">
              <w:rPr>
                <w:rFonts w:ascii="Calibri Light" w:hAnsi="Calibri Light"/>
                <w:sz w:val="16"/>
                <w:szCs w:val="16"/>
                <w:lang w:val="en-US"/>
              </w:rPr>
              <w:t>Roofing </w:t>
            </w:r>
            <w:r w:rsidRPr="00BC5AE5">
              <w:rPr>
                <w:rFonts w:ascii="Calibri Light" w:hAnsi="Calibri Light"/>
                <w:sz w:val="16"/>
                <w:szCs w:val="16"/>
                <w:lang w:val="en-US"/>
              </w:rPr>
              <w:br/>
            </w:r>
            <w:r w:rsidRPr="00BC5AE5">
              <w:rPr>
                <w:rFonts w:ascii="Calibri Light" w:hAnsi="Calibri Light"/>
                <w:sz w:val="16"/>
                <w:szCs w:val="16"/>
                <w:lang w:val="en-US"/>
              </w:rPr>
              <w:br/>
            </w:r>
            <w:del w:id="17681" w:author="Jing Kai Toh" w:date="2016-05-10T16:12:00Z">
              <w:r w:rsidRPr="00BC5AE5" w:rsidDel="00294373">
                <w:rPr>
                  <w:rFonts w:ascii="Calibri Light" w:hAnsi="Calibri Light"/>
                  <w:sz w:val="16"/>
                  <w:szCs w:val="16"/>
                  <w:lang w:val="en-US"/>
                </w:rPr>
                <w:delText>D6083-97a Standard Specification for Liquid Applied Acrylic Coating Used in Roofing </w:delText>
              </w:r>
            </w:del>
            <w:ins w:id="17682" w:author="Jing Kai Toh" w:date="2016-05-10T16:12:00Z">
              <w:r w:rsidR="00294373">
                <w:rPr>
                  <w:rFonts w:ascii="Calibri Light" w:hAnsi="Calibri Light"/>
                  <w:sz w:val="16"/>
                  <w:szCs w:val="16"/>
                  <w:lang w:val="en-US"/>
                </w:rPr>
                <w:t>ASTM D6083-05e1 Standard Specification for Liquid Applied Acrylic Coating Used in Roofing (Withdrawn 2014)</w:t>
              </w:r>
            </w:ins>
            <w:r w:rsidRPr="00BC5AE5">
              <w:rPr>
                <w:rFonts w:ascii="Calibri Light" w:hAnsi="Calibri Light"/>
                <w:sz w:val="16"/>
                <w:szCs w:val="16"/>
                <w:lang w:val="en-US"/>
              </w:rPr>
              <w:br/>
            </w:r>
            <w:r w:rsidRPr="00BC5AE5">
              <w:rPr>
                <w:rFonts w:ascii="Calibri Light" w:hAnsi="Calibri Light"/>
                <w:sz w:val="16"/>
                <w:szCs w:val="16"/>
                <w:lang w:val="en-US"/>
              </w:rPr>
              <w:br/>
            </w:r>
            <w:del w:id="17683" w:author="Jing Kai Toh" w:date="2016-05-10T16:11:00Z">
              <w:r w:rsidRPr="00BC5AE5" w:rsidDel="00294373">
                <w:rPr>
                  <w:rFonts w:ascii="Calibri Light" w:hAnsi="Calibri Light"/>
                  <w:sz w:val="16"/>
                  <w:szCs w:val="16"/>
                  <w:lang w:val="en-US"/>
                </w:rPr>
                <w:delText>D3462-02 Standard Specification for Asphalt Shingles Made from Glass Felt and Surfaced with Mineral Granules </w:delText>
              </w:r>
            </w:del>
            <w:ins w:id="17684" w:author="Jing Kai Toh" w:date="2016-05-10T16:11:00Z">
              <w:r w:rsidR="00294373">
                <w:rPr>
                  <w:rFonts w:ascii="Calibri Light" w:hAnsi="Calibri Light"/>
                  <w:sz w:val="16"/>
                  <w:szCs w:val="16"/>
                  <w:lang w:val="en-US"/>
                </w:rPr>
                <w:t>ASTM D3462 / D3462M - 10a Standard Specification for Asphalt Shingles Made from Glass Felt and Surfaced with Mineral Granules</w:t>
              </w:r>
            </w:ins>
            <w:r w:rsidRPr="00BC5AE5">
              <w:rPr>
                <w:rFonts w:ascii="Calibri Light" w:hAnsi="Calibri Light"/>
                <w:sz w:val="16"/>
                <w:szCs w:val="16"/>
                <w:lang w:val="en-US"/>
              </w:rPr>
              <w:br/>
            </w:r>
            <w:r w:rsidRPr="00BC5AE5">
              <w:rPr>
                <w:rFonts w:ascii="Calibri Light" w:hAnsi="Calibri Light"/>
                <w:sz w:val="16"/>
                <w:szCs w:val="16"/>
                <w:lang w:val="en-US"/>
              </w:rPr>
              <w:br/>
            </w:r>
            <w:del w:id="17685" w:author="Jing Kai Toh" w:date="2016-05-10T16:10:00Z">
              <w:r w:rsidRPr="00BC5AE5" w:rsidDel="00294373">
                <w:rPr>
                  <w:rFonts w:ascii="Calibri Light" w:hAnsi="Calibri Light"/>
                  <w:sz w:val="16"/>
                  <w:szCs w:val="16"/>
                  <w:lang w:val="en-US"/>
                </w:rPr>
                <w:delText>C406-00 Standard Specification for Roofing Slate </w:delText>
              </w:r>
            </w:del>
            <w:ins w:id="17686" w:author="Jing Kai Toh" w:date="2016-05-10T16:10:00Z">
              <w:r w:rsidR="00294373">
                <w:rPr>
                  <w:rFonts w:ascii="Calibri Light" w:hAnsi="Calibri Light"/>
                  <w:sz w:val="16"/>
                  <w:szCs w:val="16"/>
                  <w:lang w:val="en-US"/>
                </w:rPr>
                <w:t>ASTM C406 / C406M - 15 Standard Specification for Roofing Slate</w:t>
              </w:r>
            </w:ins>
            <w:r w:rsidRPr="00BC5AE5">
              <w:rPr>
                <w:rFonts w:ascii="Calibri Light" w:hAnsi="Calibri Light"/>
                <w:sz w:val="16"/>
                <w:szCs w:val="16"/>
                <w:lang w:val="en-US"/>
              </w:rPr>
              <w:br/>
            </w:r>
            <w:r w:rsidRPr="00BC5AE5">
              <w:rPr>
                <w:rFonts w:ascii="Calibri Light" w:hAnsi="Calibri Light"/>
                <w:sz w:val="16"/>
                <w:szCs w:val="16"/>
                <w:lang w:val="en-US"/>
              </w:rPr>
              <w:br/>
            </w:r>
            <w:del w:id="17687" w:author="Jing Kai Toh" w:date="2016-05-10T16:09:00Z">
              <w:r w:rsidRPr="00BC5AE5" w:rsidDel="005D1306">
                <w:rPr>
                  <w:rFonts w:ascii="Calibri Light" w:hAnsi="Calibri Light"/>
                  <w:sz w:val="16"/>
                  <w:szCs w:val="16"/>
                  <w:lang w:val="en-US"/>
                </w:rPr>
                <w:delText>F2021-00 Standard Specification for Design and Installation of Plastic Syphonic Roof Drainage Systems </w:delText>
              </w:r>
            </w:del>
            <w:ins w:id="17688" w:author="Jing Kai Toh" w:date="2016-05-10T16:09:00Z">
              <w:r w:rsidR="005D1306">
                <w:rPr>
                  <w:rFonts w:ascii="Calibri Light" w:hAnsi="Calibri Light"/>
                  <w:sz w:val="16"/>
                  <w:szCs w:val="16"/>
                  <w:lang w:val="en-US"/>
                </w:rPr>
                <w:t>ASTM F2021 - 11 Standard Guide for Design and Installation of Plastic Siphonic Roof Drainage Systems</w:t>
              </w:r>
            </w:ins>
            <w:r w:rsidRPr="00BC5AE5">
              <w:rPr>
                <w:rFonts w:ascii="Calibri Light" w:hAnsi="Calibri Light"/>
                <w:sz w:val="16"/>
                <w:szCs w:val="16"/>
                <w:lang w:val="en-US"/>
              </w:rPr>
              <w:br/>
            </w:r>
            <w:r w:rsidRPr="00BC5AE5">
              <w:rPr>
                <w:rFonts w:ascii="Calibri Light" w:hAnsi="Calibri Light"/>
                <w:sz w:val="16"/>
                <w:szCs w:val="16"/>
                <w:lang w:val="en-US"/>
              </w:rPr>
              <w:br/>
            </w:r>
            <w:del w:id="17689" w:author="Jing Kai Toh" w:date="2016-05-10T16:08:00Z">
              <w:r w:rsidRPr="00BC5AE5" w:rsidDel="005D1306">
                <w:rPr>
                  <w:rFonts w:ascii="Calibri Light" w:hAnsi="Calibri Light"/>
                  <w:sz w:val="16"/>
                  <w:szCs w:val="16"/>
                  <w:lang w:val="en-US"/>
                </w:rPr>
                <w:delText>E695-79(1997)e1 Standard Method for Measuring Relative Resistance of Wall, Floor, and Roof Construction to Impact Loading </w:delText>
              </w:r>
            </w:del>
            <w:ins w:id="17690" w:author="Jing Kai Toh" w:date="2016-05-10T16:08:00Z">
              <w:r w:rsidR="005D1306">
                <w:rPr>
                  <w:rFonts w:ascii="Calibri Light" w:hAnsi="Calibri Light"/>
                  <w:sz w:val="16"/>
                  <w:szCs w:val="16"/>
                  <w:lang w:val="en-US"/>
                </w:rPr>
                <w:t>ASTM E695 - 03(2015)e1 Standard Test Method of Measuring Relative Resistance of Wall, Floor, and Roof Construction to Impact Loading</w:t>
              </w:r>
            </w:ins>
            <w:r w:rsidRPr="00BC5AE5">
              <w:rPr>
                <w:rFonts w:ascii="Calibri Light" w:hAnsi="Calibri Light"/>
                <w:sz w:val="16"/>
                <w:szCs w:val="16"/>
                <w:lang w:val="en-US"/>
              </w:rPr>
              <w:br/>
            </w:r>
            <w:r w:rsidRPr="00BC5AE5">
              <w:rPr>
                <w:rFonts w:ascii="Calibri Light" w:hAnsi="Calibri Light"/>
                <w:sz w:val="16"/>
                <w:szCs w:val="16"/>
                <w:lang w:val="en-US"/>
              </w:rPr>
              <w:br/>
            </w:r>
            <w:del w:id="17691" w:author="Jing Kai Toh" w:date="2016-05-10T16:07:00Z">
              <w:r w:rsidRPr="00BC5AE5" w:rsidDel="005D1306">
                <w:rPr>
                  <w:rFonts w:ascii="Calibri Light" w:hAnsi="Calibri Light"/>
                  <w:sz w:val="16"/>
                  <w:szCs w:val="16"/>
                  <w:lang w:val="en-US"/>
                </w:rPr>
                <w:delText>D6705-01 Standard Guide for the Repair and Recoat of Sprayed Polyurethane Foam Roofing Systems </w:delText>
              </w:r>
            </w:del>
            <w:ins w:id="17692" w:author="Jing Kai Toh" w:date="2016-05-10T16:07:00Z">
              <w:r w:rsidR="005D1306">
                <w:rPr>
                  <w:rFonts w:ascii="Calibri Light" w:hAnsi="Calibri Light"/>
                  <w:sz w:val="16"/>
                  <w:szCs w:val="16"/>
                  <w:lang w:val="en-US"/>
                </w:rPr>
                <w:t>ASTM D6705 / D6705M - 04(2011)e1 Standard Guide for the Repair and Recoat of Sprayed Polyurethane Foam Roofing Systems</w:t>
              </w:r>
            </w:ins>
            <w:r w:rsidRPr="00BC5AE5">
              <w:rPr>
                <w:rFonts w:ascii="Calibri Light" w:hAnsi="Calibri Light"/>
                <w:sz w:val="16"/>
                <w:szCs w:val="16"/>
                <w:lang w:val="en-US"/>
              </w:rPr>
              <w:br/>
            </w:r>
            <w:r w:rsidRPr="00BC5AE5">
              <w:rPr>
                <w:rFonts w:ascii="Calibri Light" w:hAnsi="Calibri Light"/>
                <w:sz w:val="16"/>
                <w:szCs w:val="16"/>
                <w:lang w:val="en-US"/>
              </w:rPr>
              <w:br/>
            </w:r>
            <w:del w:id="17693" w:author="Jing Kai Toh" w:date="2016-05-10T16:06:00Z">
              <w:r w:rsidRPr="00BC5AE5" w:rsidDel="005D1306">
                <w:rPr>
                  <w:rFonts w:ascii="Calibri Light" w:hAnsi="Calibri Light"/>
                  <w:sz w:val="16"/>
                  <w:szCs w:val="16"/>
                  <w:lang w:val="en-US"/>
                </w:rPr>
                <w:delText>D6509-00 Standard Specification for Atactic Polypropylene (APP) Modified Bituminous Base Sheet Materials Using Glass Fiber Reinforcements </w:delText>
              </w:r>
            </w:del>
            <w:ins w:id="17694" w:author="Jing Kai Toh" w:date="2016-05-10T16:06:00Z">
              <w:r w:rsidR="005D1306">
                <w:rPr>
                  <w:rFonts w:ascii="Calibri Light" w:hAnsi="Calibri Light"/>
                  <w:sz w:val="16"/>
                  <w:szCs w:val="16"/>
                  <w:lang w:val="en-US"/>
                </w:rPr>
                <w:t>ASTM D6509 / D6509M - 09(2015) Standard Specification for Atactic Polypropylene (APP) Modified Bituminous Base Sheet Materials Using Glass Fiber Reinforcements</w:t>
              </w:r>
            </w:ins>
            <w:r w:rsidRPr="00BC5AE5">
              <w:rPr>
                <w:rFonts w:ascii="Calibri Light" w:hAnsi="Calibri Light"/>
                <w:sz w:val="16"/>
                <w:szCs w:val="16"/>
                <w:lang w:val="en-US"/>
              </w:rPr>
              <w:br/>
            </w:r>
            <w:r w:rsidRPr="00BC5AE5">
              <w:rPr>
                <w:rFonts w:ascii="Calibri Light" w:hAnsi="Calibri Light"/>
                <w:sz w:val="16"/>
                <w:szCs w:val="16"/>
                <w:lang w:val="en-US"/>
              </w:rPr>
              <w:br/>
            </w:r>
            <w:del w:id="17695" w:author="Jing Kai Toh" w:date="2016-05-10T16:05:00Z">
              <w:r w:rsidRPr="00BC5AE5" w:rsidDel="005D1306">
                <w:rPr>
                  <w:rFonts w:ascii="Calibri Light" w:hAnsi="Calibri Light"/>
                  <w:sz w:val="16"/>
                  <w:szCs w:val="16"/>
                  <w:lang w:val="en-US"/>
                </w:rPr>
                <w:delText>D6225-98 Standard Test Method for Granule Cover of Mineral Surfaced Roofing </w:delText>
              </w:r>
            </w:del>
            <w:ins w:id="17696" w:author="Jing Kai Toh" w:date="2016-05-10T16:05:00Z">
              <w:r w:rsidR="005D1306">
                <w:rPr>
                  <w:rFonts w:ascii="Calibri Light" w:hAnsi="Calibri Light"/>
                  <w:sz w:val="16"/>
                  <w:szCs w:val="16"/>
                  <w:lang w:val="en-US"/>
                </w:rPr>
                <w:t>ASTM D6225 / D6225M - 98(2012)e1 Standard Test Method for Granule Cover of Mineral Surfaced Roofing</w:t>
              </w:r>
            </w:ins>
            <w:r w:rsidRPr="00BC5AE5">
              <w:rPr>
                <w:rFonts w:ascii="Calibri Light" w:hAnsi="Calibri Light"/>
                <w:sz w:val="16"/>
                <w:szCs w:val="16"/>
                <w:lang w:val="en-US"/>
              </w:rPr>
              <w:br/>
            </w:r>
            <w:r w:rsidRPr="00BC5AE5">
              <w:rPr>
                <w:rFonts w:ascii="Calibri Light" w:hAnsi="Calibri Light"/>
                <w:sz w:val="16"/>
                <w:szCs w:val="16"/>
                <w:lang w:val="en-US"/>
              </w:rPr>
              <w:br/>
            </w:r>
            <w:del w:id="17697" w:author="Jing Kai Toh" w:date="2016-05-10T16:04:00Z">
              <w:r w:rsidRPr="00BC5AE5" w:rsidDel="005D1306">
                <w:rPr>
                  <w:rFonts w:ascii="Calibri Light" w:hAnsi="Calibri Light"/>
                  <w:sz w:val="16"/>
                  <w:szCs w:val="16"/>
                  <w:lang w:val="en-US"/>
                </w:rPr>
                <w:delText>D4586-00 Standard Specification for Asphalt Roof Cement, Asbestos-Free </w:delText>
              </w:r>
            </w:del>
            <w:ins w:id="17698" w:author="Jing Kai Toh" w:date="2016-05-10T16:04:00Z">
              <w:r w:rsidR="005D1306">
                <w:rPr>
                  <w:rFonts w:ascii="Calibri Light" w:hAnsi="Calibri Light"/>
                  <w:sz w:val="16"/>
                  <w:szCs w:val="16"/>
                  <w:lang w:val="en-US"/>
                </w:rPr>
                <w:t>ASTM D4586 / D4586M - 07(2012)e1 Standard Specification for Asphalt Roof Cement, Asbestos-Free</w:t>
              </w:r>
            </w:ins>
            <w:r w:rsidRPr="00BC5AE5">
              <w:rPr>
                <w:rFonts w:ascii="Calibri Light" w:hAnsi="Calibri Light"/>
                <w:sz w:val="16"/>
                <w:szCs w:val="16"/>
                <w:lang w:val="en-US"/>
              </w:rPr>
              <w:br/>
            </w:r>
            <w:r w:rsidRPr="00BC5AE5">
              <w:rPr>
                <w:rFonts w:ascii="Calibri Light" w:hAnsi="Calibri Light"/>
                <w:sz w:val="16"/>
                <w:szCs w:val="16"/>
                <w:lang w:val="en-US"/>
              </w:rPr>
              <w:br/>
            </w:r>
            <w:del w:id="17699" w:author="Jing Kai Toh" w:date="2016-05-10T16:04:00Z">
              <w:r w:rsidRPr="00BC5AE5" w:rsidDel="005D1306">
                <w:rPr>
                  <w:rFonts w:ascii="Calibri Light" w:hAnsi="Calibri Light"/>
                  <w:sz w:val="16"/>
                  <w:szCs w:val="16"/>
                  <w:lang w:val="en-US"/>
                </w:rPr>
                <w:delText>D4479-00 Standard Specification for Asphalt Roof Coatings - Asbestos-Free </w:delText>
              </w:r>
            </w:del>
            <w:ins w:id="17700" w:author="Jing Kai Toh" w:date="2016-05-10T16:04:00Z">
              <w:r w:rsidR="005D1306">
                <w:rPr>
                  <w:rFonts w:ascii="Calibri Light" w:hAnsi="Calibri Light"/>
                  <w:sz w:val="16"/>
                  <w:szCs w:val="16"/>
                  <w:lang w:val="en-US"/>
                </w:rPr>
                <w:t>ASTM D4479 / D4479M - 07(2012)e1 Standard Specification for Asphalt Roof Coatings - Asbestos-Free</w:t>
              </w:r>
            </w:ins>
            <w:r w:rsidRPr="00BC5AE5">
              <w:rPr>
                <w:rFonts w:ascii="Calibri Light" w:hAnsi="Calibri Light"/>
                <w:sz w:val="16"/>
                <w:szCs w:val="16"/>
                <w:lang w:val="en-US"/>
              </w:rPr>
              <w:br/>
            </w:r>
            <w:r w:rsidRPr="00BC5AE5">
              <w:rPr>
                <w:rFonts w:ascii="Calibri Light" w:hAnsi="Calibri Light"/>
                <w:sz w:val="16"/>
                <w:szCs w:val="16"/>
                <w:lang w:val="en-US"/>
              </w:rPr>
              <w:br/>
            </w:r>
            <w:del w:id="17701" w:author="Jing Kai Toh" w:date="2016-05-10T16:03:00Z">
              <w:r w:rsidRPr="00BC5AE5" w:rsidDel="005D1306">
                <w:rPr>
                  <w:rFonts w:ascii="Calibri Light" w:hAnsi="Calibri Light"/>
                  <w:sz w:val="16"/>
                  <w:szCs w:val="16"/>
                  <w:lang w:val="en-US"/>
                </w:rPr>
                <w:delText>D2824-02 Standard Specification for Aluminum-Pigmented Asphalt Roofings, Nonfibered, Asbestos Fibered, and Fibered without Asbestos </w:delText>
              </w:r>
            </w:del>
            <w:ins w:id="17702" w:author="Jing Kai Toh" w:date="2016-05-10T16:03:00Z">
              <w:r w:rsidR="005D1306">
                <w:rPr>
                  <w:rFonts w:ascii="Calibri Light" w:hAnsi="Calibri Light"/>
                  <w:sz w:val="16"/>
                  <w:szCs w:val="16"/>
                  <w:lang w:val="en-US"/>
                </w:rPr>
                <w:t>ASTM D2824 / D2824M - 13 Standard Specification for Aluminum-Pigmented Asphalt Roof Coatings, Nonfibered, and Fibered without Asbestos</w:t>
              </w:r>
            </w:ins>
            <w:r w:rsidRPr="00BC5AE5">
              <w:rPr>
                <w:rFonts w:ascii="Calibri Light" w:hAnsi="Calibri Light"/>
                <w:sz w:val="16"/>
                <w:szCs w:val="16"/>
                <w:lang w:val="en-US"/>
              </w:rPr>
              <w:br/>
            </w:r>
            <w:r w:rsidRPr="00BC5AE5">
              <w:rPr>
                <w:rFonts w:ascii="Calibri Light" w:hAnsi="Calibri Light"/>
                <w:sz w:val="16"/>
                <w:szCs w:val="16"/>
                <w:lang w:val="en-US"/>
              </w:rPr>
              <w:br/>
            </w:r>
            <w:del w:id="17703" w:author="Jing Kai Toh" w:date="2016-05-10T16:02:00Z">
              <w:r w:rsidRPr="00BC5AE5" w:rsidDel="005D1306">
                <w:rPr>
                  <w:rFonts w:ascii="Calibri Light" w:hAnsi="Calibri Light"/>
                  <w:sz w:val="16"/>
                  <w:szCs w:val="16"/>
                  <w:lang w:val="en-US"/>
                </w:rPr>
                <w:delText>D1227-95(2000) Standard Specification for Emulsified Asphalt Used as a Protective Coating for Roofing </w:delText>
              </w:r>
            </w:del>
            <w:ins w:id="17704" w:author="Jing Kai Toh" w:date="2016-05-10T16:02:00Z">
              <w:r w:rsidR="005D1306">
                <w:rPr>
                  <w:rFonts w:ascii="Calibri Light" w:hAnsi="Calibri Light"/>
                  <w:sz w:val="16"/>
                  <w:szCs w:val="16"/>
                  <w:lang w:val="en-US"/>
                </w:rPr>
                <w:t>ASTM D1227 - 13 Standard Specification for Emulsified Asphalt Used as a Protective Coating for Roofing</w:t>
              </w:r>
            </w:ins>
            <w:r w:rsidRPr="00BC5AE5">
              <w:rPr>
                <w:rFonts w:ascii="Calibri Light" w:hAnsi="Calibri Light"/>
                <w:sz w:val="16"/>
                <w:szCs w:val="16"/>
                <w:lang w:val="en-US"/>
              </w:rPr>
              <w:br/>
            </w:r>
            <w:r w:rsidRPr="00BC5AE5">
              <w:rPr>
                <w:rFonts w:ascii="Calibri Light" w:hAnsi="Calibri Light"/>
                <w:sz w:val="16"/>
                <w:szCs w:val="16"/>
                <w:lang w:val="en-US"/>
              </w:rPr>
              <w:br/>
            </w:r>
            <w:del w:id="17705" w:author="Jing Kai Toh" w:date="2016-05-10T16:01:00Z">
              <w:r w:rsidRPr="00BC5AE5" w:rsidDel="005D1306">
                <w:rPr>
                  <w:rFonts w:ascii="Calibri Light" w:hAnsi="Calibri Light"/>
                  <w:sz w:val="16"/>
                  <w:szCs w:val="16"/>
                  <w:lang w:val="en-US"/>
                </w:rPr>
                <w:delText>D452-91(1997)e1 Standard Test Method for Sieve Analysis of Surfacing for Asphalt Roofing Products </w:delText>
              </w:r>
            </w:del>
            <w:ins w:id="17706" w:author="Jing Kai Toh" w:date="2016-05-10T16:01:00Z">
              <w:r w:rsidR="005D1306">
                <w:rPr>
                  <w:rFonts w:ascii="Calibri Light" w:hAnsi="Calibri Light"/>
                  <w:sz w:val="16"/>
                  <w:szCs w:val="16"/>
                  <w:lang w:val="en-US"/>
                </w:rPr>
                <w:t>ASTM D452 / D452M - 91(2013)e1 Standard Test Method for Sieve Analysis of Surfacing for Asphalt Roofing Products</w:t>
              </w:r>
            </w:ins>
            <w:r w:rsidRPr="00BC5AE5">
              <w:rPr>
                <w:rFonts w:ascii="Calibri Light" w:hAnsi="Calibri Light"/>
                <w:sz w:val="16"/>
                <w:szCs w:val="16"/>
                <w:lang w:val="en-US"/>
              </w:rPr>
              <w:br/>
            </w:r>
            <w:r w:rsidRPr="00BC5AE5">
              <w:rPr>
                <w:rFonts w:ascii="Calibri Light" w:hAnsi="Calibri Light"/>
                <w:sz w:val="16"/>
                <w:szCs w:val="16"/>
                <w:lang w:val="en-US"/>
              </w:rPr>
              <w:br/>
            </w:r>
            <w:del w:id="17707" w:author="Jing Kai Toh" w:date="2016-05-10T16:00:00Z">
              <w:r w:rsidRPr="00BC5AE5" w:rsidDel="005D1306">
                <w:rPr>
                  <w:rFonts w:ascii="Calibri Light" w:hAnsi="Calibri Light"/>
                  <w:sz w:val="16"/>
                  <w:szCs w:val="16"/>
                  <w:lang w:val="en-US"/>
                </w:rPr>
                <w:delText>C1199-00 Standard Test Method for Measuring the Steady-State Thermal Transmittance of Fenestration Systems Using Hot Box Methods </w:delText>
              </w:r>
            </w:del>
            <w:ins w:id="17708" w:author="Jing Kai Toh" w:date="2016-05-10T16:00:00Z">
              <w:r w:rsidR="005D1306">
                <w:rPr>
                  <w:rFonts w:ascii="Calibri Light" w:hAnsi="Calibri Light"/>
                  <w:sz w:val="16"/>
                  <w:szCs w:val="16"/>
                  <w:lang w:val="en-US"/>
                </w:rPr>
                <w:t>ASTM C1199 - 14 Standard Test Method for Measuring the Steady-State Thermal Transmittance of Fenestration Systems Using Hot Box Methods</w:t>
              </w:r>
            </w:ins>
            <w:r w:rsidRPr="00BC5AE5">
              <w:rPr>
                <w:rFonts w:ascii="Calibri Light" w:hAnsi="Calibri Light"/>
                <w:sz w:val="16"/>
                <w:szCs w:val="16"/>
                <w:lang w:val="en-US"/>
              </w:rPr>
              <w:br/>
            </w:r>
            <w:r w:rsidRPr="00BC5AE5">
              <w:rPr>
                <w:rFonts w:ascii="Calibri Light" w:hAnsi="Calibri Light"/>
                <w:sz w:val="16"/>
                <w:szCs w:val="16"/>
                <w:lang w:val="en-US"/>
              </w:rPr>
              <w:br/>
            </w:r>
            <w:del w:id="17709" w:author="Jing Kai Toh" w:date="2016-05-10T15:59:00Z">
              <w:r w:rsidRPr="00BC5AE5" w:rsidDel="005D1306">
                <w:rPr>
                  <w:rFonts w:ascii="Calibri Light" w:hAnsi="Calibri Light"/>
                  <w:sz w:val="16"/>
                  <w:szCs w:val="16"/>
                  <w:lang w:val="en-US"/>
                </w:rPr>
                <w:delText>D6356-98 Standard Test Method for Hydrogen Gas Generation of Aluminum Emulsified Asphalt Used as a Protective Coating for Roofing </w:delText>
              </w:r>
            </w:del>
            <w:ins w:id="17710" w:author="Jing Kai Toh" w:date="2016-05-10T15:59:00Z">
              <w:r w:rsidR="005D1306">
                <w:rPr>
                  <w:rFonts w:ascii="Calibri Light" w:hAnsi="Calibri Light"/>
                  <w:sz w:val="16"/>
                  <w:szCs w:val="16"/>
                  <w:lang w:val="en-US"/>
                </w:rPr>
                <w:t>ASTM D6356 / D6356M - 98(2011)e1 Standard Test Method for Hydrogen Gas Generation of Aluminum Emulsified Asphalt Used as a Protective Coating for Roofing</w:t>
              </w:r>
            </w:ins>
            <w:r w:rsidRPr="00BC5AE5">
              <w:rPr>
                <w:rFonts w:ascii="Calibri Light" w:hAnsi="Calibri Light"/>
                <w:sz w:val="16"/>
                <w:szCs w:val="16"/>
                <w:lang w:val="en-US"/>
              </w:rPr>
              <w:br/>
            </w:r>
            <w:r w:rsidRPr="00BC5AE5">
              <w:rPr>
                <w:rFonts w:ascii="Calibri Light" w:hAnsi="Calibri Light"/>
                <w:sz w:val="16"/>
                <w:szCs w:val="16"/>
                <w:lang w:val="en-US"/>
              </w:rPr>
              <w:br/>
            </w:r>
            <w:del w:id="17711" w:author="Jing Kai Toh" w:date="2016-05-10T15:58:00Z">
              <w:r w:rsidRPr="00BC5AE5" w:rsidDel="005D1306">
                <w:rPr>
                  <w:rFonts w:ascii="Calibri Light" w:hAnsi="Calibri Light"/>
                  <w:sz w:val="16"/>
                  <w:szCs w:val="16"/>
                  <w:lang w:val="en-US"/>
                </w:rPr>
                <w:delText>D6294-98 Standard Test Method for Corrosion Resistance of Ferrous Metal Fastener Assemblies Used in Roofing and Waterproofing </w:delText>
              </w:r>
            </w:del>
            <w:ins w:id="17712" w:author="Jing Kai Toh" w:date="2016-05-10T15:58:00Z">
              <w:r w:rsidR="005D1306">
                <w:rPr>
                  <w:rFonts w:ascii="Calibri Light" w:hAnsi="Calibri Light"/>
                  <w:sz w:val="16"/>
                  <w:szCs w:val="16"/>
                  <w:lang w:val="en-US"/>
                </w:rPr>
                <w:t>ASTM D6294 / D6294M - 13 Standard Test Method for Corrosion Resistance of Ferrous Metal Fastener Assemblies Used in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713" w:author="Jing Kai Toh" w:date="2016-05-10T15:57:00Z">
              <w:r w:rsidRPr="00BC5AE5" w:rsidDel="005D1306">
                <w:rPr>
                  <w:rFonts w:ascii="Calibri Light" w:hAnsi="Calibri Light"/>
                  <w:sz w:val="16"/>
                  <w:szCs w:val="16"/>
                  <w:lang w:val="en-US"/>
                </w:rPr>
                <w:delText>E1592-01 Standard Test Method for Structural Performance of Sheet Metal ROOF and Siding Systems by Uniform Static Air Pressure Difference</w:delText>
              </w:r>
            </w:del>
            <w:ins w:id="17714" w:author="Jing Kai Toh" w:date="2016-05-13T12:23:00Z">
              <w:r w:rsidR="00A12233">
                <w:rPr>
                  <w:rFonts w:ascii="Calibri Light" w:hAnsi="Calibri Light"/>
                  <w:sz w:val="16"/>
                  <w:szCs w:val="16"/>
                  <w:lang w:val="en-US"/>
                </w:rPr>
                <w:t>ASTM E1592 - 05(2012) Standard Test Method for Structural Performance of Sheet Metal Roof and Siding Systems by Uniform Static Air Pressure Difference</w:t>
              </w:r>
            </w:ins>
            <w:del w:id="17715" w:author="Jing Kai Toh" w:date="2016-05-10T15:57:00Z">
              <w:r w:rsidRPr="00BC5AE5" w:rsidDel="005D1306">
                <w:rPr>
                  <w:rFonts w:ascii="Calibri Light" w:hAnsi="Calibri Light"/>
                  <w:sz w:val="16"/>
                  <w:szCs w:val="16"/>
                  <w:lang w:val="en-US"/>
                </w:rPr>
                <w:delText> </w:delText>
              </w:r>
            </w:del>
            <w:ins w:id="17716" w:author="Jing Kai Toh" w:date="2016-05-10T15:57:00Z">
              <w:r w:rsidR="005D1306">
                <w:rPr>
                  <w:rFonts w:ascii="Calibri Light" w:hAnsi="Calibri Light"/>
                  <w:sz w:val="16"/>
                  <w:szCs w:val="16"/>
                  <w:lang w:val="en-US"/>
                </w:rPr>
                <w:t>ASTM E1592 - 05(2012) Standard Test Method for Structural Performance of Sheet Metal Roof and Siding Systems by Uniform Static Air Pressure Difference</w:t>
              </w:r>
            </w:ins>
            <w:r w:rsidRPr="00BC5AE5">
              <w:rPr>
                <w:rFonts w:ascii="Calibri Light" w:hAnsi="Calibri Light"/>
                <w:sz w:val="16"/>
                <w:szCs w:val="16"/>
                <w:lang w:val="en-US"/>
              </w:rPr>
              <w:br/>
            </w:r>
            <w:r w:rsidRPr="00BC5AE5">
              <w:rPr>
                <w:rFonts w:ascii="Calibri Light" w:hAnsi="Calibri Light"/>
                <w:sz w:val="16"/>
                <w:szCs w:val="16"/>
                <w:lang w:val="en-US"/>
              </w:rPr>
              <w:br/>
            </w:r>
            <w:del w:id="17717" w:author="Jing Kai Toh" w:date="2016-05-10T15:56:00Z">
              <w:r w:rsidRPr="00BC5AE5" w:rsidDel="005D1306">
                <w:rPr>
                  <w:rFonts w:ascii="Calibri Light" w:hAnsi="Calibri Light"/>
                  <w:sz w:val="16"/>
                  <w:szCs w:val="16"/>
                  <w:lang w:val="en-US"/>
                </w:rPr>
                <w:delText>D3468-99 Standard Specification for Liquid-Applied Neoprene and Chlorosulfonated Polyethylene Used in ROOFing and Waterproofing </w:delText>
              </w:r>
            </w:del>
            <w:ins w:id="17718" w:author="Jing Kai Toh" w:date="2016-05-10T15:56:00Z">
              <w:r w:rsidR="005D1306">
                <w:rPr>
                  <w:rFonts w:ascii="Calibri Light" w:hAnsi="Calibri Light"/>
                  <w:sz w:val="16"/>
                  <w:szCs w:val="16"/>
                  <w:lang w:val="en-US"/>
                </w:rPr>
                <w:t>ASTM D3468 / D3468M - 99(2013)e1 Standard Specification for Liquid-Applied Neoprene and Chlorosulfonated Polyethylene Used in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719" w:author="Jing Kai Toh" w:date="2016-05-10T15:55:00Z">
              <w:r w:rsidRPr="00BC5AE5" w:rsidDel="005D1306">
                <w:rPr>
                  <w:rFonts w:ascii="Calibri Light" w:hAnsi="Calibri Light"/>
                  <w:sz w:val="16"/>
                  <w:szCs w:val="16"/>
                  <w:lang w:val="en-US"/>
                </w:rPr>
                <w:delText>D3105-99 Standard Index of Methods for Testing Elastomeric and Plastomeric ROOFing and Waterproofing Materials </w:delText>
              </w:r>
            </w:del>
            <w:ins w:id="17720" w:author="Jing Kai Toh" w:date="2016-05-10T15:55:00Z">
              <w:r w:rsidR="005D1306">
                <w:rPr>
                  <w:rFonts w:ascii="Calibri Light" w:hAnsi="Calibri Light"/>
                  <w:sz w:val="16"/>
                  <w:szCs w:val="16"/>
                  <w:lang w:val="en-US"/>
                </w:rPr>
                <w:t>ASTM D3105 - 08 Standard Index of Methods for Testing Elastomeric and Plastomeric Roofing and Waterproofing Materials</w:t>
              </w:r>
            </w:ins>
            <w:r w:rsidRPr="00BC5AE5">
              <w:rPr>
                <w:rFonts w:ascii="Calibri Light" w:hAnsi="Calibri Light"/>
                <w:sz w:val="16"/>
                <w:szCs w:val="16"/>
                <w:lang w:val="en-US"/>
              </w:rPr>
              <w:br/>
            </w:r>
            <w:r w:rsidRPr="00BC5AE5">
              <w:rPr>
                <w:rFonts w:ascii="Calibri Light" w:hAnsi="Calibri Light"/>
                <w:sz w:val="16"/>
                <w:szCs w:val="16"/>
                <w:lang w:val="en-US"/>
              </w:rPr>
              <w:br/>
            </w:r>
            <w:del w:id="17721" w:author="Jing Kai Toh" w:date="2016-05-10T15:54:00Z">
              <w:r w:rsidRPr="00BC5AE5" w:rsidDel="005D1306">
                <w:rPr>
                  <w:rFonts w:ascii="Calibri Light" w:hAnsi="Calibri Light"/>
                  <w:sz w:val="16"/>
                  <w:szCs w:val="16"/>
                  <w:lang w:val="en-US"/>
                </w:rPr>
                <w:delText>D2832-92(1999) Standard Guide for Determining Volatile and Nonvolatile Content of Paint and Related Coatings </w:delText>
              </w:r>
            </w:del>
            <w:ins w:id="17722" w:author="Jing Kai Toh" w:date="2016-05-10T15:54:00Z">
              <w:r w:rsidR="005D1306">
                <w:rPr>
                  <w:rFonts w:ascii="Calibri Light" w:hAnsi="Calibri Light"/>
                  <w:sz w:val="16"/>
                  <w:szCs w:val="16"/>
                  <w:lang w:val="en-US"/>
                </w:rPr>
                <w:t>ASTM D2832 - 92(2016) Standard Guide for Determining Volatile and Nonvolatile Content of Paint and Related Coatings</w:t>
              </w:r>
            </w:ins>
            <w:r w:rsidRPr="00BC5AE5">
              <w:rPr>
                <w:rFonts w:ascii="Calibri Light" w:hAnsi="Calibri Light"/>
                <w:sz w:val="16"/>
                <w:szCs w:val="16"/>
                <w:lang w:val="en-US"/>
              </w:rPr>
              <w:br/>
            </w:r>
            <w:r w:rsidRPr="00BC5AE5">
              <w:rPr>
                <w:rFonts w:ascii="Calibri Light" w:hAnsi="Calibri Light"/>
                <w:sz w:val="16"/>
                <w:szCs w:val="16"/>
                <w:lang w:val="en-US"/>
              </w:rPr>
              <w:br/>
            </w:r>
            <w:del w:id="17723" w:author="Jing Kai Toh" w:date="2016-05-10T15:53:00Z">
              <w:r w:rsidRPr="00BC5AE5" w:rsidDel="005D1306">
                <w:rPr>
                  <w:rFonts w:ascii="Calibri Light" w:hAnsi="Calibri Light"/>
                  <w:sz w:val="16"/>
                  <w:szCs w:val="16"/>
                  <w:lang w:val="en-US"/>
                </w:rPr>
                <w:delText>D2523-00 Standard Practice for Testing Load-Strain Properties of ROOFing Membranes </w:delText>
              </w:r>
            </w:del>
            <w:ins w:id="17724" w:author="Jing Kai Toh" w:date="2016-05-10T15:53:00Z">
              <w:r w:rsidR="005D1306">
                <w:rPr>
                  <w:rFonts w:ascii="Calibri Light" w:hAnsi="Calibri Light"/>
                  <w:sz w:val="16"/>
                  <w:szCs w:val="16"/>
                  <w:lang w:val="en-US"/>
                </w:rPr>
                <w:t>ASTM D2523 - 13 Standard Practice for Testing Load-Strain Properties of Roofing Membranes</w:t>
              </w:r>
            </w:ins>
            <w:r w:rsidRPr="00BC5AE5">
              <w:rPr>
                <w:rFonts w:ascii="Calibri Light" w:hAnsi="Calibri Light"/>
                <w:sz w:val="16"/>
                <w:szCs w:val="16"/>
                <w:lang w:val="en-US"/>
              </w:rPr>
              <w:br/>
            </w:r>
            <w:r w:rsidRPr="00BC5AE5">
              <w:rPr>
                <w:rFonts w:ascii="Calibri Light" w:hAnsi="Calibri Light"/>
                <w:sz w:val="16"/>
                <w:szCs w:val="16"/>
                <w:lang w:val="en-US"/>
              </w:rPr>
              <w:br/>
            </w:r>
            <w:del w:id="17725" w:author="Jing Kai Toh" w:date="2016-05-10T15:52:00Z">
              <w:r w:rsidRPr="00BC5AE5" w:rsidDel="005D1306">
                <w:rPr>
                  <w:rFonts w:ascii="Calibri Light" w:hAnsi="Calibri Light"/>
                  <w:sz w:val="16"/>
                  <w:szCs w:val="16"/>
                  <w:lang w:val="en-US"/>
                </w:rPr>
                <w:delText>D451-91(1996)e1 Standard Test Method for Sieve Analysis of Granular Mineral Surfacing For Asphalt ROOFing Products </w:delText>
              </w:r>
            </w:del>
            <w:ins w:id="17726" w:author="Jing Kai Toh" w:date="2016-05-10T15:52:00Z">
              <w:r w:rsidR="005D1306">
                <w:rPr>
                  <w:rFonts w:ascii="Calibri Light" w:hAnsi="Calibri Light"/>
                  <w:sz w:val="16"/>
                  <w:szCs w:val="16"/>
                  <w:lang w:val="en-US"/>
                </w:rPr>
                <w:t>ASTM D451 / D451M - 91(2013)e1 Standard Test Method for Sieve Analysis of Granular Mineral Surfacing For Asphalt Roofing Products</w:t>
              </w:r>
            </w:ins>
            <w:r w:rsidRPr="00BC5AE5">
              <w:rPr>
                <w:rFonts w:ascii="Calibri Light" w:hAnsi="Calibri Light"/>
                <w:sz w:val="16"/>
                <w:szCs w:val="16"/>
                <w:lang w:val="en-US"/>
              </w:rPr>
              <w:br/>
            </w:r>
            <w:r w:rsidRPr="00BC5AE5">
              <w:rPr>
                <w:rFonts w:ascii="Calibri Light" w:hAnsi="Calibri Light"/>
                <w:sz w:val="16"/>
                <w:szCs w:val="16"/>
                <w:lang w:val="en-US"/>
              </w:rPr>
              <w:br/>
            </w:r>
            <w:del w:id="17727" w:author="Jing Kai Toh" w:date="2016-05-10T15:51:00Z">
              <w:r w:rsidRPr="00BC5AE5" w:rsidDel="005D1306">
                <w:rPr>
                  <w:rFonts w:ascii="Calibri Light" w:hAnsi="Calibri Light"/>
                  <w:sz w:val="16"/>
                  <w:szCs w:val="16"/>
                  <w:lang w:val="en-US"/>
                </w:rPr>
                <w:delText>D450-96(2000)e1 Standard Specification for Coal-Tar Pitch Used in ROOFing, Dampproofing, and Waterproofing </w:delText>
              </w:r>
            </w:del>
            <w:ins w:id="17728" w:author="Jing Kai Toh" w:date="2016-05-10T15:51:00Z">
              <w:r w:rsidR="005D1306">
                <w:rPr>
                  <w:rFonts w:ascii="Calibri Light" w:hAnsi="Calibri Light"/>
                  <w:sz w:val="16"/>
                  <w:szCs w:val="16"/>
                  <w:lang w:val="en-US"/>
                </w:rPr>
                <w:t>ASTM D450/D450M-07(2013)e1 Standard Specification for Coal-Tar Pitch Used in Roofing, Dampproofing,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729" w:author="Jing Kai Toh" w:date="2016-05-10T15:45:00Z">
              <w:r w:rsidRPr="00BC5AE5" w:rsidDel="00D21F66">
                <w:rPr>
                  <w:rFonts w:ascii="Calibri Light" w:hAnsi="Calibri Light"/>
                  <w:sz w:val="16"/>
                  <w:szCs w:val="16"/>
                  <w:lang w:val="en-US"/>
                </w:rPr>
                <w:delText>D43-00 Standard Specification for Coal Tar Primer Used in ROOFing, Dampproofing, and Waterproofing </w:delText>
              </w:r>
            </w:del>
            <w:ins w:id="17730" w:author="Jing Kai Toh" w:date="2016-05-10T15:45:00Z">
              <w:r w:rsidR="00D21F66">
                <w:rPr>
                  <w:rFonts w:ascii="Calibri Light" w:hAnsi="Calibri Light"/>
                  <w:sz w:val="16"/>
                  <w:szCs w:val="16"/>
                  <w:lang w:val="en-US"/>
                </w:rPr>
                <w:t>ASTM D43 / D43M - 00(2012)e1 Standard Specification for Coal Tar Primer Used in Roofing, Dampproofing,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731" w:author="Jing Kai Toh" w:date="2016-05-10T15:44:00Z">
              <w:r w:rsidRPr="00BC5AE5" w:rsidDel="00D21F66">
                <w:rPr>
                  <w:rFonts w:ascii="Calibri Light" w:hAnsi="Calibri Light"/>
                  <w:sz w:val="16"/>
                  <w:szCs w:val="16"/>
                  <w:lang w:val="en-US"/>
                </w:rPr>
                <w:delText>D41-94(2000)e1 Standard Specification for Asphalt Primer Used in ROOFing, Dampproofing, and Waterproofing </w:delText>
              </w:r>
            </w:del>
            <w:ins w:id="17732" w:author="Jing Kai Toh" w:date="2016-05-10T15:44:00Z">
              <w:r w:rsidR="00D21F66">
                <w:rPr>
                  <w:rFonts w:ascii="Calibri Light" w:hAnsi="Calibri Light"/>
                  <w:sz w:val="16"/>
                  <w:szCs w:val="16"/>
                  <w:lang w:val="en-US"/>
                </w:rPr>
                <w:t>ASTM D41 / D41M - 11 Standard Specification for Asphalt Primer Used in Roofing, Dampproofing,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733" w:author="Jing Kai Toh" w:date="2016-05-10T15:43:00Z">
              <w:r w:rsidRPr="00BC5AE5" w:rsidDel="00D21F66">
                <w:rPr>
                  <w:rFonts w:ascii="Calibri Light" w:hAnsi="Calibri Light"/>
                  <w:sz w:val="16"/>
                  <w:szCs w:val="16"/>
                  <w:lang w:val="en-US"/>
                </w:rPr>
                <w:delText>R0009- Abbreviated Metric Practice Guide for the ROOFing Industry (This is not an ASTM standard; available as PDF, only</w:delText>
              </w:r>
            </w:del>
            <w:ins w:id="17734" w:author="Jing Kai Toh" w:date="2016-05-10T15:43:00Z">
              <w:r w:rsidR="00D21F66">
                <w:rPr>
                  <w:rFonts w:ascii="Calibri Light" w:hAnsi="Calibri Light"/>
                  <w:sz w:val="16"/>
                  <w:szCs w:val="16"/>
                  <w:lang w:val="en-US"/>
                </w:rPr>
                <w:t>ASTM R0009 -Abbreviated Metric Practice Guide for the Roofing Industry (This is not an ASTM standard)</w:t>
              </w:r>
            </w:ins>
            <w:r w:rsidRPr="00BC5AE5">
              <w:rPr>
                <w:rFonts w:ascii="Calibri Light" w:hAnsi="Calibri Light"/>
                <w:sz w:val="16"/>
                <w:szCs w:val="16"/>
                <w:lang w:val="en-US"/>
              </w:rPr>
              <w:t>) </w:t>
            </w:r>
            <w:r w:rsidRPr="00BC5AE5">
              <w:rPr>
                <w:rFonts w:ascii="Calibri Light" w:hAnsi="Calibri Light"/>
                <w:sz w:val="16"/>
                <w:szCs w:val="16"/>
                <w:lang w:val="en-US"/>
              </w:rPr>
              <w:br/>
            </w:r>
            <w:r w:rsidRPr="00BC5AE5">
              <w:rPr>
                <w:rFonts w:ascii="Calibri Light" w:hAnsi="Calibri Light"/>
                <w:sz w:val="16"/>
                <w:szCs w:val="16"/>
                <w:lang w:val="en-US"/>
              </w:rPr>
              <w:br/>
            </w:r>
            <w:del w:id="17735" w:author="Jing Kai Toh" w:date="2016-05-10T15:41:00Z">
              <w:r w:rsidRPr="00BC5AE5" w:rsidDel="00D21F66">
                <w:rPr>
                  <w:rFonts w:ascii="Calibri Light" w:hAnsi="Calibri Light"/>
                  <w:sz w:val="16"/>
                  <w:szCs w:val="16"/>
                  <w:lang w:val="en-US"/>
                </w:rPr>
                <w:delText>F1901-98 Standard Specification for Polyethylene (PE) Pipe and Fittings for ROOF Drain Systems </w:delText>
              </w:r>
            </w:del>
            <w:ins w:id="17736" w:author="Jing Kai Toh" w:date="2016-05-10T15:41:00Z">
              <w:r w:rsidR="00D21F66">
                <w:rPr>
                  <w:rFonts w:ascii="Calibri Light" w:hAnsi="Calibri Light"/>
                  <w:sz w:val="16"/>
                  <w:szCs w:val="16"/>
                  <w:lang w:val="en-US"/>
                </w:rPr>
                <w:t>ASTM F1901 - 10 Standard Specification for Polyethylene (PE) Pipe and Fittings for Roof Drain Systems</w:t>
              </w:r>
            </w:ins>
            <w:r w:rsidRPr="00BC5AE5">
              <w:rPr>
                <w:rFonts w:ascii="Calibri Light" w:hAnsi="Calibri Light"/>
                <w:sz w:val="16"/>
                <w:szCs w:val="16"/>
                <w:lang w:val="en-US"/>
              </w:rPr>
              <w:br/>
            </w:r>
            <w:r w:rsidRPr="00BC5AE5">
              <w:rPr>
                <w:rFonts w:ascii="Calibri Light" w:hAnsi="Calibri Light"/>
                <w:sz w:val="16"/>
                <w:szCs w:val="16"/>
                <w:lang w:val="en-US"/>
              </w:rPr>
              <w:br/>
            </w:r>
            <w:del w:id="17737" w:author="Jing Kai Toh" w:date="2016-05-10T15:40:00Z">
              <w:r w:rsidRPr="00BC5AE5" w:rsidDel="00D21F66">
                <w:rPr>
                  <w:rFonts w:ascii="Calibri Light" w:hAnsi="Calibri Light"/>
                  <w:sz w:val="16"/>
                  <w:szCs w:val="16"/>
                  <w:lang w:val="en-US"/>
                </w:rPr>
                <w:delText xml:space="preserve">E455-98 Standard Method for Static Load Testing of Framed Floor or ROOF Diaphragm Constructions for </w:delText>
              </w:r>
            </w:del>
            <w:ins w:id="17738" w:author="Jing Kai Toh" w:date="2016-05-10T15:40:00Z">
              <w:r w:rsidR="00D21F66">
                <w:rPr>
                  <w:rFonts w:ascii="Calibri Light" w:hAnsi="Calibri Light"/>
                  <w:sz w:val="16"/>
                  <w:szCs w:val="16"/>
                  <w:lang w:val="en-US"/>
                </w:rPr>
                <w:t>ASTM E455 - 16 Standard Test Method for Static Load Testing of Framed Floor or Roof Diaphragm Constructions for Buildings</w:t>
              </w:r>
            </w:ins>
            <w:r w:rsidRPr="00BC5AE5">
              <w:rPr>
                <w:rFonts w:ascii="Calibri Light" w:hAnsi="Calibri Light"/>
                <w:sz w:val="16"/>
                <w:szCs w:val="16"/>
                <w:lang w:val="en-US"/>
              </w:rPr>
              <w:t>Buildings </w:t>
            </w:r>
            <w:r w:rsidRPr="00BC5AE5">
              <w:rPr>
                <w:rFonts w:ascii="Calibri Light" w:hAnsi="Calibri Light"/>
                <w:sz w:val="16"/>
                <w:szCs w:val="16"/>
                <w:lang w:val="en-US"/>
              </w:rPr>
              <w:br/>
            </w:r>
            <w:r w:rsidRPr="00BC5AE5">
              <w:rPr>
                <w:rFonts w:ascii="Calibri Light" w:hAnsi="Calibri Light"/>
                <w:sz w:val="16"/>
                <w:szCs w:val="16"/>
                <w:lang w:val="en-US"/>
              </w:rPr>
              <w:br/>
            </w:r>
            <w:del w:id="17739" w:author="Jing Kai Toh" w:date="2016-05-10T15:39:00Z">
              <w:r w:rsidRPr="00BC5AE5" w:rsidDel="00B54121">
                <w:rPr>
                  <w:rFonts w:ascii="Calibri Light" w:hAnsi="Calibri Light"/>
                  <w:sz w:val="16"/>
                  <w:szCs w:val="16"/>
                  <w:lang w:val="en-US"/>
                </w:rPr>
                <w:delText>D6381-00a Standard Test Method for Measurement of Asphalt Shingle Tab Mechanical Uplift Resistance </w:delText>
              </w:r>
            </w:del>
            <w:ins w:id="17740" w:author="Jing Kai Toh" w:date="2016-05-10T15:39:00Z">
              <w:r w:rsidR="00B54121">
                <w:rPr>
                  <w:rFonts w:ascii="Calibri Light" w:hAnsi="Calibri Light"/>
                  <w:sz w:val="16"/>
                  <w:szCs w:val="16"/>
                  <w:lang w:val="en-US"/>
                </w:rPr>
                <w:t>ASTM D6381 / D6381M - 15 Standard Test Method for Measurement of Asphalt Shingle Mechanical Uplift Resistance</w:t>
              </w:r>
            </w:ins>
            <w:r w:rsidRPr="00BC5AE5">
              <w:rPr>
                <w:rFonts w:ascii="Calibri Light" w:hAnsi="Calibri Light"/>
                <w:sz w:val="16"/>
                <w:szCs w:val="16"/>
                <w:lang w:val="en-US"/>
              </w:rPr>
              <w:br/>
            </w:r>
            <w:r w:rsidRPr="00BC5AE5">
              <w:rPr>
                <w:rFonts w:ascii="Calibri Light" w:hAnsi="Calibri Light"/>
                <w:sz w:val="16"/>
                <w:szCs w:val="16"/>
                <w:lang w:val="en-US"/>
              </w:rPr>
              <w:br/>
            </w:r>
            <w:del w:id="17741" w:author="Jing Kai Toh" w:date="2016-05-10T15:38:00Z">
              <w:r w:rsidRPr="00BC5AE5" w:rsidDel="00B54121">
                <w:rPr>
                  <w:rFonts w:ascii="Calibri Light" w:hAnsi="Calibri Light"/>
                  <w:sz w:val="16"/>
                  <w:szCs w:val="16"/>
                  <w:lang w:val="en-US"/>
                </w:rPr>
                <w:delText>D5081-90(1999)e1 Standard Test Method for Aggregate Layer Hiding Power </w:delText>
              </w:r>
            </w:del>
            <w:ins w:id="17742" w:author="Jing Kai Toh" w:date="2016-05-10T15:38:00Z">
              <w:r w:rsidR="00B54121">
                <w:rPr>
                  <w:rFonts w:ascii="Calibri Light" w:hAnsi="Calibri Light"/>
                  <w:sz w:val="16"/>
                  <w:szCs w:val="16"/>
                  <w:lang w:val="en-US"/>
                </w:rPr>
                <w:t>ASTM D5081 / D5081M - 90(2011)e1 Standard Test Method for Aggregate Layer Hiding Power</w:t>
              </w:r>
            </w:ins>
            <w:r w:rsidRPr="00BC5AE5">
              <w:rPr>
                <w:rFonts w:ascii="Calibri Light" w:hAnsi="Calibri Light"/>
                <w:sz w:val="16"/>
                <w:szCs w:val="16"/>
                <w:lang w:val="en-US"/>
              </w:rPr>
              <w:br/>
            </w:r>
            <w:r w:rsidRPr="00BC5AE5">
              <w:rPr>
                <w:rFonts w:ascii="Calibri Light" w:hAnsi="Calibri Light"/>
                <w:sz w:val="16"/>
                <w:szCs w:val="16"/>
                <w:lang w:val="en-US"/>
              </w:rPr>
              <w:br/>
            </w:r>
            <w:del w:id="17743" w:author="Jing Kai Toh" w:date="2016-05-10T15:37:00Z">
              <w:r w:rsidRPr="00BC5AE5" w:rsidDel="00B54121">
                <w:rPr>
                  <w:rFonts w:ascii="Calibri Light" w:hAnsi="Calibri Light"/>
                  <w:sz w:val="16"/>
                  <w:szCs w:val="16"/>
                  <w:lang w:val="en-US"/>
                </w:rPr>
                <w:delText>D3409-93(2002)e1 Standard Test Method for Adhesion of Asphalt-Roof Cement to Damp, Wet, or Underwater Surfaces</w:delText>
              </w:r>
            </w:del>
            <w:ins w:id="17744" w:author="Jing Kai Toh" w:date="2016-05-10T15:37:00Z">
              <w:r w:rsidR="00B54121">
                <w:rPr>
                  <w:rFonts w:ascii="Calibri Light" w:hAnsi="Calibri Light"/>
                  <w:sz w:val="16"/>
                  <w:szCs w:val="16"/>
                  <w:lang w:val="en-US"/>
                </w:rPr>
                <w:t>ASTM D3409 / D3409M - 93(2016)e1 Standard Test Method for Adhesion of Asphalt-Roof Cement to Damp, Wet, or Underwater Surfaces</w:t>
              </w:r>
            </w:ins>
            <w:r w:rsidRPr="00BC5AE5">
              <w:rPr>
                <w:rFonts w:ascii="Calibri Light" w:hAnsi="Calibri Light"/>
                <w:sz w:val="16"/>
                <w:szCs w:val="16"/>
                <w:lang w:val="en-US"/>
              </w:rPr>
              <w:br/>
            </w:r>
            <w:r w:rsidRPr="00BC5AE5">
              <w:rPr>
                <w:rFonts w:ascii="Calibri Light" w:hAnsi="Calibri Light"/>
                <w:sz w:val="16"/>
                <w:szCs w:val="16"/>
                <w:lang w:val="en-US"/>
              </w:rPr>
              <w:br/>
            </w:r>
            <w:del w:id="17745" w:author="Jing Kai Toh" w:date="2016-05-10T15:36:00Z">
              <w:r w:rsidRPr="00BC5AE5" w:rsidDel="00B54121">
                <w:rPr>
                  <w:rFonts w:ascii="Calibri Light" w:hAnsi="Calibri Light"/>
                  <w:sz w:val="16"/>
                  <w:szCs w:val="16"/>
                  <w:lang w:val="en-US"/>
                </w:rPr>
                <w:delText xml:space="preserve">D727-96(2001) Standard Test Method for Kerosine Number of ROOFing and Flooring Felt by the Vacuum </w:delText>
              </w:r>
            </w:del>
            <w:ins w:id="17746" w:author="Jing Kai Toh" w:date="2016-05-10T15:36:00Z">
              <w:r w:rsidR="00B54121">
                <w:rPr>
                  <w:rFonts w:ascii="Calibri Light" w:hAnsi="Calibri Light"/>
                  <w:sz w:val="16"/>
                  <w:szCs w:val="16"/>
                  <w:lang w:val="en-US"/>
                </w:rPr>
                <w:t>ASTM D727-96(2006) Standard Test Method for Kerosine Number of Roofing and Flooring Felt by the Vacuum Method (Withdrawn 2011)</w:t>
              </w:r>
            </w:ins>
            <w:r w:rsidRPr="00BC5AE5">
              <w:rPr>
                <w:rFonts w:ascii="Calibri Light" w:hAnsi="Calibri Light"/>
                <w:sz w:val="16"/>
                <w:szCs w:val="16"/>
                <w:lang w:val="en-US"/>
              </w:rPr>
              <w:t>Method </w:t>
            </w:r>
            <w:r w:rsidRPr="00BC5AE5">
              <w:rPr>
                <w:rFonts w:ascii="Calibri Light" w:hAnsi="Calibri Light"/>
                <w:sz w:val="16"/>
                <w:szCs w:val="16"/>
                <w:lang w:val="en-US"/>
              </w:rPr>
              <w:br/>
            </w:r>
            <w:r w:rsidRPr="00BC5AE5">
              <w:rPr>
                <w:rFonts w:ascii="Calibri Light" w:hAnsi="Calibri Light"/>
                <w:sz w:val="16"/>
                <w:szCs w:val="16"/>
                <w:lang w:val="en-US"/>
              </w:rPr>
              <w:br/>
            </w:r>
            <w:del w:id="17747" w:author="Jing Kai Toh" w:date="2016-05-10T15:35:00Z">
              <w:r w:rsidRPr="00BC5AE5" w:rsidDel="00B54121">
                <w:rPr>
                  <w:rFonts w:ascii="Calibri Light" w:hAnsi="Calibri Light"/>
                  <w:sz w:val="16"/>
                  <w:szCs w:val="16"/>
                  <w:lang w:val="en-US"/>
                </w:rPr>
                <w:delText>C1340-99 Standard Practice for Estimation of Heat Gain or Loss Through Ceilings Under Attics Containing Radiant </w:delText>
              </w:r>
            </w:del>
            <w:ins w:id="17748" w:author="Jing Kai Toh" w:date="2016-05-10T15:35:00Z">
              <w:r w:rsidR="00B54121">
                <w:rPr>
                  <w:rFonts w:ascii="Calibri Light" w:hAnsi="Calibri Light"/>
                  <w:sz w:val="16"/>
                  <w:szCs w:val="16"/>
                  <w:lang w:val="en-US"/>
                </w:rPr>
                <w:t>ASTM C1340 / C1340M - 10(2015) Standard Practice for Estimation of Heat Gain or Loss Through Ceilings Under Attics Containing Radiant Barriers by Use of a Computer Program</w:t>
              </w:r>
            </w:ins>
            <w:r w:rsidRPr="00BC5AE5">
              <w:rPr>
                <w:rFonts w:ascii="Calibri Light" w:hAnsi="Calibri Light"/>
                <w:sz w:val="16"/>
                <w:szCs w:val="16"/>
                <w:lang w:val="en-US"/>
              </w:rPr>
              <w:br/>
            </w:r>
            <w:del w:id="17749" w:author="Jing Kai Toh" w:date="2016-05-10T15:35:00Z">
              <w:r w:rsidRPr="00BC5AE5" w:rsidDel="00B54121">
                <w:rPr>
                  <w:rFonts w:ascii="Calibri Light" w:hAnsi="Calibri Light"/>
                  <w:sz w:val="16"/>
                  <w:szCs w:val="16"/>
                  <w:lang w:val="en-US"/>
                </w:rPr>
                <w:delText>Barriers by Use of a Computer Program </w:delText>
              </w:r>
            </w:del>
            <w:r w:rsidRPr="00BC5AE5">
              <w:rPr>
                <w:rFonts w:ascii="Calibri Light" w:hAnsi="Calibri Light"/>
                <w:sz w:val="16"/>
                <w:szCs w:val="16"/>
                <w:lang w:val="en-US"/>
              </w:rPr>
              <w:br/>
            </w:r>
            <w:r w:rsidRPr="00BC5AE5">
              <w:rPr>
                <w:rFonts w:ascii="Calibri Light" w:hAnsi="Calibri Light"/>
                <w:sz w:val="16"/>
                <w:szCs w:val="16"/>
                <w:lang w:val="en-US"/>
              </w:rPr>
              <w:br/>
            </w:r>
            <w:del w:id="17750" w:author="Jing Kai Toh" w:date="2016-05-10T15:33:00Z">
              <w:r w:rsidRPr="00BC5AE5" w:rsidDel="006D09A1">
                <w:rPr>
                  <w:rFonts w:ascii="Calibri Light" w:hAnsi="Calibri Light"/>
                  <w:sz w:val="16"/>
                  <w:szCs w:val="16"/>
                  <w:lang w:val="en-US"/>
                </w:rPr>
                <w:delText>C728-97e1 Standard Specification for Perlite Thermal Insulation Board </w:delText>
              </w:r>
            </w:del>
            <w:ins w:id="17751" w:author="Jing Kai Toh" w:date="2016-05-10T15:33:00Z">
              <w:r w:rsidR="006D09A1">
                <w:rPr>
                  <w:rFonts w:ascii="Calibri Light" w:hAnsi="Calibri Light"/>
                  <w:sz w:val="16"/>
                  <w:szCs w:val="16"/>
                  <w:lang w:val="en-US"/>
                </w:rPr>
                <w:t>ASTM C728 - 16 Standard Specification for Perlite Thermal Insulation Board</w:t>
              </w:r>
            </w:ins>
            <w:r w:rsidRPr="00BC5AE5">
              <w:rPr>
                <w:rFonts w:ascii="Calibri Light" w:hAnsi="Calibri Light"/>
                <w:sz w:val="16"/>
                <w:szCs w:val="16"/>
                <w:lang w:val="en-US"/>
              </w:rPr>
              <w:br/>
            </w:r>
            <w:r w:rsidRPr="00BC5AE5">
              <w:rPr>
                <w:rFonts w:ascii="Calibri Light" w:hAnsi="Calibri Light"/>
                <w:sz w:val="16"/>
                <w:szCs w:val="16"/>
                <w:lang w:val="en-US"/>
              </w:rPr>
              <w:br/>
            </w:r>
            <w:del w:id="17752" w:author="Jing Kai Toh" w:date="2016-05-10T15:32:00Z">
              <w:r w:rsidRPr="00BC5AE5" w:rsidDel="006D09A1">
                <w:rPr>
                  <w:rFonts w:ascii="Calibri Light" w:hAnsi="Calibri Light"/>
                  <w:sz w:val="16"/>
                  <w:szCs w:val="16"/>
                  <w:lang w:val="en-US"/>
                </w:rPr>
                <w:delText>C629-99 Standard Specification for Slate Dimension Stone </w:delText>
              </w:r>
            </w:del>
            <w:ins w:id="17753" w:author="Jing Kai Toh" w:date="2016-05-10T15:32:00Z">
              <w:r w:rsidR="006D09A1">
                <w:rPr>
                  <w:rFonts w:ascii="Calibri Light" w:hAnsi="Calibri Light"/>
                  <w:sz w:val="16"/>
                  <w:szCs w:val="16"/>
                  <w:lang w:val="en-US"/>
                </w:rPr>
                <w:t>ASTM C629 / C629M - 15 Standard Specification for Slate Dimension Stone</w:t>
              </w:r>
            </w:ins>
            <w:r w:rsidRPr="00BC5AE5">
              <w:rPr>
                <w:rFonts w:ascii="Calibri Light" w:hAnsi="Calibri Light"/>
                <w:sz w:val="16"/>
                <w:szCs w:val="16"/>
                <w:lang w:val="en-US"/>
              </w:rPr>
              <w:br/>
            </w:r>
            <w:r w:rsidRPr="00BC5AE5">
              <w:rPr>
                <w:rFonts w:ascii="Calibri Light" w:hAnsi="Calibri Light"/>
                <w:sz w:val="16"/>
                <w:szCs w:val="16"/>
                <w:lang w:val="en-US"/>
              </w:rPr>
              <w:br/>
            </w:r>
            <w:del w:id="17754" w:author="Jing Kai Toh" w:date="2016-05-10T15:31:00Z">
              <w:r w:rsidRPr="00BC5AE5" w:rsidDel="006D09A1">
                <w:rPr>
                  <w:rFonts w:ascii="Calibri Light" w:hAnsi="Calibri Light"/>
                  <w:sz w:val="16"/>
                  <w:szCs w:val="16"/>
                  <w:lang w:val="en-US"/>
                </w:rPr>
                <w:delText>C208-95(2001) Standard Specification for Cellulosic Fiber Insulating Board </w:delText>
              </w:r>
            </w:del>
            <w:ins w:id="17755" w:author="Jing Kai Toh" w:date="2016-05-10T15:31:00Z">
              <w:r w:rsidR="006D09A1">
                <w:rPr>
                  <w:rFonts w:ascii="Calibri Light" w:hAnsi="Calibri Light"/>
                  <w:sz w:val="16"/>
                  <w:szCs w:val="16"/>
                  <w:lang w:val="en-US"/>
                </w:rPr>
                <w:t>ASTM C208 - 12 Standard Specification for Cellulosic Fiber Insulating Board</w:t>
              </w:r>
            </w:ins>
            <w:r w:rsidRPr="00BC5AE5">
              <w:rPr>
                <w:rFonts w:ascii="Calibri Light" w:hAnsi="Calibri Light"/>
                <w:sz w:val="16"/>
                <w:szCs w:val="16"/>
                <w:lang w:val="en-US"/>
              </w:rPr>
              <w:br/>
            </w:r>
            <w:r w:rsidRPr="00BC5AE5">
              <w:rPr>
                <w:rFonts w:ascii="Calibri Light" w:hAnsi="Calibri Light"/>
                <w:sz w:val="16"/>
                <w:szCs w:val="16"/>
                <w:lang w:val="en-US"/>
              </w:rPr>
              <w:br/>
            </w:r>
            <w:del w:id="17756" w:author="Jing Kai Toh" w:date="2016-05-10T15:30:00Z">
              <w:r w:rsidRPr="00BC5AE5" w:rsidDel="006D09A1">
                <w:rPr>
                  <w:rFonts w:ascii="Calibri Light" w:hAnsi="Calibri Light"/>
                  <w:sz w:val="16"/>
                  <w:szCs w:val="16"/>
                  <w:lang w:val="en-US"/>
                </w:rPr>
                <w:delText>C1302-95(2002) Standard Guide for Selection and Use of Keywords for Thermal Insulation Test Methods and Standards</w:delText>
              </w:r>
            </w:del>
            <w:ins w:id="17757" w:author="Jing Kai Toh" w:date="2016-05-10T15:30:00Z">
              <w:r w:rsidR="006D09A1">
                <w:rPr>
                  <w:rFonts w:ascii="Calibri Light" w:hAnsi="Calibri Light"/>
                  <w:sz w:val="16"/>
                  <w:szCs w:val="16"/>
                  <w:lang w:val="en-US"/>
                </w:rPr>
                <w:t>ASTM C1302 - 04(2011) Standard Guide for Selection and Use of Keywords for Thermal Insulation Test Methods and Standards</w:t>
              </w:r>
            </w:ins>
            <w:r w:rsidRPr="00BC5AE5">
              <w:rPr>
                <w:rFonts w:ascii="Calibri Light" w:hAnsi="Calibri Light"/>
                <w:sz w:val="16"/>
                <w:szCs w:val="16"/>
                <w:lang w:val="en-US"/>
              </w:rPr>
              <w:br/>
            </w:r>
            <w:r w:rsidRPr="00BC5AE5">
              <w:rPr>
                <w:rFonts w:ascii="Calibri Light" w:hAnsi="Calibri Light"/>
                <w:sz w:val="16"/>
                <w:szCs w:val="16"/>
                <w:lang w:val="en-US"/>
              </w:rPr>
              <w:br/>
            </w:r>
            <w:del w:id="17758" w:author="Jing Kai Toh" w:date="2016-05-10T15:29:00Z">
              <w:r w:rsidRPr="00BC5AE5" w:rsidDel="006D09A1">
                <w:rPr>
                  <w:rFonts w:ascii="Calibri Light" w:hAnsi="Calibri Light"/>
                  <w:sz w:val="16"/>
                  <w:szCs w:val="16"/>
                  <w:lang w:val="en-US"/>
                </w:rPr>
                <w:delText>D5957-98 Standard Guide for Flood Testing Horizontal Waterproofing Installations </w:delText>
              </w:r>
            </w:del>
            <w:ins w:id="17759" w:author="Jing Kai Toh" w:date="2016-05-10T15:29:00Z">
              <w:r w:rsidR="006D09A1">
                <w:rPr>
                  <w:rFonts w:ascii="Calibri Light" w:hAnsi="Calibri Light"/>
                  <w:sz w:val="16"/>
                  <w:szCs w:val="16"/>
                  <w:lang w:val="en-US"/>
                </w:rPr>
                <w:t>ASTM D5957 - 98(2013) Standard Guide for Flood Testing Horizontal Waterproofing Installations</w:t>
              </w:r>
            </w:ins>
            <w:r w:rsidRPr="00BC5AE5">
              <w:rPr>
                <w:rFonts w:ascii="Calibri Light" w:hAnsi="Calibri Light"/>
                <w:sz w:val="16"/>
                <w:szCs w:val="16"/>
                <w:lang w:val="en-US"/>
              </w:rPr>
              <w:br/>
            </w:r>
            <w:r w:rsidRPr="00BC5AE5">
              <w:rPr>
                <w:rFonts w:ascii="Calibri Light" w:hAnsi="Calibri Light"/>
                <w:sz w:val="16"/>
                <w:szCs w:val="16"/>
                <w:lang w:val="en-US"/>
              </w:rPr>
              <w:br/>
            </w:r>
            <w:del w:id="17760" w:author="Jing Kai Toh" w:date="2016-05-10T15:28:00Z">
              <w:r w:rsidRPr="00BC5AE5" w:rsidDel="006D09A1">
                <w:rPr>
                  <w:rFonts w:ascii="Calibri Light" w:hAnsi="Calibri Light"/>
                  <w:sz w:val="16"/>
                  <w:szCs w:val="16"/>
                  <w:lang w:val="en-US"/>
                </w:rPr>
                <w:delText>D4866-88(1997)e1 Standard Performance Specification for Coal Tar Pitch Emulsion Pavement Sealer Mix Formulations Containing Mineral Aggregates and Optional Polymeric Admixtures </w:delText>
              </w:r>
            </w:del>
            <w:ins w:id="17761" w:author="Jing Kai Toh" w:date="2016-05-10T15:28:00Z">
              <w:r w:rsidR="006D09A1">
                <w:rPr>
                  <w:rFonts w:ascii="Calibri Light" w:hAnsi="Calibri Light"/>
                  <w:sz w:val="16"/>
                  <w:szCs w:val="16"/>
                  <w:lang w:val="en-US"/>
                </w:rPr>
                <w:t>ASTM D4866 / D4866M - 88(2011)e1 Standard Performance Specification for Coal Tar Pitch Emulsion Pavement Sealer Mix Formulations Containing Mineral Aggregates and Optional Polymeric Admixtures</w:t>
              </w:r>
            </w:ins>
            <w:r w:rsidRPr="00BC5AE5">
              <w:rPr>
                <w:rFonts w:ascii="Calibri Light" w:hAnsi="Calibri Light"/>
                <w:sz w:val="16"/>
                <w:szCs w:val="16"/>
                <w:lang w:val="en-US"/>
              </w:rPr>
              <w:br/>
            </w:r>
            <w:r w:rsidRPr="00BC5AE5">
              <w:rPr>
                <w:rFonts w:ascii="Calibri Light" w:hAnsi="Calibri Light"/>
                <w:sz w:val="16"/>
                <w:szCs w:val="16"/>
                <w:lang w:val="en-US"/>
              </w:rPr>
              <w:br/>
            </w:r>
            <w:del w:id="17762" w:author="Jing Kai Toh" w:date="2016-05-10T15:25:00Z">
              <w:r w:rsidRPr="00BC5AE5" w:rsidDel="006D09A1">
                <w:rPr>
                  <w:rFonts w:ascii="Calibri Light" w:hAnsi="Calibri Light"/>
                  <w:sz w:val="16"/>
                  <w:szCs w:val="16"/>
                  <w:lang w:val="en-US"/>
                </w:rPr>
                <w:delText>D4070-91(1996)e1 Standard Specification for Adhesive Lubricant for Installation of Preformed Elastomeric Bridge Compression Seals in Concrete Structures </w:delText>
              </w:r>
            </w:del>
            <w:ins w:id="17763" w:author="Jing Kai Toh" w:date="2016-05-10T15:25:00Z">
              <w:r w:rsidR="006D09A1">
                <w:rPr>
                  <w:rFonts w:ascii="Calibri Light" w:hAnsi="Calibri Light"/>
                  <w:sz w:val="16"/>
                  <w:szCs w:val="16"/>
                  <w:lang w:val="en-US"/>
                </w:rPr>
                <w:t>ASTM D4070-15 Standard Specification for Adhesive Lubricant for Installation of Preformed Elastomeric Bridge Compression Seals in Concrete Structures</w:t>
              </w:r>
            </w:ins>
            <w:r w:rsidRPr="00BC5AE5">
              <w:rPr>
                <w:rFonts w:ascii="Calibri Light" w:hAnsi="Calibri Light"/>
                <w:sz w:val="16"/>
                <w:szCs w:val="16"/>
                <w:lang w:val="en-US"/>
              </w:rPr>
              <w:br/>
            </w:r>
            <w:r w:rsidRPr="00BC5AE5">
              <w:rPr>
                <w:rFonts w:ascii="Calibri Light" w:hAnsi="Calibri Light"/>
                <w:sz w:val="16"/>
                <w:szCs w:val="16"/>
                <w:lang w:val="en-US"/>
              </w:rPr>
              <w:br/>
            </w:r>
            <w:del w:id="17764" w:author="Jing Kai Toh" w:date="2016-05-10T15:23:00Z">
              <w:r w:rsidRPr="00BC5AE5" w:rsidDel="006D09A1">
                <w:rPr>
                  <w:rFonts w:ascii="Calibri Light" w:hAnsi="Calibri Light"/>
                  <w:sz w:val="16"/>
                  <w:szCs w:val="16"/>
                  <w:lang w:val="en-US"/>
                </w:rPr>
                <w:delText>D3745-95(2000)e1 Standard Practice for Installation of Prefabricated Asphalt Reservoir, Pond, Canal, and Ditch Liner (Exposed Type) </w:delText>
              </w:r>
            </w:del>
            <w:ins w:id="17765" w:author="Jing Kai Toh" w:date="2016-05-10T15:23:00Z">
              <w:r w:rsidR="006D09A1">
                <w:rPr>
                  <w:rFonts w:ascii="Calibri Light" w:hAnsi="Calibri Light"/>
                  <w:sz w:val="16"/>
                  <w:szCs w:val="16"/>
                  <w:lang w:val="en-US"/>
                </w:rPr>
                <w:t>ASTM D3745 / D3745M - 95(2015)e1 Standard Practice for Installation of Prefabricated Asphalt Reservoir, Pond, Canal, and Ditch Liner (Exposed Type)</w:t>
              </w:r>
            </w:ins>
            <w:r w:rsidRPr="00BC5AE5">
              <w:rPr>
                <w:rFonts w:ascii="Calibri Light" w:hAnsi="Calibri Light"/>
                <w:sz w:val="16"/>
                <w:szCs w:val="16"/>
                <w:lang w:val="en-US"/>
              </w:rPr>
              <w:br/>
            </w:r>
            <w:r w:rsidRPr="00BC5AE5">
              <w:rPr>
                <w:rFonts w:ascii="Calibri Light" w:hAnsi="Calibri Light"/>
                <w:sz w:val="16"/>
                <w:szCs w:val="16"/>
                <w:lang w:val="en-US"/>
              </w:rPr>
              <w:br/>
            </w:r>
            <w:del w:id="17766" w:author="Jing Kai Toh" w:date="2016-05-10T15:22:00Z">
              <w:r w:rsidRPr="00BC5AE5" w:rsidDel="006D09A1">
                <w:rPr>
                  <w:rFonts w:ascii="Calibri Light" w:hAnsi="Calibri Light"/>
                  <w:sz w:val="16"/>
                  <w:szCs w:val="16"/>
                  <w:lang w:val="en-US"/>
                </w:rPr>
                <w:delText>C956-97 Standard Specification for Installation of Cast-In-Place Reinforced Gypsum Concrete </w:delText>
              </w:r>
            </w:del>
            <w:ins w:id="17767" w:author="Jing Kai Toh" w:date="2016-05-10T15:22:00Z">
              <w:r w:rsidR="006D09A1">
                <w:rPr>
                  <w:rFonts w:ascii="Calibri Light" w:hAnsi="Calibri Light"/>
                  <w:sz w:val="16"/>
                  <w:szCs w:val="16"/>
                  <w:lang w:val="en-US"/>
                </w:rPr>
                <w:t>ASTM C956 - 04(2015) Standard Specification for Installation of Cast-In-Place Reinforced Gypsum Concrete</w:t>
              </w:r>
            </w:ins>
            <w:r w:rsidRPr="00BC5AE5">
              <w:rPr>
                <w:rFonts w:ascii="Calibri Light" w:hAnsi="Calibri Light"/>
                <w:sz w:val="16"/>
                <w:szCs w:val="16"/>
                <w:lang w:val="en-US"/>
              </w:rPr>
              <w:br/>
            </w:r>
            <w:r w:rsidRPr="00BC5AE5">
              <w:rPr>
                <w:rFonts w:ascii="Calibri Light" w:hAnsi="Calibri Light"/>
                <w:sz w:val="16"/>
                <w:szCs w:val="16"/>
                <w:lang w:val="en-US"/>
              </w:rPr>
              <w:br/>
            </w:r>
            <w:del w:id="17768" w:author="Jing Kai Toh" w:date="2016-05-10T15:21:00Z">
              <w:r w:rsidRPr="00BC5AE5" w:rsidDel="006D09A1">
                <w:rPr>
                  <w:rFonts w:ascii="Calibri Light" w:hAnsi="Calibri Light"/>
                  <w:sz w:val="16"/>
                  <w:szCs w:val="16"/>
                  <w:lang w:val="en-US"/>
                </w:rPr>
                <w:delText>C43-01 Standard Terminology of Structural Clay Products </w:delText>
              </w:r>
            </w:del>
            <w:ins w:id="17769" w:author="Jing Kai Toh" w:date="2016-05-10T15:21:00Z">
              <w:r w:rsidR="006D09A1">
                <w:rPr>
                  <w:rFonts w:ascii="Calibri Light" w:hAnsi="Calibri Light"/>
                  <w:sz w:val="16"/>
                  <w:szCs w:val="16"/>
                  <w:lang w:val="en-US"/>
                </w:rPr>
                <w:t>ASTM C43-08 Standard Terminology of Structural Clay Products (Withdrawn 2009)</w:t>
              </w:r>
            </w:ins>
            <w:r w:rsidRPr="00BC5AE5">
              <w:rPr>
                <w:rFonts w:ascii="Calibri Light" w:hAnsi="Calibri Light"/>
                <w:sz w:val="16"/>
                <w:szCs w:val="16"/>
                <w:lang w:val="en-US"/>
              </w:rPr>
              <w:br/>
            </w:r>
            <w:r w:rsidRPr="00BC5AE5">
              <w:rPr>
                <w:rFonts w:ascii="Calibri Light" w:hAnsi="Calibri Light"/>
                <w:sz w:val="16"/>
                <w:szCs w:val="16"/>
                <w:lang w:val="en-US"/>
              </w:rPr>
              <w:br/>
            </w:r>
            <w:del w:id="17770" w:author="Jing Kai Toh" w:date="2016-05-10T15:20:00Z">
              <w:r w:rsidRPr="00BC5AE5" w:rsidDel="006D09A1">
                <w:rPr>
                  <w:rFonts w:ascii="Calibri Light" w:hAnsi="Calibri Light"/>
                  <w:sz w:val="16"/>
                  <w:szCs w:val="16"/>
                  <w:lang w:val="en-US"/>
                </w:rPr>
                <w:delText>B749-97 Standard Specification for Lead and Lead Alloy Strip, Sheet, and Plate Products </w:delText>
              </w:r>
            </w:del>
            <w:ins w:id="17771" w:author="Jing Kai Toh" w:date="2016-05-10T15:20:00Z">
              <w:r w:rsidR="006D09A1">
                <w:rPr>
                  <w:rFonts w:ascii="Calibri Light" w:hAnsi="Calibri Light"/>
                  <w:sz w:val="16"/>
                  <w:szCs w:val="16"/>
                  <w:lang w:val="en-US"/>
                </w:rPr>
                <w:t>ASTM B749 - 14 Standard Specification for Lead and Lead Alloy Strip, Sheet, and Plate Products</w:t>
              </w:r>
            </w:ins>
            <w:r w:rsidRPr="00BC5AE5">
              <w:rPr>
                <w:rFonts w:ascii="Calibri Light" w:hAnsi="Calibri Light"/>
                <w:sz w:val="16"/>
                <w:szCs w:val="16"/>
                <w:lang w:val="en-US"/>
              </w:rPr>
              <w:br/>
            </w:r>
            <w:r w:rsidRPr="00BC5AE5">
              <w:rPr>
                <w:rFonts w:ascii="Calibri Light" w:hAnsi="Calibri Light"/>
                <w:sz w:val="16"/>
                <w:szCs w:val="16"/>
                <w:lang w:val="en-US"/>
              </w:rPr>
              <w:br/>
            </w:r>
            <w:del w:id="17772" w:author="Jing Kai Toh" w:date="2016-05-10T15:19:00Z">
              <w:r w:rsidRPr="00BC5AE5" w:rsidDel="006D09A1">
                <w:rPr>
                  <w:rFonts w:ascii="Calibri Light" w:hAnsi="Calibri Light"/>
                  <w:sz w:val="16"/>
                  <w:szCs w:val="16"/>
                  <w:lang w:val="en-US"/>
                </w:rPr>
                <w:delText>B370-98 Standard Specification for Copper Sheet and Strip for Building Construction </w:delText>
              </w:r>
            </w:del>
            <w:ins w:id="17773" w:author="Jing Kai Toh" w:date="2016-05-10T15:19:00Z">
              <w:r w:rsidR="006D09A1">
                <w:rPr>
                  <w:rFonts w:ascii="Calibri Light" w:hAnsi="Calibri Light"/>
                  <w:sz w:val="16"/>
                  <w:szCs w:val="16"/>
                  <w:lang w:val="en-US"/>
                </w:rPr>
                <w:t>ASTM B370 - 12 Standard Specification for Copper Sheet and Strip for Building Construction</w:t>
              </w:r>
            </w:ins>
            <w:r w:rsidRPr="00BC5AE5">
              <w:rPr>
                <w:rFonts w:ascii="Calibri Light" w:hAnsi="Calibri Light"/>
                <w:sz w:val="16"/>
                <w:szCs w:val="16"/>
                <w:lang w:val="en-US"/>
              </w:rPr>
              <w:br/>
            </w:r>
            <w:r w:rsidRPr="00BC5AE5">
              <w:rPr>
                <w:rFonts w:ascii="Calibri Light" w:hAnsi="Calibri Light"/>
                <w:sz w:val="16"/>
                <w:szCs w:val="16"/>
                <w:lang w:val="en-US"/>
              </w:rPr>
              <w:br/>
            </w:r>
            <w:del w:id="17774" w:author="Jing Kai Toh" w:date="2016-05-10T15:18:00Z">
              <w:r w:rsidRPr="00BC5AE5" w:rsidDel="006D09A1">
                <w:rPr>
                  <w:rFonts w:ascii="Calibri Light" w:hAnsi="Calibri Light"/>
                  <w:sz w:val="16"/>
                  <w:szCs w:val="16"/>
                  <w:lang w:val="en-US"/>
                </w:rPr>
                <w:delText>E2032-99e1 Standard Guide for Extension of Data From Fire Endurance Tests </w:delText>
              </w:r>
            </w:del>
            <w:ins w:id="17775" w:author="Jing Kai Toh" w:date="2016-05-10T15:18:00Z">
              <w:r w:rsidR="006D09A1">
                <w:rPr>
                  <w:rFonts w:ascii="Calibri Light" w:hAnsi="Calibri Light"/>
                  <w:sz w:val="16"/>
                  <w:szCs w:val="16"/>
                  <w:lang w:val="en-US"/>
                </w:rPr>
                <w:t>ASTM E2032 - 09(2013) Standard Guide for Extension of Data From Fire Resistance Tests Conducted in Accordance with ASTM E 119</w:t>
              </w:r>
            </w:ins>
            <w:r w:rsidRPr="00BC5AE5">
              <w:rPr>
                <w:rFonts w:ascii="Calibri Light" w:hAnsi="Calibri Light"/>
                <w:sz w:val="16"/>
                <w:szCs w:val="16"/>
                <w:lang w:val="en-US"/>
              </w:rPr>
              <w:br/>
            </w:r>
            <w:r w:rsidRPr="00BC5AE5">
              <w:rPr>
                <w:rFonts w:ascii="Calibri Light" w:hAnsi="Calibri Light"/>
                <w:sz w:val="16"/>
                <w:szCs w:val="16"/>
                <w:lang w:val="en-US"/>
              </w:rPr>
              <w:br/>
            </w:r>
            <w:del w:id="17776" w:author="Jing Kai Toh" w:date="2016-05-10T15:17:00Z">
              <w:r w:rsidRPr="00BC5AE5" w:rsidDel="006D09A1">
                <w:rPr>
                  <w:rFonts w:ascii="Calibri Light" w:hAnsi="Calibri Light"/>
                  <w:sz w:val="16"/>
                  <w:szCs w:val="16"/>
                  <w:lang w:val="en-US"/>
                </w:rPr>
                <w:delText>E1803-99 Standard Test Methods for Determining Structural Capacities of Insulated Panels </w:delText>
              </w:r>
            </w:del>
            <w:ins w:id="17777" w:author="Jing Kai Toh" w:date="2016-05-10T15:17:00Z">
              <w:r w:rsidR="006D09A1">
                <w:rPr>
                  <w:rFonts w:ascii="Calibri Light" w:hAnsi="Calibri Light"/>
                  <w:sz w:val="16"/>
                  <w:szCs w:val="16"/>
                  <w:lang w:val="en-US"/>
                </w:rPr>
                <w:t>ASTM E1803 - 14 Standard Test Methods for Determining Strength Capacities of Structural Insulated Panels</w:t>
              </w:r>
            </w:ins>
            <w:r w:rsidRPr="00BC5AE5">
              <w:rPr>
                <w:rFonts w:ascii="Calibri Light" w:hAnsi="Calibri Light"/>
                <w:sz w:val="16"/>
                <w:szCs w:val="16"/>
                <w:lang w:val="en-US"/>
              </w:rPr>
              <w:br/>
            </w:r>
            <w:r w:rsidRPr="00BC5AE5">
              <w:rPr>
                <w:rFonts w:ascii="Calibri Light" w:hAnsi="Calibri Light"/>
                <w:sz w:val="16"/>
                <w:szCs w:val="16"/>
                <w:lang w:val="en-US"/>
              </w:rPr>
              <w:br/>
            </w:r>
            <w:del w:id="17778" w:author="Jing Kai Toh" w:date="2016-05-10T15:16:00Z">
              <w:r w:rsidRPr="00BC5AE5" w:rsidDel="004723B0">
                <w:rPr>
                  <w:rFonts w:ascii="Calibri Light" w:hAnsi="Calibri Light"/>
                  <w:sz w:val="16"/>
                  <w:szCs w:val="16"/>
                  <w:lang w:val="en-US"/>
                </w:rPr>
                <w:delText>D6455-99 Standard Guide for the Selection of Test Methods for Prefabricated Bituminous Geomembranes (PBGM) </w:delText>
              </w:r>
            </w:del>
            <w:ins w:id="17779" w:author="Jing Kai Toh" w:date="2016-05-10T15:16:00Z">
              <w:r w:rsidR="004723B0">
                <w:rPr>
                  <w:rFonts w:ascii="Calibri Light" w:hAnsi="Calibri Light"/>
                  <w:sz w:val="16"/>
                  <w:szCs w:val="16"/>
                  <w:lang w:val="en-US"/>
                </w:rPr>
                <w:t>ASTM D6455 - 11 Standard Guide for the Selection of Test Methods for Prefabricated Bituminous Geomembranes (PBGM)</w:t>
              </w:r>
            </w:ins>
            <w:r w:rsidRPr="00BC5AE5">
              <w:rPr>
                <w:rFonts w:ascii="Calibri Light" w:hAnsi="Calibri Light"/>
                <w:sz w:val="16"/>
                <w:szCs w:val="16"/>
                <w:lang w:val="en-US"/>
              </w:rPr>
              <w:br/>
            </w:r>
            <w:r w:rsidRPr="00BC5AE5">
              <w:rPr>
                <w:rFonts w:ascii="Calibri Light" w:hAnsi="Calibri Light"/>
                <w:sz w:val="16"/>
                <w:szCs w:val="16"/>
                <w:lang w:val="en-US"/>
              </w:rPr>
              <w:br/>
            </w:r>
            <w:del w:id="17780" w:author="Jing Kai Toh" w:date="2016-05-10T15:15:00Z">
              <w:r w:rsidRPr="00BC5AE5" w:rsidDel="00E85810">
                <w:rPr>
                  <w:rFonts w:ascii="Calibri Light" w:hAnsi="Calibri Light"/>
                  <w:sz w:val="16"/>
                  <w:szCs w:val="16"/>
                  <w:lang w:val="en-US"/>
                </w:rPr>
                <w:delText>D6136-97 Standard Test Method for Kerosene Number of Unsaturated (Dry) Felt by the Vacuum Method </w:delText>
              </w:r>
            </w:del>
            <w:ins w:id="17781" w:author="Jing Kai Toh" w:date="2016-05-10T15:15:00Z">
              <w:r w:rsidR="00E85810">
                <w:rPr>
                  <w:rFonts w:ascii="Calibri Light" w:hAnsi="Calibri Light"/>
                  <w:sz w:val="16"/>
                  <w:szCs w:val="16"/>
                  <w:lang w:val="en-US"/>
                </w:rPr>
                <w:t>ASTM D6136 / D6136M - 15 Standard Test Method for Kerosine Number of Unsaturated (Dry) Felt by Vacuum Method</w:t>
              </w:r>
            </w:ins>
            <w:r w:rsidRPr="00BC5AE5">
              <w:rPr>
                <w:rFonts w:ascii="Calibri Light" w:hAnsi="Calibri Light"/>
                <w:sz w:val="16"/>
                <w:szCs w:val="16"/>
                <w:lang w:val="en-US"/>
              </w:rPr>
              <w:br/>
            </w:r>
            <w:r w:rsidRPr="00BC5AE5">
              <w:rPr>
                <w:rFonts w:ascii="Calibri Light" w:hAnsi="Calibri Light"/>
                <w:sz w:val="16"/>
                <w:szCs w:val="16"/>
                <w:lang w:val="en-US"/>
              </w:rPr>
              <w:br/>
            </w:r>
            <w:del w:id="17782" w:author="Jing Kai Toh" w:date="2016-05-10T15:14:00Z">
              <w:r w:rsidRPr="00BC5AE5" w:rsidDel="00E85810">
                <w:rPr>
                  <w:rFonts w:ascii="Calibri Light" w:hAnsi="Calibri Light"/>
                  <w:sz w:val="16"/>
                  <w:szCs w:val="16"/>
                  <w:lang w:val="en-US"/>
                </w:rPr>
                <w:delText>D4799-00 Standard Test Method for Accelerated Weathering Test Conditions and Procedures for Bituminous Materials (Fluorescent UV and Condensation Method) </w:delText>
              </w:r>
            </w:del>
            <w:ins w:id="17783" w:author="Jing Kai Toh" w:date="2016-05-10T15:14:00Z">
              <w:r w:rsidR="00E85810">
                <w:rPr>
                  <w:rFonts w:ascii="Calibri Light" w:hAnsi="Calibri Light"/>
                  <w:sz w:val="16"/>
                  <w:szCs w:val="16"/>
                  <w:lang w:val="en-US"/>
                </w:rPr>
                <w:t>ASTM D4799 / D4799M - 08(2013)e1 Standard Practice for Accelerated Weathering Test Conditions and Procedures for Bituminous Materials (Fluorescent UV, Water Spray, and Condensation Method)</w:t>
              </w:r>
            </w:ins>
            <w:r w:rsidRPr="00BC5AE5">
              <w:rPr>
                <w:rFonts w:ascii="Calibri Light" w:hAnsi="Calibri Light"/>
                <w:sz w:val="16"/>
                <w:szCs w:val="16"/>
                <w:lang w:val="en-US"/>
              </w:rPr>
              <w:br/>
            </w:r>
            <w:r w:rsidRPr="00BC5AE5">
              <w:rPr>
                <w:rFonts w:ascii="Calibri Light" w:hAnsi="Calibri Light"/>
                <w:sz w:val="16"/>
                <w:szCs w:val="16"/>
                <w:lang w:val="en-US"/>
              </w:rPr>
              <w:br/>
            </w:r>
            <w:del w:id="17784" w:author="Jing Kai Toh" w:date="2016-05-10T15:13:00Z">
              <w:r w:rsidRPr="00BC5AE5" w:rsidDel="00E85810">
                <w:rPr>
                  <w:rFonts w:ascii="Calibri Light" w:hAnsi="Calibri Light"/>
                  <w:sz w:val="16"/>
                  <w:szCs w:val="16"/>
                  <w:lang w:val="en-US"/>
                </w:rPr>
                <w:delText>D4798-01 Standard Test Method for Accelerated Weathering Test Conditions and Procedures for Bituminous Materials (Xenon-Arc Method) </w:delText>
              </w:r>
            </w:del>
            <w:ins w:id="17785" w:author="Jing Kai Toh" w:date="2016-05-10T15:13:00Z">
              <w:r w:rsidR="00E85810">
                <w:rPr>
                  <w:rFonts w:ascii="Calibri Light" w:hAnsi="Calibri Light"/>
                  <w:sz w:val="16"/>
                  <w:szCs w:val="16"/>
                  <w:lang w:val="en-US"/>
                </w:rPr>
                <w:t>ASTM D4798 / D4798M - 11 Standard Practice for Accelerated Weathering Test Conditions and Procedures for Bituminous Materials (Xenon-Arc Method)</w:t>
              </w:r>
            </w:ins>
            <w:r w:rsidRPr="00BC5AE5">
              <w:rPr>
                <w:rFonts w:ascii="Calibri Light" w:hAnsi="Calibri Light"/>
                <w:sz w:val="16"/>
                <w:szCs w:val="16"/>
                <w:lang w:val="en-US"/>
              </w:rPr>
              <w:br/>
            </w:r>
            <w:r w:rsidRPr="00BC5AE5">
              <w:rPr>
                <w:rFonts w:ascii="Calibri Light" w:hAnsi="Calibri Light"/>
                <w:sz w:val="16"/>
                <w:szCs w:val="16"/>
                <w:lang w:val="en-US"/>
              </w:rPr>
              <w:br/>
            </w:r>
            <w:del w:id="17786" w:author="Jing Kai Toh" w:date="2016-05-10T15:12:00Z">
              <w:r w:rsidRPr="00BC5AE5" w:rsidDel="00E85810">
                <w:rPr>
                  <w:rFonts w:ascii="Calibri Light" w:hAnsi="Calibri Light"/>
                  <w:sz w:val="16"/>
                  <w:szCs w:val="16"/>
                  <w:lang w:val="en-US"/>
                </w:rPr>
                <w:delText>D4435-84(1998) Standard Test Method for Rock Bolt Anchor Pull Test </w:delText>
              </w:r>
            </w:del>
            <w:ins w:id="17787" w:author="Jing Kai Toh" w:date="2016-05-10T15:12:00Z">
              <w:r w:rsidR="00E85810">
                <w:rPr>
                  <w:rFonts w:ascii="Calibri Light" w:hAnsi="Calibri Light"/>
                  <w:sz w:val="16"/>
                  <w:szCs w:val="16"/>
                  <w:lang w:val="en-US"/>
                </w:rPr>
                <w:t>ASTM D4435 - 13e1 Standard Test Method for Rock Bolt Anchor Pull Test</w:t>
              </w:r>
            </w:ins>
            <w:r w:rsidRPr="00BC5AE5">
              <w:rPr>
                <w:rFonts w:ascii="Calibri Light" w:hAnsi="Calibri Light"/>
                <w:sz w:val="16"/>
                <w:szCs w:val="16"/>
                <w:lang w:val="en-US"/>
              </w:rPr>
              <w:br/>
            </w:r>
            <w:r w:rsidRPr="00BC5AE5">
              <w:rPr>
                <w:rFonts w:ascii="Calibri Light" w:hAnsi="Calibri Light"/>
                <w:sz w:val="16"/>
                <w:szCs w:val="16"/>
                <w:lang w:val="en-US"/>
              </w:rPr>
              <w:br/>
            </w:r>
            <w:del w:id="17788" w:author="Jing Kai Toh" w:date="2016-05-10T15:11:00Z">
              <w:r w:rsidRPr="00BC5AE5" w:rsidDel="00E85810">
                <w:rPr>
                  <w:rFonts w:ascii="Calibri Light" w:hAnsi="Calibri Light"/>
                  <w:sz w:val="16"/>
                  <w:szCs w:val="16"/>
                  <w:lang w:val="en-US"/>
                </w:rPr>
                <w:delText>D2939-98 Standard Test Methods for Emulsified Bitumens Used as Protective Coatings </w:delText>
              </w:r>
            </w:del>
            <w:ins w:id="17789" w:author="Jing Kai Toh" w:date="2016-05-10T15:11:00Z">
              <w:r w:rsidR="00E85810">
                <w:rPr>
                  <w:rFonts w:ascii="Calibri Light" w:hAnsi="Calibri Light"/>
                  <w:sz w:val="16"/>
                  <w:szCs w:val="16"/>
                  <w:lang w:val="en-US"/>
                </w:rPr>
                <w:t>ASTM D2939-03 Standard Test Methods for Emulsified Bitumens Used as Protective Coatings (Withdrawn 2012)</w:t>
              </w:r>
            </w:ins>
            <w:r w:rsidRPr="00BC5AE5">
              <w:rPr>
                <w:rFonts w:ascii="Calibri Light" w:hAnsi="Calibri Light"/>
                <w:sz w:val="16"/>
                <w:szCs w:val="16"/>
                <w:lang w:val="en-US"/>
              </w:rPr>
              <w:br/>
            </w:r>
            <w:r w:rsidRPr="00BC5AE5">
              <w:rPr>
                <w:rFonts w:ascii="Calibri Light" w:hAnsi="Calibri Light"/>
                <w:sz w:val="16"/>
                <w:szCs w:val="16"/>
                <w:lang w:val="en-US"/>
              </w:rPr>
              <w:br/>
            </w:r>
            <w:del w:id="17790" w:author="Jing Kai Toh" w:date="2016-05-10T15:10:00Z">
              <w:r w:rsidRPr="00BC5AE5" w:rsidDel="00E85810">
                <w:rPr>
                  <w:rFonts w:ascii="Calibri Light" w:hAnsi="Calibri Light"/>
                  <w:sz w:val="16"/>
                  <w:szCs w:val="16"/>
                  <w:lang w:val="en-US"/>
                </w:rPr>
                <w:delText>D529-00 Standard Practice for Enclosed Carbon-Arc Exposures of Bituminous Materials </w:delText>
              </w:r>
            </w:del>
            <w:ins w:id="17791" w:author="Jing Kai Toh" w:date="2016-05-10T15:10:00Z">
              <w:r w:rsidR="00E85810">
                <w:rPr>
                  <w:rFonts w:ascii="Calibri Light" w:hAnsi="Calibri Light"/>
                  <w:sz w:val="16"/>
                  <w:szCs w:val="16"/>
                  <w:lang w:val="en-US"/>
                </w:rPr>
                <w:t>ASTM D529-04</w:t>
              </w:r>
            </w:ins>
            <w:ins w:id="17792" w:author="Jing Kai Toh" w:date="2016-05-10T15:11:00Z">
              <w:r w:rsidR="00E85810">
                <w:rPr>
                  <w:rFonts w:ascii="Calibri Light" w:hAnsi="Calibri Light"/>
                  <w:sz w:val="16"/>
                  <w:szCs w:val="16"/>
                  <w:lang w:val="en-US"/>
                </w:rPr>
                <w:t xml:space="preserve"> </w:t>
              </w:r>
            </w:ins>
            <w:ins w:id="17793" w:author="Jing Kai Toh" w:date="2016-05-10T15:10:00Z">
              <w:r w:rsidR="00E85810">
                <w:rPr>
                  <w:rFonts w:ascii="Calibri Light" w:hAnsi="Calibri Light"/>
                  <w:sz w:val="16"/>
                  <w:szCs w:val="16"/>
                  <w:lang w:val="en-US"/>
                </w:rPr>
                <w:t>Standard Practice for Enclosed Carbon-Arc Exposures of Bituminous Materials (Withdrawn 2013)</w:t>
              </w:r>
            </w:ins>
            <w:r w:rsidRPr="00BC5AE5">
              <w:rPr>
                <w:rFonts w:ascii="Calibri Light" w:hAnsi="Calibri Light"/>
                <w:sz w:val="16"/>
                <w:szCs w:val="16"/>
                <w:lang w:val="en-US"/>
              </w:rPr>
              <w:br/>
            </w:r>
            <w:r w:rsidRPr="00BC5AE5">
              <w:rPr>
                <w:rFonts w:ascii="Calibri Light" w:hAnsi="Calibri Light"/>
                <w:sz w:val="16"/>
                <w:szCs w:val="16"/>
                <w:lang w:val="en-US"/>
              </w:rPr>
              <w:br/>
            </w:r>
            <w:del w:id="17794" w:author="Jing Kai Toh" w:date="2016-05-10T15:09:00Z">
              <w:r w:rsidRPr="00BC5AE5" w:rsidDel="00E85810">
                <w:rPr>
                  <w:rFonts w:ascii="Calibri Light" w:hAnsi="Calibri Light"/>
                  <w:sz w:val="16"/>
                  <w:szCs w:val="16"/>
                  <w:lang w:val="en-US"/>
                </w:rPr>
                <w:delText>C1496-01 Standard Guide for Assessment and Maintenance of Exterior Dimension Stone Masonry Walls and Facades </w:delText>
              </w:r>
            </w:del>
            <w:ins w:id="17795" w:author="Jing Kai Toh" w:date="2016-05-10T15:09:00Z">
              <w:r w:rsidR="00E85810">
                <w:rPr>
                  <w:rFonts w:ascii="Calibri Light" w:hAnsi="Calibri Light"/>
                  <w:sz w:val="16"/>
                  <w:szCs w:val="16"/>
                  <w:lang w:val="en-US"/>
                </w:rPr>
                <w:t>ASTM C1496 - 11 Standard Guide for Assessment and Maintenance of Exterior Dimension Stone Masonry Walls and Facades</w:t>
              </w:r>
            </w:ins>
            <w:r w:rsidRPr="00BC5AE5">
              <w:rPr>
                <w:rFonts w:ascii="Calibri Light" w:hAnsi="Calibri Light"/>
                <w:sz w:val="16"/>
                <w:szCs w:val="16"/>
                <w:lang w:val="en-US"/>
              </w:rPr>
              <w:br/>
            </w:r>
            <w:r w:rsidRPr="00BC5AE5">
              <w:rPr>
                <w:rFonts w:ascii="Calibri Light" w:hAnsi="Calibri Light"/>
                <w:sz w:val="16"/>
                <w:szCs w:val="16"/>
                <w:lang w:val="en-US"/>
              </w:rPr>
              <w:br/>
            </w:r>
            <w:del w:id="17796" w:author="Jing Kai Toh" w:date="2016-05-10T15:09:00Z">
              <w:r w:rsidRPr="00BC5AE5" w:rsidDel="00E85810">
                <w:rPr>
                  <w:rFonts w:ascii="Calibri Light" w:hAnsi="Calibri Light"/>
                  <w:sz w:val="16"/>
                  <w:szCs w:val="16"/>
                  <w:lang w:val="en-US"/>
                </w:rPr>
                <w:delText>C1186-99e1 Standard Specification for Flat Non-Asbestos Fiber-Cement Sheets </w:delText>
              </w:r>
            </w:del>
            <w:ins w:id="17797" w:author="Jing Kai Toh" w:date="2016-05-10T15:09:00Z">
              <w:r w:rsidR="00E85810">
                <w:rPr>
                  <w:rFonts w:ascii="Calibri Light" w:hAnsi="Calibri Light"/>
                  <w:sz w:val="16"/>
                  <w:szCs w:val="16"/>
                  <w:lang w:val="en-US"/>
                </w:rPr>
                <w:t>ASTM C1186 - 08(2012) Standard Specification for Flat Fiber-Cement Sheets</w:t>
              </w:r>
            </w:ins>
            <w:r w:rsidRPr="00BC5AE5">
              <w:rPr>
                <w:rFonts w:ascii="Calibri Light" w:hAnsi="Calibri Light"/>
                <w:sz w:val="16"/>
                <w:szCs w:val="16"/>
                <w:lang w:val="en-US"/>
              </w:rPr>
              <w:br/>
            </w:r>
            <w:r w:rsidRPr="00BC5AE5">
              <w:rPr>
                <w:rFonts w:ascii="Calibri Light" w:hAnsi="Calibri Light"/>
                <w:sz w:val="16"/>
                <w:szCs w:val="16"/>
                <w:lang w:val="en-US"/>
              </w:rPr>
              <w:br/>
            </w:r>
            <w:del w:id="17798" w:author="Jing Kai Toh" w:date="2016-05-10T15:08:00Z">
              <w:r w:rsidRPr="00BC5AE5" w:rsidDel="00E85810">
                <w:rPr>
                  <w:rFonts w:ascii="Calibri Light" w:hAnsi="Calibri Light"/>
                  <w:sz w:val="16"/>
                  <w:szCs w:val="16"/>
                  <w:lang w:val="en-US"/>
                </w:rPr>
                <w:delText>C552-00 Standard Specification for Cellular Glass Thermal Insulation </w:delText>
              </w:r>
            </w:del>
            <w:ins w:id="17799" w:author="Jing Kai Toh" w:date="2016-05-10T15:08:00Z">
              <w:r w:rsidR="00E85810">
                <w:rPr>
                  <w:rFonts w:ascii="Calibri Light" w:hAnsi="Calibri Light"/>
                  <w:sz w:val="16"/>
                  <w:szCs w:val="16"/>
                  <w:lang w:val="en-US"/>
                </w:rPr>
                <w:t>ASTM C552 - 16 Standard Specification for Cellular Glass Thermal Insulation</w:t>
              </w:r>
            </w:ins>
            <w:r w:rsidRPr="00BC5AE5">
              <w:rPr>
                <w:rFonts w:ascii="Calibri Light" w:hAnsi="Calibri Light"/>
                <w:sz w:val="16"/>
                <w:szCs w:val="16"/>
                <w:lang w:val="en-US"/>
              </w:rPr>
              <w:br/>
            </w:r>
            <w:r w:rsidRPr="00BC5AE5">
              <w:rPr>
                <w:rFonts w:ascii="Calibri Light" w:hAnsi="Calibri Light"/>
                <w:sz w:val="16"/>
                <w:szCs w:val="16"/>
                <w:lang w:val="en-US"/>
              </w:rPr>
              <w:br/>
            </w:r>
            <w:del w:id="17800" w:author="Jing Kai Toh" w:date="2016-05-10T15:07:00Z">
              <w:r w:rsidRPr="00BC5AE5" w:rsidDel="00E85810">
                <w:rPr>
                  <w:rFonts w:ascii="Calibri Light" w:hAnsi="Calibri Light"/>
                  <w:sz w:val="16"/>
                  <w:szCs w:val="16"/>
                  <w:lang w:val="en-US"/>
                </w:rPr>
                <w:delText>C398-98 Standard Practice for Use of Hydraulic Cement Mortars in Chemical-Resistant Masonry </w:delText>
              </w:r>
            </w:del>
            <w:ins w:id="17801" w:author="Jing Kai Toh" w:date="2016-05-10T15:07:00Z">
              <w:r w:rsidR="00E85810">
                <w:rPr>
                  <w:rFonts w:ascii="Calibri Light" w:hAnsi="Calibri Light"/>
                  <w:sz w:val="16"/>
                  <w:szCs w:val="16"/>
                  <w:lang w:val="en-US"/>
                </w:rPr>
                <w:t>ASTM C398 - 98(2012) Standard Practice for Use of Hydraulic Cement Mortars in Chemical-Resistant Masonry</w:t>
              </w:r>
            </w:ins>
            <w:r w:rsidRPr="00BC5AE5">
              <w:rPr>
                <w:rFonts w:ascii="Calibri Light" w:hAnsi="Calibri Light"/>
                <w:sz w:val="16"/>
                <w:szCs w:val="16"/>
                <w:lang w:val="en-US"/>
              </w:rPr>
              <w:br/>
            </w:r>
            <w:r w:rsidRPr="00BC5AE5">
              <w:rPr>
                <w:rFonts w:ascii="Calibri Light" w:hAnsi="Calibri Light"/>
                <w:sz w:val="16"/>
                <w:szCs w:val="16"/>
                <w:lang w:val="en-US"/>
              </w:rPr>
              <w:br/>
            </w:r>
            <w:del w:id="17802" w:author="Jing Kai Toh" w:date="2016-05-10T15:06:00Z">
              <w:r w:rsidRPr="00BC5AE5" w:rsidDel="00E85810">
                <w:rPr>
                  <w:rFonts w:ascii="Calibri Light" w:hAnsi="Calibri Light"/>
                  <w:sz w:val="16"/>
                  <w:szCs w:val="16"/>
                  <w:lang w:val="en-US"/>
                </w:rPr>
                <w:delText>C318/C318M-00e1 Standard Specification for Gypsum Formboard </w:delText>
              </w:r>
            </w:del>
            <w:ins w:id="17803" w:author="Jing Kai Toh" w:date="2016-05-10T15:06:00Z">
              <w:r w:rsidR="00E85810">
                <w:rPr>
                  <w:rFonts w:ascii="Calibri Light" w:hAnsi="Calibri Light"/>
                  <w:sz w:val="16"/>
                  <w:szCs w:val="16"/>
                  <w:lang w:val="en-US"/>
                </w:rPr>
                <w:t>ASTM C318 / C318M - 13 Standard Specification for Gypsum Formboard</w:t>
              </w:r>
            </w:ins>
            <w:r w:rsidRPr="00BC5AE5">
              <w:rPr>
                <w:rFonts w:ascii="Calibri Light" w:hAnsi="Calibri Light"/>
                <w:sz w:val="16"/>
                <w:szCs w:val="16"/>
                <w:lang w:val="en-US"/>
              </w:rPr>
              <w:br/>
            </w:r>
            <w:r w:rsidRPr="00BC5AE5">
              <w:rPr>
                <w:rFonts w:ascii="Calibri Light" w:hAnsi="Calibri Light"/>
                <w:sz w:val="16"/>
                <w:szCs w:val="16"/>
                <w:lang w:val="en-US"/>
              </w:rPr>
              <w:br/>
            </w:r>
            <w:del w:id="17804" w:author="Jing Kai Toh" w:date="2016-05-10T15:05:00Z">
              <w:r w:rsidRPr="00BC5AE5" w:rsidDel="00E85810">
                <w:rPr>
                  <w:rFonts w:ascii="Calibri Light" w:hAnsi="Calibri Light"/>
                  <w:sz w:val="16"/>
                  <w:szCs w:val="16"/>
                  <w:lang w:val="en-US"/>
                </w:rPr>
                <w:delText>C140-02a Standard Test Methods for Sampling and Testing Concrete Masonry Units and Related Units </w:delText>
              </w:r>
            </w:del>
            <w:ins w:id="17805" w:author="Jing Kai Toh" w:date="2016-05-10T15:05:00Z">
              <w:r w:rsidR="00E85810">
                <w:rPr>
                  <w:rFonts w:ascii="Calibri Light" w:hAnsi="Calibri Light"/>
                  <w:sz w:val="16"/>
                  <w:szCs w:val="16"/>
                  <w:lang w:val="en-US"/>
                </w:rPr>
                <w:t>ASTM C140 / C140M - 15ae1 Standard Test Methods for Sampling and Testing Concrete Masonry Units and Related Units</w:t>
              </w:r>
            </w:ins>
            <w:r w:rsidRPr="00BC5AE5">
              <w:rPr>
                <w:rFonts w:ascii="Calibri Light" w:hAnsi="Calibri Light"/>
                <w:sz w:val="16"/>
                <w:szCs w:val="16"/>
                <w:lang w:val="en-US"/>
              </w:rPr>
              <w:br/>
            </w:r>
            <w:r w:rsidRPr="00BC5AE5">
              <w:rPr>
                <w:rFonts w:ascii="Calibri Light" w:hAnsi="Calibri Light"/>
                <w:sz w:val="16"/>
                <w:szCs w:val="16"/>
                <w:lang w:val="en-US"/>
              </w:rPr>
              <w:br/>
            </w:r>
            <w:del w:id="17806" w:author="Jing Kai Toh" w:date="2016-05-10T15:04:00Z">
              <w:r w:rsidRPr="00BC5AE5" w:rsidDel="00E85810">
                <w:rPr>
                  <w:rFonts w:ascii="Calibri Light" w:hAnsi="Calibri Light"/>
                  <w:sz w:val="16"/>
                  <w:szCs w:val="16"/>
                  <w:lang w:val="en-US"/>
                </w:rPr>
                <w:delText>B882-00 Specification for Pre-Patinated Copper for Architectural Applications </w:delText>
              </w:r>
            </w:del>
            <w:ins w:id="17807" w:author="Jing Kai Toh" w:date="2016-05-10T15:04:00Z">
              <w:r w:rsidR="00E85810">
                <w:rPr>
                  <w:rFonts w:ascii="Calibri Light" w:hAnsi="Calibri Light"/>
                  <w:sz w:val="16"/>
                  <w:szCs w:val="16"/>
                  <w:lang w:val="en-US"/>
                </w:rPr>
                <w:t>ASTM B882 - 10 Specification for Pre-Patinated Copper for Architectural Applications</w:t>
              </w:r>
            </w:ins>
            <w:r w:rsidRPr="00BC5AE5">
              <w:rPr>
                <w:rFonts w:ascii="Calibri Light" w:hAnsi="Calibri Light"/>
                <w:sz w:val="16"/>
                <w:szCs w:val="16"/>
                <w:lang w:val="en-US"/>
              </w:rPr>
              <w:br/>
            </w:r>
            <w:r w:rsidRPr="00BC5AE5">
              <w:rPr>
                <w:rFonts w:ascii="Calibri Light" w:hAnsi="Calibri Light"/>
                <w:sz w:val="16"/>
                <w:szCs w:val="16"/>
                <w:lang w:val="en-US"/>
              </w:rPr>
              <w:br/>
            </w:r>
            <w:del w:id="17808" w:author="Jing Kai Toh" w:date="2016-05-10T15:04:00Z">
              <w:r w:rsidRPr="00BC5AE5" w:rsidDel="00E85810">
                <w:rPr>
                  <w:rFonts w:ascii="Calibri Light" w:hAnsi="Calibri Light"/>
                  <w:sz w:val="16"/>
                  <w:szCs w:val="16"/>
                  <w:lang w:val="en-US"/>
                </w:rPr>
                <w:delText>B101-02 Standard Specification for Lead-Coated Copper Sheet and Strip for Building Construction </w:delText>
              </w:r>
            </w:del>
            <w:ins w:id="17809" w:author="Jing Kai Toh" w:date="2016-05-10T15:04:00Z">
              <w:r w:rsidR="00E85810">
                <w:rPr>
                  <w:rFonts w:ascii="Calibri Light" w:hAnsi="Calibri Light"/>
                  <w:sz w:val="16"/>
                  <w:szCs w:val="16"/>
                  <w:lang w:val="en-US"/>
                </w:rPr>
                <w:t>ASTM B101 - 12 Standard Specification for Lead-Coated Copper Sheet and Strip for Building Construction</w:t>
              </w:r>
            </w:ins>
            <w:r w:rsidRPr="00BC5AE5">
              <w:rPr>
                <w:rFonts w:ascii="Calibri Light" w:hAnsi="Calibri Light"/>
                <w:sz w:val="16"/>
                <w:szCs w:val="16"/>
                <w:lang w:val="en-US"/>
              </w:rPr>
              <w:br/>
            </w:r>
            <w:r w:rsidRPr="00BC5AE5">
              <w:rPr>
                <w:rFonts w:ascii="Calibri Light" w:hAnsi="Calibri Light"/>
                <w:sz w:val="16"/>
                <w:szCs w:val="16"/>
                <w:lang w:val="en-US"/>
              </w:rPr>
              <w:br/>
            </w:r>
            <w:del w:id="17810" w:author="Jing Kai Toh" w:date="2016-05-10T15:03:00Z">
              <w:r w:rsidRPr="00BC5AE5" w:rsidDel="00E85810">
                <w:rPr>
                  <w:rFonts w:ascii="Calibri Light" w:hAnsi="Calibri Light"/>
                  <w:sz w:val="16"/>
                  <w:szCs w:val="16"/>
                  <w:lang w:val="en-US"/>
                </w:rPr>
                <w:delText>G84-89(1999)e1 Standard Practice for Measurement of Time-of-Wetness on Surfaces Exposed to Wetting Conditions as in Atmospheric Corrosion Testing</w:delText>
              </w:r>
            </w:del>
            <w:ins w:id="17811" w:author="Jing Kai Toh" w:date="2016-05-10T15:03:00Z">
              <w:r w:rsidR="00E85810">
                <w:rPr>
                  <w:rFonts w:ascii="Calibri Light" w:hAnsi="Calibri Light"/>
                  <w:sz w:val="16"/>
                  <w:szCs w:val="16"/>
                  <w:lang w:val="en-US"/>
                </w:rPr>
                <w:t>ASTM G84 - 89(2012) Standard Practice for Measurement of Time-of-Wetness on Surfaces Exposed to Wetting Conditions as in Atmospheric Corrosion Testing</w:t>
              </w:r>
            </w:ins>
            <w:r w:rsidRPr="00BC5AE5">
              <w:rPr>
                <w:rFonts w:ascii="Calibri Light" w:hAnsi="Calibri Light"/>
                <w:sz w:val="16"/>
                <w:szCs w:val="16"/>
                <w:lang w:val="en-US"/>
              </w:rPr>
              <w:br/>
            </w:r>
            <w:r w:rsidRPr="00BC5AE5">
              <w:rPr>
                <w:rFonts w:ascii="Calibri Light" w:hAnsi="Calibri Light"/>
                <w:sz w:val="16"/>
                <w:szCs w:val="16"/>
                <w:lang w:val="en-US"/>
              </w:rPr>
              <w:br/>
            </w:r>
            <w:del w:id="17812" w:author="Jing Kai Toh" w:date="2016-05-10T15:02:00Z">
              <w:r w:rsidRPr="00BC5AE5" w:rsidDel="00E85810">
                <w:rPr>
                  <w:rFonts w:ascii="Calibri Light" w:hAnsi="Calibri Light"/>
                  <w:sz w:val="16"/>
                  <w:szCs w:val="16"/>
                  <w:lang w:val="en-US"/>
                </w:rPr>
                <w:delText>F1077-95a Standard Guide for Selection of Committee F-16 Fastener Specifications </w:delText>
              </w:r>
            </w:del>
            <w:ins w:id="17813" w:author="Jing Kai Toh" w:date="2016-05-10T15:02:00Z">
              <w:r w:rsidR="00E85810">
                <w:rPr>
                  <w:rFonts w:ascii="Calibri Light" w:hAnsi="Calibri Light"/>
                  <w:sz w:val="16"/>
                  <w:szCs w:val="16"/>
                  <w:lang w:val="en-US"/>
                </w:rPr>
                <w:t>ASTM F1077-05 Standard Guide for Selection of Committee F16 Fastener Specifications (Withdrawn 2014)</w:t>
              </w:r>
            </w:ins>
            <w:r w:rsidRPr="00BC5AE5">
              <w:rPr>
                <w:rFonts w:ascii="Calibri Light" w:hAnsi="Calibri Light"/>
                <w:sz w:val="16"/>
                <w:szCs w:val="16"/>
                <w:lang w:val="en-US"/>
              </w:rPr>
              <w:br/>
            </w:r>
            <w:r w:rsidRPr="00BC5AE5">
              <w:rPr>
                <w:rFonts w:ascii="Calibri Light" w:hAnsi="Calibri Light"/>
                <w:sz w:val="16"/>
                <w:szCs w:val="16"/>
                <w:lang w:val="en-US"/>
              </w:rPr>
              <w:br/>
            </w:r>
            <w:del w:id="17814" w:author="Jing Kai Toh" w:date="2016-05-10T15:01:00Z">
              <w:r w:rsidRPr="00BC5AE5" w:rsidDel="00E85810">
                <w:rPr>
                  <w:rFonts w:ascii="Calibri Light" w:hAnsi="Calibri Light"/>
                  <w:sz w:val="16"/>
                  <w:szCs w:val="16"/>
                  <w:lang w:val="en-US"/>
                </w:rPr>
                <w:delText>E1930-02 Standard Test Method for Examination of Liquid Filled Atmospheric and Low Pressure Metal Storage Tanks Using Acoustic Emission </w:delText>
              </w:r>
            </w:del>
            <w:ins w:id="17815" w:author="Jing Kai Toh" w:date="2016-05-10T15:01:00Z">
              <w:r w:rsidR="00E85810">
                <w:rPr>
                  <w:rFonts w:ascii="Calibri Light" w:hAnsi="Calibri Light"/>
                  <w:sz w:val="16"/>
                  <w:szCs w:val="16"/>
                  <w:lang w:val="en-US"/>
                </w:rPr>
                <w:t>ASTM E1930 / E1930M - 12 Standard Practice for Examination of Liquid-Filled Atmospheric and Low-Pressure Metal Storage Tanks Using Acoustic Emission</w:t>
              </w:r>
            </w:ins>
            <w:r w:rsidRPr="00BC5AE5">
              <w:rPr>
                <w:rFonts w:ascii="Calibri Light" w:hAnsi="Calibri Light"/>
                <w:sz w:val="16"/>
                <w:szCs w:val="16"/>
                <w:lang w:val="en-US"/>
              </w:rPr>
              <w:br/>
            </w:r>
            <w:r w:rsidRPr="00BC5AE5">
              <w:rPr>
                <w:rFonts w:ascii="Calibri Light" w:hAnsi="Calibri Light"/>
                <w:sz w:val="16"/>
                <w:szCs w:val="16"/>
                <w:lang w:val="en-US"/>
              </w:rPr>
              <w:br/>
            </w:r>
            <w:del w:id="17816" w:author="Jing Kai Toh" w:date="2016-05-10T15:00:00Z">
              <w:r w:rsidRPr="00BC5AE5" w:rsidDel="00E85810">
                <w:rPr>
                  <w:rFonts w:ascii="Calibri Light" w:hAnsi="Calibri Light"/>
                  <w:sz w:val="16"/>
                  <w:szCs w:val="16"/>
                  <w:lang w:val="en-US"/>
                </w:rPr>
                <w:delText>E1749-00 Standard Terminology Relating to Rigid Wall Relocatable Shelters </w:delText>
              </w:r>
            </w:del>
            <w:ins w:id="17817" w:author="Jing Kai Toh" w:date="2016-05-10T15:00:00Z">
              <w:r w:rsidR="00E85810">
                <w:rPr>
                  <w:rFonts w:ascii="Calibri Light" w:hAnsi="Calibri Light"/>
                  <w:sz w:val="16"/>
                  <w:szCs w:val="16"/>
                  <w:lang w:val="en-US"/>
                </w:rPr>
                <w:t>ASTM E1749-10 Standard Terminology Relating to Rigid Wall Relocatable Shelters</w:t>
              </w:r>
            </w:ins>
            <w:r w:rsidRPr="00BC5AE5">
              <w:rPr>
                <w:rFonts w:ascii="Calibri Light" w:hAnsi="Calibri Light"/>
                <w:sz w:val="16"/>
                <w:szCs w:val="16"/>
                <w:lang w:val="en-US"/>
              </w:rPr>
              <w:br/>
            </w:r>
            <w:r w:rsidRPr="00BC5AE5">
              <w:rPr>
                <w:rFonts w:ascii="Calibri Light" w:hAnsi="Calibri Light"/>
                <w:sz w:val="16"/>
                <w:szCs w:val="16"/>
                <w:lang w:val="en-US"/>
              </w:rPr>
              <w:br/>
            </w:r>
            <w:del w:id="17818" w:author="Jing Kai Toh" w:date="2016-05-10T14:58:00Z">
              <w:r w:rsidRPr="00BC5AE5" w:rsidDel="00E85810">
                <w:rPr>
                  <w:rFonts w:ascii="Calibri Light" w:hAnsi="Calibri Light"/>
                  <w:sz w:val="16"/>
                  <w:szCs w:val="16"/>
                  <w:lang w:val="en-US"/>
                </w:rPr>
                <w:delText>E1677-95(2000) Standard Specification for an Air Retarder (AR) Material or System for Low-Rise Framed Building Walls </w:delText>
              </w:r>
            </w:del>
            <w:ins w:id="17819" w:author="Jing Kai Toh" w:date="2016-05-10T14:58:00Z">
              <w:r w:rsidR="00E85810">
                <w:rPr>
                  <w:rFonts w:ascii="Calibri Light" w:hAnsi="Calibri Light"/>
                  <w:sz w:val="16"/>
                  <w:szCs w:val="16"/>
                  <w:lang w:val="en-US"/>
                </w:rPr>
                <w:t>ASTM E1677 - 11 Standard Specification for Air Barrier (AB) Material or System for Low-Rise Framed Building Walls</w:t>
              </w:r>
            </w:ins>
            <w:r w:rsidRPr="00BC5AE5">
              <w:rPr>
                <w:rFonts w:ascii="Calibri Light" w:hAnsi="Calibri Light"/>
                <w:sz w:val="16"/>
                <w:szCs w:val="16"/>
                <w:lang w:val="en-US"/>
              </w:rPr>
              <w:br/>
            </w:r>
            <w:r w:rsidRPr="00BC5AE5">
              <w:rPr>
                <w:rFonts w:ascii="Calibri Light" w:hAnsi="Calibri Light"/>
                <w:sz w:val="16"/>
                <w:szCs w:val="16"/>
                <w:lang w:val="en-US"/>
              </w:rPr>
              <w:br/>
            </w:r>
            <w:del w:id="17820" w:author="Jing Kai Toh" w:date="2016-05-10T14:57:00Z">
              <w:r w:rsidRPr="00BC5AE5" w:rsidDel="00E85810">
                <w:rPr>
                  <w:rFonts w:ascii="Calibri Light" w:hAnsi="Calibri Light"/>
                  <w:sz w:val="16"/>
                  <w:szCs w:val="16"/>
                  <w:lang w:val="en-US"/>
                </w:rPr>
                <w:delText>E1643-98 Standard Practice for Installation of Water Vapor Retarders Used in Contact with Earth or Granular Fill Under Concrete Slabs </w:delText>
              </w:r>
            </w:del>
            <w:ins w:id="17821" w:author="Jing Kai Toh" w:date="2016-05-10T14:57:00Z">
              <w:r w:rsidR="00E85810">
                <w:rPr>
                  <w:rFonts w:ascii="Calibri Light" w:hAnsi="Calibri Light"/>
                  <w:sz w:val="16"/>
                  <w:szCs w:val="16"/>
                  <w:lang w:val="en-US"/>
                </w:rPr>
                <w:t>ASTM E1643 - 11 Standard Practice for Selection, Design, Installation, and Inspection of Water Vapor Retarders Used in Contact with Earth or Granular Fill Under Concrete Slabs</w:t>
              </w:r>
            </w:ins>
            <w:r w:rsidRPr="00BC5AE5">
              <w:rPr>
                <w:rFonts w:ascii="Calibri Light" w:hAnsi="Calibri Light"/>
                <w:sz w:val="16"/>
                <w:szCs w:val="16"/>
                <w:lang w:val="en-US"/>
              </w:rPr>
              <w:br/>
            </w:r>
            <w:r w:rsidRPr="00BC5AE5">
              <w:rPr>
                <w:rFonts w:ascii="Calibri Light" w:hAnsi="Calibri Light"/>
                <w:sz w:val="16"/>
                <w:szCs w:val="16"/>
                <w:lang w:val="en-US"/>
              </w:rPr>
              <w:br/>
            </w:r>
            <w:del w:id="17822" w:author="Jing Kai Toh" w:date="2016-05-10T14:56:00Z">
              <w:r w:rsidRPr="00BC5AE5" w:rsidDel="00E85810">
                <w:rPr>
                  <w:rFonts w:ascii="Calibri Light" w:hAnsi="Calibri Light"/>
                  <w:sz w:val="16"/>
                  <w:szCs w:val="16"/>
                  <w:lang w:val="en-US"/>
                </w:rPr>
                <w:delText>E1425-91(1999) Standard Practice for Determining the Acoustical Performance of Exterior Windows and Doors </w:delText>
              </w:r>
            </w:del>
            <w:ins w:id="17823" w:author="Jing Kai Toh" w:date="2016-05-10T14:56:00Z">
              <w:r w:rsidR="00E85810">
                <w:rPr>
                  <w:rFonts w:ascii="Calibri Light" w:hAnsi="Calibri Light"/>
                  <w:sz w:val="16"/>
                  <w:szCs w:val="16"/>
                  <w:lang w:val="en-US"/>
                </w:rPr>
                <w:t>ASTM E1425 - 14 Standard Practice for Determining the Acoustical Performance of Windows, Doors, Skylight, and Glazed Wall Systems</w:t>
              </w:r>
            </w:ins>
            <w:r w:rsidRPr="00BC5AE5">
              <w:rPr>
                <w:rFonts w:ascii="Calibri Light" w:hAnsi="Calibri Light"/>
                <w:sz w:val="16"/>
                <w:szCs w:val="16"/>
                <w:lang w:val="en-US"/>
              </w:rPr>
              <w:br/>
            </w:r>
            <w:r w:rsidRPr="00BC5AE5">
              <w:rPr>
                <w:rFonts w:ascii="Calibri Light" w:hAnsi="Calibri Light"/>
                <w:sz w:val="16"/>
                <w:szCs w:val="16"/>
                <w:lang w:val="en-US"/>
              </w:rPr>
              <w:br/>
            </w:r>
            <w:del w:id="17824" w:author="Jing Kai Toh" w:date="2016-05-10T14:55:00Z">
              <w:r w:rsidRPr="00BC5AE5" w:rsidDel="00E85810">
                <w:rPr>
                  <w:rFonts w:ascii="Calibri Light" w:hAnsi="Calibri Light"/>
                  <w:sz w:val="16"/>
                  <w:szCs w:val="16"/>
                  <w:lang w:val="en-US"/>
                </w:rPr>
                <w:delText>E1399-97(2000) Standard Test Method for Cyclic Movement and Measuring the Minimum and Maximum Joint Widths of Architectural Joint Systems</w:delText>
              </w:r>
            </w:del>
            <w:ins w:id="17825" w:author="Jing Kai Toh" w:date="2016-05-10T14:55:00Z">
              <w:r w:rsidR="00E85810">
                <w:rPr>
                  <w:rFonts w:ascii="Calibri Light" w:hAnsi="Calibri Light"/>
                  <w:sz w:val="16"/>
                  <w:szCs w:val="16"/>
                  <w:lang w:val="en-US"/>
                </w:rPr>
                <w:t>ASTM E1399 / E1399M - 97(2013)e1 Standard Test Method for Cyclic Movement and Measuring the Minimum and Maximum Joint Widths of Architectural Joint Systems</w:t>
              </w:r>
            </w:ins>
            <w:r w:rsidRPr="00BC5AE5">
              <w:rPr>
                <w:rFonts w:ascii="Calibri Light" w:hAnsi="Calibri Light"/>
                <w:sz w:val="16"/>
                <w:szCs w:val="16"/>
                <w:lang w:val="en-US"/>
              </w:rPr>
              <w:br/>
            </w:r>
            <w:r w:rsidRPr="00BC5AE5">
              <w:rPr>
                <w:rFonts w:ascii="Calibri Light" w:hAnsi="Calibri Light"/>
                <w:sz w:val="16"/>
                <w:szCs w:val="16"/>
                <w:lang w:val="en-US"/>
              </w:rPr>
              <w:br/>
            </w:r>
            <w:del w:id="17826" w:author="Jing Kai Toh" w:date="2016-05-10T14:54:00Z">
              <w:r w:rsidRPr="00BC5AE5" w:rsidDel="0056078A">
                <w:rPr>
                  <w:rFonts w:ascii="Calibri Light" w:hAnsi="Calibri Light"/>
                  <w:sz w:val="16"/>
                  <w:szCs w:val="16"/>
                  <w:lang w:val="en-US"/>
                </w:rPr>
                <w:delText>E970-00 Standard Test Method for Critical Radiant Flux of Exposed Attic Floor Insulation Using a Radiant Heat Energy Source </w:delText>
              </w:r>
            </w:del>
            <w:ins w:id="17827" w:author="Jing Kai Toh" w:date="2016-05-10T14:54:00Z">
              <w:r w:rsidR="0056078A">
                <w:rPr>
                  <w:rFonts w:ascii="Calibri Light" w:hAnsi="Calibri Light"/>
                  <w:sz w:val="16"/>
                  <w:szCs w:val="16"/>
                  <w:lang w:val="en-US"/>
                </w:rPr>
                <w:t>ASTM E970 - 14 Standard Test Method for Critical Radiant Flux of Exposed Attic Floor Insulation Using a Radiant Heat Energy Source</w:t>
              </w:r>
            </w:ins>
            <w:r w:rsidRPr="00BC5AE5">
              <w:rPr>
                <w:rFonts w:ascii="Calibri Light" w:hAnsi="Calibri Light"/>
                <w:sz w:val="16"/>
                <w:szCs w:val="16"/>
                <w:lang w:val="en-US"/>
              </w:rPr>
              <w:br/>
            </w:r>
            <w:r w:rsidRPr="00BC5AE5">
              <w:rPr>
                <w:rFonts w:ascii="Calibri Light" w:hAnsi="Calibri Light"/>
                <w:sz w:val="16"/>
                <w:szCs w:val="16"/>
                <w:lang w:val="en-US"/>
              </w:rPr>
              <w:br/>
            </w:r>
            <w:del w:id="17828" w:author="Jing Kai Toh" w:date="2016-05-10T14:53:00Z">
              <w:r w:rsidRPr="00BC5AE5" w:rsidDel="00771326">
                <w:rPr>
                  <w:rFonts w:ascii="Calibri Light" w:hAnsi="Calibri Light"/>
                  <w:sz w:val="16"/>
                  <w:szCs w:val="16"/>
                  <w:lang w:val="en-US"/>
                </w:rPr>
                <w:delText>E760-92(2000) Standard Test Method for Effect of Impact on Bonding of Sprayed Fire-Resistive Material Applied to Structural Members </w:delText>
              </w:r>
            </w:del>
            <w:ins w:id="17829" w:author="Jing Kai Toh" w:date="2016-05-10T14:53:00Z">
              <w:r w:rsidR="00771326">
                <w:rPr>
                  <w:rFonts w:ascii="Calibri Light" w:hAnsi="Calibri Light"/>
                  <w:sz w:val="16"/>
                  <w:szCs w:val="16"/>
                  <w:lang w:val="en-US"/>
                </w:rPr>
                <w:t>ASTM E760 / E760M - 92(2015)e1 Standard Test Method for Effect of Impact on Bonding of Sprayed Fire-Resistive Material Applied to Structural Members</w:t>
              </w:r>
            </w:ins>
            <w:r w:rsidRPr="00BC5AE5">
              <w:rPr>
                <w:rFonts w:ascii="Calibri Light" w:hAnsi="Calibri Light"/>
                <w:sz w:val="16"/>
                <w:szCs w:val="16"/>
                <w:lang w:val="en-US"/>
              </w:rPr>
              <w:br/>
            </w:r>
            <w:r w:rsidRPr="00BC5AE5">
              <w:rPr>
                <w:rFonts w:ascii="Calibri Light" w:hAnsi="Calibri Light"/>
                <w:sz w:val="16"/>
                <w:szCs w:val="16"/>
                <w:lang w:val="en-US"/>
              </w:rPr>
              <w:br/>
            </w:r>
            <w:del w:id="17830" w:author="Jing Kai Toh" w:date="2016-05-10T14:52:00Z">
              <w:r w:rsidRPr="00BC5AE5" w:rsidDel="00771326">
                <w:rPr>
                  <w:rFonts w:ascii="Calibri Light" w:hAnsi="Calibri Light"/>
                  <w:sz w:val="16"/>
                  <w:szCs w:val="16"/>
                  <w:lang w:val="en-US"/>
                </w:rPr>
                <w:delText>E575-99 Standard Practice for Reporting Data from Structural Tests of Building Constructions, Elements, Connections, and Assemblies </w:delText>
              </w:r>
            </w:del>
            <w:ins w:id="17831" w:author="Jing Kai Toh" w:date="2016-05-10T14:52:00Z">
              <w:r w:rsidR="00771326">
                <w:rPr>
                  <w:rFonts w:ascii="Calibri Light" w:hAnsi="Calibri Light"/>
                  <w:sz w:val="16"/>
                  <w:szCs w:val="16"/>
                  <w:lang w:val="en-US"/>
                </w:rPr>
                <w:t>ASTM E575 - 05(2011) Standard Practice for Reporting Data from Structural Tests of Building Constructions, Elements, Connections, and Assemblies</w:t>
              </w:r>
            </w:ins>
            <w:r w:rsidRPr="00BC5AE5">
              <w:rPr>
                <w:rFonts w:ascii="Calibri Light" w:hAnsi="Calibri Light"/>
                <w:sz w:val="16"/>
                <w:szCs w:val="16"/>
                <w:lang w:val="en-US"/>
              </w:rPr>
              <w:br/>
            </w:r>
            <w:r w:rsidRPr="00BC5AE5">
              <w:rPr>
                <w:rFonts w:ascii="Calibri Light" w:hAnsi="Calibri Light"/>
                <w:sz w:val="16"/>
                <w:szCs w:val="16"/>
                <w:lang w:val="en-US"/>
              </w:rPr>
              <w:br/>
            </w:r>
            <w:del w:id="17832" w:author="Jing Kai Toh" w:date="2016-05-10T14:51:00Z">
              <w:r w:rsidRPr="00BC5AE5" w:rsidDel="00771326">
                <w:rPr>
                  <w:rFonts w:ascii="Calibri Light" w:hAnsi="Calibri Light"/>
                  <w:sz w:val="16"/>
                  <w:szCs w:val="16"/>
                  <w:lang w:val="en-US"/>
                </w:rPr>
                <w:delText>E241-00e1 Standard Guide for Limiting Water-Induced Damage to Buildings </w:delText>
              </w:r>
            </w:del>
            <w:ins w:id="17833" w:author="Jing Kai Toh" w:date="2016-05-10T14:51:00Z">
              <w:r w:rsidR="00771326">
                <w:rPr>
                  <w:rFonts w:ascii="Calibri Light" w:hAnsi="Calibri Light"/>
                  <w:sz w:val="16"/>
                  <w:szCs w:val="16"/>
                  <w:lang w:val="en-US"/>
                </w:rPr>
                <w:t>ASTM E241 - 09(2014)e1 Standard Guide for Limiting Water-Induced Damage to Buildings</w:t>
              </w:r>
            </w:ins>
            <w:r w:rsidRPr="00BC5AE5">
              <w:rPr>
                <w:rFonts w:ascii="Calibri Light" w:hAnsi="Calibri Light"/>
                <w:sz w:val="16"/>
                <w:szCs w:val="16"/>
                <w:lang w:val="en-US"/>
              </w:rPr>
              <w:br/>
            </w:r>
            <w:r w:rsidRPr="00BC5AE5">
              <w:rPr>
                <w:rFonts w:ascii="Calibri Light" w:hAnsi="Calibri Light"/>
                <w:sz w:val="16"/>
                <w:szCs w:val="16"/>
                <w:lang w:val="en-US"/>
              </w:rPr>
              <w:br/>
            </w:r>
            <w:del w:id="17834" w:author="Jing Kai Toh" w:date="2016-05-10T14:51:00Z">
              <w:r w:rsidRPr="00BC5AE5" w:rsidDel="00771326">
                <w:rPr>
                  <w:rFonts w:ascii="Calibri Light" w:hAnsi="Calibri Light"/>
                  <w:sz w:val="16"/>
                  <w:szCs w:val="16"/>
                  <w:lang w:val="en-US"/>
                </w:rPr>
                <w:delText>E119-00a Standard Test Methods for Fire Tests of Building Construction and Materials </w:delText>
              </w:r>
            </w:del>
            <w:ins w:id="17835" w:author="Jing Kai Toh" w:date="2016-05-10T14:51:00Z">
              <w:r w:rsidR="00771326">
                <w:rPr>
                  <w:rFonts w:ascii="Calibri Light" w:hAnsi="Calibri Light"/>
                  <w:sz w:val="16"/>
                  <w:szCs w:val="16"/>
                  <w:lang w:val="en-US"/>
                </w:rPr>
                <w:t>ASTM E119 - 16 Standard Test Methods for Fire Tests of Building Construction and Materials</w:t>
              </w:r>
            </w:ins>
            <w:r w:rsidRPr="00BC5AE5">
              <w:rPr>
                <w:rFonts w:ascii="Calibri Light" w:hAnsi="Calibri Light"/>
                <w:sz w:val="16"/>
                <w:szCs w:val="16"/>
                <w:lang w:val="en-US"/>
              </w:rPr>
              <w:br/>
            </w:r>
            <w:r w:rsidRPr="00BC5AE5">
              <w:rPr>
                <w:rFonts w:ascii="Calibri Light" w:hAnsi="Calibri Light"/>
                <w:sz w:val="16"/>
                <w:szCs w:val="16"/>
                <w:lang w:val="en-US"/>
              </w:rPr>
              <w:br/>
            </w:r>
            <w:del w:id="17836" w:author="Jing Kai Toh" w:date="2016-05-10T14:50:00Z">
              <w:r w:rsidRPr="00BC5AE5" w:rsidDel="00771326">
                <w:rPr>
                  <w:rFonts w:ascii="Calibri Light" w:hAnsi="Calibri Light"/>
                  <w:sz w:val="16"/>
                  <w:szCs w:val="16"/>
                  <w:lang w:val="en-US"/>
                </w:rPr>
                <w:delText>E102-93(1997) Standard Test Method for Saybolt Furol Viscosity of Bituminous Materials at High Temperatures </w:delText>
              </w:r>
            </w:del>
            <w:ins w:id="17837" w:author="Jing Kai Toh" w:date="2016-05-10T14:50:00Z">
              <w:r w:rsidR="00771326">
                <w:rPr>
                  <w:rFonts w:ascii="Calibri Light" w:hAnsi="Calibri Light"/>
                  <w:sz w:val="16"/>
                  <w:szCs w:val="16"/>
                  <w:lang w:val="en-US"/>
                </w:rPr>
                <w:t>ASTM E102 / E102M - 93(2009) Standard Test Method for Saybolt Furol Viscosity of Bituminous Materials at High Temperatures</w:t>
              </w:r>
            </w:ins>
            <w:r w:rsidRPr="00BC5AE5">
              <w:rPr>
                <w:rFonts w:ascii="Calibri Light" w:hAnsi="Calibri Light"/>
                <w:sz w:val="16"/>
                <w:szCs w:val="16"/>
                <w:lang w:val="en-US"/>
              </w:rPr>
              <w:br/>
            </w:r>
            <w:r w:rsidRPr="00BC5AE5">
              <w:rPr>
                <w:rFonts w:ascii="Calibri Light" w:hAnsi="Calibri Light"/>
                <w:sz w:val="16"/>
                <w:szCs w:val="16"/>
                <w:lang w:val="en-US"/>
              </w:rPr>
              <w:br/>
            </w:r>
            <w:del w:id="17838" w:author="Jing Kai Toh" w:date="2016-05-10T14:49:00Z">
              <w:r w:rsidRPr="00BC5AE5" w:rsidDel="00771326">
                <w:rPr>
                  <w:rFonts w:ascii="Calibri Light" w:hAnsi="Calibri Light"/>
                  <w:sz w:val="16"/>
                  <w:szCs w:val="16"/>
                  <w:lang w:val="en-US"/>
                </w:rPr>
                <w:delText>E90-99 Standard Test Method for Laboratory Measurement of Airborne Sound Transmission Loss of Building Partitions and Elements </w:delText>
              </w:r>
            </w:del>
            <w:ins w:id="17839" w:author="Jing Kai Toh" w:date="2016-05-10T14:49:00Z">
              <w:r w:rsidR="00771326">
                <w:rPr>
                  <w:rFonts w:ascii="Calibri Light" w:hAnsi="Calibri Light"/>
                  <w:sz w:val="16"/>
                  <w:szCs w:val="16"/>
                  <w:lang w:val="en-US"/>
                </w:rPr>
                <w:t>ASTM E90 - 09 Standard Test Method for Laboratory Measurement of Airborne Sound Transmission Loss of Building Partitions and Elements</w:t>
              </w:r>
            </w:ins>
            <w:r w:rsidRPr="00BC5AE5">
              <w:rPr>
                <w:rFonts w:ascii="Calibri Light" w:hAnsi="Calibri Light"/>
                <w:sz w:val="16"/>
                <w:szCs w:val="16"/>
                <w:lang w:val="en-US"/>
              </w:rPr>
              <w:br/>
            </w:r>
            <w:r w:rsidRPr="00BC5AE5">
              <w:rPr>
                <w:rFonts w:ascii="Calibri Light" w:hAnsi="Calibri Light"/>
                <w:sz w:val="16"/>
                <w:szCs w:val="16"/>
                <w:lang w:val="en-US"/>
              </w:rPr>
              <w:br/>
            </w:r>
            <w:del w:id="17840" w:author="Jing Kai Toh" w:date="2016-05-10T14:48:00Z">
              <w:r w:rsidRPr="00BC5AE5" w:rsidDel="00771326">
                <w:rPr>
                  <w:rFonts w:ascii="Calibri Light" w:hAnsi="Calibri Light"/>
                  <w:sz w:val="16"/>
                  <w:szCs w:val="16"/>
                  <w:lang w:val="en-US"/>
                </w:rPr>
                <w:delText>E73-83(1996)e1 Standard Practice for Static Load Testing of Truss Assemblies </w:delText>
              </w:r>
            </w:del>
            <w:ins w:id="17841" w:author="Jing Kai Toh" w:date="2016-05-10T14:48:00Z">
              <w:r w:rsidR="00771326">
                <w:rPr>
                  <w:rFonts w:ascii="Calibri Light" w:hAnsi="Calibri Light"/>
                  <w:sz w:val="16"/>
                  <w:szCs w:val="16"/>
                  <w:lang w:val="en-US"/>
                </w:rPr>
                <w:t>ASTM E73 - 13 Standard Practice for Static Load Testing of Truss Assemblies</w:t>
              </w:r>
            </w:ins>
            <w:r w:rsidRPr="00BC5AE5">
              <w:rPr>
                <w:rFonts w:ascii="Calibri Light" w:hAnsi="Calibri Light"/>
                <w:sz w:val="16"/>
                <w:szCs w:val="16"/>
                <w:lang w:val="en-US"/>
              </w:rPr>
              <w:br/>
            </w:r>
            <w:r w:rsidRPr="00BC5AE5">
              <w:rPr>
                <w:rFonts w:ascii="Calibri Light" w:hAnsi="Calibri Light"/>
                <w:sz w:val="16"/>
                <w:szCs w:val="16"/>
                <w:lang w:val="en-US"/>
              </w:rPr>
              <w:br/>
            </w:r>
            <w:del w:id="17842" w:author="Jing Kai Toh" w:date="2016-05-10T14:46:00Z">
              <w:r w:rsidRPr="00BC5AE5" w:rsidDel="00B22B96">
                <w:rPr>
                  <w:rFonts w:ascii="Calibri Light" w:hAnsi="Calibri Light"/>
                  <w:sz w:val="16"/>
                  <w:szCs w:val="16"/>
                  <w:lang w:val="en-US"/>
                </w:rPr>
                <w:delText>D6769-02 Standard Guide for Application of Fully Adhered, Cold-Applied, Prefabricated Reinforced Modified </w:delText>
              </w:r>
            </w:del>
            <w:ins w:id="17843" w:author="Jing Kai Toh" w:date="2016-05-10T14:46:00Z">
              <w:r w:rsidR="00B22B96">
                <w:rPr>
                  <w:rFonts w:ascii="Calibri Light" w:hAnsi="Calibri Light"/>
                  <w:sz w:val="16"/>
                  <w:szCs w:val="16"/>
                  <w:lang w:val="en-US"/>
                </w:rPr>
                <w:t>ASTM D6769 / D6769M - 02(2010)e1 Standard Guide for Application of Fully Adhered, Cold-Applied, Prefabricated Reinforced Modified Bituminous Membrane Waterproofing Systems</w:t>
              </w:r>
            </w:ins>
            <w:r w:rsidRPr="00BC5AE5">
              <w:rPr>
                <w:rFonts w:ascii="Calibri Light" w:hAnsi="Calibri Light"/>
                <w:sz w:val="16"/>
                <w:szCs w:val="16"/>
                <w:lang w:val="en-US"/>
              </w:rPr>
              <w:br/>
            </w:r>
            <w:del w:id="17844" w:author="Jing Kai Toh" w:date="2016-05-10T14:47:00Z">
              <w:r w:rsidRPr="00BC5AE5" w:rsidDel="00B22B96">
                <w:rPr>
                  <w:rFonts w:ascii="Calibri Light" w:hAnsi="Calibri Light"/>
                  <w:sz w:val="16"/>
                  <w:szCs w:val="16"/>
                  <w:lang w:val="en-US"/>
                </w:rPr>
                <w:delText>Bituminous Membrane Waterproofing Systems </w:delText>
              </w:r>
            </w:del>
            <w:r w:rsidRPr="00BC5AE5">
              <w:rPr>
                <w:rFonts w:ascii="Calibri Light" w:hAnsi="Calibri Light"/>
                <w:sz w:val="16"/>
                <w:szCs w:val="16"/>
                <w:lang w:val="en-US"/>
              </w:rPr>
              <w:br/>
            </w:r>
            <w:r w:rsidRPr="00BC5AE5">
              <w:rPr>
                <w:rFonts w:ascii="Calibri Light" w:hAnsi="Calibri Light"/>
                <w:sz w:val="16"/>
                <w:szCs w:val="16"/>
                <w:lang w:val="en-US"/>
              </w:rPr>
              <w:br/>
            </w:r>
            <w:del w:id="17845" w:author="Jing Kai Toh" w:date="2016-05-10T14:45:00Z">
              <w:r w:rsidRPr="00BC5AE5" w:rsidDel="00B22B96">
                <w:rPr>
                  <w:rFonts w:ascii="Calibri Light" w:hAnsi="Calibri Light"/>
                  <w:sz w:val="16"/>
                  <w:szCs w:val="16"/>
                  <w:lang w:val="en-US"/>
                </w:rPr>
                <w:delText>D6662-01 Standard Specification for Polyolefin-Based Plastic Lumber Decking Boards</w:delText>
              </w:r>
            </w:del>
            <w:ins w:id="17846" w:author="Jing Kai Toh" w:date="2016-05-10T14:45:00Z">
              <w:r w:rsidR="00B22B96">
                <w:rPr>
                  <w:rFonts w:ascii="Calibri Light" w:hAnsi="Calibri Light"/>
                  <w:sz w:val="16"/>
                  <w:szCs w:val="16"/>
                  <w:lang w:val="en-US"/>
                </w:rPr>
                <w:t>ASTM D6662 - 13 Standard Specification for Polyolefin-Based Plastic Lumber Decking Boards</w:t>
              </w:r>
            </w:ins>
            <w:r w:rsidRPr="00BC5AE5">
              <w:rPr>
                <w:rFonts w:ascii="Calibri Light" w:hAnsi="Calibri Light"/>
                <w:sz w:val="16"/>
                <w:szCs w:val="16"/>
                <w:lang w:val="en-US"/>
              </w:rPr>
              <w:br/>
            </w:r>
            <w:r w:rsidRPr="00BC5AE5">
              <w:rPr>
                <w:rFonts w:ascii="Calibri Light" w:hAnsi="Calibri Light"/>
                <w:sz w:val="16"/>
                <w:szCs w:val="16"/>
                <w:lang w:val="en-US"/>
              </w:rPr>
              <w:br/>
            </w:r>
            <w:del w:id="17847" w:author="Jing Kai Toh" w:date="2016-05-10T14:43:00Z">
              <w:r w:rsidRPr="00BC5AE5" w:rsidDel="00B22B96">
                <w:rPr>
                  <w:rFonts w:ascii="Calibri Light" w:hAnsi="Calibri Light"/>
                  <w:sz w:val="16"/>
                  <w:szCs w:val="16"/>
                  <w:lang w:val="en-US"/>
                </w:rPr>
                <w:delText>D6451-99 Standard Guide for Application of Asphalt Based Protection Board </w:delText>
              </w:r>
            </w:del>
            <w:ins w:id="17848" w:author="Jing Kai Toh" w:date="2016-05-10T14:43:00Z">
              <w:r w:rsidR="00B22B96">
                <w:rPr>
                  <w:rFonts w:ascii="Calibri Light" w:hAnsi="Calibri Light"/>
                  <w:sz w:val="16"/>
                  <w:szCs w:val="16"/>
                  <w:lang w:val="en-US"/>
                </w:rPr>
                <w:t>ASTM D6451 / D6451M - 99(2014)e1 Standard Guide for Application of Asphalt Based Protection Board</w:t>
              </w:r>
            </w:ins>
            <w:r w:rsidRPr="00BC5AE5">
              <w:rPr>
                <w:rFonts w:ascii="Calibri Light" w:hAnsi="Calibri Light"/>
                <w:sz w:val="16"/>
                <w:szCs w:val="16"/>
                <w:lang w:val="en-US"/>
              </w:rPr>
              <w:br/>
            </w:r>
            <w:r w:rsidRPr="00BC5AE5">
              <w:rPr>
                <w:rFonts w:ascii="Calibri Light" w:hAnsi="Calibri Light"/>
                <w:sz w:val="16"/>
                <w:szCs w:val="16"/>
                <w:lang w:val="en-US"/>
              </w:rPr>
              <w:br/>
            </w:r>
            <w:del w:id="17849" w:author="Jing Kai Toh" w:date="2016-05-10T14:43:00Z">
              <w:r w:rsidRPr="00BC5AE5" w:rsidDel="00B22B96">
                <w:rPr>
                  <w:rFonts w:ascii="Calibri Light" w:hAnsi="Calibri Light"/>
                  <w:sz w:val="16"/>
                  <w:szCs w:val="16"/>
                  <w:lang w:val="en-US"/>
                </w:rPr>
                <w:delText>D6153-97 Standard Specification for Materials for Bridge Deck Waterproofing Membrane Systems </w:delText>
              </w:r>
            </w:del>
            <w:ins w:id="17850" w:author="Jing Kai Toh" w:date="2016-05-10T14:43:00Z">
              <w:r w:rsidR="00B22B96">
                <w:rPr>
                  <w:rFonts w:ascii="Calibri Light" w:hAnsi="Calibri Light"/>
                  <w:sz w:val="16"/>
                  <w:szCs w:val="16"/>
                  <w:lang w:val="en-US"/>
                </w:rPr>
                <w:t>ASTM D6153 - 15 Standard Specification for Materials for Bridge Deck Waterproofing Membrane Systems</w:t>
              </w:r>
            </w:ins>
            <w:r w:rsidRPr="00BC5AE5">
              <w:rPr>
                <w:rFonts w:ascii="Calibri Light" w:hAnsi="Calibri Light"/>
                <w:sz w:val="16"/>
                <w:szCs w:val="16"/>
                <w:lang w:val="en-US"/>
              </w:rPr>
              <w:br/>
            </w:r>
            <w:r w:rsidRPr="00BC5AE5">
              <w:rPr>
                <w:rFonts w:ascii="Calibri Light" w:hAnsi="Calibri Light"/>
                <w:sz w:val="16"/>
                <w:szCs w:val="16"/>
                <w:lang w:val="en-US"/>
              </w:rPr>
              <w:br/>
            </w:r>
            <w:del w:id="17851" w:author="Jing Kai Toh" w:date="2016-05-10T14:42:00Z">
              <w:r w:rsidRPr="00BC5AE5" w:rsidDel="00B22B96">
                <w:rPr>
                  <w:rFonts w:ascii="Calibri Light" w:hAnsi="Calibri Light"/>
                  <w:sz w:val="16"/>
                  <w:szCs w:val="16"/>
                  <w:lang w:val="en-US"/>
                </w:rPr>
                <w:delText>D6135-97 Standard Practice for Application of Self-Adhering Modified Bituminous Waterproofing</w:delText>
              </w:r>
            </w:del>
            <w:ins w:id="17852" w:author="Jing Kai Toh" w:date="2016-05-10T14:42:00Z">
              <w:r w:rsidR="00B22B96">
                <w:rPr>
                  <w:rFonts w:ascii="Calibri Light" w:hAnsi="Calibri Light"/>
                  <w:sz w:val="16"/>
                  <w:szCs w:val="16"/>
                  <w:lang w:val="en-US"/>
                </w:rPr>
                <w:t>ASTM D6135-05 Standard Practice for Application of Self-Adhering Modified Bituminous Waterproofing (Withdrawn 2014)</w:t>
              </w:r>
            </w:ins>
            <w:r w:rsidRPr="00BC5AE5">
              <w:rPr>
                <w:rFonts w:ascii="Calibri Light" w:hAnsi="Calibri Light"/>
                <w:sz w:val="16"/>
                <w:szCs w:val="16"/>
                <w:lang w:val="en-US"/>
              </w:rPr>
              <w:t> </w:t>
            </w:r>
            <w:r w:rsidRPr="00BC5AE5">
              <w:rPr>
                <w:rFonts w:ascii="Calibri Light" w:hAnsi="Calibri Light"/>
                <w:sz w:val="16"/>
                <w:szCs w:val="16"/>
                <w:lang w:val="en-US"/>
              </w:rPr>
              <w:br/>
            </w:r>
            <w:r w:rsidRPr="00BC5AE5">
              <w:rPr>
                <w:rFonts w:ascii="Calibri Light" w:hAnsi="Calibri Light"/>
                <w:sz w:val="16"/>
                <w:szCs w:val="16"/>
                <w:lang w:val="en-US"/>
              </w:rPr>
              <w:br/>
            </w:r>
            <w:del w:id="17853" w:author="Jing Kai Toh" w:date="2016-05-10T14:41:00Z">
              <w:r w:rsidRPr="00BC5AE5" w:rsidDel="00B22B96">
                <w:rPr>
                  <w:rFonts w:ascii="Calibri Light" w:hAnsi="Calibri Light"/>
                  <w:sz w:val="16"/>
                  <w:szCs w:val="16"/>
                  <w:lang w:val="en-US"/>
                </w:rPr>
                <w:delText>D6114-97(2002) Standard Specification for Asphalt-Rubber Binder </w:delText>
              </w:r>
            </w:del>
            <w:ins w:id="17854" w:author="Jing Kai Toh" w:date="2016-05-10T14:41:00Z">
              <w:r w:rsidR="00B22B96">
                <w:rPr>
                  <w:rFonts w:ascii="Calibri Light" w:hAnsi="Calibri Light"/>
                  <w:sz w:val="16"/>
                  <w:szCs w:val="16"/>
                  <w:lang w:val="en-US"/>
                </w:rPr>
                <w:t>ASTM D6114 / D6114M - 09 Standard Specification for Asphalt-Rubber Binder</w:t>
              </w:r>
            </w:ins>
            <w:r w:rsidRPr="00BC5AE5">
              <w:rPr>
                <w:rFonts w:ascii="Calibri Light" w:hAnsi="Calibri Light"/>
                <w:sz w:val="16"/>
                <w:szCs w:val="16"/>
                <w:lang w:val="en-US"/>
              </w:rPr>
              <w:br/>
            </w:r>
            <w:r w:rsidRPr="00BC5AE5">
              <w:rPr>
                <w:rFonts w:ascii="Calibri Light" w:hAnsi="Calibri Light"/>
                <w:sz w:val="16"/>
                <w:szCs w:val="16"/>
                <w:lang w:val="en-US"/>
              </w:rPr>
              <w:br/>
            </w:r>
            <w:del w:id="17855" w:author="Jing Kai Toh" w:date="2016-05-10T14:40:00Z">
              <w:r w:rsidRPr="00BC5AE5" w:rsidDel="00B22B96">
                <w:rPr>
                  <w:rFonts w:ascii="Calibri Light" w:hAnsi="Calibri Light"/>
                  <w:sz w:val="16"/>
                  <w:szCs w:val="16"/>
                  <w:lang w:val="en-US"/>
                </w:rPr>
                <w:delText>D5898-96 Standard Guide for Standard Details for Adhered Sheet Waterproofing </w:delText>
              </w:r>
            </w:del>
            <w:ins w:id="17856" w:author="Jing Kai Toh" w:date="2016-05-10T14:40:00Z">
              <w:r w:rsidR="00B22B96">
                <w:rPr>
                  <w:rFonts w:ascii="Calibri Light" w:hAnsi="Calibri Light"/>
                  <w:sz w:val="16"/>
                  <w:szCs w:val="16"/>
                  <w:lang w:val="en-US"/>
                </w:rPr>
                <w:t>ASTM D5898 / D5898M - 96(2013) Standard Guide for Standard Details for Adhered Sheet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857" w:author="Jing Kai Toh" w:date="2016-05-10T14:39:00Z">
              <w:r w:rsidRPr="00BC5AE5" w:rsidDel="00B22B96">
                <w:rPr>
                  <w:rFonts w:ascii="Calibri Light" w:hAnsi="Calibri Light"/>
                  <w:sz w:val="16"/>
                  <w:szCs w:val="16"/>
                  <w:lang w:val="en-US"/>
                </w:rPr>
                <w:delText>D5869-95(2002) Standard Practice for Dark Oven Heat Exposure of Bituminous Materials </w:delText>
              </w:r>
            </w:del>
            <w:ins w:id="17858" w:author="Jing Kai Toh" w:date="2016-05-10T14:39:00Z">
              <w:r w:rsidR="00B22B96">
                <w:rPr>
                  <w:rFonts w:ascii="Calibri Light" w:hAnsi="Calibri Light"/>
                  <w:sz w:val="16"/>
                  <w:szCs w:val="16"/>
                  <w:lang w:val="en-US"/>
                </w:rPr>
                <w:t>ASTM D5869 - 07a(2013) Standard Practice for Dark Oven Heat Exposure of Roofing and Waterproofing Materials</w:t>
              </w:r>
            </w:ins>
            <w:r w:rsidRPr="00BC5AE5">
              <w:rPr>
                <w:rFonts w:ascii="Calibri Light" w:hAnsi="Calibri Light"/>
                <w:sz w:val="16"/>
                <w:szCs w:val="16"/>
                <w:lang w:val="en-US"/>
              </w:rPr>
              <w:br/>
            </w:r>
            <w:r w:rsidRPr="00BC5AE5">
              <w:rPr>
                <w:rFonts w:ascii="Calibri Light" w:hAnsi="Calibri Light"/>
                <w:sz w:val="16"/>
                <w:szCs w:val="16"/>
                <w:lang w:val="en-US"/>
              </w:rPr>
              <w:br/>
            </w:r>
            <w:del w:id="17859" w:author="Jing Kai Toh" w:date="2016-05-10T14:38:00Z">
              <w:r w:rsidRPr="00BC5AE5" w:rsidDel="00B22B96">
                <w:rPr>
                  <w:rFonts w:ascii="Calibri Light" w:hAnsi="Calibri Light"/>
                  <w:sz w:val="16"/>
                  <w:szCs w:val="16"/>
                  <w:lang w:val="en-US"/>
                </w:rPr>
                <w:delText>D5854-96(2000) Standard Practice for Mixing and Handling of Liquid Samples of Petroleum and Petroleum Products </w:delText>
              </w:r>
            </w:del>
            <w:ins w:id="17860" w:author="Jing Kai Toh" w:date="2016-05-10T14:38:00Z">
              <w:r w:rsidR="00B22B96">
                <w:rPr>
                  <w:rFonts w:ascii="Calibri Light" w:hAnsi="Calibri Light"/>
                  <w:sz w:val="16"/>
                  <w:szCs w:val="16"/>
                  <w:lang w:val="en-US"/>
                </w:rPr>
                <w:t>ASTM D5854 - 96(2015) Standard Practice for Mixing and Handling of Liquid Samples of Petroleum and Petroleum Products</w:t>
              </w:r>
            </w:ins>
            <w:r w:rsidRPr="00BC5AE5">
              <w:rPr>
                <w:rFonts w:ascii="Calibri Light" w:hAnsi="Calibri Light"/>
                <w:sz w:val="16"/>
                <w:szCs w:val="16"/>
                <w:lang w:val="en-US"/>
              </w:rPr>
              <w:br/>
            </w:r>
            <w:r w:rsidRPr="00BC5AE5">
              <w:rPr>
                <w:rFonts w:ascii="Calibri Light" w:hAnsi="Calibri Light"/>
                <w:sz w:val="16"/>
                <w:szCs w:val="16"/>
                <w:lang w:val="en-US"/>
              </w:rPr>
              <w:br/>
            </w:r>
            <w:del w:id="17861" w:author="Jing Kai Toh" w:date="2016-05-10T14:37:00Z">
              <w:r w:rsidRPr="00BC5AE5" w:rsidDel="00B22B96">
                <w:rPr>
                  <w:rFonts w:ascii="Calibri Light" w:hAnsi="Calibri Light"/>
                  <w:sz w:val="16"/>
                  <w:szCs w:val="16"/>
                  <w:lang w:val="en-US"/>
                </w:rPr>
                <w:delText>D5843-95(2000)e1 Standard Guide for Application of Fully Adhered Vulcanized Rubber Sheets Used in Waterproofing </w:delText>
              </w:r>
            </w:del>
            <w:ins w:id="17862" w:author="Jing Kai Toh" w:date="2016-05-10T14:37:00Z">
              <w:r w:rsidR="00B22B96">
                <w:rPr>
                  <w:rFonts w:ascii="Calibri Light" w:hAnsi="Calibri Light"/>
                  <w:sz w:val="16"/>
                  <w:szCs w:val="16"/>
                  <w:lang w:val="en-US"/>
                </w:rPr>
                <w:t>ASTM D5843 / D5843M - 95(2014)e1 Standard Guide for Application of Fully Adhered Vulcanized Rubber Sheets Used in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863" w:author="Jing Kai Toh" w:date="2016-05-10T14:36:00Z">
              <w:r w:rsidRPr="00BC5AE5" w:rsidDel="00B22B96">
                <w:rPr>
                  <w:rFonts w:ascii="Calibri Light" w:hAnsi="Calibri Light"/>
                  <w:sz w:val="16"/>
                  <w:szCs w:val="16"/>
                  <w:lang w:val="en-US"/>
                </w:rPr>
                <w:delText>D5516-01a Standard Test Method for Evaluating the Flexural Properties of Fire-Retardant Treated Softwood Plywood Exposed to Elevated Temperatures </w:delText>
              </w:r>
            </w:del>
            <w:ins w:id="17864" w:author="Jing Kai Toh" w:date="2016-05-10T14:36:00Z">
              <w:r w:rsidR="00B22B96">
                <w:rPr>
                  <w:rFonts w:ascii="Calibri Light" w:hAnsi="Calibri Light"/>
                  <w:sz w:val="16"/>
                  <w:szCs w:val="16"/>
                  <w:lang w:val="en-US"/>
                </w:rPr>
                <w:t>ASTM D5516 - 09 Standard Test Method for Evaluating the Flexural Properties of Fire-Retardant Treated Softwood Plywood Exposed to Elevated Temperatures</w:t>
              </w:r>
            </w:ins>
            <w:r w:rsidRPr="00BC5AE5">
              <w:rPr>
                <w:rFonts w:ascii="Calibri Light" w:hAnsi="Calibri Light"/>
                <w:sz w:val="16"/>
                <w:szCs w:val="16"/>
                <w:lang w:val="en-US"/>
              </w:rPr>
              <w:br/>
            </w:r>
            <w:r w:rsidRPr="00BC5AE5">
              <w:rPr>
                <w:rFonts w:ascii="Calibri Light" w:hAnsi="Calibri Light"/>
                <w:sz w:val="16"/>
                <w:szCs w:val="16"/>
                <w:lang w:val="en-US"/>
              </w:rPr>
              <w:br/>
            </w:r>
            <w:del w:id="17865" w:author="Jing Kai Toh" w:date="2016-05-10T14:36:00Z">
              <w:r w:rsidRPr="00BC5AE5" w:rsidDel="00B22B96">
                <w:rPr>
                  <w:rFonts w:ascii="Calibri Light" w:hAnsi="Calibri Light"/>
                  <w:sz w:val="16"/>
                  <w:szCs w:val="16"/>
                  <w:lang w:val="en-US"/>
                </w:rPr>
                <w:delText>D5385-93(2000)e1 Standard Test Method for Hydrostatic Pressure Resistance of Waterproofing Membranes </w:delText>
              </w:r>
            </w:del>
            <w:ins w:id="17866" w:author="Jing Kai Toh" w:date="2016-05-10T14:36:00Z">
              <w:r w:rsidR="00B22B96">
                <w:rPr>
                  <w:rFonts w:ascii="Calibri Light" w:hAnsi="Calibri Light"/>
                  <w:sz w:val="16"/>
                  <w:szCs w:val="16"/>
                  <w:lang w:val="en-US"/>
                </w:rPr>
                <w:t>ASTM D5385 / D5385M - 93(2014)e1 Standard Test Method for Hydrostatic Pressure Resistance of Water</w:t>
              </w:r>
            </w:ins>
            <w:ins w:id="17867" w:author="Jing Kai Toh" w:date="2016-05-12T09:25:00Z">
              <w:r w:rsidR="00907667">
                <w:rPr>
                  <w:rFonts w:ascii="Calibri Light" w:hAnsi="Calibri Light"/>
                  <w:sz w:val="16"/>
                  <w:szCs w:val="16"/>
                  <w:lang w:val="en-US"/>
                </w:rPr>
                <w:t>AS 1478.2-2005 Chemical admixtures for concrete, mortar and grout - Methods of sampling and testing admixtures for concrete, mortar and grout</w:t>
              </w:r>
            </w:ins>
            <w:ins w:id="17868" w:author="Jing Kai Toh" w:date="2016-05-10T14:36:00Z">
              <w:r w:rsidR="00B22B96">
                <w:rPr>
                  <w:rFonts w:ascii="Calibri Light" w:hAnsi="Calibri Light"/>
                  <w:sz w:val="16"/>
                  <w:szCs w:val="16"/>
                  <w:lang w:val="en-US"/>
                </w:rPr>
                <w:t>proofing Membranes</w:t>
              </w:r>
            </w:ins>
            <w:r w:rsidRPr="00BC5AE5">
              <w:rPr>
                <w:rFonts w:ascii="Calibri Light" w:hAnsi="Calibri Light"/>
                <w:sz w:val="16"/>
                <w:szCs w:val="16"/>
                <w:lang w:val="en-US"/>
              </w:rPr>
              <w:br/>
            </w:r>
            <w:r w:rsidRPr="00BC5AE5">
              <w:rPr>
                <w:rFonts w:ascii="Calibri Light" w:hAnsi="Calibri Light"/>
                <w:sz w:val="16"/>
                <w:szCs w:val="16"/>
                <w:lang w:val="en-US"/>
              </w:rPr>
              <w:br/>
            </w:r>
            <w:del w:id="17869" w:author="Jing Kai Toh" w:date="2016-05-10T14:34:00Z">
              <w:r w:rsidRPr="00BC5AE5" w:rsidDel="00B22B96">
                <w:rPr>
                  <w:rFonts w:ascii="Calibri Light" w:hAnsi="Calibri Light"/>
                  <w:sz w:val="16"/>
                  <w:szCs w:val="16"/>
                  <w:lang w:val="en-US"/>
                </w:rPr>
                <w:delText>D5295-00 Standard Guide for Preparation of Concrete Surfaces for Adhered (Bonded) Membrane Waterproofing Systems </w:delText>
              </w:r>
            </w:del>
            <w:ins w:id="17870" w:author="Jing Kai Toh" w:date="2016-05-10T14:35:00Z">
              <w:r w:rsidR="00B22B96">
                <w:rPr>
                  <w:rFonts w:ascii="Calibri Light" w:hAnsi="Calibri Light"/>
                  <w:sz w:val="16"/>
                  <w:szCs w:val="16"/>
                  <w:lang w:val="en-US"/>
                </w:rPr>
                <w:t>ASTM D5385 / D5385M - 93(2014)e1 Standard Test Method for Hydrostatic Pressure Resistance of Waterproofing Membranes</w:t>
              </w:r>
            </w:ins>
            <w:ins w:id="17871" w:author="Jing Kai Toh" w:date="2016-05-10T14:34:00Z">
              <w:r w:rsidR="00B22B96">
                <w:rPr>
                  <w:rFonts w:ascii="Calibri Light" w:hAnsi="Calibri Light"/>
                  <w:sz w:val="16"/>
                  <w:szCs w:val="16"/>
                  <w:lang w:val="en-US"/>
                </w:rPr>
                <w:t>ASTM D5295 / D5295M - 14 Standard Guide for Preparation of Concrete Surfaces for Adhered (Bonded) Membrane Waterproofing Systems</w:t>
              </w:r>
            </w:ins>
            <w:r w:rsidRPr="00BC5AE5">
              <w:rPr>
                <w:rFonts w:ascii="Calibri Light" w:hAnsi="Calibri Light"/>
                <w:sz w:val="16"/>
                <w:szCs w:val="16"/>
                <w:lang w:val="en-US"/>
              </w:rPr>
              <w:br/>
            </w:r>
            <w:r w:rsidRPr="00BC5AE5">
              <w:rPr>
                <w:rFonts w:ascii="Calibri Light" w:hAnsi="Calibri Light"/>
                <w:sz w:val="16"/>
                <w:szCs w:val="16"/>
                <w:lang w:val="en-US"/>
              </w:rPr>
              <w:br/>
            </w:r>
            <w:del w:id="17872" w:author="Jing Kai Toh" w:date="2016-05-10T14:33:00Z">
              <w:r w:rsidRPr="00BC5AE5" w:rsidDel="00B22B96">
                <w:rPr>
                  <w:rFonts w:ascii="Calibri Light" w:hAnsi="Calibri Light"/>
                  <w:sz w:val="16"/>
                  <w:szCs w:val="16"/>
                  <w:lang w:val="en-US"/>
                </w:rPr>
                <w:delText>D5192-99 Standard Practice for Collection of Coal Samples from Core </w:delText>
              </w:r>
            </w:del>
            <w:ins w:id="17873" w:author="Jing Kai Toh" w:date="2016-05-10T14:33:00Z">
              <w:r w:rsidR="00B22B96">
                <w:rPr>
                  <w:rFonts w:ascii="Calibri Light" w:hAnsi="Calibri Light"/>
                  <w:sz w:val="16"/>
                  <w:szCs w:val="16"/>
                  <w:lang w:val="en-US"/>
                </w:rPr>
                <w:t>ASTM D5192 - 09(2015) Standard Practice for Collection of Coal Samples from Core</w:t>
              </w:r>
            </w:ins>
            <w:r w:rsidRPr="00BC5AE5">
              <w:rPr>
                <w:rFonts w:ascii="Calibri Light" w:hAnsi="Calibri Light"/>
                <w:sz w:val="16"/>
                <w:szCs w:val="16"/>
                <w:lang w:val="en-US"/>
              </w:rPr>
              <w:br/>
            </w:r>
            <w:r w:rsidRPr="00BC5AE5">
              <w:rPr>
                <w:rFonts w:ascii="Calibri Light" w:hAnsi="Calibri Light"/>
                <w:sz w:val="16"/>
                <w:szCs w:val="16"/>
                <w:lang w:val="en-US"/>
              </w:rPr>
              <w:br/>
            </w:r>
            <w:ins w:id="17874" w:author="Jing Kai Toh" w:date="2016-05-10T14:19:00Z">
              <w:r w:rsidR="00BE1913" w:rsidRPr="00BE1913">
                <w:rPr>
                  <w:rFonts w:ascii="Calibri Light" w:hAnsi="Calibri Light"/>
                  <w:sz w:val="16"/>
                  <w:szCs w:val="16"/>
                  <w:lang w:val="en-US"/>
                </w:rPr>
                <w:t>ASTM D4096 - 91(2009) Standard Test Method for Determination of Total Suspended Particulate Matter in the Atmosphere (High-Volume Sampler Method)</w:t>
              </w:r>
            </w:ins>
            <w:del w:id="17875" w:author="Jing Kai Toh" w:date="2016-05-10T14:19:00Z">
              <w:r w:rsidRPr="00BC5AE5" w:rsidDel="00BE1913">
                <w:rPr>
                  <w:rFonts w:ascii="Calibri Light" w:hAnsi="Calibri Light"/>
                  <w:sz w:val="16"/>
                  <w:szCs w:val="16"/>
                  <w:lang w:val="en-US"/>
                </w:rPr>
                <w:delText>D4096-91(1997)e1 Standard Test Method for Determination of Total Suspended Particulate Matter in the Atmosphere (High-Volume Sampler Method) </w:delText>
              </w:r>
            </w:del>
            <w:r w:rsidRPr="00BC5AE5">
              <w:rPr>
                <w:rFonts w:ascii="Calibri Light" w:hAnsi="Calibri Light"/>
                <w:sz w:val="16"/>
                <w:szCs w:val="16"/>
                <w:lang w:val="en-US"/>
              </w:rPr>
              <w:br/>
            </w:r>
            <w:r w:rsidRPr="00BC5AE5">
              <w:rPr>
                <w:rFonts w:ascii="Calibri Light" w:hAnsi="Calibri Light"/>
                <w:sz w:val="16"/>
                <w:szCs w:val="16"/>
                <w:lang w:val="en-US"/>
              </w:rPr>
              <w:br/>
            </w:r>
            <w:ins w:id="17876" w:author="Jing Kai Toh" w:date="2016-05-10T14:19:00Z">
              <w:r w:rsidR="00BE1913" w:rsidRPr="00BE1913">
                <w:rPr>
                  <w:rFonts w:ascii="Calibri Light" w:hAnsi="Calibri Light"/>
                  <w:sz w:val="16"/>
                  <w:szCs w:val="16"/>
                  <w:lang w:val="en-US"/>
                </w:rPr>
                <w:t>ASTM D3791 / D3791M - 11 Standard Practice for Evaluating the Effects of Heat on Asphalts</w:t>
              </w:r>
            </w:ins>
            <w:del w:id="17877" w:author="Jing Kai Toh" w:date="2016-05-10T14:19:00Z">
              <w:r w:rsidRPr="00BC5AE5" w:rsidDel="00BE1913">
                <w:rPr>
                  <w:rFonts w:ascii="Calibri Light" w:hAnsi="Calibri Light"/>
                  <w:sz w:val="16"/>
                  <w:szCs w:val="16"/>
                  <w:lang w:val="en-US"/>
                </w:rPr>
                <w:delText>D3791-96 Standard Practice for Evaluating the Effects of Heat on Asphalts</w:delText>
              </w:r>
            </w:del>
            <w:r w:rsidRPr="00BC5AE5">
              <w:rPr>
                <w:rFonts w:ascii="Calibri Light" w:hAnsi="Calibri Light"/>
                <w:sz w:val="16"/>
                <w:szCs w:val="16"/>
                <w:lang w:val="en-US"/>
              </w:rPr>
              <w:t> </w:t>
            </w:r>
            <w:r w:rsidRPr="00BC5AE5">
              <w:rPr>
                <w:rFonts w:ascii="Calibri Light" w:hAnsi="Calibri Light"/>
                <w:sz w:val="16"/>
                <w:szCs w:val="16"/>
                <w:lang w:val="en-US"/>
              </w:rPr>
              <w:br/>
            </w:r>
            <w:r w:rsidRPr="00BC5AE5">
              <w:rPr>
                <w:rFonts w:ascii="Calibri Light" w:hAnsi="Calibri Light"/>
                <w:sz w:val="16"/>
                <w:szCs w:val="16"/>
                <w:lang w:val="en-US"/>
              </w:rPr>
              <w:br/>
            </w:r>
            <w:ins w:id="17878" w:author="Jing Kai Toh" w:date="2016-05-10T14:20:00Z">
              <w:r w:rsidR="00BE1913" w:rsidRPr="00BE1913">
                <w:rPr>
                  <w:rFonts w:ascii="Calibri Light" w:hAnsi="Calibri Light"/>
                  <w:sz w:val="16"/>
                  <w:szCs w:val="16"/>
                  <w:lang w:val="en-US"/>
                </w:rPr>
                <w:t>ASTM D3161 / D3161M - 16 Standard Test Method for Wind-Resistance of Steep Slope Roofing Products (Fan-Induced Method)</w:t>
              </w:r>
            </w:ins>
            <w:del w:id="17879" w:author="Jing Kai Toh" w:date="2016-05-10T14:20:00Z">
              <w:r w:rsidRPr="00BC5AE5" w:rsidDel="00BE1913">
                <w:rPr>
                  <w:rFonts w:ascii="Calibri Light" w:hAnsi="Calibri Light"/>
                  <w:sz w:val="16"/>
                  <w:szCs w:val="16"/>
                  <w:lang w:val="en-US"/>
                </w:rPr>
                <w:delText>D3161-99a Standard Test Method for Wind-Resistance of Asphalt Shingles (Fan-Induced Method</w:delText>
              </w:r>
            </w:del>
            <w:r w:rsidRPr="00BC5AE5">
              <w:rPr>
                <w:rFonts w:ascii="Calibri Light" w:hAnsi="Calibri Light"/>
                <w:sz w:val="16"/>
                <w:szCs w:val="16"/>
                <w:lang w:val="en-US"/>
              </w:rPr>
              <w:t>) </w:t>
            </w:r>
            <w:r w:rsidRPr="00BC5AE5">
              <w:rPr>
                <w:rFonts w:ascii="Calibri Light" w:hAnsi="Calibri Light"/>
                <w:sz w:val="16"/>
                <w:szCs w:val="16"/>
                <w:lang w:val="en-US"/>
              </w:rPr>
              <w:br/>
            </w:r>
            <w:r w:rsidRPr="00BC5AE5">
              <w:rPr>
                <w:rFonts w:ascii="Calibri Light" w:hAnsi="Calibri Light"/>
                <w:sz w:val="16"/>
                <w:szCs w:val="16"/>
                <w:lang w:val="en-US"/>
              </w:rPr>
              <w:br/>
            </w:r>
            <w:ins w:id="17880" w:author="Jing Kai Toh" w:date="2016-05-10T14:21:00Z">
              <w:r w:rsidR="004227C5" w:rsidRPr="004227C5">
                <w:rPr>
                  <w:rFonts w:ascii="Calibri Light" w:hAnsi="Calibri Light"/>
                  <w:sz w:val="16"/>
                  <w:szCs w:val="16"/>
                  <w:lang w:val="en-US"/>
                </w:rPr>
                <w:t>ASTM D3141 / D3141M - 15 Standard Specification for Asphalt for Undersealing Portland-Cement Concrete Pavements</w:t>
              </w:r>
            </w:ins>
            <w:del w:id="17881" w:author="Jing Kai Toh" w:date="2016-05-10T14:21:00Z">
              <w:r w:rsidRPr="00BC5AE5" w:rsidDel="004227C5">
                <w:rPr>
                  <w:rFonts w:ascii="Calibri Light" w:hAnsi="Calibri Light"/>
                  <w:sz w:val="16"/>
                  <w:szCs w:val="16"/>
                  <w:lang w:val="en-US"/>
                </w:rPr>
                <w:delText>D3141-96 Standard Specification for Asphalt for Undersealing Portland-Cement Concrete Pavements </w:delText>
              </w:r>
            </w:del>
            <w:r w:rsidRPr="00BC5AE5">
              <w:rPr>
                <w:rFonts w:ascii="Calibri Light" w:hAnsi="Calibri Light"/>
                <w:sz w:val="16"/>
                <w:szCs w:val="16"/>
                <w:lang w:val="en-US"/>
              </w:rPr>
              <w:br/>
            </w:r>
            <w:r w:rsidRPr="00BC5AE5">
              <w:rPr>
                <w:rFonts w:ascii="Calibri Light" w:hAnsi="Calibri Light"/>
                <w:sz w:val="16"/>
                <w:szCs w:val="16"/>
                <w:lang w:val="en-US"/>
              </w:rPr>
              <w:br/>
            </w:r>
            <w:ins w:id="17882" w:author="Jing Kai Toh" w:date="2016-05-10T14:22:00Z">
              <w:r w:rsidR="004227C5" w:rsidRPr="004227C5">
                <w:rPr>
                  <w:rFonts w:ascii="Calibri Light" w:hAnsi="Calibri Light"/>
                  <w:sz w:val="16"/>
                  <w:szCs w:val="16"/>
                  <w:lang w:val="en-US"/>
                </w:rPr>
                <w:t>ASTM D2962 - 10 Standard Practice for Calculating Volume-Temperature Correction For Coal-Tar Pitches</w:t>
              </w:r>
            </w:ins>
            <w:del w:id="17883" w:author="Jing Kai Toh" w:date="2016-05-10T14:22:00Z">
              <w:r w:rsidRPr="00BC5AE5" w:rsidDel="004227C5">
                <w:rPr>
                  <w:rFonts w:ascii="Calibri Light" w:hAnsi="Calibri Light"/>
                  <w:sz w:val="16"/>
                  <w:szCs w:val="16"/>
                  <w:lang w:val="en-US"/>
                </w:rPr>
                <w:delText>D2962-97 Standard Test Method for Calculating Volume-Temperature Correction For Coal-Tar Pitches </w:delText>
              </w:r>
            </w:del>
            <w:r w:rsidRPr="00BC5AE5">
              <w:rPr>
                <w:rFonts w:ascii="Calibri Light" w:hAnsi="Calibri Light"/>
                <w:sz w:val="16"/>
                <w:szCs w:val="16"/>
                <w:lang w:val="en-US"/>
              </w:rPr>
              <w:br/>
            </w:r>
            <w:r w:rsidRPr="00BC5AE5">
              <w:rPr>
                <w:rFonts w:ascii="Calibri Light" w:hAnsi="Calibri Light"/>
                <w:sz w:val="16"/>
                <w:szCs w:val="16"/>
                <w:lang w:val="en-US"/>
              </w:rPr>
              <w:br/>
            </w:r>
            <w:ins w:id="17884" w:author="Jing Kai Toh" w:date="2016-05-10T14:23:00Z">
              <w:r w:rsidR="004227C5" w:rsidRPr="004227C5">
                <w:rPr>
                  <w:rFonts w:ascii="Calibri Light" w:hAnsi="Calibri Light"/>
                  <w:sz w:val="16"/>
                  <w:szCs w:val="16"/>
                  <w:lang w:val="en-US"/>
                </w:rPr>
                <w:t>D2898 - 10 Standard Practice for Accelerated Weathering of Fire-Retardant-Treated Wood for Fire Testing</w:t>
              </w:r>
            </w:ins>
          </w:p>
          <w:p w14:paraId="5E0318C6" w14:textId="77777777" w:rsidR="00401C5E" w:rsidRPr="004F3C8C" w:rsidRDefault="006C7925">
            <w:pPr>
              <w:spacing w:before="100" w:after="120"/>
              <w:rPr>
                <w:rFonts w:ascii="Calibri Light" w:hAnsi="Calibri Light"/>
                <w:sz w:val="16"/>
                <w:szCs w:val="16"/>
                <w:lang w:val="en-US"/>
              </w:rPr>
            </w:pPr>
            <w:del w:id="17885" w:author="Jing Kai Toh" w:date="2016-05-10T14:23:00Z">
              <w:r w:rsidRPr="00BC5AE5" w:rsidDel="004227C5">
                <w:rPr>
                  <w:rFonts w:ascii="Calibri Light" w:hAnsi="Calibri Light"/>
                  <w:sz w:val="16"/>
                  <w:szCs w:val="16"/>
                  <w:lang w:val="en-US"/>
                </w:rPr>
                <w:delText>D2898-94(1999) Standard Test Methods for Accelerated Weathering of Fire-Retardant-Treated Wood for Fire Testing </w:delText>
              </w:r>
              <w:r w:rsidRPr="00BC5AE5" w:rsidDel="004227C5">
                <w:rPr>
                  <w:rFonts w:ascii="Calibri Light" w:hAnsi="Calibri Light"/>
                  <w:sz w:val="16"/>
                  <w:szCs w:val="16"/>
                  <w:lang w:val="en-US"/>
                </w:rPr>
                <w:br/>
              </w:r>
              <w:r w:rsidRPr="00BC5AE5" w:rsidDel="004227C5">
                <w:rPr>
                  <w:rFonts w:ascii="Calibri Light" w:hAnsi="Calibri Light"/>
                  <w:sz w:val="16"/>
                  <w:szCs w:val="16"/>
                  <w:lang w:val="en-US"/>
                </w:rPr>
                <w:br/>
              </w:r>
            </w:del>
            <w:ins w:id="17886" w:author="Jing Kai Toh" w:date="2016-05-10T14:24:00Z">
              <w:r w:rsidR="004227C5" w:rsidRPr="004227C5">
                <w:rPr>
                  <w:rFonts w:ascii="Calibri Light" w:hAnsi="Calibri Light"/>
                  <w:sz w:val="16"/>
                  <w:szCs w:val="16"/>
                  <w:lang w:val="en-US"/>
                </w:rPr>
                <w:t>ASTM D2828-96(2003)Standard Specification for Nonbituminous Inserts for Contraction Joints in Portland Cement Concrete Airfield Pavements, Sawable Type (Withdrawn 2004)</w:t>
              </w:r>
            </w:ins>
            <w:del w:id="17887" w:author="Jing Kai Toh" w:date="2016-05-10T14:24:00Z">
              <w:r w:rsidRPr="00BC5AE5" w:rsidDel="004227C5">
                <w:rPr>
                  <w:rFonts w:ascii="Calibri Light" w:hAnsi="Calibri Light"/>
                  <w:sz w:val="16"/>
                  <w:szCs w:val="16"/>
                  <w:lang w:val="en-US"/>
                </w:rPr>
                <w:delText>D2828-96 Standard Specification for Nonbituminous Inserts for Contraction Joints in Portland Cement Concrete Airfield Pavements, Sawable Type </w:delText>
              </w:r>
            </w:del>
            <w:r w:rsidRPr="00BC5AE5">
              <w:rPr>
                <w:rFonts w:ascii="Calibri Light" w:hAnsi="Calibri Light"/>
                <w:sz w:val="16"/>
                <w:szCs w:val="16"/>
                <w:lang w:val="en-US"/>
              </w:rPr>
              <w:br/>
            </w:r>
            <w:r w:rsidRPr="00BC5AE5">
              <w:rPr>
                <w:rFonts w:ascii="Calibri Light" w:hAnsi="Calibri Light"/>
                <w:sz w:val="16"/>
                <w:szCs w:val="16"/>
                <w:lang w:val="en-US"/>
              </w:rPr>
              <w:br/>
            </w:r>
            <w:ins w:id="17888" w:author="Jing Kai Toh" w:date="2016-05-10T14:26:00Z">
              <w:r w:rsidR="00D80695" w:rsidRPr="00D80695">
                <w:rPr>
                  <w:rFonts w:ascii="Calibri Light" w:hAnsi="Calibri Light"/>
                  <w:sz w:val="16"/>
                  <w:szCs w:val="16"/>
                  <w:lang w:val="en-US"/>
                </w:rPr>
                <w:t>ASTM D2643 / D2643M - 08(2013)e1 Standard Specification for Prefabricated Bituminous Geomembrane Used as Canal and Ditch Liner (Exposed Type)</w:t>
              </w:r>
            </w:ins>
            <w:del w:id="17889" w:author="Jing Kai Toh" w:date="2016-05-10T14:26:00Z">
              <w:r w:rsidRPr="00BC5AE5" w:rsidDel="00D80695">
                <w:rPr>
                  <w:rFonts w:ascii="Calibri Light" w:hAnsi="Calibri Light"/>
                  <w:sz w:val="16"/>
                  <w:szCs w:val="16"/>
                  <w:lang w:val="en-US"/>
                </w:rPr>
                <w:delText>D2643-98 Standard Specification for Prefabricated Asphalt Reservoir, Pond, Canal, and Ditch Liner (Exposed Type) </w:delText>
              </w:r>
              <w:r w:rsidRPr="00BC5AE5" w:rsidDel="00D80695">
                <w:rPr>
                  <w:rFonts w:ascii="Calibri Light" w:hAnsi="Calibri Light"/>
                  <w:sz w:val="16"/>
                  <w:szCs w:val="16"/>
                  <w:lang w:val="en-US"/>
                </w:rPr>
                <w:br/>
              </w:r>
              <w:r w:rsidRPr="00BC5AE5" w:rsidDel="00D80695">
                <w:rPr>
                  <w:rFonts w:ascii="Calibri Light" w:hAnsi="Calibri Light"/>
                  <w:sz w:val="16"/>
                  <w:szCs w:val="16"/>
                  <w:lang w:val="en-US"/>
                </w:rPr>
                <w:br/>
              </w:r>
            </w:del>
            <w:ins w:id="17890" w:author="Jing Kai Toh" w:date="2016-05-10T14:27:00Z">
              <w:r w:rsidR="00D80695" w:rsidRPr="00D80695">
                <w:rPr>
                  <w:rFonts w:ascii="Calibri Light" w:hAnsi="Calibri Light"/>
                  <w:sz w:val="16"/>
                  <w:szCs w:val="16"/>
                  <w:lang w:val="en-US"/>
                </w:rPr>
                <w:t>ASTM D2493 / D2493M - 09 Standard Viscosity-Temperature Chart for Asphalts</w:t>
              </w:r>
            </w:ins>
            <w:del w:id="17891" w:author="Jing Kai Toh" w:date="2016-05-10T14:27:00Z">
              <w:r w:rsidRPr="00BC5AE5" w:rsidDel="00D80695">
                <w:rPr>
                  <w:rFonts w:ascii="Calibri Light" w:hAnsi="Calibri Light"/>
                  <w:sz w:val="16"/>
                  <w:szCs w:val="16"/>
                  <w:lang w:val="en-US"/>
                </w:rPr>
                <w:delText>D2493-01 Standard Viscosity-Temperature Chart for Asphalts </w:delText>
              </w:r>
            </w:del>
            <w:r w:rsidRPr="00BC5AE5">
              <w:rPr>
                <w:rFonts w:ascii="Calibri Light" w:hAnsi="Calibri Light"/>
                <w:sz w:val="16"/>
                <w:szCs w:val="16"/>
                <w:lang w:val="en-US"/>
              </w:rPr>
              <w:br/>
            </w:r>
            <w:r w:rsidRPr="00BC5AE5">
              <w:rPr>
                <w:rFonts w:ascii="Calibri Light" w:hAnsi="Calibri Light"/>
                <w:sz w:val="16"/>
                <w:szCs w:val="16"/>
                <w:lang w:val="en-US"/>
              </w:rPr>
              <w:br/>
            </w:r>
            <w:ins w:id="17892" w:author="Jing Kai Toh" w:date="2016-05-10T14:28:00Z">
              <w:r w:rsidR="00D80695" w:rsidRPr="00D80695">
                <w:rPr>
                  <w:rFonts w:ascii="Calibri Light" w:hAnsi="Calibri Light"/>
                  <w:sz w:val="16"/>
                  <w:szCs w:val="16"/>
                  <w:lang w:val="en-US"/>
                </w:rPr>
                <w:t>ASTM D2482-97(2007) Standard Test Method for Surface Strength of Paper (Wax Pick Method) (Withdrawn 2010)</w:t>
              </w:r>
            </w:ins>
            <w:del w:id="17893" w:author="Jing Kai Toh" w:date="2016-05-10T14:28:00Z">
              <w:r w:rsidRPr="00BC5AE5" w:rsidDel="00D80695">
                <w:rPr>
                  <w:rFonts w:ascii="Calibri Light" w:hAnsi="Calibri Light"/>
                  <w:sz w:val="16"/>
                  <w:szCs w:val="16"/>
                  <w:lang w:val="en-US"/>
                </w:rPr>
                <w:delText>D2482-97 Standard Test Method for Surface Strength of Paper (Wax Pick Method) </w:delText>
              </w:r>
            </w:del>
            <w:r w:rsidRPr="00BC5AE5">
              <w:rPr>
                <w:rFonts w:ascii="Calibri Light" w:hAnsi="Calibri Light"/>
                <w:sz w:val="16"/>
                <w:szCs w:val="16"/>
                <w:lang w:val="en-US"/>
              </w:rPr>
              <w:br/>
            </w:r>
            <w:r w:rsidRPr="00BC5AE5">
              <w:rPr>
                <w:rFonts w:ascii="Calibri Light" w:hAnsi="Calibri Light"/>
                <w:sz w:val="16"/>
                <w:szCs w:val="16"/>
                <w:lang w:val="en-US"/>
              </w:rPr>
              <w:br/>
            </w:r>
            <w:ins w:id="17894" w:author="Jing Kai Toh" w:date="2016-05-10T14:28:00Z">
              <w:r w:rsidR="00D80695" w:rsidRPr="00D80695">
                <w:rPr>
                  <w:rFonts w:ascii="Calibri Light" w:hAnsi="Calibri Light"/>
                  <w:sz w:val="16"/>
                  <w:szCs w:val="16"/>
                  <w:lang w:val="en-US"/>
                </w:rPr>
                <w:t>ASTM D1968 - 15 Standard Terminology Relating to Paper and Paper Products</w:t>
              </w:r>
            </w:ins>
            <w:del w:id="17895" w:author="Jing Kai Toh" w:date="2016-05-10T14:28:00Z">
              <w:r w:rsidRPr="00BC5AE5" w:rsidDel="00D80695">
                <w:rPr>
                  <w:rFonts w:ascii="Calibri Light" w:hAnsi="Calibri Light"/>
                  <w:sz w:val="16"/>
                  <w:szCs w:val="16"/>
                  <w:lang w:val="en-US"/>
                </w:rPr>
                <w:delText>D1968-99a Standard Terminology Relating to Paper and Paper Products </w:delText>
              </w:r>
            </w:del>
            <w:r w:rsidRPr="00BC5AE5">
              <w:rPr>
                <w:rFonts w:ascii="Calibri Light" w:hAnsi="Calibri Light"/>
                <w:sz w:val="16"/>
                <w:szCs w:val="16"/>
                <w:lang w:val="en-US"/>
              </w:rPr>
              <w:br/>
            </w:r>
            <w:r w:rsidRPr="00BC5AE5">
              <w:rPr>
                <w:rFonts w:ascii="Calibri Light" w:hAnsi="Calibri Light"/>
                <w:sz w:val="16"/>
                <w:szCs w:val="16"/>
                <w:lang w:val="en-US"/>
              </w:rPr>
              <w:br/>
            </w:r>
            <w:ins w:id="17896" w:author="Jing Kai Toh" w:date="2016-05-10T14:29:00Z">
              <w:r w:rsidR="00D80695" w:rsidRPr="00D80695">
                <w:rPr>
                  <w:rFonts w:ascii="Calibri Light" w:hAnsi="Calibri Light"/>
                  <w:sz w:val="16"/>
                  <w:szCs w:val="16"/>
                  <w:lang w:val="en-US"/>
                </w:rPr>
                <w:t>ASTM D1856 - 09(2015) Standard Test Method for Recovery of Asphalt From Solution by Abson Method</w:t>
              </w:r>
            </w:ins>
            <w:del w:id="17897" w:author="Jing Kai Toh" w:date="2016-05-10T14:29:00Z">
              <w:r w:rsidRPr="00BC5AE5" w:rsidDel="00D80695">
                <w:rPr>
                  <w:rFonts w:ascii="Calibri Light" w:hAnsi="Calibri Light"/>
                  <w:sz w:val="16"/>
                  <w:szCs w:val="16"/>
                  <w:lang w:val="en-US"/>
                </w:rPr>
                <w:delText>D1856-95a Standard Test Method for Recovery of Asphalt From Solution by Abson Method </w:delText>
              </w:r>
            </w:del>
            <w:r w:rsidRPr="00BC5AE5">
              <w:rPr>
                <w:rFonts w:ascii="Calibri Light" w:hAnsi="Calibri Light"/>
                <w:sz w:val="16"/>
                <w:szCs w:val="16"/>
                <w:lang w:val="en-US"/>
              </w:rPr>
              <w:br/>
            </w:r>
            <w:r w:rsidRPr="00BC5AE5">
              <w:rPr>
                <w:rFonts w:ascii="Calibri Light" w:hAnsi="Calibri Light"/>
                <w:sz w:val="16"/>
                <w:szCs w:val="16"/>
                <w:lang w:val="en-US"/>
              </w:rPr>
              <w:br/>
            </w:r>
            <w:ins w:id="17898" w:author="Jing Kai Toh" w:date="2016-05-10T14:30:00Z">
              <w:r w:rsidR="00D80695" w:rsidRPr="00D80695">
                <w:rPr>
                  <w:rFonts w:ascii="Calibri Light" w:hAnsi="Calibri Light"/>
                  <w:sz w:val="16"/>
                  <w:szCs w:val="16"/>
                  <w:lang w:val="en-US"/>
                </w:rPr>
                <w:t>ASTM C1485 - 13 Standard Test Method for Critical Radiant Flux of Exposed Attic Floor Insulation Using an Electric Radiant Heat Energy Source</w:t>
              </w:r>
            </w:ins>
            <w:del w:id="17899" w:author="Jing Kai Toh" w:date="2016-05-10T14:30:00Z">
              <w:r w:rsidRPr="00BC5AE5" w:rsidDel="00D80695">
                <w:rPr>
                  <w:rFonts w:ascii="Calibri Light" w:hAnsi="Calibri Light"/>
                  <w:sz w:val="16"/>
                  <w:szCs w:val="16"/>
                  <w:lang w:val="en-US"/>
                </w:rPr>
                <w:delText>C1485-00 Standard Test Method for Critical Radiant Flux of Exposed Attic Floor Insulation Using an Electric Radiant Heat Energy Source </w:delText>
              </w:r>
            </w:del>
            <w:r w:rsidRPr="00BC5AE5">
              <w:rPr>
                <w:rFonts w:ascii="Calibri Light" w:hAnsi="Calibri Light"/>
                <w:sz w:val="16"/>
                <w:szCs w:val="16"/>
                <w:lang w:val="en-US"/>
              </w:rPr>
              <w:br/>
            </w:r>
            <w:ins w:id="17900" w:author="Jing Kai Toh" w:date="2016-05-10T14:31:00Z">
              <w:r w:rsidR="00D80695" w:rsidRPr="00D80695">
                <w:rPr>
                  <w:rFonts w:ascii="Calibri Light" w:hAnsi="Calibri Light"/>
                  <w:sz w:val="16"/>
                  <w:szCs w:val="16"/>
                  <w:lang w:val="en-US"/>
                </w:rPr>
                <w:t>ASTM C1483-04 Standard Specification for Exterior Solar Radiation Control Coatings on Buildings</w:t>
              </w:r>
            </w:ins>
            <w:del w:id="17901" w:author="Jing Kai Toh" w:date="2016-05-10T14:31:00Z">
              <w:r w:rsidRPr="00BC5AE5" w:rsidDel="00D80695">
                <w:rPr>
                  <w:rFonts w:ascii="Calibri Light" w:hAnsi="Calibri Light"/>
                  <w:sz w:val="16"/>
                  <w:szCs w:val="16"/>
                  <w:lang w:val="en-US"/>
                </w:rPr>
                <w:br/>
                <w:delText>C1483-00 Standard Specification for Exterior Solar Radiation Control Coatings on Buildings </w:delText>
              </w:r>
            </w:del>
            <w:r w:rsidRPr="00BC5AE5">
              <w:rPr>
                <w:rFonts w:ascii="Calibri Light" w:hAnsi="Calibri Light"/>
                <w:sz w:val="16"/>
                <w:szCs w:val="16"/>
                <w:lang w:val="en-US"/>
              </w:rPr>
              <w:br/>
            </w:r>
            <w:r w:rsidRPr="00BC5AE5">
              <w:rPr>
                <w:rFonts w:ascii="Calibri Light" w:hAnsi="Calibri Light"/>
                <w:sz w:val="16"/>
                <w:szCs w:val="16"/>
                <w:lang w:val="en-US"/>
              </w:rPr>
              <w:br/>
            </w:r>
            <w:del w:id="17902" w:author="Jing Kai Toh" w:date="2016-05-10T13:06:00Z">
              <w:r w:rsidRPr="00BC5AE5" w:rsidDel="000A5FEE">
                <w:rPr>
                  <w:rFonts w:ascii="Calibri Light" w:hAnsi="Calibri Light"/>
                  <w:sz w:val="16"/>
                  <w:szCs w:val="16"/>
                  <w:lang w:val="en-US"/>
                </w:rPr>
                <w:delText>C1452-00 Standard Specification for Reinforced Autoclaved Aerated Concrete Elements </w:delText>
              </w:r>
            </w:del>
            <w:ins w:id="17903" w:author="Jing Kai Toh" w:date="2016-05-10T13:06:00Z">
              <w:r w:rsidR="000A5FEE">
                <w:rPr>
                  <w:rFonts w:ascii="Calibri Light" w:hAnsi="Calibri Light"/>
                  <w:sz w:val="16"/>
                  <w:szCs w:val="16"/>
                  <w:lang w:val="en-US"/>
                </w:rPr>
                <w:t>ASTM C1452-00(2006) Standard Specification for Reinforced Autoclaved Aerated Concrete Elements (Withdrawn 2013)</w:t>
              </w:r>
            </w:ins>
            <w:r w:rsidRPr="00BC5AE5">
              <w:rPr>
                <w:rFonts w:ascii="Calibri Light" w:hAnsi="Calibri Light"/>
                <w:sz w:val="16"/>
                <w:szCs w:val="16"/>
                <w:lang w:val="en-US"/>
              </w:rPr>
              <w:br/>
            </w:r>
            <w:r w:rsidRPr="00BC5AE5">
              <w:rPr>
                <w:rFonts w:ascii="Calibri Light" w:hAnsi="Calibri Light"/>
                <w:sz w:val="16"/>
                <w:szCs w:val="16"/>
                <w:lang w:val="en-US"/>
              </w:rPr>
              <w:br/>
            </w:r>
            <w:del w:id="17904" w:author="Jing Kai Toh" w:date="2016-05-10T13:04:00Z">
              <w:r w:rsidRPr="00BC5AE5" w:rsidDel="000A5FEE">
                <w:rPr>
                  <w:rFonts w:ascii="Calibri Light" w:hAnsi="Calibri Light"/>
                  <w:sz w:val="16"/>
                  <w:szCs w:val="16"/>
                  <w:lang w:val="en-US"/>
                </w:rPr>
                <w:delText>C1289-02 Standard Specification for Faced Rigid Cellular Polyisocyanurate Thermal Insulation Board </w:delText>
              </w:r>
            </w:del>
            <w:ins w:id="17905" w:author="Jing Kai Toh" w:date="2016-05-10T13:04:00Z">
              <w:r w:rsidR="000A5FEE">
                <w:rPr>
                  <w:rFonts w:ascii="Calibri Light" w:hAnsi="Calibri Light"/>
                  <w:sz w:val="16"/>
                  <w:szCs w:val="16"/>
                  <w:lang w:val="en-US"/>
                </w:rPr>
                <w:t>ASTM C1289 - 16 Standard Specification for Faced Rigid Cellular Polyisocyanurate Thermal Insulation Board</w:t>
              </w:r>
            </w:ins>
            <w:r w:rsidRPr="00BC5AE5">
              <w:rPr>
                <w:rFonts w:ascii="Calibri Light" w:hAnsi="Calibri Light"/>
                <w:sz w:val="16"/>
                <w:szCs w:val="16"/>
                <w:lang w:val="en-US"/>
              </w:rPr>
              <w:br/>
            </w:r>
            <w:r w:rsidRPr="00BC5AE5">
              <w:rPr>
                <w:rFonts w:ascii="Calibri Light" w:hAnsi="Calibri Light"/>
                <w:sz w:val="16"/>
                <w:szCs w:val="16"/>
                <w:lang w:val="en-US"/>
              </w:rPr>
              <w:br/>
            </w:r>
            <w:del w:id="17906" w:author="Jing Kai Toh" w:date="2016-05-10T13:03:00Z">
              <w:r w:rsidRPr="00BC5AE5" w:rsidDel="000A5FEE">
                <w:rPr>
                  <w:rFonts w:ascii="Calibri Light" w:hAnsi="Calibri Light"/>
                  <w:sz w:val="16"/>
                  <w:szCs w:val="16"/>
                  <w:lang w:val="en-US"/>
                </w:rPr>
                <w:delText>C1288-99 Standard Specification for Discrete Non-Asbestos Fiber-Cement Interior Substrate Sheets </w:delText>
              </w:r>
            </w:del>
            <w:ins w:id="17907" w:author="Jing Kai Toh" w:date="2016-05-10T13:03:00Z">
              <w:r w:rsidR="000A5FEE">
                <w:rPr>
                  <w:rFonts w:ascii="Calibri Light" w:hAnsi="Calibri Light"/>
                  <w:sz w:val="16"/>
                  <w:szCs w:val="16"/>
                  <w:lang w:val="en-US"/>
                </w:rPr>
                <w:t>ASTM C1288 - 14 Standard Specification for Discrete Non-Asbestos Fiber-Cement Interior Substrate Sheets</w:t>
              </w:r>
            </w:ins>
            <w:r w:rsidRPr="00BC5AE5">
              <w:rPr>
                <w:rFonts w:ascii="Calibri Light" w:hAnsi="Calibri Light"/>
                <w:sz w:val="16"/>
                <w:szCs w:val="16"/>
                <w:lang w:val="en-US"/>
              </w:rPr>
              <w:br/>
            </w:r>
            <w:r w:rsidRPr="00BC5AE5">
              <w:rPr>
                <w:rFonts w:ascii="Calibri Light" w:hAnsi="Calibri Light"/>
                <w:sz w:val="16"/>
                <w:szCs w:val="16"/>
                <w:lang w:val="en-US"/>
              </w:rPr>
              <w:br/>
            </w:r>
            <w:del w:id="17908" w:author="Jing Kai Toh" w:date="2016-05-10T13:02:00Z">
              <w:r w:rsidRPr="00BC5AE5" w:rsidDel="000A5FEE">
                <w:rPr>
                  <w:rFonts w:ascii="Calibri Light" w:hAnsi="Calibri Light"/>
                  <w:sz w:val="16"/>
                  <w:szCs w:val="16"/>
                  <w:lang w:val="en-US"/>
                </w:rPr>
                <w:delText>C1262-98e1 Standard Test Method for Evaluating the Freeze-Thaw Durability of Manufactured Concrete Masonry Units and Related Concrete Units</w:delText>
              </w:r>
            </w:del>
            <w:ins w:id="17909" w:author="Jing Kai Toh" w:date="2016-05-10T13:02:00Z">
              <w:r w:rsidR="000A5FEE">
                <w:rPr>
                  <w:rFonts w:ascii="Calibri Light" w:hAnsi="Calibri Light"/>
                  <w:sz w:val="16"/>
                  <w:szCs w:val="16"/>
                  <w:lang w:val="en-US"/>
                </w:rPr>
                <w:t>ASTM C1262 - 10 Standard Test Method for Evaluating the Freeze-Thaw Durability of Dry-Cast Segmental Retaining Wall Units and Related Concrete Units</w:t>
              </w:r>
            </w:ins>
            <w:r w:rsidRPr="00BC5AE5">
              <w:rPr>
                <w:rFonts w:ascii="Calibri Light" w:hAnsi="Calibri Light"/>
                <w:sz w:val="16"/>
                <w:szCs w:val="16"/>
                <w:lang w:val="en-US"/>
              </w:rPr>
              <w:br/>
            </w:r>
            <w:r w:rsidRPr="00BC5AE5">
              <w:rPr>
                <w:rFonts w:ascii="Calibri Light" w:hAnsi="Calibri Light"/>
                <w:sz w:val="16"/>
                <w:szCs w:val="16"/>
                <w:lang w:val="en-US"/>
              </w:rPr>
              <w:br/>
            </w:r>
            <w:del w:id="17910" w:author="Jing Kai Toh" w:date="2016-05-10T13:01:00Z">
              <w:r w:rsidRPr="00BC5AE5" w:rsidDel="000A5FEE">
                <w:rPr>
                  <w:rFonts w:ascii="Calibri Light" w:hAnsi="Calibri Light"/>
                  <w:sz w:val="16"/>
                  <w:szCs w:val="16"/>
                  <w:lang w:val="en-US"/>
                </w:rPr>
                <w:delText>C1242-02 Standard Guide for Selection, Design, and Installation of Exterior Dimension Stone Anchors and Anchoring Systems </w:delText>
              </w:r>
            </w:del>
            <w:ins w:id="17911" w:author="Jing Kai Toh" w:date="2016-05-10T13:01:00Z">
              <w:r w:rsidR="000A5FEE">
                <w:rPr>
                  <w:rFonts w:ascii="Calibri Light" w:hAnsi="Calibri Light"/>
                  <w:sz w:val="16"/>
                  <w:szCs w:val="16"/>
                  <w:lang w:val="en-US"/>
                </w:rPr>
                <w:t>ASTM C1242 - 15a Standard Guide for Selection, Design, and Installation of Dimension Stone Attachment Systems</w:t>
              </w:r>
            </w:ins>
            <w:r w:rsidRPr="00BC5AE5">
              <w:rPr>
                <w:rFonts w:ascii="Calibri Light" w:hAnsi="Calibri Light"/>
                <w:sz w:val="16"/>
                <w:szCs w:val="16"/>
                <w:lang w:val="en-US"/>
              </w:rPr>
              <w:br/>
            </w:r>
            <w:r w:rsidRPr="00BC5AE5">
              <w:rPr>
                <w:rFonts w:ascii="Calibri Light" w:hAnsi="Calibri Light"/>
                <w:sz w:val="16"/>
                <w:szCs w:val="16"/>
                <w:lang w:val="en-US"/>
              </w:rPr>
              <w:br/>
            </w:r>
            <w:del w:id="17912" w:author="Jing Kai Toh" w:date="2016-05-10T13:00:00Z">
              <w:r w:rsidRPr="00BC5AE5" w:rsidDel="000A5FEE">
                <w:rPr>
                  <w:rFonts w:ascii="Calibri Light" w:hAnsi="Calibri Light"/>
                  <w:sz w:val="16"/>
                  <w:szCs w:val="16"/>
                  <w:lang w:val="en-US"/>
                </w:rPr>
                <w:delText>C1155-95(2001) Standard Practice for Determining Thermal Resistance of Building Envelope Components from the In-Situ Data </w:delText>
              </w:r>
            </w:del>
            <w:ins w:id="17913" w:author="Jing Kai Toh" w:date="2016-05-10T13:00:00Z">
              <w:r w:rsidR="000A5FEE">
                <w:rPr>
                  <w:rFonts w:ascii="Calibri Light" w:hAnsi="Calibri Light"/>
                  <w:sz w:val="16"/>
                  <w:szCs w:val="16"/>
                  <w:lang w:val="en-US"/>
                </w:rPr>
                <w:t>ASTM C1155 - 95(2013) Standard Practice for Determining Thermal Resistance of Building Envelope Components from the In-Situ Data</w:t>
              </w:r>
            </w:ins>
            <w:r w:rsidRPr="00BC5AE5">
              <w:rPr>
                <w:rFonts w:ascii="Calibri Light" w:hAnsi="Calibri Light"/>
                <w:sz w:val="16"/>
                <w:szCs w:val="16"/>
                <w:lang w:val="en-US"/>
              </w:rPr>
              <w:br/>
            </w:r>
            <w:r w:rsidRPr="00BC5AE5">
              <w:rPr>
                <w:rFonts w:ascii="Calibri Light" w:hAnsi="Calibri Light"/>
                <w:sz w:val="16"/>
                <w:szCs w:val="16"/>
                <w:lang w:val="en-US"/>
              </w:rPr>
              <w:br/>
            </w:r>
            <w:del w:id="17914" w:author="Jing Kai Toh" w:date="2016-05-10T12:59:00Z">
              <w:r w:rsidRPr="00BC5AE5" w:rsidDel="000A5FEE">
                <w:rPr>
                  <w:rFonts w:ascii="Calibri Light" w:hAnsi="Calibri Light"/>
                  <w:sz w:val="16"/>
                  <w:szCs w:val="16"/>
                  <w:lang w:val="en-US"/>
                </w:rPr>
                <w:delText>C1154-99 Standard Terminology for Non-Asbestos Fiber-Reinforced Cement Products </w:delText>
              </w:r>
            </w:del>
            <w:ins w:id="17915" w:author="Jing Kai Toh" w:date="2016-05-10T12:59:00Z">
              <w:r w:rsidR="000A5FEE">
                <w:rPr>
                  <w:rFonts w:ascii="Calibri Light" w:hAnsi="Calibri Light"/>
                  <w:sz w:val="16"/>
                  <w:szCs w:val="16"/>
                  <w:lang w:val="en-US"/>
                </w:rPr>
                <w:t>ASTM C1154 - 06(2011) Standard Terminology for Non-Asbestos Fiber-Reinforced Cement Products</w:t>
              </w:r>
            </w:ins>
            <w:r w:rsidRPr="00BC5AE5">
              <w:rPr>
                <w:rFonts w:ascii="Calibri Light" w:hAnsi="Calibri Light"/>
                <w:sz w:val="16"/>
                <w:szCs w:val="16"/>
                <w:lang w:val="en-US"/>
              </w:rPr>
              <w:br/>
            </w:r>
            <w:r w:rsidRPr="00BC5AE5">
              <w:rPr>
                <w:rFonts w:ascii="Calibri Light" w:hAnsi="Calibri Light"/>
                <w:sz w:val="16"/>
                <w:szCs w:val="16"/>
                <w:lang w:val="en-US"/>
              </w:rPr>
              <w:br/>
            </w:r>
            <w:del w:id="17916" w:author="Jing Kai Toh" w:date="2016-05-10T12:58:00Z">
              <w:r w:rsidRPr="00BC5AE5" w:rsidDel="000A5FEE">
                <w:rPr>
                  <w:rFonts w:ascii="Calibri Light" w:hAnsi="Calibri Light"/>
                  <w:sz w:val="16"/>
                  <w:szCs w:val="16"/>
                  <w:lang w:val="en-US"/>
                </w:rPr>
                <w:delText>C1126-00 Standard Specification for Faced or Unfaced Rigid Cellular Phenolic Thermal Insulation </w:delText>
              </w:r>
            </w:del>
            <w:ins w:id="17917" w:author="Jing Kai Toh" w:date="2016-05-10T12:58:00Z">
              <w:r w:rsidR="000A5FEE">
                <w:rPr>
                  <w:rFonts w:ascii="Calibri Light" w:hAnsi="Calibri Light"/>
                  <w:sz w:val="16"/>
                  <w:szCs w:val="16"/>
                  <w:lang w:val="en-US"/>
                </w:rPr>
                <w:t>ASTM C1126 - 15 Standard Specification for Faced or Unfaced Rigid Cellular Phenolic Thermal Insulation</w:t>
              </w:r>
            </w:ins>
            <w:r w:rsidRPr="00BC5AE5">
              <w:rPr>
                <w:rFonts w:ascii="Calibri Light" w:hAnsi="Calibri Light"/>
                <w:sz w:val="16"/>
                <w:szCs w:val="16"/>
                <w:lang w:val="en-US"/>
              </w:rPr>
              <w:br/>
            </w:r>
            <w:r w:rsidRPr="00BC5AE5">
              <w:rPr>
                <w:rFonts w:ascii="Calibri Light" w:hAnsi="Calibri Light"/>
                <w:sz w:val="16"/>
                <w:szCs w:val="16"/>
                <w:lang w:val="en-US"/>
              </w:rPr>
              <w:br/>
            </w:r>
            <w:del w:id="17918" w:author="Jing Kai Toh" w:date="2016-05-10T12:57:00Z">
              <w:r w:rsidRPr="00BC5AE5" w:rsidDel="000A5FEE">
                <w:rPr>
                  <w:rFonts w:ascii="Calibri Light" w:hAnsi="Calibri Light"/>
                  <w:sz w:val="16"/>
                  <w:szCs w:val="16"/>
                  <w:lang w:val="en-US"/>
                </w:rPr>
                <w:delText>C1082-98 Standard Specification for Asbestos-Cement Flat Sheet for Cooling Tower Fill </w:delText>
              </w:r>
            </w:del>
            <w:ins w:id="17919" w:author="Jing Kai Toh" w:date="2016-05-10T12:57:00Z">
              <w:r w:rsidR="000A5FEE">
                <w:rPr>
                  <w:rFonts w:ascii="Calibri Light" w:hAnsi="Calibri Light"/>
                  <w:sz w:val="16"/>
                  <w:szCs w:val="16"/>
                  <w:lang w:val="en-US"/>
                </w:rPr>
                <w:t>ASTM C1082 - 98(2014) Standard Specification for Asbestos-Cement Flat Sheet for Cooling Tower Fill</w:t>
              </w:r>
            </w:ins>
            <w:r w:rsidRPr="00BC5AE5">
              <w:rPr>
                <w:rFonts w:ascii="Calibri Light" w:hAnsi="Calibri Light"/>
                <w:sz w:val="16"/>
                <w:szCs w:val="16"/>
                <w:lang w:val="en-US"/>
              </w:rPr>
              <w:br/>
            </w:r>
            <w:r w:rsidRPr="00BC5AE5">
              <w:rPr>
                <w:rFonts w:ascii="Calibri Light" w:hAnsi="Calibri Light"/>
                <w:sz w:val="16"/>
                <w:szCs w:val="16"/>
                <w:lang w:val="en-US"/>
              </w:rPr>
              <w:br/>
            </w:r>
            <w:del w:id="17920" w:author="Jing Kai Toh" w:date="2016-05-10T12:56:00Z">
              <w:r w:rsidRPr="00BC5AE5" w:rsidDel="000A5FEE">
                <w:rPr>
                  <w:rFonts w:ascii="Calibri Light" w:hAnsi="Calibri Light"/>
                  <w:sz w:val="16"/>
                  <w:szCs w:val="16"/>
                  <w:lang w:val="en-US"/>
                </w:rPr>
                <w:delText>C1081-98 Standard Specification for Asbestos-Cement Corrugated Fill For Use in Cooling Towers </w:delText>
              </w:r>
            </w:del>
            <w:ins w:id="17921" w:author="Jing Kai Toh" w:date="2016-05-10T12:56:00Z">
              <w:r w:rsidR="000A5FEE">
                <w:rPr>
                  <w:rFonts w:ascii="Calibri Light" w:hAnsi="Calibri Light"/>
                  <w:sz w:val="16"/>
                  <w:szCs w:val="16"/>
                  <w:lang w:val="en-US"/>
                </w:rPr>
                <w:t>ASTM C1081 - 98(2014) Standard Specification for Asbestos-Cement Corrugated Fill For Use in Cooling Towers</w:t>
              </w:r>
            </w:ins>
            <w:r w:rsidRPr="00BC5AE5">
              <w:rPr>
                <w:rFonts w:ascii="Calibri Light" w:hAnsi="Calibri Light"/>
                <w:sz w:val="16"/>
                <w:szCs w:val="16"/>
                <w:lang w:val="en-US"/>
              </w:rPr>
              <w:br/>
            </w:r>
            <w:r w:rsidRPr="00BC5AE5">
              <w:rPr>
                <w:rFonts w:ascii="Calibri Light" w:hAnsi="Calibri Light"/>
                <w:sz w:val="16"/>
                <w:szCs w:val="16"/>
                <w:lang w:val="en-US"/>
              </w:rPr>
              <w:br/>
            </w:r>
            <w:del w:id="17922" w:author="Jing Kai Toh" w:date="2016-05-10T12:55:00Z">
              <w:r w:rsidRPr="00BC5AE5" w:rsidDel="000A5FEE">
                <w:rPr>
                  <w:rFonts w:ascii="Calibri Light" w:hAnsi="Calibri Light"/>
                  <w:sz w:val="16"/>
                  <w:szCs w:val="16"/>
                  <w:lang w:val="en-US"/>
                </w:rPr>
                <w:delText>C1080-98 Standard Specification for Asbestos-Cement Products Other Than Fill For Cooling Towers </w:delText>
              </w:r>
            </w:del>
            <w:ins w:id="17923" w:author="Jing Kai Toh" w:date="2016-05-10T12:55:00Z">
              <w:r w:rsidR="000A5FEE">
                <w:rPr>
                  <w:rFonts w:ascii="Calibri Light" w:hAnsi="Calibri Light"/>
                  <w:sz w:val="16"/>
                  <w:szCs w:val="16"/>
                  <w:lang w:val="en-US"/>
                </w:rPr>
                <w:t>ASTM C1080 - 98(2014) Standard Specification for Asbestos-Cement Products Other Than Fill For Cooling Towers</w:t>
              </w:r>
            </w:ins>
            <w:r w:rsidRPr="00BC5AE5">
              <w:rPr>
                <w:rFonts w:ascii="Calibri Light" w:hAnsi="Calibri Light"/>
                <w:sz w:val="16"/>
                <w:szCs w:val="16"/>
                <w:lang w:val="en-US"/>
              </w:rPr>
              <w:br/>
            </w:r>
            <w:r w:rsidRPr="00BC5AE5">
              <w:rPr>
                <w:rFonts w:ascii="Calibri Light" w:hAnsi="Calibri Light"/>
                <w:sz w:val="16"/>
                <w:szCs w:val="16"/>
                <w:lang w:val="en-US"/>
              </w:rPr>
              <w:br/>
            </w:r>
            <w:del w:id="17924" w:author="Jing Kai Toh" w:date="2016-05-10T12:54:00Z">
              <w:r w:rsidRPr="00BC5AE5" w:rsidDel="000A5FEE">
                <w:rPr>
                  <w:rFonts w:ascii="Calibri Light" w:hAnsi="Calibri Light"/>
                  <w:sz w:val="16"/>
                  <w:szCs w:val="16"/>
                  <w:lang w:val="en-US"/>
                </w:rPr>
                <w:delText>C1060-90(1997)e1 Standard Practice for Thermographic Inspection of Insulation Installations in Envelope Cavities of Frame Buildings </w:delText>
              </w:r>
            </w:del>
            <w:ins w:id="17925" w:author="Jing Kai Toh" w:date="2016-05-10T12:54:00Z">
              <w:r w:rsidR="000A5FEE">
                <w:rPr>
                  <w:rFonts w:ascii="Calibri Light" w:hAnsi="Calibri Light"/>
                  <w:sz w:val="16"/>
                  <w:szCs w:val="16"/>
                  <w:lang w:val="en-US"/>
                </w:rPr>
                <w:t>ASTM C1060 - 11a(2015) Standard Practice for Thermographic Inspection of Insulation Installations in Envelope Cavities of Frame Buildings</w:t>
              </w:r>
            </w:ins>
            <w:r w:rsidRPr="00BC5AE5">
              <w:rPr>
                <w:rFonts w:ascii="Calibri Light" w:hAnsi="Calibri Light"/>
                <w:sz w:val="16"/>
                <w:szCs w:val="16"/>
                <w:lang w:val="en-US"/>
              </w:rPr>
              <w:br/>
            </w:r>
            <w:r w:rsidRPr="00BC5AE5">
              <w:rPr>
                <w:rFonts w:ascii="Calibri Light" w:hAnsi="Calibri Light"/>
                <w:sz w:val="16"/>
                <w:szCs w:val="16"/>
                <w:lang w:val="en-US"/>
              </w:rPr>
              <w:br/>
            </w:r>
            <w:del w:id="17926" w:author="Jing Kai Toh" w:date="2016-05-10T12:53:00Z">
              <w:r w:rsidRPr="00BC5AE5" w:rsidDel="000A5FEE">
                <w:rPr>
                  <w:rFonts w:ascii="Calibri Light" w:hAnsi="Calibri Light"/>
                  <w:sz w:val="16"/>
                  <w:szCs w:val="16"/>
                  <w:lang w:val="en-US"/>
                </w:rPr>
                <w:delText>C1046-95(2001) Standard Practice for In-Situ Measurement of Heat Flux and Temperature on Building Envelope Components </w:delText>
              </w:r>
            </w:del>
            <w:ins w:id="17927" w:author="Jing Kai Toh" w:date="2016-05-10T12:53:00Z">
              <w:r w:rsidR="000A5FEE">
                <w:rPr>
                  <w:rFonts w:ascii="Calibri Light" w:hAnsi="Calibri Light"/>
                  <w:sz w:val="16"/>
                  <w:szCs w:val="16"/>
                  <w:lang w:val="en-US"/>
                </w:rPr>
                <w:t>ASTM C1046 - 95(2013) Standard Practice for In-Situ Measurement of Heat Flux and Temperature on Building Envelope Components</w:t>
              </w:r>
            </w:ins>
            <w:r w:rsidRPr="00BC5AE5">
              <w:rPr>
                <w:rFonts w:ascii="Calibri Light" w:hAnsi="Calibri Light"/>
                <w:sz w:val="16"/>
                <w:szCs w:val="16"/>
                <w:lang w:val="en-US"/>
              </w:rPr>
              <w:br/>
            </w:r>
            <w:r w:rsidRPr="00BC5AE5">
              <w:rPr>
                <w:rFonts w:ascii="Calibri Light" w:hAnsi="Calibri Light"/>
                <w:sz w:val="16"/>
                <w:szCs w:val="16"/>
                <w:lang w:val="en-US"/>
              </w:rPr>
              <w:br/>
            </w:r>
            <w:del w:id="17928" w:author="Jing Kai Toh" w:date="2016-05-10T12:52:00Z">
              <w:r w:rsidRPr="00BC5AE5" w:rsidDel="000A5FEE">
                <w:rPr>
                  <w:rFonts w:ascii="Calibri Light" w:hAnsi="Calibri Light"/>
                  <w:sz w:val="16"/>
                  <w:szCs w:val="16"/>
                  <w:lang w:val="en-US"/>
                </w:rPr>
                <w:delText>C991-00 Standard Specification for Flexible Glass Fiber Insulation for Metal Buildings </w:delText>
              </w:r>
            </w:del>
            <w:ins w:id="17929" w:author="Jing Kai Toh" w:date="2016-05-10T12:52:00Z">
              <w:r w:rsidR="000A5FEE">
                <w:rPr>
                  <w:rFonts w:ascii="Calibri Light" w:hAnsi="Calibri Light"/>
                  <w:sz w:val="16"/>
                  <w:szCs w:val="16"/>
                  <w:lang w:val="en-US"/>
                </w:rPr>
                <w:t>ASTM C991 - 15 Standard Specification for Flexible Fibrous Glass Insulation for Metal Buildings</w:t>
              </w:r>
            </w:ins>
            <w:r w:rsidRPr="00BC5AE5">
              <w:rPr>
                <w:rFonts w:ascii="Calibri Light" w:hAnsi="Calibri Light"/>
                <w:sz w:val="16"/>
                <w:szCs w:val="16"/>
                <w:lang w:val="en-US"/>
              </w:rPr>
              <w:br/>
            </w:r>
            <w:r w:rsidRPr="00BC5AE5">
              <w:rPr>
                <w:rFonts w:ascii="Calibri Light" w:hAnsi="Calibri Light"/>
                <w:sz w:val="16"/>
                <w:szCs w:val="16"/>
                <w:lang w:val="en-US"/>
              </w:rPr>
              <w:br/>
            </w:r>
            <w:del w:id="17930" w:author="Jing Kai Toh" w:date="2016-05-10T12:51:00Z">
              <w:r w:rsidRPr="00BC5AE5" w:rsidDel="000A5FEE">
                <w:rPr>
                  <w:rFonts w:ascii="Calibri Light" w:hAnsi="Calibri Light"/>
                  <w:sz w:val="16"/>
                  <w:szCs w:val="16"/>
                  <w:lang w:val="en-US"/>
                </w:rPr>
                <w:delText>C717-02 Standard Terminology of Building Seals and Sealants </w:delText>
              </w:r>
            </w:del>
            <w:ins w:id="17931" w:author="Jing Kai Toh" w:date="2016-05-10T12:51:00Z">
              <w:r w:rsidR="000A5FEE">
                <w:rPr>
                  <w:rFonts w:ascii="Calibri Light" w:hAnsi="Calibri Light"/>
                  <w:sz w:val="16"/>
                  <w:szCs w:val="16"/>
                  <w:lang w:val="en-US"/>
                </w:rPr>
                <w:t>ASTM C717-14a Standard Terminology of Building Seals and Sealants</w:t>
              </w:r>
            </w:ins>
            <w:r w:rsidRPr="00BC5AE5">
              <w:rPr>
                <w:rFonts w:ascii="Calibri Light" w:hAnsi="Calibri Light"/>
                <w:sz w:val="16"/>
                <w:szCs w:val="16"/>
                <w:lang w:val="en-US"/>
              </w:rPr>
              <w:br/>
            </w:r>
            <w:r w:rsidRPr="00BC5AE5">
              <w:rPr>
                <w:rFonts w:ascii="Calibri Light" w:hAnsi="Calibri Light"/>
                <w:sz w:val="16"/>
                <w:szCs w:val="16"/>
                <w:lang w:val="en-US"/>
              </w:rPr>
              <w:br/>
            </w:r>
            <w:del w:id="17932" w:author="Jing Kai Toh" w:date="2016-05-10T12:47:00Z">
              <w:r w:rsidRPr="00BC5AE5" w:rsidDel="000A5FEE">
                <w:rPr>
                  <w:rFonts w:ascii="Calibri Light" w:hAnsi="Calibri Light"/>
                  <w:sz w:val="16"/>
                  <w:szCs w:val="16"/>
                  <w:lang w:val="en-US"/>
                </w:rPr>
                <w:delText>C636-96 Standard Practice for Installation of Metal Ceiling Suspension Systems for Acoustical Tile and Lay-In Panels </w:delText>
              </w:r>
            </w:del>
            <w:ins w:id="17933" w:author="Jing Kai Toh" w:date="2016-05-10T12:47:00Z">
              <w:r w:rsidR="000A5FEE">
                <w:rPr>
                  <w:rFonts w:ascii="Calibri Light" w:hAnsi="Calibri Light"/>
                  <w:sz w:val="16"/>
                  <w:szCs w:val="16"/>
                  <w:lang w:val="en-US"/>
                </w:rPr>
                <w:t>ASTM C636 / C636M - 13 Standard Practice for Installation of Metal Ceiling Suspension Systems for Acoustical Tile and Lay-In Panels</w:t>
              </w:r>
            </w:ins>
            <w:r w:rsidRPr="00BC5AE5">
              <w:rPr>
                <w:rFonts w:ascii="Calibri Light" w:hAnsi="Calibri Light"/>
                <w:sz w:val="16"/>
                <w:szCs w:val="16"/>
                <w:lang w:val="en-US"/>
              </w:rPr>
              <w:br/>
            </w:r>
            <w:r w:rsidRPr="00BC5AE5">
              <w:rPr>
                <w:rFonts w:ascii="Calibri Light" w:hAnsi="Calibri Light"/>
                <w:sz w:val="16"/>
                <w:szCs w:val="16"/>
                <w:lang w:val="en-US"/>
              </w:rPr>
              <w:br/>
            </w:r>
            <w:del w:id="17934" w:author="Jing Kai Toh" w:date="2016-05-10T12:44:00Z">
              <w:r w:rsidRPr="00BC5AE5" w:rsidDel="000A5FEE">
                <w:rPr>
                  <w:rFonts w:ascii="Calibri Light" w:hAnsi="Calibri Light"/>
                  <w:sz w:val="16"/>
                  <w:szCs w:val="16"/>
                  <w:lang w:val="en-US"/>
                </w:rPr>
                <w:delText>C551-98 Standard Specification for Asbestos-Cement Fiberboard Insulating Panels </w:delText>
              </w:r>
            </w:del>
            <w:ins w:id="17935" w:author="Jing Kai Toh" w:date="2016-05-10T12:44:00Z">
              <w:r w:rsidR="000A5FEE">
                <w:rPr>
                  <w:rFonts w:ascii="Calibri Light" w:hAnsi="Calibri Light"/>
                  <w:sz w:val="16"/>
                  <w:szCs w:val="16"/>
                  <w:lang w:val="en-US"/>
                </w:rPr>
                <w:t>ASTM C551/C551M-07(2011)e1 Standard Specification for Asbestos-Cement Fiberboard Insulating Panels</w:t>
              </w:r>
            </w:ins>
            <w:r w:rsidRPr="00BC5AE5">
              <w:rPr>
                <w:rFonts w:ascii="Calibri Light" w:hAnsi="Calibri Light"/>
                <w:sz w:val="16"/>
                <w:szCs w:val="16"/>
                <w:lang w:val="en-US"/>
              </w:rPr>
              <w:br/>
            </w:r>
            <w:r w:rsidRPr="00BC5AE5">
              <w:rPr>
                <w:rFonts w:ascii="Calibri Light" w:hAnsi="Calibri Light"/>
                <w:sz w:val="16"/>
                <w:szCs w:val="16"/>
                <w:lang w:val="en-US"/>
              </w:rPr>
              <w:br/>
            </w:r>
            <w:del w:id="17936" w:author="Jing Kai Toh" w:date="2016-05-10T12:42:00Z">
              <w:r w:rsidRPr="00BC5AE5" w:rsidDel="00F17B4C">
                <w:rPr>
                  <w:rFonts w:ascii="Calibri Light" w:hAnsi="Calibri Light"/>
                  <w:sz w:val="16"/>
                  <w:szCs w:val="16"/>
                  <w:lang w:val="en-US"/>
                </w:rPr>
                <w:delText>C459-97(2002) Standard Test Methods for Asbestos-Cement Flat Products </w:delText>
              </w:r>
            </w:del>
            <w:ins w:id="17937" w:author="Jing Kai Toh" w:date="2016-05-10T12:42:00Z">
              <w:r w:rsidR="00F17B4C">
                <w:rPr>
                  <w:rFonts w:ascii="Calibri Light" w:hAnsi="Calibri Light"/>
                  <w:sz w:val="16"/>
                  <w:szCs w:val="16"/>
                  <w:lang w:val="en-US"/>
                </w:rPr>
                <w:t>ASTM C459 / C459M - 97(2011)e1 Standard Test Methods for Asbestos-Cement Flat Products</w:t>
              </w:r>
            </w:ins>
            <w:r w:rsidRPr="00BC5AE5">
              <w:rPr>
                <w:rFonts w:ascii="Calibri Light" w:hAnsi="Calibri Light"/>
                <w:sz w:val="16"/>
                <w:szCs w:val="16"/>
                <w:lang w:val="en-US"/>
              </w:rPr>
              <w:br/>
            </w:r>
            <w:r w:rsidRPr="00BC5AE5">
              <w:rPr>
                <w:rFonts w:ascii="Calibri Light" w:hAnsi="Calibri Light"/>
                <w:sz w:val="16"/>
                <w:szCs w:val="16"/>
                <w:lang w:val="en-US"/>
              </w:rPr>
              <w:br/>
            </w:r>
            <w:del w:id="17938" w:author="Jing Kai Toh" w:date="2016-05-10T12:41:00Z">
              <w:r w:rsidRPr="00BC5AE5" w:rsidDel="00F17B4C">
                <w:rPr>
                  <w:rFonts w:ascii="Calibri Light" w:hAnsi="Calibri Light"/>
                  <w:sz w:val="16"/>
                  <w:szCs w:val="16"/>
                  <w:lang w:val="en-US"/>
                </w:rPr>
                <w:delText>C317/C317M-00 Standard Specification for Gypsum Concrete </w:delText>
              </w:r>
            </w:del>
            <w:ins w:id="17939" w:author="Jing Kai Toh" w:date="2016-05-10T12:41:00Z">
              <w:r w:rsidR="00F17B4C">
                <w:rPr>
                  <w:rFonts w:ascii="Calibri Light" w:hAnsi="Calibri Light"/>
                  <w:sz w:val="16"/>
                  <w:szCs w:val="16"/>
                  <w:lang w:val="en-US"/>
                </w:rPr>
                <w:t>ASTM C317 / C317M - 00(2015) Standard Specification for Gypsum Concrete</w:t>
              </w:r>
            </w:ins>
            <w:r w:rsidRPr="00BC5AE5">
              <w:rPr>
                <w:rFonts w:ascii="Calibri Light" w:hAnsi="Calibri Light"/>
                <w:sz w:val="16"/>
                <w:szCs w:val="16"/>
                <w:lang w:val="en-US"/>
              </w:rPr>
              <w:br/>
            </w:r>
            <w:r w:rsidRPr="00BC5AE5">
              <w:rPr>
                <w:rFonts w:ascii="Calibri Light" w:hAnsi="Calibri Light"/>
                <w:sz w:val="16"/>
                <w:szCs w:val="16"/>
                <w:lang w:val="en-US"/>
              </w:rPr>
              <w:br/>
            </w:r>
            <w:del w:id="17940" w:author="Jing Kai Toh" w:date="2016-05-10T12:40:00Z">
              <w:r w:rsidRPr="00BC5AE5" w:rsidDel="00F17B4C">
                <w:rPr>
                  <w:rFonts w:ascii="Calibri Light" w:hAnsi="Calibri Light"/>
                  <w:sz w:val="16"/>
                  <w:szCs w:val="16"/>
                  <w:lang w:val="en-US"/>
                </w:rPr>
                <w:delText>C240-97 Standard Test Methods of Testing Cellular Glass Insulation Block </w:delText>
              </w:r>
            </w:del>
            <w:ins w:id="17941" w:author="Jing Kai Toh" w:date="2016-05-10T12:40:00Z">
              <w:r w:rsidR="00F17B4C">
                <w:rPr>
                  <w:rFonts w:ascii="Calibri Light" w:hAnsi="Calibri Light"/>
                  <w:sz w:val="16"/>
                  <w:szCs w:val="16"/>
                  <w:lang w:val="en-US"/>
                </w:rPr>
                <w:t>ASTM C240-08(2012) Standard Test Methods of Testing Cellular Glass Insulation Block</w:t>
              </w:r>
            </w:ins>
            <w:r w:rsidRPr="00BC5AE5">
              <w:rPr>
                <w:rFonts w:ascii="Calibri Light" w:hAnsi="Calibri Light"/>
                <w:sz w:val="16"/>
                <w:szCs w:val="16"/>
                <w:lang w:val="en-US"/>
              </w:rPr>
              <w:br/>
            </w:r>
            <w:r w:rsidRPr="00BC5AE5">
              <w:rPr>
                <w:rFonts w:ascii="Calibri Light" w:hAnsi="Calibri Light"/>
                <w:sz w:val="16"/>
                <w:szCs w:val="16"/>
                <w:lang w:val="en-US"/>
              </w:rPr>
              <w:br/>
            </w:r>
            <w:del w:id="17942" w:author="Jing Kai Toh" w:date="2016-05-10T12:38:00Z">
              <w:r w:rsidRPr="00BC5AE5" w:rsidDel="00F17B4C">
                <w:rPr>
                  <w:rFonts w:ascii="Calibri Light" w:hAnsi="Calibri Light"/>
                  <w:sz w:val="16"/>
                  <w:szCs w:val="16"/>
                  <w:lang w:val="en-US"/>
                </w:rPr>
                <w:delText>C221-98 Standard Specification for Corrugated Asbestos-Cement Sheets </w:delText>
              </w:r>
            </w:del>
            <w:ins w:id="17943" w:author="Jing Kai Toh" w:date="2016-05-10T12:38:00Z">
              <w:r w:rsidR="00F17B4C">
                <w:rPr>
                  <w:rFonts w:ascii="Calibri Light" w:hAnsi="Calibri Light"/>
                  <w:sz w:val="16"/>
                  <w:szCs w:val="16"/>
                  <w:lang w:val="en-US"/>
                </w:rPr>
                <w:t>ASTM C221 - 98(2014) Standard Specification for Corrugated Asbestos-Cement Sheets</w:t>
              </w:r>
            </w:ins>
            <w:r w:rsidRPr="00BC5AE5">
              <w:rPr>
                <w:rFonts w:ascii="Calibri Light" w:hAnsi="Calibri Light"/>
                <w:sz w:val="16"/>
                <w:szCs w:val="16"/>
                <w:lang w:val="en-US"/>
              </w:rPr>
              <w:br/>
            </w:r>
            <w:r w:rsidRPr="00BC5AE5">
              <w:rPr>
                <w:rFonts w:ascii="Calibri Light" w:hAnsi="Calibri Light"/>
                <w:sz w:val="16"/>
                <w:szCs w:val="16"/>
                <w:lang w:val="en-US"/>
              </w:rPr>
              <w:br/>
            </w:r>
            <w:del w:id="17944" w:author="Jing Kai Toh" w:date="2016-05-10T12:37:00Z">
              <w:r w:rsidRPr="00BC5AE5" w:rsidDel="00F17B4C">
                <w:rPr>
                  <w:rFonts w:ascii="Calibri Light" w:hAnsi="Calibri Light"/>
                  <w:sz w:val="16"/>
                  <w:szCs w:val="16"/>
                  <w:lang w:val="en-US"/>
                </w:rPr>
                <w:delText>C120-00 Standard Test Methods of Flexure Testing of Slate (Modulus of Rupture, Modulus of Elasticity) </w:delText>
              </w:r>
            </w:del>
            <w:ins w:id="17945" w:author="Jing Kai Toh" w:date="2016-05-10T12:37:00Z">
              <w:r w:rsidR="00F17B4C">
                <w:rPr>
                  <w:rFonts w:ascii="Calibri Light" w:hAnsi="Calibri Light"/>
                  <w:sz w:val="16"/>
                  <w:szCs w:val="16"/>
                  <w:lang w:val="en-US"/>
                </w:rPr>
                <w:t>ASTM C120 / C120M - 15a Standard Test Methods for Flexure Testing of Structural and Roofing Slate</w:t>
              </w:r>
            </w:ins>
            <w:r w:rsidRPr="00BC5AE5">
              <w:rPr>
                <w:rFonts w:ascii="Calibri Light" w:hAnsi="Calibri Light"/>
                <w:sz w:val="16"/>
                <w:szCs w:val="16"/>
                <w:lang w:val="en-US"/>
              </w:rPr>
              <w:br/>
            </w:r>
            <w:r w:rsidRPr="00BC5AE5">
              <w:rPr>
                <w:rFonts w:ascii="Calibri Light" w:hAnsi="Calibri Light"/>
                <w:sz w:val="16"/>
                <w:szCs w:val="16"/>
                <w:lang w:val="en-US"/>
              </w:rPr>
              <w:br/>
            </w:r>
            <w:del w:id="17946" w:author="Jing Kai Toh" w:date="2016-05-10T12:36:00Z">
              <w:r w:rsidRPr="00BC5AE5" w:rsidDel="00F17B4C">
                <w:rPr>
                  <w:rFonts w:ascii="Calibri Light" w:hAnsi="Calibri Light"/>
                  <w:sz w:val="16"/>
                  <w:szCs w:val="16"/>
                  <w:lang w:val="en-US"/>
                </w:rPr>
                <w:delText>C67-02a Standard Test Methods for Sampling and Testing Brick and Structural Clay Tile </w:delText>
              </w:r>
            </w:del>
            <w:ins w:id="17947" w:author="Jing Kai Toh" w:date="2016-05-10T12:36:00Z">
              <w:r w:rsidR="00F17B4C">
                <w:rPr>
                  <w:rFonts w:ascii="Calibri Light" w:hAnsi="Calibri Light"/>
                  <w:sz w:val="16"/>
                  <w:szCs w:val="16"/>
                  <w:lang w:val="en-US"/>
                </w:rPr>
                <w:t>ASTM C67 - 14 Standard Test Methods for Sampling and Testing Brick and Structural Clay Tile</w:t>
              </w:r>
            </w:ins>
            <w:r w:rsidRPr="00BC5AE5">
              <w:rPr>
                <w:rFonts w:ascii="Calibri Light" w:hAnsi="Calibri Light"/>
                <w:sz w:val="16"/>
                <w:szCs w:val="16"/>
                <w:lang w:val="en-US"/>
              </w:rPr>
              <w:br/>
            </w:r>
            <w:r w:rsidRPr="00BC5AE5">
              <w:rPr>
                <w:rFonts w:ascii="Calibri Light" w:hAnsi="Calibri Light"/>
                <w:sz w:val="16"/>
                <w:szCs w:val="16"/>
                <w:lang w:val="en-US"/>
              </w:rPr>
              <w:br/>
            </w:r>
            <w:del w:id="17948" w:author="Jing Kai Toh" w:date="2016-05-10T12:14:00Z">
              <w:r w:rsidRPr="00BC5AE5" w:rsidDel="00CB37C4">
                <w:rPr>
                  <w:rFonts w:ascii="Calibri Light" w:hAnsi="Calibri Light"/>
                  <w:sz w:val="16"/>
                  <w:szCs w:val="16"/>
                  <w:lang w:val="en-US"/>
                </w:rPr>
                <w:delText>C34-96(2001) Standard Specification for Structural Clay Load-Bearing Wall Tile </w:delText>
              </w:r>
            </w:del>
            <w:ins w:id="17949" w:author="Jing Kai Toh" w:date="2016-05-10T12:14:00Z">
              <w:r w:rsidR="00CB37C4">
                <w:rPr>
                  <w:rFonts w:ascii="Calibri Light" w:hAnsi="Calibri Light"/>
                  <w:sz w:val="16"/>
                  <w:szCs w:val="16"/>
                  <w:lang w:val="en-US"/>
                </w:rPr>
                <w:t>ASTM C56 - 13 Standard Specification for Structural Clay Nonloadbearing Tile</w:t>
              </w:r>
            </w:ins>
            <w:r w:rsidRPr="00BC5AE5">
              <w:rPr>
                <w:rFonts w:ascii="Calibri Light" w:hAnsi="Calibri Light"/>
                <w:sz w:val="16"/>
                <w:szCs w:val="16"/>
                <w:lang w:val="en-US"/>
              </w:rPr>
              <w:br/>
            </w:r>
            <w:r w:rsidRPr="00BC5AE5">
              <w:rPr>
                <w:rFonts w:ascii="Calibri Light" w:hAnsi="Calibri Light"/>
                <w:sz w:val="16"/>
                <w:szCs w:val="16"/>
                <w:lang w:val="en-US"/>
              </w:rPr>
              <w:br/>
            </w:r>
            <w:del w:id="17950" w:author="Jing Kai Toh" w:date="2016-05-10T12:13:00Z">
              <w:r w:rsidRPr="00BC5AE5" w:rsidDel="00CB37C4">
                <w:rPr>
                  <w:rFonts w:ascii="Calibri Light" w:hAnsi="Calibri Light"/>
                  <w:sz w:val="16"/>
                  <w:szCs w:val="16"/>
                  <w:lang w:val="en-US"/>
                </w:rPr>
                <w:delText>A924/A924M-99 Standard Specification for General Requirements for Steel Sheet, Metallic-Coated by the Hot-Dip Process </w:delText>
              </w:r>
            </w:del>
            <w:ins w:id="17951" w:author="Jing Kai Toh" w:date="2016-05-10T12:13:00Z">
              <w:r w:rsidR="00CB37C4">
                <w:rPr>
                  <w:rFonts w:ascii="Calibri Light" w:hAnsi="Calibri Light"/>
                  <w:sz w:val="16"/>
                  <w:szCs w:val="16"/>
                  <w:lang w:val="en-US"/>
                </w:rPr>
                <w:t>ASTM A755/A755M-15 Standard Specification for Steel Sheet, Metallic Coated by the Hot-Dip Process and Prepainted by the Coil-Coating Process for Exterior Exposed Building Products</w:t>
              </w:r>
            </w:ins>
            <w:r w:rsidRPr="00BC5AE5">
              <w:rPr>
                <w:rFonts w:ascii="Calibri Light" w:hAnsi="Calibri Light"/>
                <w:sz w:val="16"/>
                <w:szCs w:val="16"/>
                <w:lang w:val="en-US"/>
              </w:rPr>
              <w:br/>
            </w:r>
            <w:r w:rsidRPr="00BC5AE5">
              <w:rPr>
                <w:rFonts w:ascii="Calibri Light" w:hAnsi="Calibri Light"/>
                <w:sz w:val="16"/>
                <w:szCs w:val="16"/>
                <w:lang w:val="en-US"/>
              </w:rPr>
              <w:br/>
            </w:r>
            <w:del w:id="17952" w:author="Jing Kai Toh" w:date="2016-05-10T12:09:00Z">
              <w:r w:rsidRPr="00BC5AE5" w:rsidDel="00CB37C4">
                <w:rPr>
                  <w:rFonts w:ascii="Calibri Light" w:hAnsi="Calibri Light"/>
                  <w:sz w:val="16"/>
                  <w:szCs w:val="16"/>
                  <w:lang w:val="en-US"/>
                </w:rPr>
                <w:delText>A755/A755M-01 Standard Specification for Steel Sheet, Metallic Coated by the Hot-Dip Process and Prepainted by the Coil-Coating Process for Exterior Exposed Building Products </w:delText>
              </w:r>
            </w:del>
            <w:ins w:id="17953" w:author="Jing Kai Toh" w:date="2016-05-10T12:09:00Z">
              <w:r w:rsidR="00CB37C4">
                <w:rPr>
                  <w:rFonts w:ascii="Calibri Light" w:hAnsi="Calibri Light"/>
                  <w:sz w:val="16"/>
                  <w:szCs w:val="16"/>
                  <w:lang w:val="en-US"/>
                </w:rPr>
                <w:t>ASTM A755/A755M-15 Standard Specification for Steel Sheet, Metallic Coated by the Hot-Dip Process and Prepainted by the Coil-Coating Process for Exterior Exposed Building Products</w:t>
              </w:r>
            </w:ins>
            <w:r w:rsidRPr="00BC5AE5">
              <w:rPr>
                <w:rFonts w:ascii="Calibri Light" w:hAnsi="Calibri Light"/>
                <w:sz w:val="16"/>
                <w:szCs w:val="16"/>
                <w:lang w:val="en-US"/>
              </w:rPr>
              <w:br/>
            </w:r>
            <w:r w:rsidRPr="00BC5AE5">
              <w:rPr>
                <w:rFonts w:ascii="Calibri Light" w:hAnsi="Calibri Light"/>
                <w:sz w:val="16"/>
                <w:szCs w:val="16"/>
                <w:lang w:val="en-US"/>
              </w:rPr>
              <w:br/>
            </w:r>
            <w:del w:id="17954" w:author="Jing Kai Toh" w:date="2016-05-12T11:51:00Z">
              <w:r w:rsidRPr="00BC5AE5" w:rsidDel="00F8310E">
                <w:rPr>
                  <w:rFonts w:ascii="Calibri Light" w:hAnsi="Calibri Light"/>
                  <w:sz w:val="16"/>
                  <w:szCs w:val="16"/>
                  <w:lang w:val="en-US"/>
                </w:rPr>
                <w:delText>D172 Specification for Coal-Tar Saturated ROOFing Melt for Use in Waterproofing and in Constructing Built Up Roofs (Discontinued 1925), Replaced By D226 and D227 </w:delText>
              </w:r>
            </w:del>
            <w:ins w:id="17955" w:author="Jing Kai Toh" w:date="2016-05-12T11:51:00Z">
              <w:r w:rsidR="00F8310E">
                <w:rPr>
                  <w:rFonts w:ascii="Calibri Light" w:hAnsi="Calibri Light"/>
                  <w:sz w:val="16"/>
                  <w:szCs w:val="16"/>
                  <w:lang w:val="en-US"/>
                </w:rPr>
                <w:t>ASTM D226/D226M-09 Standard Specification for Asphalt-Saturated Organic Felt Used in Roofing and Waterproofing / ASTM D227/D227M-03(2011)e1 Standard Specification for Coal-Tar-Saturated Organic Felt Used in 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956" w:author="Jing Kai Toh" w:date="2016-05-10T12:16:00Z">
              <w:r w:rsidRPr="00BC5AE5" w:rsidDel="00CB37C4">
                <w:rPr>
                  <w:rFonts w:ascii="Calibri Light" w:hAnsi="Calibri Light"/>
                  <w:sz w:val="16"/>
                  <w:szCs w:val="16"/>
                  <w:lang w:val="en-US"/>
                </w:rPr>
                <w:delText>ES3 Specification for ROOF and Rock Bolts and Accessories (Discontinued 1977), Replaced By F432 </w:delText>
              </w:r>
            </w:del>
            <w:ins w:id="17957" w:author="Jing Kai Toh" w:date="2016-05-10T12:16:00Z">
              <w:r w:rsidR="00CB37C4">
                <w:rPr>
                  <w:rFonts w:ascii="Calibri Light" w:hAnsi="Calibri Light"/>
                  <w:sz w:val="16"/>
                  <w:szCs w:val="16"/>
                  <w:lang w:val="en-US"/>
                </w:rPr>
                <w:t>ASTM F432 - 13 Standard Specification for Roof and Rock Bolts and Accessories</w:t>
              </w:r>
            </w:ins>
            <w:r w:rsidRPr="00BC5AE5">
              <w:rPr>
                <w:rFonts w:ascii="Calibri Light" w:hAnsi="Calibri Light"/>
                <w:sz w:val="16"/>
                <w:szCs w:val="16"/>
                <w:lang w:val="en-US"/>
              </w:rPr>
              <w:br/>
            </w:r>
            <w:r w:rsidRPr="00BC5AE5">
              <w:rPr>
                <w:rFonts w:ascii="Calibri Light" w:hAnsi="Calibri Light"/>
                <w:sz w:val="16"/>
                <w:szCs w:val="16"/>
                <w:lang w:val="en-US"/>
              </w:rPr>
              <w:br/>
            </w:r>
            <w:del w:id="17958" w:author="Jing Kai Toh" w:date="2016-05-10T12:18:00Z">
              <w:r w:rsidRPr="00BC5AE5" w:rsidDel="00CB37C4">
                <w:rPr>
                  <w:rFonts w:ascii="Calibri Light" w:hAnsi="Calibri Light"/>
                  <w:sz w:val="16"/>
                  <w:szCs w:val="16"/>
                  <w:lang w:val="en-US"/>
                </w:rPr>
                <w:delText>D3672 Specification for Venting Asphalt-Saturated and Coated Inorganic Felt Base Sheet Used in ROOFing (Discontinued 1991), Replaced By D4897 </w:delText>
              </w:r>
            </w:del>
            <w:ins w:id="17959" w:author="Jing Kai Toh" w:date="2016-05-10T12:18:00Z">
              <w:r w:rsidR="00CB37C4">
                <w:rPr>
                  <w:rFonts w:ascii="Calibri Light" w:hAnsi="Calibri Light"/>
                  <w:sz w:val="16"/>
                  <w:szCs w:val="16"/>
                  <w:lang w:val="en-US"/>
                </w:rPr>
                <w:t>ASTM D4897 / D4897M - 01(2009) Standard Specification for Asphalt-Coated Glass-Fiber Venting Base Sheet Used in Roofing</w:t>
              </w:r>
            </w:ins>
            <w:r w:rsidRPr="00BC5AE5">
              <w:rPr>
                <w:rFonts w:ascii="Calibri Light" w:hAnsi="Calibri Light"/>
                <w:sz w:val="16"/>
                <w:szCs w:val="16"/>
                <w:lang w:val="en-US"/>
              </w:rPr>
              <w:br/>
            </w:r>
            <w:r w:rsidRPr="00BC5AE5">
              <w:rPr>
                <w:rFonts w:ascii="Calibri Light" w:hAnsi="Calibri Light"/>
                <w:sz w:val="16"/>
                <w:szCs w:val="16"/>
                <w:lang w:val="en-US"/>
              </w:rPr>
              <w:br/>
              <w:t>D3378 Specification for Asphalt-Saturated and Coated Asbestos Felt Base Sheet Used in ROOFing (Discontinued 1985), Replaced By No_Replacement </w:t>
            </w:r>
            <w:r w:rsidRPr="00BC5AE5">
              <w:rPr>
                <w:rFonts w:ascii="Calibri Light" w:hAnsi="Calibri Light"/>
                <w:sz w:val="16"/>
                <w:szCs w:val="16"/>
                <w:lang w:val="en-US"/>
              </w:rPr>
              <w:br/>
            </w:r>
            <w:r w:rsidRPr="00BC5AE5">
              <w:rPr>
                <w:rFonts w:ascii="Calibri Light" w:hAnsi="Calibri Light"/>
                <w:sz w:val="16"/>
                <w:szCs w:val="16"/>
                <w:lang w:val="en-US"/>
              </w:rPr>
              <w:br/>
              <w:t>D3158 Specification for Asphalt Saturated and Coated Organic Felt Used in ROOFing (Discontinued 1983), Replaced By No_Replacement </w:t>
            </w:r>
            <w:r w:rsidRPr="00BC5AE5">
              <w:rPr>
                <w:rFonts w:ascii="Calibri Light" w:hAnsi="Calibri Light"/>
                <w:sz w:val="16"/>
                <w:szCs w:val="16"/>
                <w:lang w:val="en-US"/>
              </w:rPr>
              <w:br/>
            </w:r>
            <w:r w:rsidRPr="00BC5AE5">
              <w:rPr>
                <w:rFonts w:ascii="Calibri Light" w:hAnsi="Calibri Light"/>
                <w:sz w:val="16"/>
                <w:szCs w:val="16"/>
                <w:lang w:val="en-US"/>
              </w:rPr>
              <w:br/>
              <w:t>D1866 Test Method for Translucency of Mineral Aggregate Used on Built-Up ROOFs (Discontinued 1989), Replaced By No_Replacement </w:t>
            </w:r>
            <w:r w:rsidRPr="00BC5AE5">
              <w:rPr>
                <w:rFonts w:ascii="Calibri Light" w:hAnsi="Calibri Light"/>
                <w:sz w:val="16"/>
                <w:szCs w:val="16"/>
                <w:lang w:val="en-US"/>
              </w:rPr>
              <w:br/>
            </w:r>
            <w:r w:rsidRPr="00BC5AE5">
              <w:rPr>
                <w:rFonts w:ascii="Calibri Light" w:hAnsi="Calibri Light"/>
                <w:sz w:val="16"/>
                <w:szCs w:val="16"/>
                <w:lang w:val="en-US"/>
              </w:rPr>
              <w:br/>
            </w:r>
            <w:del w:id="17960" w:author="Jing Kai Toh" w:date="2016-05-10T12:22:00Z">
              <w:r w:rsidRPr="00BC5AE5" w:rsidDel="00CB37C4">
                <w:rPr>
                  <w:rFonts w:ascii="Calibri Light" w:hAnsi="Calibri Light"/>
                  <w:sz w:val="16"/>
                  <w:szCs w:val="16"/>
                  <w:lang w:val="en-US"/>
                </w:rPr>
                <w:delText>D1167 Methods of Testing Asphalt-Base Emulsions for Use as Protective Coatings for Built-Up ROOFs (Discontinued 1971), Replaced By D2939 </w:delText>
              </w:r>
            </w:del>
            <w:ins w:id="17961" w:author="Jing Kai Toh" w:date="2016-05-10T12:22:00Z">
              <w:r w:rsidR="00CB37C4">
                <w:rPr>
                  <w:rFonts w:ascii="Calibri Light" w:hAnsi="Calibri Light"/>
                  <w:sz w:val="16"/>
                  <w:szCs w:val="16"/>
                  <w:lang w:val="en-US"/>
                </w:rPr>
                <w:t>ASTM D2939-03 Standard Test Methods for Emulsified Bitumens Used as Protective Coatings (Withdrawn 2012)</w:t>
              </w:r>
            </w:ins>
            <w:r w:rsidRPr="00BC5AE5">
              <w:rPr>
                <w:rFonts w:ascii="Calibri Light" w:hAnsi="Calibri Light"/>
                <w:sz w:val="16"/>
                <w:szCs w:val="16"/>
                <w:lang w:val="en-US"/>
              </w:rPr>
              <w:br/>
            </w:r>
            <w:r w:rsidRPr="00BC5AE5">
              <w:rPr>
                <w:rFonts w:ascii="Calibri Light" w:hAnsi="Calibri Light"/>
                <w:sz w:val="16"/>
                <w:szCs w:val="16"/>
                <w:lang w:val="en-US"/>
              </w:rPr>
              <w:br/>
              <w:t>D1001 Specification for Sieve Analysis of Granular Mineral Surfacing for Asphalt ROOFing and Shingles (Discontinued 1960), Replaced By No_Replacement </w:t>
            </w:r>
            <w:r w:rsidRPr="00BC5AE5">
              <w:rPr>
                <w:rFonts w:ascii="Calibri Light" w:hAnsi="Calibri Light"/>
                <w:sz w:val="16"/>
                <w:szCs w:val="16"/>
                <w:lang w:val="en-US"/>
              </w:rPr>
              <w:br/>
            </w:r>
            <w:r w:rsidRPr="00BC5AE5">
              <w:rPr>
                <w:rFonts w:ascii="Calibri Light" w:hAnsi="Calibri Light"/>
                <w:sz w:val="16"/>
                <w:szCs w:val="16"/>
                <w:lang w:val="en-US"/>
              </w:rPr>
              <w:br/>
              <w:t>D655 Specification for Asphalt-Saturated and Coated Asbestos Felts for Use in Constructing Built-Up ROOFs (Discontinued 1970), Replaced By No_Replacement </w:t>
            </w:r>
            <w:r w:rsidRPr="00BC5AE5">
              <w:rPr>
                <w:rFonts w:ascii="Calibri Light" w:hAnsi="Calibri Light"/>
                <w:sz w:val="16"/>
                <w:szCs w:val="16"/>
                <w:lang w:val="en-US"/>
              </w:rPr>
              <w:br/>
            </w:r>
            <w:r w:rsidRPr="00BC5AE5">
              <w:rPr>
                <w:rFonts w:ascii="Calibri Light" w:hAnsi="Calibri Light"/>
                <w:sz w:val="16"/>
                <w:szCs w:val="16"/>
                <w:lang w:val="en-US"/>
              </w:rPr>
              <w:br/>
              <w:t>D654 Specification for Coal-Tar Pitch for Steep Built-Up ROOFs (Discontinued 1957), Replaced By No_Replacement </w:t>
            </w:r>
            <w:r w:rsidRPr="00BC5AE5">
              <w:rPr>
                <w:rFonts w:ascii="Calibri Light" w:hAnsi="Calibri Light"/>
                <w:sz w:val="16"/>
                <w:szCs w:val="16"/>
                <w:lang w:val="en-US"/>
              </w:rPr>
              <w:br/>
            </w:r>
            <w:r w:rsidRPr="00BC5AE5">
              <w:rPr>
                <w:rFonts w:ascii="Calibri Light" w:hAnsi="Calibri Light"/>
                <w:sz w:val="16"/>
                <w:szCs w:val="16"/>
                <w:lang w:val="en-US"/>
              </w:rPr>
              <w:br/>
            </w:r>
            <w:del w:id="17962" w:author="Jing Kai Toh" w:date="2016-05-10T12:24:00Z">
              <w:r w:rsidRPr="00BC5AE5" w:rsidDel="00F22E20">
                <w:rPr>
                  <w:rFonts w:ascii="Calibri Light" w:hAnsi="Calibri Light"/>
                  <w:sz w:val="16"/>
                  <w:szCs w:val="16"/>
                  <w:lang w:val="en-US"/>
                </w:rPr>
                <w:delText>D371 Standard Specification for Asphalt Roll ROOFing (Organic Felt) Surfaced with Mineral Granules; Wide Selvage (Discontinued 2002), Replaced By D6380 </w:delText>
              </w:r>
            </w:del>
            <w:ins w:id="17963" w:author="Jing Kai Toh" w:date="2016-05-10T12:24:00Z">
              <w:r w:rsidR="00F22E20">
                <w:rPr>
                  <w:rFonts w:ascii="Calibri Light" w:hAnsi="Calibri Light"/>
                  <w:sz w:val="16"/>
                  <w:szCs w:val="16"/>
                  <w:lang w:val="en-US"/>
                </w:rPr>
                <w:t>ASTM D6380 / D6380M - 03(2013)e1 Standard Specification for Asphalt Roll Roofing (Organic Felt)</w:t>
              </w:r>
            </w:ins>
            <w:r w:rsidRPr="00BC5AE5">
              <w:rPr>
                <w:rFonts w:ascii="Calibri Light" w:hAnsi="Calibri Light"/>
                <w:sz w:val="16"/>
                <w:szCs w:val="16"/>
                <w:lang w:val="en-US"/>
              </w:rPr>
              <w:br/>
            </w:r>
            <w:r w:rsidRPr="00BC5AE5">
              <w:rPr>
                <w:rFonts w:ascii="Calibri Light" w:hAnsi="Calibri Light"/>
                <w:sz w:val="16"/>
                <w:szCs w:val="16"/>
                <w:lang w:val="en-US"/>
              </w:rPr>
              <w:br/>
              <w:t>D272 Methods of Analysis of ROOFing Felt for Fiber Composition (Discontinued 1940), Replaced By No_Replacement </w:t>
            </w:r>
            <w:r w:rsidRPr="00BC5AE5">
              <w:rPr>
                <w:rFonts w:ascii="Calibri Light" w:hAnsi="Calibri Light"/>
                <w:sz w:val="16"/>
                <w:szCs w:val="16"/>
                <w:lang w:val="en-US"/>
              </w:rPr>
              <w:br/>
            </w:r>
            <w:r w:rsidRPr="00BC5AE5">
              <w:rPr>
                <w:rFonts w:ascii="Calibri Light" w:hAnsi="Calibri Light"/>
                <w:sz w:val="16"/>
                <w:szCs w:val="16"/>
                <w:lang w:val="en-US"/>
              </w:rPr>
              <w:br/>
            </w:r>
            <w:del w:id="17964" w:author="Jing Kai Toh" w:date="2016-05-10T12:26:00Z">
              <w:r w:rsidRPr="00BC5AE5" w:rsidDel="00F22E20">
                <w:rPr>
                  <w:rFonts w:ascii="Calibri Light" w:hAnsi="Calibri Light"/>
                  <w:sz w:val="16"/>
                  <w:szCs w:val="16"/>
                  <w:lang w:val="en-US"/>
                </w:rPr>
                <w:delText>D252 Specification for Coal-Tar Pitch for ROOFing, Damp Proofing, and Waterproofing (Discontinued 1937), Replaced By D450 </w:delText>
              </w:r>
            </w:del>
            <w:ins w:id="17965" w:author="Jing Kai Toh" w:date="2016-05-10T12:26:00Z">
              <w:r w:rsidR="00F22E20">
                <w:rPr>
                  <w:rFonts w:ascii="Calibri Light" w:hAnsi="Calibri Light"/>
                  <w:sz w:val="16"/>
                  <w:szCs w:val="16"/>
                  <w:lang w:val="en-US"/>
                </w:rPr>
                <w:t>ASTM D450 / D450M - 07(2013)e1 Standard Specification for Coal-Tar Pitch Used in Roofing, Dampproofing, and Waterproofing</w:t>
              </w:r>
            </w:ins>
            <w:r w:rsidRPr="00BC5AE5">
              <w:rPr>
                <w:rFonts w:ascii="Calibri Light" w:hAnsi="Calibri Light"/>
                <w:sz w:val="16"/>
                <w:szCs w:val="16"/>
                <w:lang w:val="en-US"/>
              </w:rPr>
              <w:br/>
            </w:r>
            <w:r w:rsidRPr="00BC5AE5">
              <w:rPr>
                <w:rFonts w:ascii="Calibri Light" w:hAnsi="Calibri Light"/>
                <w:sz w:val="16"/>
                <w:szCs w:val="16"/>
                <w:lang w:val="en-US"/>
              </w:rPr>
              <w:br/>
            </w:r>
            <w:del w:id="17966" w:author="Jing Kai Toh" w:date="2016-05-10T12:29:00Z">
              <w:r w:rsidRPr="00BC5AE5" w:rsidDel="00F17B4C">
                <w:rPr>
                  <w:rFonts w:ascii="Calibri Light" w:hAnsi="Calibri Light"/>
                  <w:sz w:val="16"/>
                  <w:szCs w:val="16"/>
                  <w:lang w:val="en-US"/>
                </w:rPr>
                <w:delText>D251 Specification for Coal-Tar Pitch for ROOFing, Damp Proofing, and Waterproofing (Discontinued 1937), Replaced By D450 </w:delText>
              </w:r>
            </w:del>
            <w:ins w:id="17967" w:author="Jing Kai Toh" w:date="2016-05-10T12:30:00Z">
              <w:r w:rsidR="00F17B4C" w:rsidRPr="00BC5AE5">
                <w:rPr>
                  <w:rFonts w:ascii="Calibri Light" w:hAnsi="Calibri Light"/>
                  <w:sz w:val="16"/>
                  <w:szCs w:val="16"/>
                  <w:lang w:val="en-US"/>
                </w:rPr>
                <w:t xml:space="preserve"> </w:t>
              </w:r>
            </w:ins>
            <w:r w:rsidRPr="00BC5AE5">
              <w:rPr>
                <w:rFonts w:ascii="Calibri Light" w:hAnsi="Calibri Light"/>
                <w:sz w:val="16"/>
                <w:szCs w:val="16"/>
                <w:lang w:val="en-US"/>
              </w:rPr>
              <w:br/>
            </w:r>
            <w:r w:rsidRPr="00BC5AE5">
              <w:rPr>
                <w:rFonts w:ascii="Calibri Light" w:hAnsi="Calibri Light"/>
                <w:sz w:val="16"/>
                <w:szCs w:val="16"/>
                <w:lang w:val="en-US"/>
              </w:rPr>
              <w:br/>
              <w:t>D250 Specification for Asphalt-Saturated Asbestos Felt Used in ROOFing and Waterproofing (Discontinued 1991), Replaced By No_Replacement </w:t>
            </w:r>
            <w:r w:rsidRPr="00BC5AE5">
              <w:rPr>
                <w:rFonts w:ascii="Calibri Light" w:hAnsi="Calibri Light"/>
                <w:sz w:val="16"/>
                <w:szCs w:val="16"/>
                <w:lang w:val="en-US"/>
              </w:rPr>
              <w:br/>
            </w:r>
            <w:r w:rsidRPr="00BC5AE5">
              <w:rPr>
                <w:rFonts w:ascii="Calibri Light" w:hAnsi="Calibri Light"/>
                <w:sz w:val="16"/>
                <w:szCs w:val="16"/>
                <w:lang w:val="en-US"/>
              </w:rPr>
              <w:br/>
            </w:r>
            <w:del w:id="17968" w:author="Jing Kai Toh" w:date="2016-05-10T12:32:00Z">
              <w:r w:rsidRPr="00BC5AE5" w:rsidDel="00F17B4C">
                <w:rPr>
                  <w:rFonts w:ascii="Calibri Light" w:hAnsi="Calibri Light"/>
                  <w:sz w:val="16"/>
                  <w:szCs w:val="16"/>
                  <w:lang w:val="en-US"/>
                </w:rPr>
                <w:delText>D249 Standard Specification for Asphalt Roll ROOFing (Organic Felt) Surfaced with Mineral Granules (Discontinued 2002), Replaced By D6380 </w:delText>
              </w:r>
            </w:del>
            <w:ins w:id="17969" w:author="Jing Kai Toh" w:date="2016-05-10T12:32:00Z">
              <w:r w:rsidR="00F17B4C">
                <w:rPr>
                  <w:rFonts w:ascii="Calibri Light" w:hAnsi="Calibri Light"/>
                  <w:sz w:val="16"/>
                  <w:szCs w:val="16"/>
                  <w:lang w:val="en-US"/>
                </w:rPr>
                <w:t>ASTM D6380 / D6380M - 03(2013)e1 Standard Specification for Asphalt Roll Roofing (Organic Felt)</w:t>
              </w:r>
            </w:ins>
            <w:r w:rsidRPr="00BC5AE5">
              <w:rPr>
                <w:rFonts w:ascii="Calibri Light" w:hAnsi="Calibri Light"/>
                <w:sz w:val="16"/>
                <w:szCs w:val="16"/>
                <w:lang w:val="en-US"/>
              </w:rPr>
              <w:br/>
            </w:r>
            <w:r w:rsidRPr="00BC5AE5">
              <w:rPr>
                <w:rFonts w:ascii="Calibri Light" w:hAnsi="Calibri Light"/>
                <w:sz w:val="16"/>
                <w:szCs w:val="16"/>
                <w:lang w:val="en-US"/>
              </w:rPr>
              <w:br/>
              <w:t>D248 Specification for Asphalt ROOFing Surfaced with Fine Mineral Granules (Discontinued 1942), Replaced By No_Replacement </w:t>
            </w:r>
            <w:r w:rsidRPr="00BC5AE5">
              <w:rPr>
                <w:rFonts w:ascii="Calibri Light" w:hAnsi="Calibri Light"/>
                <w:sz w:val="16"/>
                <w:szCs w:val="16"/>
                <w:lang w:val="en-US"/>
              </w:rPr>
              <w:br/>
            </w:r>
            <w:r w:rsidRPr="00BC5AE5">
              <w:rPr>
                <w:rFonts w:ascii="Calibri Light" w:hAnsi="Calibri Light"/>
                <w:sz w:val="16"/>
                <w:szCs w:val="16"/>
                <w:lang w:val="en-US"/>
              </w:rPr>
              <w:br/>
            </w:r>
            <w:ins w:id="17970" w:author="Jing Kai Toh" w:date="2016-05-10T12:35:00Z">
              <w:r w:rsidR="00F17B4C" w:rsidRPr="00F17B4C">
                <w:rPr>
                  <w:rFonts w:ascii="Calibri Light" w:hAnsi="Calibri Light"/>
                  <w:sz w:val="16"/>
                  <w:szCs w:val="16"/>
                  <w:lang w:val="en-US"/>
                </w:rPr>
                <w:t>ASTM D6380 / D6380M - 03(2013)e1 Standard Specification for Asphalt Roll Roofing (Organic Felt)</w:t>
              </w:r>
            </w:ins>
            <w:del w:id="17971" w:author="Jing Kai Toh" w:date="2016-05-10T12:35:00Z">
              <w:r w:rsidRPr="00BC5AE5" w:rsidDel="00F17B4C">
                <w:rPr>
                  <w:rFonts w:ascii="Calibri Light" w:hAnsi="Calibri Light"/>
                  <w:sz w:val="16"/>
                  <w:szCs w:val="16"/>
                  <w:lang w:val="en-US"/>
                </w:rPr>
                <w:delText>D224 Standard Specification for Smooth-Surfaced Asphalt Roll ROOFing (Organic Felt) (Discontinued 2002), Replaced By D6380 </w:delText>
              </w:r>
            </w:del>
            <w:r w:rsidRPr="00BC5AE5">
              <w:rPr>
                <w:rFonts w:ascii="Calibri Light" w:hAnsi="Calibri Light"/>
                <w:sz w:val="16"/>
                <w:szCs w:val="16"/>
                <w:lang w:val="en-US"/>
              </w:rPr>
              <w:br/>
            </w:r>
            <w:del w:id="17972" w:author="Jing Kai Toh" w:date="2016-05-12T11:47:00Z">
              <w:r w:rsidRPr="00BC5AE5" w:rsidDel="00F8310E">
                <w:rPr>
                  <w:rFonts w:ascii="Calibri Light" w:hAnsi="Calibri Light"/>
                  <w:sz w:val="16"/>
                  <w:szCs w:val="16"/>
                  <w:lang w:val="en-US"/>
                </w:rPr>
                <w:br/>
                <w:delText>D201 Specification for Coal-Tar Pitch for ROOFing, Damp-Proofing and Waterproofing (Discontinued 1937), Replaced By D450 </w:delText>
              </w:r>
              <w:r w:rsidRPr="00BC5AE5" w:rsidDel="00F8310E">
                <w:rPr>
                  <w:rFonts w:ascii="Calibri Light" w:hAnsi="Calibri Light"/>
                  <w:sz w:val="16"/>
                  <w:szCs w:val="16"/>
                  <w:lang w:val="en-US"/>
                </w:rPr>
                <w:br/>
              </w:r>
              <w:r w:rsidRPr="00BC5AE5" w:rsidDel="00F8310E">
                <w:rPr>
                  <w:rFonts w:ascii="Calibri Light" w:hAnsi="Calibri Light"/>
                  <w:sz w:val="16"/>
                  <w:szCs w:val="16"/>
                  <w:lang w:val="en-US"/>
                </w:rPr>
                <w:br/>
                <w:delText>D200 Specification for Coal-Tar Pitch for ROOFing, Damp-Proofing and Waterproofing (Discontinued 1937), Replaced By D450 </w:delText>
              </w:r>
              <w:r w:rsidRPr="00BC5AE5" w:rsidDel="00F8310E">
                <w:rPr>
                  <w:rFonts w:ascii="Calibri Light" w:hAnsi="Calibri Light"/>
                  <w:sz w:val="16"/>
                  <w:szCs w:val="16"/>
                  <w:lang w:val="en-US"/>
                </w:rPr>
                <w:br/>
              </w:r>
              <w:r w:rsidRPr="00BC5AE5" w:rsidDel="00F8310E">
                <w:rPr>
                  <w:rFonts w:ascii="Calibri Light" w:hAnsi="Calibri Light"/>
                  <w:sz w:val="16"/>
                  <w:szCs w:val="16"/>
                  <w:lang w:val="en-US"/>
                </w:rPr>
                <w:br/>
                <w:delText>D145 Specification for Coal-Tar Pitch for ROOFing, Damp-Proofing and Waterproofing (Discontinued 1937), Replaced By D450 </w:delText>
              </w:r>
              <w:r w:rsidRPr="00BC5AE5" w:rsidDel="00F8310E">
                <w:rPr>
                  <w:rFonts w:ascii="Calibri Light" w:hAnsi="Calibri Light"/>
                  <w:sz w:val="16"/>
                  <w:szCs w:val="16"/>
                  <w:lang w:val="en-US"/>
                </w:rPr>
                <w:br/>
                <w:delText>D42 Specification for Coal-Tar Pitch for ROOFing, Damp-Proofing and Waterproofing Level (Discontinued 1937), Replaced By D450 </w:delText>
              </w:r>
            </w:del>
            <w:r w:rsidRPr="00BC5AE5">
              <w:rPr>
                <w:rFonts w:ascii="Calibri Light" w:hAnsi="Calibri Light"/>
                <w:sz w:val="16"/>
                <w:szCs w:val="16"/>
                <w:lang w:val="en-US"/>
              </w:rPr>
              <w:br/>
            </w:r>
            <w:r w:rsidRPr="00BC5AE5">
              <w:rPr>
                <w:rFonts w:ascii="Calibri Light" w:hAnsi="Calibri Light"/>
                <w:sz w:val="16"/>
                <w:szCs w:val="16"/>
                <w:lang w:val="en-US"/>
              </w:rPr>
              <w:br/>
              <w:t>C1050 Standard Specification for Rigid Cellular Polystyrene-Cellulosic Fiber Composite ROOF Insulation (Discontinued 1999), Replaced By No_Replacement </w:t>
            </w:r>
            <w:r w:rsidRPr="00BC5AE5">
              <w:rPr>
                <w:rFonts w:ascii="Calibri Light" w:hAnsi="Calibri Light"/>
                <w:sz w:val="16"/>
                <w:szCs w:val="16"/>
                <w:lang w:val="en-US"/>
              </w:rPr>
              <w:br/>
            </w:r>
            <w:r w:rsidRPr="00BC5AE5">
              <w:rPr>
                <w:rFonts w:ascii="Calibri Light" w:hAnsi="Calibri Light"/>
                <w:sz w:val="16"/>
                <w:szCs w:val="16"/>
                <w:lang w:val="en-US"/>
              </w:rPr>
              <w:br/>
              <w:t>C1013 Specification for Faced Rigid Cellular Polyisocyanurate ROOF Insulation (Discontinued 1997), Replaced By No_Replacement </w:t>
            </w:r>
            <w:r w:rsidRPr="00BC5AE5">
              <w:rPr>
                <w:rFonts w:ascii="Calibri Light" w:hAnsi="Calibri Light"/>
                <w:sz w:val="16"/>
                <w:szCs w:val="16"/>
                <w:lang w:val="en-US"/>
              </w:rPr>
              <w:br/>
            </w:r>
            <w:r w:rsidRPr="00BC5AE5">
              <w:rPr>
                <w:rFonts w:ascii="Calibri Light" w:hAnsi="Calibri Light"/>
                <w:sz w:val="16"/>
                <w:szCs w:val="16"/>
                <w:lang w:val="en-US"/>
              </w:rPr>
              <w:br/>
              <w:t>C984 Specification for Perlite Board and Rigid Cellular Polyisocyanurate Composite ROOF Insulation (Discontinued 1997), Replaced By No_Replacement </w:t>
            </w:r>
            <w:r w:rsidRPr="00BC5AE5">
              <w:rPr>
                <w:rFonts w:ascii="Calibri Light" w:hAnsi="Calibri Light"/>
                <w:sz w:val="16"/>
                <w:szCs w:val="16"/>
                <w:lang w:val="en-US"/>
              </w:rPr>
              <w:br/>
            </w:r>
            <w:r w:rsidRPr="00BC5AE5">
              <w:rPr>
                <w:rFonts w:ascii="Calibri Light" w:hAnsi="Calibri Light"/>
                <w:sz w:val="16"/>
                <w:szCs w:val="16"/>
                <w:lang w:val="en-US"/>
              </w:rPr>
              <w:br/>
              <w:t>C855 Thermal Resistance Factors for Preformed Above-Deck ROOF Insulation (Discontinued 1983), Replaced By No_Replacement </w:t>
            </w:r>
            <w:r w:rsidRPr="00BC5AE5">
              <w:rPr>
                <w:rFonts w:ascii="Calibri Light" w:hAnsi="Calibri Light"/>
                <w:sz w:val="16"/>
                <w:szCs w:val="16"/>
                <w:lang w:val="en-US"/>
              </w:rPr>
              <w:br/>
            </w:r>
            <w:r w:rsidRPr="00BC5AE5">
              <w:rPr>
                <w:rFonts w:ascii="Calibri Light" w:hAnsi="Calibri Light"/>
                <w:sz w:val="16"/>
                <w:szCs w:val="16"/>
                <w:lang w:val="en-US"/>
              </w:rPr>
              <w:br/>
              <w:t>C707 Specification for Gypsum Board Substrate for Floor or ROOF Assemblies (Discontinued 1981), Replaced By No_Replacement </w:t>
            </w:r>
            <w:r w:rsidRPr="00BC5AE5">
              <w:rPr>
                <w:rFonts w:ascii="Calibri Light" w:hAnsi="Calibri Light"/>
                <w:sz w:val="16"/>
                <w:szCs w:val="16"/>
                <w:lang w:val="en-US"/>
              </w:rPr>
              <w:br/>
            </w:r>
            <w:r w:rsidRPr="00BC5AE5">
              <w:rPr>
                <w:rFonts w:ascii="Calibri Light" w:hAnsi="Calibri Light"/>
                <w:sz w:val="16"/>
                <w:szCs w:val="16"/>
                <w:lang w:val="en-US"/>
              </w:rPr>
              <w:br/>
            </w:r>
            <w:del w:id="17973" w:author="Jing Kai Toh" w:date="2016-05-10T12:02:00Z">
              <w:r w:rsidRPr="00BC5AE5" w:rsidDel="0007218D">
                <w:rPr>
                  <w:rFonts w:ascii="Calibri Light" w:hAnsi="Calibri Light"/>
                  <w:sz w:val="16"/>
                  <w:szCs w:val="16"/>
                  <w:lang w:val="en-US"/>
                </w:rPr>
                <w:delText>A361/A361M Specification for Steel Sheet, Zinc-Coated (Galvanized) by the Hot-Dip Process for ROOFing and Siding (Discontinued 1995), Replaced By No_Replacement </w:delText>
              </w:r>
            </w:del>
            <w:ins w:id="17974" w:author="Jing Kai Toh" w:date="2016-05-10T12:02:00Z">
              <w:r w:rsidR="0007218D">
                <w:rPr>
                  <w:rFonts w:ascii="Calibri Light" w:hAnsi="Calibri Light"/>
                  <w:sz w:val="16"/>
                  <w:szCs w:val="16"/>
                  <w:lang w:val="en-US"/>
                </w:rPr>
                <w:t>ASTM A361/A361M-94 Specification for Steel Sheet, Zinc-Coated (Galvanized) by the Hot-Dip Process for Roofing and Siding (Withdrawn 01 Jul 1996)</w:t>
              </w:r>
            </w:ins>
          </w:p>
        </w:tc>
      </w:tr>
      <w:tr w:rsidR="00401C5E" w:rsidRPr="004F3C8C" w14:paraId="35C1E989" w14:textId="77777777" w:rsidTr="00401C5E">
        <w:tc>
          <w:tcPr>
            <w:tcW w:w="685" w:type="dxa"/>
          </w:tcPr>
          <w:p w14:paraId="4E1B36B9"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050F4475" w14:textId="77777777" w:rsidR="00401C5E" w:rsidRPr="004F3C8C" w:rsidRDefault="006C7925" w:rsidP="00B65421">
            <w:pPr>
              <w:spacing w:before="100" w:after="120"/>
              <w:rPr>
                <w:rFonts w:ascii="Calibri Light" w:hAnsi="Calibri Light"/>
                <w:sz w:val="16"/>
                <w:szCs w:val="16"/>
                <w:lang w:val="en-US"/>
              </w:rPr>
            </w:pPr>
            <w:del w:id="17975" w:author="Jing Kai Toh" w:date="2016-05-10T12:00:00Z">
              <w:r w:rsidRPr="00BC5AE5" w:rsidDel="0007218D">
                <w:rPr>
                  <w:rFonts w:ascii="Calibri Light" w:hAnsi="Calibri Light"/>
                  <w:sz w:val="16"/>
                  <w:szCs w:val="16"/>
                  <w:lang w:val="en-US"/>
                </w:rPr>
                <w:delText>AS 1235-2000 Road vehicles - Roof load carriers - Roof bars </w:delText>
              </w:r>
            </w:del>
            <w:ins w:id="17976" w:author="Jing Kai Toh" w:date="2016-05-10T12:00:00Z">
              <w:r w:rsidR="0007218D">
                <w:rPr>
                  <w:rFonts w:ascii="Calibri Light" w:hAnsi="Calibri Light"/>
                  <w:sz w:val="16"/>
                  <w:szCs w:val="16"/>
                  <w:lang w:val="en-US"/>
                </w:rPr>
                <w:t>AS 1235-2000 Road vehicles - Roof load carriers - Roof bars</w:t>
              </w:r>
            </w:ins>
            <w:r w:rsidRPr="00BC5AE5">
              <w:rPr>
                <w:rFonts w:ascii="Calibri Light" w:hAnsi="Calibri Light"/>
                <w:sz w:val="16"/>
                <w:szCs w:val="16"/>
                <w:lang w:val="en-US"/>
              </w:rPr>
              <w:br/>
            </w:r>
            <w:r w:rsidRPr="00BC5AE5">
              <w:rPr>
                <w:rFonts w:ascii="Calibri Light" w:hAnsi="Calibri Light"/>
                <w:sz w:val="16"/>
                <w:szCs w:val="16"/>
                <w:lang w:val="en-US"/>
              </w:rPr>
              <w:br/>
            </w:r>
            <w:del w:id="17977" w:author="Jing Kai Toh" w:date="2016-05-10T11:59:00Z">
              <w:r w:rsidRPr="00BC5AE5" w:rsidDel="0007218D">
                <w:rPr>
                  <w:rFonts w:ascii="Calibri Light" w:hAnsi="Calibri Light"/>
                  <w:sz w:val="16"/>
                  <w:szCs w:val="16"/>
                  <w:lang w:val="en-US"/>
                </w:rPr>
                <w:delText>AS 1562.1-1992 Design and installation of sheet roof and wall cladding - Metal </w:delText>
              </w:r>
            </w:del>
            <w:ins w:id="17978" w:author="Jing Kai Toh" w:date="2016-05-10T11:59:00Z">
              <w:r w:rsidR="0007218D">
                <w:rPr>
                  <w:rFonts w:ascii="Calibri Light" w:hAnsi="Calibri Light"/>
                  <w:sz w:val="16"/>
                  <w:szCs w:val="16"/>
                  <w:lang w:val="en-US"/>
                </w:rPr>
                <w:t>AS 1562.1-1992 Design and installation of sheet roof and wall cladding - Metal</w:t>
              </w:r>
            </w:ins>
            <w:r w:rsidRPr="00BC5AE5">
              <w:rPr>
                <w:rFonts w:ascii="Calibri Light" w:hAnsi="Calibri Light"/>
                <w:sz w:val="16"/>
                <w:szCs w:val="16"/>
                <w:lang w:val="en-US"/>
              </w:rPr>
              <w:br/>
            </w:r>
            <w:r w:rsidRPr="00BC5AE5">
              <w:rPr>
                <w:rFonts w:ascii="Calibri Light" w:hAnsi="Calibri Light"/>
                <w:sz w:val="16"/>
                <w:szCs w:val="16"/>
                <w:lang w:val="en-US"/>
              </w:rPr>
              <w:br/>
            </w:r>
            <w:del w:id="17979" w:author="Jing Kai Toh" w:date="2016-05-10T11:58:00Z">
              <w:r w:rsidRPr="00BC5AE5" w:rsidDel="0007218D">
                <w:rPr>
                  <w:rFonts w:ascii="Calibri Light" w:hAnsi="Calibri Light"/>
                  <w:sz w:val="16"/>
                  <w:szCs w:val="16"/>
                  <w:lang w:val="en-US"/>
                </w:rPr>
                <w:delText>AS 1562.1-1992/Amdt 1-1993 Design and installation of sheet roof and wall cladding - Metal </w:delText>
              </w:r>
            </w:del>
            <w:ins w:id="17980" w:author="Jing Kai Toh" w:date="2016-05-10T11:58:00Z">
              <w:r w:rsidR="0007218D">
                <w:rPr>
                  <w:rFonts w:ascii="Calibri Light" w:hAnsi="Calibri Light"/>
                  <w:sz w:val="16"/>
                  <w:szCs w:val="16"/>
                  <w:lang w:val="en-US"/>
                </w:rPr>
                <w:t>AS 1562.1-1992/Amdt 1-1993 Design and installation of sheet roof and wall cladding - Metal</w:t>
              </w:r>
            </w:ins>
            <w:r w:rsidRPr="00BC5AE5">
              <w:rPr>
                <w:rFonts w:ascii="Calibri Light" w:hAnsi="Calibri Light"/>
                <w:sz w:val="16"/>
                <w:szCs w:val="16"/>
                <w:lang w:val="en-US"/>
              </w:rPr>
              <w:br/>
            </w:r>
            <w:r w:rsidRPr="00BC5AE5">
              <w:rPr>
                <w:rFonts w:ascii="Calibri Light" w:hAnsi="Calibri Light"/>
                <w:sz w:val="16"/>
                <w:szCs w:val="16"/>
                <w:lang w:val="en-US"/>
              </w:rPr>
              <w:br/>
            </w:r>
            <w:del w:id="17981" w:author="Jing Kai Toh" w:date="2016-05-10T11:57:00Z">
              <w:r w:rsidRPr="00BC5AE5" w:rsidDel="0007218D">
                <w:rPr>
                  <w:rFonts w:ascii="Calibri Light" w:hAnsi="Calibri Light"/>
                  <w:sz w:val="16"/>
                  <w:szCs w:val="16"/>
                  <w:lang w:val="en-US"/>
                </w:rPr>
                <w:delText>AS 1562.1-1992/Amdt 2-1995 Design and installation of sheet roof and wall cladding - Metal </w:delText>
              </w:r>
            </w:del>
            <w:ins w:id="17982" w:author="Jing Kai Toh" w:date="2016-05-10T11:57:00Z">
              <w:r w:rsidR="0007218D">
                <w:rPr>
                  <w:rFonts w:ascii="Calibri Light" w:hAnsi="Calibri Light"/>
                  <w:sz w:val="16"/>
                  <w:szCs w:val="16"/>
                  <w:lang w:val="en-US"/>
                </w:rPr>
                <w:t>AS 1562.1-1992/Amdt 2-1995 Design and installation of sheet roof and wall cladding - Metal</w:t>
              </w:r>
            </w:ins>
            <w:r w:rsidRPr="00BC5AE5">
              <w:rPr>
                <w:rFonts w:ascii="Calibri Light" w:hAnsi="Calibri Light"/>
                <w:sz w:val="16"/>
                <w:szCs w:val="16"/>
                <w:lang w:val="en-US"/>
              </w:rPr>
              <w:br/>
            </w:r>
            <w:r w:rsidRPr="00BC5AE5">
              <w:rPr>
                <w:rFonts w:ascii="Calibri Light" w:hAnsi="Calibri Light"/>
                <w:sz w:val="16"/>
                <w:szCs w:val="16"/>
                <w:lang w:val="en-US"/>
              </w:rPr>
              <w:br/>
            </w:r>
            <w:del w:id="17983" w:author="Jing Kai Toh" w:date="2016-05-10T11:56:00Z">
              <w:r w:rsidRPr="00BC5AE5" w:rsidDel="0007218D">
                <w:rPr>
                  <w:rFonts w:ascii="Calibri Light" w:hAnsi="Calibri Light"/>
                  <w:sz w:val="16"/>
                  <w:szCs w:val="16"/>
                  <w:lang w:val="en-US"/>
                </w:rPr>
                <w:delText>AS/NZS 1562.2:1999 Design and installation of sheet roof and wall cladding - Corrugated fibre-reinforced cement </w:delText>
              </w:r>
            </w:del>
            <w:ins w:id="17984" w:author="Jing Kai Toh" w:date="2016-05-10T11:56:00Z">
              <w:r w:rsidR="0007218D">
                <w:rPr>
                  <w:rFonts w:ascii="Calibri Light" w:hAnsi="Calibri Light"/>
                  <w:sz w:val="16"/>
                  <w:szCs w:val="16"/>
                  <w:lang w:val="en-US"/>
                </w:rPr>
                <w:t>AS/NZS 1562.2:1999 Design and installation of sheet roof and wall cladding - Corrugated fibre-reinforced cement</w:t>
              </w:r>
            </w:ins>
            <w:r w:rsidRPr="00BC5AE5">
              <w:rPr>
                <w:rFonts w:ascii="Calibri Light" w:hAnsi="Calibri Light"/>
                <w:sz w:val="16"/>
                <w:szCs w:val="16"/>
                <w:lang w:val="en-US"/>
              </w:rPr>
              <w:br/>
            </w:r>
            <w:r w:rsidRPr="00BC5AE5">
              <w:rPr>
                <w:rFonts w:ascii="Calibri Light" w:hAnsi="Calibri Light"/>
                <w:sz w:val="16"/>
                <w:szCs w:val="16"/>
                <w:lang w:val="en-US"/>
              </w:rPr>
              <w:br/>
            </w:r>
            <w:del w:id="17985" w:author="Jing Kai Toh" w:date="2016-05-10T11:55:00Z">
              <w:r w:rsidRPr="00BC5AE5" w:rsidDel="0007218D">
                <w:rPr>
                  <w:rFonts w:ascii="Calibri Light" w:hAnsi="Calibri Light"/>
                  <w:sz w:val="16"/>
                  <w:szCs w:val="16"/>
                  <w:lang w:val="en-US"/>
                </w:rPr>
                <w:delText>AS/NZS 1562.3:1996 Design and installation of sheet roof and wall cladding - Plastic </w:delText>
              </w:r>
            </w:del>
            <w:ins w:id="17986" w:author="Jing Kai Toh" w:date="2016-05-10T11:55:00Z">
              <w:r w:rsidR="0007218D">
                <w:rPr>
                  <w:rFonts w:ascii="Calibri Light" w:hAnsi="Calibri Light"/>
                  <w:sz w:val="16"/>
                  <w:szCs w:val="16"/>
                  <w:lang w:val="en-US"/>
                </w:rPr>
                <w:t>AS 1562.3-2006 Design and installation of sheet roof and wall cladding - Plastic</w:t>
              </w:r>
            </w:ins>
            <w:r w:rsidRPr="00BC5AE5">
              <w:rPr>
                <w:rFonts w:ascii="Calibri Light" w:hAnsi="Calibri Light"/>
                <w:sz w:val="16"/>
                <w:szCs w:val="16"/>
                <w:lang w:val="en-US"/>
              </w:rPr>
              <w:br/>
            </w:r>
            <w:r w:rsidRPr="00BC5AE5">
              <w:rPr>
                <w:rFonts w:ascii="Calibri Light" w:hAnsi="Calibri Light"/>
                <w:sz w:val="16"/>
                <w:szCs w:val="16"/>
                <w:lang w:val="en-US"/>
              </w:rPr>
              <w:br/>
            </w:r>
            <w:del w:id="17987" w:author="Jing Kai Toh" w:date="2016-05-10T11:53:00Z">
              <w:r w:rsidRPr="00BC5AE5" w:rsidDel="0007218D">
                <w:rPr>
                  <w:rFonts w:ascii="Calibri Light" w:hAnsi="Calibri Light"/>
                  <w:sz w:val="16"/>
                  <w:szCs w:val="16"/>
                  <w:lang w:val="en-US"/>
                </w:rPr>
                <w:delText>AS 2049-1992 Roof tiles </w:delText>
              </w:r>
            </w:del>
            <w:ins w:id="17988" w:author="Jing Kai Toh" w:date="2016-05-10T11:53:00Z">
              <w:r w:rsidR="0007218D">
                <w:rPr>
                  <w:rFonts w:ascii="Calibri Light" w:hAnsi="Calibri Light"/>
                  <w:sz w:val="16"/>
                  <w:szCs w:val="16"/>
                  <w:lang w:val="en-US"/>
                </w:rPr>
                <w:t>AS 2049-2002 (R2015) Roof tiles</w:t>
              </w:r>
            </w:ins>
            <w:r w:rsidRPr="00BC5AE5">
              <w:rPr>
                <w:rFonts w:ascii="Calibri Light" w:hAnsi="Calibri Light"/>
                <w:sz w:val="16"/>
                <w:szCs w:val="16"/>
                <w:lang w:val="en-US"/>
              </w:rPr>
              <w:br/>
            </w:r>
            <w:r w:rsidRPr="00BC5AE5">
              <w:rPr>
                <w:rFonts w:ascii="Calibri Light" w:hAnsi="Calibri Light"/>
                <w:sz w:val="16"/>
                <w:szCs w:val="16"/>
                <w:lang w:val="en-US"/>
              </w:rPr>
              <w:br/>
            </w:r>
            <w:del w:id="17989" w:author="Jing Kai Toh" w:date="2016-05-10T11:46:00Z">
              <w:r w:rsidRPr="00BC5AE5" w:rsidDel="0007218D">
                <w:rPr>
                  <w:rFonts w:ascii="Calibri Light" w:hAnsi="Calibri Light"/>
                  <w:sz w:val="16"/>
                  <w:szCs w:val="16"/>
                  <w:lang w:val="en-US"/>
                </w:rPr>
                <w:delText>AS 2050-1995 Installation of roof tiles </w:delText>
              </w:r>
            </w:del>
            <w:ins w:id="17990" w:author="Jing Kai Toh" w:date="2016-05-10T11:46:00Z">
              <w:r w:rsidR="0007218D">
                <w:rPr>
                  <w:rFonts w:ascii="Calibri Light" w:hAnsi="Calibri Light"/>
                  <w:sz w:val="16"/>
                  <w:szCs w:val="16"/>
                  <w:lang w:val="en-US"/>
                </w:rPr>
                <w:t>AS 2050-2002 Installation of roof tiles</w:t>
              </w:r>
            </w:ins>
            <w:r w:rsidRPr="00BC5AE5">
              <w:rPr>
                <w:rFonts w:ascii="Calibri Light" w:hAnsi="Calibri Light"/>
                <w:sz w:val="16"/>
                <w:szCs w:val="16"/>
                <w:lang w:val="en-US"/>
              </w:rPr>
              <w:br/>
            </w:r>
            <w:r w:rsidRPr="00BC5AE5">
              <w:rPr>
                <w:rFonts w:ascii="Calibri Light" w:hAnsi="Calibri Light"/>
                <w:sz w:val="16"/>
                <w:szCs w:val="16"/>
                <w:lang w:val="en-US"/>
              </w:rPr>
              <w:br/>
            </w:r>
            <w:del w:id="17991" w:author="Jing Kai Toh" w:date="2016-05-10T11:48:00Z">
              <w:r w:rsidRPr="00BC5AE5" w:rsidDel="0007218D">
                <w:rPr>
                  <w:rFonts w:ascii="Calibri Light" w:hAnsi="Calibri Light"/>
                  <w:sz w:val="16"/>
                  <w:szCs w:val="16"/>
                  <w:lang w:val="en-US"/>
                </w:rPr>
                <w:delText>AS 2050-1995/Amdt 1-1995 Installation of roof tiles </w:delText>
              </w:r>
            </w:del>
            <w:ins w:id="17992" w:author="Jing Kai Toh" w:date="2016-05-10T11:48:00Z">
              <w:r w:rsidR="0007218D">
                <w:rPr>
                  <w:rFonts w:ascii="Calibri Light" w:hAnsi="Calibri Light"/>
                  <w:sz w:val="16"/>
                  <w:szCs w:val="16"/>
                  <w:lang w:val="en-US"/>
                </w:rPr>
                <w:t>AS 2050-2002/Amdt 1-2005 Installation of roof tiles</w:t>
              </w:r>
            </w:ins>
            <w:r w:rsidRPr="00BC5AE5">
              <w:rPr>
                <w:rFonts w:ascii="Calibri Light" w:hAnsi="Calibri Light"/>
                <w:sz w:val="16"/>
                <w:szCs w:val="16"/>
                <w:lang w:val="en-US"/>
              </w:rPr>
              <w:br/>
            </w:r>
            <w:r w:rsidRPr="00BC5AE5">
              <w:rPr>
                <w:rFonts w:ascii="Calibri Light" w:hAnsi="Calibri Light"/>
                <w:sz w:val="16"/>
                <w:szCs w:val="16"/>
                <w:lang w:val="en-US"/>
              </w:rPr>
              <w:br/>
            </w:r>
            <w:del w:id="17993" w:author="Jing Kai Toh" w:date="2016-05-10T11:48:00Z">
              <w:r w:rsidRPr="00BC5AE5" w:rsidDel="0007218D">
                <w:rPr>
                  <w:rFonts w:ascii="Calibri Light" w:hAnsi="Calibri Light"/>
                  <w:sz w:val="16"/>
                  <w:szCs w:val="16"/>
                  <w:lang w:val="en-US"/>
                </w:rPr>
                <w:delText>AS 2050-1995/Amdt 2-1999 Installation of roof tiles </w:delText>
              </w:r>
            </w:del>
            <w:ins w:id="17994" w:author="Jing Kai Toh" w:date="2016-05-10T11:48:00Z">
              <w:r w:rsidR="0007218D">
                <w:rPr>
                  <w:rFonts w:ascii="Calibri Light" w:hAnsi="Calibri Light"/>
                  <w:sz w:val="16"/>
                  <w:szCs w:val="16"/>
                  <w:lang w:val="en-US"/>
                </w:rPr>
                <w:t>AS 2050-2002/Amdt 2-2012 Installation of roof tiles</w:t>
              </w:r>
            </w:ins>
            <w:r w:rsidRPr="00BC5AE5">
              <w:rPr>
                <w:rFonts w:ascii="Calibri Light" w:hAnsi="Calibri Light"/>
                <w:sz w:val="16"/>
                <w:szCs w:val="16"/>
                <w:lang w:val="en-US"/>
              </w:rPr>
              <w:br/>
            </w:r>
            <w:r w:rsidRPr="00BC5AE5">
              <w:rPr>
                <w:rFonts w:ascii="Calibri Light" w:hAnsi="Calibri Light"/>
                <w:sz w:val="16"/>
                <w:szCs w:val="16"/>
                <w:lang w:val="en-US"/>
              </w:rPr>
              <w:br/>
            </w:r>
            <w:del w:id="17995" w:author="Jing Kai Toh" w:date="2016-05-10T11:40:00Z">
              <w:r w:rsidRPr="00BC5AE5" w:rsidDel="0007218D">
                <w:rPr>
                  <w:rFonts w:ascii="Calibri Light" w:hAnsi="Calibri Light"/>
                  <w:sz w:val="16"/>
                  <w:szCs w:val="16"/>
                  <w:lang w:val="en-US"/>
                </w:rPr>
                <w:delText>AS 2627.1-1993 Thermal insulation of dwellings - Thermal insulation of roof/ceilings and walls in dwellings </w:delText>
              </w:r>
            </w:del>
            <w:ins w:id="17996" w:author="Jing Kai Toh" w:date="2016-05-10T11:40:00Z">
              <w:r w:rsidR="0007218D">
                <w:rPr>
                  <w:rFonts w:ascii="Calibri Light" w:hAnsi="Calibri Light"/>
                  <w:sz w:val="16"/>
                  <w:szCs w:val="16"/>
                  <w:lang w:val="en-US"/>
                </w:rPr>
                <w:t>AS 2627.1-1993 Thermal insulation of dwellings - Thermal insulation of roof/ceilings and walls in dwellings (Withdrawn 13 Jan 2007)</w:t>
              </w:r>
            </w:ins>
            <w:r w:rsidRPr="00BC5AE5">
              <w:rPr>
                <w:rFonts w:ascii="Calibri Light" w:hAnsi="Calibri Light"/>
                <w:sz w:val="16"/>
                <w:szCs w:val="16"/>
                <w:lang w:val="en-US"/>
              </w:rPr>
              <w:br/>
            </w:r>
            <w:r w:rsidRPr="00BC5AE5">
              <w:rPr>
                <w:rFonts w:ascii="Calibri Light" w:hAnsi="Calibri Light"/>
                <w:sz w:val="16"/>
                <w:szCs w:val="16"/>
                <w:lang w:val="en-US"/>
              </w:rPr>
              <w:br/>
            </w:r>
            <w:del w:id="17997" w:author="Jing Kai Toh" w:date="2016-05-10T11:38:00Z">
              <w:r w:rsidRPr="00BC5AE5" w:rsidDel="0007218D">
                <w:rPr>
                  <w:rFonts w:ascii="Calibri Light" w:hAnsi="Calibri Light"/>
                  <w:sz w:val="16"/>
                  <w:szCs w:val="16"/>
                  <w:lang w:val="en-US"/>
                </w:rPr>
                <w:delText>AS 2627.1-1993/Amdt 1-1995 Thermal insulation of dwellings - Thermal insulation of roof/ceilings and walls in dwellings</w:delText>
              </w:r>
            </w:del>
            <w:ins w:id="17998" w:author="Jing Kai Toh" w:date="2016-05-10T11:38:00Z">
              <w:r w:rsidR="0007218D">
                <w:rPr>
                  <w:rFonts w:ascii="Calibri Light" w:hAnsi="Calibri Light"/>
                  <w:sz w:val="16"/>
                  <w:szCs w:val="16"/>
                  <w:lang w:val="en-US"/>
                </w:rPr>
                <w:t>AS 2627.1-1993/Amdt 1-1995 Thermal insulation of dwellings - Thermal insulation of roof/ceilings and walls in dwellings (Withdrawn 13 Jan 2007)</w:t>
              </w:r>
            </w:ins>
            <w:r w:rsidRPr="00BC5AE5">
              <w:rPr>
                <w:rFonts w:ascii="Calibri Light" w:hAnsi="Calibri Light"/>
                <w:sz w:val="16"/>
                <w:szCs w:val="16"/>
                <w:lang w:val="en-US"/>
              </w:rPr>
              <w:br/>
            </w:r>
            <w:r w:rsidRPr="00BC5AE5">
              <w:rPr>
                <w:rFonts w:ascii="Calibri Light" w:hAnsi="Calibri Light"/>
                <w:sz w:val="16"/>
                <w:szCs w:val="16"/>
                <w:lang w:val="en-US"/>
              </w:rPr>
              <w:br/>
            </w:r>
            <w:del w:id="17999" w:author="Jing Kai Toh" w:date="2016-05-10T11:36:00Z">
              <w:r w:rsidRPr="00BC5AE5" w:rsidDel="0007218D">
                <w:rPr>
                  <w:rFonts w:ascii="Calibri Light" w:hAnsi="Calibri Light"/>
                  <w:sz w:val="16"/>
                  <w:szCs w:val="16"/>
                  <w:lang w:val="en-US"/>
                </w:rPr>
                <w:delText>AS 3730.19-1993 Guide to the properties of paints for buildings - Solvent-borne - Roofing enamel </w:delText>
              </w:r>
            </w:del>
            <w:ins w:id="18000" w:author="Jing Kai Toh" w:date="2016-05-10T11:36:00Z">
              <w:r w:rsidR="0007218D">
                <w:rPr>
                  <w:rFonts w:ascii="Calibri Light" w:hAnsi="Calibri Light"/>
                  <w:sz w:val="16"/>
                  <w:szCs w:val="16"/>
                  <w:lang w:val="en-US"/>
                </w:rPr>
                <w:t>AS 3730.19-1993 Guide to the properties of paints for buildings - Solvent-borne - Roofing enamel</w:t>
              </w:r>
            </w:ins>
            <w:r w:rsidRPr="00BC5AE5">
              <w:rPr>
                <w:rFonts w:ascii="Calibri Light" w:hAnsi="Calibri Light"/>
                <w:sz w:val="16"/>
                <w:szCs w:val="16"/>
                <w:lang w:val="en-US"/>
              </w:rPr>
              <w:br/>
            </w:r>
            <w:r w:rsidRPr="00BC5AE5">
              <w:rPr>
                <w:rFonts w:ascii="Calibri Light" w:hAnsi="Calibri Light"/>
                <w:sz w:val="16"/>
                <w:szCs w:val="16"/>
                <w:lang w:val="en-US"/>
              </w:rPr>
              <w:br/>
            </w:r>
            <w:del w:id="18001" w:author="Jing Kai Toh" w:date="2016-05-10T11:33:00Z">
              <w:r w:rsidRPr="00BC5AE5" w:rsidDel="004F5472">
                <w:rPr>
                  <w:rFonts w:ascii="Calibri Light" w:hAnsi="Calibri Light"/>
                  <w:sz w:val="16"/>
                  <w:szCs w:val="16"/>
                  <w:lang w:val="en-US"/>
                </w:rPr>
                <w:delText>AS 3730.20-1993 Guide to the properties of paints for buildings - Latex - Roofing paint </w:delText>
              </w:r>
            </w:del>
            <w:ins w:id="18002" w:author="Jing Kai Toh" w:date="2016-05-10T11:33:00Z">
              <w:r w:rsidR="004F5472">
                <w:rPr>
                  <w:rFonts w:ascii="Calibri Light" w:hAnsi="Calibri Light"/>
                  <w:sz w:val="16"/>
                  <w:szCs w:val="16"/>
                  <w:lang w:val="en-US"/>
                </w:rPr>
                <w:t>AS 3730.20-1993 Guide to the properties of paints for buildings - Latex - Roofing paint (Withdrawn 27 Nov 2003)</w:t>
              </w:r>
            </w:ins>
            <w:r w:rsidRPr="00BC5AE5">
              <w:rPr>
                <w:rFonts w:ascii="Calibri Light" w:hAnsi="Calibri Light"/>
                <w:sz w:val="16"/>
                <w:szCs w:val="16"/>
                <w:lang w:val="en-US"/>
              </w:rPr>
              <w:br/>
            </w:r>
            <w:r w:rsidRPr="00BC5AE5">
              <w:rPr>
                <w:rFonts w:ascii="Calibri Light" w:hAnsi="Calibri Light"/>
                <w:sz w:val="16"/>
                <w:szCs w:val="16"/>
                <w:lang w:val="en-US"/>
              </w:rPr>
              <w:br/>
            </w:r>
            <w:del w:id="18003" w:author="Jing Kai Toh" w:date="2016-05-10T11:31:00Z">
              <w:r w:rsidRPr="00BC5AE5" w:rsidDel="004F5472">
                <w:rPr>
                  <w:rFonts w:ascii="Calibri Light" w:hAnsi="Calibri Light"/>
                  <w:sz w:val="16"/>
                  <w:szCs w:val="16"/>
                  <w:lang w:val="en-US"/>
                </w:rPr>
                <w:delText>AS 4040.0-1992 Methods of testing sheet roof and wall cladding - Introduction, list of methods and general requirements </w:delText>
              </w:r>
            </w:del>
            <w:ins w:id="18004" w:author="Jing Kai Toh" w:date="2016-05-10T11:31:00Z">
              <w:r w:rsidR="004F5472">
                <w:rPr>
                  <w:rFonts w:ascii="Calibri Light" w:hAnsi="Calibri Light"/>
                  <w:sz w:val="16"/>
                  <w:szCs w:val="16"/>
                  <w:lang w:val="en-US"/>
                </w:rPr>
                <w:t>AS 4040.0-1992 Methods of testing sheet roof and wall cladding - Introduction, list of methods and general requirements</w:t>
              </w:r>
            </w:ins>
            <w:r w:rsidRPr="00BC5AE5">
              <w:rPr>
                <w:rFonts w:ascii="Calibri Light" w:hAnsi="Calibri Light"/>
                <w:sz w:val="16"/>
                <w:szCs w:val="16"/>
                <w:lang w:val="en-US"/>
              </w:rPr>
              <w:br/>
            </w:r>
            <w:del w:id="18005" w:author="Jing Kai Toh" w:date="2016-05-10T11:29:00Z">
              <w:r w:rsidRPr="00BC5AE5" w:rsidDel="004F5472">
                <w:rPr>
                  <w:rFonts w:ascii="Calibri Light" w:hAnsi="Calibri Light"/>
                  <w:sz w:val="16"/>
                  <w:szCs w:val="16"/>
                  <w:lang w:val="en-US"/>
                </w:rPr>
                <w:delText>AS 4040.1-1992 Methods of testing sheet roof and wall cladding - Resistance to concentrated loads </w:delText>
              </w:r>
            </w:del>
            <w:ins w:id="18006" w:author="Jing Kai Toh" w:date="2016-05-10T11:29:00Z">
              <w:r w:rsidR="004F5472">
                <w:rPr>
                  <w:rFonts w:ascii="Calibri Light" w:hAnsi="Calibri Light"/>
                  <w:sz w:val="16"/>
                  <w:szCs w:val="16"/>
                  <w:lang w:val="en-US"/>
                </w:rPr>
                <w:t>AS 4040.1-1992 Methods of testing sheet roof and wall cladding - Resistance to concentrated loads</w:t>
              </w:r>
            </w:ins>
            <w:r w:rsidRPr="00BC5AE5">
              <w:rPr>
                <w:rFonts w:ascii="Calibri Light" w:hAnsi="Calibri Light"/>
                <w:sz w:val="16"/>
                <w:szCs w:val="16"/>
                <w:lang w:val="en-US"/>
              </w:rPr>
              <w:br/>
            </w:r>
            <w:r w:rsidRPr="00BC5AE5">
              <w:rPr>
                <w:rFonts w:ascii="Calibri Light" w:hAnsi="Calibri Light"/>
                <w:sz w:val="16"/>
                <w:szCs w:val="16"/>
                <w:lang w:val="en-US"/>
              </w:rPr>
              <w:br/>
            </w:r>
            <w:del w:id="18007" w:author="Jing Kai Toh" w:date="2016-05-10T11:28:00Z">
              <w:r w:rsidRPr="00BC5AE5" w:rsidDel="004F5472">
                <w:rPr>
                  <w:rFonts w:ascii="Calibri Light" w:hAnsi="Calibri Light"/>
                  <w:sz w:val="16"/>
                  <w:szCs w:val="16"/>
                  <w:lang w:val="en-US"/>
                </w:rPr>
                <w:delText>AS 4040.2-1992 Methods of testing sheet roof and wall cladding - Resistance to wind pressures for non-cyclone regions </w:delText>
              </w:r>
            </w:del>
            <w:ins w:id="18008" w:author="Jing Kai Toh" w:date="2016-05-10T11:28:00Z">
              <w:r w:rsidR="004F5472">
                <w:rPr>
                  <w:rFonts w:ascii="Calibri Light" w:hAnsi="Calibri Light"/>
                  <w:sz w:val="16"/>
                  <w:szCs w:val="16"/>
                  <w:lang w:val="en-US"/>
                </w:rPr>
                <w:t>AS 4040.2-1992 Methods of testing sheet roof and wall cladding - Resistance to wind pressures for non-cyclone regions</w:t>
              </w:r>
            </w:ins>
            <w:r w:rsidRPr="00BC5AE5">
              <w:rPr>
                <w:rFonts w:ascii="Calibri Light" w:hAnsi="Calibri Light"/>
                <w:sz w:val="16"/>
                <w:szCs w:val="16"/>
                <w:lang w:val="en-US"/>
              </w:rPr>
              <w:br/>
            </w:r>
            <w:r w:rsidRPr="00BC5AE5">
              <w:rPr>
                <w:rFonts w:ascii="Calibri Light" w:hAnsi="Calibri Light"/>
                <w:sz w:val="16"/>
                <w:szCs w:val="16"/>
                <w:lang w:val="en-US"/>
              </w:rPr>
              <w:br/>
            </w:r>
            <w:del w:id="18009" w:author="Jing Kai Toh" w:date="2016-05-10T11:27:00Z">
              <w:r w:rsidRPr="00BC5AE5" w:rsidDel="004F5472">
                <w:rPr>
                  <w:rFonts w:ascii="Calibri Light" w:hAnsi="Calibri Light"/>
                  <w:sz w:val="16"/>
                  <w:szCs w:val="16"/>
                  <w:lang w:val="en-US"/>
                </w:rPr>
                <w:delText>AS 4040.3-1992 Methods of testing sheet roof and wall cladding - Resistance to wind pressures for cyclone regions </w:delText>
              </w:r>
            </w:del>
            <w:ins w:id="18010" w:author="Jing Kai Toh" w:date="2016-05-10T11:27:00Z">
              <w:r w:rsidR="004F5472">
                <w:rPr>
                  <w:rFonts w:ascii="Calibri Light" w:hAnsi="Calibri Light"/>
                  <w:sz w:val="16"/>
                  <w:szCs w:val="16"/>
                  <w:lang w:val="en-US"/>
                </w:rPr>
                <w:t>AS 4040.3-1992 Methods of testing sheet roof and wall cladding - Resistance to wind pressures for cyclone regions</w:t>
              </w:r>
            </w:ins>
            <w:r w:rsidRPr="00BC5AE5">
              <w:rPr>
                <w:rFonts w:ascii="Calibri Light" w:hAnsi="Calibri Light"/>
                <w:sz w:val="16"/>
                <w:szCs w:val="16"/>
                <w:lang w:val="en-US"/>
              </w:rPr>
              <w:br/>
            </w:r>
            <w:r w:rsidRPr="00BC5AE5">
              <w:rPr>
                <w:rFonts w:ascii="Calibri Light" w:hAnsi="Calibri Light"/>
                <w:sz w:val="16"/>
                <w:szCs w:val="16"/>
                <w:lang w:val="en-US"/>
              </w:rPr>
              <w:br/>
            </w:r>
            <w:del w:id="18011" w:author="Jing Kai Toh" w:date="2016-05-10T11:25:00Z">
              <w:r w:rsidRPr="00BC5AE5" w:rsidDel="004F5472">
                <w:rPr>
                  <w:rFonts w:ascii="Calibri Light" w:hAnsi="Calibri Light"/>
                  <w:sz w:val="16"/>
                  <w:szCs w:val="16"/>
                  <w:lang w:val="en-US"/>
                </w:rPr>
                <w:delText>AS/NZS 4040.4:1996 Methods of testing sheet roof and wall cladding - Resistance to impact (sandbag) for sheet roof materials </w:delText>
              </w:r>
            </w:del>
            <w:ins w:id="18012" w:author="Jing Kai Toh" w:date="2016-05-10T11:25:00Z">
              <w:r w:rsidR="004F5472">
                <w:rPr>
                  <w:rFonts w:ascii="Calibri Light" w:hAnsi="Calibri Light"/>
                  <w:sz w:val="16"/>
                  <w:szCs w:val="16"/>
                  <w:lang w:val="en-US"/>
                </w:rPr>
                <w:t>AS 4040.4-2006 Methods of testing sheet roof and wall cladding - Resistance to impact (sandbag) - Sheet roof materials</w:t>
              </w:r>
            </w:ins>
            <w:r w:rsidRPr="00BC5AE5">
              <w:rPr>
                <w:rFonts w:ascii="Calibri Light" w:hAnsi="Calibri Light"/>
                <w:sz w:val="16"/>
                <w:szCs w:val="16"/>
                <w:lang w:val="en-US"/>
              </w:rPr>
              <w:br/>
            </w:r>
            <w:r w:rsidRPr="00BC5AE5">
              <w:rPr>
                <w:rFonts w:ascii="Calibri Light" w:hAnsi="Calibri Light"/>
                <w:sz w:val="16"/>
                <w:szCs w:val="16"/>
                <w:lang w:val="en-US"/>
              </w:rPr>
              <w:br/>
            </w:r>
            <w:del w:id="18013" w:author="Jing Kai Toh" w:date="2016-05-10T11:24:00Z">
              <w:r w:rsidRPr="00BC5AE5" w:rsidDel="004F5472">
                <w:rPr>
                  <w:rFonts w:ascii="Calibri Light" w:hAnsi="Calibri Light"/>
                  <w:sz w:val="16"/>
                  <w:szCs w:val="16"/>
                  <w:lang w:val="en-US"/>
                </w:rPr>
                <w:delText>AS/NZS 4040.5:1996 Methods of testing sheet roof and wall cladding - Resistance to impact (sandbag) for wall boards</w:delText>
              </w:r>
            </w:del>
            <w:ins w:id="18014" w:author="Jing Kai Toh" w:date="2016-05-10T11:24:00Z">
              <w:r w:rsidR="004F5472">
                <w:rPr>
                  <w:rFonts w:ascii="Calibri Light" w:hAnsi="Calibri Light"/>
                  <w:sz w:val="16"/>
                  <w:szCs w:val="16"/>
                  <w:lang w:val="en-US"/>
                </w:rPr>
                <w:t>AS/NZS 4040.5:1996 Methods of testing sheet roof and wall cladding - Resistance to impact (sandbag) for wall boards</w:t>
              </w:r>
            </w:ins>
            <w:r w:rsidRPr="00BC5AE5">
              <w:rPr>
                <w:rFonts w:ascii="Calibri Light" w:hAnsi="Calibri Light"/>
                <w:sz w:val="16"/>
                <w:szCs w:val="16"/>
                <w:lang w:val="en-US"/>
              </w:rPr>
              <w:br/>
            </w:r>
            <w:r w:rsidRPr="00BC5AE5">
              <w:rPr>
                <w:rFonts w:ascii="Calibri Light" w:hAnsi="Calibri Light"/>
                <w:sz w:val="16"/>
                <w:szCs w:val="16"/>
                <w:lang w:val="en-US"/>
              </w:rPr>
              <w:br/>
            </w:r>
            <w:del w:id="18015" w:author="Jing Kai Toh" w:date="2016-05-10T11:22:00Z">
              <w:r w:rsidRPr="00BC5AE5" w:rsidDel="004F5472">
                <w:rPr>
                  <w:rFonts w:ascii="Calibri Light" w:hAnsi="Calibri Light"/>
                  <w:sz w:val="16"/>
                  <w:szCs w:val="16"/>
                  <w:lang w:val="en-US"/>
                </w:rPr>
                <w:delText>AS 4046.0-1992 Methods of testing roof tiles - Introduction and list of methods </w:delText>
              </w:r>
            </w:del>
            <w:ins w:id="18016" w:author="Jing Kai Toh" w:date="2016-05-10T11:22:00Z">
              <w:r w:rsidR="004F5472">
                <w:rPr>
                  <w:rFonts w:ascii="Calibri Light" w:hAnsi="Calibri Light"/>
                  <w:sz w:val="16"/>
                  <w:szCs w:val="16"/>
                  <w:lang w:val="en-US"/>
                </w:rPr>
                <w:t>AS 4046.0-2002 Methods of testing roof tiles - Introduction and list of methods</w:t>
              </w:r>
            </w:ins>
            <w:r w:rsidRPr="00BC5AE5">
              <w:rPr>
                <w:rFonts w:ascii="Calibri Light" w:hAnsi="Calibri Light"/>
                <w:sz w:val="16"/>
                <w:szCs w:val="16"/>
                <w:lang w:val="en-US"/>
              </w:rPr>
              <w:br/>
            </w:r>
            <w:r w:rsidRPr="00BC5AE5">
              <w:rPr>
                <w:rFonts w:ascii="Calibri Light" w:hAnsi="Calibri Light"/>
                <w:sz w:val="16"/>
                <w:szCs w:val="16"/>
                <w:lang w:val="en-US"/>
              </w:rPr>
              <w:br/>
            </w:r>
            <w:del w:id="18017" w:author="Jing Kai Toh" w:date="2016-05-10T11:20:00Z">
              <w:r w:rsidRPr="00BC5AE5" w:rsidDel="004F5472">
                <w:rPr>
                  <w:rFonts w:ascii="Calibri Light" w:hAnsi="Calibri Light"/>
                  <w:sz w:val="16"/>
                  <w:szCs w:val="16"/>
                  <w:lang w:val="en-US"/>
                </w:rPr>
                <w:delText>AS 4046.1-1992 Methods of testing roof tiles - Determination of distortion </w:delText>
              </w:r>
            </w:del>
            <w:ins w:id="18018" w:author="Jing Kai Toh" w:date="2016-05-10T11:20:00Z">
              <w:r w:rsidR="004F5472">
                <w:rPr>
                  <w:rFonts w:ascii="Calibri Light" w:hAnsi="Calibri Light"/>
                  <w:sz w:val="16"/>
                  <w:szCs w:val="16"/>
                  <w:lang w:val="en-US"/>
                </w:rPr>
                <w:t>AS 4046.1-2002 (R2015) Methods of testing roof tiles - Determination of distortion</w:t>
              </w:r>
            </w:ins>
            <w:r w:rsidRPr="00BC5AE5">
              <w:rPr>
                <w:rFonts w:ascii="Calibri Light" w:hAnsi="Calibri Light"/>
                <w:sz w:val="16"/>
                <w:szCs w:val="16"/>
                <w:lang w:val="en-US"/>
              </w:rPr>
              <w:br/>
            </w:r>
            <w:r w:rsidRPr="00BC5AE5">
              <w:rPr>
                <w:rFonts w:ascii="Calibri Light" w:hAnsi="Calibri Light"/>
                <w:sz w:val="16"/>
                <w:szCs w:val="16"/>
                <w:lang w:val="en-US"/>
              </w:rPr>
              <w:br/>
            </w:r>
            <w:del w:id="18019" w:author="Jing Kai Toh" w:date="2016-05-10T11:19:00Z">
              <w:r w:rsidRPr="00BC5AE5" w:rsidDel="004F5472">
                <w:rPr>
                  <w:rFonts w:ascii="Calibri Light" w:hAnsi="Calibri Light"/>
                  <w:sz w:val="16"/>
                  <w:szCs w:val="16"/>
                  <w:lang w:val="en-US"/>
                </w:rPr>
                <w:delText>AS 4046.2-1992 Methods of testing roof tiles - Determination of batten lugs and squareness </w:delText>
              </w:r>
            </w:del>
            <w:ins w:id="18020" w:author="Jing Kai Toh" w:date="2016-05-10T11:19:00Z">
              <w:r w:rsidR="004F5472">
                <w:rPr>
                  <w:rFonts w:ascii="Calibri Light" w:hAnsi="Calibri Light"/>
                  <w:sz w:val="16"/>
                  <w:szCs w:val="16"/>
                  <w:lang w:val="en-US"/>
                </w:rPr>
                <w:t>AS 4046.2-2002 Methods of testing roof tiles - Determination of batten lugs and squareness</w:t>
              </w:r>
            </w:ins>
            <w:r w:rsidRPr="00BC5AE5">
              <w:rPr>
                <w:rFonts w:ascii="Calibri Light" w:hAnsi="Calibri Light"/>
                <w:sz w:val="16"/>
                <w:szCs w:val="16"/>
                <w:lang w:val="en-US"/>
              </w:rPr>
              <w:br/>
            </w:r>
            <w:r w:rsidRPr="00BC5AE5">
              <w:rPr>
                <w:rFonts w:ascii="Calibri Light" w:hAnsi="Calibri Light"/>
                <w:sz w:val="16"/>
                <w:szCs w:val="16"/>
                <w:lang w:val="en-US"/>
              </w:rPr>
              <w:br/>
            </w:r>
            <w:del w:id="18021" w:author="Jing Kai Toh" w:date="2016-05-10T11:17:00Z">
              <w:r w:rsidRPr="00BC5AE5" w:rsidDel="004F5472">
                <w:rPr>
                  <w:rFonts w:ascii="Calibri Light" w:hAnsi="Calibri Light"/>
                  <w:sz w:val="16"/>
                  <w:szCs w:val="16"/>
                  <w:lang w:val="en-US"/>
                </w:rPr>
                <w:delText>AS 4046.3-1992 Methods of testing roof tiles - Determination of transverse strength </w:delText>
              </w:r>
            </w:del>
            <w:ins w:id="18022" w:author="Jing Kai Toh" w:date="2016-05-10T11:17:00Z">
              <w:r w:rsidR="004F5472">
                <w:rPr>
                  <w:rFonts w:ascii="Calibri Light" w:hAnsi="Calibri Light"/>
                  <w:sz w:val="16"/>
                  <w:szCs w:val="16"/>
                  <w:lang w:val="en-US"/>
                </w:rPr>
                <w:t>AS 4046.3-2002 (R2015) Methods of testing roof tiles - Determination of transverse strength</w:t>
              </w:r>
            </w:ins>
            <w:r w:rsidRPr="00BC5AE5">
              <w:rPr>
                <w:rFonts w:ascii="Calibri Light" w:hAnsi="Calibri Light"/>
                <w:sz w:val="16"/>
                <w:szCs w:val="16"/>
                <w:lang w:val="en-US"/>
              </w:rPr>
              <w:br/>
            </w:r>
            <w:r w:rsidRPr="00BC5AE5">
              <w:rPr>
                <w:rFonts w:ascii="Calibri Light" w:hAnsi="Calibri Light"/>
                <w:sz w:val="16"/>
                <w:szCs w:val="16"/>
                <w:lang w:val="en-US"/>
              </w:rPr>
              <w:br/>
            </w:r>
            <w:del w:id="18023" w:author="Jing Kai Toh" w:date="2016-05-10T11:16:00Z">
              <w:r w:rsidRPr="00BC5AE5" w:rsidDel="004F5472">
                <w:rPr>
                  <w:rFonts w:ascii="Calibri Light" w:hAnsi="Calibri Light"/>
                  <w:sz w:val="16"/>
                  <w:szCs w:val="16"/>
                  <w:lang w:val="en-US"/>
                </w:rPr>
                <w:delText>AS 4046.4-1992 Methods of testing roof tiles - Determination of water absorption </w:delText>
              </w:r>
            </w:del>
            <w:ins w:id="18024" w:author="Jing Kai Toh" w:date="2016-05-10T11:16:00Z">
              <w:r w:rsidR="004F5472">
                <w:rPr>
                  <w:rFonts w:ascii="Calibri Light" w:hAnsi="Calibri Light"/>
                  <w:sz w:val="16"/>
                  <w:szCs w:val="16"/>
                  <w:lang w:val="en-US"/>
                </w:rPr>
                <w:t>AS 4046.4-2002 (R2015) Methods of testing roof tiles - Determination of water absorption</w:t>
              </w:r>
            </w:ins>
            <w:r w:rsidRPr="00BC5AE5">
              <w:rPr>
                <w:rFonts w:ascii="Calibri Light" w:hAnsi="Calibri Light"/>
                <w:sz w:val="16"/>
                <w:szCs w:val="16"/>
                <w:lang w:val="en-US"/>
              </w:rPr>
              <w:br/>
            </w:r>
            <w:r w:rsidRPr="00BC5AE5">
              <w:rPr>
                <w:rFonts w:ascii="Calibri Light" w:hAnsi="Calibri Light"/>
                <w:sz w:val="16"/>
                <w:szCs w:val="16"/>
                <w:lang w:val="en-US"/>
              </w:rPr>
              <w:br/>
            </w:r>
            <w:del w:id="18025" w:author="Jing Kai Toh" w:date="2016-05-10T11:14:00Z">
              <w:r w:rsidRPr="00BC5AE5" w:rsidDel="00466B9B">
                <w:rPr>
                  <w:rFonts w:ascii="Calibri Light" w:hAnsi="Calibri Light"/>
                  <w:sz w:val="16"/>
                  <w:szCs w:val="16"/>
                  <w:lang w:val="en-US"/>
                </w:rPr>
                <w:delText>AS 4046.5-1992 Methods of testing roof tiles - Determination of permeability </w:delText>
              </w:r>
            </w:del>
            <w:ins w:id="18026" w:author="Jing Kai Toh" w:date="2016-05-10T11:14:00Z">
              <w:r w:rsidR="00466B9B">
                <w:rPr>
                  <w:rFonts w:ascii="Calibri Light" w:hAnsi="Calibri Light"/>
                  <w:sz w:val="16"/>
                  <w:szCs w:val="16"/>
                  <w:lang w:val="en-US"/>
                </w:rPr>
                <w:t>AS 4046.5-2002 (R2015) Methods of testing roof tiles - Determination of permeability</w:t>
              </w:r>
            </w:ins>
            <w:r w:rsidRPr="00BC5AE5">
              <w:rPr>
                <w:rFonts w:ascii="Calibri Light" w:hAnsi="Calibri Light"/>
                <w:sz w:val="16"/>
                <w:szCs w:val="16"/>
                <w:lang w:val="en-US"/>
              </w:rPr>
              <w:br/>
            </w:r>
            <w:r w:rsidRPr="00BC5AE5">
              <w:rPr>
                <w:rFonts w:ascii="Calibri Light" w:hAnsi="Calibri Light"/>
                <w:sz w:val="16"/>
                <w:szCs w:val="16"/>
                <w:lang w:val="en-US"/>
              </w:rPr>
              <w:br/>
            </w:r>
            <w:del w:id="18027" w:author="Jing Kai Toh" w:date="2016-05-10T11:13:00Z">
              <w:r w:rsidRPr="00BC5AE5" w:rsidDel="00466B9B">
                <w:rPr>
                  <w:rFonts w:ascii="Calibri Light" w:hAnsi="Calibri Light"/>
                  <w:sz w:val="16"/>
                  <w:szCs w:val="16"/>
                  <w:lang w:val="en-US"/>
                </w:rPr>
                <w:delText>AS 4046.6-1992 Methods of testing roof tiles - Determination of resistance to freeze/thaw </w:delText>
              </w:r>
            </w:del>
            <w:ins w:id="18028" w:author="Jing Kai Toh" w:date="2016-05-10T11:13:00Z">
              <w:r w:rsidR="00466B9B">
                <w:rPr>
                  <w:rFonts w:ascii="Calibri Light" w:hAnsi="Calibri Light"/>
                  <w:sz w:val="16"/>
                  <w:szCs w:val="16"/>
                  <w:lang w:val="en-US"/>
                </w:rPr>
                <w:t>AS 4046.6-1992 Methods of testing roof tiles - Determination of resistance to freeze/thaw</w:t>
              </w:r>
            </w:ins>
            <w:r w:rsidRPr="00BC5AE5">
              <w:rPr>
                <w:rFonts w:ascii="Calibri Light" w:hAnsi="Calibri Light"/>
                <w:sz w:val="16"/>
                <w:szCs w:val="16"/>
                <w:lang w:val="en-US"/>
              </w:rPr>
              <w:br/>
            </w:r>
            <w:r w:rsidRPr="00BC5AE5">
              <w:rPr>
                <w:rFonts w:ascii="Calibri Light" w:hAnsi="Calibri Light"/>
                <w:sz w:val="16"/>
                <w:szCs w:val="16"/>
                <w:lang w:val="en-US"/>
              </w:rPr>
              <w:br/>
            </w:r>
            <w:del w:id="18029" w:author="Jing Kai Toh" w:date="2016-05-10T11:12:00Z">
              <w:r w:rsidRPr="00BC5AE5" w:rsidDel="00466B9B">
                <w:rPr>
                  <w:rFonts w:ascii="Calibri Light" w:hAnsi="Calibri Light"/>
                  <w:sz w:val="16"/>
                  <w:szCs w:val="16"/>
                  <w:lang w:val="en-US"/>
                </w:rPr>
                <w:delText>AS/NZS 4256.1:1994 Plastic roof and wall cladding materials - General requirements </w:delText>
              </w:r>
            </w:del>
            <w:ins w:id="18030" w:author="Jing Kai Toh" w:date="2016-05-10T11:12:00Z">
              <w:r w:rsidR="00466B9B">
                <w:rPr>
                  <w:rFonts w:ascii="Calibri Light" w:hAnsi="Calibri Light"/>
                  <w:sz w:val="16"/>
                  <w:szCs w:val="16"/>
                  <w:lang w:val="en-US"/>
                </w:rPr>
                <w:t>AS 4256.1-2006 Plastic roof and wall cladding materials - General requirements</w:t>
              </w:r>
            </w:ins>
            <w:r w:rsidRPr="00BC5AE5">
              <w:rPr>
                <w:rFonts w:ascii="Calibri Light" w:hAnsi="Calibri Light"/>
                <w:sz w:val="16"/>
                <w:szCs w:val="16"/>
                <w:lang w:val="en-US"/>
              </w:rPr>
              <w:br/>
            </w:r>
            <w:r w:rsidRPr="00BC5AE5">
              <w:rPr>
                <w:rFonts w:ascii="Calibri Light" w:hAnsi="Calibri Light"/>
                <w:sz w:val="16"/>
                <w:szCs w:val="16"/>
                <w:lang w:val="en-US"/>
              </w:rPr>
              <w:br/>
            </w:r>
            <w:del w:id="18031" w:author="Jing Kai Toh" w:date="2016-05-10T11:10:00Z">
              <w:r w:rsidRPr="00BC5AE5" w:rsidDel="00466B9B">
                <w:rPr>
                  <w:rFonts w:ascii="Calibri Light" w:hAnsi="Calibri Light"/>
                  <w:sz w:val="16"/>
                  <w:szCs w:val="16"/>
                  <w:lang w:val="en-US"/>
                </w:rPr>
                <w:delText>AS/NZS 4256.2:1994 Plastic roof and wall cladding materials - Unplasticized polyvinyl chloride (uPVC) building sheets </w:delText>
              </w:r>
            </w:del>
            <w:ins w:id="18032" w:author="Jing Kai Toh" w:date="2016-05-10T11:10:00Z">
              <w:r w:rsidR="00466B9B">
                <w:rPr>
                  <w:rFonts w:ascii="Calibri Light" w:hAnsi="Calibri Light"/>
                  <w:sz w:val="16"/>
                  <w:szCs w:val="16"/>
                  <w:lang w:val="en-US"/>
                </w:rPr>
                <w:t>AS 4256.2-2006 Plastic roof and wall cladding materials - Unplasticized polyvinyl chloride (uPVC) building sheets</w:t>
              </w:r>
            </w:ins>
            <w:r w:rsidRPr="00BC5AE5">
              <w:rPr>
                <w:rFonts w:ascii="Calibri Light" w:hAnsi="Calibri Light"/>
                <w:sz w:val="16"/>
                <w:szCs w:val="16"/>
                <w:lang w:val="en-US"/>
              </w:rPr>
              <w:br/>
            </w:r>
            <w:r w:rsidRPr="00BC5AE5">
              <w:rPr>
                <w:rFonts w:ascii="Calibri Light" w:hAnsi="Calibri Light"/>
                <w:sz w:val="16"/>
                <w:szCs w:val="16"/>
                <w:lang w:val="en-US"/>
              </w:rPr>
              <w:br/>
            </w:r>
            <w:del w:id="18033" w:author="Jing Kai Toh" w:date="2016-05-10T11:08:00Z">
              <w:r w:rsidRPr="00BC5AE5" w:rsidDel="00B65421">
                <w:rPr>
                  <w:rFonts w:ascii="Calibri Light" w:hAnsi="Calibri Light"/>
                  <w:sz w:val="16"/>
                  <w:szCs w:val="16"/>
                  <w:lang w:val="en-US"/>
                </w:rPr>
                <w:delText>AS/NZS 4256.3:1994 Plastic roof and wall cladding materials - Glass fibre reinforced polyester (GRP) </w:delText>
              </w:r>
            </w:del>
            <w:ins w:id="18034" w:author="Jing Kai Toh" w:date="2016-05-10T11:08:00Z">
              <w:r w:rsidR="00B65421">
                <w:rPr>
                  <w:rFonts w:ascii="Calibri Light" w:hAnsi="Calibri Light"/>
                  <w:sz w:val="16"/>
                  <w:szCs w:val="16"/>
                  <w:lang w:val="en-US"/>
                </w:rPr>
                <w:t>AS 4256.3-2006 Plastic roof and wall cladding materials - Glass fibre reinforced polyester (GRP)</w:t>
              </w:r>
            </w:ins>
            <w:r w:rsidRPr="00BC5AE5">
              <w:rPr>
                <w:rFonts w:ascii="Calibri Light" w:hAnsi="Calibri Light"/>
                <w:sz w:val="16"/>
                <w:szCs w:val="16"/>
                <w:lang w:val="en-US"/>
              </w:rPr>
              <w:br/>
            </w:r>
            <w:r w:rsidRPr="00BC5AE5">
              <w:rPr>
                <w:rFonts w:ascii="Calibri Light" w:hAnsi="Calibri Light"/>
                <w:sz w:val="16"/>
                <w:szCs w:val="16"/>
                <w:lang w:val="en-US"/>
              </w:rPr>
              <w:br/>
            </w:r>
            <w:del w:id="18035" w:author="Jing Kai Toh" w:date="2016-05-10T11:06:00Z">
              <w:r w:rsidRPr="00BC5AE5" w:rsidDel="00B65421">
                <w:rPr>
                  <w:rFonts w:ascii="Calibri Light" w:hAnsi="Calibri Light"/>
                  <w:sz w:val="16"/>
                  <w:szCs w:val="16"/>
                  <w:lang w:val="en-US"/>
                </w:rPr>
                <w:delText>AS/NZS 4256.4:1995 Plastic roof and wall cladding materials - Unplasticized polyvinyl chloride (uPVC) wall cladding boards </w:delText>
              </w:r>
            </w:del>
            <w:ins w:id="18036" w:author="Jing Kai Toh" w:date="2016-05-10T11:06:00Z">
              <w:r w:rsidR="00B65421">
                <w:rPr>
                  <w:rFonts w:ascii="Calibri Light" w:hAnsi="Calibri Light"/>
                  <w:sz w:val="16"/>
                  <w:szCs w:val="16"/>
                  <w:lang w:val="en-US"/>
                </w:rPr>
                <w:t>AS 4256.4-2006 Plastic roof and wall cladding materials - Unplasticized polyvinyl chloride (uPVC) wall cladding boards</w:t>
              </w:r>
            </w:ins>
            <w:r w:rsidRPr="00BC5AE5">
              <w:rPr>
                <w:rFonts w:ascii="Calibri Light" w:hAnsi="Calibri Light"/>
                <w:sz w:val="16"/>
                <w:szCs w:val="16"/>
                <w:lang w:val="en-US"/>
              </w:rPr>
              <w:br/>
            </w:r>
            <w:r w:rsidRPr="00BC5AE5">
              <w:rPr>
                <w:rFonts w:ascii="Calibri Light" w:hAnsi="Calibri Light"/>
                <w:sz w:val="16"/>
                <w:szCs w:val="16"/>
                <w:lang w:val="en-US"/>
              </w:rPr>
              <w:br/>
            </w:r>
            <w:del w:id="18037" w:author="Jing Kai Toh" w:date="2016-05-10T11:04:00Z">
              <w:r w:rsidRPr="00BC5AE5" w:rsidDel="00B65421">
                <w:rPr>
                  <w:rFonts w:ascii="Calibri Light" w:hAnsi="Calibri Light"/>
                  <w:sz w:val="16"/>
                  <w:szCs w:val="16"/>
                  <w:lang w:val="en-US"/>
                </w:rPr>
                <w:delText>AS/NZS 4256.5:1996 Plastic roof and wall cladding materials - Polycarbonate </w:delText>
              </w:r>
            </w:del>
            <w:ins w:id="18038" w:author="Jing Kai Toh" w:date="2016-05-10T11:04:00Z">
              <w:r w:rsidR="00B65421">
                <w:rPr>
                  <w:rFonts w:ascii="Calibri Light" w:hAnsi="Calibri Light"/>
                  <w:sz w:val="16"/>
                  <w:szCs w:val="16"/>
                  <w:lang w:val="en-US"/>
                </w:rPr>
                <w:t>AS 4256.5-2006 Plastic roof and wall cladding materials - Polycarbonate</w:t>
              </w:r>
            </w:ins>
            <w:r w:rsidRPr="00BC5AE5">
              <w:rPr>
                <w:rFonts w:ascii="Calibri Light" w:hAnsi="Calibri Light"/>
                <w:sz w:val="16"/>
                <w:szCs w:val="16"/>
                <w:lang w:val="en-US"/>
              </w:rPr>
              <w:br/>
            </w:r>
            <w:r w:rsidRPr="00BC5AE5">
              <w:rPr>
                <w:rFonts w:ascii="Calibri Light" w:hAnsi="Calibri Light"/>
                <w:sz w:val="16"/>
                <w:szCs w:val="16"/>
                <w:lang w:val="en-US"/>
              </w:rPr>
              <w:br/>
            </w:r>
            <w:del w:id="18039" w:author="Jing Kai Toh" w:date="2016-05-10T11:03:00Z">
              <w:r w:rsidRPr="00BC5AE5" w:rsidDel="00B65421">
                <w:rPr>
                  <w:rFonts w:ascii="Calibri Light" w:hAnsi="Calibri Light"/>
                  <w:sz w:val="16"/>
                  <w:szCs w:val="16"/>
                  <w:lang w:val="en-US"/>
                </w:rPr>
                <w:delText>AS/NZS 4257.0:1994 Plastic roof and wall cladding materials - Methods of test - General introduction and list of methods </w:delText>
              </w:r>
            </w:del>
            <w:ins w:id="18040" w:author="Jing Kai Toh" w:date="2016-05-10T11:03:00Z">
              <w:r w:rsidR="00B65421">
                <w:rPr>
                  <w:rFonts w:ascii="Calibri Light" w:hAnsi="Calibri Light"/>
                  <w:sz w:val="16"/>
                  <w:szCs w:val="16"/>
                  <w:lang w:val="en-US"/>
                </w:rPr>
                <w:t>AS/NZS 4257.0:1994 Plastic roof and wall cladding materials - Methods of test - General introduction and list of methods</w:t>
              </w:r>
            </w:ins>
            <w:r w:rsidRPr="00BC5AE5">
              <w:rPr>
                <w:rFonts w:ascii="Calibri Light" w:hAnsi="Calibri Light"/>
                <w:sz w:val="16"/>
                <w:szCs w:val="16"/>
                <w:lang w:val="en-US"/>
              </w:rPr>
              <w:br/>
            </w:r>
            <w:r w:rsidRPr="00BC5AE5">
              <w:rPr>
                <w:rFonts w:ascii="Calibri Light" w:hAnsi="Calibri Light"/>
                <w:sz w:val="16"/>
                <w:szCs w:val="16"/>
                <w:lang w:val="en-US"/>
              </w:rPr>
              <w:br/>
            </w:r>
            <w:del w:id="18041" w:author="Jing Kai Toh" w:date="2016-05-10T10:57:00Z">
              <w:r w:rsidRPr="00BC5AE5" w:rsidDel="00B65421">
                <w:rPr>
                  <w:rFonts w:ascii="Calibri Light" w:hAnsi="Calibri Light"/>
                  <w:sz w:val="16"/>
                  <w:szCs w:val="16"/>
                  <w:lang w:val="en-US"/>
                </w:rPr>
                <w:delText>AS/NZS 4257.1:1994 Plastic roof and wall cladding materials - Methods of test - Determination of dimensional properties</w:delText>
              </w:r>
            </w:del>
            <w:ins w:id="18042" w:author="Jing Kai Toh" w:date="2016-05-10T10:57:00Z">
              <w:r w:rsidR="00B65421">
                <w:rPr>
                  <w:rFonts w:ascii="Calibri Light" w:hAnsi="Calibri Light"/>
                  <w:sz w:val="16"/>
                  <w:szCs w:val="16"/>
                  <w:lang w:val="en-US"/>
                </w:rPr>
                <w:t>AS/NZS 4257.1:1994 Plastic roof and wall cladding materials - Methods of test - Determination of dimensional properties</w:t>
              </w:r>
            </w:ins>
            <w:r w:rsidRPr="00BC5AE5">
              <w:rPr>
                <w:rFonts w:ascii="Calibri Light" w:hAnsi="Calibri Light"/>
                <w:sz w:val="16"/>
                <w:szCs w:val="16"/>
                <w:lang w:val="en-US"/>
              </w:rPr>
              <w:br/>
            </w:r>
            <w:r w:rsidRPr="00BC5AE5">
              <w:rPr>
                <w:rFonts w:ascii="Calibri Light" w:hAnsi="Calibri Light"/>
                <w:sz w:val="16"/>
                <w:szCs w:val="16"/>
                <w:lang w:val="en-US"/>
              </w:rPr>
              <w:br/>
            </w:r>
            <w:del w:id="18043" w:author="Jing Kai Toh" w:date="2016-05-10T11:01:00Z">
              <w:r w:rsidRPr="00BC5AE5" w:rsidDel="00B65421">
                <w:rPr>
                  <w:rFonts w:ascii="Calibri Light" w:hAnsi="Calibri Light"/>
                  <w:sz w:val="16"/>
                  <w:szCs w:val="16"/>
                  <w:lang w:val="en-US"/>
                </w:rPr>
                <w:delText>AS/NZS 4257.1-1994/Amdt 1-1995 Plastic roof and wall cladding materials - Methods of test - Determination of </w:delText>
              </w:r>
            </w:del>
            <w:ins w:id="18044" w:author="Jing Kai Toh" w:date="2016-05-10T11:01:00Z">
              <w:r w:rsidR="00B65421">
                <w:rPr>
                  <w:rFonts w:ascii="Calibri Light" w:hAnsi="Calibri Light"/>
                  <w:sz w:val="16"/>
                  <w:szCs w:val="16"/>
                  <w:lang w:val="en-US"/>
                </w:rPr>
                <w:t>AS/NZS 4257.1:1994 A1Plastic roof and wall cladding materials - Methods of test - Determination of dimensional properties: Amendment 1</w:t>
              </w:r>
            </w:ins>
            <w:r w:rsidRPr="00BC5AE5">
              <w:rPr>
                <w:rFonts w:ascii="Calibri Light" w:hAnsi="Calibri Light"/>
                <w:sz w:val="16"/>
                <w:szCs w:val="16"/>
                <w:lang w:val="en-US"/>
              </w:rPr>
              <w:br/>
            </w:r>
            <w:del w:id="18045" w:author="Jing Kai Toh" w:date="2016-05-10T11:03:00Z">
              <w:r w:rsidRPr="00BC5AE5" w:rsidDel="00B65421">
                <w:rPr>
                  <w:rFonts w:ascii="Calibri Light" w:hAnsi="Calibri Light"/>
                  <w:sz w:val="16"/>
                  <w:szCs w:val="16"/>
                  <w:lang w:val="en-US"/>
                </w:rPr>
                <w:delText>dimensional properties </w:delText>
              </w:r>
            </w:del>
            <w:r w:rsidRPr="00BC5AE5">
              <w:rPr>
                <w:rFonts w:ascii="Calibri Light" w:hAnsi="Calibri Light"/>
                <w:sz w:val="16"/>
                <w:szCs w:val="16"/>
                <w:lang w:val="en-US"/>
              </w:rPr>
              <w:br/>
            </w:r>
            <w:r w:rsidRPr="00BC5AE5">
              <w:rPr>
                <w:rFonts w:ascii="Calibri Light" w:hAnsi="Calibri Light"/>
                <w:sz w:val="16"/>
                <w:szCs w:val="16"/>
                <w:lang w:val="en-US"/>
              </w:rPr>
              <w:br/>
            </w:r>
            <w:del w:id="18046" w:author="Jing Kai Toh" w:date="2016-05-10T10:48:00Z">
              <w:r w:rsidRPr="00BC5AE5" w:rsidDel="005E31C5">
                <w:rPr>
                  <w:rFonts w:ascii="Calibri Light" w:hAnsi="Calibri Light"/>
                  <w:sz w:val="16"/>
                  <w:szCs w:val="16"/>
                  <w:lang w:val="en-US"/>
                </w:rPr>
                <w:delText>AS/NZS 4257.10:1997 Plastic roof and wall cladding materials - Methods of test - Determination of surface distortion (oil canning) </w:delText>
              </w:r>
            </w:del>
            <w:ins w:id="18047" w:author="Jing Kai Toh" w:date="2016-05-10T10:48:00Z">
              <w:r w:rsidR="005E31C5">
                <w:rPr>
                  <w:rFonts w:ascii="Calibri Light" w:hAnsi="Calibri Light"/>
                  <w:sz w:val="16"/>
                  <w:szCs w:val="16"/>
                  <w:lang w:val="en-US"/>
                </w:rPr>
                <w:t>AS/NZS 4257.10:1997 Plastic roof and wall cladding materials - Methods of test - Determination of surface distortion (oil canning)</w:t>
              </w:r>
            </w:ins>
            <w:r w:rsidRPr="00BC5AE5">
              <w:rPr>
                <w:rFonts w:ascii="Calibri Light" w:hAnsi="Calibri Light"/>
                <w:sz w:val="16"/>
                <w:szCs w:val="16"/>
                <w:lang w:val="en-US"/>
              </w:rPr>
              <w:br/>
            </w:r>
            <w:r w:rsidRPr="00BC5AE5">
              <w:rPr>
                <w:rFonts w:ascii="Calibri Light" w:hAnsi="Calibri Light"/>
                <w:sz w:val="16"/>
                <w:szCs w:val="16"/>
                <w:lang w:val="en-US"/>
              </w:rPr>
              <w:br/>
            </w:r>
            <w:del w:id="18048" w:author="Jing Kai Toh" w:date="2016-05-10T10:47:00Z">
              <w:r w:rsidRPr="00BC5AE5" w:rsidDel="005E31C5">
                <w:rPr>
                  <w:rFonts w:ascii="Calibri Light" w:hAnsi="Calibri Light"/>
                  <w:sz w:val="16"/>
                  <w:szCs w:val="16"/>
                  <w:lang w:val="en-US"/>
                </w:rPr>
                <w:delText>AS/NZS 4257.2:1994 Plastic roof and wall cladding materials - Methods of test - Determination of dimensional stability at 60 degrees Celsius </w:delText>
              </w:r>
            </w:del>
            <w:ins w:id="18049" w:author="Jing Kai Toh" w:date="2016-05-10T10:47:00Z">
              <w:r w:rsidR="005E31C5">
                <w:rPr>
                  <w:rFonts w:ascii="Calibri Light" w:hAnsi="Calibri Light"/>
                  <w:sz w:val="16"/>
                  <w:szCs w:val="16"/>
                  <w:lang w:val="en-US"/>
                </w:rPr>
                <w:t>AS/NZS 4257.2:1994 Plastic roof and wall cladding materials - Methods of test - Determination of dimensional stability at 60 degrees Celsius</w:t>
              </w:r>
            </w:ins>
            <w:r w:rsidRPr="00BC5AE5">
              <w:rPr>
                <w:rFonts w:ascii="Calibri Light" w:hAnsi="Calibri Light"/>
                <w:sz w:val="16"/>
                <w:szCs w:val="16"/>
                <w:lang w:val="en-US"/>
              </w:rPr>
              <w:br/>
            </w:r>
            <w:r w:rsidRPr="00BC5AE5">
              <w:rPr>
                <w:rFonts w:ascii="Calibri Light" w:hAnsi="Calibri Light"/>
                <w:sz w:val="16"/>
                <w:szCs w:val="16"/>
                <w:lang w:val="en-US"/>
              </w:rPr>
              <w:br/>
            </w:r>
            <w:del w:id="18050" w:author="Jing Kai Toh" w:date="2016-05-10T10:45:00Z">
              <w:r w:rsidRPr="00BC5AE5" w:rsidDel="005E31C5">
                <w:rPr>
                  <w:rFonts w:ascii="Calibri Light" w:hAnsi="Calibri Light"/>
                  <w:sz w:val="16"/>
                  <w:szCs w:val="16"/>
                  <w:lang w:val="en-US"/>
                </w:rPr>
                <w:delText>AS/NZS 4257.3:1994 Plastic roof and wall cladding materials - Methods of test - Determination of mass per unit area of sheet </w:delText>
              </w:r>
            </w:del>
            <w:ins w:id="18051" w:author="Jing Kai Toh" w:date="2016-05-10T10:45:00Z">
              <w:r w:rsidR="005E31C5">
                <w:rPr>
                  <w:rFonts w:ascii="Calibri Light" w:hAnsi="Calibri Light"/>
                  <w:sz w:val="16"/>
                  <w:szCs w:val="16"/>
                  <w:lang w:val="en-US"/>
                </w:rPr>
                <w:t>AS/NZS 4257.3:1994 Plastic roof and wall cladding materials - Methods of test - Determination of mass per unit area of sheet</w:t>
              </w:r>
            </w:ins>
            <w:r w:rsidRPr="00BC5AE5">
              <w:rPr>
                <w:rFonts w:ascii="Calibri Light" w:hAnsi="Calibri Light"/>
                <w:sz w:val="16"/>
                <w:szCs w:val="16"/>
                <w:lang w:val="en-US"/>
              </w:rPr>
              <w:br/>
            </w:r>
            <w:r w:rsidRPr="00BC5AE5">
              <w:rPr>
                <w:rFonts w:ascii="Calibri Light" w:hAnsi="Calibri Light"/>
                <w:sz w:val="16"/>
                <w:szCs w:val="16"/>
                <w:lang w:val="en-US"/>
              </w:rPr>
              <w:br/>
            </w:r>
            <w:del w:id="18052" w:author="Jing Kai Toh" w:date="2016-05-10T10:42:00Z">
              <w:r w:rsidRPr="00BC5AE5" w:rsidDel="005E31C5">
                <w:rPr>
                  <w:rFonts w:ascii="Calibri Light" w:hAnsi="Calibri Light"/>
                  <w:sz w:val="16"/>
                  <w:szCs w:val="16"/>
                  <w:lang w:val="en-US"/>
                </w:rPr>
                <w:delText>AS/NZS 4257.4:1994 Plastic roof and wall cladding materials - Methods of test - Determination of diffuse light transmission </w:delText>
              </w:r>
            </w:del>
            <w:ins w:id="18053" w:author="Jing Kai Toh" w:date="2016-05-10T10:42:00Z">
              <w:r w:rsidR="005E31C5">
                <w:rPr>
                  <w:rFonts w:ascii="Calibri Light" w:hAnsi="Calibri Light"/>
                  <w:sz w:val="16"/>
                  <w:szCs w:val="16"/>
                  <w:lang w:val="en-US"/>
                </w:rPr>
                <w:t>AS/NZS 4257.4:1994 Plastic roof and wall cladding materials - Methods of test - Determination of diffuse light transmission</w:t>
              </w:r>
            </w:ins>
            <w:r w:rsidRPr="00BC5AE5">
              <w:rPr>
                <w:rFonts w:ascii="Calibri Light" w:hAnsi="Calibri Light"/>
                <w:sz w:val="16"/>
                <w:szCs w:val="16"/>
                <w:lang w:val="en-US"/>
              </w:rPr>
              <w:br/>
            </w:r>
            <w:r w:rsidRPr="00BC5AE5">
              <w:rPr>
                <w:rFonts w:ascii="Calibri Light" w:hAnsi="Calibri Light"/>
                <w:sz w:val="16"/>
                <w:szCs w:val="16"/>
                <w:lang w:val="en-US"/>
              </w:rPr>
              <w:br/>
            </w:r>
            <w:del w:id="18054" w:author="Jing Kai Toh" w:date="2016-05-10T10:41:00Z">
              <w:r w:rsidRPr="00BC5AE5" w:rsidDel="005E31C5">
                <w:rPr>
                  <w:rFonts w:ascii="Calibri Light" w:hAnsi="Calibri Light"/>
                  <w:sz w:val="16"/>
                  <w:szCs w:val="16"/>
                  <w:lang w:val="en-US"/>
                </w:rPr>
                <w:delText>AS/NZS 4257.5:1994 Plastic roof and wall cladding materials - Methods of test - Determination of glass fibre content </w:delText>
              </w:r>
            </w:del>
            <w:ins w:id="18055" w:author="Jing Kai Toh" w:date="2016-05-10T10:41:00Z">
              <w:r w:rsidR="005E31C5">
                <w:rPr>
                  <w:rFonts w:ascii="Calibri Light" w:hAnsi="Calibri Light"/>
                  <w:sz w:val="16"/>
                  <w:szCs w:val="16"/>
                  <w:lang w:val="en-US"/>
                </w:rPr>
                <w:t>AS/NZS 4257.5:1994 Plastic roof and wall cladding materials - Methods of test - Determination of glass fibre content</w:t>
              </w:r>
            </w:ins>
            <w:r w:rsidRPr="00BC5AE5">
              <w:rPr>
                <w:rFonts w:ascii="Calibri Light" w:hAnsi="Calibri Light"/>
                <w:sz w:val="16"/>
                <w:szCs w:val="16"/>
                <w:lang w:val="en-US"/>
              </w:rPr>
              <w:br/>
            </w:r>
            <w:r w:rsidRPr="00BC5AE5">
              <w:rPr>
                <w:rFonts w:ascii="Calibri Light" w:hAnsi="Calibri Light"/>
                <w:sz w:val="16"/>
                <w:szCs w:val="16"/>
                <w:lang w:val="en-US"/>
              </w:rPr>
              <w:br/>
            </w:r>
            <w:del w:id="18056" w:author="Jing Kai Toh" w:date="2016-05-10T10:39:00Z">
              <w:r w:rsidRPr="00BC5AE5" w:rsidDel="003151CE">
                <w:rPr>
                  <w:rFonts w:ascii="Calibri Light" w:hAnsi="Calibri Light"/>
                  <w:sz w:val="16"/>
                  <w:szCs w:val="16"/>
                  <w:lang w:val="en-US"/>
                </w:rPr>
                <w:delText>AS/NZS 4257.6:1994 Plastic roof and wall cladding materials - Methods of test - Determination of impact resistance</w:delText>
              </w:r>
            </w:del>
            <w:ins w:id="18057" w:author="Jing Kai Toh" w:date="2016-05-10T10:39:00Z">
              <w:r w:rsidR="003151CE">
                <w:rPr>
                  <w:rFonts w:ascii="Calibri Light" w:hAnsi="Calibri Light"/>
                  <w:sz w:val="16"/>
                  <w:szCs w:val="16"/>
                  <w:lang w:val="en-US"/>
                </w:rPr>
                <w:t>AS/NZS 4257.6:1994 Plastic roof and wall cladding materials - Methods of test - Determination of impact resistance</w:t>
              </w:r>
            </w:ins>
            <w:r w:rsidRPr="00BC5AE5">
              <w:rPr>
                <w:rFonts w:ascii="Calibri Light" w:hAnsi="Calibri Light"/>
                <w:sz w:val="16"/>
                <w:szCs w:val="16"/>
                <w:lang w:val="en-US"/>
              </w:rPr>
              <w:br/>
            </w:r>
            <w:r w:rsidRPr="00BC5AE5">
              <w:rPr>
                <w:rFonts w:ascii="Calibri Light" w:hAnsi="Calibri Light"/>
                <w:sz w:val="16"/>
                <w:szCs w:val="16"/>
                <w:lang w:val="en-US"/>
              </w:rPr>
              <w:br/>
            </w:r>
            <w:del w:id="18058" w:author="Jing Kai Toh" w:date="2016-05-10T10:38:00Z">
              <w:r w:rsidRPr="00BC5AE5" w:rsidDel="003151CE">
                <w:rPr>
                  <w:rFonts w:ascii="Calibri Light" w:hAnsi="Calibri Light"/>
                  <w:sz w:val="16"/>
                  <w:szCs w:val="16"/>
                  <w:lang w:val="en-US"/>
                </w:rPr>
                <w:delText>AS/NZS 4257.6-1994/Amdt 1-1995 Plastic roof and wall cladding materials - Methods of test - Determination of impact resistance </w:delText>
              </w:r>
            </w:del>
            <w:ins w:id="18059" w:author="Jing Kai Toh" w:date="2016-05-10T10:38:00Z">
              <w:r w:rsidR="003151CE">
                <w:rPr>
                  <w:rFonts w:ascii="Calibri Light" w:hAnsi="Calibri Light"/>
                  <w:sz w:val="16"/>
                  <w:szCs w:val="16"/>
                  <w:lang w:val="en-US"/>
                </w:rPr>
                <w:t>AS/NZS 4257.6:1994/Amdt 1:1995 Plastic roof and wall cladding materials - Methods of test - Determination of impact resistance</w:t>
              </w:r>
            </w:ins>
            <w:r w:rsidRPr="00BC5AE5">
              <w:rPr>
                <w:rFonts w:ascii="Calibri Light" w:hAnsi="Calibri Light"/>
                <w:sz w:val="16"/>
                <w:szCs w:val="16"/>
                <w:lang w:val="en-US"/>
              </w:rPr>
              <w:br/>
            </w:r>
            <w:r w:rsidRPr="00BC5AE5">
              <w:rPr>
                <w:rFonts w:ascii="Calibri Light" w:hAnsi="Calibri Light"/>
                <w:sz w:val="16"/>
                <w:szCs w:val="16"/>
                <w:lang w:val="en-US"/>
              </w:rPr>
              <w:br/>
            </w:r>
            <w:del w:id="18060" w:author="Jing Kai Toh" w:date="2016-05-10T10:36:00Z">
              <w:r w:rsidRPr="00BC5AE5" w:rsidDel="003151CE">
                <w:rPr>
                  <w:rFonts w:ascii="Calibri Light" w:hAnsi="Calibri Light"/>
                  <w:sz w:val="16"/>
                  <w:szCs w:val="16"/>
                  <w:lang w:val="en-US"/>
                </w:rPr>
                <w:delText>AS/NZS 4257.7:1994 Plastic roof and wall cladding materials - Methods of test - Determination of colourfastness, light transmission and impact resistance following ultraviolet light exposure </w:delText>
              </w:r>
            </w:del>
            <w:ins w:id="18061" w:author="Jing Kai Toh" w:date="2016-05-10T10:36:00Z">
              <w:r w:rsidR="003151CE">
                <w:rPr>
                  <w:rFonts w:ascii="Calibri Light" w:hAnsi="Calibri Light"/>
                  <w:sz w:val="16"/>
                  <w:szCs w:val="16"/>
                  <w:lang w:val="en-US"/>
                </w:rPr>
                <w:t>AS/NZS 4257.7:1994 Plastic roof and wall cladding materials - Methods of test - Determination of colourfastness, light transmission and impact resistance following ultraviolet light exposure</w:t>
              </w:r>
            </w:ins>
            <w:r w:rsidRPr="00BC5AE5">
              <w:rPr>
                <w:rFonts w:ascii="Calibri Light" w:hAnsi="Calibri Light"/>
                <w:sz w:val="16"/>
                <w:szCs w:val="16"/>
                <w:lang w:val="en-US"/>
              </w:rPr>
              <w:br/>
            </w:r>
            <w:r w:rsidRPr="00BC5AE5">
              <w:rPr>
                <w:rFonts w:ascii="Calibri Light" w:hAnsi="Calibri Light"/>
                <w:sz w:val="16"/>
                <w:szCs w:val="16"/>
                <w:lang w:val="en-US"/>
              </w:rPr>
              <w:br/>
            </w:r>
            <w:del w:id="18062" w:author="Jing Kai Toh" w:date="2016-05-10T10:35:00Z">
              <w:r w:rsidRPr="00BC5AE5" w:rsidDel="003151CE">
                <w:rPr>
                  <w:rFonts w:ascii="Calibri Light" w:hAnsi="Calibri Light"/>
                  <w:sz w:val="16"/>
                  <w:szCs w:val="16"/>
                  <w:lang w:val="en-US"/>
                </w:rPr>
                <w:delText>AS/NZS 4257.8:1994 Plastic roof and wall cladding materials - Methods of test - Determination of residual styrene </w:delText>
              </w:r>
            </w:del>
            <w:ins w:id="18063" w:author="Jing Kai Toh" w:date="2016-05-10T10:35:00Z">
              <w:r w:rsidR="003151CE">
                <w:rPr>
                  <w:rFonts w:ascii="Calibri Light" w:hAnsi="Calibri Light"/>
                  <w:sz w:val="16"/>
                  <w:szCs w:val="16"/>
                  <w:lang w:val="en-US"/>
                </w:rPr>
                <w:t>AS/NZS 4257.8:1994 Plastic roof and wall cladding materials - Methods of test - Determination of residual styrene</w:t>
              </w:r>
            </w:ins>
            <w:r w:rsidRPr="00BC5AE5">
              <w:rPr>
                <w:rFonts w:ascii="Calibri Light" w:hAnsi="Calibri Light"/>
                <w:sz w:val="16"/>
                <w:szCs w:val="16"/>
                <w:lang w:val="en-US"/>
              </w:rPr>
              <w:br/>
            </w:r>
            <w:r w:rsidRPr="00BC5AE5">
              <w:rPr>
                <w:rFonts w:ascii="Calibri Light" w:hAnsi="Calibri Light"/>
                <w:sz w:val="16"/>
                <w:szCs w:val="16"/>
                <w:lang w:val="en-US"/>
              </w:rPr>
              <w:br/>
            </w:r>
            <w:del w:id="18064" w:author="Jing Kai Toh" w:date="2016-05-10T10:32:00Z">
              <w:r w:rsidRPr="00BC5AE5" w:rsidDel="003151CE">
                <w:rPr>
                  <w:rFonts w:ascii="Calibri Light" w:hAnsi="Calibri Light"/>
                  <w:sz w:val="16"/>
                  <w:szCs w:val="16"/>
                  <w:lang w:val="en-US"/>
                </w:rPr>
                <w:delText>AS/NZS 4257.9:1995 Plastic roof and wall cladding materials - Methods of test - Determination of transverse bending stiffness </w:delText>
              </w:r>
            </w:del>
            <w:ins w:id="18065" w:author="Jing Kai Toh" w:date="2016-05-10T10:32:00Z">
              <w:r w:rsidR="003151CE">
                <w:rPr>
                  <w:rFonts w:ascii="Calibri Light" w:hAnsi="Calibri Light"/>
                  <w:sz w:val="16"/>
                  <w:szCs w:val="16"/>
                  <w:lang w:val="en-US"/>
                </w:rPr>
                <w:t>AS/NZS 4257.9:1995 Plastic roof and wall cladding materials - Methods of test - Determination of transverse bending stiffness</w:t>
              </w:r>
            </w:ins>
            <w:r w:rsidRPr="00BC5AE5">
              <w:rPr>
                <w:rFonts w:ascii="Calibri Light" w:hAnsi="Calibri Light"/>
                <w:sz w:val="16"/>
                <w:szCs w:val="16"/>
                <w:lang w:val="en-US"/>
              </w:rPr>
              <w:br/>
            </w:r>
            <w:r w:rsidRPr="00BC5AE5">
              <w:rPr>
                <w:rFonts w:ascii="Calibri Light" w:hAnsi="Calibri Light"/>
                <w:sz w:val="16"/>
                <w:szCs w:val="16"/>
                <w:lang w:val="en-US"/>
              </w:rPr>
              <w:br/>
            </w:r>
            <w:del w:id="18066" w:author="Jing Kai Toh" w:date="2016-05-10T10:08:00Z">
              <w:r w:rsidRPr="00BC5AE5" w:rsidDel="00EF7813">
                <w:rPr>
                  <w:rFonts w:ascii="Calibri Light" w:hAnsi="Calibri Light"/>
                  <w:sz w:val="16"/>
                  <w:szCs w:val="16"/>
                  <w:lang w:val="en-US"/>
                </w:rPr>
                <w:delText>AS 4597-1999 Installation of roof slates and shingles (Non-interlocking type) </w:delText>
              </w:r>
            </w:del>
            <w:ins w:id="18067" w:author="Jing Kai Toh" w:date="2016-05-10T10:08:00Z">
              <w:r w:rsidR="00EF7813">
                <w:rPr>
                  <w:rFonts w:ascii="Calibri Light" w:hAnsi="Calibri Light"/>
                  <w:sz w:val="16"/>
                  <w:szCs w:val="16"/>
                  <w:lang w:val="en-US"/>
                </w:rPr>
                <w:t>AS 4597-1999 (R2015) Installation of roof slates and shingles (Non-interlocking type)</w:t>
              </w:r>
            </w:ins>
            <w:r w:rsidRPr="00BC5AE5">
              <w:rPr>
                <w:rFonts w:ascii="Calibri Light" w:hAnsi="Calibri Light"/>
                <w:sz w:val="16"/>
                <w:szCs w:val="16"/>
                <w:lang w:val="en-US"/>
              </w:rPr>
              <w:br/>
            </w:r>
            <w:r w:rsidRPr="00BC5AE5">
              <w:rPr>
                <w:rFonts w:ascii="Calibri Light" w:hAnsi="Calibri Light"/>
                <w:sz w:val="16"/>
                <w:szCs w:val="16"/>
                <w:lang w:val="en-US"/>
              </w:rPr>
              <w:br/>
            </w:r>
            <w:del w:id="18068" w:author="Jing Kai Toh" w:date="2016-05-10T10:05:00Z">
              <w:r w:rsidRPr="00BC5AE5" w:rsidDel="009310B4">
                <w:rPr>
                  <w:rFonts w:ascii="Calibri Light" w:hAnsi="Calibri Light"/>
                  <w:sz w:val="16"/>
                  <w:szCs w:val="16"/>
                  <w:lang w:val="en-US"/>
                </w:rPr>
                <w:delText>AS/NZS 60335.2.83:2002 Household and similar electrical appliances - Safety - Particular requirements for heated gullies for roof drainage (IEC 60335-2-83:2001, IDT) </w:delText>
              </w:r>
            </w:del>
            <w:ins w:id="18069" w:author="Jing Kai Toh" w:date="2016-05-10T10:05:00Z">
              <w:r w:rsidR="009310B4">
                <w:rPr>
                  <w:rFonts w:ascii="Calibri Light" w:hAnsi="Calibri Light"/>
                  <w:sz w:val="16"/>
                  <w:szCs w:val="16"/>
                  <w:lang w:val="en-US"/>
                </w:rPr>
                <w:t>AS/NZS 60335.2.83:2002 Household and similar electrical appliances - Safety - Particular requirements for heated gullies for roof drainage (IEC 60335-2-83:2001, IDT)</w:t>
              </w:r>
            </w:ins>
            <w:r w:rsidRPr="00BC5AE5">
              <w:rPr>
                <w:rFonts w:ascii="Calibri Light" w:hAnsi="Calibri Light"/>
                <w:sz w:val="16"/>
                <w:szCs w:val="16"/>
                <w:lang w:val="en-US"/>
              </w:rPr>
              <w:br/>
            </w:r>
            <w:r w:rsidRPr="00BC5AE5">
              <w:rPr>
                <w:rFonts w:ascii="Calibri Light" w:hAnsi="Calibri Light"/>
                <w:sz w:val="16"/>
                <w:szCs w:val="16"/>
                <w:lang w:val="en-US"/>
              </w:rPr>
              <w:br/>
            </w:r>
            <w:del w:id="18070" w:author="Jing Kai Toh" w:date="2016-05-10T10:03:00Z">
              <w:r w:rsidRPr="00BC5AE5" w:rsidDel="001726B5">
                <w:rPr>
                  <w:rFonts w:ascii="Calibri Light" w:hAnsi="Calibri Light"/>
                  <w:sz w:val="16"/>
                  <w:szCs w:val="16"/>
                  <w:lang w:val="en-US"/>
                </w:rPr>
                <w:delText>AS A99-1959 Bituminous felt roofing. Type 1(c) coated organic fibre felt roofing </w:delText>
              </w:r>
            </w:del>
            <w:ins w:id="18071" w:author="Jing Kai Toh" w:date="2016-05-10T10:03:00Z">
              <w:r w:rsidR="001726B5">
                <w:rPr>
                  <w:rFonts w:ascii="Calibri Light" w:hAnsi="Calibri Light"/>
                  <w:sz w:val="16"/>
                  <w:szCs w:val="16"/>
                  <w:lang w:val="en-US"/>
                </w:rPr>
                <w:t>AS A99-1959 Bituminous felt roofing. Type 1(c) coated organic fibre felt roofing (Withdrawn 26 Nov 2003)</w:t>
              </w:r>
            </w:ins>
            <w:r w:rsidRPr="00BC5AE5">
              <w:rPr>
                <w:rFonts w:ascii="Calibri Light" w:hAnsi="Calibri Light"/>
                <w:sz w:val="16"/>
                <w:szCs w:val="16"/>
                <w:lang w:val="en-US"/>
              </w:rPr>
              <w:br/>
            </w:r>
            <w:r w:rsidRPr="00BC5AE5">
              <w:rPr>
                <w:rFonts w:ascii="Calibri Light" w:hAnsi="Calibri Light"/>
                <w:sz w:val="16"/>
                <w:szCs w:val="16"/>
                <w:lang w:val="en-US"/>
              </w:rPr>
              <w:br/>
            </w:r>
            <w:del w:id="18072" w:author="Jing Kai Toh" w:date="2016-05-10T10:00:00Z">
              <w:r w:rsidRPr="00BC5AE5" w:rsidDel="001726B5">
                <w:rPr>
                  <w:rFonts w:ascii="Calibri Light" w:hAnsi="Calibri Light"/>
                  <w:sz w:val="16"/>
                  <w:szCs w:val="16"/>
                  <w:lang w:val="en-US"/>
                </w:rPr>
                <w:delText>AS CA55-1970 Code of recommended practice for the design and installation of bituminous fabric roofing </w:delText>
              </w:r>
            </w:del>
            <w:ins w:id="18073" w:author="Jing Kai Toh" w:date="2016-05-10T10:00:00Z">
              <w:r w:rsidR="001726B5">
                <w:rPr>
                  <w:rFonts w:ascii="Calibri Light" w:hAnsi="Calibri Light"/>
                  <w:sz w:val="16"/>
                  <w:szCs w:val="16"/>
                  <w:lang w:val="en-US"/>
                </w:rPr>
                <w:t xml:space="preserve">AS 4654.1-2012 Waterproofing membranes for external above-ground use </w:t>
              </w:r>
            </w:ins>
            <w:ins w:id="18074" w:author="Jing Kai Toh" w:date="2016-05-10T10:02:00Z">
              <w:r w:rsidR="001726B5">
                <w:rPr>
                  <w:rFonts w:ascii="Calibri Light" w:hAnsi="Calibri Light"/>
                  <w:sz w:val="16"/>
                  <w:szCs w:val="16"/>
                  <w:lang w:val="en-US"/>
                </w:rPr>
                <w:t>- Materials / AS 4654.2-2012 Waterproofing membranes for external above-ground use - Design and installation</w:t>
              </w:r>
            </w:ins>
            <w:r w:rsidRPr="00BC5AE5">
              <w:rPr>
                <w:rFonts w:ascii="Calibri Light" w:hAnsi="Calibri Light"/>
                <w:sz w:val="16"/>
                <w:szCs w:val="16"/>
                <w:lang w:val="en-US"/>
              </w:rPr>
              <w:br/>
            </w:r>
            <w:r w:rsidRPr="00BC5AE5">
              <w:rPr>
                <w:rFonts w:ascii="Calibri Light" w:hAnsi="Calibri Light"/>
                <w:sz w:val="16"/>
                <w:szCs w:val="16"/>
                <w:lang w:val="en-US"/>
              </w:rPr>
              <w:br/>
            </w:r>
            <w:del w:id="18075" w:author="Jing Kai Toh" w:date="2016-05-10T09:50:00Z">
              <w:r w:rsidRPr="00BC5AE5" w:rsidDel="001726B5">
                <w:rPr>
                  <w:rFonts w:ascii="Calibri Light" w:hAnsi="Calibri Light"/>
                  <w:sz w:val="16"/>
                  <w:szCs w:val="16"/>
                  <w:lang w:val="en-US"/>
                </w:rPr>
                <w:delText>HB 39-1997 Installation code for metal roof and wall cladding </w:delText>
              </w:r>
            </w:del>
            <w:ins w:id="18076" w:author="Jing Kai Toh" w:date="2016-05-10T09:50:00Z">
              <w:r w:rsidR="001726B5">
                <w:rPr>
                  <w:rFonts w:ascii="Calibri Light" w:hAnsi="Calibri Light"/>
                  <w:sz w:val="16"/>
                  <w:szCs w:val="16"/>
                  <w:lang w:val="en-US"/>
                </w:rPr>
                <w:t>SA HB 39:2015 Installation code for metal roof and wall cladding</w:t>
              </w:r>
            </w:ins>
            <w:r w:rsidRPr="00BC5AE5">
              <w:rPr>
                <w:rFonts w:ascii="Calibri Light" w:hAnsi="Calibri Light"/>
                <w:sz w:val="16"/>
                <w:szCs w:val="16"/>
                <w:lang w:val="en-US"/>
              </w:rPr>
              <w:br/>
            </w:r>
            <w:r w:rsidRPr="00BC5AE5">
              <w:rPr>
                <w:rFonts w:ascii="Calibri Light" w:hAnsi="Calibri Light"/>
                <w:sz w:val="16"/>
                <w:szCs w:val="16"/>
                <w:lang w:val="en-US"/>
              </w:rPr>
              <w:br/>
            </w:r>
            <w:del w:id="18077" w:author="Jing Kai Toh" w:date="2016-05-10T09:48:00Z">
              <w:r w:rsidRPr="00BC5AE5" w:rsidDel="001726B5">
                <w:rPr>
                  <w:rFonts w:ascii="Calibri Light" w:hAnsi="Calibri Light"/>
                  <w:sz w:val="16"/>
                  <w:szCs w:val="16"/>
                  <w:lang w:val="en-US"/>
                </w:rPr>
                <w:delText>HB 39 Supp 1-1997 (CD-ROM) Installation code for metal roof and wall cladding - Multimedia guide on CD-ROM (Supplement to SAA HB39-1997) </w:delText>
              </w:r>
            </w:del>
            <w:ins w:id="18078" w:author="Jing Kai Toh" w:date="2016-05-10T09:48:00Z">
              <w:r w:rsidR="001726B5">
                <w:rPr>
                  <w:rFonts w:ascii="Calibri Light" w:hAnsi="Calibri Light"/>
                  <w:sz w:val="16"/>
                  <w:szCs w:val="16"/>
                  <w:lang w:val="en-US"/>
                </w:rPr>
                <w:t>HB 39 Supp 1-1997 (CD-ROM) Installation code for metal roof and wall cladding - Multimedia guide on CD-ROM (Supplement to SAA HB39-1997) (Withdrawn 15 Apr 2004)</w:t>
              </w:r>
            </w:ins>
            <w:r w:rsidRPr="00BC5AE5">
              <w:rPr>
                <w:rFonts w:ascii="Calibri Light" w:hAnsi="Calibri Light"/>
                <w:sz w:val="16"/>
                <w:szCs w:val="16"/>
                <w:lang w:val="en-US"/>
              </w:rPr>
              <w:br/>
            </w:r>
            <w:r w:rsidRPr="00BC5AE5">
              <w:rPr>
                <w:rFonts w:ascii="Calibri Light" w:hAnsi="Calibri Light"/>
                <w:sz w:val="16"/>
                <w:szCs w:val="16"/>
                <w:lang w:val="en-US"/>
              </w:rPr>
              <w:br/>
            </w:r>
            <w:del w:id="18079" w:author="Jing Kai Toh" w:date="2016-05-10T09:47:00Z">
              <w:r w:rsidRPr="00BC5AE5" w:rsidDel="001726B5">
                <w:rPr>
                  <w:rFonts w:ascii="Calibri Light" w:hAnsi="Calibri Light"/>
                  <w:sz w:val="16"/>
                  <w:szCs w:val="16"/>
                  <w:lang w:val="en-US"/>
                </w:rPr>
                <w:delText>HB 44 Supp 1-1995 A Guide to the Timber Framing Code - Standard fixing and tie-down requirements 28 m/s sheet roof - Tie-down check sheet 1st edition </w:delText>
              </w:r>
            </w:del>
            <w:ins w:id="18080" w:author="Jing Kai Toh" w:date="2016-05-10T09:47:00Z">
              <w:r w:rsidR="001726B5">
                <w:rPr>
                  <w:rFonts w:ascii="Calibri Light" w:hAnsi="Calibri Light"/>
                  <w:sz w:val="16"/>
                  <w:szCs w:val="16"/>
                  <w:lang w:val="en-US"/>
                </w:rPr>
                <w:t>HB 44 Supp 1-1995 A Guide to the Timber Framing Code - Standard fixing and tie-down requirements 28 m/s sheet roof - Tie-down check sheet 1st edition</w:t>
              </w:r>
            </w:ins>
            <w:r w:rsidRPr="00BC5AE5">
              <w:rPr>
                <w:rFonts w:ascii="Calibri Light" w:hAnsi="Calibri Light"/>
                <w:sz w:val="16"/>
                <w:szCs w:val="16"/>
                <w:lang w:val="en-US"/>
              </w:rPr>
              <w:br/>
            </w:r>
            <w:r w:rsidRPr="00BC5AE5">
              <w:rPr>
                <w:rFonts w:ascii="Calibri Light" w:hAnsi="Calibri Light"/>
                <w:sz w:val="16"/>
                <w:szCs w:val="16"/>
                <w:lang w:val="en-US"/>
              </w:rPr>
              <w:br/>
            </w:r>
            <w:del w:id="18081" w:author="Jing Kai Toh" w:date="2016-05-10T09:46:00Z">
              <w:r w:rsidRPr="00BC5AE5" w:rsidDel="001726B5">
                <w:rPr>
                  <w:rFonts w:ascii="Calibri Light" w:hAnsi="Calibri Light"/>
                  <w:sz w:val="16"/>
                  <w:szCs w:val="16"/>
                  <w:lang w:val="en-US"/>
                </w:rPr>
                <w:delText>HB 44 Supp 2-1995 A Guide to the Timber Framing Code - Standard fixing and tie-down requirements 28 m/s or 33 m/s tiled roof - Tie-down check sheet 1st edition </w:delText>
              </w:r>
            </w:del>
            <w:ins w:id="18082" w:author="Jing Kai Toh" w:date="2016-05-10T09:46:00Z">
              <w:r w:rsidR="001726B5">
                <w:rPr>
                  <w:rFonts w:ascii="Calibri Light" w:hAnsi="Calibri Light"/>
                  <w:sz w:val="16"/>
                  <w:szCs w:val="16"/>
                  <w:lang w:val="en-US"/>
                </w:rPr>
                <w:t>HB 44 Supp 2-1995 A Guide to the Timber Framing Code - Standard fixing and tie-down requirements 28 m/s or 33 m/s tiled roof - Tie-down check sheet 1st edition</w:t>
              </w:r>
            </w:ins>
            <w:r w:rsidRPr="00BC5AE5">
              <w:rPr>
                <w:rFonts w:ascii="Calibri Light" w:hAnsi="Calibri Light"/>
                <w:sz w:val="16"/>
                <w:szCs w:val="16"/>
                <w:lang w:val="en-US"/>
              </w:rPr>
              <w:br/>
            </w:r>
            <w:r w:rsidRPr="00BC5AE5">
              <w:rPr>
                <w:rFonts w:ascii="Calibri Light" w:hAnsi="Calibri Light"/>
                <w:sz w:val="16"/>
                <w:szCs w:val="16"/>
                <w:lang w:val="en-US"/>
              </w:rPr>
              <w:br/>
            </w:r>
            <w:ins w:id="18083" w:author="Jing Kai Toh" w:date="2016-05-10T09:41:00Z">
              <w:r w:rsidR="00EA103F" w:rsidRPr="00EA103F">
                <w:rPr>
                  <w:rFonts w:ascii="Calibri Light" w:hAnsi="Calibri Light"/>
                  <w:sz w:val="16"/>
                  <w:szCs w:val="16"/>
                  <w:lang w:val="en-US"/>
                </w:rPr>
                <w:t>HB 44 Supp 3-1995 A Guide to the Timber Framing Code - Standard fixing and tie-down requirements 33 m/s sheet or 41 m/s tiled roof material - Tie-down check sheet 1st edition</w:t>
              </w:r>
            </w:ins>
            <w:del w:id="18084" w:author="Jing Kai Toh" w:date="2016-05-10T09:41:00Z">
              <w:r w:rsidRPr="00BC5AE5" w:rsidDel="00EA103F">
                <w:rPr>
                  <w:rFonts w:ascii="Calibri Light" w:hAnsi="Calibri Light"/>
                  <w:sz w:val="16"/>
                  <w:szCs w:val="16"/>
                  <w:lang w:val="en-US"/>
                </w:rPr>
                <w:delText>HB 44 Supp 3-1995 A Guide to the Timber Framing Code - Standard fixing and tie-down requirements 33 m/s sheet or 41 m/s tiled roof material - Tie-down check sheet 1st edition </w:delText>
              </w:r>
            </w:del>
            <w:r w:rsidRPr="00BC5AE5">
              <w:rPr>
                <w:rFonts w:ascii="Calibri Light" w:hAnsi="Calibri Light"/>
                <w:sz w:val="16"/>
                <w:szCs w:val="16"/>
                <w:lang w:val="en-US"/>
              </w:rPr>
              <w:br/>
            </w:r>
            <w:r w:rsidRPr="00BC5AE5">
              <w:rPr>
                <w:rFonts w:ascii="Calibri Light" w:hAnsi="Calibri Light"/>
                <w:sz w:val="16"/>
                <w:szCs w:val="16"/>
                <w:lang w:val="en-US"/>
              </w:rPr>
              <w:br/>
            </w:r>
            <w:ins w:id="18085" w:author="Jing Kai Toh" w:date="2016-05-10T09:41:00Z">
              <w:r w:rsidR="00EA103F" w:rsidRPr="00EA103F">
                <w:rPr>
                  <w:rFonts w:ascii="Calibri Light" w:hAnsi="Calibri Light"/>
                  <w:sz w:val="16"/>
                  <w:szCs w:val="16"/>
                  <w:lang w:val="en-US"/>
                </w:rPr>
                <w:t>HB 44 Supp 4-1995 A Guide to the Timber Framing Code - Standard fixing and tie-down requirements 41 m/s sheet roof - JD4 framing material - Tie-down check sheet 1st edition</w:t>
              </w:r>
            </w:ins>
            <w:del w:id="18086" w:author="Jing Kai Toh" w:date="2016-05-10T09:41:00Z">
              <w:r w:rsidRPr="00BC5AE5" w:rsidDel="00EA103F">
                <w:rPr>
                  <w:rFonts w:ascii="Calibri Light" w:hAnsi="Calibri Light"/>
                  <w:sz w:val="16"/>
                  <w:szCs w:val="16"/>
                  <w:lang w:val="en-US"/>
                </w:rPr>
                <w:delText>HB 44 Supp 4-1995 A Guide to the Timber Framing Code - Standard fixing and tie-down requirements 41 m/s sheet roof - JD4 framing material - Tie-down check sheet 1st edition </w:delText>
              </w:r>
            </w:del>
            <w:r w:rsidRPr="00BC5AE5">
              <w:rPr>
                <w:rFonts w:ascii="Calibri Light" w:hAnsi="Calibri Light"/>
                <w:sz w:val="16"/>
                <w:szCs w:val="16"/>
                <w:lang w:val="en-US"/>
              </w:rPr>
              <w:br/>
            </w:r>
            <w:r w:rsidRPr="00BC5AE5">
              <w:rPr>
                <w:rFonts w:ascii="Calibri Light" w:hAnsi="Calibri Light"/>
                <w:sz w:val="16"/>
                <w:szCs w:val="16"/>
                <w:lang w:val="en-US"/>
              </w:rPr>
              <w:br/>
              <w:t>DR 02001-02002 Roof edge protection equipment </w:t>
            </w:r>
            <w:r w:rsidRPr="00BC5AE5">
              <w:rPr>
                <w:rFonts w:ascii="Calibri Light" w:hAnsi="Calibri Light"/>
                <w:sz w:val="16"/>
                <w:szCs w:val="16"/>
                <w:lang w:val="en-US"/>
              </w:rPr>
              <w:br/>
            </w:r>
            <w:r w:rsidRPr="00BC5AE5">
              <w:rPr>
                <w:rFonts w:ascii="Calibri Light" w:hAnsi="Calibri Light"/>
                <w:sz w:val="16"/>
                <w:szCs w:val="16"/>
                <w:lang w:val="en-US"/>
              </w:rPr>
              <w:br/>
            </w:r>
            <w:del w:id="18087" w:author="Jing Kai Toh" w:date="2016-05-10T09:38:00Z">
              <w:r w:rsidRPr="00BC5AE5" w:rsidDel="00136623">
                <w:rPr>
                  <w:rFonts w:ascii="Calibri Light" w:hAnsi="Calibri Light"/>
                  <w:sz w:val="16"/>
                  <w:szCs w:val="16"/>
                  <w:lang w:val="en-US"/>
                </w:rPr>
                <w:delText>DR 02038-02049 CP Roof tiles </w:delText>
              </w:r>
            </w:del>
            <w:ins w:id="18088" w:author="Jing Kai Toh" w:date="2016-05-10T09:38:00Z">
              <w:r w:rsidR="00136623" w:rsidRPr="00136623">
                <w:rPr>
                  <w:rFonts w:ascii="Calibri Light" w:hAnsi="Calibri Light"/>
                  <w:sz w:val="16"/>
                  <w:szCs w:val="16"/>
                  <w:lang w:val="en-US"/>
                </w:rPr>
                <w:t>AS 2049-2002 (R2015)  Roof tiles / AS 2050-2002 InstALLATION OF ROOF TILES / AS 4046.0-2002 METHODS OF TESTING ROOF TILES - INTRODUCTION AND LIST OF METHODS / AS 4046.1-2002 (R2015) METH015) METHODS OF TESTING ROOF TILES - DETERMINATION OF DISTORTION / AS 4046.2-2002 OF TILES - DETERMINATION OF BATTEN LUGS AND SQUARENESS / AS 4046.3-2002 (R2015 METHODS OF TESTING ROOF TILES - DETERMINATION OF TRANSVERSE STRENGTH / AS 4046.4-2002 (R2015) METHODS OF TESTING ROOF TILES - DETERMINATION OF WATER ABSORPTION / AS 4046.5-2002 (R22 (R2015) METHODS OF TESTING ROOF TILES - DETERMINATION OF PERMEABILITY / AS 4046.6-2002 (R20115)  METHODS OF TESTING ROOF TILES - DETERMINATION OF RESISTANCE TO FREEZE/THAW / AS 4046.7-2002 (R215) Methods of testing roof tiles - Determination of resistance to salt attack / AS 4046.8-2002 Methods of testing roof tiles - Adhesive mechanical fastener (flexible pointing) / AS 4046.9-2002 (R2015) Methods of testing roof tiles - Determination of dynamic weather resistance</w:t>
              </w:r>
            </w:ins>
          </w:p>
        </w:tc>
      </w:tr>
      <w:tr w:rsidR="00401C5E" w:rsidRPr="004F3C8C" w14:paraId="5AB11223" w14:textId="77777777" w:rsidTr="00401C5E">
        <w:tc>
          <w:tcPr>
            <w:tcW w:w="685" w:type="dxa"/>
          </w:tcPr>
          <w:p w14:paraId="6B290CFA"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20E3B55A" w14:textId="77777777" w:rsidR="00401C5E" w:rsidRPr="004F3C8C" w:rsidRDefault="00014586" w:rsidP="00710093">
            <w:pPr>
              <w:spacing w:before="100" w:after="120"/>
              <w:rPr>
                <w:rFonts w:ascii="Calibri Light" w:hAnsi="Calibri Light"/>
                <w:sz w:val="16"/>
                <w:szCs w:val="16"/>
                <w:lang w:val="en-US"/>
              </w:rPr>
            </w:pPr>
            <w:del w:id="18089" w:author="Toh Jing Kai" w:date="2016-05-09T15:57:00Z">
              <w:r w:rsidDel="001666C7">
                <w:rPr>
                  <w:rFonts w:ascii="Calibri Light" w:hAnsi="Calibri Light"/>
                  <w:sz w:val="16"/>
                  <w:szCs w:val="16"/>
                  <w:lang w:val="en-US"/>
                </w:rPr>
                <w:delText>CP 26 : 1983</w:delText>
              </w:r>
              <w:r w:rsidR="00710093" w:rsidDel="001666C7">
                <w:rPr>
                  <w:rFonts w:ascii="Calibri Light" w:hAnsi="Calibri Light"/>
                  <w:sz w:val="16"/>
                  <w:szCs w:val="16"/>
                  <w:lang w:val="en-US"/>
                </w:rPr>
                <w:delText>-</w:delText>
              </w:r>
              <w:r w:rsidR="006C7925" w:rsidRPr="00BC5AE5" w:rsidDel="001666C7">
                <w:rPr>
                  <w:rFonts w:ascii="Calibri Light" w:hAnsi="Calibri Light"/>
                  <w:sz w:val="16"/>
                  <w:szCs w:val="16"/>
                  <w:lang w:val="en-US"/>
                </w:rPr>
                <w:delText>Code of practice for drainage</w:delText>
              </w:r>
              <w:r w:rsidDel="001666C7">
                <w:rPr>
                  <w:rFonts w:ascii="Calibri Light" w:hAnsi="Calibri Light"/>
                  <w:sz w:val="16"/>
                  <w:szCs w:val="16"/>
                  <w:lang w:val="en-US"/>
                </w:rPr>
                <w:delText xml:space="preserve"> of roofs</w:delText>
              </w:r>
            </w:del>
            <w:ins w:id="18090" w:author="Toh Jing Kai" w:date="2016-05-09T15:57:00Z">
              <w:r w:rsidR="001666C7">
                <w:rPr>
                  <w:rFonts w:ascii="Calibri Light" w:hAnsi="Calibri Light"/>
                  <w:sz w:val="16"/>
                  <w:szCs w:val="16"/>
                  <w:lang w:val="en-US"/>
                </w:rPr>
                <w:t>SS 525 : 2006 Code of practice for drainage of roofs</w:t>
              </w:r>
            </w:ins>
            <w:r>
              <w:rPr>
                <w:rFonts w:ascii="Calibri Light" w:hAnsi="Calibri Light"/>
                <w:sz w:val="16"/>
                <w:szCs w:val="16"/>
                <w:lang w:val="en-US"/>
              </w:rPr>
              <w:br/>
            </w:r>
            <w:r>
              <w:rPr>
                <w:rFonts w:ascii="Calibri Light" w:hAnsi="Calibri Light"/>
                <w:sz w:val="16"/>
                <w:szCs w:val="16"/>
                <w:lang w:val="en-US"/>
              </w:rPr>
              <w:br/>
            </w:r>
            <w:del w:id="18091" w:author="Jing Kai Toh" w:date="2016-05-10T09:37:00Z">
              <w:r w:rsidDel="00136623">
                <w:rPr>
                  <w:rFonts w:ascii="Calibri Light" w:hAnsi="Calibri Light"/>
                  <w:sz w:val="16"/>
                  <w:szCs w:val="16"/>
                  <w:lang w:val="en-US"/>
                </w:rPr>
                <w:delText>CP 43 : 1988-</w:delText>
              </w:r>
              <w:r w:rsidR="006C7925" w:rsidRPr="00BC5AE5" w:rsidDel="00136623">
                <w:rPr>
                  <w:rFonts w:ascii="Calibri Light" w:hAnsi="Calibri Light"/>
                  <w:sz w:val="16"/>
                  <w:szCs w:val="16"/>
                  <w:lang w:val="en-US"/>
                </w:rPr>
                <w:delText>Code of practice for the installation of concrete interlocki</w:delText>
              </w:r>
              <w:r w:rsidDel="00136623">
                <w:rPr>
                  <w:rFonts w:ascii="Calibri Light" w:hAnsi="Calibri Light"/>
                  <w:sz w:val="16"/>
                  <w:szCs w:val="16"/>
                  <w:lang w:val="en-US"/>
                </w:rPr>
                <w:delText>ng roofing tiles </w:delText>
              </w:r>
            </w:del>
            <w:ins w:id="18092" w:author="Jing Kai Toh" w:date="2016-05-10T09:37:00Z">
              <w:r w:rsidR="00136623">
                <w:rPr>
                  <w:rFonts w:ascii="Calibri Light" w:hAnsi="Calibri Light"/>
                  <w:sz w:val="16"/>
                  <w:szCs w:val="16"/>
                  <w:lang w:val="en-US"/>
                </w:rPr>
                <w:t xml:space="preserve"> CP 43 : 1988 Code of practice for the installation of concrete interlocking roofing tiles (Withdrawn - 07 Jul 2011)</w:t>
              </w:r>
            </w:ins>
            <w:r>
              <w:rPr>
                <w:rFonts w:ascii="Calibri Light" w:hAnsi="Calibri Light"/>
                <w:sz w:val="16"/>
                <w:szCs w:val="16"/>
                <w:lang w:val="en-US"/>
              </w:rPr>
              <w:br/>
            </w:r>
            <w:r>
              <w:rPr>
                <w:rFonts w:ascii="Calibri Light" w:hAnsi="Calibri Light"/>
                <w:sz w:val="16"/>
                <w:szCs w:val="16"/>
                <w:lang w:val="en-US"/>
              </w:rPr>
              <w:br/>
            </w:r>
            <w:del w:id="18093" w:author="Jing Kai Toh" w:date="2016-05-10T09:37:00Z">
              <w:r w:rsidDel="00136623">
                <w:rPr>
                  <w:rFonts w:ascii="Calibri Light" w:hAnsi="Calibri Light"/>
                  <w:sz w:val="16"/>
                  <w:szCs w:val="16"/>
                  <w:lang w:val="en-US"/>
                </w:rPr>
                <w:delText>CP 82 : 1999-</w:delText>
              </w:r>
              <w:r w:rsidR="006C7925" w:rsidRPr="00BC5AE5" w:rsidDel="00136623">
                <w:rPr>
                  <w:rFonts w:ascii="Calibri Light" w:hAnsi="Calibri Light"/>
                  <w:sz w:val="16"/>
                  <w:szCs w:val="16"/>
                  <w:lang w:val="en-US"/>
                </w:rPr>
                <w:delText>Code of practice for waterproofing of reinforced co</w:delText>
              </w:r>
              <w:r w:rsidDel="00136623">
                <w:rPr>
                  <w:rFonts w:ascii="Calibri Light" w:hAnsi="Calibri Light"/>
                  <w:sz w:val="16"/>
                  <w:szCs w:val="16"/>
                  <w:lang w:val="en-US"/>
                </w:rPr>
                <w:delText>ncrete buildings </w:delText>
              </w:r>
            </w:del>
            <w:ins w:id="18094" w:author="Jing Kai Toh" w:date="2016-05-10T09:37:00Z">
              <w:r w:rsidR="00136623">
                <w:rPr>
                  <w:rFonts w:ascii="Calibri Light" w:hAnsi="Calibri Light"/>
                  <w:sz w:val="16"/>
                  <w:szCs w:val="16"/>
                  <w:lang w:val="en-US"/>
                </w:rPr>
                <w:t xml:space="preserve">CP 82 : 1999 Code of practice for waterproofing of reinforced concrete buildings </w:t>
              </w:r>
            </w:ins>
            <w:r>
              <w:rPr>
                <w:rFonts w:ascii="Calibri Light" w:hAnsi="Calibri Light"/>
                <w:sz w:val="16"/>
                <w:szCs w:val="16"/>
                <w:lang w:val="en-US"/>
              </w:rPr>
              <w:br/>
            </w:r>
            <w:r>
              <w:rPr>
                <w:rFonts w:ascii="Calibri Light" w:hAnsi="Calibri Light"/>
                <w:sz w:val="16"/>
                <w:szCs w:val="16"/>
                <w:lang w:val="en-US"/>
              </w:rPr>
              <w:br/>
            </w:r>
            <w:del w:id="18095" w:author="Jing Kai Toh" w:date="2016-05-10T09:36:00Z">
              <w:r w:rsidDel="00136623">
                <w:rPr>
                  <w:rFonts w:ascii="Calibri Light" w:hAnsi="Calibri Light"/>
                  <w:sz w:val="16"/>
                  <w:szCs w:val="16"/>
                  <w:lang w:val="en-US"/>
                </w:rPr>
                <w:delText>SS 70 : 2001-</w:delText>
              </w:r>
              <w:r w:rsidR="006C7925" w:rsidRPr="00BC5AE5" w:rsidDel="00136623">
                <w:rPr>
                  <w:rFonts w:ascii="Calibri Light" w:hAnsi="Calibri Light"/>
                  <w:sz w:val="16"/>
                  <w:szCs w:val="16"/>
                  <w:lang w:val="en-US"/>
                </w:rPr>
                <w:delText>Clay roofing ti</w:delText>
              </w:r>
              <w:r w:rsidDel="00136623">
                <w:rPr>
                  <w:rFonts w:ascii="Calibri Light" w:hAnsi="Calibri Light"/>
                  <w:sz w:val="16"/>
                  <w:szCs w:val="16"/>
                  <w:lang w:val="en-US"/>
                </w:rPr>
                <w:delText>les and fittings</w:delText>
              </w:r>
            </w:del>
            <w:ins w:id="18096" w:author="Jing Kai Toh" w:date="2016-05-10T09:36:00Z">
              <w:r w:rsidR="00136623">
                <w:rPr>
                  <w:rFonts w:ascii="Calibri Light" w:hAnsi="Calibri Light"/>
                  <w:sz w:val="16"/>
                  <w:szCs w:val="16"/>
                  <w:lang w:val="en-US"/>
                </w:rPr>
                <w:t>SS 70 : 2001Clay roofing tiles and fittings</w:t>
              </w:r>
            </w:ins>
            <w:r>
              <w:rPr>
                <w:rFonts w:ascii="Calibri Light" w:hAnsi="Calibri Light"/>
                <w:sz w:val="16"/>
                <w:szCs w:val="16"/>
                <w:lang w:val="en-US"/>
              </w:rPr>
              <w:br/>
            </w:r>
            <w:r>
              <w:rPr>
                <w:rFonts w:ascii="Calibri Light" w:hAnsi="Calibri Light"/>
                <w:sz w:val="16"/>
                <w:szCs w:val="16"/>
                <w:lang w:val="en-US"/>
              </w:rPr>
              <w:br/>
            </w:r>
            <w:del w:id="18097" w:author="Jing Kai Toh" w:date="2016-05-10T09:36:00Z">
              <w:r w:rsidDel="00136623">
                <w:rPr>
                  <w:rFonts w:ascii="Calibri Light" w:hAnsi="Calibri Light"/>
                  <w:sz w:val="16"/>
                  <w:szCs w:val="16"/>
                  <w:lang w:val="en-US"/>
                </w:rPr>
                <w:delText>SS 133 : 1987-</w:delText>
              </w:r>
              <w:r w:rsidR="006C7925" w:rsidRPr="00BC5AE5" w:rsidDel="00136623">
                <w:rPr>
                  <w:rFonts w:ascii="Calibri Light" w:hAnsi="Calibri Light"/>
                  <w:sz w:val="16"/>
                  <w:szCs w:val="16"/>
                  <w:lang w:val="en-US"/>
                </w:rPr>
                <w:delText>Bituminous emulsion for ro</w:delText>
              </w:r>
              <w:r w:rsidDel="00136623">
                <w:rPr>
                  <w:rFonts w:ascii="Calibri Light" w:hAnsi="Calibri Light"/>
                  <w:sz w:val="16"/>
                  <w:szCs w:val="16"/>
                  <w:lang w:val="en-US"/>
                </w:rPr>
                <w:delText>of waterproofing</w:delText>
              </w:r>
            </w:del>
            <w:ins w:id="18098" w:author="Jing Kai Toh" w:date="2016-05-10T09:36:00Z">
              <w:r w:rsidR="00136623">
                <w:rPr>
                  <w:rFonts w:ascii="Calibri Light" w:hAnsi="Calibri Light"/>
                  <w:sz w:val="16"/>
                  <w:szCs w:val="16"/>
                  <w:lang w:val="en-US"/>
                </w:rPr>
                <w:t>SS 133 : 1987 Bituminous emulsion for roof waterproofing</w:t>
              </w:r>
            </w:ins>
            <w:r>
              <w:rPr>
                <w:rFonts w:ascii="Calibri Light" w:hAnsi="Calibri Light"/>
                <w:sz w:val="16"/>
                <w:szCs w:val="16"/>
                <w:lang w:val="en-US"/>
              </w:rPr>
              <w:br/>
            </w:r>
            <w:r>
              <w:rPr>
                <w:rFonts w:ascii="Calibri Light" w:hAnsi="Calibri Light"/>
                <w:sz w:val="16"/>
                <w:szCs w:val="16"/>
                <w:lang w:val="en-US"/>
              </w:rPr>
              <w:br/>
            </w:r>
            <w:del w:id="18099" w:author="Jing Kai Toh" w:date="2016-05-10T09:35:00Z">
              <w:r w:rsidDel="00136623">
                <w:rPr>
                  <w:rFonts w:ascii="Calibri Light" w:hAnsi="Calibri Light"/>
                  <w:sz w:val="16"/>
                  <w:szCs w:val="16"/>
                  <w:lang w:val="en-US"/>
                </w:rPr>
                <w:delText>SS 310 : 1986-</w:delText>
              </w:r>
              <w:r w:rsidR="006C7925" w:rsidRPr="00BC5AE5" w:rsidDel="00136623">
                <w:rPr>
                  <w:rFonts w:ascii="Calibri Light" w:hAnsi="Calibri Light"/>
                  <w:sz w:val="16"/>
                  <w:szCs w:val="16"/>
                  <w:lang w:val="en-US"/>
                </w:rPr>
                <w:delText>Concrete interlocking roofing tiles</w:delText>
              </w:r>
            </w:del>
            <w:ins w:id="18100" w:author="Jing Kai Toh" w:date="2016-05-10T09:35:00Z">
              <w:r w:rsidR="00136623">
                <w:rPr>
                  <w:rFonts w:ascii="Calibri Light" w:hAnsi="Calibri Light"/>
                  <w:sz w:val="16"/>
                  <w:szCs w:val="16"/>
                  <w:lang w:val="en-US"/>
                </w:rPr>
                <w:t>SS 310 : 1986 Concrete interlocking roofing tiles (Withdrawn - 07 Jul 2011)</w:t>
              </w:r>
            </w:ins>
            <w:r w:rsidR="006C7925" w:rsidRPr="00BC5AE5">
              <w:rPr>
                <w:rFonts w:ascii="Calibri Light" w:hAnsi="Calibri Light"/>
                <w:sz w:val="16"/>
                <w:szCs w:val="16"/>
                <w:lang w:val="en-US"/>
              </w:rPr>
              <w:br/>
            </w:r>
            <w:r w:rsidR="006C7925" w:rsidRPr="00BC5AE5">
              <w:rPr>
                <w:rFonts w:ascii="Calibri Light" w:hAnsi="Calibri Light"/>
                <w:sz w:val="16"/>
                <w:szCs w:val="16"/>
                <w:lang w:val="en-US"/>
              </w:rPr>
              <w:br/>
            </w:r>
            <w:del w:id="18101" w:author="Jing Kai Toh" w:date="2016-05-10T09:35:00Z">
              <w:r w:rsidR="006C7925" w:rsidRPr="00BC5AE5" w:rsidDel="00136623">
                <w:rPr>
                  <w:rFonts w:ascii="Calibri Light" w:hAnsi="Calibri Light"/>
                  <w:sz w:val="16"/>
                  <w:szCs w:val="16"/>
                  <w:lang w:val="en-US"/>
                </w:rPr>
                <w:delText>SS 370 : 199</w:delText>
              </w:r>
              <w:r w:rsidDel="00136623">
                <w:rPr>
                  <w:rFonts w:ascii="Calibri Light" w:hAnsi="Calibri Light"/>
                  <w:sz w:val="16"/>
                  <w:szCs w:val="16"/>
                  <w:lang w:val="en-US"/>
                </w:rPr>
                <w:delText>4-Metal roofing</w:delText>
              </w:r>
            </w:del>
            <w:ins w:id="18102" w:author="Jing Kai Toh" w:date="2016-05-10T09:35:00Z">
              <w:r w:rsidR="00136623">
                <w:rPr>
                  <w:rFonts w:ascii="Calibri Light" w:hAnsi="Calibri Light"/>
                  <w:sz w:val="16"/>
                  <w:szCs w:val="16"/>
                  <w:lang w:val="en-US"/>
                </w:rPr>
                <w:t>SS 370 : 1994 Metal roofing</w:t>
              </w:r>
            </w:ins>
            <w:r>
              <w:rPr>
                <w:rFonts w:ascii="Calibri Light" w:hAnsi="Calibri Light"/>
                <w:sz w:val="16"/>
                <w:szCs w:val="16"/>
                <w:lang w:val="en-US"/>
              </w:rPr>
              <w:br/>
            </w:r>
            <w:r>
              <w:rPr>
                <w:rFonts w:ascii="Calibri Light" w:hAnsi="Calibri Light"/>
                <w:sz w:val="16"/>
                <w:szCs w:val="16"/>
                <w:lang w:val="en-US"/>
              </w:rPr>
              <w:br/>
            </w:r>
            <w:del w:id="18103" w:author="Jing Kai Toh" w:date="2016-05-10T09:35:00Z">
              <w:r w:rsidDel="00136623">
                <w:rPr>
                  <w:rFonts w:ascii="Calibri Light" w:hAnsi="Calibri Light"/>
                  <w:sz w:val="16"/>
                  <w:szCs w:val="16"/>
                  <w:lang w:val="en-US"/>
                </w:rPr>
                <w:delText>SS 374 : 1994-</w:delText>
              </w:r>
              <w:r w:rsidR="006C7925" w:rsidRPr="00BC5AE5" w:rsidDel="00136623">
                <w:rPr>
                  <w:rFonts w:ascii="Calibri Light" w:hAnsi="Calibri Light"/>
                  <w:sz w:val="16"/>
                  <w:szCs w:val="16"/>
                  <w:lang w:val="en-US"/>
                </w:rPr>
                <w:delText>Preformed waterproofing membranes f</w:delText>
              </w:r>
              <w:r w:rsidDel="00136623">
                <w:rPr>
                  <w:rFonts w:ascii="Calibri Light" w:hAnsi="Calibri Light"/>
                  <w:sz w:val="16"/>
                  <w:szCs w:val="16"/>
                  <w:lang w:val="en-US"/>
                </w:rPr>
                <w:delText>or concealed roof</w:delText>
              </w:r>
            </w:del>
            <w:ins w:id="18104" w:author="Jing Kai Toh" w:date="2016-05-10T09:35:00Z">
              <w:r w:rsidR="00136623">
                <w:rPr>
                  <w:rFonts w:ascii="Calibri Light" w:hAnsi="Calibri Light"/>
                  <w:sz w:val="16"/>
                  <w:szCs w:val="16"/>
                  <w:lang w:val="en-US"/>
                </w:rPr>
                <w:t>SS 374 : 1994 Preformed waterproofing membranes for concealed roof</w:t>
              </w:r>
            </w:ins>
            <w:r>
              <w:rPr>
                <w:rFonts w:ascii="Calibri Light" w:hAnsi="Calibri Light"/>
                <w:sz w:val="16"/>
                <w:szCs w:val="16"/>
                <w:lang w:val="en-US"/>
              </w:rPr>
              <w:br/>
            </w:r>
            <w:r>
              <w:rPr>
                <w:rFonts w:ascii="Calibri Light" w:hAnsi="Calibri Light"/>
                <w:sz w:val="16"/>
                <w:szCs w:val="16"/>
                <w:lang w:val="en-US"/>
              </w:rPr>
              <w:br/>
            </w:r>
            <w:del w:id="18105" w:author="Jing Kai Toh" w:date="2016-05-10T09:34:00Z">
              <w:r w:rsidDel="00136623">
                <w:rPr>
                  <w:rFonts w:ascii="Calibri Light" w:hAnsi="Calibri Light"/>
                  <w:sz w:val="16"/>
                  <w:szCs w:val="16"/>
                  <w:lang w:val="en-US"/>
                </w:rPr>
                <w:delText>CP 89 : 2001-</w:delText>
              </w:r>
              <w:r w:rsidR="006C7925" w:rsidRPr="00BC5AE5" w:rsidDel="00136623">
                <w:rPr>
                  <w:rFonts w:ascii="Calibri Light" w:hAnsi="Calibri Light"/>
                  <w:sz w:val="16"/>
                  <w:szCs w:val="16"/>
                  <w:lang w:val="en-US"/>
                </w:rPr>
                <w:delText xml:space="preserve">Code of practice </w:delText>
              </w:r>
              <w:r w:rsidDel="00136623">
                <w:rPr>
                  <w:rFonts w:ascii="Calibri Light" w:hAnsi="Calibri Light"/>
                  <w:sz w:val="16"/>
                  <w:szCs w:val="16"/>
                  <w:lang w:val="en-US"/>
                </w:rPr>
                <w:delText>for metal roofing</w:delText>
              </w:r>
            </w:del>
            <w:ins w:id="18106" w:author="Jing Kai Toh" w:date="2016-05-10T09:34:00Z">
              <w:r w:rsidR="00136623">
                <w:rPr>
                  <w:rFonts w:ascii="Calibri Light" w:hAnsi="Calibri Light"/>
                  <w:sz w:val="16"/>
                  <w:szCs w:val="16"/>
                  <w:lang w:val="en-US"/>
                </w:rPr>
                <w:t>CP 89 : 2001-Installation of clay roofing tiles</w:t>
              </w:r>
            </w:ins>
            <w:r>
              <w:rPr>
                <w:rFonts w:ascii="Calibri Light" w:hAnsi="Calibri Light"/>
                <w:sz w:val="16"/>
                <w:szCs w:val="16"/>
                <w:lang w:val="en-US"/>
              </w:rPr>
              <w:br/>
            </w:r>
            <w:r>
              <w:rPr>
                <w:rFonts w:ascii="Calibri Light" w:hAnsi="Calibri Light"/>
                <w:sz w:val="16"/>
                <w:szCs w:val="16"/>
                <w:lang w:val="en-US"/>
              </w:rPr>
              <w:br/>
            </w:r>
            <w:del w:id="18107" w:author="Jing Kai Toh" w:date="2016-05-10T09:34:00Z">
              <w:r w:rsidDel="00136623">
                <w:rPr>
                  <w:rFonts w:ascii="Calibri Light" w:hAnsi="Calibri Light"/>
                  <w:sz w:val="16"/>
                  <w:szCs w:val="16"/>
                  <w:lang w:val="en-US"/>
                </w:rPr>
                <w:delText>CP 89 : 2001-</w:delText>
              </w:r>
              <w:r w:rsidR="006C7925" w:rsidRPr="00BC5AE5" w:rsidDel="00136623">
                <w:rPr>
                  <w:rFonts w:ascii="Calibri Light" w:hAnsi="Calibri Light"/>
                  <w:sz w:val="16"/>
                  <w:szCs w:val="16"/>
                  <w:lang w:val="en-US"/>
                </w:rPr>
                <w:delText>Installation of clay roofing tiles</w:delText>
              </w:r>
            </w:del>
            <w:ins w:id="18108" w:author="Jing Kai Toh" w:date="2016-05-10T09:34:00Z">
              <w:r w:rsidR="00136623">
                <w:rPr>
                  <w:rFonts w:ascii="Calibri Light" w:hAnsi="Calibri Light"/>
                  <w:sz w:val="16"/>
                  <w:szCs w:val="16"/>
                  <w:lang w:val="en-US"/>
                </w:rPr>
                <w:t>CP 94 : 2002 Code of practice for installation of clay roofing tile</w:t>
              </w:r>
            </w:ins>
          </w:p>
        </w:tc>
      </w:tr>
      <w:tr w:rsidR="00401C5E" w:rsidRPr="004F3C8C" w14:paraId="5A7A2AAD" w14:textId="77777777" w:rsidTr="00401C5E">
        <w:tc>
          <w:tcPr>
            <w:tcW w:w="685" w:type="dxa"/>
          </w:tcPr>
          <w:p w14:paraId="5611BDC0"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01A96451" w14:textId="77777777" w:rsidR="00401C5E" w:rsidRPr="004F3C8C" w:rsidRDefault="00014586" w:rsidP="00014586">
            <w:pPr>
              <w:spacing w:before="100" w:after="120"/>
              <w:rPr>
                <w:rFonts w:ascii="Calibri Light" w:hAnsi="Calibri Light"/>
                <w:sz w:val="16"/>
                <w:szCs w:val="16"/>
                <w:lang w:val="en-US"/>
              </w:rPr>
            </w:pPr>
            <w:del w:id="18109" w:author="Jing Kai Toh" w:date="2016-05-10T09:33:00Z">
              <w:r w:rsidDel="00136623">
                <w:rPr>
                  <w:rFonts w:ascii="Calibri Light" w:hAnsi="Calibri Light"/>
                  <w:sz w:val="16"/>
                  <w:szCs w:val="16"/>
                  <w:lang w:val="en-US"/>
                </w:rPr>
                <w:delText>ISO 11154-1:1995-</w:delText>
              </w:r>
              <w:r w:rsidR="006C7925" w:rsidRPr="00BC5AE5" w:rsidDel="00136623">
                <w:rPr>
                  <w:rFonts w:ascii="Calibri Light" w:hAnsi="Calibri Light"/>
                  <w:sz w:val="16"/>
                  <w:szCs w:val="16"/>
                  <w:lang w:val="en-US"/>
                </w:rPr>
                <w:delText>Road vehicles - Roof load carriers - Par</w:delText>
              </w:r>
              <w:r w:rsidDel="00136623">
                <w:rPr>
                  <w:rFonts w:ascii="Calibri Light" w:hAnsi="Calibri Light"/>
                  <w:sz w:val="16"/>
                  <w:szCs w:val="16"/>
                  <w:lang w:val="en-US"/>
                </w:rPr>
                <w:delText>t 1: Roof bars </w:delText>
              </w:r>
            </w:del>
            <w:ins w:id="18110" w:author="Jing Kai Toh" w:date="2016-05-10T09:33:00Z">
              <w:r w:rsidR="00136623">
                <w:rPr>
                  <w:rFonts w:ascii="Calibri Light" w:hAnsi="Calibri Light"/>
                  <w:sz w:val="16"/>
                  <w:szCs w:val="16"/>
                  <w:lang w:val="en-US"/>
                </w:rPr>
                <w:t xml:space="preserve"> ISO/PAS 11154:2006 Road vehicles -- Roof load carriers</w:t>
              </w:r>
            </w:ins>
            <w:r>
              <w:rPr>
                <w:rFonts w:ascii="Calibri Light" w:hAnsi="Calibri Light"/>
                <w:sz w:val="16"/>
                <w:szCs w:val="16"/>
                <w:lang w:val="en-US"/>
              </w:rPr>
              <w:br/>
            </w:r>
            <w:r>
              <w:rPr>
                <w:rFonts w:ascii="Calibri Light" w:hAnsi="Calibri Light"/>
                <w:sz w:val="16"/>
                <w:szCs w:val="16"/>
                <w:lang w:val="en-US"/>
              </w:rPr>
              <w:br/>
            </w:r>
            <w:del w:id="18111" w:author="Jing Kai Toh" w:date="2016-05-10T09:33:00Z">
              <w:r w:rsidDel="00136623">
                <w:rPr>
                  <w:rFonts w:ascii="Calibri Light" w:hAnsi="Calibri Light"/>
                  <w:sz w:val="16"/>
                  <w:szCs w:val="16"/>
                  <w:lang w:val="en-US"/>
                </w:rPr>
                <w:delText>ISO 393-1:1983-</w:delText>
              </w:r>
              <w:r w:rsidR="006C7925" w:rsidRPr="00BC5AE5" w:rsidDel="00136623">
                <w:rPr>
                  <w:rFonts w:ascii="Calibri Light" w:hAnsi="Calibri Light"/>
                  <w:sz w:val="16"/>
                  <w:szCs w:val="16"/>
                  <w:lang w:val="en-US"/>
                </w:rPr>
                <w:delText>Asbestos-cement products; Part 1 : Corrugated sheets and fittings for roofin</w:delText>
              </w:r>
              <w:r w:rsidDel="00136623">
                <w:rPr>
                  <w:rFonts w:ascii="Calibri Light" w:hAnsi="Calibri Light"/>
                  <w:sz w:val="16"/>
                  <w:szCs w:val="16"/>
                  <w:lang w:val="en-US"/>
                </w:rPr>
                <w:delText>g and cladding </w:delText>
              </w:r>
            </w:del>
            <w:ins w:id="18112" w:author="Jing Kai Toh" w:date="2016-05-10T09:33:00Z">
              <w:r w:rsidR="00136623">
                <w:rPr>
                  <w:rFonts w:ascii="Calibri Light" w:hAnsi="Calibri Light"/>
                  <w:sz w:val="16"/>
                  <w:szCs w:val="16"/>
                  <w:lang w:val="en-US"/>
                </w:rPr>
                <w:t xml:space="preserve"> ISO 393-1:1983 Asbestos-cement products -- Part 1: Corrugated sheets and fittings for roofing and cladding (Withdrawn</w:t>
              </w:r>
            </w:ins>
            <w:r>
              <w:rPr>
                <w:rFonts w:ascii="Calibri Light" w:hAnsi="Calibri Light"/>
                <w:sz w:val="16"/>
                <w:szCs w:val="16"/>
                <w:lang w:val="en-US"/>
              </w:rPr>
              <w:br/>
            </w:r>
            <w:r>
              <w:rPr>
                <w:rFonts w:ascii="Calibri Light" w:hAnsi="Calibri Light"/>
                <w:sz w:val="16"/>
                <w:szCs w:val="16"/>
                <w:lang w:val="en-US"/>
              </w:rPr>
              <w:br/>
            </w:r>
            <w:del w:id="18113" w:author="Jing Kai Toh" w:date="2016-05-10T09:33:00Z">
              <w:r w:rsidDel="00136623">
                <w:rPr>
                  <w:rFonts w:ascii="Calibri Light" w:hAnsi="Calibri Light"/>
                  <w:sz w:val="16"/>
                  <w:szCs w:val="16"/>
                  <w:lang w:val="en-US"/>
                </w:rPr>
                <w:delText>ISO 393-2:1986-</w:delText>
              </w:r>
              <w:r w:rsidR="006C7925" w:rsidRPr="00BC5AE5" w:rsidDel="00136623">
                <w:rPr>
                  <w:rFonts w:ascii="Calibri Light" w:hAnsi="Calibri Light"/>
                  <w:sz w:val="16"/>
                  <w:szCs w:val="16"/>
                  <w:lang w:val="en-US"/>
                </w:rPr>
                <w:delText>Asbestos-cement products; Part 2 : Asbestos-cement-cellulose corrugated sheets and fittings for roofin</w:delText>
              </w:r>
              <w:r w:rsidDel="00136623">
                <w:rPr>
                  <w:rFonts w:ascii="Calibri Light" w:hAnsi="Calibri Light"/>
                  <w:sz w:val="16"/>
                  <w:szCs w:val="16"/>
                  <w:lang w:val="en-US"/>
                </w:rPr>
                <w:delText>g and cladding </w:delText>
              </w:r>
            </w:del>
            <w:ins w:id="18114" w:author="Jing Kai Toh" w:date="2016-05-10T09:33:00Z">
              <w:r w:rsidR="00136623">
                <w:rPr>
                  <w:rFonts w:ascii="Calibri Light" w:hAnsi="Calibri Light"/>
                  <w:sz w:val="16"/>
                  <w:szCs w:val="16"/>
                  <w:lang w:val="en-US"/>
                </w:rPr>
                <w:t>ISO 393-2:1986 Asbestos-cement products -- Part 2: Asbestos-cement-cellulose corrugated sheets and fittings for roofing and cladding (Withdrawn)</w:t>
              </w:r>
            </w:ins>
            <w:r>
              <w:rPr>
                <w:rFonts w:ascii="Calibri Light" w:hAnsi="Calibri Light"/>
                <w:sz w:val="16"/>
                <w:szCs w:val="16"/>
                <w:lang w:val="en-US"/>
              </w:rPr>
              <w:br/>
            </w:r>
            <w:r>
              <w:rPr>
                <w:rFonts w:ascii="Calibri Light" w:hAnsi="Calibri Light"/>
                <w:sz w:val="16"/>
                <w:szCs w:val="16"/>
                <w:lang w:val="en-US"/>
              </w:rPr>
              <w:br/>
            </w:r>
            <w:del w:id="18115" w:author="Jing Kai Toh" w:date="2016-05-10T09:32:00Z">
              <w:r w:rsidDel="00136623">
                <w:rPr>
                  <w:rFonts w:ascii="Calibri Light" w:hAnsi="Calibri Light"/>
                  <w:sz w:val="16"/>
                  <w:szCs w:val="16"/>
                  <w:lang w:val="en-US"/>
                </w:rPr>
                <w:delText>ISO 393-4:1986-</w:delText>
              </w:r>
              <w:r w:rsidR="006C7925" w:rsidRPr="00BC5AE5" w:rsidDel="00136623">
                <w:rPr>
                  <w:rFonts w:ascii="Calibri Light" w:hAnsi="Calibri Light"/>
                  <w:sz w:val="16"/>
                  <w:szCs w:val="16"/>
                  <w:lang w:val="en-US"/>
                </w:rPr>
                <w:delText>Asbestos-cement products; Part 4 : Trapezoidal section sheets for roofin</w:delText>
              </w:r>
              <w:r w:rsidDel="00136623">
                <w:rPr>
                  <w:rFonts w:ascii="Calibri Light" w:hAnsi="Calibri Light"/>
                  <w:sz w:val="16"/>
                  <w:szCs w:val="16"/>
                  <w:lang w:val="en-US"/>
                </w:rPr>
                <w:delText>g and cladding </w:delText>
              </w:r>
            </w:del>
            <w:ins w:id="18116" w:author="Jing Kai Toh" w:date="2016-05-10T09:32:00Z">
              <w:r w:rsidR="00136623">
                <w:rPr>
                  <w:rFonts w:ascii="Calibri Light" w:hAnsi="Calibri Light"/>
                  <w:sz w:val="16"/>
                  <w:szCs w:val="16"/>
                  <w:lang w:val="en-US"/>
                </w:rPr>
                <w:t xml:space="preserve"> ISO 393-5:1987 Asbestos-cement products -- Part 5: Short corrugated and asymmetrical section sheets and ISO 393-4:1986 Asbestos-cement products -- Part 4: Trapezoidal section sheets for roofing and cladding (Withdrawn) fittings for roofing (Withdrawn)</w:t>
              </w:r>
            </w:ins>
            <w:r>
              <w:rPr>
                <w:rFonts w:ascii="Calibri Light" w:hAnsi="Calibri Light"/>
                <w:sz w:val="16"/>
                <w:szCs w:val="16"/>
                <w:lang w:val="en-US"/>
              </w:rPr>
              <w:br/>
            </w:r>
            <w:r>
              <w:rPr>
                <w:rFonts w:ascii="Calibri Light" w:hAnsi="Calibri Light"/>
                <w:sz w:val="16"/>
                <w:szCs w:val="16"/>
                <w:lang w:val="en-US"/>
              </w:rPr>
              <w:br/>
            </w:r>
            <w:del w:id="18117" w:author="Jing Kai Toh" w:date="2016-05-10T09:32:00Z">
              <w:r w:rsidDel="00136623">
                <w:rPr>
                  <w:rFonts w:ascii="Calibri Light" w:hAnsi="Calibri Light"/>
                  <w:sz w:val="16"/>
                  <w:szCs w:val="16"/>
                  <w:lang w:val="en-US"/>
                </w:rPr>
                <w:delText>ISO 393-5:1987-</w:delText>
              </w:r>
              <w:r w:rsidR="006C7925" w:rsidRPr="00BC5AE5" w:rsidDel="00136623">
                <w:rPr>
                  <w:rFonts w:ascii="Calibri Light" w:hAnsi="Calibri Light"/>
                  <w:sz w:val="16"/>
                  <w:szCs w:val="16"/>
                  <w:lang w:val="en-US"/>
                </w:rPr>
                <w:delText>Asbestos-cement products; Part 5 : Short corrugated and asymmetrical section sheets and fittings for roofing </w:delText>
              </w:r>
            </w:del>
            <w:ins w:id="18118" w:author="Jing Kai Toh" w:date="2016-05-10T09:32:00Z">
              <w:r w:rsidR="00136623">
                <w:rPr>
                  <w:rFonts w:ascii="Calibri Light" w:hAnsi="Calibri Light"/>
                  <w:sz w:val="16"/>
                  <w:szCs w:val="16"/>
                  <w:lang w:val="en-US"/>
                </w:rPr>
                <w:t xml:space="preserve"> ISO 393-5:1987 Asbestos-cement products -- Part 5: Short corrugated and asymmetrical section sheets and fittings for roofing (Withdrawn)</w:t>
              </w:r>
            </w:ins>
            <w:r w:rsidR="006C7925" w:rsidRPr="00BC5AE5">
              <w:rPr>
                <w:rFonts w:ascii="Calibri Light" w:hAnsi="Calibri Light"/>
                <w:sz w:val="16"/>
                <w:szCs w:val="16"/>
                <w:lang w:val="en-US"/>
              </w:rPr>
              <w:br/>
            </w:r>
            <w:r w:rsidR="006C7925" w:rsidRPr="00BC5AE5">
              <w:rPr>
                <w:rFonts w:ascii="Calibri Light" w:hAnsi="Calibri Light"/>
                <w:sz w:val="16"/>
                <w:szCs w:val="16"/>
                <w:lang w:val="en-US"/>
              </w:rPr>
              <w:br/>
            </w:r>
            <w:del w:id="18119" w:author="Jing Kai Toh" w:date="2016-05-10T09:31:00Z">
              <w:r w:rsidR="006C7925" w:rsidRPr="00BC5AE5" w:rsidDel="00136623">
                <w:rPr>
                  <w:rFonts w:ascii="Calibri Light" w:hAnsi="Calibri Light"/>
                  <w:sz w:val="16"/>
                  <w:szCs w:val="16"/>
                  <w:lang w:val="en-US"/>
                </w:rPr>
                <w:delText>ISO 4355:1998</w:delText>
              </w:r>
              <w:r w:rsidDel="00136623">
                <w:rPr>
                  <w:rFonts w:ascii="Calibri Light" w:hAnsi="Calibri Light"/>
                  <w:sz w:val="16"/>
                  <w:szCs w:val="16"/>
                  <w:lang w:val="en-US"/>
                </w:rPr>
                <w:delText>-</w:delText>
              </w:r>
              <w:r w:rsidR="006C7925" w:rsidRPr="00BC5AE5" w:rsidDel="00136623">
                <w:rPr>
                  <w:rFonts w:ascii="Calibri Light" w:hAnsi="Calibri Light"/>
                  <w:sz w:val="16"/>
                  <w:szCs w:val="16"/>
                  <w:lang w:val="en-US"/>
                </w:rPr>
                <w:delText>Bases for design of structures - Determination of snow loads on roofs </w:delText>
              </w:r>
            </w:del>
            <w:ins w:id="18120" w:author="Jing Kai Toh" w:date="2016-05-10T09:31:00Z">
              <w:r w:rsidR="00136623">
                <w:rPr>
                  <w:rFonts w:ascii="Calibri Light" w:hAnsi="Calibri Light"/>
                  <w:sz w:val="16"/>
                  <w:szCs w:val="16"/>
                  <w:lang w:val="en-US"/>
                </w:rPr>
                <w:t xml:space="preserve"> ISO 4355:2013 Bases for design of structures -- Determination of snow loads on roofs</w:t>
              </w:r>
            </w:ins>
            <w:r w:rsidR="006C7925" w:rsidRPr="00BC5AE5">
              <w:rPr>
                <w:rFonts w:ascii="Calibri Light" w:hAnsi="Calibri Light"/>
                <w:sz w:val="16"/>
                <w:szCs w:val="16"/>
                <w:lang w:val="en-US"/>
              </w:rPr>
              <w:br/>
            </w:r>
            <w:r w:rsidR="006C7925" w:rsidRPr="00BC5AE5">
              <w:rPr>
                <w:rFonts w:ascii="Calibri Light" w:hAnsi="Calibri Light"/>
                <w:sz w:val="16"/>
                <w:szCs w:val="16"/>
                <w:lang w:val="en-US"/>
              </w:rPr>
              <w:br/>
            </w:r>
            <w:del w:id="18121" w:author="Jing Kai Toh" w:date="2016-05-10T09:30:00Z">
              <w:r w:rsidDel="00136623">
                <w:rPr>
                  <w:rFonts w:ascii="Calibri Light" w:hAnsi="Calibri Light"/>
                  <w:sz w:val="16"/>
                  <w:szCs w:val="16"/>
                  <w:lang w:val="en-US"/>
                </w:rPr>
                <w:delText>ISO 5019-4:1988-</w:delText>
              </w:r>
              <w:r w:rsidR="006C7925" w:rsidRPr="00BC5AE5" w:rsidDel="00136623">
                <w:rPr>
                  <w:rFonts w:ascii="Calibri Light" w:hAnsi="Calibri Light"/>
                  <w:sz w:val="16"/>
                  <w:szCs w:val="16"/>
                  <w:lang w:val="en-US"/>
                </w:rPr>
                <w:delText>Refractory bricks; dimensions; part 4: dome bricks for electric arc furnace r</w:delText>
              </w:r>
              <w:r w:rsidDel="00136623">
                <w:rPr>
                  <w:rFonts w:ascii="Calibri Light" w:hAnsi="Calibri Light"/>
                  <w:sz w:val="16"/>
                  <w:szCs w:val="16"/>
                  <w:lang w:val="en-US"/>
                </w:rPr>
                <w:delText>oofs </w:delText>
              </w:r>
            </w:del>
            <w:ins w:id="18122" w:author="Jing Kai Toh" w:date="2016-05-10T09:30:00Z">
              <w:r w:rsidR="00136623">
                <w:rPr>
                  <w:rFonts w:ascii="Calibri Light" w:hAnsi="Calibri Light"/>
                  <w:sz w:val="16"/>
                  <w:szCs w:val="16"/>
                  <w:lang w:val="en-US"/>
                </w:rPr>
                <w:t>ISO 5019-4:1988 Refractory bricks -- Dimensions -- Part 4: Dome bricks for electric arc furnace roofs</w:t>
              </w:r>
            </w:ins>
            <w:r>
              <w:rPr>
                <w:rFonts w:ascii="Calibri Light" w:hAnsi="Calibri Light"/>
                <w:sz w:val="16"/>
                <w:szCs w:val="16"/>
                <w:lang w:val="en-US"/>
              </w:rPr>
              <w:br/>
            </w:r>
            <w:r>
              <w:rPr>
                <w:rFonts w:ascii="Calibri Light" w:hAnsi="Calibri Light"/>
                <w:sz w:val="16"/>
                <w:szCs w:val="16"/>
                <w:lang w:val="en-US"/>
              </w:rPr>
              <w:br/>
            </w:r>
            <w:del w:id="18123" w:author="Jing Kai Toh" w:date="2016-05-10T09:30:00Z">
              <w:r w:rsidDel="00136623">
                <w:rPr>
                  <w:rFonts w:ascii="Calibri Light" w:hAnsi="Calibri Light"/>
                  <w:sz w:val="16"/>
                  <w:szCs w:val="16"/>
                  <w:lang w:val="en-US"/>
                </w:rPr>
                <w:delText>ISO 8108:1986-</w:delText>
              </w:r>
              <w:r w:rsidR="006C7925" w:rsidRPr="00BC5AE5" w:rsidDel="00136623">
                <w:rPr>
                  <w:rFonts w:ascii="Calibri Light" w:hAnsi="Calibri Light"/>
                  <w:sz w:val="16"/>
                  <w:szCs w:val="16"/>
                  <w:lang w:val="en-US"/>
                </w:rPr>
                <w:delText>Directives for fixing asbestos-cement corrugated and asymmetrical section sheets and fitting</w:delText>
              </w:r>
              <w:r w:rsidDel="00136623">
                <w:rPr>
                  <w:rFonts w:ascii="Calibri Light" w:hAnsi="Calibri Light"/>
                  <w:sz w:val="16"/>
                  <w:szCs w:val="16"/>
                  <w:lang w:val="en-US"/>
                </w:rPr>
                <w:delText>s for roofing </w:delText>
              </w:r>
            </w:del>
            <w:ins w:id="18124" w:author="Jing Kai Toh" w:date="2016-05-10T09:30:00Z">
              <w:r w:rsidR="00136623">
                <w:rPr>
                  <w:rFonts w:ascii="Calibri Light" w:hAnsi="Calibri Light"/>
                  <w:sz w:val="16"/>
                  <w:szCs w:val="16"/>
                  <w:lang w:val="en-US"/>
                </w:rPr>
                <w:t xml:space="preserve"> ISO 8108:1986 Directives for fixing asbestos-cement corrugated and asymmetrical section sheets and fittings for roofing</w:t>
              </w:r>
            </w:ins>
            <w:r>
              <w:rPr>
                <w:rFonts w:ascii="Calibri Light" w:hAnsi="Calibri Light"/>
                <w:sz w:val="16"/>
                <w:szCs w:val="16"/>
                <w:lang w:val="en-US"/>
              </w:rPr>
              <w:br/>
            </w:r>
            <w:r>
              <w:rPr>
                <w:rFonts w:ascii="Calibri Light" w:hAnsi="Calibri Light"/>
                <w:sz w:val="16"/>
                <w:szCs w:val="16"/>
                <w:lang w:val="en-US"/>
              </w:rPr>
              <w:br/>
            </w:r>
            <w:del w:id="18125" w:author="Jing Kai Toh" w:date="2016-05-10T09:29:00Z">
              <w:r w:rsidDel="00136623">
                <w:rPr>
                  <w:rFonts w:ascii="Calibri Light" w:hAnsi="Calibri Light"/>
                  <w:sz w:val="16"/>
                  <w:szCs w:val="16"/>
                  <w:lang w:val="en-US"/>
                </w:rPr>
                <w:delText>ISO 8144-1:1995-</w:delText>
              </w:r>
              <w:r w:rsidR="006C7925" w:rsidRPr="00BC5AE5" w:rsidDel="00136623">
                <w:rPr>
                  <w:rFonts w:ascii="Calibri Light" w:hAnsi="Calibri Light"/>
                  <w:sz w:val="16"/>
                  <w:szCs w:val="16"/>
                  <w:lang w:val="en-US"/>
                </w:rPr>
                <w:delText>Thermal insulation - Mineral wool mats for ventilated roof spaces - Part 1: Specification for applications with restrict</w:delText>
              </w:r>
              <w:r w:rsidDel="00136623">
                <w:rPr>
                  <w:rFonts w:ascii="Calibri Light" w:hAnsi="Calibri Light"/>
                  <w:sz w:val="16"/>
                  <w:szCs w:val="16"/>
                  <w:lang w:val="en-US"/>
                </w:rPr>
                <w:delText>ed ventilation</w:delText>
              </w:r>
            </w:del>
            <w:ins w:id="18126" w:author="Jing Kai Toh" w:date="2016-05-10T09:29:00Z">
              <w:r w:rsidR="00136623">
                <w:rPr>
                  <w:rFonts w:ascii="Calibri Light" w:hAnsi="Calibri Light"/>
                  <w:sz w:val="16"/>
                  <w:szCs w:val="16"/>
                  <w:lang w:val="en-US"/>
                </w:rPr>
                <w:t>ISO 8144-1:1995 Thermal insulation -- Mineral wool mats for ventilated roof spaces -- Part 1: Specification for applications with restricted ventilation</w:t>
              </w:r>
            </w:ins>
            <w:r>
              <w:rPr>
                <w:rFonts w:ascii="Calibri Light" w:hAnsi="Calibri Light"/>
                <w:sz w:val="16"/>
                <w:szCs w:val="16"/>
                <w:lang w:val="en-US"/>
              </w:rPr>
              <w:br/>
            </w:r>
            <w:r>
              <w:rPr>
                <w:rFonts w:ascii="Calibri Light" w:hAnsi="Calibri Light"/>
                <w:sz w:val="16"/>
                <w:szCs w:val="16"/>
                <w:lang w:val="en-US"/>
              </w:rPr>
              <w:br/>
            </w:r>
            <w:del w:id="18127" w:author="Jing Kai Toh" w:date="2016-05-10T09:29:00Z">
              <w:r w:rsidDel="00136623">
                <w:rPr>
                  <w:rFonts w:ascii="Calibri Light" w:hAnsi="Calibri Light"/>
                  <w:sz w:val="16"/>
                  <w:szCs w:val="16"/>
                  <w:lang w:val="en-US"/>
                </w:rPr>
                <w:delText>ISO 8144-2:1995-</w:delText>
              </w:r>
              <w:r w:rsidR="006C7925" w:rsidRPr="00BC5AE5" w:rsidDel="00136623">
                <w:rPr>
                  <w:rFonts w:ascii="Calibri Light" w:hAnsi="Calibri Light"/>
                  <w:sz w:val="16"/>
                  <w:szCs w:val="16"/>
                  <w:lang w:val="en-US"/>
                </w:rPr>
                <w:delText>Thermal insulation - Mineral wool mats for ventilated roof spaces - Part 2: Specification for horizontal applications with unrestric</w:delText>
              </w:r>
              <w:r w:rsidDel="00136623">
                <w:rPr>
                  <w:rFonts w:ascii="Calibri Light" w:hAnsi="Calibri Light"/>
                  <w:sz w:val="16"/>
                  <w:szCs w:val="16"/>
                  <w:lang w:val="en-US"/>
                </w:rPr>
                <w:delText>ted ventilation </w:delText>
              </w:r>
            </w:del>
            <w:ins w:id="18128" w:author="Jing Kai Toh" w:date="2016-05-10T09:29:00Z">
              <w:r w:rsidR="00136623">
                <w:rPr>
                  <w:rFonts w:ascii="Calibri Light" w:hAnsi="Calibri Light"/>
                  <w:sz w:val="16"/>
                  <w:szCs w:val="16"/>
                  <w:lang w:val="en-US"/>
                </w:rPr>
                <w:t>ISO 8144-2:1995 Thermal insulation -- Mineral wool mats for ventilated roof spaces --Part 2: Specification for horizontal applications with unrestricted ventilatio</w:t>
              </w:r>
            </w:ins>
            <w:r>
              <w:rPr>
                <w:rFonts w:ascii="Calibri Light" w:hAnsi="Calibri Light"/>
                <w:sz w:val="16"/>
                <w:szCs w:val="16"/>
                <w:lang w:val="en-US"/>
              </w:rPr>
              <w:br/>
            </w:r>
            <w:r>
              <w:rPr>
                <w:rFonts w:ascii="Calibri Light" w:hAnsi="Calibri Light"/>
                <w:sz w:val="16"/>
                <w:szCs w:val="16"/>
                <w:lang w:val="en-US"/>
              </w:rPr>
              <w:br/>
            </w:r>
            <w:del w:id="18129" w:author="Jing Kai Toh" w:date="2016-05-10T09:28:00Z">
              <w:r w:rsidDel="00136623">
                <w:rPr>
                  <w:rFonts w:ascii="Calibri Light" w:hAnsi="Calibri Light"/>
                  <w:sz w:val="16"/>
                  <w:szCs w:val="16"/>
                  <w:lang w:val="en-US"/>
                </w:rPr>
                <w:delText>ISO 8145:1994-</w:delText>
              </w:r>
              <w:r w:rsidR="006C7925" w:rsidRPr="00BC5AE5" w:rsidDel="00136623">
                <w:rPr>
                  <w:rFonts w:ascii="Calibri Light" w:hAnsi="Calibri Light"/>
                  <w:sz w:val="16"/>
                  <w:szCs w:val="16"/>
                  <w:lang w:val="en-US"/>
                </w:rPr>
                <w:delText>Thermal insulation; mineral wool board for overdeck insulation of roofs</w:delText>
              </w:r>
              <w:r w:rsidDel="00136623">
                <w:rPr>
                  <w:rFonts w:ascii="Calibri Light" w:hAnsi="Calibri Light"/>
                  <w:sz w:val="16"/>
                  <w:szCs w:val="16"/>
                  <w:lang w:val="en-US"/>
                </w:rPr>
                <w:delText>; specification </w:delText>
              </w:r>
            </w:del>
            <w:ins w:id="18130" w:author="Jing Kai Toh" w:date="2016-05-10T09:28:00Z">
              <w:r w:rsidR="00136623">
                <w:rPr>
                  <w:rFonts w:ascii="Calibri Light" w:hAnsi="Calibri Light"/>
                  <w:sz w:val="16"/>
                  <w:szCs w:val="16"/>
                  <w:lang w:val="en-US"/>
                </w:rPr>
                <w:t>ISO 8145:1994 Thermal insulation -- Mineral wool board for overdeck insulation of roofs -- Specification</w:t>
              </w:r>
            </w:ins>
            <w:r>
              <w:rPr>
                <w:rFonts w:ascii="Calibri Light" w:hAnsi="Calibri Light"/>
                <w:sz w:val="16"/>
                <w:szCs w:val="16"/>
                <w:lang w:val="en-US"/>
              </w:rPr>
              <w:br/>
            </w:r>
            <w:r>
              <w:rPr>
                <w:rFonts w:ascii="Calibri Light" w:hAnsi="Calibri Light"/>
                <w:sz w:val="16"/>
                <w:szCs w:val="16"/>
                <w:lang w:val="en-US"/>
              </w:rPr>
              <w:br/>
            </w:r>
            <w:del w:id="18131" w:author="Jing Kai Toh" w:date="2016-05-10T09:28:00Z">
              <w:r w:rsidDel="00136623">
                <w:rPr>
                  <w:rFonts w:ascii="Calibri Light" w:hAnsi="Calibri Light"/>
                  <w:sz w:val="16"/>
                  <w:szCs w:val="16"/>
                  <w:lang w:val="en-US"/>
                </w:rPr>
                <w:delText>ISO 9383:1995-</w:delText>
              </w:r>
              <w:r w:rsidR="006C7925" w:rsidRPr="00BC5AE5" w:rsidDel="00136623">
                <w:rPr>
                  <w:rFonts w:ascii="Calibri Light" w:hAnsi="Calibri Light"/>
                  <w:sz w:val="16"/>
                  <w:szCs w:val="16"/>
                  <w:lang w:val="en-US"/>
                </w:rPr>
                <w:delText>Products in fibre-reinforced cement - Short corrugated or asymmetrical section sheets and fitti</w:delText>
              </w:r>
              <w:r w:rsidDel="00136623">
                <w:rPr>
                  <w:rFonts w:ascii="Calibri Light" w:hAnsi="Calibri Light"/>
                  <w:sz w:val="16"/>
                  <w:szCs w:val="16"/>
                  <w:lang w:val="en-US"/>
                </w:rPr>
                <w:delText>ngs for roofing </w:delText>
              </w:r>
            </w:del>
            <w:ins w:id="18132" w:author="Jing Kai Toh" w:date="2016-05-10T09:28:00Z">
              <w:r w:rsidR="00136623">
                <w:rPr>
                  <w:rFonts w:ascii="Calibri Light" w:hAnsi="Calibri Light"/>
                  <w:sz w:val="16"/>
                  <w:szCs w:val="16"/>
                  <w:lang w:val="en-US"/>
                </w:rPr>
                <w:t>ISO 10904:2011 Fibre-cement corrugated sheets and fittings for roofing and cladding</w:t>
              </w:r>
            </w:ins>
            <w:r>
              <w:rPr>
                <w:rFonts w:ascii="Calibri Light" w:hAnsi="Calibri Light"/>
                <w:sz w:val="16"/>
                <w:szCs w:val="16"/>
                <w:lang w:val="en-US"/>
              </w:rPr>
              <w:br/>
            </w:r>
            <w:r>
              <w:rPr>
                <w:rFonts w:ascii="Calibri Light" w:hAnsi="Calibri Light"/>
                <w:sz w:val="16"/>
                <w:szCs w:val="16"/>
                <w:lang w:val="en-US"/>
              </w:rPr>
              <w:br/>
            </w:r>
            <w:del w:id="18133" w:author="Jing Kai Toh" w:date="2016-05-10T09:27:00Z">
              <w:r w:rsidDel="00136623">
                <w:rPr>
                  <w:rFonts w:ascii="Calibri Light" w:hAnsi="Calibri Light"/>
                  <w:sz w:val="16"/>
                  <w:szCs w:val="16"/>
                  <w:lang w:val="en-US"/>
                </w:rPr>
                <w:delText>ISO 9933:1995-</w:delText>
              </w:r>
              <w:r w:rsidR="006C7925" w:rsidRPr="00BC5AE5" w:rsidDel="00136623">
                <w:rPr>
                  <w:rFonts w:ascii="Calibri Light" w:hAnsi="Calibri Light"/>
                  <w:sz w:val="16"/>
                  <w:szCs w:val="16"/>
                  <w:lang w:val="en-US"/>
                </w:rPr>
                <w:delText>Products in fibre-reinforced cement - Long corrugated or asymmetrical section sheets and fittings for roofing and clad</w:delText>
              </w:r>
              <w:r w:rsidDel="00136623">
                <w:rPr>
                  <w:rFonts w:ascii="Calibri Light" w:hAnsi="Calibri Light"/>
                  <w:sz w:val="16"/>
                  <w:szCs w:val="16"/>
                  <w:lang w:val="en-US"/>
                </w:rPr>
                <w:delText>ding </w:delText>
              </w:r>
            </w:del>
            <w:ins w:id="18134" w:author="Jing Kai Toh" w:date="2016-05-10T09:27:00Z">
              <w:r w:rsidR="00136623">
                <w:rPr>
                  <w:rFonts w:ascii="Calibri Light" w:hAnsi="Calibri Light"/>
                  <w:sz w:val="16"/>
                  <w:szCs w:val="16"/>
                  <w:lang w:val="en-US"/>
                </w:rPr>
                <w:t xml:space="preserve"> ISO 10904:2011 Fibre-cement corrugated sheets and fittings for roofing and cladding</w:t>
              </w:r>
            </w:ins>
            <w:r>
              <w:rPr>
                <w:rFonts w:ascii="Calibri Light" w:hAnsi="Calibri Light"/>
                <w:sz w:val="16"/>
                <w:szCs w:val="16"/>
                <w:lang w:val="en-US"/>
              </w:rPr>
              <w:br/>
            </w:r>
            <w:r>
              <w:rPr>
                <w:rFonts w:ascii="Calibri Light" w:hAnsi="Calibri Light"/>
                <w:sz w:val="16"/>
                <w:szCs w:val="16"/>
                <w:lang w:val="en-US"/>
              </w:rPr>
              <w:br/>
            </w:r>
            <w:del w:id="18135" w:author="Jing Kai Toh" w:date="2016-05-10T09:27:00Z">
              <w:r w:rsidDel="00136623">
                <w:rPr>
                  <w:rFonts w:ascii="Calibri Light" w:hAnsi="Calibri Light"/>
                  <w:sz w:val="16"/>
                  <w:szCs w:val="16"/>
                  <w:lang w:val="en-US"/>
                </w:rPr>
                <w:delText>ISO 9933:1995/Cor.1:1999-</w:delText>
              </w:r>
              <w:r w:rsidR="006C7925" w:rsidRPr="00BC5AE5" w:rsidDel="00136623">
                <w:rPr>
                  <w:rFonts w:ascii="Calibri Light" w:hAnsi="Calibri Light"/>
                  <w:sz w:val="16"/>
                  <w:szCs w:val="16"/>
                  <w:lang w:val="en-US"/>
                </w:rPr>
                <w:delText>Products in fibre-reinforced cement - Long corrugated or asymmetrical section sheets and fittings for roofing and cladding</w:delText>
              </w:r>
            </w:del>
            <w:ins w:id="18136" w:author="Jing Kai Toh" w:date="2016-05-10T09:27:00Z">
              <w:r w:rsidR="00136623">
                <w:rPr>
                  <w:rFonts w:ascii="Calibri Light" w:hAnsi="Calibri Light"/>
                  <w:sz w:val="16"/>
                  <w:szCs w:val="16"/>
                  <w:lang w:val="en-US"/>
                </w:rPr>
                <w:t>ISO 10904:2011 Fibre-cement corrugated sheets and fittings for roofing and cladding</w:t>
              </w:r>
            </w:ins>
            <w:r w:rsidR="006C7925" w:rsidRPr="00BC5AE5">
              <w:rPr>
                <w:rFonts w:ascii="Calibri Light" w:hAnsi="Calibri Light"/>
                <w:sz w:val="16"/>
                <w:szCs w:val="16"/>
                <w:lang w:val="en-US"/>
              </w:rPr>
              <w:t>;</w:t>
            </w:r>
          </w:p>
        </w:tc>
      </w:tr>
    </w:tbl>
    <w:p w14:paraId="1BC411FB" w14:textId="77777777" w:rsidR="00401C5E" w:rsidRDefault="00401C5E" w:rsidP="00401C5E">
      <w:pPr>
        <w:rPr>
          <w:sz w:val="16"/>
          <w:szCs w:val="16"/>
          <w:lang w:val="en-US"/>
        </w:rPr>
      </w:pPr>
    </w:p>
    <w:p w14:paraId="4BF29509" w14:textId="77777777" w:rsidR="00401C5E" w:rsidRDefault="00DB1CF2" w:rsidP="00DB1CF2">
      <w:pPr>
        <w:pStyle w:val="Heading1"/>
      </w:pPr>
      <w:r>
        <w:t>M&amp;E Systems</w:t>
      </w:r>
    </w:p>
    <w:p w14:paraId="344C65B8" w14:textId="77777777" w:rsidR="00DB1CF2" w:rsidRDefault="00DB1CF2" w:rsidP="00DB1CF2">
      <w:pPr>
        <w:pStyle w:val="Heading2"/>
        <w:rPr>
          <w:lang w:val="en-US"/>
        </w:rPr>
      </w:pPr>
      <w:r w:rsidRPr="00DB1CF2">
        <w:rPr>
          <w:lang w:val="en-US"/>
        </w:rPr>
        <w:t>Water Leak at Pipe Penetration</w:t>
      </w:r>
    </w:p>
    <w:p w14:paraId="71E70973" w14:textId="77777777" w:rsidR="00DB1CF2" w:rsidRDefault="00DB1CF2" w:rsidP="00DB1CF2">
      <w:pPr>
        <w:pStyle w:val="Heading2"/>
        <w:rPr>
          <w:lang w:val="en-US"/>
        </w:rPr>
      </w:pPr>
      <w:r w:rsidRPr="00DB1CF2">
        <w:rPr>
          <w:lang w:val="en-US"/>
        </w:rPr>
        <w:t>Under sizing of Pipe Outlet</w:t>
      </w:r>
    </w:p>
    <w:tbl>
      <w:tblPr>
        <w:tblW w:w="11250"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11250"/>
      </w:tblGrid>
      <w:tr w:rsidR="00DB1CF2" w:rsidRPr="00DB1CF2" w14:paraId="27825FCD" w14:textId="77777777" w:rsidTr="00DB1CF2">
        <w:trPr>
          <w:tblCellSpacing w:w="15" w:type="dxa"/>
        </w:trPr>
        <w:tc>
          <w:tcPr>
            <w:tcW w:w="11190" w:type="dxa"/>
            <w:vAlign w:val="center"/>
            <w:hideMark/>
          </w:tcPr>
          <w:p w14:paraId="4762772A" w14:textId="77777777" w:rsidR="00DB1CF2" w:rsidRPr="00DB1CF2" w:rsidRDefault="00DB1CF2" w:rsidP="00DB1CF2">
            <w:pPr>
              <w:spacing w:after="0" w:line="240" w:lineRule="auto"/>
              <w:rPr>
                <w:rFonts w:ascii="Times New Roman" w:eastAsia="Times New Roman" w:hAnsi="Times New Roman" w:cs="Times New Roman"/>
                <w:sz w:val="24"/>
                <w:szCs w:val="24"/>
              </w:rPr>
            </w:pPr>
          </w:p>
        </w:tc>
      </w:tr>
    </w:tbl>
    <w:tbl>
      <w:tblPr>
        <w:tblStyle w:val="TableGrid"/>
        <w:tblW w:w="0" w:type="auto"/>
        <w:tblInd w:w="108" w:type="dxa"/>
        <w:tblLook w:val="04A0" w:firstRow="1" w:lastRow="0" w:firstColumn="1" w:lastColumn="0" w:noHBand="0" w:noVBand="1"/>
      </w:tblPr>
      <w:tblGrid>
        <w:gridCol w:w="685"/>
        <w:gridCol w:w="8449"/>
      </w:tblGrid>
      <w:tr w:rsidR="00401C5E" w:rsidRPr="004F3C8C" w14:paraId="348B12C4" w14:textId="77777777" w:rsidTr="00401C5E">
        <w:tc>
          <w:tcPr>
            <w:tcW w:w="685" w:type="dxa"/>
          </w:tcPr>
          <w:p w14:paraId="4FA1F145"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BS</w:t>
            </w:r>
          </w:p>
        </w:tc>
        <w:tc>
          <w:tcPr>
            <w:tcW w:w="8449" w:type="dxa"/>
          </w:tcPr>
          <w:p w14:paraId="12B1CDF1" w14:textId="77777777" w:rsidR="00DB1CF2" w:rsidRPr="00BC5AE5" w:rsidRDefault="00DB1CF2" w:rsidP="00BC5AE5">
            <w:pPr>
              <w:spacing w:before="100" w:after="120"/>
              <w:rPr>
                <w:rFonts w:ascii="Calibri Light" w:hAnsi="Calibri Light"/>
                <w:sz w:val="16"/>
                <w:szCs w:val="16"/>
                <w:lang w:val="en-US"/>
              </w:rPr>
            </w:pPr>
            <w:del w:id="18137" w:author="Jing Kai Toh" w:date="2016-05-10T09:25:00Z">
              <w:r w:rsidRPr="00BC5AE5" w:rsidDel="00136623">
                <w:rPr>
                  <w:rFonts w:ascii="Calibri Light" w:hAnsi="Calibri Light"/>
                  <w:sz w:val="16"/>
                  <w:szCs w:val="16"/>
                  <w:lang w:val="en-US"/>
                </w:rPr>
                <w:delText>BS EN 612:1996</w:delText>
              </w:r>
              <w:r w:rsidR="00014586" w:rsidDel="00136623">
                <w:rPr>
                  <w:rFonts w:ascii="Calibri Light" w:hAnsi="Calibri Light"/>
                  <w:sz w:val="16"/>
                  <w:szCs w:val="16"/>
                  <w:lang w:val="en-US"/>
                </w:rPr>
                <w:delText>-</w:delText>
              </w:r>
              <w:r w:rsidRPr="00BC5AE5" w:rsidDel="00136623">
                <w:rPr>
                  <w:rFonts w:ascii="Calibri Light" w:hAnsi="Calibri Light"/>
                  <w:sz w:val="16"/>
                  <w:szCs w:val="16"/>
                  <w:lang w:val="en-US"/>
                </w:rPr>
                <w:delText>Eaves gutters and rainwater down-pipes of metal sheet. Definitions, classifications and requirements</w:delText>
              </w:r>
            </w:del>
            <w:ins w:id="18138" w:author="Jing Kai Toh" w:date="2016-05-10T09:25:00Z">
              <w:r w:rsidR="00136623">
                <w:rPr>
                  <w:rFonts w:ascii="Calibri Light" w:hAnsi="Calibri Light"/>
                  <w:sz w:val="16"/>
                  <w:szCs w:val="16"/>
                  <w:lang w:val="en-US"/>
                </w:rPr>
                <w:t>BS EN 612:2005 Eaves gutters with bead stiffened fronts and rainwater pipes with seamed joints made of metal sheet</w:t>
              </w:r>
            </w:ins>
          </w:p>
          <w:p w14:paraId="4A366347" w14:textId="77777777" w:rsidR="00DB1CF2" w:rsidRPr="00BC5AE5" w:rsidRDefault="00014586" w:rsidP="00BC5AE5">
            <w:pPr>
              <w:spacing w:before="100" w:after="120"/>
              <w:rPr>
                <w:rFonts w:ascii="Calibri Light" w:hAnsi="Calibri Light"/>
                <w:sz w:val="16"/>
                <w:szCs w:val="16"/>
                <w:lang w:val="en-US"/>
              </w:rPr>
            </w:pPr>
            <w:del w:id="18139" w:author="Jing Kai Toh" w:date="2016-05-10T09:25:00Z">
              <w:r w:rsidDel="00136623">
                <w:rPr>
                  <w:rFonts w:ascii="Calibri Light" w:hAnsi="Calibri Light"/>
                  <w:sz w:val="16"/>
                  <w:szCs w:val="16"/>
                  <w:lang w:val="en-US"/>
                </w:rPr>
                <w:delText>BS 6367:1983-</w:delText>
              </w:r>
              <w:r w:rsidR="00DB1CF2" w:rsidRPr="00BC5AE5" w:rsidDel="00136623">
                <w:rPr>
                  <w:rFonts w:ascii="Calibri Light" w:hAnsi="Calibri Light"/>
                  <w:sz w:val="16"/>
                  <w:szCs w:val="16"/>
                  <w:lang w:val="en-US"/>
                </w:rPr>
                <w:delText>Code of practice for drainage of roofs and paved areas</w:delText>
              </w:r>
            </w:del>
            <w:ins w:id="18140" w:author="Jing Kai Toh" w:date="2016-05-11T12:36:00Z">
              <w:r w:rsidR="00011C89">
                <w:rPr>
                  <w:rFonts w:ascii="Calibri Light" w:hAnsi="Calibri Light"/>
                  <w:sz w:val="16"/>
                  <w:szCs w:val="16"/>
                  <w:lang w:val="en-US"/>
                </w:rPr>
                <w:t>BS EN 12056-3:2000 Gravity drainage systems inside buildings. Roof drainage, layout and calculation</w:t>
              </w:r>
            </w:ins>
          </w:p>
          <w:p w14:paraId="238B74A2" w14:textId="77777777" w:rsidR="00DB1CF2" w:rsidRPr="00BC5AE5" w:rsidRDefault="00DB1CF2" w:rsidP="00BC5AE5">
            <w:pPr>
              <w:spacing w:before="100" w:after="120"/>
              <w:rPr>
                <w:rFonts w:ascii="Calibri Light" w:hAnsi="Calibri Light"/>
                <w:sz w:val="16"/>
                <w:szCs w:val="16"/>
                <w:lang w:val="en-US"/>
              </w:rPr>
            </w:pPr>
            <w:del w:id="18141" w:author="Jing Kai Toh" w:date="2016-05-10T09:25:00Z">
              <w:r w:rsidRPr="00BC5AE5" w:rsidDel="00136623">
                <w:rPr>
                  <w:rFonts w:ascii="Calibri Light" w:hAnsi="Calibri Light"/>
                  <w:sz w:val="16"/>
                  <w:szCs w:val="16"/>
                  <w:lang w:val="en-US"/>
                </w:rPr>
                <w:delText>00/102510 DC BS EN 12056-3.</w:delText>
              </w:r>
              <w:r w:rsidR="00014586" w:rsidDel="00136623">
                <w:rPr>
                  <w:rFonts w:ascii="Calibri Light" w:hAnsi="Calibri Light"/>
                  <w:sz w:val="16"/>
                  <w:szCs w:val="16"/>
                  <w:lang w:val="en-US"/>
                </w:rPr>
                <w:delText>-</w:delText>
              </w:r>
              <w:r w:rsidRPr="00BC5AE5" w:rsidDel="00136623">
                <w:rPr>
                  <w:rFonts w:ascii="Calibri Light" w:hAnsi="Calibri Light"/>
                  <w:sz w:val="16"/>
                  <w:szCs w:val="16"/>
                  <w:lang w:val="en-US"/>
                </w:rPr>
                <w:delText>National Annex. Gravity drainage systems inside buildings. Part 3. Roof drainage, layout and calculation</w:delText>
              </w:r>
            </w:del>
            <w:ins w:id="18142" w:author="Jing Kai Toh" w:date="2016-05-11T12:36:00Z">
              <w:r w:rsidR="00011C89">
                <w:rPr>
                  <w:rFonts w:ascii="Calibri Light" w:hAnsi="Calibri Light"/>
                  <w:sz w:val="16"/>
                  <w:szCs w:val="16"/>
                  <w:lang w:val="en-US"/>
                </w:rPr>
                <w:t>BS EN 12056-3:2000 Gravity drainage systems inside buildings. Roof drainage, layout and calculation</w:t>
              </w:r>
            </w:ins>
          </w:p>
          <w:p w14:paraId="38063C86" w14:textId="77777777" w:rsidR="00DB1CF2" w:rsidRPr="00BC5AE5" w:rsidRDefault="00014586" w:rsidP="00BC5AE5">
            <w:pPr>
              <w:spacing w:before="100" w:after="120"/>
              <w:rPr>
                <w:rFonts w:ascii="Calibri Light" w:hAnsi="Calibri Light"/>
                <w:sz w:val="16"/>
                <w:szCs w:val="16"/>
                <w:lang w:val="en-US"/>
              </w:rPr>
            </w:pPr>
            <w:del w:id="18143" w:author="Jing Kai Toh" w:date="2016-05-10T09:26:00Z">
              <w:r w:rsidDel="00136623">
                <w:rPr>
                  <w:rFonts w:ascii="Calibri Light" w:hAnsi="Calibri Light"/>
                  <w:sz w:val="16"/>
                  <w:szCs w:val="16"/>
                  <w:lang w:val="en-US"/>
                </w:rPr>
                <w:delText>BS EN 12056-3:2000-</w:delText>
              </w:r>
              <w:r w:rsidR="00DB1CF2" w:rsidRPr="00BC5AE5" w:rsidDel="00136623">
                <w:rPr>
                  <w:rFonts w:ascii="Calibri Light" w:hAnsi="Calibri Light"/>
                  <w:sz w:val="16"/>
                  <w:szCs w:val="16"/>
                  <w:lang w:val="en-US"/>
                </w:rPr>
                <w:delText>Gravity drainage systems inside buildings. Roof drainage, layout and calculation </w:delText>
              </w:r>
            </w:del>
            <w:ins w:id="18144" w:author="Jing Kai Toh" w:date="2016-05-11T12:36:00Z">
              <w:r w:rsidR="00011C89">
                <w:rPr>
                  <w:rFonts w:ascii="Calibri Light" w:hAnsi="Calibri Light"/>
                  <w:sz w:val="16"/>
                  <w:szCs w:val="16"/>
                  <w:lang w:val="en-US"/>
                </w:rPr>
                <w:t>BS EN 12056-3:2000 Gravity drainage systems inside buildings. Roof drainage, layout and calculation</w:t>
              </w:r>
            </w:ins>
          </w:p>
          <w:p w14:paraId="624CBA11" w14:textId="77777777" w:rsidR="00401C5E" w:rsidRPr="004F3C8C" w:rsidRDefault="00401C5E" w:rsidP="00BC5AE5">
            <w:pPr>
              <w:spacing w:before="100" w:after="120"/>
              <w:rPr>
                <w:rFonts w:ascii="Calibri Light" w:hAnsi="Calibri Light"/>
                <w:sz w:val="16"/>
                <w:szCs w:val="16"/>
                <w:lang w:val="en-US"/>
              </w:rPr>
            </w:pPr>
          </w:p>
        </w:tc>
      </w:tr>
      <w:tr w:rsidR="00401C5E" w:rsidRPr="004F3C8C" w14:paraId="64EC77C7" w14:textId="77777777" w:rsidTr="00401C5E">
        <w:tc>
          <w:tcPr>
            <w:tcW w:w="685" w:type="dxa"/>
          </w:tcPr>
          <w:p w14:paraId="565BB4F4"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ASTM</w:t>
            </w:r>
          </w:p>
        </w:tc>
        <w:tc>
          <w:tcPr>
            <w:tcW w:w="8449" w:type="dxa"/>
          </w:tcPr>
          <w:p w14:paraId="1739E6FC" w14:textId="77777777" w:rsidR="00DB1CF2" w:rsidRPr="00BC5AE5" w:rsidRDefault="00014586" w:rsidP="00BC5AE5">
            <w:pPr>
              <w:spacing w:before="100" w:after="120"/>
              <w:rPr>
                <w:rFonts w:ascii="Calibri Light" w:hAnsi="Calibri Light"/>
                <w:sz w:val="16"/>
                <w:szCs w:val="16"/>
                <w:lang w:val="en-US"/>
              </w:rPr>
            </w:pPr>
            <w:del w:id="18145" w:author="Jing Kai Toh" w:date="2016-05-10T09:23:00Z">
              <w:r w:rsidDel="00136623">
                <w:rPr>
                  <w:rFonts w:ascii="Calibri Light" w:hAnsi="Calibri Light"/>
                  <w:sz w:val="16"/>
                  <w:szCs w:val="16"/>
                  <w:lang w:val="en-US"/>
                </w:rPr>
                <w:delText>D2122-98-</w:delText>
              </w:r>
              <w:r w:rsidR="00DB1CF2" w:rsidRPr="00BC5AE5" w:rsidDel="00136623">
                <w:rPr>
                  <w:rFonts w:ascii="Calibri Light" w:hAnsi="Calibri Light"/>
                  <w:sz w:val="16"/>
                  <w:szCs w:val="16"/>
                  <w:lang w:val="en-US"/>
                </w:rPr>
                <w:delText>Standard Test Method for Determining Dimensions of Thermoplastic Pipe and Fittings</w:delText>
              </w:r>
            </w:del>
            <w:ins w:id="18146" w:author="Jing Kai Toh" w:date="2016-05-10T09:23:00Z">
              <w:r w:rsidR="00136623">
                <w:rPr>
                  <w:rFonts w:ascii="Calibri Light" w:hAnsi="Calibri Light"/>
                  <w:sz w:val="16"/>
                  <w:szCs w:val="16"/>
                  <w:lang w:val="en-US"/>
                </w:rPr>
                <w:t>ASTM D2122 - 15 Standard Test Method for Determining Dimensions of Thermoplastic Pipe and Fittings</w:t>
              </w:r>
            </w:ins>
          </w:p>
          <w:p w14:paraId="235F0C11" w14:textId="77777777" w:rsidR="00DB1CF2" w:rsidRPr="00BC5AE5" w:rsidRDefault="00DB1CF2" w:rsidP="00BC5AE5">
            <w:pPr>
              <w:spacing w:before="100" w:after="120"/>
              <w:rPr>
                <w:rFonts w:ascii="Calibri Light" w:hAnsi="Calibri Light"/>
                <w:sz w:val="16"/>
                <w:szCs w:val="16"/>
                <w:lang w:val="en-US"/>
              </w:rPr>
            </w:pPr>
            <w:del w:id="18147" w:author="Jing Kai Toh" w:date="2016-05-10T09:23:00Z">
              <w:r w:rsidRPr="00BC5AE5" w:rsidDel="00136623">
                <w:rPr>
                  <w:rFonts w:ascii="Calibri Light" w:hAnsi="Calibri Light"/>
                  <w:sz w:val="16"/>
                  <w:szCs w:val="16"/>
                  <w:lang w:val="en-US"/>
                </w:rPr>
                <w:delText>D1599-99</w:delText>
              </w:r>
              <w:r w:rsidR="00014586" w:rsidDel="00136623">
                <w:rPr>
                  <w:rFonts w:ascii="Calibri Light" w:hAnsi="Calibri Light"/>
                  <w:sz w:val="16"/>
                  <w:szCs w:val="16"/>
                  <w:lang w:val="en-US"/>
                </w:rPr>
                <w:delText>-</w:delText>
              </w:r>
              <w:r w:rsidRPr="00BC5AE5" w:rsidDel="00136623">
                <w:rPr>
                  <w:rFonts w:ascii="Calibri Light" w:hAnsi="Calibri Light"/>
                  <w:sz w:val="16"/>
                  <w:szCs w:val="16"/>
                  <w:lang w:val="en-US"/>
                </w:rPr>
                <w:delText>Standard Test Method for Resistance to Short-Time Hydraulic Failure Pressure of Plastic Pipe, Tubing, and Fittings</w:delText>
              </w:r>
            </w:del>
            <w:ins w:id="18148" w:author="Jing Kai Toh" w:date="2016-05-10T09:23:00Z">
              <w:r w:rsidR="00136623">
                <w:rPr>
                  <w:rFonts w:ascii="Calibri Light" w:hAnsi="Calibri Light"/>
                  <w:sz w:val="16"/>
                  <w:szCs w:val="16"/>
                  <w:lang w:val="en-US"/>
                </w:rPr>
                <w:t>ASTM D1599 - 14e1 Standard Test Method for Resistance to Short-Time Hydraulic Pressure of Plastic Pipe, Tubing, and Fittings</w:t>
              </w:r>
            </w:ins>
          </w:p>
          <w:p w14:paraId="105EBCB3" w14:textId="77777777" w:rsidR="00DB1CF2" w:rsidRPr="00BC5AE5" w:rsidRDefault="00DB1CF2" w:rsidP="00BC5AE5">
            <w:pPr>
              <w:spacing w:before="100" w:after="120"/>
              <w:rPr>
                <w:rFonts w:ascii="Calibri Light" w:hAnsi="Calibri Light"/>
                <w:sz w:val="16"/>
                <w:szCs w:val="16"/>
                <w:lang w:val="en-US"/>
              </w:rPr>
            </w:pPr>
            <w:del w:id="18149" w:author="Jing Kai Toh" w:date="2016-05-10T09:24:00Z">
              <w:r w:rsidRPr="00BC5AE5" w:rsidDel="00136623">
                <w:rPr>
                  <w:rFonts w:ascii="Calibri Light" w:hAnsi="Calibri Light"/>
                  <w:sz w:val="16"/>
                  <w:szCs w:val="16"/>
                  <w:lang w:val="en-US"/>
                </w:rPr>
                <w:delText>E2128-01a</w:delText>
              </w:r>
              <w:r w:rsidR="00014586" w:rsidDel="00136623">
                <w:rPr>
                  <w:rFonts w:ascii="Calibri Light" w:hAnsi="Calibri Light"/>
                  <w:sz w:val="16"/>
                  <w:szCs w:val="16"/>
                  <w:lang w:val="en-US"/>
                </w:rPr>
                <w:delText>-</w:delText>
              </w:r>
              <w:r w:rsidRPr="00BC5AE5" w:rsidDel="00136623">
                <w:rPr>
                  <w:rFonts w:ascii="Calibri Light" w:hAnsi="Calibri Light"/>
                  <w:sz w:val="16"/>
                  <w:szCs w:val="16"/>
                  <w:lang w:val="en-US"/>
                </w:rPr>
                <w:delText xml:space="preserve">Standard Guide for Evaluating water leakage </w:delText>
              </w:r>
              <w:r w:rsidR="00136623" w:rsidDel="00136623">
                <w:rPr>
                  <w:rFonts w:ascii="Calibri Light" w:hAnsi="Calibri Light"/>
                  <w:sz w:val="16"/>
                  <w:szCs w:val="16"/>
                  <w:lang w:val="en-US"/>
                </w:rPr>
                <w:delText>of Building Wal</w:delText>
              </w:r>
              <w:r w:rsidRPr="00BC5AE5" w:rsidDel="00136623">
                <w:rPr>
                  <w:rFonts w:ascii="Calibri Light" w:hAnsi="Calibri Light"/>
                  <w:sz w:val="16"/>
                  <w:szCs w:val="16"/>
                  <w:lang w:val="en-US"/>
                </w:rPr>
                <w:delText>s</w:delText>
              </w:r>
            </w:del>
            <w:ins w:id="18150" w:author="Jing Kai Toh" w:date="2016-05-10T09:24:00Z">
              <w:r w:rsidR="00136623">
                <w:rPr>
                  <w:rFonts w:ascii="Calibri Light" w:hAnsi="Calibri Light"/>
                  <w:sz w:val="16"/>
                  <w:szCs w:val="16"/>
                  <w:lang w:val="en-US"/>
                </w:rPr>
                <w:t>ASTM E2128 - 12 Standard Guide for Evaluating Water Leakage of Building Walls</w:t>
              </w:r>
            </w:ins>
          </w:p>
          <w:p w14:paraId="1D79CE4F" w14:textId="77777777" w:rsidR="00401C5E" w:rsidRPr="00BC5AE5" w:rsidRDefault="00401C5E" w:rsidP="00BC5AE5">
            <w:pPr>
              <w:spacing w:before="100" w:after="120"/>
              <w:rPr>
                <w:rFonts w:ascii="Calibri Light" w:hAnsi="Calibri Light"/>
                <w:sz w:val="16"/>
                <w:szCs w:val="16"/>
                <w:lang w:val="en-US"/>
              </w:rPr>
            </w:pPr>
          </w:p>
        </w:tc>
      </w:tr>
      <w:tr w:rsidR="00401C5E" w:rsidRPr="004F3C8C" w14:paraId="6CB10FCB" w14:textId="77777777" w:rsidTr="00401C5E">
        <w:tc>
          <w:tcPr>
            <w:tcW w:w="685" w:type="dxa"/>
          </w:tcPr>
          <w:p w14:paraId="5EBBE748"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AS</w:t>
            </w:r>
          </w:p>
        </w:tc>
        <w:tc>
          <w:tcPr>
            <w:tcW w:w="8449" w:type="dxa"/>
          </w:tcPr>
          <w:p w14:paraId="69A494C3" w14:textId="77777777" w:rsidR="00DB1CF2" w:rsidRPr="00BC5AE5" w:rsidRDefault="00014586" w:rsidP="00BC5AE5">
            <w:pPr>
              <w:spacing w:before="100" w:after="120"/>
              <w:rPr>
                <w:rFonts w:ascii="Calibri Light" w:hAnsi="Calibri Light"/>
                <w:sz w:val="16"/>
                <w:szCs w:val="16"/>
                <w:lang w:val="en-US"/>
              </w:rPr>
            </w:pPr>
            <w:del w:id="18151" w:author="Jing Kai Toh" w:date="2016-05-10T09:19:00Z">
              <w:r w:rsidDel="00136623">
                <w:rPr>
                  <w:rFonts w:ascii="Calibri Light" w:hAnsi="Calibri Light"/>
                  <w:sz w:val="16"/>
                  <w:szCs w:val="16"/>
                  <w:lang w:val="en-US"/>
                </w:rPr>
                <w:delText>AS 1012.12.2-1998-</w:delText>
              </w:r>
              <w:r w:rsidR="00DB1CF2" w:rsidRPr="00BC5AE5" w:rsidDel="00136623">
                <w:rPr>
                  <w:rFonts w:ascii="Calibri Light" w:hAnsi="Calibri Light"/>
                  <w:sz w:val="16"/>
                  <w:szCs w:val="16"/>
                  <w:lang w:val="en-US"/>
                </w:rPr>
                <w:delText>Methods of testing concrete - Determination of mass per unit volume of hardened concrete - Water displacement method</w:delText>
              </w:r>
            </w:del>
            <w:ins w:id="18152" w:author="Jing Kai Toh" w:date="2016-05-10T09:19:00Z">
              <w:r w:rsidR="00136623">
                <w:rPr>
                  <w:rFonts w:ascii="Calibri Light" w:hAnsi="Calibri Light"/>
                  <w:sz w:val="16"/>
                  <w:szCs w:val="16"/>
                  <w:lang w:val="en-US"/>
                </w:rPr>
                <w:t>AS 1012.12.2-1998 (R2014) Methods of testing concrete - Determination of mass per unit volume of hardened concrete - Water displacement method</w:t>
              </w:r>
            </w:ins>
          </w:p>
          <w:p w14:paraId="69EBF459" w14:textId="77777777" w:rsidR="00DB1CF2" w:rsidRPr="00BC5AE5" w:rsidRDefault="00014586" w:rsidP="00BC5AE5">
            <w:pPr>
              <w:spacing w:before="100" w:after="120"/>
              <w:rPr>
                <w:rFonts w:ascii="Calibri Light" w:hAnsi="Calibri Light"/>
                <w:sz w:val="16"/>
                <w:szCs w:val="16"/>
                <w:lang w:val="en-US"/>
              </w:rPr>
            </w:pPr>
            <w:del w:id="18153" w:author="Jing Kai Toh" w:date="2016-05-10T09:19:00Z">
              <w:r w:rsidDel="00136623">
                <w:rPr>
                  <w:rFonts w:ascii="Calibri Light" w:hAnsi="Calibri Light"/>
                  <w:sz w:val="16"/>
                  <w:szCs w:val="16"/>
                  <w:lang w:val="en-US"/>
                </w:rPr>
                <w:delText>AS 1012.19.1-2000-</w:delText>
              </w:r>
              <w:r w:rsidR="00DB1CF2" w:rsidRPr="00BC5AE5" w:rsidDel="00136623">
                <w:rPr>
                  <w:rFonts w:ascii="Calibri Light" w:hAnsi="Calibri Light"/>
                  <w:sz w:val="16"/>
                  <w:szCs w:val="16"/>
                  <w:lang w:val="en-US"/>
                </w:rPr>
                <w:delText>Methods of testing concrete - Accelerated curing of concrete compression test specimens - Hot water method</w:delText>
              </w:r>
            </w:del>
            <w:ins w:id="18154" w:author="Jing Kai Toh" w:date="2016-05-10T09:19:00Z">
              <w:r w:rsidR="00136623">
                <w:rPr>
                  <w:rFonts w:ascii="Calibri Light" w:hAnsi="Calibri Light"/>
                  <w:sz w:val="16"/>
                  <w:szCs w:val="16"/>
                  <w:lang w:val="en-US"/>
                </w:rPr>
                <w:t>AS 1012.19.1-2000 (R2014) Methods of testing concrete - Accelerated curing of concrete compression test specimens -Hot water method</w:t>
              </w:r>
            </w:ins>
          </w:p>
          <w:p w14:paraId="1C09EFAC" w14:textId="77777777" w:rsidR="00DB1CF2" w:rsidRPr="00BC5AE5" w:rsidRDefault="00DB1CF2" w:rsidP="00BC5AE5">
            <w:pPr>
              <w:spacing w:before="100" w:after="120"/>
              <w:rPr>
                <w:rFonts w:ascii="Calibri Light" w:hAnsi="Calibri Light"/>
                <w:sz w:val="16"/>
                <w:szCs w:val="16"/>
                <w:lang w:val="en-US"/>
              </w:rPr>
            </w:pPr>
            <w:del w:id="18155" w:author="Jing Kai Toh" w:date="2016-05-10T09:20:00Z">
              <w:r w:rsidRPr="00BC5AE5" w:rsidDel="00136623">
                <w:rPr>
                  <w:rFonts w:ascii="Calibri Light" w:hAnsi="Calibri Light"/>
                  <w:sz w:val="16"/>
                  <w:szCs w:val="16"/>
                  <w:lang w:val="en-US"/>
                </w:rPr>
                <w:delText>AS 1012.19.2-</w:delText>
              </w:r>
              <w:r w:rsidR="00014586" w:rsidDel="00136623">
                <w:rPr>
                  <w:rFonts w:ascii="Calibri Light" w:hAnsi="Calibri Light"/>
                  <w:sz w:val="16"/>
                  <w:szCs w:val="16"/>
                  <w:lang w:val="en-US"/>
                </w:rPr>
                <w:delText>2000-</w:delText>
              </w:r>
              <w:r w:rsidRPr="00BC5AE5" w:rsidDel="00136623">
                <w:rPr>
                  <w:rFonts w:ascii="Calibri Light" w:hAnsi="Calibri Light"/>
                  <w:sz w:val="16"/>
                  <w:szCs w:val="16"/>
                  <w:lang w:val="en-US"/>
                </w:rPr>
                <w:delText>Methods of testing concrete - Accelerated curing of concrete compression test specimens - Warm water method</w:delText>
              </w:r>
            </w:del>
            <w:ins w:id="18156" w:author="Jing Kai Toh" w:date="2016-05-10T09:20:00Z">
              <w:r w:rsidR="00136623">
                <w:rPr>
                  <w:rFonts w:ascii="Calibri Light" w:hAnsi="Calibri Light"/>
                  <w:sz w:val="16"/>
                  <w:szCs w:val="16"/>
                  <w:lang w:val="en-US"/>
                </w:rPr>
                <w:t>AS 1012.19.2-2000 (R2014) Methods of testing concrete - Accelerated curing of concrete compression test specimens -Warm water method</w:t>
              </w:r>
            </w:ins>
          </w:p>
          <w:p w14:paraId="443C5E32" w14:textId="77777777" w:rsidR="00DB1CF2" w:rsidRPr="00BC5AE5" w:rsidRDefault="00014586" w:rsidP="00BC5AE5">
            <w:pPr>
              <w:spacing w:before="100" w:after="120"/>
              <w:rPr>
                <w:rFonts w:ascii="Calibri Light" w:hAnsi="Calibri Light"/>
                <w:sz w:val="16"/>
                <w:szCs w:val="16"/>
                <w:lang w:val="en-US"/>
              </w:rPr>
            </w:pPr>
            <w:del w:id="18157" w:author="Jing Kai Toh" w:date="2016-05-10T09:21:00Z">
              <w:r w:rsidDel="00136623">
                <w:rPr>
                  <w:rFonts w:ascii="Calibri Light" w:hAnsi="Calibri Light"/>
                  <w:sz w:val="16"/>
                  <w:szCs w:val="16"/>
                  <w:lang w:val="en-US"/>
                </w:rPr>
                <w:delText>AS 1012.21-1999-</w:delText>
              </w:r>
              <w:r w:rsidR="00DB1CF2" w:rsidRPr="00BC5AE5" w:rsidDel="00136623">
                <w:rPr>
                  <w:rFonts w:ascii="Calibri Light" w:hAnsi="Calibri Light"/>
                  <w:sz w:val="16"/>
                  <w:szCs w:val="16"/>
                  <w:lang w:val="en-US"/>
                </w:rPr>
                <w:delText>Methods of testing concrete - Determination of water absorption and apparent volume of permeable voids in hardened concrete</w:delText>
              </w:r>
            </w:del>
            <w:ins w:id="18158" w:author="Jing Kai Toh" w:date="2016-05-10T09:21:00Z">
              <w:r w:rsidR="00136623">
                <w:rPr>
                  <w:rFonts w:ascii="Calibri Light" w:hAnsi="Calibri Light"/>
                  <w:sz w:val="16"/>
                  <w:szCs w:val="16"/>
                  <w:lang w:val="en-US"/>
                </w:rPr>
                <w:t>AS 1012.21-1999 (R2014) Methods of testing concrete - Determination of water absorption and apparent volume of permeable voids in hardened concrete</w:t>
              </w:r>
            </w:ins>
          </w:p>
          <w:p w14:paraId="5AF66D4B" w14:textId="77777777" w:rsidR="00DB1CF2" w:rsidRPr="00BC5AE5" w:rsidRDefault="00DB1CF2" w:rsidP="00BC5AE5">
            <w:pPr>
              <w:spacing w:before="100" w:after="120"/>
              <w:rPr>
                <w:rFonts w:ascii="Calibri Light" w:hAnsi="Calibri Light"/>
                <w:sz w:val="16"/>
                <w:szCs w:val="16"/>
                <w:lang w:val="en-US"/>
              </w:rPr>
            </w:pPr>
            <w:del w:id="18159" w:author="Jing Kai Toh" w:date="2016-05-10T09:22:00Z">
              <w:r w:rsidRPr="00BC5AE5" w:rsidDel="00136623">
                <w:rPr>
                  <w:rFonts w:ascii="Calibri Light" w:hAnsi="Calibri Light"/>
                  <w:sz w:val="16"/>
                  <w:szCs w:val="16"/>
                  <w:lang w:val="en-US"/>
                </w:rPr>
                <w:delText>A</w:delText>
              </w:r>
              <w:r w:rsidR="00014586" w:rsidDel="00136623">
                <w:rPr>
                  <w:rFonts w:ascii="Calibri Light" w:hAnsi="Calibri Light"/>
                  <w:sz w:val="16"/>
                  <w:szCs w:val="16"/>
                  <w:lang w:val="en-US"/>
                </w:rPr>
                <w:delText>S 1012.4.3-1999-</w:delText>
              </w:r>
              <w:r w:rsidRPr="00BC5AE5" w:rsidDel="00136623">
                <w:rPr>
                  <w:rFonts w:ascii="Calibri Light" w:hAnsi="Calibri Light"/>
                  <w:sz w:val="16"/>
                  <w:szCs w:val="16"/>
                  <w:lang w:val="en-US"/>
                </w:rPr>
                <w:delText>Methods of testing concrete - Determination of air content of freshly mixed concrete - Measuring air volume when concrete dispersed in water </w:delText>
              </w:r>
            </w:del>
            <w:ins w:id="18160" w:author="Jing Kai Toh" w:date="2016-05-10T09:22:00Z">
              <w:r w:rsidR="00136623">
                <w:rPr>
                  <w:rFonts w:ascii="Calibri Light" w:hAnsi="Calibri Light"/>
                  <w:sz w:val="16"/>
                  <w:szCs w:val="16"/>
                  <w:lang w:val="en-US"/>
                </w:rPr>
                <w:t>AS 1012.4.3:2014 Methods of testing concrete - Determination of air content of freshly mixed concrete - Measuring air volume when concrete is dispersed in water</w:t>
              </w:r>
            </w:ins>
          </w:p>
          <w:p w14:paraId="3ACBBAE0" w14:textId="77777777" w:rsidR="00DB1CF2" w:rsidRPr="00BC5AE5" w:rsidRDefault="00014586" w:rsidP="00BC5AE5">
            <w:pPr>
              <w:spacing w:before="100" w:after="120"/>
              <w:rPr>
                <w:rFonts w:ascii="Calibri Light" w:hAnsi="Calibri Light"/>
                <w:sz w:val="16"/>
                <w:szCs w:val="16"/>
                <w:lang w:val="en-US"/>
              </w:rPr>
            </w:pPr>
            <w:del w:id="18161" w:author="Jing Kai Toh" w:date="2016-05-10T09:22:00Z">
              <w:r w:rsidDel="00136623">
                <w:rPr>
                  <w:rFonts w:ascii="Calibri Light" w:hAnsi="Calibri Light"/>
                  <w:sz w:val="16"/>
                  <w:szCs w:val="16"/>
                  <w:lang w:val="en-US"/>
                </w:rPr>
                <w:delText>AS 1273-1991-</w:delText>
              </w:r>
              <w:r w:rsidR="00DB1CF2" w:rsidRPr="00BC5AE5" w:rsidDel="00136623">
                <w:rPr>
                  <w:rFonts w:ascii="Calibri Light" w:hAnsi="Calibri Light"/>
                  <w:sz w:val="16"/>
                  <w:szCs w:val="16"/>
                  <w:lang w:val="en-US"/>
                </w:rPr>
                <w:delText>Unplasticized PVC (UPVC) downpipe and fittings for</w:delText>
              </w:r>
              <w:r w:rsidDel="00136623">
                <w:rPr>
                  <w:rFonts w:ascii="Calibri Light" w:hAnsi="Calibri Light"/>
                  <w:sz w:val="16"/>
                  <w:szCs w:val="16"/>
                  <w:lang w:val="en-US"/>
                </w:rPr>
                <w:delText xml:space="preserve"> rainwater </w:delText>
              </w:r>
            </w:del>
            <w:ins w:id="18162" w:author="Jing Kai Toh" w:date="2016-05-10T09:22:00Z">
              <w:r w:rsidR="00136623">
                <w:rPr>
                  <w:rFonts w:ascii="Calibri Light" w:hAnsi="Calibri Light"/>
                  <w:sz w:val="16"/>
                  <w:szCs w:val="16"/>
                  <w:lang w:val="en-US"/>
                </w:rPr>
                <w:t>AS 1273-1991 Unplasticized PVC (UPVC) downpipe and fittings for rainwater</w:t>
              </w:r>
            </w:ins>
            <w:r>
              <w:rPr>
                <w:rFonts w:ascii="Calibri Light" w:hAnsi="Calibri Light"/>
                <w:sz w:val="16"/>
                <w:szCs w:val="16"/>
                <w:lang w:val="en-US"/>
              </w:rPr>
              <w:br/>
            </w:r>
            <w:r>
              <w:rPr>
                <w:rFonts w:ascii="Calibri Light" w:hAnsi="Calibri Light"/>
                <w:sz w:val="16"/>
                <w:szCs w:val="16"/>
                <w:lang w:val="en-US"/>
              </w:rPr>
              <w:br/>
            </w:r>
            <w:del w:id="18163" w:author="Jing Kai Toh" w:date="2016-05-10T09:18:00Z">
              <w:r w:rsidDel="00136623">
                <w:rPr>
                  <w:rFonts w:ascii="Calibri Light" w:hAnsi="Calibri Light"/>
                  <w:sz w:val="16"/>
                  <w:szCs w:val="16"/>
                  <w:lang w:val="en-US"/>
                </w:rPr>
                <w:delText>AS/NZS 2179.1:1994-</w:delText>
              </w:r>
              <w:r w:rsidR="00DB1CF2" w:rsidRPr="00BC5AE5" w:rsidDel="00136623">
                <w:rPr>
                  <w:rFonts w:ascii="Calibri Light" w:hAnsi="Calibri Light"/>
                  <w:sz w:val="16"/>
                  <w:szCs w:val="16"/>
                  <w:lang w:val="en-US"/>
                </w:rPr>
                <w:delText>Specifications for rainwater goods, accessories and fasteners - Metal shape or sheet rainwater goods, and metal accessories and fasteners</w:delText>
              </w:r>
            </w:del>
            <w:ins w:id="18164" w:author="Jing Kai Toh" w:date="2016-05-10T09:18:00Z">
              <w:r w:rsidR="00136623">
                <w:rPr>
                  <w:rFonts w:ascii="Calibri Light" w:hAnsi="Calibri Light"/>
                  <w:sz w:val="16"/>
                  <w:szCs w:val="16"/>
                  <w:lang w:val="en-US"/>
                </w:rPr>
                <w:t>AS/NZS 2179.1:2014 Specifications for rainwater goods, accessories and fasteners - Metal shape or sheet rainwater goods, and metal accessories and fasteners</w:t>
              </w:r>
            </w:ins>
          </w:p>
          <w:p w14:paraId="34CCFB0B" w14:textId="77777777" w:rsidR="00DB1CF2" w:rsidRPr="00BC5AE5" w:rsidRDefault="00014586" w:rsidP="00BC5AE5">
            <w:pPr>
              <w:spacing w:before="100" w:after="120"/>
              <w:rPr>
                <w:rFonts w:ascii="Calibri Light" w:hAnsi="Calibri Light"/>
                <w:sz w:val="16"/>
                <w:szCs w:val="16"/>
                <w:lang w:val="en-US"/>
              </w:rPr>
            </w:pPr>
            <w:del w:id="18165" w:author="Jing Kai Toh" w:date="2016-05-10T09:17:00Z">
              <w:r w:rsidDel="00136623">
                <w:rPr>
                  <w:rFonts w:ascii="Calibri Light" w:hAnsi="Calibri Light"/>
                  <w:sz w:val="16"/>
                  <w:szCs w:val="16"/>
                  <w:lang w:val="en-US"/>
                </w:rPr>
                <w:delText>AS/NZS 2179.2(Int):1998-</w:delText>
              </w:r>
              <w:r w:rsidR="00DB1CF2" w:rsidRPr="00BC5AE5" w:rsidDel="00136623">
                <w:rPr>
                  <w:rFonts w:ascii="Calibri Light" w:hAnsi="Calibri Light"/>
                  <w:sz w:val="16"/>
                  <w:szCs w:val="16"/>
                  <w:lang w:val="en-US"/>
                </w:rPr>
                <w:delText>Specifications for rainwater goods, accessories and fasteners - PVC rainwater goods and accessories</w:delText>
              </w:r>
            </w:del>
            <w:ins w:id="18166" w:author="Jing Kai Toh" w:date="2016-05-10T09:17:00Z">
              <w:r w:rsidR="00136623">
                <w:rPr>
                  <w:rFonts w:ascii="Calibri Light" w:hAnsi="Calibri Light"/>
                  <w:sz w:val="16"/>
                  <w:szCs w:val="16"/>
                  <w:lang w:val="en-US"/>
                </w:rPr>
                <w:t>AS/NZS 2179.2(Int):1998 Specifications for rainwater goods, accessories and fasteners - PVC rainwater goods and accessories (Withdrawn)</w:t>
              </w:r>
            </w:ins>
          </w:p>
          <w:p w14:paraId="36C79C67" w14:textId="77777777" w:rsidR="00DB1CF2" w:rsidRPr="00BC5AE5" w:rsidRDefault="00014586" w:rsidP="00BC5AE5">
            <w:pPr>
              <w:spacing w:before="100" w:after="120"/>
              <w:rPr>
                <w:rFonts w:ascii="Calibri Light" w:hAnsi="Calibri Light"/>
                <w:sz w:val="16"/>
                <w:szCs w:val="16"/>
                <w:lang w:val="en-US"/>
              </w:rPr>
            </w:pPr>
            <w:del w:id="18167" w:author="Jing Kai Toh" w:date="2016-05-10T09:16:00Z">
              <w:r w:rsidDel="00136623">
                <w:rPr>
                  <w:rFonts w:ascii="Calibri Light" w:hAnsi="Calibri Light"/>
                  <w:sz w:val="16"/>
                  <w:szCs w:val="16"/>
                  <w:lang w:val="en-US"/>
                </w:rPr>
                <w:delText>AS 2180-1986-</w:delText>
              </w:r>
              <w:r w:rsidR="00DB1CF2" w:rsidRPr="00BC5AE5" w:rsidDel="00136623">
                <w:rPr>
                  <w:rFonts w:ascii="Calibri Light" w:hAnsi="Calibri Light"/>
                  <w:sz w:val="16"/>
                  <w:szCs w:val="16"/>
                  <w:lang w:val="en-US"/>
                </w:rPr>
                <w:delText>Metal rainwater goods - Selection and installation </w:delText>
              </w:r>
            </w:del>
            <w:ins w:id="18168" w:author="Jing Kai Toh" w:date="2016-05-10T09:16:00Z">
              <w:r w:rsidR="00136623">
                <w:rPr>
                  <w:rFonts w:ascii="Calibri Light" w:hAnsi="Calibri Light"/>
                  <w:sz w:val="16"/>
                  <w:szCs w:val="16"/>
                  <w:lang w:val="en-US"/>
                </w:rPr>
                <w:t>AS 3500.3.1-1998 National plumbing and drainage -Stormwater drainage - Performance requirements / AS/NZS 3500.3:2015 Plumbing and drainage - Stormwater drainage</w:t>
              </w:r>
            </w:ins>
          </w:p>
          <w:p w14:paraId="22C7F93B" w14:textId="77777777" w:rsidR="00401C5E" w:rsidRPr="00BC5AE5" w:rsidRDefault="00401C5E" w:rsidP="00BC5AE5">
            <w:pPr>
              <w:spacing w:before="100" w:after="120"/>
              <w:rPr>
                <w:rFonts w:ascii="Calibri Light" w:hAnsi="Calibri Light"/>
                <w:sz w:val="16"/>
                <w:szCs w:val="16"/>
                <w:lang w:val="en-US"/>
              </w:rPr>
            </w:pPr>
          </w:p>
        </w:tc>
      </w:tr>
      <w:tr w:rsidR="00401C5E" w:rsidRPr="004F3C8C" w14:paraId="73611B68" w14:textId="77777777" w:rsidTr="00401C5E">
        <w:tc>
          <w:tcPr>
            <w:tcW w:w="685" w:type="dxa"/>
          </w:tcPr>
          <w:p w14:paraId="5FB7C3E6"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SS</w:t>
            </w:r>
          </w:p>
        </w:tc>
        <w:tc>
          <w:tcPr>
            <w:tcW w:w="8449" w:type="dxa"/>
          </w:tcPr>
          <w:p w14:paraId="27E330CA" w14:textId="77777777" w:rsidR="00DB1CF2" w:rsidRPr="00BC5AE5" w:rsidRDefault="00014586" w:rsidP="00BC5AE5">
            <w:pPr>
              <w:spacing w:before="100" w:after="120"/>
              <w:rPr>
                <w:rFonts w:ascii="Calibri Light" w:hAnsi="Calibri Light"/>
                <w:sz w:val="16"/>
                <w:szCs w:val="16"/>
                <w:lang w:val="en-US"/>
              </w:rPr>
            </w:pPr>
            <w:del w:id="18169" w:author="Toh Jing Kai" w:date="2016-05-09T15:57:00Z">
              <w:r w:rsidDel="001666C7">
                <w:rPr>
                  <w:rFonts w:ascii="Calibri Light" w:hAnsi="Calibri Light"/>
                  <w:sz w:val="16"/>
                  <w:szCs w:val="16"/>
                  <w:lang w:val="en-US"/>
                </w:rPr>
                <w:delText>CP 26 : 1983-</w:delText>
              </w:r>
              <w:r w:rsidR="00DB1CF2" w:rsidRPr="00BC5AE5" w:rsidDel="001666C7">
                <w:rPr>
                  <w:rFonts w:ascii="Calibri Light" w:hAnsi="Calibri Light"/>
                  <w:sz w:val="16"/>
                  <w:szCs w:val="16"/>
                  <w:lang w:val="en-US"/>
                </w:rPr>
                <w:delText>Code of practice for drainage of roofs</w:delText>
              </w:r>
            </w:del>
            <w:ins w:id="18170" w:author="Toh Jing Kai" w:date="2016-05-09T15:57:00Z">
              <w:r w:rsidR="001666C7">
                <w:rPr>
                  <w:rFonts w:ascii="Calibri Light" w:hAnsi="Calibri Light"/>
                  <w:sz w:val="16"/>
                  <w:szCs w:val="16"/>
                  <w:lang w:val="en-US"/>
                </w:rPr>
                <w:t>SS 525 : 2006 Code of practice for drainage of roofs</w:t>
              </w:r>
            </w:ins>
          </w:p>
          <w:p w14:paraId="51D36DE1" w14:textId="77777777" w:rsidR="00DB1CF2" w:rsidRPr="00BC5AE5" w:rsidRDefault="00DB1CF2" w:rsidP="00BC5AE5">
            <w:pPr>
              <w:spacing w:before="100" w:after="120"/>
              <w:rPr>
                <w:rFonts w:ascii="Calibri Light" w:hAnsi="Calibri Light"/>
                <w:sz w:val="16"/>
                <w:szCs w:val="16"/>
                <w:lang w:val="en-US"/>
              </w:rPr>
            </w:pPr>
            <w:del w:id="18171" w:author="Toh Jing Kai" w:date="2016-05-09T15:56:00Z">
              <w:r w:rsidRPr="00BC5AE5" w:rsidDel="001666C7">
                <w:rPr>
                  <w:rFonts w:ascii="Calibri Light" w:hAnsi="Calibri Light"/>
                  <w:sz w:val="16"/>
                  <w:szCs w:val="16"/>
                  <w:lang w:val="en-US"/>
                </w:rPr>
                <w:delText>SS 363 : 1993</w:delText>
              </w:r>
              <w:r w:rsidR="00014586" w:rsidDel="001666C7">
                <w:rPr>
                  <w:rFonts w:ascii="Calibri Light" w:hAnsi="Calibri Light"/>
                  <w:sz w:val="16"/>
                  <w:szCs w:val="16"/>
                  <w:lang w:val="en-US"/>
                </w:rPr>
                <w:delText>-</w:delText>
              </w:r>
              <w:r w:rsidRPr="00BC5AE5" w:rsidDel="001666C7">
                <w:rPr>
                  <w:rFonts w:ascii="Calibri Light" w:hAnsi="Calibri Light"/>
                  <w:sz w:val="16"/>
                  <w:szCs w:val="16"/>
                  <w:lang w:val="en-US"/>
                </w:rPr>
                <w:delText>Specification for EAN bar coding system - Steel gratings for roads and drainage</w:delText>
              </w:r>
            </w:del>
            <w:ins w:id="18172" w:author="Toh Jing Kai" w:date="2016-05-09T15:56:00Z">
              <w:r w:rsidR="001666C7">
                <w:rPr>
                  <w:rFonts w:ascii="Calibri Light" w:hAnsi="Calibri Light"/>
                  <w:sz w:val="16"/>
                  <w:szCs w:val="16"/>
                  <w:lang w:val="en-US"/>
                </w:rPr>
                <w:t>SS 363 : 2014 Specification for steel gratings for roads, drains and walkways</w:t>
              </w:r>
            </w:ins>
          </w:p>
          <w:p w14:paraId="372B28EE" w14:textId="77777777" w:rsidR="00DB1CF2" w:rsidRPr="00BC5AE5" w:rsidRDefault="00014586" w:rsidP="00BC5AE5">
            <w:pPr>
              <w:spacing w:before="100" w:after="120"/>
              <w:rPr>
                <w:rFonts w:ascii="Calibri Light" w:hAnsi="Calibri Light"/>
                <w:sz w:val="16"/>
                <w:szCs w:val="16"/>
                <w:lang w:val="en-US"/>
              </w:rPr>
            </w:pPr>
            <w:del w:id="18173" w:author="Toh Jing Kai" w:date="2016-05-09T15:54:00Z">
              <w:r w:rsidDel="001666C7">
                <w:rPr>
                  <w:rFonts w:ascii="Calibri Light" w:hAnsi="Calibri Light"/>
                  <w:sz w:val="16"/>
                  <w:szCs w:val="16"/>
                  <w:lang w:val="en-US"/>
                </w:rPr>
                <w:delText>SS 213 : 1998-</w:delText>
              </w:r>
              <w:r w:rsidR="00DB1CF2" w:rsidRPr="00BC5AE5" w:rsidDel="001666C7">
                <w:rPr>
                  <w:rFonts w:ascii="Calibri Light" w:hAnsi="Calibri Light"/>
                  <w:sz w:val="16"/>
                  <w:szCs w:val="16"/>
                  <w:lang w:val="en-US"/>
                </w:rPr>
                <w:delText>Unplasticised PVC pipes and fittings for soil, waste and vent applications</w:delText>
              </w:r>
            </w:del>
            <w:ins w:id="18174" w:author="Toh Jing Kai" w:date="2016-05-09T15:54:00Z">
              <w:r w:rsidR="001666C7">
                <w:rPr>
                  <w:rFonts w:ascii="Calibri Light" w:hAnsi="Calibri Light"/>
                  <w:sz w:val="16"/>
                  <w:szCs w:val="16"/>
                  <w:lang w:val="en-US"/>
                </w:rPr>
                <w:t xml:space="preserve">SS 213 : 1998-Unplasticised PVC pipes and fittings for soil, waste and vent applications </w:t>
              </w:r>
            </w:ins>
          </w:p>
          <w:p w14:paraId="0DCE0449" w14:textId="77777777" w:rsidR="00DB1CF2" w:rsidRPr="00BC5AE5" w:rsidRDefault="00014586" w:rsidP="00BC5AE5">
            <w:pPr>
              <w:spacing w:before="100" w:after="120"/>
              <w:rPr>
                <w:rFonts w:ascii="Calibri Light" w:hAnsi="Calibri Light"/>
                <w:sz w:val="16"/>
                <w:szCs w:val="16"/>
                <w:lang w:val="en-US"/>
              </w:rPr>
            </w:pPr>
            <w:del w:id="18175" w:author="Jing Kai Toh" w:date="2016-05-10T09:11:00Z">
              <w:r w:rsidDel="00136623">
                <w:rPr>
                  <w:rFonts w:ascii="Calibri Light" w:hAnsi="Calibri Light"/>
                  <w:sz w:val="16"/>
                  <w:szCs w:val="16"/>
                  <w:lang w:val="en-US"/>
                </w:rPr>
                <w:delText>SS 142 : 1976-</w:delText>
              </w:r>
              <w:r w:rsidR="00DB1CF2" w:rsidRPr="00BC5AE5" w:rsidDel="00136623">
                <w:rPr>
                  <w:rFonts w:ascii="Calibri Light" w:hAnsi="Calibri Light"/>
                  <w:sz w:val="16"/>
                  <w:szCs w:val="16"/>
                  <w:lang w:val="en-US"/>
                </w:rPr>
                <w:delText>Steel pipes, fittings and specials for water, gas and sewage</w:delText>
              </w:r>
            </w:del>
            <w:ins w:id="18176" w:author="Toh Jing Kai" w:date="2016-05-09T15:52:00Z">
              <w:del w:id="18177" w:author="Jing Kai Toh" w:date="2016-05-10T09:11:00Z">
                <w:r w:rsidR="00D82B89" w:rsidDel="00136623">
                  <w:rPr>
                    <w:rFonts w:ascii="Calibri Light" w:hAnsi="Calibri Light"/>
                    <w:sz w:val="16"/>
                    <w:szCs w:val="16"/>
                    <w:lang w:val="en-US"/>
                  </w:rPr>
                  <w:delText xml:space="preserve"> </w:delText>
                </w:r>
              </w:del>
            </w:ins>
            <w:ins w:id="18178" w:author="Jing Kai Toh" w:date="2016-05-10T09:11:00Z">
              <w:r w:rsidR="00136623">
                <w:rPr>
                  <w:rFonts w:ascii="Calibri Light" w:hAnsi="Calibri Light"/>
                  <w:sz w:val="16"/>
                  <w:szCs w:val="16"/>
                  <w:lang w:val="en-US"/>
                </w:rPr>
                <w:t>SS EN 10224 : 2013 Non-alloy steel tubes and fittings for the conveyance of water and other aqueous liquids – Technical delivery conditions</w:t>
              </w:r>
            </w:ins>
          </w:p>
          <w:p w14:paraId="3387257C" w14:textId="77777777" w:rsidR="00DB1CF2" w:rsidRPr="00BC5AE5" w:rsidRDefault="00014586" w:rsidP="00BC5AE5">
            <w:pPr>
              <w:spacing w:before="100" w:after="120"/>
              <w:rPr>
                <w:rFonts w:ascii="Calibri Light" w:hAnsi="Calibri Light"/>
                <w:sz w:val="16"/>
                <w:szCs w:val="16"/>
                <w:lang w:val="en-US"/>
              </w:rPr>
            </w:pPr>
            <w:del w:id="18179" w:author="Toh Jing Kai" w:date="2016-05-09T15:51:00Z">
              <w:r w:rsidDel="00D82B89">
                <w:rPr>
                  <w:rFonts w:ascii="Calibri Light" w:hAnsi="Calibri Light"/>
                  <w:sz w:val="16"/>
                  <w:szCs w:val="16"/>
                  <w:lang w:val="en-US"/>
                </w:rPr>
                <w:delText>SS 174 : 1977-</w:delText>
              </w:r>
              <w:r w:rsidR="00DB1CF2" w:rsidRPr="00BC5AE5" w:rsidDel="00D82B89">
                <w:rPr>
                  <w:rFonts w:ascii="Calibri Light" w:hAnsi="Calibri Light"/>
                  <w:sz w:val="16"/>
                  <w:szCs w:val="16"/>
                  <w:lang w:val="en-US"/>
                </w:rPr>
                <w:delText>Joints and fittings for use with unplasticized PVC pressure pipes </w:delText>
              </w:r>
            </w:del>
            <w:ins w:id="18180" w:author="Toh Jing Kai" w:date="2016-05-09T15:51:00Z">
              <w:r w:rsidR="00D82B89">
                <w:rPr>
                  <w:rFonts w:ascii="Calibri Light" w:hAnsi="Calibri Light"/>
                  <w:sz w:val="16"/>
                  <w:szCs w:val="16"/>
                  <w:lang w:val="en-US"/>
                </w:rPr>
                <w:t>SS 174 : 2014 Specification for joints and fittings for use with unplasticised PVC pressure pipes</w:t>
              </w:r>
            </w:ins>
          </w:p>
          <w:p w14:paraId="62B5CC07" w14:textId="77777777" w:rsidR="00401C5E" w:rsidRPr="00BC5AE5" w:rsidRDefault="00401C5E" w:rsidP="00BC5AE5">
            <w:pPr>
              <w:spacing w:before="100" w:after="120"/>
              <w:rPr>
                <w:rFonts w:ascii="Calibri Light" w:hAnsi="Calibri Light"/>
                <w:sz w:val="16"/>
                <w:szCs w:val="16"/>
                <w:lang w:val="en-US"/>
              </w:rPr>
            </w:pPr>
          </w:p>
        </w:tc>
      </w:tr>
      <w:tr w:rsidR="00401C5E" w:rsidRPr="004F3C8C" w14:paraId="1BBC0771" w14:textId="77777777" w:rsidTr="00401C5E">
        <w:tc>
          <w:tcPr>
            <w:tcW w:w="685" w:type="dxa"/>
          </w:tcPr>
          <w:p w14:paraId="6F655013" w14:textId="77777777" w:rsidR="00401C5E" w:rsidRPr="004F3C8C" w:rsidRDefault="00401C5E" w:rsidP="00401C5E">
            <w:pPr>
              <w:spacing w:after="120"/>
              <w:rPr>
                <w:rFonts w:ascii="Calibri Light" w:hAnsi="Calibri Light"/>
                <w:sz w:val="16"/>
                <w:szCs w:val="16"/>
                <w:lang w:val="en-US"/>
              </w:rPr>
            </w:pPr>
            <w:r>
              <w:rPr>
                <w:rFonts w:ascii="Calibri Light" w:hAnsi="Calibri Light"/>
                <w:sz w:val="16"/>
                <w:szCs w:val="16"/>
                <w:lang w:val="en-US"/>
              </w:rPr>
              <w:t>ISO</w:t>
            </w:r>
          </w:p>
        </w:tc>
        <w:tc>
          <w:tcPr>
            <w:tcW w:w="8449" w:type="dxa"/>
          </w:tcPr>
          <w:p w14:paraId="1CBDED4E" w14:textId="77777777" w:rsidR="00DB1CF2" w:rsidRPr="00BC5AE5" w:rsidRDefault="00014586" w:rsidP="00BC5AE5">
            <w:pPr>
              <w:spacing w:before="100" w:after="120"/>
              <w:rPr>
                <w:rFonts w:ascii="Calibri Light" w:hAnsi="Calibri Light"/>
                <w:sz w:val="16"/>
                <w:szCs w:val="16"/>
                <w:lang w:val="en-US"/>
              </w:rPr>
            </w:pPr>
            <w:del w:id="18181" w:author="Toh Jing Kai" w:date="2016-05-09T15:49:00Z">
              <w:r w:rsidDel="00D82B89">
                <w:rPr>
                  <w:rFonts w:ascii="Calibri Light" w:hAnsi="Calibri Light"/>
                  <w:sz w:val="16"/>
                  <w:szCs w:val="16"/>
                  <w:lang w:val="en-US"/>
                </w:rPr>
                <w:delText>ISO 4633:2002-</w:delText>
              </w:r>
              <w:r w:rsidR="00DB1CF2" w:rsidRPr="00BC5AE5" w:rsidDel="00D82B89">
                <w:rPr>
                  <w:rFonts w:ascii="Calibri Light" w:hAnsi="Calibri Light"/>
                  <w:sz w:val="16"/>
                  <w:szCs w:val="16"/>
                  <w:lang w:val="en-US"/>
                </w:rPr>
                <w:delText>Rubber seals - Joint rings for water supply, drainage and sewerage pipelines - Specification for materials</w:delText>
              </w:r>
            </w:del>
            <w:ins w:id="18182" w:author="Toh Jing Kai" w:date="2016-05-09T15:49:00Z">
              <w:r w:rsidR="00D82B89">
                <w:rPr>
                  <w:rFonts w:ascii="Calibri Light" w:hAnsi="Calibri Light"/>
                  <w:sz w:val="16"/>
                  <w:szCs w:val="16"/>
                  <w:lang w:val="en-US"/>
                </w:rPr>
                <w:t>ISO 4633:2015 Rubber seals -- Joint rings for water supply, drainage and sewerage pipelines -- Specification for materials</w:t>
              </w:r>
            </w:ins>
          </w:p>
          <w:p w14:paraId="3D457B50" w14:textId="77777777" w:rsidR="00DB1CF2" w:rsidRPr="00BC5AE5" w:rsidRDefault="00014586" w:rsidP="00BC5AE5">
            <w:pPr>
              <w:spacing w:before="100" w:after="120"/>
              <w:rPr>
                <w:rFonts w:ascii="Calibri Light" w:hAnsi="Calibri Light"/>
                <w:sz w:val="16"/>
                <w:szCs w:val="16"/>
                <w:lang w:val="en-US"/>
              </w:rPr>
            </w:pPr>
            <w:del w:id="18183" w:author="Toh Jing Kai" w:date="2016-05-09T15:48:00Z">
              <w:r w:rsidDel="00D82B89">
                <w:rPr>
                  <w:rFonts w:ascii="Calibri Light" w:hAnsi="Calibri Light"/>
                  <w:sz w:val="16"/>
                  <w:szCs w:val="16"/>
                  <w:lang w:val="en-US"/>
                </w:rPr>
                <w:delText>ISO 6412-3:1993-</w:delText>
              </w:r>
              <w:r w:rsidR="00DB1CF2" w:rsidRPr="00BC5AE5" w:rsidDel="00D82B89">
                <w:rPr>
                  <w:rFonts w:ascii="Calibri Light" w:hAnsi="Calibri Light"/>
                  <w:sz w:val="16"/>
                  <w:szCs w:val="16"/>
                  <w:lang w:val="en-US"/>
                </w:rPr>
                <w:delText>Technical drawings; simplified representation of pipelines; part 3: terminal features of ventilation and drainage systems</w:delText>
              </w:r>
            </w:del>
            <w:ins w:id="18184" w:author="Toh Jing Kai" w:date="2016-05-09T15:48:00Z">
              <w:r w:rsidR="00D82B89">
                <w:rPr>
                  <w:rFonts w:ascii="Calibri Light" w:hAnsi="Calibri Light"/>
                  <w:sz w:val="16"/>
                  <w:szCs w:val="16"/>
                  <w:lang w:val="en-US"/>
                </w:rPr>
                <w:t>ISO 6412-3:1993 Technical drawings -- Simplified representation of pipelines -- Part 3: Terminal features of ventilation and drainage systems</w:t>
              </w:r>
            </w:ins>
          </w:p>
          <w:p w14:paraId="2D988BD3" w14:textId="77777777" w:rsidR="00DB1CF2" w:rsidRPr="00BC5AE5" w:rsidRDefault="00014586" w:rsidP="00BC5AE5">
            <w:pPr>
              <w:spacing w:before="100" w:after="120"/>
              <w:rPr>
                <w:rFonts w:ascii="Calibri Light" w:hAnsi="Calibri Light"/>
                <w:sz w:val="16"/>
                <w:szCs w:val="16"/>
                <w:lang w:val="en-US"/>
              </w:rPr>
            </w:pPr>
            <w:del w:id="18185" w:author="Toh Jing Kai" w:date="2016-05-09T15:47:00Z">
              <w:r w:rsidDel="00D82B89">
                <w:rPr>
                  <w:rFonts w:ascii="Calibri Light" w:hAnsi="Calibri Light"/>
                  <w:sz w:val="16"/>
                  <w:szCs w:val="16"/>
                  <w:lang w:val="en-US"/>
                </w:rPr>
                <w:delText>ISO 6594:1983-</w:delText>
              </w:r>
              <w:r w:rsidR="00DB1CF2" w:rsidRPr="00BC5AE5" w:rsidDel="00D82B89">
                <w:rPr>
                  <w:rFonts w:ascii="Calibri Light" w:hAnsi="Calibri Light"/>
                  <w:sz w:val="16"/>
                  <w:szCs w:val="16"/>
                  <w:lang w:val="en-US"/>
                </w:rPr>
                <w:delText>Cast iron drainage pipes and fittings; Spigot series</w:delText>
              </w:r>
            </w:del>
            <w:ins w:id="18186" w:author="Toh Jing Kai" w:date="2016-05-09T15:47:00Z">
              <w:r w:rsidR="00D82B89">
                <w:rPr>
                  <w:rFonts w:ascii="Calibri Light" w:hAnsi="Calibri Light"/>
                  <w:sz w:val="16"/>
                  <w:szCs w:val="16"/>
                  <w:lang w:val="en-US"/>
                </w:rPr>
                <w:t>ISO 6594:2006 Cast iron drainage pipes and fittings -- Spigot series</w:t>
              </w:r>
            </w:ins>
          </w:p>
          <w:p w14:paraId="5038D65F" w14:textId="77777777" w:rsidR="00DB1CF2" w:rsidRPr="00BC5AE5" w:rsidRDefault="00014586" w:rsidP="00BC5AE5">
            <w:pPr>
              <w:spacing w:before="100" w:after="120"/>
              <w:rPr>
                <w:rFonts w:ascii="Calibri Light" w:hAnsi="Calibri Light"/>
                <w:sz w:val="16"/>
                <w:szCs w:val="16"/>
                <w:lang w:val="en-US"/>
              </w:rPr>
            </w:pPr>
            <w:del w:id="18187" w:author="Toh Jing Kai" w:date="2016-05-09T15:46:00Z">
              <w:r w:rsidDel="00D82B89">
                <w:rPr>
                  <w:rFonts w:ascii="Calibri Light" w:hAnsi="Calibri Light"/>
                  <w:sz w:val="16"/>
                  <w:szCs w:val="16"/>
                  <w:lang w:val="en-US"/>
                </w:rPr>
                <w:delText>ISO/TR 7024:1985-</w:delText>
              </w:r>
              <w:r w:rsidR="00DB1CF2" w:rsidRPr="00BC5AE5" w:rsidDel="00D82B89">
                <w:rPr>
                  <w:rFonts w:ascii="Calibri Light" w:hAnsi="Calibri Light"/>
                  <w:sz w:val="16"/>
                  <w:szCs w:val="16"/>
                  <w:lang w:val="en-US"/>
                </w:rPr>
                <w:delText>Above-ground drainage - Recommended practice and techniques for the installation of unplasticized polyvinyl chloride (PVC-U) sanitary pipework for above-ground systems inside buildings</w:delText>
              </w:r>
            </w:del>
            <w:ins w:id="18188" w:author="Toh Jing Kai" w:date="2016-05-09T15:46:00Z">
              <w:r w:rsidR="00D82B89">
                <w:rPr>
                  <w:rFonts w:ascii="Calibri Light" w:hAnsi="Calibri Light"/>
                  <w:sz w:val="16"/>
                  <w:szCs w:val="16"/>
                  <w:lang w:val="en-US"/>
                </w:rPr>
                <w:t>ISO/TS 7024:2005 Plastics piping systems for soil and waste discharge (low and high temperature) inside buildings -- Thermoplastics -- Recommended practice for installation</w:t>
              </w:r>
            </w:ins>
          </w:p>
          <w:p w14:paraId="2F84E79C" w14:textId="77777777" w:rsidR="00DB1CF2" w:rsidRPr="00BC5AE5" w:rsidRDefault="00DB1CF2" w:rsidP="00BC5AE5">
            <w:pPr>
              <w:spacing w:before="100" w:after="120"/>
              <w:rPr>
                <w:rFonts w:ascii="Calibri Light" w:hAnsi="Calibri Light"/>
                <w:sz w:val="16"/>
                <w:szCs w:val="16"/>
                <w:lang w:val="en-US"/>
              </w:rPr>
            </w:pPr>
            <w:del w:id="18189" w:author="Toh Jing Kai" w:date="2016-05-09T15:45:00Z">
              <w:r w:rsidRPr="00BC5AE5" w:rsidDel="00D82B89">
                <w:rPr>
                  <w:rFonts w:ascii="Calibri Light" w:hAnsi="Calibri Light"/>
                  <w:sz w:val="16"/>
                  <w:szCs w:val="16"/>
                  <w:lang w:val="en-US"/>
                </w:rPr>
                <w:delText>ISO/TR 7074</w:delText>
              </w:r>
              <w:r w:rsidR="00014586" w:rsidDel="00D82B89">
                <w:rPr>
                  <w:rFonts w:ascii="Calibri Light" w:hAnsi="Calibri Light"/>
                  <w:sz w:val="16"/>
                  <w:szCs w:val="16"/>
                  <w:lang w:val="en-US"/>
                </w:rPr>
                <w:delText>:1986-</w:delText>
              </w:r>
              <w:r w:rsidRPr="00BC5AE5" w:rsidDel="00D82B89">
                <w:rPr>
                  <w:rFonts w:ascii="Calibri Light" w:hAnsi="Calibri Light"/>
                  <w:sz w:val="16"/>
                  <w:szCs w:val="16"/>
                  <w:lang w:val="en-US"/>
                </w:rPr>
                <w:delText>Performance requirements for plastics pipes and fittings for use in underground drainage and sewage</w:delText>
              </w:r>
            </w:del>
            <w:ins w:id="18190" w:author="Toh Jing Kai" w:date="2016-05-09T15:45:00Z">
              <w:r w:rsidR="00D82B89">
                <w:rPr>
                  <w:rFonts w:ascii="Calibri Light" w:hAnsi="Calibri Light"/>
                  <w:sz w:val="16"/>
                  <w:szCs w:val="16"/>
                  <w:lang w:val="en-US"/>
                </w:rPr>
                <w:t>ISO/TR 7074:1986 Performance requirements for plastics pipes and fittings for use in underground drainage and sewage</w:t>
              </w:r>
            </w:ins>
          </w:p>
          <w:p w14:paraId="18B61122" w14:textId="77777777" w:rsidR="00401C5E" w:rsidRPr="00BC5AE5" w:rsidRDefault="00401C5E" w:rsidP="00BC5AE5">
            <w:pPr>
              <w:spacing w:before="100" w:after="120"/>
              <w:rPr>
                <w:rFonts w:ascii="Calibri Light" w:hAnsi="Calibri Light"/>
                <w:sz w:val="16"/>
                <w:szCs w:val="16"/>
                <w:lang w:val="en-US"/>
              </w:rPr>
            </w:pPr>
          </w:p>
        </w:tc>
      </w:tr>
    </w:tbl>
    <w:p w14:paraId="17763579" w14:textId="77777777" w:rsidR="00401C5E" w:rsidRDefault="00401C5E" w:rsidP="00401C5E">
      <w:pPr>
        <w:rPr>
          <w:sz w:val="16"/>
          <w:szCs w:val="16"/>
          <w:lang w:val="en-US"/>
        </w:rPr>
      </w:pPr>
    </w:p>
    <w:p w14:paraId="2CEE1802" w14:textId="77777777" w:rsidR="00DB1CF2" w:rsidRPr="00DB1CF2" w:rsidRDefault="00DB1CF2" w:rsidP="00DB1CF2">
      <w:pPr>
        <w:pStyle w:val="Heading1"/>
      </w:pPr>
      <w:r>
        <w:t>Microbial Growth</w:t>
      </w:r>
    </w:p>
    <w:p w14:paraId="451BCF48" w14:textId="77777777" w:rsidR="00401C5E" w:rsidRDefault="00DB1CF2" w:rsidP="006C7925">
      <w:pPr>
        <w:pStyle w:val="Heading2"/>
        <w:rPr>
          <w:lang w:val="en-US"/>
        </w:rPr>
      </w:pPr>
      <w:r>
        <w:rPr>
          <w:lang w:val="en-US"/>
        </w:rPr>
        <w:t>Fungus</w:t>
      </w:r>
    </w:p>
    <w:p w14:paraId="56EBCCBB" w14:textId="77777777" w:rsidR="00DB1CF2" w:rsidRPr="00DB1CF2" w:rsidRDefault="00DB1CF2" w:rsidP="00DB1CF2">
      <w:pPr>
        <w:spacing w:after="0" w:line="240" w:lineRule="auto"/>
        <w:rPr>
          <w:b/>
          <w:lang w:val="en-US"/>
        </w:rPr>
      </w:pPr>
      <w:r w:rsidRPr="00DB1CF2">
        <w:rPr>
          <w:b/>
          <w:lang w:val="en-US"/>
        </w:rPr>
        <w:t>EPA</w:t>
      </w:r>
    </w:p>
    <w:p w14:paraId="2F19F807" w14:textId="77777777" w:rsidR="00DB1CF2" w:rsidRPr="00DB1CF2" w:rsidRDefault="00DB1CF2" w:rsidP="00DB1CF2">
      <w:pPr>
        <w:spacing w:after="0" w:line="240" w:lineRule="auto"/>
        <w:rPr>
          <w:lang w:val="en-US"/>
        </w:rPr>
      </w:pPr>
      <w:r w:rsidRPr="00DB1CF2">
        <w:rPr>
          <w:lang w:val="en-US"/>
        </w:rPr>
        <w:t>Standards or Threshold Limit Values (TLVs) for airborne concentrations of mold, or mold spores, have not been set. Currently, there are no EPA regulations or standards for airborne mold contaminants.</w:t>
      </w:r>
    </w:p>
    <w:p w14:paraId="124CF312" w14:textId="77777777" w:rsidR="00DB1CF2" w:rsidRPr="00DB1CF2" w:rsidRDefault="00DB1CF2" w:rsidP="00DB1CF2">
      <w:pPr>
        <w:spacing w:after="0" w:line="240" w:lineRule="auto"/>
        <w:rPr>
          <w:lang w:val="en-US"/>
        </w:rPr>
      </w:pPr>
    </w:p>
    <w:p w14:paraId="2D15BACE" w14:textId="77777777" w:rsidR="00DB1CF2" w:rsidRPr="00DB1CF2" w:rsidRDefault="00DB1CF2" w:rsidP="00DB1CF2">
      <w:pPr>
        <w:spacing w:after="0" w:line="240" w:lineRule="auto"/>
        <w:rPr>
          <w:lang w:val="en-US"/>
        </w:rPr>
      </w:pPr>
      <w:r w:rsidRPr="00DB1CF2">
        <w:rPr>
          <w:lang w:val="en-US"/>
        </w:rPr>
        <w:t>http://www.epa.gov/iaq/molds/moldresources.html#Mold%20and%20Indoor%20Air%20Regulations</w:t>
      </w:r>
    </w:p>
    <w:p w14:paraId="35AC2C54" w14:textId="77777777" w:rsidR="00DB1CF2" w:rsidRPr="00DB1CF2" w:rsidRDefault="00DB1CF2" w:rsidP="00DB1CF2">
      <w:pPr>
        <w:spacing w:after="0" w:line="240" w:lineRule="auto"/>
        <w:rPr>
          <w:lang w:val="en-US"/>
        </w:rPr>
      </w:pPr>
    </w:p>
    <w:p w14:paraId="292D74E6" w14:textId="77777777" w:rsidR="00DB1CF2" w:rsidRPr="00DB1CF2" w:rsidRDefault="00DB1CF2" w:rsidP="00DB1CF2">
      <w:pPr>
        <w:spacing w:after="0" w:line="240" w:lineRule="auto"/>
        <w:rPr>
          <w:b/>
          <w:lang w:val="en-US"/>
        </w:rPr>
      </w:pPr>
      <w:r w:rsidRPr="00DB1CF2">
        <w:rPr>
          <w:b/>
          <w:lang w:val="en-US"/>
        </w:rPr>
        <w:t>ASTM</w:t>
      </w:r>
    </w:p>
    <w:p w14:paraId="4FEA61FD" w14:textId="77777777" w:rsidR="00DB1CF2" w:rsidRPr="00DB1CF2" w:rsidRDefault="00DB1CF2" w:rsidP="00DB1CF2">
      <w:pPr>
        <w:spacing w:after="0" w:line="240" w:lineRule="auto"/>
        <w:rPr>
          <w:lang w:val="en-US"/>
        </w:rPr>
      </w:pPr>
      <w:del w:id="18191" w:author="Toh Jing Kai" w:date="2016-05-09T15:44:00Z">
        <w:r w:rsidRPr="00DB1CF2" w:rsidDel="00D82B89">
          <w:rPr>
            <w:lang w:val="en-US"/>
          </w:rPr>
          <w:delText>D5791-95(2001) Standard Guide for Using Probability Sampling Methods in Studies of indoor air quality in Buildings</w:delText>
        </w:r>
      </w:del>
      <w:ins w:id="18192" w:author="Toh Jing Kai" w:date="2016-05-09T15:44:00Z">
        <w:r w:rsidR="00D82B89">
          <w:rPr>
            <w:lang w:val="en-US"/>
          </w:rPr>
          <w:t>ASTM D5791 - 95(2012)e1 Standard Guide for Using Probability Sampling Methods in Studies of Indoor Air Quality in Buildings</w:t>
        </w:r>
      </w:ins>
    </w:p>
    <w:p w14:paraId="6DBDF6DB" w14:textId="77777777" w:rsidR="00DB1CF2" w:rsidRPr="00DB1CF2" w:rsidRDefault="00DB1CF2" w:rsidP="00DB1CF2">
      <w:pPr>
        <w:spacing w:after="0" w:line="240" w:lineRule="auto"/>
        <w:rPr>
          <w:lang w:val="en-US"/>
        </w:rPr>
      </w:pPr>
    </w:p>
    <w:p w14:paraId="2BB4287F" w14:textId="77777777" w:rsidR="00DB1CF2" w:rsidRPr="00DB1CF2" w:rsidRDefault="00DB1CF2" w:rsidP="00DB1CF2">
      <w:pPr>
        <w:spacing w:after="0" w:line="240" w:lineRule="auto"/>
        <w:rPr>
          <w:lang w:val="en-US"/>
        </w:rPr>
      </w:pPr>
      <w:del w:id="18193" w:author="Toh Jing Kai" w:date="2016-05-09T15:44:00Z">
        <w:r w:rsidRPr="00DB1CF2" w:rsidDel="00D82B89">
          <w:rPr>
            <w:lang w:val="en-US"/>
          </w:rPr>
          <w:delText>G21-96(2002) Standard Practice for Determining Resistance of Synthetic Polymeric Materials to Fungi</w:delText>
        </w:r>
      </w:del>
      <w:ins w:id="18194" w:author="Toh Jing Kai" w:date="2016-05-09T15:44:00Z">
        <w:r w:rsidR="00D82B89">
          <w:rPr>
            <w:lang w:val="en-US"/>
          </w:rPr>
          <w:t>ASTM G21 - 15 Standard Practice for Determining Resistance of Synthetic Polymeric Materials to Fungi</w:t>
        </w:r>
      </w:ins>
    </w:p>
    <w:p w14:paraId="39824A35" w14:textId="77777777" w:rsidR="00DB1CF2" w:rsidRPr="00DB1CF2" w:rsidRDefault="00DB1CF2" w:rsidP="00DB1CF2">
      <w:pPr>
        <w:spacing w:after="0" w:line="240" w:lineRule="auto"/>
        <w:rPr>
          <w:lang w:val="en-US"/>
        </w:rPr>
      </w:pPr>
    </w:p>
    <w:p w14:paraId="5665A453" w14:textId="77777777" w:rsidR="00DB1CF2" w:rsidRPr="00DB1CF2" w:rsidRDefault="00DB1CF2" w:rsidP="00DB1CF2">
      <w:pPr>
        <w:spacing w:after="0" w:line="240" w:lineRule="auto"/>
        <w:rPr>
          <w:lang w:val="en-US"/>
        </w:rPr>
      </w:pPr>
      <w:del w:id="18195" w:author="Toh Jing Kai" w:date="2016-05-09T15:43:00Z">
        <w:r w:rsidRPr="00DB1CF2" w:rsidDel="00D82B89">
          <w:rPr>
            <w:lang w:val="en-US"/>
          </w:rPr>
          <w:delText>E1971-98 Standard Guide for Stewardship for the Cleaning of Commercial and Institutional Buildings</w:delText>
        </w:r>
      </w:del>
      <w:ins w:id="18196" w:author="Toh Jing Kai" w:date="2016-05-09T15:43:00Z">
        <w:r w:rsidR="00D82B89">
          <w:rPr>
            <w:lang w:val="en-US"/>
          </w:rPr>
          <w:t>ASTM E1971 - 05(2011) Standard Guide for Stewardship for the Cleaning of Commercial and Institutional Buildings</w:t>
        </w:r>
      </w:ins>
    </w:p>
    <w:p w14:paraId="145DF286" w14:textId="77777777" w:rsidR="00DB1CF2" w:rsidRPr="00DB1CF2" w:rsidRDefault="00DB1CF2" w:rsidP="00DB1CF2">
      <w:pPr>
        <w:spacing w:after="0" w:line="240" w:lineRule="auto"/>
        <w:rPr>
          <w:lang w:val="en-US"/>
        </w:rPr>
      </w:pPr>
    </w:p>
    <w:p w14:paraId="732DC782" w14:textId="77777777" w:rsidR="00DB1CF2" w:rsidRPr="00DB1CF2" w:rsidRDefault="00DB1CF2" w:rsidP="00DB1CF2">
      <w:pPr>
        <w:spacing w:after="0" w:line="240" w:lineRule="auto"/>
        <w:rPr>
          <w:lang w:val="en-US"/>
        </w:rPr>
      </w:pPr>
      <w:del w:id="18197" w:author="Toh Jing Kai" w:date="2016-05-09T15:41:00Z">
        <w:r w:rsidRPr="00DB1CF2" w:rsidDel="00D82B89">
          <w:rPr>
            <w:lang w:val="en-US"/>
          </w:rPr>
          <w:delText>D2020-92(2003) Standard Test Methods for Mildew (Fungus) Resistance of Paper and Paperboard</w:delText>
        </w:r>
      </w:del>
      <w:ins w:id="18198" w:author="Toh Jing Kai" w:date="2016-05-09T15:41:00Z">
        <w:r w:rsidR="00D82B89">
          <w:rPr>
            <w:lang w:val="en-US"/>
          </w:rPr>
          <w:t>ASTM D2020-92(2003) Standard Test Methods for Mildew (Fungus) Resistance of Paper and Paperboard (Withdrawn 2009)</w:t>
        </w:r>
      </w:ins>
    </w:p>
    <w:p w14:paraId="3E4BB558" w14:textId="77777777" w:rsidR="00DB1CF2" w:rsidRPr="00DB1CF2" w:rsidRDefault="00DB1CF2" w:rsidP="00DB1CF2">
      <w:pPr>
        <w:spacing w:after="0" w:line="240" w:lineRule="auto"/>
        <w:rPr>
          <w:lang w:val="en-US"/>
        </w:rPr>
      </w:pPr>
    </w:p>
    <w:p w14:paraId="7978D931" w14:textId="77777777" w:rsidR="00DB1CF2" w:rsidRPr="00DB1CF2" w:rsidRDefault="00DB1CF2" w:rsidP="00DB1CF2">
      <w:pPr>
        <w:spacing w:after="0" w:line="240" w:lineRule="auto"/>
        <w:rPr>
          <w:lang w:val="en-US"/>
        </w:rPr>
      </w:pPr>
      <w:del w:id="18199" w:author="Toh Jing Kai" w:date="2016-05-09T15:41:00Z">
        <w:r w:rsidRPr="00DB1CF2" w:rsidDel="00D82B89">
          <w:rPr>
            <w:lang w:val="en-US"/>
          </w:rPr>
          <w:delText>D3273-00 Standard Test Method for Resistance to Growth of Mold on the Surface of Interior Coatings in an Environmental Chamber</w:delText>
        </w:r>
      </w:del>
      <w:ins w:id="18200" w:author="Toh Jing Kai" w:date="2016-05-09T15:41:00Z">
        <w:r w:rsidR="00D82B89">
          <w:rPr>
            <w:lang w:val="en-US"/>
          </w:rPr>
          <w:t>ASTM D3273 - 12e1 Standard Test Method for Resistance to Growth of Mold on the Surface of Interior Coatings in an Environmental Chamber</w:t>
        </w:r>
      </w:ins>
    </w:p>
    <w:p w14:paraId="2C31200B" w14:textId="77777777" w:rsidR="00DB1CF2" w:rsidRPr="00DB1CF2" w:rsidRDefault="00DB1CF2" w:rsidP="00DB1CF2">
      <w:pPr>
        <w:spacing w:after="0" w:line="240" w:lineRule="auto"/>
        <w:rPr>
          <w:lang w:val="en-US"/>
        </w:rPr>
      </w:pPr>
    </w:p>
    <w:p w14:paraId="73A7078E" w14:textId="77777777" w:rsidR="00DB1CF2" w:rsidRPr="00DB1CF2" w:rsidRDefault="00DB1CF2" w:rsidP="00DB1CF2">
      <w:pPr>
        <w:spacing w:after="0" w:line="240" w:lineRule="auto"/>
        <w:rPr>
          <w:lang w:val="en-US"/>
        </w:rPr>
      </w:pPr>
      <w:del w:id="18201" w:author="Toh Jing Kai" w:date="2016-05-09T15:39:00Z">
        <w:r w:rsidRPr="00DB1CF2" w:rsidDel="00D82B89">
          <w:rPr>
            <w:lang w:val="en-US"/>
          </w:rPr>
          <w:delText>D3456 Practice for Determining by Exterior Exposure Tests the Susceptibility of Paint Films to Microbiological Attack</w:delText>
        </w:r>
      </w:del>
      <w:ins w:id="18202" w:author="Toh Jing Kai" w:date="2016-05-09T15:39:00Z">
        <w:r w:rsidR="00D82B89">
          <w:rPr>
            <w:lang w:val="en-US"/>
          </w:rPr>
          <w:t>ASTM D3456 - 86(2012) Standard Practice for Determining by Exterior Exposure Tests the Susceptibility of Paint Films to Microbiological Attack</w:t>
        </w:r>
      </w:ins>
    </w:p>
    <w:p w14:paraId="69D9D050" w14:textId="77777777" w:rsidR="00DB1CF2" w:rsidRPr="00DB1CF2" w:rsidRDefault="00DB1CF2" w:rsidP="00DB1CF2">
      <w:pPr>
        <w:spacing w:after="0" w:line="240" w:lineRule="auto"/>
        <w:rPr>
          <w:lang w:val="en-US"/>
        </w:rPr>
      </w:pPr>
    </w:p>
    <w:p w14:paraId="64198578" w14:textId="77777777" w:rsidR="00DB1CF2" w:rsidRPr="00DB1CF2" w:rsidRDefault="00DB1CF2" w:rsidP="00DB1CF2">
      <w:pPr>
        <w:spacing w:after="0" w:line="240" w:lineRule="auto"/>
        <w:rPr>
          <w:b/>
          <w:lang w:val="en-US"/>
        </w:rPr>
      </w:pPr>
      <w:r w:rsidRPr="00DB1CF2">
        <w:rPr>
          <w:b/>
          <w:lang w:val="en-US"/>
        </w:rPr>
        <w:t>BS</w:t>
      </w:r>
    </w:p>
    <w:p w14:paraId="422248D3" w14:textId="77777777" w:rsidR="00DB1CF2" w:rsidRPr="00DB1CF2" w:rsidRDefault="00DB1CF2" w:rsidP="00DB1CF2">
      <w:pPr>
        <w:spacing w:after="0" w:line="240" w:lineRule="auto"/>
        <w:rPr>
          <w:lang w:val="en-US"/>
        </w:rPr>
      </w:pPr>
      <w:del w:id="18203" w:author="Toh Jing Kai" w:date="2016-05-09T15:34:00Z">
        <w:r w:rsidRPr="00DB1CF2" w:rsidDel="00D82B89">
          <w:rPr>
            <w:lang w:val="en-US"/>
          </w:rPr>
          <w:delText>BS 2011-2.1J:1989, IEC 60068-2-10:1988 Environmental testing. Tests. Test J and guidance. Mould growth</w:delText>
        </w:r>
      </w:del>
      <w:ins w:id="18204" w:author="Toh Jing Kai" w:date="2016-05-09T15:34:00Z">
        <w:r w:rsidR="00D82B89">
          <w:rPr>
            <w:lang w:val="en-US"/>
          </w:rPr>
          <w:t>BS EN 60068-2-10:2005 Environmental testing. Tests. Test J and guidance: Mould growth</w:t>
        </w:r>
      </w:ins>
    </w:p>
    <w:p w14:paraId="3850A6A3" w14:textId="77777777" w:rsidR="00DB1CF2" w:rsidRDefault="00DB1CF2" w:rsidP="00DB1CF2">
      <w:pPr>
        <w:spacing w:after="0" w:line="240" w:lineRule="auto"/>
        <w:rPr>
          <w:lang w:val="en-US"/>
        </w:rPr>
      </w:pPr>
    </w:p>
    <w:p w14:paraId="091588D8" w14:textId="77777777" w:rsidR="00DB1CF2" w:rsidRPr="00DB1CF2" w:rsidRDefault="00DB1CF2" w:rsidP="00DB1CF2">
      <w:pPr>
        <w:spacing w:after="0" w:line="240" w:lineRule="auto"/>
        <w:rPr>
          <w:lang w:val="en-US"/>
        </w:rPr>
      </w:pPr>
      <w:del w:id="18205" w:author="Toh Jing Kai" w:date="2016-05-09T15:32:00Z">
        <w:r w:rsidRPr="00DB1CF2" w:rsidDel="00D82B89">
          <w:rPr>
            <w:lang w:val="en-US"/>
          </w:rPr>
          <w:delText>BS EN ISO 16017-2:2003 Indoor, ambient and workplace air. Sampling and analysis of volatile organic compounds by sorbent tube/thermal desorption/capillary gas chromatography. Diffusive sampling</w:delText>
        </w:r>
      </w:del>
      <w:ins w:id="18206" w:author="Toh Jing Kai" w:date="2016-05-09T15:32:00Z">
        <w:r w:rsidR="00D82B89">
          <w:rPr>
            <w:lang w:val="en-US"/>
          </w:rPr>
          <w:t>ISO 16017-2:2003 Indoor, ambient and workplace air -- Sampling and analysis of volatile organic compounds by sorbent tube/thermal desorption/capillary gas chromatography -- Part 2: Diffusive sampling</w:t>
        </w:r>
      </w:ins>
    </w:p>
    <w:p w14:paraId="1A2F80D7" w14:textId="77777777" w:rsidR="00DB1CF2" w:rsidRDefault="00DB1CF2" w:rsidP="00DB1CF2">
      <w:pPr>
        <w:spacing w:after="0" w:line="240" w:lineRule="auto"/>
        <w:rPr>
          <w:lang w:val="en-US"/>
        </w:rPr>
      </w:pPr>
    </w:p>
    <w:p w14:paraId="2B6E7EB1" w14:textId="77777777" w:rsidR="00DB1CF2" w:rsidRPr="00DB1CF2" w:rsidRDefault="00DB1CF2" w:rsidP="00DB1CF2">
      <w:pPr>
        <w:spacing w:after="0" w:line="240" w:lineRule="auto"/>
        <w:rPr>
          <w:lang w:val="en-US"/>
        </w:rPr>
      </w:pPr>
      <w:del w:id="18207" w:author="Toh Jing Kai" w:date="2016-05-09T15:28:00Z">
        <w:r w:rsidRPr="00DB1CF2" w:rsidDel="00D82B89">
          <w:rPr>
            <w:lang w:val="en-US"/>
          </w:rPr>
          <w:delText>BS 1982-1:1990 Fungal resistance of panel products made of or containing materials of organic origin. Method for determination of resistance to wood-rotting Basidiomycetes</w:delText>
        </w:r>
      </w:del>
      <w:ins w:id="18208" w:author="Toh Jing Kai" w:date="2016-05-09T15:28:00Z">
        <w:r w:rsidR="00D82B89">
          <w:rPr>
            <w:lang w:val="en-US"/>
          </w:rPr>
          <w:t>BS 1982-1:1990 Fungal resistance of panel products made of or containing materials of organic origin. Method for determination of resistance to wood-rotting Basidiomycetes</w:t>
        </w:r>
      </w:ins>
    </w:p>
    <w:p w14:paraId="48FF03D3" w14:textId="77777777" w:rsidR="00DB1CF2" w:rsidRPr="00DB1CF2" w:rsidRDefault="00DB1CF2" w:rsidP="00DB1CF2">
      <w:pPr>
        <w:spacing w:after="0" w:line="240" w:lineRule="auto"/>
        <w:rPr>
          <w:lang w:val="en-US"/>
        </w:rPr>
      </w:pPr>
    </w:p>
    <w:p w14:paraId="7A427FFA" w14:textId="77777777" w:rsidR="00DB1CF2" w:rsidRPr="00DB1CF2" w:rsidRDefault="00DB1CF2" w:rsidP="00DB1CF2">
      <w:pPr>
        <w:spacing w:after="0" w:line="240" w:lineRule="auto"/>
        <w:rPr>
          <w:lang w:val="en-US"/>
        </w:rPr>
      </w:pPr>
      <w:del w:id="18209" w:author="Toh Jing Kai" w:date="2016-05-09T15:28:00Z">
        <w:r w:rsidRPr="00DB1CF2" w:rsidDel="00D82B89">
          <w:rPr>
            <w:lang w:val="en-US"/>
          </w:rPr>
          <w:delText xml:space="preserve">BS 1982-2:1990 Fungal resistance of panel products made of or containing materials of organic origin. Method for determination of resistance to cellulose-decomposing microfungi </w:delText>
        </w:r>
      </w:del>
      <w:ins w:id="18210" w:author="Toh Jing Kai" w:date="2016-05-09T15:28:00Z">
        <w:r w:rsidR="00D82B89">
          <w:rPr>
            <w:lang w:val="en-US"/>
          </w:rPr>
          <w:t>BS 1982-2:1990 Fungal resistance of panel products made of or containing materials of organic origin. Method for determination of resistance to cellulose-decomposing microfungi</w:t>
        </w:r>
      </w:ins>
    </w:p>
    <w:p w14:paraId="6434A137" w14:textId="77777777" w:rsidR="00DB1CF2" w:rsidRPr="00DB1CF2" w:rsidRDefault="00DB1CF2" w:rsidP="00DB1CF2">
      <w:pPr>
        <w:spacing w:after="0" w:line="240" w:lineRule="auto"/>
        <w:rPr>
          <w:lang w:val="en-US"/>
        </w:rPr>
      </w:pPr>
      <w:del w:id="18211" w:author="Toh Jing Kai" w:date="2016-05-09T15:27:00Z">
        <w:r w:rsidRPr="00DB1CF2" w:rsidDel="00D82B89">
          <w:rPr>
            <w:lang w:val="en-US"/>
          </w:rPr>
          <w:delText>BS 1982-3:1990 Fungal resistance of panel products made of or containing materials of organic origin. Methods for determination of resistance to mould or mildew</w:delText>
        </w:r>
      </w:del>
      <w:ins w:id="18212" w:author="Toh Jing Kai" w:date="2016-05-09T15:27:00Z">
        <w:r w:rsidR="00D82B89">
          <w:rPr>
            <w:lang w:val="en-US"/>
          </w:rPr>
          <w:t>BS 1982-3:1990 Fungal resistance of panel products made of or containing materials of organic origin. Methods for determination of resistance to mould or mildew</w:t>
        </w:r>
      </w:ins>
    </w:p>
    <w:p w14:paraId="52199D83" w14:textId="77777777" w:rsidR="00DB1CF2" w:rsidRPr="00DB1CF2" w:rsidRDefault="00DB1CF2" w:rsidP="00DB1CF2">
      <w:pPr>
        <w:spacing w:after="0" w:line="240" w:lineRule="auto"/>
        <w:rPr>
          <w:lang w:val="en-US"/>
        </w:rPr>
      </w:pPr>
    </w:p>
    <w:p w14:paraId="3BBC7EF6" w14:textId="77777777" w:rsidR="00DB1CF2" w:rsidRPr="00DB1CF2" w:rsidRDefault="00DB1CF2" w:rsidP="00DB1CF2">
      <w:pPr>
        <w:spacing w:after="0" w:line="240" w:lineRule="auto"/>
        <w:rPr>
          <w:b/>
          <w:lang w:val="en-US"/>
        </w:rPr>
      </w:pPr>
      <w:r w:rsidRPr="00DB1CF2">
        <w:rPr>
          <w:b/>
          <w:lang w:val="en-US"/>
        </w:rPr>
        <w:t>AIHA</w:t>
      </w:r>
    </w:p>
    <w:p w14:paraId="495F6B13" w14:textId="77777777" w:rsidR="00DB1CF2" w:rsidRPr="00DB1CF2" w:rsidRDefault="00DB1CF2" w:rsidP="00DB1CF2">
      <w:pPr>
        <w:spacing w:after="0" w:line="240" w:lineRule="auto"/>
        <w:rPr>
          <w:b/>
          <w:lang w:val="en-US"/>
        </w:rPr>
      </w:pPr>
      <w:r w:rsidRPr="00DB1CF2">
        <w:rPr>
          <w:b/>
          <w:lang w:val="en-US"/>
        </w:rPr>
        <w:t>OSHA</w:t>
      </w:r>
    </w:p>
    <w:p w14:paraId="6C9B8B38" w14:textId="77777777" w:rsidR="00DB1CF2" w:rsidRPr="00DB1CF2" w:rsidRDefault="00DB1CF2" w:rsidP="00DB1CF2">
      <w:pPr>
        <w:spacing w:after="0" w:line="240" w:lineRule="auto"/>
        <w:rPr>
          <w:lang w:val="en-US"/>
        </w:rPr>
      </w:pPr>
      <w:r w:rsidRPr="00DB1CF2">
        <w:rPr>
          <w:lang w:val="en-US"/>
        </w:rPr>
        <w:t>There are currently no specific OSHA Standards or Directives for molds and fungi. However, Indoor Air Quality (IAQ) hazards are addressed in specific standards for general and construction industries. This page provides links to those standards as well as references related to OSHA enforcement policy such as federal registers. In addition, this page links to standards from industry, such as the American National Standards Institute (ANSI). Note: Some states have OSHA-approved State Plans and have adopted their own standards and enforcement policies.</w:t>
      </w:r>
    </w:p>
    <w:p w14:paraId="2638E2F3" w14:textId="77777777" w:rsidR="00DB1CF2" w:rsidRPr="00DB1CF2" w:rsidRDefault="00DB1CF2" w:rsidP="00DB1CF2">
      <w:pPr>
        <w:spacing w:after="0" w:line="240" w:lineRule="auto"/>
        <w:rPr>
          <w:lang w:val="en-US"/>
        </w:rPr>
      </w:pPr>
    </w:p>
    <w:p w14:paraId="6F6744A3" w14:textId="77777777" w:rsidR="00DB1CF2" w:rsidRPr="00DB1CF2" w:rsidRDefault="00DB1CF2" w:rsidP="00DB1CF2">
      <w:pPr>
        <w:spacing w:after="0" w:line="240" w:lineRule="auto"/>
        <w:rPr>
          <w:b/>
          <w:lang w:val="en-US"/>
        </w:rPr>
      </w:pPr>
      <w:r w:rsidRPr="00DB1CF2">
        <w:rPr>
          <w:b/>
          <w:lang w:val="en-US"/>
        </w:rPr>
        <w:t xml:space="preserve">OSHA Federal Registers </w:t>
      </w:r>
    </w:p>
    <w:p w14:paraId="67C1228A" w14:textId="77777777" w:rsidR="00DB1CF2" w:rsidRPr="00DB1CF2" w:rsidRDefault="00DB1CF2" w:rsidP="00DB1CF2">
      <w:pPr>
        <w:spacing w:after="0" w:line="240" w:lineRule="auto"/>
        <w:rPr>
          <w:lang w:val="en-US"/>
        </w:rPr>
      </w:pPr>
      <w:r w:rsidRPr="00DB1CF2">
        <w:rPr>
          <w:lang w:val="en-US"/>
        </w:rPr>
        <w:t xml:space="preserve">Indoor Air Quality. OSHA Federal Register Entry 59:15968-16039 (1994, April 5). By this notice, the Occupational Safety and Health Administration (OSHA) proposes to adopt standards addressing indoor air quality in indoor work environments. </w:t>
      </w:r>
    </w:p>
    <w:p w14:paraId="7756F5C0" w14:textId="77777777" w:rsidR="00DB1CF2" w:rsidRPr="00DB1CF2" w:rsidRDefault="00DB1CF2" w:rsidP="00DB1CF2">
      <w:pPr>
        <w:spacing w:after="0" w:line="240" w:lineRule="auto"/>
        <w:rPr>
          <w:lang w:val="en-US"/>
        </w:rPr>
      </w:pPr>
      <w:r w:rsidRPr="00DB1CF2">
        <w:rPr>
          <w:lang w:val="en-US"/>
        </w:rPr>
        <w:t>Respiratory Protection. OSHA Federal Register Entry 63:1152-1300 (1998, January 8). This final rule justifies the use of respirators to prevent the inhalation of harmful airborne contaminants that are alive or were released from a living organism. Respirators protect against bacterial infections resulting from inhalation of bacteria and their products that cause a range of diseases.</w:t>
      </w:r>
    </w:p>
    <w:p w14:paraId="5E1EBCFC" w14:textId="77777777" w:rsidR="00DB1CF2" w:rsidRPr="00DB1CF2" w:rsidRDefault="00DB1CF2" w:rsidP="00DB1CF2">
      <w:pPr>
        <w:spacing w:after="0" w:line="240" w:lineRule="auto"/>
        <w:rPr>
          <w:lang w:val="en-US"/>
        </w:rPr>
      </w:pPr>
    </w:p>
    <w:p w14:paraId="5C4501A9" w14:textId="77777777" w:rsidR="00DB1CF2" w:rsidRPr="00DB1CF2" w:rsidRDefault="00DB1CF2" w:rsidP="00DB1CF2">
      <w:pPr>
        <w:spacing w:after="0" w:line="240" w:lineRule="auto"/>
        <w:rPr>
          <w:lang w:val="en-US"/>
        </w:rPr>
      </w:pPr>
      <w:r w:rsidRPr="00DB1CF2">
        <w:rPr>
          <w:lang w:val="en-US"/>
        </w:rPr>
        <w:t xml:space="preserve">General Industry </w:t>
      </w:r>
    </w:p>
    <w:p w14:paraId="5E5DA2BC" w14:textId="77777777" w:rsidR="00DB1CF2" w:rsidRPr="00DB1CF2" w:rsidRDefault="00DB1CF2" w:rsidP="00DB1CF2">
      <w:pPr>
        <w:spacing w:after="0" w:line="240" w:lineRule="auto"/>
        <w:rPr>
          <w:lang w:val="en-US"/>
        </w:rPr>
      </w:pPr>
      <w:r w:rsidRPr="00DB1CF2">
        <w:rPr>
          <w:lang w:val="en-US"/>
        </w:rPr>
        <w:t xml:space="preserve">1910.94, Ventilation. </w:t>
      </w:r>
    </w:p>
    <w:p w14:paraId="4938E72E" w14:textId="77777777" w:rsidR="00DB1CF2" w:rsidRPr="00DB1CF2" w:rsidRDefault="00DB1CF2" w:rsidP="00DB1CF2">
      <w:pPr>
        <w:spacing w:after="0" w:line="240" w:lineRule="auto"/>
        <w:rPr>
          <w:lang w:val="en-US"/>
        </w:rPr>
      </w:pPr>
      <w:r w:rsidRPr="00DB1CF2">
        <w:rPr>
          <w:lang w:val="en-US"/>
        </w:rPr>
        <w:t xml:space="preserve">Construction Industry </w:t>
      </w:r>
    </w:p>
    <w:p w14:paraId="2709A43B" w14:textId="77777777" w:rsidR="00DB1CF2" w:rsidRPr="00DB1CF2" w:rsidRDefault="00DB1CF2" w:rsidP="00DB1CF2">
      <w:pPr>
        <w:spacing w:after="0" w:line="240" w:lineRule="auto"/>
        <w:rPr>
          <w:lang w:val="en-US"/>
        </w:rPr>
      </w:pPr>
      <w:r w:rsidRPr="00DB1CF2">
        <w:rPr>
          <w:lang w:val="en-US"/>
        </w:rPr>
        <w:t>1926.57, Ventilation.</w:t>
      </w:r>
    </w:p>
    <w:p w14:paraId="37EE4114" w14:textId="77777777" w:rsidR="00DB1CF2" w:rsidRPr="00DB1CF2" w:rsidRDefault="00DB1CF2" w:rsidP="00DB1CF2">
      <w:pPr>
        <w:spacing w:after="0" w:line="240" w:lineRule="auto"/>
        <w:rPr>
          <w:lang w:val="en-US"/>
        </w:rPr>
      </w:pPr>
    </w:p>
    <w:p w14:paraId="4A436758" w14:textId="77777777" w:rsidR="00DB1CF2" w:rsidRPr="00DB1CF2" w:rsidRDefault="00DB1CF2" w:rsidP="00DB1CF2">
      <w:pPr>
        <w:spacing w:after="0" w:line="240" w:lineRule="auto"/>
        <w:rPr>
          <w:b/>
          <w:lang w:val="en-US"/>
        </w:rPr>
      </w:pPr>
      <w:r w:rsidRPr="00DB1CF2">
        <w:rPr>
          <w:b/>
          <w:lang w:val="en-US"/>
        </w:rPr>
        <w:t>ANSI</w:t>
      </w:r>
    </w:p>
    <w:p w14:paraId="16E074F6" w14:textId="77777777" w:rsidR="00DB1CF2" w:rsidRPr="00DB1CF2" w:rsidRDefault="00DB1CF2" w:rsidP="00DB1CF2">
      <w:pPr>
        <w:spacing w:after="0" w:line="240" w:lineRule="auto"/>
        <w:rPr>
          <w:lang w:val="en-US"/>
        </w:rPr>
      </w:pPr>
      <w:r w:rsidRPr="00DB1CF2">
        <w:rPr>
          <w:lang w:val="en-US"/>
        </w:rPr>
        <w:t>Standard 62-2001, Ventilation for Acceptable Indoor Air Quality. American National Standards Institute/American Society of Heating, Refrigerating and Air-Conditioning Engineers (ANSI/ASHRAE). This standard sets minimum ventilation rates and other requirements for commercial and in</w:t>
      </w:r>
      <w:r>
        <w:rPr>
          <w:lang w:val="en-US"/>
        </w:rPr>
        <w:t>stitutional buildings.</w:t>
      </w:r>
    </w:p>
    <w:sectPr w:rsidR="00DB1CF2" w:rsidRPr="00DB1CF2" w:rsidSect="00B15F8D">
      <w:foot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C9947" w14:textId="77777777" w:rsidR="002B3DB1" w:rsidRDefault="002B3DB1" w:rsidP="00294373">
      <w:pPr>
        <w:spacing w:after="0" w:line="240" w:lineRule="auto"/>
      </w:pPr>
      <w:r>
        <w:separator/>
      </w:r>
    </w:p>
  </w:endnote>
  <w:endnote w:type="continuationSeparator" w:id="0">
    <w:p w14:paraId="245BE3B5" w14:textId="77777777" w:rsidR="002B3DB1" w:rsidRDefault="002B3DB1" w:rsidP="0029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EDEB4" w14:textId="77777777" w:rsidR="00D502FC" w:rsidRDefault="00D502FC">
    <w:pPr>
      <w:pStyle w:val="Footer"/>
      <w:tabs>
        <w:tab w:val="clear" w:pos="4513"/>
        <w:tab w:val="clear" w:pos="9026"/>
        <w:tab w:val="left" w:pos="3614"/>
      </w:tabs>
      <w:pPrChange w:id="18213" w:author="Jing Kai Toh" w:date="2016-05-10T16:22: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9893D" w14:textId="77777777" w:rsidR="002B3DB1" w:rsidRDefault="002B3DB1" w:rsidP="00294373">
      <w:pPr>
        <w:spacing w:after="0" w:line="240" w:lineRule="auto"/>
      </w:pPr>
      <w:r>
        <w:separator/>
      </w:r>
    </w:p>
  </w:footnote>
  <w:footnote w:type="continuationSeparator" w:id="0">
    <w:p w14:paraId="4D9AF67E" w14:textId="77777777" w:rsidR="002B3DB1" w:rsidRDefault="002B3DB1" w:rsidP="0029437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ng Kai Toh">
    <w15:presenceInfo w15:providerId="Windows Live" w15:userId="39ab7ae45699cc24"/>
  </w15:person>
  <w15:person w15:author="Ashan Senel Asmone">
    <w15:presenceInfo w15:providerId="AD" w15:userId="S-1-5-21-1086020445-1760312889-1512734326-533320"/>
  </w15:person>
  <w15:person w15:author="Ashan Asmone">
    <w15:presenceInfo w15:providerId="Windows Live" w15:userId="1473f37aa90c23a0"/>
  </w15:person>
  <w15:person w15:author="Toh Jing Kai">
    <w15:presenceInfo w15:providerId="AD" w15:userId="S-1-5-21-1086020445-1760312889-1512734326-49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C8C"/>
    <w:rsid w:val="00003BC9"/>
    <w:rsid w:val="00011C89"/>
    <w:rsid w:val="00014586"/>
    <w:rsid w:val="000148E8"/>
    <w:rsid w:val="000307DE"/>
    <w:rsid w:val="00035AB1"/>
    <w:rsid w:val="00041349"/>
    <w:rsid w:val="00057B18"/>
    <w:rsid w:val="000720EF"/>
    <w:rsid w:val="0007218D"/>
    <w:rsid w:val="00086709"/>
    <w:rsid w:val="0008797E"/>
    <w:rsid w:val="000A5FEE"/>
    <w:rsid w:val="000D598D"/>
    <w:rsid w:val="000D635C"/>
    <w:rsid w:val="000E288D"/>
    <w:rsid w:val="000E40A0"/>
    <w:rsid w:val="0010274C"/>
    <w:rsid w:val="0012405E"/>
    <w:rsid w:val="00135CEB"/>
    <w:rsid w:val="00136609"/>
    <w:rsid w:val="00136623"/>
    <w:rsid w:val="00140F61"/>
    <w:rsid w:val="00154FB4"/>
    <w:rsid w:val="00160B77"/>
    <w:rsid w:val="001666C7"/>
    <w:rsid w:val="001726B5"/>
    <w:rsid w:val="001744E8"/>
    <w:rsid w:val="00176E5D"/>
    <w:rsid w:val="00181E5D"/>
    <w:rsid w:val="001916F9"/>
    <w:rsid w:val="001B7513"/>
    <w:rsid w:val="001C2960"/>
    <w:rsid w:val="001E17F0"/>
    <w:rsid w:val="001F49A4"/>
    <w:rsid w:val="001F6818"/>
    <w:rsid w:val="001F7497"/>
    <w:rsid w:val="002030ED"/>
    <w:rsid w:val="002177E2"/>
    <w:rsid w:val="002242D8"/>
    <w:rsid w:val="002260D7"/>
    <w:rsid w:val="00242476"/>
    <w:rsid w:val="00244900"/>
    <w:rsid w:val="002679B1"/>
    <w:rsid w:val="00273739"/>
    <w:rsid w:val="00294373"/>
    <w:rsid w:val="002A23DA"/>
    <w:rsid w:val="002B11BF"/>
    <w:rsid w:val="002B3DB1"/>
    <w:rsid w:val="002B41B8"/>
    <w:rsid w:val="002C018D"/>
    <w:rsid w:val="002C4878"/>
    <w:rsid w:val="002D35EC"/>
    <w:rsid w:val="002D4ACA"/>
    <w:rsid w:val="002E1936"/>
    <w:rsid w:val="00301C01"/>
    <w:rsid w:val="003115A2"/>
    <w:rsid w:val="003151CE"/>
    <w:rsid w:val="00337A12"/>
    <w:rsid w:val="00360EB0"/>
    <w:rsid w:val="00365A14"/>
    <w:rsid w:val="00381FFD"/>
    <w:rsid w:val="00383EB6"/>
    <w:rsid w:val="0039045E"/>
    <w:rsid w:val="003A6268"/>
    <w:rsid w:val="003B3D27"/>
    <w:rsid w:val="003C108E"/>
    <w:rsid w:val="003C7488"/>
    <w:rsid w:val="003D71A2"/>
    <w:rsid w:val="00401798"/>
    <w:rsid w:val="00401C5E"/>
    <w:rsid w:val="00406277"/>
    <w:rsid w:val="00411DBF"/>
    <w:rsid w:val="00417CC5"/>
    <w:rsid w:val="004227C5"/>
    <w:rsid w:val="00424D5F"/>
    <w:rsid w:val="004432E4"/>
    <w:rsid w:val="004471A7"/>
    <w:rsid w:val="00454090"/>
    <w:rsid w:val="0046108D"/>
    <w:rsid w:val="004612F8"/>
    <w:rsid w:val="00461C72"/>
    <w:rsid w:val="00466B9B"/>
    <w:rsid w:val="004723B0"/>
    <w:rsid w:val="00476DD5"/>
    <w:rsid w:val="004801E2"/>
    <w:rsid w:val="00487C1E"/>
    <w:rsid w:val="00492805"/>
    <w:rsid w:val="004935F7"/>
    <w:rsid w:val="0049750D"/>
    <w:rsid w:val="004A0C92"/>
    <w:rsid w:val="004B038F"/>
    <w:rsid w:val="004B4191"/>
    <w:rsid w:val="004B5EE0"/>
    <w:rsid w:val="004C05F1"/>
    <w:rsid w:val="004C76D5"/>
    <w:rsid w:val="004E304E"/>
    <w:rsid w:val="004F0B47"/>
    <w:rsid w:val="004F38FD"/>
    <w:rsid w:val="004F3C8C"/>
    <w:rsid w:val="004F5472"/>
    <w:rsid w:val="004F6157"/>
    <w:rsid w:val="00507569"/>
    <w:rsid w:val="00534DBC"/>
    <w:rsid w:val="00542E52"/>
    <w:rsid w:val="0056078A"/>
    <w:rsid w:val="005654F2"/>
    <w:rsid w:val="00570413"/>
    <w:rsid w:val="00571596"/>
    <w:rsid w:val="00573334"/>
    <w:rsid w:val="005B3846"/>
    <w:rsid w:val="005C1271"/>
    <w:rsid w:val="005D07D1"/>
    <w:rsid w:val="005D1132"/>
    <w:rsid w:val="005D1306"/>
    <w:rsid w:val="005E31C5"/>
    <w:rsid w:val="005E7E73"/>
    <w:rsid w:val="005F045A"/>
    <w:rsid w:val="005F3170"/>
    <w:rsid w:val="00612018"/>
    <w:rsid w:val="006332AC"/>
    <w:rsid w:val="006423B7"/>
    <w:rsid w:val="0064263C"/>
    <w:rsid w:val="006554E2"/>
    <w:rsid w:val="00663F24"/>
    <w:rsid w:val="006723EE"/>
    <w:rsid w:val="006A13D9"/>
    <w:rsid w:val="006B74E7"/>
    <w:rsid w:val="006C7925"/>
    <w:rsid w:val="006D09A1"/>
    <w:rsid w:val="006D0CDE"/>
    <w:rsid w:val="006D213E"/>
    <w:rsid w:val="006E085D"/>
    <w:rsid w:val="007002FB"/>
    <w:rsid w:val="00710093"/>
    <w:rsid w:val="007276A5"/>
    <w:rsid w:val="007351A9"/>
    <w:rsid w:val="007435EE"/>
    <w:rsid w:val="0075195F"/>
    <w:rsid w:val="00754395"/>
    <w:rsid w:val="00765E84"/>
    <w:rsid w:val="00771326"/>
    <w:rsid w:val="0077209F"/>
    <w:rsid w:val="007756F1"/>
    <w:rsid w:val="00775C99"/>
    <w:rsid w:val="00785E22"/>
    <w:rsid w:val="00785FE2"/>
    <w:rsid w:val="007D425B"/>
    <w:rsid w:val="007E195F"/>
    <w:rsid w:val="007E3019"/>
    <w:rsid w:val="007F4157"/>
    <w:rsid w:val="00810C2F"/>
    <w:rsid w:val="00821EB1"/>
    <w:rsid w:val="0083128C"/>
    <w:rsid w:val="0083514B"/>
    <w:rsid w:val="008455E6"/>
    <w:rsid w:val="00854F92"/>
    <w:rsid w:val="00871072"/>
    <w:rsid w:val="0088204E"/>
    <w:rsid w:val="00891260"/>
    <w:rsid w:val="00891D06"/>
    <w:rsid w:val="008A15E4"/>
    <w:rsid w:val="008A371A"/>
    <w:rsid w:val="008A5E08"/>
    <w:rsid w:val="008B0041"/>
    <w:rsid w:val="008C2B3C"/>
    <w:rsid w:val="008E0EDF"/>
    <w:rsid w:val="008E751D"/>
    <w:rsid w:val="008F0741"/>
    <w:rsid w:val="00901293"/>
    <w:rsid w:val="00902ADA"/>
    <w:rsid w:val="009066C1"/>
    <w:rsid w:val="0090685F"/>
    <w:rsid w:val="00907667"/>
    <w:rsid w:val="00917DB3"/>
    <w:rsid w:val="00922C80"/>
    <w:rsid w:val="009310B4"/>
    <w:rsid w:val="00934272"/>
    <w:rsid w:val="00945062"/>
    <w:rsid w:val="009508D7"/>
    <w:rsid w:val="00952647"/>
    <w:rsid w:val="00954F73"/>
    <w:rsid w:val="0096062F"/>
    <w:rsid w:val="009615DC"/>
    <w:rsid w:val="00975952"/>
    <w:rsid w:val="0098383B"/>
    <w:rsid w:val="009855D6"/>
    <w:rsid w:val="00990952"/>
    <w:rsid w:val="009C78A5"/>
    <w:rsid w:val="009D4550"/>
    <w:rsid w:val="009E0F8D"/>
    <w:rsid w:val="009E479D"/>
    <w:rsid w:val="009F1034"/>
    <w:rsid w:val="009F1C0C"/>
    <w:rsid w:val="009F23B7"/>
    <w:rsid w:val="009F2DAF"/>
    <w:rsid w:val="009F46EE"/>
    <w:rsid w:val="00A010C7"/>
    <w:rsid w:val="00A12233"/>
    <w:rsid w:val="00A23E8D"/>
    <w:rsid w:val="00A337B5"/>
    <w:rsid w:val="00A36541"/>
    <w:rsid w:val="00A42019"/>
    <w:rsid w:val="00A54D30"/>
    <w:rsid w:val="00A67BAB"/>
    <w:rsid w:val="00A731C6"/>
    <w:rsid w:val="00A758FC"/>
    <w:rsid w:val="00A779D1"/>
    <w:rsid w:val="00A77F4C"/>
    <w:rsid w:val="00A9382B"/>
    <w:rsid w:val="00A93E31"/>
    <w:rsid w:val="00AB6198"/>
    <w:rsid w:val="00AD1453"/>
    <w:rsid w:val="00AD1EC2"/>
    <w:rsid w:val="00AF7572"/>
    <w:rsid w:val="00B06D36"/>
    <w:rsid w:val="00B13DE0"/>
    <w:rsid w:val="00B146CB"/>
    <w:rsid w:val="00B15F8D"/>
    <w:rsid w:val="00B1708E"/>
    <w:rsid w:val="00B22B96"/>
    <w:rsid w:val="00B427D2"/>
    <w:rsid w:val="00B54121"/>
    <w:rsid w:val="00B63EC7"/>
    <w:rsid w:val="00B65421"/>
    <w:rsid w:val="00B73746"/>
    <w:rsid w:val="00B805CC"/>
    <w:rsid w:val="00B87200"/>
    <w:rsid w:val="00B87FE0"/>
    <w:rsid w:val="00B91581"/>
    <w:rsid w:val="00BA004F"/>
    <w:rsid w:val="00BC0482"/>
    <w:rsid w:val="00BC5AE5"/>
    <w:rsid w:val="00BC6D05"/>
    <w:rsid w:val="00BD09BB"/>
    <w:rsid w:val="00BE1913"/>
    <w:rsid w:val="00BE5459"/>
    <w:rsid w:val="00BE71DE"/>
    <w:rsid w:val="00BF0B04"/>
    <w:rsid w:val="00C10FFF"/>
    <w:rsid w:val="00C14C5F"/>
    <w:rsid w:val="00C266E9"/>
    <w:rsid w:val="00C32DFC"/>
    <w:rsid w:val="00C43B11"/>
    <w:rsid w:val="00C44E6C"/>
    <w:rsid w:val="00C500EE"/>
    <w:rsid w:val="00C5083A"/>
    <w:rsid w:val="00C542EF"/>
    <w:rsid w:val="00C60BFF"/>
    <w:rsid w:val="00C65D44"/>
    <w:rsid w:val="00C75056"/>
    <w:rsid w:val="00C83E52"/>
    <w:rsid w:val="00C87EDD"/>
    <w:rsid w:val="00C91C52"/>
    <w:rsid w:val="00C930B9"/>
    <w:rsid w:val="00C96283"/>
    <w:rsid w:val="00C96B81"/>
    <w:rsid w:val="00CA5851"/>
    <w:rsid w:val="00CB37C4"/>
    <w:rsid w:val="00CB3D36"/>
    <w:rsid w:val="00CD1E78"/>
    <w:rsid w:val="00D1184A"/>
    <w:rsid w:val="00D163BD"/>
    <w:rsid w:val="00D21F66"/>
    <w:rsid w:val="00D377CD"/>
    <w:rsid w:val="00D42ABE"/>
    <w:rsid w:val="00D502FC"/>
    <w:rsid w:val="00D51AB8"/>
    <w:rsid w:val="00D52E7D"/>
    <w:rsid w:val="00D737A5"/>
    <w:rsid w:val="00D80695"/>
    <w:rsid w:val="00D82B89"/>
    <w:rsid w:val="00D84E24"/>
    <w:rsid w:val="00D91DD8"/>
    <w:rsid w:val="00D974A0"/>
    <w:rsid w:val="00DA10B3"/>
    <w:rsid w:val="00DB04A6"/>
    <w:rsid w:val="00DB1926"/>
    <w:rsid w:val="00DB1CF2"/>
    <w:rsid w:val="00DD05B5"/>
    <w:rsid w:val="00DE3E80"/>
    <w:rsid w:val="00DE7495"/>
    <w:rsid w:val="00DF00AF"/>
    <w:rsid w:val="00DF0CC1"/>
    <w:rsid w:val="00E01A99"/>
    <w:rsid w:val="00E024B9"/>
    <w:rsid w:val="00E04B80"/>
    <w:rsid w:val="00E245EB"/>
    <w:rsid w:val="00E32848"/>
    <w:rsid w:val="00E33639"/>
    <w:rsid w:val="00E62C3C"/>
    <w:rsid w:val="00E71024"/>
    <w:rsid w:val="00E7436C"/>
    <w:rsid w:val="00E752BC"/>
    <w:rsid w:val="00E82D70"/>
    <w:rsid w:val="00E85810"/>
    <w:rsid w:val="00E93AC3"/>
    <w:rsid w:val="00EA103F"/>
    <w:rsid w:val="00EA3D5D"/>
    <w:rsid w:val="00EA7402"/>
    <w:rsid w:val="00EB11C2"/>
    <w:rsid w:val="00EB385E"/>
    <w:rsid w:val="00EB5F2C"/>
    <w:rsid w:val="00ED4BC6"/>
    <w:rsid w:val="00ED5647"/>
    <w:rsid w:val="00EF7813"/>
    <w:rsid w:val="00F00C6C"/>
    <w:rsid w:val="00F17B4C"/>
    <w:rsid w:val="00F22E20"/>
    <w:rsid w:val="00F26D99"/>
    <w:rsid w:val="00F3586B"/>
    <w:rsid w:val="00F500D7"/>
    <w:rsid w:val="00F526AD"/>
    <w:rsid w:val="00F634B6"/>
    <w:rsid w:val="00F65487"/>
    <w:rsid w:val="00F73169"/>
    <w:rsid w:val="00F73473"/>
    <w:rsid w:val="00F82C3F"/>
    <w:rsid w:val="00F8310E"/>
    <w:rsid w:val="00F84D12"/>
    <w:rsid w:val="00F86B27"/>
    <w:rsid w:val="00FA311C"/>
    <w:rsid w:val="00FD5895"/>
    <w:rsid w:val="00FE1812"/>
    <w:rsid w:val="00FE2478"/>
    <w:rsid w:val="00FE74A8"/>
    <w:rsid w:val="00FE7579"/>
    <w:rsid w:val="00FF1838"/>
    <w:rsid w:val="00FF7D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874AA"/>
  <w15:docId w15:val="{422793E2-A25B-4D13-B406-1B3E85D9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C8C"/>
    <w:pPr>
      <w:keepNext/>
      <w:keepLines/>
      <w:spacing w:after="120"/>
      <w:jc w:val="center"/>
      <w:outlineLvl w:val="0"/>
    </w:pPr>
    <w:rPr>
      <w:rFonts w:ascii="Century Gothic" w:eastAsiaTheme="majorEastAsia" w:hAnsi="Century Gothic" w:cstheme="majorBidi"/>
      <w:b/>
      <w:bCs/>
      <w:sz w:val="28"/>
      <w:szCs w:val="28"/>
      <w:lang w:val="en-US"/>
    </w:rPr>
  </w:style>
  <w:style w:type="paragraph" w:styleId="Heading2">
    <w:name w:val="heading 2"/>
    <w:basedOn w:val="Normal"/>
    <w:next w:val="Normal"/>
    <w:link w:val="Heading2Char"/>
    <w:uiPriority w:val="9"/>
    <w:unhideWhenUsed/>
    <w:qFormat/>
    <w:rsid w:val="004F3C8C"/>
    <w:pPr>
      <w:keepNext/>
      <w:keepLines/>
      <w:spacing w:before="120" w:after="0"/>
      <w:outlineLvl w:val="1"/>
    </w:pPr>
    <w:rPr>
      <w:rFonts w:ascii="Century Gothic" w:eastAsiaTheme="majorEastAsia" w:hAnsi="Century Gothic" w:cstheme="majorBidi"/>
      <w:b/>
      <w:bCs/>
      <w:sz w:val="20"/>
      <w:szCs w:val="16"/>
    </w:rPr>
  </w:style>
  <w:style w:type="paragraph" w:styleId="Heading3">
    <w:name w:val="heading 3"/>
    <w:basedOn w:val="Normal"/>
    <w:next w:val="Normal"/>
    <w:link w:val="Heading3Char"/>
    <w:uiPriority w:val="9"/>
    <w:unhideWhenUsed/>
    <w:qFormat/>
    <w:rsid w:val="00FE75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3A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731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3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F3C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F3C8C"/>
    <w:rPr>
      <w:rFonts w:ascii="Century Gothic" w:eastAsiaTheme="majorEastAsia" w:hAnsi="Century Gothic" w:cstheme="majorBidi"/>
      <w:b/>
      <w:bCs/>
      <w:sz w:val="20"/>
      <w:szCs w:val="16"/>
    </w:rPr>
  </w:style>
  <w:style w:type="character" w:customStyle="1" w:styleId="Heading1Char">
    <w:name w:val="Heading 1 Char"/>
    <w:basedOn w:val="DefaultParagraphFont"/>
    <w:link w:val="Heading1"/>
    <w:uiPriority w:val="9"/>
    <w:rsid w:val="004F3C8C"/>
    <w:rPr>
      <w:rFonts w:ascii="Century Gothic" w:eastAsiaTheme="majorEastAsia" w:hAnsi="Century Gothic" w:cstheme="majorBidi"/>
      <w:b/>
      <w:bCs/>
      <w:sz w:val="28"/>
      <w:szCs w:val="28"/>
      <w:lang w:val="en-US"/>
    </w:rPr>
  </w:style>
  <w:style w:type="character" w:customStyle="1" w:styleId="Heading3Char">
    <w:name w:val="Heading 3 Char"/>
    <w:basedOn w:val="DefaultParagraphFont"/>
    <w:link w:val="Heading3"/>
    <w:uiPriority w:val="9"/>
    <w:rsid w:val="00FE757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A731C6"/>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6D99"/>
    <w:rPr>
      <w:b/>
      <w:bCs/>
    </w:rPr>
  </w:style>
  <w:style w:type="character" w:customStyle="1" w:styleId="apple-converted-space">
    <w:name w:val="apple-converted-space"/>
    <w:basedOn w:val="DefaultParagraphFont"/>
    <w:rsid w:val="00F26D99"/>
  </w:style>
  <w:style w:type="character" w:styleId="Hyperlink">
    <w:name w:val="Hyperlink"/>
    <w:basedOn w:val="DefaultParagraphFont"/>
    <w:uiPriority w:val="99"/>
    <w:semiHidden/>
    <w:unhideWhenUsed/>
    <w:rsid w:val="00F00C6C"/>
    <w:rPr>
      <w:color w:val="0000FF"/>
      <w:u w:val="single"/>
    </w:rPr>
  </w:style>
  <w:style w:type="paragraph" w:styleId="Title">
    <w:name w:val="Title"/>
    <w:basedOn w:val="Normal"/>
    <w:next w:val="Normal"/>
    <w:link w:val="TitleChar"/>
    <w:uiPriority w:val="10"/>
    <w:qFormat/>
    <w:rsid w:val="00906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66C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E93AC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100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093"/>
    <w:rPr>
      <w:rFonts w:ascii="Segoe UI" w:hAnsi="Segoe UI" w:cs="Segoe UI"/>
      <w:sz w:val="18"/>
      <w:szCs w:val="18"/>
    </w:rPr>
  </w:style>
  <w:style w:type="paragraph" w:styleId="Revision">
    <w:name w:val="Revision"/>
    <w:hidden/>
    <w:uiPriority w:val="99"/>
    <w:semiHidden/>
    <w:rsid w:val="00B06D36"/>
    <w:pPr>
      <w:spacing w:after="0" w:line="240" w:lineRule="auto"/>
    </w:pPr>
  </w:style>
  <w:style w:type="paragraph" w:styleId="Header">
    <w:name w:val="header"/>
    <w:basedOn w:val="Normal"/>
    <w:link w:val="HeaderChar"/>
    <w:uiPriority w:val="99"/>
    <w:unhideWhenUsed/>
    <w:rsid w:val="00294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373"/>
  </w:style>
  <w:style w:type="paragraph" w:styleId="Footer">
    <w:name w:val="footer"/>
    <w:basedOn w:val="Normal"/>
    <w:link w:val="FooterChar"/>
    <w:uiPriority w:val="99"/>
    <w:unhideWhenUsed/>
    <w:rsid w:val="00294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373"/>
  </w:style>
  <w:style w:type="character" w:customStyle="1" w:styleId="standardcontent">
    <w:name w:val="standardcontent"/>
    <w:basedOn w:val="DefaultParagraphFont"/>
    <w:rsid w:val="00B805CC"/>
  </w:style>
  <w:style w:type="character" w:customStyle="1" w:styleId="Subtitle1">
    <w:name w:val="Subtitle1"/>
    <w:basedOn w:val="DefaultParagraphFont"/>
    <w:rsid w:val="00C542EF"/>
  </w:style>
  <w:style w:type="character" w:customStyle="1" w:styleId="Subtitle2">
    <w:name w:val="Subtitle2"/>
    <w:basedOn w:val="DefaultParagraphFont"/>
    <w:rsid w:val="00A77F4C"/>
  </w:style>
  <w:style w:type="paragraph" w:styleId="DocumentMap">
    <w:name w:val="Document Map"/>
    <w:basedOn w:val="Normal"/>
    <w:link w:val="DocumentMapChar"/>
    <w:uiPriority w:val="99"/>
    <w:semiHidden/>
    <w:unhideWhenUsed/>
    <w:rsid w:val="00D502FC"/>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502FC"/>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1318">
      <w:bodyDiv w:val="1"/>
      <w:marLeft w:val="0"/>
      <w:marRight w:val="0"/>
      <w:marTop w:val="0"/>
      <w:marBottom w:val="0"/>
      <w:divBdr>
        <w:top w:val="none" w:sz="0" w:space="0" w:color="auto"/>
        <w:left w:val="none" w:sz="0" w:space="0" w:color="auto"/>
        <w:bottom w:val="none" w:sz="0" w:space="0" w:color="auto"/>
        <w:right w:val="none" w:sz="0" w:space="0" w:color="auto"/>
      </w:divBdr>
      <w:divsChild>
        <w:div w:id="88567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9885">
      <w:bodyDiv w:val="1"/>
      <w:marLeft w:val="0"/>
      <w:marRight w:val="0"/>
      <w:marTop w:val="0"/>
      <w:marBottom w:val="0"/>
      <w:divBdr>
        <w:top w:val="none" w:sz="0" w:space="0" w:color="auto"/>
        <w:left w:val="none" w:sz="0" w:space="0" w:color="auto"/>
        <w:bottom w:val="none" w:sz="0" w:space="0" w:color="auto"/>
        <w:right w:val="none" w:sz="0" w:space="0" w:color="auto"/>
      </w:divBdr>
    </w:div>
    <w:div w:id="11732542">
      <w:bodyDiv w:val="1"/>
      <w:marLeft w:val="0"/>
      <w:marRight w:val="0"/>
      <w:marTop w:val="0"/>
      <w:marBottom w:val="0"/>
      <w:divBdr>
        <w:top w:val="none" w:sz="0" w:space="0" w:color="auto"/>
        <w:left w:val="none" w:sz="0" w:space="0" w:color="auto"/>
        <w:bottom w:val="none" w:sz="0" w:space="0" w:color="auto"/>
        <w:right w:val="none" w:sz="0" w:space="0" w:color="auto"/>
      </w:divBdr>
    </w:div>
    <w:div w:id="11879721">
      <w:bodyDiv w:val="1"/>
      <w:marLeft w:val="0"/>
      <w:marRight w:val="0"/>
      <w:marTop w:val="0"/>
      <w:marBottom w:val="0"/>
      <w:divBdr>
        <w:top w:val="none" w:sz="0" w:space="0" w:color="auto"/>
        <w:left w:val="none" w:sz="0" w:space="0" w:color="auto"/>
        <w:bottom w:val="none" w:sz="0" w:space="0" w:color="auto"/>
        <w:right w:val="none" w:sz="0" w:space="0" w:color="auto"/>
      </w:divBdr>
    </w:div>
    <w:div w:id="13727126">
      <w:bodyDiv w:val="1"/>
      <w:marLeft w:val="0"/>
      <w:marRight w:val="0"/>
      <w:marTop w:val="0"/>
      <w:marBottom w:val="0"/>
      <w:divBdr>
        <w:top w:val="none" w:sz="0" w:space="0" w:color="auto"/>
        <w:left w:val="none" w:sz="0" w:space="0" w:color="auto"/>
        <w:bottom w:val="none" w:sz="0" w:space="0" w:color="auto"/>
        <w:right w:val="none" w:sz="0" w:space="0" w:color="auto"/>
      </w:divBdr>
    </w:div>
    <w:div w:id="17894685">
      <w:bodyDiv w:val="1"/>
      <w:marLeft w:val="0"/>
      <w:marRight w:val="0"/>
      <w:marTop w:val="0"/>
      <w:marBottom w:val="0"/>
      <w:divBdr>
        <w:top w:val="none" w:sz="0" w:space="0" w:color="auto"/>
        <w:left w:val="none" w:sz="0" w:space="0" w:color="auto"/>
        <w:bottom w:val="none" w:sz="0" w:space="0" w:color="auto"/>
        <w:right w:val="none" w:sz="0" w:space="0" w:color="auto"/>
      </w:divBdr>
    </w:div>
    <w:div w:id="19552274">
      <w:bodyDiv w:val="1"/>
      <w:marLeft w:val="0"/>
      <w:marRight w:val="0"/>
      <w:marTop w:val="0"/>
      <w:marBottom w:val="0"/>
      <w:divBdr>
        <w:top w:val="none" w:sz="0" w:space="0" w:color="auto"/>
        <w:left w:val="none" w:sz="0" w:space="0" w:color="auto"/>
        <w:bottom w:val="none" w:sz="0" w:space="0" w:color="auto"/>
        <w:right w:val="none" w:sz="0" w:space="0" w:color="auto"/>
      </w:divBdr>
    </w:div>
    <w:div w:id="20593613">
      <w:bodyDiv w:val="1"/>
      <w:marLeft w:val="0"/>
      <w:marRight w:val="0"/>
      <w:marTop w:val="0"/>
      <w:marBottom w:val="0"/>
      <w:divBdr>
        <w:top w:val="none" w:sz="0" w:space="0" w:color="auto"/>
        <w:left w:val="none" w:sz="0" w:space="0" w:color="auto"/>
        <w:bottom w:val="none" w:sz="0" w:space="0" w:color="auto"/>
        <w:right w:val="none" w:sz="0" w:space="0" w:color="auto"/>
      </w:divBdr>
    </w:div>
    <w:div w:id="22950107">
      <w:bodyDiv w:val="1"/>
      <w:marLeft w:val="0"/>
      <w:marRight w:val="0"/>
      <w:marTop w:val="0"/>
      <w:marBottom w:val="0"/>
      <w:divBdr>
        <w:top w:val="none" w:sz="0" w:space="0" w:color="auto"/>
        <w:left w:val="none" w:sz="0" w:space="0" w:color="auto"/>
        <w:bottom w:val="none" w:sz="0" w:space="0" w:color="auto"/>
        <w:right w:val="none" w:sz="0" w:space="0" w:color="auto"/>
      </w:divBdr>
    </w:div>
    <w:div w:id="24445292">
      <w:bodyDiv w:val="1"/>
      <w:marLeft w:val="0"/>
      <w:marRight w:val="0"/>
      <w:marTop w:val="0"/>
      <w:marBottom w:val="0"/>
      <w:divBdr>
        <w:top w:val="none" w:sz="0" w:space="0" w:color="auto"/>
        <w:left w:val="none" w:sz="0" w:space="0" w:color="auto"/>
        <w:bottom w:val="none" w:sz="0" w:space="0" w:color="auto"/>
        <w:right w:val="none" w:sz="0" w:space="0" w:color="auto"/>
      </w:divBdr>
    </w:div>
    <w:div w:id="25640705">
      <w:bodyDiv w:val="1"/>
      <w:marLeft w:val="0"/>
      <w:marRight w:val="0"/>
      <w:marTop w:val="0"/>
      <w:marBottom w:val="0"/>
      <w:divBdr>
        <w:top w:val="none" w:sz="0" w:space="0" w:color="auto"/>
        <w:left w:val="none" w:sz="0" w:space="0" w:color="auto"/>
        <w:bottom w:val="none" w:sz="0" w:space="0" w:color="auto"/>
        <w:right w:val="none" w:sz="0" w:space="0" w:color="auto"/>
      </w:divBdr>
    </w:div>
    <w:div w:id="27995875">
      <w:bodyDiv w:val="1"/>
      <w:marLeft w:val="0"/>
      <w:marRight w:val="0"/>
      <w:marTop w:val="0"/>
      <w:marBottom w:val="0"/>
      <w:divBdr>
        <w:top w:val="none" w:sz="0" w:space="0" w:color="auto"/>
        <w:left w:val="none" w:sz="0" w:space="0" w:color="auto"/>
        <w:bottom w:val="none" w:sz="0" w:space="0" w:color="auto"/>
        <w:right w:val="none" w:sz="0" w:space="0" w:color="auto"/>
      </w:divBdr>
    </w:div>
    <w:div w:id="29956307">
      <w:bodyDiv w:val="1"/>
      <w:marLeft w:val="0"/>
      <w:marRight w:val="0"/>
      <w:marTop w:val="0"/>
      <w:marBottom w:val="0"/>
      <w:divBdr>
        <w:top w:val="none" w:sz="0" w:space="0" w:color="auto"/>
        <w:left w:val="none" w:sz="0" w:space="0" w:color="auto"/>
        <w:bottom w:val="none" w:sz="0" w:space="0" w:color="auto"/>
        <w:right w:val="none" w:sz="0" w:space="0" w:color="auto"/>
      </w:divBdr>
    </w:div>
    <w:div w:id="30612560">
      <w:bodyDiv w:val="1"/>
      <w:marLeft w:val="0"/>
      <w:marRight w:val="0"/>
      <w:marTop w:val="0"/>
      <w:marBottom w:val="0"/>
      <w:divBdr>
        <w:top w:val="none" w:sz="0" w:space="0" w:color="auto"/>
        <w:left w:val="none" w:sz="0" w:space="0" w:color="auto"/>
        <w:bottom w:val="none" w:sz="0" w:space="0" w:color="auto"/>
        <w:right w:val="none" w:sz="0" w:space="0" w:color="auto"/>
      </w:divBdr>
    </w:div>
    <w:div w:id="33358549">
      <w:bodyDiv w:val="1"/>
      <w:marLeft w:val="0"/>
      <w:marRight w:val="0"/>
      <w:marTop w:val="0"/>
      <w:marBottom w:val="0"/>
      <w:divBdr>
        <w:top w:val="none" w:sz="0" w:space="0" w:color="auto"/>
        <w:left w:val="none" w:sz="0" w:space="0" w:color="auto"/>
        <w:bottom w:val="none" w:sz="0" w:space="0" w:color="auto"/>
        <w:right w:val="none" w:sz="0" w:space="0" w:color="auto"/>
      </w:divBdr>
    </w:div>
    <w:div w:id="35349690">
      <w:bodyDiv w:val="1"/>
      <w:marLeft w:val="0"/>
      <w:marRight w:val="0"/>
      <w:marTop w:val="0"/>
      <w:marBottom w:val="0"/>
      <w:divBdr>
        <w:top w:val="none" w:sz="0" w:space="0" w:color="auto"/>
        <w:left w:val="none" w:sz="0" w:space="0" w:color="auto"/>
        <w:bottom w:val="none" w:sz="0" w:space="0" w:color="auto"/>
        <w:right w:val="none" w:sz="0" w:space="0" w:color="auto"/>
      </w:divBdr>
    </w:div>
    <w:div w:id="36783040">
      <w:bodyDiv w:val="1"/>
      <w:marLeft w:val="0"/>
      <w:marRight w:val="0"/>
      <w:marTop w:val="0"/>
      <w:marBottom w:val="0"/>
      <w:divBdr>
        <w:top w:val="none" w:sz="0" w:space="0" w:color="auto"/>
        <w:left w:val="none" w:sz="0" w:space="0" w:color="auto"/>
        <w:bottom w:val="none" w:sz="0" w:space="0" w:color="auto"/>
        <w:right w:val="none" w:sz="0" w:space="0" w:color="auto"/>
      </w:divBdr>
    </w:div>
    <w:div w:id="41708745">
      <w:bodyDiv w:val="1"/>
      <w:marLeft w:val="0"/>
      <w:marRight w:val="0"/>
      <w:marTop w:val="0"/>
      <w:marBottom w:val="0"/>
      <w:divBdr>
        <w:top w:val="none" w:sz="0" w:space="0" w:color="auto"/>
        <w:left w:val="none" w:sz="0" w:space="0" w:color="auto"/>
        <w:bottom w:val="none" w:sz="0" w:space="0" w:color="auto"/>
        <w:right w:val="none" w:sz="0" w:space="0" w:color="auto"/>
      </w:divBdr>
    </w:div>
    <w:div w:id="41953915">
      <w:bodyDiv w:val="1"/>
      <w:marLeft w:val="0"/>
      <w:marRight w:val="0"/>
      <w:marTop w:val="0"/>
      <w:marBottom w:val="0"/>
      <w:divBdr>
        <w:top w:val="none" w:sz="0" w:space="0" w:color="auto"/>
        <w:left w:val="none" w:sz="0" w:space="0" w:color="auto"/>
        <w:bottom w:val="none" w:sz="0" w:space="0" w:color="auto"/>
        <w:right w:val="none" w:sz="0" w:space="0" w:color="auto"/>
      </w:divBdr>
    </w:div>
    <w:div w:id="44565262">
      <w:bodyDiv w:val="1"/>
      <w:marLeft w:val="0"/>
      <w:marRight w:val="0"/>
      <w:marTop w:val="0"/>
      <w:marBottom w:val="0"/>
      <w:divBdr>
        <w:top w:val="none" w:sz="0" w:space="0" w:color="auto"/>
        <w:left w:val="none" w:sz="0" w:space="0" w:color="auto"/>
        <w:bottom w:val="none" w:sz="0" w:space="0" w:color="auto"/>
        <w:right w:val="none" w:sz="0" w:space="0" w:color="auto"/>
      </w:divBdr>
    </w:div>
    <w:div w:id="45421520">
      <w:bodyDiv w:val="1"/>
      <w:marLeft w:val="0"/>
      <w:marRight w:val="0"/>
      <w:marTop w:val="0"/>
      <w:marBottom w:val="0"/>
      <w:divBdr>
        <w:top w:val="none" w:sz="0" w:space="0" w:color="auto"/>
        <w:left w:val="none" w:sz="0" w:space="0" w:color="auto"/>
        <w:bottom w:val="none" w:sz="0" w:space="0" w:color="auto"/>
        <w:right w:val="none" w:sz="0" w:space="0" w:color="auto"/>
      </w:divBdr>
    </w:div>
    <w:div w:id="52657112">
      <w:bodyDiv w:val="1"/>
      <w:marLeft w:val="0"/>
      <w:marRight w:val="0"/>
      <w:marTop w:val="0"/>
      <w:marBottom w:val="0"/>
      <w:divBdr>
        <w:top w:val="none" w:sz="0" w:space="0" w:color="auto"/>
        <w:left w:val="none" w:sz="0" w:space="0" w:color="auto"/>
        <w:bottom w:val="none" w:sz="0" w:space="0" w:color="auto"/>
        <w:right w:val="none" w:sz="0" w:space="0" w:color="auto"/>
      </w:divBdr>
    </w:div>
    <w:div w:id="52894957">
      <w:bodyDiv w:val="1"/>
      <w:marLeft w:val="0"/>
      <w:marRight w:val="0"/>
      <w:marTop w:val="0"/>
      <w:marBottom w:val="0"/>
      <w:divBdr>
        <w:top w:val="none" w:sz="0" w:space="0" w:color="auto"/>
        <w:left w:val="none" w:sz="0" w:space="0" w:color="auto"/>
        <w:bottom w:val="none" w:sz="0" w:space="0" w:color="auto"/>
        <w:right w:val="none" w:sz="0" w:space="0" w:color="auto"/>
      </w:divBdr>
    </w:div>
    <w:div w:id="55710681">
      <w:bodyDiv w:val="1"/>
      <w:marLeft w:val="0"/>
      <w:marRight w:val="0"/>
      <w:marTop w:val="0"/>
      <w:marBottom w:val="0"/>
      <w:divBdr>
        <w:top w:val="none" w:sz="0" w:space="0" w:color="auto"/>
        <w:left w:val="none" w:sz="0" w:space="0" w:color="auto"/>
        <w:bottom w:val="none" w:sz="0" w:space="0" w:color="auto"/>
        <w:right w:val="none" w:sz="0" w:space="0" w:color="auto"/>
      </w:divBdr>
    </w:div>
    <w:div w:id="56589819">
      <w:bodyDiv w:val="1"/>
      <w:marLeft w:val="0"/>
      <w:marRight w:val="0"/>
      <w:marTop w:val="0"/>
      <w:marBottom w:val="0"/>
      <w:divBdr>
        <w:top w:val="none" w:sz="0" w:space="0" w:color="auto"/>
        <w:left w:val="none" w:sz="0" w:space="0" w:color="auto"/>
        <w:bottom w:val="none" w:sz="0" w:space="0" w:color="auto"/>
        <w:right w:val="none" w:sz="0" w:space="0" w:color="auto"/>
      </w:divBdr>
      <w:divsChild>
        <w:div w:id="613902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83222">
      <w:bodyDiv w:val="1"/>
      <w:marLeft w:val="0"/>
      <w:marRight w:val="0"/>
      <w:marTop w:val="0"/>
      <w:marBottom w:val="0"/>
      <w:divBdr>
        <w:top w:val="none" w:sz="0" w:space="0" w:color="auto"/>
        <w:left w:val="none" w:sz="0" w:space="0" w:color="auto"/>
        <w:bottom w:val="none" w:sz="0" w:space="0" w:color="auto"/>
        <w:right w:val="none" w:sz="0" w:space="0" w:color="auto"/>
      </w:divBdr>
    </w:div>
    <w:div w:id="60174171">
      <w:bodyDiv w:val="1"/>
      <w:marLeft w:val="0"/>
      <w:marRight w:val="0"/>
      <w:marTop w:val="0"/>
      <w:marBottom w:val="0"/>
      <w:divBdr>
        <w:top w:val="none" w:sz="0" w:space="0" w:color="auto"/>
        <w:left w:val="none" w:sz="0" w:space="0" w:color="auto"/>
        <w:bottom w:val="none" w:sz="0" w:space="0" w:color="auto"/>
        <w:right w:val="none" w:sz="0" w:space="0" w:color="auto"/>
      </w:divBdr>
      <w:divsChild>
        <w:div w:id="1246301505">
          <w:marLeft w:val="0"/>
          <w:marRight w:val="0"/>
          <w:marTop w:val="0"/>
          <w:marBottom w:val="0"/>
          <w:divBdr>
            <w:top w:val="none" w:sz="0" w:space="0" w:color="auto"/>
            <w:left w:val="none" w:sz="0" w:space="0" w:color="auto"/>
            <w:bottom w:val="none" w:sz="0" w:space="0" w:color="auto"/>
            <w:right w:val="none" w:sz="0" w:space="0" w:color="auto"/>
          </w:divBdr>
        </w:div>
      </w:divsChild>
    </w:div>
    <w:div w:id="60714932">
      <w:bodyDiv w:val="1"/>
      <w:marLeft w:val="0"/>
      <w:marRight w:val="0"/>
      <w:marTop w:val="0"/>
      <w:marBottom w:val="0"/>
      <w:divBdr>
        <w:top w:val="none" w:sz="0" w:space="0" w:color="auto"/>
        <w:left w:val="none" w:sz="0" w:space="0" w:color="auto"/>
        <w:bottom w:val="none" w:sz="0" w:space="0" w:color="auto"/>
        <w:right w:val="none" w:sz="0" w:space="0" w:color="auto"/>
      </w:divBdr>
    </w:div>
    <w:div w:id="61176089">
      <w:bodyDiv w:val="1"/>
      <w:marLeft w:val="0"/>
      <w:marRight w:val="0"/>
      <w:marTop w:val="0"/>
      <w:marBottom w:val="0"/>
      <w:divBdr>
        <w:top w:val="none" w:sz="0" w:space="0" w:color="auto"/>
        <w:left w:val="none" w:sz="0" w:space="0" w:color="auto"/>
        <w:bottom w:val="none" w:sz="0" w:space="0" w:color="auto"/>
        <w:right w:val="none" w:sz="0" w:space="0" w:color="auto"/>
      </w:divBdr>
    </w:div>
    <w:div w:id="68499858">
      <w:bodyDiv w:val="1"/>
      <w:marLeft w:val="0"/>
      <w:marRight w:val="0"/>
      <w:marTop w:val="0"/>
      <w:marBottom w:val="0"/>
      <w:divBdr>
        <w:top w:val="none" w:sz="0" w:space="0" w:color="auto"/>
        <w:left w:val="none" w:sz="0" w:space="0" w:color="auto"/>
        <w:bottom w:val="none" w:sz="0" w:space="0" w:color="auto"/>
        <w:right w:val="none" w:sz="0" w:space="0" w:color="auto"/>
      </w:divBdr>
    </w:div>
    <w:div w:id="70584324">
      <w:bodyDiv w:val="1"/>
      <w:marLeft w:val="0"/>
      <w:marRight w:val="0"/>
      <w:marTop w:val="0"/>
      <w:marBottom w:val="0"/>
      <w:divBdr>
        <w:top w:val="none" w:sz="0" w:space="0" w:color="auto"/>
        <w:left w:val="none" w:sz="0" w:space="0" w:color="auto"/>
        <w:bottom w:val="none" w:sz="0" w:space="0" w:color="auto"/>
        <w:right w:val="none" w:sz="0" w:space="0" w:color="auto"/>
      </w:divBdr>
    </w:div>
    <w:div w:id="73088569">
      <w:bodyDiv w:val="1"/>
      <w:marLeft w:val="0"/>
      <w:marRight w:val="0"/>
      <w:marTop w:val="0"/>
      <w:marBottom w:val="0"/>
      <w:divBdr>
        <w:top w:val="none" w:sz="0" w:space="0" w:color="auto"/>
        <w:left w:val="none" w:sz="0" w:space="0" w:color="auto"/>
        <w:bottom w:val="none" w:sz="0" w:space="0" w:color="auto"/>
        <w:right w:val="none" w:sz="0" w:space="0" w:color="auto"/>
      </w:divBdr>
    </w:div>
    <w:div w:id="82068950">
      <w:bodyDiv w:val="1"/>
      <w:marLeft w:val="0"/>
      <w:marRight w:val="0"/>
      <w:marTop w:val="0"/>
      <w:marBottom w:val="0"/>
      <w:divBdr>
        <w:top w:val="none" w:sz="0" w:space="0" w:color="auto"/>
        <w:left w:val="none" w:sz="0" w:space="0" w:color="auto"/>
        <w:bottom w:val="none" w:sz="0" w:space="0" w:color="auto"/>
        <w:right w:val="none" w:sz="0" w:space="0" w:color="auto"/>
      </w:divBdr>
    </w:div>
    <w:div w:id="83377068">
      <w:bodyDiv w:val="1"/>
      <w:marLeft w:val="0"/>
      <w:marRight w:val="0"/>
      <w:marTop w:val="0"/>
      <w:marBottom w:val="0"/>
      <w:divBdr>
        <w:top w:val="none" w:sz="0" w:space="0" w:color="auto"/>
        <w:left w:val="none" w:sz="0" w:space="0" w:color="auto"/>
        <w:bottom w:val="none" w:sz="0" w:space="0" w:color="auto"/>
        <w:right w:val="none" w:sz="0" w:space="0" w:color="auto"/>
      </w:divBdr>
    </w:div>
    <w:div w:id="85270630">
      <w:bodyDiv w:val="1"/>
      <w:marLeft w:val="0"/>
      <w:marRight w:val="0"/>
      <w:marTop w:val="0"/>
      <w:marBottom w:val="0"/>
      <w:divBdr>
        <w:top w:val="none" w:sz="0" w:space="0" w:color="auto"/>
        <w:left w:val="none" w:sz="0" w:space="0" w:color="auto"/>
        <w:bottom w:val="none" w:sz="0" w:space="0" w:color="auto"/>
        <w:right w:val="none" w:sz="0" w:space="0" w:color="auto"/>
      </w:divBdr>
      <w:divsChild>
        <w:div w:id="1660235222">
          <w:marLeft w:val="0"/>
          <w:marRight w:val="0"/>
          <w:marTop w:val="0"/>
          <w:marBottom w:val="0"/>
          <w:divBdr>
            <w:top w:val="none" w:sz="0" w:space="0" w:color="auto"/>
            <w:left w:val="none" w:sz="0" w:space="0" w:color="auto"/>
            <w:bottom w:val="none" w:sz="0" w:space="0" w:color="auto"/>
            <w:right w:val="none" w:sz="0" w:space="0" w:color="auto"/>
          </w:divBdr>
        </w:div>
      </w:divsChild>
    </w:div>
    <w:div w:id="90057224">
      <w:bodyDiv w:val="1"/>
      <w:marLeft w:val="0"/>
      <w:marRight w:val="0"/>
      <w:marTop w:val="0"/>
      <w:marBottom w:val="0"/>
      <w:divBdr>
        <w:top w:val="none" w:sz="0" w:space="0" w:color="auto"/>
        <w:left w:val="none" w:sz="0" w:space="0" w:color="auto"/>
        <w:bottom w:val="none" w:sz="0" w:space="0" w:color="auto"/>
        <w:right w:val="none" w:sz="0" w:space="0" w:color="auto"/>
      </w:divBdr>
    </w:div>
    <w:div w:id="102310189">
      <w:bodyDiv w:val="1"/>
      <w:marLeft w:val="0"/>
      <w:marRight w:val="0"/>
      <w:marTop w:val="0"/>
      <w:marBottom w:val="0"/>
      <w:divBdr>
        <w:top w:val="none" w:sz="0" w:space="0" w:color="auto"/>
        <w:left w:val="none" w:sz="0" w:space="0" w:color="auto"/>
        <w:bottom w:val="none" w:sz="0" w:space="0" w:color="auto"/>
        <w:right w:val="none" w:sz="0" w:space="0" w:color="auto"/>
      </w:divBdr>
    </w:div>
    <w:div w:id="103235672">
      <w:bodyDiv w:val="1"/>
      <w:marLeft w:val="0"/>
      <w:marRight w:val="0"/>
      <w:marTop w:val="0"/>
      <w:marBottom w:val="0"/>
      <w:divBdr>
        <w:top w:val="none" w:sz="0" w:space="0" w:color="auto"/>
        <w:left w:val="none" w:sz="0" w:space="0" w:color="auto"/>
        <w:bottom w:val="none" w:sz="0" w:space="0" w:color="auto"/>
        <w:right w:val="none" w:sz="0" w:space="0" w:color="auto"/>
      </w:divBdr>
      <w:divsChild>
        <w:div w:id="138059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18432">
      <w:bodyDiv w:val="1"/>
      <w:marLeft w:val="0"/>
      <w:marRight w:val="0"/>
      <w:marTop w:val="0"/>
      <w:marBottom w:val="0"/>
      <w:divBdr>
        <w:top w:val="none" w:sz="0" w:space="0" w:color="auto"/>
        <w:left w:val="none" w:sz="0" w:space="0" w:color="auto"/>
        <w:bottom w:val="none" w:sz="0" w:space="0" w:color="auto"/>
        <w:right w:val="none" w:sz="0" w:space="0" w:color="auto"/>
      </w:divBdr>
    </w:div>
    <w:div w:id="107506652">
      <w:bodyDiv w:val="1"/>
      <w:marLeft w:val="0"/>
      <w:marRight w:val="0"/>
      <w:marTop w:val="0"/>
      <w:marBottom w:val="0"/>
      <w:divBdr>
        <w:top w:val="none" w:sz="0" w:space="0" w:color="auto"/>
        <w:left w:val="none" w:sz="0" w:space="0" w:color="auto"/>
        <w:bottom w:val="none" w:sz="0" w:space="0" w:color="auto"/>
        <w:right w:val="none" w:sz="0" w:space="0" w:color="auto"/>
      </w:divBdr>
    </w:div>
    <w:div w:id="108472177">
      <w:bodyDiv w:val="1"/>
      <w:marLeft w:val="0"/>
      <w:marRight w:val="0"/>
      <w:marTop w:val="0"/>
      <w:marBottom w:val="0"/>
      <w:divBdr>
        <w:top w:val="none" w:sz="0" w:space="0" w:color="auto"/>
        <w:left w:val="none" w:sz="0" w:space="0" w:color="auto"/>
        <w:bottom w:val="none" w:sz="0" w:space="0" w:color="auto"/>
        <w:right w:val="none" w:sz="0" w:space="0" w:color="auto"/>
      </w:divBdr>
    </w:div>
    <w:div w:id="109707650">
      <w:bodyDiv w:val="1"/>
      <w:marLeft w:val="0"/>
      <w:marRight w:val="0"/>
      <w:marTop w:val="0"/>
      <w:marBottom w:val="0"/>
      <w:divBdr>
        <w:top w:val="none" w:sz="0" w:space="0" w:color="auto"/>
        <w:left w:val="none" w:sz="0" w:space="0" w:color="auto"/>
        <w:bottom w:val="none" w:sz="0" w:space="0" w:color="auto"/>
        <w:right w:val="none" w:sz="0" w:space="0" w:color="auto"/>
      </w:divBdr>
    </w:div>
    <w:div w:id="110787867">
      <w:bodyDiv w:val="1"/>
      <w:marLeft w:val="0"/>
      <w:marRight w:val="0"/>
      <w:marTop w:val="0"/>
      <w:marBottom w:val="0"/>
      <w:divBdr>
        <w:top w:val="none" w:sz="0" w:space="0" w:color="auto"/>
        <w:left w:val="none" w:sz="0" w:space="0" w:color="auto"/>
        <w:bottom w:val="none" w:sz="0" w:space="0" w:color="auto"/>
        <w:right w:val="none" w:sz="0" w:space="0" w:color="auto"/>
      </w:divBdr>
    </w:div>
    <w:div w:id="111050100">
      <w:bodyDiv w:val="1"/>
      <w:marLeft w:val="0"/>
      <w:marRight w:val="0"/>
      <w:marTop w:val="0"/>
      <w:marBottom w:val="0"/>
      <w:divBdr>
        <w:top w:val="none" w:sz="0" w:space="0" w:color="auto"/>
        <w:left w:val="none" w:sz="0" w:space="0" w:color="auto"/>
        <w:bottom w:val="none" w:sz="0" w:space="0" w:color="auto"/>
        <w:right w:val="none" w:sz="0" w:space="0" w:color="auto"/>
      </w:divBdr>
    </w:div>
    <w:div w:id="117531566">
      <w:bodyDiv w:val="1"/>
      <w:marLeft w:val="0"/>
      <w:marRight w:val="0"/>
      <w:marTop w:val="0"/>
      <w:marBottom w:val="0"/>
      <w:divBdr>
        <w:top w:val="none" w:sz="0" w:space="0" w:color="auto"/>
        <w:left w:val="none" w:sz="0" w:space="0" w:color="auto"/>
        <w:bottom w:val="none" w:sz="0" w:space="0" w:color="auto"/>
        <w:right w:val="none" w:sz="0" w:space="0" w:color="auto"/>
      </w:divBdr>
    </w:div>
    <w:div w:id="118426497">
      <w:bodyDiv w:val="1"/>
      <w:marLeft w:val="0"/>
      <w:marRight w:val="0"/>
      <w:marTop w:val="0"/>
      <w:marBottom w:val="0"/>
      <w:divBdr>
        <w:top w:val="none" w:sz="0" w:space="0" w:color="auto"/>
        <w:left w:val="none" w:sz="0" w:space="0" w:color="auto"/>
        <w:bottom w:val="none" w:sz="0" w:space="0" w:color="auto"/>
        <w:right w:val="none" w:sz="0" w:space="0" w:color="auto"/>
      </w:divBdr>
      <w:divsChild>
        <w:div w:id="184859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72514">
      <w:bodyDiv w:val="1"/>
      <w:marLeft w:val="0"/>
      <w:marRight w:val="0"/>
      <w:marTop w:val="0"/>
      <w:marBottom w:val="0"/>
      <w:divBdr>
        <w:top w:val="none" w:sz="0" w:space="0" w:color="auto"/>
        <w:left w:val="none" w:sz="0" w:space="0" w:color="auto"/>
        <w:bottom w:val="none" w:sz="0" w:space="0" w:color="auto"/>
        <w:right w:val="none" w:sz="0" w:space="0" w:color="auto"/>
      </w:divBdr>
      <w:divsChild>
        <w:div w:id="1664428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347964">
      <w:bodyDiv w:val="1"/>
      <w:marLeft w:val="0"/>
      <w:marRight w:val="0"/>
      <w:marTop w:val="0"/>
      <w:marBottom w:val="0"/>
      <w:divBdr>
        <w:top w:val="none" w:sz="0" w:space="0" w:color="auto"/>
        <w:left w:val="none" w:sz="0" w:space="0" w:color="auto"/>
        <w:bottom w:val="none" w:sz="0" w:space="0" w:color="auto"/>
        <w:right w:val="none" w:sz="0" w:space="0" w:color="auto"/>
      </w:divBdr>
    </w:div>
    <w:div w:id="128058025">
      <w:bodyDiv w:val="1"/>
      <w:marLeft w:val="0"/>
      <w:marRight w:val="0"/>
      <w:marTop w:val="0"/>
      <w:marBottom w:val="0"/>
      <w:divBdr>
        <w:top w:val="none" w:sz="0" w:space="0" w:color="auto"/>
        <w:left w:val="none" w:sz="0" w:space="0" w:color="auto"/>
        <w:bottom w:val="none" w:sz="0" w:space="0" w:color="auto"/>
        <w:right w:val="none" w:sz="0" w:space="0" w:color="auto"/>
      </w:divBdr>
    </w:div>
    <w:div w:id="131950257">
      <w:bodyDiv w:val="1"/>
      <w:marLeft w:val="0"/>
      <w:marRight w:val="0"/>
      <w:marTop w:val="0"/>
      <w:marBottom w:val="0"/>
      <w:divBdr>
        <w:top w:val="none" w:sz="0" w:space="0" w:color="auto"/>
        <w:left w:val="none" w:sz="0" w:space="0" w:color="auto"/>
        <w:bottom w:val="none" w:sz="0" w:space="0" w:color="auto"/>
        <w:right w:val="none" w:sz="0" w:space="0" w:color="auto"/>
      </w:divBdr>
    </w:div>
    <w:div w:id="137262087">
      <w:bodyDiv w:val="1"/>
      <w:marLeft w:val="0"/>
      <w:marRight w:val="0"/>
      <w:marTop w:val="0"/>
      <w:marBottom w:val="0"/>
      <w:divBdr>
        <w:top w:val="none" w:sz="0" w:space="0" w:color="auto"/>
        <w:left w:val="none" w:sz="0" w:space="0" w:color="auto"/>
        <w:bottom w:val="none" w:sz="0" w:space="0" w:color="auto"/>
        <w:right w:val="none" w:sz="0" w:space="0" w:color="auto"/>
      </w:divBdr>
      <w:divsChild>
        <w:div w:id="870723411">
          <w:marLeft w:val="0"/>
          <w:marRight w:val="0"/>
          <w:marTop w:val="0"/>
          <w:marBottom w:val="0"/>
          <w:divBdr>
            <w:top w:val="none" w:sz="0" w:space="0" w:color="auto"/>
            <w:left w:val="none" w:sz="0" w:space="0" w:color="auto"/>
            <w:bottom w:val="none" w:sz="0" w:space="0" w:color="auto"/>
            <w:right w:val="none" w:sz="0" w:space="0" w:color="auto"/>
          </w:divBdr>
        </w:div>
      </w:divsChild>
    </w:div>
    <w:div w:id="139730206">
      <w:bodyDiv w:val="1"/>
      <w:marLeft w:val="0"/>
      <w:marRight w:val="0"/>
      <w:marTop w:val="0"/>
      <w:marBottom w:val="0"/>
      <w:divBdr>
        <w:top w:val="none" w:sz="0" w:space="0" w:color="auto"/>
        <w:left w:val="none" w:sz="0" w:space="0" w:color="auto"/>
        <w:bottom w:val="none" w:sz="0" w:space="0" w:color="auto"/>
        <w:right w:val="none" w:sz="0" w:space="0" w:color="auto"/>
      </w:divBdr>
    </w:div>
    <w:div w:id="144513782">
      <w:bodyDiv w:val="1"/>
      <w:marLeft w:val="0"/>
      <w:marRight w:val="0"/>
      <w:marTop w:val="0"/>
      <w:marBottom w:val="0"/>
      <w:divBdr>
        <w:top w:val="none" w:sz="0" w:space="0" w:color="auto"/>
        <w:left w:val="none" w:sz="0" w:space="0" w:color="auto"/>
        <w:bottom w:val="none" w:sz="0" w:space="0" w:color="auto"/>
        <w:right w:val="none" w:sz="0" w:space="0" w:color="auto"/>
      </w:divBdr>
    </w:div>
    <w:div w:id="145128473">
      <w:bodyDiv w:val="1"/>
      <w:marLeft w:val="0"/>
      <w:marRight w:val="0"/>
      <w:marTop w:val="0"/>
      <w:marBottom w:val="0"/>
      <w:divBdr>
        <w:top w:val="none" w:sz="0" w:space="0" w:color="auto"/>
        <w:left w:val="none" w:sz="0" w:space="0" w:color="auto"/>
        <w:bottom w:val="none" w:sz="0" w:space="0" w:color="auto"/>
        <w:right w:val="none" w:sz="0" w:space="0" w:color="auto"/>
      </w:divBdr>
    </w:div>
    <w:div w:id="145322534">
      <w:bodyDiv w:val="1"/>
      <w:marLeft w:val="0"/>
      <w:marRight w:val="0"/>
      <w:marTop w:val="0"/>
      <w:marBottom w:val="0"/>
      <w:divBdr>
        <w:top w:val="none" w:sz="0" w:space="0" w:color="auto"/>
        <w:left w:val="none" w:sz="0" w:space="0" w:color="auto"/>
        <w:bottom w:val="none" w:sz="0" w:space="0" w:color="auto"/>
        <w:right w:val="none" w:sz="0" w:space="0" w:color="auto"/>
      </w:divBdr>
    </w:div>
    <w:div w:id="146437088">
      <w:bodyDiv w:val="1"/>
      <w:marLeft w:val="0"/>
      <w:marRight w:val="0"/>
      <w:marTop w:val="0"/>
      <w:marBottom w:val="0"/>
      <w:divBdr>
        <w:top w:val="none" w:sz="0" w:space="0" w:color="auto"/>
        <w:left w:val="none" w:sz="0" w:space="0" w:color="auto"/>
        <w:bottom w:val="none" w:sz="0" w:space="0" w:color="auto"/>
        <w:right w:val="none" w:sz="0" w:space="0" w:color="auto"/>
      </w:divBdr>
    </w:div>
    <w:div w:id="155458334">
      <w:bodyDiv w:val="1"/>
      <w:marLeft w:val="0"/>
      <w:marRight w:val="0"/>
      <w:marTop w:val="0"/>
      <w:marBottom w:val="0"/>
      <w:divBdr>
        <w:top w:val="none" w:sz="0" w:space="0" w:color="auto"/>
        <w:left w:val="none" w:sz="0" w:space="0" w:color="auto"/>
        <w:bottom w:val="none" w:sz="0" w:space="0" w:color="auto"/>
        <w:right w:val="none" w:sz="0" w:space="0" w:color="auto"/>
      </w:divBdr>
    </w:div>
    <w:div w:id="156771055">
      <w:bodyDiv w:val="1"/>
      <w:marLeft w:val="0"/>
      <w:marRight w:val="0"/>
      <w:marTop w:val="0"/>
      <w:marBottom w:val="0"/>
      <w:divBdr>
        <w:top w:val="none" w:sz="0" w:space="0" w:color="auto"/>
        <w:left w:val="none" w:sz="0" w:space="0" w:color="auto"/>
        <w:bottom w:val="none" w:sz="0" w:space="0" w:color="auto"/>
        <w:right w:val="none" w:sz="0" w:space="0" w:color="auto"/>
      </w:divBdr>
    </w:div>
    <w:div w:id="157890147">
      <w:bodyDiv w:val="1"/>
      <w:marLeft w:val="0"/>
      <w:marRight w:val="0"/>
      <w:marTop w:val="0"/>
      <w:marBottom w:val="0"/>
      <w:divBdr>
        <w:top w:val="none" w:sz="0" w:space="0" w:color="auto"/>
        <w:left w:val="none" w:sz="0" w:space="0" w:color="auto"/>
        <w:bottom w:val="none" w:sz="0" w:space="0" w:color="auto"/>
        <w:right w:val="none" w:sz="0" w:space="0" w:color="auto"/>
      </w:divBdr>
    </w:div>
    <w:div w:id="163513148">
      <w:bodyDiv w:val="1"/>
      <w:marLeft w:val="0"/>
      <w:marRight w:val="0"/>
      <w:marTop w:val="0"/>
      <w:marBottom w:val="0"/>
      <w:divBdr>
        <w:top w:val="none" w:sz="0" w:space="0" w:color="auto"/>
        <w:left w:val="none" w:sz="0" w:space="0" w:color="auto"/>
        <w:bottom w:val="none" w:sz="0" w:space="0" w:color="auto"/>
        <w:right w:val="none" w:sz="0" w:space="0" w:color="auto"/>
      </w:divBdr>
    </w:div>
    <w:div w:id="165246109">
      <w:bodyDiv w:val="1"/>
      <w:marLeft w:val="0"/>
      <w:marRight w:val="0"/>
      <w:marTop w:val="0"/>
      <w:marBottom w:val="0"/>
      <w:divBdr>
        <w:top w:val="none" w:sz="0" w:space="0" w:color="auto"/>
        <w:left w:val="none" w:sz="0" w:space="0" w:color="auto"/>
        <w:bottom w:val="none" w:sz="0" w:space="0" w:color="auto"/>
        <w:right w:val="none" w:sz="0" w:space="0" w:color="auto"/>
      </w:divBdr>
    </w:div>
    <w:div w:id="165676385">
      <w:bodyDiv w:val="1"/>
      <w:marLeft w:val="0"/>
      <w:marRight w:val="0"/>
      <w:marTop w:val="0"/>
      <w:marBottom w:val="0"/>
      <w:divBdr>
        <w:top w:val="none" w:sz="0" w:space="0" w:color="auto"/>
        <w:left w:val="none" w:sz="0" w:space="0" w:color="auto"/>
        <w:bottom w:val="none" w:sz="0" w:space="0" w:color="auto"/>
        <w:right w:val="none" w:sz="0" w:space="0" w:color="auto"/>
      </w:divBdr>
    </w:div>
    <w:div w:id="166529957">
      <w:bodyDiv w:val="1"/>
      <w:marLeft w:val="0"/>
      <w:marRight w:val="0"/>
      <w:marTop w:val="0"/>
      <w:marBottom w:val="0"/>
      <w:divBdr>
        <w:top w:val="none" w:sz="0" w:space="0" w:color="auto"/>
        <w:left w:val="none" w:sz="0" w:space="0" w:color="auto"/>
        <w:bottom w:val="none" w:sz="0" w:space="0" w:color="auto"/>
        <w:right w:val="none" w:sz="0" w:space="0" w:color="auto"/>
      </w:divBdr>
    </w:div>
    <w:div w:id="169609403">
      <w:bodyDiv w:val="1"/>
      <w:marLeft w:val="0"/>
      <w:marRight w:val="0"/>
      <w:marTop w:val="0"/>
      <w:marBottom w:val="0"/>
      <w:divBdr>
        <w:top w:val="none" w:sz="0" w:space="0" w:color="auto"/>
        <w:left w:val="none" w:sz="0" w:space="0" w:color="auto"/>
        <w:bottom w:val="none" w:sz="0" w:space="0" w:color="auto"/>
        <w:right w:val="none" w:sz="0" w:space="0" w:color="auto"/>
      </w:divBdr>
      <w:divsChild>
        <w:div w:id="117915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7453">
      <w:bodyDiv w:val="1"/>
      <w:marLeft w:val="0"/>
      <w:marRight w:val="0"/>
      <w:marTop w:val="0"/>
      <w:marBottom w:val="0"/>
      <w:divBdr>
        <w:top w:val="none" w:sz="0" w:space="0" w:color="auto"/>
        <w:left w:val="none" w:sz="0" w:space="0" w:color="auto"/>
        <w:bottom w:val="none" w:sz="0" w:space="0" w:color="auto"/>
        <w:right w:val="none" w:sz="0" w:space="0" w:color="auto"/>
      </w:divBdr>
    </w:div>
    <w:div w:id="174924204">
      <w:bodyDiv w:val="1"/>
      <w:marLeft w:val="0"/>
      <w:marRight w:val="0"/>
      <w:marTop w:val="0"/>
      <w:marBottom w:val="0"/>
      <w:divBdr>
        <w:top w:val="none" w:sz="0" w:space="0" w:color="auto"/>
        <w:left w:val="none" w:sz="0" w:space="0" w:color="auto"/>
        <w:bottom w:val="none" w:sz="0" w:space="0" w:color="auto"/>
        <w:right w:val="none" w:sz="0" w:space="0" w:color="auto"/>
      </w:divBdr>
    </w:div>
    <w:div w:id="179977839">
      <w:bodyDiv w:val="1"/>
      <w:marLeft w:val="0"/>
      <w:marRight w:val="0"/>
      <w:marTop w:val="0"/>
      <w:marBottom w:val="0"/>
      <w:divBdr>
        <w:top w:val="none" w:sz="0" w:space="0" w:color="auto"/>
        <w:left w:val="none" w:sz="0" w:space="0" w:color="auto"/>
        <w:bottom w:val="none" w:sz="0" w:space="0" w:color="auto"/>
        <w:right w:val="none" w:sz="0" w:space="0" w:color="auto"/>
      </w:divBdr>
      <w:divsChild>
        <w:div w:id="45472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87252">
      <w:bodyDiv w:val="1"/>
      <w:marLeft w:val="0"/>
      <w:marRight w:val="0"/>
      <w:marTop w:val="0"/>
      <w:marBottom w:val="0"/>
      <w:divBdr>
        <w:top w:val="none" w:sz="0" w:space="0" w:color="auto"/>
        <w:left w:val="none" w:sz="0" w:space="0" w:color="auto"/>
        <w:bottom w:val="none" w:sz="0" w:space="0" w:color="auto"/>
        <w:right w:val="none" w:sz="0" w:space="0" w:color="auto"/>
      </w:divBdr>
    </w:div>
    <w:div w:id="181632646">
      <w:bodyDiv w:val="1"/>
      <w:marLeft w:val="0"/>
      <w:marRight w:val="0"/>
      <w:marTop w:val="0"/>
      <w:marBottom w:val="0"/>
      <w:divBdr>
        <w:top w:val="none" w:sz="0" w:space="0" w:color="auto"/>
        <w:left w:val="none" w:sz="0" w:space="0" w:color="auto"/>
        <w:bottom w:val="none" w:sz="0" w:space="0" w:color="auto"/>
        <w:right w:val="none" w:sz="0" w:space="0" w:color="auto"/>
      </w:divBdr>
    </w:div>
    <w:div w:id="187182722">
      <w:bodyDiv w:val="1"/>
      <w:marLeft w:val="0"/>
      <w:marRight w:val="0"/>
      <w:marTop w:val="0"/>
      <w:marBottom w:val="0"/>
      <w:divBdr>
        <w:top w:val="none" w:sz="0" w:space="0" w:color="auto"/>
        <w:left w:val="none" w:sz="0" w:space="0" w:color="auto"/>
        <w:bottom w:val="none" w:sz="0" w:space="0" w:color="auto"/>
        <w:right w:val="none" w:sz="0" w:space="0" w:color="auto"/>
      </w:divBdr>
    </w:div>
    <w:div w:id="188033958">
      <w:bodyDiv w:val="1"/>
      <w:marLeft w:val="0"/>
      <w:marRight w:val="0"/>
      <w:marTop w:val="0"/>
      <w:marBottom w:val="0"/>
      <w:divBdr>
        <w:top w:val="none" w:sz="0" w:space="0" w:color="auto"/>
        <w:left w:val="none" w:sz="0" w:space="0" w:color="auto"/>
        <w:bottom w:val="none" w:sz="0" w:space="0" w:color="auto"/>
        <w:right w:val="none" w:sz="0" w:space="0" w:color="auto"/>
      </w:divBdr>
    </w:div>
    <w:div w:id="189731155">
      <w:bodyDiv w:val="1"/>
      <w:marLeft w:val="0"/>
      <w:marRight w:val="0"/>
      <w:marTop w:val="0"/>
      <w:marBottom w:val="0"/>
      <w:divBdr>
        <w:top w:val="none" w:sz="0" w:space="0" w:color="auto"/>
        <w:left w:val="none" w:sz="0" w:space="0" w:color="auto"/>
        <w:bottom w:val="none" w:sz="0" w:space="0" w:color="auto"/>
        <w:right w:val="none" w:sz="0" w:space="0" w:color="auto"/>
      </w:divBdr>
    </w:div>
    <w:div w:id="190458834">
      <w:bodyDiv w:val="1"/>
      <w:marLeft w:val="0"/>
      <w:marRight w:val="0"/>
      <w:marTop w:val="0"/>
      <w:marBottom w:val="0"/>
      <w:divBdr>
        <w:top w:val="none" w:sz="0" w:space="0" w:color="auto"/>
        <w:left w:val="none" w:sz="0" w:space="0" w:color="auto"/>
        <w:bottom w:val="none" w:sz="0" w:space="0" w:color="auto"/>
        <w:right w:val="none" w:sz="0" w:space="0" w:color="auto"/>
      </w:divBdr>
    </w:div>
    <w:div w:id="193426476">
      <w:bodyDiv w:val="1"/>
      <w:marLeft w:val="0"/>
      <w:marRight w:val="0"/>
      <w:marTop w:val="0"/>
      <w:marBottom w:val="0"/>
      <w:divBdr>
        <w:top w:val="none" w:sz="0" w:space="0" w:color="auto"/>
        <w:left w:val="none" w:sz="0" w:space="0" w:color="auto"/>
        <w:bottom w:val="none" w:sz="0" w:space="0" w:color="auto"/>
        <w:right w:val="none" w:sz="0" w:space="0" w:color="auto"/>
      </w:divBdr>
    </w:div>
    <w:div w:id="200093278">
      <w:bodyDiv w:val="1"/>
      <w:marLeft w:val="0"/>
      <w:marRight w:val="0"/>
      <w:marTop w:val="0"/>
      <w:marBottom w:val="0"/>
      <w:divBdr>
        <w:top w:val="none" w:sz="0" w:space="0" w:color="auto"/>
        <w:left w:val="none" w:sz="0" w:space="0" w:color="auto"/>
        <w:bottom w:val="none" w:sz="0" w:space="0" w:color="auto"/>
        <w:right w:val="none" w:sz="0" w:space="0" w:color="auto"/>
      </w:divBdr>
    </w:div>
    <w:div w:id="201019769">
      <w:bodyDiv w:val="1"/>
      <w:marLeft w:val="0"/>
      <w:marRight w:val="0"/>
      <w:marTop w:val="0"/>
      <w:marBottom w:val="0"/>
      <w:divBdr>
        <w:top w:val="none" w:sz="0" w:space="0" w:color="auto"/>
        <w:left w:val="none" w:sz="0" w:space="0" w:color="auto"/>
        <w:bottom w:val="none" w:sz="0" w:space="0" w:color="auto"/>
        <w:right w:val="none" w:sz="0" w:space="0" w:color="auto"/>
      </w:divBdr>
    </w:div>
    <w:div w:id="212040508">
      <w:bodyDiv w:val="1"/>
      <w:marLeft w:val="0"/>
      <w:marRight w:val="0"/>
      <w:marTop w:val="0"/>
      <w:marBottom w:val="0"/>
      <w:divBdr>
        <w:top w:val="none" w:sz="0" w:space="0" w:color="auto"/>
        <w:left w:val="none" w:sz="0" w:space="0" w:color="auto"/>
        <w:bottom w:val="none" w:sz="0" w:space="0" w:color="auto"/>
        <w:right w:val="none" w:sz="0" w:space="0" w:color="auto"/>
      </w:divBdr>
    </w:div>
    <w:div w:id="212080334">
      <w:bodyDiv w:val="1"/>
      <w:marLeft w:val="0"/>
      <w:marRight w:val="0"/>
      <w:marTop w:val="0"/>
      <w:marBottom w:val="0"/>
      <w:divBdr>
        <w:top w:val="none" w:sz="0" w:space="0" w:color="auto"/>
        <w:left w:val="none" w:sz="0" w:space="0" w:color="auto"/>
        <w:bottom w:val="none" w:sz="0" w:space="0" w:color="auto"/>
        <w:right w:val="none" w:sz="0" w:space="0" w:color="auto"/>
      </w:divBdr>
    </w:div>
    <w:div w:id="213661161">
      <w:bodyDiv w:val="1"/>
      <w:marLeft w:val="0"/>
      <w:marRight w:val="0"/>
      <w:marTop w:val="0"/>
      <w:marBottom w:val="0"/>
      <w:divBdr>
        <w:top w:val="none" w:sz="0" w:space="0" w:color="auto"/>
        <w:left w:val="none" w:sz="0" w:space="0" w:color="auto"/>
        <w:bottom w:val="none" w:sz="0" w:space="0" w:color="auto"/>
        <w:right w:val="none" w:sz="0" w:space="0" w:color="auto"/>
      </w:divBdr>
    </w:div>
    <w:div w:id="214859030">
      <w:bodyDiv w:val="1"/>
      <w:marLeft w:val="0"/>
      <w:marRight w:val="0"/>
      <w:marTop w:val="0"/>
      <w:marBottom w:val="0"/>
      <w:divBdr>
        <w:top w:val="none" w:sz="0" w:space="0" w:color="auto"/>
        <w:left w:val="none" w:sz="0" w:space="0" w:color="auto"/>
        <w:bottom w:val="none" w:sz="0" w:space="0" w:color="auto"/>
        <w:right w:val="none" w:sz="0" w:space="0" w:color="auto"/>
      </w:divBdr>
      <w:divsChild>
        <w:div w:id="1150638113">
          <w:marLeft w:val="0"/>
          <w:marRight w:val="0"/>
          <w:marTop w:val="0"/>
          <w:marBottom w:val="0"/>
          <w:divBdr>
            <w:top w:val="none" w:sz="0" w:space="0" w:color="auto"/>
            <w:left w:val="none" w:sz="0" w:space="0" w:color="auto"/>
            <w:bottom w:val="none" w:sz="0" w:space="0" w:color="auto"/>
            <w:right w:val="none" w:sz="0" w:space="0" w:color="auto"/>
          </w:divBdr>
        </w:div>
      </w:divsChild>
    </w:div>
    <w:div w:id="216548770">
      <w:bodyDiv w:val="1"/>
      <w:marLeft w:val="0"/>
      <w:marRight w:val="0"/>
      <w:marTop w:val="0"/>
      <w:marBottom w:val="0"/>
      <w:divBdr>
        <w:top w:val="none" w:sz="0" w:space="0" w:color="auto"/>
        <w:left w:val="none" w:sz="0" w:space="0" w:color="auto"/>
        <w:bottom w:val="none" w:sz="0" w:space="0" w:color="auto"/>
        <w:right w:val="none" w:sz="0" w:space="0" w:color="auto"/>
      </w:divBdr>
    </w:div>
    <w:div w:id="216938232">
      <w:bodyDiv w:val="1"/>
      <w:marLeft w:val="0"/>
      <w:marRight w:val="0"/>
      <w:marTop w:val="0"/>
      <w:marBottom w:val="0"/>
      <w:divBdr>
        <w:top w:val="none" w:sz="0" w:space="0" w:color="auto"/>
        <w:left w:val="none" w:sz="0" w:space="0" w:color="auto"/>
        <w:bottom w:val="none" w:sz="0" w:space="0" w:color="auto"/>
        <w:right w:val="none" w:sz="0" w:space="0" w:color="auto"/>
      </w:divBdr>
    </w:div>
    <w:div w:id="218515350">
      <w:bodyDiv w:val="1"/>
      <w:marLeft w:val="0"/>
      <w:marRight w:val="0"/>
      <w:marTop w:val="0"/>
      <w:marBottom w:val="0"/>
      <w:divBdr>
        <w:top w:val="none" w:sz="0" w:space="0" w:color="auto"/>
        <w:left w:val="none" w:sz="0" w:space="0" w:color="auto"/>
        <w:bottom w:val="none" w:sz="0" w:space="0" w:color="auto"/>
        <w:right w:val="none" w:sz="0" w:space="0" w:color="auto"/>
      </w:divBdr>
    </w:div>
    <w:div w:id="218564118">
      <w:bodyDiv w:val="1"/>
      <w:marLeft w:val="0"/>
      <w:marRight w:val="0"/>
      <w:marTop w:val="0"/>
      <w:marBottom w:val="0"/>
      <w:divBdr>
        <w:top w:val="none" w:sz="0" w:space="0" w:color="auto"/>
        <w:left w:val="none" w:sz="0" w:space="0" w:color="auto"/>
        <w:bottom w:val="none" w:sz="0" w:space="0" w:color="auto"/>
        <w:right w:val="none" w:sz="0" w:space="0" w:color="auto"/>
      </w:divBdr>
    </w:div>
    <w:div w:id="221253177">
      <w:bodyDiv w:val="1"/>
      <w:marLeft w:val="0"/>
      <w:marRight w:val="0"/>
      <w:marTop w:val="0"/>
      <w:marBottom w:val="0"/>
      <w:divBdr>
        <w:top w:val="none" w:sz="0" w:space="0" w:color="auto"/>
        <w:left w:val="none" w:sz="0" w:space="0" w:color="auto"/>
        <w:bottom w:val="none" w:sz="0" w:space="0" w:color="auto"/>
        <w:right w:val="none" w:sz="0" w:space="0" w:color="auto"/>
      </w:divBdr>
    </w:div>
    <w:div w:id="222300449">
      <w:bodyDiv w:val="1"/>
      <w:marLeft w:val="0"/>
      <w:marRight w:val="0"/>
      <w:marTop w:val="0"/>
      <w:marBottom w:val="0"/>
      <w:divBdr>
        <w:top w:val="none" w:sz="0" w:space="0" w:color="auto"/>
        <w:left w:val="none" w:sz="0" w:space="0" w:color="auto"/>
        <w:bottom w:val="none" w:sz="0" w:space="0" w:color="auto"/>
        <w:right w:val="none" w:sz="0" w:space="0" w:color="auto"/>
      </w:divBdr>
    </w:div>
    <w:div w:id="224072592">
      <w:bodyDiv w:val="1"/>
      <w:marLeft w:val="0"/>
      <w:marRight w:val="0"/>
      <w:marTop w:val="0"/>
      <w:marBottom w:val="0"/>
      <w:divBdr>
        <w:top w:val="none" w:sz="0" w:space="0" w:color="auto"/>
        <w:left w:val="none" w:sz="0" w:space="0" w:color="auto"/>
        <w:bottom w:val="none" w:sz="0" w:space="0" w:color="auto"/>
        <w:right w:val="none" w:sz="0" w:space="0" w:color="auto"/>
      </w:divBdr>
    </w:div>
    <w:div w:id="224682272">
      <w:bodyDiv w:val="1"/>
      <w:marLeft w:val="0"/>
      <w:marRight w:val="0"/>
      <w:marTop w:val="0"/>
      <w:marBottom w:val="0"/>
      <w:divBdr>
        <w:top w:val="none" w:sz="0" w:space="0" w:color="auto"/>
        <w:left w:val="none" w:sz="0" w:space="0" w:color="auto"/>
        <w:bottom w:val="none" w:sz="0" w:space="0" w:color="auto"/>
        <w:right w:val="none" w:sz="0" w:space="0" w:color="auto"/>
      </w:divBdr>
    </w:div>
    <w:div w:id="225651773">
      <w:bodyDiv w:val="1"/>
      <w:marLeft w:val="0"/>
      <w:marRight w:val="0"/>
      <w:marTop w:val="0"/>
      <w:marBottom w:val="0"/>
      <w:divBdr>
        <w:top w:val="none" w:sz="0" w:space="0" w:color="auto"/>
        <w:left w:val="none" w:sz="0" w:space="0" w:color="auto"/>
        <w:bottom w:val="none" w:sz="0" w:space="0" w:color="auto"/>
        <w:right w:val="none" w:sz="0" w:space="0" w:color="auto"/>
      </w:divBdr>
    </w:div>
    <w:div w:id="228151591">
      <w:bodyDiv w:val="1"/>
      <w:marLeft w:val="0"/>
      <w:marRight w:val="0"/>
      <w:marTop w:val="0"/>
      <w:marBottom w:val="0"/>
      <w:divBdr>
        <w:top w:val="none" w:sz="0" w:space="0" w:color="auto"/>
        <w:left w:val="none" w:sz="0" w:space="0" w:color="auto"/>
        <w:bottom w:val="none" w:sz="0" w:space="0" w:color="auto"/>
        <w:right w:val="none" w:sz="0" w:space="0" w:color="auto"/>
      </w:divBdr>
    </w:div>
    <w:div w:id="228344595">
      <w:bodyDiv w:val="1"/>
      <w:marLeft w:val="0"/>
      <w:marRight w:val="0"/>
      <w:marTop w:val="0"/>
      <w:marBottom w:val="0"/>
      <w:divBdr>
        <w:top w:val="none" w:sz="0" w:space="0" w:color="auto"/>
        <w:left w:val="none" w:sz="0" w:space="0" w:color="auto"/>
        <w:bottom w:val="none" w:sz="0" w:space="0" w:color="auto"/>
        <w:right w:val="none" w:sz="0" w:space="0" w:color="auto"/>
      </w:divBdr>
    </w:div>
    <w:div w:id="228655720">
      <w:bodyDiv w:val="1"/>
      <w:marLeft w:val="0"/>
      <w:marRight w:val="0"/>
      <w:marTop w:val="0"/>
      <w:marBottom w:val="0"/>
      <w:divBdr>
        <w:top w:val="none" w:sz="0" w:space="0" w:color="auto"/>
        <w:left w:val="none" w:sz="0" w:space="0" w:color="auto"/>
        <w:bottom w:val="none" w:sz="0" w:space="0" w:color="auto"/>
        <w:right w:val="none" w:sz="0" w:space="0" w:color="auto"/>
      </w:divBdr>
    </w:div>
    <w:div w:id="231088046">
      <w:bodyDiv w:val="1"/>
      <w:marLeft w:val="0"/>
      <w:marRight w:val="0"/>
      <w:marTop w:val="0"/>
      <w:marBottom w:val="0"/>
      <w:divBdr>
        <w:top w:val="none" w:sz="0" w:space="0" w:color="auto"/>
        <w:left w:val="none" w:sz="0" w:space="0" w:color="auto"/>
        <w:bottom w:val="none" w:sz="0" w:space="0" w:color="auto"/>
        <w:right w:val="none" w:sz="0" w:space="0" w:color="auto"/>
      </w:divBdr>
    </w:div>
    <w:div w:id="234895700">
      <w:bodyDiv w:val="1"/>
      <w:marLeft w:val="0"/>
      <w:marRight w:val="0"/>
      <w:marTop w:val="0"/>
      <w:marBottom w:val="0"/>
      <w:divBdr>
        <w:top w:val="none" w:sz="0" w:space="0" w:color="auto"/>
        <w:left w:val="none" w:sz="0" w:space="0" w:color="auto"/>
        <w:bottom w:val="none" w:sz="0" w:space="0" w:color="auto"/>
        <w:right w:val="none" w:sz="0" w:space="0" w:color="auto"/>
      </w:divBdr>
    </w:div>
    <w:div w:id="235238766">
      <w:bodyDiv w:val="1"/>
      <w:marLeft w:val="0"/>
      <w:marRight w:val="0"/>
      <w:marTop w:val="0"/>
      <w:marBottom w:val="0"/>
      <w:divBdr>
        <w:top w:val="none" w:sz="0" w:space="0" w:color="auto"/>
        <w:left w:val="none" w:sz="0" w:space="0" w:color="auto"/>
        <w:bottom w:val="none" w:sz="0" w:space="0" w:color="auto"/>
        <w:right w:val="none" w:sz="0" w:space="0" w:color="auto"/>
      </w:divBdr>
    </w:div>
    <w:div w:id="236983974">
      <w:bodyDiv w:val="1"/>
      <w:marLeft w:val="0"/>
      <w:marRight w:val="0"/>
      <w:marTop w:val="0"/>
      <w:marBottom w:val="0"/>
      <w:divBdr>
        <w:top w:val="none" w:sz="0" w:space="0" w:color="auto"/>
        <w:left w:val="none" w:sz="0" w:space="0" w:color="auto"/>
        <w:bottom w:val="none" w:sz="0" w:space="0" w:color="auto"/>
        <w:right w:val="none" w:sz="0" w:space="0" w:color="auto"/>
      </w:divBdr>
    </w:div>
    <w:div w:id="239364624">
      <w:bodyDiv w:val="1"/>
      <w:marLeft w:val="0"/>
      <w:marRight w:val="0"/>
      <w:marTop w:val="0"/>
      <w:marBottom w:val="0"/>
      <w:divBdr>
        <w:top w:val="none" w:sz="0" w:space="0" w:color="auto"/>
        <w:left w:val="none" w:sz="0" w:space="0" w:color="auto"/>
        <w:bottom w:val="none" w:sz="0" w:space="0" w:color="auto"/>
        <w:right w:val="none" w:sz="0" w:space="0" w:color="auto"/>
      </w:divBdr>
    </w:div>
    <w:div w:id="240989435">
      <w:bodyDiv w:val="1"/>
      <w:marLeft w:val="0"/>
      <w:marRight w:val="0"/>
      <w:marTop w:val="0"/>
      <w:marBottom w:val="0"/>
      <w:divBdr>
        <w:top w:val="none" w:sz="0" w:space="0" w:color="auto"/>
        <w:left w:val="none" w:sz="0" w:space="0" w:color="auto"/>
        <w:bottom w:val="none" w:sz="0" w:space="0" w:color="auto"/>
        <w:right w:val="none" w:sz="0" w:space="0" w:color="auto"/>
      </w:divBdr>
    </w:div>
    <w:div w:id="248930758">
      <w:bodyDiv w:val="1"/>
      <w:marLeft w:val="0"/>
      <w:marRight w:val="0"/>
      <w:marTop w:val="0"/>
      <w:marBottom w:val="0"/>
      <w:divBdr>
        <w:top w:val="none" w:sz="0" w:space="0" w:color="auto"/>
        <w:left w:val="none" w:sz="0" w:space="0" w:color="auto"/>
        <w:bottom w:val="none" w:sz="0" w:space="0" w:color="auto"/>
        <w:right w:val="none" w:sz="0" w:space="0" w:color="auto"/>
      </w:divBdr>
    </w:div>
    <w:div w:id="250433613">
      <w:bodyDiv w:val="1"/>
      <w:marLeft w:val="0"/>
      <w:marRight w:val="0"/>
      <w:marTop w:val="0"/>
      <w:marBottom w:val="0"/>
      <w:divBdr>
        <w:top w:val="none" w:sz="0" w:space="0" w:color="auto"/>
        <w:left w:val="none" w:sz="0" w:space="0" w:color="auto"/>
        <w:bottom w:val="none" w:sz="0" w:space="0" w:color="auto"/>
        <w:right w:val="none" w:sz="0" w:space="0" w:color="auto"/>
      </w:divBdr>
    </w:div>
    <w:div w:id="250508423">
      <w:bodyDiv w:val="1"/>
      <w:marLeft w:val="0"/>
      <w:marRight w:val="0"/>
      <w:marTop w:val="0"/>
      <w:marBottom w:val="0"/>
      <w:divBdr>
        <w:top w:val="none" w:sz="0" w:space="0" w:color="auto"/>
        <w:left w:val="none" w:sz="0" w:space="0" w:color="auto"/>
        <w:bottom w:val="none" w:sz="0" w:space="0" w:color="auto"/>
        <w:right w:val="none" w:sz="0" w:space="0" w:color="auto"/>
      </w:divBdr>
    </w:div>
    <w:div w:id="251399967">
      <w:bodyDiv w:val="1"/>
      <w:marLeft w:val="0"/>
      <w:marRight w:val="0"/>
      <w:marTop w:val="0"/>
      <w:marBottom w:val="0"/>
      <w:divBdr>
        <w:top w:val="none" w:sz="0" w:space="0" w:color="auto"/>
        <w:left w:val="none" w:sz="0" w:space="0" w:color="auto"/>
        <w:bottom w:val="none" w:sz="0" w:space="0" w:color="auto"/>
        <w:right w:val="none" w:sz="0" w:space="0" w:color="auto"/>
      </w:divBdr>
    </w:div>
    <w:div w:id="253831836">
      <w:bodyDiv w:val="1"/>
      <w:marLeft w:val="0"/>
      <w:marRight w:val="0"/>
      <w:marTop w:val="0"/>
      <w:marBottom w:val="0"/>
      <w:divBdr>
        <w:top w:val="none" w:sz="0" w:space="0" w:color="auto"/>
        <w:left w:val="none" w:sz="0" w:space="0" w:color="auto"/>
        <w:bottom w:val="none" w:sz="0" w:space="0" w:color="auto"/>
        <w:right w:val="none" w:sz="0" w:space="0" w:color="auto"/>
      </w:divBdr>
    </w:div>
    <w:div w:id="254558800">
      <w:bodyDiv w:val="1"/>
      <w:marLeft w:val="0"/>
      <w:marRight w:val="0"/>
      <w:marTop w:val="0"/>
      <w:marBottom w:val="0"/>
      <w:divBdr>
        <w:top w:val="none" w:sz="0" w:space="0" w:color="auto"/>
        <w:left w:val="none" w:sz="0" w:space="0" w:color="auto"/>
        <w:bottom w:val="none" w:sz="0" w:space="0" w:color="auto"/>
        <w:right w:val="none" w:sz="0" w:space="0" w:color="auto"/>
      </w:divBdr>
    </w:div>
    <w:div w:id="264194511">
      <w:bodyDiv w:val="1"/>
      <w:marLeft w:val="0"/>
      <w:marRight w:val="0"/>
      <w:marTop w:val="0"/>
      <w:marBottom w:val="0"/>
      <w:divBdr>
        <w:top w:val="none" w:sz="0" w:space="0" w:color="auto"/>
        <w:left w:val="none" w:sz="0" w:space="0" w:color="auto"/>
        <w:bottom w:val="none" w:sz="0" w:space="0" w:color="auto"/>
        <w:right w:val="none" w:sz="0" w:space="0" w:color="auto"/>
      </w:divBdr>
    </w:div>
    <w:div w:id="268703264">
      <w:bodyDiv w:val="1"/>
      <w:marLeft w:val="0"/>
      <w:marRight w:val="0"/>
      <w:marTop w:val="0"/>
      <w:marBottom w:val="0"/>
      <w:divBdr>
        <w:top w:val="none" w:sz="0" w:space="0" w:color="auto"/>
        <w:left w:val="none" w:sz="0" w:space="0" w:color="auto"/>
        <w:bottom w:val="none" w:sz="0" w:space="0" w:color="auto"/>
        <w:right w:val="none" w:sz="0" w:space="0" w:color="auto"/>
      </w:divBdr>
    </w:div>
    <w:div w:id="270553640">
      <w:bodyDiv w:val="1"/>
      <w:marLeft w:val="0"/>
      <w:marRight w:val="0"/>
      <w:marTop w:val="0"/>
      <w:marBottom w:val="0"/>
      <w:divBdr>
        <w:top w:val="none" w:sz="0" w:space="0" w:color="auto"/>
        <w:left w:val="none" w:sz="0" w:space="0" w:color="auto"/>
        <w:bottom w:val="none" w:sz="0" w:space="0" w:color="auto"/>
        <w:right w:val="none" w:sz="0" w:space="0" w:color="auto"/>
      </w:divBdr>
      <w:divsChild>
        <w:div w:id="2093815365">
          <w:marLeft w:val="0"/>
          <w:marRight w:val="0"/>
          <w:marTop w:val="0"/>
          <w:marBottom w:val="480"/>
          <w:divBdr>
            <w:top w:val="none" w:sz="0" w:space="0" w:color="auto"/>
            <w:left w:val="none" w:sz="0" w:space="0" w:color="auto"/>
            <w:bottom w:val="none" w:sz="0" w:space="0" w:color="auto"/>
            <w:right w:val="none" w:sz="0" w:space="0" w:color="auto"/>
          </w:divBdr>
          <w:divsChild>
            <w:div w:id="12903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9925">
      <w:bodyDiv w:val="1"/>
      <w:marLeft w:val="0"/>
      <w:marRight w:val="0"/>
      <w:marTop w:val="0"/>
      <w:marBottom w:val="0"/>
      <w:divBdr>
        <w:top w:val="none" w:sz="0" w:space="0" w:color="auto"/>
        <w:left w:val="none" w:sz="0" w:space="0" w:color="auto"/>
        <w:bottom w:val="none" w:sz="0" w:space="0" w:color="auto"/>
        <w:right w:val="none" w:sz="0" w:space="0" w:color="auto"/>
      </w:divBdr>
    </w:div>
    <w:div w:id="274169227">
      <w:bodyDiv w:val="1"/>
      <w:marLeft w:val="0"/>
      <w:marRight w:val="0"/>
      <w:marTop w:val="0"/>
      <w:marBottom w:val="0"/>
      <w:divBdr>
        <w:top w:val="none" w:sz="0" w:space="0" w:color="auto"/>
        <w:left w:val="none" w:sz="0" w:space="0" w:color="auto"/>
        <w:bottom w:val="none" w:sz="0" w:space="0" w:color="auto"/>
        <w:right w:val="none" w:sz="0" w:space="0" w:color="auto"/>
      </w:divBdr>
      <w:divsChild>
        <w:div w:id="557280751">
          <w:marLeft w:val="0"/>
          <w:marRight w:val="0"/>
          <w:marTop w:val="0"/>
          <w:marBottom w:val="0"/>
          <w:divBdr>
            <w:top w:val="none" w:sz="0" w:space="0" w:color="auto"/>
            <w:left w:val="none" w:sz="0" w:space="0" w:color="auto"/>
            <w:bottom w:val="none" w:sz="0" w:space="0" w:color="auto"/>
            <w:right w:val="none" w:sz="0" w:space="0" w:color="auto"/>
          </w:divBdr>
        </w:div>
      </w:divsChild>
    </w:div>
    <w:div w:id="277107523">
      <w:bodyDiv w:val="1"/>
      <w:marLeft w:val="0"/>
      <w:marRight w:val="0"/>
      <w:marTop w:val="0"/>
      <w:marBottom w:val="0"/>
      <w:divBdr>
        <w:top w:val="none" w:sz="0" w:space="0" w:color="auto"/>
        <w:left w:val="none" w:sz="0" w:space="0" w:color="auto"/>
        <w:bottom w:val="none" w:sz="0" w:space="0" w:color="auto"/>
        <w:right w:val="none" w:sz="0" w:space="0" w:color="auto"/>
      </w:divBdr>
    </w:div>
    <w:div w:id="278144055">
      <w:bodyDiv w:val="1"/>
      <w:marLeft w:val="0"/>
      <w:marRight w:val="0"/>
      <w:marTop w:val="0"/>
      <w:marBottom w:val="0"/>
      <w:divBdr>
        <w:top w:val="none" w:sz="0" w:space="0" w:color="auto"/>
        <w:left w:val="none" w:sz="0" w:space="0" w:color="auto"/>
        <w:bottom w:val="none" w:sz="0" w:space="0" w:color="auto"/>
        <w:right w:val="none" w:sz="0" w:space="0" w:color="auto"/>
      </w:divBdr>
    </w:div>
    <w:div w:id="280771075">
      <w:bodyDiv w:val="1"/>
      <w:marLeft w:val="0"/>
      <w:marRight w:val="0"/>
      <w:marTop w:val="0"/>
      <w:marBottom w:val="0"/>
      <w:divBdr>
        <w:top w:val="none" w:sz="0" w:space="0" w:color="auto"/>
        <w:left w:val="none" w:sz="0" w:space="0" w:color="auto"/>
        <w:bottom w:val="none" w:sz="0" w:space="0" w:color="auto"/>
        <w:right w:val="none" w:sz="0" w:space="0" w:color="auto"/>
      </w:divBdr>
    </w:div>
    <w:div w:id="282925114">
      <w:bodyDiv w:val="1"/>
      <w:marLeft w:val="0"/>
      <w:marRight w:val="0"/>
      <w:marTop w:val="0"/>
      <w:marBottom w:val="0"/>
      <w:divBdr>
        <w:top w:val="none" w:sz="0" w:space="0" w:color="auto"/>
        <w:left w:val="none" w:sz="0" w:space="0" w:color="auto"/>
        <w:bottom w:val="none" w:sz="0" w:space="0" w:color="auto"/>
        <w:right w:val="none" w:sz="0" w:space="0" w:color="auto"/>
      </w:divBdr>
    </w:div>
    <w:div w:id="286395608">
      <w:bodyDiv w:val="1"/>
      <w:marLeft w:val="0"/>
      <w:marRight w:val="0"/>
      <w:marTop w:val="0"/>
      <w:marBottom w:val="0"/>
      <w:divBdr>
        <w:top w:val="none" w:sz="0" w:space="0" w:color="auto"/>
        <w:left w:val="none" w:sz="0" w:space="0" w:color="auto"/>
        <w:bottom w:val="none" w:sz="0" w:space="0" w:color="auto"/>
        <w:right w:val="none" w:sz="0" w:space="0" w:color="auto"/>
      </w:divBdr>
    </w:div>
    <w:div w:id="292445741">
      <w:bodyDiv w:val="1"/>
      <w:marLeft w:val="0"/>
      <w:marRight w:val="0"/>
      <w:marTop w:val="0"/>
      <w:marBottom w:val="0"/>
      <w:divBdr>
        <w:top w:val="none" w:sz="0" w:space="0" w:color="auto"/>
        <w:left w:val="none" w:sz="0" w:space="0" w:color="auto"/>
        <w:bottom w:val="none" w:sz="0" w:space="0" w:color="auto"/>
        <w:right w:val="none" w:sz="0" w:space="0" w:color="auto"/>
      </w:divBdr>
    </w:div>
    <w:div w:id="293289088">
      <w:bodyDiv w:val="1"/>
      <w:marLeft w:val="0"/>
      <w:marRight w:val="0"/>
      <w:marTop w:val="0"/>
      <w:marBottom w:val="0"/>
      <w:divBdr>
        <w:top w:val="none" w:sz="0" w:space="0" w:color="auto"/>
        <w:left w:val="none" w:sz="0" w:space="0" w:color="auto"/>
        <w:bottom w:val="none" w:sz="0" w:space="0" w:color="auto"/>
        <w:right w:val="none" w:sz="0" w:space="0" w:color="auto"/>
      </w:divBdr>
    </w:div>
    <w:div w:id="300309693">
      <w:bodyDiv w:val="1"/>
      <w:marLeft w:val="0"/>
      <w:marRight w:val="0"/>
      <w:marTop w:val="0"/>
      <w:marBottom w:val="0"/>
      <w:divBdr>
        <w:top w:val="none" w:sz="0" w:space="0" w:color="auto"/>
        <w:left w:val="none" w:sz="0" w:space="0" w:color="auto"/>
        <w:bottom w:val="none" w:sz="0" w:space="0" w:color="auto"/>
        <w:right w:val="none" w:sz="0" w:space="0" w:color="auto"/>
      </w:divBdr>
    </w:div>
    <w:div w:id="304896789">
      <w:bodyDiv w:val="1"/>
      <w:marLeft w:val="0"/>
      <w:marRight w:val="0"/>
      <w:marTop w:val="0"/>
      <w:marBottom w:val="0"/>
      <w:divBdr>
        <w:top w:val="none" w:sz="0" w:space="0" w:color="auto"/>
        <w:left w:val="none" w:sz="0" w:space="0" w:color="auto"/>
        <w:bottom w:val="none" w:sz="0" w:space="0" w:color="auto"/>
        <w:right w:val="none" w:sz="0" w:space="0" w:color="auto"/>
      </w:divBdr>
    </w:div>
    <w:div w:id="305863360">
      <w:bodyDiv w:val="1"/>
      <w:marLeft w:val="0"/>
      <w:marRight w:val="0"/>
      <w:marTop w:val="0"/>
      <w:marBottom w:val="0"/>
      <w:divBdr>
        <w:top w:val="none" w:sz="0" w:space="0" w:color="auto"/>
        <w:left w:val="none" w:sz="0" w:space="0" w:color="auto"/>
        <w:bottom w:val="none" w:sz="0" w:space="0" w:color="auto"/>
        <w:right w:val="none" w:sz="0" w:space="0" w:color="auto"/>
      </w:divBdr>
    </w:div>
    <w:div w:id="307051595">
      <w:bodyDiv w:val="1"/>
      <w:marLeft w:val="0"/>
      <w:marRight w:val="0"/>
      <w:marTop w:val="0"/>
      <w:marBottom w:val="0"/>
      <w:divBdr>
        <w:top w:val="none" w:sz="0" w:space="0" w:color="auto"/>
        <w:left w:val="none" w:sz="0" w:space="0" w:color="auto"/>
        <w:bottom w:val="none" w:sz="0" w:space="0" w:color="auto"/>
        <w:right w:val="none" w:sz="0" w:space="0" w:color="auto"/>
      </w:divBdr>
      <w:divsChild>
        <w:div w:id="713457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904933">
      <w:bodyDiv w:val="1"/>
      <w:marLeft w:val="0"/>
      <w:marRight w:val="0"/>
      <w:marTop w:val="0"/>
      <w:marBottom w:val="0"/>
      <w:divBdr>
        <w:top w:val="none" w:sz="0" w:space="0" w:color="auto"/>
        <w:left w:val="none" w:sz="0" w:space="0" w:color="auto"/>
        <w:bottom w:val="none" w:sz="0" w:space="0" w:color="auto"/>
        <w:right w:val="none" w:sz="0" w:space="0" w:color="auto"/>
      </w:divBdr>
      <w:divsChild>
        <w:div w:id="91274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97312">
      <w:bodyDiv w:val="1"/>
      <w:marLeft w:val="0"/>
      <w:marRight w:val="0"/>
      <w:marTop w:val="0"/>
      <w:marBottom w:val="0"/>
      <w:divBdr>
        <w:top w:val="none" w:sz="0" w:space="0" w:color="auto"/>
        <w:left w:val="none" w:sz="0" w:space="0" w:color="auto"/>
        <w:bottom w:val="none" w:sz="0" w:space="0" w:color="auto"/>
        <w:right w:val="none" w:sz="0" w:space="0" w:color="auto"/>
      </w:divBdr>
    </w:div>
    <w:div w:id="308292632">
      <w:bodyDiv w:val="1"/>
      <w:marLeft w:val="0"/>
      <w:marRight w:val="0"/>
      <w:marTop w:val="0"/>
      <w:marBottom w:val="0"/>
      <w:divBdr>
        <w:top w:val="none" w:sz="0" w:space="0" w:color="auto"/>
        <w:left w:val="none" w:sz="0" w:space="0" w:color="auto"/>
        <w:bottom w:val="none" w:sz="0" w:space="0" w:color="auto"/>
        <w:right w:val="none" w:sz="0" w:space="0" w:color="auto"/>
      </w:divBdr>
      <w:divsChild>
        <w:div w:id="317804823">
          <w:marLeft w:val="0"/>
          <w:marRight w:val="0"/>
          <w:marTop w:val="0"/>
          <w:marBottom w:val="0"/>
          <w:divBdr>
            <w:top w:val="none" w:sz="0" w:space="0" w:color="auto"/>
            <w:left w:val="none" w:sz="0" w:space="0" w:color="auto"/>
            <w:bottom w:val="none" w:sz="0" w:space="0" w:color="auto"/>
            <w:right w:val="none" w:sz="0" w:space="0" w:color="auto"/>
          </w:divBdr>
        </w:div>
      </w:divsChild>
    </w:div>
    <w:div w:id="308902405">
      <w:bodyDiv w:val="1"/>
      <w:marLeft w:val="0"/>
      <w:marRight w:val="0"/>
      <w:marTop w:val="0"/>
      <w:marBottom w:val="0"/>
      <w:divBdr>
        <w:top w:val="none" w:sz="0" w:space="0" w:color="auto"/>
        <w:left w:val="none" w:sz="0" w:space="0" w:color="auto"/>
        <w:bottom w:val="none" w:sz="0" w:space="0" w:color="auto"/>
        <w:right w:val="none" w:sz="0" w:space="0" w:color="auto"/>
      </w:divBdr>
      <w:divsChild>
        <w:div w:id="1894463752">
          <w:marLeft w:val="0"/>
          <w:marRight w:val="0"/>
          <w:marTop w:val="0"/>
          <w:marBottom w:val="480"/>
          <w:divBdr>
            <w:top w:val="none" w:sz="0" w:space="0" w:color="auto"/>
            <w:left w:val="none" w:sz="0" w:space="0" w:color="auto"/>
            <w:bottom w:val="none" w:sz="0" w:space="0" w:color="auto"/>
            <w:right w:val="none" w:sz="0" w:space="0" w:color="auto"/>
          </w:divBdr>
          <w:divsChild>
            <w:div w:id="19199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918">
      <w:bodyDiv w:val="1"/>
      <w:marLeft w:val="0"/>
      <w:marRight w:val="0"/>
      <w:marTop w:val="0"/>
      <w:marBottom w:val="0"/>
      <w:divBdr>
        <w:top w:val="none" w:sz="0" w:space="0" w:color="auto"/>
        <w:left w:val="none" w:sz="0" w:space="0" w:color="auto"/>
        <w:bottom w:val="none" w:sz="0" w:space="0" w:color="auto"/>
        <w:right w:val="none" w:sz="0" w:space="0" w:color="auto"/>
      </w:divBdr>
    </w:div>
    <w:div w:id="311981713">
      <w:bodyDiv w:val="1"/>
      <w:marLeft w:val="0"/>
      <w:marRight w:val="0"/>
      <w:marTop w:val="0"/>
      <w:marBottom w:val="0"/>
      <w:divBdr>
        <w:top w:val="none" w:sz="0" w:space="0" w:color="auto"/>
        <w:left w:val="none" w:sz="0" w:space="0" w:color="auto"/>
        <w:bottom w:val="none" w:sz="0" w:space="0" w:color="auto"/>
        <w:right w:val="none" w:sz="0" w:space="0" w:color="auto"/>
      </w:divBdr>
    </w:div>
    <w:div w:id="313341810">
      <w:bodyDiv w:val="1"/>
      <w:marLeft w:val="0"/>
      <w:marRight w:val="0"/>
      <w:marTop w:val="0"/>
      <w:marBottom w:val="0"/>
      <w:divBdr>
        <w:top w:val="none" w:sz="0" w:space="0" w:color="auto"/>
        <w:left w:val="none" w:sz="0" w:space="0" w:color="auto"/>
        <w:bottom w:val="none" w:sz="0" w:space="0" w:color="auto"/>
        <w:right w:val="none" w:sz="0" w:space="0" w:color="auto"/>
      </w:divBdr>
    </w:div>
    <w:div w:id="318848044">
      <w:bodyDiv w:val="1"/>
      <w:marLeft w:val="0"/>
      <w:marRight w:val="0"/>
      <w:marTop w:val="0"/>
      <w:marBottom w:val="0"/>
      <w:divBdr>
        <w:top w:val="none" w:sz="0" w:space="0" w:color="auto"/>
        <w:left w:val="none" w:sz="0" w:space="0" w:color="auto"/>
        <w:bottom w:val="none" w:sz="0" w:space="0" w:color="auto"/>
        <w:right w:val="none" w:sz="0" w:space="0" w:color="auto"/>
      </w:divBdr>
    </w:div>
    <w:div w:id="320087738">
      <w:bodyDiv w:val="1"/>
      <w:marLeft w:val="0"/>
      <w:marRight w:val="0"/>
      <w:marTop w:val="0"/>
      <w:marBottom w:val="0"/>
      <w:divBdr>
        <w:top w:val="none" w:sz="0" w:space="0" w:color="auto"/>
        <w:left w:val="none" w:sz="0" w:space="0" w:color="auto"/>
        <w:bottom w:val="none" w:sz="0" w:space="0" w:color="auto"/>
        <w:right w:val="none" w:sz="0" w:space="0" w:color="auto"/>
      </w:divBdr>
    </w:div>
    <w:div w:id="321542071">
      <w:bodyDiv w:val="1"/>
      <w:marLeft w:val="0"/>
      <w:marRight w:val="0"/>
      <w:marTop w:val="0"/>
      <w:marBottom w:val="0"/>
      <w:divBdr>
        <w:top w:val="none" w:sz="0" w:space="0" w:color="auto"/>
        <w:left w:val="none" w:sz="0" w:space="0" w:color="auto"/>
        <w:bottom w:val="none" w:sz="0" w:space="0" w:color="auto"/>
        <w:right w:val="none" w:sz="0" w:space="0" w:color="auto"/>
      </w:divBdr>
    </w:div>
    <w:div w:id="322703045">
      <w:bodyDiv w:val="1"/>
      <w:marLeft w:val="0"/>
      <w:marRight w:val="0"/>
      <w:marTop w:val="0"/>
      <w:marBottom w:val="0"/>
      <w:divBdr>
        <w:top w:val="none" w:sz="0" w:space="0" w:color="auto"/>
        <w:left w:val="none" w:sz="0" w:space="0" w:color="auto"/>
        <w:bottom w:val="none" w:sz="0" w:space="0" w:color="auto"/>
        <w:right w:val="none" w:sz="0" w:space="0" w:color="auto"/>
      </w:divBdr>
    </w:div>
    <w:div w:id="326594272">
      <w:bodyDiv w:val="1"/>
      <w:marLeft w:val="0"/>
      <w:marRight w:val="0"/>
      <w:marTop w:val="0"/>
      <w:marBottom w:val="0"/>
      <w:divBdr>
        <w:top w:val="none" w:sz="0" w:space="0" w:color="auto"/>
        <w:left w:val="none" w:sz="0" w:space="0" w:color="auto"/>
        <w:bottom w:val="none" w:sz="0" w:space="0" w:color="auto"/>
        <w:right w:val="none" w:sz="0" w:space="0" w:color="auto"/>
      </w:divBdr>
    </w:div>
    <w:div w:id="327289742">
      <w:bodyDiv w:val="1"/>
      <w:marLeft w:val="0"/>
      <w:marRight w:val="0"/>
      <w:marTop w:val="0"/>
      <w:marBottom w:val="0"/>
      <w:divBdr>
        <w:top w:val="none" w:sz="0" w:space="0" w:color="auto"/>
        <w:left w:val="none" w:sz="0" w:space="0" w:color="auto"/>
        <w:bottom w:val="none" w:sz="0" w:space="0" w:color="auto"/>
        <w:right w:val="none" w:sz="0" w:space="0" w:color="auto"/>
      </w:divBdr>
    </w:div>
    <w:div w:id="328601617">
      <w:bodyDiv w:val="1"/>
      <w:marLeft w:val="0"/>
      <w:marRight w:val="0"/>
      <w:marTop w:val="0"/>
      <w:marBottom w:val="0"/>
      <w:divBdr>
        <w:top w:val="none" w:sz="0" w:space="0" w:color="auto"/>
        <w:left w:val="none" w:sz="0" w:space="0" w:color="auto"/>
        <w:bottom w:val="none" w:sz="0" w:space="0" w:color="auto"/>
        <w:right w:val="none" w:sz="0" w:space="0" w:color="auto"/>
      </w:divBdr>
    </w:div>
    <w:div w:id="329063547">
      <w:bodyDiv w:val="1"/>
      <w:marLeft w:val="0"/>
      <w:marRight w:val="0"/>
      <w:marTop w:val="0"/>
      <w:marBottom w:val="0"/>
      <w:divBdr>
        <w:top w:val="none" w:sz="0" w:space="0" w:color="auto"/>
        <w:left w:val="none" w:sz="0" w:space="0" w:color="auto"/>
        <w:bottom w:val="none" w:sz="0" w:space="0" w:color="auto"/>
        <w:right w:val="none" w:sz="0" w:space="0" w:color="auto"/>
      </w:divBdr>
    </w:div>
    <w:div w:id="330835061">
      <w:bodyDiv w:val="1"/>
      <w:marLeft w:val="0"/>
      <w:marRight w:val="0"/>
      <w:marTop w:val="0"/>
      <w:marBottom w:val="0"/>
      <w:divBdr>
        <w:top w:val="none" w:sz="0" w:space="0" w:color="auto"/>
        <w:left w:val="none" w:sz="0" w:space="0" w:color="auto"/>
        <w:bottom w:val="none" w:sz="0" w:space="0" w:color="auto"/>
        <w:right w:val="none" w:sz="0" w:space="0" w:color="auto"/>
      </w:divBdr>
      <w:divsChild>
        <w:div w:id="1035540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577330">
      <w:bodyDiv w:val="1"/>
      <w:marLeft w:val="0"/>
      <w:marRight w:val="0"/>
      <w:marTop w:val="0"/>
      <w:marBottom w:val="0"/>
      <w:divBdr>
        <w:top w:val="none" w:sz="0" w:space="0" w:color="auto"/>
        <w:left w:val="none" w:sz="0" w:space="0" w:color="auto"/>
        <w:bottom w:val="none" w:sz="0" w:space="0" w:color="auto"/>
        <w:right w:val="none" w:sz="0" w:space="0" w:color="auto"/>
      </w:divBdr>
    </w:div>
    <w:div w:id="335810653">
      <w:bodyDiv w:val="1"/>
      <w:marLeft w:val="0"/>
      <w:marRight w:val="0"/>
      <w:marTop w:val="0"/>
      <w:marBottom w:val="0"/>
      <w:divBdr>
        <w:top w:val="none" w:sz="0" w:space="0" w:color="auto"/>
        <w:left w:val="none" w:sz="0" w:space="0" w:color="auto"/>
        <w:bottom w:val="none" w:sz="0" w:space="0" w:color="auto"/>
        <w:right w:val="none" w:sz="0" w:space="0" w:color="auto"/>
      </w:divBdr>
    </w:div>
    <w:div w:id="339358267">
      <w:bodyDiv w:val="1"/>
      <w:marLeft w:val="0"/>
      <w:marRight w:val="0"/>
      <w:marTop w:val="0"/>
      <w:marBottom w:val="0"/>
      <w:divBdr>
        <w:top w:val="none" w:sz="0" w:space="0" w:color="auto"/>
        <w:left w:val="none" w:sz="0" w:space="0" w:color="auto"/>
        <w:bottom w:val="none" w:sz="0" w:space="0" w:color="auto"/>
        <w:right w:val="none" w:sz="0" w:space="0" w:color="auto"/>
      </w:divBdr>
    </w:div>
    <w:div w:id="346716725">
      <w:bodyDiv w:val="1"/>
      <w:marLeft w:val="0"/>
      <w:marRight w:val="0"/>
      <w:marTop w:val="0"/>
      <w:marBottom w:val="0"/>
      <w:divBdr>
        <w:top w:val="none" w:sz="0" w:space="0" w:color="auto"/>
        <w:left w:val="none" w:sz="0" w:space="0" w:color="auto"/>
        <w:bottom w:val="none" w:sz="0" w:space="0" w:color="auto"/>
        <w:right w:val="none" w:sz="0" w:space="0" w:color="auto"/>
      </w:divBdr>
    </w:div>
    <w:div w:id="347293570">
      <w:bodyDiv w:val="1"/>
      <w:marLeft w:val="0"/>
      <w:marRight w:val="0"/>
      <w:marTop w:val="0"/>
      <w:marBottom w:val="0"/>
      <w:divBdr>
        <w:top w:val="none" w:sz="0" w:space="0" w:color="auto"/>
        <w:left w:val="none" w:sz="0" w:space="0" w:color="auto"/>
        <w:bottom w:val="none" w:sz="0" w:space="0" w:color="auto"/>
        <w:right w:val="none" w:sz="0" w:space="0" w:color="auto"/>
      </w:divBdr>
    </w:div>
    <w:div w:id="353581249">
      <w:bodyDiv w:val="1"/>
      <w:marLeft w:val="0"/>
      <w:marRight w:val="0"/>
      <w:marTop w:val="0"/>
      <w:marBottom w:val="0"/>
      <w:divBdr>
        <w:top w:val="none" w:sz="0" w:space="0" w:color="auto"/>
        <w:left w:val="none" w:sz="0" w:space="0" w:color="auto"/>
        <w:bottom w:val="none" w:sz="0" w:space="0" w:color="auto"/>
        <w:right w:val="none" w:sz="0" w:space="0" w:color="auto"/>
      </w:divBdr>
    </w:div>
    <w:div w:id="354576770">
      <w:bodyDiv w:val="1"/>
      <w:marLeft w:val="0"/>
      <w:marRight w:val="0"/>
      <w:marTop w:val="0"/>
      <w:marBottom w:val="0"/>
      <w:divBdr>
        <w:top w:val="none" w:sz="0" w:space="0" w:color="auto"/>
        <w:left w:val="none" w:sz="0" w:space="0" w:color="auto"/>
        <w:bottom w:val="none" w:sz="0" w:space="0" w:color="auto"/>
        <w:right w:val="none" w:sz="0" w:space="0" w:color="auto"/>
      </w:divBdr>
    </w:div>
    <w:div w:id="355081067">
      <w:bodyDiv w:val="1"/>
      <w:marLeft w:val="0"/>
      <w:marRight w:val="0"/>
      <w:marTop w:val="0"/>
      <w:marBottom w:val="0"/>
      <w:divBdr>
        <w:top w:val="none" w:sz="0" w:space="0" w:color="auto"/>
        <w:left w:val="none" w:sz="0" w:space="0" w:color="auto"/>
        <w:bottom w:val="none" w:sz="0" w:space="0" w:color="auto"/>
        <w:right w:val="none" w:sz="0" w:space="0" w:color="auto"/>
      </w:divBdr>
    </w:div>
    <w:div w:id="359742768">
      <w:bodyDiv w:val="1"/>
      <w:marLeft w:val="0"/>
      <w:marRight w:val="0"/>
      <w:marTop w:val="0"/>
      <w:marBottom w:val="0"/>
      <w:divBdr>
        <w:top w:val="none" w:sz="0" w:space="0" w:color="auto"/>
        <w:left w:val="none" w:sz="0" w:space="0" w:color="auto"/>
        <w:bottom w:val="none" w:sz="0" w:space="0" w:color="auto"/>
        <w:right w:val="none" w:sz="0" w:space="0" w:color="auto"/>
      </w:divBdr>
    </w:div>
    <w:div w:id="360472086">
      <w:bodyDiv w:val="1"/>
      <w:marLeft w:val="0"/>
      <w:marRight w:val="0"/>
      <w:marTop w:val="0"/>
      <w:marBottom w:val="0"/>
      <w:divBdr>
        <w:top w:val="none" w:sz="0" w:space="0" w:color="auto"/>
        <w:left w:val="none" w:sz="0" w:space="0" w:color="auto"/>
        <w:bottom w:val="none" w:sz="0" w:space="0" w:color="auto"/>
        <w:right w:val="none" w:sz="0" w:space="0" w:color="auto"/>
      </w:divBdr>
      <w:divsChild>
        <w:div w:id="918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39489">
      <w:bodyDiv w:val="1"/>
      <w:marLeft w:val="0"/>
      <w:marRight w:val="0"/>
      <w:marTop w:val="0"/>
      <w:marBottom w:val="0"/>
      <w:divBdr>
        <w:top w:val="none" w:sz="0" w:space="0" w:color="auto"/>
        <w:left w:val="none" w:sz="0" w:space="0" w:color="auto"/>
        <w:bottom w:val="none" w:sz="0" w:space="0" w:color="auto"/>
        <w:right w:val="none" w:sz="0" w:space="0" w:color="auto"/>
      </w:divBdr>
    </w:div>
    <w:div w:id="368799896">
      <w:bodyDiv w:val="1"/>
      <w:marLeft w:val="0"/>
      <w:marRight w:val="0"/>
      <w:marTop w:val="0"/>
      <w:marBottom w:val="0"/>
      <w:divBdr>
        <w:top w:val="none" w:sz="0" w:space="0" w:color="auto"/>
        <w:left w:val="none" w:sz="0" w:space="0" w:color="auto"/>
        <w:bottom w:val="none" w:sz="0" w:space="0" w:color="auto"/>
        <w:right w:val="none" w:sz="0" w:space="0" w:color="auto"/>
      </w:divBdr>
    </w:div>
    <w:div w:id="375659704">
      <w:bodyDiv w:val="1"/>
      <w:marLeft w:val="0"/>
      <w:marRight w:val="0"/>
      <w:marTop w:val="0"/>
      <w:marBottom w:val="0"/>
      <w:divBdr>
        <w:top w:val="none" w:sz="0" w:space="0" w:color="auto"/>
        <w:left w:val="none" w:sz="0" w:space="0" w:color="auto"/>
        <w:bottom w:val="none" w:sz="0" w:space="0" w:color="auto"/>
        <w:right w:val="none" w:sz="0" w:space="0" w:color="auto"/>
      </w:divBdr>
      <w:divsChild>
        <w:div w:id="320432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69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633756">
      <w:bodyDiv w:val="1"/>
      <w:marLeft w:val="0"/>
      <w:marRight w:val="0"/>
      <w:marTop w:val="0"/>
      <w:marBottom w:val="0"/>
      <w:divBdr>
        <w:top w:val="none" w:sz="0" w:space="0" w:color="auto"/>
        <w:left w:val="none" w:sz="0" w:space="0" w:color="auto"/>
        <w:bottom w:val="none" w:sz="0" w:space="0" w:color="auto"/>
        <w:right w:val="none" w:sz="0" w:space="0" w:color="auto"/>
      </w:divBdr>
    </w:div>
    <w:div w:id="379325749">
      <w:bodyDiv w:val="1"/>
      <w:marLeft w:val="0"/>
      <w:marRight w:val="0"/>
      <w:marTop w:val="0"/>
      <w:marBottom w:val="0"/>
      <w:divBdr>
        <w:top w:val="none" w:sz="0" w:space="0" w:color="auto"/>
        <w:left w:val="none" w:sz="0" w:space="0" w:color="auto"/>
        <w:bottom w:val="none" w:sz="0" w:space="0" w:color="auto"/>
        <w:right w:val="none" w:sz="0" w:space="0" w:color="auto"/>
      </w:divBdr>
    </w:div>
    <w:div w:id="381364144">
      <w:bodyDiv w:val="1"/>
      <w:marLeft w:val="0"/>
      <w:marRight w:val="0"/>
      <w:marTop w:val="0"/>
      <w:marBottom w:val="0"/>
      <w:divBdr>
        <w:top w:val="none" w:sz="0" w:space="0" w:color="auto"/>
        <w:left w:val="none" w:sz="0" w:space="0" w:color="auto"/>
        <w:bottom w:val="none" w:sz="0" w:space="0" w:color="auto"/>
        <w:right w:val="none" w:sz="0" w:space="0" w:color="auto"/>
      </w:divBdr>
    </w:div>
    <w:div w:id="381371881">
      <w:bodyDiv w:val="1"/>
      <w:marLeft w:val="0"/>
      <w:marRight w:val="0"/>
      <w:marTop w:val="0"/>
      <w:marBottom w:val="0"/>
      <w:divBdr>
        <w:top w:val="none" w:sz="0" w:space="0" w:color="auto"/>
        <w:left w:val="none" w:sz="0" w:space="0" w:color="auto"/>
        <w:bottom w:val="none" w:sz="0" w:space="0" w:color="auto"/>
        <w:right w:val="none" w:sz="0" w:space="0" w:color="auto"/>
      </w:divBdr>
      <w:divsChild>
        <w:div w:id="9299704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418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3143086">
      <w:bodyDiv w:val="1"/>
      <w:marLeft w:val="0"/>
      <w:marRight w:val="0"/>
      <w:marTop w:val="0"/>
      <w:marBottom w:val="0"/>
      <w:divBdr>
        <w:top w:val="none" w:sz="0" w:space="0" w:color="auto"/>
        <w:left w:val="none" w:sz="0" w:space="0" w:color="auto"/>
        <w:bottom w:val="none" w:sz="0" w:space="0" w:color="auto"/>
        <w:right w:val="none" w:sz="0" w:space="0" w:color="auto"/>
      </w:divBdr>
    </w:div>
    <w:div w:id="384187163">
      <w:bodyDiv w:val="1"/>
      <w:marLeft w:val="0"/>
      <w:marRight w:val="0"/>
      <w:marTop w:val="0"/>
      <w:marBottom w:val="0"/>
      <w:divBdr>
        <w:top w:val="none" w:sz="0" w:space="0" w:color="auto"/>
        <w:left w:val="none" w:sz="0" w:space="0" w:color="auto"/>
        <w:bottom w:val="none" w:sz="0" w:space="0" w:color="auto"/>
        <w:right w:val="none" w:sz="0" w:space="0" w:color="auto"/>
      </w:divBdr>
      <w:divsChild>
        <w:div w:id="1306541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806321">
      <w:bodyDiv w:val="1"/>
      <w:marLeft w:val="0"/>
      <w:marRight w:val="0"/>
      <w:marTop w:val="0"/>
      <w:marBottom w:val="0"/>
      <w:divBdr>
        <w:top w:val="none" w:sz="0" w:space="0" w:color="auto"/>
        <w:left w:val="none" w:sz="0" w:space="0" w:color="auto"/>
        <w:bottom w:val="none" w:sz="0" w:space="0" w:color="auto"/>
        <w:right w:val="none" w:sz="0" w:space="0" w:color="auto"/>
      </w:divBdr>
    </w:div>
    <w:div w:id="392045689">
      <w:bodyDiv w:val="1"/>
      <w:marLeft w:val="0"/>
      <w:marRight w:val="0"/>
      <w:marTop w:val="0"/>
      <w:marBottom w:val="0"/>
      <w:divBdr>
        <w:top w:val="none" w:sz="0" w:space="0" w:color="auto"/>
        <w:left w:val="none" w:sz="0" w:space="0" w:color="auto"/>
        <w:bottom w:val="none" w:sz="0" w:space="0" w:color="auto"/>
        <w:right w:val="none" w:sz="0" w:space="0" w:color="auto"/>
      </w:divBdr>
    </w:div>
    <w:div w:id="392630349">
      <w:bodyDiv w:val="1"/>
      <w:marLeft w:val="0"/>
      <w:marRight w:val="0"/>
      <w:marTop w:val="0"/>
      <w:marBottom w:val="0"/>
      <w:divBdr>
        <w:top w:val="none" w:sz="0" w:space="0" w:color="auto"/>
        <w:left w:val="none" w:sz="0" w:space="0" w:color="auto"/>
        <w:bottom w:val="none" w:sz="0" w:space="0" w:color="auto"/>
        <w:right w:val="none" w:sz="0" w:space="0" w:color="auto"/>
      </w:divBdr>
    </w:div>
    <w:div w:id="393163907">
      <w:bodyDiv w:val="1"/>
      <w:marLeft w:val="0"/>
      <w:marRight w:val="0"/>
      <w:marTop w:val="0"/>
      <w:marBottom w:val="0"/>
      <w:divBdr>
        <w:top w:val="none" w:sz="0" w:space="0" w:color="auto"/>
        <w:left w:val="none" w:sz="0" w:space="0" w:color="auto"/>
        <w:bottom w:val="none" w:sz="0" w:space="0" w:color="auto"/>
        <w:right w:val="none" w:sz="0" w:space="0" w:color="auto"/>
      </w:divBdr>
    </w:div>
    <w:div w:id="397898345">
      <w:bodyDiv w:val="1"/>
      <w:marLeft w:val="0"/>
      <w:marRight w:val="0"/>
      <w:marTop w:val="0"/>
      <w:marBottom w:val="0"/>
      <w:divBdr>
        <w:top w:val="none" w:sz="0" w:space="0" w:color="auto"/>
        <w:left w:val="none" w:sz="0" w:space="0" w:color="auto"/>
        <w:bottom w:val="none" w:sz="0" w:space="0" w:color="auto"/>
        <w:right w:val="none" w:sz="0" w:space="0" w:color="auto"/>
      </w:divBdr>
    </w:div>
    <w:div w:id="398018610">
      <w:bodyDiv w:val="1"/>
      <w:marLeft w:val="0"/>
      <w:marRight w:val="0"/>
      <w:marTop w:val="0"/>
      <w:marBottom w:val="0"/>
      <w:divBdr>
        <w:top w:val="none" w:sz="0" w:space="0" w:color="auto"/>
        <w:left w:val="none" w:sz="0" w:space="0" w:color="auto"/>
        <w:bottom w:val="none" w:sz="0" w:space="0" w:color="auto"/>
        <w:right w:val="none" w:sz="0" w:space="0" w:color="auto"/>
      </w:divBdr>
    </w:div>
    <w:div w:id="398872271">
      <w:bodyDiv w:val="1"/>
      <w:marLeft w:val="0"/>
      <w:marRight w:val="0"/>
      <w:marTop w:val="0"/>
      <w:marBottom w:val="0"/>
      <w:divBdr>
        <w:top w:val="none" w:sz="0" w:space="0" w:color="auto"/>
        <w:left w:val="none" w:sz="0" w:space="0" w:color="auto"/>
        <w:bottom w:val="none" w:sz="0" w:space="0" w:color="auto"/>
        <w:right w:val="none" w:sz="0" w:space="0" w:color="auto"/>
      </w:divBdr>
    </w:div>
    <w:div w:id="401219618">
      <w:bodyDiv w:val="1"/>
      <w:marLeft w:val="0"/>
      <w:marRight w:val="0"/>
      <w:marTop w:val="0"/>
      <w:marBottom w:val="0"/>
      <w:divBdr>
        <w:top w:val="none" w:sz="0" w:space="0" w:color="auto"/>
        <w:left w:val="none" w:sz="0" w:space="0" w:color="auto"/>
        <w:bottom w:val="none" w:sz="0" w:space="0" w:color="auto"/>
        <w:right w:val="none" w:sz="0" w:space="0" w:color="auto"/>
      </w:divBdr>
      <w:divsChild>
        <w:div w:id="1186093596">
          <w:marLeft w:val="0"/>
          <w:marRight w:val="0"/>
          <w:marTop w:val="0"/>
          <w:marBottom w:val="0"/>
          <w:divBdr>
            <w:top w:val="none" w:sz="0" w:space="0" w:color="auto"/>
            <w:left w:val="none" w:sz="0" w:space="0" w:color="auto"/>
            <w:bottom w:val="none" w:sz="0" w:space="0" w:color="auto"/>
            <w:right w:val="none" w:sz="0" w:space="0" w:color="auto"/>
          </w:divBdr>
        </w:div>
      </w:divsChild>
    </w:div>
    <w:div w:id="402222894">
      <w:bodyDiv w:val="1"/>
      <w:marLeft w:val="0"/>
      <w:marRight w:val="0"/>
      <w:marTop w:val="0"/>
      <w:marBottom w:val="0"/>
      <w:divBdr>
        <w:top w:val="none" w:sz="0" w:space="0" w:color="auto"/>
        <w:left w:val="none" w:sz="0" w:space="0" w:color="auto"/>
        <w:bottom w:val="none" w:sz="0" w:space="0" w:color="auto"/>
        <w:right w:val="none" w:sz="0" w:space="0" w:color="auto"/>
      </w:divBdr>
    </w:div>
    <w:div w:id="404691009">
      <w:bodyDiv w:val="1"/>
      <w:marLeft w:val="0"/>
      <w:marRight w:val="0"/>
      <w:marTop w:val="0"/>
      <w:marBottom w:val="0"/>
      <w:divBdr>
        <w:top w:val="none" w:sz="0" w:space="0" w:color="auto"/>
        <w:left w:val="none" w:sz="0" w:space="0" w:color="auto"/>
        <w:bottom w:val="none" w:sz="0" w:space="0" w:color="auto"/>
        <w:right w:val="none" w:sz="0" w:space="0" w:color="auto"/>
      </w:divBdr>
    </w:div>
    <w:div w:id="405346317">
      <w:bodyDiv w:val="1"/>
      <w:marLeft w:val="0"/>
      <w:marRight w:val="0"/>
      <w:marTop w:val="0"/>
      <w:marBottom w:val="0"/>
      <w:divBdr>
        <w:top w:val="none" w:sz="0" w:space="0" w:color="auto"/>
        <w:left w:val="none" w:sz="0" w:space="0" w:color="auto"/>
        <w:bottom w:val="none" w:sz="0" w:space="0" w:color="auto"/>
        <w:right w:val="none" w:sz="0" w:space="0" w:color="auto"/>
      </w:divBdr>
    </w:div>
    <w:div w:id="405805784">
      <w:bodyDiv w:val="1"/>
      <w:marLeft w:val="0"/>
      <w:marRight w:val="0"/>
      <w:marTop w:val="0"/>
      <w:marBottom w:val="0"/>
      <w:divBdr>
        <w:top w:val="none" w:sz="0" w:space="0" w:color="auto"/>
        <w:left w:val="none" w:sz="0" w:space="0" w:color="auto"/>
        <w:bottom w:val="none" w:sz="0" w:space="0" w:color="auto"/>
        <w:right w:val="none" w:sz="0" w:space="0" w:color="auto"/>
      </w:divBdr>
    </w:div>
    <w:div w:id="408038950">
      <w:bodyDiv w:val="1"/>
      <w:marLeft w:val="0"/>
      <w:marRight w:val="0"/>
      <w:marTop w:val="0"/>
      <w:marBottom w:val="0"/>
      <w:divBdr>
        <w:top w:val="none" w:sz="0" w:space="0" w:color="auto"/>
        <w:left w:val="none" w:sz="0" w:space="0" w:color="auto"/>
        <w:bottom w:val="none" w:sz="0" w:space="0" w:color="auto"/>
        <w:right w:val="none" w:sz="0" w:space="0" w:color="auto"/>
      </w:divBdr>
      <w:divsChild>
        <w:div w:id="182481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30566">
      <w:bodyDiv w:val="1"/>
      <w:marLeft w:val="0"/>
      <w:marRight w:val="0"/>
      <w:marTop w:val="0"/>
      <w:marBottom w:val="0"/>
      <w:divBdr>
        <w:top w:val="none" w:sz="0" w:space="0" w:color="auto"/>
        <w:left w:val="none" w:sz="0" w:space="0" w:color="auto"/>
        <w:bottom w:val="none" w:sz="0" w:space="0" w:color="auto"/>
        <w:right w:val="none" w:sz="0" w:space="0" w:color="auto"/>
      </w:divBdr>
    </w:div>
    <w:div w:id="410004282">
      <w:bodyDiv w:val="1"/>
      <w:marLeft w:val="0"/>
      <w:marRight w:val="0"/>
      <w:marTop w:val="0"/>
      <w:marBottom w:val="0"/>
      <w:divBdr>
        <w:top w:val="none" w:sz="0" w:space="0" w:color="auto"/>
        <w:left w:val="none" w:sz="0" w:space="0" w:color="auto"/>
        <w:bottom w:val="none" w:sz="0" w:space="0" w:color="auto"/>
        <w:right w:val="none" w:sz="0" w:space="0" w:color="auto"/>
      </w:divBdr>
    </w:div>
    <w:div w:id="411203637">
      <w:bodyDiv w:val="1"/>
      <w:marLeft w:val="0"/>
      <w:marRight w:val="0"/>
      <w:marTop w:val="0"/>
      <w:marBottom w:val="0"/>
      <w:divBdr>
        <w:top w:val="none" w:sz="0" w:space="0" w:color="auto"/>
        <w:left w:val="none" w:sz="0" w:space="0" w:color="auto"/>
        <w:bottom w:val="none" w:sz="0" w:space="0" w:color="auto"/>
        <w:right w:val="none" w:sz="0" w:space="0" w:color="auto"/>
      </w:divBdr>
    </w:div>
    <w:div w:id="411509504">
      <w:bodyDiv w:val="1"/>
      <w:marLeft w:val="0"/>
      <w:marRight w:val="0"/>
      <w:marTop w:val="0"/>
      <w:marBottom w:val="0"/>
      <w:divBdr>
        <w:top w:val="none" w:sz="0" w:space="0" w:color="auto"/>
        <w:left w:val="none" w:sz="0" w:space="0" w:color="auto"/>
        <w:bottom w:val="none" w:sz="0" w:space="0" w:color="auto"/>
        <w:right w:val="none" w:sz="0" w:space="0" w:color="auto"/>
      </w:divBdr>
    </w:div>
    <w:div w:id="412313868">
      <w:bodyDiv w:val="1"/>
      <w:marLeft w:val="0"/>
      <w:marRight w:val="0"/>
      <w:marTop w:val="0"/>
      <w:marBottom w:val="0"/>
      <w:divBdr>
        <w:top w:val="none" w:sz="0" w:space="0" w:color="auto"/>
        <w:left w:val="none" w:sz="0" w:space="0" w:color="auto"/>
        <w:bottom w:val="none" w:sz="0" w:space="0" w:color="auto"/>
        <w:right w:val="none" w:sz="0" w:space="0" w:color="auto"/>
      </w:divBdr>
    </w:div>
    <w:div w:id="421533121">
      <w:bodyDiv w:val="1"/>
      <w:marLeft w:val="0"/>
      <w:marRight w:val="0"/>
      <w:marTop w:val="0"/>
      <w:marBottom w:val="0"/>
      <w:divBdr>
        <w:top w:val="none" w:sz="0" w:space="0" w:color="auto"/>
        <w:left w:val="none" w:sz="0" w:space="0" w:color="auto"/>
        <w:bottom w:val="none" w:sz="0" w:space="0" w:color="auto"/>
        <w:right w:val="none" w:sz="0" w:space="0" w:color="auto"/>
      </w:divBdr>
    </w:div>
    <w:div w:id="421800862">
      <w:bodyDiv w:val="1"/>
      <w:marLeft w:val="0"/>
      <w:marRight w:val="0"/>
      <w:marTop w:val="0"/>
      <w:marBottom w:val="0"/>
      <w:divBdr>
        <w:top w:val="none" w:sz="0" w:space="0" w:color="auto"/>
        <w:left w:val="none" w:sz="0" w:space="0" w:color="auto"/>
        <w:bottom w:val="none" w:sz="0" w:space="0" w:color="auto"/>
        <w:right w:val="none" w:sz="0" w:space="0" w:color="auto"/>
      </w:divBdr>
    </w:div>
    <w:div w:id="425729468">
      <w:bodyDiv w:val="1"/>
      <w:marLeft w:val="0"/>
      <w:marRight w:val="0"/>
      <w:marTop w:val="0"/>
      <w:marBottom w:val="0"/>
      <w:divBdr>
        <w:top w:val="none" w:sz="0" w:space="0" w:color="auto"/>
        <w:left w:val="none" w:sz="0" w:space="0" w:color="auto"/>
        <w:bottom w:val="none" w:sz="0" w:space="0" w:color="auto"/>
        <w:right w:val="none" w:sz="0" w:space="0" w:color="auto"/>
      </w:divBdr>
    </w:div>
    <w:div w:id="430669170">
      <w:bodyDiv w:val="1"/>
      <w:marLeft w:val="0"/>
      <w:marRight w:val="0"/>
      <w:marTop w:val="0"/>
      <w:marBottom w:val="0"/>
      <w:divBdr>
        <w:top w:val="none" w:sz="0" w:space="0" w:color="auto"/>
        <w:left w:val="none" w:sz="0" w:space="0" w:color="auto"/>
        <w:bottom w:val="none" w:sz="0" w:space="0" w:color="auto"/>
        <w:right w:val="none" w:sz="0" w:space="0" w:color="auto"/>
      </w:divBdr>
    </w:div>
    <w:div w:id="434596841">
      <w:bodyDiv w:val="1"/>
      <w:marLeft w:val="0"/>
      <w:marRight w:val="0"/>
      <w:marTop w:val="0"/>
      <w:marBottom w:val="0"/>
      <w:divBdr>
        <w:top w:val="none" w:sz="0" w:space="0" w:color="auto"/>
        <w:left w:val="none" w:sz="0" w:space="0" w:color="auto"/>
        <w:bottom w:val="none" w:sz="0" w:space="0" w:color="auto"/>
        <w:right w:val="none" w:sz="0" w:space="0" w:color="auto"/>
      </w:divBdr>
    </w:div>
    <w:div w:id="435294074">
      <w:bodyDiv w:val="1"/>
      <w:marLeft w:val="0"/>
      <w:marRight w:val="0"/>
      <w:marTop w:val="0"/>
      <w:marBottom w:val="0"/>
      <w:divBdr>
        <w:top w:val="none" w:sz="0" w:space="0" w:color="auto"/>
        <w:left w:val="none" w:sz="0" w:space="0" w:color="auto"/>
        <w:bottom w:val="none" w:sz="0" w:space="0" w:color="auto"/>
        <w:right w:val="none" w:sz="0" w:space="0" w:color="auto"/>
      </w:divBdr>
      <w:divsChild>
        <w:div w:id="58480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669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877844">
      <w:bodyDiv w:val="1"/>
      <w:marLeft w:val="0"/>
      <w:marRight w:val="0"/>
      <w:marTop w:val="0"/>
      <w:marBottom w:val="0"/>
      <w:divBdr>
        <w:top w:val="none" w:sz="0" w:space="0" w:color="auto"/>
        <w:left w:val="none" w:sz="0" w:space="0" w:color="auto"/>
        <w:bottom w:val="none" w:sz="0" w:space="0" w:color="auto"/>
        <w:right w:val="none" w:sz="0" w:space="0" w:color="auto"/>
      </w:divBdr>
    </w:div>
    <w:div w:id="437415256">
      <w:bodyDiv w:val="1"/>
      <w:marLeft w:val="0"/>
      <w:marRight w:val="0"/>
      <w:marTop w:val="0"/>
      <w:marBottom w:val="0"/>
      <w:divBdr>
        <w:top w:val="none" w:sz="0" w:space="0" w:color="auto"/>
        <w:left w:val="none" w:sz="0" w:space="0" w:color="auto"/>
        <w:bottom w:val="none" w:sz="0" w:space="0" w:color="auto"/>
        <w:right w:val="none" w:sz="0" w:space="0" w:color="auto"/>
      </w:divBdr>
    </w:div>
    <w:div w:id="438841056">
      <w:bodyDiv w:val="1"/>
      <w:marLeft w:val="0"/>
      <w:marRight w:val="0"/>
      <w:marTop w:val="0"/>
      <w:marBottom w:val="0"/>
      <w:divBdr>
        <w:top w:val="none" w:sz="0" w:space="0" w:color="auto"/>
        <w:left w:val="none" w:sz="0" w:space="0" w:color="auto"/>
        <w:bottom w:val="none" w:sz="0" w:space="0" w:color="auto"/>
        <w:right w:val="none" w:sz="0" w:space="0" w:color="auto"/>
      </w:divBdr>
    </w:div>
    <w:div w:id="438918888">
      <w:bodyDiv w:val="1"/>
      <w:marLeft w:val="0"/>
      <w:marRight w:val="0"/>
      <w:marTop w:val="0"/>
      <w:marBottom w:val="0"/>
      <w:divBdr>
        <w:top w:val="none" w:sz="0" w:space="0" w:color="auto"/>
        <w:left w:val="none" w:sz="0" w:space="0" w:color="auto"/>
        <w:bottom w:val="none" w:sz="0" w:space="0" w:color="auto"/>
        <w:right w:val="none" w:sz="0" w:space="0" w:color="auto"/>
      </w:divBdr>
    </w:div>
    <w:div w:id="439568960">
      <w:bodyDiv w:val="1"/>
      <w:marLeft w:val="0"/>
      <w:marRight w:val="0"/>
      <w:marTop w:val="0"/>
      <w:marBottom w:val="0"/>
      <w:divBdr>
        <w:top w:val="none" w:sz="0" w:space="0" w:color="auto"/>
        <w:left w:val="none" w:sz="0" w:space="0" w:color="auto"/>
        <w:bottom w:val="none" w:sz="0" w:space="0" w:color="auto"/>
        <w:right w:val="none" w:sz="0" w:space="0" w:color="auto"/>
      </w:divBdr>
      <w:divsChild>
        <w:div w:id="59987728">
          <w:marLeft w:val="0"/>
          <w:marRight w:val="0"/>
          <w:marTop w:val="0"/>
          <w:marBottom w:val="0"/>
          <w:divBdr>
            <w:top w:val="none" w:sz="0" w:space="0" w:color="auto"/>
            <w:left w:val="none" w:sz="0" w:space="0" w:color="auto"/>
            <w:bottom w:val="none" w:sz="0" w:space="0" w:color="auto"/>
            <w:right w:val="none" w:sz="0" w:space="0" w:color="auto"/>
          </w:divBdr>
        </w:div>
      </w:divsChild>
    </w:div>
    <w:div w:id="441387269">
      <w:bodyDiv w:val="1"/>
      <w:marLeft w:val="0"/>
      <w:marRight w:val="0"/>
      <w:marTop w:val="0"/>
      <w:marBottom w:val="0"/>
      <w:divBdr>
        <w:top w:val="none" w:sz="0" w:space="0" w:color="auto"/>
        <w:left w:val="none" w:sz="0" w:space="0" w:color="auto"/>
        <w:bottom w:val="none" w:sz="0" w:space="0" w:color="auto"/>
        <w:right w:val="none" w:sz="0" w:space="0" w:color="auto"/>
      </w:divBdr>
    </w:div>
    <w:div w:id="441612607">
      <w:bodyDiv w:val="1"/>
      <w:marLeft w:val="0"/>
      <w:marRight w:val="0"/>
      <w:marTop w:val="0"/>
      <w:marBottom w:val="0"/>
      <w:divBdr>
        <w:top w:val="none" w:sz="0" w:space="0" w:color="auto"/>
        <w:left w:val="none" w:sz="0" w:space="0" w:color="auto"/>
        <w:bottom w:val="none" w:sz="0" w:space="0" w:color="auto"/>
        <w:right w:val="none" w:sz="0" w:space="0" w:color="auto"/>
      </w:divBdr>
    </w:div>
    <w:div w:id="443112727">
      <w:bodyDiv w:val="1"/>
      <w:marLeft w:val="0"/>
      <w:marRight w:val="0"/>
      <w:marTop w:val="0"/>
      <w:marBottom w:val="0"/>
      <w:divBdr>
        <w:top w:val="none" w:sz="0" w:space="0" w:color="auto"/>
        <w:left w:val="none" w:sz="0" w:space="0" w:color="auto"/>
        <w:bottom w:val="none" w:sz="0" w:space="0" w:color="auto"/>
        <w:right w:val="none" w:sz="0" w:space="0" w:color="auto"/>
      </w:divBdr>
    </w:div>
    <w:div w:id="443966949">
      <w:bodyDiv w:val="1"/>
      <w:marLeft w:val="0"/>
      <w:marRight w:val="0"/>
      <w:marTop w:val="0"/>
      <w:marBottom w:val="0"/>
      <w:divBdr>
        <w:top w:val="none" w:sz="0" w:space="0" w:color="auto"/>
        <w:left w:val="none" w:sz="0" w:space="0" w:color="auto"/>
        <w:bottom w:val="none" w:sz="0" w:space="0" w:color="auto"/>
        <w:right w:val="none" w:sz="0" w:space="0" w:color="auto"/>
      </w:divBdr>
    </w:div>
    <w:div w:id="445660005">
      <w:bodyDiv w:val="1"/>
      <w:marLeft w:val="0"/>
      <w:marRight w:val="0"/>
      <w:marTop w:val="0"/>
      <w:marBottom w:val="0"/>
      <w:divBdr>
        <w:top w:val="none" w:sz="0" w:space="0" w:color="auto"/>
        <w:left w:val="none" w:sz="0" w:space="0" w:color="auto"/>
        <w:bottom w:val="none" w:sz="0" w:space="0" w:color="auto"/>
        <w:right w:val="none" w:sz="0" w:space="0" w:color="auto"/>
      </w:divBdr>
    </w:div>
    <w:div w:id="453598457">
      <w:bodyDiv w:val="1"/>
      <w:marLeft w:val="0"/>
      <w:marRight w:val="0"/>
      <w:marTop w:val="0"/>
      <w:marBottom w:val="0"/>
      <w:divBdr>
        <w:top w:val="none" w:sz="0" w:space="0" w:color="auto"/>
        <w:left w:val="none" w:sz="0" w:space="0" w:color="auto"/>
        <w:bottom w:val="none" w:sz="0" w:space="0" w:color="auto"/>
        <w:right w:val="none" w:sz="0" w:space="0" w:color="auto"/>
      </w:divBdr>
    </w:div>
    <w:div w:id="454060530">
      <w:bodyDiv w:val="1"/>
      <w:marLeft w:val="0"/>
      <w:marRight w:val="0"/>
      <w:marTop w:val="0"/>
      <w:marBottom w:val="0"/>
      <w:divBdr>
        <w:top w:val="none" w:sz="0" w:space="0" w:color="auto"/>
        <w:left w:val="none" w:sz="0" w:space="0" w:color="auto"/>
        <w:bottom w:val="none" w:sz="0" w:space="0" w:color="auto"/>
        <w:right w:val="none" w:sz="0" w:space="0" w:color="auto"/>
      </w:divBdr>
    </w:div>
    <w:div w:id="454716585">
      <w:bodyDiv w:val="1"/>
      <w:marLeft w:val="0"/>
      <w:marRight w:val="0"/>
      <w:marTop w:val="0"/>
      <w:marBottom w:val="0"/>
      <w:divBdr>
        <w:top w:val="none" w:sz="0" w:space="0" w:color="auto"/>
        <w:left w:val="none" w:sz="0" w:space="0" w:color="auto"/>
        <w:bottom w:val="none" w:sz="0" w:space="0" w:color="auto"/>
        <w:right w:val="none" w:sz="0" w:space="0" w:color="auto"/>
      </w:divBdr>
    </w:div>
    <w:div w:id="454718858">
      <w:bodyDiv w:val="1"/>
      <w:marLeft w:val="0"/>
      <w:marRight w:val="0"/>
      <w:marTop w:val="0"/>
      <w:marBottom w:val="0"/>
      <w:divBdr>
        <w:top w:val="none" w:sz="0" w:space="0" w:color="auto"/>
        <w:left w:val="none" w:sz="0" w:space="0" w:color="auto"/>
        <w:bottom w:val="none" w:sz="0" w:space="0" w:color="auto"/>
        <w:right w:val="none" w:sz="0" w:space="0" w:color="auto"/>
      </w:divBdr>
      <w:divsChild>
        <w:div w:id="1314674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330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340885">
      <w:bodyDiv w:val="1"/>
      <w:marLeft w:val="0"/>
      <w:marRight w:val="0"/>
      <w:marTop w:val="0"/>
      <w:marBottom w:val="0"/>
      <w:divBdr>
        <w:top w:val="none" w:sz="0" w:space="0" w:color="auto"/>
        <w:left w:val="none" w:sz="0" w:space="0" w:color="auto"/>
        <w:bottom w:val="none" w:sz="0" w:space="0" w:color="auto"/>
        <w:right w:val="none" w:sz="0" w:space="0" w:color="auto"/>
      </w:divBdr>
    </w:div>
    <w:div w:id="458455767">
      <w:bodyDiv w:val="1"/>
      <w:marLeft w:val="0"/>
      <w:marRight w:val="0"/>
      <w:marTop w:val="0"/>
      <w:marBottom w:val="0"/>
      <w:divBdr>
        <w:top w:val="none" w:sz="0" w:space="0" w:color="auto"/>
        <w:left w:val="none" w:sz="0" w:space="0" w:color="auto"/>
        <w:bottom w:val="none" w:sz="0" w:space="0" w:color="auto"/>
        <w:right w:val="none" w:sz="0" w:space="0" w:color="auto"/>
      </w:divBdr>
    </w:div>
    <w:div w:id="459301139">
      <w:bodyDiv w:val="1"/>
      <w:marLeft w:val="0"/>
      <w:marRight w:val="0"/>
      <w:marTop w:val="0"/>
      <w:marBottom w:val="0"/>
      <w:divBdr>
        <w:top w:val="none" w:sz="0" w:space="0" w:color="auto"/>
        <w:left w:val="none" w:sz="0" w:space="0" w:color="auto"/>
        <w:bottom w:val="none" w:sz="0" w:space="0" w:color="auto"/>
        <w:right w:val="none" w:sz="0" w:space="0" w:color="auto"/>
      </w:divBdr>
    </w:div>
    <w:div w:id="460541484">
      <w:bodyDiv w:val="1"/>
      <w:marLeft w:val="0"/>
      <w:marRight w:val="0"/>
      <w:marTop w:val="0"/>
      <w:marBottom w:val="0"/>
      <w:divBdr>
        <w:top w:val="none" w:sz="0" w:space="0" w:color="auto"/>
        <w:left w:val="none" w:sz="0" w:space="0" w:color="auto"/>
        <w:bottom w:val="none" w:sz="0" w:space="0" w:color="auto"/>
        <w:right w:val="none" w:sz="0" w:space="0" w:color="auto"/>
      </w:divBdr>
      <w:divsChild>
        <w:div w:id="2071492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515376">
      <w:bodyDiv w:val="1"/>
      <w:marLeft w:val="0"/>
      <w:marRight w:val="0"/>
      <w:marTop w:val="0"/>
      <w:marBottom w:val="0"/>
      <w:divBdr>
        <w:top w:val="none" w:sz="0" w:space="0" w:color="auto"/>
        <w:left w:val="none" w:sz="0" w:space="0" w:color="auto"/>
        <w:bottom w:val="none" w:sz="0" w:space="0" w:color="auto"/>
        <w:right w:val="none" w:sz="0" w:space="0" w:color="auto"/>
      </w:divBdr>
    </w:div>
    <w:div w:id="468789759">
      <w:bodyDiv w:val="1"/>
      <w:marLeft w:val="0"/>
      <w:marRight w:val="0"/>
      <w:marTop w:val="0"/>
      <w:marBottom w:val="0"/>
      <w:divBdr>
        <w:top w:val="none" w:sz="0" w:space="0" w:color="auto"/>
        <w:left w:val="none" w:sz="0" w:space="0" w:color="auto"/>
        <w:bottom w:val="none" w:sz="0" w:space="0" w:color="auto"/>
        <w:right w:val="none" w:sz="0" w:space="0" w:color="auto"/>
      </w:divBdr>
    </w:div>
    <w:div w:id="474025796">
      <w:bodyDiv w:val="1"/>
      <w:marLeft w:val="0"/>
      <w:marRight w:val="0"/>
      <w:marTop w:val="0"/>
      <w:marBottom w:val="0"/>
      <w:divBdr>
        <w:top w:val="none" w:sz="0" w:space="0" w:color="auto"/>
        <w:left w:val="none" w:sz="0" w:space="0" w:color="auto"/>
        <w:bottom w:val="none" w:sz="0" w:space="0" w:color="auto"/>
        <w:right w:val="none" w:sz="0" w:space="0" w:color="auto"/>
      </w:divBdr>
      <w:divsChild>
        <w:div w:id="109412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488033">
      <w:bodyDiv w:val="1"/>
      <w:marLeft w:val="0"/>
      <w:marRight w:val="0"/>
      <w:marTop w:val="0"/>
      <w:marBottom w:val="0"/>
      <w:divBdr>
        <w:top w:val="none" w:sz="0" w:space="0" w:color="auto"/>
        <w:left w:val="none" w:sz="0" w:space="0" w:color="auto"/>
        <w:bottom w:val="none" w:sz="0" w:space="0" w:color="auto"/>
        <w:right w:val="none" w:sz="0" w:space="0" w:color="auto"/>
      </w:divBdr>
    </w:div>
    <w:div w:id="480923776">
      <w:bodyDiv w:val="1"/>
      <w:marLeft w:val="0"/>
      <w:marRight w:val="0"/>
      <w:marTop w:val="0"/>
      <w:marBottom w:val="0"/>
      <w:divBdr>
        <w:top w:val="none" w:sz="0" w:space="0" w:color="auto"/>
        <w:left w:val="none" w:sz="0" w:space="0" w:color="auto"/>
        <w:bottom w:val="none" w:sz="0" w:space="0" w:color="auto"/>
        <w:right w:val="none" w:sz="0" w:space="0" w:color="auto"/>
      </w:divBdr>
    </w:div>
    <w:div w:id="483670637">
      <w:bodyDiv w:val="1"/>
      <w:marLeft w:val="0"/>
      <w:marRight w:val="0"/>
      <w:marTop w:val="0"/>
      <w:marBottom w:val="0"/>
      <w:divBdr>
        <w:top w:val="none" w:sz="0" w:space="0" w:color="auto"/>
        <w:left w:val="none" w:sz="0" w:space="0" w:color="auto"/>
        <w:bottom w:val="none" w:sz="0" w:space="0" w:color="auto"/>
        <w:right w:val="none" w:sz="0" w:space="0" w:color="auto"/>
      </w:divBdr>
    </w:div>
    <w:div w:id="484660298">
      <w:bodyDiv w:val="1"/>
      <w:marLeft w:val="0"/>
      <w:marRight w:val="0"/>
      <w:marTop w:val="0"/>
      <w:marBottom w:val="0"/>
      <w:divBdr>
        <w:top w:val="none" w:sz="0" w:space="0" w:color="auto"/>
        <w:left w:val="none" w:sz="0" w:space="0" w:color="auto"/>
        <w:bottom w:val="none" w:sz="0" w:space="0" w:color="auto"/>
        <w:right w:val="none" w:sz="0" w:space="0" w:color="auto"/>
      </w:divBdr>
    </w:div>
    <w:div w:id="492456443">
      <w:bodyDiv w:val="1"/>
      <w:marLeft w:val="0"/>
      <w:marRight w:val="0"/>
      <w:marTop w:val="0"/>
      <w:marBottom w:val="0"/>
      <w:divBdr>
        <w:top w:val="none" w:sz="0" w:space="0" w:color="auto"/>
        <w:left w:val="none" w:sz="0" w:space="0" w:color="auto"/>
        <w:bottom w:val="none" w:sz="0" w:space="0" w:color="auto"/>
        <w:right w:val="none" w:sz="0" w:space="0" w:color="auto"/>
      </w:divBdr>
    </w:div>
    <w:div w:id="496385655">
      <w:bodyDiv w:val="1"/>
      <w:marLeft w:val="0"/>
      <w:marRight w:val="0"/>
      <w:marTop w:val="0"/>
      <w:marBottom w:val="0"/>
      <w:divBdr>
        <w:top w:val="none" w:sz="0" w:space="0" w:color="auto"/>
        <w:left w:val="none" w:sz="0" w:space="0" w:color="auto"/>
        <w:bottom w:val="none" w:sz="0" w:space="0" w:color="auto"/>
        <w:right w:val="none" w:sz="0" w:space="0" w:color="auto"/>
      </w:divBdr>
    </w:div>
    <w:div w:id="496961575">
      <w:bodyDiv w:val="1"/>
      <w:marLeft w:val="0"/>
      <w:marRight w:val="0"/>
      <w:marTop w:val="0"/>
      <w:marBottom w:val="0"/>
      <w:divBdr>
        <w:top w:val="none" w:sz="0" w:space="0" w:color="auto"/>
        <w:left w:val="none" w:sz="0" w:space="0" w:color="auto"/>
        <w:bottom w:val="none" w:sz="0" w:space="0" w:color="auto"/>
        <w:right w:val="none" w:sz="0" w:space="0" w:color="auto"/>
      </w:divBdr>
    </w:div>
    <w:div w:id="497768131">
      <w:bodyDiv w:val="1"/>
      <w:marLeft w:val="0"/>
      <w:marRight w:val="0"/>
      <w:marTop w:val="0"/>
      <w:marBottom w:val="0"/>
      <w:divBdr>
        <w:top w:val="none" w:sz="0" w:space="0" w:color="auto"/>
        <w:left w:val="none" w:sz="0" w:space="0" w:color="auto"/>
        <w:bottom w:val="none" w:sz="0" w:space="0" w:color="auto"/>
        <w:right w:val="none" w:sz="0" w:space="0" w:color="auto"/>
      </w:divBdr>
    </w:div>
    <w:div w:id="500042819">
      <w:bodyDiv w:val="1"/>
      <w:marLeft w:val="0"/>
      <w:marRight w:val="0"/>
      <w:marTop w:val="0"/>
      <w:marBottom w:val="0"/>
      <w:divBdr>
        <w:top w:val="none" w:sz="0" w:space="0" w:color="auto"/>
        <w:left w:val="none" w:sz="0" w:space="0" w:color="auto"/>
        <w:bottom w:val="none" w:sz="0" w:space="0" w:color="auto"/>
        <w:right w:val="none" w:sz="0" w:space="0" w:color="auto"/>
      </w:divBdr>
    </w:div>
    <w:div w:id="502549691">
      <w:bodyDiv w:val="1"/>
      <w:marLeft w:val="0"/>
      <w:marRight w:val="0"/>
      <w:marTop w:val="0"/>
      <w:marBottom w:val="0"/>
      <w:divBdr>
        <w:top w:val="none" w:sz="0" w:space="0" w:color="auto"/>
        <w:left w:val="none" w:sz="0" w:space="0" w:color="auto"/>
        <w:bottom w:val="none" w:sz="0" w:space="0" w:color="auto"/>
        <w:right w:val="none" w:sz="0" w:space="0" w:color="auto"/>
      </w:divBdr>
    </w:div>
    <w:div w:id="504445443">
      <w:bodyDiv w:val="1"/>
      <w:marLeft w:val="0"/>
      <w:marRight w:val="0"/>
      <w:marTop w:val="0"/>
      <w:marBottom w:val="0"/>
      <w:divBdr>
        <w:top w:val="none" w:sz="0" w:space="0" w:color="auto"/>
        <w:left w:val="none" w:sz="0" w:space="0" w:color="auto"/>
        <w:bottom w:val="none" w:sz="0" w:space="0" w:color="auto"/>
        <w:right w:val="none" w:sz="0" w:space="0" w:color="auto"/>
      </w:divBdr>
    </w:div>
    <w:div w:id="507871209">
      <w:bodyDiv w:val="1"/>
      <w:marLeft w:val="0"/>
      <w:marRight w:val="0"/>
      <w:marTop w:val="0"/>
      <w:marBottom w:val="0"/>
      <w:divBdr>
        <w:top w:val="none" w:sz="0" w:space="0" w:color="auto"/>
        <w:left w:val="none" w:sz="0" w:space="0" w:color="auto"/>
        <w:bottom w:val="none" w:sz="0" w:space="0" w:color="auto"/>
        <w:right w:val="none" w:sz="0" w:space="0" w:color="auto"/>
      </w:divBdr>
    </w:div>
    <w:div w:id="512189045">
      <w:bodyDiv w:val="1"/>
      <w:marLeft w:val="0"/>
      <w:marRight w:val="0"/>
      <w:marTop w:val="0"/>
      <w:marBottom w:val="0"/>
      <w:divBdr>
        <w:top w:val="none" w:sz="0" w:space="0" w:color="auto"/>
        <w:left w:val="none" w:sz="0" w:space="0" w:color="auto"/>
        <w:bottom w:val="none" w:sz="0" w:space="0" w:color="auto"/>
        <w:right w:val="none" w:sz="0" w:space="0" w:color="auto"/>
      </w:divBdr>
    </w:div>
    <w:div w:id="512761838">
      <w:bodyDiv w:val="1"/>
      <w:marLeft w:val="0"/>
      <w:marRight w:val="0"/>
      <w:marTop w:val="0"/>
      <w:marBottom w:val="0"/>
      <w:divBdr>
        <w:top w:val="none" w:sz="0" w:space="0" w:color="auto"/>
        <w:left w:val="none" w:sz="0" w:space="0" w:color="auto"/>
        <w:bottom w:val="none" w:sz="0" w:space="0" w:color="auto"/>
        <w:right w:val="none" w:sz="0" w:space="0" w:color="auto"/>
      </w:divBdr>
    </w:div>
    <w:div w:id="513493544">
      <w:bodyDiv w:val="1"/>
      <w:marLeft w:val="0"/>
      <w:marRight w:val="0"/>
      <w:marTop w:val="0"/>
      <w:marBottom w:val="0"/>
      <w:divBdr>
        <w:top w:val="none" w:sz="0" w:space="0" w:color="auto"/>
        <w:left w:val="none" w:sz="0" w:space="0" w:color="auto"/>
        <w:bottom w:val="none" w:sz="0" w:space="0" w:color="auto"/>
        <w:right w:val="none" w:sz="0" w:space="0" w:color="auto"/>
      </w:divBdr>
    </w:div>
    <w:div w:id="515190374">
      <w:bodyDiv w:val="1"/>
      <w:marLeft w:val="0"/>
      <w:marRight w:val="0"/>
      <w:marTop w:val="0"/>
      <w:marBottom w:val="0"/>
      <w:divBdr>
        <w:top w:val="none" w:sz="0" w:space="0" w:color="auto"/>
        <w:left w:val="none" w:sz="0" w:space="0" w:color="auto"/>
        <w:bottom w:val="none" w:sz="0" w:space="0" w:color="auto"/>
        <w:right w:val="none" w:sz="0" w:space="0" w:color="auto"/>
      </w:divBdr>
    </w:div>
    <w:div w:id="516119120">
      <w:bodyDiv w:val="1"/>
      <w:marLeft w:val="0"/>
      <w:marRight w:val="0"/>
      <w:marTop w:val="0"/>
      <w:marBottom w:val="0"/>
      <w:divBdr>
        <w:top w:val="none" w:sz="0" w:space="0" w:color="auto"/>
        <w:left w:val="none" w:sz="0" w:space="0" w:color="auto"/>
        <w:bottom w:val="none" w:sz="0" w:space="0" w:color="auto"/>
        <w:right w:val="none" w:sz="0" w:space="0" w:color="auto"/>
      </w:divBdr>
    </w:div>
    <w:div w:id="516581150">
      <w:bodyDiv w:val="1"/>
      <w:marLeft w:val="0"/>
      <w:marRight w:val="0"/>
      <w:marTop w:val="0"/>
      <w:marBottom w:val="0"/>
      <w:divBdr>
        <w:top w:val="none" w:sz="0" w:space="0" w:color="auto"/>
        <w:left w:val="none" w:sz="0" w:space="0" w:color="auto"/>
        <w:bottom w:val="none" w:sz="0" w:space="0" w:color="auto"/>
        <w:right w:val="none" w:sz="0" w:space="0" w:color="auto"/>
      </w:divBdr>
    </w:div>
    <w:div w:id="526674787">
      <w:bodyDiv w:val="1"/>
      <w:marLeft w:val="0"/>
      <w:marRight w:val="0"/>
      <w:marTop w:val="0"/>
      <w:marBottom w:val="0"/>
      <w:divBdr>
        <w:top w:val="none" w:sz="0" w:space="0" w:color="auto"/>
        <w:left w:val="none" w:sz="0" w:space="0" w:color="auto"/>
        <w:bottom w:val="none" w:sz="0" w:space="0" w:color="auto"/>
        <w:right w:val="none" w:sz="0" w:space="0" w:color="auto"/>
      </w:divBdr>
      <w:divsChild>
        <w:div w:id="1430854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7522">
      <w:bodyDiv w:val="1"/>
      <w:marLeft w:val="0"/>
      <w:marRight w:val="0"/>
      <w:marTop w:val="0"/>
      <w:marBottom w:val="0"/>
      <w:divBdr>
        <w:top w:val="none" w:sz="0" w:space="0" w:color="auto"/>
        <w:left w:val="none" w:sz="0" w:space="0" w:color="auto"/>
        <w:bottom w:val="none" w:sz="0" w:space="0" w:color="auto"/>
        <w:right w:val="none" w:sz="0" w:space="0" w:color="auto"/>
      </w:divBdr>
    </w:div>
    <w:div w:id="527068765">
      <w:bodyDiv w:val="1"/>
      <w:marLeft w:val="0"/>
      <w:marRight w:val="0"/>
      <w:marTop w:val="0"/>
      <w:marBottom w:val="0"/>
      <w:divBdr>
        <w:top w:val="none" w:sz="0" w:space="0" w:color="auto"/>
        <w:left w:val="none" w:sz="0" w:space="0" w:color="auto"/>
        <w:bottom w:val="none" w:sz="0" w:space="0" w:color="auto"/>
        <w:right w:val="none" w:sz="0" w:space="0" w:color="auto"/>
      </w:divBdr>
    </w:div>
    <w:div w:id="532234847">
      <w:bodyDiv w:val="1"/>
      <w:marLeft w:val="0"/>
      <w:marRight w:val="0"/>
      <w:marTop w:val="0"/>
      <w:marBottom w:val="0"/>
      <w:divBdr>
        <w:top w:val="none" w:sz="0" w:space="0" w:color="auto"/>
        <w:left w:val="none" w:sz="0" w:space="0" w:color="auto"/>
        <w:bottom w:val="none" w:sz="0" w:space="0" w:color="auto"/>
        <w:right w:val="none" w:sz="0" w:space="0" w:color="auto"/>
      </w:divBdr>
    </w:div>
    <w:div w:id="537162341">
      <w:bodyDiv w:val="1"/>
      <w:marLeft w:val="0"/>
      <w:marRight w:val="0"/>
      <w:marTop w:val="0"/>
      <w:marBottom w:val="0"/>
      <w:divBdr>
        <w:top w:val="none" w:sz="0" w:space="0" w:color="auto"/>
        <w:left w:val="none" w:sz="0" w:space="0" w:color="auto"/>
        <w:bottom w:val="none" w:sz="0" w:space="0" w:color="auto"/>
        <w:right w:val="none" w:sz="0" w:space="0" w:color="auto"/>
      </w:divBdr>
    </w:div>
    <w:div w:id="538276105">
      <w:bodyDiv w:val="1"/>
      <w:marLeft w:val="0"/>
      <w:marRight w:val="0"/>
      <w:marTop w:val="0"/>
      <w:marBottom w:val="0"/>
      <w:divBdr>
        <w:top w:val="none" w:sz="0" w:space="0" w:color="auto"/>
        <w:left w:val="none" w:sz="0" w:space="0" w:color="auto"/>
        <w:bottom w:val="none" w:sz="0" w:space="0" w:color="auto"/>
        <w:right w:val="none" w:sz="0" w:space="0" w:color="auto"/>
      </w:divBdr>
    </w:div>
    <w:div w:id="539755244">
      <w:bodyDiv w:val="1"/>
      <w:marLeft w:val="0"/>
      <w:marRight w:val="0"/>
      <w:marTop w:val="0"/>
      <w:marBottom w:val="0"/>
      <w:divBdr>
        <w:top w:val="none" w:sz="0" w:space="0" w:color="auto"/>
        <w:left w:val="none" w:sz="0" w:space="0" w:color="auto"/>
        <w:bottom w:val="none" w:sz="0" w:space="0" w:color="auto"/>
        <w:right w:val="none" w:sz="0" w:space="0" w:color="auto"/>
      </w:divBdr>
    </w:div>
    <w:div w:id="539897647">
      <w:bodyDiv w:val="1"/>
      <w:marLeft w:val="0"/>
      <w:marRight w:val="0"/>
      <w:marTop w:val="0"/>
      <w:marBottom w:val="0"/>
      <w:divBdr>
        <w:top w:val="none" w:sz="0" w:space="0" w:color="auto"/>
        <w:left w:val="none" w:sz="0" w:space="0" w:color="auto"/>
        <w:bottom w:val="none" w:sz="0" w:space="0" w:color="auto"/>
        <w:right w:val="none" w:sz="0" w:space="0" w:color="auto"/>
      </w:divBdr>
    </w:div>
    <w:div w:id="540435944">
      <w:bodyDiv w:val="1"/>
      <w:marLeft w:val="0"/>
      <w:marRight w:val="0"/>
      <w:marTop w:val="0"/>
      <w:marBottom w:val="0"/>
      <w:divBdr>
        <w:top w:val="none" w:sz="0" w:space="0" w:color="auto"/>
        <w:left w:val="none" w:sz="0" w:space="0" w:color="auto"/>
        <w:bottom w:val="none" w:sz="0" w:space="0" w:color="auto"/>
        <w:right w:val="none" w:sz="0" w:space="0" w:color="auto"/>
      </w:divBdr>
    </w:div>
    <w:div w:id="540632063">
      <w:bodyDiv w:val="1"/>
      <w:marLeft w:val="0"/>
      <w:marRight w:val="0"/>
      <w:marTop w:val="0"/>
      <w:marBottom w:val="0"/>
      <w:divBdr>
        <w:top w:val="none" w:sz="0" w:space="0" w:color="auto"/>
        <w:left w:val="none" w:sz="0" w:space="0" w:color="auto"/>
        <w:bottom w:val="none" w:sz="0" w:space="0" w:color="auto"/>
        <w:right w:val="none" w:sz="0" w:space="0" w:color="auto"/>
      </w:divBdr>
    </w:div>
    <w:div w:id="545606435">
      <w:bodyDiv w:val="1"/>
      <w:marLeft w:val="0"/>
      <w:marRight w:val="0"/>
      <w:marTop w:val="0"/>
      <w:marBottom w:val="0"/>
      <w:divBdr>
        <w:top w:val="none" w:sz="0" w:space="0" w:color="auto"/>
        <w:left w:val="none" w:sz="0" w:space="0" w:color="auto"/>
        <w:bottom w:val="none" w:sz="0" w:space="0" w:color="auto"/>
        <w:right w:val="none" w:sz="0" w:space="0" w:color="auto"/>
      </w:divBdr>
    </w:div>
    <w:div w:id="548303494">
      <w:bodyDiv w:val="1"/>
      <w:marLeft w:val="0"/>
      <w:marRight w:val="0"/>
      <w:marTop w:val="0"/>
      <w:marBottom w:val="0"/>
      <w:divBdr>
        <w:top w:val="none" w:sz="0" w:space="0" w:color="auto"/>
        <w:left w:val="none" w:sz="0" w:space="0" w:color="auto"/>
        <w:bottom w:val="none" w:sz="0" w:space="0" w:color="auto"/>
        <w:right w:val="none" w:sz="0" w:space="0" w:color="auto"/>
      </w:divBdr>
    </w:div>
    <w:div w:id="551843812">
      <w:bodyDiv w:val="1"/>
      <w:marLeft w:val="0"/>
      <w:marRight w:val="0"/>
      <w:marTop w:val="0"/>
      <w:marBottom w:val="0"/>
      <w:divBdr>
        <w:top w:val="none" w:sz="0" w:space="0" w:color="auto"/>
        <w:left w:val="none" w:sz="0" w:space="0" w:color="auto"/>
        <w:bottom w:val="none" w:sz="0" w:space="0" w:color="auto"/>
        <w:right w:val="none" w:sz="0" w:space="0" w:color="auto"/>
      </w:divBdr>
      <w:divsChild>
        <w:div w:id="143015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228473">
      <w:bodyDiv w:val="1"/>
      <w:marLeft w:val="0"/>
      <w:marRight w:val="0"/>
      <w:marTop w:val="0"/>
      <w:marBottom w:val="0"/>
      <w:divBdr>
        <w:top w:val="none" w:sz="0" w:space="0" w:color="auto"/>
        <w:left w:val="none" w:sz="0" w:space="0" w:color="auto"/>
        <w:bottom w:val="none" w:sz="0" w:space="0" w:color="auto"/>
        <w:right w:val="none" w:sz="0" w:space="0" w:color="auto"/>
      </w:divBdr>
      <w:divsChild>
        <w:div w:id="1158500609">
          <w:marLeft w:val="0"/>
          <w:marRight w:val="0"/>
          <w:marTop w:val="0"/>
          <w:marBottom w:val="0"/>
          <w:divBdr>
            <w:top w:val="none" w:sz="0" w:space="0" w:color="auto"/>
            <w:left w:val="none" w:sz="0" w:space="0" w:color="auto"/>
            <w:bottom w:val="none" w:sz="0" w:space="0" w:color="auto"/>
            <w:right w:val="none" w:sz="0" w:space="0" w:color="auto"/>
          </w:divBdr>
        </w:div>
      </w:divsChild>
    </w:div>
    <w:div w:id="554590374">
      <w:bodyDiv w:val="1"/>
      <w:marLeft w:val="0"/>
      <w:marRight w:val="0"/>
      <w:marTop w:val="0"/>
      <w:marBottom w:val="0"/>
      <w:divBdr>
        <w:top w:val="none" w:sz="0" w:space="0" w:color="auto"/>
        <w:left w:val="none" w:sz="0" w:space="0" w:color="auto"/>
        <w:bottom w:val="none" w:sz="0" w:space="0" w:color="auto"/>
        <w:right w:val="none" w:sz="0" w:space="0" w:color="auto"/>
      </w:divBdr>
      <w:divsChild>
        <w:div w:id="928348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750080">
      <w:bodyDiv w:val="1"/>
      <w:marLeft w:val="0"/>
      <w:marRight w:val="0"/>
      <w:marTop w:val="0"/>
      <w:marBottom w:val="0"/>
      <w:divBdr>
        <w:top w:val="none" w:sz="0" w:space="0" w:color="auto"/>
        <w:left w:val="none" w:sz="0" w:space="0" w:color="auto"/>
        <w:bottom w:val="none" w:sz="0" w:space="0" w:color="auto"/>
        <w:right w:val="none" w:sz="0" w:space="0" w:color="auto"/>
      </w:divBdr>
    </w:div>
    <w:div w:id="558322636">
      <w:bodyDiv w:val="1"/>
      <w:marLeft w:val="0"/>
      <w:marRight w:val="0"/>
      <w:marTop w:val="0"/>
      <w:marBottom w:val="0"/>
      <w:divBdr>
        <w:top w:val="none" w:sz="0" w:space="0" w:color="auto"/>
        <w:left w:val="none" w:sz="0" w:space="0" w:color="auto"/>
        <w:bottom w:val="none" w:sz="0" w:space="0" w:color="auto"/>
        <w:right w:val="none" w:sz="0" w:space="0" w:color="auto"/>
      </w:divBdr>
    </w:div>
    <w:div w:id="559948990">
      <w:bodyDiv w:val="1"/>
      <w:marLeft w:val="0"/>
      <w:marRight w:val="0"/>
      <w:marTop w:val="0"/>
      <w:marBottom w:val="0"/>
      <w:divBdr>
        <w:top w:val="none" w:sz="0" w:space="0" w:color="auto"/>
        <w:left w:val="none" w:sz="0" w:space="0" w:color="auto"/>
        <w:bottom w:val="none" w:sz="0" w:space="0" w:color="auto"/>
        <w:right w:val="none" w:sz="0" w:space="0" w:color="auto"/>
      </w:divBdr>
      <w:divsChild>
        <w:div w:id="1227570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870947">
      <w:bodyDiv w:val="1"/>
      <w:marLeft w:val="0"/>
      <w:marRight w:val="0"/>
      <w:marTop w:val="0"/>
      <w:marBottom w:val="0"/>
      <w:divBdr>
        <w:top w:val="none" w:sz="0" w:space="0" w:color="auto"/>
        <w:left w:val="none" w:sz="0" w:space="0" w:color="auto"/>
        <w:bottom w:val="none" w:sz="0" w:space="0" w:color="auto"/>
        <w:right w:val="none" w:sz="0" w:space="0" w:color="auto"/>
      </w:divBdr>
      <w:divsChild>
        <w:div w:id="857161209">
          <w:marLeft w:val="0"/>
          <w:marRight w:val="0"/>
          <w:marTop w:val="0"/>
          <w:marBottom w:val="0"/>
          <w:divBdr>
            <w:top w:val="none" w:sz="0" w:space="0" w:color="auto"/>
            <w:left w:val="none" w:sz="0" w:space="0" w:color="auto"/>
            <w:bottom w:val="none" w:sz="0" w:space="0" w:color="auto"/>
            <w:right w:val="none" w:sz="0" w:space="0" w:color="auto"/>
          </w:divBdr>
        </w:div>
      </w:divsChild>
    </w:div>
    <w:div w:id="563031386">
      <w:bodyDiv w:val="1"/>
      <w:marLeft w:val="0"/>
      <w:marRight w:val="0"/>
      <w:marTop w:val="0"/>
      <w:marBottom w:val="0"/>
      <w:divBdr>
        <w:top w:val="none" w:sz="0" w:space="0" w:color="auto"/>
        <w:left w:val="none" w:sz="0" w:space="0" w:color="auto"/>
        <w:bottom w:val="none" w:sz="0" w:space="0" w:color="auto"/>
        <w:right w:val="none" w:sz="0" w:space="0" w:color="auto"/>
      </w:divBdr>
    </w:div>
    <w:div w:id="564610991">
      <w:bodyDiv w:val="1"/>
      <w:marLeft w:val="0"/>
      <w:marRight w:val="0"/>
      <w:marTop w:val="0"/>
      <w:marBottom w:val="0"/>
      <w:divBdr>
        <w:top w:val="none" w:sz="0" w:space="0" w:color="auto"/>
        <w:left w:val="none" w:sz="0" w:space="0" w:color="auto"/>
        <w:bottom w:val="none" w:sz="0" w:space="0" w:color="auto"/>
        <w:right w:val="none" w:sz="0" w:space="0" w:color="auto"/>
      </w:divBdr>
    </w:div>
    <w:div w:id="568535316">
      <w:bodyDiv w:val="1"/>
      <w:marLeft w:val="0"/>
      <w:marRight w:val="0"/>
      <w:marTop w:val="0"/>
      <w:marBottom w:val="0"/>
      <w:divBdr>
        <w:top w:val="none" w:sz="0" w:space="0" w:color="auto"/>
        <w:left w:val="none" w:sz="0" w:space="0" w:color="auto"/>
        <w:bottom w:val="none" w:sz="0" w:space="0" w:color="auto"/>
        <w:right w:val="none" w:sz="0" w:space="0" w:color="auto"/>
      </w:divBdr>
    </w:div>
    <w:div w:id="569002730">
      <w:bodyDiv w:val="1"/>
      <w:marLeft w:val="0"/>
      <w:marRight w:val="0"/>
      <w:marTop w:val="0"/>
      <w:marBottom w:val="0"/>
      <w:divBdr>
        <w:top w:val="none" w:sz="0" w:space="0" w:color="auto"/>
        <w:left w:val="none" w:sz="0" w:space="0" w:color="auto"/>
        <w:bottom w:val="none" w:sz="0" w:space="0" w:color="auto"/>
        <w:right w:val="none" w:sz="0" w:space="0" w:color="auto"/>
      </w:divBdr>
    </w:div>
    <w:div w:id="569779483">
      <w:bodyDiv w:val="1"/>
      <w:marLeft w:val="0"/>
      <w:marRight w:val="0"/>
      <w:marTop w:val="0"/>
      <w:marBottom w:val="0"/>
      <w:divBdr>
        <w:top w:val="none" w:sz="0" w:space="0" w:color="auto"/>
        <w:left w:val="none" w:sz="0" w:space="0" w:color="auto"/>
        <w:bottom w:val="none" w:sz="0" w:space="0" w:color="auto"/>
        <w:right w:val="none" w:sz="0" w:space="0" w:color="auto"/>
      </w:divBdr>
    </w:div>
    <w:div w:id="570239714">
      <w:bodyDiv w:val="1"/>
      <w:marLeft w:val="0"/>
      <w:marRight w:val="0"/>
      <w:marTop w:val="0"/>
      <w:marBottom w:val="0"/>
      <w:divBdr>
        <w:top w:val="none" w:sz="0" w:space="0" w:color="auto"/>
        <w:left w:val="none" w:sz="0" w:space="0" w:color="auto"/>
        <w:bottom w:val="none" w:sz="0" w:space="0" w:color="auto"/>
        <w:right w:val="none" w:sz="0" w:space="0" w:color="auto"/>
      </w:divBdr>
    </w:div>
    <w:div w:id="572665160">
      <w:bodyDiv w:val="1"/>
      <w:marLeft w:val="0"/>
      <w:marRight w:val="0"/>
      <w:marTop w:val="0"/>
      <w:marBottom w:val="0"/>
      <w:divBdr>
        <w:top w:val="none" w:sz="0" w:space="0" w:color="auto"/>
        <w:left w:val="none" w:sz="0" w:space="0" w:color="auto"/>
        <w:bottom w:val="none" w:sz="0" w:space="0" w:color="auto"/>
        <w:right w:val="none" w:sz="0" w:space="0" w:color="auto"/>
      </w:divBdr>
    </w:div>
    <w:div w:id="572932698">
      <w:bodyDiv w:val="1"/>
      <w:marLeft w:val="0"/>
      <w:marRight w:val="0"/>
      <w:marTop w:val="0"/>
      <w:marBottom w:val="0"/>
      <w:divBdr>
        <w:top w:val="none" w:sz="0" w:space="0" w:color="auto"/>
        <w:left w:val="none" w:sz="0" w:space="0" w:color="auto"/>
        <w:bottom w:val="none" w:sz="0" w:space="0" w:color="auto"/>
        <w:right w:val="none" w:sz="0" w:space="0" w:color="auto"/>
      </w:divBdr>
    </w:div>
    <w:div w:id="574053103">
      <w:bodyDiv w:val="1"/>
      <w:marLeft w:val="0"/>
      <w:marRight w:val="0"/>
      <w:marTop w:val="0"/>
      <w:marBottom w:val="0"/>
      <w:divBdr>
        <w:top w:val="none" w:sz="0" w:space="0" w:color="auto"/>
        <w:left w:val="none" w:sz="0" w:space="0" w:color="auto"/>
        <w:bottom w:val="none" w:sz="0" w:space="0" w:color="auto"/>
        <w:right w:val="none" w:sz="0" w:space="0" w:color="auto"/>
      </w:divBdr>
      <w:divsChild>
        <w:div w:id="822508847">
          <w:marLeft w:val="0"/>
          <w:marRight w:val="0"/>
          <w:marTop w:val="0"/>
          <w:marBottom w:val="0"/>
          <w:divBdr>
            <w:top w:val="none" w:sz="0" w:space="0" w:color="auto"/>
            <w:left w:val="none" w:sz="0" w:space="0" w:color="auto"/>
            <w:bottom w:val="none" w:sz="0" w:space="0" w:color="auto"/>
            <w:right w:val="none" w:sz="0" w:space="0" w:color="auto"/>
          </w:divBdr>
        </w:div>
      </w:divsChild>
    </w:div>
    <w:div w:id="574123389">
      <w:bodyDiv w:val="1"/>
      <w:marLeft w:val="0"/>
      <w:marRight w:val="0"/>
      <w:marTop w:val="0"/>
      <w:marBottom w:val="0"/>
      <w:divBdr>
        <w:top w:val="none" w:sz="0" w:space="0" w:color="auto"/>
        <w:left w:val="none" w:sz="0" w:space="0" w:color="auto"/>
        <w:bottom w:val="none" w:sz="0" w:space="0" w:color="auto"/>
        <w:right w:val="none" w:sz="0" w:space="0" w:color="auto"/>
      </w:divBdr>
    </w:div>
    <w:div w:id="577978960">
      <w:bodyDiv w:val="1"/>
      <w:marLeft w:val="0"/>
      <w:marRight w:val="0"/>
      <w:marTop w:val="0"/>
      <w:marBottom w:val="0"/>
      <w:divBdr>
        <w:top w:val="none" w:sz="0" w:space="0" w:color="auto"/>
        <w:left w:val="none" w:sz="0" w:space="0" w:color="auto"/>
        <w:bottom w:val="none" w:sz="0" w:space="0" w:color="auto"/>
        <w:right w:val="none" w:sz="0" w:space="0" w:color="auto"/>
      </w:divBdr>
    </w:div>
    <w:div w:id="578635431">
      <w:bodyDiv w:val="1"/>
      <w:marLeft w:val="0"/>
      <w:marRight w:val="0"/>
      <w:marTop w:val="0"/>
      <w:marBottom w:val="0"/>
      <w:divBdr>
        <w:top w:val="none" w:sz="0" w:space="0" w:color="auto"/>
        <w:left w:val="none" w:sz="0" w:space="0" w:color="auto"/>
        <w:bottom w:val="none" w:sz="0" w:space="0" w:color="auto"/>
        <w:right w:val="none" w:sz="0" w:space="0" w:color="auto"/>
      </w:divBdr>
      <w:divsChild>
        <w:div w:id="16418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75553">
      <w:bodyDiv w:val="1"/>
      <w:marLeft w:val="0"/>
      <w:marRight w:val="0"/>
      <w:marTop w:val="0"/>
      <w:marBottom w:val="0"/>
      <w:divBdr>
        <w:top w:val="none" w:sz="0" w:space="0" w:color="auto"/>
        <w:left w:val="none" w:sz="0" w:space="0" w:color="auto"/>
        <w:bottom w:val="none" w:sz="0" w:space="0" w:color="auto"/>
        <w:right w:val="none" w:sz="0" w:space="0" w:color="auto"/>
      </w:divBdr>
    </w:div>
    <w:div w:id="581067132">
      <w:bodyDiv w:val="1"/>
      <w:marLeft w:val="0"/>
      <w:marRight w:val="0"/>
      <w:marTop w:val="0"/>
      <w:marBottom w:val="0"/>
      <w:divBdr>
        <w:top w:val="none" w:sz="0" w:space="0" w:color="auto"/>
        <w:left w:val="none" w:sz="0" w:space="0" w:color="auto"/>
        <w:bottom w:val="none" w:sz="0" w:space="0" w:color="auto"/>
        <w:right w:val="none" w:sz="0" w:space="0" w:color="auto"/>
      </w:divBdr>
    </w:div>
    <w:div w:id="581068267">
      <w:bodyDiv w:val="1"/>
      <w:marLeft w:val="0"/>
      <w:marRight w:val="0"/>
      <w:marTop w:val="0"/>
      <w:marBottom w:val="0"/>
      <w:divBdr>
        <w:top w:val="none" w:sz="0" w:space="0" w:color="auto"/>
        <w:left w:val="none" w:sz="0" w:space="0" w:color="auto"/>
        <w:bottom w:val="none" w:sz="0" w:space="0" w:color="auto"/>
        <w:right w:val="none" w:sz="0" w:space="0" w:color="auto"/>
      </w:divBdr>
    </w:div>
    <w:div w:id="581069334">
      <w:bodyDiv w:val="1"/>
      <w:marLeft w:val="0"/>
      <w:marRight w:val="0"/>
      <w:marTop w:val="0"/>
      <w:marBottom w:val="0"/>
      <w:divBdr>
        <w:top w:val="none" w:sz="0" w:space="0" w:color="auto"/>
        <w:left w:val="none" w:sz="0" w:space="0" w:color="auto"/>
        <w:bottom w:val="none" w:sz="0" w:space="0" w:color="auto"/>
        <w:right w:val="none" w:sz="0" w:space="0" w:color="auto"/>
      </w:divBdr>
    </w:div>
    <w:div w:id="586353796">
      <w:bodyDiv w:val="1"/>
      <w:marLeft w:val="0"/>
      <w:marRight w:val="0"/>
      <w:marTop w:val="0"/>
      <w:marBottom w:val="0"/>
      <w:divBdr>
        <w:top w:val="none" w:sz="0" w:space="0" w:color="auto"/>
        <w:left w:val="none" w:sz="0" w:space="0" w:color="auto"/>
        <w:bottom w:val="none" w:sz="0" w:space="0" w:color="auto"/>
        <w:right w:val="none" w:sz="0" w:space="0" w:color="auto"/>
      </w:divBdr>
    </w:div>
    <w:div w:id="589121376">
      <w:bodyDiv w:val="1"/>
      <w:marLeft w:val="0"/>
      <w:marRight w:val="0"/>
      <w:marTop w:val="0"/>
      <w:marBottom w:val="0"/>
      <w:divBdr>
        <w:top w:val="none" w:sz="0" w:space="0" w:color="auto"/>
        <w:left w:val="none" w:sz="0" w:space="0" w:color="auto"/>
        <w:bottom w:val="none" w:sz="0" w:space="0" w:color="auto"/>
        <w:right w:val="none" w:sz="0" w:space="0" w:color="auto"/>
      </w:divBdr>
    </w:div>
    <w:div w:id="589311266">
      <w:bodyDiv w:val="1"/>
      <w:marLeft w:val="0"/>
      <w:marRight w:val="0"/>
      <w:marTop w:val="0"/>
      <w:marBottom w:val="0"/>
      <w:divBdr>
        <w:top w:val="none" w:sz="0" w:space="0" w:color="auto"/>
        <w:left w:val="none" w:sz="0" w:space="0" w:color="auto"/>
        <w:bottom w:val="none" w:sz="0" w:space="0" w:color="auto"/>
        <w:right w:val="none" w:sz="0" w:space="0" w:color="auto"/>
      </w:divBdr>
    </w:div>
    <w:div w:id="595674535">
      <w:bodyDiv w:val="1"/>
      <w:marLeft w:val="0"/>
      <w:marRight w:val="0"/>
      <w:marTop w:val="0"/>
      <w:marBottom w:val="0"/>
      <w:divBdr>
        <w:top w:val="none" w:sz="0" w:space="0" w:color="auto"/>
        <w:left w:val="none" w:sz="0" w:space="0" w:color="auto"/>
        <w:bottom w:val="none" w:sz="0" w:space="0" w:color="auto"/>
        <w:right w:val="none" w:sz="0" w:space="0" w:color="auto"/>
      </w:divBdr>
    </w:div>
    <w:div w:id="596600141">
      <w:bodyDiv w:val="1"/>
      <w:marLeft w:val="0"/>
      <w:marRight w:val="0"/>
      <w:marTop w:val="0"/>
      <w:marBottom w:val="0"/>
      <w:divBdr>
        <w:top w:val="none" w:sz="0" w:space="0" w:color="auto"/>
        <w:left w:val="none" w:sz="0" w:space="0" w:color="auto"/>
        <w:bottom w:val="none" w:sz="0" w:space="0" w:color="auto"/>
        <w:right w:val="none" w:sz="0" w:space="0" w:color="auto"/>
      </w:divBdr>
    </w:div>
    <w:div w:id="597831530">
      <w:bodyDiv w:val="1"/>
      <w:marLeft w:val="0"/>
      <w:marRight w:val="0"/>
      <w:marTop w:val="0"/>
      <w:marBottom w:val="0"/>
      <w:divBdr>
        <w:top w:val="none" w:sz="0" w:space="0" w:color="auto"/>
        <w:left w:val="none" w:sz="0" w:space="0" w:color="auto"/>
        <w:bottom w:val="none" w:sz="0" w:space="0" w:color="auto"/>
        <w:right w:val="none" w:sz="0" w:space="0" w:color="auto"/>
      </w:divBdr>
    </w:div>
    <w:div w:id="598147502">
      <w:bodyDiv w:val="1"/>
      <w:marLeft w:val="0"/>
      <w:marRight w:val="0"/>
      <w:marTop w:val="0"/>
      <w:marBottom w:val="0"/>
      <w:divBdr>
        <w:top w:val="none" w:sz="0" w:space="0" w:color="auto"/>
        <w:left w:val="none" w:sz="0" w:space="0" w:color="auto"/>
        <w:bottom w:val="none" w:sz="0" w:space="0" w:color="auto"/>
        <w:right w:val="none" w:sz="0" w:space="0" w:color="auto"/>
      </w:divBdr>
    </w:div>
    <w:div w:id="603272213">
      <w:bodyDiv w:val="1"/>
      <w:marLeft w:val="0"/>
      <w:marRight w:val="0"/>
      <w:marTop w:val="0"/>
      <w:marBottom w:val="0"/>
      <w:divBdr>
        <w:top w:val="none" w:sz="0" w:space="0" w:color="auto"/>
        <w:left w:val="none" w:sz="0" w:space="0" w:color="auto"/>
        <w:bottom w:val="none" w:sz="0" w:space="0" w:color="auto"/>
        <w:right w:val="none" w:sz="0" w:space="0" w:color="auto"/>
      </w:divBdr>
    </w:div>
    <w:div w:id="605308085">
      <w:bodyDiv w:val="1"/>
      <w:marLeft w:val="0"/>
      <w:marRight w:val="0"/>
      <w:marTop w:val="0"/>
      <w:marBottom w:val="0"/>
      <w:divBdr>
        <w:top w:val="none" w:sz="0" w:space="0" w:color="auto"/>
        <w:left w:val="none" w:sz="0" w:space="0" w:color="auto"/>
        <w:bottom w:val="none" w:sz="0" w:space="0" w:color="auto"/>
        <w:right w:val="none" w:sz="0" w:space="0" w:color="auto"/>
      </w:divBdr>
      <w:divsChild>
        <w:div w:id="1579100357">
          <w:marLeft w:val="0"/>
          <w:marRight w:val="0"/>
          <w:marTop w:val="0"/>
          <w:marBottom w:val="0"/>
          <w:divBdr>
            <w:top w:val="none" w:sz="0" w:space="0" w:color="auto"/>
            <w:left w:val="none" w:sz="0" w:space="0" w:color="auto"/>
            <w:bottom w:val="none" w:sz="0" w:space="0" w:color="auto"/>
            <w:right w:val="none" w:sz="0" w:space="0" w:color="auto"/>
          </w:divBdr>
        </w:div>
      </w:divsChild>
    </w:div>
    <w:div w:id="611672368">
      <w:bodyDiv w:val="1"/>
      <w:marLeft w:val="0"/>
      <w:marRight w:val="0"/>
      <w:marTop w:val="0"/>
      <w:marBottom w:val="0"/>
      <w:divBdr>
        <w:top w:val="none" w:sz="0" w:space="0" w:color="auto"/>
        <w:left w:val="none" w:sz="0" w:space="0" w:color="auto"/>
        <w:bottom w:val="none" w:sz="0" w:space="0" w:color="auto"/>
        <w:right w:val="none" w:sz="0" w:space="0" w:color="auto"/>
      </w:divBdr>
    </w:div>
    <w:div w:id="611935248">
      <w:bodyDiv w:val="1"/>
      <w:marLeft w:val="0"/>
      <w:marRight w:val="0"/>
      <w:marTop w:val="0"/>
      <w:marBottom w:val="0"/>
      <w:divBdr>
        <w:top w:val="none" w:sz="0" w:space="0" w:color="auto"/>
        <w:left w:val="none" w:sz="0" w:space="0" w:color="auto"/>
        <w:bottom w:val="none" w:sz="0" w:space="0" w:color="auto"/>
        <w:right w:val="none" w:sz="0" w:space="0" w:color="auto"/>
      </w:divBdr>
    </w:div>
    <w:div w:id="612132584">
      <w:bodyDiv w:val="1"/>
      <w:marLeft w:val="0"/>
      <w:marRight w:val="0"/>
      <w:marTop w:val="0"/>
      <w:marBottom w:val="0"/>
      <w:divBdr>
        <w:top w:val="none" w:sz="0" w:space="0" w:color="auto"/>
        <w:left w:val="none" w:sz="0" w:space="0" w:color="auto"/>
        <w:bottom w:val="none" w:sz="0" w:space="0" w:color="auto"/>
        <w:right w:val="none" w:sz="0" w:space="0" w:color="auto"/>
      </w:divBdr>
    </w:div>
    <w:div w:id="612827170">
      <w:bodyDiv w:val="1"/>
      <w:marLeft w:val="0"/>
      <w:marRight w:val="0"/>
      <w:marTop w:val="0"/>
      <w:marBottom w:val="0"/>
      <w:divBdr>
        <w:top w:val="none" w:sz="0" w:space="0" w:color="auto"/>
        <w:left w:val="none" w:sz="0" w:space="0" w:color="auto"/>
        <w:bottom w:val="none" w:sz="0" w:space="0" w:color="auto"/>
        <w:right w:val="none" w:sz="0" w:space="0" w:color="auto"/>
      </w:divBdr>
    </w:div>
    <w:div w:id="613098992">
      <w:bodyDiv w:val="1"/>
      <w:marLeft w:val="0"/>
      <w:marRight w:val="0"/>
      <w:marTop w:val="0"/>
      <w:marBottom w:val="0"/>
      <w:divBdr>
        <w:top w:val="none" w:sz="0" w:space="0" w:color="auto"/>
        <w:left w:val="none" w:sz="0" w:space="0" w:color="auto"/>
        <w:bottom w:val="none" w:sz="0" w:space="0" w:color="auto"/>
        <w:right w:val="none" w:sz="0" w:space="0" w:color="auto"/>
      </w:divBdr>
    </w:div>
    <w:div w:id="614412612">
      <w:bodyDiv w:val="1"/>
      <w:marLeft w:val="0"/>
      <w:marRight w:val="0"/>
      <w:marTop w:val="0"/>
      <w:marBottom w:val="0"/>
      <w:divBdr>
        <w:top w:val="none" w:sz="0" w:space="0" w:color="auto"/>
        <w:left w:val="none" w:sz="0" w:space="0" w:color="auto"/>
        <w:bottom w:val="none" w:sz="0" w:space="0" w:color="auto"/>
        <w:right w:val="none" w:sz="0" w:space="0" w:color="auto"/>
      </w:divBdr>
    </w:div>
    <w:div w:id="614560129">
      <w:bodyDiv w:val="1"/>
      <w:marLeft w:val="0"/>
      <w:marRight w:val="0"/>
      <w:marTop w:val="0"/>
      <w:marBottom w:val="0"/>
      <w:divBdr>
        <w:top w:val="none" w:sz="0" w:space="0" w:color="auto"/>
        <w:left w:val="none" w:sz="0" w:space="0" w:color="auto"/>
        <w:bottom w:val="none" w:sz="0" w:space="0" w:color="auto"/>
        <w:right w:val="none" w:sz="0" w:space="0" w:color="auto"/>
      </w:divBdr>
    </w:div>
    <w:div w:id="618872543">
      <w:bodyDiv w:val="1"/>
      <w:marLeft w:val="0"/>
      <w:marRight w:val="0"/>
      <w:marTop w:val="0"/>
      <w:marBottom w:val="0"/>
      <w:divBdr>
        <w:top w:val="none" w:sz="0" w:space="0" w:color="auto"/>
        <w:left w:val="none" w:sz="0" w:space="0" w:color="auto"/>
        <w:bottom w:val="none" w:sz="0" w:space="0" w:color="auto"/>
        <w:right w:val="none" w:sz="0" w:space="0" w:color="auto"/>
      </w:divBdr>
      <w:divsChild>
        <w:div w:id="457918037">
          <w:marLeft w:val="0"/>
          <w:marRight w:val="0"/>
          <w:marTop w:val="0"/>
          <w:marBottom w:val="480"/>
          <w:divBdr>
            <w:top w:val="none" w:sz="0" w:space="0" w:color="auto"/>
            <w:left w:val="none" w:sz="0" w:space="0" w:color="auto"/>
            <w:bottom w:val="none" w:sz="0" w:space="0" w:color="auto"/>
            <w:right w:val="none" w:sz="0" w:space="0" w:color="auto"/>
          </w:divBdr>
          <w:divsChild>
            <w:div w:id="7946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813">
      <w:bodyDiv w:val="1"/>
      <w:marLeft w:val="0"/>
      <w:marRight w:val="0"/>
      <w:marTop w:val="0"/>
      <w:marBottom w:val="0"/>
      <w:divBdr>
        <w:top w:val="none" w:sz="0" w:space="0" w:color="auto"/>
        <w:left w:val="none" w:sz="0" w:space="0" w:color="auto"/>
        <w:bottom w:val="none" w:sz="0" w:space="0" w:color="auto"/>
        <w:right w:val="none" w:sz="0" w:space="0" w:color="auto"/>
      </w:divBdr>
      <w:divsChild>
        <w:div w:id="301279616">
          <w:marLeft w:val="0"/>
          <w:marRight w:val="0"/>
          <w:marTop w:val="0"/>
          <w:marBottom w:val="0"/>
          <w:divBdr>
            <w:top w:val="none" w:sz="0" w:space="0" w:color="auto"/>
            <w:left w:val="none" w:sz="0" w:space="0" w:color="auto"/>
            <w:bottom w:val="none" w:sz="0" w:space="0" w:color="auto"/>
            <w:right w:val="none" w:sz="0" w:space="0" w:color="auto"/>
          </w:divBdr>
        </w:div>
      </w:divsChild>
    </w:div>
    <w:div w:id="621617803">
      <w:bodyDiv w:val="1"/>
      <w:marLeft w:val="0"/>
      <w:marRight w:val="0"/>
      <w:marTop w:val="0"/>
      <w:marBottom w:val="0"/>
      <w:divBdr>
        <w:top w:val="none" w:sz="0" w:space="0" w:color="auto"/>
        <w:left w:val="none" w:sz="0" w:space="0" w:color="auto"/>
        <w:bottom w:val="none" w:sz="0" w:space="0" w:color="auto"/>
        <w:right w:val="none" w:sz="0" w:space="0" w:color="auto"/>
      </w:divBdr>
    </w:div>
    <w:div w:id="622535559">
      <w:bodyDiv w:val="1"/>
      <w:marLeft w:val="0"/>
      <w:marRight w:val="0"/>
      <w:marTop w:val="0"/>
      <w:marBottom w:val="0"/>
      <w:divBdr>
        <w:top w:val="none" w:sz="0" w:space="0" w:color="auto"/>
        <w:left w:val="none" w:sz="0" w:space="0" w:color="auto"/>
        <w:bottom w:val="none" w:sz="0" w:space="0" w:color="auto"/>
        <w:right w:val="none" w:sz="0" w:space="0" w:color="auto"/>
      </w:divBdr>
    </w:div>
    <w:div w:id="625744079">
      <w:bodyDiv w:val="1"/>
      <w:marLeft w:val="0"/>
      <w:marRight w:val="0"/>
      <w:marTop w:val="0"/>
      <w:marBottom w:val="0"/>
      <w:divBdr>
        <w:top w:val="none" w:sz="0" w:space="0" w:color="auto"/>
        <w:left w:val="none" w:sz="0" w:space="0" w:color="auto"/>
        <w:bottom w:val="none" w:sz="0" w:space="0" w:color="auto"/>
        <w:right w:val="none" w:sz="0" w:space="0" w:color="auto"/>
      </w:divBdr>
    </w:div>
    <w:div w:id="625887301">
      <w:bodyDiv w:val="1"/>
      <w:marLeft w:val="0"/>
      <w:marRight w:val="0"/>
      <w:marTop w:val="0"/>
      <w:marBottom w:val="0"/>
      <w:divBdr>
        <w:top w:val="none" w:sz="0" w:space="0" w:color="auto"/>
        <w:left w:val="none" w:sz="0" w:space="0" w:color="auto"/>
        <w:bottom w:val="none" w:sz="0" w:space="0" w:color="auto"/>
        <w:right w:val="none" w:sz="0" w:space="0" w:color="auto"/>
      </w:divBdr>
    </w:div>
    <w:div w:id="629289377">
      <w:bodyDiv w:val="1"/>
      <w:marLeft w:val="0"/>
      <w:marRight w:val="0"/>
      <w:marTop w:val="0"/>
      <w:marBottom w:val="0"/>
      <w:divBdr>
        <w:top w:val="none" w:sz="0" w:space="0" w:color="auto"/>
        <w:left w:val="none" w:sz="0" w:space="0" w:color="auto"/>
        <w:bottom w:val="none" w:sz="0" w:space="0" w:color="auto"/>
        <w:right w:val="none" w:sz="0" w:space="0" w:color="auto"/>
      </w:divBdr>
    </w:div>
    <w:div w:id="630131723">
      <w:bodyDiv w:val="1"/>
      <w:marLeft w:val="0"/>
      <w:marRight w:val="0"/>
      <w:marTop w:val="0"/>
      <w:marBottom w:val="0"/>
      <w:divBdr>
        <w:top w:val="none" w:sz="0" w:space="0" w:color="auto"/>
        <w:left w:val="none" w:sz="0" w:space="0" w:color="auto"/>
        <w:bottom w:val="none" w:sz="0" w:space="0" w:color="auto"/>
        <w:right w:val="none" w:sz="0" w:space="0" w:color="auto"/>
      </w:divBdr>
    </w:div>
    <w:div w:id="631328820">
      <w:bodyDiv w:val="1"/>
      <w:marLeft w:val="0"/>
      <w:marRight w:val="0"/>
      <w:marTop w:val="0"/>
      <w:marBottom w:val="0"/>
      <w:divBdr>
        <w:top w:val="none" w:sz="0" w:space="0" w:color="auto"/>
        <w:left w:val="none" w:sz="0" w:space="0" w:color="auto"/>
        <w:bottom w:val="none" w:sz="0" w:space="0" w:color="auto"/>
        <w:right w:val="none" w:sz="0" w:space="0" w:color="auto"/>
      </w:divBdr>
    </w:div>
    <w:div w:id="638074636">
      <w:bodyDiv w:val="1"/>
      <w:marLeft w:val="0"/>
      <w:marRight w:val="0"/>
      <w:marTop w:val="0"/>
      <w:marBottom w:val="0"/>
      <w:divBdr>
        <w:top w:val="none" w:sz="0" w:space="0" w:color="auto"/>
        <w:left w:val="none" w:sz="0" w:space="0" w:color="auto"/>
        <w:bottom w:val="none" w:sz="0" w:space="0" w:color="auto"/>
        <w:right w:val="none" w:sz="0" w:space="0" w:color="auto"/>
      </w:divBdr>
    </w:div>
    <w:div w:id="644048819">
      <w:bodyDiv w:val="1"/>
      <w:marLeft w:val="0"/>
      <w:marRight w:val="0"/>
      <w:marTop w:val="0"/>
      <w:marBottom w:val="0"/>
      <w:divBdr>
        <w:top w:val="none" w:sz="0" w:space="0" w:color="auto"/>
        <w:left w:val="none" w:sz="0" w:space="0" w:color="auto"/>
        <w:bottom w:val="none" w:sz="0" w:space="0" w:color="auto"/>
        <w:right w:val="none" w:sz="0" w:space="0" w:color="auto"/>
      </w:divBdr>
    </w:div>
    <w:div w:id="644746555">
      <w:bodyDiv w:val="1"/>
      <w:marLeft w:val="0"/>
      <w:marRight w:val="0"/>
      <w:marTop w:val="0"/>
      <w:marBottom w:val="0"/>
      <w:divBdr>
        <w:top w:val="none" w:sz="0" w:space="0" w:color="auto"/>
        <w:left w:val="none" w:sz="0" w:space="0" w:color="auto"/>
        <w:bottom w:val="none" w:sz="0" w:space="0" w:color="auto"/>
        <w:right w:val="none" w:sz="0" w:space="0" w:color="auto"/>
      </w:divBdr>
    </w:div>
    <w:div w:id="644747771">
      <w:bodyDiv w:val="1"/>
      <w:marLeft w:val="0"/>
      <w:marRight w:val="0"/>
      <w:marTop w:val="0"/>
      <w:marBottom w:val="0"/>
      <w:divBdr>
        <w:top w:val="none" w:sz="0" w:space="0" w:color="auto"/>
        <w:left w:val="none" w:sz="0" w:space="0" w:color="auto"/>
        <w:bottom w:val="none" w:sz="0" w:space="0" w:color="auto"/>
        <w:right w:val="none" w:sz="0" w:space="0" w:color="auto"/>
      </w:divBdr>
    </w:div>
    <w:div w:id="656343179">
      <w:bodyDiv w:val="1"/>
      <w:marLeft w:val="0"/>
      <w:marRight w:val="0"/>
      <w:marTop w:val="0"/>
      <w:marBottom w:val="0"/>
      <w:divBdr>
        <w:top w:val="none" w:sz="0" w:space="0" w:color="auto"/>
        <w:left w:val="none" w:sz="0" w:space="0" w:color="auto"/>
        <w:bottom w:val="none" w:sz="0" w:space="0" w:color="auto"/>
        <w:right w:val="none" w:sz="0" w:space="0" w:color="auto"/>
      </w:divBdr>
    </w:div>
    <w:div w:id="658193118">
      <w:bodyDiv w:val="1"/>
      <w:marLeft w:val="0"/>
      <w:marRight w:val="0"/>
      <w:marTop w:val="0"/>
      <w:marBottom w:val="0"/>
      <w:divBdr>
        <w:top w:val="none" w:sz="0" w:space="0" w:color="auto"/>
        <w:left w:val="none" w:sz="0" w:space="0" w:color="auto"/>
        <w:bottom w:val="none" w:sz="0" w:space="0" w:color="auto"/>
        <w:right w:val="none" w:sz="0" w:space="0" w:color="auto"/>
      </w:divBdr>
    </w:div>
    <w:div w:id="660693720">
      <w:bodyDiv w:val="1"/>
      <w:marLeft w:val="0"/>
      <w:marRight w:val="0"/>
      <w:marTop w:val="0"/>
      <w:marBottom w:val="0"/>
      <w:divBdr>
        <w:top w:val="none" w:sz="0" w:space="0" w:color="auto"/>
        <w:left w:val="none" w:sz="0" w:space="0" w:color="auto"/>
        <w:bottom w:val="none" w:sz="0" w:space="0" w:color="auto"/>
        <w:right w:val="none" w:sz="0" w:space="0" w:color="auto"/>
      </w:divBdr>
    </w:div>
    <w:div w:id="666252729">
      <w:bodyDiv w:val="1"/>
      <w:marLeft w:val="0"/>
      <w:marRight w:val="0"/>
      <w:marTop w:val="0"/>
      <w:marBottom w:val="0"/>
      <w:divBdr>
        <w:top w:val="none" w:sz="0" w:space="0" w:color="auto"/>
        <w:left w:val="none" w:sz="0" w:space="0" w:color="auto"/>
        <w:bottom w:val="none" w:sz="0" w:space="0" w:color="auto"/>
        <w:right w:val="none" w:sz="0" w:space="0" w:color="auto"/>
      </w:divBdr>
      <w:divsChild>
        <w:div w:id="722600721">
          <w:marLeft w:val="0"/>
          <w:marRight w:val="0"/>
          <w:marTop w:val="0"/>
          <w:marBottom w:val="480"/>
          <w:divBdr>
            <w:top w:val="none" w:sz="0" w:space="0" w:color="auto"/>
            <w:left w:val="none" w:sz="0" w:space="0" w:color="auto"/>
            <w:bottom w:val="none" w:sz="0" w:space="0" w:color="auto"/>
            <w:right w:val="none" w:sz="0" w:space="0" w:color="auto"/>
          </w:divBdr>
          <w:divsChild>
            <w:div w:id="9389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0712">
      <w:bodyDiv w:val="1"/>
      <w:marLeft w:val="0"/>
      <w:marRight w:val="0"/>
      <w:marTop w:val="0"/>
      <w:marBottom w:val="0"/>
      <w:divBdr>
        <w:top w:val="none" w:sz="0" w:space="0" w:color="auto"/>
        <w:left w:val="none" w:sz="0" w:space="0" w:color="auto"/>
        <w:bottom w:val="none" w:sz="0" w:space="0" w:color="auto"/>
        <w:right w:val="none" w:sz="0" w:space="0" w:color="auto"/>
      </w:divBdr>
    </w:div>
    <w:div w:id="669600607">
      <w:bodyDiv w:val="1"/>
      <w:marLeft w:val="0"/>
      <w:marRight w:val="0"/>
      <w:marTop w:val="0"/>
      <w:marBottom w:val="0"/>
      <w:divBdr>
        <w:top w:val="none" w:sz="0" w:space="0" w:color="auto"/>
        <w:left w:val="none" w:sz="0" w:space="0" w:color="auto"/>
        <w:bottom w:val="none" w:sz="0" w:space="0" w:color="auto"/>
        <w:right w:val="none" w:sz="0" w:space="0" w:color="auto"/>
      </w:divBdr>
    </w:div>
    <w:div w:id="669875313">
      <w:bodyDiv w:val="1"/>
      <w:marLeft w:val="0"/>
      <w:marRight w:val="0"/>
      <w:marTop w:val="0"/>
      <w:marBottom w:val="0"/>
      <w:divBdr>
        <w:top w:val="none" w:sz="0" w:space="0" w:color="auto"/>
        <w:left w:val="none" w:sz="0" w:space="0" w:color="auto"/>
        <w:bottom w:val="none" w:sz="0" w:space="0" w:color="auto"/>
        <w:right w:val="none" w:sz="0" w:space="0" w:color="auto"/>
      </w:divBdr>
      <w:divsChild>
        <w:div w:id="1491796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05009">
      <w:bodyDiv w:val="1"/>
      <w:marLeft w:val="0"/>
      <w:marRight w:val="0"/>
      <w:marTop w:val="0"/>
      <w:marBottom w:val="0"/>
      <w:divBdr>
        <w:top w:val="none" w:sz="0" w:space="0" w:color="auto"/>
        <w:left w:val="none" w:sz="0" w:space="0" w:color="auto"/>
        <w:bottom w:val="none" w:sz="0" w:space="0" w:color="auto"/>
        <w:right w:val="none" w:sz="0" w:space="0" w:color="auto"/>
      </w:divBdr>
      <w:divsChild>
        <w:div w:id="1968588195">
          <w:marLeft w:val="0"/>
          <w:marRight w:val="0"/>
          <w:marTop w:val="0"/>
          <w:marBottom w:val="0"/>
          <w:divBdr>
            <w:top w:val="none" w:sz="0" w:space="0" w:color="auto"/>
            <w:left w:val="none" w:sz="0" w:space="0" w:color="auto"/>
            <w:bottom w:val="none" w:sz="0" w:space="0" w:color="auto"/>
            <w:right w:val="none" w:sz="0" w:space="0" w:color="auto"/>
          </w:divBdr>
        </w:div>
      </w:divsChild>
    </w:div>
    <w:div w:id="677582590">
      <w:bodyDiv w:val="1"/>
      <w:marLeft w:val="0"/>
      <w:marRight w:val="0"/>
      <w:marTop w:val="0"/>
      <w:marBottom w:val="0"/>
      <w:divBdr>
        <w:top w:val="none" w:sz="0" w:space="0" w:color="auto"/>
        <w:left w:val="none" w:sz="0" w:space="0" w:color="auto"/>
        <w:bottom w:val="none" w:sz="0" w:space="0" w:color="auto"/>
        <w:right w:val="none" w:sz="0" w:space="0" w:color="auto"/>
      </w:divBdr>
    </w:div>
    <w:div w:id="678317766">
      <w:bodyDiv w:val="1"/>
      <w:marLeft w:val="0"/>
      <w:marRight w:val="0"/>
      <w:marTop w:val="0"/>
      <w:marBottom w:val="0"/>
      <w:divBdr>
        <w:top w:val="none" w:sz="0" w:space="0" w:color="auto"/>
        <w:left w:val="none" w:sz="0" w:space="0" w:color="auto"/>
        <w:bottom w:val="none" w:sz="0" w:space="0" w:color="auto"/>
        <w:right w:val="none" w:sz="0" w:space="0" w:color="auto"/>
      </w:divBdr>
    </w:div>
    <w:div w:id="679042380">
      <w:bodyDiv w:val="1"/>
      <w:marLeft w:val="0"/>
      <w:marRight w:val="0"/>
      <w:marTop w:val="0"/>
      <w:marBottom w:val="0"/>
      <w:divBdr>
        <w:top w:val="none" w:sz="0" w:space="0" w:color="auto"/>
        <w:left w:val="none" w:sz="0" w:space="0" w:color="auto"/>
        <w:bottom w:val="none" w:sz="0" w:space="0" w:color="auto"/>
        <w:right w:val="none" w:sz="0" w:space="0" w:color="auto"/>
      </w:divBdr>
    </w:div>
    <w:div w:id="679234510">
      <w:bodyDiv w:val="1"/>
      <w:marLeft w:val="0"/>
      <w:marRight w:val="0"/>
      <w:marTop w:val="0"/>
      <w:marBottom w:val="0"/>
      <w:divBdr>
        <w:top w:val="none" w:sz="0" w:space="0" w:color="auto"/>
        <w:left w:val="none" w:sz="0" w:space="0" w:color="auto"/>
        <w:bottom w:val="none" w:sz="0" w:space="0" w:color="auto"/>
        <w:right w:val="none" w:sz="0" w:space="0" w:color="auto"/>
      </w:divBdr>
      <w:divsChild>
        <w:div w:id="1624774502">
          <w:marLeft w:val="0"/>
          <w:marRight w:val="0"/>
          <w:marTop w:val="0"/>
          <w:marBottom w:val="0"/>
          <w:divBdr>
            <w:top w:val="none" w:sz="0" w:space="0" w:color="auto"/>
            <w:left w:val="none" w:sz="0" w:space="0" w:color="auto"/>
            <w:bottom w:val="none" w:sz="0" w:space="0" w:color="auto"/>
            <w:right w:val="none" w:sz="0" w:space="0" w:color="auto"/>
          </w:divBdr>
        </w:div>
      </w:divsChild>
    </w:div>
    <w:div w:id="680667283">
      <w:bodyDiv w:val="1"/>
      <w:marLeft w:val="0"/>
      <w:marRight w:val="0"/>
      <w:marTop w:val="0"/>
      <w:marBottom w:val="0"/>
      <w:divBdr>
        <w:top w:val="none" w:sz="0" w:space="0" w:color="auto"/>
        <w:left w:val="none" w:sz="0" w:space="0" w:color="auto"/>
        <w:bottom w:val="none" w:sz="0" w:space="0" w:color="auto"/>
        <w:right w:val="none" w:sz="0" w:space="0" w:color="auto"/>
      </w:divBdr>
    </w:div>
    <w:div w:id="681279227">
      <w:bodyDiv w:val="1"/>
      <w:marLeft w:val="0"/>
      <w:marRight w:val="0"/>
      <w:marTop w:val="0"/>
      <w:marBottom w:val="0"/>
      <w:divBdr>
        <w:top w:val="none" w:sz="0" w:space="0" w:color="auto"/>
        <w:left w:val="none" w:sz="0" w:space="0" w:color="auto"/>
        <w:bottom w:val="none" w:sz="0" w:space="0" w:color="auto"/>
        <w:right w:val="none" w:sz="0" w:space="0" w:color="auto"/>
      </w:divBdr>
      <w:divsChild>
        <w:div w:id="1532062822">
          <w:marLeft w:val="0"/>
          <w:marRight w:val="0"/>
          <w:marTop w:val="0"/>
          <w:marBottom w:val="0"/>
          <w:divBdr>
            <w:top w:val="none" w:sz="0" w:space="0" w:color="auto"/>
            <w:left w:val="none" w:sz="0" w:space="0" w:color="auto"/>
            <w:bottom w:val="none" w:sz="0" w:space="0" w:color="auto"/>
            <w:right w:val="none" w:sz="0" w:space="0" w:color="auto"/>
          </w:divBdr>
        </w:div>
      </w:divsChild>
    </w:div>
    <w:div w:id="681668526">
      <w:bodyDiv w:val="1"/>
      <w:marLeft w:val="0"/>
      <w:marRight w:val="0"/>
      <w:marTop w:val="0"/>
      <w:marBottom w:val="0"/>
      <w:divBdr>
        <w:top w:val="none" w:sz="0" w:space="0" w:color="auto"/>
        <w:left w:val="none" w:sz="0" w:space="0" w:color="auto"/>
        <w:bottom w:val="none" w:sz="0" w:space="0" w:color="auto"/>
        <w:right w:val="none" w:sz="0" w:space="0" w:color="auto"/>
      </w:divBdr>
    </w:div>
    <w:div w:id="684015735">
      <w:bodyDiv w:val="1"/>
      <w:marLeft w:val="0"/>
      <w:marRight w:val="0"/>
      <w:marTop w:val="0"/>
      <w:marBottom w:val="0"/>
      <w:divBdr>
        <w:top w:val="none" w:sz="0" w:space="0" w:color="auto"/>
        <w:left w:val="none" w:sz="0" w:space="0" w:color="auto"/>
        <w:bottom w:val="none" w:sz="0" w:space="0" w:color="auto"/>
        <w:right w:val="none" w:sz="0" w:space="0" w:color="auto"/>
      </w:divBdr>
    </w:div>
    <w:div w:id="685133937">
      <w:bodyDiv w:val="1"/>
      <w:marLeft w:val="0"/>
      <w:marRight w:val="0"/>
      <w:marTop w:val="0"/>
      <w:marBottom w:val="0"/>
      <w:divBdr>
        <w:top w:val="none" w:sz="0" w:space="0" w:color="auto"/>
        <w:left w:val="none" w:sz="0" w:space="0" w:color="auto"/>
        <w:bottom w:val="none" w:sz="0" w:space="0" w:color="auto"/>
        <w:right w:val="none" w:sz="0" w:space="0" w:color="auto"/>
      </w:divBdr>
    </w:div>
    <w:div w:id="686179917">
      <w:bodyDiv w:val="1"/>
      <w:marLeft w:val="0"/>
      <w:marRight w:val="0"/>
      <w:marTop w:val="0"/>
      <w:marBottom w:val="0"/>
      <w:divBdr>
        <w:top w:val="none" w:sz="0" w:space="0" w:color="auto"/>
        <w:left w:val="none" w:sz="0" w:space="0" w:color="auto"/>
        <w:bottom w:val="none" w:sz="0" w:space="0" w:color="auto"/>
        <w:right w:val="none" w:sz="0" w:space="0" w:color="auto"/>
      </w:divBdr>
    </w:div>
    <w:div w:id="686908225">
      <w:bodyDiv w:val="1"/>
      <w:marLeft w:val="0"/>
      <w:marRight w:val="0"/>
      <w:marTop w:val="0"/>
      <w:marBottom w:val="0"/>
      <w:divBdr>
        <w:top w:val="none" w:sz="0" w:space="0" w:color="auto"/>
        <w:left w:val="none" w:sz="0" w:space="0" w:color="auto"/>
        <w:bottom w:val="none" w:sz="0" w:space="0" w:color="auto"/>
        <w:right w:val="none" w:sz="0" w:space="0" w:color="auto"/>
      </w:divBdr>
    </w:div>
    <w:div w:id="700398234">
      <w:bodyDiv w:val="1"/>
      <w:marLeft w:val="0"/>
      <w:marRight w:val="0"/>
      <w:marTop w:val="0"/>
      <w:marBottom w:val="0"/>
      <w:divBdr>
        <w:top w:val="none" w:sz="0" w:space="0" w:color="auto"/>
        <w:left w:val="none" w:sz="0" w:space="0" w:color="auto"/>
        <w:bottom w:val="none" w:sz="0" w:space="0" w:color="auto"/>
        <w:right w:val="none" w:sz="0" w:space="0" w:color="auto"/>
      </w:divBdr>
    </w:div>
    <w:div w:id="703360858">
      <w:bodyDiv w:val="1"/>
      <w:marLeft w:val="0"/>
      <w:marRight w:val="0"/>
      <w:marTop w:val="0"/>
      <w:marBottom w:val="0"/>
      <w:divBdr>
        <w:top w:val="none" w:sz="0" w:space="0" w:color="auto"/>
        <w:left w:val="none" w:sz="0" w:space="0" w:color="auto"/>
        <w:bottom w:val="none" w:sz="0" w:space="0" w:color="auto"/>
        <w:right w:val="none" w:sz="0" w:space="0" w:color="auto"/>
      </w:divBdr>
    </w:div>
    <w:div w:id="722366771">
      <w:bodyDiv w:val="1"/>
      <w:marLeft w:val="0"/>
      <w:marRight w:val="0"/>
      <w:marTop w:val="0"/>
      <w:marBottom w:val="0"/>
      <w:divBdr>
        <w:top w:val="none" w:sz="0" w:space="0" w:color="auto"/>
        <w:left w:val="none" w:sz="0" w:space="0" w:color="auto"/>
        <w:bottom w:val="none" w:sz="0" w:space="0" w:color="auto"/>
        <w:right w:val="none" w:sz="0" w:space="0" w:color="auto"/>
      </w:divBdr>
    </w:div>
    <w:div w:id="722407506">
      <w:bodyDiv w:val="1"/>
      <w:marLeft w:val="0"/>
      <w:marRight w:val="0"/>
      <w:marTop w:val="0"/>
      <w:marBottom w:val="0"/>
      <w:divBdr>
        <w:top w:val="none" w:sz="0" w:space="0" w:color="auto"/>
        <w:left w:val="none" w:sz="0" w:space="0" w:color="auto"/>
        <w:bottom w:val="none" w:sz="0" w:space="0" w:color="auto"/>
        <w:right w:val="none" w:sz="0" w:space="0" w:color="auto"/>
      </w:divBdr>
    </w:div>
    <w:div w:id="726495093">
      <w:bodyDiv w:val="1"/>
      <w:marLeft w:val="0"/>
      <w:marRight w:val="0"/>
      <w:marTop w:val="0"/>
      <w:marBottom w:val="0"/>
      <w:divBdr>
        <w:top w:val="none" w:sz="0" w:space="0" w:color="auto"/>
        <w:left w:val="none" w:sz="0" w:space="0" w:color="auto"/>
        <w:bottom w:val="none" w:sz="0" w:space="0" w:color="auto"/>
        <w:right w:val="none" w:sz="0" w:space="0" w:color="auto"/>
      </w:divBdr>
    </w:div>
    <w:div w:id="731461840">
      <w:bodyDiv w:val="1"/>
      <w:marLeft w:val="0"/>
      <w:marRight w:val="0"/>
      <w:marTop w:val="0"/>
      <w:marBottom w:val="0"/>
      <w:divBdr>
        <w:top w:val="none" w:sz="0" w:space="0" w:color="auto"/>
        <w:left w:val="none" w:sz="0" w:space="0" w:color="auto"/>
        <w:bottom w:val="none" w:sz="0" w:space="0" w:color="auto"/>
        <w:right w:val="none" w:sz="0" w:space="0" w:color="auto"/>
      </w:divBdr>
    </w:div>
    <w:div w:id="731734059">
      <w:bodyDiv w:val="1"/>
      <w:marLeft w:val="0"/>
      <w:marRight w:val="0"/>
      <w:marTop w:val="0"/>
      <w:marBottom w:val="0"/>
      <w:divBdr>
        <w:top w:val="none" w:sz="0" w:space="0" w:color="auto"/>
        <w:left w:val="none" w:sz="0" w:space="0" w:color="auto"/>
        <w:bottom w:val="none" w:sz="0" w:space="0" w:color="auto"/>
        <w:right w:val="none" w:sz="0" w:space="0" w:color="auto"/>
      </w:divBdr>
    </w:div>
    <w:div w:id="736830133">
      <w:bodyDiv w:val="1"/>
      <w:marLeft w:val="0"/>
      <w:marRight w:val="0"/>
      <w:marTop w:val="0"/>
      <w:marBottom w:val="0"/>
      <w:divBdr>
        <w:top w:val="none" w:sz="0" w:space="0" w:color="auto"/>
        <w:left w:val="none" w:sz="0" w:space="0" w:color="auto"/>
        <w:bottom w:val="none" w:sz="0" w:space="0" w:color="auto"/>
        <w:right w:val="none" w:sz="0" w:space="0" w:color="auto"/>
      </w:divBdr>
    </w:div>
    <w:div w:id="741176786">
      <w:bodyDiv w:val="1"/>
      <w:marLeft w:val="0"/>
      <w:marRight w:val="0"/>
      <w:marTop w:val="0"/>
      <w:marBottom w:val="0"/>
      <w:divBdr>
        <w:top w:val="none" w:sz="0" w:space="0" w:color="auto"/>
        <w:left w:val="none" w:sz="0" w:space="0" w:color="auto"/>
        <w:bottom w:val="none" w:sz="0" w:space="0" w:color="auto"/>
        <w:right w:val="none" w:sz="0" w:space="0" w:color="auto"/>
      </w:divBdr>
    </w:div>
    <w:div w:id="741877859">
      <w:bodyDiv w:val="1"/>
      <w:marLeft w:val="0"/>
      <w:marRight w:val="0"/>
      <w:marTop w:val="0"/>
      <w:marBottom w:val="0"/>
      <w:divBdr>
        <w:top w:val="none" w:sz="0" w:space="0" w:color="auto"/>
        <w:left w:val="none" w:sz="0" w:space="0" w:color="auto"/>
        <w:bottom w:val="none" w:sz="0" w:space="0" w:color="auto"/>
        <w:right w:val="none" w:sz="0" w:space="0" w:color="auto"/>
      </w:divBdr>
    </w:div>
    <w:div w:id="742607835">
      <w:bodyDiv w:val="1"/>
      <w:marLeft w:val="0"/>
      <w:marRight w:val="0"/>
      <w:marTop w:val="0"/>
      <w:marBottom w:val="0"/>
      <w:divBdr>
        <w:top w:val="none" w:sz="0" w:space="0" w:color="auto"/>
        <w:left w:val="none" w:sz="0" w:space="0" w:color="auto"/>
        <w:bottom w:val="none" w:sz="0" w:space="0" w:color="auto"/>
        <w:right w:val="none" w:sz="0" w:space="0" w:color="auto"/>
      </w:divBdr>
    </w:div>
    <w:div w:id="743407435">
      <w:bodyDiv w:val="1"/>
      <w:marLeft w:val="0"/>
      <w:marRight w:val="0"/>
      <w:marTop w:val="0"/>
      <w:marBottom w:val="0"/>
      <w:divBdr>
        <w:top w:val="none" w:sz="0" w:space="0" w:color="auto"/>
        <w:left w:val="none" w:sz="0" w:space="0" w:color="auto"/>
        <w:bottom w:val="none" w:sz="0" w:space="0" w:color="auto"/>
        <w:right w:val="none" w:sz="0" w:space="0" w:color="auto"/>
      </w:divBdr>
    </w:div>
    <w:div w:id="744693044">
      <w:bodyDiv w:val="1"/>
      <w:marLeft w:val="0"/>
      <w:marRight w:val="0"/>
      <w:marTop w:val="0"/>
      <w:marBottom w:val="0"/>
      <w:divBdr>
        <w:top w:val="none" w:sz="0" w:space="0" w:color="auto"/>
        <w:left w:val="none" w:sz="0" w:space="0" w:color="auto"/>
        <w:bottom w:val="none" w:sz="0" w:space="0" w:color="auto"/>
        <w:right w:val="none" w:sz="0" w:space="0" w:color="auto"/>
      </w:divBdr>
    </w:div>
    <w:div w:id="753280664">
      <w:bodyDiv w:val="1"/>
      <w:marLeft w:val="0"/>
      <w:marRight w:val="0"/>
      <w:marTop w:val="0"/>
      <w:marBottom w:val="0"/>
      <w:divBdr>
        <w:top w:val="none" w:sz="0" w:space="0" w:color="auto"/>
        <w:left w:val="none" w:sz="0" w:space="0" w:color="auto"/>
        <w:bottom w:val="none" w:sz="0" w:space="0" w:color="auto"/>
        <w:right w:val="none" w:sz="0" w:space="0" w:color="auto"/>
      </w:divBdr>
    </w:div>
    <w:div w:id="754319998">
      <w:bodyDiv w:val="1"/>
      <w:marLeft w:val="0"/>
      <w:marRight w:val="0"/>
      <w:marTop w:val="0"/>
      <w:marBottom w:val="0"/>
      <w:divBdr>
        <w:top w:val="none" w:sz="0" w:space="0" w:color="auto"/>
        <w:left w:val="none" w:sz="0" w:space="0" w:color="auto"/>
        <w:bottom w:val="none" w:sz="0" w:space="0" w:color="auto"/>
        <w:right w:val="none" w:sz="0" w:space="0" w:color="auto"/>
      </w:divBdr>
    </w:div>
    <w:div w:id="756826486">
      <w:bodyDiv w:val="1"/>
      <w:marLeft w:val="0"/>
      <w:marRight w:val="0"/>
      <w:marTop w:val="0"/>
      <w:marBottom w:val="0"/>
      <w:divBdr>
        <w:top w:val="none" w:sz="0" w:space="0" w:color="auto"/>
        <w:left w:val="none" w:sz="0" w:space="0" w:color="auto"/>
        <w:bottom w:val="none" w:sz="0" w:space="0" w:color="auto"/>
        <w:right w:val="none" w:sz="0" w:space="0" w:color="auto"/>
      </w:divBdr>
    </w:div>
    <w:div w:id="766534295">
      <w:bodyDiv w:val="1"/>
      <w:marLeft w:val="0"/>
      <w:marRight w:val="0"/>
      <w:marTop w:val="0"/>
      <w:marBottom w:val="0"/>
      <w:divBdr>
        <w:top w:val="none" w:sz="0" w:space="0" w:color="auto"/>
        <w:left w:val="none" w:sz="0" w:space="0" w:color="auto"/>
        <w:bottom w:val="none" w:sz="0" w:space="0" w:color="auto"/>
        <w:right w:val="none" w:sz="0" w:space="0" w:color="auto"/>
      </w:divBdr>
    </w:div>
    <w:div w:id="769471529">
      <w:bodyDiv w:val="1"/>
      <w:marLeft w:val="0"/>
      <w:marRight w:val="0"/>
      <w:marTop w:val="0"/>
      <w:marBottom w:val="0"/>
      <w:divBdr>
        <w:top w:val="none" w:sz="0" w:space="0" w:color="auto"/>
        <w:left w:val="none" w:sz="0" w:space="0" w:color="auto"/>
        <w:bottom w:val="none" w:sz="0" w:space="0" w:color="auto"/>
        <w:right w:val="none" w:sz="0" w:space="0" w:color="auto"/>
      </w:divBdr>
    </w:div>
    <w:div w:id="771779645">
      <w:bodyDiv w:val="1"/>
      <w:marLeft w:val="0"/>
      <w:marRight w:val="0"/>
      <w:marTop w:val="0"/>
      <w:marBottom w:val="0"/>
      <w:divBdr>
        <w:top w:val="none" w:sz="0" w:space="0" w:color="auto"/>
        <w:left w:val="none" w:sz="0" w:space="0" w:color="auto"/>
        <w:bottom w:val="none" w:sz="0" w:space="0" w:color="auto"/>
        <w:right w:val="none" w:sz="0" w:space="0" w:color="auto"/>
      </w:divBdr>
    </w:div>
    <w:div w:id="772290478">
      <w:bodyDiv w:val="1"/>
      <w:marLeft w:val="0"/>
      <w:marRight w:val="0"/>
      <w:marTop w:val="0"/>
      <w:marBottom w:val="0"/>
      <w:divBdr>
        <w:top w:val="none" w:sz="0" w:space="0" w:color="auto"/>
        <w:left w:val="none" w:sz="0" w:space="0" w:color="auto"/>
        <w:bottom w:val="none" w:sz="0" w:space="0" w:color="auto"/>
        <w:right w:val="none" w:sz="0" w:space="0" w:color="auto"/>
      </w:divBdr>
      <w:divsChild>
        <w:div w:id="129901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939911">
      <w:bodyDiv w:val="1"/>
      <w:marLeft w:val="0"/>
      <w:marRight w:val="0"/>
      <w:marTop w:val="0"/>
      <w:marBottom w:val="0"/>
      <w:divBdr>
        <w:top w:val="none" w:sz="0" w:space="0" w:color="auto"/>
        <w:left w:val="none" w:sz="0" w:space="0" w:color="auto"/>
        <w:bottom w:val="none" w:sz="0" w:space="0" w:color="auto"/>
        <w:right w:val="none" w:sz="0" w:space="0" w:color="auto"/>
      </w:divBdr>
    </w:div>
    <w:div w:id="777413753">
      <w:bodyDiv w:val="1"/>
      <w:marLeft w:val="0"/>
      <w:marRight w:val="0"/>
      <w:marTop w:val="0"/>
      <w:marBottom w:val="0"/>
      <w:divBdr>
        <w:top w:val="none" w:sz="0" w:space="0" w:color="auto"/>
        <w:left w:val="none" w:sz="0" w:space="0" w:color="auto"/>
        <w:bottom w:val="none" w:sz="0" w:space="0" w:color="auto"/>
        <w:right w:val="none" w:sz="0" w:space="0" w:color="auto"/>
      </w:divBdr>
    </w:div>
    <w:div w:id="778183259">
      <w:bodyDiv w:val="1"/>
      <w:marLeft w:val="0"/>
      <w:marRight w:val="0"/>
      <w:marTop w:val="0"/>
      <w:marBottom w:val="0"/>
      <w:divBdr>
        <w:top w:val="none" w:sz="0" w:space="0" w:color="auto"/>
        <w:left w:val="none" w:sz="0" w:space="0" w:color="auto"/>
        <w:bottom w:val="none" w:sz="0" w:space="0" w:color="auto"/>
        <w:right w:val="none" w:sz="0" w:space="0" w:color="auto"/>
      </w:divBdr>
    </w:div>
    <w:div w:id="779567913">
      <w:bodyDiv w:val="1"/>
      <w:marLeft w:val="0"/>
      <w:marRight w:val="0"/>
      <w:marTop w:val="0"/>
      <w:marBottom w:val="0"/>
      <w:divBdr>
        <w:top w:val="none" w:sz="0" w:space="0" w:color="auto"/>
        <w:left w:val="none" w:sz="0" w:space="0" w:color="auto"/>
        <w:bottom w:val="none" w:sz="0" w:space="0" w:color="auto"/>
        <w:right w:val="none" w:sz="0" w:space="0" w:color="auto"/>
      </w:divBdr>
    </w:div>
    <w:div w:id="782454324">
      <w:bodyDiv w:val="1"/>
      <w:marLeft w:val="0"/>
      <w:marRight w:val="0"/>
      <w:marTop w:val="0"/>
      <w:marBottom w:val="0"/>
      <w:divBdr>
        <w:top w:val="none" w:sz="0" w:space="0" w:color="auto"/>
        <w:left w:val="none" w:sz="0" w:space="0" w:color="auto"/>
        <w:bottom w:val="none" w:sz="0" w:space="0" w:color="auto"/>
        <w:right w:val="none" w:sz="0" w:space="0" w:color="auto"/>
      </w:divBdr>
    </w:div>
    <w:div w:id="784929993">
      <w:bodyDiv w:val="1"/>
      <w:marLeft w:val="0"/>
      <w:marRight w:val="0"/>
      <w:marTop w:val="0"/>
      <w:marBottom w:val="0"/>
      <w:divBdr>
        <w:top w:val="none" w:sz="0" w:space="0" w:color="auto"/>
        <w:left w:val="none" w:sz="0" w:space="0" w:color="auto"/>
        <w:bottom w:val="none" w:sz="0" w:space="0" w:color="auto"/>
        <w:right w:val="none" w:sz="0" w:space="0" w:color="auto"/>
      </w:divBdr>
    </w:div>
    <w:div w:id="785126414">
      <w:bodyDiv w:val="1"/>
      <w:marLeft w:val="0"/>
      <w:marRight w:val="0"/>
      <w:marTop w:val="0"/>
      <w:marBottom w:val="0"/>
      <w:divBdr>
        <w:top w:val="none" w:sz="0" w:space="0" w:color="auto"/>
        <w:left w:val="none" w:sz="0" w:space="0" w:color="auto"/>
        <w:bottom w:val="none" w:sz="0" w:space="0" w:color="auto"/>
        <w:right w:val="none" w:sz="0" w:space="0" w:color="auto"/>
      </w:divBdr>
      <w:divsChild>
        <w:div w:id="939289499">
          <w:marLeft w:val="0"/>
          <w:marRight w:val="0"/>
          <w:marTop w:val="0"/>
          <w:marBottom w:val="0"/>
          <w:divBdr>
            <w:top w:val="none" w:sz="0" w:space="0" w:color="auto"/>
            <w:left w:val="none" w:sz="0" w:space="0" w:color="auto"/>
            <w:bottom w:val="none" w:sz="0" w:space="0" w:color="auto"/>
            <w:right w:val="none" w:sz="0" w:space="0" w:color="auto"/>
          </w:divBdr>
        </w:div>
      </w:divsChild>
    </w:div>
    <w:div w:id="789974545">
      <w:bodyDiv w:val="1"/>
      <w:marLeft w:val="0"/>
      <w:marRight w:val="0"/>
      <w:marTop w:val="0"/>
      <w:marBottom w:val="0"/>
      <w:divBdr>
        <w:top w:val="none" w:sz="0" w:space="0" w:color="auto"/>
        <w:left w:val="none" w:sz="0" w:space="0" w:color="auto"/>
        <w:bottom w:val="none" w:sz="0" w:space="0" w:color="auto"/>
        <w:right w:val="none" w:sz="0" w:space="0" w:color="auto"/>
      </w:divBdr>
      <w:divsChild>
        <w:div w:id="1609193750">
          <w:blockQuote w:val="1"/>
          <w:marLeft w:val="720"/>
          <w:marRight w:val="720"/>
          <w:marTop w:val="100"/>
          <w:marBottom w:val="100"/>
          <w:divBdr>
            <w:top w:val="none" w:sz="0" w:space="0" w:color="auto"/>
            <w:left w:val="none" w:sz="0" w:space="0" w:color="auto"/>
            <w:bottom w:val="none" w:sz="0" w:space="0" w:color="auto"/>
            <w:right w:val="none" w:sz="0" w:space="0" w:color="auto"/>
          </w:divBdr>
        </w:div>
        <w:div w:id="966544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359183">
      <w:bodyDiv w:val="1"/>
      <w:marLeft w:val="0"/>
      <w:marRight w:val="0"/>
      <w:marTop w:val="0"/>
      <w:marBottom w:val="0"/>
      <w:divBdr>
        <w:top w:val="none" w:sz="0" w:space="0" w:color="auto"/>
        <w:left w:val="none" w:sz="0" w:space="0" w:color="auto"/>
        <w:bottom w:val="none" w:sz="0" w:space="0" w:color="auto"/>
        <w:right w:val="none" w:sz="0" w:space="0" w:color="auto"/>
      </w:divBdr>
    </w:div>
    <w:div w:id="797115351">
      <w:bodyDiv w:val="1"/>
      <w:marLeft w:val="0"/>
      <w:marRight w:val="0"/>
      <w:marTop w:val="0"/>
      <w:marBottom w:val="0"/>
      <w:divBdr>
        <w:top w:val="none" w:sz="0" w:space="0" w:color="auto"/>
        <w:left w:val="none" w:sz="0" w:space="0" w:color="auto"/>
        <w:bottom w:val="none" w:sz="0" w:space="0" w:color="auto"/>
        <w:right w:val="none" w:sz="0" w:space="0" w:color="auto"/>
      </w:divBdr>
    </w:div>
    <w:div w:id="799154669">
      <w:bodyDiv w:val="1"/>
      <w:marLeft w:val="0"/>
      <w:marRight w:val="0"/>
      <w:marTop w:val="0"/>
      <w:marBottom w:val="0"/>
      <w:divBdr>
        <w:top w:val="none" w:sz="0" w:space="0" w:color="auto"/>
        <w:left w:val="none" w:sz="0" w:space="0" w:color="auto"/>
        <w:bottom w:val="none" w:sz="0" w:space="0" w:color="auto"/>
        <w:right w:val="none" w:sz="0" w:space="0" w:color="auto"/>
      </w:divBdr>
    </w:div>
    <w:div w:id="801192582">
      <w:bodyDiv w:val="1"/>
      <w:marLeft w:val="0"/>
      <w:marRight w:val="0"/>
      <w:marTop w:val="0"/>
      <w:marBottom w:val="0"/>
      <w:divBdr>
        <w:top w:val="none" w:sz="0" w:space="0" w:color="auto"/>
        <w:left w:val="none" w:sz="0" w:space="0" w:color="auto"/>
        <w:bottom w:val="none" w:sz="0" w:space="0" w:color="auto"/>
        <w:right w:val="none" w:sz="0" w:space="0" w:color="auto"/>
      </w:divBdr>
      <w:divsChild>
        <w:div w:id="1495730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8699">
      <w:bodyDiv w:val="1"/>
      <w:marLeft w:val="0"/>
      <w:marRight w:val="0"/>
      <w:marTop w:val="0"/>
      <w:marBottom w:val="0"/>
      <w:divBdr>
        <w:top w:val="none" w:sz="0" w:space="0" w:color="auto"/>
        <w:left w:val="none" w:sz="0" w:space="0" w:color="auto"/>
        <w:bottom w:val="none" w:sz="0" w:space="0" w:color="auto"/>
        <w:right w:val="none" w:sz="0" w:space="0" w:color="auto"/>
      </w:divBdr>
    </w:div>
    <w:div w:id="806506232">
      <w:bodyDiv w:val="1"/>
      <w:marLeft w:val="0"/>
      <w:marRight w:val="0"/>
      <w:marTop w:val="0"/>
      <w:marBottom w:val="0"/>
      <w:divBdr>
        <w:top w:val="none" w:sz="0" w:space="0" w:color="auto"/>
        <w:left w:val="none" w:sz="0" w:space="0" w:color="auto"/>
        <w:bottom w:val="none" w:sz="0" w:space="0" w:color="auto"/>
        <w:right w:val="none" w:sz="0" w:space="0" w:color="auto"/>
      </w:divBdr>
    </w:div>
    <w:div w:id="806626465">
      <w:bodyDiv w:val="1"/>
      <w:marLeft w:val="0"/>
      <w:marRight w:val="0"/>
      <w:marTop w:val="0"/>
      <w:marBottom w:val="0"/>
      <w:divBdr>
        <w:top w:val="none" w:sz="0" w:space="0" w:color="auto"/>
        <w:left w:val="none" w:sz="0" w:space="0" w:color="auto"/>
        <w:bottom w:val="none" w:sz="0" w:space="0" w:color="auto"/>
        <w:right w:val="none" w:sz="0" w:space="0" w:color="auto"/>
      </w:divBdr>
    </w:div>
    <w:div w:id="808061117">
      <w:bodyDiv w:val="1"/>
      <w:marLeft w:val="0"/>
      <w:marRight w:val="0"/>
      <w:marTop w:val="0"/>
      <w:marBottom w:val="0"/>
      <w:divBdr>
        <w:top w:val="none" w:sz="0" w:space="0" w:color="auto"/>
        <w:left w:val="none" w:sz="0" w:space="0" w:color="auto"/>
        <w:bottom w:val="none" w:sz="0" w:space="0" w:color="auto"/>
        <w:right w:val="none" w:sz="0" w:space="0" w:color="auto"/>
      </w:divBdr>
    </w:div>
    <w:div w:id="814683016">
      <w:bodyDiv w:val="1"/>
      <w:marLeft w:val="0"/>
      <w:marRight w:val="0"/>
      <w:marTop w:val="0"/>
      <w:marBottom w:val="0"/>
      <w:divBdr>
        <w:top w:val="none" w:sz="0" w:space="0" w:color="auto"/>
        <w:left w:val="none" w:sz="0" w:space="0" w:color="auto"/>
        <w:bottom w:val="none" w:sz="0" w:space="0" w:color="auto"/>
        <w:right w:val="none" w:sz="0" w:space="0" w:color="auto"/>
      </w:divBdr>
    </w:div>
    <w:div w:id="818572401">
      <w:bodyDiv w:val="1"/>
      <w:marLeft w:val="0"/>
      <w:marRight w:val="0"/>
      <w:marTop w:val="0"/>
      <w:marBottom w:val="0"/>
      <w:divBdr>
        <w:top w:val="none" w:sz="0" w:space="0" w:color="auto"/>
        <w:left w:val="none" w:sz="0" w:space="0" w:color="auto"/>
        <w:bottom w:val="none" w:sz="0" w:space="0" w:color="auto"/>
        <w:right w:val="none" w:sz="0" w:space="0" w:color="auto"/>
      </w:divBdr>
    </w:div>
    <w:div w:id="818889123">
      <w:bodyDiv w:val="1"/>
      <w:marLeft w:val="0"/>
      <w:marRight w:val="0"/>
      <w:marTop w:val="0"/>
      <w:marBottom w:val="0"/>
      <w:divBdr>
        <w:top w:val="none" w:sz="0" w:space="0" w:color="auto"/>
        <w:left w:val="none" w:sz="0" w:space="0" w:color="auto"/>
        <w:bottom w:val="none" w:sz="0" w:space="0" w:color="auto"/>
        <w:right w:val="none" w:sz="0" w:space="0" w:color="auto"/>
      </w:divBdr>
    </w:div>
    <w:div w:id="818961798">
      <w:bodyDiv w:val="1"/>
      <w:marLeft w:val="0"/>
      <w:marRight w:val="0"/>
      <w:marTop w:val="0"/>
      <w:marBottom w:val="0"/>
      <w:divBdr>
        <w:top w:val="none" w:sz="0" w:space="0" w:color="auto"/>
        <w:left w:val="none" w:sz="0" w:space="0" w:color="auto"/>
        <w:bottom w:val="none" w:sz="0" w:space="0" w:color="auto"/>
        <w:right w:val="none" w:sz="0" w:space="0" w:color="auto"/>
      </w:divBdr>
      <w:divsChild>
        <w:div w:id="20499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5942">
      <w:bodyDiv w:val="1"/>
      <w:marLeft w:val="0"/>
      <w:marRight w:val="0"/>
      <w:marTop w:val="0"/>
      <w:marBottom w:val="0"/>
      <w:divBdr>
        <w:top w:val="none" w:sz="0" w:space="0" w:color="auto"/>
        <w:left w:val="none" w:sz="0" w:space="0" w:color="auto"/>
        <w:bottom w:val="none" w:sz="0" w:space="0" w:color="auto"/>
        <w:right w:val="none" w:sz="0" w:space="0" w:color="auto"/>
      </w:divBdr>
    </w:div>
    <w:div w:id="821233475">
      <w:bodyDiv w:val="1"/>
      <w:marLeft w:val="0"/>
      <w:marRight w:val="0"/>
      <w:marTop w:val="0"/>
      <w:marBottom w:val="0"/>
      <w:divBdr>
        <w:top w:val="none" w:sz="0" w:space="0" w:color="auto"/>
        <w:left w:val="none" w:sz="0" w:space="0" w:color="auto"/>
        <w:bottom w:val="none" w:sz="0" w:space="0" w:color="auto"/>
        <w:right w:val="none" w:sz="0" w:space="0" w:color="auto"/>
      </w:divBdr>
    </w:div>
    <w:div w:id="824128278">
      <w:bodyDiv w:val="1"/>
      <w:marLeft w:val="0"/>
      <w:marRight w:val="0"/>
      <w:marTop w:val="0"/>
      <w:marBottom w:val="0"/>
      <w:divBdr>
        <w:top w:val="none" w:sz="0" w:space="0" w:color="auto"/>
        <w:left w:val="none" w:sz="0" w:space="0" w:color="auto"/>
        <w:bottom w:val="none" w:sz="0" w:space="0" w:color="auto"/>
        <w:right w:val="none" w:sz="0" w:space="0" w:color="auto"/>
      </w:divBdr>
    </w:div>
    <w:div w:id="826826484">
      <w:bodyDiv w:val="1"/>
      <w:marLeft w:val="0"/>
      <w:marRight w:val="0"/>
      <w:marTop w:val="0"/>
      <w:marBottom w:val="0"/>
      <w:divBdr>
        <w:top w:val="none" w:sz="0" w:space="0" w:color="auto"/>
        <w:left w:val="none" w:sz="0" w:space="0" w:color="auto"/>
        <w:bottom w:val="none" w:sz="0" w:space="0" w:color="auto"/>
        <w:right w:val="none" w:sz="0" w:space="0" w:color="auto"/>
      </w:divBdr>
    </w:div>
    <w:div w:id="829641105">
      <w:bodyDiv w:val="1"/>
      <w:marLeft w:val="0"/>
      <w:marRight w:val="0"/>
      <w:marTop w:val="0"/>
      <w:marBottom w:val="0"/>
      <w:divBdr>
        <w:top w:val="none" w:sz="0" w:space="0" w:color="auto"/>
        <w:left w:val="none" w:sz="0" w:space="0" w:color="auto"/>
        <w:bottom w:val="none" w:sz="0" w:space="0" w:color="auto"/>
        <w:right w:val="none" w:sz="0" w:space="0" w:color="auto"/>
      </w:divBdr>
    </w:div>
    <w:div w:id="830021736">
      <w:bodyDiv w:val="1"/>
      <w:marLeft w:val="0"/>
      <w:marRight w:val="0"/>
      <w:marTop w:val="0"/>
      <w:marBottom w:val="0"/>
      <w:divBdr>
        <w:top w:val="none" w:sz="0" w:space="0" w:color="auto"/>
        <w:left w:val="none" w:sz="0" w:space="0" w:color="auto"/>
        <w:bottom w:val="none" w:sz="0" w:space="0" w:color="auto"/>
        <w:right w:val="none" w:sz="0" w:space="0" w:color="auto"/>
      </w:divBdr>
    </w:div>
    <w:div w:id="830364648">
      <w:bodyDiv w:val="1"/>
      <w:marLeft w:val="0"/>
      <w:marRight w:val="0"/>
      <w:marTop w:val="0"/>
      <w:marBottom w:val="0"/>
      <w:divBdr>
        <w:top w:val="none" w:sz="0" w:space="0" w:color="auto"/>
        <w:left w:val="none" w:sz="0" w:space="0" w:color="auto"/>
        <w:bottom w:val="none" w:sz="0" w:space="0" w:color="auto"/>
        <w:right w:val="none" w:sz="0" w:space="0" w:color="auto"/>
      </w:divBdr>
    </w:div>
    <w:div w:id="838886439">
      <w:bodyDiv w:val="1"/>
      <w:marLeft w:val="0"/>
      <w:marRight w:val="0"/>
      <w:marTop w:val="0"/>
      <w:marBottom w:val="0"/>
      <w:divBdr>
        <w:top w:val="none" w:sz="0" w:space="0" w:color="auto"/>
        <w:left w:val="none" w:sz="0" w:space="0" w:color="auto"/>
        <w:bottom w:val="none" w:sz="0" w:space="0" w:color="auto"/>
        <w:right w:val="none" w:sz="0" w:space="0" w:color="auto"/>
      </w:divBdr>
    </w:div>
    <w:div w:id="839389771">
      <w:bodyDiv w:val="1"/>
      <w:marLeft w:val="0"/>
      <w:marRight w:val="0"/>
      <w:marTop w:val="0"/>
      <w:marBottom w:val="0"/>
      <w:divBdr>
        <w:top w:val="none" w:sz="0" w:space="0" w:color="auto"/>
        <w:left w:val="none" w:sz="0" w:space="0" w:color="auto"/>
        <w:bottom w:val="none" w:sz="0" w:space="0" w:color="auto"/>
        <w:right w:val="none" w:sz="0" w:space="0" w:color="auto"/>
      </w:divBdr>
    </w:div>
    <w:div w:id="840317305">
      <w:bodyDiv w:val="1"/>
      <w:marLeft w:val="0"/>
      <w:marRight w:val="0"/>
      <w:marTop w:val="0"/>
      <w:marBottom w:val="0"/>
      <w:divBdr>
        <w:top w:val="none" w:sz="0" w:space="0" w:color="auto"/>
        <w:left w:val="none" w:sz="0" w:space="0" w:color="auto"/>
        <w:bottom w:val="none" w:sz="0" w:space="0" w:color="auto"/>
        <w:right w:val="none" w:sz="0" w:space="0" w:color="auto"/>
      </w:divBdr>
    </w:div>
    <w:div w:id="849946693">
      <w:bodyDiv w:val="1"/>
      <w:marLeft w:val="0"/>
      <w:marRight w:val="0"/>
      <w:marTop w:val="0"/>
      <w:marBottom w:val="0"/>
      <w:divBdr>
        <w:top w:val="none" w:sz="0" w:space="0" w:color="auto"/>
        <w:left w:val="none" w:sz="0" w:space="0" w:color="auto"/>
        <w:bottom w:val="none" w:sz="0" w:space="0" w:color="auto"/>
        <w:right w:val="none" w:sz="0" w:space="0" w:color="auto"/>
      </w:divBdr>
    </w:div>
    <w:div w:id="850755058">
      <w:bodyDiv w:val="1"/>
      <w:marLeft w:val="0"/>
      <w:marRight w:val="0"/>
      <w:marTop w:val="0"/>
      <w:marBottom w:val="0"/>
      <w:divBdr>
        <w:top w:val="none" w:sz="0" w:space="0" w:color="auto"/>
        <w:left w:val="none" w:sz="0" w:space="0" w:color="auto"/>
        <w:bottom w:val="none" w:sz="0" w:space="0" w:color="auto"/>
        <w:right w:val="none" w:sz="0" w:space="0" w:color="auto"/>
      </w:divBdr>
    </w:div>
    <w:div w:id="855115869">
      <w:bodyDiv w:val="1"/>
      <w:marLeft w:val="0"/>
      <w:marRight w:val="0"/>
      <w:marTop w:val="0"/>
      <w:marBottom w:val="0"/>
      <w:divBdr>
        <w:top w:val="none" w:sz="0" w:space="0" w:color="auto"/>
        <w:left w:val="none" w:sz="0" w:space="0" w:color="auto"/>
        <w:bottom w:val="none" w:sz="0" w:space="0" w:color="auto"/>
        <w:right w:val="none" w:sz="0" w:space="0" w:color="auto"/>
      </w:divBdr>
    </w:div>
    <w:div w:id="860975395">
      <w:bodyDiv w:val="1"/>
      <w:marLeft w:val="0"/>
      <w:marRight w:val="0"/>
      <w:marTop w:val="0"/>
      <w:marBottom w:val="0"/>
      <w:divBdr>
        <w:top w:val="none" w:sz="0" w:space="0" w:color="auto"/>
        <w:left w:val="none" w:sz="0" w:space="0" w:color="auto"/>
        <w:bottom w:val="none" w:sz="0" w:space="0" w:color="auto"/>
        <w:right w:val="none" w:sz="0" w:space="0" w:color="auto"/>
      </w:divBdr>
    </w:div>
    <w:div w:id="866986856">
      <w:bodyDiv w:val="1"/>
      <w:marLeft w:val="0"/>
      <w:marRight w:val="0"/>
      <w:marTop w:val="0"/>
      <w:marBottom w:val="0"/>
      <w:divBdr>
        <w:top w:val="none" w:sz="0" w:space="0" w:color="auto"/>
        <w:left w:val="none" w:sz="0" w:space="0" w:color="auto"/>
        <w:bottom w:val="none" w:sz="0" w:space="0" w:color="auto"/>
        <w:right w:val="none" w:sz="0" w:space="0" w:color="auto"/>
      </w:divBdr>
    </w:div>
    <w:div w:id="868494216">
      <w:bodyDiv w:val="1"/>
      <w:marLeft w:val="0"/>
      <w:marRight w:val="0"/>
      <w:marTop w:val="0"/>
      <w:marBottom w:val="0"/>
      <w:divBdr>
        <w:top w:val="none" w:sz="0" w:space="0" w:color="auto"/>
        <w:left w:val="none" w:sz="0" w:space="0" w:color="auto"/>
        <w:bottom w:val="none" w:sz="0" w:space="0" w:color="auto"/>
        <w:right w:val="none" w:sz="0" w:space="0" w:color="auto"/>
      </w:divBdr>
    </w:div>
    <w:div w:id="880170407">
      <w:bodyDiv w:val="1"/>
      <w:marLeft w:val="0"/>
      <w:marRight w:val="0"/>
      <w:marTop w:val="0"/>
      <w:marBottom w:val="0"/>
      <w:divBdr>
        <w:top w:val="none" w:sz="0" w:space="0" w:color="auto"/>
        <w:left w:val="none" w:sz="0" w:space="0" w:color="auto"/>
        <w:bottom w:val="none" w:sz="0" w:space="0" w:color="auto"/>
        <w:right w:val="none" w:sz="0" w:space="0" w:color="auto"/>
      </w:divBdr>
    </w:div>
    <w:div w:id="880900688">
      <w:bodyDiv w:val="1"/>
      <w:marLeft w:val="0"/>
      <w:marRight w:val="0"/>
      <w:marTop w:val="0"/>
      <w:marBottom w:val="0"/>
      <w:divBdr>
        <w:top w:val="none" w:sz="0" w:space="0" w:color="auto"/>
        <w:left w:val="none" w:sz="0" w:space="0" w:color="auto"/>
        <w:bottom w:val="none" w:sz="0" w:space="0" w:color="auto"/>
        <w:right w:val="none" w:sz="0" w:space="0" w:color="auto"/>
      </w:divBdr>
    </w:div>
    <w:div w:id="883756317">
      <w:bodyDiv w:val="1"/>
      <w:marLeft w:val="0"/>
      <w:marRight w:val="0"/>
      <w:marTop w:val="0"/>
      <w:marBottom w:val="0"/>
      <w:divBdr>
        <w:top w:val="none" w:sz="0" w:space="0" w:color="auto"/>
        <w:left w:val="none" w:sz="0" w:space="0" w:color="auto"/>
        <w:bottom w:val="none" w:sz="0" w:space="0" w:color="auto"/>
        <w:right w:val="none" w:sz="0" w:space="0" w:color="auto"/>
      </w:divBdr>
      <w:divsChild>
        <w:div w:id="169214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954811">
      <w:bodyDiv w:val="1"/>
      <w:marLeft w:val="0"/>
      <w:marRight w:val="0"/>
      <w:marTop w:val="0"/>
      <w:marBottom w:val="0"/>
      <w:divBdr>
        <w:top w:val="none" w:sz="0" w:space="0" w:color="auto"/>
        <w:left w:val="none" w:sz="0" w:space="0" w:color="auto"/>
        <w:bottom w:val="none" w:sz="0" w:space="0" w:color="auto"/>
        <w:right w:val="none" w:sz="0" w:space="0" w:color="auto"/>
      </w:divBdr>
    </w:div>
    <w:div w:id="884021815">
      <w:bodyDiv w:val="1"/>
      <w:marLeft w:val="0"/>
      <w:marRight w:val="0"/>
      <w:marTop w:val="0"/>
      <w:marBottom w:val="0"/>
      <w:divBdr>
        <w:top w:val="none" w:sz="0" w:space="0" w:color="auto"/>
        <w:left w:val="none" w:sz="0" w:space="0" w:color="auto"/>
        <w:bottom w:val="none" w:sz="0" w:space="0" w:color="auto"/>
        <w:right w:val="none" w:sz="0" w:space="0" w:color="auto"/>
      </w:divBdr>
    </w:div>
    <w:div w:id="884103370">
      <w:bodyDiv w:val="1"/>
      <w:marLeft w:val="0"/>
      <w:marRight w:val="0"/>
      <w:marTop w:val="0"/>
      <w:marBottom w:val="0"/>
      <w:divBdr>
        <w:top w:val="none" w:sz="0" w:space="0" w:color="auto"/>
        <w:left w:val="none" w:sz="0" w:space="0" w:color="auto"/>
        <w:bottom w:val="none" w:sz="0" w:space="0" w:color="auto"/>
        <w:right w:val="none" w:sz="0" w:space="0" w:color="auto"/>
      </w:divBdr>
    </w:div>
    <w:div w:id="884367985">
      <w:bodyDiv w:val="1"/>
      <w:marLeft w:val="0"/>
      <w:marRight w:val="0"/>
      <w:marTop w:val="0"/>
      <w:marBottom w:val="0"/>
      <w:divBdr>
        <w:top w:val="none" w:sz="0" w:space="0" w:color="auto"/>
        <w:left w:val="none" w:sz="0" w:space="0" w:color="auto"/>
        <w:bottom w:val="none" w:sz="0" w:space="0" w:color="auto"/>
        <w:right w:val="none" w:sz="0" w:space="0" w:color="auto"/>
      </w:divBdr>
    </w:div>
    <w:div w:id="886381604">
      <w:bodyDiv w:val="1"/>
      <w:marLeft w:val="0"/>
      <w:marRight w:val="0"/>
      <w:marTop w:val="0"/>
      <w:marBottom w:val="0"/>
      <w:divBdr>
        <w:top w:val="none" w:sz="0" w:space="0" w:color="auto"/>
        <w:left w:val="none" w:sz="0" w:space="0" w:color="auto"/>
        <w:bottom w:val="none" w:sz="0" w:space="0" w:color="auto"/>
        <w:right w:val="none" w:sz="0" w:space="0" w:color="auto"/>
      </w:divBdr>
    </w:div>
    <w:div w:id="889027563">
      <w:bodyDiv w:val="1"/>
      <w:marLeft w:val="0"/>
      <w:marRight w:val="0"/>
      <w:marTop w:val="0"/>
      <w:marBottom w:val="0"/>
      <w:divBdr>
        <w:top w:val="none" w:sz="0" w:space="0" w:color="auto"/>
        <w:left w:val="none" w:sz="0" w:space="0" w:color="auto"/>
        <w:bottom w:val="none" w:sz="0" w:space="0" w:color="auto"/>
        <w:right w:val="none" w:sz="0" w:space="0" w:color="auto"/>
      </w:divBdr>
    </w:div>
    <w:div w:id="893081291">
      <w:bodyDiv w:val="1"/>
      <w:marLeft w:val="0"/>
      <w:marRight w:val="0"/>
      <w:marTop w:val="0"/>
      <w:marBottom w:val="0"/>
      <w:divBdr>
        <w:top w:val="none" w:sz="0" w:space="0" w:color="auto"/>
        <w:left w:val="none" w:sz="0" w:space="0" w:color="auto"/>
        <w:bottom w:val="none" w:sz="0" w:space="0" w:color="auto"/>
        <w:right w:val="none" w:sz="0" w:space="0" w:color="auto"/>
      </w:divBdr>
    </w:div>
    <w:div w:id="896628206">
      <w:bodyDiv w:val="1"/>
      <w:marLeft w:val="0"/>
      <w:marRight w:val="0"/>
      <w:marTop w:val="0"/>
      <w:marBottom w:val="0"/>
      <w:divBdr>
        <w:top w:val="none" w:sz="0" w:space="0" w:color="auto"/>
        <w:left w:val="none" w:sz="0" w:space="0" w:color="auto"/>
        <w:bottom w:val="none" w:sz="0" w:space="0" w:color="auto"/>
        <w:right w:val="none" w:sz="0" w:space="0" w:color="auto"/>
      </w:divBdr>
    </w:div>
    <w:div w:id="900020105">
      <w:bodyDiv w:val="1"/>
      <w:marLeft w:val="0"/>
      <w:marRight w:val="0"/>
      <w:marTop w:val="0"/>
      <w:marBottom w:val="0"/>
      <w:divBdr>
        <w:top w:val="none" w:sz="0" w:space="0" w:color="auto"/>
        <w:left w:val="none" w:sz="0" w:space="0" w:color="auto"/>
        <w:bottom w:val="none" w:sz="0" w:space="0" w:color="auto"/>
        <w:right w:val="none" w:sz="0" w:space="0" w:color="auto"/>
      </w:divBdr>
    </w:div>
    <w:div w:id="908079553">
      <w:bodyDiv w:val="1"/>
      <w:marLeft w:val="0"/>
      <w:marRight w:val="0"/>
      <w:marTop w:val="0"/>
      <w:marBottom w:val="0"/>
      <w:divBdr>
        <w:top w:val="none" w:sz="0" w:space="0" w:color="auto"/>
        <w:left w:val="none" w:sz="0" w:space="0" w:color="auto"/>
        <w:bottom w:val="none" w:sz="0" w:space="0" w:color="auto"/>
        <w:right w:val="none" w:sz="0" w:space="0" w:color="auto"/>
      </w:divBdr>
    </w:div>
    <w:div w:id="913780210">
      <w:bodyDiv w:val="1"/>
      <w:marLeft w:val="0"/>
      <w:marRight w:val="0"/>
      <w:marTop w:val="0"/>
      <w:marBottom w:val="0"/>
      <w:divBdr>
        <w:top w:val="none" w:sz="0" w:space="0" w:color="auto"/>
        <w:left w:val="none" w:sz="0" w:space="0" w:color="auto"/>
        <w:bottom w:val="none" w:sz="0" w:space="0" w:color="auto"/>
        <w:right w:val="none" w:sz="0" w:space="0" w:color="auto"/>
      </w:divBdr>
    </w:div>
    <w:div w:id="915163861">
      <w:bodyDiv w:val="1"/>
      <w:marLeft w:val="0"/>
      <w:marRight w:val="0"/>
      <w:marTop w:val="0"/>
      <w:marBottom w:val="0"/>
      <w:divBdr>
        <w:top w:val="none" w:sz="0" w:space="0" w:color="auto"/>
        <w:left w:val="none" w:sz="0" w:space="0" w:color="auto"/>
        <w:bottom w:val="none" w:sz="0" w:space="0" w:color="auto"/>
        <w:right w:val="none" w:sz="0" w:space="0" w:color="auto"/>
      </w:divBdr>
    </w:div>
    <w:div w:id="916131243">
      <w:bodyDiv w:val="1"/>
      <w:marLeft w:val="0"/>
      <w:marRight w:val="0"/>
      <w:marTop w:val="0"/>
      <w:marBottom w:val="0"/>
      <w:divBdr>
        <w:top w:val="none" w:sz="0" w:space="0" w:color="auto"/>
        <w:left w:val="none" w:sz="0" w:space="0" w:color="auto"/>
        <w:bottom w:val="none" w:sz="0" w:space="0" w:color="auto"/>
        <w:right w:val="none" w:sz="0" w:space="0" w:color="auto"/>
      </w:divBdr>
    </w:div>
    <w:div w:id="921718913">
      <w:bodyDiv w:val="1"/>
      <w:marLeft w:val="0"/>
      <w:marRight w:val="0"/>
      <w:marTop w:val="0"/>
      <w:marBottom w:val="0"/>
      <w:divBdr>
        <w:top w:val="none" w:sz="0" w:space="0" w:color="auto"/>
        <w:left w:val="none" w:sz="0" w:space="0" w:color="auto"/>
        <w:bottom w:val="none" w:sz="0" w:space="0" w:color="auto"/>
        <w:right w:val="none" w:sz="0" w:space="0" w:color="auto"/>
      </w:divBdr>
    </w:div>
    <w:div w:id="924073222">
      <w:bodyDiv w:val="1"/>
      <w:marLeft w:val="0"/>
      <w:marRight w:val="0"/>
      <w:marTop w:val="0"/>
      <w:marBottom w:val="0"/>
      <w:divBdr>
        <w:top w:val="none" w:sz="0" w:space="0" w:color="auto"/>
        <w:left w:val="none" w:sz="0" w:space="0" w:color="auto"/>
        <w:bottom w:val="none" w:sz="0" w:space="0" w:color="auto"/>
        <w:right w:val="none" w:sz="0" w:space="0" w:color="auto"/>
      </w:divBdr>
    </w:div>
    <w:div w:id="926576715">
      <w:bodyDiv w:val="1"/>
      <w:marLeft w:val="0"/>
      <w:marRight w:val="0"/>
      <w:marTop w:val="0"/>
      <w:marBottom w:val="0"/>
      <w:divBdr>
        <w:top w:val="none" w:sz="0" w:space="0" w:color="auto"/>
        <w:left w:val="none" w:sz="0" w:space="0" w:color="auto"/>
        <w:bottom w:val="none" w:sz="0" w:space="0" w:color="auto"/>
        <w:right w:val="none" w:sz="0" w:space="0" w:color="auto"/>
      </w:divBdr>
    </w:div>
    <w:div w:id="927032775">
      <w:bodyDiv w:val="1"/>
      <w:marLeft w:val="0"/>
      <w:marRight w:val="0"/>
      <w:marTop w:val="0"/>
      <w:marBottom w:val="0"/>
      <w:divBdr>
        <w:top w:val="none" w:sz="0" w:space="0" w:color="auto"/>
        <w:left w:val="none" w:sz="0" w:space="0" w:color="auto"/>
        <w:bottom w:val="none" w:sz="0" w:space="0" w:color="auto"/>
        <w:right w:val="none" w:sz="0" w:space="0" w:color="auto"/>
      </w:divBdr>
    </w:div>
    <w:div w:id="931863550">
      <w:bodyDiv w:val="1"/>
      <w:marLeft w:val="0"/>
      <w:marRight w:val="0"/>
      <w:marTop w:val="0"/>
      <w:marBottom w:val="0"/>
      <w:divBdr>
        <w:top w:val="none" w:sz="0" w:space="0" w:color="auto"/>
        <w:left w:val="none" w:sz="0" w:space="0" w:color="auto"/>
        <w:bottom w:val="none" w:sz="0" w:space="0" w:color="auto"/>
        <w:right w:val="none" w:sz="0" w:space="0" w:color="auto"/>
      </w:divBdr>
    </w:div>
    <w:div w:id="932788332">
      <w:bodyDiv w:val="1"/>
      <w:marLeft w:val="0"/>
      <w:marRight w:val="0"/>
      <w:marTop w:val="0"/>
      <w:marBottom w:val="0"/>
      <w:divBdr>
        <w:top w:val="none" w:sz="0" w:space="0" w:color="auto"/>
        <w:left w:val="none" w:sz="0" w:space="0" w:color="auto"/>
        <w:bottom w:val="none" w:sz="0" w:space="0" w:color="auto"/>
        <w:right w:val="none" w:sz="0" w:space="0" w:color="auto"/>
      </w:divBdr>
    </w:div>
    <w:div w:id="936642414">
      <w:bodyDiv w:val="1"/>
      <w:marLeft w:val="0"/>
      <w:marRight w:val="0"/>
      <w:marTop w:val="0"/>
      <w:marBottom w:val="0"/>
      <w:divBdr>
        <w:top w:val="none" w:sz="0" w:space="0" w:color="auto"/>
        <w:left w:val="none" w:sz="0" w:space="0" w:color="auto"/>
        <w:bottom w:val="none" w:sz="0" w:space="0" w:color="auto"/>
        <w:right w:val="none" w:sz="0" w:space="0" w:color="auto"/>
      </w:divBdr>
    </w:div>
    <w:div w:id="939605038">
      <w:bodyDiv w:val="1"/>
      <w:marLeft w:val="0"/>
      <w:marRight w:val="0"/>
      <w:marTop w:val="0"/>
      <w:marBottom w:val="0"/>
      <w:divBdr>
        <w:top w:val="none" w:sz="0" w:space="0" w:color="auto"/>
        <w:left w:val="none" w:sz="0" w:space="0" w:color="auto"/>
        <w:bottom w:val="none" w:sz="0" w:space="0" w:color="auto"/>
        <w:right w:val="none" w:sz="0" w:space="0" w:color="auto"/>
      </w:divBdr>
    </w:div>
    <w:div w:id="940337663">
      <w:bodyDiv w:val="1"/>
      <w:marLeft w:val="0"/>
      <w:marRight w:val="0"/>
      <w:marTop w:val="0"/>
      <w:marBottom w:val="0"/>
      <w:divBdr>
        <w:top w:val="none" w:sz="0" w:space="0" w:color="auto"/>
        <w:left w:val="none" w:sz="0" w:space="0" w:color="auto"/>
        <w:bottom w:val="none" w:sz="0" w:space="0" w:color="auto"/>
        <w:right w:val="none" w:sz="0" w:space="0" w:color="auto"/>
      </w:divBdr>
    </w:div>
    <w:div w:id="943655795">
      <w:bodyDiv w:val="1"/>
      <w:marLeft w:val="0"/>
      <w:marRight w:val="0"/>
      <w:marTop w:val="0"/>
      <w:marBottom w:val="0"/>
      <w:divBdr>
        <w:top w:val="none" w:sz="0" w:space="0" w:color="auto"/>
        <w:left w:val="none" w:sz="0" w:space="0" w:color="auto"/>
        <w:bottom w:val="none" w:sz="0" w:space="0" w:color="auto"/>
        <w:right w:val="none" w:sz="0" w:space="0" w:color="auto"/>
      </w:divBdr>
    </w:div>
    <w:div w:id="943734189">
      <w:bodyDiv w:val="1"/>
      <w:marLeft w:val="0"/>
      <w:marRight w:val="0"/>
      <w:marTop w:val="0"/>
      <w:marBottom w:val="0"/>
      <w:divBdr>
        <w:top w:val="none" w:sz="0" w:space="0" w:color="auto"/>
        <w:left w:val="none" w:sz="0" w:space="0" w:color="auto"/>
        <w:bottom w:val="none" w:sz="0" w:space="0" w:color="auto"/>
        <w:right w:val="none" w:sz="0" w:space="0" w:color="auto"/>
      </w:divBdr>
      <w:divsChild>
        <w:div w:id="1845122289">
          <w:marLeft w:val="0"/>
          <w:marRight w:val="0"/>
          <w:marTop w:val="0"/>
          <w:marBottom w:val="0"/>
          <w:divBdr>
            <w:top w:val="none" w:sz="0" w:space="0" w:color="auto"/>
            <w:left w:val="none" w:sz="0" w:space="0" w:color="auto"/>
            <w:bottom w:val="none" w:sz="0" w:space="0" w:color="auto"/>
            <w:right w:val="none" w:sz="0" w:space="0" w:color="auto"/>
          </w:divBdr>
        </w:div>
      </w:divsChild>
    </w:div>
    <w:div w:id="943802352">
      <w:bodyDiv w:val="1"/>
      <w:marLeft w:val="0"/>
      <w:marRight w:val="0"/>
      <w:marTop w:val="0"/>
      <w:marBottom w:val="0"/>
      <w:divBdr>
        <w:top w:val="none" w:sz="0" w:space="0" w:color="auto"/>
        <w:left w:val="none" w:sz="0" w:space="0" w:color="auto"/>
        <w:bottom w:val="none" w:sz="0" w:space="0" w:color="auto"/>
        <w:right w:val="none" w:sz="0" w:space="0" w:color="auto"/>
      </w:divBdr>
    </w:div>
    <w:div w:id="944844506">
      <w:bodyDiv w:val="1"/>
      <w:marLeft w:val="0"/>
      <w:marRight w:val="0"/>
      <w:marTop w:val="0"/>
      <w:marBottom w:val="0"/>
      <w:divBdr>
        <w:top w:val="none" w:sz="0" w:space="0" w:color="auto"/>
        <w:left w:val="none" w:sz="0" w:space="0" w:color="auto"/>
        <w:bottom w:val="none" w:sz="0" w:space="0" w:color="auto"/>
        <w:right w:val="none" w:sz="0" w:space="0" w:color="auto"/>
      </w:divBdr>
    </w:div>
    <w:div w:id="946044438">
      <w:bodyDiv w:val="1"/>
      <w:marLeft w:val="0"/>
      <w:marRight w:val="0"/>
      <w:marTop w:val="0"/>
      <w:marBottom w:val="0"/>
      <w:divBdr>
        <w:top w:val="none" w:sz="0" w:space="0" w:color="auto"/>
        <w:left w:val="none" w:sz="0" w:space="0" w:color="auto"/>
        <w:bottom w:val="none" w:sz="0" w:space="0" w:color="auto"/>
        <w:right w:val="none" w:sz="0" w:space="0" w:color="auto"/>
      </w:divBdr>
    </w:div>
    <w:div w:id="948195663">
      <w:bodyDiv w:val="1"/>
      <w:marLeft w:val="0"/>
      <w:marRight w:val="0"/>
      <w:marTop w:val="0"/>
      <w:marBottom w:val="0"/>
      <w:divBdr>
        <w:top w:val="none" w:sz="0" w:space="0" w:color="auto"/>
        <w:left w:val="none" w:sz="0" w:space="0" w:color="auto"/>
        <w:bottom w:val="none" w:sz="0" w:space="0" w:color="auto"/>
        <w:right w:val="none" w:sz="0" w:space="0" w:color="auto"/>
      </w:divBdr>
    </w:div>
    <w:div w:id="949627088">
      <w:bodyDiv w:val="1"/>
      <w:marLeft w:val="0"/>
      <w:marRight w:val="0"/>
      <w:marTop w:val="0"/>
      <w:marBottom w:val="0"/>
      <w:divBdr>
        <w:top w:val="none" w:sz="0" w:space="0" w:color="auto"/>
        <w:left w:val="none" w:sz="0" w:space="0" w:color="auto"/>
        <w:bottom w:val="none" w:sz="0" w:space="0" w:color="auto"/>
        <w:right w:val="none" w:sz="0" w:space="0" w:color="auto"/>
      </w:divBdr>
    </w:div>
    <w:div w:id="950211901">
      <w:bodyDiv w:val="1"/>
      <w:marLeft w:val="0"/>
      <w:marRight w:val="0"/>
      <w:marTop w:val="0"/>
      <w:marBottom w:val="0"/>
      <w:divBdr>
        <w:top w:val="none" w:sz="0" w:space="0" w:color="auto"/>
        <w:left w:val="none" w:sz="0" w:space="0" w:color="auto"/>
        <w:bottom w:val="none" w:sz="0" w:space="0" w:color="auto"/>
        <w:right w:val="none" w:sz="0" w:space="0" w:color="auto"/>
      </w:divBdr>
    </w:div>
    <w:div w:id="951979053">
      <w:bodyDiv w:val="1"/>
      <w:marLeft w:val="0"/>
      <w:marRight w:val="0"/>
      <w:marTop w:val="0"/>
      <w:marBottom w:val="0"/>
      <w:divBdr>
        <w:top w:val="none" w:sz="0" w:space="0" w:color="auto"/>
        <w:left w:val="none" w:sz="0" w:space="0" w:color="auto"/>
        <w:bottom w:val="none" w:sz="0" w:space="0" w:color="auto"/>
        <w:right w:val="none" w:sz="0" w:space="0" w:color="auto"/>
      </w:divBdr>
      <w:divsChild>
        <w:div w:id="844517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7005">
      <w:bodyDiv w:val="1"/>
      <w:marLeft w:val="0"/>
      <w:marRight w:val="0"/>
      <w:marTop w:val="0"/>
      <w:marBottom w:val="0"/>
      <w:divBdr>
        <w:top w:val="none" w:sz="0" w:space="0" w:color="auto"/>
        <w:left w:val="none" w:sz="0" w:space="0" w:color="auto"/>
        <w:bottom w:val="none" w:sz="0" w:space="0" w:color="auto"/>
        <w:right w:val="none" w:sz="0" w:space="0" w:color="auto"/>
      </w:divBdr>
    </w:div>
    <w:div w:id="954020664">
      <w:bodyDiv w:val="1"/>
      <w:marLeft w:val="0"/>
      <w:marRight w:val="0"/>
      <w:marTop w:val="0"/>
      <w:marBottom w:val="0"/>
      <w:divBdr>
        <w:top w:val="none" w:sz="0" w:space="0" w:color="auto"/>
        <w:left w:val="none" w:sz="0" w:space="0" w:color="auto"/>
        <w:bottom w:val="none" w:sz="0" w:space="0" w:color="auto"/>
        <w:right w:val="none" w:sz="0" w:space="0" w:color="auto"/>
      </w:divBdr>
    </w:div>
    <w:div w:id="956760770">
      <w:bodyDiv w:val="1"/>
      <w:marLeft w:val="0"/>
      <w:marRight w:val="0"/>
      <w:marTop w:val="0"/>
      <w:marBottom w:val="0"/>
      <w:divBdr>
        <w:top w:val="none" w:sz="0" w:space="0" w:color="auto"/>
        <w:left w:val="none" w:sz="0" w:space="0" w:color="auto"/>
        <w:bottom w:val="none" w:sz="0" w:space="0" w:color="auto"/>
        <w:right w:val="none" w:sz="0" w:space="0" w:color="auto"/>
      </w:divBdr>
    </w:div>
    <w:div w:id="956834720">
      <w:bodyDiv w:val="1"/>
      <w:marLeft w:val="0"/>
      <w:marRight w:val="0"/>
      <w:marTop w:val="0"/>
      <w:marBottom w:val="0"/>
      <w:divBdr>
        <w:top w:val="none" w:sz="0" w:space="0" w:color="auto"/>
        <w:left w:val="none" w:sz="0" w:space="0" w:color="auto"/>
        <w:bottom w:val="none" w:sz="0" w:space="0" w:color="auto"/>
        <w:right w:val="none" w:sz="0" w:space="0" w:color="auto"/>
      </w:divBdr>
    </w:div>
    <w:div w:id="962689758">
      <w:bodyDiv w:val="1"/>
      <w:marLeft w:val="0"/>
      <w:marRight w:val="0"/>
      <w:marTop w:val="0"/>
      <w:marBottom w:val="0"/>
      <w:divBdr>
        <w:top w:val="none" w:sz="0" w:space="0" w:color="auto"/>
        <w:left w:val="none" w:sz="0" w:space="0" w:color="auto"/>
        <w:bottom w:val="none" w:sz="0" w:space="0" w:color="auto"/>
        <w:right w:val="none" w:sz="0" w:space="0" w:color="auto"/>
      </w:divBdr>
    </w:div>
    <w:div w:id="963773933">
      <w:bodyDiv w:val="1"/>
      <w:marLeft w:val="0"/>
      <w:marRight w:val="0"/>
      <w:marTop w:val="0"/>
      <w:marBottom w:val="0"/>
      <w:divBdr>
        <w:top w:val="none" w:sz="0" w:space="0" w:color="auto"/>
        <w:left w:val="none" w:sz="0" w:space="0" w:color="auto"/>
        <w:bottom w:val="none" w:sz="0" w:space="0" w:color="auto"/>
        <w:right w:val="none" w:sz="0" w:space="0" w:color="auto"/>
      </w:divBdr>
    </w:div>
    <w:div w:id="966351615">
      <w:bodyDiv w:val="1"/>
      <w:marLeft w:val="0"/>
      <w:marRight w:val="0"/>
      <w:marTop w:val="0"/>
      <w:marBottom w:val="0"/>
      <w:divBdr>
        <w:top w:val="none" w:sz="0" w:space="0" w:color="auto"/>
        <w:left w:val="none" w:sz="0" w:space="0" w:color="auto"/>
        <w:bottom w:val="none" w:sz="0" w:space="0" w:color="auto"/>
        <w:right w:val="none" w:sz="0" w:space="0" w:color="auto"/>
      </w:divBdr>
    </w:div>
    <w:div w:id="967858603">
      <w:bodyDiv w:val="1"/>
      <w:marLeft w:val="0"/>
      <w:marRight w:val="0"/>
      <w:marTop w:val="0"/>
      <w:marBottom w:val="0"/>
      <w:divBdr>
        <w:top w:val="none" w:sz="0" w:space="0" w:color="auto"/>
        <w:left w:val="none" w:sz="0" w:space="0" w:color="auto"/>
        <w:bottom w:val="none" w:sz="0" w:space="0" w:color="auto"/>
        <w:right w:val="none" w:sz="0" w:space="0" w:color="auto"/>
      </w:divBdr>
    </w:div>
    <w:div w:id="969631808">
      <w:bodyDiv w:val="1"/>
      <w:marLeft w:val="0"/>
      <w:marRight w:val="0"/>
      <w:marTop w:val="0"/>
      <w:marBottom w:val="0"/>
      <w:divBdr>
        <w:top w:val="none" w:sz="0" w:space="0" w:color="auto"/>
        <w:left w:val="none" w:sz="0" w:space="0" w:color="auto"/>
        <w:bottom w:val="none" w:sz="0" w:space="0" w:color="auto"/>
        <w:right w:val="none" w:sz="0" w:space="0" w:color="auto"/>
      </w:divBdr>
    </w:div>
    <w:div w:id="970402985">
      <w:bodyDiv w:val="1"/>
      <w:marLeft w:val="0"/>
      <w:marRight w:val="0"/>
      <w:marTop w:val="0"/>
      <w:marBottom w:val="0"/>
      <w:divBdr>
        <w:top w:val="none" w:sz="0" w:space="0" w:color="auto"/>
        <w:left w:val="none" w:sz="0" w:space="0" w:color="auto"/>
        <w:bottom w:val="none" w:sz="0" w:space="0" w:color="auto"/>
        <w:right w:val="none" w:sz="0" w:space="0" w:color="auto"/>
      </w:divBdr>
    </w:div>
    <w:div w:id="970785426">
      <w:bodyDiv w:val="1"/>
      <w:marLeft w:val="0"/>
      <w:marRight w:val="0"/>
      <w:marTop w:val="0"/>
      <w:marBottom w:val="0"/>
      <w:divBdr>
        <w:top w:val="none" w:sz="0" w:space="0" w:color="auto"/>
        <w:left w:val="none" w:sz="0" w:space="0" w:color="auto"/>
        <w:bottom w:val="none" w:sz="0" w:space="0" w:color="auto"/>
        <w:right w:val="none" w:sz="0" w:space="0" w:color="auto"/>
      </w:divBdr>
    </w:div>
    <w:div w:id="973873453">
      <w:bodyDiv w:val="1"/>
      <w:marLeft w:val="0"/>
      <w:marRight w:val="0"/>
      <w:marTop w:val="0"/>
      <w:marBottom w:val="0"/>
      <w:divBdr>
        <w:top w:val="none" w:sz="0" w:space="0" w:color="auto"/>
        <w:left w:val="none" w:sz="0" w:space="0" w:color="auto"/>
        <w:bottom w:val="none" w:sz="0" w:space="0" w:color="auto"/>
        <w:right w:val="none" w:sz="0" w:space="0" w:color="auto"/>
      </w:divBdr>
    </w:div>
    <w:div w:id="975141074">
      <w:bodyDiv w:val="1"/>
      <w:marLeft w:val="0"/>
      <w:marRight w:val="0"/>
      <w:marTop w:val="0"/>
      <w:marBottom w:val="0"/>
      <w:divBdr>
        <w:top w:val="none" w:sz="0" w:space="0" w:color="auto"/>
        <w:left w:val="none" w:sz="0" w:space="0" w:color="auto"/>
        <w:bottom w:val="none" w:sz="0" w:space="0" w:color="auto"/>
        <w:right w:val="none" w:sz="0" w:space="0" w:color="auto"/>
      </w:divBdr>
    </w:div>
    <w:div w:id="977345012">
      <w:bodyDiv w:val="1"/>
      <w:marLeft w:val="0"/>
      <w:marRight w:val="0"/>
      <w:marTop w:val="0"/>
      <w:marBottom w:val="0"/>
      <w:divBdr>
        <w:top w:val="none" w:sz="0" w:space="0" w:color="auto"/>
        <w:left w:val="none" w:sz="0" w:space="0" w:color="auto"/>
        <w:bottom w:val="none" w:sz="0" w:space="0" w:color="auto"/>
        <w:right w:val="none" w:sz="0" w:space="0" w:color="auto"/>
      </w:divBdr>
      <w:divsChild>
        <w:div w:id="566309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384933">
      <w:bodyDiv w:val="1"/>
      <w:marLeft w:val="0"/>
      <w:marRight w:val="0"/>
      <w:marTop w:val="0"/>
      <w:marBottom w:val="0"/>
      <w:divBdr>
        <w:top w:val="none" w:sz="0" w:space="0" w:color="auto"/>
        <w:left w:val="none" w:sz="0" w:space="0" w:color="auto"/>
        <w:bottom w:val="none" w:sz="0" w:space="0" w:color="auto"/>
        <w:right w:val="none" w:sz="0" w:space="0" w:color="auto"/>
      </w:divBdr>
    </w:div>
    <w:div w:id="981621655">
      <w:bodyDiv w:val="1"/>
      <w:marLeft w:val="0"/>
      <w:marRight w:val="0"/>
      <w:marTop w:val="0"/>
      <w:marBottom w:val="0"/>
      <w:divBdr>
        <w:top w:val="none" w:sz="0" w:space="0" w:color="auto"/>
        <w:left w:val="none" w:sz="0" w:space="0" w:color="auto"/>
        <w:bottom w:val="none" w:sz="0" w:space="0" w:color="auto"/>
        <w:right w:val="none" w:sz="0" w:space="0" w:color="auto"/>
      </w:divBdr>
    </w:div>
    <w:div w:id="985014301">
      <w:bodyDiv w:val="1"/>
      <w:marLeft w:val="0"/>
      <w:marRight w:val="0"/>
      <w:marTop w:val="0"/>
      <w:marBottom w:val="0"/>
      <w:divBdr>
        <w:top w:val="none" w:sz="0" w:space="0" w:color="auto"/>
        <w:left w:val="none" w:sz="0" w:space="0" w:color="auto"/>
        <w:bottom w:val="none" w:sz="0" w:space="0" w:color="auto"/>
        <w:right w:val="none" w:sz="0" w:space="0" w:color="auto"/>
      </w:divBdr>
    </w:div>
    <w:div w:id="986205889">
      <w:bodyDiv w:val="1"/>
      <w:marLeft w:val="0"/>
      <w:marRight w:val="0"/>
      <w:marTop w:val="0"/>
      <w:marBottom w:val="0"/>
      <w:divBdr>
        <w:top w:val="none" w:sz="0" w:space="0" w:color="auto"/>
        <w:left w:val="none" w:sz="0" w:space="0" w:color="auto"/>
        <w:bottom w:val="none" w:sz="0" w:space="0" w:color="auto"/>
        <w:right w:val="none" w:sz="0" w:space="0" w:color="auto"/>
      </w:divBdr>
    </w:div>
    <w:div w:id="986712768">
      <w:bodyDiv w:val="1"/>
      <w:marLeft w:val="0"/>
      <w:marRight w:val="0"/>
      <w:marTop w:val="0"/>
      <w:marBottom w:val="0"/>
      <w:divBdr>
        <w:top w:val="none" w:sz="0" w:space="0" w:color="auto"/>
        <w:left w:val="none" w:sz="0" w:space="0" w:color="auto"/>
        <w:bottom w:val="none" w:sz="0" w:space="0" w:color="auto"/>
        <w:right w:val="none" w:sz="0" w:space="0" w:color="auto"/>
      </w:divBdr>
    </w:div>
    <w:div w:id="992753752">
      <w:bodyDiv w:val="1"/>
      <w:marLeft w:val="0"/>
      <w:marRight w:val="0"/>
      <w:marTop w:val="0"/>
      <w:marBottom w:val="0"/>
      <w:divBdr>
        <w:top w:val="none" w:sz="0" w:space="0" w:color="auto"/>
        <w:left w:val="none" w:sz="0" w:space="0" w:color="auto"/>
        <w:bottom w:val="none" w:sz="0" w:space="0" w:color="auto"/>
        <w:right w:val="none" w:sz="0" w:space="0" w:color="auto"/>
      </w:divBdr>
    </w:div>
    <w:div w:id="995839330">
      <w:bodyDiv w:val="1"/>
      <w:marLeft w:val="0"/>
      <w:marRight w:val="0"/>
      <w:marTop w:val="0"/>
      <w:marBottom w:val="0"/>
      <w:divBdr>
        <w:top w:val="none" w:sz="0" w:space="0" w:color="auto"/>
        <w:left w:val="none" w:sz="0" w:space="0" w:color="auto"/>
        <w:bottom w:val="none" w:sz="0" w:space="0" w:color="auto"/>
        <w:right w:val="none" w:sz="0" w:space="0" w:color="auto"/>
      </w:divBdr>
    </w:div>
    <w:div w:id="996344125">
      <w:bodyDiv w:val="1"/>
      <w:marLeft w:val="0"/>
      <w:marRight w:val="0"/>
      <w:marTop w:val="0"/>
      <w:marBottom w:val="0"/>
      <w:divBdr>
        <w:top w:val="none" w:sz="0" w:space="0" w:color="auto"/>
        <w:left w:val="none" w:sz="0" w:space="0" w:color="auto"/>
        <w:bottom w:val="none" w:sz="0" w:space="0" w:color="auto"/>
        <w:right w:val="none" w:sz="0" w:space="0" w:color="auto"/>
      </w:divBdr>
    </w:div>
    <w:div w:id="999382559">
      <w:bodyDiv w:val="1"/>
      <w:marLeft w:val="0"/>
      <w:marRight w:val="0"/>
      <w:marTop w:val="0"/>
      <w:marBottom w:val="0"/>
      <w:divBdr>
        <w:top w:val="none" w:sz="0" w:space="0" w:color="auto"/>
        <w:left w:val="none" w:sz="0" w:space="0" w:color="auto"/>
        <w:bottom w:val="none" w:sz="0" w:space="0" w:color="auto"/>
        <w:right w:val="none" w:sz="0" w:space="0" w:color="auto"/>
      </w:divBdr>
    </w:div>
    <w:div w:id="1000037391">
      <w:bodyDiv w:val="1"/>
      <w:marLeft w:val="0"/>
      <w:marRight w:val="0"/>
      <w:marTop w:val="0"/>
      <w:marBottom w:val="0"/>
      <w:divBdr>
        <w:top w:val="none" w:sz="0" w:space="0" w:color="auto"/>
        <w:left w:val="none" w:sz="0" w:space="0" w:color="auto"/>
        <w:bottom w:val="none" w:sz="0" w:space="0" w:color="auto"/>
        <w:right w:val="none" w:sz="0" w:space="0" w:color="auto"/>
      </w:divBdr>
    </w:div>
    <w:div w:id="1001470678">
      <w:bodyDiv w:val="1"/>
      <w:marLeft w:val="0"/>
      <w:marRight w:val="0"/>
      <w:marTop w:val="0"/>
      <w:marBottom w:val="0"/>
      <w:divBdr>
        <w:top w:val="none" w:sz="0" w:space="0" w:color="auto"/>
        <w:left w:val="none" w:sz="0" w:space="0" w:color="auto"/>
        <w:bottom w:val="none" w:sz="0" w:space="0" w:color="auto"/>
        <w:right w:val="none" w:sz="0" w:space="0" w:color="auto"/>
      </w:divBdr>
    </w:div>
    <w:div w:id="1002314963">
      <w:bodyDiv w:val="1"/>
      <w:marLeft w:val="0"/>
      <w:marRight w:val="0"/>
      <w:marTop w:val="0"/>
      <w:marBottom w:val="0"/>
      <w:divBdr>
        <w:top w:val="none" w:sz="0" w:space="0" w:color="auto"/>
        <w:left w:val="none" w:sz="0" w:space="0" w:color="auto"/>
        <w:bottom w:val="none" w:sz="0" w:space="0" w:color="auto"/>
        <w:right w:val="none" w:sz="0" w:space="0" w:color="auto"/>
      </w:divBdr>
    </w:div>
    <w:div w:id="1003775945">
      <w:bodyDiv w:val="1"/>
      <w:marLeft w:val="0"/>
      <w:marRight w:val="0"/>
      <w:marTop w:val="0"/>
      <w:marBottom w:val="0"/>
      <w:divBdr>
        <w:top w:val="none" w:sz="0" w:space="0" w:color="auto"/>
        <w:left w:val="none" w:sz="0" w:space="0" w:color="auto"/>
        <w:bottom w:val="none" w:sz="0" w:space="0" w:color="auto"/>
        <w:right w:val="none" w:sz="0" w:space="0" w:color="auto"/>
      </w:divBdr>
    </w:div>
    <w:div w:id="1004017533">
      <w:bodyDiv w:val="1"/>
      <w:marLeft w:val="0"/>
      <w:marRight w:val="0"/>
      <w:marTop w:val="0"/>
      <w:marBottom w:val="0"/>
      <w:divBdr>
        <w:top w:val="none" w:sz="0" w:space="0" w:color="auto"/>
        <w:left w:val="none" w:sz="0" w:space="0" w:color="auto"/>
        <w:bottom w:val="none" w:sz="0" w:space="0" w:color="auto"/>
        <w:right w:val="none" w:sz="0" w:space="0" w:color="auto"/>
      </w:divBdr>
    </w:div>
    <w:div w:id="1012956661">
      <w:bodyDiv w:val="1"/>
      <w:marLeft w:val="0"/>
      <w:marRight w:val="0"/>
      <w:marTop w:val="0"/>
      <w:marBottom w:val="0"/>
      <w:divBdr>
        <w:top w:val="none" w:sz="0" w:space="0" w:color="auto"/>
        <w:left w:val="none" w:sz="0" w:space="0" w:color="auto"/>
        <w:bottom w:val="none" w:sz="0" w:space="0" w:color="auto"/>
        <w:right w:val="none" w:sz="0" w:space="0" w:color="auto"/>
      </w:divBdr>
    </w:div>
    <w:div w:id="1013457648">
      <w:bodyDiv w:val="1"/>
      <w:marLeft w:val="0"/>
      <w:marRight w:val="0"/>
      <w:marTop w:val="0"/>
      <w:marBottom w:val="0"/>
      <w:divBdr>
        <w:top w:val="none" w:sz="0" w:space="0" w:color="auto"/>
        <w:left w:val="none" w:sz="0" w:space="0" w:color="auto"/>
        <w:bottom w:val="none" w:sz="0" w:space="0" w:color="auto"/>
        <w:right w:val="none" w:sz="0" w:space="0" w:color="auto"/>
      </w:divBdr>
    </w:div>
    <w:div w:id="1014502829">
      <w:bodyDiv w:val="1"/>
      <w:marLeft w:val="0"/>
      <w:marRight w:val="0"/>
      <w:marTop w:val="0"/>
      <w:marBottom w:val="0"/>
      <w:divBdr>
        <w:top w:val="none" w:sz="0" w:space="0" w:color="auto"/>
        <w:left w:val="none" w:sz="0" w:space="0" w:color="auto"/>
        <w:bottom w:val="none" w:sz="0" w:space="0" w:color="auto"/>
        <w:right w:val="none" w:sz="0" w:space="0" w:color="auto"/>
      </w:divBdr>
    </w:div>
    <w:div w:id="1016077324">
      <w:bodyDiv w:val="1"/>
      <w:marLeft w:val="0"/>
      <w:marRight w:val="0"/>
      <w:marTop w:val="0"/>
      <w:marBottom w:val="0"/>
      <w:divBdr>
        <w:top w:val="none" w:sz="0" w:space="0" w:color="auto"/>
        <w:left w:val="none" w:sz="0" w:space="0" w:color="auto"/>
        <w:bottom w:val="none" w:sz="0" w:space="0" w:color="auto"/>
        <w:right w:val="none" w:sz="0" w:space="0" w:color="auto"/>
      </w:divBdr>
    </w:div>
    <w:div w:id="1021468304">
      <w:bodyDiv w:val="1"/>
      <w:marLeft w:val="0"/>
      <w:marRight w:val="0"/>
      <w:marTop w:val="0"/>
      <w:marBottom w:val="0"/>
      <w:divBdr>
        <w:top w:val="none" w:sz="0" w:space="0" w:color="auto"/>
        <w:left w:val="none" w:sz="0" w:space="0" w:color="auto"/>
        <w:bottom w:val="none" w:sz="0" w:space="0" w:color="auto"/>
        <w:right w:val="none" w:sz="0" w:space="0" w:color="auto"/>
      </w:divBdr>
    </w:div>
    <w:div w:id="1025711530">
      <w:bodyDiv w:val="1"/>
      <w:marLeft w:val="0"/>
      <w:marRight w:val="0"/>
      <w:marTop w:val="0"/>
      <w:marBottom w:val="0"/>
      <w:divBdr>
        <w:top w:val="none" w:sz="0" w:space="0" w:color="auto"/>
        <w:left w:val="none" w:sz="0" w:space="0" w:color="auto"/>
        <w:bottom w:val="none" w:sz="0" w:space="0" w:color="auto"/>
        <w:right w:val="none" w:sz="0" w:space="0" w:color="auto"/>
      </w:divBdr>
    </w:div>
    <w:div w:id="1027826714">
      <w:bodyDiv w:val="1"/>
      <w:marLeft w:val="0"/>
      <w:marRight w:val="0"/>
      <w:marTop w:val="0"/>
      <w:marBottom w:val="0"/>
      <w:divBdr>
        <w:top w:val="none" w:sz="0" w:space="0" w:color="auto"/>
        <w:left w:val="none" w:sz="0" w:space="0" w:color="auto"/>
        <w:bottom w:val="none" w:sz="0" w:space="0" w:color="auto"/>
        <w:right w:val="none" w:sz="0" w:space="0" w:color="auto"/>
      </w:divBdr>
    </w:div>
    <w:div w:id="1029720262">
      <w:bodyDiv w:val="1"/>
      <w:marLeft w:val="0"/>
      <w:marRight w:val="0"/>
      <w:marTop w:val="0"/>
      <w:marBottom w:val="0"/>
      <w:divBdr>
        <w:top w:val="none" w:sz="0" w:space="0" w:color="auto"/>
        <w:left w:val="none" w:sz="0" w:space="0" w:color="auto"/>
        <w:bottom w:val="none" w:sz="0" w:space="0" w:color="auto"/>
        <w:right w:val="none" w:sz="0" w:space="0" w:color="auto"/>
      </w:divBdr>
    </w:div>
    <w:div w:id="1029987697">
      <w:bodyDiv w:val="1"/>
      <w:marLeft w:val="0"/>
      <w:marRight w:val="0"/>
      <w:marTop w:val="0"/>
      <w:marBottom w:val="0"/>
      <w:divBdr>
        <w:top w:val="none" w:sz="0" w:space="0" w:color="auto"/>
        <w:left w:val="none" w:sz="0" w:space="0" w:color="auto"/>
        <w:bottom w:val="none" w:sz="0" w:space="0" w:color="auto"/>
        <w:right w:val="none" w:sz="0" w:space="0" w:color="auto"/>
      </w:divBdr>
    </w:div>
    <w:div w:id="1032269994">
      <w:bodyDiv w:val="1"/>
      <w:marLeft w:val="0"/>
      <w:marRight w:val="0"/>
      <w:marTop w:val="0"/>
      <w:marBottom w:val="0"/>
      <w:divBdr>
        <w:top w:val="none" w:sz="0" w:space="0" w:color="auto"/>
        <w:left w:val="none" w:sz="0" w:space="0" w:color="auto"/>
        <w:bottom w:val="none" w:sz="0" w:space="0" w:color="auto"/>
        <w:right w:val="none" w:sz="0" w:space="0" w:color="auto"/>
      </w:divBdr>
    </w:div>
    <w:div w:id="1033843746">
      <w:bodyDiv w:val="1"/>
      <w:marLeft w:val="0"/>
      <w:marRight w:val="0"/>
      <w:marTop w:val="0"/>
      <w:marBottom w:val="0"/>
      <w:divBdr>
        <w:top w:val="none" w:sz="0" w:space="0" w:color="auto"/>
        <w:left w:val="none" w:sz="0" w:space="0" w:color="auto"/>
        <w:bottom w:val="none" w:sz="0" w:space="0" w:color="auto"/>
        <w:right w:val="none" w:sz="0" w:space="0" w:color="auto"/>
      </w:divBdr>
    </w:div>
    <w:div w:id="1043944137">
      <w:bodyDiv w:val="1"/>
      <w:marLeft w:val="0"/>
      <w:marRight w:val="0"/>
      <w:marTop w:val="0"/>
      <w:marBottom w:val="0"/>
      <w:divBdr>
        <w:top w:val="none" w:sz="0" w:space="0" w:color="auto"/>
        <w:left w:val="none" w:sz="0" w:space="0" w:color="auto"/>
        <w:bottom w:val="none" w:sz="0" w:space="0" w:color="auto"/>
        <w:right w:val="none" w:sz="0" w:space="0" w:color="auto"/>
      </w:divBdr>
    </w:div>
    <w:div w:id="1044526267">
      <w:bodyDiv w:val="1"/>
      <w:marLeft w:val="0"/>
      <w:marRight w:val="0"/>
      <w:marTop w:val="0"/>
      <w:marBottom w:val="0"/>
      <w:divBdr>
        <w:top w:val="none" w:sz="0" w:space="0" w:color="auto"/>
        <w:left w:val="none" w:sz="0" w:space="0" w:color="auto"/>
        <w:bottom w:val="none" w:sz="0" w:space="0" w:color="auto"/>
        <w:right w:val="none" w:sz="0" w:space="0" w:color="auto"/>
      </w:divBdr>
    </w:div>
    <w:div w:id="1046106370">
      <w:bodyDiv w:val="1"/>
      <w:marLeft w:val="0"/>
      <w:marRight w:val="0"/>
      <w:marTop w:val="0"/>
      <w:marBottom w:val="0"/>
      <w:divBdr>
        <w:top w:val="none" w:sz="0" w:space="0" w:color="auto"/>
        <w:left w:val="none" w:sz="0" w:space="0" w:color="auto"/>
        <w:bottom w:val="none" w:sz="0" w:space="0" w:color="auto"/>
        <w:right w:val="none" w:sz="0" w:space="0" w:color="auto"/>
      </w:divBdr>
    </w:div>
    <w:div w:id="1047223043">
      <w:bodyDiv w:val="1"/>
      <w:marLeft w:val="0"/>
      <w:marRight w:val="0"/>
      <w:marTop w:val="0"/>
      <w:marBottom w:val="0"/>
      <w:divBdr>
        <w:top w:val="none" w:sz="0" w:space="0" w:color="auto"/>
        <w:left w:val="none" w:sz="0" w:space="0" w:color="auto"/>
        <w:bottom w:val="none" w:sz="0" w:space="0" w:color="auto"/>
        <w:right w:val="none" w:sz="0" w:space="0" w:color="auto"/>
      </w:divBdr>
    </w:div>
    <w:div w:id="1047677848">
      <w:bodyDiv w:val="1"/>
      <w:marLeft w:val="0"/>
      <w:marRight w:val="0"/>
      <w:marTop w:val="0"/>
      <w:marBottom w:val="0"/>
      <w:divBdr>
        <w:top w:val="none" w:sz="0" w:space="0" w:color="auto"/>
        <w:left w:val="none" w:sz="0" w:space="0" w:color="auto"/>
        <w:bottom w:val="none" w:sz="0" w:space="0" w:color="auto"/>
        <w:right w:val="none" w:sz="0" w:space="0" w:color="auto"/>
      </w:divBdr>
    </w:div>
    <w:div w:id="1049106756">
      <w:bodyDiv w:val="1"/>
      <w:marLeft w:val="0"/>
      <w:marRight w:val="0"/>
      <w:marTop w:val="0"/>
      <w:marBottom w:val="0"/>
      <w:divBdr>
        <w:top w:val="none" w:sz="0" w:space="0" w:color="auto"/>
        <w:left w:val="none" w:sz="0" w:space="0" w:color="auto"/>
        <w:bottom w:val="none" w:sz="0" w:space="0" w:color="auto"/>
        <w:right w:val="none" w:sz="0" w:space="0" w:color="auto"/>
      </w:divBdr>
    </w:div>
    <w:div w:id="1058363499">
      <w:bodyDiv w:val="1"/>
      <w:marLeft w:val="0"/>
      <w:marRight w:val="0"/>
      <w:marTop w:val="0"/>
      <w:marBottom w:val="0"/>
      <w:divBdr>
        <w:top w:val="none" w:sz="0" w:space="0" w:color="auto"/>
        <w:left w:val="none" w:sz="0" w:space="0" w:color="auto"/>
        <w:bottom w:val="none" w:sz="0" w:space="0" w:color="auto"/>
        <w:right w:val="none" w:sz="0" w:space="0" w:color="auto"/>
      </w:divBdr>
    </w:div>
    <w:div w:id="1064723181">
      <w:bodyDiv w:val="1"/>
      <w:marLeft w:val="0"/>
      <w:marRight w:val="0"/>
      <w:marTop w:val="0"/>
      <w:marBottom w:val="0"/>
      <w:divBdr>
        <w:top w:val="none" w:sz="0" w:space="0" w:color="auto"/>
        <w:left w:val="none" w:sz="0" w:space="0" w:color="auto"/>
        <w:bottom w:val="none" w:sz="0" w:space="0" w:color="auto"/>
        <w:right w:val="none" w:sz="0" w:space="0" w:color="auto"/>
      </w:divBdr>
    </w:div>
    <w:div w:id="1069041659">
      <w:bodyDiv w:val="1"/>
      <w:marLeft w:val="0"/>
      <w:marRight w:val="0"/>
      <w:marTop w:val="0"/>
      <w:marBottom w:val="0"/>
      <w:divBdr>
        <w:top w:val="none" w:sz="0" w:space="0" w:color="auto"/>
        <w:left w:val="none" w:sz="0" w:space="0" w:color="auto"/>
        <w:bottom w:val="none" w:sz="0" w:space="0" w:color="auto"/>
        <w:right w:val="none" w:sz="0" w:space="0" w:color="auto"/>
      </w:divBdr>
    </w:div>
    <w:div w:id="1069232956">
      <w:bodyDiv w:val="1"/>
      <w:marLeft w:val="0"/>
      <w:marRight w:val="0"/>
      <w:marTop w:val="0"/>
      <w:marBottom w:val="0"/>
      <w:divBdr>
        <w:top w:val="none" w:sz="0" w:space="0" w:color="auto"/>
        <w:left w:val="none" w:sz="0" w:space="0" w:color="auto"/>
        <w:bottom w:val="none" w:sz="0" w:space="0" w:color="auto"/>
        <w:right w:val="none" w:sz="0" w:space="0" w:color="auto"/>
      </w:divBdr>
    </w:div>
    <w:div w:id="1077050350">
      <w:bodyDiv w:val="1"/>
      <w:marLeft w:val="0"/>
      <w:marRight w:val="0"/>
      <w:marTop w:val="0"/>
      <w:marBottom w:val="0"/>
      <w:divBdr>
        <w:top w:val="none" w:sz="0" w:space="0" w:color="auto"/>
        <w:left w:val="none" w:sz="0" w:space="0" w:color="auto"/>
        <w:bottom w:val="none" w:sz="0" w:space="0" w:color="auto"/>
        <w:right w:val="none" w:sz="0" w:space="0" w:color="auto"/>
      </w:divBdr>
    </w:div>
    <w:div w:id="1079598320">
      <w:bodyDiv w:val="1"/>
      <w:marLeft w:val="0"/>
      <w:marRight w:val="0"/>
      <w:marTop w:val="0"/>
      <w:marBottom w:val="0"/>
      <w:divBdr>
        <w:top w:val="none" w:sz="0" w:space="0" w:color="auto"/>
        <w:left w:val="none" w:sz="0" w:space="0" w:color="auto"/>
        <w:bottom w:val="none" w:sz="0" w:space="0" w:color="auto"/>
        <w:right w:val="none" w:sz="0" w:space="0" w:color="auto"/>
      </w:divBdr>
    </w:div>
    <w:div w:id="1080249953">
      <w:bodyDiv w:val="1"/>
      <w:marLeft w:val="0"/>
      <w:marRight w:val="0"/>
      <w:marTop w:val="0"/>
      <w:marBottom w:val="0"/>
      <w:divBdr>
        <w:top w:val="none" w:sz="0" w:space="0" w:color="auto"/>
        <w:left w:val="none" w:sz="0" w:space="0" w:color="auto"/>
        <w:bottom w:val="none" w:sz="0" w:space="0" w:color="auto"/>
        <w:right w:val="none" w:sz="0" w:space="0" w:color="auto"/>
      </w:divBdr>
    </w:div>
    <w:div w:id="1080637354">
      <w:bodyDiv w:val="1"/>
      <w:marLeft w:val="0"/>
      <w:marRight w:val="0"/>
      <w:marTop w:val="0"/>
      <w:marBottom w:val="0"/>
      <w:divBdr>
        <w:top w:val="none" w:sz="0" w:space="0" w:color="auto"/>
        <w:left w:val="none" w:sz="0" w:space="0" w:color="auto"/>
        <w:bottom w:val="none" w:sz="0" w:space="0" w:color="auto"/>
        <w:right w:val="none" w:sz="0" w:space="0" w:color="auto"/>
      </w:divBdr>
    </w:div>
    <w:div w:id="1081834062">
      <w:bodyDiv w:val="1"/>
      <w:marLeft w:val="0"/>
      <w:marRight w:val="0"/>
      <w:marTop w:val="0"/>
      <w:marBottom w:val="0"/>
      <w:divBdr>
        <w:top w:val="none" w:sz="0" w:space="0" w:color="auto"/>
        <w:left w:val="none" w:sz="0" w:space="0" w:color="auto"/>
        <w:bottom w:val="none" w:sz="0" w:space="0" w:color="auto"/>
        <w:right w:val="none" w:sz="0" w:space="0" w:color="auto"/>
      </w:divBdr>
    </w:div>
    <w:div w:id="1083258966">
      <w:bodyDiv w:val="1"/>
      <w:marLeft w:val="0"/>
      <w:marRight w:val="0"/>
      <w:marTop w:val="0"/>
      <w:marBottom w:val="0"/>
      <w:divBdr>
        <w:top w:val="none" w:sz="0" w:space="0" w:color="auto"/>
        <w:left w:val="none" w:sz="0" w:space="0" w:color="auto"/>
        <w:bottom w:val="none" w:sz="0" w:space="0" w:color="auto"/>
        <w:right w:val="none" w:sz="0" w:space="0" w:color="auto"/>
      </w:divBdr>
    </w:div>
    <w:div w:id="1084301337">
      <w:bodyDiv w:val="1"/>
      <w:marLeft w:val="0"/>
      <w:marRight w:val="0"/>
      <w:marTop w:val="0"/>
      <w:marBottom w:val="0"/>
      <w:divBdr>
        <w:top w:val="none" w:sz="0" w:space="0" w:color="auto"/>
        <w:left w:val="none" w:sz="0" w:space="0" w:color="auto"/>
        <w:bottom w:val="none" w:sz="0" w:space="0" w:color="auto"/>
        <w:right w:val="none" w:sz="0" w:space="0" w:color="auto"/>
      </w:divBdr>
    </w:div>
    <w:div w:id="1090540543">
      <w:bodyDiv w:val="1"/>
      <w:marLeft w:val="0"/>
      <w:marRight w:val="0"/>
      <w:marTop w:val="0"/>
      <w:marBottom w:val="0"/>
      <w:divBdr>
        <w:top w:val="none" w:sz="0" w:space="0" w:color="auto"/>
        <w:left w:val="none" w:sz="0" w:space="0" w:color="auto"/>
        <w:bottom w:val="none" w:sz="0" w:space="0" w:color="auto"/>
        <w:right w:val="none" w:sz="0" w:space="0" w:color="auto"/>
      </w:divBdr>
    </w:div>
    <w:div w:id="1090854220">
      <w:bodyDiv w:val="1"/>
      <w:marLeft w:val="0"/>
      <w:marRight w:val="0"/>
      <w:marTop w:val="0"/>
      <w:marBottom w:val="0"/>
      <w:divBdr>
        <w:top w:val="none" w:sz="0" w:space="0" w:color="auto"/>
        <w:left w:val="none" w:sz="0" w:space="0" w:color="auto"/>
        <w:bottom w:val="none" w:sz="0" w:space="0" w:color="auto"/>
        <w:right w:val="none" w:sz="0" w:space="0" w:color="auto"/>
      </w:divBdr>
    </w:div>
    <w:div w:id="1096101595">
      <w:bodyDiv w:val="1"/>
      <w:marLeft w:val="0"/>
      <w:marRight w:val="0"/>
      <w:marTop w:val="0"/>
      <w:marBottom w:val="0"/>
      <w:divBdr>
        <w:top w:val="none" w:sz="0" w:space="0" w:color="auto"/>
        <w:left w:val="none" w:sz="0" w:space="0" w:color="auto"/>
        <w:bottom w:val="none" w:sz="0" w:space="0" w:color="auto"/>
        <w:right w:val="none" w:sz="0" w:space="0" w:color="auto"/>
      </w:divBdr>
    </w:div>
    <w:div w:id="1096711232">
      <w:bodyDiv w:val="1"/>
      <w:marLeft w:val="0"/>
      <w:marRight w:val="0"/>
      <w:marTop w:val="0"/>
      <w:marBottom w:val="0"/>
      <w:divBdr>
        <w:top w:val="none" w:sz="0" w:space="0" w:color="auto"/>
        <w:left w:val="none" w:sz="0" w:space="0" w:color="auto"/>
        <w:bottom w:val="none" w:sz="0" w:space="0" w:color="auto"/>
        <w:right w:val="none" w:sz="0" w:space="0" w:color="auto"/>
      </w:divBdr>
    </w:div>
    <w:div w:id="1097406684">
      <w:bodyDiv w:val="1"/>
      <w:marLeft w:val="0"/>
      <w:marRight w:val="0"/>
      <w:marTop w:val="0"/>
      <w:marBottom w:val="0"/>
      <w:divBdr>
        <w:top w:val="none" w:sz="0" w:space="0" w:color="auto"/>
        <w:left w:val="none" w:sz="0" w:space="0" w:color="auto"/>
        <w:bottom w:val="none" w:sz="0" w:space="0" w:color="auto"/>
        <w:right w:val="none" w:sz="0" w:space="0" w:color="auto"/>
      </w:divBdr>
    </w:div>
    <w:div w:id="1098914497">
      <w:bodyDiv w:val="1"/>
      <w:marLeft w:val="0"/>
      <w:marRight w:val="0"/>
      <w:marTop w:val="0"/>
      <w:marBottom w:val="0"/>
      <w:divBdr>
        <w:top w:val="none" w:sz="0" w:space="0" w:color="auto"/>
        <w:left w:val="none" w:sz="0" w:space="0" w:color="auto"/>
        <w:bottom w:val="none" w:sz="0" w:space="0" w:color="auto"/>
        <w:right w:val="none" w:sz="0" w:space="0" w:color="auto"/>
      </w:divBdr>
    </w:div>
    <w:div w:id="1099180160">
      <w:bodyDiv w:val="1"/>
      <w:marLeft w:val="0"/>
      <w:marRight w:val="0"/>
      <w:marTop w:val="0"/>
      <w:marBottom w:val="0"/>
      <w:divBdr>
        <w:top w:val="none" w:sz="0" w:space="0" w:color="auto"/>
        <w:left w:val="none" w:sz="0" w:space="0" w:color="auto"/>
        <w:bottom w:val="none" w:sz="0" w:space="0" w:color="auto"/>
        <w:right w:val="none" w:sz="0" w:space="0" w:color="auto"/>
      </w:divBdr>
    </w:div>
    <w:div w:id="1101873485">
      <w:bodyDiv w:val="1"/>
      <w:marLeft w:val="0"/>
      <w:marRight w:val="0"/>
      <w:marTop w:val="0"/>
      <w:marBottom w:val="0"/>
      <w:divBdr>
        <w:top w:val="none" w:sz="0" w:space="0" w:color="auto"/>
        <w:left w:val="none" w:sz="0" w:space="0" w:color="auto"/>
        <w:bottom w:val="none" w:sz="0" w:space="0" w:color="auto"/>
        <w:right w:val="none" w:sz="0" w:space="0" w:color="auto"/>
      </w:divBdr>
    </w:div>
    <w:div w:id="1102645401">
      <w:bodyDiv w:val="1"/>
      <w:marLeft w:val="0"/>
      <w:marRight w:val="0"/>
      <w:marTop w:val="0"/>
      <w:marBottom w:val="0"/>
      <w:divBdr>
        <w:top w:val="none" w:sz="0" w:space="0" w:color="auto"/>
        <w:left w:val="none" w:sz="0" w:space="0" w:color="auto"/>
        <w:bottom w:val="none" w:sz="0" w:space="0" w:color="auto"/>
        <w:right w:val="none" w:sz="0" w:space="0" w:color="auto"/>
      </w:divBdr>
    </w:div>
    <w:div w:id="1112168831">
      <w:bodyDiv w:val="1"/>
      <w:marLeft w:val="0"/>
      <w:marRight w:val="0"/>
      <w:marTop w:val="0"/>
      <w:marBottom w:val="0"/>
      <w:divBdr>
        <w:top w:val="none" w:sz="0" w:space="0" w:color="auto"/>
        <w:left w:val="none" w:sz="0" w:space="0" w:color="auto"/>
        <w:bottom w:val="none" w:sz="0" w:space="0" w:color="auto"/>
        <w:right w:val="none" w:sz="0" w:space="0" w:color="auto"/>
      </w:divBdr>
    </w:div>
    <w:div w:id="1113087805">
      <w:bodyDiv w:val="1"/>
      <w:marLeft w:val="0"/>
      <w:marRight w:val="0"/>
      <w:marTop w:val="0"/>
      <w:marBottom w:val="0"/>
      <w:divBdr>
        <w:top w:val="none" w:sz="0" w:space="0" w:color="auto"/>
        <w:left w:val="none" w:sz="0" w:space="0" w:color="auto"/>
        <w:bottom w:val="none" w:sz="0" w:space="0" w:color="auto"/>
        <w:right w:val="none" w:sz="0" w:space="0" w:color="auto"/>
      </w:divBdr>
    </w:div>
    <w:div w:id="1115639508">
      <w:bodyDiv w:val="1"/>
      <w:marLeft w:val="0"/>
      <w:marRight w:val="0"/>
      <w:marTop w:val="0"/>
      <w:marBottom w:val="0"/>
      <w:divBdr>
        <w:top w:val="none" w:sz="0" w:space="0" w:color="auto"/>
        <w:left w:val="none" w:sz="0" w:space="0" w:color="auto"/>
        <w:bottom w:val="none" w:sz="0" w:space="0" w:color="auto"/>
        <w:right w:val="none" w:sz="0" w:space="0" w:color="auto"/>
      </w:divBdr>
    </w:div>
    <w:div w:id="1124814270">
      <w:bodyDiv w:val="1"/>
      <w:marLeft w:val="0"/>
      <w:marRight w:val="0"/>
      <w:marTop w:val="0"/>
      <w:marBottom w:val="0"/>
      <w:divBdr>
        <w:top w:val="none" w:sz="0" w:space="0" w:color="auto"/>
        <w:left w:val="none" w:sz="0" w:space="0" w:color="auto"/>
        <w:bottom w:val="none" w:sz="0" w:space="0" w:color="auto"/>
        <w:right w:val="none" w:sz="0" w:space="0" w:color="auto"/>
      </w:divBdr>
    </w:div>
    <w:div w:id="1125154535">
      <w:bodyDiv w:val="1"/>
      <w:marLeft w:val="0"/>
      <w:marRight w:val="0"/>
      <w:marTop w:val="0"/>
      <w:marBottom w:val="0"/>
      <w:divBdr>
        <w:top w:val="none" w:sz="0" w:space="0" w:color="auto"/>
        <w:left w:val="none" w:sz="0" w:space="0" w:color="auto"/>
        <w:bottom w:val="none" w:sz="0" w:space="0" w:color="auto"/>
        <w:right w:val="none" w:sz="0" w:space="0" w:color="auto"/>
      </w:divBdr>
    </w:div>
    <w:div w:id="1129780316">
      <w:bodyDiv w:val="1"/>
      <w:marLeft w:val="0"/>
      <w:marRight w:val="0"/>
      <w:marTop w:val="0"/>
      <w:marBottom w:val="0"/>
      <w:divBdr>
        <w:top w:val="none" w:sz="0" w:space="0" w:color="auto"/>
        <w:left w:val="none" w:sz="0" w:space="0" w:color="auto"/>
        <w:bottom w:val="none" w:sz="0" w:space="0" w:color="auto"/>
        <w:right w:val="none" w:sz="0" w:space="0" w:color="auto"/>
      </w:divBdr>
    </w:div>
    <w:div w:id="1131021280">
      <w:bodyDiv w:val="1"/>
      <w:marLeft w:val="0"/>
      <w:marRight w:val="0"/>
      <w:marTop w:val="0"/>
      <w:marBottom w:val="0"/>
      <w:divBdr>
        <w:top w:val="none" w:sz="0" w:space="0" w:color="auto"/>
        <w:left w:val="none" w:sz="0" w:space="0" w:color="auto"/>
        <w:bottom w:val="none" w:sz="0" w:space="0" w:color="auto"/>
        <w:right w:val="none" w:sz="0" w:space="0" w:color="auto"/>
      </w:divBdr>
    </w:div>
    <w:div w:id="1134328239">
      <w:bodyDiv w:val="1"/>
      <w:marLeft w:val="0"/>
      <w:marRight w:val="0"/>
      <w:marTop w:val="0"/>
      <w:marBottom w:val="0"/>
      <w:divBdr>
        <w:top w:val="none" w:sz="0" w:space="0" w:color="auto"/>
        <w:left w:val="none" w:sz="0" w:space="0" w:color="auto"/>
        <w:bottom w:val="none" w:sz="0" w:space="0" w:color="auto"/>
        <w:right w:val="none" w:sz="0" w:space="0" w:color="auto"/>
      </w:divBdr>
    </w:div>
    <w:div w:id="1134443017">
      <w:bodyDiv w:val="1"/>
      <w:marLeft w:val="0"/>
      <w:marRight w:val="0"/>
      <w:marTop w:val="0"/>
      <w:marBottom w:val="0"/>
      <w:divBdr>
        <w:top w:val="none" w:sz="0" w:space="0" w:color="auto"/>
        <w:left w:val="none" w:sz="0" w:space="0" w:color="auto"/>
        <w:bottom w:val="none" w:sz="0" w:space="0" w:color="auto"/>
        <w:right w:val="none" w:sz="0" w:space="0" w:color="auto"/>
      </w:divBdr>
    </w:div>
    <w:div w:id="1138453094">
      <w:bodyDiv w:val="1"/>
      <w:marLeft w:val="0"/>
      <w:marRight w:val="0"/>
      <w:marTop w:val="0"/>
      <w:marBottom w:val="0"/>
      <w:divBdr>
        <w:top w:val="none" w:sz="0" w:space="0" w:color="auto"/>
        <w:left w:val="none" w:sz="0" w:space="0" w:color="auto"/>
        <w:bottom w:val="none" w:sz="0" w:space="0" w:color="auto"/>
        <w:right w:val="none" w:sz="0" w:space="0" w:color="auto"/>
      </w:divBdr>
    </w:div>
    <w:div w:id="1141120759">
      <w:bodyDiv w:val="1"/>
      <w:marLeft w:val="0"/>
      <w:marRight w:val="0"/>
      <w:marTop w:val="0"/>
      <w:marBottom w:val="0"/>
      <w:divBdr>
        <w:top w:val="none" w:sz="0" w:space="0" w:color="auto"/>
        <w:left w:val="none" w:sz="0" w:space="0" w:color="auto"/>
        <w:bottom w:val="none" w:sz="0" w:space="0" w:color="auto"/>
        <w:right w:val="none" w:sz="0" w:space="0" w:color="auto"/>
      </w:divBdr>
    </w:div>
    <w:div w:id="1149440958">
      <w:bodyDiv w:val="1"/>
      <w:marLeft w:val="0"/>
      <w:marRight w:val="0"/>
      <w:marTop w:val="0"/>
      <w:marBottom w:val="0"/>
      <w:divBdr>
        <w:top w:val="none" w:sz="0" w:space="0" w:color="auto"/>
        <w:left w:val="none" w:sz="0" w:space="0" w:color="auto"/>
        <w:bottom w:val="none" w:sz="0" w:space="0" w:color="auto"/>
        <w:right w:val="none" w:sz="0" w:space="0" w:color="auto"/>
      </w:divBdr>
      <w:divsChild>
        <w:div w:id="3697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755379">
      <w:bodyDiv w:val="1"/>
      <w:marLeft w:val="0"/>
      <w:marRight w:val="0"/>
      <w:marTop w:val="0"/>
      <w:marBottom w:val="0"/>
      <w:divBdr>
        <w:top w:val="none" w:sz="0" w:space="0" w:color="auto"/>
        <w:left w:val="none" w:sz="0" w:space="0" w:color="auto"/>
        <w:bottom w:val="none" w:sz="0" w:space="0" w:color="auto"/>
        <w:right w:val="none" w:sz="0" w:space="0" w:color="auto"/>
      </w:divBdr>
    </w:div>
    <w:div w:id="1154175161">
      <w:bodyDiv w:val="1"/>
      <w:marLeft w:val="0"/>
      <w:marRight w:val="0"/>
      <w:marTop w:val="0"/>
      <w:marBottom w:val="0"/>
      <w:divBdr>
        <w:top w:val="none" w:sz="0" w:space="0" w:color="auto"/>
        <w:left w:val="none" w:sz="0" w:space="0" w:color="auto"/>
        <w:bottom w:val="none" w:sz="0" w:space="0" w:color="auto"/>
        <w:right w:val="none" w:sz="0" w:space="0" w:color="auto"/>
      </w:divBdr>
    </w:div>
    <w:div w:id="1154250819">
      <w:bodyDiv w:val="1"/>
      <w:marLeft w:val="0"/>
      <w:marRight w:val="0"/>
      <w:marTop w:val="0"/>
      <w:marBottom w:val="0"/>
      <w:divBdr>
        <w:top w:val="none" w:sz="0" w:space="0" w:color="auto"/>
        <w:left w:val="none" w:sz="0" w:space="0" w:color="auto"/>
        <w:bottom w:val="none" w:sz="0" w:space="0" w:color="auto"/>
        <w:right w:val="none" w:sz="0" w:space="0" w:color="auto"/>
      </w:divBdr>
    </w:div>
    <w:div w:id="1155300126">
      <w:bodyDiv w:val="1"/>
      <w:marLeft w:val="0"/>
      <w:marRight w:val="0"/>
      <w:marTop w:val="0"/>
      <w:marBottom w:val="0"/>
      <w:divBdr>
        <w:top w:val="none" w:sz="0" w:space="0" w:color="auto"/>
        <w:left w:val="none" w:sz="0" w:space="0" w:color="auto"/>
        <w:bottom w:val="none" w:sz="0" w:space="0" w:color="auto"/>
        <w:right w:val="none" w:sz="0" w:space="0" w:color="auto"/>
      </w:divBdr>
    </w:div>
    <w:div w:id="1156412519">
      <w:bodyDiv w:val="1"/>
      <w:marLeft w:val="0"/>
      <w:marRight w:val="0"/>
      <w:marTop w:val="0"/>
      <w:marBottom w:val="0"/>
      <w:divBdr>
        <w:top w:val="none" w:sz="0" w:space="0" w:color="auto"/>
        <w:left w:val="none" w:sz="0" w:space="0" w:color="auto"/>
        <w:bottom w:val="none" w:sz="0" w:space="0" w:color="auto"/>
        <w:right w:val="none" w:sz="0" w:space="0" w:color="auto"/>
      </w:divBdr>
    </w:div>
    <w:div w:id="1157917531">
      <w:bodyDiv w:val="1"/>
      <w:marLeft w:val="0"/>
      <w:marRight w:val="0"/>
      <w:marTop w:val="0"/>
      <w:marBottom w:val="0"/>
      <w:divBdr>
        <w:top w:val="none" w:sz="0" w:space="0" w:color="auto"/>
        <w:left w:val="none" w:sz="0" w:space="0" w:color="auto"/>
        <w:bottom w:val="none" w:sz="0" w:space="0" w:color="auto"/>
        <w:right w:val="none" w:sz="0" w:space="0" w:color="auto"/>
      </w:divBdr>
    </w:div>
    <w:div w:id="1159269752">
      <w:bodyDiv w:val="1"/>
      <w:marLeft w:val="0"/>
      <w:marRight w:val="0"/>
      <w:marTop w:val="0"/>
      <w:marBottom w:val="0"/>
      <w:divBdr>
        <w:top w:val="none" w:sz="0" w:space="0" w:color="auto"/>
        <w:left w:val="none" w:sz="0" w:space="0" w:color="auto"/>
        <w:bottom w:val="none" w:sz="0" w:space="0" w:color="auto"/>
        <w:right w:val="none" w:sz="0" w:space="0" w:color="auto"/>
      </w:divBdr>
    </w:div>
    <w:div w:id="1159271997">
      <w:bodyDiv w:val="1"/>
      <w:marLeft w:val="0"/>
      <w:marRight w:val="0"/>
      <w:marTop w:val="0"/>
      <w:marBottom w:val="0"/>
      <w:divBdr>
        <w:top w:val="none" w:sz="0" w:space="0" w:color="auto"/>
        <w:left w:val="none" w:sz="0" w:space="0" w:color="auto"/>
        <w:bottom w:val="none" w:sz="0" w:space="0" w:color="auto"/>
        <w:right w:val="none" w:sz="0" w:space="0" w:color="auto"/>
      </w:divBdr>
    </w:div>
    <w:div w:id="1164125765">
      <w:bodyDiv w:val="1"/>
      <w:marLeft w:val="0"/>
      <w:marRight w:val="0"/>
      <w:marTop w:val="0"/>
      <w:marBottom w:val="0"/>
      <w:divBdr>
        <w:top w:val="none" w:sz="0" w:space="0" w:color="auto"/>
        <w:left w:val="none" w:sz="0" w:space="0" w:color="auto"/>
        <w:bottom w:val="none" w:sz="0" w:space="0" w:color="auto"/>
        <w:right w:val="none" w:sz="0" w:space="0" w:color="auto"/>
      </w:divBdr>
    </w:div>
    <w:div w:id="1165780035">
      <w:bodyDiv w:val="1"/>
      <w:marLeft w:val="0"/>
      <w:marRight w:val="0"/>
      <w:marTop w:val="0"/>
      <w:marBottom w:val="0"/>
      <w:divBdr>
        <w:top w:val="none" w:sz="0" w:space="0" w:color="auto"/>
        <w:left w:val="none" w:sz="0" w:space="0" w:color="auto"/>
        <w:bottom w:val="none" w:sz="0" w:space="0" w:color="auto"/>
        <w:right w:val="none" w:sz="0" w:space="0" w:color="auto"/>
      </w:divBdr>
    </w:div>
    <w:div w:id="1167289818">
      <w:bodyDiv w:val="1"/>
      <w:marLeft w:val="0"/>
      <w:marRight w:val="0"/>
      <w:marTop w:val="0"/>
      <w:marBottom w:val="0"/>
      <w:divBdr>
        <w:top w:val="none" w:sz="0" w:space="0" w:color="auto"/>
        <w:left w:val="none" w:sz="0" w:space="0" w:color="auto"/>
        <w:bottom w:val="none" w:sz="0" w:space="0" w:color="auto"/>
        <w:right w:val="none" w:sz="0" w:space="0" w:color="auto"/>
      </w:divBdr>
    </w:div>
    <w:div w:id="1170174657">
      <w:bodyDiv w:val="1"/>
      <w:marLeft w:val="0"/>
      <w:marRight w:val="0"/>
      <w:marTop w:val="0"/>
      <w:marBottom w:val="0"/>
      <w:divBdr>
        <w:top w:val="none" w:sz="0" w:space="0" w:color="auto"/>
        <w:left w:val="none" w:sz="0" w:space="0" w:color="auto"/>
        <w:bottom w:val="none" w:sz="0" w:space="0" w:color="auto"/>
        <w:right w:val="none" w:sz="0" w:space="0" w:color="auto"/>
      </w:divBdr>
    </w:div>
    <w:div w:id="1170296502">
      <w:bodyDiv w:val="1"/>
      <w:marLeft w:val="0"/>
      <w:marRight w:val="0"/>
      <w:marTop w:val="0"/>
      <w:marBottom w:val="0"/>
      <w:divBdr>
        <w:top w:val="none" w:sz="0" w:space="0" w:color="auto"/>
        <w:left w:val="none" w:sz="0" w:space="0" w:color="auto"/>
        <w:bottom w:val="none" w:sz="0" w:space="0" w:color="auto"/>
        <w:right w:val="none" w:sz="0" w:space="0" w:color="auto"/>
      </w:divBdr>
    </w:div>
    <w:div w:id="1171523712">
      <w:bodyDiv w:val="1"/>
      <w:marLeft w:val="0"/>
      <w:marRight w:val="0"/>
      <w:marTop w:val="0"/>
      <w:marBottom w:val="0"/>
      <w:divBdr>
        <w:top w:val="none" w:sz="0" w:space="0" w:color="auto"/>
        <w:left w:val="none" w:sz="0" w:space="0" w:color="auto"/>
        <w:bottom w:val="none" w:sz="0" w:space="0" w:color="auto"/>
        <w:right w:val="none" w:sz="0" w:space="0" w:color="auto"/>
      </w:divBdr>
    </w:div>
    <w:div w:id="1172991229">
      <w:bodyDiv w:val="1"/>
      <w:marLeft w:val="0"/>
      <w:marRight w:val="0"/>
      <w:marTop w:val="0"/>
      <w:marBottom w:val="0"/>
      <w:divBdr>
        <w:top w:val="none" w:sz="0" w:space="0" w:color="auto"/>
        <w:left w:val="none" w:sz="0" w:space="0" w:color="auto"/>
        <w:bottom w:val="none" w:sz="0" w:space="0" w:color="auto"/>
        <w:right w:val="none" w:sz="0" w:space="0" w:color="auto"/>
      </w:divBdr>
    </w:div>
    <w:div w:id="1176963217">
      <w:bodyDiv w:val="1"/>
      <w:marLeft w:val="0"/>
      <w:marRight w:val="0"/>
      <w:marTop w:val="0"/>
      <w:marBottom w:val="0"/>
      <w:divBdr>
        <w:top w:val="none" w:sz="0" w:space="0" w:color="auto"/>
        <w:left w:val="none" w:sz="0" w:space="0" w:color="auto"/>
        <w:bottom w:val="none" w:sz="0" w:space="0" w:color="auto"/>
        <w:right w:val="none" w:sz="0" w:space="0" w:color="auto"/>
      </w:divBdr>
    </w:div>
    <w:div w:id="1181777006">
      <w:bodyDiv w:val="1"/>
      <w:marLeft w:val="0"/>
      <w:marRight w:val="0"/>
      <w:marTop w:val="0"/>
      <w:marBottom w:val="0"/>
      <w:divBdr>
        <w:top w:val="none" w:sz="0" w:space="0" w:color="auto"/>
        <w:left w:val="none" w:sz="0" w:space="0" w:color="auto"/>
        <w:bottom w:val="none" w:sz="0" w:space="0" w:color="auto"/>
        <w:right w:val="none" w:sz="0" w:space="0" w:color="auto"/>
      </w:divBdr>
      <w:divsChild>
        <w:div w:id="415829511">
          <w:marLeft w:val="0"/>
          <w:marRight w:val="0"/>
          <w:marTop w:val="0"/>
          <w:marBottom w:val="480"/>
          <w:divBdr>
            <w:top w:val="none" w:sz="0" w:space="0" w:color="auto"/>
            <w:left w:val="none" w:sz="0" w:space="0" w:color="auto"/>
            <w:bottom w:val="none" w:sz="0" w:space="0" w:color="auto"/>
            <w:right w:val="none" w:sz="0" w:space="0" w:color="auto"/>
          </w:divBdr>
          <w:divsChild>
            <w:div w:id="2004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8796">
      <w:bodyDiv w:val="1"/>
      <w:marLeft w:val="0"/>
      <w:marRight w:val="0"/>
      <w:marTop w:val="0"/>
      <w:marBottom w:val="0"/>
      <w:divBdr>
        <w:top w:val="none" w:sz="0" w:space="0" w:color="auto"/>
        <w:left w:val="none" w:sz="0" w:space="0" w:color="auto"/>
        <w:bottom w:val="none" w:sz="0" w:space="0" w:color="auto"/>
        <w:right w:val="none" w:sz="0" w:space="0" w:color="auto"/>
      </w:divBdr>
    </w:div>
    <w:div w:id="1183282225">
      <w:bodyDiv w:val="1"/>
      <w:marLeft w:val="0"/>
      <w:marRight w:val="0"/>
      <w:marTop w:val="0"/>
      <w:marBottom w:val="0"/>
      <w:divBdr>
        <w:top w:val="none" w:sz="0" w:space="0" w:color="auto"/>
        <w:left w:val="none" w:sz="0" w:space="0" w:color="auto"/>
        <w:bottom w:val="none" w:sz="0" w:space="0" w:color="auto"/>
        <w:right w:val="none" w:sz="0" w:space="0" w:color="auto"/>
      </w:divBdr>
    </w:div>
    <w:div w:id="1185366948">
      <w:bodyDiv w:val="1"/>
      <w:marLeft w:val="0"/>
      <w:marRight w:val="0"/>
      <w:marTop w:val="0"/>
      <w:marBottom w:val="0"/>
      <w:divBdr>
        <w:top w:val="none" w:sz="0" w:space="0" w:color="auto"/>
        <w:left w:val="none" w:sz="0" w:space="0" w:color="auto"/>
        <w:bottom w:val="none" w:sz="0" w:space="0" w:color="auto"/>
        <w:right w:val="none" w:sz="0" w:space="0" w:color="auto"/>
      </w:divBdr>
    </w:div>
    <w:div w:id="1186403823">
      <w:bodyDiv w:val="1"/>
      <w:marLeft w:val="0"/>
      <w:marRight w:val="0"/>
      <w:marTop w:val="0"/>
      <w:marBottom w:val="0"/>
      <w:divBdr>
        <w:top w:val="none" w:sz="0" w:space="0" w:color="auto"/>
        <w:left w:val="none" w:sz="0" w:space="0" w:color="auto"/>
        <w:bottom w:val="none" w:sz="0" w:space="0" w:color="auto"/>
        <w:right w:val="none" w:sz="0" w:space="0" w:color="auto"/>
      </w:divBdr>
    </w:div>
    <w:div w:id="1187134470">
      <w:bodyDiv w:val="1"/>
      <w:marLeft w:val="0"/>
      <w:marRight w:val="0"/>
      <w:marTop w:val="0"/>
      <w:marBottom w:val="0"/>
      <w:divBdr>
        <w:top w:val="none" w:sz="0" w:space="0" w:color="auto"/>
        <w:left w:val="none" w:sz="0" w:space="0" w:color="auto"/>
        <w:bottom w:val="none" w:sz="0" w:space="0" w:color="auto"/>
        <w:right w:val="none" w:sz="0" w:space="0" w:color="auto"/>
      </w:divBdr>
    </w:div>
    <w:div w:id="1187211198">
      <w:bodyDiv w:val="1"/>
      <w:marLeft w:val="0"/>
      <w:marRight w:val="0"/>
      <w:marTop w:val="0"/>
      <w:marBottom w:val="0"/>
      <w:divBdr>
        <w:top w:val="none" w:sz="0" w:space="0" w:color="auto"/>
        <w:left w:val="none" w:sz="0" w:space="0" w:color="auto"/>
        <w:bottom w:val="none" w:sz="0" w:space="0" w:color="auto"/>
        <w:right w:val="none" w:sz="0" w:space="0" w:color="auto"/>
      </w:divBdr>
    </w:div>
    <w:div w:id="1189218024">
      <w:bodyDiv w:val="1"/>
      <w:marLeft w:val="0"/>
      <w:marRight w:val="0"/>
      <w:marTop w:val="0"/>
      <w:marBottom w:val="0"/>
      <w:divBdr>
        <w:top w:val="none" w:sz="0" w:space="0" w:color="auto"/>
        <w:left w:val="none" w:sz="0" w:space="0" w:color="auto"/>
        <w:bottom w:val="none" w:sz="0" w:space="0" w:color="auto"/>
        <w:right w:val="none" w:sz="0" w:space="0" w:color="auto"/>
      </w:divBdr>
      <w:divsChild>
        <w:div w:id="29946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3115">
      <w:bodyDiv w:val="1"/>
      <w:marLeft w:val="0"/>
      <w:marRight w:val="0"/>
      <w:marTop w:val="0"/>
      <w:marBottom w:val="0"/>
      <w:divBdr>
        <w:top w:val="none" w:sz="0" w:space="0" w:color="auto"/>
        <w:left w:val="none" w:sz="0" w:space="0" w:color="auto"/>
        <w:bottom w:val="none" w:sz="0" w:space="0" w:color="auto"/>
        <w:right w:val="none" w:sz="0" w:space="0" w:color="auto"/>
      </w:divBdr>
    </w:div>
    <w:div w:id="1196582298">
      <w:bodyDiv w:val="1"/>
      <w:marLeft w:val="0"/>
      <w:marRight w:val="0"/>
      <w:marTop w:val="0"/>
      <w:marBottom w:val="0"/>
      <w:divBdr>
        <w:top w:val="none" w:sz="0" w:space="0" w:color="auto"/>
        <w:left w:val="none" w:sz="0" w:space="0" w:color="auto"/>
        <w:bottom w:val="none" w:sz="0" w:space="0" w:color="auto"/>
        <w:right w:val="none" w:sz="0" w:space="0" w:color="auto"/>
      </w:divBdr>
    </w:div>
    <w:div w:id="1197041184">
      <w:bodyDiv w:val="1"/>
      <w:marLeft w:val="0"/>
      <w:marRight w:val="0"/>
      <w:marTop w:val="0"/>
      <w:marBottom w:val="0"/>
      <w:divBdr>
        <w:top w:val="none" w:sz="0" w:space="0" w:color="auto"/>
        <w:left w:val="none" w:sz="0" w:space="0" w:color="auto"/>
        <w:bottom w:val="none" w:sz="0" w:space="0" w:color="auto"/>
        <w:right w:val="none" w:sz="0" w:space="0" w:color="auto"/>
      </w:divBdr>
    </w:div>
    <w:div w:id="1197160419">
      <w:bodyDiv w:val="1"/>
      <w:marLeft w:val="0"/>
      <w:marRight w:val="0"/>
      <w:marTop w:val="0"/>
      <w:marBottom w:val="0"/>
      <w:divBdr>
        <w:top w:val="none" w:sz="0" w:space="0" w:color="auto"/>
        <w:left w:val="none" w:sz="0" w:space="0" w:color="auto"/>
        <w:bottom w:val="none" w:sz="0" w:space="0" w:color="auto"/>
        <w:right w:val="none" w:sz="0" w:space="0" w:color="auto"/>
      </w:divBdr>
    </w:div>
    <w:div w:id="1202208256">
      <w:bodyDiv w:val="1"/>
      <w:marLeft w:val="0"/>
      <w:marRight w:val="0"/>
      <w:marTop w:val="0"/>
      <w:marBottom w:val="0"/>
      <w:divBdr>
        <w:top w:val="none" w:sz="0" w:space="0" w:color="auto"/>
        <w:left w:val="none" w:sz="0" w:space="0" w:color="auto"/>
        <w:bottom w:val="none" w:sz="0" w:space="0" w:color="auto"/>
        <w:right w:val="none" w:sz="0" w:space="0" w:color="auto"/>
      </w:divBdr>
    </w:div>
    <w:div w:id="1204947114">
      <w:bodyDiv w:val="1"/>
      <w:marLeft w:val="0"/>
      <w:marRight w:val="0"/>
      <w:marTop w:val="0"/>
      <w:marBottom w:val="0"/>
      <w:divBdr>
        <w:top w:val="none" w:sz="0" w:space="0" w:color="auto"/>
        <w:left w:val="none" w:sz="0" w:space="0" w:color="auto"/>
        <w:bottom w:val="none" w:sz="0" w:space="0" w:color="auto"/>
        <w:right w:val="none" w:sz="0" w:space="0" w:color="auto"/>
      </w:divBdr>
    </w:div>
    <w:div w:id="1205409269">
      <w:bodyDiv w:val="1"/>
      <w:marLeft w:val="0"/>
      <w:marRight w:val="0"/>
      <w:marTop w:val="0"/>
      <w:marBottom w:val="0"/>
      <w:divBdr>
        <w:top w:val="none" w:sz="0" w:space="0" w:color="auto"/>
        <w:left w:val="none" w:sz="0" w:space="0" w:color="auto"/>
        <w:bottom w:val="none" w:sz="0" w:space="0" w:color="auto"/>
        <w:right w:val="none" w:sz="0" w:space="0" w:color="auto"/>
      </w:divBdr>
    </w:div>
    <w:div w:id="1206023343">
      <w:bodyDiv w:val="1"/>
      <w:marLeft w:val="0"/>
      <w:marRight w:val="0"/>
      <w:marTop w:val="0"/>
      <w:marBottom w:val="0"/>
      <w:divBdr>
        <w:top w:val="none" w:sz="0" w:space="0" w:color="auto"/>
        <w:left w:val="none" w:sz="0" w:space="0" w:color="auto"/>
        <w:bottom w:val="none" w:sz="0" w:space="0" w:color="auto"/>
        <w:right w:val="none" w:sz="0" w:space="0" w:color="auto"/>
      </w:divBdr>
    </w:div>
    <w:div w:id="1209534263">
      <w:bodyDiv w:val="1"/>
      <w:marLeft w:val="0"/>
      <w:marRight w:val="0"/>
      <w:marTop w:val="0"/>
      <w:marBottom w:val="0"/>
      <w:divBdr>
        <w:top w:val="none" w:sz="0" w:space="0" w:color="auto"/>
        <w:left w:val="none" w:sz="0" w:space="0" w:color="auto"/>
        <w:bottom w:val="none" w:sz="0" w:space="0" w:color="auto"/>
        <w:right w:val="none" w:sz="0" w:space="0" w:color="auto"/>
      </w:divBdr>
    </w:div>
    <w:div w:id="1212767732">
      <w:bodyDiv w:val="1"/>
      <w:marLeft w:val="0"/>
      <w:marRight w:val="0"/>
      <w:marTop w:val="0"/>
      <w:marBottom w:val="0"/>
      <w:divBdr>
        <w:top w:val="none" w:sz="0" w:space="0" w:color="auto"/>
        <w:left w:val="none" w:sz="0" w:space="0" w:color="auto"/>
        <w:bottom w:val="none" w:sz="0" w:space="0" w:color="auto"/>
        <w:right w:val="none" w:sz="0" w:space="0" w:color="auto"/>
      </w:divBdr>
      <w:divsChild>
        <w:div w:id="1866285239">
          <w:marLeft w:val="0"/>
          <w:marRight w:val="0"/>
          <w:marTop w:val="0"/>
          <w:marBottom w:val="0"/>
          <w:divBdr>
            <w:top w:val="none" w:sz="0" w:space="0" w:color="auto"/>
            <w:left w:val="none" w:sz="0" w:space="0" w:color="auto"/>
            <w:bottom w:val="none" w:sz="0" w:space="0" w:color="auto"/>
            <w:right w:val="none" w:sz="0" w:space="0" w:color="auto"/>
          </w:divBdr>
        </w:div>
      </w:divsChild>
    </w:div>
    <w:div w:id="1213227153">
      <w:bodyDiv w:val="1"/>
      <w:marLeft w:val="0"/>
      <w:marRight w:val="0"/>
      <w:marTop w:val="0"/>
      <w:marBottom w:val="0"/>
      <w:divBdr>
        <w:top w:val="none" w:sz="0" w:space="0" w:color="auto"/>
        <w:left w:val="none" w:sz="0" w:space="0" w:color="auto"/>
        <w:bottom w:val="none" w:sz="0" w:space="0" w:color="auto"/>
        <w:right w:val="none" w:sz="0" w:space="0" w:color="auto"/>
      </w:divBdr>
    </w:div>
    <w:div w:id="1215510522">
      <w:bodyDiv w:val="1"/>
      <w:marLeft w:val="0"/>
      <w:marRight w:val="0"/>
      <w:marTop w:val="0"/>
      <w:marBottom w:val="0"/>
      <w:divBdr>
        <w:top w:val="none" w:sz="0" w:space="0" w:color="auto"/>
        <w:left w:val="none" w:sz="0" w:space="0" w:color="auto"/>
        <w:bottom w:val="none" w:sz="0" w:space="0" w:color="auto"/>
        <w:right w:val="none" w:sz="0" w:space="0" w:color="auto"/>
      </w:divBdr>
    </w:div>
    <w:div w:id="1220246922">
      <w:bodyDiv w:val="1"/>
      <w:marLeft w:val="0"/>
      <w:marRight w:val="0"/>
      <w:marTop w:val="0"/>
      <w:marBottom w:val="0"/>
      <w:divBdr>
        <w:top w:val="none" w:sz="0" w:space="0" w:color="auto"/>
        <w:left w:val="none" w:sz="0" w:space="0" w:color="auto"/>
        <w:bottom w:val="none" w:sz="0" w:space="0" w:color="auto"/>
        <w:right w:val="none" w:sz="0" w:space="0" w:color="auto"/>
      </w:divBdr>
    </w:div>
    <w:div w:id="1220282975">
      <w:bodyDiv w:val="1"/>
      <w:marLeft w:val="0"/>
      <w:marRight w:val="0"/>
      <w:marTop w:val="0"/>
      <w:marBottom w:val="0"/>
      <w:divBdr>
        <w:top w:val="none" w:sz="0" w:space="0" w:color="auto"/>
        <w:left w:val="none" w:sz="0" w:space="0" w:color="auto"/>
        <w:bottom w:val="none" w:sz="0" w:space="0" w:color="auto"/>
        <w:right w:val="none" w:sz="0" w:space="0" w:color="auto"/>
      </w:divBdr>
    </w:div>
    <w:div w:id="1222256017">
      <w:bodyDiv w:val="1"/>
      <w:marLeft w:val="0"/>
      <w:marRight w:val="0"/>
      <w:marTop w:val="0"/>
      <w:marBottom w:val="0"/>
      <w:divBdr>
        <w:top w:val="none" w:sz="0" w:space="0" w:color="auto"/>
        <w:left w:val="none" w:sz="0" w:space="0" w:color="auto"/>
        <w:bottom w:val="none" w:sz="0" w:space="0" w:color="auto"/>
        <w:right w:val="none" w:sz="0" w:space="0" w:color="auto"/>
      </w:divBdr>
    </w:div>
    <w:div w:id="1226066825">
      <w:bodyDiv w:val="1"/>
      <w:marLeft w:val="0"/>
      <w:marRight w:val="0"/>
      <w:marTop w:val="0"/>
      <w:marBottom w:val="0"/>
      <w:divBdr>
        <w:top w:val="none" w:sz="0" w:space="0" w:color="auto"/>
        <w:left w:val="none" w:sz="0" w:space="0" w:color="auto"/>
        <w:bottom w:val="none" w:sz="0" w:space="0" w:color="auto"/>
        <w:right w:val="none" w:sz="0" w:space="0" w:color="auto"/>
      </w:divBdr>
    </w:div>
    <w:div w:id="1228497515">
      <w:bodyDiv w:val="1"/>
      <w:marLeft w:val="0"/>
      <w:marRight w:val="0"/>
      <w:marTop w:val="0"/>
      <w:marBottom w:val="0"/>
      <w:divBdr>
        <w:top w:val="none" w:sz="0" w:space="0" w:color="auto"/>
        <w:left w:val="none" w:sz="0" w:space="0" w:color="auto"/>
        <w:bottom w:val="none" w:sz="0" w:space="0" w:color="auto"/>
        <w:right w:val="none" w:sz="0" w:space="0" w:color="auto"/>
      </w:divBdr>
    </w:div>
    <w:div w:id="1228497622">
      <w:bodyDiv w:val="1"/>
      <w:marLeft w:val="0"/>
      <w:marRight w:val="0"/>
      <w:marTop w:val="0"/>
      <w:marBottom w:val="0"/>
      <w:divBdr>
        <w:top w:val="none" w:sz="0" w:space="0" w:color="auto"/>
        <w:left w:val="none" w:sz="0" w:space="0" w:color="auto"/>
        <w:bottom w:val="none" w:sz="0" w:space="0" w:color="auto"/>
        <w:right w:val="none" w:sz="0" w:space="0" w:color="auto"/>
      </w:divBdr>
    </w:div>
    <w:div w:id="1229728330">
      <w:bodyDiv w:val="1"/>
      <w:marLeft w:val="0"/>
      <w:marRight w:val="0"/>
      <w:marTop w:val="0"/>
      <w:marBottom w:val="0"/>
      <w:divBdr>
        <w:top w:val="none" w:sz="0" w:space="0" w:color="auto"/>
        <w:left w:val="none" w:sz="0" w:space="0" w:color="auto"/>
        <w:bottom w:val="none" w:sz="0" w:space="0" w:color="auto"/>
        <w:right w:val="none" w:sz="0" w:space="0" w:color="auto"/>
      </w:divBdr>
    </w:div>
    <w:div w:id="1231579784">
      <w:bodyDiv w:val="1"/>
      <w:marLeft w:val="0"/>
      <w:marRight w:val="0"/>
      <w:marTop w:val="0"/>
      <w:marBottom w:val="0"/>
      <w:divBdr>
        <w:top w:val="none" w:sz="0" w:space="0" w:color="auto"/>
        <w:left w:val="none" w:sz="0" w:space="0" w:color="auto"/>
        <w:bottom w:val="none" w:sz="0" w:space="0" w:color="auto"/>
        <w:right w:val="none" w:sz="0" w:space="0" w:color="auto"/>
      </w:divBdr>
    </w:div>
    <w:div w:id="1234271284">
      <w:bodyDiv w:val="1"/>
      <w:marLeft w:val="0"/>
      <w:marRight w:val="0"/>
      <w:marTop w:val="0"/>
      <w:marBottom w:val="0"/>
      <w:divBdr>
        <w:top w:val="none" w:sz="0" w:space="0" w:color="auto"/>
        <w:left w:val="none" w:sz="0" w:space="0" w:color="auto"/>
        <w:bottom w:val="none" w:sz="0" w:space="0" w:color="auto"/>
        <w:right w:val="none" w:sz="0" w:space="0" w:color="auto"/>
      </w:divBdr>
    </w:div>
    <w:div w:id="1237209370">
      <w:bodyDiv w:val="1"/>
      <w:marLeft w:val="0"/>
      <w:marRight w:val="0"/>
      <w:marTop w:val="0"/>
      <w:marBottom w:val="0"/>
      <w:divBdr>
        <w:top w:val="none" w:sz="0" w:space="0" w:color="auto"/>
        <w:left w:val="none" w:sz="0" w:space="0" w:color="auto"/>
        <w:bottom w:val="none" w:sz="0" w:space="0" w:color="auto"/>
        <w:right w:val="none" w:sz="0" w:space="0" w:color="auto"/>
      </w:divBdr>
      <w:divsChild>
        <w:div w:id="21832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99840">
      <w:bodyDiv w:val="1"/>
      <w:marLeft w:val="0"/>
      <w:marRight w:val="0"/>
      <w:marTop w:val="0"/>
      <w:marBottom w:val="0"/>
      <w:divBdr>
        <w:top w:val="none" w:sz="0" w:space="0" w:color="auto"/>
        <w:left w:val="none" w:sz="0" w:space="0" w:color="auto"/>
        <w:bottom w:val="none" w:sz="0" w:space="0" w:color="auto"/>
        <w:right w:val="none" w:sz="0" w:space="0" w:color="auto"/>
      </w:divBdr>
    </w:div>
    <w:div w:id="1242911496">
      <w:bodyDiv w:val="1"/>
      <w:marLeft w:val="0"/>
      <w:marRight w:val="0"/>
      <w:marTop w:val="0"/>
      <w:marBottom w:val="0"/>
      <w:divBdr>
        <w:top w:val="none" w:sz="0" w:space="0" w:color="auto"/>
        <w:left w:val="none" w:sz="0" w:space="0" w:color="auto"/>
        <w:bottom w:val="none" w:sz="0" w:space="0" w:color="auto"/>
        <w:right w:val="none" w:sz="0" w:space="0" w:color="auto"/>
      </w:divBdr>
    </w:div>
    <w:div w:id="1243562402">
      <w:bodyDiv w:val="1"/>
      <w:marLeft w:val="0"/>
      <w:marRight w:val="0"/>
      <w:marTop w:val="0"/>
      <w:marBottom w:val="0"/>
      <w:divBdr>
        <w:top w:val="none" w:sz="0" w:space="0" w:color="auto"/>
        <w:left w:val="none" w:sz="0" w:space="0" w:color="auto"/>
        <w:bottom w:val="none" w:sz="0" w:space="0" w:color="auto"/>
        <w:right w:val="none" w:sz="0" w:space="0" w:color="auto"/>
      </w:divBdr>
    </w:div>
    <w:div w:id="1243830998">
      <w:bodyDiv w:val="1"/>
      <w:marLeft w:val="0"/>
      <w:marRight w:val="0"/>
      <w:marTop w:val="0"/>
      <w:marBottom w:val="0"/>
      <w:divBdr>
        <w:top w:val="none" w:sz="0" w:space="0" w:color="auto"/>
        <w:left w:val="none" w:sz="0" w:space="0" w:color="auto"/>
        <w:bottom w:val="none" w:sz="0" w:space="0" w:color="auto"/>
        <w:right w:val="none" w:sz="0" w:space="0" w:color="auto"/>
      </w:divBdr>
    </w:div>
    <w:div w:id="1244098784">
      <w:bodyDiv w:val="1"/>
      <w:marLeft w:val="0"/>
      <w:marRight w:val="0"/>
      <w:marTop w:val="0"/>
      <w:marBottom w:val="0"/>
      <w:divBdr>
        <w:top w:val="none" w:sz="0" w:space="0" w:color="auto"/>
        <w:left w:val="none" w:sz="0" w:space="0" w:color="auto"/>
        <w:bottom w:val="none" w:sz="0" w:space="0" w:color="auto"/>
        <w:right w:val="none" w:sz="0" w:space="0" w:color="auto"/>
      </w:divBdr>
    </w:div>
    <w:div w:id="1248734155">
      <w:bodyDiv w:val="1"/>
      <w:marLeft w:val="0"/>
      <w:marRight w:val="0"/>
      <w:marTop w:val="0"/>
      <w:marBottom w:val="0"/>
      <w:divBdr>
        <w:top w:val="none" w:sz="0" w:space="0" w:color="auto"/>
        <w:left w:val="none" w:sz="0" w:space="0" w:color="auto"/>
        <w:bottom w:val="none" w:sz="0" w:space="0" w:color="auto"/>
        <w:right w:val="none" w:sz="0" w:space="0" w:color="auto"/>
      </w:divBdr>
    </w:div>
    <w:div w:id="1250694849">
      <w:bodyDiv w:val="1"/>
      <w:marLeft w:val="0"/>
      <w:marRight w:val="0"/>
      <w:marTop w:val="0"/>
      <w:marBottom w:val="0"/>
      <w:divBdr>
        <w:top w:val="none" w:sz="0" w:space="0" w:color="auto"/>
        <w:left w:val="none" w:sz="0" w:space="0" w:color="auto"/>
        <w:bottom w:val="none" w:sz="0" w:space="0" w:color="auto"/>
        <w:right w:val="none" w:sz="0" w:space="0" w:color="auto"/>
      </w:divBdr>
    </w:div>
    <w:div w:id="1253319904">
      <w:bodyDiv w:val="1"/>
      <w:marLeft w:val="0"/>
      <w:marRight w:val="0"/>
      <w:marTop w:val="0"/>
      <w:marBottom w:val="0"/>
      <w:divBdr>
        <w:top w:val="none" w:sz="0" w:space="0" w:color="auto"/>
        <w:left w:val="none" w:sz="0" w:space="0" w:color="auto"/>
        <w:bottom w:val="none" w:sz="0" w:space="0" w:color="auto"/>
        <w:right w:val="none" w:sz="0" w:space="0" w:color="auto"/>
      </w:divBdr>
    </w:div>
    <w:div w:id="1257205113">
      <w:bodyDiv w:val="1"/>
      <w:marLeft w:val="0"/>
      <w:marRight w:val="0"/>
      <w:marTop w:val="0"/>
      <w:marBottom w:val="0"/>
      <w:divBdr>
        <w:top w:val="none" w:sz="0" w:space="0" w:color="auto"/>
        <w:left w:val="none" w:sz="0" w:space="0" w:color="auto"/>
        <w:bottom w:val="none" w:sz="0" w:space="0" w:color="auto"/>
        <w:right w:val="none" w:sz="0" w:space="0" w:color="auto"/>
      </w:divBdr>
    </w:div>
    <w:div w:id="1257907028">
      <w:bodyDiv w:val="1"/>
      <w:marLeft w:val="0"/>
      <w:marRight w:val="0"/>
      <w:marTop w:val="0"/>
      <w:marBottom w:val="0"/>
      <w:divBdr>
        <w:top w:val="none" w:sz="0" w:space="0" w:color="auto"/>
        <w:left w:val="none" w:sz="0" w:space="0" w:color="auto"/>
        <w:bottom w:val="none" w:sz="0" w:space="0" w:color="auto"/>
        <w:right w:val="none" w:sz="0" w:space="0" w:color="auto"/>
      </w:divBdr>
    </w:div>
    <w:div w:id="1260063901">
      <w:bodyDiv w:val="1"/>
      <w:marLeft w:val="0"/>
      <w:marRight w:val="0"/>
      <w:marTop w:val="0"/>
      <w:marBottom w:val="0"/>
      <w:divBdr>
        <w:top w:val="none" w:sz="0" w:space="0" w:color="auto"/>
        <w:left w:val="none" w:sz="0" w:space="0" w:color="auto"/>
        <w:bottom w:val="none" w:sz="0" w:space="0" w:color="auto"/>
        <w:right w:val="none" w:sz="0" w:space="0" w:color="auto"/>
      </w:divBdr>
    </w:div>
    <w:div w:id="1263761313">
      <w:bodyDiv w:val="1"/>
      <w:marLeft w:val="0"/>
      <w:marRight w:val="0"/>
      <w:marTop w:val="0"/>
      <w:marBottom w:val="0"/>
      <w:divBdr>
        <w:top w:val="none" w:sz="0" w:space="0" w:color="auto"/>
        <w:left w:val="none" w:sz="0" w:space="0" w:color="auto"/>
        <w:bottom w:val="none" w:sz="0" w:space="0" w:color="auto"/>
        <w:right w:val="none" w:sz="0" w:space="0" w:color="auto"/>
      </w:divBdr>
    </w:div>
    <w:div w:id="1267154410">
      <w:bodyDiv w:val="1"/>
      <w:marLeft w:val="0"/>
      <w:marRight w:val="0"/>
      <w:marTop w:val="0"/>
      <w:marBottom w:val="0"/>
      <w:divBdr>
        <w:top w:val="none" w:sz="0" w:space="0" w:color="auto"/>
        <w:left w:val="none" w:sz="0" w:space="0" w:color="auto"/>
        <w:bottom w:val="none" w:sz="0" w:space="0" w:color="auto"/>
        <w:right w:val="none" w:sz="0" w:space="0" w:color="auto"/>
      </w:divBdr>
    </w:div>
    <w:div w:id="1268662414">
      <w:bodyDiv w:val="1"/>
      <w:marLeft w:val="0"/>
      <w:marRight w:val="0"/>
      <w:marTop w:val="0"/>
      <w:marBottom w:val="0"/>
      <w:divBdr>
        <w:top w:val="none" w:sz="0" w:space="0" w:color="auto"/>
        <w:left w:val="none" w:sz="0" w:space="0" w:color="auto"/>
        <w:bottom w:val="none" w:sz="0" w:space="0" w:color="auto"/>
        <w:right w:val="none" w:sz="0" w:space="0" w:color="auto"/>
      </w:divBdr>
    </w:div>
    <w:div w:id="1268853935">
      <w:bodyDiv w:val="1"/>
      <w:marLeft w:val="0"/>
      <w:marRight w:val="0"/>
      <w:marTop w:val="0"/>
      <w:marBottom w:val="0"/>
      <w:divBdr>
        <w:top w:val="none" w:sz="0" w:space="0" w:color="auto"/>
        <w:left w:val="none" w:sz="0" w:space="0" w:color="auto"/>
        <w:bottom w:val="none" w:sz="0" w:space="0" w:color="auto"/>
        <w:right w:val="none" w:sz="0" w:space="0" w:color="auto"/>
      </w:divBdr>
    </w:div>
    <w:div w:id="1270045046">
      <w:bodyDiv w:val="1"/>
      <w:marLeft w:val="0"/>
      <w:marRight w:val="0"/>
      <w:marTop w:val="0"/>
      <w:marBottom w:val="0"/>
      <w:divBdr>
        <w:top w:val="none" w:sz="0" w:space="0" w:color="auto"/>
        <w:left w:val="none" w:sz="0" w:space="0" w:color="auto"/>
        <w:bottom w:val="none" w:sz="0" w:space="0" w:color="auto"/>
        <w:right w:val="none" w:sz="0" w:space="0" w:color="auto"/>
      </w:divBdr>
    </w:div>
    <w:div w:id="1279140577">
      <w:bodyDiv w:val="1"/>
      <w:marLeft w:val="0"/>
      <w:marRight w:val="0"/>
      <w:marTop w:val="0"/>
      <w:marBottom w:val="0"/>
      <w:divBdr>
        <w:top w:val="none" w:sz="0" w:space="0" w:color="auto"/>
        <w:left w:val="none" w:sz="0" w:space="0" w:color="auto"/>
        <w:bottom w:val="none" w:sz="0" w:space="0" w:color="auto"/>
        <w:right w:val="none" w:sz="0" w:space="0" w:color="auto"/>
      </w:divBdr>
    </w:div>
    <w:div w:id="1280336298">
      <w:bodyDiv w:val="1"/>
      <w:marLeft w:val="0"/>
      <w:marRight w:val="0"/>
      <w:marTop w:val="0"/>
      <w:marBottom w:val="0"/>
      <w:divBdr>
        <w:top w:val="none" w:sz="0" w:space="0" w:color="auto"/>
        <w:left w:val="none" w:sz="0" w:space="0" w:color="auto"/>
        <w:bottom w:val="none" w:sz="0" w:space="0" w:color="auto"/>
        <w:right w:val="none" w:sz="0" w:space="0" w:color="auto"/>
      </w:divBdr>
    </w:div>
    <w:div w:id="1283539014">
      <w:bodyDiv w:val="1"/>
      <w:marLeft w:val="0"/>
      <w:marRight w:val="0"/>
      <w:marTop w:val="0"/>
      <w:marBottom w:val="0"/>
      <w:divBdr>
        <w:top w:val="none" w:sz="0" w:space="0" w:color="auto"/>
        <w:left w:val="none" w:sz="0" w:space="0" w:color="auto"/>
        <w:bottom w:val="none" w:sz="0" w:space="0" w:color="auto"/>
        <w:right w:val="none" w:sz="0" w:space="0" w:color="auto"/>
      </w:divBdr>
    </w:div>
    <w:div w:id="1284849259">
      <w:bodyDiv w:val="1"/>
      <w:marLeft w:val="0"/>
      <w:marRight w:val="0"/>
      <w:marTop w:val="0"/>
      <w:marBottom w:val="0"/>
      <w:divBdr>
        <w:top w:val="none" w:sz="0" w:space="0" w:color="auto"/>
        <w:left w:val="none" w:sz="0" w:space="0" w:color="auto"/>
        <w:bottom w:val="none" w:sz="0" w:space="0" w:color="auto"/>
        <w:right w:val="none" w:sz="0" w:space="0" w:color="auto"/>
      </w:divBdr>
      <w:divsChild>
        <w:div w:id="1735353526">
          <w:marLeft w:val="0"/>
          <w:marRight w:val="0"/>
          <w:marTop w:val="0"/>
          <w:marBottom w:val="0"/>
          <w:divBdr>
            <w:top w:val="none" w:sz="0" w:space="0" w:color="auto"/>
            <w:left w:val="none" w:sz="0" w:space="0" w:color="auto"/>
            <w:bottom w:val="none" w:sz="0" w:space="0" w:color="auto"/>
            <w:right w:val="none" w:sz="0" w:space="0" w:color="auto"/>
          </w:divBdr>
        </w:div>
      </w:divsChild>
    </w:div>
    <w:div w:id="1294403626">
      <w:bodyDiv w:val="1"/>
      <w:marLeft w:val="0"/>
      <w:marRight w:val="0"/>
      <w:marTop w:val="0"/>
      <w:marBottom w:val="0"/>
      <w:divBdr>
        <w:top w:val="none" w:sz="0" w:space="0" w:color="auto"/>
        <w:left w:val="none" w:sz="0" w:space="0" w:color="auto"/>
        <w:bottom w:val="none" w:sz="0" w:space="0" w:color="auto"/>
        <w:right w:val="none" w:sz="0" w:space="0" w:color="auto"/>
      </w:divBdr>
    </w:div>
    <w:div w:id="1294673134">
      <w:bodyDiv w:val="1"/>
      <w:marLeft w:val="0"/>
      <w:marRight w:val="0"/>
      <w:marTop w:val="0"/>
      <w:marBottom w:val="0"/>
      <w:divBdr>
        <w:top w:val="none" w:sz="0" w:space="0" w:color="auto"/>
        <w:left w:val="none" w:sz="0" w:space="0" w:color="auto"/>
        <w:bottom w:val="none" w:sz="0" w:space="0" w:color="auto"/>
        <w:right w:val="none" w:sz="0" w:space="0" w:color="auto"/>
      </w:divBdr>
      <w:divsChild>
        <w:div w:id="767772742">
          <w:marLeft w:val="0"/>
          <w:marRight w:val="0"/>
          <w:marTop w:val="0"/>
          <w:marBottom w:val="0"/>
          <w:divBdr>
            <w:top w:val="none" w:sz="0" w:space="0" w:color="auto"/>
            <w:left w:val="none" w:sz="0" w:space="0" w:color="auto"/>
            <w:bottom w:val="none" w:sz="0" w:space="0" w:color="auto"/>
            <w:right w:val="none" w:sz="0" w:space="0" w:color="auto"/>
          </w:divBdr>
        </w:div>
      </w:divsChild>
    </w:div>
    <w:div w:id="1295939615">
      <w:bodyDiv w:val="1"/>
      <w:marLeft w:val="0"/>
      <w:marRight w:val="0"/>
      <w:marTop w:val="0"/>
      <w:marBottom w:val="0"/>
      <w:divBdr>
        <w:top w:val="none" w:sz="0" w:space="0" w:color="auto"/>
        <w:left w:val="none" w:sz="0" w:space="0" w:color="auto"/>
        <w:bottom w:val="none" w:sz="0" w:space="0" w:color="auto"/>
        <w:right w:val="none" w:sz="0" w:space="0" w:color="auto"/>
      </w:divBdr>
    </w:div>
    <w:div w:id="1305697888">
      <w:bodyDiv w:val="1"/>
      <w:marLeft w:val="0"/>
      <w:marRight w:val="0"/>
      <w:marTop w:val="0"/>
      <w:marBottom w:val="0"/>
      <w:divBdr>
        <w:top w:val="none" w:sz="0" w:space="0" w:color="auto"/>
        <w:left w:val="none" w:sz="0" w:space="0" w:color="auto"/>
        <w:bottom w:val="none" w:sz="0" w:space="0" w:color="auto"/>
        <w:right w:val="none" w:sz="0" w:space="0" w:color="auto"/>
      </w:divBdr>
      <w:divsChild>
        <w:div w:id="45425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770904">
      <w:bodyDiv w:val="1"/>
      <w:marLeft w:val="0"/>
      <w:marRight w:val="0"/>
      <w:marTop w:val="0"/>
      <w:marBottom w:val="0"/>
      <w:divBdr>
        <w:top w:val="none" w:sz="0" w:space="0" w:color="auto"/>
        <w:left w:val="none" w:sz="0" w:space="0" w:color="auto"/>
        <w:bottom w:val="none" w:sz="0" w:space="0" w:color="auto"/>
        <w:right w:val="none" w:sz="0" w:space="0" w:color="auto"/>
      </w:divBdr>
    </w:div>
    <w:div w:id="1310983362">
      <w:bodyDiv w:val="1"/>
      <w:marLeft w:val="0"/>
      <w:marRight w:val="0"/>
      <w:marTop w:val="0"/>
      <w:marBottom w:val="0"/>
      <w:divBdr>
        <w:top w:val="none" w:sz="0" w:space="0" w:color="auto"/>
        <w:left w:val="none" w:sz="0" w:space="0" w:color="auto"/>
        <w:bottom w:val="none" w:sz="0" w:space="0" w:color="auto"/>
        <w:right w:val="none" w:sz="0" w:space="0" w:color="auto"/>
      </w:divBdr>
    </w:div>
    <w:div w:id="1312053584">
      <w:bodyDiv w:val="1"/>
      <w:marLeft w:val="0"/>
      <w:marRight w:val="0"/>
      <w:marTop w:val="0"/>
      <w:marBottom w:val="0"/>
      <w:divBdr>
        <w:top w:val="none" w:sz="0" w:space="0" w:color="auto"/>
        <w:left w:val="none" w:sz="0" w:space="0" w:color="auto"/>
        <w:bottom w:val="none" w:sz="0" w:space="0" w:color="auto"/>
        <w:right w:val="none" w:sz="0" w:space="0" w:color="auto"/>
      </w:divBdr>
    </w:div>
    <w:div w:id="1312104270">
      <w:bodyDiv w:val="1"/>
      <w:marLeft w:val="0"/>
      <w:marRight w:val="0"/>
      <w:marTop w:val="0"/>
      <w:marBottom w:val="0"/>
      <w:divBdr>
        <w:top w:val="none" w:sz="0" w:space="0" w:color="auto"/>
        <w:left w:val="none" w:sz="0" w:space="0" w:color="auto"/>
        <w:bottom w:val="none" w:sz="0" w:space="0" w:color="auto"/>
        <w:right w:val="none" w:sz="0" w:space="0" w:color="auto"/>
      </w:divBdr>
    </w:div>
    <w:div w:id="1317370285">
      <w:bodyDiv w:val="1"/>
      <w:marLeft w:val="0"/>
      <w:marRight w:val="0"/>
      <w:marTop w:val="0"/>
      <w:marBottom w:val="0"/>
      <w:divBdr>
        <w:top w:val="none" w:sz="0" w:space="0" w:color="auto"/>
        <w:left w:val="none" w:sz="0" w:space="0" w:color="auto"/>
        <w:bottom w:val="none" w:sz="0" w:space="0" w:color="auto"/>
        <w:right w:val="none" w:sz="0" w:space="0" w:color="auto"/>
      </w:divBdr>
    </w:div>
    <w:div w:id="1317956333">
      <w:bodyDiv w:val="1"/>
      <w:marLeft w:val="0"/>
      <w:marRight w:val="0"/>
      <w:marTop w:val="0"/>
      <w:marBottom w:val="0"/>
      <w:divBdr>
        <w:top w:val="none" w:sz="0" w:space="0" w:color="auto"/>
        <w:left w:val="none" w:sz="0" w:space="0" w:color="auto"/>
        <w:bottom w:val="none" w:sz="0" w:space="0" w:color="auto"/>
        <w:right w:val="none" w:sz="0" w:space="0" w:color="auto"/>
      </w:divBdr>
    </w:div>
    <w:div w:id="1318462865">
      <w:bodyDiv w:val="1"/>
      <w:marLeft w:val="0"/>
      <w:marRight w:val="0"/>
      <w:marTop w:val="0"/>
      <w:marBottom w:val="0"/>
      <w:divBdr>
        <w:top w:val="none" w:sz="0" w:space="0" w:color="auto"/>
        <w:left w:val="none" w:sz="0" w:space="0" w:color="auto"/>
        <w:bottom w:val="none" w:sz="0" w:space="0" w:color="auto"/>
        <w:right w:val="none" w:sz="0" w:space="0" w:color="auto"/>
      </w:divBdr>
    </w:div>
    <w:div w:id="1319773727">
      <w:bodyDiv w:val="1"/>
      <w:marLeft w:val="0"/>
      <w:marRight w:val="0"/>
      <w:marTop w:val="0"/>
      <w:marBottom w:val="0"/>
      <w:divBdr>
        <w:top w:val="none" w:sz="0" w:space="0" w:color="auto"/>
        <w:left w:val="none" w:sz="0" w:space="0" w:color="auto"/>
        <w:bottom w:val="none" w:sz="0" w:space="0" w:color="auto"/>
        <w:right w:val="none" w:sz="0" w:space="0" w:color="auto"/>
      </w:divBdr>
    </w:div>
    <w:div w:id="1321469951">
      <w:bodyDiv w:val="1"/>
      <w:marLeft w:val="0"/>
      <w:marRight w:val="0"/>
      <w:marTop w:val="0"/>
      <w:marBottom w:val="0"/>
      <w:divBdr>
        <w:top w:val="none" w:sz="0" w:space="0" w:color="auto"/>
        <w:left w:val="none" w:sz="0" w:space="0" w:color="auto"/>
        <w:bottom w:val="none" w:sz="0" w:space="0" w:color="auto"/>
        <w:right w:val="none" w:sz="0" w:space="0" w:color="auto"/>
      </w:divBdr>
    </w:div>
    <w:div w:id="1323505484">
      <w:bodyDiv w:val="1"/>
      <w:marLeft w:val="0"/>
      <w:marRight w:val="0"/>
      <w:marTop w:val="0"/>
      <w:marBottom w:val="0"/>
      <w:divBdr>
        <w:top w:val="none" w:sz="0" w:space="0" w:color="auto"/>
        <w:left w:val="none" w:sz="0" w:space="0" w:color="auto"/>
        <w:bottom w:val="none" w:sz="0" w:space="0" w:color="auto"/>
        <w:right w:val="none" w:sz="0" w:space="0" w:color="auto"/>
      </w:divBdr>
    </w:div>
    <w:div w:id="1324703026">
      <w:bodyDiv w:val="1"/>
      <w:marLeft w:val="0"/>
      <w:marRight w:val="0"/>
      <w:marTop w:val="0"/>
      <w:marBottom w:val="0"/>
      <w:divBdr>
        <w:top w:val="none" w:sz="0" w:space="0" w:color="auto"/>
        <w:left w:val="none" w:sz="0" w:space="0" w:color="auto"/>
        <w:bottom w:val="none" w:sz="0" w:space="0" w:color="auto"/>
        <w:right w:val="none" w:sz="0" w:space="0" w:color="auto"/>
      </w:divBdr>
    </w:div>
    <w:div w:id="1325863488">
      <w:bodyDiv w:val="1"/>
      <w:marLeft w:val="0"/>
      <w:marRight w:val="0"/>
      <w:marTop w:val="0"/>
      <w:marBottom w:val="0"/>
      <w:divBdr>
        <w:top w:val="none" w:sz="0" w:space="0" w:color="auto"/>
        <w:left w:val="none" w:sz="0" w:space="0" w:color="auto"/>
        <w:bottom w:val="none" w:sz="0" w:space="0" w:color="auto"/>
        <w:right w:val="none" w:sz="0" w:space="0" w:color="auto"/>
      </w:divBdr>
      <w:divsChild>
        <w:div w:id="1921063526">
          <w:marLeft w:val="0"/>
          <w:marRight w:val="0"/>
          <w:marTop w:val="0"/>
          <w:marBottom w:val="0"/>
          <w:divBdr>
            <w:top w:val="none" w:sz="0" w:space="0" w:color="auto"/>
            <w:left w:val="none" w:sz="0" w:space="0" w:color="auto"/>
            <w:bottom w:val="none" w:sz="0" w:space="0" w:color="auto"/>
            <w:right w:val="none" w:sz="0" w:space="0" w:color="auto"/>
          </w:divBdr>
        </w:div>
      </w:divsChild>
    </w:div>
    <w:div w:id="1327125421">
      <w:bodyDiv w:val="1"/>
      <w:marLeft w:val="0"/>
      <w:marRight w:val="0"/>
      <w:marTop w:val="0"/>
      <w:marBottom w:val="0"/>
      <w:divBdr>
        <w:top w:val="none" w:sz="0" w:space="0" w:color="auto"/>
        <w:left w:val="none" w:sz="0" w:space="0" w:color="auto"/>
        <w:bottom w:val="none" w:sz="0" w:space="0" w:color="auto"/>
        <w:right w:val="none" w:sz="0" w:space="0" w:color="auto"/>
      </w:divBdr>
    </w:div>
    <w:div w:id="1327830394">
      <w:bodyDiv w:val="1"/>
      <w:marLeft w:val="0"/>
      <w:marRight w:val="0"/>
      <w:marTop w:val="0"/>
      <w:marBottom w:val="0"/>
      <w:divBdr>
        <w:top w:val="none" w:sz="0" w:space="0" w:color="auto"/>
        <w:left w:val="none" w:sz="0" w:space="0" w:color="auto"/>
        <w:bottom w:val="none" w:sz="0" w:space="0" w:color="auto"/>
        <w:right w:val="none" w:sz="0" w:space="0" w:color="auto"/>
      </w:divBdr>
    </w:div>
    <w:div w:id="1328941121">
      <w:bodyDiv w:val="1"/>
      <w:marLeft w:val="0"/>
      <w:marRight w:val="0"/>
      <w:marTop w:val="0"/>
      <w:marBottom w:val="0"/>
      <w:divBdr>
        <w:top w:val="none" w:sz="0" w:space="0" w:color="auto"/>
        <w:left w:val="none" w:sz="0" w:space="0" w:color="auto"/>
        <w:bottom w:val="none" w:sz="0" w:space="0" w:color="auto"/>
        <w:right w:val="none" w:sz="0" w:space="0" w:color="auto"/>
      </w:divBdr>
    </w:div>
    <w:div w:id="1332831930">
      <w:bodyDiv w:val="1"/>
      <w:marLeft w:val="0"/>
      <w:marRight w:val="0"/>
      <w:marTop w:val="0"/>
      <w:marBottom w:val="0"/>
      <w:divBdr>
        <w:top w:val="none" w:sz="0" w:space="0" w:color="auto"/>
        <w:left w:val="none" w:sz="0" w:space="0" w:color="auto"/>
        <w:bottom w:val="none" w:sz="0" w:space="0" w:color="auto"/>
        <w:right w:val="none" w:sz="0" w:space="0" w:color="auto"/>
      </w:divBdr>
    </w:div>
    <w:div w:id="1334868666">
      <w:bodyDiv w:val="1"/>
      <w:marLeft w:val="0"/>
      <w:marRight w:val="0"/>
      <w:marTop w:val="0"/>
      <w:marBottom w:val="0"/>
      <w:divBdr>
        <w:top w:val="none" w:sz="0" w:space="0" w:color="auto"/>
        <w:left w:val="none" w:sz="0" w:space="0" w:color="auto"/>
        <w:bottom w:val="none" w:sz="0" w:space="0" w:color="auto"/>
        <w:right w:val="none" w:sz="0" w:space="0" w:color="auto"/>
      </w:divBdr>
    </w:div>
    <w:div w:id="1336299943">
      <w:bodyDiv w:val="1"/>
      <w:marLeft w:val="0"/>
      <w:marRight w:val="0"/>
      <w:marTop w:val="0"/>
      <w:marBottom w:val="0"/>
      <w:divBdr>
        <w:top w:val="none" w:sz="0" w:space="0" w:color="auto"/>
        <w:left w:val="none" w:sz="0" w:space="0" w:color="auto"/>
        <w:bottom w:val="none" w:sz="0" w:space="0" w:color="auto"/>
        <w:right w:val="none" w:sz="0" w:space="0" w:color="auto"/>
      </w:divBdr>
    </w:div>
    <w:div w:id="1336759202">
      <w:bodyDiv w:val="1"/>
      <w:marLeft w:val="0"/>
      <w:marRight w:val="0"/>
      <w:marTop w:val="0"/>
      <w:marBottom w:val="0"/>
      <w:divBdr>
        <w:top w:val="none" w:sz="0" w:space="0" w:color="auto"/>
        <w:left w:val="none" w:sz="0" w:space="0" w:color="auto"/>
        <w:bottom w:val="none" w:sz="0" w:space="0" w:color="auto"/>
        <w:right w:val="none" w:sz="0" w:space="0" w:color="auto"/>
      </w:divBdr>
    </w:div>
    <w:div w:id="1338850928">
      <w:bodyDiv w:val="1"/>
      <w:marLeft w:val="0"/>
      <w:marRight w:val="0"/>
      <w:marTop w:val="0"/>
      <w:marBottom w:val="0"/>
      <w:divBdr>
        <w:top w:val="none" w:sz="0" w:space="0" w:color="auto"/>
        <w:left w:val="none" w:sz="0" w:space="0" w:color="auto"/>
        <w:bottom w:val="none" w:sz="0" w:space="0" w:color="auto"/>
        <w:right w:val="none" w:sz="0" w:space="0" w:color="auto"/>
      </w:divBdr>
    </w:div>
    <w:div w:id="1345597745">
      <w:bodyDiv w:val="1"/>
      <w:marLeft w:val="0"/>
      <w:marRight w:val="0"/>
      <w:marTop w:val="0"/>
      <w:marBottom w:val="0"/>
      <w:divBdr>
        <w:top w:val="none" w:sz="0" w:space="0" w:color="auto"/>
        <w:left w:val="none" w:sz="0" w:space="0" w:color="auto"/>
        <w:bottom w:val="none" w:sz="0" w:space="0" w:color="auto"/>
        <w:right w:val="none" w:sz="0" w:space="0" w:color="auto"/>
      </w:divBdr>
    </w:div>
    <w:div w:id="1347370817">
      <w:bodyDiv w:val="1"/>
      <w:marLeft w:val="0"/>
      <w:marRight w:val="0"/>
      <w:marTop w:val="0"/>
      <w:marBottom w:val="0"/>
      <w:divBdr>
        <w:top w:val="none" w:sz="0" w:space="0" w:color="auto"/>
        <w:left w:val="none" w:sz="0" w:space="0" w:color="auto"/>
        <w:bottom w:val="none" w:sz="0" w:space="0" w:color="auto"/>
        <w:right w:val="none" w:sz="0" w:space="0" w:color="auto"/>
      </w:divBdr>
    </w:div>
    <w:div w:id="1353023111">
      <w:bodyDiv w:val="1"/>
      <w:marLeft w:val="0"/>
      <w:marRight w:val="0"/>
      <w:marTop w:val="0"/>
      <w:marBottom w:val="0"/>
      <w:divBdr>
        <w:top w:val="none" w:sz="0" w:space="0" w:color="auto"/>
        <w:left w:val="none" w:sz="0" w:space="0" w:color="auto"/>
        <w:bottom w:val="none" w:sz="0" w:space="0" w:color="auto"/>
        <w:right w:val="none" w:sz="0" w:space="0" w:color="auto"/>
      </w:divBdr>
    </w:div>
    <w:div w:id="1357463847">
      <w:bodyDiv w:val="1"/>
      <w:marLeft w:val="0"/>
      <w:marRight w:val="0"/>
      <w:marTop w:val="0"/>
      <w:marBottom w:val="0"/>
      <w:divBdr>
        <w:top w:val="none" w:sz="0" w:space="0" w:color="auto"/>
        <w:left w:val="none" w:sz="0" w:space="0" w:color="auto"/>
        <w:bottom w:val="none" w:sz="0" w:space="0" w:color="auto"/>
        <w:right w:val="none" w:sz="0" w:space="0" w:color="auto"/>
      </w:divBdr>
    </w:div>
    <w:div w:id="1359234462">
      <w:bodyDiv w:val="1"/>
      <w:marLeft w:val="0"/>
      <w:marRight w:val="0"/>
      <w:marTop w:val="0"/>
      <w:marBottom w:val="0"/>
      <w:divBdr>
        <w:top w:val="none" w:sz="0" w:space="0" w:color="auto"/>
        <w:left w:val="none" w:sz="0" w:space="0" w:color="auto"/>
        <w:bottom w:val="none" w:sz="0" w:space="0" w:color="auto"/>
        <w:right w:val="none" w:sz="0" w:space="0" w:color="auto"/>
      </w:divBdr>
    </w:div>
    <w:div w:id="1359551731">
      <w:bodyDiv w:val="1"/>
      <w:marLeft w:val="0"/>
      <w:marRight w:val="0"/>
      <w:marTop w:val="0"/>
      <w:marBottom w:val="0"/>
      <w:divBdr>
        <w:top w:val="none" w:sz="0" w:space="0" w:color="auto"/>
        <w:left w:val="none" w:sz="0" w:space="0" w:color="auto"/>
        <w:bottom w:val="none" w:sz="0" w:space="0" w:color="auto"/>
        <w:right w:val="none" w:sz="0" w:space="0" w:color="auto"/>
      </w:divBdr>
    </w:div>
    <w:div w:id="1362826053">
      <w:bodyDiv w:val="1"/>
      <w:marLeft w:val="0"/>
      <w:marRight w:val="0"/>
      <w:marTop w:val="0"/>
      <w:marBottom w:val="0"/>
      <w:divBdr>
        <w:top w:val="none" w:sz="0" w:space="0" w:color="auto"/>
        <w:left w:val="none" w:sz="0" w:space="0" w:color="auto"/>
        <w:bottom w:val="none" w:sz="0" w:space="0" w:color="auto"/>
        <w:right w:val="none" w:sz="0" w:space="0" w:color="auto"/>
      </w:divBdr>
    </w:div>
    <w:div w:id="1364866634">
      <w:bodyDiv w:val="1"/>
      <w:marLeft w:val="0"/>
      <w:marRight w:val="0"/>
      <w:marTop w:val="0"/>
      <w:marBottom w:val="0"/>
      <w:divBdr>
        <w:top w:val="none" w:sz="0" w:space="0" w:color="auto"/>
        <w:left w:val="none" w:sz="0" w:space="0" w:color="auto"/>
        <w:bottom w:val="none" w:sz="0" w:space="0" w:color="auto"/>
        <w:right w:val="none" w:sz="0" w:space="0" w:color="auto"/>
      </w:divBdr>
    </w:div>
    <w:div w:id="1365911239">
      <w:bodyDiv w:val="1"/>
      <w:marLeft w:val="0"/>
      <w:marRight w:val="0"/>
      <w:marTop w:val="0"/>
      <w:marBottom w:val="0"/>
      <w:divBdr>
        <w:top w:val="none" w:sz="0" w:space="0" w:color="auto"/>
        <w:left w:val="none" w:sz="0" w:space="0" w:color="auto"/>
        <w:bottom w:val="none" w:sz="0" w:space="0" w:color="auto"/>
        <w:right w:val="none" w:sz="0" w:space="0" w:color="auto"/>
      </w:divBdr>
      <w:divsChild>
        <w:div w:id="1291786480">
          <w:marLeft w:val="0"/>
          <w:marRight w:val="0"/>
          <w:marTop w:val="0"/>
          <w:marBottom w:val="0"/>
          <w:divBdr>
            <w:top w:val="none" w:sz="0" w:space="0" w:color="auto"/>
            <w:left w:val="none" w:sz="0" w:space="0" w:color="auto"/>
            <w:bottom w:val="none" w:sz="0" w:space="0" w:color="auto"/>
            <w:right w:val="none" w:sz="0" w:space="0" w:color="auto"/>
          </w:divBdr>
        </w:div>
      </w:divsChild>
    </w:div>
    <w:div w:id="1367564682">
      <w:bodyDiv w:val="1"/>
      <w:marLeft w:val="0"/>
      <w:marRight w:val="0"/>
      <w:marTop w:val="0"/>
      <w:marBottom w:val="0"/>
      <w:divBdr>
        <w:top w:val="none" w:sz="0" w:space="0" w:color="auto"/>
        <w:left w:val="none" w:sz="0" w:space="0" w:color="auto"/>
        <w:bottom w:val="none" w:sz="0" w:space="0" w:color="auto"/>
        <w:right w:val="none" w:sz="0" w:space="0" w:color="auto"/>
      </w:divBdr>
    </w:div>
    <w:div w:id="1370227170">
      <w:bodyDiv w:val="1"/>
      <w:marLeft w:val="0"/>
      <w:marRight w:val="0"/>
      <w:marTop w:val="0"/>
      <w:marBottom w:val="0"/>
      <w:divBdr>
        <w:top w:val="none" w:sz="0" w:space="0" w:color="auto"/>
        <w:left w:val="none" w:sz="0" w:space="0" w:color="auto"/>
        <w:bottom w:val="none" w:sz="0" w:space="0" w:color="auto"/>
        <w:right w:val="none" w:sz="0" w:space="0" w:color="auto"/>
      </w:divBdr>
    </w:div>
    <w:div w:id="1370571645">
      <w:bodyDiv w:val="1"/>
      <w:marLeft w:val="0"/>
      <w:marRight w:val="0"/>
      <w:marTop w:val="0"/>
      <w:marBottom w:val="0"/>
      <w:divBdr>
        <w:top w:val="none" w:sz="0" w:space="0" w:color="auto"/>
        <w:left w:val="none" w:sz="0" w:space="0" w:color="auto"/>
        <w:bottom w:val="none" w:sz="0" w:space="0" w:color="auto"/>
        <w:right w:val="none" w:sz="0" w:space="0" w:color="auto"/>
      </w:divBdr>
    </w:div>
    <w:div w:id="1371958031">
      <w:bodyDiv w:val="1"/>
      <w:marLeft w:val="0"/>
      <w:marRight w:val="0"/>
      <w:marTop w:val="0"/>
      <w:marBottom w:val="0"/>
      <w:divBdr>
        <w:top w:val="none" w:sz="0" w:space="0" w:color="auto"/>
        <w:left w:val="none" w:sz="0" w:space="0" w:color="auto"/>
        <w:bottom w:val="none" w:sz="0" w:space="0" w:color="auto"/>
        <w:right w:val="none" w:sz="0" w:space="0" w:color="auto"/>
      </w:divBdr>
    </w:div>
    <w:div w:id="1372267736">
      <w:bodyDiv w:val="1"/>
      <w:marLeft w:val="0"/>
      <w:marRight w:val="0"/>
      <w:marTop w:val="0"/>
      <w:marBottom w:val="0"/>
      <w:divBdr>
        <w:top w:val="none" w:sz="0" w:space="0" w:color="auto"/>
        <w:left w:val="none" w:sz="0" w:space="0" w:color="auto"/>
        <w:bottom w:val="none" w:sz="0" w:space="0" w:color="auto"/>
        <w:right w:val="none" w:sz="0" w:space="0" w:color="auto"/>
      </w:divBdr>
    </w:div>
    <w:div w:id="1373337791">
      <w:bodyDiv w:val="1"/>
      <w:marLeft w:val="0"/>
      <w:marRight w:val="0"/>
      <w:marTop w:val="0"/>
      <w:marBottom w:val="0"/>
      <w:divBdr>
        <w:top w:val="none" w:sz="0" w:space="0" w:color="auto"/>
        <w:left w:val="none" w:sz="0" w:space="0" w:color="auto"/>
        <w:bottom w:val="none" w:sz="0" w:space="0" w:color="auto"/>
        <w:right w:val="none" w:sz="0" w:space="0" w:color="auto"/>
      </w:divBdr>
    </w:div>
    <w:div w:id="1374228575">
      <w:bodyDiv w:val="1"/>
      <w:marLeft w:val="0"/>
      <w:marRight w:val="0"/>
      <w:marTop w:val="0"/>
      <w:marBottom w:val="0"/>
      <w:divBdr>
        <w:top w:val="none" w:sz="0" w:space="0" w:color="auto"/>
        <w:left w:val="none" w:sz="0" w:space="0" w:color="auto"/>
        <w:bottom w:val="none" w:sz="0" w:space="0" w:color="auto"/>
        <w:right w:val="none" w:sz="0" w:space="0" w:color="auto"/>
      </w:divBdr>
    </w:div>
    <w:div w:id="1374498061">
      <w:bodyDiv w:val="1"/>
      <w:marLeft w:val="0"/>
      <w:marRight w:val="0"/>
      <w:marTop w:val="0"/>
      <w:marBottom w:val="0"/>
      <w:divBdr>
        <w:top w:val="none" w:sz="0" w:space="0" w:color="auto"/>
        <w:left w:val="none" w:sz="0" w:space="0" w:color="auto"/>
        <w:bottom w:val="none" w:sz="0" w:space="0" w:color="auto"/>
        <w:right w:val="none" w:sz="0" w:space="0" w:color="auto"/>
      </w:divBdr>
    </w:div>
    <w:div w:id="1376387626">
      <w:bodyDiv w:val="1"/>
      <w:marLeft w:val="0"/>
      <w:marRight w:val="0"/>
      <w:marTop w:val="0"/>
      <w:marBottom w:val="0"/>
      <w:divBdr>
        <w:top w:val="none" w:sz="0" w:space="0" w:color="auto"/>
        <w:left w:val="none" w:sz="0" w:space="0" w:color="auto"/>
        <w:bottom w:val="none" w:sz="0" w:space="0" w:color="auto"/>
        <w:right w:val="none" w:sz="0" w:space="0" w:color="auto"/>
      </w:divBdr>
    </w:div>
    <w:div w:id="1377241332">
      <w:bodyDiv w:val="1"/>
      <w:marLeft w:val="0"/>
      <w:marRight w:val="0"/>
      <w:marTop w:val="0"/>
      <w:marBottom w:val="0"/>
      <w:divBdr>
        <w:top w:val="none" w:sz="0" w:space="0" w:color="auto"/>
        <w:left w:val="none" w:sz="0" w:space="0" w:color="auto"/>
        <w:bottom w:val="none" w:sz="0" w:space="0" w:color="auto"/>
        <w:right w:val="none" w:sz="0" w:space="0" w:color="auto"/>
      </w:divBdr>
    </w:div>
    <w:div w:id="1382094032">
      <w:bodyDiv w:val="1"/>
      <w:marLeft w:val="0"/>
      <w:marRight w:val="0"/>
      <w:marTop w:val="0"/>
      <w:marBottom w:val="0"/>
      <w:divBdr>
        <w:top w:val="none" w:sz="0" w:space="0" w:color="auto"/>
        <w:left w:val="none" w:sz="0" w:space="0" w:color="auto"/>
        <w:bottom w:val="none" w:sz="0" w:space="0" w:color="auto"/>
        <w:right w:val="none" w:sz="0" w:space="0" w:color="auto"/>
      </w:divBdr>
    </w:div>
    <w:div w:id="1386442157">
      <w:bodyDiv w:val="1"/>
      <w:marLeft w:val="0"/>
      <w:marRight w:val="0"/>
      <w:marTop w:val="0"/>
      <w:marBottom w:val="0"/>
      <w:divBdr>
        <w:top w:val="none" w:sz="0" w:space="0" w:color="auto"/>
        <w:left w:val="none" w:sz="0" w:space="0" w:color="auto"/>
        <w:bottom w:val="none" w:sz="0" w:space="0" w:color="auto"/>
        <w:right w:val="none" w:sz="0" w:space="0" w:color="auto"/>
      </w:divBdr>
    </w:div>
    <w:div w:id="1387535162">
      <w:bodyDiv w:val="1"/>
      <w:marLeft w:val="0"/>
      <w:marRight w:val="0"/>
      <w:marTop w:val="0"/>
      <w:marBottom w:val="0"/>
      <w:divBdr>
        <w:top w:val="none" w:sz="0" w:space="0" w:color="auto"/>
        <w:left w:val="none" w:sz="0" w:space="0" w:color="auto"/>
        <w:bottom w:val="none" w:sz="0" w:space="0" w:color="auto"/>
        <w:right w:val="none" w:sz="0" w:space="0" w:color="auto"/>
      </w:divBdr>
    </w:div>
    <w:div w:id="1387989553">
      <w:bodyDiv w:val="1"/>
      <w:marLeft w:val="0"/>
      <w:marRight w:val="0"/>
      <w:marTop w:val="0"/>
      <w:marBottom w:val="0"/>
      <w:divBdr>
        <w:top w:val="none" w:sz="0" w:space="0" w:color="auto"/>
        <w:left w:val="none" w:sz="0" w:space="0" w:color="auto"/>
        <w:bottom w:val="none" w:sz="0" w:space="0" w:color="auto"/>
        <w:right w:val="none" w:sz="0" w:space="0" w:color="auto"/>
      </w:divBdr>
    </w:div>
    <w:div w:id="1388261447">
      <w:bodyDiv w:val="1"/>
      <w:marLeft w:val="0"/>
      <w:marRight w:val="0"/>
      <w:marTop w:val="0"/>
      <w:marBottom w:val="0"/>
      <w:divBdr>
        <w:top w:val="none" w:sz="0" w:space="0" w:color="auto"/>
        <w:left w:val="none" w:sz="0" w:space="0" w:color="auto"/>
        <w:bottom w:val="none" w:sz="0" w:space="0" w:color="auto"/>
        <w:right w:val="none" w:sz="0" w:space="0" w:color="auto"/>
      </w:divBdr>
    </w:div>
    <w:div w:id="1394278976">
      <w:bodyDiv w:val="1"/>
      <w:marLeft w:val="0"/>
      <w:marRight w:val="0"/>
      <w:marTop w:val="0"/>
      <w:marBottom w:val="0"/>
      <w:divBdr>
        <w:top w:val="none" w:sz="0" w:space="0" w:color="auto"/>
        <w:left w:val="none" w:sz="0" w:space="0" w:color="auto"/>
        <w:bottom w:val="none" w:sz="0" w:space="0" w:color="auto"/>
        <w:right w:val="none" w:sz="0" w:space="0" w:color="auto"/>
      </w:divBdr>
    </w:div>
    <w:div w:id="1396196091">
      <w:bodyDiv w:val="1"/>
      <w:marLeft w:val="0"/>
      <w:marRight w:val="0"/>
      <w:marTop w:val="0"/>
      <w:marBottom w:val="0"/>
      <w:divBdr>
        <w:top w:val="none" w:sz="0" w:space="0" w:color="auto"/>
        <w:left w:val="none" w:sz="0" w:space="0" w:color="auto"/>
        <w:bottom w:val="none" w:sz="0" w:space="0" w:color="auto"/>
        <w:right w:val="none" w:sz="0" w:space="0" w:color="auto"/>
      </w:divBdr>
    </w:div>
    <w:div w:id="1397051564">
      <w:bodyDiv w:val="1"/>
      <w:marLeft w:val="0"/>
      <w:marRight w:val="0"/>
      <w:marTop w:val="0"/>
      <w:marBottom w:val="0"/>
      <w:divBdr>
        <w:top w:val="none" w:sz="0" w:space="0" w:color="auto"/>
        <w:left w:val="none" w:sz="0" w:space="0" w:color="auto"/>
        <w:bottom w:val="none" w:sz="0" w:space="0" w:color="auto"/>
        <w:right w:val="none" w:sz="0" w:space="0" w:color="auto"/>
      </w:divBdr>
    </w:div>
    <w:div w:id="1397361879">
      <w:bodyDiv w:val="1"/>
      <w:marLeft w:val="0"/>
      <w:marRight w:val="0"/>
      <w:marTop w:val="0"/>
      <w:marBottom w:val="0"/>
      <w:divBdr>
        <w:top w:val="none" w:sz="0" w:space="0" w:color="auto"/>
        <w:left w:val="none" w:sz="0" w:space="0" w:color="auto"/>
        <w:bottom w:val="none" w:sz="0" w:space="0" w:color="auto"/>
        <w:right w:val="none" w:sz="0" w:space="0" w:color="auto"/>
      </w:divBdr>
    </w:div>
    <w:div w:id="1397510057">
      <w:bodyDiv w:val="1"/>
      <w:marLeft w:val="0"/>
      <w:marRight w:val="0"/>
      <w:marTop w:val="0"/>
      <w:marBottom w:val="0"/>
      <w:divBdr>
        <w:top w:val="none" w:sz="0" w:space="0" w:color="auto"/>
        <w:left w:val="none" w:sz="0" w:space="0" w:color="auto"/>
        <w:bottom w:val="none" w:sz="0" w:space="0" w:color="auto"/>
        <w:right w:val="none" w:sz="0" w:space="0" w:color="auto"/>
      </w:divBdr>
    </w:div>
    <w:div w:id="1400712305">
      <w:bodyDiv w:val="1"/>
      <w:marLeft w:val="0"/>
      <w:marRight w:val="0"/>
      <w:marTop w:val="0"/>
      <w:marBottom w:val="0"/>
      <w:divBdr>
        <w:top w:val="none" w:sz="0" w:space="0" w:color="auto"/>
        <w:left w:val="none" w:sz="0" w:space="0" w:color="auto"/>
        <w:bottom w:val="none" w:sz="0" w:space="0" w:color="auto"/>
        <w:right w:val="none" w:sz="0" w:space="0" w:color="auto"/>
      </w:divBdr>
    </w:div>
    <w:div w:id="1402486432">
      <w:bodyDiv w:val="1"/>
      <w:marLeft w:val="0"/>
      <w:marRight w:val="0"/>
      <w:marTop w:val="0"/>
      <w:marBottom w:val="0"/>
      <w:divBdr>
        <w:top w:val="none" w:sz="0" w:space="0" w:color="auto"/>
        <w:left w:val="none" w:sz="0" w:space="0" w:color="auto"/>
        <w:bottom w:val="none" w:sz="0" w:space="0" w:color="auto"/>
        <w:right w:val="none" w:sz="0" w:space="0" w:color="auto"/>
      </w:divBdr>
    </w:div>
    <w:div w:id="1404643650">
      <w:bodyDiv w:val="1"/>
      <w:marLeft w:val="0"/>
      <w:marRight w:val="0"/>
      <w:marTop w:val="0"/>
      <w:marBottom w:val="0"/>
      <w:divBdr>
        <w:top w:val="none" w:sz="0" w:space="0" w:color="auto"/>
        <w:left w:val="none" w:sz="0" w:space="0" w:color="auto"/>
        <w:bottom w:val="none" w:sz="0" w:space="0" w:color="auto"/>
        <w:right w:val="none" w:sz="0" w:space="0" w:color="auto"/>
      </w:divBdr>
    </w:div>
    <w:div w:id="1416508739">
      <w:bodyDiv w:val="1"/>
      <w:marLeft w:val="0"/>
      <w:marRight w:val="0"/>
      <w:marTop w:val="0"/>
      <w:marBottom w:val="0"/>
      <w:divBdr>
        <w:top w:val="none" w:sz="0" w:space="0" w:color="auto"/>
        <w:left w:val="none" w:sz="0" w:space="0" w:color="auto"/>
        <w:bottom w:val="none" w:sz="0" w:space="0" w:color="auto"/>
        <w:right w:val="none" w:sz="0" w:space="0" w:color="auto"/>
      </w:divBdr>
    </w:div>
    <w:div w:id="1420179554">
      <w:bodyDiv w:val="1"/>
      <w:marLeft w:val="0"/>
      <w:marRight w:val="0"/>
      <w:marTop w:val="0"/>
      <w:marBottom w:val="0"/>
      <w:divBdr>
        <w:top w:val="none" w:sz="0" w:space="0" w:color="auto"/>
        <w:left w:val="none" w:sz="0" w:space="0" w:color="auto"/>
        <w:bottom w:val="none" w:sz="0" w:space="0" w:color="auto"/>
        <w:right w:val="none" w:sz="0" w:space="0" w:color="auto"/>
      </w:divBdr>
    </w:div>
    <w:div w:id="1421414084">
      <w:bodyDiv w:val="1"/>
      <w:marLeft w:val="0"/>
      <w:marRight w:val="0"/>
      <w:marTop w:val="0"/>
      <w:marBottom w:val="0"/>
      <w:divBdr>
        <w:top w:val="none" w:sz="0" w:space="0" w:color="auto"/>
        <w:left w:val="none" w:sz="0" w:space="0" w:color="auto"/>
        <w:bottom w:val="none" w:sz="0" w:space="0" w:color="auto"/>
        <w:right w:val="none" w:sz="0" w:space="0" w:color="auto"/>
      </w:divBdr>
    </w:div>
    <w:div w:id="1426461324">
      <w:bodyDiv w:val="1"/>
      <w:marLeft w:val="0"/>
      <w:marRight w:val="0"/>
      <w:marTop w:val="0"/>
      <w:marBottom w:val="0"/>
      <w:divBdr>
        <w:top w:val="none" w:sz="0" w:space="0" w:color="auto"/>
        <w:left w:val="none" w:sz="0" w:space="0" w:color="auto"/>
        <w:bottom w:val="none" w:sz="0" w:space="0" w:color="auto"/>
        <w:right w:val="none" w:sz="0" w:space="0" w:color="auto"/>
      </w:divBdr>
    </w:div>
    <w:div w:id="1428765408">
      <w:bodyDiv w:val="1"/>
      <w:marLeft w:val="0"/>
      <w:marRight w:val="0"/>
      <w:marTop w:val="0"/>
      <w:marBottom w:val="0"/>
      <w:divBdr>
        <w:top w:val="none" w:sz="0" w:space="0" w:color="auto"/>
        <w:left w:val="none" w:sz="0" w:space="0" w:color="auto"/>
        <w:bottom w:val="none" w:sz="0" w:space="0" w:color="auto"/>
        <w:right w:val="none" w:sz="0" w:space="0" w:color="auto"/>
      </w:divBdr>
    </w:div>
    <w:div w:id="1431975863">
      <w:bodyDiv w:val="1"/>
      <w:marLeft w:val="0"/>
      <w:marRight w:val="0"/>
      <w:marTop w:val="0"/>
      <w:marBottom w:val="0"/>
      <w:divBdr>
        <w:top w:val="none" w:sz="0" w:space="0" w:color="auto"/>
        <w:left w:val="none" w:sz="0" w:space="0" w:color="auto"/>
        <w:bottom w:val="none" w:sz="0" w:space="0" w:color="auto"/>
        <w:right w:val="none" w:sz="0" w:space="0" w:color="auto"/>
      </w:divBdr>
    </w:div>
    <w:div w:id="1432896917">
      <w:bodyDiv w:val="1"/>
      <w:marLeft w:val="0"/>
      <w:marRight w:val="0"/>
      <w:marTop w:val="0"/>
      <w:marBottom w:val="0"/>
      <w:divBdr>
        <w:top w:val="none" w:sz="0" w:space="0" w:color="auto"/>
        <w:left w:val="none" w:sz="0" w:space="0" w:color="auto"/>
        <w:bottom w:val="none" w:sz="0" w:space="0" w:color="auto"/>
        <w:right w:val="none" w:sz="0" w:space="0" w:color="auto"/>
      </w:divBdr>
    </w:div>
    <w:div w:id="1433743814">
      <w:bodyDiv w:val="1"/>
      <w:marLeft w:val="0"/>
      <w:marRight w:val="0"/>
      <w:marTop w:val="0"/>
      <w:marBottom w:val="0"/>
      <w:divBdr>
        <w:top w:val="none" w:sz="0" w:space="0" w:color="auto"/>
        <w:left w:val="none" w:sz="0" w:space="0" w:color="auto"/>
        <w:bottom w:val="none" w:sz="0" w:space="0" w:color="auto"/>
        <w:right w:val="none" w:sz="0" w:space="0" w:color="auto"/>
      </w:divBdr>
    </w:div>
    <w:div w:id="1435132602">
      <w:bodyDiv w:val="1"/>
      <w:marLeft w:val="0"/>
      <w:marRight w:val="0"/>
      <w:marTop w:val="0"/>
      <w:marBottom w:val="0"/>
      <w:divBdr>
        <w:top w:val="none" w:sz="0" w:space="0" w:color="auto"/>
        <w:left w:val="none" w:sz="0" w:space="0" w:color="auto"/>
        <w:bottom w:val="none" w:sz="0" w:space="0" w:color="auto"/>
        <w:right w:val="none" w:sz="0" w:space="0" w:color="auto"/>
      </w:divBdr>
    </w:div>
    <w:div w:id="1436437257">
      <w:bodyDiv w:val="1"/>
      <w:marLeft w:val="0"/>
      <w:marRight w:val="0"/>
      <w:marTop w:val="0"/>
      <w:marBottom w:val="0"/>
      <w:divBdr>
        <w:top w:val="none" w:sz="0" w:space="0" w:color="auto"/>
        <w:left w:val="none" w:sz="0" w:space="0" w:color="auto"/>
        <w:bottom w:val="none" w:sz="0" w:space="0" w:color="auto"/>
        <w:right w:val="none" w:sz="0" w:space="0" w:color="auto"/>
      </w:divBdr>
    </w:div>
    <w:div w:id="1443063818">
      <w:bodyDiv w:val="1"/>
      <w:marLeft w:val="0"/>
      <w:marRight w:val="0"/>
      <w:marTop w:val="0"/>
      <w:marBottom w:val="0"/>
      <w:divBdr>
        <w:top w:val="none" w:sz="0" w:space="0" w:color="auto"/>
        <w:left w:val="none" w:sz="0" w:space="0" w:color="auto"/>
        <w:bottom w:val="none" w:sz="0" w:space="0" w:color="auto"/>
        <w:right w:val="none" w:sz="0" w:space="0" w:color="auto"/>
      </w:divBdr>
    </w:div>
    <w:div w:id="1444378865">
      <w:bodyDiv w:val="1"/>
      <w:marLeft w:val="0"/>
      <w:marRight w:val="0"/>
      <w:marTop w:val="0"/>
      <w:marBottom w:val="0"/>
      <w:divBdr>
        <w:top w:val="none" w:sz="0" w:space="0" w:color="auto"/>
        <w:left w:val="none" w:sz="0" w:space="0" w:color="auto"/>
        <w:bottom w:val="none" w:sz="0" w:space="0" w:color="auto"/>
        <w:right w:val="none" w:sz="0" w:space="0" w:color="auto"/>
      </w:divBdr>
    </w:div>
    <w:div w:id="1444766406">
      <w:bodyDiv w:val="1"/>
      <w:marLeft w:val="0"/>
      <w:marRight w:val="0"/>
      <w:marTop w:val="0"/>
      <w:marBottom w:val="0"/>
      <w:divBdr>
        <w:top w:val="none" w:sz="0" w:space="0" w:color="auto"/>
        <w:left w:val="none" w:sz="0" w:space="0" w:color="auto"/>
        <w:bottom w:val="none" w:sz="0" w:space="0" w:color="auto"/>
        <w:right w:val="none" w:sz="0" w:space="0" w:color="auto"/>
      </w:divBdr>
    </w:div>
    <w:div w:id="1445224678">
      <w:bodyDiv w:val="1"/>
      <w:marLeft w:val="0"/>
      <w:marRight w:val="0"/>
      <w:marTop w:val="0"/>
      <w:marBottom w:val="0"/>
      <w:divBdr>
        <w:top w:val="none" w:sz="0" w:space="0" w:color="auto"/>
        <w:left w:val="none" w:sz="0" w:space="0" w:color="auto"/>
        <w:bottom w:val="none" w:sz="0" w:space="0" w:color="auto"/>
        <w:right w:val="none" w:sz="0" w:space="0" w:color="auto"/>
      </w:divBdr>
    </w:div>
    <w:div w:id="1446995808">
      <w:bodyDiv w:val="1"/>
      <w:marLeft w:val="0"/>
      <w:marRight w:val="0"/>
      <w:marTop w:val="0"/>
      <w:marBottom w:val="0"/>
      <w:divBdr>
        <w:top w:val="none" w:sz="0" w:space="0" w:color="auto"/>
        <w:left w:val="none" w:sz="0" w:space="0" w:color="auto"/>
        <w:bottom w:val="none" w:sz="0" w:space="0" w:color="auto"/>
        <w:right w:val="none" w:sz="0" w:space="0" w:color="auto"/>
      </w:divBdr>
    </w:div>
    <w:div w:id="1448353952">
      <w:bodyDiv w:val="1"/>
      <w:marLeft w:val="0"/>
      <w:marRight w:val="0"/>
      <w:marTop w:val="0"/>
      <w:marBottom w:val="0"/>
      <w:divBdr>
        <w:top w:val="none" w:sz="0" w:space="0" w:color="auto"/>
        <w:left w:val="none" w:sz="0" w:space="0" w:color="auto"/>
        <w:bottom w:val="none" w:sz="0" w:space="0" w:color="auto"/>
        <w:right w:val="none" w:sz="0" w:space="0" w:color="auto"/>
      </w:divBdr>
    </w:div>
    <w:div w:id="1448817129">
      <w:bodyDiv w:val="1"/>
      <w:marLeft w:val="0"/>
      <w:marRight w:val="0"/>
      <w:marTop w:val="0"/>
      <w:marBottom w:val="0"/>
      <w:divBdr>
        <w:top w:val="none" w:sz="0" w:space="0" w:color="auto"/>
        <w:left w:val="none" w:sz="0" w:space="0" w:color="auto"/>
        <w:bottom w:val="none" w:sz="0" w:space="0" w:color="auto"/>
        <w:right w:val="none" w:sz="0" w:space="0" w:color="auto"/>
      </w:divBdr>
    </w:div>
    <w:div w:id="1454834215">
      <w:bodyDiv w:val="1"/>
      <w:marLeft w:val="0"/>
      <w:marRight w:val="0"/>
      <w:marTop w:val="0"/>
      <w:marBottom w:val="0"/>
      <w:divBdr>
        <w:top w:val="none" w:sz="0" w:space="0" w:color="auto"/>
        <w:left w:val="none" w:sz="0" w:space="0" w:color="auto"/>
        <w:bottom w:val="none" w:sz="0" w:space="0" w:color="auto"/>
        <w:right w:val="none" w:sz="0" w:space="0" w:color="auto"/>
      </w:divBdr>
    </w:div>
    <w:div w:id="1458329187">
      <w:bodyDiv w:val="1"/>
      <w:marLeft w:val="0"/>
      <w:marRight w:val="0"/>
      <w:marTop w:val="0"/>
      <w:marBottom w:val="0"/>
      <w:divBdr>
        <w:top w:val="none" w:sz="0" w:space="0" w:color="auto"/>
        <w:left w:val="none" w:sz="0" w:space="0" w:color="auto"/>
        <w:bottom w:val="none" w:sz="0" w:space="0" w:color="auto"/>
        <w:right w:val="none" w:sz="0" w:space="0" w:color="auto"/>
      </w:divBdr>
    </w:div>
    <w:div w:id="1458374790">
      <w:bodyDiv w:val="1"/>
      <w:marLeft w:val="0"/>
      <w:marRight w:val="0"/>
      <w:marTop w:val="0"/>
      <w:marBottom w:val="0"/>
      <w:divBdr>
        <w:top w:val="none" w:sz="0" w:space="0" w:color="auto"/>
        <w:left w:val="none" w:sz="0" w:space="0" w:color="auto"/>
        <w:bottom w:val="none" w:sz="0" w:space="0" w:color="auto"/>
        <w:right w:val="none" w:sz="0" w:space="0" w:color="auto"/>
      </w:divBdr>
      <w:divsChild>
        <w:div w:id="1883009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621979">
      <w:bodyDiv w:val="1"/>
      <w:marLeft w:val="0"/>
      <w:marRight w:val="0"/>
      <w:marTop w:val="0"/>
      <w:marBottom w:val="0"/>
      <w:divBdr>
        <w:top w:val="none" w:sz="0" w:space="0" w:color="auto"/>
        <w:left w:val="none" w:sz="0" w:space="0" w:color="auto"/>
        <w:bottom w:val="none" w:sz="0" w:space="0" w:color="auto"/>
        <w:right w:val="none" w:sz="0" w:space="0" w:color="auto"/>
      </w:divBdr>
    </w:div>
    <w:div w:id="1464499231">
      <w:bodyDiv w:val="1"/>
      <w:marLeft w:val="0"/>
      <w:marRight w:val="0"/>
      <w:marTop w:val="0"/>
      <w:marBottom w:val="0"/>
      <w:divBdr>
        <w:top w:val="none" w:sz="0" w:space="0" w:color="auto"/>
        <w:left w:val="none" w:sz="0" w:space="0" w:color="auto"/>
        <w:bottom w:val="none" w:sz="0" w:space="0" w:color="auto"/>
        <w:right w:val="none" w:sz="0" w:space="0" w:color="auto"/>
      </w:divBdr>
    </w:div>
    <w:div w:id="1464732688">
      <w:bodyDiv w:val="1"/>
      <w:marLeft w:val="0"/>
      <w:marRight w:val="0"/>
      <w:marTop w:val="0"/>
      <w:marBottom w:val="0"/>
      <w:divBdr>
        <w:top w:val="none" w:sz="0" w:space="0" w:color="auto"/>
        <w:left w:val="none" w:sz="0" w:space="0" w:color="auto"/>
        <w:bottom w:val="none" w:sz="0" w:space="0" w:color="auto"/>
        <w:right w:val="none" w:sz="0" w:space="0" w:color="auto"/>
      </w:divBdr>
    </w:div>
    <w:div w:id="1472140180">
      <w:bodyDiv w:val="1"/>
      <w:marLeft w:val="0"/>
      <w:marRight w:val="0"/>
      <w:marTop w:val="0"/>
      <w:marBottom w:val="0"/>
      <w:divBdr>
        <w:top w:val="none" w:sz="0" w:space="0" w:color="auto"/>
        <w:left w:val="none" w:sz="0" w:space="0" w:color="auto"/>
        <w:bottom w:val="none" w:sz="0" w:space="0" w:color="auto"/>
        <w:right w:val="none" w:sz="0" w:space="0" w:color="auto"/>
      </w:divBdr>
    </w:div>
    <w:div w:id="1476337893">
      <w:bodyDiv w:val="1"/>
      <w:marLeft w:val="0"/>
      <w:marRight w:val="0"/>
      <w:marTop w:val="0"/>
      <w:marBottom w:val="0"/>
      <w:divBdr>
        <w:top w:val="none" w:sz="0" w:space="0" w:color="auto"/>
        <w:left w:val="none" w:sz="0" w:space="0" w:color="auto"/>
        <w:bottom w:val="none" w:sz="0" w:space="0" w:color="auto"/>
        <w:right w:val="none" w:sz="0" w:space="0" w:color="auto"/>
      </w:divBdr>
      <w:divsChild>
        <w:div w:id="146299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40923">
      <w:bodyDiv w:val="1"/>
      <w:marLeft w:val="0"/>
      <w:marRight w:val="0"/>
      <w:marTop w:val="0"/>
      <w:marBottom w:val="0"/>
      <w:divBdr>
        <w:top w:val="none" w:sz="0" w:space="0" w:color="auto"/>
        <w:left w:val="none" w:sz="0" w:space="0" w:color="auto"/>
        <w:bottom w:val="none" w:sz="0" w:space="0" w:color="auto"/>
        <w:right w:val="none" w:sz="0" w:space="0" w:color="auto"/>
      </w:divBdr>
    </w:div>
    <w:div w:id="1479761831">
      <w:bodyDiv w:val="1"/>
      <w:marLeft w:val="0"/>
      <w:marRight w:val="0"/>
      <w:marTop w:val="0"/>
      <w:marBottom w:val="0"/>
      <w:divBdr>
        <w:top w:val="none" w:sz="0" w:space="0" w:color="auto"/>
        <w:left w:val="none" w:sz="0" w:space="0" w:color="auto"/>
        <w:bottom w:val="none" w:sz="0" w:space="0" w:color="auto"/>
        <w:right w:val="none" w:sz="0" w:space="0" w:color="auto"/>
      </w:divBdr>
    </w:div>
    <w:div w:id="1481534819">
      <w:bodyDiv w:val="1"/>
      <w:marLeft w:val="0"/>
      <w:marRight w:val="0"/>
      <w:marTop w:val="0"/>
      <w:marBottom w:val="0"/>
      <w:divBdr>
        <w:top w:val="none" w:sz="0" w:space="0" w:color="auto"/>
        <w:left w:val="none" w:sz="0" w:space="0" w:color="auto"/>
        <w:bottom w:val="none" w:sz="0" w:space="0" w:color="auto"/>
        <w:right w:val="none" w:sz="0" w:space="0" w:color="auto"/>
      </w:divBdr>
    </w:div>
    <w:div w:id="1483962881">
      <w:bodyDiv w:val="1"/>
      <w:marLeft w:val="0"/>
      <w:marRight w:val="0"/>
      <w:marTop w:val="0"/>
      <w:marBottom w:val="0"/>
      <w:divBdr>
        <w:top w:val="none" w:sz="0" w:space="0" w:color="auto"/>
        <w:left w:val="none" w:sz="0" w:space="0" w:color="auto"/>
        <w:bottom w:val="none" w:sz="0" w:space="0" w:color="auto"/>
        <w:right w:val="none" w:sz="0" w:space="0" w:color="auto"/>
      </w:divBdr>
    </w:div>
    <w:div w:id="1485125805">
      <w:bodyDiv w:val="1"/>
      <w:marLeft w:val="0"/>
      <w:marRight w:val="0"/>
      <w:marTop w:val="0"/>
      <w:marBottom w:val="0"/>
      <w:divBdr>
        <w:top w:val="none" w:sz="0" w:space="0" w:color="auto"/>
        <w:left w:val="none" w:sz="0" w:space="0" w:color="auto"/>
        <w:bottom w:val="none" w:sz="0" w:space="0" w:color="auto"/>
        <w:right w:val="none" w:sz="0" w:space="0" w:color="auto"/>
      </w:divBdr>
      <w:divsChild>
        <w:div w:id="1769083434">
          <w:marLeft w:val="0"/>
          <w:marRight w:val="0"/>
          <w:marTop w:val="0"/>
          <w:marBottom w:val="0"/>
          <w:divBdr>
            <w:top w:val="none" w:sz="0" w:space="0" w:color="auto"/>
            <w:left w:val="none" w:sz="0" w:space="0" w:color="auto"/>
            <w:bottom w:val="none" w:sz="0" w:space="0" w:color="auto"/>
            <w:right w:val="none" w:sz="0" w:space="0" w:color="auto"/>
          </w:divBdr>
        </w:div>
      </w:divsChild>
    </w:div>
    <w:div w:id="1486706011">
      <w:bodyDiv w:val="1"/>
      <w:marLeft w:val="0"/>
      <w:marRight w:val="0"/>
      <w:marTop w:val="0"/>
      <w:marBottom w:val="0"/>
      <w:divBdr>
        <w:top w:val="none" w:sz="0" w:space="0" w:color="auto"/>
        <w:left w:val="none" w:sz="0" w:space="0" w:color="auto"/>
        <w:bottom w:val="none" w:sz="0" w:space="0" w:color="auto"/>
        <w:right w:val="none" w:sz="0" w:space="0" w:color="auto"/>
      </w:divBdr>
    </w:div>
    <w:div w:id="1486975829">
      <w:bodyDiv w:val="1"/>
      <w:marLeft w:val="0"/>
      <w:marRight w:val="0"/>
      <w:marTop w:val="0"/>
      <w:marBottom w:val="0"/>
      <w:divBdr>
        <w:top w:val="none" w:sz="0" w:space="0" w:color="auto"/>
        <w:left w:val="none" w:sz="0" w:space="0" w:color="auto"/>
        <w:bottom w:val="none" w:sz="0" w:space="0" w:color="auto"/>
        <w:right w:val="none" w:sz="0" w:space="0" w:color="auto"/>
      </w:divBdr>
    </w:div>
    <w:div w:id="1490094723">
      <w:bodyDiv w:val="1"/>
      <w:marLeft w:val="0"/>
      <w:marRight w:val="0"/>
      <w:marTop w:val="0"/>
      <w:marBottom w:val="0"/>
      <w:divBdr>
        <w:top w:val="none" w:sz="0" w:space="0" w:color="auto"/>
        <w:left w:val="none" w:sz="0" w:space="0" w:color="auto"/>
        <w:bottom w:val="none" w:sz="0" w:space="0" w:color="auto"/>
        <w:right w:val="none" w:sz="0" w:space="0" w:color="auto"/>
      </w:divBdr>
    </w:div>
    <w:div w:id="1493134061">
      <w:bodyDiv w:val="1"/>
      <w:marLeft w:val="0"/>
      <w:marRight w:val="0"/>
      <w:marTop w:val="0"/>
      <w:marBottom w:val="0"/>
      <w:divBdr>
        <w:top w:val="none" w:sz="0" w:space="0" w:color="auto"/>
        <w:left w:val="none" w:sz="0" w:space="0" w:color="auto"/>
        <w:bottom w:val="none" w:sz="0" w:space="0" w:color="auto"/>
        <w:right w:val="none" w:sz="0" w:space="0" w:color="auto"/>
      </w:divBdr>
    </w:div>
    <w:div w:id="1493444290">
      <w:bodyDiv w:val="1"/>
      <w:marLeft w:val="0"/>
      <w:marRight w:val="0"/>
      <w:marTop w:val="0"/>
      <w:marBottom w:val="0"/>
      <w:divBdr>
        <w:top w:val="none" w:sz="0" w:space="0" w:color="auto"/>
        <w:left w:val="none" w:sz="0" w:space="0" w:color="auto"/>
        <w:bottom w:val="none" w:sz="0" w:space="0" w:color="auto"/>
        <w:right w:val="none" w:sz="0" w:space="0" w:color="auto"/>
      </w:divBdr>
    </w:div>
    <w:div w:id="1494375773">
      <w:bodyDiv w:val="1"/>
      <w:marLeft w:val="0"/>
      <w:marRight w:val="0"/>
      <w:marTop w:val="0"/>
      <w:marBottom w:val="0"/>
      <w:divBdr>
        <w:top w:val="none" w:sz="0" w:space="0" w:color="auto"/>
        <w:left w:val="none" w:sz="0" w:space="0" w:color="auto"/>
        <w:bottom w:val="none" w:sz="0" w:space="0" w:color="auto"/>
        <w:right w:val="none" w:sz="0" w:space="0" w:color="auto"/>
      </w:divBdr>
    </w:div>
    <w:div w:id="1494957257">
      <w:bodyDiv w:val="1"/>
      <w:marLeft w:val="0"/>
      <w:marRight w:val="0"/>
      <w:marTop w:val="0"/>
      <w:marBottom w:val="0"/>
      <w:divBdr>
        <w:top w:val="none" w:sz="0" w:space="0" w:color="auto"/>
        <w:left w:val="none" w:sz="0" w:space="0" w:color="auto"/>
        <w:bottom w:val="none" w:sz="0" w:space="0" w:color="auto"/>
        <w:right w:val="none" w:sz="0" w:space="0" w:color="auto"/>
      </w:divBdr>
      <w:divsChild>
        <w:div w:id="1119686963">
          <w:marLeft w:val="0"/>
          <w:marRight w:val="0"/>
          <w:marTop w:val="0"/>
          <w:marBottom w:val="0"/>
          <w:divBdr>
            <w:top w:val="none" w:sz="0" w:space="0" w:color="auto"/>
            <w:left w:val="none" w:sz="0" w:space="0" w:color="auto"/>
            <w:bottom w:val="none" w:sz="0" w:space="0" w:color="auto"/>
            <w:right w:val="none" w:sz="0" w:space="0" w:color="auto"/>
          </w:divBdr>
        </w:div>
      </w:divsChild>
    </w:div>
    <w:div w:id="1495225585">
      <w:bodyDiv w:val="1"/>
      <w:marLeft w:val="0"/>
      <w:marRight w:val="0"/>
      <w:marTop w:val="0"/>
      <w:marBottom w:val="0"/>
      <w:divBdr>
        <w:top w:val="none" w:sz="0" w:space="0" w:color="auto"/>
        <w:left w:val="none" w:sz="0" w:space="0" w:color="auto"/>
        <w:bottom w:val="none" w:sz="0" w:space="0" w:color="auto"/>
        <w:right w:val="none" w:sz="0" w:space="0" w:color="auto"/>
      </w:divBdr>
    </w:div>
    <w:div w:id="1496191907">
      <w:bodyDiv w:val="1"/>
      <w:marLeft w:val="0"/>
      <w:marRight w:val="0"/>
      <w:marTop w:val="0"/>
      <w:marBottom w:val="0"/>
      <w:divBdr>
        <w:top w:val="none" w:sz="0" w:space="0" w:color="auto"/>
        <w:left w:val="none" w:sz="0" w:space="0" w:color="auto"/>
        <w:bottom w:val="none" w:sz="0" w:space="0" w:color="auto"/>
        <w:right w:val="none" w:sz="0" w:space="0" w:color="auto"/>
      </w:divBdr>
    </w:div>
    <w:div w:id="1502575737">
      <w:bodyDiv w:val="1"/>
      <w:marLeft w:val="0"/>
      <w:marRight w:val="0"/>
      <w:marTop w:val="0"/>
      <w:marBottom w:val="0"/>
      <w:divBdr>
        <w:top w:val="none" w:sz="0" w:space="0" w:color="auto"/>
        <w:left w:val="none" w:sz="0" w:space="0" w:color="auto"/>
        <w:bottom w:val="none" w:sz="0" w:space="0" w:color="auto"/>
        <w:right w:val="none" w:sz="0" w:space="0" w:color="auto"/>
      </w:divBdr>
    </w:div>
    <w:div w:id="1502617853">
      <w:bodyDiv w:val="1"/>
      <w:marLeft w:val="0"/>
      <w:marRight w:val="0"/>
      <w:marTop w:val="0"/>
      <w:marBottom w:val="0"/>
      <w:divBdr>
        <w:top w:val="none" w:sz="0" w:space="0" w:color="auto"/>
        <w:left w:val="none" w:sz="0" w:space="0" w:color="auto"/>
        <w:bottom w:val="none" w:sz="0" w:space="0" w:color="auto"/>
        <w:right w:val="none" w:sz="0" w:space="0" w:color="auto"/>
      </w:divBdr>
    </w:div>
    <w:div w:id="1512719869">
      <w:bodyDiv w:val="1"/>
      <w:marLeft w:val="0"/>
      <w:marRight w:val="0"/>
      <w:marTop w:val="0"/>
      <w:marBottom w:val="0"/>
      <w:divBdr>
        <w:top w:val="none" w:sz="0" w:space="0" w:color="auto"/>
        <w:left w:val="none" w:sz="0" w:space="0" w:color="auto"/>
        <w:bottom w:val="none" w:sz="0" w:space="0" w:color="auto"/>
        <w:right w:val="none" w:sz="0" w:space="0" w:color="auto"/>
      </w:divBdr>
    </w:div>
    <w:div w:id="1515537907">
      <w:bodyDiv w:val="1"/>
      <w:marLeft w:val="0"/>
      <w:marRight w:val="0"/>
      <w:marTop w:val="0"/>
      <w:marBottom w:val="0"/>
      <w:divBdr>
        <w:top w:val="none" w:sz="0" w:space="0" w:color="auto"/>
        <w:left w:val="none" w:sz="0" w:space="0" w:color="auto"/>
        <w:bottom w:val="none" w:sz="0" w:space="0" w:color="auto"/>
        <w:right w:val="none" w:sz="0" w:space="0" w:color="auto"/>
      </w:divBdr>
    </w:div>
    <w:div w:id="1516382313">
      <w:bodyDiv w:val="1"/>
      <w:marLeft w:val="0"/>
      <w:marRight w:val="0"/>
      <w:marTop w:val="0"/>
      <w:marBottom w:val="0"/>
      <w:divBdr>
        <w:top w:val="none" w:sz="0" w:space="0" w:color="auto"/>
        <w:left w:val="none" w:sz="0" w:space="0" w:color="auto"/>
        <w:bottom w:val="none" w:sz="0" w:space="0" w:color="auto"/>
        <w:right w:val="none" w:sz="0" w:space="0" w:color="auto"/>
      </w:divBdr>
    </w:div>
    <w:div w:id="1518884744">
      <w:bodyDiv w:val="1"/>
      <w:marLeft w:val="0"/>
      <w:marRight w:val="0"/>
      <w:marTop w:val="0"/>
      <w:marBottom w:val="0"/>
      <w:divBdr>
        <w:top w:val="none" w:sz="0" w:space="0" w:color="auto"/>
        <w:left w:val="none" w:sz="0" w:space="0" w:color="auto"/>
        <w:bottom w:val="none" w:sz="0" w:space="0" w:color="auto"/>
        <w:right w:val="none" w:sz="0" w:space="0" w:color="auto"/>
      </w:divBdr>
    </w:div>
    <w:div w:id="1520969746">
      <w:bodyDiv w:val="1"/>
      <w:marLeft w:val="0"/>
      <w:marRight w:val="0"/>
      <w:marTop w:val="0"/>
      <w:marBottom w:val="0"/>
      <w:divBdr>
        <w:top w:val="none" w:sz="0" w:space="0" w:color="auto"/>
        <w:left w:val="none" w:sz="0" w:space="0" w:color="auto"/>
        <w:bottom w:val="none" w:sz="0" w:space="0" w:color="auto"/>
        <w:right w:val="none" w:sz="0" w:space="0" w:color="auto"/>
      </w:divBdr>
    </w:div>
    <w:div w:id="1521430738">
      <w:bodyDiv w:val="1"/>
      <w:marLeft w:val="0"/>
      <w:marRight w:val="0"/>
      <w:marTop w:val="0"/>
      <w:marBottom w:val="0"/>
      <w:divBdr>
        <w:top w:val="none" w:sz="0" w:space="0" w:color="auto"/>
        <w:left w:val="none" w:sz="0" w:space="0" w:color="auto"/>
        <w:bottom w:val="none" w:sz="0" w:space="0" w:color="auto"/>
        <w:right w:val="none" w:sz="0" w:space="0" w:color="auto"/>
      </w:divBdr>
    </w:div>
    <w:div w:id="1524125698">
      <w:bodyDiv w:val="1"/>
      <w:marLeft w:val="0"/>
      <w:marRight w:val="0"/>
      <w:marTop w:val="0"/>
      <w:marBottom w:val="0"/>
      <w:divBdr>
        <w:top w:val="none" w:sz="0" w:space="0" w:color="auto"/>
        <w:left w:val="none" w:sz="0" w:space="0" w:color="auto"/>
        <w:bottom w:val="none" w:sz="0" w:space="0" w:color="auto"/>
        <w:right w:val="none" w:sz="0" w:space="0" w:color="auto"/>
      </w:divBdr>
    </w:div>
    <w:div w:id="1524899995">
      <w:bodyDiv w:val="1"/>
      <w:marLeft w:val="0"/>
      <w:marRight w:val="0"/>
      <w:marTop w:val="0"/>
      <w:marBottom w:val="0"/>
      <w:divBdr>
        <w:top w:val="none" w:sz="0" w:space="0" w:color="auto"/>
        <w:left w:val="none" w:sz="0" w:space="0" w:color="auto"/>
        <w:bottom w:val="none" w:sz="0" w:space="0" w:color="auto"/>
        <w:right w:val="none" w:sz="0" w:space="0" w:color="auto"/>
      </w:divBdr>
    </w:div>
    <w:div w:id="1526946455">
      <w:bodyDiv w:val="1"/>
      <w:marLeft w:val="0"/>
      <w:marRight w:val="0"/>
      <w:marTop w:val="0"/>
      <w:marBottom w:val="0"/>
      <w:divBdr>
        <w:top w:val="none" w:sz="0" w:space="0" w:color="auto"/>
        <w:left w:val="none" w:sz="0" w:space="0" w:color="auto"/>
        <w:bottom w:val="none" w:sz="0" w:space="0" w:color="auto"/>
        <w:right w:val="none" w:sz="0" w:space="0" w:color="auto"/>
      </w:divBdr>
    </w:div>
    <w:div w:id="1529218884">
      <w:bodyDiv w:val="1"/>
      <w:marLeft w:val="0"/>
      <w:marRight w:val="0"/>
      <w:marTop w:val="0"/>
      <w:marBottom w:val="0"/>
      <w:divBdr>
        <w:top w:val="none" w:sz="0" w:space="0" w:color="auto"/>
        <w:left w:val="none" w:sz="0" w:space="0" w:color="auto"/>
        <w:bottom w:val="none" w:sz="0" w:space="0" w:color="auto"/>
        <w:right w:val="none" w:sz="0" w:space="0" w:color="auto"/>
      </w:divBdr>
    </w:div>
    <w:div w:id="1535926150">
      <w:bodyDiv w:val="1"/>
      <w:marLeft w:val="0"/>
      <w:marRight w:val="0"/>
      <w:marTop w:val="0"/>
      <w:marBottom w:val="0"/>
      <w:divBdr>
        <w:top w:val="none" w:sz="0" w:space="0" w:color="auto"/>
        <w:left w:val="none" w:sz="0" w:space="0" w:color="auto"/>
        <w:bottom w:val="none" w:sz="0" w:space="0" w:color="auto"/>
        <w:right w:val="none" w:sz="0" w:space="0" w:color="auto"/>
      </w:divBdr>
    </w:div>
    <w:div w:id="1539512333">
      <w:bodyDiv w:val="1"/>
      <w:marLeft w:val="0"/>
      <w:marRight w:val="0"/>
      <w:marTop w:val="0"/>
      <w:marBottom w:val="0"/>
      <w:divBdr>
        <w:top w:val="none" w:sz="0" w:space="0" w:color="auto"/>
        <w:left w:val="none" w:sz="0" w:space="0" w:color="auto"/>
        <w:bottom w:val="none" w:sz="0" w:space="0" w:color="auto"/>
        <w:right w:val="none" w:sz="0" w:space="0" w:color="auto"/>
      </w:divBdr>
    </w:div>
    <w:div w:id="1540699806">
      <w:bodyDiv w:val="1"/>
      <w:marLeft w:val="0"/>
      <w:marRight w:val="0"/>
      <w:marTop w:val="0"/>
      <w:marBottom w:val="0"/>
      <w:divBdr>
        <w:top w:val="none" w:sz="0" w:space="0" w:color="auto"/>
        <w:left w:val="none" w:sz="0" w:space="0" w:color="auto"/>
        <w:bottom w:val="none" w:sz="0" w:space="0" w:color="auto"/>
        <w:right w:val="none" w:sz="0" w:space="0" w:color="auto"/>
      </w:divBdr>
    </w:div>
    <w:div w:id="1542087569">
      <w:bodyDiv w:val="1"/>
      <w:marLeft w:val="0"/>
      <w:marRight w:val="0"/>
      <w:marTop w:val="0"/>
      <w:marBottom w:val="0"/>
      <w:divBdr>
        <w:top w:val="none" w:sz="0" w:space="0" w:color="auto"/>
        <w:left w:val="none" w:sz="0" w:space="0" w:color="auto"/>
        <w:bottom w:val="none" w:sz="0" w:space="0" w:color="auto"/>
        <w:right w:val="none" w:sz="0" w:space="0" w:color="auto"/>
      </w:divBdr>
    </w:div>
    <w:div w:id="1545098378">
      <w:bodyDiv w:val="1"/>
      <w:marLeft w:val="0"/>
      <w:marRight w:val="0"/>
      <w:marTop w:val="0"/>
      <w:marBottom w:val="0"/>
      <w:divBdr>
        <w:top w:val="none" w:sz="0" w:space="0" w:color="auto"/>
        <w:left w:val="none" w:sz="0" w:space="0" w:color="auto"/>
        <w:bottom w:val="none" w:sz="0" w:space="0" w:color="auto"/>
        <w:right w:val="none" w:sz="0" w:space="0" w:color="auto"/>
      </w:divBdr>
    </w:div>
    <w:div w:id="1555045852">
      <w:bodyDiv w:val="1"/>
      <w:marLeft w:val="0"/>
      <w:marRight w:val="0"/>
      <w:marTop w:val="0"/>
      <w:marBottom w:val="0"/>
      <w:divBdr>
        <w:top w:val="none" w:sz="0" w:space="0" w:color="auto"/>
        <w:left w:val="none" w:sz="0" w:space="0" w:color="auto"/>
        <w:bottom w:val="none" w:sz="0" w:space="0" w:color="auto"/>
        <w:right w:val="none" w:sz="0" w:space="0" w:color="auto"/>
      </w:divBdr>
    </w:div>
    <w:div w:id="1555580547">
      <w:bodyDiv w:val="1"/>
      <w:marLeft w:val="0"/>
      <w:marRight w:val="0"/>
      <w:marTop w:val="0"/>
      <w:marBottom w:val="0"/>
      <w:divBdr>
        <w:top w:val="none" w:sz="0" w:space="0" w:color="auto"/>
        <w:left w:val="none" w:sz="0" w:space="0" w:color="auto"/>
        <w:bottom w:val="none" w:sz="0" w:space="0" w:color="auto"/>
        <w:right w:val="none" w:sz="0" w:space="0" w:color="auto"/>
      </w:divBdr>
    </w:div>
    <w:div w:id="1558584739">
      <w:bodyDiv w:val="1"/>
      <w:marLeft w:val="0"/>
      <w:marRight w:val="0"/>
      <w:marTop w:val="0"/>
      <w:marBottom w:val="0"/>
      <w:divBdr>
        <w:top w:val="none" w:sz="0" w:space="0" w:color="auto"/>
        <w:left w:val="none" w:sz="0" w:space="0" w:color="auto"/>
        <w:bottom w:val="none" w:sz="0" w:space="0" w:color="auto"/>
        <w:right w:val="none" w:sz="0" w:space="0" w:color="auto"/>
      </w:divBdr>
    </w:div>
    <w:div w:id="1558937064">
      <w:bodyDiv w:val="1"/>
      <w:marLeft w:val="0"/>
      <w:marRight w:val="0"/>
      <w:marTop w:val="0"/>
      <w:marBottom w:val="0"/>
      <w:divBdr>
        <w:top w:val="none" w:sz="0" w:space="0" w:color="auto"/>
        <w:left w:val="none" w:sz="0" w:space="0" w:color="auto"/>
        <w:bottom w:val="none" w:sz="0" w:space="0" w:color="auto"/>
        <w:right w:val="none" w:sz="0" w:space="0" w:color="auto"/>
      </w:divBdr>
    </w:div>
    <w:div w:id="1559125276">
      <w:bodyDiv w:val="1"/>
      <w:marLeft w:val="0"/>
      <w:marRight w:val="0"/>
      <w:marTop w:val="0"/>
      <w:marBottom w:val="0"/>
      <w:divBdr>
        <w:top w:val="none" w:sz="0" w:space="0" w:color="auto"/>
        <w:left w:val="none" w:sz="0" w:space="0" w:color="auto"/>
        <w:bottom w:val="none" w:sz="0" w:space="0" w:color="auto"/>
        <w:right w:val="none" w:sz="0" w:space="0" w:color="auto"/>
      </w:divBdr>
    </w:div>
    <w:div w:id="1559172030">
      <w:bodyDiv w:val="1"/>
      <w:marLeft w:val="0"/>
      <w:marRight w:val="0"/>
      <w:marTop w:val="0"/>
      <w:marBottom w:val="0"/>
      <w:divBdr>
        <w:top w:val="none" w:sz="0" w:space="0" w:color="auto"/>
        <w:left w:val="none" w:sz="0" w:space="0" w:color="auto"/>
        <w:bottom w:val="none" w:sz="0" w:space="0" w:color="auto"/>
        <w:right w:val="none" w:sz="0" w:space="0" w:color="auto"/>
      </w:divBdr>
    </w:div>
    <w:div w:id="1559507891">
      <w:bodyDiv w:val="1"/>
      <w:marLeft w:val="0"/>
      <w:marRight w:val="0"/>
      <w:marTop w:val="0"/>
      <w:marBottom w:val="0"/>
      <w:divBdr>
        <w:top w:val="none" w:sz="0" w:space="0" w:color="auto"/>
        <w:left w:val="none" w:sz="0" w:space="0" w:color="auto"/>
        <w:bottom w:val="none" w:sz="0" w:space="0" w:color="auto"/>
        <w:right w:val="none" w:sz="0" w:space="0" w:color="auto"/>
      </w:divBdr>
    </w:div>
    <w:div w:id="1559828067">
      <w:bodyDiv w:val="1"/>
      <w:marLeft w:val="0"/>
      <w:marRight w:val="0"/>
      <w:marTop w:val="0"/>
      <w:marBottom w:val="0"/>
      <w:divBdr>
        <w:top w:val="none" w:sz="0" w:space="0" w:color="auto"/>
        <w:left w:val="none" w:sz="0" w:space="0" w:color="auto"/>
        <w:bottom w:val="none" w:sz="0" w:space="0" w:color="auto"/>
        <w:right w:val="none" w:sz="0" w:space="0" w:color="auto"/>
      </w:divBdr>
    </w:div>
    <w:div w:id="1562210634">
      <w:bodyDiv w:val="1"/>
      <w:marLeft w:val="0"/>
      <w:marRight w:val="0"/>
      <w:marTop w:val="0"/>
      <w:marBottom w:val="0"/>
      <w:divBdr>
        <w:top w:val="none" w:sz="0" w:space="0" w:color="auto"/>
        <w:left w:val="none" w:sz="0" w:space="0" w:color="auto"/>
        <w:bottom w:val="none" w:sz="0" w:space="0" w:color="auto"/>
        <w:right w:val="none" w:sz="0" w:space="0" w:color="auto"/>
      </w:divBdr>
      <w:divsChild>
        <w:div w:id="1704091941">
          <w:marLeft w:val="0"/>
          <w:marRight w:val="0"/>
          <w:marTop w:val="0"/>
          <w:marBottom w:val="480"/>
          <w:divBdr>
            <w:top w:val="none" w:sz="0" w:space="0" w:color="auto"/>
            <w:left w:val="none" w:sz="0" w:space="0" w:color="auto"/>
            <w:bottom w:val="none" w:sz="0" w:space="0" w:color="auto"/>
            <w:right w:val="none" w:sz="0" w:space="0" w:color="auto"/>
          </w:divBdr>
          <w:divsChild>
            <w:div w:id="854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1592">
      <w:bodyDiv w:val="1"/>
      <w:marLeft w:val="0"/>
      <w:marRight w:val="0"/>
      <w:marTop w:val="0"/>
      <w:marBottom w:val="0"/>
      <w:divBdr>
        <w:top w:val="none" w:sz="0" w:space="0" w:color="auto"/>
        <w:left w:val="none" w:sz="0" w:space="0" w:color="auto"/>
        <w:bottom w:val="none" w:sz="0" w:space="0" w:color="auto"/>
        <w:right w:val="none" w:sz="0" w:space="0" w:color="auto"/>
      </w:divBdr>
    </w:div>
    <w:div w:id="1565992647">
      <w:bodyDiv w:val="1"/>
      <w:marLeft w:val="0"/>
      <w:marRight w:val="0"/>
      <w:marTop w:val="0"/>
      <w:marBottom w:val="0"/>
      <w:divBdr>
        <w:top w:val="none" w:sz="0" w:space="0" w:color="auto"/>
        <w:left w:val="none" w:sz="0" w:space="0" w:color="auto"/>
        <w:bottom w:val="none" w:sz="0" w:space="0" w:color="auto"/>
        <w:right w:val="none" w:sz="0" w:space="0" w:color="auto"/>
      </w:divBdr>
      <w:divsChild>
        <w:div w:id="97532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17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800915">
      <w:bodyDiv w:val="1"/>
      <w:marLeft w:val="0"/>
      <w:marRight w:val="0"/>
      <w:marTop w:val="0"/>
      <w:marBottom w:val="0"/>
      <w:divBdr>
        <w:top w:val="none" w:sz="0" w:space="0" w:color="auto"/>
        <w:left w:val="none" w:sz="0" w:space="0" w:color="auto"/>
        <w:bottom w:val="none" w:sz="0" w:space="0" w:color="auto"/>
        <w:right w:val="none" w:sz="0" w:space="0" w:color="auto"/>
      </w:divBdr>
    </w:div>
    <w:div w:id="1570340297">
      <w:bodyDiv w:val="1"/>
      <w:marLeft w:val="0"/>
      <w:marRight w:val="0"/>
      <w:marTop w:val="0"/>
      <w:marBottom w:val="0"/>
      <w:divBdr>
        <w:top w:val="none" w:sz="0" w:space="0" w:color="auto"/>
        <w:left w:val="none" w:sz="0" w:space="0" w:color="auto"/>
        <w:bottom w:val="none" w:sz="0" w:space="0" w:color="auto"/>
        <w:right w:val="none" w:sz="0" w:space="0" w:color="auto"/>
      </w:divBdr>
    </w:div>
    <w:div w:id="1573194417">
      <w:bodyDiv w:val="1"/>
      <w:marLeft w:val="0"/>
      <w:marRight w:val="0"/>
      <w:marTop w:val="0"/>
      <w:marBottom w:val="0"/>
      <w:divBdr>
        <w:top w:val="none" w:sz="0" w:space="0" w:color="auto"/>
        <w:left w:val="none" w:sz="0" w:space="0" w:color="auto"/>
        <w:bottom w:val="none" w:sz="0" w:space="0" w:color="auto"/>
        <w:right w:val="none" w:sz="0" w:space="0" w:color="auto"/>
      </w:divBdr>
    </w:div>
    <w:div w:id="1577713967">
      <w:bodyDiv w:val="1"/>
      <w:marLeft w:val="0"/>
      <w:marRight w:val="0"/>
      <w:marTop w:val="0"/>
      <w:marBottom w:val="0"/>
      <w:divBdr>
        <w:top w:val="none" w:sz="0" w:space="0" w:color="auto"/>
        <w:left w:val="none" w:sz="0" w:space="0" w:color="auto"/>
        <w:bottom w:val="none" w:sz="0" w:space="0" w:color="auto"/>
        <w:right w:val="none" w:sz="0" w:space="0" w:color="auto"/>
      </w:divBdr>
    </w:div>
    <w:div w:id="1581451534">
      <w:bodyDiv w:val="1"/>
      <w:marLeft w:val="0"/>
      <w:marRight w:val="0"/>
      <w:marTop w:val="0"/>
      <w:marBottom w:val="0"/>
      <w:divBdr>
        <w:top w:val="none" w:sz="0" w:space="0" w:color="auto"/>
        <w:left w:val="none" w:sz="0" w:space="0" w:color="auto"/>
        <w:bottom w:val="none" w:sz="0" w:space="0" w:color="auto"/>
        <w:right w:val="none" w:sz="0" w:space="0" w:color="auto"/>
      </w:divBdr>
      <w:divsChild>
        <w:div w:id="206338516">
          <w:marLeft w:val="0"/>
          <w:marRight w:val="0"/>
          <w:marTop w:val="0"/>
          <w:marBottom w:val="0"/>
          <w:divBdr>
            <w:top w:val="none" w:sz="0" w:space="0" w:color="auto"/>
            <w:left w:val="none" w:sz="0" w:space="0" w:color="auto"/>
            <w:bottom w:val="none" w:sz="0" w:space="0" w:color="auto"/>
            <w:right w:val="none" w:sz="0" w:space="0" w:color="auto"/>
          </w:divBdr>
        </w:div>
      </w:divsChild>
    </w:div>
    <w:div w:id="1589464229">
      <w:bodyDiv w:val="1"/>
      <w:marLeft w:val="0"/>
      <w:marRight w:val="0"/>
      <w:marTop w:val="0"/>
      <w:marBottom w:val="0"/>
      <w:divBdr>
        <w:top w:val="none" w:sz="0" w:space="0" w:color="auto"/>
        <w:left w:val="none" w:sz="0" w:space="0" w:color="auto"/>
        <w:bottom w:val="none" w:sz="0" w:space="0" w:color="auto"/>
        <w:right w:val="none" w:sz="0" w:space="0" w:color="auto"/>
      </w:divBdr>
    </w:div>
    <w:div w:id="1591114572">
      <w:bodyDiv w:val="1"/>
      <w:marLeft w:val="0"/>
      <w:marRight w:val="0"/>
      <w:marTop w:val="0"/>
      <w:marBottom w:val="0"/>
      <w:divBdr>
        <w:top w:val="none" w:sz="0" w:space="0" w:color="auto"/>
        <w:left w:val="none" w:sz="0" w:space="0" w:color="auto"/>
        <w:bottom w:val="none" w:sz="0" w:space="0" w:color="auto"/>
        <w:right w:val="none" w:sz="0" w:space="0" w:color="auto"/>
      </w:divBdr>
    </w:div>
    <w:div w:id="1591548579">
      <w:bodyDiv w:val="1"/>
      <w:marLeft w:val="0"/>
      <w:marRight w:val="0"/>
      <w:marTop w:val="0"/>
      <w:marBottom w:val="0"/>
      <w:divBdr>
        <w:top w:val="none" w:sz="0" w:space="0" w:color="auto"/>
        <w:left w:val="none" w:sz="0" w:space="0" w:color="auto"/>
        <w:bottom w:val="none" w:sz="0" w:space="0" w:color="auto"/>
        <w:right w:val="none" w:sz="0" w:space="0" w:color="auto"/>
      </w:divBdr>
    </w:div>
    <w:div w:id="1600332158">
      <w:bodyDiv w:val="1"/>
      <w:marLeft w:val="0"/>
      <w:marRight w:val="0"/>
      <w:marTop w:val="0"/>
      <w:marBottom w:val="0"/>
      <w:divBdr>
        <w:top w:val="none" w:sz="0" w:space="0" w:color="auto"/>
        <w:left w:val="none" w:sz="0" w:space="0" w:color="auto"/>
        <w:bottom w:val="none" w:sz="0" w:space="0" w:color="auto"/>
        <w:right w:val="none" w:sz="0" w:space="0" w:color="auto"/>
      </w:divBdr>
    </w:div>
    <w:div w:id="1602495063">
      <w:bodyDiv w:val="1"/>
      <w:marLeft w:val="0"/>
      <w:marRight w:val="0"/>
      <w:marTop w:val="0"/>
      <w:marBottom w:val="0"/>
      <w:divBdr>
        <w:top w:val="none" w:sz="0" w:space="0" w:color="auto"/>
        <w:left w:val="none" w:sz="0" w:space="0" w:color="auto"/>
        <w:bottom w:val="none" w:sz="0" w:space="0" w:color="auto"/>
        <w:right w:val="none" w:sz="0" w:space="0" w:color="auto"/>
      </w:divBdr>
      <w:divsChild>
        <w:div w:id="484005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2495882">
      <w:bodyDiv w:val="1"/>
      <w:marLeft w:val="0"/>
      <w:marRight w:val="0"/>
      <w:marTop w:val="0"/>
      <w:marBottom w:val="0"/>
      <w:divBdr>
        <w:top w:val="none" w:sz="0" w:space="0" w:color="auto"/>
        <w:left w:val="none" w:sz="0" w:space="0" w:color="auto"/>
        <w:bottom w:val="none" w:sz="0" w:space="0" w:color="auto"/>
        <w:right w:val="none" w:sz="0" w:space="0" w:color="auto"/>
      </w:divBdr>
      <w:divsChild>
        <w:div w:id="29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146124">
      <w:bodyDiv w:val="1"/>
      <w:marLeft w:val="0"/>
      <w:marRight w:val="0"/>
      <w:marTop w:val="0"/>
      <w:marBottom w:val="0"/>
      <w:divBdr>
        <w:top w:val="none" w:sz="0" w:space="0" w:color="auto"/>
        <w:left w:val="none" w:sz="0" w:space="0" w:color="auto"/>
        <w:bottom w:val="none" w:sz="0" w:space="0" w:color="auto"/>
        <w:right w:val="none" w:sz="0" w:space="0" w:color="auto"/>
      </w:divBdr>
    </w:div>
    <w:div w:id="1604804879">
      <w:bodyDiv w:val="1"/>
      <w:marLeft w:val="0"/>
      <w:marRight w:val="0"/>
      <w:marTop w:val="0"/>
      <w:marBottom w:val="0"/>
      <w:divBdr>
        <w:top w:val="none" w:sz="0" w:space="0" w:color="auto"/>
        <w:left w:val="none" w:sz="0" w:space="0" w:color="auto"/>
        <w:bottom w:val="none" w:sz="0" w:space="0" w:color="auto"/>
        <w:right w:val="none" w:sz="0" w:space="0" w:color="auto"/>
      </w:divBdr>
    </w:div>
    <w:div w:id="1608191830">
      <w:bodyDiv w:val="1"/>
      <w:marLeft w:val="0"/>
      <w:marRight w:val="0"/>
      <w:marTop w:val="0"/>
      <w:marBottom w:val="0"/>
      <w:divBdr>
        <w:top w:val="none" w:sz="0" w:space="0" w:color="auto"/>
        <w:left w:val="none" w:sz="0" w:space="0" w:color="auto"/>
        <w:bottom w:val="none" w:sz="0" w:space="0" w:color="auto"/>
        <w:right w:val="none" w:sz="0" w:space="0" w:color="auto"/>
      </w:divBdr>
    </w:div>
    <w:div w:id="1608808885">
      <w:bodyDiv w:val="1"/>
      <w:marLeft w:val="0"/>
      <w:marRight w:val="0"/>
      <w:marTop w:val="0"/>
      <w:marBottom w:val="0"/>
      <w:divBdr>
        <w:top w:val="none" w:sz="0" w:space="0" w:color="auto"/>
        <w:left w:val="none" w:sz="0" w:space="0" w:color="auto"/>
        <w:bottom w:val="none" w:sz="0" w:space="0" w:color="auto"/>
        <w:right w:val="none" w:sz="0" w:space="0" w:color="auto"/>
      </w:divBdr>
    </w:div>
    <w:div w:id="1612277478">
      <w:bodyDiv w:val="1"/>
      <w:marLeft w:val="0"/>
      <w:marRight w:val="0"/>
      <w:marTop w:val="0"/>
      <w:marBottom w:val="0"/>
      <w:divBdr>
        <w:top w:val="none" w:sz="0" w:space="0" w:color="auto"/>
        <w:left w:val="none" w:sz="0" w:space="0" w:color="auto"/>
        <w:bottom w:val="none" w:sz="0" w:space="0" w:color="auto"/>
        <w:right w:val="none" w:sz="0" w:space="0" w:color="auto"/>
      </w:divBdr>
    </w:div>
    <w:div w:id="1616252240">
      <w:bodyDiv w:val="1"/>
      <w:marLeft w:val="0"/>
      <w:marRight w:val="0"/>
      <w:marTop w:val="0"/>
      <w:marBottom w:val="0"/>
      <w:divBdr>
        <w:top w:val="none" w:sz="0" w:space="0" w:color="auto"/>
        <w:left w:val="none" w:sz="0" w:space="0" w:color="auto"/>
        <w:bottom w:val="none" w:sz="0" w:space="0" w:color="auto"/>
        <w:right w:val="none" w:sz="0" w:space="0" w:color="auto"/>
      </w:divBdr>
    </w:div>
    <w:div w:id="1617367439">
      <w:bodyDiv w:val="1"/>
      <w:marLeft w:val="0"/>
      <w:marRight w:val="0"/>
      <w:marTop w:val="0"/>
      <w:marBottom w:val="0"/>
      <w:divBdr>
        <w:top w:val="none" w:sz="0" w:space="0" w:color="auto"/>
        <w:left w:val="none" w:sz="0" w:space="0" w:color="auto"/>
        <w:bottom w:val="none" w:sz="0" w:space="0" w:color="auto"/>
        <w:right w:val="none" w:sz="0" w:space="0" w:color="auto"/>
      </w:divBdr>
      <w:divsChild>
        <w:div w:id="57462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00876">
      <w:bodyDiv w:val="1"/>
      <w:marLeft w:val="0"/>
      <w:marRight w:val="0"/>
      <w:marTop w:val="0"/>
      <w:marBottom w:val="0"/>
      <w:divBdr>
        <w:top w:val="none" w:sz="0" w:space="0" w:color="auto"/>
        <w:left w:val="none" w:sz="0" w:space="0" w:color="auto"/>
        <w:bottom w:val="none" w:sz="0" w:space="0" w:color="auto"/>
        <w:right w:val="none" w:sz="0" w:space="0" w:color="auto"/>
      </w:divBdr>
    </w:div>
    <w:div w:id="1618754152">
      <w:bodyDiv w:val="1"/>
      <w:marLeft w:val="0"/>
      <w:marRight w:val="0"/>
      <w:marTop w:val="0"/>
      <w:marBottom w:val="0"/>
      <w:divBdr>
        <w:top w:val="none" w:sz="0" w:space="0" w:color="auto"/>
        <w:left w:val="none" w:sz="0" w:space="0" w:color="auto"/>
        <w:bottom w:val="none" w:sz="0" w:space="0" w:color="auto"/>
        <w:right w:val="none" w:sz="0" w:space="0" w:color="auto"/>
      </w:divBdr>
    </w:div>
    <w:div w:id="1622568065">
      <w:bodyDiv w:val="1"/>
      <w:marLeft w:val="0"/>
      <w:marRight w:val="0"/>
      <w:marTop w:val="0"/>
      <w:marBottom w:val="0"/>
      <w:divBdr>
        <w:top w:val="none" w:sz="0" w:space="0" w:color="auto"/>
        <w:left w:val="none" w:sz="0" w:space="0" w:color="auto"/>
        <w:bottom w:val="none" w:sz="0" w:space="0" w:color="auto"/>
        <w:right w:val="none" w:sz="0" w:space="0" w:color="auto"/>
      </w:divBdr>
    </w:div>
    <w:div w:id="1625379871">
      <w:bodyDiv w:val="1"/>
      <w:marLeft w:val="0"/>
      <w:marRight w:val="0"/>
      <w:marTop w:val="0"/>
      <w:marBottom w:val="0"/>
      <w:divBdr>
        <w:top w:val="none" w:sz="0" w:space="0" w:color="auto"/>
        <w:left w:val="none" w:sz="0" w:space="0" w:color="auto"/>
        <w:bottom w:val="none" w:sz="0" w:space="0" w:color="auto"/>
        <w:right w:val="none" w:sz="0" w:space="0" w:color="auto"/>
      </w:divBdr>
    </w:div>
    <w:div w:id="1630747979">
      <w:bodyDiv w:val="1"/>
      <w:marLeft w:val="0"/>
      <w:marRight w:val="0"/>
      <w:marTop w:val="0"/>
      <w:marBottom w:val="0"/>
      <w:divBdr>
        <w:top w:val="none" w:sz="0" w:space="0" w:color="auto"/>
        <w:left w:val="none" w:sz="0" w:space="0" w:color="auto"/>
        <w:bottom w:val="none" w:sz="0" w:space="0" w:color="auto"/>
        <w:right w:val="none" w:sz="0" w:space="0" w:color="auto"/>
      </w:divBdr>
    </w:div>
    <w:div w:id="1644696319">
      <w:bodyDiv w:val="1"/>
      <w:marLeft w:val="0"/>
      <w:marRight w:val="0"/>
      <w:marTop w:val="0"/>
      <w:marBottom w:val="0"/>
      <w:divBdr>
        <w:top w:val="none" w:sz="0" w:space="0" w:color="auto"/>
        <w:left w:val="none" w:sz="0" w:space="0" w:color="auto"/>
        <w:bottom w:val="none" w:sz="0" w:space="0" w:color="auto"/>
        <w:right w:val="none" w:sz="0" w:space="0" w:color="auto"/>
      </w:divBdr>
      <w:divsChild>
        <w:div w:id="1998730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3552">
      <w:bodyDiv w:val="1"/>
      <w:marLeft w:val="0"/>
      <w:marRight w:val="0"/>
      <w:marTop w:val="0"/>
      <w:marBottom w:val="0"/>
      <w:divBdr>
        <w:top w:val="none" w:sz="0" w:space="0" w:color="auto"/>
        <w:left w:val="none" w:sz="0" w:space="0" w:color="auto"/>
        <w:bottom w:val="none" w:sz="0" w:space="0" w:color="auto"/>
        <w:right w:val="none" w:sz="0" w:space="0" w:color="auto"/>
      </w:divBdr>
      <w:divsChild>
        <w:div w:id="833912293">
          <w:marLeft w:val="0"/>
          <w:marRight w:val="0"/>
          <w:marTop w:val="0"/>
          <w:marBottom w:val="0"/>
          <w:divBdr>
            <w:top w:val="none" w:sz="0" w:space="0" w:color="auto"/>
            <w:left w:val="none" w:sz="0" w:space="0" w:color="auto"/>
            <w:bottom w:val="none" w:sz="0" w:space="0" w:color="auto"/>
            <w:right w:val="none" w:sz="0" w:space="0" w:color="auto"/>
          </w:divBdr>
        </w:div>
      </w:divsChild>
    </w:div>
    <w:div w:id="1646395721">
      <w:bodyDiv w:val="1"/>
      <w:marLeft w:val="0"/>
      <w:marRight w:val="0"/>
      <w:marTop w:val="0"/>
      <w:marBottom w:val="0"/>
      <w:divBdr>
        <w:top w:val="none" w:sz="0" w:space="0" w:color="auto"/>
        <w:left w:val="none" w:sz="0" w:space="0" w:color="auto"/>
        <w:bottom w:val="none" w:sz="0" w:space="0" w:color="auto"/>
        <w:right w:val="none" w:sz="0" w:space="0" w:color="auto"/>
      </w:divBdr>
    </w:div>
    <w:div w:id="1649362260">
      <w:bodyDiv w:val="1"/>
      <w:marLeft w:val="0"/>
      <w:marRight w:val="0"/>
      <w:marTop w:val="0"/>
      <w:marBottom w:val="0"/>
      <w:divBdr>
        <w:top w:val="none" w:sz="0" w:space="0" w:color="auto"/>
        <w:left w:val="none" w:sz="0" w:space="0" w:color="auto"/>
        <w:bottom w:val="none" w:sz="0" w:space="0" w:color="auto"/>
        <w:right w:val="none" w:sz="0" w:space="0" w:color="auto"/>
      </w:divBdr>
    </w:div>
    <w:div w:id="1651329293">
      <w:bodyDiv w:val="1"/>
      <w:marLeft w:val="0"/>
      <w:marRight w:val="0"/>
      <w:marTop w:val="0"/>
      <w:marBottom w:val="0"/>
      <w:divBdr>
        <w:top w:val="none" w:sz="0" w:space="0" w:color="auto"/>
        <w:left w:val="none" w:sz="0" w:space="0" w:color="auto"/>
        <w:bottom w:val="none" w:sz="0" w:space="0" w:color="auto"/>
        <w:right w:val="none" w:sz="0" w:space="0" w:color="auto"/>
      </w:divBdr>
    </w:div>
    <w:div w:id="1655328144">
      <w:bodyDiv w:val="1"/>
      <w:marLeft w:val="0"/>
      <w:marRight w:val="0"/>
      <w:marTop w:val="0"/>
      <w:marBottom w:val="0"/>
      <w:divBdr>
        <w:top w:val="none" w:sz="0" w:space="0" w:color="auto"/>
        <w:left w:val="none" w:sz="0" w:space="0" w:color="auto"/>
        <w:bottom w:val="none" w:sz="0" w:space="0" w:color="auto"/>
        <w:right w:val="none" w:sz="0" w:space="0" w:color="auto"/>
      </w:divBdr>
    </w:div>
    <w:div w:id="1656839825">
      <w:bodyDiv w:val="1"/>
      <w:marLeft w:val="0"/>
      <w:marRight w:val="0"/>
      <w:marTop w:val="0"/>
      <w:marBottom w:val="0"/>
      <w:divBdr>
        <w:top w:val="none" w:sz="0" w:space="0" w:color="auto"/>
        <w:left w:val="none" w:sz="0" w:space="0" w:color="auto"/>
        <w:bottom w:val="none" w:sz="0" w:space="0" w:color="auto"/>
        <w:right w:val="none" w:sz="0" w:space="0" w:color="auto"/>
      </w:divBdr>
    </w:div>
    <w:div w:id="1656957152">
      <w:bodyDiv w:val="1"/>
      <w:marLeft w:val="0"/>
      <w:marRight w:val="0"/>
      <w:marTop w:val="0"/>
      <w:marBottom w:val="0"/>
      <w:divBdr>
        <w:top w:val="none" w:sz="0" w:space="0" w:color="auto"/>
        <w:left w:val="none" w:sz="0" w:space="0" w:color="auto"/>
        <w:bottom w:val="none" w:sz="0" w:space="0" w:color="auto"/>
        <w:right w:val="none" w:sz="0" w:space="0" w:color="auto"/>
      </w:divBdr>
    </w:div>
    <w:div w:id="1660189179">
      <w:bodyDiv w:val="1"/>
      <w:marLeft w:val="0"/>
      <w:marRight w:val="0"/>
      <w:marTop w:val="0"/>
      <w:marBottom w:val="0"/>
      <w:divBdr>
        <w:top w:val="none" w:sz="0" w:space="0" w:color="auto"/>
        <w:left w:val="none" w:sz="0" w:space="0" w:color="auto"/>
        <w:bottom w:val="none" w:sz="0" w:space="0" w:color="auto"/>
        <w:right w:val="none" w:sz="0" w:space="0" w:color="auto"/>
      </w:divBdr>
    </w:div>
    <w:div w:id="1666516721">
      <w:bodyDiv w:val="1"/>
      <w:marLeft w:val="0"/>
      <w:marRight w:val="0"/>
      <w:marTop w:val="0"/>
      <w:marBottom w:val="0"/>
      <w:divBdr>
        <w:top w:val="none" w:sz="0" w:space="0" w:color="auto"/>
        <w:left w:val="none" w:sz="0" w:space="0" w:color="auto"/>
        <w:bottom w:val="none" w:sz="0" w:space="0" w:color="auto"/>
        <w:right w:val="none" w:sz="0" w:space="0" w:color="auto"/>
      </w:divBdr>
      <w:divsChild>
        <w:div w:id="935556594">
          <w:marLeft w:val="0"/>
          <w:marRight w:val="0"/>
          <w:marTop w:val="0"/>
          <w:marBottom w:val="0"/>
          <w:divBdr>
            <w:top w:val="none" w:sz="0" w:space="0" w:color="auto"/>
            <w:left w:val="none" w:sz="0" w:space="0" w:color="auto"/>
            <w:bottom w:val="none" w:sz="0" w:space="0" w:color="auto"/>
            <w:right w:val="none" w:sz="0" w:space="0" w:color="auto"/>
          </w:divBdr>
        </w:div>
      </w:divsChild>
    </w:div>
    <w:div w:id="1667785740">
      <w:bodyDiv w:val="1"/>
      <w:marLeft w:val="0"/>
      <w:marRight w:val="0"/>
      <w:marTop w:val="0"/>
      <w:marBottom w:val="0"/>
      <w:divBdr>
        <w:top w:val="none" w:sz="0" w:space="0" w:color="auto"/>
        <w:left w:val="none" w:sz="0" w:space="0" w:color="auto"/>
        <w:bottom w:val="none" w:sz="0" w:space="0" w:color="auto"/>
        <w:right w:val="none" w:sz="0" w:space="0" w:color="auto"/>
      </w:divBdr>
    </w:div>
    <w:div w:id="1671565405">
      <w:bodyDiv w:val="1"/>
      <w:marLeft w:val="0"/>
      <w:marRight w:val="0"/>
      <w:marTop w:val="0"/>
      <w:marBottom w:val="0"/>
      <w:divBdr>
        <w:top w:val="none" w:sz="0" w:space="0" w:color="auto"/>
        <w:left w:val="none" w:sz="0" w:space="0" w:color="auto"/>
        <w:bottom w:val="none" w:sz="0" w:space="0" w:color="auto"/>
        <w:right w:val="none" w:sz="0" w:space="0" w:color="auto"/>
      </w:divBdr>
    </w:div>
    <w:div w:id="1671637196">
      <w:bodyDiv w:val="1"/>
      <w:marLeft w:val="0"/>
      <w:marRight w:val="0"/>
      <w:marTop w:val="0"/>
      <w:marBottom w:val="0"/>
      <w:divBdr>
        <w:top w:val="none" w:sz="0" w:space="0" w:color="auto"/>
        <w:left w:val="none" w:sz="0" w:space="0" w:color="auto"/>
        <w:bottom w:val="none" w:sz="0" w:space="0" w:color="auto"/>
        <w:right w:val="none" w:sz="0" w:space="0" w:color="auto"/>
      </w:divBdr>
      <w:divsChild>
        <w:div w:id="2015842886">
          <w:marLeft w:val="0"/>
          <w:marRight w:val="0"/>
          <w:marTop w:val="0"/>
          <w:marBottom w:val="480"/>
          <w:divBdr>
            <w:top w:val="none" w:sz="0" w:space="0" w:color="auto"/>
            <w:left w:val="none" w:sz="0" w:space="0" w:color="auto"/>
            <w:bottom w:val="none" w:sz="0" w:space="0" w:color="auto"/>
            <w:right w:val="none" w:sz="0" w:space="0" w:color="auto"/>
          </w:divBdr>
          <w:divsChild>
            <w:div w:id="4676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1479">
      <w:bodyDiv w:val="1"/>
      <w:marLeft w:val="0"/>
      <w:marRight w:val="0"/>
      <w:marTop w:val="0"/>
      <w:marBottom w:val="0"/>
      <w:divBdr>
        <w:top w:val="none" w:sz="0" w:space="0" w:color="auto"/>
        <w:left w:val="none" w:sz="0" w:space="0" w:color="auto"/>
        <w:bottom w:val="none" w:sz="0" w:space="0" w:color="auto"/>
        <w:right w:val="none" w:sz="0" w:space="0" w:color="auto"/>
      </w:divBdr>
    </w:div>
    <w:div w:id="1675063108">
      <w:bodyDiv w:val="1"/>
      <w:marLeft w:val="0"/>
      <w:marRight w:val="0"/>
      <w:marTop w:val="0"/>
      <w:marBottom w:val="0"/>
      <w:divBdr>
        <w:top w:val="none" w:sz="0" w:space="0" w:color="auto"/>
        <w:left w:val="none" w:sz="0" w:space="0" w:color="auto"/>
        <w:bottom w:val="none" w:sz="0" w:space="0" w:color="auto"/>
        <w:right w:val="none" w:sz="0" w:space="0" w:color="auto"/>
      </w:divBdr>
    </w:div>
    <w:div w:id="1677418253">
      <w:bodyDiv w:val="1"/>
      <w:marLeft w:val="0"/>
      <w:marRight w:val="0"/>
      <w:marTop w:val="0"/>
      <w:marBottom w:val="0"/>
      <w:divBdr>
        <w:top w:val="none" w:sz="0" w:space="0" w:color="auto"/>
        <w:left w:val="none" w:sz="0" w:space="0" w:color="auto"/>
        <w:bottom w:val="none" w:sz="0" w:space="0" w:color="auto"/>
        <w:right w:val="none" w:sz="0" w:space="0" w:color="auto"/>
      </w:divBdr>
    </w:div>
    <w:div w:id="1678190809">
      <w:bodyDiv w:val="1"/>
      <w:marLeft w:val="0"/>
      <w:marRight w:val="0"/>
      <w:marTop w:val="0"/>
      <w:marBottom w:val="0"/>
      <w:divBdr>
        <w:top w:val="none" w:sz="0" w:space="0" w:color="auto"/>
        <w:left w:val="none" w:sz="0" w:space="0" w:color="auto"/>
        <w:bottom w:val="none" w:sz="0" w:space="0" w:color="auto"/>
        <w:right w:val="none" w:sz="0" w:space="0" w:color="auto"/>
      </w:divBdr>
    </w:div>
    <w:div w:id="1680153280">
      <w:bodyDiv w:val="1"/>
      <w:marLeft w:val="0"/>
      <w:marRight w:val="0"/>
      <w:marTop w:val="0"/>
      <w:marBottom w:val="0"/>
      <w:divBdr>
        <w:top w:val="none" w:sz="0" w:space="0" w:color="auto"/>
        <w:left w:val="none" w:sz="0" w:space="0" w:color="auto"/>
        <w:bottom w:val="none" w:sz="0" w:space="0" w:color="auto"/>
        <w:right w:val="none" w:sz="0" w:space="0" w:color="auto"/>
      </w:divBdr>
    </w:div>
    <w:div w:id="1681199804">
      <w:bodyDiv w:val="1"/>
      <w:marLeft w:val="0"/>
      <w:marRight w:val="0"/>
      <w:marTop w:val="0"/>
      <w:marBottom w:val="0"/>
      <w:divBdr>
        <w:top w:val="none" w:sz="0" w:space="0" w:color="auto"/>
        <w:left w:val="none" w:sz="0" w:space="0" w:color="auto"/>
        <w:bottom w:val="none" w:sz="0" w:space="0" w:color="auto"/>
        <w:right w:val="none" w:sz="0" w:space="0" w:color="auto"/>
      </w:divBdr>
    </w:div>
    <w:div w:id="1686637383">
      <w:bodyDiv w:val="1"/>
      <w:marLeft w:val="0"/>
      <w:marRight w:val="0"/>
      <w:marTop w:val="0"/>
      <w:marBottom w:val="0"/>
      <w:divBdr>
        <w:top w:val="none" w:sz="0" w:space="0" w:color="auto"/>
        <w:left w:val="none" w:sz="0" w:space="0" w:color="auto"/>
        <w:bottom w:val="none" w:sz="0" w:space="0" w:color="auto"/>
        <w:right w:val="none" w:sz="0" w:space="0" w:color="auto"/>
      </w:divBdr>
    </w:div>
    <w:div w:id="1690641926">
      <w:bodyDiv w:val="1"/>
      <w:marLeft w:val="0"/>
      <w:marRight w:val="0"/>
      <w:marTop w:val="0"/>
      <w:marBottom w:val="0"/>
      <w:divBdr>
        <w:top w:val="none" w:sz="0" w:space="0" w:color="auto"/>
        <w:left w:val="none" w:sz="0" w:space="0" w:color="auto"/>
        <w:bottom w:val="none" w:sz="0" w:space="0" w:color="auto"/>
        <w:right w:val="none" w:sz="0" w:space="0" w:color="auto"/>
      </w:divBdr>
    </w:div>
    <w:div w:id="1693800673">
      <w:bodyDiv w:val="1"/>
      <w:marLeft w:val="0"/>
      <w:marRight w:val="0"/>
      <w:marTop w:val="0"/>
      <w:marBottom w:val="0"/>
      <w:divBdr>
        <w:top w:val="none" w:sz="0" w:space="0" w:color="auto"/>
        <w:left w:val="none" w:sz="0" w:space="0" w:color="auto"/>
        <w:bottom w:val="none" w:sz="0" w:space="0" w:color="auto"/>
        <w:right w:val="none" w:sz="0" w:space="0" w:color="auto"/>
      </w:divBdr>
    </w:div>
    <w:div w:id="1700543342">
      <w:bodyDiv w:val="1"/>
      <w:marLeft w:val="0"/>
      <w:marRight w:val="0"/>
      <w:marTop w:val="0"/>
      <w:marBottom w:val="0"/>
      <w:divBdr>
        <w:top w:val="none" w:sz="0" w:space="0" w:color="auto"/>
        <w:left w:val="none" w:sz="0" w:space="0" w:color="auto"/>
        <w:bottom w:val="none" w:sz="0" w:space="0" w:color="auto"/>
        <w:right w:val="none" w:sz="0" w:space="0" w:color="auto"/>
      </w:divBdr>
    </w:div>
    <w:div w:id="1703021220">
      <w:bodyDiv w:val="1"/>
      <w:marLeft w:val="0"/>
      <w:marRight w:val="0"/>
      <w:marTop w:val="0"/>
      <w:marBottom w:val="0"/>
      <w:divBdr>
        <w:top w:val="none" w:sz="0" w:space="0" w:color="auto"/>
        <w:left w:val="none" w:sz="0" w:space="0" w:color="auto"/>
        <w:bottom w:val="none" w:sz="0" w:space="0" w:color="auto"/>
        <w:right w:val="none" w:sz="0" w:space="0" w:color="auto"/>
      </w:divBdr>
      <w:divsChild>
        <w:div w:id="1291477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82314">
      <w:bodyDiv w:val="1"/>
      <w:marLeft w:val="0"/>
      <w:marRight w:val="0"/>
      <w:marTop w:val="0"/>
      <w:marBottom w:val="0"/>
      <w:divBdr>
        <w:top w:val="none" w:sz="0" w:space="0" w:color="auto"/>
        <w:left w:val="none" w:sz="0" w:space="0" w:color="auto"/>
        <w:bottom w:val="none" w:sz="0" w:space="0" w:color="auto"/>
        <w:right w:val="none" w:sz="0" w:space="0" w:color="auto"/>
      </w:divBdr>
    </w:div>
    <w:div w:id="1704599466">
      <w:bodyDiv w:val="1"/>
      <w:marLeft w:val="0"/>
      <w:marRight w:val="0"/>
      <w:marTop w:val="0"/>
      <w:marBottom w:val="0"/>
      <w:divBdr>
        <w:top w:val="none" w:sz="0" w:space="0" w:color="auto"/>
        <w:left w:val="none" w:sz="0" w:space="0" w:color="auto"/>
        <w:bottom w:val="none" w:sz="0" w:space="0" w:color="auto"/>
        <w:right w:val="none" w:sz="0" w:space="0" w:color="auto"/>
      </w:divBdr>
    </w:div>
    <w:div w:id="1710302130">
      <w:bodyDiv w:val="1"/>
      <w:marLeft w:val="0"/>
      <w:marRight w:val="0"/>
      <w:marTop w:val="0"/>
      <w:marBottom w:val="0"/>
      <w:divBdr>
        <w:top w:val="none" w:sz="0" w:space="0" w:color="auto"/>
        <w:left w:val="none" w:sz="0" w:space="0" w:color="auto"/>
        <w:bottom w:val="none" w:sz="0" w:space="0" w:color="auto"/>
        <w:right w:val="none" w:sz="0" w:space="0" w:color="auto"/>
      </w:divBdr>
    </w:div>
    <w:div w:id="1712729678">
      <w:bodyDiv w:val="1"/>
      <w:marLeft w:val="0"/>
      <w:marRight w:val="0"/>
      <w:marTop w:val="0"/>
      <w:marBottom w:val="0"/>
      <w:divBdr>
        <w:top w:val="none" w:sz="0" w:space="0" w:color="auto"/>
        <w:left w:val="none" w:sz="0" w:space="0" w:color="auto"/>
        <w:bottom w:val="none" w:sz="0" w:space="0" w:color="auto"/>
        <w:right w:val="none" w:sz="0" w:space="0" w:color="auto"/>
      </w:divBdr>
    </w:div>
    <w:div w:id="1712800201">
      <w:bodyDiv w:val="1"/>
      <w:marLeft w:val="0"/>
      <w:marRight w:val="0"/>
      <w:marTop w:val="0"/>
      <w:marBottom w:val="0"/>
      <w:divBdr>
        <w:top w:val="none" w:sz="0" w:space="0" w:color="auto"/>
        <w:left w:val="none" w:sz="0" w:space="0" w:color="auto"/>
        <w:bottom w:val="none" w:sz="0" w:space="0" w:color="auto"/>
        <w:right w:val="none" w:sz="0" w:space="0" w:color="auto"/>
      </w:divBdr>
    </w:div>
    <w:div w:id="1723019486">
      <w:bodyDiv w:val="1"/>
      <w:marLeft w:val="0"/>
      <w:marRight w:val="0"/>
      <w:marTop w:val="0"/>
      <w:marBottom w:val="0"/>
      <w:divBdr>
        <w:top w:val="none" w:sz="0" w:space="0" w:color="auto"/>
        <w:left w:val="none" w:sz="0" w:space="0" w:color="auto"/>
        <w:bottom w:val="none" w:sz="0" w:space="0" w:color="auto"/>
        <w:right w:val="none" w:sz="0" w:space="0" w:color="auto"/>
      </w:divBdr>
    </w:div>
    <w:div w:id="1723168080">
      <w:bodyDiv w:val="1"/>
      <w:marLeft w:val="0"/>
      <w:marRight w:val="0"/>
      <w:marTop w:val="0"/>
      <w:marBottom w:val="0"/>
      <w:divBdr>
        <w:top w:val="none" w:sz="0" w:space="0" w:color="auto"/>
        <w:left w:val="none" w:sz="0" w:space="0" w:color="auto"/>
        <w:bottom w:val="none" w:sz="0" w:space="0" w:color="auto"/>
        <w:right w:val="none" w:sz="0" w:space="0" w:color="auto"/>
      </w:divBdr>
    </w:div>
    <w:div w:id="1726832882">
      <w:bodyDiv w:val="1"/>
      <w:marLeft w:val="0"/>
      <w:marRight w:val="0"/>
      <w:marTop w:val="0"/>
      <w:marBottom w:val="0"/>
      <w:divBdr>
        <w:top w:val="none" w:sz="0" w:space="0" w:color="auto"/>
        <w:left w:val="none" w:sz="0" w:space="0" w:color="auto"/>
        <w:bottom w:val="none" w:sz="0" w:space="0" w:color="auto"/>
        <w:right w:val="none" w:sz="0" w:space="0" w:color="auto"/>
      </w:divBdr>
      <w:divsChild>
        <w:div w:id="1144658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141834">
      <w:bodyDiv w:val="1"/>
      <w:marLeft w:val="0"/>
      <w:marRight w:val="0"/>
      <w:marTop w:val="0"/>
      <w:marBottom w:val="0"/>
      <w:divBdr>
        <w:top w:val="none" w:sz="0" w:space="0" w:color="auto"/>
        <w:left w:val="none" w:sz="0" w:space="0" w:color="auto"/>
        <w:bottom w:val="none" w:sz="0" w:space="0" w:color="auto"/>
        <w:right w:val="none" w:sz="0" w:space="0" w:color="auto"/>
      </w:divBdr>
      <w:divsChild>
        <w:div w:id="201926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067190">
      <w:bodyDiv w:val="1"/>
      <w:marLeft w:val="0"/>
      <w:marRight w:val="0"/>
      <w:marTop w:val="0"/>
      <w:marBottom w:val="0"/>
      <w:divBdr>
        <w:top w:val="none" w:sz="0" w:space="0" w:color="auto"/>
        <w:left w:val="none" w:sz="0" w:space="0" w:color="auto"/>
        <w:bottom w:val="none" w:sz="0" w:space="0" w:color="auto"/>
        <w:right w:val="none" w:sz="0" w:space="0" w:color="auto"/>
      </w:divBdr>
      <w:divsChild>
        <w:div w:id="702024367">
          <w:marLeft w:val="0"/>
          <w:marRight w:val="0"/>
          <w:marTop w:val="0"/>
          <w:marBottom w:val="0"/>
          <w:divBdr>
            <w:top w:val="none" w:sz="0" w:space="0" w:color="auto"/>
            <w:left w:val="none" w:sz="0" w:space="0" w:color="auto"/>
            <w:bottom w:val="none" w:sz="0" w:space="0" w:color="auto"/>
            <w:right w:val="none" w:sz="0" w:space="0" w:color="auto"/>
          </w:divBdr>
        </w:div>
      </w:divsChild>
    </w:div>
    <w:div w:id="1732921130">
      <w:bodyDiv w:val="1"/>
      <w:marLeft w:val="0"/>
      <w:marRight w:val="0"/>
      <w:marTop w:val="0"/>
      <w:marBottom w:val="0"/>
      <w:divBdr>
        <w:top w:val="none" w:sz="0" w:space="0" w:color="auto"/>
        <w:left w:val="none" w:sz="0" w:space="0" w:color="auto"/>
        <w:bottom w:val="none" w:sz="0" w:space="0" w:color="auto"/>
        <w:right w:val="none" w:sz="0" w:space="0" w:color="auto"/>
      </w:divBdr>
    </w:div>
    <w:div w:id="1736275556">
      <w:bodyDiv w:val="1"/>
      <w:marLeft w:val="0"/>
      <w:marRight w:val="0"/>
      <w:marTop w:val="0"/>
      <w:marBottom w:val="0"/>
      <w:divBdr>
        <w:top w:val="none" w:sz="0" w:space="0" w:color="auto"/>
        <w:left w:val="none" w:sz="0" w:space="0" w:color="auto"/>
        <w:bottom w:val="none" w:sz="0" w:space="0" w:color="auto"/>
        <w:right w:val="none" w:sz="0" w:space="0" w:color="auto"/>
      </w:divBdr>
    </w:div>
    <w:div w:id="1736850805">
      <w:bodyDiv w:val="1"/>
      <w:marLeft w:val="0"/>
      <w:marRight w:val="0"/>
      <w:marTop w:val="0"/>
      <w:marBottom w:val="0"/>
      <w:divBdr>
        <w:top w:val="none" w:sz="0" w:space="0" w:color="auto"/>
        <w:left w:val="none" w:sz="0" w:space="0" w:color="auto"/>
        <w:bottom w:val="none" w:sz="0" w:space="0" w:color="auto"/>
        <w:right w:val="none" w:sz="0" w:space="0" w:color="auto"/>
      </w:divBdr>
    </w:div>
    <w:div w:id="1737316628">
      <w:bodyDiv w:val="1"/>
      <w:marLeft w:val="0"/>
      <w:marRight w:val="0"/>
      <w:marTop w:val="0"/>
      <w:marBottom w:val="0"/>
      <w:divBdr>
        <w:top w:val="none" w:sz="0" w:space="0" w:color="auto"/>
        <w:left w:val="none" w:sz="0" w:space="0" w:color="auto"/>
        <w:bottom w:val="none" w:sz="0" w:space="0" w:color="auto"/>
        <w:right w:val="none" w:sz="0" w:space="0" w:color="auto"/>
      </w:divBdr>
    </w:div>
    <w:div w:id="1738935157">
      <w:bodyDiv w:val="1"/>
      <w:marLeft w:val="0"/>
      <w:marRight w:val="0"/>
      <w:marTop w:val="0"/>
      <w:marBottom w:val="0"/>
      <w:divBdr>
        <w:top w:val="none" w:sz="0" w:space="0" w:color="auto"/>
        <w:left w:val="none" w:sz="0" w:space="0" w:color="auto"/>
        <w:bottom w:val="none" w:sz="0" w:space="0" w:color="auto"/>
        <w:right w:val="none" w:sz="0" w:space="0" w:color="auto"/>
      </w:divBdr>
    </w:div>
    <w:div w:id="1740976103">
      <w:bodyDiv w:val="1"/>
      <w:marLeft w:val="0"/>
      <w:marRight w:val="0"/>
      <w:marTop w:val="0"/>
      <w:marBottom w:val="0"/>
      <w:divBdr>
        <w:top w:val="none" w:sz="0" w:space="0" w:color="auto"/>
        <w:left w:val="none" w:sz="0" w:space="0" w:color="auto"/>
        <w:bottom w:val="none" w:sz="0" w:space="0" w:color="auto"/>
        <w:right w:val="none" w:sz="0" w:space="0" w:color="auto"/>
      </w:divBdr>
    </w:div>
    <w:div w:id="1744989842">
      <w:bodyDiv w:val="1"/>
      <w:marLeft w:val="0"/>
      <w:marRight w:val="0"/>
      <w:marTop w:val="0"/>
      <w:marBottom w:val="0"/>
      <w:divBdr>
        <w:top w:val="none" w:sz="0" w:space="0" w:color="auto"/>
        <w:left w:val="none" w:sz="0" w:space="0" w:color="auto"/>
        <w:bottom w:val="none" w:sz="0" w:space="0" w:color="auto"/>
        <w:right w:val="none" w:sz="0" w:space="0" w:color="auto"/>
      </w:divBdr>
      <w:divsChild>
        <w:div w:id="2024017718">
          <w:marLeft w:val="0"/>
          <w:marRight w:val="0"/>
          <w:marTop w:val="0"/>
          <w:marBottom w:val="480"/>
          <w:divBdr>
            <w:top w:val="none" w:sz="0" w:space="0" w:color="auto"/>
            <w:left w:val="none" w:sz="0" w:space="0" w:color="auto"/>
            <w:bottom w:val="none" w:sz="0" w:space="0" w:color="auto"/>
            <w:right w:val="none" w:sz="0" w:space="0" w:color="auto"/>
          </w:divBdr>
          <w:divsChild>
            <w:div w:id="7857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9712">
      <w:bodyDiv w:val="1"/>
      <w:marLeft w:val="0"/>
      <w:marRight w:val="0"/>
      <w:marTop w:val="0"/>
      <w:marBottom w:val="0"/>
      <w:divBdr>
        <w:top w:val="none" w:sz="0" w:space="0" w:color="auto"/>
        <w:left w:val="none" w:sz="0" w:space="0" w:color="auto"/>
        <w:bottom w:val="none" w:sz="0" w:space="0" w:color="auto"/>
        <w:right w:val="none" w:sz="0" w:space="0" w:color="auto"/>
      </w:divBdr>
    </w:div>
    <w:div w:id="1747653614">
      <w:bodyDiv w:val="1"/>
      <w:marLeft w:val="0"/>
      <w:marRight w:val="0"/>
      <w:marTop w:val="0"/>
      <w:marBottom w:val="0"/>
      <w:divBdr>
        <w:top w:val="none" w:sz="0" w:space="0" w:color="auto"/>
        <w:left w:val="none" w:sz="0" w:space="0" w:color="auto"/>
        <w:bottom w:val="none" w:sz="0" w:space="0" w:color="auto"/>
        <w:right w:val="none" w:sz="0" w:space="0" w:color="auto"/>
      </w:divBdr>
    </w:div>
    <w:div w:id="1747998758">
      <w:bodyDiv w:val="1"/>
      <w:marLeft w:val="0"/>
      <w:marRight w:val="0"/>
      <w:marTop w:val="0"/>
      <w:marBottom w:val="0"/>
      <w:divBdr>
        <w:top w:val="none" w:sz="0" w:space="0" w:color="auto"/>
        <w:left w:val="none" w:sz="0" w:space="0" w:color="auto"/>
        <w:bottom w:val="none" w:sz="0" w:space="0" w:color="auto"/>
        <w:right w:val="none" w:sz="0" w:space="0" w:color="auto"/>
      </w:divBdr>
    </w:div>
    <w:div w:id="1748114023">
      <w:bodyDiv w:val="1"/>
      <w:marLeft w:val="0"/>
      <w:marRight w:val="0"/>
      <w:marTop w:val="0"/>
      <w:marBottom w:val="0"/>
      <w:divBdr>
        <w:top w:val="none" w:sz="0" w:space="0" w:color="auto"/>
        <w:left w:val="none" w:sz="0" w:space="0" w:color="auto"/>
        <w:bottom w:val="none" w:sz="0" w:space="0" w:color="auto"/>
        <w:right w:val="none" w:sz="0" w:space="0" w:color="auto"/>
      </w:divBdr>
    </w:div>
    <w:div w:id="1749813948">
      <w:bodyDiv w:val="1"/>
      <w:marLeft w:val="0"/>
      <w:marRight w:val="0"/>
      <w:marTop w:val="0"/>
      <w:marBottom w:val="0"/>
      <w:divBdr>
        <w:top w:val="none" w:sz="0" w:space="0" w:color="auto"/>
        <w:left w:val="none" w:sz="0" w:space="0" w:color="auto"/>
        <w:bottom w:val="none" w:sz="0" w:space="0" w:color="auto"/>
        <w:right w:val="none" w:sz="0" w:space="0" w:color="auto"/>
      </w:divBdr>
    </w:div>
    <w:div w:id="1753578040">
      <w:bodyDiv w:val="1"/>
      <w:marLeft w:val="0"/>
      <w:marRight w:val="0"/>
      <w:marTop w:val="0"/>
      <w:marBottom w:val="0"/>
      <w:divBdr>
        <w:top w:val="none" w:sz="0" w:space="0" w:color="auto"/>
        <w:left w:val="none" w:sz="0" w:space="0" w:color="auto"/>
        <w:bottom w:val="none" w:sz="0" w:space="0" w:color="auto"/>
        <w:right w:val="none" w:sz="0" w:space="0" w:color="auto"/>
      </w:divBdr>
    </w:div>
    <w:div w:id="1754551632">
      <w:bodyDiv w:val="1"/>
      <w:marLeft w:val="0"/>
      <w:marRight w:val="0"/>
      <w:marTop w:val="0"/>
      <w:marBottom w:val="0"/>
      <w:divBdr>
        <w:top w:val="none" w:sz="0" w:space="0" w:color="auto"/>
        <w:left w:val="none" w:sz="0" w:space="0" w:color="auto"/>
        <w:bottom w:val="none" w:sz="0" w:space="0" w:color="auto"/>
        <w:right w:val="none" w:sz="0" w:space="0" w:color="auto"/>
      </w:divBdr>
      <w:divsChild>
        <w:div w:id="21012919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303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5588273">
      <w:bodyDiv w:val="1"/>
      <w:marLeft w:val="0"/>
      <w:marRight w:val="0"/>
      <w:marTop w:val="0"/>
      <w:marBottom w:val="0"/>
      <w:divBdr>
        <w:top w:val="none" w:sz="0" w:space="0" w:color="auto"/>
        <w:left w:val="none" w:sz="0" w:space="0" w:color="auto"/>
        <w:bottom w:val="none" w:sz="0" w:space="0" w:color="auto"/>
        <w:right w:val="none" w:sz="0" w:space="0" w:color="auto"/>
      </w:divBdr>
    </w:div>
    <w:div w:id="1763259119">
      <w:bodyDiv w:val="1"/>
      <w:marLeft w:val="0"/>
      <w:marRight w:val="0"/>
      <w:marTop w:val="0"/>
      <w:marBottom w:val="0"/>
      <w:divBdr>
        <w:top w:val="none" w:sz="0" w:space="0" w:color="auto"/>
        <w:left w:val="none" w:sz="0" w:space="0" w:color="auto"/>
        <w:bottom w:val="none" w:sz="0" w:space="0" w:color="auto"/>
        <w:right w:val="none" w:sz="0" w:space="0" w:color="auto"/>
      </w:divBdr>
    </w:div>
    <w:div w:id="1765615999">
      <w:bodyDiv w:val="1"/>
      <w:marLeft w:val="0"/>
      <w:marRight w:val="0"/>
      <w:marTop w:val="0"/>
      <w:marBottom w:val="0"/>
      <w:divBdr>
        <w:top w:val="none" w:sz="0" w:space="0" w:color="auto"/>
        <w:left w:val="none" w:sz="0" w:space="0" w:color="auto"/>
        <w:bottom w:val="none" w:sz="0" w:space="0" w:color="auto"/>
        <w:right w:val="none" w:sz="0" w:space="0" w:color="auto"/>
      </w:divBdr>
    </w:div>
    <w:div w:id="1765802883">
      <w:bodyDiv w:val="1"/>
      <w:marLeft w:val="0"/>
      <w:marRight w:val="0"/>
      <w:marTop w:val="0"/>
      <w:marBottom w:val="0"/>
      <w:divBdr>
        <w:top w:val="none" w:sz="0" w:space="0" w:color="auto"/>
        <w:left w:val="none" w:sz="0" w:space="0" w:color="auto"/>
        <w:bottom w:val="none" w:sz="0" w:space="0" w:color="auto"/>
        <w:right w:val="none" w:sz="0" w:space="0" w:color="auto"/>
      </w:divBdr>
    </w:div>
    <w:div w:id="1767650412">
      <w:bodyDiv w:val="1"/>
      <w:marLeft w:val="0"/>
      <w:marRight w:val="0"/>
      <w:marTop w:val="0"/>
      <w:marBottom w:val="0"/>
      <w:divBdr>
        <w:top w:val="none" w:sz="0" w:space="0" w:color="auto"/>
        <w:left w:val="none" w:sz="0" w:space="0" w:color="auto"/>
        <w:bottom w:val="none" w:sz="0" w:space="0" w:color="auto"/>
        <w:right w:val="none" w:sz="0" w:space="0" w:color="auto"/>
      </w:divBdr>
    </w:div>
    <w:div w:id="1767769522">
      <w:bodyDiv w:val="1"/>
      <w:marLeft w:val="0"/>
      <w:marRight w:val="0"/>
      <w:marTop w:val="0"/>
      <w:marBottom w:val="0"/>
      <w:divBdr>
        <w:top w:val="none" w:sz="0" w:space="0" w:color="auto"/>
        <w:left w:val="none" w:sz="0" w:space="0" w:color="auto"/>
        <w:bottom w:val="none" w:sz="0" w:space="0" w:color="auto"/>
        <w:right w:val="none" w:sz="0" w:space="0" w:color="auto"/>
      </w:divBdr>
    </w:div>
    <w:div w:id="1770734125">
      <w:bodyDiv w:val="1"/>
      <w:marLeft w:val="0"/>
      <w:marRight w:val="0"/>
      <w:marTop w:val="0"/>
      <w:marBottom w:val="0"/>
      <w:divBdr>
        <w:top w:val="none" w:sz="0" w:space="0" w:color="auto"/>
        <w:left w:val="none" w:sz="0" w:space="0" w:color="auto"/>
        <w:bottom w:val="none" w:sz="0" w:space="0" w:color="auto"/>
        <w:right w:val="none" w:sz="0" w:space="0" w:color="auto"/>
      </w:divBdr>
    </w:div>
    <w:div w:id="1771201576">
      <w:bodyDiv w:val="1"/>
      <w:marLeft w:val="0"/>
      <w:marRight w:val="0"/>
      <w:marTop w:val="0"/>
      <w:marBottom w:val="0"/>
      <w:divBdr>
        <w:top w:val="none" w:sz="0" w:space="0" w:color="auto"/>
        <w:left w:val="none" w:sz="0" w:space="0" w:color="auto"/>
        <w:bottom w:val="none" w:sz="0" w:space="0" w:color="auto"/>
        <w:right w:val="none" w:sz="0" w:space="0" w:color="auto"/>
      </w:divBdr>
    </w:div>
    <w:div w:id="1771512405">
      <w:bodyDiv w:val="1"/>
      <w:marLeft w:val="0"/>
      <w:marRight w:val="0"/>
      <w:marTop w:val="0"/>
      <w:marBottom w:val="0"/>
      <w:divBdr>
        <w:top w:val="none" w:sz="0" w:space="0" w:color="auto"/>
        <w:left w:val="none" w:sz="0" w:space="0" w:color="auto"/>
        <w:bottom w:val="none" w:sz="0" w:space="0" w:color="auto"/>
        <w:right w:val="none" w:sz="0" w:space="0" w:color="auto"/>
      </w:divBdr>
    </w:div>
    <w:div w:id="1771778301">
      <w:bodyDiv w:val="1"/>
      <w:marLeft w:val="0"/>
      <w:marRight w:val="0"/>
      <w:marTop w:val="0"/>
      <w:marBottom w:val="0"/>
      <w:divBdr>
        <w:top w:val="none" w:sz="0" w:space="0" w:color="auto"/>
        <w:left w:val="none" w:sz="0" w:space="0" w:color="auto"/>
        <w:bottom w:val="none" w:sz="0" w:space="0" w:color="auto"/>
        <w:right w:val="none" w:sz="0" w:space="0" w:color="auto"/>
      </w:divBdr>
      <w:divsChild>
        <w:div w:id="502084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925783">
      <w:bodyDiv w:val="1"/>
      <w:marLeft w:val="0"/>
      <w:marRight w:val="0"/>
      <w:marTop w:val="0"/>
      <w:marBottom w:val="0"/>
      <w:divBdr>
        <w:top w:val="none" w:sz="0" w:space="0" w:color="auto"/>
        <w:left w:val="none" w:sz="0" w:space="0" w:color="auto"/>
        <w:bottom w:val="none" w:sz="0" w:space="0" w:color="auto"/>
        <w:right w:val="none" w:sz="0" w:space="0" w:color="auto"/>
      </w:divBdr>
      <w:divsChild>
        <w:div w:id="1235123565">
          <w:marLeft w:val="0"/>
          <w:marRight w:val="0"/>
          <w:marTop w:val="0"/>
          <w:marBottom w:val="0"/>
          <w:divBdr>
            <w:top w:val="none" w:sz="0" w:space="0" w:color="auto"/>
            <w:left w:val="none" w:sz="0" w:space="0" w:color="auto"/>
            <w:bottom w:val="none" w:sz="0" w:space="0" w:color="auto"/>
            <w:right w:val="none" w:sz="0" w:space="0" w:color="auto"/>
          </w:divBdr>
        </w:div>
      </w:divsChild>
    </w:div>
    <w:div w:id="1772125270">
      <w:bodyDiv w:val="1"/>
      <w:marLeft w:val="0"/>
      <w:marRight w:val="0"/>
      <w:marTop w:val="0"/>
      <w:marBottom w:val="0"/>
      <w:divBdr>
        <w:top w:val="none" w:sz="0" w:space="0" w:color="auto"/>
        <w:left w:val="none" w:sz="0" w:space="0" w:color="auto"/>
        <w:bottom w:val="none" w:sz="0" w:space="0" w:color="auto"/>
        <w:right w:val="none" w:sz="0" w:space="0" w:color="auto"/>
      </w:divBdr>
    </w:div>
    <w:div w:id="1772621582">
      <w:bodyDiv w:val="1"/>
      <w:marLeft w:val="0"/>
      <w:marRight w:val="0"/>
      <w:marTop w:val="0"/>
      <w:marBottom w:val="0"/>
      <w:divBdr>
        <w:top w:val="none" w:sz="0" w:space="0" w:color="auto"/>
        <w:left w:val="none" w:sz="0" w:space="0" w:color="auto"/>
        <w:bottom w:val="none" w:sz="0" w:space="0" w:color="auto"/>
        <w:right w:val="none" w:sz="0" w:space="0" w:color="auto"/>
      </w:divBdr>
    </w:div>
    <w:div w:id="1776751868">
      <w:bodyDiv w:val="1"/>
      <w:marLeft w:val="0"/>
      <w:marRight w:val="0"/>
      <w:marTop w:val="0"/>
      <w:marBottom w:val="0"/>
      <w:divBdr>
        <w:top w:val="none" w:sz="0" w:space="0" w:color="auto"/>
        <w:left w:val="none" w:sz="0" w:space="0" w:color="auto"/>
        <w:bottom w:val="none" w:sz="0" w:space="0" w:color="auto"/>
        <w:right w:val="none" w:sz="0" w:space="0" w:color="auto"/>
      </w:divBdr>
    </w:div>
    <w:div w:id="1777555336">
      <w:bodyDiv w:val="1"/>
      <w:marLeft w:val="0"/>
      <w:marRight w:val="0"/>
      <w:marTop w:val="0"/>
      <w:marBottom w:val="0"/>
      <w:divBdr>
        <w:top w:val="none" w:sz="0" w:space="0" w:color="auto"/>
        <w:left w:val="none" w:sz="0" w:space="0" w:color="auto"/>
        <w:bottom w:val="none" w:sz="0" w:space="0" w:color="auto"/>
        <w:right w:val="none" w:sz="0" w:space="0" w:color="auto"/>
      </w:divBdr>
    </w:div>
    <w:div w:id="1778868025">
      <w:bodyDiv w:val="1"/>
      <w:marLeft w:val="0"/>
      <w:marRight w:val="0"/>
      <w:marTop w:val="0"/>
      <w:marBottom w:val="0"/>
      <w:divBdr>
        <w:top w:val="none" w:sz="0" w:space="0" w:color="auto"/>
        <w:left w:val="none" w:sz="0" w:space="0" w:color="auto"/>
        <w:bottom w:val="none" w:sz="0" w:space="0" w:color="auto"/>
        <w:right w:val="none" w:sz="0" w:space="0" w:color="auto"/>
      </w:divBdr>
    </w:div>
    <w:div w:id="1785030523">
      <w:bodyDiv w:val="1"/>
      <w:marLeft w:val="0"/>
      <w:marRight w:val="0"/>
      <w:marTop w:val="0"/>
      <w:marBottom w:val="0"/>
      <w:divBdr>
        <w:top w:val="none" w:sz="0" w:space="0" w:color="auto"/>
        <w:left w:val="none" w:sz="0" w:space="0" w:color="auto"/>
        <w:bottom w:val="none" w:sz="0" w:space="0" w:color="auto"/>
        <w:right w:val="none" w:sz="0" w:space="0" w:color="auto"/>
      </w:divBdr>
    </w:div>
    <w:div w:id="1785731229">
      <w:bodyDiv w:val="1"/>
      <w:marLeft w:val="0"/>
      <w:marRight w:val="0"/>
      <w:marTop w:val="0"/>
      <w:marBottom w:val="0"/>
      <w:divBdr>
        <w:top w:val="none" w:sz="0" w:space="0" w:color="auto"/>
        <w:left w:val="none" w:sz="0" w:space="0" w:color="auto"/>
        <w:bottom w:val="none" w:sz="0" w:space="0" w:color="auto"/>
        <w:right w:val="none" w:sz="0" w:space="0" w:color="auto"/>
      </w:divBdr>
    </w:div>
    <w:div w:id="1786653708">
      <w:bodyDiv w:val="1"/>
      <w:marLeft w:val="0"/>
      <w:marRight w:val="0"/>
      <w:marTop w:val="0"/>
      <w:marBottom w:val="0"/>
      <w:divBdr>
        <w:top w:val="none" w:sz="0" w:space="0" w:color="auto"/>
        <w:left w:val="none" w:sz="0" w:space="0" w:color="auto"/>
        <w:bottom w:val="none" w:sz="0" w:space="0" w:color="auto"/>
        <w:right w:val="none" w:sz="0" w:space="0" w:color="auto"/>
      </w:divBdr>
    </w:div>
    <w:div w:id="1787502781">
      <w:bodyDiv w:val="1"/>
      <w:marLeft w:val="0"/>
      <w:marRight w:val="0"/>
      <w:marTop w:val="0"/>
      <w:marBottom w:val="0"/>
      <w:divBdr>
        <w:top w:val="none" w:sz="0" w:space="0" w:color="auto"/>
        <w:left w:val="none" w:sz="0" w:space="0" w:color="auto"/>
        <w:bottom w:val="none" w:sz="0" w:space="0" w:color="auto"/>
        <w:right w:val="none" w:sz="0" w:space="0" w:color="auto"/>
      </w:divBdr>
      <w:divsChild>
        <w:div w:id="56931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123772">
      <w:bodyDiv w:val="1"/>
      <w:marLeft w:val="0"/>
      <w:marRight w:val="0"/>
      <w:marTop w:val="0"/>
      <w:marBottom w:val="0"/>
      <w:divBdr>
        <w:top w:val="none" w:sz="0" w:space="0" w:color="auto"/>
        <w:left w:val="none" w:sz="0" w:space="0" w:color="auto"/>
        <w:bottom w:val="none" w:sz="0" w:space="0" w:color="auto"/>
        <w:right w:val="none" w:sz="0" w:space="0" w:color="auto"/>
      </w:divBdr>
    </w:div>
    <w:div w:id="1790465877">
      <w:bodyDiv w:val="1"/>
      <w:marLeft w:val="0"/>
      <w:marRight w:val="0"/>
      <w:marTop w:val="0"/>
      <w:marBottom w:val="0"/>
      <w:divBdr>
        <w:top w:val="none" w:sz="0" w:space="0" w:color="auto"/>
        <w:left w:val="none" w:sz="0" w:space="0" w:color="auto"/>
        <w:bottom w:val="none" w:sz="0" w:space="0" w:color="auto"/>
        <w:right w:val="none" w:sz="0" w:space="0" w:color="auto"/>
      </w:divBdr>
      <w:divsChild>
        <w:div w:id="154266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126581">
      <w:bodyDiv w:val="1"/>
      <w:marLeft w:val="0"/>
      <w:marRight w:val="0"/>
      <w:marTop w:val="0"/>
      <w:marBottom w:val="0"/>
      <w:divBdr>
        <w:top w:val="none" w:sz="0" w:space="0" w:color="auto"/>
        <w:left w:val="none" w:sz="0" w:space="0" w:color="auto"/>
        <w:bottom w:val="none" w:sz="0" w:space="0" w:color="auto"/>
        <w:right w:val="none" w:sz="0" w:space="0" w:color="auto"/>
      </w:divBdr>
    </w:div>
    <w:div w:id="1797600247">
      <w:bodyDiv w:val="1"/>
      <w:marLeft w:val="0"/>
      <w:marRight w:val="0"/>
      <w:marTop w:val="0"/>
      <w:marBottom w:val="0"/>
      <w:divBdr>
        <w:top w:val="none" w:sz="0" w:space="0" w:color="auto"/>
        <w:left w:val="none" w:sz="0" w:space="0" w:color="auto"/>
        <w:bottom w:val="none" w:sz="0" w:space="0" w:color="auto"/>
        <w:right w:val="none" w:sz="0" w:space="0" w:color="auto"/>
      </w:divBdr>
    </w:div>
    <w:div w:id="1800954599">
      <w:bodyDiv w:val="1"/>
      <w:marLeft w:val="0"/>
      <w:marRight w:val="0"/>
      <w:marTop w:val="0"/>
      <w:marBottom w:val="0"/>
      <w:divBdr>
        <w:top w:val="none" w:sz="0" w:space="0" w:color="auto"/>
        <w:left w:val="none" w:sz="0" w:space="0" w:color="auto"/>
        <w:bottom w:val="none" w:sz="0" w:space="0" w:color="auto"/>
        <w:right w:val="none" w:sz="0" w:space="0" w:color="auto"/>
      </w:divBdr>
    </w:div>
    <w:div w:id="1802772119">
      <w:bodyDiv w:val="1"/>
      <w:marLeft w:val="0"/>
      <w:marRight w:val="0"/>
      <w:marTop w:val="0"/>
      <w:marBottom w:val="0"/>
      <w:divBdr>
        <w:top w:val="none" w:sz="0" w:space="0" w:color="auto"/>
        <w:left w:val="none" w:sz="0" w:space="0" w:color="auto"/>
        <w:bottom w:val="none" w:sz="0" w:space="0" w:color="auto"/>
        <w:right w:val="none" w:sz="0" w:space="0" w:color="auto"/>
      </w:divBdr>
    </w:div>
    <w:div w:id="1805848623">
      <w:bodyDiv w:val="1"/>
      <w:marLeft w:val="0"/>
      <w:marRight w:val="0"/>
      <w:marTop w:val="0"/>
      <w:marBottom w:val="0"/>
      <w:divBdr>
        <w:top w:val="none" w:sz="0" w:space="0" w:color="auto"/>
        <w:left w:val="none" w:sz="0" w:space="0" w:color="auto"/>
        <w:bottom w:val="none" w:sz="0" w:space="0" w:color="auto"/>
        <w:right w:val="none" w:sz="0" w:space="0" w:color="auto"/>
      </w:divBdr>
    </w:div>
    <w:div w:id="1806313168">
      <w:bodyDiv w:val="1"/>
      <w:marLeft w:val="0"/>
      <w:marRight w:val="0"/>
      <w:marTop w:val="0"/>
      <w:marBottom w:val="0"/>
      <w:divBdr>
        <w:top w:val="none" w:sz="0" w:space="0" w:color="auto"/>
        <w:left w:val="none" w:sz="0" w:space="0" w:color="auto"/>
        <w:bottom w:val="none" w:sz="0" w:space="0" w:color="auto"/>
        <w:right w:val="none" w:sz="0" w:space="0" w:color="auto"/>
      </w:divBdr>
    </w:div>
    <w:div w:id="1806850081">
      <w:bodyDiv w:val="1"/>
      <w:marLeft w:val="0"/>
      <w:marRight w:val="0"/>
      <w:marTop w:val="0"/>
      <w:marBottom w:val="0"/>
      <w:divBdr>
        <w:top w:val="none" w:sz="0" w:space="0" w:color="auto"/>
        <w:left w:val="none" w:sz="0" w:space="0" w:color="auto"/>
        <w:bottom w:val="none" w:sz="0" w:space="0" w:color="auto"/>
        <w:right w:val="none" w:sz="0" w:space="0" w:color="auto"/>
      </w:divBdr>
    </w:div>
    <w:div w:id="1810513403">
      <w:bodyDiv w:val="1"/>
      <w:marLeft w:val="0"/>
      <w:marRight w:val="0"/>
      <w:marTop w:val="0"/>
      <w:marBottom w:val="0"/>
      <w:divBdr>
        <w:top w:val="none" w:sz="0" w:space="0" w:color="auto"/>
        <w:left w:val="none" w:sz="0" w:space="0" w:color="auto"/>
        <w:bottom w:val="none" w:sz="0" w:space="0" w:color="auto"/>
        <w:right w:val="none" w:sz="0" w:space="0" w:color="auto"/>
      </w:divBdr>
    </w:div>
    <w:div w:id="1811243059">
      <w:bodyDiv w:val="1"/>
      <w:marLeft w:val="0"/>
      <w:marRight w:val="0"/>
      <w:marTop w:val="0"/>
      <w:marBottom w:val="0"/>
      <w:divBdr>
        <w:top w:val="none" w:sz="0" w:space="0" w:color="auto"/>
        <w:left w:val="none" w:sz="0" w:space="0" w:color="auto"/>
        <w:bottom w:val="none" w:sz="0" w:space="0" w:color="auto"/>
        <w:right w:val="none" w:sz="0" w:space="0" w:color="auto"/>
      </w:divBdr>
    </w:div>
    <w:div w:id="1812092034">
      <w:bodyDiv w:val="1"/>
      <w:marLeft w:val="0"/>
      <w:marRight w:val="0"/>
      <w:marTop w:val="0"/>
      <w:marBottom w:val="0"/>
      <w:divBdr>
        <w:top w:val="none" w:sz="0" w:space="0" w:color="auto"/>
        <w:left w:val="none" w:sz="0" w:space="0" w:color="auto"/>
        <w:bottom w:val="none" w:sz="0" w:space="0" w:color="auto"/>
        <w:right w:val="none" w:sz="0" w:space="0" w:color="auto"/>
      </w:divBdr>
    </w:div>
    <w:div w:id="1812675543">
      <w:bodyDiv w:val="1"/>
      <w:marLeft w:val="0"/>
      <w:marRight w:val="0"/>
      <w:marTop w:val="0"/>
      <w:marBottom w:val="0"/>
      <w:divBdr>
        <w:top w:val="none" w:sz="0" w:space="0" w:color="auto"/>
        <w:left w:val="none" w:sz="0" w:space="0" w:color="auto"/>
        <w:bottom w:val="none" w:sz="0" w:space="0" w:color="auto"/>
        <w:right w:val="none" w:sz="0" w:space="0" w:color="auto"/>
      </w:divBdr>
    </w:div>
    <w:div w:id="1817526863">
      <w:bodyDiv w:val="1"/>
      <w:marLeft w:val="0"/>
      <w:marRight w:val="0"/>
      <w:marTop w:val="0"/>
      <w:marBottom w:val="0"/>
      <w:divBdr>
        <w:top w:val="none" w:sz="0" w:space="0" w:color="auto"/>
        <w:left w:val="none" w:sz="0" w:space="0" w:color="auto"/>
        <w:bottom w:val="none" w:sz="0" w:space="0" w:color="auto"/>
        <w:right w:val="none" w:sz="0" w:space="0" w:color="auto"/>
      </w:divBdr>
    </w:div>
    <w:div w:id="1821144471">
      <w:bodyDiv w:val="1"/>
      <w:marLeft w:val="0"/>
      <w:marRight w:val="0"/>
      <w:marTop w:val="0"/>
      <w:marBottom w:val="0"/>
      <w:divBdr>
        <w:top w:val="none" w:sz="0" w:space="0" w:color="auto"/>
        <w:left w:val="none" w:sz="0" w:space="0" w:color="auto"/>
        <w:bottom w:val="none" w:sz="0" w:space="0" w:color="auto"/>
        <w:right w:val="none" w:sz="0" w:space="0" w:color="auto"/>
      </w:divBdr>
    </w:div>
    <w:div w:id="1821190829">
      <w:bodyDiv w:val="1"/>
      <w:marLeft w:val="0"/>
      <w:marRight w:val="0"/>
      <w:marTop w:val="0"/>
      <w:marBottom w:val="0"/>
      <w:divBdr>
        <w:top w:val="none" w:sz="0" w:space="0" w:color="auto"/>
        <w:left w:val="none" w:sz="0" w:space="0" w:color="auto"/>
        <w:bottom w:val="none" w:sz="0" w:space="0" w:color="auto"/>
        <w:right w:val="none" w:sz="0" w:space="0" w:color="auto"/>
      </w:divBdr>
    </w:div>
    <w:div w:id="1823353862">
      <w:bodyDiv w:val="1"/>
      <w:marLeft w:val="0"/>
      <w:marRight w:val="0"/>
      <w:marTop w:val="0"/>
      <w:marBottom w:val="0"/>
      <w:divBdr>
        <w:top w:val="none" w:sz="0" w:space="0" w:color="auto"/>
        <w:left w:val="none" w:sz="0" w:space="0" w:color="auto"/>
        <w:bottom w:val="none" w:sz="0" w:space="0" w:color="auto"/>
        <w:right w:val="none" w:sz="0" w:space="0" w:color="auto"/>
      </w:divBdr>
      <w:divsChild>
        <w:div w:id="586814705">
          <w:marLeft w:val="0"/>
          <w:marRight w:val="0"/>
          <w:marTop w:val="0"/>
          <w:marBottom w:val="0"/>
          <w:divBdr>
            <w:top w:val="none" w:sz="0" w:space="0" w:color="auto"/>
            <w:left w:val="none" w:sz="0" w:space="0" w:color="auto"/>
            <w:bottom w:val="none" w:sz="0" w:space="0" w:color="auto"/>
            <w:right w:val="none" w:sz="0" w:space="0" w:color="auto"/>
          </w:divBdr>
        </w:div>
      </w:divsChild>
    </w:div>
    <w:div w:id="1826582259">
      <w:bodyDiv w:val="1"/>
      <w:marLeft w:val="0"/>
      <w:marRight w:val="0"/>
      <w:marTop w:val="0"/>
      <w:marBottom w:val="0"/>
      <w:divBdr>
        <w:top w:val="none" w:sz="0" w:space="0" w:color="auto"/>
        <w:left w:val="none" w:sz="0" w:space="0" w:color="auto"/>
        <w:bottom w:val="none" w:sz="0" w:space="0" w:color="auto"/>
        <w:right w:val="none" w:sz="0" w:space="0" w:color="auto"/>
      </w:divBdr>
    </w:div>
    <w:div w:id="1827090845">
      <w:bodyDiv w:val="1"/>
      <w:marLeft w:val="0"/>
      <w:marRight w:val="0"/>
      <w:marTop w:val="0"/>
      <w:marBottom w:val="0"/>
      <w:divBdr>
        <w:top w:val="none" w:sz="0" w:space="0" w:color="auto"/>
        <w:left w:val="none" w:sz="0" w:space="0" w:color="auto"/>
        <w:bottom w:val="none" w:sz="0" w:space="0" w:color="auto"/>
        <w:right w:val="none" w:sz="0" w:space="0" w:color="auto"/>
      </w:divBdr>
    </w:div>
    <w:div w:id="1827280736">
      <w:bodyDiv w:val="1"/>
      <w:marLeft w:val="0"/>
      <w:marRight w:val="0"/>
      <w:marTop w:val="0"/>
      <w:marBottom w:val="0"/>
      <w:divBdr>
        <w:top w:val="none" w:sz="0" w:space="0" w:color="auto"/>
        <w:left w:val="none" w:sz="0" w:space="0" w:color="auto"/>
        <w:bottom w:val="none" w:sz="0" w:space="0" w:color="auto"/>
        <w:right w:val="none" w:sz="0" w:space="0" w:color="auto"/>
      </w:divBdr>
    </w:div>
    <w:div w:id="1829177065">
      <w:bodyDiv w:val="1"/>
      <w:marLeft w:val="0"/>
      <w:marRight w:val="0"/>
      <w:marTop w:val="0"/>
      <w:marBottom w:val="0"/>
      <w:divBdr>
        <w:top w:val="none" w:sz="0" w:space="0" w:color="auto"/>
        <w:left w:val="none" w:sz="0" w:space="0" w:color="auto"/>
        <w:bottom w:val="none" w:sz="0" w:space="0" w:color="auto"/>
        <w:right w:val="none" w:sz="0" w:space="0" w:color="auto"/>
      </w:divBdr>
    </w:div>
    <w:div w:id="1829251169">
      <w:bodyDiv w:val="1"/>
      <w:marLeft w:val="0"/>
      <w:marRight w:val="0"/>
      <w:marTop w:val="0"/>
      <w:marBottom w:val="0"/>
      <w:divBdr>
        <w:top w:val="none" w:sz="0" w:space="0" w:color="auto"/>
        <w:left w:val="none" w:sz="0" w:space="0" w:color="auto"/>
        <w:bottom w:val="none" w:sz="0" w:space="0" w:color="auto"/>
        <w:right w:val="none" w:sz="0" w:space="0" w:color="auto"/>
      </w:divBdr>
    </w:div>
    <w:div w:id="1831674581">
      <w:bodyDiv w:val="1"/>
      <w:marLeft w:val="0"/>
      <w:marRight w:val="0"/>
      <w:marTop w:val="0"/>
      <w:marBottom w:val="0"/>
      <w:divBdr>
        <w:top w:val="none" w:sz="0" w:space="0" w:color="auto"/>
        <w:left w:val="none" w:sz="0" w:space="0" w:color="auto"/>
        <w:bottom w:val="none" w:sz="0" w:space="0" w:color="auto"/>
        <w:right w:val="none" w:sz="0" w:space="0" w:color="auto"/>
      </w:divBdr>
      <w:divsChild>
        <w:div w:id="422804330">
          <w:marLeft w:val="0"/>
          <w:marRight w:val="0"/>
          <w:marTop w:val="0"/>
          <w:marBottom w:val="480"/>
          <w:divBdr>
            <w:top w:val="none" w:sz="0" w:space="0" w:color="auto"/>
            <w:left w:val="none" w:sz="0" w:space="0" w:color="auto"/>
            <w:bottom w:val="none" w:sz="0" w:space="0" w:color="auto"/>
            <w:right w:val="none" w:sz="0" w:space="0" w:color="auto"/>
          </w:divBdr>
          <w:divsChild>
            <w:div w:id="15797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7153">
      <w:bodyDiv w:val="1"/>
      <w:marLeft w:val="0"/>
      <w:marRight w:val="0"/>
      <w:marTop w:val="0"/>
      <w:marBottom w:val="0"/>
      <w:divBdr>
        <w:top w:val="none" w:sz="0" w:space="0" w:color="auto"/>
        <w:left w:val="none" w:sz="0" w:space="0" w:color="auto"/>
        <w:bottom w:val="none" w:sz="0" w:space="0" w:color="auto"/>
        <w:right w:val="none" w:sz="0" w:space="0" w:color="auto"/>
      </w:divBdr>
    </w:div>
    <w:div w:id="1835559942">
      <w:bodyDiv w:val="1"/>
      <w:marLeft w:val="0"/>
      <w:marRight w:val="0"/>
      <w:marTop w:val="0"/>
      <w:marBottom w:val="0"/>
      <w:divBdr>
        <w:top w:val="none" w:sz="0" w:space="0" w:color="auto"/>
        <w:left w:val="none" w:sz="0" w:space="0" w:color="auto"/>
        <w:bottom w:val="none" w:sz="0" w:space="0" w:color="auto"/>
        <w:right w:val="none" w:sz="0" w:space="0" w:color="auto"/>
      </w:divBdr>
    </w:div>
    <w:div w:id="1838879368">
      <w:bodyDiv w:val="1"/>
      <w:marLeft w:val="0"/>
      <w:marRight w:val="0"/>
      <w:marTop w:val="0"/>
      <w:marBottom w:val="0"/>
      <w:divBdr>
        <w:top w:val="none" w:sz="0" w:space="0" w:color="auto"/>
        <w:left w:val="none" w:sz="0" w:space="0" w:color="auto"/>
        <w:bottom w:val="none" w:sz="0" w:space="0" w:color="auto"/>
        <w:right w:val="none" w:sz="0" w:space="0" w:color="auto"/>
      </w:divBdr>
    </w:div>
    <w:div w:id="1839422330">
      <w:bodyDiv w:val="1"/>
      <w:marLeft w:val="0"/>
      <w:marRight w:val="0"/>
      <w:marTop w:val="0"/>
      <w:marBottom w:val="0"/>
      <w:divBdr>
        <w:top w:val="none" w:sz="0" w:space="0" w:color="auto"/>
        <w:left w:val="none" w:sz="0" w:space="0" w:color="auto"/>
        <w:bottom w:val="none" w:sz="0" w:space="0" w:color="auto"/>
        <w:right w:val="none" w:sz="0" w:space="0" w:color="auto"/>
      </w:divBdr>
    </w:div>
    <w:div w:id="1840198009">
      <w:bodyDiv w:val="1"/>
      <w:marLeft w:val="0"/>
      <w:marRight w:val="0"/>
      <w:marTop w:val="0"/>
      <w:marBottom w:val="0"/>
      <w:divBdr>
        <w:top w:val="none" w:sz="0" w:space="0" w:color="auto"/>
        <w:left w:val="none" w:sz="0" w:space="0" w:color="auto"/>
        <w:bottom w:val="none" w:sz="0" w:space="0" w:color="auto"/>
        <w:right w:val="none" w:sz="0" w:space="0" w:color="auto"/>
      </w:divBdr>
    </w:div>
    <w:div w:id="1841889323">
      <w:bodyDiv w:val="1"/>
      <w:marLeft w:val="0"/>
      <w:marRight w:val="0"/>
      <w:marTop w:val="0"/>
      <w:marBottom w:val="0"/>
      <w:divBdr>
        <w:top w:val="none" w:sz="0" w:space="0" w:color="auto"/>
        <w:left w:val="none" w:sz="0" w:space="0" w:color="auto"/>
        <w:bottom w:val="none" w:sz="0" w:space="0" w:color="auto"/>
        <w:right w:val="none" w:sz="0" w:space="0" w:color="auto"/>
      </w:divBdr>
    </w:div>
    <w:div w:id="1844464865">
      <w:bodyDiv w:val="1"/>
      <w:marLeft w:val="0"/>
      <w:marRight w:val="0"/>
      <w:marTop w:val="0"/>
      <w:marBottom w:val="0"/>
      <w:divBdr>
        <w:top w:val="none" w:sz="0" w:space="0" w:color="auto"/>
        <w:left w:val="none" w:sz="0" w:space="0" w:color="auto"/>
        <w:bottom w:val="none" w:sz="0" w:space="0" w:color="auto"/>
        <w:right w:val="none" w:sz="0" w:space="0" w:color="auto"/>
      </w:divBdr>
    </w:div>
    <w:div w:id="1846358465">
      <w:bodyDiv w:val="1"/>
      <w:marLeft w:val="0"/>
      <w:marRight w:val="0"/>
      <w:marTop w:val="0"/>
      <w:marBottom w:val="0"/>
      <w:divBdr>
        <w:top w:val="none" w:sz="0" w:space="0" w:color="auto"/>
        <w:left w:val="none" w:sz="0" w:space="0" w:color="auto"/>
        <w:bottom w:val="none" w:sz="0" w:space="0" w:color="auto"/>
        <w:right w:val="none" w:sz="0" w:space="0" w:color="auto"/>
      </w:divBdr>
    </w:div>
    <w:div w:id="1846362449">
      <w:bodyDiv w:val="1"/>
      <w:marLeft w:val="0"/>
      <w:marRight w:val="0"/>
      <w:marTop w:val="0"/>
      <w:marBottom w:val="0"/>
      <w:divBdr>
        <w:top w:val="none" w:sz="0" w:space="0" w:color="auto"/>
        <w:left w:val="none" w:sz="0" w:space="0" w:color="auto"/>
        <w:bottom w:val="none" w:sz="0" w:space="0" w:color="auto"/>
        <w:right w:val="none" w:sz="0" w:space="0" w:color="auto"/>
      </w:divBdr>
    </w:div>
    <w:div w:id="1847598320">
      <w:bodyDiv w:val="1"/>
      <w:marLeft w:val="0"/>
      <w:marRight w:val="0"/>
      <w:marTop w:val="0"/>
      <w:marBottom w:val="0"/>
      <w:divBdr>
        <w:top w:val="none" w:sz="0" w:space="0" w:color="auto"/>
        <w:left w:val="none" w:sz="0" w:space="0" w:color="auto"/>
        <w:bottom w:val="none" w:sz="0" w:space="0" w:color="auto"/>
        <w:right w:val="none" w:sz="0" w:space="0" w:color="auto"/>
      </w:divBdr>
    </w:div>
    <w:div w:id="1850636097">
      <w:bodyDiv w:val="1"/>
      <w:marLeft w:val="0"/>
      <w:marRight w:val="0"/>
      <w:marTop w:val="0"/>
      <w:marBottom w:val="0"/>
      <w:divBdr>
        <w:top w:val="none" w:sz="0" w:space="0" w:color="auto"/>
        <w:left w:val="none" w:sz="0" w:space="0" w:color="auto"/>
        <w:bottom w:val="none" w:sz="0" w:space="0" w:color="auto"/>
        <w:right w:val="none" w:sz="0" w:space="0" w:color="auto"/>
      </w:divBdr>
    </w:div>
    <w:div w:id="1850754910">
      <w:bodyDiv w:val="1"/>
      <w:marLeft w:val="0"/>
      <w:marRight w:val="0"/>
      <w:marTop w:val="0"/>
      <w:marBottom w:val="0"/>
      <w:divBdr>
        <w:top w:val="none" w:sz="0" w:space="0" w:color="auto"/>
        <w:left w:val="none" w:sz="0" w:space="0" w:color="auto"/>
        <w:bottom w:val="none" w:sz="0" w:space="0" w:color="auto"/>
        <w:right w:val="none" w:sz="0" w:space="0" w:color="auto"/>
      </w:divBdr>
    </w:div>
    <w:div w:id="1856070790">
      <w:bodyDiv w:val="1"/>
      <w:marLeft w:val="0"/>
      <w:marRight w:val="0"/>
      <w:marTop w:val="0"/>
      <w:marBottom w:val="0"/>
      <w:divBdr>
        <w:top w:val="none" w:sz="0" w:space="0" w:color="auto"/>
        <w:left w:val="none" w:sz="0" w:space="0" w:color="auto"/>
        <w:bottom w:val="none" w:sz="0" w:space="0" w:color="auto"/>
        <w:right w:val="none" w:sz="0" w:space="0" w:color="auto"/>
      </w:divBdr>
    </w:div>
    <w:div w:id="1859152579">
      <w:bodyDiv w:val="1"/>
      <w:marLeft w:val="0"/>
      <w:marRight w:val="0"/>
      <w:marTop w:val="0"/>
      <w:marBottom w:val="0"/>
      <w:divBdr>
        <w:top w:val="none" w:sz="0" w:space="0" w:color="auto"/>
        <w:left w:val="none" w:sz="0" w:space="0" w:color="auto"/>
        <w:bottom w:val="none" w:sz="0" w:space="0" w:color="auto"/>
        <w:right w:val="none" w:sz="0" w:space="0" w:color="auto"/>
      </w:divBdr>
    </w:div>
    <w:div w:id="1864975939">
      <w:bodyDiv w:val="1"/>
      <w:marLeft w:val="0"/>
      <w:marRight w:val="0"/>
      <w:marTop w:val="0"/>
      <w:marBottom w:val="0"/>
      <w:divBdr>
        <w:top w:val="none" w:sz="0" w:space="0" w:color="auto"/>
        <w:left w:val="none" w:sz="0" w:space="0" w:color="auto"/>
        <w:bottom w:val="none" w:sz="0" w:space="0" w:color="auto"/>
        <w:right w:val="none" w:sz="0" w:space="0" w:color="auto"/>
      </w:divBdr>
    </w:div>
    <w:div w:id="1867208097">
      <w:bodyDiv w:val="1"/>
      <w:marLeft w:val="0"/>
      <w:marRight w:val="0"/>
      <w:marTop w:val="0"/>
      <w:marBottom w:val="0"/>
      <w:divBdr>
        <w:top w:val="none" w:sz="0" w:space="0" w:color="auto"/>
        <w:left w:val="none" w:sz="0" w:space="0" w:color="auto"/>
        <w:bottom w:val="none" w:sz="0" w:space="0" w:color="auto"/>
        <w:right w:val="none" w:sz="0" w:space="0" w:color="auto"/>
      </w:divBdr>
    </w:div>
    <w:div w:id="1868983789">
      <w:bodyDiv w:val="1"/>
      <w:marLeft w:val="0"/>
      <w:marRight w:val="0"/>
      <w:marTop w:val="0"/>
      <w:marBottom w:val="0"/>
      <w:divBdr>
        <w:top w:val="none" w:sz="0" w:space="0" w:color="auto"/>
        <w:left w:val="none" w:sz="0" w:space="0" w:color="auto"/>
        <w:bottom w:val="none" w:sz="0" w:space="0" w:color="auto"/>
        <w:right w:val="none" w:sz="0" w:space="0" w:color="auto"/>
      </w:divBdr>
    </w:div>
    <w:div w:id="1870217476">
      <w:bodyDiv w:val="1"/>
      <w:marLeft w:val="0"/>
      <w:marRight w:val="0"/>
      <w:marTop w:val="0"/>
      <w:marBottom w:val="0"/>
      <w:divBdr>
        <w:top w:val="none" w:sz="0" w:space="0" w:color="auto"/>
        <w:left w:val="none" w:sz="0" w:space="0" w:color="auto"/>
        <w:bottom w:val="none" w:sz="0" w:space="0" w:color="auto"/>
        <w:right w:val="none" w:sz="0" w:space="0" w:color="auto"/>
      </w:divBdr>
    </w:div>
    <w:div w:id="1870601955">
      <w:bodyDiv w:val="1"/>
      <w:marLeft w:val="0"/>
      <w:marRight w:val="0"/>
      <w:marTop w:val="0"/>
      <w:marBottom w:val="0"/>
      <w:divBdr>
        <w:top w:val="none" w:sz="0" w:space="0" w:color="auto"/>
        <w:left w:val="none" w:sz="0" w:space="0" w:color="auto"/>
        <w:bottom w:val="none" w:sz="0" w:space="0" w:color="auto"/>
        <w:right w:val="none" w:sz="0" w:space="0" w:color="auto"/>
      </w:divBdr>
      <w:divsChild>
        <w:div w:id="1083070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5929">
      <w:bodyDiv w:val="1"/>
      <w:marLeft w:val="0"/>
      <w:marRight w:val="0"/>
      <w:marTop w:val="0"/>
      <w:marBottom w:val="0"/>
      <w:divBdr>
        <w:top w:val="none" w:sz="0" w:space="0" w:color="auto"/>
        <w:left w:val="none" w:sz="0" w:space="0" w:color="auto"/>
        <w:bottom w:val="none" w:sz="0" w:space="0" w:color="auto"/>
        <w:right w:val="none" w:sz="0" w:space="0" w:color="auto"/>
      </w:divBdr>
    </w:div>
    <w:div w:id="1877965104">
      <w:bodyDiv w:val="1"/>
      <w:marLeft w:val="0"/>
      <w:marRight w:val="0"/>
      <w:marTop w:val="0"/>
      <w:marBottom w:val="0"/>
      <w:divBdr>
        <w:top w:val="none" w:sz="0" w:space="0" w:color="auto"/>
        <w:left w:val="none" w:sz="0" w:space="0" w:color="auto"/>
        <w:bottom w:val="none" w:sz="0" w:space="0" w:color="auto"/>
        <w:right w:val="none" w:sz="0" w:space="0" w:color="auto"/>
      </w:divBdr>
    </w:div>
    <w:div w:id="1880894233">
      <w:bodyDiv w:val="1"/>
      <w:marLeft w:val="0"/>
      <w:marRight w:val="0"/>
      <w:marTop w:val="0"/>
      <w:marBottom w:val="0"/>
      <w:divBdr>
        <w:top w:val="none" w:sz="0" w:space="0" w:color="auto"/>
        <w:left w:val="none" w:sz="0" w:space="0" w:color="auto"/>
        <w:bottom w:val="none" w:sz="0" w:space="0" w:color="auto"/>
        <w:right w:val="none" w:sz="0" w:space="0" w:color="auto"/>
      </w:divBdr>
    </w:div>
    <w:div w:id="1881211418">
      <w:bodyDiv w:val="1"/>
      <w:marLeft w:val="0"/>
      <w:marRight w:val="0"/>
      <w:marTop w:val="0"/>
      <w:marBottom w:val="0"/>
      <w:divBdr>
        <w:top w:val="none" w:sz="0" w:space="0" w:color="auto"/>
        <w:left w:val="none" w:sz="0" w:space="0" w:color="auto"/>
        <w:bottom w:val="none" w:sz="0" w:space="0" w:color="auto"/>
        <w:right w:val="none" w:sz="0" w:space="0" w:color="auto"/>
      </w:divBdr>
    </w:div>
    <w:div w:id="1886484964">
      <w:bodyDiv w:val="1"/>
      <w:marLeft w:val="0"/>
      <w:marRight w:val="0"/>
      <w:marTop w:val="0"/>
      <w:marBottom w:val="0"/>
      <w:divBdr>
        <w:top w:val="none" w:sz="0" w:space="0" w:color="auto"/>
        <w:left w:val="none" w:sz="0" w:space="0" w:color="auto"/>
        <w:bottom w:val="none" w:sz="0" w:space="0" w:color="auto"/>
        <w:right w:val="none" w:sz="0" w:space="0" w:color="auto"/>
      </w:divBdr>
    </w:div>
    <w:div w:id="1889534458">
      <w:bodyDiv w:val="1"/>
      <w:marLeft w:val="0"/>
      <w:marRight w:val="0"/>
      <w:marTop w:val="0"/>
      <w:marBottom w:val="0"/>
      <w:divBdr>
        <w:top w:val="none" w:sz="0" w:space="0" w:color="auto"/>
        <w:left w:val="none" w:sz="0" w:space="0" w:color="auto"/>
        <w:bottom w:val="none" w:sz="0" w:space="0" w:color="auto"/>
        <w:right w:val="none" w:sz="0" w:space="0" w:color="auto"/>
      </w:divBdr>
      <w:divsChild>
        <w:div w:id="801534813">
          <w:marLeft w:val="0"/>
          <w:marRight w:val="0"/>
          <w:marTop w:val="0"/>
          <w:marBottom w:val="0"/>
          <w:divBdr>
            <w:top w:val="none" w:sz="0" w:space="0" w:color="auto"/>
            <w:left w:val="none" w:sz="0" w:space="0" w:color="auto"/>
            <w:bottom w:val="none" w:sz="0" w:space="0" w:color="auto"/>
            <w:right w:val="none" w:sz="0" w:space="0" w:color="auto"/>
          </w:divBdr>
        </w:div>
      </w:divsChild>
    </w:div>
    <w:div w:id="1891106838">
      <w:bodyDiv w:val="1"/>
      <w:marLeft w:val="0"/>
      <w:marRight w:val="0"/>
      <w:marTop w:val="0"/>
      <w:marBottom w:val="0"/>
      <w:divBdr>
        <w:top w:val="none" w:sz="0" w:space="0" w:color="auto"/>
        <w:left w:val="none" w:sz="0" w:space="0" w:color="auto"/>
        <w:bottom w:val="none" w:sz="0" w:space="0" w:color="auto"/>
        <w:right w:val="none" w:sz="0" w:space="0" w:color="auto"/>
      </w:divBdr>
    </w:div>
    <w:div w:id="1892768471">
      <w:bodyDiv w:val="1"/>
      <w:marLeft w:val="0"/>
      <w:marRight w:val="0"/>
      <w:marTop w:val="0"/>
      <w:marBottom w:val="0"/>
      <w:divBdr>
        <w:top w:val="none" w:sz="0" w:space="0" w:color="auto"/>
        <w:left w:val="none" w:sz="0" w:space="0" w:color="auto"/>
        <w:bottom w:val="none" w:sz="0" w:space="0" w:color="auto"/>
        <w:right w:val="none" w:sz="0" w:space="0" w:color="auto"/>
      </w:divBdr>
    </w:div>
    <w:div w:id="1894386990">
      <w:bodyDiv w:val="1"/>
      <w:marLeft w:val="0"/>
      <w:marRight w:val="0"/>
      <w:marTop w:val="0"/>
      <w:marBottom w:val="0"/>
      <w:divBdr>
        <w:top w:val="none" w:sz="0" w:space="0" w:color="auto"/>
        <w:left w:val="none" w:sz="0" w:space="0" w:color="auto"/>
        <w:bottom w:val="none" w:sz="0" w:space="0" w:color="auto"/>
        <w:right w:val="none" w:sz="0" w:space="0" w:color="auto"/>
      </w:divBdr>
    </w:div>
    <w:div w:id="1896312248">
      <w:bodyDiv w:val="1"/>
      <w:marLeft w:val="0"/>
      <w:marRight w:val="0"/>
      <w:marTop w:val="0"/>
      <w:marBottom w:val="0"/>
      <w:divBdr>
        <w:top w:val="none" w:sz="0" w:space="0" w:color="auto"/>
        <w:left w:val="none" w:sz="0" w:space="0" w:color="auto"/>
        <w:bottom w:val="none" w:sz="0" w:space="0" w:color="auto"/>
        <w:right w:val="none" w:sz="0" w:space="0" w:color="auto"/>
      </w:divBdr>
    </w:div>
    <w:div w:id="1900703514">
      <w:bodyDiv w:val="1"/>
      <w:marLeft w:val="0"/>
      <w:marRight w:val="0"/>
      <w:marTop w:val="0"/>
      <w:marBottom w:val="0"/>
      <w:divBdr>
        <w:top w:val="none" w:sz="0" w:space="0" w:color="auto"/>
        <w:left w:val="none" w:sz="0" w:space="0" w:color="auto"/>
        <w:bottom w:val="none" w:sz="0" w:space="0" w:color="auto"/>
        <w:right w:val="none" w:sz="0" w:space="0" w:color="auto"/>
      </w:divBdr>
    </w:div>
    <w:div w:id="1903713052">
      <w:bodyDiv w:val="1"/>
      <w:marLeft w:val="0"/>
      <w:marRight w:val="0"/>
      <w:marTop w:val="0"/>
      <w:marBottom w:val="0"/>
      <w:divBdr>
        <w:top w:val="none" w:sz="0" w:space="0" w:color="auto"/>
        <w:left w:val="none" w:sz="0" w:space="0" w:color="auto"/>
        <w:bottom w:val="none" w:sz="0" w:space="0" w:color="auto"/>
        <w:right w:val="none" w:sz="0" w:space="0" w:color="auto"/>
      </w:divBdr>
    </w:div>
    <w:div w:id="1904172153">
      <w:bodyDiv w:val="1"/>
      <w:marLeft w:val="0"/>
      <w:marRight w:val="0"/>
      <w:marTop w:val="0"/>
      <w:marBottom w:val="0"/>
      <w:divBdr>
        <w:top w:val="none" w:sz="0" w:space="0" w:color="auto"/>
        <w:left w:val="none" w:sz="0" w:space="0" w:color="auto"/>
        <w:bottom w:val="none" w:sz="0" w:space="0" w:color="auto"/>
        <w:right w:val="none" w:sz="0" w:space="0" w:color="auto"/>
      </w:divBdr>
    </w:div>
    <w:div w:id="1904368655">
      <w:bodyDiv w:val="1"/>
      <w:marLeft w:val="0"/>
      <w:marRight w:val="0"/>
      <w:marTop w:val="0"/>
      <w:marBottom w:val="0"/>
      <w:divBdr>
        <w:top w:val="none" w:sz="0" w:space="0" w:color="auto"/>
        <w:left w:val="none" w:sz="0" w:space="0" w:color="auto"/>
        <w:bottom w:val="none" w:sz="0" w:space="0" w:color="auto"/>
        <w:right w:val="none" w:sz="0" w:space="0" w:color="auto"/>
      </w:divBdr>
    </w:div>
    <w:div w:id="1908371677">
      <w:bodyDiv w:val="1"/>
      <w:marLeft w:val="0"/>
      <w:marRight w:val="0"/>
      <w:marTop w:val="0"/>
      <w:marBottom w:val="0"/>
      <w:divBdr>
        <w:top w:val="none" w:sz="0" w:space="0" w:color="auto"/>
        <w:left w:val="none" w:sz="0" w:space="0" w:color="auto"/>
        <w:bottom w:val="none" w:sz="0" w:space="0" w:color="auto"/>
        <w:right w:val="none" w:sz="0" w:space="0" w:color="auto"/>
      </w:divBdr>
    </w:div>
    <w:div w:id="1910921637">
      <w:bodyDiv w:val="1"/>
      <w:marLeft w:val="0"/>
      <w:marRight w:val="0"/>
      <w:marTop w:val="0"/>
      <w:marBottom w:val="0"/>
      <w:divBdr>
        <w:top w:val="none" w:sz="0" w:space="0" w:color="auto"/>
        <w:left w:val="none" w:sz="0" w:space="0" w:color="auto"/>
        <w:bottom w:val="none" w:sz="0" w:space="0" w:color="auto"/>
        <w:right w:val="none" w:sz="0" w:space="0" w:color="auto"/>
      </w:divBdr>
    </w:div>
    <w:div w:id="1915818301">
      <w:bodyDiv w:val="1"/>
      <w:marLeft w:val="0"/>
      <w:marRight w:val="0"/>
      <w:marTop w:val="0"/>
      <w:marBottom w:val="0"/>
      <w:divBdr>
        <w:top w:val="none" w:sz="0" w:space="0" w:color="auto"/>
        <w:left w:val="none" w:sz="0" w:space="0" w:color="auto"/>
        <w:bottom w:val="none" w:sz="0" w:space="0" w:color="auto"/>
        <w:right w:val="none" w:sz="0" w:space="0" w:color="auto"/>
      </w:divBdr>
    </w:div>
    <w:div w:id="1916091130">
      <w:bodyDiv w:val="1"/>
      <w:marLeft w:val="0"/>
      <w:marRight w:val="0"/>
      <w:marTop w:val="0"/>
      <w:marBottom w:val="0"/>
      <w:divBdr>
        <w:top w:val="none" w:sz="0" w:space="0" w:color="auto"/>
        <w:left w:val="none" w:sz="0" w:space="0" w:color="auto"/>
        <w:bottom w:val="none" w:sz="0" w:space="0" w:color="auto"/>
        <w:right w:val="none" w:sz="0" w:space="0" w:color="auto"/>
      </w:divBdr>
    </w:div>
    <w:div w:id="1918325172">
      <w:bodyDiv w:val="1"/>
      <w:marLeft w:val="0"/>
      <w:marRight w:val="0"/>
      <w:marTop w:val="0"/>
      <w:marBottom w:val="0"/>
      <w:divBdr>
        <w:top w:val="none" w:sz="0" w:space="0" w:color="auto"/>
        <w:left w:val="none" w:sz="0" w:space="0" w:color="auto"/>
        <w:bottom w:val="none" w:sz="0" w:space="0" w:color="auto"/>
        <w:right w:val="none" w:sz="0" w:space="0" w:color="auto"/>
      </w:divBdr>
    </w:div>
    <w:div w:id="1920750868">
      <w:bodyDiv w:val="1"/>
      <w:marLeft w:val="0"/>
      <w:marRight w:val="0"/>
      <w:marTop w:val="0"/>
      <w:marBottom w:val="0"/>
      <w:divBdr>
        <w:top w:val="none" w:sz="0" w:space="0" w:color="auto"/>
        <w:left w:val="none" w:sz="0" w:space="0" w:color="auto"/>
        <w:bottom w:val="none" w:sz="0" w:space="0" w:color="auto"/>
        <w:right w:val="none" w:sz="0" w:space="0" w:color="auto"/>
      </w:divBdr>
    </w:div>
    <w:div w:id="1923374645">
      <w:bodyDiv w:val="1"/>
      <w:marLeft w:val="0"/>
      <w:marRight w:val="0"/>
      <w:marTop w:val="0"/>
      <w:marBottom w:val="0"/>
      <w:divBdr>
        <w:top w:val="none" w:sz="0" w:space="0" w:color="auto"/>
        <w:left w:val="none" w:sz="0" w:space="0" w:color="auto"/>
        <w:bottom w:val="none" w:sz="0" w:space="0" w:color="auto"/>
        <w:right w:val="none" w:sz="0" w:space="0" w:color="auto"/>
      </w:divBdr>
    </w:div>
    <w:div w:id="1924024419">
      <w:bodyDiv w:val="1"/>
      <w:marLeft w:val="0"/>
      <w:marRight w:val="0"/>
      <w:marTop w:val="0"/>
      <w:marBottom w:val="0"/>
      <w:divBdr>
        <w:top w:val="none" w:sz="0" w:space="0" w:color="auto"/>
        <w:left w:val="none" w:sz="0" w:space="0" w:color="auto"/>
        <w:bottom w:val="none" w:sz="0" w:space="0" w:color="auto"/>
        <w:right w:val="none" w:sz="0" w:space="0" w:color="auto"/>
      </w:divBdr>
      <w:divsChild>
        <w:div w:id="134901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141281">
      <w:bodyDiv w:val="1"/>
      <w:marLeft w:val="0"/>
      <w:marRight w:val="0"/>
      <w:marTop w:val="0"/>
      <w:marBottom w:val="0"/>
      <w:divBdr>
        <w:top w:val="none" w:sz="0" w:space="0" w:color="auto"/>
        <w:left w:val="none" w:sz="0" w:space="0" w:color="auto"/>
        <w:bottom w:val="none" w:sz="0" w:space="0" w:color="auto"/>
        <w:right w:val="none" w:sz="0" w:space="0" w:color="auto"/>
      </w:divBdr>
    </w:div>
    <w:div w:id="1926114401">
      <w:bodyDiv w:val="1"/>
      <w:marLeft w:val="0"/>
      <w:marRight w:val="0"/>
      <w:marTop w:val="0"/>
      <w:marBottom w:val="0"/>
      <w:divBdr>
        <w:top w:val="none" w:sz="0" w:space="0" w:color="auto"/>
        <w:left w:val="none" w:sz="0" w:space="0" w:color="auto"/>
        <w:bottom w:val="none" w:sz="0" w:space="0" w:color="auto"/>
        <w:right w:val="none" w:sz="0" w:space="0" w:color="auto"/>
      </w:divBdr>
    </w:div>
    <w:div w:id="1926566939">
      <w:bodyDiv w:val="1"/>
      <w:marLeft w:val="0"/>
      <w:marRight w:val="0"/>
      <w:marTop w:val="0"/>
      <w:marBottom w:val="0"/>
      <w:divBdr>
        <w:top w:val="none" w:sz="0" w:space="0" w:color="auto"/>
        <w:left w:val="none" w:sz="0" w:space="0" w:color="auto"/>
        <w:bottom w:val="none" w:sz="0" w:space="0" w:color="auto"/>
        <w:right w:val="none" w:sz="0" w:space="0" w:color="auto"/>
      </w:divBdr>
    </w:div>
    <w:div w:id="1930574931">
      <w:bodyDiv w:val="1"/>
      <w:marLeft w:val="0"/>
      <w:marRight w:val="0"/>
      <w:marTop w:val="0"/>
      <w:marBottom w:val="0"/>
      <w:divBdr>
        <w:top w:val="none" w:sz="0" w:space="0" w:color="auto"/>
        <w:left w:val="none" w:sz="0" w:space="0" w:color="auto"/>
        <w:bottom w:val="none" w:sz="0" w:space="0" w:color="auto"/>
        <w:right w:val="none" w:sz="0" w:space="0" w:color="auto"/>
      </w:divBdr>
    </w:div>
    <w:div w:id="1930848546">
      <w:bodyDiv w:val="1"/>
      <w:marLeft w:val="0"/>
      <w:marRight w:val="0"/>
      <w:marTop w:val="0"/>
      <w:marBottom w:val="0"/>
      <w:divBdr>
        <w:top w:val="none" w:sz="0" w:space="0" w:color="auto"/>
        <w:left w:val="none" w:sz="0" w:space="0" w:color="auto"/>
        <w:bottom w:val="none" w:sz="0" w:space="0" w:color="auto"/>
        <w:right w:val="none" w:sz="0" w:space="0" w:color="auto"/>
      </w:divBdr>
    </w:div>
    <w:div w:id="1944682133">
      <w:bodyDiv w:val="1"/>
      <w:marLeft w:val="0"/>
      <w:marRight w:val="0"/>
      <w:marTop w:val="0"/>
      <w:marBottom w:val="0"/>
      <w:divBdr>
        <w:top w:val="none" w:sz="0" w:space="0" w:color="auto"/>
        <w:left w:val="none" w:sz="0" w:space="0" w:color="auto"/>
        <w:bottom w:val="none" w:sz="0" w:space="0" w:color="auto"/>
        <w:right w:val="none" w:sz="0" w:space="0" w:color="auto"/>
      </w:divBdr>
    </w:div>
    <w:div w:id="1945650791">
      <w:bodyDiv w:val="1"/>
      <w:marLeft w:val="0"/>
      <w:marRight w:val="0"/>
      <w:marTop w:val="0"/>
      <w:marBottom w:val="0"/>
      <w:divBdr>
        <w:top w:val="none" w:sz="0" w:space="0" w:color="auto"/>
        <w:left w:val="none" w:sz="0" w:space="0" w:color="auto"/>
        <w:bottom w:val="none" w:sz="0" w:space="0" w:color="auto"/>
        <w:right w:val="none" w:sz="0" w:space="0" w:color="auto"/>
      </w:divBdr>
    </w:div>
    <w:div w:id="1947730448">
      <w:bodyDiv w:val="1"/>
      <w:marLeft w:val="0"/>
      <w:marRight w:val="0"/>
      <w:marTop w:val="0"/>
      <w:marBottom w:val="0"/>
      <w:divBdr>
        <w:top w:val="none" w:sz="0" w:space="0" w:color="auto"/>
        <w:left w:val="none" w:sz="0" w:space="0" w:color="auto"/>
        <w:bottom w:val="none" w:sz="0" w:space="0" w:color="auto"/>
        <w:right w:val="none" w:sz="0" w:space="0" w:color="auto"/>
      </w:divBdr>
    </w:div>
    <w:div w:id="1949585326">
      <w:bodyDiv w:val="1"/>
      <w:marLeft w:val="0"/>
      <w:marRight w:val="0"/>
      <w:marTop w:val="0"/>
      <w:marBottom w:val="0"/>
      <w:divBdr>
        <w:top w:val="none" w:sz="0" w:space="0" w:color="auto"/>
        <w:left w:val="none" w:sz="0" w:space="0" w:color="auto"/>
        <w:bottom w:val="none" w:sz="0" w:space="0" w:color="auto"/>
        <w:right w:val="none" w:sz="0" w:space="0" w:color="auto"/>
      </w:divBdr>
    </w:div>
    <w:div w:id="1950551177">
      <w:bodyDiv w:val="1"/>
      <w:marLeft w:val="0"/>
      <w:marRight w:val="0"/>
      <w:marTop w:val="0"/>
      <w:marBottom w:val="0"/>
      <w:divBdr>
        <w:top w:val="none" w:sz="0" w:space="0" w:color="auto"/>
        <w:left w:val="none" w:sz="0" w:space="0" w:color="auto"/>
        <w:bottom w:val="none" w:sz="0" w:space="0" w:color="auto"/>
        <w:right w:val="none" w:sz="0" w:space="0" w:color="auto"/>
      </w:divBdr>
    </w:div>
    <w:div w:id="1951550032">
      <w:bodyDiv w:val="1"/>
      <w:marLeft w:val="0"/>
      <w:marRight w:val="0"/>
      <w:marTop w:val="0"/>
      <w:marBottom w:val="0"/>
      <w:divBdr>
        <w:top w:val="none" w:sz="0" w:space="0" w:color="auto"/>
        <w:left w:val="none" w:sz="0" w:space="0" w:color="auto"/>
        <w:bottom w:val="none" w:sz="0" w:space="0" w:color="auto"/>
        <w:right w:val="none" w:sz="0" w:space="0" w:color="auto"/>
      </w:divBdr>
    </w:div>
    <w:div w:id="1953248687">
      <w:bodyDiv w:val="1"/>
      <w:marLeft w:val="0"/>
      <w:marRight w:val="0"/>
      <w:marTop w:val="0"/>
      <w:marBottom w:val="0"/>
      <w:divBdr>
        <w:top w:val="none" w:sz="0" w:space="0" w:color="auto"/>
        <w:left w:val="none" w:sz="0" w:space="0" w:color="auto"/>
        <w:bottom w:val="none" w:sz="0" w:space="0" w:color="auto"/>
        <w:right w:val="none" w:sz="0" w:space="0" w:color="auto"/>
      </w:divBdr>
    </w:div>
    <w:div w:id="1953632464">
      <w:bodyDiv w:val="1"/>
      <w:marLeft w:val="0"/>
      <w:marRight w:val="0"/>
      <w:marTop w:val="0"/>
      <w:marBottom w:val="0"/>
      <w:divBdr>
        <w:top w:val="none" w:sz="0" w:space="0" w:color="auto"/>
        <w:left w:val="none" w:sz="0" w:space="0" w:color="auto"/>
        <w:bottom w:val="none" w:sz="0" w:space="0" w:color="auto"/>
        <w:right w:val="none" w:sz="0" w:space="0" w:color="auto"/>
      </w:divBdr>
    </w:div>
    <w:div w:id="1953857378">
      <w:bodyDiv w:val="1"/>
      <w:marLeft w:val="0"/>
      <w:marRight w:val="0"/>
      <w:marTop w:val="0"/>
      <w:marBottom w:val="0"/>
      <w:divBdr>
        <w:top w:val="none" w:sz="0" w:space="0" w:color="auto"/>
        <w:left w:val="none" w:sz="0" w:space="0" w:color="auto"/>
        <w:bottom w:val="none" w:sz="0" w:space="0" w:color="auto"/>
        <w:right w:val="none" w:sz="0" w:space="0" w:color="auto"/>
      </w:divBdr>
    </w:div>
    <w:div w:id="1954705497">
      <w:bodyDiv w:val="1"/>
      <w:marLeft w:val="0"/>
      <w:marRight w:val="0"/>
      <w:marTop w:val="0"/>
      <w:marBottom w:val="0"/>
      <w:divBdr>
        <w:top w:val="none" w:sz="0" w:space="0" w:color="auto"/>
        <w:left w:val="none" w:sz="0" w:space="0" w:color="auto"/>
        <w:bottom w:val="none" w:sz="0" w:space="0" w:color="auto"/>
        <w:right w:val="none" w:sz="0" w:space="0" w:color="auto"/>
      </w:divBdr>
    </w:div>
    <w:div w:id="1957132915">
      <w:bodyDiv w:val="1"/>
      <w:marLeft w:val="0"/>
      <w:marRight w:val="0"/>
      <w:marTop w:val="0"/>
      <w:marBottom w:val="0"/>
      <w:divBdr>
        <w:top w:val="none" w:sz="0" w:space="0" w:color="auto"/>
        <w:left w:val="none" w:sz="0" w:space="0" w:color="auto"/>
        <w:bottom w:val="none" w:sz="0" w:space="0" w:color="auto"/>
        <w:right w:val="none" w:sz="0" w:space="0" w:color="auto"/>
      </w:divBdr>
    </w:div>
    <w:div w:id="1958216155">
      <w:bodyDiv w:val="1"/>
      <w:marLeft w:val="0"/>
      <w:marRight w:val="0"/>
      <w:marTop w:val="0"/>
      <w:marBottom w:val="0"/>
      <w:divBdr>
        <w:top w:val="none" w:sz="0" w:space="0" w:color="auto"/>
        <w:left w:val="none" w:sz="0" w:space="0" w:color="auto"/>
        <w:bottom w:val="none" w:sz="0" w:space="0" w:color="auto"/>
        <w:right w:val="none" w:sz="0" w:space="0" w:color="auto"/>
      </w:divBdr>
    </w:div>
    <w:div w:id="1958291078">
      <w:bodyDiv w:val="1"/>
      <w:marLeft w:val="0"/>
      <w:marRight w:val="0"/>
      <w:marTop w:val="0"/>
      <w:marBottom w:val="0"/>
      <w:divBdr>
        <w:top w:val="none" w:sz="0" w:space="0" w:color="auto"/>
        <w:left w:val="none" w:sz="0" w:space="0" w:color="auto"/>
        <w:bottom w:val="none" w:sz="0" w:space="0" w:color="auto"/>
        <w:right w:val="none" w:sz="0" w:space="0" w:color="auto"/>
      </w:divBdr>
    </w:div>
    <w:div w:id="1961568972">
      <w:bodyDiv w:val="1"/>
      <w:marLeft w:val="0"/>
      <w:marRight w:val="0"/>
      <w:marTop w:val="0"/>
      <w:marBottom w:val="0"/>
      <w:divBdr>
        <w:top w:val="none" w:sz="0" w:space="0" w:color="auto"/>
        <w:left w:val="none" w:sz="0" w:space="0" w:color="auto"/>
        <w:bottom w:val="none" w:sz="0" w:space="0" w:color="auto"/>
        <w:right w:val="none" w:sz="0" w:space="0" w:color="auto"/>
      </w:divBdr>
    </w:div>
    <w:div w:id="1962876181">
      <w:bodyDiv w:val="1"/>
      <w:marLeft w:val="0"/>
      <w:marRight w:val="0"/>
      <w:marTop w:val="0"/>
      <w:marBottom w:val="0"/>
      <w:divBdr>
        <w:top w:val="none" w:sz="0" w:space="0" w:color="auto"/>
        <w:left w:val="none" w:sz="0" w:space="0" w:color="auto"/>
        <w:bottom w:val="none" w:sz="0" w:space="0" w:color="auto"/>
        <w:right w:val="none" w:sz="0" w:space="0" w:color="auto"/>
      </w:divBdr>
      <w:divsChild>
        <w:div w:id="915171425">
          <w:marLeft w:val="0"/>
          <w:marRight w:val="0"/>
          <w:marTop w:val="0"/>
          <w:marBottom w:val="0"/>
          <w:divBdr>
            <w:top w:val="none" w:sz="0" w:space="0" w:color="auto"/>
            <w:left w:val="none" w:sz="0" w:space="0" w:color="auto"/>
            <w:bottom w:val="none" w:sz="0" w:space="0" w:color="auto"/>
            <w:right w:val="none" w:sz="0" w:space="0" w:color="auto"/>
          </w:divBdr>
        </w:div>
      </w:divsChild>
    </w:div>
    <w:div w:id="1974820921">
      <w:bodyDiv w:val="1"/>
      <w:marLeft w:val="0"/>
      <w:marRight w:val="0"/>
      <w:marTop w:val="0"/>
      <w:marBottom w:val="0"/>
      <w:divBdr>
        <w:top w:val="none" w:sz="0" w:space="0" w:color="auto"/>
        <w:left w:val="none" w:sz="0" w:space="0" w:color="auto"/>
        <w:bottom w:val="none" w:sz="0" w:space="0" w:color="auto"/>
        <w:right w:val="none" w:sz="0" w:space="0" w:color="auto"/>
      </w:divBdr>
    </w:div>
    <w:div w:id="1977107291">
      <w:bodyDiv w:val="1"/>
      <w:marLeft w:val="0"/>
      <w:marRight w:val="0"/>
      <w:marTop w:val="0"/>
      <w:marBottom w:val="0"/>
      <w:divBdr>
        <w:top w:val="none" w:sz="0" w:space="0" w:color="auto"/>
        <w:left w:val="none" w:sz="0" w:space="0" w:color="auto"/>
        <w:bottom w:val="none" w:sz="0" w:space="0" w:color="auto"/>
        <w:right w:val="none" w:sz="0" w:space="0" w:color="auto"/>
      </w:divBdr>
    </w:div>
    <w:div w:id="1979411408">
      <w:bodyDiv w:val="1"/>
      <w:marLeft w:val="0"/>
      <w:marRight w:val="0"/>
      <w:marTop w:val="0"/>
      <w:marBottom w:val="0"/>
      <w:divBdr>
        <w:top w:val="none" w:sz="0" w:space="0" w:color="auto"/>
        <w:left w:val="none" w:sz="0" w:space="0" w:color="auto"/>
        <w:bottom w:val="none" w:sz="0" w:space="0" w:color="auto"/>
        <w:right w:val="none" w:sz="0" w:space="0" w:color="auto"/>
      </w:divBdr>
    </w:div>
    <w:div w:id="1981229442">
      <w:bodyDiv w:val="1"/>
      <w:marLeft w:val="0"/>
      <w:marRight w:val="0"/>
      <w:marTop w:val="0"/>
      <w:marBottom w:val="0"/>
      <w:divBdr>
        <w:top w:val="none" w:sz="0" w:space="0" w:color="auto"/>
        <w:left w:val="none" w:sz="0" w:space="0" w:color="auto"/>
        <w:bottom w:val="none" w:sz="0" w:space="0" w:color="auto"/>
        <w:right w:val="none" w:sz="0" w:space="0" w:color="auto"/>
      </w:divBdr>
    </w:div>
    <w:div w:id="1984119038">
      <w:bodyDiv w:val="1"/>
      <w:marLeft w:val="0"/>
      <w:marRight w:val="0"/>
      <w:marTop w:val="0"/>
      <w:marBottom w:val="0"/>
      <w:divBdr>
        <w:top w:val="none" w:sz="0" w:space="0" w:color="auto"/>
        <w:left w:val="none" w:sz="0" w:space="0" w:color="auto"/>
        <w:bottom w:val="none" w:sz="0" w:space="0" w:color="auto"/>
        <w:right w:val="none" w:sz="0" w:space="0" w:color="auto"/>
      </w:divBdr>
    </w:div>
    <w:div w:id="1984920264">
      <w:bodyDiv w:val="1"/>
      <w:marLeft w:val="0"/>
      <w:marRight w:val="0"/>
      <w:marTop w:val="0"/>
      <w:marBottom w:val="0"/>
      <w:divBdr>
        <w:top w:val="none" w:sz="0" w:space="0" w:color="auto"/>
        <w:left w:val="none" w:sz="0" w:space="0" w:color="auto"/>
        <w:bottom w:val="none" w:sz="0" w:space="0" w:color="auto"/>
        <w:right w:val="none" w:sz="0" w:space="0" w:color="auto"/>
      </w:divBdr>
    </w:div>
    <w:div w:id="1986546556">
      <w:bodyDiv w:val="1"/>
      <w:marLeft w:val="0"/>
      <w:marRight w:val="0"/>
      <w:marTop w:val="0"/>
      <w:marBottom w:val="0"/>
      <w:divBdr>
        <w:top w:val="none" w:sz="0" w:space="0" w:color="auto"/>
        <w:left w:val="none" w:sz="0" w:space="0" w:color="auto"/>
        <w:bottom w:val="none" w:sz="0" w:space="0" w:color="auto"/>
        <w:right w:val="none" w:sz="0" w:space="0" w:color="auto"/>
      </w:divBdr>
    </w:div>
    <w:div w:id="1987079670">
      <w:bodyDiv w:val="1"/>
      <w:marLeft w:val="0"/>
      <w:marRight w:val="0"/>
      <w:marTop w:val="0"/>
      <w:marBottom w:val="0"/>
      <w:divBdr>
        <w:top w:val="none" w:sz="0" w:space="0" w:color="auto"/>
        <w:left w:val="none" w:sz="0" w:space="0" w:color="auto"/>
        <w:bottom w:val="none" w:sz="0" w:space="0" w:color="auto"/>
        <w:right w:val="none" w:sz="0" w:space="0" w:color="auto"/>
      </w:divBdr>
    </w:div>
    <w:div w:id="1995720260">
      <w:bodyDiv w:val="1"/>
      <w:marLeft w:val="0"/>
      <w:marRight w:val="0"/>
      <w:marTop w:val="0"/>
      <w:marBottom w:val="0"/>
      <w:divBdr>
        <w:top w:val="none" w:sz="0" w:space="0" w:color="auto"/>
        <w:left w:val="none" w:sz="0" w:space="0" w:color="auto"/>
        <w:bottom w:val="none" w:sz="0" w:space="0" w:color="auto"/>
        <w:right w:val="none" w:sz="0" w:space="0" w:color="auto"/>
      </w:divBdr>
    </w:div>
    <w:div w:id="2001956938">
      <w:bodyDiv w:val="1"/>
      <w:marLeft w:val="0"/>
      <w:marRight w:val="0"/>
      <w:marTop w:val="0"/>
      <w:marBottom w:val="0"/>
      <w:divBdr>
        <w:top w:val="none" w:sz="0" w:space="0" w:color="auto"/>
        <w:left w:val="none" w:sz="0" w:space="0" w:color="auto"/>
        <w:bottom w:val="none" w:sz="0" w:space="0" w:color="auto"/>
        <w:right w:val="none" w:sz="0" w:space="0" w:color="auto"/>
      </w:divBdr>
    </w:div>
    <w:div w:id="2002465045">
      <w:bodyDiv w:val="1"/>
      <w:marLeft w:val="0"/>
      <w:marRight w:val="0"/>
      <w:marTop w:val="0"/>
      <w:marBottom w:val="0"/>
      <w:divBdr>
        <w:top w:val="none" w:sz="0" w:space="0" w:color="auto"/>
        <w:left w:val="none" w:sz="0" w:space="0" w:color="auto"/>
        <w:bottom w:val="none" w:sz="0" w:space="0" w:color="auto"/>
        <w:right w:val="none" w:sz="0" w:space="0" w:color="auto"/>
      </w:divBdr>
    </w:div>
    <w:div w:id="2005086348">
      <w:bodyDiv w:val="1"/>
      <w:marLeft w:val="0"/>
      <w:marRight w:val="0"/>
      <w:marTop w:val="0"/>
      <w:marBottom w:val="0"/>
      <w:divBdr>
        <w:top w:val="none" w:sz="0" w:space="0" w:color="auto"/>
        <w:left w:val="none" w:sz="0" w:space="0" w:color="auto"/>
        <w:bottom w:val="none" w:sz="0" w:space="0" w:color="auto"/>
        <w:right w:val="none" w:sz="0" w:space="0" w:color="auto"/>
      </w:divBdr>
    </w:div>
    <w:div w:id="2006662152">
      <w:bodyDiv w:val="1"/>
      <w:marLeft w:val="0"/>
      <w:marRight w:val="0"/>
      <w:marTop w:val="0"/>
      <w:marBottom w:val="0"/>
      <w:divBdr>
        <w:top w:val="none" w:sz="0" w:space="0" w:color="auto"/>
        <w:left w:val="none" w:sz="0" w:space="0" w:color="auto"/>
        <w:bottom w:val="none" w:sz="0" w:space="0" w:color="auto"/>
        <w:right w:val="none" w:sz="0" w:space="0" w:color="auto"/>
      </w:divBdr>
    </w:div>
    <w:div w:id="2007703119">
      <w:bodyDiv w:val="1"/>
      <w:marLeft w:val="0"/>
      <w:marRight w:val="0"/>
      <w:marTop w:val="0"/>
      <w:marBottom w:val="0"/>
      <w:divBdr>
        <w:top w:val="none" w:sz="0" w:space="0" w:color="auto"/>
        <w:left w:val="none" w:sz="0" w:space="0" w:color="auto"/>
        <w:bottom w:val="none" w:sz="0" w:space="0" w:color="auto"/>
        <w:right w:val="none" w:sz="0" w:space="0" w:color="auto"/>
      </w:divBdr>
    </w:div>
    <w:div w:id="2007979252">
      <w:bodyDiv w:val="1"/>
      <w:marLeft w:val="0"/>
      <w:marRight w:val="0"/>
      <w:marTop w:val="0"/>
      <w:marBottom w:val="0"/>
      <w:divBdr>
        <w:top w:val="none" w:sz="0" w:space="0" w:color="auto"/>
        <w:left w:val="none" w:sz="0" w:space="0" w:color="auto"/>
        <w:bottom w:val="none" w:sz="0" w:space="0" w:color="auto"/>
        <w:right w:val="none" w:sz="0" w:space="0" w:color="auto"/>
      </w:divBdr>
      <w:divsChild>
        <w:div w:id="1008944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14184">
      <w:bodyDiv w:val="1"/>
      <w:marLeft w:val="0"/>
      <w:marRight w:val="0"/>
      <w:marTop w:val="0"/>
      <w:marBottom w:val="0"/>
      <w:divBdr>
        <w:top w:val="none" w:sz="0" w:space="0" w:color="auto"/>
        <w:left w:val="none" w:sz="0" w:space="0" w:color="auto"/>
        <w:bottom w:val="none" w:sz="0" w:space="0" w:color="auto"/>
        <w:right w:val="none" w:sz="0" w:space="0" w:color="auto"/>
      </w:divBdr>
    </w:div>
    <w:div w:id="2010981736">
      <w:bodyDiv w:val="1"/>
      <w:marLeft w:val="0"/>
      <w:marRight w:val="0"/>
      <w:marTop w:val="0"/>
      <w:marBottom w:val="0"/>
      <w:divBdr>
        <w:top w:val="none" w:sz="0" w:space="0" w:color="auto"/>
        <w:left w:val="none" w:sz="0" w:space="0" w:color="auto"/>
        <w:bottom w:val="none" w:sz="0" w:space="0" w:color="auto"/>
        <w:right w:val="none" w:sz="0" w:space="0" w:color="auto"/>
      </w:divBdr>
    </w:div>
    <w:div w:id="2017685574">
      <w:bodyDiv w:val="1"/>
      <w:marLeft w:val="0"/>
      <w:marRight w:val="0"/>
      <w:marTop w:val="0"/>
      <w:marBottom w:val="0"/>
      <w:divBdr>
        <w:top w:val="none" w:sz="0" w:space="0" w:color="auto"/>
        <w:left w:val="none" w:sz="0" w:space="0" w:color="auto"/>
        <w:bottom w:val="none" w:sz="0" w:space="0" w:color="auto"/>
        <w:right w:val="none" w:sz="0" w:space="0" w:color="auto"/>
      </w:divBdr>
    </w:div>
    <w:div w:id="2019887294">
      <w:bodyDiv w:val="1"/>
      <w:marLeft w:val="0"/>
      <w:marRight w:val="0"/>
      <w:marTop w:val="0"/>
      <w:marBottom w:val="0"/>
      <w:divBdr>
        <w:top w:val="none" w:sz="0" w:space="0" w:color="auto"/>
        <w:left w:val="none" w:sz="0" w:space="0" w:color="auto"/>
        <w:bottom w:val="none" w:sz="0" w:space="0" w:color="auto"/>
        <w:right w:val="none" w:sz="0" w:space="0" w:color="auto"/>
      </w:divBdr>
    </w:div>
    <w:div w:id="2023312451">
      <w:bodyDiv w:val="1"/>
      <w:marLeft w:val="0"/>
      <w:marRight w:val="0"/>
      <w:marTop w:val="0"/>
      <w:marBottom w:val="0"/>
      <w:divBdr>
        <w:top w:val="none" w:sz="0" w:space="0" w:color="auto"/>
        <w:left w:val="none" w:sz="0" w:space="0" w:color="auto"/>
        <w:bottom w:val="none" w:sz="0" w:space="0" w:color="auto"/>
        <w:right w:val="none" w:sz="0" w:space="0" w:color="auto"/>
      </w:divBdr>
    </w:div>
    <w:div w:id="2023703165">
      <w:bodyDiv w:val="1"/>
      <w:marLeft w:val="0"/>
      <w:marRight w:val="0"/>
      <w:marTop w:val="0"/>
      <w:marBottom w:val="0"/>
      <w:divBdr>
        <w:top w:val="none" w:sz="0" w:space="0" w:color="auto"/>
        <w:left w:val="none" w:sz="0" w:space="0" w:color="auto"/>
        <w:bottom w:val="none" w:sz="0" w:space="0" w:color="auto"/>
        <w:right w:val="none" w:sz="0" w:space="0" w:color="auto"/>
      </w:divBdr>
      <w:divsChild>
        <w:div w:id="5100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500485">
      <w:bodyDiv w:val="1"/>
      <w:marLeft w:val="0"/>
      <w:marRight w:val="0"/>
      <w:marTop w:val="0"/>
      <w:marBottom w:val="0"/>
      <w:divBdr>
        <w:top w:val="none" w:sz="0" w:space="0" w:color="auto"/>
        <w:left w:val="none" w:sz="0" w:space="0" w:color="auto"/>
        <w:bottom w:val="none" w:sz="0" w:space="0" w:color="auto"/>
        <w:right w:val="none" w:sz="0" w:space="0" w:color="auto"/>
      </w:divBdr>
    </w:div>
    <w:div w:id="2035768729">
      <w:bodyDiv w:val="1"/>
      <w:marLeft w:val="0"/>
      <w:marRight w:val="0"/>
      <w:marTop w:val="0"/>
      <w:marBottom w:val="0"/>
      <w:divBdr>
        <w:top w:val="none" w:sz="0" w:space="0" w:color="auto"/>
        <w:left w:val="none" w:sz="0" w:space="0" w:color="auto"/>
        <w:bottom w:val="none" w:sz="0" w:space="0" w:color="auto"/>
        <w:right w:val="none" w:sz="0" w:space="0" w:color="auto"/>
      </w:divBdr>
    </w:div>
    <w:div w:id="2038892769">
      <w:bodyDiv w:val="1"/>
      <w:marLeft w:val="0"/>
      <w:marRight w:val="0"/>
      <w:marTop w:val="0"/>
      <w:marBottom w:val="0"/>
      <w:divBdr>
        <w:top w:val="none" w:sz="0" w:space="0" w:color="auto"/>
        <w:left w:val="none" w:sz="0" w:space="0" w:color="auto"/>
        <w:bottom w:val="none" w:sz="0" w:space="0" w:color="auto"/>
        <w:right w:val="none" w:sz="0" w:space="0" w:color="auto"/>
      </w:divBdr>
    </w:div>
    <w:div w:id="2038971240">
      <w:bodyDiv w:val="1"/>
      <w:marLeft w:val="0"/>
      <w:marRight w:val="0"/>
      <w:marTop w:val="0"/>
      <w:marBottom w:val="0"/>
      <w:divBdr>
        <w:top w:val="none" w:sz="0" w:space="0" w:color="auto"/>
        <w:left w:val="none" w:sz="0" w:space="0" w:color="auto"/>
        <w:bottom w:val="none" w:sz="0" w:space="0" w:color="auto"/>
        <w:right w:val="none" w:sz="0" w:space="0" w:color="auto"/>
      </w:divBdr>
    </w:div>
    <w:div w:id="2043094013">
      <w:bodyDiv w:val="1"/>
      <w:marLeft w:val="0"/>
      <w:marRight w:val="0"/>
      <w:marTop w:val="0"/>
      <w:marBottom w:val="0"/>
      <w:divBdr>
        <w:top w:val="none" w:sz="0" w:space="0" w:color="auto"/>
        <w:left w:val="none" w:sz="0" w:space="0" w:color="auto"/>
        <w:bottom w:val="none" w:sz="0" w:space="0" w:color="auto"/>
        <w:right w:val="none" w:sz="0" w:space="0" w:color="auto"/>
      </w:divBdr>
    </w:div>
    <w:div w:id="2063165549">
      <w:bodyDiv w:val="1"/>
      <w:marLeft w:val="0"/>
      <w:marRight w:val="0"/>
      <w:marTop w:val="0"/>
      <w:marBottom w:val="0"/>
      <w:divBdr>
        <w:top w:val="none" w:sz="0" w:space="0" w:color="auto"/>
        <w:left w:val="none" w:sz="0" w:space="0" w:color="auto"/>
        <w:bottom w:val="none" w:sz="0" w:space="0" w:color="auto"/>
        <w:right w:val="none" w:sz="0" w:space="0" w:color="auto"/>
      </w:divBdr>
    </w:div>
    <w:div w:id="2065833841">
      <w:bodyDiv w:val="1"/>
      <w:marLeft w:val="0"/>
      <w:marRight w:val="0"/>
      <w:marTop w:val="0"/>
      <w:marBottom w:val="0"/>
      <w:divBdr>
        <w:top w:val="none" w:sz="0" w:space="0" w:color="auto"/>
        <w:left w:val="none" w:sz="0" w:space="0" w:color="auto"/>
        <w:bottom w:val="none" w:sz="0" w:space="0" w:color="auto"/>
        <w:right w:val="none" w:sz="0" w:space="0" w:color="auto"/>
      </w:divBdr>
    </w:div>
    <w:div w:id="2072069622">
      <w:bodyDiv w:val="1"/>
      <w:marLeft w:val="0"/>
      <w:marRight w:val="0"/>
      <w:marTop w:val="0"/>
      <w:marBottom w:val="0"/>
      <w:divBdr>
        <w:top w:val="none" w:sz="0" w:space="0" w:color="auto"/>
        <w:left w:val="none" w:sz="0" w:space="0" w:color="auto"/>
        <w:bottom w:val="none" w:sz="0" w:space="0" w:color="auto"/>
        <w:right w:val="none" w:sz="0" w:space="0" w:color="auto"/>
      </w:divBdr>
    </w:div>
    <w:div w:id="2074544975">
      <w:bodyDiv w:val="1"/>
      <w:marLeft w:val="0"/>
      <w:marRight w:val="0"/>
      <w:marTop w:val="0"/>
      <w:marBottom w:val="0"/>
      <w:divBdr>
        <w:top w:val="none" w:sz="0" w:space="0" w:color="auto"/>
        <w:left w:val="none" w:sz="0" w:space="0" w:color="auto"/>
        <w:bottom w:val="none" w:sz="0" w:space="0" w:color="auto"/>
        <w:right w:val="none" w:sz="0" w:space="0" w:color="auto"/>
      </w:divBdr>
    </w:div>
    <w:div w:id="2076510904">
      <w:bodyDiv w:val="1"/>
      <w:marLeft w:val="0"/>
      <w:marRight w:val="0"/>
      <w:marTop w:val="0"/>
      <w:marBottom w:val="0"/>
      <w:divBdr>
        <w:top w:val="none" w:sz="0" w:space="0" w:color="auto"/>
        <w:left w:val="none" w:sz="0" w:space="0" w:color="auto"/>
        <w:bottom w:val="none" w:sz="0" w:space="0" w:color="auto"/>
        <w:right w:val="none" w:sz="0" w:space="0" w:color="auto"/>
      </w:divBdr>
      <w:divsChild>
        <w:div w:id="2114010506">
          <w:marLeft w:val="0"/>
          <w:marRight w:val="0"/>
          <w:marTop w:val="0"/>
          <w:marBottom w:val="0"/>
          <w:divBdr>
            <w:top w:val="none" w:sz="0" w:space="0" w:color="auto"/>
            <w:left w:val="none" w:sz="0" w:space="0" w:color="auto"/>
            <w:bottom w:val="none" w:sz="0" w:space="0" w:color="auto"/>
            <w:right w:val="none" w:sz="0" w:space="0" w:color="auto"/>
          </w:divBdr>
        </w:div>
      </w:divsChild>
    </w:div>
    <w:div w:id="2080057003">
      <w:bodyDiv w:val="1"/>
      <w:marLeft w:val="0"/>
      <w:marRight w:val="0"/>
      <w:marTop w:val="0"/>
      <w:marBottom w:val="0"/>
      <w:divBdr>
        <w:top w:val="none" w:sz="0" w:space="0" w:color="auto"/>
        <w:left w:val="none" w:sz="0" w:space="0" w:color="auto"/>
        <w:bottom w:val="none" w:sz="0" w:space="0" w:color="auto"/>
        <w:right w:val="none" w:sz="0" w:space="0" w:color="auto"/>
      </w:divBdr>
    </w:div>
    <w:div w:id="2081050089">
      <w:bodyDiv w:val="1"/>
      <w:marLeft w:val="0"/>
      <w:marRight w:val="0"/>
      <w:marTop w:val="0"/>
      <w:marBottom w:val="0"/>
      <w:divBdr>
        <w:top w:val="none" w:sz="0" w:space="0" w:color="auto"/>
        <w:left w:val="none" w:sz="0" w:space="0" w:color="auto"/>
        <w:bottom w:val="none" w:sz="0" w:space="0" w:color="auto"/>
        <w:right w:val="none" w:sz="0" w:space="0" w:color="auto"/>
      </w:divBdr>
    </w:div>
    <w:div w:id="2082435510">
      <w:bodyDiv w:val="1"/>
      <w:marLeft w:val="0"/>
      <w:marRight w:val="0"/>
      <w:marTop w:val="0"/>
      <w:marBottom w:val="0"/>
      <w:divBdr>
        <w:top w:val="none" w:sz="0" w:space="0" w:color="auto"/>
        <w:left w:val="none" w:sz="0" w:space="0" w:color="auto"/>
        <w:bottom w:val="none" w:sz="0" w:space="0" w:color="auto"/>
        <w:right w:val="none" w:sz="0" w:space="0" w:color="auto"/>
      </w:divBdr>
    </w:div>
    <w:div w:id="2084180127">
      <w:bodyDiv w:val="1"/>
      <w:marLeft w:val="0"/>
      <w:marRight w:val="0"/>
      <w:marTop w:val="0"/>
      <w:marBottom w:val="0"/>
      <w:divBdr>
        <w:top w:val="none" w:sz="0" w:space="0" w:color="auto"/>
        <w:left w:val="none" w:sz="0" w:space="0" w:color="auto"/>
        <w:bottom w:val="none" w:sz="0" w:space="0" w:color="auto"/>
        <w:right w:val="none" w:sz="0" w:space="0" w:color="auto"/>
      </w:divBdr>
    </w:div>
    <w:div w:id="2090157489">
      <w:bodyDiv w:val="1"/>
      <w:marLeft w:val="0"/>
      <w:marRight w:val="0"/>
      <w:marTop w:val="0"/>
      <w:marBottom w:val="0"/>
      <w:divBdr>
        <w:top w:val="none" w:sz="0" w:space="0" w:color="auto"/>
        <w:left w:val="none" w:sz="0" w:space="0" w:color="auto"/>
        <w:bottom w:val="none" w:sz="0" w:space="0" w:color="auto"/>
        <w:right w:val="none" w:sz="0" w:space="0" w:color="auto"/>
      </w:divBdr>
      <w:divsChild>
        <w:div w:id="50498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340863">
      <w:bodyDiv w:val="1"/>
      <w:marLeft w:val="0"/>
      <w:marRight w:val="0"/>
      <w:marTop w:val="0"/>
      <w:marBottom w:val="0"/>
      <w:divBdr>
        <w:top w:val="none" w:sz="0" w:space="0" w:color="auto"/>
        <w:left w:val="none" w:sz="0" w:space="0" w:color="auto"/>
        <w:bottom w:val="none" w:sz="0" w:space="0" w:color="auto"/>
        <w:right w:val="none" w:sz="0" w:space="0" w:color="auto"/>
      </w:divBdr>
    </w:div>
    <w:div w:id="2091348997">
      <w:bodyDiv w:val="1"/>
      <w:marLeft w:val="0"/>
      <w:marRight w:val="0"/>
      <w:marTop w:val="0"/>
      <w:marBottom w:val="0"/>
      <w:divBdr>
        <w:top w:val="none" w:sz="0" w:space="0" w:color="auto"/>
        <w:left w:val="none" w:sz="0" w:space="0" w:color="auto"/>
        <w:bottom w:val="none" w:sz="0" w:space="0" w:color="auto"/>
        <w:right w:val="none" w:sz="0" w:space="0" w:color="auto"/>
      </w:divBdr>
    </w:div>
    <w:div w:id="2093505243">
      <w:bodyDiv w:val="1"/>
      <w:marLeft w:val="0"/>
      <w:marRight w:val="0"/>
      <w:marTop w:val="0"/>
      <w:marBottom w:val="0"/>
      <w:divBdr>
        <w:top w:val="none" w:sz="0" w:space="0" w:color="auto"/>
        <w:left w:val="none" w:sz="0" w:space="0" w:color="auto"/>
        <w:bottom w:val="none" w:sz="0" w:space="0" w:color="auto"/>
        <w:right w:val="none" w:sz="0" w:space="0" w:color="auto"/>
      </w:divBdr>
    </w:div>
    <w:div w:id="2094275041">
      <w:bodyDiv w:val="1"/>
      <w:marLeft w:val="0"/>
      <w:marRight w:val="0"/>
      <w:marTop w:val="0"/>
      <w:marBottom w:val="0"/>
      <w:divBdr>
        <w:top w:val="none" w:sz="0" w:space="0" w:color="auto"/>
        <w:left w:val="none" w:sz="0" w:space="0" w:color="auto"/>
        <w:bottom w:val="none" w:sz="0" w:space="0" w:color="auto"/>
        <w:right w:val="none" w:sz="0" w:space="0" w:color="auto"/>
      </w:divBdr>
    </w:div>
    <w:div w:id="2097048183">
      <w:bodyDiv w:val="1"/>
      <w:marLeft w:val="0"/>
      <w:marRight w:val="0"/>
      <w:marTop w:val="0"/>
      <w:marBottom w:val="0"/>
      <w:divBdr>
        <w:top w:val="none" w:sz="0" w:space="0" w:color="auto"/>
        <w:left w:val="none" w:sz="0" w:space="0" w:color="auto"/>
        <w:bottom w:val="none" w:sz="0" w:space="0" w:color="auto"/>
        <w:right w:val="none" w:sz="0" w:space="0" w:color="auto"/>
      </w:divBdr>
    </w:div>
    <w:div w:id="2099054613">
      <w:bodyDiv w:val="1"/>
      <w:marLeft w:val="0"/>
      <w:marRight w:val="0"/>
      <w:marTop w:val="0"/>
      <w:marBottom w:val="0"/>
      <w:divBdr>
        <w:top w:val="none" w:sz="0" w:space="0" w:color="auto"/>
        <w:left w:val="none" w:sz="0" w:space="0" w:color="auto"/>
        <w:bottom w:val="none" w:sz="0" w:space="0" w:color="auto"/>
        <w:right w:val="none" w:sz="0" w:space="0" w:color="auto"/>
      </w:divBdr>
    </w:div>
    <w:div w:id="2101485996">
      <w:bodyDiv w:val="1"/>
      <w:marLeft w:val="0"/>
      <w:marRight w:val="0"/>
      <w:marTop w:val="0"/>
      <w:marBottom w:val="0"/>
      <w:divBdr>
        <w:top w:val="none" w:sz="0" w:space="0" w:color="auto"/>
        <w:left w:val="none" w:sz="0" w:space="0" w:color="auto"/>
        <w:bottom w:val="none" w:sz="0" w:space="0" w:color="auto"/>
        <w:right w:val="none" w:sz="0" w:space="0" w:color="auto"/>
      </w:divBdr>
    </w:div>
    <w:div w:id="2102607710">
      <w:bodyDiv w:val="1"/>
      <w:marLeft w:val="0"/>
      <w:marRight w:val="0"/>
      <w:marTop w:val="0"/>
      <w:marBottom w:val="0"/>
      <w:divBdr>
        <w:top w:val="none" w:sz="0" w:space="0" w:color="auto"/>
        <w:left w:val="none" w:sz="0" w:space="0" w:color="auto"/>
        <w:bottom w:val="none" w:sz="0" w:space="0" w:color="auto"/>
        <w:right w:val="none" w:sz="0" w:space="0" w:color="auto"/>
      </w:divBdr>
    </w:div>
    <w:div w:id="2103988813">
      <w:bodyDiv w:val="1"/>
      <w:marLeft w:val="0"/>
      <w:marRight w:val="0"/>
      <w:marTop w:val="0"/>
      <w:marBottom w:val="0"/>
      <w:divBdr>
        <w:top w:val="none" w:sz="0" w:space="0" w:color="auto"/>
        <w:left w:val="none" w:sz="0" w:space="0" w:color="auto"/>
        <w:bottom w:val="none" w:sz="0" w:space="0" w:color="auto"/>
        <w:right w:val="none" w:sz="0" w:space="0" w:color="auto"/>
      </w:divBdr>
      <w:divsChild>
        <w:div w:id="121853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8513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5594388">
      <w:bodyDiv w:val="1"/>
      <w:marLeft w:val="0"/>
      <w:marRight w:val="0"/>
      <w:marTop w:val="0"/>
      <w:marBottom w:val="0"/>
      <w:divBdr>
        <w:top w:val="none" w:sz="0" w:space="0" w:color="auto"/>
        <w:left w:val="none" w:sz="0" w:space="0" w:color="auto"/>
        <w:bottom w:val="none" w:sz="0" w:space="0" w:color="auto"/>
        <w:right w:val="none" w:sz="0" w:space="0" w:color="auto"/>
      </w:divBdr>
    </w:div>
    <w:div w:id="2116174225">
      <w:bodyDiv w:val="1"/>
      <w:marLeft w:val="0"/>
      <w:marRight w:val="0"/>
      <w:marTop w:val="0"/>
      <w:marBottom w:val="0"/>
      <w:divBdr>
        <w:top w:val="none" w:sz="0" w:space="0" w:color="auto"/>
        <w:left w:val="none" w:sz="0" w:space="0" w:color="auto"/>
        <w:bottom w:val="none" w:sz="0" w:space="0" w:color="auto"/>
        <w:right w:val="none" w:sz="0" w:space="0" w:color="auto"/>
      </w:divBdr>
    </w:div>
    <w:div w:id="2122189606">
      <w:bodyDiv w:val="1"/>
      <w:marLeft w:val="0"/>
      <w:marRight w:val="0"/>
      <w:marTop w:val="0"/>
      <w:marBottom w:val="0"/>
      <w:divBdr>
        <w:top w:val="none" w:sz="0" w:space="0" w:color="auto"/>
        <w:left w:val="none" w:sz="0" w:space="0" w:color="auto"/>
        <w:bottom w:val="none" w:sz="0" w:space="0" w:color="auto"/>
        <w:right w:val="none" w:sz="0" w:space="0" w:color="auto"/>
      </w:divBdr>
    </w:div>
    <w:div w:id="2127118129">
      <w:bodyDiv w:val="1"/>
      <w:marLeft w:val="0"/>
      <w:marRight w:val="0"/>
      <w:marTop w:val="0"/>
      <w:marBottom w:val="0"/>
      <w:divBdr>
        <w:top w:val="none" w:sz="0" w:space="0" w:color="auto"/>
        <w:left w:val="none" w:sz="0" w:space="0" w:color="auto"/>
        <w:bottom w:val="none" w:sz="0" w:space="0" w:color="auto"/>
        <w:right w:val="none" w:sz="0" w:space="0" w:color="auto"/>
      </w:divBdr>
      <w:divsChild>
        <w:div w:id="140413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042192">
      <w:bodyDiv w:val="1"/>
      <w:marLeft w:val="0"/>
      <w:marRight w:val="0"/>
      <w:marTop w:val="0"/>
      <w:marBottom w:val="0"/>
      <w:divBdr>
        <w:top w:val="none" w:sz="0" w:space="0" w:color="auto"/>
        <w:left w:val="none" w:sz="0" w:space="0" w:color="auto"/>
        <w:bottom w:val="none" w:sz="0" w:space="0" w:color="auto"/>
        <w:right w:val="none" w:sz="0" w:space="0" w:color="auto"/>
      </w:divBdr>
    </w:div>
    <w:div w:id="2130663729">
      <w:bodyDiv w:val="1"/>
      <w:marLeft w:val="0"/>
      <w:marRight w:val="0"/>
      <w:marTop w:val="0"/>
      <w:marBottom w:val="0"/>
      <w:divBdr>
        <w:top w:val="none" w:sz="0" w:space="0" w:color="auto"/>
        <w:left w:val="none" w:sz="0" w:space="0" w:color="auto"/>
        <w:bottom w:val="none" w:sz="0" w:space="0" w:color="auto"/>
        <w:right w:val="none" w:sz="0" w:space="0" w:color="auto"/>
      </w:divBdr>
    </w:div>
    <w:div w:id="2130857453">
      <w:bodyDiv w:val="1"/>
      <w:marLeft w:val="0"/>
      <w:marRight w:val="0"/>
      <w:marTop w:val="0"/>
      <w:marBottom w:val="0"/>
      <w:divBdr>
        <w:top w:val="none" w:sz="0" w:space="0" w:color="auto"/>
        <w:left w:val="none" w:sz="0" w:space="0" w:color="auto"/>
        <w:bottom w:val="none" w:sz="0" w:space="0" w:color="auto"/>
        <w:right w:val="none" w:sz="0" w:space="0" w:color="auto"/>
      </w:divBdr>
    </w:div>
    <w:div w:id="2132094029">
      <w:bodyDiv w:val="1"/>
      <w:marLeft w:val="0"/>
      <w:marRight w:val="0"/>
      <w:marTop w:val="0"/>
      <w:marBottom w:val="0"/>
      <w:divBdr>
        <w:top w:val="none" w:sz="0" w:space="0" w:color="auto"/>
        <w:left w:val="none" w:sz="0" w:space="0" w:color="auto"/>
        <w:bottom w:val="none" w:sz="0" w:space="0" w:color="auto"/>
        <w:right w:val="none" w:sz="0" w:space="0" w:color="auto"/>
      </w:divBdr>
      <w:divsChild>
        <w:div w:id="197548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138913">
      <w:bodyDiv w:val="1"/>
      <w:marLeft w:val="0"/>
      <w:marRight w:val="0"/>
      <w:marTop w:val="0"/>
      <w:marBottom w:val="0"/>
      <w:divBdr>
        <w:top w:val="none" w:sz="0" w:space="0" w:color="auto"/>
        <w:left w:val="none" w:sz="0" w:space="0" w:color="auto"/>
        <w:bottom w:val="none" w:sz="0" w:space="0" w:color="auto"/>
        <w:right w:val="none" w:sz="0" w:space="0" w:color="auto"/>
      </w:divBdr>
    </w:div>
    <w:div w:id="2139717352">
      <w:bodyDiv w:val="1"/>
      <w:marLeft w:val="0"/>
      <w:marRight w:val="0"/>
      <w:marTop w:val="0"/>
      <w:marBottom w:val="0"/>
      <w:divBdr>
        <w:top w:val="none" w:sz="0" w:space="0" w:color="auto"/>
        <w:left w:val="none" w:sz="0" w:space="0" w:color="auto"/>
        <w:bottom w:val="none" w:sz="0" w:space="0" w:color="auto"/>
        <w:right w:val="none" w:sz="0" w:space="0" w:color="auto"/>
      </w:divBdr>
    </w:div>
    <w:div w:id="2142990862">
      <w:bodyDiv w:val="1"/>
      <w:marLeft w:val="0"/>
      <w:marRight w:val="0"/>
      <w:marTop w:val="0"/>
      <w:marBottom w:val="0"/>
      <w:divBdr>
        <w:top w:val="none" w:sz="0" w:space="0" w:color="auto"/>
        <w:left w:val="none" w:sz="0" w:space="0" w:color="auto"/>
        <w:bottom w:val="none" w:sz="0" w:space="0" w:color="auto"/>
        <w:right w:val="none" w:sz="0" w:space="0" w:color="auto"/>
      </w:divBdr>
    </w:div>
    <w:div w:id="2143960079">
      <w:bodyDiv w:val="1"/>
      <w:marLeft w:val="0"/>
      <w:marRight w:val="0"/>
      <w:marTop w:val="0"/>
      <w:marBottom w:val="0"/>
      <w:divBdr>
        <w:top w:val="none" w:sz="0" w:space="0" w:color="auto"/>
        <w:left w:val="none" w:sz="0" w:space="0" w:color="auto"/>
        <w:bottom w:val="none" w:sz="0" w:space="0" w:color="auto"/>
        <w:right w:val="none" w:sz="0" w:space="0" w:color="auto"/>
      </w:divBdr>
    </w:div>
    <w:div w:id="214580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ndards.com.au/catalogue/script/Details.asp?DocN=stds000008190" TargetMode="External"/><Relationship Id="rId18" Type="http://schemas.openxmlformats.org/officeDocument/2006/relationships/hyperlink" Target="http://www.standards.com.au/catalogue/script/Details.asp?DocN=stds000008187" TargetMode="External"/><Relationship Id="rId26" Type="http://schemas.openxmlformats.org/officeDocument/2006/relationships/hyperlink" Target="http://www.standards.com.au/catalogue/script/Details.asp?DocN=stds000023986" TargetMode="External"/><Relationship Id="rId39" Type="http://schemas.openxmlformats.org/officeDocument/2006/relationships/hyperlink" Target="http://www.standards.com.au/catalogue/script/Details.asp?DocN=amdm000743990" TargetMode="External"/><Relationship Id="rId3" Type="http://schemas.openxmlformats.org/officeDocument/2006/relationships/settings" Target="settings.xml"/><Relationship Id="rId21" Type="http://schemas.openxmlformats.org/officeDocument/2006/relationships/hyperlink" Target="http://www.astm.org/cgi-bin/SoftCart.exe/DATABASE.CART/PAGES/D5343.htm?L%2Bmystore%2Bicct0588" TargetMode="External"/><Relationship Id="rId34" Type="http://schemas.openxmlformats.org/officeDocument/2006/relationships/hyperlink" Target="http://www.standards.com.au/catalogue/script/Details.asp?DocN=stds000023989" TargetMode="External"/><Relationship Id="rId42" Type="http://schemas.openxmlformats.org/officeDocument/2006/relationships/hyperlink" Target="http://www.standards.com.au/catalogue/script/Details.asp?DocN=stds000024079" TargetMode="External"/><Relationship Id="rId47" Type="http://schemas.openxmlformats.org/officeDocument/2006/relationships/hyperlink" Target="http://www.standards.com.au/catalogue/script/Details.asp?DocN=stds000023980" TargetMode="External"/><Relationship Id="rId50" Type="http://schemas.openxmlformats.org/officeDocument/2006/relationships/hyperlink" Target="http://www.standards.com.au/catalogue/script/Details.asp?DocN=stds000008188" TargetMode="External"/><Relationship Id="rId7" Type="http://schemas.openxmlformats.org/officeDocument/2006/relationships/hyperlink" Target="http://www.standards.com.au/catalogue/script/Details.asp?DocN=stds000002603" TargetMode="External"/><Relationship Id="rId12" Type="http://schemas.openxmlformats.org/officeDocument/2006/relationships/hyperlink" Target="http://www.standards.com.au/catalogue/script/Details.asp?DocN=stds000024079" TargetMode="External"/><Relationship Id="rId17" Type="http://schemas.openxmlformats.org/officeDocument/2006/relationships/hyperlink" Target="http://www.standards.com.au/catalogue/script/Details.asp?DocN=stds000023980" TargetMode="External"/><Relationship Id="rId25" Type="http://schemas.openxmlformats.org/officeDocument/2006/relationships/hyperlink" Target="http://www.standards.com.au/catalogue/script/Details.asp?DocN=stds000006082" TargetMode="External"/><Relationship Id="rId33" Type="http://schemas.openxmlformats.org/officeDocument/2006/relationships/hyperlink" Target="http://www.standards.com.au/catalogue/script/Details.asp?DocN=stds000008187" TargetMode="External"/><Relationship Id="rId38" Type="http://schemas.openxmlformats.org/officeDocument/2006/relationships/hyperlink" Target="http://www.standards.com.au/catalogue/script/Details.asp?DocN=stds000003380" TargetMode="External"/><Relationship Id="rId46" Type="http://schemas.openxmlformats.org/officeDocument/2006/relationships/hyperlink" Target="http://www.standards.com.au/catalogue/script/Details.asp?DocN=stds000023983" TargetMode="External"/><Relationship Id="rId2" Type="http://schemas.openxmlformats.org/officeDocument/2006/relationships/styles" Target="styles.xml"/><Relationship Id="rId16" Type="http://schemas.openxmlformats.org/officeDocument/2006/relationships/hyperlink" Target="http://www.standards.com.au/catalogue/script/Details.asp?DocN=stds000023983" TargetMode="External"/><Relationship Id="rId20" Type="http://schemas.openxmlformats.org/officeDocument/2006/relationships/hyperlink" Target="http://www.standards.com.au/catalogue/script/Details.asp?DocN=stds000008188" TargetMode="External"/><Relationship Id="rId29" Type="http://schemas.openxmlformats.org/officeDocument/2006/relationships/hyperlink" Target="http://www.standards.com.au/catalogue/script/Details.asp?DocN=stds000024077" TargetMode="External"/><Relationship Id="rId41" Type="http://schemas.openxmlformats.org/officeDocument/2006/relationships/hyperlink" Target="http://www.standards.com.au/catalogue/script/Details.asp?DocN=stds000023986"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tandards.com.au/catalogue/script/Details.asp?DocN=stds000023986" TargetMode="External"/><Relationship Id="rId24" Type="http://schemas.openxmlformats.org/officeDocument/2006/relationships/hyperlink" Target="http://www.standards.com.au/catalogue/script/Details.asp?DocN=amdm000743990" TargetMode="External"/><Relationship Id="rId32" Type="http://schemas.openxmlformats.org/officeDocument/2006/relationships/hyperlink" Target="http://www.standards.com.au/catalogue/script/Details.asp?DocN=stds000023980" TargetMode="External"/><Relationship Id="rId37" Type="http://schemas.openxmlformats.org/officeDocument/2006/relationships/hyperlink" Target="http://www.standards.com.au/catalogue/script/Details.asp?DocN=stds000002603" TargetMode="External"/><Relationship Id="rId40" Type="http://schemas.openxmlformats.org/officeDocument/2006/relationships/hyperlink" Target="http://www.standards.com.au/catalogue/script/Details.asp?DocN=stds000006082" TargetMode="External"/><Relationship Id="rId45" Type="http://schemas.openxmlformats.org/officeDocument/2006/relationships/hyperlink" Target="http://www.standards.com.au/catalogue/script/Details.asp?DocN=stds000024081" TargetMode="External"/><Relationship Id="rId53"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standards.com.au/catalogue/script/Details.asp?DocN=stds000024081" TargetMode="External"/><Relationship Id="rId23" Type="http://schemas.openxmlformats.org/officeDocument/2006/relationships/hyperlink" Target="http://www.standards.com.au/catalogue/script/Details.asp?DocN=stds000003380" TargetMode="External"/><Relationship Id="rId28" Type="http://schemas.openxmlformats.org/officeDocument/2006/relationships/hyperlink" Target="http://www.standards.com.au/catalogue/script/Details.asp?DocN=stds000008190" TargetMode="External"/><Relationship Id="rId36" Type="http://schemas.openxmlformats.org/officeDocument/2006/relationships/hyperlink" Target="http://www.astm.org/cgi-bin/SoftCart.exe/DATABASE.CART/PAGES/D5343.htm?L%2Bmystore%2Bicct0588" TargetMode="External"/><Relationship Id="rId49" Type="http://schemas.openxmlformats.org/officeDocument/2006/relationships/hyperlink" Target="http://www.standards.com.au/catalogue/script/Details.asp?DocN=stds000023989" TargetMode="External"/><Relationship Id="rId10" Type="http://schemas.openxmlformats.org/officeDocument/2006/relationships/hyperlink" Target="http://www.standards.com.au/catalogue/script/Details.asp?DocN=stds000006082" TargetMode="External"/><Relationship Id="rId19" Type="http://schemas.openxmlformats.org/officeDocument/2006/relationships/hyperlink" Target="http://www.standards.com.au/catalogue/script/Details.asp?DocN=stds000023989" TargetMode="External"/><Relationship Id="rId31" Type="http://schemas.openxmlformats.org/officeDocument/2006/relationships/hyperlink" Target="http://www.standards.com.au/catalogue/script/Details.asp?DocN=stds000023983" TargetMode="External"/><Relationship Id="rId44" Type="http://schemas.openxmlformats.org/officeDocument/2006/relationships/hyperlink" Target="http://www.standards.com.au/catalogue/script/Details.asp?DocN=stds000024077"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andards.com.au/catalogue/script/Details.asp?DocN=amdm000743990" TargetMode="External"/><Relationship Id="rId14" Type="http://schemas.openxmlformats.org/officeDocument/2006/relationships/hyperlink" Target="http://www.standards.com.au/catalogue/script/Details.asp?DocN=stds000024077" TargetMode="External"/><Relationship Id="rId22" Type="http://schemas.openxmlformats.org/officeDocument/2006/relationships/hyperlink" Target="http://www.standards.com.au/catalogue/script/Details.asp?DocN=stds000002603" TargetMode="External"/><Relationship Id="rId27" Type="http://schemas.openxmlformats.org/officeDocument/2006/relationships/hyperlink" Target="http://www.standards.com.au/catalogue/script/Details.asp?DocN=stds000024079" TargetMode="External"/><Relationship Id="rId30" Type="http://schemas.openxmlformats.org/officeDocument/2006/relationships/hyperlink" Target="http://www.standards.com.au/catalogue/script/Details.asp?DocN=stds000024081" TargetMode="External"/><Relationship Id="rId35" Type="http://schemas.openxmlformats.org/officeDocument/2006/relationships/hyperlink" Target="http://www.standards.com.au/catalogue/script/Details.asp?DocN=stds000008188" TargetMode="External"/><Relationship Id="rId43" Type="http://schemas.openxmlformats.org/officeDocument/2006/relationships/hyperlink" Target="http://www.standards.com.au/catalogue/script/Details.asp?DocN=stds000008190" TargetMode="External"/><Relationship Id="rId48" Type="http://schemas.openxmlformats.org/officeDocument/2006/relationships/hyperlink" Target="http://www.standards.com.au/catalogue/script/Details.asp?DocN=stds000008187" TargetMode="External"/><Relationship Id="rId8" Type="http://schemas.openxmlformats.org/officeDocument/2006/relationships/hyperlink" Target="http://www.standards.com.au/catalogue/script/Details.asp?DocN=stds000003380"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D22A2-C3FE-4003-ACB7-E308B52E4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4883</TotalTime>
  <Pages>4</Pages>
  <Words>334352</Words>
  <Characters>1905809</Characters>
  <Application>Microsoft Office Word</Application>
  <DocSecurity>0</DocSecurity>
  <Lines>15881</Lines>
  <Paragraphs>4471</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2235690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Toh Jing Kai</dc:creator>
  <cp:lastModifiedBy>Jing Kai Toh</cp:lastModifiedBy>
  <cp:revision>166</cp:revision>
  <dcterms:created xsi:type="dcterms:W3CDTF">2015-12-09T07:50:00Z</dcterms:created>
  <dcterms:modified xsi:type="dcterms:W3CDTF">2016-05-13T08:52:00Z</dcterms:modified>
</cp:coreProperties>
</file>